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556332">
        <w:rPr>
          <w:rFonts w:hint="eastAsia"/>
          <w:b/>
          <w:sz w:val="44"/>
          <w:szCs w:val="44"/>
        </w:rPr>
        <w:t>1</w:t>
      </w:r>
      <w:r w:rsidR="00B65845">
        <w:rPr>
          <w:rFonts w:hint="eastAsia"/>
          <w:b/>
          <w:sz w:val="44"/>
          <w:szCs w:val="44"/>
        </w:rPr>
        <w:t>5</w:t>
      </w:r>
      <w:r w:rsidRPr="00524315">
        <w:rPr>
          <w:rFonts w:hint="eastAsia"/>
          <w:b/>
          <w:sz w:val="44"/>
          <w:szCs w:val="44"/>
        </w:rPr>
        <w:t>课</w:t>
      </w:r>
    </w:p>
    <w:p w:rsidR="00992E07" w:rsidRPr="00524315" w:rsidRDefault="00992E07" w:rsidP="0024223C">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24223C">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pPr>
        <w:ind w:leftChars="329" w:left="691" w:firstLineChars="152" w:firstLine="427"/>
        <w:rPr>
          <w:b/>
          <w:sz w:val="28"/>
          <w:szCs w:val="28"/>
        </w:rPr>
        <w:pPrChange w:id="0" w:author="admin" w:date="2015-07-01T21:41:00Z">
          <w:pPr>
            <w:ind w:leftChars="329" w:left="691" w:firstLineChars="152" w:firstLine="427"/>
            <w:jc w:val="center"/>
          </w:pPr>
        </w:pPrChange>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C21B7A" w:rsidRPr="00C21B7A" w:rsidDel="002F35BF" w:rsidRDefault="00C21B7A" w:rsidP="00C21B7A">
      <w:pPr>
        <w:ind w:firstLine="570"/>
        <w:rPr>
          <w:del w:id="1" w:author="admin" w:date="2015-07-01T21:41:00Z"/>
          <w:rFonts w:ascii="华文楷体" w:eastAsia="华文楷体" w:hAnsi="华文楷体"/>
          <w:sz w:val="28"/>
          <w:szCs w:val="28"/>
        </w:rPr>
      </w:pPr>
      <w:del w:id="2" w:author="admin" w:date="2015-07-01T21:41:00Z">
        <w:r w:rsidRPr="00C21B7A" w:rsidDel="002F35BF">
          <w:rPr>
            <w:rFonts w:ascii="华文楷体" w:eastAsia="华文楷体" w:hAnsi="华文楷体" w:hint="eastAsia"/>
            <w:sz w:val="28"/>
            <w:szCs w:val="28"/>
          </w:rPr>
          <w:delText>【0:00】诸法等性本基法界中，自现圆满三身游舞力，</w:delText>
        </w:r>
      </w:del>
    </w:p>
    <w:p w:rsidR="00C21B7A" w:rsidRPr="00C21B7A" w:rsidDel="002F35BF" w:rsidRDefault="00C21B7A" w:rsidP="00C21B7A">
      <w:pPr>
        <w:ind w:firstLine="570"/>
        <w:rPr>
          <w:del w:id="3" w:author="admin" w:date="2015-07-01T21:41:00Z"/>
          <w:rFonts w:ascii="华文楷体" w:eastAsia="华文楷体" w:hAnsi="华文楷体"/>
          <w:sz w:val="28"/>
          <w:szCs w:val="28"/>
        </w:rPr>
      </w:pPr>
      <w:del w:id="4" w:author="admin" w:date="2015-07-01T21:41:00Z">
        <w:r w:rsidRPr="00C21B7A" w:rsidDel="002F35BF">
          <w:rPr>
            <w:rFonts w:ascii="华文楷体" w:eastAsia="华文楷体" w:hAnsi="华文楷体" w:hint="eastAsia"/>
            <w:sz w:val="28"/>
            <w:szCs w:val="28"/>
          </w:rPr>
          <w:delText>离障本来怙主龙钦巴，祈请无垢光尊常护我。</w:delText>
        </w:r>
      </w:del>
    </w:p>
    <w:p w:rsidR="00C21B7A" w:rsidRPr="00C21B7A" w:rsidDel="002F35BF" w:rsidRDefault="00C21B7A" w:rsidP="00C21B7A">
      <w:pPr>
        <w:ind w:firstLine="570"/>
        <w:rPr>
          <w:del w:id="5" w:author="admin" w:date="2015-07-01T21:41:00Z"/>
          <w:rFonts w:ascii="华文楷体" w:eastAsia="华文楷体" w:hAnsi="华文楷体"/>
          <w:sz w:val="28"/>
          <w:szCs w:val="28"/>
        </w:rPr>
      </w:pPr>
      <w:del w:id="6" w:author="admin" w:date="2015-07-01T21:41:00Z">
        <w:r w:rsidRPr="00C21B7A" w:rsidDel="002F35BF">
          <w:rPr>
            <w:rFonts w:ascii="华文楷体" w:eastAsia="华文楷体" w:hAnsi="华文楷体" w:hint="eastAsia"/>
            <w:sz w:val="28"/>
            <w:szCs w:val="28"/>
          </w:rPr>
          <w:delText>为度化一切众生，请大家发无上的菩提心！</w:delText>
        </w:r>
      </w:del>
    </w:p>
    <w:p w:rsidR="00C21B7A" w:rsidRPr="00C21B7A" w:rsidRDefault="00C21B7A" w:rsidP="00C21B7A">
      <w:pPr>
        <w:ind w:firstLine="570"/>
        <w:rPr>
          <w:rFonts w:ascii="华文楷体" w:eastAsia="华文楷体" w:hAnsi="华文楷体"/>
          <w:sz w:val="28"/>
          <w:szCs w:val="28"/>
        </w:rPr>
      </w:pPr>
      <w:r w:rsidRPr="00C21B7A">
        <w:rPr>
          <w:rFonts w:ascii="华文楷体" w:eastAsia="华文楷体" w:hAnsi="华文楷体" w:hint="eastAsia"/>
          <w:sz w:val="28"/>
          <w:szCs w:val="28"/>
        </w:rPr>
        <w:t>发了菩提心之后，今天继续宣讲全知麦彭仁波切所造的《中观庄严论释——文殊上师欢喜教言论》，《文殊上师欢喜教言论》从大的方面分了两个科判。首先是宣讲造论分支，第二是所说论义。造论分支又通过造论五本进行安立，造论五</w:t>
      </w:r>
      <w:proofErr w:type="gramStart"/>
      <w:r w:rsidRPr="00C21B7A">
        <w:rPr>
          <w:rFonts w:ascii="华文楷体" w:eastAsia="华文楷体" w:hAnsi="华文楷体" w:hint="eastAsia"/>
          <w:sz w:val="28"/>
          <w:szCs w:val="28"/>
        </w:rPr>
        <w:t>本当中</w:t>
      </w:r>
      <w:proofErr w:type="gramEnd"/>
      <w:r w:rsidRPr="00C21B7A">
        <w:rPr>
          <w:rFonts w:ascii="华文楷体" w:eastAsia="华文楷体" w:hAnsi="华文楷体" w:hint="eastAsia"/>
          <w:sz w:val="28"/>
          <w:szCs w:val="28"/>
        </w:rPr>
        <w:t>有由谁所造、为谁而著、属何范畴、</w:t>
      </w:r>
      <w:proofErr w:type="gramStart"/>
      <w:r w:rsidRPr="00C21B7A">
        <w:rPr>
          <w:rFonts w:ascii="华文楷体" w:eastAsia="华文楷体" w:hAnsi="华文楷体" w:hint="eastAsia"/>
          <w:sz w:val="28"/>
          <w:szCs w:val="28"/>
        </w:rPr>
        <w:t>全论内容</w:t>
      </w:r>
      <w:proofErr w:type="gramEnd"/>
      <w:r w:rsidRPr="00C21B7A">
        <w:rPr>
          <w:rFonts w:ascii="华文楷体" w:eastAsia="华文楷体" w:hAnsi="华文楷体" w:hint="eastAsia"/>
          <w:sz w:val="28"/>
          <w:szCs w:val="28"/>
        </w:rPr>
        <w:t>和有何必要。前面对于这三个问题做了安立，现在讲的是第四个问题。</w:t>
      </w:r>
    </w:p>
    <w:p w:rsidR="00C21B7A" w:rsidRPr="00C21B7A" w:rsidRDefault="00C21B7A" w:rsidP="00C21B7A">
      <w:pPr>
        <w:ind w:firstLine="570"/>
        <w:rPr>
          <w:rFonts w:ascii="华文楷体" w:eastAsia="华文楷体" w:hAnsi="华文楷体"/>
          <w:sz w:val="28"/>
          <w:szCs w:val="28"/>
        </w:rPr>
      </w:pPr>
      <w:r w:rsidRPr="00C21B7A">
        <w:rPr>
          <w:rFonts w:ascii="华文楷体" w:eastAsia="华文楷体" w:hAnsi="华文楷体" w:hint="eastAsia"/>
          <w:sz w:val="28"/>
          <w:szCs w:val="28"/>
        </w:rPr>
        <w:t>第四个问题</w:t>
      </w:r>
      <w:proofErr w:type="gramStart"/>
      <w:r w:rsidRPr="00C21B7A">
        <w:rPr>
          <w:rFonts w:ascii="华文楷体" w:eastAsia="华文楷体" w:hAnsi="华文楷体" w:hint="eastAsia"/>
          <w:sz w:val="28"/>
          <w:szCs w:val="28"/>
        </w:rPr>
        <w:t>是全论内容</w:t>
      </w:r>
      <w:proofErr w:type="gramEnd"/>
      <w:r w:rsidRPr="00C21B7A">
        <w:rPr>
          <w:rFonts w:ascii="华文楷体" w:eastAsia="华文楷体" w:hAnsi="华文楷体" w:hint="eastAsia"/>
          <w:sz w:val="28"/>
          <w:szCs w:val="28"/>
        </w:rPr>
        <w:t>，</w:t>
      </w:r>
      <w:proofErr w:type="gramStart"/>
      <w:r w:rsidRPr="00C21B7A">
        <w:rPr>
          <w:rFonts w:ascii="华文楷体" w:eastAsia="华文楷体" w:hAnsi="华文楷体" w:hint="eastAsia"/>
          <w:sz w:val="28"/>
          <w:szCs w:val="28"/>
        </w:rPr>
        <w:t>全论内容</w:t>
      </w:r>
      <w:proofErr w:type="gramEnd"/>
      <w:ins w:id="7" w:author="admin" w:date="2015-07-01T21:45:00Z">
        <w:r w:rsidR="002F35BF">
          <w:rPr>
            <w:rFonts w:ascii="华文楷体" w:eastAsia="华文楷体" w:hAnsi="华文楷体" w:hint="eastAsia"/>
            <w:sz w:val="28"/>
            <w:szCs w:val="28"/>
          </w:rPr>
          <w:t>实际上</w:t>
        </w:r>
      </w:ins>
      <w:r w:rsidRPr="00C21B7A">
        <w:rPr>
          <w:rFonts w:ascii="华文楷体" w:eastAsia="华文楷体" w:hAnsi="华文楷体" w:hint="eastAsia"/>
          <w:sz w:val="28"/>
          <w:szCs w:val="28"/>
        </w:rPr>
        <w:t>是通过二</w:t>
      </w:r>
      <w:proofErr w:type="gramStart"/>
      <w:r w:rsidRPr="00C21B7A">
        <w:rPr>
          <w:rFonts w:ascii="华文楷体" w:eastAsia="华文楷体" w:hAnsi="华文楷体" w:hint="eastAsia"/>
          <w:sz w:val="28"/>
          <w:szCs w:val="28"/>
        </w:rPr>
        <w:t>理对于二谛无谬</w:t>
      </w:r>
      <w:proofErr w:type="gramEnd"/>
      <w:r w:rsidRPr="00C21B7A">
        <w:rPr>
          <w:rFonts w:ascii="华文楷体" w:eastAsia="华文楷体" w:hAnsi="华文楷体" w:hint="eastAsia"/>
          <w:sz w:val="28"/>
          <w:szCs w:val="28"/>
        </w:rPr>
        <w:t>真如而作详细的观察，引导后学的相续当中产生殊胜的定解。有了对二</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的殊胜定解之后，就可以在修行的时候</w:t>
      </w:r>
      <w:proofErr w:type="gramStart"/>
      <w:r w:rsidRPr="00C21B7A">
        <w:rPr>
          <w:rFonts w:ascii="华文楷体" w:eastAsia="华文楷体" w:hAnsi="华文楷体" w:hint="eastAsia"/>
          <w:sz w:val="28"/>
          <w:szCs w:val="28"/>
        </w:rPr>
        <w:t>如是如是</w:t>
      </w:r>
      <w:proofErr w:type="gramEnd"/>
      <w:r w:rsidRPr="00C21B7A">
        <w:rPr>
          <w:rFonts w:ascii="华文楷体" w:eastAsia="华文楷体" w:hAnsi="华文楷体" w:hint="eastAsia"/>
          <w:sz w:val="28"/>
          <w:szCs w:val="28"/>
        </w:rPr>
        <w:t>的</w:t>
      </w:r>
      <w:ins w:id="8" w:author="admin" w:date="2015-07-01T21:45:00Z">
        <w:r w:rsidR="0069712B">
          <w:rPr>
            <w:rFonts w:ascii="华文楷体" w:eastAsia="华文楷体" w:hAnsi="华文楷体" w:hint="eastAsia"/>
            <w:sz w:val="28"/>
            <w:szCs w:val="28"/>
          </w:rPr>
          <w:t>去</w:t>
        </w:r>
      </w:ins>
      <w:r w:rsidRPr="00C21B7A">
        <w:rPr>
          <w:rFonts w:ascii="华文楷体" w:eastAsia="华文楷体" w:hAnsi="华文楷体" w:hint="eastAsia"/>
          <w:sz w:val="28"/>
          <w:szCs w:val="28"/>
        </w:rPr>
        <w:t>安住，</w:t>
      </w:r>
      <w:del w:id="9" w:author="admin" w:date="2015-07-01T21:46:00Z">
        <w:r w:rsidRPr="00C21B7A" w:rsidDel="0069712B">
          <w:rPr>
            <w:rFonts w:ascii="华文楷体" w:eastAsia="华文楷体" w:hAnsi="华文楷体" w:hint="eastAsia"/>
            <w:sz w:val="28"/>
            <w:szCs w:val="28"/>
          </w:rPr>
          <w:delText>证悟</w:delText>
        </w:r>
      </w:del>
      <w:ins w:id="10" w:author="admin" w:date="2015-07-01T21:46:00Z">
        <w:r w:rsidR="0069712B">
          <w:rPr>
            <w:rFonts w:ascii="华文楷体" w:eastAsia="华文楷体" w:hAnsi="华文楷体" w:hint="eastAsia"/>
            <w:sz w:val="28"/>
            <w:szCs w:val="28"/>
          </w:rPr>
          <w:t>如是这样一种</w:t>
        </w:r>
      </w:ins>
      <w:r w:rsidRPr="00C21B7A">
        <w:rPr>
          <w:rFonts w:ascii="华文楷体" w:eastAsia="华文楷体" w:hAnsi="华文楷体" w:hint="eastAsia"/>
          <w:sz w:val="28"/>
          <w:szCs w:val="28"/>
        </w:rPr>
        <w:t>法界真如相。</w:t>
      </w:r>
      <w:ins w:id="11" w:author="admin" w:date="2015-07-01T21:46:00Z">
        <w:r w:rsidR="0069712B">
          <w:rPr>
            <w:rFonts w:ascii="华文楷体" w:eastAsia="华文楷体" w:hAnsi="华文楷体" w:hint="eastAsia"/>
            <w:sz w:val="28"/>
            <w:szCs w:val="28"/>
          </w:rPr>
          <w:t>那么</w:t>
        </w:r>
      </w:ins>
      <w:r w:rsidRPr="00C21B7A">
        <w:rPr>
          <w:rFonts w:ascii="华文楷体" w:eastAsia="华文楷体" w:hAnsi="华文楷体" w:hint="eastAsia"/>
          <w:sz w:val="28"/>
          <w:szCs w:val="28"/>
        </w:rPr>
        <w:t>在这个当中，前面也讲过胜义</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的道理</w:t>
      </w:r>
      <w:ins w:id="12" w:author="admin" w:date="2015-07-01T21:46:00Z">
        <w:r w:rsidR="007545E6">
          <w:rPr>
            <w:rFonts w:ascii="华文楷体" w:eastAsia="华文楷体" w:hAnsi="华文楷体" w:hint="eastAsia"/>
            <w:sz w:val="28"/>
            <w:szCs w:val="28"/>
          </w:rPr>
          <w:t>和</w:t>
        </w:r>
      </w:ins>
      <w:del w:id="13" w:author="admin" w:date="2015-07-01T21:46:00Z">
        <w:r w:rsidRPr="00C21B7A" w:rsidDel="007545E6">
          <w:rPr>
            <w:rFonts w:ascii="华文楷体" w:eastAsia="华文楷体" w:hAnsi="华文楷体" w:hint="eastAsia"/>
            <w:sz w:val="28"/>
            <w:szCs w:val="28"/>
          </w:rPr>
          <w:delText>，</w:delText>
        </w:r>
      </w:del>
      <w:r w:rsidRPr="00C21B7A">
        <w:rPr>
          <w:rFonts w:ascii="华文楷体" w:eastAsia="华文楷体" w:hAnsi="华文楷体" w:hint="eastAsia"/>
          <w:sz w:val="28"/>
          <w:szCs w:val="28"/>
        </w:rPr>
        <w:t>胜义</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的自性，</w:t>
      </w:r>
      <w:ins w:id="14" w:author="admin" w:date="2015-07-01T21:47:00Z">
        <w:r w:rsidR="007545E6">
          <w:rPr>
            <w:rFonts w:ascii="华文楷体" w:eastAsia="华文楷体" w:hAnsi="华文楷体" w:hint="eastAsia"/>
            <w:sz w:val="28"/>
            <w:szCs w:val="28"/>
          </w:rPr>
          <w:t>然后</w:t>
        </w:r>
      </w:ins>
      <w:r w:rsidRPr="00C21B7A">
        <w:rPr>
          <w:rFonts w:ascii="华文楷体" w:eastAsia="华文楷体" w:hAnsi="华文楷体" w:hint="eastAsia"/>
          <w:sz w:val="28"/>
          <w:szCs w:val="28"/>
        </w:rPr>
        <w:t>也讲到了所谓名言</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通过唯识宗的观点进行安立了。前面对于有些宗派，有些人认为第八</w:t>
      </w:r>
      <w:proofErr w:type="gramStart"/>
      <w:r w:rsidRPr="00C21B7A">
        <w:rPr>
          <w:rFonts w:ascii="华文楷体" w:eastAsia="华文楷体" w:hAnsi="华文楷体" w:hint="eastAsia"/>
          <w:sz w:val="28"/>
          <w:szCs w:val="28"/>
        </w:rPr>
        <w:t>识阿赖耶识除了</w:t>
      </w:r>
      <w:proofErr w:type="gramEnd"/>
      <w:r w:rsidRPr="00C21B7A">
        <w:rPr>
          <w:rFonts w:ascii="华文楷体" w:eastAsia="华文楷体" w:hAnsi="华文楷体" w:hint="eastAsia"/>
          <w:sz w:val="28"/>
          <w:szCs w:val="28"/>
        </w:rPr>
        <w:t>细微的意识之外，不安</w:t>
      </w:r>
      <w:proofErr w:type="gramStart"/>
      <w:r w:rsidRPr="00C21B7A">
        <w:rPr>
          <w:rFonts w:ascii="华文楷体" w:eastAsia="华文楷体" w:hAnsi="华文楷体" w:hint="eastAsia"/>
          <w:sz w:val="28"/>
          <w:szCs w:val="28"/>
        </w:rPr>
        <w:t>立其他</w:t>
      </w:r>
      <w:proofErr w:type="gramEnd"/>
      <w:r w:rsidRPr="00C21B7A">
        <w:rPr>
          <w:rFonts w:ascii="华文楷体" w:eastAsia="华文楷体" w:hAnsi="华文楷体" w:hint="eastAsia"/>
          <w:sz w:val="28"/>
          <w:szCs w:val="28"/>
        </w:rPr>
        <w:t>的阿</w:t>
      </w:r>
      <w:proofErr w:type="gramStart"/>
      <w:r w:rsidRPr="00C21B7A">
        <w:rPr>
          <w:rFonts w:ascii="华文楷体" w:eastAsia="华文楷体" w:hAnsi="华文楷体" w:hint="eastAsia"/>
          <w:sz w:val="28"/>
          <w:szCs w:val="28"/>
        </w:rPr>
        <w:t>赖耶识</w:t>
      </w:r>
      <w:proofErr w:type="gramEnd"/>
      <w:ins w:id="15" w:author="admin" w:date="2015-07-01T21:48:00Z">
        <w:r w:rsidR="00AD0113">
          <w:rPr>
            <w:rFonts w:ascii="华文楷体" w:eastAsia="华文楷体" w:hAnsi="华文楷体" w:hint="eastAsia"/>
            <w:sz w:val="28"/>
            <w:szCs w:val="28"/>
          </w:rPr>
          <w:t>，</w:t>
        </w:r>
      </w:ins>
      <w:del w:id="16" w:author="admin" w:date="2015-07-01T21:48:00Z">
        <w:r w:rsidRPr="00C21B7A" w:rsidDel="00AD0113">
          <w:rPr>
            <w:rFonts w:ascii="华文楷体" w:eastAsia="华文楷体" w:hAnsi="华文楷体" w:hint="eastAsia"/>
            <w:sz w:val="28"/>
            <w:szCs w:val="28"/>
          </w:rPr>
          <w:delText>。</w:delText>
        </w:r>
      </w:del>
      <w:r w:rsidRPr="00C21B7A">
        <w:rPr>
          <w:rFonts w:ascii="华文楷体" w:eastAsia="华文楷体" w:hAnsi="华文楷体" w:hint="eastAsia"/>
          <w:sz w:val="28"/>
          <w:szCs w:val="28"/>
        </w:rPr>
        <w:t>关于这个问题前面已经做了分析</w:t>
      </w:r>
      <w:ins w:id="17" w:author="admin" w:date="2015-07-01T21:48:00Z">
        <w:r w:rsidR="00AD0113">
          <w:rPr>
            <w:rFonts w:ascii="华文楷体" w:eastAsia="华文楷体" w:hAnsi="华文楷体" w:hint="eastAsia"/>
            <w:sz w:val="28"/>
            <w:szCs w:val="28"/>
          </w:rPr>
          <w:t>。</w:t>
        </w:r>
      </w:ins>
      <w:del w:id="18" w:author="admin" w:date="2015-07-01T21:48:00Z">
        <w:r w:rsidRPr="00C21B7A" w:rsidDel="00AD0113">
          <w:rPr>
            <w:rFonts w:ascii="华文楷体" w:eastAsia="华文楷体" w:hAnsi="华文楷体" w:hint="eastAsia"/>
            <w:sz w:val="28"/>
            <w:szCs w:val="28"/>
          </w:rPr>
          <w:delText>，</w:delText>
        </w:r>
      </w:del>
      <w:ins w:id="19" w:author="admin" w:date="2015-07-01T21:47:00Z">
        <w:r w:rsidR="00BF5BB0">
          <w:rPr>
            <w:rFonts w:ascii="华文楷体" w:eastAsia="华文楷体" w:hAnsi="华文楷体" w:hint="eastAsia"/>
            <w:sz w:val="28"/>
            <w:szCs w:val="28"/>
          </w:rPr>
          <w:t>实际上</w:t>
        </w:r>
        <w:r w:rsidR="006278C4">
          <w:rPr>
            <w:rFonts w:ascii="华文楷体" w:eastAsia="华文楷体" w:hAnsi="华文楷体" w:hint="eastAsia"/>
            <w:sz w:val="28"/>
            <w:szCs w:val="28"/>
          </w:rPr>
          <w:t>，</w:t>
        </w:r>
      </w:ins>
      <w:r w:rsidRPr="00C21B7A">
        <w:rPr>
          <w:rFonts w:ascii="华文楷体" w:eastAsia="华文楷体" w:hAnsi="华文楷体" w:hint="eastAsia"/>
          <w:sz w:val="28"/>
          <w:szCs w:val="28"/>
        </w:rPr>
        <w:t>宁玛</w:t>
      </w:r>
      <w:proofErr w:type="gramStart"/>
      <w:r w:rsidRPr="00C21B7A">
        <w:rPr>
          <w:rFonts w:ascii="华文楷体" w:eastAsia="华文楷体" w:hAnsi="华文楷体" w:hint="eastAsia"/>
          <w:sz w:val="28"/>
          <w:szCs w:val="28"/>
        </w:rPr>
        <w:t>派自宗在</w:t>
      </w:r>
      <w:proofErr w:type="gramEnd"/>
      <w:r w:rsidRPr="00C21B7A">
        <w:rPr>
          <w:rFonts w:ascii="华文楷体" w:eastAsia="华文楷体" w:hAnsi="华文楷体" w:hint="eastAsia"/>
          <w:sz w:val="28"/>
          <w:szCs w:val="28"/>
        </w:rPr>
        <w:t>名言</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当中是可以</w:t>
      </w:r>
      <w:proofErr w:type="gramStart"/>
      <w:r w:rsidRPr="00C21B7A">
        <w:rPr>
          <w:rFonts w:ascii="华文楷体" w:eastAsia="华文楷体" w:hAnsi="华文楷体" w:hint="eastAsia"/>
          <w:sz w:val="28"/>
          <w:szCs w:val="28"/>
        </w:rPr>
        <w:t>承许阿赖耶识</w:t>
      </w:r>
      <w:proofErr w:type="gramEnd"/>
      <w:r w:rsidRPr="00C21B7A">
        <w:rPr>
          <w:rFonts w:ascii="华文楷体" w:eastAsia="华文楷体" w:hAnsi="华文楷体" w:hint="eastAsia"/>
          <w:sz w:val="28"/>
          <w:szCs w:val="28"/>
        </w:rPr>
        <w:t>的。而且这样的阿</w:t>
      </w:r>
      <w:proofErr w:type="gramStart"/>
      <w:r w:rsidRPr="00C21B7A">
        <w:rPr>
          <w:rFonts w:ascii="华文楷体" w:eastAsia="华文楷体" w:hAnsi="华文楷体" w:hint="eastAsia"/>
          <w:sz w:val="28"/>
          <w:szCs w:val="28"/>
        </w:rPr>
        <w:t>赖耶识是补偏</w:t>
      </w:r>
      <w:proofErr w:type="gramEnd"/>
      <w:r w:rsidRPr="00C21B7A">
        <w:rPr>
          <w:rFonts w:ascii="华文楷体" w:eastAsia="华文楷体" w:hAnsi="华文楷体" w:hint="eastAsia"/>
          <w:sz w:val="28"/>
          <w:szCs w:val="28"/>
        </w:rPr>
        <w:t>堕于意识</w:t>
      </w:r>
      <w:ins w:id="20" w:author="admin" w:date="2015-07-01T21:48:00Z">
        <w:r w:rsidR="009C4A6C">
          <w:rPr>
            <w:rFonts w:ascii="华文楷体" w:eastAsia="华文楷体" w:hAnsi="华文楷体" w:hint="eastAsia"/>
            <w:sz w:val="28"/>
            <w:szCs w:val="28"/>
          </w:rPr>
          <w:t>和</w:t>
        </w:r>
      </w:ins>
      <w:del w:id="21" w:author="admin" w:date="2015-07-01T21:48:00Z">
        <w:r w:rsidRPr="00C21B7A" w:rsidDel="009C4A6C">
          <w:rPr>
            <w:rFonts w:ascii="华文楷体" w:eastAsia="华文楷体" w:hAnsi="华文楷体" w:hint="eastAsia"/>
            <w:sz w:val="28"/>
            <w:szCs w:val="28"/>
          </w:rPr>
          <w:delText>，</w:delText>
        </w:r>
      </w:del>
      <w:r w:rsidRPr="00C21B7A">
        <w:rPr>
          <w:rFonts w:ascii="华文楷体" w:eastAsia="华文楷体" w:hAnsi="华文楷体" w:hint="eastAsia"/>
          <w:sz w:val="28"/>
          <w:szCs w:val="28"/>
        </w:rPr>
        <w:t>不偏堕于其他的诸识的一种</w:t>
      </w:r>
      <w:r w:rsidRPr="00C21B7A">
        <w:rPr>
          <w:rFonts w:ascii="华文楷体" w:eastAsia="华文楷体" w:hAnsi="华文楷体" w:hint="eastAsia"/>
          <w:sz w:val="28"/>
          <w:szCs w:val="28"/>
        </w:rPr>
        <w:lastRenderedPageBreak/>
        <w:t>明清的部分，能够受持习气的一个心识，这个是在名言当中必须要成立的。</w:t>
      </w:r>
    </w:p>
    <w:p w:rsidR="00C21B7A" w:rsidRPr="00C21B7A" w:rsidRDefault="00C21B7A" w:rsidP="00C21B7A">
      <w:pPr>
        <w:ind w:firstLine="570"/>
        <w:rPr>
          <w:rFonts w:ascii="华文楷体" w:eastAsia="华文楷体" w:hAnsi="华文楷体"/>
          <w:sz w:val="28"/>
          <w:szCs w:val="28"/>
        </w:rPr>
      </w:pPr>
      <w:r w:rsidRPr="00C21B7A">
        <w:rPr>
          <w:rFonts w:ascii="华文楷体" w:eastAsia="华文楷体" w:hAnsi="华文楷体" w:hint="eastAsia"/>
          <w:sz w:val="28"/>
          <w:szCs w:val="28"/>
        </w:rPr>
        <w:t>今天继续</w:t>
      </w:r>
      <w:ins w:id="22" w:author="admin" w:date="2015-07-01T21:50:00Z">
        <w:r w:rsidR="00892CC3">
          <w:rPr>
            <w:rFonts w:ascii="华文楷体" w:eastAsia="华文楷体" w:hAnsi="华文楷体" w:hint="eastAsia"/>
            <w:sz w:val="28"/>
            <w:szCs w:val="28"/>
          </w:rPr>
          <w:t>讲</w:t>
        </w:r>
      </w:ins>
      <w:del w:id="23" w:author="admin" w:date="2015-07-01T21:50:00Z">
        <w:r w:rsidRPr="00C21B7A" w:rsidDel="00892CC3">
          <w:rPr>
            <w:rFonts w:ascii="华文楷体" w:eastAsia="华文楷体" w:hAnsi="华文楷体" w:hint="eastAsia"/>
            <w:sz w:val="28"/>
            <w:szCs w:val="28"/>
          </w:rPr>
          <w:delText>将</w:delText>
        </w:r>
      </w:del>
      <w:r w:rsidRPr="00C21B7A">
        <w:rPr>
          <w:rFonts w:ascii="华文楷体" w:eastAsia="华文楷体" w:hAnsi="华文楷体" w:hint="eastAsia"/>
          <w:sz w:val="28"/>
          <w:szCs w:val="28"/>
        </w:rPr>
        <w:t>这样一种道理：</w:t>
      </w:r>
    </w:p>
    <w:p w:rsidR="009C4A6C" w:rsidRDefault="00C21B7A" w:rsidP="00C21B7A">
      <w:pPr>
        <w:ind w:firstLine="570"/>
        <w:rPr>
          <w:ins w:id="24" w:author="admin" w:date="2015-07-01T21:49:00Z"/>
          <w:rFonts w:ascii="华文楷体" w:eastAsia="华文楷体" w:hAnsi="华文楷体"/>
          <w:sz w:val="28"/>
          <w:szCs w:val="28"/>
        </w:rPr>
      </w:pPr>
      <w:del w:id="25" w:author="admin" w:date="2015-07-01T21:49:00Z">
        <w:r w:rsidRPr="00C21B7A" w:rsidDel="009C4A6C">
          <w:rPr>
            <w:rFonts w:ascii="华文楷体" w:eastAsia="华文楷体" w:hAnsi="华文楷体" w:hint="eastAsia"/>
            <w:sz w:val="28"/>
            <w:szCs w:val="28"/>
          </w:rPr>
          <w:delText>“</w:delText>
        </w:r>
      </w:del>
      <w:ins w:id="26" w:author="admin" w:date="2015-07-01T21:49:00Z">
        <w:r w:rsidR="009C4A6C">
          <w:rPr>
            <w:rFonts w:ascii="华文楷体" w:eastAsia="华文楷体" w:hAnsi="华文楷体" w:hint="eastAsia"/>
            <w:sz w:val="28"/>
            <w:szCs w:val="28"/>
          </w:rPr>
          <w:t>【</w:t>
        </w:r>
      </w:ins>
      <w:r w:rsidRPr="009C4A6C">
        <w:rPr>
          <w:rFonts w:asciiTheme="minorEastAsia" w:hAnsiTheme="minorEastAsia" w:hint="eastAsia"/>
          <w:sz w:val="28"/>
          <w:szCs w:val="28"/>
          <w:rPrChange w:id="27" w:author="admin" w:date="2015-07-01T21:50:00Z">
            <w:rPr>
              <w:rFonts w:ascii="华文楷体" w:eastAsia="华文楷体" w:hAnsi="华文楷体" w:hint="eastAsia"/>
              <w:sz w:val="28"/>
              <w:szCs w:val="28"/>
            </w:rPr>
          </w:rPrChange>
        </w:rPr>
        <w:t>凡是否定自证与阿赖耶的这所有理证均是指向唯识宗承许自证成实的，何时何地都不是针对名言中承认阿赖耶与自证的观点</w:t>
      </w:r>
      <w:del w:id="28" w:author="admin" w:date="2015-07-01T21:49:00Z">
        <w:r w:rsidRPr="009C4A6C" w:rsidDel="009C4A6C">
          <w:rPr>
            <w:rFonts w:asciiTheme="minorEastAsia" w:hAnsiTheme="minorEastAsia" w:hint="eastAsia"/>
            <w:sz w:val="28"/>
            <w:szCs w:val="28"/>
            <w:rPrChange w:id="29" w:author="admin" w:date="2015-07-01T21:50:00Z">
              <w:rPr>
                <w:rFonts w:ascii="华文楷体" w:eastAsia="华文楷体" w:hAnsi="华文楷体" w:hint="eastAsia"/>
                <w:sz w:val="28"/>
                <w:szCs w:val="28"/>
              </w:rPr>
            </w:rPrChange>
          </w:rPr>
          <w:delText>”</w:delText>
        </w:r>
      </w:del>
      <w:ins w:id="30" w:author="admin" w:date="2015-07-01T21:49:00Z">
        <w:r w:rsidR="009C4A6C">
          <w:rPr>
            <w:rFonts w:ascii="华文楷体" w:eastAsia="华文楷体" w:hAnsi="华文楷体" w:hint="eastAsia"/>
            <w:sz w:val="28"/>
            <w:szCs w:val="28"/>
          </w:rPr>
          <w:t>】</w:t>
        </w:r>
      </w:ins>
    </w:p>
    <w:p w:rsidR="00C21B7A" w:rsidRPr="00C21B7A" w:rsidDel="00772D31" w:rsidRDefault="00C21B7A" w:rsidP="00C21B7A">
      <w:pPr>
        <w:ind w:firstLine="570"/>
        <w:rPr>
          <w:del w:id="31" w:author="admin" w:date="2015-07-01T21:52:00Z"/>
          <w:rFonts w:ascii="华文楷体" w:eastAsia="华文楷体" w:hAnsi="华文楷体"/>
          <w:sz w:val="28"/>
          <w:szCs w:val="28"/>
        </w:rPr>
      </w:pPr>
      <w:del w:id="32" w:author="admin" w:date="2015-07-01T21:49:00Z">
        <w:r w:rsidRPr="00C21B7A" w:rsidDel="009C4A6C">
          <w:rPr>
            <w:rFonts w:ascii="华文楷体" w:eastAsia="华文楷体" w:hAnsi="华文楷体" w:hint="eastAsia"/>
            <w:sz w:val="28"/>
            <w:szCs w:val="28"/>
          </w:rPr>
          <w:delText>，</w:delText>
        </w:r>
      </w:del>
      <w:ins w:id="33" w:author="admin" w:date="2015-07-01T21:51:00Z">
        <w:r w:rsidR="00594A52">
          <w:rPr>
            <w:rFonts w:ascii="华文楷体" w:eastAsia="华文楷体" w:hAnsi="华文楷体" w:hint="eastAsia"/>
            <w:sz w:val="28"/>
            <w:szCs w:val="28"/>
          </w:rPr>
          <w:t>那么</w:t>
        </w:r>
      </w:ins>
      <w:r w:rsidRPr="00C21B7A">
        <w:rPr>
          <w:rFonts w:ascii="华文楷体" w:eastAsia="华文楷体" w:hAnsi="华文楷体" w:hint="eastAsia"/>
          <w:sz w:val="28"/>
          <w:szCs w:val="28"/>
        </w:rPr>
        <w:t>在《入中论》</w:t>
      </w:r>
      <w:ins w:id="34" w:author="admin" w:date="2015-07-01T21:51:00Z">
        <w:r w:rsidR="00594A52">
          <w:rPr>
            <w:rFonts w:ascii="华文楷体" w:eastAsia="华文楷体" w:hAnsi="华文楷体" w:hint="eastAsia"/>
            <w:sz w:val="28"/>
            <w:szCs w:val="28"/>
          </w:rPr>
          <w:t>，还有在</w:t>
        </w:r>
      </w:ins>
      <w:del w:id="35" w:author="admin" w:date="2015-07-01T21:51:00Z">
        <w:r w:rsidRPr="00C21B7A" w:rsidDel="00594A52">
          <w:rPr>
            <w:rFonts w:ascii="华文楷体" w:eastAsia="华文楷体" w:hAnsi="华文楷体" w:hint="eastAsia"/>
            <w:sz w:val="28"/>
            <w:szCs w:val="28"/>
          </w:rPr>
          <w:delText>、</w:delText>
        </w:r>
      </w:del>
      <w:r w:rsidRPr="00C21B7A">
        <w:rPr>
          <w:rFonts w:ascii="华文楷体" w:eastAsia="华文楷体" w:hAnsi="华文楷体" w:hint="eastAsia"/>
          <w:sz w:val="28"/>
          <w:szCs w:val="28"/>
        </w:rPr>
        <w:t>《智慧品》当中，有些地方说《中论》的一品当中，也是对于</w:t>
      </w:r>
      <w:ins w:id="36" w:author="admin" w:date="2015-07-01T21:51:00Z">
        <w:r w:rsidR="00594A52">
          <w:rPr>
            <w:rFonts w:ascii="华文楷体" w:eastAsia="华文楷体" w:hAnsi="华文楷体" w:hint="eastAsia"/>
            <w:sz w:val="28"/>
            <w:szCs w:val="28"/>
          </w:rPr>
          <w:t>自证</w:t>
        </w:r>
      </w:ins>
      <w:ins w:id="37" w:author="admin" w:date="2015-07-01T21:52:00Z">
        <w:r w:rsidR="00E204E8">
          <w:rPr>
            <w:rFonts w:ascii="华文楷体" w:eastAsia="华文楷体" w:hAnsi="华文楷体" w:hint="eastAsia"/>
            <w:sz w:val="28"/>
            <w:szCs w:val="28"/>
          </w:rPr>
          <w:t>的</w:t>
        </w:r>
      </w:ins>
      <w:del w:id="38" w:author="admin" w:date="2015-07-01T21:51:00Z">
        <w:r w:rsidRPr="00C21B7A" w:rsidDel="00594A52">
          <w:rPr>
            <w:rFonts w:ascii="华文楷体" w:eastAsia="华文楷体" w:hAnsi="华文楷体" w:hint="eastAsia"/>
            <w:sz w:val="28"/>
            <w:szCs w:val="28"/>
          </w:rPr>
          <w:delText>此</w:delText>
        </w:r>
      </w:del>
      <w:r w:rsidRPr="00C21B7A">
        <w:rPr>
          <w:rFonts w:ascii="华文楷体" w:eastAsia="华文楷体" w:hAnsi="华文楷体" w:hint="eastAsia"/>
          <w:sz w:val="28"/>
          <w:szCs w:val="28"/>
        </w:rPr>
        <w:t>问题做了分析</w:t>
      </w:r>
      <w:ins w:id="39" w:author="admin" w:date="2015-07-01T21:51:00Z">
        <w:r w:rsidR="009304DE">
          <w:rPr>
            <w:rFonts w:ascii="华文楷体" w:eastAsia="华文楷体" w:hAnsi="华文楷体" w:hint="eastAsia"/>
            <w:sz w:val="28"/>
            <w:szCs w:val="28"/>
          </w:rPr>
          <w:t>、</w:t>
        </w:r>
      </w:ins>
      <w:r w:rsidRPr="00C21B7A">
        <w:rPr>
          <w:rFonts w:ascii="华文楷体" w:eastAsia="华文楷体" w:hAnsi="华文楷体" w:hint="eastAsia"/>
          <w:sz w:val="28"/>
          <w:szCs w:val="28"/>
        </w:rPr>
        <w:t>做了破斥。我们应该知道，凡是</w:t>
      </w:r>
      <w:proofErr w:type="gramStart"/>
      <w:r w:rsidRPr="00C21B7A">
        <w:rPr>
          <w:rFonts w:ascii="华文楷体" w:eastAsia="华文楷体" w:hAnsi="华文楷体" w:hint="eastAsia"/>
          <w:sz w:val="28"/>
          <w:szCs w:val="28"/>
        </w:rPr>
        <w:t>否定自</w:t>
      </w:r>
      <w:proofErr w:type="gramEnd"/>
      <w:r w:rsidRPr="00C21B7A">
        <w:rPr>
          <w:rFonts w:ascii="华文楷体" w:eastAsia="华文楷体" w:hAnsi="华文楷体" w:hint="eastAsia"/>
          <w:sz w:val="28"/>
          <w:szCs w:val="28"/>
        </w:rPr>
        <w:t>证，凡是否定阿</w:t>
      </w:r>
      <w:proofErr w:type="gramStart"/>
      <w:r w:rsidRPr="00C21B7A">
        <w:rPr>
          <w:rFonts w:ascii="华文楷体" w:eastAsia="华文楷体" w:hAnsi="华文楷体" w:hint="eastAsia"/>
          <w:sz w:val="28"/>
          <w:szCs w:val="28"/>
        </w:rPr>
        <w:t>赖耶识</w:t>
      </w:r>
      <w:proofErr w:type="gramEnd"/>
      <w:r w:rsidRPr="00C21B7A">
        <w:rPr>
          <w:rFonts w:ascii="华文楷体" w:eastAsia="华文楷体" w:hAnsi="华文楷体" w:hint="eastAsia"/>
          <w:sz w:val="28"/>
          <w:szCs w:val="28"/>
        </w:rPr>
        <w:t>的所有的理证，都是指向唯识</w:t>
      </w:r>
      <w:proofErr w:type="gramStart"/>
      <w:r w:rsidRPr="00C21B7A">
        <w:rPr>
          <w:rFonts w:ascii="华文楷体" w:eastAsia="华文楷体" w:hAnsi="华文楷体" w:hint="eastAsia"/>
          <w:sz w:val="28"/>
          <w:szCs w:val="28"/>
        </w:rPr>
        <w:t>宗承许</w:t>
      </w:r>
      <w:proofErr w:type="gramEnd"/>
      <w:r w:rsidRPr="00C21B7A">
        <w:rPr>
          <w:rFonts w:ascii="华文楷体" w:eastAsia="华文楷体" w:hAnsi="华文楷体" w:hint="eastAsia"/>
          <w:sz w:val="28"/>
          <w:szCs w:val="28"/>
        </w:rPr>
        <w:t>自证成实的。也就是说，如果名言</w:t>
      </w:r>
      <w:proofErr w:type="gramStart"/>
      <w:r w:rsidRPr="00C21B7A">
        <w:rPr>
          <w:rFonts w:ascii="华文楷体" w:eastAsia="华文楷体" w:hAnsi="华文楷体" w:hint="eastAsia"/>
          <w:sz w:val="28"/>
          <w:szCs w:val="28"/>
        </w:rPr>
        <w:t>谛当中承许自</w:t>
      </w:r>
      <w:proofErr w:type="gramEnd"/>
      <w:r w:rsidRPr="00C21B7A">
        <w:rPr>
          <w:rFonts w:ascii="华文楷体" w:eastAsia="华文楷体" w:hAnsi="华文楷体" w:hint="eastAsia"/>
          <w:sz w:val="28"/>
          <w:szCs w:val="28"/>
        </w:rPr>
        <w:t>证，那不但没有过失，而且有很多必要性</w:t>
      </w:r>
      <w:proofErr w:type="gramStart"/>
      <w:r w:rsidRPr="00C21B7A">
        <w:rPr>
          <w:rFonts w:ascii="华文楷体" w:eastAsia="华文楷体" w:hAnsi="华文楷体" w:hint="eastAsia"/>
          <w:sz w:val="28"/>
          <w:szCs w:val="28"/>
        </w:rPr>
        <w:t>不承许</w:t>
      </w:r>
      <w:proofErr w:type="gramEnd"/>
      <w:r w:rsidRPr="00C21B7A">
        <w:rPr>
          <w:rFonts w:ascii="华文楷体" w:eastAsia="华文楷体" w:hAnsi="华文楷体" w:hint="eastAsia"/>
          <w:sz w:val="28"/>
          <w:szCs w:val="28"/>
        </w:rPr>
        <w:t>自证反而有过失。</w:t>
      </w:r>
    </w:p>
    <w:p w:rsidR="00C21B7A" w:rsidRPr="00C21B7A" w:rsidRDefault="00C21B7A" w:rsidP="00772D31">
      <w:pPr>
        <w:ind w:firstLine="570"/>
        <w:rPr>
          <w:rFonts w:ascii="华文楷体" w:eastAsia="华文楷体" w:hAnsi="华文楷体"/>
          <w:sz w:val="28"/>
          <w:szCs w:val="28"/>
        </w:rPr>
      </w:pPr>
      <w:r w:rsidRPr="00C21B7A">
        <w:rPr>
          <w:rFonts w:ascii="华文楷体" w:eastAsia="华文楷体" w:hAnsi="华文楷体" w:hint="eastAsia"/>
          <w:sz w:val="28"/>
          <w:szCs w:val="28"/>
        </w:rPr>
        <w:t>但是如果说在胜义</w:t>
      </w:r>
      <w:proofErr w:type="gramStart"/>
      <w:r w:rsidRPr="00C21B7A">
        <w:rPr>
          <w:rFonts w:ascii="华文楷体" w:eastAsia="华文楷体" w:hAnsi="华文楷体" w:hint="eastAsia"/>
          <w:sz w:val="28"/>
          <w:szCs w:val="28"/>
        </w:rPr>
        <w:t>谛当中承许自</w:t>
      </w:r>
      <w:proofErr w:type="gramEnd"/>
      <w:r w:rsidRPr="00C21B7A">
        <w:rPr>
          <w:rFonts w:ascii="华文楷体" w:eastAsia="华文楷体" w:hAnsi="华文楷体" w:hint="eastAsia"/>
          <w:sz w:val="28"/>
          <w:szCs w:val="28"/>
        </w:rPr>
        <w:t>证实有，</w:t>
      </w:r>
      <w:proofErr w:type="gramStart"/>
      <w:r w:rsidRPr="00C21B7A">
        <w:rPr>
          <w:rFonts w:ascii="华文楷体" w:eastAsia="华文楷体" w:hAnsi="华文楷体" w:hint="eastAsia"/>
          <w:sz w:val="28"/>
          <w:szCs w:val="28"/>
        </w:rPr>
        <w:t>承许阿赖耶识</w:t>
      </w:r>
      <w:proofErr w:type="gramEnd"/>
      <w:r w:rsidRPr="00C21B7A">
        <w:rPr>
          <w:rFonts w:ascii="华文楷体" w:eastAsia="华文楷体" w:hAnsi="华文楷体" w:hint="eastAsia"/>
          <w:sz w:val="28"/>
          <w:szCs w:val="28"/>
        </w:rPr>
        <w:t>实有，</w:t>
      </w:r>
      <w:ins w:id="40" w:author="admin" w:date="2015-07-01T21:53:00Z">
        <w:r w:rsidR="00772D31">
          <w:rPr>
            <w:rFonts w:ascii="华文楷体" w:eastAsia="华文楷体" w:hAnsi="华文楷体" w:hint="eastAsia"/>
            <w:sz w:val="28"/>
            <w:szCs w:val="28"/>
          </w:rPr>
          <w:t>像这样的话</w:t>
        </w:r>
      </w:ins>
      <w:r w:rsidRPr="00C21B7A">
        <w:rPr>
          <w:rFonts w:ascii="华文楷体" w:eastAsia="华文楷体" w:hAnsi="华文楷体" w:hint="eastAsia"/>
          <w:sz w:val="28"/>
          <w:szCs w:val="28"/>
        </w:rPr>
        <w:t>就有很大问题。因为在抉择法界实相的时候，如果还有一个实有的法</w:t>
      </w:r>
      <w:proofErr w:type="gramStart"/>
      <w:r w:rsidRPr="00C21B7A">
        <w:rPr>
          <w:rFonts w:ascii="华文楷体" w:eastAsia="华文楷体" w:hAnsi="华文楷体" w:hint="eastAsia"/>
          <w:sz w:val="28"/>
          <w:szCs w:val="28"/>
        </w:rPr>
        <w:t>被成立</w:t>
      </w:r>
      <w:proofErr w:type="gramEnd"/>
      <w:r w:rsidRPr="00C21B7A">
        <w:rPr>
          <w:rFonts w:ascii="华文楷体" w:eastAsia="华文楷体" w:hAnsi="华文楷体" w:hint="eastAsia"/>
          <w:sz w:val="28"/>
          <w:szCs w:val="28"/>
        </w:rPr>
        <w:t>的话，那么心</w:t>
      </w:r>
      <w:proofErr w:type="gramStart"/>
      <w:r w:rsidRPr="00C21B7A">
        <w:rPr>
          <w:rFonts w:ascii="华文楷体" w:eastAsia="华文楷体" w:hAnsi="华文楷体" w:hint="eastAsia"/>
          <w:sz w:val="28"/>
          <w:szCs w:val="28"/>
        </w:rPr>
        <w:t>识就能缘它</w:t>
      </w:r>
      <w:proofErr w:type="gramEnd"/>
      <w:r w:rsidRPr="00C21B7A">
        <w:rPr>
          <w:rFonts w:ascii="华文楷体" w:eastAsia="华文楷体" w:hAnsi="华文楷体" w:hint="eastAsia"/>
          <w:sz w:val="28"/>
          <w:szCs w:val="28"/>
        </w:rPr>
        <w:t>而成为法执，就没办法真正的了</w:t>
      </w:r>
      <w:proofErr w:type="gramStart"/>
      <w:r w:rsidRPr="00C21B7A">
        <w:rPr>
          <w:rFonts w:ascii="华文楷体" w:eastAsia="华文楷体" w:hAnsi="华文楷体" w:hint="eastAsia"/>
          <w:sz w:val="28"/>
          <w:szCs w:val="28"/>
        </w:rPr>
        <w:t>知法界自性</w:t>
      </w:r>
      <w:proofErr w:type="gramEnd"/>
      <w:r w:rsidRPr="00C21B7A">
        <w:rPr>
          <w:rFonts w:ascii="华文楷体" w:eastAsia="华文楷体" w:hAnsi="华文楷体" w:hint="eastAsia"/>
          <w:sz w:val="28"/>
          <w:szCs w:val="28"/>
        </w:rPr>
        <w:t>，没办法</w:t>
      </w:r>
      <w:proofErr w:type="gramStart"/>
      <w:r w:rsidRPr="00C21B7A">
        <w:rPr>
          <w:rFonts w:ascii="华文楷体" w:eastAsia="华文楷体" w:hAnsi="华文楷体" w:hint="eastAsia"/>
          <w:sz w:val="28"/>
          <w:szCs w:val="28"/>
        </w:rPr>
        <w:t>证悟一切万法空</w:t>
      </w:r>
      <w:proofErr w:type="gramEnd"/>
      <w:r w:rsidRPr="00C21B7A">
        <w:rPr>
          <w:rFonts w:ascii="华文楷体" w:eastAsia="华文楷体" w:hAnsi="华文楷体" w:hint="eastAsia"/>
          <w:sz w:val="28"/>
          <w:szCs w:val="28"/>
        </w:rPr>
        <w:t>性了。所以说在胜义</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w:t>
      </w:r>
      <w:proofErr w:type="gramStart"/>
      <w:r w:rsidRPr="00C21B7A">
        <w:rPr>
          <w:rFonts w:ascii="华文楷体" w:eastAsia="华文楷体" w:hAnsi="华文楷体" w:hint="eastAsia"/>
          <w:sz w:val="28"/>
          <w:szCs w:val="28"/>
        </w:rPr>
        <w:t>如果承许的话</w:t>
      </w:r>
      <w:proofErr w:type="gramEnd"/>
      <w:r w:rsidRPr="00C21B7A">
        <w:rPr>
          <w:rFonts w:ascii="华文楷体" w:eastAsia="华文楷体" w:hAnsi="华文楷体" w:hint="eastAsia"/>
          <w:sz w:val="28"/>
          <w:szCs w:val="28"/>
        </w:rPr>
        <w:t>，肯定是要破斥的。</w:t>
      </w:r>
      <w:ins w:id="41" w:author="admin" w:date="2015-07-01T21:54:00Z">
        <w:r w:rsidR="001B2812">
          <w:rPr>
            <w:rFonts w:ascii="华文楷体" w:eastAsia="华文楷体" w:hAnsi="华文楷体" w:hint="eastAsia"/>
            <w:sz w:val="28"/>
            <w:szCs w:val="28"/>
          </w:rPr>
          <w:t>那么</w:t>
        </w:r>
      </w:ins>
      <w:del w:id="42" w:author="admin" w:date="2015-07-01T21:54:00Z">
        <w:r w:rsidRPr="00C21B7A" w:rsidDel="001B2812">
          <w:rPr>
            <w:rFonts w:ascii="华文楷体" w:eastAsia="华文楷体" w:hAnsi="华文楷体" w:hint="eastAsia"/>
            <w:sz w:val="28"/>
            <w:szCs w:val="28"/>
          </w:rPr>
          <w:delText>“</w:delText>
        </w:r>
      </w:del>
      <w:r w:rsidRPr="00C21B7A">
        <w:rPr>
          <w:rFonts w:ascii="华文楷体" w:eastAsia="华文楷体" w:hAnsi="华文楷体" w:hint="eastAsia"/>
          <w:sz w:val="28"/>
          <w:szCs w:val="28"/>
        </w:rPr>
        <w:t>何时何地都不是针对名言中承认</w:t>
      </w:r>
      <w:proofErr w:type="gramStart"/>
      <w:r w:rsidRPr="00C21B7A">
        <w:rPr>
          <w:rFonts w:ascii="华文楷体" w:eastAsia="华文楷体" w:hAnsi="华文楷体" w:hint="eastAsia"/>
          <w:sz w:val="28"/>
          <w:szCs w:val="28"/>
        </w:rPr>
        <w:t>阿赖耶与</w:t>
      </w:r>
      <w:proofErr w:type="gramEnd"/>
      <w:r w:rsidRPr="00C21B7A">
        <w:rPr>
          <w:rFonts w:ascii="华文楷体" w:eastAsia="华文楷体" w:hAnsi="华文楷体" w:hint="eastAsia"/>
          <w:sz w:val="28"/>
          <w:szCs w:val="28"/>
        </w:rPr>
        <w:t>自证的观点</w:t>
      </w:r>
      <w:del w:id="43" w:author="admin" w:date="2015-07-01T21:54:00Z">
        <w:r w:rsidRPr="00C21B7A" w:rsidDel="001B2812">
          <w:rPr>
            <w:rFonts w:ascii="华文楷体" w:eastAsia="华文楷体" w:hAnsi="华文楷体" w:hint="eastAsia"/>
            <w:sz w:val="28"/>
            <w:szCs w:val="28"/>
          </w:rPr>
          <w:delText>”</w:delText>
        </w:r>
      </w:del>
      <w:proofErr w:type="gramStart"/>
      <w:r w:rsidRPr="00C21B7A">
        <w:rPr>
          <w:rFonts w:ascii="华文楷体" w:eastAsia="华文楷体" w:hAnsi="华文楷体" w:hint="eastAsia"/>
          <w:sz w:val="28"/>
          <w:szCs w:val="28"/>
        </w:rPr>
        <w:t>进行破斥</w:t>
      </w:r>
      <w:ins w:id="44" w:author="admin" w:date="2015-07-01T21:54:00Z">
        <w:r w:rsidR="001B2812">
          <w:rPr>
            <w:rFonts w:ascii="华文楷体" w:eastAsia="华文楷体" w:hAnsi="华文楷体" w:hint="eastAsia"/>
            <w:sz w:val="28"/>
            <w:szCs w:val="28"/>
          </w:rPr>
          <w:t>的</w:t>
        </w:r>
        <w:proofErr w:type="gramEnd"/>
        <w:r w:rsidR="001B2812">
          <w:rPr>
            <w:rFonts w:ascii="华文楷体" w:eastAsia="华文楷体" w:hAnsi="华文楷体" w:hint="eastAsia"/>
            <w:sz w:val="28"/>
            <w:szCs w:val="28"/>
          </w:rPr>
          <w:t>。</w:t>
        </w:r>
      </w:ins>
      <w:del w:id="45" w:author="admin" w:date="2015-07-01T21:53:00Z">
        <w:r w:rsidRPr="00C21B7A" w:rsidDel="001B2812">
          <w:rPr>
            <w:rFonts w:ascii="华文楷体" w:eastAsia="华文楷体" w:hAnsi="华文楷体" w:hint="eastAsia"/>
            <w:sz w:val="28"/>
            <w:szCs w:val="28"/>
          </w:rPr>
          <w:delText>、</w:delText>
        </w:r>
      </w:del>
    </w:p>
    <w:p w:rsidR="001B2812" w:rsidRDefault="001B2812" w:rsidP="00C21B7A">
      <w:pPr>
        <w:ind w:firstLine="570"/>
        <w:rPr>
          <w:ins w:id="46" w:author="admin" w:date="2015-07-01T21:54:00Z"/>
          <w:rFonts w:ascii="华文楷体" w:eastAsia="华文楷体" w:hAnsi="华文楷体"/>
          <w:sz w:val="28"/>
          <w:szCs w:val="28"/>
        </w:rPr>
      </w:pPr>
      <w:ins w:id="47" w:author="admin" w:date="2015-07-01T21:54:00Z">
        <w:r>
          <w:rPr>
            <w:rFonts w:ascii="华文楷体" w:eastAsia="华文楷体" w:hAnsi="华文楷体" w:hint="eastAsia"/>
            <w:sz w:val="28"/>
            <w:szCs w:val="28"/>
          </w:rPr>
          <w:t>【</w:t>
        </w:r>
      </w:ins>
      <w:del w:id="48" w:author="admin" w:date="2015-07-01T21:54:00Z">
        <w:r w:rsidR="00C21B7A" w:rsidRPr="00C21B7A" w:rsidDel="001B2812">
          <w:rPr>
            <w:rFonts w:ascii="华文楷体" w:eastAsia="华文楷体" w:hAnsi="华文楷体" w:hint="eastAsia"/>
            <w:sz w:val="28"/>
            <w:szCs w:val="28"/>
          </w:rPr>
          <w:delText>“</w:delText>
        </w:r>
      </w:del>
      <w:r w:rsidR="00C21B7A" w:rsidRPr="001B2812">
        <w:rPr>
          <w:rFonts w:asciiTheme="minorEastAsia" w:hAnsiTheme="minorEastAsia" w:hint="eastAsia"/>
          <w:sz w:val="28"/>
          <w:szCs w:val="28"/>
          <w:rPrChange w:id="49" w:author="admin" w:date="2015-07-01T21:54:00Z">
            <w:rPr>
              <w:rFonts w:ascii="华文楷体" w:eastAsia="华文楷体" w:hAnsi="华文楷体" w:hint="eastAsia"/>
              <w:sz w:val="28"/>
              <w:szCs w:val="28"/>
            </w:rPr>
          </w:rPrChange>
        </w:rPr>
        <w:t>诚如以破除蕴界处、道果所有成实法的理证并不会妨害中观承认在名言中蕴界的安立及道果一样。</w:t>
      </w:r>
      <w:ins w:id="50" w:author="admin" w:date="2015-07-01T21:54:00Z">
        <w:r>
          <w:rPr>
            <w:rFonts w:ascii="华文楷体" w:eastAsia="华文楷体" w:hAnsi="华文楷体" w:hint="eastAsia"/>
            <w:sz w:val="28"/>
            <w:szCs w:val="28"/>
          </w:rPr>
          <w:t>】</w:t>
        </w:r>
      </w:ins>
      <w:del w:id="51" w:author="admin" w:date="2015-07-01T21:54:00Z">
        <w:r w:rsidR="00C21B7A" w:rsidRPr="00C21B7A" w:rsidDel="001B2812">
          <w:rPr>
            <w:rFonts w:ascii="华文楷体" w:eastAsia="华文楷体" w:hAnsi="华文楷体" w:hint="eastAsia"/>
            <w:sz w:val="28"/>
            <w:szCs w:val="28"/>
          </w:rPr>
          <w:delText>”</w:delText>
        </w:r>
      </w:del>
    </w:p>
    <w:p w:rsidR="00C21B7A" w:rsidRPr="00C21B7A" w:rsidRDefault="001B2812" w:rsidP="00C21B7A">
      <w:pPr>
        <w:ind w:firstLine="570"/>
        <w:rPr>
          <w:rFonts w:ascii="华文楷体" w:eastAsia="华文楷体" w:hAnsi="华文楷体"/>
          <w:sz w:val="28"/>
          <w:szCs w:val="28"/>
        </w:rPr>
      </w:pPr>
      <w:ins w:id="52" w:author="admin" w:date="2015-07-01T21:54:00Z">
        <w:r>
          <w:rPr>
            <w:rFonts w:ascii="华文楷体" w:eastAsia="华文楷体" w:hAnsi="华文楷体" w:hint="eastAsia"/>
            <w:sz w:val="28"/>
            <w:szCs w:val="28"/>
          </w:rPr>
          <w:t>那么</w:t>
        </w:r>
      </w:ins>
      <w:r w:rsidR="00C21B7A" w:rsidRPr="00C21B7A">
        <w:rPr>
          <w:rFonts w:ascii="华文楷体" w:eastAsia="华文楷体" w:hAnsi="华文楷体" w:hint="eastAsia"/>
          <w:sz w:val="28"/>
          <w:szCs w:val="28"/>
        </w:rPr>
        <w:t>这一段就是打个比喻讲，</w:t>
      </w:r>
      <w:proofErr w:type="gramStart"/>
      <w:r w:rsidR="00C21B7A" w:rsidRPr="00C21B7A">
        <w:rPr>
          <w:rFonts w:ascii="华文楷体" w:eastAsia="华文楷体" w:hAnsi="华文楷体" w:hint="eastAsia"/>
          <w:sz w:val="28"/>
          <w:szCs w:val="28"/>
        </w:rPr>
        <w:t>自宗和</w:t>
      </w:r>
      <w:proofErr w:type="gramEnd"/>
      <w:r w:rsidR="00C21B7A" w:rsidRPr="00C21B7A">
        <w:rPr>
          <w:rFonts w:ascii="华文楷体" w:eastAsia="华文楷体" w:hAnsi="华文楷体" w:hint="eastAsia"/>
          <w:sz w:val="28"/>
          <w:szCs w:val="28"/>
        </w:rPr>
        <w:t>他宗</w:t>
      </w:r>
      <w:ins w:id="53" w:author="admin" w:date="2015-07-01T21:55:00Z">
        <w:r w:rsidR="00503EB8">
          <w:rPr>
            <w:rFonts w:ascii="华文楷体" w:eastAsia="华文楷体" w:hAnsi="华文楷体" w:hint="eastAsia"/>
            <w:sz w:val="28"/>
            <w:szCs w:val="28"/>
          </w:rPr>
          <w:t>（自方和他方）</w:t>
        </w:r>
      </w:ins>
      <w:r w:rsidR="00C21B7A" w:rsidRPr="00C21B7A">
        <w:rPr>
          <w:rFonts w:ascii="华文楷体" w:eastAsia="华文楷体" w:hAnsi="华文楷体" w:hint="eastAsia"/>
          <w:sz w:val="28"/>
          <w:szCs w:val="28"/>
        </w:rPr>
        <w:t>都承认的一个比喻。比如说大家都承认中观</w:t>
      </w:r>
      <w:ins w:id="54" w:author="admin" w:date="2015-07-01T21:56:00Z">
        <w:r w:rsidR="00AA286B">
          <w:rPr>
            <w:rFonts w:ascii="华文楷体" w:eastAsia="华文楷体" w:hAnsi="华文楷体" w:hint="eastAsia"/>
            <w:sz w:val="28"/>
            <w:szCs w:val="28"/>
          </w:rPr>
          <w:t>宗</w:t>
        </w:r>
      </w:ins>
      <w:del w:id="55" w:author="admin" w:date="2015-07-01T21:56:00Z">
        <w:r w:rsidR="00C21B7A" w:rsidRPr="00C21B7A" w:rsidDel="00AA286B">
          <w:rPr>
            <w:rFonts w:ascii="华文楷体" w:eastAsia="华文楷体" w:hAnsi="华文楷体" w:hint="eastAsia"/>
            <w:sz w:val="28"/>
            <w:szCs w:val="28"/>
          </w:rPr>
          <w:delText>中</w:delText>
        </w:r>
      </w:del>
      <w:r w:rsidR="00C21B7A" w:rsidRPr="00C21B7A">
        <w:rPr>
          <w:rFonts w:ascii="华文楷体" w:eastAsia="华文楷体" w:hAnsi="华文楷体" w:hint="eastAsia"/>
          <w:sz w:val="28"/>
          <w:szCs w:val="28"/>
        </w:rPr>
        <w:t>破除</w:t>
      </w:r>
      <w:proofErr w:type="gramStart"/>
      <w:r w:rsidR="00C21B7A" w:rsidRPr="00C21B7A">
        <w:rPr>
          <w:rFonts w:ascii="华文楷体" w:eastAsia="华文楷体" w:hAnsi="华文楷体" w:hint="eastAsia"/>
          <w:sz w:val="28"/>
          <w:szCs w:val="28"/>
        </w:rPr>
        <w:t>蕴</w:t>
      </w:r>
      <w:proofErr w:type="gramEnd"/>
      <w:r w:rsidR="00C21B7A" w:rsidRPr="00C21B7A">
        <w:rPr>
          <w:rFonts w:ascii="华文楷体" w:eastAsia="华文楷体" w:hAnsi="华文楷体" w:hint="eastAsia"/>
          <w:sz w:val="28"/>
          <w:szCs w:val="28"/>
        </w:rPr>
        <w:t>界处，对于五</w:t>
      </w:r>
      <w:proofErr w:type="gramStart"/>
      <w:r w:rsidR="00C21B7A" w:rsidRPr="00C21B7A">
        <w:rPr>
          <w:rFonts w:ascii="华文楷体" w:eastAsia="华文楷体" w:hAnsi="华文楷体" w:hint="eastAsia"/>
          <w:sz w:val="28"/>
          <w:szCs w:val="28"/>
        </w:rPr>
        <w:t>蕴</w:t>
      </w:r>
      <w:proofErr w:type="gramEnd"/>
      <w:ins w:id="56" w:author="admin" w:date="2015-07-01T21:56:00Z">
        <w:r w:rsidR="00AA286B">
          <w:rPr>
            <w:rFonts w:ascii="华文楷体" w:eastAsia="华文楷体" w:hAnsi="华文楷体" w:hint="eastAsia"/>
            <w:sz w:val="28"/>
            <w:szCs w:val="28"/>
          </w:rPr>
          <w:t>十八</w:t>
        </w:r>
      </w:ins>
      <w:del w:id="57" w:author="admin" w:date="2015-07-01T21:56:00Z">
        <w:r w:rsidR="00C21B7A" w:rsidRPr="00C21B7A" w:rsidDel="00AA286B">
          <w:rPr>
            <w:rFonts w:ascii="华文楷体" w:eastAsia="华文楷体" w:hAnsi="华文楷体" w:hint="eastAsia"/>
            <w:sz w:val="28"/>
            <w:szCs w:val="28"/>
          </w:rPr>
          <w:delText>十</w:delText>
        </w:r>
      </w:del>
      <w:del w:id="58" w:author="admin" w:date="2015-07-01T21:55:00Z">
        <w:r w:rsidR="00C21B7A" w:rsidRPr="00C21B7A" w:rsidDel="00AA286B">
          <w:rPr>
            <w:rFonts w:ascii="华文楷体" w:eastAsia="华文楷体" w:hAnsi="华文楷体" w:hint="eastAsia"/>
            <w:sz w:val="28"/>
            <w:szCs w:val="28"/>
          </w:rPr>
          <w:delText>二</w:delText>
        </w:r>
      </w:del>
      <w:r w:rsidR="00C21B7A" w:rsidRPr="00C21B7A">
        <w:rPr>
          <w:rFonts w:ascii="华文楷体" w:eastAsia="华文楷体" w:hAnsi="华文楷体" w:hint="eastAsia"/>
          <w:sz w:val="28"/>
          <w:szCs w:val="28"/>
        </w:rPr>
        <w:t>界</w:t>
      </w:r>
      <w:ins w:id="59" w:author="admin" w:date="2015-07-01T21:56:00Z">
        <w:r w:rsidR="00AA286B">
          <w:rPr>
            <w:rFonts w:ascii="华文楷体" w:eastAsia="华文楷体" w:hAnsi="华文楷体" w:hint="eastAsia"/>
            <w:sz w:val="28"/>
            <w:szCs w:val="28"/>
          </w:rPr>
          <w:t>十二</w:t>
        </w:r>
      </w:ins>
      <w:del w:id="60" w:author="admin" w:date="2015-07-01T21:56:00Z">
        <w:r w:rsidR="00C21B7A" w:rsidRPr="00C21B7A" w:rsidDel="00AA286B">
          <w:rPr>
            <w:rFonts w:ascii="华文楷体" w:eastAsia="华文楷体" w:hAnsi="华文楷体" w:hint="eastAsia"/>
            <w:sz w:val="28"/>
            <w:szCs w:val="28"/>
          </w:rPr>
          <w:delText>十八</w:delText>
        </w:r>
      </w:del>
      <w:r w:rsidR="00C21B7A" w:rsidRPr="00C21B7A">
        <w:rPr>
          <w:rFonts w:ascii="华文楷体" w:eastAsia="华文楷体" w:hAnsi="华文楷体" w:hint="eastAsia"/>
          <w:sz w:val="28"/>
          <w:szCs w:val="28"/>
        </w:rPr>
        <w:t>处进行破斥；</w:t>
      </w:r>
      <w:proofErr w:type="gramStart"/>
      <w:r w:rsidR="00C21B7A" w:rsidRPr="00C21B7A">
        <w:rPr>
          <w:rFonts w:ascii="华文楷体" w:eastAsia="华文楷体" w:hAnsi="华文楷体" w:hint="eastAsia"/>
          <w:sz w:val="28"/>
          <w:szCs w:val="28"/>
        </w:rPr>
        <w:t>对于道果的</w:t>
      </w:r>
      <w:proofErr w:type="gramEnd"/>
      <w:r w:rsidR="00C21B7A" w:rsidRPr="00C21B7A">
        <w:rPr>
          <w:rFonts w:ascii="华文楷体" w:eastAsia="华文楷体" w:hAnsi="华文楷体" w:hint="eastAsia"/>
          <w:sz w:val="28"/>
          <w:szCs w:val="28"/>
        </w:rPr>
        <w:t>安立这些所有成实都要破斥，通过理证进行破斥。但是虽然破掉了</w:t>
      </w:r>
      <w:proofErr w:type="gramStart"/>
      <w:r w:rsidR="00C21B7A" w:rsidRPr="00C21B7A">
        <w:rPr>
          <w:rFonts w:ascii="华文楷体" w:eastAsia="华文楷体" w:hAnsi="华文楷体" w:hint="eastAsia"/>
          <w:sz w:val="28"/>
          <w:szCs w:val="28"/>
        </w:rPr>
        <w:t>蕴</w:t>
      </w:r>
      <w:proofErr w:type="gramEnd"/>
      <w:r w:rsidR="00C21B7A" w:rsidRPr="00C21B7A">
        <w:rPr>
          <w:rFonts w:ascii="华文楷体" w:eastAsia="华文楷体" w:hAnsi="华文楷体" w:hint="eastAsia"/>
          <w:sz w:val="28"/>
          <w:szCs w:val="28"/>
        </w:rPr>
        <w:t>界处，破掉了</w:t>
      </w:r>
      <w:proofErr w:type="gramStart"/>
      <w:r w:rsidR="00C21B7A" w:rsidRPr="00C21B7A">
        <w:rPr>
          <w:rFonts w:ascii="华文楷体" w:eastAsia="华文楷体" w:hAnsi="华文楷体" w:hint="eastAsia"/>
          <w:sz w:val="28"/>
          <w:szCs w:val="28"/>
        </w:rPr>
        <w:t>一</w:t>
      </w:r>
      <w:proofErr w:type="gramEnd"/>
      <w:r w:rsidR="00C21B7A" w:rsidRPr="00C21B7A">
        <w:rPr>
          <w:rFonts w:ascii="华文楷体" w:eastAsia="华文楷体" w:hAnsi="华文楷体" w:hint="eastAsia"/>
          <w:sz w:val="28"/>
          <w:szCs w:val="28"/>
        </w:rPr>
        <w:t>切道果的承许，</w:t>
      </w:r>
      <w:r w:rsidR="00C21B7A" w:rsidRPr="00C21B7A">
        <w:rPr>
          <w:rFonts w:ascii="华文楷体" w:eastAsia="华文楷体" w:hAnsi="华文楷体" w:hint="eastAsia"/>
          <w:sz w:val="28"/>
          <w:szCs w:val="28"/>
        </w:rPr>
        <w:lastRenderedPageBreak/>
        <w:t>但是也不妨害中观宗在名言</w:t>
      </w:r>
      <w:proofErr w:type="gramStart"/>
      <w:r w:rsidR="00C21B7A" w:rsidRPr="00C21B7A">
        <w:rPr>
          <w:rFonts w:ascii="华文楷体" w:eastAsia="华文楷体" w:hAnsi="华文楷体" w:hint="eastAsia"/>
          <w:sz w:val="28"/>
          <w:szCs w:val="28"/>
        </w:rPr>
        <w:t>谛</w:t>
      </w:r>
      <w:proofErr w:type="gramEnd"/>
      <w:r w:rsidR="00C21B7A" w:rsidRPr="00C21B7A">
        <w:rPr>
          <w:rFonts w:ascii="华文楷体" w:eastAsia="华文楷体" w:hAnsi="华文楷体" w:hint="eastAsia"/>
          <w:sz w:val="28"/>
          <w:szCs w:val="28"/>
        </w:rPr>
        <w:t>当中承许蕴界的安立，还有在名言</w:t>
      </w:r>
      <w:proofErr w:type="gramStart"/>
      <w:r w:rsidR="00C21B7A" w:rsidRPr="00C21B7A">
        <w:rPr>
          <w:rFonts w:ascii="华文楷体" w:eastAsia="华文楷体" w:hAnsi="华文楷体" w:hint="eastAsia"/>
          <w:sz w:val="28"/>
          <w:szCs w:val="28"/>
        </w:rPr>
        <w:t>谛当中承许修道</w:t>
      </w:r>
      <w:proofErr w:type="gramEnd"/>
      <w:r w:rsidR="00C21B7A" w:rsidRPr="00C21B7A">
        <w:rPr>
          <w:rFonts w:ascii="华文楷体" w:eastAsia="华文楷体" w:hAnsi="华文楷体" w:hint="eastAsia"/>
          <w:sz w:val="28"/>
          <w:szCs w:val="28"/>
        </w:rPr>
        <w:t>。名言当中发菩提心或者得到一地二地的果</w:t>
      </w:r>
      <w:ins w:id="61" w:author="admin" w:date="2015-07-01T21:57:00Z">
        <w:r w:rsidR="009839E4">
          <w:rPr>
            <w:rFonts w:ascii="华文楷体" w:eastAsia="华文楷体" w:hAnsi="华文楷体" w:hint="eastAsia"/>
            <w:sz w:val="28"/>
            <w:szCs w:val="28"/>
          </w:rPr>
          <w:t>，乃至于</w:t>
        </w:r>
      </w:ins>
      <w:r w:rsidR="00C21B7A" w:rsidRPr="00C21B7A">
        <w:rPr>
          <w:rFonts w:ascii="华文楷体" w:eastAsia="华文楷体" w:hAnsi="华文楷体" w:hint="eastAsia"/>
          <w:sz w:val="28"/>
          <w:szCs w:val="28"/>
        </w:rPr>
        <w:t>成佛的果，</w:t>
      </w:r>
      <w:ins w:id="62" w:author="admin" w:date="2015-07-01T21:57:00Z">
        <w:r w:rsidR="00C60991">
          <w:rPr>
            <w:rFonts w:ascii="华文楷体" w:eastAsia="华文楷体" w:hAnsi="华文楷体" w:hint="eastAsia"/>
            <w:sz w:val="28"/>
            <w:szCs w:val="28"/>
          </w:rPr>
          <w:t>像这样</w:t>
        </w:r>
      </w:ins>
      <w:r w:rsidR="00C21B7A" w:rsidRPr="00C21B7A">
        <w:rPr>
          <w:rFonts w:ascii="华文楷体" w:eastAsia="华文楷体" w:hAnsi="华文楷体" w:hint="eastAsia"/>
          <w:sz w:val="28"/>
          <w:szCs w:val="28"/>
        </w:rPr>
        <w:t>在名言</w:t>
      </w:r>
      <w:proofErr w:type="gramStart"/>
      <w:r w:rsidR="00C21B7A" w:rsidRPr="00C21B7A">
        <w:rPr>
          <w:rFonts w:ascii="华文楷体" w:eastAsia="华文楷体" w:hAnsi="华文楷体" w:hint="eastAsia"/>
          <w:sz w:val="28"/>
          <w:szCs w:val="28"/>
        </w:rPr>
        <w:t>谛</w:t>
      </w:r>
      <w:proofErr w:type="gramEnd"/>
      <w:r w:rsidR="00C21B7A" w:rsidRPr="00C21B7A">
        <w:rPr>
          <w:rFonts w:ascii="华文楷体" w:eastAsia="华文楷体" w:hAnsi="华文楷体" w:hint="eastAsia"/>
          <w:sz w:val="28"/>
          <w:szCs w:val="28"/>
        </w:rPr>
        <w:t>当中是</w:t>
      </w:r>
      <w:ins w:id="63" w:author="admin" w:date="2015-07-01T21:57:00Z">
        <w:r w:rsidR="00C60991">
          <w:rPr>
            <w:rFonts w:ascii="华文楷体" w:eastAsia="华文楷体" w:hAnsi="华文楷体" w:hint="eastAsia"/>
            <w:sz w:val="28"/>
            <w:szCs w:val="28"/>
          </w:rPr>
          <w:t>承认</w:t>
        </w:r>
      </w:ins>
      <w:del w:id="64" w:author="admin" w:date="2015-07-01T21:57:00Z">
        <w:r w:rsidR="00C21B7A" w:rsidRPr="00C21B7A" w:rsidDel="00C60991">
          <w:rPr>
            <w:rFonts w:ascii="华文楷体" w:eastAsia="华文楷体" w:hAnsi="华文楷体" w:hint="eastAsia"/>
            <w:sz w:val="28"/>
            <w:szCs w:val="28"/>
          </w:rPr>
          <w:delText>认</w:delText>
        </w:r>
      </w:del>
      <w:r w:rsidR="00C21B7A" w:rsidRPr="00C21B7A">
        <w:rPr>
          <w:rFonts w:ascii="华文楷体" w:eastAsia="华文楷体" w:hAnsi="华文楷体" w:hint="eastAsia"/>
          <w:sz w:val="28"/>
          <w:szCs w:val="28"/>
        </w:rPr>
        <w:t>的。就像这个一样，</w:t>
      </w:r>
      <w:ins w:id="65" w:author="admin" w:date="2015-07-01T21:57:00Z">
        <w:r w:rsidR="00C60991">
          <w:rPr>
            <w:rFonts w:ascii="华文楷体" w:eastAsia="华文楷体" w:hAnsi="华文楷体" w:hint="eastAsia"/>
            <w:sz w:val="28"/>
            <w:szCs w:val="28"/>
          </w:rPr>
          <w:t>实际上</w:t>
        </w:r>
      </w:ins>
      <w:r w:rsidR="00C21B7A" w:rsidRPr="00C21B7A">
        <w:rPr>
          <w:rFonts w:ascii="华文楷体" w:eastAsia="华文楷体" w:hAnsi="华文楷体" w:hint="eastAsia"/>
          <w:sz w:val="28"/>
          <w:szCs w:val="28"/>
        </w:rPr>
        <w:t>破除自证破除唯识宗的阿</w:t>
      </w:r>
      <w:proofErr w:type="gramStart"/>
      <w:r w:rsidR="00C21B7A" w:rsidRPr="00C21B7A">
        <w:rPr>
          <w:rFonts w:ascii="华文楷体" w:eastAsia="华文楷体" w:hAnsi="华文楷体" w:hint="eastAsia"/>
          <w:sz w:val="28"/>
          <w:szCs w:val="28"/>
        </w:rPr>
        <w:t>赖耶识</w:t>
      </w:r>
      <w:proofErr w:type="gramEnd"/>
      <w:r w:rsidR="00C21B7A" w:rsidRPr="00C21B7A">
        <w:rPr>
          <w:rFonts w:ascii="华文楷体" w:eastAsia="华文楷体" w:hAnsi="华文楷体" w:hint="eastAsia"/>
          <w:sz w:val="28"/>
          <w:szCs w:val="28"/>
        </w:rPr>
        <w:t>，同样的道理在胜义</w:t>
      </w:r>
      <w:proofErr w:type="gramStart"/>
      <w:r w:rsidR="00C21B7A" w:rsidRPr="00C21B7A">
        <w:rPr>
          <w:rFonts w:ascii="华文楷体" w:eastAsia="华文楷体" w:hAnsi="华文楷体" w:hint="eastAsia"/>
          <w:sz w:val="28"/>
          <w:szCs w:val="28"/>
        </w:rPr>
        <w:t>谛</w:t>
      </w:r>
      <w:proofErr w:type="gramEnd"/>
      <w:r w:rsidR="00C21B7A" w:rsidRPr="00C21B7A">
        <w:rPr>
          <w:rFonts w:ascii="华文楷体" w:eastAsia="华文楷体" w:hAnsi="华文楷体" w:hint="eastAsia"/>
          <w:sz w:val="28"/>
          <w:szCs w:val="28"/>
        </w:rPr>
        <w:t>当中虽然无自性，但是在名言</w:t>
      </w:r>
      <w:proofErr w:type="gramStart"/>
      <w:r w:rsidR="00C21B7A" w:rsidRPr="00C21B7A">
        <w:rPr>
          <w:rFonts w:ascii="华文楷体" w:eastAsia="华文楷体" w:hAnsi="华文楷体" w:hint="eastAsia"/>
          <w:sz w:val="28"/>
          <w:szCs w:val="28"/>
        </w:rPr>
        <w:t>谛</w:t>
      </w:r>
      <w:proofErr w:type="gramEnd"/>
      <w:r w:rsidR="00C21B7A" w:rsidRPr="00C21B7A">
        <w:rPr>
          <w:rFonts w:ascii="华文楷体" w:eastAsia="华文楷体" w:hAnsi="华文楷体" w:hint="eastAsia"/>
          <w:sz w:val="28"/>
          <w:szCs w:val="28"/>
        </w:rPr>
        <w:t>当中它是可以安立的。就像一切的</w:t>
      </w:r>
      <w:proofErr w:type="gramStart"/>
      <w:r w:rsidR="00C21B7A" w:rsidRPr="00C21B7A">
        <w:rPr>
          <w:rFonts w:ascii="华文楷体" w:eastAsia="华文楷体" w:hAnsi="华文楷体" w:hint="eastAsia"/>
          <w:sz w:val="28"/>
          <w:szCs w:val="28"/>
        </w:rPr>
        <w:t>蕴</w:t>
      </w:r>
      <w:proofErr w:type="gramEnd"/>
      <w:r w:rsidR="00C21B7A" w:rsidRPr="00C21B7A">
        <w:rPr>
          <w:rFonts w:ascii="华文楷体" w:eastAsia="华文楷体" w:hAnsi="华文楷体" w:hint="eastAsia"/>
          <w:sz w:val="28"/>
          <w:szCs w:val="28"/>
        </w:rPr>
        <w:t>界处和道果，在胜义</w:t>
      </w:r>
      <w:proofErr w:type="gramStart"/>
      <w:r w:rsidR="00C21B7A" w:rsidRPr="00C21B7A">
        <w:rPr>
          <w:rFonts w:ascii="华文楷体" w:eastAsia="华文楷体" w:hAnsi="华文楷体" w:hint="eastAsia"/>
          <w:sz w:val="28"/>
          <w:szCs w:val="28"/>
        </w:rPr>
        <w:t>谛</w:t>
      </w:r>
      <w:proofErr w:type="gramEnd"/>
      <w:r w:rsidR="00C21B7A" w:rsidRPr="00C21B7A">
        <w:rPr>
          <w:rFonts w:ascii="华文楷体" w:eastAsia="华文楷体" w:hAnsi="华文楷体" w:hint="eastAsia"/>
          <w:sz w:val="28"/>
          <w:szCs w:val="28"/>
        </w:rPr>
        <w:t>当中破除之后，一切无所缘一切都是空性，但是在名言</w:t>
      </w:r>
      <w:proofErr w:type="gramStart"/>
      <w:r w:rsidR="00C21B7A" w:rsidRPr="00C21B7A">
        <w:rPr>
          <w:rFonts w:ascii="华文楷体" w:eastAsia="华文楷体" w:hAnsi="华文楷体" w:hint="eastAsia"/>
          <w:sz w:val="28"/>
          <w:szCs w:val="28"/>
        </w:rPr>
        <w:t>谛</w:t>
      </w:r>
      <w:proofErr w:type="gramEnd"/>
      <w:r w:rsidR="00C21B7A" w:rsidRPr="00C21B7A">
        <w:rPr>
          <w:rFonts w:ascii="华文楷体" w:eastAsia="华文楷体" w:hAnsi="华文楷体" w:hint="eastAsia"/>
          <w:sz w:val="28"/>
          <w:szCs w:val="28"/>
        </w:rPr>
        <w:t>当中绝对不会破除</w:t>
      </w:r>
      <w:proofErr w:type="gramStart"/>
      <w:r w:rsidR="00C21B7A" w:rsidRPr="00C21B7A">
        <w:rPr>
          <w:rFonts w:ascii="华文楷体" w:eastAsia="华文楷体" w:hAnsi="华文楷体" w:hint="eastAsia"/>
          <w:sz w:val="28"/>
          <w:szCs w:val="28"/>
        </w:rPr>
        <w:t>蕴</w:t>
      </w:r>
      <w:proofErr w:type="gramEnd"/>
      <w:r w:rsidR="00C21B7A" w:rsidRPr="00C21B7A">
        <w:rPr>
          <w:rFonts w:ascii="华文楷体" w:eastAsia="华文楷体" w:hAnsi="华文楷体" w:hint="eastAsia"/>
          <w:sz w:val="28"/>
          <w:szCs w:val="28"/>
        </w:rPr>
        <w:t>界处的安立。尤其</w:t>
      </w:r>
      <w:proofErr w:type="gramStart"/>
      <w:r w:rsidR="00C21B7A" w:rsidRPr="00C21B7A">
        <w:rPr>
          <w:rFonts w:ascii="华文楷体" w:eastAsia="华文楷体" w:hAnsi="华文楷体" w:hint="eastAsia"/>
          <w:sz w:val="28"/>
          <w:szCs w:val="28"/>
        </w:rPr>
        <w:t>是道果的</w:t>
      </w:r>
      <w:proofErr w:type="gramEnd"/>
      <w:r w:rsidR="00C21B7A" w:rsidRPr="00C21B7A">
        <w:rPr>
          <w:rFonts w:ascii="华文楷体" w:eastAsia="华文楷体" w:hAnsi="华文楷体" w:hint="eastAsia"/>
          <w:sz w:val="28"/>
          <w:szCs w:val="28"/>
        </w:rPr>
        <w:t>安立也不会破除。</w:t>
      </w:r>
    </w:p>
    <w:p w:rsidR="005D5D43" w:rsidRDefault="005D5D43" w:rsidP="00C21B7A">
      <w:pPr>
        <w:ind w:firstLine="570"/>
        <w:rPr>
          <w:ins w:id="66" w:author="admin" w:date="2015-07-01T21:58:00Z"/>
          <w:rFonts w:ascii="华文楷体" w:eastAsia="华文楷体" w:hAnsi="华文楷体"/>
          <w:sz w:val="28"/>
          <w:szCs w:val="28"/>
        </w:rPr>
      </w:pPr>
      <w:ins w:id="67" w:author="admin" w:date="2015-07-01T21:58:00Z">
        <w:r>
          <w:rPr>
            <w:rFonts w:ascii="华文楷体" w:eastAsia="华文楷体" w:hAnsi="华文楷体" w:hint="eastAsia"/>
            <w:sz w:val="28"/>
            <w:szCs w:val="28"/>
          </w:rPr>
          <w:t>【</w:t>
        </w:r>
      </w:ins>
      <w:del w:id="68" w:author="admin" w:date="2015-07-01T21:58:00Z">
        <w:r w:rsidR="00C21B7A" w:rsidRPr="00C21B7A" w:rsidDel="005D5D43">
          <w:rPr>
            <w:rFonts w:ascii="华文楷体" w:eastAsia="华文楷体" w:hAnsi="华文楷体" w:hint="eastAsia"/>
            <w:sz w:val="28"/>
            <w:szCs w:val="28"/>
          </w:rPr>
          <w:delText>“</w:delText>
        </w:r>
      </w:del>
      <w:r w:rsidR="00C21B7A" w:rsidRPr="005D5D43">
        <w:rPr>
          <w:rFonts w:asciiTheme="minorEastAsia" w:hAnsiTheme="minorEastAsia" w:hint="eastAsia"/>
          <w:sz w:val="28"/>
          <w:szCs w:val="28"/>
          <w:rPrChange w:id="69" w:author="admin" w:date="2015-07-01T21:58:00Z">
            <w:rPr>
              <w:rFonts w:ascii="华文楷体" w:eastAsia="华文楷体" w:hAnsi="华文楷体" w:hint="eastAsia"/>
              <w:sz w:val="28"/>
              <w:szCs w:val="28"/>
            </w:rPr>
          </w:rPrChange>
        </w:rPr>
        <w:t>当然也要明白：像外道徒所谓的恒常实有的神我等在名言中也绝对是虚无的。</w:t>
      </w:r>
      <w:ins w:id="70" w:author="admin" w:date="2015-07-01T21:58:00Z">
        <w:r>
          <w:rPr>
            <w:rFonts w:ascii="华文楷体" w:eastAsia="华文楷体" w:hAnsi="华文楷体" w:hint="eastAsia"/>
            <w:sz w:val="28"/>
            <w:szCs w:val="28"/>
          </w:rPr>
          <w:t>】</w:t>
        </w:r>
      </w:ins>
      <w:del w:id="71" w:author="admin" w:date="2015-07-01T21:58:00Z">
        <w:r w:rsidR="00C21B7A" w:rsidRPr="00C21B7A" w:rsidDel="005D5D43">
          <w:rPr>
            <w:rFonts w:ascii="华文楷体" w:eastAsia="华文楷体" w:hAnsi="华文楷体" w:hint="eastAsia"/>
            <w:sz w:val="28"/>
            <w:szCs w:val="28"/>
          </w:rPr>
          <w:delText>”</w:delText>
        </w:r>
      </w:del>
    </w:p>
    <w:p w:rsidR="00C21B7A" w:rsidRPr="00C21B7A" w:rsidRDefault="00C21B7A" w:rsidP="00C21B7A">
      <w:pPr>
        <w:ind w:firstLine="570"/>
        <w:rPr>
          <w:rFonts w:ascii="华文楷体" w:eastAsia="华文楷体" w:hAnsi="华文楷体"/>
          <w:sz w:val="28"/>
          <w:szCs w:val="28"/>
        </w:rPr>
      </w:pPr>
      <w:r w:rsidRPr="00C21B7A">
        <w:rPr>
          <w:rFonts w:ascii="华文楷体" w:eastAsia="华文楷体" w:hAnsi="华文楷体" w:hint="eastAsia"/>
          <w:sz w:val="28"/>
          <w:szCs w:val="28"/>
        </w:rPr>
        <w:t>此处说胜义当中破除的</w:t>
      </w:r>
      <w:ins w:id="72" w:author="admin" w:date="2015-07-01T21:58:00Z">
        <w:r w:rsidR="002541DC">
          <w:rPr>
            <w:rFonts w:ascii="华文楷体" w:eastAsia="华文楷体" w:hAnsi="华文楷体" w:hint="eastAsia"/>
            <w:sz w:val="28"/>
            <w:szCs w:val="28"/>
          </w:rPr>
          <w:t>，</w:t>
        </w:r>
      </w:ins>
      <w:r w:rsidRPr="00C21B7A">
        <w:rPr>
          <w:rFonts w:ascii="华文楷体" w:eastAsia="华文楷体" w:hAnsi="华文楷体" w:hint="eastAsia"/>
          <w:sz w:val="28"/>
          <w:szCs w:val="28"/>
        </w:rPr>
        <w:t>名言</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当中不一定破</w:t>
      </w:r>
      <w:del w:id="73" w:author="admin" w:date="2015-07-01T21:58:00Z">
        <w:r w:rsidRPr="00C21B7A" w:rsidDel="002541DC">
          <w:rPr>
            <w:rFonts w:ascii="华文楷体" w:eastAsia="华文楷体" w:hAnsi="华文楷体" w:hint="eastAsia"/>
            <w:sz w:val="28"/>
            <w:szCs w:val="28"/>
          </w:rPr>
          <w:delText>，</w:delText>
        </w:r>
      </w:del>
      <w:ins w:id="74" w:author="admin" w:date="2015-07-01T21:58:00Z">
        <w:r w:rsidR="002541DC">
          <w:rPr>
            <w:rFonts w:ascii="华文楷体" w:eastAsia="华文楷体" w:hAnsi="华文楷体" w:hint="eastAsia"/>
            <w:sz w:val="28"/>
            <w:szCs w:val="28"/>
          </w:rPr>
          <w:t>。</w:t>
        </w:r>
      </w:ins>
      <w:r w:rsidRPr="00C21B7A">
        <w:rPr>
          <w:rFonts w:ascii="华文楷体" w:eastAsia="华文楷体" w:hAnsi="华文楷体" w:hint="eastAsia"/>
          <w:sz w:val="28"/>
          <w:szCs w:val="28"/>
        </w:rPr>
        <w:t>这个方面前面我们已经观察了，</w:t>
      </w:r>
      <w:proofErr w:type="gramStart"/>
      <w:r w:rsidRPr="00C21B7A">
        <w:rPr>
          <w:rFonts w:ascii="华文楷体" w:eastAsia="华文楷体" w:hAnsi="华文楷体" w:hint="eastAsia"/>
          <w:sz w:val="28"/>
          <w:szCs w:val="28"/>
        </w:rPr>
        <w:t>很多法</w:t>
      </w:r>
      <w:proofErr w:type="gramEnd"/>
      <w:r w:rsidRPr="00C21B7A">
        <w:rPr>
          <w:rFonts w:ascii="华文楷体" w:eastAsia="华文楷体" w:hAnsi="华文楷体" w:hint="eastAsia"/>
          <w:sz w:val="28"/>
          <w:szCs w:val="28"/>
        </w:rPr>
        <w:t>都是胜义当中破名言当中</w:t>
      </w:r>
      <w:del w:id="75" w:author="admin" w:date="2015-07-01T21:59:00Z">
        <w:r w:rsidRPr="00C21B7A" w:rsidDel="00DA60B8">
          <w:rPr>
            <w:rFonts w:ascii="华文楷体" w:eastAsia="华文楷体" w:hAnsi="华文楷体" w:hint="eastAsia"/>
            <w:sz w:val="28"/>
            <w:szCs w:val="28"/>
          </w:rPr>
          <w:delText>不用</w:delText>
        </w:r>
      </w:del>
      <w:ins w:id="76" w:author="admin" w:date="2015-07-01T21:59:00Z">
        <w:r w:rsidR="00DA60B8" w:rsidRPr="00C21B7A">
          <w:rPr>
            <w:rFonts w:ascii="华文楷体" w:eastAsia="华文楷体" w:hAnsi="华文楷体" w:hint="eastAsia"/>
            <w:sz w:val="28"/>
            <w:szCs w:val="28"/>
          </w:rPr>
          <w:t>不</w:t>
        </w:r>
        <w:r w:rsidR="00DA60B8">
          <w:rPr>
            <w:rFonts w:ascii="华文楷体" w:eastAsia="华文楷体" w:hAnsi="华文楷体" w:hint="eastAsia"/>
            <w:sz w:val="28"/>
            <w:szCs w:val="28"/>
          </w:rPr>
          <w:t>一定</w:t>
        </w:r>
      </w:ins>
      <w:r w:rsidRPr="00C21B7A">
        <w:rPr>
          <w:rFonts w:ascii="华文楷体" w:eastAsia="华文楷体" w:hAnsi="华文楷体" w:hint="eastAsia"/>
          <w:sz w:val="28"/>
          <w:szCs w:val="28"/>
        </w:rPr>
        <w:t>破的。当然也要明白，像外道的所谓恒常实有神我，这个是一个例外。也就是说</w:t>
      </w:r>
      <w:ins w:id="77" w:author="admin" w:date="2015-07-01T21:59:00Z">
        <w:r w:rsidR="00F3157A">
          <w:rPr>
            <w:rFonts w:ascii="华文楷体" w:eastAsia="华文楷体" w:hAnsi="华文楷体" w:hint="eastAsia"/>
            <w:sz w:val="28"/>
            <w:szCs w:val="28"/>
          </w:rPr>
          <w:t>这样一种</w:t>
        </w:r>
      </w:ins>
      <w:r w:rsidRPr="00C21B7A">
        <w:rPr>
          <w:rFonts w:ascii="华文楷体" w:eastAsia="华文楷体" w:hAnsi="华文楷体" w:hint="eastAsia"/>
          <w:sz w:val="28"/>
          <w:szCs w:val="28"/>
        </w:rPr>
        <w:t>神我在胜义</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当中不承认，根本是不存在</w:t>
      </w:r>
      <w:del w:id="78" w:author="admin" w:date="2015-07-01T21:59:00Z">
        <w:r w:rsidRPr="00C21B7A" w:rsidDel="005A213B">
          <w:rPr>
            <w:rFonts w:ascii="华文楷体" w:eastAsia="华文楷体" w:hAnsi="华文楷体" w:hint="eastAsia"/>
            <w:sz w:val="28"/>
            <w:szCs w:val="28"/>
          </w:rPr>
          <w:delText>的</w:delText>
        </w:r>
      </w:del>
      <w:r w:rsidRPr="00C21B7A">
        <w:rPr>
          <w:rFonts w:ascii="华文楷体" w:eastAsia="华文楷体" w:hAnsi="华文楷体" w:hint="eastAsia"/>
          <w:sz w:val="28"/>
          <w:szCs w:val="28"/>
        </w:rPr>
        <w:t>的。在名言</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当中呢也绝对是虚无的。前面</w:t>
      </w:r>
      <w:proofErr w:type="gramStart"/>
      <w:r w:rsidRPr="00C21B7A">
        <w:rPr>
          <w:rFonts w:ascii="华文楷体" w:eastAsia="华文楷体" w:hAnsi="华文楷体" w:hint="eastAsia"/>
          <w:sz w:val="28"/>
          <w:szCs w:val="28"/>
        </w:rPr>
        <w:t>我们承许胜</w:t>
      </w:r>
      <w:proofErr w:type="gramEnd"/>
      <w:r w:rsidRPr="00C21B7A">
        <w:rPr>
          <w:rFonts w:ascii="华文楷体" w:eastAsia="华文楷体" w:hAnsi="华文楷体" w:hint="eastAsia"/>
          <w:sz w:val="28"/>
          <w:szCs w:val="28"/>
        </w:rPr>
        <w:t>义当中</w:t>
      </w:r>
      <w:proofErr w:type="gramStart"/>
      <w:r w:rsidRPr="00C21B7A">
        <w:rPr>
          <w:rFonts w:ascii="华文楷体" w:eastAsia="华文楷体" w:hAnsi="华文楷体" w:hint="eastAsia"/>
          <w:sz w:val="28"/>
          <w:szCs w:val="28"/>
        </w:rPr>
        <w:t>蕴</w:t>
      </w:r>
      <w:proofErr w:type="gramEnd"/>
      <w:r w:rsidRPr="00C21B7A">
        <w:rPr>
          <w:rFonts w:ascii="华文楷体" w:eastAsia="华文楷体" w:hAnsi="华文楷体" w:hint="eastAsia"/>
          <w:sz w:val="28"/>
          <w:szCs w:val="28"/>
        </w:rPr>
        <w:t>界</w:t>
      </w:r>
      <w:proofErr w:type="gramStart"/>
      <w:r w:rsidRPr="00C21B7A">
        <w:rPr>
          <w:rFonts w:ascii="华文楷体" w:eastAsia="华文楷体" w:hAnsi="华文楷体" w:hint="eastAsia"/>
          <w:sz w:val="28"/>
          <w:szCs w:val="28"/>
        </w:rPr>
        <w:t>处这些</w:t>
      </w:r>
      <w:proofErr w:type="gramEnd"/>
      <w:r w:rsidRPr="00C21B7A">
        <w:rPr>
          <w:rFonts w:ascii="华文楷体" w:eastAsia="华文楷体" w:hAnsi="华文楷体" w:hint="eastAsia"/>
          <w:sz w:val="28"/>
          <w:szCs w:val="28"/>
        </w:rPr>
        <w:t>都是不存在，但是在名言</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当中可以承认。外道就不是这样，外道的所谓的神我</w:t>
      </w:r>
      <w:del w:id="79" w:author="admin" w:date="2015-07-01T22:00:00Z">
        <w:r w:rsidRPr="00C21B7A" w:rsidDel="005A213B">
          <w:rPr>
            <w:rFonts w:ascii="华文楷体" w:eastAsia="华文楷体" w:hAnsi="华文楷体" w:hint="eastAsia"/>
            <w:sz w:val="28"/>
            <w:szCs w:val="28"/>
          </w:rPr>
          <w:delText>生意</w:delText>
        </w:r>
      </w:del>
      <w:ins w:id="80" w:author="admin" w:date="2015-07-01T22:00:00Z">
        <w:r w:rsidR="005A213B">
          <w:rPr>
            <w:rFonts w:ascii="华文楷体" w:eastAsia="华文楷体" w:hAnsi="华文楷体" w:hint="eastAsia"/>
            <w:sz w:val="28"/>
            <w:szCs w:val="28"/>
          </w:rPr>
          <w:t>胜义</w:t>
        </w:r>
      </w:ins>
      <w:r w:rsidRPr="00C21B7A">
        <w:rPr>
          <w:rFonts w:ascii="华文楷体" w:eastAsia="华文楷体" w:hAnsi="华文楷体" w:hint="eastAsia"/>
          <w:sz w:val="28"/>
          <w:szCs w:val="28"/>
        </w:rPr>
        <w:t>当中不存在，在名言</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当中也是绝对不存在的。</w:t>
      </w:r>
    </w:p>
    <w:p w:rsidR="00C21B7A" w:rsidRPr="00C21B7A" w:rsidRDefault="00C21B7A" w:rsidP="00C21B7A">
      <w:pPr>
        <w:ind w:firstLine="570"/>
        <w:rPr>
          <w:rFonts w:ascii="华文楷体" w:eastAsia="华文楷体" w:hAnsi="华文楷体"/>
          <w:sz w:val="28"/>
          <w:szCs w:val="28"/>
        </w:rPr>
      </w:pPr>
      <w:r w:rsidRPr="00C21B7A">
        <w:rPr>
          <w:rFonts w:ascii="华文楷体" w:eastAsia="华文楷体" w:hAnsi="华文楷体" w:hint="eastAsia"/>
          <w:sz w:val="28"/>
          <w:szCs w:val="28"/>
        </w:rPr>
        <w:t>为什么内道外道有这样的差别呢？或者有些人会想是不是因为你自己是内道徒，所以说你的</w:t>
      </w:r>
      <w:proofErr w:type="gramStart"/>
      <w:r w:rsidRPr="00C21B7A">
        <w:rPr>
          <w:rFonts w:ascii="华文楷体" w:eastAsia="华文楷体" w:hAnsi="华文楷体" w:hint="eastAsia"/>
          <w:sz w:val="28"/>
          <w:szCs w:val="28"/>
        </w:rPr>
        <w:t>蕴</w:t>
      </w:r>
      <w:proofErr w:type="gramEnd"/>
      <w:r w:rsidRPr="00C21B7A">
        <w:rPr>
          <w:rFonts w:ascii="华文楷体" w:eastAsia="华文楷体" w:hAnsi="华文楷体" w:hint="eastAsia"/>
          <w:sz w:val="28"/>
          <w:szCs w:val="28"/>
        </w:rPr>
        <w:t>界处、你的道果、发菩提心、因果的问题，在名言当中可以安立</w:t>
      </w:r>
      <w:ins w:id="81" w:author="admin" w:date="2015-07-01T22:03:00Z">
        <w:r w:rsidR="00716ED5">
          <w:rPr>
            <w:rFonts w:ascii="华文楷体" w:eastAsia="华文楷体" w:hAnsi="华文楷体" w:hint="eastAsia"/>
            <w:sz w:val="28"/>
            <w:szCs w:val="28"/>
          </w:rPr>
          <w:t>。</w:t>
        </w:r>
      </w:ins>
      <w:del w:id="82" w:author="admin" w:date="2015-07-01T22:03:00Z">
        <w:r w:rsidRPr="00C21B7A" w:rsidDel="00716ED5">
          <w:rPr>
            <w:rFonts w:ascii="华文楷体" w:eastAsia="华文楷体" w:hAnsi="华文楷体" w:hint="eastAsia"/>
            <w:sz w:val="28"/>
            <w:szCs w:val="28"/>
          </w:rPr>
          <w:delText>；</w:delText>
        </w:r>
      </w:del>
      <w:r w:rsidRPr="00C21B7A">
        <w:rPr>
          <w:rFonts w:ascii="华文楷体" w:eastAsia="华文楷体" w:hAnsi="华文楷体" w:hint="eastAsia"/>
          <w:sz w:val="28"/>
          <w:szCs w:val="28"/>
        </w:rPr>
        <w:t>对方是个外道的缘故，所以你就说他的观点在二</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当中都不存在？实际上不是这样的。实际上真正的观点主要的问题是来自于</w:t>
      </w:r>
      <w:proofErr w:type="gramStart"/>
      <w:r w:rsidRPr="00C21B7A">
        <w:rPr>
          <w:rFonts w:ascii="华文楷体" w:eastAsia="华文楷体" w:hAnsi="华文楷体" w:hint="eastAsia"/>
          <w:sz w:val="28"/>
          <w:szCs w:val="28"/>
        </w:rPr>
        <w:t>外道承许的</w:t>
      </w:r>
      <w:proofErr w:type="gramEnd"/>
      <w:r w:rsidRPr="00C21B7A">
        <w:rPr>
          <w:rFonts w:ascii="华文楷体" w:eastAsia="华文楷体" w:hAnsi="华文楷体" w:hint="eastAsia"/>
          <w:sz w:val="28"/>
          <w:szCs w:val="28"/>
        </w:rPr>
        <w:t>恒常、实有的神我，不管是任何一个法，如果是神我</w:t>
      </w:r>
      <w:ins w:id="83" w:author="admin" w:date="2015-07-01T22:04:00Z">
        <w:r w:rsidR="001E44C2">
          <w:rPr>
            <w:rFonts w:ascii="华文楷体" w:eastAsia="华文楷体" w:hAnsi="华文楷体" w:hint="eastAsia"/>
            <w:sz w:val="28"/>
            <w:szCs w:val="28"/>
          </w:rPr>
          <w:t>也好</w:t>
        </w:r>
      </w:ins>
      <w:r w:rsidRPr="00C21B7A">
        <w:rPr>
          <w:rFonts w:ascii="华文楷体" w:eastAsia="华文楷体" w:hAnsi="华文楷体" w:hint="eastAsia"/>
          <w:sz w:val="28"/>
          <w:szCs w:val="28"/>
        </w:rPr>
        <w:t>、还是其他的自性</w:t>
      </w:r>
      <w:ins w:id="84" w:author="admin" w:date="2015-07-01T22:04:00Z">
        <w:r w:rsidR="001E44C2">
          <w:rPr>
            <w:rFonts w:ascii="华文楷体" w:eastAsia="华文楷体" w:hAnsi="华文楷体" w:hint="eastAsia"/>
            <w:sz w:val="28"/>
            <w:szCs w:val="28"/>
          </w:rPr>
          <w:t>也好</w:t>
        </w:r>
      </w:ins>
      <w:r w:rsidRPr="00C21B7A">
        <w:rPr>
          <w:rFonts w:ascii="华文楷体" w:eastAsia="华文楷体" w:hAnsi="华文楷体" w:hint="eastAsia"/>
          <w:sz w:val="28"/>
          <w:szCs w:val="28"/>
        </w:rPr>
        <w:t>、还是其他安立一个其余</w:t>
      </w:r>
      <w:r w:rsidRPr="00C21B7A">
        <w:rPr>
          <w:rFonts w:ascii="华文楷体" w:eastAsia="华文楷体" w:hAnsi="华文楷体" w:hint="eastAsia"/>
          <w:sz w:val="28"/>
          <w:szCs w:val="28"/>
        </w:rPr>
        <w:lastRenderedPageBreak/>
        <w:t>的名目，如果</w:t>
      </w:r>
      <w:proofErr w:type="gramStart"/>
      <w:r w:rsidRPr="00C21B7A">
        <w:rPr>
          <w:rFonts w:ascii="华文楷体" w:eastAsia="华文楷体" w:hAnsi="华文楷体" w:hint="eastAsia"/>
          <w:sz w:val="28"/>
          <w:szCs w:val="28"/>
        </w:rPr>
        <w:t>你承许恒常</w:t>
      </w:r>
      <w:proofErr w:type="gramEnd"/>
      <w:r w:rsidRPr="00C21B7A">
        <w:rPr>
          <w:rFonts w:ascii="华文楷体" w:eastAsia="华文楷体" w:hAnsi="华文楷体" w:hint="eastAsia"/>
          <w:sz w:val="28"/>
          <w:szCs w:val="28"/>
        </w:rPr>
        <w:t>、实有，如果你</w:t>
      </w:r>
      <w:proofErr w:type="gramStart"/>
      <w:r w:rsidRPr="00C21B7A">
        <w:rPr>
          <w:rFonts w:ascii="华文楷体" w:eastAsia="华文楷体" w:hAnsi="华文楷体" w:hint="eastAsia"/>
          <w:sz w:val="28"/>
          <w:szCs w:val="28"/>
        </w:rPr>
        <w:t>一旦承许了</w:t>
      </w:r>
      <w:proofErr w:type="gramEnd"/>
      <w:r w:rsidRPr="00C21B7A">
        <w:rPr>
          <w:rFonts w:ascii="华文楷体" w:eastAsia="华文楷体" w:hAnsi="华文楷体" w:hint="eastAsia"/>
          <w:sz w:val="28"/>
          <w:szCs w:val="28"/>
        </w:rPr>
        <w:t>恒常、实有，就可以肯定这个法在二</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当中根本不存在</w:t>
      </w:r>
      <w:ins w:id="85" w:author="admin" w:date="2015-07-01T22:05:00Z">
        <w:r w:rsidR="001E44C2">
          <w:rPr>
            <w:rFonts w:ascii="华文楷体" w:eastAsia="华文楷体" w:hAnsi="华文楷体" w:hint="eastAsia"/>
            <w:sz w:val="28"/>
            <w:szCs w:val="28"/>
          </w:rPr>
          <w:t>，二</w:t>
        </w:r>
        <w:proofErr w:type="gramStart"/>
        <w:r w:rsidR="001E44C2">
          <w:rPr>
            <w:rFonts w:ascii="华文楷体" w:eastAsia="华文楷体" w:hAnsi="华文楷体" w:hint="eastAsia"/>
            <w:sz w:val="28"/>
            <w:szCs w:val="28"/>
          </w:rPr>
          <w:t>谛</w:t>
        </w:r>
        <w:proofErr w:type="gramEnd"/>
        <w:r w:rsidR="001E44C2">
          <w:rPr>
            <w:rFonts w:ascii="华文楷体" w:eastAsia="华文楷体" w:hAnsi="华文楷体" w:hint="eastAsia"/>
            <w:sz w:val="28"/>
            <w:szCs w:val="28"/>
          </w:rPr>
          <w:t>当中根本没有的。</w:t>
        </w:r>
      </w:ins>
      <w:del w:id="86" w:author="admin" w:date="2015-07-01T22:05:00Z">
        <w:r w:rsidRPr="00C21B7A" w:rsidDel="001E44C2">
          <w:rPr>
            <w:rFonts w:ascii="华文楷体" w:eastAsia="华文楷体" w:hAnsi="华文楷体" w:hint="eastAsia"/>
            <w:sz w:val="28"/>
            <w:szCs w:val="28"/>
          </w:rPr>
          <w:delText>。</w:delText>
        </w:r>
      </w:del>
    </w:p>
    <w:p w:rsidR="00C21B7A" w:rsidRPr="00C21B7A" w:rsidDel="00C9279C" w:rsidRDefault="00C9279C" w:rsidP="00C21B7A">
      <w:pPr>
        <w:ind w:firstLine="570"/>
        <w:rPr>
          <w:del w:id="87" w:author="admin" w:date="2015-07-01T22:05:00Z"/>
          <w:rFonts w:ascii="华文楷体" w:eastAsia="华文楷体" w:hAnsi="华文楷体"/>
          <w:sz w:val="28"/>
          <w:szCs w:val="28"/>
        </w:rPr>
      </w:pPr>
      <w:ins w:id="88" w:author="admin" w:date="2015-07-01T22:05:00Z">
        <w:r>
          <w:rPr>
            <w:rFonts w:ascii="华文楷体" w:eastAsia="华文楷体" w:hAnsi="华文楷体" w:hint="eastAsia"/>
            <w:sz w:val="28"/>
            <w:szCs w:val="28"/>
          </w:rPr>
          <w:t>那么这个</w:t>
        </w:r>
      </w:ins>
      <w:r w:rsidR="00C21B7A" w:rsidRPr="00C21B7A">
        <w:rPr>
          <w:rFonts w:ascii="华文楷体" w:eastAsia="华文楷体" w:hAnsi="华文楷体" w:hint="eastAsia"/>
          <w:sz w:val="28"/>
          <w:szCs w:val="28"/>
        </w:rPr>
        <w:t>所谓恒常、实有的法在胜义</w:t>
      </w:r>
      <w:proofErr w:type="gramStart"/>
      <w:r w:rsidR="00C21B7A" w:rsidRPr="00C21B7A">
        <w:rPr>
          <w:rFonts w:ascii="华文楷体" w:eastAsia="华文楷体" w:hAnsi="华文楷体" w:hint="eastAsia"/>
          <w:sz w:val="28"/>
          <w:szCs w:val="28"/>
        </w:rPr>
        <w:t>谛</w:t>
      </w:r>
      <w:proofErr w:type="gramEnd"/>
      <w:r w:rsidR="00C21B7A" w:rsidRPr="00C21B7A">
        <w:rPr>
          <w:rFonts w:ascii="华文楷体" w:eastAsia="华文楷体" w:hAnsi="华文楷体" w:hint="eastAsia"/>
          <w:sz w:val="28"/>
          <w:szCs w:val="28"/>
        </w:rPr>
        <w:t>当中能不能得到呢？胜义</w:t>
      </w:r>
      <w:proofErr w:type="gramStart"/>
      <w:r w:rsidR="00C21B7A" w:rsidRPr="00C21B7A">
        <w:rPr>
          <w:rFonts w:ascii="华文楷体" w:eastAsia="华文楷体" w:hAnsi="华文楷体" w:hint="eastAsia"/>
          <w:sz w:val="28"/>
          <w:szCs w:val="28"/>
        </w:rPr>
        <w:t>谛</w:t>
      </w:r>
      <w:proofErr w:type="gramEnd"/>
      <w:r w:rsidR="00C21B7A" w:rsidRPr="00C21B7A">
        <w:rPr>
          <w:rFonts w:ascii="华文楷体" w:eastAsia="华文楷体" w:hAnsi="华文楷体" w:hint="eastAsia"/>
          <w:sz w:val="28"/>
          <w:szCs w:val="28"/>
        </w:rPr>
        <w:t>当中是根本得不到的。既然在胜义</w:t>
      </w:r>
      <w:proofErr w:type="gramStart"/>
      <w:r w:rsidR="00C21B7A" w:rsidRPr="00C21B7A">
        <w:rPr>
          <w:rFonts w:ascii="华文楷体" w:eastAsia="华文楷体" w:hAnsi="华文楷体" w:hint="eastAsia"/>
          <w:sz w:val="28"/>
          <w:szCs w:val="28"/>
        </w:rPr>
        <w:t>谛</w:t>
      </w:r>
      <w:proofErr w:type="gramEnd"/>
      <w:r w:rsidR="00C21B7A" w:rsidRPr="00C21B7A">
        <w:rPr>
          <w:rFonts w:ascii="华文楷体" w:eastAsia="华文楷体" w:hAnsi="华文楷体" w:hint="eastAsia"/>
          <w:sz w:val="28"/>
          <w:szCs w:val="28"/>
        </w:rPr>
        <w:t>当中得不到，名言</w:t>
      </w:r>
      <w:proofErr w:type="gramStart"/>
      <w:r w:rsidR="00C21B7A" w:rsidRPr="00C21B7A">
        <w:rPr>
          <w:rFonts w:ascii="华文楷体" w:eastAsia="华文楷体" w:hAnsi="华文楷体" w:hint="eastAsia"/>
          <w:sz w:val="28"/>
          <w:szCs w:val="28"/>
        </w:rPr>
        <w:t>谛</w:t>
      </w:r>
      <w:proofErr w:type="gramEnd"/>
      <w:r w:rsidR="00C21B7A" w:rsidRPr="00C21B7A">
        <w:rPr>
          <w:rFonts w:ascii="华文楷体" w:eastAsia="华文楷体" w:hAnsi="华文楷体" w:hint="eastAsia"/>
          <w:sz w:val="28"/>
          <w:szCs w:val="28"/>
        </w:rPr>
        <w:t>当中有没有恒常不变的实有法呢？名言</w:t>
      </w:r>
      <w:proofErr w:type="gramStart"/>
      <w:r w:rsidR="00C21B7A" w:rsidRPr="00C21B7A">
        <w:rPr>
          <w:rFonts w:ascii="华文楷体" w:eastAsia="华文楷体" w:hAnsi="华文楷体" w:hint="eastAsia"/>
          <w:sz w:val="28"/>
          <w:szCs w:val="28"/>
        </w:rPr>
        <w:t>谛</w:t>
      </w:r>
      <w:proofErr w:type="gramEnd"/>
      <w:r w:rsidR="00C21B7A" w:rsidRPr="00C21B7A">
        <w:rPr>
          <w:rFonts w:ascii="华文楷体" w:eastAsia="华文楷体" w:hAnsi="华文楷体" w:hint="eastAsia"/>
          <w:sz w:val="28"/>
          <w:szCs w:val="28"/>
        </w:rPr>
        <w:t>当中也没有一个恒常不变的实有法。</w:t>
      </w:r>
    </w:p>
    <w:p w:rsidR="00C21B7A" w:rsidRPr="00C21B7A" w:rsidDel="00B368CF" w:rsidRDefault="00C21B7A" w:rsidP="00C9279C">
      <w:pPr>
        <w:ind w:firstLine="570"/>
        <w:rPr>
          <w:del w:id="89" w:author="admin" w:date="2015-07-01T22:09:00Z"/>
          <w:rFonts w:ascii="华文楷体" w:eastAsia="华文楷体" w:hAnsi="华文楷体"/>
          <w:sz w:val="28"/>
          <w:szCs w:val="28"/>
        </w:rPr>
      </w:pPr>
      <w:r w:rsidRPr="00C21B7A">
        <w:rPr>
          <w:rFonts w:ascii="华文楷体" w:eastAsia="华文楷体" w:hAnsi="华文楷体" w:hint="eastAsia"/>
          <w:sz w:val="28"/>
          <w:szCs w:val="28"/>
        </w:rPr>
        <w:t>所以，这个地方不是说这个是外道、或者外道的神我，有一个宗派的问题在里面，这个里面是一个恒常不变的法，实际上在二</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w:t>
      </w:r>
      <w:del w:id="90" w:author="admin" w:date="2015-07-01T22:06:00Z">
        <w:r w:rsidRPr="00C21B7A" w:rsidDel="00C9279C">
          <w:rPr>
            <w:rFonts w:ascii="华文楷体" w:eastAsia="华文楷体" w:hAnsi="华文楷体" w:hint="eastAsia"/>
            <w:sz w:val="28"/>
            <w:szCs w:val="28"/>
          </w:rPr>
          <w:delText>哥那本</w:delText>
        </w:r>
      </w:del>
      <w:ins w:id="91" w:author="admin" w:date="2015-07-01T22:06:00Z">
        <w:r w:rsidR="00C9279C">
          <w:rPr>
            <w:rFonts w:ascii="华文楷体" w:eastAsia="华文楷体" w:hAnsi="华文楷体" w:hint="eastAsia"/>
            <w:sz w:val="28"/>
            <w:szCs w:val="28"/>
          </w:rPr>
          <w:t>根本</w:t>
        </w:r>
      </w:ins>
      <w:r w:rsidRPr="00C21B7A">
        <w:rPr>
          <w:rFonts w:ascii="华文楷体" w:eastAsia="华文楷体" w:hAnsi="华文楷体" w:hint="eastAsia"/>
          <w:sz w:val="28"/>
          <w:szCs w:val="28"/>
        </w:rPr>
        <w:t>不存在。</w:t>
      </w:r>
      <w:del w:id="92" w:author="admin" w:date="2015-07-01T22:08:00Z">
        <w:r w:rsidRPr="00C21B7A" w:rsidDel="000575AE">
          <w:rPr>
            <w:rFonts w:ascii="华文楷体" w:eastAsia="华文楷体" w:hAnsi="华文楷体" w:hint="eastAsia"/>
            <w:sz w:val="28"/>
            <w:szCs w:val="28"/>
          </w:rPr>
          <w:delText>所以，</w:delText>
        </w:r>
      </w:del>
      <w:ins w:id="93" w:author="admin" w:date="2015-07-01T22:08:00Z">
        <w:r w:rsidR="000575AE">
          <w:rPr>
            <w:rFonts w:ascii="华文楷体" w:eastAsia="华文楷体" w:hAnsi="华文楷体" w:hint="eastAsia"/>
            <w:sz w:val="28"/>
            <w:szCs w:val="28"/>
          </w:rPr>
          <w:t>随顺于这样一种</w:t>
        </w:r>
      </w:ins>
      <w:del w:id="94" w:author="admin" w:date="2015-07-01T22:08:00Z">
        <w:r w:rsidRPr="00C21B7A" w:rsidDel="000575AE">
          <w:rPr>
            <w:rFonts w:ascii="华文楷体" w:eastAsia="华文楷体" w:hAnsi="华文楷体" w:hint="eastAsia"/>
            <w:sz w:val="28"/>
            <w:szCs w:val="28"/>
          </w:rPr>
          <w:delText>这是</w:delText>
        </w:r>
      </w:del>
      <w:r w:rsidRPr="00C21B7A">
        <w:rPr>
          <w:rFonts w:ascii="华文楷体" w:eastAsia="华文楷体" w:hAnsi="华文楷体" w:hint="eastAsia"/>
          <w:sz w:val="28"/>
          <w:szCs w:val="28"/>
        </w:rPr>
        <w:t>事情本身</w:t>
      </w:r>
      <w:ins w:id="95" w:author="admin" w:date="2015-07-01T22:08:00Z">
        <w:r w:rsidR="000575AE">
          <w:rPr>
            <w:rFonts w:ascii="华文楷体" w:eastAsia="华文楷体" w:hAnsi="华文楷体" w:hint="eastAsia"/>
            <w:sz w:val="28"/>
            <w:szCs w:val="28"/>
          </w:rPr>
          <w:t>，</w:t>
        </w:r>
      </w:ins>
      <w:r w:rsidRPr="00C21B7A">
        <w:rPr>
          <w:rFonts w:ascii="华文楷体" w:eastAsia="华文楷体" w:hAnsi="华文楷体" w:hint="eastAsia"/>
          <w:sz w:val="28"/>
          <w:szCs w:val="28"/>
        </w:rPr>
        <w:t>而不是随顺于</w:t>
      </w:r>
      <w:del w:id="96" w:author="admin" w:date="2015-07-01T22:08:00Z">
        <w:r w:rsidRPr="00C21B7A" w:rsidDel="00B368CF">
          <w:rPr>
            <w:rFonts w:ascii="华文楷体" w:eastAsia="华文楷体" w:hAnsi="华文楷体" w:hint="eastAsia"/>
            <w:sz w:val="28"/>
            <w:szCs w:val="28"/>
          </w:rPr>
          <w:delText>一个</w:delText>
        </w:r>
      </w:del>
      <w:r w:rsidRPr="00C21B7A">
        <w:rPr>
          <w:rFonts w:ascii="华文楷体" w:eastAsia="华文楷体" w:hAnsi="华文楷体" w:hint="eastAsia"/>
          <w:sz w:val="28"/>
          <w:szCs w:val="28"/>
        </w:rPr>
        <w:t>宗派。这并不是随顺于内外道的名称的安立，而就是说符合实际情况的就可以安立，不符合实际情况的一概不予安立。</w:t>
      </w:r>
    </w:p>
    <w:p w:rsidR="00C21B7A" w:rsidRPr="00C21B7A" w:rsidRDefault="00C21B7A" w:rsidP="00B368CF">
      <w:pPr>
        <w:ind w:firstLine="570"/>
        <w:rPr>
          <w:rFonts w:ascii="华文楷体" w:eastAsia="华文楷体" w:hAnsi="华文楷体"/>
          <w:sz w:val="28"/>
          <w:szCs w:val="28"/>
        </w:rPr>
      </w:pPr>
      <w:r w:rsidRPr="00C21B7A">
        <w:rPr>
          <w:rFonts w:ascii="华文楷体" w:eastAsia="华文楷体" w:hAnsi="华文楷体" w:hint="eastAsia"/>
          <w:sz w:val="28"/>
          <w:szCs w:val="28"/>
        </w:rPr>
        <w:t>在整个内道当中，没有一个</w:t>
      </w:r>
      <w:proofErr w:type="gramStart"/>
      <w:r w:rsidRPr="00C21B7A">
        <w:rPr>
          <w:rFonts w:ascii="华文楷体" w:eastAsia="华文楷体" w:hAnsi="华文楷体" w:hint="eastAsia"/>
          <w:sz w:val="28"/>
          <w:szCs w:val="28"/>
        </w:rPr>
        <w:t>真实承许的</w:t>
      </w:r>
      <w:proofErr w:type="gramEnd"/>
      <w:r w:rsidRPr="00C21B7A">
        <w:rPr>
          <w:rFonts w:ascii="华文楷体" w:eastAsia="华文楷体" w:hAnsi="华文楷体" w:hint="eastAsia"/>
          <w:sz w:val="28"/>
          <w:szCs w:val="28"/>
        </w:rPr>
        <w:t>恒常的法，所</w:t>
      </w:r>
      <w:proofErr w:type="gramStart"/>
      <w:r w:rsidRPr="00C21B7A">
        <w:rPr>
          <w:rFonts w:ascii="华文楷体" w:eastAsia="华文楷体" w:hAnsi="华文楷体" w:hint="eastAsia"/>
          <w:sz w:val="28"/>
          <w:szCs w:val="28"/>
        </w:rPr>
        <w:t>有恒常</w:t>
      </w:r>
      <w:proofErr w:type="gramEnd"/>
      <w:r w:rsidRPr="00C21B7A">
        <w:rPr>
          <w:rFonts w:ascii="华文楷体" w:eastAsia="华文楷体" w:hAnsi="华文楷体" w:hint="eastAsia"/>
          <w:sz w:val="28"/>
          <w:szCs w:val="28"/>
        </w:rPr>
        <w:t>的法都是没有的。所以</w:t>
      </w:r>
      <w:del w:id="97" w:author="admin" w:date="2015-07-01T22:09:00Z">
        <w:r w:rsidRPr="00C21B7A" w:rsidDel="00B368CF">
          <w:rPr>
            <w:rFonts w:ascii="华文楷体" w:eastAsia="华文楷体" w:hAnsi="华文楷体" w:hint="eastAsia"/>
            <w:sz w:val="28"/>
            <w:szCs w:val="28"/>
          </w:rPr>
          <w:delText>，</w:delText>
        </w:r>
      </w:del>
      <w:ins w:id="98" w:author="admin" w:date="2015-07-01T22:09:00Z">
        <w:r w:rsidR="00B368CF">
          <w:rPr>
            <w:rFonts w:ascii="华文楷体" w:eastAsia="华文楷体" w:hAnsi="华文楷体" w:hint="eastAsia"/>
            <w:sz w:val="28"/>
            <w:szCs w:val="28"/>
          </w:rPr>
          <w:t>说</w:t>
        </w:r>
      </w:ins>
      <w:r w:rsidRPr="00C21B7A">
        <w:rPr>
          <w:rFonts w:ascii="华文楷体" w:eastAsia="华文楷体" w:hAnsi="华文楷体" w:hint="eastAsia"/>
          <w:sz w:val="28"/>
          <w:szCs w:val="28"/>
        </w:rPr>
        <w:t>有些法在胜义</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w:t>
      </w:r>
      <w:ins w:id="99" w:author="admin" w:date="2015-07-01T22:09:00Z">
        <w:r w:rsidR="00B368CF">
          <w:rPr>
            <w:rFonts w:ascii="华文楷体" w:eastAsia="华文楷体" w:hAnsi="华文楷体" w:hint="eastAsia"/>
            <w:sz w:val="28"/>
            <w:szCs w:val="28"/>
          </w:rPr>
          <w:t>，一切万法胜义当中</w:t>
        </w:r>
      </w:ins>
      <w:r w:rsidRPr="00C21B7A">
        <w:rPr>
          <w:rFonts w:ascii="华文楷体" w:eastAsia="华文楷体" w:hAnsi="华文楷体" w:hint="eastAsia"/>
          <w:sz w:val="28"/>
          <w:szCs w:val="28"/>
        </w:rPr>
        <w:t>是空性的，但是在名言</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当中是可以承许，可以安立。很多内道的法都是这样的，外道的神我等等</w:t>
      </w:r>
      <w:ins w:id="100" w:author="admin" w:date="2015-07-01T22:10:00Z">
        <w:r w:rsidR="00DE5269">
          <w:rPr>
            <w:rFonts w:ascii="华文楷体" w:eastAsia="华文楷体" w:hAnsi="华文楷体" w:hint="eastAsia"/>
            <w:sz w:val="28"/>
            <w:szCs w:val="28"/>
          </w:rPr>
          <w:t>，这些</w:t>
        </w:r>
      </w:ins>
      <w:del w:id="101" w:author="admin" w:date="2015-07-01T22:10:00Z">
        <w:r w:rsidRPr="00C21B7A" w:rsidDel="00DE5269">
          <w:rPr>
            <w:rFonts w:ascii="华文楷体" w:eastAsia="华文楷体" w:hAnsi="华文楷体" w:hint="eastAsia"/>
            <w:sz w:val="28"/>
            <w:szCs w:val="28"/>
          </w:rPr>
          <w:delText>一</w:delText>
        </w:r>
      </w:del>
      <w:r w:rsidRPr="00C21B7A">
        <w:rPr>
          <w:rFonts w:ascii="华文楷体" w:eastAsia="华文楷体" w:hAnsi="华文楷体" w:hint="eastAsia"/>
          <w:sz w:val="28"/>
          <w:szCs w:val="28"/>
        </w:rPr>
        <w:t>方面</w:t>
      </w:r>
      <w:proofErr w:type="gramStart"/>
      <w:r w:rsidRPr="00C21B7A">
        <w:rPr>
          <w:rFonts w:ascii="华文楷体" w:eastAsia="华文楷体" w:hAnsi="华文楷体" w:hint="eastAsia"/>
          <w:sz w:val="28"/>
          <w:szCs w:val="28"/>
        </w:rPr>
        <w:t>因为承许一个</w:t>
      </w:r>
      <w:proofErr w:type="gramEnd"/>
      <w:r w:rsidRPr="00C21B7A">
        <w:rPr>
          <w:rFonts w:ascii="华文楷体" w:eastAsia="华文楷体" w:hAnsi="华文楷体" w:hint="eastAsia"/>
          <w:sz w:val="28"/>
          <w:szCs w:val="28"/>
        </w:rPr>
        <w:t>恒常不变的法的缘故，这个法在二</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当中是不存在的。</w:t>
      </w:r>
    </w:p>
    <w:p w:rsidR="00C21B7A" w:rsidRPr="00C21B7A" w:rsidRDefault="00C21B7A" w:rsidP="00C21B7A">
      <w:pPr>
        <w:ind w:firstLine="570"/>
        <w:rPr>
          <w:rFonts w:ascii="华文楷体" w:eastAsia="华文楷体" w:hAnsi="华文楷体"/>
          <w:sz w:val="28"/>
          <w:szCs w:val="28"/>
        </w:rPr>
      </w:pPr>
      <w:r w:rsidRPr="00C21B7A">
        <w:rPr>
          <w:rFonts w:ascii="华文楷体" w:eastAsia="华文楷体" w:hAnsi="华文楷体" w:hint="eastAsia"/>
          <w:sz w:val="28"/>
          <w:szCs w:val="28"/>
        </w:rPr>
        <w:t>下面讲一个很重要的问题：</w:t>
      </w:r>
    </w:p>
    <w:p w:rsidR="00DE5269" w:rsidRDefault="00DE5269" w:rsidP="00C21B7A">
      <w:pPr>
        <w:ind w:firstLine="570"/>
        <w:rPr>
          <w:ins w:id="102" w:author="admin" w:date="2015-07-01T22:10:00Z"/>
          <w:rFonts w:ascii="华文楷体" w:eastAsia="华文楷体" w:hAnsi="华文楷体"/>
          <w:sz w:val="28"/>
          <w:szCs w:val="28"/>
        </w:rPr>
      </w:pPr>
      <w:ins w:id="103" w:author="admin" w:date="2015-07-01T22:10:00Z">
        <w:r>
          <w:rPr>
            <w:rFonts w:ascii="华文楷体" w:eastAsia="华文楷体" w:hAnsi="华文楷体" w:hint="eastAsia"/>
            <w:sz w:val="28"/>
            <w:szCs w:val="28"/>
          </w:rPr>
          <w:t>【</w:t>
        </w:r>
      </w:ins>
      <w:del w:id="104" w:author="admin" w:date="2015-07-01T22:10:00Z">
        <w:r w:rsidR="00C21B7A" w:rsidRPr="00C21B7A" w:rsidDel="00DE5269">
          <w:rPr>
            <w:rFonts w:ascii="华文楷体" w:eastAsia="华文楷体" w:hAnsi="华文楷体" w:hint="eastAsia"/>
            <w:sz w:val="28"/>
            <w:szCs w:val="28"/>
          </w:rPr>
          <w:delText>“</w:delText>
        </w:r>
      </w:del>
      <w:r w:rsidR="00C21B7A" w:rsidRPr="00DE5269">
        <w:rPr>
          <w:rFonts w:asciiTheme="minorEastAsia" w:hAnsiTheme="minorEastAsia" w:hint="eastAsia"/>
          <w:sz w:val="28"/>
          <w:szCs w:val="28"/>
          <w:rPrChange w:id="105" w:author="admin" w:date="2015-07-01T22:10:00Z">
            <w:rPr>
              <w:rFonts w:ascii="华文楷体" w:eastAsia="华文楷体" w:hAnsi="华文楷体" w:hint="eastAsia"/>
              <w:sz w:val="28"/>
              <w:szCs w:val="28"/>
            </w:rPr>
          </w:rPrChange>
        </w:rPr>
        <w:t>总之，如果在名言量面前成立有，那么在名言中谁也无法遮除；倘若以名言量有妨害的话，谁也不可能建立它于名言中存在。</w:t>
      </w:r>
      <w:ins w:id="106" w:author="admin" w:date="2015-07-01T22:10:00Z">
        <w:r>
          <w:rPr>
            <w:rFonts w:ascii="华文楷体" w:eastAsia="华文楷体" w:hAnsi="华文楷体" w:hint="eastAsia"/>
            <w:sz w:val="28"/>
            <w:szCs w:val="28"/>
          </w:rPr>
          <w:t>】</w:t>
        </w:r>
      </w:ins>
      <w:del w:id="107" w:author="admin" w:date="2015-07-01T22:10:00Z">
        <w:r w:rsidR="00C21B7A" w:rsidRPr="00C21B7A" w:rsidDel="00DE5269">
          <w:rPr>
            <w:rFonts w:ascii="华文楷体" w:eastAsia="华文楷体" w:hAnsi="华文楷体" w:hint="eastAsia"/>
            <w:sz w:val="28"/>
            <w:szCs w:val="28"/>
          </w:rPr>
          <w:delText>”</w:delText>
        </w:r>
      </w:del>
    </w:p>
    <w:p w:rsidR="00C21B7A" w:rsidRPr="00C21B7A" w:rsidRDefault="00BC14B4" w:rsidP="00C21B7A">
      <w:pPr>
        <w:ind w:firstLine="570"/>
        <w:rPr>
          <w:rFonts w:ascii="华文楷体" w:eastAsia="华文楷体" w:hAnsi="华文楷体"/>
          <w:sz w:val="28"/>
          <w:szCs w:val="28"/>
        </w:rPr>
      </w:pPr>
      <w:ins w:id="108" w:author="admin" w:date="2015-07-01T22:11:00Z">
        <w:r>
          <w:rPr>
            <w:rFonts w:ascii="华文楷体" w:eastAsia="华文楷体" w:hAnsi="华文楷体" w:hint="eastAsia"/>
            <w:sz w:val="28"/>
            <w:szCs w:val="28"/>
          </w:rPr>
          <w:t>那么</w:t>
        </w:r>
      </w:ins>
      <w:r w:rsidR="00C21B7A" w:rsidRPr="00C21B7A">
        <w:rPr>
          <w:rFonts w:ascii="华文楷体" w:eastAsia="华文楷体" w:hAnsi="华文楷体" w:hint="eastAsia"/>
          <w:sz w:val="28"/>
          <w:szCs w:val="28"/>
        </w:rPr>
        <w:t>这个方面告诉我们，</w:t>
      </w:r>
      <w:ins w:id="109" w:author="admin" w:date="2015-07-01T22:11:00Z">
        <w:r>
          <w:rPr>
            <w:rFonts w:ascii="华文楷体" w:eastAsia="华文楷体" w:hAnsi="华文楷体" w:hint="eastAsia"/>
            <w:sz w:val="28"/>
            <w:szCs w:val="28"/>
          </w:rPr>
          <w:t>如果</w:t>
        </w:r>
      </w:ins>
      <w:r w:rsidR="00C21B7A" w:rsidRPr="00C21B7A">
        <w:rPr>
          <w:rFonts w:ascii="华文楷体" w:eastAsia="华文楷体" w:hAnsi="华文楷体" w:hint="eastAsia"/>
          <w:sz w:val="28"/>
          <w:szCs w:val="28"/>
        </w:rPr>
        <w:t>在名言量面前，这个法成立有，</w:t>
      </w:r>
      <w:del w:id="110" w:author="admin" w:date="2015-07-01T22:11:00Z">
        <w:r w:rsidR="00C21B7A" w:rsidRPr="00C21B7A" w:rsidDel="00DC2146">
          <w:rPr>
            <w:rFonts w:ascii="华文楷体" w:eastAsia="华文楷体" w:hAnsi="华文楷体" w:hint="eastAsia"/>
            <w:sz w:val="28"/>
            <w:szCs w:val="28"/>
          </w:rPr>
          <w:delText>就是说</w:delText>
        </w:r>
      </w:del>
      <w:ins w:id="111" w:author="admin" w:date="2015-07-01T22:11:00Z">
        <w:r w:rsidR="00DC2146">
          <w:rPr>
            <w:rFonts w:ascii="华文楷体" w:eastAsia="华文楷体" w:hAnsi="华文楷体" w:hint="eastAsia"/>
            <w:sz w:val="28"/>
            <w:szCs w:val="28"/>
          </w:rPr>
          <w:t>比如</w:t>
        </w:r>
        <w:r w:rsidR="00DC2146" w:rsidRPr="00C21B7A">
          <w:rPr>
            <w:rFonts w:ascii="华文楷体" w:eastAsia="华文楷体" w:hAnsi="华文楷体" w:hint="eastAsia"/>
            <w:sz w:val="28"/>
            <w:szCs w:val="28"/>
          </w:rPr>
          <w:t>说</w:t>
        </w:r>
      </w:ins>
      <w:r w:rsidR="00C21B7A" w:rsidRPr="00C21B7A">
        <w:rPr>
          <w:rFonts w:ascii="华文楷体" w:eastAsia="华文楷体" w:hAnsi="华文楷体" w:hint="eastAsia"/>
          <w:sz w:val="28"/>
          <w:szCs w:val="28"/>
        </w:rPr>
        <w:t>阿</w:t>
      </w:r>
      <w:proofErr w:type="gramStart"/>
      <w:r w:rsidR="00C21B7A" w:rsidRPr="00C21B7A">
        <w:rPr>
          <w:rFonts w:ascii="华文楷体" w:eastAsia="华文楷体" w:hAnsi="华文楷体" w:hint="eastAsia"/>
          <w:sz w:val="28"/>
          <w:szCs w:val="28"/>
        </w:rPr>
        <w:t>赖耶识</w:t>
      </w:r>
      <w:proofErr w:type="gramEnd"/>
      <w:r w:rsidR="00C21B7A" w:rsidRPr="00C21B7A">
        <w:rPr>
          <w:rFonts w:ascii="华文楷体" w:eastAsia="华文楷体" w:hAnsi="华文楷体" w:hint="eastAsia"/>
          <w:sz w:val="28"/>
          <w:szCs w:val="28"/>
        </w:rPr>
        <w:t>。如果在名言量面前可以成立的话，那么在名言中谁也</w:t>
      </w:r>
      <w:proofErr w:type="gramStart"/>
      <w:r w:rsidR="00C21B7A" w:rsidRPr="00C21B7A">
        <w:rPr>
          <w:rFonts w:ascii="华文楷体" w:eastAsia="华文楷体" w:hAnsi="华文楷体" w:hint="eastAsia"/>
          <w:sz w:val="28"/>
          <w:szCs w:val="28"/>
        </w:rPr>
        <w:t>无法遮除它</w:t>
      </w:r>
      <w:proofErr w:type="gramEnd"/>
      <w:r w:rsidR="00C21B7A" w:rsidRPr="00C21B7A">
        <w:rPr>
          <w:rFonts w:ascii="华文楷体" w:eastAsia="华文楷体" w:hAnsi="华文楷体" w:hint="eastAsia"/>
          <w:sz w:val="28"/>
          <w:szCs w:val="28"/>
        </w:rPr>
        <w:t>。</w:t>
      </w:r>
      <w:proofErr w:type="gramStart"/>
      <w:r w:rsidR="00C21B7A" w:rsidRPr="00C21B7A">
        <w:rPr>
          <w:rFonts w:ascii="华文楷体" w:eastAsia="华文楷体" w:hAnsi="华文楷体" w:hint="eastAsia"/>
          <w:sz w:val="28"/>
          <w:szCs w:val="28"/>
        </w:rPr>
        <w:t>蕴</w:t>
      </w:r>
      <w:proofErr w:type="gramEnd"/>
      <w:r w:rsidR="00C21B7A" w:rsidRPr="00C21B7A">
        <w:rPr>
          <w:rFonts w:ascii="华文楷体" w:eastAsia="华文楷体" w:hAnsi="华文楷体" w:hint="eastAsia"/>
          <w:sz w:val="28"/>
          <w:szCs w:val="28"/>
        </w:rPr>
        <w:t>界处也是这样的，阿</w:t>
      </w:r>
      <w:proofErr w:type="gramStart"/>
      <w:r w:rsidR="00C21B7A" w:rsidRPr="00C21B7A">
        <w:rPr>
          <w:rFonts w:ascii="华文楷体" w:eastAsia="华文楷体" w:hAnsi="华文楷体" w:hint="eastAsia"/>
          <w:sz w:val="28"/>
          <w:szCs w:val="28"/>
        </w:rPr>
        <w:t>赖耶识</w:t>
      </w:r>
      <w:proofErr w:type="gramEnd"/>
      <w:r w:rsidR="00C21B7A" w:rsidRPr="00C21B7A">
        <w:rPr>
          <w:rFonts w:ascii="华文楷体" w:eastAsia="华文楷体" w:hAnsi="华文楷体" w:hint="eastAsia"/>
          <w:sz w:val="28"/>
          <w:szCs w:val="28"/>
        </w:rPr>
        <w:t>也是这样的。如果我们真的要使用名言的理论，对于阿</w:t>
      </w:r>
      <w:proofErr w:type="gramStart"/>
      <w:r w:rsidR="00C21B7A" w:rsidRPr="00C21B7A">
        <w:rPr>
          <w:rFonts w:ascii="华文楷体" w:eastAsia="华文楷体" w:hAnsi="华文楷体" w:hint="eastAsia"/>
          <w:sz w:val="28"/>
          <w:szCs w:val="28"/>
        </w:rPr>
        <w:t>赖耶识</w:t>
      </w:r>
      <w:proofErr w:type="gramEnd"/>
      <w:r w:rsidR="00C21B7A" w:rsidRPr="00C21B7A">
        <w:rPr>
          <w:rFonts w:ascii="华文楷体" w:eastAsia="华文楷体" w:hAnsi="华文楷体" w:hint="eastAsia"/>
          <w:sz w:val="28"/>
          <w:szCs w:val="28"/>
        </w:rPr>
        <w:t>、对于自证进行一番分析</w:t>
      </w:r>
      <w:r w:rsidR="00C21B7A" w:rsidRPr="00C21B7A">
        <w:rPr>
          <w:rFonts w:ascii="华文楷体" w:eastAsia="华文楷体" w:hAnsi="华文楷体" w:hint="eastAsia"/>
          <w:sz w:val="28"/>
          <w:szCs w:val="28"/>
        </w:rPr>
        <w:lastRenderedPageBreak/>
        <w:t>的时候，有没有</w:t>
      </w:r>
      <w:proofErr w:type="gramStart"/>
      <w:r w:rsidR="00C21B7A" w:rsidRPr="00C21B7A">
        <w:rPr>
          <w:rFonts w:ascii="华文楷体" w:eastAsia="华文楷体" w:hAnsi="华文楷体" w:hint="eastAsia"/>
          <w:sz w:val="28"/>
          <w:szCs w:val="28"/>
        </w:rPr>
        <w:t>办法遮除它</w:t>
      </w:r>
      <w:proofErr w:type="gramEnd"/>
      <w:r w:rsidR="00C21B7A" w:rsidRPr="00C21B7A">
        <w:rPr>
          <w:rFonts w:ascii="华文楷体" w:eastAsia="华文楷体" w:hAnsi="华文楷体" w:hint="eastAsia"/>
          <w:sz w:val="28"/>
          <w:szCs w:val="28"/>
        </w:rPr>
        <w:t>呢？肯定没办法</w:t>
      </w:r>
      <w:proofErr w:type="gramStart"/>
      <w:r w:rsidR="00C21B7A" w:rsidRPr="00C21B7A">
        <w:rPr>
          <w:rFonts w:ascii="华文楷体" w:eastAsia="华文楷体" w:hAnsi="华文楷体" w:hint="eastAsia"/>
          <w:sz w:val="28"/>
          <w:szCs w:val="28"/>
        </w:rPr>
        <w:t>遮除阿赖耶识</w:t>
      </w:r>
      <w:proofErr w:type="gramEnd"/>
      <w:r w:rsidR="00C21B7A" w:rsidRPr="00C21B7A">
        <w:rPr>
          <w:rFonts w:ascii="华文楷体" w:eastAsia="华文楷体" w:hAnsi="华文楷体" w:hint="eastAsia"/>
          <w:sz w:val="28"/>
          <w:szCs w:val="28"/>
        </w:rPr>
        <w:t>和自证的。</w:t>
      </w:r>
      <w:proofErr w:type="gramStart"/>
      <w:r w:rsidR="00C21B7A" w:rsidRPr="00C21B7A">
        <w:rPr>
          <w:rFonts w:ascii="华文楷体" w:eastAsia="华文楷体" w:hAnsi="华文楷体" w:hint="eastAsia"/>
          <w:sz w:val="28"/>
          <w:szCs w:val="28"/>
        </w:rPr>
        <w:t>蕴</w:t>
      </w:r>
      <w:proofErr w:type="gramEnd"/>
      <w:r w:rsidR="00C21B7A" w:rsidRPr="00C21B7A">
        <w:rPr>
          <w:rFonts w:ascii="华文楷体" w:eastAsia="华文楷体" w:hAnsi="华文楷体" w:hint="eastAsia"/>
          <w:sz w:val="28"/>
          <w:szCs w:val="28"/>
        </w:rPr>
        <w:t>界处的存在也是这样的，在所有胜义当中不存在，但是在你的眼识、</w:t>
      </w:r>
      <w:ins w:id="112" w:author="admin" w:date="2015-07-01T22:12:00Z">
        <w:r w:rsidR="00B11165">
          <w:rPr>
            <w:rFonts w:ascii="华文楷体" w:eastAsia="华文楷体" w:hAnsi="华文楷体" w:hint="eastAsia"/>
            <w:sz w:val="28"/>
            <w:szCs w:val="28"/>
          </w:rPr>
          <w:t>在</w:t>
        </w:r>
      </w:ins>
      <w:r w:rsidR="00C21B7A" w:rsidRPr="00C21B7A">
        <w:rPr>
          <w:rFonts w:ascii="华文楷体" w:eastAsia="华文楷体" w:hAnsi="华文楷体" w:hint="eastAsia"/>
          <w:sz w:val="28"/>
          <w:szCs w:val="28"/>
        </w:rPr>
        <w:t>你的意识等等面前，</w:t>
      </w:r>
      <w:proofErr w:type="gramStart"/>
      <w:r w:rsidR="00C21B7A" w:rsidRPr="00C21B7A">
        <w:rPr>
          <w:rFonts w:ascii="华文楷体" w:eastAsia="华文楷体" w:hAnsi="华文楷体" w:hint="eastAsia"/>
          <w:sz w:val="28"/>
          <w:szCs w:val="28"/>
        </w:rPr>
        <w:t>如是如是</w:t>
      </w:r>
      <w:proofErr w:type="gramEnd"/>
      <w:r w:rsidR="00C21B7A" w:rsidRPr="00C21B7A">
        <w:rPr>
          <w:rFonts w:ascii="华文楷体" w:eastAsia="华文楷体" w:hAnsi="华文楷体" w:hint="eastAsia"/>
          <w:sz w:val="28"/>
          <w:szCs w:val="28"/>
        </w:rPr>
        <w:t>清清楚楚的显现出来。所以这个方面就是通过名言量，通过现量、比量等等</w:t>
      </w:r>
      <w:ins w:id="113" w:author="admin" w:date="2015-07-01T22:12:00Z">
        <w:r w:rsidR="004337E2">
          <w:rPr>
            <w:rFonts w:ascii="华文楷体" w:eastAsia="华文楷体" w:hAnsi="华文楷体" w:hint="eastAsia"/>
            <w:sz w:val="28"/>
            <w:szCs w:val="28"/>
          </w:rPr>
          <w:t>，像这样的话</w:t>
        </w:r>
      </w:ins>
      <w:r w:rsidR="00C21B7A" w:rsidRPr="00C21B7A">
        <w:rPr>
          <w:rFonts w:ascii="华文楷体" w:eastAsia="华文楷体" w:hAnsi="华文楷体" w:hint="eastAsia"/>
          <w:sz w:val="28"/>
          <w:szCs w:val="28"/>
        </w:rPr>
        <w:t>都是可以安立的。所以如果在名言量面前可以成立</w:t>
      </w:r>
      <w:ins w:id="114" w:author="admin" w:date="2015-07-01T22:13:00Z">
        <w:r w:rsidR="004337E2">
          <w:rPr>
            <w:rFonts w:ascii="华文楷体" w:eastAsia="华文楷体" w:hAnsi="华文楷体" w:hint="eastAsia"/>
            <w:sz w:val="28"/>
            <w:szCs w:val="28"/>
          </w:rPr>
          <w:t>的话</w:t>
        </w:r>
      </w:ins>
      <w:r w:rsidR="00C21B7A" w:rsidRPr="00C21B7A">
        <w:rPr>
          <w:rFonts w:ascii="华文楷体" w:eastAsia="华文楷体" w:hAnsi="华文楷体" w:hint="eastAsia"/>
          <w:sz w:val="28"/>
          <w:szCs w:val="28"/>
        </w:rPr>
        <w:t>，在名言当中</w:t>
      </w:r>
      <w:del w:id="115" w:author="admin" w:date="2015-07-01T22:13:00Z">
        <w:r w:rsidR="00C21B7A" w:rsidRPr="00C21B7A" w:rsidDel="004337E2">
          <w:rPr>
            <w:rFonts w:ascii="华文楷体" w:eastAsia="华文楷体" w:hAnsi="华文楷体" w:hint="eastAsia"/>
            <w:sz w:val="28"/>
            <w:szCs w:val="28"/>
          </w:rPr>
          <w:delText>实际上</w:delText>
        </w:r>
      </w:del>
      <w:ins w:id="116" w:author="admin" w:date="2015-07-01T22:13:00Z">
        <w:r w:rsidR="004337E2">
          <w:rPr>
            <w:rFonts w:ascii="华文楷体" w:eastAsia="华文楷体" w:hAnsi="华文楷体" w:hint="eastAsia"/>
            <w:sz w:val="28"/>
            <w:szCs w:val="28"/>
          </w:rPr>
          <w:t>谁也</w:t>
        </w:r>
      </w:ins>
      <w:r w:rsidR="00C21B7A" w:rsidRPr="00C21B7A">
        <w:rPr>
          <w:rFonts w:ascii="华文楷体" w:eastAsia="华文楷体" w:hAnsi="华文楷体" w:hint="eastAsia"/>
          <w:sz w:val="28"/>
          <w:szCs w:val="28"/>
        </w:rPr>
        <w:t>没</w:t>
      </w:r>
      <w:proofErr w:type="gramStart"/>
      <w:r w:rsidR="00C21B7A" w:rsidRPr="00C21B7A">
        <w:rPr>
          <w:rFonts w:ascii="华文楷体" w:eastAsia="华文楷体" w:hAnsi="华文楷体" w:hint="eastAsia"/>
          <w:sz w:val="28"/>
          <w:szCs w:val="28"/>
        </w:rPr>
        <w:t>办法遮除它</w:t>
      </w:r>
      <w:proofErr w:type="gramEnd"/>
      <w:r w:rsidR="00C21B7A" w:rsidRPr="00C21B7A">
        <w:rPr>
          <w:rFonts w:ascii="华文楷体" w:eastAsia="华文楷体" w:hAnsi="华文楷体" w:hint="eastAsia"/>
          <w:sz w:val="28"/>
          <w:szCs w:val="28"/>
        </w:rPr>
        <w:t>。</w:t>
      </w:r>
    </w:p>
    <w:p w:rsidR="004337E2" w:rsidRDefault="004337E2" w:rsidP="00C21B7A">
      <w:pPr>
        <w:ind w:firstLine="570"/>
        <w:rPr>
          <w:ins w:id="117" w:author="admin" w:date="2015-07-01T22:14:00Z"/>
          <w:rFonts w:ascii="华文楷体" w:eastAsia="华文楷体" w:hAnsi="华文楷体"/>
          <w:sz w:val="28"/>
          <w:szCs w:val="28"/>
        </w:rPr>
      </w:pPr>
      <w:ins w:id="118" w:author="admin" w:date="2015-07-01T22:14:00Z">
        <w:r>
          <w:rPr>
            <w:rFonts w:ascii="华文楷体" w:eastAsia="华文楷体" w:hAnsi="华文楷体" w:hint="eastAsia"/>
            <w:sz w:val="28"/>
            <w:szCs w:val="28"/>
          </w:rPr>
          <w:t>【</w:t>
        </w:r>
      </w:ins>
      <w:del w:id="119" w:author="admin" w:date="2015-07-01T22:14:00Z">
        <w:r w:rsidR="00C21B7A" w:rsidRPr="00C21B7A" w:rsidDel="004337E2">
          <w:rPr>
            <w:rFonts w:ascii="华文楷体" w:eastAsia="华文楷体" w:hAnsi="华文楷体" w:hint="eastAsia"/>
            <w:sz w:val="28"/>
            <w:szCs w:val="28"/>
          </w:rPr>
          <w:delText>“</w:delText>
        </w:r>
      </w:del>
      <w:r w:rsidR="00C21B7A" w:rsidRPr="004337E2">
        <w:rPr>
          <w:rFonts w:asciiTheme="minorEastAsia" w:hAnsiTheme="minorEastAsia" w:hint="eastAsia"/>
          <w:sz w:val="28"/>
          <w:szCs w:val="28"/>
          <w:rPrChange w:id="120" w:author="admin" w:date="2015-07-01T22:14:00Z">
            <w:rPr>
              <w:rFonts w:ascii="华文楷体" w:eastAsia="华文楷体" w:hAnsi="华文楷体" w:hint="eastAsia"/>
              <w:sz w:val="28"/>
              <w:szCs w:val="28"/>
            </w:rPr>
          </w:rPrChange>
        </w:rPr>
        <w:t>倘若以名言量有妨害的话，谁也不可能建立它于名言中存在。</w:t>
      </w:r>
      <w:ins w:id="121" w:author="admin" w:date="2015-07-01T22:14:00Z">
        <w:r>
          <w:rPr>
            <w:rFonts w:ascii="华文楷体" w:eastAsia="华文楷体" w:hAnsi="华文楷体" w:hint="eastAsia"/>
            <w:sz w:val="28"/>
            <w:szCs w:val="28"/>
          </w:rPr>
          <w:t>】</w:t>
        </w:r>
      </w:ins>
      <w:del w:id="122" w:author="admin" w:date="2015-07-01T22:14:00Z">
        <w:r w:rsidR="00C21B7A" w:rsidRPr="00C21B7A" w:rsidDel="004337E2">
          <w:rPr>
            <w:rFonts w:ascii="华文楷体" w:eastAsia="华文楷体" w:hAnsi="华文楷体" w:hint="eastAsia"/>
            <w:sz w:val="28"/>
            <w:szCs w:val="28"/>
          </w:rPr>
          <w:delText>”</w:delText>
        </w:r>
      </w:del>
    </w:p>
    <w:p w:rsidR="00C21B7A" w:rsidRPr="00C21B7A" w:rsidRDefault="00C21B7A" w:rsidP="00C21B7A">
      <w:pPr>
        <w:ind w:firstLine="570"/>
        <w:rPr>
          <w:rFonts w:ascii="华文楷体" w:eastAsia="华文楷体" w:hAnsi="华文楷体"/>
          <w:sz w:val="28"/>
          <w:szCs w:val="28"/>
        </w:rPr>
      </w:pPr>
      <w:r w:rsidRPr="00C21B7A">
        <w:rPr>
          <w:rFonts w:ascii="华文楷体" w:eastAsia="华文楷体" w:hAnsi="华文楷体" w:hint="eastAsia"/>
          <w:sz w:val="28"/>
          <w:szCs w:val="28"/>
        </w:rPr>
        <w:t>如果你安立的</w:t>
      </w:r>
      <w:ins w:id="123" w:author="admin" w:date="2015-07-01T22:16:00Z">
        <w:r w:rsidR="00FA0F18">
          <w:rPr>
            <w:rFonts w:ascii="华文楷体" w:eastAsia="华文楷体" w:hAnsi="华文楷体" w:hint="eastAsia"/>
            <w:sz w:val="28"/>
            <w:szCs w:val="28"/>
          </w:rPr>
          <w:t>这样一种</w:t>
        </w:r>
      </w:ins>
      <w:r w:rsidRPr="00C21B7A">
        <w:rPr>
          <w:rFonts w:ascii="华文楷体" w:eastAsia="华文楷体" w:hAnsi="华文楷体" w:hint="eastAsia"/>
          <w:sz w:val="28"/>
          <w:szCs w:val="28"/>
        </w:rPr>
        <w:t>增益，</w:t>
      </w:r>
      <w:proofErr w:type="gramStart"/>
      <w:r w:rsidRPr="00C21B7A">
        <w:rPr>
          <w:rFonts w:ascii="华文楷体" w:eastAsia="华文楷体" w:hAnsi="华文楷体" w:hint="eastAsia"/>
          <w:sz w:val="28"/>
          <w:szCs w:val="28"/>
        </w:rPr>
        <w:t>一</w:t>
      </w:r>
      <w:proofErr w:type="gramEnd"/>
      <w:r w:rsidRPr="00C21B7A">
        <w:rPr>
          <w:rFonts w:ascii="华文楷体" w:eastAsia="华文楷体" w:hAnsi="华文楷体" w:hint="eastAsia"/>
          <w:sz w:val="28"/>
          <w:szCs w:val="28"/>
        </w:rPr>
        <w:t>观察的时候以名言量有害，名言量对你的观点是有妨害的</w:t>
      </w:r>
      <w:ins w:id="124" w:author="admin" w:date="2015-07-01T22:16:00Z">
        <w:r w:rsidR="00F10181">
          <w:rPr>
            <w:rFonts w:ascii="华文楷体" w:eastAsia="华文楷体" w:hAnsi="华文楷体" w:hint="eastAsia"/>
            <w:sz w:val="28"/>
            <w:szCs w:val="28"/>
          </w:rPr>
          <w:t>。</w:t>
        </w:r>
      </w:ins>
      <w:del w:id="125" w:author="admin" w:date="2015-07-01T22:16:00Z">
        <w:r w:rsidRPr="00C21B7A" w:rsidDel="00F10181">
          <w:rPr>
            <w:rFonts w:ascii="华文楷体" w:eastAsia="华文楷体" w:hAnsi="华文楷体" w:hint="eastAsia"/>
            <w:sz w:val="28"/>
            <w:szCs w:val="28"/>
          </w:rPr>
          <w:delText>，</w:delText>
        </w:r>
      </w:del>
      <w:r w:rsidRPr="00C21B7A">
        <w:rPr>
          <w:rFonts w:ascii="华文楷体" w:eastAsia="华文楷体" w:hAnsi="华文楷体" w:hint="eastAsia"/>
          <w:sz w:val="28"/>
          <w:szCs w:val="28"/>
        </w:rPr>
        <w:t>如果这样的话，</w:t>
      </w:r>
      <w:ins w:id="126" w:author="admin" w:date="2015-07-01T22:16:00Z">
        <w:r w:rsidR="00F10181">
          <w:rPr>
            <w:rFonts w:ascii="华文楷体" w:eastAsia="华文楷体" w:hAnsi="华文楷体" w:hint="eastAsia"/>
            <w:sz w:val="28"/>
            <w:szCs w:val="28"/>
          </w:rPr>
          <w:t>那么</w:t>
        </w:r>
      </w:ins>
      <w:del w:id="127" w:author="admin" w:date="2015-07-01T22:16:00Z">
        <w:r w:rsidRPr="00C21B7A" w:rsidDel="00F10181">
          <w:rPr>
            <w:rFonts w:ascii="华文楷体" w:eastAsia="华文楷体" w:hAnsi="华文楷体" w:hint="eastAsia"/>
            <w:sz w:val="28"/>
            <w:szCs w:val="28"/>
          </w:rPr>
          <w:delText>明年</w:delText>
        </w:r>
      </w:del>
      <w:r w:rsidRPr="00C21B7A">
        <w:rPr>
          <w:rFonts w:ascii="华文楷体" w:eastAsia="华文楷体" w:hAnsi="华文楷体" w:hint="eastAsia"/>
          <w:sz w:val="28"/>
          <w:szCs w:val="28"/>
        </w:rPr>
        <w:t>谁都没有办法建立它在名言当中存在。你说在名言当中存在是不可能承认的，因为它对名言量有害的缘故。</w:t>
      </w:r>
    </w:p>
    <w:p w:rsidR="004337E2" w:rsidRDefault="004337E2" w:rsidP="00C21B7A">
      <w:pPr>
        <w:ind w:firstLine="570"/>
        <w:rPr>
          <w:ins w:id="128" w:author="admin" w:date="2015-07-01T22:14:00Z"/>
          <w:rFonts w:ascii="华文楷体" w:eastAsia="华文楷体" w:hAnsi="华文楷体"/>
          <w:sz w:val="28"/>
          <w:szCs w:val="28"/>
        </w:rPr>
      </w:pPr>
      <w:ins w:id="129" w:author="admin" w:date="2015-07-01T22:14:00Z">
        <w:r>
          <w:rPr>
            <w:rFonts w:ascii="华文楷体" w:eastAsia="华文楷体" w:hAnsi="华文楷体" w:hint="eastAsia"/>
            <w:sz w:val="28"/>
            <w:szCs w:val="28"/>
          </w:rPr>
          <w:t>【</w:t>
        </w:r>
      </w:ins>
      <w:del w:id="130" w:author="admin" w:date="2015-07-01T22:14:00Z">
        <w:r w:rsidR="00C21B7A" w:rsidRPr="00C21B7A" w:rsidDel="004337E2">
          <w:rPr>
            <w:rFonts w:ascii="华文楷体" w:eastAsia="华文楷体" w:hAnsi="华文楷体" w:hint="eastAsia"/>
            <w:sz w:val="28"/>
            <w:szCs w:val="28"/>
          </w:rPr>
          <w:delText>“</w:delText>
        </w:r>
      </w:del>
      <w:r w:rsidR="00C21B7A" w:rsidRPr="004337E2">
        <w:rPr>
          <w:rFonts w:asciiTheme="minorEastAsia" w:hAnsiTheme="minorEastAsia" w:hint="eastAsia"/>
          <w:sz w:val="28"/>
          <w:szCs w:val="28"/>
          <w:rPrChange w:id="131" w:author="admin" w:date="2015-07-01T22:14:00Z">
            <w:rPr>
              <w:rFonts w:ascii="华文楷体" w:eastAsia="华文楷体" w:hAnsi="华文楷体" w:hint="eastAsia"/>
              <w:sz w:val="28"/>
              <w:szCs w:val="28"/>
            </w:rPr>
          </w:rPrChange>
        </w:rPr>
        <w:t>同样，依靠胜义量成立无有，要建立它于胜义中存在这一点谁也无能为力。</w:t>
      </w:r>
      <w:ins w:id="132" w:author="admin" w:date="2015-07-01T22:14:00Z">
        <w:r>
          <w:rPr>
            <w:rFonts w:ascii="华文楷体" w:eastAsia="华文楷体" w:hAnsi="华文楷体" w:hint="eastAsia"/>
            <w:sz w:val="28"/>
            <w:szCs w:val="28"/>
          </w:rPr>
          <w:t>】</w:t>
        </w:r>
      </w:ins>
      <w:del w:id="133" w:author="admin" w:date="2015-07-01T22:14:00Z">
        <w:r w:rsidR="00C21B7A" w:rsidRPr="00C21B7A" w:rsidDel="004337E2">
          <w:rPr>
            <w:rFonts w:ascii="华文楷体" w:eastAsia="华文楷体" w:hAnsi="华文楷体" w:hint="eastAsia"/>
            <w:sz w:val="28"/>
            <w:szCs w:val="28"/>
          </w:rPr>
          <w:delText>”</w:delText>
        </w:r>
      </w:del>
    </w:p>
    <w:p w:rsidR="00C21B7A" w:rsidRPr="00C21B7A" w:rsidRDefault="00C21B7A" w:rsidP="00C21B7A">
      <w:pPr>
        <w:ind w:firstLine="570"/>
        <w:rPr>
          <w:rFonts w:ascii="华文楷体" w:eastAsia="华文楷体" w:hAnsi="华文楷体"/>
          <w:sz w:val="28"/>
          <w:szCs w:val="28"/>
        </w:rPr>
      </w:pPr>
      <w:r w:rsidRPr="00C21B7A">
        <w:rPr>
          <w:rFonts w:ascii="华文楷体" w:eastAsia="华文楷体" w:hAnsi="华文楷体" w:hint="eastAsia"/>
          <w:sz w:val="28"/>
          <w:szCs w:val="28"/>
        </w:rPr>
        <w:t>同样的道理，如果通过胜</w:t>
      </w:r>
      <w:proofErr w:type="gramStart"/>
      <w:r w:rsidRPr="00C21B7A">
        <w:rPr>
          <w:rFonts w:ascii="华文楷体" w:eastAsia="华文楷体" w:hAnsi="华文楷体" w:hint="eastAsia"/>
          <w:sz w:val="28"/>
          <w:szCs w:val="28"/>
        </w:rPr>
        <w:t>义量观察</w:t>
      </w:r>
      <w:proofErr w:type="gramEnd"/>
      <w:r w:rsidRPr="00C21B7A">
        <w:rPr>
          <w:rFonts w:ascii="华文楷体" w:eastAsia="华文楷体" w:hAnsi="华文楷体" w:hint="eastAsia"/>
          <w:sz w:val="28"/>
          <w:szCs w:val="28"/>
        </w:rPr>
        <w:t>一切万法的自性</w:t>
      </w:r>
      <w:ins w:id="134" w:author="admin" w:date="2015-07-01T22:17:00Z">
        <w:r w:rsidR="00F10181">
          <w:rPr>
            <w:rFonts w:ascii="华文楷体" w:eastAsia="华文楷体" w:hAnsi="华文楷体" w:hint="eastAsia"/>
            <w:sz w:val="28"/>
            <w:szCs w:val="28"/>
          </w:rPr>
          <w:t>。一切万法的自性观察的时候，</w:t>
        </w:r>
      </w:ins>
      <w:del w:id="135" w:author="admin" w:date="2015-07-01T22:17:00Z">
        <w:r w:rsidRPr="00C21B7A" w:rsidDel="00F10181">
          <w:rPr>
            <w:rFonts w:ascii="华文楷体" w:eastAsia="华文楷体" w:hAnsi="华文楷体" w:hint="eastAsia"/>
            <w:sz w:val="28"/>
            <w:szCs w:val="28"/>
          </w:rPr>
          <w:delText>，</w:delText>
        </w:r>
      </w:del>
      <w:r w:rsidRPr="00C21B7A">
        <w:rPr>
          <w:rFonts w:ascii="华文楷体" w:eastAsia="华文楷体" w:hAnsi="华文楷体" w:hint="eastAsia"/>
          <w:sz w:val="28"/>
          <w:szCs w:val="28"/>
        </w:rPr>
        <w:t>根本在</w:t>
      </w:r>
      <w:del w:id="136" w:author="admin" w:date="2015-07-01T22:18:00Z">
        <w:r w:rsidRPr="00C21B7A" w:rsidDel="004D05F2">
          <w:rPr>
            <w:rFonts w:ascii="华文楷体" w:eastAsia="华文楷体" w:hAnsi="华文楷体" w:hint="eastAsia"/>
            <w:sz w:val="28"/>
            <w:szCs w:val="28"/>
          </w:rPr>
          <w:delText>上</w:delText>
        </w:r>
      </w:del>
      <w:proofErr w:type="gramStart"/>
      <w:r w:rsidRPr="00C21B7A">
        <w:rPr>
          <w:rFonts w:ascii="华文楷体" w:eastAsia="华文楷体" w:hAnsi="华文楷体" w:hint="eastAsia"/>
          <w:sz w:val="28"/>
          <w:szCs w:val="28"/>
        </w:rPr>
        <w:t>胜义量面前</w:t>
      </w:r>
      <w:proofErr w:type="gramEnd"/>
      <w:r w:rsidRPr="00C21B7A">
        <w:rPr>
          <w:rFonts w:ascii="华文楷体" w:eastAsia="华文楷体" w:hAnsi="华文楷体" w:hint="eastAsia"/>
          <w:sz w:val="28"/>
          <w:szCs w:val="28"/>
        </w:rPr>
        <w:t>无法得到的话，那么不管是谁要建立它在胜义当中存在，这一点都是无能为力的。我们现在</w:t>
      </w:r>
      <w:proofErr w:type="gramStart"/>
      <w:r w:rsidRPr="00C21B7A">
        <w:rPr>
          <w:rFonts w:ascii="华文楷体" w:eastAsia="华文楷体" w:hAnsi="华文楷体" w:hint="eastAsia"/>
          <w:sz w:val="28"/>
          <w:szCs w:val="28"/>
        </w:rPr>
        <w:t>在</w:t>
      </w:r>
      <w:proofErr w:type="gramEnd"/>
      <w:r w:rsidRPr="00C21B7A">
        <w:rPr>
          <w:rFonts w:ascii="华文楷体" w:eastAsia="华文楷体" w:hAnsi="华文楷体" w:hint="eastAsia"/>
          <w:sz w:val="28"/>
          <w:szCs w:val="28"/>
        </w:rPr>
        <w:t>胜义当中建立一个实有的法也不行，</w:t>
      </w:r>
      <w:del w:id="137" w:author="admin" w:date="2015-07-01T22:18:00Z">
        <w:r w:rsidRPr="00C21B7A" w:rsidDel="004D05F2">
          <w:rPr>
            <w:rFonts w:ascii="华文楷体" w:eastAsia="华文楷体" w:hAnsi="华文楷体" w:hint="eastAsia"/>
            <w:sz w:val="28"/>
            <w:szCs w:val="28"/>
          </w:rPr>
          <w:delText>不单</w:delText>
        </w:r>
      </w:del>
      <w:ins w:id="138" w:author="admin" w:date="2015-07-01T22:18:00Z">
        <w:r w:rsidR="004D05F2">
          <w:rPr>
            <w:rFonts w:ascii="华文楷体" w:eastAsia="华文楷体" w:hAnsi="华文楷体" w:hint="eastAsia"/>
            <w:sz w:val="28"/>
            <w:szCs w:val="28"/>
          </w:rPr>
          <w:t>不但</w:t>
        </w:r>
      </w:ins>
      <w:r w:rsidRPr="00C21B7A">
        <w:rPr>
          <w:rFonts w:ascii="华文楷体" w:eastAsia="华文楷体" w:hAnsi="华文楷体" w:hint="eastAsia"/>
          <w:sz w:val="28"/>
          <w:szCs w:val="28"/>
        </w:rPr>
        <w:t>是我们，就是</w:t>
      </w:r>
      <w:proofErr w:type="gramStart"/>
      <w:r w:rsidRPr="00C21B7A">
        <w:rPr>
          <w:rFonts w:ascii="华文楷体" w:eastAsia="华文楷体" w:hAnsi="华文楷体" w:hint="eastAsia"/>
          <w:sz w:val="28"/>
          <w:szCs w:val="28"/>
        </w:rPr>
        <w:t>佛亲自</w:t>
      </w:r>
      <w:proofErr w:type="gramEnd"/>
      <w:r w:rsidRPr="00C21B7A">
        <w:rPr>
          <w:rFonts w:ascii="华文楷体" w:eastAsia="华文楷体" w:hAnsi="华文楷体" w:hint="eastAsia"/>
          <w:sz w:val="28"/>
          <w:szCs w:val="28"/>
        </w:rPr>
        <w:t>出世</w:t>
      </w:r>
      <w:ins w:id="139" w:author="admin" w:date="2015-07-01T22:19:00Z">
        <w:r w:rsidR="004D05F2">
          <w:rPr>
            <w:rFonts w:ascii="华文楷体" w:eastAsia="华文楷体" w:hAnsi="华文楷体" w:hint="eastAsia"/>
            <w:sz w:val="28"/>
            <w:szCs w:val="28"/>
          </w:rPr>
          <w:t>，</w:t>
        </w:r>
      </w:ins>
      <w:r w:rsidRPr="00C21B7A">
        <w:rPr>
          <w:rFonts w:ascii="华文楷体" w:eastAsia="华文楷体" w:hAnsi="华文楷体" w:hint="eastAsia"/>
          <w:sz w:val="28"/>
          <w:szCs w:val="28"/>
        </w:rPr>
        <w:t>然后他要在胜义当中建立一个实实在在的法，实际上也是无能为力的。因为这样的法不符合实相。</w:t>
      </w:r>
    </w:p>
    <w:p w:rsidR="00C21B7A" w:rsidRPr="00C21B7A" w:rsidRDefault="00C21B7A" w:rsidP="00C21B7A">
      <w:pPr>
        <w:ind w:firstLine="570"/>
        <w:rPr>
          <w:rFonts w:ascii="华文楷体" w:eastAsia="华文楷体" w:hAnsi="华文楷体"/>
          <w:sz w:val="28"/>
          <w:szCs w:val="28"/>
        </w:rPr>
      </w:pPr>
      <w:r w:rsidRPr="00C21B7A">
        <w:rPr>
          <w:rFonts w:ascii="华文楷体" w:eastAsia="华文楷体" w:hAnsi="华文楷体" w:hint="eastAsia"/>
          <w:sz w:val="28"/>
          <w:szCs w:val="28"/>
        </w:rPr>
        <w:t>上面这一段是讲什么意思呢？这一段的意思就是说，比如说唯识宗的自证</w:t>
      </w:r>
      <w:ins w:id="140" w:author="admin" w:date="2015-07-01T22:19:00Z">
        <w:r w:rsidR="004D05F2">
          <w:rPr>
            <w:rFonts w:ascii="华文楷体" w:eastAsia="华文楷体" w:hAnsi="华文楷体" w:hint="eastAsia"/>
            <w:sz w:val="28"/>
            <w:szCs w:val="28"/>
          </w:rPr>
          <w:t>，</w:t>
        </w:r>
      </w:ins>
      <w:r w:rsidRPr="00C21B7A">
        <w:rPr>
          <w:rFonts w:ascii="华文楷体" w:eastAsia="华文楷体" w:hAnsi="华文楷体" w:hint="eastAsia"/>
          <w:sz w:val="28"/>
          <w:szCs w:val="28"/>
        </w:rPr>
        <w:t>如果中观</w:t>
      </w:r>
      <w:proofErr w:type="gramStart"/>
      <w:r w:rsidRPr="00C21B7A">
        <w:rPr>
          <w:rFonts w:ascii="华文楷体" w:eastAsia="华文楷体" w:hAnsi="华文楷体" w:hint="eastAsia"/>
          <w:sz w:val="28"/>
          <w:szCs w:val="28"/>
        </w:rPr>
        <w:t>宗通过胜义量观察</w:t>
      </w:r>
      <w:proofErr w:type="gramEnd"/>
      <w:r w:rsidRPr="00C21B7A">
        <w:rPr>
          <w:rFonts w:ascii="华文楷体" w:eastAsia="华文楷体" w:hAnsi="华文楷体" w:hint="eastAsia"/>
          <w:sz w:val="28"/>
          <w:szCs w:val="28"/>
        </w:rPr>
        <w:t>它根本没有的话，那么他要在</w:t>
      </w:r>
      <w:r w:rsidRPr="00C21B7A">
        <w:rPr>
          <w:rFonts w:ascii="华文楷体" w:eastAsia="华文楷体" w:hAnsi="华文楷体" w:hint="eastAsia"/>
          <w:sz w:val="28"/>
          <w:szCs w:val="28"/>
        </w:rPr>
        <w:lastRenderedPageBreak/>
        <w:t>胜义当中建立自证存在、实有存在</w:t>
      </w:r>
      <w:del w:id="141" w:author="admin" w:date="2015-07-01T22:20:00Z">
        <w:r w:rsidRPr="00C21B7A" w:rsidDel="004D05F2">
          <w:rPr>
            <w:rFonts w:ascii="华文楷体" w:eastAsia="华文楷体" w:hAnsi="华文楷体" w:hint="eastAsia"/>
            <w:sz w:val="28"/>
            <w:szCs w:val="28"/>
          </w:rPr>
          <w:delText>【9:10】【9:10】</w:delText>
        </w:r>
      </w:del>
      <w:ins w:id="142" w:author="admin" w:date="2015-07-01T22:20:00Z">
        <w:r w:rsidR="004D05F2">
          <w:rPr>
            <w:rFonts w:ascii="华文楷体" w:eastAsia="华文楷体" w:hAnsi="华文楷体" w:hint="eastAsia"/>
            <w:sz w:val="28"/>
            <w:szCs w:val="28"/>
          </w:rPr>
          <w:t>、依他起</w:t>
        </w:r>
      </w:ins>
      <w:r w:rsidRPr="00C21B7A">
        <w:rPr>
          <w:rFonts w:ascii="华文楷体" w:eastAsia="华文楷体" w:hAnsi="华文楷体" w:hint="eastAsia"/>
          <w:sz w:val="28"/>
          <w:szCs w:val="28"/>
        </w:rPr>
        <w:t>存在，这个也是根本不能的事情。在《入中论》当中，在其他的《智慧品》当中，</w:t>
      </w:r>
      <w:ins w:id="143" w:author="admin" w:date="2015-07-01T22:20:00Z">
        <w:r w:rsidR="00E767D6">
          <w:rPr>
            <w:rFonts w:ascii="华文楷体" w:eastAsia="华文楷体" w:hAnsi="华文楷体" w:hint="eastAsia"/>
            <w:sz w:val="28"/>
            <w:szCs w:val="28"/>
          </w:rPr>
          <w:t>实际上就说</w:t>
        </w:r>
      </w:ins>
      <w:proofErr w:type="gramStart"/>
      <w:r w:rsidRPr="00C21B7A">
        <w:rPr>
          <w:rFonts w:ascii="华文楷体" w:eastAsia="华文楷体" w:hAnsi="华文楷体" w:hint="eastAsia"/>
          <w:sz w:val="28"/>
          <w:szCs w:val="28"/>
        </w:rPr>
        <w:t>如果承许一个</w:t>
      </w:r>
      <w:proofErr w:type="gramEnd"/>
      <w:r w:rsidRPr="00C21B7A">
        <w:rPr>
          <w:rFonts w:ascii="华文楷体" w:eastAsia="华文楷体" w:hAnsi="华文楷体" w:hint="eastAsia"/>
          <w:sz w:val="28"/>
          <w:szCs w:val="28"/>
        </w:rPr>
        <w:t>实实在在自证的话，就有这样或者那样的过失，</w:t>
      </w:r>
      <w:ins w:id="144" w:author="admin" w:date="2015-07-01T22:21:00Z">
        <w:r w:rsidR="00E767D6">
          <w:rPr>
            <w:rFonts w:ascii="华文楷体" w:eastAsia="华文楷体" w:hAnsi="华文楷体" w:hint="eastAsia"/>
            <w:sz w:val="28"/>
            <w:szCs w:val="28"/>
          </w:rPr>
          <w:t>所以在</w:t>
        </w:r>
      </w:ins>
      <w:del w:id="145" w:author="admin" w:date="2015-07-01T22:21:00Z">
        <w:r w:rsidRPr="00C21B7A" w:rsidDel="00E767D6">
          <w:rPr>
            <w:rFonts w:ascii="华文楷体" w:eastAsia="华文楷体" w:hAnsi="华文楷体" w:hint="eastAsia"/>
            <w:sz w:val="28"/>
            <w:szCs w:val="28"/>
          </w:rPr>
          <w:delText>说</w:delText>
        </w:r>
      </w:del>
      <w:r w:rsidRPr="00C21B7A">
        <w:rPr>
          <w:rFonts w:ascii="华文楷体" w:eastAsia="华文楷体" w:hAnsi="华文楷体" w:hint="eastAsia"/>
          <w:sz w:val="28"/>
          <w:szCs w:val="28"/>
        </w:rPr>
        <w:t>胜义当中根本也是无法存在的。</w:t>
      </w:r>
    </w:p>
    <w:p w:rsidR="00E767D6" w:rsidRDefault="00E767D6" w:rsidP="00C21B7A">
      <w:pPr>
        <w:ind w:firstLine="570"/>
        <w:rPr>
          <w:ins w:id="146" w:author="admin" w:date="2015-07-01T22:21:00Z"/>
          <w:rFonts w:ascii="华文楷体" w:eastAsia="华文楷体" w:hAnsi="华文楷体"/>
          <w:sz w:val="28"/>
          <w:szCs w:val="28"/>
        </w:rPr>
      </w:pPr>
      <w:ins w:id="147" w:author="admin" w:date="2015-07-01T22:22:00Z">
        <w:r>
          <w:rPr>
            <w:rFonts w:ascii="华文楷体" w:eastAsia="华文楷体" w:hAnsi="华文楷体" w:hint="eastAsia"/>
            <w:sz w:val="28"/>
            <w:szCs w:val="28"/>
          </w:rPr>
          <w:t>【</w:t>
        </w:r>
      </w:ins>
      <w:del w:id="148" w:author="admin" w:date="2015-07-01T22:22:00Z">
        <w:r w:rsidR="00C21B7A" w:rsidRPr="00C21B7A" w:rsidDel="00E767D6">
          <w:rPr>
            <w:rFonts w:ascii="华文楷体" w:eastAsia="华文楷体" w:hAnsi="华文楷体" w:hint="eastAsia"/>
            <w:sz w:val="28"/>
            <w:szCs w:val="28"/>
          </w:rPr>
          <w:delText>“</w:delText>
        </w:r>
      </w:del>
      <w:r w:rsidR="00C21B7A" w:rsidRPr="00E767D6">
        <w:rPr>
          <w:rFonts w:asciiTheme="minorEastAsia" w:hAnsiTheme="minorEastAsia" w:hint="eastAsia"/>
          <w:sz w:val="28"/>
          <w:szCs w:val="28"/>
          <w:rPrChange w:id="149" w:author="admin" w:date="2015-07-01T22:22:00Z">
            <w:rPr>
              <w:rFonts w:ascii="华文楷体" w:eastAsia="华文楷体" w:hAnsi="华文楷体" w:hint="eastAsia"/>
              <w:sz w:val="28"/>
              <w:szCs w:val="28"/>
            </w:rPr>
          </w:rPrChange>
        </w:rPr>
        <w:t>这是一切万法的必然规律。</w:t>
      </w:r>
      <w:ins w:id="150" w:author="admin" w:date="2015-07-01T22:22:00Z">
        <w:r>
          <w:rPr>
            <w:rFonts w:ascii="华文楷体" w:eastAsia="华文楷体" w:hAnsi="华文楷体" w:hint="eastAsia"/>
            <w:sz w:val="28"/>
            <w:szCs w:val="28"/>
          </w:rPr>
          <w:t>】</w:t>
        </w:r>
      </w:ins>
      <w:del w:id="151" w:author="admin" w:date="2015-07-01T22:22:00Z">
        <w:r w:rsidR="00C21B7A" w:rsidRPr="00C21B7A" w:rsidDel="00E767D6">
          <w:rPr>
            <w:rFonts w:ascii="华文楷体" w:eastAsia="华文楷体" w:hAnsi="华文楷体" w:hint="eastAsia"/>
            <w:sz w:val="28"/>
            <w:szCs w:val="28"/>
          </w:rPr>
          <w:delText>”</w:delText>
        </w:r>
      </w:del>
    </w:p>
    <w:p w:rsidR="00C21B7A" w:rsidRPr="00C21B7A" w:rsidDel="0054421D" w:rsidRDefault="00C21B7A" w:rsidP="0054421D">
      <w:pPr>
        <w:ind w:firstLine="570"/>
        <w:rPr>
          <w:del w:id="152" w:author="admin" w:date="2015-07-01T22:24:00Z"/>
          <w:rFonts w:ascii="华文楷体" w:eastAsia="华文楷体" w:hAnsi="华文楷体"/>
          <w:sz w:val="28"/>
          <w:szCs w:val="28"/>
        </w:rPr>
      </w:pPr>
      <w:r w:rsidRPr="00C21B7A">
        <w:rPr>
          <w:rFonts w:ascii="华文楷体" w:eastAsia="华文楷体" w:hAnsi="华文楷体" w:hint="eastAsia"/>
          <w:sz w:val="28"/>
          <w:szCs w:val="28"/>
        </w:rPr>
        <w:t>一切万法都是这样的，如果是你在胜义当中存在的话，那么在胜义当中有，但是一切万法胜义当中根本无法存在。名言</w:t>
      </w:r>
      <w:proofErr w:type="gramStart"/>
      <w:ins w:id="153" w:author="admin" w:date="2015-07-01T22:21:00Z">
        <w:r w:rsidR="00E767D6">
          <w:rPr>
            <w:rFonts w:ascii="华文楷体" w:eastAsia="华文楷体" w:hAnsi="华文楷体" w:hint="eastAsia"/>
            <w:sz w:val="28"/>
            <w:szCs w:val="28"/>
          </w:rPr>
          <w:t>谛</w:t>
        </w:r>
      </w:ins>
      <w:proofErr w:type="gramEnd"/>
      <w:r w:rsidRPr="00C21B7A">
        <w:rPr>
          <w:rFonts w:ascii="华文楷体" w:eastAsia="华文楷体" w:hAnsi="华文楷体" w:hint="eastAsia"/>
          <w:sz w:val="28"/>
          <w:szCs w:val="28"/>
        </w:rPr>
        <w:t>当中如果符合名言的理论，那么这个时候就可以安立它在名言</w:t>
      </w:r>
      <w:proofErr w:type="gramStart"/>
      <w:r w:rsidRPr="00C21B7A">
        <w:rPr>
          <w:rFonts w:ascii="华文楷体" w:eastAsia="华文楷体" w:hAnsi="华文楷体" w:hint="eastAsia"/>
          <w:sz w:val="28"/>
          <w:szCs w:val="28"/>
        </w:rPr>
        <w:t>谛</w:t>
      </w:r>
      <w:proofErr w:type="gramEnd"/>
      <w:r w:rsidRPr="00C21B7A">
        <w:rPr>
          <w:rFonts w:ascii="华文楷体" w:eastAsia="华文楷体" w:hAnsi="华文楷体" w:hint="eastAsia"/>
          <w:sz w:val="28"/>
          <w:szCs w:val="28"/>
        </w:rPr>
        <w:t>存在。这</w:t>
      </w:r>
      <w:del w:id="154" w:author="admin" w:date="2015-07-01T22:22:00Z">
        <w:r w:rsidRPr="00C21B7A" w:rsidDel="00E767D6">
          <w:rPr>
            <w:rFonts w:ascii="华文楷体" w:eastAsia="华文楷体" w:hAnsi="华文楷体" w:hint="eastAsia"/>
            <w:sz w:val="28"/>
            <w:szCs w:val="28"/>
          </w:rPr>
          <w:delText>是</w:delText>
        </w:r>
      </w:del>
      <w:proofErr w:type="gramStart"/>
      <w:ins w:id="155" w:author="admin" w:date="2015-07-01T22:22:00Z">
        <w:r w:rsidR="00E767D6">
          <w:rPr>
            <w:rFonts w:ascii="华文楷体" w:eastAsia="华文楷体" w:hAnsi="华文楷体" w:hint="eastAsia"/>
            <w:sz w:val="28"/>
            <w:szCs w:val="28"/>
          </w:rPr>
          <w:t>个</w:t>
        </w:r>
        <w:proofErr w:type="gramEnd"/>
        <w:r w:rsidR="00E767D6">
          <w:rPr>
            <w:rFonts w:ascii="华文楷体" w:eastAsia="华文楷体" w:hAnsi="华文楷体" w:hint="eastAsia"/>
            <w:sz w:val="28"/>
            <w:szCs w:val="28"/>
          </w:rPr>
          <w:t>方面就是</w:t>
        </w:r>
      </w:ins>
      <w:r w:rsidRPr="00C21B7A">
        <w:rPr>
          <w:rFonts w:ascii="华文楷体" w:eastAsia="华文楷体" w:hAnsi="华文楷体" w:hint="eastAsia"/>
          <w:sz w:val="28"/>
          <w:szCs w:val="28"/>
        </w:rPr>
        <w:t>万法的必然规律</w:t>
      </w:r>
      <w:del w:id="156" w:author="admin" w:date="2015-07-01T22:22:00Z">
        <w:r w:rsidRPr="00C21B7A" w:rsidDel="00F84EFC">
          <w:rPr>
            <w:rFonts w:ascii="华文楷体" w:eastAsia="华文楷体" w:hAnsi="华文楷体" w:hint="eastAsia"/>
            <w:sz w:val="28"/>
            <w:szCs w:val="28"/>
          </w:rPr>
          <w:delText>，</w:delText>
        </w:r>
      </w:del>
      <w:ins w:id="157" w:author="admin" w:date="2015-07-01T22:22:00Z">
        <w:r w:rsidR="00F84EFC">
          <w:rPr>
            <w:rFonts w:ascii="华文楷体" w:eastAsia="华文楷体" w:hAnsi="华文楷体" w:hint="eastAsia"/>
            <w:sz w:val="28"/>
            <w:szCs w:val="28"/>
          </w:rPr>
          <w:t>。</w:t>
        </w:r>
      </w:ins>
      <w:ins w:id="158" w:author="admin" w:date="2015-07-01T22:23:00Z">
        <w:r w:rsidR="00F84EFC">
          <w:rPr>
            <w:rFonts w:ascii="华文楷体" w:eastAsia="华文楷体" w:hAnsi="华文楷体" w:hint="eastAsia"/>
            <w:sz w:val="28"/>
            <w:szCs w:val="28"/>
          </w:rPr>
          <w:t>那么</w:t>
        </w:r>
      </w:ins>
      <w:r w:rsidRPr="00C21B7A">
        <w:rPr>
          <w:rFonts w:ascii="华文楷体" w:eastAsia="华文楷体" w:hAnsi="华文楷体" w:hint="eastAsia"/>
          <w:sz w:val="28"/>
          <w:szCs w:val="28"/>
        </w:rPr>
        <w:t>实际上，意思是说中观</w:t>
      </w:r>
      <w:proofErr w:type="gramStart"/>
      <w:r w:rsidRPr="00C21B7A">
        <w:rPr>
          <w:rFonts w:ascii="华文楷体" w:eastAsia="华文楷体" w:hAnsi="华文楷体" w:hint="eastAsia"/>
          <w:sz w:val="28"/>
          <w:szCs w:val="28"/>
        </w:rPr>
        <w:t>宗或者</w:t>
      </w:r>
      <w:proofErr w:type="gramEnd"/>
      <w:r w:rsidRPr="00C21B7A">
        <w:rPr>
          <w:rFonts w:ascii="华文楷体" w:eastAsia="华文楷体" w:hAnsi="华文楷体" w:hint="eastAsia"/>
          <w:sz w:val="28"/>
          <w:szCs w:val="28"/>
        </w:rPr>
        <w:t>佛教，必然是随顺一切万法的规律来进行安立宗义的</w:t>
      </w:r>
      <w:ins w:id="159" w:author="admin" w:date="2015-07-01T22:23:00Z">
        <w:r w:rsidR="0054421D">
          <w:rPr>
            <w:rFonts w:ascii="华文楷体" w:eastAsia="华文楷体" w:hAnsi="华文楷体" w:hint="eastAsia"/>
            <w:sz w:val="28"/>
            <w:szCs w:val="28"/>
          </w:rPr>
          <w:t>，</w:t>
        </w:r>
      </w:ins>
      <w:del w:id="160" w:author="admin" w:date="2015-07-01T22:23:00Z">
        <w:r w:rsidRPr="00C21B7A" w:rsidDel="0054421D">
          <w:rPr>
            <w:rFonts w:ascii="华文楷体" w:eastAsia="华文楷体" w:hAnsi="华文楷体" w:hint="eastAsia"/>
            <w:sz w:val="28"/>
            <w:szCs w:val="28"/>
          </w:rPr>
          <w:delText>。</w:delText>
        </w:r>
      </w:del>
      <w:r w:rsidRPr="00C21B7A">
        <w:rPr>
          <w:rFonts w:ascii="华文楷体" w:eastAsia="华文楷体" w:hAnsi="华文楷体" w:hint="eastAsia"/>
          <w:sz w:val="28"/>
          <w:szCs w:val="28"/>
        </w:rPr>
        <w:t>胜义当中不存在</w:t>
      </w:r>
      <w:del w:id="161" w:author="admin" w:date="2015-07-01T22:23:00Z">
        <w:r w:rsidRPr="00C21B7A" w:rsidDel="0054421D">
          <w:rPr>
            <w:rFonts w:ascii="华文楷体" w:eastAsia="华文楷体" w:hAnsi="华文楷体" w:hint="eastAsia"/>
            <w:sz w:val="28"/>
            <w:szCs w:val="28"/>
          </w:rPr>
          <w:delText>就是</w:delText>
        </w:r>
      </w:del>
      <w:ins w:id="162" w:author="admin" w:date="2015-07-01T22:23:00Z">
        <w:r w:rsidR="0054421D">
          <w:rPr>
            <w:rFonts w:ascii="华文楷体" w:eastAsia="华文楷体" w:hAnsi="华文楷体" w:hint="eastAsia"/>
            <w:sz w:val="28"/>
            <w:szCs w:val="28"/>
          </w:rPr>
          <w:t>这个</w:t>
        </w:r>
        <w:r w:rsidR="0054421D" w:rsidRPr="00C21B7A">
          <w:rPr>
            <w:rFonts w:ascii="华文楷体" w:eastAsia="华文楷体" w:hAnsi="华文楷体" w:hint="eastAsia"/>
            <w:sz w:val="28"/>
            <w:szCs w:val="28"/>
          </w:rPr>
          <w:t>是</w:t>
        </w:r>
      </w:ins>
      <w:r w:rsidRPr="00C21B7A">
        <w:rPr>
          <w:rFonts w:ascii="华文楷体" w:eastAsia="华文楷体" w:hAnsi="华文楷体" w:hint="eastAsia"/>
          <w:sz w:val="28"/>
          <w:szCs w:val="28"/>
        </w:rPr>
        <w:t>万法的规律，</w:t>
      </w:r>
      <w:ins w:id="163" w:author="admin" w:date="2015-07-01T22:24:00Z">
        <w:r w:rsidR="0054421D">
          <w:rPr>
            <w:rFonts w:ascii="华文楷体" w:eastAsia="华文楷体" w:hAnsi="华文楷体" w:hint="eastAsia"/>
            <w:sz w:val="28"/>
            <w:szCs w:val="28"/>
          </w:rPr>
          <w:t>然后</w:t>
        </w:r>
      </w:ins>
      <w:r w:rsidRPr="00C21B7A">
        <w:rPr>
          <w:rFonts w:ascii="华文楷体" w:eastAsia="华文楷体" w:hAnsi="华文楷体" w:hint="eastAsia"/>
          <w:sz w:val="28"/>
          <w:szCs w:val="28"/>
        </w:rPr>
        <w:t>名言当中存在这个万法的规律</w:t>
      </w:r>
      <w:ins w:id="164" w:author="admin" w:date="2015-07-01T22:24:00Z">
        <w:r w:rsidR="0054421D">
          <w:rPr>
            <w:rFonts w:ascii="华文楷体" w:eastAsia="华文楷体" w:hAnsi="华文楷体" w:hint="eastAsia"/>
            <w:sz w:val="28"/>
            <w:szCs w:val="28"/>
          </w:rPr>
          <w:t>。</w:t>
        </w:r>
      </w:ins>
      <w:proofErr w:type="gramStart"/>
      <w:r w:rsidRPr="00C21B7A">
        <w:rPr>
          <w:rFonts w:ascii="华文楷体" w:eastAsia="华文楷体" w:hAnsi="华文楷体" w:hint="eastAsia"/>
          <w:sz w:val="28"/>
          <w:szCs w:val="28"/>
        </w:rPr>
        <w:t>【</w:t>
      </w:r>
      <w:proofErr w:type="gramEnd"/>
      <w:del w:id="165" w:author="admin" w:date="2015-07-01T22:24:00Z">
        <w:r w:rsidRPr="00C21B7A" w:rsidDel="0054421D">
          <w:rPr>
            <w:rFonts w:ascii="华文楷体" w:eastAsia="华文楷体" w:hAnsi="华文楷体" w:hint="eastAsia"/>
            <w:sz w:val="28"/>
            <w:szCs w:val="28"/>
          </w:rPr>
          <w:delText>10:01】</w:delText>
        </w:r>
      </w:del>
      <w:ins w:id="166" w:author="admin" w:date="2015-07-01T22:25:00Z">
        <w:r w:rsidR="0054421D">
          <w:rPr>
            <w:rFonts w:ascii="华文楷体" w:eastAsia="华文楷体" w:hAnsi="华文楷体" w:hint="eastAsia"/>
            <w:sz w:val="28"/>
            <w:szCs w:val="28"/>
          </w:rPr>
          <w:t>所以说谁能够随顺于这样一种万法的规律进行安立宗派，这种宗派</w:t>
        </w:r>
      </w:ins>
      <w:ins w:id="167" w:author="admin" w:date="2015-07-01T22:26:00Z">
        <w:r w:rsidR="0054421D">
          <w:rPr>
            <w:rFonts w:ascii="华文楷体" w:eastAsia="华文楷体" w:hAnsi="华文楷体" w:hint="eastAsia"/>
            <w:sz w:val="28"/>
            <w:szCs w:val="28"/>
          </w:rPr>
          <w:t>那就绝对</w:t>
        </w:r>
      </w:ins>
      <w:ins w:id="168" w:author="admin" w:date="2015-07-01T22:25:00Z">
        <w:r w:rsidR="0054421D">
          <w:rPr>
            <w:rFonts w:ascii="华文楷体" w:eastAsia="华文楷体" w:hAnsi="华文楷体" w:hint="eastAsia"/>
            <w:sz w:val="28"/>
            <w:szCs w:val="28"/>
          </w:rPr>
          <w:t>是不败的宗派。</w:t>
        </w:r>
      </w:ins>
      <w:ins w:id="169" w:author="admin" w:date="2015-07-01T22:27:00Z">
        <w:r w:rsidR="0054421D">
          <w:rPr>
            <w:rFonts w:ascii="华文楷体" w:eastAsia="华文楷体" w:hAnsi="华文楷体" w:hint="eastAsia"/>
            <w:sz w:val="28"/>
            <w:szCs w:val="28"/>
          </w:rPr>
          <w:t>如果就说你违背了这样一种万法的</w:t>
        </w:r>
      </w:ins>
      <w:ins w:id="170" w:author="admin" w:date="2015-07-01T22:28:00Z">
        <w:r w:rsidR="0054421D">
          <w:rPr>
            <w:rFonts w:ascii="华文楷体" w:eastAsia="华文楷体" w:hAnsi="华文楷体" w:hint="eastAsia"/>
            <w:sz w:val="28"/>
            <w:szCs w:val="28"/>
          </w:rPr>
          <w:t>必然</w:t>
        </w:r>
      </w:ins>
      <w:ins w:id="171" w:author="admin" w:date="2015-07-01T22:27:00Z">
        <w:r w:rsidR="0054421D">
          <w:rPr>
            <w:rFonts w:ascii="华文楷体" w:eastAsia="华文楷体" w:hAnsi="华文楷体" w:hint="eastAsia"/>
            <w:sz w:val="28"/>
            <w:szCs w:val="28"/>
          </w:rPr>
          <w:t>规律去安立，</w:t>
        </w:r>
      </w:ins>
      <w:ins w:id="172" w:author="admin" w:date="2015-07-01T22:28:00Z">
        <w:r w:rsidR="0054421D">
          <w:rPr>
            <w:rFonts w:ascii="华文楷体" w:eastAsia="华文楷体" w:hAnsi="华文楷体" w:hint="eastAsia"/>
            <w:sz w:val="28"/>
            <w:szCs w:val="28"/>
          </w:rPr>
          <w:t>比如说万法</w:t>
        </w:r>
      </w:ins>
      <w:ins w:id="173" w:author="admin" w:date="2015-07-01T22:29:00Z">
        <w:r w:rsidR="0054421D">
          <w:rPr>
            <w:rFonts w:ascii="华文楷体" w:eastAsia="华文楷体" w:hAnsi="华文楷体" w:hint="eastAsia"/>
            <w:sz w:val="28"/>
            <w:szCs w:val="28"/>
          </w:rPr>
          <w:t>当中</w:t>
        </w:r>
      </w:ins>
      <w:ins w:id="174" w:author="admin" w:date="2015-07-01T22:28:00Z">
        <w:r w:rsidR="0054421D">
          <w:rPr>
            <w:rFonts w:ascii="华文楷体" w:eastAsia="华文楷体" w:hAnsi="华文楷体" w:hint="eastAsia"/>
            <w:sz w:val="28"/>
            <w:szCs w:val="28"/>
          </w:rPr>
          <w:t>是空性的，</w:t>
        </w:r>
      </w:ins>
    </w:p>
    <w:p w:rsidR="00D719A6" w:rsidRPr="00D719A6" w:rsidDel="0054421D" w:rsidRDefault="00D719A6">
      <w:pPr>
        <w:rPr>
          <w:del w:id="175" w:author="admin" w:date="2015-07-01T22:24:00Z"/>
          <w:rFonts w:ascii="华文楷体" w:eastAsia="华文楷体" w:hAnsi="华文楷体"/>
          <w:sz w:val="28"/>
          <w:szCs w:val="28"/>
        </w:rPr>
        <w:pPrChange w:id="176" w:author="admin" w:date="2015-07-01T22:28:00Z">
          <w:pPr>
            <w:ind w:firstLine="570"/>
          </w:pPr>
        </w:pPrChange>
      </w:pPr>
      <w:del w:id="177" w:author="admin" w:date="2015-07-01T22:24:00Z">
        <w:r w:rsidRPr="00D719A6" w:rsidDel="0054421D">
          <w:rPr>
            <w:rFonts w:ascii="华文楷体" w:eastAsia="华文楷体" w:hAnsi="华文楷体" w:hint="eastAsia"/>
            <w:sz w:val="28"/>
            <w:szCs w:val="28"/>
          </w:rPr>
          <w:delText>第15课10-20分钟 圆怀净华</w:delText>
        </w:r>
      </w:del>
    </w:p>
    <w:p w:rsidR="00D719A6" w:rsidRPr="00D719A6" w:rsidDel="0054421D" w:rsidRDefault="00D719A6">
      <w:pPr>
        <w:rPr>
          <w:del w:id="178" w:author="admin" w:date="2015-07-01T22:28:00Z"/>
          <w:rFonts w:ascii="华文楷体" w:eastAsia="华文楷体" w:hAnsi="华文楷体"/>
          <w:sz w:val="28"/>
          <w:szCs w:val="28"/>
        </w:rPr>
        <w:pPrChange w:id="179" w:author="admin" w:date="2015-07-01T22:28:00Z">
          <w:pPr>
            <w:ind w:firstLine="570"/>
          </w:pPr>
        </w:pPrChange>
      </w:pPr>
      <w:del w:id="180" w:author="admin" w:date="2015-07-01T22:24:00Z">
        <w:r w:rsidRPr="00D719A6" w:rsidDel="0054421D">
          <w:rPr>
            <w:rFonts w:ascii="华文楷体" w:eastAsia="华文楷体" w:hAnsi="华文楷体"/>
            <w:sz w:val="28"/>
            <w:szCs w:val="28"/>
          </w:rPr>
          <w:delText xml:space="preserve"> </w:delText>
        </w:r>
      </w:del>
      <w:del w:id="181" w:author="admin" w:date="2015-07-01T22:28:00Z">
        <w:r w:rsidRPr="00D719A6" w:rsidDel="0054421D">
          <w:rPr>
            <w:rFonts w:ascii="华文楷体" w:eastAsia="华文楷体" w:hAnsi="华文楷体"/>
            <w:sz w:val="28"/>
            <w:szCs w:val="28"/>
          </w:rPr>
          <w:delText xml:space="preserve"> </w:delText>
        </w:r>
      </w:del>
    </w:p>
    <w:p w:rsidR="00C224CF" w:rsidRDefault="00D719A6" w:rsidP="0054421D">
      <w:pPr>
        <w:ind w:firstLine="570"/>
        <w:rPr>
          <w:ins w:id="182" w:author="admin" w:date="2015-07-01T22:33:00Z"/>
          <w:rFonts w:ascii="华文楷体" w:eastAsia="华文楷体" w:hAnsi="华文楷体"/>
          <w:sz w:val="28"/>
          <w:szCs w:val="28"/>
        </w:rPr>
      </w:pPr>
      <w:r w:rsidRPr="00D719A6">
        <w:rPr>
          <w:rFonts w:ascii="华文楷体" w:eastAsia="华文楷体" w:hAnsi="华文楷体" w:hint="eastAsia"/>
          <w:sz w:val="28"/>
          <w:szCs w:val="28"/>
        </w:rPr>
        <w:t>你要去安立一个实有的法，违背了这个法的必然规律，胜义当中</w:t>
      </w:r>
      <w:ins w:id="183" w:author="admin" w:date="2015-07-01T22:29:00Z">
        <w:r w:rsidR="0054421D">
          <w:rPr>
            <w:rFonts w:ascii="华文楷体" w:eastAsia="华文楷体" w:hAnsi="华文楷体" w:hint="eastAsia"/>
            <w:sz w:val="28"/>
            <w:szCs w:val="28"/>
          </w:rPr>
          <w:t>规律，那么</w:t>
        </w:r>
      </w:ins>
      <w:del w:id="184" w:author="admin" w:date="2015-07-01T22:29:00Z">
        <w:r w:rsidRPr="00D719A6" w:rsidDel="0054421D">
          <w:rPr>
            <w:rFonts w:ascii="华文楷体" w:eastAsia="华文楷体" w:hAnsi="华文楷体" w:hint="eastAsia"/>
            <w:sz w:val="28"/>
            <w:szCs w:val="28"/>
          </w:rPr>
          <w:delText>空性</w:delText>
        </w:r>
      </w:del>
      <w:proofErr w:type="gramStart"/>
      <w:r w:rsidRPr="00D719A6">
        <w:rPr>
          <w:rFonts w:ascii="华文楷体" w:eastAsia="华文楷体" w:hAnsi="华文楷体" w:hint="eastAsia"/>
          <w:sz w:val="28"/>
          <w:szCs w:val="28"/>
        </w:rPr>
        <w:t>就</w:t>
      </w:r>
      <w:ins w:id="185" w:author="admin" w:date="2015-07-01T22:29:00Z">
        <w:r w:rsidR="0054421D">
          <w:rPr>
            <w:rFonts w:ascii="华文楷体" w:eastAsia="华文楷体" w:hAnsi="华文楷体" w:hint="eastAsia"/>
            <w:sz w:val="28"/>
            <w:szCs w:val="28"/>
          </w:rPr>
          <w:t>是</w:t>
        </w:r>
      </w:ins>
      <w:r w:rsidRPr="00D719A6">
        <w:rPr>
          <w:rFonts w:ascii="华文楷体" w:eastAsia="华文楷体" w:hAnsi="华文楷体" w:hint="eastAsia"/>
          <w:sz w:val="28"/>
          <w:szCs w:val="28"/>
        </w:rPr>
        <w:t>肯定</w:t>
      </w:r>
      <w:proofErr w:type="gramEnd"/>
      <w:del w:id="186" w:author="admin" w:date="2015-07-01T22:29:00Z">
        <w:r w:rsidRPr="00D719A6" w:rsidDel="0054421D">
          <w:rPr>
            <w:rFonts w:ascii="华文楷体" w:eastAsia="华文楷体" w:hAnsi="华文楷体" w:hint="eastAsia"/>
            <w:sz w:val="28"/>
            <w:szCs w:val="28"/>
          </w:rPr>
          <w:delText>会</w:delText>
        </w:r>
      </w:del>
      <w:r w:rsidRPr="00D719A6">
        <w:rPr>
          <w:rFonts w:ascii="华文楷体" w:eastAsia="华文楷体" w:hAnsi="华文楷体" w:hint="eastAsia"/>
          <w:sz w:val="28"/>
          <w:szCs w:val="28"/>
        </w:rPr>
        <w:t>有这样或者那样的过失</w:t>
      </w:r>
      <w:ins w:id="187" w:author="admin" w:date="2015-07-01T22:31:00Z">
        <w:r w:rsidR="006C02DF">
          <w:rPr>
            <w:rFonts w:ascii="华文楷体" w:eastAsia="华文楷体" w:hAnsi="华文楷体" w:hint="eastAsia"/>
            <w:sz w:val="28"/>
            <w:szCs w:val="28"/>
          </w:rPr>
          <w:t>。</w:t>
        </w:r>
      </w:ins>
      <w:del w:id="188" w:author="admin" w:date="2015-07-01T22:31:00Z">
        <w:r w:rsidRPr="00D719A6" w:rsidDel="006C02DF">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这个法在名言当中存在</w:t>
      </w:r>
      <w:ins w:id="189" w:author="admin" w:date="2015-07-01T22:31:00Z">
        <w:r w:rsidR="006C02DF">
          <w:rPr>
            <w:rFonts w:ascii="华文楷体" w:eastAsia="华文楷体" w:hAnsi="华文楷体" w:hint="eastAsia"/>
            <w:sz w:val="28"/>
            <w:szCs w:val="28"/>
          </w:rPr>
          <w:t>，这个</w:t>
        </w:r>
      </w:ins>
      <w:r w:rsidRPr="00D719A6">
        <w:rPr>
          <w:rFonts w:ascii="华文楷体" w:eastAsia="华文楷体" w:hAnsi="华文楷体" w:hint="eastAsia"/>
          <w:sz w:val="28"/>
          <w:szCs w:val="28"/>
        </w:rPr>
        <w:t>就是</w:t>
      </w:r>
      <w:del w:id="190" w:author="admin" w:date="2015-07-01T22:31:00Z">
        <w:r w:rsidRPr="00D719A6" w:rsidDel="006C02DF">
          <w:rPr>
            <w:rFonts w:ascii="华文楷体" w:eastAsia="华文楷体" w:hAnsi="华文楷体" w:hint="eastAsia"/>
            <w:sz w:val="28"/>
            <w:szCs w:val="28"/>
          </w:rPr>
          <w:delText>他的</w:delText>
        </w:r>
      </w:del>
      <w:ins w:id="191" w:author="admin" w:date="2015-07-01T22:31:00Z">
        <w:r w:rsidR="006C02DF">
          <w:rPr>
            <w:rFonts w:ascii="华文楷体" w:eastAsia="华文楷体" w:hAnsi="华文楷体" w:hint="eastAsia"/>
            <w:sz w:val="28"/>
            <w:szCs w:val="28"/>
          </w:rPr>
          <w:t>它</w:t>
        </w:r>
      </w:ins>
      <w:r w:rsidRPr="00D719A6">
        <w:rPr>
          <w:rFonts w:ascii="华文楷体" w:eastAsia="华文楷体" w:hAnsi="华文楷体" w:hint="eastAsia"/>
          <w:sz w:val="28"/>
          <w:szCs w:val="28"/>
        </w:rPr>
        <w:t>的规律，如果你违背了</w:t>
      </w:r>
      <w:ins w:id="192" w:author="admin" w:date="2015-07-01T22:31:00Z">
        <w:r w:rsidR="00041DCF">
          <w:rPr>
            <w:rFonts w:ascii="华文楷体" w:eastAsia="华文楷体" w:hAnsi="华文楷体" w:hint="eastAsia"/>
            <w:sz w:val="28"/>
            <w:szCs w:val="28"/>
          </w:rPr>
          <w:t>它，</w:t>
        </w:r>
      </w:ins>
      <w:r w:rsidRPr="00D719A6">
        <w:rPr>
          <w:rFonts w:ascii="华文楷体" w:eastAsia="华文楷体" w:hAnsi="华文楷体" w:hint="eastAsia"/>
          <w:sz w:val="28"/>
          <w:szCs w:val="28"/>
        </w:rPr>
        <w:t>就说它不存在</w:t>
      </w:r>
      <w:ins w:id="193" w:author="admin" w:date="2015-07-01T22:32:00Z">
        <w:r w:rsidR="00041DCF">
          <w:rPr>
            <w:rFonts w:ascii="华文楷体" w:eastAsia="华文楷体" w:hAnsi="华文楷体" w:hint="eastAsia"/>
            <w:sz w:val="28"/>
            <w:szCs w:val="28"/>
          </w:rPr>
          <w:t>，</w:t>
        </w:r>
      </w:ins>
      <w:r w:rsidRPr="00D719A6">
        <w:rPr>
          <w:rFonts w:ascii="华文楷体" w:eastAsia="华文楷体" w:hAnsi="华文楷体" w:hint="eastAsia"/>
          <w:sz w:val="28"/>
          <w:szCs w:val="28"/>
        </w:rPr>
        <w:t>这个也有</w:t>
      </w:r>
      <w:del w:id="194" w:author="admin" w:date="2015-07-01T22:32:00Z">
        <w:r w:rsidRPr="00D719A6" w:rsidDel="00041DCF">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这样或者那样的过失</w:t>
      </w:r>
      <w:del w:id="195" w:author="admin" w:date="2015-07-01T22:32:00Z">
        <w:r w:rsidRPr="00D719A6" w:rsidDel="00041DCF">
          <w:rPr>
            <w:rFonts w:ascii="华文楷体" w:eastAsia="华文楷体" w:hAnsi="华文楷体" w:hint="eastAsia"/>
            <w:sz w:val="28"/>
            <w:szCs w:val="28"/>
          </w:rPr>
          <w:delText>，</w:delText>
        </w:r>
      </w:del>
      <w:ins w:id="196" w:author="admin" w:date="2015-07-01T22:32:00Z">
        <w:r w:rsidR="00041DCF">
          <w:rPr>
            <w:rFonts w:ascii="华文楷体" w:eastAsia="华文楷体" w:hAnsi="华文楷体" w:hint="eastAsia"/>
            <w:sz w:val="28"/>
            <w:szCs w:val="28"/>
          </w:rPr>
          <w:t>。</w:t>
        </w:r>
      </w:ins>
      <w:r w:rsidRPr="00D719A6">
        <w:rPr>
          <w:rFonts w:ascii="华文楷体" w:eastAsia="华文楷体" w:hAnsi="华文楷体" w:hint="eastAsia"/>
          <w:sz w:val="28"/>
          <w:szCs w:val="28"/>
        </w:rPr>
        <w:t>所以说</w:t>
      </w:r>
      <w:proofErr w:type="gramStart"/>
      <w:r w:rsidRPr="00D719A6">
        <w:rPr>
          <w:rFonts w:ascii="华文楷体" w:eastAsia="华文楷体" w:hAnsi="华文楷体" w:hint="eastAsia"/>
          <w:sz w:val="28"/>
          <w:szCs w:val="28"/>
        </w:rPr>
        <w:t>呢真正</w:t>
      </w:r>
      <w:proofErr w:type="gramEnd"/>
      <w:r w:rsidRPr="00D719A6">
        <w:rPr>
          <w:rFonts w:ascii="华文楷体" w:eastAsia="华文楷体" w:hAnsi="华文楷体" w:hint="eastAsia"/>
          <w:sz w:val="28"/>
          <w:szCs w:val="28"/>
        </w:rPr>
        <w:t>来讲的话</w:t>
      </w:r>
      <w:del w:id="197" w:author="admin" w:date="2015-07-01T22:33:00Z">
        <w:r w:rsidRPr="00D719A6" w:rsidDel="004A1FB6">
          <w:rPr>
            <w:rFonts w:ascii="华文楷体" w:eastAsia="华文楷体" w:hAnsi="华文楷体" w:hint="eastAsia"/>
            <w:sz w:val="28"/>
            <w:szCs w:val="28"/>
          </w:rPr>
          <w:delText>应承</w:delText>
        </w:r>
      </w:del>
      <w:ins w:id="198" w:author="admin" w:date="2015-07-01T22:33:00Z">
        <w:r w:rsidR="004A1FB6">
          <w:rPr>
            <w:rFonts w:ascii="华文楷体" w:eastAsia="华文楷体" w:hAnsi="华文楷体" w:hint="eastAsia"/>
            <w:sz w:val="28"/>
            <w:szCs w:val="28"/>
          </w:rPr>
          <w:t>应成</w:t>
        </w:r>
      </w:ins>
      <w:r w:rsidRPr="00D719A6">
        <w:rPr>
          <w:rFonts w:ascii="华文楷体" w:eastAsia="华文楷体" w:hAnsi="华文楷体" w:hint="eastAsia"/>
          <w:sz w:val="28"/>
          <w:szCs w:val="28"/>
        </w:rPr>
        <w:t>派</w:t>
      </w:r>
      <w:ins w:id="199" w:author="admin" w:date="2015-07-01T22:32:00Z">
        <w:r w:rsidR="004A1FB6">
          <w:rPr>
            <w:rFonts w:ascii="华文楷体" w:eastAsia="华文楷体" w:hAnsi="华文楷体" w:hint="eastAsia"/>
            <w:sz w:val="28"/>
            <w:szCs w:val="28"/>
          </w:rPr>
          <w:t>、</w:t>
        </w:r>
      </w:ins>
      <w:r w:rsidRPr="00D719A6">
        <w:rPr>
          <w:rFonts w:ascii="华文楷体" w:eastAsia="华文楷体" w:hAnsi="华文楷体" w:hint="eastAsia"/>
          <w:sz w:val="28"/>
          <w:szCs w:val="28"/>
        </w:rPr>
        <w:t>中观</w:t>
      </w:r>
      <w:proofErr w:type="gramStart"/>
      <w:r w:rsidRPr="00D719A6">
        <w:rPr>
          <w:rFonts w:ascii="华文楷体" w:eastAsia="华文楷体" w:hAnsi="华文楷体" w:hint="eastAsia"/>
          <w:sz w:val="28"/>
          <w:szCs w:val="28"/>
        </w:rPr>
        <w:t>宗或者</w:t>
      </w:r>
      <w:proofErr w:type="gramEnd"/>
      <w:r w:rsidRPr="00D719A6">
        <w:rPr>
          <w:rFonts w:ascii="华文楷体" w:eastAsia="华文楷体" w:hAnsi="华文楷体" w:hint="eastAsia"/>
          <w:sz w:val="28"/>
          <w:szCs w:val="28"/>
        </w:rPr>
        <w:t>佛教，他肯定是随顺万法的实</w:t>
      </w:r>
      <w:proofErr w:type="gramStart"/>
      <w:r w:rsidRPr="00D719A6">
        <w:rPr>
          <w:rFonts w:ascii="华文楷体" w:eastAsia="华文楷体" w:hAnsi="华文楷体" w:hint="eastAsia"/>
          <w:sz w:val="28"/>
          <w:szCs w:val="28"/>
        </w:rPr>
        <w:t>相</w:t>
      </w:r>
      <w:ins w:id="200" w:author="admin" w:date="2015-07-01T22:33:00Z">
        <w:r w:rsidR="00C224CF">
          <w:rPr>
            <w:rFonts w:ascii="华文楷体" w:eastAsia="华文楷体" w:hAnsi="华文楷体" w:hint="eastAsia"/>
            <w:sz w:val="28"/>
            <w:szCs w:val="28"/>
          </w:rPr>
          <w:t>进行</w:t>
        </w:r>
      </w:ins>
      <w:proofErr w:type="gramEnd"/>
      <w:del w:id="201" w:author="admin" w:date="2015-07-01T22:33:00Z">
        <w:r w:rsidRPr="00D719A6" w:rsidDel="00C224CF">
          <w:rPr>
            <w:rFonts w:ascii="华文楷体" w:eastAsia="华文楷体" w:hAnsi="华文楷体" w:hint="eastAsia"/>
            <w:sz w:val="28"/>
            <w:szCs w:val="28"/>
          </w:rPr>
          <w:delText>去</w:delText>
        </w:r>
      </w:del>
      <w:r w:rsidRPr="00D719A6">
        <w:rPr>
          <w:rFonts w:ascii="华文楷体" w:eastAsia="华文楷体" w:hAnsi="华文楷体" w:hint="eastAsia"/>
          <w:sz w:val="28"/>
          <w:szCs w:val="28"/>
        </w:rPr>
        <w:t>安立的</w:t>
      </w:r>
      <w:ins w:id="202" w:author="admin" w:date="2015-07-01T22:33:00Z">
        <w:r w:rsidR="00C224CF">
          <w:rPr>
            <w:rFonts w:ascii="华文楷体" w:eastAsia="华文楷体" w:hAnsi="华文楷体" w:hint="eastAsia"/>
            <w:sz w:val="28"/>
            <w:szCs w:val="28"/>
          </w:rPr>
          <w:t>。</w:t>
        </w:r>
      </w:ins>
    </w:p>
    <w:p w:rsidR="00650420" w:rsidRDefault="00D719A6" w:rsidP="0054421D">
      <w:pPr>
        <w:ind w:firstLine="570"/>
        <w:rPr>
          <w:ins w:id="203" w:author="admin" w:date="2015-07-02T22:56:00Z"/>
          <w:rFonts w:ascii="华文楷体" w:eastAsia="华文楷体" w:hAnsi="华文楷体"/>
          <w:sz w:val="28"/>
          <w:szCs w:val="28"/>
        </w:rPr>
      </w:pPr>
      <w:del w:id="204" w:author="admin" w:date="2015-07-01T22:33:00Z">
        <w:r w:rsidRPr="00D719A6" w:rsidDel="00C224CF">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那么万法的实相，就分为名言和胜义两种，就分了这两种。所</w:t>
      </w:r>
      <w:r w:rsidRPr="00D719A6">
        <w:rPr>
          <w:rFonts w:ascii="华文楷体" w:eastAsia="华文楷体" w:hAnsi="华文楷体" w:hint="eastAsia"/>
          <w:sz w:val="28"/>
          <w:szCs w:val="28"/>
        </w:rPr>
        <w:lastRenderedPageBreak/>
        <w:t>以说佛法当中的这样一种观点他必定是正确的，就是符合万法的必然规律</w:t>
      </w:r>
      <w:del w:id="205" w:author="admin" w:date="2015-07-01T22:34:00Z">
        <w:r w:rsidRPr="00D719A6" w:rsidDel="00C224CF">
          <w:rPr>
            <w:rFonts w:ascii="华文楷体" w:eastAsia="华文楷体" w:hAnsi="华文楷体" w:hint="eastAsia"/>
            <w:sz w:val="28"/>
            <w:szCs w:val="28"/>
          </w:rPr>
          <w:delText>去</w:delText>
        </w:r>
      </w:del>
      <w:r w:rsidRPr="00D719A6">
        <w:rPr>
          <w:rFonts w:ascii="华文楷体" w:eastAsia="华文楷体" w:hAnsi="华文楷体" w:hint="eastAsia"/>
          <w:sz w:val="28"/>
          <w:szCs w:val="28"/>
        </w:rPr>
        <w:t>进行安立的，这个方面就叫做事势理</w:t>
      </w:r>
      <w:ins w:id="206" w:author="admin" w:date="2015-07-01T22:58:00Z">
        <w:r w:rsidR="005203EC">
          <w:rPr>
            <w:rFonts w:ascii="华文楷体" w:eastAsia="华文楷体" w:hAnsi="华文楷体" w:hint="eastAsia"/>
            <w:sz w:val="28"/>
            <w:szCs w:val="28"/>
          </w:rPr>
          <w:t>。</w:t>
        </w:r>
      </w:ins>
      <w:del w:id="207" w:author="admin" w:date="2015-07-01T22:58:00Z">
        <w:r w:rsidRPr="00D719A6" w:rsidDel="005203EC">
          <w:rPr>
            <w:rFonts w:ascii="华文楷体" w:eastAsia="华文楷体" w:hAnsi="华文楷体" w:hint="eastAsia"/>
            <w:sz w:val="28"/>
            <w:szCs w:val="28"/>
          </w:rPr>
          <w:delText>，呃</w:delText>
        </w:r>
      </w:del>
      <w:r w:rsidRPr="00D719A6">
        <w:rPr>
          <w:rFonts w:ascii="华文楷体" w:eastAsia="华文楷体" w:hAnsi="华文楷体" w:hint="eastAsia"/>
          <w:sz w:val="28"/>
          <w:szCs w:val="28"/>
        </w:rPr>
        <w:t>就说是通过一切万法相合于一切万法的必然规律，而安立的宗义这样一种推理方式就是事势理，</w:t>
      </w:r>
      <w:del w:id="208" w:author="admin" w:date="2015-07-01T22:59:00Z">
        <w:r w:rsidRPr="00D719A6" w:rsidDel="005203EC">
          <w:rPr>
            <w:rFonts w:ascii="华文楷体" w:eastAsia="华文楷体" w:hAnsi="华文楷体" w:hint="eastAsia"/>
            <w:sz w:val="28"/>
            <w:szCs w:val="28"/>
          </w:rPr>
          <w:delText>就是事势理，</w:delText>
        </w:r>
      </w:del>
      <w:r w:rsidRPr="00D719A6">
        <w:rPr>
          <w:rFonts w:ascii="华文楷体" w:eastAsia="华文楷体" w:hAnsi="华文楷体" w:hint="eastAsia"/>
          <w:sz w:val="28"/>
          <w:szCs w:val="28"/>
        </w:rPr>
        <w:t>就是通过一切万法是胜义当中空性的 ，所以说</w:t>
      </w:r>
      <w:del w:id="209" w:author="admin" w:date="2015-07-01T22:33:00Z">
        <w:r w:rsidRPr="00D719A6" w:rsidDel="004A1FB6">
          <w:rPr>
            <w:rFonts w:ascii="华文楷体" w:eastAsia="华文楷体" w:hAnsi="华文楷体" w:hint="eastAsia"/>
            <w:sz w:val="28"/>
            <w:szCs w:val="28"/>
          </w:rPr>
          <w:delText>应承</w:delText>
        </w:r>
      </w:del>
      <w:ins w:id="210" w:author="admin" w:date="2015-07-01T22:33:00Z">
        <w:r w:rsidR="004A1FB6">
          <w:rPr>
            <w:rFonts w:ascii="华文楷体" w:eastAsia="华文楷体" w:hAnsi="华文楷体" w:hint="eastAsia"/>
            <w:sz w:val="28"/>
            <w:szCs w:val="28"/>
          </w:rPr>
          <w:t>应成</w:t>
        </w:r>
      </w:ins>
      <w:r w:rsidRPr="00D719A6">
        <w:rPr>
          <w:rFonts w:ascii="华文楷体" w:eastAsia="华文楷体" w:hAnsi="华文楷体" w:hint="eastAsia"/>
          <w:sz w:val="28"/>
          <w:szCs w:val="28"/>
        </w:rPr>
        <w:t>派或者中观宗说一切万法是空性的绝对就说是没有谁能破掉的，没有谁能破的掉</w:t>
      </w:r>
      <w:del w:id="211" w:author="admin" w:date="2015-07-01T22:59:00Z">
        <w:r w:rsidRPr="00D719A6" w:rsidDel="005203EC">
          <w:rPr>
            <w:rFonts w:ascii="华文楷体" w:eastAsia="华文楷体" w:hAnsi="华文楷体" w:hint="eastAsia"/>
            <w:sz w:val="28"/>
            <w:szCs w:val="28"/>
          </w:rPr>
          <w:delText>，</w:delText>
        </w:r>
      </w:del>
      <w:ins w:id="212" w:author="admin" w:date="2015-07-01T22:59:00Z">
        <w:r w:rsidR="005203EC">
          <w:rPr>
            <w:rFonts w:ascii="华文楷体" w:eastAsia="华文楷体" w:hAnsi="华文楷体" w:hint="eastAsia"/>
            <w:sz w:val="28"/>
            <w:szCs w:val="28"/>
          </w:rPr>
          <w:t>。</w:t>
        </w:r>
      </w:ins>
      <w:del w:id="213" w:author="admin" w:date="2015-07-02T22:49:00Z">
        <w:r w:rsidRPr="00D719A6" w:rsidDel="00845E1A">
          <w:rPr>
            <w:rFonts w:ascii="华文楷体" w:eastAsia="华文楷体" w:hAnsi="华文楷体" w:hint="eastAsia"/>
            <w:sz w:val="28"/>
            <w:szCs w:val="28"/>
          </w:rPr>
          <w:delText>那么</w:delText>
        </w:r>
      </w:del>
      <w:ins w:id="214" w:author="admin" w:date="2015-07-02T22:49:00Z">
        <w:r w:rsidR="00845E1A">
          <w:rPr>
            <w:rFonts w:ascii="华文楷体" w:eastAsia="华文楷体" w:hAnsi="华文楷体" w:hint="eastAsia"/>
            <w:sz w:val="28"/>
            <w:szCs w:val="28"/>
          </w:rPr>
          <w:t>在</w:t>
        </w:r>
      </w:ins>
      <w:r w:rsidRPr="00D719A6">
        <w:rPr>
          <w:rFonts w:ascii="华文楷体" w:eastAsia="华文楷体" w:hAnsi="华文楷体" w:hint="eastAsia"/>
          <w:sz w:val="28"/>
          <w:szCs w:val="28"/>
        </w:rPr>
        <w:t>名言</w:t>
      </w:r>
      <w:proofErr w:type="gramStart"/>
      <w:ins w:id="215" w:author="admin" w:date="2015-07-02T22:49:00Z">
        <w:r w:rsidR="00845E1A">
          <w:rPr>
            <w:rFonts w:ascii="华文楷体" w:eastAsia="华文楷体" w:hAnsi="华文楷体" w:hint="eastAsia"/>
            <w:sz w:val="28"/>
            <w:szCs w:val="28"/>
          </w:rPr>
          <w:t>谛</w:t>
        </w:r>
      </w:ins>
      <w:proofErr w:type="gramEnd"/>
      <w:r w:rsidRPr="00D719A6">
        <w:rPr>
          <w:rFonts w:ascii="华文楷体" w:eastAsia="华文楷体" w:hAnsi="华文楷体" w:hint="eastAsia"/>
          <w:sz w:val="28"/>
          <w:szCs w:val="28"/>
        </w:rPr>
        <w:t>当中也是这样的，名言</w:t>
      </w:r>
      <w:proofErr w:type="gramStart"/>
      <w:ins w:id="216" w:author="admin" w:date="2015-07-02T22:50:00Z">
        <w:r w:rsidR="00845E1A">
          <w:rPr>
            <w:rFonts w:ascii="华文楷体" w:eastAsia="华文楷体" w:hAnsi="华文楷体" w:hint="eastAsia"/>
            <w:sz w:val="28"/>
            <w:szCs w:val="28"/>
          </w:rPr>
          <w:t>谛</w:t>
        </w:r>
      </w:ins>
      <w:proofErr w:type="gramEnd"/>
      <w:r w:rsidRPr="00D719A6">
        <w:rPr>
          <w:rFonts w:ascii="华文楷体" w:eastAsia="华文楷体" w:hAnsi="华文楷体" w:hint="eastAsia"/>
          <w:sz w:val="28"/>
          <w:szCs w:val="28"/>
        </w:rPr>
        <w:t>当中的这样一种</w:t>
      </w:r>
      <w:proofErr w:type="gramStart"/>
      <w:ins w:id="217" w:author="admin" w:date="2015-07-02T22:51:00Z">
        <w:r w:rsidR="00845E1A">
          <w:rPr>
            <w:rFonts w:ascii="华文楷体" w:eastAsia="华文楷体" w:hAnsi="华文楷体" w:hint="eastAsia"/>
            <w:sz w:val="28"/>
            <w:szCs w:val="28"/>
          </w:rPr>
          <w:t>蕴</w:t>
        </w:r>
        <w:proofErr w:type="gramEnd"/>
        <w:r w:rsidR="00845E1A">
          <w:rPr>
            <w:rFonts w:ascii="华文楷体" w:eastAsia="华文楷体" w:hAnsi="华文楷体" w:hint="eastAsia"/>
            <w:sz w:val="28"/>
            <w:szCs w:val="28"/>
          </w:rPr>
          <w:t>界处</w:t>
        </w:r>
      </w:ins>
      <w:r w:rsidRPr="00D719A6">
        <w:rPr>
          <w:rFonts w:ascii="华文楷体" w:eastAsia="华文楷体" w:hAnsi="华文楷体" w:hint="eastAsia"/>
          <w:sz w:val="28"/>
          <w:szCs w:val="28"/>
        </w:rPr>
        <w:t>安立啊，因果不虚的</w:t>
      </w:r>
      <w:del w:id="218" w:author="admin" w:date="2015-07-02T22:51:00Z">
        <w:r w:rsidRPr="00D719A6" w:rsidDel="00110A78">
          <w:rPr>
            <w:rFonts w:ascii="华文楷体" w:eastAsia="华文楷体" w:hAnsi="华文楷体" w:hint="eastAsia"/>
            <w:sz w:val="28"/>
            <w:szCs w:val="28"/>
          </w:rPr>
          <w:delText>这种</w:delText>
        </w:r>
      </w:del>
      <w:ins w:id="219" w:author="admin" w:date="2015-07-02T22:51:00Z">
        <w:r w:rsidR="00110A78">
          <w:rPr>
            <w:rFonts w:ascii="华文楷体" w:eastAsia="华文楷体" w:hAnsi="华文楷体" w:hint="eastAsia"/>
            <w:sz w:val="28"/>
            <w:szCs w:val="28"/>
          </w:rPr>
          <w:t>这样一种</w:t>
        </w:r>
      </w:ins>
      <w:r w:rsidRPr="00D719A6">
        <w:rPr>
          <w:rFonts w:ascii="华文楷体" w:eastAsia="华文楷体" w:hAnsi="华文楷体" w:hint="eastAsia"/>
          <w:sz w:val="28"/>
          <w:szCs w:val="28"/>
        </w:rPr>
        <w:t>安立啊，前后世的安立，实际上这也是</w:t>
      </w:r>
      <w:del w:id="220" w:author="admin" w:date="2015-07-02T22:51:00Z">
        <w:r w:rsidRPr="00D719A6" w:rsidDel="00110A78">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必然存在的客观规律，所以说随顺</w:t>
      </w:r>
      <w:del w:id="221" w:author="admin" w:date="2015-07-02T22:52:00Z">
        <w:r w:rsidRPr="00D719A6" w:rsidDel="005C528E">
          <w:rPr>
            <w:rFonts w:ascii="华文楷体" w:eastAsia="华文楷体" w:hAnsi="华文楷体" w:hint="eastAsia"/>
            <w:sz w:val="28"/>
            <w:szCs w:val="28"/>
          </w:rPr>
          <w:delText>他</w:delText>
        </w:r>
      </w:del>
      <w:ins w:id="222" w:author="admin" w:date="2015-07-02T22:52:00Z">
        <w:r w:rsidR="005C528E">
          <w:rPr>
            <w:rFonts w:ascii="华文楷体" w:eastAsia="华文楷体" w:hAnsi="华文楷体" w:hint="eastAsia"/>
            <w:sz w:val="28"/>
            <w:szCs w:val="28"/>
          </w:rPr>
          <w:t>它</w:t>
        </w:r>
      </w:ins>
      <w:r w:rsidRPr="00D719A6">
        <w:rPr>
          <w:rFonts w:ascii="华文楷体" w:eastAsia="华文楷体" w:hAnsi="华文楷体" w:hint="eastAsia"/>
          <w:sz w:val="28"/>
          <w:szCs w:val="28"/>
        </w:rPr>
        <w:t>去安立的这样一种正见，也必然是没有谁</w:t>
      </w:r>
      <w:del w:id="223" w:author="admin" w:date="2015-07-02T22:52:00Z">
        <w:r w:rsidRPr="00D719A6" w:rsidDel="005C528E">
          <w:rPr>
            <w:rFonts w:ascii="华文楷体" w:eastAsia="华文楷体" w:hAnsi="华文楷体" w:hint="eastAsia"/>
            <w:sz w:val="28"/>
            <w:szCs w:val="28"/>
          </w:rPr>
          <w:delText>就说是能</w:delText>
        </w:r>
      </w:del>
      <w:ins w:id="224" w:author="admin" w:date="2015-07-02T22:52:00Z">
        <w:r w:rsidR="005C528E">
          <w:rPr>
            <w:rFonts w:ascii="华文楷体" w:eastAsia="华文楷体" w:hAnsi="华文楷体" w:hint="eastAsia"/>
            <w:sz w:val="28"/>
            <w:szCs w:val="28"/>
          </w:rPr>
          <w:t>可以</w:t>
        </w:r>
      </w:ins>
      <w:r w:rsidRPr="00D719A6">
        <w:rPr>
          <w:rFonts w:ascii="华文楷体" w:eastAsia="华文楷体" w:hAnsi="华文楷体" w:hint="eastAsia"/>
          <w:sz w:val="28"/>
          <w:szCs w:val="28"/>
        </w:rPr>
        <w:t>破除的掉的</w:t>
      </w:r>
      <w:del w:id="225" w:author="admin" w:date="2015-07-02T22:51:00Z">
        <w:r w:rsidRPr="00D719A6" w:rsidDel="00110A78">
          <w:rPr>
            <w:rFonts w:ascii="华文楷体" w:eastAsia="华文楷体" w:hAnsi="华文楷体" w:hint="eastAsia"/>
            <w:sz w:val="28"/>
            <w:szCs w:val="28"/>
          </w:rPr>
          <w:delText>，</w:delText>
        </w:r>
      </w:del>
      <w:ins w:id="226" w:author="admin" w:date="2015-07-02T22:51:00Z">
        <w:r w:rsidR="00110A78">
          <w:rPr>
            <w:rFonts w:ascii="华文楷体" w:eastAsia="华文楷体" w:hAnsi="华文楷体" w:hint="eastAsia"/>
            <w:sz w:val="28"/>
            <w:szCs w:val="28"/>
          </w:rPr>
          <w:t>。</w:t>
        </w:r>
      </w:ins>
      <w:r w:rsidRPr="00D719A6">
        <w:rPr>
          <w:rFonts w:ascii="华文楷体" w:eastAsia="华文楷体" w:hAnsi="华文楷体" w:hint="eastAsia"/>
          <w:sz w:val="28"/>
          <w:szCs w:val="28"/>
        </w:rPr>
        <w:t>所以说我们要安立</w:t>
      </w:r>
      <w:del w:id="227" w:author="admin" w:date="2015-07-02T22:52:00Z">
        <w:r w:rsidRPr="00D719A6" w:rsidDel="00647698">
          <w:rPr>
            <w:rFonts w:ascii="华文楷体" w:eastAsia="华文楷体" w:hAnsi="华文楷体" w:hint="eastAsia"/>
            <w:sz w:val="28"/>
            <w:szCs w:val="28"/>
          </w:rPr>
          <w:delText>种宗义</w:delText>
        </w:r>
      </w:del>
      <w:ins w:id="228" w:author="admin" w:date="2015-07-02T22:52:00Z">
        <w:r w:rsidR="00647698">
          <w:rPr>
            <w:rFonts w:ascii="华文楷体" w:eastAsia="华文楷体" w:hAnsi="华文楷体" w:hint="eastAsia"/>
            <w:sz w:val="28"/>
            <w:szCs w:val="28"/>
          </w:rPr>
          <w:t>宗派</w:t>
        </w:r>
      </w:ins>
      <w:r w:rsidRPr="00D719A6">
        <w:rPr>
          <w:rFonts w:ascii="华文楷体" w:eastAsia="华文楷体" w:hAnsi="华文楷体" w:hint="eastAsia"/>
          <w:sz w:val="28"/>
          <w:szCs w:val="28"/>
        </w:rPr>
        <w:t>，</w:t>
      </w:r>
      <w:del w:id="229" w:author="admin" w:date="2015-07-02T22:53:00Z">
        <w:r w:rsidRPr="00D719A6" w:rsidDel="00647698">
          <w:rPr>
            <w:rFonts w:ascii="华文楷体" w:eastAsia="华文楷体" w:hAnsi="华文楷体" w:hint="eastAsia"/>
            <w:sz w:val="28"/>
            <w:szCs w:val="28"/>
          </w:rPr>
          <w:delText>也是顺</w:delText>
        </w:r>
      </w:del>
      <w:ins w:id="230" w:author="admin" w:date="2015-07-02T22:53:00Z">
        <w:r w:rsidR="00647698">
          <w:rPr>
            <w:rFonts w:ascii="华文楷体" w:eastAsia="华文楷体" w:hAnsi="华文楷体" w:hint="eastAsia"/>
            <w:sz w:val="28"/>
            <w:szCs w:val="28"/>
          </w:rPr>
          <w:t>是随顺</w:t>
        </w:r>
      </w:ins>
      <w:r w:rsidRPr="00D719A6">
        <w:rPr>
          <w:rFonts w:ascii="华文楷体" w:eastAsia="华文楷体" w:hAnsi="华文楷体" w:hint="eastAsia"/>
          <w:sz w:val="28"/>
          <w:szCs w:val="28"/>
        </w:rPr>
        <w:t>一切万法的必然规律</w:t>
      </w:r>
      <w:del w:id="231" w:author="admin" w:date="2015-07-02T22:53:00Z">
        <w:r w:rsidRPr="00D719A6" w:rsidDel="00647698">
          <w:rPr>
            <w:rFonts w:ascii="华文楷体" w:eastAsia="华文楷体" w:hAnsi="华文楷体" w:hint="eastAsia"/>
            <w:sz w:val="28"/>
            <w:szCs w:val="28"/>
          </w:rPr>
          <w:delText>而</w:delText>
        </w:r>
      </w:del>
      <w:ins w:id="232" w:author="admin" w:date="2015-07-02T22:53:00Z">
        <w:r w:rsidR="00647698">
          <w:rPr>
            <w:rFonts w:ascii="华文楷体" w:eastAsia="华文楷体" w:hAnsi="华文楷体" w:hint="eastAsia"/>
            <w:sz w:val="28"/>
            <w:szCs w:val="28"/>
          </w:rPr>
          <w:t>进行</w:t>
        </w:r>
      </w:ins>
      <w:r w:rsidRPr="00D719A6">
        <w:rPr>
          <w:rFonts w:ascii="华文楷体" w:eastAsia="华文楷体" w:hAnsi="华文楷体" w:hint="eastAsia"/>
          <w:sz w:val="28"/>
          <w:szCs w:val="28"/>
        </w:rPr>
        <w:t>安立</w:t>
      </w:r>
      <w:ins w:id="233" w:author="admin" w:date="2015-07-02T22:53:00Z">
        <w:r w:rsidR="00647698">
          <w:rPr>
            <w:rFonts w:ascii="华文楷体" w:eastAsia="华文楷体" w:hAnsi="华文楷体" w:hint="eastAsia"/>
            <w:sz w:val="28"/>
            <w:szCs w:val="28"/>
          </w:rPr>
          <w:t>。</w:t>
        </w:r>
      </w:ins>
      <w:del w:id="234" w:author="admin" w:date="2015-07-02T22:53:00Z">
        <w:r w:rsidRPr="00D719A6" w:rsidDel="00647698">
          <w:rPr>
            <w:rFonts w:ascii="华文楷体" w:eastAsia="华文楷体" w:hAnsi="华文楷体" w:hint="eastAsia"/>
            <w:sz w:val="28"/>
            <w:szCs w:val="28"/>
          </w:rPr>
          <w:delText>，</w:delText>
        </w:r>
      </w:del>
      <w:ins w:id="235" w:author="admin" w:date="2015-07-02T22:53:00Z">
        <w:r w:rsidR="00647698">
          <w:rPr>
            <w:rFonts w:ascii="华文楷体" w:eastAsia="华文楷体" w:hAnsi="华文楷体" w:hint="eastAsia"/>
            <w:sz w:val="28"/>
            <w:szCs w:val="28"/>
          </w:rPr>
          <w:t>那么</w:t>
        </w:r>
      </w:ins>
      <w:r w:rsidRPr="00D719A6">
        <w:rPr>
          <w:rFonts w:ascii="华文楷体" w:eastAsia="华文楷体" w:hAnsi="华文楷体" w:hint="eastAsia"/>
          <w:sz w:val="28"/>
          <w:szCs w:val="28"/>
        </w:rPr>
        <w:t>如果真正要说这样一种道理呢</w:t>
      </w:r>
      <w:ins w:id="236" w:author="admin" w:date="2015-07-02T22:53:00Z">
        <w:r w:rsidR="00647698">
          <w:rPr>
            <w:rFonts w:ascii="华文楷体" w:eastAsia="华文楷体" w:hAnsi="华文楷体" w:hint="eastAsia"/>
            <w:sz w:val="28"/>
            <w:szCs w:val="28"/>
          </w:rPr>
          <w:t>，</w:t>
        </w:r>
      </w:ins>
      <w:r w:rsidRPr="00D719A6">
        <w:rPr>
          <w:rFonts w:ascii="华文楷体" w:eastAsia="华文楷体" w:hAnsi="华文楷体" w:hint="eastAsia"/>
          <w:sz w:val="28"/>
          <w:szCs w:val="28"/>
        </w:rPr>
        <w:t>在四</w:t>
      </w:r>
      <w:del w:id="237" w:author="admin" w:date="2015-07-02T22:54:00Z">
        <w:r w:rsidRPr="00D719A6" w:rsidDel="00647698">
          <w:rPr>
            <w:rFonts w:ascii="华文楷体" w:eastAsia="华文楷体" w:hAnsi="华文楷体" w:hint="eastAsia"/>
            <w:sz w:val="28"/>
            <w:szCs w:val="28"/>
          </w:rPr>
          <w:delText>中</w:delText>
        </w:r>
      </w:del>
      <w:ins w:id="238" w:author="admin" w:date="2015-07-02T22:54:00Z">
        <w:r w:rsidR="00647698">
          <w:rPr>
            <w:rFonts w:ascii="华文楷体" w:eastAsia="华文楷体" w:hAnsi="华文楷体" w:hint="eastAsia"/>
            <w:sz w:val="28"/>
            <w:szCs w:val="28"/>
          </w:rPr>
          <w:t>种</w:t>
        </w:r>
      </w:ins>
      <w:r w:rsidRPr="00D719A6">
        <w:rPr>
          <w:rFonts w:ascii="华文楷体" w:eastAsia="华文楷体" w:hAnsi="华文楷体" w:hint="eastAsia"/>
          <w:sz w:val="28"/>
          <w:szCs w:val="28"/>
        </w:rPr>
        <w:t>道理当中</w:t>
      </w:r>
      <w:proofErr w:type="gramStart"/>
      <w:r w:rsidRPr="00D719A6">
        <w:rPr>
          <w:rFonts w:ascii="华文楷体" w:eastAsia="华文楷体" w:hAnsi="华文楷体" w:hint="eastAsia"/>
          <w:sz w:val="28"/>
          <w:szCs w:val="28"/>
        </w:rPr>
        <w:t>叫法尔</w:t>
      </w:r>
      <w:proofErr w:type="gramEnd"/>
      <w:r w:rsidRPr="00D719A6">
        <w:rPr>
          <w:rFonts w:ascii="华文楷体" w:eastAsia="华文楷体" w:hAnsi="华文楷体" w:hint="eastAsia"/>
          <w:sz w:val="28"/>
          <w:szCs w:val="28"/>
        </w:rPr>
        <w:t>理</w:t>
      </w:r>
      <w:del w:id="239" w:author="admin" w:date="2015-07-02T22:54:00Z">
        <w:r w:rsidRPr="00D719A6" w:rsidDel="00650420">
          <w:rPr>
            <w:rFonts w:ascii="华文楷体" w:eastAsia="华文楷体" w:hAnsi="华文楷体" w:hint="eastAsia"/>
            <w:sz w:val="28"/>
            <w:szCs w:val="28"/>
          </w:rPr>
          <w:delText>，</w:delText>
        </w:r>
      </w:del>
      <w:ins w:id="240" w:author="admin" w:date="2015-07-02T22:54:00Z">
        <w:r w:rsidR="00650420">
          <w:rPr>
            <w:rFonts w:ascii="华文楷体" w:eastAsia="华文楷体" w:hAnsi="华文楷体" w:hint="eastAsia"/>
            <w:sz w:val="28"/>
            <w:szCs w:val="28"/>
          </w:rPr>
          <w:t>。</w:t>
        </w:r>
      </w:ins>
      <w:r w:rsidRPr="00D719A6">
        <w:rPr>
          <w:rFonts w:ascii="华文楷体" w:eastAsia="华文楷体" w:hAnsi="华文楷体" w:hint="eastAsia"/>
          <w:sz w:val="28"/>
          <w:szCs w:val="28"/>
        </w:rPr>
        <w:t>一切诸法</w:t>
      </w:r>
      <w:proofErr w:type="gramStart"/>
      <w:r w:rsidRPr="00D719A6">
        <w:rPr>
          <w:rFonts w:ascii="华文楷体" w:eastAsia="华文楷体" w:hAnsi="华文楷体" w:hint="eastAsia"/>
          <w:sz w:val="28"/>
          <w:szCs w:val="28"/>
        </w:rPr>
        <w:t>法</w:t>
      </w:r>
      <w:proofErr w:type="gramEnd"/>
      <w:r w:rsidRPr="00D719A6">
        <w:rPr>
          <w:rFonts w:ascii="华文楷体" w:eastAsia="华文楷体" w:hAnsi="华文楷体" w:hint="eastAsia"/>
          <w:sz w:val="28"/>
          <w:szCs w:val="28"/>
        </w:rPr>
        <w:t>尔如是的，跟随这样一种方式去安立的</w:t>
      </w:r>
      <w:proofErr w:type="gramStart"/>
      <w:r w:rsidRPr="00D719A6">
        <w:rPr>
          <w:rFonts w:ascii="华文楷体" w:eastAsia="华文楷体" w:hAnsi="华文楷体" w:hint="eastAsia"/>
          <w:sz w:val="28"/>
          <w:szCs w:val="28"/>
        </w:rPr>
        <w:t>的</w:t>
      </w:r>
      <w:proofErr w:type="gramEnd"/>
      <w:r w:rsidRPr="00D719A6">
        <w:rPr>
          <w:rFonts w:ascii="华文楷体" w:eastAsia="华文楷体" w:hAnsi="华文楷体" w:hint="eastAsia"/>
          <w:sz w:val="28"/>
          <w:szCs w:val="28"/>
        </w:rPr>
        <w:t>宗派是最正确的，所以说我们现在学习的时候也是随顺</w:t>
      </w:r>
      <w:ins w:id="241" w:author="admin" w:date="2015-07-02T22:55:00Z">
        <w:r w:rsidR="00650420">
          <w:rPr>
            <w:rFonts w:ascii="华文楷体" w:eastAsia="华文楷体" w:hAnsi="华文楷体" w:hint="eastAsia"/>
            <w:sz w:val="28"/>
            <w:szCs w:val="28"/>
          </w:rPr>
          <w:t>一切</w:t>
        </w:r>
      </w:ins>
      <w:r w:rsidRPr="00D719A6">
        <w:rPr>
          <w:rFonts w:ascii="华文楷体" w:eastAsia="华文楷体" w:hAnsi="华文楷体" w:hint="eastAsia"/>
          <w:sz w:val="28"/>
          <w:szCs w:val="28"/>
        </w:rPr>
        <w:t>万法的规律来进行抉择</w:t>
      </w:r>
      <w:ins w:id="242" w:author="admin" w:date="2015-07-02T22:55:00Z">
        <w:r w:rsidR="00650420">
          <w:rPr>
            <w:rFonts w:ascii="华文楷体" w:eastAsia="华文楷体" w:hAnsi="华文楷体" w:hint="eastAsia"/>
            <w:sz w:val="28"/>
            <w:szCs w:val="28"/>
          </w:rPr>
          <w:t>，</w:t>
        </w:r>
      </w:ins>
      <w:del w:id="243" w:author="admin" w:date="2015-07-02T22:55:00Z">
        <w:r w:rsidRPr="00D719A6" w:rsidDel="00650420">
          <w:rPr>
            <w:rFonts w:ascii="华文楷体" w:eastAsia="华文楷体" w:hAnsi="华文楷体" w:hint="eastAsia"/>
            <w:sz w:val="28"/>
            <w:szCs w:val="28"/>
          </w:rPr>
          <w:delText>的</w:delText>
        </w:r>
      </w:del>
      <w:ins w:id="244" w:author="admin" w:date="2015-07-02T22:55:00Z">
        <w:r w:rsidR="00650420">
          <w:rPr>
            <w:rFonts w:ascii="华文楷体" w:eastAsia="华文楷体" w:hAnsi="华文楷体" w:hint="eastAsia"/>
            <w:sz w:val="28"/>
            <w:szCs w:val="28"/>
          </w:rPr>
          <w:t>来</w:t>
        </w:r>
      </w:ins>
      <w:del w:id="245" w:author="admin" w:date="2015-07-02T22:55:00Z">
        <w:r w:rsidRPr="00D719A6" w:rsidDel="00650420">
          <w:rPr>
            <w:rFonts w:ascii="华文楷体" w:eastAsia="华文楷体" w:hAnsi="华文楷体" w:hint="eastAsia"/>
            <w:sz w:val="28"/>
            <w:szCs w:val="28"/>
          </w:rPr>
          <w:delText>而</w:delText>
        </w:r>
      </w:del>
      <w:r w:rsidRPr="00D719A6">
        <w:rPr>
          <w:rFonts w:ascii="华文楷体" w:eastAsia="华文楷体" w:hAnsi="华文楷体" w:hint="eastAsia"/>
          <w:sz w:val="28"/>
          <w:szCs w:val="28"/>
        </w:rPr>
        <w:t>进行修学而已</w:t>
      </w:r>
      <w:ins w:id="246" w:author="admin" w:date="2015-07-02T22:55:00Z">
        <w:r w:rsidR="00650420">
          <w:rPr>
            <w:rFonts w:ascii="华文楷体" w:eastAsia="华文楷体" w:hAnsi="华文楷体" w:hint="eastAsia"/>
            <w:sz w:val="28"/>
            <w:szCs w:val="28"/>
          </w:rPr>
          <w:t>。</w:t>
        </w:r>
      </w:ins>
      <w:del w:id="247" w:author="admin" w:date="2015-07-02T22:55:00Z">
        <w:r w:rsidRPr="00D719A6" w:rsidDel="00650420">
          <w:rPr>
            <w:rFonts w:ascii="华文楷体" w:eastAsia="华文楷体" w:hAnsi="华文楷体" w:hint="eastAsia"/>
            <w:sz w:val="28"/>
            <w:szCs w:val="28"/>
          </w:rPr>
          <w:delText>，</w:delText>
        </w:r>
      </w:del>
    </w:p>
    <w:p w:rsidR="00025FEB" w:rsidRDefault="00025FEB">
      <w:pPr>
        <w:autoSpaceDE w:val="0"/>
        <w:autoSpaceDN w:val="0"/>
        <w:adjustRightInd w:val="0"/>
        <w:ind w:firstLine="420"/>
        <w:jc w:val="left"/>
        <w:rPr>
          <w:ins w:id="248" w:author="admin" w:date="2015-07-02T22:57:00Z"/>
          <w:rFonts w:ascii="华文楷体" w:eastAsia="华文楷体" w:hAnsi="华文楷体"/>
          <w:sz w:val="28"/>
          <w:szCs w:val="28"/>
        </w:rPr>
        <w:pPrChange w:id="249" w:author="admin" w:date="2015-07-02T22:57:00Z">
          <w:pPr>
            <w:ind w:firstLine="570"/>
          </w:pPr>
        </w:pPrChange>
      </w:pPr>
      <w:ins w:id="250" w:author="admin" w:date="2015-07-02T22:57:00Z">
        <w:r>
          <w:rPr>
            <w:rFonts w:ascii="华文楷体" w:eastAsia="华文楷体" w:cs="华文楷体" w:hint="eastAsia"/>
            <w:kern w:val="0"/>
            <w:sz w:val="28"/>
            <w:szCs w:val="28"/>
          </w:rPr>
          <w:t>【</w:t>
        </w:r>
        <w:r w:rsidRPr="00025FEB">
          <w:rPr>
            <w:rFonts w:asciiTheme="minorEastAsia" w:hAnsiTheme="minorEastAsia" w:cs="华文楷体" w:hint="eastAsia"/>
            <w:kern w:val="0"/>
            <w:sz w:val="28"/>
            <w:szCs w:val="28"/>
            <w:rPrChange w:id="251" w:author="admin" w:date="2015-07-02T22:58:00Z">
              <w:rPr>
                <w:rFonts w:ascii="华文楷体" w:eastAsia="华文楷体" w:cs="华文楷体" w:hint="eastAsia"/>
                <w:kern w:val="0"/>
                <w:sz w:val="28"/>
                <w:szCs w:val="28"/>
              </w:rPr>
            </w:rPrChange>
          </w:rPr>
          <w:t>进行此番分析</w:t>
        </w:r>
        <w:r w:rsidRPr="00025FEB">
          <w:rPr>
            <w:rFonts w:asciiTheme="minorEastAsia" w:hAnsiTheme="minorEastAsia" w:cs="宋体"/>
            <w:kern w:val="0"/>
            <w:sz w:val="28"/>
            <w:szCs w:val="28"/>
            <w:rPrChange w:id="252" w:author="admin" w:date="2015-07-02T22:58:00Z">
              <w:rPr>
                <w:rFonts w:ascii="宋体" w:eastAsia="宋体" w:cs="宋体"/>
                <w:kern w:val="0"/>
                <w:sz w:val="28"/>
                <w:szCs w:val="28"/>
              </w:rPr>
            </w:rPrChange>
          </w:rPr>
          <w:t>,</w:t>
        </w:r>
        <w:r w:rsidRPr="00025FEB">
          <w:rPr>
            <w:rFonts w:asciiTheme="minorEastAsia" w:hAnsiTheme="minorEastAsia" w:cs="华文楷体" w:hint="eastAsia"/>
            <w:kern w:val="0"/>
            <w:sz w:val="28"/>
            <w:szCs w:val="28"/>
            <w:rPrChange w:id="253" w:author="admin" w:date="2015-07-02T22:58:00Z">
              <w:rPr>
                <w:rFonts w:ascii="华文楷体" w:eastAsia="华文楷体" w:cs="华文楷体" w:hint="eastAsia"/>
                <w:kern w:val="0"/>
                <w:sz w:val="28"/>
                <w:szCs w:val="28"/>
              </w:rPr>
            </w:rPrChange>
          </w:rPr>
          <w:t>对于整个大乘无论是显宗或密宗都是一个重要环节。不仅仅是显宗</w:t>
        </w:r>
        <w:r w:rsidRPr="00025FEB">
          <w:rPr>
            <w:rFonts w:asciiTheme="minorEastAsia" w:hAnsiTheme="minorEastAsia" w:cs="宋体"/>
            <w:kern w:val="0"/>
            <w:sz w:val="28"/>
            <w:szCs w:val="28"/>
            <w:rPrChange w:id="254" w:author="admin" w:date="2015-07-02T22:58:00Z">
              <w:rPr>
                <w:rFonts w:ascii="宋体" w:eastAsia="宋体" w:cs="宋体"/>
                <w:kern w:val="0"/>
                <w:sz w:val="28"/>
                <w:szCs w:val="28"/>
              </w:rPr>
            </w:rPrChange>
          </w:rPr>
          <w:t>,</w:t>
        </w:r>
        <w:r w:rsidRPr="00025FEB">
          <w:rPr>
            <w:rFonts w:asciiTheme="minorEastAsia" w:hAnsiTheme="minorEastAsia" w:cs="华文楷体" w:hint="eastAsia"/>
            <w:kern w:val="0"/>
            <w:sz w:val="28"/>
            <w:szCs w:val="28"/>
            <w:rPrChange w:id="255" w:author="admin" w:date="2015-07-02T22:58:00Z">
              <w:rPr>
                <w:rFonts w:ascii="华文楷体" w:eastAsia="华文楷体" w:cs="华文楷体" w:hint="eastAsia"/>
                <w:kern w:val="0"/>
                <w:sz w:val="28"/>
                <w:szCs w:val="28"/>
              </w:rPr>
            </w:rPrChange>
          </w:rPr>
          <w:t>就连密宗也是先抉择一切显现为自现</w:t>
        </w:r>
        <w:r w:rsidRPr="00025FEB">
          <w:rPr>
            <w:rFonts w:asciiTheme="minorEastAsia" w:hAnsiTheme="minorEastAsia" w:cs="宋体"/>
            <w:kern w:val="0"/>
            <w:sz w:val="28"/>
            <w:szCs w:val="28"/>
            <w:rPrChange w:id="256" w:author="admin" w:date="2015-07-02T22:58:00Z">
              <w:rPr>
                <w:rFonts w:ascii="宋体" w:eastAsia="宋体" w:cs="宋体"/>
                <w:kern w:val="0"/>
                <w:sz w:val="28"/>
                <w:szCs w:val="28"/>
              </w:rPr>
            </w:rPrChange>
          </w:rPr>
          <w:t>,</w:t>
        </w:r>
        <w:r w:rsidRPr="00025FEB">
          <w:rPr>
            <w:rFonts w:asciiTheme="minorEastAsia" w:hAnsiTheme="minorEastAsia" w:cs="华文楷体" w:hint="eastAsia"/>
            <w:kern w:val="0"/>
            <w:sz w:val="28"/>
            <w:szCs w:val="28"/>
            <w:rPrChange w:id="257" w:author="admin" w:date="2015-07-02T22:58:00Z">
              <w:rPr>
                <w:rFonts w:ascii="华文楷体" w:eastAsia="华文楷体" w:cs="华文楷体" w:hint="eastAsia"/>
                <w:kern w:val="0"/>
                <w:sz w:val="28"/>
                <w:szCs w:val="28"/>
              </w:rPr>
            </w:rPrChange>
          </w:rPr>
          <w:t>进而自现也抉择为心性大乐。</w:t>
        </w:r>
      </w:ins>
      <w:ins w:id="258" w:author="admin" w:date="2015-07-02T22:58:00Z">
        <w:r>
          <w:rPr>
            <w:rFonts w:ascii="华文楷体" w:eastAsia="华文楷体" w:cs="华文楷体" w:hint="eastAsia"/>
            <w:kern w:val="0"/>
            <w:sz w:val="28"/>
            <w:szCs w:val="28"/>
          </w:rPr>
          <w:t>】</w:t>
        </w:r>
      </w:ins>
      <w:del w:id="259" w:author="admin" w:date="2015-07-02T22:57:00Z">
        <w:r w:rsidR="00D719A6" w:rsidRPr="00D719A6" w:rsidDel="00025FEB">
          <w:rPr>
            <w:rFonts w:ascii="华文楷体" w:eastAsia="华文楷体" w:hAnsi="华文楷体" w:hint="eastAsia"/>
            <w:sz w:val="28"/>
            <w:szCs w:val="28"/>
          </w:rPr>
          <w:delText>鉴于此翻分析对于整个大乘无论是显宗或密宗都是一个重要环节，不仅仅是显宗就连密宗也是先抉择一切显现是自现，进而自现也抉择为心性的大乐</w:delText>
        </w:r>
        <w:r w:rsidR="00D719A6" w:rsidRPr="00D719A6" w:rsidDel="00650420">
          <w:rPr>
            <w:rFonts w:ascii="华文楷体" w:eastAsia="华文楷体" w:hAnsi="华文楷体" w:hint="eastAsia"/>
            <w:sz w:val="28"/>
            <w:szCs w:val="28"/>
          </w:rPr>
          <w:delText>，</w:delText>
        </w:r>
      </w:del>
    </w:p>
    <w:p w:rsidR="00306133" w:rsidRDefault="00D719A6">
      <w:pPr>
        <w:autoSpaceDE w:val="0"/>
        <w:autoSpaceDN w:val="0"/>
        <w:adjustRightInd w:val="0"/>
        <w:ind w:firstLine="420"/>
        <w:jc w:val="left"/>
        <w:rPr>
          <w:ins w:id="260" w:author="admin" w:date="2015-07-02T23:01:00Z"/>
          <w:rFonts w:ascii="华文楷体" w:eastAsia="华文楷体" w:hAnsi="华文楷体"/>
          <w:sz w:val="28"/>
          <w:szCs w:val="28"/>
        </w:rPr>
        <w:pPrChange w:id="261" w:author="admin" w:date="2015-07-02T22:57:00Z">
          <w:pPr>
            <w:ind w:firstLine="570"/>
          </w:pPr>
        </w:pPrChange>
      </w:pPr>
      <w:r w:rsidRPr="00D719A6">
        <w:rPr>
          <w:rFonts w:ascii="华文楷体" w:eastAsia="华文楷体" w:hAnsi="华文楷体" w:hint="eastAsia"/>
          <w:sz w:val="28"/>
          <w:szCs w:val="28"/>
        </w:rPr>
        <w:t>那么进行此番分析呢是对于整个大乘，不管是显宗也好密宗也好，都是一个非常重要的环节</w:t>
      </w:r>
      <w:del w:id="262" w:author="admin" w:date="2015-07-02T22:58:00Z">
        <w:r w:rsidRPr="00D719A6" w:rsidDel="001146A0">
          <w:rPr>
            <w:rFonts w:ascii="华文楷体" w:eastAsia="华文楷体" w:hAnsi="华文楷体" w:hint="eastAsia"/>
            <w:sz w:val="28"/>
            <w:szCs w:val="28"/>
          </w:rPr>
          <w:delText>，</w:delText>
        </w:r>
      </w:del>
      <w:ins w:id="263" w:author="admin" w:date="2015-07-02T22:58:00Z">
        <w:r w:rsidR="001146A0">
          <w:rPr>
            <w:rFonts w:ascii="华文楷体" w:eastAsia="华文楷体" w:hAnsi="华文楷体" w:hint="eastAsia"/>
            <w:sz w:val="28"/>
            <w:szCs w:val="28"/>
          </w:rPr>
          <w:t>。</w:t>
        </w:r>
      </w:ins>
      <w:del w:id="264" w:author="admin" w:date="2015-07-02T22:58:00Z">
        <w:r w:rsidRPr="00D719A6" w:rsidDel="001146A0">
          <w:rPr>
            <w:rFonts w:ascii="华文楷体" w:eastAsia="华文楷体" w:hAnsi="华文楷体" w:hint="eastAsia"/>
            <w:sz w:val="28"/>
            <w:szCs w:val="28"/>
          </w:rPr>
          <w:delText>那么</w:delText>
        </w:r>
      </w:del>
      <w:r w:rsidRPr="00D719A6">
        <w:rPr>
          <w:rFonts w:ascii="华文楷体" w:eastAsia="华文楷体" w:hAnsi="华文楷体" w:hint="eastAsia"/>
          <w:sz w:val="28"/>
          <w:szCs w:val="28"/>
        </w:rPr>
        <w:t xml:space="preserve">不仅仅是显宗当中先抉择一切万法的自性非常重要， </w:t>
      </w:r>
      <w:ins w:id="265" w:author="admin" w:date="2015-07-02T22:58:00Z">
        <w:r w:rsidR="001146A0">
          <w:rPr>
            <w:rFonts w:ascii="华文楷体" w:eastAsia="华文楷体" w:hAnsi="华文楷体" w:hint="eastAsia"/>
            <w:sz w:val="28"/>
            <w:szCs w:val="28"/>
          </w:rPr>
          <w:t>即便是</w:t>
        </w:r>
      </w:ins>
      <w:r w:rsidRPr="00D719A6">
        <w:rPr>
          <w:rFonts w:ascii="华文楷体" w:eastAsia="华文楷体" w:hAnsi="华文楷体" w:hint="eastAsia"/>
          <w:sz w:val="28"/>
          <w:szCs w:val="28"/>
        </w:rPr>
        <w:t>密宗当中呢也是先抉择一切万法是心性的</w:t>
      </w:r>
      <w:r w:rsidRPr="00D719A6">
        <w:rPr>
          <w:rFonts w:ascii="华文楷体" w:eastAsia="华文楷体" w:hAnsi="华文楷体" w:hint="eastAsia"/>
          <w:sz w:val="28"/>
          <w:szCs w:val="28"/>
        </w:rPr>
        <w:lastRenderedPageBreak/>
        <w:t>自现，心识的自现，然后把这种自现抉择为心性的大乐，这个方面也是密宗的观点，所以说这个地方所讲到的说进行</w:t>
      </w:r>
      <w:del w:id="266" w:author="admin" w:date="2015-07-02T22:59:00Z">
        <w:r w:rsidRPr="00D719A6" w:rsidDel="00F318F3">
          <w:rPr>
            <w:rFonts w:ascii="华文楷体" w:eastAsia="华文楷体" w:hAnsi="华文楷体" w:hint="eastAsia"/>
            <w:sz w:val="28"/>
            <w:szCs w:val="28"/>
          </w:rPr>
          <w:delText>此翻</w:delText>
        </w:r>
      </w:del>
      <w:ins w:id="267" w:author="admin" w:date="2015-07-02T22:59:00Z">
        <w:r w:rsidR="00F318F3">
          <w:rPr>
            <w:rFonts w:ascii="华文楷体" w:eastAsia="华文楷体" w:hAnsi="华文楷体" w:hint="eastAsia"/>
            <w:sz w:val="28"/>
            <w:szCs w:val="28"/>
          </w:rPr>
          <w:t>此番</w:t>
        </w:r>
      </w:ins>
      <w:r w:rsidRPr="00D719A6">
        <w:rPr>
          <w:rFonts w:ascii="华文楷体" w:eastAsia="华文楷体" w:hAnsi="华文楷体" w:hint="eastAsia"/>
          <w:sz w:val="28"/>
          <w:szCs w:val="28"/>
        </w:rPr>
        <w:t>分析</w:t>
      </w:r>
      <w:ins w:id="268" w:author="admin" w:date="2015-07-02T22:59:00Z">
        <w:r w:rsidR="00F318F3">
          <w:rPr>
            <w:rFonts w:ascii="华文楷体" w:eastAsia="华文楷体" w:hAnsi="华文楷体" w:hint="eastAsia"/>
            <w:sz w:val="28"/>
            <w:szCs w:val="28"/>
          </w:rPr>
          <w:t>。</w:t>
        </w:r>
      </w:ins>
      <w:del w:id="269" w:author="admin" w:date="2015-07-02T22:59:00Z">
        <w:r w:rsidRPr="00D719A6" w:rsidDel="00F318F3">
          <w:rPr>
            <w:rFonts w:ascii="华文楷体" w:eastAsia="华文楷体" w:hAnsi="华文楷体" w:hint="eastAsia"/>
            <w:sz w:val="28"/>
            <w:szCs w:val="28"/>
          </w:rPr>
          <w:delText>，行此翻</w:delText>
        </w:r>
      </w:del>
      <w:ins w:id="270" w:author="admin" w:date="2015-07-02T22:59:00Z">
        <w:r w:rsidR="00F318F3">
          <w:rPr>
            <w:rFonts w:ascii="华文楷体" w:eastAsia="华文楷体" w:hAnsi="华文楷体" w:hint="eastAsia"/>
            <w:sz w:val="28"/>
            <w:szCs w:val="28"/>
          </w:rPr>
          <w:t>进行此番</w:t>
        </w:r>
      </w:ins>
      <w:r w:rsidRPr="00D719A6">
        <w:rPr>
          <w:rFonts w:ascii="华文楷体" w:eastAsia="华文楷体" w:hAnsi="华文楷体" w:hint="eastAsia"/>
          <w:sz w:val="28"/>
          <w:szCs w:val="28"/>
        </w:rPr>
        <w:t>分析的意思</w:t>
      </w:r>
      <w:ins w:id="271" w:author="admin" w:date="2015-07-02T23:00:00Z">
        <w:r w:rsidR="00942494">
          <w:rPr>
            <w:rFonts w:ascii="华文楷体" w:eastAsia="华文楷体" w:hAnsi="华文楷体" w:hint="eastAsia"/>
            <w:sz w:val="28"/>
            <w:szCs w:val="28"/>
          </w:rPr>
          <w:t>就</w:t>
        </w:r>
      </w:ins>
      <w:r w:rsidRPr="00D719A6">
        <w:rPr>
          <w:rFonts w:ascii="华文楷体" w:eastAsia="华文楷体" w:hAnsi="华文楷体" w:hint="eastAsia"/>
          <w:sz w:val="28"/>
          <w:szCs w:val="28"/>
        </w:rPr>
        <w:t>是说</w:t>
      </w:r>
      <w:del w:id="272" w:author="admin" w:date="2015-07-02T23:00:00Z">
        <w:r w:rsidRPr="00D719A6" w:rsidDel="00942494">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在名言</w:t>
      </w:r>
      <w:proofErr w:type="gramStart"/>
      <w:r w:rsidRPr="00D719A6">
        <w:rPr>
          <w:rFonts w:ascii="华文楷体" w:eastAsia="华文楷体" w:hAnsi="华文楷体" w:hint="eastAsia"/>
          <w:sz w:val="28"/>
          <w:szCs w:val="28"/>
        </w:rPr>
        <w:t>谛</w:t>
      </w:r>
      <w:proofErr w:type="gramEnd"/>
      <w:r w:rsidRPr="00D719A6">
        <w:rPr>
          <w:rFonts w:ascii="华文楷体" w:eastAsia="华文楷体" w:hAnsi="华文楷体" w:hint="eastAsia"/>
          <w:sz w:val="28"/>
          <w:szCs w:val="28"/>
        </w:rPr>
        <w:t>中</w:t>
      </w:r>
      <w:proofErr w:type="gramStart"/>
      <w:r w:rsidRPr="00D719A6">
        <w:rPr>
          <w:rFonts w:ascii="华文楷体" w:eastAsia="华文楷体" w:hAnsi="华文楷体" w:hint="eastAsia"/>
          <w:sz w:val="28"/>
          <w:szCs w:val="28"/>
        </w:rPr>
        <w:t>承许万</w:t>
      </w:r>
      <w:proofErr w:type="gramEnd"/>
      <w:r w:rsidRPr="00D719A6">
        <w:rPr>
          <w:rFonts w:ascii="华文楷体" w:eastAsia="华文楷体" w:hAnsi="华文楷体" w:hint="eastAsia"/>
          <w:sz w:val="28"/>
          <w:szCs w:val="28"/>
        </w:rPr>
        <w:t>法唯识</w:t>
      </w:r>
      <w:ins w:id="273" w:author="admin" w:date="2015-07-02T23:00:00Z">
        <w:r w:rsidR="00942494">
          <w:rPr>
            <w:rFonts w:ascii="华文楷体" w:eastAsia="华文楷体" w:hAnsi="华文楷体" w:hint="eastAsia"/>
            <w:sz w:val="28"/>
            <w:szCs w:val="28"/>
          </w:rPr>
          <w:t>；</w:t>
        </w:r>
      </w:ins>
      <w:del w:id="274" w:author="admin" w:date="2015-07-02T23:00:00Z">
        <w:r w:rsidRPr="00D719A6" w:rsidDel="00942494">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胜义当中呢</w:t>
      </w:r>
      <w:ins w:id="275" w:author="admin" w:date="2015-07-02T23:00:00Z">
        <w:r w:rsidR="00942494">
          <w:rPr>
            <w:rFonts w:ascii="华文楷体" w:eastAsia="华文楷体" w:hAnsi="华文楷体" w:hint="eastAsia"/>
            <w:sz w:val="28"/>
            <w:szCs w:val="28"/>
          </w:rPr>
          <w:t>，</w:t>
        </w:r>
      </w:ins>
      <w:r w:rsidRPr="00D719A6">
        <w:rPr>
          <w:rFonts w:ascii="华文楷体" w:eastAsia="华文楷体" w:hAnsi="华文楷体" w:hint="eastAsia"/>
          <w:sz w:val="28"/>
          <w:szCs w:val="28"/>
        </w:rPr>
        <w:t>首先把</w:t>
      </w:r>
      <w:del w:id="276" w:author="admin" w:date="2015-07-02T23:01:00Z">
        <w:r w:rsidRPr="00D719A6" w:rsidDel="00942494">
          <w:rPr>
            <w:rFonts w:ascii="华文楷体" w:eastAsia="华文楷体" w:hAnsi="华文楷体" w:hint="eastAsia"/>
            <w:sz w:val="28"/>
            <w:szCs w:val="28"/>
          </w:rPr>
          <w:delText>他</w:delText>
        </w:r>
      </w:del>
      <w:ins w:id="277" w:author="admin" w:date="2015-07-02T23:01:00Z">
        <w:r w:rsidR="00942494">
          <w:rPr>
            <w:rFonts w:ascii="华文楷体" w:eastAsia="华文楷体" w:hAnsi="华文楷体" w:hint="eastAsia"/>
            <w:sz w:val="28"/>
            <w:szCs w:val="28"/>
          </w:rPr>
          <w:t>它</w:t>
        </w:r>
      </w:ins>
      <w:r w:rsidRPr="00D719A6">
        <w:rPr>
          <w:rFonts w:ascii="华文楷体" w:eastAsia="华文楷体" w:hAnsi="华文楷体" w:hint="eastAsia"/>
          <w:sz w:val="28"/>
          <w:szCs w:val="28"/>
        </w:rPr>
        <w:t>抉择为空性 在进一步把</w:t>
      </w:r>
      <w:del w:id="278" w:author="admin" w:date="2015-07-02T23:01:00Z">
        <w:r w:rsidRPr="00D719A6" w:rsidDel="00942494">
          <w:rPr>
            <w:rFonts w:ascii="华文楷体" w:eastAsia="华文楷体" w:hAnsi="华文楷体" w:hint="eastAsia"/>
            <w:sz w:val="28"/>
            <w:szCs w:val="28"/>
          </w:rPr>
          <w:delText>他</w:delText>
        </w:r>
      </w:del>
      <w:ins w:id="279" w:author="admin" w:date="2015-07-02T23:01:00Z">
        <w:r w:rsidR="00942494">
          <w:rPr>
            <w:rFonts w:ascii="华文楷体" w:eastAsia="华文楷体" w:hAnsi="华文楷体" w:hint="eastAsia"/>
            <w:sz w:val="28"/>
            <w:szCs w:val="28"/>
          </w:rPr>
          <w:t>它</w:t>
        </w:r>
      </w:ins>
      <w:r w:rsidRPr="00D719A6">
        <w:rPr>
          <w:rFonts w:ascii="华文楷体" w:eastAsia="华文楷体" w:hAnsi="华文楷体" w:hint="eastAsia"/>
          <w:sz w:val="28"/>
          <w:szCs w:val="28"/>
        </w:rPr>
        <w:t>抉择为如来藏</w:t>
      </w:r>
      <w:ins w:id="280" w:author="admin" w:date="2015-07-02T23:01:00Z">
        <w:r w:rsidR="008E7B0D">
          <w:rPr>
            <w:rFonts w:ascii="华文楷体" w:eastAsia="华文楷体" w:hAnsi="华文楷体" w:hint="eastAsia"/>
            <w:sz w:val="28"/>
            <w:szCs w:val="28"/>
          </w:rPr>
          <w:t>。</w:t>
        </w:r>
      </w:ins>
      <w:r w:rsidRPr="00D719A6">
        <w:rPr>
          <w:rFonts w:ascii="华文楷体" w:eastAsia="华文楷体" w:hAnsi="华文楷体" w:hint="eastAsia"/>
          <w:sz w:val="28"/>
          <w:szCs w:val="28"/>
        </w:rPr>
        <w:t>像这样一种</w:t>
      </w:r>
      <w:del w:id="281" w:author="admin" w:date="2015-07-02T23:01:00Z">
        <w:r w:rsidRPr="00D719A6" w:rsidDel="008E7B0D">
          <w:rPr>
            <w:rFonts w:ascii="华文楷体" w:eastAsia="华文楷体" w:hAnsi="华文楷体" w:hint="eastAsia"/>
            <w:sz w:val="28"/>
            <w:szCs w:val="28"/>
          </w:rPr>
          <w:delText>十分正确</w:delText>
        </w:r>
      </w:del>
      <w:ins w:id="282" w:author="admin" w:date="2015-07-02T23:01:00Z">
        <w:r w:rsidR="008E7B0D">
          <w:rPr>
            <w:rFonts w:ascii="华文楷体" w:eastAsia="华文楷体" w:hAnsi="华文楷体" w:hint="eastAsia"/>
            <w:sz w:val="28"/>
            <w:szCs w:val="28"/>
          </w:rPr>
          <w:t>此番分析</w:t>
        </w:r>
      </w:ins>
      <w:r w:rsidRPr="00D719A6">
        <w:rPr>
          <w:rFonts w:ascii="华文楷体" w:eastAsia="华文楷体" w:hAnsi="华文楷体" w:hint="eastAsia"/>
          <w:sz w:val="28"/>
          <w:szCs w:val="28"/>
        </w:rPr>
        <w:t>的方法，对于这个显宗来讲</w:t>
      </w:r>
      <w:ins w:id="283" w:author="admin" w:date="2015-07-02T23:01:00Z">
        <w:r w:rsidR="00306133">
          <w:rPr>
            <w:rFonts w:ascii="华文楷体" w:eastAsia="华文楷体" w:hAnsi="华文楷体" w:hint="eastAsia"/>
            <w:sz w:val="28"/>
            <w:szCs w:val="28"/>
          </w:rPr>
          <w:t>也</w:t>
        </w:r>
      </w:ins>
      <w:r w:rsidRPr="00D719A6">
        <w:rPr>
          <w:rFonts w:ascii="华文楷体" w:eastAsia="华文楷体" w:hAnsi="华文楷体" w:hint="eastAsia"/>
          <w:sz w:val="28"/>
          <w:szCs w:val="28"/>
        </w:rPr>
        <w:t>是非常重要的</w:t>
      </w:r>
      <w:ins w:id="284" w:author="admin" w:date="2015-07-02T23:01:00Z">
        <w:r w:rsidR="00306133">
          <w:rPr>
            <w:rFonts w:ascii="华文楷体" w:eastAsia="华文楷体" w:hAnsi="华文楷体" w:hint="eastAsia"/>
            <w:sz w:val="28"/>
            <w:szCs w:val="28"/>
          </w:rPr>
          <w:t>。</w:t>
        </w:r>
      </w:ins>
    </w:p>
    <w:p w:rsidR="007456D7" w:rsidRDefault="00D719A6">
      <w:pPr>
        <w:autoSpaceDE w:val="0"/>
        <w:autoSpaceDN w:val="0"/>
        <w:adjustRightInd w:val="0"/>
        <w:ind w:firstLine="420"/>
        <w:jc w:val="left"/>
        <w:rPr>
          <w:ins w:id="285" w:author="admin" w:date="2015-07-02T23:12:00Z"/>
          <w:rFonts w:ascii="华文楷体" w:eastAsia="华文楷体" w:hAnsi="华文楷体"/>
          <w:sz w:val="28"/>
          <w:szCs w:val="28"/>
        </w:rPr>
        <w:pPrChange w:id="286" w:author="admin" w:date="2015-07-02T22:57:00Z">
          <w:pPr>
            <w:ind w:firstLine="570"/>
          </w:pPr>
        </w:pPrChange>
      </w:pPr>
      <w:r w:rsidRPr="00D719A6">
        <w:rPr>
          <w:rFonts w:ascii="华文楷体" w:eastAsia="华文楷体" w:hAnsi="华文楷体" w:hint="eastAsia"/>
          <w:sz w:val="28"/>
          <w:szCs w:val="28"/>
        </w:rPr>
        <w:t>那么显宗当中呢是有这样一种唯识或者有这样一种中观，当然就说月</w:t>
      </w:r>
      <w:proofErr w:type="gramStart"/>
      <w:r w:rsidRPr="00D719A6">
        <w:rPr>
          <w:rFonts w:ascii="华文楷体" w:eastAsia="华文楷体" w:hAnsi="华文楷体" w:hint="eastAsia"/>
          <w:sz w:val="28"/>
          <w:szCs w:val="28"/>
        </w:rPr>
        <w:t>称论师</w:t>
      </w:r>
      <w:proofErr w:type="gramEnd"/>
      <w:r w:rsidRPr="00D719A6">
        <w:rPr>
          <w:rFonts w:ascii="华文楷体" w:eastAsia="华文楷体" w:hAnsi="华文楷体" w:hint="eastAsia"/>
          <w:sz w:val="28"/>
          <w:szCs w:val="28"/>
        </w:rPr>
        <w:t>或是清</w:t>
      </w:r>
      <w:proofErr w:type="gramStart"/>
      <w:r w:rsidRPr="00D719A6">
        <w:rPr>
          <w:rFonts w:ascii="华文楷体" w:eastAsia="华文楷体" w:hAnsi="华文楷体" w:hint="eastAsia"/>
          <w:sz w:val="28"/>
          <w:szCs w:val="28"/>
        </w:rPr>
        <w:t>辨论</w:t>
      </w:r>
      <w:proofErr w:type="gramEnd"/>
      <w:r w:rsidRPr="00D719A6">
        <w:rPr>
          <w:rFonts w:ascii="华文楷体" w:eastAsia="华文楷体" w:hAnsi="华文楷体" w:hint="eastAsia"/>
          <w:sz w:val="28"/>
          <w:szCs w:val="28"/>
        </w:rPr>
        <w:t>师</w:t>
      </w:r>
      <w:proofErr w:type="gramStart"/>
      <w:r w:rsidRPr="00D719A6">
        <w:rPr>
          <w:rFonts w:ascii="华文楷体" w:eastAsia="华文楷体" w:hAnsi="华文楷体" w:hint="eastAsia"/>
          <w:sz w:val="28"/>
          <w:szCs w:val="28"/>
        </w:rPr>
        <w:t>在讲粗中</w:t>
      </w:r>
      <w:proofErr w:type="gramEnd"/>
      <w:r w:rsidRPr="00D719A6">
        <w:rPr>
          <w:rFonts w:ascii="华文楷体" w:eastAsia="华文楷体" w:hAnsi="华文楷体" w:hint="eastAsia"/>
          <w:sz w:val="28"/>
          <w:szCs w:val="28"/>
        </w:rPr>
        <w:t>观的时候</w:t>
      </w:r>
      <w:del w:id="287" w:author="admin" w:date="2015-07-02T23:03:00Z">
        <w:r w:rsidRPr="00D719A6" w:rsidDel="00306133">
          <w:rPr>
            <w:rFonts w:ascii="华文楷体" w:eastAsia="华文楷体" w:hAnsi="华文楷体" w:hint="eastAsia"/>
            <w:sz w:val="28"/>
            <w:szCs w:val="28"/>
          </w:rPr>
          <w:delText>，他</w:delText>
        </w:r>
      </w:del>
      <w:ins w:id="288" w:author="admin" w:date="2015-07-02T23:03:00Z">
        <w:r w:rsidR="00306133">
          <w:rPr>
            <w:rFonts w:ascii="华文楷体" w:eastAsia="华文楷体" w:hAnsi="华文楷体" w:hint="eastAsia"/>
            <w:sz w:val="28"/>
            <w:szCs w:val="28"/>
          </w:rPr>
          <w:t>（中观</w:t>
        </w:r>
      </w:ins>
      <w:r w:rsidRPr="00D719A6">
        <w:rPr>
          <w:rFonts w:ascii="华文楷体" w:eastAsia="华文楷体" w:hAnsi="华文楷体" w:hint="eastAsia"/>
          <w:sz w:val="28"/>
          <w:szCs w:val="28"/>
        </w:rPr>
        <w:t>有粗中观和细中观</w:t>
      </w:r>
      <w:ins w:id="289" w:author="admin" w:date="2015-07-02T23:03:00Z">
        <w:r w:rsidR="00306133">
          <w:rPr>
            <w:rFonts w:ascii="华文楷体" w:eastAsia="华文楷体" w:hAnsi="华文楷体" w:hint="eastAsia"/>
            <w:sz w:val="28"/>
            <w:szCs w:val="28"/>
          </w:rPr>
          <w:t>），</w:t>
        </w:r>
      </w:ins>
      <w:del w:id="290" w:author="admin" w:date="2015-07-02T23:03:00Z">
        <w:r w:rsidRPr="00D719A6" w:rsidDel="00306133">
          <w:rPr>
            <w:rFonts w:ascii="华文楷体" w:eastAsia="华文楷体" w:hAnsi="华文楷体" w:hint="eastAsia"/>
            <w:sz w:val="28"/>
            <w:szCs w:val="28"/>
          </w:rPr>
          <w:delText>么</w:delText>
        </w:r>
      </w:del>
      <w:proofErr w:type="gramStart"/>
      <w:r w:rsidRPr="00D719A6">
        <w:rPr>
          <w:rFonts w:ascii="华文楷体" w:eastAsia="华文楷体" w:hAnsi="华文楷体" w:hint="eastAsia"/>
          <w:sz w:val="28"/>
          <w:szCs w:val="28"/>
        </w:rPr>
        <w:t>在讲粗中</w:t>
      </w:r>
      <w:proofErr w:type="gramEnd"/>
      <w:r w:rsidRPr="00D719A6">
        <w:rPr>
          <w:rFonts w:ascii="华文楷体" w:eastAsia="华文楷体" w:hAnsi="华文楷体" w:hint="eastAsia"/>
          <w:sz w:val="28"/>
          <w:szCs w:val="28"/>
        </w:rPr>
        <w:t>观的时候，就说是</w:t>
      </w:r>
      <w:proofErr w:type="gramStart"/>
      <w:r w:rsidRPr="00D719A6">
        <w:rPr>
          <w:rFonts w:ascii="华文楷体" w:eastAsia="华文楷体" w:hAnsi="华文楷体" w:hint="eastAsia"/>
          <w:sz w:val="28"/>
          <w:szCs w:val="28"/>
        </w:rPr>
        <w:t>承许外</w:t>
      </w:r>
      <w:proofErr w:type="gramEnd"/>
      <w:r w:rsidRPr="00D719A6">
        <w:rPr>
          <w:rFonts w:ascii="华文楷体" w:eastAsia="华文楷体" w:hAnsi="华文楷体" w:hint="eastAsia"/>
          <w:sz w:val="28"/>
          <w:szCs w:val="28"/>
        </w:rPr>
        <w:t>境存</w:t>
      </w:r>
      <w:ins w:id="291" w:author="admin" w:date="2015-07-02T23:03:00Z">
        <w:r w:rsidR="00306133">
          <w:rPr>
            <w:rFonts w:ascii="华文楷体" w:eastAsia="华文楷体" w:hAnsi="华文楷体" w:hint="eastAsia"/>
            <w:sz w:val="28"/>
            <w:szCs w:val="28"/>
          </w:rPr>
          <w:t>，</w:t>
        </w:r>
      </w:ins>
      <w:r w:rsidRPr="00D719A6">
        <w:rPr>
          <w:rFonts w:ascii="华文楷体" w:eastAsia="华文楷体" w:hAnsi="华文楷体" w:hint="eastAsia"/>
          <w:sz w:val="28"/>
          <w:szCs w:val="28"/>
        </w:rPr>
        <w:t>在这个时候是不安立外境唯识的</w:t>
      </w:r>
      <w:del w:id="292" w:author="admin" w:date="2015-07-02T23:03:00Z">
        <w:r w:rsidRPr="00D719A6" w:rsidDel="00306133">
          <w:rPr>
            <w:rFonts w:ascii="华文楷体" w:eastAsia="华文楷体" w:hAnsi="华文楷体" w:hint="eastAsia"/>
            <w:sz w:val="28"/>
            <w:szCs w:val="28"/>
          </w:rPr>
          <w:delText>，</w:delText>
        </w:r>
      </w:del>
      <w:ins w:id="293" w:author="admin" w:date="2015-07-02T23:03:00Z">
        <w:r w:rsidR="00306133">
          <w:rPr>
            <w:rFonts w:ascii="华文楷体" w:eastAsia="华文楷体" w:hAnsi="华文楷体" w:hint="eastAsia"/>
            <w:sz w:val="28"/>
            <w:szCs w:val="28"/>
          </w:rPr>
          <w:t>。</w:t>
        </w:r>
      </w:ins>
      <w:r w:rsidRPr="00D719A6">
        <w:rPr>
          <w:rFonts w:ascii="华文楷体" w:eastAsia="华文楷体" w:hAnsi="华文楷体" w:hint="eastAsia"/>
          <w:sz w:val="28"/>
          <w:szCs w:val="28"/>
        </w:rPr>
        <w:t>但是</w:t>
      </w:r>
      <w:proofErr w:type="gramStart"/>
      <w:r w:rsidRPr="00D719A6">
        <w:rPr>
          <w:rFonts w:ascii="华文楷体" w:eastAsia="华文楷体" w:hAnsi="华文楷体" w:hint="eastAsia"/>
          <w:sz w:val="28"/>
          <w:szCs w:val="28"/>
        </w:rPr>
        <w:t>在</w:t>
      </w:r>
      <w:ins w:id="294" w:author="admin" w:date="2015-07-02T23:04:00Z">
        <w:r w:rsidR="00D5213E">
          <w:rPr>
            <w:rFonts w:ascii="华文楷体" w:eastAsia="华文楷体" w:hAnsi="华文楷体" w:hint="eastAsia"/>
            <w:sz w:val="28"/>
            <w:szCs w:val="28"/>
          </w:rPr>
          <w:t>承许</w:t>
        </w:r>
      </w:ins>
      <w:proofErr w:type="gramEnd"/>
      <w:del w:id="295" w:author="admin" w:date="2015-07-02T23:04:00Z">
        <w:r w:rsidRPr="00D719A6" w:rsidDel="00D5213E">
          <w:rPr>
            <w:rFonts w:ascii="华文楷体" w:eastAsia="华文楷体" w:hAnsi="华文楷体" w:hint="eastAsia"/>
            <w:sz w:val="28"/>
            <w:szCs w:val="28"/>
          </w:rPr>
          <w:delText>彼</w:delText>
        </w:r>
      </w:del>
      <w:r w:rsidRPr="00D719A6">
        <w:rPr>
          <w:rFonts w:ascii="华文楷体" w:eastAsia="华文楷体" w:hAnsi="华文楷体" w:hint="eastAsia"/>
          <w:sz w:val="28"/>
          <w:szCs w:val="28"/>
        </w:rPr>
        <w:t>修行的细中观的时候呢，月称</w:t>
      </w:r>
      <w:del w:id="296" w:author="admin" w:date="2015-07-02T23:04:00Z">
        <w:r w:rsidRPr="00D719A6" w:rsidDel="00D5213E">
          <w:rPr>
            <w:rFonts w:ascii="华文楷体" w:eastAsia="华文楷体" w:hAnsi="华文楷体" w:hint="eastAsia"/>
            <w:sz w:val="28"/>
            <w:szCs w:val="28"/>
          </w:rPr>
          <w:delText>论师</w:delText>
        </w:r>
      </w:del>
      <w:ins w:id="297" w:author="admin" w:date="2015-07-02T23:04:00Z">
        <w:r w:rsidR="00D5213E">
          <w:rPr>
            <w:rFonts w:ascii="华文楷体" w:eastAsia="华文楷体" w:hAnsi="华文楷体" w:hint="eastAsia"/>
            <w:sz w:val="28"/>
            <w:szCs w:val="28"/>
          </w:rPr>
          <w:t>菩萨</w:t>
        </w:r>
      </w:ins>
      <w:r w:rsidRPr="00D719A6">
        <w:rPr>
          <w:rFonts w:ascii="华文楷体" w:eastAsia="华文楷体" w:hAnsi="华文楷体" w:hint="eastAsia"/>
          <w:sz w:val="28"/>
          <w:szCs w:val="28"/>
        </w:rPr>
        <w:t>也好</w:t>
      </w:r>
      <w:ins w:id="298" w:author="admin" w:date="2015-07-02T23:04:00Z">
        <w:r w:rsidR="00D5213E">
          <w:rPr>
            <w:rFonts w:ascii="华文楷体" w:eastAsia="华文楷体" w:hAnsi="华文楷体" w:hint="eastAsia"/>
            <w:sz w:val="28"/>
            <w:szCs w:val="28"/>
          </w:rPr>
          <w:t>，</w:t>
        </w:r>
      </w:ins>
      <w:r w:rsidRPr="00D719A6">
        <w:rPr>
          <w:rFonts w:ascii="华文楷体" w:eastAsia="华文楷体" w:hAnsi="华文楷体" w:hint="eastAsia"/>
          <w:sz w:val="28"/>
          <w:szCs w:val="28"/>
        </w:rPr>
        <w:t>清</w:t>
      </w:r>
      <w:proofErr w:type="gramStart"/>
      <w:r w:rsidRPr="00D719A6">
        <w:rPr>
          <w:rFonts w:ascii="华文楷体" w:eastAsia="华文楷体" w:hAnsi="华文楷体" w:hint="eastAsia"/>
          <w:sz w:val="28"/>
          <w:szCs w:val="28"/>
        </w:rPr>
        <w:t>辨论</w:t>
      </w:r>
      <w:proofErr w:type="gramEnd"/>
      <w:r w:rsidRPr="00D719A6">
        <w:rPr>
          <w:rFonts w:ascii="华文楷体" w:eastAsia="华文楷体" w:hAnsi="华文楷体" w:hint="eastAsia"/>
          <w:sz w:val="28"/>
          <w:szCs w:val="28"/>
        </w:rPr>
        <w:t>师也好</w:t>
      </w:r>
      <w:ins w:id="299" w:author="admin" w:date="2015-07-02T23:04:00Z">
        <w:r w:rsidR="00D5213E">
          <w:rPr>
            <w:rFonts w:ascii="华文楷体" w:eastAsia="华文楷体" w:hAnsi="华文楷体" w:hint="eastAsia"/>
            <w:sz w:val="28"/>
            <w:szCs w:val="28"/>
          </w:rPr>
          <w:t>，</w:t>
        </w:r>
      </w:ins>
      <w:r w:rsidRPr="00D719A6">
        <w:rPr>
          <w:rFonts w:ascii="华文楷体" w:eastAsia="华文楷体" w:hAnsi="华文楷体" w:hint="eastAsia"/>
          <w:sz w:val="28"/>
          <w:szCs w:val="28"/>
        </w:rPr>
        <w:t>都</w:t>
      </w:r>
      <w:proofErr w:type="gramStart"/>
      <w:r w:rsidRPr="00D719A6">
        <w:rPr>
          <w:rFonts w:ascii="华文楷体" w:eastAsia="华文楷体" w:hAnsi="华文楷体" w:hint="eastAsia"/>
          <w:sz w:val="28"/>
          <w:szCs w:val="28"/>
        </w:rPr>
        <w:t>承许万</w:t>
      </w:r>
      <w:proofErr w:type="gramEnd"/>
      <w:r w:rsidRPr="00D719A6">
        <w:rPr>
          <w:rFonts w:ascii="华文楷体" w:eastAsia="华文楷体" w:hAnsi="华文楷体" w:hint="eastAsia"/>
          <w:sz w:val="28"/>
          <w:szCs w:val="28"/>
        </w:rPr>
        <w:t>法唯识，然后再把这种心识抉择为空性</w:t>
      </w:r>
      <w:ins w:id="300" w:author="admin" w:date="2015-07-02T23:04:00Z">
        <w:r w:rsidR="00D5213E">
          <w:rPr>
            <w:rFonts w:ascii="华文楷体" w:eastAsia="华文楷体" w:hAnsi="华文楷体" w:hint="eastAsia"/>
            <w:sz w:val="28"/>
            <w:szCs w:val="28"/>
          </w:rPr>
          <w:t>。</w:t>
        </w:r>
      </w:ins>
      <w:del w:id="301" w:author="admin" w:date="2015-07-02T23:04:00Z">
        <w:r w:rsidRPr="00D719A6" w:rsidDel="00D5213E">
          <w:rPr>
            <w:rFonts w:ascii="华文楷体" w:eastAsia="华文楷体" w:hAnsi="华文楷体" w:hint="eastAsia"/>
            <w:sz w:val="28"/>
            <w:szCs w:val="28"/>
          </w:rPr>
          <w:delText>，那么</w:delText>
        </w:r>
      </w:del>
      <w:r w:rsidRPr="00D719A6">
        <w:rPr>
          <w:rFonts w:ascii="华文楷体" w:eastAsia="华文楷体" w:hAnsi="华文楷体" w:hint="eastAsia"/>
          <w:sz w:val="28"/>
          <w:szCs w:val="28"/>
        </w:rPr>
        <w:t>如果需要再进一步抉择的话，那么这个心性的本身，空性</w:t>
      </w:r>
      <w:proofErr w:type="gramStart"/>
      <w:r w:rsidRPr="00D719A6">
        <w:rPr>
          <w:rFonts w:ascii="华文楷体" w:eastAsia="华文楷体" w:hAnsi="华文楷体" w:hint="eastAsia"/>
          <w:sz w:val="28"/>
          <w:szCs w:val="28"/>
        </w:rPr>
        <w:t>的本身</w:t>
      </w:r>
      <w:proofErr w:type="gramEnd"/>
      <w:del w:id="302" w:author="admin" w:date="2015-07-02T23:05:00Z">
        <w:r w:rsidRPr="00D719A6" w:rsidDel="00D5213E">
          <w:rPr>
            <w:rFonts w:ascii="华文楷体" w:eastAsia="华文楷体" w:hAnsi="华文楷体" w:hint="eastAsia"/>
            <w:sz w:val="28"/>
            <w:szCs w:val="28"/>
          </w:rPr>
          <w:delText>他</w:delText>
        </w:r>
      </w:del>
      <w:ins w:id="303" w:author="admin" w:date="2015-07-02T23:05:00Z">
        <w:r w:rsidR="00D5213E">
          <w:rPr>
            <w:rFonts w:ascii="华文楷体" w:eastAsia="华文楷体" w:hAnsi="华文楷体" w:hint="eastAsia"/>
            <w:sz w:val="28"/>
            <w:szCs w:val="28"/>
          </w:rPr>
          <w:t>它</w:t>
        </w:r>
      </w:ins>
      <w:r w:rsidRPr="00D719A6">
        <w:rPr>
          <w:rFonts w:ascii="华文楷体" w:eastAsia="华文楷体" w:hAnsi="华文楷体" w:hint="eastAsia"/>
          <w:sz w:val="28"/>
          <w:szCs w:val="28"/>
        </w:rPr>
        <w:t>不是一个不单单的空</w:t>
      </w:r>
      <w:del w:id="304" w:author="admin" w:date="2015-07-02T23:05:00Z">
        <w:r w:rsidRPr="00D719A6" w:rsidDel="00D5213E">
          <w:rPr>
            <w:rFonts w:ascii="华文楷体" w:eastAsia="华文楷体" w:hAnsi="华文楷体" w:hint="eastAsia"/>
            <w:sz w:val="28"/>
            <w:szCs w:val="28"/>
          </w:rPr>
          <w:delText>他</w:delText>
        </w:r>
      </w:del>
      <w:ins w:id="305" w:author="admin" w:date="2015-07-02T23:05:00Z">
        <w:r w:rsidR="00D5213E">
          <w:rPr>
            <w:rFonts w:ascii="华文楷体" w:eastAsia="华文楷体" w:hAnsi="华文楷体" w:hint="eastAsia"/>
            <w:sz w:val="28"/>
            <w:szCs w:val="28"/>
          </w:rPr>
          <w:t>，它</w:t>
        </w:r>
      </w:ins>
      <w:r w:rsidRPr="00D719A6">
        <w:rPr>
          <w:rFonts w:ascii="华文楷体" w:eastAsia="华文楷体" w:hAnsi="华文楷体" w:hint="eastAsia"/>
          <w:sz w:val="28"/>
          <w:szCs w:val="28"/>
        </w:rPr>
        <w:t>肯定和一个法</w:t>
      </w:r>
      <w:proofErr w:type="gramStart"/>
      <w:ins w:id="306" w:author="admin" w:date="2015-07-02T23:05:00Z">
        <w:r w:rsidR="00B87E78">
          <w:rPr>
            <w:rFonts w:ascii="华文楷体" w:eastAsia="华文楷体" w:hAnsi="华文楷体" w:hint="eastAsia"/>
            <w:sz w:val="28"/>
            <w:szCs w:val="28"/>
          </w:rPr>
          <w:t>要</w:t>
        </w:r>
      </w:ins>
      <w:r w:rsidRPr="00D719A6">
        <w:rPr>
          <w:rFonts w:ascii="华文楷体" w:eastAsia="华文楷体" w:hAnsi="华文楷体" w:hint="eastAsia"/>
          <w:sz w:val="28"/>
          <w:szCs w:val="28"/>
        </w:rPr>
        <w:t>双运的</w:t>
      </w:r>
      <w:proofErr w:type="gramEnd"/>
      <w:ins w:id="307" w:author="admin" w:date="2015-07-02T23:05:00Z">
        <w:r w:rsidR="00D5213E">
          <w:rPr>
            <w:rFonts w:ascii="华文楷体" w:eastAsia="华文楷体" w:hAnsi="华文楷体" w:hint="eastAsia"/>
            <w:sz w:val="28"/>
            <w:szCs w:val="28"/>
          </w:rPr>
          <w:t>。</w:t>
        </w:r>
      </w:ins>
      <w:r w:rsidRPr="00D719A6">
        <w:rPr>
          <w:rFonts w:ascii="华文楷体" w:eastAsia="华文楷体" w:hAnsi="华文楷体" w:hint="eastAsia"/>
          <w:sz w:val="28"/>
          <w:szCs w:val="28"/>
        </w:rPr>
        <w:t>那么</w:t>
      </w:r>
      <w:del w:id="308" w:author="admin" w:date="2015-07-02T23:05:00Z">
        <w:r w:rsidRPr="00D719A6" w:rsidDel="00B87E78">
          <w:rPr>
            <w:rFonts w:ascii="华文楷体" w:eastAsia="华文楷体" w:hAnsi="华文楷体" w:hint="eastAsia"/>
            <w:sz w:val="28"/>
            <w:szCs w:val="28"/>
          </w:rPr>
          <w:delText>他</w:delText>
        </w:r>
      </w:del>
      <w:r w:rsidRPr="00D719A6">
        <w:rPr>
          <w:rFonts w:ascii="华文楷体" w:eastAsia="华文楷体" w:hAnsi="华文楷体" w:hint="eastAsia"/>
          <w:sz w:val="28"/>
          <w:szCs w:val="28"/>
        </w:rPr>
        <w:t>这样一种究竟清净的</w:t>
      </w:r>
      <w:del w:id="309" w:author="admin" w:date="2015-07-02T23:05:00Z">
        <w:r w:rsidRPr="00D719A6" w:rsidDel="00B87E78">
          <w:rPr>
            <w:rFonts w:ascii="华文楷体" w:eastAsia="华文楷体" w:hAnsi="华文楷体" w:hint="eastAsia"/>
            <w:sz w:val="28"/>
            <w:szCs w:val="28"/>
          </w:rPr>
          <w:delText>空他</w:delText>
        </w:r>
      </w:del>
      <w:ins w:id="310" w:author="admin" w:date="2015-07-02T23:05:00Z">
        <w:r w:rsidR="00B87E78">
          <w:rPr>
            <w:rFonts w:ascii="华文楷体" w:eastAsia="华文楷体" w:hAnsi="华文楷体" w:hint="eastAsia"/>
            <w:sz w:val="28"/>
            <w:szCs w:val="28"/>
          </w:rPr>
          <w:t>空性</w:t>
        </w:r>
      </w:ins>
      <w:r w:rsidRPr="00D719A6">
        <w:rPr>
          <w:rFonts w:ascii="华文楷体" w:eastAsia="华文楷体" w:hAnsi="华文楷体" w:hint="eastAsia"/>
          <w:sz w:val="28"/>
          <w:szCs w:val="28"/>
        </w:rPr>
        <w:t>和</w:t>
      </w:r>
      <w:proofErr w:type="gramStart"/>
      <w:r w:rsidRPr="00D719A6">
        <w:rPr>
          <w:rFonts w:ascii="华文楷体" w:eastAsia="华文楷体" w:hAnsi="华文楷体" w:hint="eastAsia"/>
          <w:sz w:val="28"/>
          <w:szCs w:val="28"/>
        </w:rPr>
        <w:t>谁双运</w:t>
      </w:r>
      <w:proofErr w:type="gramEnd"/>
      <w:r w:rsidRPr="00D719A6">
        <w:rPr>
          <w:rFonts w:ascii="华文楷体" w:eastAsia="华文楷体" w:hAnsi="华文楷体" w:hint="eastAsia"/>
          <w:sz w:val="28"/>
          <w:szCs w:val="28"/>
        </w:rPr>
        <w:t>呢</w:t>
      </w:r>
      <w:ins w:id="311" w:author="admin" w:date="2015-07-02T23:06:00Z">
        <w:r w:rsidR="00C13E6A">
          <w:rPr>
            <w:rFonts w:ascii="华文楷体" w:eastAsia="华文楷体" w:hAnsi="华文楷体" w:hint="eastAsia"/>
            <w:sz w:val="28"/>
            <w:szCs w:val="28"/>
          </w:rPr>
          <w:t>？</w:t>
        </w:r>
      </w:ins>
      <w:del w:id="312" w:author="admin" w:date="2015-07-02T23:06:00Z">
        <w:r w:rsidRPr="00D719A6" w:rsidDel="00C13E6A">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不可能是和不清净的</w:t>
      </w:r>
      <w:proofErr w:type="gramStart"/>
      <w:r w:rsidRPr="00D719A6">
        <w:rPr>
          <w:rFonts w:ascii="华文楷体" w:eastAsia="华文楷体" w:hAnsi="华文楷体" w:hint="eastAsia"/>
          <w:sz w:val="28"/>
          <w:szCs w:val="28"/>
        </w:rPr>
        <w:t>法双运</w:t>
      </w:r>
      <w:proofErr w:type="gramEnd"/>
      <w:r w:rsidRPr="00D719A6">
        <w:rPr>
          <w:rFonts w:ascii="华文楷体" w:eastAsia="华文楷体" w:hAnsi="华文楷体" w:hint="eastAsia"/>
          <w:sz w:val="28"/>
          <w:szCs w:val="28"/>
        </w:rPr>
        <w:t>的</w:t>
      </w:r>
      <w:del w:id="313" w:author="admin" w:date="2015-07-02T23:07:00Z">
        <w:r w:rsidRPr="00D719A6" w:rsidDel="00A140CB">
          <w:rPr>
            <w:rFonts w:ascii="华文楷体" w:eastAsia="华文楷体" w:hAnsi="华文楷体" w:hint="eastAsia"/>
            <w:sz w:val="28"/>
            <w:szCs w:val="28"/>
          </w:rPr>
          <w:delText>，</w:delText>
        </w:r>
      </w:del>
      <w:ins w:id="314" w:author="admin" w:date="2015-07-02T23:07:00Z">
        <w:r w:rsidR="00A140CB">
          <w:rPr>
            <w:rFonts w:ascii="华文楷体" w:eastAsia="华文楷体" w:hAnsi="华文楷体" w:hint="eastAsia"/>
            <w:sz w:val="28"/>
            <w:szCs w:val="28"/>
          </w:rPr>
          <w:t>。</w:t>
        </w:r>
      </w:ins>
      <w:r w:rsidRPr="00D719A6">
        <w:rPr>
          <w:rFonts w:ascii="华文楷体" w:eastAsia="华文楷体" w:hAnsi="华文楷体" w:hint="eastAsia"/>
          <w:sz w:val="28"/>
          <w:szCs w:val="28"/>
        </w:rPr>
        <w:t>因为这样一种不清净的法在胜义</w:t>
      </w:r>
      <w:proofErr w:type="gramStart"/>
      <w:r w:rsidRPr="00D719A6">
        <w:rPr>
          <w:rFonts w:ascii="华文楷体" w:eastAsia="华文楷体" w:hAnsi="华文楷体" w:hint="eastAsia"/>
          <w:sz w:val="28"/>
          <w:szCs w:val="28"/>
        </w:rPr>
        <w:t>谛</w:t>
      </w:r>
      <w:proofErr w:type="gramEnd"/>
      <w:r w:rsidRPr="00D719A6">
        <w:rPr>
          <w:rFonts w:ascii="华文楷体" w:eastAsia="华文楷体" w:hAnsi="华文楷体" w:hint="eastAsia"/>
          <w:sz w:val="28"/>
          <w:szCs w:val="28"/>
        </w:rPr>
        <w:t>当中，连名称都不存在的缘故</w:t>
      </w:r>
      <w:ins w:id="315" w:author="admin" w:date="2015-07-02T23:07:00Z">
        <w:r w:rsidR="00C13E6A">
          <w:rPr>
            <w:rFonts w:ascii="华文楷体" w:eastAsia="华文楷体" w:hAnsi="华文楷体" w:hint="eastAsia"/>
            <w:sz w:val="28"/>
            <w:szCs w:val="28"/>
          </w:rPr>
          <w:t>，</w:t>
        </w:r>
      </w:ins>
      <w:del w:id="316" w:author="admin" w:date="2015-07-02T23:07:00Z">
        <w:r w:rsidRPr="00D719A6" w:rsidDel="00C13E6A">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所以说这样一种究竟清净的</w:t>
      </w:r>
      <w:del w:id="317" w:author="admin" w:date="2015-07-02T23:07:00Z">
        <w:r w:rsidRPr="00D719A6" w:rsidDel="006C6D90">
          <w:rPr>
            <w:rFonts w:ascii="华文楷体" w:eastAsia="华文楷体" w:hAnsi="华文楷体" w:hint="eastAsia"/>
            <w:sz w:val="28"/>
            <w:szCs w:val="28"/>
          </w:rPr>
          <w:delText>空他</w:delText>
        </w:r>
      </w:del>
      <w:proofErr w:type="gramStart"/>
      <w:ins w:id="318" w:author="admin" w:date="2015-07-02T23:07:00Z">
        <w:r w:rsidR="006C6D90">
          <w:rPr>
            <w:rFonts w:ascii="华文楷体" w:eastAsia="华文楷体" w:hAnsi="华文楷体" w:hint="eastAsia"/>
            <w:sz w:val="28"/>
            <w:szCs w:val="28"/>
          </w:rPr>
          <w:t>空性</w:t>
        </w:r>
      </w:ins>
      <w:r w:rsidRPr="00D719A6">
        <w:rPr>
          <w:rFonts w:ascii="华文楷体" w:eastAsia="华文楷体" w:hAnsi="华文楷体" w:hint="eastAsia"/>
          <w:sz w:val="28"/>
          <w:szCs w:val="28"/>
        </w:rPr>
        <w:t>只能</w:t>
      </w:r>
      <w:ins w:id="319" w:author="admin" w:date="2015-07-02T23:07:00Z">
        <w:r w:rsidR="00796D9C">
          <w:rPr>
            <w:rFonts w:ascii="华文楷体" w:eastAsia="华文楷体" w:hAnsi="华文楷体" w:hint="eastAsia"/>
            <w:sz w:val="28"/>
            <w:szCs w:val="28"/>
          </w:rPr>
          <w:t>够</w:t>
        </w:r>
      </w:ins>
      <w:proofErr w:type="gramEnd"/>
      <w:r w:rsidRPr="00D719A6">
        <w:rPr>
          <w:rFonts w:ascii="华文楷体" w:eastAsia="华文楷体" w:hAnsi="华文楷体" w:hint="eastAsia"/>
          <w:sz w:val="28"/>
          <w:szCs w:val="28"/>
        </w:rPr>
        <w:t>和</w:t>
      </w:r>
      <w:ins w:id="320" w:author="admin" w:date="2015-07-02T23:08:00Z">
        <w:r w:rsidR="00796D9C">
          <w:rPr>
            <w:rFonts w:ascii="华文楷体" w:eastAsia="华文楷体" w:hAnsi="华文楷体" w:hint="eastAsia"/>
            <w:sz w:val="28"/>
            <w:szCs w:val="28"/>
          </w:rPr>
          <w:t>这样一种</w:t>
        </w:r>
      </w:ins>
      <w:r w:rsidRPr="00D719A6">
        <w:rPr>
          <w:rFonts w:ascii="华文楷体" w:eastAsia="华文楷体" w:hAnsi="华文楷体" w:hint="eastAsia"/>
          <w:sz w:val="28"/>
          <w:szCs w:val="28"/>
        </w:rPr>
        <w:t>无为法的光明双运</w:t>
      </w:r>
      <w:ins w:id="321" w:author="admin" w:date="2015-07-02T23:08:00Z">
        <w:r w:rsidR="00796D9C">
          <w:rPr>
            <w:rFonts w:ascii="华文楷体" w:eastAsia="华文楷体" w:hAnsi="华文楷体" w:hint="eastAsia"/>
            <w:sz w:val="28"/>
            <w:szCs w:val="28"/>
          </w:rPr>
          <w:t>。</w:t>
        </w:r>
      </w:ins>
      <w:del w:id="322" w:author="admin" w:date="2015-07-02T23:08:00Z">
        <w:r w:rsidRPr="00D719A6" w:rsidDel="00796D9C">
          <w:rPr>
            <w:rFonts w:ascii="华文楷体" w:eastAsia="华文楷体" w:hAnsi="华文楷体" w:hint="eastAsia"/>
            <w:sz w:val="28"/>
            <w:szCs w:val="28"/>
          </w:rPr>
          <w:delText>，</w:delText>
        </w:r>
      </w:del>
      <w:ins w:id="323" w:author="admin" w:date="2015-07-02T23:08:00Z">
        <w:r w:rsidR="00796D9C">
          <w:rPr>
            <w:rFonts w:ascii="华文楷体" w:eastAsia="华文楷体" w:hAnsi="华文楷体" w:hint="eastAsia"/>
            <w:sz w:val="28"/>
            <w:szCs w:val="28"/>
          </w:rPr>
          <w:t>所以这个时候</w:t>
        </w:r>
      </w:ins>
      <w:del w:id="324" w:author="admin" w:date="2015-07-02T23:08:00Z">
        <w:r w:rsidRPr="00D719A6" w:rsidDel="00796D9C">
          <w:rPr>
            <w:rFonts w:ascii="华文楷体" w:eastAsia="华文楷体" w:hAnsi="华文楷体" w:hint="eastAsia"/>
            <w:sz w:val="28"/>
            <w:szCs w:val="28"/>
          </w:rPr>
          <w:delText>这样</w:delText>
        </w:r>
      </w:del>
      <w:ins w:id="325" w:author="admin" w:date="2015-07-02T23:08:00Z">
        <w:r w:rsidR="00796D9C">
          <w:rPr>
            <w:rFonts w:ascii="华文楷体" w:eastAsia="华文楷体" w:hAnsi="华文楷体" w:hint="eastAsia"/>
            <w:sz w:val="28"/>
            <w:szCs w:val="28"/>
          </w:rPr>
          <w:t>就</w:t>
        </w:r>
      </w:ins>
      <w:r w:rsidRPr="00D719A6">
        <w:rPr>
          <w:rFonts w:ascii="华文楷体" w:eastAsia="华文楷体" w:hAnsi="华文楷体" w:hint="eastAsia"/>
          <w:sz w:val="28"/>
          <w:szCs w:val="28"/>
        </w:rPr>
        <w:t>必然会引发这样一种如来藏光明的观点，那么这种如来藏的光明它是存在</w:t>
      </w:r>
      <w:proofErr w:type="gramStart"/>
      <w:r w:rsidRPr="00D719A6">
        <w:rPr>
          <w:rFonts w:ascii="华文楷体" w:eastAsia="华文楷体" w:hAnsi="华文楷体" w:hint="eastAsia"/>
          <w:sz w:val="28"/>
          <w:szCs w:val="28"/>
        </w:rPr>
        <w:t>在</w:t>
      </w:r>
      <w:proofErr w:type="gramEnd"/>
      <w:r w:rsidRPr="00D719A6">
        <w:rPr>
          <w:rFonts w:ascii="华文楷体" w:eastAsia="华文楷体" w:hAnsi="华文楷体" w:hint="eastAsia"/>
          <w:sz w:val="28"/>
          <w:szCs w:val="28"/>
        </w:rPr>
        <w:t>哪里呢</w:t>
      </w:r>
      <w:ins w:id="326" w:author="admin" w:date="2015-07-02T23:09:00Z">
        <w:r w:rsidR="00796D9C">
          <w:rPr>
            <w:rFonts w:ascii="华文楷体" w:eastAsia="华文楷体" w:hAnsi="华文楷体" w:hint="eastAsia"/>
            <w:sz w:val="28"/>
            <w:szCs w:val="28"/>
          </w:rPr>
          <w:t>？</w:t>
        </w:r>
      </w:ins>
      <w:del w:id="327" w:author="admin" w:date="2015-07-02T23:09:00Z">
        <w:r w:rsidRPr="00D719A6" w:rsidDel="00796D9C">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不是存在在外境上面</w:t>
      </w:r>
      <w:ins w:id="328" w:author="admin" w:date="2015-07-02T23:09:00Z">
        <w:r w:rsidR="00796D9C">
          <w:rPr>
            <w:rFonts w:ascii="华文楷体" w:eastAsia="华文楷体" w:hAnsi="华文楷体" w:hint="eastAsia"/>
            <w:sz w:val="28"/>
            <w:szCs w:val="28"/>
          </w:rPr>
          <w:t>，</w:t>
        </w:r>
      </w:ins>
      <w:del w:id="329" w:author="admin" w:date="2015-07-02T23:09:00Z">
        <w:r w:rsidRPr="00D719A6" w:rsidDel="00796D9C">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不是存在</w:t>
      </w:r>
      <w:proofErr w:type="gramStart"/>
      <w:r w:rsidRPr="00D719A6">
        <w:rPr>
          <w:rFonts w:ascii="华文楷体" w:eastAsia="华文楷体" w:hAnsi="华文楷体" w:hint="eastAsia"/>
          <w:sz w:val="28"/>
          <w:szCs w:val="28"/>
        </w:rPr>
        <w:t>在</w:t>
      </w:r>
      <w:proofErr w:type="gramEnd"/>
      <w:r w:rsidRPr="00D719A6">
        <w:rPr>
          <w:rFonts w:ascii="华文楷体" w:eastAsia="华文楷体" w:hAnsi="华文楷体" w:hint="eastAsia"/>
          <w:sz w:val="28"/>
          <w:szCs w:val="28"/>
        </w:rPr>
        <w:t>石头上面</w:t>
      </w:r>
      <w:ins w:id="330" w:author="admin" w:date="2015-07-02T23:09:00Z">
        <w:r w:rsidR="00796D9C">
          <w:rPr>
            <w:rFonts w:ascii="华文楷体" w:eastAsia="华文楷体" w:hAnsi="华文楷体" w:hint="eastAsia"/>
            <w:sz w:val="28"/>
            <w:szCs w:val="28"/>
          </w:rPr>
          <w:t>，</w:t>
        </w:r>
      </w:ins>
      <w:del w:id="331" w:author="admin" w:date="2015-07-02T23:09:00Z">
        <w:r w:rsidRPr="00D719A6" w:rsidDel="00796D9C">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而是存在</w:t>
      </w:r>
      <w:proofErr w:type="gramStart"/>
      <w:r w:rsidRPr="00D719A6">
        <w:rPr>
          <w:rFonts w:ascii="华文楷体" w:eastAsia="华文楷体" w:hAnsi="华文楷体" w:hint="eastAsia"/>
          <w:sz w:val="28"/>
          <w:szCs w:val="28"/>
        </w:rPr>
        <w:t>在</w:t>
      </w:r>
      <w:proofErr w:type="gramEnd"/>
      <w:r w:rsidRPr="00D719A6">
        <w:rPr>
          <w:rFonts w:ascii="华文楷体" w:eastAsia="华文楷体" w:hAnsi="华文楷体" w:hint="eastAsia"/>
          <w:sz w:val="28"/>
          <w:szCs w:val="28"/>
        </w:rPr>
        <w:t>自己的心性上面，所以最后就知道这样一种</w:t>
      </w:r>
      <w:proofErr w:type="gramStart"/>
      <w:r w:rsidRPr="00D719A6">
        <w:rPr>
          <w:rFonts w:ascii="华文楷体" w:eastAsia="华文楷体" w:hAnsi="华文楷体" w:hint="eastAsia"/>
          <w:sz w:val="28"/>
          <w:szCs w:val="28"/>
        </w:rPr>
        <w:t>心性本身</w:t>
      </w:r>
      <w:proofErr w:type="gramEnd"/>
      <w:del w:id="332" w:author="admin" w:date="2015-07-02T23:10:00Z">
        <w:r w:rsidRPr="00D719A6" w:rsidDel="00040A09">
          <w:rPr>
            <w:rFonts w:ascii="华文楷体" w:eastAsia="华文楷体" w:hAnsi="华文楷体" w:hint="eastAsia"/>
            <w:sz w:val="28"/>
            <w:szCs w:val="28"/>
          </w:rPr>
          <w:delText>他</w:delText>
        </w:r>
      </w:del>
      <w:ins w:id="333" w:author="admin" w:date="2015-07-02T23:10:00Z">
        <w:r w:rsidR="00040A09">
          <w:rPr>
            <w:rFonts w:ascii="华文楷体" w:eastAsia="华文楷体" w:hAnsi="华文楷体" w:hint="eastAsia"/>
            <w:sz w:val="28"/>
            <w:szCs w:val="28"/>
          </w:rPr>
          <w:t>它</w:t>
        </w:r>
      </w:ins>
      <w:r w:rsidRPr="00D719A6">
        <w:rPr>
          <w:rFonts w:ascii="华文楷体" w:eastAsia="华文楷体" w:hAnsi="华文楷体" w:hint="eastAsia"/>
          <w:sz w:val="28"/>
          <w:szCs w:val="28"/>
        </w:rPr>
        <w:t>就是一种空性和</w:t>
      </w:r>
      <w:proofErr w:type="gramStart"/>
      <w:r w:rsidRPr="00D719A6">
        <w:rPr>
          <w:rFonts w:ascii="华文楷体" w:eastAsia="华文楷体" w:hAnsi="华文楷体" w:hint="eastAsia"/>
          <w:sz w:val="28"/>
          <w:szCs w:val="28"/>
        </w:rPr>
        <w:t>光明双运的</w:t>
      </w:r>
      <w:proofErr w:type="gramEnd"/>
      <w:r w:rsidRPr="00D719A6">
        <w:rPr>
          <w:rFonts w:ascii="华文楷体" w:eastAsia="华文楷体" w:hAnsi="华文楷体" w:hint="eastAsia"/>
          <w:sz w:val="28"/>
          <w:szCs w:val="28"/>
        </w:rPr>
        <w:t>自性，这样也是心性的法性</w:t>
      </w:r>
      <w:del w:id="334" w:author="admin" w:date="2015-07-02T23:09:00Z">
        <w:r w:rsidRPr="00D719A6" w:rsidDel="00040A09">
          <w:rPr>
            <w:rFonts w:ascii="华文楷体" w:eastAsia="华文楷体" w:hAnsi="华文楷体" w:hint="eastAsia"/>
            <w:sz w:val="28"/>
            <w:szCs w:val="28"/>
          </w:rPr>
          <w:delText>，</w:delText>
        </w:r>
      </w:del>
      <w:ins w:id="335" w:author="admin" w:date="2015-07-02T23:09:00Z">
        <w:r w:rsidR="00040A09">
          <w:rPr>
            <w:rFonts w:ascii="华文楷体" w:eastAsia="华文楷体" w:hAnsi="华文楷体" w:hint="eastAsia"/>
            <w:sz w:val="28"/>
            <w:szCs w:val="28"/>
          </w:rPr>
          <w:t>。</w:t>
        </w:r>
      </w:ins>
    </w:p>
    <w:p w:rsidR="00F831FD" w:rsidRDefault="00D719A6" w:rsidP="00F831FD">
      <w:pPr>
        <w:autoSpaceDE w:val="0"/>
        <w:autoSpaceDN w:val="0"/>
        <w:adjustRightInd w:val="0"/>
        <w:jc w:val="left"/>
        <w:rPr>
          <w:ins w:id="336" w:author="admin" w:date="2015-07-02T23:14:00Z"/>
          <w:rFonts w:ascii="华文楷体" w:eastAsia="华文楷体" w:hAnsi="华文楷体"/>
          <w:sz w:val="28"/>
          <w:szCs w:val="28"/>
        </w:rPr>
      </w:pPr>
      <w:r w:rsidRPr="00D719A6">
        <w:rPr>
          <w:rFonts w:ascii="华文楷体" w:eastAsia="华文楷体" w:hAnsi="华文楷体" w:hint="eastAsia"/>
          <w:sz w:val="28"/>
          <w:szCs w:val="28"/>
        </w:rPr>
        <w:t>那么这样一种心的有法呢，就是名言</w:t>
      </w:r>
      <w:proofErr w:type="gramStart"/>
      <w:r w:rsidRPr="00D719A6">
        <w:rPr>
          <w:rFonts w:ascii="华文楷体" w:eastAsia="华文楷体" w:hAnsi="华文楷体" w:hint="eastAsia"/>
          <w:sz w:val="28"/>
          <w:szCs w:val="28"/>
        </w:rPr>
        <w:t>谛</w:t>
      </w:r>
      <w:proofErr w:type="gramEnd"/>
      <w:r w:rsidRPr="00D719A6">
        <w:rPr>
          <w:rFonts w:ascii="华文楷体" w:eastAsia="华文楷体" w:hAnsi="华文楷体" w:hint="eastAsia"/>
          <w:sz w:val="28"/>
          <w:szCs w:val="28"/>
        </w:rPr>
        <w:t>当中</w:t>
      </w:r>
      <w:del w:id="337" w:author="admin" w:date="2015-07-02T23:10:00Z">
        <w:r w:rsidRPr="00D719A6" w:rsidDel="003D66F2">
          <w:rPr>
            <w:rFonts w:ascii="华文楷体" w:eastAsia="华文楷体" w:hAnsi="华文楷体" w:hint="eastAsia"/>
            <w:sz w:val="28"/>
            <w:szCs w:val="28"/>
          </w:rPr>
          <w:delText>这样一种</w:delText>
        </w:r>
      </w:del>
      <w:ins w:id="338" w:author="admin" w:date="2015-07-02T23:10:00Z">
        <w:r w:rsidR="003D66F2">
          <w:rPr>
            <w:rFonts w:ascii="华文楷体" w:eastAsia="华文楷体" w:hAnsi="华文楷体" w:hint="eastAsia"/>
            <w:sz w:val="28"/>
            <w:szCs w:val="28"/>
          </w:rPr>
          <w:t>这个</w:t>
        </w:r>
      </w:ins>
      <w:r w:rsidRPr="00D719A6">
        <w:rPr>
          <w:rFonts w:ascii="华文楷体" w:eastAsia="华文楷体" w:hAnsi="华文楷体" w:hint="eastAsia"/>
          <w:sz w:val="28"/>
          <w:szCs w:val="28"/>
        </w:rPr>
        <w:t>心识</w:t>
      </w:r>
      <w:del w:id="339" w:author="admin" w:date="2015-07-02T23:11:00Z">
        <w:r w:rsidRPr="00D719A6" w:rsidDel="003D66F2">
          <w:rPr>
            <w:rFonts w:ascii="华文楷体" w:eastAsia="华文楷体" w:hAnsi="华文楷体" w:hint="eastAsia"/>
            <w:sz w:val="28"/>
            <w:szCs w:val="28"/>
          </w:rPr>
          <w:delText>呢</w:delText>
        </w:r>
      </w:del>
      <w:ins w:id="340" w:author="admin" w:date="2015-07-02T23:10:00Z">
        <w:r w:rsidR="003D66F2">
          <w:rPr>
            <w:rFonts w:ascii="华文楷体" w:eastAsia="华文楷体" w:hAnsi="华文楷体" w:hint="eastAsia"/>
            <w:sz w:val="28"/>
            <w:szCs w:val="28"/>
          </w:rPr>
          <w:t>，</w:t>
        </w:r>
      </w:ins>
      <w:del w:id="341" w:author="admin" w:date="2015-07-02T23:11:00Z">
        <w:r w:rsidRPr="00D719A6" w:rsidDel="003D66F2">
          <w:rPr>
            <w:rFonts w:ascii="华文楷体" w:eastAsia="华文楷体" w:hAnsi="华文楷体" w:hint="eastAsia"/>
            <w:sz w:val="28"/>
            <w:szCs w:val="28"/>
          </w:rPr>
          <w:delText>也</w:delText>
        </w:r>
        <w:r w:rsidRPr="00D719A6" w:rsidDel="003D66F2">
          <w:rPr>
            <w:rFonts w:ascii="华文楷体" w:eastAsia="华文楷体" w:hAnsi="华文楷体" w:hint="eastAsia"/>
            <w:sz w:val="28"/>
            <w:szCs w:val="28"/>
          </w:rPr>
          <w:lastRenderedPageBreak/>
          <w:delText>就是</w:delText>
        </w:r>
      </w:del>
      <w:ins w:id="342" w:author="admin" w:date="2015-07-02T23:11:00Z">
        <w:r w:rsidR="003D66F2">
          <w:rPr>
            <w:rFonts w:ascii="华文楷体" w:eastAsia="华文楷体" w:hAnsi="华文楷体" w:hint="eastAsia"/>
            <w:sz w:val="28"/>
            <w:szCs w:val="28"/>
          </w:rPr>
          <w:t>平时</w:t>
        </w:r>
      </w:ins>
      <w:r w:rsidRPr="00D719A6">
        <w:rPr>
          <w:rFonts w:ascii="华文楷体" w:eastAsia="华文楷体" w:hAnsi="华文楷体" w:hint="eastAsia"/>
          <w:sz w:val="28"/>
          <w:szCs w:val="28"/>
        </w:rPr>
        <w:t>我们从眼识</w:t>
      </w:r>
      <w:del w:id="343" w:author="admin" w:date="2015-07-02T23:11:00Z">
        <w:r w:rsidRPr="00D719A6" w:rsidDel="00646142">
          <w:rPr>
            <w:rFonts w:ascii="华文楷体" w:eastAsia="华文楷体" w:hAnsi="华文楷体" w:hint="eastAsia"/>
            <w:sz w:val="28"/>
            <w:szCs w:val="28"/>
          </w:rPr>
          <w:delText>道阿赖耶</w:delText>
        </w:r>
      </w:del>
      <w:ins w:id="344" w:author="admin" w:date="2015-07-02T23:11:00Z">
        <w:r w:rsidR="00646142">
          <w:rPr>
            <w:rFonts w:ascii="华文楷体" w:eastAsia="华文楷体" w:hAnsi="华文楷体" w:hint="eastAsia"/>
            <w:sz w:val="28"/>
            <w:szCs w:val="28"/>
          </w:rPr>
          <w:t>到</w:t>
        </w:r>
        <w:r w:rsidR="00646142" w:rsidRPr="00D719A6">
          <w:rPr>
            <w:rFonts w:ascii="华文楷体" w:eastAsia="华文楷体" w:hAnsi="华文楷体" w:hint="eastAsia"/>
            <w:sz w:val="28"/>
            <w:szCs w:val="28"/>
          </w:rPr>
          <w:t>阿</w:t>
        </w:r>
        <w:proofErr w:type="gramStart"/>
        <w:r w:rsidR="00646142" w:rsidRPr="00D719A6">
          <w:rPr>
            <w:rFonts w:ascii="华文楷体" w:eastAsia="华文楷体" w:hAnsi="华文楷体" w:hint="eastAsia"/>
            <w:sz w:val="28"/>
            <w:szCs w:val="28"/>
          </w:rPr>
          <w:t>赖耶</w:t>
        </w:r>
      </w:ins>
      <w:r w:rsidRPr="00D719A6">
        <w:rPr>
          <w:rFonts w:ascii="华文楷体" w:eastAsia="华文楷体" w:hAnsi="华文楷体" w:hint="eastAsia"/>
          <w:sz w:val="28"/>
          <w:szCs w:val="28"/>
        </w:rPr>
        <w:t>识</w:t>
      </w:r>
      <w:proofErr w:type="gramEnd"/>
      <w:r w:rsidRPr="00D719A6">
        <w:rPr>
          <w:rFonts w:ascii="华文楷体" w:eastAsia="华文楷体" w:hAnsi="华文楷体" w:hint="eastAsia"/>
          <w:sz w:val="28"/>
          <w:szCs w:val="28"/>
        </w:rPr>
        <w:t>之间，他的名言</w:t>
      </w:r>
      <w:proofErr w:type="gramStart"/>
      <w:r w:rsidRPr="00D719A6">
        <w:rPr>
          <w:rFonts w:ascii="华文楷体" w:eastAsia="华文楷体" w:hAnsi="华文楷体" w:hint="eastAsia"/>
          <w:sz w:val="28"/>
          <w:szCs w:val="28"/>
        </w:rPr>
        <w:t>谛</w:t>
      </w:r>
      <w:proofErr w:type="gramEnd"/>
      <w:ins w:id="345" w:author="admin" w:date="2015-07-02T23:11:00Z">
        <w:r w:rsidR="00646142">
          <w:rPr>
            <w:rFonts w:ascii="华文楷体" w:eastAsia="华文楷体" w:hAnsi="华文楷体" w:hint="eastAsia"/>
            <w:sz w:val="28"/>
            <w:szCs w:val="28"/>
          </w:rPr>
          <w:t>当</w:t>
        </w:r>
      </w:ins>
      <w:r w:rsidRPr="00D719A6">
        <w:rPr>
          <w:rFonts w:ascii="华文楷体" w:eastAsia="华文楷体" w:hAnsi="华文楷体" w:hint="eastAsia"/>
          <w:sz w:val="28"/>
          <w:szCs w:val="28"/>
        </w:rPr>
        <w:t>中的有法也是这样一种</w:t>
      </w:r>
      <w:proofErr w:type="gramStart"/>
      <w:r w:rsidRPr="00D719A6">
        <w:rPr>
          <w:rFonts w:ascii="华文楷体" w:eastAsia="华文楷体" w:hAnsi="华文楷体" w:hint="eastAsia"/>
          <w:sz w:val="28"/>
          <w:szCs w:val="28"/>
        </w:rPr>
        <w:t>八识聚</w:t>
      </w:r>
      <w:proofErr w:type="gramEnd"/>
      <w:del w:id="346" w:author="admin" w:date="2015-07-02T23:12:00Z">
        <w:r w:rsidRPr="00D719A6" w:rsidDel="00646142">
          <w:rPr>
            <w:rFonts w:ascii="华文楷体" w:eastAsia="华文楷体" w:hAnsi="华文楷体" w:hint="eastAsia"/>
            <w:sz w:val="28"/>
            <w:szCs w:val="28"/>
          </w:rPr>
          <w:delText>，</w:delText>
        </w:r>
      </w:del>
      <w:ins w:id="347" w:author="admin" w:date="2015-07-02T23:12:00Z">
        <w:r w:rsidR="00646142">
          <w:rPr>
            <w:rFonts w:ascii="华文楷体" w:eastAsia="华文楷体" w:hAnsi="华文楷体" w:hint="eastAsia"/>
            <w:sz w:val="28"/>
            <w:szCs w:val="28"/>
          </w:rPr>
          <w:t>。</w:t>
        </w:r>
      </w:ins>
      <w:r w:rsidRPr="00D719A6">
        <w:rPr>
          <w:rFonts w:ascii="华文楷体" w:eastAsia="华文楷体" w:hAnsi="华文楷体" w:hint="eastAsia"/>
          <w:sz w:val="28"/>
          <w:szCs w:val="28"/>
        </w:rPr>
        <w:t>那么</w:t>
      </w:r>
      <w:del w:id="348" w:author="admin" w:date="2015-07-02T23:12:00Z">
        <w:r w:rsidRPr="00D719A6" w:rsidDel="007456D7">
          <w:rPr>
            <w:rFonts w:ascii="华文楷体" w:eastAsia="华文楷体" w:hAnsi="华文楷体" w:hint="eastAsia"/>
            <w:sz w:val="28"/>
            <w:szCs w:val="28"/>
          </w:rPr>
          <w:delText>他</w:delText>
        </w:r>
      </w:del>
      <w:ins w:id="349" w:author="admin" w:date="2015-07-02T23:12:00Z">
        <w:r w:rsidR="007456D7">
          <w:rPr>
            <w:rFonts w:ascii="华文楷体" w:eastAsia="华文楷体" w:hAnsi="华文楷体" w:hint="eastAsia"/>
            <w:sz w:val="28"/>
            <w:szCs w:val="28"/>
          </w:rPr>
          <w:t>它</w:t>
        </w:r>
      </w:ins>
      <w:r w:rsidRPr="00D719A6">
        <w:rPr>
          <w:rFonts w:ascii="华文楷体" w:eastAsia="华文楷体" w:hAnsi="华文楷体" w:hint="eastAsia"/>
          <w:sz w:val="28"/>
          <w:szCs w:val="28"/>
        </w:rPr>
        <w:t>的法性呢，就是这样一种空性和光明无二的这样一种状态，</w:t>
      </w:r>
      <w:ins w:id="350" w:author="admin" w:date="2015-07-02T23:12:00Z">
        <w:r w:rsidR="007456D7">
          <w:rPr>
            <w:rFonts w:ascii="华文楷体" w:eastAsia="华文楷体" w:hAnsi="华文楷体" w:hint="eastAsia"/>
            <w:sz w:val="28"/>
            <w:szCs w:val="28"/>
          </w:rPr>
          <w:t>所以</w:t>
        </w:r>
      </w:ins>
      <w:r w:rsidRPr="00D719A6">
        <w:rPr>
          <w:rFonts w:ascii="华文楷体" w:eastAsia="华文楷体" w:hAnsi="华文楷体" w:hint="eastAsia"/>
          <w:sz w:val="28"/>
          <w:szCs w:val="28"/>
        </w:rPr>
        <w:t>这个</w:t>
      </w:r>
      <w:ins w:id="351" w:author="admin" w:date="2015-07-02T23:12:00Z">
        <w:r w:rsidR="007456D7">
          <w:rPr>
            <w:rFonts w:ascii="华文楷体" w:eastAsia="华文楷体" w:hAnsi="华文楷体" w:hint="eastAsia"/>
            <w:sz w:val="28"/>
            <w:szCs w:val="28"/>
          </w:rPr>
          <w:t>方面</w:t>
        </w:r>
      </w:ins>
      <w:r w:rsidRPr="00D719A6">
        <w:rPr>
          <w:rFonts w:ascii="华文楷体" w:eastAsia="华文楷体" w:hAnsi="华文楷体" w:hint="eastAsia"/>
          <w:sz w:val="28"/>
          <w:szCs w:val="28"/>
        </w:rPr>
        <w:t>就是有法和法性之间的这样一种本体的关系，在</w:t>
      </w:r>
      <w:del w:id="352" w:author="admin" w:date="2015-07-02T23:13:00Z">
        <w:r w:rsidRPr="00D719A6" w:rsidDel="007456D7">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显宗当中也是这样抉择的</w:t>
      </w:r>
      <w:ins w:id="353" w:author="admin" w:date="2015-07-02T23:13:00Z">
        <w:r w:rsidR="007456D7">
          <w:rPr>
            <w:rFonts w:ascii="华文楷体" w:eastAsia="华文楷体" w:hAnsi="华文楷体" w:hint="eastAsia"/>
            <w:sz w:val="28"/>
            <w:szCs w:val="28"/>
          </w:rPr>
          <w:t>。</w:t>
        </w:r>
      </w:ins>
      <w:del w:id="354" w:author="admin" w:date="2015-07-02T23:13:00Z">
        <w:r w:rsidRPr="00D719A6" w:rsidDel="007456D7">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所以说如果</w:t>
      </w:r>
      <w:ins w:id="355" w:author="admin" w:date="2015-07-02T23:13:00Z">
        <w:r w:rsidR="007C1857">
          <w:rPr>
            <w:rFonts w:ascii="华文楷体" w:eastAsia="华文楷体" w:hAnsi="华文楷体" w:hint="eastAsia"/>
            <w:sz w:val="28"/>
            <w:szCs w:val="28"/>
          </w:rPr>
          <w:t>真正</w:t>
        </w:r>
      </w:ins>
      <w:r w:rsidRPr="00D719A6">
        <w:rPr>
          <w:rFonts w:ascii="华文楷体" w:eastAsia="华文楷体" w:hAnsi="华文楷体" w:hint="eastAsia"/>
          <w:sz w:val="28"/>
          <w:szCs w:val="28"/>
        </w:rPr>
        <w:t>要通达显宗当中的</w:t>
      </w:r>
      <w:del w:id="356" w:author="admin" w:date="2015-07-02T23:13:00Z">
        <w:r w:rsidRPr="00D719A6" w:rsidDel="007C1857">
          <w:rPr>
            <w:rFonts w:ascii="华文楷体" w:eastAsia="华文楷体" w:hAnsi="华文楷体" w:hint="eastAsia"/>
            <w:sz w:val="28"/>
            <w:szCs w:val="28"/>
          </w:rPr>
          <w:delText>这样一种</w:delText>
        </w:r>
      </w:del>
      <w:r w:rsidRPr="00D719A6">
        <w:rPr>
          <w:rFonts w:ascii="华文楷体" w:eastAsia="华文楷体" w:hAnsi="华文楷体" w:hint="eastAsia"/>
          <w:sz w:val="28"/>
          <w:szCs w:val="28"/>
        </w:rPr>
        <w:t>究竟关要呢，</w:t>
      </w:r>
      <w:ins w:id="357" w:author="admin" w:date="2015-07-02T23:13:00Z">
        <w:r w:rsidR="00BC75E9">
          <w:rPr>
            <w:rFonts w:ascii="华文楷体" w:eastAsia="华文楷体" w:hAnsi="华文楷体" w:hint="eastAsia"/>
            <w:sz w:val="28"/>
            <w:szCs w:val="28"/>
          </w:rPr>
          <w:t>也</w:t>
        </w:r>
      </w:ins>
      <w:r w:rsidRPr="00D719A6">
        <w:rPr>
          <w:rFonts w:ascii="华文楷体" w:eastAsia="华文楷体" w:hAnsi="华文楷体" w:hint="eastAsia"/>
          <w:sz w:val="28"/>
          <w:szCs w:val="28"/>
        </w:rPr>
        <w:t>必须要真正的从唯识当中去下手才可以通</w:t>
      </w:r>
      <w:del w:id="358" w:author="admin" w:date="2015-07-02T23:14:00Z">
        <w:r w:rsidRPr="00D719A6" w:rsidDel="00F831FD">
          <w:rPr>
            <w:rFonts w:ascii="华文楷体" w:eastAsia="华文楷体" w:hAnsi="华文楷体" w:hint="eastAsia"/>
            <w:sz w:val="28"/>
            <w:szCs w:val="28"/>
          </w:rPr>
          <w:delText>达</w:delText>
        </w:r>
      </w:del>
      <w:ins w:id="359" w:author="admin" w:date="2015-07-02T23:14:00Z">
        <w:r w:rsidR="00F831FD">
          <w:rPr>
            <w:rFonts w:ascii="华文楷体" w:eastAsia="华文楷体" w:hAnsi="华文楷体" w:hint="eastAsia"/>
            <w:sz w:val="28"/>
            <w:szCs w:val="28"/>
          </w:rPr>
          <w:t>达</w:t>
        </w:r>
        <w:r w:rsidR="00F831FD" w:rsidRPr="00D719A6">
          <w:rPr>
            <w:rFonts w:ascii="华文楷体" w:eastAsia="华文楷体" w:hAnsi="华文楷体" w:hint="eastAsia"/>
            <w:sz w:val="28"/>
            <w:szCs w:val="28"/>
          </w:rPr>
          <w:t>这样一种的心性的法性是这样一种如来藏</w:t>
        </w:r>
        <w:r w:rsidR="00F831FD">
          <w:rPr>
            <w:rFonts w:ascii="华文楷体" w:eastAsia="华文楷体" w:hAnsi="华文楷体" w:hint="eastAsia"/>
            <w:sz w:val="28"/>
            <w:szCs w:val="28"/>
          </w:rPr>
          <w:t>。</w:t>
        </w:r>
      </w:ins>
    </w:p>
    <w:p w:rsidR="00D719A6" w:rsidRPr="00F831FD" w:rsidDel="00BC75E9" w:rsidRDefault="00D719A6">
      <w:pPr>
        <w:autoSpaceDE w:val="0"/>
        <w:autoSpaceDN w:val="0"/>
        <w:adjustRightInd w:val="0"/>
        <w:ind w:firstLine="420"/>
        <w:jc w:val="left"/>
        <w:rPr>
          <w:del w:id="360" w:author="admin" w:date="2015-07-02T23:13:00Z"/>
          <w:rFonts w:ascii="华文楷体" w:eastAsia="华文楷体" w:cs="华文楷体"/>
          <w:kern w:val="0"/>
          <w:sz w:val="28"/>
          <w:szCs w:val="28"/>
          <w:rPrChange w:id="361" w:author="admin" w:date="2015-07-02T23:14:00Z">
            <w:rPr>
              <w:del w:id="362" w:author="admin" w:date="2015-07-02T23:13:00Z"/>
              <w:rFonts w:ascii="华文楷体" w:eastAsia="华文楷体" w:hAnsi="华文楷体"/>
              <w:sz w:val="28"/>
              <w:szCs w:val="28"/>
            </w:rPr>
          </w:rPrChange>
        </w:rPr>
        <w:pPrChange w:id="363" w:author="admin" w:date="2015-07-02T22:57:00Z">
          <w:pPr>
            <w:ind w:firstLine="570"/>
          </w:pPr>
        </w:pPrChange>
      </w:pPr>
    </w:p>
    <w:p w:rsidR="007B3987" w:rsidRDefault="00D719A6">
      <w:pPr>
        <w:autoSpaceDE w:val="0"/>
        <w:autoSpaceDN w:val="0"/>
        <w:adjustRightInd w:val="0"/>
        <w:jc w:val="left"/>
        <w:rPr>
          <w:ins w:id="364" w:author="admin" w:date="2015-07-02T23:23:00Z"/>
          <w:rFonts w:ascii="华文楷体" w:eastAsia="华文楷体" w:hAnsi="华文楷体"/>
          <w:sz w:val="28"/>
          <w:szCs w:val="28"/>
        </w:rPr>
        <w:pPrChange w:id="365" w:author="admin" w:date="2015-07-02T23:14:00Z">
          <w:pPr>
            <w:ind w:firstLine="570"/>
          </w:pPr>
        </w:pPrChange>
      </w:pPr>
      <w:del w:id="366" w:author="admin" w:date="2015-07-02T23:14:00Z">
        <w:r w:rsidRPr="00D719A6" w:rsidDel="00F831FD">
          <w:rPr>
            <w:rFonts w:ascii="华文楷体" w:eastAsia="华文楷体" w:hAnsi="华文楷体" w:hint="eastAsia"/>
            <w:sz w:val="28"/>
            <w:szCs w:val="28"/>
          </w:rPr>
          <w:delText>这样一种的心性的法性是这样一种如来藏</w:delText>
        </w:r>
        <w:r w:rsidRPr="00D719A6" w:rsidDel="002D5A8A">
          <w:rPr>
            <w:rFonts w:ascii="华文楷体" w:eastAsia="华文楷体" w:hAnsi="华文楷体" w:hint="eastAsia"/>
            <w:sz w:val="28"/>
            <w:szCs w:val="28"/>
          </w:rPr>
          <w:delText>，</w:delText>
        </w:r>
      </w:del>
      <w:ins w:id="367" w:author="admin" w:date="2015-07-02T23:15:00Z">
        <w:r w:rsidR="00F831FD">
          <w:rPr>
            <w:rFonts w:ascii="华文楷体" w:eastAsia="华文楷体" w:hAnsi="华文楷体" w:hint="eastAsia"/>
            <w:sz w:val="28"/>
            <w:szCs w:val="28"/>
          </w:rPr>
          <w:tab/>
        </w:r>
      </w:ins>
      <w:r w:rsidRPr="00D719A6">
        <w:rPr>
          <w:rFonts w:ascii="华文楷体" w:eastAsia="华文楷体" w:hAnsi="华文楷体" w:hint="eastAsia"/>
          <w:sz w:val="28"/>
          <w:szCs w:val="28"/>
        </w:rPr>
        <w:t>那么密宗实际上也是一样的，从这样</w:t>
      </w:r>
      <w:proofErr w:type="gramStart"/>
      <w:r w:rsidRPr="00D719A6">
        <w:rPr>
          <w:rFonts w:ascii="华文楷体" w:eastAsia="华文楷体" w:hAnsi="华文楷体" w:hint="eastAsia"/>
          <w:sz w:val="28"/>
          <w:szCs w:val="28"/>
        </w:rPr>
        <w:t>的所境的</w:t>
      </w:r>
      <w:proofErr w:type="gramEnd"/>
      <w:r w:rsidRPr="00D719A6">
        <w:rPr>
          <w:rFonts w:ascii="华文楷体" w:eastAsia="华文楷体" w:hAnsi="华文楷体" w:hint="eastAsia"/>
          <w:sz w:val="28"/>
          <w:szCs w:val="28"/>
        </w:rPr>
        <w:t>角度来讲的话，那么显宗和密宗所抉择</w:t>
      </w:r>
      <w:proofErr w:type="gramStart"/>
      <w:r w:rsidRPr="00D719A6">
        <w:rPr>
          <w:rFonts w:ascii="华文楷体" w:eastAsia="华文楷体" w:hAnsi="华文楷体" w:hint="eastAsia"/>
          <w:sz w:val="28"/>
          <w:szCs w:val="28"/>
        </w:rPr>
        <w:t>的对境</w:t>
      </w:r>
      <w:proofErr w:type="gramEnd"/>
      <w:del w:id="368" w:author="admin" w:date="2015-07-02T23:15:00Z">
        <w:r w:rsidRPr="00D719A6" w:rsidDel="00F831FD">
          <w:rPr>
            <w:rFonts w:ascii="华文楷体" w:eastAsia="华文楷体" w:hAnsi="华文楷体" w:hint="eastAsia"/>
            <w:sz w:val="28"/>
            <w:szCs w:val="28"/>
          </w:rPr>
          <w:delText>是一样的</w:delText>
        </w:r>
      </w:del>
      <w:ins w:id="369" w:author="admin" w:date="2015-07-02T23:15:00Z">
        <w:r w:rsidR="00F831FD">
          <w:rPr>
            <w:rFonts w:ascii="华文楷体" w:eastAsia="华文楷体" w:hAnsi="华文楷体" w:hint="eastAsia"/>
            <w:sz w:val="28"/>
            <w:szCs w:val="28"/>
          </w:rPr>
          <w:t>没有什么差别的。</w:t>
        </w:r>
      </w:ins>
      <w:del w:id="370" w:author="admin" w:date="2015-07-02T23:15:00Z">
        <w:r w:rsidRPr="00D719A6" w:rsidDel="00F831FD">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那么</w:t>
      </w:r>
      <w:proofErr w:type="gramStart"/>
      <w:r w:rsidRPr="00D719A6">
        <w:rPr>
          <w:rFonts w:ascii="华文楷体" w:eastAsia="华文楷体" w:hAnsi="华文楷体" w:hint="eastAsia"/>
          <w:sz w:val="28"/>
          <w:szCs w:val="28"/>
        </w:rPr>
        <w:t>从能境的</w:t>
      </w:r>
      <w:proofErr w:type="gramEnd"/>
      <w:r w:rsidRPr="00D719A6">
        <w:rPr>
          <w:rFonts w:ascii="华文楷体" w:eastAsia="华文楷体" w:hAnsi="华文楷体" w:hint="eastAsia"/>
          <w:sz w:val="28"/>
          <w:szCs w:val="28"/>
        </w:rPr>
        <w:t>角度</w:t>
      </w:r>
      <w:ins w:id="371" w:author="admin" w:date="2015-07-02T23:15:00Z">
        <w:r w:rsidR="00F831FD">
          <w:rPr>
            <w:rFonts w:ascii="华文楷体" w:eastAsia="华文楷体" w:hAnsi="华文楷体" w:hint="eastAsia"/>
            <w:sz w:val="28"/>
            <w:szCs w:val="28"/>
          </w:rPr>
          <w:t>来讲的话，</w:t>
        </w:r>
      </w:ins>
      <w:del w:id="372" w:author="admin" w:date="2015-07-02T23:16:00Z">
        <w:r w:rsidRPr="00D719A6" w:rsidDel="00F831FD">
          <w:rPr>
            <w:rFonts w:ascii="华文楷体" w:eastAsia="华文楷体" w:hAnsi="华文楷体" w:hint="eastAsia"/>
            <w:sz w:val="28"/>
            <w:szCs w:val="28"/>
          </w:rPr>
          <w:delText>它</w:delText>
        </w:r>
      </w:del>
      <w:r w:rsidRPr="00D719A6">
        <w:rPr>
          <w:rFonts w:ascii="华文楷体" w:eastAsia="华文楷体" w:hAnsi="华文楷体" w:hint="eastAsia"/>
          <w:sz w:val="28"/>
          <w:szCs w:val="28"/>
        </w:rPr>
        <w:t>实际上</w:t>
      </w:r>
      <w:ins w:id="373" w:author="admin" w:date="2015-07-02T23:16:00Z">
        <w:r w:rsidR="00F831FD">
          <w:rPr>
            <w:rFonts w:ascii="华文楷体" w:eastAsia="华文楷体" w:hAnsi="华文楷体" w:hint="eastAsia"/>
            <w:sz w:val="28"/>
            <w:szCs w:val="28"/>
          </w:rPr>
          <w:t>它</w:t>
        </w:r>
      </w:ins>
      <w:r w:rsidRPr="00D719A6">
        <w:rPr>
          <w:rFonts w:ascii="华文楷体" w:eastAsia="华文楷体" w:hAnsi="华文楷体" w:hint="eastAsia"/>
          <w:sz w:val="28"/>
          <w:szCs w:val="28"/>
        </w:rPr>
        <w:t>有一个</w:t>
      </w:r>
      <w:del w:id="374" w:author="admin" w:date="2015-07-02T23:16:00Z">
        <w:r w:rsidRPr="00D719A6" w:rsidDel="00AE3CB6">
          <w:rPr>
            <w:rFonts w:ascii="华文楷体" w:eastAsia="华文楷体" w:hAnsi="华文楷体" w:hint="eastAsia"/>
            <w:sz w:val="28"/>
            <w:szCs w:val="28"/>
          </w:rPr>
          <w:delText>窍绝</w:delText>
        </w:r>
      </w:del>
      <w:ins w:id="375" w:author="admin" w:date="2015-07-02T23:16:00Z">
        <w:r w:rsidR="00AE3CB6">
          <w:rPr>
            <w:rFonts w:ascii="华文楷体" w:eastAsia="华文楷体" w:hAnsi="华文楷体" w:hint="eastAsia"/>
            <w:sz w:val="28"/>
            <w:szCs w:val="28"/>
          </w:rPr>
          <w:t>窍诀</w:t>
        </w:r>
      </w:ins>
      <w:r w:rsidRPr="00D719A6">
        <w:rPr>
          <w:rFonts w:ascii="华文楷体" w:eastAsia="华文楷体" w:hAnsi="华文楷体" w:hint="eastAsia"/>
          <w:sz w:val="28"/>
          <w:szCs w:val="28"/>
        </w:rPr>
        <w:t>的安立</w:t>
      </w:r>
      <w:del w:id="376" w:author="admin" w:date="2015-07-02T23:16:00Z">
        <w:r w:rsidRPr="00D719A6" w:rsidDel="00EB1C9E">
          <w:rPr>
            <w:rFonts w:ascii="华文楷体" w:eastAsia="华文楷体" w:hAnsi="华文楷体" w:hint="eastAsia"/>
            <w:sz w:val="28"/>
            <w:szCs w:val="28"/>
          </w:rPr>
          <w:delText>，</w:delText>
        </w:r>
      </w:del>
      <w:ins w:id="377" w:author="admin" w:date="2015-07-02T23:16:00Z">
        <w:r w:rsidR="00EB1C9E">
          <w:rPr>
            <w:rFonts w:ascii="华文楷体" w:eastAsia="华文楷体" w:hAnsi="华文楷体" w:hint="eastAsia"/>
            <w:sz w:val="28"/>
            <w:szCs w:val="28"/>
          </w:rPr>
          <w:t>。</w:t>
        </w:r>
      </w:ins>
      <w:r w:rsidRPr="00D719A6">
        <w:rPr>
          <w:rFonts w:ascii="华文楷体" w:eastAsia="华文楷体" w:hAnsi="华文楷体" w:hint="eastAsia"/>
          <w:sz w:val="28"/>
          <w:szCs w:val="28"/>
        </w:rPr>
        <w:t>那么密宗</w:t>
      </w:r>
      <w:ins w:id="378" w:author="admin" w:date="2015-07-02T23:16:00Z">
        <w:r w:rsidR="00AE3CB6">
          <w:rPr>
            <w:rFonts w:ascii="华文楷体" w:eastAsia="华文楷体" w:hAnsi="华文楷体" w:hint="eastAsia"/>
            <w:sz w:val="28"/>
            <w:szCs w:val="28"/>
          </w:rPr>
          <w:t>窍诀</w:t>
        </w:r>
      </w:ins>
      <w:del w:id="379" w:author="admin" w:date="2015-07-02T23:16:00Z">
        <w:r w:rsidRPr="00D719A6" w:rsidDel="00AE3CB6">
          <w:rPr>
            <w:rFonts w:ascii="华文楷体" w:eastAsia="华文楷体" w:hAnsi="华文楷体" w:hint="eastAsia"/>
            <w:sz w:val="28"/>
            <w:szCs w:val="28"/>
          </w:rPr>
          <w:delText>窍绝</w:delText>
        </w:r>
      </w:del>
      <w:r w:rsidRPr="00D719A6">
        <w:rPr>
          <w:rFonts w:ascii="华文楷体" w:eastAsia="华文楷体" w:hAnsi="华文楷体" w:hint="eastAsia"/>
          <w:sz w:val="28"/>
          <w:szCs w:val="28"/>
        </w:rPr>
        <w:t>的安立，也是首先抉择</w:t>
      </w:r>
      <w:del w:id="380" w:author="admin" w:date="2015-07-02T23:16:00Z">
        <w:r w:rsidRPr="00D719A6" w:rsidDel="00AE3CB6">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一切显现是自现</w:t>
      </w:r>
      <w:del w:id="381" w:author="admin" w:date="2015-07-02T23:16:00Z">
        <w:r w:rsidRPr="00D719A6" w:rsidDel="00AE3CB6">
          <w:rPr>
            <w:rFonts w:ascii="华文楷体" w:eastAsia="华文楷体" w:hAnsi="华文楷体" w:hint="eastAsia"/>
            <w:sz w:val="28"/>
            <w:szCs w:val="28"/>
          </w:rPr>
          <w:delText>么</w:delText>
        </w:r>
      </w:del>
      <w:del w:id="382" w:author="admin" w:date="2015-07-02T23:17:00Z">
        <w:r w:rsidRPr="00D719A6" w:rsidDel="00EB1C9E">
          <w:rPr>
            <w:rFonts w:ascii="华文楷体" w:eastAsia="华文楷体" w:hAnsi="华文楷体" w:hint="eastAsia"/>
            <w:sz w:val="28"/>
            <w:szCs w:val="28"/>
          </w:rPr>
          <w:delText>，</w:delText>
        </w:r>
      </w:del>
      <w:ins w:id="383" w:author="admin" w:date="2015-07-02T23:17:00Z">
        <w:r w:rsidR="00EB1C9E">
          <w:rPr>
            <w:rFonts w:ascii="华文楷体" w:eastAsia="华文楷体" w:hAnsi="华文楷体" w:hint="eastAsia"/>
            <w:sz w:val="28"/>
            <w:szCs w:val="28"/>
          </w:rPr>
          <w:t>。</w:t>
        </w:r>
      </w:ins>
      <w:r w:rsidRPr="00D719A6">
        <w:rPr>
          <w:rFonts w:ascii="华文楷体" w:eastAsia="华文楷体" w:hAnsi="华文楷体" w:hint="eastAsia"/>
          <w:sz w:val="28"/>
          <w:szCs w:val="28"/>
        </w:rPr>
        <w:t>在无垢光尊者的窍诀</w:t>
      </w:r>
      <w:ins w:id="384" w:author="admin" w:date="2015-07-02T23:17:00Z">
        <w:r w:rsidR="00EB1C9E">
          <w:rPr>
            <w:rFonts w:ascii="华文楷体" w:eastAsia="华文楷体" w:hAnsi="华文楷体" w:hint="eastAsia"/>
            <w:sz w:val="28"/>
            <w:szCs w:val="28"/>
          </w:rPr>
          <w:t>，</w:t>
        </w:r>
      </w:ins>
      <w:r w:rsidRPr="00D719A6">
        <w:rPr>
          <w:rFonts w:ascii="华文楷体" w:eastAsia="华文楷体" w:hAnsi="华文楷体" w:hint="eastAsia"/>
          <w:sz w:val="28"/>
          <w:szCs w:val="28"/>
        </w:rPr>
        <w:t>很多的这样一种窍诀当中</w:t>
      </w:r>
      <w:del w:id="385" w:author="admin" w:date="2015-07-02T23:17:00Z">
        <w:r w:rsidRPr="00D719A6" w:rsidDel="00EB1C9E">
          <w:rPr>
            <w:rFonts w:ascii="华文楷体" w:eastAsia="华文楷体" w:hAnsi="华文楷体" w:hint="eastAsia"/>
            <w:sz w:val="28"/>
            <w:szCs w:val="28"/>
          </w:rPr>
          <w:delText>的安立就</w:delText>
        </w:r>
      </w:del>
      <w:ins w:id="386" w:author="admin" w:date="2015-07-02T23:17:00Z">
        <w:r w:rsidR="00EB1C9E">
          <w:rPr>
            <w:rFonts w:ascii="华文楷体" w:eastAsia="华文楷体" w:hAnsi="华文楷体" w:hint="eastAsia"/>
            <w:sz w:val="28"/>
            <w:szCs w:val="28"/>
          </w:rPr>
          <w:t>，</w:t>
        </w:r>
      </w:ins>
      <w:r w:rsidRPr="00D719A6">
        <w:rPr>
          <w:rFonts w:ascii="华文楷体" w:eastAsia="华文楷体" w:hAnsi="华文楷体" w:hint="eastAsia"/>
          <w:sz w:val="28"/>
          <w:szCs w:val="28"/>
        </w:rPr>
        <w:t>首先把一切万法直指为心识，再把心识直指为空性和光明无二这样的本体的状态</w:t>
      </w:r>
      <w:del w:id="387" w:author="admin" w:date="2015-07-02T23:17:00Z">
        <w:r w:rsidRPr="00D719A6" w:rsidDel="009F2579">
          <w:rPr>
            <w:rFonts w:ascii="华文楷体" w:eastAsia="华文楷体" w:hAnsi="华文楷体" w:hint="eastAsia"/>
            <w:sz w:val="28"/>
            <w:szCs w:val="28"/>
          </w:rPr>
          <w:delText>，</w:delText>
        </w:r>
      </w:del>
      <w:ins w:id="388" w:author="admin" w:date="2015-07-02T23:17:00Z">
        <w:r w:rsidR="009F2579">
          <w:rPr>
            <w:rFonts w:ascii="华文楷体" w:eastAsia="华文楷体" w:hAnsi="华文楷体" w:hint="eastAsia"/>
            <w:sz w:val="28"/>
            <w:szCs w:val="28"/>
          </w:rPr>
          <w:t>。</w:t>
        </w:r>
      </w:ins>
      <w:r w:rsidRPr="00D719A6">
        <w:rPr>
          <w:rFonts w:ascii="华文楷体" w:eastAsia="华文楷体" w:hAnsi="华文楷体" w:hint="eastAsia"/>
          <w:sz w:val="28"/>
          <w:szCs w:val="28"/>
        </w:rPr>
        <w:t>所以密宗当中也是先把</w:t>
      </w:r>
      <w:del w:id="389" w:author="admin" w:date="2015-07-02T23:18:00Z">
        <w:r w:rsidRPr="00D719A6" w:rsidDel="007F1C5C">
          <w:rPr>
            <w:rFonts w:ascii="华文楷体" w:eastAsia="华文楷体" w:hAnsi="华文楷体" w:hint="eastAsia"/>
            <w:sz w:val="28"/>
            <w:szCs w:val="28"/>
          </w:rPr>
          <w:delText>一切</w:delText>
        </w:r>
      </w:del>
      <w:ins w:id="390" w:author="admin" w:date="2015-07-02T23:18:00Z">
        <w:r w:rsidR="007F1C5C">
          <w:rPr>
            <w:rFonts w:ascii="华文楷体" w:eastAsia="华文楷体" w:hAnsi="华文楷体" w:hint="eastAsia"/>
            <w:sz w:val="28"/>
            <w:szCs w:val="28"/>
          </w:rPr>
          <w:t>是</w:t>
        </w:r>
      </w:ins>
      <w:r w:rsidRPr="00D719A6">
        <w:rPr>
          <w:rFonts w:ascii="华文楷体" w:eastAsia="华文楷体" w:hAnsi="华文楷体" w:hint="eastAsia"/>
          <w:sz w:val="28"/>
          <w:szCs w:val="28"/>
        </w:rPr>
        <w:t>显现</w:t>
      </w:r>
      <w:ins w:id="391" w:author="admin" w:date="2015-07-02T23:18:00Z">
        <w:r w:rsidR="007F1C5C">
          <w:rPr>
            <w:rFonts w:ascii="华文楷体" w:eastAsia="华文楷体" w:hAnsi="华文楷体" w:hint="eastAsia"/>
            <w:sz w:val="28"/>
            <w:szCs w:val="28"/>
          </w:rPr>
          <w:t>？</w:t>
        </w:r>
      </w:ins>
      <w:r w:rsidRPr="00D719A6">
        <w:rPr>
          <w:rFonts w:ascii="华文楷体" w:eastAsia="华文楷体" w:hAnsi="华文楷体" w:hint="eastAsia"/>
          <w:sz w:val="28"/>
          <w:szCs w:val="28"/>
        </w:rPr>
        <w:t>是自</w:t>
      </w:r>
      <w:del w:id="392" w:author="admin" w:date="2015-07-02T23:17:00Z">
        <w:r w:rsidRPr="00D719A6" w:rsidDel="007F1C5C">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现</w:t>
      </w:r>
      <w:ins w:id="393" w:author="admin" w:date="2015-07-02T23:18:00Z">
        <w:r w:rsidR="007F1C5C">
          <w:rPr>
            <w:rFonts w:ascii="华文楷体" w:eastAsia="华文楷体" w:hAnsi="华文楷体" w:hint="eastAsia"/>
            <w:sz w:val="28"/>
            <w:szCs w:val="28"/>
          </w:rPr>
          <w:t>？</w:t>
        </w:r>
      </w:ins>
      <w:del w:id="394" w:author="admin" w:date="2015-07-02T23:18:00Z">
        <w:r w:rsidRPr="00D719A6" w:rsidDel="007F1C5C">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进而把自现抉择是心性的大乐</w:t>
      </w:r>
      <w:ins w:id="395" w:author="admin" w:date="2015-07-02T23:18:00Z">
        <w:r w:rsidR="006155E2">
          <w:rPr>
            <w:rFonts w:ascii="华文楷体" w:eastAsia="华文楷体" w:hAnsi="华文楷体" w:hint="eastAsia"/>
            <w:sz w:val="28"/>
            <w:szCs w:val="28"/>
          </w:rPr>
          <w:t>，</w:t>
        </w:r>
      </w:ins>
      <w:r w:rsidRPr="00D719A6">
        <w:rPr>
          <w:rFonts w:ascii="华文楷体" w:eastAsia="华文楷体" w:hAnsi="华文楷体" w:hint="eastAsia"/>
          <w:sz w:val="28"/>
          <w:szCs w:val="28"/>
        </w:rPr>
        <w:t>修的时候直接在心性上去修，取整一，像这样的话也是一种</w:t>
      </w:r>
      <w:ins w:id="396" w:author="admin" w:date="2015-07-02T23:18:00Z">
        <w:r w:rsidR="006155E2">
          <w:rPr>
            <w:rFonts w:ascii="华文楷体" w:eastAsia="华文楷体" w:hAnsi="华文楷体" w:hint="eastAsia"/>
            <w:sz w:val="28"/>
            <w:szCs w:val="28"/>
          </w:rPr>
          <w:t>窍诀</w:t>
        </w:r>
      </w:ins>
      <w:del w:id="397" w:author="admin" w:date="2015-07-02T23:18:00Z">
        <w:r w:rsidRPr="00D719A6" w:rsidDel="006155E2">
          <w:rPr>
            <w:rFonts w:ascii="华文楷体" w:eastAsia="华文楷体" w:hAnsi="华文楷体" w:hint="eastAsia"/>
            <w:sz w:val="28"/>
            <w:szCs w:val="28"/>
          </w:rPr>
          <w:delText>窍绝</w:delText>
        </w:r>
      </w:del>
      <w:r w:rsidRPr="00D719A6">
        <w:rPr>
          <w:rFonts w:ascii="华文楷体" w:eastAsia="华文楷体" w:hAnsi="华文楷体" w:hint="eastAsia"/>
          <w:sz w:val="28"/>
          <w:szCs w:val="28"/>
        </w:rPr>
        <w:t>的方式</w:t>
      </w:r>
      <w:del w:id="398" w:author="admin" w:date="2015-07-02T23:20:00Z">
        <w:r w:rsidRPr="00D719A6" w:rsidDel="00D20C20">
          <w:rPr>
            <w:rFonts w:ascii="华文楷体" w:eastAsia="华文楷体" w:hAnsi="华文楷体" w:hint="eastAsia"/>
            <w:sz w:val="28"/>
            <w:szCs w:val="28"/>
          </w:rPr>
          <w:delText>，</w:delText>
        </w:r>
      </w:del>
      <w:ins w:id="399" w:author="admin" w:date="2015-07-02T23:20:00Z">
        <w:r w:rsidR="00D20C20">
          <w:rPr>
            <w:rFonts w:ascii="华文楷体" w:eastAsia="华文楷体" w:hAnsi="华文楷体" w:hint="eastAsia"/>
            <w:sz w:val="28"/>
            <w:szCs w:val="28"/>
          </w:rPr>
          <w:t>。</w:t>
        </w:r>
      </w:ins>
      <w:r w:rsidRPr="00D719A6">
        <w:rPr>
          <w:rFonts w:ascii="华文楷体" w:eastAsia="华文楷体" w:hAnsi="华文楷体" w:hint="eastAsia"/>
          <w:sz w:val="28"/>
          <w:szCs w:val="28"/>
        </w:rPr>
        <w:t>所以说不管是显宗也好</w:t>
      </w:r>
      <w:ins w:id="400" w:author="admin" w:date="2015-07-02T23:19:00Z">
        <w:r w:rsidR="00D20C20">
          <w:rPr>
            <w:rFonts w:ascii="华文楷体" w:eastAsia="华文楷体" w:hAnsi="华文楷体" w:hint="eastAsia"/>
            <w:sz w:val="28"/>
            <w:szCs w:val="28"/>
          </w:rPr>
          <w:t>，</w:t>
        </w:r>
      </w:ins>
      <w:del w:id="401" w:author="admin" w:date="2015-07-02T23:19:00Z">
        <w:r w:rsidRPr="00D719A6" w:rsidDel="00D20C20">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密宗也好</w:t>
      </w:r>
      <w:ins w:id="402" w:author="admin" w:date="2015-07-02T23:19:00Z">
        <w:r w:rsidR="00D20C20">
          <w:rPr>
            <w:rFonts w:ascii="华文楷体" w:eastAsia="华文楷体" w:hAnsi="华文楷体" w:hint="eastAsia"/>
            <w:sz w:val="28"/>
            <w:szCs w:val="28"/>
          </w:rPr>
          <w:t>，</w:t>
        </w:r>
      </w:ins>
      <w:ins w:id="403" w:author="admin" w:date="2015-07-02T23:21:00Z">
        <w:r w:rsidR="00D20C20">
          <w:rPr>
            <w:rFonts w:ascii="华文楷体" w:eastAsia="华文楷体" w:hAnsi="华文楷体" w:hint="eastAsia"/>
            <w:sz w:val="28"/>
            <w:szCs w:val="28"/>
          </w:rPr>
          <w:t>那么</w:t>
        </w:r>
      </w:ins>
      <w:r w:rsidRPr="00D719A6">
        <w:rPr>
          <w:rFonts w:ascii="华文楷体" w:eastAsia="华文楷体" w:hAnsi="华文楷体" w:hint="eastAsia"/>
          <w:sz w:val="28"/>
          <w:szCs w:val="28"/>
        </w:rPr>
        <w:t>就说是了</w:t>
      </w:r>
      <w:del w:id="404" w:author="admin" w:date="2015-07-02T23:19:00Z">
        <w:r w:rsidRPr="00D719A6" w:rsidDel="00D20C20">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知一切万法</w:t>
      </w:r>
      <w:del w:id="405" w:author="admin" w:date="2015-07-02T23:21:00Z">
        <w:r w:rsidRPr="00D719A6" w:rsidDel="00D20C20">
          <w:rPr>
            <w:rFonts w:ascii="华文楷体" w:eastAsia="华文楷体" w:hAnsi="华文楷体" w:hint="eastAsia"/>
            <w:sz w:val="28"/>
            <w:szCs w:val="28"/>
          </w:rPr>
          <w:delText>是</w:delText>
        </w:r>
      </w:del>
      <w:r w:rsidRPr="00D719A6">
        <w:rPr>
          <w:rFonts w:ascii="华文楷体" w:eastAsia="华文楷体" w:hAnsi="华文楷体" w:hint="eastAsia"/>
          <w:sz w:val="28"/>
          <w:szCs w:val="28"/>
        </w:rPr>
        <w:t>唯识所现的这个观点，实际上是非常非常关键的</w:t>
      </w:r>
      <w:del w:id="406" w:author="admin" w:date="2015-07-02T23:19:00Z">
        <w:r w:rsidRPr="00D719A6" w:rsidDel="00D20C20">
          <w:rPr>
            <w:rFonts w:ascii="华文楷体" w:eastAsia="华文楷体" w:hAnsi="华文楷体" w:hint="eastAsia"/>
            <w:sz w:val="28"/>
            <w:szCs w:val="28"/>
          </w:rPr>
          <w:delText>，</w:delText>
        </w:r>
      </w:del>
      <w:ins w:id="407" w:author="admin" w:date="2015-07-02T23:19:00Z">
        <w:r w:rsidR="00D20C20">
          <w:rPr>
            <w:rFonts w:ascii="华文楷体" w:eastAsia="华文楷体" w:hAnsi="华文楷体" w:hint="eastAsia"/>
            <w:sz w:val="28"/>
            <w:szCs w:val="28"/>
          </w:rPr>
          <w:t>。</w:t>
        </w:r>
      </w:ins>
    </w:p>
    <w:p w:rsidR="002E39F8" w:rsidRDefault="00D719A6">
      <w:pPr>
        <w:autoSpaceDE w:val="0"/>
        <w:autoSpaceDN w:val="0"/>
        <w:adjustRightInd w:val="0"/>
        <w:ind w:firstLine="420"/>
        <w:jc w:val="left"/>
        <w:rPr>
          <w:ins w:id="408" w:author="admin" w:date="2015-07-04T21:41:00Z"/>
          <w:rFonts w:ascii="华文楷体" w:eastAsia="华文楷体" w:hAnsi="华文楷体"/>
          <w:sz w:val="28"/>
          <w:szCs w:val="28"/>
        </w:rPr>
        <w:pPrChange w:id="409" w:author="admin" w:date="2015-07-02T23:23:00Z">
          <w:pPr>
            <w:ind w:firstLine="570"/>
          </w:pPr>
        </w:pPrChange>
      </w:pPr>
      <w:r w:rsidRPr="00D719A6">
        <w:rPr>
          <w:rFonts w:ascii="华文楷体" w:eastAsia="华文楷体" w:hAnsi="华文楷体" w:hint="eastAsia"/>
          <w:sz w:val="28"/>
          <w:szCs w:val="28"/>
        </w:rPr>
        <w:t>也就是说讲了这么多也是让我们也是要转变一种观念，麦彭仁波切也是让我们转变观念，一方面呢是名言</w:t>
      </w:r>
      <w:proofErr w:type="gramStart"/>
      <w:r w:rsidRPr="00D719A6">
        <w:rPr>
          <w:rFonts w:ascii="华文楷体" w:eastAsia="华文楷体" w:hAnsi="华文楷体" w:hint="eastAsia"/>
          <w:sz w:val="28"/>
          <w:szCs w:val="28"/>
        </w:rPr>
        <w:t>谛</w:t>
      </w:r>
      <w:proofErr w:type="gramEnd"/>
      <w:r w:rsidRPr="00D719A6">
        <w:rPr>
          <w:rFonts w:ascii="华文楷体" w:eastAsia="华文楷体" w:hAnsi="华文楷体" w:hint="eastAsia"/>
          <w:sz w:val="28"/>
          <w:szCs w:val="28"/>
        </w:rPr>
        <w:t>当中的究竟实相，也就是唯识的观点</w:t>
      </w:r>
      <w:ins w:id="410" w:author="admin" w:date="2015-07-02T23:22:00Z">
        <w:r w:rsidR="00D20C20">
          <w:rPr>
            <w:rFonts w:ascii="华文楷体" w:eastAsia="华文楷体" w:hAnsi="华文楷体" w:hint="eastAsia"/>
            <w:sz w:val="28"/>
            <w:szCs w:val="28"/>
          </w:rPr>
          <w:t>。</w:t>
        </w:r>
      </w:ins>
      <w:del w:id="411" w:author="admin" w:date="2015-07-02T23:22:00Z">
        <w:r w:rsidRPr="00D719A6" w:rsidDel="00D20C20">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还有一个问题就是说已经入了宗派呢，多多少少对宗派会有一些偏执</w:t>
      </w:r>
      <w:del w:id="412" w:author="admin" w:date="2015-07-02T23:22:00Z">
        <w:r w:rsidRPr="00D719A6" w:rsidDel="00D20C20">
          <w:rPr>
            <w:rFonts w:ascii="华文楷体" w:eastAsia="华文楷体" w:hAnsi="华文楷体" w:hint="eastAsia"/>
            <w:sz w:val="28"/>
            <w:szCs w:val="28"/>
          </w:rPr>
          <w:delText>，</w:delText>
        </w:r>
      </w:del>
      <w:ins w:id="413" w:author="admin" w:date="2015-07-02T23:22:00Z">
        <w:r w:rsidR="00D20C20">
          <w:rPr>
            <w:rFonts w:ascii="华文楷体" w:eastAsia="华文楷体" w:hAnsi="华文楷体" w:hint="eastAsia"/>
            <w:sz w:val="28"/>
            <w:szCs w:val="28"/>
          </w:rPr>
          <w:t>。</w:t>
        </w:r>
      </w:ins>
      <w:r w:rsidRPr="00D719A6">
        <w:rPr>
          <w:rFonts w:ascii="华文楷体" w:eastAsia="华文楷体" w:hAnsi="华文楷体" w:hint="eastAsia"/>
          <w:sz w:val="28"/>
          <w:szCs w:val="28"/>
        </w:rPr>
        <w:t>如果我们觉得我们是唯识宗的</w:t>
      </w:r>
      <w:del w:id="414" w:author="admin" w:date="2015-07-02T23:21:00Z">
        <w:r w:rsidRPr="00D719A6" w:rsidDel="00D20C20">
          <w:rPr>
            <w:rFonts w:ascii="华文楷体" w:eastAsia="华文楷体" w:hAnsi="华文楷体" w:hint="eastAsia"/>
            <w:sz w:val="28"/>
            <w:szCs w:val="28"/>
          </w:rPr>
          <w:delText>这样一种</w:delText>
        </w:r>
      </w:del>
      <w:r w:rsidRPr="00D719A6">
        <w:rPr>
          <w:rFonts w:ascii="华文楷体" w:eastAsia="华文楷体" w:hAnsi="华文楷体" w:hint="eastAsia"/>
          <w:sz w:val="28"/>
          <w:szCs w:val="28"/>
        </w:rPr>
        <w:t>观点呢，</w:t>
      </w:r>
      <w:ins w:id="415" w:author="admin" w:date="2015-07-02T23:22:00Z">
        <w:r w:rsidR="00D20C20">
          <w:rPr>
            <w:rFonts w:ascii="华文楷体" w:eastAsia="华文楷体" w:hAnsi="华文楷体" w:hint="eastAsia"/>
            <w:sz w:val="28"/>
            <w:szCs w:val="28"/>
          </w:rPr>
          <w:lastRenderedPageBreak/>
          <w:t>唯识宗的这样一种抉择，</w:t>
        </w:r>
      </w:ins>
      <w:r w:rsidRPr="00D719A6">
        <w:rPr>
          <w:rFonts w:ascii="华文楷体" w:eastAsia="华文楷体" w:hAnsi="华文楷体" w:hint="eastAsia"/>
          <w:sz w:val="28"/>
          <w:szCs w:val="28"/>
        </w:rPr>
        <w:t>我们就会</w:t>
      </w:r>
      <w:del w:id="416" w:author="admin" w:date="2015-07-02T23:22:00Z">
        <w:r w:rsidRPr="00D719A6" w:rsidDel="007B3987">
          <w:rPr>
            <w:rFonts w:ascii="华文楷体" w:eastAsia="华文楷体" w:hAnsi="华文楷体" w:hint="eastAsia"/>
            <w:sz w:val="28"/>
            <w:szCs w:val="28"/>
          </w:rPr>
          <w:delText>认为</w:delText>
        </w:r>
      </w:del>
      <w:ins w:id="417" w:author="admin" w:date="2015-07-02T23:22:00Z">
        <w:r w:rsidR="007B3987">
          <w:rPr>
            <w:rFonts w:ascii="华文楷体" w:eastAsia="华文楷体" w:hAnsi="华文楷体" w:hint="eastAsia"/>
            <w:sz w:val="28"/>
            <w:szCs w:val="28"/>
          </w:rPr>
          <w:t>对</w:t>
        </w:r>
      </w:ins>
      <w:r w:rsidRPr="00D719A6">
        <w:rPr>
          <w:rFonts w:ascii="华文楷体" w:eastAsia="华文楷体" w:hAnsi="华文楷体" w:hint="eastAsia"/>
          <w:sz w:val="28"/>
          <w:szCs w:val="28"/>
        </w:rPr>
        <w:t>唯识宗的</w:t>
      </w:r>
      <w:del w:id="418" w:author="admin" w:date="2015-07-02T23:23:00Z">
        <w:r w:rsidRPr="00D719A6" w:rsidDel="007B3987">
          <w:rPr>
            <w:rFonts w:ascii="华文楷体" w:eastAsia="华文楷体" w:hAnsi="华文楷体" w:hint="eastAsia"/>
            <w:sz w:val="28"/>
            <w:szCs w:val="28"/>
          </w:rPr>
          <w:delText>唯识</w:delText>
        </w:r>
      </w:del>
      <w:r w:rsidRPr="00D719A6">
        <w:rPr>
          <w:rFonts w:ascii="华文楷体" w:eastAsia="华文楷体" w:hAnsi="华文楷体" w:hint="eastAsia"/>
          <w:sz w:val="28"/>
          <w:szCs w:val="28"/>
        </w:rPr>
        <w:t>有</w:t>
      </w:r>
      <w:del w:id="419" w:author="admin" w:date="2015-07-02T23:23:00Z">
        <w:r w:rsidRPr="00D719A6" w:rsidDel="007B3987">
          <w:rPr>
            <w:rFonts w:ascii="华文楷体" w:eastAsia="华文楷体" w:hAnsi="华文楷体" w:hint="eastAsia"/>
            <w:sz w:val="28"/>
            <w:szCs w:val="28"/>
          </w:rPr>
          <w:delText>这样</w:delText>
        </w:r>
      </w:del>
      <w:r w:rsidRPr="00D719A6">
        <w:rPr>
          <w:rFonts w:ascii="华文楷体" w:eastAsia="华文楷体" w:hAnsi="华文楷体" w:hint="eastAsia"/>
          <w:sz w:val="28"/>
          <w:szCs w:val="28"/>
        </w:rPr>
        <w:t>一些</w:t>
      </w:r>
      <w:del w:id="420" w:author="admin" w:date="2015-07-02T23:23:00Z">
        <w:r w:rsidRPr="00D719A6" w:rsidDel="007B3987">
          <w:rPr>
            <w:rFonts w:ascii="华文楷体" w:eastAsia="华文楷体" w:hAnsi="华文楷体" w:hint="eastAsia"/>
            <w:sz w:val="28"/>
            <w:szCs w:val="28"/>
          </w:rPr>
          <w:delText>这个</w:delText>
        </w:r>
      </w:del>
      <w:ins w:id="421" w:author="admin" w:date="2015-07-02T23:23:00Z">
        <w:r w:rsidR="007B3987">
          <w:rPr>
            <w:rFonts w:ascii="华文楷体" w:eastAsia="华文楷体" w:hAnsi="华文楷体" w:hint="eastAsia"/>
            <w:sz w:val="28"/>
            <w:szCs w:val="28"/>
          </w:rPr>
          <w:t>这样一种</w:t>
        </w:r>
      </w:ins>
      <w:r w:rsidRPr="00D719A6">
        <w:rPr>
          <w:rFonts w:ascii="华文楷体" w:eastAsia="华文楷体" w:hAnsi="华文楷体" w:hint="eastAsia"/>
          <w:sz w:val="28"/>
          <w:szCs w:val="28"/>
        </w:rPr>
        <w:t>喜爱</w:t>
      </w:r>
      <w:ins w:id="422" w:author="admin" w:date="2015-07-02T23:24:00Z">
        <w:r w:rsidR="00F608F8">
          <w:rPr>
            <w:rFonts w:ascii="华文楷体" w:eastAsia="华文楷体" w:hAnsi="华文楷体" w:hint="eastAsia"/>
            <w:sz w:val="28"/>
            <w:szCs w:val="28"/>
          </w:rPr>
          <w:t>，</w:t>
        </w:r>
      </w:ins>
      <w:r w:rsidRPr="00D719A6">
        <w:rPr>
          <w:rFonts w:ascii="华文楷体" w:eastAsia="华文楷体" w:hAnsi="华文楷体" w:hint="eastAsia"/>
          <w:sz w:val="28"/>
          <w:szCs w:val="28"/>
        </w:rPr>
        <w:t>那么对其他宗派多多少少</w:t>
      </w:r>
      <w:del w:id="423" w:author="admin" w:date="2015-07-02T23:23:00Z">
        <w:r w:rsidRPr="00D719A6" w:rsidDel="003751E3">
          <w:rPr>
            <w:rFonts w:ascii="华文楷体" w:eastAsia="华文楷体" w:hAnsi="华文楷体" w:hint="eastAsia"/>
            <w:sz w:val="28"/>
            <w:szCs w:val="28"/>
          </w:rPr>
          <w:delText>有一些</w:delText>
        </w:r>
      </w:del>
      <w:ins w:id="424" w:author="admin" w:date="2015-07-02T23:23:00Z">
        <w:r w:rsidR="003751E3">
          <w:rPr>
            <w:rFonts w:ascii="华文楷体" w:eastAsia="华文楷体" w:hAnsi="华文楷体" w:hint="eastAsia"/>
            <w:sz w:val="28"/>
            <w:szCs w:val="28"/>
          </w:rPr>
          <w:t>也会</w:t>
        </w:r>
      </w:ins>
      <w:r w:rsidRPr="00D719A6">
        <w:rPr>
          <w:rFonts w:ascii="华文楷体" w:eastAsia="华文楷体" w:hAnsi="华文楷体" w:hint="eastAsia"/>
          <w:sz w:val="28"/>
          <w:szCs w:val="28"/>
        </w:rPr>
        <w:t>排斥的</w:t>
      </w:r>
      <w:del w:id="425" w:author="admin" w:date="2015-07-02T23:24:00Z">
        <w:r w:rsidRPr="00D719A6" w:rsidDel="00F608F8">
          <w:rPr>
            <w:rFonts w:ascii="华文楷体" w:eastAsia="华文楷体" w:hAnsi="华文楷体" w:hint="eastAsia"/>
            <w:sz w:val="28"/>
            <w:szCs w:val="28"/>
          </w:rPr>
          <w:delText>，</w:delText>
        </w:r>
      </w:del>
      <w:ins w:id="426" w:author="admin" w:date="2015-07-02T23:24:00Z">
        <w:r w:rsidR="00F608F8">
          <w:rPr>
            <w:rFonts w:ascii="华文楷体" w:eastAsia="华文楷体" w:hAnsi="华文楷体" w:hint="eastAsia"/>
            <w:sz w:val="28"/>
            <w:szCs w:val="28"/>
          </w:rPr>
          <w:t>。</w:t>
        </w:r>
      </w:ins>
      <w:r w:rsidRPr="00D719A6">
        <w:rPr>
          <w:rFonts w:ascii="华文楷体" w:eastAsia="华文楷体" w:hAnsi="华文楷体" w:hint="eastAsia"/>
          <w:sz w:val="28"/>
          <w:szCs w:val="28"/>
        </w:rPr>
        <w:t>那么如果自己觉得自己是中观派的学习者的话，那么当然就会对中观派以外的这些唯识啊等等，就会有一些排斥的</w:t>
      </w:r>
      <w:del w:id="427" w:author="admin" w:date="2015-07-02T23:24:00Z">
        <w:r w:rsidRPr="00D719A6" w:rsidDel="006D5D26">
          <w:rPr>
            <w:rFonts w:ascii="华文楷体" w:eastAsia="华文楷体" w:hAnsi="华文楷体" w:hint="eastAsia"/>
            <w:sz w:val="28"/>
            <w:szCs w:val="28"/>
          </w:rPr>
          <w:delText>，</w:delText>
        </w:r>
      </w:del>
      <w:ins w:id="428" w:author="admin" w:date="2015-07-02T23:24:00Z">
        <w:r w:rsidR="006D5D26">
          <w:rPr>
            <w:rFonts w:ascii="华文楷体" w:eastAsia="华文楷体" w:hAnsi="华文楷体" w:hint="eastAsia"/>
            <w:sz w:val="28"/>
            <w:szCs w:val="28"/>
          </w:rPr>
          <w:t>。</w:t>
        </w:r>
      </w:ins>
      <w:r w:rsidRPr="00D719A6">
        <w:rPr>
          <w:rFonts w:ascii="华文楷体" w:eastAsia="华文楷体" w:hAnsi="华文楷体" w:hint="eastAsia"/>
          <w:sz w:val="28"/>
          <w:szCs w:val="28"/>
        </w:rPr>
        <w:t>但是通过</w:t>
      </w:r>
      <w:ins w:id="429" w:author="admin" w:date="2015-07-02T23:25:00Z">
        <w:r w:rsidR="001D21BF">
          <w:rPr>
            <w:rFonts w:ascii="华文楷体" w:eastAsia="华文楷体" w:hAnsi="华文楷体" w:hint="eastAsia"/>
            <w:sz w:val="28"/>
            <w:szCs w:val="28"/>
          </w:rPr>
          <w:t>全知</w:t>
        </w:r>
      </w:ins>
      <w:r w:rsidRPr="00D719A6">
        <w:rPr>
          <w:rFonts w:ascii="华文楷体" w:eastAsia="华文楷体" w:hAnsi="华文楷体" w:hint="eastAsia"/>
          <w:sz w:val="28"/>
          <w:szCs w:val="28"/>
        </w:rPr>
        <w:t>麦彭仁波切在论典当中呢</w:t>
      </w:r>
      <w:ins w:id="430" w:author="admin" w:date="2015-07-02T23:25:00Z">
        <w:r w:rsidR="009D2A8D">
          <w:rPr>
            <w:rFonts w:ascii="华文楷体" w:eastAsia="华文楷体" w:hAnsi="华文楷体" w:hint="eastAsia"/>
            <w:sz w:val="28"/>
            <w:szCs w:val="28"/>
          </w:rPr>
          <w:t>，</w:t>
        </w:r>
      </w:ins>
      <w:r w:rsidRPr="00D719A6">
        <w:rPr>
          <w:rFonts w:ascii="华文楷体" w:eastAsia="华文楷体" w:hAnsi="华文楷体" w:hint="eastAsia"/>
          <w:sz w:val="28"/>
          <w:szCs w:val="28"/>
        </w:rPr>
        <w:t>通过很多的大量的这样一种理证，通过很多的大量的教言来</w:t>
      </w:r>
      <w:del w:id="431" w:author="admin" w:date="2015-07-02T23:25:00Z">
        <w:r w:rsidRPr="00D719A6" w:rsidDel="009D2A8D">
          <w:rPr>
            <w:rFonts w:ascii="华文楷体" w:eastAsia="华文楷体" w:hAnsi="华文楷体" w:hint="eastAsia"/>
            <w:sz w:val="28"/>
            <w:szCs w:val="28"/>
          </w:rPr>
          <w:delText>进行</w:delText>
        </w:r>
      </w:del>
      <w:r w:rsidRPr="00D719A6">
        <w:rPr>
          <w:rFonts w:ascii="华文楷体" w:eastAsia="华文楷体" w:hAnsi="华文楷体" w:hint="eastAsia"/>
          <w:sz w:val="28"/>
          <w:szCs w:val="28"/>
        </w:rPr>
        <w:t>观察的时候呢，实际上我们就知道了唯识它</w:t>
      </w:r>
      <w:del w:id="432" w:author="admin" w:date="2015-07-02T23:26:00Z">
        <w:r w:rsidRPr="00D719A6" w:rsidDel="009D2A8D">
          <w:rPr>
            <w:rFonts w:ascii="华文楷体" w:eastAsia="华文楷体" w:hAnsi="华文楷体" w:hint="eastAsia"/>
            <w:sz w:val="28"/>
            <w:szCs w:val="28"/>
          </w:rPr>
          <w:delText>实际上</w:delText>
        </w:r>
      </w:del>
      <w:r w:rsidRPr="00D719A6">
        <w:rPr>
          <w:rFonts w:ascii="华文楷体" w:eastAsia="华文楷体" w:hAnsi="华文楷体" w:hint="eastAsia"/>
          <w:sz w:val="28"/>
          <w:szCs w:val="28"/>
        </w:rPr>
        <w:t>是</w:t>
      </w:r>
      <w:ins w:id="433" w:author="admin" w:date="2015-07-02T23:26:00Z">
        <w:r w:rsidR="006B5FE2">
          <w:rPr>
            <w:rFonts w:ascii="华文楷体" w:eastAsia="华文楷体" w:hAnsi="华文楷体" w:hint="eastAsia"/>
            <w:sz w:val="28"/>
            <w:szCs w:val="28"/>
          </w:rPr>
          <w:t>一个</w:t>
        </w:r>
      </w:ins>
      <w:r w:rsidRPr="00D719A6">
        <w:rPr>
          <w:rFonts w:ascii="华文楷体" w:eastAsia="华文楷体" w:hAnsi="华文楷体" w:hint="eastAsia"/>
          <w:sz w:val="28"/>
          <w:szCs w:val="28"/>
        </w:rPr>
        <w:t>很殊胜的一</w:t>
      </w:r>
      <w:ins w:id="434" w:author="admin" w:date="2015-07-02T23:26:00Z">
        <w:r w:rsidR="006B5FE2">
          <w:rPr>
            <w:rFonts w:ascii="华文楷体" w:eastAsia="华文楷体" w:hAnsi="华文楷体" w:hint="eastAsia"/>
            <w:sz w:val="28"/>
            <w:szCs w:val="28"/>
          </w:rPr>
          <w:t>个</w:t>
        </w:r>
      </w:ins>
      <w:del w:id="435" w:author="admin" w:date="2015-07-02T23:26:00Z">
        <w:r w:rsidRPr="00D719A6" w:rsidDel="006B5FE2">
          <w:rPr>
            <w:rFonts w:ascii="华文楷体" w:eastAsia="华文楷体" w:hAnsi="华文楷体" w:hint="eastAsia"/>
            <w:sz w:val="28"/>
            <w:szCs w:val="28"/>
          </w:rPr>
          <w:delText>种</w:delText>
        </w:r>
      </w:del>
      <w:r w:rsidRPr="00D719A6">
        <w:rPr>
          <w:rFonts w:ascii="华文楷体" w:eastAsia="华文楷体" w:hAnsi="华文楷体" w:hint="eastAsia"/>
          <w:sz w:val="28"/>
          <w:szCs w:val="28"/>
        </w:rPr>
        <w:t>方便</w:t>
      </w:r>
      <w:del w:id="436" w:author="admin" w:date="2015-07-02T23:26:00Z">
        <w:r w:rsidRPr="00D719A6" w:rsidDel="009D2A8D">
          <w:rPr>
            <w:rFonts w:ascii="华文楷体" w:eastAsia="华文楷体" w:hAnsi="华文楷体" w:hint="eastAsia"/>
            <w:sz w:val="28"/>
            <w:szCs w:val="28"/>
          </w:rPr>
          <w:delText>，</w:delText>
        </w:r>
      </w:del>
      <w:ins w:id="437" w:author="admin" w:date="2015-07-02T23:26:00Z">
        <w:r w:rsidR="009D2A8D">
          <w:rPr>
            <w:rFonts w:ascii="华文楷体" w:eastAsia="华文楷体" w:hAnsi="华文楷体" w:hint="eastAsia"/>
            <w:sz w:val="28"/>
            <w:szCs w:val="28"/>
          </w:rPr>
          <w:t>。</w:t>
        </w:r>
      </w:ins>
      <w:r w:rsidRPr="00D719A6">
        <w:rPr>
          <w:rFonts w:ascii="华文楷体" w:eastAsia="华文楷体" w:hAnsi="华文楷体" w:hint="eastAsia"/>
          <w:sz w:val="28"/>
          <w:szCs w:val="28"/>
        </w:rPr>
        <w:t>要我们现在的话就是不是要排斥唯识，而是说要正确的认知唯识，而且在认知唯识的时候呢怎么样才是唯识</w:t>
      </w:r>
      <w:del w:id="438" w:author="admin" w:date="2015-07-02T23:27:00Z">
        <w:r w:rsidRPr="00D719A6" w:rsidDel="003448C6">
          <w:rPr>
            <w:rFonts w:ascii="华文楷体" w:eastAsia="华文楷体" w:hAnsi="华文楷体" w:hint="eastAsia"/>
            <w:sz w:val="28"/>
            <w:szCs w:val="28"/>
          </w:rPr>
          <w:delText>他</w:delText>
        </w:r>
      </w:del>
      <w:ins w:id="439" w:author="admin" w:date="2015-07-02T23:27:00Z">
        <w:r w:rsidR="003448C6">
          <w:rPr>
            <w:rFonts w:ascii="华文楷体" w:eastAsia="华文楷体" w:hAnsi="华文楷体" w:hint="eastAsia"/>
            <w:sz w:val="28"/>
            <w:szCs w:val="28"/>
          </w:rPr>
          <w:t>它</w:t>
        </w:r>
      </w:ins>
      <w:r w:rsidRPr="00D719A6">
        <w:rPr>
          <w:rFonts w:ascii="华文楷体" w:eastAsia="华文楷体" w:hAnsi="华文楷体" w:hint="eastAsia"/>
          <w:sz w:val="28"/>
          <w:szCs w:val="28"/>
        </w:rPr>
        <w:t>自己的本来的这个本来的状态</w:t>
      </w:r>
      <w:ins w:id="440" w:author="admin" w:date="2015-07-02T23:26:00Z">
        <w:r w:rsidR="003448C6">
          <w:rPr>
            <w:rFonts w:ascii="华文楷体" w:eastAsia="华文楷体" w:hAnsi="华文楷体" w:hint="eastAsia"/>
            <w:sz w:val="28"/>
            <w:szCs w:val="28"/>
          </w:rPr>
          <w:t>。</w:t>
        </w:r>
      </w:ins>
    </w:p>
    <w:p w:rsidR="00D94E46" w:rsidRDefault="00D719A6">
      <w:pPr>
        <w:autoSpaceDE w:val="0"/>
        <w:autoSpaceDN w:val="0"/>
        <w:adjustRightInd w:val="0"/>
        <w:ind w:firstLine="420"/>
        <w:jc w:val="left"/>
        <w:rPr>
          <w:ins w:id="441" w:author="admin" w:date="2015-07-04T21:43:00Z"/>
          <w:rFonts w:ascii="华文楷体" w:eastAsia="华文楷体" w:hAnsi="华文楷体"/>
          <w:sz w:val="28"/>
          <w:szCs w:val="28"/>
        </w:rPr>
        <w:pPrChange w:id="442" w:author="admin" w:date="2015-07-02T23:23:00Z">
          <w:pPr>
            <w:ind w:firstLine="570"/>
          </w:pPr>
        </w:pPrChange>
      </w:pPr>
      <w:r w:rsidRPr="00D719A6">
        <w:rPr>
          <w:rFonts w:ascii="华文楷体" w:eastAsia="华文楷体" w:hAnsi="华文楷体" w:hint="eastAsia"/>
          <w:sz w:val="28"/>
          <w:szCs w:val="28"/>
        </w:rPr>
        <w:t>唯识</w:t>
      </w:r>
      <w:del w:id="443" w:author="admin" w:date="2015-07-02T23:27:00Z">
        <w:r w:rsidRPr="00D719A6" w:rsidDel="003448C6">
          <w:rPr>
            <w:rFonts w:ascii="华文楷体" w:eastAsia="华文楷体" w:hAnsi="华文楷体" w:hint="eastAsia"/>
            <w:sz w:val="28"/>
            <w:szCs w:val="28"/>
          </w:rPr>
          <w:delText>他</w:delText>
        </w:r>
      </w:del>
      <w:ins w:id="444" w:author="admin" w:date="2015-07-02T23:27:00Z">
        <w:r w:rsidR="003448C6">
          <w:rPr>
            <w:rFonts w:ascii="华文楷体" w:eastAsia="华文楷体" w:hAnsi="华文楷体" w:hint="eastAsia"/>
            <w:sz w:val="28"/>
            <w:szCs w:val="28"/>
          </w:rPr>
          <w:t>它</w:t>
        </w:r>
      </w:ins>
      <w:del w:id="445" w:author="admin" w:date="2015-07-02T23:27:00Z">
        <w:r w:rsidRPr="00D719A6" w:rsidDel="003448C6">
          <w:rPr>
            <w:rFonts w:ascii="华文楷体" w:eastAsia="华文楷体" w:hAnsi="华文楷体" w:hint="eastAsia"/>
            <w:sz w:val="28"/>
            <w:szCs w:val="28"/>
          </w:rPr>
          <w:delText>实际上</w:delText>
        </w:r>
      </w:del>
      <w:r w:rsidRPr="00D719A6">
        <w:rPr>
          <w:rFonts w:ascii="华文楷体" w:eastAsia="华文楷体" w:hAnsi="华文楷体" w:hint="eastAsia"/>
          <w:sz w:val="28"/>
          <w:szCs w:val="28"/>
        </w:rPr>
        <w:t>是</w:t>
      </w:r>
      <w:ins w:id="446" w:author="admin" w:date="2015-07-02T23:28:00Z">
        <w:r w:rsidR="003448C6">
          <w:rPr>
            <w:rFonts w:ascii="华文楷体" w:eastAsia="华文楷体" w:hAnsi="华文楷体" w:hint="eastAsia"/>
            <w:sz w:val="28"/>
            <w:szCs w:val="28"/>
          </w:rPr>
          <w:t>这样</w:t>
        </w:r>
      </w:ins>
      <w:r w:rsidRPr="00D719A6">
        <w:rPr>
          <w:rFonts w:ascii="华文楷体" w:eastAsia="华文楷体" w:hAnsi="华文楷体" w:hint="eastAsia"/>
          <w:sz w:val="28"/>
          <w:szCs w:val="28"/>
        </w:rPr>
        <w:t>一种唯识</w:t>
      </w:r>
      <w:ins w:id="447" w:author="admin" w:date="2015-07-02T23:28:00Z">
        <w:r w:rsidR="003448C6">
          <w:rPr>
            <w:rFonts w:ascii="华文楷体" w:eastAsia="华文楷体" w:hAnsi="华文楷体" w:hint="eastAsia"/>
            <w:sz w:val="28"/>
            <w:szCs w:val="28"/>
          </w:rPr>
          <w:t>，不一定是</w:t>
        </w:r>
      </w:ins>
      <w:ins w:id="448" w:author="admin" w:date="2015-07-02T23:38:00Z">
        <w:r w:rsidR="006C1BEA">
          <w:rPr>
            <w:rFonts w:ascii="华文楷体" w:eastAsia="华文楷体" w:hAnsi="华文楷体" w:hint="eastAsia"/>
            <w:sz w:val="28"/>
            <w:szCs w:val="28"/>
          </w:rPr>
          <w:t>唯识</w:t>
        </w:r>
      </w:ins>
      <w:r w:rsidRPr="00D719A6">
        <w:rPr>
          <w:rFonts w:ascii="华文楷体" w:eastAsia="华文楷体" w:hAnsi="华文楷体" w:hint="eastAsia"/>
          <w:sz w:val="28"/>
          <w:szCs w:val="28"/>
        </w:rPr>
        <w:t>宗</w:t>
      </w:r>
      <w:ins w:id="449" w:author="admin" w:date="2015-07-04T21:40:00Z">
        <w:r w:rsidR="002E39F8">
          <w:rPr>
            <w:rFonts w:ascii="华文楷体" w:eastAsia="华文楷体" w:hAnsi="华文楷体" w:hint="eastAsia"/>
            <w:sz w:val="28"/>
            <w:szCs w:val="28"/>
          </w:rPr>
          <w:t>。</w:t>
        </w:r>
      </w:ins>
      <w:del w:id="450" w:author="admin" w:date="2015-07-04T21:40:00Z">
        <w:r w:rsidRPr="00D719A6" w:rsidDel="002E39F8">
          <w:rPr>
            <w:rFonts w:ascii="华文楷体" w:eastAsia="华文楷体" w:hAnsi="华文楷体" w:hint="eastAsia"/>
            <w:sz w:val="28"/>
            <w:szCs w:val="28"/>
          </w:rPr>
          <w:delText>，</w:delText>
        </w:r>
      </w:del>
      <w:ins w:id="451" w:author="admin" w:date="2015-07-04T21:40:00Z">
        <w:r w:rsidR="002E39F8">
          <w:rPr>
            <w:rFonts w:ascii="华文楷体" w:eastAsia="华文楷体" w:hAnsi="华文楷体" w:hint="eastAsia"/>
            <w:sz w:val="28"/>
            <w:szCs w:val="28"/>
          </w:rPr>
          <w:t>因为</w:t>
        </w:r>
      </w:ins>
      <w:r w:rsidRPr="00D719A6">
        <w:rPr>
          <w:rFonts w:ascii="华文楷体" w:eastAsia="华文楷体" w:hAnsi="华文楷体" w:hint="eastAsia"/>
          <w:sz w:val="28"/>
          <w:szCs w:val="28"/>
        </w:rPr>
        <w:t>唯识宗</w:t>
      </w:r>
      <w:ins w:id="452" w:author="admin" w:date="2015-07-04T21:40:00Z">
        <w:r w:rsidR="002E39F8">
          <w:rPr>
            <w:rFonts w:ascii="华文楷体" w:eastAsia="华文楷体" w:hAnsi="华文楷体" w:hint="eastAsia"/>
            <w:sz w:val="28"/>
            <w:szCs w:val="28"/>
          </w:rPr>
          <w:t>的话，它</w:t>
        </w:r>
      </w:ins>
      <w:del w:id="453" w:author="admin" w:date="2015-07-04T21:40:00Z">
        <w:r w:rsidRPr="00D719A6" w:rsidDel="002E39F8">
          <w:rPr>
            <w:rFonts w:ascii="华文楷体" w:eastAsia="华文楷体" w:hAnsi="华文楷体" w:hint="eastAsia"/>
            <w:sz w:val="28"/>
            <w:szCs w:val="28"/>
          </w:rPr>
          <w:delText>他</w:delText>
        </w:r>
      </w:del>
      <w:r w:rsidRPr="00D719A6">
        <w:rPr>
          <w:rFonts w:ascii="华文楷体" w:eastAsia="华文楷体" w:hAnsi="华文楷体" w:hint="eastAsia"/>
          <w:sz w:val="28"/>
          <w:szCs w:val="28"/>
        </w:rPr>
        <w:t>就是一个宗派了</w:t>
      </w:r>
      <w:ins w:id="454" w:author="admin" w:date="2015-07-04T21:40:00Z">
        <w:r w:rsidR="002E39F8">
          <w:rPr>
            <w:rFonts w:ascii="华文楷体" w:eastAsia="华文楷体" w:hAnsi="华文楷体" w:hint="eastAsia"/>
            <w:sz w:val="28"/>
            <w:szCs w:val="28"/>
          </w:rPr>
          <w:t>。</w:t>
        </w:r>
      </w:ins>
      <w:r w:rsidRPr="00D719A6">
        <w:rPr>
          <w:rFonts w:ascii="华文楷体" w:eastAsia="华文楷体" w:hAnsi="华文楷体" w:hint="eastAsia"/>
          <w:sz w:val="28"/>
          <w:szCs w:val="28"/>
        </w:rPr>
        <w:t>但是唯识的教义不单单是唯识宗当中有</w:t>
      </w:r>
      <w:ins w:id="455" w:author="admin" w:date="2015-07-04T21:40:00Z">
        <w:r w:rsidR="002E39F8">
          <w:rPr>
            <w:rFonts w:ascii="华文楷体" w:eastAsia="华文楷体" w:hAnsi="华文楷体" w:hint="eastAsia"/>
            <w:sz w:val="28"/>
            <w:szCs w:val="28"/>
          </w:rPr>
          <w:t>，</w:t>
        </w:r>
      </w:ins>
      <w:r w:rsidRPr="00D719A6">
        <w:rPr>
          <w:rFonts w:ascii="华文楷体" w:eastAsia="华文楷体" w:hAnsi="华文楷体" w:hint="eastAsia"/>
          <w:sz w:val="28"/>
          <w:szCs w:val="28"/>
        </w:rPr>
        <w:t>佛陀在经典当中讲到了唯识，弥勒菩萨讲到了唯识，还有中观的</w:t>
      </w:r>
      <w:proofErr w:type="gramStart"/>
      <w:r w:rsidRPr="00D719A6">
        <w:rPr>
          <w:rFonts w:ascii="华文楷体" w:eastAsia="华文楷体" w:hAnsi="华文楷体" w:hint="eastAsia"/>
          <w:sz w:val="28"/>
          <w:szCs w:val="28"/>
        </w:rPr>
        <w:t>一些论师当中</w:t>
      </w:r>
      <w:proofErr w:type="gramEnd"/>
      <w:r w:rsidRPr="00D719A6">
        <w:rPr>
          <w:rFonts w:ascii="华文楷体" w:eastAsia="华文楷体" w:hAnsi="华文楷体" w:hint="eastAsia"/>
          <w:sz w:val="28"/>
          <w:szCs w:val="28"/>
        </w:rPr>
        <w:t>也是讲到了唯识，所以说像这样的话万法唯识他是作为大乘的修行的一种方式，所以说我们对于唯识的它真实地本来的事相呢要了知</w:t>
      </w:r>
      <w:del w:id="456" w:author="admin" w:date="2015-07-04T21:41:00Z">
        <w:r w:rsidRPr="00D719A6" w:rsidDel="002E39F8">
          <w:rPr>
            <w:rFonts w:ascii="华文楷体" w:eastAsia="华文楷体" w:hAnsi="华文楷体" w:hint="eastAsia"/>
            <w:sz w:val="28"/>
            <w:szCs w:val="28"/>
          </w:rPr>
          <w:delText>，</w:delText>
        </w:r>
      </w:del>
      <w:ins w:id="457" w:author="admin" w:date="2015-07-04T21:41:00Z">
        <w:r w:rsidR="002E39F8">
          <w:rPr>
            <w:rFonts w:ascii="华文楷体" w:eastAsia="华文楷体" w:hAnsi="华文楷体" w:hint="eastAsia"/>
            <w:sz w:val="28"/>
            <w:szCs w:val="28"/>
          </w:rPr>
          <w:t>。</w:t>
        </w:r>
      </w:ins>
      <w:r w:rsidRPr="00D719A6">
        <w:rPr>
          <w:rFonts w:ascii="华文楷体" w:eastAsia="华文楷体" w:hAnsi="华文楷体" w:hint="eastAsia"/>
          <w:sz w:val="28"/>
          <w:szCs w:val="28"/>
        </w:rPr>
        <w:t>就是他在名言</w:t>
      </w:r>
      <w:proofErr w:type="gramStart"/>
      <w:r w:rsidRPr="00D719A6">
        <w:rPr>
          <w:rFonts w:ascii="华文楷体" w:eastAsia="华文楷体" w:hAnsi="华文楷体" w:hint="eastAsia"/>
          <w:sz w:val="28"/>
          <w:szCs w:val="28"/>
        </w:rPr>
        <w:t>谛</w:t>
      </w:r>
      <w:proofErr w:type="gramEnd"/>
      <w:r w:rsidRPr="00D719A6">
        <w:rPr>
          <w:rFonts w:ascii="华文楷体" w:eastAsia="华文楷体" w:hAnsi="华文楷体" w:hint="eastAsia"/>
          <w:sz w:val="28"/>
          <w:szCs w:val="28"/>
        </w:rPr>
        <w:t>当中他一切万法的确是唯识的，但是在胜义</w:t>
      </w:r>
      <w:proofErr w:type="gramStart"/>
      <w:ins w:id="458" w:author="admin" w:date="2015-07-04T21:42:00Z">
        <w:r w:rsidR="002E39F8">
          <w:rPr>
            <w:rFonts w:ascii="华文楷体" w:eastAsia="华文楷体" w:hAnsi="华文楷体" w:hint="eastAsia"/>
            <w:sz w:val="28"/>
            <w:szCs w:val="28"/>
          </w:rPr>
          <w:t>谛</w:t>
        </w:r>
      </w:ins>
      <w:proofErr w:type="gramEnd"/>
      <w:r w:rsidRPr="00D719A6">
        <w:rPr>
          <w:rFonts w:ascii="华文楷体" w:eastAsia="华文楷体" w:hAnsi="华文楷体" w:hint="eastAsia"/>
          <w:sz w:val="28"/>
          <w:szCs w:val="28"/>
        </w:rPr>
        <w:t>当中它</w:t>
      </w:r>
      <w:ins w:id="459" w:author="admin" w:date="2015-07-04T21:42:00Z">
        <w:r w:rsidR="00D94E46">
          <w:rPr>
            <w:rFonts w:ascii="华文楷体" w:eastAsia="华文楷体" w:hAnsi="华文楷体" w:hint="eastAsia"/>
            <w:sz w:val="28"/>
            <w:szCs w:val="28"/>
          </w:rPr>
          <w:t>也</w:t>
        </w:r>
      </w:ins>
      <w:r w:rsidRPr="00D719A6">
        <w:rPr>
          <w:rFonts w:ascii="华文楷体" w:eastAsia="华文楷体" w:hAnsi="华文楷体" w:hint="eastAsia"/>
          <w:sz w:val="28"/>
          <w:szCs w:val="28"/>
        </w:rPr>
        <w:t>是空性和大</w:t>
      </w:r>
      <w:proofErr w:type="gramStart"/>
      <w:r w:rsidRPr="00D719A6">
        <w:rPr>
          <w:rFonts w:ascii="华文楷体" w:eastAsia="华文楷体" w:hAnsi="华文楷体" w:hint="eastAsia"/>
          <w:sz w:val="28"/>
          <w:szCs w:val="28"/>
        </w:rPr>
        <w:t>乐双运</w:t>
      </w:r>
      <w:proofErr w:type="gramEnd"/>
      <w:r w:rsidRPr="00D719A6">
        <w:rPr>
          <w:rFonts w:ascii="华文楷体" w:eastAsia="华文楷体" w:hAnsi="华文楷体" w:hint="eastAsia"/>
          <w:sz w:val="28"/>
          <w:szCs w:val="28"/>
        </w:rPr>
        <w:t>的这个自性</w:t>
      </w:r>
      <w:ins w:id="460" w:author="admin" w:date="2015-07-04T21:42:00Z">
        <w:r w:rsidR="00D94E46">
          <w:rPr>
            <w:rFonts w:ascii="华文楷体" w:eastAsia="华文楷体" w:hAnsi="华文楷体" w:hint="eastAsia"/>
            <w:sz w:val="28"/>
            <w:szCs w:val="28"/>
          </w:rPr>
          <w:t>。</w:t>
        </w:r>
      </w:ins>
      <w:del w:id="461" w:author="admin" w:date="2015-07-04T21:42:00Z">
        <w:r w:rsidRPr="00D719A6" w:rsidDel="00D94E46">
          <w:rPr>
            <w:rFonts w:ascii="华文楷体" w:eastAsia="华文楷体" w:hAnsi="华文楷体" w:hint="eastAsia"/>
            <w:sz w:val="28"/>
            <w:szCs w:val="28"/>
          </w:rPr>
          <w:delText>，</w:delText>
        </w:r>
      </w:del>
    </w:p>
    <w:p w:rsidR="00D719A6" w:rsidRPr="004E56A8" w:rsidDel="004E56A8" w:rsidRDefault="00D94E46">
      <w:pPr>
        <w:autoSpaceDE w:val="0"/>
        <w:autoSpaceDN w:val="0"/>
        <w:adjustRightInd w:val="0"/>
        <w:jc w:val="left"/>
        <w:rPr>
          <w:del w:id="462" w:author="admin" w:date="2015-07-04T21:45:00Z"/>
          <w:rFonts w:ascii="华文楷体" w:eastAsia="华文楷体" w:hAnsi="华文楷体"/>
          <w:sz w:val="28"/>
          <w:szCs w:val="28"/>
        </w:rPr>
        <w:pPrChange w:id="463" w:author="admin" w:date="2015-07-04T21:49:00Z">
          <w:pPr>
            <w:ind w:firstLine="570"/>
          </w:pPr>
        </w:pPrChange>
      </w:pPr>
      <w:ins w:id="464" w:author="admin" w:date="2015-07-04T21:43:00Z">
        <w:r>
          <w:rPr>
            <w:rFonts w:ascii="华文楷体" w:eastAsia="华文楷体" w:hAnsi="华文楷体" w:hint="eastAsia"/>
            <w:sz w:val="28"/>
            <w:szCs w:val="28"/>
          </w:rPr>
          <w:t>说</w:t>
        </w:r>
      </w:ins>
      <w:del w:id="465" w:author="admin" w:date="2015-07-04T21:42:00Z">
        <w:r w:rsidR="00D719A6" w:rsidRPr="00D719A6" w:rsidDel="00D94E46">
          <w:rPr>
            <w:rFonts w:ascii="华文楷体" w:eastAsia="华文楷体" w:hAnsi="华文楷体" w:hint="eastAsia"/>
            <w:sz w:val="28"/>
            <w:szCs w:val="28"/>
          </w:rPr>
          <w:delText>他</w:delText>
        </w:r>
      </w:del>
      <w:r w:rsidR="00D719A6" w:rsidRPr="00D719A6">
        <w:rPr>
          <w:rFonts w:ascii="华文楷体" w:eastAsia="华文楷体" w:hAnsi="华文楷体" w:hint="eastAsia"/>
          <w:sz w:val="28"/>
          <w:szCs w:val="28"/>
        </w:rPr>
        <w:t>此处有一个心性大乐，那么这个大乐呢，上师在注释当中也讲过，大乐</w:t>
      </w:r>
      <w:proofErr w:type="gramStart"/>
      <w:r w:rsidR="00D719A6" w:rsidRPr="00D719A6">
        <w:rPr>
          <w:rFonts w:ascii="华文楷体" w:eastAsia="华文楷体" w:hAnsi="华文楷体" w:hint="eastAsia"/>
          <w:sz w:val="28"/>
          <w:szCs w:val="28"/>
        </w:rPr>
        <w:t>的乐字不是</w:t>
      </w:r>
      <w:proofErr w:type="gramEnd"/>
      <w:ins w:id="466" w:author="admin" w:date="2015-07-04T21:43:00Z">
        <w:r>
          <w:rPr>
            <w:rFonts w:ascii="华文楷体" w:eastAsia="华文楷体" w:hAnsi="华文楷体" w:hint="eastAsia"/>
            <w:sz w:val="28"/>
            <w:szCs w:val="28"/>
          </w:rPr>
          <w:t>说</w:t>
        </w:r>
      </w:ins>
      <w:r w:rsidR="00D719A6" w:rsidRPr="00D719A6">
        <w:rPr>
          <w:rFonts w:ascii="华文楷体" w:eastAsia="华文楷体" w:hAnsi="华文楷体" w:hint="eastAsia"/>
          <w:sz w:val="28"/>
          <w:szCs w:val="28"/>
        </w:rPr>
        <w:t>现在我们苦乐的乐， 不是苦乐的这个乐</w:t>
      </w:r>
      <w:ins w:id="467" w:author="admin" w:date="2015-07-04T21:43:00Z">
        <w:r w:rsidR="0093427C">
          <w:rPr>
            <w:rFonts w:ascii="华文楷体" w:eastAsia="华文楷体" w:hAnsi="华文楷体" w:hint="eastAsia"/>
            <w:sz w:val="28"/>
            <w:szCs w:val="28"/>
          </w:rPr>
          <w:t>。</w:t>
        </w:r>
      </w:ins>
      <w:del w:id="468" w:author="admin" w:date="2015-07-04T21:43:00Z">
        <w:r w:rsidR="00D719A6" w:rsidRPr="00D719A6" w:rsidDel="0093427C">
          <w:rPr>
            <w:rFonts w:ascii="华文楷体" w:eastAsia="华文楷体" w:hAnsi="华文楷体" w:hint="eastAsia"/>
            <w:sz w:val="28"/>
            <w:szCs w:val="28"/>
          </w:rPr>
          <w:delText>，</w:delText>
        </w:r>
      </w:del>
      <w:r w:rsidR="00D719A6" w:rsidRPr="00D719A6">
        <w:rPr>
          <w:rFonts w:ascii="华文楷体" w:eastAsia="华文楷体" w:hAnsi="华文楷体" w:hint="eastAsia"/>
          <w:sz w:val="28"/>
          <w:szCs w:val="28"/>
        </w:rPr>
        <w:t>为什么不是苦乐的这个乐呢？因为现在和</w:t>
      </w:r>
      <w:proofErr w:type="gramStart"/>
      <w:r w:rsidR="00D719A6" w:rsidRPr="00D719A6">
        <w:rPr>
          <w:rFonts w:ascii="华文楷体" w:eastAsia="华文楷体" w:hAnsi="华文楷体" w:hint="eastAsia"/>
          <w:sz w:val="28"/>
          <w:szCs w:val="28"/>
        </w:rPr>
        <w:t>痛苦相</w:t>
      </w:r>
      <w:proofErr w:type="gramEnd"/>
      <w:r w:rsidR="00D719A6" w:rsidRPr="00D719A6">
        <w:rPr>
          <w:rFonts w:ascii="华文楷体" w:eastAsia="华文楷体" w:hAnsi="华文楷体" w:hint="eastAsia"/>
          <w:sz w:val="28"/>
          <w:szCs w:val="28"/>
        </w:rPr>
        <w:t>对待，相观待的这样一种乐，这个安乐呢不管是身体乐也好</w:t>
      </w:r>
      <w:ins w:id="469" w:author="admin" w:date="2015-07-04T21:44:00Z">
        <w:r w:rsidR="0093427C">
          <w:rPr>
            <w:rFonts w:ascii="华文楷体" w:eastAsia="华文楷体" w:hAnsi="华文楷体" w:hint="eastAsia"/>
            <w:sz w:val="28"/>
            <w:szCs w:val="28"/>
          </w:rPr>
          <w:t>，还是</w:t>
        </w:r>
      </w:ins>
      <w:r w:rsidR="00D719A6" w:rsidRPr="00D719A6">
        <w:rPr>
          <w:rFonts w:ascii="华文楷体" w:eastAsia="华文楷体" w:hAnsi="华文楷体" w:hint="eastAsia"/>
          <w:sz w:val="28"/>
          <w:szCs w:val="28"/>
        </w:rPr>
        <w:t>心里乐也好，实际上这是一种心所法，他是一种心所，是一种有漏的东西</w:t>
      </w:r>
      <w:del w:id="470" w:author="admin" w:date="2015-07-04T21:44:00Z">
        <w:r w:rsidR="00D719A6" w:rsidRPr="00D719A6" w:rsidDel="004E56A8">
          <w:rPr>
            <w:rFonts w:ascii="华文楷体" w:eastAsia="华文楷体" w:hAnsi="华文楷体" w:hint="eastAsia"/>
            <w:sz w:val="28"/>
            <w:szCs w:val="28"/>
          </w:rPr>
          <w:delText>么，</w:delText>
        </w:r>
      </w:del>
      <w:ins w:id="471" w:author="admin" w:date="2015-07-04T21:44:00Z">
        <w:r w:rsidR="004E56A8">
          <w:rPr>
            <w:rFonts w:ascii="华文楷体" w:eastAsia="华文楷体" w:hAnsi="华文楷体" w:hint="eastAsia"/>
            <w:sz w:val="28"/>
            <w:szCs w:val="28"/>
          </w:rPr>
          <w:t>。</w:t>
        </w:r>
      </w:ins>
      <w:r w:rsidR="00D719A6" w:rsidRPr="00D719A6">
        <w:rPr>
          <w:rFonts w:ascii="华文楷体" w:eastAsia="华文楷体" w:hAnsi="华文楷体" w:hint="eastAsia"/>
          <w:sz w:val="28"/>
          <w:szCs w:val="28"/>
        </w:rPr>
        <w:t>像这样的话我们在讲五</w:t>
      </w:r>
      <w:proofErr w:type="gramStart"/>
      <w:r w:rsidR="00D719A6" w:rsidRPr="00D719A6">
        <w:rPr>
          <w:rFonts w:ascii="华文楷体" w:eastAsia="华文楷体" w:hAnsi="华文楷体" w:hint="eastAsia"/>
          <w:sz w:val="28"/>
          <w:szCs w:val="28"/>
        </w:rPr>
        <w:t>蕴</w:t>
      </w:r>
      <w:proofErr w:type="gramEnd"/>
      <w:r w:rsidR="00D719A6" w:rsidRPr="00D719A6">
        <w:rPr>
          <w:rFonts w:ascii="华文楷体" w:eastAsia="华文楷体" w:hAnsi="华文楷体" w:hint="eastAsia"/>
          <w:sz w:val="28"/>
          <w:szCs w:val="28"/>
        </w:rPr>
        <w:t>的时候，</w:t>
      </w:r>
      <w:del w:id="472" w:author="admin" w:date="2015-07-04T21:49:00Z">
        <w:r w:rsidR="00D719A6" w:rsidRPr="00D719A6" w:rsidDel="003B3A1A">
          <w:rPr>
            <w:rFonts w:ascii="华文楷体" w:eastAsia="华文楷体" w:hAnsi="华文楷体" w:hint="eastAsia"/>
            <w:sz w:val="28"/>
            <w:szCs w:val="28"/>
          </w:rPr>
          <w:delText>有一个受蕴</w:delText>
        </w:r>
      </w:del>
      <w:ins w:id="473" w:author="admin" w:date="2015-07-04T21:49:00Z">
        <w:r w:rsidR="004E56A8" w:rsidRPr="00D719A6">
          <w:rPr>
            <w:rFonts w:ascii="华文楷体" w:eastAsia="华文楷体" w:hAnsi="华文楷体" w:hint="eastAsia"/>
            <w:sz w:val="28"/>
            <w:szCs w:val="28"/>
          </w:rPr>
          <w:t>有一个受</w:t>
        </w:r>
        <w:proofErr w:type="gramStart"/>
        <w:r w:rsidR="004E56A8" w:rsidRPr="00D719A6">
          <w:rPr>
            <w:rFonts w:ascii="华文楷体" w:eastAsia="华文楷体" w:hAnsi="华文楷体" w:hint="eastAsia"/>
            <w:sz w:val="28"/>
            <w:szCs w:val="28"/>
          </w:rPr>
          <w:t>蕴</w:t>
        </w:r>
        <w:proofErr w:type="gramEnd"/>
        <w:r w:rsidR="004E56A8" w:rsidRPr="00D719A6">
          <w:rPr>
            <w:rFonts w:ascii="华文楷体" w:eastAsia="华文楷体" w:hAnsi="华文楷体" w:hint="eastAsia"/>
            <w:sz w:val="28"/>
            <w:szCs w:val="28"/>
          </w:rPr>
          <w:t>，实际上这样一种受</w:t>
        </w:r>
        <w:proofErr w:type="gramStart"/>
        <w:r w:rsidR="004E56A8" w:rsidRPr="00D719A6">
          <w:rPr>
            <w:rFonts w:ascii="华文楷体" w:eastAsia="华文楷体" w:hAnsi="华文楷体" w:hint="eastAsia"/>
            <w:sz w:val="28"/>
            <w:szCs w:val="28"/>
          </w:rPr>
          <w:t>蕴</w:t>
        </w:r>
        <w:proofErr w:type="gramEnd"/>
        <w:r w:rsidR="004E56A8" w:rsidRPr="00D719A6">
          <w:rPr>
            <w:rFonts w:ascii="华文楷体" w:eastAsia="华文楷体" w:hAnsi="华文楷体" w:hint="eastAsia"/>
            <w:sz w:val="28"/>
            <w:szCs w:val="28"/>
          </w:rPr>
          <w:t>当中也有</w:t>
        </w:r>
        <w:r w:rsidR="004E56A8" w:rsidRPr="00D719A6">
          <w:rPr>
            <w:rFonts w:ascii="华文楷体" w:eastAsia="华文楷体" w:hAnsi="华文楷体" w:hint="eastAsia"/>
            <w:sz w:val="28"/>
            <w:szCs w:val="28"/>
          </w:rPr>
          <w:lastRenderedPageBreak/>
          <w:t>这样一中苦受啊</w:t>
        </w:r>
        <w:r w:rsidR="004E56A8">
          <w:rPr>
            <w:rFonts w:ascii="华文楷体" w:eastAsia="华文楷体" w:hAnsi="华文楷体" w:hint="eastAsia"/>
            <w:sz w:val="28"/>
            <w:szCs w:val="28"/>
          </w:rPr>
          <w:t>，</w:t>
        </w:r>
        <w:proofErr w:type="gramStart"/>
        <w:r w:rsidR="004E56A8" w:rsidRPr="00D719A6">
          <w:rPr>
            <w:rFonts w:ascii="华文楷体" w:eastAsia="华文楷体" w:hAnsi="华文楷体" w:hint="eastAsia"/>
            <w:sz w:val="28"/>
            <w:szCs w:val="28"/>
          </w:rPr>
          <w:t>乐受啊</w:t>
        </w:r>
        <w:proofErr w:type="gramEnd"/>
        <w:r w:rsidR="004E56A8" w:rsidRPr="00D719A6">
          <w:rPr>
            <w:rFonts w:ascii="华文楷体" w:eastAsia="华文楷体" w:hAnsi="华文楷体" w:hint="eastAsia"/>
            <w:sz w:val="28"/>
            <w:szCs w:val="28"/>
          </w:rPr>
          <w:t>，还有舍受</w:t>
        </w:r>
        <w:r w:rsidR="004E56A8">
          <w:rPr>
            <w:rFonts w:ascii="华文楷体" w:eastAsia="华文楷体" w:hAnsi="华文楷体" w:hint="eastAsia"/>
            <w:sz w:val="28"/>
            <w:szCs w:val="28"/>
          </w:rPr>
          <w:t>。</w:t>
        </w:r>
        <w:r w:rsidR="004E56A8" w:rsidRPr="00D719A6">
          <w:rPr>
            <w:rFonts w:ascii="华文楷体" w:eastAsia="华文楷体" w:hAnsi="华文楷体" w:hint="eastAsia"/>
            <w:sz w:val="28"/>
            <w:szCs w:val="28"/>
          </w:rPr>
          <w:t>所以说如果你说最后心性是这样一种大乐，很舒服或者说很快乐，这个方面实际上已经落到受</w:t>
        </w:r>
        <w:proofErr w:type="gramStart"/>
        <w:r w:rsidR="004E56A8" w:rsidRPr="00D719A6">
          <w:rPr>
            <w:rFonts w:ascii="华文楷体" w:eastAsia="华文楷体" w:hAnsi="华文楷体" w:hint="eastAsia"/>
            <w:sz w:val="28"/>
            <w:szCs w:val="28"/>
          </w:rPr>
          <w:t>蕴</w:t>
        </w:r>
        <w:proofErr w:type="gramEnd"/>
        <w:r w:rsidR="004E56A8" w:rsidRPr="00D719A6">
          <w:rPr>
            <w:rFonts w:ascii="华文楷体" w:eastAsia="华文楷体" w:hAnsi="华文楷体" w:hint="eastAsia"/>
            <w:sz w:val="28"/>
            <w:szCs w:val="28"/>
          </w:rPr>
          <w:t>当中了</w:t>
        </w:r>
        <w:r w:rsidR="004E56A8">
          <w:rPr>
            <w:rFonts w:ascii="华文楷体" w:eastAsia="华文楷体" w:hAnsi="华文楷体" w:hint="eastAsia"/>
            <w:sz w:val="28"/>
            <w:szCs w:val="28"/>
          </w:rPr>
          <w:t>。</w:t>
        </w:r>
        <w:r w:rsidR="004E56A8" w:rsidRPr="00D719A6">
          <w:rPr>
            <w:rFonts w:ascii="华文楷体" w:eastAsia="华文楷体" w:hAnsi="华文楷体" w:hint="eastAsia"/>
            <w:sz w:val="28"/>
            <w:szCs w:val="28"/>
          </w:rPr>
          <w:t>如果受</w:t>
        </w:r>
        <w:proofErr w:type="gramStart"/>
        <w:r w:rsidR="004E56A8" w:rsidRPr="00D719A6">
          <w:rPr>
            <w:rFonts w:ascii="华文楷体" w:eastAsia="华文楷体" w:hAnsi="华文楷体" w:hint="eastAsia"/>
            <w:sz w:val="28"/>
            <w:szCs w:val="28"/>
          </w:rPr>
          <w:t>蕴</w:t>
        </w:r>
        <w:proofErr w:type="gramEnd"/>
        <w:r w:rsidR="004E56A8" w:rsidRPr="00D719A6">
          <w:rPr>
            <w:rFonts w:ascii="华文楷体" w:eastAsia="华文楷体" w:hAnsi="华文楷体" w:hint="eastAsia"/>
            <w:sz w:val="28"/>
            <w:szCs w:val="28"/>
          </w:rPr>
          <w:t>当中，其他的一些众生都具备这个受</w:t>
        </w:r>
        <w:proofErr w:type="gramStart"/>
        <w:r w:rsidR="004E56A8" w:rsidRPr="00D719A6">
          <w:rPr>
            <w:rFonts w:ascii="华文楷体" w:eastAsia="华文楷体" w:hAnsi="华文楷体" w:hint="eastAsia"/>
            <w:sz w:val="28"/>
            <w:szCs w:val="28"/>
          </w:rPr>
          <w:t>蕴</w:t>
        </w:r>
        <w:proofErr w:type="gramEnd"/>
        <w:r w:rsidR="004E56A8" w:rsidRPr="00D719A6">
          <w:rPr>
            <w:rFonts w:ascii="华文楷体" w:eastAsia="华文楷体" w:hAnsi="华文楷体" w:hint="eastAsia"/>
            <w:sz w:val="28"/>
            <w:szCs w:val="28"/>
          </w:rPr>
          <w:t>呐，所以说如果是这种快乐的话，那么</w:t>
        </w:r>
        <w:r w:rsidR="004E56A8">
          <w:rPr>
            <w:rFonts w:ascii="华文楷体" w:eastAsia="华文楷体" w:hAnsi="华文楷体" w:hint="eastAsia"/>
            <w:sz w:val="28"/>
            <w:szCs w:val="28"/>
          </w:rPr>
          <w:t>实际上</w:t>
        </w:r>
        <w:r w:rsidR="004E56A8" w:rsidRPr="00D719A6">
          <w:rPr>
            <w:rFonts w:ascii="华文楷体" w:eastAsia="华文楷体" w:hAnsi="华文楷体" w:hint="eastAsia"/>
            <w:sz w:val="28"/>
            <w:szCs w:val="28"/>
          </w:rPr>
          <w:t>学习佛法并不是真正最后就达到了这样一种快乐</w:t>
        </w:r>
        <w:r w:rsidR="004E56A8">
          <w:rPr>
            <w:rFonts w:ascii="华文楷体" w:eastAsia="华文楷体" w:hAnsi="华文楷体" w:hint="eastAsia"/>
            <w:sz w:val="28"/>
            <w:szCs w:val="28"/>
          </w:rPr>
          <w:t>。</w:t>
        </w:r>
      </w:ins>
    </w:p>
    <w:p w:rsidR="00A270A5" w:rsidRDefault="00D719A6">
      <w:pPr>
        <w:autoSpaceDE w:val="0"/>
        <w:autoSpaceDN w:val="0"/>
        <w:adjustRightInd w:val="0"/>
        <w:ind w:firstLine="420"/>
        <w:jc w:val="left"/>
        <w:rPr>
          <w:ins w:id="474" w:author="admin" w:date="2015-07-04T21:51:00Z"/>
          <w:rFonts w:ascii="华文楷体" w:eastAsia="华文楷体" w:hAnsi="华文楷体"/>
          <w:sz w:val="28"/>
          <w:szCs w:val="28"/>
        </w:rPr>
        <w:pPrChange w:id="475" w:author="admin" w:date="2015-07-04T21:49:00Z">
          <w:pPr>
            <w:ind w:firstLine="570"/>
          </w:pPr>
        </w:pPrChange>
      </w:pPr>
      <w:del w:id="476" w:author="admin" w:date="2015-07-04T21:45:00Z">
        <w:r w:rsidRPr="00D719A6" w:rsidDel="004E56A8">
          <w:rPr>
            <w:rFonts w:ascii="华文楷体" w:eastAsia="华文楷体" w:hAnsi="华文楷体" w:hint="eastAsia"/>
            <w:sz w:val="28"/>
            <w:szCs w:val="28"/>
          </w:rPr>
          <w:delText>他</w:delText>
        </w:r>
      </w:del>
      <w:del w:id="477" w:author="admin" w:date="2015-07-04T21:49:00Z">
        <w:r w:rsidRPr="00D719A6" w:rsidDel="003B3A1A">
          <w:rPr>
            <w:rFonts w:ascii="华文楷体" w:eastAsia="华文楷体" w:hAnsi="华文楷体" w:hint="eastAsia"/>
            <w:sz w:val="28"/>
            <w:szCs w:val="28"/>
          </w:rPr>
          <w:delText>有一个受蕴，实际上这样一种受蕴当中也有这样一中苦受啊乐受啊，还有舍受所以说如果你说最后心性是这样一种大乐，很舒服或者说很快乐，这个方面实际上已经落到受蕴当中了</w:delText>
        </w:r>
      </w:del>
      <w:del w:id="478" w:author="admin" w:date="2015-07-04T21:46:00Z">
        <w:r w:rsidRPr="00D719A6" w:rsidDel="004E56A8">
          <w:rPr>
            <w:rFonts w:ascii="华文楷体" w:eastAsia="华文楷体" w:hAnsi="华文楷体" w:hint="eastAsia"/>
            <w:sz w:val="28"/>
            <w:szCs w:val="28"/>
          </w:rPr>
          <w:delText>，</w:delText>
        </w:r>
      </w:del>
      <w:del w:id="479" w:author="admin" w:date="2015-07-04T21:49:00Z">
        <w:r w:rsidRPr="00D719A6" w:rsidDel="003B3A1A">
          <w:rPr>
            <w:rFonts w:ascii="华文楷体" w:eastAsia="华文楷体" w:hAnsi="华文楷体" w:hint="eastAsia"/>
            <w:sz w:val="28"/>
            <w:szCs w:val="28"/>
          </w:rPr>
          <w:delText>如果受蕴当中，其他的一些众生都具备这个受蕴呐，所以说如果是这种快乐的话，那么学习佛法并不是真正最后就达到了这样一种快乐</w:delText>
        </w:r>
      </w:del>
      <w:del w:id="480" w:author="admin" w:date="2015-07-04T21:47:00Z">
        <w:r w:rsidRPr="00D719A6" w:rsidDel="004E56A8">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如果</w:t>
      </w:r>
      <w:del w:id="481" w:author="admin" w:date="2015-07-04T21:47:00Z">
        <w:r w:rsidRPr="00D719A6" w:rsidDel="004E56A8">
          <w:rPr>
            <w:rFonts w:ascii="华文楷体" w:eastAsia="华文楷体" w:hAnsi="华文楷体" w:hint="eastAsia"/>
            <w:sz w:val="28"/>
            <w:szCs w:val="28"/>
          </w:rPr>
          <w:delText>这的</w:delText>
        </w:r>
      </w:del>
      <w:ins w:id="482" w:author="admin" w:date="2015-07-04T21:47:00Z">
        <w:r w:rsidR="004E56A8">
          <w:rPr>
            <w:rFonts w:ascii="华文楷体" w:eastAsia="华文楷体" w:hAnsi="华文楷体" w:hint="eastAsia"/>
            <w:sz w:val="28"/>
            <w:szCs w:val="28"/>
          </w:rPr>
          <w:t>真正</w:t>
        </w:r>
      </w:ins>
      <w:r w:rsidRPr="00D719A6">
        <w:rPr>
          <w:rFonts w:ascii="华文楷体" w:eastAsia="华文楷体" w:hAnsi="华文楷体" w:hint="eastAsia"/>
          <w:sz w:val="28"/>
          <w:szCs w:val="28"/>
        </w:rPr>
        <w:t>达到了这种快乐，这个就是学习佛法的这样一种果的话，那么实际上也不需要修行佛法么</w:t>
      </w:r>
      <w:del w:id="483" w:author="admin" w:date="2015-07-04T21:48:00Z">
        <w:r w:rsidRPr="00D719A6" w:rsidDel="004E56A8">
          <w:rPr>
            <w:rFonts w:ascii="华文楷体" w:eastAsia="华文楷体" w:hAnsi="华文楷体" w:hint="eastAsia"/>
            <w:sz w:val="28"/>
            <w:szCs w:val="28"/>
          </w:rPr>
          <w:delText>，</w:delText>
        </w:r>
      </w:del>
      <w:ins w:id="484" w:author="admin" w:date="2015-07-04T21:48:00Z">
        <w:r w:rsidR="004E56A8">
          <w:rPr>
            <w:rFonts w:ascii="华文楷体" w:eastAsia="华文楷体" w:hAnsi="华文楷体" w:hint="eastAsia"/>
            <w:sz w:val="28"/>
            <w:szCs w:val="28"/>
          </w:rPr>
          <w:t>。</w:t>
        </w:r>
      </w:ins>
      <w:r w:rsidRPr="00D719A6">
        <w:rPr>
          <w:rFonts w:ascii="华文楷体" w:eastAsia="华文楷体" w:hAnsi="华文楷体" w:hint="eastAsia"/>
          <w:sz w:val="28"/>
          <w:szCs w:val="28"/>
        </w:rPr>
        <w:t xml:space="preserve"> 通过其他的很多这样一种方式也可以得到这样一种快乐，但是这个方面的乐，不是快乐的乐，不是苦乐的乐，像这样一种所谓的大乐的乐呢，它是一种智慧，它是一种智慧</w:t>
      </w:r>
      <w:del w:id="485" w:author="admin" w:date="2015-07-04T21:48:00Z">
        <w:r w:rsidRPr="00D719A6" w:rsidDel="004E56A8">
          <w:rPr>
            <w:rFonts w:ascii="华文楷体" w:eastAsia="华文楷体" w:hAnsi="华文楷体" w:hint="eastAsia"/>
            <w:sz w:val="28"/>
            <w:szCs w:val="28"/>
          </w:rPr>
          <w:delText>，</w:delText>
        </w:r>
      </w:del>
      <w:ins w:id="486" w:author="admin" w:date="2015-07-04T21:48:00Z">
        <w:r w:rsidR="004E56A8">
          <w:rPr>
            <w:rFonts w:ascii="华文楷体" w:eastAsia="华文楷体" w:hAnsi="华文楷体" w:hint="eastAsia"/>
            <w:sz w:val="28"/>
            <w:szCs w:val="28"/>
          </w:rPr>
          <w:t>。</w:t>
        </w:r>
      </w:ins>
      <w:r w:rsidRPr="00D719A6">
        <w:rPr>
          <w:rFonts w:ascii="华文楷体" w:eastAsia="华文楷体" w:hAnsi="华文楷体" w:hint="eastAsia"/>
          <w:sz w:val="28"/>
          <w:szCs w:val="28"/>
        </w:rPr>
        <w:t>离开了超离了苦乐之后 超离了苦乐之外的</w:t>
      </w:r>
      <w:ins w:id="487" w:author="admin" w:date="2015-07-04T21:50:00Z">
        <w:r w:rsidR="006870B1">
          <w:rPr>
            <w:rFonts w:ascii="华文楷体" w:eastAsia="华文楷体" w:hAnsi="华文楷体" w:hint="eastAsia"/>
            <w:sz w:val="28"/>
            <w:szCs w:val="28"/>
          </w:rPr>
          <w:t>，像</w:t>
        </w:r>
      </w:ins>
      <w:r w:rsidRPr="00D719A6">
        <w:rPr>
          <w:rFonts w:ascii="华文楷体" w:eastAsia="华文楷体" w:hAnsi="华文楷体" w:hint="eastAsia"/>
          <w:sz w:val="28"/>
          <w:szCs w:val="28"/>
        </w:rPr>
        <w:t xml:space="preserve">这样一种最为殊胜的智慧的本体，这个方面就叫做心性大乐 </w:t>
      </w:r>
      <w:del w:id="488" w:author="admin" w:date="2015-07-04T21:48:00Z">
        <w:r w:rsidRPr="00D719A6" w:rsidDel="004E56A8">
          <w:rPr>
            <w:rFonts w:ascii="华文楷体" w:eastAsia="华文楷体" w:hAnsi="华文楷体" w:hint="eastAsia"/>
            <w:sz w:val="28"/>
            <w:szCs w:val="28"/>
          </w:rPr>
          <w:delText>，</w:delText>
        </w:r>
      </w:del>
      <w:ins w:id="489" w:author="admin" w:date="2015-07-04T21:48:00Z">
        <w:r w:rsidR="004E56A8">
          <w:rPr>
            <w:rFonts w:ascii="华文楷体" w:eastAsia="华文楷体" w:hAnsi="华文楷体" w:hint="eastAsia"/>
            <w:sz w:val="28"/>
            <w:szCs w:val="28"/>
          </w:rPr>
          <w:t>。</w:t>
        </w:r>
      </w:ins>
      <w:r w:rsidRPr="00D719A6">
        <w:rPr>
          <w:rFonts w:ascii="华文楷体" w:eastAsia="华文楷体" w:hAnsi="华文楷体" w:hint="eastAsia"/>
          <w:sz w:val="28"/>
          <w:szCs w:val="28"/>
        </w:rPr>
        <w:t>把</w:t>
      </w:r>
      <w:del w:id="490" w:author="admin" w:date="2015-07-04T21:49:00Z">
        <w:r w:rsidRPr="00D719A6" w:rsidDel="003B3A1A">
          <w:rPr>
            <w:rFonts w:ascii="华文楷体" w:eastAsia="华文楷体" w:hAnsi="华文楷体" w:hint="eastAsia"/>
            <w:sz w:val="28"/>
            <w:szCs w:val="28"/>
          </w:rPr>
          <w:delText>他</w:delText>
        </w:r>
      </w:del>
      <w:ins w:id="491" w:author="admin" w:date="2015-07-04T21:49:00Z">
        <w:r w:rsidR="003B3A1A">
          <w:rPr>
            <w:rFonts w:ascii="华文楷体" w:eastAsia="华文楷体" w:hAnsi="华文楷体" w:hint="eastAsia"/>
            <w:sz w:val="28"/>
            <w:szCs w:val="28"/>
          </w:rPr>
          <w:t>它</w:t>
        </w:r>
      </w:ins>
      <w:r w:rsidRPr="00D719A6">
        <w:rPr>
          <w:rFonts w:ascii="华文楷体" w:eastAsia="华文楷体" w:hAnsi="华文楷体" w:hint="eastAsia"/>
          <w:sz w:val="28"/>
          <w:szCs w:val="28"/>
        </w:rPr>
        <w:t>名称取名叫做心性大乐的而已，实际上这个方面不是大安乐很快乐的乐， 还是完全是无分别无为法的一种智慧，所以说把这个</w:t>
      </w:r>
      <w:proofErr w:type="gramStart"/>
      <w:r w:rsidRPr="00D719A6">
        <w:rPr>
          <w:rFonts w:ascii="华文楷体" w:eastAsia="华文楷体" w:hAnsi="华文楷体" w:hint="eastAsia"/>
          <w:sz w:val="28"/>
          <w:szCs w:val="28"/>
        </w:rPr>
        <w:t>自现呢也是</w:t>
      </w:r>
      <w:proofErr w:type="gramEnd"/>
      <w:r w:rsidRPr="00D719A6">
        <w:rPr>
          <w:rFonts w:ascii="华文楷体" w:eastAsia="华文楷体" w:hAnsi="华文楷体" w:hint="eastAsia"/>
          <w:sz w:val="28"/>
          <w:szCs w:val="28"/>
        </w:rPr>
        <w:t>抉择</w:t>
      </w:r>
      <w:ins w:id="492" w:author="admin" w:date="2015-07-04T21:51:00Z">
        <w:r w:rsidR="006870B1">
          <w:rPr>
            <w:rFonts w:ascii="华文楷体" w:eastAsia="华文楷体" w:hAnsi="华文楷体" w:hint="eastAsia"/>
            <w:sz w:val="28"/>
            <w:szCs w:val="28"/>
          </w:rPr>
          <w:t>这样一种无分别、</w:t>
        </w:r>
      </w:ins>
      <w:proofErr w:type="gramStart"/>
      <w:r w:rsidRPr="00D719A6">
        <w:rPr>
          <w:rFonts w:ascii="华文楷体" w:eastAsia="华文楷体" w:hAnsi="华文楷体" w:hint="eastAsia"/>
          <w:sz w:val="28"/>
          <w:szCs w:val="28"/>
        </w:rPr>
        <w:t>离戏的</w:t>
      </w:r>
      <w:proofErr w:type="gramEnd"/>
      <w:r w:rsidRPr="00D719A6">
        <w:rPr>
          <w:rFonts w:ascii="华文楷体" w:eastAsia="华文楷体" w:hAnsi="华文楷体" w:hint="eastAsia"/>
          <w:sz w:val="28"/>
          <w:szCs w:val="28"/>
        </w:rPr>
        <w:t>智慧，这方面也是密宗当中的一种观点</w:t>
      </w:r>
      <w:ins w:id="493" w:author="admin" w:date="2015-07-04T21:51:00Z">
        <w:r w:rsidR="00DA0449">
          <w:rPr>
            <w:rFonts w:ascii="华文楷体" w:eastAsia="华文楷体" w:hAnsi="华文楷体" w:hint="eastAsia"/>
            <w:sz w:val="28"/>
            <w:szCs w:val="28"/>
          </w:rPr>
          <w:t>。</w:t>
        </w:r>
      </w:ins>
      <w:del w:id="494" w:author="admin" w:date="2015-07-04T21:51:00Z">
        <w:r w:rsidRPr="00D719A6" w:rsidDel="00DA0449">
          <w:rPr>
            <w:rFonts w:ascii="华文楷体" w:eastAsia="华文楷体" w:hAnsi="华文楷体" w:hint="eastAsia"/>
            <w:sz w:val="28"/>
            <w:szCs w:val="28"/>
          </w:rPr>
          <w:delText xml:space="preserve"> </w:delText>
        </w:r>
      </w:del>
    </w:p>
    <w:p w:rsidR="00A270A5" w:rsidRDefault="00A270A5">
      <w:pPr>
        <w:autoSpaceDE w:val="0"/>
        <w:autoSpaceDN w:val="0"/>
        <w:adjustRightInd w:val="0"/>
        <w:ind w:firstLine="420"/>
        <w:jc w:val="left"/>
        <w:rPr>
          <w:ins w:id="495" w:author="admin" w:date="2015-07-04T21:54:00Z"/>
          <w:rFonts w:ascii="华文楷体" w:eastAsia="华文楷体" w:cs="华文楷体"/>
          <w:kern w:val="0"/>
          <w:sz w:val="28"/>
          <w:szCs w:val="28"/>
        </w:rPr>
        <w:pPrChange w:id="496" w:author="admin" w:date="2015-07-04T21:54:00Z">
          <w:pPr>
            <w:autoSpaceDE w:val="0"/>
            <w:autoSpaceDN w:val="0"/>
            <w:adjustRightInd w:val="0"/>
            <w:jc w:val="left"/>
          </w:pPr>
        </w:pPrChange>
      </w:pPr>
      <w:ins w:id="497" w:author="admin" w:date="2015-07-04T21:54:00Z">
        <w:r>
          <w:rPr>
            <w:rFonts w:ascii="华文楷体" w:eastAsia="华文楷体" w:cs="华文楷体" w:hint="eastAsia"/>
            <w:kern w:val="0"/>
            <w:sz w:val="28"/>
            <w:szCs w:val="28"/>
          </w:rPr>
          <w:t>【</w:t>
        </w:r>
        <w:r w:rsidRPr="001241D8">
          <w:rPr>
            <w:rFonts w:asciiTheme="minorEastAsia" w:hAnsiTheme="minorEastAsia" w:cs="华文楷体" w:hint="eastAsia"/>
            <w:kern w:val="0"/>
            <w:sz w:val="28"/>
            <w:szCs w:val="28"/>
            <w:rPrChange w:id="498" w:author="admin" w:date="2015-07-04T21:55:00Z">
              <w:rPr>
                <w:rFonts w:ascii="华文楷体" w:eastAsia="华文楷体" w:cs="华文楷体" w:hint="eastAsia"/>
                <w:kern w:val="0"/>
                <w:sz w:val="28"/>
                <w:szCs w:val="28"/>
              </w:rPr>
            </w:rPrChange>
          </w:rPr>
          <w:t>总而言之</w:t>
        </w:r>
        <w:r w:rsidRPr="001241D8">
          <w:rPr>
            <w:rFonts w:asciiTheme="minorEastAsia" w:hAnsiTheme="minorEastAsia" w:cs="宋体"/>
            <w:kern w:val="0"/>
            <w:sz w:val="28"/>
            <w:szCs w:val="28"/>
            <w:rPrChange w:id="499" w:author="admin" w:date="2015-07-04T21:55:00Z">
              <w:rPr>
                <w:rFonts w:ascii="宋体" w:eastAsia="宋体" w:cs="宋体"/>
                <w:kern w:val="0"/>
                <w:sz w:val="28"/>
                <w:szCs w:val="28"/>
              </w:rPr>
            </w:rPrChange>
          </w:rPr>
          <w:t>,</w:t>
        </w:r>
        <w:r w:rsidRPr="001241D8">
          <w:rPr>
            <w:rFonts w:asciiTheme="minorEastAsia" w:hAnsiTheme="minorEastAsia" w:cs="华文楷体" w:hint="eastAsia"/>
            <w:kern w:val="0"/>
            <w:sz w:val="28"/>
            <w:szCs w:val="28"/>
            <w:rPrChange w:id="500" w:author="admin" w:date="2015-07-04T21:55:00Z">
              <w:rPr>
                <w:rFonts w:ascii="华文楷体" w:eastAsia="华文楷体" w:cs="华文楷体" w:hint="eastAsia"/>
                <w:kern w:val="0"/>
                <w:sz w:val="28"/>
                <w:szCs w:val="28"/>
              </w:rPr>
            </w:rPrChange>
          </w:rPr>
          <w:t>开显所有大乘显密观点之根本的要诀就是此论</w:t>
        </w:r>
        <w:r>
          <w:rPr>
            <w:rFonts w:ascii="华文楷体" w:eastAsia="华文楷体" w:cs="华文楷体" w:hint="eastAsia"/>
            <w:kern w:val="0"/>
            <w:sz w:val="28"/>
            <w:szCs w:val="28"/>
          </w:rPr>
          <w:t>】</w:t>
        </w:r>
      </w:ins>
    </w:p>
    <w:p w:rsidR="00527570" w:rsidRDefault="00D719A6">
      <w:pPr>
        <w:autoSpaceDE w:val="0"/>
        <w:autoSpaceDN w:val="0"/>
        <w:adjustRightInd w:val="0"/>
        <w:ind w:firstLine="420"/>
        <w:jc w:val="left"/>
        <w:rPr>
          <w:ins w:id="501" w:author="admin" w:date="2015-07-04T21:58:00Z"/>
          <w:rFonts w:ascii="华文楷体" w:eastAsia="华文楷体" w:hAnsi="华文楷体"/>
          <w:sz w:val="28"/>
          <w:szCs w:val="28"/>
        </w:rPr>
        <w:pPrChange w:id="502" w:author="admin" w:date="2015-07-04T21:49:00Z">
          <w:pPr>
            <w:ind w:firstLine="570"/>
          </w:pPr>
        </w:pPrChange>
      </w:pPr>
      <w:del w:id="503" w:author="admin" w:date="2015-07-04T21:54:00Z">
        <w:r w:rsidRPr="00D719A6" w:rsidDel="00A270A5">
          <w:rPr>
            <w:rFonts w:ascii="华文楷体" w:eastAsia="华文楷体" w:hAnsi="华文楷体" w:hint="eastAsia"/>
            <w:sz w:val="28"/>
            <w:szCs w:val="28"/>
          </w:rPr>
          <w:delText>总而言之开显所有大乘观点根本的要诀就是此论</w:delText>
        </w:r>
      </w:del>
      <w:del w:id="504" w:author="admin" w:date="2015-07-04T21:53:00Z">
        <w:r w:rsidRPr="00D719A6" w:rsidDel="00A270A5">
          <w:rPr>
            <w:rFonts w:ascii="华文楷体" w:eastAsia="华文楷体" w:hAnsi="华文楷体" w:hint="eastAsia"/>
            <w:sz w:val="28"/>
            <w:szCs w:val="28"/>
          </w:rPr>
          <w:delText>然后</w:delText>
        </w:r>
      </w:del>
      <w:ins w:id="505" w:author="admin" w:date="2015-07-04T21:54:00Z">
        <w:r w:rsidR="00A270A5">
          <w:rPr>
            <w:rFonts w:ascii="华文楷体" w:eastAsia="华文楷体" w:hAnsi="华文楷体" w:hint="eastAsia"/>
            <w:sz w:val="28"/>
            <w:szCs w:val="28"/>
          </w:rPr>
          <w:t>那么</w:t>
        </w:r>
      </w:ins>
      <w:r w:rsidRPr="00D719A6">
        <w:rPr>
          <w:rFonts w:ascii="华文楷体" w:eastAsia="华文楷体" w:hAnsi="华文楷体" w:hint="eastAsia"/>
          <w:sz w:val="28"/>
          <w:szCs w:val="28"/>
        </w:rPr>
        <w:t>我们应该知道开</w:t>
      </w:r>
      <w:proofErr w:type="gramStart"/>
      <w:r w:rsidRPr="00D719A6">
        <w:rPr>
          <w:rFonts w:ascii="华文楷体" w:eastAsia="华文楷体" w:hAnsi="华文楷体" w:hint="eastAsia"/>
          <w:sz w:val="28"/>
          <w:szCs w:val="28"/>
        </w:rPr>
        <w:t>显所有大乘显密</w:t>
      </w:r>
      <w:proofErr w:type="gramEnd"/>
      <w:r w:rsidRPr="00D719A6">
        <w:rPr>
          <w:rFonts w:ascii="华文楷体" w:eastAsia="华文楷体" w:hAnsi="华文楷体" w:hint="eastAsia"/>
          <w:sz w:val="28"/>
          <w:szCs w:val="28"/>
        </w:rPr>
        <w:t>观点，因为前面我们也讲过了不管是显宗的</w:t>
      </w:r>
      <w:r w:rsidRPr="00D719A6">
        <w:rPr>
          <w:rFonts w:ascii="华文楷体" w:eastAsia="华文楷体" w:hAnsi="华文楷体" w:hint="eastAsia"/>
          <w:sz w:val="28"/>
          <w:szCs w:val="28"/>
        </w:rPr>
        <w:lastRenderedPageBreak/>
        <w:t>观点呢，最后也是要落在这样一种心性的光明空性</w:t>
      </w:r>
      <w:proofErr w:type="gramStart"/>
      <w:r w:rsidRPr="00D719A6">
        <w:rPr>
          <w:rFonts w:ascii="华文楷体" w:eastAsia="华文楷体" w:hAnsi="华文楷体" w:hint="eastAsia"/>
          <w:sz w:val="28"/>
          <w:szCs w:val="28"/>
        </w:rPr>
        <w:t>双运角度</w:t>
      </w:r>
      <w:proofErr w:type="gramEnd"/>
      <w:ins w:id="506" w:author="admin" w:date="2015-07-04T21:55:00Z">
        <w:r w:rsidR="006E7B0B">
          <w:rPr>
            <w:rFonts w:ascii="华文楷体" w:eastAsia="华文楷体" w:hAnsi="华文楷体" w:hint="eastAsia"/>
            <w:sz w:val="28"/>
            <w:szCs w:val="28"/>
          </w:rPr>
          <w:t>，</w:t>
        </w:r>
      </w:ins>
      <w:del w:id="507" w:author="admin" w:date="2015-07-04T21:55:00Z">
        <w:r w:rsidRPr="00D719A6" w:rsidDel="006E7B0B">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密宗呢也是这样的</w:t>
      </w:r>
      <w:ins w:id="508" w:author="admin" w:date="2015-07-04T21:55:00Z">
        <w:r w:rsidR="006E7B0B">
          <w:rPr>
            <w:rFonts w:ascii="华文楷体" w:eastAsia="华文楷体" w:hAnsi="华文楷体" w:hint="eastAsia"/>
            <w:sz w:val="28"/>
            <w:szCs w:val="28"/>
          </w:rPr>
          <w:t>。</w:t>
        </w:r>
      </w:ins>
      <w:del w:id="509" w:author="admin" w:date="2015-07-04T21:55:00Z">
        <w:r w:rsidRPr="00D719A6" w:rsidDel="006E7B0B">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所以说这样一种</w:t>
      </w:r>
      <w:ins w:id="510" w:author="admin" w:date="2015-07-04T21:56:00Z">
        <w:r w:rsidR="00291287">
          <w:rPr>
            <w:rFonts w:ascii="华文楷体" w:eastAsia="华文楷体" w:hAnsi="华文楷体" w:hint="eastAsia"/>
            <w:sz w:val="28"/>
            <w:szCs w:val="28"/>
          </w:rPr>
          <w:t>《</w:t>
        </w:r>
      </w:ins>
      <w:r w:rsidRPr="00D719A6">
        <w:rPr>
          <w:rFonts w:ascii="华文楷体" w:eastAsia="华文楷体" w:hAnsi="华文楷体" w:hint="eastAsia"/>
          <w:sz w:val="28"/>
          <w:szCs w:val="28"/>
        </w:rPr>
        <w:t>中观庄严论</w:t>
      </w:r>
      <w:ins w:id="511" w:author="admin" w:date="2015-07-04T21:56:00Z">
        <w:r w:rsidR="00291287">
          <w:rPr>
            <w:rFonts w:ascii="华文楷体" w:eastAsia="华文楷体" w:hAnsi="华文楷体" w:hint="eastAsia"/>
            <w:sz w:val="28"/>
            <w:szCs w:val="28"/>
          </w:rPr>
          <w:t>》它</w:t>
        </w:r>
      </w:ins>
      <w:del w:id="512" w:author="admin" w:date="2015-07-04T21:56:00Z">
        <w:r w:rsidRPr="00D719A6" w:rsidDel="00291287">
          <w:rPr>
            <w:rFonts w:ascii="华文楷体" w:eastAsia="华文楷体" w:hAnsi="华文楷体" w:hint="eastAsia"/>
            <w:sz w:val="28"/>
            <w:szCs w:val="28"/>
          </w:rPr>
          <w:delText>他</w:delText>
        </w:r>
      </w:del>
      <w:r w:rsidRPr="00D719A6">
        <w:rPr>
          <w:rFonts w:ascii="华文楷体" w:eastAsia="华文楷体" w:hAnsi="华文楷体" w:hint="eastAsia"/>
          <w:sz w:val="28"/>
          <w:szCs w:val="28"/>
        </w:rPr>
        <w:t>是从整个总的角度， 开显了一切大乘</w:t>
      </w:r>
      <w:proofErr w:type="gramStart"/>
      <w:r w:rsidRPr="00D719A6">
        <w:rPr>
          <w:rFonts w:ascii="华文楷体" w:eastAsia="华文楷体" w:hAnsi="华文楷体" w:hint="eastAsia"/>
          <w:sz w:val="28"/>
          <w:szCs w:val="28"/>
        </w:rPr>
        <w:t>显密观点</w:t>
      </w:r>
      <w:proofErr w:type="gramEnd"/>
      <w:r w:rsidRPr="00D719A6">
        <w:rPr>
          <w:rFonts w:ascii="华文楷体" w:eastAsia="华文楷体" w:hAnsi="华文楷体" w:hint="eastAsia"/>
          <w:sz w:val="28"/>
          <w:szCs w:val="28"/>
        </w:rPr>
        <w:t>的根本，就是这样的</w:t>
      </w:r>
      <w:ins w:id="513" w:author="admin" w:date="2015-07-04T21:56:00Z">
        <w:r w:rsidR="00291287">
          <w:rPr>
            <w:rFonts w:ascii="华文楷体" w:eastAsia="华文楷体" w:hAnsi="华文楷体" w:hint="eastAsia"/>
            <w:sz w:val="28"/>
            <w:szCs w:val="28"/>
          </w:rPr>
          <w:t>《</w:t>
        </w:r>
      </w:ins>
      <w:r w:rsidRPr="00D719A6">
        <w:rPr>
          <w:rFonts w:ascii="华文楷体" w:eastAsia="华文楷体" w:hAnsi="华文楷体" w:hint="eastAsia"/>
          <w:sz w:val="28"/>
          <w:szCs w:val="28"/>
        </w:rPr>
        <w:t>中观庄严论</w:t>
      </w:r>
      <w:ins w:id="514" w:author="admin" w:date="2015-07-04T21:56:00Z">
        <w:r w:rsidR="00291287">
          <w:rPr>
            <w:rFonts w:ascii="华文楷体" w:eastAsia="华文楷体" w:hAnsi="华文楷体" w:hint="eastAsia"/>
            <w:sz w:val="28"/>
            <w:szCs w:val="28"/>
          </w:rPr>
          <w:t>》。</w:t>
        </w:r>
      </w:ins>
      <w:del w:id="515" w:author="admin" w:date="2015-07-04T21:56:00Z">
        <w:r w:rsidRPr="00D719A6" w:rsidDel="00291287">
          <w:rPr>
            <w:rFonts w:ascii="华文楷体" w:eastAsia="华文楷体" w:hAnsi="华文楷体" w:hint="eastAsia"/>
            <w:sz w:val="28"/>
            <w:szCs w:val="28"/>
          </w:rPr>
          <w:delText>，</w:delText>
        </w:r>
      </w:del>
      <w:r w:rsidRPr="00D719A6">
        <w:rPr>
          <w:rFonts w:ascii="华文楷体" w:eastAsia="华文楷体" w:hAnsi="华文楷体" w:hint="eastAsia"/>
          <w:sz w:val="28"/>
          <w:szCs w:val="28"/>
        </w:rPr>
        <w:t>所以说对于</w:t>
      </w:r>
      <w:ins w:id="516" w:author="admin" w:date="2015-07-04T21:56:00Z">
        <w:r w:rsidR="00065A52">
          <w:rPr>
            <w:rFonts w:ascii="华文楷体" w:eastAsia="华文楷体" w:hAnsi="华文楷体" w:hint="eastAsia"/>
            <w:sz w:val="28"/>
            <w:szCs w:val="28"/>
          </w:rPr>
          <w:t>《</w:t>
        </w:r>
      </w:ins>
      <w:r w:rsidRPr="00D719A6">
        <w:rPr>
          <w:rFonts w:ascii="华文楷体" w:eastAsia="华文楷体" w:hAnsi="华文楷体" w:hint="eastAsia"/>
          <w:sz w:val="28"/>
          <w:szCs w:val="28"/>
        </w:rPr>
        <w:t>中观庄严论</w:t>
      </w:r>
      <w:ins w:id="517" w:author="admin" w:date="2015-07-04T21:56:00Z">
        <w:r w:rsidR="00065A52">
          <w:rPr>
            <w:rFonts w:ascii="华文楷体" w:eastAsia="华文楷体" w:hAnsi="华文楷体" w:hint="eastAsia"/>
            <w:sz w:val="28"/>
            <w:szCs w:val="28"/>
          </w:rPr>
          <w:t>》</w:t>
        </w:r>
      </w:ins>
      <w:del w:id="518" w:author="admin" w:date="2015-07-04T21:56:00Z">
        <w:r w:rsidRPr="00D719A6" w:rsidDel="00340AB6">
          <w:rPr>
            <w:rFonts w:ascii="华文楷体" w:eastAsia="华文楷体" w:hAnsi="华文楷体" w:hint="eastAsia"/>
            <w:sz w:val="28"/>
            <w:szCs w:val="28"/>
          </w:rPr>
          <w:delText>名言</w:delText>
        </w:r>
      </w:del>
      <w:proofErr w:type="gramStart"/>
      <w:r w:rsidRPr="00D719A6">
        <w:rPr>
          <w:rFonts w:ascii="华文楷体" w:eastAsia="华文楷体" w:hAnsi="华文楷体" w:hint="eastAsia"/>
          <w:sz w:val="28"/>
          <w:szCs w:val="28"/>
        </w:rPr>
        <w:t>当中讲万法</w:t>
      </w:r>
      <w:proofErr w:type="gramEnd"/>
      <w:ins w:id="519" w:author="admin" w:date="2015-07-04T21:57:00Z">
        <w:r w:rsidR="00340AB6">
          <w:rPr>
            <w:rFonts w:ascii="华文楷体" w:eastAsia="华文楷体" w:hAnsi="华文楷体" w:hint="eastAsia"/>
            <w:sz w:val="28"/>
            <w:szCs w:val="28"/>
          </w:rPr>
          <w:t>在</w:t>
        </w:r>
      </w:ins>
      <w:del w:id="520" w:author="admin" w:date="2015-07-04T21:57:00Z">
        <w:r w:rsidRPr="00D719A6" w:rsidDel="00340AB6">
          <w:rPr>
            <w:rFonts w:ascii="华文楷体" w:eastAsia="华文楷体" w:hAnsi="华文楷体" w:hint="eastAsia"/>
            <w:sz w:val="28"/>
            <w:szCs w:val="28"/>
          </w:rPr>
          <w:delText>的</w:delText>
        </w:r>
      </w:del>
      <w:r w:rsidRPr="00D719A6">
        <w:rPr>
          <w:rFonts w:ascii="华文楷体" w:eastAsia="华文楷体" w:hAnsi="华文楷体" w:hint="eastAsia"/>
          <w:sz w:val="28"/>
          <w:szCs w:val="28"/>
        </w:rPr>
        <w:t>名言</w:t>
      </w:r>
      <w:del w:id="521" w:author="admin" w:date="2015-07-04T21:57:00Z">
        <w:r w:rsidRPr="00D719A6" w:rsidDel="00340AB6">
          <w:rPr>
            <w:rFonts w:ascii="华文楷体" w:eastAsia="华文楷体" w:hAnsi="华文楷体" w:hint="eastAsia"/>
            <w:sz w:val="28"/>
            <w:szCs w:val="28"/>
          </w:rPr>
          <w:delText>谛</w:delText>
        </w:r>
      </w:del>
      <w:r w:rsidRPr="00D719A6">
        <w:rPr>
          <w:rFonts w:ascii="华文楷体" w:eastAsia="华文楷体" w:hAnsi="华文楷体" w:hint="eastAsia"/>
          <w:sz w:val="28"/>
          <w:szCs w:val="28"/>
        </w:rPr>
        <w:t>当中</w:t>
      </w:r>
      <w:del w:id="522" w:author="admin" w:date="2015-07-04T21:57:00Z">
        <w:r w:rsidRPr="00D719A6" w:rsidDel="00340AB6">
          <w:rPr>
            <w:rFonts w:ascii="华文楷体" w:eastAsia="华文楷体" w:hAnsi="华文楷体" w:hint="eastAsia"/>
            <w:sz w:val="28"/>
            <w:szCs w:val="28"/>
          </w:rPr>
          <w:delText>讲万法</w:delText>
        </w:r>
      </w:del>
      <w:r w:rsidRPr="00D719A6">
        <w:rPr>
          <w:rFonts w:ascii="华文楷体" w:eastAsia="华文楷体" w:hAnsi="华文楷体" w:hint="eastAsia"/>
          <w:sz w:val="28"/>
          <w:szCs w:val="28"/>
        </w:rPr>
        <w:t>唯识</w:t>
      </w:r>
      <w:ins w:id="523" w:author="admin" w:date="2015-07-04T21:57:00Z">
        <w:r w:rsidR="00340AB6">
          <w:rPr>
            <w:rFonts w:ascii="华文楷体" w:eastAsia="华文楷体" w:hAnsi="华文楷体" w:hint="eastAsia"/>
            <w:sz w:val="28"/>
            <w:szCs w:val="28"/>
          </w:rPr>
          <w:t>，</w:t>
        </w:r>
      </w:ins>
      <w:r w:rsidRPr="00D719A6">
        <w:rPr>
          <w:rFonts w:ascii="华文楷体" w:eastAsia="华文楷体" w:hAnsi="华文楷体" w:hint="eastAsia"/>
          <w:sz w:val="28"/>
          <w:szCs w:val="28"/>
        </w:rPr>
        <w:t>这个必须</w:t>
      </w:r>
      <w:del w:id="524" w:author="admin" w:date="2015-07-04T21:57:00Z">
        <w:r w:rsidRPr="00D719A6" w:rsidDel="00340AB6">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要产生一种定解</w:t>
      </w:r>
      <w:del w:id="525" w:author="admin" w:date="2015-07-04T21:57:00Z">
        <w:r w:rsidRPr="00D719A6" w:rsidDel="00340AB6">
          <w:rPr>
            <w:rFonts w:ascii="华文楷体" w:eastAsia="华文楷体" w:hAnsi="华文楷体" w:hint="eastAsia"/>
            <w:sz w:val="28"/>
            <w:szCs w:val="28"/>
          </w:rPr>
          <w:delText>，</w:delText>
        </w:r>
      </w:del>
      <w:ins w:id="526" w:author="admin" w:date="2015-07-04T21:57:00Z">
        <w:r w:rsidR="00340AB6">
          <w:rPr>
            <w:rFonts w:ascii="华文楷体" w:eastAsia="华文楷体" w:hAnsi="华文楷体" w:hint="eastAsia"/>
            <w:sz w:val="28"/>
            <w:szCs w:val="28"/>
          </w:rPr>
          <w:t>。</w:t>
        </w:r>
      </w:ins>
      <w:r w:rsidRPr="00D719A6">
        <w:rPr>
          <w:rFonts w:ascii="华文楷体" w:eastAsia="华文楷体" w:hAnsi="华文楷体" w:hint="eastAsia"/>
          <w:sz w:val="28"/>
          <w:szCs w:val="28"/>
        </w:rPr>
        <w:t>然后 在胜义当中空性要产生一种定解，在这个基础上可以引出，间接地引出他的光明</w:t>
      </w:r>
      <w:proofErr w:type="gramStart"/>
      <w:r w:rsidRPr="00D719A6">
        <w:rPr>
          <w:rFonts w:ascii="华文楷体" w:eastAsia="华文楷体" w:hAnsi="华文楷体" w:hint="eastAsia"/>
          <w:sz w:val="28"/>
          <w:szCs w:val="28"/>
        </w:rPr>
        <w:t>的承许</w:t>
      </w:r>
      <w:proofErr w:type="gramEnd"/>
      <w:del w:id="527" w:author="admin" w:date="2015-07-04T21:58:00Z">
        <w:r w:rsidRPr="00D719A6" w:rsidDel="00527570">
          <w:rPr>
            <w:rFonts w:ascii="华文楷体" w:eastAsia="华文楷体" w:hAnsi="华文楷体" w:hint="eastAsia"/>
            <w:sz w:val="28"/>
            <w:szCs w:val="28"/>
          </w:rPr>
          <w:delText>，</w:delText>
        </w:r>
      </w:del>
      <w:ins w:id="528" w:author="admin" w:date="2015-07-04T21:58:00Z">
        <w:r w:rsidR="00527570">
          <w:rPr>
            <w:rFonts w:ascii="华文楷体" w:eastAsia="华文楷体" w:hAnsi="华文楷体" w:hint="eastAsia"/>
            <w:sz w:val="28"/>
            <w:szCs w:val="28"/>
          </w:rPr>
          <w:t>。</w:t>
        </w:r>
      </w:ins>
    </w:p>
    <w:p w:rsidR="00DC0FBA" w:rsidRDefault="00D719A6">
      <w:pPr>
        <w:autoSpaceDE w:val="0"/>
        <w:autoSpaceDN w:val="0"/>
        <w:adjustRightInd w:val="0"/>
        <w:ind w:firstLine="420"/>
        <w:jc w:val="left"/>
        <w:rPr>
          <w:ins w:id="529" w:author="admin" w:date="2015-07-04T21:59:00Z"/>
          <w:rFonts w:ascii="华文楷体" w:eastAsia="华文楷体" w:hAnsi="华文楷体"/>
          <w:sz w:val="28"/>
          <w:szCs w:val="28"/>
        </w:rPr>
        <w:pPrChange w:id="530" w:author="admin" w:date="2015-07-04T21:49:00Z">
          <w:pPr>
            <w:ind w:firstLine="570"/>
          </w:pPr>
        </w:pPrChange>
      </w:pPr>
      <w:r w:rsidRPr="00D719A6">
        <w:rPr>
          <w:rFonts w:ascii="华文楷体" w:eastAsia="华文楷体" w:hAnsi="华文楷体" w:hint="eastAsia"/>
          <w:sz w:val="28"/>
          <w:szCs w:val="28"/>
        </w:rPr>
        <w:t>所以说这个方面</w:t>
      </w:r>
      <w:ins w:id="531" w:author="admin" w:date="2015-07-04T21:57:00Z">
        <w:r w:rsidR="00340AB6">
          <w:rPr>
            <w:rFonts w:ascii="华文楷体" w:eastAsia="华文楷体" w:hAnsi="华文楷体" w:hint="eastAsia"/>
            <w:sz w:val="28"/>
            <w:szCs w:val="28"/>
          </w:rPr>
          <w:t>《</w:t>
        </w:r>
      </w:ins>
      <w:del w:id="532" w:author="admin" w:date="2015-07-04T21:57:00Z">
        <w:r w:rsidRPr="00D719A6" w:rsidDel="00340AB6">
          <w:rPr>
            <w:rFonts w:ascii="华文楷体" w:eastAsia="华文楷体" w:hAnsi="华文楷体" w:hint="eastAsia"/>
            <w:sz w:val="28"/>
            <w:szCs w:val="28"/>
          </w:rPr>
          <w:delText xml:space="preserve"> </w:delText>
        </w:r>
      </w:del>
      <w:r w:rsidRPr="00D719A6">
        <w:rPr>
          <w:rFonts w:ascii="华文楷体" w:eastAsia="华文楷体" w:hAnsi="华文楷体" w:hint="eastAsia"/>
          <w:sz w:val="28"/>
          <w:szCs w:val="28"/>
        </w:rPr>
        <w:t>中观庄严论</w:t>
      </w:r>
      <w:ins w:id="533" w:author="admin" w:date="2015-07-04T21:57:00Z">
        <w:r w:rsidR="00340AB6">
          <w:rPr>
            <w:rFonts w:ascii="华文楷体" w:eastAsia="华文楷体" w:hAnsi="华文楷体" w:hint="eastAsia"/>
            <w:sz w:val="28"/>
            <w:szCs w:val="28"/>
          </w:rPr>
          <w:t>》</w:t>
        </w:r>
      </w:ins>
      <w:ins w:id="534" w:author="admin" w:date="2015-07-04T21:58:00Z">
        <w:r w:rsidR="00527570">
          <w:rPr>
            <w:rFonts w:ascii="华文楷体" w:eastAsia="华文楷体" w:hAnsi="华文楷体" w:hint="eastAsia"/>
            <w:sz w:val="28"/>
            <w:szCs w:val="28"/>
          </w:rPr>
          <w:t>实际上</w:t>
        </w:r>
      </w:ins>
      <w:r w:rsidRPr="00D719A6">
        <w:rPr>
          <w:rFonts w:ascii="华文楷体" w:eastAsia="华文楷体" w:hAnsi="华文楷体" w:hint="eastAsia"/>
          <w:sz w:val="28"/>
          <w:szCs w:val="28"/>
        </w:rPr>
        <w:t>是一切大乘</w:t>
      </w:r>
      <w:proofErr w:type="gramStart"/>
      <w:ins w:id="535" w:author="admin" w:date="2015-07-04T21:58:00Z">
        <w:r w:rsidR="0055054D">
          <w:rPr>
            <w:rFonts w:ascii="华文楷体" w:eastAsia="华文楷体" w:hAnsi="华文楷体" w:hint="eastAsia"/>
            <w:sz w:val="28"/>
            <w:szCs w:val="28"/>
          </w:rPr>
          <w:t>显密</w:t>
        </w:r>
      </w:ins>
      <w:r w:rsidRPr="00D719A6">
        <w:rPr>
          <w:rFonts w:ascii="华文楷体" w:eastAsia="华文楷体" w:hAnsi="华文楷体" w:hint="eastAsia"/>
          <w:sz w:val="28"/>
          <w:szCs w:val="28"/>
        </w:rPr>
        <w:t>观点</w:t>
      </w:r>
      <w:proofErr w:type="gramEnd"/>
      <w:r w:rsidRPr="00D719A6">
        <w:rPr>
          <w:rFonts w:ascii="华文楷体" w:eastAsia="华文楷体" w:hAnsi="华文楷体" w:hint="eastAsia"/>
          <w:sz w:val="28"/>
          <w:szCs w:val="28"/>
        </w:rPr>
        <w:t>的总的要诀，总的要诀就是这样的</w:t>
      </w:r>
      <w:ins w:id="536" w:author="admin" w:date="2015-07-04T21:58:00Z">
        <w:r w:rsidR="00DC0FBA">
          <w:rPr>
            <w:rFonts w:ascii="华文楷体" w:eastAsia="华文楷体" w:hAnsi="华文楷体" w:hint="eastAsia"/>
            <w:sz w:val="28"/>
            <w:szCs w:val="28"/>
          </w:rPr>
          <w:t>。</w:t>
        </w:r>
      </w:ins>
      <w:r w:rsidRPr="00D719A6">
        <w:rPr>
          <w:rFonts w:ascii="华文楷体" w:eastAsia="华文楷体" w:hAnsi="华文楷体" w:hint="eastAsia"/>
          <w:sz w:val="28"/>
          <w:szCs w:val="28"/>
        </w:rPr>
        <w:t>当然如果进一步的更细致</w:t>
      </w:r>
      <w:ins w:id="537" w:author="admin" w:date="2015-07-04T21:58:00Z">
        <w:r w:rsidR="00DC0FBA">
          <w:rPr>
            <w:rFonts w:ascii="华文楷体" w:eastAsia="华文楷体" w:hAnsi="华文楷体" w:hint="eastAsia"/>
            <w:sz w:val="28"/>
            <w:szCs w:val="28"/>
          </w:rPr>
          <w:t>、</w:t>
        </w:r>
      </w:ins>
      <w:r w:rsidRPr="00D719A6">
        <w:rPr>
          <w:rFonts w:ascii="华文楷体" w:eastAsia="华文楷体" w:hAnsi="华文楷体" w:hint="eastAsia"/>
          <w:sz w:val="28"/>
          <w:szCs w:val="28"/>
        </w:rPr>
        <w:t>更广大的开</w:t>
      </w:r>
      <w:proofErr w:type="gramStart"/>
      <w:r w:rsidRPr="00D719A6">
        <w:rPr>
          <w:rFonts w:ascii="华文楷体" w:eastAsia="华文楷体" w:hAnsi="华文楷体" w:hint="eastAsia"/>
          <w:sz w:val="28"/>
          <w:szCs w:val="28"/>
        </w:rPr>
        <w:t>显这个</w:t>
      </w:r>
      <w:proofErr w:type="gramEnd"/>
      <w:r w:rsidRPr="00D719A6">
        <w:rPr>
          <w:rFonts w:ascii="华文楷体" w:eastAsia="华文楷体" w:hAnsi="华文楷体" w:hint="eastAsia"/>
          <w:sz w:val="28"/>
          <w:szCs w:val="28"/>
        </w:rPr>
        <w:t>光明藏啊，像这样的话</w:t>
      </w:r>
      <w:ins w:id="538" w:author="admin" w:date="2015-07-04T21:59:00Z">
        <w:r w:rsidR="00DC0FBA">
          <w:rPr>
            <w:rFonts w:ascii="华文楷体" w:eastAsia="华文楷体" w:hAnsi="华文楷体" w:hint="eastAsia"/>
            <w:sz w:val="28"/>
            <w:szCs w:val="28"/>
          </w:rPr>
          <w:t>，《</w:t>
        </w:r>
      </w:ins>
      <w:r w:rsidRPr="00D719A6">
        <w:rPr>
          <w:rFonts w:ascii="华文楷体" w:eastAsia="华文楷体" w:hAnsi="华文楷体" w:hint="eastAsia"/>
          <w:sz w:val="28"/>
          <w:szCs w:val="28"/>
        </w:rPr>
        <w:t>中观庄严论</w:t>
      </w:r>
      <w:ins w:id="539" w:author="admin" w:date="2015-07-04T21:59:00Z">
        <w:r w:rsidR="00DC0FBA">
          <w:rPr>
            <w:rFonts w:ascii="华文楷体" w:eastAsia="华文楷体" w:hAnsi="华文楷体" w:hint="eastAsia"/>
            <w:sz w:val="28"/>
            <w:szCs w:val="28"/>
          </w:rPr>
          <w:t>》</w:t>
        </w:r>
      </w:ins>
      <w:r w:rsidRPr="00D719A6">
        <w:rPr>
          <w:rFonts w:ascii="华文楷体" w:eastAsia="华文楷体" w:hAnsi="华文楷体" w:hint="eastAsia"/>
          <w:sz w:val="28"/>
          <w:szCs w:val="28"/>
        </w:rPr>
        <w:t>当中倒是没有的</w:t>
      </w:r>
      <w:ins w:id="540" w:author="admin" w:date="2015-07-04T21:59:00Z">
        <w:r w:rsidR="00DC0FBA">
          <w:rPr>
            <w:rFonts w:ascii="华文楷体" w:eastAsia="华文楷体" w:hAnsi="华文楷体" w:hint="eastAsia"/>
            <w:sz w:val="28"/>
            <w:szCs w:val="28"/>
          </w:rPr>
          <w:t>，</w:t>
        </w:r>
      </w:ins>
      <w:r w:rsidRPr="00D719A6">
        <w:rPr>
          <w:rFonts w:ascii="华文楷体" w:eastAsia="华文楷体" w:hAnsi="华文楷体" w:hint="eastAsia"/>
          <w:sz w:val="28"/>
          <w:szCs w:val="28"/>
        </w:rPr>
        <w:t>但是总的要诀在这个中观庄严论当中已经完全包括了</w:t>
      </w:r>
      <w:del w:id="541" w:author="admin" w:date="2015-07-04T21:59:00Z">
        <w:r w:rsidRPr="00D719A6" w:rsidDel="00DC0FBA">
          <w:rPr>
            <w:rFonts w:ascii="华文楷体" w:eastAsia="华文楷体" w:hAnsi="华文楷体" w:hint="eastAsia"/>
            <w:sz w:val="28"/>
            <w:szCs w:val="28"/>
          </w:rPr>
          <w:delText>，</w:delText>
        </w:r>
      </w:del>
      <w:ins w:id="542" w:author="admin" w:date="2015-07-04T21:59:00Z">
        <w:r w:rsidR="00DC0FBA">
          <w:rPr>
            <w:rFonts w:ascii="华文楷体" w:eastAsia="华文楷体" w:hAnsi="华文楷体" w:hint="eastAsia"/>
            <w:sz w:val="28"/>
            <w:szCs w:val="28"/>
          </w:rPr>
          <w:t>。</w:t>
        </w:r>
      </w:ins>
    </w:p>
    <w:p w:rsidR="00DC0FBA" w:rsidRDefault="00DC0FBA">
      <w:pPr>
        <w:autoSpaceDE w:val="0"/>
        <w:autoSpaceDN w:val="0"/>
        <w:adjustRightInd w:val="0"/>
        <w:ind w:firstLine="420"/>
        <w:jc w:val="left"/>
        <w:rPr>
          <w:ins w:id="543" w:author="admin" w:date="2015-07-04T22:00:00Z"/>
          <w:rFonts w:ascii="华文楷体" w:eastAsia="华文楷体" w:cs="华文楷体"/>
          <w:kern w:val="0"/>
          <w:sz w:val="28"/>
          <w:szCs w:val="28"/>
        </w:rPr>
        <w:pPrChange w:id="544" w:author="admin" w:date="2015-07-04T22:00:00Z">
          <w:pPr>
            <w:ind w:firstLine="570"/>
          </w:pPr>
        </w:pPrChange>
      </w:pPr>
      <w:ins w:id="545" w:author="admin" w:date="2015-07-04T22:00:00Z">
        <w:r>
          <w:rPr>
            <w:rFonts w:ascii="华文楷体" w:eastAsia="华文楷体" w:cs="华文楷体" w:hint="eastAsia"/>
            <w:kern w:val="0"/>
            <w:sz w:val="28"/>
            <w:szCs w:val="28"/>
          </w:rPr>
          <w:t>【</w:t>
        </w:r>
        <w:r w:rsidRPr="00DC0FBA">
          <w:rPr>
            <w:rFonts w:asciiTheme="minorEastAsia" w:hAnsiTheme="minorEastAsia" w:cs="华文楷体" w:hint="eastAsia"/>
            <w:kern w:val="0"/>
            <w:sz w:val="28"/>
            <w:szCs w:val="28"/>
            <w:rPrChange w:id="546" w:author="admin" w:date="2015-07-04T22:00:00Z">
              <w:rPr>
                <w:rFonts w:ascii="华文楷体" w:eastAsia="华文楷体" w:cs="华文楷体" w:hint="eastAsia"/>
                <w:kern w:val="0"/>
                <w:sz w:val="28"/>
                <w:szCs w:val="28"/>
              </w:rPr>
            </w:rPrChange>
          </w:rPr>
          <w:t>诚然</w:t>
        </w:r>
        <w:r w:rsidRPr="00DC0FBA">
          <w:rPr>
            <w:rFonts w:asciiTheme="minorEastAsia" w:hAnsiTheme="minorEastAsia" w:cs="宋体"/>
            <w:kern w:val="0"/>
            <w:sz w:val="28"/>
            <w:szCs w:val="28"/>
            <w:rPrChange w:id="547" w:author="admin" w:date="2015-07-04T22:00:00Z">
              <w:rPr>
                <w:rFonts w:ascii="宋体" w:eastAsia="宋体" w:cs="宋体"/>
                <w:kern w:val="0"/>
                <w:sz w:val="28"/>
                <w:szCs w:val="28"/>
              </w:rPr>
            </w:rPrChange>
          </w:rPr>
          <w:t>,</w:t>
        </w:r>
        <w:r w:rsidRPr="00DC0FBA">
          <w:rPr>
            <w:rFonts w:asciiTheme="minorEastAsia" w:hAnsiTheme="minorEastAsia" w:cs="华文楷体" w:hint="eastAsia"/>
            <w:kern w:val="0"/>
            <w:sz w:val="28"/>
            <w:szCs w:val="28"/>
            <w:rPrChange w:id="548" w:author="admin" w:date="2015-07-04T22:00:00Z">
              <w:rPr>
                <w:rFonts w:ascii="华文楷体" w:eastAsia="华文楷体" w:cs="华文楷体" w:hint="eastAsia"/>
                <w:kern w:val="0"/>
                <w:sz w:val="28"/>
                <w:szCs w:val="28"/>
              </w:rPr>
            </w:rPrChange>
          </w:rPr>
          <w:t>作为大乘行人都要按照佛陀所说整个大乘可包含在五法三自性等之中而如此承认</w:t>
        </w:r>
        <w:r w:rsidRPr="00DC0FBA">
          <w:rPr>
            <w:rFonts w:asciiTheme="minorEastAsia" w:hAnsiTheme="minorEastAsia" w:cs="宋体"/>
            <w:kern w:val="0"/>
            <w:sz w:val="28"/>
            <w:szCs w:val="28"/>
            <w:rPrChange w:id="549" w:author="admin" w:date="2015-07-04T22:00:00Z">
              <w:rPr>
                <w:rFonts w:ascii="宋体" w:eastAsia="宋体" w:cs="宋体"/>
                <w:kern w:val="0"/>
                <w:sz w:val="28"/>
                <w:szCs w:val="28"/>
              </w:rPr>
            </w:rPrChange>
          </w:rPr>
          <w:t>,</w:t>
        </w:r>
        <w:r w:rsidRPr="00DC0FBA">
          <w:rPr>
            <w:rFonts w:asciiTheme="minorEastAsia" w:hAnsiTheme="minorEastAsia" w:cs="华文楷体" w:hint="eastAsia"/>
            <w:kern w:val="0"/>
            <w:sz w:val="28"/>
            <w:szCs w:val="28"/>
            <w:rPrChange w:id="550" w:author="admin" w:date="2015-07-04T22:00:00Z">
              <w:rPr>
                <w:rFonts w:ascii="华文楷体" w:eastAsia="华文楷体" w:cs="华文楷体" w:hint="eastAsia"/>
                <w:kern w:val="0"/>
                <w:sz w:val="28"/>
                <w:szCs w:val="28"/>
              </w:rPr>
            </w:rPrChange>
          </w:rPr>
          <w:t>可是关于如何实修之道唯有这位阿阇黎所开创的宗轨。所以说</w:t>
        </w:r>
        <w:r w:rsidRPr="00DC0FBA">
          <w:rPr>
            <w:rFonts w:asciiTheme="minorEastAsia" w:hAnsiTheme="minorEastAsia" w:cs="宋体"/>
            <w:kern w:val="0"/>
            <w:sz w:val="28"/>
            <w:szCs w:val="28"/>
            <w:rPrChange w:id="551" w:author="admin" w:date="2015-07-04T22:00:00Z">
              <w:rPr>
                <w:rFonts w:ascii="宋体" w:eastAsia="宋体" w:cs="宋体"/>
                <w:kern w:val="0"/>
                <w:sz w:val="28"/>
                <w:szCs w:val="28"/>
              </w:rPr>
            </w:rPrChange>
          </w:rPr>
          <w:t>,</w:t>
        </w:r>
        <w:r w:rsidRPr="00DC0FBA">
          <w:rPr>
            <w:rFonts w:asciiTheme="minorEastAsia" w:hAnsiTheme="minorEastAsia" w:cs="华文楷体" w:hint="eastAsia"/>
            <w:kern w:val="0"/>
            <w:sz w:val="28"/>
            <w:szCs w:val="28"/>
            <w:rPrChange w:id="552" w:author="admin" w:date="2015-07-04T22:00:00Z">
              <w:rPr>
                <w:rFonts w:ascii="华文楷体" w:eastAsia="华文楷体" w:cs="华文楷体" w:hint="eastAsia"/>
                <w:kern w:val="0"/>
                <w:sz w:val="28"/>
                <w:szCs w:val="28"/>
              </w:rPr>
            </w:rPrChange>
          </w:rPr>
          <w:t>此论委实至关重要。</w:t>
        </w:r>
        <w:r>
          <w:rPr>
            <w:rFonts w:ascii="华文楷体" w:eastAsia="华文楷体" w:cs="华文楷体" w:hint="eastAsia"/>
            <w:kern w:val="0"/>
            <w:sz w:val="28"/>
            <w:szCs w:val="28"/>
          </w:rPr>
          <w:t>】</w:t>
        </w:r>
      </w:ins>
    </w:p>
    <w:p w:rsidR="00D719A6" w:rsidRPr="00DC0FBA" w:rsidRDefault="00D719A6">
      <w:pPr>
        <w:autoSpaceDE w:val="0"/>
        <w:autoSpaceDN w:val="0"/>
        <w:adjustRightInd w:val="0"/>
        <w:ind w:firstLine="420"/>
        <w:jc w:val="left"/>
        <w:rPr>
          <w:rFonts w:ascii="华文楷体" w:eastAsia="华文楷体" w:cs="华文楷体"/>
          <w:kern w:val="0"/>
          <w:sz w:val="28"/>
          <w:szCs w:val="28"/>
          <w:rPrChange w:id="553" w:author="admin" w:date="2015-07-04T22:00:00Z">
            <w:rPr>
              <w:rFonts w:ascii="华文楷体" w:eastAsia="华文楷体" w:hAnsi="华文楷体"/>
              <w:sz w:val="28"/>
              <w:szCs w:val="28"/>
            </w:rPr>
          </w:rPrChange>
        </w:rPr>
        <w:pPrChange w:id="554" w:author="admin" w:date="2015-07-04T22:00:00Z">
          <w:pPr>
            <w:ind w:firstLine="570"/>
          </w:pPr>
        </w:pPrChange>
      </w:pPr>
      <w:del w:id="555" w:author="admin" w:date="2015-07-04T22:00:00Z">
        <w:r w:rsidRPr="00D719A6" w:rsidDel="00DC0FBA">
          <w:rPr>
            <w:rFonts w:ascii="华文楷体" w:eastAsia="华文楷体" w:hAnsi="华文楷体" w:hint="eastAsia"/>
            <w:sz w:val="28"/>
            <w:szCs w:val="28"/>
          </w:rPr>
          <w:delText>诚然作为大乘行人都要按着佛陀所说，整个大乘可包函在无法三自性，等持中而如此承认 可是关于如何实修之道唯有依靠这位阿闍黎开显的宗轨 唯识至关重要，</w:delText>
        </w:r>
      </w:del>
      <w:r w:rsidRPr="00D719A6">
        <w:rPr>
          <w:rFonts w:ascii="华文楷体" w:eastAsia="华文楷体" w:hAnsi="华文楷体" w:hint="eastAsia"/>
          <w:sz w:val="28"/>
          <w:szCs w:val="28"/>
        </w:rPr>
        <w:t>那么作为大乘行人都要按着佛陀的教言而行持，那么佛陀他已经把整个大乘，</w:t>
      </w:r>
      <w:del w:id="556" w:author="admin" w:date="2015-07-04T22:01:00Z">
        <w:r w:rsidRPr="00D719A6" w:rsidDel="003D3A7B">
          <w:rPr>
            <w:rFonts w:ascii="华文楷体" w:eastAsia="华文楷体" w:hAnsi="华文楷体" w:hint="eastAsia"/>
            <w:sz w:val="28"/>
            <w:szCs w:val="28"/>
          </w:rPr>
          <w:delText>包函</w:delText>
        </w:r>
      </w:del>
      <w:ins w:id="557" w:author="admin" w:date="2015-07-04T22:01:00Z">
        <w:r w:rsidR="003D3A7B">
          <w:rPr>
            <w:rFonts w:ascii="华文楷体" w:eastAsia="华文楷体" w:hAnsi="华文楷体" w:hint="eastAsia"/>
            <w:sz w:val="28"/>
            <w:szCs w:val="28"/>
          </w:rPr>
          <w:t>包含</w:t>
        </w:r>
      </w:ins>
      <w:r w:rsidRPr="00D719A6">
        <w:rPr>
          <w:rFonts w:ascii="华文楷体" w:eastAsia="华文楷体" w:hAnsi="华文楷体" w:hint="eastAsia"/>
          <w:sz w:val="28"/>
          <w:szCs w:val="28"/>
        </w:rPr>
        <w:t>在了</w:t>
      </w:r>
      <w:del w:id="558" w:author="admin" w:date="2015-07-04T22:01:00Z">
        <w:r w:rsidRPr="00D719A6" w:rsidDel="00817D6B">
          <w:rPr>
            <w:rFonts w:ascii="华文楷体" w:eastAsia="华文楷体" w:hAnsi="华文楷体" w:hint="eastAsia"/>
            <w:sz w:val="28"/>
            <w:szCs w:val="28"/>
          </w:rPr>
          <w:delText>无法</w:delText>
        </w:r>
      </w:del>
      <w:ins w:id="559" w:author="admin" w:date="2015-07-04T22:01:00Z">
        <w:r w:rsidR="00817D6B">
          <w:rPr>
            <w:rFonts w:ascii="华文楷体" w:eastAsia="华文楷体" w:hAnsi="华文楷体" w:hint="eastAsia"/>
            <w:sz w:val="28"/>
            <w:szCs w:val="28"/>
          </w:rPr>
          <w:t>五法</w:t>
        </w:r>
      </w:ins>
      <w:r w:rsidRPr="00D719A6">
        <w:rPr>
          <w:rFonts w:ascii="华文楷体" w:eastAsia="华文楷体" w:hAnsi="华文楷体" w:hint="eastAsia"/>
          <w:sz w:val="28"/>
          <w:szCs w:val="28"/>
        </w:rPr>
        <w:t>三自性当中了</w:t>
      </w:r>
      <w:del w:id="560" w:author="admin" w:date="2015-07-04T22:02:00Z">
        <w:r w:rsidRPr="00D719A6" w:rsidDel="00304B72">
          <w:rPr>
            <w:rFonts w:ascii="华文楷体" w:eastAsia="华文楷体" w:hAnsi="华文楷体" w:hint="eastAsia"/>
            <w:sz w:val="28"/>
            <w:szCs w:val="28"/>
          </w:rPr>
          <w:delText>，</w:delText>
        </w:r>
      </w:del>
      <w:ins w:id="561" w:author="admin" w:date="2015-07-04T22:02:00Z">
        <w:r w:rsidR="00304B72">
          <w:rPr>
            <w:rFonts w:ascii="华文楷体" w:eastAsia="华文楷体" w:hAnsi="华文楷体" w:hint="eastAsia"/>
            <w:sz w:val="28"/>
            <w:szCs w:val="28"/>
          </w:rPr>
          <w:t>。</w:t>
        </w:r>
      </w:ins>
      <w:r w:rsidRPr="00D719A6">
        <w:rPr>
          <w:rFonts w:ascii="华文楷体" w:eastAsia="华文楷体" w:hAnsi="华文楷体" w:hint="eastAsia"/>
          <w:sz w:val="28"/>
          <w:szCs w:val="28"/>
        </w:rPr>
        <w:t>前面也是引用了这样一种</w:t>
      </w:r>
      <w:ins w:id="562" w:author="admin" w:date="2015-07-04T22:02:00Z">
        <w:r w:rsidR="00304B72">
          <w:rPr>
            <w:rFonts w:ascii="华文楷体" w:eastAsia="华文楷体" w:hAnsi="华文楷体" w:hint="eastAsia"/>
            <w:sz w:val="28"/>
            <w:szCs w:val="28"/>
          </w:rPr>
          <w:t>《</w:t>
        </w:r>
      </w:ins>
      <w:r w:rsidRPr="00D719A6">
        <w:rPr>
          <w:rFonts w:ascii="华文楷体" w:eastAsia="华文楷体" w:hAnsi="华文楷体" w:hint="eastAsia"/>
          <w:sz w:val="28"/>
          <w:szCs w:val="28"/>
        </w:rPr>
        <w:t>楞伽经</w:t>
      </w:r>
      <w:ins w:id="563" w:author="admin" w:date="2015-07-04T22:02:00Z">
        <w:r w:rsidR="00304B72">
          <w:rPr>
            <w:rFonts w:ascii="华文楷体" w:eastAsia="华文楷体" w:hAnsi="华文楷体" w:hint="eastAsia"/>
            <w:sz w:val="28"/>
            <w:szCs w:val="28"/>
          </w:rPr>
          <w:t>》</w:t>
        </w:r>
      </w:ins>
      <w:r w:rsidRPr="00D719A6">
        <w:rPr>
          <w:rFonts w:ascii="华文楷体" w:eastAsia="华文楷体" w:hAnsi="华文楷体" w:hint="eastAsia"/>
          <w:sz w:val="28"/>
          <w:szCs w:val="28"/>
        </w:rPr>
        <w:t>的</w:t>
      </w:r>
      <w:ins w:id="564" w:author="admin" w:date="2015-07-04T22:02:00Z">
        <w:r w:rsidR="00AA696C">
          <w:rPr>
            <w:rFonts w:ascii="华文楷体" w:eastAsia="华文楷体" w:hAnsi="华文楷体" w:hint="eastAsia"/>
            <w:sz w:val="28"/>
            <w:szCs w:val="28"/>
          </w:rPr>
          <w:t>教义</w:t>
        </w:r>
      </w:ins>
      <w:del w:id="565" w:author="admin" w:date="2015-07-04T22:02:00Z">
        <w:r w:rsidRPr="00D719A6" w:rsidDel="00AA696C">
          <w:rPr>
            <w:rFonts w:ascii="华文楷体" w:eastAsia="华文楷体" w:hAnsi="华文楷体" w:hint="eastAsia"/>
            <w:sz w:val="28"/>
            <w:szCs w:val="28"/>
          </w:rPr>
          <w:delText>教证</w:delText>
        </w:r>
      </w:del>
      <w:ins w:id="566" w:author="admin" w:date="2015-07-04T22:02:00Z">
        <w:r w:rsidR="00AA696C">
          <w:rPr>
            <w:rFonts w:ascii="华文楷体" w:eastAsia="华文楷体" w:hAnsi="华文楷体" w:hint="eastAsia"/>
            <w:sz w:val="28"/>
            <w:szCs w:val="28"/>
          </w:rPr>
          <w:t>：</w:t>
        </w:r>
      </w:ins>
      <w:del w:id="567" w:author="admin" w:date="2015-07-04T22:02:00Z">
        <w:r w:rsidRPr="00D719A6" w:rsidDel="00AA696C">
          <w:rPr>
            <w:rFonts w:ascii="华文楷体" w:eastAsia="华文楷体" w:hAnsi="华文楷体" w:hint="eastAsia"/>
            <w:sz w:val="28"/>
            <w:szCs w:val="28"/>
          </w:rPr>
          <w:delText>，</w:delText>
        </w:r>
        <w:r w:rsidRPr="00D719A6" w:rsidDel="00DA5242">
          <w:rPr>
            <w:rFonts w:ascii="华文楷体" w:eastAsia="华文楷体" w:hAnsi="华文楷体" w:hint="eastAsia"/>
            <w:sz w:val="28"/>
            <w:szCs w:val="28"/>
          </w:rPr>
          <w:delText>无法</w:delText>
        </w:r>
      </w:del>
      <w:ins w:id="568" w:author="admin" w:date="2015-07-04T22:02:00Z">
        <w:r w:rsidR="00DA5242">
          <w:rPr>
            <w:rFonts w:ascii="华文楷体" w:eastAsia="华文楷体" w:hAnsi="华文楷体" w:hint="eastAsia"/>
            <w:sz w:val="28"/>
            <w:szCs w:val="28"/>
          </w:rPr>
          <w:t>五法</w:t>
        </w:r>
      </w:ins>
      <w:r w:rsidRPr="00D719A6">
        <w:rPr>
          <w:rFonts w:ascii="华文楷体" w:eastAsia="华文楷体" w:hAnsi="华文楷体" w:hint="eastAsia"/>
          <w:sz w:val="28"/>
          <w:szCs w:val="28"/>
        </w:rPr>
        <w:t>三自性，以及八种识，有</w:t>
      </w:r>
      <w:proofErr w:type="gramStart"/>
      <w:r w:rsidRPr="00D719A6">
        <w:rPr>
          <w:rFonts w:ascii="华文楷体" w:eastAsia="华文楷体" w:hAnsi="华文楷体" w:hint="eastAsia"/>
          <w:sz w:val="28"/>
          <w:szCs w:val="28"/>
        </w:rPr>
        <w:t>八识聚</w:t>
      </w:r>
      <w:proofErr w:type="gramEnd"/>
      <w:r w:rsidRPr="00D719A6">
        <w:rPr>
          <w:rFonts w:ascii="华文楷体" w:eastAsia="华文楷体" w:hAnsi="华文楷体" w:hint="eastAsia"/>
          <w:sz w:val="28"/>
          <w:szCs w:val="28"/>
        </w:rPr>
        <w:t>二种无我义，</w:t>
      </w:r>
      <w:proofErr w:type="gramStart"/>
      <w:r w:rsidRPr="00D719A6">
        <w:rPr>
          <w:rFonts w:ascii="华文楷体" w:eastAsia="华文楷体" w:hAnsi="华文楷体" w:hint="eastAsia"/>
          <w:sz w:val="28"/>
          <w:szCs w:val="28"/>
        </w:rPr>
        <w:t>涵盖住大乘</w:t>
      </w:r>
      <w:proofErr w:type="gramEnd"/>
      <w:ins w:id="569" w:author="admin" w:date="2015-07-04T22:02:00Z">
        <w:r w:rsidR="00AA696C">
          <w:rPr>
            <w:rFonts w:ascii="华文楷体" w:eastAsia="华文楷体" w:hAnsi="华文楷体" w:hint="eastAsia"/>
            <w:sz w:val="28"/>
            <w:szCs w:val="28"/>
          </w:rPr>
          <w:t>。</w:t>
        </w:r>
      </w:ins>
      <w:r w:rsidRPr="00D719A6">
        <w:rPr>
          <w:rFonts w:ascii="华文楷体" w:eastAsia="华文楷体" w:hAnsi="华文楷体" w:hint="eastAsia"/>
          <w:sz w:val="28"/>
          <w:szCs w:val="28"/>
        </w:rPr>
        <w:t>所以就说，一切大乘已经包括在了</w:t>
      </w:r>
      <w:del w:id="570" w:author="admin" w:date="2015-07-04T22:03:00Z">
        <w:r w:rsidRPr="00D719A6" w:rsidDel="00AA696C">
          <w:rPr>
            <w:rFonts w:ascii="华文楷体" w:eastAsia="华文楷体" w:hAnsi="华文楷体" w:hint="eastAsia"/>
            <w:sz w:val="28"/>
            <w:szCs w:val="28"/>
          </w:rPr>
          <w:delText>无法</w:delText>
        </w:r>
      </w:del>
      <w:ins w:id="571" w:author="admin" w:date="2015-07-04T22:03:00Z">
        <w:r w:rsidR="00AA696C">
          <w:rPr>
            <w:rFonts w:ascii="华文楷体" w:eastAsia="华文楷体" w:hAnsi="华文楷体" w:hint="eastAsia"/>
            <w:sz w:val="28"/>
            <w:szCs w:val="28"/>
          </w:rPr>
          <w:t>五法</w:t>
        </w:r>
      </w:ins>
      <w:r w:rsidRPr="00D719A6">
        <w:rPr>
          <w:rFonts w:ascii="华文楷体" w:eastAsia="华文楷体" w:hAnsi="华文楷体" w:hint="eastAsia"/>
          <w:sz w:val="28"/>
          <w:szCs w:val="28"/>
        </w:rPr>
        <w:t>三自性这些教言当中</w:t>
      </w:r>
      <w:ins w:id="572" w:author="admin" w:date="2015-07-04T22:03:00Z">
        <w:r w:rsidR="0077788E">
          <w:rPr>
            <w:rFonts w:ascii="华文楷体" w:eastAsia="华文楷体" w:hAnsi="华文楷体" w:hint="eastAsia"/>
            <w:sz w:val="28"/>
            <w:szCs w:val="28"/>
          </w:rPr>
          <w:t>，必须要这样成立</w:t>
        </w:r>
      </w:ins>
      <w:r w:rsidRPr="00D719A6">
        <w:rPr>
          <w:rFonts w:ascii="华文楷体" w:eastAsia="华文楷体" w:hAnsi="华文楷体" w:hint="eastAsia"/>
          <w:sz w:val="28"/>
          <w:szCs w:val="28"/>
        </w:rPr>
        <w:t>。</w:t>
      </w:r>
    </w:p>
    <w:p w:rsidR="00F676AA" w:rsidRPr="00F676AA" w:rsidRDefault="00F676AA" w:rsidP="00F676AA">
      <w:pPr>
        <w:ind w:firstLine="570"/>
        <w:rPr>
          <w:rFonts w:ascii="华文楷体" w:eastAsia="华文楷体" w:hAnsi="华文楷体"/>
          <w:sz w:val="28"/>
          <w:szCs w:val="28"/>
        </w:rPr>
      </w:pPr>
      <w:del w:id="573" w:author="admin" w:date="2015-07-04T22:03:00Z">
        <w:r w:rsidRPr="00F676AA" w:rsidDel="0077788E">
          <w:rPr>
            <w:rFonts w:ascii="华文楷体" w:eastAsia="华文楷体" w:hAnsi="华文楷体" w:hint="eastAsia"/>
            <w:sz w:val="28"/>
            <w:szCs w:val="28"/>
          </w:rPr>
          <w:delText>一切大乘都包含在五法三自性的教言中，</w:delText>
        </w:r>
      </w:del>
      <w:r w:rsidRPr="00F676AA">
        <w:rPr>
          <w:rFonts w:ascii="华文楷体" w:eastAsia="华文楷体" w:hAnsi="华文楷体" w:hint="eastAsia"/>
          <w:sz w:val="28"/>
          <w:szCs w:val="28"/>
        </w:rPr>
        <w:t>但是如何修持这样</w:t>
      </w:r>
      <w:del w:id="574" w:author="admin" w:date="2015-07-04T22:04:00Z">
        <w:r w:rsidRPr="00F676AA" w:rsidDel="0077788E">
          <w:rPr>
            <w:rFonts w:ascii="华文楷体" w:eastAsia="华文楷体" w:hAnsi="华文楷体" w:hint="eastAsia"/>
            <w:sz w:val="28"/>
            <w:szCs w:val="28"/>
          </w:rPr>
          <w:delText>的</w:delText>
        </w:r>
      </w:del>
      <w:ins w:id="575" w:author="admin" w:date="2015-07-04T22:04:00Z">
        <w:r w:rsidR="0077788E">
          <w:rPr>
            <w:rFonts w:ascii="华文楷体" w:eastAsia="华文楷体" w:hAnsi="华文楷体" w:hint="eastAsia"/>
            <w:sz w:val="28"/>
            <w:szCs w:val="28"/>
          </w:rPr>
          <w:t>一</w:t>
        </w:r>
        <w:r w:rsidR="0077788E">
          <w:rPr>
            <w:rFonts w:ascii="华文楷体" w:eastAsia="华文楷体" w:hAnsi="华文楷体" w:hint="eastAsia"/>
            <w:sz w:val="28"/>
            <w:szCs w:val="28"/>
          </w:rPr>
          <w:lastRenderedPageBreak/>
          <w:t>种</w:t>
        </w:r>
      </w:ins>
      <w:r w:rsidRPr="00F676AA">
        <w:rPr>
          <w:rFonts w:ascii="华文楷体" w:eastAsia="华文楷体" w:hAnsi="华文楷体" w:hint="eastAsia"/>
          <w:sz w:val="28"/>
          <w:szCs w:val="28"/>
        </w:rPr>
        <w:t>整个大乘之道，怎么样通过五法三自性</w:t>
      </w:r>
      <w:del w:id="576" w:author="admin" w:date="2015-07-04T22:04:00Z">
        <w:r w:rsidRPr="00F676AA" w:rsidDel="0077788E">
          <w:rPr>
            <w:rFonts w:ascii="华文楷体" w:eastAsia="华文楷体" w:hAnsi="华文楷体" w:hint="eastAsia"/>
            <w:sz w:val="28"/>
            <w:szCs w:val="28"/>
          </w:rPr>
          <w:delText>实现</w:delText>
        </w:r>
      </w:del>
      <w:proofErr w:type="gramStart"/>
      <w:ins w:id="577" w:author="admin" w:date="2015-07-04T22:04:00Z">
        <w:r w:rsidR="0077788E">
          <w:rPr>
            <w:rFonts w:ascii="华文楷体" w:eastAsia="华文楷体" w:hAnsi="华文楷体" w:hint="eastAsia"/>
            <w:sz w:val="28"/>
            <w:szCs w:val="28"/>
          </w:rPr>
          <w:t>来</w:t>
        </w:r>
        <w:r w:rsidR="004D5DBE">
          <w:rPr>
            <w:rFonts w:ascii="华文楷体" w:eastAsia="华文楷体" w:hAnsi="华文楷体" w:hint="eastAsia"/>
            <w:sz w:val="28"/>
            <w:szCs w:val="28"/>
          </w:rPr>
          <w:t>实修</w:t>
        </w:r>
      </w:ins>
      <w:r w:rsidRPr="00F676AA">
        <w:rPr>
          <w:rFonts w:ascii="华文楷体" w:eastAsia="华文楷体" w:hAnsi="华文楷体" w:hint="eastAsia"/>
          <w:sz w:val="28"/>
          <w:szCs w:val="28"/>
        </w:rPr>
        <w:t>大乘</w:t>
      </w:r>
      <w:proofErr w:type="gramEnd"/>
      <w:ins w:id="578" w:author="admin" w:date="2015-07-04T22:04:00Z">
        <w:r w:rsidR="0077788E">
          <w:rPr>
            <w:rFonts w:ascii="华文楷体" w:eastAsia="华文楷体" w:hAnsi="华文楷体" w:hint="eastAsia"/>
            <w:sz w:val="28"/>
            <w:szCs w:val="28"/>
          </w:rPr>
          <w:t>之道</w:t>
        </w:r>
      </w:ins>
      <w:del w:id="579" w:author="admin" w:date="2015-07-04T22:04:00Z">
        <w:r w:rsidRPr="00F676AA" w:rsidDel="0077788E">
          <w:rPr>
            <w:rFonts w:ascii="华文楷体" w:eastAsia="华文楷体" w:hAnsi="华文楷体" w:hint="eastAsia"/>
            <w:sz w:val="28"/>
            <w:szCs w:val="28"/>
          </w:rPr>
          <w:delText>知道</w:delText>
        </w:r>
      </w:del>
      <w:r w:rsidRPr="00F676AA">
        <w:rPr>
          <w:rFonts w:ascii="华文楷体" w:eastAsia="华文楷体" w:hAnsi="华文楷体" w:hint="eastAsia"/>
          <w:sz w:val="28"/>
          <w:szCs w:val="28"/>
        </w:rPr>
        <w:t>呢？就是这位大阿阇黎开创的宗轨，就是这位大阿闍黎</w:t>
      </w:r>
      <w:ins w:id="580" w:author="admin" w:date="2015-07-04T22:05:00Z">
        <w:r w:rsidR="00993282">
          <w:rPr>
            <w:rFonts w:ascii="华文楷体" w:eastAsia="华文楷体" w:hAnsi="华文楷体" w:hint="eastAsia"/>
            <w:sz w:val="28"/>
            <w:szCs w:val="28"/>
          </w:rPr>
          <w:t>《</w:t>
        </w:r>
      </w:ins>
      <w:r w:rsidRPr="00F676AA">
        <w:rPr>
          <w:rFonts w:ascii="华文楷体" w:eastAsia="华文楷体" w:hAnsi="华文楷体" w:hint="eastAsia"/>
          <w:sz w:val="28"/>
          <w:szCs w:val="28"/>
        </w:rPr>
        <w:t>中观庄严论</w:t>
      </w:r>
      <w:ins w:id="581" w:author="admin" w:date="2015-07-04T22:05:00Z">
        <w:r w:rsidR="00993282">
          <w:rPr>
            <w:rFonts w:ascii="华文楷体" w:eastAsia="华文楷体" w:hAnsi="华文楷体" w:hint="eastAsia"/>
            <w:sz w:val="28"/>
            <w:szCs w:val="28"/>
          </w:rPr>
          <w:t>》当中</w:t>
        </w:r>
      </w:ins>
      <w:r w:rsidRPr="00F676AA">
        <w:rPr>
          <w:rFonts w:ascii="华文楷体" w:eastAsia="华文楷体" w:hAnsi="华文楷体" w:hint="eastAsia"/>
          <w:sz w:val="28"/>
          <w:szCs w:val="28"/>
        </w:rPr>
        <w:t>开创的宗轨</w:t>
      </w:r>
      <w:ins w:id="582" w:author="admin" w:date="2015-07-04T22:05:00Z">
        <w:r w:rsidR="00993282">
          <w:rPr>
            <w:rFonts w:ascii="华文楷体" w:eastAsia="华文楷体" w:hAnsi="华文楷体" w:hint="eastAsia"/>
            <w:sz w:val="28"/>
            <w:szCs w:val="28"/>
          </w:rPr>
          <w:t>。</w:t>
        </w:r>
      </w:ins>
      <w:del w:id="583" w:author="admin" w:date="2015-07-04T22:05:00Z">
        <w:r w:rsidRPr="00F676AA" w:rsidDel="00993282">
          <w:rPr>
            <w:rFonts w:ascii="华文楷体" w:eastAsia="华文楷体" w:hAnsi="华文楷体" w:hint="eastAsia"/>
            <w:sz w:val="28"/>
            <w:szCs w:val="28"/>
          </w:rPr>
          <w:delText>，</w:delText>
        </w:r>
      </w:del>
      <w:r w:rsidRPr="00F676AA">
        <w:rPr>
          <w:rFonts w:ascii="华文楷体" w:eastAsia="华文楷体" w:hAnsi="华文楷体" w:hint="eastAsia"/>
          <w:sz w:val="28"/>
          <w:szCs w:val="28"/>
        </w:rPr>
        <w:t>首先通过窍诀的方式了知唯识，</w:t>
      </w:r>
      <w:ins w:id="584" w:author="admin" w:date="2015-07-04T22:06:00Z">
        <w:r w:rsidR="0031649E">
          <w:rPr>
            <w:rFonts w:ascii="华文楷体" w:eastAsia="华文楷体" w:hAnsi="华文楷体" w:hint="eastAsia"/>
            <w:sz w:val="28"/>
            <w:szCs w:val="28"/>
          </w:rPr>
          <w:t>名言当中唯识，</w:t>
        </w:r>
      </w:ins>
      <w:r w:rsidRPr="00F676AA">
        <w:rPr>
          <w:rFonts w:ascii="华文楷体" w:eastAsia="华文楷体" w:hAnsi="华文楷体" w:hint="eastAsia"/>
          <w:sz w:val="28"/>
          <w:szCs w:val="28"/>
        </w:rPr>
        <w:t>然后把心识打破之后抉择为心性、光明或者是空性的这个部分，所以</w:t>
      </w:r>
      <w:ins w:id="585" w:author="admin" w:date="2015-07-04T22:07:00Z">
        <w:r w:rsidR="004013C6">
          <w:rPr>
            <w:rFonts w:ascii="华文楷体" w:eastAsia="华文楷体" w:hAnsi="华文楷体" w:hint="eastAsia"/>
            <w:sz w:val="28"/>
            <w:szCs w:val="28"/>
          </w:rPr>
          <w:t>它真正</w:t>
        </w:r>
      </w:ins>
      <w:r w:rsidRPr="00F676AA">
        <w:rPr>
          <w:rFonts w:ascii="华文楷体" w:eastAsia="华文楷体" w:hAnsi="华文楷体" w:hint="eastAsia"/>
          <w:sz w:val="28"/>
          <w:szCs w:val="28"/>
        </w:rPr>
        <w:t>这</w:t>
      </w:r>
      <w:ins w:id="586" w:author="admin" w:date="2015-07-04T22:07:00Z">
        <w:r w:rsidR="004013C6">
          <w:rPr>
            <w:rFonts w:ascii="华文楷体" w:eastAsia="华文楷体" w:hAnsi="华文楷体" w:hint="eastAsia"/>
            <w:sz w:val="28"/>
            <w:szCs w:val="28"/>
          </w:rPr>
          <w:t>样</w:t>
        </w:r>
        <w:proofErr w:type="gramStart"/>
        <w:r w:rsidR="004013C6">
          <w:rPr>
            <w:rFonts w:ascii="华文楷体" w:eastAsia="华文楷体" w:hAnsi="华文楷体" w:hint="eastAsia"/>
            <w:sz w:val="28"/>
            <w:szCs w:val="28"/>
          </w:rPr>
          <w:t>一</w:t>
        </w:r>
      </w:ins>
      <w:r w:rsidRPr="00F676AA">
        <w:rPr>
          <w:rFonts w:ascii="华文楷体" w:eastAsia="华文楷体" w:hAnsi="华文楷体" w:hint="eastAsia"/>
          <w:sz w:val="28"/>
          <w:szCs w:val="28"/>
        </w:rPr>
        <w:t>种实修之</w:t>
      </w:r>
      <w:proofErr w:type="gramEnd"/>
      <w:r w:rsidRPr="00F676AA">
        <w:rPr>
          <w:rFonts w:ascii="华文楷体" w:eastAsia="华文楷体" w:hAnsi="华文楷体" w:hint="eastAsia"/>
          <w:sz w:val="28"/>
          <w:szCs w:val="28"/>
        </w:rPr>
        <w:t>道是在</w:t>
      </w:r>
      <w:ins w:id="587" w:author="admin" w:date="2015-07-04T22:06:00Z">
        <w:r w:rsidR="0031649E">
          <w:rPr>
            <w:rFonts w:ascii="华文楷体" w:eastAsia="华文楷体" w:hAnsi="华文楷体" w:hint="eastAsia"/>
            <w:sz w:val="28"/>
            <w:szCs w:val="28"/>
          </w:rPr>
          <w:t>《</w:t>
        </w:r>
      </w:ins>
      <w:r w:rsidRPr="00F676AA">
        <w:rPr>
          <w:rFonts w:ascii="华文楷体" w:eastAsia="华文楷体" w:hAnsi="华文楷体" w:hint="eastAsia"/>
          <w:sz w:val="28"/>
          <w:szCs w:val="28"/>
        </w:rPr>
        <w:t>中观庄严论</w:t>
      </w:r>
      <w:ins w:id="588" w:author="admin" w:date="2015-07-04T22:06:00Z">
        <w:r w:rsidR="0031649E">
          <w:rPr>
            <w:rFonts w:ascii="华文楷体" w:eastAsia="华文楷体" w:hAnsi="华文楷体" w:hint="eastAsia"/>
            <w:sz w:val="28"/>
            <w:szCs w:val="28"/>
          </w:rPr>
          <w:t>》</w:t>
        </w:r>
      </w:ins>
      <w:ins w:id="589" w:author="admin" w:date="2015-07-04T22:07:00Z">
        <w:r w:rsidR="004D0654">
          <w:rPr>
            <w:rFonts w:ascii="华文楷体" w:eastAsia="华文楷体" w:hAnsi="华文楷体" w:hint="eastAsia"/>
            <w:sz w:val="28"/>
            <w:szCs w:val="28"/>
          </w:rPr>
          <w:t>当</w:t>
        </w:r>
      </w:ins>
      <w:r w:rsidRPr="00F676AA">
        <w:rPr>
          <w:rFonts w:ascii="华文楷体" w:eastAsia="华文楷体" w:hAnsi="华文楷体" w:hint="eastAsia"/>
          <w:sz w:val="28"/>
          <w:szCs w:val="28"/>
        </w:rPr>
        <w:t>中已经有的</w:t>
      </w:r>
      <w:ins w:id="590" w:author="admin" w:date="2015-07-04T22:06:00Z">
        <w:r w:rsidR="0031649E">
          <w:rPr>
            <w:rFonts w:ascii="华文楷体" w:eastAsia="华文楷体" w:hAnsi="华文楷体" w:hint="eastAsia"/>
            <w:sz w:val="28"/>
            <w:szCs w:val="28"/>
          </w:rPr>
          <w:t>，</w:t>
        </w:r>
      </w:ins>
      <w:del w:id="591" w:author="admin" w:date="2015-07-04T22:06:00Z">
        <w:r w:rsidRPr="00F676AA" w:rsidDel="0031649E">
          <w:rPr>
            <w:rFonts w:ascii="华文楷体" w:eastAsia="华文楷体" w:hAnsi="华文楷体" w:hint="eastAsia"/>
            <w:sz w:val="28"/>
            <w:szCs w:val="28"/>
          </w:rPr>
          <w:delText>。</w:delText>
        </w:r>
      </w:del>
      <w:r w:rsidRPr="00F676AA">
        <w:rPr>
          <w:rFonts w:ascii="华文楷体" w:eastAsia="华文楷体" w:hAnsi="华文楷体" w:hint="eastAsia"/>
          <w:sz w:val="28"/>
          <w:szCs w:val="28"/>
        </w:rPr>
        <w:t>所以此论就显得至关重要了。</w:t>
      </w:r>
    </w:p>
    <w:p w:rsidR="00F676AA" w:rsidRPr="00F676AA" w:rsidRDefault="00F676AA" w:rsidP="00F676AA">
      <w:pPr>
        <w:ind w:firstLine="570"/>
        <w:rPr>
          <w:rFonts w:ascii="华文楷体" w:eastAsia="华文楷体" w:hAnsi="华文楷体"/>
          <w:sz w:val="28"/>
          <w:szCs w:val="28"/>
        </w:rPr>
      </w:pPr>
      <w:r w:rsidRPr="00F676AA">
        <w:rPr>
          <w:rFonts w:ascii="华文楷体" w:eastAsia="华文楷体" w:hAnsi="华文楷体" w:hint="eastAsia"/>
          <w:sz w:val="28"/>
          <w:szCs w:val="28"/>
        </w:rPr>
        <w:t>【</w:t>
      </w:r>
      <w:r w:rsidRPr="00C224CF">
        <w:rPr>
          <w:rFonts w:asciiTheme="minorEastAsia" w:hAnsiTheme="minorEastAsia" w:hint="eastAsia"/>
          <w:sz w:val="28"/>
          <w:szCs w:val="28"/>
          <w:rPrChange w:id="592" w:author="admin" w:date="2015-07-01T22:36:00Z">
            <w:rPr>
              <w:rFonts w:ascii="华文楷体" w:eastAsia="华文楷体" w:hAnsi="华文楷体" w:hint="eastAsia"/>
              <w:sz w:val="28"/>
              <w:szCs w:val="28"/>
            </w:rPr>
          </w:rPrChange>
        </w:rPr>
        <w:t>名言中承认实法存在并运用自续因而着重阐明有承认的相似胜义、建立宗派，从这一角度而言，阿闍黎可列于自续派的论师中</w:t>
      </w:r>
      <w:r w:rsidRPr="00F676AA">
        <w:rPr>
          <w:rFonts w:ascii="华文楷体" w:eastAsia="华文楷体" w:hAnsi="华文楷体" w:hint="eastAsia"/>
          <w:sz w:val="28"/>
          <w:szCs w:val="28"/>
        </w:rPr>
        <w:t>】</w:t>
      </w:r>
    </w:p>
    <w:p w:rsidR="006B226D" w:rsidRDefault="00F676AA" w:rsidP="00F676AA">
      <w:pPr>
        <w:ind w:firstLine="570"/>
        <w:rPr>
          <w:ins w:id="593" w:author="admin" w:date="2015-07-04T22:11:00Z"/>
          <w:rFonts w:ascii="华文楷体" w:eastAsia="华文楷体" w:hAnsi="华文楷体"/>
          <w:sz w:val="28"/>
          <w:szCs w:val="28"/>
        </w:rPr>
      </w:pPr>
      <w:r w:rsidRPr="00F676AA">
        <w:rPr>
          <w:rFonts w:ascii="华文楷体" w:eastAsia="华文楷体" w:hAnsi="华文楷体" w:hint="eastAsia"/>
          <w:sz w:val="28"/>
          <w:szCs w:val="28"/>
        </w:rPr>
        <w:t>一般来说，大家公认</w:t>
      </w:r>
      <w:proofErr w:type="gramStart"/>
      <w:r w:rsidRPr="00F676AA">
        <w:rPr>
          <w:rFonts w:ascii="华文楷体" w:eastAsia="华文楷体" w:hAnsi="华文楷体" w:hint="eastAsia"/>
          <w:sz w:val="28"/>
          <w:szCs w:val="28"/>
        </w:rPr>
        <w:t>静命论师</w:t>
      </w:r>
      <w:proofErr w:type="gramEnd"/>
      <w:r w:rsidRPr="00F676AA">
        <w:rPr>
          <w:rFonts w:ascii="华文楷体" w:eastAsia="华文楷体" w:hAnsi="华文楷体" w:hint="eastAsia"/>
          <w:sz w:val="28"/>
          <w:szCs w:val="28"/>
        </w:rPr>
        <w:t>是属于自续派的论师，是东方三大</w:t>
      </w:r>
      <w:proofErr w:type="gramStart"/>
      <w:r w:rsidRPr="00F676AA">
        <w:rPr>
          <w:rFonts w:ascii="华文楷体" w:eastAsia="华文楷体" w:hAnsi="华文楷体" w:hint="eastAsia"/>
          <w:sz w:val="28"/>
          <w:szCs w:val="28"/>
        </w:rPr>
        <w:t>自续师</w:t>
      </w:r>
      <w:proofErr w:type="gramEnd"/>
      <w:r w:rsidRPr="00F676AA">
        <w:rPr>
          <w:rFonts w:ascii="华文楷体" w:eastAsia="华文楷体" w:hAnsi="华文楷体" w:hint="eastAsia"/>
          <w:sz w:val="28"/>
          <w:szCs w:val="28"/>
        </w:rPr>
        <w:t>之一。为什么可以把</w:t>
      </w:r>
      <w:ins w:id="594" w:author="admin" w:date="2015-07-04T22:07:00Z">
        <w:r w:rsidR="00EC415E">
          <w:rPr>
            <w:rFonts w:ascii="华文楷体" w:eastAsia="华文楷体" w:hAnsi="华文楷体" w:hint="eastAsia"/>
            <w:sz w:val="28"/>
            <w:szCs w:val="28"/>
          </w:rPr>
          <w:t>他</w:t>
        </w:r>
      </w:ins>
      <w:del w:id="595" w:author="admin" w:date="2015-07-04T22:08:00Z">
        <w:r w:rsidRPr="00F676AA" w:rsidDel="000F2262">
          <w:rPr>
            <w:rFonts w:ascii="华文楷体" w:eastAsia="华文楷体" w:hAnsi="华文楷体" w:hint="eastAsia"/>
            <w:sz w:val="28"/>
            <w:szCs w:val="28"/>
          </w:rPr>
          <w:delText>静命论师</w:delText>
        </w:r>
      </w:del>
      <w:r w:rsidRPr="00F676AA">
        <w:rPr>
          <w:rFonts w:ascii="华文楷体" w:eastAsia="华文楷体" w:hAnsi="华文楷体" w:hint="eastAsia"/>
          <w:sz w:val="28"/>
          <w:szCs w:val="28"/>
        </w:rPr>
        <w:t>安</w:t>
      </w:r>
      <w:del w:id="596" w:author="admin" w:date="2015-07-04T22:08:00Z">
        <w:r w:rsidRPr="00F676AA" w:rsidDel="000F2262">
          <w:rPr>
            <w:rFonts w:ascii="华文楷体" w:eastAsia="华文楷体" w:hAnsi="华文楷体" w:hint="eastAsia"/>
            <w:sz w:val="28"/>
            <w:szCs w:val="28"/>
          </w:rPr>
          <w:delText>立</w:delText>
        </w:r>
      </w:del>
      <w:r w:rsidRPr="00F676AA">
        <w:rPr>
          <w:rFonts w:ascii="华文楷体" w:eastAsia="华文楷体" w:hAnsi="华文楷体" w:hint="eastAsia"/>
          <w:sz w:val="28"/>
          <w:szCs w:val="28"/>
        </w:rPr>
        <w:t>在自续派的</w:t>
      </w:r>
      <w:proofErr w:type="gramStart"/>
      <w:r w:rsidRPr="00F676AA">
        <w:rPr>
          <w:rFonts w:ascii="华文楷体" w:eastAsia="华文楷体" w:hAnsi="华文楷体" w:hint="eastAsia"/>
          <w:sz w:val="28"/>
          <w:szCs w:val="28"/>
        </w:rPr>
        <w:t>论师</w:t>
      </w:r>
      <w:ins w:id="597" w:author="admin" w:date="2015-07-04T22:08:00Z">
        <w:r w:rsidR="000F2262">
          <w:rPr>
            <w:rFonts w:ascii="华文楷体" w:eastAsia="华文楷体" w:hAnsi="华文楷体" w:hint="eastAsia"/>
            <w:sz w:val="28"/>
            <w:szCs w:val="28"/>
          </w:rPr>
          <w:t>行列</w:t>
        </w:r>
      </w:ins>
      <w:proofErr w:type="gramEnd"/>
      <w:r w:rsidRPr="00F676AA">
        <w:rPr>
          <w:rFonts w:ascii="华文楷体" w:eastAsia="华文楷体" w:hAnsi="华文楷体" w:hint="eastAsia"/>
          <w:sz w:val="28"/>
          <w:szCs w:val="28"/>
        </w:rPr>
        <w:t>当中呢？因为</w:t>
      </w:r>
      <w:proofErr w:type="gramStart"/>
      <w:r w:rsidRPr="00F676AA">
        <w:rPr>
          <w:rFonts w:ascii="华文楷体" w:eastAsia="华文楷体" w:hAnsi="华文楷体" w:hint="eastAsia"/>
          <w:sz w:val="28"/>
          <w:szCs w:val="28"/>
        </w:rPr>
        <w:t>静命论师</w:t>
      </w:r>
      <w:proofErr w:type="gramEnd"/>
      <w:r w:rsidRPr="00F676AA">
        <w:rPr>
          <w:rFonts w:ascii="华文楷体" w:eastAsia="华文楷体" w:hAnsi="华文楷体" w:hint="eastAsia"/>
          <w:sz w:val="28"/>
          <w:szCs w:val="28"/>
        </w:rPr>
        <w:t>，名言</w:t>
      </w:r>
      <w:proofErr w:type="gramStart"/>
      <w:r w:rsidRPr="00F676AA">
        <w:rPr>
          <w:rFonts w:ascii="华文楷体" w:eastAsia="华文楷体" w:hAnsi="华文楷体" w:hint="eastAsia"/>
          <w:sz w:val="28"/>
          <w:szCs w:val="28"/>
        </w:rPr>
        <w:t>谛</w:t>
      </w:r>
      <w:proofErr w:type="gramEnd"/>
      <w:r w:rsidRPr="00F676AA">
        <w:rPr>
          <w:rFonts w:ascii="华文楷体" w:eastAsia="华文楷体" w:hAnsi="华文楷体" w:hint="eastAsia"/>
          <w:sz w:val="28"/>
          <w:szCs w:val="28"/>
        </w:rPr>
        <w:t>当中</w:t>
      </w:r>
      <w:proofErr w:type="gramStart"/>
      <w:r w:rsidRPr="00F676AA">
        <w:rPr>
          <w:rFonts w:ascii="华文楷体" w:eastAsia="华文楷体" w:hAnsi="华文楷体" w:hint="eastAsia"/>
          <w:sz w:val="28"/>
          <w:szCs w:val="28"/>
        </w:rPr>
        <w:t>承认实法的</w:t>
      </w:r>
      <w:proofErr w:type="gramEnd"/>
      <w:r w:rsidRPr="00F676AA">
        <w:rPr>
          <w:rFonts w:ascii="华文楷体" w:eastAsia="华文楷体" w:hAnsi="华文楷体" w:hint="eastAsia"/>
          <w:sz w:val="28"/>
          <w:szCs w:val="28"/>
        </w:rPr>
        <w:t>存在，这个</w:t>
      </w:r>
      <w:ins w:id="598" w:author="admin" w:date="2015-07-04T22:09:00Z">
        <w:r w:rsidR="000F2262">
          <w:rPr>
            <w:rFonts w:ascii="华文楷体" w:eastAsia="华文楷体" w:hAnsi="华文楷体" w:hint="eastAsia"/>
            <w:sz w:val="28"/>
            <w:szCs w:val="28"/>
          </w:rPr>
          <w:t>所谓的</w:t>
        </w:r>
      </w:ins>
      <w:proofErr w:type="gramStart"/>
      <w:r w:rsidRPr="00F676AA">
        <w:rPr>
          <w:rFonts w:ascii="华文楷体" w:eastAsia="华文楷体" w:hAnsi="华文楷体" w:hint="eastAsia"/>
          <w:sz w:val="28"/>
          <w:szCs w:val="28"/>
        </w:rPr>
        <w:t>承认实法存在</w:t>
      </w:r>
      <w:proofErr w:type="gramEnd"/>
      <w:r w:rsidRPr="00F676AA">
        <w:rPr>
          <w:rFonts w:ascii="华文楷体" w:eastAsia="华文楷体" w:hAnsi="华文楷体" w:hint="eastAsia"/>
          <w:sz w:val="28"/>
          <w:szCs w:val="28"/>
        </w:rPr>
        <w:t>就是指自续派的一种特色，自续派在名言当中是</w:t>
      </w:r>
      <w:proofErr w:type="gramStart"/>
      <w:r w:rsidRPr="00F676AA">
        <w:rPr>
          <w:rFonts w:ascii="华文楷体" w:eastAsia="华文楷体" w:hAnsi="华文楷体" w:hint="eastAsia"/>
          <w:sz w:val="28"/>
          <w:szCs w:val="28"/>
        </w:rPr>
        <w:t>承认实法存在</w:t>
      </w:r>
      <w:proofErr w:type="gramEnd"/>
      <w:r w:rsidRPr="00F676AA">
        <w:rPr>
          <w:rFonts w:ascii="华文楷体" w:eastAsia="华文楷体" w:hAnsi="华文楷体" w:hint="eastAsia"/>
          <w:sz w:val="28"/>
          <w:szCs w:val="28"/>
        </w:rPr>
        <w:t>的。</w:t>
      </w:r>
      <w:ins w:id="599" w:author="admin" w:date="2015-07-04T22:10:00Z">
        <w:r w:rsidR="000F2262">
          <w:rPr>
            <w:rFonts w:ascii="华文楷体" w:eastAsia="华文楷体" w:hAnsi="华文楷体" w:hint="eastAsia"/>
            <w:sz w:val="28"/>
            <w:szCs w:val="28"/>
          </w:rPr>
          <w:t>但是</w:t>
        </w:r>
      </w:ins>
      <w:r w:rsidRPr="00F676AA">
        <w:rPr>
          <w:rFonts w:ascii="华文楷体" w:eastAsia="华文楷体" w:hAnsi="华文楷体" w:hint="eastAsia"/>
          <w:sz w:val="28"/>
          <w:szCs w:val="28"/>
        </w:rPr>
        <w:t>我们</w:t>
      </w:r>
      <w:ins w:id="600" w:author="admin" w:date="2015-07-04T22:10:00Z">
        <w:r w:rsidR="000F2262">
          <w:rPr>
            <w:rFonts w:ascii="华文楷体" w:eastAsia="华文楷体" w:hAnsi="华文楷体" w:hint="eastAsia"/>
            <w:sz w:val="28"/>
            <w:szCs w:val="28"/>
          </w:rPr>
          <w:t>一定要知道</w:t>
        </w:r>
      </w:ins>
      <w:del w:id="601" w:author="admin" w:date="2015-07-04T22:10:00Z">
        <w:r w:rsidRPr="00F676AA" w:rsidDel="000F2262">
          <w:rPr>
            <w:rFonts w:ascii="华文楷体" w:eastAsia="华文楷体" w:hAnsi="华文楷体" w:hint="eastAsia"/>
            <w:sz w:val="28"/>
            <w:szCs w:val="28"/>
          </w:rPr>
          <w:delText>需要知道的是</w:delText>
        </w:r>
      </w:del>
      <w:r w:rsidRPr="00F676AA">
        <w:rPr>
          <w:rFonts w:ascii="华文楷体" w:eastAsia="华文楷体" w:hAnsi="华文楷体" w:hint="eastAsia"/>
          <w:sz w:val="28"/>
          <w:szCs w:val="28"/>
        </w:rPr>
        <w:t>，这</w:t>
      </w:r>
      <w:ins w:id="602" w:author="admin" w:date="2015-07-04T22:10:00Z">
        <w:r w:rsidR="00643CD0">
          <w:rPr>
            <w:rFonts w:ascii="华文楷体" w:eastAsia="华文楷体" w:hAnsi="华文楷体" w:hint="eastAsia"/>
            <w:sz w:val="28"/>
            <w:szCs w:val="28"/>
          </w:rPr>
          <w:t>个</w:t>
        </w:r>
      </w:ins>
      <w:del w:id="603" w:author="admin" w:date="2015-07-04T22:10:00Z">
        <w:r w:rsidRPr="00F676AA" w:rsidDel="00643CD0">
          <w:rPr>
            <w:rFonts w:ascii="华文楷体" w:eastAsia="华文楷体" w:hAnsi="华文楷体" w:hint="eastAsia"/>
            <w:sz w:val="28"/>
            <w:szCs w:val="28"/>
          </w:rPr>
          <w:delText>里</w:delText>
        </w:r>
      </w:del>
      <w:r w:rsidRPr="00F676AA">
        <w:rPr>
          <w:rFonts w:ascii="华文楷体" w:eastAsia="华文楷体" w:hAnsi="华文楷体" w:hint="eastAsia"/>
          <w:sz w:val="28"/>
          <w:szCs w:val="28"/>
        </w:rPr>
        <w:t>所谓实法</w:t>
      </w:r>
      <w:ins w:id="604" w:author="admin" w:date="2015-07-04T22:10:00Z">
        <w:r w:rsidR="00AA63FB">
          <w:rPr>
            <w:rFonts w:ascii="华文楷体" w:eastAsia="华文楷体" w:hAnsi="华文楷体" w:hint="eastAsia"/>
            <w:sz w:val="28"/>
            <w:szCs w:val="28"/>
          </w:rPr>
          <w:t>，它</w:t>
        </w:r>
      </w:ins>
      <w:r w:rsidRPr="00F676AA">
        <w:rPr>
          <w:rFonts w:ascii="华文楷体" w:eastAsia="华文楷体" w:hAnsi="华文楷体" w:hint="eastAsia"/>
          <w:sz w:val="28"/>
          <w:szCs w:val="28"/>
        </w:rPr>
        <w:t>的</w:t>
      </w:r>
      <w:ins w:id="605" w:author="admin" w:date="2015-07-04T22:10:00Z">
        <w:r w:rsidR="00AA63FB">
          <w:rPr>
            <w:rFonts w:ascii="华文楷体" w:eastAsia="华文楷体" w:hAnsi="华文楷体" w:hint="eastAsia"/>
            <w:sz w:val="28"/>
            <w:szCs w:val="28"/>
          </w:rPr>
          <w:t>这个</w:t>
        </w:r>
      </w:ins>
      <w:r w:rsidRPr="00F676AA">
        <w:rPr>
          <w:rFonts w:ascii="华文楷体" w:eastAsia="华文楷体" w:hAnsi="华文楷体" w:hint="eastAsia"/>
          <w:sz w:val="28"/>
          <w:szCs w:val="28"/>
        </w:rPr>
        <w:t>概念</w:t>
      </w:r>
      <w:ins w:id="606" w:author="admin" w:date="2015-07-04T22:10:00Z">
        <w:r w:rsidR="006B226D">
          <w:rPr>
            <w:rFonts w:ascii="华文楷体" w:eastAsia="华文楷体" w:hAnsi="华文楷体" w:hint="eastAsia"/>
            <w:sz w:val="28"/>
            <w:szCs w:val="28"/>
          </w:rPr>
          <w:t>、它的定义</w:t>
        </w:r>
      </w:ins>
      <w:r w:rsidRPr="00F676AA">
        <w:rPr>
          <w:rFonts w:ascii="华文楷体" w:eastAsia="华文楷体" w:hAnsi="华文楷体" w:hint="eastAsia"/>
          <w:sz w:val="28"/>
          <w:szCs w:val="28"/>
        </w:rPr>
        <w:t>并不是指我们脑海中所浮现</w:t>
      </w:r>
      <w:proofErr w:type="gramStart"/>
      <w:r w:rsidRPr="00F676AA">
        <w:rPr>
          <w:rFonts w:ascii="华文楷体" w:eastAsia="华文楷体" w:hAnsi="华文楷体" w:hint="eastAsia"/>
          <w:sz w:val="28"/>
          <w:szCs w:val="28"/>
        </w:rPr>
        <w:t>的堪忍的</w:t>
      </w:r>
      <w:proofErr w:type="gramEnd"/>
      <w:r w:rsidRPr="00F676AA">
        <w:rPr>
          <w:rFonts w:ascii="华文楷体" w:eastAsia="华文楷体" w:hAnsi="华文楷体" w:hint="eastAsia"/>
          <w:sz w:val="28"/>
          <w:szCs w:val="28"/>
        </w:rPr>
        <w:t>法，胜义当中不空的法</w:t>
      </w:r>
      <w:del w:id="607" w:author="admin" w:date="2015-07-04T22:11:00Z">
        <w:r w:rsidRPr="00F676AA" w:rsidDel="006B226D">
          <w:rPr>
            <w:rFonts w:ascii="华文楷体" w:eastAsia="华文楷体" w:hAnsi="华文楷体" w:hint="eastAsia"/>
            <w:sz w:val="28"/>
            <w:szCs w:val="28"/>
          </w:rPr>
          <w:delText>被称为</w:delText>
        </w:r>
      </w:del>
      <w:ins w:id="608" w:author="admin" w:date="2015-07-04T22:11:00Z">
        <w:r w:rsidR="006B226D">
          <w:rPr>
            <w:rFonts w:ascii="华文楷体" w:eastAsia="华文楷体" w:hAnsi="华文楷体" w:hint="eastAsia"/>
            <w:sz w:val="28"/>
            <w:szCs w:val="28"/>
          </w:rPr>
          <w:t>这个叫做</w:t>
        </w:r>
      </w:ins>
      <w:r w:rsidRPr="00F676AA">
        <w:rPr>
          <w:rFonts w:ascii="华文楷体" w:eastAsia="华文楷体" w:hAnsi="华文楷体" w:hint="eastAsia"/>
          <w:sz w:val="28"/>
          <w:szCs w:val="28"/>
        </w:rPr>
        <w:t>实法。</w:t>
      </w:r>
    </w:p>
    <w:p w:rsidR="00675F4A" w:rsidRDefault="006B226D" w:rsidP="00F676AA">
      <w:pPr>
        <w:ind w:firstLine="570"/>
        <w:rPr>
          <w:ins w:id="609" w:author="admin" w:date="2015-07-04T22:15:00Z"/>
          <w:rFonts w:ascii="华文楷体" w:eastAsia="华文楷体" w:hAnsi="华文楷体"/>
          <w:sz w:val="28"/>
          <w:szCs w:val="28"/>
        </w:rPr>
      </w:pPr>
      <w:ins w:id="610" w:author="admin" w:date="2015-07-04T22:11:00Z">
        <w:r>
          <w:rPr>
            <w:rFonts w:ascii="华文楷体" w:eastAsia="华文楷体" w:hAnsi="华文楷体" w:hint="eastAsia"/>
            <w:sz w:val="28"/>
            <w:szCs w:val="28"/>
          </w:rPr>
          <w:t>那么</w:t>
        </w:r>
      </w:ins>
      <w:r w:rsidR="00F676AA" w:rsidRPr="00F676AA">
        <w:rPr>
          <w:rFonts w:ascii="华文楷体" w:eastAsia="华文楷体" w:hAnsi="华文楷体" w:hint="eastAsia"/>
          <w:sz w:val="28"/>
          <w:szCs w:val="28"/>
        </w:rPr>
        <w:t>在</w:t>
      </w:r>
      <w:ins w:id="611" w:author="admin" w:date="2015-07-04T22:11:00Z">
        <w:r>
          <w:rPr>
            <w:rFonts w:ascii="华文楷体" w:eastAsia="华文楷体" w:hAnsi="华文楷体" w:hint="eastAsia"/>
            <w:sz w:val="28"/>
            <w:szCs w:val="28"/>
          </w:rPr>
          <w:t>《</w:t>
        </w:r>
      </w:ins>
      <w:r w:rsidR="00F676AA" w:rsidRPr="00F676AA">
        <w:rPr>
          <w:rFonts w:ascii="华文楷体" w:eastAsia="华文楷体" w:hAnsi="华文楷体" w:hint="eastAsia"/>
          <w:sz w:val="28"/>
          <w:szCs w:val="28"/>
        </w:rPr>
        <w:t>中观庄严论</w:t>
      </w:r>
      <w:ins w:id="612" w:author="admin" w:date="2015-07-04T22:11:00Z">
        <w:r>
          <w:rPr>
            <w:rFonts w:ascii="华文楷体" w:eastAsia="华文楷体" w:hAnsi="华文楷体" w:hint="eastAsia"/>
            <w:sz w:val="28"/>
            <w:szCs w:val="28"/>
          </w:rPr>
          <w:t>》当</w:t>
        </w:r>
      </w:ins>
      <w:r w:rsidR="00F676AA" w:rsidRPr="00F676AA">
        <w:rPr>
          <w:rFonts w:ascii="华文楷体" w:eastAsia="华文楷体" w:hAnsi="华文楷体" w:hint="eastAsia"/>
          <w:sz w:val="28"/>
          <w:szCs w:val="28"/>
        </w:rPr>
        <w:t>中或</w:t>
      </w:r>
      <w:ins w:id="613" w:author="admin" w:date="2015-07-04T22:12:00Z">
        <w:r>
          <w:rPr>
            <w:rFonts w:ascii="华文楷体" w:eastAsia="华文楷体" w:hAnsi="华文楷体" w:hint="eastAsia"/>
            <w:sz w:val="28"/>
            <w:szCs w:val="28"/>
          </w:rPr>
          <w:t>在</w:t>
        </w:r>
      </w:ins>
      <w:r w:rsidR="00F676AA" w:rsidRPr="00F676AA">
        <w:rPr>
          <w:rFonts w:ascii="华文楷体" w:eastAsia="华文楷体" w:hAnsi="华文楷体" w:hint="eastAsia"/>
          <w:sz w:val="28"/>
          <w:szCs w:val="28"/>
        </w:rPr>
        <w:t>因明</w:t>
      </w:r>
      <w:ins w:id="614" w:author="admin" w:date="2015-07-04T22:12:00Z">
        <w:r>
          <w:rPr>
            <w:rFonts w:ascii="华文楷体" w:eastAsia="华文楷体" w:hAnsi="华文楷体" w:hint="eastAsia"/>
            <w:sz w:val="28"/>
            <w:szCs w:val="28"/>
          </w:rPr>
          <w:t>当</w:t>
        </w:r>
      </w:ins>
      <w:r w:rsidR="00F676AA" w:rsidRPr="00F676AA">
        <w:rPr>
          <w:rFonts w:ascii="华文楷体" w:eastAsia="华文楷体" w:hAnsi="华文楷体" w:hint="eastAsia"/>
          <w:sz w:val="28"/>
          <w:szCs w:val="28"/>
        </w:rPr>
        <w:t>中</w:t>
      </w:r>
      <w:ins w:id="615" w:author="admin" w:date="2015-07-04T22:12:00Z">
        <w:r>
          <w:rPr>
            <w:rFonts w:ascii="华文楷体" w:eastAsia="华文楷体" w:hAnsi="华文楷体" w:hint="eastAsia"/>
            <w:sz w:val="28"/>
            <w:szCs w:val="28"/>
          </w:rPr>
          <w:t>所讲到</w:t>
        </w:r>
      </w:ins>
      <w:proofErr w:type="gramStart"/>
      <w:r w:rsidR="00F676AA" w:rsidRPr="00F676AA">
        <w:rPr>
          <w:rFonts w:ascii="华文楷体" w:eastAsia="华文楷体" w:hAnsi="华文楷体" w:hint="eastAsia"/>
          <w:sz w:val="28"/>
          <w:szCs w:val="28"/>
        </w:rPr>
        <w:t>的实法</w:t>
      </w:r>
      <w:proofErr w:type="gramEnd"/>
      <w:del w:id="616" w:author="admin" w:date="2015-07-04T22:12:00Z">
        <w:r w:rsidR="00F676AA" w:rsidRPr="00F676AA" w:rsidDel="006B226D">
          <w:rPr>
            <w:rFonts w:ascii="华文楷体" w:eastAsia="华文楷体" w:hAnsi="华文楷体" w:hint="eastAsia"/>
            <w:sz w:val="28"/>
            <w:szCs w:val="28"/>
          </w:rPr>
          <w:delText>是指</w:delText>
        </w:r>
      </w:del>
      <w:ins w:id="617" w:author="admin" w:date="2015-07-04T22:12:00Z">
        <w:r>
          <w:rPr>
            <w:rFonts w:ascii="华文楷体" w:eastAsia="华文楷体" w:hAnsi="华文楷体" w:hint="eastAsia"/>
            <w:sz w:val="28"/>
            <w:szCs w:val="28"/>
          </w:rPr>
          <w:t>的话就是讲</w:t>
        </w:r>
      </w:ins>
      <w:r w:rsidR="00F676AA" w:rsidRPr="00F676AA">
        <w:rPr>
          <w:rFonts w:ascii="华文楷体" w:eastAsia="华文楷体" w:hAnsi="华文楷体" w:hint="eastAsia"/>
          <w:sz w:val="28"/>
          <w:szCs w:val="28"/>
        </w:rPr>
        <w:t>能够其作用的法</w:t>
      </w:r>
      <w:del w:id="618" w:author="admin" w:date="2015-07-04T22:12:00Z">
        <w:r w:rsidR="00F676AA" w:rsidRPr="00F676AA" w:rsidDel="00011BF3">
          <w:rPr>
            <w:rFonts w:ascii="华文楷体" w:eastAsia="华文楷体" w:hAnsi="华文楷体" w:hint="eastAsia"/>
            <w:sz w:val="28"/>
            <w:szCs w:val="28"/>
          </w:rPr>
          <w:delText>，</w:delText>
        </w:r>
      </w:del>
      <w:ins w:id="619" w:author="admin" w:date="2015-07-04T22:12:00Z">
        <w:r w:rsidR="00011BF3">
          <w:rPr>
            <w:rFonts w:ascii="华文楷体" w:eastAsia="华文楷体" w:hAnsi="华文楷体" w:hint="eastAsia"/>
            <w:sz w:val="28"/>
            <w:szCs w:val="28"/>
          </w:rPr>
          <w:t>。</w:t>
        </w:r>
      </w:ins>
      <w:ins w:id="620" w:author="admin" w:date="2015-07-04T22:13:00Z">
        <w:r w:rsidR="006A607C">
          <w:rPr>
            <w:rFonts w:ascii="华文楷体" w:eastAsia="华文楷体" w:hAnsi="华文楷体" w:hint="eastAsia"/>
            <w:sz w:val="28"/>
            <w:szCs w:val="28"/>
          </w:rPr>
          <w:t>能够起作用的法，</w:t>
        </w:r>
        <w:r w:rsidR="00910283">
          <w:rPr>
            <w:rFonts w:ascii="华文楷体" w:eastAsia="华文楷体" w:hAnsi="华文楷体" w:hint="eastAsia"/>
            <w:sz w:val="28"/>
            <w:szCs w:val="28"/>
          </w:rPr>
          <w:t>称之为实法。</w:t>
        </w:r>
      </w:ins>
      <w:r w:rsidR="00F676AA" w:rsidRPr="00F676AA">
        <w:rPr>
          <w:rFonts w:ascii="华文楷体" w:eastAsia="华文楷体" w:hAnsi="华文楷体" w:hint="eastAsia"/>
          <w:sz w:val="28"/>
          <w:szCs w:val="28"/>
        </w:rPr>
        <w:t>下面在讲</w:t>
      </w:r>
      <w:ins w:id="621" w:author="admin" w:date="2015-07-04T22:13:00Z">
        <w:r w:rsidR="006A607C">
          <w:rPr>
            <w:rFonts w:ascii="华文楷体" w:eastAsia="华文楷体" w:hAnsi="华文楷体" w:hint="eastAsia"/>
            <w:sz w:val="28"/>
            <w:szCs w:val="28"/>
          </w:rPr>
          <w:t>后面这个</w:t>
        </w:r>
      </w:ins>
      <w:r w:rsidR="00F676AA" w:rsidRPr="00F676AA">
        <w:rPr>
          <w:rFonts w:ascii="华文楷体" w:eastAsia="华文楷体" w:hAnsi="华文楷体" w:hint="eastAsia"/>
          <w:sz w:val="28"/>
          <w:szCs w:val="28"/>
        </w:rPr>
        <w:t>必要</w:t>
      </w:r>
      <w:ins w:id="622" w:author="admin" w:date="2015-07-04T22:13:00Z">
        <w:r w:rsidR="006A607C">
          <w:rPr>
            <w:rFonts w:ascii="华文楷体" w:eastAsia="华文楷体" w:hAnsi="华文楷体" w:hint="eastAsia"/>
            <w:sz w:val="28"/>
            <w:szCs w:val="28"/>
          </w:rPr>
          <w:t>这一块</w:t>
        </w:r>
      </w:ins>
      <w:r w:rsidR="00F676AA" w:rsidRPr="00F676AA">
        <w:rPr>
          <w:rFonts w:ascii="华文楷体" w:eastAsia="华文楷体" w:hAnsi="华文楷体" w:hint="eastAsia"/>
          <w:sz w:val="28"/>
          <w:szCs w:val="28"/>
        </w:rPr>
        <w:t>的时候</w:t>
      </w:r>
      <w:ins w:id="623" w:author="admin" w:date="2015-07-04T22:13:00Z">
        <w:r w:rsidR="00651E01">
          <w:rPr>
            <w:rFonts w:ascii="华文楷体" w:eastAsia="华文楷体" w:hAnsi="华文楷体" w:hint="eastAsia"/>
            <w:sz w:val="28"/>
            <w:szCs w:val="28"/>
          </w:rPr>
          <w:t>，</w:t>
        </w:r>
      </w:ins>
      <w:r w:rsidR="00F676AA" w:rsidRPr="00F676AA">
        <w:rPr>
          <w:rFonts w:ascii="华文楷体" w:eastAsia="华文楷体" w:hAnsi="华文楷体" w:hint="eastAsia"/>
          <w:sz w:val="28"/>
          <w:szCs w:val="28"/>
        </w:rPr>
        <w:t>还要进一步这样安立，所以后面对</w:t>
      </w:r>
      <w:proofErr w:type="gramStart"/>
      <w:r w:rsidR="00F676AA" w:rsidRPr="00F676AA">
        <w:rPr>
          <w:rFonts w:ascii="华文楷体" w:eastAsia="华文楷体" w:hAnsi="华文楷体" w:hint="eastAsia"/>
          <w:sz w:val="28"/>
          <w:szCs w:val="28"/>
        </w:rPr>
        <w:t>这个实法还要</w:t>
      </w:r>
      <w:proofErr w:type="gramEnd"/>
      <w:r w:rsidR="00F676AA" w:rsidRPr="00F676AA">
        <w:rPr>
          <w:rFonts w:ascii="华文楷体" w:eastAsia="华文楷体" w:hAnsi="华文楷体" w:hint="eastAsia"/>
          <w:sz w:val="28"/>
          <w:szCs w:val="28"/>
        </w:rPr>
        <w:t>做一些鉴别，主要是针对无实法而安立的</w:t>
      </w:r>
      <w:del w:id="624" w:author="admin" w:date="2015-07-04T22:14:00Z">
        <w:r w:rsidR="00F676AA" w:rsidRPr="00F676AA" w:rsidDel="00651E01">
          <w:rPr>
            <w:rFonts w:ascii="华文楷体" w:eastAsia="华文楷体" w:hAnsi="华文楷体" w:hint="eastAsia"/>
            <w:sz w:val="28"/>
            <w:szCs w:val="28"/>
          </w:rPr>
          <w:delText>，</w:delText>
        </w:r>
      </w:del>
      <w:ins w:id="625" w:author="admin" w:date="2015-07-04T22:14:00Z">
        <w:r w:rsidR="00651E01">
          <w:rPr>
            <w:rFonts w:ascii="华文楷体" w:eastAsia="华文楷体" w:hAnsi="华文楷体" w:hint="eastAsia"/>
            <w:sz w:val="28"/>
            <w:szCs w:val="28"/>
          </w:rPr>
          <w:t>。</w:t>
        </w:r>
      </w:ins>
      <w:r w:rsidR="00F676AA" w:rsidRPr="00F676AA">
        <w:rPr>
          <w:rFonts w:ascii="华文楷体" w:eastAsia="华文楷体" w:hAnsi="华文楷体" w:hint="eastAsia"/>
          <w:sz w:val="28"/>
          <w:szCs w:val="28"/>
        </w:rPr>
        <w:t>无实法没办法起作用，所以在名言</w:t>
      </w:r>
      <w:proofErr w:type="gramStart"/>
      <w:r w:rsidR="00F676AA" w:rsidRPr="00F676AA">
        <w:rPr>
          <w:rFonts w:ascii="华文楷体" w:eastAsia="华文楷体" w:hAnsi="华文楷体" w:hint="eastAsia"/>
          <w:sz w:val="28"/>
          <w:szCs w:val="28"/>
        </w:rPr>
        <w:t>谛</w:t>
      </w:r>
      <w:proofErr w:type="gramEnd"/>
      <w:r w:rsidR="00F676AA" w:rsidRPr="00F676AA">
        <w:rPr>
          <w:rFonts w:ascii="华文楷体" w:eastAsia="华文楷体" w:hAnsi="华文楷体" w:hint="eastAsia"/>
          <w:sz w:val="28"/>
          <w:szCs w:val="28"/>
        </w:rPr>
        <w:t>当中不安立这些，在名言</w:t>
      </w:r>
      <w:proofErr w:type="gramStart"/>
      <w:r w:rsidR="00F676AA" w:rsidRPr="00F676AA">
        <w:rPr>
          <w:rFonts w:ascii="华文楷体" w:eastAsia="华文楷体" w:hAnsi="华文楷体" w:hint="eastAsia"/>
          <w:sz w:val="28"/>
          <w:szCs w:val="28"/>
        </w:rPr>
        <w:t>谛</w:t>
      </w:r>
      <w:proofErr w:type="gramEnd"/>
      <w:r w:rsidR="00F676AA" w:rsidRPr="00F676AA">
        <w:rPr>
          <w:rFonts w:ascii="华文楷体" w:eastAsia="华文楷体" w:hAnsi="华文楷体" w:hint="eastAsia"/>
          <w:sz w:val="28"/>
          <w:szCs w:val="28"/>
        </w:rPr>
        <w:t>当中只</w:t>
      </w:r>
      <w:proofErr w:type="gramStart"/>
      <w:r w:rsidR="00F676AA" w:rsidRPr="00F676AA">
        <w:rPr>
          <w:rFonts w:ascii="华文楷体" w:eastAsia="华文楷体" w:hAnsi="华文楷体" w:hint="eastAsia"/>
          <w:sz w:val="28"/>
          <w:szCs w:val="28"/>
        </w:rPr>
        <w:t>承许这些</w:t>
      </w:r>
      <w:proofErr w:type="gramEnd"/>
      <w:r w:rsidR="00F676AA" w:rsidRPr="00F676AA">
        <w:rPr>
          <w:rFonts w:ascii="华文楷体" w:eastAsia="华文楷体" w:hAnsi="华文楷体" w:hint="eastAsia"/>
          <w:sz w:val="28"/>
          <w:szCs w:val="28"/>
        </w:rPr>
        <w:t>能够起作用的实法，这些是当然存在的，</w:t>
      </w:r>
      <w:ins w:id="626" w:author="admin" w:date="2015-07-04T22:15:00Z">
        <w:r w:rsidR="00675F4A">
          <w:rPr>
            <w:rFonts w:ascii="华文楷体" w:eastAsia="华文楷体" w:hAnsi="华文楷体" w:hint="eastAsia"/>
            <w:sz w:val="28"/>
            <w:szCs w:val="28"/>
          </w:rPr>
          <w:t>当然是存在的，</w:t>
        </w:r>
      </w:ins>
      <w:r w:rsidR="00F676AA" w:rsidRPr="00F676AA">
        <w:rPr>
          <w:rFonts w:ascii="华文楷体" w:eastAsia="华文楷体" w:hAnsi="华文楷体" w:hint="eastAsia"/>
          <w:sz w:val="28"/>
          <w:szCs w:val="28"/>
        </w:rPr>
        <w:t>因为他们能够其作用的缘故，这是第一个特点。</w:t>
      </w:r>
    </w:p>
    <w:p w:rsidR="00675F4A" w:rsidRDefault="00675F4A" w:rsidP="00F676AA">
      <w:pPr>
        <w:ind w:firstLine="570"/>
        <w:rPr>
          <w:ins w:id="627" w:author="admin" w:date="2015-07-04T22:16:00Z"/>
          <w:rFonts w:ascii="华文楷体" w:eastAsia="华文楷体" w:hAnsi="华文楷体"/>
          <w:sz w:val="28"/>
          <w:szCs w:val="28"/>
        </w:rPr>
      </w:pPr>
      <w:ins w:id="628" w:author="admin" w:date="2015-07-04T22:16:00Z">
        <w:r>
          <w:rPr>
            <w:rFonts w:ascii="华文楷体" w:eastAsia="华文楷体" w:hAnsi="华文楷体" w:hint="eastAsia"/>
            <w:sz w:val="28"/>
            <w:szCs w:val="28"/>
          </w:rPr>
          <w:lastRenderedPageBreak/>
          <w:t>【</w:t>
        </w:r>
      </w:ins>
      <w:r w:rsidR="00F676AA" w:rsidRPr="00675F4A">
        <w:rPr>
          <w:rFonts w:asciiTheme="minorEastAsia" w:hAnsiTheme="minorEastAsia" w:hint="eastAsia"/>
          <w:sz w:val="28"/>
          <w:szCs w:val="28"/>
          <w:rPrChange w:id="629" w:author="admin" w:date="2015-07-04T22:16:00Z">
            <w:rPr>
              <w:rFonts w:ascii="华文楷体" w:eastAsia="华文楷体" w:hAnsi="华文楷体" w:hint="eastAsia"/>
              <w:sz w:val="28"/>
              <w:szCs w:val="28"/>
            </w:rPr>
          </w:rPrChange>
        </w:rPr>
        <w:t>然后运用自续因着重阐明有承许的相似胜义谛建立宗派</w:t>
      </w:r>
      <w:ins w:id="630" w:author="admin" w:date="2015-07-04T22:16:00Z">
        <w:r>
          <w:rPr>
            <w:rFonts w:ascii="华文楷体" w:eastAsia="华文楷体" w:hAnsi="华文楷体" w:hint="eastAsia"/>
            <w:sz w:val="28"/>
            <w:szCs w:val="28"/>
          </w:rPr>
          <w:t>】</w:t>
        </w:r>
      </w:ins>
      <w:del w:id="631" w:author="admin" w:date="2015-07-04T22:16:00Z">
        <w:r w:rsidR="00F676AA" w:rsidRPr="00F676AA" w:rsidDel="00675F4A">
          <w:rPr>
            <w:rFonts w:ascii="华文楷体" w:eastAsia="华文楷体" w:hAnsi="华文楷体" w:hint="eastAsia"/>
            <w:sz w:val="28"/>
            <w:szCs w:val="28"/>
          </w:rPr>
          <w:delText>，</w:delText>
        </w:r>
      </w:del>
    </w:p>
    <w:p w:rsidR="0044445B" w:rsidRDefault="00F676AA" w:rsidP="0044445B">
      <w:pPr>
        <w:ind w:firstLine="570"/>
        <w:rPr>
          <w:ins w:id="632" w:author="admin" w:date="2015-07-04T22:24:00Z"/>
          <w:rFonts w:ascii="华文楷体" w:eastAsia="华文楷体" w:hAnsi="华文楷体"/>
          <w:sz w:val="28"/>
          <w:szCs w:val="28"/>
        </w:rPr>
      </w:pPr>
      <w:r w:rsidRPr="00F676AA">
        <w:rPr>
          <w:rFonts w:ascii="华文楷体" w:eastAsia="华文楷体" w:hAnsi="华文楷体" w:hint="eastAsia"/>
          <w:sz w:val="28"/>
          <w:szCs w:val="28"/>
        </w:rPr>
        <w:t>名言当中是这样的，那么在胜义当中承认</w:t>
      </w:r>
      <w:ins w:id="633" w:author="admin" w:date="2015-07-04T22:17:00Z">
        <w:r w:rsidR="00675F4A">
          <w:rPr>
            <w:rFonts w:ascii="华文楷体" w:eastAsia="华文楷体" w:hAnsi="华文楷体" w:hint="eastAsia"/>
            <w:sz w:val="28"/>
            <w:szCs w:val="28"/>
          </w:rPr>
          <w:t>呢，它使用的</w:t>
        </w:r>
      </w:ins>
      <w:del w:id="634" w:author="admin" w:date="2015-07-04T22:17:00Z">
        <w:r w:rsidRPr="00F676AA" w:rsidDel="00675F4A">
          <w:rPr>
            <w:rFonts w:ascii="华文楷体" w:eastAsia="华文楷体" w:hAnsi="华文楷体" w:hint="eastAsia"/>
            <w:sz w:val="28"/>
            <w:szCs w:val="28"/>
          </w:rPr>
          <w:delText>的</w:delText>
        </w:r>
      </w:del>
      <w:proofErr w:type="gramStart"/>
      <w:r w:rsidRPr="00F676AA">
        <w:rPr>
          <w:rFonts w:ascii="华文楷体" w:eastAsia="华文楷体" w:hAnsi="华文楷体" w:hint="eastAsia"/>
          <w:sz w:val="28"/>
          <w:szCs w:val="28"/>
        </w:rPr>
        <w:t>是自续因</w:t>
      </w:r>
      <w:proofErr w:type="gramEnd"/>
      <w:del w:id="635" w:author="admin" w:date="2015-07-04T22:17:00Z">
        <w:r w:rsidRPr="00F676AA" w:rsidDel="00FA5990">
          <w:rPr>
            <w:rFonts w:ascii="华文楷体" w:eastAsia="华文楷体" w:hAnsi="华文楷体" w:hint="eastAsia"/>
            <w:sz w:val="28"/>
            <w:szCs w:val="28"/>
          </w:rPr>
          <w:delText>，</w:delText>
        </w:r>
      </w:del>
      <w:ins w:id="636" w:author="admin" w:date="2015-07-04T22:17:00Z">
        <w:r w:rsidR="00FA5990">
          <w:rPr>
            <w:rFonts w:ascii="华文楷体" w:eastAsia="华文楷体" w:hAnsi="华文楷体" w:hint="eastAsia"/>
            <w:sz w:val="28"/>
            <w:szCs w:val="28"/>
          </w:rPr>
          <w:t>。</w:t>
        </w:r>
      </w:ins>
      <w:proofErr w:type="gramStart"/>
      <w:r w:rsidRPr="00F676AA">
        <w:rPr>
          <w:rFonts w:ascii="华文楷体" w:eastAsia="华文楷体" w:hAnsi="华文楷体" w:hint="eastAsia"/>
          <w:sz w:val="28"/>
          <w:szCs w:val="28"/>
        </w:rPr>
        <w:t>自续因</w:t>
      </w:r>
      <w:proofErr w:type="gramEnd"/>
      <w:r w:rsidRPr="00F676AA">
        <w:rPr>
          <w:rFonts w:ascii="华文楷体" w:eastAsia="华文楷体" w:hAnsi="华文楷体" w:hint="eastAsia"/>
          <w:sz w:val="28"/>
          <w:szCs w:val="28"/>
        </w:rPr>
        <w:t>当然</w:t>
      </w:r>
      <w:proofErr w:type="gramStart"/>
      <w:r w:rsidRPr="00F676AA">
        <w:rPr>
          <w:rFonts w:ascii="华文楷体" w:eastAsia="华文楷体" w:hAnsi="华文楷体" w:hint="eastAsia"/>
          <w:sz w:val="28"/>
          <w:szCs w:val="28"/>
        </w:rPr>
        <w:t>是观待于</w:t>
      </w:r>
      <w:proofErr w:type="gramEnd"/>
      <w:r w:rsidRPr="00F676AA">
        <w:rPr>
          <w:rFonts w:ascii="华文楷体" w:eastAsia="华文楷体" w:hAnsi="华文楷体" w:hint="eastAsia"/>
          <w:sz w:val="28"/>
          <w:szCs w:val="28"/>
        </w:rPr>
        <w:t>应成因来进行安立的，因明当中的应成因，</w:t>
      </w:r>
      <w:del w:id="637" w:author="admin" w:date="2015-07-04T22:18:00Z">
        <w:r w:rsidRPr="00F676AA" w:rsidDel="00FA5990">
          <w:rPr>
            <w:rFonts w:ascii="华文楷体" w:eastAsia="华文楷体" w:hAnsi="华文楷体" w:hint="eastAsia"/>
            <w:sz w:val="28"/>
            <w:szCs w:val="28"/>
          </w:rPr>
          <w:delText>这样？【22:20】</w:delText>
        </w:r>
      </w:del>
      <w:ins w:id="638" w:author="admin" w:date="2015-07-04T22:18:00Z">
        <w:r w:rsidR="00FA5990">
          <w:rPr>
            <w:rFonts w:ascii="华文楷体" w:eastAsia="华文楷体" w:hAnsi="华文楷体" w:hint="eastAsia"/>
            <w:sz w:val="28"/>
            <w:szCs w:val="28"/>
          </w:rPr>
          <w:t>像这样的话它</w:t>
        </w:r>
      </w:ins>
      <w:r w:rsidRPr="00F676AA">
        <w:rPr>
          <w:rFonts w:ascii="华文楷体" w:eastAsia="华文楷体" w:hAnsi="华文楷体" w:hint="eastAsia"/>
          <w:sz w:val="28"/>
          <w:szCs w:val="28"/>
        </w:rPr>
        <w:t>有比较严格的立</w:t>
      </w:r>
      <w:ins w:id="639" w:author="admin" w:date="2015-07-04T22:18:00Z">
        <w:r w:rsidR="00FA5990">
          <w:rPr>
            <w:rFonts w:ascii="华文楷体" w:eastAsia="华文楷体" w:hAnsi="华文楷体" w:hint="eastAsia"/>
            <w:sz w:val="28"/>
            <w:szCs w:val="28"/>
          </w:rPr>
          <w:t>义</w:t>
        </w:r>
      </w:ins>
      <w:del w:id="640" w:author="admin" w:date="2015-07-04T22:18:00Z">
        <w:r w:rsidRPr="00F676AA" w:rsidDel="00FA5990">
          <w:rPr>
            <w:rFonts w:ascii="华文楷体" w:eastAsia="华文楷体" w:hAnsi="华文楷体" w:hint="eastAsia"/>
            <w:sz w:val="28"/>
            <w:szCs w:val="28"/>
          </w:rPr>
          <w:delText>意</w:delText>
        </w:r>
      </w:del>
      <w:r w:rsidRPr="00F676AA">
        <w:rPr>
          <w:rFonts w:ascii="华文楷体" w:eastAsia="华文楷体" w:hAnsi="华文楷体" w:hint="eastAsia"/>
          <w:sz w:val="28"/>
          <w:szCs w:val="28"/>
        </w:rPr>
        <w:t>的。</w:t>
      </w:r>
      <w:proofErr w:type="gramStart"/>
      <w:r w:rsidRPr="00F676AA">
        <w:rPr>
          <w:rFonts w:ascii="华文楷体" w:eastAsia="华文楷体" w:hAnsi="华文楷体" w:hint="eastAsia"/>
          <w:sz w:val="28"/>
          <w:szCs w:val="28"/>
        </w:rPr>
        <w:t>自续因</w:t>
      </w:r>
      <w:proofErr w:type="gramEnd"/>
      <w:r w:rsidRPr="00F676AA">
        <w:rPr>
          <w:rFonts w:ascii="华文楷体" w:eastAsia="华文楷体" w:hAnsi="华文楷体" w:hint="eastAsia"/>
          <w:sz w:val="28"/>
          <w:szCs w:val="28"/>
        </w:rPr>
        <w:t>是三项齐全的因，</w:t>
      </w:r>
      <w:ins w:id="641" w:author="admin" w:date="2015-07-04T22:19:00Z">
        <w:r w:rsidR="00DE3CBD">
          <w:rPr>
            <w:rFonts w:ascii="华文楷体" w:eastAsia="华文楷体" w:hAnsi="华文楷体" w:hint="eastAsia"/>
            <w:sz w:val="28"/>
            <w:szCs w:val="28"/>
          </w:rPr>
          <w:t>或者</w:t>
        </w:r>
      </w:ins>
      <w:del w:id="642" w:author="admin" w:date="2015-07-04T22:19:00Z">
        <w:r w:rsidRPr="00F676AA" w:rsidDel="00DE3CBD">
          <w:rPr>
            <w:rFonts w:ascii="华文楷体" w:eastAsia="华文楷体" w:hAnsi="华文楷体" w:hint="eastAsia"/>
            <w:sz w:val="28"/>
            <w:szCs w:val="28"/>
          </w:rPr>
          <w:delText>这里</w:delText>
        </w:r>
      </w:del>
      <w:ins w:id="643" w:author="admin" w:date="2015-07-04T22:19:00Z">
        <w:r w:rsidR="00DE3CBD">
          <w:rPr>
            <w:rFonts w:ascii="华文楷体" w:eastAsia="华文楷体" w:hAnsi="华文楷体" w:hint="eastAsia"/>
            <w:sz w:val="28"/>
            <w:szCs w:val="28"/>
          </w:rPr>
          <w:t>这个</w:t>
        </w:r>
      </w:ins>
      <w:del w:id="644" w:author="admin" w:date="2015-07-04T22:19:00Z">
        <w:r w:rsidRPr="00F676AA" w:rsidDel="00DE3CBD">
          <w:rPr>
            <w:rFonts w:ascii="华文楷体" w:eastAsia="华文楷体" w:hAnsi="华文楷体" w:hint="eastAsia"/>
            <w:sz w:val="28"/>
            <w:szCs w:val="28"/>
          </w:rPr>
          <w:delText>的</w:delText>
        </w:r>
      </w:del>
      <w:proofErr w:type="gramStart"/>
      <w:r w:rsidRPr="00F676AA">
        <w:rPr>
          <w:rFonts w:ascii="华文楷体" w:eastAsia="华文楷体" w:hAnsi="华文楷体" w:hint="eastAsia"/>
          <w:sz w:val="28"/>
          <w:szCs w:val="28"/>
        </w:rPr>
        <w:t>自续是</w:t>
      </w:r>
      <w:proofErr w:type="gramEnd"/>
      <w:r w:rsidRPr="00F676AA">
        <w:rPr>
          <w:rFonts w:ascii="华文楷体" w:eastAsia="华文楷体" w:hAnsi="华文楷体" w:hint="eastAsia"/>
          <w:sz w:val="28"/>
          <w:szCs w:val="28"/>
        </w:rPr>
        <w:t>指自相续，自己的</w:t>
      </w:r>
      <w:del w:id="645" w:author="admin" w:date="2015-07-04T22:19:00Z">
        <w:r w:rsidRPr="00F676AA" w:rsidDel="00DE3CBD">
          <w:rPr>
            <w:rFonts w:ascii="华文楷体" w:eastAsia="华文楷体" w:hAnsi="华文楷体" w:hint="eastAsia"/>
            <w:sz w:val="28"/>
            <w:szCs w:val="28"/>
          </w:rPr>
          <w:delText>想象</w:delText>
        </w:r>
      </w:del>
      <w:ins w:id="646" w:author="admin" w:date="2015-07-04T22:19:00Z">
        <w:r w:rsidR="00DE3CBD">
          <w:rPr>
            <w:rFonts w:ascii="华文楷体" w:eastAsia="华文楷体" w:hAnsi="华文楷体" w:hint="eastAsia"/>
            <w:sz w:val="28"/>
            <w:szCs w:val="28"/>
          </w:rPr>
          <w:t>相续</w:t>
        </w:r>
      </w:ins>
      <w:r w:rsidRPr="00F676AA">
        <w:rPr>
          <w:rFonts w:ascii="华文楷体" w:eastAsia="华文楷体" w:hAnsi="华文楷体" w:hint="eastAsia"/>
          <w:sz w:val="28"/>
          <w:szCs w:val="28"/>
        </w:rPr>
        <w:t>也承认</w:t>
      </w:r>
      <w:ins w:id="647" w:author="admin" w:date="2015-07-04T22:19:00Z">
        <w:r w:rsidR="00DE3CBD">
          <w:rPr>
            <w:rFonts w:ascii="华文楷体" w:eastAsia="华文楷体" w:hAnsi="华文楷体" w:hint="eastAsia"/>
            <w:sz w:val="28"/>
            <w:szCs w:val="28"/>
          </w:rPr>
          <w:t>这样一种</w:t>
        </w:r>
      </w:ins>
      <w:r w:rsidRPr="00F676AA">
        <w:rPr>
          <w:rFonts w:ascii="华文楷体" w:eastAsia="华文楷体" w:hAnsi="华文楷体" w:hint="eastAsia"/>
          <w:sz w:val="28"/>
          <w:szCs w:val="28"/>
        </w:rPr>
        <w:t>三推理，自己也承认三项推理，</w:t>
      </w:r>
      <w:ins w:id="648" w:author="admin" w:date="2015-07-04T22:22:00Z">
        <w:r w:rsidR="00DC313A">
          <w:rPr>
            <w:rFonts w:ascii="华文楷体" w:eastAsia="华文楷体" w:hAnsi="华文楷体" w:hint="eastAsia"/>
            <w:sz w:val="28"/>
            <w:szCs w:val="28"/>
          </w:rPr>
          <w:t>像</w:t>
        </w:r>
      </w:ins>
      <w:r w:rsidRPr="00F676AA">
        <w:rPr>
          <w:rFonts w:ascii="华文楷体" w:eastAsia="华文楷体" w:hAnsi="华文楷体" w:hint="eastAsia"/>
          <w:sz w:val="28"/>
          <w:szCs w:val="28"/>
        </w:rPr>
        <w:t>这样</w:t>
      </w:r>
      <w:del w:id="649" w:author="admin" w:date="2015-07-04T22:22:00Z">
        <w:r w:rsidRPr="00F676AA" w:rsidDel="00DC313A">
          <w:rPr>
            <w:rFonts w:ascii="华文楷体" w:eastAsia="华文楷体" w:hAnsi="华文楷体" w:hint="eastAsia"/>
            <w:sz w:val="28"/>
            <w:szCs w:val="28"/>
          </w:rPr>
          <w:delText>就被</w:delText>
        </w:r>
      </w:del>
      <w:r w:rsidRPr="00F676AA">
        <w:rPr>
          <w:rFonts w:ascii="华文楷体" w:eastAsia="华文楷体" w:hAnsi="华文楷体" w:hint="eastAsia"/>
          <w:sz w:val="28"/>
          <w:szCs w:val="28"/>
        </w:rPr>
        <w:t>称</w:t>
      </w:r>
      <w:ins w:id="650" w:author="admin" w:date="2015-07-04T22:22:00Z">
        <w:r w:rsidR="00DC313A">
          <w:rPr>
            <w:rFonts w:ascii="华文楷体" w:eastAsia="华文楷体" w:hAnsi="华文楷体" w:hint="eastAsia"/>
            <w:sz w:val="28"/>
            <w:szCs w:val="28"/>
          </w:rPr>
          <w:t>之</w:t>
        </w:r>
      </w:ins>
      <w:r w:rsidRPr="00F676AA">
        <w:rPr>
          <w:rFonts w:ascii="华文楷体" w:eastAsia="华文楷体" w:hAnsi="华文楷体" w:hint="eastAsia"/>
          <w:sz w:val="28"/>
          <w:szCs w:val="28"/>
        </w:rPr>
        <w:t>为自续。</w:t>
      </w:r>
      <w:ins w:id="651" w:author="admin" w:date="2015-07-04T22:22:00Z">
        <w:r w:rsidR="00825EE5">
          <w:rPr>
            <w:rFonts w:ascii="华文楷体" w:eastAsia="华文楷体" w:hAnsi="华文楷体" w:hint="eastAsia"/>
            <w:sz w:val="28"/>
            <w:szCs w:val="28"/>
          </w:rPr>
          <w:t>那么</w:t>
        </w:r>
      </w:ins>
      <w:r w:rsidRPr="00F676AA">
        <w:rPr>
          <w:rFonts w:ascii="华文楷体" w:eastAsia="华文楷体" w:hAnsi="华文楷体" w:hint="eastAsia"/>
          <w:sz w:val="28"/>
          <w:szCs w:val="28"/>
        </w:rPr>
        <w:t>应成因就是指自己不承认这样的三项推理，但是以别人</w:t>
      </w:r>
      <w:del w:id="652" w:author="admin" w:date="2015-07-04T22:23:00Z">
        <w:r w:rsidRPr="00F676AA" w:rsidDel="00825EE5">
          <w:rPr>
            <w:rFonts w:ascii="华文楷体" w:eastAsia="华文楷体" w:hAnsi="华文楷体" w:hint="eastAsia"/>
            <w:sz w:val="28"/>
            <w:szCs w:val="28"/>
          </w:rPr>
          <w:delText>承许</w:delText>
        </w:r>
      </w:del>
      <w:ins w:id="653" w:author="admin" w:date="2015-07-04T22:23:00Z">
        <w:r w:rsidR="00825EE5">
          <w:rPr>
            <w:rFonts w:ascii="华文楷体" w:eastAsia="华文楷体" w:hAnsi="华文楷体" w:hint="eastAsia"/>
            <w:sz w:val="28"/>
            <w:szCs w:val="28"/>
          </w:rPr>
          <w:t>所安立</w:t>
        </w:r>
      </w:ins>
      <w:r w:rsidRPr="00F676AA">
        <w:rPr>
          <w:rFonts w:ascii="华文楷体" w:eastAsia="华文楷体" w:hAnsi="华文楷体" w:hint="eastAsia"/>
          <w:sz w:val="28"/>
          <w:szCs w:val="28"/>
        </w:rPr>
        <w:t>的三项</w:t>
      </w:r>
      <w:del w:id="654" w:author="admin" w:date="2015-07-04T22:23:00Z">
        <w:r w:rsidRPr="00F676AA" w:rsidDel="00B5462A">
          <w:rPr>
            <w:rFonts w:ascii="华文楷体" w:eastAsia="华文楷体" w:hAnsi="华文楷体" w:hint="eastAsia"/>
            <w:sz w:val="28"/>
            <w:szCs w:val="28"/>
          </w:rPr>
          <w:delText>推理</w:delText>
        </w:r>
      </w:del>
      <w:r w:rsidRPr="00F676AA">
        <w:rPr>
          <w:rFonts w:ascii="华文楷体" w:eastAsia="华文楷体" w:hAnsi="华文楷体" w:hint="eastAsia"/>
          <w:sz w:val="28"/>
          <w:szCs w:val="28"/>
        </w:rPr>
        <w:t>指出应该成为</w:t>
      </w:r>
      <w:proofErr w:type="gramStart"/>
      <w:r w:rsidRPr="00F676AA">
        <w:rPr>
          <w:rFonts w:ascii="华文楷体" w:eastAsia="华文楷体" w:hAnsi="华文楷体" w:hint="eastAsia"/>
          <w:sz w:val="28"/>
          <w:szCs w:val="28"/>
        </w:rPr>
        <w:t>如何如何</w:t>
      </w:r>
      <w:proofErr w:type="gramEnd"/>
      <w:r w:rsidRPr="00F676AA">
        <w:rPr>
          <w:rFonts w:ascii="华文楷体" w:eastAsia="华文楷体" w:hAnsi="华文楷体" w:hint="eastAsia"/>
          <w:sz w:val="28"/>
          <w:szCs w:val="28"/>
        </w:rPr>
        <w:t>的过失，所以</w:t>
      </w:r>
      <w:del w:id="655" w:author="admin" w:date="2015-07-04T22:23:00Z">
        <w:r w:rsidRPr="00F676AA" w:rsidDel="00B5462A">
          <w:rPr>
            <w:rFonts w:ascii="华文楷体" w:eastAsia="华文楷体" w:hAnsi="华文楷体" w:hint="eastAsia"/>
            <w:sz w:val="28"/>
            <w:szCs w:val="28"/>
          </w:rPr>
          <w:delText>称为</w:delText>
        </w:r>
      </w:del>
      <w:ins w:id="656" w:author="admin" w:date="2015-07-04T22:23:00Z">
        <w:r w:rsidR="00B5462A">
          <w:rPr>
            <w:rFonts w:ascii="华文楷体" w:eastAsia="华文楷体" w:hAnsi="华文楷体" w:hint="eastAsia"/>
            <w:sz w:val="28"/>
            <w:szCs w:val="28"/>
          </w:rPr>
          <w:t>叫做</w:t>
        </w:r>
      </w:ins>
      <w:del w:id="657" w:author="admin" w:date="2015-07-01T22:33:00Z">
        <w:r w:rsidRPr="00F676AA" w:rsidDel="004A1FB6">
          <w:rPr>
            <w:rFonts w:ascii="华文楷体" w:eastAsia="华文楷体" w:hAnsi="华文楷体" w:hint="eastAsia"/>
            <w:sz w:val="28"/>
            <w:szCs w:val="28"/>
          </w:rPr>
          <w:delText>应承</w:delText>
        </w:r>
      </w:del>
      <w:ins w:id="658" w:author="admin" w:date="2015-07-01T22:33:00Z">
        <w:r w:rsidR="004A1FB6">
          <w:rPr>
            <w:rFonts w:ascii="华文楷体" w:eastAsia="华文楷体" w:hAnsi="华文楷体" w:hint="eastAsia"/>
            <w:sz w:val="28"/>
            <w:szCs w:val="28"/>
          </w:rPr>
          <w:t>应成</w:t>
        </w:r>
      </w:ins>
      <w:r w:rsidRPr="00F676AA">
        <w:rPr>
          <w:rFonts w:ascii="华文楷体" w:eastAsia="华文楷体" w:hAnsi="华文楷体" w:hint="eastAsia"/>
          <w:sz w:val="28"/>
          <w:szCs w:val="28"/>
        </w:rPr>
        <w:t>因。像这样自己</w:t>
      </w:r>
      <w:proofErr w:type="gramStart"/>
      <w:r w:rsidRPr="00F676AA">
        <w:rPr>
          <w:rFonts w:ascii="华文楷体" w:eastAsia="华文楷体" w:hAnsi="华文楷体" w:hint="eastAsia"/>
          <w:sz w:val="28"/>
          <w:szCs w:val="28"/>
        </w:rPr>
        <w:t>不承许</w:t>
      </w:r>
      <w:proofErr w:type="gramEnd"/>
      <w:r w:rsidRPr="00F676AA">
        <w:rPr>
          <w:rFonts w:ascii="华文楷体" w:eastAsia="华文楷体" w:hAnsi="华文楷体" w:hint="eastAsia"/>
          <w:sz w:val="28"/>
          <w:szCs w:val="28"/>
        </w:rPr>
        <w:t>三项</w:t>
      </w:r>
      <w:ins w:id="659" w:author="admin" w:date="2015-07-04T22:23:00Z">
        <w:r w:rsidR="0044445B">
          <w:rPr>
            <w:rFonts w:ascii="华文楷体" w:eastAsia="华文楷体" w:hAnsi="华文楷体" w:hint="eastAsia"/>
            <w:sz w:val="28"/>
            <w:szCs w:val="28"/>
          </w:rPr>
          <w:t>，但是</w:t>
        </w:r>
      </w:ins>
      <w:del w:id="660" w:author="admin" w:date="2015-07-04T22:23:00Z">
        <w:r w:rsidRPr="00F676AA" w:rsidDel="0044445B">
          <w:rPr>
            <w:rFonts w:ascii="华文楷体" w:eastAsia="华文楷体" w:hAnsi="华文楷体" w:hint="eastAsia"/>
            <w:sz w:val="28"/>
            <w:szCs w:val="28"/>
          </w:rPr>
          <w:delText>而</w:delText>
        </w:r>
      </w:del>
      <w:r w:rsidRPr="00F676AA">
        <w:rPr>
          <w:rFonts w:ascii="华文楷体" w:eastAsia="华文楷体" w:hAnsi="华文楷体" w:hint="eastAsia"/>
          <w:sz w:val="28"/>
          <w:szCs w:val="28"/>
        </w:rPr>
        <w:t>指出别人的三项</w:t>
      </w:r>
      <w:del w:id="661" w:author="admin" w:date="2015-07-04T22:24:00Z">
        <w:r w:rsidRPr="00F676AA" w:rsidDel="0044445B">
          <w:rPr>
            <w:rFonts w:ascii="华文楷体" w:eastAsia="华文楷体" w:hAnsi="华文楷体" w:hint="eastAsia"/>
            <w:sz w:val="28"/>
            <w:szCs w:val="28"/>
          </w:rPr>
          <w:delText>推理</w:delText>
        </w:r>
      </w:del>
      <w:r w:rsidRPr="00F676AA">
        <w:rPr>
          <w:rFonts w:ascii="华文楷体" w:eastAsia="华文楷体" w:hAnsi="华文楷体" w:hint="eastAsia"/>
          <w:sz w:val="28"/>
          <w:szCs w:val="28"/>
        </w:rPr>
        <w:t>有这样或者那样的过失，</w:t>
      </w:r>
      <w:ins w:id="662" w:author="admin" w:date="2015-07-04T22:24:00Z">
        <w:r w:rsidR="0044445B">
          <w:rPr>
            <w:rFonts w:ascii="华文楷体" w:eastAsia="华文楷体" w:hAnsi="华文楷体" w:hint="eastAsia"/>
            <w:sz w:val="28"/>
            <w:szCs w:val="28"/>
          </w:rPr>
          <w:t>像这样</w:t>
        </w:r>
      </w:ins>
      <w:r w:rsidRPr="00F676AA">
        <w:rPr>
          <w:rFonts w:ascii="华文楷体" w:eastAsia="华文楷体" w:hAnsi="华文楷体" w:hint="eastAsia"/>
          <w:sz w:val="28"/>
          <w:szCs w:val="28"/>
        </w:rPr>
        <w:t>就被称为</w:t>
      </w:r>
      <w:del w:id="663" w:author="admin" w:date="2015-07-01T22:33:00Z">
        <w:r w:rsidRPr="00F676AA" w:rsidDel="004A1FB6">
          <w:rPr>
            <w:rFonts w:ascii="华文楷体" w:eastAsia="华文楷体" w:hAnsi="华文楷体" w:hint="eastAsia"/>
            <w:sz w:val="28"/>
            <w:szCs w:val="28"/>
          </w:rPr>
          <w:delText>应承</w:delText>
        </w:r>
      </w:del>
      <w:ins w:id="664" w:author="admin" w:date="2015-07-01T22:33:00Z">
        <w:r w:rsidR="004A1FB6">
          <w:rPr>
            <w:rFonts w:ascii="华文楷体" w:eastAsia="华文楷体" w:hAnsi="华文楷体" w:hint="eastAsia"/>
            <w:sz w:val="28"/>
            <w:szCs w:val="28"/>
          </w:rPr>
          <w:t>应成</w:t>
        </w:r>
      </w:ins>
      <w:r w:rsidRPr="00F676AA">
        <w:rPr>
          <w:rFonts w:ascii="华文楷体" w:eastAsia="华文楷体" w:hAnsi="华文楷体" w:hint="eastAsia"/>
          <w:sz w:val="28"/>
          <w:szCs w:val="28"/>
        </w:rPr>
        <w:t>因。</w:t>
      </w:r>
    </w:p>
    <w:p w:rsidR="00F676AA" w:rsidRPr="00F676AA" w:rsidRDefault="0044445B" w:rsidP="0044445B">
      <w:pPr>
        <w:ind w:firstLine="570"/>
        <w:rPr>
          <w:rFonts w:ascii="华文楷体" w:eastAsia="华文楷体" w:hAnsi="华文楷体"/>
          <w:sz w:val="28"/>
          <w:szCs w:val="28"/>
        </w:rPr>
      </w:pPr>
      <w:ins w:id="665" w:author="admin" w:date="2015-07-04T22:24:00Z">
        <w:r>
          <w:rPr>
            <w:rFonts w:ascii="华文楷体" w:eastAsia="华文楷体" w:hAnsi="华文楷体" w:hint="eastAsia"/>
            <w:sz w:val="28"/>
            <w:szCs w:val="28"/>
          </w:rPr>
          <w:t>那么就说</w:t>
        </w:r>
      </w:ins>
      <w:r w:rsidR="00F676AA" w:rsidRPr="00F676AA">
        <w:rPr>
          <w:rFonts w:ascii="华文楷体" w:eastAsia="华文楷体" w:hAnsi="华文楷体" w:hint="eastAsia"/>
          <w:sz w:val="28"/>
          <w:szCs w:val="28"/>
        </w:rPr>
        <w:t>自续派</w:t>
      </w:r>
      <w:proofErr w:type="gramStart"/>
      <w:r w:rsidR="00F676AA" w:rsidRPr="00F676AA">
        <w:rPr>
          <w:rFonts w:ascii="华文楷体" w:eastAsia="华文楷体" w:hAnsi="华文楷体" w:hint="eastAsia"/>
          <w:sz w:val="28"/>
          <w:szCs w:val="28"/>
        </w:rPr>
        <w:t>的论师</w:t>
      </w:r>
      <w:proofErr w:type="gramEnd"/>
      <w:del w:id="666" w:author="admin" w:date="2015-07-04T22:24:00Z">
        <w:r w:rsidR="00F676AA" w:rsidRPr="00F676AA" w:rsidDel="0044445B">
          <w:rPr>
            <w:rFonts w:ascii="华文楷体" w:eastAsia="华文楷体" w:hAnsi="华文楷体" w:hint="eastAsia"/>
            <w:sz w:val="28"/>
            <w:szCs w:val="28"/>
          </w:rPr>
          <w:delText>就是</w:delText>
        </w:r>
      </w:del>
      <w:ins w:id="667" w:author="admin" w:date="2015-07-04T22:24:00Z">
        <w:r>
          <w:rPr>
            <w:rFonts w:ascii="华文楷体" w:eastAsia="华文楷体" w:hAnsi="华文楷体" w:hint="eastAsia"/>
            <w:sz w:val="28"/>
            <w:szCs w:val="28"/>
          </w:rPr>
          <w:t>，他</w:t>
        </w:r>
        <w:r w:rsidRPr="00F676AA">
          <w:rPr>
            <w:rFonts w:ascii="华文楷体" w:eastAsia="华文楷体" w:hAnsi="华文楷体" w:hint="eastAsia"/>
            <w:sz w:val="28"/>
            <w:szCs w:val="28"/>
          </w:rPr>
          <w:t>是</w:t>
        </w:r>
      </w:ins>
      <w:proofErr w:type="gramStart"/>
      <w:r w:rsidR="00F676AA" w:rsidRPr="00F676AA">
        <w:rPr>
          <w:rFonts w:ascii="华文楷体" w:eastAsia="华文楷体" w:hAnsi="华文楷体" w:hint="eastAsia"/>
          <w:sz w:val="28"/>
          <w:szCs w:val="28"/>
        </w:rPr>
        <w:t>通过自续因而</w:t>
      </w:r>
      <w:proofErr w:type="gramEnd"/>
      <w:r w:rsidR="00F676AA" w:rsidRPr="00F676AA">
        <w:rPr>
          <w:rFonts w:ascii="华文楷体" w:eastAsia="华文楷体" w:hAnsi="华文楷体" w:hint="eastAsia"/>
          <w:sz w:val="28"/>
          <w:szCs w:val="28"/>
        </w:rPr>
        <w:t>着重阐明有承认，</w:t>
      </w:r>
      <w:ins w:id="668" w:author="admin" w:date="2015-07-04T22:25:00Z">
        <w:r>
          <w:rPr>
            <w:rFonts w:ascii="华文楷体" w:eastAsia="华文楷体" w:hAnsi="华文楷体" w:hint="eastAsia"/>
            <w:sz w:val="28"/>
            <w:szCs w:val="28"/>
          </w:rPr>
          <w:t>有承认就说</w:t>
        </w:r>
      </w:ins>
      <w:r w:rsidR="00F676AA" w:rsidRPr="00F676AA">
        <w:rPr>
          <w:rFonts w:ascii="华文楷体" w:eastAsia="华文楷体" w:hAnsi="华文楷体" w:hint="eastAsia"/>
          <w:sz w:val="28"/>
          <w:szCs w:val="28"/>
        </w:rPr>
        <w:t>在胜义</w:t>
      </w:r>
      <w:proofErr w:type="gramStart"/>
      <w:r w:rsidR="00F676AA" w:rsidRPr="00F676AA">
        <w:rPr>
          <w:rFonts w:ascii="华文楷体" w:eastAsia="华文楷体" w:hAnsi="华文楷体" w:hint="eastAsia"/>
          <w:sz w:val="28"/>
          <w:szCs w:val="28"/>
        </w:rPr>
        <w:t>谛</w:t>
      </w:r>
      <w:proofErr w:type="gramEnd"/>
      <w:r w:rsidR="00F676AA" w:rsidRPr="00F676AA">
        <w:rPr>
          <w:rFonts w:ascii="华文楷体" w:eastAsia="华文楷体" w:hAnsi="华文楷体" w:hint="eastAsia"/>
          <w:sz w:val="28"/>
          <w:szCs w:val="28"/>
        </w:rPr>
        <w:t>中有一个无自性的承许，有一个空性的承认，像这个相似胜义，从这个方面广大的建立</w:t>
      </w:r>
      <w:del w:id="669" w:author="admin" w:date="2015-07-04T22:25:00Z">
        <w:r w:rsidR="00F676AA" w:rsidRPr="00F676AA" w:rsidDel="004C541A">
          <w:rPr>
            <w:rFonts w:ascii="华文楷体" w:eastAsia="华文楷体" w:hAnsi="华文楷体" w:hint="eastAsia"/>
            <w:sz w:val="28"/>
            <w:szCs w:val="28"/>
          </w:rPr>
          <w:delText>总派</w:delText>
        </w:r>
      </w:del>
      <w:ins w:id="670" w:author="admin" w:date="2015-07-04T22:25:00Z">
        <w:r w:rsidR="004C541A">
          <w:rPr>
            <w:rFonts w:ascii="华文楷体" w:eastAsia="华文楷体" w:hAnsi="华文楷体" w:hint="eastAsia"/>
            <w:sz w:val="28"/>
            <w:szCs w:val="28"/>
          </w:rPr>
          <w:t>宗派。</w:t>
        </w:r>
      </w:ins>
      <w:del w:id="671" w:author="admin" w:date="2015-07-04T22:25:00Z">
        <w:r w:rsidR="00F676AA" w:rsidRPr="00F676AA" w:rsidDel="004C541A">
          <w:rPr>
            <w:rFonts w:ascii="华文楷体" w:eastAsia="华文楷体" w:hAnsi="华文楷体" w:hint="eastAsia"/>
            <w:sz w:val="28"/>
            <w:szCs w:val="28"/>
          </w:rPr>
          <w:delText>，</w:delText>
        </w:r>
      </w:del>
      <w:r w:rsidR="00F676AA" w:rsidRPr="00F676AA">
        <w:rPr>
          <w:rFonts w:ascii="华文楷体" w:eastAsia="华文楷体" w:hAnsi="华文楷体" w:hint="eastAsia"/>
          <w:sz w:val="28"/>
          <w:szCs w:val="28"/>
        </w:rPr>
        <w:t>从</w:t>
      </w:r>
      <w:del w:id="672" w:author="admin" w:date="2015-07-04T22:25:00Z">
        <w:r w:rsidR="00F676AA" w:rsidRPr="00F676AA" w:rsidDel="00C75CF8">
          <w:rPr>
            <w:rFonts w:ascii="华文楷体" w:eastAsia="华文楷体" w:hAnsi="华文楷体" w:hint="eastAsia"/>
            <w:sz w:val="28"/>
            <w:szCs w:val="28"/>
          </w:rPr>
          <w:delText>这个</w:delText>
        </w:r>
      </w:del>
      <w:ins w:id="673" w:author="admin" w:date="2015-07-04T22:25:00Z">
        <w:r w:rsidR="00C75CF8" w:rsidRPr="00F676AA">
          <w:rPr>
            <w:rFonts w:ascii="华文楷体" w:eastAsia="华文楷体" w:hAnsi="华文楷体" w:hint="eastAsia"/>
            <w:sz w:val="28"/>
            <w:szCs w:val="28"/>
          </w:rPr>
          <w:t>这</w:t>
        </w:r>
        <w:r w:rsidR="00C75CF8">
          <w:rPr>
            <w:rFonts w:ascii="华文楷体" w:eastAsia="华文楷体" w:hAnsi="华文楷体" w:hint="eastAsia"/>
            <w:sz w:val="28"/>
            <w:szCs w:val="28"/>
          </w:rPr>
          <w:t>一</w:t>
        </w:r>
      </w:ins>
      <w:r w:rsidR="00F676AA" w:rsidRPr="00F676AA">
        <w:rPr>
          <w:rFonts w:ascii="华文楷体" w:eastAsia="华文楷体" w:hAnsi="华文楷体" w:hint="eastAsia"/>
          <w:sz w:val="28"/>
          <w:szCs w:val="28"/>
        </w:rPr>
        <w:t>角度而言，符合自续派的法相，所以阿闍</w:t>
      </w:r>
      <w:proofErr w:type="gramStart"/>
      <w:r w:rsidR="00F676AA" w:rsidRPr="00F676AA">
        <w:rPr>
          <w:rFonts w:ascii="华文楷体" w:eastAsia="华文楷体" w:hAnsi="华文楷体" w:hint="eastAsia"/>
          <w:sz w:val="28"/>
          <w:szCs w:val="28"/>
        </w:rPr>
        <w:t>黎可以</w:t>
      </w:r>
      <w:proofErr w:type="gramEnd"/>
      <w:r w:rsidR="00F676AA" w:rsidRPr="00F676AA">
        <w:rPr>
          <w:rFonts w:ascii="华文楷体" w:eastAsia="华文楷体" w:hAnsi="华文楷体" w:hint="eastAsia"/>
          <w:sz w:val="28"/>
          <w:szCs w:val="28"/>
        </w:rPr>
        <w:t>列于自续派</w:t>
      </w:r>
      <w:proofErr w:type="gramStart"/>
      <w:r w:rsidR="00F676AA" w:rsidRPr="00F676AA">
        <w:rPr>
          <w:rFonts w:ascii="华文楷体" w:eastAsia="华文楷体" w:hAnsi="华文楷体" w:hint="eastAsia"/>
          <w:sz w:val="28"/>
          <w:szCs w:val="28"/>
        </w:rPr>
        <w:t>的论师当中</w:t>
      </w:r>
      <w:proofErr w:type="gramEnd"/>
      <w:r w:rsidR="00F676AA" w:rsidRPr="00F676AA">
        <w:rPr>
          <w:rFonts w:ascii="华文楷体" w:eastAsia="华文楷体" w:hAnsi="华文楷体" w:hint="eastAsia"/>
          <w:sz w:val="28"/>
          <w:szCs w:val="28"/>
        </w:rPr>
        <w:t>，因为他在讲论的时候必定是通过这样一种</w:t>
      </w:r>
      <w:del w:id="674" w:author="admin" w:date="2015-07-04T22:26:00Z">
        <w:r w:rsidR="00F676AA" w:rsidRPr="00F676AA" w:rsidDel="00C75CF8">
          <w:rPr>
            <w:rFonts w:ascii="华文楷体" w:eastAsia="华文楷体" w:hAnsi="华文楷体" w:hint="eastAsia"/>
            <w:sz w:val="28"/>
            <w:szCs w:val="28"/>
          </w:rPr>
          <w:delText>程序</w:delText>
        </w:r>
      </w:del>
      <w:proofErr w:type="gramStart"/>
      <w:ins w:id="675" w:author="admin" w:date="2015-07-04T22:26:00Z">
        <w:r w:rsidR="00C75CF8">
          <w:rPr>
            <w:rFonts w:ascii="华文楷体" w:eastAsia="华文楷体" w:hAnsi="华文楷体" w:hint="eastAsia"/>
            <w:sz w:val="28"/>
            <w:szCs w:val="28"/>
          </w:rPr>
          <w:t>承许</w:t>
        </w:r>
      </w:ins>
      <w:r w:rsidR="00F676AA" w:rsidRPr="00F676AA">
        <w:rPr>
          <w:rFonts w:ascii="华文楷体" w:eastAsia="华文楷体" w:hAnsi="华文楷体" w:hint="eastAsia"/>
          <w:sz w:val="28"/>
          <w:szCs w:val="28"/>
        </w:rPr>
        <w:t>来</w:t>
      </w:r>
      <w:proofErr w:type="gramEnd"/>
      <w:r w:rsidR="00F676AA" w:rsidRPr="00F676AA">
        <w:rPr>
          <w:rFonts w:ascii="华文楷体" w:eastAsia="华文楷体" w:hAnsi="华文楷体" w:hint="eastAsia"/>
          <w:sz w:val="28"/>
          <w:szCs w:val="28"/>
        </w:rPr>
        <w:t>建立宗派的，所以名言</w:t>
      </w:r>
      <w:proofErr w:type="gramStart"/>
      <w:r w:rsidR="00F676AA" w:rsidRPr="00F676AA">
        <w:rPr>
          <w:rFonts w:ascii="华文楷体" w:eastAsia="华文楷体" w:hAnsi="华文楷体" w:hint="eastAsia"/>
          <w:sz w:val="28"/>
          <w:szCs w:val="28"/>
        </w:rPr>
        <w:t>中承许实</w:t>
      </w:r>
      <w:proofErr w:type="gramEnd"/>
      <w:r w:rsidR="00F676AA" w:rsidRPr="00F676AA">
        <w:rPr>
          <w:rFonts w:ascii="华文楷体" w:eastAsia="华文楷体" w:hAnsi="华文楷体" w:hint="eastAsia"/>
          <w:sz w:val="28"/>
          <w:szCs w:val="28"/>
        </w:rPr>
        <w:t>法，这是第一个，第二个</w:t>
      </w:r>
      <w:proofErr w:type="gramStart"/>
      <w:r w:rsidR="00F676AA" w:rsidRPr="00F676AA">
        <w:rPr>
          <w:rFonts w:ascii="华文楷体" w:eastAsia="华文楷体" w:hAnsi="华文楷体" w:hint="eastAsia"/>
          <w:sz w:val="28"/>
          <w:szCs w:val="28"/>
        </w:rPr>
        <w:t>通过自续因</w:t>
      </w:r>
      <w:proofErr w:type="gramEnd"/>
      <w:r w:rsidR="00F676AA" w:rsidRPr="00F676AA">
        <w:rPr>
          <w:rFonts w:ascii="华文楷体" w:eastAsia="华文楷体" w:hAnsi="华文楷体" w:hint="eastAsia"/>
          <w:sz w:val="28"/>
          <w:szCs w:val="28"/>
        </w:rPr>
        <w:t>来着重承认相似胜义来建立宗派，所以被划在自续派</w:t>
      </w:r>
      <w:proofErr w:type="gramStart"/>
      <w:r w:rsidR="00F676AA" w:rsidRPr="00F676AA">
        <w:rPr>
          <w:rFonts w:ascii="华文楷体" w:eastAsia="华文楷体" w:hAnsi="华文楷体" w:hint="eastAsia"/>
          <w:sz w:val="28"/>
          <w:szCs w:val="28"/>
        </w:rPr>
        <w:t>的论师</w:t>
      </w:r>
      <w:ins w:id="676" w:author="admin" w:date="2015-07-04T22:26:00Z">
        <w:r w:rsidR="00C75CF8">
          <w:rPr>
            <w:rFonts w:ascii="华文楷体" w:eastAsia="华文楷体" w:hAnsi="华文楷体" w:hint="eastAsia"/>
            <w:sz w:val="28"/>
            <w:szCs w:val="28"/>
          </w:rPr>
          <w:t>当</w:t>
        </w:r>
      </w:ins>
      <w:r w:rsidR="00F676AA" w:rsidRPr="00F676AA">
        <w:rPr>
          <w:rFonts w:ascii="华文楷体" w:eastAsia="华文楷体" w:hAnsi="华文楷体" w:hint="eastAsia"/>
          <w:sz w:val="28"/>
          <w:szCs w:val="28"/>
        </w:rPr>
        <w:t>中</w:t>
      </w:r>
      <w:proofErr w:type="gramEnd"/>
      <w:r w:rsidR="00F676AA" w:rsidRPr="00F676AA">
        <w:rPr>
          <w:rFonts w:ascii="华文楷体" w:eastAsia="华文楷体" w:hAnsi="华文楷体" w:hint="eastAsia"/>
          <w:sz w:val="28"/>
          <w:szCs w:val="28"/>
        </w:rPr>
        <w:t>。</w:t>
      </w:r>
    </w:p>
    <w:p w:rsidR="00F676AA" w:rsidRPr="00F676AA" w:rsidRDefault="00F676AA" w:rsidP="00F676AA">
      <w:pPr>
        <w:ind w:firstLine="570"/>
        <w:rPr>
          <w:rFonts w:ascii="华文楷体" w:eastAsia="华文楷体" w:hAnsi="华文楷体"/>
          <w:sz w:val="28"/>
          <w:szCs w:val="28"/>
        </w:rPr>
      </w:pPr>
      <w:r w:rsidRPr="00F676AA">
        <w:rPr>
          <w:rFonts w:ascii="华文楷体" w:eastAsia="华文楷体" w:hAnsi="华文楷体" w:hint="eastAsia"/>
          <w:sz w:val="28"/>
          <w:szCs w:val="28"/>
        </w:rPr>
        <w:t>【</w:t>
      </w:r>
      <w:r w:rsidRPr="00C224CF">
        <w:rPr>
          <w:rFonts w:asciiTheme="minorEastAsia" w:hAnsiTheme="minorEastAsia" w:hint="eastAsia"/>
          <w:sz w:val="28"/>
          <w:szCs w:val="28"/>
          <w:rPrChange w:id="677" w:author="admin" w:date="2015-07-01T22:36:00Z">
            <w:rPr>
              <w:rFonts w:ascii="华文楷体" w:eastAsia="华文楷体" w:hAnsi="华文楷体" w:hint="eastAsia"/>
              <w:sz w:val="28"/>
              <w:szCs w:val="28"/>
            </w:rPr>
          </w:rPrChange>
        </w:rPr>
        <w:t>但万万不可认为其见解远远比不上应成见，因为就创立二理融会贯通的大乘总道轨而言，与二谛双运不住一切之法界要领始终一致，无有任何差异</w:t>
      </w:r>
      <w:r w:rsidRPr="00F676AA">
        <w:rPr>
          <w:rFonts w:ascii="华文楷体" w:eastAsia="华文楷体" w:hAnsi="华文楷体" w:hint="eastAsia"/>
          <w:sz w:val="28"/>
          <w:szCs w:val="28"/>
        </w:rPr>
        <w:t>】</w:t>
      </w:r>
    </w:p>
    <w:p w:rsidR="009537D0" w:rsidRDefault="00F676AA" w:rsidP="00F676AA">
      <w:pPr>
        <w:ind w:firstLine="570"/>
        <w:rPr>
          <w:ins w:id="678" w:author="admin" w:date="2015-07-04T22:29:00Z"/>
          <w:rFonts w:ascii="华文楷体" w:eastAsia="华文楷体" w:hAnsi="华文楷体"/>
          <w:sz w:val="28"/>
          <w:szCs w:val="28"/>
        </w:rPr>
      </w:pPr>
      <w:r w:rsidRPr="00F676AA">
        <w:rPr>
          <w:rFonts w:ascii="华文楷体" w:eastAsia="华文楷体" w:hAnsi="华文楷体" w:hint="eastAsia"/>
          <w:sz w:val="28"/>
          <w:szCs w:val="28"/>
        </w:rPr>
        <w:t>但是我们</w:t>
      </w:r>
      <w:del w:id="679" w:author="admin" w:date="2015-07-04T22:27:00Z">
        <w:r w:rsidRPr="00F676AA" w:rsidDel="00C75CF8">
          <w:rPr>
            <w:rFonts w:ascii="华文楷体" w:eastAsia="华文楷体" w:hAnsi="华文楷体" w:hint="eastAsia"/>
            <w:sz w:val="28"/>
            <w:szCs w:val="28"/>
          </w:rPr>
          <w:delText>千万不可以</w:delText>
        </w:r>
      </w:del>
      <w:ins w:id="680" w:author="admin" w:date="2015-07-04T22:27:00Z">
        <w:r w:rsidR="00C75CF8">
          <w:rPr>
            <w:rFonts w:ascii="华文楷体" w:eastAsia="华文楷体" w:hAnsi="华文楷体" w:hint="eastAsia"/>
            <w:sz w:val="28"/>
            <w:szCs w:val="28"/>
          </w:rPr>
          <w:t>不要</w:t>
        </w:r>
      </w:ins>
      <w:r w:rsidRPr="00F676AA">
        <w:rPr>
          <w:rFonts w:ascii="华文楷体" w:eastAsia="华文楷体" w:hAnsi="华文楷体" w:hint="eastAsia"/>
          <w:sz w:val="28"/>
          <w:szCs w:val="28"/>
        </w:rPr>
        <w:t>认为</w:t>
      </w:r>
      <w:proofErr w:type="gramStart"/>
      <w:ins w:id="681" w:author="admin" w:date="2015-07-04T22:28:00Z">
        <w:r w:rsidR="00C75CF8">
          <w:rPr>
            <w:rFonts w:ascii="华文楷体" w:eastAsia="华文楷体" w:hAnsi="华文楷体" w:hint="eastAsia"/>
            <w:sz w:val="28"/>
            <w:szCs w:val="28"/>
          </w:rPr>
          <w:t>把他划在</w:t>
        </w:r>
        <w:proofErr w:type="gramEnd"/>
        <w:r w:rsidR="00C75CF8">
          <w:rPr>
            <w:rFonts w:ascii="华文楷体" w:eastAsia="华文楷体" w:hAnsi="华文楷体" w:hint="eastAsia"/>
            <w:sz w:val="28"/>
            <w:szCs w:val="28"/>
          </w:rPr>
          <w:t>自</w:t>
        </w:r>
        <w:proofErr w:type="gramStart"/>
        <w:r w:rsidR="00C75CF8">
          <w:rPr>
            <w:rFonts w:ascii="华文楷体" w:eastAsia="华文楷体" w:hAnsi="华文楷体" w:hint="eastAsia"/>
            <w:sz w:val="28"/>
            <w:szCs w:val="28"/>
          </w:rPr>
          <w:t>续派论师当中</w:t>
        </w:r>
        <w:proofErr w:type="gramEnd"/>
        <w:r w:rsidR="00C75CF8">
          <w:rPr>
            <w:rFonts w:ascii="华文楷体" w:eastAsia="华文楷体" w:hAnsi="华文楷体" w:hint="eastAsia"/>
            <w:sz w:val="28"/>
            <w:szCs w:val="28"/>
          </w:rPr>
          <w:t>，</w:t>
        </w:r>
      </w:ins>
      <w:del w:id="682" w:author="admin" w:date="2015-07-04T22:28:00Z">
        <w:r w:rsidRPr="00F676AA" w:rsidDel="00D81F94">
          <w:rPr>
            <w:rFonts w:ascii="华文楷体" w:eastAsia="华文楷体" w:hAnsi="华文楷体" w:hint="eastAsia"/>
            <w:sz w:val="28"/>
            <w:szCs w:val="28"/>
          </w:rPr>
          <w:delText>静命论是</w:delText>
        </w:r>
      </w:del>
      <w:ins w:id="683" w:author="admin" w:date="2015-07-04T22:28:00Z">
        <w:r w:rsidR="00D81F94">
          <w:rPr>
            <w:rFonts w:ascii="华文楷体" w:eastAsia="华文楷体" w:hAnsi="华文楷体" w:hint="eastAsia"/>
            <w:sz w:val="28"/>
            <w:szCs w:val="28"/>
          </w:rPr>
          <w:t>他</w:t>
        </w:r>
      </w:ins>
      <w:r w:rsidRPr="00F676AA">
        <w:rPr>
          <w:rFonts w:ascii="华文楷体" w:eastAsia="华文楷体" w:hAnsi="华文楷体" w:hint="eastAsia"/>
          <w:sz w:val="28"/>
          <w:szCs w:val="28"/>
        </w:rPr>
        <w:t>的见解</w:t>
      </w:r>
      <w:proofErr w:type="gramStart"/>
      <w:r w:rsidRPr="00F676AA">
        <w:rPr>
          <w:rFonts w:ascii="华文楷体" w:eastAsia="华文楷体" w:hAnsi="华文楷体" w:hint="eastAsia"/>
          <w:sz w:val="28"/>
          <w:szCs w:val="28"/>
        </w:rPr>
        <w:t>只是自续见</w:t>
      </w:r>
      <w:proofErr w:type="gramEnd"/>
      <w:r w:rsidRPr="00F676AA">
        <w:rPr>
          <w:rFonts w:ascii="华文楷体" w:eastAsia="华文楷体" w:hAnsi="华文楷体" w:hint="eastAsia"/>
          <w:sz w:val="28"/>
          <w:szCs w:val="28"/>
        </w:rPr>
        <w:t>而已</w:t>
      </w:r>
      <w:ins w:id="684" w:author="admin" w:date="2015-07-04T22:28:00Z">
        <w:r w:rsidR="003C6015">
          <w:rPr>
            <w:rFonts w:ascii="华文楷体" w:eastAsia="华文楷体" w:hAnsi="华文楷体" w:hint="eastAsia"/>
            <w:sz w:val="28"/>
            <w:szCs w:val="28"/>
          </w:rPr>
          <w:t>，</w:t>
        </w:r>
      </w:ins>
      <w:r w:rsidRPr="00F676AA">
        <w:rPr>
          <w:rFonts w:ascii="华文楷体" w:eastAsia="华文楷体" w:hAnsi="华文楷体" w:hint="eastAsia"/>
          <w:sz w:val="28"/>
          <w:szCs w:val="28"/>
        </w:rPr>
        <w:t>远远比不上应成见</w:t>
      </w:r>
      <w:ins w:id="685" w:author="admin" w:date="2015-07-04T22:28:00Z">
        <w:r w:rsidR="003C6015">
          <w:rPr>
            <w:rFonts w:ascii="华文楷体" w:eastAsia="华文楷体" w:hAnsi="华文楷体" w:hint="eastAsia"/>
            <w:sz w:val="28"/>
            <w:szCs w:val="28"/>
          </w:rPr>
          <w:t>，不要这样认为的</w:t>
        </w:r>
      </w:ins>
      <w:r w:rsidRPr="00F676AA">
        <w:rPr>
          <w:rFonts w:ascii="华文楷体" w:eastAsia="华文楷体" w:hAnsi="华文楷体" w:hint="eastAsia"/>
          <w:sz w:val="28"/>
          <w:szCs w:val="28"/>
        </w:rPr>
        <w:t>。</w:t>
      </w:r>
      <w:r w:rsidRPr="00F676AA">
        <w:rPr>
          <w:rFonts w:ascii="华文楷体" w:eastAsia="华文楷体" w:hAnsi="华文楷体" w:hint="eastAsia"/>
          <w:sz w:val="28"/>
          <w:szCs w:val="28"/>
        </w:rPr>
        <w:lastRenderedPageBreak/>
        <w:t>为什么不能这样认为呢？因为</w:t>
      </w:r>
      <w:proofErr w:type="gramStart"/>
      <w:r w:rsidRPr="00F676AA">
        <w:rPr>
          <w:rFonts w:ascii="华文楷体" w:eastAsia="华文楷体" w:hAnsi="华文楷体" w:hint="eastAsia"/>
          <w:sz w:val="28"/>
          <w:szCs w:val="28"/>
        </w:rPr>
        <w:t>静命论师相</w:t>
      </w:r>
      <w:proofErr w:type="gramEnd"/>
      <w:r w:rsidRPr="00F676AA">
        <w:rPr>
          <w:rFonts w:ascii="华文楷体" w:eastAsia="华文楷体" w:hAnsi="华文楷体" w:hint="eastAsia"/>
          <w:sz w:val="28"/>
          <w:szCs w:val="28"/>
        </w:rPr>
        <w:t>续中的确完完全全</w:t>
      </w:r>
      <w:proofErr w:type="gramStart"/>
      <w:r w:rsidRPr="00F676AA">
        <w:rPr>
          <w:rFonts w:ascii="华文楷体" w:eastAsia="华文楷体" w:hAnsi="华文楷体" w:hint="eastAsia"/>
          <w:sz w:val="28"/>
          <w:szCs w:val="28"/>
        </w:rPr>
        <w:t>是证悟了</w:t>
      </w:r>
      <w:proofErr w:type="gramEnd"/>
      <w:del w:id="686" w:author="admin" w:date="2015-07-01T22:33:00Z">
        <w:r w:rsidRPr="00F676AA" w:rsidDel="004A1FB6">
          <w:rPr>
            <w:rFonts w:ascii="华文楷体" w:eastAsia="华文楷体" w:hAnsi="华文楷体" w:hint="eastAsia"/>
            <w:sz w:val="28"/>
            <w:szCs w:val="28"/>
          </w:rPr>
          <w:delText>应承</w:delText>
        </w:r>
      </w:del>
      <w:ins w:id="687" w:author="admin" w:date="2015-07-01T22:33:00Z">
        <w:r w:rsidR="004A1FB6">
          <w:rPr>
            <w:rFonts w:ascii="华文楷体" w:eastAsia="华文楷体" w:hAnsi="华文楷体" w:hint="eastAsia"/>
            <w:sz w:val="28"/>
            <w:szCs w:val="28"/>
          </w:rPr>
          <w:t>应成</w:t>
        </w:r>
      </w:ins>
      <w:r w:rsidRPr="00F676AA">
        <w:rPr>
          <w:rFonts w:ascii="华文楷体" w:eastAsia="华文楷体" w:hAnsi="华文楷体" w:hint="eastAsia"/>
          <w:sz w:val="28"/>
          <w:szCs w:val="28"/>
        </w:rPr>
        <w:t>派的见解，完全</w:t>
      </w:r>
      <w:proofErr w:type="gramStart"/>
      <w:r w:rsidRPr="00F676AA">
        <w:rPr>
          <w:rFonts w:ascii="华文楷体" w:eastAsia="华文楷体" w:hAnsi="华文楷体" w:hint="eastAsia"/>
          <w:sz w:val="28"/>
          <w:szCs w:val="28"/>
        </w:rPr>
        <w:t>已经现证了</w:t>
      </w:r>
      <w:proofErr w:type="gramEnd"/>
      <w:r w:rsidRPr="00F676AA">
        <w:rPr>
          <w:rFonts w:ascii="华文楷体" w:eastAsia="华文楷体" w:hAnsi="华文楷体" w:hint="eastAsia"/>
          <w:sz w:val="28"/>
          <w:szCs w:val="28"/>
        </w:rPr>
        <w:t>，但为了利益有情的缘故，在造论的时候相合于自续派根性，着重</w:t>
      </w:r>
      <w:proofErr w:type="gramStart"/>
      <w:r w:rsidRPr="00F676AA">
        <w:rPr>
          <w:rFonts w:ascii="华文楷体" w:eastAsia="华文楷体" w:hAnsi="华文楷体" w:hint="eastAsia"/>
          <w:sz w:val="28"/>
          <w:szCs w:val="28"/>
        </w:rPr>
        <w:t>讲解单空而已</w:t>
      </w:r>
      <w:proofErr w:type="gramEnd"/>
      <w:r w:rsidRPr="00F676AA">
        <w:rPr>
          <w:rFonts w:ascii="华文楷体" w:eastAsia="华文楷体" w:hAnsi="华文楷体" w:hint="eastAsia"/>
          <w:sz w:val="28"/>
          <w:szCs w:val="28"/>
        </w:rPr>
        <w:t>。所以决不能认为他的见解是</w:t>
      </w:r>
      <w:ins w:id="688" w:author="admin" w:date="2015-07-04T22:29:00Z">
        <w:r w:rsidR="003C6015">
          <w:rPr>
            <w:rFonts w:ascii="华文楷体" w:eastAsia="华文楷体" w:hAnsi="华文楷体" w:hint="eastAsia"/>
            <w:sz w:val="28"/>
            <w:szCs w:val="28"/>
          </w:rPr>
          <w:t>远远</w:t>
        </w:r>
      </w:ins>
      <w:r w:rsidRPr="00F676AA">
        <w:rPr>
          <w:rFonts w:ascii="华文楷体" w:eastAsia="华文楷体" w:hAnsi="华文楷体" w:hint="eastAsia"/>
          <w:sz w:val="28"/>
          <w:szCs w:val="28"/>
        </w:rPr>
        <w:t>比不上应成见的。</w:t>
      </w:r>
    </w:p>
    <w:p w:rsidR="00F676AA" w:rsidRPr="00F676AA" w:rsidRDefault="00F676AA" w:rsidP="00F676AA">
      <w:pPr>
        <w:ind w:firstLine="570"/>
        <w:rPr>
          <w:rFonts w:ascii="华文楷体" w:eastAsia="华文楷体" w:hAnsi="华文楷体"/>
          <w:sz w:val="28"/>
          <w:szCs w:val="28"/>
        </w:rPr>
      </w:pPr>
      <w:r w:rsidRPr="00F676AA">
        <w:rPr>
          <w:rFonts w:ascii="华文楷体" w:eastAsia="华文楷体" w:hAnsi="华文楷体" w:hint="eastAsia"/>
          <w:sz w:val="28"/>
          <w:szCs w:val="28"/>
        </w:rPr>
        <w:t>下面讲的是根据，因为他创立了二理融会贯通</w:t>
      </w:r>
      <w:proofErr w:type="gramStart"/>
      <w:r w:rsidRPr="00F676AA">
        <w:rPr>
          <w:rFonts w:ascii="华文楷体" w:eastAsia="华文楷体" w:hAnsi="华文楷体" w:hint="eastAsia"/>
          <w:sz w:val="28"/>
          <w:szCs w:val="28"/>
        </w:rPr>
        <w:t>大乘总</w:t>
      </w:r>
      <w:proofErr w:type="gramEnd"/>
      <w:r w:rsidRPr="00F676AA">
        <w:rPr>
          <w:rFonts w:ascii="华文楷体" w:eastAsia="华文楷体" w:hAnsi="华文楷体" w:hint="eastAsia"/>
          <w:sz w:val="28"/>
          <w:szCs w:val="28"/>
        </w:rPr>
        <w:t>的道轨。名言</w:t>
      </w:r>
      <w:proofErr w:type="gramStart"/>
      <w:r w:rsidRPr="00F676AA">
        <w:rPr>
          <w:rFonts w:ascii="华文楷体" w:eastAsia="华文楷体" w:hAnsi="华文楷体" w:hint="eastAsia"/>
          <w:sz w:val="28"/>
          <w:szCs w:val="28"/>
        </w:rPr>
        <w:t>谛</w:t>
      </w:r>
      <w:proofErr w:type="gramEnd"/>
      <w:r w:rsidRPr="00F676AA">
        <w:rPr>
          <w:rFonts w:ascii="华文楷体" w:eastAsia="华文楷体" w:hAnsi="华文楷体" w:hint="eastAsia"/>
          <w:sz w:val="28"/>
          <w:szCs w:val="28"/>
        </w:rPr>
        <w:t>当中安立唯识，胜义中安立空性</w:t>
      </w:r>
      <w:ins w:id="689" w:author="admin" w:date="2015-07-04T22:30:00Z">
        <w:r w:rsidR="006E3418">
          <w:rPr>
            <w:rFonts w:ascii="华文楷体" w:eastAsia="华文楷体" w:hAnsi="华文楷体" w:hint="eastAsia"/>
            <w:sz w:val="28"/>
            <w:szCs w:val="28"/>
          </w:rPr>
          <w:t>，</w:t>
        </w:r>
      </w:ins>
      <w:del w:id="690" w:author="admin" w:date="2015-07-04T22:30:00Z">
        <w:r w:rsidRPr="00F676AA" w:rsidDel="006E3418">
          <w:rPr>
            <w:rFonts w:ascii="华文楷体" w:eastAsia="华文楷体" w:hAnsi="华文楷体" w:hint="eastAsia"/>
            <w:sz w:val="28"/>
            <w:szCs w:val="28"/>
          </w:rPr>
          <w:delText>。</w:delText>
        </w:r>
      </w:del>
      <w:r w:rsidRPr="00F676AA">
        <w:rPr>
          <w:rFonts w:ascii="华文楷体" w:eastAsia="华文楷体" w:hAnsi="华文楷体" w:hint="eastAsia"/>
          <w:sz w:val="28"/>
          <w:szCs w:val="28"/>
        </w:rPr>
        <w:t>安立空性的时候</w:t>
      </w:r>
      <w:del w:id="691" w:author="admin" w:date="2015-07-04T22:30:00Z">
        <w:r w:rsidRPr="00F676AA" w:rsidDel="009537D0">
          <w:rPr>
            <w:rFonts w:ascii="华文楷体" w:eastAsia="华文楷体" w:hAnsi="华文楷体" w:hint="eastAsia"/>
            <w:sz w:val="28"/>
            <w:szCs w:val="28"/>
          </w:rPr>
          <w:delText>首先</w:delText>
        </w:r>
      </w:del>
      <w:r w:rsidRPr="00F676AA">
        <w:rPr>
          <w:rFonts w:ascii="华文楷体" w:eastAsia="华文楷体" w:hAnsi="华文楷体" w:hint="eastAsia"/>
          <w:sz w:val="28"/>
          <w:szCs w:val="28"/>
        </w:rPr>
        <w:t>也有次第</w:t>
      </w:r>
      <w:ins w:id="692" w:author="admin" w:date="2015-07-04T22:30:00Z">
        <w:r w:rsidR="009537D0">
          <w:rPr>
            <w:rFonts w:ascii="华文楷体" w:eastAsia="华文楷体" w:hAnsi="华文楷体" w:hint="eastAsia"/>
            <w:sz w:val="28"/>
            <w:szCs w:val="28"/>
          </w:rPr>
          <w:t>性。</w:t>
        </w:r>
      </w:ins>
      <w:del w:id="693" w:author="admin" w:date="2015-07-04T22:30:00Z">
        <w:r w:rsidRPr="00F676AA" w:rsidDel="009537D0">
          <w:rPr>
            <w:rFonts w:ascii="华文楷体" w:eastAsia="华文楷体" w:hAnsi="华文楷体" w:hint="eastAsia"/>
            <w:sz w:val="28"/>
            <w:szCs w:val="28"/>
          </w:rPr>
          <w:delText>，</w:delText>
        </w:r>
      </w:del>
      <w:r w:rsidRPr="00F676AA">
        <w:rPr>
          <w:rFonts w:ascii="华文楷体" w:eastAsia="华文楷体" w:hAnsi="华文楷体" w:hint="eastAsia"/>
          <w:sz w:val="28"/>
          <w:szCs w:val="28"/>
        </w:rPr>
        <w:t>首先着重安立相似单空，最后安立</w:t>
      </w:r>
      <w:proofErr w:type="gramStart"/>
      <w:r w:rsidRPr="00F676AA">
        <w:rPr>
          <w:rFonts w:ascii="华文楷体" w:eastAsia="华文楷体" w:hAnsi="华文楷体" w:hint="eastAsia"/>
          <w:sz w:val="28"/>
          <w:szCs w:val="28"/>
        </w:rPr>
        <w:t>离戏空</w:t>
      </w:r>
      <w:proofErr w:type="gramEnd"/>
      <w:r w:rsidRPr="00F676AA">
        <w:rPr>
          <w:rFonts w:ascii="华文楷体" w:eastAsia="华文楷体" w:hAnsi="华文楷体" w:hint="eastAsia"/>
          <w:sz w:val="28"/>
          <w:szCs w:val="28"/>
        </w:rPr>
        <w:t>。他创立了这样一个以二理融会贯通的</w:t>
      </w:r>
      <w:proofErr w:type="gramStart"/>
      <w:r w:rsidRPr="00F676AA">
        <w:rPr>
          <w:rFonts w:ascii="华文楷体" w:eastAsia="华文楷体" w:hAnsi="华文楷体" w:hint="eastAsia"/>
          <w:sz w:val="28"/>
          <w:szCs w:val="28"/>
        </w:rPr>
        <w:t>大乘总</w:t>
      </w:r>
      <w:proofErr w:type="gramEnd"/>
      <w:r w:rsidRPr="00F676AA">
        <w:rPr>
          <w:rFonts w:ascii="华文楷体" w:eastAsia="华文楷体" w:hAnsi="华文楷体" w:hint="eastAsia"/>
          <w:sz w:val="28"/>
          <w:szCs w:val="28"/>
        </w:rPr>
        <w:t>的轨道，与二</w:t>
      </w:r>
      <w:proofErr w:type="gramStart"/>
      <w:r w:rsidRPr="00F676AA">
        <w:rPr>
          <w:rFonts w:ascii="华文楷体" w:eastAsia="华文楷体" w:hAnsi="华文楷体" w:hint="eastAsia"/>
          <w:sz w:val="28"/>
          <w:szCs w:val="28"/>
        </w:rPr>
        <w:t>谛双运</w:t>
      </w:r>
      <w:proofErr w:type="gramEnd"/>
      <w:r w:rsidRPr="00F676AA">
        <w:rPr>
          <w:rFonts w:ascii="华文楷体" w:eastAsia="华文楷体" w:hAnsi="华文楷体" w:hint="eastAsia"/>
          <w:sz w:val="28"/>
          <w:szCs w:val="28"/>
        </w:rPr>
        <w:t>不住一切法界要领始终一致</w:t>
      </w:r>
      <w:del w:id="694" w:author="admin" w:date="2015-07-04T22:31:00Z">
        <w:r w:rsidRPr="00F676AA" w:rsidDel="002D7BFD">
          <w:rPr>
            <w:rFonts w:ascii="华文楷体" w:eastAsia="华文楷体" w:hAnsi="华文楷体" w:hint="eastAsia"/>
            <w:sz w:val="28"/>
            <w:szCs w:val="28"/>
          </w:rPr>
          <w:delText>，</w:delText>
        </w:r>
      </w:del>
      <w:ins w:id="695" w:author="admin" w:date="2015-07-04T22:31:00Z">
        <w:r w:rsidR="002D7BFD">
          <w:rPr>
            <w:rFonts w:ascii="华文楷体" w:eastAsia="华文楷体" w:hAnsi="华文楷体" w:hint="eastAsia"/>
            <w:sz w:val="28"/>
            <w:szCs w:val="28"/>
          </w:rPr>
          <w:t>。</w:t>
        </w:r>
      </w:ins>
      <w:r w:rsidRPr="00F676AA">
        <w:rPr>
          <w:rFonts w:ascii="华文楷体" w:eastAsia="华文楷体" w:hAnsi="华文楷体" w:hint="eastAsia"/>
          <w:sz w:val="28"/>
          <w:szCs w:val="28"/>
        </w:rPr>
        <w:t>像这样无有任何差别的缘故，所以</w:t>
      </w:r>
      <w:ins w:id="696" w:author="admin" w:date="2015-07-04T22:31:00Z">
        <w:r w:rsidR="00523208">
          <w:rPr>
            <w:rFonts w:ascii="华文楷体" w:eastAsia="华文楷体" w:hAnsi="华文楷体" w:hint="eastAsia"/>
            <w:sz w:val="28"/>
            <w:szCs w:val="28"/>
          </w:rPr>
          <w:t>说</w:t>
        </w:r>
      </w:ins>
      <w:r w:rsidRPr="00F676AA">
        <w:rPr>
          <w:rFonts w:ascii="华文楷体" w:eastAsia="华文楷体" w:hAnsi="华文楷体" w:hint="eastAsia"/>
          <w:sz w:val="28"/>
          <w:szCs w:val="28"/>
        </w:rPr>
        <w:t>不要</w:t>
      </w:r>
      <w:del w:id="697" w:author="admin" w:date="2015-07-04T22:31:00Z">
        <w:r w:rsidRPr="00F676AA" w:rsidDel="00523208">
          <w:rPr>
            <w:rFonts w:ascii="华文楷体" w:eastAsia="华文楷体" w:hAnsi="华文楷体" w:hint="eastAsia"/>
            <w:sz w:val="28"/>
            <w:szCs w:val="28"/>
          </w:rPr>
          <w:delText>说</w:delText>
        </w:r>
      </w:del>
      <w:ins w:id="698" w:author="admin" w:date="2015-07-04T22:31:00Z">
        <w:r w:rsidR="002D7BFD">
          <w:rPr>
            <w:rFonts w:ascii="华文楷体" w:eastAsia="华文楷体" w:hAnsi="华文楷体" w:hint="eastAsia"/>
            <w:sz w:val="28"/>
            <w:szCs w:val="28"/>
          </w:rPr>
          <w:t>认为他</w:t>
        </w:r>
      </w:ins>
      <w:del w:id="699" w:author="admin" w:date="2015-07-04T22:31:00Z">
        <w:r w:rsidRPr="00F676AA" w:rsidDel="002D7BFD">
          <w:rPr>
            <w:rFonts w:ascii="华文楷体" w:eastAsia="华文楷体" w:hAnsi="华文楷体" w:hint="eastAsia"/>
            <w:sz w:val="28"/>
            <w:szCs w:val="28"/>
          </w:rPr>
          <w:delText>静命论师</w:delText>
        </w:r>
      </w:del>
      <w:r w:rsidRPr="00F676AA">
        <w:rPr>
          <w:rFonts w:ascii="华文楷体" w:eastAsia="华文楷体" w:hAnsi="华文楷体" w:hint="eastAsia"/>
          <w:sz w:val="28"/>
          <w:szCs w:val="28"/>
        </w:rPr>
        <w:t>比不上应成见。</w:t>
      </w:r>
      <w:del w:id="700" w:author="admin" w:date="2015-07-04T22:32:00Z">
        <w:r w:rsidRPr="00F676AA" w:rsidDel="00523208">
          <w:rPr>
            <w:rFonts w:ascii="华文楷体" w:eastAsia="华文楷体" w:hAnsi="华文楷体" w:hint="eastAsia"/>
            <w:sz w:val="28"/>
            <w:szCs w:val="28"/>
          </w:rPr>
          <w:delText>因为只有</w:delText>
        </w:r>
      </w:del>
      <w:ins w:id="701" w:author="admin" w:date="2015-07-04T22:32:00Z">
        <w:r w:rsidR="00523208">
          <w:rPr>
            <w:rFonts w:ascii="华文楷体" w:eastAsia="华文楷体" w:hAnsi="华文楷体" w:hint="eastAsia"/>
            <w:sz w:val="28"/>
            <w:szCs w:val="28"/>
          </w:rPr>
          <w:t>他相续当中完全</w:t>
        </w:r>
      </w:ins>
      <w:proofErr w:type="gramStart"/>
      <w:r w:rsidRPr="00F676AA">
        <w:rPr>
          <w:rFonts w:ascii="华文楷体" w:eastAsia="华文楷体" w:hAnsi="华文楷体" w:hint="eastAsia"/>
          <w:sz w:val="28"/>
          <w:szCs w:val="28"/>
        </w:rPr>
        <w:t>证悟这种</w:t>
      </w:r>
      <w:proofErr w:type="gramEnd"/>
      <w:r w:rsidRPr="00F676AA">
        <w:rPr>
          <w:rFonts w:ascii="华文楷体" w:eastAsia="华文楷体" w:hAnsi="华文楷体" w:hint="eastAsia"/>
          <w:sz w:val="28"/>
          <w:szCs w:val="28"/>
        </w:rPr>
        <w:t>应成见的缘故，</w:t>
      </w:r>
      <w:proofErr w:type="gramStart"/>
      <w:r w:rsidRPr="00F676AA">
        <w:rPr>
          <w:rFonts w:ascii="华文楷体" w:eastAsia="华文楷体" w:hAnsi="华文楷体" w:hint="eastAsia"/>
          <w:sz w:val="28"/>
          <w:szCs w:val="28"/>
        </w:rPr>
        <w:t>证悟一切</w:t>
      </w:r>
      <w:proofErr w:type="gramEnd"/>
      <w:r w:rsidRPr="00F676AA">
        <w:rPr>
          <w:rFonts w:ascii="华文楷体" w:eastAsia="华文楷体" w:hAnsi="华文楷体" w:hint="eastAsia"/>
          <w:sz w:val="28"/>
          <w:szCs w:val="28"/>
        </w:rPr>
        <w:t>法界的缘故，才能</w:t>
      </w:r>
      <w:ins w:id="702" w:author="admin" w:date="2015-07-04T22:32:00Z">
        <w:r w:rsidR="00523208">
          <w:rPr>
            <w:rFonts w:ascii="华文楷体" w:eastAsia="华文楷体" w:hAnsi="华文楷体" w:hint="eastAsia"/>
            <w:sz w:val="28"/>
            <w:szCs w:val="28"/>
          </w:rPr>
          <w:t>够</w:t>
        </w:r>
      </w:ins>
      <w:proofErr w:type="gramStart"/>
      <w:r w:rsidRPr="00F676AA">
        <w:rPr>
          <w:rFonts w:ascii="华文楷体" w:eastAsia="华文楷体" w:hAnsi="华文楷体" w:hint="eastAsia"/>
          <w:sz w:val="28"/>
          <w:szCs w:val="28"/>
        </w:rPr>
        <w:t>在论典中</w:t>
      </w:r>
      <w:proofErr w:type="gramEnd"/>
      <w:r w:rsidRPr="00F676AA">
        <w:rPr>
          <w:rFonts w:ascii="华文楷体" w:eastAsia="华文楷体" w:hAnsi="华文楷体" w:hint="eastAsia"/>
          <w:sz w:val="28"/>
          <w:szCs w:val="28"/>
        </w:rPr>
        <w:t>相合于</w:t>
      </w:r>
      <w:proofErr w:type="gramStart"/>
      <w:r w:rsidRPr="00F676AA">
        <w:rPr>
          <w:rFonts w:ascii="华文楷体" w:eastAsia="华文楷体" w:hAnsi="华文楷体" w:hint="eastAsia"/>
          <w:sz w:val="28"/>
          <w:szCs w:val="28"/>
        </w:rPr>
        <w:t>大乘总</w:t>
      </w:r>
      <w:proofErr w:type="gramEnd"/>
      <w:r w:rsidRPr="00F676AA">
        <w:rPr>
          <w:rFonts w:ascii="华文楷体" w:eastAsia="华文楷体" w:hAnsi="华文楷体" w:hint="eastAsia"/>
          <w:sz w:val="28"/>
          <w:szCs w:val="28"/>
        </w:rPr>
        <w:t>的道轨</w:t>
      </w:r>
      <w:del w:id="703" w:author="admin" w:date="2015-07-04T22:33:00Z">
        <w:r w:rsidRPr="00F676AA" w:rsidDel="00EE2793">
          <w:rPr>
            <w:rFonts w:ascii="华文楷体" w:eastAsia="华文楷体" w:hAnsi="华文楷体" w:hint="eastAsia"/>
            <w:sz w:val="28"/>
            <w:szCs w:val="28"/>
          </w:rPr>
          <w:delText>，</w:delText>
        </w:r>
      </w:del>
      <w:ins w:id="704" w:author="admin" w:date="2015-07-04T22:33:00Z">
        <w:r w:rsidR="00EE2793">
          <w:rPr>
            <w:rFonts w:ascii="华文楷体" w:eastAsia="华文楷体" w:hAnsi="华文楷体" w:hint="eastAsia"/>
            <w:sz w:val="28"/>
            <w:szCs w:val="28"/>
          </w:rPr>
          <w:t>。</w:t>
        </w:r>
      </w:ins>
      <w:r w:rsidRPr="00F676AA">
        <w:rPr>
          <w:rFonts w:ascii="华文楷体" w:eastAsia="华文楷体" w:hAnsi="华文楷体" w:hint="eastAsia"/>
          <w:sz w:val="28"/>
          <w:szCs w:val="28"/>
        </w:rPr>
        <w:t>安立所写的</w:t>
      </w:r>
      <w:ins w:id="705" w:author="admin" w:date="2015-07-04T22:33:00Z">
        <w:r w:rsidR="00523208">
          <w:rPr>
            <w:rFonts w:ascii="华文楷体" w:eastAsia="华文楷体" w:hAnsi="华文楷体" w:hint="eastAsia"/>
            <w:sz w:val="28"/>
            <w:szCs w:val="28"/>
          </w:rPr>
          <w:t>《</w:t>
        </w:r>
      </w:ins>
      <w:r w:rsidRPr="00F676AA">
        <w:rPr>
          <w:rFonts w:ascii="华文楷体" w:eastAsia="华文楷体" w:hAnsi="华文楷体" w:hint="eastAsia"/>
          <w:sz w:val="28"/>
          <w:szCs w:val="28"/>
        </w:rPr>
        <w:t>中观庄严论</w:t>
      </w:r>
      <w:ins w:id="706" w:author="admin" w:date="2015-07-04T22:33:00Z">
        <w:r w:rsidR="00523208">
          <w:rPr>
            <w:rFonts w:ascii="华文楷体" w:eastAsia="华文楷体" w:hAnsi="华文楷体" w:hint="eastAsia"/>
            <w:sz w:val="28"/>
            <w:szCs w:val="28"/>
          </w:rPr>
          <w:t>》</w:t>
        </w:r>
      </w:ins>
      <w:r w:rsidRPr="00F676AA">
        <w:rPr>
          <w:rFonts w:ascii="华文楷体" w:eastAsia="华文楷体" w:hAnsi="华文楷体" w:hint="eastAsia"/>
          <w:sz w:val="28"/>
          <w:szCs w:val="28"/>
        </w:rPr>
        <w:t>，名言当中唯实的观点，胜义当中</w:t>
      </w:r>
      <w:proofErr w:type="gramStart"/>
      <w:r w:rsidRPr="00F676AA">
        <w:rPr>
          <w:rFonts w:ascii="华文楷体" w:eastAsia="华文楷体" w:hAnsi="华文楷体" w:hint="eastAsia"/>
          <w:sz w:val="28"/>
          <w:szCs w:val="28"/>
        </w:rPr>
        <w:t>单空或者离戏空</w:t>
      </w:r>
      <w:proofErr w:type="gramEnd"/>
      <w:r w:rsidRPr="00F676AA">
        <w:rPr>
          <w:rFonts w:ascii="华文楷体" w:eastAsia="华文楷体" w:hAnsi="华文楷体" w:hint="eastAsia"/>
          <w:sz w:val="28"/>
          <w:szCs w:val="28"/>
        </w:rPr>
        <w:t>的观点，始终和法界要领是一致的，所以也说明他相续中</w:t>
      </w:r>
      <w:proofErr w:type="gramStart"/>
      <w:r w:rsidRPr="00F676AA">
        <w:rPr>
          <w:rFonts w:ascii="华文楷体" w:eastAsia="华文楷体" w:hAnsi="华文楷体" w:hint="eastAsia"/>
          <w:sz w:val="28"/>
          <w:szCs w:val="28"/>
        </w:rPr>
        <w:t>证悟之后</w:t>
      </w:r>
      <w:proofErr w:type="gramEnd"/>
      <w:r w:rsidRPr="00F676AA">
        <w:rPr>
          <w:rFonts w:ascii="华文楷体" w:eastAsia="华文楷体" w:hAnsi="华文楷体" w:hint="eastAsia"/>
          <w:sz w:val="28"/>
          <w:szCs w:val="28"/>
        </w:rPr>
        <w:t>才能写出来，相续当中没有</w:t>
      </w:r>
      <w:proofErr w:type="gramStart"/>
      <w:r w:rsidRPr="00F676AA">
        <w:rPr>
          <w:rFonts w:ascii="华文楷体" w:eastAsia="华文楷体" w:hAnsi="华文楷体" w:hint="eastAsia"/>
          <w:sz w:val="28"/>
          <w:szCs w:val="28"/>
        </w:rPr>
        <w:t>证悟就</w:t>
      </w:r>
      <w:proofErr w:type="gramEnd"/>
      <w:r w:rsidRPr="00F676AA">
        <w:rPr>
          <w:rFonts w:ascii="华文楷体" w:eastAsia="华文楷体" w:hAnsi="华文楷体" w:hint="eastAsia"/>
          <w:sz w:val="28"/>
          <w:szCs w:val="28"/>
        </w:rPr>
        <w:t>写不出来。</w:t>
      </w:r>
      <w:ins w:id="707" w:author="admin" w:date="2015-07-04T22:33:00Z">
        <w:r w:rsidR="00523208">
          <w:rPr>
            <w:rFonts w:ascii="华文楷体" w:eastAsia="华文楷体" w:hAnsi="华文楷体" w:hint="eastAsia"/>
            <w:sz w:val="28"/>
            <w:szCs w:val="28"/>
          </w:rPr>
          <w:t>因此</w:t>
        </w:r>
        <w:proofErr w:type="gramStart"/>
        <w:r w:rsidR="00523208">
          <w:rPr>
            <w:rFonts w:ascii="华文楷体" w:eastAsia="华文楷体" w:hAnsi="华文楷体" w:hint="eastAsia"/>
            <w:sz w:val="28"/>
            <w:szCs w:val="28"/>
          </w:rPr>
          <w:t>说</w:t>
        </w:r>
      </w:ins>
      <w:r w:rsidRPr="00F676AA">
        <w:rPr>
          <w:rFonts w:ascii="华文楷体" w:eastAsia="华文楷体" w:hAnsi="华文楷体" w:hint="eastAsia"/>
          <w:sz w:val="28"/>
          <w:szCs w:val="28"/>
        </w:rPr>
        <w:t>他证悟当中</w:t>
      </w:r>
      <w:proofErr w:type="gramEnd"/>
      <w:r w:rsidRPr="00F676AA">
        <w:rPr>
          <w:rFonts w:ascii="华文楷体" w:eastAsia="华文楷体" w:hAnsi="华文楷体" w:hint="eastAsia"/>
          <w:sz w:val="28"/>
          <w:szCs w:val="28"/>
        </w:rPr>
        <w:t>完全和月称菩萨</w:t>
      </w:r>
      <w:ins w:id="708" w:author="admin" w:date="2015-07-04T23:37:00Z">
        <w:r w:rsidR="000D4646">
          <w:rPr>
            <w:rFonts w:ascii="华文楷体" w:eastAsia="华文楷体" w:hAnsi="华文楷体" w:hint="eastAsia"/>
            <w:sz w:val="28"/>
            <w:szCs w:val="28"/>
          </w:rPr>
          <w:t>等等</w:t>
        </w:r>
      </w:ins>
      <w:ins w:id="709" w:author="admin" w:date="2015-07-04T23:36:00Z">
        <w:r w:rsidR="007D524A">
          <w:rPr>
            <w:rFonts w:ascii="华文楷体" w:eastAsia="华文楷体" w:hAnsi="华文楷体" w:hint="eastAsia"/>
            <w:sz w:val="28"/>
            <w:szCs w:val="28"/>
          </w:rPr>
          <w:t>是</w:t>
        </w:r>
      </w:ins>
      <w:r w:rsidRPr="00F676AA">
        <w:rPr>
          <w:rFonts w:ascii="华文楷体" w:eastAsia="华文楷体" w:hAnsi="华文楷体" w:hint="eastAsia"/>
          <w:sz w:val="28"/>
          <w:szCs w:val="28"/>
        </w:rPr>
        <w:t>无二无别的。</w:t>
      </w:r>
    </w:p>
    <w:p w:rsidR="00F676AA" w:rsidRPr="00F676AA" w:rsidRDefault="00F676AA" w:rsidP="00F676AA">
      <w:pPr>
        <w:ind w:firstLine="570"/>
        <w:rPr>
          <w:rFonts w:ascii="华文楷体" w:eastAsia="华文楷体" w:hAnsi="华文楷体"/>
          <w:sz w:val="28"/>
          <w:szCs w:val="28"/>
        </w:rPr>
      </w:pPr>
      <w:r w:rsidRPr="00F676AA">
        <w:rPr>
          <w:rFonts w:ascii="华文楷体" w:eastAsia="华文楷体" w:hAnsi="华文楷体" w:hint="eastAsia"/>
          <w:sz w:val="28"/>
          <w:szCs w:val="28"/>
        </w:rPr>
        <w:t>【</w:t>
      </w:r>
      <w:r w:rsidRPr="00C224CF">
        <w:rPr>
          <w:rFonts w:asciiTheme="minorEastAsia" w:hAnsiTheme="minorEastAsia" w:hint="eastAsia"/>
          <w:sz w:val="28"/>
          <w:szCs w:val="28"/>
          <w:rPrChange w:id="710" w:author="admin" w:date="2015-07-01T22:36:00Z">
            <w:rPr>
              <w:rFonts w:ascii="华文楷体" w:eastAsia="华文楷体" w:hAnsi="华文楷体" w:hint="eastAsia"/>
              <w:sz w:val="28"/>
              <w:szCs w:val="28"/>
            </w:rPr>
          </w:rPrChange>
        </w:rPr>
        <w:t>所以，具德月称论师的意趣——所有显现直接清净本地而令名言假相悉皆消于法界的甚深见解，等同于大圆满论著中抉择本来清净的道理，就此而论，其实就是持明传承之自宗。</w:t>
      </w:r>
      <w:r w:rsidRPr="00F676AA">
        <w:rPr>
          <w:rFonts w:ascii="华文楷体" w:eastAsia="华文楷体" w:hAnsi="华文楷体" w:hint="eastAsia"/>
          <w:sz w:val="28"/>
          <w:szCs w:val="28"/>
        </w:rPr>
        <w:t>】</w:t>
      </w:r>
    </w:p>
    <w:p w:rsidR="00104F4B" w:rsidRDefault="009F6D94" w:rsidP="00F676AA">
      <w:pPr>
        <w:ind w:firstLine="570"/>
        <w:rPr>
          <w:ins w:id="711" w:author="admin" w:date="2015-07-05T21:34:00Z"/>
          <w:rFonts w:ascii="华文楷体" w:eastAsia="华文楷体" w:hAnsi="华文楷体"/>
          <w:sz w:val="28"/>
          <w:szCs w:val="28"/>
        </w:rPr>
      </w:pPr>
      <w:ins w:id="712" w:author="admin" w:date="2015-07-04T23:38:00Z">
        <w:r>
          <w:rPr>
            <w:rFonts w:ascii="华文楷体" w:eastAsia="华文楷体" w:hAnsi="华文楷体" w:hint="eastAsia"/>
            <w:sz w:val="28"/>
            <w:szCs w:val="28"/>
          </w:rPr>
          <w:t>那么下面这一段，就是</w:t>
        </w:r>
      </w:ins>
      <w:r w:rsidR="00F676AA" w:rsidRPr="00F676AA">
        <w:rPr>
          <w:rFonts w:ascii="华文楷体" w:eastAsia="华文楷体" w:hAnsi="华文楷体" w:hint="eastAsia"/>
          <w:sz w:val="28"/>
          <w:szCs w:val="28"/>
        </w:rPr>
        <w:t>抉择究竟胜义</w:t>
      </w:r>
      <w:proofErr w:type="gramStart"/>
      <w:r w:rsidR="00F676AA" w:rsidRPr="00F676AA">
        <w:rPr>
          <w:rFonts w:ascii="华文楷体" w:eastAsia="华文楷体" w:hAnsi="华文楷体" w:hint="eastAsia"/>
          <w:sz w:val="28"/>
          <w:szCs w:val="28"/>
        </w:rPr>
        <w:t>谛</w:t>
      </w:r>
      <w:proofErr w:type="gramEnd"/>
      <w:r w:rsidR="00F676AA" w:rsidRPr="00F676AA">
        <w:rPr>
          <w:rFonts w:ascii="华文楷体" w:eastAsia="华文楷体" w:hAnsi="华文楷体" w:hint="eastAsia"/>
          <w:sz w:val="28"/>
          <w:szCs w:val="28"/>
        </w:rPr>
        <w:t>的月</w:t>
      </w:r>
      <w:proofErr w:type="gramStart"/>
      <w:r w:rsidR="00F676AA" w:rsidRPr="00F676AA">
        <w:rPr>
          <w:rFonts w:ascii="华文楷体" w:eastAsia="华文楷体" w:hAnsi="华文楷体" w:hint="eastAsia"/>
          <w:sz w:val="28"/>
          <w:szCs w:val="28"/>
        </w:rPr>
        <w:t>称论师</w:t>
      </w:r>
      <w:proofErr w:type="gramEnd"/>
      <w:r w:rsidR="00F676AA" w:rsidRPr="00F676AA">
        <w:rPr>
          <w:rFonts w:ascii="华文楷体" w:eastAsia="华文楷体" w:hAnsi="华文楷体" w:hint="eastAsia"/>
          <w:sz w:val="28"/>
          <w:szCs w:val="28"/>
        </w:rPr>
        <w:t>的</w:t>
      </w:r>
      <w:ins w:id="713" w:author="admin" w:date="2015-07-04T23:38:00Z">
        <w:r>
          <w:rPr>
            <w:rFonts w:ascii="华文楷体" w:eastAsia="华文楷体" w:hAnsi="华文楷体" w:hint="eastAsia"/>
            <w:sz w:val="28"/>
            <w:szCs w:val="28"/>
          </w:rPr>
          <w:t>《</w:t>
        </w:r>
      </w:ins>
      <w:r w:rsidR="00F676AA" w:rsidRPr="00F676AA">
        <w:rPr>
          <w:rFonts w:ascii="华文楷体" w:eastAsia="华文楷体" w:hAnsi="华文楷体" w:hint="eastAsia"/>
          <w:sz w:val="28"/>
          <w:szCs w:val="28"/>
        </w:rPr>
        <w:t>入中论</w:t>
      </w:r>
      <w:ins w:id="714" w:author="admin" w:date="2015-07-04T23:38:00Z">
        <w:r>
          <w:rPr>
            <w:rFonts w:ascii="华文楷体" w:eastAsia="华文楷体" w:hAnsi="华文楷体" w:hint="eastAsia"/>
            <w:sz w:val="28"/>
            <w:szCs w:val="28"/>
          </w:rPr>
          <w:t>》</w:t>
        </w:r>
      </w:ins>
      <w:r w:rsidR="00F676AA" w:rsidRPr="00F676AA">
        <w:rPr>
          <w:rFonts w:ascii="华文楷体" w:eastAsia="华文楷体" w:hAnsi="华文楷体" w:hint="eastAsia"/>
          <w:sz w:val="28"/>
          <w:szCs w:val="28"/>
        </w:rPr>
        <w:t>的意趣</w:t>
      </w:r>
      <w:ins w:id="715" w:author="admin" w:date="2015-07-04T23:39:00Z">
        <w:r>
          <w:rPr>
            <w:rFonts w:ascii="华文楷体" w:eastAsia="华文楷体" w:hAnsi="华文楷体" w:hint="eastAsia"/>
            <w:sz w:val="28"/>
            <w:szCs w:val="28"/>
          </w:rPr>
          <w:t>，像这样实际上是和</w:t>
        </w:r>
      </w:ins>
      <w:del w:id="716" w:author="admin" w:date="2015-07-04T23:39:00Z">
        <w:r w:rsidR="00F676AA" w:rsidRPr="00F676AA" w:rsidDel="009F6D94">
          <w:rPr>
            <w:rFonts w:ascii="华文楷体" w:eastAsia="华文楷体" w:hAnsi="华文楷体" w:hint="eastAsia"/>
            <w:sz w:val="28"/>
            <w:szCs w:val="28"/>
          </w:rPr>
          <w:delText>和</w:delText>
        </w:r>
      </w:del>
      <w:r w:rsidR="00F676AA" w:rsidRPr="00F676AA">
        <w:rPr>
          <w:rFonts w:ascii="华文楷体" w:eastAsia="华文楷体" w:hAnsi="华文楷体" w:hint="eastAsia"/>
          <w:sz w:val="28"/>
          <w:szCs w:val="28"/>
        </w:rPr>
        <w:t>大圆满的本来清净是相同的。</w:t>
      </w:r>
      <w:del w:id="717" w:author="admin" w:date="2015-07-04T23:39:00Z">
        <w:r w:rsidR="00F676AA" w:rsidRPr="00F676AA" w:rsidDel="009F6D94">
          <w:rPr>
            <w:rFonts w:ascii="华文楷体" w:eastAsia="华文楷体" w:hAnsi="华文楷体" w:hint="eastAsia"/>
            <w:sz w:val="28"/>
            <w:szCs w:val="28"/>
          </w:rPr>
          <w:delText>【25:47】</w:delText>
        </w:r>
      </w:del>
      <w:ins w:id="718" w:author="admin" w:date="2015-07-04T23:39:00Z">
        <w:r>
          <w:rPr>
            <w:rFonts w:ascii="华文楷体" w:eastAsia="华文楷体" w:hAnsi="华文楷体" w:hint="eastAsia"/>
            <w:sz w:val="28"/>
            <w:szCs w:val="28"/>
          </w:rPr>
          <w:t>那么</w:t>
        </w:r>
      </w:ins>
      <w:r w:rsidR="00F676AA" w:rsidRPr="00F676AA">
        <w:rPr>
          <w:rFonts w:ascii="华文楷体" w:eastAsia="华文楷体" w:hAnsi="华文楷体" w:hint="eastAsia"/>
          <w:sz w:val="28"/>
          <w:szCs w:val="28"/>
        </w:rPr>
        <w:t>下面</w:t>
      </w:r>
      <w:proofErr w:type="gramStart"/>
      <w:r w:rsidR="00F676AA" w:rsidRPr="00F676AA">
        <w:rPr>
          <w:rFonts w:ascii="华文楷体" w:eastAsia="华文楷体" w:hAnsi="华文楷体" w:hint="eastAsia"/>
          <w:sz w:val="28"/>
          <w:szCs w:val="28"/>
        </w:rPr>
        <w:t>讲具德月称论师</w:t>
      </w:r>
      <w:proofErr w:type="gramEnd"/>
      <w:r w:rsidR="00F676AA" w:rsidRPr="00F676AA">
        <w:rPr>
          <w:rFonts w:ascii="华文楷体" w:eastAsia="华文楷体" w:hAnsi="华文楷体" w:hint="eastAsia"/>
          <w:sz w:val="28"/>
          <w:szCs w:val="28"/>
        </w:rPr>
        <w:t>的意趣把所有的显现直接清净本地。什么叫所有显现呢？平时我们所讲的从色法乃至一切智</w:t>
      </w:r>
      <w:proofErr w:type="gramStart"/>
      <w:r w:rsidR="00F676AA" w:rsidRPr="00F676AA">
        <w:rPr>
          <w:rFonts w:ascii="华文楷体" w:eastAsia="华文楷体" w:hAnsi="华文楷体" w:hint="eastAsia"/>
          <w:sz w:val="28"/>
          <w:szCs w:val="28"/>
        </w:rPr>
        <w:t>智</w:t>
      </w:r>
      <w:proofErr w:type="gramEnd"/>
      <w:r w:rsidR="00F676AA" w:rsidRPr="00F676AA">
        <w:rPr>
          <w:rFonts w:ascii="华文楷体" w:eastAsia="华文楷体" w:hAnsi="华文楷体" w:hint="eastAsia"/>
          <w:sz w:val="28"/>
          <w:szCs w:val="28"/>
        </w:rPr>
        <w:t>，没有一个剩下</w:t>
      </w:r>
      <w:r w:rsidR="00F676AA" w:rsidRPr="00F676AA">
        <w:rPr>
          <w:rFonts w:ascii="华文楷体" w:eastAsia="华文楷体" w:hAnsi="华文楷体" w:hint="eastAsia"/>
          <w:sz w:val="28"/>
          <w:szCs w:val="28"/>
        </w:rPr>
        <w:lastRenderedPageBreak/>
        <w:t>的</w:t>
      </w:r>
      <w:del w:id="719" w:author="admin" w:date="2015-07-04T23:40:00Z">
        <w:r w:rsidR="00F676AA" w:rsidRPr="00F676AA" w:rsidDel="009F6D94">
          <w:rPr>
            <w:rFonts w:ascii="华文楷体" w:eastAsia="华文楷体" w:hAnsi="华文楷体" w:hint="eastAsia"/>
            <w:sz w:val="28"/>
            <w:szCs w:val="28"/>
          </w:rPr>
          <w:delText>，</w:delText>
        </w:r>
      </w:del>
      <w:ins w:id="720" w:author="admin" w:date="2015-07-04T23:40:00Z">
        <w:r>
          <w:rPr>
            <w:rFonts w:ascii="华文楷体" w:eastAsia="华文楷体" w:hAnsi="华文楷体" w:hint="eastAsia"/>
            <w:sz w:val="28"/>
            <w:szCs w:val="28"/>
          </w:rPr>
          <w:t>。</w:t>
        </w:r>
      </w:ins>
      <w:r w:rsidR="00F676AA" w:rsidRPr="00F676AA">
        <w:rPr>
          <w:rFonts w:ascii="华文楷体" w:eastAsia="华文楷体" w:hAnsi="华文楷体" w:hint="eastAsia"/>
          <w:sz w:val="28"/>
          <w:szCs w:val="28"/>
        </w:rPr>
        <w:t>不管是你眼</w:t>
      </w:r>
      <w:proofErr w:type="gramStart"/>
      <w:r w:rsidR="00F676AA" w:rsidRPr="00F676AA">
        <w:rPr>
          <w:rFonts w:ascii="华文楷体" w:eastAsia="华文楷体" w:hAnsi="华文楷体" w:hint="eastAsia"/>
          <w:sz w:val="28"/>
          <w:szCs w:val="28"/>
        </w:rPr>
        <w:t>识面前</w:t>
      </w:r>
      <w:proofErr w:type="gramEnd"/>
      <w:r w:rsidR="00F676AA" w:rsidRPr="00F676AA">
        <w:rPr>
          <w:rFonts w:ascii="华文楷体" w:eastAsia="华文楷体" w:hAnsi="华文楷体" w:hint="eastAsia"/>
          <w:sz w:val="28"/>
          <w:szCs w:val="28"/>
        </w:rPr>
        <w:t>的法，还是你意识面前的法，</w:t>
      </w:r>
      <w:proofErr w:type="gramStart"/>
      <w:r w:rsidR="00F676AA" w:rsidRPr="00F676AA">
        <w:rPr>
          <w:rFonts w:ascii="华文楷体" w:eastAsia="华文楷体" w:hAnsi="华文楷体" w:hint="eastAsia"/>
          <w:sz w:val="28"/>
          <w:szCs w:val="28"/>
        </w:rPr>
        <w:t>反正中</w:t>
      </w:r>
      <w:proofErr w:type="gramEnd"/>
      <w:r w:rsidR="00F676AA" w:rsidRPr="00F676AA">
        <w:rPr>
          <w:rFonts w:ascii="华文楷体" w:eastAsia="华文楷体" w:hAnsi="华文楷体" w:hint="eastAsia"/>
          <w:sz w:val="28"/>
          <w:szCs w:val="28"/>
        </w:rPr>
        <w:t>观</w:t>
      </w:r>
      <w:del w:id="721" w:author="admin" w:date="2015-07-04T23:40:00Z">
        <w:r w:rsidR="00F676AA" w:rsidRPr="00F676AA" w:rsidDel="009F6D94">
          <w:rPr>
            <w:rFonts w:ascii="华文楷体" w:eastAsia="华文楷体" w:hAnsi="华文楷体" w:hint="eastAsia"/>
            <w:sz w:val="28"/>
            <w:szCs w:val="28"/>
          </w:rPr>
          <w:delText>中</w:delText>
        </w:r>
      </w:del>
      <w:ins w:id="722" w:author="admin" w:date="2015-07-04T23:40:00Z">
        <w:r>
          <w:rPr>
            <w:rFonts w:ascii="华文楷体" w:eastAsia="华文楷体" w:hAnsi="华文楷体" w:hint="eastAsia"/>
            <w:sz w:val="28"/>
            <w:szCs w:val="28"/>
          </w:rPr>
          <w:t>宗</w:t>
        </w:r>
      </w:ins>
      <w:r w:rsidR="00F676AA" w:rsidRPr="00F676AA">
        <w:rPr>
          <w:rFonts w:ascii="华文楷体" w:eastAsia="华文楷体" w:hAnsi="华文楷体" w:hint="eastAsia"/>
          <w:sz w:val="28"/>
          <w:szCs w:val="28"/>
        </w:rPr>
        <w:t>月称菩萨讲</w:t>
      </w:r>
      <w:proofErr w:type="gramStart"/>
      <w:r w:rsidR="00F676AA" w:rsidRPr="00F676AA">
        <w:rPr>
          <w:rFonts w:ascii="华文楷体" w:eastAsia="华文楷体" w:hAnsi="华文楷体" w:hint="eastAsia"/>
          <w:sz w:val="28"/>
          <w:szCs w:val="28"/>
        </w:rPr>
        <w:t>六识不讲八识</w:t>
      </w:r>
      <w:proofErr w:type="gramEnd"/>
      <w:del w:id="723" w:author="admin" w:date="2015-07-04T23:40:00Z">
        <w:r w:rsidR="00F676AA" w:rsidRPr="00F676AA" w:rsidDel="00F431F8">
          <w:rPr>
            <w:rFonts w:ascii="华文楷体" w:eastAsia="华文楷体" w:hAnsi="华文楷体" w:hint="eastAsia"/>
            <w:sz w:val="28"/>
            <w:szCs w:val="28"/>
          </w:rPr>
          <w:delText>【26:04】，</w:delText>
        </w:r>
      </w:del>
      <w:ins w:id="724" w:author="admin" w:date="2015-07-04T23:40:00Z">
        <w:r w:rsidR="00F431F8">
          <w:rPr>
            <w:rFonts w:ascii="华文楷体" w:eastAsia="华文楷体" w:hAnsi="华文楷体" w:hint="eastAsia"/>
            <w:sz w:val="28"/>
            <w:szCs w:val="28"/>
          </w:rPr>
          <w:t>。或者</w:t>
        </w:r>
      </w:ins>
      <w:r w:rsidR="00F676AA" w:rsidRPr="00F676AA">
        <w:rPr>
          <w:rFonts w:ascii="华文楷体" w:eastAsia="华文楷体" w:hAnsi="华文楷体" w:hint="eastAsia"/>
          <w:sz w:val="28"/>
          <w:szCs w:val="28"/>
        </w:rPr>
        <w:t>如果</w:t>
      </w:r>
      <w:proofErr w:type="gramStart"/>
      <w:r w:rsidR="00F676AA" w:rsidRPr="00F676AA">
        <w:rPr>
          <w:rFonts w:ascii="华文楷体" w:eastAsia="华文楷体" w:hAnsi="华文楷体" w:hint="eastAsia"/>
          <w:sz w:val="28"/>
          <w:szCs w:val="28"/>
        </w:rPr>
        <w:t>要讲八识</w:t>
      </w:r>
      <w:ins w:id="725" w:author="admin" w:date="2015-07-04T23:41:00Z">
        <w:r w:rsidR="00F431F8">
          <w:rPr>
            <w:rFonts w:ascii="华文楷体" w:eastAsia="华文楷体" w:hAnsi="华文楷体" w:hint="eastAsia"/>
            <w:sz w:val="28"/>
            <w:szCs w:val="28"/>
          </w:rPr>
          <w:t>的话</w:t>
        </w:r>
      </w:ins>
      <w:proofErr w:type="gramEnd"/>
      <w:r w:rsidR="00F676AA" w:rsidRPr="00F676AA">
        <w:rPr>
          <w:rFonts w:ascii="华文楷体" w:eastAsia="华文楷体" w:hAnsi="华文楷体" w:hint="eastAsia"/>
          <w:sz w:val="28"/>
          <w:szCs w:val="28"/>
        </w:rPr>
        <w:t>，从眼识乃至于阿</w:t>
      </w:r>
      <w:proofErr w:type="gramStart"/>
      <w:r w:rsidR="00F676AA" w:rsidRPr="00F676AA">
        <w:rPr>
          <w:rFonts w:ascii="华文楷体" w:eastAsia="华文楷体" w:hAnsi="华文楷体" w:hint="eastAsia"/>
          <w:sz w:val="28"/>
          <w:szCs w:val="28"/>
        </w:rPr>
        <w:t>赖耶识面前</w:t>
      </w:r>
      <w:proofErr w:type="gramEnd"/>
      <w:r w:rsidR="00F676AA" w:rsidRPr="00F676AA">
        <w:rPr>
          <w:rFonts w:ascii="华文楷体" w:eastAsia="华文楷体" w:hAnsi="华文楷体" w:hint="eastAsia"/>
          <w:sz w:val="28"/>
          <w:szCs w:val="28"/>
        </w:rPr>
        <w:t>的一切法，所有的显现，不管是什么法，直接清净本地。一切显现</w:t>
      </w:r>
      <w:proofErr w:type="gramStart"/>
      <w:r w:rsidR="00F676AA" w:rsidRPr="00F676AA">
        <w:rPr>
          <w:rFonts w:ascii="华文楷体" w:eastAsia="华文楷体" w:hAnsi="华文楷体" w:hint="eastAsia"/>
          <w:sz w:val="28"/>
          <w:szCs w:val="28"/>
        </w:rPr>
        <w:t>的法本来自</w:t>
      </w:r>
      <w:proofErr w:type="gramEnd"/>
      <w:r w:rsidR="00F676AA" w:rsidRPr="00F676AA">
        <w:rPr>
          <w:rFonts w:ascii="华文楷体" w:eastAsia="华文楷体" w:hAnsi="华文楷体" w:hint="eastAsia"/>
          <w:sz w:val="28"/>
          <w:szCs w:val="28"/>
        </w:rPr>
        <w:t>空，所以胜义当中</w:t>
      </w:r>
      <w:ins w:id="726" w:author="admin" w:date="2015-07-04T23:41:00Z">
        <w:r w:rsidR="00886C9D">
          <w:rPr>
            <w:rFonts w:ascii="华文楷体" w:eastAsia="华文楷体" w:hAnsi="华文楷体" w:hint="eastAsia"/>
            <w:sz w:val="28"/>
            <w:szCs w:val="28"/>
          </w:rPr>
          <w:t>完全</w:t>
        </w:r>
      </w:ins>
      <w:r w:rsidR="00F676AA" w:rsidRPr="00F676AA">
        <w:rPr>
          <w:rFonts w:ascii="华文楷体" w:eastAsia="华文楷体" w:hAnsi="华文楷体" w:hint="eastAsia"/>
          <w:sz w:val="28"/>
          <w:szCs w:val="28"/>
        </w:rPr>
        <w:t>一切都是无所缘的，直接就清净在本地当中</w:t>
      </w:r>
      <w:del w:id="727" w:author="admin" w:date="2015-07-05T21:33:00Z">
        <w:r w:rsidR="00F676AA" w:rsidRPr="00F676AA" w:rsidDel="004D01FB">
          <w:rPr>
            <w:rFonts w:ascii="华文楷体" w:eastAsia="华文楷体" w:hAnsi="华文楷体" w:hint="eastAsia"/>
            <w:sz w:val="28"/>
            <w:szCs w:val="28"/>
          </w:rPr>
          <w:delText>，</w:delText>
        </w:r>
      </w:del>
      <w:ins w:id="728" w:author="admin" w:date="2015-07-05T21:33:00Z">
        <w:r w:rsidR="004D01FB">
          <w:rPr>
            <w:rFonts w:ascii="华文楷体" w:eastAsia="华文楷体" w:hAnsi="华文楷体" w:hint="eastAsia"/>
            <w:sz w:val="28"/>
            <w:szCs w:val="28"/>
          </w:rPr>
          <w:t>。</w:t>
        </w:r>
      </w:ins>
      <w:r w:rsidR="00F676AA" w:rsidRPr="00F676AA">
        <w:rPr>
          <w:rFonts w:ascii="华文楷体" w:eastAsia="华文楷体" w:hAnsi="华文楷体" w:hint="eastAsia"/>
          <w:sz w:val="28"/>
          <w:szCs w:val="28"/>
        </w:rPr>
        <w:t>而令名言假相全部消于法界。一切名言</w:t>
      </w:r>
      <w:proofErr w:type="gramStart"/>
      <w:r w:rsidR="00F676AA" w:rsidRPr="00F676AA">
        <w:rPr>
          <w:rFonts w:ascii="华文楷体" w:eastAsia="华文楷体" w:hAnsi="华文楷体" w:hint="eastAsia"/>
          <w:sz w:val="28"/>
          <w:szCs w:val="28"/>
        </w:rPr>
        <w:t>谛</w:t>
      </w:r>
      <w:proofErr w:type="gramEnd"/>
      <w:r w:rsidR="00F676AA" w:rsidRPr="00F676AA">
        <w:rPr>
          <w:rFonts w:ascii="华文楷体" w:eastAsia="华文楷体" w:hAnsi="华文楷体" w:hint="eastAsia"/>
          <w:sz w:val="28"/>
          <w:szCs w:val="28"/>
        </w:rPr>
        <w:t>当中的假象，我们就</w:t>
      </w:r>
      <w:proofErr w:type="gramStart"/>
      <w:r w:rsidR="00F676AA" w:rsidRPr="00F676AA">
        <w:rPr>
          <w:rFonts w:ascii="华文楷体" w:eastAsia="华文楷体" w:hAnsi="华文楷体" w:hint="eastAsia"/>
          <w:sz w:val="28"/>
          <w:szCs w:val="28"/>
        </w:rPr>
        <w:t>说眼识面前</w:t>
      </w:r>
      <w:proofErr w:type="gramEnd"/>
      <w:r w:rsidR="00F676AA" w:rsidRPr="00F676AA">
        <w:rPr>
          <w:rFonts w:ascii="华文楷体" w:eastAsia="华文楷体" w:hAnsi="华文楷体" w:hint="eastAsia"/>
          <w:sz w:val="28"/>
          <w:szCs w:val="28"/>
        </w:rPr>
        <w:t>的法、</w:t>
      </w:r>
      <w:ins w:id="729" w:author="admin" w:date="2015-07-05T21:33:00Z">
        <w:r w:rsidR="00321674">
          <w:rPr>
            <w:rFonts w:ascii="华文楷体" w:eastAsia="华文楷体" w:hAnsi="华文楷体" w:hint="eastAsia"/>
            <w:sz w:val="28"/>
            <w:szCs w:val="28"/>
          </w:rPr>
          <w:t>或就说</w:t>
        </w:r>
      </w:ins>
      <w:ins w:id="730" w:author="admin" w:date="2015-07-05T21:34:00Z">
        <w:r w:rsidR="00E073B3">
          <w:rPr>
            <w:rFonts w:ascii="华文楷体" w:eastAsia="华文楷体" w:hAnsi="华文楷体" w:hint="eastAsia"/>
            <w:sz w:val="28"/>
            <w:szCs w:val="28"/>
          </w:rPr>
          <w:t>我们</w:t>
        </w:r>
      </w:ins>
      <w:r w:rsidR="00F676AA" w:rsidRPr="00F676AA">
        <w:rPr>
          <w:rFonts w:ascii="华文楷体" w:eastAsia="华文楷体" w:hAnsi="华文楷体" w:hint="eastAsia"/>
          <w:sz w:val="28"/>
          <w:szCs w:val="28"/>
        </w:rPr>
        <w:t>语言面前的法、</w:t>
      </w:r>
      <w:ins w:id="731" w:author="admin" w:date="2015-07-05T21:34:00Z">
        <w:r w:rsidR="00E073B3">
          <w:rPr>
            <w:rFonts w:ascii="华文楷体" w:eastAsia="华文楷体" w:hAnsi="华文楷体" w:hint="eastAsia"/>
            <w:sz w:val="28"/>
            <w:szCs w:val="28"/>
          </w:rPr>
          <w:t>我们的</w:t>
        </w:r>
      </w:ins>
      <w:r w:rsidR="00F676AA" w:rsidRPr="00F676AA">
        <w:rPr>
          <w:rFonts w:ascii="华文楷体" w:eastAsia="华文楷体" w:hAnsi="华文楷体" w:hint="eastAsia"/>
          <w:sz w:val="28"/>
          <w:szCs w:val="28"/>
        </w:rPr>
        <w:t>分别</w:t>
      </w:r>
      <w:proofErr w:type="gramStart"/>
      <w:r w:rsidR="00F676AA" w:rsidRPr="00F676AA">
        <w:rPr>
          <w:rFonts w:ascii="华文楷体" w:eastAsia="华文楷体" w:hAnsi="华文楷体" w:hint="eastAsia"/>
          <w:sz w:val="28"/>
          <w:szCs w:val="28"/>
        </w:rPr>
        <w:t>心意识</w:t>
      </w:r>
      <w:proofErr w:type="gramEnd"/>
      <w:r w:rsidR="00F676AA" w:rsidRPr="00F676AA">
        <w:rPr>
          <w:rFonts w:ascii="华文楷体" w:eastAsia="华文楷体" w:hAnsi="华文楷体" w:hint="eastAsia"/>
          <w:sz w:val="28"/>
          <w:szCs w:val="28"/>
        </w:rPr>
        <w:t>面前的法，这一切万法都是名言假象</w:t>
      </w:r>
      <w:del w:id="732" w:author="admin" w:date="2015-07-05T21:34:00Z">
        <w:r w:rsidR="00F676AA" w:rsidRPr="00F676AA" w:rsidDel="00262616">
          <w:rPr>
            <w:rFonts w:ascii="华文楷体" w:eastAsia="华文楷体" w:hAnsi="华文楷体" w:hint="eastAsia"/>
            <w:sz w:val="28"/>
            <w:szCs w:val="28"/>
          </w:rPr>
          <w:delText>，</w:delText>
        </w:r>
      </w:del>
      <w:ins w:id="733" w:author="admin" w:date="2015-07-05T21:34:00Z">
        <w:r w:rsidR="00262616">
          <w:rPr>
            <w:rFonts w:ascii="华文楷体" w:eastAsia="华文楷体" w:hAnsi="华文楷体" w:hint="eastAsia"/>
            <w:sz w:val="28"/>
            <w:szCs w:val="28"/>
          </w:rPr>
          <w:t>。</w:t>
        </w:r>
      </w:ins>
    </w:p>
    <w:p w:rsidR="0027441D" w:rsidRDefault="00F676AA" w:rsidP="00F676AA">
      <w:pPr>
        <w:ind w:firstLine="570"/>
        <w:rPr>
          <w:ins w:id="734" w:author="admin" w:date="2015-07-05T21:38:00Z"/>
          <w:rFonts w:ascii="华文楷体" w:eastAsia="华文楷体" w:hAnsi="华文楷体"/>
          <w:sz w:val="28"/>
          <w:szCs w:val="28"/>
        </w:rPr>
      </w:pPr>
      <w:r w:rsidRPr="00F676AA">
        <w:rPr>
          <w:rFonts w:ascii="华文楷体" w:eastAsia="华文楷体" w:hAnsi="华文楷体" w:hint="eastAsia"/>
          <w:sz w:val="28"/>
          <w:szCs w:val="28"/>
        </w:rPr>
        <w:t>显现方面安立</w:t>
      </w:r>
      <w:ins w:id="735" w:author="admin" w:date="2015-07-05T21:34:00Z">
        <w:r w:rsidR="00104F4B">
          <w:rPr>
            <w:rFonts w:ascii="华文楷体" w:eastAsia="华文楷体" w:hAnsi="华文楷体" w:hint="eastAsia"/>
            <w:sz w:val="28"/>
            <w:szCs w:val="28"/>
          </w:rPr>
          <w:t>成</w:t>
        </w:r>
      </w:ins>
      <w:del w:id="736" w:author="admin" w:date="2015-07-05T21:34:00Z">
        <w:r w:rsidRPr="00F676AA" w:rsidDel="00104F4B">
          <w:rPr>
            <w:rFonts w:ascii="华文楷体" w:eastAsia="华文楷体" w:hAnsi="华文楷体" w:hint="eastAsia"/>
            <w:sz w:val="28"/>
            <w:szCs w:val="28"/>
          </w:rPr>
          <w:delText>为</w:delText>
        </w:r>
      </w:del>
      <w:r w:rsidRPr="00F676AA">
        <w:rPr>
          <w:rFonts w:ascii="华文楷体" w:eastAsia="华文楷体" w:hAnsi="华文楷体" w:hint="eastAsia"/>
          <w:sz w:val="28"/>
          <w:szCs w:val="28"/>
        </w:rPr>
        <w:t>假相，前面我们说真实和非真实的时候，所谓的真实就是</w:t>
      </w:r>
      <w:ins w:id="737" w:author="admin" w:date="2015-07-05T21:34:00Z">
        <w:r w:rsidR="00104F4B">
          <w:rPr>
            <w:rFonts w:ascii="华文楷体" w:eastAsia="华文楷体" w:hAnsi="华文楷体" w:hint="eastAsia"/>
            <w:sz w:val="28"/>
            <w:szCs w:val="28"/>
          </w:rPr>
          <w:t>讲</w:t>
        </w:r>
      </w:ins>
      <w:del w:id="738" w:author="admin" w:date="2015-07-05T21:34:00Z">
        <w:r w:rsidRPr="00F676AA" w:rsidDel="00104F4B">
          <w:rPr>
            <w:rFonts w:ascii="华文楷体" w:eastAsia="华文楷体" w:hAnsi="华文楷体" w:hint="eastAsia"/>
            <w:sz w:val="28"/>
            <w:szCs w:val="28"/>
          </w:rPr>
          <w:delText>指</w:delText>
        </w:r>
      </w:del>
      <w:r w:rsidRPr="00F676AA">
        <w:rPr>
          <w:rFonts w:ascii="华文楷体" w:eastAsia="华文楷体" w:hAnsi="华文楷体" w:hint="eastAsia"/>
          <w:sz w:val="28"/>
          <w:szCs w:val="28"/>
        </w:rPr>
        <w:t>一切万法的空性，</w:t>
      </w:r>
      <w:ins w:id="739" w:author="admin" w:date="2015-07-05T21:35:00Z">
        <w:r w:rsidR="00104F4B">
          <w:rPr>
            <w:rFonts w:ascii="华文楷体" w:eastAsia="华文楷体" w:hAnsi="华文楷体" w:hint="eastAsia"/>
            <w:sz w:val="28"/>
            <w:szCs w:val="28"/>
          </w:rPr>
          <w:t>所谓的</w:t>
        </w:r>
      </w:ins>
      <w:r w:rsidRPr="00F676AA">
        <w:rPr>
          <w:rFonts w:ascii="华文楷体" w:eastAsia="华文楷体" w:hAnsi="华文楷体" w:hint="eastAsia"/>
          <w:sz w:val="28"/>
          <w:szCs w:val="28"/>
        </w:rPr>
        <w:t>非真实就是</w:t>
      </w:r>
      <w:ins w:id="740" w:author="admin" w:date="2015-07-05T21:35:00Z">
        <w:r w:rsidR="00104F4B">
          <w:rPr>
            <w:rFonts w:ascii="华文楷体" w:eastAsia="华文楷体" w:hAnsi="华文楷体" w:hint="eastAsia"/>
            <w:sz w:val="28"/>
            <w:szCs w:val="28"/>
          </w:rPr>
          <w:t>讲它的</w:t>
        </w:r>
      </w:ins>
      <w:del w:id="741" w:author="admin" w:date="2015-07-05T21:34:00Z">
        <w:r w:rsidRPr="00F676AA" w:rsidDel="00104F4B">
          <w:rPr>
            <w:rFonts w:ascii="华文楷体" w:eastAsia="华文楷体" w:hAnsi="华文楷体" w:hint="eastAsia"/>
            <w:sz w:val="28"/>
            <w:szCs w:val="28"/>
          </w:rPr>
          <w:delText>指</w:delText>
        </w:r>
      </w:del>
      <w:r w:rsidRPr="00F676AA">
        <w:rPr>
          <w:rFonts w:ascii="华文楷体" w:eastAsia="华文楷体" w:hAnsi="华文楷体" w:hint="eastAsia"/>
          <w:sz w:val="28"/>
          <w:szCs w:val="28"/>
        </w:rPr>
        <w:t>显现，所以一切名言的假象全部消于法界的胜义见解。一切万法在显现的当下完全</w:t>
      </w:r>
      <w:proofErr w:type="gramStart"/>
      <w:r w:rsidRPr="00F676AA">
        <w:rPr>
          <w:rFonts w:ascii="华文楷体" w:eastAsia="华文楷体" w:hAnsi="华文楷体" w:hint="eastAsia"/>
          <w:sz w:val="28"/>
          <w:szCs w:val="28"/>
        </w:rPr>
        <w:t>都是离戏的</w:t>
      </w:r>
      <w:proofErr w:type="gramEnd"/>
      <w:r w:rsidRPr="00F676AA">
        <w:rPr>
          <w:rFonts w:ascii="华文楷体" w:eastAsia="华文楷体" w:hAnsi="华文楷体" w:hint="eastAsia"/>
          <w:sz w:val="28"/>
          <w:szCs w:val="28"/>
        </w:rPr>
        <w:t>这样一种胜义见解，实际上等同于大圆满论著当中抉择本来清净的道理。大圆满的修法</w:t>
      </w:r>
      <w:ins w:id="742" w:author="admin" w:date="2015-07-05T21:36:00Z">
        <w:r w:rsidR="007E62DA">
          <w:rPr>
            <w:rFonts w:ascii="华文楷体" w:eastAsia="华文楷体" w:hAnsi="华文楷体" w:hint="eastAsia"/>
            <w:sz w:val="28"/>
            <w:szCs w:val="28"/>
          </w:rPr>
          <w:t>当</w:t>
        </w:r>
      </w:ins>
      <w:r w:rsidRPr="00F676AA">
        <w:rPr>
          <w:rFonts w:ascii="华文楷体" w:eastAsia="华文楷体" w:hAnsi="华文楷体" w:hint="eastAsia"/>
          <w:sz w:val="28"/>
          <w:szCs w:val="28"/>
        </w:rPr>
        <w:t>中有个本来清净，</w:t>
      </w:r>
      <w:ins w:id="743" w:author="admin" w:date="2015-07-05T21:36:00Z">
        <w:r w:rsidR="007E62DA">
          <w:rPr>
            <w:rFonts w:ascii="华文楷体" w:eastAsia="华文楷体" w:hAnsi="华文楷体" w:hint="eastAsia"/>
            <w:sz w:val="28"/>
            <w:szCs w:val="28"/>
          </w:rPr>
          <w:t>那么</w:t>
        </w:r>
      </w:ins>
      <w:r w:rsidRPr="00F676AA">
        <w:rPr>
          <w:rFonts w:ascii="华文楷体" w:eastAsia="华文楷体" w:hAnsi="华文楷体" w:hint="eastAsia"/>
          <w:sz w:val="28"/>
          <w:szCs w:val="28"/>
        </w:rPr>
        <w:t>本来清净</w:t>
      </w:r>
      <w:ins w:id="744" w:author="admin" w:date="2015-07-05T21:36:00Z">
        <w:r w:rsidR="007E62DA">
          <w:rPr>
            <w:rFonts w:ascii="华文楷体" w:eastAsia="华文楷体" w:hAnsi="华文楷体" w:hint="eastAsia"/>
            <w:sz w:val="28"/>
            <w:szCs w:val="28"/>
          </w:rPr>
          <w:t>这一块</w:t>
        </w:r>
      </w:ins>
      <w:r w:rsidRPr="00F676AA">
        <w:rPr>
          <w:rFonts w:ascii="华文楷体" w:eastAsia="华文楷体" w:hAnsi="华文楷体" w:hint="eastAsia"/>
          <w:sz w:val="28"/>
          <w:szCs w:val="28"/>
        </w:rPr>
        <w:t>和应成派的见解，</w:t>
      </w:r>
      <w:ins w:id="745" w:author="admin" w:date="2015-07-05T21:36:00Z">
        <w:r w:rsidR="00D73AAD">
          <w:rPr>
            <w:rFonts w:ascii="华文楷体" w:eastAsia="华文楷体" w:hAnsi="华文楷体" w:hint="eastAsia"/>
            <w:sz w:val="28"/>
            <w:szCs w:val="28"/>
          </w:rPr>
          <w:t>完全是</w:t>
        </w:r>
      </w:ins>
      <w:proofErr w:type="gramStart"/>
      <w:r w:rsidRPr="00F676AA">
        <w:rPr>
          <w:rFonts w:ascii="华文楷体" w:eastAsia="华文楷体" w:hAnsi="华文楷体" w:hint="eastAsia"/>
          <w:sz w:val="28"/>
          <w:szCs w:val="28"/>
        </w:rPr>
        <w:t>从所净的</w:t>
      </w:r>
      <w:proofErr w:type="gramEnd"/>
      <w:r w:rsidRPr="00F676AA">
        <w:rPr>
          <w:rFonts w:ascii="华文楷体" w:eastAsia="华文楷体" w:hAnsi="华文楷体" w:hint="eastAsia"/>
          <w:sz w:val="28"/>
          <w:szCs w:val="28"/>
        </w:rPr>
        <w:t>角度来讲完全是一样的，就此而论实际就是持明传承的自宗，就是宁玛派</w:t>
      </w:r>
      <w:proofErr w:type="gramStart"/>
      <w:r w:rsidRPr="00F676AA">
        <w:rPr>
          <w:rFonts w:ascii="华文楷体" w:eastAsia="华文楷体" w:hAnsi="华文楷体" w:hint="eastAsia"/>
          <w:sz w:val="28"/>
          <w:szCs w:val="28"/>
        </w:rPr>
        <w:t>这样自宗的</w:t>
      </w:r>
      <w:proofErr w:type="gramEnd"/>
      <w:r w:rsidRPr="00F676AA">
        <w:rPr>
          <w:rFonts w:ascii="华文楷体" w:eastAsia="华文楷体" w:hAnsi="华文楷体" w:hint="eastAsia"/>
          <w:sz w:val="28"/>
          <w:szCs w:val="28"/>
        </w:rPr>
        <w:t>教义，提醒我们对于应成派的观点、</w:t>
      </w:r>
      <w:proofErr w:type="gramStart"/>
      <w:r w:rsidRPr="00F676AA">
        <w:rPr>
          <w:rFonts w:ascii="华文楷体" w:eastAsia="华文楷体" w:hAnsi="华文楷体" w:hint="eastAsia"/>
          <w:sz w:val="28"/>
          <w:szCs w:val="28"/>
        </w:rPr>
        <w:t>对于离戏的</w:t>
      </w:r>
      <w:proofErr w:type="gramEnd"/>
      <w:r w:rsidRPr="00F676AA">
        <w:rPr>
          <w:rFonts w:ascii="华文楷体" w:eastAsia="华文楷体" w:hAnsi="华文楷体" w:hint="eastAsia"/>
          <w:sz w:val="28"/>
          <w:szCs w:val="28"/>
        </w:rPr>
        <w:t>空性一定要注意抉择，相续当中对于应成派的观点</w:t>
      </w:r>
      <w:ins w:id="746" w:author="admin" w:date="2015-07-05T21:37:00Z">
        <w:r w:rsidR="00D73AAD">
          <w:rPr>
            <w:rFonts w:ascii="华文楷体" w:eastAsia="华文楷体" w:hAnsi="华文楷体" w:hint="eastAsia"/>
            <w:sz w:val="28"/>
            <w:szCs w:val="28"/>
          </w:rPr>
          <w:t>一定</w:t>
        </w:r>
      </w:ins>
      <w:r w:rsidRPr="00F676AA">
        <w:rPr>
          <w:rFonts w:ascii="华文楷体" w:eastAsia="华文楷体" w:hAnsi="华文楷体" w:hint="eastAsia"/>
          <w:sz w:val="28"/>
          <w:szCs w:val="28"/>
        </w:rPr>
        <w:t>产生殊胜的信心。因为如果没有通达应成派的见解直接去抉择本来清净是有困难的，所以通过理论抉择的时候称为中观应成见。通过窍诀直指的时候就叫做本来清净，实际上就所</w:t>
      </w:r>
      <w:proofErr w:type="gramStart"/>
      <w:r w:rsidRPr="00F676AA">
        <w:rPr>
          <w:rFonts w:ascii="华文楷体" w:eastAsia="华文楷体" w:hAnsi="华文楷体" w:hint="eastAsia"/>
          <w:sz w:val="28"/>
          <w:szCs w:val="28"/>
        </w:rPr>
        <w:t>诠</w:t>
      </w:r>
      <w:proofErr w:type="gramEnd"/>
      <w:r w:rsidRPr="00F676AA">
        <w:rPr>
          <w:rFonts w:ascii="华文楷体" w:eastAsia="华文楷体" w:hAnsi="华文楷体" w:hint="eastAsia"/>
          <w:sz w:val="28"/>
          <w:szCs w:val="28"/>
        </w:rPr>
        <w:t>的意义</w:t>
      </w:r>
      <w:ins w:id="747" w:author="admin" w:date="2015-07-05T21:37:00Z">
        <w:r w:rsidR="00486FC5">
          <w:rPr>
            <w:rFonts w:ascii="华文楷体" w:eastAsia="华文楷体" w:hAnsi="华文楷体" w:hint="eastAsia"/>
            <w:sz w:val="28"/>
            <w:szCs w:val="28"/>
          </w:rPr>
          <w:t>来讲</w:t>
        </w:r>
      </w:ins>
      <w:del w:id="748" w:author="admin" w:date="2015-07-05T21:37:00Z">
        <w:r w:rsidRPr="00F676AA" w:rsidDel="00486FC5">
          <w:rPr>
            <w:rFonts w:ascii="华文楷体" w:eastAsia="华文楷体" w:hAnsi="华文楷体" w:hint="eastAsia"/>
            <w:sz w:val="28"/>
            <w:szCs w:val="28"/>
          </w:rPr>
          <w:delText>而言</w:delText>
        </w:r>
      </w:del>
      <w:del w:id="749" w:author="admin" w:date="2015-07-05T21:38:00Z">
        <w:r w:rsidRPr="00F676AA" w:rsidDel="0027441D">
          <w:rPr>
            <w:rFonts w:ascii="华文楷体" w:eastAsia="华文楷体" w:hAnsi="华文楷体" w:hint="eastAsia"/>
            <w:sz w:val="28"/>
            <w:szCs w:val="28"/>
          </w:rPr>
          <w:delText>是</w:delText>
        </w:r>
      </w:del>
      <w:r w:rsidRPr="00F676AA">
        <w:rPr>
          <w:rFonts w:ascii="华文楷体" w:eastAsia="华文楷体" w:hAnsi="华文楷体" w:hint="eastAsia"/>
          <w:sz w:val="28"/>
          <w:szCs w:val="28"/>
        </w:rPr>
        <w:t>一模一样的，都是要让你抉择</w:t>
      </w:r>
      <w:del w:id="750" w:author="admin" w:date="2015-07-05T21:37:00Z">
        <w:r w:rsidRPr="00F676AA" w:rsidDel="00EC07CF">
          <w:rPr>
            <w:rFonts w:ascii="华文楷体" w:eastAsia="华文楷体" w:hAnsi="华文楷体" w:hint="eastAsia"/>
            <w:sz w:val="28"/>
            <w:szCs w:val="28"/>
          </w:rPr>
          <w:delText>理</w:delText>
        </w:r>
      </w:del>
      <w:proofErr w:type="gramStart"/>
      <w:r w:rsidRPr="00F676AA">
        <w:rPr>
          <w:rFonts w:ascii="华文楷体" w:eastAsia="华文楷体" w:hAnsi="华文楷体" w:hint="eastAsia"/>
          <w:sz w:val="28"/>
          <w:szCs w:val="28"/>
        </w:rPr>
        <w:t>离戏的</w:t>
      </w:r>
      <w:proofErr w:type="gramEnd"/>
      <w:r w:rsidRPr="00F676AA">
        <w:rPr>
          <w:rFonts w:ascii="华文楷体" w:eastAsia="华文楷体" w:hAnsi="华文楷体" w:hint="eastAsia"/>
          <w:sz w:val="28"/>
          <w:szCs w:val="28"/>
        </w:rPr>
        <w:t>观点。</w:t>
      </w:r>
    </w:p>
    <w:p w:rsidR="00F676AA" w:rsidRPr="00F676AA" w:rsidRDefault="00F676AA" w:rsidP="00F676AA">
      <w:pPr>
        <w:ind w:firstLine="570"/>
        <w:rPr>
          <w:rFonts w:ascii="华文楷体" w:eastAsia="华文楷体" w:hAnsi="华文楷体"/>
          <w:sz w:val="28"/>
          <w:szCs w:val="28"/>
        </w:rPr>
      </w:pPr>
      <w:r w:rsidRPr="00F676AA">
        <w:rPr>
          <w:rFonts w:ascii="华文楷体" w:eastAsia="华文楷体" w:hAnsi="华文楷体" w:hint="eastAsia"/>
          <w:sz w:val="28"/>
          <w:szCs w:val="28"/>
        </w:rPr>
        <w:t>本来清净的时候一切万法是本来清净的，为什么是本来清净的，本来清净的根据是什么？这个时候就可以</w:t>
      </w:r>
      <w:ins w:id="751" w:author="admin" w:date="2015-07-05T21:38:00Z">
        <w:r w:rsidR="0027441D">
          <w:rPr>
            <w:rFonts w:ascii="华文楷体" w:eastAsia="华文楷体" w:hAnsi="华文楷体" w:hint="eastAsia"/>
            <w:sz w:val="28"/>
            <w:szCs w:val="28"/>
          </w:rPr>
          <w:t>使</w:t>
        </w:r>
      </w:ins>
      <w:r w:rsidRPr="00F676AA">
        <w:rPr>
          <w:rFonts w:ascii="华文楷体" w:eastAsia="华文楷体" w:hAnsi="华文楷体" w:hint="eastAsia"/>
          <w:sz w:val="28"/>
          <w:szCs w:val="28"/>
        </w:rPr>
        <w:t>用应成派的观点来抉择。因为应成派不分二</w:t>
      </w:r>
      <w:proofErr w:type="gramStart"/>
      <w:r w:rsidRPr="00F676AA">
        <w:rPr>
          <w:rFonts w:ascii="华文楷体" w:eastAsia="华文楷体" w:hAnsi="华文楷体" w:hint="eastAsia"/>
          <w:sz w:val="28"/>
          <w:szCs w:val="28"/>
        </w:rPr>
        <w:t>谛</w:t>
      </w:r>
      <w:proofErr w:type="gramEnd"/>
      <w:r w:rsidRPr="00F676AA">
        <w:rPr>
          <w:rFonts w:ascii="华文楷体" w:eastAsia="华文楷体" w:hAnsi="华文楷体" w:hint="eastAsia"/>
          <w:sz w:val="28"/>
          <w:szCs w:val="28"/>
        </w:rPr>
        <w:t>，一切万法显现都是</w:t>
      </w:r>
      <w:proofErr w:type="gramStart"/>
      <w:r w:rsidRPr="00F676AA">
        <w:rPr>
          <w:rFonts w:ascii="华文楷体" w:eastAsia="华文楷体" w:hAnsi="华文楷体" w:hint="eastAsia"/>
          <w:sz w:val="28"/>
          <w:szCs w:val="28"/>
        </w:rPr>
        <w:t>离戏空</w:t>
      </w:r>
      <w:proofErr w:type="gramEnd"/>
      <w:r w:rsidRPr="00F676AA">
        <w:rPr>
          <w:rFonts w:ascii="华文楷体" w:eastAsia="华文楷体" w:hAnsi="华文楷体" w:hint="eastAsia"/>
          <w:sz w:val="28"/>
          <w:szCs w:val="28"/>
        </w:rPr>
        <w:t>，这种</w:t>
      </w:r>
      <w:proofErr w:type="gramStart"/>
      <w:r w:rsidRPr="00F676AA">
        <w:rPr>
          <w:rFonts w:ascii="华文楷体" w:eastAsia="华文楷体" w:hAnsi="华文楷体" w:hint="eastAsia"/>
          <w:sz w:val="28"/>
          <w:szCs w:val="28"/>
        </w:rPr>
        <w:t>离戏空</w:t>
      </w:r>
      <w:proofErr w:type="gramEnd"/>
      <w:r w:rsidRPr="00F676AA">
        <w:rPr>
          <w:rFonts w:ascii="华文楷体" w:eastAsia="华文楷体" w:hAnsi="华文楷体" w:hint="eastAsia"/>
          <w:sz w:val="28"/>
          <w:szCs w:val="28"/>
        </w:rPr>
        <w:t>实际上</w:t>
      </w:r>
      <w:r w:rsidRPr="00F676AA">
        <w:rPr>
          <w:rFonts w:ascii="华文楷体" w:eastAsia="华文楷体" w:hAnsi="华文楷体" w:hint="eastAsia"/>
          <w:sz w:val="28"/>
          <w:szCs w:val="28"/>
        </w:rPr>
        <w:lastRenderedPageBreak/>
        <w:t>就是本来清净的道理了</w:t>
      </w:r>
      <w:del w:id="752" w:author="admin" w:date="2015-07-05T21:38:00Z">
        <w:r w:rsidRPr="00F676AA" w:rsidDel="004E60BE">
          <w:rPr>
            <w:rFonts w:ascii="华文楷体" w:eastAsia="华文楷体" w:hAnsi="华文楷体" w:hint="eastAsia"/>
            <w:sz w:val="28"/>
            <w:szCs w:val="28"/>
          </w:rPr>
          <w:delText>，</w:delText>
        </w:r>
      </w:del>
      <w:ins w:id="753" w:author="admin" w:date="2015-07-05T21:38:00Z">
        <w:r w:rsidR="004E60BE">
          <w:rPr>
            <w:rFonts w:ascii="华文楷体" w:eastAsia="华文楷体" w:hAnsi="华文楷体" w:hint="eastAsia"/>
            <w:sz w:val="28"/>
            <w:szCs w:val="28"/>
          </w:rPr>
          <w:t>。</w:t>
        </w:r>
      </w:ins>
      <w:r w:rsidRPr="00F676AA">
        <w:rPr>
          <w:rFonts w:ascii="华文楷体" w:eastAsia="华文楷体" w:hAnsi="华文楷体" w:hint="eastAsia"/>
          <w:sz w:val="28"/>
          <w:szCs w:val="28"/>
        </w:rPr>
        <w:t>如果我们通达了应成见，就比较容易通达本来清净，如果不通达应成见就难以通达本来清净，很难</w:t>
      </w:r>
      <w:ins w:id="754" w:author="admin" w:date="2015-07-05T21:39:00Z">
        <w:r w:rsidR="00EF04D9">
          <w:rPr>
            <w:rFonts w:ascii="华文楷体" w:eastAsia="华文楷体" w:hAnsi="华文楷体" w:hint="eastAsia"/>
            <w:sz w:val="28"/>
            <w:szCs w:val="28"/>
          </w:rPr>
          <w:t>以准确</w:t>
        </w:r>
      </w:ins>
      <w:r w:rsidRPr="00F676AA">
        <w:rPr>
          <w:rFonts w:ascii="华文楷体" w:eastAsia="华文楷体" w:hAnsi="华文楷体" w:hint="eastAsia"/>
          <w:sz w:val="28"/>
          <w:szCs w:val="28"/>
        </w:rPr>
        <w:t>掌握本来清净的窍诀所在处。</w:t>
      </w:r>
      <w:del w:id="755" w:author="admin" w:date="2015-07-05T21:39:00Z">
        <w:r w:rsidRPr="00F676AA" w:rsidDel="009C393F">
          <w:rPr>
            <w:rFonts w:ascii="华文楷体" w:eastAsia="华文楷体" w:hAnsi="华文楷体" w:hint="eastAsia"/>
            <w:sz w:val="28"/>
            <w:szCs w:val="28"/>
          </w:rPr>
          <w:delText>这是</w:delText>
        </w:r>
      </w:del>
      <w:ins w:id="756" w:author="admin" w:date="2015-07-05T21:39:00Z">
        <w:r w:rsidR="009C393F">
          <w:rPr>
            <w:rFonts w:ascii="华文楷体" w:eastAsia="华文楷体" w:hAnsi="华文楷体" w:hint="eastAsia"/>
            <w:sz w:val="28"/>
            <w:szCs w:val="28"/>
          </w:rPr>
          <w:t>这个方面</w:t>
        </w:r>
        <w:r w:rsidR="00071703">
          <w:rPr>
            <w:rFonts w:ascii="华文楷体" w:eastAsia="华文楷体" w:hAnsi="华文楷体" w:hint="eastAsia"/>
            <w:sz w:val="28"/>
            <w:szCs w:val="28"/>
          </w:rPr>
          <w:t>是</w:t>
        </w:r>
      </w:ins>
      <w:r w:rsidRPr="00F676AA">
        <w:rPr>
          <w:rFonts w:ascii="华文楷体" w:eastAsia="华文楷体" w:hAnsi="华文楷体" w:hint="eastAsia"/>
          <w:sz w:val="28"/>
          <w:szCs w:val="28"/>
        </w:rPr>
        <w:t>非常关键的，</w:t>
      </w:r>
      <w:ins w:id="757" w:author="admin" w:date="2015-07-05T21:39:00Z">
        <w:r w:rsidR="00312517">
          <w:rPr>
            <w:rFonts w:ascii="华文楷体" w:eastAsia="华文楷体" w:hAnsi="华文楷体" w:hint="eastAsia"/>
            <w:sz w:val="28"/>
            <w:szCs w:val="28"/>
          </w:rPr>
          <w:t>所以说</w:t>
        </w:r>
      </w:ins>
      <w:r w:rsidRPr="00F676AA">
        <w:rPr>
          <w:rFonts w:ascii="华文楷体" w:eastAsia="华文楷体" w:hAnsi="华文楷体" w:hint="eastAsia"/>
          <w:sz w:val="28"/>
          <w:szCs w:val="28"/>
        </w:rPr>
        <w:t>很多人</w:t>
      </w:r>
      <w:del w:id="758" w:author="admin" w:date="2015-07-05T21:40:00Z">
        <w:r w:rsidRPr="00F676AA" w:rsidDel="00542C00">
          <w:rPr>
            <w:rFonts w:ascii="华文楷体" w:eastAsia="华文楷体" w:hAnsi="华文楷体" w:hint="eastAsia"/>
            <w:sz w:val="28"/>
            <w:szCs w:val="28"/>
          </w:rPr>
          <w:delText>觉得</w:delText>
        </w:r>
      </w:del>
      <w:ins w:id="759" w:author="admin" w:date="2015-07-05T21:40:00Z">
        <w:r w:rsidR="00542C00">
          <w:rPr>
            <w:rFonts w:ascii="华文楷体" w:eastAsia="华文楷体" w:hAnsi="华文楷体" w:hint="eastAsia"/>
            <w:sz w:val="28"/>
            <w:szCs w:val="28"/>
          </w:rPr>
          <w:t>对</w:t>
        </w:r>
      </w:ins>
      <w:r w:rsidRPr="00F676AA">
        <w:rPr>
          <w:rFonts w:ascii="华文楷体" w:eastAsia="华文楷体" w:hAnsi="华文楷体" w:hint="eastAsia"/>
          <w:sz w:val="28"/>
          <w:szCs w:val="28"/>
        </w:rPr>
        <w:t>大圆满</w:t>
      </w:r>
      <w:ins w:id="760" w:author="admin" w:date="2015-07-05T21:40:00Z">
        <w:r w:rsidR="00542C00">
          <w:rPr>
            <w:rFonts w:ascii="华文楷体" w:eastAsia="华文楷体" w:hAnsi="华文楷体" w:hint="eastAsia"/>
            <w:sz w:val="28"/>
            <w:szCs w:val="28"/>
          </w:rPr>
          <w:t>实际上</w:t>
        </w:r>
      </w:ins>
      <w:r w:rsidRPr="00F676AA">
        <w:rPr>
          <w:rFonts w:ascii="华文楷体" w:eastAsia="华文楷体" w:hAnsi="华文楷体" w:hint="eastAsia"/>
          <w:sz w:val="28"/>
          <w:szCs w:val="28"/>
        </w:rPr>
        <w:t>是</w:t>
      </w:r>
      <w:ins w:id="761" w:author="admin" w:date="2015-07-05T21:40:00Z">
        <w:r w:rsidR="00542C00">
          <w:rPr>
            <w:rFonts w:ascii="华文楷体" w:eastAsia="华文楷体" w:hAnsi="华文楷体" w:hint="eastAsia"/>
            <w:sz w:val="28"/>
            <w:szCs w:val="28"/>
          </w:rPr>
          <w:t>觉得</w:t>
        </w:r>
      </w:ins>
      <w:r w:rsidRPr="00F676AA">
        <w:rPr>
          <w:rFonts w:ascii="华文楷体" w:eastAsia="华文楷体" w:hAnsi="华文楷体" w:hint="eastAsia"/>
          <w:sz w:val="28"/>
          <w:szCs w:val="28"/>
        </w:rPr>
        <w:t>很高的</w:t>
      </w:r>
      <w:del w:id="762" w:author="admin" w:date="2015-07-05T21:40:00Z">
        <w:r w:rsidRPr="00F676AA" w:rsidDel="00542C00">
          <w:rPr>
            <w:rFonts w:ascii="华文楷体" w:eastAsia="华文楷体" w:hAnsi="华文楷体" w:hint="eastAsia"/>
            <w:sz w:val="28"/>
            <w:szCs w:val="28"/>
          </w:rPr>
          <w:delText>法</w:delText>
        </w:r>
      </w:del>
      <w:r w:rsidRPr="00F676AA">
        <w:rPr>
          <w:rFonts w:ascii="华文楷体" w:eastAsia="华文楷体" w:hAnsi="华文楷体" w:hint="eastAsia"/>
          <w:sz w:val="28"/>
          <w:szCs w:val="28"/>
        </w:rPr>
        <w:t>，</w:t>
      </w:r>
      <w:del w:id="763" w:author="admin" w:date="2015-07-05T21:40:00Z">
        <w:r w:rsidRPr="00F676AA" w:rsidDel="00542C00">
          <w:rPr>
            <w:rFonts w:ascii="华文楷体" w:eastAsia="华文楷体" w:hAnsi="华文楷体" w:hint="eastAsia"/>
            <w:sz w:val="28"/>
            <w:szCs w:val="28"/>
          </w:rPr>
          <w:delText>对大圆满是</w:delText>
        </w:r>
      </w:del>
      <w:r w:rsidRPr="00F676AA">
        <w:rPr>
          <w:rFonts w:ascii="华文楷体" w:eastAsia="华文楷体" w:hAnsi="华文楷体" w:hint="eastAsia"/>
          <w:sz w:val="28"/>
          <w:szCs w:val="28"/>
        </w:rPr>
        <w:t>很喜欢的，但</w:t>
      </w:r>
      <w:del w:id="764" w:author="admin" w:date="2015-07-05T21:41:00Z">
        <w:r w:rsidRPr="00F676AA" w:rsidDel="00542C00">
          <w:rPr>
            <w:rFonts w:ascii="华文楷体" w:eastAsia="华文楷体" w:hAnsi="华文楷体" w:hint="eastAsia"/>
            <w:sz w:val="28"/>
            <w:szCs w:val="28"/>
          </w:rPr>
          <w:delText>觉得</w:delText>
        </w:r>
      </w:del>
      <w:ins w:id="765" w:author="admin" w:date="2015-07-05T21:41:00Z">
        <w:r w:rsidR="00542C00">
          <w:rPr>
            <w:rFonts w:ascii="华文楷体" w:eastAsia="华文楷体" w:hAnsi="华文楷体" w:hint="eastAsia"/>
            <w:sz w:val="28"/>
            <w:szCs w:val="28"/>
          </w:rPr>
          <w:t>对于</w:t>
        </w:r>
      </w:ins>
      <w:r w:rsidRPr="00F676AA">
        <w:rPr>
          <w:rFonts w:ascii="华文楷体" w:eastAsia="华文楷体" w:hAnsi="华文楷体" w:hint="eastAsia"/>
          <w:sz w:val="28"/>
          <w:szCs w:val="28"/>
        </w:rPr>
        <w:t>中观就</w:t>
      </w:r>
      <w:ins w:id="766" w:author="admin" w:date="2015-07-05T21:41:00Z">
        <w:r w:rsidR="00542C00">
          <w:rPr>
            <w:rFonts w:ascii="华文楷体" w:eastAsia="华文楷体" w:hAnsi="华文楷体" w:hint="eastAsia"/>
            <w:sz w:val="28"/>
            <w:szCs w:val="28"/>
          </w:rPr>
          <w:t>觉得这个</w:t>
        </w:r>
      </w:ins>
      <w:r w:rsidRPr="00F676AA">
        <w:rPr>
          <w:rFonts w:ascii="华文楷体" w:eastAsia="华文楷体" w:hAnsi="华文楷体" w:hint="eastAsia"/>
          <w:sz w:val="28"/>
          <w:szCs w:val="28"/>
        </w:rPr>
        <w:t>是分别念，是不重要的</w:t>
      </w:r>
      <w:del w:id="767" w:author="admin" w:date="2015-07-05T21:42:00Z">
        <w:r w:rsidRPr="00F676AA" w:rsidDel="00542C00">
          <w:rPr>
            <w:rFonts w:ascii="华文楷体" w:eastAsia="华文楷体" w:hAnsi="华文楷体" w:hint="eastAsia"/>
            <w:sz w:val="28"/>
            <w:szCs w:val="28"/>
          </w:rPr>
          <w:delText>，</w:delText>
        </w:r>
      </w:del>
      <w:ins w:id="768" w:author="admin" w:date="2015-07-05T21:42:00Z">
        <w:r w:rsidR="00542C00">
          <w:rPr>
            <w:rFonts w:ascii="华文楷体" w:eastAsia="华文楷体" w:hAnsi="华文楷体" w:hint="eastAsia"/>
            <w:sz w:val="28"/>
            <w:szCs w:val="28"/>
          </w:rPr>
          <w:t>。</w:t>
        </w:r>
      </w:ins>
      <w:r w:rsidRPr="00F676AA">
        <w:rPr>
          <w:rFonts w:ascii="华文楷体" w:eastAsia="华文楷体" w:hAnsi="华文楷体" w:hint="eastAsia"/>
          <w:sz w:val="28"/>
          <w:szCs w:val="28"/>
        </w:rPr>
        <w:t>但是麦彭仁波切在这一段当中已经提醒我们了，</w:t>
      </w:r>
      <w:ins w:id="769" w:author="admin" w:date="2015-07-05T21:41:00Z">
        <w:r w:rsidR="00542C00">
          <w:rPr>
            <w:rFonts w:ascii="华文楷体" w:eastAsia="华文楷体" w:hAnsi="华文楷体" w:hint="eastAsia"/>
            <w:sz w:val="28"/>
            <w:szCs w:val="28"/>
          </w:rPr>
          <w:t>实际上，</w:t>
        </w:r>
      </w:ins>
      <w:r w:rsidRPr="00F676AA">
        <w:rPr>
          <w:rFonts w:ascii="华文楷体" w:eastAsia="华文楷体" w:hAnsi="华文楷体" w:hint="eastAsia"/>
          <w:sz w:val="28"/>
          <w:szCs w:val="28"/>
        </w:rPr>
        <w:t>应成的见解和本来清净的见解实际上是等同的，如果我们了知了应成见就可以</w:t>
      </w:r>
      <w:del w:id="770" w:author="admin" w:date="2015-07-05T21:42:00Z">
        <w:r w:rsidRPr="00F676AA" w:rsidDel="00542C00">
          <w:rPr>
            <w:rFonts w:ascii="华文楷体" w:eastAsia="华文楷体" w:hAnsi="华文楷体" w:hint="eastAsia"/>
            <w:sz w:val="28"/>
            <w:szCs w:val="28"/>
          </w:rPr>
          <w:delText>正真</w:delText>
        </w:r>
      </w:del>
      <w:ins w:id="771" w:author="admin" w:date="2015-07-05T21:42:00Z">
        <w:r w:rsidR="00542C00">
          <w:rPr>
            <w:rFonts w:ascii="华文楷体" w:eastAsia="华文楷体" w:hAnsi="华文楷体" w:hint="eastAsia"/>
            <w:sz w:val="28"/>
            <w:szCs w:val="28"/>
          </w:rPr>
          <w:t>真正</w:t>
        </w:r>
      </w:ins>
      <w:r w:rsidRPr="00F676AA">
        <w:rPr>
          <w:rFonts w:ascii="华文楷体" w:eastAsia="华文楷体" w:hAnsi="华文楷体" w:hint="eastAsia"/>
          <w:sz w:val="28"/>
          <w:szCs w:val="28"/>
        </w:rPr>
        <w:t>通达本来清净，就此而</w:t>
      </w:r>
      <w:proofErr w:type="gramStart"/>
      <w:r w:rsidRPr="00F676AA">
        <w:rPr>
          <w:rFonts w:ascii="华文楷体" w:eastAsia="华文楷体" w:hAnsi="华文楷体" w:hint="eastAsia"/>
          <w:sz w:val="28"/>
          <w:szCs w:val="28"/>
        </w:rPr>
        <w:t>论就是</w:t>
      </w:r>
      <w:proofErr w:type="gramEnd"/>
      <w:r w:rsidRPr="00F676AA">
        <w:rPr>
          <w:rFonts w:ascii="华文楷体" w:eastAsia="华文楷体" w:hAnsi="华文楷体" w:hint="eastAsia"/>
          <w:sz w:val="28"/>
          <w:szCs w:val="28"/>
        </w:rPr>
        <w:t>持明传承的自宗。</w:t>
      </w:r>
    </w:p>
    <w:p w:rsidR="00F676AA" w:rsidRPr="00F676AA" w:rsidRDefault="00F676AA" w:rsidP="00F676AA">
      <w:pPr>
        <w:ind w:firstLine="570"/>
        <w:rPr>
          <w:rFonts w:ascii="华文楷体" w:eastAsia="华文楷体" w:hAnsi="华文楷体"/>
          <w:sz w:val="28"/>
          <w:szCs w:val="28"/>
        </w:rPr>
      </w:pPr>
      <w:r w:rsidRPr="00F676AA">
        <w:rPr>
          <w:rFonts w:ascii="华文楷体" w:eastAsia="华文楷体" w:hAnsi="华文楷体" w:hint="eastAsia"/>
          <w:sz w:val="28"/>
          <w:szCs w:val="28"/>
        </w:rPr>
        <w:t>【</w:t>
      </w:r>
      <w:r w:rsidRPr="00C224CF">
        <w:rPr>
          <w:rFonts w:asciiTheme="minorEastAsia" w:hAnsiTheme="minorEastAsia" w:hint="eastAsia"/>
          <w:sz w:val="28"/>
          <w:szCs w:val="28"/>
          <w:rPrChange w:id="772" w:author="admin" w:date="2015-07-01T22:36:00Z">
            <w:rPr>
              <w:rFonts w:ascii="华文楷体" w:eastAsia="华文楷体" w:hAnsi="华文楷体" w:hint="eastAsia"/>
              <w:sz w:val="28"/>
              <w:szCs w:val="28"/>
            </w:rPr>
          </w:rPrChange>
        </w:rPr>
        <w:t>我本人虽然自愧不如，却对此向往不已。</w:t>
      </w:r>
      <w:r w:rsidRPr="00F676AA">
        <w:rPr>
          <w:rFonts w:ascii="华文楷体" w:eastAsia="华文楷体" w:hAnsi="华文楷体" w:hint="eastAsia"/>
          <w:sz w:val="28"/>
          <w:szCs w:val="28"/>
        </w:rPr>
        <w:t>】</w:t>
      </w:r>
    </w:p>
    <w:p w:rsidR="00D719A6" w:rsidRPr="00D719A6" w:rsidRDefault="00F676AA" w:rsidP="00F676AA">
      <w:pPr>
        <w:ind w:firstLine="570"/>
        <w:rPr>
          <w:rFonts w:ascii="华文楷体" w:eastAsia="华文楷体" w:hAnsi="华文楷体"/>
          <w:sz w:val="28"/>
          <w:szCs w:val="28"/>
        </w:rPr>
      </w:pPr>
      <w:r w:rsidRPr="00F676AA">
        <w:rPr>
          <w:rFonts w:ascii="华文楷体" w:eastAsia="华文楷体" w:hAnsi="华文楷体" w:hint="eastAsia"/>
          <w:sz w:val="28"/>
          <w:szCs w:val="28"/>
        </w:rPr>
        <w:t>麦彭仁波</w:t>
      </w:r>
      <w:proofErr w:type="gramStart"/>
      <w:r w:rsidRPr="00F676AA">
        <w:rPr>
          <w:rFonts w:ascii="华文楷体" w:eastAsia="华文楷体" w:hAnsi="华文楷体" w:hint="eastAsia"/>
          <w:sz w:val="28"/>
          <w:szCs w:val="28"/>
        </w:rPr>
        <w:t>切非常</w:t>
      </w:r>
      <w:proofErr w:type="gramEnd"/>
      <w:r w:rsidRPr="00F676AA">
        <w:rPr>
          <w:rFonts w:ascii="华文楷体" w:eastAsia="华文楷体" w:hAnsi="华文楷体" w:hint="eastAsia"/>
          <w:sz w:val="28"/>
          <w:szCs w:val="28"/>
        </w:rPr>
        <w:t>谦逊的说，我虽然对这个问题自愧不如，没有证悟，但很向往这种道，很向往应成派的观点和本来清净的观点。</w:t>
      </w:r>
      <w:del w:id="773" w:author="admin" w:date="2015-07-05T21:43:00Z">
        <w:r w:rsidRPr="00F676AA" w:rsidDel="00C43E40">
          <w:rPr>
            <w:rFonts w:ascii="华文楷体" w:eastAsia="华文楷体" w:hAnsi="华文楷体" w:hint="eastAsia"/>
            <w:sz w:val="28"/>
            <w:szCs w:val="28"/>
          </w:rPr>
          <w:delText>这其实是</w:delText>
        </w:r>
      </w:del>
      <w:ins w:id="774" w:author="admin" w:date="2015-07-05T21:43:00Z">
        <w:r w:rsidR="00C43E40">
          <w:rPr>
            <w:rFonts w:ascii="华文楷体" w:eastAsia="华文楷体" w:hAnsi="华文楷体" w:hint="eastAsia"/>
            <w:sz w:val="28"/>
            <w:szCs w:val="28"/>
          </w:rPr>
          <w:t>所以说像这样的话也是</w:t>
        </w:r>
      </w:ins>
      <w:r w:rsidRPr="00F676AA">
        <w:rPr>
          <w:rFonts w:ascii="华文楷体" w:eastAsia="华文楷体" w:hAnsi="华文楷体" w:hint="eastAsia"/>
          <w:sz w:val="28"/>
          <w:szCs w:val="28"/>
        </w:rPr>
        <w:t>对我们</w:t>
      </w:r>
      <w:ins w:id="775" w:author="admin" w:date="2015-07-05T21:43:00Z">
        <w:r w:rsidR="00C43E40">
          <w:rPr>
            <w:rFonts w:ascii="华文楷体" w:eastAsia="华文楷体" w:hAnsi="华文楷体" w:hint="eastAsia"/>
            <w:sz w:val="28"/>
            <w:szCs w:val="28"/>
          </w:rPr>
          <w:t>来讲也是</w:t>
        </w:r>
      </w:ins>
      <w:del w:id="776" w:author="admin" w:date="2015-07-05T21:43:00Z">
        <w:r w:rsidRPr="00F676AA" w:rsidDel="00C43E40">
          <w:rPr>
            <w:rFonts w:ascii="华文楷体" w:eastAsia="华文楷体" w:hAnsi="华文楷体" w:hint="eastAsia"/>
            <w:sz w:val="28"/>
            <w:szCs w:val="28"/>
          </w:rPr>
          <w:delText>的</w:delText>
        </w:r>
      </w:del>
      <w:r w:rsidRPr="00F676AA">
        <w:rPr>
          <w:rFonts w:ascii="华文楷体" w:eastAsia="华文楷体" w:hAnsi="华文楷体" w:hint="eastAsia"/>
          <w:sz w:val="28"/>
          <w:szCs w:val="28"/>
        </w:rPr>
        <w:t>一种提携</w:t>
      </w:r>
      <w:ins w:id="777" w:author="admin" w:date="2015-07-05T21:44:00Z">
        <w:r w:rsidR="00C43E40">
          <w:rPr>
            <w:rFonts w:ascii="华文楷体" w:eastAsia="华文楷体" w:hAnsi="华文楷体" w:hint="eastAsia"/>
            <w:sz w:val="28"/>
            <w:szCs w:val="28"/>
          </w:rPr>
          <w:t>，或者说是一种</w:t>
        </w:r>
      </w:ins>
      <w:del w:id="778" w:author="admin" w:date="2015-07-05T21:44:00Z">
        <w:r w:rsidRPr="00F676AA" w:rsidDel="00C43E40">
          <w:rPr>
            <w:rFonts w:ascii="华文楷体" w:eastAsia="华文楷体" w:hAnsi="华文楷体" w:hint="eastAsia"/>
            <w:sz w:val="28"/>
            <w:szCs w:val="28"/>
          </w:rPr>
          <w:delText>和</w:delText>
        </w:r>
      </w:del>
      <w:r w:rsidRPr="00F676AA">
        <w:rPr>
          <w:rFonts w:ascii="华文楷体" w:eastAsia="华文楷体" w:hAnsi="华文楷体" w:hint="eastAsia"/>
          <w:sz w:val="28"/>
          <w:szCs w:val="28"/>
        </w:rPr>
        <w:t>鞭策。实际上我们</w:t>
      </w:r>
      <w:ins w:id="779" w:author="admin" w:date="2015-07-05T21:44:00Z">
        <w:r w:rsidR="00C43E40">
          <w:rPr>
            <w:rFonts w:ascii="华文楷体" w:eastAsia="华文楷体" w:hAnsi="华文楷体" w:hint="eastAsia"/>
            <w:sz w:val="28"/>
            <w:szCs w:val="28"/>
          </w:rPr>
          <w:t>自己</w:t>
        </w:r>
      </w:ins>
      <w:r w:rsidRPr="00F676AA">
        <w:rPr>
          <w:rFonts w:ascii="华文楷体" w:eastAsia="华文楷体" w:hAnsi="华文楷体" w:hint="eastAsia"/>
          <w:sz w:val="28"/>
          <w:szCs w:val="28"/>
        </w:rPr>
        <w:t>也要对应成派的观点着手去修学，然后可以正真通达本来清净，</w:t>
      </w:r>
      <w:proofErr w:type="gramStart"/>
      <w:r w:rsidRPr="00F676AA">
        <w:rPr>
          <w:rFonts w:ascii="华文楷体" w:eastAsia="华文楷体" w:hAnsi="华文楷体" w:hint="eastAsia"/>
          <w:sz w:val="28"/>
          <w:szCs w:val="28"/>
        </w:rPr>
        <w:t>否则像仁波</w:t>
      </w:r>
      <w:proofErr w:type="gramEnd"/>
      <w:r w:rsidRPr="00F676AA">
        <w:rPr>
          <w:rFonts w:ascii="华文楷体" w:eastAsia="华文楷体" w:hAnsi="华文楷体" w:hint="eastAsia"/>
          <w:sz w:val="28"/>
          <w:szCs w:val="28"/>
        </w:rPr>
        <w:t>切去年冬天讲的大圆满的颂词</w:t>
      </w:r>
      <w:del w:id="780" w:author="admin" w:date="2015-07-05T21:46:00Z">
        <w:r w:rsidRPr="00F676AA" w:rsidDel="00147609">
          <w:rPr>
            <w:rFonts w:ascii="华文楷体" w:eastAsia="华文楷体" w:hAnsi="华文楷体" w:hint="eastAsia"/>
            <w:sz w:val="28"/>
            <w:szCs w:val="28"/>
          </w:rPr>
          <w:delText>，</w:delText>
        </w:r>
      </w:del>
      <w:ins w:id="781" w:author="admin" w:date="2015-07-05T21:46:00Z">
        <w:r w:rsidR="00147609">
          <w:rPr>
            <w:rFonts w:ascii="华文楷体" w:eastAsia="华文楷体" w:hAnsi="华文楷体" w:hint="eastAsia"/>
            <w:sz w:val="28"/>
            <w:szCs w:val="28"/>
          </w:rPr>
          <w:t>。</w:t>
        </w:r>
      </w:ins>
      <w:r w:rsidRPr="00F676AA">
        <w:rPr>
          <w:rFonts w:ascii="华文楷体" w:eastAsia="华文楷体" w:hAnsi="华文楷体" w:hint="eastAsia"/>
          <w:sz w:val="28"/>
          <w:szCs w:val="28"/>
        </w:rPr>
        <w:t>大圆满的发愿文，其中很多应成派观点，也讲了很多本来清净的观点</w:t>
      </w:r>
      <w:del w:id="782" w:author="admin" w:date="2015-07-05T21:45:00Z">
        <w:r w:rsidRPr="00F676AA" w:rsidDel="00C43E40">
          <w:rPr>
            <w:rFonts w:ascii="华文楷体" w:eastAsia="华文楷体" w:hAnsi="华文楷体" w:hint="eastAsia"/>
            <w:sz w:val="28"/>
            <w:szCs w:val="28"/>
          </w:rPr>
          <w:delText>【29:33】</w:delText>
        </w:r>
      </w:del>
      <w:r w:rsidRPr="00F676AA">
        <w:rPr>
          <w:rFonts w:ascii="华文楷体" w:eastAsia="华文楷体" w:hAnsi="华文楷体" w:hint="eastAsia"/>
          <w:sz w:val="28"/>
          <w:szCs w:val="28"/>
        </w:rPr>
        <w:t>，所以</w:t>
      </w:r>
      <w:ins w:id="783" w:author="admin" w:date="2015-07-05T21:45:00Z">
        <w:r w:rsidR="00C43E40">
          <w:rPr>
            <w:rFonts w:ascii="华文楷体" w:eastAsia="华文楷体" w:hAnsi="华文楷体" w:hint="eastAsia"/>
            <w:sz w:val="28"/>
            <w:szCs w:val="28"/>
          </w:rPr>
          <w:t>说像这样</w:t>
        </w:r>
      </w:ins>
      <w:ins w:id="784" w:author="admin" w:date="2015-07-05T21:46:00Z">
        <w:r w:rsidR="00147609">
          <w:rPr>
            <w:rFonts w:ascii="华文楷体" w:eastAsia="华文楷体" w:hAnsi="华文楷体" w:hint="eastAsia"/>
            <w:sz w:val="28"/>
            <w:szCs w:val="28"/>
          </w:rPr>
          <w:t>如果</w:t>
        </w:r>
      </w:ins>
      <w:r w:rsidRPr="00F676AA">
        <w:rPr>
          <w:rFonts w:ascii="华文楷体" w:eastAsia="华文楷体" w:hAnsi="华文楷体" w:hint="eastAsia"/>
          <w:sz w:val="28"/>
          <w:szCs w:val="28"/>
        </w:rPr>
        <w:t>对</w:t>
      </w:r>
      <w:ins w:id="785" w:author="admin" w:date="2015-07-05T21:46:00Z">
        <w:r w:rsidR="00147609">
          <w:rPr>
            <w:rFonts w:ascii="华文楷体" w:eastAsia="华文楷体" w:hAnsi="华文楷体" w:hint="eastAsia"/>
            <w:sz w:val="28"/>
            <w:szCs w:val="28"/>
          </w:rPr>
          <w:t>于</w:t>
        </w:r>
      </w:ins>
      <w:r w:rsidRPr="00F676AA">
        <w:rPr>
          <w:rFonts w:ascii="华文楷体" w:eastAsia="华文楷体" w:hAnsi="华文楷体" w:hint="eastAsia"/>
          <w:sz w:val="28"/>
          <w:szCs w:val="28"/>
        </w:rPr>
        <w:t>中观的见解，对应成派的见解有所了知，在看的时候就会在这个基础上有所通达</w:t>
      </w:r>
      <w:ins w:id="786" w:author="admin" w:date="2015-07-05T21:47:00Z">
        <w:r w:rsidR="000A55D5">
          <w:rPr>
            <w:rFonts w:ascii="华文楷体" w:eastAsia="华文楷体" w:hAnsi="华文楷体" w:hint="eastAsia"/>
            <w:sz w:val="28"/>
            <w:szCs w:val="28"/>
          </w:rPr>
          <w:t>的</w:t>
        </w:r>
      </w:ins>
      <w:del w:id="787" w:author="admin" w:date="2015-07-05T21:47:00Z">
        <w:r w:rsidRPr="00F676AA" w:rsidDel="000A55D5">
          <w:rPr>
            <w:rFonts w:ascii="华文楷体" w:eastAsia="华文楷体" w:hAnsi="华文楷体" w:hint="eastAsia"/>
            <w:sz w:val="28"/>
            <w:szCs w:val="28"/>
          </w:rPr>
          <w:delText>，</w:delText>
        </w:r>
      </w:del>
      <w:ins w:id="788" w:author="admin" w:date="2015-07-05T21:47:00Z">
        <w:r w:rsidR="000A55D5">
          <w:rPr>
            <w:rFonts w:ascii="华文楷体" w:eastAsia="华文楷体" w:hAnsi="华文楷体" w:hint="eastAsia"/>
            <w:sz w:val="28"/>
            <w:szCs w:val="28"/>
          </w:rPr>
          <w:t>；</w:t>
        </w:r>
      </w:ins>
      <w:r w:rsidRPr="00F676AA">
        <w:rPr>
          <w:rFonts w:ascii="华文楷体" w:eastAsia="华文楷体" w:hAnsi="华文楷体" w:hint="eastAsia"/>
          <w:sz w:val="28"/>
          <w:szCs w:val="28"/>
        </w:rPr>
        <w:t>如果对于应成派的见解不了知</w:t>
      </w:r>
      <w:ins w:id="789" w:author="admin" w:date="2015-07-05T21:47:00Z">
        <w:r w:rsidR="000A55D5">
          <w:rPr>
            <w:rFonts w:ascii="华文楷体" w:eastAsia="华文楷体" w:hAnsi="华文楷体" w:hint="eastAsia"/>
            <w:sz w:val="28"/>
            <w:szCs w:val="28"/>
          </w:rPr>
          <w:t>的话</w:t>
        </w:r>
      </w:ins>
      <w:r w:rsidRPr="00F676AA">
        <w:rPr>
          <w:rFonts w:ascii="华文楷体" w:eastAsia="华文楷体" w:hAnsi="华文楷体" w:hint="eastAsia"/>
          <w:sz w:val="28"/>
          <w:szCs w:val="28"/>
        </w:rPr>
        <w:t>，</w:t>
      </w:r>
      <w:del w:id="790" w:author="admin" w:date="2015-07-05T21:47:00Z">
        <w:r w:rsidRPr="00F676AA" w:rsidDel="000A55D5">
          <w:rPr>
            <w:rFonts w:ascii="华文楷体" w:eastAsia="华文楷体" w:hAnsi="华文楷体" w:hint="eastAsia"/>
            <w:sz w:val="28"/>
            <w:szCs w:val="28"/>
          </w:rPr>
          <w:delText>不知道</w:delText>
        </w:r>
      </w:del>
      <w:ins w:id="791" w:author="admin" w:date="2015-07-05T21:47:00Z">
        <w:r w:rsidR="000A55D5">
          <w:rPr>
            <w:rFonts w:ascii="华文楷体" w:eastAsia="华文楷体" w:hAnsi="华文楷体" w:hint="eastAsia"/>
            <w:sz w:val="28"/>
            <w:szCs w:val="28"/>
          </w:rPr>
          <w:t>那么</w:t>
        </w:r>
      </w:ins>
      <w:r w:rsidRPr="00F676AA">
        <w:rPr>
          <w:rFonts w:ascii="华文楷体" w:eastAsia="华文楷体" w:hAnsi="华文楷体" w:hint="eastAsia"/>
          <w:sz w:val="28"/>
          <w:szCs w:val="28"/>
        </w:rPr>
        <w:t>什么是本来清净</w:t>
      </w:r>
      <w:ins w:id="792" w:author="admin" w:date="2015-07-05T21:47:00Z">
        <w:r w:rsidR="000A55D5">
          <w:rPr>
            <w:rFonts w:ascii="华文楷体" w:eastAsia="华文楷体" w:hAnsi="华文楷体" w:hint="eastAsia"/>
            <w:sz w:val="28"/>
            <w:szCs w:val="28"/>
          </w:rPr>
          <w:t>？</w:t>
        </w:r>
      </w:ins>
      <w:del w:id="793" w:author="admin" w:date="2015-07-05T21:47:00Z">
        <w:r w:rsidRPr="00F676AA" w:rsidDel="000A55D5">
          <w:rPr>
            <w:rFonts w:ascii="华文楷体" w:eastAsia="华文楷体" w:hAnsi="华文楷体" w:hint="eastAsia"/>
            <w:sz w:val="28"/>
            <w:szCs w:val="28"/>
          </w:rPr>
          <w:delText>，只知道这是一个</w:delText>
        </w:r>
      </w:del>
      <w:proofErr w:type="gramStart"/>
      <w:ins w:id="794" w:author="admin" w:date="2015-07-05T21:47:00Z">
        <w:r w:rsidR="000A55D5">
          <w:rPr>
            <w:rFonts w:ascii="华文楷体" w:eastAsia="华文楷体" w:hAnsi="华文楷体" w:hint="eastAsia"/>
            <w:sz w:val="28"/>
            <w:szCs w:val="28"/>
          </w:rPr>
          <w:t>这个只是</w:t>
        </w:r>
        <w:proofErr w:type="gramEnd"/>
        <w:r w:rsidR="000A55D5">
          <w:rPr>
            <w:rFonts w:ascii="华文楷体" w:eastAsia="华文楷体" w:hAnsi="华文楷体" w:hint="eastAsia"/>
            <w:sz w:val="28"/>
            <w:szCs w:val="28"/>
          </w:rPr>
          <w:t>一个</w:t>
        </w:r>
      </w:ins>
      <w:r w:rsidRPr="00F676AA">
        <w:rPr>
          <w:rFonts w:ascii="华文楷体" w:eastAsia="华文楷体" w:hAnsi="华文楷体" w:hint="eastAsia"/>
          <w:sz w:val="28"/>
          <w:szCs w:val="28"/>
        </w:rPr>
        <w:t>名词的概念，</w:t>
      </w:r>
      <w:ins w:id="795" w:author="admin" w:date="2015-07-05T21:48:00Z">
        <w:r w:rsidR="000A55D5">
          <w:rPr>
            <w:rFonts w:ascii="华文楷体" w:eastAsia="华文楷体" w:hAnsi="华文楷体" w:hint="eastAsia"/>
            <w:sz w:val="28"/>
            <w:szCs w:val="28"/>
          </w:rPr>
          <w:t>它的意义、</w:t>
        </w:r>
      </w:ins>
      <w:r w:rsidRPr="00F676AA">
        <w:rPr>
          <w:rFonts w:ascii="华文楷体" w:eastAsia="华文楷体" w:hAnsi="华文楷体" w:hint="eastAsia"/>
          <w:sz w:val="28"/>
          <w:szCs w:val="28"/>
        </w:rPr>
        <w:t>它的所</w:t>
      </w:r>
      <w:proofErr w:type="gramStart"/>
      <w:r w:rsidRPr="00F676AA">
        <w:rPr>
          <w:rFonts w:ascii="华文楷体" w:eastAsia="华文楷体" w:hAnsi="华文楷体" w:hint="eastAsia"/>
          <w:sz w:val="28"/>
          <w:szCs w:val="28"/>
        </w:rPr>
        <w:t>诠</w:t>
      </w:r>
      <w:proofErr w:type="gramEnd"/>
      <w:r w:rsidRPr="00F676AA">
        <w:rPr>
          <w:rFonts w:ascii="华文楷体" w:eastAsia="华文楷体" w:hAnsi="华文楷体" w:hint="eastAsia"/>
          <w:sz w:val="28"/>
          <w:szCs w:val="28"/>
        </w:rPr>
        <w:t>意就没办法</w:t>
      </w:r>
      <w:ins w:id="796" w:author="admin" w:date="2015-07-05T21:48:00Z">
        <w:r w:rsidR="00C92EA5">
          <w:rPr>
            <w:rFonts w:ascii="华文楷体" w:eastAsia="华文楷体" w:hAnsi="华文楷体" w:hint="eastAsia"/>
            <w:sz w:val="28"/>
            <w:szCs w:val="28"/>
          </w:rPr>
          <w:t>去</w:t>
        </w:r>
      </w:ins>
      <w:r w:rsidRPr="00F676AA">
        <w:rPr>
          <w:rFonts w:ascii="华文楷体" w:eastAsia="华文楷体" w:hAnsi="华文楷体" w:hint="eastAsia"/>
          <w:sz w:val="28"/>
          <w:szCs w:val="28"/>
        </w:rPr>
        <w:t>体会了</w:t>
      </w:r>
      <w:del w:id="797" w:author="admin" w:date="2015-07-05T21:48:00Z">
        <w:r w:rsidRPr="00F676AA" w:rsidDel="00C92EA5">
          <w:rPr>
            <w:rFonts w:ascii="华文楷体" w:eastAsia="华文楷体" w:hAnsi="华文楷体" w:hint="eastAsia"/>
            <w:sz w:val="28"/>
            <w:szCs w:val="28"/>
          </w:rPr>
          <w:delText>，</w:delText>
        </w:r>
      </w:del>
      <w:ins w:id="798" w:author="admin" w:date="2015-07-05T21:48:00Z">
        <w:r w:rsidR="00C92EA5">
          <w:rPr>
            <w:rFonts w:ascii="华文楷体" w:eastAsia="华文楷体" w:hAnsi="华文楷体" w:hint="eastAsia"/>
            <w:sz w:val="28"/>
            <w:szCs w:val="28"/>
          </w:rPr>
          <w:t>。</w:t>
        </w:r>
      </w:ins>
      <w:r w:rsidRPr="00F676AA">
        <w:rPr>
          <w:rFonts w:ascii="华文楷体" w:eastAsia="华文楷体" w:hAnsi="华文楷体" w:hint="eastAsia"/>
          <w:sz w:val="28"/>
          <w:szCs w:val="28"/>
        </w:rPr>
        <w:t>所以不管怎样，可以把应成派的观点作为一种</w:t>
      </w:r>
      <w:ins w:id="799" w:author="admin" w:date="2015-07-05T21:49:00Z">
        <w:r w:rsidR="00C92EA5">
          <w:rPr>
            <w:rFonts w:ascii="华文楷体" w:eastAsia="华文楷体" w:hAnsi="华文楷体" w:hint="eastAsia"/>
            <w:sz w:val="28"/>
            <w:szCs w:val="28"/>
          </w:rPr>
          <w:t>前行，作为一种</w:t>
        </w:r>
      </w:ins>
      <w:r w:rsidRPr="00F676AA">
        <w:rPr>
          <w:rFonts w:ascii="华文楷体" w:eastAsia="华文楷体" w:hAnsi="华文楷体" w:hint="eastAsia"/>
          <w:sz w:val="28"/>
          <w:szCs w:val="28"/>
        </w:rPr>
        <w:t>不共的前行去安立。</w:t>
      </w:r>
    </w:p>
    <w:p w:rsidR="006F1801" w:rsidRPr="006F1801" w:rsidDel="00C92EA5" w:rsidRDefault="006F1801" w:rsidP="006F1801">
      <w:pPr>
        <w:ind w:firstLine="570"/>
        <w:rPr>
          <w:del w:id="800" w:author="admin" w:date="2015-07-05T21:49:00Z"/>
          <w:rFonts w:ascii="华文楷体" w:eastAsia="华文楷体" w:hAnsi="华文楷体"/>
          <w:sz w:val="28"/>
          <w:szCs w:val="28"/>
        </w:rPr>
      </w:pPr>
      <w:del w:id="801" w:author="admin" w:date="2015-07-05T21:49:00Z">
        <w:r w:rsidRPr="006F1801" w:rsidDel="00C92EA5">
          <w:rPr>
            <w:rFonts w:ascii="华文楷体" w:eastAsia="华文楷体" w:hAnsi="华文楷体" w:hint="eastAsia"/>
            <w:sz w:val="28"/>
            <w:szCs w:val="28"/>
          </w:rPr>
          <w:delText>《中观庄严论》第15课30分—40分—李篪</w:delText>
        </w:r>
      </w:del>
    </w:p>
    <w:p w:rsidR="006F1801" w:rsidRPr="006F1801" w:rsidDel="00C92EA5" w:rsidRDefault="006F1801">
      <w:pPr>
        <w:rPr>
          <w:del w:id="802" w:author="admin" w:date="2015-07-05T21:49:00Z"/>
          <w:rFonts w:ascii="华文楷体" w:eastAsia="华文楷体" w:hAnsi="华文楷体"/>
          <w:sz w:val="28"/>
          <w:szCs w:val="28"/>
        </w:rPr>
        <w:pPrChange w:id="803" w:author="admin" w:date="2015-07-05T21:49:00Z">
          <w:pPr>
            <w:ind w:firstLine="570"/>
          </w:pPr>
        </w:pPrChange>
      </w:pPr>
    </w:p>
    <w:p w:rsidR="00BE2D8B" w:rsidRDefault="006F1801" w:rsidP="006F1801">
      <w:pPr>
        <w:ind w:firstLine="570"/>
        <w:rPr>
          <w:ins w:id="804" w:author="admin" w:date="2015-07-05T21:58:00Z"/>
          <w:rFonts w:ascii="华文楷体" w:eastAsia="华文楷体" w:hAnsi="华文楷体"/>
          <w:sz w:val="28"/>
          <w:szCs w:val="28"/>
        </w:rPr>
      </w:pPr>
      <w:del w:id="805" w:author="admin" w:date="2015-07-05T21:49:00Z">
        <w:r w:rsidRPr="006F1801" w:rsidDel="00C92EA5">
          <w:rPr>
            <w:rFonts w:ascii="华文楷体" w:eastAsia="华文楷体" w:hAnsi="华文楷体" w:hint="eastAsia"/>
            <w:sz w:val="28"/>
            <w:szCs w:val="28"/>
          </w:rPr>
          <w:delText>就没办法去体会了，没办法去体会。所以说不管怎么样啊，可以把这个应成派的见解作为一种前行，作为一种不共的前行去安立的。</w:delText>
        </w:r>
      </w:del>
      <w:r w:rsidRPr="006F1801">
        <w:rPr>
          <w:rFonts w:ascii="华文楷体" w:eastAsia="华文楷体" w:hAnsi="华文楷体" w:hint="eastAsia"/>
          <w:sz w:val="28"/>
          <w:szCs w:val="28"/>
        </w:rPr>
        <w:t>法王仁波切</w:t>
      </w:r>
      <w:proofErr w:type="gramStart"/>
      <w:r w:rsidRPr="006F1801">
        <w:rPr>
          <w:rFonts w:ascii="华文楷体" w:eastAsia="华文楷体" w:hAnsi="华文楷体" w:hint="eastAsia"/>
          <w:sz w:val="28"/>
          <w:szCs w:val="28"/>
        </w:rPr>
        <w:t>在执断要诀</w:t>
      </w:r>
      <w:proofErr w:type="gramEnd"/>
      <w:r w:rsidRPr="006F1801">
        <w:rPr>
          <w:rFonts w:ascii="华文楷体" w:eastAsia="华文楷体" w:hAnsi="华文楷体" w:hint="eastAsia"/>
          <w:sz w:val="28"/>
          <w:szCs w:val="28"/>
        </w:rPr>
        <w:t>的这样一种这个，就说是这个直指心性的这个注释前面也是引用了这样一种这个，也是引用了这样一种观心的方式和应成派的这个中观的方法作为前行的，作为他的这个不共前行。就是因为有这样一种</w:t>
      </w:r>
      <w:proofErr w:type="gramStart"/>
      <w:r w:rsidRPr="006F1801">
        <w:rPr>
          <w:rFonts w:ascii="华文楷体" w:eastAsia="华文楷体" w:hAnsi="华文楷体" w:hint="eastAsia"/>
          <w:sz w:val="28"/>
          <w:szCs w:val="28"/>
        </w:rPr>
        <w:t>相似相同</w:t>
      </w:r>
      <w:proofErr w:type="gramEnd"/>
      <w:r w:rsidRPr="006F1801">
        <w:rPr>
          <w:rFonts w:ascii="华文楷体" w:eastAsia="华文楷体" w:hAnsi="华文楷体" w:hint="eastAsia"/>
          <w:sz w:val="28"/>
          <w:szCs w:val="28"/>
        </w:rPr>
        <w:t>之处的缘故，所以说前的讲</w:t>
      </w:r>
      <w:del w:id="806" w:author="admin" w:date="2015-07-05T21:50:00Z">
        <w:r w:rsidRPr="006F1801" w:rsidDel="00CC7FEB">
          <w:rPr>
            <w:rFonts w:ascii="华文楷体" w:eastAsia="华文楷体" w:hAnsi="华文楷体" w:hint="eastAsia"/>
            <w:sz w:val="28"/>
            <w:szCs w:val="28"/>
          </w:rPr>
          <w:delText>？？30：29</w:delText>
        </w:r>
      </w:del>
      <w:r w:rsidRPr="006F1801">
        <w:rPr>
          <w:rFonts w:ascii="华文楷体" w:eastAsia="华文楷体" w:hAnsi="华文楷体" w:hint="eastAsia"/>
          <w:sz w:val="28"/>
          <w:szCs w:val="28"/>
        </w:rPr>
        <w:t>中观见如果</w:t>
      </w:r>
      <w:proofErr w:type="gramStart"/>
      <w:r w:rsidRPr="006F1801">
        <w:rPr>
          <w:rFonts w:ascii="华文楷体" w:eastAsia="华文楷体" w:hAnsi="华文楷体" w:hint="eastAsia"/>
          <w:sz w:val="28"/>
          <w:szCs w:val="28"/>
        </w:rPr>
        <w:t>不</w:t>
      </w:r>
      <w:proofErr w:type="gramEnd"/>
      <w:r w:rsidRPr="006F1801">
        <w:rPr>
          <w:rFonts w:ascii="华文楷体" w:eastAsia="华文楷体" w:hAnsi="华文楷体" w:hint="eastAsia"/>
          <w:sz w:val="28"/>
          <w:szCs w:val="28"/>
        </w:rPr>
        <w:t>组</w:t>
      </w:r>
      <w:ins w:id="807" w:author="admin" w:date="2015-07-05T21:50:00Z">
        <w:r w:rsidR="00CC7FEB">
          <w:rPr>
            <w:rFonts w:ascii="华文楷体" w:eastAsia="华文楷体" w:hAnsi="华文楷体" w:hint="eastAsia"/>
            <w:sz w:val="28"/>
            <w:szCs w:val="28"/>
          </w:rPr>
          <w:t>抉择</w:t>
        </w:r>
      </w:ins>
      <w:del w:id="808" w:author="admin" w:date="2015-07-05T21:50:00Z">
        <w:r w:rsidRPr="006F1801" w:rsidDel="00CC7FEB">
          <w:rPr>
            <w:rFonts w:ascii="华文楷体" w:eastAsia="华文楷体" w:hAnsi="华文楷体" w:hint="eastAsia"/>
            <w:sz w:val="28"/>
            <w:szCs w:val="28"/>
          </w:rPr>
          <w:delText>织</w:delText>
        </w:r>
      </w:del>
      <w:r w:rsidRPr="006F1801">
        <w:rPr>
          <w:rFonts w:ascii="华文楷体" w:eastAsia="华文楷体" w:hAnsi="华文楷体" w:hint="eastAsia"/>
          <w:sz w:val="28"/>
          <w:szCs w:val="28"/>
        </w:rPr>
        <w:t>好的话，那么后面的大圆满也很难以认知的。按照传承祖师的这样一种这个特点来讲的时候呢，以前就说都流传这样一种公案呐，就以前</w:t>
      </w:r>
      <w:proofErr w:type="gramStart"/>
      <w:r w:rsidRPr="006F1801">
        <w:rPr>
          <w:rFonts w:ascii="华文楷体" w:eastAsia="华文楷体" w:hAnsi="华文楷体" w:hint="eastAsia"/>
          <w:sz w:val="28"/>
          <w:szCs w:val="28"/>
        </w:rPr>
        <w:t>这个华智仁</w:t>
      </w:r>
      <w:proofErr w:type="gramEnd"/>
      <w:r w:rsidRPr="006F1801">
        <w:rPr>
          <w:rFonts w:ascii="华文楷体" w:eastAsia="华文楷体" w:hAnsi="华文楷体" w:hint="eastAsia"/>
          <w:sz w:val="28"/>
          <w:szCs w:val="28"/>
        </w:rPr>
        <w:t>波切的弟子</w:t>
      </w:r>
      <w:proofErr w:type="gramStart"/>
      <w:ins w:id="809" w:author="admin" w:date="2015-07-05T21:55:00Z">
        <w:r w:rsidR="00CC7FEB" w:rsidRPr="00CC7FEB">
          <w:rPr>
            <w:rFonts w:ascii="华文楷体" w:eastAsia="华文楷体" w:hAnsi="华文楷体" w:hint="eastAsia"/>
            <w:sz w:val="28"/>
            <w:szCs w:val="28"/>
            <w:rPrChange w:id="810" w:author="admin" w:date="2015-07-05T21:55:00Z">
              <w:rPr>
                <w:rFonts w:ascii="simsun" w:hAnsi="simsun" w:hint="eastAsia"/>
                <w:color w:val="494949"/>
                <w:szCs w:val="21"/>
                <w:shd w:val="clear" w:color="auto" w:fill="E2E2E2"/>
              </w:rPr>
            </w:rPrChange>
          </w:rPr>
          <w:t>乌金滇进诺</w:t>
        </w:r>
        <w:proofErr w:type="gramEnd"/>
        <w:r w:rsidR="00CC7FEB" w:rsidRPr="00CC7FEB">
          <w:rPr>
            <w:rFonts w:ascii="华文楷体" w:eastAsia="华文楷体" w:hAnsi="华文楷体" w:hint="eastAsia"/>
            <w:sz w:val="28"/>
            <w:szCs w:val="28"/>
            <w:rPrChange w:id="811" w:author="admin" w:date="2015-07-05T21:55:00Z">
              <w:rPr>
                <w:rFonts w:ascii="simsun" w:hAnsi="simsun" w:hint="eastAsia"/>
                <w:color w:val="494949"/>
                <w:szCs w:val="21"/>
                <w:shd w:val="clear" w:color="auto" w:fill="E2E2E2"/>
              </w:rPr>
            </w:rPrChange>
          </w:rPr>
          <w:t>布</w:t>
        </w:r>
      </w:ins>
      <w:del w:id="812" w:author="admin" w:date="2015-07-05T21:55:00Z">
        <w:r w:rsidRPr="006F1801" w:rsidDel="00CC7FEB">
          <w:rPr>
            <w:rFonts w:ascii="华文楷体" w:eastAsia="华文楷体" w:hAnsi="华文楷体" w:hint="eastAsia"/>
            <w:sz w:val="28"/>
            <w:szCs w:val="28"/>
          </w:rPr>
          <w:delText>？？30：44</w:delText>
        </w:r>
      </w:del>
      <w:r w:rsidRPr="006F1801">
        <w:rPr>
          <w:rFonts w:ascii="华文楷体" w:eastAsia="华文楷体" w:hAnsi="华文楷体" w:hint="eastAsia"/>
          <w:sz w:val="28"/>
          <w:szCs w:val="28"/>
        </w:rPr>
        <w:t>他要给弟子讲大圆满之前呢，首先是三年当中给弟子讲《中论》和讲《入中论》。三年当中把这个《中论》和《入中论》讲完之后呢，相续当中对于这个大中观的</w:t>
      </w:r>
      <w:del w:id="813" w:author="admin" w:date="2015-07-05T21:56:00Z">
        <w:r w:rsidRPr="006F1801" w:rsidDel="00CC7FEB">
          <w:rPr>
            <w:rFonts w:ascii="华文楷体" w:eastAsia="华文楷体" w:hAnsi="华文楷体" w:hint="eastAsia"/>
            <w:sz w:val="28"/>
            <w:szCs w:val="28"/>
          </w:rPr>
          <w:delText>证见？？30：57</w:delText>
        </w:r>
      </w:del>
      <w:ins w:id="814" w:author="admin" w:date="2015-07-05T21:56:00Z">
        <w:r w:rsidR="00CC7FEB">
          <w:rPr>
            <w:rFonts w:ascii="华文楷体" w:eastAsia="华文楷体" w:hAnsi="华文楷体" w:hint="eastAsia"/>
            <w:sz w:val="28"/>
            <w:szCs w:val="28"/>
          </w:rPr>
          <w:t>正见，</w:t>
        </w:r>
      </w:ins>
      <w:r w:rsidRPr="006F1801">
        <w:rPr>
          <w:rFonts w:ascii="华文楷体" w:eastAsia="华文楷体" w:hAnsi="华文楷体" w:hint="eastAsia"/>
          <w:sz w:val="28"/>
          <w:szCs w:val="28"/>
        </w:rPr>
        <w:t>对于</w:t>
      </w:r>
      <w:ins w:id="815" w:author="admin" w:date="2015-07-05T23:55:00Z">
        <w:r w:rsidR="009527A8">
          <w:rPr>
            <w:rFonts w:ascii="华文楷体" w:eastAsia="华文楷体" w:hAnsi="华文楷体" w:hint="eastAsia"/>
            <w:sz w:val="28"/>
            <w:szCs w:val="28"/>
          </w:rPr>
          <w:t>自</w:t>
        </w:r>
      </w:ins>
      <w:del w:id="816" w:author="admin" w:date="2015-07-05T23:55:00Z">
        <w:r w:rsidRPr="006F1801" w:rsidDel="009527A8">
          <w:rPr>
            <w:rFonts w:ascii="华文楷体" w:eastAsia="华文楷体" w:hAnsi="华文楷体" w:hint="eastAsia"/>
            <w:sz w:val="28"/>
            <w:szCs w:val="28"/>
          </w:rPr>
          <w:delText>智</w:delText>
        </w:r>
      </w:del>
      <w:r w:rsidRPr="006F1801">
        <w:rPr>
          <w:rFonts w:ascii="华文楷体" w:eastAsia="华文楷体" w:hAnsi="华文楷体" w:hint="eastAsia"/>
          <w:sz w:val="28"/>
          <w:szCs w:val="28"/>
        </w:rPr>
        <w:t>空的</w:t>
      </w:r>
      <w:del w:id="817" w:author="admin" w:date="2015-07-05T21:56:00Z">
        <w:r w:rsidRPr="006F1801" w:rsidDel="00CC7FEB">
          <w:rPr>
            <w:rFonts w:ascii="华文楷体" w:eastAsia="华文楷体" w:hAnsi="华文楷体" w:hint="eastAsia"/>
            <w:sz w:val="28"/>
            <w:szCs w:val="28"/>
          </w:rPr>
          <w:delText>证见？？30：58</w:delText>
        </w:r>
      </w:del>
      <w:ins w:id="818" w:author="admin" w:date="2015-07-05T21:56:00Z">
        <w:r w:rsidR="00CC7FEB">
          <w:rPr>
            <w:rFonts w:ascii="华文楷体" w:eastAsia="华文楷体" w:hAnsi="华文楷体" w:hint="eastAsia"/>
            <w:sz w:val="28"/>
            <w:szCs w:val="28"/>
          </w:rPr>
          <w:t>正见</w:t>
        </w:r>
      </w:ins>
      <w:r w:rsidRPr="006F1801">
        <w:rPr>
          <w:rFonts w:ascii="华文楷体" w:eastAsia="华文楷体" w:hAnsi="华文楷体" w:hint="eastAsia"/>
          <w:sz w:val="28"/>
          <w:szCs w:val="28"/>
        </w:rPr>
        <w:t>，他有一种了知了，再给来讲大圆满一下就可以通达，一下就</w:t>
      </w:r>
      <w:proofErr w:type="gramStart"/>
      <w:r w:rsidRPr="006F1801">
        <w:rPr>
          <w:rFonts w:ascii="华文楷体" w:eastAsia="华文楷体" w:hAnsi="华文楷体" w:hint="eastAsia"/>
          <w:sz w:val="28"/>
          <w:szCs w:val="28"/>
        </w:rPr>
        <w:t>可以证悟了</w:t>
      </w:r>
      <w:proofErr w:type="gramEnd"/>
      <w:r w:rsidRPr="006F1801">
        <w:rPr>
          <w:rFonts w:ascii="华文楷体" w:eastAsia="华文楷体" w:hAnsi="华文楷体" w:hint="eastAsia"/>
          <w:sz w:val="28"/>
          <w:szCs w:val="28"/>
        </w:rPr>
        <w:t>。所以像这样我们就知道学习《中观》的的确确呢，它是通向于大圆满的一种非常非常重要的梯阶，如果这个方面没有通达，没有产生一个殊胜的</w:t>
      </w:r>
      <w:del w:id="819" w:author="admin" w:date="2015-07-05T21:57:00Z">
        <w:r w:rsidRPr="006F1801" w:rsidDel="00BE2D8B">
          <w:rPr>
            <w:rFonts w:ascii="华文楷体" w:eastAsia="华文楷体" w:hAnsi="华文楷体" w:hint="eastAsia"/>
            <w:sz w:val="28"/>
            <w:szCs w:val="28"/>
          </w:rPr>
          <w:delText>证见</w:delText>
        </w:r>
      </w:del>
      <w:ins w:id="820" w:author="admin" w:date="2015-07-05T21:57:00Z">
        <w:r w:rsidR="00BE2D8B">
          <w:rPr>
            <w:rFonts w:ascii="华文楷体" w:eastAsia="华文楷体" w:hAnsi="华文楷体" w:hint="eastAsia"/>
            <w:sz w:val="28"/>
            <w:szCs w:val="28"/>
          </w:rPr>
          <w:t>正见</w:t>
        </w:r>
      </w:ins>
      <w:r w:rsidRPr="006F1801">
        <w:rPr>
          <w:rFonts w:ascii="华文楷体" w:eastAsia="华文楷体" w:hAnsi="华文楷体" w:hint="eastAsia"/>
          <w:sz w:val="28"/>
          <w:szCs w:val="28"/>
        </w:rPr>
        <w:t>的话，真正要去直接去修大圆满，非常非常困难。这个方面呢麦彭仁波切也是通过一个特殊的语句，让我们对于这样一种这个中观应成派的见解，和这个本来清净的见解产生一种，产生一种</w:t>
      </w:r>
      <w:del w:id="821" w:author="admin" w:date="2015-07-05T22:02:00Z">
        <w:r w:rsidRPr="006F1801" w:rsidDel="00BE2D8B">
          <w:rPr>
            <w:rFonts w:ascii="华文楷体" w:eastAsia="华文楷体" w:hAnsi="华文楷体" w:hint="eastAsia"/>
            <w:sz w:val="28"/>
            <w:szCs w:val="28"/>
          </w:rPr>
          <w:delText>稀求心</w:delText>
        </w:r>
      </w:del>
      <w:ins w:id="822" w:author="admin" w:date="2015-07-05T22:02:00Z">
        <w:r w:rsidR="00BE2D8B">
          <w:rPr>
            <w:rFonts w:ascii="华文楷体" w:eastAsia="华文楷体" w:hAnsi="华文楷体" w:hint="eastAsia"/>
            <w:sz w:val="28"/>
            <w:szCs w:val="28"/>
          </w:rPr>
          <w:t>希求心</w:t>
        </w:r>
      </w:ins>
      <w:r w:rsidRPr="006F1801">
        <w:rPr>
          <w:rFonts w:ascii="华文楷体" w:eastAsia="华文楷体" w:hAnsi="华文楷体" w:hint="eastAsia"/>
          <w:sz w:val="28"/>
          <w:szCs w:val="28"/>
        </w:rPr>
        <w:t>。什么特殊的词句呢？</w:t>
      </w:r>
    </w:p>
    <w:p w:rsidR="00BE2D8B" w:rsidRDefault="006F1801" w:rsidP="006F1801">
      <w:pPr>
        <w:ind w:firstLine="570"/>
        <w:rPr>
          <w:ins w:id="823" w:author="admin" w:date="2015-07-05T21:58:00Z"/>
          <w:rFonts w:ascii="华文楷体" w:eastAsia="华文楷体" w:hAnsi="华文楷体"/>
          <w:sz w:val="28"/>
          <w:szCs w:val="28"/>
        </w:rPr>
      </w:pPr>
      <w:r w:rsidRPr="006F1801">
        <w:rPr>
          <w:rFonts w:ascii="华文楷体" w:eastAsia="华文楷体" w:hAnsi="华文楷体" w:hint="eastAsia"/>
          <w:sz w:val="28"/>
          <w:szCs w:val="28"/>
        </w:rPr>
        <w:t>【我本人虽然自愧不如，却对此向往不已。】</w:t>
      </w:r>
    </w:p>
    <w:p w:rsidR="00C224CF" w:rsidRDefault="006F1801" w:rsidP="006F1801">
      <w:pPr>
        <w:ind w:firstLine="570"/>
        <w:rPr>
          <w:ins w:id="824" w:author="admin" w:date="2015-07-01T22:37:00Z"/>
          <w:rFonts w:ascii="华文楷体" w:eastAsia="华文楷体" w:hAnsi="华文楷体"/>
          <w:sz w:val="28"/>
          <w:szCs w:val="28"/>
        </w:rPr>
      </w:pPr>
      <w:r w:rsidRPr="006F1801">
        <w:rPr>
          <w:rFonts w:ascii="华文楷体" w:eastAsia="华文楷体" w:hAnsi="华文楷体" w:hint="eastAsia"/>
          <w:sz w:val="28"/>
          <w:szCs w:val="28"/>
        </w:rPr>
        <w:t>所以说麦彭仁波切他老人家这个语气就是这样，我们看到这个语</w:t>
      </w:r>
      <w:r w:rsidRPr="006F1801">
        <w:rPr>
          <w:rFonts w:ascii="华文楷体" w:eastAsia="华文楷体" w:hAnsi="华文楷体" w:hint="eastAsia"/>
          <w:sz w:val="28"/>
          <w:szCs w:val="28"/>
        </w:rPr>
        <w:lastRenderedPageBreak/>
        <w:t>气之后呢，实际上也应该产生一种共鸣</w:t>
      </w:r>
      <w:del w:id="825" w:author="admin" w:date="2015-07-05T22:02:00Z">
        <w:r w:rsidRPr="006F1801" w:rsidDel="00B37E0D">
          <w:rPr>
            <w:rFonts w:ascii="华文楷体" w:eastAsia="华文楷体" w:hAnsi="华文楷体" w:hint="eastAsia"/>
            <w:sz w:val="28"/>
            <w:szCs w:val="28"/>
          </w:rPr>
          <w:delText>，</w:delText>
        </w:r>
      </w:del>
      <w:ins w:id="826" w:author="admin" w:date="2015-07-05T22:02:00Z">
        <w:r w:rsidR="00B37E0D">
          <w:rPr>
            <w:rFonts w:ascii="华文楷体" w:eastAsia="华文楷体" w:hAnsi="华文楷体" w:hint="eastAsia"/>
            <w:sz w:val="28"/>
            <w:szCs w:val="28"/>
          </w:rPr>
          <w:t>。</w:t>
        </w:r>
      </w:ins>
      <w:r w:rsidRPr="006F1801">
        <w:rPr>
          <w:rFonts w:ascii="华文楷体" w:eastAsia="华文楷体" w:hAnsi="华文楷体" w:hint="eastAsia"/>
          <w:sz w:val="28"/>
          <w:szCs w:val="28"/>
        </w:rPr>
        <w:t>我们对于</w:t>
      </w:r>
      <w:proofErr w:type="gramStart"/>
      <w:r w:rsidRPr="006F1801">
        <w:rPr>
          <w:rFonts w:ascii="华文楷体" w:eastAsia="华文楷体" w:hAnsi="华文楷体" w:hint="eastAsia"/>
          <w:sz w:val="28"/>
          <w:szCs w:val="28"/>
        </w:rPr>
        <w:t>这个应</w:t>
      </w:r>
      <w:proofErr w:type="gramEnd"/>
      <w:r w:rsidRPr="006F1801">
        <w:rPr>
          <w:rFonts w:ascii="华文楷体" w:eastAsia="华文楷体" w:hAnsi="华文楷体" w:hint="eastAsia"/>
          <w:sz w:val="28"/>
          <w:szCs w:val="28"/>
        </w:rPr>
        <w:t>成派的见解啊，对于这个本来清净的见解，也应该产生一种向往。如果有这个向往心，就自然而然就能够主动趣入，学习这样一种应成派的这样一种论典，自己会，自己付出这样一种这个精进心，去通达他。</w:t>
      </w:r>
    </w:p>
    <w:p w:rsidR="00C224CF" w:rsidRDefault="006F1801" w:rsidP="006F1801">
      <w:pPr>
        <w:ind w:firstLine="570"/>
        <w:rPr>
          <w:ins w:id="827" w:author="admin" w:date="2015-07-01T22:37:00Z"/>
          <w:rFonts w:ascii="华文楷体" w:eastAsia="华文楷体" w:hAnsi="华文楷体"/>
          <w:sz w:val="28"/>
          <w:szCs w:val="28"/>
        </w:rPr>
      </w:pPr>
      <w:r w:rsidRPr="006F1801">
        <w:rPr>
          <w:rFonts w:ascii="华文楷体" w:eastAsia="华文楷体" w:hAnsi="华文楷体" w:hint="eastAsia"/>
          <w:sz w:val="28"/>
          <w:szCs w:val="28"/>
        </w:rPr>
        <w:t>【</w:t>
      </w:r>
      <w:r w:rsidRPr="00C224CF">
        <w:rPr>
          <w:rFonts w:asciiTheme="minorEastAsia" w:hAnsiTheme="minorEastAsia" w:hint="eastAsia"/>
          <w:sz w:val="28"/>
          <w:szCs w:val="28"/>
          <w:rPrChange w:id="828" w:author="admin" w:date="2015-07-01T22:37:00Z">
            <w:rPr>
              <w:rFonts w:ascii="华文楷体" w:eastAsia="华文楷体" w:hAnsi="华文楷体" w:hint="eastAsia"/>
              <w:sz w:val="28"/>
              <w:szCs w:val="28"/>
            </w:rPr>
          </w:rPrChange>
        </w:rPr>
        <w:t>这部论典堪为大乘总的通衢大道，将二大宗轨理趣汇成一流，尤其是胜义量遵循具德龙猛菩萨的观点、名言量随从具德法称论师而承许，将这两条支流融入一味一体的理证大海究竟汇集为远离四边戏论之大中观的这部论已完整无缺地容纳了大乘佛经教义以及六庄严等诸大祖师诠解的深要。</w:t>
      </w:r>
      <w:r w:rsidRPr="006F1801">
        <w:rPr>
          <w:rFonts w:ascii="华文楷体" w:eastAsia="华文楷体" w:hAnsi="华文楷体" w:hint="eastAsia"/>
          <w:sz w:val="28"/>
          <w:szCs w:val="28"/>
        </w:rPr>
        <w:t>】</w:t>
      </w:r>
    </w:p>
    <w:p w:rsidR="00C224CF" w:rsidRDefault="006F1801" w:rsidP="006F1801">
      <w:pPr>
        <w:ind w:firstLine="570"/>
        <w:rPr>
          <w:ins w:id="829" w:author="admin" w:date="2015-07-01T22:37:00Z"/>
          <w:rFonts w:ascii="华文楷体" w:eastAsia="华文楷体" w:hAnsi="华文楷体"/>
          <w:sz w:val="28"/>
          <w:szCs w:val="28"/>
        </w:rPr>
      </w:pPr>
      <w:r w:rsidRPr="006F1801">
        <w:rPr>
          <w:rFonts w:ascii="华文楷体" w:eastAsia="华文楷体" w:hAnsi="华文楷体" w:hint="eastAsia"/>
          <w:sz w:val="28"/>
          <w:szCs w:val="28"/>
        </w:rPr>
        <w:t>《中观庄严论》这部</w:t>
      </w:r>
      <w:proofErr w:type="gramStart"/>
      <w:r w:rsidRPr="006F1801">
        <w:rPr>
          <w:rFonts w:ascii="华文楷体" w:eastAsia="华文楷体" w:hAnsi="华文楷体" w:hint="eastAsia"/>
          <w:sz w:val="28"/>
          <w:szCs w:val="28"/>
        </w:rPr>
        <w:t>论典呢</w:t>
      </w:r>
      <w:proofErr w:type="gramEnd"/>
      <w:r w:rsidRPr="006F1801">
        <w:rPr>
          <w:rFonts w:ascii="华文楷体" w:eastAsia="华文楷体" w:hAnsi="华文楷体" w:hint="eastAsia"/>
          <w:sz w:val="28"/>
          <w:szCs w:val="28"/>
        </w:rPr>
        <w:t>，堪为</w:t>
      </w:r>
      <w:proofErr w:type="gramStart"/>
      <w:r w:rsidRPr="006F1801">
        <w:rPr>
          <w:rFonts w:ascii="华文楷体" w:eastAsia="华文楷体" w:hAnsi="华文楷体" w:hint="eastAsia"/>
          <w:sz w:val="28"/>
          <w:szCs w:val="28"/>
        </w:rPr>
        <w:t>大乘总</w:t>
      </w:r>
      <w:proofErr w:type="gramEnd"/>
      <w:r w:rsidRPr="006F1801">
        <w:rPr>
          <w:rFonts w:ascii="华文楷体" w:eastAsia="华文楷体" w:hAnsi="华文楷体" w:hint="eastAsia"/>
          <w:sz w:val="28"/>
          <w:szCs w:val="28"/>
        </w:rPr>
        <w:t>的通渠大道，那么已经</w:t>
      </w:r>
      <w:del w:id="830" w:author="admin" w:date="2015-07-05T22:04:00Z">
        <w:r w:rsidRPr="006F1801" w:rsidDel="00005AB8">
          <w:rPr>
            <w:rFonts w:ascii="华文楷体" w:eastAsia="华文楷体" w:hAnsi="华文楷体" w:hint="eastAsia"/>
            <w:sz w:val="28"/>
            <w:szCs w:val="28"/>
          </w:rPr>
          <w:delText>？？32：33</w:delText>
        </w:r>
      </w:del>
      <w:r w:rsidRPr="006F1801">
        <w:rPr>
          <w:rFonts w:ascii="华文楷体" w:eastAsia="华文楷体" w:hAnsi="华文楷体" w:hint="eastAsia"/>
          <w:sz w:val="28"/>
          <w:szCs w:val="28"/>
        </w:rPr>
        <w:t>就说前前后后被赞叹很多次的。那么就说《中观庄严论》能够把两大宗轨，也就是说这样一种甚深见和广大行的理趣呢汇成一流，尤其是</w:t>
      </w:r>
      <w:proofErr w:type="gramStart"/>
      <w:r w:rsidRPr="006F1801">
        <w:rPr>
          <w:rFonts w:ascii="华文楷体" w:eastAsia="华文楷体" w:hAnsi="华文楷体" w:hint="eastAsia"/>
          <w:sz w:val="28"/>
          <w:szCs w:val="28"/>
        </w:rPr>
        <w:t>胜义量是</w:t>
      </w:r>
      <w:proofErr w:type="gramEnd"/>
      <w:r w:rsidRPr="006F1801">
        <w:rPr>
          <w:rFonts w:ascii="华文楷体" w:eastAsia="华文楷体" w:hAnsi="华文楷体" w:hint="eastAsia"/>
          <w:sz w:val="28"/>
          <w:szCs w:val="28"/>
        </w:rPr>
        <w:t>遵循龙树菩萨的观点、名言量是随从</w:t>
      </w:r>
      <w:proofErr w:type="gramStart"/>
      <w:r w:rsidRPr="006F1801">
        <w:rPr>
          <w:rFonts w:ascii="华文楷体" w:eastAsia="华文楷体" w:hAnsi="华文楷体" w:hint="eastAsia"/>
          <w:sz w:val="28"/>
          <w:szCs w:val="28"/>
        </w:rPr>
        <w:t>具德法称论师</w:t>
      </w:r>
      <w:proofErr w:type="gramEnd"/>
      <w:r w:rsidRPr="006F1801">
        <w:rPr>
          <w:rFonts w:ascii="华文楷体" w:eastAsia="华文楷体" w:hAnsi="华文楷体" w:hint="eastAsia"/>
          <w:sz w:val="28"/>
          <w:szCs w:val="28"/>
        </w:rPr>
        <w:t>的观点而</w:t>
      </w:r>
      <w:proofErr w:type="gramStart"/>
      <w:r w:rsidRPr="006F1801">
        <w:rPr>
          <w:rFonts w:ascii="华文楷体" w:eastAsia="华文楷体" w:hAnsi="华文楷体" w:hint="eastAsia"/>
          <w:sz w:val="28"/>
          <w:szCs w:val="28"/>
        </w:rPr>
        <w:t>进行承许的</w:t>
      </w:r>
      <w:proofErr w:type="gramEnd"/>
      <w:r w:rsidRPr="006F1801">
        <w:rPr>
          <w:rFonts w:ascii="华文楷体" w:eastAsia="华文楷体" w:hAnsi="华文楷体" w:hint="eastAsia"/>
          <w:sz w:val="28"/>
          <w:szCs w:val="28"/>
        </w:rPr>
        <w:t>，</w:t>
      </w:r>
      <w:proofErr w:type="gramStart"/>
      <w:r w:rsidRPr="006F1801">
        <w:rPr>
          <w:rFonts w:ascii="华文楷体" w:eastAsia="华文楷体" w:hAnsi="华文楷体" w:hint="eastAsia"/>
          <w:sz w:val="28"/>
          <w:szCs w:val="28"/>
        </w:rPr>
        <w:t>然后呢把这</w:t>
      </w:r>
      <w:proofErr w:type="gramEnd"/>
      <w:r w:rsidRPr="006F1801">
        <w:rPr>
          <w:rFonts w:ascii="华文楷体" w:eastAsia="华文楷体" w:hAnsi="华文楷体" w:hint="eastAsia"/>
          <w:sz w:val="28"/>
          <w:szCs w:val="28"/>
        </w:rPr>
        <w:t>两个支流也是融入一味一体的理证大海当中。前面</w:t>
      </w:r>
      <w:del w:id="831" w:author="admin" w:date="2015-07-05T22:07:00Z">
        <w:r w:rsidRPr="006F1801" w:rsidDel="00005AB8">
          <w:rPr>
            <w:rFonts w:ascii="华文楷体" w:eastAsia="华文楷体" w:hAnsi="华文楷体" w:hint="eastAsia"/>
            <w:sz w:val="28"/>
            <w:szCs w:val="28"/>
          </w:rPr>
          <w:delText>部分那么这个赞停偈？？32：57</w:delText>
        </w:r>
      </w:del>
      <w:ins w:id="832" w:author="admin" w:date="2015-07-05T22:07:00Z">
        <w:r w:rsidR="00005AB8">
          <w:rPr>
            <w:rFonts w:ascii="华文楷体" w:eastAsia="华文楷体" w:hAnsi="华文楷体" w:hint="eastAsia"/>
            <w:sz w:val="28"/>
            <w:szCs w:val="28"/>
          </w:rPr>
          <w:t>麦彭仁波切</w:t>
        </w:r>
      </w:ins>
      <w:ins w:id="833" w:author="admin" w:date="2015-07-05T22:09:00Z">
        <w:r w:rsidR="00005AB8">
          <w:rPr>
            <w:rFonts w:ascii="华文楷体" w:eastAsia="华文楷体" w:hAnsi="华文楷体" w:hint="eastAsia"/>
            <w:sz w:val="28"/>
            <w:szCs w:val="28"/>
          </w:rPr>
          <w:t>暂停</w:t>
        </w:r>
        <w:proofErr w:type="gramStart"/>
        <w:r w:rsidR="00005AB8">
          <w:rPr>
            <w:rFonts w:ascii="华文楷体" w:eastAsia="华文楷体" w:hAnsi="华文楷体" w:hint="eastAsia"/>
            <w:sz w:val="28"/>
            <w:szCs w:val="28"/>
          </w:rPr>
          <w:t>偈</w:t>
        </w:r>
      </w:ins>
      <w:proofErr w:type="gramEnd"/>
      <w:r w:rsidRPr="006F1801">
        <w:rPr>
          <w:rFonts w:ascii="华文楷体" w:eastAsia="华文楷体" w:hAnsi="华文楷体" w:hint="eastAsia"/>
          <w:sz w:val="28"/>
          <w:szCs w:val="28"/>
        </w:rPr>
        <w:t>当中呢</w:t>
      </w:r>
      <w:ins w:id="834" w:author="admin" w:date="2015-07-05T22:09:00Z">
        <w:r w:rsidR="00005AB8">
          <w:rPr>
            <w:rFonts w:ascii="华文楷体" w:eastAsia="华文楷体" w:hAnsi="华文楷体" w:hint="eastAsia"/>
            <w:sz w:val="28"/>
            <w:szCs w:val="28"/>
          </w:rPr>
          <w:t>，</w:t>
        </w:r>
      </w:ins>
      <w:r w:rsidRPr="006F1801">
        <w:rPr>
          <w:rFonts w:ascii="华文楷体" w:eastAsia="华文楷体" w:hAnsi="华文楷体" w:hint="eastAsia"/>
          <w:sz w:val="28"/>
          <w:szCs w:val="28"/>
        </w:rPr>
        <w:t>也是对这个《中观庄严论》，他就说是能够变成一个一味的理证大海也是做了赞叹的。所以说呢在这个显现上面呢，龙树菩萨这个传承也是非常先进的，法</w:t>
      </w:r>
      <w:proofErr w:type="gramStart"/>
      <w:r w:rsidRPr="006F1801">
        <w:rPr>
          <w:rFonts w:ascii="华文楷体" w:eastAsia="华文楷体" w:hAnsi="华文楷体" w:hint="eastAsia"/>
          <w:sz w:val="28"/>
          <w:szCs w:val="28"/>
        </w:rPr>
        <w:t>称论师</w:t>
      </w:r>
      <w:proofErr w:type="gramEnd"/>
      <w:r w:rsidRPr="006F1801">
        <w:rPr>
          <w:rFonts w:ascii="华文楷体" w:eastAsia="华文楷体" w:hAnsi="华文楷体" w:hint="eastAsia"/>
          <w:sz w:val="28"/>
          <w:szCs w:val="28"/>
        </w:rPr>
        <w:t>的这个传承也是很兴盛的，但是呢就能够把这个龙树菩萨的观点和法</w:t>
      </w:r>
      <w:proofErr w:type="gramStart"/>
      <w:r w:rsidRPr="006F1801">
        <w:rPr>
          <w:rFonts w:ascii="华文楷体" w:eastAsia="华文楷体" w:hAnsi="华文楷体" w:hint="eastAsia"/>
          <w:sz w:val="28"/>
          <w:szCs w:val="28"/>
        </w:rPr>
        <w:t>称论师</w:t>
      </w:r>
      <w:proofErr w:type="gramEnd"/>
      <w:r w:rsidRPr="006F1801">
        <w:rPr>
          <w:rFonts w:ascii="华文楷体" w:eastAsia="华文楷体" w:hAnsi="华文楷体" w:hint="eastAsia"/>
          <w:sz w:val="28"/>
          <w:szCs w:val="28"/>
        </w:rPr>
        <w:t>的观点融合在一个论典当中，一味一体的方式来进行安立的就是《中观庄严论》这个</w:t>
      </w:r>
      <w:proofErr w:type="gramStart"/>
      <w:r w:rsidRPr="006F1801">
        <w:rPr>
          <w:rFonts w:ascii="华文楷体" w:eastAsia="华文楷体" w:hAnsi="华文楷体" w:hint="eastAsia"/>
          <w:sz w:val="28"/>
          <w:szCs w:val="28"/>
        </w:rPr>
        <w:t>一部论典而已</w:t>
      </w:r>
      <w:proofErr w:type="gramEnd"/>
      <w:r w:rsidRPr="006F1801">
        <w:rPr>
          <w:rFonts w:ascii="华文楷体" w:eastAsia="华文楷体" w:hAnsi="华文楷体" w:hint="eastAsia"/>
          <w:sz w:val="28"/>
          <w:szCs w:val="28"/>
        </w:rPr>
        <w:t>。</w:t>
      </w:r>
    </w:p>
    <w:p w:rsidR="00C224CF" w:rsidRDefault="006F1801" w:rsidP="006F1801">
      <w:pPr>
        <w:ind w:firstLine="570"/>
        <w:rPr>
          <w:ins w:id="835" w:author="admin" w:date="2015-07-01T22:37:00Z"/>
          <w:rFonts w:ascii="华文楷体" w:eastAsia="华文楷体" w:hAnsi="华文楷体"/>
          <w:sz w:val="28"/>
          <w:szCs w:val="28"/>
        </w:rPr>
      </w:pPr>
      <w:r w:rsidRPr="006F1801">
        <w:rPr>
          <w:rFonts w:ascii="华文楷体" w:eastAsia="华文楷体" w:hAnsi="华文楷体" w:hint="eastAsia"/>
          <w:sz w:val="28"/>
          <w:szCs w:val="28"/>
        </w:rPr>
        <w:t>【</w:t>
      </w:r>
      <w:r w:rsidRPr="00C224CF">
        <w:rPr>
          <w:rFonts w:asciiTheme="minorEastAsia" w:hAnsiTheme="minorEastAsia" w:hint="eastAsia"/>
          <w:sz w:val="28"/>
          <w:szCs w:val="28"/>
          <w:rPrChange w:id="836" w:author="admin" w:date="2015-07-01T22:37:00Z">
            <w:rPr>
              <w:rFonts w:ascii="华文楷体" w:eastAsia="华文楷体" w:hAnsi="华文楷体" w:hint="eastAsia"/>
              <w:sz w:val="28"/>
              <w:szCs w:val="28"/>
            </w:rPr>
          </w:rPrChange>
        </w:rPr>
        <w:t>究竟汇集为远离四边戏论之大中观】</w:t>
      </w:r>
      <w:del w:id="837" w:author="admin" w:date="2015-07-01T22:37:00Z">
        <w:r w:rsidRPr="006F1801" w:rsidDel="00C224CF">
          <w:rPr>
            <w:rFonts w:ascii="华文楷体" w:eastAsia="华文楷体" w:hAnsi="华文楷体" w:hint="eastAsia"/>
            <w:sz w:val="28"/>
            <w:szCs w:val="28"/>
          </w:rPr>
          <w:delText>，</w:delText>
        </w:r>
      </w:del>
    </w:p>
    <w:p w:rsidR="00C224CF" w:rsidRDefault="006F1801" w:rsidP="006F1801">
      <w:pPr>
        <w:ind w:firstLine="570"/>
        <w:rPr>
          <w:ins w:id="838" w:author="admin" w:date="2015-07-01T22:37:00Z"/>
          <w:rFonts w:ascii="华文楷体" w:eastAsia="华文楷体" w:hAnsi="华文楷体"/>
          <w:sz w:val="28"/>
          <w:szCs w:val="28"/>
        </w:rPr>
      </w:pPr>
      <w:r w:rsidRPr="006F1801">
        <w:rPr>
          <w:rFonts w:ascii="华文楷体" w:eastAsia="华文楷体" w:hAnsi="华文楷体" w:hint="eastAsia"/>
          <w:sz w:val="28"/>
          <w:szCs w:val="28"/>
        </w:rPr>
        <w:t>那么就说是这个究竟它汇集为远离四边戏论之大中观，也就是说</w:t>
      </w:r>
      <w:r w:rsidRPr="006F1801">
        <w:rPr>
          <w:rFonts w:ascii="华文楷体" w:eastAsia="华文楷体" w:hAnsi="华文楷体" w:hint="eastAsia"/>
          <w:sz w:val="28"/>
          <w:szCs w:val="28"/>
        </w:rPr>
        <w:lastRenderedPageBreak/>
        <w:t>在《中观庄严论》当中呢，首先也是讲了这个单空，也是讲了这个唯识的道理。那后面呢也是讲到了远离四边戏论的大中观，应成派见解</w:t>
      </w:r>
      <w:del w:id="839" w:author="admin" w:date="2015-07-05T22:10:00Z">
        <w:r w:rsidRPr="006F1801" w:rsidDel="00005AB8">
          <w:rPr>
            <w:rFonts w:ascii="华文楷体" w:eastAsia="华文楷体" w:hAnsi="华文楷体" w:hint="eastAsia"/>
            <w:sz w:val="28"/>
            <w:szCs w:val="28"/>
          </w:rPr>
          <w:delText>？？33：40</w:delText>
        </w:r>
      </w:del>
      <w:r w:rsidRPr="006F1801">
        <w:rPr>
          <w:rFonts w:ascii="华文楷体" w:eastAsia="华文楷体" w:hAnsi="华文楷体" w:hint="eastAsia"/>
          <w:sz w:val="28"/>
          <w:szCs w:val="28"/>
        </w:rPr>
        <w:t>无二无别的这样一种这个大中观，那么像这样的话，在这个论典当中完全具备的。</w:t>
      </w:r>
    </w:p>
    <w:p w:rsidR="00C224CF" w:rsidRDefault="006F1801" w:rsidP="006F1801">
      <w:pPr>
        <w:ind w:firstLine="570"/>
        <w:rPr>
          <w:ins w:id="840" w:author="admin" w:date="2015-07-01T22:37:00Z"/>
          <w:rFonts w:ascii="华文楷体" w:eastAsia="华文楷体" w:hAnsi="华文楷体"/>
          <w:sz w:val="28"/>
          <w:szCs w:val="28"/>
        </w:rPr>
      </w:pPr>
      <w:r w:rsidRPr="006F1801">
        <w:rPr>
          <w:rFonts w:ascii="华文楷体" w:eastAsia="华文楷体" w:hAnsi="华文楷体" w:hint="eastAsia"/>
          <w:sz w:val="28"/>
          <w:szCs w:val="28"/>
        </w:rPr>
        <w:t>【</w:t>
      </w:r>
      <w:r w:rsidRPr="00C224CF">
        <w:rPr>
          <w:rFonts w:asciiTheme="minorEastAsia" w:hAnsiTheme="minorEastAsia" w:hint="eastAsia"/>
          <w:sz w:val="28"/>
          <w:szCs w:val="28"/>
          <w:rPrChange w:id="841" w:author="admin" w:date="2015-07-01T22:37:00Z">
            <w:rPr>
              <w:rFonts w:ascii="华文楷体" w:eastAsia="华文楷体" w:hAnsi="华文楷体" w:hint="eastAsia"/>
              <w:sz w:val="28"/>
              <w:szCs w:val="28"/>
            </w:rPr>
          </w:rPrChange>
        </w:rPr>
        <w:t>这部论已完整无缺地容纳了大乘佛经教义</w:t>
      </w:r>
      <w:r w:rsidRPr="006F1801">
        <w:rPr>
          <w:rFonts w:ascii="华文楷体" w:eastAsia="华文楷体" w:hAnsi="华文楷体" w:hint="eastAsia"/>
          <w:sz w:val="28"/>
          <w:szCs w:val="28"/>
        </w:rPr>
        <w:t>】</w:t>
      </w:r>
    </w:p>
    <w:p w:rsidR="00C224CF" w:rsidRDefault="006F1801" w:rsidP="00005AB8">
      <w:pPr>
        <w:ind w:firstLine="570"/>
        <w:rPr>
          <w:ins w:id="842" w:author="admin" w:date="2015-07-01T22:37:00Z"/>
          <w:rFonts w:ascii="华文楷体" w:eastAsia="华文楷体" w:hAnsi="华文楷体"/>
          <w:sz w:val="28"/>
          <w:szCs w:val="28"/>
        </w:rPr>
      </w:pPr>
      <w:del w:id="843" w:author="admin" w:date="2015-07-01T22:37:00Z">
        <w:r w:rsidRPr="006F1801" w:rsidDel="00C224CF">
          <w:rPr>
            <w:rFonts w:ascii="华文楷体" w:eastAsia="华文楷体" w:hAnsi="华文楷体" w:hint="eastAsia"/>
            <w:sz w:val="28"/>
            <w:szCs w:val="28"/>
          </w:rPr>
          <w:delText>，</w:delText>
        </w:r>
      </w:del>
      <w:r w:rsidRPr="006F1801">
        <w:rPr>
          <w:rFonts w:ascii="华文楷体" w:eastAsia="华文楷体" w:hAnsi="华文楷体" w:hint="eastAsia"/>
          <w:sz w:val="28"/>
          <w:szCs w:val="28"/>
        </w:rPr>
        <w:t>他就像《楞伽经》，还就说是《三摩地王经》啊，《波罗经》等等，这样大乘的佛经教义，还有六庄严等，诸大祖师</w:t>
      </w:r>
      <w:proofErr w:type="gramStart"/>
      <w:r w:rsidRPr="006F1801">
        <w:rPr>
          <w:rFonts w:ascii="华文楷体" w:eastAsia="华文楷体" w:hAnsi="华文楷体" w:hint="eastAsia"/>
          <w:sz w:val="28"/>
          <w:szCs w:val="28"/>
        </w:rPr>
        <w:t>诠</w:t>
      </w:r>
      <w:proofErr w:type="gramEnd"/>
      <w:r w:rsidRPr="006F1801">
        <w:rPr>
          <w:rFonts w:ascii="华文楷体" w:eastAsia="华文楷体" w:hAnsi="华文楷体" w:hint="eastAsia"/>
          <w:sz w:val="28"/>
          <w:szCs w:val="28"/>
        </w:rPr>
        <w:t>解的深要。就是说六庄严就是在佛陀去世之后呢，在这个印度</w:t>
      </w:r>
      <w:proofErr w:type="gramStart"/>
      <w:r w:rsidRPr="006F1801">
        <w:rPr>
          <w:rFonts w:ascii="华文楷体" w:eastAsia="华文楷体" w:hAnsi="华文楷体" w:hint="eastAsia"/>
          <w:sz w:val="28"/>
          <w:szCs w:val="28"/>
        </w:rPr>
        <w:t>啊出现</w:t>
      </w:r>
      <w:proofErr w:type="gramEnd"/>
      <w:r w:rsidRPr="006F1801">
        <w:rPr>
          <w:rFonts w:ascii="华文楷体" w:eastAsia="华文楷体" w:hAnsi="华文楷体" w:hint="eastAsia"/>
          <w:sz w:val="28"/>
          <w:szCs w:val="28"/>
        </w:rPr>
        <w:t>了这个六位论师，</w:t>
      </w:r>
      <w:proofErr w:type="gramStart"/>
      <w:r w:rsidRPr="006F1801">
        <w:rPr>
          <w:rFonts w:ascii="华文楷体" w:eastAsia="华文楷体" w:hAnsi="华文楷体" w:hint="eastAsia"/>
          <w:sz w:val="28"/>
          <w:szCs w:val="28"/>
        </w:rPr>
        <w:t>六位论师呢</w:t>
      </w:r>
      <w:proofErr w:type="gramEnd"/>
      <w:r w:rsidRPr="006F1801">
        <w:rPr>
          <w:rFonts w:ascii="华文楷体" w:eastAsia="华文楷体" w:hAnsi="华文楷体" w:hint="eastAsia"/>
          <w:sz w:val="28"/>
          <w:szCs w:val="28"/>
        </w:rPr>
        <w:t>就说是把这个佛陀的这样一种这个经教，他的这个隐藏的意义，精华的意义做开显，做弘扬，所以说呢后面呢，大家称这</w:t>
      </w:r>
      <w:proofErr w:type="gramStart"/>
      <w:r w:rsidRPr="006F1801">
        <w:rPr>
          <w:rFonts w:ascii="华文楷体" w:eastAsia="华文楷体" w:hAnsi="华文楷体" w:hint="eastAsia"/>
          <w:sz w:val="28"/>
          <w:szCs w:val="28"/>
        </w:rPr>
        <w:t>六位论师叫做</w:t>
      </w:r>
      <w:proofErr w:type="gramEnd"/>
      <w:r w:rsidRPr="006F1801">
        <w:rPr>
          <w:rFonts w:ascii="华文楷体" w:eastAsia="华文楷体" w:hAnsi="华文楷体" w:hint="eastAsia"/>
          <w:sz w:val="28"/>
          <w:szCs w:val="28"/>
        </w:rPr>
        <w:t>南</w:t>
      </w:r>
      <w:proofErr w:type="gramStart"/>
      <w:r w:rsidRPr="006F1801">
        <w:rPr>
          <w:rFonts w:ascii="华文楷体" w:eastAsia="华文楷体" w:hAnsi="华文楷体" w:hint="eastAsia"/>
          <w:sz w:val="28"/>
          <w:szCs w:val="28"/>
        </w:rPr>
        <w:t>澹</w:t>
      </w:r>
      <w:proofErr w:type="gramEnd"/>
      <w:r w:rsidRPr="006F1801">
        <w:rPr>
          <w:rFonts w:ascii="华文楷体" w:eastAsia="华文楷体" w:hAnsi="华文楷体" w:hint="eastAsia"/>
          <w:sz w:val="28"/>
          <w:szCs w:val="28"/>
        </w:rPr>
        <w:t>部洲的庄严，南</w:t>
      </w:r>
      <w:proofErr w:type="gramStart"/>
      <w:r w:rsidRPr="006F1801">
        <w:rPr>
          <w:rFonts w:ascii="华文楷体" w:eastAsia="华文楷体" w:hAnsi="华文楷体" w:hint="eastAsia"/>
          <w:sz w:val="28"/>
          <w:szCs w:val="28"/>
        </w:rPr>
        <w:t>澹</w:t>
      </w:r>
      <w:proofErr w:type="gramEnd"/>
      <w:r w:rsidRPr="006F1801">
        <w:rPr>
          <w:rFonts w:ascii="华文楷体" w:eastAsia="华文楷体" w:hAnsi="华文楷体" w:hint="eastAsia"/>
          <w:sz w:val="28"/>
          <w:szCs w:val="28"/>
        </w:rPr>
        <w:t>部洲，所以称之为六庄严。六庄严呢，就说是这个想法，有的时候分别的方式是不一样，但是共称的方法呢，中观的</w:t>
      </w:r>
      <w:proofErr w:type="gramStart"/>
      <w:r w:rsidRPr="006F1801">
        <w:rPr>
          <w:rFonts w:ascii="华文楷体" w:eastAsia="华文楷体" w:hAnsi="华文楷体" w:hint="eastAsia"/>
          <w:sz w:val="28"/>
          <w:szCs w:val="28"/>
        </w:rPr>
        <w:t>两位论师啊</w:t>
      </w:r>
      <w:proofErr w:type="gramEnd"/>
      <w:r w:rsidRPr="006F1801">
        <w:rPr>
          <w:rFonts w:ascii="华文楷体" w:eastAsia="华文楷体" w:hAnsi="华文楷体" w:hint="eastAsia"/>
          <w:sz w:val="28"/>
          <w:szCs w:val="28"/>
        </w:rPr>
        <w:t>，就是这个龙树菩萨和</w:t>
      </w:r>
      <w:proofErr w:type="gramStart"/>
      <w:r w:rsidRPr="006F1801">
        <w:rPr>
          <w:rFonts w:ascii="华文楷体" w:eastAsia="华文楷体" w:hAnsi="华文楷体" w:hint="eastAsia"/>
          <w:sz w:val="28"/>
          <w:szCs w:val="28"/>
        </w:rPr>
        <w:t>圣天</w:t>
      </w:r>
      <w:proofErr w:type="gramEnd"/>
      <w:r w:rsidRPr="006F1801">
        <w:rPr>
          <w:rFonts w:ascii="华文楷体" w:eastAsia="华文楷体" w:hAnsi="华文楷体" w:hint="eastAsia"/>
          <w:sz w:val="28"/>
          <w:szCs w:val="28"/>
        </w:rPr>
        <w:t>菩萨，那么就当然就说是中观的这样一种这个大祖师</w:t>
      </w:r>
      <w:del w:id="844" w:author="admin" w:date="2015-07-05T22:13:00Z">
        <w:r w:rsidRPr="006F1801" w:rsidDel="00005AB8">
          <w:rPr>
            <w:rFonts w:ascii="华文楷体" w:eastAsia="华文楷体" w:hAnsi="华文楷体" w:hint="eastAsia"/>
            <w:sz w:val="28"/>
            <w:szCs w:val="28"/>
          </w:rPr>
          <w:delText>，</w:delText>
        </w:r>
      </w:del>
      <w:ins w:id="845" w:author="admin" w:date="2015-07-05T22:13:00Z">
        <w:r w:rsidR="00005AB8">
          <w:rPr>
            <w:rFonts w:ascii="华文楷体" w:eastAsia="华文楷体" w:hAnsi="华文楷体" w:hint="eastAsia"/>
            <w:sz w:val="28"/>
            <w:szCs w:val="28"/>
          </w:rPr>
          <w:t>。</w:t>
        </w:r>
      </w:ins>
      <w:del w:id="846" w:author="admin" w:date="2015-07-05T22:13:00Z">
        <w:r w:rsidRPr="006F1801" w:rsidDel="00005AB8">
          <w:rPr>
            <w:rFonts w:ascii="华文楷体" w:eastAsia="华文楷体" w:hAnsi="华文楷体" w:hint="eastAsia"/>
            <w:sz w:val="28"/>
            <w:szCs w:val="28"/>
          </w:rPr>
          <w:delText>？？34：35</w:delText>
        </w:r>
      </w:del>
      <w:ins w:id="847" w:author="admin" w:date="2015-07-05T22:13:00Z">
        <w:r w:rsidR="00005AB8">
          <w:rPr>
            <w:rFonts w:ascii="华文楷体" w:eastAsia="华文楷体" w:hAnsi="华文楷体" w:hint="eastAsia"/>
            <w:sz w:val="28"/>
            <w:szCs w:val="28"/>
          </w:rPr>
          <w:t>那么深要</w:t>
        </w:r>
      </w:ins>
      <w:r w:rsidRPr="006F1801">
        <w:rPr>
          <w:rFonts w:ascii="华文楷体" w:eastAsia="华文楷体" w:hAnsi="华文楷体" w:hint="eastAsia"/>
          <w:sz w:val="28"/>
          <w:szCs w:val="28"/>
        </w:rPr>
        <w:t>在《中观庄严论》肯定是有的，因为他着重</w:t>
      </w:r>
      <w:proofErr w:type="gramStart"/>
      <w:r w:rsidRPr="006F1801">
        <w:rPr>
          <w:rFonts w:ascii="华文楷体" w:eastAsia="华文楷体" w:hAnsi="华文楷体" w:hint="eastAsia"/>
          <w:sz w:val="28"/>
          <w:szCs w:val="28"/>
        </w:rPr>
        <w:t>讲胜义谛</w:t>
      </w:r>
      <w:proofErr w:type="gramEnd"/>
      <w:r w:rsidRPr="006F1801">
        <w:rPr>
          <w:rFonts w:ascii="华文楷体" w:eastAsia="华文楷体" w:hAnsi="华文楷体" w:hint="eastAsia"/>
          <w:sz w:val="28"/>
          <w:szCs w:val="28"/>
        </w:rPr>
        <w:t>的时候就是讲这个中观的空性嘛，这一部分呢是肯定存在的。还有呢就是两大庄严呢就是讲对法的，两位论师。对法的</w:t>
      </w:r>
      <w:proofErr w:type="gramStart"/>
      <w:r w:rsidRPr="006F1801">
        <w:rPr>
          <w:rFonts w:ascii="华文楷体" w:eastAsia="华文楷体" w:hAnsi="华文楷体" w:hint="eastAsia"/>
          <w:sz w:val="28"/>
          <w:szCs w:val="28"/>
        </w:rPr>
        <w:t>两位论师呢</w:t>
      </w:r>
      <w:proofErr w:type="gramEnd"/>
      <w:r w:rsidRPr="006F1801">
        <w:rPr>
          <w:rFonts w:ascii="华文楷体" w:eastAsia="华文楷体" w:hAnsi="华文楷体" w:hint="eastAsia"/>
          <w:sz w:val="28"/>
          <w:szCs w:val="28"/>
        </w:rPr>
        <w:t>就是无著菩萨和这个世亲论师，那么这个是对法，主要是讲这样一种</w:t>
      </w:r>
      <w:proofErr w:type="gramStart"/>
      <w:r w:rsidRPr="006F1801">
        <w:rPr>
          <w:rFonts w:ascii="华文楷体" w:eastAsia="华文楷体" w:hAnsi="华文楷体" w:hint="eastAsia"/>
          <w:sz w:val="28"/>
          <w:szCs w:val="28"/>
        </w:rPr>
        <w:t>这个俱舍</w:t>
      </w:r>
      <w:proofErr w:type="gramEnd"/>
      <w:del w:id="848" w:author="admin" w:date="2015-07-05T22:14:00Z">
        <w:r w:rsidRPr="006F1801" w:rsidDel="006F5B8B">
          <w:rPr>
            <w:rFonts w:ascii="华文楷体" w:eastAsia="华文楷体" w:hAnsi="华文楷体" w:hint="eastAsia"/>
            <w:sz w:val="28"/>
            <w:szCs w:val="28"/>
          </w:rPr>
          <w:delText>？？34：53</w:delText>
        </w:r>
      </w:del>
      <w:r w:rsidRPr="006F1801">
        <w:rPr>
          <w:rFonts w:ascii="华文楷体" w:eastAsia="华文楷体" w:hAnsi="华文楷体" w:hint="eastAsia"/>
          <w:sz w:val="28"/>
          <w:szCs w:val="28"/>
        </w:rPr>
        <w:t>嘛，对法的这样两大祖师。那么就说是这个上对法，就说是这个上</w:t>
      </w:r>
      <w:proofErr w:type="gramStart"/>
      <w:r w:rsidRPr="006F1801">
        <w:rPr>
          <w:rFonts w:ascii="华文楷体" w:eastAsia="华文楷体" w:hAnsi="华文楷体" w:hint="eastAsia"/>
          <w:sz w:val="28"/>
          <w:szCs w:val="28"/>
        </w:rPr>
        <w:t>俱舍呢</w:t>
      </w:r>
      <w:proofErr w:type="gramEnd"/>
      <w:r w:rsidRPr="006F1801">
        <w:rPr>
          <w:rFonts w:ascii="华文楷体" w:eastAsia="华文楷体" w:hAnsi="华文楷体" w:hint="eastAsia"/>
          <w:sz w:val="28"/>
          <w:szCs w:val="28"/>
        </w:rPr>
        <w:t>，它是这个大乘俱舍，像《集论》是无著菩萨他写的，然后就是《下俱舍》，也就说小乘的《俱舍论》呢世亲菩萨写的。所以说对对法的弘扬方面呢，就说是无著菩萨和这样一种世亲论师，</w:t>
      </w:r>
      <w:proofErr w:type="gramStart"/>
      <w:r w:rsidRPr="006F1801">
        <w:rPr>
          <w:rFonts w:ascii="华文楷体" w:eastAsia="华文楷体" w:hAnsi="华文楷体" w:hint="eastAsia"/>
          <w:sz w:val="28"/>
          <w:szCs w:val="28"/>
        </w:rPr>
        <w:t>两个论师的</w:t>
      </w:r>
      <w:proofErr w:type="gramEnd"/>
      <w:r w:rsidRPr="006F1801">
        <w:rPr>
          <w:rFonts w:ascii="华文楷体" w:eastAsia="华文楷体" w:hAnsi="华文楷体" w:hint="eastAsia"/>
          <w:sz w:val="28"/>
          <w:szCs w:val="28"/>
        </w:rPr>
        <w:t>这个观点。那</w:t>
      </w:r>
      <w:r w:rsidRPr="006F1801">
        <w:rPr>
          <w:rFonts w:ascii="华文楷体" w:eastAsia="华文楷体" w:hAnsi="华文楷体" w:hint="eastAsia"/>
          <w:sz w:val="28"/>
          <w:szCs w:val="28"/>
        </w:rPr>
        <w:lastRenderedPageBreak/>
        <w:t>么在这个当中呢也是牵扯到一些这个，这一方面的问题，对于对法方面的这个阿</w:t>
      </w:r>
      <w:proofErr w:type="gramStart"/>
      <w:r w:rsidRPr="006F1801">
        <w:rPr>
          <w:rFonts w:ascii="华文楷体" w:eastAsia="华文楷体" w:hAnsi="华文楷体" w:hint="eastAsia"/>
          <w:sz w:val="28"/>
          <w:szCs w:val="28"/>
        </w:rPr>
        <w:t>毗</w:t>
      </w:r>
      <w:proofErr w:type="gramEnd"/>
      <w:r w:rsidRPr="006F1801">
        <w:rPr>
          <w:rFonts w:ascii="华文楷体" w:eastAsia="华文楷体" w:hAnsi="华文楷体" w:hint="eastAsia"/>
          <w:sz w:val="28"/>
          <w:szCs w:val="28"/>
        </w:rPr>
        <w:t>达摩的方面的问题，在这个当中也是存在的。然后呢还有就是讲到了在这个因明方面的，因明方面呢就是两个论师，一个是陈</w:t>
      </w:r>
      <w:proofErr w:type="gramStart"/>
      <w:r w:rsidRPr="006F1801">
        <w:rPr>
          <w:rFonts w:ascii="华文楷体" w:eastAsia="华文楷体" w:hAnsi="华文楷体" w:hint="eastAsia"/>
          <w:sz w:val="28"/>
          <w:szCs w:val="28"/>
        </w:rPr>
        <w:t>那论师</w:t>
      </w:r>
      <w:proofErr w:type="gramEnd"/>
      <w:r w:rsidRPr="006F1801">
        <w:rPr>
          <w:rFonts w:ascii="华文楷体" w:eastAsia="华文楷体" w:hAnsi="华文楷体" w:hint="eastAsia"/>
          <w:sz w:val="28"/>
          <w:szCs w:val="28"/>
        </w:rPr>
        <w:t>，一个是法</w:t>
      </w:r>
      <w:proofErr w:type="gramStart"/>
      <w:r w:rsidRPr="006F1801">
        <w:rPr>
          <w:rFonts w:ascii="华文楷体" w:eastAsia="华文楷体" w:hAnsi="华文楷体" w:hint="eastAsia"/>
          <w:sz w:val="28"/>
          <w:szCs w:val="28"/>
        </w:rPr>
        <w:t>称论师</w:t>
      </w:r>
      <w:proofErr w:type="gramEnd"/>
      <w:r w:rsidRPr="006F1801">
        <w:rPr>
          <w:rFonts w:ascii="华文楷体" w:eastAsia="华文楷体" w:hAnsi="华文楷体" w:hint="eastAsia"/>
          <w:sz w:val="28"/>
          <w:szCs w:val="28"/>
        </w:rPr>
        <w:t>。像这样的话，这个因明的观点当然在《中观庄严论》当中也是有的。所以说呢，中观的龙树菩萨和</w:t>
      </w:r>
      <w:proofErr w:type="gramStart"/>
      <w:r w:rsidRPr="006F1801">
        <w:rPr>
          <w:rFonts w:ascii="华文楷体" w:eastAsia="华文楷体" w:hAnsi="华文楷体" w:hint="eastAsia"/>
          <w:sz w:val="28"/>
          <w:szCs w:val="28"/>
        </w:rPr>
        <w:t>圣天</w:t>
      </w:r>
      <w:proofErr w:type="gramEnd"/>
      <w:r w:rsidRPr="006F1801">
        <w:rPr>
          <w:rFonts w:ascii="华文楷体" w:eastAsia="华文楷体" w:hAnsi="华文楷体" w:hint="eastAsia"/>
          <w:sz w:val="28"/>
          <w:szCs w:val="28"/>
        </w:rPr>
        <w:t>论师，还有在对法方面的一些唯识的观点，还有就是在因明当中的一些这个法</w:t>
      </w:r>
      <w:proofErr w:type="gramStart"/>
      <w:r w:rsidRPr="006F1801">
        <w:rPr>
          <w:rFonts w:ascii="华文楷体" w:eastAsia="华文楷体" w:hAnsi="华文楷体" w:hint="eastAsia"/>
          <w:sz w:val="28"/>
          <w:szCs w:val="28"/>
        </w:rPr>
        <w:t>称论师等等承许</w:t>
      </w:r>
      <w:proofErr w:type="gramEnd"/>
      <w:r w:rsidRPr="006F1801">
        <w:rPr>
          <w:rFonts w:ascii="华文楷体" w:eastAsia="华文楷体" w:hAnsi="华文楷体" w:hint="eastAsia"/>
          <w:sz w:val="28"/>
          <w:szCs w:val="28"/>
        </w:rPr>
        <w:t>的观点，在这里面都有，都是存在的</w:t>
      </w:r>
      <w:del w:id="849" w:author="admin" w:date="2015-07-05T23:40:00Z">
        <w:r w:rsidRPr="006F1801" w:rsidDel="00EA3369">
          <w:rPr>
            <w:rFonts w:ascii="华文楷体" w:eastAsia="华文楷体" w:hAnsi="华文楷体" w:hint="eastAsia"/>
            <w:sz w:val="28"/>
            <w:szCs w:val="28"/>
          </w:rPr>
          <w:delText>，</w:delText>
        </w:r>
      </w:del>
      <w:ins w:id="850" w:author="admin" w:date="2015-07-05T23:40:00Z">
        <w:r w:rsidR="00EA3369">
          <w:rPr>
            <w:rFonts w:ascii="华文楷体" w:eastAsia="华文楷体" w:hAnsi="华文楷体" w:hint="eastAsia"/>
            <w:sz w:val="28"/>
            <w:szCs w:val="28"/>
          </w:rPr>
          <w:t>。</w:t>
        </w:r>
      </w:ins>
      <w:r w:rsidRPr="006F1801">
        <w:rPr>
          <w:rFonts w:ascii="华文楷体" w:eastAsia="华文楷体" w:hAnsi="华文楷体" w:hint="eastAsia"/>
          <w:sz w:val="28"/>
          <w:szCs w:val="28"/>
        </w:rPr>
        <w:t>所以说《中观庄严论》已经包括了六庄严</w:t>
      </w:r>
      <w:del w:id="851" w:author="admin" w:date="2015-07-05T23:41:00Z">
        <w:r w:rsidRPr="006F1801" w:rsidDel="002B4F1C">
          <w:rPr>
            <w:rFonts w:ascii="华文楷体" w:eastAsia="华文楷体" w:hAnsi="华文楷体" w:hint="eastAsia"/>
            <w:sz w:val="28"/>
            <w:szCs w:val="28"/>
          </w:rPr>
          <w:delText>论，</w:delText>
        </w:r>
      </w:del>
      <w:ins w:id="852" w:author="admin" w:date="2015-07-05T23:41:00Z">
        <w:r w:rsidR="002B4F1C">
          <w:rPr>
            <w:rFonts w:ascii="华文楷体" w:eastAsia="华文楷体" w:hAnsi="华文楷体" w:hint="eastAsia"/>
            <w:sz w:val="28"/>
            <w:szCs w:val="28"/>
          </w:rPr>
          <w:t>等</w:t>
        </w:r>
      </w:ins>
      <w:r w:rsidRPr="006F1801">
        <w:rPr>
          <w:rFonts w:ascii="华文楷体" w:eastAsia="华文楷体" w:hAnsi="华文楷体" w:hint="eastAsia"/>
          <w:sz w:val="28"/>
          <w:szCs w:val="28"/>
        </w:rPr>
        <w:t>诸大祖师</w:t>
      </w:r>
      <w:proofErr w:type="gramStart"/>
      <w:r w:rsidRPr="006F1801">
        <w:rPr>
          <w:rFonts w:ascii="华文楷体" w:eastAsia="华文楷体" w:hAnsi="华文楷体" w:hint="eastAsia"/>
          <w:sz w:val="28"/>
          <w:szCs w:val="28"/>
        </w:rPr>
        <w:t>诠</w:t>
      </w:r>
      <w:proofErr w:type="gramEnd"/>
      <w:r w:rsidRPr="006F1801">
        <w:rPr>
          <w:rFonts w:ascii="华文楷体" w:eastAsia="华文楷体" w:hAnsi="华文楷体" w:hint="eastAsia"/>
          <w:sz w:val="28"/>
          <w:szCs w:val="28"/>
        </w:rPr>
        <w:t>解</w:t>
      </w:r>
      <w:ins w:id="853" w:author="admin" w:date="2015-07-05T23:41:00Z">
        <w:r w:rsidR="002B4F1C">
          <w:rPr>
            <w:rFonts w:ascii="华文楷体" w:eastAsia="华文楷体" w:hAnsi="华文楷体" w:hint="eastAsia"/>
            <w:sz w:val="28"/>
            <w:szCs w:val="28"/>
          </w:rPr>
          <w:t>的</w:t>
        </w:r>
      </w:ins>
      <w:del w:id="854" w:author="admin" w:date="2015-07-05T23:47:00Z">
        <w:r w:rsidRPr="006F1801" w:rsidDel="004C33A2">
          <w:rPr>
            <w:rFonts w:ascii="华文楷体" w:eastAsia="华文楷体" w:hAnsi="华文楷体" w:hint="eastAsia"/>
            <w:sz w:val="28"/>
            <w:szCs w:val="28"/>
          </w:rPr>
          <w:delText>圣</w:delText>
        </w:r>
      </w:del>
      <w:ins w:id="855" w:author="admin" w:date="2015-07-05T23:47:00Z">
        <w:r w:rsidR="004C33A2">
          <w:rPr>
            <w:rFonts w:ascii="华文楷体" w:eastAsia="华文楷体" w:hAnsi="华文楷体" w:hint="eastAsia"/>
            <w:sz w:val="28"/>
            <w:szCs w:val="28"/>
          </w:rPr>
          <w:t>深</w:t>
        </w:r>
      </w:ins>
      <w:r w:rsidRPr="006F1801">
        <w:rPr>
          <w:rFonts w:ascii="华文楷体" w:eastAsia="华文楷体" w:hAnsi="华文楷体" w:hint="eastAsia"/>
          <w:sz w:val="28"/>
          <w:szCs w:val="28"/>
        </w:rPr>
        <w:t>要</w:t>
      </w:r>
      <w:del w:id="856" w:author="admin" w:date="2015-07-05T23:41:00Z">
        <w:r w:rsidRPr="006F1801" w:rsidDel="002B4F1C">
          <w:rPr>
            <w:rFonts w:ascii="华文楷体" w:eastAsia="华文楷体" w:hAnsi="华文楷体" w:hint="eastAsia"/>
            <w:sz w:val="28"/>
            <w:szCs w:val="28"/>
          </w:rPr>
          <w:delText>？？35：48</w:delText>
        </w:r>
      </w:del>
      <w:r w:rsidRPr="006F1801">
        <w:rPr>
          <w:rFonts w:ascii="华文楷体" w:eastAsia="华文楷体" w:hAnsi="华文楷体" w:hint="eastAsia"/>
          <w:sz w:val="28"/>
          <w:szCs w:val="28"/>
        </w:rPr>
        <w:t>。</w:t>
      </w:r>
    </w:p>
    <w:p w:rsidR="00C224CF" w:rsidRDefault="006F1801" w:rsidP="006F1801">
      <w:pPr>
        <w:ind w:firstLine="570"/>
        <w:rPr>
          <w:ins w:id="857" w:author="admin" w:date="2015-07-01T22:37:00Z"/>
          <w:rFonts w:ascii="华文楷体" w:eastAsia="华文楷体" w:hAnsi="华文楷体"/>
          <w:sz w:val="28"/>
          <w:szCs w:val="28"/>
        </w:rPr>
      </w:pPr>
      <w:r w:rsidRPr="006F1801">
        <w:rPr>
          <w:rFonts w:ascii="华文楷体" w:eastAsia="华文楷体" w:hAnsi="华文楷体" w:hint="eastAsia"/>
          <w:sz w:val="28"/>
          <w:szCs w:val="28"/>
        </w:rPr>
        <w:t>【</w:t>
      </w:r>
      <w:r w:rsidRPr="00C224CF">
        <w:rPr>
          <w:rFonts w:asciiTheme="minorEastAsia" w:hAnsiTheme="minorEastAsia" w:hint="eastAsia"/>
          <w:sz w:val="28"/>
          <w:szCs w:val="28"/>
          <w:rPrChange w:id="858" w:author="admin" w:date="2015-07-01T22:37:00Z">
            <w:rPr>
              <w:rFonts w:ascii="华文楷体" w:eastAsia="华文楷体" w:hAnsi="华文楷体" w:hint="eastAsia"/>
              <w:sz w:val="28"/>
              <w:szCs w:val="28"/>
            </w:rPr>
          </w:rPrChange>
        </w:rPr>
        <w:t>对于大地之上无与伦比的这一伟大善说，偏执一方的人们为何不恭敬顶戴？</w:t>
      </w:r>
      <w:r w:rsidRPr="006F1801">
        <w:rPr>
          <w:rFonts w:ascii="华文楷体" w:eastAsia="华文楷体" w:hAnsi="华文楷体" w:hint="eastAsia"/>
          <w:sz w:val="28"/>
          <w:szCs w:val="28"/>
        </w:rPr>
        <w:t>】</w:t>
      </w:r>
    </w:p>
    <w:p w:rsidR="00366EE9" w:rsidRDefault="006F1801" w:rsidP="006F1801">
      <w:pPr>
        <w:ind w:firstLine="570"/>
        <w:rPr>
          <w:ins w:id="859" w:author="admin" w:date="2015-07-05T23:43:00Z"/>
          <w:rFonts w:ascii="华文楷体" w:eastAsia="华文楷体" w:hAnsi="华文楷体"/>
          <w:sz w:val="28"/>
          <w:szCs w:val="28"/>
        </w:rPr>
      </w:pPr>
      <w:r w:rsidRPr="006F1801">
        <w:rPr>
          <w:rFonts w:ascii="华文楷体" w:eastAsia="华文楷体" w:hAnsi="华文楷体" w:hint="eastAsia"/>
          <w:sz w:val="28"/>
          <w:szCs w:val="28"/>
        </w:rPr>
        <w:t>那么这个</w:t>
      </w:r>
      <w:proofErr w:type="gramStart"/>
      <w:r w:rsidRPr="006F1801">
        <w:rPr>
          <w:rFonts w:ascii="华文楷体" w:eastAsia="华文楷体" w:hAnsi="华文楷体" w:hint="eastAsia"/>
          <w:sz w:val="28"/>
          <w:szCs w:val="28"/>
        </w:rPr>
        <w:t>论典呢</w:t>
      </w:r>
      <w:proofErr w:type="gramEnd"/>
      <w:r w:rsidRPr="006F1801">
        <w:rPr>
          <w:rFonts w:ascii="华文楷体" w:eastAsia="华文楷体" w:hAnsi="华文楷体" w:hint="eastAsia"/>
          <w:sz w:val="28"/>
          <w:szCs w:val="28"/>
        </w:rPr>
        <w:t>在大地上面已经出现了，而且在大地上面一个是无与伦比的伟大善说，偏执一方的人们应该恭敬</w:t>
      </w:r>
      <w:del w:id="860" w:author="admin" w:date="2015-07-05T23:41:00Z">
        <w:r w:rsidRPr="006F1801" w:rsidDel="00FC1A90">
          <w:rPr>
            <w:rFonts w:ascii="华文楷体" w:eastAsia="华文楷体" w:hAnsi="华文楷体" w:hint="eastAsia"/>
            <w:sz w:val="28"/>
            <w:szCs w:val="28"/>
          </w:rPr>
          <w:delText>，</w:delText>
        </w:r>
      </w:del>
      <w:ins w:id="861" w:author="admin" w:date="2015-07-05T23:41:00Z">
        <w:r w:rsidR="00FC1A90">
          <w:rPr>
            <w:rFonts w:ascii="华文楷体" w:eastAsia="华文楷体" w:hAnsi="华文楷体" w:hint="eastAsia"/>
            <w:sz w:val="28"/>
            <w:szCs w:val="28"/>
          </w:rPr>
          <w:t>。</w:t>
        </w:r>
      </w:ins>
      <w:r w:rsidRPr="006F1801">
        <w:rPr>
          <w:rFonts w:ascii="华文楷体" w:eastAsia="华文楷体" w:hAnsi="华文楷体" w:hint="eastAsia"/>
          <w:sz w:val="28"/>
          <w:szCs w:val="28"/>
        </w:rPr>
        <w:t>为什么不恭敬顶戴呢？</w:t>
      </w:r>
      <w:del w:id="862" w:author="admin" w:date="2015-07-05T23:41:00Z">
        <w:r w:rsidRPr="006F1801" w:rsidDel="00366EE9">
          <w:rPr>
            <w:rFonts w:ascii="华文楷体" w:eastAsia="华文楷体" w:hAnsi="华文楷体" w:hint="eastAsia"/>
            <w:sz w:val="28"/>
            <w:szCs w:val="28"/>
          </w:rPr>
          <w:delText>什么是</w:delText>
        </w:r>
      </w:del>
      <w:r w:rsidRPr="006F1801">
        <w:rPr>
          <w:rFonts w:ascii="华文楷体" w:eastAsia="华文楷体" w:hAnsi="华文楷体" w:hint="eastAsia"/>
          <w:sz w:val="28"/>
          <w:szCs w:val="28"/>
        </w:rPr>
        <w:t>谁是偏执一方的人们？偏执一方的人，在显现上面呢，有些人是偏执于唯识而排挤中观的这个也有，</w:t>
      </w:r>
      <w:proofErr w:type="gramStart"/>
      <w:r w:rsidRPr="006F1801">
        <w:rPr>
          <w:rFonts w:ascii="华文楷体" w:eastAsia="华文楷体" w:hAnsi="华文楷体" w:hint="eastAsia"/>
          <w:sz w:val="28"/>
          <w:szCs w:val="28"/>
        </w:rPr>
        <w:t>有些呢是这个认为</w:t>
      </w:r>
      <w:proofErr w:type="gramEnd"/>
      <w:r w:rsidRPr="006F1801">
        <w:rPr>
          <w:rFonts w:ascii="华文楷体" w:eastAsia="华文楷体" w:hAnsi="华文楷体" w:hint="eastAsia"/>
          <w:sz w:val="28"/>
          <w:szCs w:val="28"/>
        </w:rPr>
        <w:t>自己是中观的修行者，而就说排挤唯识的这个也有，这个</w:t>
      </w:r>
      <w:proofErr w:type="gramStart"/>
      <w:r w:rsidRPr="006F1801">
        <w:rPr>
          <w:rFonts w:ascii="华文楷体" w:eastAsia="华文楷体" w:hAnsi="华文楷体" w:hint="eastAsia"/>
          <w:sz w:val="28"/>
          <w:szCs w:val="28"/>
        </w:rPr>
        <w:t>叫作</w:t>
      </w:r>
      <w:proofErr w:type="gramEnd"/>
      <w:r w:rsidRPr="006F1801">
        <w:rPr>
          <w:rFonts w:ascii="华文楷体" w:eastAsia="华文楷体" w:hAnsi="华文楷体" w:hint="eastAsia"/>
          <w:sz w:val="28"/>
          <w:szCs w:val="28"/>
        </w:rPr>
        <w:t>偏执一方的人们。有些是着重于世俗</w:t>
      </w:r>
      <w:proofErr w:type="gramStart"/>
      <w:r w:rsidRPr="006F1801">
        <w:rPr>
          <w:rFonts w:ascii="华文楷体" w:eastAsia="华文楷体" w:hAnsi="华文楷体" w:hint="eastAsia"/>
          <w:sz w:val="28"/>
          <w:szCs w:val="28"/>
        </w:rPr>
        <w:t>谛</w:t>
      </w:r>
      <w:proofErr w:type="gramEnd"/>
      <w:r w:rsidRPr="006F1801">
        <w:rPr>
          <w:rFonts w:ascii="华文楷体" w:eastAsia="华文楷体" w:hAnsi="华文楷体" w:hint="eastAsia"/>
          <w:sz w:val="28"/>
          <w:szCs w:val="28"/>
        </w:rPr>
        <w:t>，有些是着重于胜义</w:t>
      </w:r>
      <w:proofErr w:type="gramStart"/>
      <w:r w:rsidRPr="006F1801">
        <w:rPr>
          <w:rFonts w:ascii="华文楷体" w:eastAsia="华文楷体" w:hAnsi="华文楷体" w:hint="eastAsia"/>
          <w:sz w:val="28"/>
          <w:szCs w:val="28"/>
        </w:rPr>
        <w:t>谛</w:t>
      </w:r>
      <w:proofErr w:type="gramEnd"/>
      <w:r w:rsidRPr="006F1801">
        <w:rPr>
          <w:rFonts w:ascii="华文楷体" w:eastAsia="华文楷体" w:hAnsi="华文楷体" w:hint="eastAsia"/>
          <w:sz w:val="28"/>
          <w:szCs w:val="28"/>
        </w:rPr>
        <w:t>，着重世俗</w:t>
      </w:r>
      <w:proofErr w:type="gramStart"/>
      <w:r w:rsidRPr="006F1801">
        <w:rPr>
          <w:rFonts w:ascii="华文楷体" w:eastAsia="华文楷体" w:hAnsi="华文楷体" w:hint="eastAsia"/>
          <w:sz w:val="28"/>
          <w:szCs w:val="28"/>
        </w:rPr>
        <w:t>谛</w:t>
      </w:r>
      <w:proofErr w:type="gramEnd"/>
      <w:r w:rsidRPr="006F1801">
        <w:rPr>
          <w:rFonts w:ascii="华文楷体" w:eastAsia="华文楷体" w:hAnsi="华文楷体" w:hint="eastAsia"/>
          <w:sz w:val="28"/>
          <w:szCs w:val="28"/>
        </w:rPr>
        <w:t>的人呢，他就说是在这个实执当中出不来，那么就说是偏执于胜义</w:t>
      </w:r>
      <w:proofErr w:type="gramStart"/>
      <w:r w:rsidRPr="006F1801">
        <w:rPr>
          <w:rFonts w:ascii="华文楷体" w:eastAsia="华文楷体" w:hAnsi="华文楷体" w:hint="eastAsia"/>
          <w:sz w:val="28"/>
          <w:szCs w:val="28"/>
        </w:rPr>
        <w:t>谛</w:t>
      </w:r>
      <w:proofErr w:type="gramEnd"/>
      <w:r w:rsidRPr="006F1801">
        <w:rPr>
          <w:rFonts w:ascii="华文楷体" w:eastAsia="华文楷体" w:hAnsi="华文楷体" w:hint="eastAsia"/>
          <w:sz w:val="28"/>
          <w:szCs w:val="28"/>
        </w:rPr>
        <w:t>的人呢，他对于这样一种这个，一切的世俗的资粮啊，发菩萨心的修行方面呢，好像觉得这个不屑一顾的，所以说这个通过偏执一方，没办法真正的了知佛教的一种这个不偏的要义，而这个</w:t>
      </w:r>
      <w:proofErr w:type="gramStart"/>
      <w:r w:rsidRPr="006F1801">
        <w:rPr>
          <w:rFonts w:ascii="华文楷体" w:eastAsia="华文楷体" w:hAnsi="华文楷体" w:hint="eastAsia"/>
          <w:sz w:val="28"/>
          <w:szCs w:val="28"/>
        </w:rPr>
        <w:t>论典就</w:t>
      </w:r>
      <w:proofErr w:type="gramEnd"/>
      <w:r w:rsidRPr="006F1801">
        <w:rPr>
          <w:rFonts w:ascii="华文楷体" w:eastAsia="华文楷体" w:hAnsi="华文楷体" w:hint="eastAsia"/>
          <w:sz w:val="28"/>
          <w:szCs w:val="28"/>
        </w:rPr>
        <w:t>能够纠偏，这个</w:t>
      </w:r>
      <w:proofErr w:type="gramStart"/>
      <w:r w:rsidRPr="006F1801">
        <w:rPr>
          <w:rFonts w:ascii="华文楷体" w:eastAsia="华文楷体" w:hAnsi="华文楷体" w:hint="eastAsia"/>
          <w:sz w:val="28"/>
          <w:szCs w:val="28"/>
        </w:rPr>
        <w:t>论典就</w:t>
      </w:r>
      <w:proofErr w:type="gramEnd"/>
      <w:r w:rsidRPr="006F1801">
        <w:rPr>
          <w:rFonts w:ascii="华文楷体" w:eastAsia="华文楷体" w:hAnsi="华文楷体" w:hint="eastAsia"/>
          <w:sz w:val="28"/>
          <w:szCs w:val="28"/>
        </w:rPr>
        <w:t>能够把这样，人们的偏执呢纠正过来，所以说只要是想要，</w:t>
      </w:r>
      <w:r w:rsidRPr="006F1801">
        <w:rPr>
          <w:rFonts w:ascii="华文楷体" w:eastAsia="华文楷体" w:hAnsi="华文楷体" w:hint="eastAsia"/>
          <w:sz w:val="28"/>
          <w:szCs w:val="28"/>
        </w:rPr>
        <w:lastRenderedPageBreak/>
        <w:t>就说是这个</w:t>
      </w:r>
      <w:proofErr w:type="gramStart"/>
      <w:r w:rsidRPr="006F1801">
        <w:rPr>
          <w:rFonts w:ascii="华文楷体" w:eastAsia="华文楷体" w:hAnsi="华文楷体" w:hint="eastAsia"/>
          <w:sz w:val="28"/>
          <w:szCs w:val="28"/>
        </w:rPr>
        <w:t>趣入真正</w:t>
      </w:r>
      <w:proofErr w:type="gramEnd"/>
      <w:r w:rsidRPr="006F1801">
        <w:rPr>
          <w:rFonts w:ascii="华文楷体" w:eastAsia="华文楷体" w:hAnsi="华文楷体" w:hint="eastAsia"/>
          <w:sz w:val="28"/>
          <w:szCs w:val="28"/>
        </w:rPr>
        <w:t>佛法，亲近佛法的人，想要在佛法当中得到利益的人，应该恭敬</w:t>
      </w:r>
      <w:proofErr w:type="gramStart"/>
      <w:r w:rsidRPr="006F1801">
        <w:rPr>
          <w:rFonts w:ascii="华文楷体" w:eastAsia="华文楷体" w:hAnsi="华文楷体" w:hint="eastAsia"/>
          <w:sz w:val="28"/>
          <w:szCs w:val="28"/>
        </w:rPr>
        <w:t>这部论典</w:t>
      </w:r>
      <w:proofErr w:type="gramEnd"/>
      <w:del w:id="863" w:author="admin" w:date="2015-07-05T23:43:00Z">
        <w:r w:rsidRPr="006F1801" w:rsidDel="00366EE9">
          <w:rPr>
            <w:rFonts w:ascii="华文楷体" w:eastAsia="华文楷体" w:hAnsi="华文楷体" w:hint="eastAsia"/>
            <w:sz w:val="28"/>
            <w:szCs w:val="28"/>
          </w:rPr>
          <w:delText>，</w:delText>
        </w:r>
      </w:del>
      <w:ins w:id="864" w:author="admin" w:date="2015-07-05T23:43:00Z">
        <w:r w:rsidR="00366EE9">
          <w:rPr>
            <w:rFonts w:ascii="华文楷体" w:eastAsia="华文楷体" w:hAnsi="华文楷体" w:hint="eastAsia"/>
            <w:sz w:val="28"/>
            <w:szCs w:val="28"/>
          </w:rPr>
          <w:t>。</w:t>
        </w:r>
      </w:ins>
    </w:p>
    <w:p w:rsidR="00ED0962" w:rsidRDefault="006F1801" w:rsidP="006F1801">
      <w:pPr>
        <w:ind w:firstLine="570"/>
        <w:rPr>
          <w:ins w:id="865" w:author="admin" w:date="2015-07-05T23:47:00Z"/>
          <w:rFonts w:ascii="华文楷体" w:eastAsia="华文楷体" w:hAnsi="华文楷体"/>
          <w:sz w:val="28"/>
          <w:szCs w:val="28"/>
        </w:rPr>
      </w:pPr>
      <w:r w:rsidRPr="006F1801">
        <w:rPr>
          <w:rFonts w:ascii="华文楷体" w:eastAsia="华文楷体" w:hAnsi="华文楷体" w:hint="eastAsia"/>
          <w:sz w:val="28"/>
          <w:szCs w:val="28"/>
        </w:rPr>
        <w:t>每个人，实际上每个学法者从最初入道的这个发心来看的时候呢都是想要获得解脱的，</w:t>
      </w:r>
      <w:proofErr w:type="gramStart"/>
      <w:r w:rsidRPr="006F1801">
        <w:rPr>
          <w:rFonts w:ascii="华文楷体" w:eastAsia="华文楷体" w:hAnsi="华文楷体" w:hint="eastAsia"/>
          <w:sz w:val="28"/>
          <w:szCs w:val="28"/>
        </w:rPr>
        <w:t>那么都</w:t>
      </w:r>
      <w:proofErr w:type="gramEnd"/>
      <w:r w:rsidRPr="006F1801">
        <w:rPr>
          <w:rFonts w:ascii="华文楷体" w:eastAsia="华文楷体" w:hAnsi="华文楷体" w:hint="eastAsia"/>
          <w:sz w:val="28"/>
          <w:szCs w:val="28"/>
        </w:rPr>
        <w:t>知道要获得解脱的话，必须要对佛经的这样一种观点，或者</w:t>
      </w:r>
      <w:proofErr w:type="gramStart"/>
      <w:r w:rsidRPr="006F1801">
        <w:rPr>
          <w:rFonts w:ascii="华文楷体" w:eastAsia="华文楷体" w:hAnsi="华文楷体" w:hint="eastAsia"/>
          <w:sz w:val="28"/>
          <w:szCs w:val="28"/>
        </w:rPr>
        <w:t>这些论典的</w:t>
      </w:r>
      <w:proofErr w:type="gramEnd"/>
      <w:r w:rsidRPr="006F1801">
        <w:rPr>
          <w:rFonts w:ascii="华文楷体" w:eastAsia="华文楷体" w:hAnsi="华文楷体" w:hint="eastAsia"/>
          <w:sz w:val="28"/>
          <w:szCs w:val="28"/>
        </w:rPr>
        <w:t>观点无误地</w:t>
      </w:r>
      <w:proofErr w:type="gramStart"/>
      <w:r w:rsidRPr="006F1801">
        <w:rPr>
          <w:rFonts w:ascii="华文楷体" w:eastAsia="华文楷体" w:hAnsi="华文楷体" w:hint="eastAsia"/>
          <w:sz w:val="28"/>
          <w:szCs w:val="28"/>
        </w:rPr>
        <w:t>去趣入</w:t>
      </w:r>
      <w:proofErr w:type="gramEnd"/>
      <w:r w:rsidRPr="006F1801">
        <w:rPr>
          <w:rFonts w:ascii="华文楷体" w:eastAsia="华文楷体" w:hAnsi="华文楷体" w:hint="eastAsia"/>
          <w:sz w:val="28"/>
          <w:szCs w:val="28"/>
        </w:rPr>
        <w:t>。但是后面慢慢学习的时候，不注意有的时候是</w:t>
      </w:r>
      <w:del w:id="866" w:author="admin" w:date="2015-07-05T23:44:00Z">
        <w:r w:rsidRPr="006F1801" w:rsidDel="00994B2C">
          <w:rPr>
            <w:rFonts w:ascii="华文楷体" w:eastAsia="华文楷体" w:hAnsi="华文楷体" w:hint="eastAsia"/>
            <w:sz w:val="28"/>
            <w:szCs w:val="28"/>
          </w:rPr>
          <w:delText>，</w:delText>
        </w:r>
      </w:del>
      <w:r w:rsidRPr="006F1801">
        <w:rPr>
          <w:rFonts w:ascii="华文楷体" w:eastAsia="华文楷体" w:hAnsi="华文楷体" w:hint="eastAsia"/>
          <w:sz w:val="28"/>
          <w:szCs w:val="28"/>
        </w:rPr>
        <w:t>内心当中的这样一种业障啊，有的时候是外面的这些，就</w:t>
      </w:r>
      <w:proofErr w:type="gramStart"/>
      <w:r w:rsidRPr="006F1801">
        <w:rPr>
          <w:rFonts w:ascii="华文楷体" w:eastAsia="华文楷体" w:hAnsi="华文楷体" w:hint="eastAsia"/>
          <w:sz w:val="28"/>
          <w:szCs w:val="28"/>
        </w:rPr>
        <w:t>说力量</w:t>
      </w:r>
      <w:proofErr w:type="gramEnd"/>
      <w:r w:rsidRPr="006F1801">
        <w:rPr>
          <w:rFonts w:ascii="华文楷体" w:eastAsia="华文楷体" w:hAnsi="华文楷体" w:hint="eastAsia"/>
          <w:sz w:val="28"/>
          <w:szCs w:val="28"/>
        </w:rPr>
        <w:t>所引导之后呢，自己的这个心就变了，</w:t>
      </w:r>
      <w:proofErr w:type="gramStart"/>
      <w:r w:rsidRPr="006F1801">
        <w:rPr>
          <w:rFonts w:ascii="华文楷体" w:eastAsia="华文楷体" w:hAnsi="华文楷体" w:hint="eastAsia"/>
          <w:sz w:val="28"/>
          <w:szCs w:val="28"/>
        </w:rPr>
        <w:t>慢慢慢慢</w:t>
      </w:r>
      <w:proofErr w:type="gramEnd"/>
      <w:r w:rsidRPr="006F1801">
        <w:rPr>
          <w:rFonts w:ascii="华文楷体" w:eastAsia="华文楷体" w:hAnsi="华文楷体" w:hint="eastAsia"/>
          <w:sz w:val="28"/>
          <w:szCs w:val="28"/>
        </w:rPr>
        <w:t>就偏到一方去了。但这个时候呢，我们就应该通过这样一种《中观庄严论》的一种观点，把我们这样偏执纠正过来，恭恭敬敬地顶戴这部论典。实际上恭敬顶戴的意思，当然一方面从表面上来看的话，就说没有理由不</w:t>
      </w:r>
      <w:del w:id="867" w:author="admin" w:date="2015-07-05T23:45:00Z">
        <w:r w:rsidRPr="006F1801" w:rsidDel="006036BB">
          <w:rPr>
            <w:rFonts w:ascii="华文楷体" w:eastAsia="华文楷体" w:hAnsi="华文楷体" w:hint="eastAsia"/>
            <w:sz w:val="28"/>
            <w:szCs w:val="28"/>
          </w:rPr>
          <w:delText>理，整日</w:delText>
        </w:r>
      </w:del>
      <w:ins w:id="868" w:author="admin" w:date="2015-07-05T23:45:00Z">
        <w:r w:rsidR="006036BB">
          <w:rPr>
            <w:rFonts w:ascii="华文楷体" w:eastAsia="华文楷体" w:hAnsi="华文楷体" w:hint="eastAsia"/>
            <w:sz w:val="28"/>
            <w:szCs w:val="28"/>
          </w:rPr>
          <w:t>理解</w:t>
        </w:r>
      </w:ins>
      <w:ins w:id="869" w:author="admin" w:date="2015-07-05T23:46:00Z">
        <w:r w:rsidR="006036BB">
          <w:rPr>
            <w:rFonts w:ascii="华文楷体" w:eastAsia="华文楷体" w:hAnsi="华文楷体" w:hint="eastAsia"/>
            <w:sz w:val="28"/>
            <w:szCs w:val="28"/>
          </w:rPr>
          <w:t>成</w:t>
        </w:r>
      </w:ins>
      <w:r w:rsidRPr="006F1801">
        <w:rPr>
          <w:rFonts w:ascii="华文楷体" w:eastAsia="华文楷体" w:hAnsi="华文楷体" w:hint="eastAsia"/>
          <w:sz w:val="28"/>
          <w:szCs w:val="28"/>
        </w:rPr>
        <w:t>放在佛台上去顶礼</w:t>
      </w:r>
      <w:ins w:id="870" w:author="admin" w:date="2015-07-05T23:46:00Z">
        <w:r w:rsidR="006036BB">
          <w:rPr>
            <w:rFonts w:ascii="华文楷体" w:eastAsia="华文楷体" w:hAnsi="华文楷体" w:hint="eastAsia"/>
            <w:sz w:val="28"/>
            <w:szCs w:val="28"/>
          </w:rPr>
          <w:t>、</w:t>
        </w:r>
      </w:ins>
      <w:r w:rsidRPr="006F1801">
        <w:rPr>
          <w:rFonts w:ascii="华文楷体" w:eastAsia="华文楷体" w:hAnsi="华文楷体" w:hint="eastAsia"/>
          <w:sz w:val="28"/>
          <w:szCs w:val="28"/>
        </w:rPr>
        <w:t>去恭敬，便实际上所谓的恭敬顶戴，就好好地去学习这部论典，好好地去这个掌握这个论典当中所说讲的意义，这方面就是一种真正地，从内心当中一种恭敬顶戴。学习完这个</w:t>
      </w:r>
      <w:proofErr w:type="gramStart"/>
      <w:r w:rsidRPr="006F1801">
        <w:rPr>
          <w:rFonts w:ascii="华文楷体" w:eastAsia="华文楷体" w:hAnsi="华文楷体" w:hint="eastAsia"/>
          <w:sz w:val="28"/>
          <w:szCs w:val="28"/>
        </w:rPr>
        <w:t>论典之后</w:t>
      </w:r>
      <w:proofErr w:type="gramEnd"/>
      <w:r w:rsidRPr="006F1801">
        <w:rPr>
          <w:rFonts w:ascii="华文楷体" w:eastAsia="华文楷体" w:hAnsi="华文楷体" w:hint="eastAsia"/>
          <w:sz w:val="28"/>
          <w:szCs w:val="28"/>
        </w:rPr>
        <w:t>呢，我们就可以不偏于世俗，不偏于这个胜义</w:t>
      </w:r>
      <w:proofErr w:type="gramStart"/>
      <w:r w:rsidRPr="006F1801">
        <w:rPr>
          <w:rFonts w:ascii="华文楷体" w:eastAsia="华文楷体" w:hAnsi="华文楷体" w:hint="eastAsia"/>
          <w:sz w:val="28"/>
          <w:szCs w:val="28"/>
        </w:rPr>
        <w:t>谛</w:t>
      </w:r>
      <w:proofErr w:type="gramEnd"/>
      <w:r w:rsidRPr="006F1801">
        <w:rPr>
          <w:rFonts w:ascii="华文楷体" w:eastAsia="华文楷体" w:hAnsi="华文楷体" w:hint="eastAsia"/>
          <w:sz w:val="28"/>
          <w:szCs w:val="28"/>
        </w:rPr>
        <w:t>，不偏于唯识和中观，</w:t>
      </w:r>
      <w:proofErr w:type="gramStart"/>
      <w:r w:rsidRPr="006F1801">
        <w:rPr>
          <w:rFonts w:ascii="华文楷体" w:eastAsia="华文楷体" w:hAnsi="华文楷体" w:hint="eastAsia"/>
          <w:sz w:val="28"/>
          <w:szCs w:val="28"/>
        </w:rPr>
        <w:t>真正就</w:t>
      </w:r>
      <w:proofErr w:type="gramEnd"/>
      <w:r w:rsidRPr="006F1801">
        <w:rPr>
          <w:rFonts w:ascii="华文楷体" w:eastAsia="华文楷体" w:hAnsi="华文楷体" w:hint="eastAsia"/>
          <w:sz w:val="28"/>
          <w:szCs w:val="28"/>
        </w:rPr>
        <w:t>可以掌握大乘的殊胜教义了，这个就能够踏上一个修习佛法通渠大道。</w:t>
      </w:r>
    </w:p>
    <w:p w:rsidR="00ED0962" w:rsidRDefault="006F1801" w:rsidP="006F1801">
      <w:pPr>
        <w:ind w:firstLine="570"/>
        <w:rPr>
          <w:ins w:id="871" w:author="admin" w:date="2015-07-05T23:47:00Z"/>
          <w:rFonts w:ascii="华文楷体" w:eastAsia="华文楷体" w:hAnsi="华文楷体"/>
          <w:sz w:val="28"/>
          <w:szCs w:val="28"/>
        </w:rPr>
      </w:pPr>
      <w:r w:rsidRPr="006F1801">
        <w:rPr>
          <w:rFonts w:ascii="华文楷体" w:eastAsia="华文楷体" w:hAnsi="华文楷体" w:hint="eastAsia"/>
          <w:sz w:val="28"/>
          <w:szCs w:val="28"/>
        </w:rPr>
        <w:t>【</w:t>
      </w:r>
      <w:r w:rsidRPr="00ED0962">
        <w:rPr>
          <w:rFonts w:asciiTheme="minorEastAsia" w:hAnsiTheme="minorEastAsia" w:hint="eastAsia"/>
          <w:sz w:val="28"/>
          <w:szCs w:val="28"/>
          <w:rPrChange w:id="872" w:author="admin" w:date="2015-07-05T23:48:00Z">
            <w:rPr>
              <w:rFonts w:ascii="华文楷体" w:eastAsia="华文楷体" w:hAnsi="华文楷体" w:hint="eastAsia"/>
              <w:sz w:val="28"/>
              <w:szCs w:val="28"/>
            </w:rPr>
          </w:rPrChange>
        </w:rPr>
        <w:t>望诸位千方百计研修悟入。</w:t>
      </w:r>
      <w:r w:rsidRPr="006F1801">
        <w:rPr>
          <w:rFonts w:ascii="华文楷体" w:eastAsia="华文楷体" w:hAnsi="华文楷体" w:hint="eastAsia"/>
          <w:sz w:val="28"/>
          <w:szCs w:val="28"/>
        </w:rPr>
        <w:t>】</w:t>
      </w:r>
    </w:p>
    <w:p w:rsidR="00ED0962" w:rsidRDefault="006F1801" w:rsidP="006F1801">
      <w:pPr>
        <w:ind w:firstLine="570"/>
        <w:rPr>
          <w:ins w:id="873" w:author="admin" w:date="2015-07-05T23:48:00Z"/>
          <w:rFonts w:ascii="华文楷体" w:eastAsia="华文楷体" w:hAnsi="华文楷体"/>
          <w:sz w:val="28"/>
          <w:szCs w:val="28"/>
        </w:rPr>
      </w:pPr>
      <w:r w:rsidRPr="006F1801">
        <w:rPr>
          <w:rFonts w:ascii="华文楷体" w:eastAsia="华文楷体" w:hAnsi="华文楷体" w:hint="eastAsia"/>
          <w:sz w:val="28"/>
          <w:szCs w:val="28"/>
        </w:rPr>
        <w:t>所以这个方面也是告诫我们呐，应该千方百计地研修悟入</w:t>
      </w:r>
      <w:proofErr w:type="gramStart"/>
      <w:r w:rsidRPr="006F1801">
        <w:rPr>
          <w:rFonts w:ascii="华文楷体" w:eastAsia="华文楷体" w:hAnsi="华文楷体" w:hint="eastAsia"/>
          <w:sz w:val="28"/>
          <w:szCs w:val="28"/>
        </w:rPr>
        <w:t>这个论典的</w:t>
      </w:r>
      <w:proofErr w:type="gramEnd"/>
      <w:r w:rsidRPr="006F1801">
        <w:rPr>
          <w:rFonts w:ascii="华文楷体" w:eastAsia="华文楷体" w:hAnsi="华文楷体" w:hint="eastAsia"/>
          <w:sz w:val="28"/>
          <w:szCs w:val="28"/>
        </w:rPr>
        <w:t>所</w:t>
      </w:r>
      <w:proofErr w:type="gramStart"/>
      <w:r w:rsidRPr="006F1801">
        <w:rPr>
          <w:rFonts w:ascii="华文楷体" w:eastAsia="华文楷体" w:hAnsi="华文楷体" w:hint="eastAsia"/>
          <w:sz w:val="28"/>
          <w:szCs w:val="28"/>
        </w:rPr>
        <w:t>诠</w:t>
      </w:r>
      <w:proofErr w:type="gramEnd"/>
      <w:r w:rsidRPr="006F1801">
        <w:rPr>
          <w:rFonts w:ascii="华文楷体" w:eastAsia="华文楷体" w:hAnsi="华文楷体" w:hint="eastAsia"/>
          <w:sz w:val="28"/>
          <w:szCs w:val="28"/>
        </w:rPr>
        <w:t>义。</w:t>
      </w:r>
    </w:p>
    <w:p w:rsidR="00ED0962" w:rsidRDefault="006F1801" w:rsidP="006F1801">
      <w:pPr>
        <w:ind w:firstLine="570"/>
        <w:rPr>
          <w:ins w:id="874" w:author="admin" w:date="2015-07-05T23:48:00Z"/>
          <w:rFonts w:ascii="华文楷体" w:eastAsia="华文楷体" w:hAnsi="华文楷体"/>
          <w:sz w:val="28"/>
          <w:szCs w:val="28"/>
        </w:rPr>
      </w:pPr>
      <w:r w:rsidRPr="006F1801">
        <w:rPr>
          <w:rFonts w:ascii="华文楷体" w:eastAsia="华文楷体" w:hAnsi="华文楷体" w:hint="eastAsia"/>
          <w:sz w:val="28"/>
          <w:szCs w:val="28"/>
        </w:rPr>
        <w:t>【</w:t>
      </w:r>
      <w:r w:rsidRPr="00ED0962">
        <w:rPr>
          <w:rFonts w:asciiTheme="minorEastAsia" w:hAnsiTheme="minorEastAsia" w:hint="eastAsia"/>
          <w:sz w:val="28"/>
          <w:szCs w:val="28"/>
          <w:rPrChange w:id="875" w:author="admin" w:date="2015-07-05T23:48:00Z">
            <w:rPr>
              <w:rFonts w:ascii="华文楷体" w:eastAsia="华文楷体" w:hAnsi="华文楷体" w:hint="eastAsia"/>
              <w:sz w:val="28"/>
              <w:szCs w:val="28"/>
            </w:rPr>
          </w:rPrChange>
        </w:rPr>
        <w:t>诸佛出有坏密意的源流、殊胜宗轨交相汇集成的汪洋就是此论。</w:t>
      </w:r>
      <w:r w:rsidRPr="006F1801">
        <w:rPr>
          <w:rFonts w:ascii="华文楷体" w:eastAsia="华文楷体" w:hAnsi="华文楷体" w:hint="eastAsia"/>
          <w:sz w:val="28"/>
          <w:szCs w:val="28"/>
        </w:rPr>
        <w:t>】</w:t>
      </w:r>
    </w:p>
    <w:p w:rsidR="00ED0962" w:rsidRDefault="006F1801" w:rsidP="006F1801">
      <w:pPr>
        <w:ind w:firstLine="570"/>
        <w:rPr>
          <w:ins w:id="876" w:author="admin" w:date="2015-07-05T23:48:00Z"/>
          <w:rFonts w:ascii="华文楷体" w:eastAsia="华文楷体" w:hAnsi="华文楷体"/>
          <w:sz w:val="28"/>
          <w:szCs w:val="28"/>
        </w:rPr>
      </w:pPr>
      <w:r w:rsidRPr="006F1801">
        <w:rPr>
          <w:rFonts w:ascii="华文楷体" w:eastAsia="华文楷体" w:hAnsi="华文楷体" w:hint="eastAsia"/>
          <w:sz w:val="28"/>
          <w:szCs w:val="28"/>
        </w:rPr>
        <w:t>也是进一步地赞叹这个论典，一切诸佛出</w:t>
      </w:r>
      <w:proofErr w:type="gramStart"/>
      <w:r w:rsidRPr="006F1801">
        <w:rPr>
          <w:rFonts w:ascii="华文楷体" w:eastAsia="华文楷体" w:hAnsi="华文楷体" w:hint="eastAsia"/>
          <w:sz w:val="28"/>
          <w:szCs w:val="28"/>
        </w:rPr>
        <w:t>有坏密意</w:t>
      </w:r>
      <w:proofErr w:type="gramEnd"/>
      <w:r w:rsidRPr="006F1801">
        <w:rPr>
          <w:rFonts w:ascii="华文楷体" w:eastAsia="华文楷体" w:hAnsi="华文楷体" w:hint="eastAsia"/>
          <w:sz w:val="28"/>
          <w:szCs w:val="28"/>
        </w:rPr>
        <w:t>的源流就是这</w:t>
      </w:r>
      <w:r w:rsidRPr="006F1801">
        <w:rPr>
          <w:rFonts w:ascii="华文楷体" w:eastAsia="华文楷体" w:hAnsi="华文楷体" w:hint="eastAsia"/>
          <w:sz w:val="28"/>
          <w:szCs w:val="28"/>
        </w:rPr>
        <w:lastRenderedPageBreak/>
        <w:t>个论典，还有呢就是说殊胜</w:t>
      </w:r>
      <w:proofErr w:type="gramStart"/>
      <w:r w:rsidRPr="006F1801">
        <w:rPr>
          <w:rFonts w:ascii="华文楷体" w:eastAsia="华文楷体" w:hAnsi="华文楷体" w:hint="eastAsia"/>
          <w:sz w:val="28"/>
          <w:szCs w:val="28"/>
        </w:rPr>
        <w:t>的宗轨交相</w:t>
      </w:r>
      <w:proofErr w:type="gramEnd"/>
      <w:r w:rsidRPr="006F1801">
        <w:rPr>
          <w:rFonts w:ascii="华文楷体" w:eastAsia="华文楷体" w:hAnsi="华文楷体" w:hint="eastAsia"/>
          <w:sz w:val="28"/>
          <w:szCs w:val="28"/>
        </w:rPr>
        <w:t>汇集成的汪洋就是这个论典，所这个</w:t>
      </w:r>
      <w:proofErr w:type="gramStart"/>
      <w:r w:rsidRPr="006F1801">
        <w:rPr>
          <w:rFonts w:ascii="华文楷体" w:eastAsia="华文楷体" w:hAnsi="华文楷体" w:hint="eastAsia"/>
          <w:sz w:val="28"/>
          <w:szCs w:val="28"/>
        </w:rPr>
        <w:t>论典呢</w:t>
      </w:r>
      <w:proofErr w:type="gramEnd"/>
      <w:r w:rsidRPr="006F1801">
        <w:rPr>
          <w:rFonts w:ascii="华文楷体" w:eastAsia="华文楷体" w:hAnsi="华文楷体" w:hint="eastAsia"/>
          <w:sz w:val="28"/>
          <w:szCs w:val="28"/>
        </w:rPr>
        <w:t>是非常非常殊胜的。</w:t>
      </w:r>
    </w:p>
    <w:p w:rsidR="00ED0962" w:rsidRDefault="006F1801" w:rsidP="006F1801">
      <w:pPr>
        <w:ind w:firstLine="570"/>
        <w:rPr>
          <w:ins w:id="877" w:author="admin" w:date="2015-07-05T23:48:00Z"/>
          <w:rFonts w:ascii="华文楷体" w:eastAsia="华文楷体" w:hAnsi="华文楷体"/>
          <w:sz w:val="28"/>
          <w:szCs w:val="28"/>
        </w:rPr>
      </w:pPr>
      <w:r w:rsidRPr="006F1801">
        <w:rPr>
          <w:rFonts w:ascii="华文楷体" w:eastAsia="华文楷体" w:hAnsi="华文楷体" w:hint="eastAsia"/>
          <w:sz w:val="28"/>
          <w:szCs w:val="28"/>
        </w:rPr>
        <w:t>【</w:t>
      </w:r>
      <w:r w:rsidRPr="00ED0962">
        <w:rPr>
          <w:rFonts w:asciiTheme="minorEastAsia" w:hAnsiTheme="minorEastAsia" w:hint="eastAsia"/>
          <w:sz w:val="28"/>
          <w:szCs w:val="28"/>
          <w:rPrChange w:id="878" w:author="admin" w:date="2015-07-05T23:48:00Z">
            <w:rPr>
              <w:rFonts w:ascii="华文楷体" w:eastAsia="华文楷体" w:hAnsi="华文楷体" w:hint="eastAsia"/>
              <w:sz w:val="28"/>
              <w:szCs w:val="28"/>
            </w:rPr>
          </w:rPrChange>
        </w:rPr>
        <w:t>姑且不谈安住一座相应法界入定的觉受，甚至闻思时也没有掌握破立之理微妙的要点，却一味高攀谈论应成派，实在难有收益，因而理当由经此论的妙道对中观要义通达无碍、了如指掌。</w:t>
      </w:r>
      <w:r w:rsidRPr="006F1801">
        <w:rPr>
          <w:rFonts w:ascii="华文楷体" w:eastAsia="华文楷体" w:hAnsi="华文楷体" w:hint="eastAsia"/>
          <w:sz w:val="28"/>
          <w:szCs w:val="28"/>
        </w:rPr>
        <w:t>】</w:t>
      </w:r>
    </w:p>
    <w:p w:rsidR="00C6743D" w:rsidRDefault="006F1801" w:rsidP="006F1801">
      <w:pPr>
        <w:ind w:firstLine="570"/>
        <w:rPr>
          <w:ins w:id="879" w:author="admin" w:date="2015-07-05T23:51:00Z"/>
          <w:rFonts w:ascii="华文楷体" w:eastAsia="华文楷体" w:hAnsi="华文楷体"/>
          <w:sz w:val="28"/>
          <w:szCs w:val="28"/>
        </w:rPr>
      </w:pPr>
      <w:r w:rsidRPr="006F1801">
        <w:rPr>
          <w:rFonts w:ascii="华文楷体" w:eastAsia="华文楷体" w:hAnsi="华文楷体" w:hint="eastAsia"/>
          <w:sz w:val="28"/>
          <w:szCs w:val="28"/>
        </w:rPr>
        <w:t>那么就是说是这个姑且不谈论安住一座相应法界入定的觉受，如果你真正能够，啊就说有了一个相应法界入定的觉受，有一座的话，肯定就说是对于这样一种这个一切万法的实相是现</w:t>
      </w:r>
      <w:proofErr w:type="gramStart"/>
      <w:r w:rsidRPr="006F1801">
        <w:rPr>
          <w:rFonts w:ascii="华文楷体" w:eastAsia="华文楷体" w:hAnsi="华文楷体" w:hint="eastAsia"/>
          <w:sz w:val="28"/>
          <w:szCs w:val="28"/>
        </w:rPr>
        <w:t>量觉知</w:t>
      </w:r>
      <w:proofErr w:type="gramEnd"/>
      <w:r w:rsidRPr="006F1801">
        <w:rPr>
          <w:rFonts w:ascii="华文楷体" w:eastAsia="华文楷体" w:hAnsi="华文楷体" w:hint="eastAsia"/>
          <w:sz w:val="28"/>
          <w:szCs w:val="28"/>
        </w:rPr>
        <w:t>的</w:t>
      </w:r>
      <w:del w:id="880" w:author="admin" w:date="2015-07-05T23:49:00Z">
        <w:r w:rsidRPr="006F1801" w:rsidDel="00C6743D">
          <w:rPr>
            <w:rFonts w:ascii="华文楷体" w:eastAsia="华文楷体" w:hAnsi="华文楷体" w:hint="eastAsia"/>
            <w:sz w:val="28"/>
            <w:szCs w:val="28"/>
          </w:rPr>
          <w:delText>，</w:delText>
        </w:r>
      </w:del>
      <w:ins w:id="881" w:author="admin" w:date="2015-07-05T23:49:00Z">
        <w:r w:rsidR="00C6743D">
          <w:rPr>
            <w:rFonts w:ascii="华文楷体" w:eastAsia="华文楷体" w:hAnsi="华文楷体" w:hint="eastAsia"/>
            <w:sz w:val="28"/>
            <w:szCs w:val="28"/>
          </w:rPr>
          <w:t>。</w:t>
        </w:r>
      </w:ins>
      <w:r w:rsidRPr="006F1801">
        <w:rPr>
          <w:rFonts w:ascii="华文楷体" w:eastAsia="华文楷体" w:hAnsi="华文楷体" w:hint="eastAsia"/>
          <w:sz w:val="28"/>
          <w:szCs w:val="28"/>
        </w:rPr>
        <w:t>甚至在闻思的时候呢，也没有掌握破立之理微妙的要点，闻思的时候呢，他有一些要点必须要掌握的，如果这些破立之理微妙的要点没有掌握的话，实际上对于这个真正的空性，对于应成派的观点是没有办法去真实去通达的。</w:t>
      </w:r>
    </w:p>
    <w:p w:rsidR="005D1F2C" w:rsidRPr="006F1801" w:rsidDel="005D1F2C" w:rsidRDefault="006F1801" w:rsidP="005D1F2C">
      <w:pPr>
        <w:ind w:firstLine="570"/>
        <w:rPr>
          <w:ins w:id="882" w:author="admin" w:date="2015-07-05T23:53:00Z"/>
          <w:rFonts w:ascii="华文楷体" w:eastAsia="华文楷体" w:hAnsi="华文楷体"/>
          <w:sz w:val="28"/>
          <w:szCs w:val="28"/>
        </w:rPr>
      </w:pPr>
      <w:r w:rsidRPr="006F1801">
        <w:rPr>
          <w:rFonts w:ascii="华文楷体" w:eastAsia="华文楷体" w:hAnsi="华文楷体" w:hint="eastAsia"/>
          <w:sz w:val="28"/>
          <w:szCs w:val="28"/>
        </w:rPr>
        <w:t>那么就说离开了修行的觉受，也离开</w:t>
      </w:r>
      <w:proofErr w:type="gramStart"/>
      <w:r w:rsidRPr="006F1801">
        <w:rPr>
          <w:rFonts w:ascii="华文楷体" w:eastAsia="华文楷体" w:hAnsi="华文楷体" w:hint="eastAsia"/>
          <w:sz w:val="28"/>
          <w:szCs w:val="28"/>
        </w:rPr>
        <w:t>了闻思的</w:t>
      </w:r>
      <w:proofErr w:type="gramEnd"/>
      <w:r w:rsidRPr="006F1801">
        <w:rPr>
          <w:rFonts w:ascii="华文楷体" w:eastAsia="华文楷体" w:hAnsi="华文楷体" w:hint="eastAsia"/>
          <w:sz w:val="28"/>
          <w:szCs w:val="28"/>
        </w:rPr>
        <w:t>时候的这个要点，</w:t>
      </w:r>
      <w:proofErr w:type="gramStart"/>
      <w:r w:rsidRPr="006F1801">
        <w:rPr>
          <w:rFonts w:ascii="华文楷体" w:eastAsia="华文楷体" w:hAnsi="华文楷体" w:hint="eastAsia"/>
          <w:sz w:val="28"/>
          <w:szCs w:val="28"/>
        </w:rPr>
        <w:t>但是呢却一味</w:t>
      </w:r>
      <w:proofErr w:type="gramEnd"/>
      <w:r w:rsidRPr="006F1801">
        <w:rPr>
          <w:rFonts w:ascii="华文楷体" w:eastAsia="华文楷体" w:hAnsi="华文楷体" w:hint="eastAsia"/>
          <w:sz w:val="28"/>
          <w:szCs w:val="28"/>
        </w:rPr>
        <w:t>高攀，</w:t>
      </w:r>
      <w:del w:id="883" w:author="admin" w:date="2015-07-05T23:52:00Z">
        <w:r w:rsidRPr="006F1801" w:rsidDel="00C6743D">
          <w:rPr>
            <w:rFonts w:ascii="华文楷体" w:eastAsia="华文楷体" w:hAnsi="华文楷体" w:hint="eastAsia"/>
            <w:sz w:val="28"/>
            <w:szCs w:val="28"/>
          </w:rPr>
          <w:delText>这就</w:delText>
        </w:r>
      </w:del>
      <w:ins w:id="884" w:author="admin" w:date="2015-07-05T23:52:00Z">
        <w:r w:rsidR="00C6743D">
          <w:rPr>
            <w:rFonts w:ascii="华文楷体" w:eastAsia="华文楷体" w:hAnsi="华文楷体" w:hint="eastAsia"/>
            <w:sz w:val="28"/>
            <w:szCs w:val="28"/>
          </w:rPr>
          <w:t>自己</w:t>
        </w:r>
      </w:ins>
      <w:r w:rsidRPr="006F1801">
        <w:rPr>
          <w:rFonts w:ascii="华文楷体" w:eastAsia="华文楷体" w:hAnsi="华文楷体" w:hint="eastAsia"/>
          <w:sz w:val="28"/>
          <w:szCs w:val="28"/>
        </w:rPr>
        <w:t>是应成派的这个弟子，自己是学应成派的，自己呢就说是都</w:t>
      </w:r>
      <w:proofErr w:type="gramStart"/>
      <w:r w:rsidRPr="006F1801">
        <w:rPr>
          <w:rFonts w:ascii="华文楷体" w:eastAsia="华文楷体" w:hAnsi="华文楷体" w:hint="eastAsia"/>
          <w:sz w:val="28"/>
          <w:szCs w:val="28"/>
        </w:rPr>
        <w:t>在谈应成</w:t>
      </w:r>
      <w:proofErr w:type="gramEnd"/>
      <w:r w:rsidRPr="006F1801">
        <w:rPr>
          <w:rFonts w:ascii="华文楷体" w:eastAsia="华文楷体" w:hAnsi="华文楷体" w:hint="eastAsia"/>
          <w:sz w:val="28"/>
          <w:szCs w:val="28"/>
        </w:rPr>
        <w:t>派的名称，就觉得自己就已经掌握了应成派，实在是难以益的。一方面就没有入定的觉受，一方面也没有真正地掌握破立的要点，所以说单单一味高攀应成派是难以收益。那么这个时候怎么办呢，怎么来纠正这样的问题呢，下面就是说应当经由此论的妙道对中观要义通达无碍、了如指掌。</w:t>
      </w:r>
    </w:p>
    <w:p w:rsidR="009D7FBE" w:rsidDel="005D1F2C" w:rsidRDefault="006F1801">
      <w:pPr>
        <w:ind w:firstLine="570"/>
        <w:rPr>
          <w:del w:id="885" w:author="admin" w:date="2015-07-05T23:53:00Z"/>
          <w:rFonts w:ascii="华文楷体" w:eastAsia="华文楷体" w:hAnsi="华文楷体"/>
          <w:sz w:val="28"/>
          <w:szCs w:val="28"/>
        </w:rPr>
      </w:pPr>
      <w:del w:id="886" w:author="admin" w:date="2015-07-05T23:53:00Z">
        <w:r w:rsidRPr="006F1801" w:rsidDel="005D1F2C">
          <w:rPr>
            <w:rFonts w:ascii="华文楷体" w:eastAsia="华文楷体" w:hAnsi="华文楷体" w:hint="eastAsia"/>
            <w:sz w:val="28"/>
            <w:szCs w:val="28"/>
          </w:rPr>
          <w:delText>40：05</w:delText>
        </w:r>
      </w:del>
    </w:p>
    <w:p w:rsidR="009E0B67" w:rsidRDefault="004E0573">
      <w:pPr>
        <w:ind w:firstLine="570"/>
        <w:rPr>
          <w:ins w:id="887" w:author="admin" w:date="2015-07-06T21:15:00Z"/>
          <w:rFonts w:ascii="华文楷体" w:eastAsia="华文楷体" w:hAnsi="华文楷体" w:hint="eastAsia"/>
          <w:sz w:val="28"/>
          <w:szCs w:val="28"/>
        </w:rPr>
      </w:pPr>
      <w:del w:id="888" w:author="admin" w:date="2015-07-05T23:53:00Z">
        <w:r w:rsidRPr="004E0573" w:rsidDel="005D1F2C">
          <w:rPr>
            <w:rFonts w:ascii="华文楷体" w:eastAsia="华文楷体" w:hAnsi="华文楷体" w:hint="eastAsia"/>
            <w:sz w:val="28"/>
            <w:szCs w:val="28"/>
          </w:rPr>
          <w:delText>那么这个时候怎么办呢，怎么纠正这个问题呢？下面就是说应当经有此论的妙道对中观要义通达无碍，了如指掌，了如指掌，</w:delText>
        </w:r>
      </w:del>
      <w:r w:rsidRPr="004E0573">
        <w:rPr>
          <w:rFonts w:ascii="华文楷体" w:eastAsia="华文楷体" w:hAnsi="华文楷体" w:hint="eastAsia"/>
          <w:sz w:val="28"/>
          <w:szCs w:val="28"/>
        </w:rPr>
        <w:t>就是说</w:t>
      </w:r>
      <w:r w:rsidRPr="004E0573">
        <w:rPr>
          <w:rFonts w:ascii="华文楷体" w:eastAsia="华文楷体" w:hAnsi="华文楷体" w:hint="eastAsia"/>
          <w:sz w:val="28"/>
          <w:szCs w:val="28"/>
        </w:rPr>
        <w:lastRenderedPageBreak/>
        <w:t>一下子高攀应成派，什么唯识啊，</w:t>
      </w:r>
      <w:proofErr w:type="gramStart"/>
      <w:r w:rsidRPr="004E0573">
        <w:rPr>
          <w:rFonts w:ascii="华文楷体" w:eastAsia="华文楷体" w:hAnsi="华文楷体" w:hint="eastAsia"/>
          <w:sz w:val="28"/>
          <w:szCs w:val="28"/>
        </w:rPr>
        <w:t>什么单空我</w:t>
      </w:r>
      <w:proofErr w:type="gramEnd"/>
      <w:r w:rsidRPr="004E0573">
        <w:rPr>
          <w:rFonts w:ascii="华文楷体" w:eastAsia="华文楷体" w:hAnsi="华文楷体" w:hint="eastAsia"/>
          <w:sz w:val="28"/>
          <w:szCs w:val="28"/>
        </w:rPr>
        <w:t>都不管，像这样的话，在这个基础上是难以受益的</w:t>
      </w:r>
      <w:del w:id="889" w:author="admin" w:date="2015-07-05T23:53:00Z">
        <w:r w:rsidRPr="004E0573" w:rsidDel="005D1F2C">
          <w:rPr>
            <w:rFonts w:ascii="华文楷体" w:eastAsia="华文楷体" w:hAnsi="华文楷体" w:hint="eastAsia"/>
            <w:sz w:val="28"/>
            <w:szCs w:val="28"/>
          </w:rPr>
          <w:delText>，</w:delText>
        </w:r>
      </w:del>
      <w:ins w:id="890" w:author="admin" w:date="2015-07-05T23:53:00Z">
        <w:r w:rsidR="005D1F2C">
          <w:rPr>
            <w:rFonts w:ascii="华文楷体" w:eastAsia="华文楷体" w:hAnsi="华文楷体" w:hint="eastAsia"/>
            <w:sz w:val="28"/>
            <w:szCs w:val="28"/>
          </w:rPr>
          <w:t>。</w:t>
        </w:r>
      </w:ins>
      <w:r w:rsidRPr="004E0573">
        <w:rPr>
          <w:rFonts w:ascii="华文楷体" w:eastAsia="华文楷体" w:hAnsi="华文楷体" w:hint="eastAsia"/>
          <w:sz w:val="28"/>
          <w:szCs w:val="28"/>
        </w:rPr>
        <w:t>但是</w:t>
      </w:r>
      <w:proofErr w:type="gramStart"/>
      <w:r w:rsidRPr="004E0573">
        <w:rPr>
          <w:rFonts w:ascii="华文楷体" w:eastAsia="华文楷体" w:hAnsi="华文楷体" w:hint="eastAsia"/>
          <w:sz w:val="28"/>
          <w:szCs w:val="28"/>
        </w:rPr>
        <w:t>此论呢它是</w:t>
      </w:r>
      <w:proofErr w:type="gramEnd"/>
      <w:r w:rsidRPr="004E0573">
        <w:rPr>
          <w:rFonts w:ascii="华文楷体" w:eastAsia="华文楷体" w:hAnsi="华文楷体" w:hint="eastAsia"/>
          <w:sz w:val="28"/>
          <w:szCs w:val="28"/>
        </w:rPr>
        <w:t>循序渐进的，此论对于世俗</w:t>
      </w:r>
      <w:proofErr w:type="gramStart"/>
      <w:r w:rsidRPr="004E0573">
        <w:rPr>
          <w:rFonts w:ascii="华文楷体" w:eastAsia="华文楷体" w:hAnsi="华文楷体" w:hint="eastAsia"/>
          <w:sz w:val="28"/>
          <w:szCs w:val="28"/>
        </w:rPr>
        <w:t>谛</w:t>
      </w:r>
      <w:proofErr w:type="gramEnd"/>
      <w:r w:rsidRPr="004E0573">
        <w:rPr>
          <w:rFonts w:ascii="华文楷体" w:eastAsia="华文楷体" w:hAnsi="华文楷体" w:hint="eastAsia"/>
          <w:sz w:val="28"/>
          <w:szCs w:val="28"/>
        </w:rPr>
        <w:t>当中的</w:t>
      </w:r>
      <w:proofErr w:type="gramStart"/>
      <w:r w:rsidRPr="004E0573">
        <w:rPr>
          <w:rFonts w:ascii="华文楷体" w:eastAsia="华文楷体" w:hAnsi="华文楷体" w:hint="eastAsia"/>
          <w:sz w:val="28"/>
          <w:szCs w:val="28"/>
        </w:rPr>
        <w:t>的</w:t>
      </w:r>
      <w:proofErr w:type="gramEnd"/>
      <w:r w:rsidRPr="004E0573">
        <w:rPr>
          <w:rFonts w:ascii="华文楷体" w:eastAsia="华文楷体" w:hAnsi="华文楷体" w:hint="eastAsia"/>
          <w:sz w:val="28"/>
          <w:szCs w:val="28"/>
        </w:rPr>
        <w:t>唯识的观点，他就是说讲的很清楚，也就是说如果我们通达了名言</w:t>
      </w:r>
      <w:proofErr w:type="gramStart"/>
      <w:r w:rsidRPr="004E0573">
        <w:rPr>
          <w:rFonts w:ascii="华文楷体" w:eastAsia="华文楷体" w:hAnsi="华文楷体" w:hint="eastAsia"/>
          <w:sz w:val="28"/>
          <w:szCs w:val="28"/>
        </w:rPr>
        <w:t>谛</w:t>
      </w:r>
      <w:proofErr w:type="gramEnd"/>
      <w:r w:rsidRPr="004E0573">
        <w:rPr>
          <w:rFonts w:ascii="华文楷体" w:eastAsia="华文楷体" w:hAnsi="华文楷体" w:hint="eastAsia"/>
          <w:sz w:val="28"/>
          <w:szCs w:val="28"/>
        </w:rPr>
        <w:t>当中唯识的观点呢，就是对于就是说，二取当中的所取，对于二取当中的所取的执著呢就可以打破，唯识</w:t>
      </w:r>
      <w:proofErr w:type="gramStart"/>
      <w:r w:rsidRPr="004E0573">
        <w:rPr>
          <w:rFonts w:ascii="华文楷体" w:eastAsia="华文楷体" w:hAnsi="华文楷体" w:hint="eastAsia"/>
          <w:sz w:val="28"/>
          <w:szCs w:val="28"/>
        </w:rPr>
        <w:t>呢能够善巧</w:t>
      </w:r>
      <w:proofErr w:type="gramEnd"/>
      <w:r w:rsidRPr="004E0573">
        <w:rPr>
          <w:rFonts w:ascii="华文楷体" w:eastAsia="华文楷体" w:hAnsi="华文楷体" w:hint="eastAsia"/>
          <w:sz w:val="28"/>
          <w:szCs w:val="28"/>
        </w:rPr>
        <w:t>的破掉，认为就是说，色心分开的别</w:t>
      </w:r>
      <w:proofErr w:type="gramStart"/>
      <w:r w:rsidRPr="004E0573">
        <w:rPr>
          <w:rFonts w:ascii="华文楷体" w:eastAsia="华文楷体" w:hAnsi="华文楷体" w:hint="eastAsia"/>
          <w:sz w:val="28"/>
          <w:szCs w:val="28"/>
        </w:rPr>
        <w:t>别</w:t>
      </w:r>
      <w:proofErr w:type="gramEnd"/>
      <w:r w:rsidRPr="004E0573">
        <w:rPr>
          <w:rFonts w:ascii="华文楷体" w:eastAsia="华文楷体" w:hAnsi="华文楷体" w:hint="eastAsia"/>
          <w:sz w:val="28"/>
          <w:szCs w:val="28"/>
        </w:rPr>
        <w:t>他体的这个观点，像这样一种这个这一大块的执著就可以破掉了</w:t>
      </w:r>
      <w:del w:id="891" w:author="admin" w:date="2015-07-05T23:54:00Z">
        <w:r w:rsidRPr="004E0573" w:rsidDel="002152C5">
          <w:rPr>
            <w:rFonts w:ascii="华文楷体" w:eastAsia="华文楷体" w:hAnsi="华文楷体" w:hint="eastAsia"/>
            <w:sz w:val="28"/>
            <w:szCs w:val="28"/>
          </w:rPr>
          <w:delText>，</w:delText>
        </w:r>
      </w:del>
      <w:ins w:id="892" w:author="admin" w:date="2015-07-05T23:54:00Z">
        <w:r w:rsidR="002152C5">
          <w:rPr>
            <w:rFonts w:ascii="华文楷体" w:eastAsia="华文楷体" w:hAnsi="华文楷体" w:hint="eastAsia"/>
            <w:sz w:val="28"/>
            <w:szCs w:val="28"/>
          </w:rPr>
          <w:t>。</w:t>
        </w:r>
      </w:ins>
    </w:p>
    <w:p w:rsidR="005A12E8" w:rsidRDefault="004E0573">
      <w:pPr>
        <w:ind w:firstLine="570"/>
        <w:rPr>
          <w:ins w:id="893" w:author="admin" w:date="2015-07-05T23:58:00Z"/>
          <w:rFonts w:ascii="华文楷体" w:eastAsia="华文楷体" w:hAnsi="华文楷体"/>
          <w:sz w:val="28"/>
          <w:szCs w:val="28"/>
        </w:rPr>
      </w:pPr>
      <w:r w:rsidRPr="004E0573">
        <w:rPr>
          <w:rFonts w:ascii="华文楷体" w:eastAsia="华文楷体" w:hAnsi="华文楷体" w:hint="eastAsia"/>
          <w:sz w:val="28"/>
          <w:szCs w:val="28"/>
        </w:rPr>
        <w:t>再进一步的，你能够学习本论当中的</w:t>
      </w:r>
      <w:del w:id="894" w:author="admin" w:date="2015-07-05T23:54:00Z">
        <w:r w:rsidRPr="004E0573" w:rsidDel="009527A8">
          <w:rPr>
            <w:rFonts w:ascii="华文楷体" w:eastAsia="华文楷体" w:hAnsi="华文楷体" w:hint="eastAsia"/>
            <w:sz w:val="28"/>
            <w:szCs w:val="28"/>
          </w:rPr>
          <w:delText>智</w:delText>
        </w:r>
      </w:del>
      <w:del w:id="895" w:author="admin" w:date="2015-07-05T23:56:00Z">
        <w:r w:rsidRPr="004E0573" w:rsidDel="00055C2C">
          <w:rPr>
            <w:rFonts w:ascii="华文楷体" w:eastAsia="华文楷体" w:hAnsi="华文楷体" w:hint="eastAsia"/>
            <w:sz w:val="28"/>
            <w:szCs w:val="28"/>
          </w:rPr>
          <w:delText>空，啊</w:delText>
        </w:r>
      </w:del>
      <w:proofErr w:type="gramStart"/>
      <w:r w:rsidRPr="004E0573">
        <w:rPr>
          <w:rFonts w:ascii="华文楷体" w:eastAsia="华文楷体" w:hAnsi="华文楷体" w:hint="eastAsia"/>
          <w:sz w:val="28"/>
          <w:szCs w:val="28"/>
        </w:rPr>
        <w:t>单空的</w:t>
      </w:r>
      <w:proofErr w:type="gramEnd"/>
      <w:r w:rsidRPr="004E0573">
        <w:rPr>
          <w:rFonts w:ascii="华文楷体" w:eastAsia="华文楷体" w:hAnsi="华文楷体" w:hint="eastAsia"/>
          <w:sz w:val="28"/>
          <w:szCs w:val="28"/>
        </w:rPr>
        <w:t>观点的话，就是对唯识的这样一种，这个唯识的这样一种也能够打破了，在了知后面的有一个应成派的这个略说，在这个</w:t>
      </w:r>
      <w:del w:id="896" w:author="admin" w:date="2015-07-05T23:54:00Z">
        <w:r w:rsidRPr="004E0573" w:rsidDel="009527A8">
          <w:rPr>
            <w:rFonts w:ascii="华文楷体" w:eastAsia="华文楷体" w:hAnsi="华文楷体" w:hint="eastAsia"/>
            <w:sz w:val="28"/>
            <w:szCs w:val="28"/>
          </w:rPr>
          <w:delText>智</w:delText>
        </w:r>
      </w:del>
      <w:ins w:id="897" w:author="admin" w:date="2015-07-05T23:54:00Z">
        <w:r w:rsidR="009527A8">
          <w:rPr>
            <w:rFonts w:ascii="华文楷体" w:eastAsia="华文楷体" w:hAnsi="华文楷体" w:hint="eastAsia"/>
            <w:sz w:val="28"/>
            <w:szCs w:val="28"/>
          </w:rPr>
          <w:t>自</w:t>
        </w:r>
      </w:ins>
      <w:r w:rsidRPr="004E0573">
        <w:rPr>
          <w:rFonts w:ascii="华文楷体" w:eastAsia="华文楷体" w:hAnsi="华文楷体" w:hint="eastAsia"/>
          <w:sz w:val="28"/>
          <w:szCs w:val="28"/>
        </w:rPr>
        <w:t>空，在</w:t>
      </w:r>
      <w:proofErr w:type="gramStart"/>
      <w:r w:rsidRPr="004E0573">
        <w:rPr>
          <w:rFonts w:ascii="华文楷体" w:eastAsia="华文楷体" w:hAnsi="华文楷体" w:hint="eastAsia"/>
          <w:sz w:val="28"/>
          <w:szCs w:val="28"/>
        </w:rPr>
        <w:t>这个单空的</w:t>
      </w:r>
      <w:proofErr w:type="gramEnd"/>
      <w:r w:rsidRPr="004E0573">
        <w:rPr>
          <w:rFonts w:ascii="华文楷体" w:eastAsia="华文楷体" w:hAnsi="华文楷体" w:hint="eastAsia"/>
          <w:sz w:val="28"/>
          <w:szCs w:val="28"/>
        </w:rPr>
        <w:t>基础上，再进一步的学习这样一种应成派</w:t>
      </w:r>
      <w:del w:id="898" w:author="admin" w:date="2015-07-05T23:57:00Z">
        <w:r w:rsidRPr="004E0573" w:rsidDel="005D085D">
          <w:rPr>
            <w:rFonts w:ascii="华文楷体" w:eastAsia="华文楷体" w:hAnsi="华文楷体" w:hint="eastAsia"/>
            <w:sz w:val="28"/>
            <w:szCs w:val="28"/>
          </w:rPr>
          <w:delText>，</w:delText>
        </w:r>
      </w:del>
      <w:ins w:id="899" w:author="admin" w:date="2015-07-05T23:57:00Z">
        <w:r w:rsidR="005D085D">
          <w:rPr>
            <w:rFonts w:ascii="华文楷体" w:eastAsia="华文楷体" w:hAnsi="华文楷体" w:hint="eastAsia"/>
            <w:sz w:val="28"/>
            <w:szCs w:val="28"/>
          </w:rPr>
          <w:t>。</w:t>
        </w:r>
      </w:ins>
      <w:r w:rsidRPr="004E0573">
        <w:rPr>
          <w:rFonts w:ascii="华文楷体" w:eastAsia="华文楷体" w:hAnsi="华文楷体" w:hint="eastAsia"/>
          <w:sz w:val="28"/>
          <w:szCs w:val="28"/>
        </w:rPr>
        <w:t>虽然是略说但他已经站在一个很高的高度上面了，在引导的时候呢，对空是打破了，这个时候呢你就掌握了真正的一种应成派的了义了</w:t>
      </w:r>
      <w:del w:id="900" w:author="admin" w:date="2015-07-05T23:58:00Z">
        <w:r w:rsidRPr="004E0573" w:rsidDel="003E5E46">
          <w:rPr>
            <w:rFonts w:ascii="华文楷体" w:eastAsia="华文楷体" w:hAnsi="华文楷体" w:hint="eastAsia"/>
            <w:sz w:val="28"/>
            <w:szCs w:val="28"/>
          </w:rPr>
          <w:delText>，</w:delText>
        </w:r>
      </w:del>
      <w:ins w:id="901" w:author="admin" w:date="2015-07-05T23:58:00Z">
        <w:r w:rsidR="003E5E46">
          <w:rPr>
            <w:rFonts w:ascii="华文楷体" w:eastAsia="华文楷体" w:hAnsi="华文楷体" w:hint="eastAsia"/>
            <w:sz w:val="28"/>
            <w:szCs w:val="28"/>
          </w:rPr>
          <w:t>。</w:t>
        </w:r>
      </w:ins>
      <w:r w:rsidRPr="004E0573">
        <w:rPr>
          <w:rFonts w:ascii="华文楷体" w:eastAsia="华文楷体" w:hAnsi="华文楷体" w:hint="eastAsia"/>
          <w:sz w:val="28"/>
          <w:szCs w:val="28"/>
        </w:rPr>
        <w:t>什么样是应成派的妙义，什么是真正的一切不执的空性的妙义，这时候才可以真正的去体会，否则的话就说一味的高攀应成派，把其他的唯识啊，把其他的</w:t>
      </w:r>
      <w:proofErr w:type="gramStart"/>
      <w:r w:rsidRPr="004E0573">
        <w:rPr>
          <w:rFonts w:ascii="华文楷体" w:eastAsia="华文楷体" w:hAnsi="华文楷体" w:hint="eastAsia"/>
          <w:sz w:val="28"/>
          <w:szCs w:val="28"/>
        </w:rPr>
        <w:t>单空全部</w:t>
      </w:r>
      <w:proofErr w:type="gramEnd"/>
      <w:r w:rsidRPr="004E0573">
        <w:rPr>
          <w:rFonts w:ascii="华文楷体" w:eastAsia="华文楷体" w:hAnsi="华文楷体" w:hint="eastAsia"/>
          <w:sz w:val="28"/>
          <w:szCs w:val="28"/>
        </w:rPr>
        <w:t>一概排斥，实际上这个</w:t>
      </w:r>
      <w:proofErr w:type="gramStart"/>
      <w:r w:rsidRPr="004E0573">
        <w:rPr>
          <w:rFonts w:ascii="华文楷体" w:eastAsia="华文楷体" w:hAnsi="华文楷体" w:hint="eastAsia"/>
          <w:sz w:val="28"/>
          <w:szCs w:val="28"/>
        </w:rPr>
        <w:t>地方讲难有</w:t>
      </w:r>
      <w:proofErr w:type="gramEnd"/>
      <w:r w:rsidRPr="004E0573">
        <w:rPr>
          <w:rFonts w:ascii="华文楷体" w:eastAsia="华文楷体" w:hAnsi="华文楷体" w:hint="eastAsia"/>
          <w:sz w:val="28"/>
          <w:szCs w:val="28"/>
        </w:rPr>
        <w:t xml:space="preserve">收益 </w:t>
      </w:r>
      <w:del w:id="902" w:author="admin" w:date="2015-07-05T23:57:00Z">
        <w:r w:rsidRPr="004E0573" w:rsidDel="00055C2C">
          <w:rPr>
            <w:rFonts w:ascii="华文楷体" w:eastAsia="华文楷体" w:hAnsi="华文楷体" w:hint="eastAsia"/>
            <w:sz w:val="28"/>
            <w:szCs w:val="28"/>
          </w:rPr>
          <w:delText>，</w:delText>
        </w:r>
      </w:del>
      <w:ins w:id="903" w:author="admin" w:date="2015-07-05T23:57:00Z">
        <w:r w:rsidR="00055C2C">
          <w:rPr>
            <w:rFonts w:ascii="华文楷体" w:eastAsia="华文楷体" w:hAnsi="华文楷体" w:hint="eastAsia"/>
            <w:sz w:val="28"/>
            <w:szCs w:val="28"/>
          </w:rPr>
          <w:t>。</w:t>
        </w:r>
      </w:ins>
      <w:r w:rsidRPr="004E0573">
        <w:rPr>
          <w:rFonts w:ascii="华文楷体" w:eastAsia="华文楷体" w:hAnsi="华文楷体" w:hint="eastAsia"/>
          <w:sz w:val="28"/>
          <w:szCs w:val="28"/>
        </w:rPr>
        <w:t>但如果你老老实实地的进入此论妙道，对唯识啊，</w:t>
      </w:r>
      <w:proofErr w:type="gramStart"/>
      <w:r w:rsidRPr="004E0573">
        <w:rPr>
          <w:rFonts w:ascii="华文楷体" w:eastAsia="华文楷体" w:hAnsi="华文楷体" w:hint="eastAsia"/>
          <w:sz w:val="28"/>
          <w:szCs w:val="28"/>
        </w:rPr>
        <w:t>对单空啊</w:t>
      </w:r>
      <w:proofErr w:type="gramEnd"/>
      <w:r w:rsidRPr="004E0573">
        <w:rPr>
          <w:rFonts w:ascii="华文楷体" w:eastAsia="华文楷体" w:hAnsi="华文楷体" w:hint="eastAsia"/>
          <w:sz w:val="28"/>
          <w:szCs w:val="28"/>
        </w:rPr>
        <w:t>，对于</w:t>
      </w:r>
      <w:proofErr w:type="gramStart"/>
      <w:r w:rsidRPr="004E0573">
        <w:rPr>
          <w:rFonts w:ascii="华文楷体" w:eastAsia="华文楷体" w:hAnsi="华文楷体" w:hint="eastAsia"/>
          <w:sz w:val="28"/>
          <w:szCs w:val="28"/>
        </w:rPr>
        <w:t>离戏空</w:t>
      </w:r>
      <w:proofErr w:type="gramEnd"/>
      <w:r w:rsidRPr="004E0573">
        <w:rPr>
          <w:rFonts w:ascii="华文楷体" w:eastAsia="华文楷体" w:hAnsi="华文楷体" w:hint="eastAsia"/>
          <w:sz w:val="28"/>
          <w:szCs w:val="28"/>
        </w:rPr>
        <w:t xml:space="preserve"> ，一步一步的去通达的时候呢，就</w:t>
      </w:r>
      <w:proofErr w:type="gramStart"/>
      <w:r w:rsidRPr="004E0573">
        <w:rPr>
          <w:rFonts w:ascii="华文楷体" w:eastAsia="华文楷体" w:hAnsi="华文楷体" w:hint="eastAsia"/>
          <w:sz w:val="28"/>
          <w:szCs w:val="28"/>
        </w:rPr>
        <w:t>真正就</w:t>
      </w:r>
      <w:proofErr w:type="gramEnd"/>
      <w:r w:rsidRPr="004E0573">
        <w:rPr>
          <w:rFonts w:ascii="华文楷体" w:eastAsia="华文楷体" w:hAnsi="华文楷体" w:hint="eastAsia"/>
          <w:sz w:val="28"/>
          <w:szCs w:val="28"/>
        </w:rPr>
        <w:t>可以对于中观的要义通达无碍、了如指掌了</w:t>
      </w:r>
      <w:del w:id="904" w:author="admin" w:date="2015-07-06T21:15:00Z">
        <w:r w:rsidRPr="004E0573" w:rsidDel="009E0B67">
          <w:rPr>
            <w:rFonts w:ascii="华文楷体" w:eastAsia="华文楷体" w:hAnsi="华文楷体" w:hint="eastAsia"/>
            <w:sz w:val="28"/>
            <w:szCs w:val="28"/>
          </w:rPr>
          <w:delText>，</w:delText>
        </w:r>
      </w:del>
      <w:ins w:id="905" w:author="admin" w:date="2015-07-06T21:15:00Z">
        <w:r w:rsidR="009E0B67">
          <w:rPr>
            <w:rFonts w:ascii="华文楷体" w:eastAsia="华文楷体" w:hAnsi="华文楷体" w:hint="eastAsia"/>
            <w:sz w:val="28"/>
            <w:szCs w:val="28"/>
          </w:rPr>
          <w:t>。</w:t>
        </w:r>
      </w:ins>
      <w:r w:rsidRPr="004E0573">
        <w:rPr>
          <w:rFonts w:ascii="华文楷体" w:eastAsia="华文楷体" w:hAnsi="华文楷体" w:hint="eastAsia"/>
          <w:sz w:val="28"/>
          <w:szCs w:val="28"/>
        </w:rPr>
        <w:t>所以说像这样的话也是一方面是宣讲了本论的一个特色，一方面麦彭仁波切给我们指出了一条路 ，不要好高骛远，啊不要好高骛远，应该脚踏实地的，一步一步的去掌握这样的佛教的教义</w:t>
      </w:r>
      <w:del w:id="906" w:author="admin" w:date="2015-07-05T23:58:00Z">
        <w:r w:rsidRPr="004E0573" w:rsidDel="005A12E8">
          <w:rPr>
            <w:rFonts w:ascii="华文楷体" w:eastAsia="华文楷体" w:hAnsi="华文楷体" w:hint="eastAsia"/>
            <w:sz w:val="28"/>
            <w:szCs w:val="28"/>
          </w:rPr>
          <w:delText>，</w:delText>
        </w:r>
      </w:del>
      <w:ins w:id="907" w:author="admin" w:date="2015-07-05T23:58:00Z">
        <w:r w:rsidR="005A12E8">
          <w:rPr>
            <w:rFonts w:ascii="华文楷体" w:eastAsia="华文楷体" w:hAnsi="华文楷体" w:hint="eastAsia"/>
            <w:sz w:val="28"/>
            <w:szCs w:val="28"/>
          </w:rPr>
          <w:t>。</w:t>
        </w:r>
      </w:ins>
    </w:p>
    <w:p w:rsidR="005A12E8" w:rsidRDefault="005A12E8">
      <w:pPr>
        <w:ind w:firstLine="570"/>
        <w:rPr>
          <w:ins w:id="908" w:author="admin" w:date="2015-07-05T23:58:00Z"/>
          <w:rFonts w:ascii="华文楷体" w:eastAsia="华文楷体" w:hAnsi="华文楷体"/>
          <w:sz w:val="28"/>
          <w:szCs w:val="28"/>
        </w:rPr>
      </w:pPr>
      <w:ins w:id="909" w:author="admin" w:date="2015-07-05T23:58:00Z">
        <w:r>
          <w:rPr>
            <w:rFonts w:ascii="华文楷体" w:eastAsia="华文楷体" w:hAnsi="华文楷体" w:hint="eastAsia"/>
            <w:sz w:val="28"/>
            <w:szCs w:val="28"/>
          </w:rPr>
          <w:t>【</w:t>
        </w:r>
      </w:ins>
      <w:r w:rsidR="004E0573" w:rsidRPr="00D76F0D">
        <w:rPr>
          <w:rFonts w:asciiTheme="minorEastAsia" w:hAnsiTheme="minorEastAsia" w:hint="eastAsia"/>
          <w:sz w:val="28"/>
          <w:szCs w:val="28"/>
          <w:rPrChange w:id="910" w:author="admin" w:date="2015-07-05T23:59:00Z">
            <w:rPr>
              <w:rFonts w:ascii="华文楷体" w:eastAsia="华文楷体" w:hAnsi="华文楷体" w:hint="eastAsia"/>
              <w:sz w:val="28"/>
              <w:szCs w:val="28"/>
            </w:rPr>
          </w:rPrChange>
        </w:rPr>
        <w:t>如果能自始至终精益求精地学修这样的论著，那么藏地共称宛</w:t>
      </w:r>
      <w:r w:rsidR="004E0573" w:rsidRPr="00D76F0D">
        <w:rPr>
          <w:rFonts w:asciiTheme="minorEastAsia" w:hAnsiTheme="minorEastAsia" w:hint="eastAsia"/>
          <w:sz w:val="28"/>
          <w:szCs w:val="28"/>
          <w:rPrChange w:id="911" w:author="admin" w:date="2015-07-05T23:59:00Z">
            <w:rPr>
              <w:rFonts w:ascii="华文楷体" w:eastAsia="华文楷体" w:hAnsi="华文楷体" w:hint="eastAsia"/>
              <w:sz w:val="28"/>
              <w:szCs w:val="28"/>
            </w:rPr>
          </w:rPrChange>
        </w:rPr>
        <w:lastRenderedPageBreak/>
        <w:t>若雄狮交颈般的中观与因明必然名副其实地一举两得。</w:t>
      </w:r>
      <w:ins w:id="912" w:author="admin" w:date="2015-07-05T23:58:00Z">
        <w:r>
          <w:rPr>
            <w:rFonts w:ascii="华文楷体" w:eastAsia="华文楷体" w:hAnsi="华文楷体" w:hint="eastAsia"/>
            <w:sz w:val="28"/>
            <w:szCs w:val="28"/>
          </w:rPr>
          <w:t>】</w:t>
        </w:r>
      </w:ins>
    </w:p>
    <w:p w:rsidR="008A4F6E" w:rsidRDefault="004E0573">
      <w:pPr>
        <w:ind w:firstLine="570"/>
        <w:rPr>
          <w:ins w:id="913" w:author="admin" w:date="2015-07-06T21:18:00Z"/>
          <w:rFonts w:ascii="华文楷体" w:eastAsia="华文楷体" w:hAnsi="华文楷体" w:hint="eastAsia"/>
          <w:sz w:val="28"/>
          <w:szCs w:val="28"/>
        </w:rPr>
      </w:pPr>
      <w:r w:rsidRPr="004E0573">
        <w:rPr>
          <w:rFonts w:ascii="华文楷体" w:eastAsia="华文楷体" w:hAnsi="华文楷体" w:hint="eastAsia"/>
          <w:sz w:val="28"/>
          <w:szCs w:val="28"/>
        </w:rPr>
        <w:t>如果就从开始到最后都能够好好的学修这样论著的话，那么在藏地有一种，这样一种说法，共上的说法，就是说中观和因明</w:t>
      </w:r>
      <w:del w:id="914" w:author="admin" w:date="2015-07-06T21:17:00Z">
        <w:r w:rsidRPr="004E0573" w:rsidDel="00ED35D2">
          <w:rPr>
            <w:rFonts w:ascii="华文楷体" w:eastAsia="华文楷体" w:hAnsi="华文楷体" w:hint="eastAsia"/>
            <w:sz w:val="28"/>
            <w:szCs w:val="28"/>
          </w:rPr>
          <w:delText>，</w:delText>
        </w:r>
      </w:del>
      <w:ins w:id="915" w:author="admin" w:date="2015-07-06T21:17:00Z">
        <w:r w:rsidR="00ED35D2">
          <w:rPr>
            <w:rFonts w:ascii="华文楷体" w:eastAsia="华文楷体" w:hAnsi="华文楷体" w:hint="eastAsia"/>
            <w:sz w:val="28"/>
            <w:szCs w:val="28"/>
          </w:rPr>
          <w:t>。</w:t>
        </w:r>
      </w:ins>
      <w:r w:rsidRPr="004E0573">
        <w:rPr>
          <w:rFonts w:ascii="华文楷体" w:eastAsia="华文楷体" w:hAnsi="华文楷体" w:hint="eastAsia"/>
          <w:sz w:val="28"/>
          <w:szCs w:val="28"/>
        </w:rPr>
        <w:t>实际上就好像是这个雄狮交颈一样，啊雄狮交头一样，像这样话，因为雄狮它是在这个野兽当中称为兽王，很多野兽呢就是说害怕这样的雄狮</w:t>
      </w:r>
      <w:del w:id="916" w:author="admin" w:date="2015-07-06T21:17:00Z">
        <w:r w:rsidRPr="004E0573" w:rsidDel="00ED35D2">
          <w:rPr>
            <w:rFonts w:ascii="华文楷体" w:eastAsia="华文楷体" w:hAnsi="华文楷体" w:hint="eastAsia"/>
            <w:sz w:val="28"/>
            <w:szCs w:val="28"/>
          </w:rPr>
          <w:delText>，</w:delText>
        </w:r>
      </w:del>
      <w:ins w:id="917" w:author="admin" w:date="2015-07-06T21:17:00Z">
        <w:r w:rsidR="00ED35D2">
          <w:rPr>
            <w:rFonts w:ascii="华文楷体" w:eastAsia="华文楷体" w:hAnsi="华文楷体" w:hint="eastAsia"/>
            <w:sz w:val="28"/>
            <w:szCs w:val="28"/>
          </w:rPr>
          <w:t>。</w:t>
        </w:r>
      </w:ins>
      <w:r w:rsidRPr="004E0573">
        <w:rPr>
          <w:rFonts w:ascii="华文楷体" w:eastAsia="华文楷体" w:hAnsi="华文楷体" w:hint="eastAsia"/>
          <w:sz w:val="28"/>
          <w:szCs w:val="28"/>
        </w:rPr>
        <w:t>但如果是一头雄狮的话，啊就是说一头雄狮的话，他就是说他自己的这个视觉范围有限，前面的是能够看得到，后面的看不到了</w:t>
      </w:r>
      <w:del w:id="918" w:author="admin" w:date="2015-07-06T21:18:00Z">
        <w:r w:rsidRPr="004E0573" w:rsidDel="00AD24E9">
          <w:rPr>
            <w:rFonts w:ascii="华文楷体" w:eastAsia="华文楷体" w:hAnsi="华文楷体" w:hint="eastAsia"/>
            <w:sz w:val="28"/>
            <w:szCs w:val="28"/>
          </w:rPr>
          <w:delText>，</w:delText>
        </w:r>
      </w:del>
      <w:ins w:id="919" w:author="admin" w:date="2015-07-06T21:18:00Z">
        <w:r w:rsidR="00AD24E9">
          <w:rPr>
            <w:rFonts w:ascii="华文楷体" w:eastAsia="华文楷体" w:hAnsi="华文楷体" w:hint="eastAsia"/>
            <w:sz w:val="28"/>
            <w:szCs w:val="28"/>
          </w:rPr>
          <w:t>。</w:t>
        </w:r>
      </w:ins>
      <w:r w:rsidRPr="004E0573">
        <w:rPr>
          <w:rFonts w:ascii="华文楷体" w:eastAsia="华文楷体" w:hAnsi="华文楷体" w:hint="eastAsia"/>
          <w:sz w:val="28"/>
          <w:szCs w:val="28"/>
        </w:rPr>
        <w:t>像这样的还是有漏洞，</w:t>
      </w:r>
      <w:proofErr w:type="gramStart"/>
      <w:r w:rsidRPr="004E0573">
        <w:rPr>
          <w:rFonts w:ascii="华文楷体" w:eastAsia="华文楷体" w:hAnsi="华文楷体" w:hint="eastAsia"/>
          <w:sz w:val="28"/>
          <w:szCs w:val="28"/>
        </w:rPr>
        <w:t>啊还是</w:t>
      </w:r>
      <w:proofErr w:type="gramEnd"/>
      <w:r w:rsidRPr="004E0573">
        <w:rPr>
          <w:rFonts w:ascii="华文楷体" w:eastAsia="华文楷体" w:hAnsi="华文楷体" w:hint="eastAsia"/>
          <w:sz w:val="28"/>
          <w:szCs w:val="28"/>
        </w:rPr>
        <w:t>有漏洞的，但如果是两头雄狮交颈的话，那么这样这两头雄狮一交颈之后，那么四面八方的这个视觉就看得清清楚楚了，所以说其它野兽一看那了不得了，像这样那两头雄狮交颈的，像这样话就是说，没有一点破绽可言，他们就完全没有办法就是说有偷袭的机会，全部</w:t>
      </w:r>
      <w:del w:id="920" w:author="admin" w:date="2015-07-06T21:18:00Z">
        <w:r w:rsidRPr="004E0573" w:rsidDel="00696907">
          <w:rPr>
            <w:rFonts w:ascii="华文楷体" w:eastAsia="华文楷体" w:hAnsi="华文楷体" w:hint="eastAsia"/>
            <w:sz w:val="28"/>
            <w:szCs w:val="28"/>
          </w:rPr>
          <w:delText>诚服</w:delText>
        </w:r>
      </w:del>
      <w:ins w:id="921" w:author="admin" w:date="2015-07-06T21:18:00Z">
        <w:r w:rsidR="00696907">
          <w:rPr>
            <w:rFonts w:ascii="华文楷体" w:eastAsia="华文楷体" w:hAnsi="华文楷体" w:hint="eastAsia"/>
            <w:sz w:val="28"/>
            <w:szCs w:val="28"/>
          </w:rPr>
          <w:t>臣服</w:t>
        </w:r>
      </w:ins>
      <w:r w:rsidRPr="004E0573">
        <w:rPr>
          <w:rFonts w:ascii="华文楷体" w:eastAsia="华文楷体" w:hAnsi="华文楷体" w:hint="eastAsia"/>
          <w:sz w:val="28"/>
          <w:szCs w:val="28"/>
        </w:rPr>
        <w:t>，就是这样</w:t>
      </w:r>
      <w:ins w:id="922" w:author="admin" w:date="2015-07-06T21:18:00Z">
        <w:r w:rsidR="00696907">
          <w:rPr>
            <w:rFonts w:ascii="华文楷体" w:eastAsia="华文楷体" w:hAnsi="华文楷体" w:hint="eastAsia"/>
            <w:sz w:val="28"/>
            <w:szCs w:val="28"/>
          </w:rPr>
          <w:t>。</w:t>
        </w:r>
      </w:ins>
      <w:del w:id="923" w:author="admin" w:date="2015-07-06T21:18:00Z">
        <w:r w:rsidRPr="004E0573" w:rsidDel="00696907">
          <w:rPr>
            <w:rFonts w:ascii="华文楷体" w:eastAsia="华文楷体" w:hAnsi="华文楷体" w:hint="eastAsia"/>
            <w:sz w:val="28"/>
            <w:szCs w:val="28"/>
          </w:rPr>
          <w:delText>，</w:delText>
        </w:r>
      </w:del>
    </w:p>
    <w:p w:rsidR="005A076D" w:rsidRDefault="004E0573">
      <w:pPr>
        <w:ind w:firstLine="570"/>
        <w:rPr>
          <w:ins w:id="924" w:author="admin" w:date="2015-07-06T21:23:00Z"/>
          <w:rFonts w:ascii="华文楷体" w:eastAsia="华文楷体" w:hAnsi="华文楷体" w:hint="eastAsia"/>
          <w:sz w:val="28"/>
          <w:szCs w:val="28"/>
        </w:rPr>
      </w:pPr>
      <w:r w:rsidRPr="004E0573">
        <w:rPr>
          <w:rFonts w:ascii="华文楷体" w:eastAsia="华文楷体" w:hAnsi="华文楷体" w:hint="eastAsia"/>
          <w:sz w:val="28"/>
          <w:szCs w:val="28"/>
        </w:rPr>
        <w:t>所以它就是说中观和因明，中观的理论和因明的理论实际上就犹如单个雄狮一样，如单个雄狮一样，说中观</w:t>
      </w:r>
      <w:del w:id="925" w:author="admin" w:date="2015-07-06T21:18:00Z">
        <w:r w:rsidRPr="004E0573" w:rsidDel="008A4F6E">
          <w:rPr>
            <w:rFonts w:ascii="华文楷体" w:eastAsia="华文楷体" w:hAnsi="华文楷体" w:hint="eastAsia"/>
            <w:sz w:val="28"/>
            <w:szCs w:val="28"/>
          </w:rPr>
          <w:delText>他</w:delText>
        </w:r>
      </w:del>
      <w:ins w:id="926" w:author="admin" w:date="2015-07-06T21:18:00Z">
        <w:r w:rsidR="008A4F6E">
          <w:rPr>
            <w:rFonts w:ascii="华文楷体" w:eastAsia="华文楷体" w:hAnsi="华文楷体" w:hint="eastAsia"/>
            <w:sz w:val="28"/>
            <w:szCs w:val="28"/>
          </w:rPr>
          <w:t>它</w:t>
        </w:r>
      </w:ins>
      <w:r w:rsidRPr="004E0573">
        <w:rPr>
          <w:rFonts w:ascii="华文楷体" w:eastAsia="华文楷体" w:hAnsi="华文楷体" w:hint="eastAsia"/>
          <w:sz w:val="28"/>
          <w:szCs w:val="28"/>
        </w:rPr>
        <w:t>在胜义</w:t>
      </w:r>
      <w:proofErr w:type="gramStart"/>
      <w:r w:rsidRPr="004E0573">
        <w:rPr>
          <w:rFonts w:ascii="华文楷体" w:eastAsia="华文楷体" w:hAnsi="华文楷体" w:hint="eastAsia"/>
          <w:sz w:val="28"/>
          <w:szCs w:val="28"/>
        </w:rPr>
        <w:t>谛</w:t>
      </w:r>
      <w:proofErr w:type="gramEnd"/>
      <w:r w:rsidRPr="004E0573">
        <w:rPr>
          <w:rFonts w:ascii="华文楷体" w:eastAsia="华文楷体" w:hAnsi="华文楷体" w:hint="eastAsia"/>
          <w:sz w:val="28"/>
          <w:szCs w:val="28"/>
        </w:rPr>
        <w:t>当中，那就无法可及</w:t>
      </w:r>
      <w:del w:id="927" w:author="admin" w:date="2015-07-06T21:19:00Z">
        <w:r w:rsidRPr="004E0573" w:rsidDel="007B2525">
          <w:rPr>
            <w:rFonts w:ascii="华文楷体" w:eastAsia="华文楷体" w:hAnsi="华文楷体" w:hint="eastAsia"/>
            <w:sz w:val="28"/>
            <w:szCs w:val="28"/>
          </w:rPr>
          <w:delText>，</w:delText>
        </w:r>
      </w:del>
      <w:ins w:id="928" w:author="admin" w:date="2015-07-06T21:19:00Z">
        <w:r w:rsidR="007B2525">
          <w:rPr>
            <w:rFonts w:ascii="华文楷体" w:eastAsia="华文楷体" w:hAnsi="华文楷体" w:hint="eastAsia"/>
            <w:sz w:val="28"/>
            <w:szCs w:val="28"/>
          </w:rPr>
          <w:t>。</w:t>
        </w:r>
      </w:ins>
      <w:del w:id="929" w:author="admin" w:date="2015-07-06T21:18:00Z">
        <w:r w:rsidRPr="004E0573" w:rsidDel="008A4F6E">
          <w:rPr>
            <w:rFonts w:ascii="华文楷体" w:eastAsia="华文楷体" w:hAnsi="华文楷体" w:hint="eastAsia"/>
            <w:sz w:val="28"/>
            <w:szCs w:val="28"/>
          </w:rPr>
          <w:delText>他</w:delText>
        </w:r>
      </w:del>
      <w:ins w:id="930" w:author="admin" w:date="2015-07-06T21:18:00Z">
        <w:r w:rsidR="008A4F6E">
          <w:rPr>
            <w:rFonts w:ascii="华文楷体" w:eastAsia="华文楷体" w:hAnsi="华文楷体" w:hint="eastAsia"/>
            <w:sz w:val="28"/>
            <w:szCs w:val="28"/>
          </w:rPr>
          <w:t>它</w:t>
        </w:r>
      </w:ins>
      <w:r w:rsidRPr="004E0573">
        <w:rPr>
          <w:rFonts w:ascii="华文楷体" w:eastAsia="华文楷体" w:hAnsi="华文楷体" w:hint="eastAsia"/>
          <w:sz w:val="28"/>
          <w:szCs w:val="28"/>
        </w:rPr>
        <w:t>在抉择胜义</w:t>
      </w:r>
      <w:proofErr w:type="gramStart"/>
      <w:r w:rsidRPr="004E0573">
        <w:rPr>
          <w:rFonts w:ascii="华文楷体" w:eastAsia="华文楷体" w:hAnsi="华文楷体" w:hint="eastAsia"/>
          <w:sz w:val="28"/>
          <w:szCs w:val="28"/>
        </w:rPr>
        <w:t>谛</w:t>
      </w:r>
      <w:proofErr w:type="gramEnd"/>
      <w:r w:rsidRPr="004E0573">
        <w:rPr>
          <w:rFonts w:ascii="华文楷体" w:eastAsia="华文楷体" w:hAnsi="华文楷体" w:hint="eastAsia"/>
          <w:sz w:val="28"/>
          <w:szCs w:val="28"/>
        </w:rPr>
        <w:t>空性的时候呢，没有什么理论可以和他相比的，因明呢是在抉择名言的理论的时候呢，没有和</w:t>
      </w:r>
      <w:del w:id="931" w:author="admin" w:date="2015-07-06T21:19:00Z">
        <w:r w:rsidRPr="004E0573" w:rsidDel="00DA6C0C">
          <w:rPr>
            <w:rFonts w:ascii="华文楷体" w:eastAsia="华文楷体" w:hAnsi="华文楷体" w:hint="eastAsia"/>
            <w:sz w:val="28"/>
            <w:szCs w:val="28"/>
          </w:rPr>
          <w:delText>他</w:delText>
        </w:r>
      </w:del>
      <w:ins w:id="932" w:author="admin" w:date="2015-07-06T21:19:00Z">
        <w:r w:rsidR="00DA6C0C">
          <w:rPr>
            <w:rFonts w:ascii="华文楷体" w:eastAsia="华文楷体" w:hAnsi="华文楷体" w:hint="eastAsia"/>
            <w:sz w:val="28"/>
            <w:szCs w:val="28"/>
          </w:rPr>
          <w:t>它</w:t>
        </w:r>
      </w:ins>
      <w:r w:rsidRPr="004E0573">
        <w:rPr>
          <w:rFonts w:ascii="华文楷体" w:eastAsia="华文楷体" w:hAnsi="华文楷体" w:hint="eastAsia"/>
          <w:sz w:val="28"/>
          <w:szCs w:val="28"/>
        </w:rPr>
        <w:t>相比的</w:t>
      </w:r>
      <w:del w:id="933" w:author="admin" w:date="2015-07-06T21:19:00Z">
        <w:r w:rsidRPr="004E0573" w:rsidDel="007B2525">
          <w:rPr>
            <w:rFonts w:ascii="华文楷体" w:eastAsia="华文楷体" w:hAnsi="华文楷体" w:hint="eastAsia"/>
            <w:sz w:val="28"/>
            <w:szCs w:val="28"/>
          </w:rPr>
          <w:delText>，</w:delText>
        </w:r>
      </w:del>
      <w:ins w:id="934" w:author="admin" w:date="2015-07-06T21:19:00Z">
        <w:r w:rsidR="007B2525">
          <w:rPr>
            <w:rFonts w:ascii="华文楷体" w:eastAsia="华文楷体" w:hAnsi="华文楷体" w:hint="eastAsia"/>
            <w:sz w:val="28"/>
            <w:szCs w:val="28"/>
          </w:rPr>
          <w:t>。</w:t>
        </w:r>
      </w:ins>
      <w:r w:rsidRPr="004E0573">
        <w:rPr>
          <w:rFonts w:ascii="华文楷体" w:eastAsia="华文楷体" w:hAnsi="华文楷体" w:hint="eastAsia"/>
          <w:sz w:val="28"/>
          <w:szCs w:val="28"/>
        </w:rPr>
        <w:t>那么就是说单个是这样的，但是</w:t>
      </w:r>
      <w:del w:id="935" w:author="admin" w:date="2015-07-06T21:19:00Z">
        <w:r w:rsidRPr="004E0573" w:rsidDel="00744FF0">
          <w:rPr>
            <w:rFonts w:ascii="华文楷体" w:eastAsia="华文楷体" w:hAnsi="华文楷体" w:hint="eastAsia"/>
            <w:sz w:val="28"/>
            <w:szCs w:val="28"/>
          </w:rPr>
          <w:delText>他</w:delText>
        </w:r>
      </w:del>
      <w:ins w:id="936" w:author="admin" w:date="2015-07-06T21:19:00Z">
        <w:r w:rsidR="00744FF0">
          <w:rPr>
            <w:rFonts w:ascii="华文楷体" w:eastAsia="华文楷体" w:hAnsi="华文楷体" w:hint="eastAsia"/>
            <w:sz w:val="28"/>
            <w:szCs w:val="28"/>
          </w:rPr>
          <w:t>它</w:t>
        </w:r>
      </w:ins>
      <w:r w:rsidRPr="004E0573">
        <w:rPr>
          <w:rFonts w:ascii="华文楷体" w:eastAsia="华文楷体" w:hAnsi="华文楷体" w:hint="eastAsia"/>
          <w:sz w:val="28"/>
          <w:szCs w:val="28"/>
        </w:rPr>
        <w:t>从一个角度来讲的话，</w:t>
      </w:r>
      <w:del w:id="937" w:author="admin" w:date="2015-07-06T21:20:00Z">
        <w:r w:rsidRPr="004E0573" w:rsidDel="00744FF0">
          <w:rPr>
            <w:rFonts w:ascii="华文楷体" w:eastAsia="华文楷体" w:hAnsi="华文楷体" w:hint="eastAsia"/>
            <w:sz w:val="28"/>
            <w:szCs w:val="28"/>
          </w:rPr>
          <w:delText xml:space="preserve"> </w:delText>
        </w:r>
      </w:del>
      <w:r w:rsidRPr="004E0573">
        <w:rPr>
          <w:rFonts w:ascii="华文楷体" w:eastAsia="华文楷体" w:hAnsi="华文楷体" w:hint="eastAsia"/>
          <w:sz w:val="28"/>
          <w:szCs w:val="28"/>
        </w:rPr>
        <w:t>其它的方面不一定就抉择的很完善的，中</w:t>
      </w:r>
      <w:proofErr w:type="gramStart"/>
      <w:r w:rsidRPr="004E0573">
        <w:rPr>
          <w:rFonts w:ascii="华文楷体" w:eastAsia="华文楷体" w:hAnsi="华文楷体" w:hint="eastAsia"/>
          <w:sz w:val="28"/>
          <w:szCs w:val="28"/>
        </w:rPr>
        <w:t>观当然</w:t>
      </w:r>
      <w:proofErr w:type="gramEnd"/>
      <w:r w:rsidRPr="004E0573">
        <w:rPr>
          <w:rFonts w:ascii="华文楷体" w:eastAsia="华文楷体" w:hAnsi="华文楷体" w:hint="eastAsia"/>
          <w:sz w:val="28"/>
          <w:szCs w:val="28"/>
        </w:rPr>
        <w:t>也略说了名言</w:t>
      </w:r>
      <w:proofErr w:type="gramStart"/>
      <w:r w:rsidRPr="004E0573">
        <w:rPr>
          <w:rFonts w:ascii="华文楷体" w:eastAsia="华文楷体" w:hAnsi="华文楷体" w:hint="eastAsia"/>
          <w:sz w:val="28"/>
          <w:szCs w:val="28"/>
        </w:rPr>
        <w:t>谛</w:t>
      </w:r>
      <w:proofErr w:type="gramEnd"/>
      <w:del w:id="938" w:author="admin" w:date="2015-07-06T21:20:00Z">
        <w:r w:rsidRPr="004E0573" w:rsidDel="00744FF0">
          <w:rPr>
            <w:rFonts w:ascii="华文楷体" w:eastAsia="华文楷体" w:hAnsi="华文楷体" w:hint="eastAsia"/>
            <w:sz w:val="28"/>
            <w:szCs w:val="28"/>
          </w:rPr>
          <w:delText>，</w:delText>
        </w:r>
      </w:del>
      <w:ins w:id="939" w:author="admin" w:date="2015-07-06T21:20:00Z">
        <w:r w:rsidR="00744FF0">
          <w:rPr>
            <w:rFonts w:ascii="华文楷体" w:eastAsia="华文楷体" w:hAnsi="华文楷体" w:hint="eastAsia"/>
            <w:sz w:val="28"/>
            <w:szCs w:val="28"/>
          </w:rPr>
          <w:t>。</w:t>
        </w:r>
      </w:ins>
      <w:r w:rsidRPr="004E0573">
        <w:rPr>
          <w:rFonts w:ascii="华文楷体" w:eastAsia="华文楷体" w:hAnsi="华文楷体" w:hint="eastAsia"/>
          <w:sz w:val="28"/>
          <w:szCs w:val="28"/>
        </w:rPr>
        <w:t>但是他对这个因明当中所讲的这些名言</w:t>
      </w:r>
      <w:proofErr w:type="gramStart"/>
      <w:r w:rsidRPr="004E0573">
        <w:rPr>
          <w:rFonts w:ascii="华文楷体" w:eastAsia="华文楷体" w:hAnsi="华文楷体" w:hint="eastAsia"/>
          <w:sz w:val="28"/>
          <w:szCs w:val="28"/>
        </w:rPr>
        <w:t>谛</w:t>
      </w:r>
      <w:proofErr w:type="gramEnd"/>
      <w:r w:rsidRPr="004E0573">
        <w:rPr>
          <w:rFonts w:ascii="华文楷体" w:eastAsia="华文楷体" w:hAnsi="华文楷体" w:hint="eastAsia"/>
          <w:sz w:val="28"/>
          <w:szCs w:val="28"/>
        </w:rPr>
        <w:t>的观点，不是着重去强调去说的，因明当中呢，</w:t>
      </w:r>
      <w:del w:id="940" w:author="admin" w:date="2015-07-06T21:20:00Z">
        <w:r w:rsidRPr="004E0573" w:rsidDel="00744FF0">
          <w:rPr>
            <w:rFonts w:ascii="华文楷体" w:eastAsia="华文楷体" w:hAnsi="华文楷体" w:hint="eastAsia"/>
            <w:sz w:val="28"/>
            <w:szCs w:val="28"/>
          </w:rPr>
          <w:delText xml:space="preserve"> </w:delText>
        </w:r>
      </w:del>
      <w:r w:rsidRPr="004E0573">
        <w:rPr>
          <w:rFonts w:ascii="华文楷体" w:eastAsia="华文楷体" w:hAnsi="华文楷体" w:hint="eastAsia"/>
          <w:sz w:val="28"/>
          <w:szCs w:val="28"/>
        </w:rPr>
        <w:t>也是有的时候会提到一些无我的空性</w:t>
      </w:r>
      <w:del w:id="941" w:author="admin" w:date="2015-07-06T21:21:00Z">
        <w:r w:rsidRPr="004E0573" w:rsidDel="008D2AED">
          <w:rPr>
            <w:rFonts w:ascii="华文楷体" w:eastAsia="华文楷体" w:hAnsi="华文楷体" w:hint="eastAsia"/>
            <w:sz w:val="28"/>
            <w:szCs w:val="28"/>
          </w:rPr>
          <w:delText>，</w:delText>
        </w:r>
      </w:del>
      <w:ins w:id="942" w:author="admin" w:date="2015-07-06T21:21:00Z">
        <w:r w:rsidR="008D2AED">
          <w:rPr>
            <w:rFonts w:ascii="华文楷体" w:eastAsia="华文楷体" w:hAnsi="华文楷体" w:hint="eastAsia"/>
            <w:sz w:val="28"/>
            <w:szCs w:val="28"/>
          </w:rPr>
          <w:t>。</w:t>
        </w:r>
      </w:ins>
      <w:r w:rsidRPr="004E0573">
        <w:rPr>
          <w:rFonts w:ascii="华文楷体" w:eastAsia="华文楷体" w:hAnsi="华文楷体" w:hint="eastAsia"/>
          <w:sz w:val="28"/>
          <w:szCs w:val="28"/>
        </w:rPr>
        <w:t>但是</w:t>
      </w:r>
      <w:proofErr w:type="gramStart"/>
      <w:r w:rsidRPr="004E0573">
        <w:rPr>
          <w:rFonts w:ascii="华文楷体" w:eastAsia="华文楷体" w:hAnsi="华文楷体" w:hint="eastAsia"/>
          <w:sz w:val="28"/>
          <w:szCs w:val="28"/>
        </w:rPr>
        <w:t>呢对于</w:t>
      </w:r>
      <w:proofErr w:type="gramEnd"/>
      <w:r w:rsidRPr="004E0573">
        <w:rPr>
          <w:rFonts w:ascii="华文楷体" w:eastAsia="华文楷体" w:hAnsi="华文楷体" w:hint="eastAsia"/>
          <w:sz w:val="28"/>
          <w:szCs w:val="28"/>
        </w:rPr>
        <w:t>真正的</w:t>
      </w:r>
      <w:proofErr w:type="gramStart"/>
      <w:r w:rsidRPr="004E0573">
        <w:rPr>
          <w:rFonts w:ascii="华文楷体" w:eastAsia="华文楷体" w:hAnsi="华文楷体" w:hint="eastAsia"/>
          <w:sz w:val="28"/>
          <w:szCs w:val="28"/>
        </w:rPr>
        <w:t>离戏空</w:t>
      </w:r>
      <w:proofErr w:type="gramEnd"/>
      <w:del w:id="943" w:author="admin" w:date="2015-07-06T21:21:00Z">
        <w:r w:rsidRPr="004E0573" w:rsidDel="00627FBE">
          <w:rPr>
            <w:rFonts w:ascii="华文楷体" w:eastAsia="华文楷体" w:hAnsi="华文楷体" w:hint="eastAsia"/>
            <w:sz w:val="28"/>
            <w:szCs w:val="28"/>
          </w:rPr>
          <w:delText>内</w:delText>
        </w:r>
      </w:del>
      <w:r w:rsidRPr="004E0573">
        <w:rPr>
          <w:rFonts w:ascii="华文楷体" w:eastAsia="华文楷体" w:hAnsi="华文楷体" w:hint="eastAsia"/>
          <w:sz w:val="28"/>
          <w:szCs w:val="28"/>
        </w:rPr>
        <w:t>呢，也不是非常非常着重去宣讲的，所以说从这个方面讲的时候呢，有不完善的地方</w:t>
      </w:r>
      <w:del w:id="944" w:author="admin" w:date="2015-07-06T21:22:00Z">
        <w:r w:rsidRPr="004E0573" w:rsidDel="007D260C">
          <w:rPr>
            <w:rFonts w:ascii="华文楷体" w:eastAsia="华文楷体" w:hAnsi="华文楷体" w:hint="eastAsia"/>
            <w:sz w:val="28"/>
            <w:szCs w:val="28"/>
          </w:rPr>
          <w:delText>，</w:delText>
        </w:r>
      </w:del>
      <w:ins w:id="945" w:author="admin" w:date="2015-07-06T21:22:00Z">
        <w:r w:rsidR="007D260C">
          <w:rPr>
            <w:rFonts w:ascii="华文楷体" w:eastAsia="华文楷体" w:hAnsi="华文楷体" w:hint="eastAsia"/>
            <w:sz w:val="28"/>
            <w:szCs w:val="28"/>
          </w:rPr>
          <w:t>。</w:t>
        </w:r>
      </w:ins>
      <w:r w:rsidRPr="004E0573">
        <w:rPr>
          <w:rFonts w:ascii="华文楷体" w:eastAsia="华文楷体" w:hAnsi="华文楷体" w:hint="eastAsia"/>
          <w:sz w:val="28"/>
          <w:szCs w:val="28"/>
        </w:rPr>
        <w:t>但是呢，就是说中观</w:t>
      </w:r>
      <w:ins w:id="946" w:author="admin" w:date="2015-07-06T21:22:00Z">
        <w:r w:rsidR="007D260C">
          <w:rPr>
            <w:rFonts w:ascii="华文楷体" w:eastAsia="华文楷体" w:hAnsi="华文楷体" w:hint="eastAsia"/>
            <w:sz w:val="28"/>
            <w:szCs w:val="28"/>
          </w:rPr>
          <w:t>和</w:t>
        </w:r>
      </w:ins>
      <w:r w:rsidRPr="004E0573">
        <w:rPr>
          <w:rFonts w:ascii="华文楷体" w:eastAsia="华文楷体" w:hAnsi="华文楷体" w:hint="eastAsia"/>
          <w:sz w:val="28"/>
          <w:szCs w:val="28"/>
        </w:rPr>
        <w:t>因明能够和</w:t>
      </w:r>
      <w:r w:rsidRPr="004E0573">
        <w:rPr>
          <w:rFonts w:ascii="华文楷体" w:eastAsia="华文楷体" w:hAnsi="华文楷体" w:hint="eastAsia"/>
          <w:sz w:val="28"/>
          <w:szCs w:val="28"/>
        </w:rPr>
        <w:lastRenderedPageBreak/>
        <w:t>合起来的</w:t>
      </w:r>
      <w:ins w:id="947" w:author="admin" w:date="2015-07-06T21:22:00Z">
        <w:r w:rsidR="002F4E11">
          <w:rPr>
            <w:rFonts w:ascii="华文楷体" w:eastAsia="华文楷体" w:hAnsi="华文楷体" w:hint="eastAsia"/>
            <w:sz w:val="28"/>
            <w:szCs w:val="28"/>
          </w:rPr>
          <w:t>，</w:t>
        </w:r>
      </w:ins>
      <w:r w:rsidRPr="004E0573">
        <w:rPr>
          <w:rFonts w:ascii="华文楷体" w:eastAsia="华文楷体" w:hAnsi="华文楷体" w:hint="eastAsia"/>
          <w:sz w:val="28"/>
          <w:szCs w:val="28"/>
        </w:rPr>
        <w:t>就好像雄狮交颈一样了，就好像雄狮交颈一样，没有一点破绽可言</w:t>
      </w:r>
      <w:del w:id="948" w:author="admin" w:date="2015-07-06T21:23:00Z">
        <w:r w:rsidRPr="004E0573" w:rsidDel="002F4E11">
          <w:rPr>
            <w:rFonts w:ascii="华文楷体" w:eastAsia="华文楷体" w:hAnsi="华文楷体" w:hint="eastAsia"/>
            <w:sz w:val="28"/>
            <w:szCs w:val="28"/>
          </w:rPr>
          <w:delText>，</w:delText>
        </w:r>
      </w:del>
      <w:ins w:id="949" w:author="admin" w:date="2015-07-06T21:23:00Z">
        <w:r w:rsidR="002F4E11">
          <w:rPr>
            <w:rFonts w:ascii="华文楷体" w:eastAsia="华文楷体" w:hAnsi="华文楷体" w:hint="eastAsia"/>
            <w:sz w:val="28"/>
            <w:szCs w:val="28"/>
          </w:rPr>
          <w:t>。</w:t>
        </w:r>
      </w:ins>
    </w:p>
    <w:p w:rsidR="008A7892" w:rsidRDefault="004E0573">
      <w:pPr>
        <w:ind w:firstLine="570"/>
        <w:rPr>
          <w:ins w:id="950" w:author="admin" w:date="2015-07-06T21:25:00Z"/>
          <w:rFonts w:ascii="华文楷体" w:eastAsia="华文楷体" w:hAnsi="华文楷体" w:hint="eastAsia"/>
          <w:sz w:val="28"/>
          <w:szCs w:val="28"/>
        </w:rPr>
      </w:pPr>
      <w:r w:rsidRPr="004E0573">
        <w:rPr>
          <w:rFonts w:ascii="华文楷体" w:eastAsia="华文楷体" w:hAnsi="华文楷体" w:hint="eastAsia"/>
          <w:sz w:val="28"/>
          <w:szCs w:val="28"/>
        </w:rPr>
        <w:t>说一个人如果又通达了胜义的中观，又通达了这样一种世俗的因明。啊这个人呢是真正的，就是说这个完全可言立于不败之地了</w:t>
      </w:r>
      <w:del w:id="951" w:author="admin" w:date="2015-07-06T21:23:00Z">
        <w:r w:rsidRPr="004E0573" w:rsidDel="005A076D">
          <w:rPr>
            <w:rFonts w:ascii="华文楷体" w:eastAsia="华文楷体" w:hAnsi="华文楷体" w:hint="eastAsia"/>
            <w:sz w:val="28"/>
            <w:szCs w:val="28"/>
          </w:rPr>
          <w:delText>，</w:delText>
        </w:r>
      </w:del>
      <w:ins w:id="952" w:author="admin" w:date="2015-07-06T21:23:00Z">
        <w:r w:rsidR="005A076D">
          <w:rPr>
            <w:rFonts w:ascii="华文楷体" w:eastAsia="华文楷体" w:hAnsi="华文楷体" w:hint="eastAsia"/>
            <w:sz w:val="28"/>
            <w:szCs w:val="28"/>
          </w:rPr>
          <w:t>。</w:t>
        </w:r>
      </w:ins>
      <w:r w:rsidRPr="004E0573">
        <w:rPr>
          <w:rFonts w:ascii="华文楷体" w:eastAsia="华文楷体" w:hAnsi="华文楷体" w:hint="eastAsia"/>
          <w:sz w:val="28"/>
          <w:szCs w:val="28"/>
        </w:rPr>
        <w:t>不管是要从名言</w:t>
      </w:r>
      <w:proofErr w:type="gramStart"/>
      <w:r w:rsidRPr="004E0573">
        <w:rPr>
          <w:rFonts w:ascii="华文楷体" w:eastAsia="华文楷体" w:hAnsi="华文楷体" w:hint="eastAsia"/>
          <w:sz w:val="28"/>
          <w:szCs w:val="28"/>
        </w:rPr>
        <w:t>谛</w:t>
      </w:r>
      <w:proofErr w:type="gramEnd"/>
      <w:del w:id="953" w:author="admin" w:date="2015-07-06T21:23:00Z">
        <w:r w:rsidRPr="004E0573" w:rsidDel="001E3FA2">
          <w:rPr>
            <w:rFonts w:ascii="华文楷体" w:eastAsia="华文楷体" w:hAnsi="华文楷体" w:hint="eastAsia"/>
            <w:sz w:val="28"/>
            <w:szCs w:val="28"/>
          </w:rPr>
          <w:delText>来讲</w:delText>
        </w:r>
      </w:del>
      <w:ins w:id="954" w:author="admin" w:date="2015-07-06T21:23:00Z">
        <w:r w:rsidR="001E3FA2">
          <w:rPr>
            <w:rFonts w:ascii="华文楷体" w:eastAsia="华文楷体" w:hAnsi="华文楷体" w:hint="eastAsia"/>
            <w:sz w:val="28"/>
            <w:szCs w:val="28"/>
          </w:rPr>
          <w:t>当中跟他讲</w:t>
        </w:r>
      </w:ins>
      <w:r w:rsidRPr="004E0573">
        <w:rPr>
          <w:rFonts w:ascii="华文楷体" w:eastAsia="华文楷体" w:hAnsi="华文楷体" w:hint="eastAsia"/>
          <w:sz w:val="28"/>
          <w:szCs w:val="28"/>
        </w:rPr>
        <w:t>，还是从胜义</w:t>
      </w:r>
      <w:proofErr w:type="gramStart"/>
      <w:r w:rsidRPr="004E0573">
        <w:rPr>
          <w:rFonts w:ascii="华文楷体" w:eastAsia="华文楷体" w:hAnsi="华文楷体" w:hint="eastAsia"/>
          <w:sz w:val="28"/>
          <w:szCs w:val="28"/>
        </w:rPr>
        <w:t>谛</w:t>
      </w:r>
      <w:proofErr w:type="gramEnd"/>
      <w:ins w:id="955" w:author="admin" w:date="2015-07-06T21:24:00Z">
        <w:r w:rsidR="001E3FA2">
          <w:rPr>
            <w:rFonts w:ascii="华文楷体" w:eastAsia="华文楷体" w:hAnsi="华文楷体" w:hint="eastAsia"/>
            <w:sz w:val="28"/>
            <w:szCs w:val="28"/>
          </w:rPr>
          <w:t>跟他讲</w:t>
        </w:r>
      </w:ins>
      <w:del w:id="956" w:author="admin" w:date="2015-07-06T21:24:00Z">
        <w:r w:rsidRPr="004E0573" w:rsidDel="001E3FA2">
          <w:rPr>
            <w:rFonts w:ascii="华文楷体" w:eastAsia="华文楷体" w:hAnsi="华文楷体" w:hint="eastAsia"/>
            <w:sz w:val="28"/>
            <w:szCs w:val="28"/>
          </w:rPr>
          <w:delText>来讲</w:delText>
        </w:r>
      </w:del>
      <w:r w:rsidRPr="004E0573">
        <w:rPr>
          <w:rFonts w:ascii="华文楷体" w:eastAsia="华文楷体" w:hAnsi="华文楷体" w:hint="eastAsia"/>
          <w:sz w:val="28"/>
          <w:szCs w:val="28"/>
        </w:rPr>
        <w:t>，从他自己的理论体系来讲，已经完全已经圆满无碍。不管自己修行也好，还是对别人宣讲也好，都可以就说是一个无所畏惧的去</w:t>
      </w:r>
      <w:del w:id="957" w:author="admin" w:date="2015-07-06T21:24:00Z">
        <w:r w:rsidRPr="004E0573" w:rsidDel="00C17BCA">
          <w:rPr>
            <w:rFonts w:ascii="华文楷体" w:eastAsia="华文楷体" w:hAnsi="华文楷体" w:hint="eastAsia"/>
            <w:sz w:val="28"/>
            <w:szCs w:val="28"/>
          </w:rPr>
          <w:delText>驱入</w:delText>
        </w:r>
      </w:del>
      <w:ins w:id="958" w:author="admin" w:date="2015-07-06T21:24:00Z">
        <w:r w:rsidR="00C17BCA">
          <w:rPr>
            <w:rFonts w:ascii="华文楷体" w:eastAsia="华文楷体" w:hAnsi="华文楷体" w:hint="eastAsia"/>
            <w:sz w:val="28"/>
            <w:szCs w:val="28"/>
          </w:rPr>
          <w:t>趋入。</w:t>
        </w:r>
      </w:ins>
      <w:del w:id="959" w:author="admin" w:date="2015-07-06T21:24:00Z">
        <w:r w:rsidRPr="004E0573" w:rsidDel="00C17BCA">
          <w:rPr>
            <w:rFonts w:ascii="华文楷体" w:eastAsia="华文楷体" w:hAnsi="华文楷体" w:hint="eastAsia"/>
            <w:sz w:val="28"/>
            <w:szCs w:val="28"/>
          </w:rPr>
          <w:delText>，</w:delText>
        </w:r>
      </w:del>
      <w:r w:rsidRPr="004E0573">
        <w:rPr>
          <w:rFonts w:ascii="华文楷体" w:eastAsia="华文楷体" w:hAnsi="华文楷体" w:hint="eastAsia"/>
          <w:sz w:val="28"/>
          <w:szCs w:val="28"/>
        </w:rPr>
        <w:t>所以说</w:t>
      </w:r>
      <w:proofErr w:type="gramStart"/>
      <w:r w:rsidRPr="004E0573">
        <w:rPr>
          <w:rFonts w:ascii="华文楷体" w:eastAsia="华文楷体" w:hAnsi="华文楷体" w:hint="eastAsia"/>
          <w:sz w:val="28"/>
          <w:szCs w:val="28"/>
        </w:rPr>
        <w:t>这样一种这样一种</w:t>
      </w:r>
      <w:proofErr w:type="gramEnd"/>
      <w:r w:rsidRPr="004E0573">
        <w:rPr>
          <w:rFonts w:ascii="华文楷体" w:eastAsia="华文楷体" w:hAnsi="华文楷体" w:hint="eastAsia"/>
          <w:sz w:val="28"/>
          <w:szCs w:val="28"/>
        </w:rPr>
        <w:t>一个结论，来自于就是说对于《中观庄严论》至始至终好好去学习去体会，最后呢学完之后对于中观和因明都能够一目了然</w:t>
      </w:r>
      <w:del w:id="960" w:author="admin" w:date="2015-07-06T21:25:00Z">
        <w:r w:rsidRPr="004E0573" w:rsidDel="008A7892">
          <w:rPr>
            <w:rFonts w:ascii="华文楷体" w:eastAsia="华文楷体" w:hAnsi="华文楷体" w:hint="eastAsia"/>
            <w:sz w:val="28"/>
            <w:szCs w:val="28"/>
          </w:rPr>
          <w:delText>，</w:delText>
        </w:r>
      </w:del>
      <w:ins w:id="961" w:author="admin" w:date="2015-07-06T21:25:00Z">
        <w:r w:rsidR="008A7892">
          <w:rPr>
            <w:rFonts w:ascii="华文楷体" w:eastAsia="华文楷体" w:hAnsi="华文楷体" w:hint="eastAsia"/>
            <w:sz w:val="28"/>
            <w:szCs w:val="28"/>
          </w:rPr>
          <w:t>。</w:t>
        </w:r>
      </w:ins>
    </w:p>
    <w:p w:rsidR="008A7892" w:rsidRDefault="008A7892">
      <w:pPr>
        <w:ind w:firstLine="570"/>
        <w:rPr>
          <w:ins w:id="962" w:author="admin" w:date="2015-07-06T21:25:00Z"/>
          <w:rFonts w:ascii="华文楷体" w:eastAsia="华文楷体" w:hAnsi="华文楷体" w:hint="eastAsia"/>
          <w:sz w:val="28"/>
          <w:szCs w:val="28"/>
        </w:rPr>
      </w:pPr>
      <w:ins w:id="963" w:author="admin" w:date="2015-07-06T21:25:00Z">
        <w:r>
          <w:rPr>
            <w:rFonts w:ascii="华文楷体" w:eastAsia="华文楷体" w:hAnsi="华文楷体" w:hint="eastAsia"/>
            <w:sz w:val="28"/>
            <w:szCs w:val="28"/>
          </w:rPr>
          <w:t>【</w:t>
        </w:r>
      </w:ins>
      <w:r w:rsidR="004E0573" w:rsidRPr="008A7892">
        <w:rPr>
          <w:rFonts w:asciiTheme="minorEastAsia" w:hAnsiTheme="minorEastAsia" w:hint="eastAsia"/>
          <w:sz w:val="28"/>
          <w:szCs w:val="28"/>
          <w:rPrChange w:id="964" w:author="admin" w:date="2015-07-06T21:25:00Z">
            <w:rPr>
              <w:rFonts w:ascii="华文楷体" w:eastAsia="华文楷体" w:hAnsi="华文楷体" w:hint="eastAsia"/>
              <w:sz w:val="28"/>
              <w:szCs w:val="28"/>
            </w:rPr>
          </w:rPrChange>
        </w:rPr>
        <w:t>二谛理相辅相成的无比善说、能赐予语自在胜果的宝论在印度圣地也仅此而已,原因是将各执己见的宗派合而为一理证的胜妙精髓绝无仅有,不可多得。</w:t>
      </w:r>
      <w:ins w:id="965" w:author="admin" w:date="2015-07-06T21:25:00Z">
        <w:r>
          <w:rPr>
            <w:rFonts w:ascii="华文楷体" w:eastAsia="华文楷体" w:hAnsi="华文楷体" w:hint="eastAsia"/>
            <w:sz w:val="28"/>
            <w:szCs w:val="28"/>
          </w:rPr>
          <w:t>】</w:t>
        </w:r>
      </w:ins>
    </w:p>
    <w:p w:rsidR="00E27E06" w:rsidRDefault="004E0573" w:rsidP="00E27E06">
      <w:pPr>
        <w:ind w:firstLine="570"/>
        <w:rPr>
          <w:ins w:id="966" w:author="admin" w:date="2015-07-06T21:30:00Z"/>
          <w:rFonts w:ascii="华文楷体" w:eastAsia="华文楷体" w:hAnsi="华文楷体" w:hint="eastAsia"/>
          <w:sz w:val="28"/>
          <w:szCs w:val="28"/>
        </w:rPr>
      </w:pPr>
      <w:r w:rsidRPr="004E0573">
        <w:rPr>
          <w:rFonts w:ascii="华文楷体" w:eastAsia="华文楷体" w:hAnsi="华文楷体" w:hint="eastAsia"/>
          <w:sz w:val="28"/>
          <w:szCs w:val="28"/>
        </w:rPr>
        <w:t>那么就是说二</w:t>
      </w:r>
      <w:proofErr w:type="gramStart"/>
      <w:r w:rsidRPr="004E0573">
        <w:rPr>
          <w:rFonts w:ascii="华文楷体" w:eastAsia="华文楷体" w:hAnsi="华文楷体" w:hint="eastAsia"/>
          <w:sz w:val="28"/>
          <w:szCs w:val="28"/>
        </w:rPr>
        <w:t>谛</w:t>
      </w:r>
      <w:proofErr w:type="gramEnd"/>
      <w:r w:rsidRPr="004E0573">
        <w:rPr>
          <w:rFonts w:ascii="华文楷体" w:eastAsia="华文楷体" w:hAnsi="华文楷体" w:hint="eastAsia"/>
          <w:sz w:val="28"/>
          <w:szCs w:val="28"/>
        </w:rPr>
        <w:t>理</w:t>
      </w:r>
      <w:del w:id="967" w:author="admin" w:date="2015-07-06T21:25:00Z">
        <w:r w:rsidRPr="004E0573" w:rsidDel="008A7892">
          <w:rPr>
            <w:rFonts w:ascii="华文楷体" w:eastAsia="华文楷体" w:hAnsi="华文楷体" w:hint="eastAsia"/>
            <w:sz w:val="28"/>
            <w:szCs w:val="28"/>
          </w:rPr>
          <w:delText xml:space="preserve">  </w:delText>
        </w:r>
      </w:del>
      <w:r w:rsidRPr="004E0573">
        <w:rPr>
          <w:rFonts w:ascii="华文楷体" w:eastAsia="华文楷体" w:hAnsi="华文楷体" w:hint="eastAsia"/>
          <w:sz w:val="28"/>
          <w:szCs w:val="28"/>
        </w:rPr>
        <w:t>世俗的和胜义的道理</w:t>
      </w:r>
      <w:ins w:id="968" w:author="admin" w:date="2015-07-06T21:26:00Z">
        <w:r w:rsidR="005159E1">
          <w:rPr>
            <w:rFonts w:ascii="华文楷体" w:eastAsia="华文楷体" w:hAnsi="华文楷体" w:hint="eastAsia"/>
            <w:sz w:val="28"/>
            <w:szCs w:val="28"/>
          </w:rPr>
          <w:t>，</w:t>
        </w:r>
      </w:ins>
      <w:r w:rsidRPr="004E0573">
        <w:rPr>
          <w:rFonts w:ascii="华文楷体" w:eastAsia="华文楷体" w:hAnsi="华文楷体" w:hint="eastAsia"/>
          <w:sz w:val="28"/>
          <w:szCs w:val="28"/>
        </w:rPr>
        <w:t>相辅相成的无比善说能赐予语自在胜果的宝论</w:t>
      </w:r>
      <w:ins w:id="969" w:author="admin" w:date="2015-07-06T21:26:00Z">
        <w:r w:rsidR="005159E1">
          <w:rPr>
            <w:rFonts w:ascii="华文楷体" w:eastAsia="华文楷体" w:hAnsi="华文楷体" w:hint="eastAsia"/>
            <w:sz w:val="28"/>
            <w:szCs w:val="28"/>
          </w:rPr>
          <w:t>，</w:t>
        </w:r>
      </w:ins>
      <w:r w:rsidRPr="004E0573">
        <w:rPr>
          <w:rFonts w:ascii="华文楷体" w:eastAsia="华文楷体" w:hAnsi="华文楷体" w:hint="eastAsia"/>
          <w:sz w:val="28"/>
          <w:szCs w:val="28"/>
        </w:rPr>
        <w:t>在印度圣地也是只有这</w:t>
      </w:r>
      <w:proofErr w:type="gramStart"/>
      <w:r w:rsidRPr="004E0573">
        <w:rPr>
          <w:rFonts w:ascii="华文楷体" w:eastAsia="华文楷体" w:hAnsi="华文楷体" w:hint="eastAsia"/>
          <w:sz w:val="28"/>
          <w:szCs w:val="28"/>
        </w:rPr>
        <w:t>一部论典而已</w:t>
      </w:r>
      <w:proofErr w:type="gramEnd"/>
      <w:r w:rsidRPr="004E0573">
        <w:rPr>
          <w:rFonts w:ascii="华文楷体" w:eastAsia="华文楷体" w:hAnsi="华文楷体" w:hint="eastAsia"/>
          <w:sz w:val="28"/>
          <w:szCs w:val="28"/>
        </w:rPr>
        <w:t>了</w:t>
      </w:r>
      <w:del w:id="970" w:author="admin" w:date="2015-07-06T21:26:00Z">
        <w:r w:rsidRPr="004E0573" w:rsidDel="005159E1">
          <w:rPr>
            <w:rFonts w:ascii="华文楷体" w:eastAsia="华文楷体" w:hAnsi="华文楷体" w:hint="eastAsia"/>
            <w:sz w:val="28"/>
            <w:szCs w:val="28"/>
          </w:rPr>
          <w:delText>，</w:delText>
        </w:r>
      </w:del>
      <w:ins w:id="971" w:author="admin" w:date="2015-07-06T21:26:00Z">
        <w:r w:rsidR="005159E1">
          <w:rPr>
            <w:rFonts w:ascii="华文楷体" w:eastAsia="华文楷体" w:hAnsi="华文楷体" w:hint="eastAsia"/>
            <w:sz w:val="28"/>
            <w:szCs w:val="28"/>
          </w:rPr>
          <w:t>。</w:t>
        </w:r>
      </w:ins>
      <w:r w:rsidRPr="004E0573">
        <w:rPr>
          <w:rFonts w:ascii="华文楷体" w:eastAsia="华文楷体" w:hAnsi="华文楷体" w:hint="eastAsia"/>
          <w:sz w:val="28"/>
          <w:szCs w:val="28"/>
        </w:rPr>
        <w:t>在印度圣地有很多很多殊胜大论典，但是呢就是把二</w:t>
      </w:r>
      <w:proofErr w:type="gramStart"/>
      <w:r w:rsidRPr="004E0573">
        <w:rPr>
          <w:rFonts w:ascii="华文楷体" w:eastAsia="华文楷体" w:hAnsi="华文楷体" w:hint="eastAsia"/>
          <w:sz w:val="28"/>
          <w:szCs w:val="28"/>
        </w:rPr>
        <w:t>谛</w:t>
      </w:r>
      <w:proofErr w:type="gramEnd"/>
      <w:r w:rsidRPr="004E0573">
        <w:rPr>
          <w:rFonts w:ascii="华文楷体" w:eastAsia="华文楷体" w:hAnsi="华文楷体" w:hint="eastAsia"/>
          <w:sz w:val="28"/>
          <w:szCs w:val="28"/>
        </w:rPr>
        <w:t>理相辅相成的，能够最终赐予语自在胜果的这样</w:t>
      </w:r>
      <w:proofErr w:type="gramStart"/>
      <w:r w:rsidRPr="004E0573">
        <w:rPr>
          <w:rFonts w:ascii="华文楷体" w:eastAsia="华文楷体" w:hAnsi="华文楷体" w:hint="eastAsia"/>
          <w:sz w:val="28"/>
          <w:szCs w:val="28"/>
        </w:rPr>
        <w:t>宝论呢</w:t>
      </w:r>
      <w:proofErr w:type="gramEnd"/>
      <w:r w:rsidRPr="004E0573">
        <w:rPr>
          <w:rFonts w:ascii="华文楷体" w:eastAsia="华文楷体" w:hAnsi="华文楷体" w:hint="eastAsia"/>
          <w:sz w:val="28"/>
          <w:szCs w:val="28"/>
        </w:rPr>
        <w:t>，是在印度圣地也是仅此而已</w:t>
      </w:r>
      <w:ins w:id="972" w:author="admin" w:date="2015-07-06T21:26:00Z">
        <w:r w:rsidR="00234F6F">
          <w:rPr>
            <w:rFonts w:ascii="华文楷体" w:eastAsia="华文楷体" w:hAnsi="华文楷体" w:hint="eastAsia"/>
            <w:sz w:val="28"/>
            <w:szCs w:val="28"/>
          </w:rPr>
          <w:t>。</w:t>
        </w:r>
      </w:ins>
      <w:del w:id="973" w:author="admin" w:date="2015-07-06T21:27:00Z">
        <w:r w:rsidRPr="004E0573" w:rsidDel="00234F6F">
          <w:rPr>
            <w:rFonts w:ascii="华文楷体" w:eastAsia="华文楷体" w:hAnsi="华文楷体" w:hint="eastAsia"/>
            <w:sz w:val="28"/>
            <w:szCs w:val="28"/>
          </w:rPr>
          <w:delText>45.14啊与这样一种圣果也就是说，与四地菩萨这样一种本体</w:delText>
        </w:r>
      </w:del>
      <w:ins w:id="974" w:author="admin" w:date="2015-07-06T21:27:00Z">
        <w:r w:rsidR="00234F6F">
          <w:rPr>
            <w:rFonts w:ascii="华文楷体" w:eastAsia="华文楷体" w:hAnsi="华文楷体" w:hint="eastAsia"/>
            <w:sz w:val="28"/>
            <w:szCs w:val="28"/>
          </w:rPr>
          <w:t>语自在的这样</w:t>
        </w:r>
        <w:proofErr w:type="gramStart"/>
        <w:r w:rsidR="00234F6F">
          <w:rPr>
            <w:rFonts w:ascii="华文楷体" w:eastAsia="华文楷体" w:hAnsi="华文楷体" w:hint="eastAsia"/>
            <w:sz w:val="28"/>
            <w:szCs w:val="28"/>
          </w:rPr>
          <w:t>一种圣果有</w:t>
        </w:r>
        <w:proofErr w:type="gramEnd"/>
        <w:r w:rsidR="00234F6F">
          <w:rPr>
            <w:rFonts w:ascii="华文楷体" w:eastAsia="华文楷体" w:hAnsi="华文楷体" w:hint="eastAsia"/>
            <w:sz w:val="28"/>
            <w:szCs w:val="28"/>
          </w:rPr>
          <w:t>的时候是指文殊</w:t>
        </w:r>
      </w:ins>
      <w:ins w:id="975" w:author="admin" w:date="2015-07-06T21:28:00Z">
        <w:r w:rsidR="00234F6F">
          <w:rPr>
            <w:rFonts w:ascii="华文楷体" w:eastAsia="华文楷体" w:hAnsi="华文楷体" w:hint="eastAsia"/>
            <w:sz w:val="28"/>
            <w:szCs w:val="28"/>
          </w:rPr>
          <w:t>师利菩萨的这样一种本体</w:t>
        </w:r>
      </w:ins>
      <w:r w:rsidRPr="004E0573">
        <w:rPr>
          <w:rFonts w:ascii="华文楷体" w:eastAsia="华文楷体" w:hAnsi="华文楷体" w:hint="eastAsia"/>
          <w:sz w:val="28"/>
          <w:szCs w:val="28"/>
        </w:rPr>
        <w:t>，有时候就是讲这样一种殊胜的佛果，或者就是讲这样</w:t>
      </w:r>
      <w:del w:id="976" w:author="admin" w:date="2015-07-06T21:28:00Z">
        <w:r w:rsidRPr="004E0573" w:rsidDel="00234F6F">
          <w:rPr>
            <w:rFonts w:ascii="华文楷体" w:eastAsia="华文楷体" w:hAnsi="华文楷体" w:hint="eastAsia"/>
            <w:sz w:val="28"/>
            <w:szCs w:val="28"/>
          </w:rPr>
          <w:delText>一种</w:delText>
        </w:r>
      </w:del>
      <w:r w:rsidRPr="004E0573">
        <w:rPr>
          <w:rFonts w:ascii="华文楷体" w:eastAsia="华文楷体" w:hAnsi="华文楷体" w:hint="eastAsia"/>
          <w:sz w:val="28"/>
          <w:szCs w:val="28"/>
        </w:rPr>
        <w:t>得地的这样</w:t>
      </w:r>
      <w:proofErr w:type="gramStart"/>
      <w:r w:rsidRPr="004E0573">
        <w:rPr>
          <w:rFonts w:ascii="华文楷体" w:eastAsia="华文楷体" w:hAnsi="华文楷体" w:hint="eastAsia"/>
          <w:sz w:val="28"/>
          <w:szCs w:val="28"/>
        </w:rPr>
        <w:t>一种圣果</w:t>
      </w:r>
      <w:proofErr w:type="gramEnd"/>
      <w:del w:id="977" w:author="admin" w:date="2015-07-06T21:28:00Z">
        <w:r w:rsidRPr="004E0573" w:rsidDel="00234F6F">
          <w:rPr>
            <w:rFonts w:ascii="华文楷体" w:eastAsia="华文楷体" w:hAnsi="华文楷体" w:hint="eastAsia"/>
            <w:sz w:val="28"/>
            <w:szCs w:val="28"/>
          </w:rPr>
          <w:delText>，</w:delText>
        </w:r>
      </w:del>
      <w:ins w:id="978" w:author="admin" w:date="2015-07-06T21:28:00Z">
        <w:r w:rsidR="00234F6F">
          <w:rPr>
            <w:rFonts w:ascii="华文楷体" w:eastAsia="华文楷体" w:hAnsi="华文楷体" w:hint="eastAsia"/>
            <w:sz w:val="28"/>
            <w:szCs w:val="28"/>
          </w:rPr>
          <w:t>。</w:t>
        </w:r>
      </w:ins>
      <w:r w:rsidRPr="004E0573">
        <w:rPr>
          <w:rFonts w:ascii="华文楷体" w:eastAsia="华文楷体" w:hAnsi="华文楷体" w:hint="eastAsia"/>
          <w:sz w:val="28"/>
          <w:szCs w:val="28"/>
        </w:rPr>
        <w:t>像这样</w:t>
      </w:r>
      <w:del w:id="979" w:author="admin" w:date="2015-07-06T21:29:00Z">
        <w:r w:rsidRPr="004E0573" w:rsidDel="002F092E">
          <w:rPr>
            <w:rFonts w:ascii="华文楷体" w:eastAsia="华文楷体" w:hAnsi="华文楷体" w:hint="eastAsia"/>
            <w:sz w:val="28"/>
            <w:szCs w:val="28"/>
          </w:rPr>
          <w:delText>就是说</w:delText>
        </w:r>
      </w:del>
      <w:ins w:id="980" w:author="admin" w:date="2015-07-06T21:29:00Z">
        <w:r w:rsidR="002F092E">
          <w:rPr>
            <w:rFonts w:ascii="华文楷体" w:eastAsia="华文楷体" w:hAnsi="华文楷体" w:hint="eastAsia"/>
            <w:sz w:val="28"/>
            <w:szCs w:val="28"/>
          </w:rPr>
          <w:t>的话</w:t>
        </w:r>
      </w:ins>
      <w:r w:rsidRPr="004E0573">
        <w:rPr>
          <w:rFonts w:ascii="华文楷体" w:eastAsia="华文楷体" w:hAnsi="华文楷体" w:hint="eastAsia"/>
          <w:sz w:val="28"/>
          <w:szCs w:val="28"/>
        </w:rPr>
        <w:t>，在得地以上</w:t>
      </w:r>
      <w:proofErr w:type="gramStart"/>
      <w:r w:rsidRPr="004E0573">
        <w:rPr>
          <w:rFonts w:ascii="华文楷体" w:eastAsia="华文楷体" w:hAnsi="华文楷体" w:hint="eastAsia"/>
          <w:sz w:val="28"/>
          <w:szCs w:val="28"/>
        </w:rPr>
        <w:t>呢可以</w:t>
      </w:r>
      <w:proofErr w:type="gramEnd"/>
      <w:r w:rsidRPr="004E0573">
        <w:rPr>
          <w:rFonts w:ascii="华文楷体" w:eastAsia="华文楷体" w:hAnsi="华文楷体" w:hint="eastAsia"/>
          <w:sz w:val="28"/>
          <w:szCs w:val="28"/>
        </w:rPr>
        <w:t>获得语自在的这样一种功效，或者</w:t>
      </w:r>
      <w:del w:id="981" w:author="admin" w:date="2015-07-06T21:29:00Z">
        <w:r w:rsidRPr="004E0573" w:rsidDel="002F092E">
          <w:rPr>
            <w:rFonts w:ascii="华文楷体" w:eastAsia="华文楷体" w:hAnsi="华文楷体" w:hint="eastAsia"/>
            <w:sz w:val="28"/>
            <w:szCs w:val="28"/>
          </w:rPr>
          <w:delText>四地菩萨</w:delText>
        </w:r>
      </w:del>
      <w:ins w:id="982" w:author="admin" w:date="2015-07-06T21:29:00Z">
        <w:r w:rsidR="002F092E">
          <w:rPr>
            <w:rFonts w:ascii="华文楷体" w:eastAsia="华文楷体" w:hAnsi="华文楷体" w:hint="eastAsia"/>
            <w:sz w:val="28"/>
            <w:szCs w:val="28"/>
          </w:rPr>
          <w:t>文殊师利菩萨就是</w:t>
        </w:r>
      </w:ins>
      <w:r w:rsidRPr="004E0573">
        <w:rPr>
          <w:rFonts w:ascii="华文楷体" w:eastAsia="华文楷体" w:hAnsi="华文楷体" w:hint="eastAsia"/>
          <w:sz w:val="28"/>
          <w:szCs w:val="28"/>
        </w:rPr>
        <w:t>称之语自在，像这样的话就有</w:t>
      </w:r>
      <w:r w:rsidRPr="004E0573">
        <w:rPr>
          <w:rFonts w:ascii="华文楷体" w:eastAsia="华文楷体" w:hAnsi="华文楷体" w:hint="eastAsia"/>
          <w:sz w:val="28"/>
          <w:szCs w:val="28"/>
        </w:rPr>
        <w:lastRenderedPageBreak/>
        <w:t>很多很多</w:t>
      </w:r>
      <w:del w:id="983" w:author="admin" w:date="2015-07-06T21:29:00Z">
        <w:r w:rsidRPr="004E0573" w:rsidDel="002F092E">
          <w:rPr>
            <w:rFonts w:ascii="华文楷体" w:eastAsia="华文楷体" w:hAnsi="华文楷体" w:hint="eastAsia"/>
            <w:sz w:val="28"/>
            <w:szCs w:val="28"/>
          </w:rPr>
          <w:delText>？？45.25</w:delText>
        </w:r>
      </w:del>
      <w:ins w:id="984" w:author="admin" w:date="2015-07-06T21:29:00Z">
        <w:r w:rsidR="002F092E">
          <w:rPr>
            <w:rFonts w:ascii="华文楷体" w:eastAsia="华文楷体" w:hAnsi="华文楷体" w:hint="eastAsia"/>
            <w:sz w:val="28"/>
            <w:szCs w:val="28"/>
          </w:rPr>
          <w:t>不同</w:t>
        </w:r>
      </w:ins>
      <w:r w:rsidRPr="004E0573">
        <w:rPr>
          <w:rFonts w:ascii="华文楷体" w:eastAsia="华文楷体" w:hAnsi="华文楷体" w:hint="eastAsia"/>
          <w:sz w:val="28"/>
          <w:szCs w:val="28"/>
        </w:rPr>
        <w:t>的安立</w:t>
      </w:r>
      <w:ins w:id="985" w:author="admin" w:date="2015-07-06T21:30:00Z">
        <w:r w:rsidR="002F092E">
          <w:rPr>
            <w:rFonts w:ascii="华文楷体" w:eastAsia="华文楷体" w:hAnsi="华文楷体" w:hint="eastAsia"/>
            <w:sz w:val="28"/>
            <w:szCs w:val="28"/>
          </w:rPr>
          <w:t>。</w:t>
        </w:r>
      </w:ins>
      <w:del w:id="986" w:author="admin" w:date="2015-07-06T21:30:00Z">
        <w:r w:rsidRPr="004E0573" w:rsidDel="002F092E">
          <w:rPr>
            <w:rFonts w:ascii="华文楷体" w:eastAsia="华文楷体" w:hAnsi="华文楷体" w:hint="eastAsia"/>
            <w:sz w:val="28"/>
            <w:szCs w:val="28"/>
          </w:rPr>
          <w:delText>，</w:delText>
        </w:r>
      </w:del>
      <w:r w:rsidRPr="004E0573">
        <w:rPr>
          <w:rFonts w:ascii="华文楷体" w:eastAsia="华文楷体" w:hAnsi="华文楷体" w:hint="eastAsia"/>
          <w:sz w:val="28"/>
          <w:szCs w:val="28"/>
        </w:rPr>
        <w:t>那么在印度呢也是单单是</w:t>
      </w:r>
      <w:proofErr w:type="gramStart"/>
      <w:r w:rsidRPr="004E0573">
        <w:rPr>
          <w:rFonts w:ascii="华文楷体" w:eastAsia="华文楷体" w:hAnsi="华文楷体" w:hint="eastAsia"/>
          <w:sz w:val="28"/>
          <w:szCs w:val="28"/>
        </w:rPr>
        <w:t>这部论典而已</w:t>
      </w:r>
      <w:proofErr w:type="gramEnd"/>
      <w:r w:rsidRPr="004E0573">
        <w:rPr>
          <w:rFonts w:ascii="华文楷体" w:eastAsia="华文楷体" w:hAnsi="华文楷体" w:hint="eastAsia"/>
          <w:sz w:val="28"/>
          <w:szCs w:val="28"/>
        </w:rPr>
        <w:t>，原因就是把各自体现的宗派合二为一的理证</w:t>
      </w:r>
      <w:del w:id="987" w:author="admin" w:date="2015-07-06T21:31:00Z">
        <w:r w:rsidRPr="004E0573" w:rsidDel="00E27E06">
          <w:rPr>
            <w:rFonts w:ascii="华文楷体" w:eastAsia="华文楷体" w:hAnsi="华文楷体" w:hint="eastAsia"/>
            <w:sz w:val="28"/>
            <w:szCs w:val="28"/>
          </w:rPr>
          <w:delText>，啊</w:delText>
        </w:r>
      </w:del>
      <w:ins w:id="988" w:author="admin" w:date="2015-07-06T21:31:00Z">
        <w:r w:rsidR="00E27E06">
          <w:rPr>
            <w:rFonts w:ascii="华文楷体" w:eastAsia="华文楷体" w:hAnsi="华文楷体" w:hint="eastAsia"/>
            <w:sz w:val="28"/>
            <w:szCs w:val="28"/>
          </w:rPr>
          <w:t>（</w:t>
        </w:r>
      </w:ins>
      <w:r w:rsidRPr="004E0573">
        <w:rPr>
          <w:rFonts w:ascii="华文楷体" w:eastAsia="华文楷体" w:hAnsi="华文楷体" w:hint="eastAsia"/>
          <w:sz w:val="28"/>
          <w:szCs w:val="28"/>
        </w:rPr>
        <w:t>就是指唯识啊、指中观啊、指因明等等</w:t>
      </w:r>
      <w:ins w:id="989" w:author="admin" w:date="2015-07-06T21:31:00Z">
        <w:r w:rsidR="00E27E06">
          <w:rPr>
            <w:rFonts w:ascii="华文楷体" w:eastAsia="华文楷体" w:hAnsi="华文楷体" w:hint="eastAsia"/>
            <w:sz w:val="28"/>
            <w:szCs w:val="28"/>
          </w:rPr>
          <w:t>）</w:t>
        </w:r>
      </w:ins>
      <w:r w:rsidRPr="004E0573">
        <w:rPr>
          <w:rFonts w:ascii="华文楷体" w:eastAsia="华文楷体" w:hAnsi="华文楷体" w:hint="eastAsia"/>
          <w:sz w:val="28"/>
          <w:szCs w:val="28"/>
        </w:rPr>
        <w:t>，像这样合二为一的理</w:t>
      </w:r>
      <w:proofErr w:type="gramStart"/>
      <w:r w:rsidRPr="004E0573">
        <w:rPr>
          <w:rFonts w:ascii="华文楷体" w:eastAsia="华文楷体" w:hAnsi="华文楷体" w:hint="eastAsia"/>
          <w:sz w:val="28"/>
          <w:szCs w:val="28"/>
        </w:rPr>
        <w:t>证胜妙</w:t>
      </w:r>
      <w:proofErr w:type="gramEnd"/>
      <w:r w:rsidRPr="004E0573">
        <w:rPr>
          <w:rFonts w:ascii="华文楷体" w:eastAsia="华文楷体" w:hAnsi="华文楷体" w:hint="eastAsia"/>
          <w:sz w:val="28"/>
          <w:szCs w:val="28"/>
        </w:rPr>
        <w:t>精髓绝无仅有，不可多得</w:t>
      </w:r>
      <w:del w:id="990" w:author="admin" w:date="2015-07-06T21:30:00Z">
        <w:r w:rsidRPr="004E0573" w:rsidDel="00E27E06">
          <w:rPr>
            <w:rFonts w:ascii="华文楷体" w:eastAsia="华文楷体" w:hAnsi="华文楷体" w:hint="eastAsia"/>
            <w:sz w:val="28"/>
            <w:szCs w:val="28"/>
          </w:rPr>
          <w:delText>，</w:delText>
        </w:r>
      </w:del>
      <w:ins w:id="991" w:author="admin" w:date="2015-07-06T21:30:00Z">
        <w:r w:rsidR="00E27E06">
          <w:rPr>
            <w:rFonts w:ascii="华文楷体" w:eastAsia="华文楷体" w:hAnsi="华文楷体" w:hint="eastAsia"/>
            <w:sz w:val="28"/>
            <w:szCs w:val="28"/>
          </w:rPr>
          <w:t>。</w:t>
        </w:r>
      </w:ins>
    </w:p>
    <w:p w:rsidR="00E27E06" w:rsidRDefault="00E27E06">
      <w:pPr>
        <w:ind w:firstLine="570"/>
        <w:rPr>
          <w:ins w:id="992" w:author="admin" w:date="2015-07-06T21:30:00Z"/>
          <w:rFonts w:ascii="华文楷体" w:eastAsia="华文楷体" w:hAnsi="华文楷体" w:hint="eastAsia"/>
          <w:sz w:val="28"/>
          <w:szCs w:val="28"/>
        </w:rPr>
      </w:pPr>
      <w:ins w:id="993" w:author="admin" w:date="2015-07-06T21:30:00Z">
        <w:r>
          <w:rPr>
            <w:rFonts w:ascii="华文楷体" w:eastAsia="华文楷体" w:hAnsi="华文楷体" w:hint="eastAsia"/>
            <w:sz w:val="28"/>
            <w:szCs w:val="28"/>
          </w:rPr>
          <w:t>【</w:t>
        </w:r>
      </w:ins>
      <w:r w:rsidR="004E0573" w:rsidRPr="00E27E06">
        <w:rPr>
          <w:rFonts w:asciiTheme="minorEastAsia" w:hAnsiTheme="minorEastAsia" w:hint="eastAsia"/>
          <w:sz w:val="28"/>
          <w:szCs w:val="28"/>
          <w:rPrChange w:id="994" w:author="admin" w:date="2015-07-06T21:30:00Z">
            <w:rPr>
              <w:rFonts w:ascii="华文楷体" w:eastAsia="华文楷体" w:hAnsi="华文楷体" w:hint="eastAsia"/>
              <w:sz w:val="28"/>
              <w:szCs w:val="28"/>
            </w:rPr>
          </w:rPrChange>
        </w:rPr>
        <w:t>关于本论</w:t>
      </w:r>
      <w:del w:id="995" w:author="admin" w:date="2015-07-06T21:32:00Z">
        <w:r w:rsidR="004E0573" w:rsidRPr="00E27E06" w:rsidDel="0030798A">
          <w:rPr>
            <w:rFonts w:asciiTheme="minorEastAsia" w:hAnsiTheme="minorEastAsia" w:hint="eastAsia"/>
            <w:sz w:val="28"/>
            <w:szCs w:val="28"/>
            <w:rPrChange w:id="996" w:author="admin" w:date="2015-07-06T21:30:00Z">
              <w:rPr>
                <w:rFonts w:ascii="华文楷体" w:eastAsia="华文楷体" w:hAnsi="华文楷体" w:hint="eastAsia"/>
                <w:sz w:val="28"/>
                <w:szCs w:val="28"/>
              </w:rPr>
            </w:rPrChange>
          </w:rPr>
          <w:delText>，</w:delText>
        </w:r>
      </w:del>
      <w:r w:rsidR="004E0573" w:rsidRPr="00E27E06">
        <w:rPr>
          <w:rFonts w:asciiTheme="minorEastAsia" w:hAnsiTheme="minorEastAsia" w:hint="eastAsia"/>
          <w:sz w:val="28"/>
          <w:szCs w:val="28"/>
          <w:rPrChange w:id="997" w:author="admin" w:date="2015-07-06T21:30:00Z">
            <w:rPr>
              <w:rFonts w:ascii="华文楷体" w:eastAsia="华文楷体" w:hAnsi="华文楷体" w:hint="eastAsia"/>
              <w:sz w:val="28"/>
              <w:szCs w:val="28"/>
            </w:rPr>
          </w:rPrChange>
        </w:rPr>
        <w:t>如何宣说二理之</w:t>
      </w:r>
      <w:del w:id="998" w:author="admin" w:date="2015-07-06T21:32:00Z">
        <w:r w:rsidR="004E0573" w:rsidRPr="00E27E06" w:rsidDel="0030798A">
          <w:rPr>
            <w:rFonts w:asciiTheme="minorEastAsia" w:hAnsiTheme="minorEastAsia" w:hint="eastAsia"/>
            <w:sz w:val="28"/>
            <w:szCs w:val="28"/>
            <w:rPrChange w:id="999" w:author="admin" w:date="2015-07-06T21:30:00Z">
              <w:rPr>
                <w:rFonts w:ascii="华文楷体" w:eastAsia="华文楷体" w:hAnsi="华文楷体" w:hint="eastAsia"/>
                <w:sz w:val="28"/>
                <w:szCs w:val="28"/>
              </w:rPr>
            </w:rPrChange>
          </w:rPr>
          <w:delText>意</w:delText>
        </w:r>
      </w:del>
      <w:ins w:id="1000" w:author="admin" w:date="2015-07-06T21:32:00Z">
        <w:r w:rsidR="0030798A">
          <w:rPr>
            <w:rFonts w:asciiTheme="minorEastAsia" w:hAnsiTheme="minorEastAsia" w:hint="eastAsia"/>
            <w:sz w:val="28"/>
            <w:szCs w:val="28"/>
          </w:rPr>
          <w:t>义</w:t>
        </w:r>
      </w:ins>
      <w:r w:rsidR="004E0573" w:rsidRPr="00E27E06">
        <w:rPr>
          <w:rFonts w:asciiTheme="minorEastAsia" w:hAnsiTheme="minorEastAsia" w:hint="eastAsia"/>
          <w:sz w:val="28"/>
          <w:szCs w:val="28"/>
          <w:rPrChange w:id="1001" w:author="admin" w:date="2015-07-06T21:30:00Z">
            <w:rPr>
              <w:rFonts w:ascii="华文楷体" w:eastAsia="华文楷体" w:hAnsi="华文楷体" w:hint="eastAsia"/>
              <w:sz w:val="28"/>
              <w:szCs w:val="28"/>
            </w:rPr>
          </w:rPrChange>
        </w:rPr>
        <w:t>,以讲论的摄义而予以阐明，</w:t>
      </w:r>
      <w:del w:id="1002" w:author="admin" w:date="2015-07-06T21:33:00Z">
        <w:r w:rsidR="004E0573" w:rsidRPr="00E27E06" w:rsidDel="0030798A">
          <w:rPr>
            <w:rFonts w:asciiTheme="minorEastAsia" w:hAnsiTheme="minorEastAsia" w:hint="eastAsia"/>
            <w:sz w:val="28"/>
            <w:szCs w:val="28"/>
            <w:rPrChange w:id="1003" w:author="admin" w:date="2015-07-06T21:30:00Z">
              <w:rPr>
                <w:rFonts w:ascii="华文楷体" w:eastAsia="华文楷体" w:hAnsi="华文楷体" w:hint="eastAsia"/>
                <w:sz w:val="28"/>
                <w:szCs w:val="28"/>
              </w:rPr>
            </w:rPrChange>
          </w:rPr>
          <w:delText>就是指全论</w:delText>
        </w:r>
      </w:del>
      <w:del w:id="1004" w:author="admin" w:date="2015-07-06T21:32:00Z">
        <w:r w:rsidR="004E0573" w:rsidRPr="00E27E06" w:rsidDel="0030798A">
          <w:rPr>
            <w:rFonts w:asciiTheme="minorEastAsia" w:hAnsiTheme="minorEastAsia" w:hint="eastAsia"/>
            <w:sz w:val="28"/>
            <w:szCs w:val="28"/>
            <w:rPrChange w:id="1005" w:author="admin" w:date="2015-07-06T21:30:00Z">
              <w:rPr>
                <w:rFonts w:ascii="华文楷体" w:eastAsia="华文楷体" w:hAnsi="华文楷体" w:hint="eastAsia"/>
                <w:sz w:val="28"/>
                <w:szCs w:val="28"/>
              </w:rPr>
            </w:rPrChange>
          </w:rPr>
          <w:delText>摄义</w:delText>
        </w:r>
      </w:del>
      <w:del w:id="1006" w:author="admin" w:date="2015-07-06T21:33:00Z">
        <w:r w:rsidR="004E0573" w:rsidRPr="00E27E06" w:rsidDel="0030798A">
          <w:rPr>
            <w:rFonts w:asciiTheme="minorEastAsia" w:hAnsiTheme="minorEastAsia" w:hint="eastAsia"/>
            <w:sz w:val="28"/>
            <w:szCs w:val="28"/>
            <w:rPrChange w:id="1007" w:author="admin" w:date="2015-07-06T21:30:00Z">
              <w:rPr>
                <w:rFonts w:ascii="华文楷体" w:eastAsia="华文楷体" w:hAnsi="华文楷体" w:hint="eastAsia"/>
                <w:sz w:val="28"/>
                <w:szCs w:val="28"/>
              </w:rPr>
            </w:rPrChange>
          </w:rPr>
          <w:delText>内容</w:delText>
        </w:r>
      </w:del>
      <w:del w:id="1008" w:author="admin" w:date="2015-07-06T21:30:00Z">
        <w:r w:rsidR="004E0573" w:rsidRPr="00E27E06" w:rsidDel="00E27E06">
          <w:rPr>
            <w:rFonts w:asciiTheme="minorEastAsia" w:hAnsiTheme="minorEastAsia" w:hint="eastAsia"/>
            <w:sz w:val="28"/>
            <w:szCs w:val="28"/>
            <w:rPrChange w:id="1009" w:author="admin" w:date="2015-07-06T21:30:00Z">
              <w:rPr>
                <w:rFonts w:ascii="华文楷体" w:eastAsia="华文楷体" w:hAnsi="华文楷体" w:hint="eastAsia"/>
                <w:sz w:val="28"/>
                <w:szCs w:val="28"/>
              </w:rPr>
            </w:rPrChange>
          </w:rPr>
          <w:delText>，</w:delText>
        </w:r>
      </w:del>
      <w:ins w:id="1010" w:author="admin" w:date="2015-07-06T21:33:00Z">
        <w:r w:rsidR="0030798A">
          <w:rPr>
            <w:rFonts w:asciiTheme="minorEastAsia" w:hAnsiTheme="minorEastAsia" w:hint="eastAsia"/>
            <w:sz w:val="28"/>
            <w:szCs w:val="28"/>
          </w:rPr>
          <w:t>即是此全论内容</w:t>
        </w:r>
      </w:ins>
      <w:ins w:id="1011" w:author="admin" w:date="2015-07-06T21:30:00Z">
        <w:r w:rsidRPr="00E27E06">
          <w:rPr>
            <w:rFonts w:asciiTheme="minorEastAsia" w:hAnsiTheme="minorEastAsia" w:hint="eastAsia"/>
            <w:sz w:val="28"/>
            <w:szCs w:val="28"/>
            <w:rPrChange w:id="1012" w:author="admin" w:date="2015-07-06T21:30:00Z">
              <w:rPr>
                <w:rFonts w:ascii="华文楷体" w:eastAsia="华文楷体" w:hAnsi="华文楷体" w:hint="eastAsia"/>
                <w:sz w:val="28"/>
                <w:szCs w:val="28"/>
              </w:rPr>
            </w:rPrChange>
          </w:rPr>
          <w:t>。</w:t>
        </w:r>
        <w:r>
          <w:rPr>
            <w:rFonts w:ascii="华文楷体" w:eastAsia="华文楷体" w:hAnsi="华文楷体" w:hint="eastAsia"/>
            <w:sz w:val="28"/>
            <w:szCs w:val="28"/>
          </w:rPr>
          <w:t>】</w:t>
        </w:r>
      </w:ins>
    </w:p>
    <w:p w:rsidR="0071728C" w:rsidRDefault="004E0573">
      <w:pPr>
        <w:ind w:firstLine="570"/>
        <w:rPr>
          <w:ins w:id="1013" w:author="admin" w:date="2015-07-06T21:35:00Z"/>
          <w:rFonts w:ascii="华文楷体" w:eastAsia="华文楷体" w:hAnsi="华文楷体" w:hint="eastAsia"/>
          <w:sz w:val="28"/>
          <w:szCs w:val="28"/>
        </w:rPr>
      </w:pPr>
      <w:r w:rsidRPr="004E0573">
        <w:rPr>
          <w:rFonts w:ascii="华文楷体" w:eastAsia="华文楷体" w:hAnsi="华文楷体" w:hint="eastAsia"/>
          <w:sz w:val="28"/>
          <w:szCs w:val="28"/>
        </w:rPr>
        <w:t>那么关于本论如何宣说二理之</w:t>
      </w:r>
      <w:del w:id="1014" w:author="admin" w:date="2015-07-06T21:34:00Z">
        <w:r w:rsidRPr="004E0573" w:rsidDel="0030798A">
          <w:rPr>
            <w:rFonts w:ascii="华文楷体" w:eastAsia="华文楷体" w:hAnsi="华文楷体" w:hint="eastAsia"/>
            <w:sz w:val="28"/>
            <w:szCs w:val="28"/>
          </w:rPr>
          <w:delText>意</w:delText>
        </w:r>
      </w:del>
      <w:ins w:id="1015" w:author="admin" w:date="2015-07-06T21:34:00Z">
        <w:r w:rsidR="0030798A">
          <w:rPr>
            <w:rFonts w:ascii="华文楷体" w:eastAsia="华文楷体" w:hAnsi="华文楷体" w:hint="eastAsia"/>
            <w:sz w:val="28"/>
            <w:szCs w:val="28"/>
          </w:rPr>
          <w:t>义</w:t>
        </w:r>
      </w:ins>
      <w:r w:rsidRPr="004E0573">
        <w:rPr>
          <w:rFonts w:ascii="华文楷体" w:eastAsia="华文楷体" w:hAnsi="华文楷体" w:hint="eastAsia"/>
          <w:sz w:val="28"/>
          <w:szCs w:val="28"/>
        </w:rPr>
        <w:t>呢？以讲论</w:t>
      </w:r>
      <w:proofErr w:type="gramStart"/>
      <w:r w:rsidRPr="004E0573">
        <w:rPr>
          <w:rFonts w:ascii="华文楷体" w:eastAsia="华文楷体" w:hAnsi="华文楷体" w:hint="eastAsia"/>
          <w:sz w:val="28"/>
          <w:szCs w:val="28"/>
        </w:rPr>
        <w:t>的摄义</w:t>
      </w:r>
      <w:proofErr w:type="gramEnd"/>
      <w:del w:id="1016" w:author="admin" w:date="2015-07-06T21:34:00Z">
        <w:r w:rsidRPr="004E0573" w:rsidDel="008F01E8">
          <w:rPr>
            <w:rFonts w:ascii="华文楷体" w:eastAsia="华文楷体" w:hAnsi="华文楷体" w:hint="eastAsia"/>
            <w:sz w:val="28"/>
            <w:szCs w:val="28"/>
          </w:rPr>
          <w:delText>，</w:delText>
        </w:r>
      </w:del>
      <w:ins w:id="1017" w:author="admin" w:date="2015-07-06T21:34:00Z">
        <w:r w:rsidR="008F01E8">
          <w:rPr>
            <w:rFonts w:ascii="华文楷体" w:eastAsia="华文楷体" w:hAnsi="华文楷体" w:hint="eastAsia"/>
            <w:sz w:val="28"/>
            <w:szCs w:val="28"/>
          </w:rPr>
          <w:t>。</w:t>
        </w:r>
      </w:ins>
      <w:r w:rsidRPr="004E0573">
        <w:rPr>
          <w:rFonts w:ascii="华文楷体" w:eastAsia="华文楷体" w:hAnsi="华文楷体" w:hint="eastAsia"/>
          <w:sz w:val="28"/>
          <w:szCs w:val="28"/>
        </w:rPr>
        <w:t>用</w:t>
      </w:r>
      <w:proofErr w:type="gramStart"/>
      <w:r w:rsidRPr="004E0573">
        <w:rPr>
          <w:rFonts w:ascii="华文楷体" w:eastAsia="华文楷体" w:hAnsi="华文楷体" w:hint="eastAsia"/>
          <w:sz w:val="28"/>
          <w:szCs w:val="28"/>
        </w:rPr>
        <w:t>本论呢</w:t>
      </w:r>
      <w:proofErr w:type="gramEnd"/>
      <w:r w:rsidRPr="004E0573">
        <w:rPr>
          <w:rFonts w:ascii="华文楷体" w:eastAsia="华文楷体" w:hAnsi="华文楷体" w:hint="eastAsia"/>
          <w:sz w:val="28"/>
          <w:szCs w:val="28"/>
        </w:rPr>
        <w:t>,在第四个问题当中就讲到了这个</w:t>
      </w:r>
      <w:proofErr w:type="gramStart"/>
      <w:r w:rsidRPr="004E0573">
        <w:rPr>
          <w:rFonts w:ascii="华文楷体" w:eastAsia="华文楷体" w:hAnsi="华文楷体" w:hint="eastAsia"/>
          <w:sz w:val="28"/>
          <w:szCs w:val="28"/>
        </w:rPr>
        <w:t>全论内容</w:t>
      </w:r>
      <w:proofErr w:type="gramEnd"/>
      <w:del w:id="1018" w:author="admin" w:date="2015-07-06T21:34:00Z">
        <w:r w:rsidRPr="004E0573" w:rsidDel="000E178D">
          <w:rPr>
            <w:rFonts w:ascii="华文楷体" w:eastAsia="华文楷体" w:hAnsi="华文楷体" w:hint="eastAsia"/>
            <w:sz w:val="28"/>
            <w:szCs w:val="28"/>
          </w:rPr>
          <w:delText>呢</w:delText>
        </w:r>
      </w:del>
      <w:r w:rsidRPr="004E0573">
        <w:rPr>
          <w:rFonts w:ascii="华文楷体" w:eastAsia="华文楷体" w:hAnsi="华文楷体" w:hint="eastAsia"/>
          <w:sz w:val="28"/>
          <w:szCs w:val="28"/>
        </w:rPr>
        <w:t>，那么就</w:t>
      </w:r>
      <w:proofErr w:type="gramStart"/>
      <w:r w:rsidRPr="004E0573">
        <w:rPr>
          <w:rFonts w:ascii="华文楷体" w:eastAsia="华文楷体" w:hAnsi="华文楷体" w:hint="eastAsia"/>
          <w:sz w:val="28"/>
          <w:szCs w:val="28"/>
        </w:rPr>
        <w:t>全论内容</w:t>
      </w:r>
      <w:proofErr w:type="gramEnd"/>
      <w:r w:rsidRPr="004E0573">
        <w:rPr>
          <w:rFonts w:ascii="华文楷体" w:eastAsia="华文楷体" w:hAnsi="华文楷体" w:hint="eastAsia"/>
          <w:sz w:val="28"/>
          <w:szCs w:val="28"/>
        </w:rPr>
        <w:t>就是通过二理来抉择二</w:t>
      </w:r>
      <w:proofErr w:type="gramStart"/>
      <w:r w:rsidRPr="004E0573">
        <w:rPr>
          <w:rFonts w:ascii="华文楷体" w:eastAsia="华文楷体" w:hAnsi="华文楷体" w:hint="eastAsia"/>
          <w:sz w:val="28"/>
          <w:szCs w:val="28"/>
        </w:rPr>
        <w:t>谛</w:t>
      </w:r>
      <w:proofErr w:type="gramEnd"/>
      <w:r w:rsidRPr="004E0573">
        <w:rPr>
          <w:rFonts w:ascii="华文楷体" w:eastAsia="华文楷体" w:hAnsi="华文楷体" w:hint="eastAsia"/>
          <w:sz w:val="28"/>
          <w:szCs w:val="28"/>
        </w:rPr>
        <w:t>的</w:t>
      </w:r>
      <w:del w:id="1019" w:author="admin" w:date="2015-07-06T21:35:00Z">
        <w:r w:rsidRPr="004E0573" w:rsidDel="000E178D">
          <w:rPr>
            <w:rFonts w:ascii="华文楷体" w:eastAsia="华文楷体" w:hAnsi="华文楷体" w:hint="eastAsia"/>
            <w:sz w:val="28"/>
            <w:szCs w:val="28"/>
          </w:rPr>
          <w:delText>？？46.02</w:delText>
        </w:r>
      </w:del>
      <w:ins w:id="1020" w:author="admin" w:date="2015-07-06T21:35:00Z">
        <w:r w:rsidR="000E178D">
          <w:rPr>
            <w:rFonts w:ascii="华文楷体" w:eastAsia="华文楷体" w:hAnsi="华文楷体" w:hint="eastAsia"/>
            <w:sz w:val="28"/>
            <w:szCs w:val="28"/>
          </w:rPr>
          <w:t>无有</w:t>
        </w:r>
      </w:ins>
      <w:r w:rsidRPr="004E0573">
        <w:rPr>
          <w:rFonts w:ascii="华文楷体" w:eastAsia="华文楷体" w:hAnsi="华文楷体" w:hint="eastAsia"/>
          <w:sz w:val="28"/>
          <w:szCs w:val="28"/>
        </w:rPr>
        <w:t>真如，那么本论如何宣说二理之</w:t>
      </w:r>
      <w:del w:id="1021" w:author="admin" w:date="2015-07-06T21:35:00Z">
        <w:r w:rsidRPr="004E0573" w:rsidDel="000E178D">
          <w:rPr>
            <w:rFonts w:ascii="华文楷体" w:eastAsia="华文楷体" w:hAnsi="华文楷体" w:hint="eastAsia"/>
            <w:sz w:val="28"/>
            <w:szCs w:val="28"/>
          </w:rPr>
          <w:delText>意</w:delText>
        </w:r>
      </w:del>
      <w:ins w:id="1022" w:author="admin" w:date="2015-07-06T21:35:00Z">
        <w:r w:rsidR="000E178D">
          <w:rPr>
            <w:rFonts w:ascii="华文楷体" w:eastAsia="华文楷体" w:hAnsi="华文楷体" w:hint="eastAsia"/>
            <w:sz w:val="28"/>
            <w:szCs w:val="28"/>
          </w:rPr>
          <w:t>义</w:t>
        </w:r>
      </w:ins>
      <w:r w:rsidRPr="004E0573">
        <w:rPr>
          <w:rFonts w:ascii="华文楷体" w:eastAsia="华文楷体" w:hAnsi="华文楷体" w:hint="eastAsia"/>
          <w:sz w:val="28"/>
          <w:szCs w:val="28"/>
        </w:rPr>
        <w:t>呢？通过来讲论的摄义，那么</w:t>
      </w:r>
      <w:proofErr w:type="gramStart"/>
      <w:r w:rsidRPr="004E0573">
        <w:rPr>
          <w:rFonts w:ascii="华文楷体" w:eastAsia="华文楷体" w:hAnsi="华文楷体" w:hint="eastAsia"/>
          <w:sz w:val="28"/>
          <w:szCs w:val="28"/>
        </w:rPr>
        <w:t>把全论的</w:t>
      </w:r>
      <w:proofErr w:type="gramEnd"/>
      <w:r w:rsidRPr="004E0573">
        <w:rPr>
          <w:rFonts w:ascii="华文楷体" w:eastAsia="华文楷体" w:hAnsi="华文楷体" w:hint="eastAsia"/>
          <w:sz w:val="28"/>
          <w:szCs w:val="28"/>
        </w:rPr>
        <w:t>内容、</w:t>
      </w:r>
      <w:proofErr w:type="gramStart"/>
      <w:r w:rsidRPr="004E0573">
        <w:rPr>
          <w:rFonts w:ascii="华文楷体" w:eastAsia="华文楷体" w:hAnsi="华文楷体" w:hint="eastAsia"/>
          <w:sz w:val="28"/>
          <w:szCs w:val="28"/>
        </w:rPr>
        <w:t>摄义讲</w:t>
      </w:r>
      <w:proofErr w:type="gramEnd"/>
      <w:r w:rsidRPr="004E0573">
        <w:rPr>
          <w:rFonts w:ascii="华文楷体" w:eastAsia="华文楷体" w:hAnsi="华文楷体" w:hint="eastAsia"/>
          <w:sz w:val="28"/>
          <w:szCs w:val="28"/>
        </w:rPr>
        <w:t>了之后呢，</w:t>
      </w:r>
      <w:proofErr w:type="gramStart"/>
      <w:r w:rsidRPr="004E0573">
        <w:rPr>
          <w:rFonts w:ascii="华文楷体" w:eastAsia="华文楷体" w:hAnsi="华文楷体" w:hint="eastAsia"/>
          <w:sz w:val="28"/>
          <w:szCs w:val="28"/>
        </w:rPr>
        <w:t>哦就明白</w:t>
      </w:r>
      <w:proofErr w:type="gramEnd"/>
      <w:r w:rsidRPr="004E0573">
        <w:rPr>
          <w:rFonts w:ascii="华文楷体" w:eastAsia="华文楷体" w:hAnsi="华文楷体" w:hint="eastAsia"/>
          <w:sz w:val="28"/>
          <w:szCs w:val="28"/>
        </w:rPr>
        <w:t>了，本论是怎么样宣说二理之义的</w:t>
      </w:r>
      <w:del w:id="1023" w:author="admin" w:date="2015-07-06T21:35:00Z">
        <w:r w:rsidRPr="004E0573" w:rsidDel="001E2209">
          <w:rPr>
            <w:rFonts w:ascii="华文楷体" w:eastAsia="华文楷体" w:hAnsi="华文楷体" w:hint="eastAsia"/>
            <w:sz w:val="28"/>
            <w:szCs w:val="28"/>
          </w:rPr>
          <w:delText>，</w:delText>
        </w:r>
      </w:del>
      <w:ins w:id="1024" w:author="admin" w:date="2015-07-06T21:35:00Z">
        <w:r w:rsidR="001E2209">
          <w:rPr>
            <w:rFonts w:ascii="华文楷体" w:eastAsia="华文楷体" w:hAnsi="华文楷体" w:hint="eastAsia"/>
            <w:sz w:val="28"/>
            <w:szCs w:val="28"/>
          </w:rPr>
          <w:t>。</w:t>
        </w:r>
      </w:ins>
      <w:r w:rsidRPr="004E0573">
        <w:rPr>
          <w:rFonts w:ascii="华文楷体" w:eastAsia="华文楷体" w:hAnsi="华文楷体" w:hint="eastAsia"/>
          <w:sz w:val="28"/>
          <w:szCs w:val="28"/>
        </w:rPr>
        <w:t>那么就是以讲论</w:t>
      </w:r>
      <w:proofErr w:type="gramStart"/>
      <w:r w:rsidRPr="004E0573">
        <w:rPr>
          <w:rFonts w:ascii="华文楷体" w:eastAsia="华文楷体" w:hAnsi="华文楷体" w:hint="eastAsia"/>
          <w:sz w:val="28"/>
          <w:szCs w:val="28"/>
        </w:rPr>
        <w:t>的摄义而</w:t>
      </w:r>
      <w:proofErr w:type="gramEnd"/>
      <w:r w:rsidRPr="004E0573">
        <w:rPr>
          <w:rFonts w:ascii="华文楷体" w:eastAsia="华文楷体" w:hAnsi="华文楷体" w:hint="eastAsia"/>
          <w:sz w:val="28"/>
          <w:szCs w:val="28"/>
        </w:rPr>
        <w:t>予以阐明此论的，即是</w:t>
      </w:r>
      <w:proofErr w:type="gramStart"/>
      <w:r w:rsidRPr="004E0573">
        <w:rPr>
          <w:rFonts w:ascii="华文楷体" w:eastAsia="华文楷体" w:hAnsi="华文楷体" w:hint="eastAsia"/>
          <w:sz w:val="28"/>
          <w:szCs w:val="28"/>
        </w:rPr>
        <w:t>此全论内容</w:t>
      </w:r>
      <w:proofErr w:type="gramEnd"/>
      <w:r w:rsidRPr="004E0573">
        <w:rPr>
          <w:rFonts w:ascii="华文楷体" w:eastAsia="华文楷体" w:hAnsi="华文楷体" w:hint="eastAsia"/>
          <w:sz w:val="28"/>
          <w:szCs w:val="28"/>
        </w:rPr>
        <w:t>。</w:t>
      </w:r>
    </w:p>
    <w:p w:rsidR="0071728C" w:rsidRDefault="0071728C">
      <w:pPr>
        <w:ind w:firstLine="570"/>
        <w:rPr>
          <w:ins w:id="1025" w:author="admin" w:date="2015-07-06T21:35:00Z"/>
          <w:rFonts w:ascii="华文楷体" w:eastAsia="华文楷体" w:hAnsi="华文楷体" w:hint="eastAsia"/>
          <w:sz w:val="28"/>
          <w:szCs w:val="28"/>
        </w:rPr>
      </w:pPr>
      <w:ins w:id="1026" w:author="admin" w:date="2015-07-06T21:35:00Z">
        <w:r>
          <w:rPr>
            <w:rFonts w:ascii="华文楷体" w:eastAsia="华文楷体" w:hAnsi="华文楷体" w:hint="eastAsia"/>
            <w:sz w:val="28"/>
            <w:szCs w:val="28"/>
          </w:rPr>
          <w:t>【</w:t>
        </w:r>
      </w:ins>
      <w:r w:rsidR="004E0573" w:rsidRPr="0071728C">
        <w:rPr>
          <w:rFonts w:asciiTheme="minorEastAsia" w:hAnsiTheme="minorEastAsia" w:hint="eastAsia"/>
          <w:sz w:val="28"/>
          <w:szCs w:val="28"/>
          <w:rPrChange w:id="1027" w:author="admin" w:date="2015-07-06T21:36:00Z">
            <w:rPr>
              <w:rFonts w:ascii="华文楷体" w:eastAsia="华文楷体" w:hAnsi="华文楷体" w:hint="eastAsia"/>
              <w:sz w:val="28"/>
              <w:szCs w:val="28"/>
            </w:rPr>
          </w:rPrChange>
        </w:rPr>
        <w:t>如果有人想安立如是二理是追循龙猛菩萨而承认的吗？</w:t>
      </w:r>
      <w:ins w:id="1028" w:author="admin" w:date="2015-07-06T21:36:00Z">
        <w:r>
          <w:rPr>
            <w:rFonts w:ascii="华文楷体" w:eastAsia="华文楷体" w:hAnsi="华文楷体" w:hint="eastAsia"/>
            <w:sz w:val="28"/>
            <w:szCs w:val="28"/>
          </w:rPr>
          <w:t>】</w:t>
        </w:r>
      </w:ins>
    </w:p>
    <w:p w:rsidR="00C009FA" w:rsidRDefault="004E0573">
      <w:pPr>
        <w:ind w:firstLine="570"/>
        <w:rPr>
          <w:ins w:id="1029" w:author="admin" w:date="2015-07-06T21:37:00Z"/>
          <w:rFonts w:ascii="华文楷体" w:eastAsia="华文楷体" w:hAnsi="华文楷体" w:hint="eastAsia"/>
          <w:sz w:val="28"/>
          <w:szCs w:val="28"/>
        </w:rPr>
      </w:pPr>
      <w:r w:rsidRPr="004E0573">
        <w:rPr>
          <w:rFonts w:ascii="华文楷体" w:eastAsia="华文楷体" w:hAnsi="华文楷体" w:hint="eastAsia"/>
          <w:sz w:val="28"/>
          <w:szCs w:val="28"/>
        </w:rPr>
        <w:t>那么龙树菩萨当然就是说</w:t>
      </w:r>
      <w:ins w:id="1030" w:author="admin" w:date="2015-07-05T23:55:00Z">
        <w:r w:rsidR="009527A8">
          <w:rPr>
            <w:rFonts w:ascii="华文楷体" w:eastAsia="华文楷体" w:hAnsi="华文楷体" w:hint="eastAsia"/>
            <w:sz w:val="28"/>
            <w:szCs w:val="28"/>
          </w:rPr>
          <w:t>自</w:t>
        </w:r>
      </w:ins>
      <w:del w:id="1031" w:author="admin" w:date="2015-07-05T23:55:00Z">
        <w:r w:rsidRPr="004E0573" w:rsidDel="009527A8">
          <w:rPr>
            <w:rFonts w:ascii="华文楷体" w:eastAsia="华文楷体" w:hAnsi="华文楷体" w:hint="eastAsia"/>
            <w:sz w:val="28"/>
            <w:szCs w:val="28"/>
          </w:rPr>
          <w:delText>智</w:delText>
        </w:r>
      </w:del>
      <w:r w:rsidRPr="004E0573">
        <w:rPr>
          <w:rFonts w:ascii="华文楷体" w:eastAsia="华文楷体" w:hAnsi="华文楷体" w:hint="eastAsia"/>
          <w:sz w:val="28"/>
          <w:szCs w:val="28"/>
        </w:rPr>
        <w:t>空中观的，像这样</w:t>
      </w:r>
      <w:ins w:id="1032" w:author="admin" w:date="2015-07-05T23:55:00Z">
        <w:r w:rsidR="009527A8">
          <w:rPr>
            <w:rFonts w:ascii="华文楷体" w:eastAsia="华文楷体" w:hAnsi="华文楷体" w:hint="eastAsia"/>
            <w:sz w:val="28"/>
            <w:szCs w:val="28"/>
          </w:rPr>
          <w:t>自</w:t>
        </w:r>
      </w:ins>
      <w:del w:id="1033" w:author="admin" w:date="2015-07-05T23:55:00Z">
        <w:r w:rsidRPr="004E0573" w:rsidDel="009527A8">
          <w:rPr>
            <w:rFonts w:ascii="华文楷体" w:eastAsia="华文楷体" w:hAnsi="华文楷体" w:hint="eastAsia"/>
            <w:sz w:val="28"/>
            <w:szCs w:val="28"/>
          </w:rPr>
          <w:delText>智</w:delText>
        </w:r>
      </w:del>
      <w:r w:rsidRPr="004E0573">
        <w:rPr>
          <w:rFonts w:ascii="华文楷体" w:eastAsia="华文楷体" w:hAnsi="华文楷体" w:hint="eastAsia"/>
          <w:sz w:val="28"/>
          <w:szCs w:val="28"/>
        </w:rPr>
        <w:t>空中观的这样一种这个殊胜的论师，那么龙树菩萨</w:t>
      </w:r>
      <w:del w:id="1034" w:author="admin" w:date="2015-07-06T21:36:00Z">
        <w:r w:rsidRPr="004E0573" w:rsidDel="0071728C">
          <w:rPr>
            <w:rFonts w:ascii="华文楷体" w:eastAsia="华文楷体" w:hAnsi="华文楷体" w:hint="eastAsia"/>
            <w:sz w:val="28"/>
            <w:szCs w:val="28"/>
          </w:rPr>
          <w:delText>成不承</w:delText>
        </w:r>
      </w:del>
      <w:ins w:id="1035" w:author="admin" w:date="2015-07-06T21:36:00Z">
        <w:r w:rsidR="0071728C">
          <w:rPr>
            <w:rFonts w:ascii="华文楷体" w:eastAsia="华文楷体" w:hAnsi="华文楷体" w:hint="eastAsia"/>
            <w:sz w:val="28"/>
            <w:szCs w:val="28"/>
          </w:rPr>
          <w:t>承</w:t>
        </w:r>
        <w:proofErr w:type="gramStart"/>
        <w:r w:rsidR="0071728C" w:rsidRPr="004E0573">
          <w:rPr>
            <w:rFonts w:ascii="华文楷体" w:eastAsia="华文楷体" w:hAnsi="华文楷体" w:hint="eastAsia"/>
            <w:sz w:val="28"/>
            <w:szCs w:val="28"/>
          </w:rPr>
          <w:t>不承</w:t>
        </w:r>
      </w:ins>
      <w:r w:rsidRPr="004E0573">
        <w:rPr>
          <w:rFonts w:ascii="华文楷体" w:eastAsia="华文楷体" w:hAnsi="华文楷体" w:hint="eastAsia"/>
          <w:sz w:val="28"/>
          <w:szCs w:val="28"/>
        </w:rPr>
        <w:t>许</w:t>
      </w:r>
      <w:proofErr w:type="gramEnd"/>
      <w:r w:rsidRPr="004E0573">
        <w:rPr>
          <w:rFonts w:ascii="华文楷体" w:eastAsia="华文楷体" w:hAnsi="华文楷体" w:hint="eastAsia"/>
          <w:sz w:val="28"/>
          <w:szCs w:val="28"/>
        </w:rPr>
        <w:t>二理呢</w:t>
      </w:r>
      <w:del w:id="1036" w:author="admin" w:date="2015-07-06T21:37:00Z">
        <w:r w:rsidRPr="004E0573" w:rsidDel="00C009FA">
          <w:rPr>
            <w:rFonts w:ascii="华文楷体" w:eastAsia="华文楷体" w:hAnsi="华文楷体" w:hint="eastAsia"/>
            <w:sz w:val="28"/>
            <w:szCs w:val="28"/>
          </w:rPr>
          <w:delText>，</w:delText>
        </w:r>
      </w:del>
      <w:ins w:id="1037" w:author="admin" w:date="2015-07-06T21:37:00Z">
        <w:r w:rsidR="00C009FA">
          <w:rPr>
            <w:rFonts w:ascii="华文楷体" w:eastAsia="华文楷体" w:hAnsi="华文楷体" w:hint="eastAsia"/>
            <w:sz w:val="28"/>
            <w:szCs w:val="28"/>
          </w:rPr>
          <w:t>？</w:t>
        </w:r>
      </w:ins>
      <w:del w:id="1038" w:author="admin" w:date="2015-07-06T21:37:00Z">
        <w:r w:rsidRPr="004E0573" w:rsidDel="00C009FA">
          <w:rPr>
            <w:rFonts w:ascii="华文楷体" w:eastAsia="华文楷体" w:hAnsi="华文楷体" w:hint="eastAsia"/>
            <w:sz w:val="28"/>
            <w:szCs w:val="28"/>
          </w:rPr>
          <w:delText>啊</w:delText>
        </w:r>
      </w:del>
      <w:r w:rsidRPr="004E0573">
        <w:rPr>
          <w:rFonts w:ascii="华文楷体" w:eastAsia="华文楷体" w:hAnsi="华文楷体" w:hint="eastAsia"/>
          <w:sz w:val="28"/>
          <w:szCs w:val="28"/>
        </w:rPr>
        <w:t>有的</w:t>
      </w:r>
      <w:ins w:id="1039" w:author="admin" w:date="2015-07-06T21:37:00Z">
        <w:r w:rsidR="00C009FA">
          <w:rPr>
            <w:rFonts w:ascii="华文楷体" w:eastAsia="华文楷体" w:hAnsi="华文楷体" w:hint="eastAsia"/>
            <w:sz w:val="28"/>
            <w:szCs w:val="28"/>
          </w:rPr>
          <w:t>就</w:t>
        </w:r>
      </w:ins>
      <w:del w:id="1040" w:author="admin" w:date="2015-07-06T21:37:00Z">
        <w:r w:rsidRPr="004E0573" w:rsidDel="00C009FA">
          <w:rPr>
            <w:rFonts w:ascii="华文楷体" w:eastAsia="华文楷体" w:hAnsi="华文楷体" w:hint="eastAsia"/>
            <w:sz w:val="28"/>
            <w:szCs w:val="28"/>
          </w:rPr>
          <w:delText>师兄</w:delText>
        </w:r>
      </w:del>
      <w:r w:rsidRPr="004E0573">
        <w:rPr>
          <w:rFonts w:ascii="华文楷体" w:eastAsia="华文楷体" w:hAnsi="华文楷体" w:hint="eastAsia"/>
          <w:sz w:val="28"/>
          <w:szCs w:val="28"/>
        </w:rPr>
        <w:t>这样问，那么下面回答：</w:t>
      </w:r>
    </w:p>
    <w:p w:rsidR="004E0573" w:rsidRPr="004E0573" w:rsidDel="00C009FA" w:rsidRDefault="00C009FA" w:rsidP="00C009FA">
      <w:pPr>
        <w:ind w:firstLine="570"/>
        <w:rPr>
          <w:del w:id="1041" w:author="admin" w:date="2015-07-06T21:37:00Z"/>
          <w:rFonts w:ascii="华文楷体" w:eastAsia="华文楷体" w:hAnsi="华文楷体"/>
          <w:sz w:val="28"/>
          <w:szCs w:val="28"/>
        </w:rPr>
      </w:pPr>
      <w:ins w:id="1042" w:author="admin" w:date="2015-07-06T21:37:00Z">
        <w:r>
          <w:rPr>
            <w:rFonts w:ascii="华文楷体" w:eastAsia="华文楷体" w:hAnsi="华文楷体" w:hint="eastAsia"/>
            <w:sz w:val="28"/>
            <w:szCs w:val="28"/>
          </w:rPr>
          <w:t>【</w:t>
        </w:r>
      </w:ins>
      <w:r w:rsidR="004E0573" w:rsidRPr="00C009FA">
        <w:rPr>
          <w:rFonts w:asciiTheme="minorEastAsia" w:hAnsiTheme="minorEastAsia" w:hint="eastAsia"/>
          <w:sz w:val="28"/>
          <w:szCs w:val="28"/>
          <w:rPrChange w:id="1043" w:author="admin" w:date="2015-07-06T21:38:00Z">
            <w:rPr>
              <w:rFonts w:ascii="华文楷体" w:eastAsia="华文楷体" w:hAnsi="华文楷体" w:hint="eastAsia"/>
              <w:sz w:val="28"/>
              <w:szCs w:val="28"/>
            </w:rPr>
          </w:rPrChange>
        </w:rPr>
        <w:t>的确如此，</w:t>
      </w:r>
      <w:ins w:id="1044" w:author="admin" w:date="2015-07-06T21:37:00Z">
        <w:r>
          <w:rPr>
            <w:rFonts w:ascii="华文楷体" w:eastAsia="华文楷体" w:hAnsi="华文楷体" w:hint="eastAsia"/>
            <w:sz w:val="28"/>
            <w:szCs w:val="28"/>
          </w:rPr>
          <w:t>】</w:t>
        </w:r>
      </w:ins>
      <w:r w:rsidR="004E0573" w:rsidRPr="004E0573">
        <w:rPr>
          <w:rFonts w:ascii="华文楷体" w:eastAsia="华文楷体" w:hAnsi="华文楷体" w:hint="eastAsia"/>
          <w:sz w:val="28"/>
          <w:szCs w:val="28"/>
        </w:rPr>
        <w:t>是承认的</w:t>
      </w:r>
      <w:ins w:id="1045" w:author="admin" w:date="2015-07-06T21:38:00Z">
        <w:r>
          <w:rPr>
            <w:rFonts w:ascii="华文楷体" w:eastAsia="华文楷体" w:hAnsi="华文楷体" w:hint="eastAsia"/>
            <w:sz w:val="28"/>
            <w:szCs w:val="28"/>
          </w:rPr>
          <w:t>。</w:t>
        </w:r>
      </w:ins>
    </w:p>
    <w:p w:rsidR="004E0573" w:rsidRPr="00C009FA" w:rsidRDefault="004E0573" w:rsidP="00C009FA">
      <w:pPr>
        <w:autoSpaceDE w:val="0"/>
        <w:autoSpaceDN w:val="0"/>
        <w:adjustRightInd w:val="0"/>
        <w:ind w:firstLine="420"/>
        <w:jc w:val="left"/>
        <w:rPr>
          <w:rFonts w:ascii="华文楷体" w:eastAsia="华文楷体" w:cs="华文楷体"/>
          <w:kern w:val="0"/>
          <w:sz w:val="28"/>
          <w:szCs w:val="28"/>
          <w:rPrChange w:id="1046" w:author="admin" w:date="2015-07-06T21:38:00Z">
            <w:rPr>
              <w:rFonts w:ascii="华文楷体" w:eastAsia="华文楷体" w:hAnsi="华文楷体"/>
              <w:sz w:val="28"/>
              <w:szCs w:val="28"/>
            </w:rPr>
          </w:rPrChange>
        </w:rPr>
        <w:pPrChange w:id="1047" w:author="admin" w:date="2015-07-06T21:38:00Z">
          <w:pPr>
            <w:ind w:firstLine="570"/>
          </w:pPr>
        </w:pPrChange>
      </w:pPr>
      <w:del w:id="1048" w:author="admin" w:date="2015-07-06T21:38:00Z">
        <w:r w:rsidRPr="004E0573" w:rsidDel="00C009FA">
          <w:rPr>
            <w:rFonts w:ascii="华文楷体" w:eastAsia="华文楷体" w:hAnsi="华文楷体" w:hint="eastAsia"/>
            <w:sz w:val="28"/>
            <w:szCs w:val="28"/>
          </w:rPr>
          <w:delText>《</w:delText>
        </w:r>
      </w:del>
      <w:ins w:id="1049" w:author="admin" w:date="2015-07-06T21:38:00Z">
        <w:r w:rsidR="00C009FA">
          <w:rPr>
            <w:rFonts w:ascii="华文楷体" w:eastAsia="华文楷体" w:hAnsi="华文楷体" w:hint="eastAsia"/>
            <w:sz w:val="28"/>
            <w:szCs w:val="28"/>
          </w:rPr>
          <w:t>【</w:t>
        </w:r>
        <w:r w:rsidR="00C009FA" w:rsidRPr="00C009FA">
          <w:rPr>
            <w:rFonts w:asciiTheme="minorEastAsia" w:hAnsiTheme="minorEastAsia" w:cs="华文楷体" w:hint="eastAsia"/>
            <w:kern w:val="0"/>
            <w:sz w:val="28"/>
            <w:szCs w:val="28"/>
            <w:rPrChange w:id="1050" w:author="admin" w:date="2015-07-06T21:38:00Z">
              <w:rPr>
                <w:rFonts w:ascii="华文楷体" w:eastAsia="华文楷体" w:cs="华文楷体" w:hint="eastAsia"/>
                <w:kern w:val="0"/>
                <w:sz w:val="28"/>
                <w:szCs w:val="28"/>
              </w:rPr>
            </w:rPrChange>
          </w:rPr>
          <w:t>《六十正理论》云</w:t>
        </w:r>
      </w:ins>
      <w:ins w:id="1051" w:author="admin" w:date="2015-07-06T21:39:00Z">
        <w:r w:rsidR="00BA7C49">
          <w:rPr>
            <w:rFonts w:asciiTheme="minorEastAsia" w:hAnsiTheme="minorEastAsia" w:cs="华文楷体" w:hint="eastAsia"/>
            <w:kern w:val="0"/>
            <w:sz w:val="28"/>
            <w:szCs w:val="28"/>
          </w:rPr>
          <w:t>（《六十正理论》是龙树六论之一）</w:t>
        </w:r>
      </w:ins>
      <w:ins w:id="1052" w:author="admin" w:date="2015-07-06T21:38:00Z">
        <w:r w:rsidR="00C009FA" w:rsidRPr="00C009FA">
          <w:rPr>
            <w:rFonts w:asciiTheme="minorEastAsia" w:hAnsiTheme="minorEastAsia" w:cs="宋体"/>
            <w:kern w:val="0"/>
            <w:sz w:val="28"/>
            <w:szCs w:val="28"/>
            <w:rPrChange w:id="1053" w:author="admin" w:date="2015-07-06T21:38:00Z">
              <w:rPr>
                <w:rFonts w:ascii="宋体" w:eastAsia="宋体" w:cs="宋体"/>
                <w:kern w:val="0"/>
                <w:sz w:val="28"/>
                <w:szCs w:val="28"/>
              </w:rPr>
            </w:rPrChange>
          </w:rPr>
          <w:t>:</w:t>
        </w:r>
        <w:r w:rsidR="00C009FA" w:rsidRPr="00C009FA">
          <w:rPr>
            <w:rFonts w:asciiTheme="minorEastAsia" w:hAnsiTheme="minorEastAsia" w:cs="华文楷体" w:hint="eastAsia"/>
            <w:kern w:val="0"/>
            <w:sz w:val="28"/>
            <w:szCs w:val="28"/>
            <w:rPrChange w:id="1054" w:author="admin" w:date="2015-07-06T21:38:00Z">
              <w:rPr>
                <w:rFonts w:ascii="华文楷体" w:eastAsia="华文楷体" w:cs="华文楷体" w:hint="eastAsia"/>
                <w:kern w:val="0"/>
                <w:sz w:val="28"/>
                <w:szCs w:val="28"/>
              </w:rPr>
            </w:rPrChange>
          </w:rPr>
          <w:t>“佛说大种等</w:t>
        </w:r>
        <w:r w:rsidR="00C009FA" w:rsidRPr="00C009FA">
          <w:rPr>
            <w:rFonts w:asciiTheme="minorEastAsia" w:hAnsiTheme="minorEastAsia" w:cs="宋体"/>
            <w:kern w:val="0"/>
            <w:sz w:val="28"/>
            <w:szCs w:val="28"/>
            <w:rPrChange w:id="1055" w:author="admin" w:date="2015-07-06T21:38:00Z">
              <w:rPr>
                <w:rFonts w:ascii="宋体" w:eastAsia="宋体" w:cs="宋体"/>
                <w:kern w:val="0"/>
                <w:sz w:val="28"/>
                <w:szCs w:val="28"/>
              </w:rPr>
            </w:rPrChange>
          </w:rPr>
          <w:t>,</w:t>
        </w:r>
        <w:r w:rsidR="00C009FA" w:rsidRPr="00C009FA">
          <w:rPr>
            <w:rFonts w:asciiTheme="minorEastAsia" w:hAnsiTheme="minorEastAsia" w:cs="华文楷体" w:hint="eastAsia"/>
            <w:kern w:val="0"/>
            <w:sz w:val="28"/>
            <w:szCs w:val="28"/>
            <w:rPrChange w:id="1056" w:author="admin" w:date="2015-07-06T21:38:00Z">
              <w:rPr>
                <w:rFonts w:ascii="华文楷体" w:eastAsia="华文楷体" w:cs="华文楷体" w:hint="eastAsia"/>
                <w:kern w:val="0"/>
                <w:sz w:val="28"/>
                <w:szCs w:val="28"/>
              </w:rPr>
            </w:rPrChange>
          </w:rPr>
          <w:t>正属识中摄</w:t>
        </w:r>
        <w:r w:rsidR="00C009FA" w:rsidRPr="00C009FA">
          <w:rPr>
            <w:rFonts w:asciiTheme="minorEastAsia" w:hAnsiTheme="minorEastAsia" w:cs="宋体"/>
            <w:kern w:val="0"/>
            <w:sz w:val="28"/>
            <w:szCs w:val="28"/>
            <w:rPrChange w:id="1057" w:author="admin" w:date="2015-07-06T21:38:00Z">
              <w:rPr>
                <w:rFonts w:ascii="宋体" w:eastAsia="宋体" w:cs="宋体"/>
                <w:kern w:val="0"/>
                <w:sz w:val="28"/>
                <w:szCs w:val="28"/>
              </w:rPr>
            </w:rPrChange>
          </w:rPr>
          <w:t>,</w:t>
        </w:r>
        <w:r w:rsidR="00C009FA" w:rsidRPr="00C009FA">
          <w:rPr>
            <w:rFonts w:asciiTheme="minorEastAsia" w:hAnsiTheme="minorEastAsia" w:cs="华文楷体" w:hint="eastAsia"/>
            <w:kern w:val="0"/>
            <w:sz w:val="28"/>
            <w:szCs w:val="28"/>
            <w:rPrChange w:id="1058" w:author="admin" w:date="2015-07-06T21:38:00Z">
              <w:rPr>
                <w:rFonts w:ascii="华文楷体" w:eastAsia="华文楷体" w:cs="华文楷体" w:hint="eastAsia"/>
                <w:kern w:val="0"/>
                <w:sz w:val="28"/>
                <w:szCs w:val="28"/>
              </w:rPr>
            </w:rPrChange>
          </w:rPr>
          <w:t>了知彼当离</w:t>
        </w:r>
        <w:r w:rsidR="00C009FA" w:rsidRPr="00C009FA">
          <w:rPr>
            <w:rFonts w:asciiTheme="minorEastAsia" w:hAnsiTheme="minorEastAsia" w:cs="宋体"/>
            <w:kern w:val="0"/>
            <w:sz w:val="28"/>
            <w:szCs w:val="28"/>
            <w:rPrChange w:id="1059" w:author="admin" w:date="2015-07-06T21:38:00Z">
              <w:rPr>
                <w:rFonts w:ascii="宋体" w:eastAsia="宋体" w:cs="宋体"/>
                <w:kern w:val="0"/>
                <w:sz w:val="28"/>
                <w:szCs w:val="28"/>
              </w:rPr>
            </w:rPrChange>
          </w:rPr>
          <w:t>,</w:t>
        </w:r>
        <w:r w:rsidR="00C009FA" w:rsidRPr="00C009FA">
          <w:rPr>
            <w:rFonts w:asciiTheme="minorEastAsia" w:hAnsiTheme="minorEastAsia" w:cs="华文楷体" w:hint="eastAsia"/>
            <w:kern w:val="0"/>
            <w:sz w:val="28"/>
            <w:szCs w:val="28"/>
            <w:rPrChange w:id="1060" w:author="admin" w:date="2015-07-06T21:38:00Z">
              <w:rPr>
                <w:rFonts w:ascii="华文楷体" w:eastAsia="华文楷体" w:cs="华文楷体" w:hint="eastAsia"/>
                <w:kern w:val="0"/>
                <w:sz w:val="28"/>
                <w:szCs w:val="28"/>
              </w:rPr>
            </w:rPrChange>
          </w:rPr>
          <w:t>岂非邪分别</w:t>
        </w:r>
        <w:r w:rsidR="00C009FA" w:rsidRPr="00C009FA">
          <w:rPr>
            <w:rFonts w:asciiTheme="minorEastAsia" w:hAnsiTheme="minorEastAsia" w:cs="宋体"/>
            <w:kern w:val="0"/>
            <w:sz w:val="28"/>
            <w:szCs w:val="28"/>
            <w:rPrChange w:id="1061" w:author="admin" w:date="2015-07-06T21:38:00Z">
              <w:rPr>
                <w:rFonts w:ascii="宋体" w:eastAsia="宋体" w:cs="宋体"/>
                <w:kern w:val="0"/>
                <w:sz w:val="28"/>
                <w:szCs w:val="28"/>
              </w:rPr>
            </w:rPrChange>
          </w:rPr>
          <w:t>?</w:t>
        </w:r>
        <w:r w:rsidR="00C009FA" w:rsidRPr="00C009FA">
          <w:rPr>
            <w:rFonts w:asciiTheme="minorEastAsia" w:hAnsiTheme="minorEastAsia" w:cs="华文楷体" w:hint="eastAsia"/>
            <w:kern w:val="0"/>
            <w:sz w:val="28"/>
            <w:szCs w:val="28"/>
            <w:rPrChange w:id="1062" w:author="admin" w:date="2015-07-06T21:38:00Z">
              <w:rPr>
                <w:rFonts w:ascii="华文楷体" w:eastAsia="华文楷体" w:cs="华文楷体" w:hint="eastAsia"/>
                <w:kern w:val="0"/>
                <w:sz w:val="28"/>
                <w:szCs w:val="28"/>
              </w:rPr>
            </w:rPrChange>
          </w:rPr>
          <w:t>”</w:t>
        </w:r>
        <w:r w:rsidR="00C009FA">
          <w:rPr>
            <w:rFonts w:ascii="华文楷体" w:eastAsia="华文楷体" w:cs="华文楷体" w:hint="eastAsia"/>
            <w:kern w:val="0"/>
            <w:sz w:val="28"/>
            <w:szCs w:val="28"/>
          </w:rPr>
          <w:t>】</w:t>
        </w:r>
      </w:ins>
      <w:del w:id="1063" w:author="admin" w:date="2015-07-06T21:38:00Z">
        <w:r w:rsidRPr="004E0573" w:rsidDel="00C009FA">
          <w:rPr>
            <w:rFonts w:ascii="华文楷体" w:eastAsia="华文楷体" w:hAnsi="华文楷体" w:hint="eastAsia"/>
            <w:sz w:val="28"/>
            <w:szCs w:val="28"/>
          </w:rPr>
          <w:delText>六十正理论》云：圣论论师是？？？46.38 像这样 《六十正理论》云:“佛说大种等,正属识中摄,了知彼当离,岂非邪分别”</w:delText>
        </w:r>
      </w:del>
    </w:p>
    <w:p w:rsidR="00232F0C" w:rsidRDefault="004E0573" w:rsidP="004E0573">
      <w:pPr>
        <w:ind w:firstLine="570"/>
        <w:rPr>
          <w:ins w:id="1064" w:author="admin" w:date="2015-07-06T21:43:00Z"/>
          <w:rFonts w:ascii="华文楷体" w:eastAsia="华文楷体" w:hAnsi="华文楷体" w:hint="eastAsia"/>
          <w:sz w:val="28"/>
          <w:szCs w:val="28"/>
        </w:rPr>
      </w:pPr>
      <w:r w:rsidRPr="004E0573">
        <w:rPr>
          <w:rFonts w:ascii="华文楷体" w:eastAsia="华文楷体" w:hAnsi="华文楷体" w:hint="eastAsia"/>
          <w:sz w:val="28"/>
          <w:szCs w:val="28"/>
        </w:rPr>
        <w:t>实际上就是说龙树菩萨也承认，对《六十正理论》的解释方式</w:t>
      </w:r>
      <w:del w:id="1065" w:author="admin" w:date="2015-07-06T21:40:00Z">
        <w:r w:rsidRPr="004E0573" w:rsidDel="002B2C48">
          <w:rPr>
            <w:rFonts w:ascii="华文楷体" w:eastAsia="华文楷体" w:hAnsi="华文楷体" w:hint="eastAsia"/>
            <w:sz w:val="28"/>
            <w:szCs w:val="28"/>
          </w:rPr>
          <w:delText>呢</w:delText>
        </w:r>
      </w:del>
      <w:r w:rsidRPr="004E0573">
        <w:rPr>
          <w:rFonts w:ascii="华文楷体" w:eastAsia="华文楷体" w:hAnsi="华文楷体" w:hint="eastAsia"/>
          <w:sz w:val="28"/>
          <w:szCs w:val="28"/>
        </w:rPr>
        <w:lastRenderedPageBreak/>
        <w:t>也是不一样的，</w:t>
      </w:r>
      <w:ins w:id="1066" w:author="admin" w:date="2015-07-06T21:40:00Z">
        <w:r w:rsidR="002B2C48">
          <w:rPr>
            <w:rFonts w:ascii="华文楷体" w:eastAsia="华文楷体" w:hAnsi="华文楷体" w:hint="eastAsia"/>
            <w:sz w:val="28"/>
            <w:szCs w:val="28"/>
          </w:rPr>
          <w:t>在</w:t>
        </w:r>
      </w:ins>
      <w:r w:rsidRPr="004E0573">
        <w:rPr>
          <w:rFonts w:ascii="华文楷体" w:eastAsia="华文楷体" w:hAnsi="华文楷体" w:hint="eastAsia"/>
          <w:sz w:val="28"/>
          <w:szCs w:val="28"/>
        </w:rPr>
        <w:t>上师的笔记当中也是提到了</w:t>
      </w:r>
      <w:del w:id="1067" w:author="admin" w:date="2015-07-06T21:40:00Z">
        <w:r w:rsidRPr="004E0573" w:rsidDel="002B2C48">
          <w:rPr>
            <w:rFonts w:ascii="华文楷体" w:eastAsia="华文楷体" w:hAnsi="华文楷体" w:hint="eastAsia"/>
            <w:sz w:val="28"/>
            <w:szCs w:val="28"/>
          </w:rPr>
          <w:delText>，</w:delText>
        </w:r>
      </w:del>
      <w:ins w:id="1068" w:author="admin" w:date="2015-07-06T21:40:00Z">
        <w:r w:rsidR="002B2C48">
          <w:rPr>
            <w:rFonts w:ascii="华文楷体" w:eastAsia="华文楷体" w:hAnsi="华文楷体" w:hint="eastAsia"/>
            <w:sz w:val="28"/>
            <w:szCs w:val="28"/>
          </w:rPr>
          <w:t>。</w:t>
        </w:r>
      </w:ins>
      <w:r w:rsidRPr="004E0573">
        <w:rPr>
          <w:rFonts w:ascii="华文楷体" w:eastAsia="华文楷体" w:hAnsi="华文楷体" w:hint="eastAsia"/>
          <w:sz w:val="28"/>
          <w:szCs w:val="28"/>
        </w:rPr>
        <w:t>像这样月称菩萨在《六十正理论》的注释当中他讲的时候呢是有另外一种讲法，那么</w:t>
      </w:r>
      <w:proofErr w:type="gramStart"/>
      <w:r w:rsidRPr="004E0573">
        <w:rPr>
          <w:rFonts w:ascii="华文楷体" w:eastAsia="华文楷体" w:hAnsi="华文楷体" w:hint="eastAsia"/>
          <w:sz w:val="28"/>
          <w:szCs w:val="28"/>
        </w:rPr>
        <w:t>静命论师他</w:t>
      </w:r>
      <w:proofErr w:type="gramEnd"/>
      <w:r w:rsidRPr="004E0573">
        <w:rPr>
          <w:rFonts w:ascii="华文楷体" w:eastAsia="华文楷体" w:hAnsi="华文楷体" w:hint="eastAsia"/>
          <w:sz w:val="28"/>
          <w:szCs w:val="28"/>
        </w:rPr>
        <w:t>讲的时候呢，上师说，这个是，这一组问答应该是出自于这个就是说</w:t>
      </w:r>
      <w:del w:id="1069" w:author="admin" w:date="2015-07-06T21:41:00Z">
        <w:r w:rsidRPr="004E0573" w:rsidDel="002B2C48">
          <w:rPr>
            <w:rFonts w:ascii="华文楷体" w:eastAsia="华文楷体" w:hAnsi="华文楷体" w:hint="eastAsia"/>
            <w:sz w:val="28"/>
            <w:szCs w:val="28"/>
          </w:rPr>
          <w:delText>《中观庄严字释》</w:delText>
        </w:r>
      </w:del>
      <w:ins w:id="1070" w:author="admin" w:date="2015-07-06T21:41:00Z">
        <w:r w:rsidR="002B2C48" w:rsidRPr="004E0573">
          <w:rPr>
            <w:rFonts w:ascii="华文楷体" w:eastAsia="华文楷体" w:hAnsi="华文楷体" w:hint="eastAsia"/>
            <w:sz w:val="28"/>
            <w:szCs w:val="28"/>
          </w:rPr>
          <w:t>《中观庄严</w:t>
        </w:r>
        <w:r w:rsidR="002B2C48">
          <w:rPr>
            <w:rFonts w:ascii="华文楷体" w:eastAsia="华文楷体" w:hAnsi="华文楷体" w:hint="eastAsia"/>
            <w:sz w:val="28"/>
            <w:szCs w:val="28"/>
          </w:rPr>
          <w:t>论自</w:t>
        </w:r>
        <w:r w:rsidR="002B2C48" w:rsidRPr="004E0573">
          <w:rPr>
            <w:rFonts w:ascii="华文楷体" w:eastAsia="华文楷体" w:hAnsi="华文楷体" w:hint="eastAsia"/>
            <w:sz w:val="28"/>
            <w:szCs w:val="28"/>
          </w:rPr>
          <w:t>释》</w:t>
        </w:r>
      </w:ins>
      <w:del w:id="1071" w:author="admin" w:date="2015-07-06T21:40:00Z">
        <w:r w:rsidRPr="004E0573" w:rsidDel="002B2C48">
          <w:rPr>
            <w:rFonts w:ascii="华文楷体" w:eastAsia="华文楷体" w:hAnsi="华文楷体" w:hint="eastAsia"/>
            <w:sz w:val="28"/>
            <w:szCs w:val="28"/>
          </w:rPr>
          <w:delText>，</w:delText>
        </w:r>
      </w:del>
      <w:ins w:id="1072" w:author="admin" w:date="2015-07-06T21:40:00Z">
        <w:r w:rsidR="002B2C48">
          <w:rPr>
            <w:rFonts w:ascii="华文楷体" w:eastAsia="华文楷体" w:hAnsi="华文楷体" w:hint="eastAsia"/>
            <w:sz w:val="28"/>
            <w:szCs w:val="28"/>
          </w:rPr>
          <w:t>。</w:t>
        </w:r>
      </w:ins>
      <w:del w:id="1073" w:author="admin" w:date="2015-07-06T21:40:00Z">
        <w:r w:rsidRPr="004E0573" w:rsidDel="002B2C48">
          <w:rPr>
            <w:rFonts w:ascii="华文楷体" w:eastAsia="华文楷体" w:hAnsi="华文楷体" w:hint="eastAsia"/>
            <w:sz w:val="28"/>
            <w:szCs w:val="28"/>
          </w:rPr>
          <w:delText xml:space="preserve"> </w:delText>
        </w:r>
      </w:del>
      <w:r w:rsidRPr="004E0573">
        <w:rPr>
          <w:rFonts w:ascii="华文楷体" w:eastAsia="华文楷体" w:hAnsi="华文楷体" w:hint="eastAsia"/>
          <w:sz w:val="28"/>
          <w:szCs w:val="28"/>
        </w:rPr>
        <w:t>《中观庄严</w:t>
      </w:r>
      <w:ins w:id="1074" w:author="admin" w:date="2015-07-06T21:41:00Z">
        <w:r w:rsidR="002B2C48">
          <w:rPr>
            <w:rFonts w:ascii="华文楷体" w:eastAsia="华文楷体" w:hAnsi="华文楷体" w:hint="eastAsia"/>
            <w:sz w:val="28"/>
            <w:szCs w:val="28"/>
          </w:rPr>
          <w:t>论自</w:t>
        </w:r>
      </w:ins>
      <w:del w:id="1075" w:author="admin" w:date="2015-07-06T21:41:00Z">
        <w:r w:rsidRPr="004E0573" w:rsidDel="002B2C48">
          <w:rPr>
            <w:rFonts w:ascii="华文楷体" w:eastAsia="华文楷体" w:hAnsi="华文楷体" w:hint="eastAsia"/>
            <w:sz w:val="28"/>
            <w:szCs w:val="28"/>
          </w:rPr>
          <w:delText>字</w:delText>
        </w:r>
      </w:del>
      <w:r w:rsidRPr="004E0573">
        <w:rPr>
          <w:rFonts w:ascii="华文楷体" w:eastAsia="华文楷体" w:hAnsi="华文楷体" w:hint="eastAsia"/>
          <w:sz w:val="28"/>
          <w:szCs w:val="28"/>
        </w:rPr>
        <w:t>释》因为他讲这个，名言当中讲唯识，所以说他</w:t>
      </w:r>
      <w:ins w:id="1076" w:author="admin" w:date="2015-07-06T21:42:00Z">
        <w:r w:rsidR="002B2C48">
          <w:rPr>
            <w:rFonts w:ascii="华文楷体" w:eastAsia="华文楷体" w:hAnsi="华文楷体" w:hint="eastAsia"/>
            <w:sz w:val="28"/>
            <w:szCs w:val="28"/>
          </w:rPr>
          <w:t>就</w:t>
        </w:r>
      </w:ins>
      <w:del w:id="1077" w:author="admin" w:date="2015-07-06T21:42:00Z">
        <w:r w:rsidRPr="004E0573" w:rsidDel="002B2C48">
          <w:rPr>
            <w:rFonts w:ascii="华文楷体" w:eastAsia="华文楷体" w:hAnsi="华文楷体" w:hint="eastAsia"/>
            <w:sz w:val="28"/>
            <w:szCs w:val="28"/>
          </w:rPr>
          <w:delText>得</w:delText>
        </w:r>
      </w:del>
      <w:r w:rsidRPr="004E0573">
        <w:rPr>
          <w:rFonts w:ascii="华文楷体" w:eastAsia="华文楷体" w:hAnsi="华文楷体" w:hint="eastAsia"/>
          <w:sz w:val="28"/>
          <w:szCs w:val="28"/>
        </w:rPr>
        <w:t>把这一句呢，尤其是前两句</w:t>
      </w:r>
      <w:ins w:id="1078" w:author="admin" w:date="2015-07-06T21:42:00Z">
        <w:r w:rsidR="00823E8D">
          <w:rPr>
            <w:rFonts w:ascii="华文楷体" w:eastAsia="华文楷体" w:hAnsi="华文楷体" w:hint="eastAsia"/>
            <w:sz w:val="28"/>
            <w:szCs w:val="28"/>
          </w:rPr>
          <w:t>，</w:t>
        </w:r>
      </w:ins>
      <w:del w:id="1079" w:author="admin" w:date="2015-07-06T21:42:00Z">
        <w:r w:rsidRPr="004E0573" w:rsidDel="00823E8D">
          <w:rPr>
            <w:rFonts w:ascii="华文楷体" w:eastAsia="华文楷体" w:hAnsi="华文楷体" w:hint="eastAsia"/>
            <w:sz w:val="28"/>
            <w:szCs w:val="28"/>
          </w:rPr>
          <w:delText>。可以认为整个</w:delText>
        </w:r>
      </w:del>
      <w:ins w:id="1080" w:author="admin" w:date="2015-07-06T21:42:00Z">
        <w:r w:rsidR="00823E8D">
          <w:rPr>
            <w:rFonts w:ascii="华文楷体" w:eastAsia="华文楷体" w:hAnsi="华文楷体" w:hint="eastAsia"/>
            <w:sz w:val="28"/>
            <w:szCs w:val="28"/>
          </w:rPr>
          <w:t>抉择为</w:t>
        </w:r>
      </w:ins>
      <w:r w:rsidRPr="004E0573">
        <w:rPr>
          <w:rFonts w:ascii="华文楷体" w:eastAsia="华文楷体" w:hAnsi="华文楷体" w:hint="eastAsia"/>
          <w:sz w:val="28"/>
          <w:szCs w:val="28"/>
        </w:rPr>
        <w:t>名言当中</w:t>
      </w:r>
      <w:del w:id="1081" w:author="admin" w:date="2015-07-06T21:42:00Z">
        <w:r w:rsidRPr="004E0573" w:rsidDel="00823E8D">
          <w:rPr>
            <w:rFonts w:ascii="华文楷体" w:eastAsia="华文楷体" w:hAnsi="华文楷体" w:hint="eastAsia"/>
            <w:sz w:val="28"/>
            <w:szCs w:val="28"/>
          </w:rPr>
          <w:delText>唯识</w:delText>
        </w:r>
      </w:del>
      <w:r w:rsidRPr="004E0573">
        <w:rPr>
          <w:rFonts w:ascii="华文楷体" w:eastAsia="华文楷体" w:hAnsi="华文楷体" w:hint="eastAsia"/>
          <w:sz w:val="28"/>
          <w:szCs w:val="28"/>
        </w:rPr>
        <w:t>的观点了</w:t>
      </w:r>
      <w:del w:id="1082" w:author="admin" w:date="2015-07-06T21:42:00Z">
        <w:r w:rsidRPr="004E0573" w:rsidDel="00823E8D">
          <w:rPr>
            <w:rFonts w:ascii="华文楷体" w:eastAsia="华文楷体" w:hAnsi="华文楷体" w:hint="eastAsia"/>
            <w:sz w:val="28"/>
            <w:szCs w:val="28"/>
          </w:rPr>
          <w:delText>，</w:delText>
        </w:r>
      </w:del>
      <w:ins w:id="1083" w:author="admin" w:date="2015-07-06T21:42:00Z">
        <w:r w:rsidR="00823E8D">
          <w:rPr>
            <w:rFonts w:ascii="华文楷体" w:eastAsia="华文楷体" w:hAnsi="华文楷体" w:hint="eastAsia"/>
            <w:sz w:val="28"/>
            <w:szCs w:val="28"/>
          </w:rPr>
          <w:t>。</w:t>
        </w:r>
      </w:ins>
      <w:r w:rsidRPr="004E0573">
        <w:rPr>
          <w:rFonts w:ascii="华文楷体" w:eastAsia="华文楷体" w:hAnsi="华文楷体" w:hint="eastAsia"/>
          <w:sz w:val="28"/>
          <w:szCs w:val="28"/>
        </w:rPr>
        <w:t>后面的抉择为胜义当中的空性，所以讲解的方式上是有不相同的，啊不相同</w:t>
      </w:r>
      <w:del w:id="1084" w:author="admin" w:date="2015-07-06T21:43:00Z">
        <w:r w:rsidRPr="004E0573" w:rsidDel="00232F0C">
          <w:rPr>
            <w:rFonts w:ascii="华文楷体" w:eastAsia="华文楷体" w:hAnsi="华文楷体" w:hint="eastAsia"/>
            <w:sz w:val="28"/>
            <w:szCs w:val="28"/>
          </w:rPr>
          <w:delText>，</w:delText>
        </w:r>
      </w:del>
      <w:ins w:id="1085" w:author="admin" w:date="2015-07-06T21:43:00Z">
        <w:r w:rsidR="00232F0C">
          <w:rPr>
            <w:rFonts w:ascii="华文楷体" w:eastAsia="华文楷体" w:hAnsi="华文楷体" w:hint="eastAsia"/>
            <w:sz w:val="28"/>
            <w:szCs w:val="28"/>
          </w:rPr>
          <w:t>。</w:t>
        </w:r>
      </w:ins>
      <w:r w:rsidRPr="004E0573">
        <w:rPr>
          <w:rFonts w:ascii="华文楷体" w:eastAsia="华文楷体" w:hAnsi="华文楷体" w:hint="eastAsia"/>
          <w:sz w:val="28"/>
          <w:szCs w:val="28"/>
        </w:rPr>
        <w:t>下面呢有解释</w:t>
      </w:r>
      <w:ins w:id="1086" w:author="admin" w:date="2015-07-06T21:43:00Z">
        <w:r w:rsidR="00232F0C">
          <w:rPr>
            <w:rFonts w:ascii="华文楷体" w:eastAsia="华文楷体" w:hAnsi="华文楷体" w:hint="eastAsia"/>
            <w:sz w:val="28"/>
            <w:szCs w:val="28"/>
          </w:rPr>
          <w:t>：</w:t>
        </w:r>
      </w:ins>
    </w:p>
    <w:p w:rsidR="00232F0C" w:rsidRDefault="004E0573" w:rsidP="004E0573">
      <w:pPr>
        <w:ind w:firstLine="570"/>
        <w:rPr>
          <w:ins w:id="1087" w:author="admin" w:date="2015-07-06T21:44:00Z"/>
          <w:rFonts w:asciiTheme="minorEastAsia" w:hAnsiTheme="minorEastAsia" w:hint="eastAsia"/>
          <w:sz w:val="28"/>
          <w:szCs w:val="28"/>
        </w:rPr>
      </w:pPr>
      <w:del w:id="1088" w:author="admin" w:date="2015-07-06T21:43:00Z">
        <w:r w:rsidRPr="004E0573" w:rsidDel="00232F0C">
          <w:rPr>
            <w:rFonts w:ascii="华文楷体" w:eastAsia="华文楷体" w:hAnsi="华文楷体" w:hint="eastAsia"/>
            <w:sz w:val="28"/>
            <w:szCs w:val="28"/>
          </w:rPr>
          <w:delText>，</w:delText>
        </w:r>
      </w:del>
      <w:ins w:id="1089" w:author="admin" w:date="2015-07-06T21:43:00Z">
        <w:r w:rsidR="00232F0C">
          <w:rPr>
            <w:rFonts w:ascii="华文楷体" w:eastAsia="华文楷体" w:hAnsi="华文楷体" w:hint="eastAsia"/>
            <w:sz w:val="28"/>
            <w:szCs w:val="28"/>
          </w:rPr>
          <w:t>【</w:t>
        </w:r>
      </w:ins>
      <w:r w:rsidRPr="00232F0C">
        <w:rPr>
          <w:rFonts w:asciiTheme="minorEastAsia" w:hAnsiTheme="minorEastAsia" w:hint="eastAsia"/>
          <w:sz w:val="28"/>
          <w:szCs w:val="28"/>
          <w:rPrChange w:id="1090" w:author="admin" w:date="2015-07-06T21:44:00Z">
            <w:rPr>
              <w:rFonts w:ascii="华文楷体" w:eastAsia="华文楷体" w:hAnsi="华文楷体" w:hint="eastAsia"/>
              <w:sz w:val="28"/>
              <w:szCs w:val="28"/>
            </w:rPr>
          </w:rPrChange>
        </w:rPr>
        <w:t>其中前两句讲述了世尊所说的四大种及大种所造,除识以外无有其余外境,这些现相均是心识本身而安立的,为此可摄于识中。</w:t>
      </w:r>
      <w:ins w:id="1091" w:author="admin" w:date="2015-07-06T21:44:00Z">
        <w:r w:rsidR="00232F0C">
          <w:rPr>
            <w:rFonts w:asciiTheme="minorEastAsia" w:hAnsiTheme="minorEastAsia" w:hint="eastAsia"/>
            <w:sz w:val="28"/>
            <w:szCs w:val="28"/>
          </w:rPr>
          <w:t>】</w:t>
        </w:r>
      </w:ins>
    </w:p>
    <w:p w:rsidR="00BF29EF" w:rsidRDefault="004E0573" w:rsidP="00232F0C">
      <w:pPr>
        <w:ind w:firstLine="570"/>
        <w:rPr>
          <w:ins w:id="1092" w:author="admin" w:date="2015-07-06T21:48:00Z"/>
          <w:rFonts w:ascii="华文楷体" w:eastAsia="华文楷体" w:hAnsi="华文楷体" w:hint="eastAsia"/>
          <w:sz w:val="28"/>
          <w:szCs w:val="28"/>
        </w:rPr>
      </w:pPr>
      <w:r w:rsidRPr="00232F0C">
        <w:rPr>
          <w:rFonts w:ascii="华文楷体" w:eastAsia="华文楷体" w:hAnsi="华文楷体" w:hint="eastAsia"/>
          <w:sz w:val="28"/>
          <w:szCs w:val="28"/>
        </w:rPr>
        <w:t>“佛说大种等,正属识中摄,</w:t>
      </w:r>
      <w:r w:rsidRPr="00024958">
        <w:rPr>
          <w:rFonts w:ascii="华文楷体" w:eastAsia="华文楷体" w:hAnsi="华文楷体" w:hint="eastAsia"/>
          <w:sz w:val="28"/>
          <w:szCs w:val="28"/>
        </w:rPr>
        <w:t>”</w:t>
      </w:r>
      <w:r w:rsidRPr="004E0573">
        <w:rPr>
          <w:rFonts w:ascii="华文楷体" w:eastAsia="华文楷体" w:hAnsi="华文楷体" w:hint="eastAsia"/>
          <w:sz w:val="28"/>
          <w:szCs w:val="28"/>
        </w:rPr>
        <w:t>那么这两句呢，前两句讲述了</w:t>
      </w:r>
      <w:proofErr w:type="gramStart"/>
      <w:r w:rsidRPr="004E0573">
        <w:rPr>
          <w:rFonts w:ascii="华文楷体" w:eastAsia="华文楷体" w:hAnsi="华文楷体" w:hint="eastAsia"/>
          <w:sz w:val="28"/>
          <w:szCs w:val="28"/>
        </w:rPr>
        <w:t>世</w:t>
      </w:r>
      <w:proofErr w:type="gramEnd"/>
      <w:r w:rsidRPr="004E0573">
        <w:rPr>
          <w:rFonts w:ascii="华文楷体" w:eastAsia="华文楷体" w:hAnsi="华文楷体" w:hint="eastAsia"/>
          <w:sz w:val="28"/>
          <w:szCs w:val="28"/>
        </w:rPr>
        <w:t>尊所说的四大种本质呢，就是讲大种所造，大种所造，四大种就是很微小的这些四个元素嘛，地水火风</w:t>
      </w:r>
      <w:ins w:id="1093" w:author="admin" w:date="2015-07-06T21:45:00Z">
        <w:r w:rsidR="00232F0C">
          <w:rPr>
            <w:rFonts w:ascii="华文楷体" w:eastAsia="华文楷体" w:hAnsi="华文楷体" w:hint="eastAsia"/>
            <w:sz w:val="28"/>
            <w:szCs w:val="28"/>
          </w:rPr>
          <w:t>。</w:t>
        </w:r>
      </w:ins>
      <w:proofErr w:type="gramStart"/>
      <w:r w:rsidRPr="004E0573">
        <w:rPr>
          <w:rFonts w:ascii="华文楷体" w:eastAsia="华文楷体" w:hAnsi="华文楷体" w:hint="eastAsia"/>
          <w:sz w:val="28"/>
          <w:szCs w:val="28"/>
        </w:rPr>
        <w:t>然后呢像这样</w:t>
      </w:r>
      <w:proofErr w:type="gramEnd"/>
      <w:r w:rsidRPr="004E0573">
        <w:rPr>
          <w:rFonts w:ascii="华文楷体" w:eastAsia="华文楷体" w:hAnsi="华文楷体" w:hint="eastAsia"/>
          <w:sz w:val="28"/>
          <w:szCs w:val="28"/>
        </w:rPr>
        <w:t>的话，就是说地水火风</w:t>
      </w:r>
      <w:ins w:id="1094" w:author="admin" w:date="2015-07-06T21:45:00Z">
        <w:r w:rsidR="00232F0C">
          <w:rPr>
            <w:rFonts w:ascii="华文楷体" w:eastAsia="华文楷体" w:hAnsi="华文楷体" w:hint="eastAsia"/>
            <w:sz w:val="28"/>
            <w:szCs w:val="28"/>
          </w:rPr>
          <w:t>和合</w:t>
        </w:r>
      </w:ins>
      <w:del w:id="1095" w:author="admin" w:date="2015-07-06T21:45:00Z">
        <w:r w:rsidRPr="004E0573" w:rsidDel="00232F0C">
          <w:rPr>
            <w:rFonts w:ascii="华文楷体" w:eastAsia="华文楷体" w:hAnsi="华文楷体" w:hint="eastAsia"/>
            <w:sz w:val="28"/>
            <w:szCs w:val="28"/>
          </w:rPr>
          <w:delText>合</w:delText>
        </w:r>
      </w:del>
      <w:r w:rsidRPr="004E0573">
        <w:rPr>
          <w:rFonts w:ascii="华文楷体" w:eastAsia="华文楷体" w:hAnsi="华文楷体" w:hint="eastAsia"/>
          <w:sz w:val="28"/>
          <w:szCs w:val="28"/>
        </w:rPr>
        <w:t>起来了，这些平时我们看到的这个柱子啊，瓶子啊，或者我们的身体啊，这个叫大种所造，</w:t>
      </w:r>
      <w:del w:id="1096" w:author="admin" w:date="2015-07-06T21:46:00Z">
        <w:r w:rsidRPr="004E0573" w:rsidDel="00024958">
          <w:rPr>
            <w:rFonts w:ascii="华文楷体" w:eastAsia="华文楷体" w:hAnsi="华文楷体" w:hint="eastAsia"/>
            <w:sz w:val="28"/>
            <w:szCs w:val="28"/>
          </w:rPr>
          <w:delText>啊大种所造四</w:delText>
        </w:r>
      </w:del>
      <w:ins w:id="1097" w:author="admin" w:date="2015-07-06T21:46:00Z">
        <w:r w:rsidR="00024958">
          <w:rPr>
            <w:rFonts w:ascii="华文楷体" w:eastAsia="华文楷体" w:hAnsi="华文楷体" w:hint="eastAsia"/>
            <w:sz w:val="28"/>
            <w:szCs w:val="28"/>
          </w:rPr>
          <w:t>大种所造色</w:t>
        </w:r>
      </w:ins>
      <w:del w:id="1098" w:author="admin" w:date="2015-07-06T21:46:00Z">
        <w:r w:rsidRPr="004E0573" w:rsidDel="00024958">
          <w:rPr>
            <w:rFonts w:ascii="华文楷体" w:eastAsia="华文楷体" w:hAnsi="华文楷体" w:hint="eastAsia"/>
            <w:sz w:val="28"/>
            <w:szCs w:val="28"/>
          </w:rPr>
          <w:delText>，</w:delText>
        </w:r>
      </w:del>
      <w:ins w:id="1099" w:author="admin" w:date="2015-07-06T21:46:00Z">
        <w:r w:rsidR="00024958">
          <w:rPr>
            <w:rFonts w:ascii="华文楷体" w:eastAsia="华文楷体" w:hAnsi="华文楷体" w:hint="eastAsia"/>
            <w:sz w:val="28"/>
            <w:szCs w:val="28"/>
          </w:rPr>
          <w:t>。</w:t>
        </w:r>
      </w:ins>
      <w:r w:rsidRPr="004E0573">
        <w:rPr>
          <w:rFonts w:ascii="华文楷体" w:eastAsia="华文楷体" w:hAnsi="华文楷体" w:hint="eastAsia"/>
          <w:sz w:val="28"/>
          <w:szCs w:val="28"/>
        </w:rPr>
        <w:t>这个方面就是说他的这个因和</w:t>
      </w:r>
      <w:del w:id="1100" w:author="admin" w:date="2015-07-06T21:46:00Z">
        <w:r w:rsidRPr="004E0573" w:rsidDel="00502C13">
          <w:rPr>
            <w:rFonts w:ascii="华文楷体" w:eastAsia="华文楷体" w:hAnsi="华文楷体" w:hint="eastAsia"/>
            <w:sz w:val="28"/>
            <w:szCs w:val="28"/>
          </w:rPr>
          <w:delText>他</w:delText>
        </w:r>
      </w:del>
      <w:ins w:id="1101" w:author="admin" w:date="2015-07-06T21:46:00Z">
        <w:r w:rsidR="00502C13">
          <w:rPr>
            <w:rFonts w:ascii="华文楷体" w:eastAsia="华文楷体" w:hAnsi="华文楷体" w:hint="eastAsia"/>
            <w:sz w:val="28"/>
            <w:szCs w:val="28"/>
          </w:rPr>
          <w:t>它</w:t>
        </w:r>
      </w:ins>
      <w:r w:rsidRPr="004E0573">
        <w:rPr>
          <w:rFonts w:ascii="华文楷体" w:eastAsia="华文楷体" w:hAnsi="华文楷体" w:hint="eastAsia"/>
          <w:sz w:val="28"/>
          <w:szCs w:val="28"/>
        </w:rPr>
        <w:t>的这样一种</w:t>
      </w:r>
      <w:del w:id="1102" w:author="admin" w:date="2015-07-06T21:47:00Z">
        <w:r w:rsidRPr="004E0573" w:rsidDel="00502C13">
          <w:rPr>
            <w:rFonts w:ascii="华文楷体" w:eastAsia="华文楷体" w:hAnsi="华文楷体" w:hint="eastAsia"/>
            <w:sz w:val="28"/>
            <w:szCs w:val="28"/>
          </w:rPr>
          <w:delText>累结</w:delText>
        </w:r>
      </w:del>
      <w:ins w:id="1103" w:author="admin" w:date="2015-07-06T21:47:00Z">
        <w:r w:rsidR="00502C13">
          <w:rPr>
            <w:rFonts w:ascii="华文楷体" w:eastAsia="华文楷体" w:hAnsi="华文楷体" w:hint="eastAsia"/>
            <w:sz w:val="28"/>
            <w:szCs w:val="28"/>
          </w:rPr>
          <w:t>累积</w:t>
        </w:r>
      </w:ins>
      <w:r w:rsidRPr="004E0573">
        <w:rPr>
          <w:rFonts w:ascii="华文楷体" w:eastAsia="华文楷体" w:hAnsi="华文楷体" w:hint="eastAsia"/>
          <w:sz w:val="28"/>
          <w:szCs w:val="28"/>
        </w:rPr>
        <w:t>的果</w:t>
      </w:r>
      <w:del w:id="1104" w:author="admin" w:date="2015-07-06T21:47:00Z">
        <w:r w:rsidRPr="004E0573" w:rsidDel="00502C13">
          <w:rPr>
            <w:rFonts w:ascii="华文楷体" w:eastAsia="华文楷体" w:hAnsi="华文楷体" w:hint="eastAsia"/>
            <w:sz w:val="28"/>
            <w:szCs w:val="28"/>
          </w:rPr>
          <w:delText>，</w:delText>
        </w:r>
      </w:del>
      <w:ins w:id="1105" w:author="admin" w:date="2015-07-06T21:47:00Z">
        <w:r w:rsidR="00502C13">
          <w:rPr>
            <w:rFonts w:ascii="华文楷体" w:eastAsia="华文楷体" w:hAnsi="华文楷体" w:hint="eastAsia"/>
            <w:sz w:val="28"/>
            <w:szCs w:val="28"/>
          </w:rPr>
          <w:t>。</w:t>
        </w:r>
      </w:ins>
      <w:r w:rsidRPr="004E0573">
        <w:rPr>
          <w:rFonts w:ascii="华文楷体" w:eastAsia="华文楷体" w:hAnsi="华文楷体" w:hint="eastAsia"/>
          <w:sz w:val="28"/>
          <w:szCs w:val="28"/>
        </w:rPr>
        <w:t>那么这些大种和大种所造的法，就是说一切色法呢，</w:t>
      </w:r>
      <w:proofErr w:type="gramStart"/>
      <w:r w:rsidRPr="004E0573">
        <w:rPr>
          <w:rFonts w:ascii="华文楷体" w:eastAsia="华文楷体" w:hAnsi="华文楷体" w:hint="eastAsia"/>
          <w:sz w:val="28"/>
          <w:szCs w:val="28"/>
        </w:rPr>
        <w:t>除识以外</w:t>
      </w:r>
      <w:proofErr w:type="gramEnd"/>
      <w:r w:rsidRPr="004E0573">
        <w:rPr>
          <w:rFonts w:ascii="华文楷体" w:eastAsia="华文楷体" w:hAnsi="华文楷体" w:hint="eastAsia"/>
          <w:sz w:val="28"/>
          <w:szCs w:val="28"/>
        </w:rPr>
        <w:t>没有其余外境</w:t>
      </w:r>
      <w:del w:id="1106" w:author="admin" w:date="2015-07-06T21:48:00Z">
        <w:r w:rsidRPr="004E0573" w:rsidDel="00BF29EF">
          <w:rPr>
            <w:rFonts w:ascii="华文楷体" w:eastAsia="华文楷体" w:hAnsi="华文楷体" w:hint="eastAsia"/>
            <w:sz w:val="28"/>
            <w:szCs w:val="28"/>
          </w:rPr>
          <w:delText>，</w:delText>
        </w:r>
      </w:del>
      <w:ins w:id="1107" w:author="admin" w:date="2015-07-06T21:48:00Z">
        <w:r w:rsidR="00BF29EF">
          <w:rPr>
            <w:rFonts w:ascii="华文楷体" w:eastAsia="华文楷体" w:hAnsi="华文楷体" w:hint="eastAsia"/>
            <w:sz w:val="28"/>
            <w:szCs w:val="28"/>
          </w:rPr>
          <w:t>。</w:t>
        </w:r>
      </w:ins>
    </w:p>
    <w:p w:rsidR="00A75875" w:rsidRDefault="004E0573" w:rsidP="00232F0C">
      <w:pPr>
        <w:ind w:firstLine="570"/>
        <w:rPr>
          <w:ins w:id="1108" w:author="admin" w:date="2015-07-06T21:51:00Z"/>
          <w:rFonts w:ascii="华文楷体" w:eastAsia="华文楷体" w:hAnsi="华文楷体" w:hint="eastAsia"/>
          <w:sz w:val="28"/>
          <w:szCs w:val="28"/>
        </w:rPr>
      </w:pPr>
      <w:r w:rsidRPr="004E0573">
        <w:rPr>
          <w:rFonts w:ascii="华文楷体" w:eastAsia="华文楷体" w:hAnsi="华文楷体" w:hint="eastAsia"/>
          <w:sz w:val="28"/>
          <w:szCs w:val="28"/>
        </w:rPr>
        <w:t>那么就是说一般的凡夫的人，愚痴的人认为呢，离开心识之外，这些都是单独存在的</w:t>
      </w:r>
      <w:del w:id="1109" w:author="admin" w:date="2015-07-06T21:48:00Z">
        <w:r w:rsidRPr="004E0573" w:rsidDel="00BF29EF">
          <w:rPr>
            <w:rFonts w:ascii="华文楷体" w:eastAsia="华文楷体" w:hAnsi="华文楷体" w:hint="eastAsia"/>
            <w:sz w:val="28"/>
            <w:szCs w:val="28"/>
          </w:rPr>
          <w:delText>，</w:delText>
        </w:r>
      </w:del>
      <w:ins w:id="1110" w:author="admin" w:date="2015-07-06T21:48:00Z">
        <w:r w:rsidR="00BF29EF">
          <w:rPr>
            <w:rFonts w:ascii="华文楷体" w:eastAsia="华文楷体" w:hAnsi="华文楷体" w:hint="eastAsia"/>
            <w:sz w:val="28"/>
            <w:szCs w:val="28"/>
          </w:rPr>
          <w:t>。</w:t>
        </w:r>
      </w:ins>
      <w:r w:rsidRPr="004E0573">
        <w:rPr>
          <w:rFonts w:ascii="华文楷体" w:eastAsia="华文楷体" w:hAnsi="华文楷体" w:hint="eastAsia"/>
          <w:sz w:val="28"/>
          <w:szCs w:val="28"/>
        </w:rPr>
        <w:t>有一个色法的外境，但是呢在这个当中说，</w:t>
      </w:r>
      <w:proofErr w:type="gramStart"/>
      <w:r w:rsidRPr="004E0573">
        <w:rPr>
          <w:rFonts w:ascii="华文楷体" w:eastAsia="华文楷体" w:hAnsi="华文楷体" w:hint="eastAsia"/>
          <w:sz w:val="28"/>
          <w:szCs w:val="28"/>
        </w:rPr>
        <w:t>除识以外</w:t>
      </w:r>
      <w:proofErr w:type="gramEnd"/>
      <w:r w:rsidRPr="004E0573">
        <w:rPr>
          <w:rFonts w:ascii="华文楷体" w:eastAsia="华文楷体" w:hAnsi="华文楷体" w:hint="eastAsia"/>
          <w:sz w:val="28"/>
          <w:szCs w:val="28"/>
        </w:rPr>
        <w:t>无有其余外境，“正属识中摄,”除了心识以外呢，没有其余外境了</w:t>
      </w:r>
      <w:del w:id="1111" w:author="admin" w:date="2015-07-06T21:48:00Z">
        <w:r w:rsidRPr="004E0573" w:rsidDel="00BF29EF">
          <w:rPr>
            <w:rFonts w:ascii="华文楷体" w:eastAsia="华文楷体" w:hAnsi="华文楷体" w:hint="eastAsia"/>
            <w:sz w:val="28"/>
            <w:szCs w:val="28"/>
          </w:rPr>
          <w:delText>，</w:delText>
        </w:r>
      </w:del>
      <w:ins w:id="1112" w:author="admin" w:date="2015-07-06T21:48:00Z">
        <w:r w:rsidR="00BF29EF">
          <w:rPr>
            <w:rFonts w:ascii="华文楷体" w:eastAsia="华文楷体" w:hAnsi="华文楷体" w:hint="eastAsia"/>
            <w:sz w:val="28"/>
            <w:szCs w:val="28"/>
          </w:rPr>
          <w:t>。</w:t>
        </w:r>
      </w:ins>
      <w:r w:rsidRPr="004E0573">
        <w:rPr>
          <w:rFonts w:ascii="华文楷体" w:eastAsia="华文楷体" w:hAnsi="华文楷体" w:hint="eastAsia"/>
          <w:sz w:val="28"/>
          <w:szCs w:val="28"/>
        </w:rPr>
        <w:t>这一现象都是心</w:t>
      </w:r>
      <w:proofErr w:type="gramStart"/>
      <w:r w:rsidRPr="004E0573">
        <w:rPr>
          <w:rFonts w:ascii="华文楷体" w:eastAsia="华文楷体" w:hAnsi="华文楷体" w:hint="eastAsia"/>
          <w:sz w:val="28"/>
          <w:szCs w:val="28"/>
        </w:rPr>
        <w:t>识本身</w:t>
      </w:r>
      <w:proofErr w:type="gramEnd"/>
      <w:r w:rsidRPr="004E0573">
        <w:rPr>
          <w:rFonts w:ascii="华文楷体" w:eastAsia="华文楷体" w:hAnsi="华文楷体" w:hint="eastAsia"/>
          <w:sz w:val="28"/>
          <w:szCs w:val="28"/>
        </w:rPr>
        <w:t>而安立的，为此可摄于识中</w:t>
      </w:r>
      <w:del w:id="1113" w:author="admin" w:date="2015-07-06T21:49:00Z">
        <w:r w:rsidRPr="004E0573" w:rsidDel="00BF29EF">
          <w:rPr>
            <w:rFonts w:ascii="华文楷体" w:eastAsia="华文楷体" w:hAnsi="华文楷体" w:hint="eastAsia"/>
            <w:sz w:val="28"/>
            <w:szCs w:val="28"/>
          </w:rPr>
          <w:delText>，</w:delText>
        </w:r>
      </w:del>
      <w:ins w:id="1114" w:author="admin" w:date="2015-07-06T21:49:00Z">
        <w:r w:rsidR="00BF29EF">
          <w:rPr>
            <w:rFonts w:ascii="华文楷体" w:eastAsia="华文楷体" w:hAnsi="华文楷体" w:hint="eastAsia"/>
            <w:sz w:val="28"/>
            <w:szCs w:val="28"/>
          </w:rPr>
          <w:t>。</w:t>
        </w:r>
      </w:ins>
      <w:r w:rsidRPr="004E0573">
        <w:rPr>
          <w:rFonts w:ascii="华文楷体" w:eastAsia="华文楷体" w:hAnsi="华文楷体" w:hint="eastAsia"/>
          <w:sz w:val="28"/>
          <w:szCs w:val="28"/>
        </w:rPr>
        <w:t>所以说这样解释之后呢，就知道龙树菩萨在《六十正理论》当中，他是</w:t>
      </w:r>
      <w:proofErr w:type="gramStart"/>
      <w:r w:rsidRPr="004E0573">
        <w:rPr>
          <w:rFonts w:ascii="华文楷体" w:eastAsia="华文楷体" w:hAnsi="华文楷体" w:hint="eastAsia"/>
          <w:sz w:val="28"/>
          <w:szCs w:val="28"/>
        </w:rPr>
        <w:t>可</w:t>
      </w:r>
      <w:r w:rsidRPr="004E0573">
        <w:rPr>
          <w:rFonts w:ascii="华文楷体" w:eastAsia="华文楷体" w:hAnsi="华文楷体" w:hint="eastAsia"/>
          <w:sz w:val="28"/>
          <w:szCs w:val="28"/>
        </w:rPr>
        <w:lastRenderedPageBreak/>
        <w:t>以承许的</w:t>
      </w:r>
      <w:proofErr w:type="gramEnd"/>
      <w:del w:id="1115" w:author="admin" w:date="2015-07-06T21:49:00Z">
        <w:r w:rsidRPr="004E0573" w:rsidDel="006466AD">
          <w:rPr>
            <w:rFonts w:ascii="华文楷体" w:eastAsia="华文楷体" w:hAnsi="华文楷体" w:hint="eastAsia"/>
            <w:sz w:val="28"/>
            <w:szCs w:val="28"/>
          </w:rPr>
          <w:delText>，</w:delText>
        </w:r>
      </w:del>
      <w:ins w:id="1116" w:author="admin" w:date="2015-07-06T21:49:00Z">
        <w:r w:rsidR="006466AD">
          <w:rPr>
            <w:rFonts w:ascii="华文楷体" w:eastAsia="华文楷体" w:hAnsi="华文楷体" w:hint="eastAsia"/>
            <w:sz w:val="28"/>
            <w:szCs w:val="28"/>
          </w:rPr>
          <w:t>。</w:t>
        </w:r>
      </w:ins>
      <w:r w:rsidRPr="004E0573">
        <w:rPr>
          <w:rFonts w:ascii="华文楷体" w:eastAsia="华文楷体" w:hAnsi="华文楷体" w:hint="eastAsia"/>
          <w:sz w:val="28"/>
          <w:szCs w:val="28"/>
        </w:rPr>
        <w:t>那就是说你要按照什么样去解释《六十正理论》当中这个话，如果按照</w:t>
      </w:r>
      <w:ins w:id="1117" w:author="admin" w:date="2015-07-05T23:55:00Z">
        <w:r w:rsidR="009527A8">
          <w:rPr>
            <w:rFonts w:ascii="华文楷体" w:eastAsia="华文楷体" w:hAnsi="华文楷体" w:hint="eastAsia"/>
            <w:sz w:val="28"/>
            <w:szCs w:val="28"/>
          </w:rPr>
          <w:t>自</w:t>
        </w:r>
      </w:ins>
      <w:del w:id="1118" w:author="admin" w:date="2015-07-05T23:55:00Z">
        <w:r w:rsidRPr="004E0573" w:rsidDel="009527A8">
          <w:rPr>
            <w:rFonts w:ascii="华文楷体" w:eastAsia="华文楷体" w:hAnsi="华文楷体" w:hint="eastAsia"/>
            <w:sz w:val="28"/>
            <w:szCs w:val="28"/>
          </w:rPr>
          <w:delText>智</w:delText>
        </w:r>
      </w:del>
      <w:r w:rsidRPr="004E0573">
        <w:rPr>
          <w:rFonts w:ascii="华文楷体" w:eastAsia="华文楷体" w:hAnsi="华文楷体" w:hint="eastAsia"/>
          <w:sz w:val="28"/>
          <w:szCs w:val="28"/>
        </w:rPr>
        <w:t>空的这些</w:t>
      </w:r>
      <w:proofErr w:type="gramStart"/>
      <w:r w:rsidRPr="004E0573">
        <w:rPr>
          <w:rFonts w:ascii="华文楷体" w:eastAsia="华文楷体" w:hAnsi="华文楷体" w:hint="eastAsia"/>
          <w:sz w:val="28"/>
          <w:szCs w:val="28"/>
        </w:rPr>
        <w:t>论师看</w:t>
      </w:r>
      <w:proofErr w:type="gramEnd"/>
      <w:r w:rsidRPr="004E0573">
        <w:rPr>
          <w:rFonts w:ascii="华文楷体" w:eastAsia="华文楷体" w:hAnsi="华文楷体" w:hint="eastAsia"/>
          <w:sz w:val="28"/>
          <w:szCs w:val="28"/>
        </w:rPr>
        <w:t>的时候呢，</w:t>
      </w:r>
      <w:del w:id="1119" w:author="admin" w:date="2015-07-06T21:49:00Z">
        <w:r w:rsidRPr="004E0573" w:rsidDel="006466AD">
          <w:rPr>
            <w:rFonts w:ascii="华文楷体" w:eastAsia="华文楷体" w:hAnsi="华文楷体" w:hint="eastAsia"/>
            <w:sz w:val="28"/>
            <w:szCs w:val="28"/>
          </w:rPr>
          <w:delText>他就</w:delText>
        </w:r>
      </w:del>
      <w:ins w:id="1120" w:author="admin" w:date="2015-07-06T21:49:00Z">
        <w:r w:rsidR="006466AD">
          <w:rPr>
            <w:rFonts w:ascii="华文楷体" w:eastAsia="华文楷体" w:hAnsi="华文楷体" w:hint="eastAsia"/>
            <w:sz w:val="28"/>
            <w:szCs w:val="28"/>
          </w:rPr>
          <w:t>如果</w:t>
        </w:r>
      </w:ins>
      <w:proofErr w:type="gramStart"/>
      <w:r w:rsidRPr="004E0573">
        <w:rPr>
          <w:rFonts w:ascii="华文楷体" w:eastAsia="华文楷体" w:hAnsi="华文楷体" w:hint="eastAsia"/>
          <w:sz w:val="28"/>
          <w:szCs w:val="28"/>
        </w:rPr>
        <w:t>不承许</w:t>
      </w:r>
      <w:proofErr w:type="gramEnd"/>
      <w:r w:rsidRPr="004E0573">
        <w:rPr>
          <w:rFonts w:ascii="华文楷体" w:eastAsia="华文楷体" w:hAnsi="华文楷体" w:hint="eastAsia"/>
          <w:sz w:val="28"/>
          <w:szCs w:val="28"/>
        </w:rPr>
        <w:t>唯识啊，他就不一定这样解释了</w:t>
      </w:r>
      <w:del w:id="1121" w:author="admin" w:date="2015-07-06T21:50:00Z">
        <w:r w:rsidRPr="004E0573" w:rsidDel="000934CE">
          <w:rPr>
            <w:rFonts w:ascii="华文楷体" w:eastAsia="华文楷体" w:hAnsi="华文楷体" w:hint="eastAsia"/>
            <w:sz w:val="28"/>
            <w:szCs w:val="28"/>
          </w:rPr>
          <w:delText>，</w:delText>
        </w:r>
      </w:del>
      <w:ins w:id="1122" w:author="admin" w:date="2015-07-06T21:50:00Z">
        <w:r w:rsidR="000934CE">
          <w:rPr>
            <w:rFonts w:ascii="华文楷体" w:eastAsia="华文楷体" w:hAnsi="华文楷体" w:hint="eastAsia"/>
            <w:sz w:val="28"/>
            <w:szCs w:val="28"/>
          </w:rPr>
          <w:t>。</w:t>
        </w:r>
      </w:ins>
      <w:r w:rsidRPr="004E0573">
        <w:rPr>
          <w:rFonts w:ascii="华文楷体" w:eastAsia="华文楷体" w:hAnsi="华文楷体" w:hint="eastAsia"/>
          <w:sz w:val="28"/>
          <w:szCs w:val="28"/>
        </w:rPr>
        <w:t>但是龙树菩萨这《六十正理论》到底是该怎么样解释</w:t>
      </w:r>
      <w:ins w:id="1123" w:author="admin" w:date="2015-07-06T21:50:00Z">
        <w:r w:rsidR="0061499D">
          <w:rPr>
            <w:rFonts w:ascii="华文楷体" w:eastAsia="华文楷体" w:hAnsi="华文楷体" w:hint="eastAsia"/>
            <w:sz w:val="28"/>
            <w:szCs w:val="28"/>
          </w:rPr>
          <w:t>？</w:t>
        </w:r>
      </w:ins>
      <w:del w:id="1124" w:author="admin" w:date="2015-07-06T21:50:00Z">
        <w:r w:rsidRPr="004E0573" w:rsidDel="0061499D">
          <w:rPr>
            <w:rFonts w:ascii="华文楷体" w:eastAsia="华文楷体" w:hAnsi="华文楷体" w:hint="eastAsia"/>
            <w:sz w:val="28"/>
            <w:szCs w:val="28"/>
          </w:rPr>
          <w:delText>，</w:delText>
        </w:r>
      </w:del>
      <w:r w:rsidRPr="004E0573">
        <w:rPr>
          <w:rFonts w:ascii="华文楷体" w:eastAsia="华文楷体" w:hAnsi="华文楷体" w:hint="eastAsia"/>
          <w:sz w:val="28"/>
          <w:szCs w:val="28"/>
        </w:rPr>
        <w:t>实际上就是说这些菩萨的金刚句</w:t>
      </w:r>
      <w:ins w:id="1125" w:author="admin" w:date="2015-07-06T21:50:00Z">
        <w:r w:rsidR="00FA2424">
          <w:rPr>
            <w:rFonts w:ascii="华文楷体" w:eastAsia="华文楷体" w:hAnsi="华文楷体" w:hint="eastAsia"/>
            <w:sz w:val="28"/>
            <w:szCs w:val="28"/>
          </w:rPr>
          <w:t>，</w:t>
        </w:r>
      </w:ins>
      <w:del w:id="1126" w:author="admin" w:date="2015-07-06T21:50:00Z">
        <w:r w:rsidRPr="004E0573" w:rsidDel="00FA2424">
          <w:rPr>
            <w:rFonts w:ascii="华文楷体" w:eastAsia="华文楷体" w:hAnsi="华文楷体" w:hint="eastAsia"/>
            <w:sz w:val="28"/>
            <w:szCs w:val="28"/>
          </w:rPr>
          <w:delText>啊以</w:delText>
        </w:r>
      </w:del>
      <w:ins w:id="1127" w:author="admin" w:date="2015-07-06T21:50:00Z">
        <w:r w:rsidR="00FA2424">
          <w:rPr>
            <w:rFonts w:ascii="华文楷体" w:eastAsia="华文楷体" w:hAnsi="华文楷体" w:hint="eastAsia"/>
            <w:sz w:val="28"/>
            <w:szCs w:val="28"/>
          </w:rPr>
          <w:t>你</w:t>
        </w:r>
      </w:ins>
      <w:r w:rsidRPr="004E0573">
        <w:rPr>
          <w:rFonts w:ascii="华文楷体" w:eastAsia="华文楷体" w:hAnsi="华文楷体" w:hint="eastAsia"/>
          <w:sz w:val="28"/>
          <w:szCs w:val="28"/>
        </w:rPr>
        <w:t>这样解释也可以，那样解释也是可以的，都可以</w:t>
      </w:r>
      <w:del w:id="1128" w:author="admin" w:date="2015-07-06T21:50:00Z">
        <w:r w:rsidRPr="004E0573" w:rsidDel="00FA2424">
          <w:rPr>
            <w:rFonts w:ascii="华文楷体" w:eastAsia="华文楷体" w:hAnsi="华文楷体" w:hint="eastAsia"/>
            <w:sz w:val="28"/>
            <w:szCs w:val="28"/>
          </w:rPr>
          <w:delText>，</w:delText>
        </w:r>
      </w:del>
      <w:ins w:id="1129" w:author="admin" w:date="2015-07-06T21:50:00Z">
        <w:r w:rsidR="00FA2424">
          <w:rPr>
            <w:rFonts w:ascii="华文楷体" w:eastAsia="华文楷体" w:hAnsi="华文楷体" w:hint="eastAsia"/>
            <w:sz w:val="28"/>
            <w:szCs w:val="28"/>
          </w:rPr>
          <w:t>。</w:t>
        </w:r>
      </w:ins>
      <w:r w:rsidRPr="004E0573">
        <w:rPr>
          <w:rFonts w:ascii="华文楷体" w:eastAsia="华文楷体" w:hAnsi="华文楷体" w:hint="eastAsia"/>
          <w:sz w:val="28"/>
          <w:szCs w:val="28"/>
        </w:rPr>
        <w:t>所以</w:t>
      </w:r>
      <w:proofErr w:type="gramStart"/>
      <w:r w:rsidRPr="004E0573">
        <w:rPr>
          <w:rFonts w:ascii="华文楷体" w:eastAsia="华文楷体" w:hAnsi="华文楷体" w:hint="eastAsia"/>
          <w:sz w:val="28"/>
          <w:szCs w:val="28"/>
        </w:rPr>
        <w:t>说静命论师</w:t>
      </w:r>
      <w:proofErr w:type="gramEnd"/>
      <w:r w:rsidRPr="004E0573">
        <w:rPr>
          <w:rFonts w:ascii="华文楷体" w:eastAsia="华文楷体" w:hAnsi="华文楷体" w:hint="eastAsia"/>
          <w:sz w:val="28"/>
          <w:szCs w:val="28"/>
        </w:rPr>
        <w:t>啊就把直接按照字面的意思呢，解释在这个心识当中，由此可以</w:t>
      </w:r>
      <w:proofErr w:type="gramStart"/>
      <w:r w:rsidRPr="004E0573">
        <w:rPr>
          <w:rFonts w:ascii="华文楷体" w:eastAsia="华文楷体" w:hAnsi="华文楷体" w:hint="eastAsia"/>
          <w:sz w:val="28"/>
          <w:szCs w:val="28"/>
        </w:rPr>
        <w:t>规</w:t>
      </w:r>
      <w:proofErr w:type="gramEnd"/>
      <w:r w:rsidRPr="004E0573">
        <w:rPr>
          <w:rFonts w:ascii="华文楷体" w:eastAsia="华文楷体" w:hAnsi="华文楷体" w:hint="eastAsia"/>
          <w:sz w:val="28"/>
          <w:szCs w:val="28"/>
        </w:rPr>
        <w:t>摄于识中</w:t>
      </w:r>
      <w:del w:id="1130" w:author="admin" w:date="2015-07-06T21:51:00Z">
        <w:r w:rsidRPr="004E0573" w:rsidDel="00A75875">
          <w:rPr>
            <w:rFonts w:ascii="华文楷体" w:eastAsia="华文楷体" w:hAnsi="华文楷体" w:hint="eastAsia"/>
            <w:sz w:val="28"/>
            <w:szCs w:val="28"/>
          </w:rPr>
          <w:delText>，</w:delText>
        </w:r>
      </w:del>
      <w:ins w:id="1131" w:author="admin" w:date="2015-07-06T21:51:00Z">
        <w:r w:rsidR="00A75875">
          <w:rPr>
            <w:rFonts w:ascii="华文楷体" w:eastAsia="华文楷体" w:hAnsi="华文楷体" w:hint="eastAsia"/>
            <w:sz w:val="28"/>
            <w:szCs w:val="28"/>
          </w:rPr>
          <w:t>。</w:t>
        </w:r>
      </w:ins>
      <w:r w:rsidRPr="004E0573">
        <w:rPr>
          <w:rFonts w:ascii="华文楷体" w:eastAsia="华文楷体" w:hAnsi="华文楷体" w:hint="eastAsia"/>
          <w:sz w:val="28"/>
          <w:szCs w:val="28"/>
        </w:rPr>
        <w:t>下面解释后两句</w:t>
      </w:r>
      <w:ins w:id="1132" w:author="admin" w:date="2015-07-06T21:51:00Z">
        <w:r w:rsidR="00A75875">
          <w:rPr>
            <w:rFonts w:ascii="华文楷体" w:eastAsia="华文楷体" w:hAnsi="华文楷体" w:hint="eastAsia"/>
            <w:sz w:val="28"/>
            <w:szCs w:val="28"/>
          </w:rPr>
          <w:t>：</w:t>
        </w:r>
      </w:ins>
    </w:p>
    <w:p w:rsidR="00A75875" w:rsidRDefault="00A75875" w:rsidP="00232F0C">
      <w:pPr>
        <w:ind w:firstLine="570"/>
        <w:rPr>
          <w:ins w:id="1133" w:author="admin" w:date="2015-07-06T21:51:00Z"/>
          <w:rFonts w:ascii="华文楷体" w:eastAsia="华文楷体" w:hAnsi="华文楷体" w:hint="eastAsia"/>
          <w:sz w:val="28"/>
          <w:szCs w:val="28"/>
        </w:rPr>
      </w:pPr>
      <w:ins w:id="1134" w:author="admin" w:date="2015-07-06T21:51:00Z">
        <w:r>
          <w:rPr>
            <w:rFonts w:ascii="华文楷体" w:eastAsia="华文楷体" w:hAnsi="华文楷体" w:hint="eastAsia"/>
            <w:sz w:val="28"/>
            <w:szCs w:val="28"/>
          </w:rPr>
          <w:t>【</w:t>
        </w:r>
      </w:ins>
      <w:del w:id="1135" w:author="admin" w:date="2015-07-06T21:51:00Z">
        <w:r w:rsidR="004E0573" w:rsidRPr="00A75875" w:rsidDel="00A75875">
          <w:rPr>
            <w:rFonts w:asciiTheme="minorEastAsia" w:hAnsiTheme="minorEastAsia" w:hint="eastAsia"/>
            <w:sz w:val="28"/>
            <w:szCs w:val="28"/>
            <w:rPrChange w:id="1136" w:author="admin" w:date="2015-07-06T21:51:00Z">
              <w:rPr>
                <w:rFonts w:ascii="华文楷体" w:eastAsia="华文楷体" w:hAnsi="华文楷体" w:hint="eastAsia"/>
                <w:sz w:val="28"/>
                <w:szCs w:val="28"/>
              </w:rPr>
            </w:rPrChange>
          </w:rPr>
          <w:delText>，</w:delText>
        </w:r>
      </w:del>
      <w:r w:rsidR="004E0573" w:rsidRPr="00A75875">
        <w:rPr>
          <w:rFonts w:asciiTheme="minorEastAsia" w:hAnsiTheme="minorEastAsia" w:hint="eastAsia"/>
          <w:sz w:val="28"/>
          <w:szCs w:val="28"/>
          <w:rPrChange w:id="1137" w:author="admin" w:date="2015-07-06T21:51:00Z">
            <w:rPr>
              <w:rFonts w:ascii="华文楷体" w:eastAsia="华文楷体" w:hAnsi="华文楷体" w:hint="eastAsia"/>
              <w:sz w:val="28"/>
              <w:szCs w:val="28"/>
            </w:rPr>
          </w:rPrChange>
        </w:rPr>
        <w:t>如果又有人想，所以大种无论是外境，还是非外境的心识，之本性都真实存在</w:t>
      </w:r>
      <w:ins w:id="1138" w:author="admin" w:date="2015-07-06T21:51:00Z">
        <w:r w:rsidRPr="00A75875">
          <w:rPr>
            <w:rFonts w:asciiTheme="minorEastAsia" w:hAnsiTheme="minorEastAsia" w:hint="eastAsia"/>
            <w:sz w:val="28"/>
            <w:szCs w:val="28"/>
            <w:rPrChange w:id="1139" w:author="admin" w:date="2015-07-06T21:51:00Z">
              <w:rPr>
                <w:rFonts w:ascii="华文楷体" w:eastAsia="华文楷体" w:hAnsi="华文楷体" w:hint="eastAsia"/>
                <w:sz w:val="28"/>
                <w:szCs w:val="28"/>
              </w:rPr>
            </w:rPrChange>
          </w:rPr>
          <w:t>。</w:t>
        </w:r>
      </w:ins>
      <w:del w:id="1140" w:author="admin" w:date="2015-07-06T21:51:00Z">
        <w:r w:rsidR="004E0573" w:rsidRPr="004E0573" w:rsidDel="00A75875">
          <w:rPr>
            <w:rFonts w:ascii="华文楷体" w:eastAsia="华文楷体" w:hAnsi="华文楷体" w:hint="eastAsia"/>
            <w:sz w:val="28"/>
            <w:szCs w:val="28"/>
          </w:rPr>
          <w:delText>，</w:delText>
        </w:r>
      </w:del>
      <w:ins w:id="1141" w:author="admin" w:date="2015-07-06T21:51:00Z">
        <w:r>
          <w:rPr>
            <w:rFonts w:ascii="华文楷体" w:eastAsia="华文楷体" w:hAnsi="华文楷体" w:hint="eastAsia"/>
            <w:sz w:val="28"/>
            <w:szCs w:val="28"/>
          </w:rPr>
          <w:t>】</w:t>
        </w:r>
      </w:ins>
    </w:p>
    <w:p w:rsidR="006545B0" w:rsidRDefault="004E0573" w:rsidP="00232F0C">
      <w:pPr>
        <w:ind w:firstLine="570"/>
        <w:rPr>
          <w:ins w:id="1142" w:author="admin" w:date="2015-07-06T21:55:00Z"/>
          <w:rFonts w:ascii="华文楷体" w:eastAsia="华文楷体" w:hAnsi="华文楷体" w:hint="eastAsia"/>
          <w:sz w:val="28"/>
          <w:szCs w:val="28"/>
        </w:rPr>
      </w:pPr>
      <w:r w:rsidRPr="004E0573">
        <w:rPr>
          <w:rFonts w:ascii="华文楷体" w:eastAsia="华文楷体" w:hAnsi="华文楷体" w:hint="eastAsia"/>
          <w:sz w:val="28"/>
          <w:szCs w:val="28"/>
        </w:rPr>
        <w:t>有人想呢就是说大种不管</w:t>
      </w:r>
      <w:del w:id="1143" w:author="admin" w:date="2015-07-06T21:51:00Z">
        <w:r w:rsidRPr="004E0573" w:rsidDel="00954E17">
          <w:rPr>
            <w:rFonts w:ascii="华文楷体" w:eastAsia="华文楷体" w:hAnsi="华文楷体" w:hint="eastAsia"/>
            <w:sz w:val="28"/>
            <w:szCs w:val="28"/>
          </w:rPr>
          <w:delText>是，</w:delText>
        </w:r>
      </w:del>
      <w:r w:rsidRPr="004E0573">
        <w:rPr>
          <w:rFonts w:ascii="华文楷体" w:eastAsia="华文楷体" w:hAnsi="华文楷体" w:hint="eastAsia"/>
          <w:sz w:val="28"/>
          <w:szCs w:val="28"/>
        </w:rPr>
        <w:t>是外境的法也好，还是</w:t>
      </w:r>
      <w:del w:id="1144" w:author="admin" w:date="2015-07-06T21:52:00Z">
        <w:r w:rsidRPr="004E0573" w:rsidDel="00954E17">
          <w:rPr>
            <w:rFonts w:ascii="华文楷体" w:eastAsia="华文楷体" w:hAnsi="华文楷体" w:hint="eastAsia"/>
            <w:sz w:val="28"/>
            <w:szCs w:val="28"/>
          </w:rPr>
          <w:delText>他</w:delText>
        </w:r>
      </w:del>
      <w:ins w:id="1145" w:author="admin" w:date="2015-07-06T21:52:00Z">
        <w:r w:rsidR="00954E17">
          <w:rPr>
            <w:rFonts w:ascii="华文楷体" w:eastAsia="华文楷体" w:hAnsi="华文楷体" w:hint="eastAsia"/>
            <w:sz w:val="28"/>
            <w:szCs w:val="28"/>
          </w:rPr>
          <w:t>它</w:t>
        </w:r>
      </w:ins>
      <w:r w:rsidRPr="004E0573">
        <w:rPr>
          <w:rFonts w:ascii="华文楷体" w:eastAsia="华文楷体" w:hAnsi="华文楷体" w:hint="eastAsia"/>
          <w:sz w:val="28"/>
          <w:szCs w:val="28"/>
        </w:rPr>
        <w:t>归属在非外境的心识当中也好，实际上呢这个本性都是真实存在的，啊都存在的</w:t>
      </w:r>
      <w:del w:id="1146" w:author="admin" w:date="2015-07-06T21:52:00Z">
        <w:r w:rsidRPr="004E0573" w:rsidDel="00954E17">
          <w:rPr>
            <w:rFonts w:ascii="华文楷体" w:eastAsia="华文楷体" w:hAnsi="华文楷体" w:hint="eastAsia"/>
            <w:sz w:val="28"/>
            <w:szCs w:val="28"/>
          </w:rPr>
          <w:delText>，</w:delText>
        </w:r>
      </w:del>
      <w:ins w:id="1147" w:author="admin" w:date="2015-07-06T21:52:00Z">
        <w:r w:rsidR="00954E17">
          <w:rPr>
            <w:rFonts w:ascii="华文楷体" w:eastAsia="华文楷体" w:hAnsi="华文楷体" w:hint="eastAsia"/>
            <w:sz w:val="28"/>
            <w:szCs w:val="28"/>
          </w:rPr>
          <w:t>。</w:t>
        </w:r>
      </w:ins>
      <w:r w:rsidRPr="004E0573">
        <w:rPr>
          <w:rFonts w:ascii="华文楷体" w:eastAsia="华文楷体" w:hAnsi="华文楷体" w:hint="eastAsia"/>
          <w:sz w:val="28"/>
          <w:szCs w:val="28"/>
        </w:rPr>
        <w:t>但实际上我们在观察的时候呢</w:t>
      </w:r>
      <w:ins w:id="1148" w:author="admin" w:date="2015-07-06T21:52:00Z">
        <w:r w:rsidR="00BC2AC0">
          <w:rPr>
            <w:rFonts w:ascii="华文楷体" w:eastAsia="华文楷体" w:hAnsi="华文楷体" w:hint="eastAsia"/>
            <w:sz w:val="28"/>
            <w:szCs w:val="28"/>
          </w:rPr>
          <w:t>，</w:t>
        </w:r>
      </w:ins>
      <w:r w:rsidRPr="004E0573">
        <w:rPr>
          <w:rFonts w:ascii="华文楷体" w:eastAsia="华文楷体" w:hAnsi="华文楷体" w:hint="eastAsia"/>
          <w:sz w:val="28"/>
          <w:szCs w:val="28"/>
        </w:rPr>
        <w:t>大种在外境当中是不存在的，因为前面已经讲过了，像这样它已经属于识中了</w:t>
      </w:r>
      <w:del w:id="1149" w:author="admin" w:date="2015-07-06T21:52:00Z">
        <w:r w:rsidRPr="004E0573" w:rsidDel="0028264B">
          <w:rPr>
            <w:rFonts w:ascii="华文楷体" w:eastAsia="华文楷体" w:hAnsi="华文楷体" w:hint="eastAsia"/>
            <w:sz w:val="28"/>
            <w:szCs w:val="28"/>
          </w:rPr>
          <w:delText>，</w:delText>
        </w:r>
      </w:del>
      <w:ins w:id="1150" w:author="admin" w:date="2015-07-06T21:52:00Z">
        <w:r w:rsidR="0028264B">
          <w:rPr>
            <w:rFonts w:ascii="华文楷体" w:eastAsia="华文楷体" w:hAnsi="华文楷体" w:hint="eastAsia"/>
            <w:sz w:val="28"/>
            <w:szCs w:val="28"/>
          </w:rPr>
          <w:t>。</w:t>
        </w:r>
      </w:ins>
      <w:r w:rsidRPr="004E0573">
        <w:rPr>
          <w:rFonts w:ascii="华文楷体" w:eastAsia="华文楷体" w:hAnsi="华文楷体" w:hint="eastAsia"/>
          <w:sz w:val="28"/>
          <w:szCs w:val="28"/>
        </w:rPr>
        <w:t>那么就是说最后在落在心识当中呢，心识的本性是不是真实存在的呢？心识的本性是</w:t>
      </w:r>
      <w:ins w:id="1151" w:author="admin" w:date="2015-07-06T21:53:00Z">
        <w:r w:rsidR="0028264B">
          <w:rPr>
            <w:rFonts w:ascii="华文楷体" w:eastAsia="华文楷体" w:hAnsi="华文楷体" w:hint="eastAsia"/>
            <w:sz w:val="28"/>
            <w:szCs w:val="28"/>
          </w:rPr>
          <w:t>不是</w:t>
        </w:r>
      </w:ins>
      <w:r w:rsidRPr="0028264B">
        <w:rPr>
          <w:rFonts w:ascii="华文楷体" w:eastAsia="华文楷体" w:hAnsi="华文楷体" w:hint="eastAsia"/>
          <w:sz w:val="28"/>
          <w:szCs w:val="28"/>
        </w:rPr>
        <w:t>存在的，下面就分析呢，就是讲“了知彼当离</w:t>
      </w:r>
      <w:del w:id="1152" w:author="admin" w:date="2015-07-06T21:54:00Z">
        <w:r w:rsidRPr="0028264B" w:rsidDel="00101BFF">
          <w:rPr>
            <w:rFonts w:ascii="华文楷体" w:eastAsia="华文楷体" w:hAnsi="华文楷体" w:hint="eastAsia"/>
            <w:sz w:val="28"/>
            <w:szCs w:val="28"/>
          </w:rPr>
          <w:delText>,</w:delText>
        </w:r>
      </w:del>
      <w:r w:rsidRPr="00101BFF">
        <w:rPr>
          <w:rFonts w:ascii="华文楷体" w:eastAsia="华文楷体" w:hAnsi="华文楷体" w:hint="eastAsia"/>
          <w:sz w:val="28"/>
          <w:szCs w:val="28"/>
        </w:rPr>
        <w:t>”</w:t>
      </w:r>
      <w:ins w:id="1153" w:author="admin" w:date="2015-07-06T21:54:00Z">
        <w:r w:rsidR="00101BFF">
          <w:rPr>
            <w:rFonts w:ascii="华文楷体" w:eastAsia="华文楷体" w:hAnsi="华文楷体" w:hint="eastAsia"/>
            <w:sz w:val="28"/>
            <w:szCs w:val="28"/>
          </w:rPr>
          <w:t>。</w:t>
        </w:r>
      </w:ins>
      <w:proofErr w:type="gramStart"/>
      <w:r w:rsidRPr="00101BFF">
        <w:rPr>
          <w:rFonts w:ascii="华文楷体" w:eastAsia="华文楷体" w:hAnsi="华文楷体" w:hint="eastAsia"/>
          <w:sz w:val="28"/>
          <w:szCs w:val="28"/>
        </w:rPr>
        <w:t>“</w:t>
      </w:r>
      <w:proofErr w:type="gramEnd"/>
      <w:del w:id="1154" w:author="admin" w:date="2015-07-06T21:54:00Z">
        <w:r w:rsidRPr="00101BFF" w:rsidDel="00101BFF">
          <w:rPr>
            <w:rFonts w:ascii="华文楷体" w:eastAsia="华文楷体" w:hAnsi="华文楷体" w:hint="eastAsia"/>
            <w:sz w:val="28"/>
            <w:szCs w:val="28"/>
          </w:rPr>
          <w:delText>了知彼当离”，</w:delText>
        </w:r>
      </w:del>
      <w:r w:rsidRPr="00101BFF">
        <w:rPr>
          <w:rFonts w:ascii="华文楷体" w:eastAsia="华文楷体" w:hAnsi="华文楷体" w:hint="eastAsia"/>
          <w:sz w:val="28"/>
          <w:szCs w:val="28"/>
        </w:rPr>
        <w:t>那</w:t>
      </w:r>
      <w:r w:rsidRPr="004E0573">
        <w:rPr>
          <w:rFonts w:ascii="华文楷体" w:eastAsia="华文楷体" w:hAnsi="华文楷体" w:hint="eastAsia"/>
          <w:sz w:val="28"/>
          <w:szCs w:val="28"/>
        </w:rPr>
        <w:t>么了知彼当离“，岂非</w:t>
      </w:r>
      <w:proofErr w:type="gramStart"/>
      <w:r w:rsidRPr="004E0573">
        <w:rPr>
          <w:rFonts w:ascii="华文楷体" w:eastAsia="华文楷体" w:hAnsi="华文楷体" w:hint="eastAsia"/>
          <w:sz w:val="28"/>
          <w:szCs w:val="28"/>
        </w:rPr>
        <w:t>邪</w:t>
      </w:r>
      <w:proofErr w:type="gramEnd"/>
      <w:r w:rsidRPr="004E0573">
        <w:rPr>
          <w:rFonts w:ascii="华文楷体" w:eastAsia="华文楷体" w:hAnsi="华文楷体" w:hint="eastAsia"/>
          <w:sz w:val="28"/>
          <w:szCs w:val="28"/>
        </w:rPr>
        <w:t>分别”，“岂非</w:t>
      </w:r>
      <w:proofErr w:type="gramStart"/>
      <w:r w:rsidRPr="004E0573">
        <w:rPr>
          <w:rFonts w:ascii="华文楷体" w:eastAsia="华文楷体" w:hAnsi="华文楷体" w:hint="eastAsia"/>
          <w:sz w:val="28"/>
          <w:szCs w:val="28"/>
        </w:rPr>
        <w:t>邪</w:t>
      </w:r>
      <w:proofErr w:type="gramEnd"/>
      <w:r w:rsidRPr="004E0573">
        <w:rPr>
          <w:rFonts w:ascii="华文楷体" w:eastAsia="华文楷体" w:hAnsi="华文楷体" w:hint="eastAsia"/>
          <w:sz w:val="28"/>
          <w:szCs w:val="28"/>
        </w:rPr>
        <w:t>分别，”实际上对于他这个提问呢，就直接指出你是个邪分别，真正的理证就第三句当中讲的</w:t>
      </w:r>
      <w:del w:id="1155" w:author="admin" w:date="2015-07-06T21:55:00Z">
        <w:r w:rsidRPr="004E0573" w:rsidDel="00101BFF">
          <w:rPr>
            <w:rFonts w:ascii="华文楷体" w:eastAsia="华文楷体" w:hAnsi="华文楷体" w:hint="eastAsia"/>
            <w:sz w:val="28"/>
            <w:szCs w:val="28"/>
          </w:rPr>
          <w:delText>，</w:delText>
        </w:r>
      </w:del>
      <w:ins w:id="1156" w:author="admin" w:date="2015-07-06T21:55:00Z">
        <w:r w:rsidR="00101BFF">
          <w:rPr>
            <w:rFonts w:ascii="华文楷体" w:eastAsia="华文楷体" w:hAnsi="华文楷体" w:hint="eastAsia"/>
            <w:sz w:val="28"/>
            <w:szCs w:val="28"/>
          </w:rPr>
          <w:t>。</w:t>
        </w:r>
      </w:ins>
    </w:p>
    <w:p w:rsidR="006545B0" w:rsidRDefault="006545B0" w:rsidP="00232F0C">
      <w:pPr>
        <w:ind w:firstLine="570"/>
        <w:rPr>
          <w:ins w:id="1157" w:author="admin" w:date="2015-07-06T21:55:00Z"/>
          <w:rFonts w:ascii="华文楷体" w:eastAsia="华文楷体" w:hAnsi="华文楷体" w:hint="eastAsia"/>
          <w:sz w:val="28"/>
          <w:szCs w:val="28"/>
        </w:rPr>
      </w:pPr>
      <w:ins w:id="1158" w:author="admin" w:date="2015-07-06T21:55:00Z">
        <w:r>
          <w:rPr>
            <w:rFonts w:ascii="华文楷体" w:eastAsia="华文楷体" w:hAnsi="华文楷体" w:hint="eastAsia"/>
            <w:sz w:val="28"/>
            <w:szCs w:val="28"/>
          </w:rPr>
          <w:t>【</w:t>
        </w:r>
        <w:r w:rsidRPr="006545B0">
          <w:rPr>
            <w:rFonts w:asciiTheme="minorEastAsia" w:hAnsiTheme="minorEastAsia" w:hint="eastAsia"/>
            <w:sz w:val="28"/>
            <w:szCs w:val="28"/>
            <w:rPrChange w:id="1159" w:author="admin" w:date="2015-07-06T21:56:00Z">
              <w:rPr>
                <w:rFonts w:ascii="华文楷体" w:eastAsia="华文楷体" w:hAnsi="华文楷体" w:hint="eastAsia"/>
                <w:sz w:val="28"/>
                <w:szCs w:val="28"/>
              </w:rPr>
            </w:rPrChange>
          </w:rPr>
          <w:t>彼</w:t>
        </w:r>
      </w:ins>
      <w:del w:id="1160" w:author="admin" w:date="2015-07-06T21:55:00Z">
        <w:r w:rsidR="004E0573" w:rsidRPr="006545B0" w:rsidDel="006545B0">
          <w:rPr>
            <w:rFonts w:asciiTheme="minorEastAsia" w:hAnsiTheme="minorEastAsia" w:hint="eastAsia"/>
            <w:sz w:val="28"/>
            <w:szCs w:val="28"/>
            <w:rPrChange w:id="1161" w:author="admin" w:date="2015-07-06T21:56:00Z">
              <w:rPr>
                <w:rFonts w:ascii="华文楷体" w:eastAsia="华文楷体" w:hAnsi="华文楷体" w:hint="eastAsia"/>
                <w:sz w:val="28"/>
                <w:szCs w:val="28"/>
              </w:rPr>
            </w:rPrChange>
          </w:rPr>
          <w:delText>理</w:delText>
        </w:r>
      </w:del>
      <w:r w:rsidR="004E0573" w:rsidRPr="006545B0">
        <w:rPr>
          <w:rFonts w:asciiTheme="minorEastAsia" w:hAnsiTheme="minorEastAsia" w:hint="eastAsia"/>
          <w:sz w:val="28"/>
          <w:szCs w:val="28"/>
          <w:rPrChange w:id="1162" w:author="admin" w:date="2015-07-06T21:56:00Z">
            <w:rPr>
              <w:rFonts w:ascii="华文楷体" w:eastAsia="华文楷体" w:hAnsi="华文楷体" w:hint="eastAsia"/>
              <w:sz w:val="28"/>
              <w:szCs w:val="28"/>
            </w:rPr>
          </w:rPrChange>
        </w:rPr>
        <w:t>论中的后两句，已明确指出心识的自性背离智慧之义,因为于真正的智慧前不现之故。</w:t>
      </w:r>
      <w:ins w:id="1163" w:author="admin" w:date="2015-07-06T21:55:00Z">
        <w:r>
          <w:rPr>
            <w:rFonts w:ascii="华文楷体" w:eastAsia="华文楷体" w:hAnsi="华文楷体" w:hint="eastAsia"/>
            <w:sz w:val="28"/>
            <w:szCs w:val="28"/>
          </w:rPr>
          <w:t>】</w:t>
        </w:r>
      </w:ins>
    </w:p>
    <w:p w:rsidR="004C076D" w:rsidRPr="004E0573" w:rsidDel="004C076D" w:rsidRDefault="004E0573" w:rsidP="004C076D">
      <w:pPr>
        <w:ind w:firstLine="570"/>
        <w:rPr>
          <w:ins w:id="1164" w:author="admin" w:date="2015-07-06T21:57:00Z"/>
          <w:rFonts w:ascii="华文楷体" w:eastAsia="华文楷体" w:hAnsi="华文楷体"/>
          <w:sz w:val="28"/>
          <w:szCs w:val="28"/>
        </w:rPr>
      </w:pPr>
      <w:r w:rsidRPr="004E0573">
        <w:rPr>
          <w:rFonts w:ascii="华文楷体" w:eastAsia="华文楷体" w:hAnsi="华文楷体" w:hint="eastAsia"/>
          <w:sz w:val="28"/>
          <w:szCs w:val="28"/>
        </w:rPr>
        <w:t>那么就有些第三句当中讲到心识的自性背离智慧，因为</w:t>
      </w:r>
      <w:del w:id="1165" w:author="admin" w:date="2015-07-06T21:56:00Z">
        <w:r w:rsidRPr="004E0573" w:rsidDel="009D1DB7">
          <w:rPr>
            <w:rFonts w:ascii="华文楷体" w:eastAsia="华文楷体" w:hAnsi="华文楷体" w:hint="eastAsia"/>
            <w:sz w:val="28"/>
            <w:szCs w:val="28"/>
          </w:rPr>
          <w:delText>他</w:delText>
        </w:r>
      </w:del>
      <w:ins w:id="1166" w:author="admin" w:date="2015-07-06T21:56:00Z">
        <w:r w:rsidR="009D1DB7">
          <w:rPr>
            <w:rFonts w:ascii="华文楷体" w:eastAsia="华文楷体" w:hAnsi="华文楷体" w:hint="eastAsia"/>
            <w:sz w:val="28"/>
            <w:szCs w:val="28"/>
          </w:rPr>
          <w:t>它</w:t>
        </w:r>
      </w:ins>
      <w:del w:id="1167" w:author="admin" w:date="2015-07-06T21:56:00Z">
        <w:r w:rsidRPr="004E0573" w:rsidDel="009D1DB7">
          <w:rPr>
            <w:rFonts w:ascii="华文楷体" w:eastAsia="华文楷体" w:hAnsi="华文楷体" w:hint="eastAsia"/>
            <w:sz w:val="28"/>
            <w:szCs w:val="28"/>
          </w:rPr>
          <w:delText>的</w:delText>
        </w:r>
      </w:del>
      <w:ins w:id="1168" w:author="admin" w:date="2015-07-06T21:56:00Z">
        <w:r w:rsidR="009D1DB7">
          <w:rPr>
            <w:rFonts w:ascii="华文楷体" w:eastAsia="华文楷体" w:hAnsi="华文楷体" w:hint="eastAsia"/>
            <w:sz w:val="28"/>
            <w:szCs w:val="28"/>
          </w:rPr>
          <w:t>在</w:t>
        </w:r>
      </w:ins>
      <w:r w:rsidRPr="004E0573">
        <w:rPr>
          <w:rFonts w:ascii="华文楷体" w:eastAsia="华文楷体" w:hAnsi="华文楷体" w:hint="eastAsia"/>
          <w:sz w:val="28"/>
          <w:szCs w:val="28"/>
        </w:rPr>
        <w:t>真正的智慧面前不现之故，就是</w:t>
      </w:r>
      <w:del w:id="1169" w:author="admin" w:date="2015-07-06T21:56:00Z">
        <w:r w:rsidRPr="004E0573" w:rsidDel="009D1DB7">
          <w:rPr>
            <w:rFonts w:ascii="华文楷体" w:eastAsia="华文楷体" w:hAnsi="华文楷体" w:hint="eastAsia"/>
            <w:sz w:val="28"/>
            <w:szCs w:val="28"/>
          </w:rPr>
          <w:delText>将</w:delText>
        </w:r>
      </w:del>
      <w:ins w:id="1170" w:author="admin" w:date="2015-07-06T21:56:00Z">
        <w:r w:rsidR="009D1DB7">
          <w:rPr>
            <w:rFonts w:ascii="华文楷体" w:eastAsia="华文楷体" w:hAnsi="华文楷体" w:hint="eastAsia"/>
            <w:sz w:val="28"/>
            <w:szCs w:val="28"/>
          </w:rPr>
          <w:t>讲</w:t>
        </w:r>
      </w:ins>
      <w:r w:rsidRPr="004E0573">
        <w:rPr>
          <w:rFonts w:ascii="华文楷体" w:eastAsia="华文楷体" w:hAnsi="华文楷体" w:hint="eastAsia"/>
          <w:sz w:val="28"/>
          <w:szCs w:val="28"/>
        </w:rPr>
        <w:t>“了知彼”</w:t>
      </w:r>
      <w:ins w:id="1171" w:author="admin" w:date="2015-07-06T21:56:00Z">
        <w:r w:rsidR="009D1DB7">
          <w:rPr>
            <w:rFonts w:ascii="华文楷体" w:eastAsia="华文楷体" w:hAnsi="华文楷体" w:hint="eastAsia"/>
            <w:sz w:val="28"/>
            <w:szCs w:val="28"/>
          </w:rPr>
          <w:t>，</w:t>
        </w:r>
      </w:ins>
      <w:r w:rsidRPr="004E0573">
        <w:rPr>
          <w:rFonts w:ascii="华文楷体" w:eastAsia="华文楷体" w:hAnsi="华文楷体" w:hint="eastAsia"/>
          <w:sz w:val="28"/>
          <w:szCs w:val="28"/>
        </w:rPr>
        <w:t>了知彼这个“彼”字呢，就是讲心识，“当离”这个当离呢，有些译本当中呢</w:t>
      </w:r>
      <w:del w:id="1172" w:author="admin" w:date="2015-07-06T21:57:00Z">
        <w:r w:rsidRPr="004E0573" w:rsidDel="004C076D">
          <w:rPr>
            <w:rFonts w:ascii="华文楷体" w:eastAsia="华文楷体" w:hAnsi="华文楷体" w:hint="eastAsia"/>
            <w:sz w:val="28"/>
            <w:szCs w:val="28"/>
          </w:rPr>
          <w:delText xml:space="preserve"> </w:delText>
        </w:r>
      </w:del>
      <w:ins w:id="1173" w:author="admin" w:date="2015-07-06T21:57:00Z">
        <w:r w:rsidR="004C076D">
          <w:rPr>
            <w:rFonts w:ascii="华文楷体" w:eastAsia="华文楷体" w:hAnsi="华文楷体" w:hint="eastAsia"/>
            <w:sz w:val="28"/>
            <w:szCs w:val="28"/>
          </w:rPr>
          <w:t>，</w:t>
        </w:r>
      </w:ins>
    </w:p>
    <w:p w:rsidR="004E0573" w:rsidRPr="004E0573" w:rsidDel="004C076D" w:rsidRDefault="004E0573" w:rsidP="004C076D">
      <w:pPr>
        <w:ind w:firstLine="570"/>
        <w:rPr>
          <w:del w:id="1174" w:author="admin" w:date="2015-07-06T21:57:00Z"/>
          <w:rFonts w:ascii="华文楷体" w:eastAsia="华文楷体" w:hAnsi="华文楷体"/>
          <w:sz w:val="28"/>
          <w:szCs w:val="28"/>
        </w:rPr>
      </w:pPr>
      <w:del w:id="1175" w:author="admin" w:date="2015-07-06T21:57:00Z">
        <w:r w:rsidRPr="004E0573" w:rsidDel="004C076D">
          <w:rPr>
            <w:rFonts w:ascii="华文楷体" w:eastAsia="华文楷体" w:hAnsi="华文楷体" w:hint="eastAsia"/>
            <w:sz w:val="28"/>
            <w:szCs w:val="28"/>
          </w:rPr>
          <w:lastRenderedPageBreak/>
          <w:delText xml:space="preserve">50.04                                                                            </w:delText>
        </w:r>
        <w:r w:rsidRPr="004E0573" w:rsidDel="004C076D">
          <w:rPr>
            <w:rFonts w:ascii="华文楷体" w:eastAsia="华文楷体" w:hAnsi="华文楷体"/>
            <w:sz w:val="28"/>
            <w:szCs w:val="28"/>
          </w:rPr>
          <w:delText xml:space="preserve">                                                                                                                                                                                                                                                                                                                                                                                                                                                                                                                                                                                                                  </w:delText>
        </w:r>
      </w:del>
    </w:p>
    <w:p w:rsidR="00B12263" w:rsidRPr="00B12263" w:rsidDel="004C076D" w:rsidRDefault="00B12263" w:rsidP="004C076D">
      <w:pPr>
        <w:ind w:firstLine="570"/>
        <w:rPr>
          <w:del w:id="1176" w:author="admin" w:date="2015-07-06T21:57:00Z"/>
          <w:rFonts w:ascii="华文楷体" w:eastAsia="华文楷体" w:hAnsi="华文楷体"/>
          <w:sz w:val="28"/>
          <w:szCs w:val="28"/>
        </w:rPr>
        <w:pPrChange w:id="1177" w:author="admin" w:date="2015-07-06T21:57:00Z">
          <w:pPr>
            <w:ind w:firstLine="570"/>
          </w:pPr>
        </w:pPrChange>
      </w:pPr>
      <w:del w:id="1178" w:author="admin" w:date="2015-07-06T21:57:00Z">
        <w:r w:rsidRPr="00B12263" w:rsidDel="004C076D">
          <w:rPr>
            <w:rFonts w:ascii="华文楷体" w:eastAsia="华文楷体" w:hAnsi="华文楷体" w:hint="eastAsia"/>
            <w:sz w:val="28"/>
            <w:szCs w:val="28"/>
          </w:rPr>
          <w:delText>《中观庄严论释》 第015课 50-56分钟 圆慧</w:delText>
        </w:r>
      </w:del>
    </w:p>
    <w:p w:rsidR="00352166" w:rsidRDefault="00B12263" w:rsidP="004C076D">
      <w:pPr>
        <w:ind w:firstLine="570"/>
        <w:rPr>
          <w:ins w:id="1179" w:author="admin" w:date="2015-07-06T22:01:00Z"/>
          <w:rFonts w:ascii="华文楷体" w:eastAsia="华文楷体" w:hAnsi="华文楷体" w:hint="eastAsia"/>
          <w:sz w:val="28"/>
          <w:szCs w:val="28"/>
        </w:rPr>
        <w:pPrChange w:id="1180" w:author="admin" w:date="2015-07-06T21:57:00Z">
          <w:pPr>
            <w:ind w:firstLine="570"/>
          </w:pPr>
        </w:pPrChange>
      </w:pPr>
      <w:del w:id="1181" w:author="admin" w:date="2015-07-06T21:57:00Z">
        <w:r w:rsidRPr="00B12263" w:rsidDel="004C076D">
          <w:rPr>
            <w:rFonts w:ascii="华文楷体" w:eastAsia="华文楷体" w:hAnsi="华文楷体" w:hint="eastAsia"/>
            <w:sz w:val="28"/>
            <w:szCs w:val="28"/>
          </w:rPr>
          <w:delText>（49:53）实际上对于这个提问，直接指出了这个邪分别。真正理证，第三句当中讲的，彼论中的后两句已明确指出，心识的自性背离智慧之义，因为于真正的智慧面前不现之故。第三句当中讲到，心识的自性背离智慧，因为它在真正智慧面前不现之故，就是讲了知彼，这个彼字就是讲心识。当离，这个当离有些译本当中，</w:delText>
        </w:r>
      </w:del>
      <w:r w:rsidRPr="00B12263">
        <w:rPr>
          <w:rFonts w:ascii="华文楷体" w:eastAsia="华文楷体" w:hAnsi="华文楷体" w:hint="eastAsia"/>
          <w:sz w:val="28"/>
          <w:szCs w:val="28"/>
        </w:rPr>
        <w:t>我看其他译本，它就是说背离智慧的意思</w:t>
      </w:r>
      <w:ins w:id="1182" w:author="admin" w:date="2015-07-06T21:58:00Z">
        <w:r w:rsidR="004C076D">
          <w:rPr>
            <w:rFonts w:ascii="华文楷体" w:eastAsia="华文楷体" w:hAnsi="华文楷体" w:hint="eastAsia"/>
            <w:sz w:val="28"/>
            <w:szCs w:val="28"/>
          </w:rPr>
          <w:t>，</w:t>
        </w:r>
      </w:ins>
      <w:del w:id="1183" w:author="admin" w:date="2015-07-06T21:58:00Z">
        <w:r w:rsidRPr="00B12263" w:rsidDel="004C076D">
          <w:rPr>
            <w:rFonts w:ascii="华文楷体" w:eastAsia="华文楷体" w:hAnsi="华文楷体" w:hint="eastAsia"/>
            <w:sz w:val="28"/>
            <w:szCs w:val="28"/>
          </w:rPr>
          <w:delText>。</w:delText>
        </w:r>
      </w:del>
      <w:r w:rsidRPr="00B12263">
        <w:rPr>
          <w:rFonts w:ascii="华文楷体" w:eastAsia="华文楷体" w:hAnsi="华文楷体" w:hint="eastAsia"/>
          <w:sz w:val="28"/>
          <w:szCs w:val="28"/>
        </w:rPr>
        <w:t>后面注释当中也是讲到了背离智慧</w:t>
      </w:r>
      <w:del w:id="1184" w:author="admin" w:date="2015-07-06T21:58:00Z">
        <w:r w:rsidRPr="00B12263" w:rsidDel="004C076D">
          <w:rPr>
            <w:rFonts w:ascii="华文楷体" w:eastAsia="华文楷体" w:hAnsi="华文楷体" w:hint="eastAsia"/>
            <w:sz w:val="28"/>
            <w:szCs w:val="28"/>
          </w:rPr>
          <w:delText>，</w:delText>
        </w:r>
      </w:del>
      <w:ins w:id="1185" w:author="admin" w:date="2015-07-06T21:58:00Z">
        <w:r w:rsidR="004C076D">
          <w:rPr>
            <w:rFonts w:ascii="华文楷体" w:eastAsia="华文楷体" w:hAnsi="华文楷体" w:hint="eastAsia"/>
            <w:sz w:val="28"/>
            <w:szCs w:val="28"/>
          </w:rPr>
          <w:t>。</w:t>
        </w:r>
      </w:ins>
      <w:r w:rsidRPr="00B12263">
        <w:rPr>
          <w:rFonts w:ascii="华文楷体" w:eastAsia="华文楷体" w:hAnsi="华文楷体" w:hint="eastAsia"/>
          <w:sz w:val="28"/>
          <w:szCs w:val="28"/>
        </w:rPr>
        <w:t>当离</w:t>
      </w:r>
      <w:ins w:id="1186" w:author="admin" w:date="2015-07-06T21:58:00Z">
        <w:r w:rsidR="004C076D">
          <w:rPr>
            <w:rFonts w:ascii="华文楷体" w:eastAsia="华文楷体" w:hAnsi="华文楷体" w:hint="eastAsia"/>
            <w:sz w:val="28"/>
            <w:szCs w:val="28"/>
          </w:rPr>
          <w:t>好像是应该离开</w:t>
        </w:r>
      </w:ins>
      <w:ins w:id="1187" w:author="admin" w:date="2015-07-06T21:59:00Z">
        <w:r w:rsidR="004C076D">
          <w:rPr>
            <w:rFonts w:ascii="华文楷体" w:eastAsia="华文楷体" w:hAnsi="华文楷体" w:hint="eastAsia"/>
            <w:sz w:val="28"/>
            <w:szCs w:val="28"/>
          </w:rPr>
          <w:t>的意思</w:t>
        </w:r>
      </w:ins>
      <w:del w:id="1188" w:author="admin" w:date="2015-07-06T21:59:00Z">
        <w:r w:rsidRPr="00B12263" w:rsidDel="004C076D">
          <w:rPr>
            <w:rFonts w:ascii="华文楷体" w:eastAsia="华文楷体" w:hAnsi="华文楷体" w:hint="eastAsia"/>
            <w:sz w:val="28"/>
            <w:szCs w:val="28"/>
          </w:rPr>
          <w:delText>它的意思是</w:delText>
        </w:r>
      </w:del>
      <w:r w:rsidRPr="00B12263">
        <w:rPr>
          <w:rFonts w:ascii="华文楷体" w:eastAsia="华文楷体" w:hAnsi="华文楷体" w:hint="eastAsia"/>
          <w:sz w:val="28"/>
          <w:szCs w:val="28"/>
        </w:rPr>
        <w:t>，我们可以按这个译本</w:t>
      </w:r>
      <w:proofErr w:type="gramStart"/>
      <w:r w:rsidRPr="00B12263">
        <w:rPr>
          <w:rFonts w:ascii="华文楷体" w:eastAsia="华文楷体" w:hAnsi="华文楷体" w:hint="eastAsia"/>
          <w:sz w:val="28"/>
          <w:szCs w:val="28"/>
        </w:rPr>
        <w:t>当中讲当离</w:t>
      </w:r>
      <w:proofErr w:type="gramEnd"/>
      <w:r w:rsidRPr="00B12263">
        <w:rPr>
          <w:rFonts w:ascii="华文楷体" w:eastAsia="华文楷体" w:hAnsi="华文楷体" w:hint="eastAsia"/>
          <w:sz w:val="28"/>
          <w:szCs w:val="28"/>
        </w:rPr>
        <w:t>，应该了知这样一种心识，它是背离智慧的缘故，所以抉择的时候，</w:t>
      </w:r>
      <w:ins w:id="1189" w:author="admin" w:date="2015-07-06T21:59:00Z">
        <w:r w:rsidR="004C076D">
          <w:rPr>
            <w:rFonts w:ascii="华文楷体" w:eastAsia="华文楷体" w:hAnsi="华文楷体" w:hint="eastAsia"/>
            <w:sz w:val="28"/>
            <w:szCs w:val="28"/>
          </w:rPr>
          <w:t>也</w:t>
        </w:r>
      </w:ins>
      <w:proofErr w:type="gramStart"/>
      <w:r w:rsidRPr="00B12263">
        <w:rPr>
          <w:rFonts w:ascii="华文楷体" w:eastAsia="华文楷体" w:hAnsi="华文楷体" w:hint="eastAsia"/>
          <w:sz w:val="28"/>
          <w:szCs w:val="28"/>
        </w:rPr>
        <w:t>应该善巧地</w:t>
      </w:r>
      <w:proofErr w:type="gramEnd"/>
      <w:r w:rsidRPr="00B12263">
        <w:rPr>
          <w:rFonts w:ascii="华文楷体" w:eastAsia="华文楷体" w:hAnsi="华文楷体" w:hint="eastAsia"/>
          <w:sz w:val="28"/>
          <w:szCs w:val="28"/>
        </w:rPr>
        <w:t>离开它的这种实有承认。就是因为真正的智慧面前，根本不现所谓的心识。怎么样去理解呢？如果心识是实有存在的，当圣者获得</w:t>
      </w:r>
      <w:proofErr w:type="gramStart"/>
      <w:r w:rsidRPr="00B12263">
        <w:rPr>
          <w:rFonts w:ascii="华文楷体" w:eastAsia="华文楷体" w:hAnsi="华文楷体" w:hint="eastAsia"/>
          <w:sz w:val="28"/>
          <w:szCs w:val="28"/>
        </w:rPr>
        <w:t>入根本慧</w:t>
      </w:r>
      <w:proofErr w:type="gramEnd"/>
      <w:r w:rsidRPr="00B12263">
        <w:rPr>
          <w:rFonts w:ascii="华文楷体" w:eastAsia="华文楷体" w:hAnsi="华文楷体" w:hint="eastAsia"/>
          <w:sz w:val="28"/>
          <w:szCs w:val="28"/>
        </w:rPr>
        <w:t>定智慧的时候，也应该照见它，因为它是胜义有，如果它是胜义有，圣者</w:t>
      </w:r>
      <w:ins w:id="1190" w:author="admin" w:date="2015-07-06T22:00:00Z">
        <w:r w:rsidR="004C076D">
          <w:rPr>
            <w:rFonts w:ascii="华文楷体" w:eastAsia="华文楷体" w:hAnsi="华文楷体" w:hint="eastAsia"/>
            <w:sz w:val="28"/>
            <w:szCs w:val="28"/>
          </w:rPr>
          <w:t>又</w:t>
        </w:r>
      </w:ins>
      <w:proofErr w:type="gramStart"/>
      <w:r w:rsidRPr="00B12263">
        <w:rPr>
          <w:rFonts w:ascii="华文楷体" w:eastAsia="华文楷体" w:hAnsi="华文楷体" w:hint="eastAsia"/>
          <w:sz w:val="28"/>
          <w:szCs w:val="28"/>
        </w:rPr>
        <w:t>入根本慧</w:t>
      </w:r>
      <w:proofErr w:type="gramEnd"/>
      <w:r w:rsidRPr="00B12263">
        <w:rPr>
          <w:rFonts w:ascii="华文楷体" w:eastAsia="华文楷体" w:hAnsi="华文楷体" w:hint="eastAsia"/>
          <w:sz w:val="28"/>
          <w:szCs w:val="28"/>
        </w:rPr>
        <w:t>定照见法界的实相，应该照见它才对。但是恰恰在菩萨</w:t>
      </w:r>
      <w:proofErr w:type="gramStart"/>
      <w:r w:rsidRPr="00B12263">
        <w:rPr>
          <w:rFonts w:ascii="华文楷体" w:eastAsia="华文楷体" w:hAnsi="华文楷体" w:hint="eastAsia"/>
          <w:sz w:val="28"/>
          <w:szCs w:val="28"/>
        </w:rPr>
        <w:t>入根本慧</w:t>
      </w:r>
      <w:proofErr w:type="gramEnd"/>
      <w:r w:rsidRPr="00B12263">
        <w:rPr>
          <w:rFonts w:ascii="华文楷体" w:eastAsia="华文楷体" w:hAnsi="华文楷体" w:hint="eastAsia"/>
          <w:sz w:val="28"/>
          <w:szCs w:val="28"/>
        </w:rPr>
        <w:t>定的时候，什么都不见。这个心识的自性根本不见的缘故，所以这个方面</w:t>
      </w:r>
      <w:del w:id="1191" w:author="admin" w:date="2015-07-06T22:00:00Z">
        <w:r w:rsidRPr="00B12263" w:rsidDel="00352166">
          <w:rPr>
            <w:rFonts w:ascii="华文楷体" w:eastAsia="华文楷体" w:hAnsi="华文楷体" w:hint="eastAsia"/>
            <w:sz w:val="28"/>
            <w:szCs w:val="28"/>
          </w:rPr>
          <w:delText>说，</w:delText>
        </w:r>
      </w:del>
      <w:r w:rsidRPr="00B12263">
        <w:rPr>
          <w:rFonts w:ascii="华文楷体" w:eastAsia="华文楷体" w:hAnsi="华文楷体" w:hint="eastAsia"/>
          <w:sz w:val="28"/>
          <w:szCs w:val="28"/>
        </w:rPr>
        <w:t>就叫真正的智慧面前不现。不现的原因就是说明不是胜义有的，你所谓的心</w:t>
      </w:r>
      <w:proofErr w:type="gramStart"/>
      <w:r w:rsidRPr="00B12263">
        <w:rPr>
          <w:rFonts w:ascii="华文楷体" w:eastAsia="华文楷体" w:hAnsi="华文楷体" w:hint="eastAsia"/>
          <w:sz w:val="28"/>
          <w:szCs w:val="28"/>
        </w:rPr>
        <w:t>识不是</w:t>
      </w:r>
      <w:proofErr w:type="gramEnd"/>
      <w:r w:rsidRPr="00B12263">
        <w:rPr>
          <w:rFonts w:ascii="华文楷体" w:eastAsia="华文楷体" w:hAnsi="华文楷体" w:hint="eastAsia"/>
          <w:sz w:val="28"/>
          <w:szCs w:val="28"/>
        </w:rPr>
        <w:t>胜义有，</w:t>
      </w:r>
      <w:ins w:id="1192" w:author="admin" w:date="2015-07-06T22:00:00Z">
        <w:r w:rsidR="00352166">
          <w:rPr>
            <w:rFonts w:ascii="华文楷体" w:eastAsia="华文楷体" w:hAnsi="华文楷体" w:hint="eastAsia"/>
            <w:sz w:val="28"/>
            <w:szCs w:val="28"/>
          </w:rPr>
          <w:t>不是胜义有</w:t>
        </w:r>
      </w:ins>
      <w:ins w:id="1193" w:author="admin" w:date="2015-07-06T22:01:00Z">
        <w:r w:rsidR="00352166">
          <w:rPr>
            <w:rFonts w:ascii="华文楷体" w:eastAsia="华文楷体" w:hAnsi="华文楷体" w:hint="eastAsia"/>
            <w:sz w:val="28"/>
            <w:szCs w:val="28"/>
          </w:rPr>
          <w:t>也</w:t>
        </w:r>
      </w:ins>
      <w:r w:rsidRPr="00B12263">
        <w:rPr>
          <w:rFonts w:ascii="华文楷体" w:eastAsia="华文楷体" w:hAnsi="华文楷体" w:hint="eastAsia"/>
          <w:sz w:val="28"/>
          <w:szCs w:val="28"/>
        </w:rPr>
        <w:t>觉得它是真实存在</w:t>
      </w:r>
      <w:ins w:id="1194" w:author="admin" w:date="2015-07-06T22:01:00Z">
        <w:r w:rsidR="00352166">
          <w:rPr>
            <w:rFonts w:ascii="华文楷体" w:eastAsia="华文楷体" w:hAnsi="华文楷体" w:hint="eastAsia"/>
            <w:sz w:val="28"/>
            <w:szCs w:val="28"/>
          </w:rPr>
          <w:t>的，这个</w:t>
        </w:r>
      </w:ins>
      <w:r w:rsidRPr="00B12263">
        <w:rPr>
          <w:rFonts w:ascii="华文楷体" w:eastAsia="华文楷体" w:hAnsi="华文楷体" w:hint="eastAsia"/>
          <w:sz w:val="28"/>
          <w:szCs w:val="28"/>
        </w:rPr>
        <w:t>就是</w:t>
      </w:r>
      <w:proofErr w:type="gramStart"/>
      <w:r w:rsidRPr="00B12263">
        <w:rPr>
          <w:rFonts w:ascii="华文楷体" w:eastAsia="华文楷体" w:hAnsi="华文楷体" w:hint="eastAsia"/>
          <w:sz w:val="28"/>
          <w:szCs w:val="28"/>
        </w:rPr>
        <w:t>邪</w:t>
      </w:r>
      <w:proofErr w:type="gramEnd"/>
      <w:r w:rsidRPr="00B12263">
        <w:rPr>
          <w:rFonts w:ascii="华文楷体" w:eastAsia="华文楷体" w:hAnsi="华文楷体" w:hint="eastAsia"/>
          <w:sz w:val="28"/>
          <w:szCs w:val="28"/>
        </w:rPr>
        <w:t>分别。所以，后面一句说，你们的这种想法，难道不是颠倒的分别吗？你们有这种想法就成颠倒分别。</w:t>
      </w:r>
    </w:p>
    <w:p w:rsidR="005144CB" w:rsidRDefault="00B12263" w:rsidP="004C076D">
      <w:pPr>
        <w:ind w:firstLine="570"/>
        <w:rPr>
          <w:ins w:id="1195" w:author="admin" w:date="2015-07-06T22:08:00Z"/>
          <w:rFonts w:ascii="华文楷体" w:eastAsia="华文楷体" w:hAnsi="华文楷体" w:hint="eastAsia"/>
          <w:sz w:val="28"/>
          <w:szCs w:val="28"/>
        </w:rPr>
        <w:pPrChange w:id="1196" w:author="admin" w:date="2015-07-06T21:57:00Z">
          <w:pPr>
            <w:ind w:firstLine="570"/>
          </w:pPr>
        </w:pPrChange>
      </w:pPr>
      <w:r w:rsidRPr="00B12263">
        <w:rPr>
          <w:rFonts w:ascii="华文楷体" w:eastAsia="华文楷体" w:hAnsi="华文楷体" w:hint="eastAsia"/>
          <w:sz w:val="28"/>
          <w:szCs w:val="28"/>
        </w:rPr>
        <w:t>所以说，第一句、第二句破掉了外境，安立了心识；第三句把心识也是破掉了，在胜义</w:t>
      </w:r>
      <w:proofErr w:type="gramStart"/>
      <w:r w:rsidRPr="00B12263">
        <w:rPr>
          <w:rFonts w:ascii="华文楷体" w:eastAsia="华文楷体" w:hAnsi="华文楷体" w:hint="eastAsia"/>
          <w:sz w:val="28"/>
          <w:szCs w:val="28"/>
        </w:rPr>
        <w:t>谛</w:t>
      </w:r>
      <w:proofErr w:type="gramEnd"/>
      <w:r w:rsidRPr="00B12263">
        <w:rPr>
          <w:rFonts w:ascii="华文楷体" w:eastAsia="华文楷体" w:hAnsi="华文楷体" w:hint="eastAsia"/>
          <w:sz w:val="28"/>
          <w:szCs w:val="28"/>
        </w:rPr>
        <w:t>当中、</w:t>
      </w:r>
      <w:proofErr w:type="gramStart"/>
      <w:r w:rsidRPr="00B12263">
        <w:rPr>
          <w:rFonts w:ascii="华文楷体" w:eastAsia="华文楷体" w:hAnsi="华文楷体" w:hint="eastAsia"/>
          <w:sz w:val="28"/>
          <w:szCs w:val="28"/>
        </w:rPr>
        <w:t>实相当</w:t>
      </w:r>
      <w:proofErr w:type="gramEnd"/>
      <w:r w:rsidRPr="00B12263">
        <w:rPr>
          <w:rFonts w:ascii="华文楷体" w:eastAsia="华文楷体" w:hAnsi="华文楷体" w:hint="eastAsia"/>
          <w:sz w:val="28"/>
          <w:szCs w:val="28"/>
        </w:rPr>
        <w:t>中，心</w:t>
      </w:r>
      <w:proofErr w:type="gramStart"/>
      <w:r w:rsidRPr="00B12263">
        <w:rPr>
          <w:rFonts w:ascii="华文楷体" w:eastAsia="华文楷体" w:hAnsi="华文楷体" w:hint="eastAsia"/>
          <w:sz w:val="28"/>
          <w:szCs w:val="28"/>
        </w:rPr>
        <w:t>识不是</w:t>
      </w:r>
      <w:proofErr w:type="gramEnd"/>
      <w:r w:rsidRPr="00B12263">
        <w:rPr>
          <w:rFonts w:ascii="华文楷体" w:eastAsia="华文楷体" w:hAnsi="华文楷体" w:hint="eastAsia"/>
          <w:sz w:val="28"/>
          <w:szCs w:val="28"/>
        </w:rPr>
        <w:t>真实有，在胜义当中一切是无所缘的。所以，你如果认为这些大种在名言中有，心识</w:t>
      </w:r>
      <w:r w:rsidRPr="00B12263">
        <w:rPr>
          <w:rFonts w:ascii="华文楷体" w:eastAsia="华文楷体" w:hAnsi="华文楷体" w:hint="eastAsia"/>
          <w:sz w:val="28"/>
          <w:szCs w:val="28"/>
        </w:rPr>
        <w:lastRenderedPageBreak/>
        <w:t>在胜义当中有，</w:t>
      </w:r>
      <w:ins w:id="1197" w:author="admin" w:date="2015-07-06T22:01:00Z">
        <w:r w:rsidR="00352166">
          <w:rPr>
            <w:rFonts w:ascii="华文楷体" w:eastAsia="华文楷体" w:hAnsi="华文楷体" w:hint="eastAsia"/>
            <w:sz w:val="28"/>
            <w:szCs w:val="28"/>
          </w:rPr>
          <w:t>像这样的话，</w:t>
        </w:r>
      </w:ins>
      <w:r w:rsidRPr="00B12263">
        <w:rPr>
          <w:rFonts w:ascii="华文楷体" w:eastAsia="华文楷体" w:hAnsi="华文楷体" w:hint="eastAsia"/>
          <w:sz w:val="28"/>
          <w:szCs w:val="28"/>
        </w:rPr>
        <w:t>这</w:t>
      </w:r>
      <w:ins w:id="1198" w:author="admin" w:date="2015-07-06T22:02:00Z">
        <w:r w:rsidR="00352166">
          <w:rPr>
            <w:rFonts w:ascii="华文楷体" w:eastAsia="华文楷体" w:hAnsi="华文楷体" w:hint="eastAsia"/>
            <w:sz w:val="28"/>
            <w:szCs w:val="28"/>
          </w:rPr>
          <w:t>个</w:t>
        </w:r>
      </w:ins>
      <w:r w:rsidRPr="00B12263">
        <w:rPr>
          <w:rFonts w:ascii="华文楷体" w:eastAsia="华文楷体" w:hAnsi="华文楷体" w:hint="eastAsia"/>
          <w:sz w:val="28"/>
          <w:szCs w:val="28"/>
        </w:rPr>
        <w:t>就是</w:t>
      </w:r>
      <w:proofErr w:type="gramStart"/>
      <w:r w:rsidRPr="00B12263">
        <w:rPr>
          <w:rFonts w:ascii="华文楷体" w:eastAsia="华文楷体" w:hAnsi="华文楷体" w:hint="eastAsia"/>
          <w:sz w:val="28"/>
          <w:szCs w:val="28"/>
        </w:rPr>
        <w:t>邪</w:t>
      </w:r>
      <w:proofErr w:type="gramEnd"/>
      <w:r w:rsidRPr="00B12263">
        <w:rPr>
          <w:rFonts w:ascii="华文楷体" w:eastAsia="华文楷体" w:hAnsi="华文楷体" w:hint="eastAsia"/>
          <w:sz w:val="28"/>
          <w:szCs w:val="28"/>
        </w:rPr>
        <w:t>分别，根本不符合于实际情况。所以这方面是按照自释的观点，</w:t>
      </w:r>
      <w:del w:id="1199" w:author="admin" w:date="2015-07-06T22:03:00Z">
        <w:r w:rsidRPr="00B12263" w:rsidDel="00352166">
          <w:rPr>
            <w:rFonts w:ascii="华文楷体" w:eastAsia="华文楷体" w:hAnsi="华文楷体" w:hint="eastAsia"/>
            <w:sz w:val="28"/>
            <w:szCs w:val="28"/>
          </w:rPr>
          <w:delText>造论自释</w:delText>
        </w:r>
      </w:del>
      <w:ins w:id="1200" w:author="admin" w:date="2015-07-06T22:03:00Z">
        <w:r w:rsidR="00352166">
          <w:rPr>
            <w:rFonts w:ascii="华文楷体" w:eastAsia="华文楷体" w:hAnsi="华文楷体" w:hint="eastAsia"/>
            <w:sz w:val="28"/>
            <w:szCs w:val="28"/>
          </w:rPr>
          <w:t>《中观庄严论自释》</w:t>
        </w:r>
        <w:r w:rsidR="005144CB">
          <w:rPr>
            <w:rFonts w:ascii="华文楷体" w:eastAsia="华文楷体" w:hAnsi="华文楷体" w:hint="eastAsia"/>
            <w:sz w:val="28"/>
            <w:szCs w:val="28"/>
          </w:rPr>
          <w:t>把</w:t>
        </w:r>
      </w:ins>
      <w:r w:rsidRPr="00B12263">
        <w:rPr>
          <w:rFonts w:ascii="华文楷体" w:eastAsia="华文楷体" w:hAnsi="华文楷体" w:hint="eastAsia"/>
          <w:sz w:val="28"/>
          <w:szCs w:val="28"/>
        </w:rPr>
        <w:t>这样一种观点</w:t>
      </w:r>
      <w:del w:id="1201" w:author="admin" w:date="2015-07-06T22:04:00Z">
        <w:r w:rsidRPr="00B12263" w:rsidDel="005144CB">
          <w:rPr>
            <w:rFonts w:ascii="华文楷体" w:eastAsia="华文楷体" w:hAnsi="华文楷体" w:hint="eastAsia"/>
            <w:sz w:val="28"/>
            <w:szCs w:val="28"/>
          </w:rPr>
          <w:delText>。</w:delText>
        </w:r>
      </w:del>
      <w:ins w:id="1202" w:author="admin" w:date="2015-07-06T22:04:00Z">
        <w:r w:rsidR="005144CB">
          <w:rPr>
            <w:rFonts w:ascii="华文楷体" w:eastAsia="华文楷体" w:hAnsi="华文楷体" w:hint="eastAsia"/>
            <w:sz w:val="28"/>
            <w:szCs w:val="28"/>
          </w:rPr>
          <w:t>，</w:t>
        </w:r>
      </w:ins>
      <w:r w:rsidRPr="00B12263">
        <w:rPr>
          <w:rFonts w:ascii="华文楷体" w:eastAsia="华文楷体" w:hAnsi="华文楷体" w:hint="eastAsia"/>
          <w:sz w:val="28"/>
          <w:szCs w:val="28"/>
        </w:rPr>
        <w:t>龙树菩萨</w:t>
      </w:r>
      <w:ins w:id="1203" w:author="admin" w:date="2015-07-06T22:04:00Z">
        <w:r w:rsidR="005144CB">
          <w:rPr>
            <w:rFonts w:ascii="华文楷体" w:eastAsia="华文楷体" w:hAnsi="华文楷体" w:hint="eastAsia"/>
            <w:sz w:val="28"/>
            <w:szCs w:val="28"/>
          </w:rPr>
          <w:t>他</w:t>
        </w:r>
      </w:ins>
      <w:r w:rsidRPr="00B12263">
        <w:rPr>
          <w:rFonts w:ascii="华文楷体" w:eastAsia="华文楷体" w:hAnsi="华文楷体" w:hint="eastAsia"/>
          <w:sz w:val="28"/>
          <w:szCs w:val="28"/>
        </w:rPr>
        <w:t>也承许，名言当中唯识</w:t>
      </w:r>
      <w:ins w:id="1204" w:author="admin" w:date="2015-07-06T22:04:00Z">
        <w:r w:rsidR="005144CB">
          <w:rPr>
            <w:rFonts w:ascii="华文楷体" w:eastAsia="华文楷体" w:hAnsi="华文楷体" w:hint="eastAsia"/>
            <w:sz w:val="28"/>
            <w:szCs w:val="28"/>
          </w:rPr>
          <w:t>，胜义当中</w:t>
        </w:r>
      </w:ins>
      <w:del w:id="1205" w:author="admin" w:date="2015-07-06T22:04:00Z">
        <w:r w:rsidRPr="00B12263" w:rsidDel="005144CB">
          <w:rPr>
            <w:rFonts w:ascii="华文楷体" w:eastAsia="华文楷体" w:hAnsi="华文楷体" w:hint="eastAsia"/>
            <w:sz w:val="28"/>
            <w:szCs w:val="28"/>
          </w:rPr>
          <w:delText>是一种</w:delText>
        </w:r>
      </w:del>
      <w:r w:rsidRPr="00B12263">
        <w:rPr>
          <w:rFonts w:ascii="华文楷体" w:eastAsia="华文楷体" w:hAnsi="华文楷体" w:hint="eastAsia"/>
          <w:sz w:val="28"/>
          <w:szCs w:val="28"/>
        </w:rPr>
        <w:t>空性这样一种理趣。</w:t>
      </w:r>
    </w:p>
    <w:p w:rsidR="005144CB" w:rsidRPr="005144CB" w:rsidRDefault="005144CB" w:rsidP="005144CB">
      <w:pPr>
        <w:autoSpaceDE w:val="0"/>
        <w:autoSpaceDN w:val="0"/>
        <w:adjustRightInd w:val="0"/>
        <w:ind w:left="150" w:firstLine="420"/>
        <w:jc w:val="left"/>
        <w:rPr>
          <w:ins w:id="1206" w:author="admin" w:date="2015-07-06T22:08:00Z"/>
          <w:rFonts w:ascii="黑体" w:eastAsia="黑体" w:hAnsi="黑体" w:cs="华文宋体"/>
          <w:b/>
          <w:kern w:val="0"/>
          <w:sz w:val="28"/>
          <w:szCs w:val="28"/>
          <w:rPrChange w:id="1207" w:author="admin" w:date="2015-07-06T22:08:00Z">
            <w:rPr>
              <w:ins w:id="1208" w:author="admin" w:date="2015-07-06T22:08:00Z"/>
              <w:rFonts w:ascii="华文宋体" w:eastAsia="华文宋体" w:cs="华文宋体"/>
              <w:kern w:val="0"/>
              <w:sz w:val="24"/>
              <w:szCs w:val="24"/>
            </w:rPr>
          </w:rPrChange>
        </w:rPr>
        <w:pPrChange w:id="1209" w:author="admin" w:date="2015-07-06T22:08:00Z">
          <w:pPr>
            <w:autoSpaceDE w:val="0"/>
            <w:autoSpaceDN w:val="0"/>
            <w:adjustRightInd w:val="0"/>
            <w:jc w:val="left"/>
          </w:pPr>
        </w:pPrChange>
      </w:pPr>
      <w:ins w:id="1210" w:author="admin" w:date="2015-07-06T22:08:00Z">
        <w:r w:rsidRPr="005144CB">
          <w:rPr>
            <w:rFonts w:ascii="黑体" w:eastAsia="黑体" w:hAnsi="黑体" w:cs="华文宋体" w:hint="eastAsia"/>
            <w:b/>
            <w:kern w:val="0"/>
            <w:sz w:val="28"/>
            <w:szCs w:val="28"/>
            <w:rPrChange w:id="1211" w:author="admin" w:date="2015-07-06T22:08:00Z">
              <w:rPr>
                <w:rFonts w:ascii="华文宋体" w:eastAsia="华文宋体" w:cs="华文宋体" w:hint="eastAsia"/>
                <w:kern w:val="0"/>
                <w:sz w:val="24"/>
                <w:szCs w:val="24"/>
              </w:rPr>
            </w:rPrChange>
          </w:rPr>
          <w:t>宗派二理之道轨，建立一理之论典，</w:t>
        </w:r>
      </w:ins>
    </w:p>
    <w:p w:rsidR="005144CB" w:rsidRPr="005144CB" w:rsidRDefault="005144CB" w:rsidP="005144CB">
      <w:pPr>
        <w:ind w:firstLine="570"/>
        <w:rPr>
          <w:ins w:id="1212" w:author="admin" w:date="2015-07-06T22:08:00Z"/>
          <w:rFonts w:ascii="黑体" w:eastAsia="黑体" w:hAnsi="黑体" w:hint="eastAsia"/>
          <w:b/>
          <w:sz w:val="28"/>
          <w:szCs w:val="28"/>
          <w:rPrChange w:id="1213" w:author="admin" w:date="2015-07-06T22:08:00Z">
            <w:rPr>
              <w:ins w:id="1214" w:author="admin" w:date="2015-07-06T22:08:00Z"/>
              <w:rFonts w:ascii="华文楷体" w:eastAsia="华文楷体" w:hAnsi="华文楷体" w:hint="eastAsia"/>
              <w:sz w:val="28"/>
              <w:szCs w:val="28"/>
            </w:rPr>
          </w:rPrChange>
        </w:rPr>
      </w:pPr>
      <w:proofErr w:type="gramStart"/>
      <w:ins w:id="1215" w:author="admin" w:date="2015-07-06T22:08:00Z">
        <w:r w:rsidRPr="005144CB">
          <w:rPr>
            <w:rFonts w:ascii="黑体" w:eastAsia="黑体" w:hAnsi="黑体" w:cs="华文宋体" w:hint="eastAsia"/>
            <w:b/>
            <w:kern w:val="0"/>
            <w:sz w:val="28"/>
            <w:szCs w:val="28"/>
            <w:rPrChange w:id="1216" w:author="admin" w:date="2015-07-06T22:08:00Z">
              <w:rPr>
                <w:rFonts w:ascii="华文宋体" w:eastAsia="华文宋体" w:cs="华文宋体" w:hint="eastAsia"/>
                <w:kern w:val="0"/>
                <w:sz w:val="24"/>
                <w:szCs w:val="24"/>
              </w:rPr>
            </w:rPrChange>
          </w:rPr>
          <w:t>凡是如</w:t>
        </w:r>
        <w:proofErr w:type="gramEnd"/>
        <w:r w:rsidRPr="005144CB">
          <w:rPr>
            <w:rFonts w:ascii="黑体" w:eastAsia="黑体" w:hAnsi="黑体" w:cs="华文宋体" w:hint="eastAsia"/>
            <w:b/>
            <w:kern w:val="0"/>
            <w:sz w:val="28"/>
            <w:szCs w:val="28"/>
            <w:rPrChange w:id="1217" w:author="admin" w:date="2015-07-06T22:08:00Z">
              <w:rPr>
                <w:rFonts w:ascii="华文宋体" w:eastAsia="华文宋体" w:cs="华文宋体" w:hint="eastAsia"/>
                <w:kern w:val="0"/>
                <w:sz w:val="24"/>
                <w:szCs w:val="24"/>
              </w:rPr>
            </w:rPrChange>
          </w:rPr>
          <w:t>理随行者，必获妙理乘王位。</w:t>
        </w:r>
      </w:ins>
    </w:p>
    <w:p w:rsidR="002B3952" w:rsidRDefault="00B12263" w:rsidP="005144CB">
      <w:pPr>
        <w:ind w:firstLine="570"/>
        <w:rPr>
          <w:ins w:id="1218" w:author="admin" w:date="2015-07-06T22:13:00Z"/>
          <w:rFonts w:ascii="华文楷体" w:eastAsia="华文楷体" w:hAnsi="华文楷体" w:hint="eastAsia"/>
          <w:sz w:val="28"/>
          <w:szCs w:val="28"/>
        </w:rPr>
      </w:pPr>
      <w:del w:id="1219" w:author="admin" w:date="2015-07-06T22:08:00Z">
        <w:r w:rsidRPr="00B12263" w:rsidDel="005144CB">
          <w:rPr>
            <w:rFonts w:ascii="华文楷体" w:eastAsia="华文楷体" w:hAnsi="华文楷体" w:hint="eastAsia"/>
            <w:sz w:val="28"/>
            <w:szCs w:val="28"/>
          </w:rPr>
          <w:delText>合宗派二理之道轨，建立依理之论典。凡是如理随行者，定获妙理乘王位（</w:delText>
        </w:r>
      </w:del>
      <w:del w:id="1220" w:author="admin" w:date="2015-07-06T22:09:00Z">
        <w:r w:rsidRPr="00B12263" w:rsidDel="005144CB">
          <w:rPr>
            <w:rFonts w:ascii="华文楷体" w:eastAsia="华文楷体" w:hAnsi="华文楷体" w:hint="eastAsia"/>
            <w:sz w:val="28"/>
            <w:szCs w:val="28"/>
          </w:rPr>
          <w:delText>这里有个</w:delText>
        </w:r>
      </w:del>
      <w:ins w:id="1221" w:author="admin" w:date="2015-07-06T22:09:00Z">
        <w:r w:rsidR="005144CB">
          <w:rPr>
            <w:rFonts w:ascii="华文楷体" w:eastAsia="华文楷体" w:hAnsi="华文楷体" w:hint="eastAsia"/>
            <w:sz w:val="28"/>
            <w:szCs w:val="28"/>
          </w:rPr>
          <w:t>这个方面就是个</w:t>
        </w:r>
      </w:ins>
      <w:r w:rsidRPr="00B12263">
        <w:rPr>
          <w:rFonts w:ascii="华文楷体" w:eastAsia="华文楷体" w:hAnsi="华文楷体" w:hint="eastAsia"/>
          <w:sz w:val="28"/>
          <w:szCs w:val="28"/>
        </w:rPr>
        <w:t>暂停</w:t>
      </w:r>
      <w:proofErr w:type="gramStart"/>
      <w:r w:rsidRPr="00B12263">
        <w:rPr>
          <w:rFonts w:ascii="华文楷体" w:eastAsia="华文楷体" w:hAnsi="华文楷体" w:hint="eastAsia"/>
          <w:sz w:val="28"/>
          <w:szCs w:val="28"/>
        </w:rPr>
        <w:t>偈</w:t>
      </w:r>
      <w:proofErr w:type="gramEnd"/>
      <w:ins w:id="1222" w:author="admin" w:date="2015-07-06T22:08:00Z">
        <w:r w:rsidR="005144CB">
          <w:rPr>
            <w:rFonts w:ascii="华文楷体" w:eastAsia="华文楷体" w:hAnsi="华文楷体" w:hint="eastAsia"/>
            <w:sz w:val="28"/>
            <w:szCs w:val="28"/>
          </w:rPr>
          <w:t>。</w:t>
        </w:r>
      </w:ins>
      <w:del w:id="1223" w:author="admin" w:date="2015-07-06T22:08:00Z">
        <w:r w:rsidRPr="00B12263" w:rsidDel="005144CB">
          <w:rPr>
            <w:rFonts w:ascii="华文楷体" w:eastAsia="华文楷体" w:hAnsi="华文楷体" w:hint="eastAsia"/>
            <w:sz w:val="28"/>
            <w:szCs w:val="28"/>
          </w:rPr>
          <w:delText>）。</w:delText>
        </w:r>
      </w:del>
      <w:ins w:id="1224" w:author="admin" w:date="2015-07-06T22:09:00Z">
        <w:r w:rsidR="005144CB">
          <w:rPr>
            <w:rFonts w:ascii="华文楷体" w:eastAsia="华文楷体" w:hAnsi="华文楷体" w:hint="eastAsia"/>
            <w:sz w:val="28"/>
            <w:szCs w:val="28"/>
          </w:rPr>
          <w:t>那么</w:t>
        </w:r>
      </w:ins>
      <w:r w:rsidRPr="00B12263">
        <w:rPr>
          <w:rFonts w:ascii="华文楷体" w:eastAsia="华文楷体" w:hAnsi="华文楷体" w:hint="eastAsia"/>
          <w:sz w:val="28"/>
          <w:szCs w:val="28"/>
        </w:rPr>
        <w:t>宗派二</w:t>
      </w:r>
      <w:proofErr w:type="gramStart"/>
      <w:r w:rsidRPr="00B12263">
        <w:rPr>
          <w:rFonts w:ascii="华文楷体" w:eastAsia="华文楷体" w:hAnsi="华文楷体" w:hint="eastAsia"/>
          <w:sz w:val="28"/>
          <w:szCs w:val="28"/>
        </w:rPr>
        <w:t>理就是</w:t>
      </w:r>
      <w:proofErr w:type="gramEnd"/>
      <w:r w:rsidRPr="00B12263">
        <w:rPr>
          <w:rFonts w:ascii="华文楷体" w:eastAsia="华文楷体" w:hAnsi="华文楷体" w:hint="eastAsia"/>
          <w:sz w:val="28"/>
          <w:szCs w:val="28"/>
        </w:rPr>
        <w:t>讲，甚深见</w:t>
      </w:r>
      <w:ins w:id="1225" w:author="admin" w:date="2015-07-06T22:09:00Z">
        <w:r w:rsidR="005144CB">
          <w:rPr>
            <w:rFonts w:ascii="华文楷体" w:eastAsia="华文楷体" w:hAnsi="华文楷体" w:hint="eastAsia"/>
            <w:sz w:val="28"/>
            <w:szCs w:val="28"/>
          </w:rPr>
          <w:t>和</w:t>
        </w:r>
      </w:ins>
      <w:r w:rsidRPr="00B12263">
        <w:rPr>
          <w:rFonts w:ascii="华文楷体" w:eastAsia="华文楷体" w:hAnsi="华文楷体" w:hint="eastAsia"/>
          <w:sz w:val="28"/>
          <w:szCs w:val="28"/>
        </w:rPr>
        <w:t>广大行</w:t>
      </w:r>
      <w:ins w:id="1226" w:author="admin" w:date="2015-07-06T22:09:00Z">
        <w:r w:rsidR="005144CB">
          <w:rPr>
            <w:rFonts w:ascii="华文楷体" w:eastAsia="华文楷体" w:hAnsi="华文楷体" w:hint="eastAsia"/>
            <w:sz w:val="28"/>
            <w:szCs w:val="28"/>
          </w:rPr>
          <w:t>，或者</w:t>
        </w:r>
      </w:ins>
      <w:del w:id="1227" w:author="admin" w:date="2015-07-06T22:09:00Z">
        <w:r w:rsidRPr="00B12263" w:rsidDel="005144CB">
          <w:rPr>
            <w:rFonts w:ascii="华文楷体" w:eastAsia="华文楷体" w:hAnsi="华文楷体" w:hint="eastAsia"/>
            <w:sz w:val="28"/>
            <w:szCs w:val="28"/>
          </w:rPr>
          <w:delText>、</w:delText>
        </w:r>
      </w:del>
      <w:r w:rsidRPr="00B12263">
        <w:rPr>
          <w:rFonts w:ascii="华文楷体" w:eastAsia="华文楷体" w:hAnsi="华文楷体" w:hint="eastAsia"/>
          <w:sz w:val="28"/>
          <w:szCs w:val="28"/>
        </w:rPr>
        <w:t>唯识和中观。那么这样一种宗派二理的道轨，把这样一种宗派二理的道轨，通过一个理证</w:t>
      </w:r>
      <w:del w:id="1228" w:author="admin" w:date="2015-07-06T22:10:00Z">
        <w:r w:rsidRPr="00B12263" w:rsidDel="005144CB">
          <w:rPr>
            <w:rFonts w:ascii="华文楷体" w:eastAsia="华文楷体" w:hAnsi="华文楷体" w:hint="eastAsia"/>
            <w:sz w:val="28"/>
            <w:szCs w:val="28"/>
          </w:rPr>
          <w:delText>的</w:delText>
        </w:r>
      </w:del>
      <w:ins w:id="1229" w:author="admin" w:date="2015-07-06T22:10:00Z">
        <w:r w:rsidR="005144CB">
          <w:rPr>
            <w:rFonts w:ascii="华文楷体" w:eastAsia="华文楷体" w:hAnsi="华文楷体" w:hint="eastAsia"/>
            <w:sz w:val="28"/>
            <w:szCs w:val="28"/>
          </w:rPr>
          <w:t>来</w:t>
        </w:r>
      </w:ins>
      <w:r w:rsidRPr="00B12263">
        <w:rPr>
          <w:rFonts w:ascii="华文楷体" w:eastAsia="华文楷体" w:hAnsi="华文楷体" w:hint="eastAsia"/>
          <w:sz w:val="28"/>
          <w:szCs w:val="28"/>
        </w:rPr>
        <w:t>建立，就是</w:t>
      </w:r>
      <w:ins w:id="1230" w:author="admin" w:date="2015-07-06T22:10:00Z">
        <w:r w:rsidR="005144CB">
          <w:rPr>
            <w:rFonts w:ascii="华文楷体" w:eastAsia="华文楷体" w:hAnsi="华文楷体" w:hint="eastAsia"/>
            <w:sz w:val="28"/>
            <w:szCs w:val="28"/>
          </w:rPr>
          <w:t>这样一种</w:t>
        </w:r>
      </w:ins>
      <w:r w:rsidRPr="00B12263">
        <w:rPr>
          <w:rFonts w:ascii="华文楷体" w:eastAsia="华文楷体" w:hAnsi="华文楷体" w:hint="eastAsia"/>
          <w:sz w:val="28"/>
          <w:szCs w:val="28"/>
        </w:rPr>
        <w:t>《中观庄严论》</w:t>
      </w:r>
      <w:ins w:id="1231" w:author="admin" w:date="2015-07-06T22:10:00Z">
        <w:r w:rsidR="005144CB">
          <w:rPr>
            <w:rFonts w:ascii="华文楷体" w:eastAsia="华文楷体" w:hAnsi="华文楷体" w:hint="eastAsia"/>
            <w:sz w:val="28"/>
            <w:szCs w:val="28"/>
          </w:rPr>
          <w:t>。</w:t>
        </w:r>
      </w:ins>
      <w:ins w:id="1232" w:author="admin" w:date="2015-07-06T22:11:00Z">
        <w:r w:rsidR="005754B1">
          <w:rPr>
            <w:rFonts w:ascii="华文楷体" w:eastAsia="华文楷体" w:hAnsi="华文楷体" w:hint="eastAsia"/>
            <w:sz w:val="28"/>
            <w:szCs w:val="28"/>
          </w:rPr>
          <w:t>“</w:t>
        </w:r>
      </w:ins>
      <w:r w:rsidRPr="00B12263">
        <w:rPr>
          <w:rFonts w:ascii="华文楷体" w:eastAsia="华文楷体" w:hAnsi="华文楷体" w:hint="eastAsia"/>
          <w:sz w:val="28"/>
          <w:szCs w:val="28"/>
        </w:rPr>
        <w:t>建立</w:t>
      </w:r>
      <w:del w:id="1233" w:author="admin" w:date="2015-07-06T22:10:00Z">
        <w:r w:rsidRPr="00B12263" w:rsidDel="005144CB">
          <w:rPr>
            <w:rFonts w:ascii="华文楷体" w:eastAsia="华文楷体" w:hAnsi="华文楷体" w:hint="eastAsia"/>
            <w:sz w:val="28"/>
            <w:szCs w:val="28"/>
          </w:rPr>
          <w:delText>依</w:delText>
        </w:r>
      </w:del>
      <w:ins w:id="1234" w:author="admin" w:date="2015-07-06T22:10:00Z">
        <w:r w:rsidR="005144CB">
          <w:rPr>
            <w:rFonts w:ascii="华文楷体" w:eastAsia="华文楷体" w:hAnsi="华文楷体" w:hint="eastAsia"/>
            <w:sz w:val="28"/>
            <w:szCs w:val="28"/>
          </w:rPr>
          <w:t>一</w:t>
        </w:r>
      </w:ins>
      <w:r w:rsidRPr="00B12263">
        <w:rPr>
          <w:rFonts w:ascii="华文楷体" w:eastAsia="华文楷体" w:hAnsi="华文楷体" w:hint="eastAsia"/>
          <w:sz w:val="28"/>
          <w:szCs w:val="28"/>
        </w:rPr>
        <w:t>理之论典</w:t>
      </w:r>
      <w:ins w:id="1235" w:author="admin" w:date="2015-07-06T22:11:00Z">
        <w:r w:rsidR="005754B1">
          <w:rPr>
            <w:rFonts w:ascii="华文楷体" w:eastAsia="华文楷体" w:hAnsi="华文楷体" w:hint="eastAsia"/>
            <w:sz w:val="28"/>
            <w:szCs w:val="28"/>
          </w:rPr>
          <w:t>”</w:t>
        </w:r>
      </w:ins>
      <w:r w:rsidRPr="00B12263">
        <w:rPr>
          <w:rFonts w:ascii="华文楷体" w:eastAsia="华文楷体" w:hAnsi="华文楷体" w:hint="eastAsia"/>
          <w:sz w:val="28"/>
          <w:szCs w:val="28"/>
        </w:rPr>
        <w:t>，就是在一个论点当中完全融合在一起了。</w:t>
      </w:r>
      <w:ins w:id="1236" w:author="admin" w:date="2015-07-06T22:11:00Z">
        <w:r w:rsidR="005754B1">
          <w:rPr>
            <w:rFonts w:ascii="华文楷体" w:eastAsia="华文楷体" w:hAnsi="华文楷体" w:hint="eastAsia"/>
            <w:sz w:val="28"/>
            <w:szCs w:val="28"/>
          </w:rPr>
          <w:t>“</w:t>
        </w:r>
      </w:ins>
      <w:r w:rsidRPr="00B12263">
        <w:rPr>
          <w:rFonts w:ascii="华文楷体" w:eastAsia="华文楷体" w:hAnsi="华文楷体" w:hint="eastAsia"/>
          <w:sz w:val="28"/>
          <w:szCs w:val="28"/>
        </w:rPr>
        <w:t>凡是如理随行者</w:t>
      </w:r>
      <w:ins w:id="1237" w:author="admin" w:date="2015-07-06T22:11:00Z">
        <w:r w:rsidR="005754B1">
          <w:rPr>
            <w:rFonts w:ascii="华文楷体" w:eastAsia="华文楷体" w:hAnsi="华文楷体" w:hint="eastAsia"/>
            <w:sz w:val="28"/>
            <w:szCs w:val="28"/>
          </w:rPr>
          <w:t>”</w:t>
        </w:r>
      </w:ins>
      <w:r w:rsidRPr="00B12263">
        <w:rPr>
          <w:rFonts w:ascii="华文楷体" w:eastAsia="华文楷体" w:hAnsi="华文楷体" w:hint="eastAsia"/>
          <w:sz w:val="28"/>
          <w:szCs w:val="28"/>
        </w:rPr>
        <w:t>，只要能够如理的随行《中观庄严论》，</w:t>
      </w:r>
      <w:ins w:id="1238" w:author="admin" w:date="2015-07-06T22:11:00Z">
        <w:r w:rsidR="005754B1">
          <w:rPr>
            <w:rFonts w:ascii="华文楷体" w:eastAsia="华文楷体" w:hAnsi="华文楷体" w:hint="eastAsia"/>
            <w:sz w:val="28"/>
            <w:szCs w:val="28"/>
          </w:rPr>
          <w:t>“</w:t>
        </w:r>
      </w:ins>
      <w:r w:rsidRPr="00B12263">
        <w:rPr>
          <w:rFonts w:ascii="华文楷体" w:eastAsia="华文楷体" w:hAnsi="华文楷体" w:hint="eastAsia"/>
          <w:sz w:val="28"/>
          <w:szCs w:val="28"/>
        </w:rPr>
        <w:t>必获妙理乘王位</w:t>
      </w:r>
      <w:ins w:id="1239" w:author="admin" w:date="2015-07-06T22:11:00Z">
        <w:r w:rsidR="005754B1">
          <w:rPr>
            <w:rFonts w:ascii="华文楷体" w:eastAsia="华文楷体" w:hAnsi="华文楷体" w:hint="eastAsia"/>
            <w:sz w:val="28"/>
            <w:szCs w:val="28"/>
          </w:rPr>
          <w:t>”</w:t>
        </w:r>
      </w:ins>
      <w:ins w:id="1240" w:author="admin" w:date="2015-07-06T22:12:00Z">
        <w:r w:rsidR="00404A28">
          <w:rPr>
            <w:rFonts w:ascii="华文楷体" w:eastAsia="华文楷体" w:hAnsi="华文楷体" w:hint="eastAsia"/>
            <w:sz w:val="28"/>
            <w:szCs w:val="28"/>
          </w:rPr>
          <w:t>，</w:t>
        </w:r>
      </w:ins>
      <w:del w:id="1241" w:author="admin" w:date="2015-07-06T22:12:00Z">
        <w:r w:rsidRPr="00B12263" w:rsidDel="00404A28">
          <w:rPr>
            <w:rFonts w:ascii="华文楷体" w:eastAsia="华文楷体" w:hAnsi="华文楷体" w:hint="eastAsia"/>
            <w:sz w:val="28"/>
            <w:szCs w:val="28"/>
          </w:rPr>
          <w:delText>。</w:delText>
        </w:r>
      </w:del>
      <w:ins w:id="1242" w:author="admin" w:date="2015-07-06T22:12:00Z">
        <w:r w:rsidR="00404A28">
          <w:rPr>
            <w:rFonts w:ascii="华文楷体" w:eastAsia="华文楷体" w:hAnsi="华文楷体" w:hint="eastAsia"/>
            <w:sz w:val="28"/>
            <w:szCs w:val="28"/>
          </w:rPr>
          <w:t>肯定会获得妙理乘</w:t>
        </w:r>
        <w:r w:rsidR="002B3952">
          <w:rPr>
            <w:rFonts w:ascii="华文楷体" w:eastAsia="华文楷体" w:hAnsi="华文楷体" w:hint="eastAsia"/>
            <w:sz w:val="28"/>
            <w:szCs w:val="28"/>
          </w:rPr>
          <w:t>的</w:t>
        </w:r>
        <w:r w:rsidR="00404A28">
          <w:rPr>
            <w:rFonts w:ascii="华文楷体" w:eastAsia="华文楷体" w:hAnsi="华文楷体" w:hint="eastAsia"/>
            <w:sz w:val="28"/>
            <w:szCs w:val="28"/>
          </w:rPr>
          <w:t>王位。</w:t>
        </w:r>
      </w:ins>
      <w:r w:rsidRPr="00B12263">
        <w:rPr>
          <w:rFonts w:ascii="华文楷体" w:eastAsia="华文楷体" w:hAnsi="华文楷体" w:hint="eastAsia"/>
          <w:sz w:val="28"/>
          <w:szCs w:val="28"/>
        </w:rPr>
        <w:t>因为前面已经讲过了，已经把唯识</w:t>
      </w:r>
      <w:proofErr w:type="gramStart"/>
      <w:r w:rsidRPr="00B12263">
        <w:rPr>
          <w:rFonts w:ascii="华文楷体" w:eastAsia="华文楷体" w:hAnsi="华文楷体" w:hint="eastAsia"/>
          <w:sz w:val="28"/>
          <w:szCs w:val="28"/>
        </w:rPr>
        <w:t>和中观合在</w:t>
      </w:r>
      <w:proofErr w:type="gramEnd"/>
      <w:r w:rsidRPr="00B12263">
        <w:rPr>
          <w:rFonts w:ascii="华文楷体" w:eastAsia="华文楷体" w:hAnsi="华文楷体" w:hint="eastAsia"/>
          <w:sz w:val="28"/>
          <w:szCs w:val="28"/>
        </w:rPr>
        <w:t>一起，共称为雄狮交颈一样的，像这个人肯定可以获得妙理乘的殊胜的王位，</w:t>
      </w:r>
      <w:ins w:id="1243" w:author="admin" w:date="2015-07-06T22:13:00Z">
        <w:r w:rsidR="002B3952">
          <w:rPr>
            <w:rFonts w:ascii="华文楷体" w:eastAsia="华文楷体" w:hAnsi="华文楷体" w:hint="eastAsia"/>
            <w:sz w:val="28"/>
            <w:szCs w:val="28"/>
          </w:rPr>
          <w:t>就是可以</w:t>
        </w:r>
      </w:ins>
      <w:del w:id="1244" w:author="admin" w:date="2015-07-06T22:13:00Z">
        <w:r w:rsidRPr="00B12263" w:rsidDel="002B3952">
          <w:rPr>
            <w:rFonts w:ascii="华文楷体" w:eastAsia="华文楷体" w:hAnsi="华文楷体" w:hint="eastAsia"/>
            <w:sz w:val="28"/>
            <w:szCs w:val="28"/>
          </w:rPr>
          <w:delText>是</w:delText>
        </w:r>
      </w:del>
      <w:r w:rsidRPr="00B12263">
        <w:rPr>
          <w:rFonts w:ascii="华文楷体" w:eastAsia="华文楷体" w:hAnsi="华文楷体" w:hint="eastAsia"/>
          <w:sz w:val="28"/>
          <w:szCs w:val="28"/>
        </w:rPr>
        <w:t>不可战胜的。</w:t>
      </w:r>
    </w:p>
    <w:p w:rsidR="002B3952" w:rsidRPr="002B3952" w:rsidRDefault="002B3952" w:rsidP="002B3952">
      <w:pPr>
        <w:autoSpaceDE w:val="0"/>
        <w:autoSpaceDN w:val="0"/>
        <w:adjustRightInd w:val="0"/>
        <w:ind w:left="150" w:firstLine="420"/>
        <w:jc w:val="left"/>
        <w:rPr>
          <w:ins w:id="1245" w:author="admin" w:date="2015-07-06T22:13:00Z"/>
          <w:rFonts w:ascii="黑体" w:eastAsia="黑体" w:hAnsi="黑体" w:cs="华文宋体"/>
          <w:b/>
          <w:kern w:val="0"/>
          <w:sz w:val="28"/>
          <w:szCs w:val="28"/>
          <w:rPrChange w:id="1246" w:author="admin" w:date="2015-07-06T22:13:00Z">
            <w:rPr>
              <w:ins w:id="1247" w:author="admin" w:date="2015-07-06T22:13:00Z"/>
              <w:rFonts w:ascii="华文宋体" w:eastAsia="华文宋体" w:cs="华文宋体"/>
              <w:kern w:val="0"/>
              <w:sz w:val="24"/>
              <w:szCs w:val="24"/>
            </w:rPr>
          </w:rPrChange>
        </w:rPr>
        <w:pPrChange w:id="1248" w:author="admin" w:date="2015-07-06T22:13:00Z">
          <w:pPr>
            <w:autoSpaceDE w:val="0"/>
            <w:autoSpaceDN w:val="0"/>
            <w:adjustRightInd w:val="0"/>
            <w:jc w:val="left"/>
          </w:pPr>
        </w:pPrChange>
      </w:pPr>
      <w:ins w:id="1249" w:author="admin" w:date="2015-07-06T22:13:00Z">
        <w:r w:rsidRPr="002B3952">
          <w:rPr>
            <w:rFonts w:ascii="黑体" w:eastAsia="黑体" w:hAnsi="黑体" w:cs="华文宋体" w:hint="eastAsia"/>
            <w:b/>
            <w:kern w:val="0"/>
            <w:sz w:val="28"/>
            <w:szCs w:val="28"/>
            <w:rPrChange w:id="1250" w:author="admin" w:date="2015-07-06T22:13:00Z">
              <w:rPr>
                <w:rFonts w:ascii="华文宋体" w:eastAsia="华文宋体" w:cs="华文宋体" w:hint="eastAsia"/>
                <w:kern w:val="0"/>
                <w:sz w:val="24"/>
                <w:szCs w:val="24"/>
              </w:rPr>
            </w:rPrChange>
          </w:rPr>
          <w:t>随声附和是或非，迎合偏执者心意，</w:t>
        </w:r>
      </w:ins>
    </w:p>
    <w:p w:rsidR="002B3952" w:rsidRDefault="002B3952" w:rsidP="002B3952">
      <w:pPr>
        <w:autoSpaceDE w:val="0"/>
        <w:autoSpaceDN w:val="0"/>
        <w:adjustRightInd w:val="0"/>
        <w:ind w:left="150" w:firstLine="420"/>
        <w:jc w:val="left"/>
        <w:rPr>
          <w:ins w:id="1251" w:author="admin" w:date="2015-07-06T22:14:00Z"/>
          <w:rFonts w:ascii="华文楷体" w:eastAsia="华文楷体" w:hAnsi="华文楷体" w:hint="eastAsia"/>
          <w:sz w:val="28"/>
          <w:szCs w:val="28"/>
        </w:rPr>
        <w:pPrChange w:id="1252" w:author="admin" w:date="2015-07-06T22:13:00Z">
          <w:pPr>
            <w:ind w:firstLine="570"/>
          </w:pPr>
        </w:pPrChange>
      </w:pPr>
      <w:ins w:id="1253" w:author="admin" w:date="2015-07-06T22:13:00Z">
        <w:r w:rsidRPr="002B3952">
          <w:rPr>
            <w:rFonts w:ascii="黑体" w:eastAsia="黑体" w:hAnsi="黑体" w:cs="华文宋体" w:hint="eastAsia"/>
            <w:b/>
            <w:kern w:val="0"/>
            <w:sz w:val="28"/>
            <w:szCs w:val="28"/>
            <w:rPrChange w:id="1254" w:author="admin" w:date="2015-07-06T22:13:00Z">
              <w:rPr>
                <w:rFonts w:ascii="华文宋体" w:eastAsia="华文宋体" w:cs="华文宋体" w:hint="eastAsia"/>
                <w:kern w:val="0"/>
                <w:sz w:val="24"/>
                <w:szCs w:val="24"/>
              </w:rPr>
            </w:rPrChange>
          </w:rPr>
          <w:t>直抒宗旨之此语，击中何人请宽恕。</w:t>
        </w:r>
      </w:ins>
      <w:del w:id="1255" w:author="admin" w:date="2015-07-06T22:13:00Z">
        <w:r w:rsidR="00B12263" w:rsidRPr="00B12263" w:rsidDel="002B3952">
          <w:rPr>
            <w:rFonts w:ascii="华文楷体" w:eastAsia="华文楷体" w:hAnsi="华文楷体" w:hint="eastAsia"/>
            <w:sz w:val="28"/>
            <w:szCs w:val="28"/>
          </w:rPr>
          <w:delText>“随声附和是或非，迎合偏执者心意，直抒宗旨之此语，击中何人请宽恕。”</w:delText>
        </w:r>
      </w:del>
    </w:p>
    <w:p w:rsidR="004E0573" w:rsidRPr="004E0573" w:rsidRDefault="00B12263" w:rsidP="002B3952">
      <w:pPr>
        <w:autoSpaceDE w:val="0"/>
        <w:autoSpaceDN w:val="0"/>
        <w:adjustRightInd w:val="0"/>
        <w:ind w:left="150" w:firstLine="420"/>
        <w:jc w:val="left"/>
        <w:rPr>
          <w:rFonts w:ascii="华文楷体" w:eastAsia="华文楷体" w:hAnsi="华文楷体"/>
          <w:sz w:val="28"/>
          <w:szCs w:val="28"/>
        </w:rPr>
        <w:pPrChange w:id="1256" w:author="admin" w:date="2015-07-06T22:13:00Z">
          <w:pPr>
            <w:ind w:firstLine="570"/>
          </w:pPr>
        </w:pPrChange>
      </w:pPr>
      <w:r w:rsidRPr="00B12263">
        <w:rPr>
          <w:rFonts w:ascii="华文楷体" w:eastAsia="华文楷体" w:hAnsi="华文楷体" w:hint="eastAsia"/>
          <w:sz w:val="28"/>
          <w:szCs w:val="28"/>
        </w:rPr>
        <w:t>前两句讲到了世间的一般的凡愚，世间一般的凡夫人，他都有一个随声附和的毛病。“随声附和是或非”，别人说是这样的，他就随声附和是这样的，不观察；别人说不是这样的，那么就随声附和说不是这样的。那么如果是这样“随声附和实是或非”的话，他迎合</w:t>
      </w:r>
      <w:r w:rsidRPr="00B12263">
        <w:rPr>
          <w:rFonts w:ascii="华文楷体" w:eastAsia="华文楷体" w:hAnsi="华文楷体" w:hint="eastAsia"/>
          <w:sz w:val="28"/>
          <w:szCs w:val="28"/>
        </w:rPr>
        <w:lastRenderedPageBreak/>
        <w:t>偏执者心意，偏执者他没有真正去完全安立、没有完全了知的话，他就会提出一些是或非的这样一些观点，如果我们随声附和是或非的话，就能够迎合偏执者的心，能够让他们高兴。但是，你迎合了偏执者，让偏执者高兴，又有什么意义呢？第一个，对于整个佛法来讲没有意义；第二个，对于偏执者本身来讲没有意义；第三个，对你自己来讲也没有意义。像这样的话，迎合偏执者的心意这是不对的，不符合于实际情况，不是实际情况，对修行没有意义的。下面两句，麦彭仁波切的意思是，我没有随声附和这种是或非，直抒宗旨之此语。名言</w:t>
      </w:r>
      <w:proofErr w:type="gramStart"/>
      <w:r w:rsidRPr="00B12263">
        <w:rPr>
          <w:rFonts w:ascii="华文楷体" w:eastAsia="华文楷体" w:hAnsi="华文楷体" w:hint="eastAsia"/>
          <w:sz w:val="28"/>
          <w:szCs w:val="28"/>
        </w:rPr>
        <w:t>谛</w:t>
      </w:r>
      <w:proofErr w:type="gramEnd"/>
      <w:r w:rsidRPr="00B12263">
        <w:rPr>
          <w:rFonts w:ascii="华文楷体" w:eastAsia="华文楷体" w:hAnsi="华文楷体" w:hint="eastAsia"/>
          <w:sz w:val="28"/>
          <w:szCs w:val="28"/>
        </w:rPr>
        <w:t>当中，唯识存在；胜义</w:t>
      </w:r>
      <w:proofErr w:type="gramStart"/>
      <w:r w:rsidRPr="00B12263">
        <w:rPr>
          <w:rFonts w:ascii="华文楷体" w:eastAsia="华文楷体" w:hAnsi="华文楷体" w:hint="eastAsia"/>
          <w:sz w:val="28"/>
          <w:szCs w:val="28"/>
        </w:rPr>
        <w:t>谛</w:t>
      </w:r>
      <w:proofErr w:type="gramEnd"/>
      <w:r w:rsidRPr="00B12263">
        <w:rPr>
          <w:rFonts w:ascii="华文楷体" w:eastAsia="华文楷体" w:hAnsi="华文楷体" w:hint="eastAsia"/>
          <w:sz w:val="28"/>
          <w:szCs w:val="28"/>
        </w:rPr>
        <w:t>当中，唯识不存在。像这样的话就是直抒宗旨，一切万法是怎么样，我就这样去抉择，叫做直抒宗旨之此语。我没有迎合偏执者的心理，所以“击中何人请宽恕”，如果我这样的语言击中了其他的人，请你们不要发怒，请你们不要不高兴，请宽恕，因为这个是直抒宗旨，完全符合于一切万法的真实状态</w:t>
      </w:r>
      <w:del w:id="1257" w:author="admin" w:date="2015-07-06T22:16:00Z">
        <w:r w:rsidRPr="00B12263" w:rsidDel="00B146AD">
          <w:rPr>
            <w:rFonts w:ascii="华文楷体" w:eastAsia="华文楷体" w:hAnsi="华文楷体" w:hint="eastAsia"/>
            <w:sz w:val="28"/>
            <w:szCs w:val="28"/>
          </w:rPr>
          <w:delText>，</w:delText>
        </w:r>
      </w:del>
      <w:ins w:id="1258" w:author="admin" w:date="2015-07-06T22:16:00Z">
        <w:r w:rsidR="00B146AD">
          <w:rPr>
            <w:rFonts w:ascii="华文楷体" w:eastAsia="华文楷体" w:hAnsi="华文楷体" w:hint="eastAsia"/>
            <w:sz w:val="28"/>
            <w:szCs w:val="28"/>
          </w:rPr>
          <w:t>。</w:t>
        </w:r>
      </w:ins>
      <w:r w:rsidRPr="00B12263">
        <w:rPr>
          <w:rFonts w:ascii="华文楷体" w:eastAsia="华文楷体" w:hAnsi="华文楷体" w:hint="eastAsia"/>
          <w:sz w:val="28"/>
          <w:szCs w:val="28"/>
        </w:rPr>
        <w:t>胜义</w:t>
      </w:r>
      <w:proofErr w:type="gramStart"/>
      <w:ins w:id="1259" w:author="admin" w:date="2015-07-06T22:16:00Z">
        <w:r w:rsidR="00B146AD">
          <w:rPr>
            <w:rFonts w:ascii="华文楷体" w:eastAsia="华文楷体" w:hAnsi="华文楷体" w:hint="eastAsia"/>
            <w:sz w:val="28"/>
            <w:szCs w:val="28"/>
          </w:rPr>
          <w:t>谛</w:t>
        </w:r>
      </w:ins>
      <w:proofErr w:type="gramEnd"/>
      <w:r w:rsidRPr="00B12263">
        <w:rPr>
          <w:rFonts w:ascii="华文楷体" w:eastAsia="华文楷体" w:hAnsi="华文楷体" w:hint="eastAsia"/>
          <w:sz w:val="28"/>
          <w:szCs w:val="28"/>
        </w:rPr>
        <w:t>当中就是这样的，名言</w:t>
      </w:r>
      <w:proofErr w:type="gramStart"/>
      <w:ins w:id="1260" w:author="admin" w:date="2015-07-06T22:16:00Z">
        <w:r w:rsidR="00B146AD">
          <w:rPr>
            <w:rFonts w:ascii="华文楷体" w:eastAsia="华文楷体" w:hAnsi="华文楷体" w:hint="eastAsia"/>
            <w:sz w:val="28"/>
            <w:szCs w:val="28"/>
          </w:rPr>
          <w:t>谛</w:t>
        </w:r>
      </w:ins>
      <w:proofErr w:type="gramEnd"/>
      <w:r w:rsidRPr="00B12263">
        <w:rPr>
          <w:rFonts w:ascii="华文楷体" w:eastAsia="华文楷体" w:hAnsi="华文楷体" w:hint="eastAsia"/>
          <w:sz w:val="28"/>
          <w:szCs w:val="28"/>
        </w:rPr>
        <w:t>当中</w:t>
      </w:r>
      <w:ins w:id="1261" w:author="admin" w:date="2015-07-06T22:16:00Z">
        <w:r w:rsidR="009C4921">
          <w:rPr>
            <w:rFonts w:ascii="华文楷体" w:eastAsia="华文楷体" w:hAnsi="华文楷体" w:hint="eastAsia"/>
            <w:sz w:val="28"/>
            <w:szCs w:val="28"/>
          </w:rPr>
          <w:t>也</w:t>
        </w:r>
      </w:ins>
      <w:r w:rsidRPr="00B12263">
        <w:rPr>
          <w:rFonts w:ascii="华文楷体" w:eastAsia="华文楷体" w:hAnsi="华文楷体" w:hint="eastAsia"/>
          <w:sz w:val="28"/>
          <w:szCs w:val="28"/>
        </w:rPr>
        <w:t>就是这样唯识的，所以我就没有随声附和其他人的宗派和观点</w:t>
      </w:r>
      <w:ins w:id="1262" w:author="admin" w:date="2015-07-06T22:17:00Z">
        <w:r w:rsidR="009C4921">
          <w:rPr>
            <w:rFonts w:ascii="华文楷体" w:eastAsia="华文楷体" w:hAnsi="华文楷体" w:hint="eastAsia"/>
            <w:sz w:val="28"/>
            <w:szCs w:val="28"/>
          </w:rPr>
          <w:t>，所以说击中何人请宽恕</w:t>
        </w:r>
      </w:ins>
      <w:r w:rsidRPr="00B12263">
        <w:rPr>
          <w:rFonts w:ascii="华文楷体" w:eastAsia="华文楷体" w:hAnsi="华文楷体" w:hint="eastAsia"/>
          <w:sz w:val="28"/>
          <w:szCs w:val="28"/>
        </w:rPr>
        <w:t>。从这</w:t>
      </w:r>
      <w:del w:id="1263" w:author="admin" w:date="2015-07-06T22:17:00Z">
        <w:r w:rsidRPr="00B12263" w:rsidDel="007705BF">
          <w:rPr>
            <w:rFonts w:ascii="华文楷体" w:eastAsia="华文楷体" w:hAnsi="华文楷体" w:hint="eastAsia"/>
            <w:sz w:val="28"/>
            <w:szCs w:val="28"/>
          </w:rPr>
          <w:delText>方面</w:delText>
        </w:r>
      </w:del>
      <w:proofErr w:type="gramStart"/>
      <w:ins w:id="1264" w:author="admin" w:date="2015-07-06T22:17:00Z">
        <w:r w:rsidR="007705BF">
          <w:rPr>
            <w:rFonts w:ascii="华文楷体" w:eastAsia="华文楷体" w:hAnsi="华文楷体" w:hint="eastAsia"/>
            <w:sz w:val="28"/>
            <w:szCs w:val="28"/>
          </w:rPr>
          <w:t>个</w:t>
        </w:r>
        <w:proofErr w:type="gramEnd"/>
        <w:r w:rsidR="007705BF">
          <w:rPr>
            <w:rFonts w:ascii="华文楷体" w:eastAsia="华文楷体" w:hAnsi="华文楷体" w:hint="eastAsia"/>
            <w:sz w:val="28"/>
            <w:szCs w:val="28"/>
          </w:rPr>
          <w:t>里面</w:t>
        </w:r>
      </w:ins>
      <w:r w:rsidRPr="00B12263">
        <w:rPr>
          <w:rFonts w:ascii="华文楷体" w:eastAsia="华文楷体" w:hAnsi="华文楷体" w:hint="eastAsia"/>
          <w:sz w:val="28"/>
          <w:szCs w:val="28"/>
        </w:rPr>
        <w:t>可以看出</w:t>
      </w:r>
      <w:ins w:id="1265" w:author="admin" w:date="2015-07-06T22:17:00Z">
        <w:r w:rsidR="007705BF">
          <w:rPr>
            <w:rFonts w:ascii="华文楷体" w:eastAsia="华文楷体" w:hAnsi="华文楷体" w:hint="eastAsia"/>
            <w:sz w:val="28"/>
            <w:szCs w:val="28"/>
          </w:rPr>
          <w:t>来</w:t>
        </w:r>
      </w:ins>
      <w:r w:rsidRPr="00B12263">
        <w:rPr>
          <w:rFonts w:ascii="华文楷体" w:eastAsia="华文楷体" w:hAnsi="华文楷体" w:hint="eastAsia"/>
          <w:sz w:val="28"/>
          <w:szCs w:val="28"/>
        </w:rPr>
        <w:t>，麦彭仁波切</w:t>
      </w:r>
      <w:del w:id="1266" w:author="admin" w:date="2015-07-06T22:18:00Z">
        <w:r w:rsidRPr="00B12263" w:rsidDel="004B02ED">
          <w:rPr>
            <w:rFonts w:ascii="华文楷体" w:eastAsia="华文楷体" w:hAnsi="华文楷体" w:hint="eastAsia"/>
            <w:sz w:val="28"/>
            <w:szCs w:val="28"/>
          </w:rPr>
          <w:delText>有</w:delText>
        </w:r>
      </w:del>
      <w:ins w:id="1267" w:author="admin" w:date="2015-07-06T22:18:00Z">
        <w:r w:rsidR="004B02ED">
          <w:rPr>
            <w:rFonts w:ascii="华文楷体" w:eastAsia="华文楷体" w:hAnsi="华文楷体" w:hint="eastAsia"/>
            <w:sz w:val="28"/>
            <w:szCs w:val="28"/>
          </w:rPr>
          <w:t>用了</w:t>
        </w:r>
      </w:ins>
      <w:r w:rsidRPr="00B12263">
        <w:rPr>
          <w:rFonts w:ascii="华文楷体" w:eastAsia="华文楷体" w:hAnsi="华文楷体" w:hint="eastAsia"/>
          <w:sz w:val="28"/>
          <w:szCs w:val="28"/>
        </w:rPr>
        <w:t>很多</w:t>
      </w:r>
      <w:ins w:id="1268" w:author="admin" w:date="2015-07-06T22:18:00Z">
        <w:r w:rsidR="004B02ED">
          <w:rPr>
            <w:rFonts w:ascii="华文楷体" w:eastAsia="华文楷体" w:hAnsi="华文楷体" w:hint="eastAsia"/>
            <w:sz w:val="28"/>
            <w:szCs w:val="28"/>
          </w:rPr>
          <w:t>、</w:t>
        </w:r>
      </w:ins>
      <w:r w:rsidRPr="00B12263">
        <w:rPr>
          <w:rFonts w:ascii="华文楷体" w:eastAsia="华文楷体" w:hAnsi="华文楷体" w:hint="eastAsia"/>
          <w:sz w:val="28"/>
          <w:szCs w:val="28"/>
        </w:rPr>
        <w:t>大量理证，承认安立名言</w:t>
      </w:r>
      <w:proofErr w:type="gramStart"/>
      <w:r w:rsidRPr="00B12263">
        <w:rPr>
          <w:rFonts w:ascii="华文楷体" w:eastAsia="华文楷体" w:hAnsi="华文楷体" w:hint="eastAsia"/>
          <w:sz w:val="28"/>
          <w:szCs w:val="28"/>
        </w:rPr>
        <w:t>谛</w:t>
      </w:r>
      <w:proofErr w:type="gramEnd"/>
      <w:r w:rsidRPr="00B12263">
        <w:rPr>
          <w:rFonts w:ascii="华文楷体" w:eastAsia="华文楷体" w:hAnsi="华文楷体" w:hint="eastAsia"/>
          <w:sz w:val="28"/>
          <w:szCs w:val="28"/>
        </w:rPr>
        <w:t>当中有唯识的观点</w:t>
      </w:r>
      <w:ins w:id="1269" w:author="admin" w:date="2015-07-06T22:18:00Z">
        <w:r w:rsidR="004B02ED">
          <w:rPr>
            <w:rFonts w:ascii="华文楷体" w:eastAsia="华文楷体" w:hAnsi="华文楷体" w:hint="eastAsia"/>
            <w:sz w:val="28"/>
            <w:szCs w:val="28"/>
          </w:rPr>
          <w:t>，</w:t>
        </w:r>
      </w:ins>
      <w:del w:id="1270" w:author="admin" w:date="2015-07-06T22:18:00Z">
        <w:r w:rsidRPr="00B12263" w:rsidDel="004B02ED">
          <w:rPr>
            <w:rFonts w:ascii="华文楷体" w:eastAsia="华文楷体" w:hAnsi="华文楷体" w:hint="eastAsia"/>
            <w:sz w:val="28"/>
            <w:szCs w:val="28"/>
          </w:rPr>
          <w:delText>。</w:delText>
        </w:r>
      </w:del>
      <w:r w:rsidRPr="00B12263">
        <w:rPr>
          <w:rFonts w:ascii="华文楷体" w:eastAsia="华文楷体" w:hAnsi="华文楷体" w:hint="eastAsia"/>
          <w:sz w:val="28"/>
          <w:szCs w:val="28"/>
        </w:rPr>
        <w:t>有些宗派不是这样安立的。然后</w:t>
      </w:r>
      <w:proofErr w:type="gramStart"/>
      <w:r w:rsidRPr="00B12263">
        <w:rPr>
          <w:rFonts w:ascii="华文楷体" w:eastAsia="华文楷体" w:hAnsi="华文楷体" w:hint="eastAsia"/>
          <w:sz w:val="28"/>
          <w:szCs w:val="28"/>
        </w:rPr>
        <w:t>再对于静命论师</w:t>
      </w:r>
      <w:proofErr w:type="gramEnd"/>
      <w:r w:rsidRPr="00B12263">
        <w:rPr>
          <w:rFonts w:ascii="华文楷体" w:eastAsia="华文楷体" w:hAnsi="华文楷体" w:hint="eastAsia"/>
          <w:sz w:val="28"/>
          <w:szCs w:val="28"/>
        </w:rPr>
        <w:t>，他到底在胜义</w:t>
      </w:r>
      <w:proofErr w:type="gramStart"/>
      <w:r w:rsidRPr="00B12263">
        <w:rPr>
          <w:rFonts w:ascii="华文楷体" w:eastAsia="华文楷体" w:hAnsi="华文楷体" w:hint="eastAsia"/>
          <w:sz w:val="28"/>
          <w:szCs w:val="28"/>
        </w:rPr>
        <w:t>谛</w:t>
      </w:r>
      <w:proofErr w:type="gramEnd"/>
      <w:r w:rsidRPr="00B12263">
        <w:rPr>
          <w:rFonts w:ascii="华文楷体" w:eastAsia="华文楷体" w:hAnsi="华文楷体" w:hint="eastAsia"/>
          <w:sz w:val="28"/>
          <w:szCs w:val="28"/>
        </w:rPr>
        <w:t>怎么安立，这个有没有</w:t>
      </w:r>
      <w:del w:id="1271" w:author="admin" w:date="2015-07-06T22:18:00Z">
        <w:r w:rsidRPr="00B12263" w:rsidDel="004B02ED">
          <w:rPr>
            <w:rFonts w:ascii="华文楷体" w:eastAsia="华文楷体" w:hAnsi="华文楷体" w:hint="eastAsia"/>
            <w:sz w:val="28"/>
            <w:szCs w:val="28"/>
          </w:rPr>
          <w:delText>根随</w:delText>
        </w:r>
      </w:del>
      <w:ins w:id="1272" w:author="admin" w:date="2015-07-06T22:18:00Z">
        <w:r w:rsidR="004B02ED">
          <w:rPr>
            <w:rFonts w:ascii="华文楷体" w:eastAsia="华文楷体" w:hAnsi="华文楷体" w:hint="eastAsia"/>
            <w:sz w:val="28"/>
            <w:szCs w:val="28"/>
          </w:rPr>
          <w:t>跟随</w:t>
        </w:r>
      </w:ins>
      <w:r w:rsidRPr="00B12263">
        <w:rPr>
          <w:rFonts w:ascii="华文楷体" w:eastAsia="华文楷体" w:hAnsi="华文楷体" w:hint="eastAsia"/>
          <w:sz w:val="28"/>
          <w:szCs w:val="28"/>
        </w:rPr>
        <w:t>其他</w:t>
      </w:r>
      <w:ins w:id="1273" w:author="admin" w:date="2015-07-06T22:19:00Z">
        <w:r w:rsidR="004B02ED">
          <w:rPr>
            <w:rFonts w:ascii="华文楷体" w:eastAsia="华文楷体" w:hAnsi="华文楷体" w:hint="eastAsia"/>
            <w:sz w:val="28"/>
            <w:szCs w:val="28"/>
          </w:rPr>
          <w:t>人的</w:t>
        </w:r>
      </w:ins>
      <w:r w:rsidRPr="00B12263">
        <w:rPr>
          <w:rFonts w:ascii="华文楷体" w:eastAsia="华文楷体" w:hAnsi="华文楷体" w:hint="eastAsia"/>
          <w:sz w:val="28"/>
          <w:szCs w:val="28"/>
        </w:rPr>
        <w:t>宗派去安立</w:t>
      </w:r>
      <w:del w:id="1274" w:author="admin" w:date="2015-07-06T22:19:00Z">
        <w:r w:rsidRPr="00B12263" w:rsidDel="004B02ED">
          <w:rPr>
            <w:rFonts w:ascii="华文楷体" w:eastAsia="华文楷体" w:hAnsi="华文楷体" w:hint="eastAsia"/>
            <w:sz w:val="28"/>
            <w:szCs w:val="28"/>
          </w:rPr>
          <w:delText>？</w:delText>
        </w:r>
      </w:del>
      <w:ins w:id="1275" w:author="admin" w:date="2015-07-06T22:19:00Z">
        <w:r w:rsidR="004B02ED">
          <w:rPr>
            <w:rFonts w:ascii="华文楷体" w:eastAsia="华文楷体" w:hAnsi="华文楷体" w:hint="eastAsia"/>
            <w:sz w:val="28"/>
            <w:szCs w:val="28"/>
          </w:rPr>
          <w:t>，</w:t>
        </w:r>
      </w:ins>
      <w:r w:rsidRPr="00B12263">
        <w:rPr>
          <w:rFonts w:ascii="华文楷体" w:eastAsia="华文楷体" w:hAnsi="华文楷体" w:hint="eastAsia"/>
          <w:sz w:val="28"/>
          <w:szCs w:val="28"/>
        </w:rPr>
        <w:t>所以在这个当中时候，肯定有些人不高兴的，</w:t>
      </w:r>
      <w:del w:id="1276" w:author="admin" w:date="2015-07-06T22:20:00Z">
        <w:r w:rsidRPr="00B12263" w:rsidDel="004B02ED">
          <w:rPr>
            <w:rFonts w:ascii="华文楷体" w:eastAsia="华文楷体" w:hAnsi="华文楷体" w:hint="eastAsia"/>
            <w:sz w:val="28"/>
            <w:szCs w:val="28"/>
          </w:rPr>
          <w:delText>所以</w:delText>
        </w:r>
      </w:del>
      <w:r w:rsidRPr="00B12263">
        <w:rPr>
          <w:rFonts w:ascii="华文楷体" w:eastAsia="华文楷体" w:hAnsi="华文楷体" w:hint="eastAsia"/>
          <w:sz w:val="28"/>
          <w:szCs w:val="28"/>
        </w:rPr>
        <w:t>麦彭仁波切</w:t>
      </w:r>
      <w:ins w:id="1277" w:author="admin" w:date="2015-07-06T22:20:00Z">
        <w:r w:rsidR="004B02ED">
          <w:rPr>
            <w:rFonts w:ascii="华文楷体" w:eastAsia="华文楷体" w:hAnsi="华文楷体" w:hint="eastAsia"/>
            <w:sz w:val="28"/>
            <w:szCs w:val="28"/>
          </w:rPr>
          <w:t>说</w:t>
        </w:r>
      </w:ins>
      <w:r w:rsidRPr="00B12263">
        <w:rPr>
          <w:rFonts w:ascii="华文楷体" w:eastAsia="华文楷体" w:hAnsi="华文楷体" w:hint="eastAsia"/>
          <w:sz w:val="28"/>
          <w:szCs w:val="28"/>
        </w:rPr>
        <w:t>“击中何人请宽恕”</w:t>
      </w:r>
      <w:ins w:id="1278" w:author="admin" w:date="2015-07-06T22:20:00Z">
        <w:r w:rsidR="004B02ED">
          <w:rPr>
            <w:rFonts w:ascii="华文楷体" w:eastAsia="华文楷体" w:hAnsi="华文楷体" w:hint="eastAsia"/>
            <w:sz w:val="28"/>
            <w:szCs w:val="28"/>
          </w:rPr>
          <w:t>，此为</w:t>
        </w:r>
      </w:ins>
      <w:del w:id="1279" w:author="admin" w:date="2015-07-06T22:20:00Z">
        <w:r w:rsidRPr="00B12263" w:rsidDel="004B02ED">
          <w:rPr>
            <w:rFonts w:ascii="华文楷体" w:eastAsia="华文楷体" w:hAnsi="华文楷体" w:hint="eastAsia"/>
            <w:sz w:val="28"/>
            <w:szCs w:val="28"/>
          </w:rPr>
          <w:delText>（此处</w:delText>
        </w:r>
      </w:del>
      <w:r w:rsidRPr="00B12263">
        <w:rPr>
          <w:rFonts w:ascii="华文楷体" w:eastAsia="华文楷体" w:hAnsi="华文楷体" w:hint="eastAsia"/>
          <w:sz w:val="28"/>
          <w:szCs w:val="28"/>
        </w:rPr>
        <w:t>暂停</w:t>
      </w:r>
      <w:proofErr w:type="gramStart"/>
      <w:r w:rsidRPr="00B12263">
        <w:rPr>
          <w:rFonts w:ascii="华文楷体" w:eastAsia="华文楷体" w:hAnsi="华文楷体" w:hint="eastAsia"/>
          <w:sz w:val="28"/>
          <w:szCs w:val="28"/>
        </w:rPr>
        <w:t>偈</w:t>
      </w:r>
      <w:proofErr w:type="gramEnd"/>
      <w:ins w:id="1280" w:author="admin" w:date="2015-07-06T22:20:00Z">
        <w:r w:rsidR="004B02ED">
          <w:rPr>
            <w:rFonts w:ascii="华文楷体" w:eastAsia="华文楷体" w:hAnsi="华文楷体" w:hint="eastAsia"/>
            <w:sz w:val="28"/>
            <w:szCs w:val="28"/>
          </w:rPr>
          <w:t>，这个就是讲到了暂停</w:t>
        </w:r>
        <w:proofErr w:type="gramStart"/>
        <w:r w:rsidR="004B02ED">
          <w:rPr>
            <w:rFonts w:ascii="华文楷体" w:eastAsia="华文楷体" w:hAnsi="华文楷体" w:hint="eastAsia"/>
            <w:sz w:val="28"/>
            <w:szCs w:val="28"/>
          </w:rPr>
          <w:t>偈</w:t>
        </w:r>
      </w:ins>
      <w:proofErr w:type="gramEnd"/>
      <w:del w:id="1281" w:author="admin" w:date="2015-07-06T22:20:00Z">
        <w:r w:rsidRPr="00B12263" w:rsidDel="004B02ED">
          <w:rPr>
            <w:rFonts w:ascii="华文楷体" w:eastAsia="华文楷体" w:hAnsi="华文楷体" w:hint="eastAsia"/>
            <w:sz w:val="28"/>
            <w:szCs w:val="28"/>
          </w:rPr>
          <w:delText>）</w:delText>
        </w:r>
      </w:del>
      <w:r w:rsidRPr="00B12263">
        <w:rPr>
          <w:rFonts w:ascii="华文楷体" w:eastAsia="华文楷体" w:hAnsi="华文楷体" w:hint="eastAsia"/>
          <w:sz w:val="28"/>
          <w:szCs w:val="28"/>
        </w:rPr>
        <w:t>。今天讲到这个地方。</w:t>
      </w:r>
      <w:bookmarkStart w:id="1282" w:name="_GoBack"/>
      <w:bookmarkEnd w:id="1282"/>
      <w:del w:id="1283" w:author="admin" w:date="2015-07-06T22:20:00Z">
        <w:r w:rsidRPr="00B12263" w:rsidDel="004B02ED">
          <w:rPr>
            <w:rFonts w:ascii="华文楷体" w:eastAsia="华文楷体" w:hAnsi="华文楷体" w:hint="eastAsia"/>
            <w:sz w:val="28"/>
            <w:szCs w:val="28"/>
          </w:rPr>
          <w:delText>（55:30）</w:delText>
        </w:r>
      </w:del>
    </w:p>
    <w:p w:rsidR="0048603A" w:rsidRPr="009D7FBE" w:rsidRDefault="0048603A" w:rsidP="006F1801">
      <w:pPr>
        <w:ind w:firstLine="570"/>
        <w:rPr>
          <w:rFonts w:ascii="华文楷体" w:eastAsia="华文楷体" w:hAnsi="华文楷体"/>
          <w:sz w:val="28"/>
          <w:szCs w:val="28"/>
        </w:rPr>
      </w:pPr>
    </w:p>
    <w:sectPr w:rsidR="0048603A" w:rsidRPr="009D7F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F46" w:rsidRDefault="00B81F46" w:rsidP="005C0DDA">
      <w:r>
        <w:separator/>
      </w:r>
    </w:p>
  </w:endnote>
  <w:endnote w:type="continuationSeparator" w:id="0">
    <w:p w:rsidR="00B81F46" w:rsidRDefault="00B81F46"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simsu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F46" w:rsidRDefault="00B81F46" w:rsidP="005C0DDA">
      <w:r>
        <w:separator/>
      </w:r>
    </w:p>
  </w:footnote>
  <w:footnote w:type="continuationSeparator" w:id="0">
    <w:p w:rsidR="00B81F46" w:rsidRDefault="00B81F46"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05AB8"/>
    <w:rsid w:val="00011BF3"/>
    <w:rsid w:val="00012743"/>
    <w:rsid w:val="000222CC"/>
    <w:rsid w:val="00024958"/>
    <w:rsid w:val="00025FEB"/>
    <w:rsid w:val="00030D15"/>
    <w:rsid w:val="00040A09"/>
    <w:rsid w:val="00041DCF"/>
    <w:rsid w:val="00052AA4"/>
    <w:rsid w:val="000558D3"/>
    <w:rsid w:val="00055C2C"/>
    <w:rsid w:val="000575AE"/>
    <w:rsid w:val="00065A52"/>
    <w:rsid w:val="00071703"/>
    <w:rsid w:val="000925F5"/>
    <w:rsid w:val="000934CE"/>
    <w:rsid w:val="000A2F8A"/>
    <w:rsid w:val="000A3B85"/>
    <w:rsid w:val="000A55D5"/>
    <w:rsid w:val="000A74F0"/>
    <w:rsid w:val="000C0553"/>
    <w:rsid w:val="000C0F9C"/>
    <w:rsid w:val="000C4A0D"/>
    <w:rsid w:val="000C55D1"/>
    <w:rsid w:val="000D2C13"/>
    <w:rsid w:val="000D3287"/>
    <w:rsid w:val="000D4646"/>
    <w:rsid w:val="000D68CD"/>
    <w:rsid w:val="000E178D"/>
    <w:rsid w:val="000E4BE6"/>
    <w:rsid w:val="000F2262"/>
    <w:rsid w:val="000F535D"/>
    <w:rsid w:val="000F5ABF"/>
    <w:rsid w:val="00101BFF"/>
    <w:rsid w:val="00102A5F"/>
    <w:rsid w:val="00104F4B"/>
    <w:rsid w:val="00106A10"/>
    <w:rsid w:val="00110A78"/>
    <w:rsid w:val="001146A0"/>
    <w:rsid w:val="001241D8"/>
    <w:rsid w:val="00126C4A"/>
    <w:rsid w:val="0013587D"/>
    <w:rsid w:val="00142D29"/>
    <w:rsid w:val="00147609"/>
    <w:rsid w:val="00154016"/>
    <w:rsid w:val="00157DDE"/>
    <w:rsid w:val="0019371C"/>
    <w:rsid w:val="00197EDC"/>
    <w:rsid w:val="001A0B21"/>
    <w:rsid w:val="001A3FB2"/>
    <w:rsid w:val="001B2812"/>
    <w:rsid w:val="001B3FC4"/>
    <w:rsid w:val="001D21BF"/>
    <w:rsid w:val="001D6F21"/>
    <w:rsid w:val="001E04AF"/>
    <w:rsid w:val="001E2209"/>
    <w:rsid w:val="001E3FA2"/>
    <w:rsid w:val="001E44C2"/>
    <w:rsid w:val="001E4A5F"/>
    <w:rsid w:val="001F3EA3"/>
    <w:rsid w:val="002017D2"/>
    <w:rsid w:val="002152C5"/>
    <w:rsid w:val="00232F0C"/>
    <w:rsid w:val="00234F6F"/>
    <w:rsid w:val="0024223C"/>
    <w:rsid w:val="002541DC"/>
    <w:rsid w:val="00254B46"/>
    <w:rsid w:val="00262616"/>
    <w:rsid w:val="00262DE1"/>
    <w:rsid w:val="0027174C"/>
    <w:rsid w:val="0027441D"/>
    <w:rsid w:val="0028264B"/>
    <w:rsid w:val="00291287"/>
    <w:rsid w:val="002927E0"/>
    <w:rsid w:val="002B2C48"/>
    <w:rsid w:val="002B3952"/>
    <w:rsid w:val="002B4F1C"/>
    <w:rsid w:val="002C072C"/>
    <w:rsid w:val="002C79DF"/>
    <w:rsid w:val="002D4FAD"/>
    <w:rsid w:val="002D5A8A"/>
    <w:rsid w:val="002D719D"/>
    <w:rsid w:val="002D7BFD"/>
    <w:rsid w:val="002D7D25"/>
    <w:rsid w:val="002E39F8"/>
    <w:rsid w:val="002E6E0C"/>
    <w:rsid w:val="002F092E"/>
    <w:rsid w:val="002F35BF"/>
    <w:rsid w:val="002F4E11"/>
    <w:rsid w:val="00302655"/>
    <w:rsid w:val="00304B72"/>
    <w:rsid w:val="00304FE2"/>
    <w:rsid w:val="00306133"/>
    <w:rsid w:val="0030798A"/>
    <w:rsid w:val="00312517"/>
    <w:rsid w:val="0031649E"/>
    <w:rsid w:val="00321674"/>
    <w:rsid w:val="00330A59"/>
    <w:rsid w:val="00334997"/>
    <w:rsid w:val="00340AB6"/>
    <w:rsid w:val="003448C6"/>
    <w:rsid w:val="00352166"/>
    <w:rsid w:val="00363832"/>
    <w:rsid w:val="00366EE9"/>
    <w:rsid w:val="003751E3"/>
    <w:rsid w:val="003850E3"/>
    <w:rsid w:val="00391821"/>
    <w:rsid w:val="003A6307"/>
    <w:rsid w:val="003B3A1A"/>
    <w:rsid w:val="003C6015"/>
    <w:rsid w:val="003D3A7B"/>
    <w:rsid w:val="003D66F2"/>
    <w:rsid w:val="003E5E46"/>
    <w:rsid w:val="003F06AC"/>
    <w:rsid w:val="003F5F4A"/>
    <w:rsid w:val="004008C4"/>
    <w:rsid w:val="004013C6"/>
    <w:rsid w:val="00402F70"/>
    <w:rsid w:val="00404A28"/>
    <w:rsid w:val="00406A54"/>
    <w:rsid w:val="004144A5"/>
    <w:rsid w:val="0042573D"/>
    <w:rsid w:val="004337E2"/>
    <w:rsid w:val="0044445B"/>
    <w:rsid w:val="00447061"/>
    <w:rsid w:val="00462611"/>
    <w:rsid w:val="00465D8B"/>
    <w:rsid w:val="00471381"/>
    <w:rsid w:val="0048603A"/>
    <w:rsid w:val="00486FC5"/>
    <w:rsid w:val="004913B8"/>
    <w:rsid w:val="004A1FB6"/>
    <w:rsid w:val="004B02ED"/>
    <w:rsid w:val="004B0F46"/>
    <w:rsid w:val="004C076D"/>
    <w:rsid w:val="004C33A2"/>
    <w:rsid w:val="004C541A"/>
    <w:rsid w:val="004D01FB"/>
    <w:rsid w:val="004D05F2"/>
    <w:rsid w:val="004D0654"/>
    <w:rsid w:val="004D5DBE"/>
    <w:rsid w:val="004E0573"/>
    <w:rsid w:val="004E56A8"/>
    <w:rsid w:val="004E60BE"/>
    <w:rsid w:val="00502C13"/>
    <w:rsid w:val="00503EB8"/>
    <w:rsid w:val="005144CB"/>
    <w:rsid w:val="0051565F"/>
    <w:rsid w:val="005159E1"/>
    <w:rsid w:val="005203EC"/>
    <w:rsid w:val="00523208"/>
    <w:rsid w:val="00527570"/>
    <w:rsid w:val="00532ABC"/>
    <w:rsid w:val="00540FAF"/>
    <w:rsid w:val="00542C00"/>
    <w:rsid w:val="00543896"/>
    <w:rsid w:val="0054421D"/>
    <w:rsid w:val="0055054D"/>
    <w:rsid w:val="00556332"/>
    <w:rsid w:val="005605F0"/>
    <w:rsid w:val="005754B1"/>
    <w:rsid w:val="00592173"/>
    <w:rsid w:val="00594A52"/>
    <w:rsid w:val="005A076D"/>
    <w:rsid w:val="005A12E8"/>
    <w:rsid w:val="005A213B"/>
    <w:rsid w:val="005A3019"/>
    <w:rsid w:val="005B2BC3"/>
    <w:rsid w:val="005B54B7"/>
    <w:rsid w:val="005C0DDA"/>
    <w:rsid w:val="005C1B72"/>
    <w:rsid w:val="005C528E"/>
    <w:rsid w:val="005D085D"/>
    <w:rsid w:val="005D1F2C"/>
    <w:rsid w:val="005D5D43"/>
    <w:rsid w:val="005E19B2"/>
    <w:rsid w:val="005E373A"/>
    <w:rsid w:val="006036BB"/>
    <w:rsid w:val="0060632E"/>
    <w:rsid w:val="00611C3E"/>
    <w:rsid w:val="0061499D"/>
    <w:rsid w:val="006155E2"/>
    <w:rsid w:val="006278C4"/>
    <w:rsid w:val="00627FBE"/>
    <w:rsid w:val="00631EC1"/>
    <w:rsid w:val="00643CD0"/>
    <w:rsid w:val="00646142"/>
    <w:rsid w:val="006466AD"/>
    <w:rsid w:val="00647698"/>
    <w:rsid w:val="00650420"/>
    <w:rsid w:val="00651E01"/>
    <w:rsid w:val="006545B0"/>
    <w:rsid w:val="00675F4A"/>
    <w:rsid w:val="006854A4"/>
    <w:rsid w:val="006870B1"/>
    <w:rsid w:val="00696907"/>
    <w:rsid w:val="0069712B"/>
    <w:rsid w:val="006A48BA"/>
    <w:rsid w:val="006A607C"/>
    <w:rsid w:val="006B226D"/>
    <w:rsid w:val="006B3B50"/>
    <w:rsid w:val="006B5FE2"/>
    <w:rsid w:val="006C02DF"/>
    <w:rsid w:val="006C1BEA"/>
    <w:rsid w:val="006C4DEC"/>
    <w:rsid w:val="006C6D90"/>
    <w:rsid w:val="006D5D26"/>
    <w:rsid w:val="006E1393"/>
    <w:rsid w:val="006E3418"/>
    <w:rsid w:val="006E7B0B"/>
    <w:rsid w:val="006F1801"/>
    <w:rsid w:val="006F5B8B"/>
    <w:rsid w:val="0070560E"/>
    <w:rsid w:val="00716ED5"/>
    <w:rsid w:val="0071728C"/>
    <w:rsid w:val="00721239"/>
    <w:rsid w:val="007315F7"/>
    <w:rsid w:val="00744FF0"/>
    <w:rsid w:val="007456D7"/>
    <w:rsid w:val="0075127C"/>
    <w:rsid w:val="007545E6"/>
    <w:rsid w:val="00754BAD"/>
    <w:rsid w:val="00760877"/>
    <w:rsid w:val="007705BF"/>
    <w:rsid w:val="00772D31"/>
    <w:rsid w:val="00773A02"/>
    <w:rsid w:val="00773E12"/>
    <w:rsid w:val="0077788E"/>
    <w:rsid w:val="00796D9C"/>
    <w:rsid w:val="007A075D"/>
    <w:rsid w:val="007A1CE3"/>
    <w:rsid w:val="007B2525"/>
    <w:rsid w:val="007B3987"/>
    <w:rsid w:val="007C1857"/>
    <w:rsid w:val="007D260C"/>
    <w:rsid w:val="007D524A"/>
    <w:rsid w:val="007E62DA"/>
    <w:rsid w:val="007F107A"/>
    <w:rsid w:val="007F1C5C"/>
    <w:rsid w:val="00817D6B"/>
    <w:rsid w:val="00823E8D"/>
    <w:rsid w:val="00825EE5"/>
    <w:rsid w:val="00845E1A"/>
    <w:rsid w:val="00886C9D"/>
    <w:rsid w:val="00891050"/>
    <w:rsid w:val="00892CC3"/>
    <w:rsid w:val="008A4F6E"/>
    <w:rsid w:val="008A7892"/>
    <w:rsid w:val="008B5155"/>
    <w:rsid w:val="008D2AED"/>
    <w:rsid w:val="008E7B0D"/>
    <w:rsid w:val="008F01E8"/>
    <w:rsid w:val="00910283"/>
    <w:rsid w:val="009304DE"/>
    <w:rsid w:val="00930991"/>
    <w:rsid w:val="0093427C"/>
    <w:rsid w:val="00942494"/>
    <w:rsid w:val="00950634"/>
    <w:rsid w:val="009527A8"/>
    <w:rsid w:val="009537D0"/>
    <w:rsid w:val="00954E17"/>
    <w:rsid w:val="009613A5"/>
    <w:rsid w:val="009658C1"/>
    <w:rsid w:val="009733A8"/>
    <w:rsid w:val="009839E4"/>
    <w:rsid w:val="00992E07"/>
    <w:rsid w:val="00993282"/>
    <w:rsid w:val="00994B2C"/>
    <w:rsid w:val="009C393F"/>
    <w:rsid w:val="009C4921"/>
    <w:rsid w:val="009C4A6C"/>
    <w:rsid w:val="009C758F"/>
    <w:rsid w:val="009D1902"/>
    <w:rsid w:val="009D1DB7"/>
    <w:rsid w:val="009D2A8D"/>
    <w:rsid w:val="009D7FBE"/>
    <w:rsid w:val="009E0B67"/>
    <w:rsid w:val="009E70F2"/>
    <w:rsid w:val="009E7281"/>
    <w:rsid w:val="009F2579"/>
    <w:rsid w:val="009F30AD"/>
    <w:rsid w:val="009F6D94"/>
    <w:rsid w:val="00A140CB"/>
    <w:rsid w:val="00A22775"/>
    <w:rsid w:val="00A270A5"/>
    <w:rsid w:val="00A522B5"/>
    <w:rsid w:val="00A61D5B"/>
    <w:rsid w:val="00A74E83"/>
    <w:rsid w:val="00A75875"/>
    <w:rsid w:val="00A75DAD"/>
    <w:rsid w:val="00A91E0D"/>
    <w:rsid w:val="00A92FE0"/>
    <w:rsid w:val="00AA286B"/>
    <w:rsid w:val="00AA63FB"/>
    <w:rsid w:val="00AA696C"/>
    <w:rsid w:val="00AB6657"/>
    <w:rsid w:val="00AC7E91"/>
    <w:rsid w:val="00AD0113"/>
    <w:rsid w:val="00AD24E9"/>
    <w:rsid w:val="00AE1B28"/>
    <w:rsid w:val="00AE3CB6"/>
    <w:rsid w:val="00B11165"/>
    <w:rsid w:val="00B12263"/>
    <w:rsid w:val="00B146AD"/>
    <w:rsid w:val="00B32622"/>
    <w:rsid w:val="00B368CF"/>
    <w:rsid w:val="00B37E0D"/>
    <w:rsid w:val="00B5462A"/>
    <w:rsid w:val="00B64F43"/>
    <w:rsid w:val="00B65845"/>
    <w:rsid w:val="00B81F46"/>
    <w:rsid w:val="00B87E78"/>
    <w:rsid w:val="00BA60EE"/>
    <w:rsid w:val="00BA7C49"/>
    <w:rsid w:val="00BC14B4"/>
    <w:rsid w:val="00BC2AC0"/>
    <w:rsid w:val="00BC75E9"/>
    <w:rsid w:val="00BE0F08"/>
    <w:rsid w:val="00BE2D8B"/>
    <w:rsid w:val="00BF29EF"/>
    <w:rsid w:val="00BF5BB0"/>
    <w:rsid w:val="00C009FA"/>
    <w:rsid w:val="00C02882"/>
    <w:rsid w:val="00C061F4"/>
    <w:rsid w:val="00C13E6A"/>
    <w:rsid w:val="00C17BCA"/>
    <w:rsid w:val="00C20A1D"/>
    <w:rsid w:val="00C21B7A"/>
    <w:rsid w:val="00C224CF"/>
    <w:rsid w:val="00C31797"/>
    <w:rsid w:val="00C43E40"/>
    <w:rsid w:val="00C450FE"/>
    <w:rsid w:val="00C568D2"/>
    <w:rsid w:val="00C60991"/>
    <w:rsid w:val="00C6743D"/>
    <w:rsid w:val="00C75CF8"/>
    <w:rsid w:val="00C75E0E"/>
    <w:rsid w:val="00C9279C"/>
    <w:rsid w:val="00C92EA5"/>
    <w:rsid w:val="00C97F43"/>
    <w:rsid w:val="00CA0154"/>
    <w:rsid w:val="00CA58F5"/>
    <w:rsid w:val="00CC7FEB"/>
    <w:rsid w:val="00CE16B5"/>
    <w:rsid w:val="00CF2300"/>
    <w:rsid w:val="00D100ED"/>
    <w:rsid w:val="00D20361"/>
    <w:rsid w:val="00D20C20"/>
    <w:rsid w:val="00D24C7B"/>
    <w:rsid w:val="00D30E08"/>
    <w:rsid w:val="00D47544"/>
    <w:rsid w:val="00D5213E"/>
    <w:rsid w:val="00D62BC2"/>
    <w:rsid w:val="00D650DB"/>
    <w:rsid w:val="00D719A6"/>
    <w:rsid w:val="00D73AAD"/>
    <w:rsid w:val="00D76F0D"/>
    <w:rsid w:val="00D81F94"/>
    <w:rsid w:val="00D94E46"/>
    <w:rsid w:val="00DA0449"/>
    <w:rsid w:val="00DA5242"/>
    <w:rsid w:val="00DA60B8"/>
    <w:rsid w:val="00DA62A8"/>
    <w:rsid w:val="00DA6C0C"/>
    <w:rsid w:val="00DB3667"/>
    <w:rsid w:val="00DC0FBA"/>
    <w:rsid w:val="00DC2146"/>
    <w:rsid w:val="00DC313A"/>
    <w:rsid w:val="00DC3BB8"/>
    <w:rsid w:val="00DC507B"/>
    <w:rsid w:val="00DD1C92"/>
    <w:rsid w:val="00DD719B"/>
    <w:rsid w:val="00DE3CBD"/>
    <w:rsid w:val="00DE5269"/>
    <w:rsid w:val="00DF7ED1"/>
    <w:rsid w:val="00E02646"/>
    <w:rsid w:val="00E073B3"/>
    <w:rsid w:val="00E204E8"/>
    <w:rsid w:val="00E210DC"/>
    <w:rsid w:val="00E21606"/>
    <w:rsid w:val="00E27E06"/>
    <w:rsid w:val="00E31D68"/>
    <w:rsid w:val="00E379DD"/>
    <w:rsid w:val="00E74CFC"/>
    <w:rsid w:val="00E76223"/>
    <w:rsid w:val="00E767D6"/>
    <w:rsid w:val="00E86489"/>
    <w:rsid w:val="00EA115A"/>
    <w:rsid w:val="00EA3369"/>
    <w:rsid w:val="00EB01C1"/>
    <w:rsid w:val="00EB1C9E"/>
    <w:rsid w:val="00EB20F3"/>
    <w:rsid w:val="00EC07CF"/>
    <w:rsid w:val="00EC415E"/>
    <w:rsid w:val="00ED0962"/>
    <w:rsid w:val="00ED0BB5"/>
    <w:rsid w:val="00ED1843"/>
    <w:rsid w:val="00ED35D2"/>
    <w:rsid w:val="00ED6DE2"/>
    <w:rsid w:val="00EE2793"/>
    <w:rsid w:val="00EF043E"/>
    <w:rsid w:val="00EF04D9"/>
    <w:rsid w:val="00F10181"/>
    <w:rsid w:val="00F2162A"/>
    <w:rsid w:val="00F3157A"/>
    <w:rsid w:val="00F318F3"/>
    <w:rsid w:val="00F31BC1"/>
    <w:rsid w:val="00F431F8"/>
    <w:rsid w:val="00F608F8"/>
    <w:rsid w:val="00F62371"/>
    <w:rsid w:val="00F676AA"/>
    <w:rsid w:val="00F761CB"/>
    <w:rsid w:val="00F8170C"/>
    <w:rsid w:val="00F831FD"/>
    <w:rsid w:val="00F84EFC"/>
    <w:rsid w:val="00F94E86"/>
    <w:rsid w:val="00FA0F18"/>
    <w:rsid w:val="00FA2424"/>
    <w:rsid w:val="00FA5990"/>
    <w:rsid w:val="00FA5CD4"/>
    <w:rsid w:val="00FC1A90"/>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6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2F35BF"/>
    <w:rPr>
      <w:sz w:val="18"/>
      <w:szCs w:val="18"/>
    </w:rPr>
  </w:style>
  <w:style w:type="character" w:customStyle="1" w:styleId="Char1">
    <w:name w:val="批注框文本 Char"/>
    <w:basedOn w:val="a0"/>
    <w:link w:val="a5"/>
    <w:uiPriority w:val="99"/>
    <w:semiHidden/>
    <w:rsid w:val="002F35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6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2F35BF"/>
    <w:rPr>
      <w:sz w:val="18"/>
      <w:szCs w:val="18"/>
    </w:rPr>
  </w:style>
  <w:style w:type="character" w:customStyle="1" w:styleId="Char1">
    <w:name w:val="批注框文本 Char"/>
    <w:basedOn w:val="a0"/>
    <w:link w:val="a5"/>
    <w:uiPriority w:val="99"/>
    <w:semiHidden/>
    <w:rsid w:val="002F35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1784</TotalTime>
  <Pages>32</Pages>
  <Words>3028</Words>
  <Characters>17262</Characters>
  <Application>Microsoft Office Word</Application>
  <DocSecurity>0</DocSecurity>
  <Lines>143</Lines>
  <Paragraphs>40</Paragraphs>
  <ScaleCrop>false</ScaleCrop>
  <Company>soft.netnest.com.cn</Company>
  <LinksUpToDate>false</LinksUpToDate>
  <CharactersWithSpaces>20250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251</cp:revision>
  <dcterms:created xsi:type="dcterms:W3CDTF">2015-05-19T07:19:00Z</dcterms:created>
  <dcterms:modified xsi:type="dcterms:W3CDTF">2015-07-06T14:20:00Z</dcterms:modified>
</cp:coreProperties>
</file>