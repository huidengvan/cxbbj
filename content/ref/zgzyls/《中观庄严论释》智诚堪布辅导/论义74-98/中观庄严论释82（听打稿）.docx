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337B75">
        <w:rPr>
          <w:rFonts w:hint="eastAsia"/>
          <w:b/>
          <w:sz w:val="44"/>
          <w:szCs w:val="44"/>
        </w:rPr>
        <w:t>82</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6B3C49">
      <w:pPr>
        <w:ind w:left="690" w:firstLine="570"/>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3F7CAB" w:rsidRPr="003F7CAB" w:rsidDel="006B3C49" w:rsidRDefault="003F7CAB" w:rsidP="003F7CAB">
      <w:pPr>
        <w:ind w:firstLine="570"/>
        <w:rPr>
          <w:del w:id="0" w:author="S-Yansong" w:date="2016-01-06T13:24:00Z"/>
          <w:rFonts w:ascii="华文楷体" w:eastAsia="华文楷体" w:hAnsi="华文楷体"/>
          <w:sz w:val="28"/>
          <w:szCs w:val="28"/>
        </w:rPr>
      </w:pPr>
      <w:del w:id="1" w:author="S-Yansong" w:date="2016-01-06T13:24:00Z">
        <w:r w:rsidRPr="003F7CAB" w:rsidDel="006B3C49">
          <w:rPr>
            <w:rFonts w:ascii="华文楷体" w:eastAsia="华文楷体" w:hAnsi="华文楷体" w:hint="eastAsia"/>
            <w:sz w:val="28"/>
            <w:szCs w:val="28"/>
          </w:rPr>
          <w:delText>中观庄严论释第82课0-15分钟</w:delText>
        </w:r>
      </w:del>
    </w:p>
    <w:p w:rsidR="003F7CAB" w:rsidRPr="003F7CAB" w:rsidDel="006B3C49" w:rsidRDefault="003F7CAB" w:rsidP="00D50FA4">
      <w:pPr>
        <w:rPr>
          <w:del w:id="2" w:author="S-Yansong" w:date="2016-01-06T13:24:00Z"/>
          <w:rFonts w:ascii="华文楷体" w:eastAsia="华文楷体" w:hAnsi="华文楷体"/>
          <w:sz w:val="28"/>
          <w:szCs w:val="28"/>
        </w:rPr>
        <w:pPrChange w:id="3" w:author="S-Yansong" w:date="2016-01-07T14:27:00Z">
          <w:pPr>
            <w:ind w:firstLine="570"/>
          </w:pPr>
        </w:pPrChange>
      </w:pPr>
    </w:p>
    <w:p w:rsidR="003F7CAB" w:rsidRPr="003F7CAB" w:rsidRDefault="003F7CAB" w:rsidP="003F7CAB">
      <w:pPr>
        <w:ind w:firstLine="570"/>
        <w:rPr>
          <w:rFonts w:ascii="华文楷体" w:eastAsia="华文楷体" w:hAnsi="华文楷体"/>
          <w:sz w:val="28"/>
          <w:szCs w:val="28"/>
        </w:rPr>
      </w:pPr>
      <w:del w:id="4" w:author="S-Yansong" w:date="2016-01-06T13:25:00Z">
        <w:r w:rsidRPr="003F7CAB" w:rsidDel="006B3C49">
          <w:rPr>
            <w:rFonts w:ascii="华文楷体" w:eastAsia="华文楷体" w:hAnsi="华文楷体" w:hint="eastAsia"/>
            <w:sz w:val="28"/>
            <w:szCs w:val="28"/>
          </w:rPr>
          <w:delText xml:space="preserve">    </w:delText>
        </w:r>
      </w:del>
      <w:r w:rsidRPr="003F7CAB">
        <w:rPr>
          <w:rFonts w:ascii="华文楷体" w:eastAsia="华文楷体" w:hAnsi="华文楷体" w:hint="eastAsia"/>
          <w:sz w:val="28"/>
          <w:szCs w:val="28"/>
        </w:rPr>
        <w:t>那</w:t>
      </w:r>
      <w:del w:id="5" w:author="S-Yansong" w:date="2016-01-07T14:30:00Z">
        <w:r w:rsidRPr="003F7CAB" w:rsidDel="00D50FA4">
          <w:rPr>
            <w:rFonts w:ascii="华文楷体" w:eastAsia="华文楷体" w:hAnsi="华文楷体" w:hint="eastAsia"/>
            <w:sz w:val="28"/>
            <w:szCs w:val="28"/>
          </w:rPr>
          <w:delText>么</w:delText>
        </w:r>
      </w:del>
      <w:r w:rsidRPr="003F7CAB">
        <w:rPr>
          <w:rFonts w:ascii="华文楷体" w:eastAsia="华文楷体" w:hAnsi="华文楷体" w:hint="eastAsia"/>
          <w:sz w:val="28"/>
          <w:szCs w:val="28"/>
        </w:rPr>
        <w:t>发了菩提心之后，今天继续宣讲</w:t>
      </w:r>
      <w:ins w:id="6" w:author="S-Yansong" w:date="2016-01-07T14:35:00Z">
        <w:r w:rsidR="005F6C72">
          <w:rPr>
            <w:rFonts w:ascii="华文楷体" w:eastAsia="华文楷体" w:hAnsi="华文楷体" w:hint="eastAsia"/>
            <w:sz w:val="28"/>
            <w:szCs w:val="28"/>
          </w:rPr>
          <w:t>全知</w:t>
        </w:r>
      </w:ins>
      <w:r w:rsidRPr="003F7CAB">
        <w:rPr>
          <w:rFonts w:ascii="华文楷体" w:eastAsia="华文楷体" w:hAnsi="华文楷体" w:hint="eastAsia"/>
          <w:sz w:val="28"/>
          <w:szCs w:val="28"/>
        </w:rPr>
        <w:t>麦彭仁波切所造的《中观庄严论</w:t>
      </w:r>
      <w:ins w:id="7" w:author="S-Yansong" w:date="2016-01-06T13:25:00Z">
        <w:r w:rsidR="006B3C49">
          <w:rPr>
            <w:rFonts w:ascii="华文楷体" w:eastAsia="华文楷体" w:hAnsi="华文楷体" w:hint="eastAsia"/>
            <w:sz w:val="28"/>
            <w:szCs w:val="28"/>
          </w:rPr>
          <w:t>释--</w:t>
        </w:r>
      </w:ins>
      <w:del w:id="8" w:author="S-Yansong" w:date="2016-01-06T13:25:00Z">
        <w:r w:rsidRPr="003F7CAB" w:rsidDel="006B3C49">
          <w:rPr>
            <w:rFonts w:ascii="华文楷体" w:eastAsia="华文楷体" w:hAnsi="华文楷体" w:hint="eastAsia"/>
            <w:sz w:val="28"/>
            <w:szCs w:val="28"/>
          </w:rPr>
          <w:delText>.使</w:delText>
        </w:r>
      </w:del>
      <w:r w:rsidRPr="003F7CAB">
        <w:rPr>
          <w:rFonts w:ascii="华文楷体" w:eastAsia="华文楷体" w:hAnsi="华文楷体" w:hint="eastAsia"/>
          <w:sz w:val="28"/>
          <w:szCs w:val="28"/>
        </w:rPr>
        <w:t>文殊上师欢喜</w:t>
      </w:r>
      <w:del w:id="9" w:author="S-Yansong" w:date="2016-01-06T13:25:00Z">
        <w:r w:rsidRPr="003F7CAB" w:rsidDel="006B3C49">
          <w:rPr>
            <w:rFonts w:ascii="华文楷体" w:eastAsia="华文楷体" w:hAnsi="华文楷体" w:hint="eastAsia"/>
            <w:sz w:val="28"/>
            <w:szCs w:val="28"/>
          </w:rPr>
          <w:delText>之</w:delText>
        </w:r>
      </w:del>
      <w:ins w:id="10" w:author="S-Yansong" w:date="2016-01-07T14:30:00Z">
        <w:r w:rsidR="00222455">
          <w:rPr>
            <w:rFonts w:ascii="华文楷体" w:eastAsia="华文楷体" w:hAnsi="华文楷体" w:hint="eastAsia"/>
            <w:sz w:val="28"/>
            <w:szCs w:val="28"/>
          </w:rPr>
          <w:t>之</w:t>
        </w:r>
      </w:ins>
      <w:r w:rsidRPr="003F7CAB">
        <w:rPr>
          <w:rFonts w:ascii="华文楷体" w:eastAsia="华文楷体" w:hAnsi="华文楷体" w:hint="eastAsia"/>
          <w:sz w:val="28"/>
          <w:szCs w:val="28"/>
        </w:rPr>
        <w:t>教言论》</w:t>
      </w:r>
      <w:ins w:id="11" w:author="S-Yansong" w:date="2016-01-06T13:25:00Z">
        <w:r w:rsidR="006B3C49">
          <w:rPr>
            <w:rFonts w:ascii="华文楷体" w:eastAsia="华文楷体" w:hAnsi="华文楷体" w:hint="eastAsia"/>
            <w:sz w:val="28"/>
            <w:szCs w:val="28"/>
          </w:rPr>
          <w:t>。</w:t>
        </w:r>
      </w:ins>
      <w:del w:id="12" w:author="S-Yansong" w:date="2016-01-06T13:25:00Z">
        <w:r w:rsidRPr="003F7CAB" w:rsidDel="006B3C49">
          <w:rPr>
            <w:rFonts w:ascii="华文楷体" w:eastAsia="华文楷体" w:hAnsi="华文楷体" w:hint="eastAsia"/>
            <w:sz w:val="28"/>
            <w:szCs w:val="28"/>
          </w:rPr>
          <w:delText>，</w:delText>
        </w:r>
      </w:del>
      <w:r w:rsidRPr="003F7CAB">
        <w:rPr>
          <w:rFonts w:ascii="华文楷体" w:eastAsia="华文楷体" w:hAnsi="华文楷体" w:hint="eastAsia"/>
          <w:sz w:val="28"/>
          <w:szCs w:val="28"/>
        </w:rPr>
        <w:t>那么在这部论点当中主要是给我们宣说一切世俗</w:t>
      </w:r>
      <w:proofErr w:type="gramStart"/>
      <w:r w:rsidRPr="003F7CAB">
        <w:rPr>
          <w:rFonts w:ascii="华文楷体" w:eastAsia="华文楷体" w:hAnsi="华文楷体" w:hint="eastAsia"/>
          <w:sz w:val="28"/>
          <w:szCs w:val="28"/>
        </w:rPr>
        <w:t>谛</w:t>
      </w:r>
      <w:proofErr w:type="gramEnd"/>
      <w:r w:rsidRPr="003F7CAB">
        <w:rPr>
          <w:rFonts w:ascii="华文楷体" w:eastAsia="华文楷体" w:hAnsi="华文楷体" w:hint="eastAsia"/>
          <w:sz w:val="28"/>
          <w:szCs w:val="28"/>
        </w:rPr>
        <w:t>和一切胜义</w:t>
      </w:r>
      <w:proofErr w:type="gramStart"/>
      <w:r w:rsidRPr="003F7CAB">
        <w:rPr>
          <w:rFonts w:ascii="华文楷体" w:eastAsia="华文楷体" w:hAnsi="华文楷体" w:hint="eastAsia"/>
          <w:sz w:val="28"/>
          <w:szCs w:val="28"/>
        </w:rPr>
        <w:t>谛</w:t>
      </w:r>
      <w:proofErr w:type="gramEnd"/>
      <w:r w:rsidRPr="003F7CAB">
        <w:rPr>
          <w:rFonts w:ascii="华文楷体" w:eastAsia="华文楷体" w:hAnsi="华文楷体" w:hint="eastAsia"/>
          <w:sz w:val="28"/>
          <w:szCs w:val="28"/>
        </w:rPr>
        <w:t>的本体。那么</w:t>
      </w:r>
      <w:del w:id="13" w:author="S-Yansong" w:date="2016-01-07T14:35:00Z">
        <w:r w:rsidRPr="003F7CAB" w:rsidDel="005F6C72">
          <w:rPr>
            <w:rFonts w:ascii="华文楷体" w:eastAsia="华文楷体" w:hAnsi="华文楷体" w:hint="eastAsia"/>
            <w:sz w:val="28"/>
            <w:szCs w:val="28"/>
          </w:rPr>
          <w:delText>再</w:delText>
        </w:r>
      </w:del>
      <w:ins w:id="14" w:author="S-Yansong" w:date="2016-01-07T14:35:00Z">
        <w:r w:rsidR="005F6C72">
          <w:rPr>
            <w:rFonts w:ascii="华文楷体" w:eastAsia="华文楷体" w:hAnsi="华文楷体" w:hint="eastAsia"/>
            <w:sz w:val="28"/>
            <w:szCs w:val="28"/>
          </w:rPr>
          <w:t>在</w:t>
        </w:r>
      </w:ins>
      <w:r w:rsidRPr="003F7CAB">
        <w:rPr>
          <w:rFonts w:ascii="华文楷体" w:eastAsia="华文楷体" w:hAnsi="华文楷体" w:hint="eastAsia"/>
          <w:sz w:val="28"/>
          <w:szCs w:val="28"/>
        </w:rPr>
        <w:t>讲完了世俗</w:t>
      </w:r>
      <w:proofErr w:type="gramStart"/>
      <w:r w:rsidRPr="003F7CAB">
        <w:rPr>
          <w:rFonts w:ascii="华文楷体" w:eastAsia="华文楷体" w:hAnsi="华文楷体" w:hint="eastAsia"/>
          <w:sz w:val="28"/>
          <w:szCs w:val="28"/>
        </w:rPr>
        <w:t>谛</w:t>
      </w:r>
      <w:proofErr w:type="gramEnd"/>
      <w:r w:rsidRPr="003F7CAB">
        <w:rPr>
          <w:rFonts w:ascii="华文楷体" w:eastAsia="华文楷体" w:hAnsi="华文楷体" w:hint="eastAsia"/>
          <w:sz w:val="28"/>
          <w:szCs w:val="28"/>
        </w:rPr>
        <w:t>和胜义</w:t>
      </w:r>
      <w:proofErr w:type="gramStart"/>
      <w:r w:rsidRPr="003F7CAB">
        <w:rPr>
          <w:rFonts w:ascii="华文楷体" w:eastAsia="华文楷体" w:hAnsi="华文楷体" w:hint="eastAsia"/>
          <w:sz w:val="28"/>
          <w:szCs w:val="28"/>
        </w:rPr>
        <w:t>谛</w:t>
      </w:r>
      <w:proofErr w:type="gramEnd"/>
      <w:r w:rsidRPr="003F7CAB">
        <w:rPr>
          <w:rFonts w:ascii="华文楷体" w:eastAsia="华文楷体" w:hAnsi="华文楷体" w:hint="eastAsia"/>
          <w:sz w:val="28"/>
          <w:szCs w:val="28"/>
        </w:rPr>
        <w:t>的本性之后呢，现在呢是对二</w:t>
      </w:r>
      <w:proofErr w:type="gramStart"/>
      <w:r w:rsidRPr="003F7CAB">
        <w:rPr>
          <w:rFonts w:ascii="华文楷体" w:eastAsia="华文楷体" w:hAnsi="华文楷体" w:hint="eastAsia"/>
          <w:sz w:val="28"/>
          <w:szCs w:val="28"/>
        </w:rPr>
        <w:t>谛</w:t>
      </w:r>
      <w:proofErr w:type="gramEnd"/>
      <w:r w:rsidRPr="003F7CAB">
        <w:rPr>
          <w:rFonts w:ascii="华文楷体" w:eastAsia="华文楷体" w:hAnsi="华文楷体" w:hint="eastAsia"/>
          <w:sz w:val="28"/>
          <w:szCs w:val="28"/>
        </w:rPr>
        <w:t>的自性展开辩论</w:t>
      </w:r>
      <w:del w:id="15" w:author="S-Yansong" w:date="2016-01-07T14:31:00Z">
        <w:r w:rsidRPr="003F7CAB" w:rsidDel="005A6EF3">
          <w:rPr>
            <w:rFonts w:ascii="华文楷体" w:eastAsia="华文楷体" w:hAnsi="华文楷体" w:hint="eastAsia"/>
            <w:sz w:val="28"/>
            <w:szCs w:val="28"/>
          </w:rPr>
          <w:delText>，</w:delText>
        </w:r>
      </w:del>
      <w:ins w:id="16" w:author="S-Yansong" w:date="2016-01-07T14:31:00Z">
        <w:r w:rsidR="005A6EF3">
          <w:rPr>
            <w:rFonts w:ascii="华文楷体" w:eastAsia="华文楷体" w:hAnsi="华文楷体" w:hint="eastAsia"/>
            <w:sz w:val="28"/>
            <w:szCs w:val="28"/>
          </w:rPr>
          <w:t>。</w:t>
        </w:r>
      </w:ins>
      <w:r w:rsidRPr="003F7CAB">
        <w:rPr>
          <w:rFonts w:ascii="华文楷体" w:eastAsia="华文楷体" w:hAnsi="华文楷体" w:hint="eastAsia"/>
          <w:sz w:val="28"/>
          <w:szCs w:val="28"/>
        </w:rPr>
        <w:t>那么展开辩论的时候，现在是对于无我智慧，对于无我智慧进行一种辩论</w:t>
      </w:r>
      <w:del w:id="17" w:author="S-Yansong" w:date="2016-01-06T13:25:00Z">
        <w:r w:rsidRPr="003F7CAB" w:rsidDel="006B3C49">
          <w:rPr>
            <w:rFonts w:ascii="华文楷体" w:eastAsia="华文楷体" w:hAnsi="华文楷体" w:hint="eastAsia"/>
            <w:sz w:val="28"/>
            <w:szCs w:val="28"/>
          </w:rPr>
          <w:delText>，</w:delText>
        </w:r>
      </w:del>
      <w:ins w:id="18" w:author="S-Yansong" w:date="2016-01-06T13:25:00Z">
        <w:r w:rsidR="006B3C49">
          <w:rPr>
            <w:rFonts w:ascii="华文楷体" w:eastAsia="华文楷体" w:hAnsi="华文楷体" w:hint="eastAsia"/>
            <w:sz w:val="28"/>
            <w:szCs w:val="28"/>
          </w:rPr>
          <w:t>。</w:t>
        </w:r>
      </w:ins>
      <w:r w:rsidRPr="003F7CAB">
        <w:rPr>
          <w:rFonts w:ascii="华文楷体" w:eastAsia="华文楷体" w:hAnsi="华文楷体" w:hint="eastAsia"/>
          <w:sz w:val="28"/>
          <w:szCs w:val="28"/>
        </w:rPr>
        <w:t>也就是说前面讲到</w:t>
      </w:r>
      <w:proofErr w:type="gramStart"/>
      <w:r w:rsidRPr="003F7CAB">
        <w:rPr>
          <w:rFonts w:ascii="华文楷体" w:eastAsia="华文楷体" w:hAnsi="华文楷体" w:hint="eastAsia"/>
          <w:sz w:val="28"/>
          <w:szCs w:val="28"/>
        </w:rPr>
        <w:t>瑜伽现</w:t>
      </w:r>
      <w:proofErr w:type="gramEnd"/>
      <w:r w:rsidRPr="003F7CAB">
        <w:rPr>
          <w:rFonts w:ascii="华文楷体" w:eastAsia="华文楷体" w:hAnsi="华文楷体" w:hint="eastAsia"/>
          <w:sz w:val="28"/>
          <w:szCs w:val="28"/>
        </w:rPr>
        <w:t>量它的无限</w:t>
      </w:r>
      <w:del w:id="19" w:author="S-Yansong" w:date="2016-01-06T13:26:00Z">
        <w:r w:rsidRPr="003F7CAB" w:rsidDel="004A4906">
          <w:rPr>
            <w:rFonts w:ascii="华文楷体" w:eastAsia="华文楷体" w:hAnsi="华文楷体" w:hint="eastAsia"/>
            <w:sz w:val="28"/>
            <w:szCs w:val="28"/>
          </w:rPr>
          <w:delText>对镜</w:delText>
        </w:r>
      </w:del>
      <w:ins w:id="20" w:author="S-Yansong" w:date="2016-01-06T13:26:00Z">
        <w:r w:rsidR="004A4906">
          <w:rPr>
            <w:rFonts w:ascii="华文楷体" w:eastAsia="华文楷体" w:hAnsi="华文楷体" w:hint="eastAsia"/>
            <w:sz w:val="28"/>
            <w:szCs w:val="28"/>
          </w:rPr>
          <w:t>对境</w:t>
        </w:r>
      </w:ins>
      <w:r w:rsidRPr="003F7CAB">
        <w:rPr>
          <w:rFonts w:ascii="华文楷体" w:eastAsia="华文楷体" w:hAnsi="华文楷体" w:hint="eastAsia"/>
          <w:sz w:val="28"/>
          <w:szCs w:val="28"/>
        </w:rPr>
        <w:t>，它的无限的本体呢应该是无我本性。那么这样一种无我的本性到底如何安立呢？通过辩论的方式进行宣讲的</w:t>
      </w:r>
      <w:del w:id="21" w:author="S-Yansong" w:date="2016-01-07T14:35:00Z">
        <w:r w:rsidRPr="003F7CAB" w:rsidDel="00523D67">
          <w:rPr>
            <w:rFonts w:ascii="华文楷体" w:eastAsia="华文楷体" w:hAnsi="华文楷体" w:hint="eastAsia"/>
            <w:sz w:val="28"/>
            <w:szCs w:val="28"/>
          </w:rPr>
          <w:delText>，</w:delText>
        </w:r>
      </w:del>
      <w:ins w:id="22" w:author="S-Yansong" w:date="2016-01-07T14:35:00Z">
        <w:r w:rsidR="00523D67">
          <w:rPr>
            <w:rFonts w:ascii="华文楷体" w:eastAsia="华文楷体" w:hAnsi="华文楷体" w:hint="eastAsia"/>
            <w:sz w:val="28"/>
            <w:szCs w:val="28"/>
          </w:rPr>
          <w:t>。</w:t>
        </w:r>
      </w:ins>
      <w:r w:rsidRPr="003F7CAB">
        <w:rPr>
          <w:rFonts w:ascii="华文楷体" w:eastAsia="华文楷体" w:hAnsi="华文楷体" w:hint="eastAsia"/>
          <w:sz w:val="28"/>
          <w:szCs w:val="28"/>
        </w:rPr>
        <w:t>前面是对于本体，也就是说关于本体能不能</w:t>
      </w:r>
      <w:proofErr w:type="gramStart"/>
      <w:r w:rsidRPr="003F7CAB">
        <w:rPr>
          <w:rFonts w:ascii="华文楷体" w:eastAsia="华文楷体" w:hAnsi="华文楷体" w:hint="eastAsia"/>
          <w:sz w:val="28"/>
          <w:szCs w:val="28"/>
        </w:rPr>
        <w:t>够出现</w:t>
      </w:r>
      <w:proofErr w:type="gramEnd"/>
      <w:r w:rsidRPr="003F7CAB">
        <w:rPr>
          <w:rFonts w:ascii="华文楷体" w:eastAsia="华文楷体" w:hAnsi="华文楷体" w:hint="eastAsia"/>
          <w:sz w:val="28"/>
          <w:szCs w:val="28"/>
        </w:rPr>
        <w:t>的问题，前面已经分析了实际上它可以出现，因为它的所依稳固，然后通过</w:t>
      </w:r>
      <w:proofErr w:type="gramStart"/>
      <w:r w:rsidRPr="003F7CAB">
        <w:rPr>
          <w:rFonts w:ascii="华文楷体" w:eastAsia="华文楷体" w:hAnsi="华文楷体" w:hint="eastAsia"/>
          <w:sz w:val="28"/>
          <w:szCs w:val="28"/>
        </w:rPr>
        <w:t>串习这样</w:t>
      </w:r>
      <w:proofErr w:type="gramEnd"/>
      <w:r w:rsidRPr="003F7CAB">
        <w:rPr>
          <w:rFonts w:ascii="华文楷体" w:eastAsia="华文楷体" w:hAnsi="华文楷体" w:hint="eastAsia"/>
          <w:sz w:val="28"/>
          <w:szCs w:val="28"/>
        </w:rPr>
        <w:t>殊胜的</w:t>
      </w:r>
      <w:del w:id="23" w:author="S-Yansong" w:date="2016-01-07T14:37:00Z">
        <w:r w:rsidRPr="003F7CAB" w:rsidDel="00276739">
          <w:rPr>
            <w:rFonts w:ascii="华文楷体" w:eastAsia="华文楷体" w:hAnsi="华文楷体" w:hint="eastAsia"/>
            <w:sz w:val="28"/>
            <w:szCs w:val="28"/>
          </w:rPr>
          <w:delText>？？？【01:13】</w:delText>
        </w:r>
      </w:del>
      <w:ins w:id="24" w:author="S-Yansong" w:date="2016-01-07T14:37:00Z">
        <w:r w:rsidR="00276739">
          <w:rPr>
            <w:rFonts w:ascii="华文楷体" w:eastAsia="华文楷体" w:hAnsi="华文楷体" w:hint="eastAsia"/>
            <w:sz w:val="28"/>
            <w:szCs w:val="28"/>
          </w:rPr>
          <w:t>修法</w:t>
        </w:r>
      </w:ins>
      <w:r w:rsidRPr="003F7CAB">
        <w:rPr>
          <w:rFonts w:ascii="华文楷体" w:eastAsia="华文楷体" w:hAnsi="华文楷体" w:hint="eastAsia"/>
          <w:sz w:val="28"/>
          <w:szCs w:val="28"/>
        </w:rPr>
        <w:t>缘故</w:t>
      </w:r>
      <w:ins w:id="25" w:author="S-Yansong" w:date="2016-01-07T14:37:00Z">
        <w:r w:rsidR="00417E75">
          <w:rPr>
            <w:rFonts w:ascii="华文楷体" w:eastAsia="华文楷体" w:hAnsi="华文楷体" w:hint="eastAsia"/>
            <w:sz w:val="28"/>
            <w:szCs w:val="28"/>
          </w:rPr>
          <w:t>呢</w:t>
        </w:r>
      </w:ins>
      <w:r w:rsidRPr="003F7CAB">
        <w:rPr>
          <w:rFonts w:ascii="华文楷体" w:eastAsia="华文楷体" w:hAnsi="华文楷体" w:hint="eastAsia"/>
          <w:sz w:val="28"/>
          <w:szCs w:val="28"/>
        </w:rPr>
        <w:t>，是绝对可以现前的。</w:t>
      </w:r>
    </w:p>
    <w:p w:rsidR="00031631" w:rsidRDefault="003F7CAB" w:rsidP="003F7CAB">
      <w:pPr>
        <w:ind w:firstLine="570"/>
        <w:rPr>
          <w:ins w:id="26" w:author="S-Yansong" w:date="2016-01-06T13:33:00Z"/>
          <w:rFonts w:ascii="华文楷体" w:eastAsia="华文楷体" w:hAnsi="华文楷体"/>
          <w:sz w:val="28"/>
          <w:szCs w:val="28"/>
        </w:rPr>
      </w:pPr>
      <w:r w:rsidRPr="003F7CAB">
        <w:rPr>
          <w:rFonts w:ascii="华文楷体" w:eastAsia="华文楷体" w:hAnsi="华文楷体" w:hint="eastAsia"/>
          <w:sz w:val="28"/>
          <w:szCs w:val="28"/>
        </w:rPr>
        <w:t>然后今天是继续讲第二个问题</w:t>
      </w:r>
      <w:ins w:id="27" w:author="S-Yansong" w:date="2016-01-06T13:33:00Z">
        <w:r w:rsidR="00031631">
          <w:rPr>
            <w:rFonts w:ascii="华文楷体" w:eastAsia="华文楷体" w:hAnsi="华文楷体" w:hint="eastAsia"/>
            <w:sz w:val="28"/>
            <w:szCs w:val="28"/>
          </w:rPr>
          <w:t>：</w:t>
        </w:r>
      </w:ins>
    </w:p>
    <w:p w:rsidR="00031631" w:rsidRPr="00031631" w:rsidRDefault="00031631" w:rsidP="003F7CAB">
      <w:pPr>
        <w:ind w:firstLine="570"/>
        <w:rPr>
          <w:ins w:id="28" w:author="S-Yansong" w:date="2016-01-06T13:33:00Z"/>
          <w:rFonts w:asciiTheme="minorEastAsia" w:hAnsiTheme="minorEastAsia"/>
          <w:sz w:val="28"/>
          <w:szCs w:val="28"/>
          <w:rPrChange w:id="29" w:author="S-Yansong" w:date="2016-01-06T13:33:00Z">
            <w:rPr>
              <w:ins w:id="30" w:author="S-Yansong" w:date="2016-01-06T13:33:00Z"/>
              <w:rFonts w:ascii="华文楷体" w:eastAsia="华文楷体" w:hAnsi="华文楷体"/>
              <w:sz w:val="28"/>
              <w:szCs w:val="28"/>
            </w:rPr>
          </w:rPrChange>
        </w:rPr>
      </w:pPr>
      <w:ins w:id="31" w:author="S-Yansong" w:date="2016-01-06T13:33:00Z">
        <w:r w:rsidRPr="00031631">
          <w:rPr>
            <w:rFonts w:asciiTheme="minorEastAsia" w:hAnsiTheme="minorEastAsia" w:hint="eastAsia"/>
            <w:sz w:val="28"/>
            <w:szCs w:val="28"/>
            <w:rPrChange w:id="32" w:author="S-Yansong" w:date="2016-01-06T13:33:00Z">
              <w:rPr>
                <w:rFonts w:ascii="华文楷体" w:eastAsia="华文楷体" w:hAnsi="华文楷体" w:hint="eastAsia"/>
                <w:sz w:val="28"/>
                <w:szCs w:val="28"/>
              </w:rPr>
            </w:rPrChange>
          </w:rPr>
          <w:t>【</w:t>
        </w:r>
      </w:ins>
      <w:del w:id="33" w:author="S-Yansong" w:date="2016-01-06T13:33:00Z">
        <w:r w:rsidR="003F7CAB" w:rsidRPr="00031631" w:rsidDel="00031631">
          <w:rPr>
            <w:rFonts w:asciiTheme="minorEastAsia" w:hAnsiTheme="minorEastAsia" w:hint="eastAsia"/>
            <w:sz w:val="28"/>
            <w:szCs w:val="28"/>
            <w:rPrChange w:id="34" w:author="S-Yansong" w:date="2016-01-06T13:33:00Z">
              <w:rPr>
                <w:rFonts w:ascii="华文楷体" w:eastAsia="华文楷体" w:hAnsi="华文楷体" w:hint="eastAsia"/>
                <w:sz w:val="28"/>
                <w:szCs w:val="28"/>
              </w:rPr>
            </w:rPrChange>
          </w:rPr>
          <w:delText>，</w:delText>
        </w:r>
      </w:del>
      <w:r w:rsidR="003F7CAB" w:rsidRPr="00031631">
        <w:rPr>
          <w:rFonts w:asciiTheme="minorEastAsia" w:hAnsiTheme="minorEastAsia" w:hint="eastAsia"/>
          <w:sz w:val="28"/>
          <w:szCs w:val="28"/>
          <w:rPrChange w:id="35" w:author="S-Yansong" w:date="2016-01-06T13:33:00Z">
            <w:rPr>
              <w:rFonts w:ascii="华文楷体" w:eastAsia="华文楷体" w:hAnsi="华文楷体" w:hint="eastAsia"/>
              <w:sz w:val="28"/>
              <w:szCs w:val="28"/>
            </w:rPr>
          </w:rPrChange>
        </w:rPr>
        <w:t>关于</w:t>
      </w:r>
      <w:ins w:id="36" w:author="S-Yansong" w:date="2016-01-06T13:33:00Z">
        <w:r w:rsidRPr="00031631">
          <w:rPr>
            <w:rFonts w:asciiTheme="minorEastAsia" w:hAnsiTheme="minorEastAsia" w:hint="eastAsia"/>
            <w:sz w:val="28"/>
            <w:szCs w:val="28"/>
            <w:rPrChange w:id="37" w:author="S-Yansong" w:date="2016-01-06T13:33:00Z">
              <w:rPr>
                <w:rFonts w:ascii="华文楷体" w:eastAsia="华文楷体" w:hAnsi="华文楷体" w:hint="eastAsia"/>
                <w:sz w:val="28"/>
                <w:szCs w:val="28"/>
              </w:rPr>
            </w:rPrChange>
          </w:rPr>
          <w:t>“</w:t>
        </w:r>
      </w:ins>
      <w:r w:rsidR="003F7CAB" w:rsidRPr="00031631">
        <w:rPr>
          <w:rFonts w:asciiTheme="minorEastAsia" w:hAnsiTheme="minorEastAsia" w:hint="eastAsia"/>
          <w:sz w:val="28"/>
          <w:szCs w:val="28"/>
          <w:rPrChange w:id="38" w:author="S-Yansong" w:date="2016-01-06T13:33:00Z">
            <w:rPr>
              <w:rFonts w:ascii="华文楷体" w:eastAsia="华文楷体" w:hAnsi="华文楷体" w:hint="eastAsia"/>
              <w:sz w:val="28"/>
              <w:szCs w:val="28"/>
            </w:rPr>
          </w:rPrChange>
        </w:rPr>
        <w:t>作用</w:t>
      </w:r>
      <w:ins w:id="39" w:author="S-Yansong" w:date="2016-01-06T13:33:00Z">
        <w:r w:rsidRPr="00031631">
          <w:rPr>
            <w:rFonts w:asciiTheme="minorEastAsia" w:hAnsiTheme="minorEastAsia" w:hint="eastAsia"/>
            <w:sz w:val="28"/>
            <w:szCs w:val="28"/>
            <w:rPrChange w:id="40" w:author="S-Yansong" w:date="2016-01-06T13:33:00Z">
              <w:rPr>
                <w:rFonts w:ascii="华文楷体" w:eastAsia="华文楷体" w:hAnsi="华文楷体" w:hint="eastAsia"/>
                <w:sz w:val="28"/>
                <w:szCs w:val="28"/>
              </w:rPr>
            </w:rPrChange>
          </w:rPr>
          <w:t>”</w:t>
        </w:r>
      </w:ins>
      <w:r w:rsidR="003F7CAB" w:rsidRPr="00031631">
        <w:rPr>
          <w:rFonts w:asciiTheme="minorEastAsia" w:hAnsiTheme="minorEastAsia" w:hint="eastAsia"/>
          <w:sz w:val="28"/>
          <w:szCs w:val="28"/>
          <w:rPrChange w:id="41" w:author="S-Yansong" w:date="2016-01-06T13:33:00Z">
            <w:rPr>
              <w:rFonts w:ascii="华文楷体" w:eastAsia="华文楷体" w:hAnsi="华文楷体" w:hint="eastAsia"/>
              <w:sz w:val="28"/>
              <w:szCs w:val="28"/>
            </w:rPr>
          </w:rPrChange>
        </w:rPr>
        <w:t>的辩论</w:t>
      </w:r>
      <w:ins w:id="42" w:author="S-Yansong" w:date="2016-01-06T13:33:00Z">
        <w:r w:rsidRPr="00031631">
          <w:rPr>
            <w:rFonts w:asciiTheme="minorEastAsia" w:hAnsiTheme="minorEastAsia" w:hint="eastAsia"/>
            <w:sz w:val="28"/>
            <w:szCs w:val="28"/>
            <w:rPrChange w:id="43" w:author="S-Yansong" w:date="2016-01-06T13:33:00Z">
              <w:rPr>
                <w:rFonts w:ascii="华文楷体" w:eastAsia="华文楷体" w:hAnsi="华文楷体" w:hint="eastAsia"/>
                <w:sz w:val="28"/>
                <w:szCs w:val="28"/>
              </w:rPr>
            </w:rPrChange>
          </w:rPr>
          <w:t>】</w:t>
        </w:r>
      </w:ins>
      <w:del w:id="44" w:author="S-Yansong" w:date="2016-01-06T13:33:00Z">
        <w:r w:rsidR="003F7CAB" w:rsidRPr="00031631" w:rsidDel="00031631">
          <w:rPr>
            <w:rFonts w:asciiTheme="minorEastAsia" w:hAnsiTheme="minorEastAsia" w:hint="eastAsia"/>
            <w:sz w:val="28"/>
            <w:szCs w:val="28"/>
            <w:rPrChange w:id="45" w:author="S-Yansong" w:date="2016-01-06T13:33:00Z">
              <w:rPr>
                <w:rFonts w:ascii="华文楷体" w:eastAsia="华文楷体" w:hAnsi="华文楷体" w:hint="eastAsia"/>
                <w:sz w:val="28"/>
                <w:szCs w:val="28"/>
              </w:rPr>
            </w:rPrChange>
          </w:rPr>
          <w:delText>。</w:delText>
        </w:r>
      </w:del>
    </w:p>
    <w:p w:rsidR="003F7CAB" w:rsidRPr="003F7CAB" w:rsidDel="0079157C" w:rsidRDefault="003F7CAB" w:rsidP="003F7CAB">
      <w:pPr>
        <w:ind w:firstLine="570"/>
        <w:rPr>
          <w:del w:id="46" w:author="S-Yansong" w:date="2016-01-06T13:35:00Z"/>
          <w:rFonts w:ascii="华文楷体" w:eastAsia="华文楷体" w:hAnsi="华文楷体"/>
          <w:sz w:val="28"/>
          <w:szCs w:val="28"/>
        </w:rPr>
      </w:pPr>
      <w:r w:rsidRPr="003F7CAB">
        <w:rPr>
          <w:rFonts w:ascii="华文楷体" w:eastAsia="华文楷体" w:hAnsi="华文楷体" w:hint="eastAsia"/>
          <w:sz w:val="28"/>
          <w:szCs w:val="28"/>
        </w:rPr>
        <w:t>那么就是说这个无我的智慧如果生起来了，有没有它的作用呢</w:t>
      </w:r>
      <w:del w:id="47" w:author="S-Yansong" w:date="2016-01-06T13:27:00Z">
        <w:r w:rsidRPr="003F7CAB" w:rsidDel="004A4906">
          <w:rPr>
            <w:rFonts w:ascii="华文楷体" w:eastAsia="华文楷体" w:hAnsi="华文楷体" w:hint="eastAsia"/>
            <w:sz w:val="28"/>
            <w:szCs w:val="28"/>
          </w:rPr>
          <w:delText>，</w:delText>
        </w:r>
      </w:del>
      <w:ins w:id="48" w:author="S-Yansong" w:date="2016-01-06T13:27:00Z">
        <w:r w:rsidR="004A4906">
          <w:rPr>
            <w:rFonts w:ascii="华文楷体" w:eastAsia="华文楷体" w:hAnsi="华文楷体" w:hint="eastAsia"/>
            <w:sz w:val="28"/>
            <w:szCs w:val="28"/>
          </w:rPr>
          <w:t>？</w:t>
        </w:r>
      </w:ins>
      <w:r w:rsidRPr="003F7CAB">
        <w:rPr>
          <w:rFonts w:ascii="华文楷体" w:eastAsia="华文楷体" w:hAnsi="华文楷体" w:hint="eastAsia"/>
          <w:sz w:val="28"/>
          <w:szCs w:val="28"/>
        </w:rPr>
        <w:t>我们说这个作用是绝对存在的</w:t>
      </w:r>
      <w:ins w:id="49" w:author="S-Yansong" w:date="2016-01-06T13:28:00Z">
        <w:r w:rsidR="00031631">
          <w:rPr>
            <w:rFonts w:ascii="华文楷体" w:eastAsia="华文楷体" w:hAnsi="华文楷体" w:hint="eastAsia"/>
            <w:sz w:val="28"/>
            <w:szCs w:val="28"/>
          </w:rPr>
          <w:t>，</w:t>
        </w:r>
      </w:ins>
      <w:r w:rsidRPr="003F7CAB">
        <w:rPr>
          <w:rFonts w:ascii="华文楷体" w:eastAsia="华文楷体" w:hAnsi="华文楷体" w:hint="eastAsia"/>
          <w:sz w:val="28"/>
          <w:szCs w:val="28"/>
        </w:rPr>
        <w:t>而且这样</w:t>
      </w:r>
      <w:del w:id="50" w:author="S-Yansong" w:date="2016-01-07T14:37:00Z">
        <w:r w:rsidRPr="003F7CAB" w:rsidDel="001757EF">
          <w:rPr>
            <w:rFonts w:ascii="华文楷体" w:eastAsia="华文楷体" w:hAnsi="华文楷体" w:hint="eastAsia"/>
            <w:sz w:val="28"/>
            <w:szCs w:val="28"/>
          </w:rPr>
          <w:delText>一种</w:delText>
        </w:r>
      </w:del>
      <w:r w:rsidRPr="003F7CAB">
        <w:rPr>
          <w:rFonts w:ascii="华文楷体" w:eastAsia="华文楷体" w:hAnsi="华文楷体" w:hint="eastAsia"/>
          <w:sz w:val="28"/>
          <w:szCs w:val="28"/>
        </w:rPr>
        <w:t>作用是</w:t>
      </w:r>
      <w:proofErr w:type="gramStart"/>
      <w:r w:rsidRPr="003F7CAB">
        <w:rPr>
          <w:rFonts w:ascii="华文楷体" w:eastAsia="华文楷体" w:hAnsi="华文楷体" w:hint="eastAsia"/>
          <w:sz w:val="28"/>
          <w:szCs w:val="28"/>
        </w:rPr>
        <w:t>可以遣除三</w:t>
      </w:r>
      <w:proofErr w:type="gramEnd"/>
      <w:r w:rsidRPr="003F7CAB">
        <w:rPr>
          <w:rFonts w:ascii="华文楷体" w:eastAsia="华文楷体" w:hAnsi="华文楷体" w:hint="eastAsia"/>
          <w:sz w:val="28"/>
          <w:szCs w:val="28"/>
        </w:rPr>
        <w:t>有轮回</w:t>
      </w:r>
      <w:del w:id="51" w:author="S-Yansong" w:date="2016-01-06T13:28:00Z">
        <w:r w:rsidRPr="003F7CAB" w:rsidDel="00031631">
          <w:rPr>
            <w:rFonts w:ascii="华文楷体" w:eastAsia="华文楷体" w:hAnsi="华文楷体" w:hint="eastAsia"/>
            <w:sz w:val="28"/>
            <w:szCs w:val="28"/>
          </w:rPr>
          <w:delText>，</w:delText>
        </w:r>
      </w:del>
      <w:ins w:id="52" w:author="S-Yansong" w:date="2016-01-06T13:28:00Z">
        <w:r w:rsidR="00031631">
          <w:rPr>
            <w:rFonts w:ascii="华文楷体" w:eastAsia="华文楷体" w:hAnsi="华文楷体" w:hint="eastAsia"/>
            <w:sz w:val="28"/>
            <w:szCs w:val="28"/>
          </w:rPr>
          <w:t>。</w:t>
        </w:r>
      </w:ins>
      <w:proofErr w:type="gramStart"/>
      <w:r w:rsidRPr="003F7CAB">
        <w:rPr>
          <w:rFonts w:ascii="华文楷体" w:eastAsia="华文楷体" w:hAnsi="华文楷体" w:hint="eastAsia"/>
          <w:sz w:val="28"/>
          <w:szCs w:val="28"/>
        </w:rPr>
        <w:t>证悟无我</w:t>
      </w:r>
      <w:proofErr w:type="gramEnd"/>
      <w:del w:id="53" w:author="S-Yansong" w:date="2016-01-07T14:38:00Z">
        <w:r w:rsidRPr="003F7CAB" w:rsidDel="001757EF">
          <w:rPr>
            <w:rFonts w:ascii="华文楷体" w:eastAsia="华文楷体" w:hAnsi="华文楷体" w:hint="eastAsia"/>
            <w:sz w:val="28"/>
            <w:szCs w:val="28"/>
          </w:rPr>
          <w:delText>，</w:delText>
        </w:r>
      </w:del>
      <w:r w:rsidRPr="003F7CAB">
        <w:rPr>
          <w:rFonts w:ascii="华文楷体" w:eastAsia="华文楷体" w:hAnsi="华文楷体" w:hint="eastAsia"/>
          <w:sz w:val="28"/>
          <w:szCs w:val="28"/>
        </w:rPr>
        <w:t>是真正</w:t>
      </w:r>
      <w:del w:id="54" w:author="S-Yansong" w:date="2016-01-07T14:38:00Z">
        <w:r w:rsidRPr="003F7CAB" w:rsidDel="001757EF">
          <w:rPr>
            <w:rFonts w:ascii="华文楷体" w:eastAsia="华文楷体" w:hAnsi="华文楷体" w:hint="eastAsia"/>
            <w:sz w:val="28"/>
            <w:szCs w:val="28"/>
          </w:rPr>
          <w:delText>的</w:delText>
        </w:r>
      </w:del>
      <w:r w:rsidRPr="003F7CAB">
        <w:rPr>
          <w:rFonts w:ascii="华文楷体" w:eastAsia="华文楷体" w:hAnsi="华文楷体" w:hint="eastAsia"/>
          <w:sz w:val="28"/>
          <w:szCs w:val="28"/>
        </w:rPr>
        <w:t>正确的根除三有轮回的这样的一种根本，</w:t>
      </w:r>
      <w:r w:rsidRPr="003F7CAB">
        <w:rPr>
          <w:rFonts w:ascii="华文楷体" w:eastAsia="华文楷体" w:hAnsi="华文楷体" w:hint="eastAsia"/>
          <w:sz w:val="28"/>
          <w:szCs w:val="28"/>
        </w:rPr>
        <w:lastRenderedPageBreak/>
        <w:t>这样的因，那么从这个问题宣讲</w:t>
      </w:r>
      <w:ins w:id="55" w:author="S-Yansong" w:date="2016-01-06T13:35:00Z">
        <w:r w:rsidR="0079157C">
          <w:rPr>
            <w:rFonts w:ascii="华文楷体" w:eastAsia="华文楷体" w:hAnsi="华文楷体" w:hint="eastAsia"/>
            <w:sz w:val="28"/>
            <w:szCs w:val="28"/>
          </w:rPr>
          <w:t>，</w:t>
        </w:r>
      </w:ins>
      <w:moveToRangeStart w:id="56" w:author="S-Yansong" w:date="2016-01-06T13:35:00Z" w:name="move439850642"/>
      <w:moveTo w:id="57" w:author="S-Yansong" w:date="2016-01-06T13:35:00Z">
        <w:r w:rsidR="0079157C" w:rsidRPr="003F7CAB">
          <w:rPr>
            <w:rFonts w:ascii="华文楷体" w:eastAsia="华文楷体" w:hAnsi="华文楷体" w:hint="eastAsia"/>
            <w:sz w:val="28"/>
            <w:szCs w:val="28"/>
          </w:rPr>
          <w:t>第二关于作用的辩论。</w:t>
        </w:r>
      </w:moveTo>
      <w:moveToRangeEnd w:id="56"/>
    </w:p>
    <w:p w:rsidR="0079157C" w:rsidRDefault="003F7CAB" w:rsidP="0079157C">
      <w:pPr>
        <w:ind w:firstLine="570"/>
        <w:rPr>
          <w:ins w:id="58" w:author="S-Yansong" w:date="2016-01-06T13:34:00Z"/>
          <w:rFonts w:ascii="华文楷体" w:eastAsia="华文楷体" w:hAnsi="华文楷体"/>
          <w:sz w:val="28"/>
          <w:szCs w:val="28"/>
        </w:rPr>
      </w:pPr>
      <w:moveFromRangeStart w:id="59" w:author="S-Yansong" w:date="2016-01-06T13:35:00Z" w:name="move439850642"/>
      <w:moveFrom w:id="60" w:author="S-Yansong" w:date="2016-01-06T13:35:00Z">
        <w:del w:id="61" w:author="S-Yansong" w:date="2016-01-06T13:35:00Z">
          <w:r w:rsidRPr="003F7CAB" w:rsidDel="0079157C">
            <w:rPr>
              <w:rFonts w:ascii="华文楷体" w:eastAsia="华文楷体" w:hAnsi="华文楷体" w:hint="eastAsia"/>
              <w:sz w:val="28"/>
              <w:szCs w:val="28"/>
            </w:rPr>
            <w:delText>第二关</w:delText>
          </w:r>
        </w:del>
        <w:r w:rsidRPr="0079157C" w:rsidDel="0079157C">
          <w:rPr>
            <w:rFonts w:asciiTheme="minorEastAsia" w:hAnsiTheme="minorEastAsia" w:hint="eastAsia"/>
            <w:sz w:val="28"/>
            <w:szCs w:val="28"/>
            <w:rPrChange w:id="62" w:author="S-Yansong" w:date="2016-01-06T13:35:00Z">
              <w:rPr>
                <w:rFonts w:ascii="华文楷体" w:eastAsia="华文楷体" w:hAnsi="华文楷体" w:hint="eastAsia"/>
                <w:sz w:val="28"/>
                <w:szCs w:val="28"/>
              </w:rPr>
            </w:rPrChange>
          </w:rPr>
          <w:t>于作用的辩论。</w:t>
        </w:r>
      </w:moveFrom>
      <w:moveFromRangeEnd w:id="59"/>
      <w:ins w:id="63" w:author="S-Yansong" w:date="2016-01-06T13:35:00Z">
        <w:r w:rsidR="0079157C" w:rsidRPr="0079157C">
          <w:rPr>
            <w:rFonts w:asciiTheme="minorEastAsia" w:hAnsiTheme="minorEastAsia" w:hint="eastAsia"/>
            <w:sz w:val="28"/>
            <w:szCs w:val="28"/>
            <w:rPrChange w:id="64" w:author="S-Yansong" w:date="2016-01-06T13:35:00Z">
              <w:rPr>
                <w:rFonts w:ascii="华文楷体" w:eastAsia="华文楷体" w:hAnsi="华文楷体" w:hint="eastAsia"/>
                <w:sz w:val="28"/>
                <w:szCs w:val="28"/>
              </w:rPr>
            </w:rPrChange>
          </w:rPr>
          <w:t>【</w:t>
        </w:r>
      </w:ins>
      <w:r w:rsidRPr="0079157C">
        <w:rPr>
          <w:rFonts w:asciiTheme="minorEastAsia" w:hAnsiTheme="minorEastAsia" w:hint="eastAsia"/>
          <w:sz w:val="28"/>
          <w:szCs w:val="28"/>
          <w:rPrChange w:id="65" w:author="S-Yansong" w:date="2016-01-06T13:35:00Z">
            <w:rPr>
              <w:rFonts w:ascii="华文楷体" w:eastAsia="华文楷体" w:hAnsi="华文楷体" w:hint="eastAsia"/>
              <w:sz w:val="28"/>
              <w:szCs w:val="28"/>
            </w:rPr>
          </w:rPrChange>
        </w:rPr>
        <w:t>如果有人认为</w:t>
      </w:r>
      <w:ins w:id="66" w:author="S-Yansong" w:date="2016-01-06T13:35:00Z">
        <w:r w:rsidR="0079157C">
          <w:rPr>
            <w:rFonts w:asciiTheme="minorEastAsia" w:hAnsiTheme="minorEastAsia" w:hint="eastAsia"/>
            <w:sz w:val="28"/>
            <w:szCs w:val="28"/>
          </w:rPr>
          <w:t>，</w:t>
        </w:r>
      </w:ins>
      <w:r w:rsidRPr="0079157C">
        <w:rPr>
          <w:rFonts w:asciiTheme="minorEastAsia" w:hAnsiTheme="minorEastAsia" w:hint="eastAsia"/>
          <w:sz w:val="28"/>
          <w:szCs w:val="28"/>
          <w:rPrChange w:id="67" w:author="S-Yansong" w:date="2016-01-06T13:35:00Z">
            <w:rPr>
              <w:rFonts w:ascii="华文楷体" w:eastAsia="华文楷体" w:hAnsi="华文楷体" w:hint="eastAsia"/>
              <w:sz w:val="28"/>
              <w:szCs w:val="28"/>
            </w:rPr>
          </w:rPrChange>
        </w:rPr>
        <w:t>即便有修习，但依靠无我却无法遣除三有</w:t>
      </w:r>
      <w:ins w:id="68" w:author="S-Yansong" w:date="2016-01-06T13:34:00Z">
        <w:r w:rsidR="0079157C" w:rsidRPr="0079157C">
          <w:rPr>
            <w:rFonts w:asciiTheme="minorEastAsia" w:hAnsiTheme="minorEastAsia" w:hint="eastAsia"/>
            <w:sz w:val="28"/>
            <w:szCs w:val="28"/>
            <w:rPrChange w:id="69" w:author="S-Yansong" w:date="2016-01-06T13:35:00Z">
              <w:rPr>
                <w:rFonts w:ascii="华文楷体" w:eastAsia="华文楷体" w:hAnsi="华文楷体" w:hint="eastAsia"/>
                <w:sz w:val="28"/>
                <w:szCs w:val="28"/>
              </w:rPr>
            </w:rPrChange>
          </w:rPr>
          <w:t>（</w:t>
        </w:r>
      </w:ins>
      <w:r w:rsidRPr="0079157C">
        <w:rPr>
          <w:rFonts w:asciiTheme="minorEastAsia" w:hAnsiTheme="minorEastAsia" w:hint="eastAsia"/>
          <w:sz w:val="28"/>
          <w:szCs w:val="28"/>
          <w:rPrChange w:id="70" w:author="S-Yansong" w:date="2016-01-06T13:35:00Z">
            <w:rPr>
              <w:rFonts w:ascii="华文楷体" w:eastAsia="华文楷体" w:hAnsi="华文楷体" w:hint="eastAsia"/>
              <w:sz w:val="28"/>
              <w:szCs w:val="28"/>
            </w:rPr>
          </w:rPrChange>
        </w:rPr>
        <w:t>轮回</w:t>
      </w:r>
      <w:ins w:id="71" w:author="S-Yansong" w:date="2016-01-06T13:34:00Z">
        <w:r w:rsidR="0079157C" w:rsidRPr="0079157C">
          <w:rPr>
            <w:rFonts w:asciiTheme="minorEastAsia" w:hAnsiTheme="minorEastAsia" w:hint="eastAsia"/>
            <w:sz w:val="28"/>
            <w:szCs w:val="28"/>
            <w:rPrChange w:id="72" w:author="S-Yansong" w:date="2016-01-06T13:35:00Z">
              <w:rPr>
                <w:rFonts w:ascii="华文楷体" w:eastAsia="华文楷体" w:hAnsi="华文楷体" w:hint="eastAsia"/>
                <w:sz w:val="28"/>
                <w:szCs w:val="28"/>
              </w:rPr>
            </w:rPrChange>
          </w:rPr>
          <w:t>）</w:t>
        </w:r>
      </w:ins>
      <w:r w:rsidRPr="0079157C">
        <w:rPr>
          <w:rFonts w:asciiTheme="minorEastAsia" w:hAnsiTheme="minorEastAsia" w:hint="eastAsia"/>
          <w:sz w:val="28"/>
          <w:szCs w:val="28"/>
          <w:rPrChange w:id="73" w:author="S-Yansong" w:date="2016-01-06T13:35:00Z">
            <w:rPr>
              <w:rFonts w:ascii="华文楷体" w:eastAsia="华文楷体" w:hAnsi="华文楷体" w:hint="eastAsia"/>
              <w:sz w:val="28"/>
              <w:szCs w:val="28"/>
            </w:rPr>
          </w:rPrChange>
        </w:rPr>
        <w:t>。</w:t>
      </w:r>
      <w:ins w:id="74" w:author="S-Yansong" w:date="2016-01-06T13:35:00Z">
        <w:r w:rsidR="0079157C" w:rsidRPr="0079157C">
          <w:rPr>
            <w:rFonts w:asciiTheme="minorEastAsia" w:hAnsiTheme="minorEastAsia" w:hint="eastAsia"/>
            <w:sz w:val="28"/>
            <w:szCs w:val="28"/>
            <w:rPrChange w:id="75" w:author="S-Yansong" w:date="2016-01-06T13:35:00Z">
              <w:rPr>
                <w:rFonts w:ascii="华文楷体" w:eastAsia="华文楷体" w:hAnsi="华文楷体" w:hint="eastAsia"/>
                <w:sz w:val="28"/>
                <w:szCs w:val="28"/>
              </w:rPr>
            </w:rPrChange>
          </w:rPr>
          <w:t>】</w:t>
        </w:r>
      </w:ins>
    </w:p>
    <w:p w:rsidR="0062694B" w:rsidRDefault="003F7CAB" w:rsidP="0062694B">
      <w:pPr>
        <w:ind w:firstLine="570"/>
        <w:rPr>
          <w:ins w:id="76" w:author="S-Yansong" w:date="2016-01-06T13:36:00Z"/>
          <w:rFonts w:ascii="华文楷体" w:eastAsia="华文楷体" w:hAnsi="华文楷体"/>
          <w:sz w:val="28"/>
          <w:szCs w:val="28"/>
        </w:rPr>
      </w:pPr>
      <w:r w:rsidRPr="003F7CAB">
        <w:rPr>
          <w:rFonts w:ascii="华文楷体" w:eastAsia="华文楷体" w:hAnsi="华文楷体" w:hint="eastAsia"/>
          <w:sz w:val="28"/>
          <w:szCs w:val="28"/>
        </w:rPr>
        <w:t>那么有些人是这样讲的，即便就像你前面你所讲的一样</w:t>
      </w:r>
      <w:del w:id="77" w:author="S-Yansong" w:date="2016-01-07T14:38:00Z">
        <w:r w:rsidRPr="003F7CAB" w:rsidDel="00AF1ACD">
          <w:rPr>
            <w:rFonts w:ascii="华文楷体" w:eastAsia="华文楷体" w:hAnsi="华文楷体" w:hint="eastAsia"/>
            <w:sz w:val="28"/>
            <w:szCs w:val="28"/>
          </w:rPr>
          <w:delText>。</w:delText>
        </w:r>
      </w:del>
      <w:ins w:id="78" w:author="S-Yansong" w:date="2016-01-07T14:38:00Z">
        <w:r w:rsidR="00AF1ACD">
          <w:rPr>
            <w:rFonts w:ascii="华文楷体" w:eastAsia="华文楷体" w:hAnsi="华文楷体" w:hint="eastAsia"/>
            <w:sz w:val="28"/>
            <w:szCs w:val="28"/>
          </w:rPr>
          <w:t>，</w:t>
        </w:r>
      </w:ins>
      <w:r w:rsidRPr="003F7CAB">
        <w:rPr>
          <w:rFonts w:ascii="华文楷体" w:eastAsia="华文楷体" w:hAnsi="华文楷体" w:hint="eastAsia"/>
          <w:sz w:val="28"/>
          <w:szCs w:val="28"/>
        </w:rPr>
        <w:t>你可以修习这样一种无我空性</w:t>
      </w:r>
      <w:del w:id="79" w:author="S-Yansong" w:date="2016-01-07T14:38:00Z">
        <w:r w:rsidRPr="003F7CAB" w:rsidDel="00AF1ACD">
          <w:rPr>
            <w:rFonts w:ascii="华文楷体" w:eastAsia="华文楷体" w:hAnsi="华文楷体" w:hint="eastAsia"/>
            <w:sz w:val="28"/>
            <w:szCs w:val="28"/>
          </w:rPr>
          <w:delText>，</w:delText>
        </w:r>
      </w:del>
      <w:ins w:id="80" w:author="S-Yansong" w:date="2016-01-07T14:38:00Z">
        <w:r w:rsidR="00AF1ACD">
          <w:rPr>
            <w:rFonts w:ascii="华文楷体" w:eastAsia="华文楷体" w:hAnsi="华文楷体" w:hint="eastAsia"/>
            <w:sz w:val="28"/>
            <w:szCs w:val="28"/>
          </w:rPr>
          <w:t>。</w:t>
        </w:r>
      </w:ins>
      <w:r w:rsidRPr="003F7CAB">
        <w:rPr>
          <w:rFonts w:ascii="华文楷体" w:eastAsia="华文楷体" w:hAnsi="华文楷体" w:hint="eastAsia"/>
          <w:sz w:val="28"/>
          <w:szCs w:val="28"/>
        </w:rPr>
        <w:t>但</w:t>
      </w:r>
      <w:ins w:id="81" w:author="S-Yansong" w:date="2016-01-07T14:38:00Z">
        <w:r w:rsidR="00AF1ACD">
          <w:rPr>
            <w:rFonts w:ascii="华文楷体" w:eastAsia="华文楷体" w:hAnsi="华文楷体" w:hint="eastAsia"/>
            <w:sz w:val="28"/>
            <w:szCs w:val="28"/>
          </w:rPr>
          <w:t>是</w:t>
        </w:r>
      </w:ins>
      <w:r w:rsidRPr="003F7CAB">
        <w:rPr>
          <w:rFonts w:ascii="华文楷体" w:eastAsia="华文楷体" w:hAnsi="华文楷体" w:hint="eastAsia"/>
          <w:sz w:val="28"/>
          <w:szCs w:val="28"/>
        </w:rPr>
        <w:t>后面呢就是说是</w:t>
      </w:r>
      <w:proofErr w:type="gramStart"/>
      <w:r w:rsidRPr="003F7CAB">
        <w:rPr>
          <w:rFonts w:ascii="华文楷体" w:eastAsia="华文楷体" w:hAnsi="华文楷体" w:hint="eastAsia"/>
          <w:sz w:val="28"/>
          <w:szCs w:val="28"/>
        </w:rPr>
        <w:t>现证了无</w:t>
      </w:r>
      <w:proofErr w:type="gramEnd"/>
      <w:r w:rsidRPr="003F7CAB">
        <w:rPr>
          <w:rFonts w:ascii="华文楷体" w:eastAsia="华文楷体" w:hAnsi="华文楷体" w:hint="eastAsia"/>
          <w:sz w:val="28"/>
          <w:szCs w:val="28"/>
        </w:rPr>
        <w:t>我空性，依靠无我空性没有</w:t>
      </w:r>
      <w:proofErr w:type="gramStart"/>
      <w:r w:rsidRPr="003F7CAB">
        <w:rPr>
          <w:rFonts w:ascii="华文楷体" w:eastAsia="华文楷体" w:hAnsi="华文楷体" w:hint="eastAsia"/>
          <w:sz w:val="28"/>
          <w:szCs w:val="28"/>
        </w:rPr>
        <w:t>办法遣除三</w:t>
      </w:r>
      <w:proofErr w:type="gramEnd"/>
      <w:r w:rsidRPr="003F7CAB">
        <w:rPr>
          <w:rFonts w:ascii="华文楷体" w:eastAsia="华文楷体" w:hAnsi="华文楷体" w:hint="eastAsia"/>
          <w:sz w:val="28"/>
          <w:szCs w:val="28"/>
        </w:rPr>
        <w:t>有轮回，所以说这个方面是很明显的，是针对无我的作用</w:t>
      </w:r>
      <w:del w:id="82" w:author="S-Yansong" w:date="2016-01-06T13:28:00Z">
        <w:r w:rsidRPr="003F7CAB" w:rsidDel="00031631">
          <w:rPr>
            <w:rFonts w:ascii="华文楷体" w:eastAsia="华文楷体" w:hAnsi="华文楷体" w:hint="eastAsia"/>
            <w:sz w:val="28"/>
            <w:szCs w:val="28"/>
          </w:rPr>
          <w:delText>，</w:delText>
        </w:r>
      </w:del>
      <w:ins w:id="83" w:author="S-Yansong" w:date="2016-01-06T13:28:00Z">
        <w:r w:rsidR="00031631">
          <w:rPr>
            <w:rFonts w:ascii="华文楷体" w:eastAsia="华文楷体" w:hAnsi="华文楷体" w:hint="eastAsia"/>
            <w:sz w:val="28"/>
            <w:szCs w:val="28"/>
          </w:rPr>
          <w:t>。</w:t>
        </w:r>
      </w:ins>
      <w:proofErr w:type="gramStart"/>
      <w:r w:rsidRPr="003F7CAB">
        <w:rPr>
          <w:rFonts w:ascii="华文楷体" w:eastAsia="华文楷体" w:hAnsi="华文楷体" w:hint="eastAsia"/>
          <w:sz w:val="28"/>
          <w:szCs w:val="28"/>
        </w:rPr>
        <w:t>那么证悟了无</w:t>
      </w:r>
      <w:proofErr w:type="gramEnd"/>
      <w:r w:rsidRPr="003F7CAB">
        <w:rPr>
          <w:rFonts w:ascii="华文楷体" w:eastAsia="华文楷体" w:hAnsi="华文楷体" w:hint="eastAsia"/>
          <w:sz w:val="28"/>
          <w:szCs w:val="28"/>
        </w:rPr>
        <w:t>我有没有作用呢</w:t>
      </w:r>
      <w:del w:id="84" w:author="S-Yansong" w:date="2016-01-06T13:29:00Z">
        <w:r w:rsidRPr="003F7CAB" w:rsidDel="00031631">
          <w:rPr>
            <w:rFonts w:ascii="华文楷体" w:eastAsia="华文楷体" w:hAnsi="华文楷体" w:hint="eastAsia"/>
            <w:sz w:val="28"/>
            <w:szCs w:val="28"/>
          </w:rPr>
          <w:delText>，</w:delText>
        </w:r>
      </w:del>
      <w:ins w:id="85" w:author="S-Yansong" w:date="2016-01-06T13:29:00Z">
        <w:r w:rsidR="00031631">
          <w:rPr>
            <w:rFonts w:ascii="华文楷体" w:eastAsia="华文楷体" w:hAnsi="华文楷体" w:hint="eastAsia"/>
            <w:sz w:val="28"/>
            <w:szCs w:val="28"/>
          </w:rPr>
          <w:t>？</w:t>
        </w:r>
      </w:ins>
      <w:r w:rsidRPr="003F7CAB">
        <w:rPr>
          <w:rFonts w:ascii="华文楷体" w:eastAsia="华文楷体" w:hAnsi="华文楷体" w:hint="eastAsia"/>
          <w:sz w:val="28"/>
          <w:szCs w:val="28"/>
        </w:rPr>
        <w:t>对方就是认为，没有</w:t>
      </w:r>
      <w:proofErr w:type="gramStart"/>
      <w:r w:rsidRPr="003F7CAB">
        <w:rPr>
          <w:rFonts w:ascii="华文楷体" w:eastAsia="华文楷体" w:hAnsi="华文楷体" w:hint="eastAsia"/>
          <w:sz w:val="28"/>
          <w:szCs w:val="28"/>
        </w:rPr>
        <w:t>办法遣除三</w:t>
      </w:r>
      <w:proofErr w:type="gramEnd"/>
      <w:r w:rsidRPr="003F7CAB">
        <w:rPr>
          <w:rFonts w:ascii="华文楷体" w:eastAsia="华文楷体" w:hAnsi="华文楷体" w:hint="eastAsia"/>
          <w:sz w:val="28"/>
          <w:szCs w:val="28"/>
        </w:rPr>
        <w:t>有轮回的</w:t>
      </w:r>
      <w:del w:id="86" w:author="S-Yansong" w:date="2016-01-06T13:29:00Z">
        <w:r w:rsidRPr="003F7CAB" w:rsidDel="00031631">
          <w:rPr>
            <w:rFonts w:ascii="华文楷体" w:eastAsia="华文楷体" w:hAnsi="华文楷体" w:hint="eastAsia"/>
            <w:sz w:val="28"/>
            <w:szCs w:val="28"/>
          </w:rPr>
          <w:delText>，</w:delText>
        </w:r>
      </w:del>
      <w:ins w:id="87" w:author="S-Yansong" w:date="2016-01-06T13:29:00Z">
        <w:r w:rsidR="00031631">
          <w:rPr>
            <w:rFonts w:ascii="华文楷体" w:eastAsia="华文楷体" w:hAnsi="华文楷体" w:hint="eastAsia"/>
            <w:sz w:val="28"/>
            <w:szCs w:val="28"/>
          </w:rPr>
          <w:t>。</w:t>
        </w:r>
      </w:ins>
      <w:r w:rsidRPr="003F7CAB">
        <w:rPr>
          <w:rFonts w:ascii="华文楷体" w:eastAsia="华文楷体" w:hAnsi="华文楷体" w:hint="eastAsia"/>
          <w:sz w:val="28"/>
          <w:szCs w:val="28"/>
        </w:rPr>
        <w:t>下面就是开始</w:t>
      </w:r>
      <w:proofErr w:type="gramStart"/>
      <w:r w:rsidRPr="003F7CAB">
        <w:rPr>
          <w:rFonts w:ascii="华文楷体" w:eastAsia="华文楷体" w:hAnsi="华文楷体" w:hint="eastAsia"/>
          <w:sz w:val="28"/>
          <w:szCs w:val="28"/>
        </w:rPr>
        <w:t>遣除这样</w:t>
      </w:r>
      <w:proofErr w:type="gramEnd"/>
      <w:r w:rsidRPr="003F7CAB">
        <w:rPr>
          <w:rFonts w:ascii="华文楷体" w:eastAsia="华文楷体" w:hAnsi="华文楷体" w:hint="eastAsia"/>
          <w:sz w:val="28"/>
          <w:szCs w:val="28"/>
        </w:rPr>
        <w:t>一种问题</w:t>
      </w:r>
      <w:del w:id="88" w:author="S-Yansong" w:date="2016-01-06T13:37:00Z">
        <w:r w:rsidRPr="003F7CAB" w:rsidDel="0062694B">
          <w:rPr>
            <w:rFonts w:ascii="华文楷体" w:eastAsia="华文楷体" w:hAnsi="华文楷体" w:hint="eastAsia"/>
            <w:sz w:val="28"/>
            <w:szCs w:val="28"/>
          </w:rPr>
          <w:delText>，</w:delText>
        </w:r>
      </w:del>
      <w:ins w:id="89" w:author="S-Yansong" w:date="2016-01-06T13:37:00Z">
        <w:r w:rsidR="0062694B">
          <w:rPr>
            <w:rFonts w:ascii="华文楷体" w:eastAsia="华文楷体" w:hAnsi="华文楷体" w:hint="eastAsia"/>
            <w:sz w:val="28"/>
            <w:szCs w:val="28"/>
          </w:rPr>
          <w:t>：</w:t>
        </w:r>
      </w:ins>
    </w:p>
    <w:p w:rsidR="0062694B" w:rsidRPr="0062694B" w:rsidRDefault="0062694B" w:rsidP="00031631">
      <w:pPr>
        <w:ind w:firstLine="570"/>
        <w:rPr>
          <w:ins w:id="90" w:author="S-Yansong" w:date="2016-01-06T13:36:00Z"/>
          <w:rFonts w:asciiTheme="minorEastAsia" w:hAnsiTheme="minorEastAsia"/>
          <w:sz w:val="28"/>
          <w:szCs w:val="28"/>
          <w:rPrChange w:id="91" w:author="S-Yansong" w:date="2016-01-06T13:36:00Z">
            <w:rPr>
              <w:ins w:id="92" w:author="S-Yansong" w:date="2016-01-06T13:36:00Z"/>
              <w:rFonts w:ascii="华文楷体" w:eastAsia="华文楷体" w:hAnsi="华文楷体"/>
              <w:sz w:val="28"/>
              <w:szCs w:val="28"/>
            </w:rPr>
          </w:rPrChange>
        </w:rPr>
      </w:pPr>
      <w:ins w:id="93" w:author="S-Yansong" w:date="2016-01-06T13:36:00Z">
        <w:r w:rsidRPr="0062694B">
          <w:rPr>
            <w:rFonts w:asciiTheme="minorEastAsia" w:hAnsiTheme="minorEastAsia" w:hint="eastAsia"/>
            <w:sz w:val="28"/>
            <w:szCs w:val="28"/>
            <w:rPrChange w:id="94" w:author="S-Yansong" w:date="2016-01-06T13:36:00Z">
              <w:rPr>
                <w:rFonts w:ascii="华文楷体" w:eastAsia="华文楷体" w:hAnsi="华文楷体" w:hint="eastAsia"/>
                <w:sz w:val="28"/>
                <w:szCs w:val="28"/>
              </w:rPr>
            </w:rPrChange>
          </w:rPr>
          <w:t>【</w:t>
        </w:r>
      </w:ins>
      <w:r w:rsidR="003F7CAB" w:rsidRPr="0062694B">
        <w:rPr>
          <w:rFonts w:asciiTheme="minorEastAsia" w:hAnsiTheme="minorEastAsia" w:hint="eastAsia"/>
          <w:sz w:val="28"/>
          <w:szCs w:val="28"/>
          <w:rPrChange w:id="95" w:author="S-Yansong" w:date="2016-01-06T13:36:00Z">
            <w:rPr>
              <w:rFonts w:ascii="华文楷体" w:eastAsia="华文楷体" w:hAnsi="华文楷体" w:hint="eastAsia"/>
              <w:sz w:val="28"/>
              <w:szCs w:val="28"/>
            </w:rPr>
          </w:rPrChange>
        </w:rPr>
        <w:t>完全</w:t>
      </w:r>
      <w:ins w:id="96" w:author="S-Yansong" w:date="2016-01-06T13:37:00Z">
        <w:r>
          <w:rPr>
            <w:rFonts w:asciiTheme="minorEastAsia" w:hAnsiTheme="minorEastAsia" w:hint="eastAsia"/>
            <w:sz w:val="28"/>
            <w:szCs w:val="28"/>
          </w:rPr>
          <w:t>能</w:t>
        </w:r>
      </w:ins>
      <w:r w:rsidR="003F7CAB" w:rsidRPr="0062694B">
        <w:rPr>
          <w:rFonts w:asciiTheme="minorEastAsia" w:hAnsiTheme="minorEastAsia" w:hint="eastAsia"/>
          <w:sz w:val="28"/>
          <w:szCs w:val="28"/>
          <w:rPrChange w:id="97" w:author="S-Yansong" w:date="2016-01-06T13:36:00Z">
            <w:rPr>
              <w:rFonts w:ascii="华文楷体" w:eastAsia="华文楷体" w:hAnsi="华文楷体" w:hint="eastAsia"/>
              <w:sz w:val="28"/>
              <w:szCs w:val="28"/>
            </w:rPr>
          </w:rPrChange>
        </w:rPr>
        <w:t>遣除</w:t>
      </w:r>
      <w:ins w:id="98" w:author="S-Yansong" w:date="2016-01-06T13:37:00Z">
        <w:r>
          <w:rPr>
            <w:rFonts w:asciiTheme="minorEastAsia" w:hAnsiTheme="minorEastAsia" w:hint="eastAsia"/>
            <w:sz w:val="28"/>
            <w:szCs w:val="28"/>
          </w:rPr>
          <w:t>，</w:t>
        </w:r>
      </w:ins>
      <w:r w:rsidR="003F7CAB" w:rsidRPr="0062694B">
        <w:rPr>
          <w:rFonts w:asciiTheme="minorEastAsia" w:hAnsiTheme="minorEastAsia" w:hint="eastAsia"/>
          <w:sz w:val="28"/>
          <w:szCs w:val="28"/>
          <w:rPrChange w:id="99" w:author="S-Yansong" w:date="2016-01-06T13:36:00Z">
            <w:rPr>
              <w:rFonts w:ascii="华文楷体" w:eastAsia="华文楷体" w:hAnsi="华文楷体" w:hint="eastAsia"/>
              <w:sz w:val="28"/>
              <w:szCs w:val="28"/>
            </w:rPr>
          </w:rPrChange>
        </w:rPr>
        <w:t>作为一切果当然无因不可能产生</w:t>
      </w:r>
      <w:ins w:id="100" w:author="S-Yansong" w:date="2016-01-06T13:29:00Z">
        <w:r w:rsidR="00031631" w:rsidRPr="0062694B">
          <w:rPr>
            <w:rFonts w:asciiTheme="minorEastAsia" w:hAnsiTheme="minorEastAsia" w:hint="eastAsia"/>
            <w:sz w:val="28"/>
            <w:szCs w:val="28"/>
            <w:rPrChange w:id="101" w:author="S-Yansong" w:date="2016-01-06T13:36:00Z">
              <w:rPr>
                <w:rFonts w:ascii="华文楷体" w:eastAsia="华文楷体" w:hAnsi="华文楷体" w:hint="eastAsia"/>
                <w:sz w:val="28"/>
                <w:szCs w:val="28"/>
              </w:rPr>
            </w:rPrChange>
          </w:rPr>
          <w:t>。</w:t>
        </w:r>
      </w:ins>
      <w:del w:id="102" w:author="S-Yansong" w:date="2016-01-06T13:29:00Z">
        <w:r w:rsidR="003F7CAB" w:rsidRPr="0062694B" w:rsidDel="00031631">
          <w:rPr>
            <w:rFonts w:asciiTheme="minorEastAsia" w:hAnsiTheme="minorEastAsia" w:hint="eastAsia"/>
            <w:sz w:val="28"/>
            <w:szCs w:val="28"/>
            <w:rPrChange w:id="103" w:author="S-Yansong" w:date="2016-01-06T13:36:00Z">
              <w:rPr>
                <w:rFonts w:ascii="华文楷体" w:eastAsia="华文楷体" w:hAnsi="华文楷体" w:hint="eastAsia"/>
                <w:sz w:val="28"/>
                <w:szCs w:val="28"/>
              </w:rPr>
            </w:rPrChange>
          </w:rPr>
          <w:delText>，</w:delText>
        </w:r>
      </w:del>
      <w:r w:rsidR="003F7CAB" w:rsidRPr="0062694B">
        <w:rPr>
          <w:rFonts w:asciiTheme="minorEastAsia" w:hAnsiTheme="minorEastAsia"/>
          <w:sz w:val="28"/>
          <w:szCs w:val="28"/>
          <w:rPrChange w:id="104" w:author="S-Yansong" w:date="2016-01-06T13:36:00Z">
            <w:rPr>
              <w:rFonts w:ascii="华文楷体" w:eastAsia="华文楷体" w:hAnsi="华文楷体"/>
              <w:sz w:val="28"/>
              <w:szCs w:val="28"/>
            </w:rPr>
          </w:rPrChange>
        </w:rPr>
        <w:t xml:space="preserve"> 那么</w:t>
      </w:r>
      <w:ins w:id="105" w:author="S-Yansong" w:date="2016-01-06T13:37:00Z">
        <w:r>
          <w:rPr>
            <w:rFonts w:asciiTheme="minorEastAsia" w:hAnsiTheme="minorEastAsia" w:hint="eastAsia"/>
            <w:sz w:val="28"/>
            <w:szCs w:val="28"/>
          </w:rPr>
          <w:t>，</w:t>
        </w:r>
      </w:ins>
      <w:r w:rsidR="003F7CAB" w:rsidRPr="0062694B">
        <w:rPr>
          <w:rFonts w:asciiTheme="minorEastAsia" w:hAnsiTheme="minorEastAsia" w:hint="eastAsia"/>
          <w:sz w:val="28"/>
          <w:szCs w:val="28"/>
          <w:rPrChange w:id="106" w:author="S-Yansong" w:date="2016-01-06T13:36:00Z">
            <w:rPr>
              <w:rFonts w:ascii="华文楷体" w:eastAsia="华文楷体" w:hAnsi="华文楷体" w:hint="eastAsia"/>
              <w:sz w:val="28"/>
              <w:szCs w:val="28"/>
            </w:rPr>
          </w:rPrChange>
        </w:rPr>
        <w:t>轮回的因到底是什么呢？</w:t>
      </w:r>
      <w:ins w:id="107" w:author="S-Yansong" w:date="2016-01-06T13:36:00Z">
        <w:r w:rsidRPr="0062694B">
          <w:rPr>
            <w:rFonts w:asciiTheme="minorEastAsia" w:hAnsiTheme="minorEastAsia" w:hint="eastAsia"/>
            <w:sz w:val="28"/>
            <w:szCs w:val="28"/>
            <w:rPrChange w:id="108" w:author="S-Yansong" w:date="2016-01-06T13:36:00Z">
              <w:rPr>
                <w:rFonts w:ascii="华文楷体" w:eastAsia="华文楷体" w:hAnsi="华文楷体" w:hint="eastAsia"/>
                <w:sz w:val="28"/>
                <w:szCs w:val="28"/>
              </w:rPr>
            </w:rPrChange>
          </w:rPr>
          <w:t>】</w:t>
        </w:r>
      </w:ins>
    </w:p>
    <w:p w:rsidR="00A9074A" w:rsidRDefault="003F7CAB" w:rsidP="00A9074A">
      <w:pPr>
        <w:ind w:firstLine="570"/>
        <w:rPr>
          <w:ins w:id="109" w:author="S-Yansong" w:date="2016-01-07T14:39:00Z"/>
          <w:rFonts w:ascii="华文楷体" w:eastAsia="华文楷体" w:hAnsi="华文楷体" w:hint="eastAsia"/>
          <w:sz w:val="28"/>
          <w:szCs w:val="28"/>
        </w:rPr>
      </w:pPr>
      <w:r w:rsidRPr="003F7CAB">
        <w:rPr>
          <w:rFonts w:ascii="华文楷体" w:eastAsia="华文楷体" w:hAnsi="华文楷体" w:hint="eastAsia"/>
          <w:sz w:val="28"/>
          <w:szCs w:val="28"/>
        </w:rPr>
        <w:t>我们回答说一定</w:t>
      </w:r>
      <w:proofErr w:type="gramStart"/>
      <w:r w:rsidRPr="003F7CAB">
        <w:rPr>
          <w:rFonts w:ascii="华文楷体" w:eastAsia="华文楷体" w:hAnsi="华文楷体" w:hint="eastAsia"/>
          <w:sz w:val="28"/>
          <w:szCs w:val="28"/>
        </w:rPr>
        <w:t>能够遣除三</w:t>
      </w:r>
      <w:proofErr w:type="gramEnd"/>
      <w:r w:rsidRPr="003F7CAB">
        <w:rPr>
          <w:rFonts w:ascii="华文楷体" w:eastAsia="华文楷体" w:hAnsi="华文楷体" w:hint="eastAsia"/>
          <w:sz w:val="28"/>
          <w:szCs w:val="28"/>
        </w:rPr>
        <w:t>有轮回</w:t>
      </w:r>
      <w:del w:id="110" w:author="S-Yansong" w:date="2016-01-06T13:30:00Z">
        <w:r w:rsidRPr="003F7CAB" w:rsidDel="00031631">
          <w:rPr>
            <w:rFonts w:ascii="华文楷体" w:eastAsia="华文楷体" w:hAnsi="华文楷体" w:hint="eastAsia"/>
            <w:sz w:val="28"/>
            <w:szCs w:val="28"/>
          </w:rPr>
          <w:delText>，</w:delText>
        </w:r>
      </w:del>
      <w:ins w:id="111" w:author="S-Yansong" w:date="2016-01-06T13:30:00Z">
        <w:r w:rsidR="00031631">
          <w:rPr>
            <w:rFonts w:ascii="华文楷体" w:eastAsia="华文楷体" w:hAnsi="华文楷体" w:hint="eastAsia"/>
            <w:sz w:val="28"/>
            <w:szCs w:val="28"/>
          </w:rPr>
          <w:t>。</w:t>
        </w:r>
      </w:ins>
      <w:r w:rsidRPr="003F7CAB">
        <w:rPr>
          <w:rFonts w:ascii="华文楷体" w:eastAsia="华文楷体" w:hAnsi="华文楷体" w:hint="eastAsia"/>
          <w:sz w:val="28"/>
          <w:szCs w:val="28"/>
        </w:rPr>
        <w:t>那么为了说明这个问题呢，首先就牵扯到了这个三有轮回的因到底是怎么样的</w:t>
      </w:r>
      <w:del w:id="112" w:author="S-Yansong" w:date="2016-01-06T13:30:00Z">
        <w:r w:rsidRPr="003F7CAB" w:rsidDel="00031631">
          <w:rPr>
            <w:rFonts w:ascii="华文楷体" w:eastAsia="华文楷体" w:hAnsi="华文楷体" w:hint="eastAsia"/>
            <w:sz w:val="28"/>
            <w:szCs w:val="28"/>
          </w:rPr>
          <w:delText>，</w:delText>
        </w:r>
      </w:del>
      <w:ins w:id="113" w:author="S-Yansong" w:date="2016-01-06T13:30:00Z">
        <w:r w:rsidR="00031631">
          <w:rPr>
            <w:rFonts w:ascii="华文楷体" w:eastAsia="华文楷体" w:hAnsi="华文楷体" w:hint="eastAsia"/>
            <w:sz w:val="28"/>
            <w:szCs w:val="28"/>
          </w:rPr>
          <w:t>。</w:t>
        </w:r>
      </w:ins>
      <w:r w:rsidRPr="003F7CAB">
        <w:rPr>
          <w:rFonts w:ascii="华文楷体" w:eastAsia="华文楷体" w:hAnsi="华文楷体" w:hint="eastAsia"/>
          <w:sz w:val="28"/>
          <w:szCs w:val="28"/>
        </w:rPr>
        <w:t>总的来说一切的果，当然三有轮回也是一个果，它没有因是不能产生的</w:t>
      </w:r>
      <w:del w:id="114" w:author="S-Yansong" w:date="2016-01-07T14:39:00Z">
        <w:r w:rsidRPr="003F7CAB" w:rsidDel="00AF1ACD">
          <w:rPr>
            <w:rFonts w:ascii="华文楷体" w:eastAsia="华文楷体" w:hAnsi="华文楷体" w:hint="eastAsia"/>
            <w:sz w:val="28"/>
            <w:szCs w:val="28"/>
          </w:rPr>
          <w:delText>，</w:delText>
        </w:r>
      </w:del>
      <w:ins w:id="115" w:author="S-Yansong" w:date="2016-01-07T14:39:00Z">
        <w:r w:rsidR="00AF1ACD">
          <w:rPr>
            <w:rFonts w:ascii="华文楷体" w:eastAsia="华文楷体" w:hAnsi="华文楷体" w:hint="eastAsia"/>
            <w:sz w:val="28"/>
            <w:szCs w:val="28"/>
          </w:rPr>
          <w:t>。</w:t>
        </w:r>
      </w:ins>
      <w:r w:rsidRPr="003F7CAB">
        <w:rPr>
          <w:rFonts w:ascii="华文楷体" w:eastAsia="华文楷体" w:hAnsi="华文楷体" w:hint="eastAsia"/>
          <w:sz w:val="28"/>
          <w:szCs w:val="28"/>
        </w:rPr>
        <w:t>关键的问题就在于三有轮回的因到底是什么？如果把这样一种三有轮回</w:t>
      </w:r>
      <w:proofErr w:type="gramStart"/>
      <w:r w:rsidRPr="003F7CAB">
        <w:rPr>
          <w:rFonts w:ascii="华文楷体" w:eastAsia="华文楷体" w:hAnsi="华文楷体" w:hint="eastAsia"/>
          <w:sz w:val="28"/>
          <w:szCs w:val="28"/>
        </w:rPr>
        <w:t>的因认清楚</w:t>
      </w:r>
      <w:proofErr w:type="gramEnd"/>
      <w:r w:rsidRPr="003F7CAB">
        <w:rPr>
          <w:rFonts w:ascii="华文楷体" w:eastAsia="华文楷体" w:hAnsi="华文楷体" w:hint="eastAsia"/>
          <w:sz w:val="28"/>
          <w:szCs w:val="28"/>
        </w:rPr>
        <w:t>了，然后我们就再分析说我们能不能把它的</w:t>
      </w:r>
      <w:proofErr w:type="gramStart"/>
      <w:r w:rsidRPr="003F7CAB">
        <w:rPr>
          <w:rFonts w:ascii="华文楷体" w:eastAsia="华文楷体" w:hAnsi="华文楷体" w:hint="eastAsia"/>
          <w:sz w:val="28"/>
          <w:szCs w:val="28"/>
        </w:rPr>
        <w:t>因遣除</w:t>
      </w:r>
      <w:proofErr w:type="gramEnd"/>
      <w:del w:id="116" w:author="S-Yansong" w:date="2016-01-07T14:39:00Z">
        <w:r w:rsidRPr="003F7CAB" w:rsidDel="00A300EE">
          <w:rPr>
            <w:rFonts w:ascii="华文楷体" w:eastAsia="华文楷体" w:hAnsi="华文楷体" w:hint="eastAsia"/>
            <w:sz w:val="28"/>
            <w:szCs w:val="28"/>
          </w:rPr>
          <w:delText>，</w:delText>
        </w:r>
      </w:del>
      <w:ins w:id="117" w:author="S-Yansong" w:date="2016-01-07T14:39:00Z">
        <w:r w:rsidR="00A300EE">
          <w:rPr>
            <w:rFonts w:ascii="华文楷体" w:eastAsia="华文楷体" w:hAnsi="华文楷体" w:hint="eastAsia"/>
            <w:sz w:val="28"/>
            <w:szCs w:val="28"/>
          </w:rPr>
          <w:t>？</w:t>
        </w:r>
      </w:ins>
      <w:r w:rsidRPr="003F7CAB">
        <w:rPr>
          <w:rFonts w:ascii="华文楷体" w:eastAsia="华文楷体" w:hAnsi="华文楷体" w:hint="eastAsia"/>
          <w:sz w:val="28"/>
          <w:szCs w:val="28"/>
        </w:rPr>
        <w:t>一切万</w:t>
      </w:r>
      <w:proofErr w:type="gramStart"/>
      <w:r w:rsidRPr="003F7CAB">
        <w:rPr>
          <w:rFonts w:ascii="华文楷体" w:eastAsia="华文楷体" w:hAnsi="华文楷体" w:hint="eastAsia"/>
          <w:sz w:val="28"/>
          <w:szCs w:val="28"/>
        </w:rPr>
        <w:t>法如果是缺因缺缘就</w:t>
      </w:r>
      <w:proofErr w:type="gramEnd"/>
      <w:r w:rsidRPr="003F7CAB">
        <w:rPr>
          <w:rFonts w:ascii="华文楷体" w:eastAsia="华文楷体" w:hAnsi="华文楷体" w:hint="eastAsia"/>
          <w:sz w:val="28"/>
          <w:szCs w:val="28"/>
        </w:rPr>
        <w:t>不可能产生的。所以说如果我们把三有轮回的因找到了，然后把它的因灭掉了，那么它</w:t>
      </w:r>
      <w:proofErr w:type="gramStart"/>
      <w:r w:rsidRPr="003F7CAB">
        <w:rPr>
          <w:rFonts w:ascii="华文楷体" w:eastAsia="华文楷体" w:hAnsi="华文楷体" w:hint="eastAsia"/>
          <w:sz w:val="28"/>
          <w:szCs w:val="28"/>
        </w:rPr>
        <w:t>的果法自然</w:t>
      </w:r>
      <w:proofErr w:type="gramEnd"/>
      <w:r w:rsidRPr="003F7CAB">
        <w:rPr>
          <w:rFonts w:ascii="华文楷体" w:eastAsia="华文楷体" w:hAnsi="华文楷体" w:hint="eastAsia"/>
          <w:sz w:val="28"/>
          <w:szCs w:val="28"/>
        </w:rPr>
        <w:t>寂灭所以说这个地方牵扯的问题呢，就是说找到三有轮回的因</w:t>
      </w:r>
      <w:del w:id="118" w:author="S-Yansong" w:date="2016-01-06T13:38:00Z">
        <w:r w:rsidRPr="003F7CAB" w:rsidDel="00CF2972">
          <w:rPr>
            <w:rFonts w:ascii="华文楷体" w:eastAsia="华文楷体" w:hAnsi="华文楷体" w:hint="eastAsia"/>
            <w:sz w:val="28"/>
            <w:szCs w:val="28"/>
          </w:rPr>
          <w:delText>，</w:delText>
        </w:r>
      </w:del>
      <w:ins w:id="119" w:author="S-Yansong" w:date="2016-01-06T13:38:00Z">
        <w:r w:rsidR="00CF2972">
          <w:rPr>
            <w:rFonts w:ascii="华文楷体" w:eastAsia="华文楷体" w:hAnsi="华文楷体" w:hint="eastAsia"/>
            <w:sz w:val="28"/>
            <w:szCs w:val="28"/>
          </w:rPr>
          <w:t>。</w:t>
        </w:r>
      </w:ins>
    </w:p>
    <w:p w:rsidR="00CF2972" w:rsidRDefault="003F7CAB" w:rsidP="00A9074A">
      <w:pPr>
        <w:ind w:firstLine="570"/>
        <w:rPr>
          <w:ins w:id="120" w:author="S-Yansong" w:date="2016-01-06T13:39:00Z"/>
          <w:rFonts w:ascii="华文楷体" w:eastAsia="华文楷体" w:hAnsi="华文楷体"/>
          <w:sz w:val="28"/>
          <w:szCs w:val="28"/>
        </w:rPr>
      </w:pPr>
      <w:r w:rsidRPr="003F7CAB">
        <w:rPr>
          <w:rFonts w:ascii="华文楷体" w:eastAsia="华文楷体" w:hAnsi="华文楷体" w:hint="eastAsia"/>
          <w:sz w:val="28"/>
          <w:szCs w:val="28"/>
        </w:rPr>
        <w:t>那么在安立三有轮回的因的时候呢，那么就是针对外道与内道的两种因进行观察和安立，破掉外道的观点，安立内道</w:t>
      </w:r>
      <w:proofErr w:type="gramStart"/>
      <w:r w:rsidRPr="003F7CAB">
        <w:rPr>
          <w:rFonts w:ascii="华文楷体" w:eastAsia="华文楷体" w:hAnsi="华文楷体" w:hint="eastAsia"/>
          <w:sz w:val="28"/>
          <w:szCs w:val="28"/>
        </w:rPr>
        <w:t>的自宗因</w:t>
      </w:r>
      <w:proofErr w:type="gramEnd"/>
      <w:del w:id="121" w:author="S-Yansong" w:date="2016-01-07T14:40:00Z">
        <w:r w:rsidRPr="003F7CAB" w:rsidDel="00A9074A">
          <w:rPr>
            <w:rFonts w:ascii="华文楷体" w:eastAsia="华文楷体" w:hAnsi="华文楷体" w:hint="eastAsia"/>
            <w:sz w:val="28"/>
            <w:szCs w:val="28"/>
          </w:rPr>
          <w:delText>【03:12】</w:delText>
        </w:r>
      </w:del>
      <w:ins w:id="122" w:author="S-Yansong" w:date="2016-01-07T14:40:00Z">
        <w:r w:rsidR="00A9074A">
          <w:rPr>
            <w:rFonts w:ascii="华文楷体" w:eastAsia="华文楷体" w:hAnsi="华文楷体" w:hint="eastAsia"/>
            <w:sz w:val="28"/>
            <w:szCs w:val="28"/>
          </w:rPr>
          <w:t>。</w:t>
        </w:r>
      </w:ins>
      <w:del w:id="123" w:author="S-Yansong" w:date="2016-01-07T14:40:00Z">
        <w:r w:rsidRPr="003F7CAB" w:rsidDel="00A9074A">
          <w:rPr>
            <w:rFonts w:ascii="华文楷体" w:eastAsia="华文楷体" w:hAnsi="华文楷体" w:hint="eastAsia"/>
            <w:sz w:val="28"/>
            <w:szCs w:val="28"/>
          </w:rPr>
          <w:delText>，</w:delText>
        </w:r>
      </w:del>
      <w:r w:rsidRPr="003F7CAB">
        <w:rPr>
          <w:rFonts w:ascii="华文楷体" w:eastAsia="华文楷体" w:hAnsi="华文楷体" w:hint="eastAsia"/>
          <w:sz w:val="28"/>
          <w:szCs w:val="28"/>
        </w:rPr>
        <w:t>那么轮回的因到底是</w:t>
      </w:r>
      <w:del w:id="124" w:author="S-Yansong" w:date="2016-01-07T14:40:00Z">
        <w:r w:rsidRPr="003F7CAB" w:rsidDel="00A9074A">
          <w:rPr>
            <w:rFonts w:ascii="华文楷体" w:eastAsia="华文楷体" w:hAnsi="华文楷体" w:hint="eastAsia"/>
            <w:sz w:val="28"/>
            <w:szCs w:val="28"/>
          </w:rPr>
          <w:delText>什么的</w:delText>
        </w:r>
      </w:del>
      <w:ins w:id="125" w:author="S-Yansong" w:date="2016-01-07T14:40:00Z">
        <w:r w:rsidR="00A9074A" w:rsidRPr="003F7CAB">
          <w:rPr>
            <w:rFonts w:ascii="华文楷体" w:eastAsia="华文楷体" w:hAnsi="华文楷体" w:hint="eastAsia"/>
            <w:sz w:val="28"/>
            <w:szCs w:val="28"/>
          </w:rPr>
          <w:t>什么</w:t>
        </w:r>
        <w:r w:rsidR="00A9074A">
          <w:rPr>
            <w:rFonts w:ascii="华文楷体" w:eastAsia="华文楷体" w:hAnsi="华文楷体" w:hint="eastAsia"/>
            <w:sz w:val="28"/>
            <w:szCs w:val="28"/>
          </w:rPr>
          <w:t>呢？</w:t>
        </w:r>
      </w:ins>
      <w:del w:id="126" w:author="S-Yansong" w:date="2016-01-07T14:40:00Z">
        <w:r w:rsidRPr="003F7CAB" w:rsidDel="00A9074A">
          <w:rPr>
            <w:rFonts w:ascii="华文楷体" w:eastAsia="华文楷体" w:hAnsi="华文楷体" w:hint="eastAsia"/>
            <w:sz w:val="28"/>
            <w:szCs w:val="28"/>
          </w:rPr>
          <w:delText>，</w:delText>
        </w:r>
      </w:del>
      <w:r w:rsidRPr="003F7CAB">
        <w:rPr>
          <w:rFonts w:ascii="华文楷体" w:eastAsia="华文楷体" w:hAnsi="华文楷体" w:hint="eastAsia"/>
          <w:sz w:val="28"/>
          <w:szCs w:val="28"/>
        </w:rPr>
        <w:t>到底什么是轮回的因</w:t>
      </w:r>
      <w:del w:id="127" w:author="S-Yansong" w:date="2016-01-07T14:40:00Z">
        <w:r w:rsidRPr="003F7CAB" w:rsidDel="00A9074A">
          <w:rPr>
            <w:rFonts w:ascii="华文楷体" w:eastAsia="华文楷体" w:hAnsi="华文楷体" w:hint="eastAsia"/>
            <w:sz w:val="28"/>
            <w:szCs w:val="28"/>
          </w:rPr>
          <w:delText>呢</w:delText>
        </w:r>
      </w:del>
      <w:del w:id="128" w:author="S-Yansong" w:date="2016-01-06T13:41:00Z">
        <w:r w:rsidRPr="003F7CAB" w:rsidDel="0067154B">
          <w:rPr>
            <w:rFonts w:ascii="华文楷体" w:eastAsia="华文楷体" w:hAnsi="华文楷体" w:hint="eastAsia"/>
            <w:sz w:val="28"/>
            <w:szCs w:val="28"/>
          </w:rPr>
          <w:delText>，</w:delText>
        </w:r>
      </w:del>
      <w:ins w:id="129" w:author="S-Yansong" w:date="2016-01-06T13:41:00Z">
        <w:r w:rsidR="0067154B">
          <w:rPr>
            <w:rFonts w:ascii="华文楷体" w:eastAsia="华文楷体" w:hAnsi="华文楷体" w:hint="eastAsia"/>
            <w:sz w:val="28"/>
            <w:szCs w:val="28"/>
          </w:rPr>
          <w:t>？</w:t>
        </w:r>
      </w:ins>
      <w:r w:rsidRPr="003F7CAB">
        <w:rPr>
          <w:rFonts w:ascii="华文楷体" w:eastAsia="华文楷体" w:hAnsi="华文楷体" w:hint="eastAsia"/>
          <w:sz w:val="28"/>
          <w:szCs w:val="28"/>
        </w:rPr>
        <w:t>这个方面就是出现了，</w:t>
      </w:r>
      <w:proofErr w:type="gramStart"/>
      <w:r w:rsidRPr="003F7CAB">
        <w:rPr>
          <w:rFonts w:ascii="华文楷体" w:eastAsia="华文楷体" w:hAnsi="华文楷体" w:hint="eastAsia"/>
          <w:sz w:val="28"/>
          <w:szCs w:val="28"/>
        </w:rPr>
        <w:t>当然承许有</w:t>
      </w:r>
      <w:proofErr w:type="gramEnd"/>
      <w:r w:rsidRPr="003F7CAB">
        <w:rPr>
          <w:rFonts w:ascii="华文楷体" w:eastAsia="华文楷体" w:hAnsi="华文楷体" w:hint="eastAsia"/>
          <w:sz w:val="28"/>
          <w:szCs w:val="28"/>
        </w:rPr>
        <w:t>轮回的宗派呢，他有他的观察方式，</w:t>
      </w:r>
      <w:r w:rsidRPr="003F7CAB">
        <w:rPr>
          <w:rFonts w:ascii="华文楷体" w:eastAsia="华文楷体" w:hAnsi="华文楷体" w:hint="eastAsia"/>
          <w:sz w:val="28"/>
          <w:szCs w:val="28"/>
        </w:rPr>
        <w:lastRenderedPageBreak/>
        <w:t>如果</w:t>
      </w:r>
      <w:proofErr w:type="gramStart"/>
      <w:r w:rsidRPr="003F7CAB">
        <w:rPr>
          <w:rFonts w:ascii="华文楷体" w:eastAsia="华文楷体" w:hAnsi="华文楷体" w:hint="eastAsia"/>
          <w:sz w:val="28"/>
          <w:szCs w:val="28"/>
        </w:rPr>
        <w:t>不承许</w:t>
      </w:r>
      <w:proofErr w:type="gramEnd"/>
      <w:r w:rsidRPr="003F7CAB">
        <w:rPr>
          <w:rFonts w:ascii="华文楷体" w:eastAsia="华文楷体" w:hAnsi="华文楷体" w:hint="eastAsia"/>
          <w:sz w:val="28"/>
          <w:szCs w:val="28"/>
        </w:rPr>
        <w:t>轮回，就不存在轮回的因了，</w:t>
      </w:r>
      <w:del w:id="130" w:author="S-Yansong" w:date="2016-01-07T14:41:00Z">
        <w:r w:rsidRPr="003F7CAB" w:rsidDel="00A9074A">
          <w:rPr>
            <w:rFonts w:ascii="华文楷体" w:eastAsia="华文楷体" w:hAnsi="华文楷体" w:hint="eastAsia"/>
            <w:sz w:val="28"/>
            <w:szCs w:val="28"/>
          </w:rPr>
          <w:delText xml:space="preserve"> </w:delText>
        </w:r>
      </w:del>
      <w:r w:rsidRPr="003F7CAB">
        <w:rPr>
          <w:rFonts w:ascii="华文楷体" w:eastAsia="华文楷体" w:hAnsi="华文楷体" w:hint="eastAsia"/>
          <w:sz w:val="28"/>
          <w:szCs w:val="28"/>
        </w:rPr>
        <w:t>那么下面就分了外道和内道两个问题</w:t>
      </w:r>
      <w:del w:id="131" w:author="S-Yansong" w:date="2016-01-07T14:41:00Z">
        <w:r w:rsidRPr="003F7CAB" w:rsidDel="00A9074A">
          <w:rPr>
            <w:rFonts w:ascii="华文楷体" w:eastAsia="华文楷体" w:hAnsi="华文楷体" w:hint="eastAsia"/>
            <w:sz w:val="28"/>
            <w:szCs w:val="28"/>
          </w:rPr>
          <w:delText xml:space="preserve">， </w:delText>
        </w:r>
      </w:del>
      <w:ins w:id="132" w:author="S-Yansong" w:date="2016-01-07T14:41:00Z">
        <w:r w:rsidR="00A9074A">
          <w:rPr>
            <w:rFonts w:ascii="华文楷体" w:eastAsia="华文楷体" w:hAnsi="华文楷体" w:hint="eastAsia"/>
            <w:sz w:val="28"/>
            <w:szCs w:val="28"/>
          </w:rPr>
          <w:t>。</w:t>
        </w:r>
      </w:ins>
    </w:p>
    <w:p w:rsidR="00CF2972" w:rsidRPr="00CF2972" w:rsidRDefault="00CF2972" w:rsidP="00031631">
      <w:pPr>
        <w:ind w:firstLine="570"/>
        <w:rPr>
          <w:ins w:id="133" w:author="S-Yansong" w:date="2016-01-06T13:39:00Z"/>
          <w:rFonts w:asciiTheme="minorEastAsia" w:hAnsiTheme="minorEastAsia"/>
          <w:sz w:val="28"/>
          <w:szCs w:val="28"/>
          <w:rPrChange w:id="134" w:author="S-Yansong" w:date="2016-01-06T13:39:00Z">
            <w:rPr>
              <w:ins w:id="135" w:author="S-Yansong" w:date="2016-01-06T13:39:00Z"/>
              <w:rFonts w:ascii="华文楷体" w:eastAsia="华文楷体" w:hAnsi="华文楷体"/>
              <w:sz w:val="28"/>
              <w:szCs w:val="28"/>
            </w:rPr>
          </w:rPrChange>
        </w:rPr>
      </w:pPr>
      <w:ins w:id="136" w:author="S-Yansong" w:date="2016-01-06T13:39:00Z">
        <w:r w:rsidRPr="00CF2972">
          <w:rPr>
            <w:rFonts w:asciiTheme="minorEastAsia" w:hAnsiTheme="minorEastAsia" w:hint="eastAsia"/>
            <w:sz w:val="28"/>
            <w:szCs w:val="28"/>
            <w:rPrChange w:id="137" w:author="S-Yansong" w:date="2016-01-06T13:39:00Z">
              <w:rPr>
                <w:rFonts w:ascii="华文楷体" w:eastAsia="华文楷体" w:hAnsi="华文楷体" w:hint="eastAsia"/>
                <w:sz w:val="28"/>
                <w:szCs w:val="28"/>
              </w:rPr>
            </w:rPrChange>
          </w:rPr>
          <w:t>【</w:t>
        </w:r>
      </w:ins>
      <w:r w:rsidR="003F7CAB" w:rsidRPr="00CF2972">
        <w:rPr>
          <w:rFonts w:asciiTheme="minorEastAsia" w:hAnsiTheme="minorEastAsia" w:hint="eastAsia"/>
          <w:sz w:val="28"/>
          <w:szCs w:val="28"/>
          <w:rPrChange w:id="138" w:author="S-Yansong" w:date="2016-01-06T13:39:00Z">
            <w:rPr>
              <w:rFonts w:ascii="华文楷体" w:eastAsia="华文楷体" w:hAnsi="华文楷体" w:hint="eastAsia"/>
              <w:sz w:val="28"/>
              <w:szCs w:val="28"/>
            </w:rPr>
          </w:rPrChange>
        </w:rPr>
        <w:t>大多数外道声称</w:t>
      </w:r>
      <w:ins w:id="139" w:author="S-Yansong" w:date="2016-01-06T13:39:00Z">
        <w:r>
          <w:rPr>
            <w:rFonts w:asciiTheme="minorEastAsia" w:hAnsiTheme="minorEastAsia" w:hint="eastAsia"/>
            <w:sz w:val="28"/>
            <w:szCs w:val="28"/>
          </w:rPr>
          <w:t>：</w:t>
        </w:r>
      </w:ins>
      <w:r w:rsidR="003F7CAB" w:rsidRPr="00CF2972">
        <w:rPr>
          <w:rFonts w:asciiTheme="minorEastAsia" w:hAnsiTheme="minorEastAsia" w:hint="eastAsia"/>
          <w:sz w:val="28"/>
          <w:szCs w:val="28"/>
          <w:rPrChange w:id="140" w:author="S-Yansong" w:date="2016-01-06T13:39:00Z">
            <w:rPr>
              <w:rFonts w:ascii="华文楷体" w:eastAsia="华文楷体" w:hAnsi="华文楷体" w:hint="eastAsia"/>
              <w:sz w:val="28"/>
              <w:szCs w:val="28"/>
            </w:rPr>
          </w:rPrChange>
        </w:rPr>
        <w:t>业、身与心三者的聚合即是轮回的因，如果已经断除了其中任何一者，果就不会产生，如同无有水肥的种子一样</w:t>
      </w:r>
      <w:del w:id="141" w:author="S-Yansong" w:date="2016-01-06T13:39:00Z">
        <w:r w:rsidR="003F7CAB" w:rsidRPr="00CF2972" w:rsidDel="00CF2972">
          <w:rPr>
            <w:rFonts w:asciiTheme="minorEastAsia" w:hAnsiTheme="minorEastAsia" w:hint="eastAsia"/>
            <w:sz w:val="28"/>
            <w:szCs w:val="28"/>
            <w:rPrChange w:id="142" w:author="S-Yansong" w:date="2016-01-06T13:39:00Z">
              <w:rPr>
                <w:rFonts w:ascii="华文楷体" w:eastAsia="华文楷体" w:hAnsi="华文楷体" w:hint="eastAsia"/>
                <w:sz w:val="28"/>
                <w:szCs w:val="28"/>
              </w:rPr>
            </w:rPrChange>
          </w:rPr>
          <w:delText>，</w:delText>
        </w:r>
      </w:del>
      <w:ins w:id="143" w:author="S-Yansong" w:date="2016-01-06T13:39:00Z">
        <w:r w:rsidRPr="00CF2972">
          <w:rPr>
            <w:rFonts w:asciiTheme="minorEastAsia" w:hAnsiTheme="minorEastAsia" w:hint="eastAsia"/>
            <w:sz w:val="28"/>
            <w:szCs w:val="28"/>
            <w:rPrChange w:id="144" w:author="S-Yansong" w:date="2016-01-06T13:39:00Z">
              <w:rPr>
                <w:rFonts w:ascii="华文楷体" w:eastAsia="华文楷体" w:hAnsi="华文楷体" w:hint="eastAsia"/>
                <w:sz w:val="28"/>
                <w:szCs w:val="28"/>
              </w:rPr>
            </w:rPrChange>
          </w:rPr>
          <w:t>。】</w:t>
        </w:r>
      </w:ins>
    </w:p>
    <w:p w:rsidR="00423DC2" w:rsidRDefault="003F7CAB" w:rsidP="00031631">
      <w:pPr>
        <w:ind w:firstLine="570"/>
        <w:rPr>
          <w:ins w:id="145" w:author="S-Yansong" w:date="2016-01-07T14:48:00Z"/>
          <w:rFonts w:ascii="华文楷体" w:eastAsia="华文楷体" w:hAnsi="华文楷体" w:hint="eastAsia"/>
          <w:sz w:val="28"/>
          <w:szCs w:val="28"/>
        </w:rPr>
      </w:pPr>
      <w:r w:rsidRPr="003F7CAB">
        <w:rPr>
          <w:rFonts w:ascii="华文楷体" w:eastAsia="华文楷体" w:hAnsi="华文楷体" w:hint="eastAsia"/>
          <w:sz w:val="28"/>
          <w:szCs w:val="28"/>
        </w:rPr>
        <w:t>那么大多数的这个外道它是这样认为的，因为除了</w:t>
      </w:r>
      <w:del w:id="146" w:author="S-Yansong" w:date="2016-01-07T14:41:00Z">
        <w:r w:rsidRPr="003F7CAB" w:rsidDel="00AC4F2B">
          <w:rPr>
            <w:rFonts w:ascii="华文楷体" w:eastAsia="华文楷体" w:hAnsi="华文楷体" w:hint="eastAsia"/>
            <w:sz w:val="28"/>
            <w:szCs w:val="28"/>
          </w:rPr>
          <w:delText>？？？【03:47】</w:delText>
        </w:r>
      </w:del>
      <w:ins w:id="147" w:author="S-Yansong" w:date="2016-01-07T14:41:00Z">
        <w:r w:rsidR="00AC4F2B">
          <w:rPr>
            <w:rFonts w:ascii="华文楷体" w:eastAsia="华文楷体" w:hAnsi="华文楷体" w:hint="eastAsia"/>
            <w:sz w:val="28"/>
            <w:szCs w:val="28"/>
          </w:rPr>
          <w:t>顺</w:t>
        </w:r>
        <w:proofErr w:type="gramStart"/>
        <w:r w:rsidR="00AC4F2B">
          <w:rPr>
            <w:rFonts w:ascii="华文楷体" w:eastAsia="华文楷体" w:hAnsi="华文楷体" w:hint="eastAsia"/>
            <w:sz w:val="28"/>
            <w:szCs w:val="28"/>
          </w:rPr>
          <w:t>世</w:t>
        </w:r>
      </w:ins>
      <w:r w:rsidRPr="003F7CAB">
        <w:rPr>
          <w:rFonts w:ascii="华文楷体" w:eastAsia="华文楷体" w:hAnsi="华文楷体" w:hint="eastAsia"/>
          <w:sz w:val="28"/>
          <w:szCs w:val="28"/>
        </w:rPr>
        <w:t>外道</w:t>
      </w:r>
      <w:proofErr w:type="gramEnd"/>
      <w:r w:rsidRPr="003F7CAB">
        <w:rPr>
          <w:rFonts w:ascii="华文楷体" w:eastAsia="华文楷体" w:hAnsi="华文楷体" w:hint="eastAsia"/>
          <w:sz w:val="28"/>
          <w:szCs w:val="28"/>
        </w:rPr>
        <w:t>之外呢，其他的外道他</w:t>
      </w:r>
      <w:proofErr w:type="gramStart"/>
      <w:r w:rsidRPr="003F7CAB">
        <w:rPr>
          <w:rFonts w:ascii="华文楷体" w:eastAsia="华文楷体" w:hAnsi="华文楷体" w:hint="eastAsia"/>
          <w:sz w:val="28"/>
          <w:szCs w:val="28"/>
        </w:rPr>
        <w:t>都是承许有</w:t>
      </w:r>
      <w:proofErr w:type="gramEnd"/>
      <w:r w:rsidRPr="003F7CAB">
        <w:rPr>
          <w:rFonts w:ascii="华文楷体" w:eastAsia="华文楷体" w:hAnsi="华文楷体" w:hint="eastAsia"/>
          <w:sz w:val="28"/>
          <w:szCs w:val="28"/>
        </w:rPr>
        <w:t>前后世，</w:t>
      </w:r>
      <w:proofErr w:type="gramStart"/>
      <w:r w:rsidRPr="003F7CAB">
        <w:rPr>
          <w:rFonts w:ascii="华文楷体" w:eastAsia="华文楷体" w:hAnsi="华文楷体" w:hint="eastAsia"/>
          <w:sz w:val="28"/>
          <w:szCs w:val="28"/>
        </w:rPr>
        <w:t>承许解脱</w:t>
      </w:r>
      <w:proofErr w:type="gramEnd"/>
      <w:r w:rsidRPr="003F7CAB">
        <w:rPr>
          <w:rFonts w:ascii="华文楷体" w:eastAsia="华文楷体" w:hAnsi="华文楷体" w:hint="eastAsia"/>
          <w:sz w:val="28"/>
          <w:szCs w:val="28"/>
        </w:rPr>
        <w:t>道的</w:t>
      </w:r>
      <w:del w:id="148" w:author="S-Yansong" w:date="2016-01-07T14:41:00Z">
        <w:r w:rsidRPr="003F7CAB" w:rsidDel="002E4D3E">
          <w:rPr>
            <w:rFonts w:ascii="华文楷体" w:eastAsia="华文楷体" w:hAnsi="华文楷体" w:hint="eastAsia"/>
            <w:sz w:val="28"/>
            <w:szCs w:val="28"/>
          </w:rPr>
          <w:delText>，</w:delText>
        </w:r>
      </w:del>
      <w:ins w:id="149" w:author="S-Yansong" w:date="2016-01-07T14:41:00Z">
        <w:r w:rsidR="002E4D3E">
          <w:rPr>
            <w:rFonts w:ascii="华文楷体" w:eastAsia="华文楷体" w:hAnsi="华文楷体" w:hint="eastAsia"/>
            <w:sz w:val="28"/>
            <w:szCs w:val="28"/>
          </w:rPr>
          <w:t>。</w:t>
        </w:r>
      </w:ins>
      <w:r w:rsidRPr="003F7CAB">
        <w:rPr>
          <w:rFonts w:ascii="华文楷体" w:eastAsia="华文楷体" w:hAnsi="华文楷体" w:hint="eastAsia"/>
          <w:sz w:val="28"/>
          <w:szCs w:val="28"/>
        </w:rPr>
        <w:t>所以大多数外道他是这样承许，尤其是像</w:t>
      </w:r>
      <w:del w:id="150" w:author="S-Yansong" w:date="2016-01-07T14:41:00Z">
        <w:r w:rsidRPr="003F7CAB" w:rsidDel="002E4D3E">
          <w:rPr>
            <w:rFonts w:ascii="华文楷体" w:eastAsia="华文楷体" w:hAnsi="华文楷体" w:hint="eastAsia"/>
            <w:sz w:val="28"/>
            <w:szCs w:val="28"/>
          </w:rPr>
          <w:delText>？？？【03:58】</w:delText>
        </w:r>
      </w:del>
      <w:ins w:id="151" w:author="S-Yansong" w:date="2016-01-07T14:41:00Z">
        <w:r w:rsidR="002E4D3E">
          <w:rPr>
            <w:rFonts w:ascii="华文楷体" w:eastAsia="华文楷体" w:hAnsi="华文楷体" w:hint="eastAsia"/>
            <w:sz w:val="28"/>
            <w:szCs w:val="28"/>
          </w:rPr>
          <w:t>躶体</w:t>
        </w:r>
      </w:ins>
      <w:r w:rsidRPr="003F7CAB">
        <w:rPr>
          <w:rFonts w:ascii="华文楷体" w:eastAsia="华文楷体" w:hAnsi="华文楷体" w:hint="eastAsia"/>
          <w:sz w:val="28"/>
          <w:szCs w:val="28"/>
        </w:rPr>
        <w:t>外道啊等等，他们是这样承许的</w:t>
      </w:r>
      <w:del w:id="152" w:author="S-Yansong" w:date="2016-01-06T13:41:00Z">
        <w:r w:rsidRPr="003F7CAB" w:rsidDel="0067154B">
          <w:rPr>
            <w:rFonts w:ascii="华文楷体" w:eastAsia="华文楷体" w:hAnsi="华文楷体" w:hint="eastAsia"/>
            <w:sz w:val="28"/>
            <w:szCs w:val="28"/>
          </w:rPr>
          <w:delText xml:space="preserve"> ，</w:delText>
        </w:r>
      </w:del>
      <w:ins w:id="153" w:author="S-Yansong" w:date="2016-01-06T13:44:00Z">
        <w:r w:rsidR="0067154B">
          <w:rPr>
            <w:rFonts w:ascii="华文楷体" w:eastAsia="华文楷体" w:hAnsi="华文楷体" w:hint="eastAsia"/>
            <w:sz w:val="28"/>
            <w:szCs w:val="28"/>
          </w:rPr>
          <w:t>：</w:t>
        </w:r>
      </w:ins>
      <w:r w:rsidRPr="003F7CAB">
        <w:rPr>
          <w:rFonts w:ascii="华文楷体" w:eastAsia="华文楷体" w:hAnsi="华文楷体" w:hint="eastAsia"/>
          <w:sz w:val="28"/>
          <w:szCs w:val="28"/>
        </w:rPr>
        <w:t>他们说业，身和心三者的聚合就是轮回的因</w:t>
      </w:r>
      <w:del w:id="154" w:author="S-Yansong" w:date="2016-01-06T13:45:00Z">
        <w:r w:rsidRPr="003F7CAB" w:rsidDel="0067154B">
          <w:rPr>
            <w:rFonts w:ascii="华文楷体" w:eastAsia="华文楷体" w:hAnsi="华文楷体" w:hint="eastAsia"/>
            <w:sz w:val="28"/>
            <w:szCs w:val="28"/>
          </w:rPr>
          <w:delText>，</w:delText>
        </w:r>
      </w:del>
      <w:ins w:id="155" w:author="S-Yansong" w:date="2016-01-06T13:45:00Z">
        <w:r w:rsidR="0067154B">
          <w:rPr>
            <w:rFonts w:ascii="华文楷体" w:eastAsia="华文楷体" w:hAnsi="华文楷体" w:hint="eastAsia"/>
            <w:sz w:val="28"/>
            <w:szCs w:val="28"/>
          </w:rPr>
          <w:t>。</w:t>
        </w:r>
      </w:ins>
      <w:r w:rsidRPr="003F7CAB">
        <w:rPr>
          <w:rFonts w:ascii="华文楷体" w:eastAsia="华文楷体" w:hAnsi="华文楷体" w:hint="eastAsia"/>
          <w:sz w:val="28"/>
          <w:szCs w:val="28"/>
        </w:rPr>
        <w:t>那么有业，有身体，有心，那么如果其中的一种断掉了，</w:t>
      </w:r>
      <w:proofErr w:type="gramStart"/>
      <w:r w:rsidRPr="003F7CAB">
        <w:rPr>
          <w:rFonts w:ascii="华文楷体" w:eastAsia="华文楷体" w:hAnsi="华文楷体" w:hint="eastAsia"/>
          <w:sz w:val="28"/>
          <w:szCs w:val="28"/>
        </w:rPr>
        <w:t>断除了</w:t>
      </w:r>
      <w:proofErr w:type="gramEnd"/>
      <w:r w:rsidRPr="003F7CAB">
        <w:rPr>
          <w:rFonts w:ascii="华文楷体" w:eastAsia="华文楷体" w:hAnsi="华文楷体" w:hint="eastAsia"/>
          <w:sz w:val="28"/>
          <w:szCs w:val="28"/>
        </w:rPr>
        <w:t>其中的一者的话呢，那么果就不会产生，如同没有水肥的种子那就没有办法来就是说生根发芽</w:t>
      </w:r>
      <w:del w:id="156" w:author="S-Yansong" w:date="2016-01-06T13:45:00Z">
        <w:r w:rsidRPr="003F7CAB" w:rsidDel="0067154B">
          <w:rPr>
            <w:rFonts w:ascii="华文楷体" w:eastAsia="华文楷体" w:hAnsi="华文楷体" w:hint="eastAsia"/>
            <w:sz w:val="28"/>
            <w:szCs w:val="28"/>
          </w:rPr>
          <w:delText>，</w:delText>
        </w:r>
      </w:del>
      <w:ins w:id="157" w:author="S-Yansong" w:date="2016-01-07T14:48:00Z">
        <w:r w:rsidR="00423DC2">
          <w:rPr>
            <w:rFonts w:ascii="华文楷体" w:eastAsia="华文楷体" w:hAnsi="华文楷体" w:hint="eastAsia"/>
            <w:sz w:val="28"/>
            <w:szCs w:val="28"/>
          </w:rPr>
          <w:t>。</w:t>
        </w:r>
      </w:ins>
    </w:p>
    <w:p w:rsidR="008A52E6" w:rsidRPr="00423DC2" w:rsidRDefault="00423DC2" w:rsidP="00031631">
      <w:pPr>
        <w:ind w:firstLine="570"/>
        <w:rPr>
          <w:ins w:id="158" w:author="S-Yansong" w:date="2016-01-06T13:46:00Z"/>
          <w:rFonts w:asciiTheme="minorEastAsia" w:hAnsiTheme="minorEastAsia"/>
          <w:sz w:val="28"/>
          <w:szCs w:val="28"/>
          <w:rPrChange w:id="159" w:author="S-Yansong" w:date="2016-01-07T14:48:00Z">
            <w:rPr>
              <w:ins w:id="160" w:author="S-Yansong" w:date="2016-01-06T13:46:00Z"/>
              <w:rFonts w:ascii="华文楷体" w:eastAsia="华文楷体" w:hAnsi="华文楷体"/>
              <w:sz w:val="28"/>
              <w:szCs w:val="28"/>
            </w:rPr>
          </w:rPrChange>
        </w:rPr>
      </w:pPr>
      <w:ins w:id="161" w:author="S-Yansong" w:date="2016-01-07T14:48:00Z">
        <w:r w:rsidRPr="00423DC2">
          <w:rPr>
            <w:rFonts w:asciiTheme="minorEastAsia" w:hAnsiTheme="minorEastAsia" w:hint="eastAsia"/>
            <w:sz w:val="28"/>
            <w:szCs w:val="28"/>
            <w:rPrChange w:id="162" w:author="S-Yansong" w:date="2016-01-07T14:48:00Z">
              <w:rPr>
                <w:rFonts w:ascii="华文楷体" w:eastAsia="华文楷体" w:hAnsi="华文楷体" w:hint="eastAsia"/>
                <w:sz w:val="28"/>
                <w:szCs w:val="28"/>
              </w:rPr>
            </w:rPrChange>
          </w:rPr>
          <w:t>【</w:t>
        </w:r>
      </w:ins>
      <w:r w:rsidR="003F7CAB" w:rsidRPr="00423DC2">
        <w:rPr>
          <w:rFonts w:asciiTheme="minorEastAsia" w:hAnsiTheme="minorEastAsia" w:hint="eastAsia"/>
          <w:sz w:val="28"/>
          <w:szCs w:val="28"/>
          <w:rPrChange w:id="163" w:author="S-Yansong" w:date="2016-01-07T14:48:00Z">
            <w:rPr>
              <w:rFonts w:ascii="华文楷体" w:eastAsia="华文楷体" w:hAnsi="华文楷体" w:hint="eastAsia"/>
              <w:sz w:val="28"/>
              <w:szCs w:val="28"/>
            </w:rPr>
          </w:rPrChange>
        </w:rPr>
        <w:t>因此</w:t>
      </w:r>
      <w:ins w:id="164" w:author="S-Yansong" w:date="2016-01-07T14:49:00Z">
        <w:r w:rsidR="001F26A1">
          <w:rPr>
            <w:rFonts w:asciiTheme="minorEastAsia" w:hAnsiTheme="minorEastAsia" w:hint="eastAsia"/>
            <w:sz w:val="28"/>
            <w:szCs w:val="28"/>
          </w:rPr>
          <w:t>，</w:t>
        </w:r>
      </w:ins>
      <w:r w:rsidR="003F7CAB" w:rsidRPr="00423DC2">
        <w:rPr>
          <w:rFonts w:asciiTheme="minorEastAsia" w:hAnsiTheme="minorEastAsia" w:hint="eastAsia"/>
          <w:sz w:val="28"/>
          <w:szCs w:val="28"/>
          <w:rPrChange w:id="165" w:author="S-Yansong" w:date="2016-01-07T14:48:00Z">
            <w:rPr>
              <w:rFonts w:ascii="华文楷体" w:eastAsia="华文楷体" w:hAnsi="华文楷体" w:hint="eastAsia"/>
              <w:sz w:val="28"/>
              <w:szCs w:val="28"/>
            </w:rPr>
          </w:rPrChange>
        </w:rPr>
        <w:t>为了使业与身体穷尽</w:t>
      </w:r>
      <w:del w:id="166" w:author="S-Yansong" w:date="2016-01-07T14:50:00Z">
        <w:r w:rsidR="003F7CAB" w:rsidRPr="00423DC2" w:rsidDel="001F26A1">
          <w:rPr>
            <w:rFonts w:asciiTheme="minorEastAsia" w:hAnsiTheme="minorEastAsia" w:hint="eastAsia"/>
            <w:sz w:val="28"/>
            <w:szCs w:val="28"/>
            <w:rPrChange w:id="167" w:author="S-Yansong" w:date="2016-01-07T14:48:00Z">
              <w:rPr>
                <w:rFonts w:ascii="华文楷体" w:eastAsia="华文楷体" w:hAnsi="华文楷体" w:hint="eastAsia"/>
                <w:sz w:val="28"/>
                <w:szCs w:val="28"/>
              </w:rPr>
            </w:rPrChange>
          </w:rPr>
          <w:delText>，</w:delText>
        </w:r>
      </w:del>
      <w:r w:rsidR="003F7CAB" w:rsidRPr="00423DC2">
        <w:rPr>
          <w:rFonts w:asciiTheme="minorEastAsia" w:hAnsiTheme="minorEastAsia" w:hint="eastAsia"/>
          <w:sz w:val="28"/>
          <w:szCs w:val="28"/>
          <w:rPrChange w:id="168" w:author="S-Yansong" w:date="2016-01-07T14:48:00Z">
            <w:rPr>
              <w:rFonts w:ascii="华文楷体" w:eastAsia="华文楷体" w:hAnsi="华文楷体" w:hint="eastAsia"/>
              <w:sz w:val="28"/>
              <w:szCs w:val="28"/>
            </w:rPr>
          </w:rPrChange>
        </w:rPr>
        <w:t>要在</w:t>
      </w:r>
      <w:ins w:id="169" w:author="S-Yansong" w:date="2016-01-07T14:50:00Z">
        <w:r w:rsidR="001F26A1">
          <w:rPr>
            <w:rFonts w:asciiTheme="minorEastAsia" w:hAnsiTheme="minorEastAsia" w:hint="eastAsia"/>
            <w:sz w:val="28"/>
            <w:szCs w:val="28"/>
          </w:rPr>
          <w:t>（</w:t>
        </w:r>
      </w:ins>
      <w:r w:rsidR="003F7CAB" w:rsidRPr="00423DC2">
        <w:rPr>
          <w:rFonts w:asciiTheme="minorEastAsia" w:hAnsiTheme="minorEastAsia" w:hint="eastAsia"/>
          <w:sz w:val="28"/>
          <w:szCs w:val="28"/>
          <w:rPrChange w:id="170" w:author="S-Yansong" w:date="2016-01-07T14:48:00Z">
            <w:rPr>
              <w:rFonts w:ascii="华文楷体" w:eastAsia="华文楷体" w:hAnsi="华文楷体" w:hint="eastAsia"/>
              <w:sz w:val="28"/>
              <w:szCs w:val="28"/>
            </w:rPr>
          </w:rPrChange>
        </w:rPr>
        <w:t>身体上</w:t>
      </w:r>
      <w:ins w:id="171" w:author="S-Yansong" w:date="2016-01-07T14:50:00Z">
        <w:r w:rsidR="001F26A1">
          <w:rPr>
            <w:rFonts w:asciiTheme="minorEastAsia" w:hAnsiTheme="minorEastAsia" w:hint="eastAsia"/>
            <w:sz w:val="28"/>
            <w:szCs w:val="28"/>
          </w:rPr>
          <w:t>）</w:t>
        </w:r>
      </w:ins>
      <w:r w:rsidR="003F7CAB" w:rsidRPr="00423DC2">
        <w:rPr>
          <w:rFonts w:asciiTheme="minorEastAsia" w:hAnsiTheme="minorEastAsia" w:hint="eastAsia"/>
          <w:sz w:val="28"/>
          <w:szCs w:val="28"/>
          <w:rPrChange w:id="172" w:author="S-Yansong" w:date="2016-01-07T14:48:00Z">
            <w:rPr>
              <w:rFonts w:ascii="华文楷体" w:eastAsia="华文楷体" w:hAnsi="华文楷体" w:hint="eastAsia"/>
              <w:sz w:val="28"/>
              <w:szCs w:val="28"/>
            </w:rPr>
          </w:rPrChange>
        </w:rPr>
        <w:t>百般苦行</w:t>
      </w:r>
      <w:del w:id="173" w:author="S-Yansong" w:date="2016-01-06T13:45:00Z">
        <w:r w:rsidR="003F7CAB" w:rsidRPr="00423DC2" w:rsidDel="00AA6A40">
          <w:rPr>
            <w:rFonts w:asciiTheme="minorEastAsia" w:hAnsiTheme="minorEastAsia" w:hint="eastAsia"/>
            <w:sz w:val="28"/>
            <w:szCs w:val="28"/>
            <w:rPrChange w:id="174" w:author="S-Yansong" w:date="2016-01-07T14:48:00Z">
              <w:rPr>
                <w:rFonts w:ascii="华文楷体" w:eastAsia="华文楷体" w:hAnsi="华文楷体" w:hint="eastAsia"/>
                <w:sz w:val="28"/>
                <w:szCs w:val="28"/>
              </w:rPr>
            </w:rPrChange>
          </w:rPr>
          <w:delText>，</w:delText>
        </w:r>
      </w:del>
      <w:ins w:id="175" w:author="S-Yansong" w:date="2016-01-06T13:45:00Z">
        <w:r w:rsidR="00AA6A40" w:rsidRPr="00423DC2">
          <w:rPr>
            <w:rFonts w:asciiTheme="minorEastAsia" w:hAnsiTheme="minorEastAsia" w:hint="eastAsia"/>
            <w:sz w:val="28"/>
            <w:szCs w:val="28"/>
            <w:rPrChange w:id="176" w:author="S-Yansong" w:date="2016-01-07T14:48:00Z">
              <w:rPr>
                <w:rFonts w:ascii="华文楷体" w:eastAsia="华文楷体" w:hAnsi="华文楷体" w:hint="eastAsia"/>
                <w:sz w:val="28"/>
                <w:szCs w:val="28"/>
              </w:rPr>
            </w:rPrChange>
          </w:rPr>
          <w:t>。</w:t>
        </w:r>
      </w:ins>
      <w:ins w:id="177" w:author="S-Yansong" w:date="2016-01-07T14:48:00Z">
        <w:r w:rsidRPr="00423DC2">
          <w:rPr>
            <w:rFonts w:asciiTheme="minorEastAsia" w:hAnsiTheme="minorEastAsia" w:hint="eastAsia"/>
            <w:sz w:val="28"/>
            <w:szCs w:val="28"/>
            <w:rPrChange w:id="178" w:author="S-Yansong" w:date="2016-01-07T14:48:00Z">
              <w:rPr>
                <w:rFonts w:ascii="华文楷体" w:eastAsia="华文楷体" w:hAnsi="华文楷体" w:hint="eastAsia"/>
                <w:sz w:val="28"/>
                <w:szCs w:val="28"/>
              </w:rPr>
            </w:rPrChange>
          </w:rPr>
          <w:t>】</w:t>
        </w:r>
      </w:ins>
    </w:p>
    <w:p w:rsidR="008A52E6" w:rsidRDefault="003F7CAB" w:rsidP="00031631">
      <w:pPr>
        <w:ind w:firstLine="570"/>
        <w:rPr>
          <w:ins w:id="179" w:author="S-Yansong" w:date="2016-01-06T13:48:00Z"/>
          <w:rFonts w:ascii="华文楷体" w:eastAsia="华文楷体" w:hAnsi="华文楷体"/>
          <w:sz w:val="28"/>
          <w:szCs w:val="28"/>
        </w:rPr>
      </w:pPr>
      <w:r w:rsidRPr="003F7CAB">
        <w:rPr>
          <w:rFonts w:ascii="华文楷体" w:eastAsia="华文楷体" w:hAnsi="华文楷体" w:hint="eastAsia"/>
          <w:sz w:val="28"/>
          <w:szCs w:val="28"/>
        </w:rPr>
        <w:t>那么就是说为什么说他不说把心断掉呢</w:t>
      </w:r>
      <w:del w:id="180" w:author="S-Yansong" w:date="2016-01-06T13:46:00Z">
        <w:r w:rsidRPr="003F7CAB" w:rsidDel="00AA6A40">
          <w:rPr>
            <w:rFonts w:ascii="华文楷体" w:eastAsia="华文楷体" w:hAnsi="华文楷体" w:hint="eastAsia"/>
            <w:sz w:val="28"/>
            <w:szCs w:val="28"/>
          </w:rPr>
          <w:delText>，</w:delText>
        </w:r>
      </w:del>
      <w:ins w:id="181" w:author="S-Yansong" w:date="2016-01-06T13:46:00Z">
        <w:r w:rsidR="00AA6A40">
          <w:rPr>
            <w:rFonts w:ascii="华文楷体" w:eastAsia="华文楷体" w:hAnsi="华文楷体" w:hint="eastAsia"/>
            <w:sz w:val="28"/>
            <w:szCs w:val="28"/>
          </w:rPr>
          <w:t>？</w:t>
        </w:r>
      </w:ins>
      <w:proofErr w:type="gramStart"/>
      <w:r w:rsidRPr="003F7CAB">
        <w:rPr>
          <w:rFonts w:ascii="华文楷体" w:eastAsia="华文楷体" w:hAnsi="华文楷体" w:hint="eastAsia"/>
          <w:sz w:val="28"/>
          <w:szCs w:val="28"/>
        </w:rPr>
        <w:t>心呢它应该</w:t>
      </w:r>
      <w:proofErr w:type="gramEnd"/>
      <w:r w:rsidRPr="003F7CAB">
        <w:rPr>
          <w:rFonts w:ascii="华文楷体" w:eastAsia="华文楷体" w:hAnsi="华文楷体" w:hint="eastAsia"/>
          <w:sz w:val="28"/>
          <w:szCs w:val="28"/>
        </w:rPr>
        <w:t>说是一种解脱的一种根本，解脱的根本，解脱的所依</w:t>
      </w:r>
      <w:del w:id="182" w:author="S-Yansong" w:date="2016-01-06T13:47:00Z">
        <w:r w:rsidRPr="003F7CAB" w:rsidDel="008A52E6">
          <w:rPr>
            <w:rFonts w:ascii="华文楷体" w:eastAsia="华文楷体" w:hAnsi="华文楷体" w:hint="eastAsia"/>
            <w:sz w:val="28"/>
            <w:szCs w:val="28"/>
          </w:rPr>
          <w:delText>，</w:delText>
        </w:r>
      </w:del>
      <w:ins w:id="183" w:author="S-Yansong" w:date="2016-01-06T13:47:00Z">
        <w:r w:rsidR="008A52E6">
          <w:rPr>
            <w:rFonts w:ascii="华文楷体" w:eastAsia="华文楷体" w:hAnsi="华文楷体" w:hint="eastAsia"/>
            <w:sz w:val="28"/>
            <w:szCs w:val="28"/>
          </w:rPr>
          <w:t>。</w:t>
        </w:r>
      </w:ins>
      <w:r w:rsidRPr="003F7CAB">
        <w:rPr>
          <w:rFonts w:ascii="华文楷体" w:eastAsia="华文楷体" w:hAnsi="华文楷体" w:hint="eastAsia"/>
          <w:sz w:val="28"/>
          <w:szCs w:val="28"/>
        </w:rPr>
        <w:t>所以呢此处他就是说为了让业穷尽，为了让身体穷尽，那么所以说要在身体上面百般苦行</w:t>
      </w:r>
      <w:del w:id="184" w:author="S-Yansong" w:date="2016-01-07T14:51:00Z">
        <w:r w:rsidRPr="003F7CAB" w:rsidDel="00971F3D">
          <w:rPr>
            <w:rFonts w:ascii="华文楷体" w:eastAsia="华文楷体" w:hAnsi="华文楷体" w:hint="eastAsia"/>
            <w:sz w:val="28"/>
            <w:szCs w:val="28"/>
          </w:rPr>
          <w:delText>，</w:delText>
        </w:r>
      </w:del>
      <w:ins w:id="185" w:author="S-Yansong" w:date="2016-01-07T14:51:00Z">
        <w:r w:rsidR="00971F3D">
          <w:rPr>
            <w:rFonts w:ascii="华文楷体" w:eastAsia="华文楷体" w:hAnsi="华文楷体" w:hint="eastAsia"/>
            <w:sz w:val="28"/>
            <w:szCs w:val="28"/>
          </w:rPr>
          <w:t>。</w:t>
        </w:r>
      </w:ins>
      <w:r w:rsidRPr="003F7CAB">
        <w:rPr>
          <w:rFonts w:ascii="华文楷体" w:eastAsia="华文楷体" w:hAnsi="华文楷体" w:hint="eastAsia"/>
          <w:sz w:val="28"/>
          <w:szCs w:val="28"/>
        </w:rPr>
        <w:t>在身体上面百般苦行</w:t>
      </w:r>
      <w:del w:id="186" w:author="S-Yansong" w:date="2016-01-06T13:48:00Z">
        <w:r w:rsidRPr="003F7CAB" w:rsidDel="008A52E6">
          <w:rPr>
            <w:rFonts w:ascii="华文楷体" w:eastAsia="华文楷体" w:hAnsi="华文楷体" w:hint="eastAsia"/>
            <w:sz w:val="28"/>
            <w:szCs w:val="28"/>
          </w:rPr>
          <w:delText>，</w:delText>
        </w:r>
      </w:del>
      <w:ins w:id="187" w:author="S-Yansong" w:date="2016-01-07T14:51:00Z">
        <w:r w:rsidR="00971F3D">
          <w:rPr>
            <w:rFonts w:ascii="华文楷体" w:eastAsia="华文楷体" w:hAnsi="华文楷体" w:hint="eastAsia"/>
            <w:sz w:val="28"/>
            <w:szCs w:val="28"/>
          </w:rPr>
          <w:t>，</w:t>
        </w:r>
      </w:ins>
      <w:r w:rsidRPr="003F7CAB">
        <w:rPr>
          <w:rFonts w:ascii="华文楷体" w:eastAsia="华文楷体" w:hAnsi="华文楷体" w:hint="eastAsia"/>
          <w:sz w:val="28"/>
          <w:szCs w:val="28"/>
        </w:rPr>
        <w:t>那么对方的意思呢就是说如果在身体上面百般苦行可以消</w:t>
      </w:r>
      <w:proofErr w:type="gramStart"/>
      <w:r w:rsidRPr="003F7CAB">
        <w:rPr>
          <w:rFonts w:ascii="华文楷体" w:eastAsia="华文楷体" w:hAnsi="华文楷体" w:hint="eastAsia"/>
          <w:sz w:val="28"/>
          <w:szCs w:val="28"/>
        </w:rPr>
        <w:t>尽很多业</w:t>
      </w:r>
      <w:proofErr w:type="gramEnd"/>
      <w:del w:id="188" w:author="S-Yansong" w:date="2016-01-06T13:48:00Z">
        <w:r w:rsidRPr="003F7CAB" w:rsidDel="008A52E6">
          <w:rPr>
            <w:rFonts w:ascii="华文楷体" w:eastAsia="华文楷体" w:hAnsi="华文楷体" w:hint="eastAsia"/>
            <w:sz w:val="28"/>
            <w:szCs w:val="28"/>
          </w:rPr>
          <w:delText>，</w:delText>
        </w:r>
      </w:del>
      <w:ins w:id="189" w:author="S-Yansong" w:date="2016-01-06T13:48:00Z">
        <w:r w:rsidR="008A52E6">
          <w:rPr>
            <w:rFonts w:ascii="华文楷体" w:eastAsia="华文楷体" w:hAnsi="华文楷体" w:hint="eastAsia"/>
            <w:sz w:val="28"/>
            <w:szCs w:val="28"/>
          </w:rPr>
          <w:t>。</w:t>
        </w:r>
      </w:ins>
      <w:r w:rsidRPr="003F7CAB">
        <w:rPr>
          <w:rFonts w:ascii="华文楷体" w:eastAsia="华文楷体" w:hAnsi="华文楷体" w:hint="eastAsia"/>
          <w:sz w:val="28"/>
          <w:szCs w:val="28"/>
        </w:rPr>
        <w:t>那么如果在身体上百般苦行，把身体折磨穷尽了，像这样的话就是说，因为就是说身体没有了，业没有了，所以他的心就可以获得自在，就可以获得</w:t>
      </w:r>
      <w:ins w:id="190" w:author="S-Yansong" w:date="2016-01-07T14:51:00Z">
        <w:r w:rsidR="00971F3D">
          <w:rPr>
            <w:rFonts w:ascii="华文楷体" w:eastAsia="华文楷体" w:hAnsi="华文楷体" w:hint="eastAsia"/>
            <w:sz w:val="28"/>
            <w:szCs w:val="28"/>
          </w:rPr>
          <w:t>一种</w:t>
        </w:r>
      </w:ins>
      <w:r w:rsidRPr="003F7CAB">
        <w:rPr>
          <w:rFonts w:ascii="华文楷体" w:eastAsia="华文楷体" w:hAnsi="华文楷体" w:hint="eastAsia"/>
          <w:sz w:val="28"/>
          <w:szCs w:val="28"/>
        </w:rPr>
        <w:t>解脱，这个方面也是外道的一种观点</w:t>
      </w:r>
      <w:del w:id="191" w:author="S-Yansong" w:date="2016-01-06T13:48:00Z">
        <w:r w:rsidRPr="003F7CAB" w:rsidDel="008A52E6">
          <w:rPr>
            <w:rFonts w:ascii="华文楷体" w:eastAsia="华文楷体" w:hAnsi="华文楷体" w:hint="eastAsia"/>
            <w:sz w:val="28"/>
            <w:szCs w:val="28"/>
          </w:rPr>
          <w:delText>，</w:delText>
        </w:r>
      </w:del>
      <w:ins w:id="192" w:author="S-Yansong" w:date="2016-01-06T13:48:00Z">
        <w:r w:rsidR="008A52E6">
          <w:rPr>
            <w:rFonts w:ascii="华文楷体" w:eastAsia="华文楷体" w:hAnsi="华文楷体" w:hint="eastAsia"/>
            <w:sz w:val="28"/>
            <w:szCs w:val="28"/>
          </w:rPr>
          <w:t>。</w:t>
        </w:r>
      </w:ins>
    </w:p>
    <w:p w:rsidR="003F7CAB" w:rsidRPr="003F7CAB" w:rsidRDefault="003F7CAB" w:rsidP="00FA2536">
      <w:pPr>
        <w:ind w:firstLine="570"/>
        <w:rPr>
          <w:rFonts w:ascii="华文楷体" w:eastAsia="华文楷体" w:hAnsi="华文楷体"/>
          <w:sz w:val="28"/>
          <w:szCs w:val="28"/>
        </w:rPr>
      </w:pPr>
      <w:r w:rsidRPr="003F7CAB">
        <w:rPr>
          <w:rFonts w:ascii="华文楷体" w:eastAsia="华文楷体" w:hAnsi="华文楷体" w:hint="eastAsia"/>
          <w:sz w:val="28"/>
          <w:szCs w:val="28"/>
        </w:rPr>
        <w:t>当然有人说我们看，就是说好像外道是不是有一种</w:t>
      </w:r>
      <w:del w:id="193" w:author="S-Yansong" w:date="2016-01-07T14:51:00Z">
        <w:r w:rsidRPr="003F7CAB" w:rsidDel="00971F3D">
          <w:rPr>
            <w:rFonts w:ascii="华文楷体" w:eastAsia="华文楷体" w:hAnsi="华文楷体" w:hint="eastAsia"/>
            <w:sz w:val="28"/>
            <w:szCs w:val="28"/>
          </w:rPr>
          <w:delText>??（</w:delText>
        </w:r>
      </w:del>
      <w:r w:rsidRPr="003F7CAB">
        <w:rPr>
          <w:rFonts w:ascii="华文楷体" w:eastAsia="华文楷体" w:hAnsi="华文楷体" w:hint="eastAsia"/>
          <w:sz w:val="28"/>
          <w:szCs w:val="28"/>
        </w:rPr>
        <w:t>缘起</w:t>
      </w:r>
      <w:del w:id="194" w:author="S-Yansong" w:date="2016-01-07T14:51:00Z">
        <w:r w:rsidRPr="003F7CAB" w:rsidDel="00971F3D">
          <w:rPr>
            <w:rFonts w:ascii="华文楷体" w:eastAsia="华文楷体" w:hAnsi="华文楷体" w:hint="eastAsia"/>
            <w:sz w:val="28"/>
            <w:szCs w:val="28"/>
          </w:rPr>
          <w:delText>）</w:delText>
        </w:r>
        <w:r w:rsidRPr="003F7CAB" w:rsidDel="00971F3D">
          <w:rPr>
            <w:rFonts w:ascii="华文楷体" w:eastAsia="华文楷体" w:hAnsi="华文楷体" w:hint="eastAsia"/>
            <w:sz w:val="28"/>
            <w:szCs w:val="28"/>
          </w:rPr>
          <w:lastRenderedPageBreak/>
          <w:delText>【05:04】</w:delText>
        </w:r>
      </w:del>
      <w:r w:rsidRPr="003F7CAB">
        <w:rPr>
          <w:rFonts w:ascii="华文楷体" w:eastAsia="华文楷体" w:hAnsi="华文楷体" w:hint="eastAsia"/>
          <w:sz w:val="28"/>
          <w:szCs w:val="28"/>
        </w:rPr>
        <w:t>的一种</w:t>
      </w:r>
      <w:del w:id="195" w:author="S-Yansong" w:date="2016-01-07T14:51:00Z">
        <w:r w:rsidRPr="003F7CAB" w:rsidDel="00971F3D">
          <w:rPr>
            <w:rFonts w:ascii="华文楷体" w:eastAsia="华文楷体" w:hAnsi="华文楷体" w:hint="eastAsia"/>
            <w:sz w:val="28"/>
            <w:szCs w:val="28"/>
          </w:rPr>
          <w:delText>成分</w:delText>
        </w:r>
      </w:del>
      <w:ins w:id="196" w:author="S-Yansong" w:date="2016-01-07T14:51:00Z">
        <w:r w:rsidR="00971F3D">
          <w:rPr>
            <w:rFonts w:ascii="华文楷体" w:eastAsia="华文楷体" w:hAnsi="华文楷体" w:hint="eastAsia"/>
            <w:sz w:val="28"/>
            <w:szCs w:val="28"/>
          </w:rPr>
          <w:t>成份</w:t>
        </w:r>
      </w:ins>
      <w:r w:rsidRPr="003F7CAB">
        <w:rPr>
          <w:rFonts w:ascii="华文楷体" w:eastAsia="华文楷体" w:hAnsi="华文楷体" w:hint="eastAsia"/>
          <w:sz w:val="28"/>
          <w:szCs w:val="28"/>
        </w:rPr>
        <w:t>呢</w:t>
      </w:r>
      <w:ins w:id="197" w:author="S-Yansong" w:date="2016-01-07T14:51:00Z">
        <w:r w:rsidR="00FA2536">
          <w:rPr>
            <w:rFonts w:ascii="华文楷体" w:eastAsia="华文楷体" w:hAnsi="华文楷体" w:hint="eastAsia"/>
            <w:sz w:val="28"/>
            <w:szCs w:val="28"/>
          </w:rPr>
          <w:t>？</w:t>
        </w:r>
      </w:ins>
      <w:del w:id="198" w:author="S-Yansong" w:date="2016-01-07T14:51:00Z">
        <w:r w:rsidRPr="003F7CAB" w:rsidDel="00FA2536">
          <w:rPr>
            <w:rFonts w:ascii="华文楷体" w:eastAsia="华文楷体" w:hAnsi="华文楷体" w:hint="eastAsia"/>
            <w:sz w:val="28"/>
            <w:szCs w:val="28"/>
          </w:rPr>
          <w:delText>，</w:delText>
        </w:r>
      </w:del>
      <w:r w:rsidRPr="003F7CAB">
        <w:rPr>
          <w:rFonts w:ascii="华文楷体" w:eastAsia="华文楷体" w:hAnsi="华文楷体" w:hint="eastAsia"/>
          <w:sz w:val="28"/>
          <w:szCs w:val="28"/>
        </w:rPr>
        <w:t>那么如果其中当然就是说，如果说</w:t>
      </w:r>
      <w:ins w:id="199" w:author="S-Yansong" w:date="2016-01-07T14:52:00Z">
        <w:r w:rsidR="00FA2536">
          <w:rPr>
            <w:rFonts w:ascii="华文楷体" w:eastAsia="华文楷体" w:hAnsi="华文楷体" w:hint="eastAsia"/>
            <w:sz w:val="28"/>
            <w:szCs w:val="28"/>
          </w:rPr>
          <w:t>身、</w:t>
        </w:r>
      </w:ins>
      <w:r w:rsidRPr="003F7CAB">
        <w:rPr>
          <w:rFonts w:ascii="华文楷体" w:eastAsia="华文楷体" w:hAnsi="华文楷体" w:hint="eastAsia"/>
          <w:sz w:val="28"/>
          <w:szCs w:val="28"/>
        </w:rPr>
        <w:t>业和</w:t>
      </w:r>
      <w:del w:id="200" w:author="S-Yansong" w:date="2016-01-07T14:52:00Z">
        <w:r w:rsidRPr="003F7CAB" w:rsidDel="00FA2536">
          <w:rPr>
            <w:rFonts w:ascii="华文楷体" w:eastAsia="华文楷体" w:hAnsi="华文楷体" w:hint="eastAsia"/>
            <w:sz w:val="28"/>
            <w:szCs w:val="28"/>
          </w:rPr>
          <w:delText>身</w:delText>
        </w:r>
      </w:del>
      <w:r w:rsidRPr="003F7CAB">
        <w:rPr>
          <w:rFonts w:ascii="华文楷体" w:eastAsia="华文楷体" w:hAnsi="华文楷体" w:hint="eastAsia"/>
          <w:sz w:val="28"/>
          <w:szCs w:val="28"/>
        </w:rPr>
        <w:t>心</w:t>
      </w:r>
      <w:ins w:id="201" w:author="S-Yansong" w:date="2016-01-07T14:52:00Z">
        <w:r w:rsidR="00FA2536">
          <w:rPr>
            <w:rFonts w:ascii="华文楷体" w:eastAsia="华文楷体" w:hAnsi="华文楷体" w:hint="eastAsia"/>
            <w:sz w:val="28"/>
            <w:szCs w:val="28"/>
          </w:rPr>
          <w:t>三者</w:t>
        </w:r>
      </w:ins>
      <w:del w:id="202" w:author="S-Yansong" w:date="2016-01-07T14:52:00Z">
        <w:r w:rsidRPr="003F7CAB" w:rsidDel="00FA2536">
          <w:rPr>
            <w:rFonts w:ascii="华文楷体" w:eastAsia="华文楷体" w:hAnsi="华文楷体" w:hint="eastAsia"/>
            <w:sz w:val="28"/>
            <w:szCs w:val="28"/>
          </w:rPr>
          <w:delText>的</w:delText>
        </w:r>
      </w:del>
      <w:r w:rsidRPr="003F7CAB">
        <w:rPr>
          <w:rFonts w:ascii="华文楷体" w:eastAsia="华文楷体" w:hAnsi="华文楷体" w:hint="eastAsia"/>
          <w:sz w:val="28"/>
          <w:szCs w:val="28"/>
        </w:rPr>
        <w:t>聚合是轮回的因，</w:t>
      </w:r>
      <w:proofErr w:type="gramStart"/>
      <w:r w:rsidRPr="003F7CAB">
        <w:rPr>
          <w:rFonts w:ascii="华文楷体" w:eastAsia="华文楷体" w:hAnsi="华文楷体" w:hint="eastAsia"/>
          <w:sz w:val="28"/>
          <w:szCs w:val="28"/>
        </w:rPr>
        <w:t>断除了</w:t>
      </w:r>
      <w:proofErr w:type="gramEnd"/>
      <w:r w:rsidRPr="003F7CAB">
        <w:rPr>
          <w:rFonts w:ascii="华文楷体" w:eastAsia="华文楷体" w:hAnsi="华文楷体" w:hint="eastAsia"/>
          <w:sz w:val="28"/>
          <w:szCs w:val="28"/>
        </w:rPr>
        <w:t>其中一者，果就不会产生，好像没有水肥的种子一样</w:t>
      </w:r>
      <w:del w:id="203" w:author="S-Yansong" w:date="2016-01-07T14:52:00Z">
        <w:r w:rsidRPr="003F7CAB" w:rsidDel="00FA2536">
          <w:rPr>
            <w:rFonts w:ascii="华文楷体" w:eastAsia="华文楷体" w:hAnsi="华文楷体" w:hint="eastAsia"/>
            <w:sz w:val="28"/>
            <w:szCs w:val="28"/>
          </w:rPr>
          <w:delText>，</w:delText>
        </w:r>
      </w:del>
      <w:ins w:id="204" w:author="S-Yansong" w:date="2016-01-07T14:52:00Z">
        <w:r w:rsidR="00FA2536">
          <w:rPr>
            <w:rFonts w:ascii="华文楷体" w:eastAsia="华文楷体" w:hAnsi="华文楷体" w:hint="eastAsia"/>
            <w:sz w:val="28"/>
            <w:szCs w:val="28"/>
          </w:rPr>
          <w:t>。</w:t>
        </w:r>
      </w:ins>
      <w:r w:rsidRPr="003F7CAB">
        <w:rPr>
          <w:rFonts w:ascii="华文楷体" w:eastAsia="华文楷体" w:hAnsi="华文楷体" w:hint="eastAsia"/>
          <w:sz w:val="28"/>
          <w:szCs w:val="28"/>
        </w:rPr>
        <w:t>有的时候</w:t>
      </w:r>
      <w:proofErr w:type="gramStart"/>
      <w:r w:rsidRPr="003F7CAB">
        <w:rPr>
          <w:rFonts w:ascii="华文楷体" w:eastAsia="华文楷体" w:hAnsi="华文楷体" w:hint="eastAsia"/>
          <w:sz w:val="28"/>
          <w:szCs w:val="28"/>
        </w:rPr>
        <w:t>呢似乎</w:t>
      </w:r>
      <w:proofErr w:type="gramEnd"/>
      <w:r w:rsidRPr="003F7CAB">
        <w:rPr>
          <w:rFonts w:ascii="华文楷体" w:eastAsia="华文楷体" w:hAnsi="华文楷体" w:hint="eastAsia"/>
          <w:sz w:val="28"/>
          <w:szCs w:val="28"/>
        </w:rPr>
        <w:t>和内道的一种</w:t>
      </w:r>
      <w:del w:id="205" w:author="S-Yansong" w:date="2016-01-07T14:53:00Z">
        <w:r w:rsidRPr="003F7CAB" w:rsidDel="00FA2536">
          <w:rPr>
            <w:rFonts w:ascii="华文楷体" w:eastAsia="华文楷体" w:hAnsi="华文楷体" w:hint="eastAsia"/>
            <w:sz w:val="28"/>
            <w:szCs w:val="28"/>
          </w:rPr>
          <w:delText>??（</w:delText>
        </w:r>
      </w:del>
      <w:r w:rsidRPr="003F7CAB">
        <w:rPr>
          <w:rFonts w:ascii="华文楷体" w:eastAsia="华文楷体" w:hAnsi="华文楷体" w:hint="eastAsia"/>
          <w:sz w:val="28"/>
          <w:szCs w:val="28"/>
        </w:rPr>
        <w:t>缘起</w:t>
      </w:r>
      <w:del w:id="206" w:author="S-Yansong" w:date="2016-01-07T14:53:00Z">
        <w:r w:rsidRPr="003F7CAB" w:rsidDel="00FA2536">
          <w:rPr>
            <w:rFonts w:ascii="华文楷体" w:eastAsia="华文楷体" w:hAnsi="华文楷体" w:hint="eastAsia"/>
            <w:sz w:val="28"/>
            <w:szCs w:val="28"/>
          </w:rPr>
          <w:delText>）【05:04】</w:delText>
        </w:r>
      </w:del>
      <w:r w:rsidRPr="003F7CAB">
        <w:rPr>
          <w:rFonts w:ascii="华文楷体" w:eastAsia="华文楷体" w:hAnsi="华文楷体" w:hint="eastAsia"/>
          <w:sz w:val="28"/>
          <w:szCs w:val="28"/>
        </w:rPr>
        <w:t>有相似的地方</w:t>
      </w:r>
      <w:del w:id="207" w:author="S-Yansong" w:date="2016-01-06T13:49:00Z">
        <w:r w:rsidRPr="003F7CAB" w:rsidDel="008A52E6">
          <w:rPr>
            <w:rFonts w:ascii="华文楷体" w:eastAsia="华文楷体" w:hAnsi="华文楷体" w:hint="eastAsia"/>
            <w:sz w:val="28"/>
            <w:szCs w:val="28"/>
          </w:rPr>
          <w:delText>，</w:delText>
        </w:r>
      </w:del>
      <w:ins w:id="208" w:author="S-Yansong" w:date="2016-01-06T13:49:00Z">
        <w:r w:rsidR="008A52E6">
          <w:rPr>
            <w:rFonts w:ascii="华文楷体" w:eastAsia="华文楷体" w:hAnsi="华文楷体" w:hint="eastAsia"/>
            <w:sz w:val="28"/>
            <w:szCs w:val="28"/>
          </w:rPr>
          <w:t>。</w:t>
        </w:r>
      </w:ins>
      <w:r w:rsidRPr="003F7CAB">
        <w:rPr>
          <w:rFonts w:ascii="华文楷体" w:eastAsia="华文楷体" w:hAnsi="华文楷体" w:hint="eastAsia"/>
          <w:sz w:val="28"/>
          <w:szCs w:val="28"/>
        </w:rPr>
        <w:t>但是对方虽然是这样讲，对一切万法缘起无自性的道理，还是没有真正的牵扯到里面</w:t>
      </w:r>
      <w:del w:id="209" w:author="S-Yansong" w:date="2016-01-06T13:49:00Z">
        <w:r w:rsidRPr="003F7CAB" w:rsidDel="008A52E6">
          <w:rPr>
            <w:rFonts w:ascii="华文楷体" w:eastAsia="华文楷体" w:hAnsi="华文楷体" w:hint="eastAsia"/>
            <w:sz w:val="28"/>
            <w:szCs w:val="28"/>
          </w:rPr>
          <w:delText>，</w:delText>
        </w:r>
      </w:del>
      <w:ins w:id="210" w:author="S-Yansong" w:date="2016-01-06T13:49:00Z">
        <w:r w:rsidR="008A52E6">
          <w:rPr>
            <w:rFonts w:ascii="华文楷体" w:eastAsia="华文楷体" w:hAnsi="华文楷体" w:hint="eastAsia"/>
            <w:sz w:val="28"/>
            <w:szCs w:val="28"/>
          </w:rPr>
          <w:t>。</w:t>
        </w:r>
      </w:ins>
      <w:r w:rsidRPr="003F7CAB">
        <w:rPr>
          <w:rFonts w:ascii="华文楷体" w:eastAsia="华文楷体" w:hAnsi="华文楷体" w:hint="eastAsia"/>
          <w:sz w:val="28"/>
          <w:szCs w:val="28"/>
        </w:rPr>
        <w:t>虽然好像</w:t>
      </w:r>
      <w:ins w:id="211" w:author="S-Yansong" w:date="2016-01-07T14:54:00Z">
        <w:r w:rsidR="00FA2536">
          <w:rPr>
            <w:rFonts w:ascii="华文楷体" w:eastAsia="华文楷体" w:hAnsi="华文楷体" w:hint="eastAsia"/>
            <w:sz w:val="28"/>
            <w:szCs w:val="28"/>
          </w:rPr>
          <w:t>、</w:t>
        </w:r>
      </w:ins>
      <w:del w:id="212" w:author="S-Yansong" w:date="2016-01-07T14:54:00Z">
        <w:r w:rsidRPr="003F7CAB" w:rsidDel="00FA2536">
          <w:rPr>
            <w:rFonts w:ascii="华文楷体" w:eastAsia="华文楷体" w:hAnsi="华文楷体" w:hint="eastAsia"/>
            <w:sz w:val="28"/>
            <w:szCs w:val="28"/>
          </w:rPr>
          <w:delText>实际上</w:delText>
        </w:r>
      </w:del>
      <w:r w:rsidRPr="003F7CAB">
        <w:rPr>
          <w:rFonts w:ascii="华文楷体" w:eastAsia="华文楷体" w:hAnsi="华文楷体" w:hint="eastAsia"/>
          <w:sz w:val="28"/>
          <w:szCs w:val="28"/>
        </w:rPr>
        <w:t>似乎</w:t>
      </w:r>
      <w:ins w:id="213" w:author="S-Yansong" w:date="2016-01-07T14:54:00Z">
        <w:r w:rsidR="00FA2536">
          <w:rPr>
            <w:rFonts w:ascii="华文楷体" w:eastAsia="华文楷体" w:hAnsi="华文楷体" w:hint="eastAsia"/>
            <w:sz w:val="28"/>
            <w:szCs w:val="28"/>
          </w:rPr>
          <w:t>从词句上面似乎有</w:t>
        </w:r>
      </w:ins>
      <w:del w:id="214" w:author="S-Yansong" w:date="2016-01-07T14:54:00Z">
        <w:r w:rsidRPr="003F7CAB" w:rsidDel="00FA2536">
          <w:rPr>
            <w:rFonts w:ascii="华文楷体" w:eastAsia="华文楷体" w:hAnsi="华文楷体" w:hint="eastAsia"/>
            <w:sz w:val="28"/>
            <w:szCs w:val="28"/>
          </w:rPr>
          <w:delText>是</w:delText>
        </w:r>
      </w:del>
      <w:r w:rsidRPr="003F7CAB">
        <w:rPr>
          <w:rFonts w:ascii="华文楷体" w:eastAsia="华文楷体" w:hAnsi="华文楷体" w:hint="eastAsia"/>
          <w:sz w:val="28"/>
          <w:szCs w:val="28"/>
        </w:rPr>
        <w:t>一种缘起的一种说法，但是真正的一种缘起性空，性空缘起的观点，实际上还是根本无法</w:t>
      </w:r>
      <w:del w:id="215" w:author="S-Yansong" w:date="2016-01-07T14:54:00Z">
        <w:r w:rsidRPr="003F7CAB" w:rsidDel="00FA2536">
          <w:rPr>
            <w:rFonts w:ascii="华文楷体" w:eastAsia="华文楷体" w:hAnsi="华文楷体" w:hint="eastAsia"/>
            <w:sz w:val="28"/>
            <w:szCs w:val="28"/>
          </w:rPr>
          <w:delText>联系</w:delText>
        </w:r>
      </w:del>
      <w:ins w:id="216" w:author="S-Yansong" w:date="2016-01-07T14:54:00Z">
        <w:r w:rsidR="00FA2536">
          <w:rPr>
            <w:rFonts w:ascii="华文楷体" w:eastAsia="华文楷体" w:hAnsi="华文楷体" w:hint="eastAsia"/>
            <w:sz w:val="28"/>
            <w:szCs w:val="28"/>
          </w:rPr>
          <w:t>了知</w:t>
        </w:r>
      </w:ins>
      <w:r w:rsidRPr="003F7CAB">
        <w:rPr>
          <w:rFonts w:ascii="华文楷体" w:eastAsia="华文楷体" w:hAnsi="华文楷体" w:hint="eastAsia"/>
          <w:sz w:val="28"/>
          <w:szCs w:val="28"/>
        </w:rPr>
        <w:t>的</w:t>
      </w:r>
      <w:del w:id="217" w:author="S-Yansong" w:date="2016-01-07T14:55:00Z">
        <w:r w:rsidRPr="003F7CAB" w:rsidDel="00FA2536">
          <w:rPr>
            <w:rFonts w:ascii="华文楷体" w:eastAsia="华文楷体" w:hAnsi="华文楷体" w:hint="eastAsia"/>
            <w:sz w:val="28"/>
            <w:szCs w:val="28"/>
          </w:rPr>
          <w:delText>。</w:delText>
        </w:r>
      </w:del>
      <w:ins w:id="218" w:author="S-Yansong" w:date="2016-01-07T14:55:00Z">
        <w:r w:rsidR="00FA2536">
          <w:rPr>
            <w:rFonts w:ascii="华文楷体" w:eastAsia="华文楷体" w:hAnsi="华文楷体" w:hint="eastAsia"/>
            <w:sz w:val="28"/>
            <w:szCs w:val="28"/>
          </w:rPr>
          <w:t>，</w:t>
        </w:r>
      </w:ins>
      <w:r w:rsidRPr="003F7CAB">
        <w:rPr>
          <w:rFonts w:ascii="华文楷体" w:eastAsia="华文楷体" w:hAnsi="华文楷体" w:hint="eastAsia"/>
          <w:sz w:val="28"/>
          <w:szCs w:val="28"/>
        </w:rPr>
        <w:t>所以这个方面也是一种要了知的地方</w:t>
      </w:r>
      <w:del w:id="219" w:author="S-Yansong" w:date="2016-01-07T14:55:00Z">
        <w:r w:rsidRPr="003F7CAB" w:rsidDel="00FA2536">
          <w:rPr>
            <w:rFonts w:ascii="华文楷体" w:eastAsia="华文楷体" w:hAnsi="华文楷体" w:hint="eastAsia"/>
            <w:sz w:val="28"/>
            <w:szCs w:val="28"/>
          </w:rPr>
          <w:delText>，</w:delText>
        </w:r>
      </w:del>
      <w:ins w:id="220" w:author="S-Yansong" w:date="2016-01-07T14:55:00Z">
        <w:r w:rsidR="00FA2536">
          <w:rPr>
            <w:rFonts w:ascii="华文楷体" w:eastAsia="华文楷体" w:hAnsi="华文楷体" w:hint="eastAsia"/>
            <w:sz w:val="28"/>
            <w:szCs w:val="28"/>
          </w:rPr>
          <w:t>。</w:t>
        </w:r>
      </w:ins>
      <w:r w:rsidRPr="003F7CAB">
        <w:rPr>
          <w:rFonts w:ascii="华文楷体" w:eastAsia="华文楷体" w:hAnsi="华文楷体" w:hint="eastAsia"/>
          <w:sz w:val="28"/>
          <w:szCs w:val="28"/>
        </w:rPr>
        <w:t>所以说对方就把这一种身体、业和</w:t>
      </w:r>
      <w:proofErr w:type="gramStart"/>
      <w:r w:rsidRPr="003F7CAB">
        <w:rPr>
          <w:rFonts w:ascii="华文楷体" w:eastAsia="华文楷体" w:hAnsi="华文楷体" w:hint="eastAsia"/>
          <w:sz w:val="28"/>
          <w:szCs w:val="28"/>
        </w:rPr>
        <w:t>心承许为</w:t>
      </w:r>
      <w:proofErr w:type="gramEnd"/>
      <w:r w:rsidRPr="003F7CAB">
        <w:rPr>
          <w:rFonts w:ascii="华文楷体" w:eastAsia="华文楷体" w:hAnsi="华文楷体" w:hint="eastAsia"/>
          <w:sz w:val="28"/>
          <w:szCs w:val="28"/>
        </w:rPr>
        <w:t>轮回的因</w:t>
      </w:r>
      <w:del w:id="221" w:author="S-Yansong" w:date="2016-01-07T14:55:00Z">
        <w:r w:rsidRPr="003F7CAB" w:rsidDel="00FA2536">
          <w:rPr>
            <w:rFonts w:ascii="华文楷体" w:eastAsia="华文楷体" w:hAnsi="华文楷体" w:hint="eastAsia"/>
            <w:sz w:val="28"/>
            <w:szCs w:val="28"/>
          </w:rPr>
          <w:delText>，</w:delText>
        </w:r>
      </w:del>
      <w:ins w:id="222" w:author="S-Yansong" w:date="2016-01-07T14:55:00Z">
        <w:r w:rsidR="00FA2536">
          <w:rPr>
            <w:rFonts w:ascii="华文楷体" w:eastAsia="华文楷体" w:hAnsi="华文楷体" w:hint="eastAsia"/>
            <w:sz w:val="28"/>
            <w:szCs w:val="28"/>
          </w:rPr>
          <w:t>。</w:t>
        </w:r>
      </w:ins>
      <w:r w:rsidRPr="003F7CAB">
        <w:rPr>
          <w:rFonts w:ascii="华文楷体" w:eastAsia="华文楷体" w:hAnsi="华文楷体" w:hint="eastAsia"/>
          <w:sz w:val="28"/>
          <w:szCs w:val="28"/>
        </w:rPr>
        <w:t>那么既然把他的因认定了，认定好之后就是说，如果把业和身体断掉之后呢，轮回就不会产生了，他们这样一种安立轮回</w:t>
      </w:r>
      <w:proofErr w:type="gramStart"/>
      <w:r w:rsidRPr="003F7CAB">
        <w:rPr>
          <w:rFonts w:ascii="华文楷体" w:eastAsia="华文楷体" w:hAnsi="华文楷体" w:hint="eastAsia"/>
          <w:sz w:val="28"/>
          <w:szCs w:val="28"/>
        </w:rPr>
        <w:t>和灭定轮回</w:t>
      </w:r>
      <w:proofErr w:type="gramEnd"/>
      <w:r w:rsidRPr="003F7CAB">
        <w:rPr>
          <w:rFonts w:ascii="华文楷体" w:eastAsia="华文楷体" w:hAnsi="华文楷体" w:hint="eastAsia"/>
          <w:sz w:val="28"/>
          <w:szCs w:val="28"/>
        </w:rPr>
        <w:t>的这样一种宗旨是放在这个上面的。</w:t>
      </w:r>
    </w:p>
    <w:p w:rsidR="00C61C53" w:rsidRDefault="003F7CAB" w:rsidP="003F7CAB">
      <w:pPr>
        <w:ind w:firstLine="570"/>
        <w:rPr>
          <w:ins w:id="223" w:author="S-Yansong" w:date="2016-01-06T13:50:00Z"/>
          <w:rFonts w:ascii="华文楷体" w:eastAsia="华文楷体" w:hAnsi="华文楷体"/>
          <w:sz w:val="28"/>
          <w:szCs w:val="28"/>
        </w:rPr>
      </w:pPr>
      <w:r w:rsidRPr="003F7CAB">
        <w:rPr>
          <w:rFonts w:ascii="华文楷体" w:eastAsia="华文楷体" w:hAnsi="华文楷体" w:hint="eastAsia"/>
          <w:sz w:val="28"/>
          <w:szCs w:val="28"/>
        </w:rPr>
        <w:t>下面</w:t>
      </w:r>
      <w:proofErr w:type="gramStart"/>
      <w:r w:rsidRPr="003F7CAB">
        <w:rPr>
          <w:rFonts w:ascii="华文楷体" w:eastAsia="华文楷体" w:hAnsi="华文楷体" w:hint="eastAsia"/>
          <w:sz w:val="28"/>
          <w:szCs w:val="28"/>
        </w:rPr>
        <w:t>就自宗的</w:t>
      </w:r>
      <w:proofErr w:type="gramEnd"/>
      <w:r w:rsidRPr="003F7CAB">
        <w:rPr>
          <w:rFonts w:ascii="华文楷体" w:eastAsia="华文楷体" w:hAnsi="华文楷体" w:hint="eastAsia"/>
          <w:sz w:val="28"/>
          <w:szCs w:val="28"/>
        </w:rPr>
        <w:t>观点，首先遣除他的说法，然后</w:t>
      </w:r>
      <w:proofErr w:type="gramStart"/>
      <w:r w:rsidRPr="003F7CAB">
        <w:rPr>
          <w:rFonts w:ascii="华文楷体" w:eastAsia="华文楷体" w:hAnsi="华文楷体" w:hint="eastAsia"/>
          <w:sz w:val="28"/>
          <w:szCs w:val="28"/>
        </w:rPr>
        <w:t>安立自宗</w:t>
      </w:r>
      <w:proofErr w:type="gramEnd"/>
      <w:del w:id="224" w:author="S-Yansong" w:date="2016-01-06T13:49:00Z">
        <w:r w:rsidRPr="003F7CAB" w:rsidDel="00C61C53">
          <w:rPr>
            <w:rFonts w:ascii="华文楷体" w:eastAsia="华文楷体" w:hAnsi="华文楷体" w:hint="eastAsia"/>
            <w:sz w:val="28"/>
            <w:szCs w:val="28"/>
          </w:rPr>
          <w:delText>，</w:delText>
        </w:r>
      </w:del>
      <w:ins w:id="225" w:author="S-Yansong" w:date="2016-01-06T13:49:00Z">
        <w:r w:rsidR="00C61C53">
          <w:rPr>
            <w:rFonts w:ascii="华文楷体" w:eastAsia="华文楷体" w:hAnsi="华文楷体" w:hint="eastAsia"/>
            <w:sz w:val="28"/>
            <w:szCs w:val="28"/>
          </w:rPr>
          <w:t>。</w:t>
        </w:r>
      </w:ins>
    </w:p>
    <w:p w:rsidR="00C61C53" w:rsidRPr="00C61C53" w:rsidRDefault="00C61C53" w:rsidP="003F7CAB">
      <w:pPr>
        <w:ind w:firstLine="570"/>
        <w:rPr>
          <w:ins w:id="226" w:author="S-Yansong" w:date="2016-01-06T13:50:00Z"/>
          <w:rFonts w:asciiTheme="minorEastAsia" w:hAnsiTheme="minorEastAsia"/>
          <w:sz w:val="28"/>
          <w:szCs w:val="28"/>
          <w:rPrChange w:id="227" w:author="S-Yansong" w:date="2016-01-06T13:50:00Z">
            <w:rPr>
              <w:ins w:id="228" w:author="S-Yansong" w:date="2016-01-06T13:50:00Z"/>
              <w:rFonts w:ascii="华文楷体" w:eastAsia="华文楷体" w:hAnsi="华文楷体"/>
              <w:sz w:val="28"/>
              <w:szCs w:val="28"/>
            </w:rPr>
          </w:rPrChange>
        </w:rPr>
      </w:pPr>
      <w:ins w:id="229" w:author="S-Yansong" w:date="2016-01-06T13:50:00Z">
        <w:r w:rsidRPr="00C61C53">
          <w:rPr>
            <w:rFonts w:asciiTheme="minorEastAsia" w:hAnsiTheme="minorEastAsia" w:hint="eastAsia"/>
            <w:sz w:val="28"/>
            <w:szCs w:val="28"/>
            <w:rPrChange w:id="230" w:author="S-Yansong" w:date="2016-01-06T13:50:00Z">
              <w:rPr>
                <w:rFonts w:ascii="华文楷体" w:eastAsia="华文楷体" w:hAnsi="华文楷体" w:hint="eastAsia"/>
                <w:sz w:val="28"/>
                <w:szCs w:val="28"/>
              </w:rPr>
            </w:rPrChange>
          </w:rPr>
          <w:t>【</w:t>
        </w:r>
      </w:ins>
      <w:r w:rsidR="003F7CAB" w:rsidRPr="00C61C53">
        <w:rPr>
          <w:rFonts w:asciiTheme="minorEastAsia" w:hAnsiTheme="minorEastAsia" w:hint="eastAsia"/>
          <w:sz w:val="28"/>
          <w:szCs w:val="28"/>
          <w:rPrChange w:id="231" w:author="S-Yansong" w:date="2016-01-06T13:50:00Z">
            <w:rPr>
              <w:rFonts w:ascii="华文楷体" w:eastAsia="华文楷体" w:hAnsi="华文楷体" w:hint="eastAsia"/>
              <w:sz w:val="28"/>
              <w:szCs w:val="28"/>
            </w:rPr>
          </w:rPrChange>
        </w:rPr>
        <w:t>但实际上</w:t>
      </w:r>
      <w:ins w:id="232" w:author="S-Yansong" w:date="2016-01-06T13:50:00Z">
        <w:r w:rsidRPr="00C61C53">
          <w:rPr>
            <w:rFonts w:asciiTheme="minorEastAsia" w:hAnsiTheme="minorEastAsia" w:hint="eastAsia"/>
            <w:sz w:val="28"/>
            <w:szCs w:val="28"/>
            <w:rPrChange w:id="233" w:author="S-Yansong" w:date="2016-01-06T13:50:00Z">
              <w:rPr>
                <w:rFonts w:ascii="华文楷体" w:eastAsia="华文楷体" w:hAnsi="华文楷体" w:hint="eastAsia"/>
                <w:sz w:val="28"/>
                <w:szCs w:val="28"/>
              </w:rPr>
            </w:rPrChange>
          </w:rPr>
          <w:t>，</w:t>
        </w:r>
      </w:ins>
      <w:r w:rsidR="003F7CAB" w:rsidRPr="00C61C53">
        <w:rPr>
          <w:rFonts w:asciiTheme="minorEastAsia" w:hAnsiTheme="minorEastAsia" w:hint="eastAsia"/>
          <w:sz w:val="28"/>
          <w:szCs w:val="28"/>
          <w:rPrChange w:id="234" w:author="S-Yansong" w:date="2016-01-06T13:50:00Z">
            <w:rPr>
              <w:rFonts w:ascii="华文楷体" w:eastAsia="华文楷体" w:hAnsi="华文楷体" w:hint="eastAsia"/>
              <w:sz w:val="28"/>
              <w:szCs w:val="28"/>
            </w:rPr>
          </w:rPrChange>
        </w:rPr>
        <w:t>依靠这种方式并不能断除业，因</w:t>
      </w:r>
      <w:ins w:id="235" w:author="S-Yansong" w:date="2016-01-06T13:50:00Z">
        <w:r w:rsidRPr="00C61C53">
          <w:rPr>
            <w:rFonts w:asciiTheme="minorEastAsia" w:hAnsiTheme="minorEastAsia" w:hint="eastAsia"/>
            <w:sz w:val="28"/>
            <w:szCs w:val="28"/>
            <w:rPrChange w:id="236" w:author="S-Yansong" w:date="2016-01-06T13:50:00Z">
              <w:rPr>
                <w:rFonts w:ascii="华文楷体" w:eastAsia="华文楷体" w:hAnsi="华文楷体" w:hint="eastAsia"/>
                <w:sz w:val="28"/>
                <w:szCs w:val="28"/>
              </w:rPr>
            </w:rPrChange>
          </w:rPr>
          <w:t>其</w:t>
        </w:r>
      </w:ins>
      <w:del w:id="237" w:author="S-Yansong" w:date="2016-01-06T13:50:00Z">
        <w:r w:rsidR="003F7CAB" w:rsidRPr="00C61C53" w:rsidDel="00C61C53">
          <w:rPr>
            <w:rFonts w:asciiTheme="minorEastAsia" w:hAnsiTheme="minorEastAsia" w:hint="eastAsia"/>
            <w:sz w:val="28"/>
            <w:szCs w:val="28"/>
            <w:rPrChange w:id="238" w:author="S-Yansong" w:date="2016-01-06T13:50:00Z">
              <w:rPr>
                <w:rFonts w:ascii="华文楷体" w:eastAsia="华文楷体" w:hAnsi="华文楷体" w:hint="eastAsia"/>
                <w:sz w:val="28"/>
                <w:szCs w:val="28"/>
              </w:rPr>
            </w:rPrChange>
          </w:rPr>
          <w:delText>起</w:delText>
        </w:r>
      </w:del>
      <w:r w:rsidR="003F7CAB" w:rsidRPr="00C61C53">
        <w:rPr>
          <w:rFonts w:asciiTheme="minorEastAsia" w:hAnsiTheme="minorEastAsia" w:hint="eastAsia"/>
          <w:sz w:val="28"/>
          <w:szCs w:val="28"/>
          <w:rPrChange w:id="239" w:author="S-Yansong" w:date="2016-01-06T13:50:00Z">
            <w:rPr>
              <w:rFonts w:ascii="华文楷体" w:eastAsia="华文楷体" w:hAnsi="华文楷体" w:hint="eastAsia"/>
              <w:sz w:val="28"/>
              <w:szCs w:val="28"/>
            </w:rPr>
          </w:rPrChange>
        </w:rPr>
        <w:t>无量无边之故</w:t>
      </w:r>
      <w:del w:id="240" w:author="S-Yansong" w:date="2016-01-06T13:50:00Z">
        <w:r w:rsidR="003F7CAB" w:rsidRPr="00C61C53" w:rsidDel="00C61C53">
          <w:rPr>
            <w:rFonts w:asciiTheme="minorEastAsia" w:hAnsiTheme="minorEastAsia" w:hint="eastAsia"/>
            <w:sz w:val="28"/>
            <w:szCs w:val="28"/>
            <w:rPrChange w:id="241" w:author="S-Yansong" w:date="2016-01-06T13:50:00Z">
              <w:rPr>
                <w:rFonts w:ascii="华文楷体" w:eastAsia="华文楷体" w:hAnsi="华文楷体" w:hint="eastAsia"/>
                <w:sz w:val="28"/>
                <w:szCs w:val="28"/>
              </w:rPr>
            </w:rPrChange>
          </w:rPr>
          <w:delText>，</w:delText>
        </w:r>
      </w:del>
      <w:ins w:id="242" w:author="S-Yansong" w:date="2016-01-06T13:50:00Z">
        <w:r w:rsidRPr="00C61C53">
          <w:rPr>
            <w:rFonts w:asciiTheme="minorEastAsia" w:hAnsiTheme="minorEastAsia" w:hint="eastAsia"/>
            <w:sz w:val="28"/>
            <w:szCs w:val="28"/>
            <w:rPrChange w:id="243" w:author="S-Yansong" w:date="2016-01-06T13:50:00Z">
              <w:rPr>
                <w:rFonts w:ascii="华文楷体" w:eastAsia="华文楷体" w:hAnsi="华文楷体" w:hint="eastAsia"/>
                <w:sz w:val="28"/>
                <w:szCs w:val="28"/>
              </w:rPr>
            </w:rPrChange>
          </w:rPr>
          <w:t>。】</w:t>
        </w:r>
      </w:ins>
    </w:p>
    <w:p w:rsidR="00CF322F" w:rsidRDefault="003F7CAB" w:rsidP="003F7CAB">
      <w:pPr>
        <w:ind w:firstLine="570"/>
        <w:rPr>
          <w:ins w:id="244" w:author="S-Yansong" w:date="2016-01-06T13:57:00Z"/>
          <w:rFonts w:ascii="华文楷体" w:eastAsia="华文楷体" w:hAnsi="华文楷体"/>
          <w:sz w:val="28"/>
          <w:szCs w:val="28"/>
        </w:rPr>
      </w:pPr>
      <w:r w:rsidRPr="003F7CAB">
        <w:rPr>
          <w:rFonts w:ascii="华文楷体" w:eastAsia="华文楷体" w:hAnsi="华文楷体" w:hint="eastAsia"/>
          <w:sz w:val="28"/>
          <w:szCs w:val="28"/>
        </w:rPr>
        <w:t>那么你认为在今生中折磨身体就可以把</w:t>
      </w:r>
      <w:proofErr w:type="gramStart"/>
      <w:r w:rsidRPr="003F7CAB">
        <w:rPr>
          <w:rFonts w:ascii="华文楷体" w:eastAsia="华文楷体" w:hAnsi="华文楷体" w:hint="eastAsia"/>
          <w:sz w:val="28"/>
          <w:szCs w:val="28"/>
        </w:rPr>
        <w:t>这个业消尽</w:t>
      </w:r>
      <w:proofErr w:type="gramEnd"/>
      <w:r w:rsidRPr="003F7CAB">
        <w:rPr>
          <w:rFonts w:ascii="华文楷体" w:eastAsia="华文楷体" w:hAnsi="华文楷体" w:hint="eastAsia"/>
          <w:sz w:val="28"/>
          <w:szCs w:val="28"/>
        </w:rPr>
        <w:t>，但是</w:t>
      </w:r>
      <w:proofErr w:type="gramStart"/>
      <w:r w:rsidRPr="003F7CAB">
        <w:rPr>
          <w:rFonts w:ascii="华文楷体" w:eastAsia="华文楷体" w:hAnsi="华文楷体" w:hint="eastAsia"/>
          <w:sz w:val="28"/>
          <w:szCs w:val="28"/>
        </w:rPr>
        <w:t>呢通过</w:t>
      </w:r>
      <w:proofErr w:type="gramEnd"/>
      <w:r w:rsidRPr="003F7CAB">
        <w:rPr>
          <w:rFonts w:ascii="华文楷体" w:eastAsia="华文楷体" w:hAnsi="华文楷体" w:hint="eastAsia"/>
          <w:sz w:val="28"/>
          <w:szCs w:val="28"/>
        </w:rPr>
        <w:t>这样的方式是不能够灭除业的</w:t>
      </w:r>
      <w:del w:id="245" w:author="S-Yansong" w:date="2016-01-06T13:51:00Z">
        <w:r w:rsidRPr="003F7CAB" w:rsidDel="00056039">
          <w:rPr>
            <w:rFonts w:ascii="华文楷体" w:eastAsia="华文楷体" w:hAnsi="华文楷体" w:hint="eastAsia"/>
            <w:sz w:val="28"/>
            <w:szCs w:val="28"/>
          </w:rPr>
          <w:delText>，</w:delText>
        </w:r>
      </w:del>
      <w:ins w:id="246" w:author="S-Yansong" w:date="2016-01-06T13:51:00Z">
        <w:r w:rsidR="00056039">
          <w:rPr>
            <w:rFonts w:ascii="华文楷体" w:eastAsia="华文楷体" w:hAnsi="华文楷体" w:hint="eastAsia"/>
            <w:sz w:val="28"/>
            <w:szCs w:val="28"/>
          </w:rPr>
          <w:t>。</w:t>
        </w:r>
      </w:ins>
      <w:r w:rsidRPr="003F7CAB">
        <w:rPr>
          <w:rFonts w:ascii="华文楷体" w:eastAsia="华文楷体" w:hAnsi="华文楷体" w:hint="eastAsia"/>
          <w:sz w:val="28"/>
          <w:szCs w:val="28"/>
        </w:rPr>
        <w:t>为什么不能灭除业呢</w:t>
      </w:r>
      <w:del w:id="247" w:author="S-Yansong" w:date="2016-01-06T13:51:00Z">
        <w:r w:rsidRPr="003F7CAB" w:rsidDel="00056039">
          <w:rPr>
            <w:rFonts w:ascii="华文楷体" w:eastAsia="华文楷体" w:hAnsi="华文楷体" w:hint="eastAsia"/>
            <w:sz w:val="28"/>
            <w:szCs w:val="28"/>
          </w:rPr>
          <w:delText>，</w:delText>
        </w:r>
      </w:del>
      <w:ins w:id="248" w:author="S-Yansong" w:date="2016-01-06T13:51:00Z">
        <w:r w:rsidR="00056039">
          <w:rPr>
            <w:rFonts w:ascii="华文楷体" w:eastAsia="华文楷体" w:hAnsi="华文楷体" w:hint="eastAsia"/>
            <w:sz w:val="28"/>
            <w:szCs w:val="28"/>
          </w:rPr>
          <w:t>？</w:t>
        </w:r>
      </w:ins>
      <w:r w:rsidRPr="003F7CAB">
        <w:rPr>
          <w:rFonts w:ascii="华文楷体" w:eastAsia="华文楷体" w:hAnsi="华文楷体" w:hint="eastAsia"/>
          <w:sz w:val="28"/>
          <w:szCs w:val="28"/>
        </w:rPr>
        <w:t>因</w:t>
      </w:r>
      <w:ins w:id="249" w:author="S-Yansong" w:date="2016-01-06T13:51:00Z">
        <w:r w:rsidR="00056039">
          <w:rPr>
            <w:rFonts w:ascii="华文楷体" w:eastAsia="华文楷体" w:hAnsi="华文楷体" w:hint="eastAsia"/>
            <w:sz w:val="28"/>
            <w:szCs w:val="28"/>
          </w:rPr>
          <w:t>其</w:t>
        </w:r>
      </w:ins>
      <w:del w:id="250" w:author="S-Yansong" w:date="2016-01-06T13:51:00Z">
        <w:r w:rsidRPr="003F7CAB" w:rsidDel="00056039">
          <w:rPr>
            <w:rFonts w:ascii="华文楷体" w:eastAsia="华文楷体" w:hAnsi="华文楷体" w:hint="eastAsia"/>
            <w:sz w:val="28"/>
            <w:szCs w:val="28"/>
          </w:rPr>
          <w:delText>起</w:delText>
        </w:r>
      </w:del>
      <w:r w:rsidRPr="003F7CAB">
        <w:rPr>
          <w:rFonts w:ascii="华文楷体" w:eastAsia="华文楷体" w:hAnsi="华文楷体" w:hint="eastAsia"/>
          <w:sz w:val="28"/>
          <w:szCs w:val="28"/>
        </w:rPr>
        <w:t>无量无边之故</w:t>
      </w:r>
      <w:del w:id="251" w:author="S-Yansong" w:date="2016-01-06T13:51:00Z">
        <w:r w:rsidRPr="003F7CAB" w:rsidDel="00056039">
          <w:rPr>
            <w:rFonts w:ascii="华文楷体" w:eastAsia="华文楷体" w:hAnsi="华文楷体" w:hint="eastAsia"/>
            <w:sz w:val="28"/>
            <w:szCs w:val="28"/>
          </w:rPr>
          <w:delText>，</w:delText>
        </w:r>
      </w:del>
      <w:ins w:id="252" w:author="S-Yansong" w:date="2016-01-06T13:51:00Z">
        <w:r w:rsidR="00056039">
          <w:rPr>
            <w:rFonts w:ascii="华文楷体" w:eastAsia="华文楷体" w:hAnsi="华文楷体" w:hint="eastAsia"/>
            <w:sz w:val="28"/>
            <w:szCs w:val="28"/>
          </w:rPr>
          <w:t>。</w:t>
        </w:r>
      </w:ins>
      <w:r w:rsidRPr="003F7CAB">
        <w:rPr>
          <w:rFonts w:ascii="华文楷体" w:eastAsia="华文楷体" w:hAnsi="华文楷体" w:hint="eastAsia"/>
          <w:sz w:val="28"/>
          <w:szCs w:val="28"/>
        </w:rPr>
        <w:t>一方面呢，这样一种业是非常多，它种类很多，它数量很多，而且无始以来的这样一种累积的这样一种非常深厚</w:t>
      </w:r>
      <w:del w:id="253" w:author="S-Yansong" w:date="2016-01-06T13:56:00Z">
        <w:r w:rsidRPr="003F7CAB" w:rsidDel="00CF322F">
          <w:rPr>
            <w:rFonts w:ascii="华文楷体" w:eastAsia="华文楷体" w:hAnsi="华文楷体" w:hint="eastAsia"/>
            <w:sz w:val="28"/>
            <w:szCs w:val="28"/>
          </w:rPr>
          <w:delText>，</w:delText>
        </w:r>
      </w:del>
      <w:ins w:id="254" w:author="S-Yansong" w:date="2016-01-06T13:56:00Z">
        <w:r w:rsidR="00CF322F">
          <w:rPr>
            <w:rFonts w:ascii="华文楷体" w:eastAsia="华文楷体" w:hAnsi="华文楷体" w:hint="eastAsia"/>
            <w:sz w:val="28"/>
            <w:szCs w:val="28"/>
          </w:rPr>
          <w:t>。</w:t>
        </w:r>
      </w:ins>
      <w:r w:rsidRPr="003F7CAB">
        <w:rPr>
          <w:rFonts w:ascii="华文楷体" w:eastAsia="华文楷体" w:hAnsi="华文楷体" w:hint="eastAsia"/>
          <w:sz w:val="28"/>
          <w:szCs w:val="28"/>
        </w:rPr>
        <w:t>所以说呢就是说，通过这样一种身体没办法断</w:t>
      </w:r>
      <w:proofErr w:type="gramStart"/>
      <w:r w:rsidRPr="003F7CAB">
        <w:rPr>
          <w:rFonts w:ascii="华文楷体" w:eastAsia="华文楷体" w:hAnsi="华文楷体" w:hint="eastAsia"/>
          <w:sz w:val="28"/>
          <w:szCs w:val="28"/>
        </w:rPr>
        <w:t>除业果</w:t>
      </w:r>
      <w:proofErr w:type="gramEnd"/>
      <w:r w:rsidRPr="003F7CAB">
        <w:rPr>
          <w:rFonts w:ascii="华文楷体" w:eastAsia="华文楷体" w:hAnsi="华文楷体" w:hint="eastAsia"/>
          <w:sz w:val="28"/>
          <w:szCs w:val="28"/>
        </w:rPr>
        <w:t>，当然这是一种说法</w:t>
      </w:r>
      <w:del w:id="255" w:author="S-Yansong" w:date="2016-01-06T13:56:00Z">
        <w:r w:rsidRPr="003F7CAB" w:rsidDel="00CF322F">
          <w:rPr>
            <w:rFonts w:ascii="华文楷体" w:eastAsia="华文楷体" w:hAnsi="华文楷体" w:hint="eastAsia"/>
            <w:sz w:val="28"/>
            <w:szCs w:val="28"/>
          </w:rPr>
          <w:delText>，</w:delText>
        </w:r>
      </w:del>
      <w:ins w:id="256" w:author="S-Yansong" w:date="2016-01-06T13:56:00Z">
        <w:r w:rsidR="00CF322F">
          <w:rPr>
            <w:rFonts w:ascii="华文楷体" w:eastAsia="华文楷体" w:hAnsi="华文楷体" w:hint="eastAsia"/>
            <w:sz w:val="28"/>
            <w:szCs w:val="28"/>
          </w:rPr>
          <w:t>。</w:t>
        </w:r>
      </w:ins>
      <w:r w:rsidRPr="003F7CAB">
        <w:rPr>
          <w:rFonts w:ascii="华文楷体" w:eastAsia="华文楷体" w:hAnsi="华文楷体" w:hint="eastAsia"/>
          <w:sz w:val="28"/>
          <w:szCs w:val="28"/>
        </w:rPr>
        <w:t>最关键的问题是呢，是因为它</w:t>
      </w:r>
      <w:ins w:id="257" w:author="S-Yansong" w:date="2016-01-07T14:56:00Z">
        <w:r w:rsidR="00FA2536">
          <w:rPr>
            <w:rFonts w:ascii="华文楷体" w:eastAsia="华文楷体" w:hAnsi="华文楷体" w:hint="eastAsia"/>
            <w:sz w:val="28"/>
            <w:szCs w:val="28"/>
          </w:rPr>
          <w:t>的</w:t>
        </w:r>
      </w:ins>
      <w:r w:rsidRPr="003F7CAB">
        <w:rPr>
          <w:rFonts w:ascii="华文楷体" w:eastAsia="华文楷体" w:hAnsi="华文楷体" w:hint="eastAsia"/>
          <w:sz w:val="28"/>
          <w:szCs w:val="28"/>
        </w:rPr>
        <w:t>根本没有灭掉的缘故</w:t>
      </w:r>
      <w:del w:id="258" w:author="S-Yansong" w:date="2016-01-07T14:56:00Z">
        <w:r w:rsidRPr="003F7CAB" w:rsidDel="00FB0D98">
          <w:rPr>
            <w:rFonts w:ascii="华文楷体" w:eastAsia="华文楷体" w:hAnsi="华文楷体" w:hint="eastAsia"/>
            <w:sz w:val="28"/>
            <w:szCs w:val="28"/>
          </w:rPr>
          <w:delText>，</w:delText>
        </w:r>
      </w:del>
      <w:ins w:id="259" w:author="S-Yansong" w:date="2016-01-07T14:56:00Z">
        <w:r w:rsidR="00FB0D98">
          <w:rPr>
            <w:rFonts w:ascii="华文楷体" w:eastAsia="华文楷体" w:hAnsi="华文楷体" w:hint="eastAsia"/>
            <w:sz w:val="28"/>
            <w:szCs w:val="28"/>
          </w:rPr>
          <w:t>。</w:t>
        </w:r>
      </w:ins>
      <w:r w:rsidRPr="003F7CAB">
        <w:rPr>
          <w:rFonts w:ascii="华文楷体" w:eastAsia="华文楷体" w:hAnsi="华文楷体" w:hint="eastAsia"/>
          <w:sz w:val="28"/>
          <w:szCs w:val="28"/>
        </w:rPr>
        <w:t>你</w:t>
      </w:r>
      <w:proofErr w:type="gramStart"/>
      <w:r w:rsidRPr="003F7CAB">
        <w:rPr>
          <w:rFonts w:ascii="华文楷体" w:eastAsia="华文楷体" w:hAnsi="华文楷体" w:hint="eastAsia"/>
          <w:sz w:val="28"/>
          <w:szCs w:val="28"/>
        </w:rPr>
        <w:t>认为呢它这样一种业它是</w:t>
      </w:r>
      <w:proofErr w:type="gramEnd"/>
      <w:r w:rsidRPr="003F7CAB">
        <w:rPr>
          <w:rFonts w:ascii="华文楷体" w:eastAsia="华文楷体" w:hAnsi="华文楷体" w:hint="eastAsia"/>
          <w:sz w:val="28"/>
          <w:szCs w:val="28"/>
        </w:rPr>
        <w:t>一种根本，但是这个业还有</w:t>
      </w:r>
      <w:del w:id="260" w:author="S-Yansong" w:date="2016-01-07T14:56:00Z">
        <w:r w:rsidRPr="003F7CAB" w:rsidDel="00FB0D98">
          <w:rPr>
            <w:rFonts w:ascii="华文楷体" w:eastAsia="华文楷体" w:hAnsi="华文楷体" w:hint="eastAsia"/>
            <w:sz w:val="28"/>
            <w:szCs w:val="28"/>
          </w:rPr>
          <w:delText>他</w:delText>
        </w:r>
      </w:del>
      <w:ins w:id="261" w:author="S-Yansong" w:date="2016-01-07T14:56:00Z">
        <w:r w:rsidR="00FB0D98">
          <w:rPr>
            <w:rFonts w:ascii="华文楷体" w:eastAsia="华文楷体" w:hAnsi="华文楷体" w:hint="eastAsia"/>
            <w:sz w:val="28"/>
            <w:szCs w:val="28"/>
          </w:rPr>
          <w:t>它</w:t>
        </w:r>
      </w:ins>
      <w:r w:rsidRPr="003F7CAB">
        <w:rPr>
          <w:rFonts w:ascii="华文楷体" w:eastAsia="华文楷体" w:hAnsi="华文楷体" w:hint="eastAsia"/>
          <w:sz w:val="28"/>
          <w:szCs w:val="28"/>
        </w:rPr>
        <w:t>的根本</w:t>
      </w:r>
      <w:del w:id="262" w:author="S-Yansong" w:date="2016-01-06T13:56:00Z">
        <w:r w:rsidRPr="003F7CAB" w:rsidDel="00CF322F">
          <w:rPr>
            <w:rFonts w:ascii="华文楷体" w:eastAsia="华文楷体" w:hAnsi="华文楷体" w:hint="eastAsia"/>
            <w:sz w:val="28"/>
            <w:szCs w:val="28"/>
          </w:rPr>
          <w:delText>，</w:delText>
        </w:r>
      </w:del>
      <w:ins w:id="263" w:author="S-Yansong" w:date="2016-01-06T13:56:00Z">
        <w:r w:rsidR="00CF322F">
          <w:rPr>
            <w:rFonts w:ascii="华文楷体" w:eastAsia="华文楷体" w:hAnsi="华文楷体" w:hint="eastAsia"/>
            <w:sz w:val="28"/>
            <w:szCs w:val="28"/>
          </w:rPr>
          <w:t>。</w:t>
        </w:r>
      </w:ins>
      <w:r w:rsidRPr="003F7CAB">
        <w:rPr>
          <w:rFonts w:ascii="华文楷体" w:eastAsia="华文楷体" w:hAnsi="华文楷体" w:hint="eastAsia"/>
          <w:sz w:val="28"/>
          <w:szCs w:val="28"/>
        </w:rPr>
        <w:t>如果你不把它的根本灭掉</w:t>
      </w:r>
      <w:ins w:id="264" w:author="S-Yansong" w:date="2016-01-06T13:57:00Z">
        <w:r w:rsidR="00CF322F">
          <w:rPr>
            <w:rFonts w:ascii="华文楷体" w:eastAsia="华文楷体" w:hAnsi="华文楷体" w:hint="eastAsia"/>
            <w:sz w:val="28"/>
            <w:szCs w:val="28"/>
          </w:rPr>
          <w:t>，</w:t>
        </w:r>
      </w:ins>
      <w:r w:rsidRPr="003F7CAB">
        <w:rPr>
          <w:rFonts w:ascii="华文楷体" w:eastAsia="华文楷体" w:hAnsi="华文楷体" w:hint="eastAsia"/>
          <w:sz w:val="28"/>
          <w:szCs w:val="28"/>
        </w:rPr>
        <w:t>那么还会源源不断的</w:t>
      </w:r>
      <w:ins w:id="265" w:author="S-Yansong" w:date="2016-01-07T14:57:00Z">
        <w:r w:rsidR="00542CFE">
          <w:rPr>
            <w:rFonts w:ascii="华文楷体" w:eastAsia="华文楷体" w:hAnsi="华文楷体" w:hint="eastAsia"/>
            <w:sz w:val="28"/>
            <w:szCs w:val="28"/>
          </w:rPr>
          <w:t>、</w:t>
        </w:r>
      </w:ins>
      <w:r w:rsidRPr="003F7CAB">
        <w:rPr>
          <w:rFonts w:ascii="华文楷体" w:eastAsia="华文楷体" w:hAnsi="华文楷体" w:hint="eastAsia"/>
          <w:sz w:val="28"/>
          <w:szCs w:val="28"/>
        </w:rPr>
        <w:t>无量无边的继续产生出来，</w:t>
      </w:r>
      <w:r w:rsidRPr="003F7CAB">
        <w:rPr>
          <w:rFonts w:ascii="华文楷体" w:eastAsia="华文楷体" w:hAnsi="华文楷体" w:hint="eastAsia"/>
          <w:sz w:val="28"/>
          <w:szCs w:val="28"/>
        </w:rPr>
        <w:lastRenderedPageBreak/>
        <w:t>所以通过这样一种方式是没办法真正</w:t>
      </w:r>
      <w:proofErr w:type="gramStart"/>
      <w:r w:rsidRPr="003F7CAB">
        <w:rPr>
          <w:rFonts w:ascii="华文楷体" w:eastAsia="华文楷体" w:hAnsi="华文楷体" w:hint="eastAsia"/>
          <w:sz w:val="28"/>
          <w:szCs w:val="28"/>
        </w:rPr>
        <w:t>断除业的</w:t>
      </w:r>
      <w:proofErr w:type="gramEnd"/>
      <w:del w:id="266" w:author="S-Yansong" w:date="2016-01-06T13:57:00Z">
        <w:r w:rsidRPr="003F7CAB" w:rsidDel="00CF322F">
          <w:rPr>
            <w:rFonts w:ascii="华文楷体" w:eastAsia="华文楷体" w:hAnsi="华文楷体" w:hint="eastAsia"/>
            <w:sz w:val="28"/>
            <w:szCs w:val="28"/>
          </w:rPr>
          <w:delText>，</w:delText>
        </w:r>
      </w:del>
      <w:ins w:id="267" w:author="S-Yansong" w:date="2016-01-06T13:57:00Z">
        <w:r w:rsidR="00CF322F">
          <w:rPr>
            <w:rFonts w:ascii="华文楷体" w:eastAsia="华文楷体" w:hAnsi="华文楷体" w:hint="eastAsia"/>
            <w:sz w:val="28"/>
            <w:szCs w:val="28"/>
          </w:rPr>
          <w:t>。</w:t>
        </w:r>
      </w:ins>
    </w:p>
    <w:p w:rsidR="00CF322F" w:rsidRPr="00CF322F" w:rsidRDefault="00CF322F" w:rsidP="003F7CAB">
      <w:pPr>
        <w:ind w:firstLine="570"/>
        <w:rPr>
          <w:ins w:id="268" w:author="S-Yansong" w:date="2016-01-06T13:58:00Z"/>
          <w:rFonts w:asciiTheme="minorEastAsia" w:hAnsiTheme="minorEastAsia"/>
          <w:sz w:val="28"/>
          <w:szCs w:val="28"/>
          <w:rPrChange w:id="269" w:author="S-Yansong" w:date="2016-01-06T13:58:00Z">
            <w:rPr>
              <w:ins w:id="270" w:author="S-Yansong" w:date="2016-01-06T13:58:00Z"/>
              <w:rFonts w:ascii="华文楷体" w:eastAsia="华文楷体" w:hAnsi="华文楷体"/>
              <w:sz w:val="28"/>
              <w:szCs w:val="28"/>
            </w:rPr>
          </w:rPrChange>
        </w:rPr>
      </w:pPr>
      <w:ins w:id="271" w:author="S-Yansong" w:date="2016-01-06T13:58:00Z">
        <w:r w:rsidRPr="00CF322F">
          <w:rPr>
            <w:rFonts w:asciiTheme="minorEastAsia" w:hAnsiTheme="minorEastAsia" w:hint="eastAsia"/>
            <w:sz w:val="28"/>
            <w:szCs w:val="28"/>
            <w:rPrChange w:id="272" w:author="S-Yansong" w:date="2016-01-06T13:58:00Z">
              <w:rPr>
                <w:rFonts w:ascii="华文楷体" w:eastAsia="华文楷体" w:hAnsi="华文楷体" w:hint="eastAsia"/>
                <w:sz w:val="28"/>
                <w:szCs w:val="28"/>
              </w:rPr>
            </w:rPrChange>
          </w:rPr>
          <w:t>【</w:t>
        </w:r>
      </w:ins>
      <w:r w:rsidR="003F7CAB" w:rsidRPr="00CF322F">
        <w:rPr>
          <w:rFonts w:asciiTheme="minorEastAsia" w:hAnsiTheme="minorEastAsia" w:hint="eastAsia"/>
          <w:sz w:val="28"/>
          <w:szCs w:val="28"/>
          <w:rPrChange w:id="273" w:author="S-Yansong" w:date="2016-01-06T13:58:00Z">
            <w:rPr>
              <w:rFonts w:ascii="华文楷体" w:eastAsia="华文楷体" w:hAnsi="华文楷体" w:hint="eastAsia"/>
              <w:sz w:val="28"/>
              <w:szCs w:val="28"/>
            </w:rPr>
          </w:rPrChange>
        </w:rPr>
        <w:t>如果尚未断掉我执，即便断除了业，它也会再度萌生，其原因是</w:t>
      </w:r>
      <w:ins w:id="274" w:author="S-Yansong" w:date="2016-01-06T13:57:00Z">
        <w:r w:rsidRPr="00CF322F">
          <w:rPr>
            <w:rFonts w:asciiTheme="minorEastAsia" w:hAnsiTheme="minorEastAsia" w:hint="eastAsia"/>
            <w:sz w:val="28"/>
            <w:szCs w:val="28"/>
            <w:rPrChange w:id="275" w:author="S-Yansong" w:date="2016-01-06T13:58:00Z">
              <w:rPr>
                <w:rFonts w:ascii="华文楷体" w:eastAsia="华文楷体" w:hAnsi="华文楷体" w:hint="eastAsia"/>
                <w:sz w:val="28"/>
                <w:szCs w:val="28"/>
              </w:rPr>
            </w:rPrChange>
          </w:rPr>
          <w:t>，</w:t>
        </w:r>
      </w:ins>
      <w:r w:rsidR="003F7CAB" w:rsidRPr="00CF322F">
        <w:rPr>
          <w:rFonts w:asciiTheme="minorEastAsia" w:hAnsiTheme="minorEastAsia" w:hint="eastAsia"/>
          <w:sz w:val="28"/>
          <w:szCs w:val="28"/>
          <w:rPrChange w:id="276" w:author="S-Yansong" w:date="2016-01-06T13:58:00Z">
            <w:rPr>
              <w:rFonts w:ascii="华文楷体" w:eastAsia="华文楷体" w:hAnsi="华文楷体" w:hint="eastAsia"/>
              <w:sz w:val="28"/>
              <w:szCs w:val="28"/>
            </w:rPr>
          </w:rPrChange>
        </w:rPr>
        <w:t>如同未铲除树根而剪除树枝一样没有任何利益</w:t>
      </w:r>
      <w:del w:id="277" w:author="S-Yansong" w:date="2016-01-06T13:58:00Z">
        <w:r w:rsidR="003F7CAB" w:rsidRPr="00CF322F" w:rsidDel="00CF322F">
          <w:rPr>
            <w:rFonts w:asciiTheme="minorEastAsia" w:hAnsiTheme="minorEastAsia" w:hint="eastAsia"/>
            <w:sz w:val="28"/>
            <w:szCs w:val="28"/>
            <w:rPrChange w:id="278" w:author="S-Yansong" w:date="2016-01-06T13:58:00Z">
              <w:rPr>
                <w:rFonts w:ascii="华文楷体" w:eastAsia="华文楷体" w:hAnsi="华文楷体" w:hint="eastAsia"/>
                <w:sz w:val="28"/>
                <w:szCs w:val="28"/>
              </w:rPr>
            </w:rPrChange>
          </w:rPr>
          <w:delText>，</w:delText>
        </w:r>
      </w:del>
      <w:ins w:id="279" w:author="S-Yansong" w:date="2016-01-06T13:58:00Z">
        <w:r w:rsidRPr="00CF322F">
          <w:rPr>
            <w:rFonts w:asciiTheme="minorEastAsia" w:hAnsiTheme="minorEastAsia" w:hint="eastAsia"/>
            <w:sz w:val="28"/>
            <w:szCs w:val="28"/>
            <w:rPrChange w:id="280" w:author="S-Yansong" w:date="2016-01-06T13:58:00Z">
              <w:rPr>
                <w:rFonts w:ascii="华文楷体" w:eastAsia="华文楷体" w:hAnsi="华文楷体" w:hint="eastAsia"/>
                <w:sz w:val="28"/>
                <w:szCs w:val="28"/>
              </w:rPr>
            </w:rPrChange>
          </w:rPr>
          <w:t>。】</w:t>
        </w:r>
      </w:ins>
    </w:p>
    <w:p w:rsidR="003E187C" w:rsidRDefault="003F7CAB" w:rsidP="003F7CAB">
      <w:pPr>
        <w:ind w:firstLine="570"/>
        <w:rPr>
          <w:ins w:id="281" w:author="S-Yansong" w:date="2016-01-06T14:00:00Z"/>
          <w:rFonts w:ascii="华文楷体" w:eastAsia="华文楷体" w:hAnsi="华文楷体"/>
          <w:sz w:val="28"/>
          <w:szCs w:val="28"/>
        </w:rPr>
      </w:pPr>
      <w:r w:rsidRPr="003F7CAB">
        <w:rPr>
          <w:rFonts w:ascii="华文楷体" w:eastAsia="华文楷体" w:hAnsi="华文楷体" w:hint="eastAsia"/>
          <w:sz w:val="28"/>
          <w:szCs w:val="28"/>
        </w:rPr>
        <w:t>那么如果说这个</w:t>
      </w:r>
      <w:proofErr w:type="gramStart"/>
      <w:r w:rsidRPr="003F7CAB">
        <w:rPr>
          <w:rFonts w:ascii="华文楷体" w:eastAsia="华文楷体" w:hAnsi="华文楷体" w:hint="eastAsia"/>
          <w:sz w:val="28"/>
          <w:szCs w:val="28"/>
        </w:rPr>
        <w:t>我执没有</w:t>
      </w:r>
      <w:proofErr w:type="gramEnd"/>
      <w:r w:rsidRPr="003F7CAB">
        <w:rPr>
          <w:rFonts w:ascii="华文楷体" w:eastAsia="华文楷体" w:hAnsi="华文楷体" w:hint="eastAsia"/>
          <w:sz w:val="28"/>
          <w:szCs w:val="28"/>
        </w:rPr>
        <w:t>断掉的话，即便把业断掉了，那么这个业呢也会再度萌生</w:t>
      </w:r>
      <w:del w:id="282" w:author="S-Yansong" w:date="2016-01-06T13:58:00Z">
        <w:r w:rsidRPr="003F7CAB" w:rsidDel="003E187C">
          <w:rPr>
            <w:rFonts w:ascii="华文楷体" w:eastAsia="华文楷体" w:hAnsi="华文楷体" w:hint="eastAsia"/>
            <w:sz w:val="28"/>
            <w:szCs w:val="28"/>
          </w:rPr>
          <w:delText>，</w:delText>
        </w:r>
      </w:del>
      <w:ins w:id="283" w:author="S-Yansong" w:date="2016-01-06T13:58:00Z">
        <w:r w:rsidR="003E187C">
          <w:rPr>
            <w:rFonts w:ascii="华文楷体" w:eastAsia="华文楷体" w:hAnsi="华文楷体" w:hint="eastAsia"/>
            <w:sz w:val="28"/>
            <w:szCs w:val="28"/>
          </w:rPr>
          <w:t>。</w:t>
        </w:r>
      </w:ins>
      <w:r w:rsidRPr="003F7CAB">
        <w:rPr>
          <w:rFonts w:ascii="华文楷体" w:eastAsia="华文楷体" w:hAnsi="华文楷体" w:hint="eastAsia"/>
          <w:sz w:val="28"/>
          <w:szCs w:val="28"/>
        </w:rPr>
        <w:t>打比喻讲其原因是通过一个比喻来说明，就好像如果你没有把树根铲除掉，你只是在上面修剪一些枝叶，把一些树枝修剪掉，实际上</w:t>
      </w:r>
      <w:proofErr w:type="gramStart"/>
      <w:r w:rsidRPr="003F7CAB">
        <w:rPr>
          <w:rFonts w:ascii="华文楷体" w:eastAsia="华文楷体" w:hAnsi="华文楷体" w:hint="eastAsia"/>
          <w:sz w:val="28"/>
          <w:szCs w:val="28"/>
        </w:rPr>
        <w:t>呢对于</w:t>
      </w:r>
      <w:proofErr w:type="gramEnd"/>
      <w:r w:rsidRPr="003F7CAB">
        <w:rPr>
          <w:rFonts w:ascii="华文楷体" w:eastAsia="华文楷体" w:hAnsi="华文楷体" w:hint="eastAsia"/>
          <w:sz w:val="28"/>
          <w:szCs w:val="28"/>
        </w:rPr>
        <w:t>它的整个大树停止生长或者让它枯死</w:t>
      </w:r>
      <w:del w:id="284" w:author="S-Yansong" w:date="2016-01-07T14:57:00Z">
        <w:r w:rsidRPr="003F7CAB" w:rsidDel="00542CFE">
          <w:rPr>
            <w:rFonts w:ascii="华文楷体" w:eastAsia="华文楷体" w:hAnsi="华文楷体" w:hint="eastAsia"/>
            <w:sz w:val="28"/>
            <w:szCs w:val="28"/>
          </w:rPr>
          <w:delText>，</w:delText>
        </w:r>
      </w:del>
      <w:r w:rsidRPr="003F7CAB">
        <w:rPr>
          <w:rFonts w:ascii="华文楷体" w:eastAsia="华文楷体" w:hAnsi="华文楷体" w:hint="eastAsia"/>
          <w:sz w:val="28"/>
          <w:szCs w:val="28"/>
        </w:rPr>
        <w:t>是没有任何利益的</w:t>
      </w:r>
      <w:del w:id="285" w:author="S-Yansong" w:date="2016-01-06T13:58:00Z">
        <w:r w:rsidRPr="003F7CAB" w:rsidDel="003E187C">
          <w:rPr>
            <w:rFonts w:ascii="华文楷体" w:eastAsia="华文楷体" w:hAnsi="华文楷体" w:hint="eastAsia"/>
            <w:sz w:val="28"/>
            <w:szCs w:val="28"/>
          </w:rPr>
          <w:delText>，</w:delText>
        </w:r>
      </w:del>
      <w:ins w:id="286" w:author="S-Yansong" w:date="2016-01-06T13:58:00Z">
        <w:r w:rsidR="003E187C">
          <w:rPr>
            <w:rFonts w:ascii="华文楷体" w:eastAsia="华文楷体" w:hAnsi="华文楷体" w:hint="eastAsia"/>
            <w:sz w:val="28"/>
            <w:szCs w:val="28"/>
          </w:rPr>
          <w:t>。</w:t>
        </w:r>
      </w:ins>
      <w:r w:rsidRPr="003F7CAB">
        <w:rPr>
          <w:rFonts w:ascii="华文楷体" w:eastAsia="华文楷体" w:hAnsi="华文楷体" w:hint="eastAsia"/>
          <w:sz w:val="28"/>
          <w:szCs w:val="28"/>
        </w:rPr>
        <w:t>因此说应该从树根剪断之后呢，把它铲除掉之后，其余的树枝才可以真正的灭掉</w:t>
      </w:r>
      <w:del w:id="287" w:author="S-Yansong" w:date="2016-01-06T13:58:00Z">
        <w:r w:rsidRPr="003F7CAB" w:rsidDel="003E187C">
          <w:rPr>
            <w:rFonts w:ascii="华文楷体" w:eastAsia="华文楷体" w:hAnsi="华文楷体" w:hint="eastAsia"/>
            <w:sz w:val="28"/>
            <w:szCs w:val="28"/>
          </w:rPr>
          <w:delText>，</w:delText>
        </w:r>
      </w:del>
      <w:ins w:id="288" w:author="S-Yansong" w:date="2016-01-06T13:58:00Z">
        <w:r w:rsidR="003E187C">
          <w:rPr>
            <w:rFonts w:ascii="华文楷体" w:eastAsia="华文楷体" w:hAnsi="华文楷体" w:hint="eastAsia"/>
            <w:sz w:val="28"/>
            <w:szCs w:val="28"/>
          </w:rPr>
          <w:t>。</w:t>
        </w:r>
      </w:ins>
    </w:p>
    <w:p w:rsidR="003F7CAB" w:rsidRPr="003F7CAB" w:rsidRDefault="003F7CAB" w:rsidP="003F7CAB">
      <w:pPr>
        <w:ind w:firstLine="570"/>
        <w:rPr>
          <w:rFonts w:ascii="华文楷体" w:eastAsia="华文楷体" w:hAnsi="华文楷体"/>
          <w:sz w:val="28"/>
          <w:szCs w:val="28"/>
        </w:rPr>
      </w:pPr>
      <w:r w:rsidRPr="003F7CAB">
        <w:rPr>
          <w:rFonts w:ascii="华文楷体" w:eastAsia="华文楷体" w:hAnsi="华文楷体" w:hint="eastAsia"/>
          <w:sz w:val="28"/>
          <w:szCs w:val="28"/>
        </w:rPr>
        <w:t>而真正观察的时候，这样</w:t>
      </w:r>
      <w:proofErr w:type="gramStart"/>
      <w:r w:rsidRPr="003F7CAB">
        <w:rPr>
          <w:rFonts w:ascii="华文楷体" w:eastAsia="华文楷体" w:hAnsi="华文楷体" w:hint="eastAsia"/>
          <w:sz w:val="28"/>
          <w:szCs w:val="28"/>
        </w:rPr>
        <w:t>一种业它是</w:t>
      </w:r>
      <w:proofErr w:type="gramEnd"/>
      <w:r w:rsidRPr="003F7CAB">
        <w:rPr>
          <w:rFonts w:ascii="华文楷体" w:eastAsia="华文楷体" w:hAnsi="华文楷体" w:hint="eastAsia"/>
          <w:sz w:val="28"/>
          <w:szCs w:val="28"/>
        </w:rPr>
        <w:t>依赖于烦恼而产生的，那么烦恼是依靠于我而产生的，所以说如果说没有把我断掉，没有</w:t>
      </w:r>
      <w:proofErr w:type="gramStart"/>
      <w:r w:rsidRPr="003F7CAB">
        <w:rPr>
          <w:rFonts w:ascii="华文楷体" w:eastAsia="华文楷体" w:hAnsi="华文楷体" w:hint="eastAsia"/>
          <w:sz w:val="28"/>
          <w:szCs w:val="28"/>
        </w:rPr>
        <w:t>把我执断掉</w:t>
      </w:r>
      <w:proofErr w:type="gramEnd"/>
      <w:r w:rsidRPr="003F7CAB">
        <w:rPr>
          <w:rFonts w:ascii="华文楷体" w:eastAsia="华文楷体" w:hAnsi="华文楷体" w:hint="eastAsia"/>
          <w:sz w:val="28"/>
          <w:szCs w:val="28"/>
        </w:rPr>
        <w:t>的话，它会继续的生烦恼，也继续的</w:t>
      </w:r>
      <w:proofErr w:type="gramStart"/>
      <w:r w:rsidRPr="003F7CAB">
        <w:rPr>
          <w:rFonts w:ascii="华文楷体" w:eastAsia="华文楷体" w:hAnsi="华文楷体" w:hint="eastAsia"/>
          <w:sz w:val="28"/>
          <w:szCs w:val="28"/>
        </w:rPr>
        <w:t>会造业</w:t>
      </w:r>
      <w:proofErr w:type="gramEnd"/>
      <w:del w:id="289" w:author="S-Yansong" w:date="2016-01-06T14:00:00Z">
        <w:r w:rsidRPr="003F7CAB" w:rsidDel="003E187C">
          <w:rPr>
            <w:rFonts w:ascii="华文楷体" w:eastAsia="华文楷体" w:hAnsi="华文楷体" w:hint="eastAsia"/>
            <w:sz w:val="28"/>
            <w:szCs w:val="28"/>
          </w:rPr>
          <w:delText>，</w:delText>
        </w:r>
      </w:del>
      <w:ins w:id="290" w:author="S-Yansong" w:date="2016-01-06T14:00:00Z">
        <w:r w:rsidR="003E187C">
          <w:rPr>
            <w:rFonts w:ascii="华文楷体" w:eastAsia="华文楷体" w:hAnsi="华文楷体" w:hint="eastAsia"/>
            <w:sz w:val="28"/>
            <w:szCs w:val="28"/>
          </w:rPr>
          <w:t>。</w:t>
        </w:r>
      </w:ins>
      <w:r w:rsidRPr="003F7CAB">
        <w:rPr>
          <w:rFonts w:ascii="华文楷体" w:eastAsia="华文楷体" w:hAnsi="华文楷体" w:hint="eastAsia"/>
          <w:sz w:val="28"/>
          <w:szCs w:val="28"/>
        </w:rPr>
        <w:t>即便今生当中通过一些苦行，通过一些禅定，让这样一种烦恼压制住，把烦恼压制住，可以暂时的压制住一段时间</w:t>
      </w:r>
      <w:del w:id="291" w:author="S-Yansong" w:date="2016-01-06T14:00:00Z">
        <w:r w:rsidRPr="003F7CAB" w:rsidDel="003E187C">
          <w:rPr>
            <w:rFonts w:ascii="华文楷体" w:eastAsia="华文楷体" w:hAnsi="华文楷体" w:hint="eastAsia"/>
            <w:sz w:val="28"/>
            <w:szCs w:val="28"/>
          </w:rPr>
          <w:delText>，</w:delText>
        </w:r>
      </w:del>
      <w:ins w:id="292" w:author="S-Yansong" w:date="2016-01-06T14:00:00Z">
        <w:r w:rsidR="003E187C">
          <w:rPr>
            <w:rFonts w:ascii="华文楷体" w:eastAsia="华文楷体" w:hAnsi="华文楷体" w:hint="eastAsia"/>
            <w:sz w:val="28"/>
            <w:szCs w:val="28"/>
          </w:rPr>
          <w:t>。</w:t>
        </w:r>
      </w:ins>
      <w:r w:rsidRPr="003F7CAB">
        <w:rPr>
          <w:rFonts w:ascii="华文楷体" w:eastAsia="华文楷体" w:hAnsi="华文楷体" w:hint="eastAsia"/>
          <w:sz w:val="28"/>
          <w:szCs w:val="28"/>
        </w:rPr>
        <w:t>但是它因为它根本上没有断除掉产生烦恼和业的根本缘故呢，它这样一种业和烦恼还会继续源源不断的产生，所以说实际上呢是没有办法真正的脱离轮回的。</w:t>
      </w:r>
    </w:p>
    <w:p w:rsidR="003E187C" w:rsidRPr="003E187C" w:rsidRDefault="003E187C" w:rsidP="003F7CAB">
      <w:pPr>
        <w:ind w:firstLine="570"/>
        <w:rPr>
          <w:ins w:id="293" w:author="S-Yansong" w:date="2016-01-06T14:01:00Z"/>
          <w:rFonts w:asciiTheme="minorEastAsia" w:hAnsiTheme="minorEastAsia"/>
          <w:sz w:val="28"/>
          <w:szCs w:val="28"/>
          <w:rPrChange w:id="294" w:author="S-Yansong" w:date="2016-01-06T14:01:00Z">
            <w:rPr>
              <w:ins w:id="295" w:author="S-Yansong" w:date="2016-01-06T14:01:00Z"/>
              <w:rFonts w:ascii="华文楷体" w:eastAsia="华文楷体" w:hAnsi="华文楷体"/>
              <w:sz w:val="28"/>
              <w:szCs w:val="28"/>
            </w:rPr>
          </w:rPrChange>
        </w:rPr>
      </w:pPr>
      <w:ins w:id="296" w:author="S-Yansong" w:date="2016-01-06T14:01:00Z">
        <w:r w:rsidRPr="003E187C">
          <w:rPr>
            <w:rFonts w:asciiTheme="minorEastAsia" w:hAnsiTheme="minorEastAsia" w:hint="eastAsia"/>
            <w:sz w:val="28"/>
            <w:szCs w:val="28"/>
            <w:rPrChange w:id="297" w:author="S-Yansong" w:date="2016-01-06T14:01:00Z">
              <w:rPr>
                <w:rFonts w:ascii="华文楷体" w:eastAsia="华文楷体" w:hAnsi="华文楷体" w:hint="eastAsia"/>
                <w:sz w:val="28"/>
                <w:szCs w:val="28"/>
              </w:rPr>
            </w:rPrChange>
          </w:rPr>
          <w:t>【</w:t>
        </w:r>
      </w:ins>
      <w:r w:rsidR="003F7CAB" w:rsidRPr="003E187C">
        <w:rPr>
          <w:rFonts w:asciiTheme="minorEastAsia" w:hAnsiTheme="minorEastAsia" w:hint="eastAsia"/>
          <w:sz w:val="28"/>
          <w:szCs w:val="28"/>
          <w:rPrChange w:id="298" w:author="S-Yansong" w:date="2016-01-06T14:01:00Z">
            <w:rPr>
              <w:rFonts w:ascii="华文楷体" w:eastAsia="华文楷体" w:hAnsi="华文楷体" w:hint="eastAsia"/>
              <w:sz w:val="28"/>
              <w:szCs w:val="28"/>
            </w:rPr>
          </w:rPrChange>
        </w:rPr>
        <w:t>如果断除了我执，那么就像干薪穷尽的火一样，业力自然泯灭</w:t>
      </w:r>
      <w:ins w:id="299" w:author="S-Yansong" w:date="2016-01-06T14:01:00Z">
        <w:r w:rsidRPr="003E187C">
          <w:rPr>
            <w:rFonts w:asciiTheme="minorEastAsia" w:hAnsiTheme="minorEastAsia" w:hint="eastAsia"/>
            <w:sz w:val="28"/>
            <w:szCs w:val="28"/>
            <w:rPrChange w:id="300" w:author="S-Yansong" w:date="2016-01-06T14:01:00Z">
              <w:rPr>
                <w:rFonts w:ascii="华文楷体" w:eastAsia="华文楷体" w:hAnsi="华文楷体" w:hint="eastAsia"/>
                <w:sz w:val="28"/>
                <w:szCs w:val="28"/>
              </w:rPr>
            </w:rPrChange>
          </w:rPr>
          <w:t>，</w:t>
        </w:r>
      </w:ins>
      <w:r w:rsidR="003F7CAB" w:rsidRPr="003E187C">
        <w:rPr>
          <w:rFonts w:asciiTheme="minorEastAsia" w:hAnsiTheme="minorEastAsia" w:hint="eastAsia"/>
          <w:sz w:val="28"/>
          <w:szCs w:val="28"/>
          <w:rPrChange w:id="301" w:author="S-Yansong" w:date="2016-01-06T14:01:00Z">
            <w:rPr>
              <w:rFonts w:ascii="华文楷体" w:eastAsia="华文楷体" w:hAnsi="华文楷体" w:hint="eastAsia"/>
              <w:sz w:val="28"/>
              <w:szCs w:val="28"/>
            </w:rPr>
          </w:rPrChange>
        </w:rPr>
        <w:t>而无需另行遣除</w:t>
      </w:r>
      <w:ins w:id="302" w:author="S-Yansong" w:date="2016-01-06T14:01:00Z">
        <w:r w:rsidRPr="003E187C">
          <w:rPr>
            <w:rFonts w:asciiTheme="minorEastAsia" w:hAnsiTheme="minorEastAsia" w:hint="eastAsia"/>
            <w:sz w:val="28"/>
            <w:szCs w:val="28"/>
            <w:rPrChange w:id="303" w:author="S-Yansong" w:date="2016-01-06T14:01:00Z">
              <w:rPr>
                <w:rFonts w:ascii="华文楷体" w:eastAsia="华文楷体" w:hAnsi="华文楷体" w:hint="eastAsia"/>
                <w:sz w:val="28"/>
                <w:szCs w:val="28"/>
              </w:rPr>
            </w:rPrChange>
          </w:rPr>
          <w:t>】</w:t>
        </w:r>
      </w:ins>
      <w:del w:id="304" w:author="S-Yansong" w:date="2016-01-06T14:01:00Z">
        <w:r w:rsidR="003F7CAB" w:rsidRPr="003E187C" w:rsidDel="003E187C">
          <w:rPr>
            <w:rFonts w:asciiTheme="minorEastAsia" w:hAnsiTheme="minorEastAsia" w:hint="eastAsia"/>
            <w:sz w:val="28"/>
            <w:szCs w:val="28"/>
            <w:rPrChange w:id="305" w:author="S-Yansong" w:date="2016-01-06T14:01:00Z">
              <w:rPr>
                <w:rFonts w:ascii="华文楷体" w:eastAsia="华文楷体" w:hAnsi="华文楷体" w:hint="eastAsia"/>
                <w:sz w:val="28"/>
                <w:szCs w:val="28"/>
              </w:rPr>
            </w:rPrChange>
          </w:rPr>
          <w:delText>，</w:delText>
        </w:r>
      </w:del>
    </w:p>
    <w:p w:rsidR="00E70B96" w:rsidRDefault="003F7CAB" w:rsidP="003F7CAB">
      <w:pPr>
        <w:ind w:firstLine="570"/>
        <w:rPr>
          <w:ins w:id="306" w:author="S-Yansong" w:date="2016-01-06T14:19:00Z"/>
          <w:rFonts w:ascii="华文楷体" w:eastAsia="华文楷体" w:hAnsi="华文楷体"/>
          <w:sz w:val="28"/>
          <w:szCs w:val="28"/>
        </w:rPr>
      </w:pPr>
      <w:proofErr w:type="gramStart"/>
      <w:r w:rsidRPr="003F7CAB">
        <w:rPr>
          <w:rFonts w:ascii="华文楷体" w:eastAsia="华文楷体" w:hAnsi="华文楷体" w:hint="eastAsia"/>
          <w:sz w:val="28"/>
          <w:szCs w:val="28"/>
        </w:rPr>
        <w:t>那么自宗的</w:t>
      </w:r>
      <w:proofErr w:type="gramEnd"/>
      <w:r w:rsidRPr="003F7CAB">
        <w:rPr>
          <w:rFonts w:ascii="华文楷体" w:eastAsia="华文楷体" w:hAnsi="华文楷体" w:hint="eastAsia"/>
          <w:sz w:val="28"/>
          <w:szCs w:val="28"/>
        </w:rPr>
        <w:t>观点就是很清楚了，那么外道呢他已经把轮回的因认定是业、身和心</w:t>
      </w:r>
      <w:del w:id="307" w:author="S-Yansong" w:date="2016-01-06T14:17:00Z">
        <w:r w:rsidRPr="003F7CAB" w:rsidDel="00134E9C">
          <w:rPr>
            <w:rFonts w:ascii="华文楷体" w:eastAsia="华文楷体" w:hAnsi="华文楷体" w:hint="eastAsia"/>
            <w:sz w:val="28"/>
            <w:szCs w:val="28"/>
          </w:rPr>
          <w:delText>，</w:delText>
        </w:r>
      </w:del>
      <w:ins w:id="308" w:author="S-Yansong" w:date="2016-01-06T14:17:00Z">
        <w:r w:rsidR="00134E9C">
          <w:rPr>
            <w:rFonts w:ascii="华文楷体" w:eastAsia="华文楷体" w:hAnsi="华文楷体" w:hint="eastAsia"/>
            <w:sz w:val="28"/>
            <w:szCs w:val="28"/>
          </w:rPr>
          <w:t>。</w:t>
        </w:r>
      </w:ins>
      <w:r w:rsidRPr="003F7CAB">
        <w:rPr>
          <w:rFonts w:ascii="华文楷体" w:eastAsia="华文楷体" w:hAnsi="华文楷体" w:hint="eastAsia"/>
          <w:sz w:val="28"/>
          <w:szCs w:val="28"/>
        </w:rPr>
        <w:t>那么</w:t>
      </w:r>
      <w:proofErr w:type="gramStart"/>
      <w:r w:rsidRPr="003F7CAB">
        <w:rPr>
          <w:rFonts w:ascii="华文楷体" w:eastAsia="华文楷体" w:hAnsi="华文楷体" w:hint="eastAsia"/>
          <w:sz w:val="28"/>
          <w:szCs w:val="28"/>
        </w:rPr>
        <w:t>就是说自宗的</w:t>
      </w:r>
      <w:proofErr w:type="gramEnd"/>
      <w:r w:rsidRPr="003F7CAB">
        <w:rPr>
          <w:rFonts w:ascii="华文楷体" w:eastAsia="华文楷体" w:hAnsi="华文楷体" w:hint="eastAsia"/>
          <w:sz w:val="28"/>
          <w:szCs w:val="28"/>
        </w:rPr>
        <w:t>观点呢就是把轮回的因呢，认定成一个我执，就是</w:t>
      </w:r>
      <w:proofErr w:type="gramStart"/>
      <w:r w:rsidRPr="003F7CAB">
        <w:rPr>
          <w:rFonts w:ascii="华文楷体" w:eastAsia="华文楷体" w:hAnsi="华文楷体" w:hint="eastAsia"/>
          <w:sz w:val="28"/>
          <w:szCs w:val="28"/>
        </w:rPr>
        <w:t>一个我执</w:t>
      </w:r>
      <w:proofErr w:type="gramEnd"/>
      <w:del w:id="309" w:author="S-Yansong" w:date="2016-01-06T14:18:00Z">
        <w:r w:rsidRPr="003F7CAB" w:rsidDel="00134E9C">
          <w:rPr>
            <w:rFonts w:ascii="华文楷体" w:eastAsia="华文楷体" w:hAnsi="华文楷体" w:hint="eastAsia"/>
            <w:sz w:val="28"/>
            <w:szCs w:val="28"/>
          </w:rPr>
          <w:delText>，</w:delText>
        </w:r>
      </w:del>
      <w:ins w:id="310" w:author="S-Yansong" w:date="2016-01-06T14:18:00Z">
        <w:r w:rsidR="00134E9C">
          <w:rPr>
            <w:rFonts w:ascii="华文楷体" w:eastAsia="华文楷体" w:hAnsi="华文楷体" w:hint="eastAsia"/>
            <w:sz w:val="28"/>
            <w:szCs w:val="28"/>
          </w:rPr>
          <w:t>。</w:t>
        </w:r>
      </w:ins>
      <w:r w:rsidRPr="003F7CAB">
        <w:rPr>
          <w:rFonts w:ascii="华文楷体" w:eastAsia="华文楷体" w:hAnsi="华文楷体" w:hint="eastAsia"/>
          <w:sz w:val="28"/>
          <w:szCs w:val="28"/>
        </w:rPr>
        <w:t>那么就是说因为一切众生他为什么会这样</w:t>
      </w:r>
      <w:proofErr w:type="gramStart"/>
      <w:r w:rsidRPr="003F7CAB">
        <w:rPr>
          <w:rFonts w:ascii="华文楷体" w:eastAsia="华文楷体" w:hAnsi="华文楷体" w:hint="eastAsia"/>
          <w:sz w:val="28"/>
          <w:szCs w:val="28"/>
        </w:rPr>
        <w:t>一种造业呢</w:t>
      </w:r>
      <w:proofErr w:type="gramEnd"/>
      <w:ins w:id="311" w:author="S-Yansong" w:date="2016-01-06T14:18:00Z">
        <w:r w:rsidR="00134E9C">
          <w:rPr>
            <w:rFonts w:ascii="华文楷体" w:eastAsia="华文楷体" w:hAnsi="华文楷体" w:hint="eastAsia"/>
            <w:sz w:val="28"/>
            <w:szCs w:val="28"/>
          </w:rPr>
          <w:t>？</w:t>
        </w:r>
      </w:ins>
      <w:del w:id="312" w:author="S-Yansong" w:date="2016-01-06T14:18:00Z">
        <w:r w:rsidRPr="003F7CAB" w:rsidDel="00134E9C">
          <w:rPr>
            <w:rFonts w:ascii="华文楷体" w:eastAsia="华文楷体" w:hAnsi="华文楷体" w:hint="eastAsia"/>
            <w:sz w:val="28"/>
            <w:szCs w:val="28"/>
          </w:rPr>
          <w:delText>，</w:delText>
        </w:r>
      </w:del>
      <w:proofErr w:type="gramStart"/>
      <w:r w:rsidRPr="003F7CAB">
        <w:rPr>
          <w:rFonts w:ascii="华文楷体" w:eastAsia="华文楷体" w:hAnsi="华文楷体" w:hint="eastAsia"/>
          <w:sz w:val="28"/>
          <w:szCs w:val="28"/>
        </w:rPr>
        <w:t>造业呢</w:t>
      </w:r>
      <w:proofErr w:type="gramEnd"/>
      <w:r w:rsidRPr="003F7CAB">
        <w:rPr>
          <w:rFonts w:ascii="华文楷体" w:eastAsia="华文楷体" w:hAnsi="华文楷体" w:hint="eastAsia"/>
          <w:sz w:val="28"/>
          <w:szCs w:val="28"/>
        </w:rPr>
        <w:t>是因为来自于烦恼</w:t>
      </w:r>
      <w:del w:id="313" w:author="S-Yansong" w:date="2016-01-06T14:18:00Z">
        <w:r w:rsidRPr="003F7CAB" w:rsidDel="00E70B96">
          <w:rPr>
            <w:rFonts w:ascii="华文楷体" w:eastAsia="华文楷体" w:hAnsi="华文楷体" w:hint="eastAsia"/>
            <w:sz w:val="28"/>
            <w:szCs w:val="28"/>
          </w:rPr>
          <w:delText>，</w:delText>
        </w:r>
      </w:del>
      <w:ins w:id="314" w:author="S-Yansong" w:date="2016-01-06T14:18:00Z">
        <w:r w:rsidR="00E70B96">
          <w:rPr>
            <w:rFonts w:ascii="华文楷体" w:eastAsia="华文楷体" w:hAnsi="华文楷体" w:hint="eastAsia"/>
            <w:sz w:val="28"/>
            <w:szCs w:val="28"/>
          </w:rPr>
          <w:t>。</w:t>
        </w:r>
      </w:ins>
      <w:r w:rsidRPr="003F7CAB">
        <w:rPr>
          <w:rFonts w:ascii="华文楷体" w:eastAsia="华文楷体" w:hAnsi="华文楷体" w:hint="eastAsia"/>
          <w:sz w:val="28"/>
          <w:szCs w:val="28"/>
        </w:rPr>
        <w:t>那么就是说它的</w:t>
      </w:r>
      <w:r w:rsidRPr="003F7CAB">
        <w:rPr>
          <w:rFonts w:ascii="华文楷体" w:eastAsia="华文楷体" w:hAnsi="华文楷体" w:hint="eastAsia"/>
          <w:sz w:val="28"/>
          <w:szCs w:val="28"/>
        </w:rPr>
        <w:lastRenderedPageBreak/>
        <w:t>烦恼又来自于哪个地方呢</w:t>
      </w:r>
      <w:del w:id="315" w:author="S-Yansong" w:date="2016-01-06T14:18:00Z">
        <w:r w:rsidRPr="003F7CAB" w:rsidDel="00E70B96">
          <w:rPr>
            <w:rFonts w:ascii="华文楷体" w:eastAsia="华文楷体" w:hAnsi="华文楷体" w:hint="eastAsia"/>
            <w:sz w:val="28"/>
            <w:szCs w:val="28"/>
          </w:rPr>
          <w:delText>，</w:delText>
        </w:r>
      </w:del>
      <w:ins w:id="316" w:author="S-Yansong" w:date="2016-01-06T14:18:00Z">
        <w:r w:rsidR="00E70B96">
          <w:rPr>
            <w:rFonts w:ascii="华文楷体" w:eastAsia="华文楷体" w:hAnsi="华文楷体" w:hint="eastAsia"/>
            <w:sz w:val="28"/>
            <w:szCs w:val="28"/>
          </w:rPr>
          <w:t>？</w:t>
        </w:r>
      </w:ins>
      <w:r w:rsidRPr="003F7CAB">
        <w:rPr>
          <w:rFonts w:ascii="华文楷体" w:eastAsia="华文楷体" w:hAnsi="华文楷体" w:hint="eastAsia"/>
          <w:sz w:val="28"/>
          <w:szCs w:val="28"/>
        </w:rPr>
        <w:t>实际上</w:t>
      </w:r>
      <w:ins w:id="317" w:author="S-Yansong" w:date="2016-01-06T14:18:00Z">
        <w:r w:rsidR="00E70B96">
          <w:rPr>
            <w:rFonts w:ascii="华文楷体" w:eastAsia="华文楷体" w:hAnsi="华文楷体" w:hint="eastAsia"/>
            <w:sz w:val="28"/>
            <w:szCs w:val="28"/>
          </w:rPr>
          <w:t>，</w:t>
        </w:r>
      </w:ins>
      <w:r w:rsidRPr="003F7CAB">
        <w:rPr>
          <w:rFonts w:ascii="华文楷体" w:eastAsia="华文楷体" w:hAnsi="华文楷体" w:hint="eastAsia"/>
          <w:sz w:val="28"/>
          <w:szCs w:val="28"/>
        </w:rPr>
        <w:t>这个烦恼来自于自他的一种分别</w:t>
      </w:r>
      <w:del w:id="318" w:author="S-Yansong" w:date="2016-01-06T14:18:00Z">
        <w:r w:rsidRPr="003F7CAB" w:rsidDel="00E70B96">
          <w:rPr>
            <w:rFonts w:ascii="华文楷体" w:eastAsia="华文楷体" w:hAnsi="华文楷体" w:hint="eastAsia"/>
            <w:sz w:val="28"/>
            <w:szCs w:val="28"/>
          </w:rPr>
          <w:delText>，</w:delText>
        </w:r>
      </w:del>
      <w:ins w:id="319" w:author="S-Yansong" w:date="2016-01-06T14:18:00Z">
        <w:r w:rsidR="00E70B96">
          <w:rPr>
            <w:rFonts w:ascii="华文楷体" w:eastAsia="华文楷体" w:hAnsi="华文楷体" w:hint="eastAsia"/>
            <w:sz w:val="28"/>
            <w:szCs w:val="28"/>
          </w:rPr>
          <w:t>。</w:t>
        </w:r>
      </w:ins>
    </w:p>
    <w:p w:rsidR="00E70B96" w:rsidRDefault="003F7CAB" w:rsidP="00E70B96">
      <w:pPr>
        <w:ind w:firstLine="570"/>
        <w:rPr>
          <w:ins w:id="320" w:author="S-Yansong" w:date="2016-01-06T14:22:00Z"/>
          <w:rFonts w:ascii="华文楷体" w:eastAsia="华文楷体" w:hAnsi="华文楷体"/>
          <w:sz w:val="28"/>
          <w:szCs w:val="28"/>
        </w:rPr>
      </w:pPr>
      <w:r w:rsidRPr="003F7CAB">
        <w:rPr>
          <w:rFonts w:ascii="华文楷体" w:eastAsia="华文楷体" w:hAnsi="华文楷体" w:hint="eastAsia"/>
          <w:sz w:val="28"/>
          <w:szCs w:val="28"/>
        </w:rPr>
        <w:t>那么所谓的自他的</w:t>
      </w:r>
      <w:proofErr w:type="gramStart"/>
      <w:r w:rsidRPr="003F7CAB">
        <w:rPr>
          <w:rFonts w:ascii="华文楷体" w:eastAsia="华文楷体" w:hAnsi="华文楷体" w:hint="eastAsia"/>
          <w:sz w:val="28"/>
          <w:szCs w:val="28"/>
        </w:rPr>
        <w:t>分别这</w:t>
      </w:r>
      <w:proofErr w:type="gramEnd"/>
      <w:r w:rsidRPr="003F7CAB">
        <w:rPr>
          <w:rFonts w:ascii="华文楷体" w:eastAsia="华文楷体" w:hAnsi="华文楷体" w:hint="eastAsia"/>
          <w:sz w:val="28"/>
          <w:szCs w:val="28"/>
        </w:rPr>
        <w:t>里面已经牵扯到了这样一种我和我所执</w:t>
      </w:r>
      <w:del w:id="321" w:author="S-Yansong" w:date="2016-01-07T14:59:00Z">
        <w:r w:rsidRPr="003F7CAB" w:rsidDel="00542CFE">
          <w:rPr>
            <w:rFonts w:ascii="华文楷体" w:eastAsia="华文楷体" w:hAnsi="华文楷体" w:hint="eastAsia"/>
            <w:sz w:val="28"/>
            <w:szCs w:val="28"/>
          </w:rPr>
          <w:delText>，</w:delText>
        </w:r>
      </w:del>
      <w:ins w:id="322" w:author="S-Yansong" w:date="2016-01-07T14:59:00Z">
        <w:r w:rsidR="00542CFE">
          <w:rPr>
            <w:rFonts w:ascii="华文楷体" w:eastAsia="华文楷体" w:hAnsi="华文楷体" w:hint="eastAsia"/>
            <w:sz w:val="28"/>
            <w:szCs w:val="28"/>
          </w:rPr>
          <w:t>。</w:t>
        </w:r>
      </w:ins>
      <w:r w:rsidRPr="003F7CAB">
        <w:rPr>
          <w:rFonts w:ascii="华文楷体" w:eastAsia="华文楷体" w:hAnsi="华文楷体" w:hint="eastAsia"/>
          <w:sz w:val="28"/>
          <w:szCs w:val="28"/>
        </w:rPr>
        <w:t>因为有了我，那么所以有他</w:t>
      </w:r>
      <w:del w:id="323" w:author="S-Yansong" w:date="2016-01-06T14:18:00Z">
        <w:r w:rsidRPr="003F7CAB" w:rsidDel="00E70B96">
          <w:rPr>
            <w:rFonts w:ascii="华文楷体" w:eastAsia="华文楷体" w:hAnsi="华文楷体" w:hint="eastAsia"/>
            <w:sz w:val="28"/>
            <w:szCs w:val="28"/>
          </w:rPr>
          <w:delText>，</w:delText>
        </w:r>
      </w:del>
      <w:ins w:id="324" w:author="S-Yansong" w:date="2016-01-06T14:18:00Z">
        <w:r w:rsidR="00E70B96">
          <w:rPr>
            <w:rFonts w:ascii="华文楷体" w:eastAsia="华文楷体" w:hAnsi="华文楷体" w:hint="eastAsia"/>
            <w:sz w:val="28"/>
            <w:szCs w:val="28"/>
          </w:rPr>
          <w:t>。</w:t>
        </w:r>
      </w:ins>
      <w:r w:rsidRPr="003F7CAB">
        <w:rPr>
          <w:rFonts w:ascii="华文楷体" w:eastAsia="华文楷体" w:hAnsi="华文楷体" w:hint="eastAsia"/>
          <w:sz w:val="28"/>
          <w:szCs w:val="28"/>
        </w:rPr>
        <w:t>有了自他之后呢，就有了对于自己方面的一种贪爱，对于他方的一种自然的排斥，就是这样的</w:t>
      </w:r>
      <w:del w:id="325" w:author="S-Yansong" w:date="2016-01-06T14:18:00Z">
        <w:r w:rsidRPr="003F7CAB" w:rsidDel="00E70B96">
          <w:rPr>
            <w:rFonts w:ascii="华文楷体" w:eastAsia="华文楷体" w:hAnsi="华文楷体" w:hint="eastAsia"/>
            <w:sz w:val="28"/>
            <w:szCs w:val="28"/>
          </w:rPr>
          <w:delText>，</w:delText>
        </w:r>
      </w:del>
      <w:ins w:id="326" w:author="S-Yansong" w:date="2016-01-06T14:18:00Z">
        <w:r w:rsidR="00E70B96">
          <w:rPr>
            <w:rFonts w:ascii="华文楷体" w:eastAsia="华文楷体" w:hAnsi="华文楷体" w:hint="eastAsia"/>
            <w:sz w:val="28"/>
            <w:szCs w:val="28"/>
          </w:rPr>
          <w:t>。</w:t>
        </w:r>
      </w:ins>
      <w:r w:rsidRPr="003F7CAB">
        <w:rPr>
          <w:rFonts w:ascii="华文楷体" w:eastAsia="华文楷体" w:hAnsi="华文楷体" w:hint="eastAsia"/>
          <w:sz w:val="28"/>
          <w:szCs w:val="28"/>
        </w:rPr>
        <w:t>所以如果有了这样的话他就</w:t>
      </w:r>
      <w:proofErr w:type="gramStart"/>
      <w:r w:rsidRPr="003F7CAB">
        <w:rPr>
          <w:rFonts w:ascii="华文楷体" w:eastAsia="华文楷体" w:hAnsi="华文楷体" w:hint="eastAsia"/>
          <w:sz w:val="28"/>
          <w:szCs w:val="28"/>
        </w:rPr>
        <w:t>会造业了</w:t>
      </w:r>
      <w:proofErr w:type="gramEnd"/>
      <w:r w:rsidRPr="003F7CAB">
        <w:rPr>
          <w:rFonts w:ascii="华文楷体" w:eastAsia="华文楷体" w:hAnsi="华文楷体" w:hint="eastAsia"/>
          <w:sz w:val="28"/>
          <w:szCs w:val="28"/>
        </w:rPr>
        <w:t>，因为有了这样一种自他的</w:t>
      </w:r>
      <w:proofErr w:type="gramStart"/>
      <w:r w:rsidRPr="003F7CAB">
        <w:rPr>
          <w:rFonts w:ascii="华文楷体" w:eastAsia="华文楷体" w:hAnsi="华文楷体" w:hint="eastAsia"/>
          <w:sz w:val="28"/>
          <w:szCs w:val="28"/>
        </w:rPr>
        <w:t>分别他</w:t>
      </w:r>
      <w:proofErr w:type="gramEnd"/>
      <w:r w:rsidRPr="003F7CAB">
        <w:rPr>
          <w:rFonts w:ascii="华文楷体" w:eastAsia="华文楷体" w:hAnsi="华文楷体" w:hint="eastAsia"/>
          <w:sz w:val="28"/>
          <w:szCs w:val="28"/>
        </w:rPr>
        <w:t>就会生烦恼</w:t>
      </w:r>
      <w:proofErr w:type="gramStart"/>
      <w:r w:rsidRPr="003F7CAB">
        <w:rPr>
          <w:rFonts w:ascii="华文楷体" w:eastAsia="华文楷体" w:hAnsi="华文楷体" w:hint="eastAsia"/>
          <w:sz w:val="28"/>
          <w:szCs w:val="28"/>
        </w:rPr>
        <w:t>而造业</w:t>
      </w:r>
      <w:proofErr w:type="gramEnd"/>
      <w:del w:id="327" w:author="S-Yansong" w:date="2016-01-06T14:19:00Z">
        <w:r w:rsidRPr="003F7CAB" w:rsidDel="00E70B96">
          <w:rPr>
            <w:rFonts w:ascii="华文楷体" w:eastAsia="华文楷体" w:hAnsi="华文楷体" w:hint="eastAsia"/>
            <w:sz w:val="28"/>
            <w:szCs w:val="28"/>
          </w:rPr>
          <w:delText>，</w:delText>
        </w:r>
      </w:del>
      <w:ins w:id="328" w:author="S-Yansong" w:date="2016-01-06T14:19:00Z">
        <w:r w:rsidR="00E70B96">
          <w:rPr>
            <w:rFonts w:ascii="华文楷体" w:eastAsia="华文楷体" w:hAnsi="华文楷体" w:hint="eastAsia"/>
            <w:sz w:val="28"/>
            <w:szCs w:val="28"/>
          </w:rPr>
          <w:t>。</w:t>
        </w:r>
      </w:ins>
      <w:r w:rsidRPr="003F7CAB">
        <w:rPr>
          <w:rFonts w:ascii="华文楷体" w:eastAsia="华文楷体" w:hAnsi="华文楷体" w:hint="eastAsia"/>
          <w:sz w:val="28"/>
          <w:szCs w:val="28"/>
        </w:rPr>
        <w:t>所以说呢，有贪心啊，嗔心</w:t>
      </w:r>
      <w:proofErr w:type="gramStart"/>
      <w:r w:rsidRPr="003F7CAB">
        <w:rPr>
          <w:rFonts w:ascii="华文楷体" w:eastAsia="华文楷体" w:hAnsi="华文楷体" w:hint="eastAsia"/>
          <w:sz w:val="28"/>
          <w:szCs w:val="28"/>
        </w:rPr>
        <w:t>啊主要</w:t>
      </w:r>
      <w:proofErr w:type="gramEnd"/>
      <w:r w:rsidRPr="003F7CAB">
        <w:rPr>
          <w:rFonts w:ascii="华文楷体" w:eastAsia="华文楷体" w:hAnsi="华文楷体" w:hint="eastAsia"/>
          <w:sz w:val="28"/>
          <w:szCs w:val="28"/>
        </w:rPr>
        <w:t>是通过自他的这样一种分别而来的</w:t>
      </w:r>
      <w:del w:id="329" w:author="S-Yansong" w:date="2016-01-06T14:19:00Z">
        <w:r w:rsidRPr="003F7CAB" w:rsidDel="00E70B96">
          <w:rPr>
            <w:rFonts w:ascii="华文楷体" w:eastAsia="华文楷体" w:hAnsi="华文楷体" w:hint="eastAsia"/>
            <w:sz w:val="28"/>
            <w:szCs w:val="28"/>
          </w:rPr>
          <w:delText>，</w:delText>
        </w:r>
      </w:del>
      <w:ins w:id="330" w:author="S-Yansong" w:date="2016-01-06T14:19:00Z">
        <w:r w:rsidR="00E70B96">
          <w:rPr>
            <w:rFonts w:ascii="华文楷体" w:eastAsia="华文楷体" w:hAnsi="华文楷体" w:hint="eastAsia"/>
            <w:sz w:val="28"/>
            <w:szCs w:val="28"/>
          </w:rPr>
          <w:t>。</w:t>
        </w:r>
      </w:ins>
      <w:r w:rsidRPr="003F7CAB">
        <w:rPr>
          <w:rFonts w:ascii="华文楷体" w:eastAsia="华文楷体" w:hAnsi="华文楷体" w:hint="eastAsia"/>
          <w:sz w:val="28"/>
          <w:szCs w:val="28"/>
        </w:rPr>
        <w:t>当然这个自他的分别应该是很广的</w:t>
      </w:r>
      <w:ins w:id="331" w:author="S-Yansong" w:date="2016-01-06T14:20:00Z">
        <w:r w:rsidR="00E70B96">
          <w:rPr>
            <w:rFonts w:ascii="华文楷体" w:eastAsia="华文楷体" w:hAnsi="华文楷体" w:hint="eastAsia"/>
            <w:sz w:val="28"/>
            <w:szCs w:val="28"/>
          </w:rPr>
          <w:t>，</w:t>
        </w:r>
      </w:ins>
      <w:r w:rsidRPr="003F7CAB">
        <w:rPr>
          <w:rFonts w:ascii="华文楷体" w:eastAsia="华文楷体" w:hAnsi="华文楷体" w:hint="eastAsia"/>
          <w:sz w:val="28"/>
          <w:szCs w:val="28"/>
        </w:rPr>
        <w:t>并不是单单是自己和他人</w:t>
      </w:r>
      <w:del w:id="332" w:author="S-Yansong" w:date="2016-01-06T14:20:00Z">
        <w:r w:rsidRPr="003F7CAB" w:rsidDel="00E70B96">
          <w:rPr>
            <w:rFonts w:ascii="华文楷体" w:eastAsia="华文楷体" w:hAnsi="华文楷体" w:hint="eastAsia"/>
            <w:sz w:val="28"/>
            <w:szCs w:val="28"/>
          </w:rPr>
          <w:delText>，</w:delText>
        </w:r>
      </w:del>
      <w:ins w:id="333" w:author="S-Yansong" w:date="2016-01-06T14:20:00Z">
        <w:r w:rsidR="00E70B96">
          <w:rPr>
            <w:rFonts w:ascii="华文楷体" w:eastAsia="华文楷体" w:hAnsi="华文楷体" w:hint="eastAsia"/>
            <w:sz w:val="28"/>
            <w:szCs w:val="28"/>
          </w:rPr>
          <w:t>。</w:t>
        </w:r>
      </w:ins>
      <w:r w:rsidRPr="003F7CAB">
        <w:rPr>
          <w:rFonts w:ascii="华文楷体" w:eastAsia="华文楷体" w:hAnsi="华文楷体" w:hint="eastAsia"/>
          <w:sz w:val="28"/>
          <w:szCs w:val="28"/>
        </w:rPr>
        <w:t>实际上就是说自己的</w:t>
      </w:r>
      <w:proofErr w:type="gramStart"/>
      <w:r w:rsidRPr="003F7CAB">
        <w:rPr>
          <w:rFonts w:ascii="华文楷体" w:eastAsia="华文楷体" w:hAnsi="华文楷体" w:hint="eastAsia"/>
          <w:sz w:val="28"/>
          <w:szCs w:val="28"/>
        </w:rPr>
        <w:t>团体呀和他人</w:t>
      </w:r>
      <w:proofErr w:type="gramEnd"/>
      <w:r w:rsidRPr="003F7CAB">
        <w:rPr>
          <w:rFonts w:ascii="华文楷体" w:eastAsia="华文楷体" w:hAnsi="华文楷体" w:hint="eastAsia"/>
          <w:sz w:val="28"/>
          <w:szCs w:val="28"/>
        </w:rPr>
        <w:t>团体呀，或者就是说这些我和我所的东西都包括在内</w:t>
      </w:r>
      <w:del w:id="334" w:author="S-Yansong" w:date="2016-01-06T14:20:00Z">
        <w:r w:rsidRPr="003F7CAB" w:rsidDel="00E70B96">
          <w:rPr>
            <w:rFonts w:ascii="华文楷体" w:eastAsia="华文楷体" w:hAnsi="华文楷体" w:hint="eastAsia"/>
            <w:sz w:val="28"/>
            <w:szCs w:val="28"/>
          </w:rPr>
          <w:delText>，</w:delText>
        </w:r>
      </w:del>
      <w:ins w:id="335" w:author="S-Yansong" w:date="2016-01-06T14:20:00Z">
        <w:r w:rsidR="00E70B96">
          <w:rPr>
            <w:rFonts w:ascii="华文楷体" w:eastAsia="华文楷体" w:hAnsi="华文楷体" w:hint="eastAsia"/>
            <w:sz w:val="28"/>
            <w:szCs w:val="28"/>
          </w:rPr>
          <w:t>。</w:t>
        </w:r>
      </w:ins>
    </w:p>
    <w:p w:rsidR="000509A9" w:rsidDel="000509A9" w:rsidRDefault="003F7CAB" w:rsidP="000509A9">
      <w:pPr>
        <w:rPr>
          <w:del w:id="336" w:author="S-Yansong" w:date="2016-01-07T15:01:00Z"/>
          <w:moveTo w:id="337" w:author="S-Yansong" w:date="2016-01-07T15:00:00Z"/>
          <w:rFonts w:ascii="华文楷体" w:eastAsia="华文楷体" w:hAnsi="华文楷体"/>
          <w:sz w:val="28"/>
          <w:szCs w:val="28"/>
        </w:rPr>
      </w:pPr>
      <w:r w:rsidRPr="003F7CAB">
        <w:rPr>
          <w:rFonts w:ascii="华文楷体" w:eastAsia="华文楷体" w:hAnsi="华文楷体" w:hint="eastAsia"/>
          <w:sz w:val="28"/>
          <w:szCs w:val="28"/>
        </w:rPr>
        <w:t>那么这些我和我所实际上就是一种我执，实际上就是这样一种无明而引发的</w:t>
      </w:r>
      <w:del w:id="338" w:author="S-Yansong" w:date="2016-01-06T14:20:00Z">
        <w:r w:rsidRPr="003F7CAB" w:rsidDel="00E70B96">
          <w:rPr>
            <w:rFonts w:ascii="华文楷体" w:eastAsia="华文楷体" w:hAnsi="华文楷体" w:hint="eastAsia"/>
            <w:sz w:val="28"/>
            <w:szCs w:val="28"/>
          </w:rPr>
          <w:delText>，</w:delText>
        </w:r>
      </w:del>
      <w:ins w:id="339" w:author="S-Yansong" w:date="2016-01-06T14:20:00Z">
        <w:r w:rsidR="00E70B96">
          <w:rPr>
            <w:rFonts w:ascii="华文楷体" w:eastAsia="华文楷体" w:hAnsi="华文楷体" w:hint="eastAsia"/>
            <w:sz w:val="28"/>
            <w:szCs w:val="28"/>
          </w:rPr>
          <w:t>。</w:t>
        </w:r>
      </w:ins>
      <w:r w:rsidRPr="003F7CAB">
        <w:rPr>
          <w:rFonts w:ascii="华文楷体" w:eastAsia="华文楷体" w:hAnsi="华文楷体" w:hint="eastAsia"/>
          <w:sz w:val="28"/>
          <w:szCs w:val="28"/>
        </w:rPr>
        <w:t>所以就是说我们</w:t>
      </w:r>
      <w:proofErr w:type="gramStart"/>
      <w:r w:rsidRPr="003F7CAB">
        <w:rPr>
          <w:rFonts w:ascii="华文楷体" w:eastAsia="华文楷体" w:hAnsi="华文楷体" w:hint="eastAsia"/>
          <w:sz w:val="28"/>
          <w:szCs w:val="28"/>
        </w:rPr>
        <w:t>观察一</w:t>
      </w:r>
      <w:ins w:id="340" w:author="S-Yansong" w:date="2016-01-07T15:00:00Z">
        <w:r w:rsidR="00542CFE">
          <w:rPr>
            <w:rFonts w:ascii="华文楷体" w:eastAsia="华文楷体" w:hAnsi="华文楷体" w:hint="eastAsia"/>
            <w:sz w:val="28"/>
            <w:szCs w:val="28"/>
          </w:rPr>
          <w:t>切</w:t>
        </w:r>
      </w:ins>
      <w:proofErr w:type="gramEnd"/>
      <w:del w:id="341" w:author="S-Yansong" w:date="2016-01-07T15:00:00Z">
        <w:r w:rsidRPr="003F7CAB" w:rsidDel="00542CFE">
          <w:rPr>
            <w:rFonts w:ascii="华文楷体" w:eastAsia="华文楷体" w:hAnsi="华文楷体" w:hint="eastAsia"/>
            <w:sz w:val="28"/>
            <w:szCs w:val="28"/>
          </w:rPr>
          <w:delText>些</w:delText>
        </w:r>
      </w:del>
      <w:r w:rsidRPr="003F7CAB">
        <w:rPr>
          <w:rFonts w:ascii="华文楷体" w:eastAsia="华文楷体" w:hAnsi="华文楷体" w:hint="eastAsia"/>
          <w:sz w:val="28"/>
          <w:szCs w:val="28"/>
        </w:rPr>
        <w:t>众生之所以会流转是因为有业，之所以有业是因为有烦恼，这个烦恼来就来自于我和我所执。所以说这样一种我和我所</w:t>
      </w:r>
      <w:del w:id="342" w:author="S-Yansong" w:date="2016-01-06T14:54:00Z">
        <w:r w:rsidRPr="003F7CAB" w:rsidDel="00F432D6">
          <w:rPr>
            <w:rFonts w:ascii="华文楷体" w:eastAsia="华文楷体" w:hAnsi="华文楷体" w:hint="eastAsia"/>
            <w:sz w:val="28"/>
            <w:szCs w:val="28"/>
          </w:rPr>
          <w:delText>执着</w:delText>
        </w:r>
      </w:del>
      <w:ins w:id="343" w:author="S-Yansong" w:date="2016-01-06T14:54:00Z">
        <w:r w:rsidR="00F432D6">
          <w:rPr>
            <w:rFonts w:ascii="华文楷体" w:eastAsia="华文楷体" w:hAnsi="华文楷体" w:hint="eastAsia"/>
            <w:sz w:val="28"/>
            <w:szCs w:val="28"/>
          </w:rPr>
          <w:t>执著</w:t>
        </w:r>
      </w:ins>
      <w:r w:rsidRPr="003F7CAB">
        <w:rPr>
          <w:rFonts w:ascii="华文楷体" w:eastAsia="华文楷体" w:hAnsi="华文楷体" w:hint="eastAsia"/>
          <w:sz w:val="28"/>
          <w:szCs w:val="28"/>
        </w:rPr>
        <w:t>如果一旦断掉了，那么我和我所一旦执断掉之后，其他的烦恼、业就像干薪穷尽的火一样， 它是自然泯灭的。如果断除了</w:t>
      </w:r>
      <w:proofErr w:type="gramStart"/>
      <w:r w:rsidRPr="003F7CAB">
        <w:rPr>
          <w:rFonts w:ascii="华文楷体" w:eastAsia="华文楷体" w:hAnsi="华文楷体" w:hint="eastAsia"/>
          <w:sz w:val="28"/>
          <w:szCs w:val="28"/>
        </w:rPr>
        <w:t>我执之后</w:t>
      </w:r>
      <w:proofErr w:type="gramEnd"/>
      <w:r w:rsidRPr="003F7CAB">
        <w:rPr>
          <w:rFonts w:ascii="华文楷体" w:eastAsia="华文楷体" w:hAnsi="华文楷体" w:hint="eastAsia"/>
          <w:sz w:val="28"/>
          <w:szCs w:val="28"/>
        </w:rPr>
        <w:t>呢，业力是自然泯灭的，所以说无需另行遣除。</w:t>
      </w:r>
      <w:moveToRangeStart w:id="344" w:author="S-Yansong" w:date="2016-01-07T15:00:00Z" w:name="move439942187"/>
      <w:proofErr w:type="gramStart"/>
      <w:moveTo w:id="345" w:author="S-Yansong" w:date="2016-01-07T15:00:00Z">
        <w:r w:rsidR="000509A9" w:rsidRPr="003F7CAB">
          <w:rPr>
            <w:rFonts w:ascii="华文楷体" w:eastAsia="华文楷体" w:hAnsi="华文楷体" w:hint="eastAsia"/>
            <w:sz w:val="28"/>
            <w:szCs w:val="28"/>
          </w:rPr>
          <w:t>这样方面</w:t>
        </w:r>
        <w:proofErr w:type="gramEnd"/>
        <w:r w:rsidR="000509A9" w:rsidRPr="003F7CAB">
          <w:rPr>
            <w:rFonts w:ascii="华文楷体" w:eastAsia="华文楷体" w:hAnsi="华文楷体" w:hint="eastAsia"/>
            <w:sz w:val="28"/>
            <w:szCs w:val="28"/>
          </w:rPr>
          <w:t>是从说它的根本断掉之后，其他的业就会自然而然断掉的，从这个方面讲。</w:t>
        </w:r>
      </w:moveTo>
    </w:p>
    <w:moveToRangeEnd w:id="344"/>
    <w:p w:rsidR="003F7CAB" w:rsidRPr="000509A9" w:rsidDel="009A7AED" w:rsidRDefault="003F7CAB" w:rsidP="000509A9">
      <w:pPr>
        <w:rPr>
          <w:del w:id="346" w:author="S-Yansong" w:date="2016-01-06T14:25:00Z"/>
          <w:rFonts w:ascii="华文楷体" w:eastAsia="华文楷体" w:hAnsi="华文楷体"/>
          <w:sz w:val="28"/>
          <w:szCs w:val="28"/>
        </w:rPr>
        <w:pPrChange w:id="347" w:author="S-Yansong" w:date="2016-01-07T15:01:00Z">
          <w:pPr>
            <w:ind w:firstLine="570"/>
          </w:pPr>
        </w:pPrChange>
      </w:pPr>
    </w:p>
    <w:p w:rsidR="00702DE6" w:rsidRDefault="003F7CAB" w:rsidP="009A7AED">
      <w:pPr>
        <w:ind w:firstLine="570"/>
        <w:rPr>
          <w:ins w:id="348" w:author="S-Yansong" w:date="2016-01-06T14:25:00Z"/>
          <w:rFonts w:ascii="华文楷体" w:eastAsia="华文楷体" w:hAnsi="华文楷体"/>
          <w:sz w:val="28"/>
          <w:szCs w:val="28"/>
        </w:rPr>
      </w:pPr>
      <w:moveFromRangeStart w:id="349" w:author="S-Yansong" w:date="2016-01-07T15:00:00Z" w:name="move439942187"/>
      <w:moveFrom w:id="350" w:author="S-Yansong" w:date="2016-01-07T15:00:00Z">
        <w:r w:rsidRPr="003F7CAB" w:rsidDel="000509A9">
          <w:rPr>
            <w:rFonts w:ascii="华文楷体" w:eastAsia="华文楷体" w:hAnsi="华文楷体" w:hint="eastAsia"/>
            <w:sz w:val="28"/>
            <w:szCs w:val="28"/>
          </w:rPr>
          <w:t>这样方面是从说它的根本断掉之后，其他的业就会自然而然断掉的，从这个方面讲。</w:t>
        </w:r>
      </w:moveFrom>
      <w:moveFromRangeEnd w:id="349"/>
      <w:r w:rsidRPr="003F7CAB">
        <w:rPr>
          <w:rFonts w:ascii="华文楷体" w:eastAsia="华文楷体" w:hAnsi="华文楷体" w:hint="eastAsia"/>
          <w:sz w:val="28"/>
          <w:szCs w:val="28"/>
        </w:rPr>
        <w:t>当然我们如果了知了</w:t>
      </w:r>
      <w:ins w:id="351" w:author="S-Yansong" w:date="2016-01-07T15:01:00Z">
        <w:r w:rsidR="000509A9">
          <w:rPr>
            <w:rFonts w:ascii="华文楷体" w:eastAsia="华文楷体" w:hAnsi="华文楷体" w:hint="eastAsia"/>
            <w:sz w:val="28"/>
            <w:szCs w:val="28"/>
          </w:rPr>
          <w:t>这个</w:t>
        </w:r>
      </w:ins>
      <w:r w:rsidRPr="003F7CAB">
        <w:rPr>
          <w:rFonts w:ascii="华文楷体" w:eastAsia="华文楷体" w:hAnsi="华文楷体" w:hint="eastAsia"/>
          <w:sz w:val="28"/>
          <w:szCs w:val="28"/>
        </w:rPr>
        <w:t>正见，了知了无我灭掉之后呢，一切自然解脱。这个方面</w:t>
      </w:r>
      <w:del w:id="352" w:author="S-Yansong" w:date="2016-01-06T14:22:00Z">
        <w:r w:rsidRPr="003F7CAB" w:rsidDel="00E70B96">
          <w:rPr>
            <w:rFonts w:ascii="华文楷体" w:eastAsia="华文楷体" w:hAnsi="华文楷体" w:hint="eastAsia"/>
            <w:sz w:val="28"/>
            <w:szCs w:val="28"/>
          </w:rPr>
          <w:delText>了之</w:delText>
        </w:r>
      </w:del>
      <w:ins w:id="353" w:author="S-Yansong" w:date="2016-01-06T14:22:00Z">
        <w:r w:rsidR="00E70B96">
          <w:rPr>
            <w:rFonts w:ascii="华文楷体" w:eastAsia="华文楷体" w:hAnsi="华文楷体" w:hint="eastAsia"/>
            <w:sz w:val="28"/>
            <w:szCs w:val="28"/>
          </w:rPr>
          <w:t>了</w:t>
        </w:r>
        <w:proofErr w:type="gramStart"/>
        <w:r w:rsidR="00E70B96">
          <w:rPr>
            <w:rFonts w:ascii="华文楷体" w:eastAsia="华文楷体" w:hAnsi="华文楷体" w:hint="eastAsia"/>
            <w:sz w:val="28"/>
            <w:szCs w:val="28"/>
          </w:rPr>
          <w:t>知</w:t>
        </w:r>
      </w:ins>
      <w:r w:rsidRPr="003F7CAB">
        <w:rPr>
          <w:rFonts w:ascii="华文楷体" w:eastAsia="华文楷体" w:hAnsi="华文楷体" w:hint="eastAsia"/>
          <w:sz w:val="28"/>
          <w:szCs w:val="28"/>
        </w:rPr>
        <w:t>之后</w:t>
      </w:r>
      <w:proofErr w:type="gramEnd"/>
      <w:r w:rsidRPr="003F7CAB">
        <w:rPr>
          <w:rFonts w:ascii="华文楷体" w:eastAsia="华文楷体" w:hAnsi="华文楷体" w:hint="eastAsia"/>
          <w:sz w:val="28"/>
          <w:szCs w:val="28"/>
        </w:rPr>
        <w:t>呢，</w:t>
      </w:r>
      <w:proofErr w:type="gramStart"/>
      <w:r w:rsidRPr="003F7CAB">
        <w:rPr>
          <w:rFonts w:ascii="华文楷体" w:eastAsia="华文楷体" w:hAnsi="华文楷体" w:hint="eastAsia"/>
          <w:sz w:val="28"/>
          <w:szCs w:val="28"/>
        </w:rPr>
        <w:t>如果证悟</w:t>
      </w:r>
      <w:proofErr w:type="gramEnd"/>
      <w:r w:rsidRPr="003F7CAB">
        <w:rPr>
          <w:rFonts w:ascii="华文楷体" w:eastAsia="华文楷体" w:hAnsi="华文楷体" w:hint="eastAsia"/>
          <w:sz w:val="28"/>
          <w:szCs w:val="28"/>
        </w:rPr>
        <w:t>了当然</w:t>
      </w:r>
      <w:r w:rsidRPr="003F7CAB">
        <w:rPr>
          <w:rFonts w:ascii="华文楷体" w:eastAsia="华文楷体" w:hAnsi="华文楷体" w:hint="eastAsia"/>
          <w:sz w:val="28"/>
          <w:szCs w:val="28"/>
        </w:rPr>
        <w:lastRenderedPageBreak/>
        <w:t>不会</w:t>
      </w:r>
      <w:proofErr w:type="gramStart"/>
      <w:r w:rsidRPr="003F7CAB">
        <w:rPr>
          <w:rFonts w:ascii="华文楷体" w:eastAsia="华文楷体" w:hAnsi="华文楷体" w:hint="eastAsia"/>
          <w:sz w:val="28"/>
          <w:szCs w:val="28"/>
        </w:rPr>
        <w:t>再造业</w:t>
      </w:r>
      <w:proofErr w:type="gramEnd"/>
      <w:r w:rsidRPr="003F7CAB">
        <w:rPr>
          <w:rFonts w:ascii="华文楷体" w:eastAsia="华文楷体" w:hAnsi="华文楷体" w:hint="eastAsia"/>
          <w:sz w:val="28"/>
          <w:szCs w:val="28"/>
        </w:rPr>
        <w:t>了</w:t>
      </w:r>
      <w:del w:id="354" w:author="S-Yansong" w:date="2016-01-07T15:01:00Z">
        <w:r w:rsidRPr="003F7CAB" w:rsidDel="000509A9">
          <w:rPr>
            <w:rFonts w:ascii="华文楷体" w:eastAsia="华文楷体" w:hAnsi="华文楷体" w:hint="eastAsia"/>
            <w:sz w:val="28"/>
            <w:szCs w:val="28"/>
          </w:rPr>
          <w:delText>，</w:delText>
        </w:r>
      </w:del>
      <w:ins w:id="355" w:author="S-Yansong" w:date="2016-01-07T15:01:00Z">
        <w:r w:rsidR="000509A9">
          <w:rPr>
            <w:rFonts w:ascii="华文楷体" w:eastAsia="华文楷体" w:hAnsi="华文楷体" w:hint="eastAsia"/>
            <w:sz w:val="28"/>
            <w:szCs w:val="28"/>
          </w:rPr>
          <w:t>。</w:t>
        </w:r>
      </w:ins>
      <w:r w:rsidRPr="003F7CAB">
        <w:rPr>
          <w:rFonts w:ascii="华文楷体" w:eastAsia="华文楷体" w:hAnsi="华文楷体" w:hint="eastAsia"/>
          <w:sz w:val="28"/>
          <w:szCs w:val="28"/>
        </w:rPr>
        <w:t>但是我们如果要</w:t>
      </w:r>
      <w:del w:id="356" w:author="S-Yansong" w:date="2016-01-06T14:23:00Z">
        <w:r w:rsidRPr="003F7CAB" w:rsidDel="00702DE6">
          <w:rPr>
            <w:rFonts w:ascii="华文楷体" w:eastAsia="华文楷体" w:hAnsi="华文楷体" w:hint="eastAsia"/>
            <w:sz w:val="28"/>
            <w:szCs w:val="28"/>
          </w:rPr>
          <w:delText>修正</w:delText>
        </w:r>
      </w:del>
      <w:ins w:id="357" w:author="S-Yansong" w:date="2016-01-06T14:23:00Z">
        <w:r w:rsidR="00702DE6">
          <w:rPr>
            <w:rFonts w:ascii="华文楷体" w:eastAsia="华文楷体" w:hAnsi="华文楷体" w:hint="eastAsia"/>
            <w:sz w:val="28"/>
            <w:szCs w:val="28"/>
          </w:rPr>
          <w:t>修证、</w:t>
        </w:r>
      </w:ins>
      <w:r w:rsidRPr="003F7CAB">
        <w:rPr>
          <w:rFonts w:ascii="华文楷体" w:eastAsia="华文楷体" w:hAnsi="华文楷体" w:hint="eastAsia"/>
          <w:sz w:val="28"/>
          <w:szCs w:val="28"/>
        </w:rPr>
        <w:t>要</w:t>
      </w:r>
      <w:del w:id="358" w:author="S-Yansong" w:date="2016-01-06T14:23:00Z">
        <w:r w:rsidRPr="003F7CAB" w:rsidDel="00702DE6">
          <w:rPr>
            <w:rFonts w:ascii="华文楷体" w:eastAsia="华文楷体" w:hAnsi="华文楷体" w:hint="eastAsia"/>
            <w:sz w:val="28"/>
            <w:szCs w:val="28"/>
          </w:rPr>
          <w:delText>现正</w:delText>
        </w:r>
      </w:del>
      <w:proofErr w:type="gramStart"/>
      <w:ins w:id="359" w:author="S-Yansong" w:date="2016-01-06T14:23:00Z">
        <w:r w:rsidR="00702DE6">
          <w:rPr>
            <w:rFonts w:ascii="华文楷体" w:eastAsia="华文楷体" w:hAnsi="华文楷体" w:hint="eastAsia"/>
            <w:sz w:val="28"/>
            <w:szCs w:val="28"/>
          </w:rPr>
          <w:t>现证</w:t>
        </w:r>
      </w:ins>
      <w:r w:rsidRPr="003F7CAB">
        <w:rPr>
          <w:rFonts w:ascii="华文楷体" w:eastAsia="华文楷体" w:hAnsi="华文楷体" w:hint="eastAsia"/>
          <w:sz w:val="28"/>
          <w:szCs w:val="28"/>
        </w:rPr>
        <w:t>这个</w:t>
      </w:r>
      <w:proofErr w:type="gramEnd"/>
      <w:r w:rsidRPr="003F7CAB">
        <w:rPr>
          <w:rFonts w:ascii="华文楷体" w:eastAsia="华文楷体" w:hAnsi="华文楷体" w:hint="eastAsia"/>
          <w:sz w:val="28"/>
          <w:szCs w:val="28"/>
        </w:rPr>
        <w:t>无我，那么我们说平时要</w:t>
      </w:r>
      <w:proofErr w:type="gramStart"/>
      <w:r w:rsidRPr="003F7CAB">
        <w:rPr>
          <w:rFonts w:ascii="华文楷体" w:eastAsia="华文楷体" w:hAnsi="华文楷体" w:hint="eastAsia"/>
          <w:sz w:val="28"/>
          <w:szCs w:val="28"/>
        </w:rPr>
        <w:t>忏</w:t>
      </w:r>
      <w:proofErr w:type="gramEnd"/>
      <w:r w:rsidRPr="003F7CAB">
        <w:rPr>
          <w:rFonts w:ascii="华文楷体" w:eastAsia="华文楷体" w:hAnsi="华文楷体" w:hint="eastAsia"/>
          <w:sz w:val="28"/>
          <w:szCs w:val="28"/>
        </w:rPr>
        <w:t>罪</w:t>
      </w:r>
      <w:ins w:id="360" w:author="S-Yansong" w:date="2016-01-07T15:01:00Z">
        <w:r w:rsidR="003830AA">
          <w:rPr>
            <w:rFonts w:ascii="华文楷体" w:eastAsia="华文楷体" w:hAnsi="华文楷体" w:hint="eastAsia"/>
            <w:sz w:val="28"/>
            <w:szCs w:val="28"/>
          </w:rPr>
          <w:t>、</w:t>
        </w:r>
      </w:ins>
      <w:r w:rsidRPr="003F7CAB">
        <w:rPr>
          <w:rFonts w:ascii="华文楷体" w:eastAsia="华文楷体" w:hAnsi="华文楷体" w:hint="eastAsia"/>
          <w:sz w:val="28"/>
          <w:szCs w:val="28"/>
        </w:rPr>
        <w:t>要消业，这方面也是不矛盾的</w:t>
      </w:r>
      <w:del w:id="361" w:author="S-Yansong" w:date="2016-01-07T15:01:00Z">
        <w:r w:rsidRPr="003F7CAB" w:rsidDel="003830AA">
          <w:rPr>
            <w:rFonts w:ascii="华文楷体" w:eastAsia="华文楷体" w:hAnsi="华文楷体" w:hint="eastAsia"/>
            <w:sz w:val="28"/>
            <w:szCs w:val="28"/>
          </w:rPr>
          <w:delText>，</w:delText>
        </w:r>
      </w:del>
      <w:ins w:id="362" w:author="S-Yansong" w:date="2016-01-07T15:01:00Z">
        <w:r w:rsidR="003830AA">
          <w:rPr>
            <w:rFonts w:ascii="华文楷体" w:eastAsia="华文楷体" w:hAnsi="华文楷体" w:hint="eastAsia"/>
            <w:sz w:val="28"/>
            <w:szCs w:val="28"/>
          </w:rPr>
          <w:t>。</w:t>
        </w:r>
      </w:ins>
      <w:r w:rsidRPr="003F7CAB">
        <w:rPr>
          <w:rFonts w:ascii="华文楷体" w:eastAsia="华文楷体" w:hAnsi="华文楷体" w:hint="eastAsia"/>
          <w:sz w:val="28"/>
          <w:szCs w:val="28"/>
        </w:rPr>
        <w:t>那么只是说无需</w:t>
      </w:r>
      <w:proofErr w:type="gramStart"/>
      <w:r w:rsidRPr="003F7CAB">
        <w:rPr>
          <w:rFonts w:ascii="华文楷体" w:eastAsia="华文楷体" w:hAnsi="华文楷体" w:hint="eastAsia"/>
          <w:sz w:val="28"/>
          <w:szCs w:val="28"/>
        </w:rPr>
        <w:t>另行遣除</w:t>
      </w:r>
      <w:proofErr w:type="gramEnd"/>
      <w:del w:id="363" w:author="S-Yansong" w:date="2016-01-07T15:02:00Z">
        <w:r w:rsidRPr="003F7CAB" w:rsidDel="003830AA">
          <w:rPr>
            <w:rFonts w:ascii="华文楷体" w:eastAsia="华文楷体" w:hAnsi="华文楷体" w:hint="eastAsia"/>
            <w:sz w:val="28"/>
            <w:szCs w:val="28"/>
          </w:rPr>
          <w:delText>。</w:delText>
        </w:r>
      </w:del>
      <w:ins w:id="364" w:author="S-Yansong" w:date="2016-01-07T15:02:00Z">
        <w:r w:rsidR="003830AA">
          <w:rPr>
            <w:rFonts w:ascii="华文楷体" w:eastAsia="华文楷体" w:hAnsi="华文楷体" w:hint="eastAsia"/>
            <w:sz w:val="28"/>
            <w:szCs w:val="28"/>
          </w:rPr>
          <w:t>，</w:t>
        </w:r>
      </w:ins>
      <w:r w:rsidRPr="003F7CAB">
        <w:rPr>
          <w:rFonts w:ascii="华文楷体" w:eastAsia="华文楷体" w:hAnsi="华文楷体" w:hint="eastAsia"/>
          <w:sz w:val="28"/>
          <w:szCs w:val="28"/>
        </w:rPr>
        <w:t>意思就是说，如果</w:t>
      </w:r>
      <w:proofErr w:type="gramStart"/>
      <w:r w:rsidRPr="003F7CAB">
        <w:rPr>
          <w:rFonts w:ascii="华文楷体" w:eastAsia="华文楷体" w:hAnsi="华文楷体" w:hint="eastAsia"/>
          <w:sz w:val="28"/>
          <w:szCs w:val="28"/>
        </w:rPr>
        <w:t>真正证悟了无</w:t>
      </w:r>
      <w:proofErr w:type="gramEnd"/>
      <w:r w:rsidRPr="003F7CAB">
        <w:rPr>
          <w:rFonts w:ascii="华文楷体" w:eastAsia="华文楷体" w:hAnsi="华文楷体" w:hint="eastAsia"/>
          <w:sz w:val="28"/>
          <w:szCs w:val="28"/>
        </w:rPr>
        <w:t>我了，</w:t>
      </w:r>
      <w:proofErr w:type="gramStart"/>
      <w:r w:rsidRPr="003F7CAB">
        <w:rPr>
          <w:rFonts w:ascii="华文楷体" w:eastAsia="华文楷体" w:hAnsi="华文楷体" w:hint="eastAsia"/>
          <w:sz w:val="28"/>
          <w:szCs w:val="28"/>
        </w:rPr>
        <w:t>断除了我执</w:t>
      </w:r>
      <w:proofErr w:type="gramEnd"/>
      <w:r w:rsidRPr="003F7CAB">
        <w:rPr>
          <w:rFonts w:ascii="华文楷体" w:eastAsia="华文楷体" w:hAnsi="华文楷体" w:hint="eastAsia"/>
          <w:sz w:val="28"/>
          <w:szCs w:val="28"/>
        </w:rPr>
        <w:t>了，他不会再造业，所以说业力也不会再生起来</w:t>
      </w:r>
      <w:del w:id="365" w:author="S-Yansong" w:date="2016-01-06T14:24:00Z">
        <w:r w:rsidRPr="003F7CAB" w:rsidDel="00702DE6">
          <w:rPr>
            <w:rFonts w:ascii="华文楷体" w:eastAsia="华文楷体" w:hAnsi="华文楷体" w:hint="eastAsia"/>
            <w:sz w:val="28"/>
            <w:szCs w:val="28"/>
          </w:rPr>
          <w:delText>，</w:delText>
        </w:r>
      </w:del>
      <w:ins w:id="366" w:author="S-Yansong" w:date="2016-01-06T14:24:00Z">
        <w:r w:rsidR="00702DE6">
          <w:rPr>
            <w:rFonts w:ascii="华文楷体" w:eastAsia="华文楷体" w:hAnsi="华文楷体" w:hint="eastAsia"/>
            <w:sz w:val="28"/>
            <w:szCs w:val="28"/>
          </w:rPr>
          <w:t>。</w:t>
        </w:r>
      </w:ins>
      <w:r w:rsidRPr="003F7CAB">
        <w:rPr>
          <w:rFonts w:ascii="华文楷体" w:eastAsia="华文楷体" w:hAnsi="华文楷体" w:hint="eastAsia"/>
          <w:sz w:val="28"/>
          <w:szCs w:val="28"/>
        </w:rPr>
        <w:t>但是说为了身体无我的智慧，这个业呢，</w:t>
      </w:r>
      <w:proofErr w:type="gramStart"/>
      <w:r w:rsidRPr="003F7CAB">
        <w:rPr>
          <w:rFonts w:ascii="华文楷体" w:eastAsia="华文楷体" w:hAnsi="华文楷体" w:hint="eastAsia"/>
          <w:sz w:val="28"/>
          <w:szCs w:val="28"/>
        </w:rPr>
        <w:t>罪业等等</w:t>
      </w:r>
      <w:proofErr w:type="gramEnd"/>
      <w:r w:rsidRPr="003F7CAB">
        <w:rPr>
          <w:rFonts w:ascii="华文楷体" w:eastAsia="华文楷体" w:hAnsi="华文楷体" w:hint="eastAsia"/>
          <w:sz w:val="28"/>
          <w:szCs w:val="28"/>
        </w:rPr>
        <w:t>它是一种障碍，所以说我们需要通过这个</w:t>
      </w:r>
      <w:proofErr w:type="gramStart"/>
      <w:r w:rsidRPr="003F7CAB">
        <w:rPr>
          <w:rFonts w:ascii="华文楷体" w:eastAsia="华文楷体" w:hAnsi="华文楷体" w:hint="eastAsia"/>
          <w:sz w:val="28"/>
          <w:szCs w:val="28"/>
        </w:rPr>
        <w:t>忏</w:t>
      </w:r>
      <w:proofErr w:type="gramEnd"/>
      <w:r w:rsidRPr="003F7CAB">
        <w:rPr>
          <w:rFonts w:ascii="华文楷体" w:eastAsia="华文楷体" w:hAnsi="华文楷体" w:hint="eastAsia"/>
          <w:sz w:val="28"/>
          <w:szCs w:val="28"/>
        </w:rPr>
        <w:t>罪的方式消尽业力</w:t>
      </w:r>
      <w:del w:id="367" w:author="S-Yansong" w:date="2016-01-06T14:25:00Z">
        <w:r w:rsidRPr="003F7CAB" w:rsidDel="00702DE6">
          <w:rPr>
            <w:rFonts w:ascii="华文楷体" w:eastAsia="华文楷体" w:hAnsi="华文楷体" w:hint="eastAsia"/>
            <w:sz w:val="28"/>
            <w:szCs w:val="28"/>
          </w:rPr>
          <w:delText>，</w:delText>
        </w:r>
      </w:del>
      <w:ins w:id="368" w:author="S-Yansong" w:date="2016-01-06T14:25:00Z">
        <w:r w:rsidR="00702DE6">
          <w:rPr>
            <w:rFonts w:ascii="华文楷体" w:eastAsia="华文楷体" w:hAnsi="华文楷体" w:hint="eastAsia"/>
            <w:sz w:val="28"/>
            <w:szCs w:val="28"/>
          </w:rPr>
          <w:t>。</w:t>
        </w:r>
      </w:ins>
      <w:r w:rsidRPr="003F7CAB">
        <w:rPr>
          <w:rFonts w:ascii="华文楷体" w:eastAsia="华文楷体" w:hAnsi="华文楷体" w:hint="eastAsia"/>
          <w:sz w:val="28"/>
          <w:szCs w:val="28"/>
        </w:rPr>
        <w:t>业力一清，然后他就说无我就可以现证。这个是修道的一种另外的一种层次</w:t>
      </w:r>
      <w:del w:id="369" w:author="S-Yansong" w:date="2016-01-07T15:02:00Z">
        <w:r w:rsidRPr="003F7CAB" w:rsidDel="003830AA">
          <w:rPr>
            <w:rFonts w:ascii="华文楷体" w:eastAsia="华文楷体" w:hAnsi="华文楷体" w:hint="eastAsia"/>
            <w:sz w:val="28"/>
            <w:szCs w:val="28"/>
          </w:rPr>
          <w:delText>。</w:delText>
        </w:r>
      </w:del>
      <w:ins w:id="370" w:author="S-Yansong" w:date="2016-01-07T15:02:00Z">
        <w:r w:rsidR="003830AA">
          <w:rPr>
            <w:rFonts w:ascii="华文楷体" w:eastAsia="华文楷体" w:hAnsi="华文楷体" w:hint="eastAsia"/>
            <w:sz w:val="28"/>
            <w:szCs w:val="28"/>
          </w:rPr>
          <w:t>，</w:t>
        </w:r>
      </w:ins>
      <w:r w:rsidRPr="003F7CAB">
        <w:rPr>
          <w:rFonts w:ascii="华文楷体" w:eastAsia="华文楷体" w:hAnsi="华文楷体" w:hint="eastAsia"/>
          <w:sz w:val="28"/>
          <w:szCs w:val="28"/>
        </w:rPr>
        <w:t>和这个地方是不矛盾的。</w:t>
      </w:r>
    </w:p>
    <w:p w:rsidR="00702DE6" w:rsidRPr="00702DE6" w:rsidRDefault="00702DE6" w:rsidP="003F7CAB">
      <w:pPr>
        <w:ind w:firstLine="570"/>
        <w:rPr>
          <w:ins w:id="371" w:author="S-Yansong" w:date="2016-01-06T14:25:00Z"/>
          <w:rFonts w:asciiTheme="minorEastAsia" w:hAnsiTheme="minorEastAsia"/>
          <w:sz w:val="28"/>
          <w:szCs w:val="28"/>
          <w:rPrChange w:id="372" w:author="S-Yansong" w:date="2016-01-06T14:25:00Z">
            <w:rPr>
              <w:ins w:id="373" w:author="S-Yansong" w:date="2016-01-06T14:25:00Z"/>
              <w:rFonts w:ascii="华文楷体" w:eastAsia="华文楷体" w:hAnsi="华文楷体"/>
              <w:sz w:val="28"/>
              <w:szCs w:val="28"/>
            </w:rPr>
          </w:rPrChange>
        </w:rPr>
      </w:pPr>
      <w:ins w:id="374" w:author="S-Yansong" w:date="2016-01-06T14:25:00Z">
        <w:r w:rsidRPr="00702DE6">
          <w:rPr>
            <w:rFonts w:asciiTheme="minorEastAsia" w:hAnsiTheme="minorEastAsia" w:hint="eastAsia"/>
            <w:sz w:val="28"/>
            <w:szCs w:val="28"/>
            <w:rPrChange w:id="375" w:author="S-Yansong" w:date="2016-01-06T14:25:00Z">
              <w:rPr>
                <w:rFonts w:ascii="华文楷体" w:eastAsia="华文楷体" w:hAnsi="华文楷体" w:hint="eastAsia"/>
                <w:sz w:val="28"/>
                <w:szCs w:val="28"/>
              </w:rPr>
            </w:rPrChange>
          </w:rPr>
          <w:t>【</w:t>
        </w:r>
      </w:ins>
      <w:r w:rsidR="003F7CAB" w:rsidRPr="00702DE6">
        <w:rPr>
          <w:rFonts w:asciiTheme="minorEastAsia" w:hAnsiTheme="minorEastAsia" w:hint="eastAsia"/>
          <w:sz w:val="28"/>
          <w:szCs w:val="28"/>
          <w:rPrChange w:id="376" w:author="S-Yansong" w:date="2016-01-06T14:25:00Z">
            <w:rPr>
              <w:rFonts w:ascii="华文楷体" w:eastAsia="华文楷体" w:hAnsi="华文楷体" w:hint="eastAsia"/>
              <w:sz w:val="28"/>
              <w:szCs w:val="28"/>
            </w:rPr>
          </w:rPrChange>
        </w:rPr>
        <w:t>可见</w:t>
      </w:r>
      <w:ins w:id="377" w:author="S-Yansong" w:date="2016-01-06T14:25:00Z">
        <w:r w:rsidRPr="00702DE6">
          <w:rPr>
            <w:rFonts w:asciiTheme="minorEastAsia" w:hAnsiTheme="minorEastAsia" w:hint="eastAsia"/>
            <w:sz w:val="28"/>
            <w:szCs w:val="28"/>
            <w:rPrChange w:id="378" w:author="S-Yansong" w:date="2016-01-06T14:25:00Z">
              <w:rPr>
                <w:rFonts w:ascii="华文楷体" w:eastAsia="华文楷体" w:hAnsi="华文楷体" w:hint="eastAsia"/>
                <w:sz w:val="28"/>
                <w:szCs w:val="28"/>
              </w:rPr>
            </w:rPrChange>
          </w:rPr>
          <w:t>，</w:t>
        </w:r>
      </w:ins>
      <w:r w:rsidR="003F7CAB" w:rsidRPr="00702DE6">
        <w:rPr>
          <w:rFonts w:asciiTheme="minorEastAsia" w:hAnsiTheme="minorEastAsia" w:hint="eastAsia"/>
          <w:sz w:val="28"/>
          <w:szCs w:val="28"/>
          <w:rPrChange w:id="379" w:author="S-Yansong" w:date="2016-01-06T14:25:00Z">
            <w:rPr>
              <w:rFonts w:ascii="华文楷体" w:eastAsia="华文楷体" w:hAnsi="华文楷体" w:hint="eastAsia"/>
              <w:sz w:val="28"/>
              <w:szCs w:val="28"/>
            </w:rPr>
          </w:rPrChange>
        </w:rPr>
        <w:t>外教的道并不是消灭三有的正道</w:t>
      </w:r>
      <w:del w:id="380" w:author="S-Yansong" w:date="2016-01-06T14:25:00Z">
        <w:r w:rsidR="003F7CAB" w:rsidRPr="00702DE6" w:rsidDel="00702DE6">
          <w:rPr>
            <w:rFonts w:asciiTheme="minorEastAsia" w:hAnsiTheme="minorEastAsia" w:hint="eastAsia"/>
            <w:sz w:val="28"/>
            <w:szCs w:val="28"/>
            <w:rPrChange w:id="381" w:author="S-Yansong" w:date="2016-01-06T14:25:00Z">
              <w:rPr>
                <w:rFonts w:ascii="华文楷体" w:eastAsia="华文楷体" w:hAnsi="华文楷体" w:hint="eastAsia"/>
                <w:sz w:val="28"/>
                <w:szCs w:val="28"/>
              </w:rPr>
            </w:rPrChange>
          </w:rPr>
          <w:delText>，</w:delText>
        </w:r>
      </w:del>
      <w:ins w:id="382" w:author="S-Yansong" w:date="2016-01-06T14:25:00Z">
        <w:r w:rsidRPr="00702DE6">
          <w:rPr>
            <w:rFonts w:asciiTheme="minorEastAsia" w:hAnsiTheme="minorEastAsia" w:hint="eastAsia"/>
            <w:sz w:val="28"/>
            <w:szCs w:val="28"/>
            <w:rPrChange w:id="383" w:author="S-Yansong" w:date="2016-01-06T14:25:00Z">
              <w:rPr>
                <w:rFonts w:ascii="华文楷体" w:eastAsia="华文楷体" w:hAnsi="华文楷体" w:hint="eastAsia"/>
                <w:sz w:val="28"/>
                <w:szCs w:val="28"/>
              </w:rPr>
            </w:rPrChange>
          </w:rPr>
          <w:t>。】</w:t>
        </w:r>
      </w:ins>
    </w:p>
    <w:p w:rsidR="00657CB1" w:rsidRDefault="003F7CAB" w:rsidP="00657CB1">
      <w:pPr>
        <w:ind w:firstLine="570"/>
        <w:rPr>
          <w:ins w:id="384" w:author="S-Yansong" w:date="2016-01-06T14:29:00Z"/>
          <w:rFonts w:ascii="华文楷体" w:eastAsia="华文楷体" w:hAnsi="华文楷体"/>
          <w:sz w:val="28"/>
          <w:szCs w:val="28"/>
        </w:rPr>
      </w:pPr>
      <w:r w:rsidRPr="003F7CAB">
        <w:rPr>
          <w:rFonts w:ascii="华文楷体" w:eastAsia="华文楷体" w:hAnsi="华文楷体" w:hint="eastAsia"/>
          <w:sz w:val="28"/>
          <w:szCs w:val="28"/>
        </w:rPr>
        <w:t>从这个方面已经了知了外教的道不是消灭三有的正道</w:t>
      </w:r>
      <w:del w:id="385" w:author="S-Yansong" w:date="2016-01-06T14:27:00Z">
        <w:r w:rsidRPr="003F7CAB" w:rsidDel="009A7AED">
          <w:rPr>
            <w:rFonts w:ascii="华文楷体" w:eastAsia="华文楷体" w:hAnsi="华文楷体" w:hint="eastAsia"/>
            <w:sz w:val="28"/>
            <w:szCs w:val="28"/>
          </w:rPr>
          <w:delText>，</w:delText>
        </w:r>
      </w:del>
      <w:ins w:id="386" w:author="S-Yansong" w:date="2016-01-06T14:27:00Z">
        <w:r w:rsidR="009A7AED">
          <w:rPr>
            <w:rFonts w:ascii="华文楷体" w:eastAsia="华文楷体" w:hAnsi="华文楷体" w:hint="eastAsia"/>
            <w:sz w:val="28"/>
            <w:szCs w:val="28"/>
          </w:rPr>
          <w:t>。</w:t>
        </w:r>
      </w:ins>
      <w:r w:rsidRPr="003F7CAB">
        <w:rPr>
          <w:rFonts w:ascii="华文楷体" w:eastAsia="华文楷体" w:hAnsi="华文楷体" w:hint="eastAsia"/>
          <w:sz w:val="28"/>
          <w:szCs w:val="28"/>
        </w:rPr>
        <w:t>就是说是它这个主要的原因就是因为外教的道没有认清楚轮回的因，这样把轮回的因没有认清楚，所以说他认为我通过这样修行能够把三有轮回的因灭掉，当然就不合适了。因为它这样一种目标已经认错了</w:t>
      </w:r>
      <w:del w:id="387" w:author="S-Yansong" w:date="2016-01-06T14:28:00Z">
        <w:r w:rsidRPr="003F7CAB" w:rsidDel="009A7AED">
          <w:rPr>
            <w:rFonts w:ascii="华文楷体" w:eastAsia="华文楷体" w:hAnsi="华文楷体" w:hint="eastAsia"/>
            <w:sz w:val="28"/>
            <w:szCs w:val="28"/>
          </w:rPr>
          <w:delText>。</w:delText>
        </w:r>
      </w:del>
      <w:ins w:id="388" w:author="S-Yansong" w:date="2016-01-06T14:28:00Z">
        <w:r w:rsidR="009A7AED">
          <w:rPr>
            <w:rFonts w:ascii="华文楷体" w:eastAsia="华文楷体" w:hAnsi="华文楷体" w:hint="eastAsia"/>
            <w:sz w:val="28"/>
            <w:szCs w:val="28"/>
          </w:rPr>
          <w:t>，</w:t>
        </w:r>
      </w:ins>
      <w:r w:rsidRPr="003F7CAB">
        <w:rPr>
          <w:rFonts w:ascii="华文楷体" w:eastAsia="华文楷体" w:hAnsi="华文楷体" w:hint="eastAsia"/>
          <w:sz w:val="28"/>
          <w:szCs w:val="28"/>
        </w:rPr>
        <w:t>他把它的因认错了</w:t>
      </w:r>
      <w:del w:id="389" w:author="S-Yansong" w:date="2016-01-06T14:28:00Z">
        <w:r w:rsidRPr="003F7CAB" w:rsidDel="009A7AED">
          <w:rPr>
            <w:rFonts w:ascii="华文楷体" w:eastAsia="华文楷体" w:hAnsi="华文楷体" w:hint="eastAsia"/>
            <w:sz w:val="28"/>
            <w:szCs w:val="28"/>
          </w:rPr>
          <w:delText>，</w:delText>
        </w:r>
      </w:del>
      <w:ins w:id="390" w:author="S-Yansong" w:date="2016-01-06T14:28:00Z">
        <w:r w:rsidR="009A7AED">
          <w:rPr>
            <w:rFonts w:ascii="华文楷体" w:eastAsia="华文楷体" w:hAnsi="华文楷体" w:hint="eastAsia"/>
            <w:sz w:val="28"/>
            <w:szCs w:val="28"/>
          </w:rPr>
          <w:t>。</w:t>
        </w:r>
      </w:ins>
    </w:p>
    <w:p w:rsidR="00B50806" w:rsidRDefault="003F7CAB" w:rsidP="00657CB1">
      <w:pPr>
        <w:ind w:firstLine="570"/>
        <w:rPr>
          <w:ins w:id="391" w:author="S-Yansong" w:date="2016-01-06T14:31:00Z"/>
          <w:rFonts w:ascii="华文楷体" w:eastAsia="华文楷体" w:hAnsi="华文楷体"/>
          <w:sz w:val="28"/>
          <w:szCs w:val="28"/>
        </w:rPr>
      </w:pPr>
      <w:r w:rsidRPr="003F7CAB">
        <w:rPr>
          <w:rFonts w:ascii="华文楷体" w:eastAsia="华文楷体" w:hAnsi="华文楷体" w:hint="eastAsia"/>
          <w:sz w:val="28"/>
          <w:szCs w:val="28"/>
        </w:rPr>
        <w:t>就好像一个人生病了，生病了之后你必须要准确的认知你的这个病根到底是什么？如果你把你病根认准确了再去服药。然后呢就可以把你的病呢从根拔出</w:t>
      </w:r>
      <w:del w:id="392" w:author="S-Yansong" w:date="2016-01-06T14:28:00Z">
        <w:r w:rsidRPr="003F7CAB" w:rsidDel="00657CB1">
          <w:rPr>
            <w:rFonts w:ascii="华文楷体" w:eastAsia="华文楷体" w:hAnsi="华文楷体" w:hint="eastAsia"/>
            <w:sz w:val="28"/>
            <w:szCs w:val="28"/>
          </w:rPr>
          <w:delText>，</w:delText>
        </w:r>
      </w:del>
      <w:ins w:id="393" w:author="S-Yansong" w:date="2016-01-06T14:28:00Z">
        <w:r w:rsidR="00657CB1">
          <w:rPr>
            <w:rFonts w:ascii="华文楷体" w:eastAsia="华文楷体" w:hAnsi="华文楷体" w:hint="eastAsia"/>
            <w:sz w:val="28"/>
            <w:szCs w:val="28"/>
          </w:rPr>
          <w:t>。</w:t>
        </w:r>
      </w:ins>
      <w:r w:rsidRPr="003F7CAB">
        <w:rPr>
          <w:rFonts w:ascii="华文楷体" w:eastAsia="华文楷体" w:hAnsi="华文楷体" w:hint="eastAsia"/>
          <w:sz w:val="28"/>
          <w:szCs w:val="28"/>
        </w:rPr>
        <w:t>那么说如果说你最初的时候，把病根认错了，认错之后你拼命去服药。那有没有办法</w:t>
      </w:r>
      <w:ins w:id="394" w:author="S-Yansong" w:date="2016-01-07T15:03:00Z">
        <w:r w:rsidR="003830AA">
          <w:rPr>
            <w:rFonts w:ascii="华文楷体" w:eastAsia="华文楷体" w:hAnsi="华文楷体" w:hint="eastAsia"/>
            <w:sz w:val="28"/>
            <w:szCs w:val="28"/>
          </w:rPr>
          <w:t>真正</w:t>
        </w:r>
      </w:ins>
      <w:r w:rsidRPr="003F7CAB">
        <w:rPr>
          <w:rFonts w:ascii="华文楷体" w:eastAsia="华文楷体" w:hAnsi="华文楷体" w:hint="eastAsia"/>
          <w:sz w:val="28"/>
          <w:szCs w:val="28"/>
        </w:rPr>
        <w:t>把你这样一种真正的病消除呢</w:t>
      </w:r>
      <w:del w:id="395" w:author="S-Yansong" w:date="2016-01-06T14:29:00Z">
        <w:r w:rsidRPr="003F7CAB" w:rsidDel="00657CB1">
          <w:rPr>
            <w:rFonts w:ascii="华文楷体" w:eastAsia="华文楷体" w:hAnsi="华文楷体" w:hint="eastAsia"/>
            <w:sz w:val="28"/>
            <w:szCs w:val="28"/>
          </w:rPr>
          <w:delText>，</w:delText>
        </w:r>
      </w:del>
      <w:ins w:id="396" w:author="S-Yansong" w:date="2016-01-06T14:29:00Z">
        <w:r w:rsidR="00657CB1">
          <w:rPr>
            <w:rFonts w:ascii="华文楷体" w:eastAsia="华文楷体" w:hAnsi="华文楷体" w:hint="eastAsia"/>
            <w:sz w:val="28"/>
            <w:szCs w:val="28"/>
          </w:rPr>
          <w:t>？</w:t>
        </w:r>
      </w:ins>
      <w:r w:rsidRPr="003F7CAB">
        <w:rPr>
          <w:rFonts w:ascii="华文楷体" w:eastAsia="华文楷体" w:hAnsi="华文楷体" w:hint="eastAsia"/>
          <w:sz w:val="28"/>
          <w:szCs w:val="28"/>
        </w:rPr>
        <w:t>是不可能的事情</w:t>
      </w:r>
      <w:del w:id="397" w:author="S-Yansong" w:date="2016-01-06T14:29:00Z">
        <w:r w:rsidRPr="003F7CAB" w:rsidDel="00657CB1">
          <w:rPr>
            <w:rFonts w:ascii="华文楷体" w:eastAsia="华文楷体" w:hAnsi="华文楷体" w:hint="eastAsia"/>
            <w:sz w:val="28"/>
            <w:szCs w:val="28"/>
          </w:rPr>
          <w:delText>，</w:delText>
        </w:r>
      </w:del>
      <w:ins w:id="398" w:author="S-Yansong" w:date="2016-01-06T14:29:00Z">
        <w:r w:rsidR="00657CB1">
          <w:rPr>
            <w:rFonts w:ascii="华文楷体" w:eastAsia="华文楷体" w:hAnsi="华文楷体" w:hint="eastAsia"/>
            <w:sz w:val="28"/>
            <w:szCs w:val="28"/>
          </w:rPr>
          <w:t>。</w:t>
        </w:r>
      </w:ins>
      <w:r w:rsidRPr="003F7CAB">
        <w:rPr>
          <w:rFonts w:ascii="华文楷体" w:eastAsia="华文楷体" w:hAnsi="华文楷体" w:hint="eastAsia"/>
          <w:sz w:val="28"/>
          <w:szCs w:val="28"/>
        </w:rPr>
        <w:t>因为你连病根都没有找到，怎么说最后就可以把他的</w:t>
      </w:r>
      <w:proofErr w:type="gramStart"/>
      <w:r w:rsidRPr="003F7CAB">
        <w:rPr>
          <w:rFonts w:ascii="华文楷体" w:eastAsia="华文楷体" w:hAnsi="华文楷体" w:hint="eastAsia"/>
          <w:sz w:val="28"/>
          <w:szCs w:val="28"/>
        </w:rPr>
        <w:t>病完全</w:t>
      </w:r>
      <w:proofErr w:type="gramEnd"/>
      <w:r w:rsidRPr="003F7CAB">
        <w:rPr>
          <w:rFonts w:ascii="华文楷体" w:eastAsia="华文楷体" w:hAnsi="华文楷体" w:hint="eastAsia"/>
          <w:sz w:val="28"/>
          <w:szCs w:val="28"/>
        </w:rPr>
        <w:t>消除呢</w:t>
      </w:r>
      <w:del w:id="399" w:author="S-Yansong" w:date="2016-01-06T14:30:00Z">
        <w:r w:rsidRPr="003F7CAB" w:rsidDel="00BA240C">
          <w:rPr>
            <w:rFonts w:ascii="华文楷体" w:eastAsia="华文楷体" w:hAnsi="华文楷体" w:hint="eastAsia"/>
            <w:sz w:val="28"/>
            <w:szCs w:val="28"/>
          </w:rPr>
          <w:delText>，</w:delText>
        </w:r>
      </w:del>
      <w:ins w:id="400" w:author="S-Yansong" w:date="2016-01-07T15:03:00Z">
        <w:r w:rsidR="00264417">
          <w:rPr>
            <w:rFonts w:ascii="华文楷体" w:eastAsia="华文楷体" w:hAnsi="华文楷体" w:hint="eastAsia"/>
            <w:sz w:val="28"/>
            <w:szCs w:val="28"/>
          </w:rPr>
          <w:t>？</w:t>
        </w:r>
      </w:ins>
      <w:r w:rsidRPr="003F7CAB">
        <w:rPr>
          <w:rFonts w:ascii="华文楷体" w:eastAsia="华文楷体" w:hAnsi="华文楷体" w:hint="eastAsia"/>
          <w:sz w:val="28"/>
          <w:szCs w:val="28"/>
        </w:rPr>
        <w:t>所以说三有轮回这个漂流就</w:t>
      </w:r>
      <w:del w:id="401" w:author="S-Yansong" w:date="2016-01-06T14:30:00Z">
        <w:r w:rsidRPr="003F7CAB" w:rsidDel="00BA240C">
          <w:rPr>
            <w:rFonts w:ascii="华文楷体" w:eastAsia="华文楷体" w:hAnsi="华文楷体" w:hint="eastAsia"/>
            <w:sz w:val="28"/>
            <w:szCs w:val="28"/>
          </w:rPr>
          <w:delText>想当</w:delText>
        </w:r>
      </w:del>
      <w:ins w:id="402" w:author="S-Yansong" w:date="2016-01-06T14:30:00Z">
        <w:r w:rsidR="00BA240C">
          <w:rPr>
            <w:rFonts w:ascii="华文楷体" w:eastAsia="华文楷体" w:hAnsi="华文楷体" w:hint="eastAsia"/>
            <w:sz w:val="28"/>
            <w:szCs w:val="28"/>
          </w:rPr>
          <w:t>相当</w:t>
        </w:r>
      </w:ins>
      <w:r w:rsidRPr="003F7CAB">
        <w:rPr>
          <w:rFonts w:ascii="华文楷体" w:eastAsia="华文楷体" w:hAnsi="华文楷体" w:hint="eastAsia"/>
          <w:sz w:val="28"/>
          <w:szCs w:val="28"/>
        </w:rPr>
        <w:t>于是一种病一样，我们让把这个三有轮回断掉必须要找到病根</w:t>
      </w:r>
      <w:del w:id="403" w:author="S-Yansong" w:date="2016-01-06T14:30:00Z">
        <w:r w:rsidRPr="003F7CAB" w:rsidDel="00B50806">
          <w:rPr>
            <w:rFonts w:ascii="华文楷体" w:eastAsia="华文楷体" w:hAnsi="华文楷体" w:hint="eastAsia"/>
            <w:sz w:val="28"/>
            <w:szCs w:val="28"/>
          </w:rPr>
          <w:delText>，</w:delText>
        </w:r>
      </w:del>
      <w:ins w:id="404" w:author="S-Yansong" w:date="2016-01-06T14:30:00Z">
        <w:r w:rsidR="00B50806">
          <w:rPr>
            <w:rFonts w:ascii="华文楷体" w:eastAsia="华文楷体" w:hAnsi="华文楷体" w:hint="eastAsia"/>
            <w:sz w:val="28"/>
            <w:szCs w:val="28"/>
          </w:rPr>
          <w:t>。</w:t>
        </w:r>
      </w:ins>
    </w:p>
    <w:p w:rsidR="00513454" w:rsidRDefault="003F7CAB" w:rsidP="00657CB1">
      <w:pPr>
        <w:ind w:firstLine="570"/>
        <w:rPr>
          <w:ins w:id="405" w:author="S-Yansong" w:date="2016-01-06T14:32:00Z"/>
          <w:rFonts w:ascii="华文楷体" w:eastAsia="华文楷体" w:hAnsi="华文楷体"/>
          <w:sz w:val="28"/>
          <w:szCs w:val="28"/>
        </w:rPr>
      </w:pPr>
      <w:r w:rsidRPr="003F7CAB">
        <w:rPr>
          <w:rFonts w:ascii="华文楷体" w:eastAsia="华文楷体" w:hAnsi="华文楷体" w:hint="eastAsia"/>
          <w:sz w:val="28"/>
          <w:szCs w:val="28"/>
        </w:rPr>
        <w:t>那么这个病根是什么呢</w:t>
      </w:r>
      <w:del w:id="406" w:author="S-Yansong" w:date="2016-01-06T14:30:00Z">
        <w:r w:rsidRPr="003F7CAB" w:rsidDel="00B50806">
          <w:rPr>
            <w:rFonts w:ascii="华文楷体" w:eastAsia="华文楷体" w:hAnsi="华文楷体" w:hint="eastAsia"/>
            <w:sz w:val="28"/>
            <w:szCs w:val="28"/>
          </w:rPr>
          <w:delText>，</w:delText>
        </w:r>
      </w:del>
      <w:ins w:id="407" w:author="S-Yansong" w:date="2016-01-06T14:30:00Z">
        <w:r w:rsidR="00B50806">
          <w:rPr>
            <w:rFonts w:ascii="华文楷体" w:eastAsia="华文楷体" w:hAnsi="华文楷体" w:hint="eastAsia"/>
            <w:sz w:val="28"/>
            <w:szCs w:val="28"/>
          </w:rPr>
          <w:t>？</w:t>
        </w:r>
      </w:ins>
      <w:r w:rsidRPr="003F7CAB">
        <w:rPr>
          <w:rFonts w:ascii="华文楷体" w:eastAsia="华文楷体" w:hAnsi="华文楷体" w:hint="eastAsia"/>
          <w:sz w:val="28"/>
          <w:szCs w:val="28"/>
        </w:rPr>
        <w:t>按照外道的观点来讲就是身，</w:t>
      </w:r>
      <w:proofErr w:type="gramStart"/>
      <w:r w:rsidRPr="003F7CAB">
        <w:rPr>
          <w:rFonts w:ascii="华文楷体" w:eastAsia="华文楷体" w:hAnsi="华文楷体" w:hint="eastAsia"/>
          <w:sz w:val="28"/>
          <w:szCs w:val="28"/>
        </w:rPr>
        <w:t>业心和合</w:t>
      </w:r>
      <w:proofErr w:type="gramEnd"/>
      <w:del w:id="408" w:author="S-Yansong" w:date="2016-01-06T14:31:00Z">
        <w:r w:rsidRPr="003F7CAB" w:rsidDel="00B50806">
          <w:rPr>
            <w:rFonts w:ascii="华文楷体" w:eastAsia="华文楷体" w:hAnsi="华文楷体" w:hint="eastAsia"/>
            <w:sz w:val="28"/>
            <w:szCs w:val="28"/>
          </w:rPr>
          <w:delText>，</w:delText>
        </w:r>
      </w:del>
      <w:ins w:id="409" w:author="S-Yansong" w:date="2016-01-06T14:31:00Z">
        <w:r w:rsidR="00B50806">
          <w:rPr>
            <w:rFonts w:ascii="华文楷体" w:eastAsia="华文楷体" w:hAnsi="华文楷体" w:hint="eastAsia"/>
            <w:sz w:val="28"/>
            <w:szCs w:val="28"/>
          </w:rPr>
          <w:t>。</w:t>
        </w:r>
      </w:ins>
      <w:r w:rsidRPr="003F7CAB">
        <w:rPr>
          <w:rFonts w:ascii="华文楷体" w:eastAsia="华文楷体" w:hAnsi="华文楷体" w:hint="eastAsia"/>
          <w:sz w:val="28"/>
          <w:szCs w:val="28"/>
        </w:rPr>
        <w:t>但是按照内道来讲呢，这个病根应该是我执。所以说</w:t>
      </w:r>
      <w:ins w:id="410" w:author="S-Yansong" w:date="2016-01-07T15:03:00Z">
        <w:r w:rsidR="00663061">
          <w:rPr>
            <w:rFonts w:ascii="华文楷体" w:eastAsia="华文楷体" w:hAnsi="华文楷体" w:hint="eastAsia"/>
            <w:sz w:val="28"/>
            <w:szCs w:val="28"/>
          </w:rPr>
          <w:t>如果</w:t>
        </w:r>
      </w:ins>
      <w:r w:rsidRPr="003F7CAB">
        <w:rPr>
          <w:rFonts w:ascii="华文楷体" w:eastAsia="华文楷体" w:hAnsi="华文楷体" w:hint="eastAsia"/>
          <w:sz w:val="28"/>
          <w:szCs w:val="28"/>
        </w:rPr>
        <w:t>你这</w:t>
      </w:r>
      <w:r w:rsidRPr="003F7CAB">
        <w:rPr>
          <w:rFonts w:ascii="华文楷体" w:eastAsia="华文楷体" w:hAnsi="华文楷体" w:hint="eastAsia"/>
          <w:sz w:val="28"/>
          <w:szCs w:val="28"/>
        </w:rPr>
        <w:lastRenderedPageBreak/>
        <w:t>个</w:t>
      </w:r>
      <w:proofErr w:type="gramStart"/>
      <w:r w:rsidRPr="003F7CAB">
        <w:rPr>
          <w:rFonts w:ascii="华文楷体" w:eastAsia="华文楷体" w:hAnsi="华文楷体" w:hint="eastAsia"/>
          <w:sz w:val="28"/>
          <w:szCs w:val="28"/>
        </w:rPr>
        <w:t>我执没有</w:t>
      </w:r>
      <w:proofErr w:type="gramEnd"/>
      <w:r w:rsidRPr="003F7CAB">
        <w:rPr>
          <w:rFonts w:ascii="华文楷体" w:eastAsia="华文楷体" w:hAnsi="华文楷体" w:hint="eastAsia"/>
          <w:sz w:val="28"/>
          <w:szCs w:val="28"/>
        </w:rPr>
        <w:t>真正的消尽掉，它是没有办法获得殊胜解脱的。外道不要说是断除我执。连这样一种三有的根本是我都没有办法认知到，不单单没有消尽我执，而通过其他的很多方式增长了很多的</w:t>
      </w:r>
      <w:del w:id="411" w:author="S-Yansong" w:date="2016-01-07T15:04:00Z">
        <w:r w:rsidRPr="003F7CAB" w:rsidDel="00663061">
          <w:rPr>
            <w:rFonts w:ascii="华文楷体" w:eastAsia="华文楷体" w:hAnsi="华文楷体" w:hint="eastAsia"/>
            <w:sz w:val="28"/>
            <w:szCs w:val="28"/>
          </w:rPr>
          <w:delText>？？？【12:49】</w:delText>
        </w:r>
      </w:del>
      <w:proofErr w:type="gramStart"/>
      <w:ins w:id="412" w:author="S-Yansong" w:date="2016-01-07T15:04:00Z">
        <w:r w:rsidR="00663061">
          <w:rPr>
            <w:rFonts w:ascii="华文楷体" w:eastAsia="华文楷体" w:hAnsi="华文楷体" w:hint="eastAsia"/>
            <w:sz w:val="28"/>
            <w:szCs w:val="28"/>
          </w:rPr>
          <w:t>遍计</w:t>
        </w:r>
      </w:ins>
      <w:r w:rsidRPr="003F7CAB">
        <w:rPr>
          <w:rFonts w:ascii="华文楷体" w:eastAsia="华文楷体" w:hAnsi="华文楷体" w:hint="eastAsia"/>
          <w:sz w:val="28"/>
          <w:szCs w:val="28"/>
        </w:rPr>
        <w:t>我</w:t>
      </w:r>
      <w:proofErr w:type="gramEnd"/>
      <w:r w:rsidRPr="003F7CAB">
        <w:rPr>
          <w:rFonts w:ascii="华文楷体" w:eastAsia="华文楷体" w:hAnsi="华文楷体" w:hint="eastAsia"/>
          <w:sz w:val="28"/>
          <w:szCs w:val="28"/>
        </w:rPr>
        <w:t>执，怎么可能获得解脱呢</w:t>
      </w:r>
      <w:del w:id="413" w:author="S-Yansong" w:date="2016-01-06T14:32:00Z">
        <w:r w:rsidRPr="003F7CAB" w:rsidDel="00B50806">
          <w:rPr>
            <w:rFonts w:ascii="华文楷体" w:eastAsia="华文楷体" w:hAnsi="华文楷体" w:hint="eastAsia"/>
            <w:sz w:val="28"/>
            <w:szCs w:val="28"/>
          </w:rPr>
          <w:delText>，</w:delText>
        </w:r>
      </w:del>
      <w:ins w:id="414" w:author="S-Yansong" w:date="2016-01-06T14:32:00Z">
        <w:r w:rsidR="00B50806">
          <w:rPr>
            <w:rFonts w:ascii="华文楷体" w:eastAsia="华文楷体" w:hAnsi="华文楷体" w:hint="eastAsia"/>
            <w:sz w:val="28"/>
            <w:szCs w:val="28"/>
          </w:rPr>
          <w:t>？</w:t>
        </w:r>
      </w:ins>
      <w:r w:rsidRPr="003F7CAB">
        <w:rPr>
          <w:rFonts w:ascii="华文楷体" w:eastAsia="华文楷体" w:hAnsi="华文楷体" w:hint="eastAsia"/>
          <w:sz w:val="28"/>
          <w:szCs w:val="28"/>
        </w:rPr>
        <w:t>所以说外教的道并不是消灭三有的正道，从这里就可以知道了</w:t>
      </w:r>
      <w:del w:id="415" w:author="S-Yansong" w:date="2016-01-06T14:32:00Z">
        <w:r w:rsidRPr="003F7CAB" w:rsidDel="00513454">
          <w:rPr>
            <w:rFonts w:ascii="华文楷体" w:eastAsia="华文楷体" w:hAnsi="华文楷体" w:hint="eastAsia"/>
            <w:sz w:val="28"/>
            <w:szCs w:val="28"/>
          </w:rPr>
          <w:delText>，</w:delText>
        </w:r>
      </w:del>
      <w:ins w:id="416" w:author="S-Yansong" w:date="2016-01-06T14:32:00Z">
        <w:r w:rsidR="00513454">
          <w:rPr>
            <w:rFonts w:ascii="华文楷体" w:eastAsia="华文楷体" w:hAnsi="华文楷体" w:hint="eastAsia"/>
            <w:sz w:val="28"/>
            <w:szCs w:val="28"/>
          </w:rPr>
          <w:t>。</w:t>
        </w:r>
      </w:ins>
    </w:p>
    <w:p w:rsidR="00513454" w:rsidRPr="00513454" w:rsidRDefault="00513454" w:rsidP="00657CB1">
      <w:pPr>
        <w:ind w:firstLine="570"/>
        <w:rPr>
          <w:ins w:id="417" w:author="S-Yansong" w:date="2016-01-06T14:32:00Z"/>
          <w:rFonts w:asciiTheme="minorEastAsia" w:hAnsiTheme="minorEastAsia"/>
          <w:sz w:val="28"/>
          <w:szCs w:val="28"/>
          <w:rPrChange w:id="418" w:author="S-Yansong" w:date="2016-01-06T14:32:00Z">
            <w:rPr>
              <w:ins w:id="419" w:author="S-Yansong" w:date="2016-01-06T14:32:00Z"/>
              <w:rFonts w:ascii="华文楷体" w:eastAsia="华文楷体" w:hAnsi="华文楷体"/>
              <w:sz w:val="28"/>
              <w:szCs w:val="28"/>
            </w:rPr>
          </w:rPrChange>
        </w:rPr>
      </w:pPr>
      <w:ins w:id="420" w:author="S-Yansong" w:date="2016-01-06T14:32:00Z">
        <w:r w:rsidRPr="00513454">
          <w:rPr>
            <w:rFonts w:asciiTheme="minorEastAsia" w:hAnsiTheme="minorEastAsia" w:hint="eastAsia"/>
            <w:sz w:val="28"/>
            <w:szCs w:val="28"/>
            <w:rPrChange w:id="421" w:author="S-Yansong" w:date="2016-01-06T14:32:00Z">
              <w:rPr>
                <w:rFonts w:ascii="华文楷体" w:eastAsia="华文楷体" w:hAnsi="华文楷体" w:hint="eastAsia"/>
                <w:sz w:val="28"/>
                <w:szCs w:val="28"/>
              </w:rPr>
            </w:rPrChange>
          </w:rPr>
          <w:t>【</w:t>
        </w:r>
      </w:ins>
      <w:r w:rsidR="003F7CAB" w:rsidRPr="00513454">
        <w:rPr>
          <w:rFonts w:asciiTheme="minorEastAsia" w:hAnsiTheme="minorEastAsia" w:hint="eastAsia"/>
          <w:sz w:val="28"/>
          <w:szCs w:val="28"/>
          <w:rPrChange w:id="422" w:author="S-Yansong" w:date="2016-01-06T14:32:00Z">
            <w:rPr>
              <w:rFonts w:ascii="华文楷体" w:eastAsia="华文楷体" w:hAnsi="华文楷体" w:hint="eastAsia"/>
              <w:sz w:val="28"/>
              <w:szCs w:val="28"/>
            </w:rPr>
          </w:rPrChange>
        </w:rPr>
        <w:t>其实</w:t>
      </w:r>
      <w:ins w:id="423" w:author="S-Yansong" w:date="2016-01-06T14:32:00Z">
        <w:r w:rsidRPr="00513454">
          <w:rPr>
            <w:rFonts w:asciiTheme="minorEastAsia" w:hAnsiTheme="minorEastAsia" w:hint="eastAsia"/>
            <w:sz w:val="28"/>
            <w:szCs w:val="28"/>
            <w:rPrChange w:id="424" w:author="S-Yansong" w:date="2016-01-06T14:32:00Z">
              <w:rPr>
                <w:rFonts w:ascii="华文楷体" w:eastAsia="华文楷体" w:hAnsi="华文楷体" w:hint="eastAsia"/>
                <w:sz w:val="28"/>
                <w:szCs w:val="28"/>
              </w:rPr>
            </w:rPrChange>
          </w:rPr>
          <w:t>，</w:t>
        </w:r>
      </w:ins>
      <w:r w:rsidR="003F7CAB" w:rsidRPr="00513454">
        <w:rPr>
          <w:rFonts w:asciiTheme="minorEastAsia" w:hAnsiTheme="minorEastAsia" w:hint="eastAsia"/>
          <w:sz w:val="28"/>
          <w:szCs w:val="28"/>
          <w:rPrChange w:id="425" w:author="S-Yansong" w:date="2016-01-06T14:32:00Z">
            <w:rPr>
              <w:rFonts w:ascii="华文楷体" w:eastAsia="华文楷体" w:hAnsi="华文楷体" w:hint="eastAsia"/>
              <w:sz w:val="28"/>
              <w:szCs w:val="28"/>
            </w:rPr>
          </w:rPrChange>
        </w:rPr>
        <w:t>轮回的因就是不晓诸法之自性的无明，尤其是俱生坏聚见。</w:t>
      </w:r>
      <w:ins w:id="426" w:author="S-Yansong" w:date="2016-01-06T14:32:00Z">
        <w:r w:rsidRPr="00513454">
          <w:rPr>
            <w:rFonts w:asciiTheme="minorEastAsia" w:hAnsiTheme="minorEastAsia" w:hint="eastAsia"/>
            <w:sz w:val="28"/>
            <w:szCs w:val="28"/>
            <w:rPrChange w:id="427" w:author="S-Yansong" w:date="2016-01-06T14:32:00Z">
              <w:rPr>
                <w:rFonts w:ascii="华文楷体" w:eastAsia="华文楷体" w:hAnsi="华文楷体" w:hint="eastAsia"/>
                <w:sz w:val="28"/>
                <w:szCs w:val="28"/>
              </w:rPr>
            </w:rPrChange>
          </w:rPr>
          <w:t>】</w:t>
        </w:r>
      </w:ins>
    </w:p>
    <w:p w:rsidR="00712906" w:rsidRDefault="003F7CAB" w:rsidP="00657CB1">
      <w:pPr>
        <w:ind w:firstLine="570"/>
        <w:rPr>
          <w:ins w:id="428" w:author="S-Yansong" w:date="2016-01-06T14:35:00Z"/>
          <w:rFonts w:ascii="华文楷体" w:eastAsia="华文楷体" w:hAnsi="华文楷体"/>
          <w:sz w:val="28"/>
          <w:szCs w:val="28"/>
        </w:rPr>
      </w:pPr>
      <w:r w:rsidRPr="003F7CAB">
        <w:rPr>
          <w:rFonts w:ascii="华文楷体" w:eastAsia="华文楷体" w:hAnsi="华文楷体" w:hint="eastAsia"/>
          <w:sz w:val="28"/>
          <w:szCs w:val="28"/>
        </w:rPr>
        <w:t>总的来说轮回的</w:t>
      </w:r>
      <w:proofErr w:type="gramStart"/>
      <w:r w:rsidRPr="003F7CAB">
        <w:rPr>
          <w:rFonts w:ascii="华文楷体" w:eastAsia="华文楷体" w:hAnsi="华文楷体" w:hint="eastAsia"/>
          <w:sz w:val="28"/>
          <w:szCs w:val="28"/>
        </w:rPr>
        <w:t>因就是</w:t>
      </w:r>
      <w:proofErr w:type="gramEnd"/>
      <w:r w:rsidRPr="003F7CAB">
        <w:rPr>
          <w:rFonts w:ascii="华文楷体" w:eastAsia="华文楷体" w:hAnsi="华文楷体" w:hint="eastAsia"/>
          <w:sz w:val="28"/>
          <w:szCs w:val="28"/>
        </w:rPr>
        <w:t>不了知万法本体的这样一种无明。分别来讲呢，尤其是俱生</w:t>
      </w:r>
      <w:proofErr w:type="gramStart"/>
      <w:r w:rsidRPr="003F7CAB">
        <w:rPr>
          <w:rFonts w:ascii="华文楷体" w:eastAsia="华文楷体" w:hAnsi="华文楷体" w:hint="eastAsia"/>
          <w:sz w:val="28"/>
          <w:szCs w:val="28"/>
        </w:rPr>
        <w:t>坏聚见</w:t>
      </w:r>
      <w:proofErr w:type="gramEnd"/>
      <w:r w:rsidRPr="003F7CAB">
        <w:rPr>
          <w:rFonts w:ascii="华文楷体" w:eastAsia="华文楷体" w:hAnsi="华文楷体" w:hint="eastAsia"/>
          <w:sz w:val="28"/>
          <w:szCs w:val="28"/>
        </w:rPr>
        <w:t>，俱生呢是</w:t>
      </w:r>
      <w:del w:id="429" w:author="S-Yansong" w:date="2016-01-07T15:04:00Z">
        <w:r w:rsidRPr="003F7CAB" w:rsidDel="00CB0BFB">
          <w:rPr>
            <w:rFonts w:ascii="华文楷体" w:eastAsia="华文楷体" w:hAnsi="华文楷体" w:hint="eastAsia"/>
            <w:sz w:val="28"/>
            <w:szCs w:val="28"/>
          </w:rPr>
          <w:delText>？？？【13:13】</w:delText>
        </w:r>
      </w:del>
      <w:proofErr w:type="gramStart"/>
      <w:ins w:id="430" w:author="S-Yansong" w:date="2016-01-07T15:04:00Z">
        <w:r w:rsidR="00CB0BFB">
          <w:rPr>
            <w:rFonts w:ascii="华文楷体" w:eastAsia="华文楷体" w:hAnsi="华文楷体" w:hint="eastAsia"/>
            <w:sz w:val="28"/>
            <w:szCs w:val="28"/>
          </w:rPr>
          <w:t>鉴别遍计</w:t>
        </w:r>
      </w:ins>
      <w:r w:rsidRPr="003F7CAB">
        <w:rPr>
          <w:rFonts w:ascii="华文楷体" w:eastAsia="华文楷体" w:hAnsi="华文楷体" w:hint="eastAsia"/>
          <w:sz w:val="28"/>
          <w:szCs w:val="28"/>
        </w:rPr>
        <w:t>的</w:t>
      </w:r>
      <w:proofErr w:type="gramEnd"/>
      <w:del w:id="431" w:author="S-Yansong" w:date="2016-01-07T15:04:00Z">
        <w:r w:rsidRPr="003F7CAB" w:rsidDel="00CB0BFB">
          <w:rPr>
            <w:rFonts w:ascii="华文楷体" w:eastAsia="华文楷体" w:hAnsi="华文楷体" w:hint="eastAsia"/>
            <w:sz w:val="28"/>
            <w:szCs w:val="28"/>
          </w:rPr>
          <w:delText>意思</w:delText>
        </w:r>
      </w:del>
      <w:r w:rsidRPr="003F7CAB">
        <w:rPr>
          <w:rFonts w:ascii="华文楷体" w:eastAsia="华文楷体" w:hAnsi="华文楷体" w:hint="eastAsia"/>
          <w:sz w:val="28"/>
          <w:szCs w:val="28"/>
        </w:rPr>
        <w:t>，</w:t>
      </w:r>
      <w:proofErr w:type="gramStart"/>
      <w:r w:rsidRPr="003F7CAB">
        <w:rPr>
          <w:rFonts w:ascii="华文楷体" w:eastAsia="华文楷体" w:hAnsi="华文楷体" w:hint="eastAsia"/>
          <w:sz w:val="28"/>
          <w:szCs w:val="28"/>
        </w:rPr>
        <w:t>坏聚见就是</w:t>
      </w:r>
      <w:proofErr w:type="gramEnd"/>
      <w:r w:rsidRPr="003F7CAB">
        <w:rPr>
          <w:rFonts w:ascii="华文楷体" w:eastAsia="华文楷体" w:hAnsi="华文楷体" w:hint="eastAsia"/>
          <w:sz w:val="28"/>
          <w:szCs w:val="28"/>
        </w:rPr>
        <w:t>讲一种萨迦耶见，</w:t>
      </w:r>
      <w:proofErr w:type="gramStart"/>
      <w:r w:rsidRPr="003F7CAB">
        <w:rPr>
          <w:rFonts w:ascii="华文楷体" w:eastAsia="华文楷体" w:hAnsi="华文楷体" w:hint="eastAsia"/>
          <w:sz w:val="28"/>
          <w:szCs w:val="28"/>
        </w:rPr>
        <w:t>萨迦耶见是</w:t>
      </w:r>
      <w:proofErr w:type="gramEnd"/>
      <w:r w:rsidRPr="003F7CAB">
        <w:rPr>
          <w:rFonts w:ascii="华文楷体" w:eastAsia="华文楷体" w:hAnsi="华文楷体" w:hint="eastAsia"/>
          <w:sz w:val="28"/>
          <w:szCs w:val="28"/>
        </w:rPr>
        <w:t>梵文</w:t>
      </w:r>
      <w:ins w:id="432" w:author="S-Yansong" w:date="2016-01-07T15:05:00Z">
        <w:r w:rsidR="00382B97">
          <w:rPr>
            <w:rFonts w:ascii="华文楷体" w:eastAsia="华文楷体" w:hAnsi="华文楷体" w:hint="eastAsia"/>
            <w:sz w:val="28"/>
            <w:szCs w:val="28"/>
          </w:rPr>
          <w:t>，</w:t>
        </w:r>
      </w:ins>
      <w:r w:rsidRPr="003F7CAB">
        <w:rPr>
          <w:rFonts w:ascii="华文楷体" w:eastAsia="华文楷体" w:hAnsi="华文楷体" w:hint="eastAsia"/>
          <w:sz w:val="28"/>
          <w:szCs w:val="28"/>
        </w:rPr>
        <w:t>翻译过来</w:t>
      </w:r>
      <w:proofErr w:type="gramStart"/>
      <w:r w:rsidRPr="003F7CAB">
        <w:rPr>
          <w:rFonts w:ascii="华文楷体" w:eastAsia="华文楷体" w:hAnsi="华文楷体" w:hint="eastAsia"/>
          <w:sz w:val="28"/>
          <w:szCs w:val="28"/>
        </w:rPr>
        <w:t>就是坏聚</w:t>
      </w:r>
      <w:proofErr w:type="gramEnd"/>
      <w:del w:id="433" w:author="S-Yansong" w:date="2016-01-06T14:33:00Z">
        <w:r w:rsidRPr="003F7CAB" w:rsidDel="00D518B6">
          <w:rPr>
            <w:rFonts w:ascii="华文楷体" w:eastAsia="华文楷体" w:hAnsi="华文楷体" w:hint="eastAsia"/>
            <w:sz w:val="28"/>
            <w:szCs w:val="28"/>
          </w:rPr>
          <w:delText>，</w:delText>
        </w:r>
      </w:del>
      <w:ins w:id="434" w:author="S-Yansong" w:date="2016-01-06T14:33:00Z">
        <w:r w:rsidR="00D518B6">
          <w:rPr>
            <w:rFonts w:ascii="华文楷体" w:eastAsia="华文楷体" w:hAnsi="华文楷体" w:hint="eastAsia"/>
            <w:sz w:val="28"/>
            <w:szCs w:val="28"/>
          </w:rPr>
          <w:t>。</w:t>
        </w:r>
      </w:ins>
      <w:r w:rsidRPr="003F7CAB">
        <w:rPr>
          <w:rFonts w:ascii="华文楷体" w:eastAsia="华文楷体" w:hAnsi="华文楷体" w:hint="eastAsia"/>
          <w:sz w:val="28"/>
          <w:szCs w:val="28"/>
        </w:rPr>
        <w:t>以前我也解释过这个坏聚，主要是</w:t>
      </w:r>
      <w:proofErr w:type="gramStart"/>
      <w:r w:rsidRPr="003F7CAB">
        <w:rPr>
          <w:rFonts w:ascii="华文楷体" w:eastAsia="华文楷体" w:hAnsi="华文楷体" w:hint="eastAsia"/>
          <w:sz w:val="28"/>
          <w:szCs w:val="28"/>
        </w:rPr>
        <w:t>缘这个五蕴</w:t>
      </w:r>
      <w:proofErr w:type="gramEnd"/>
      <w:r w:rsidRPr="003F7CAB">
        <w:rPr>
          <w:rFonts w:ascii="华文楷体" w:eastAsia="华文楷体" w:hAnsi="华文楷体" w:hint="eastAsia"/>
          <w:sz w:val="28"/>
          <w:szCs w:val="28"/>
        </w:rPr>
        <w:t>呢，这个五</w:t>
      </w:r>
      <w:proofErr w:type="gramStart"/>
      <w:r w:rsidRPr="003F7CAB">
        <w:rPr>
          <w:rFonts w:ascii="华文楷体" w:eastAsia="华文楷体" w:hAnsi="华文楷体" w:hint="eastAsia"/>
          <w:sz w:val="28"/>
          <w:szCs w:val="28"/>
        </w:rPr>
        <w:t>蕴</w:t>
      </w:r>
      <w:proofErr w:type="gramEnd"/>
      <w:r w:rsidRPr="003F7CAB">
        <w:rPr>
          <w:rFonts w:ascii="华文楷体" w:eastAsia="华文楷体" w:hAnsi="华文楷体" w:hint="eastAsia"/>
          <w:sz w:val="28"/>
          <w:szCs w:val="28"/>
        </w:rPr>
        <w:t>法它是坏，是无常的法</w:t>
      </w:r>
      <w:ins w:id="435" w:author="S-Yansong" w:date="2016-01-06T14:33:00Z">
        <w:r w:rsidR="00712906">
          <w:rPr>
            <w:rFonts w:ascii="华文楷体" w:eastAsia="华文楷体" w:hAnsi="华文楷体" w:hint="eastAsia"/>
            <w:sz w:val="28"/>
            <w:szCs w:val="28"/>
          </w:rPr>
          <w:t>，</w:t>
        </w:r>
      </w:ins>
      <w:del w:id="436" w:author="S-Yansong" w:date="2016-01-07T15:05:00Z">
        <w:r w:rsidRPr="003F7CAB" w:rsidDel="00382B97">
          <w:rPr>
            <w:rFonts w:ascii="华文楷体" w:eastAsia="华文楷体" w:hAnsi="华文楷体" w:hint="eastAsia"/>
            <w:sz w:val="28"/>
            <w:szCs w:val="28"/>
          </w:rPr>
          <w:delText>就是说它</w:delText>
        </w:r>
      </w:del>
      <w:ins w:id="437" w:author="S-Yansong" w:date="2016-01-07T15:05:00Z">
        <w:r w:rsidR="00382B97">
          <w:rPr>
            <w:rFonts w:ascii="华文楷体" w:eastAsia="华文楷体" w:hAnsi="华文楷体" w:hint="eastAsia"/>
            <w:sz w:val="28"/>
            <w:szCs w:val="28"/>
          </w:rPr>
          <w:t>就说</w:t>
        </w:r>
      </w:ins>
      <w:r w:rsidRPr="003F7CAB">
        <w:rPr>
          <w:rFonts w:ascii="华文楷体" w:eastAsia="华文楷体" w:hAnsi="华文楷体" w:hint="eastAsia"/>
          <w:sz w:val="28"/>
          <w:szCs w:val="28"/>
        </w:rPr>
        <w:t>是无常的法</w:t>
      </w:r>
      <w:ins w:id="438" w:author="S-Yansong" w:date="2016-01-07T15:05:00Z">
        <w:r w:rsidR="00382B97">
          <w:rPr>
            <w:rFonts w:ascii="华文楷体" w:eastAsia="华文楷体" w:hAnsi="华文楷体" w:hint="eastAsia"/>
            <w:sz w:val="28"/>
            <w:szCs w:val="28"/>
          </w:rPr>
          <w:t>的自性</w:t>
        </w:r>
      </w:ins>
      <w:r w:rsidRPr="003F7CAB">
        <w:rPr>
          <w:rFonts w:ascii="华文楷体" w:eastAsia="华文楷体" w:hAnsi="华文楷体" w:hint="eastAsia"/>
          <w:sz w:val="28"/>
          <w:szCs w:val="28"/>
        </w:rPr>
        <w:t>，</w:t>
      </w:r>
      <w:del w:id="439" w:author="S-Yansong" w:date="2016-01-07T15:05:00Z">
        <w:r w:rsidRPr="003F7CAB" w:rsidDel="00496977">
          <w:rPr>
            <w:rFonts w:ascii="华文楷体" w:eastAsia="华文楷体" w:hAnsi="华文楷体" w:hint="eastAsia"/>
            <w:sz w:val="28"/>
            <w:szCs w:val="28"/>
          </w:rPr>
          <w:delText>他</w:delText>
        </w:r>
      </w:del>
      <w:ins w:id="440" w:author="S-Yansong" w:date="2016-01-07T15:05:00Z">
        <w:r w:rsidR="00496977">
          <w:rPr>
            <w:rFonts w:ascii="华文楷体" w:eastAsia="华文楷体" w:hAnsi="华文楷体" w:hint="eastAsia"/>
            <w:sz w:val="28"/>
            <w:szCs w:val="28"/>
          </w:rPr>
          <w:t>它</w:t>
        </w:r>
      </w:ins>
      <w:r w:rsidRPr="003F7CAB">
        <w:rPr>
          <w:rFonts w:ascii="华文楷体" w:eastAsia="华文楷体" w:hAnsi="华文楷体" w:hint="eastAsia"/>
          <w:sz w:val="28"/>
          <w:szCs w:val="28"/>
        </w:rPr>
        <w:t>是一种坏。那么就是说它不是唯一的叫聚，</w:t>
      </w:r>
      <w:proofErr w:type="gramStart"/>
      <w:r w:rsidRPr="003F7CAB">
        <w:rPr>
          <w:rFonts w:ascii="华文楷体" w:eastAsia="华文楷体" w:hAnsi="华文楷体" w:hint="eastAsia"/>
          <w:sz w:val="28"/>
          <w:szCs w:val="28"/>
        </w:rPr>
        <w:t>蕴</w:t>
      </w:r>
      <w:proofErr w:type="gramEnd"/>
      <w:r w:rsidRPr="003F7CAB">
        <w:rPr>
          <w:rFonts w:ascii="华文楷体" w:eastAsia="华文楷体" w:hAnsi="华文楷体" w:hint="eastAsia"/>
          <w:sz w:val="28"/>
          <w:szCs w:val="28"/>
        </w:rPr>
        <w:t>呢就是有集聚的意思。</w:t>
      </w:r>
    </w:p>
    <w:p w:rsidR="00712906" w:rsidRDefault="003F7CAB" w:rsidP="009A79AB">
      <w:pPr>
        <w:ind w:firstLine="570"/>
        <w:rPr>
          <w:ins w:id="441" w:author="S-Yansong" w:date="2016-01-06T14:39:00Z"/>
          <w:rFonts w:ascii="华文楷体" w:eastAsia="华文楷体" w:hAnsi="华文楷体"/>
          <w:sz w:val="28"/>
          <w:szCs w:val="28"/>
        </w:rPr>
      </w:pPr>
      <w:r w:rsidRPr="003F7CAB">
        <w:rPr>
          <w:rFonts w:ascii="华文楷体" w:eastAsia="华文楷体" w:hAnsi="华文楷体" w:hint="eastAsia"/>
          <w:sz w:val="28"/>
          <w:szCs w:val="28"/>
        </w:rPr>
        <w:t>实际上我们就是说，这样所谓的一种</w:t>
      </w:r>
      <w:proofErr w:type="gramStart"/>
      <w:r w:rsidRPr="003F7CAB">
        <w:rPr>
          <w:rFonts w:ascii="华文楷体" w:eastAsia="华文楷体" w:hAnsi="华文楷体" w:hint="eastAsia"/>
          <w:sz w:val="28"/>
          <w:szCs w:val="28"/>
        </w:rPr>
        <w:t>坏聚见</w:t>
      </w:r>
      <w:proofErr w:type="gramEnd"/>
      <w:r w:rsidRPr="003F7CAB">
        <w:rPr>
          <w:rFonts w:ascii="华文楷体" w:eastAsia="华文楷体" w:hAnsi="华文楷体" w:hint="eastAsia"/>
          <w:sz w:val="28"/>
          <w:szCs w:val="28"/>
        </w:rPr>
        <w:t>，他本身是一种无常</w:t>
      </w:r>
      <w:ins w:id="442" w:author="S-Yansong" w:date="2016-01-06T14:34:00Z">
        <w:r w:rsidR="00712906">
          <w:rPr>
            <w:rFonts w:ascii="华文楷体" w:eastAsia="华文楷体" w:hAnsi="华文楷体" w:hint="eastAsia"/>
            <w:sz w:val="28"/>
            <w:szCs w:val="28"/>
          </w:rPr>
          <w:t>，</w:t>
        </w:r>
      </w:ins>
      <w:r w:rsidRPr="003F7CAB">
        <w:rPr>
          <w:rFonts w:ascii="华文楷体" w:eastAsia="华文楷体" w:hAnsi="华文楷体" w:hint="eastAsia"/>
          <w:sz w:val="28"/>
          <w:szCs w:val="28"/>
        </w:rPr>
        <w:t>一种多体的</w:t>
      </w:r>
      <w:del w:id="443" w:author="S-Yansong" w:date="2016-01-06T14:34:00Z">
        <w:r w:rsidRPr="003F7CAB" w:rsidDel="00712906">
          <w:rPr>
            <w:rFonts w:ascii="华文楷体" w:eastAsia="华文楷体" w:hAnsi="华文楷体" w:hint="eastAsia"/>
            <w:sz w:val="28"/>
            <w:szCs w:val="28"/>
          </w:rPr>
          <w:delText>，</w:delText>
        </w:r>
      </w:del>
      <w:ins w:id="444" w:author="S-Yansong" w:date="2016-01-06T14:34:00Z">
        <w:r w:rsidR="00712906">
          <w:rPr>
            <w:rFonts w:ascii="华文楷体" w:eastAsia="华文楷体" w:hAnsi="华文楷体" w:hint="eastAsia"/>
            <w:sz w:val="28"/>
            <w:szCs w:val="28"/>
          </w:rPr>
          <w:t>。</w:t>
        </w:r>
      </w:ins>
      <w:r w:rsidRPr="003F7CAB">
        <w:rPr>
          <w:rFonts w:ascii="华文楷体" w:eastAsia="华文楷体" w:hAnsi="华文楷体" w:hint="eastAsia"/>
          <w:sz w:val="28"/>
          <w:szCs w:val="28"/>
        </w:rPr>
        <w:t>但是呢众生</w:t>
      </w:r>
      <w:proofErr w:type="gramStart"/>
      <w:r w:rsidRPr="003F7CAB">
        <w:rPr>
          <w:rFonts w:ascii="华文楷体" w:eastAsia="华文楷体" w:hAnsi="华文楷体" w:hint="eastAsia"/>
          <w:sz w:val="28"/>
          <w:szCs w:val="28"/>
        </w:rPr>
        <w:t>缘这个</w:t>
      </w:r>
      <w:proofErr w:type="gramEnd"/>
      <w:r w:rsidRPr="003F7CAB">
        <w:rPr>
          <w:rFonts w:ascii="华文楷体" w:eastAsia="华文楷体" w:hAnsi="华文楷体" w:hint="eastAsia"/>
          <w:sz w:val="28"/>
          <w:szCs w:val="28"/>
        </w:rPr>
        <w:t>无常多体的法产生一个我，把这个五</w:t>
      </w:r>
      <w:proofErr w:type="gramStart"/>
      <w:r w:rsidRPr="003F7CAB">
        <w:rPr>
          <w:rFonts w:ascii="华文楷体" w:eastAsia="华文楷体" w:hAnsi="华文楷体" w:hint="eastAsia"/>
          <w:sz w:val="28"/>
          <w:szCs w:val="28"/>
        </w:rPr>
        <w:t>蕴</w:t>
      </w:r>
      <w:proofErr w:type="gramEnd"/>
      <w:r w:rsidRPr="003F7CAB">
        <w:rPr>
          <w:rFonts w:ascii="华文楷体" w:eastAsia="华文楷体" w:hAnsi="华文楷体" w:hint="eastAsia"/>
          <w:sz w:val="28"/>
          <w:szCs w:val="28"/>
        </w:rPr>
        <w:t>的整体就是说安立成一个我，所以说这个萨迦耶见</w:t>
      </w:r>
      <w:ins w:id="445" w:author="S-Yansong" w:date="2016-01-06T14:34:00Z">
        <w:r w:rsidR="00712906">
          <w:rPr>
            <w:rFonts w:ascii="华文楷体" w:eastAsia="华文楷体" w:hAnsi="华文楷体" w:hint="eastAsia"/>
            <w:sz w:val="28"/>
            <w:szCs w:val="28"/>
          </w:rPr>
          <w:t>，</w:t>
        </w:r>
      </w:ins>
      <w:r w:rsidRPr="003F7CAB">
        <w:rPr>
          <w:rFonts w:ascii="华文楷体" w:eastAsia="华文楷体" w:hAnsi="华文楷体" w:hint="eastAsia"/>
          <w:sz w:val="28"/>
          <w:szCs w:val="28"/>
        </w:rPr>
        <w:t>也</w:t>
      </w:r>
      <w:ins w:id="446" w:author="S-Yansong" w:date="2016-01-06T14:34:00Z">
        <w:r w:rsidR="00712906">
          <w:rPr>
            <w:rFonts w:ascii="华文楷体" w:eastAsia="华文楷体" w:hAnsi="华文楷体" w:hint="eastAsia"/>
            <w:sz w:val="28"/>
            <w:szCs w:val="28"/>
          </w:rPr>
          <w:t>叫</w:t>
        </w:r>
      </w:ins>
      <w:proofErr w:type="gramStart"/>
      <w:r w:rsidRPr="003F7CAB">
        <w:rPr>
          <w:rFonts w:ascii="华文楷体" w:eastAsia="华文楷体" w:hAnsi="华文楷体" w:hint="eastAsia"/>
          <w:sz w:val="28"/>
          <w:szCs w:val="28"/>
        </w:rPr>
        <w:t>坏聚见</w:t>
      </w:r>
      <w:proofErr w:type="gramEnd"/>
      <w:r w:rsidRPr="003F7CAB">
        <w:rPr>
          <w:rFonts w:ascii="华文楷体" w:eastAsia="华文楷体" w:hAnsi="华文楷体" w:hint="eastAsia"/>
          <w:sz w:val="28"/>
          <w:szCs w:val="28"/>
        </w:rPr>
        <w:t>，也叫我见，有的时候叫生见</w:t>
      </w:r>
      <w:ins w:id="447" w:author="S-Yansong" w:date="2016-01-06T14:34:00Z">
        <w:r w:rsidR="00712906">
          <w:rPr>
            <w:rFonts w:ascii="华文楷体" w:eastAsia="华文楷体" w:hAnsi="华文楷体" w:hint="eastAsia"/>
            <w:sz w:val="28"/>
            <w:szCs w:val="28"/>
          </w:rPr>
          <w:t>，</w:t>
        </w:r>
      </w:ins>
      <w:del w:id="448" w:author="S-Yansong" w:date="2016-01-06T14:34:00Z">
        <w:r w:rsidRPr="003F7CAB" w:rsidDel="00712906">
          <w:rPr>
            <w:rFonts w:ascii="华文楷体" w:eastAsia="华文楷体" w:hAnsi="华文楷体" w:hint="eastAsia"/>
            <w:sz w:val="28"/>
            <w:szCs w:val="28"/>
          </w:rPr>
          <w:delText>。</w:delText>
        </w:r>
      </w:del>
      <w:r w:rsidRPr="003F7CAB">
        <w:rPr>
          <w:rFonts w:ascii="华文楷体" w:eastAsia="华文楷体" w:hAnsi="华文楷体" w:hint="eastAsia"/>
          <w:sz w:val="28"/>
          <w:szCs w:val="28"/>
        </w:rPr>
        <w:t>有的时候叫我见，所以说这样一种俱生</w:t>
      </w:r>
      <w:proofErr w:type="gramStart"/>
      <w:r w:rsidRPr="003F7CAB">
        <w:rPr>
          <w:rFonts w:ascii="华文楷体" w:eastAsia="华文楷体" w:hAnsi="华文楷体" w:hint="eastAsia"/>
          <w:sz w:val="28"/>
          <w:szCs w:val="28"/>
        </w:rPr>
        <w:t>坏聚见就是</w:t>
      </w:r>
      <w:proofErr w:type="gramEnd"/>
      <w:r w:rsidRPr="003F7CAB">
        <w:rPr>
          <w:rFonts w:ascii="华文楷体" w:eastAsia="华文楷体" w:hAnsi="华文楷体" w:hint="eastAsia"/>
          <w:sz w:val="28"/>
          <w:szCs w:val="28"/>
        </w:rPr>
        <w:t>讲</w:t>
      </w:r>
      <w:ins w:id="449" w:author="S-Yansong" w:date="2016-01-06T14:36:00Z">
        <w:r w:rsidR="00712906">
          <w:rPr>
            <w:rFonts w:ascii="华文楷体" w:eastAsia="华文楷体" w:hAnsi="华文楷体" w:hint="eastAsia"/>
            <w:sz w:val="28"/>
            <w:szCs w:val="28"/>
          </w:rPr>
          <w:t>俱</w:t>
        </w:r>
      </w:ins>
      <w:del w:id="450" w:author="S-Yansong" w:date="2016-01-06T14:36:00Z">
        <w:r w:rsidRPr="003F7CAB" w:rsidDel="00712906">
          <w:rPr>
            <w:rFonts w:ascii="华文楷体" w:eastAsia="华文楷体" w:hAnsi="华文楷体" w:hint="eastAsia"/>
            <w:sz w:val="28"/>
            <w:szCs w:val="28"/>
          </w:rPr>
          <w:delText>聚</w:delText>
        </w:r>
      </w:del>
      <w:r w:rsidRPr="003F7CAB">
        <w:rPr>
          <w:rFonts w:ascii="华文楷体" w:eastAsia="华文楷体" w:hAnsi="华文楷体" w:hint="eastAsia"/>
          <w:sz w:val="28"/>
          <w:szCs w:val="28"/>
        </w:rPr>
        <w:t>生我执</w:t>
      </w:r>
      <w:ins w:id="451" w:author="S-Yansong" w:date="2016-01-06T14:35:00Z">
        <w:r w:rsidR="00712906">
          <w:rPr>
            <w:rFonts w:ascii="华文楷体" w:eastAsia="华文楷体" w:hAnsi="华文楷体" w:hint="eastAsia"/>
            <w:sz w:val="28"/>
            <w:szCs w:val="28"/>
          </w:rPr>
          <w:t>，</w:t>
        </w:r>
      </w:ins>
      <w:del w:id="452" w:author="S-Yansong" w:date="2016-01-06T14:35:00Z">
        <w:r w:rsidRPr="003F7CAB" w:rsidDel="00712906">
          <w:rPr>
            <w:rFonts w:ascii="华文楷体" w:eastAsia="华文楷体" w:hAnsi="华文楷体" w:hint="eastAsia"/>
            <w:sz w:val="28"/>
            <w:szCs w:val="28"/>
          </w:rPr>
          <w:delText>。</w:delText>
        </w:r>
      </w:del>
      <w:ins w:id="453" w:author="S-Yansong" w:date="2016-01-06T14:36:00Z">
        <w:r w:rsidR="00712906">
          <w:rPr>
            <w:rFonts w:ascii="华文楷体" w:eastAsia="华文楷体" w:hAnsi="华文楷体" w:hint="eastAsia"/>
            <w:sz w:val="28"/>
            <w:szCs w:val="28"/>
          </w:rPr>
          <w:t>俱</w:t>
        </w:r>
      </w:ins>
      <w:del w:id="454" w:author="S-Yansong" w:date="2016-01-06T14:36:00Z">
        <w:r w:rsidRPr="003F7CAB" w:rsidDel="00712906">
          <w:rPr>
            <w:rFonts w:ascii="华文楷体" w:eastAsia="华文楷体" w:hAnsi="华文楷体" w:hint="eastAsia"/>
            <w:sz w:val="28"/>
            <w:szCs w:val="28"/>
          </w:rPr>
          <w:delText>聚</w:delText>
        </w:r>
      </w:del>
      <w:r w:rsidRPr="003F7CAB">
        <w:rPr>
          <w:rFonts w:ascii="华文楷体" w:eastAsia="华文楷体" w:hAnsi="华文楷体" w:hint="eastAsia"/>
          <w:sz w:val="28"/>
          <w:szCs w:val="28"/>
        </w:rPr>
        <w:t>生的</w:t>
      </w:r>
      <w:proofErr w:type="gramStart"/>
      <w:r w:rsidRPr="003F7CAB">
        <w:rPr>
          <w:rFonts w:ascii="华文楷体" w:eastAsia="华文楷体" w:hAnsi="华文楷体" w:hint="eastAsia"/>
          <w:sz w:val="28"/>
          <w:szCs w:val="28"/>
        </w:rPr>
        <w:t>一种我执</w:t>
      </w:r>
      <w:proofErr w:type="gramEnd"/>
      <w:del w:id="455" w:author="S-Yansong" w:date="2016-01-06T14:35:00Z">
        <w:r w:rsidRPr="003F7CAB" w:rsidDel="00712906">
          <w:rPr>
            <w:rFonts w:ascii="华文楷体" w:eastAsia="华文楷体" w:hAnsi="华文楷体" w:hint="eastAsia"/>
            <w:sz w:val="28"/>
            <w:szCs w:val="28"/>
          </w:rPr>
          <w:delText>，</w:delText>
        </w:r>
      </w:del>
      <w:ins w:id="456" w:author="S-Yansong" w:date="2016-01-06T14:40:00Z">
        <w:r w:rsidR="009A79AB">
          <w:rPr>
            <w:rFonts w:ascii="华文楷体" w:eastAsia="华文楷体" w:hAnsi="华文楷体" w:hint="eastAsia"/>
            <w:sz w:val="28"/>
            <w:szCs w:val="28"/>
          </w:rPr>
          <w:t>，</w:t>
        </w:r>
      </w:ins>
      <w:r w:rsidRPr="003F7CAB">
        <w:rPr>
          <w:rFonts w:ascii="华文楷体" w:eastAsia="华文楷体" w:hAnsi="华文楷体" w:hint="eastAsia"/>
          <w:sz w:val="28"/>
          <w:szCs w:val="28"/>
        </w:rPr>
        <w:t>那么依靠这样一种俱生</w:t>
      </w:r>
      <w:del w:id="457" w:author="S-Yansong" w:date="2016-01-06T14:36:00Z">
        <w:r w:rsidRPr="003F7CAB" w:rsidDel="00712906">
          <w:rPr>
            <w:rFonts w:ascii="华文楷体" w:eastAsia="华文楷体" w:hAnsi="华文楷体" w:hint="eastAsia"/>
            <w:sz w:val="28"/>
            <w:szCs w:val="28"/>
          </w:rPr>
          <w:delText>聚生</w:delText>
        </w:r>
      </w:del>
      <w:proofErr w:type="gramStart"/>
      <w:r w:rsidRPr="003F7CAB">
        <w:rPr>
          <w:rFonts w:ascii="华文楷体" w:eastAsia="华文楷体" w:hAnsi="华文楷体" w:hint="eastAsia"/>
          <w:sz w:val="28"/>
          <w:szCs w:val="28"/>
        </w:rPr>
        <w:t>我执而</w:t>
      </w:r>
      <w:proofErr w:type="gramEnd"/>
      <w:r w:rsidRPr="003F7CAB">
        <w:rPr>
          <w:rFonts w:ascii="华文楷体" w:eastAsia="华文楷体" w:hAnsi="华文楷体" w:hint="eastAsia"/>
          <w:sz w:val="28"/>
          <w:szCs w:val="28"/>
        </w:rPr>
        <w:t>产生的种种烦恼和业</w:t>
      </w:r>
      <w:del w:id="458" w:author="S-Yansong" w:date="2016-01-06T14:40:00Z">
        <w:r w:rsidRPr="003F7CAB" w:rsidDel="009A79AB">
          <w:rPr>
            <w:rFonts w:ascii="华文楷体" w:eastAsia="华文楷体" w:hAnsi="华文楷体" w:hint="eastAsia"/>
            <w:sz w:val="28"/>
            <w:szCs w:val="28"/>
          </w:rPr>
          <w:delText>，</w:delText>
        </w:r>
      </w:del>
      <w:ins w:id="459" w:author="S-Yansong" w:date="2016-01-06T14:40:00Z">
        <w:r w:rsidR="009A79AB">
          <w:rPr>
            <w:rFonts w:ascii="华文楷体" w:eastAsia="华文楷体" w:hAnsi="华文楷体" w:hint="eastAsia"/>
            <w:sz w:val="28"/>
            <w:szCs w:val="28"/>
          </w:rPr>
          <w:t>。</w:t>
        </w:r>
      </w:ins>
    </w:p>
    <w:p w:rsidR="00712906" w:rsidRPr="009A79AB" w:rsidRDefault="009A79AB" w:rsidP="00657CB1">
      <w:pPr>
        <w:ind w:firstLine="570"/>
        <w:rPr>
          <w:ins w:id="460" w:author="S-Yansong" w:date="2016-01-06T14:39:00Z"/>
          <w:rFonts w:asciiTheme="minorEastAsia" w:hAnsiTheme="minorEastAsia"/>
          <w:sz w:val="28"/>
          <w:szCs w:val="28"/>
          <w:rPrChange w:id="461" w:author="S-Yansong" w:date="2016-01-06T14:40:00Z">
            <w:rPr>
              <w:ins w:id="462" w:author="S-Yansong" w:date="2016-01-06T14:39:00Z"/>
              <w:rFonts w:ascii="华文楷体" w:eastAsia="华文楷体" w:hAnsi="华文楷体"/>
              <w:sz w:val="28"/>
              <w:szCs w:val="28"/>
            </w:rPr>
          </w:rPrChange>
        </w:rPr>
      </w:pPr>
      <w:ins w:id="463" w:author="S-Yansong" w:date="2016-01-06T14:40:00Z">
        <w:r w:rsidRPr="009A79AB">
          <w:rPr>
            <w:rFonts w:asciiTheme="minorEastAsia" w:hAnsiTheme="minorEastAsia" w:hint="eastAsia"/>
            <w:sz w:val="28"/>
            <w:szCs w:val="28"/>
            <w:rPrChange w:id="464" w:author="S-Yansong" w:date="2016-01-06T14:40:00Z">
              <w:rPr>
                <w:rFonts w:ascii="华文楷体" w:eastAsia="华文楷体" w:hAnsi="华文楷体" w:hint="eastAsia"/>
                <w:sz w:val="28"/>
                <w:szCs w:val="28"/>
              </w:rPr>
            </w:rPrChange>
          </w:rPr>
          <w:t>【</w:t>
        </w:r>
      </w:ins>
      <w:r w:rsidR="003F7CAB" w:rsidRPr="009A79AB">
        <w:rPr>
          <w:rFonts w:asciiTheme="minorEastAsia" w:hAnsiTheme="minorEastAsia" w:hint="eastAsia"/>
          <w:sz w:val="28"/>
          <w:szCs w:val="28"/>
          <w:rPrChange w:id="465" w:author="S-Yansong" w:date="2016-01-06T14:40:00Z">
            <w:rPr>
              <w:rFonts w:ascii="华文楷体" w:eastAsia="华文楷体" w:hAnsi="华文楷体" w:hint="eastAsia"/>
              <w:sz w:val="28"/>
              <w:szCs w:val="28"/>
            </w:rPr>
          </w:rPrChange>
        </w:rPr>
        <w:t>只要坏聚见存在，依靠它就必然有烦恼、业与痛苦产生。</w:t>
      </w:r>
      <w:ins w:id="466" w:author="S-Yansong" w:date="2016-01-06T14:40:00Z">
        <w:r w:rsidRPr="009A79AB">
          <w:rPr>
            <w:rFonts w:asciiTheme="minorEastAsia" w:hAnsiTheme="minorEastAsia" w:hint="eastAsia"/>
            <w:sz w:val="28"/>
            <w:szCs w:val="28"/>
            <w:rPrChange w:id="467" w:author="S-Yansong" w:date="2016-01-06T14:40:00Z">
              <w:rPr>
                <w:rFonts w:ascii="华文楷体" w:eastAsia="华文楷体" w:hAnsi="华文楷体" w:hint="eastAsia"/>
                <w:sz w:val="28"/>
                <w:szCs w:val="28"/>
              </w:rPr>
            </w:rPrChange>
          </w:rPr>
          <w:t>】</w:t>
        </w:r>
      </w:ins>
    </w:p>
    <w:p w:rsidR="00E103D1" w:rsidDel="00E103D1" w:rsidRDefault="003F7CAB" w:rsidP="00E103D1">
      <w:pPr>
        <w:ind w:firstLine="570"/>
        <w:rPr>
          <w:del w:id="468" w:author="S-Yansong" w:date="2016-01-06T14:42:00Z"/>
          <w:moveTo w:id="469" w:author="S-Yansong" w:date="2016-01-06T14:41:00Z"/>
          <w:rFonts w:ascii="华文楷体" w:eastAsia="华文楷体" w:hAnsi="华文楷体"/>
          <w:sz w:val="28"/>
          <w:szCs w:val="28"/>
        </w:rPr>
      </w:pPr>
      <w:r w:rsidRPr="003F7CAB">
        <w:rPr>
          <w:rFonts w:ascii="华文楷体" w:eastAsia="华文楷体" w:hAnsi="华文楷体" w:hint="eastAsia"/>
          <w:sz w:val="28"/>
          <w:szCs w:val="28"/>
        </w:rPr>
        <w:t>那么如果有了这个</w:t>
      </w:r>
      <w:proofErr w:type="gramStart"/>
      <w:r w:rsidRPr="003F7CAB">
        <w:rPr>
          <w:rFonts w:ascii="华文楷体" w:eastAsia="华文楷体" w:hAnsi="华文楷体" w:hint="eastAsia"/>
          <w:sz w:val="28"/>
          <w:szCs w:val="28"/>
        </w:rPr>
        <w:t>坏聚见</w:t>
      </w:r>
      <w:proofErr w:type="gramEnd"/>
      <w:r w:rsidRPr="003F7CAB">
        <w:rPr>
          <w:rFonts w:ascii="华文楷体" w:eastAsia="华文楷体" w:hAnsi="华文楷体" w:hint="eastAsia"/>
          <w:sz w:val="28"/>
          <w:szCs w:val="28"/>
        </w:rPr>
        <w:t>，有了这样一种俱生</w:t>
      </w:r>
      <w:proofErr w:type="gramStart"/>
      <w:r w:rsidRPr="003F7CAB">
        <w:rPr>
          <w:rFonts w:ascii="华文楷体" w:eastAsia="华文楷体" w:hAnsi="华文楷体" w:hint="eastAsia"/>
          <w:sz w:val="28"/>
          <w:szCs w:val="28"/>
        </w:rPr>
        <w:t>的我执的话</w:t>
      </w:r>
      <w:proofErr w:type="gramEnd"/>
      <w:r w:rsidRPr="003F7CAB">
        <w:rPr>
          <w:rFonts w:ascii="华文楷体" w:eastAsia="华文楷体" w:hAnsi="华文楷体" w:hint="eastAsia"/>
          <w:sz w:val="28"/>
          <w:szCs w:val="28"/>
        </w:rPr>
        <w:t>，依靠这个</w:t>
      </w:r>
      <w:del w:id="470" w:author="S-Yansong" w:date="2016-01-07T15:06:00Z">
        <w:r w:rsidRPr="003F7CAB" w:rsidDel="00785EE7">
          <w:rPr>
            <w:rFonts w:ascii="华文楷体" w:eastAsia="华文楷体" w:hAnsi="华文楷体" w:hint="eastAsia"/>
            <w:sz w:val="28"/>
            <w:szCs w:val="28"/>
          </w:rPr>
          <w:delText>聚生</w:delText>
        </w:r>
      </w:del>
      <w:ins w:id="471" w:author="S-Yansong" w:date="2016-01-07T15:06:00Z">
        <w:r w:rsidR="00785EE7">
          <w:rPr>
            <w:rFonts w:ascii="华文楷体" w:eastAsia="华文楷体" w:hAnsi="华文楷体" w:hint="eastAsia"/>
            <w:sz w:val="28"/>
            <w:szCs w:val="28"/>
          </w:rPr>
          <w:t>俱生</w:t>
        </w:r>
      </w:ins>
      <w:proofErr w:type="gramStart"/>
      <w:r w:rsidRPr="003F7CAB">
        <w:rPr>
          <w:rFonts w:ascii="华文楷体" w:eastAsia="华文楷体" w:hAnsi="华文楷体" w:hint="eastAsia"/>
          <w:sz w:val="28"/>
          <w:szCs w:val="28"/>
        </w:rPr>
        <w:t>我执就</w:t>
      </w:r>
      <w:proofErr w:type="gramEnd"/>
      <w:r w:rsidRPr="003F7CAB">
        <w:rPr>
          <w:rFonts w:ascii="华文楷体" w:eastAsia="华文楷体" w:hAnsi="华文楷体" w:hint="eastAsia"/>
          <w:sz w:val="28"/>
          <w:szCs w:val="28"/>
        </w:rPr>
        <w:t>肯定会产生烦恼。为什么一定会产生烦恼呢</w:t>
      </w:r>
      <w:del w:id="472" w:author="S-Yansong" w:date="2016-01-06T14:37:00Z">
        <w:r w:rsidRPr="003F7CAB" w:rsidDel="00712906">
          <w:rPr>
            <w:rFonts w:ascii="华文楷体" w:eastAsia="华文楷体" w:hAnsi="华文楷体" w:hint="eastAsia"/>
            <w:sz w:val="28"/>
            <w:szCs w:val="28"/>
          </w:rPr>
          <w:delText>，</w:delText>
        </w:r>
      </w:del>
      <w:ins w:id="473" w:author="S-Yansong" w:date="2016-01-06T14:37:00Z">
        <w:r w:rsidR="00712906">
          <w:rPr>
            <w:rFonts w:ascii="华文楷体" w:eastAsia="华文楷体" w:hAnsi="华文楷体" w:hint="eastAsia"/>
            <w:sz w:val="28"/>
            <w:szCs w:val="28"/>
          </w:rPr>
          <w:t>？</w:t>
        </w:r>
      </w:ins>
      <w:r w:rsidRPr="003F7CAB">
        <w:rPr>
          <w:rFonts w:ascii="华文楷体" w:eastAsia="华文楷体" w:hAnsi="华文楷体" w:hint="eastAsia"/>
          <w:sz w:val="28"/>
          <w:szCs w:val="28"/>
        </w:rPr>
        <w:lastRenderedPageBreak/>
        <w:t>前面我们讲过了，如果有了我执</w:t>
      </w:r>
      <w:ins w:id="474" w:author="S-Yansong" w:date="2016-01-06T14:37:00Z">
        <w:r w:rsidR="00712906">
          <w:rPr>
            <w:rFonts w:ascii="华文楷体" w:eastAsia="华文楷体" w:hAnsi="华文楷体" w:hint="eastAsia"/>
            <w:sz w:val="28"/>
            <w:szCs w:val="28"/>
          </w:rPr>
          <w:t>，</w:t>
        </w:r>
      </w:ins>
      <w:r w:rsidRPr="003F7CAB">
        <w:rPr>
          <w:rFonts w:ascii="华文楷体" w:eastAsia="华文楷体" w:hAnsi="华文楷体" w:hint="eastAsia"/>
          <w:sz w:val="28"/>
          <w:szCs w:val="28"/>
        </w:rPr>
        <w:t>有了我和我所，那么当然就有</w:t>
      </w:r>
      <w:ins w:id="475" w:author="S-Yansong" w:date="2016-01-07T15:07:00Z">
        <w:r w:rsidR="00DC00CE">
          <w:rPr>
            <w:rFonts w:ascii="华文楷体" w:eastAsia="华文楷体" w:hAnsi="华文楷体" w:hint="eastAsia"/>
            <w:sz w:val="28"/>
            <w:szCs w:val="28"/>
          </w:rPr>
          <w:t>观</w:t>
        </w:r>
      </w:ins>
      <w:del w:id="476" w:author="S-Yansong" w:date="2016-01-07T15:07:00Z">
        <w:r w:rsidRPr="003F7CAB" w:rsidDel="00DC00CE">
          <w:rPr>
            <w:rFonts w:ascii="华文楷体" w:eastAsia="华文楷体" w:hAnsi="华文楷体" w:hint="eastAsia"/>
            <w:sz w:val="28"/>
            <w:szCs w:val="28"/>
          </w:rPr>
          <w:delText>关</w:delText>
        </w:r>
      </w:del>
      <w:r w:rsidRPr="003F7CAB">
        <w:rPr>
          <w:rFonts w:ascii="华文楷体" w:eastAsia="华文楷体" w:hAnsi="华文楷体" w:hint="eastAsia"/>
          <w:sz w:val="28"/>
          <w:szCs w:val="28"/>
        </w:rPr>
        <w:t>待我的他</w:t>
      </w:r>
      <w:del w:id="477" w:author="S-Yansong" w:date="2016-01-06T14:37:00Z">
        <w:r w:rsidRPr="003F7CAB" w:rsidDel="00712906">
          <w:rPr>
            <w:rFonts w:ascii="华文楷体" w:eastAsia="华文楷体" w:hAnsi="华文楷体" w:hint="eastAsia"/>
            <w:sz w:val="28"/>
            <w:szCs w:val="28"/>
          </w:rPr>
          <w:delText>，</w:delText>
        </w:r>
      </w:del>
      <w:ins w:id="478" w:author="S-Yansong" w:date="2016-01-06T14:37:00Z">
        <w:r w:rsidR="00712906">
          <w:rPr>
            <w:rFonts w:ascii="华文楷体" w:eastAsia="华文楷体" w:hAnsi="华文楷体" w:hint="eastAsia"/>
            <w:sz w:val="28"/>
            <w:szCs w:val="28"/>
          </w:rPr>
          <w:t>。</w:t>
        </w:r>
      </w:ins>
      <w:r w:rsidRPr="003F7CAB">
        <w:rPr>
          <w:rFonts w:ascii="华文楷体" w:eastAsia="华文楷体" w:hAnsi="华文楷体" w:hint="eastAsia"/>
          <w:sz w:val="28"/>
          <w:szCs w:val="28"/>
        </w:rPr>
        <w:t>那么就是说有了</w:t>
      </w:r>
      <w:del w:id="479" w:author="S-Yansong" w:date="2016-01-07T15:07:00Z">
        <w:r w:rsidRPr="003F7CAB" w:rsidDel="00DC00CE">
          <w:rPr>
            <w:rFonts w:ascii="华文楷体" w:eastAsia="华文楷体" w:hAnsi="华文楷体" w:hint="eastAsia"/>
            <w:sz w:val="28"/>
            <w:szCs w:val="28"/>
          </w:rPr>
          <w:delText>关</w:delText>
        </w:r>
      </w:del>
      <w:ins w:id="480" w:author="S-Yansong" w:date="2016-01-07T15:07:00Z">
        <w:r w:rsidR="00DC00CE">
          <w:rPr>
            <w:rFonts w:ascii="华文楷体" w:eastAsia="华文楷体" w:hAnsi="华文楷体" w:hint="eastAsia"/>
            <w:sz w:val="28"/>
            <w:szCs w:val="28"/>
          </w:rPr>
          <w:t>观</w:t>
        </w:r>
      </w:ins>
      <w:r w:rsidRPr="003F7CAB">
        <w:rPr>
          <w:rFonts w:ascii="华文楷体" w:eastAsia="华文楷体" w:hAnsi="华文楷体" w:hint="eastAsia"/>
          <w:sz w:val="28"/>
          <w:szCs w:val="28"/>
        </w:rPr>
        <w:t>待我的他的时候，对我和我所的这一方面就容易生贪执，保护它生起一种贪执</w:t>
      </w:r>
      <w:ins w:id="481" w:author="S-Yansong" w:date="2016-01-07T15:07:00Z">
        <w:r w:rsidR="00DC00CE">
          <w:rPr>
            <w:rFonts w:ascii="华文楷体" w:eastAsia="华文楷体" w:hAnsi="华文楷体" w:hint="eastAsia"/>
            <w:sz w:val="28"/>
            <w:szCs w:val="28"/>
          </w:rPr>
          <w:t>。</w:t>
        </w:r>
      </w:ins>
      <w:del w:id="482" w:author="S-Yansong" w:date="2016-01-07T15:07:00Z">
        <w:r w:rsidRPr="003F7CAB" w:rsidDel="00DC00CE">
          <w:rPr>
            <w:rFonts w:ascii="华文楷体" w:eastAsia="华文楷体" w:hAnsi="华文楷体" w:hint="eastAsia"/>
            <w:sz w:val="28"/>
            <w:szCs w:val="28"/>
          </w:rPr>
          <w:delText>，</w:delText>
        </w:r>
      </w:del>
      <w:ins w:id="483" w:author="S-Yansong" w:date="2016-01-07T15:07:00Z">
        <w:r w:rsidR="00DC00CE">
          <w:rPr>
            <w:rFonts w:ascii="华文楷体" w:eastAsia="华文楷体" w:hAnsi="华文楷体" w:hint="eastAsia"/>
            <w:sz w:val="28"/>
            <w:szCs w:val="28"/>
          </w:rPr>
          <w:t>然后</w:t>
        </w:r>
      </w:ins>
      <w:r w:rsidRPr="003F7CAB">
        <w:rPr>
          <w:rFonts w:ascii="华文楷体" w:eastAsia="华文楷体" w:hAnsi="华文楷体" w:hint="eastAsia"/>
          <w:sz w:val="28"/>
          <w:szCs w:val="28"/>
        </w:rPr>
        <w:t>对于就是说和自己对立的他方呢，就容易产生一种排斥嗔恨，打击等等，所以</w:t>
      </w:r>
      <w:proofErr w:type="gramStart"/>
      <w:r w:rsidRPr="003F7CAB">
        <w:rPr>
          <w:rFonts w:ascii="华文楷体" w:eastAsia="华文楷体" w:hAnsi="华文楷体" w:hint="eastAsia"/>
          <w:sz w:val="28"/>
          <w:szCs w:val="28"/>
        </w:rPr>
        <w:t>说呢像这样</w:t>
      </w:r>
      <w:proofErr w:type="gramEnd"/>
      <w:r w:rsidRPr="003F7CAB">
        <w:rPr>
          <w:rFonts w:ascii="华文楷体" w:eastAsia="华文楷体" w:hAnsi="华文楷体" w:hint="eastAsia"/>
          <w:sz w:val="28"/>
          <w:szCs w:val="28"/>
        </w:rPr>
        <w:t>的很多烦恼啊，就是说这个贪心啊，嗔心啊，都是由这样</w:t>
      </w:r>
      <w:proofErr w:type="gramStart"/>
      <w:r w:rsidRPr="003F7CAB">
        <w:rPr>
          <w:rFonts w:ascii="华文楷体" w:eastAsia="华文楷体" w:hAnsi="华文楷体" w:hint="eastAsia"/>
          <w:sz w:val="28"/>
          <w:szCs w:val="28"/>
        </w:rPr>
        <w:t>一种我执而</w:t>
      </w:r>
      <w:proofErr w:type="gramEnd"/>
      <w:r w:rsidRPr="003F7CAB">
        <w:rPr>
          <w:rFonts w:ascii="华文楷体" w:eastAsia="华文楷体" w:hAnsi="华文楷体" w:hint="eastAsia"/>
          <w:sz w:val="28"/>
          <w:szCs w:val="28"/>
        </w:rPr>
        <w:t>引发的。那么如果有了这样一种烦恼呢，就会造业，</w:t>
      </w:r>
      <w:proofErr w:type="gramStart"/>
      <w:r w:rsidRPr="003F7CAB">
        <w:rPr>
          <w:rFonts w:ascii="华文楷体" w:eastAsia="华文楷体" w:hAnsi="华文楷体" w:hint="eastAsia"/>
          <w:sz w:val="28"/>
          <w:szCs w:val="28"/>
        </w:rPr>
        <w:t>有了业</w:t>
      </w:r>
      <w:proofErr w:type="gramEnd"/>
      <w:r w:rsidRPr="003F7CAB">
        <w:rPr>
          <w:rFonts w:ascii="华文楷体" w:eastAsia="华文楷体" w:hAnsi="华文楷体" w:hint="eastAsia"/>
          <w:sz w:val="28"/>
          <w:szCs w:val="28"/>
        </w:rPr>
        <w:t>呢，那痛苦就没有办法避免了。</w:t>
      </w:r>
      <w:moveToRangeStart w:id="484" w:author="S-Yansong" w:date="2016-01-06T14:41:00Z" w:name="move439854646"/>
      <w:moveTo w:id="485" w:author="S-Yansong" w:date="2016-01-06T14:41:00Z">
        <w:r w:rsidR="00E103D1" w:rsidRPr="005D4FA3">
          <w:rPr>
            <w:rFonts w:ascii="华文楷体" w:eastAsia="华文楷体" w:hAnsi="华文楷体" w:hint="eastAsia"/>
            <w:sz w:val="28"/>
            <w:szCs w:val="28"/>
          </w:rPr>
          <w:t>所以说像这样子只要</w:t>
        </w:r>
        <w:proofErr w:type="gramStart"/>
        <w:r w:rsidR="00E103D1" w:rsidRPr="005D4FA3">
          <w:rPr>
            <w:rFonts w:ascii="华文楷体" w:eastAsia="华文楷体" w:hAnsi="华文楷体" w:hint="eastAsia"/>
            <w:sz w:val="28"/>
            <w:szCs w:val="28"/>
          </w:rPr>
          <w:t>坏聚见</w:t>
        </w:r>
        <w:proofErr w:type="gramEnd"/>
        <w:r w:rsidR="00E103D1" w:rsidRPr="005D4FA3">
          <w:rPr>
            <w:rFonts w:ascii="华文楷体" w:eastAsia="华文楷体" w:hAnsi="华文楷体" w:hint="eastAsia"/>
            <w:sz w:val="28"/>
            <w:szCs w:val="28"/>
          </w:rPr>
          <w:t>存在，依靠它就必然有烦恼、业和痛苦的产生。</w:t>
        </w:r>
      </w:moveTo>
    </w:p>
    <w:moveToRangeEnd w:id="484"/>
    <w:p w:rsidR="00A86E01" w:rsidRPr="00E103D1" w:rsidDel="00E103D1" w:rsidRDefault="00A86E01">
      <w:pPr>
        <w:rPr>
          <w:del w:id="486" w:author="S-Yansong" w:date="2016-01-06T14:42:00Z"/>
          <w:rFonts w:ascii="华文楷体" w:eastAsia="华文楷体" w:hAnsi="华文楷体"/>
          <w:sz w:val="28"/>
          <w:szCs w:val="28"/>
        </w:rPr>
        <w:pPrChange w:id="487" w:author="S-Yansong" w:date="2016-01-06T14:42:00Z">
          <w:pPr>
            <w:ind w:firstLine="570"/>
          </w:pPr>
        </w:pPrChange>
      </w:pPr>
    </w:p>
    <w:p w:rsidR="005D4FA3" w:rsidRPr="005D4FA3" w:rsidDel="00E103D1" w:rsidRDefault="005D4FA3">
      <w:pPr>
        <w:rPr>
          <w:del w:id="488" w:author="S-Yansong" w:date="2016-01-06T14:42:00Z"/>
          <w:rFonts w:ascii="华文楷体" w:eastAsia="华文楷体" w:hAnsi="华文楷体"/>
          <w:sz w:val="28"/>
          <w:szCs w:val="28"/>
        </w:rPr>
        <w:pPrChange w:id="489" w:author="S-Yansong" w:date="2016-01-06T14:42:00Z">
          <w:pPr>
            <w:ind w:firstLine="570"/>
          </w:pPr>
        </w:pPrChange>
      </w:pPr>
      <w:del w:id="490" w:author="S-Yansong" w:date="2016-01-06T14:42:00Z">
        <w:r w:rsidRPr="005D4FA3" w:rsidDel="00E103D1">
          <w:rPr>
            <w:rFonts w:ascii="华文楷体" w:eastAsia="华文楷体" w:hAnsi="华文楷体" w:hint="eastAsia"/>
            <w:sz w:val="28"/>
            <w:szCs w:val="28"/>
          </w:rPr>
          <w:delText>中观庄严论释第82课15-20分钟范炎琳</w:delText>
        </w:r>
      </w:del>
    </w:p>
    <w:p w:rsidR="00E103D1" w:rsidRDefault="005D4FA3" w:rsidP="005D4FA3">
      <w:pPr>
        <w:ind w:firstLine="570"/>
        <w:rPr>
          <w:ins w:id="491" w:author="S-Yansong" w:date="2016-01-06T14:42:00Z"/>
          <w:rFonts w:ascii="华文楷体" w:eastAsia="华文楷体" w:hAnsi="华文楷体"/>
          <w:sz w:val="28"/>
          <w:szCs w:val="28"/>
        </w:rPr>
      </w:pPr>
      <w:del w:id="492" w:author="S-Yansong" w:date="2016-01-06T14:42:00Z">
        <w:r w:rsidRPr="005D4FA3" w:rsidDel="00E103D1">
          <w:rPr>
            <w:rFonts w:ascii="华文楷体" w:eastAsia="华文楷体" w:hAnsi="华文楷体" w:hint="eastAsia"/>
            <w:sz w:val="28"/>
            <w:szCs w:val="28"/>
          </w:rPr>
          <w:delText>【14：55】那么如果有了这样一种烦恼就会造业，有了业，痛苦就没办法避免了。</w:delText>
        </w:r>
      </w:del>
      <w:moveFromRangeStart w:id="493" w:author="S-Yansong" w:date="2016-01-06T14:41:00Z" w:name="move439854646"/>
      <w:moveFrom w:id="494" w:author="S-Yansong" w:date="2016-01-06T14:41:00Z">
        <w:del w:id="495" w:author="S-Yansong" w:date="2016-01-06T14:42:00Z">
          <w:r w:rsidRPr="005D4FA3" w:rsidDel="00E103D1">
            <w:rPr>
              <w:rFonts w:ascii="华文楷体" w:eastAsia="华文楷体" w:hAnsi="华文楷体" w:hint="eastAsia"/>
              <w:sz w:val="28"/>
              <w:szCs w:val="28"/>
            </w:rPr>
            <w:delText>所</w:delText>
          </w:r>
        </w:del>
        <w:r w:rsidRPr="005D4FA3" w:rsidDel="00E103D1">
          <w:rPr>
            <w:rFonts w:ascii="华文楷体" w:eastAsia="华文楷体" w:hAnsi="华文楷体" w:hint="eastAsia"/>
            <w:sz w:val="28"/>
            <w:szCs w:val="28"/>
          </w:rPr>
          <w:t>以说像这样子只要坏聚见存在，依靠它就必然有烦恼、业和痛苦的产生。</w:t>
        </w:r>
      </w:moveFrom>
      <w:moveFromRangeEnd w:id="493"/>
    </w:p>
    <w:p w:rsidR="00712906" w:rsidRPr="00712906" w:rsidRDefault="00712906" w:rsidP="005D4FA3">
      <w:pPr>
        <w:ind w:firstLine="570"/>
        <w:rPr>
          <w:ins w:id="496" w:author="S-Yansong" w:date="2016-01-06T14:39:00Z"/>
          <w:rFonts w:asciiTheme="minorEastAsia" w:hAnsiTheme="minorEastAsia"/>
          <w:sz w:val="28"/>
          <w:szCs w:val="28"/>
          <w:rPrChange w:id="497" w:author="S-Yansong" w:date="2016-01-06T14:40:00Z">
            <w:rPr>
              <w:ins w:id="498" w:author="S-Yansong" w:date="2016-01-06T14:39:00Z"/>
              <w:rFonts w:ascii="华文楷体" w:eastAsia="华文楷体" w:hAnsi="华文楷体"/>
              <w:sz w:val="28"/>
              <w:szCs w:val="28"/>
            </w:rPr>
          </w:rPrChange>
        </w:rPr>
      </w:pPr>
      <w:ins w:id="499" w:author="S-Yansong" w:date="2016-01-06T14:39:00Z">
        <w:r w:rsidRPr="00712906">
          <w:rPr>
            <w:rFonts w:asciiTheme="minorEastAsia" w:hAnsiTheme="minorEastAsia" w:hint="eastAsia"/>
            <w:sz w:val="28"/>
            <w:szCs w:val="28"/>
            <w:rPrChange w:id="500" w:author="S-Yansong" w:date="2016-01-06T14:40:00Z">
              <w:rPr>
                <w:rFonts w:ascii="华文楷体" w:eastAsia="华文楷体" w:hAnsi="华文楷体" w:hint="eastAsia"/>
                <w:sz w:val="28"/>
                <w:szCs w:val="28"/>
              </w:rPr>
            </w:rPrChange>
          </w:rPr>
          <w:t>【</w:t>
        </w:r>
      </w:ins>
      <w:r w:rsidR="005D4FA3" w:rsidRPr="00712906">
        <w:rPr>
          <w:rFonts w:asciiTheme="minorEastAsia" w:hAnsiTheme="minorEastAsia" w:hint="eastAsia"/>
          <w:sz w:val="28"/>
          <w:szCs w:val="28"/>
          <w:rPrChange w:id="501" w:author="S-Yansong" w:date="2016-01-06T14:40:00Z">
            <w:rPr>
              <w:rFonts w:ascii="华文楷体" w:eastAsia="华文楷体" w:hAnsi="华文楷体" w:hint="eastAsia"/>
              <w:sz w:val="28"/>
              <w:szCs w:val="28"/>
            </w:rPr>
          </w:rPrChange>
        </w:rPr>
        <w:t>如果消除了坏聚见，则这一切都不得产生。</w:t>
      </w:r>
      <w:ins w:id="502" w:author="S-Yansong" w:date="2016-01-06T14:40:00Z">
        <w:r w:rsidRPr="00712906">
          <w:rPr>
            <w:rFonts w:asciiTheme="minorEastAsia" w:hAnsiTheme="minorEastAsia" w:hint="eastAsia"/>
            <w:sz w:val="28"/>
            <w:szCs w:val="28"/>
            <w:rPrChange w:id="503" w:author="S-Yansong" w:date="2016-01-06T14:40:00Z">
              <w:rPr>
                <w:rFonts w:ascii="华文楷体" w:eastAsia="华文楷体" w:hAnsi="华文楷体" w:hint="eastAsia"/>
                <w:sz w:val="28"/>
                <w:szCs w:val="28"/>
              </w:rPr>
            </w:rPrChange>
          </w:rPr>
          <w:t>】</w:t>
        </w:r>
      </w:ins>
    </w:p>
    <w:p w:rsidR="006603AB" w:rsidRDefault="005D4FA3" w:rsidP="005D4FA3">
      <w:pPr>
        <w:ind w:firstLine="570"/>
        <w:rPr>
          <w:ins w:id="504" w:author="S-Yansong" w:date="2016-01-06T14:42:00Z"/>
          <w:rFonts w:ascii="华文楷体" w:eastAsia="华文楷体" w:hAnsi="华文楷体"/>
          <w:sz w:val="28"/>
          <w:szCs w:val="28"/>
        </w:rPr>
      </w:pPr>
      <w:r w:rsidRPr="005D4FA3">
        <w:rPr>
          <w:rFonts w:ascii="华文楷体" w:eastAsia="华文楷体" w:hAnsi="华文楷体" w:hint="eastAsia"/>
          <w:sz w:val="28"/>
          <w:szCs w:val="28"/>
        </w:rPr>
        <w:t>如果</w:t>
      </w:r>
      <w:proofErr w:type="gramStart"/>
      <w:r w:rsidRPr="005D4FA3">
        <w:rPr>
          <w:rFonts w:ascii="华文楷体" w:eastAsia="华文楷体" w:hAnsi="华文楷体" w:hint="eastAsia"/>
          <w:sz w:val="28"/>
          <w:szCs w:val="28"/>
        </w:rPr>
        <w:t>坏聚见</w:t>
      </w:r>
      <w:proofErr w:type="gramEnd"/>
      <w:r w:rsidRPr="005D4FA3">
        <w:rPr>
          <w:rFonts w:ascii="华文楷体" w:eastAsia="华文楷体" w:hAnsi="华文楷体" w:hint="eastAsia"/>
          <w:sz w:val="28"/>
          <w:szCs w:val="28"/>
        </w:rPr>
        <w:t>一旦泯灭了，所有的烦恼、业和痛苦就是跟随而泯灭。</w:t>
      </w:r>
    </w:p>
    <w:p w:rsidR="006603AB" w:rsidRPr="006603AB" w:rsidRDefault="006603AB" w:rsidP="005D4FA3">
      <w:pPr>
        <w:ind w:firstLine="570"/>
        <w:rPr>
          <w:ins w:id="505" w:author="S-Yansong" w:date="2016-01-06T14:42:00Z"/>
          <w:rFonts w:asciiTheme="minorEastAsia" w:hAnsiTheme="minorEastAsia"/>
          <w:sz w:val="28"/>
          <w:szCs w:val="28"/>
          <w:rPrChange w:id="506" w:author="S-Yansong" w:date="2016-01-06T14:42:00Z">
            <w:rPr>
              <w:ins w:id="507" w:author="S-Yansong" w:date="2016-01-06T14:42:00Z"/>
              <w:rFonts w:ascii="华文楷体" w:eastAsia="华文楷体" w:hAnsi="华文楷体"/>
              <w:sz w:val="28"/>
              <w:szCs w:val="28"/>
            </w:rPr>
          </w:rPrChange>
        </w:rPr>
      </w:pPr>
      <w:ins w:id="508" w:author="S-Yansong" w:date="2016-01-06T14:42:00Z">
        <w:r w:rsidRPr="006603AB">
          <w:rPr>
            <w:rFonts w:asciiTheme="minorEastAsia" w:hAnsiTheme="minorEastAsia" w:hint="eastAsia"/>
            <w:sz w:val="28"/>
            <w:szCs w:val="28"/>
            <w:rPrChange w:id="509" w:author="S-Yansong" w:date="2016-01-06T14:42:00Z">
              <w:rPr>
                <w:rFonts w:ascii="华文楷体" w:eastAsia="华文楷体" w:hAnsi="华文楷体" w:hint="eastAsia"/>
                <w:sz w:val="28"/>
                <w:szCs w:val="28"/>
              </w:rPr>
            </w:rPrChange>
          </w:rPr>
          <w:t>【</w:t>
        </w:r>
      </w:ins>
      <w:r w:rsidR="005D4FA3" w:rsidRPr="006603AB">
        <w:rPr>
          <w:rFonts w:asciiTheme="minorEastAsia" w:hAnsiTheme="minorEastAsia" w:hint="eastAsia"/>
          <w:sz w:val="28"/>
          <w:szCs w:val="28"/>
          <w:rPrChange w:id="510" w:author="S-Yansong" w:date="2016-01-06T14:42:00Z">
            <w:rPr>
              <w:rFonts w:ascii="华文楷体" w:eastAsia="华文楷体" w:hAnsi="华文楷体" w:hint="eastAsia"/>
              <w:sz w:val="28"/>
              <w:szCs w:val="28"/>
            </w:rPr>
          </w:rPrChange>
        </w:rPr>
        <w:t>这一点以事势理成立。</w:t>
      </w:r>
      <w:ins w:id="511" w:author="S-Yansong" w:date="2016-01-06T14:42:00Z">
        <w:r w:rsidRPr="006603AB">
          <w:rPr>
            <w:rFonts w:asciiTheme="minorEastAsia" w:hAnsiTheme="minorEastAsia" w:hint="eastAsia"/>
            <w:sz w:val="28"/>
            <w:szCs w:val="28"/>
            <w:rPrChange w:id="512" w:author="S-Yansong" w:date="2016-01-06T14:42:00Z">
              <w:rPr>
                <w:rFonts w:ascii="华文楷体" w:eastAsia="华文楷体" w:hAnsi="华文楷体" w:hint="eastAsia"/>
                <w:sz w:val="28"/>
                <w:szCs w:val="28"/>
              </w:rPr>
            </w:rPrChange>
          </w:rPr>
          <w:t>】</w:t>
        </w:r>
      </w:ins>
    </w:p>
    <w:p w:rsidR="00F874C0" w:rsidRDefault="005D4FA3" w:rsidP="005D4FA3">
      <w:pPr>
        <w:ind w:firstLine="570"/>
        <w:rPr>
          <w:ins w:id="513" w:author="S-Yansong" w:date="2016-01-06T14:43:00Z"/>
          <w:rFonts w:ascii="华文楷体" w:eastAsia="华文楷体" w:hAnsi="华文楷体"/>
          <w:sz w:val="28"/>
          <w:szCs w:val="28"/>
        </w:rPr>
      </w:pPr>
      <w:r w:rsidRPr="005D4FA3">
        <w:rPr>
          <w:rFonts w:ascii="华文楷体" w:eastAsia="华文楷体" w:hAnsi="华文楷体" w:hint="eastAsia"/>
          <w:sz w:val="28"/>
          <w:szCs w:val="28"/>
        </w:rPr>
        <w:t>那么这一点通过事势理前面分析的就可以成立的。</w:t>
      </w:r>
    </w:p>
    <w:p w:rsidR="00F874C0" w:rsidRPr="00F874C0" w:rsidRDefault="00F874C0" w:rsidP="005D4FA3">
      <w:pPr>
        <w:ind w:firstLine="570"/>
        <w:rPr>
          <w:ins w:id="514" w:author="S-Yansong" w:date="2016-01-06T14:43:00Z"/>
          <w:rFonts w:asciiTheme="minorEastAsia" w:hAnsiTheme="minorEastAsia"/>
          <w:sz w:val="28"/>
          <w:szCs w:val="28"/>
          <w:rPrChange w:id="515" w:author="S-Yansong" w:date="2016-01-06T14:43:00Z">
            <w:rPr>
              <w:ins w:id="516" w:author="S-Yansong" w:date="2016-01-06T14:43:00Z"/>
              <w:rFonts w:ascii="华文楷体" w:eastAsia="华文楷体" w:hAnsi="华文楷体"/>
              <w:sz w:val="28"/>
              <w:szCs w:val="28"/>
            </w:rPr>
          </w:rPrChange>
        </w:rPr>
      </w:pPr>
      <w:ins w:id="517" w:author="S-Yansong" w:date="2016-01-06T14:43:00Z">
        <w:r w:rsidRPr="00F874C0">
          <w:rPr>
            <w:rFonts w:asciiTheme="minorEastAsia" w:hAnsiTheme="minorEastAsia" w:hint="eastAsia"/>
            <w:sz w:val="28"/>
            <w:szCs w:val="28"/>
            <w:rPrChange w:id="518" w:author="S-Yansong" w:date="2016-01-06T14:43:00Z">
              <w:rPr>
                <w:rFonts w:ascii="华文楷体" w:eastAsia="华文楷体" w:hAnsi="华文楷体" w:hint="eastAsia"/>
                <w:sz w:val="28"/>
                <w:szCs w:val="28"/>
              </w:rPr>
            </w:rPrChange>
          </w:rPr>
          <w:t>【</w:t>
        </w:r>
      </w:ins>
      <w:r w:rsidR="005D4FA3" w:rsidRPr="00F874C0">
        <w:rPr>
          <w:rFonts w:asciiTheme="minorEastAsia" w:hAnsiTheme="minorEastAsia" w:hint="eastAsia"/>
          <w:sz w:val="28"/>
          <w:szCs w:val="28"/>
          <w:rPrChange w:id="519" w:author="S-Yansong" w:date="2016-01-06T14:43:00Z">
            <w:rPr>
              <w:rFonts w:ascii="华文楷体" w:eastAsia="华文楷体" w:hAnsi="华文楷体" w:hint="eastAsia"/>
              <w:sz w:val="28"/>
              <w:szCs w:val="28"/>
            </w:rPr>
          </w:rPrChange>
        </w:rPr>
        <w:t>因此</w:t>
      </w:r>
      <w:ins w:id="520" w:author="S-Yansong" w:date="2016-01-06T14:43:00Z">
        <w:r w:rsidRPr="00F874C0">
          <w:rPr>
            <w:rFonts w:asciiTheme="minorEastAsia" w:hAnsiTheme="minorEastAsia" w:hint="eastAsia"/>
            <w:sz w:val="28"/>
            <w:szCs w:val="28"/>
            <w:rPrChange w:id="521" w:author="S-Yansong" w:date="2016-01-06T14:43:00Z">
              <w:rPr>
                <w:rFonts w:ascii="华文楷体" w:eastAsia="华文楷体" w:hAnsi="华文楷体" w:hint="eastAsia"/>
                <w:sz w:val="28"/>
                <w:szCs w:val="28"/>
              </w:rPr>
            </w:rPrChange>
          </w:rPr>
          <w:t>，</w:t>
        </w:r>
      </w:ins>
      <w:r w:rsidR="005D4FA3" w:rsidRPr="00F874C0">
        <w:rPr>
          <w:rFonts w:asciiTheme="minorEastAsia" w:hAnsiTheme="minorEastAsia" w:hint="eastAsia"/>
          <w:sz w:val="28"/>
          <w:szCs w:val="28"/>
          <w:rPrChange w:id="522" w:author="S-Yansong" w:date="2016-01-06T14:43:00Z">
            <w:rPr>
              <w:rFonts w:ascii="华文楷体" w:eastAsia="华文楷体" w:hAnsi="华文楷体" w:hint="eastAsia"/>
              <w:sz w:val="28"/>
              <w:szCs w:val="28"/>
            </w:rPr>
          </w:rPrChange>
        </w:rPr>
        <w:t>业与痛苦的根本即是烦恼</w:t>
      </w:r>
      <w:del w:id="523" w:author="S-Yansong" w:date="2016-01-06T14:43:00Z">
        <w:r w:rsidR="005D4FA3" w:rsidRPr="00F874C0" w:rsidDel="00F874C0">
          <w:rPr>
            <w:rFonts w:asciiTheme="minorEastAsia" w:hAnsiTheme="minorEastAsia" w:hint="eastAsia"/>
            <w:sz w:val="28"/>
            <w:szCs w:val="28"/>
            <w:rPrChange w:id="524" w:author="S-Yansong" w:date="2016-01-06T14:43:00Z">
              <w:rPr>
                <w:rFonts w:ascii="华文楷体" w:eastAsia="华文楷体" w:hAnsi="华文楷体" w:hint="eastAsia"/>
                <w:sz w:val="28"/>
                <w:szCs w:val="28"/>
              </w:rPr>
            </w:rPrChange>
          </w:rPr>
          <w:delText>。</w:delText>
        </w:r>
      </w:del>
      <w:ins w:id="525" w:author="S-Yansong" w:date="2016-01-06T14:43:00Z">
        <w:r w:rsidRPr="00F874C0">
          <w:rPr>
            <w:rFonts w:asciiTheme="minorEastAsia" w:hAnsiTheme="minorEastAsia" w:hint="eastAsia"/>
            <w:sz w:val="28"/>
            <w:szCs w:val="28"/>
            <w:rPrChange w:id="526" w:author="S-Yansong" w:date="2016-01-06T14:43:00Z">
              <w:rPr>
                <w:rFonts w:ascii="华文楷体" w:eastAsia="华文楷体" w:hAnsi="华文楷体" w:hint="eastAsia"/>
                <w:sz w:val="28"/>
                <w:szCs w:val="28"/>
              </w:rPr>
            </w:rPrChange>
          </w:rPr>
          <w:t>】</w:t>
        </w:r>
      </w:ins>
    </w:p>
    <w:p w:rsidR="00F874C0" w:rsidRDefault="005D4FA3" w:rsidP="005D4FA3">
      <w:pPr>
        <w:ind w:firstLine="570"/>
        <w:rPr>
          <w:ins w:id="527" w:author="S-Yansong" w:date="2016-01-06T14:43:00Z"/>
          <w:rFonts w:ascii="华文楷体" w:eastAsia="华文楷体" w:hAnsi="华文楷体"/>
          <w:sz w:val="28"/>
          <w:szCs w:val="28"/>
        </w:rPr>
      </w:pPr>
      <w:r w:rsidRPr="005D4FA3">
        <w:rPr>
          <w:rFonts w:ascii="华文楷体" w:eastAsia="华文楷体" w:hAnsi="华文楷体" w:hint="eastAsia"/>
          <w:sz w:val="28"/>
          <w:szCs w:val="28"/>
        </w:rPr>
        <w:t>那么这个方面讲到了业和痛苦的根本是烦恼，那么下面就引用教证：</w:t>
      </w:r>
    </w:p>
    <w:p w:rsidR="00F874C0" w:rsidRPr="00F874C0" w:rsidRDefault="00F874C0" w:rsidP="005D4FA3">
      <w:pPr>
        <w:ind w:firstLine="570"/>
        <w:rPr>
          <w:ins w:id="528" w:author="S-Yansong" w:date="2016-01-06T14:44:00Z"/>
          <w:rFonts w:asciiTheme="minorEastAsia" w:hAnsiTheme="minorEastAsia"/>
          <w:sz w:val="28"/>
          <w:szCs w:val="28"/>
          <w:rPrChange w:id="529" w:author="S-Yansong" w:date="2016-01-06T14:44:00Z">
            <w:rPr>
              <w:ins w:id="530" w:author="S-Yansong" w:date="2016-01-06T14:44:00Z"/>
              <w:rFonts w:ascii="华文楷体" w:eastAsia="华文楷体" w:hAnsi="华文楷体"/>
              <w:sz w:val="28"/>
              <w:szCs w:val="28"/>
            </w:rPr>
          </w:rPrChange>
        </w:rPr>
      </w:pPr>
      <w:ins w:id="531" w:author="S-Yansong" w:date="2016-01-06T14:44:00Z">
        <w:r w:rsidRPr="00F874C0">
          <w:rPr>
            <w:rFonts w:asciiTheme="minorEastAsia" w:hAnsiTheme="minorEastAsia" w:hint="eastAsia"/>
            <w:sz w:val="28"/>
            <w:szCs w:val="28"/>
            <w:rPrChange w:id="532" w:author="S-Yansong" w:date="2016-01-06T14:44:00Z">
              <w:rPr>
                <w:rFonts w:ascii="华文楷体" w:eastAsia="华文楷体" w:hAnsi="华文楷体" w:hint="eastAsia"/>
                <w:sz w:val="28"/>
                <w:szCs w:val="28"/>
              </w:rPr>
            </w:rPrChange>
          </w:rPr>
          <w:t>【</w:t>
        </w:r>
      </w:ins>
      <w:r w:rsidR="005D4FA3" w:rsidRPr="00F874C0">
        <w:rPr>
          <w:rFonts w:asciiTheme="minorEastAsia" w:hAnsiTheme="minorEastAsia" w:hint="eastAsia"/>
          <w:sz w:val="28"/>
          <w:szCs w:val="28"/>
          <w:rPrChange w:id="533" w:author="S-Yansong" w:date="2016-01-06T14:44:00Z">
            <w:rPr>
              <w:rFonts w:ascii="华文楷体" w:eastAsia="华文楷体" w:hAnsi="华文楷体" w:hint="eastAsia"/>
              <w:sz w:val="28"/>
              <w:szCs w:val="28"/>
            </w:rPr>
          </w:rPrChange>
        </w:rPr>
        <w:t>如</w:t>
      </w:r>
      <w:ins w:id="534" w:author="S-Yansong" w:date="2016-01-06T14:43:00Z">
        <w:r w:rsidRPr="00F874C0">
          <w:rPr>
            <w:rFonts w:asciiTheme="minorEastAsia" w:hAnsiTheme="minorEastAsia" w:hint="eastAsia"/>
            <w:sz w:val="28"/>
            <w:szCs w:val="28"/>
            <w:rPrChange w:id="535" w:author="S-Yansong" w:date="2016-01-06T14:44:00Z">
              <w:rPr>
                <w:rFonts w:ascii="华文楷体" w:eastAsia="华文楷体" w:hAnsi="华文楷体" w:hint="eastAsia"/>
                <w:sz w:val="28"/>
                <w:szCs w:val="28"/>
              </w:rPr>
            </w:rPrChange>
          </w:rPr>
          <w:t>（</w:t>
        </w:r>
      </w:ins>
      <w:r w:rsidR="005D4FA3" w:rsidRPr="00F874C0">
        <w:rPr>
          <w:rFonts w:asciiTheme="minorEastAsia" w:hAnsiTheme="minorEastAsia" w:hint="eastAsia"/>
          <w:sz w:val="28"/>
          <w:szCs w:val="28"/>
          <w:rPrChange w:id="536" w:author="S-Yansong" w:date="2016-01-06T14:44:00Z">
            <w:rPr>
              <w:rFonts w:ascii="华文楷体" w:eastAsia="华文楷体" w:hAnsi="华文楷体" w:hint="eastAsia"/>
              <w:sz w:val="28"/>
              <w:szCs w:val="28"/>
            </w:rPr>
          </w:rPrChange>
        </w:rPr>
        <w:t>《俱舍论》中</w:t>
      </w:r>
      <w:ins w:id="537" w:author="S-Yansong" w:date="2016-01-06T14:43:00Z">
        <w:r w:rsidRPr="00F874C0">
          <w:rPr>
            <w:rFonts w:asciiTheme="minorEastAsia" w:hAnsiTheme="minorEastAsia" w:hint="eastAsia"/>
            <w:sz w:val="28"/>
            <w:szCs w:val="28"/>
            <w:rPrChange w:id="538" w:author="S-Yansong" w:date="2016-01-06T14:44:00Z">
              <w:rPr>
                <w:rFonts w:ascii="华文楷体" w:eastAsia="华文楷体" w:hAnsi="华文楷体" w:hint="eastAsia"/>
                <w:sz w:val="28"/>
                <w:szCs w:val="28"/>
              </w:rPr>
            </w:rPrChange>
          </w:rPr>
          <w:t>）</w:t>
        </w:r>
      </w:ins>
      <w:r w:rsidR="005D4FA3" w:rsidRPr="00F874C0">
        <w:rPr>
          <w:rFonts w:asciiTheme="minorEastAsia" w:hAnsiTheme="minorEastAsia" w:hint="eastAsia"/>
          <w:sz w:val="28"/>
          <w:szCs w:val="28"/>
          <w:rPrChange w:id="539" w:author="S-Yansong" w:date="2016-01-06T14:44:00Z">
            <w:rPr>
              <w:rFonts w:ascii="华文楷体" w:eastAsia="华文楷体" w:hAnsi="华文楷体" w:hint="eastAsia"/>
              <w:sz w:val="28"/>
              <w:szCs w:val="28"/>
            </w:rPr>
          </w:rPrChange>
        </w:rPr>
        <w:t>云“于许烦恼如种子，如龙树根与糠秕。”</w:t>
      </w:r>
      <w:ins w:id="540" w:author="S-Yansong" w:date="2016-01-06T14:44:00Z">
        <w:r w:rsidRPr="00F874C0">
          <w:rPr>
            <w:rFonts w:asciiTheme="minorEastAsia" w:hAnsiTheme="minorEastAsia" w:hint="eastAsia"/>
            <w:sz w:val="28"/>
            <w:szCs w:val="28"/>
            <w:rPrChange w:id="541" w:author="S-Yansong" w:date="2016-01-06T14:44:00Z">
              <w:rPr>
                <w:rFonts w:ascii="华文楷体" w:eastAsia="华文楷体" w:hAnsi="华文楷体" w:hint="eastAsia"/>
                <w:sz w:val="28"/>
                <w:szCs w:val="28"/>
              </w:rPr>
            </w:rPrChange>
          </w:rPr>
          <w:t>】</w:t>
        </w:r>
      </w:ins>
    </w:p>
    <w:p w:rsidR="00546B40" w:rsidRDefault="005D4FA3" w:rsidP="005D4FA3">
      <w:pPr>
        <w:ind w:firstLine="570"/>
        <w:rPr>
          <w:ins w:id="542" w:author="S-Yansong" w:date="2016-01-06T14:45:00Z"/>
          <w:rFonts w:ascii="华文楷体" w:eastAsia="华文楷体" w:hAnsi="华文楷体"/>
          <w:sz w:val="28"/>
          <w:szCs w:val="28"/>
        </w:rPr>
      </w:pPr>
      <w:r w:rsidRPr="005D4FA3">
        <w:rPr>
          <w:rFonts w:ascii="华文楷体" w:eastAsia="华文楷体" w:hAnsi="华文楷体" w:hint="eastAsia"/>
          <w:sz w:val="28"/>
          <w:szCs w:val="28"/>
        </w:rPr>
        <w:t>那么就是说在讲这个问题的时候，我们</w:t>
      </w:r>
      <w:proofErr w:type="gramStart"/>
      <w:r w:rsidRPr="005D4FA3">
        <w:rPr>
          <w:rFonts w:ascii="华文楷体" w:eastAsia="华文楷体" w:hAnsi="华文楷体" w:hint="eastAsia"/>
          <w:sz w:val="28"/>
          <w:szCs w:val="28"/>
        </w:rPr>
        <w:t>是承许于</w:t>
      </w:r>
      <w:proofErr w:type="gramEnd"/>
      <w:r w:rsidRPr="005D4FA3">
        <w:rPr>
          <w:rFonts w:ascii="华文楷体" w:eastAsia="华文楷体" w:hAnsi="华文楷体" w:hint="eastAsia"/>
          <w:sz w:val="28"/>
          <w:szCs w:val="28"/>
        </w:rPr>
        <w:t>许烦恼就像种子</w:t>
      </w:r>
      <w:r w:rsidRPr="005D4FA3">
        <w:rPr>
          <w:rFonts w:ascii="华文楷体" w:eastAsia="华文楷体" w:hAnsi="华文楷体" w:hint="eastAsia"/>
          <w:sz w:val="28"/>
          <w:szCs w:val="28"/>
        </w:rPr>
        <w:lastRenderedPageBreak/>
        <w:t>一样</w:t>
      </w:r>
      <w:del w:id="543" w:author="S-Yansong" w:date="2016-01-07T15:09:00Z">
        <w:r w:rsidRPr="005D4FA3" w:rsidDel="00DC00CE">
          <w:rPr>
            <w:rFonts w:ascii="华文楷体" w:eastAsia="华文楷体" w:hAnsi="华文楷体" w:hint="eastAsia"/>
            <w:sz w:val="28"/>
            <w:szCs w:val="28"/>
          </w:rPr>
          <w:delText>，</w:delText>
        </w:r>
      </w:del>
      <w:ins w:id="544" w:author="S-Yansong" w:date="2016-01-07T15:09:00Z">
        <w:r w:rsidR="00DC00CE">
          <w:rPr>
            <w:rFonts w:ascii="华文楷体" w:eastAsia="华文楷体" w:hAnsi="华文楷体" w:hint="eastAsia"/>
            <w:sz w:val="28"/>
            <w:szCs w:val="28"/>
          </w:rPr>
          <w:t>。</w:t>
        </w:r>
      </w:ins>
      <w:r w:rsidRPr="005D4FA3">
        <w:rPr>
          <w:rFonts w:ascii="华文楷体" w:eastAsia="华文楷体" w:hAnsi="华文楷体" w:hint="eastAsia"/>
          <w:sz w:val="28"/>
          <w:szCs w:val="28"/>
        </w:rPr>
        <w:t>那么就像一个种子，如果有了种子的话，它后面的芽、后面的枝、叶、花、</w:t>
      </w:r>
      <w:proofErr w:type="gramStart"/>
      <w:r w:rsidRPr="005D4FA3">
        <w:rPr>
          <w:rFonts w:ascii="华文楷体" w:eastAsia="华文楷体" w:hAnsi="华文楷体" w:hint="eastAsia"/>
          <w:sz w:val="28"/>
          <w:szCs w:val="28"/>
        </w:rPr>
        <w:t>果这些</w:t>
      </w:r>
      <w:proofErr w:type="gramEnd"/>
      <w:r w:rsidRPr="005D4FA3">
        <w:rPr>
          <w:rFonts w:ascii="华文楷体" w:eastAsia="华文楷体" w:hAnsi="华文楷体" w:hint="eastAsia"/>
          <w:sz w:val="28"/>
          <w:szCs w:val="28"/>
        </w:rPr>
        <w:t>都是绝对会</w:t>
      </w:r>
      <w:proofErr w:type="gramStart"/>
      <w:r w:rsidRPr="005D4FA3">
        <w:rPr>
          <w:rFonts w:ascii="华文楷体" w:eastAsia="华文楷体" w:hAnsi="华文楷体" w:hint="eastAsia"/>
          <w:sz w:val="28"/>
          <w:szCs w:val="28"/>
        </w:rPr>
        <w:t>次第次第</w:t>
      </w:r>
      <w:proofErr w:type="gramEnd"/>
      <w:r w:rsidRPr="005D4FA3">
        <w:rPr>
          <w:rFonts w:ascii="华文楷体" w:eastAsia="华文楷体" w:hAnsi="华文楷体" w:hint="eastAsia"/>
          <w:sz w:val="28"/>
          <w:szCs w:val="28"/>
        </w:rPr>
        <w:t>出现的。所以说如果</w:t>
      </w:r>
      <w:del w:id="545" w:author="S-Yansong" w:date="2016-01-07T15:09:00Z">
        <w:r w:rsidRPr="005D4FA3" w:rsidDel="00343947">
          <w:rPr>
            <w:rFonts w:ascii="华文楷体" w:eastAsia="华文楷体" w:hAnsi="华文楷体" w:hint="eastAsia"/>
            <w:sz w:val="28"/>
            <w:szCs w:val="28"/>
          </w:rPr>
          <w:delText>有了种子，</w:delText>
        </w:r>
      </w:del>
      <w:r w:rsidRPr="005D4FA3">
        <w:rPr>
          <w:rFonts w:ascii="华文楷体" w:eastAsia="华文楷体" w:hAnsi="华文楷体" w:hint="eastAsia"/>
          <w:sz w:val="28"/>
          <w:szCs w:val="28"/>
        </w:rPr>
        <w:t>有了烦恼的话，那么其他的一些痛苦，其他的业、痛苦都会产生的。</w:t>
      </w:r>
    </w:p>
    <w:p w:rsidR="00546B40" w:rsidRDefault="005D4FA3" w:rsidP="005D4FA3">
      <w:pPr>
        <w:ind w:firstLine="570"/>
        <w:rPr>
          <w:ins w:id="546" w:author="S-Yansong" w:date="2016-01-06T14:45:00Z"/>
          <w:rFonts w:ascii="华文楷体" w:eastAsia="华文楷体" w:hAnsi="华文楷体"/>
          <w:sz w:val="28"/>
          <w:szCs w:val="28"/>
        </w:rPr>
      </w:pPr>
      <w:r w:rsidRPr="005D4FA3">
        <w:rPr>
          <w:rFonts w:ascii="华文楷体" w:eastAsia="华文楷体" w:hAnsi="华文楷体" w:hint="eastAsia"/>
          <w:sz w:val="28"/>
          <w:szCs w:val="28"/>
        </w:rPr>
        <w:t>那么“如龙”</w:t>
      </w:r>
      <w:ins w:id="547" w:author="S-Yansong" w:date="2016-01-07T15:09:00Z">
        <w:r w:rsidR="00343947">
          <w:rPr>
            <w:rFonts w:ascii="华文楷体" w:eastAsia="华文楷体" w:hAnsi="华文楷体" w:hint="eastAsia"/>
            <w:sz w:val="28"/>
            <w:szCs w:val="28"/>
          </w:rPr>
          <w:t>，</w:t>
        </w:r>
      </w:ins>
      <w:r w:rsidRPr="005D4FA3">
        <w:rPr>
          <w:rFonts w:ascii="华文楷体" w:eastAsia="华文楷体" w:hAnsi="华文楷体" w:hint="eastAsia"/>
          <w:sz w:val="28"/>
          <w:szCs w:val="28"/>
        </w:rPr>
        <w:t>就好像这个龙一样，那么这个龙是一切大海的来源。那么如果有了龙就会有大海的出现。同样道理这个烦恼就像龙一样，如果有了烦恼，三有大海就不会干枯、就不会干涸。所以说像这样讲的时候，就是说烦恼犹如龙一样。</w:t>
      </w:r>
    </w:p>
    <w:p w:rsidR="00546B40" w:rsidRDefault="005D4FA3" w:rsidP="00091385">
      <w:pPr>
        <w:ind w:firstLine="570"/>
        <w:rPr>
          <w:ins w:id="548" w:author="S-Yansong" w:date="2016-01-06T14:47:00Z"/>
          <w:rFonts w:ascii="华文楷体" w:eastAsia="华文楷体" w:hAnsi="华文楷体"/>
          <w:sz w:val="28"/>
          <w:szCs w:val="28"/>
        </w:rPr>
      </w:pPr>
      <w:proofErr w:type="gramStart"/>
      <w:r w:rsidRPr="005D4FA3">
        <w:rPr>
          <w:rFonts w:ascii="华文楷体" w:eastAsia="华文楷体" w:hAnsi="华文楷体" w:hint="eastAsia"/>
          <w:sz w:val="28"/>
          <w:szCs w:val="28"/>
        </w:rPr>
        <w:t>后面讲如树根</w:t>
      </w:r>
      <w:proofErr w:type="gramEnd"/>
      <w:r w:rsidRPr="005D4FA3">
        <w:rPr>
          <w:rFonts w:ascii="华文楷体" w:eastAsia="华文楷体" w:hAnsi="华文楷体" w:hint="eastAsia"/>
          <w:sz w:val="28"/>
          <w:szCs w:val="28"/>
        </w:rPr>
        <w:t>，就好像烦恼就像树根一样。如果树根存在，那么后面的这样一种枝、叶、花果等等也会出现。所以如果有了烦恼，其他的业和痛苦就是说没有办法斩除的，那就会不断、不间断地生长。烦恼就像糠秕一样，那么糠秕就是说没有去掉外皮的这个果实</w:t>
      </w:r>
      <w:del w:id="549" w:author="S-Yansong" w:date="2016-01-06T14:48:00Z">
        <w:r w:rsidRPr="005D4FA3" w:rsidDel="00091385">
          <w:rPr>
            <w:rFonts w:ascii="华文楷体" w:eastAsia="华文楷体" w:hAnsi="华文楷体" w:hint="eastAsia"/>
            <w:sz w:val="28"/>
            <w:szCs w:val="28"/>
          </w:rPr>
          <w:delText>，</w:delText>
        </w:r>
      </w:del>
      <w:ins w:id="550" w:author="S-Yansong" w:date="2016-01-06T14:48:00Z">
        <w:r w:rsidR="00091385">
          <w:rPr>
            <w:rFonts w:ascii="华文楷体" w:eastAsia="华文楷体" w:hAnsi="华文楷体" w:hint="eastAsia"/>
            <w:sz w:val="28"/>
            <w:szCs w:val="28"/>
          </w:rPr>
          <w:t>。</w:t>
        </w:r>
      </w:ins>
      <w:r w:rsidRPr="005D4FA3">
        <w:rPr>
          <w:rFonts w:ascii="华文楷体" w:eastAsia="华文楷体" w:hAnsi="华文楷体" w:hint="eastAsia"/>
          <w:sz w:val="28"/>
          <w:szCs w:val="28"/>
        </w:rPr>
        <w:t>比如说稻谷。那么如果你已经把外面的这样一种外皮、把这个</w:t>
      </w:r>
      <w:proofErr w:type="gramStart"/>
      <w:r w:rsidRPr="005D4FA3">
        <w:rPr>
          <w:rFonts w:ascii="华文楷体" w:eastAsia="华文楷体" w:hAnsi="华文楷体" w:hint="eastAsia"/>
          <w:sz w:val="28"/>
          <w:szCs w:val="28"/>
        </w:rPr>
        <w:t>糠</w:t>
      </w:r>
      <w:proofErr w:type="gramEnd"/>
      <w:r w:rsidRPr="005D4FA3">
        <w:rPr>
          <w:rFonts w:ascii="华文楷体" w:eastAsia="华文楷体" w:hAnsi="华文楷体" w:hint="eastAsia"/>
          <w:sz w:val="28"/>
          <w:szCs w:val="28"/>
        </w:rPr>
        <w:t>已经去掉之后，单单靠里面的这个大米它没有办法发芽了。但是如果说是有外面的一层皮，有这样糠秕的存在，这个种下去之后它就会发芽。</w:t>
      </w:r>
      <w:del w:id="551" w:author="S-Yansong" w:date="2016-01-07T15:10:00Z">
        <w:r w:rsidRPr="005D4FA3" w:rsidDel="00343947">
          <w:rPr>
            <w:rFonts w:ascii="华文楷体" w:eastAsia="华文楷体" w:hAnsi="华文楷体" w:hint="eastAsia"/>
            <w:sz w:val="28"/>
            <w:szCs w:val="28"/>
          </w:rPr>
          <w:delText>这个</w:delText>
        </w:r>
      </w:del>
      <w:ins w:id="552" w:author="S-Yansong" w:date="2016-01-07T15:10:00Z">
        <w:r w:rsidR="00343947">
          <w:rPr>
            <w:rFonts w:ascii="华文楷体" w:eastAsia="华文楷体" w:hAnsi="华文楷体" w:hint="eastAsia"/>
            <w:sz w:val="28"/>
            <w:szCs w:val="28"/>
          </w:rPr>
          <w:t>所以</w:t>
        </w:r>
      </w:ins>
      <w:r w:rsidRPr="005D4FA3">
        <w:rPr>
          <w:rFonts w:ascii="华文楷体" w:eastAsia="华文楷体" w:hAnsi="华文楷体" w:hint="eastAsia"/>
          <w:sz w:val="28"/>
          <w:szCs w:val="28"/>
        </w:rPr>
        <w:t>烦恼就像没有去掉外皮的果实一样、没有去掉外皮的这些谷物</w:t>
      </w:r>
      <w:proofErr w:type="gramStart"/>
      <w:r w:rsidRPr="005D4FA3">
        <w:rPr>
          <w:rFonts w:ascii="华文楷体" w:eastAsia="华文楷体" w:hAnsi="华文楷体" w:hint="eastAsia"/>
          <w:sz w:val="28"/>
          <w:szCs w:val="28"/>
        </w:rPr>
        <w:t>等等种</w:t>
      </w:r>
      <w:proofErr w:type="gramEnd"/>
      <w:r w:rsidRPr="005D4FA3">
        <w:rPr>
          <w:rFonts w:ascii="华文楷体" w:eastAsia="华文楷体" w:hAnsi="华文楷体" w:hint="eastAsia"/>
          <w:sz w:val="28"/>
          <w:szCs w:val="28"/>
        </w:rPr>
        <w:t>了下去之后还是会发芽的。所以说这个方面讲到的时候就是说“如龙树根与糠秕”的意思，就是说主要是</w:t>
      </w:r>
      <w:proofErr w:type="gramStart"/>
      <w:r w:rsidRPr="005D4FA3">
        <w:rPr>
          <w:rFonts w:ascii="华文楷体" w:eastAsia="华文楷体" w:hAnsi="华文楷体" w:hint="eastAsia"/>
          <w:sz w:val="28"/>
          <w:szCs w:val="28"/>
        </w:rPr>
        <w:t>说明业</w:t>
      </w:r>
      <w:proofErr w:type="gramEnd"/>
      <w:r w:rsidRPr="005D4FA3">
        <w:rPr>
          <w:rFonts w:ascii="华文楷体" w:eastAsia="华文楷体" w:hAnsi="华文楷体" w:hint="eastAsia"/>
          <w:sz w:val="28"/>
          <w:szCs w:val="28"/>
        </w:rPr>
        <w:t>和痛苦的根本就是烦恼。那么</w:t>
      </w:r>
      <w:proofErr w:type="gramStart"/>
      <w:r w:rsidRPr="005D4FA3">
        <w:rPr>
          <w:rFonts w:ascii="华文楷体" w:eastAsia="华文楷体" w:hAnsi="华文楷体" w:hint="eastAsia"/>
          <w:sz w:val="28"/>
          <w:szCs w:val="28"/>
        </w:rPr>
        <w:t>既然业</w:t>
      </w:r>
      <w:proofErr w:type="gramEnd"/>
      <w:r w:rsidRPr="005D4FA3">
        <w:rPr>
          <w:rFonts w:ascii="华文楷体" w:eastAsia="华文楷体" w:hAnsi="华文楷体" w:hint="eastAsia"/>
          <w:sz w:val="28"/>
          <w:szCs w:val="28"/>
        </w:rPr>
        <w:t>和痛苦的根本是烦恼，那么烦恼的根本是什么呢？</w:t>
      </w:r>
    </w:p>
    <w:p w:rsidR="00546B40" w:rsidRDefault="005D4FA3" w:rsidP="005D4FA3">
      <w:pPr>
        <w:ind w:firstLine="570"/>
        <w:rPr>
          <w:ins w:id="553" w:author="S-Yansong" w:date="2016-01-06T14:47:00Z"/>
          <w:rFonts w:ascii="华文楷体" w:eastAsia="华文楷体" w:hAnsi="华文楷体"/>
          <w:sz w:val="28"/>
          <w:szCs w:val="28"/>
        </w:rPr>
      </w:pPr>
      <w:r w:rsidRPr="005D4FA3">
        <w:rPr>
          <w:rFonts w:ascii="华文楷体" w:eastAsia="华文楷体" w:hAnsi="华文楷体" w:hint="eastAsia"/>
          <w:sz w:val="28"/>
          <w:szCs w:val="28"/>
        </w:rPr>
        <w:t>下面讲</w:t>
      </w:r>
      <w:ins w:id="554" w:author="S-Yansong" w:date="2016-01-06T14:47:00Z">
        <w:r w:rsidR="00546B40">
          <w:rPr>
            <w:rFonts w:ascii="华文楷体" w:eastAsia="华文楷体" w:hAnsi="华文楷体" w:hint="eastAsia"/>
            <w:sz w:val="28"/>
            <w:szCs w:val="28"/>
          </w:rPr>
          <w:t>：</w:t>
        </w:r>
      </w:ins>
    </w:p>
    <w:p w:rsidR="00546B40" w:rsidRPr="00546B40" w:rsidRDefault="00546B40" w:rsidP="005D4FA3">
      <w:pPr>
        <w:ind w:firstLine="570"/>
        <w:rPr>
          <w:ins w:id="555" w:author="S-Yansong" w:date="2016-01-06T14:47:00Z"/>
          <w:rFonts w:asciiTheme="minorEastAsia" w:hAnsiTheme="minorEastAsia"/>
          <w:sz w:val="28"/>
          <w:szCs w:val="28"/>
          <w:rPrChange w:id="556" w:author="S-Yansong" w:date="2016-01-06T14:48:00Z">
            <w:rPr>
              <w:ins w:id="557" w:author="S-Yansong" w:date="2016-01-06T14:47:00Z"/>
              <w:rFonts w:ascii="华文楷体" w:eastAsia="华文楷体" w:hAnsi="华文楷体"/>
              <w:sz w:val="28"/>
              <w:szCs w:val="28"/>
            </w:rPr>
          </w:rPrChange>
        </w:rPr>
      </w:pPr>
      <w:ins w:id="558" w:author="S-Yansong" w:date="2016-01-06T14:47:00Z">
        <w:r w:rsidRPr="00546B40">
          <w:rPr>
            <w:rFonts w:asciiTheme="minorEastAsia" w:hAnsiTheme="minorEastAsia" w:hint="eastAsia"/>
            <w:sz w:val="28"/>
            <w:szCs w:val="28"/>
            <w:rPrChange w:id="559" w:author="S-Yansong" w:date="2016-01-06T14:48:00Z">
              <w:rPr>
                <w:rFonts w:ascii="华文楷体" w:eastAsia="华文楷体" w:hAnsi="华文楷体" w:hint="eastAsia"/>
                <w:sz w:val="28"/>
                <w:szCs w:val="28"/>
              </w:rPr>
            </w:rPrChange>
          </w:rPr>
          <w:t>【</w:t>
        </w:r>
      </w:ins>
      <w:r w:rsidR="005D4FA3" w:rsidRPr="00546B40">
        <w:rPr>
          <w:rFonts w:asciiTheme="minorEastAsia" w:hAnsiTheme="minorEastAsia" w:hint="eastAsia"/>
          <w:sz w:val="28"/>
          <w:szCs w:val="28"/>
          <w:rPrChange w:id="560" w:author="S-Yansong" w:date="2016-01-06T14:48:00Z">
            <w:rPr>
              <w:rFonts w:ascii="华文楷体" w:eastAsia="华文楷体" w:hAnsi="华文楷体" w:hint="eastAsia"/>
              <w:sz w:val="28"/>
              <w:szCs w:val="28"/>
            </w:rPr>
          </w:rPrChange>
        </w:rPr>
        <w:t>一切烦恼的根本</w:t>
      </w:r>
      <w:ins w:id="561" w:author="S-Yansong" w:date="2016-01-06T14:48:00Z">
        <w:r>
          <w:rPr>
            <w:rFonts w:asciiTheme="minorEastAsia" w:hAnsiTheme="minorEastAsia" w:hint="eastAsia"/>
            <w:sz w:val="28"/>
            <w:szCs w:val="28"/>
          </w:rPr>
          <w:t>即</w:t>
        </w:r>
      </w:ins>
      <w:del w:id="562" w:author="S-Yansong" w:date="2016-01-06T14:48:00Z">
        <w:r w:rsidR="005D4FA3" w:rsidRPr="00546B40" w:rsidDel="00546B40">
          <w:rPr>
            <w:rFonts w:asciiTheme="minorEastAsia" w:hAnsiTheme="minorEastAsia" w:hint="eastAsia"/>
            <w:sz w:val="28"/>
            <w:szCs w:val="28"/>
            <w:rPrChange w:id="563" w:author="S-Yansong" w:date="2016-01-06T14:48:00Z">
              <w:rPr>
                <w:rFonts w:ascii="华文楷体" w:eastAsia="华文楷体" w:hAnsi="华文楷体" w:hint="eastAsia"/>
                <w:sz w:val="28"/>
                <w:szCs w:val="28"/>
              </w:rPr>
            </w:rPrChange>
          </w:rPr>
          <w:delText>就</w:delText>
        </w:r>
      </w:del>
      <w:r w:rsidR="005D4FA3" w:rsidRPr="00546B40">
        <w:rPr>
          <w:rFonts w:asciiTheme="minorEastAsia" w:hAnsiTheme="minorEastAsia" w:hint="eastAsia"/>
          <w:sz w:val="28"/>
          <w:szCs w:val="28"/>
          <w:rPrChange w:id="564" w:author="S-Yansong" w:date="2016-01-06T14:48:00Z">
            <w:rPr>
              <w:rFonts w:ascii="华文楷体" w:eastAsia="华文楷体" w:hAnsi="华文楷体" w:hint="eastAsia"/>
              <w:sz w:val="28"/>
              <w:szCs w:val="28"/>
            </w:rPr>
          </w:rPrChange>
        </w:rPr>
        <w:t>是坏聚见。</w:t>
      </w:r>
      <w:ins w:id="565" w:author="S-Yansong" w:date="2016-01-06T14:48:00Z">
        <w:r w:rsidRPr="00546B40">
          <w:rPr>
            <w:rFonts w:asciiTheme="minorEastAsia" w:hAnsiTheme="minorEastAsia" w:hint="eastAsia"/>
            <w:sz w:val="28"/>
            <w:szCs w:val="28"/>
            <w:rPrChange w:id="566" w:author="S-Yansong" w:date="2016-01-06T14:48:00Z">
              <w:rPr>
                <w:rFonts w:ascii="华文楷体" w:eastAsia="华文楷体" w:hAnsi="华文楷体" w:hint="eastAsia"/>
                <w:sz w:val="28"/>
                <w:szCs w:val="28"/>
              </w:rPr>
            </w:rPrChange>
          </w:rPr>
          <w:t>】</w:t>
        </w:r>
      </w:ins>
    </w:p>
    <w:p w:rsidR="00546B40" w:rsidRDefault="005D4FA3" w:rsidP="005D4FA3">
      <w:pPr>
        <w:ind w:firstLine="570"/>
        <w:rPr>
          <w:ins w:id="567" w:author="S-Yansong" w:date="2016-01-06T14:48:00Z"/>
          <w:rFonts w:ascii="华文楷体" w:eastAsia="华文楷体" w:hAnsi="华文楷体"/>
          <w:sz w:val="28"/>
          <w:szCs w:val="28"/>
        </w:rPr>
      </w:pPr>
      <w:r w:rsidRPr="005D4FA3">
        <w:rPr>
          <w:rFonts w:ascii="华文楷体" w:eastAsia="华文楷体" w:hAnsi="华文楷体" w:hint="eastAsia"/>
          <w:sz w:val="28"/>
          <w:szCs w:val="28"/>
        </w:rPr>
        <w:t>所有的烦恼的来源就是这个俱生我见，就是这个</w:t>
      </w:r>
      <w:proofErr w:type="gramStart"/>
      <w:r w:rsidRPr="005D4FA3">
        <w:rPr>
          <w:rFonts w:ascii="华文楷体" w:eastAsia="华文楷体" w:hAnsi="华文楷体" w:hint="eastAsia"/>
          <w:sz w:val="28"/>
          <w:szCs w:val="28"/>
        </w:rPr>
        <w:t>坏聚见</w:t>
      </w:r>
      <w:proofErr w:type="gramEnd"/>
      <w:ins w:id="568" w:author="S-Yansong" w:date="2016-01-06T14:48:00Z">
        <w:r w:rsidR="00546B40">
          <w:rPr>
            <w:rFonts w:ascii="华文楷体" w:eastAsia="华文楷体" w:hAnsi="华文楷体" w:hint="eastAsia"/>
            <w:sz w:val="28"/>
            <w:szCs w:val="28"/>
          </w:rPr>
          <w:t>。</w:t>
        </w:r>
      </w:ins>
    </w:p>
    <w:p w:rsidR="00546B40" w:rsidRDefault="005D4FA3" w:rsidP="005D4FA3">
      <w:pPr>
        <w:ind w:firstLine="570"/>
        <w:rPr>
          <w:ins w:id="569" w:author="S-Yansong" w:date="2016-01-06T14:48:00Z"/>
          <w:rFonts w:ascii="华文楷体" w:eastAsia="华文楷体" w:hAnsi="华文楷体"/>
          <w:sz w:val="28"/>
          <w:szCs w:val="28"/>
        </w:rPr>
      </w:pPr>
      <w:del w:id="570" w:author="S-Yansong" w:date="2016-01-06T14:48:00Z">
        <w:r w:rsidRPr="005D4FA3" w:rsidDel="00546B40">
          <w:rPr>
            <w:rFonts w:ascii="华文楷体" w:eastAsia="华文楷体" w:hAnsi="华文楷体" w:hint="eastAsia"/>
            <w:sz w:val="28"/>
            <w:szCs w:val="28"/>
          </w:rPr>
          <w:lastRenderedPageBreak/>
          <w:delText>，</w:delText>
        </w:r>
      </w:del>
      <w:del w:id="571" w:author="S-Yansong" w:date="2016-01-07T15:11:00Z">
        <w:r w:rsidRPr="005D4FA3" w:rsidDel="00343947">
          <w:rPr>
            <w:rFonts w:ascii="华文楷体" w:eastAsia="华文楷体" w:hAnsi="华文楷体" w:hint="eastAsia"/>
            <w:sz w:val="28"/>
            <w:szCs w:val="28"/>
          </w:rPr>
          <w:delText>所以</w:delText>
        </w:r>
      </w:del>
      <w:ins w:id="572" w:author="S-Yansong" w:date="2016-01-06T14:48:00Z">
        <w:r w:rsidR="00546B40" w:rsidRPr="00546B40">
          <w:rPr>
            <w:rFonts w:asciiTheme="minorEastAsia" w:hAnsiTheme="minorEastAsia" w:hint="eastAsia"/>
            <w:sz w:val="28"/>
            <w:szCs w:val="28"/>
            <w:rPrChange w:id="573" w:author="S-Yansong" w:date="2016-01-06T14:48:00Z">
              <w:rPr>
                <w:rFonts w:ascii="华文楷体" w:eastAsia="华文楷体" w:hAnsi="华文楷体" w:hint="eastAsia"/>
                <w:sz w:val="28"/>
                <w:szCs w:val="28"/>
              </w:rPr>
            </w:rPrChange>
          </w:rPr>
          <w:t>【</w:t>
        </w:r>
      </w:ins>
      <w:r w:rsidRPr="00546B40">
        <w:rPr>
          <w:rFonts w:asciiTheme="minorEastAsia" w:hAnsiTheme="minorEastAsia" w:hint="eastAsia"/>
          <w:sz w:val="28"/>
          <w:szCs w:val="28"/>
          <w:rPrChange w:id="574" w:author="S-Yansong" w:date="2016-01-06T14:48:00Z">
            <w:rPr>
              <w:rFonts w:ascii="华文楷体" w:eastAsia="华文楷体" w:hAnsi="华文楷体" w:hint="eastAsia"/>
              <w:sz w:val="28"/>
              <w:szCs w:val="28"/>
            </w:rPr>
          </w:rPrChange>
        </w:rPr>
        <w:t>如云：“一切过患之根本”。</w:t>
      </w:r>
      <w:ins w:id="575" w:author="S-Yansong" w:date="2016-01-06T14:48:00Z">
        <w:r w:rsidR="00546B40" w:rsidRPr="00546B40">
          <w:rPr>
            <w:rFonts w:asciiTheme="minorEastAsia" w:hAnsiTheme="minorEastAsia" w:hint="eastAsia"/>
            <w:sz w:val="28"/>
            <w:szCs w:val="28"/>
            <w:rPrChange w:id="576" w:author="S-Yansong" w:date="2016-01-06T14:48:00Z">
              <w:rPr>
                <w:rFonts w:ascii="华文楷体" w:eastAsia="华文楷体" w:hAnsi="华文楷体" w:hint="eastAsia"/>
                <w:sz w:val="28"/>
                <w:szCs w:val="28"/>
              </w:rPr>
            </w:rPrChange>
          </w:rPr>
          <w:t>】</w:t>
        </w:r>
      </w:ins>
    </w:p>
    <w:p w:rsidR="00343947" w:rsidRDefault="005D4FA3" w:rsidP="00343947">
      <w:pPr>
        <w:ind w:firstLine="570"/>
        <w:rPr>
          <w:ins w:id="577" w:author="S-Yansong" w:date="2016-01-07T15:13:00Z"/>
          <w:rFonts w:ascii="华文楷体" w:eastAsia="华文楷体" w:hAnsi="华文楷体" w:hint="eastAsia"/>
          <w:sz w:val="28"/>
          <w:szCs w:val="28"/>
        </w:rPr>
      </w:pPr>
      <w:r w:rsidRPr="005D4FA3">
        <w:rPr>
          <w:rFonts w:ascii="华文楷体" w:eastAsia="华文楷体" w:hAnsi="华文楷体" w:hint="eastAsia"/>
          <w:sz w:val="28"/>
          <w:szCs w:val="28"/>
        </w:rPr>
        <w:t>所有过患的根本就是这样一种这个</w:t>
      </w:r>
      <w:proofErr w:type="gramStart"/>
      <w:r w:rsidRPr="005D4FA3">
        <w:rPr>
          <w:rFonts w:ascii="华文楷体" w:eastAsia="华文楷体" w:hAnsi="华文楷体" w:hint="eastAsia"/>
          <w:sz w:val="28"/>
          <w:szCs w:val="28"/>
        </w:rPr>
        <w:t>坏聚见</w:t>
      </w:r>
      <w:proofErr w:type="gramEnd"/>
      <w:r w:rsidRPr="005D4FA3">
        <w:rPr>
          <w:rFonts w:ascii="华文楷体" w:eastAsia="华文楷体" w:hAnsi="华文楷体" w:hint="eastAsia"/>
          <w:sz w:val="28"/>
          <w:szCs w:val="28"/>
        </w:rPr>
        <w:t>，《入中论》当中讲“慧见烦恼诸过患，皆从萨迦耶见生，由了知我是彼境，故瑜伽师先破我。”那么在讲这样一种这个人无我空性的时候也是提到这个问题，就是说智慧者见到了一切的烦恼等</w:t>
      </w:r>
      <w:proofErr w:type="gramStart"/>
      <w:r w:rsidRPr="005D4FA3">
        <w:rPr>
          <w:rFonts w:ascii="华文楷体" w:eastAsia="华文楷体" w:hAnsi="华文楷体" w:hint="eastAsia"/>
          <w:sz w:val="28"/>
          <w:szCs w:val="28"/>
        </w:rPr>
        <w:t>诸过患都是</w:t>
      </w:r>
      <w:proofErr w:type="gramEnd"/>
      <w:r w:rsidRPr="005D4FA3">
        <w:rPr>
          <w:rFonts w:ascii="华文楷体" w:eastAsia="华文楷体" w:hAnsi="华文楷体" w:hint="eastAsia"/>
          <w:sz w:val="28"/>
          <w:szCs w:val="28"/>
        </w:rPr>
        <w:t>从萨迦耶见，也就是说全都是从</w:t>
      </w:r>
      <w:proofErr w:type="gramStart"/>
      <w:r w:rsidRPr="005D4FA3">
        <w:rPr>
          <w:rFonts w:ascii="华文楷体" w:eastAsia="华文楷体" w:hAnsi="华文楷体" w:hint="eastAsia"/>
          <w:sz w:val="28"/>
          <w:szCs w:val="28"/>
        </w:rPr>
        <w:t>坏聚见</w:t>
      </w:r>
      <w:proofErr w:type="gramEnd"/>
      <w:r w:rsidRPr="005D4FA3">
        <w:rPr>
          <w:rFonts w:ascii="华文楷体" w:eastAsia="华文楷体" w:hAnsi="华文楷体" w:hint="eastAsia"/>
          <w:sz w:val="28"/>
          <w:szCs w:val="28"/>
        </w:rPr>
        <w:t>而产生的。所以说就是说为了灭掉萨迦耶见，又观察到这个萨迦</w:t>
      </w:r>
      <w:proofErr w:type="gramStart"/>
      <w:r w:rsidRPr="005D4FA3">
        <w:rPr>
          <w:rFonts w:ascii="华文楷体" w:eastAsia="华文楷体" w:hAnsi="华文楷体" w:hint="eastAsia"/>
          <w:sz w:val="28"/>
          <w:szCs w:val="28"/>
        </w:rPr>
        <w:t>耶见所境就是</w:t>
      </w:r>
      <w:proofErr w:type="gramEnd"/>
      <w:r w:rsidRPr="005D4FA3">
        <w:rPr>
          <w:rFonts w:ascii="华文楷体" w:eastAsia="华文楷体" w:hAnsi="华文楷体" w:hint="eastAsia"/>
          <w:sz w:val="28"/>
          <w:szCs w:val="28"/>
        </w:rPr>
        <w:t>个“我”。所以说为了灭掉我执，首先断“我”就是有这样一种说法的。</w:t>
      </w:r>
    </w:p>
    <w:p w:rsidR="00091385" w:rsidRDefault="005D4FA3" w:rsidP="005D4FA3">
      <w:pPr>
        <w:ind w:firstLine="570"/>
        <w:rPr>
          <w:ins w:id="578" w:author="S-Yansong" w:date="2016-01-06T14:52:00Z"/>
          <w:rFonts w:ascii="华文楷体" w:eastAsia="华文楷体" w:hAnsi="华文楷体"/>
          <w:sz w:val="28"/>
          <w:szCs w:val="28"/>
        </w:rPr>
      </w:pPr>
      <w:r w:rsidRPr="005D4FA3">
        <w:rPr>
          <w:rFonts w:ascii="华文楷体" w:eastAsia="华文楷体" w:hAnsi="华文楷体" w:hint="eastAsia"/>
          <w:sz w:val="28"/>
          <w:szCs w:val="28"/>
        </w:rPr>
        <w:t>好，这个以上就把它这个作用，</w:t>
      </w:r>
      <w:ins w:id="579" w:author="S-Yansong" w:date="2016-01-07T15:14:00Z">
        <w:r w:rsidR="00343947">
          <w:rPr>
            <w:rFonts w:ascii="华文楷体" w:eastAsia="华文楷体" w:hAnsi="华文楷体" w:hint="eastAsia"/>
            <w:sz w:val="28"/>
            <w:szCs w:val="28"/>
          </w:rPr>
          <w:t>作用</w:t>
        </w:r>
      </w:ins>
      <w:del w:id="580" w:author="S-Yansong" w:date="2016-01-07T15:14:00Z">
        <w:r w:rsidRPr="005D4FA3" w:rsidDel="00343947">
          <w:rPr>
            <w:rFonts w:ascii="华文楷体" w:eastAsia="华文楷体" w:hAnsi="华文楷体" w:hint="eastAsia"/>
            <w:sz w:val="28"/>
            <w:szCs w:val="28"/>
          </w:rPr>
          <w:delText>这论</w:delText>
        </w:r>
      </w:del>
      <w:r w:rsidRPr="005D4FA3">
        <w:rPr>
          <w:rFonts w:ascii="华文楷体" w:eastAsia="华文楷体" w:hAnsi="华文楷体" w:hint="eastAsia"/>
          <w:sz w:val="28"/>
          <w:szCs w:val="28"/>
        </w:rPr>
        <w:t>当中</w:t>
      </w:r>
      <w:del w:id="581" w:author="S-Yansong" w:date="2016-01-07T15:14:00Z">
        <w:r w:rsidRPr="005D4FA3" w:rsidDel="00343947">
          <w:rPr>
            <w:rFonts w:ascii="华文楷体" w:eastAsia="华文楷体" w:hAnsi="华文楷体" w:hint="eastAsia"/>
            <w:sz w:val="28"/>
            <w:szCs w:val="28"/>
          </w:rPr>
          <w:delText>【18：17】</w:delText>
        </w:r>
      </w:del>
      <w:ins w:id="582" w:author="S-Yansong" w:date="2016-01-07T15:14:00Z">
        <w:r w:rsidR="00343947">
          <w:rPr>
            <w:rFonts w:ascii="华文楷体" w:eastAsia="华文楷体" w:hAnsi="华文楷体" w:hint="eastAsia"/>
            <w:sz w:val="28"/>
            <w:szCs w:val="28"/>
          </w:rPr>
          <w:t>或</w:t>
        </w:r>
      </w:ins>
      <w:r w:rsidRPr="005D4FA3">
        <w:rPr>
          <w:rFonts w:ascii="华文楷体" w:eastAsia="华文楷体" w:hAnsi="华文楷体" w:hint="eastAsia"/>
          <w:sz w:val="28"/>
          <w:szCs w:val="28"/>
        </w:rPr>
        <w:t>就讲这个烦恼它是从哪个地方产生</w:t>
      </w:r>
      <w:del w:id="583" w:author="S-Yansong" w:date="2016-01-07T15:14:00Z">
        <w:r w:rsidRPr="005D4FA3" w:rsidDel="00343947">
          <w:rPr>
            <w:rFonts w:ascii="华文楷体" w:eastAsia="华文楷体" w:hAnsi="华文楷体" w:hint="eastAsia"/>
            <w:sz w:val="28"/>
            <w:szCs w:val="28"/>
          </w:rPr>
          <w:delText>、</w:delText>
        </w:r>
      </w:del>
      <w:ins w:id="584" w:author="S-Yansong" w:date="2016-01-07T15:14:00Z">
        <w:r w:rsidR="00343947">
          <w:rPr>
            <w:rFonts w:ascii="华文楷体" w:eastAsia="华文楷体" w:hAnsi="华文楷体" w:hint="eastAsia"/>
            <w:sz w:val="28"/>
            <w:szCs w:val="28"/>
          </w:rPr>
          <w:t>呢？</w:t>
        </w:r>
      </w:ins>
      <w:r w:rsidRPr="005D4FA3">
        <w:rPr>
          <w:rFonts w:ascii="华文楷体" w:eastAsia="华文楷体" w:hAnsi="华文楷体" w:hint="eastAsia"/>
          <w:sz w:val="28"/>
          <w:szCs w:val="28"/>
        </w:rPr>
        <w:t>业从哪里产生</w:t>
      </w:r>
      <w:ins w:id="585" w:author="S-Yansong" w:date="2016-01-07T15:14:00Z">
        <w:r w:rsidR="00343947">
          <w:rPr>
            <w:rFonts w:ascii="华文楷体" w:eastAsia="华文楷体" w:hAnsi="华文楷体" w:hint="eastAsia"/>
            <w:sz w:val="28"/>
            <w:szCs w:val="28"/>
          </w:rPr>
          <w:t>的呢？</w:t>
        </w:r>
      </w:ins>
      <w:del w:id="586" w:author="S-Yansong" w:date="2016-01-07T15:14:00Z">
        <w:r w:rsidRPr="005D4FA3" w:rsidDel="00343947">
          <w:rPr>
            <w:rFonts w:ascii="华文楷体" w:eastAsia="华文楷体" w:hAnsi="华文楷体" w:hint="eastAsia"/>
            <w:sz w:val="28"/>
            <w:szCs w:val="28"/>
          </w:rPr>
          <w:delText>，</w:delText>
        </w:r>
      </w:del>
      <w:r w:rsidRPr="005D4FA3">
        <w:rPr>
          <w:rFonts w:ascii="华文楷体" w:eastAsia="华文楷体" w:hAnsi="华文楷体" w:hint="eastAsia"/>
          <w:sz w:val="28"/>
          <w:szCs w:val="28"/>
        </w:rPr>
        <w:t>就是</w:t>
      </w:r>
      <w:proofErr w:type="gramStart"/>
      <w:r w:rsidRPr="005D4FA3">
        <w:rPr>
          <w:rFonts w:ascii="华文楷体" w:eastAsia="华文楷体" w:hAnsi="华文楷体" w:hint="eastAsia"/>
          <w:sz w:val="28"/>
          <w:szCs w:val="28"/>
        </w:rPr>
        <w:t>从我执而</w:t>
      </w:r>
      <w:proofErr w:type="gramEnd"/>
      <w:r w:rsidRPr="005D4FA3">
        <w:rPr>
          <w:rFonts w:ascii="华文楷体" w:eastAsia="华文楷体" w:hAnsi="华文楷体" w:hint="eastAsia"/>
          <w:sz w:val="28"/>
          <w:szCs w:val="28"/>
        </w:rPr>
        <w:t>产生的。那么对于这个</w:t>
      </w:r>
      <w:proofErr w:type="gramStart"/>
      <w:r w:rsidRPr="005D4FA3">
        <w:rPr>
          <w:rFonts w:ascii="华文楷体" w:eastAsia="华文楷体" w:hAnsi="华文楷体" w:hint="eastAsia"/>
          <w:sz w:val="28"/>
          <w:szCs w:val="28"/>
        </w:rPr>
        <w:t>我执能不能够断</w:t>
      </w:r>
      <w:proofErr w:type="gramEnd"/>
      <w:r w:rsidRPr="005D4FA3">
        <w:rPr>
          <w:rFonts w:ascii="华文楷体" w:eastAsia="华文楷体" w:hAnsi="华文楷体" w:hint="eastAsia"/>
          <w:sz w:val="28"/>
          <w:szCs w:val="28"/>
        </w:rPr>
        <w:t>除呢？既然找到了根本能不能断除呢？下面就是通过问答的方式来继续宣说的。</w:t>
      </w:r>
    </w:p>
    <w:p w:rsidR="00091385" w:rsidRDefault="00091385" w:rsidP="005D4FA3">
      <w:pPr>
        <w:ind w:firstLine="570"/>
        <w:rPr>
          <w:ins w:id="587" w:author="S-Yansong" w:date="2016-01-06T14:52:00Z"/>
          <w:rFonts w:ascii="华文楷体" w:eastAsia="华文楷体" w:hAnsi="华文楷体"/>
          <w:sz w:val="28"/>
          <w:szCs w:val="28"/>
        </w:rPr>
      </w:pPr>
      <w:ins w:id="588" w:author="S-Yansong" w:date="2016-01-06T14:52:00Z">
        <w:r>
          <w:rPr>
            <w:rFonts w:ascii="华文楷体" w:eastAsia="华文楷体" w:hAnsi="华文楷体" w:hint="eastAsia"/>
            <w:sz w:val="28"/>
            <w:szCs w:val="28"/>
          </w:rPr>
          <w:t>【</w:t>
        </w:r>
      </w:ins>
      <w:r w:rsidR="005D4FA3" w:rsidRPr="00091385">
        <w:rPr>
          <w:rFonts w:asciiTheme="minorEastAsia" w:hAnsiTheme="minorEastAsia" w:hint="eastAsia"/>
          <w:sz w:val="28"/>
          <w:szCs w:val="28"/>
          <w:rPrChange w:id="589" w:author="S-Yansong" w:date="2016-01-06T14:52:00Z">
            <w:rPr>
              <w:rFonts w:ascii="华文楷体" w:eastAsia="华文楷体" w:hAnsi="华文楷体" w:hint="eastAsia"/>
              <w:sz w:val="28"/>
              <w:szCs w:val="28"/>
            </w:rPr>
          </w:rPrChange>
        </w:rPr>
        <w:t>如果有人心怀这样的疑问</w:t>
      </w:r>
      <w:ins w:id="590" w:author="S-Yansong" w:date="2016-01-06T14:52:00Z">
        <w:r w:rsidRPr="00091385">
          <w:rPr>
            <w:rFonts w:asciiTheme="minorEastAsia" w:hAnsiTheme="minorEastAsia" w:hint="eastAsia"/>
            <w:sz w:val="28"/>
            <w:szCs w:val="28"/>
            <w:rPrChange w:id="591" w:author="S-Yansong" w:date="2016-01-06T14:52:00Z">
              <w:rPr>
                <w:rFonts w:ascii="华文楷体" w:eastAsia="华文楷体" w:hAnsi="华文楷体" w:hint="eastAsia"/>
                <w:sz w:val="28"/>
                <w:szCs w:val="28"/>
              </w:rPr>
            </w:rPrChange>
          </w:rPr>
          <w:t>：</w:t>
        </w:r>
      </w:ins>
      <w:del w:id="592" w:author="S-Yansong" w:date="2016-01-06T14:52:00Z">
        <w:r w:rsidR="005D4FA3" w:rsidRPr="00091385" w:rsidDel="00091385">
          <w:rPr>
            <w:rFonts w:asciiTheme="minorEastAsia" w:hAnsiTheme="minorEastAsia" w:hint="eastAsia"/>
            <w:sz w:val="28"/>
            <w:szCs w:val="28"/>
            <w:rPrChange w:id="593" w:author="S-Yansong" w:date="2016-01-06T14:52:00Z">
              <w:rPr>
                <w:rFonts w:ascii="华文楷体" w:eastAsia="华文楷体" w:hAnsi="华文楷体" w:hint="eastAsia"/>
                <w:sz w:val="28"/>
                <w:szCs w:val="28"/>
              </w:rPr>
            </w:rPrChange>
          </w:rPr>
          <w:delText>，</w:delText>
        </w:r>
      </w:del>
      <w:r w:rsidR="005D4FA3" w:rsidRPr="00091385">
        <w:rPr>
          <w:rFonts w:asciiTheme="minorEastAsia" w:hAnsiTheme="minorEastAsia" w:hint="eastAsia"/>
          <w:sz w:val="28"/>
          <w:szCs w:val="28"/>
          <w:rPrChange w:id="594" w:author="S-Yansong" w:date="2016-01-06T14:52:00Z">
            <w:rPr>
              <w:rFonts w:ascii="华文楷体" w:eastAsia="华文楷体" w:hAnsi="华文楷体" w:hint="eastAsia"/>
              <w:sz w:val="28"/>
              <w:szCs w:val="28"/>
            </w:rPr>
          </w:rPrChange>
        </w:rPr>
        <w:t>对于</w:t>
      </w:r>
      <w:ins w:id="595" w:author="S-Yansong" w:date="2016-01-06T14:52:00Z">
        <w:r w:rsidRPr="00091385">
          <w:rPr>
            <w:rFonts w:asciiTheme="minorEastAsia" w:hAnsiTheme="minorEastAsia" w:hint="eastAsia"/>
            <w:sz w:val="28"/>
            <w:szCs w:val="28"/>
            <w:rPrChange w:id="596" w:author="S-Yansong" w:date="2016-01-06T14:52:00Z">
              <w:rPr>
                <w:rFonts w:ascii="华文楷体" w:eastAsia="华文楷体" w:hAnsi="华文楷体" w:hint="eastAsia"/>
                <w:sz w:val="28"/>
                <w:szCs w:val="28"/>
              </w:rPr>
            </w:rPrChange>
          </w:rPr>
          <w:t>（</w:t>
        </w:r>
      </w:ins>
      <w:r w:rsidR="005D4FA3" w:rsidRPr="00091385">
        <w:rPr>
          <w:rFonts w:asciiTheme="minorEastAsia" w:hAnsiTheme="minorEastAsia" w:hint="eastAsia"/>
          <w:sz w:val="28"/>
          <w:szCs w:val="28"/>
          <w:rPrChange w:id="597" w:author="S-Yansong" w:date="2016-01-06T14:52:00Z">
            <w:rPr>
              <w:rFonts w:ascii="华文楷体" w:eastAsia="华文楷体" w:hAnsi="华文楷体" w:hint="eastAsia"/>
              <w:sz w:val="28"/>
              <w:szCs w:val="28"/>
            </w:rPr>
          </w:rPrChange>
        </w:rPr>
        <w:t>坏聚见</w:t>
      </w:r>
      <w:ins w:id="598" w:author="S-Yansong" w:date="2016-01-06T14:52:00Z">
        <w:r w:rsidRPr="00091385">
          <w:rPr>
            <w:rFonts w:asciiTheme="minorEastAsia" w:hAnsiTheme="minorEastAsia" w:hint="eastAsia"/>
            <w:sz w:val="28"/>
            <w:szCs w:val="28"/>
            <w:rPrChange w:id="599" w:author="S-Yansong" w:date="2016-01-06T14:52:00Z">
              <w:rPr>
                <w:rFonts w:ascii="华文楷体" w:eastAsia="华文楷体" w:hAnsi="华文楷体" w:hint="eastAsia"/>
                <w:sz w:val="28"/>
                <w:szCs w:val="28"/>
              </w:rPr>
            </w:rPrChange>
          </w:rPr>
          <w:t>）</w:t>
        </w:r>
      </w:ins>
      <w:r w:rsidR="005D4FA3" w:rsidRPr="00091385">
        <w:rPr>
          <w:rFonts w:asciiTheme="minorEastAsia" w:hAnsiTheme="minorEastAsia" w:hint="eastAsia"/>
          <w:sz w:val="28"/>
          <w:szCs w:val="28"/>
          <w:rPrChange w:id="600" w:author="S-Yansong" w:date="2016-01-06T14:52:00Z">
            <w:rPr>
              <w:rFonts w:ascii="华文楷体" w:eastAsia="华文楷体" w:hAnsi="华文楷体" w:hint="eastAsia"/>
              <w:sz w:val="28"/>
              <w:szCs w:val="28"/>
            </w:rPr>
          </w:rPrChange>
        </w:rPr>
        <w:t>这一根本</w:t>
      </w:r>
      <w:ins w:id="601" w:author="S-Yansong" w:date="2016-01-06T14:52:00Z">
        <w:r w:rsidRPr="00091385">
          <w:rPr>
            <w:rFonts w:asciiTheme="minorEastAsia" w:hAnsiTheme="minorEastAsia" w:hint="eastAsia"/>
            <w:sz w:val="28"/>
            <w:szCs w:val="28"/>
            <w:rPrChange w:id="602" w:author="S-Yansong" w:date="2016-01-06T14:52:00Z">
              <w:rPr>
                <w:rFonts w:ascii="华文楷体" w:eastAsia="华文楷体" w:hAnsi="华文楷体" w:hint="eastAsia"/>
                <w:sz w:val="28"/>
                <w:szCs w:val="28"/>
              </w:rPr>
            </w:rPrChange>
          </w:rPr>
          <w:t>，</w:t>
        </w:r>
      </w:ins>
      <w:r w:rsidR="005D4FA3" w:rsidRPr="00091385">
        <w:rPr>
          <w:rFonts w:asciiTheme="minorEastAsia" w:hAnsiTheme="minorEastAsia" w:hint="eastAsia"/>
          <w:sz w:val="28"/>
          <w:szCs w:val="28"/>
          <w:rPrChange w:id="603" w:author="S-Yansong" w:date="2016-01-06T14:52:00Z">
            <w:rPr>
              <w:rFonts w:ascii="华文楷体" w:eastAsia="华文楷体" w:hAnsi="华文楷体" w:hint="eastAsia"/>
              <w:sz w:val="28"/>
              <w:szCs w:val="28"/>
            </w:rPr>
          </w:rPrChange>
        </w:rPr>
        <w:t>能够断除吗？</w:t>
      </w:r>
      <w:ins w:id="604" w:author="S-Yansong" w:date="2016-01-06T14:52:00Z">
        <w:r w:rsidRPr="00091385">
          <w:rPr>
            <w:rFonts w:asciiTheme="minorEastAsia" w:hAnsiTheme="minorEastAsia" w:hint="eastAsia"/>
            <w:sz w:val="28"/>
            <w:szCs w:val="28"/>
            <w:rPrChange w:id="605" w:author="S-Yansong" w:date="2016-01-06T14:52:00Z">
              <w:rPr>
                <w:rFonts w:ascii="华文楷体" w:eastAsia="华文楷体" w:hAnsi="华文楷体" w:hint="eastAsia"/>
                <w:sz w:val="28"/>
                <w:szCs w:val="28"/>
              </w:rPr>
            </w:rPrChange>
          </w:rPr>
          <w:t>】</w:t>
        </w:r>
      </w:ins>
    </w:p>
    <w:p w:rsidR="0069589D" w:rsidRDefault="005D4FA3" w:rsidP="005D4FA3">
      <w:pPr>
        <w:ind w:firstLine="570"/>
        <w:rPr>
          <w:ins w:id="606" w:author="S-Yansong" w:date="2016-01-06T14:53:00Z"/>
          <w:rFonts w:ascii="华文楷体" w:eastAsia="华文楷体" w:hAnsi="华文楷体"/>
          <w:sz w:val="28"/>
          <w:szCs w:val="28"/>
        </w:rPr>
      </w:pPr>
      <w:r w:rsidRPr="005D4FA3">
        <w:rPr>
          <w:rFonts w:ascii="华文楷体" w:eastAsia="华文楷体" w:hAnsi="华文楷体" w:hint="eastAsia"/>
          <w:sz w:val="28"/>
          <w:szCs w:val="28"/>
        </w:rPr>
        <w:t>既然是</w:t>
      </w:r>
      <w:proofErr w:type="gramStart"/>
      <w:r w:rsidRPr="005D4FA3">
        <w:rPr>
          <w:rFonts w:ascii="华文楷体" w:eastAsia="华文楷体" w:hAnsi="华文楷体" w:hint="eastAsia"/>
          <w:sz w:val="28"/>
          <w:szCs w:val="28"/>
        </w:rPr>
        <w:t>坏聚见</w:t>
      </w:r>
      <w:proofErr w:type="gramEnd"/>
      <w:r w:rsidRPr="005D4FA3">
        <w:rPr>
          <w:rFonts w:ascii="华文楷体" w:eastAsia="华文楷体" w:hAnsi="华文楷体" w:hint="eastAsia"/>
          <w:sz w:val="28"/>
          <w:szCs w:val="28"/>
        </w:rPr>
        <w:t>是一切烦恼的根本，那么能不能</w:t>
      </w:r>
      <w:proofErr w:type="gramStart"/>
      <w:r w:rsidRPr="005D4FA3">
        <w:rPr>
          <w:rFonts w:ascii="华文楷体" w:eastAsia="华文楷体" w:hAnsi="华文楷体" w:hint="eastAsia"/>
          <w:sz w:val="28"/>
          <w:szCs w:val="28"/>
        </w:rPr>
        <w:t>够断除坏聚见</w:t>
      </w:r>
      <w:proofErr w:type="gramEnd"/>
      <w:r w:rsidRPr="005D4FA3">
        <w:rPr>
          <w:rFonts w:ascii="华文楷体" w:eastAsia="华文楷体" w:hAnsi="华文楷体" w:hint="eastAsia"/>
          <w:sz w:val="28"/>
          <w:szCs w:val="28"/>
        </w:rPr>
        <w:t>呢？下面回答说：</w:t>
      </w:r>
    </w:p>
    <w:p w:rsidR="0069589D" w:rsidRPr="0069589D" w:rsidRDefault="0069589D" w:rsidP="005D4FA3">
      <w:pPr>
        <w:ind w:firstLine="570"/>
        <w:rPr>
          <w:ins w:id="607" w:author="S-Yansong" w:date="2016-01-06T14:53:00Z"/>
          <w:rFonts w:asciiTheme="minorEastAsia" w:hAnsiTheme="minorEastAsia"/>
          <w:sz w:val="28"/>
          <w:szCs w:val="28"/>
          <w:rPrChange w:id="608" w:author="S-Yansong" w:date="2016-01-06T14:53:00Z">
            <w:rPr>
              <w:ins w:id="609" w:author="S-Yansong" w:date="2016-01-06T14:53:00Z"/>
              <w:rFonts w:ascii="华文楷体" w:eastAsia="华文楷体" w:hAnsi="华文楷体"/>
              <w:sz w:val="28"/>
              <w:szCs w:val="28"/>
            </w:rPr>
          </w:rPrChange>
        </w:rPr>
      </w:pPr>
      <w:ins w:id="610" w:author="S-Yansong" w:date="2016-01-06T14:53:00Z">
        <w:r w:rsidRPr="0069589D">
          <w:rPr>
            <w:rFonts w:asciiTheme="minorEastAsia" w:hAnsiTheme="minorEastAsia" w:hint="eastAsia"/>
            <w:sz w:val="28"/>
            <w:szCs w:val="28"/>
            <w:rPrChange w:id="611" w:author="S-Yansong" w:date="2016-01-06T14:53:00Z">
              <w:rPr>
                <w:rFonts w:ascii="华文楷体" w:eastAsia="华文楷体" w:hAnsi="华文楷体" w:hint="eastAsia"/>
                <w:sz w:val="28"/>
                <w:szCs w:val="28"/>
              </w:rPr>
            </w:rPrChange>
          </w:rPr>
          <w:t>【</w:t>
        </w:r>
      </w:ins>
      <w:r w:rsidR="005D4FA3" w:rsidRPr="0069589D">
        <w:rPr>
          <w:rFonts w:asciiTheme="minorEastAsia" w:hAnsiTheme="minorEastAsia" w:hint="eastAsia"/>
          <w:sz w:val="28"/>
          <w:szCs w:val="28"/>
          <w:rPrChange w:id="612" w:author="S-Yansong" w:date="2016-01-06T14:53:00Z">
            <w:rPr>
              <w:rFonts w:ascii="华文楷体" w:eastAsia="华文楷体" w:hAnsi="华文楷体" w:hint="eastAsia"/>
              <w:sz w:val="28"/>
              <w:szCs w:val="28"/>
            </w:rPr>
          </w:rPrChange>
        </w:rPr>
        <w:t>“能。因为坏聚见仅是增益而已之故。”</w:t>
      </w:r>
      <w:ins w:id="613" w:author="S-Yansong" w:date="2016-01-06T14:53:00Z">
        <w:r w:rsidRPr="0069589D">
          <w:rPr>
            <w:rFonts w:asciiTheme="minorEastAsia" w:hAnsiTheme="minorEastAsia" w:hint="eastAsia"/>
            <w:sz w:val="28"/>
            <w:szCs w:val="28"/>
            <w:rPrChange w:id="614" w:author="S-Yansong" w:date="2016-01-06T14:53:00Z">
              <w:rPr>
                <w:rFonts w:ascii="华文楷体" w:eastAsia="华文楷体" w:hAnsi="华文楷体" w:hint="eastAsia"/>
                <w:sz w:val="28"/>
                <w:szCs w:val="28"/>
              </w:rPr>
            </w:rPrChange>
          </w:rPr>
          <w:t>】</w:t>
        </w:r>
      </w:ins>
    </w:p>
    <w:p w:rsidR="00F432D6" w:rsidRDefault="005D4FA3" w:rsidP="005D4FA3">
      <w:pPr>
        <w:ind w:firstLine="570"/>
        <w:rPr>
          <w:ins w:id="615" w:author="S-Yansong" w:date="2016-01-06T14:55:00Z"/>
          <w:rFonts w:ascii="华文楷体" w:eastAsia="华文楷体" w:hAnsi="华文楷体"/>
          <w:sz w:val="28"/>
          <w:szCs w:val="28"/>
        </w:rPr>
      </w:pPr>
      <w:r w:rsidRPr="005D4FA3">
        <w:rPr>
          <w:rFonts w:ascii="华文楷体" w:eastAsia="华文楷体" w:hAnsi="华文楷体" w:hint="eastAsia"/>
          <w:sz w:val="28"/>
          <w:szCs w:val="28"/>
        </w:rPr>
        <w:t>那么这样</w:t>
      </w:r>
      <w:proofErr w:type="gramStart"/>
      <w:r w:rsidRPr="005D4FA3">
        <w:rPr>
          <w:rFonts w:ascii="华文楷体" w:eastAsia="华文楷体" w:hAnsi="华文楷体" w:hint="eastAsia"/>
          <w:sz w:val="28"/>
          <w:szCs w:val="28"/>
        </w:rPr>
        <w:t>一种坏聚见它</w:t>
      </w:r>
      <w:proofErr w:type="gramEnd"/>
      <w:r w:rsidRPr="005D4FA3">
        <w:rPr>
          <w:rFonts w:ascii="华文楷体" w:eastAsia="华文楷体" w:hAnsi="华文楷体" w:hint="eastAsia"/>
          <w:sz w:val="28"/>
          <w:szCs w:val="28"/>
        </w:rPr>
        <w:t>不是万法的实相，它是一种增益。那么</w:t>
      </w:r>
      <w:proofErr w:type="gramStart"/>
      <w:r w:rsidRPr="005D4FA3">
        <w:rPr>
          <w:rFonts w:ascii="华文楷体" w:eastAsia="华文楷体" w:hAnsi="华文楷体" w:hint="eastAsia"/>
          <w:sz w:val="28"/>
          <w:szCs w:val="28"/>
        </w:rPr>
        <w:t>坏聚见</w:t>
      </w:r>
      <w:proofErr w:type="gramEnd"/>
      <w:ins w:id="616" w:author="S-Yansong" w:date="2016-01-06T14:53:00Z">
        <w:r w:rsidR="00F432D6">
          <w:rPr>
            <w:rFonts w:ascii="华文楷体" w:eastAsia="华文楷体" w:hAnsi="华文楷体" w:hint="eastAsia"/>
            <w:sz w:val="28"/>
            <w:szCs w:val="28"/>
          </w:rPr>
          <w:t>，</w:t>
        </w:r>
      </w:ins>
      <w:r w:rsidRPr="005D4FA3">
        <w:rPr>
          <w:rFonts w:ascii="华文楷体" w:eastAsia="华文楷体" w:hAnsi="华文楷体" w:hint="eastAsia"/>
          <w:sz w:val="28"/>
          <w:szCs w:val="28"/>
        </w:rPr>
        <w:t>我们说它是一种能境，它是一种我执。那么这个</w:t>
      </w:r>
      <w:proofErr w:type="gramStart"/>
      <w:r w:rsidRPr="005D4FA3">
        <w:rPr>
          <w:rFonts w:ascii="华文楷体" w:eastAsia="华文楷体" w:hAnsi="华文楷体" w:hint="eastAsia"/>
          <w:sz w:val="28"/>
          <w:szCs w:val="28"/>
        </w:rPr>
        <w:t>能境它是观待</w:t>
      </w:r>
      <w:proofErr w:type="gramEnd"/>
      <w:r w:rsidRPr="005D4FA3">
        <w:rPr>
          <w:rFonts w:ascii="华文楷体" w:eastAsia="华文楷体" w:hAnsi="华文楷体" w:hint="eastAsia"/>
          <w:sz w:val="28"/>
          <w:szCs w:val="28"/>
        </w:rPr>
        <w:t>什么而产生的呢？这个</w:t>
      </w:r>
      <w:proofErr w:type="gramStart"/>
      <w:r w:rsidRPr="005D4FA3">
        <w:rPr>
          <w:rFonts w:ascii="华文楷体" w:eastAsia="华文楷体" w:hAnsi="华文楷体" w:hint="eastAsia"/>
          <w:sz w:val="28"/>
          <w:szCs w:val="28"/>
        </w:rPr>
        <w:t>能境是观待</w:t>
      </w:r>
      <w:proofErr w:type="gramEnd"/>
      <w:r w:rsidRPr="005D4FA3">
        <w:rPr>
          <w:rFonts w:ascii="华文楷体" w:eastAsia="华文楷体" w:hAnsi="华文楷体" w:hint="eastAsia"/>
          <w:sz w:val="28"/>
          <w:szCs w:val="28"/>
        </w:rPr>
        <w:t>所境，这个</w:t>
      </w:r>
      <w:proofErr w:type="gramStart"/>
      <w:r w:rsidRPr="005D4FA3">
        <w:rPr>
          <w:rFonts w:ascii="华文楷体" w:eastAsia="华文楷体" w:hAnsi="华文楷体" w:hint="eastAsia"/>
          <w:sz w:val="28"/>
          <w:szCs w:val="28"/>
        </w:rPr>
        <w:t>所境就是</w:t>
      </w:r>
      <w:proofErr w:type="gramEnd"/>
      <w:r w:rsidRPr="005D4FA3">
        <w:rPr>
          <w:rFonts w:ascii="华文楷体" w:eastAsia="华文楷体" w:hAnsi="华文楷体" w:hint="eastAsia"/>
          <w:sz w:val="28"/>
          <w:szCs w:val="28"/>
        </w:rPr>
        <w:t>我。那么这个“我”到底是不是真实存在的？我们观察的时候这个“我”完全是一种虚妄、分别，就是缘五</w:t>
      </w:r>
      <w:proofErr w:type="gramStart"/>
      <w:r w:rsidRPr="005D4FA3">
        <w:rPr>
          <w:rFonts w:ascii="华文楷体" w:eastAsia="华文楷体" w:hAnsi="华文楷体" w:hint="eastAsia"/>
          <w:sz w:val="28"/>
          <w:szCs w:val="28"/>
        </w:rPr>
        <w:t>蕴</w:t>
      </w:r>
      <w:proofErr w:type="gramEnd"/>
      <w:r w:rsidRPr="005D4FA3">
        <w:rPr>
          <w:rFonts w:ascii="华文楷体" w:eastAsia="华文楷体" w:hAnsi="华文楷体" w:hint="eastAsia"/>
          <w:sz w:val="28"/>
          <w:szCs w:val="28"/>
        </w:rPr>
        <w:t>和合的一种整体，把它认为是“我”而已。</w:t>
      </w:r>
    </w:p>
    <w:p w:rsidR="00F432D6" w:rsidRDefault="005D4FA3" w:rsidP="005D4FA3">
      <w:pPr>
        <w:ind w:firstLine="570"/>
        <w:rPr>
          <w:ins w:id="617" w:author="S-Yansong" w:date="2016-01-06T14:54:00Z"/>
          <w:rFonts w:ascii="华文楷体" w:eastAsia="华文楷体" w:hAnsi="华文楷体"/>
          <w:sz w:val="28"/>
          <w:szCs w:val="28"/>
        </w:rPr>
      </w:pPr>
      <w:r w:rsidRPr="005D4FA3">
        <w:rPr>
          <w:rFonts w:ascii="华文楷体" w:eastAsia="华文楷体" w:hAnsi="华文楷体" w:hint="eastAsia"/>
          <w:sz w:val="28"/>
          <w:szCs w:val="28"/>
        </w:rPr>
        <w:lastRenderedPageBreak/>
        <w:t>所以说既然这样</w:t>
      </w:r>
      <w:proofErr w:type="gramStart"/>
      <w:r w:rsidRPr="005D4FA3">
        <w:rPr>
          <w:rFonts w:ascii="华文楷体" w:eastAsia="华文楷体" w:hAnsi="华文楷体" w:hint="eastAsia"/>
          <w:sz w:val="28"/>
          <w:szCs w:val="28"/>
        </w:rPr>
        <w:t>一种坏聚见它</w:t>
      </w:r>
      <w:proofErr w:type="gramEnd"/>
      <w:r w:rsidRPr="005D4FA3">
        <w:rPr>
          <w:rFonts w:ascii="华文楷体" w:eastAsia="华文楷体" w:hAnsi="华文楷体" w:hint="eastAsia"/>
          <w:sz w:val="28"/>
          <w:szCs w:val="28"/>
        </w:rPr>
        <w:t>所</w:t>
      </w:r>
      <w:del w:id="618" w:author="S-Yansong" w:date="2016-01-06T14:54:00Z">
        <w:r w:rsidRPr="005D4FA3" w:rsidDel="00F432D6">
          <w:rPr>
            <w:rFonts w:ascii="华文楷体" w:eastAsia="华文楷体" w:hAnsi="华文楷体" w:hint="eastAsia"/>
            <w:sz w:val="28"/>
            <w:szCs w:val="28"/>
          </w:rPr>
          <w:delText>执着</w:delText>
        </w:r>
      </w:del>
      <w:ins w:id="619" w:author="S-Yansong" w:date="2016-01-06T14:54:00Z">
        <w:r w:rsidR="00F432D6">
          <w:rPr>
            <w:rFonts w:ascii="华文楷体" w:eastAsia="华文楷体" w:hAnsi="华文楷体" w:hint="eastAsia"/>
            <w:sz w:val="28"/>
            <w:szCs w:val="28"/>
          </w:rPr>
          <w:t>执著</w:t>
        </w:r>
      </w:ins>
      <w:proofErr w:type="gramStart"/>
      <w:r w:rsidRPr="005D4FA3">
        <w:rPr>
          <w:rFonts w:ascii="华文楷体" w:eastAsia="华文楷体" w:hAnsi="华文楷体" w:hint="eastAsia"/>
          <w:sz w:val="28"/>
          <w:szCs w:val="28"/>
        </w:rPr>
        <w:t>的对境是</w:t>
      </w:r>
      <w:proofErr w:type="gramEnd"/>
      <w:r w:rsidRPr="005D4FA3">
        <w:rPr>
          <w:rFonts w:ascii="华文楷体" w:eastAsia="华文楷体" w:hAnsi="华文楷体" w:hint="eastAsia"/>
          <w:sz w:val="28"/>
          <w:szCs w:val="28"/>
        </w:rPr>
        <w:t>假立的，那么它自己的一种能执的心绝对也是假立的。就像黄昏的时候把这个绳子看成蛇，那么观察这个蛇的时候，这个所谓的把这个花绳看成蛇的这样一种对境，这个蛇是假的。这个蛇既然是假的，那么就是说我</w:t>
      </w:r>
      <w:del w:id="620" w:author="S-Yansong" w:date="2016-01-06T14:54:00Z">
        <w:r w:rsidRPr="005D4FA3" w:rsidDel="00F432D6">
          <w:rPr>
            <w:rFonts w:ascii="华文楷体" w:eastAsia="华文楷体" w:hAnsi="华文楷体" w:hint="eastAsia"/>
            <w:sz w:val="28"/>
            <w:szCs w:val="28"/>
          </w:rPr>
          <w:delText>执着</w:delText>
        </w:r>
      </w:del>
      <w:ins w:id="621" w:author="S-Yansong" w:date="2016-01-06T14:54:00Z">
        <w:r w:rsidR="00F432D6">
          <w:rPr>
            <w:rFonts w:ascii="华文楷体" w:eastAsia="华文楷体" w:hAnsi="华文楷体" w:hint="eastAsia"/>
            <w:sz w:val="28"/>
            <w:szCs w:val="28"/>
          </w:rPr>
          <w:t>执著</w:t>
        </w:r>
      </w:ins>
      <w:r w:rsidRPr="005D4FA3">
        <w:rPr>
          <w:rFonts w:ascii="华文楷体" w:eastAsia="华文楷体" w:hAnsi="华文楷体" w:hint="eastAsia"/>
          <w:sz w:val="28"/>
          <w:szCs w:val="28"/>
        </w:rPr>
        <w:t>这个蛇的心当然也是假的了。那么既然是假的就可以被遣除掉。所以说坏</w:t>
      </w:r>
      <w:proofErr w:type="gramStart"/>
      <w:r w:rsidRPr="005D4FA3">
        <w:rPr>
          <w:rFonts w:ascii="华文楷体" w:eastAsia="华文楷体" w:hAnsi="华文楷体" w:hint="eastAsia"/>
          <w:sz w:val="28"/>
          <w:szCs w:val="28"/>
        </w:rPr>
        <w:t>聚见仅</w:t>
      </w:r>
      <w:proofErr w:type="gramEnd"/>
      <w:r w:rsidRPr="005D4FA3">
        <w:rPr>
          <w:rFonts w:ascii="华文楷体" w:eastAsia="华文楷体" w:hAnsi="华文楷体" w:hint="eastAsia"/>
          <w:sz w:val="28"/>
          <w:szCs w:val="28"/>
        </w:rPr>
        <w:t>是增益而已的缘故，可以断掉。那么可以断掉，怎么样断除呢？</w:t>
      </w:r>
    </w:p>
    <w:p w:rsidR="00F432D6" w:rsidRDefault="005D4FA3" w:rsidP="005D4FA3">
      <w:pPr>
        <w:ind w:firstLine="570"/>
        <w:rPr>
          <w:ins w:id="622" w:author="S-Yansong" w:date="2016-01-06T14:56:00Z"/>
          <w:rFonts w:ascii="华文楷体" w:eastAsia="华文楷体" w:hAnsi="华文楷体"/>
          <w:sz w:val="28"/>
          <w:szCs w:val="28"/>
        </w:rPr>
      </w:pPr>
      <w:r w:rsidRPr="005D4FA3">
        <w:rPr>
          <w:rFonts w:ascii="华文楷体" w:eastAsia="华文楷体" w:hAnsi="华文楷体" w:hint="eastAsia"/>
          <w:sz w:val="28"/>
          <w:szCs w:val="28"/>
        </w:rPr>
        <w:t>下面讲</w:t>
      </w:r>
      <w:ins w:id="623" w:author="S-Yansong" w:date="2016-01-06T14:57:00Z">
        <w:r w:rsidR="00F432D6">
          <w:rPr>
            <w:rFonts w:ascii="华文楷体" w:eastAsia="华文楷体" w:hAnsi="华文楷体" w:hint="eastAsia"/>
            <w:sz w:val="28"/>
            <w:szCs w:val="28"/>
          </w:rPr>
          <w:t>：</w:t>
        </w:r>
      </w:ins>
    </w:p>
    <w:p w:rsidR="003F7CAB" w:rsidRPr="00F432D6" w:rsidRDefault="00F432D6" w:rsidP="005D4FA3">
      <w:pPr>
        <w:ind w:firstLine="570"/>
        <w:rPr>
          <w:rFonts w:asciiTheme="minorEastAsia" w:hAnsiTheme="minorEastAsia"/>
          <w:sz w:val="28"/>
          <w:szCs w:val="28"/>
          <w:rPrChange w:id="624" w:author="S-Yansong" w:date="2016-01-06T14:56:00Z">
            <w:rPr>
              <w:rFonts w:ascii="华文楷体" w:eastAsia="华文楷体" w:hAnsi="华文楷体"/>
              <w:sz w:val="28"/>
              <w:szCs w:val="28"/>
            </w:rPr>
          </w:rPrChange>
        </w:rPr>
      </w:pPr>
      <w:ins w:id="625" w:author="S-Yansong" w:date="2016-01-06T14:56:00Z">
        <w:r>
          <w:rPr>
            <w:rFonts w:ascii="华文楷体" w:eastAsia="华文楷体" w:hAnsi="华文楷体" w:hint="eastAsia"/>
            <w:sz w:val="28"/>
            <w:szCs w:val="28"/>
          </w:rPr>
          <w:t>【</w:t>
        </w:r>
      </w:ins>
      <w:r w:rsidR="005D4FA3" w:rsidRPr="00F432D6">
        <w:rPr>
          <w:rFonts w:asciiTheme="minorEastAsia" w:hAnsiTheme="minorEastAsia" w:hint="eastAsia"/>
          <w:sz w:val="28"/>
          <w:szCs w:val="28"/>
          <w:rPrChange w:id="626" w:author="S-Yansong" w:date="2016-01-06T14:56:00Z">
            <w:rPr>
              <w:rFonts w:ascii="华文楷体" w:eastAsia="华文楷体" w:hAnsi="华文楷体" w:hint="eastAsia"/>
              <w:sz w:val="28"/>
              <w:szCs w:val="28"/>
            </w:rPr>
          </w:rPrChange>
        </w:rPr>
        <w:t>断除我执的对治法：由于慈心与不净观等可以与我执相应而存，它们之间并不相违。</w:t>
      </w:r>
      <w:ins w:id="627" w:author="S-Yansong" w:date="2016-01-06T14:55:00Z">
        <w:r w:rsidRPr="00F432D6">
          <w:rPr>
            <w:rFonts w:asciiTheme="minorEastAsia" w:hAnsiTheme="minorEastAsia" w:hint="eastAsia"/>
            <w:sz w:val="28"/>
            <w:szCs w:val="28"/>
            <w:rPrChange w:id="628" w:author="S-Yansong" w:date="2016-01-06T14:56:00Z">
              <w:rPr>
                <w:rFonts w:ascii="华文楷体" w:eastAsia="华文楷体" w:hAnsi="华文楷体" w:hint="eastAsia"/>
                <w:sz w:val="28"/>
                <w:szCs w:val="28"/>
              </w:rPr>
            </w:rPrChange>
          </w:rPr>
          <w:t>（</w:t>
        </w:r>
      </w:ins>
      <w:r w:rsidR="005D4FA3" w:rsidRPr="00F432D6">
        <w:rPr>
          <w:rFonts w:asciiTheme="minorEastAsia" w:hAnsiTheme="minorEastAsia" w:hint="eastAsia"/>
          <w:sz w:val="28"/>
          <w:szCs w:val="28"/>
          <w:rPrChange w:id="629" w:author="S-Yansong" w:date="2016-01-06T14:56:00Z">
            <w:rPr>
              <w:rFonts w:ascii="华文楷体" w:eastAsia="华文楷体" w:hAnsi="华文楷体" w:hint="eastAsia"/>
              <w:sz w:val="28"/>
              <w:szCs w:val="28"/>
            </w:rPr>
          </w:rPrChange>
        </w:rPr>
        <w:t>所以，慈心与不净观等不能充当断除我执的对治。</w:t>
      </w:r>
      <w:ins w:id="630" w:author="S-Yansong" w:date="2016-01-06T14:55:00Z">
        <w:r w:rsidRPr="00F432D6">
          <w:rPr>
            <w:rFonts w:asciiTheme="minorEastAsia" w:hAnsiTheme="minorEastAsia" w:hint="eastAsia"/>
            <w:sz w:val="28"/>
            <w:szCs w:val="28"/>
            <w:rPrChange w:id="631" w:author="S-Yansong" w:date="2016-01-06T14:56:00Z">
              <w:rPr>
                <w:rFonts w:ascii="华文楷体" w:eastAsia="华文楷体" w:hAnsi="华文楷体" w:hint="eastAsia"/>
                <w:sz w:val="28"/>
                <w:szCs w:val="28"/>
              </w:rPr>
            </w:rPrChange>
          </w:rPr>
          <w:t>）</w:t>
        </w:r>
      </w:ins>
      <w:del w:id="632" w:author="S-Yansong" w:date="2016-01-06T14:56:00Z">
        <w:r w:rsidR="005D4FA3" w:rsidRPr="00F432D6" w:rsidDel="00F432D6">
          <w:rPr>
            <w:rFonts w:asciiTheme="minorEastAsia" w:hAnsiTheme="minorEastAsia" w:hint="eastAsia"/>
            <w:sz w:val="28"/>
            <w:szCs w:val="28"/>
            <w:rPrChange w:id="633" w:author="S-Yansong" w:date="2016-01-06T14:56:00Z">
              <w:rPr>
                <w:rFonts w:ascii="华文楷体" w:eastAsia="华文楷体" w:hAnsi="华文楷体" w:hint="eastAsia"/>
                <w:sz w:val="28"/>
                <w:szCs w:val="28"/>
              </w:rPr>
            </w:rPrChange>
          </w:rPr>
          <w:delText>【</w:delText>
        </w:r>
        <w:r w:rsidR="005D4FA3" w:rsidRPr="00F432D6" w:rsidDel="00F432D6">
          <w:rPr>
            <w:rFonts w:asciiTheme="minorEastAsia" w:hAnsiTheme="minorEastAsia"/>
            <w:sz w:val="28"/>
            <w:szCs w:val="28"/>
            <w:rPrChange w:id="634" w:author="S-Yansong" w:date="2016-01-06T14:56:00Z">
              <w:rPr>
                <w:rFonts w:ascii="华文楷体" w:eastAsia="华文楷体" w:hAnsi="华文楷体"/>
                <w:sz w:val="28"/>
                <w:szCs w:val="28"/>
              </w:rPr>
            </w:rPrChange>
          </w:rPr>
          <w:delText>20：09】</w:delText>
        </w:r>
      </w:del>
      <w:ins w:id="635" w:author="S-Yansong" w:date="2016-01-06T14:56:00Z">
        <w:r>
          <w:rPr>
            <w:rFonts w:asciiTheme="minorEastAsia" w:hAnsiTheme="minorEastAsia" w:hint="eastAsia"/>
            <w:sz w:val="28"/>
            <w:szCs w:val="28"/>
          </w:rPr>
          <w:t>】</w:t>
        </w:r>
      </w:ins>
    </w:p>
    <w:p w:rsidR="006A162D" w:rsidRDefault="00534CDD" w:rsidP="006A162D">
      <w:pPr>
        <w:ind w:firstLine="570"/>
        <w:rPr>
          <w:ins w:id="636" w:author="S-Yansong" w:date="2016-01-06T14:59:00Z"/>
          <w:rFonts w:ascii="华文楷体" w:eastAsia="华文楷体" w:hAnsi="华文楷体"/>
          <w:sz w:val="28"/>
          <w:szCs w:val="28"/>
        </w:rPr>
      </w:pPr>
      <w:del w:id="637" w:author="S-Yansong" w:date="2016-01-06T14:57:00Z">
        <w:r w:rsidRPr="00534CDD" w:rsidDel="006A162D">
          <w:rPr>
            <w:rFonts w:ascii="华文楷体" w:eastAsia="华文楷体" w:hAnsi="华文楷体" w:hint="eastAsia"/>
            <w:sz w:val="28"/>
            <w:szCs w:val="28"/>
          </w:rPr>
          <w:delText>【19:58】【由于慈心与不净观等可以与我执相应而存,它们之间并不相违。(所以,慈心与不净观等不能充当断除我执的对治。)】</w:delText>
        </w:r>
      </w:del>
      <w:r w:rsidRPr="00534CDD">
        <w:rPr>
          <w:rFonts w:ascii="华文楷体" w:eastAsia="华文楷体" w:hAnsi="华文楷体" w:hint="eastAsia"/>
          <w:sz w:val="28"/>
          <w:szCs w:val="28"/>
        </w:rPr>
        <w:t>那么我们找到了轮回的根本，也必须要正确认知断除这个根本的正确方法。那么这个地方讲到了慈心观和不净观。慈心观可以对治相续当中的嗔心，不净观可以对治相续当中的贪欲心。但是慈心观和不净观能不能够真正的断掉</w:t>
      </w:r>
      <w:proofErr w:type="gramStart"/>
      <w:r w:rsidRPr="00534CDD">
        <w:rPr>
          <w:rFonts w:ascii="华文楷体" w:eastAsia="华文楷体" w:hAnsi="华文楷体" w:hint="eastAsia"/>
          <w:sz w:val="28"/>
          <w:szCs w:val="28"/>
        </w:rPr>
        <w:t>我执呢</w:t>
      </w:r>
      <w:proofErr w:type="gramEnd"/>
      <w:r w:rsidRPr="00534CDD">
        <w:rPr>
          <w:rFonts w:ascii="华文楷体" w:eastAsia="华文楷体" w:hAnsi="华文楷体" w:hint="eastAsia"/>
          <w:sz w:val="28"/>
          <w:szCs w:val="28"/>
        </w:rPr>
        <w:t>？这个地方讲得很清楚，“慈心</w:t>
      </w:r>
      <w:ins w:id="638" w:author="S-Yansong" w:date="2016-01-07T15:16:00Z">
        <w:r w:rsidR="006A476F">
          <w:rPr>
            <w:rFonts w:ascii="华文楷体" w:eastAsia="华文楷体" w:hAnsi="华文楷体" w:hint="eastAsia"/>
            <w:sz w:val="28"/>
            <w:szCs w:val="28"/>
          </w:rPr>
          <w:t>观</w:t>
        </w:r>
      </w:ins>
      <w:r w:rsidRPr="00534CDD">
        <w:rPr>
          <w:rFonts w:ascii="华文楷体" w:eastAsia="华文楷体" w:hAnsi="华文楷体" w:hint="eastAsia"/>
          <w:sz w:val="28"/>
          <w:szCs w:val="28"/>
        </w:rPr>
        <w:t>与不净观等可以与我执相应而存”，慈心观可以和</w:t>
      </w:r>
      <w:del w:id="639" w:author="S-Yansong" w:date="2016-01-07T15:17:00Z">
        <w:r w:rsidRPr="00534CDD" w:rsidDel="001C17EB">
          <w:rPr>
            <w:rFonts w:ascii="华文楷体" w:eastAsia="华文楷体" w:hAnsi="华文楷体" w:hint="eastAsia"/>
            <w:sz w:val="28"/>
            <w:szCs w:val="28"/>
          </w:rPr>
          <w:delText>（</w:delText>
        </w:r>
      </w:del>
      <w:proofErr w:type="gramStart"/>
      <w:r w:rsidRPr="00534CDD">
        <w:rPr>
          <w:rFonts w:ascii="华文楷体" w:eastAsia="华文楷体" w:hAnsi="华文楷体" w:hint="eastAsia"/>
          <w:sz w:val="28"/>
          <w:szCs w:val="28"/>
        </w:rPr>
        <w:t>我执</w:t>
      </w:r>
      <w:proofErr w:type="gramEnd"/>
      <w:del w:id="640" w:author="S-Yansong" w:date="2016-01-07T15:17:00Z">
        <w:r w:rsidRPr="00534CDD" w:rsidDel="001C17EB">
          <w:rPr>
            <w:rFonts w:ascii="华文楷体" w:eastAsia="华文楷体" w:hAnsi="华文楷体" w:hint="eastAsia"/>
            <w:sz w:val="28"/>
            <w:szCs w:val="28"/>
          </w:rPr>
          <w:delText>）</w:delText>
        </w:r>
      </w:del>
      <w:r w:rsidRPr="00534CDD">
        <w:rPr>
          <w:rFonts w:ascii="华文楷体" w:eastAsia="华文楷体" w:hAnsi="华文楷体" w:hint="eastAsia"/>
          <w:sz w:val="28"/>
          <w:szCs w:val="28"/>
        </w:rPr>
        <w:t>并存</w:t>
      </w:r>
      <w:del w:id="641" w:author="S-Yansong" w:date="2016-01-06T14:57:00Z">
        <w:r w:rsidRPr="00534CDD" w:rsidDel="006A162D">
          <w:rPr>
            <w:rFonts w:ascii="华文楷体" w:eastAsia="华文楷体" w:hAnsi="华文楷体" w:hint="eastAsia"/>
            <w:sz w:val="28"/>
            <w:szCs w:val="28"/>
          </w:rPr>
          <w:delText>，</w:delText>
        </w:r>
      </w:del>
      <w:ins w:id="642" w:author="S-Yansong" w:date="2016-01-06T14:57:00Z">
        <w:r w:rsidR="006A162D">
          <w:rPr>
            <w:rFonts w:ascii="华文楷体" w:eastAsia="华文楷体" w:hAnsi="华文楷体" w:hint="eastAsia"/>
            <w:sz w:val="28"/>
            <w:szCs w:val="28"/>
          </w:rPr>
          <w:t>。</w:t>
        </w:r>
      </w:ins>
      <w:r w:rsidRPr="00534CDD">
        <w:rPr>
          <w:rFonts w:ascii="华文楷体" w:eastAsia="华文楷体" w:hAnsi="华文楷体" w:hint="eastAsia"/>
          <w:sz w:val="28"/>
          <w:szCs w:val="28"/>
        </w:rPr>
        <w:t>所以当你修慈心观修到量的时候，这个</w:t>
      </w:r>
      <w:proofErr w:type="gramStart"/>
      <w:r w:rsidRPr="00534CDD">
        <w:rPr>
          <w:rFonts w:ascii="华文楷体" w:eastAsia="华文楷体" w:hAnsi="华文楷体" w:hint="eastAsia"/>
          <w:sz w:val="28"/>
          <w:szCs w:val="28"/>
        </w:rPr>
        <w:t>我执还是</w:t>
      </w:r>
      <w:proofErr w:type="gramEnd"/>
      <w:r w:rsidRPr="00534CDD">
        <w:rPr>
          <w:rFonts w:ascii="华文楷体" w:eastAsia="华文楷体" w:hAnsi="华文楷体" w:hint="eastAsia"/>
          <w:sz w:val="28"/>
          <w:szCs w:val="28"/>
        </w:rPr>
        <w:t>可以存在。当你修不净观修到量的时候，这个</w:t>
      </w:r>
      <w:proofErr w:type="gramStart"/>
      <w:r w:rsidRPr="00534CDD">
        <w:rPr>
          <w:rFonts w:ascii="华文楷体" w:eastAsia="华文楷体" w:hAnsi="华文楷体" w:hint="eastAsia"/>
          <w:sz w:val="28"/>
          <w:szCs w:val="28"/>
        </w:rPr>
        <w:t>我执还</w:t>
      </w:r>
      <w:proofErr w:type="gramEnd"/>
      <w:r w:rsidRPr="00534CDD">
        <w:rPr>
          <w:rFonts w:ascii="华文楷体" w:eastAsia="华文楷体" w:hAnsi="华文楷体" w:hint="eastAsia"/>
          <w:sz w:val="28"/>
          <w:szCs w:val="28"/>
        </w:rPr>
        <w:t>可以存在。</w:t>
      </w:r>
    </w:p>
    <w:p w:rsidR="006A162D" w:rsidRDefault="00534CDD" w:rsidP="006A162D">
      <w:pPr>
        <w:ind w:firstLine="570"/>
        <w:rPr>
          <w:ins w:id="643" w:author="S-Yansong" w:date="2016-01-06T14:59:00Z"/>
          <w:rFonts w:ascii="华文楷体" w:eastAsia="华文楷体" w:hAnsi="华文楷体"/>
          <w:sz w:val="28"/>
          <w:szCs w:val="28"/>
        </w:rPr>
      </w:pPr>
      <w:r w:rsidRPr="00534CDD">
        <w:rPr>
          <w:rFonts w:ascii="华文楷体" w:eastAsia="华文楷体" w:hAnsi="华文楷体" w:hint="eastAsia"/>
          <w:sz w:val="28"/>
          <w:szCs w:val="28"/>
        </w:rPr>
        <w:t>为什么呢？因为他们之间并不是矛盾的。就是说，慈心</w:t>
      </w:r>
      <w:proofErr w:type="gramStart"/>
      <w:r w:rsidRPr="00534CDD">
        <w:rPr>
          <w:rFonts w:ascii="华文楷体" w:eastAsia="华文楷体" w:hAnsi="华文楷体" w:hint="eastAsia"/>
          <w:sz w:val="28"/>
          <w:szCs w:val="28"/>
        </w:rPr>
        <w:t>和我执不</w:t>
      </w:r>
      <w:proofErr w:type="gramEnd"/>
      <w:r w:rsidRPr="00534CDD">
        <w:rPr>
          <w:rFonts w:ascii="华文楷体" w:eastAsia="华文楷体" w:hAnsi="华文楷体" w:hint="eastAsia"/>
          <w:sz w:val="28"/>
          <w:szCs w:val="28"/>
        </w:rPr>
        <w:t>矛盾，不净观</w:t>
      </w:r>
      <w:proofErr w:type="gramStart"/>
      <w:r w:rsidRPr="00534CDD">
        <w:rPr>
          <w:rFonts w:ascii="华文楷体" w:eastAsia="华文楷体" w:hAnsi="华文楷体" w:hint="eastAsia"/>
          <w:sz w:val="28"/>
          <w:szCs w:val="28"/>
        </w:rPr>
        <w:t>和我执不</w:t>
      </w:r>
      <w:proofErr w:type="gramEnd"/>
      <w:r w:rsidRPr="00534CDD">
        <w:rPr>
          <w:rFonts w:ascii="华文楷体" w:eastAsia="华文楷体" w:hAnsi="华文楷体" w:hint="eastAsia"/>
          <w:sz w:val="28"/>
          <w:szCs w:val="28"/>
        </w:rPr>
        <w:t>矛盾，所以这样一种慈心观和不净</w:t>
      </w:r>
      <w:proofErr w:type="gramStart"/>
      <w:r w:rsidRPr="00534CDD">
        <w:rPr>
          <w:rFonts w:ascii="华文楷体" w:eastAsia="华文楷体" w:hAnsi="华文楷体" w:hint="eastAsia"/>
          <w:sz w:val="28"/>
          <w:szCs w:val="28"/>
        </w:rPr>
        <w:t>观不能作为</w:t>
      </w:r>
      <w:r w:rsidRPr="00534CDD">
        <w:rPr>
          <w:rFonts w:ascii="华文楷体" w:eastAsia="华文楷体" w:hAnsi="华文楷体" w:hint="eastAsia"/>
          <w:sz w:val="28"/>
          <w:szCs w:val="28"/>
        </w:rPr>
        <w:lastRenderedPageBreak/>
        <w:t>我执</w:t>
      </w:r>
      <w:proofErr w:type="gramEnd"/>
      <w:r w:rsidRPr="00534CDD">
        <w:rPr>
          <w:rFonts w:ascii="华文楷体" w:eastAsia="华文楷体" w:hAnsi="华文楷体" w:hint="eastAsia"/>
          <w:sz w:val="28"/>
          <w:szCs w:val="28"/>
        </w:rPr>
        <w:t>的正对治。二者之间是可以并存的，并不矛盾的。因此说慈心和不净观可以作为无我空性的前加行，可以作为助伴，但是不能作为正对治。那么既然这样讲，什么是正对治呢？</w:t>
      </w:r>
    </w:p>
    <w:p w:rsidR="006A162D" w:rsidRPr="006A162D" w:rsidRDefault="00534CDD" w:rsidP="006A162D">
      <w:pPr>
        <w:ind w:firstLine="570"/>
        <w:rPr>
          <w:ins w:id="644" w:author="S-Yansong" w:date="2016-01-06T14:59:00Z"/>
          <w:rFonts w:asciiTheme="minorEastAsia" w:hAnsiTheme="minorEastAsia"/>
          <w:sz w:val="28"/>
          <w:szCs w:val="28"/>
          <w:rPrChange w:id="645" w:author="S-Yansong" w:date="2016-01-06T14:59:00Z">
            <w:rPr>
              <w:ins w:id="646" w:author="S-Yansong" w:date="2016-01-06T14:59:00Z"/>
              <w:rFonts w:ascii="华文楷体" w:eastAsia="华文楷体" w:hAnsi="华文楷体"/>
              <w:sz w:val="28"/>
              <w:szCs w:val="28"/>
            </w:rPr>
          </w:rPrChange>
        </w:rPr>
      </w:pPr>
      <w:r w:rsidRPr="006A162D">
        <w:rPr>
          <w:rFonts w:asciiTheme="minorEastAsia" w:hAnsiTheme="minorEastAsia" w:hint="eastAsia"/>
          <w:sz w:val="28"/>
          <w:szCs w:val="28"/>
          <w:rPrChange w:id="647" w:author="S-Yansong" w:date="2016-01-06T14:59:00Z">
            <w:rPr>
              <w:rFonts w:ascii="华文楷体" w:eastAsia="华文楷体" w:hAnsi="华文楷体" w:hint="eastAsia"/>
              <w:sz w:val="28"/>
              <w:szCs w:val="28"/>
            </w:rPr>
          </w:rPrChange>
        </w:rPr>
        <w:t>【而证悟无我的智慧却与我执完全相违</w:t>
      </w:r>
      <w:r w:rsidRPr="006A162D">
        <w:rPr>
          <w:rFonts w:asciiTheme="minorEastAsia" w:hAnsiTheme="minorEastAsia"/>
          <w:sz w:val="28"/>
          <w:szCs w:val="28"/>
          <w:rPrChange w:id="648" w:author="S-Yansong" w:date="2016-01-06T14:59:00Z">
            <w:rPr>
              <w:rFonts w:ascii="华文楷体" w:eastAsia="华文楷体" w:hAnsi="华文楷体"/>
              <w:sz w:val="28"/>
              <w:szCs w:val="28"/>
            </w:rPr>
          </w:rPrChange>
        </w:rPr>
        <w:t>,如同光明与黑暗一般。】</w:t>
      </w:r>
    </w:p>
    <w:p w:rsidR="00463BBB" w:rsidRDefault="00534CDD" w:rsidP="006A162D">
      <w:pPr>
        <w:ind w:firstLine="570"/>
        <w:rPr>
          <w:ins w:id="649" w:author="S-Yansong" w:date="2016-01-06T15:01:00Z"/>
          <w:rFonts w:ascii="华文楷体" w:eastAsia="华文楷体" w:hAnsi="华文楷体"/>
          <w:sz w:val="28"/>
          <w:szCs w:val="28"/>
        </w:rPr>
      </w:pPr>
      <w:r w:rsidRPr="00534CDD">
        <w:rPr>
          <w:rFonts w:ascii="华文楷体" w:eastAsia="华文楷体" w:hAnsi="华文楷体" w:hint="eastAsia"/>
          <w:sz w:val="28"/>
          <w:szCs w:val="28"/>
        </w:rPr>
        <w:t>那么要断</w:t>
      </w:r>
      <w:proofErr w:type="gramStart"/>
      <w:r w:rsidRPr="00534CDD">
        <w:rPr>
          <w:rFonts w:ascii="华文楷体" w:eastAsia="华文楷体" w:hAnsi="华文楷体" w:hint="eastAsia"/>
          <w:sz w:val="28"/>
          <w:szCs w:val="28"/>
        </w:rPr>
        <w:t>除我执的</w:t>
      </w:r>
      <w:proofErr w:type="gramEnd"/>
      <w:r w:rsidRPr="00534CDD">
        <w:rPr>
          <w:rFonts w:ascii="华文楷体" w:eastAsia="华文楷体" w:hAnsi="华文楷体" w:hint="eastAsia"/>
          <w:sz w:val="28"/>
          <w:szCs w:val="28"/>
        </w:rPr>
        <w:t>方法</w:t>
      </w:r>
      <w:proofErr w:type="gramStart"/>
      <w:r w:rsidRPr="00534CDD">
        <w:rPr>
          <w:rFonts w:ascii="华文楷体" w:eastAsia="华文楷体" w:hAnsi="华文楷体" w:hint="eastAsia"/>
          <w:sz w:val="28"/>
          <w:szCs w:val="28"/>
        </w:rPr>
        <w:t>就是证悟无我</w:t>
      </w:r>
      <w:proofErr w:type="gramEnd"/>
      <w:r w:rsidRPr="00534CDD">
        <w:rPr>
          <w:rFonts w:ascii="华文楷体" w:eastAsia="华文楷体" w:hAnsi="华文楷体" w:hint="eastAsia"/>
          <w:sz w:val="28"/>
          <w:szCs w:val="28"/>
        </w:rPr>
        <w:t>。一方面对方是我执，这方面是无我。</w:t>
      </w:r>
      <w:proofErr w:type="gramStart"/>
      <w:r w:rsidRPr="00534CDD">
        <w:rPr>
          <w:rFonts w:ascii="华文楷体" w:eastAsia="华文楷体" w:hAnsi="华文楷体" w:hint="eastAsia"/>
          <w:sz w:val="28"/>
          <w:szCs w:val="28"/>
        </w:rPr>
        <w:t>我执是</w:t>
      </w:r>
      <w:proofErr w:type="gramEnd"/>
      <w:r w:rsidRPr="00534CDD">
        <w:rPr>
          <w:rFonts w:ascii="华文楷体" w:eastAsia="华文楷体" w:hAnsi="华文楷体" w:hint="eastAsia"/>
          <w:sz w:val="28"/>
          <w:szCs w:val="28"/>
        </w:rPr>
        <w:t>认为我存在的状态，无我是认为我不存在的状态，所以二者之间是完全矛盾的</w:t>
      </w:r>
      <w:ins w:id="650" w:author="S-Yansong" w:date="2016-01-07T15:18:00Z">
        <w:r w:rsidR="001C17EB">
          <w:rPr>
            <w:rFonts w:ascii="华文楷体" w:eastAsia="华文楷体" w:hAnsi="华文楷体" w:hint="eastAsia"/>
            <w:sz w:val="28"/>
            <w:szCs w:val="28"/>
          </w:rPr>
          <w:t>，</w:t>
        </w:r>
      </w:ins>
      <w:r w:rsidRPr="00534CDD">
        <w:rPr>
          <w:rFonts w:ascii="华文楷体" w:eastAsia="华文楷体" w:hAnsi="华文楷体" w:hint="eastAsia"/>
          <w:sz w:val="28"/>
          <w:szCs w:val="28"/>
        </w:rPr>
        <w:t>而且是直接矛盾的。现在我们</w:t>
      </w:r>
      <w:ins w:id="651" w:author="S-Yansong" w:date="2016-01-07T15:18:00Z">
        <w:r w:rsidR="001C17EB">
          <w:rPr>
            <w:rFonts w:ascii="华文楷体" w:eastAsia="华文楷体" w:hAnsi="华文楷体" w:hint="eastAsia"/>
            <w:sz w:val="28"/>
            <w:szCs w:val="28"/>
          </w:rPr>
          <w:t>就说</w:t>
        </w:r>
      </w:ins>
      <w:r w:rsidRPr="00534CDD">
        <w:rPr>
          <w:rFonts w:ascii="华文楷体" w:eastAsia="华文楷体" w:hAnsi="华文楷体" w:hint="eastAsia"/>
          <w:sz w:val="28"/>
          <w:szCs w:val="28"/>
        </w:rPr>
        <w:t>存在</w:t>
      </w:r>
      <w:proofErr w:type="gramStart"/>
      <w:r w:rsidRPr="00534CDD">
        <w:rPr>
          <w:rFonts w:ascii="华文楷体" w:eastAsia="华文楷体" w:hAnsi="华文楷体" w:hint="eastAsia"/>
          <w:sz w:val="28"/>
          <w:szCs w:val="28"/>
        </w:rPr>
        <w:t>我执就是</w:t>
      </w:r>
      <w:proofErr w:type="gramEnd"/>
      <w:r w:rsidRPr="00534CDD">
        <w:rPr>
          <w:rFonts w:ascii="华文楷体" w:eastAsia="华文楷体" w:hAnsi="华文楷体" w:hint="eastAsia"/>
          <w:sz w:val="28"/>
          <w:szCs w:val="28"/>
        </w:rPr>
        <w:t>因为相续当中完全不存在无我智慧。圣者相续当中没有</w:t>
      </w:r>
      <w:proofErr w:type="gramStart"/>
      <w:r w:rsidRPr="00534CDD">
        <w:rPr>
          <w:rFonts w:ascii="华文楷体" w:eastAsia="华文楷体" w:hAnsi="华文楷体" w:hint="eastAsia"/>
          <w:sz w:val="28"/>
          <w:szCs w:val="28"/>
        </w:rPr>
        <w:t>我执因为</w:t>
      </w:r>
      <w:proofErr w:type="gramEnd"/>
      <w:r w:rsidRPr="00534CDD">
        <w:rPr>
          <w:rFonts w:ascii="华文楷体" w:eastAsia="华文楷体" w:hAnsi="华文楷体" w:hint="eastAsia"/>
          <w:sz w:val="28"/>
          <w:szCs w:val="28"/>
        </w:rPr>
        <w:t>他相续当中已经有了无我智慧。</w:t>
      </w:r>
    </w:p>
    <w:p w:rsidR="00A61E90" w:rsidRDefault="00534CDD" w:rsidP="006A162D">
      <w:pPr>
        <w:ind w:firstLine="570"/>
        <w:rPr>
          <w:ins w:id="652" w:author="S-Yansong" w:date="2016-01-06T15:00:00Z"/>
          <w:rFonts w:ascii="华文楷体" w:eastAsia="华文楷体" w:hAnsi="华文楷体"/>
          <w:sz w:val="28"/>
          <w:szCs w:val="28"/>
        </w:rPr>
      </w:pPr>
      <w:r w:rsidRPr="00534CDD">
        <w:rPr>
          <w:rFonts w:ascii="华文楷体" w:eastAsia="华文楷体" w:hAnsi="华文楷体" w:hint="eastAsia"/>
          <w:sz w:val="28"/>
          <w:szCs w:val="28"/>
        </w:rPr>
        <w:t>所以我们平时认为有我，这个是第六意识上面的一种作用。后面</w:t>
      </w:r>
      <w:ins w:id="653" w:author="S-Yansong" w:date="2016-01-07T15:18:00Z">
        <w:r w:rsidR="007631C4">
          <w:rPr>
            <w:rFonts w:ascii="华文楷体" w:eastAsia="华文楷体" w:hAnsi="华文楷体" w:hint="eastAsia"/>
            <w:sz w:val="28"/>
            <w:szCs w:val="28"/>
          </w:rPr>
          <w:t>就说</w:t>
        </w:r>
      </w:ins>
      <w:r w:rsidRPr="00534CDD">
        <w:rPr>
          <w:rFonts w:ascii="华文楷体" w:eastAsia="华文楷体" w:hAnsi="华文楷体" w:hint="eastAsia"/>
          <w:sz w:val="28"/>
          <w:szCs w:val="28"/>
        </w:rPr>
        <w:t>产生无我也是第六意识上面的作用。所以说后面要通过无我智慧在第六意识上面的力量逐渐加强</w:t>
      </w:r>
      <w:ins w:id="654" w:author="S-Yansong" w:date="2016-01-07T15:18:00Z">
        <w:r w:rsidR="009128FE">
          <w:rPr>
            <w:rFonts w:ascii="华文楷体" w:eastAsia="华文楷体" w:hAnsi="华文楷体" w:hint="eastAsia"/>
            <w:sz w:val="28"/>
            <w:szCs w:val="28"/>
          </w:rPr>
          <w:t>，</w:t>
        </w:r>
      </w:ins>
      <w:r w:rsidRPr="00534CDD">
        <w:rPr>
          <w:rFonts w:ascii="华文楷体" w:eastAsia="华文楷体" w:hAnsi="华文楷体" w:hint="eastAsia"/>
          <w:sz w:val="28"/>
          <w:szCs w:val="28"/>
        </w:rPr>
        <w:t>逐渐加强，后面</w:t>
      </w:r>
      <w:proofErr w:type="gramStart"/>
      <w:r w:rsidRPr="00534CDD">
        <w:rPr>
          <w:rFonts w:ascii="华文楷体" w:eastAsia="华文楷体" w:hAnsi="华文楷体" w:hint="eastAsia"/>
          <w:sz w:val="28"/>
          <w:szCs w:val="28"/>
        </w:rPr>
        <w:t>它我执的</w:t>
      </w:r>
      <w:proofErr w:type="gramEnd"/>
      <w:r w:rsidRPr="00534CDD">
        <w:rPr>
          <w:rFonts w:ascii="华文楷体" w:eastAsia="华文楷体" w:hAnsi="华文楷体" w:hint="eastAsia"/>
          <w:sz w:val="28"/>
          <w:szCs w:val="28"/>
        </w:rPr>
        <w:t>力量就</w:t>
      </w:r>
      <w:proofErr w:type="gramStart"/>
      <w:r w:rsidRPr="00534CDD">
        <w:rPr>
          <w:rFonts w:ascii="华文楷体" w:eastAsia="华文楷体" w:hAnsi="华文楷体" w:hint="eastAsia"/>
          <w:sz w:val="28"/>
          <w:szCs w:val="28"/>
        </w:rPr>
        <w:t>逐渐逐渐</w:t>
      </w:r>
      <w:proofErr w:type="gramEnd"/>
      <w:r w:rsidRPr="00534CDD">
        <w:rPr>
          <w:rFonts w:ascii="华文楷体" w:eastAsia="华文楷体" w:hAnsi="华文楷体" w:hint="eastAsia"/>
          <w:sz w:val="28"/>
          <w:szCs w:val="28"/>
        </w:rPr>
        <w:t>削弱了。通过这样第六意识</w:t>
      </w:r>
      <w:proofErr w:type="gramStart"/>
      <w:r w:rsidRPr="00534CDD">
        <w:rPr>
          <w:rFonts w:ascii="华文楷体" w:eastAsia="华文楷体" w:hAnsi="华文楷体" w:hint="eastAsia"/>
          <w:sz w:val="28"/>
          <w:szCs w:val="28"/>
        </w:rPr>
        <w:t>作为趣入点</w:t>
      </w:r>
      <w:proofErr w:type="gramEnd"/>
      <w:r w:rsidRPr="00534CDD">
        <w:rPr>
          <w:rFonts w:ascii="华文楷体" w:eastAsia="华文楷体" w:hAnsi="华文楷体" w:hint="eastAsia"/>
          <w:sz w:val="28"/>
          <w:szCs w:val="28"/>
        </w:rPr>
        <w:t>，后面生起无我空性</w:t>
      </w:r>
      <w:proofErr w:type="gramStart"/>
      <w:r w:rsidRPr="00534CDD">
        <w:rPr>
          <w:rFonts w:ascii="华文楷体" w:eastAsia="华文楷体" w:hAnsi="华文楷体" w:hint="eastAsia"/>
          <w:sz w:val="28"/>
          <w:szCs w:val="28"/>
        </w:rPr>
        <w:t>的证悟的</w:t>
      </w:r>
      <w:proofErr w:type="gramEnd"/>
      <w:r w:rsidRPr="00534CDD">
        <w:rPr>
          <w:rFonts w:ascii="华文楷体" w:eastAsia="华文楷体" w:hAnsi="华文楷体" w:hint="eastAsia"/>
          <w:sz w:val="28"/>
          <w:szCs w:val="28"/>
        </w:rPr>
        <w:t>时候，</w:t>
      </w:r>
      <w:ins w:id="655" w:author="S-Yansong" w:date="2016-01-07T15:19:00Z">
        <w:r w:rsidR="009128FE">
          <w:rPr>
            <w:rFonts w:ascii="华文楷体" w:eastAsia="华文楷体" w:hAnsi="华文楷体" w:hint="eastAsia"/>
            <w:sz w:val="28"/>
            <w:szCs w:val="28"/>
          </w:rPr>
          <w:t>这个时候，</w:t>
        </w:r>
      </w:ins>
      <w:proofErr w:type="gramStart"/>
      <w:r w:rsidRPr="00534CDD">
        <w:rPr>
          <w:rFonts w:ascii="华文楷体" w:eastAsia="华文楷体" w:hAnsi="华文楷体" w:hint="eastAsia"/>
          <w:sz w:val="28"/>
          <w:szCs w:val="28"/>
        </w:rPr>
        <w:t>我执就</w:t>
      </w:r>
      <w:proofErr w:type="gramEnd"/>
      <w:r w:rsidRPr="00534CDD">
        <w:rPr>
          <w:rFonts w:ascii="华文楷体" w:eastAsia="华文楷体" w:hAnsi="华文楷体" w:hint="eastAsia"/>
          <w:sz w:val="28"/>
          <w:szCs w:val="28"/>
        </w:rPr>
        <w:t>可以完全被断除掉。就是因为二者之间是直接矛盾的，如同光明和黑暗没办法并存一样。</w:t>
      </w:r>
    </w:p>
    <w:p w:rsidR="00A61E90" w:rsidRPr="00A61E90" w:rsidRDefault="00534CDD" w:rsidP="006A162D">
      <w:pPr>
        <w:ind w:firstLine="570"/>
        <w:rPr>
          <w:ins w:id="656" w:author="S-Yansong" w:date="2016-01-06T15:00:00Z"/>
          <w:rFonts w:asciiTheme="minorEastAsia" w:hAnsiTheme="minorEastAsia"/>
          <w:sz w:val="28"/>
          <w:szCs w:val="28"/>
          <w:rPrChange w:id="657" w:author="S-Yansong" w:date="2016-01-06T15:00:00Z">
            <w:rPr>
              <w:ins w:id="658" w:author="S-Yansong" w:date="2016-01-06T15:00:00Z"/>
              <w:rFonts w:ascii="华文楷体" w:eastAsia="华文楷体" w:hAnsi="华文楷体"/>
              <w:sz w:val="28"/>
              <w:szCs w:val="28"/>
            </w:rPr>
          </w:rPrChange>
        </w:rPr>
      </w:pPr>
      <w:r w:rsidRPr="00A61E90">
        <w:rPr>
          <w:rFonts w:asciiTheme="minorEastAsia" w:hAnsiTheme="minorEastAsia" w:hint="eastAsia"/>
          <w:sz w:val="28"/>
          <w:szCs w:val="28"/>
          <w:rPrChange w:id="659" w:author="S-Yansong" w:date="2016-01-06T15:00:00Z">
            <w:rPr>
              <w:rFonts w:ascii="华文楷体" w:eastAsia="华文楷体" w:hAnsi="华文楷体" w:hint="eastAsia"/>
              <w:sz w:val="28"/>
              <w:szCs w:val="28"/>
            </w:rPr>
          </w:rPrChange>
        </w:rPr>
        <w:t>【</w:t>
      </w:r>
      <w:r w:rsidRPr="00A61E90">
        <w:rPr>
          <w:rFonts w:asciiTheme="minorEastAsia" w:hAnsiTheme="minorEastAsia"/>
          <w:sz w:val="28"/>
          <w:szCs w:val="28"/>
          <w:rPrChange w:id="660" w:author="S-Yansong" w:date="2016-01-06T15:00:00Z">
            <w:rPr>
              <w:rFonts w:ascii="华文楷体" w:eastAsia="华文楷体" w:hAnsi="华文楷体"/>
              <w:sz w:val="28"/>
              <w:szCs w:val="28"/>
            </w:rPr>
          </w:rPrChange>
        </w:rPr>
        <w:t>(因此,断除我执的对治法唯有证悟无我的智慧。)】</w:t>
      </w:r>
    </w:p>
    <w:p w:rsidR="00523C61" w:rsidRDefault="00534CDD" w:rsidP="00FB5B60">
      <w:pPr>
        <w:ind w:firstLine="570"/>
        <w:rPr>
          <w:ins w:id="661" w:author="S-Yansong" w:date="2016-01-07T15:20:00Z"/>
          <w:rFonts w:ascii="华文楷体" w:eastAsia="华文楷体" w:hAnsi="华文楷体" w:hint="eastAsia"/>
          <w:sz w:val="28"/>
          <w:szCs w:val="28"/>
        </w:rPr>
      </w:pPr>
      <w:r w:rsidRPr="00534CDD">
        <w:rPr>
          <w:rFonts w:ascii="华文楷体" w:eastAsia="华文楷体" w:hAnsi="华文楷体" w:hint="eastAsia"/>
          <w:sz w:val="28"/>
          <w:szCs w:val="28"/>
        </w:rPr>
        <w:t>所以说要断</w:t>
      </w:r>
      <w:proofErr w:type="gramStart"/>
      <w:r w:rsidRPr="00534CDD">
        <w:rPr>
          <w:rFonts w:ascii="华文楷体" w:eastAsia="华文楷体" w:hAnsi="华文楷体" w:hint="eastAsia"/>
          <w:sz w:val="28"/>
          <w:szCs w:val="28"/>
        </w:rPr>
        <w:t>除我执的</w:t>
      </w:r>
      <w:proofErr w:type="gramEnd"/>
      <w:r w:rsidRPr="00534CDD">
        <w:rPr>
          <w:rFonts w:ascii="华文楷体" w:eastAsia="华文楷体" w:hAnsi="华文楷体" w:hint="eastAsia"/>
          <w:sz w:val="28"/>
          <w:szCs w:val="28"/>
        </w:rPr>
        <w:t>唯一的方法</w:t>
      </w:r>
      <w:del w:id="662" w:author="S-Yansong" w:date="2016-01-06T15:08:00Z">
        <w:r w:rsidRPr="00534CDD" w:rsidDel="00463BBB">
          <w:rPr>
            <w:rFonts w:ascii="华文楷体" w:eastAsia="华文楷体" w:hAnsi="华文楷体" w:hint="eastAsia"/>
            <w:sz w:val="28"/>
            <w:szCs w:val="28"/>
          </w:rPr>
          <w:delText>就是</w:delText>
        </w:r>
      </w:del>
      <w:proofErr w:type="gramStart"/>
      <w:r w:rsidRPr="00534CDD">
        <w:rPr>
          <w:rFonts w:ascii="华文楷体" w:eastAsia="华文楷体" w:hAnsi="华文楷体" w:hint="eastAsia"/>
          <w:sz w:val="28"/>
          <w:szCs w:val="28"/>
        </w:rPr>
        <w:t>就是证悟无我</w:t>
      </w:r>
      <w:proofErr w:type="gramEnd"/>
      <w:r w:rsidRPr="00534CDD">
        <w:rPr>
          <w:rFonts w:ascii="华文楷体" w:eastAsia="华文楷体" w:hAnsi="华文楷体" w:hint="eastAsia"/>
          <w:sz w:val="28"/>
          <w:szCs w:val="28"/>
        </w:rPr>
        <w:t>的智慧</w:t>
      </w:r>
      <w:del w:id="663" w:author="S-Yansong" w:date="2016-01-06T15:08:00Z">
        <w:r w:rsidRPr="00534CDD" w:rsidDel="00463BBB">
          <w:rPr>
            <w:rFonts w:ascii="华文楷体" w:eastAsia="华文楷体" w:hAnsi="华文楷体" w:hint="eastAsia"/>
            <w:sz w:val="28"/>
            <w:szCs w:val="28"/>
          </w:rPr>
          <w:delText>，</w:delText>
        </w:r>
      </w:del>
      <w:ins w:id="664" w:author="S-Yansong" w:date="2016-01-06T15:08:00Z">
        <w:r w:rsidR="00463BBB">
          <w:rPr>
            <w:rFonts w:ascii="华文楷体" w:eastAsia="华文楷体" w:hAnsi="华文楷体" w:hint="eastAsia"/>
            <w:sz w:val="28"/>
            <w:szCs w:val="28"/>
          </w:rPr>
          <w:t>。</w:t>
        </w:r>
      </w:ins>
      <w:r w:rsidRPr="00534CDD">
        <w:rPr>
          <w:rFonts w:ascii="华文楷体" w:eastAsia="华文楷体" w:hAnsi="华文楷体" w:hint="eastAsia"/>
          <w:sz w:val="28"/>
          <w:szCs w:val="28"/>
        </w:rPr>
        <w:t>这个方面针对于所有想要解脱的人，所有想要修持正道的人，已经把核心的问题</w:t>
      </w:r>
      <w:ins w:id="665" w:author="S-Yansong" w:date="2016-01-07T15:19:00Z">
        <w:r w:rsidR="008D7A4B">
          <w:rPr>
            <w:rFonts w:ascii="华文楷体" w:eastAsia="华文楷体" w:hAnsi="华文楷体" w:hint="eastAsia"/>
            <w:sz w:val="28"/>
            <w:szCs w:val="28"/>
          </w:rPr>
          <w:t>已经</w:t>
        </w:r>
      </w:ins>
      <w:r w:rsidRPr="00534CDD">
        <w:rPr>
          <w:rFonts w:ascii="华文楷体" w:eastAsia="华文楷体" w:hAnsi="华文楷体" w:hint="eastAsia"/>
          <w:sz w:val="28"/>
          <w:szCs w:val="28"/>
        </w:rPr>
        <w:t>点出来了。所以说，就是说我们平时说我</w:t>
      </w:r>
      <w:proofErr w:type="gramStart"/>
      <w:r w:rsidRPr="00534CDD">
        <w:rPr>
          <w:rFonts w:ascii="华文楷体" w:eastAsia="华文楷体" w:hAnsi="华文楷体" w:hint="eastAsia"/>
          <w:sz w:val="28"/>
          <w:szCs w:val="28"/>
        </w:rPr>
        <w:t>要证悟佛果</w:t>
      </w:r>
      <w:proofErr w:type="gramEnd"/>
      <w:r w:rsidRPr="00534CDD">
        <w:rPr>
          <w:rFonts w:ascii="华文楷体" w:eastAsia="华文楷体" w:hAnsi="华文楷体" w:hint="eastAsia"/>
          <w:sz w:val="28"/>
          <w:szCs w:val="28"/>
        </w:rPr>
        <w:t>，或者要获得解脱，开始修法</w:t>
      </w:r>
      <w:del w:id="666" w:author="S-Yansong" w:date="2016-01-07T15:19:00Z">
        <w:r w:rsidRPr="00534CDD" w:rsidDel="00855FC1">
          <w:rPr>
            <w:rFonts w:ascii="华文楷体" w:eastAsia="华文楷体" w:hAnsi="华文楷体" w:hint="eastAsia"/>
            <w:sz w:val="28"/>
            <w:szCs w:val="28"/>
          </w:rPr>
          <w:delText>，</w:delText>
        </w:r>
      </w:del>
      <w:ins w:id="667" w:author="S-Yansong" w:date="2016-01-07T15:19:00Z">
        <w:r w:rsidR="00855FC1">
          <w:rPr>
            <w:rFonts w:ascii="华文楷体" w:eastAsia="华文楷体" w:hAnsi="华文楷体" w:hint="eastAsia"/>
            <w:sz w:val="28"/>
            <w:szCs w:val="28"/>
          </w:rPr>
          <w:t>。</w:t>
        </w:r>
      </w:ins>
      <w:r w:rsidRPr="00534CDD">
        <w:rPr>
          <w:rFonts w:ascii="华文楷体" w:eastAsia="华文楷体" w:hAnsi="华文楷体" w:hint="eastAsia"/>
          <w:sz w:val="28"/>
          <w:szCs w:val="28"/>
        </w:rPr>
        <w:t>但是这个修法最初的时候没有找到核心的修法</w:t>
      </w:r>
      <w:del w:id="668" w:author="S-Yansong" w:date="2016-01-07T15:19:00Z">
        <w:r w:rsidRPr="00534CDD" w:rsidDel="00855FC1">
          <w:rPr>
            <w:rFonts w:ascii="华文楷体" w:eastAsia="华文楷体" w:hAnsi="华文楷体" w:hint="eastAsia"/>
            <w:sz w:val="28"/>
            <w:szCs w:val="28"/>
          </w:rPr>
          <w:delText>。</w:delText>
        </w:r>
      </w:del>
      <w:ins w:id="669" w:author="S-Yansong" w:date="2016-01-07T15:19:00Z">
        <w:r w:rsidR="00855FC1">
          <w:rPr>
            <w:rFonts w:ascii="华文楷体" w:eastAsia="华文楷体" w:hAnsi="华文楷体" w:hint="eastAsia"/>
            <w:sz w:val="28"/>
            <w:szCs w:val="28"/>
          </w:rPr>
          <w:t>，</w:t>
        </w:r>
      </w:ins>
      <w:r w:rsidRPr="00534CDD">
        <w:rPr>
          <w:rFonts w:ascii="华文楷体" w:eastAsia="华文楷体" w:hAnsi="华文楷体" w:hint="eastAsia"/>
          <w:sz w:val="28"/>
          <w:szCs w:val="28"/>
        </w:rPr>
        <w:t>要断除轮回，断除我执，没有认识到一切轮回的根本是我执，所以最初就错了。</w:t>
      </w:r>
    </w:p>
    <w:p w:rsidR="00B70F68" w:rsidRDefault="00534CDD" w:rsidP="00FB5B60">
      <w:pPr>
        <w:ind w:firstLine="570"/>
        <w:rPr>
          <w:ins w:id="670" w:author="S-Yansong" w:date="2016-01-06T15:11:00Z"/>
          <w:rFonts w:ascii="华文楷体" w:eastAsia="华文楷体" w:hAnsi="华文楷体"/>
          <w:sz w:val="28"/>
          <w:szCs w:val="28"/>
        </w:rPr>
      </w:pPr>
      <w:r w:rsidRPr="00534CDD">
        <w:rPr>
          <w:rFonts w:ascii="华文楷体" w:eastAsia="华文楷体" w:hAnsi="华文楷体" w:hint="eastAsia"/>
          <w:sz w:val="28"/>
          <w:szCs w:val="28"/>
        </w:rPr>
        <w:lastRenderedPageBreak/>
        <w:t>那么第二步是修的时候只是修一些其他的禅定，修一些其他的不净观，修一些其他的这样一种慈心观，没有修无我空性。所以像这样讲的时候还是没有办法真正的断</w:t>
      </w:r>
      <w:proofErr w:type="gramStart"/>
      <w:r w:rsidRPr="00534CDD">
        <w:rPr>
          <w:rFonts w:ascii="华文楷体" w:eastAsia="华文楷体" w:hAnsi="华文楷体" w:hint="eastAsia"/>
          <w:sz w:val="28"/>
          <w:szCs w:val="28"/>
        </w:rPr>
        <w:t>除我执的</w:t>
      </w:r>
      <w:proofErr w:type="gramEnd"/>
      <w:r w:rsidRPr="00534CDD">
        <w:rPr>
          <w:rFonts w:ascii="华文楷体" w:eastAsia="华文楷体" w:hAnsi="华文楷体" w:hint="eastAsia"/>
          <w:sz w:val="28"/>
          <w:szCs w:val="28"/>
        </w:rPr>
        <w:t>。没办法真正从轮回当中获得解脱。因此说，首先我们要认识到一切轮回的根本就是我执，断</w:t>
      </w:r>
      <w:proofErr w:type="gramStart"/>
      <w:r w:rsidRPr="00534CDD">
        <w:rPr>
          <w:rFonts w:ascii="华文楷体" w:eastAsia="华文楷体" w:hAnsi="华文楷体" w:hint="eastAsia"/>
          <w:sz w:val="28"/>
          <w:szCs w:val="28"/>
        </w:rPr>
        <w:t>除我执的</w:t>
      </w:r>
      <w:proofErr w:type="gramEnd"/>
      <w:r w:rsidRPr="00534CDD">
        <w:rPr>
          <w:rFonts w:ascii="华文楷体" w:eastAsia="华文楷体" w:hAnsi="华文楷体" w:hint="eastAsia"/>
          <w:sz w:val="28"/>
          <w:szCs w:val="28"/>
        </w:rPr>
        <w:t>正确方式就是修无我空性，必须通过修无我空性。</w:t>
      </w:r>
    </w:p>
    <w:p w:rsidR="00463BBB" w:rsidRDefault="00534CDD" w:rsidP="006A162D">
      <w:pPr>
        <w:ind w:firstLine="570"/>
        <w:rPr>
          <w:ins w:id="671" w:author="S-Yansong" w:date="2016-01-06T15:10:00Z"/>
          <w:rFonts w:ascii="华文楷体" w:eastAsia="华文楷体" w:hAnsi="华文楷体"/>
          <w:sz w:val="28"/>
          <w:szCs w:val="28"/>
        </w:rPr>
      </w:pPr>
      <w:r w:rsidRPr="00534CDD">
        <w:rPr>
          <w:rFonts w:ascii="华文楷体" w:eastAsia="华文楷体" w:hAnsi="华文楷体" w:hint="eastAsia"/>
          <w:sz w:val="28"/>
          <w:szCs w:val="28"/>
        </w:rPr>
        <w:t>所以小乘道之所以有解脱就是因为它有无我空性的正见，它有修持无我空性的方法，所以它可以解脱。</w:t>
      </w:r>
      <w:proofErr w:type="gramStart"/>
      <w:r w:rsidRPr="00534CDD">
        <w:rPr>
          <w:rFonts w:ascii="华文楷体" w:eastAsia="华文楷体" w:hAnsi="华文楷体" w:hint="eastAsia"/>
          <w:sz w:val="28"/>
          <w:szCs w:val="28"/>
        </w:rPr>
        <w:t>大乘道</w:t>
      </w:r>
      <w:proofErr w:type="gramEnd"/>
      <w:r w:rsidRPr="00534CDD">
        <w:rPr>
          <w:rFonts w:ascii="华文楷体" w:eastAsia="华文楷体" w:hAnsi="华文楷体" w:hint="eastAsia"/>
          <w:sz w:val="28"/>
          <w:szCs w:val="28"/>
        </w:rPr>
        <w:t>当然是有人无我和法无我两种空性。对于修行者的我们来讲，也必须要把这个问题搞清楚。把轮回的因搞清楚，把断除轮回的修法搞清楚。所以这个时候就关系到了无我空性怎么样去抉择的问题。所以像我们学中</w:t>
      </w:r>
      <w:proofErr w:type="gramStart"/>
      <w:r w:rsidRPr="00534CDD">
        <w:rPr>
          <w:rFonts w:ascii="华文楷体" w:eastAsia="华文楷体" w:hAnsi="华文楷体" w:hint="eastAsia"/>
          <w:sz w:val="28"/>
          <w:szCs w:val="28"/>
        </w:rPr>
        <w:t>观就要</w:t>
      </w:r>
      <w:proofErr w:type="gramEnd"/>
      <w:r w:rsidRPr="00534CDD">
        <w:rPr>
          <w:rFonts w:ascii="华文楷体" w:eastAsia="华文楷体" w:hAnsi="华文楷体" w:hint="eastAsia"/>
          <w:sz w:val="28"/>
          <w:szCs w:val="28"/>
        </w:rPr>
        <w:t>抉择无我空性。到底怎么样抉择无我空性？它就把方法告诉你，怎么样抉择人无我空，怎么样抉择法无我空，把这两个问题了</w:t>
      </w:r>
      <w:proofErr w:type="gramStart"/>
      <w:r w:rsidRPr="00534CDD">
        <w:rPr>
          <w:rFonts w:ascii="华文楷体" w:eastAsia="华文楷体" w:hAnsi="华文楷体" w:hint="eastAsia"/>
          <w:sz w:val="28"/>
          <w:szCs w:val="28"/>
        </w:rPr>
        <w:t>知之后</w:t>
      </w:r>
      <w:proofErr w:type="gramEnd"/>
      <w:r w:rsidRPr="00534CDD">
        <w:rPr>
          <w:rFonts w:ascii="华文楷体" w:eastAsia="华文楷体" w:hAnsi="华文楷体" w:hint="eastAsia"/>
          <w:sz w:val="28"/>
          <w:szCs w:val="28"/>
        </w:rPr>
        <w:t>实际上就相当于掌握了所有的武器了，所有理论了。</w:t>
      </w:r>
    </w:p>
    <w:p w:rsidR="00463BBB" w:rsidRPr="00463BBB" w:rsidRDefault="00534CDD" w:rsidP="006A162D">
      <w:pPr>
        <w:ind w:firstLine="570"/>
        <w:rPr>
          <w:ins w:id="672" w:author="S-Yansong" w:date="2016-01-06T15:10:00Z"/>
          <w:rFonts w:asciiTheme="minorEastAsia" w:hAnsiTheme="minorEastAsia"/>
          <w:sz w:val="28"/>
          <w:szCs w:val="28"/>
          <w:rPrChange w:id="673" w:author="S-Yansong" w:date="2016-01-06T15:11:00Z">
            <w:rPr>
              <w:ins w:id="674" w:author="S-Yansong" w:date="2016-01-06T15:10:00Z"/>
              <w:rFonts w:ascii="华文楷体" w:eastAsia="华文楷体" w:hAnsi="华文楷体"/>
              <w:sz w:val="28"/>
              <w:szCs w:val="28"/>
            </w:rPr>
          </w:rPrChange>
        </w:rPr>
      </w:pPr>
      <w:r w:rsidRPr="00463BBB">
        <w:rPr>
          <w:rFonts w:asciiTheme="minorEastAsia" w:hAnsiTheme="minorEastAsia" w:hint="eastAsia"/>
          <w:sz w:val="28"/>
          <w:szCs w:val="28"/>
          <w:rPrChange w:id="675" w:author="S-Yansong" w:date="2016-01-06T15:11:00Z">
            <w:rPr>
              <w:rFonts w:ascii="华文楷体" w:eastAsia="华文楷体" w:hAnsi="华文楷体" w:hint="eastAsia"/>
              <w:sz w:val="28"/>
              <w:szCs w:val="28"/>
            </w:rPr>
          </w:rPrChange>
        </w:rPr>
        <w:t>【由于真能除假</w:t>
      </w:r>
      <w:r w:rsidRPr="00463BBB">
        <w:rPr>
          <w:rFonts w:asciiTheme="minorEastAsia" w:hAnsiTheme="minorEastAsia"/>
          <w:sz w:val="28"/>
          <w:szCs w:val="28"/>
          <w:rPrChange w:id="676" w:author="S-Yansong" w:date="2016-01-06T15:11:00Z">
            <w:rPr>
              <w:rFonts w:ascii="华文楷体" w:eastAsia="华文楷体" w:hAnsi="华文楷体"/>
              <w:sz w:val="28"/>
              <w:szCs w:val="28"/>
            </w:rPr>
          </w:rPrChange>
        </w:rPr>
        <w:t>,故而铲除轮回之根本的道以事势理成立,就像种子虽无始但被火烧尽可见后际一样,轮回虽然无始,但如果证悟了投生轮回之障碍的无我,则它的后际成立。】</w:t>
      </w:r>
    </w:p>
    <w:p w:rsidR="00852275" w:rsidRDefault="00534CDD" w:rsidP="0025753B">
      <w:pPr>
        <w:ind w:firstLine="570"/>
        <w:rPr>
          <w:ins w:id="677" w:author="S-Yansong" w:date="2016-01-06T15:21:00Z"/>
          <w:rFonts w:ascii="华文楷体" w:eastAsia="华文楷体" w:hAnsi="华文楷体"/>
          <w:sz w:val="28"/>
          <w:szCs w:val="28"/>
        </w:rPr>
      </w:pPr>
      <w:r w:rsidRPr="00534CDD">
        <w:rPr>
          <w:rFonts w:ascii="华文楷体" w:eastAsia="华文楷体" w:hAnsi="华文楷体" w:hint="eastAsia"/>
          <w:sz w:val="28"/>
          <w:szCs w:val="28"/>
        </w:rPr>
        <w:t>那么因为在世俗</w:t>
      </w:r>
      <w:proofErr w:type="gramStart"/>
      <w:r w:rsidRPr="00534CDD">
        <w:rPr>
          <w:rFonts w:ascii="华文楷体" w:eastAsia="华文楷体" w:hAnsi="华文楷体" w:hint="eastAsia"/>
          <w:sz w:val="28"/>
          <w:szCs w:val="28"/>
        </w:rPr>
        <w:t>谛</w:t>
      </w:r>
      <w:proofErr w:type="gramEnd"/>
      <w:r w:rsidRPr="00534CDD">
        <w:rPr>
          <w:rFonts w:ascii="华文楷体" w:eastAsia="华文楷体" w:hAnsi="华文楷体" w:hint="eastAsia"/>
          <w:sz w:val="28"/>
          <w:szCs w:val="28"/>
        </w:rPr>
        <w:t>当中有一种法性力就是真能除假，真实的就</w:t>
      </w:r>
      <w:proofErr w:type="gramStart"/>
      <w:r w:rsidRPr="00534CDD">
        <w:rPr>
          <w:rFonts w:ascii="华文楷体" w:eastAsia="华文楷体" w:hAnsi="华文楷体" w:hint="eastAsia"/>
          <w:sz w:val="28"/>
          <w:szCs w:val="28"/>
        </w:rPr>
        <w:t>能够遣除虚假</w:t>
      </w:r>
      <w:proofErr w:type="gramEnd"/>
      <w:r w:rsidRPr="00534CDD">
        <w:rPr>
          <w:rFonts w:ascii="华文楷体" w:eastAsia="华文楷体" w:hAnsi="华文楷体" w:hint="eastAsia"/>
          <w:sz w:val="28"/>
          <w:szCs w:val="28"/>
        </w:rPr>
        <w:t>的。那么这个里面什么是真实的</w:t>
      </w:r>
      <w:ins w:id="678" w:author="S-Yansong" w:date="2016-01-06T15:19:00Z">
        <w:r w:rsidR="00852275">
          <w:rPr>
            <w:rFonts w:ascii="华文楷体" w:eastAsia="华文楷体" w:hAnsi="华文楷体" w:hint="eastAsia"/>
            <w:sz w:val="28"/>
            <w:szCs w:val="28"/>
          </w:rPr>
          <w:t>？</w:t>
        </w:r>
      </w:ins>
      <w:r w:rsidRPr="00534CDD">
        <w:rPr>
          <w:rFonts w:ascii="华文楷体" w:eastAsia="华文楷体" w:hAnsi="华文楷体" w:hint="eastAsia"/>
          <w:sz w:val="28"/>
          <w:szCs w:val="28"/>
        </w:rPr>
        <w:t>什么是虚假的呢？轮回是虚假的，或</w:t>
      </w:r>
      <w:ins w:id="679" w:author="S-Yansong" w:date="2016-01-07T15:21:00Z">
        <w:r w:rsidR="00E571C7">
          <w:rPr>
            <w:rFonts w:ascii="华文楷体" w:eastAsia="华文楷体" w:hAnsi="华文楷体" w:hint="eastAsia"/>
            <w:sz w:val="28"/>
            <w:szCs w:val="28"/>
          </w:rPr>
          <w:t>就</w:t>
        </w:r>
      </w:ins>
      <w:del w:id="680" w:author="S-Yansong" w:date="2016-01-07T15:21:00Z">
        <w:r w:rsidRPr="00534CDD" w:rsidDel="00E571C7">
          <w:rPr>
            <w:rFonts w:ascii="华文楷体" w:eastAsia="华文楷体" w:hAnsi="华文楷体" w:hint="eastAsia"/>
            <w:sz w:val="28"/>
            <w:szCs w:val="28"/>
          </w:rPr>
          <w:delText>者</w:delText>
        </w:r>
      </w:del>
      <w:proofErr w:type="gramStart"/>
      <w:r w:rsidRPr="00534CDD">
        <w:rPr>
          <w:rFonts w:ascii="华文楷体" w:eastAsia="华文楷体" w:hAnsi="华文楷体" w:hint="eastAsia"/>
          <w:sz w:val="28"/>
          <w:szCs w:val="28"/>
        </w:rPr>
        <w:t>说我执是虚假</w:t>
      </w:r>
      <w:proofErr w:type="gramEnd"/>
      <w:r w:rsidRPr="00534CDD">
        <w:rPr>
          <w:rFonts w:ascii="华文楷体" w:eastAsia="华文楷体" w:hAnsi="华文楷体" w:hint="eastAsia"/>
          <w:sz w:val="28"/>
          <w:szCs w:val="28"/>
        </w:rPr>
        <w:t>的</w:t>
      </w:r>
      <w:del w:id="681" w:author="S-Yansong" w:date="2016-01-06T15:19:00Z">
        <w:r w:rsidRPr="00534CDD" w:rsidDel="00852275">
          <w:rPr>
            <w:rFonts w:ascii="华文楷体" w:eastAsia="华文楷体" w:hAnsi="华文楷体" w:hint="eastAsia"/>
            <w:sz w:val="28"/>
            <w:szCs w:val="28"/>
          </w:rPr>
          <w:delText>，</w:delText>
        </w:r>
      </w:del>
      <w:ins w:id="682" w:author="S-Yansong" w:date="2016-01-06T15:19:00Z">
        <w:r w:rsidR="00852275">
          <w:rPr>
            <w:rFonts w:ascii="华文楷体" w:eastAsia="华文楷体" w:hAnsi="华文楷体" w:hint="eastAsia"/>
            <w:sz w:val="28"/>
            <w:szCs w:val="28"/>
          </w:rPr>
          <w:t>。</w:t>
        </w:r>
      </w:ins>
      <w:r w:rsidRPr="00534CDD">
        <w:rPr>
          <w:rFonts w:ascii="华文楷体" w:eastAsia="华文楷体" w:hAnsi="华文楷体" w:hint="eastAsia"/>
          <w:sz w:val="28"/>
          <w:szCs w:val="28"/>
        </w:rPr>
        <w:t>什么是真实的呢？无我空性</w:t>
      </w:r>
      <w:del w:id="683" w:author="S-Yansong" w:date="2016-01-06T15:12:00Z">
        <w:r w:rsidRPr="00534CDD" w:rsidDel="00213CF2">
          <w:rPr>
            <w:rFonts w:ascii="华文楷体" w:eastAsia="华文楷体" w:hAnsi="华文楷体" w:hint="eastAsia"/>
            <w:sz w:val="28"/>
            <w:szCs w:val="28"/>
          </w:rPr>
          <w:delText>，</w:delText>
        </w:r>
      </w:del>
      <w:ins w:id="684" w:author="S-Yansong" w:date="2016-01-06T15:12:00Z">
        <w:r w:rsidR="00213CF2">
          <w:rPr>
            <w:rFonts w:ascii="华文楷体" w:eastAsia="华文楷体" w:hAnsi="华文楷体" w:hint="eastAsia"/>
            <w:sz w:val="28"/>
            <w:szCs w:val="28"/>
          </w:rPr>
          <w:t>。</w:t>
        </w:r>
      </w:ins>
      <w:r w:rsidRPr="00534CDD">
        <w:rPr>
          <w:rFonts w:ascii="华文楷体" w:eastAsia="华文楷体" w:hAnsi="华文楷体" w:hint="eastAsia"/>
          <w:sz w:val="28"/>
          <w:szCs w:val="28"/>
        </w:rPr>
        <w:t>在法界当中，</w:t>
      </w:r>
      <w:proofErr w:type="gramStart"/>
      <w:r w:rsidRPr="00534CDD">
        <w:rPr>
          <w:rFonts w:ascii="华文楷体" w:eastAsia="华文楷体" w:hAnsi="华文楷体" w:hint="eastAsia"/>
          <w:sz w:val="28"/>
          <w:szCs w:val="28"/>
        </w:rPr>
        <w:t>实相当</w:t>
      </w:r>
      <w:proofErr w:type="gramEnd"/>
      <w:r w:rsidRPr="00534CDD">
        <w:rPr>
          <w:rFonts w:ascii="华文楷体" w:eastAsia="华文楷体" w:hAnsi="华文楷体" w:hint="eastAsia"/>
          <w:sz w:val="28"/>
          <w:szCs w:val="28"/>
        </w:rPr>
        <w:t>中，本来就不存在我，所以无我</w:t>
      </w:r>
      <w:ins w:id="685" w:author="S-Yansong" w:date="2016-01-07T15:21:00Z">
        <w:r w:rsidR="0025753B">
          <w:rPr>
            <w:rFonts w:ascii="华文楷体" w:eastAsia="华文楷体" w:hAnsi="华文楷体" w:hint="eastAsia"/>
            <w:sz w:val="28"/>
            <w:szCs w:val="28"/>
          </w:rPr>
          <w:t>它</w:t>
        </w:r>
      </w:ins>
      <w:r w:rsidRPr="00534CDD">
        <w:rPr>
          <w:rFonts w:ascii="华文楷体" w:eastAsia="华文楷体" w:hAnsi="华文楷体" w:hint="eastAsia"/>
          <w:sz w:val="28"/>
          <w:szCs w:val="28"/>
        </w:rPr>
        <w:t>是一种真实的。</w:t>
      </w:r>
      <w:proofErr w:type="gramStart"/>
      <w:r w:rsidRPr="00534CDD">
        <w:rPr>
          <w:rFonts w:ascii="华文楷体" w:eastAsia="华文楷体" w:hAnsi="华文楷体" w:hint="eastAsia"/>
          <w:sz w:val="28"/>
          <w:szCs w:val="28"/>
        </w:rPr>
        <w:t>证悟了无</w:t>
      </w:r>
      <w:proofErr w:type="gramEnd"/>
      <w:r w:rsidRPr="00534CDD">
        <w:rPr>
          <w:rFonts w:ascii="华文楷体" w:eastAsia="华文楷体" w:hAnsi="华文楷体" w:hint="eastAsia"/>
          <w:sz w:val="28"/>
          <w:szCs w:val="28"/>
        </w:rPr>
        <w:t>我就</w:t>
      </w:r>
      <w:proofErr w:type="gramStart"/>
      <w:r w:rsidRPr="00534CDD">
        <w:rPr>
          <w:rFonts w:ascii="华文楷体" w:eastAsia="华文楷体" w:hAnsi="华文楷体" w:hint="eastAsia"/>
          <w:sz w:val="28"/>
          <w:szCs w:val="28"/>
        </w:rPr>
        <w:t>能够遣除虚假</w:t>
      </w:r>
      <w:proofErr w:type="gramEnd"/>
      <w:r w:rsidRPr="00534CDD">
        <w:rPr>
          <w:rFonts w:ascii="华文楷体" w:eastAsia="华文楷体" w:hAnsi="华文楷体" w:hint="eastAsia"/>
          <w:sz w:val="28"/>
          <w:szCs w:val="28"/>
        </w:rPr>
        <w:t>的，不管你的我见存在了多长时间，都可以被遣除掉。就像一个山洞，一千年都没有灯火进去，黑暗存在了一</w:t>
      </w:r>
      <w:r w:rsidRPr="00534CDD">
        <w:rPr>
          <w:rFonts w:ascii="华文楷体" w:eastAsia="华文楷体" w:hAnsi="华文楷体" w:hint="eastAsia"/>
          <w:sz w:val="28"/>
          <w:szCs w:val="28"/>
        </w:rPr>
        <w:lastRenderedPageBreak/>
        <w:t>千年，但是灯火一进去之后，一刹那之间，一千年的黑暗顿时就遣除了。所以说我们相续当中虚妄</w:t>
      </w:r>
      <w:proofErr w:type="gramStart"/>
      <w:r w:rsidRPr="00534CDD">
        <w:rPr>
          <w:rFonts w:ascii="华文楷体" w:eastAsia="华文楷体" w:hAnsi="华文楷体" w:hint="eastAsia"/>
          <w:sz w:val="28"/>
          <w:szCs w:val="28"/>
        </w:rPr>
        <w:t>的我执不管</w:t>
      </w:r>
      <w:proofErr w:type="gramEnd"/>
      <w:r w:rsidRPr="00534CDD">
        <w:rPr>
          <w:rFonts w:ascii="华文楷体" w:eastAsia="华文楷体" w:hAnsi="华文楷体" w:hint="eastAsia"/>
          <w:sz w:val="28"/>
          <w:szCs w:val="28"/>
        </w:rPr>
        <w:t>几十个劫，几百劫，乃至几亿劫，但是无我的空性智慧一旦生起来之后</w:t>
      </w:r>
      <w:ins w:id="686" w:author="S-Yansong" w:date="2016-01-06T15:20:00Z">
        <w:r w:rsidR="00852275">
          <w:rPr>
            <w:rFonts w:ascii="华文楷体" w:eastAsia="华文楷体" w:hAnsi="华文楷体" w:hint="eastAsia"/>
            <w:sz w:val="28"/>
            <w:szCs w:val="28"/>
          </w:rPr>
          <w:t>，</w:t>
        </w:r>
      </w:ins>
      <w:r w:rsidRPr="00534CDD">
        <w:rPr>
          <w:rFonts w:ascii="华文楷体" w:eastAsia="华文楷体" w:hAnsi="华文楷体" w:hint="eastAsia"/>
          <w:sz w:val="28"/>
          <w:szCs w:val="28"/>
        </w:rPr>
        <w:t>刹那之间就可以把这样一种认为有我的这样一种</w:t>
      </w:r>
      <w:proofErr w:type="gramStart"/>
      <w:r w:rsidRPr="00534CDD">
        <w:rPr>
          <w:rFonts w:ascii="华文楷体" w:eastAsia="华文楷体" w:hAnsi="华文楷体" w:hint="eastAsia"/>
          <w:sz w:val="28"/>
          <w:szCs w:val="28"/>
        </w:rPr>
        <w:t>邪见完全</w:t>
      </w:r>
      <w:proofErr w:type="gramEnd"/>
      <w:r w:rsidRPr="00534CDD">
        <w:rPr>
          <w:rFonts w:ascii="华文楷体" w:eastAsia="华文楷体" w:hAnsi="华文楷体" w:hint="eastAsia"/>
          <w:sz w:val="28"/>
          <w:szCs w:val="28"/>
        </w:rPr>
        <w:t>泯灭掉。</w:t>
      </w:r>
      <w:del w:id="687" w:author="S-Yansong" w:date="2016-01-07T15:22:00Z">
        <w:r w:rsidRPr="00534CDD" w:rsidDel="0025753B">
          <w:rPr>
            <w:rFonts w:ascii="华文楷体" w:eastAsia="华文楷体" w:hAnsi="华文楷体" w:hint="eastAsia"/>
            <w:sz w:val="28"/>
            <w:szCs w:val="28"/>
          </w:rPr>
          <w:delText>所以说真能除假，</w:delText>
        </w:r>
      </w:del>
      <w:r w:rsidRPr="00534CDD">
        <w:rPr>
          <w:rFonts w:ascii="华文楷体" w:eastAsia="华文楷体" w:hAnsi="华文楷体" w:hint="eastAsia"/>
          <w:sz w:val="28"/>
          <w:szCs w:val="28"/>
        </w:rPr>
        <w:t>所以说</w:t>
      </w:r>
      <w:proofErr w:type="gramStart"/>
      <w:r w:rsidRPr="00534CDD">
        <w:rPr>
          <w:rFonts w:ascii="华文楷体" w:eastAsia="华文楷体" w:hAnsi="华文楷体" w:hint="eastAsia"/>
          <w:sz w:val="28"/>
          <w:szCs w:val="28"/>
        </w:rPr>
        <w:t>能遣除轮回</w:t>
      </w:r>
      <w:proofErr w:type="gramEnd"/>
      <w:r w:rsidRPr="00534CDD">
        <w:rPr>
          <w:rFonts w:ascii="华文楷体" w:eastAsia="华文楷体" w:hAnsi="华文楷体" w:hint="eastAsia"/>
          <w:sz w:val="28"/>
          <w:szCs w:val="28"/>
        </w:rPr>
        <w:t>的根本的道事实上也是成立的。</w:t>
      </w:r>
    </w:p>
    <w:p w:rsidR="00852275" w:rsidRDefault="00534CDD" w:rsidP="00852275">
      <w:pPr>
        <w:ind w:firstLine="570"/>
        <w:rPr>
          <w:ins w:id="688" w:author="S-Yansong" w:date="2016-01-06T15:26:00Z"/>
          <w:rFonts w:ascii="华文楷体" w:eastAsia="华文楷体" w:hAnsi="华文楷体"/>
          <w:sz w:val="28"/>
          <w:szCs w:val="28"/>
        </w:rPr>
      </w:pPr>
      <w:del w:id="689" w:author="S-Yansong" w:date="2016-01-07T15:23:00Z">
        <w:r w:rsidRPr="00534CDD" w:rsidDel="0025753B">
          <w:rPr>
            <w:rFonts w:ascii="华文楷体" w:eastAsia="华文楷体" w:hAnsi="华文楷体" w:hint="eastAsia"/>
            <w:sz w:val="28"/>
            <w:szCs w:val="28"/>
          </w:rPr>
          <w:delText>【25:31】</w:delText>
        </w:r>
      </w:del>
      <w:ins w:id="690" w:author="S-Yansong" w:date="2016-01-07T15:23:00Z">
        <w:r w:rsidR="0025753B">
          <w:rPr>
            <w:rFonts w:ascii="华文楷体" w:eastAsia="华文楷体" w:hAnsi="华文楷体" w:hint="eastAsia"/>
            <w:sz w:val="28"/>
            <w:szCs w:val="28"/>
          </w:rPr>
          <w:t>那么</w:t>
        </w:r>
      </w:ins>
      <w:r w:rsidRPr="00534CDD">
        <w:rPr>
          <w:rFonts w:ascii="华文楷体" w:eastAsia="华文楷体" w:hAnsi="华文楷体" w:hint="eastAsia"/>
          <w:sz w:val="28"/>
          <w:szCs w:val="28"/>
        </w:rPr>
        <w:t>打比喻讲就好像种子是无始的，但是被火烧尽就可以见到后际。从一般的角度来讲，从一般的超越凡夫分别心的角度来讲的时候，种子是无始的。那么怎么样种子是无始的呢？我们说这样一种庄稼，或者这样</w:t>
      </w:r>
      <w:proofErr w:type="gramStart"/>
      <w:r w:rsidRPr="00534CDD">
        <w:rPr>
          <w:rFonts w:ascii="华文楷体" w:eastAsia="华文楷体" w:hAnsi="华文楷体" w:hint="eastAsia"/>
          <w:sz w:val="28"/>
          <w:szCs w:val="28"/>
        </w:rPr>
        <w:t>一</w:t>
      </w:r>
      <w:proofErr w:type="gramEnd"/>
      <w:r w:rsidRPr="00534CDD">
        <w:rPr>
          <w:rFonts w:ascii="华文楷体" w:eastAsia="华文楷体" w:hAnsi="华文楷体" w:hint="eastAsia"/>
          <w:sz w:val="28"/>
          <w:szCs w:val="28"/>
        </w:rPr>
        <w:t>种花，它的前面是通过种子，</w:t>
      </w:r>
      <w:ins w:id="691" w:author="S-Yansong" w:date="2016-01-07T15:23:00Z">
        <w:r w:rsidR="00AD3C93">
          <w:rPr>
            <w:rFonts w:ascii="华文楷体" w:eastAsia="华文楷体" w:hAnsi="华文楷体" w:hint="eastAsia"/>
            <w:sz w:val="28"/>
            <w:szCs w:val="28"/>
          </w:rPr>
          <w:t>那么</w:t>
        </w:r>
      </w:ins>
      <w:r w:rsidRPr="00534CDD">
        <w:rPr>
          <w:rFonts w:ascii="华文楷体" w:eastAsia="华文楷体" w:hAnsi="华文楷体" w:hint="eastAsia"/>
          <w:sz w:val="28"/>
          <w:szCs w:val="28"/>
        </w:rPr>
        <w:t>种子前面再是种子</w:t>
      </w:r>
      <w:del w:id="692" w:author="S-Yansong" w:date="2016-01-06T15:25:00Z">
        <w:r w:rsidRPr="00534CDD" w:rsidDel="00852275">
          <w:rPr>
            <w:rFonts w:ascii="华文楷体" w:eastAsia="华文楷体" w:hAnsi="华文楷体" w:hint="eastAsia"/>
            <w:sz w:val="28"/>
            <w:szCs w:val="28"/>
          </w:rPr>
          <w:delText>，</w:delText>
        </w:r>
      </w:del>
      <w:ins w:id="693" w:author="S-Yansong" w:date="2016-01-06T15:25:00Z">
        <w:r w:rsidR="00852275">
          <w:rPr>
            <w:rFonts w:ascii="华文楷体" w:eastAsia="华文楷体" w:hAnsi="华文楷体" w:hint="eastAsia"/>
            <w:sz w:val="28"/>
            <w:szCs w:val="28"/>
          </w:rPr>
          <w:t>。</w:t>
        </w:r>
      </w:ins>
      <w:r w:rsidRPr="00534CDD">
        <w:rPr>
          <w:rFonts w:ascii="华文楷体" w:eastAsia="华文楷体" w:hAnsi="华文楷体" w:hint="eastAsia"/>
          <w:sz w:val="28"/>
          <w:szCs w:val="28"/>
        </w:rPr>
        <w:t>所以这样种子往前推呢找不到开始</w:t>
      </w:r>
      <w:del w:id="694" w:author="S-Yansong" w:date="2016-01-06T15:25:00Z">
        <w:r w:rsidRPr="00534CDD" w:rsidDel="00852275">
          <w:rPr>
            <w:rFonts w:ascii="华文楷体" w:eastAsia="华文楷体" w:hAnsi="华文楷体" w:hint="eastAsia"/>
            <w:sz w:val="28"/>
            <w:szCs w:val="28"/>
          </w:rPr>
          <w:delText>。</w:delText>
        </w:r>
      </w:del>
      <w:ins w:id="695" w:author="S-Yansong" w:date="2016-01-06T15:25:00Z">
        <w:r w:rsidR="00852275">
          <w:rPr>
            <w:rFonts w:ascii="华文楷体" w:eastAsia="华文楷体" w:hAnsi="华文楷体" w:hint="eastAsia"/>
            <w:sz w:val="28"/>
            <w:szCs w:val="28"/>
          </w:rPr>
          <w:t>，</w:t>
        </w:r>
      </w:ins>
      <w:r w:rsidRPr="00534CDD">
        <w:rPr>
          <w:rFonts w:ascii="华文楷体" w:eastAsia="华文楷体" w:hAnsi="华文楷体" w:hint="eastAsia"/>
          <w:sz w:val="28"/>
          <w:szCs w:val="28"/>
        </w:rPr>
        <w:t>这个是一般的意义上讲的</w:t>
      </w:r>
      <w:del w:id="696" w:author="S-Yansong" w:date="2016-01-06T15:22:00Z">
        <w:r w:rsidRPr="00534CDD" w:rsidDel="00852275">
          <w:rPr>
            <w:rFonts w:ascii="华文楷体" w:eastAsia="华文楷体" w:hAnsi="华文楷体" w:hint="eastAsia"/>
            <w:sz w:val="28"/>
            <w:szCs w:val="28"/>
          </w:rPr>
          <w:delText>。</w:delText>
        </w:r>
      </w:del>
      <w:ins w:id="697" w:author="S-Yansong" w:date="2016-01-06T15:22:00Z">
        <w:r w:rsidR="00852275">
          <w:rPr>
            <w:rFonts w:ascii="华文楷体" w:eastAsia="华文楷体" w:hAnsi="华文楷体" w:hint="eastAsia"/>
            <w:sz w:val="28"/>
            <w:szCs w:val="28"/>
          </w:rPr>
          <w:t>，</w:t>
        </w:r>
      </w:ins>
      <w:r w:rsidRPr="00534CDD">
        <w:rPr>
          <w:rFonts w:ascii="华文楷体" w:eastAsia="华文楷体" w:hAnsi="华文楷体" w:hint="eastAsia"/>
          <w:sz w:val="28"/>
          <w:szCs w:val="28"/>
        </w:rPr>
        <w:t>种子是没有开始的</w:t>
      </w:r>
      <w:del w:id="698" w:author="S-Yansong" w:date="2016-01-06T15:22:00Z">
        <w:r w:rsidRPr="00534CDD" w:rsidDel="00852275">
          <w:rPr>
            <w:rFonts w:ascii="华文楷体" w:eastAsia="华文楷体" w:hAnsi="华文楷体" w:hint="eastAsia"/>
            <w:sz w:val="28"/>
            <w:szCs w:val="28"/>
          </w:rPr>
          <w:delText>，</w:delText>
        </w:r>
      </w:del>
      <w:ins w:id="699" w:author="S-Yansong" w:date="2016-01-06T15:22:00Z">
        <w:r w:rsidR="00852275">
          <w:rPr>
            <w:rFonts w:ascii="华文楷体" w:eastAsia="华文楷体" w:hAnsi="华文楷体" w:hint="eastAsia"/>
            <w:sz w:val="28"/>
            <w:szCs w:val="28"/>
          </w:rPr>
          <w:t>。</w:t>
        </w:r>
      </w:ins>
    </w:p>
    <w:p w:rsidR="00852275" w:rsidRDefault="00534CDD" w:rsidP="00852275">
      <w:pPr>
        <w:ind w:firstLine="570"/>
        <w:rPr>
          <w:ins w:id="700" w:author="S-Yansong" w:date="2016-01-06T15:25:00Z"/>
          <w:rFonts w:ascii="华文楷体" w:eastAsia="华文楷体" w:hAnsi="华文楷体"/>
          <w:sz w:val="28"/>
          <w:szCs w:val="28"/>
        </w:rPr>
      </w:pPr>
      <w:r w:rsidRPr="00534CDD">
        <w:rPr>
          <w:rFonts w:ascii="华文楷体" w:eastAsia="华文楷体" w:hAnsi="华文楷体" w:hint="eastAsia"/>
          <w:sz w:val="28"/>
          <w:szCs w:val="28"/>
        </w:rPr>
        <w:t>但是从另外一个角度来讲，也不是完全这样肯定的。因为就是说我们这些庄稼，或者我们一切的种子再往前推，</w:t>
      </w:r>
      <w:proofErr w:type="gramStart"/>
      <w:r w:rsidRPr="00534CDD">
        <w:rPr>
          <w:rFonts w:ascii="华文楷体" w:eastAsia="华文楷体" w:hAnsi="华文楷体" w:hint="eastAsia"/>
          <w:sz w:val="28"/>
          <w:szCs w:val="28"/>
        </w:rPr>
        <w:t>推到空劫的</w:t>
      </w:r>
      <w:proofErr w:type="gramEnd"/>
      <w:r w:rsidRPr="00534CDD">
        <w:rPr>
          <w:rFonts w:ascii="华文楷体" w:eastAsia="华文楷体" w:hAnsi="华文楷体" w:hint="eastAsia"/>
          <w:sz w:val="28"/>
          <w:szCs w:val="28"/>
        </w:rPr>
        <w:t>时候就推不了了。因为一切万</w:t>
      </w:r>
      <w:proofErr w:type="gramStart"/>
      <w:r w:rsidRPr="00534CDD">
        <w:rPr>
          <w:rFonts w:ascii="华文楷体" w:eastAsia="华文楷体" w:hAnsi="华文楷体" w:hint="eastAsia"/>
          <w:sz w:val="28"/>
          <w:szCs w:val="28"/>
        </w:rPr>
        <w:t>法最后</w:t>
      </w:r>
      <w:proofErr w:type="gramEnd"/>
      <w:r w:rsidRPr="00534CDD">
        <w:rPr>
          <w:rFonts w:ascii="华文楷体" w:eastAsia="华文楷体" w:hAnsi="华文楷体" w:hint="eastAsia"/>
          <w:sz w:val="28"/>
          <w:szCs w:val="28"/>
        </w:rPr>
        <w:t>不是要毁坏吗？毁坏之后成了空劫，</w:t>
      </w:r>
      <w:proofErr w:type="gramStart"/>
      <w:r w:rsidRPr="00534CDD">
        <w:rPr>
          <w:rFonts w:ascii="华文楷体" w:eastAsia="华文楷体" w:hAnsi="华文楷体" w:hint="eastAsia"/>
          <w:sz w:val="28"/>
          <w:szCs w:val="28"/>
        </w:rPr>
        <w:t>成空劫之后</w:t>
      </w:r>
      <w:proofErr w:type="gramEnd"/>
      <w:ins w:id="701" w:author="S-Yansong" w:date="2016-01-06T15:23:00Z">
        <w:r w:rsidR="00852275">
          <w:rPr>
            <w:rFonts w:ascii="华文楷体" w:eastAsia="华文楷体" w:hAnsi="华文楷体" w:hint="eastAsia"/>
            <w:sz w:val="28"/>
            <w:szCs w:val="28"/>
          </w:rPr>
          <w:t>，</w:t>
        </w:r>
      </w:ins>
      <w:r w:rsidRPr="00534CDD">
        <w:rPr>
          <w:rFonts w:ascii="华文楷体" w:eastAsia="华文楷体" w:hAnsi="华文楷体" w:hint="eastAsia"/>
          <w:sz w:val="28"/>
          <w:szCs w:val="28"/>
        </w:rPr>
        <w:t>后面再从法界当中起虚空，起风，风之后逐渐显现山河大地。所以这样种子</w:t>
      </w:r>
      <w:proofErr w:type="gramStart"/>
      <w:r w:rsidRPr="00534CDD">
        <w:rPr>
          <w:rFonts w:ascii="华文楷体" w:eastAsia="华文楷体" w:hAnsi="华文楷体" w:hint="eastAsia"/>
          <w:sz w:val="28"/>
          <w:szCs w:val="28"/>
        </w:rPr>
        <w:t>推到空劫的</w:t>
      </w:r>
      <w:proofErr w:type="gramEnd"/>
      <w:r w:rsidRPr="00534CDD">
        <w:rPr>
          <w:rFonts w:ascii="华文楷体" w:eastAsia="华文楷体" w:hAnsi="华文楷体" w:hint="eastAsia"/>
          <w:sz w:val="28"/>
          <w:szCs w:val="28"/>
        </w:rPr>
        <w:t>时候，肯定找不到它，再没有了。</w:t>
      </w:r>
    </w:p>
    <w:p w:rsidR="00F218EE" w:rsidRDefault="00534CDD" w:rsidP="00F218EE">
      <w:pPr>
        <w:ind w:firstLine="570"/>
        <w:rPr>
          <w:ins w:id="702" w:author="S-Yansong" w:date="2016-01-07T15:26:00Z"/>
          <w:rFonts w:ascii="华文楷体" w:eastAsia="华文楷体" w:hAnsi="华文楷体" w:hint="eastAsia"/>
          <w:sz w:val="28"/>
          <w:szCs w:val="28"/>
        </w:rPr>
      </w:pPr>
      <w:r w:rsidRPr="00534CDD">
        <w:rPr>
          <w:rFonts w:ascii="华文楷体" w:eastAsia="华文楷体" w:hAnsi="华文楷体" w:hint="eastAsia"/>
          <w:sz w:val="28"/>
          <w:szCs w:val="28"/>
        </w:rPr>
        <w:t>所以说这个地方无始的意思是它很久的意思</w:t>
      </w:r>
      <w:del w:id="703" w:author="S-Yansong" w:date="2016-01-06T15:24:00Z">
        <w:r w:rsidRPr="00534CDD" w:rsidDel="00852275">
          <w:rPr>
            <w:rFonts w:ascii="华文楷体" w:eastAsia="华文楷体" w:hAnsi="华文楷体" w:hint="eastAsia"/>
            <w:sz w:val="28"/>
            <w:szCs w:val="28"/>
          </w:rPr>
          <w:delText>。</w:delText>
        </w:r>
      </w:del>
      <w:ins w:id="704" w:author="S-Yansong" w:date="2016-01-06T15:24:00Z">
        <w:r w:rsidR="00852275">
          <w:rPr>
            <w:rFonts w:ascii="华文楷体" w:eastAsia="华文楷体" w:hAnsi="华文楷体" w:hint="eastAsia"/>
            <w:sz w:val="28"/>
            <w:szCs w:val="28"/>
          </w:rPr>
          <w:t>，</w:t>
        </w:r>
      </w:ins>
      <w:r w:rsidRPr="00534CDD">
        <w:rPr>
          <w:rFonts w:ascii="华文楷体" w:eastAsia="华文楷体" w:hAnsi="华文楷体" w:hint="eastAsia"/>
          <w:sz w:val="28"/>
          <w:szCs w:val="28"/>
        </w:rPr>
        <w:t>它时间很长的意思，安立成无始。不管怎么说，种子虽然找不到它的开始，但是后面可以成立的，被火烧尽就不见它的后际了。我们把种子投在火里一烧，它就不会再延续下去了</w:t>
      </w:r>
      <w:ins w:id="705" w:author="S-Yansong" w:date="2016-01-07T15:24:00Z">
        <w:r w:rsidR="00AD3C93">
          <w:rPr>
            <w:rFonts w:ascii="华文楷体" w:eastAsia="华文楷体" w:hAnsi="华文楷体" w:hint="eastAsia"/>
            <w:sz w:val="28"/>
            <w:szCs w:val="28"/>
          </w:rPr>
          <w:t>，</w:t>
        </w:r>
      </w:ins>
      <w:del w:id="706" w:author="S-Yansong" w:date="2016-01-07T15:24:00Z">
        <w:r w:rsidRPr="00534CDD" w:rsidDel="00AD3C93">
          <w:rPr>
            <w:rFonts w:ascii="华文楷体" w:eastAsia="华文楷体" w:hAnsi="华文楷体" w:hint="eastAsia"/>
            <w:sz w:val="28"/>
            <w:szCs w:val="28"/>
          </w:rPr>
          <w:delText>。</w:delText>
        </w:r>
      </w:del>
      <w:r w:rsidRPr="00534CDD">
        <w:rPr>
          <w:rFonts w:ascii="华文楷体" w:eastAsia="华文楷体" w:hAnsi="华文楷体" w:hint="eastAsia"/>
          <w:sz w:val="28"/>
          <w:szCs w:val="28"/>
        </w:rPr>
        <w:t>这方面断掉它的后际。和这个比喻相似，轮回</w:t>
      </w:r>
      <w:ins w:id="707" w:author="S-Yansong" w:date="2016-01-07T15:25:00Z">
        <w:r w:rsidR="00F218EE">
          <w:rPr>
            <w:rFonts w:ascii="华文楷体" w:eastAsia="华文楷体" w:hAnsi="华文楷体" w:hint="eastAsia"/>
            <w:sz w:val="28"/>
            <w:szCs w:val="28"/>
          </w:rPr>
          <w:t>虽然</w:t>
        </w:r>
      </w:ins>
      <w:del w:id="708" w:author="S-Yansong" w:date="2016-01-07T15:25:00Z">
        <w:r w:rsidRPr="00534CDD" w:rsidDel="00F218EE">
          <w:rPr>
            <w:rFonts w:ascii="华文楷体" w:eastAsia="华文楷体" w:hAnsi="华文楷体" w:hint="eastAsia"/>
            <w:sz w:val="28"/>
            <w:szCs w:val="28"/>
          </w:rPr>
          <w:delText>算</w:delText>
        </w:r>
      </w:del>
      <w:r w:rsidRPr="00534CDD">
        <w:rPr>
          <w:rFonts w:ascii="华文楷体" w:eastAsia="华文楷体" w:hAnsi="华文楷体" w:hint="eastAsia"/>
          <w:sz w:val="28"/>
          <w:szCs w:val="28"/>
        </w:rPr>
        <w:t>是无始的</w:t>
      </w:r>
      <w:del w:id="709" w:author="S-Yansong" w:date="2016-01-07T15:25:00Z">
        <w:r w:rsidRPr="00534CDD" w:rsidDel="00F218EE">
          <w:rPr>
            <w:rFonts w:ascii="华文楷体" w:eastAsia="华文楷体" w:hAnsi="华文楷体" w:hint="eastAsia"/>
            <w:sz w:val="28"/>
            <w:szCs w:val="28"/>
          </w:rPr>
          <w:delText>。</w:delText>
        </w:r>
      </w:del>
      <w:ins w:id="710" w:author="S-Yansong" w:date="2016-01-07T15:25:00Z">
        <w:r w:rsidR="00F218EE">
          <w:rPr>
            <w:rFonts w:ascii="华文楷体" w:eastAsia="华文楷体" w:hAnsi="华文楷体" w:hint="eastAsia"/>
            <w:sz w:val="28"/>
            <w:szCs w:val="28"/>
          </w:rPr>
          <w:t>，</w:t>
        </w:r>
      </w:ins>
      <w:r w:rsidRPr="00534CDD">
        <w:rPr>
          <w:rFonts w:ascii="华文楷体" w:eastAsia="华文楷体" w:hAnsi="华文楷体" w:hint="eastAsia"/>
          <w:sz w:val="28"/>
          <w:szCs w:val="28"/>
        </w:rPr>
        <w:t>但</w:t>
      </w:r>
      <w:proofErr w:type="gramStart"/>
      <w:r w:rsidRPr="00534CDD">
        <w:rPr>
          <w:rFonts w:ascii="华文楷体" w:eastAsia="华文楷体" w:hAnsi="华文楷体" w:hint="eastAsia"/>
          <w:sz w:val="28"/>
          <w:szCs w:val="28"/>
        </w:rPr>
        <w:t>如果证悟</w:t>
      </w:r>
      <w:proofErr w:type="gramEnd"/>
      <w:r w:rsidRPr="00534CDD">
        <w:rPr>
          <w:rFonts w:ascii="华文楷体" w:eastAsia="华文楷体" w:hAnsi="华文楷体" w:hint="eastAsia"/>
          <w:sz w:val="28"/>
          <w:szCs w:val="28"/>
        </w:rPr>
        <w:t>了投生轮回障碍的无我，则它的后际成立。</w:t>
      </w:r>
    </w:p>
    <w:p w:rsidR="00852275" w:rsidRDefault="00534CDD" w:rsidP="00F218EE">
      <w:pPr>
        <w:ind w:firstLine="570"/>
        <w:rPr>
          <w:ins w:id="711" w:author="S-Yansong" w:date="2016-01-06T15:27:00Z"/>
          <w:rFonts w:ascii="华文楷体" w:eastAsia="华文楷体" w:hAnsi="华文楷体"/>
          <w:sz w:val="28"/>
          <w:szCs w:val="28"/>
        </w:rPr>
      </w:pPr>
      <w:r w:rsidRPr="00534CDD">
        <w:rPr>
          <w:rFonts w:ascii="华文楷体" w:eastAsia="华文楷体" w:hAnsi="华文楷体" w:hint="eastAsia"/>
          <w:sz w:val="28"/>
          <w:szCs w:val="28"/>
        </w:rPr>
        <w:lastRenderedPageBreak/>
        <w:t>那么</w:t>
      </w:r>
      <w:ins w:id="712" w:author="S-Yansong" w:date="2016-01-07T15:26:00Z">
        <w:r w:rsidR="00F218EE">
          <w:rPr>
            <w:rFonts w:ascii="华文楷体" w:eastAsia="华文楷体" w:hAnsi="华文楷体" w:hint="eastAsia"/>
            <w:sz w:val="28"/>
            <w:szCs w:val="28"/>
          </w:rPr>
          <w:t>就说</w:t>
        </w:r>
      </w:ins>
      <w:r w:rsidRPr="00534CDD">
        <w:rPr>
          <w:rFonts w:ascii="华文楷体" w:eastAsia="华文楷体" w:hAnsi="华文楷体" w:hint="eastAsia"/>
          <w:sz w:val="28"/>
          <w:szCs w:val="28"/>
        </w:rPr>
        <w:t>我们这个轮回找不到开始，这个意义就比前面种子的意义</w:t>
      </w:r>
      <w:ins w:id="713" w:author="S-Yansong" w:date="2016-01-07T15:27:00Z">
        <w:r w:rsidR="00827456">
          <w:rPr>
            <w:rFonts w:ascii="华文楷体" w:eastAsia="华文楷体" w:hAnsi="华文楷体" w:hint="eastAsia"/>
            <w:sz w:val="28"/>
            <w:szCs w:val="28"/>
          </w:rPr>
          <w:t>要</w:t>
        </w:r>
      </w:ins>
      <w:r w:rsidRPr="00534CDD">
        <w:rPr>
          <w:rFonts w:ascii="华文楷体" w:eastAsia="华文楷体" w:hAnsi="华文楷体" w:hint="eastAsia"/>
          <w:sz w:val="28"/>
          <w:szCs w:val="28"/>
        </w:rPr>
        <w:t>深得多了。种子的意义你</w:t>
      </w:r>
      <w:proofErr w:type="gramStart"/>
      <w:r w:rsidRPr="00534CDD">
        <w:rPr>
          <w:rFonts w:ascii="华文楷体" w:eastAsia="华文楷体" w:hAnsi="华文楷体" w:hint="eastAsia"/>
          <w:sz w:val="28"/>
          <w:szCs w:val="28"/>
        </w:rPr>
        <w:t>在空劫的</w:t>
      </w:r>
      <w:proofErr w:type="gramEnd"/>
      <w:r w:rsidRPr="00534CDD">
        <w:rPr>
          <w:rFonts w:ascii="华文楷体" w:eastAsia="华文楷体" w:hAnsi="华文楷体" w:hint="eastAsia"/>
          <w:sz w:val="28"/>
          <w:szCs w:val="28"/>
        </w:rPr>
        <w:t>时候就没办法了，但是轮回它不是纯粹意义上</w:t>
      </w:r>
      <w:ins w:id="714" w:author="S-Yansong" w:date="2016-01-07T15:27:00Z">
        <w:r w:rsidR="00827456">
          <w:rPr>
            <w:rFonts w:ascii="华文楷体" w:eastAsia="华文楷体" w:hAnsi="华文楷体" w:hint="eastAsia"/>
            <w:sz w:val="28"/>
            <w:szCs w:val="28"/>
          </w:rPr>
          <w:t>一种，是</w:t>
        </w:r>
      </w:ins>
      <w:r w:rsidRPr="00534CDD">
        <w:rPr>
          <w:rFonts w:ascii="华文楷体" w:eastAsia="华文楷体" w:hAnsi="华文楷体" w:hint="eastAsia"/>
          <w:sz w:val="28"/>
          <w:szCs w:val="28"/>
        </w:rPr>
        <w:t>色法的一种流转了</w:t>
      </w:r>
      <w:del w:id="715" w:author="S-Yansong" w:date="2016-01-07T15:27:00Z">
        <w:r w:rsidRPr="00534CDD" w:rsidDel="00827456">
          <w:rPr>
            <w:rFonts w:ascii="华文楷体" w:eastAsia="华文楷体" w:hAnsi="华文楷体" w:hint="eastAsia"/>
            <w:sz w:val="28"/>
            <w:szCs w:val="28"/>
          </w:rPr>
          <w:delText>。</w:delText>
        </w:r>
      </w:del>
      <w:ins w:id="716" w:author="S-Yansong" w:date="2016-01-07T15:27:00Z">
        <w:r w:rsidR="00827456">
          <w:rPr>
            <w:rFonts w:ascii="华文楷体" w:eastAsia="华文楷体" w:hAnsi="华文楷体" w:hint="eastAsia"/>
            <w:sz w:val="28"/>
            <w:szCs w:val="28"/>
          </w:rPr>
          <w:t>，</w:t>
        </w:r>
      </w:ins>
      <w:r w:rsidRPr="00534CDD">
        <w:rPr>
          <w:rFonts w:ascii="华文楷体" w:eastAsia="华文楷体" w:hAnsi="华文楷体" w:hint="eastAsia"/>
          <w:sz w:val="28"/>
          <w:szCs w:val="28"/>
        </w:rPr>
        <w:t>它实际上是一种心识的流转。心识的流转而且这样一种心识在这个地方没办法安住，</w:t>
      </w:r>
      <w:proofErr w:type="gramStart"/>
      <w:r w:rsidRPr="00534CDD">
        <w:rPr>
          <w:rFonts w:ascii="华文楷体" w:eastAsia="华文楷体" w:hAnsi="华文楷体" w:hint="eastAsia"/>
          <w:sz w:val="28"/>
          <w:szCs w:val="28"/>
        </w:rPr>
        <w:t>通过业它</w:t>
      </w:r>
      <w:proofErr w:type="gramEnd"/>
      <w:r w:rsidRPr="00534CDD">
        <w:rPr>
          <w:rFonts w:ascii="华文楷体" w:eastAsia="华文楷体" w:hAnsi="华文楷体" w:hint="eastAsia"/>
          <w:sz w:val="28"/>
          <w:szCs w:val="28"/>
        </w:rPr>
        <w:t>可以投生到其他地方去。所以说轮回是无始的</w:t>
      </w:r>
      <w:del w:id="717" w:author="S-Yansong" w:date="2016-01-07T15:27:00Z">
        <w:r w:rsidRPr="00534CDD" w:rsidDel="006F7D49">
          <w:rPr>
            <w:rFonts w:ascii="华文楷体" w:eastAsia="华文楷体" w:hAnsi="华文楷体" w:hint="eastAsia"/>
            <w:sz w:val="28"/>
            <w:szCs w:val="28"/>
          </w:rPr>
          <w:delText>。</w:delText>
        </w:r>
      </w:del>
      <w:ins w:id="718" w:author="S-Yansong" w:date="2016-01-07T15:27:00Z">
        <w:r w:rsidR="006F7D49">
          <w:rPr>
            <w:rFonts w:ascii="华文楷体" w:eastAsia="华文楷体" w:hAnsi="华文楷体" w:hint="eastAsia"/>
            <w:sz w:val="28"/>
            <w:szCs w:val="28"/>
          </w:rPr>
          <w:t>，</w:t>
        </w:r>
      </w:ins>
      <w:r w:rsidRPr="00534CDD">
        <w:rPr>
          <w:rFonts w:ascii="华文楷体" w:eastAsia="华文楷体" w:hAnsi="华文楷体" w:hint="eastAsia"/>
          <w:sz w:val="28"/>
          <w:szCs w:val="28"/>
        </w:rPr>
        <w:t>但是</w:t>
      </w:r>
      <w:proofErr w:type="gramStart"/>
      <w:r w:rsidRPr="00534CDD">
        <w:rPr>
          <w:rFonts w:ascii="华文楷体" w:eastAsia="华文楷体" w:hAnsi="华文楷体" w:hint="eastAsia"/>
          <w:sz w:val="28"/>
          <w:szCs w:val="28"/>
        </w:rPr>
        <w:t>如果证悟</w:t>
      </w:r>
      <w:proofErr w:type="gramEnd"/>
      <w:r w:rsidRPr="00534CDD">
        <w:rPr>
          <w:rFonts w:ascii="华文楷体" w:eastAsia="华文楷体" w:hAnsi="华文楷体" w:hint="eastAsia"/>
          <w:sz w:val="28"/>
          <w:szCs w:val="28"/>
        </w:rPr>
        <w:t>了投生轮回的障碍，就是说如果没有障碍你就会一直投生下去，但是如果你的轮回出现了障碍，它就会终止。</w:t>
      </w:r>
    </w:p>
    <w:p w:rsidR="00534CDD" w:rsidRPr="00534CDD" w:rsidRDefault="00534CDD" w:rsidP="00852275">
      <w:pPr>
        <w:ind w:firstLine="570"/>
        <w:rPr>
          <w:rFonts w:ascii="华文楷体" w:eastAsia="华文楷体" w:hAnsi="华文楷体"/>
          <w:sz w:val="28"/>
          <w:szCs w:val="28"/>
        </w:rPr>
      </w:pPr>
      <w:r w:rsidRPr="00534CDD">
        <w:rPr>
          <w:rFonts w:ascii="华文楷体" w:eastAsia="华文楷体" w:hAnsi="华文楷体" w:hint="eastAsia"/>
          <w:sz w:val="28"/>
          <w:szCs w:val="28"/>
        </w:rPr>
        <w:t>那么这个障碍是什么呢？这个障碍就是无我空性。那么</w:t>
      </w:r>
      <w:proofErr w:type="gramStart"/>
      <w:r w:rsidRPr="00534CDD">
        <w:rPr>
          <w:rFonts w:ascii="华文楷体" w:eastAsia="华文楷体" w:hAnsi="华文楷体" w:hint="eastAsia"/>
          <w:sz w:val="28"/>
          <w:szCs w:val="28"/>
        </w:rPr>
        <w:t>如果证悟</w:t>
      </w:r>
      <w:proofErr w:type="gramEnd"/>
      <w:r w:rsidRPr="00534CDD">
        <w:rPr>
          <w:rFonts w:ascii="华文楷体" w:eastAsia="华文楷体" w:hAnsi="华文楷体" w:hint="eastAsia"/>
          <w:sz w:val="28"/>
          <w:szCs w:val="28"/>
        </w:rPr>
        <w:t>了无我空性，它的</w:t>
      </w:r>
      <w:proofErr w:type="gramStart"/>
      <w:r w:rsidRPr="00534CDD">
        <w:rPr>
          <w:rFonts w:ascii="华文楷体" w:eastAsia="华文楷体" w:hAnsi="华文楷体" w:hint="eastAsia"/>
          <w:sz w:val="28"/>
          <w:szCs w:val="28"/>
        </w:rPr>
        <w:t>后际就成立</w:t>
      </w:r>
      <w:proofErr w:type="gramEnd"/>
      <w:r w:rsidRPr="00534CDD">
        <w:rPr>
          <w:rFonts w:ascii="华文楷体" w:eastAsia="华文楷体" w:hAnsi="华文楷体" w:hint="eastAsia"/>
          <w:sz w:val="28"/>
          <w:szCs w:val="28"/>
        </w:rPr>
        <w:t>了</w:t>
      </w:r>
      <w:del w:id="719" w:author="S-Yansong" w:date="2016-01-06T15:27:00Z">
        <w:r w:rsidRPr="00534CDD" w:rsidDel="00852275">
          <w:rPr>
            <w:rFonts w:ascii="华文楷体" w:eastAsia="华文楷体" w:hAnsi="华文楷体" w:hint="eastAsia"/>
            <w:sz w:val="28"/>
            <w:szCs w:val="28"/>
          </w:rPr>
          <w:delText>。</w:delText>
        </w:r>
      </w:del>
      <w:ins w:id="720" w:author="S-Yansong" w:date="2016-01-06T15:27:00Z">
        <w:r w:rsidR="00852275">
          <w:rPr>
            <w:rFonts w:ascii="华文楷体" w:eastAsia="华文楷体" w:hAnsi="华文楷体" w:hint="eastAsia"/>
            <w:sz w:val="28"/>
            <w:szCs w:val="28"/>
          </w:rPr>
          <w:t>，</w:t>
        </w:r>
      </w:ins>
      <w:r w:rsidRPr="00534CDD">
        <w:rPr>
          <w:rFonts w:ascii="华文楷体" w:eastAsia="华文楷体" w:hAnsi="华文楷体" w:hint="eastAsia"/>
          <w:sz w:val="28"/>
          <w:szCs w:val="28"/>
        </w:rPr>
        <w:t>你的轮回到此而止。你的开始找不到，但是如果你在今生</w:t>
      </w:r>
      <w:proofErr w:type="gramStart"/>
      <w:r w:rsidRPr="00534CDD">
        <w:rPr>
          <w:rFonts w:ascii="华文楷体" w:eastAsia="华文楷体" w:hAnsi="华文楷体" w:hint="eastAsia"/>
          <w:sz w:val="28"/>
          <w:szCs w:val="28"/>
        </w:rPr>
        <w:t>当中证悟</w:t>
      </w:r>
      <w:proofErr w:type="gramEnd"/>
      <w:r w:rsidRPr="00534CDD">
        <w:rPr>
          <w:rFonts w:ascii="华文楷体" w:eastAsia="华文楷体" w:hAnsi="华文楷体" w:hint="eastAsia"/>
          <w:sz w:val="28"/>
          <w:szCs w:val="28"/>
        </w:rPr>
        <w:t>了无我，你的轮回就在今生当中</w:t>
      </w:r>
      <w:ins w:id="721" w:author="S-Yansong" w:date="2016-01-07T15:29:00Z">
        <w:r w:rsidR="006F7D49">
          <w:rPr>
            <w:rFonts w:ascii="华文楷体" w:eastAsia="华文楷体" w:hAnsi="华文楷体" w:hint="eastAsia"/>
            <w:sz w:val="28"/>
            <w:szCs w:val="28"/>
          </w:rPr>
          <w:t>就</w:t>
        </w:r>
      </w:ins>
      <w:r w:rsidRPr="00534CDD">
        <w:rPr>
          <w:rFonts w:ascii="华文楷体" w:eastAsia="华文楷体" w:hAnsi="华文楷体" w:hint="eastAsia"/>
          <w:sz w:val="28"/>
          <w:szCs w:val="28"/>
        </w:rPr>
        <w:t>中断了。如果你在今年</w:t>
      </w:r>
      <w:proofErr w:type="gramStart"/>
      <w:r w:rsidRPr="00534CDD">
        <w:rPr>
          <w:rFonts w:ascii="华文楷体" w:eastAsia="华文楷体" w:hAnsi="华文楷体" w:hint="eastAsia"/>
          <w:sz w:val="28"/>
          <w:szCs w:val="28"/>
        </w:rPr>
        <w:t>当中证悟</w:t>
      </w:r>
      <w:proofErr w:type="gramEnd"/>
      <w:r w:rsidRPr="00534CDD">
        <w:rPr>
          <w:rFonts w:ascii="华文楷体" w:eastAsia="华文楷体" w:hAnsi="华文楷体" w:hint="eastAsia"/>
          <w:sz w:val="28"/>
          <w:szCs w:val="28"/>
        </w:rPr>
        <w:t>了无我，你的轮回在今年当中就中断了。如果你在这一刹那</w:t>
      </w:r>
      <w:proofErr w:type="gramStart"/>
      <w:r w:rsidRPr="00534CDD">
        <w:rPr>
          <w:rFonts w:ascii="华文楷体" w:eastAsia="华文楷体" w:hAnsi="华文楷体" w:hint="eastAsia"/>
          <w:sz w:val="28"/>
          <w:szCs w:val="28"/>
        </w:rPr>
        <w:t>当中证悟</w:t>
      </w:r>
      <w:proofErr w:type="gramEnd"/>
      <w:r w:rsidRPr="00534CDD">
        <w:rPr>
          <w:rFonts w:ascii="华文楷体" w:eastAsia="华文楷体" w:hAnsi="华文楷体" w:hint="eastAsia"/>
          <w:sz w:val="28"/>
          <w:szCs w:val="28"/>
        </w:rPr>
        <w:t>无我，那么你的轮回在这一刹那当中就中断了。所以它的</w:t>
      </w:r>
      <w:proofErr w:type="gramStart"/>
      <w:r w:rsidRPr="00534CDD">
        <w:rPr>
          <w:rFonts w:ascii="华文楷体" w:eastAsia="华文楷体" w:hAnsi="华文楷体" w:hint="eastAsia"/>
          <w:sz w:val="28"/>
          <w:szCs w:val="28"/>
        </w:rPr>
        <w:t>后际是可以</w:t>
      </w:r>
      <w:proofErr w:type="gramEnd"/>
      <w:r w:rsidRPr="00534CDD">
        <w:rPr>
          <w:rFonts w:ascii="华文楷体" w:eastAsia="华文楷体" w:hAnsi="华文楷体" w:hint="eastAsia"/>
          <w:sz w:val="28"/>
          <w:szCs w:val="28"/>
        </w:rPr>
        <w:t>成立的，而且这个道完全可以安立得了。这个方面就讲到了对于它的本体方面和作用方面，怎么样能够断除轮回？</w:t>
      </w:r>
      <w:proofErr w:type="gramStart"/>
      <w:r w:rsidRPr="00534CDD">
        <w:rPr>
          <w:rFonts w:ascii="华文楷体" w:eastAsia="华文楷体" w:hAnsi="华文楷体" w:hint="eastAsia"/>
          <w:sz w:val="28"/>
          <w:szCs w:val="28"/>
        </w:rPr>
        <w:t>证悟无我</w:t>
      </w:r>
      <w:proofErr w:type="gramEnd"/>
      <w:r w:rsidRPr="00534CDD">
        <w:rPr>
          <w:rFonts w:ascii="华文楷体" w:eastAsia="华文楷体" w:hAnsi="华文楷体" w:hint="eastAsia"/>
          <w:sz w:val="28"/>
          <w:szCs w:val="28"/>
        </w:rPr>
        <w:t>就可以。</w:t>
      </w:r>
    </w:p>
    <w:p w:rsidR="00213CF2" w:rsidRDefault="00534CDD" w:rsidP="00534CDD">
      <w:pPr>
        <w:ind w:firstLine="570"/>
        <w:rPr>
          <w:ins w:id="722" w:author="S-Yansong" w:date="2016-01-06T15:13:00Z"/>
          <w:rFonts w:ascii="华文楷体" w:eastAsia="华文楷体" w:hAnsi="华文楷体"/>
          <w:sz w:val="28"/>
          <w:szCs w:val="28"/>
        </w:rPr>
      </w:pPr>
      <w:r w:rsidRPr="00534CDD">
        <w:rPr>
          <w:rFonts w:ascii="华文楷体" w:eastAsia="华文楷体" w:hAnsi="华文楷体" w:hint="eastAsia"/>
          <w:sz w:val="28"/>
          <w:szCs w:val="28"/>
        </w:rPr>
        <w:t>下面讲</w:t>
      </w:r>
      <w:ins w:id="723" w:author="S-Yansong" w:date="2016-01-06T15:13:00Z">
        <w:r w:rsidR="00213CF2">
          <w:rPr>
            <w:rFonts w:ascii="华文楷体" w:eastAsia="华文楷体" w:hAnsi="华文楷体" w:hint="eastAsia"/>
            <w:sz w:val="28"/>
            <w:szCs w:val="28"/>
          </w:rPr>
          <w:t>：</w:t>
        </w:r>
      </w:ins>
    </w:p>
    <w:p w:rsidR="00213CF2" w:rsidRPr="00213CF2" w:rsidRDefault="00534CDD" w:rsidP="00213CF2">
      <w:pPr>
        <w:ind w:firstLine="570"/>
        <w:rPr>
          <w:ins w:id="724" w:author="S-Yansong" w:date="2016-01-06T15:12:00Z"/>
          <w:rFonts w:asciiTheme="minorEastAsia" w:hAnsiTheme="minorEastAsia"/>
          <w:sz w:val="28"/>
          <w:szCs w:val="28"/>
          <w:rPrChange w:id="725" w:author="S-Yansong" w:date="2016-01-06T15:13:00Z">
            <w:rPr>
              <w:ins w:id="726" w:author="S-Yansong" w:date="2016-01-06T15:12:00Z"/>
              <w:rFonts w:ascii="华文楷体" w:eastAsia="华文楷体" w:hAnsi="华文楷体"/>
              <w:sz w:val="28"/>
              <w:szCs w:val="28"/>
            </w:rPr>
          </w:rPrChange>
        </w:rPr>
      </w:pPr>
      <w:r w:rsidRPr="00213CF2">
        <w:rPr>
          <w:rFonts w:asciiTheme="minorEastAsia" w:hAnsiTheme="minorEastAsia" w:hint="eastAsia"/>
          <w:sz w:val="28"/>
          <w:szCs w:val="28"/>
          <w:rPrChange w:id="727" w:author="S-Yansong" w:date="2016-01-06T15:13:00Z">
            <w:rPr>
              <w:rFonts w:ascii="华文楷体" w:eastAsia="华文楷体" w:hAnsi="华文楷体" w:hint="eastAsia"/>
              <w:sz w:val="28"/>
              <w:szCs w:val="28"/>
            </w:rPr>
          </w:rPrChange>
        </w:rPr>
        <w:t>第二【果之辩论，包括关于“断”的辩论与关于“证”的辩论两个方面。】</w:t>
      </w:r>
    </w:p>
    <w:p w:rsidR="00410B2E" w:rsidRDefault="00534CDD" w:rsidP="00534CDD">
      <w:pPr>
        <w:ind w:firstLine="570"/>
        <w:rPr>
          <w:ins w:id="728" w:author="S-Yansong" w:date="2016-01-06T15:28:00Z"/>
          <w:rFonts w:ascii="华文楷体" w:eastAsia="华文楷体" w:hAnsi="华文楷体"/>
          <w:sz w:val="28"/>
          <w:szCs w:val="28"/>
        </w:rPr>
      </w:pPr>
      <w:r w:rsidRPr="00534CDD">
        <w:rPr>
          <w:rFonts w:ascii="华文楷体" w:eastAsia="华文楷体" w:hAnsi="华文楷体" w:hint="eastAsia"/>
          <w:sz w:val="28"/>
          <w:szCs w:val="28"/>
        </w:rPr>
        <w:t>下面就是</w:t>
      </w:r>
      <w:proofErr w:type="gramStart"/>
      <w:r w:rsidRPr="00534CDD">
        <w:rPr>
          <w:rFonts w:ascii="华文楷体" w:eastAsia="华文楷体" w:hAnsi="华文楷体" w:hint="eastAsia"/>
          <w:sz w:val="28"/>
          <w:szCs w:val="28"/>
        </w:rPr>
        <w:t>讲果方面</w:t>
      </w:r>
      <w:proofErr w:type="gramEnd"/>
      <w:r w:rsidRPr="00534CDD">
        <w:rPr>
          <w:rFonts w:ascii="华文楷体" w:eastAsia="华文楷体" w:hAnsi="华文楷体" w:hint="eastAsia"/>
          <w:sz w:val="28"/>
          <w:szCs w:val="28"/>
        </w:rPr>
        <w:t>的辩论。</w:t>
      </w:r>
      <w:proofErr w:type="gramStart"/>
      <w:r w:rsidRPr="00534CDD">
        <w:rPr>
          <w:rFonts w:ascii="华文楷体" w:eastAsia="华文楷体" w:hAnsi="华文楷体" w:hint="eastAsia"/>
          <w:sz w:val="28"/>
          <w:szCs w:val="28"/>
        </w:rPr>
        <w:t>果方面</w:t>
      </w:r>
      <w:proofErr w:type="gramEnd"/>
      <w:r w:rsidRPr="00534CDD">
        <w:rPr>
          <w:rFonts w:ascii="华文楷体" w:eastAsia="华文楷体" w:hAnsi="华文楷体" w:hint="eastAsia"/>
          <w:sz w:val="28"/>
          <w:szCs w:val="28"/>
        </w:rPr>
        <w:t>的辩论就是讲这样一种佛的智慧。</w:t>
      </w:r>
      <w:ins w:id="729" w:author="S-Yansong" w:date="2016-01-07T15:29:00Z">
        <w:r w:rsidR="00541CB5">
          <w:rPr>
            <w:rFonts w:ascii="华文楷体" w:eastAsia="华文楷体" w:hAnsi="华文楷体" w:hint="eastAsia"/>
            <w:sz w:val="28"/>
            <w:szCs w:val="28"/>
          </w:rPr>
          <w:t>那么</w:t>
        </w:r>
      </w:ins>
      <w:r w:rsidRPr="00534CDD">
        <w:rPr>
          <w:rFonts w:ascii="华文楷体" w:eastAsia="华文楷体" w:hAnsi="华文楷体" w:hint="eastAsia"/>
          <w:sz w:val="28"/>
          <w:szCs w:val="28"/>
        </w:rPr>
        <w:t>对于这样一种</w:t>
      </w:r>
      <w:proofErr w:type="gramStart"/>
      <w:r w:rsidRPr="00534CDD">
        <w:rPr>
          <w:rFonts w:ascii="华文楷体" w:eastAsia="华文楷体" w:hAnsi="华文楷体" w:hint="eastAsia"/>
          <w:sz w:val="28"/>
          <w:szCs w:val="28"/>
        </w:rPr>
        <w:t>瑜伽现</w:t>
      </w:r>
      <w:proofErr w:type="gramEnd"/>
      <w:r w:rsidRPr="00534CDD">
        <w:rPr>
          <w:rFonts w:ascii="华文楷体" w:eastAsia="华文楷体" w:hAnsi="华文楷体" w:hint="eastAsia"/>
          <w:sz w:val="28"/>
          <w:szCs w:val="28"/>
        </w:rPr>
        <w:t>量</w:t>
      </w:r>
      <w:ins w:id="730" w:author="S-Yansong" w:date="2016-01-07T15:30:00Z">
        <w:r w:rsidR="00BC2424">
          <w:rPr>
            <w:rFonts w:ascii="华文楷体" w:eastAsia="华文楷体" w:hAnsi="华文楷体" w:hint="eastAsia"/>
            <w:sz w:val="28"/>
            <w:szCs w:val="28"/>
          </w:rPr>
          <w:t>、</w:t>
        </w:r>
      </w:ins>
      <w:r w:rsidRPr="00534CDD">
        <w:rPr>
          <w:rFonts w:ascii="华文楷体" w:eastAsia="华文楷体" w:hAnsi="华文楷体" w:hint="eastAsia"/>
          <w:sz w:val="28"/>
          <w:szCs w:val="28"/>
        </w:rPr>
        <w:t>佛的智慧，怎么样，或者说一方面是究竟来讲佛的智慧，暂时来说也是关于这样一种</w:t>
      </w:r>
      <w:proofErr w:type="gramStart"/>
      <w:r w:rsidRPr="00534CDD">
        <w:rPr>
          <w:rFonts w:ascii="华文楷体" w:eastAsia="华文楷体" w:hAnsi="华文楷体" w:hint="eastAsia"/>
          <w:sz w:val="28"/>
          <w:szCs w:val="28"/>
        </w:rPr>
        <w:t>证悟法</w:t>
      </w:r>
      <w:proofErr w:type="gramEnd"/>
      <w:r w:rsidRPr="00534CDD">
        <w:rPr>
          <w:rFonts w:ascii="华文楷体" w:eastAsia="华文楷体" w:hAnsi="华文楷体" w:hint="eastAsia"/>
          <w:sz w:val="28"/>
          <w:szCs w:val="28"/>
        </w:rPr>
        <w:t>性，获得</w:t>
      </w:r>
      <w:proofErr w:type="gramStart"/>
      <w:r w:rsidRPr="00534CDD">
        <w:rPr>
          <w:rFonts w:ascii="华文楷体" w:eastAsia="华文楷体" w:hAnsi="华文楷体" w:hint="eastAsia"/>
          <w:sz w:val="28"/>
          <w:szCs w:val="28"/>
        </w:rPr>
        <w:t>圣果方面</w:t>
      </w:r>
      <w:proofErr w:type="gramEnd"/>
      <w:r w:rsidRPr="00534CDD">
        <w:rPr>
          <w:rFonts w:ascii="华文楷体" w:eastAsia="华文楷体" w:hAnsi="华文楷体" w:hint="eastAsia"/>
          <w:sz w:val="28"/>
          <w:szCs w:val="28"/>
        </w:rPr>
        <w:t>的佛的智慧。这个辩论方面的话，就是说果的辩论，</w:t>
      </w:r>
      <w:ins w:id="731" w:author="S-Yansong" w:date="2016-01-07T15:30:00Z">
        <w:r w:rsidR="00BC2424">
          <w:rPr>
            <w:rFonts w:ascii="华文楷体" w:eastAsia="华文楷体" w:hAnsi="华文楷体" w:hint="eastAsia"/>
            <w:sz w:val="28"/>
            <w:szCs w:val="28"/>
          </w:rPr>
          <w:t>是</w:t>
        </w:r>
      </w:ins>
      <w:del w:id="732" w:author="S-Yansong" w:date="2016-01-07T15:30:00Z">
        <w:r w:rsidRPr="00534CDD" w:rsidDel="00BC2424">
          <w:rPr>
            <w:rFonts w:ascii="华文楷体" w:eastAsia="华文楷体" w:hAnsi="华文楷体" w:hint="eastAsia"/>
            <w:sz w:val="28"/>
            <w:szCs w:val="28"/>
          </w:rPr>
          <w:delText>分</w:delText>
        </w:r>
      </w:del>
      <w:r w:rsidRPr="00534CDD">
        <w:rPr>
          <w:rFonts w:ascii="华文楷体" w:eastAsia="华文楷体" w:hAnsi="华文楷体" w:hint="eastAsia"/>
          <w:sz w:val="28"/>
          <w:szCs w:val="28"/>
        </w:rPr>
        <w:t>关于</w:t>
      </w:r>
      <w:r w:rsidRPr="00534CDD">
        <w:rPr>
          <w:rFonts w:ascii="华文楷体" w:eastAsia="华文楷体" w:hAnsi="华文楷体" w:hint="eastAsia"/>
          <w:sz w:val="28"/>
          <w:szCs w:val="28"/>
        </w:rPr>
        <w:lastRenderedPageBreak/>
        <w:t>断的辩论和关于证的辩论两个方面。</w:t>
      </w:r>
    </w:p>
    <w:p w:rsidR="00410B2E" w:rsidRDefault="00534CDD" w:rsidP="00534CDD">
      <w:pPr>
        <w:ind w:firstLine="570"/>
        <w:rPr>
          <w:ins w:id="733" w:author="S-Yansong" w:date="2016-01-06T15:28:00Z"/>
          <w:rFonts w:ascii="华文楷体" w:eastAsia="华文楷体" w:hAnsi="华文楷体"/>
          <w:sz w:val="28"/>
          <w:szCs w:val="28"/>
        </w:rPr>
      </w:pPr>
      <w:r w:rsidRPr="00534CDD">
        <w:rPr>
          <w:rFonts w:ascii="华文楷体" w:eastAsia="华文楷体" w:hAnsi="华文楷体" w:hint="eastAsia"/>
          <w:sz w:val="28"/>
          <w:szCs w:val="28"/>
        </w:rPr>
        <w:t>首先讲第一个问题是</w:t>
      </w:r>
      <w:ins w:id="734" w:author="S-Yansong" w:date="2016-01-06T15:28:00Z">
        <w:r w:rsidR="00410B2E" w:rsidRPr="00410B2E">
          <w:rPr>
            <w:rFonts w:asciiTheme="minorEastAsia" w:hAnsiTheme="minorEastAsia" w:hint="eastAsia"/>
            <w:sz w:val="28"/>
            <w:szCs w:val="28"/>
            <w:rPrChange w:id="735" w:author="S-Yansong" w:date="2016-01-06T15:28:00Z">
              <w:rPr>
                <w:rFonts w:ascii="华文楷体" w:eastAsia="华文楷体" w:hAnsi="华文楷体" w:hint="eastAsia"/>
                <w:sz w:val="28"/>
                <w:szCs w:val="28"/>
              </w:rPr>
            </w:rPrChange>
          </w:rPr>
          <w:t>【</w:t>
        </w:r>
      </w:ins>
      <w:r w:rsidRPr="00410B2E">
        <w:rPr>
          <w:rFonts w:asciiTheme="minorEastAsia" w:hAnsiTheme="minorEastAsia" w:hint="eastAsia"/>
          <w:sz w:val="28"/>
          <w:szCs w:val="28"/>
          <w:rPrChange w:id="736" w:author="S-Yansong" w:date="2016-01-06T15:28:00Z">
            <w:rPr>
              <w:rFonts w:ascii="华文楷体" w:eastAsia="华文楷体" w:hAnsi="华文楷体" w:hint="eastAsia"/>
              <w:sz w:val="28"/>
              <w:szCs w:val="28"/>
            </w:rPr>
          </w:rPrChange>
        </w:rPr>
        <w:t>关于</w:t>
      </w:r>
      <w:ins w:id="737" w:author="S-Yansong" w:date="2016-01-07T15:30:00Z">
        <w:r w:rsidR="00BC2424">
          <w:rPr>
            <w:rFonts w:asciiTheme="minorEastAsia" w:hAnsiTheme="minorEastAsia" w:hint="eastAsia"/>
            <w:sz w:val="28"/>
            <w:szCs w:val="28"/>
          </w:rPr>
          <w:t>“</w:t>
        </w:r>
      </w:ins>
      <w:r w:rsidRPr="00410B2E">
        <w:rPr>
          <w:rFonts w:asciiTheme="minorEastAsia" w:hAnsiTheme="minorEastAsia" w:hint="eastAsia"/>
          <w:sz w:val="28"/>
          <w:szCs w:val="28"/>
          <w:rPrChange w:id="738" w:author="S-Yansong" w:date="2016-01-06T15:28:00Z">
            <w:rPr>
              <w:rFonts w:ascii="华文楷体" w:eastAsia="华文楷体" w:hAnsi="华文楷体" w:hint="eastAsia"/>
              <w:sz w:val="28"/>
              <w:szCs w:val="28"/>
            </w:rPr>
          </w:rPrChange>
        </w:rPr>
        <w:t>断</w:t>
      </w:r>
      <w:ins w:id="739" w:author="S-Yansong" w:date="2016-01-07T15:30:00Z">
        <w:r w:rsidR="00BC2424">
          <w:rPr>
            <w:rFonts w:asciiTheme="minorEastAsia" w:hAnsiTheme="minorEastAsia" w:hint="eastAsia"/>
            <w:sz w:val="28"/>
            <w:szCs w:val="28"/>
          </w:rPr>
          <w:t>”</w:t>
        </w:r>
      </w:ins>
      <w:r w:rsidRPr="00410B2E">
        <w:rPr>
          <w:rFonts w:asciiTheme="minorEastAsia" w:hAnsiTheme="minorEastAsia" w:hint="eastAsia"/>
          <w:sz w:val="28"/>
          <w:szCs w:val="28"/>
          <w:rPrChange w:id="740" w:author="S-Yansong" w:date="2016-01-06T15:28:00Z">
            <w:rPr>
              <w:rFonts w:ascii="华文楷体" w:eastAsia="华文楷体" w:hAnsi="华文楷体" w:hint="eastAsia"/>
              <w:sz w:val="28"/>
              <w:szCs w:val="28"/>
            </w:rPr>
          </w:rPrChange>
        </w:rPr>
        <w:t>的辩论。</w:t>
      </w:r>
      <w:ins w:id="741" w:author="S-Yansong" w:date="2016-01-06T15:28:00Z">
        <w:r w:rsidR="00410B2E" w:rsidRPr="00410B2E">
          <w:rPr>
            <w:rFonts w:asciiTheme="minorEastAsia" w:hAnsiTheme="minorEastAsia" w:hint="eastAsia"/>
            <w:sz w:val="28"/>
            <w:szCs w:val="28"/>
            <w:rPrChange w:id="742" w:author="S-Yansong" w:date="2016-01-06T15:28:00Z">
              <w:rPr>
                <w:rFonts w:ascii="华文楷体" w:eastAsia="华文楷体" w:hAnsi="华文楷体" w:hint="eastAsia"/>
                <w:sz w:val="28"/>
                <w:szCs w:val="28"/>
              </w:rPr>
            </w:rPrChange>
          </w:rPr>
          <w:t>】</w:t>
        </w:r>
      </w:ins>
    </w:p>
    <w:p w:rsidR="00410B2E" w:rsidRDefault="00534CDD" w:rsidP="00534CDD">
      <w:pPr>
        <w:ind w:firstLine="570"/>
        <w:rPr>
          <w:ins w:id="743" w:author="S-Yansong" w:date="2016-01-06T15:28:00Z"/>
          <w:rFonts w:ascii="华文楷体" w:eastAsia="华文楷体" w:hAnsi="华文楷体"/>
          <w:sz w:val="28"/>
          <w:szCs w:val="28"/>
        </w:rPr>
      </w:pPr>
      <w:r w:rsidRPr="00534CDD">
        <w:rPr>
          <w:rFonts w:ascii="华文楷体" w:eastAsia="华文楷体" w:hAnsi="华文楷体" w:hint="eastAsia"/>
          <w:sz w:val="28"/>
          <w:szCs w:val="28"/>
        </w:rPr>
        <w:t>断证，断就是断除它的障碍，证就是证得智慧的本性。</w:t>
      </w:r>
    </w:p>
    <w:p w:rsidR="00410B2E" w:rsidRPr="00410B2E" w:rsidRDefault="00534CDD" w:rsidP="00534CDD">
      <w:pPr>
        <w:ind w:firstLine="570"/>
        <w:rPr>
          <w:ins w:id="744" w:author="S-Yansong" w:date="2016-01-06T15:28:00Z"/>
          <w:rFonts w:asciiTheme="minorEastAsia" w:hAnsiTheme="minorEastAsia"/>
          <w:sz w:val="28"/>
          <w:szCs w:val="28"/>
          <w:rPrChange w:id="745" w:author="S-Yansong" w:date="2016-01-06T15:29:00Z">
            <w:rPr>
              <w:ins w:id="746" w:author="S-Yansong" w:date="2016-01-06T15:28:00Z"/>
              <w:rFonts w:ascii="华文楷体" w:eastAsia="华文楷体" w:hAnsi="华文楷体"/>
              <w:sz w:val="28"/>
              <w:szCs w:val="28"/>
            </w:rPr>
          </w:rPrChange>
        </w:rPr>
      </w:pPr>
      <w:r w:rsidRPr="00410B2E">
        <w:rPr>
          <w:rFonts w:asciiTheme="minorEastAsia" w:hAnsiTheme="minorEastAsia" w:hint="eastAsia"/>
          <w:sz w:val="28"/>
          <w:szCs w:val="28"/>
          <w:rPrChange w:id="747" w:author="S-Yansong" w:date="2016-01-06T15:29:00Z">
            <w:rPr>
              <w:rFonts w:ascii="华文楷体" w:eastAsia="华文楷体" w:hAnsi="华文楷体" w:hint="eastAsia"/>
              <w:sz w:val="28"/>
              <w:szCs w:val="28"/>
            </w:rPr>
          </w:rPrChange>
        </w:rPr>
        <w:t>【关于“断”的辩论</w:t>
      </w:r>
      <w:r w:rsidRPr="00410B2E">
        <w:rPr>
          <w:rFonts w:asciiTheme="minorEastAsia" w:hAnsiTheme="minorEastAsia"/>
          <w:sz w:val="28"/>
          <w:szCs w:val="28"/>
          <w:rPrChange w:id="748" w:author="S-Yansong" w:date="2016-01-06T15:29:00Z">
            <w:rPr>
              <w:rFonts w:ascii="华文楷体" w:eastAsia="华文楷体" w:hAnsi="华文楷体"/>
              <w:sz w:val="28"/>
              <w:szCs w:val="28"/>
            </w:rPr>
          </w:rPrChange>
        </w:rPr>
        <w:t>:有些外道声称:“垢染是心的自性,因此无法断除。】</w:t>
      </w:r>
    </w:p>
    <w:p w:rsidR="00410B2E" w:rsidRDefault="00534CDD" w:rsidP="00534CDD">
      <w:pPr>
        <w:ind w:firstLine="570"/>
        <w:rPr>
          <w:ins w:id="749" w:author="S-Yansong" w:date="2016-01-06T15:29:00Z"/>
          <w:rFonts w:ascii="华文楷体" w:eastAsia="华文楷体" w:hAnsi="华文楷体"/>
          <w:sz w:val="28"/>
          <w:szCs w:val="28"/>
        </w:rPr>
      </w:pPr>
      <w:r w:rsidRPr="00534CDD">
        <w:rPr>
          <w:rFonts w:ascii="华文楷体" w:eastAsia="华文楷体" w:hAnsi="华文楷体" w:hint="eastAsia"/>
          <w:sz w:val="28"/>
          <w:szCs w:val="28"/>
        </w:rPr>
        <w:t>那么有些外道是这样声称的，这个垢染，这些烦恼，</w:t>
      </w:r>
      <w:proofErr w:type="gramStart"/>
      <w:r w:rsidRPr="00534CDD">
        <w:rPr>
          <w:rFonts w:ascii="华文楷体" w:eastAsia="华文楷体" w:hAnsi="华文楷体" w:hint="eastAsia"/>
          <w:sz w:val="28"/>
          <w:szCs w:val="28"/>
        </w:rPr>
        <w:t>这些垢染实际上</w:t>
      </w:r>
      <w:proofErr w:type="gramEnd"/>
      <w:r w:rsidRPr="00534CDD">
        <w:rPr>
          <w:rFonts w:ascii="华文楷体" w:eastAsia="华文楷体" w:hAnsi="华文楷体" w:hint="eastAsia"/>
          <w:sz w:val="28"/>
          <w:szCs w:val="28"/>
        </w:rPr>
        <w:t>是心的本性</w:t>
      </w:r>
      <w:ins w:id="750" w:author="S-Yansong" w:date="2016-01-07T15:30:00Z">
        <w:r w:rsidR="00381894">
          <w:rPr>
            <w:rFonts w:ascii="华文楷体" w:eastAsia="华文楷体" w:hAnsi="华文楷体" w:hint="eastAsia"/>
            <w:sz w:val="28"/>
            <w:szCs w:val="28"/>
          </w:rPr>
          <w:t>，</w:t>
        </w:r>
      </w:ins>
      <w:del w:id="751" w:author="S-Yansong" w:date="2016-01-07T15:30:00Z">
        <w:r w:rsidRPr="00534CDD" w:rsidDel="00381894">
          <w:rPr>
            <w:rFonts w:ascii="华文楷体" w:eastAsia="华文楷体" w:hAnsi="华文楷体" w:hint="eastAsia"/>
            <w:sz w:val="28"/>
            <w:szCs w:val="28"/>
          </w:rPr>
          <w:delText>。</w:delText>
        </w:r>
      </w:del>
      <w:r w:rsidRPr="00534CDD">
        <w:rPr>
          <w:rFonts w:ascii="华文楷体" w:eastAsia="华文楷体" w:hAnsi="华文楷体" w:hint="eastAsia"/>
          <w:sz w:val="28"/>
          <w:szCs w:val="28"/>
        </w:rPr>
        <w:t>因此说无法断除。这个里面就出现了两个问题。就是关系到你这个心能不能被断除掉。如果说你的心没办法被断除掉，因为</w:t>
      </w:r>
      <w:proofErr w:type="gramStart"/>
      <w:r w:rsidRPr="00534CDD">
        <w:rPr>
          <w:rFonts w:ascii="华文楷体" w:eastAsia="华文楷体" w:hAnsi="华文楷体" w:hint="eastAsia"/>
          <w:sz w:val="28"/>
          <w:szCs w:val="28"/>
        </w:rPr>
        <w:t>垢染是</w:t>
      </w:r>
      <w:proofErr w:type="gramEnd"/>
      <w:r w:rsidRPr="00534CDD">
        <w:rPr>
          <w:rFonts w:ascii="华文楷体" w:eastAsia="华文楷体" w:hAnsi="华文楷体" w:hint="eastAsia"/>
          <w:sz w:val="28"/>
          <w:szCs w:val="28"/>
        </w:rPr>
        <w:t>心的</w:t>
      </w:r>
      <w:ins w:id="752" w:author="S-Yansong" w:date="2016-01-07T15:31:00Z">
        <w:r w:rsidR="00743DD7">
          <w:rPr>
            <w:rFonts w:ascii="华文楷体" w:eastAsia="华文楷体" w:hAnsi="华文楷体" w:hint="eastAsia"/>
            <w:sz w:val="28"/>
            <w:szCs w:val="28"/>
          </w:rPr>
          <w:t>自性的</w:t>
        </w:r>
      </w:ins>
      <w:r w:rsidRPr="00534CDD">
        <w:rPr>
          <w:rFonts w:ascii="华文楷体" w:eastAsia="华文楷体" w:hAnsi="华文楷体" w:hint="eastAsia"/>
          <w:sz w:val="28"/>
          <w:szCs w:val="28"/>
        </w:rPr>
        <w:t>缘故，所以说</w:t>
      </w:r>
      <w:proofErr w:type="gramStart"/>
      <w:r w:rsidRPr="00534CDD">
        <w:rPr>
          <w:rFonts w:ascii="华文楷体" w:eastAsia="华文楷体" w:hAnsi="华文楷体" w:hint="eastAsia"/>
          <w:sz w:val="28"/>
          <w:szCs w:val="28"/>
        </w:rPr>
        <w:t>垢染是断除不了</w:t>
      </w:r>
      <w:proofErr w:type="gramEnd"/>
      <w:r w:rsidRPr="00534CDD">
        <w:rPr>
          <w:rFonts w:ascii="华文楷体" w:eastAsia="华文楷体" w:hAnsi="华文楷体" w:hint="eastAsia"/>
          <w:sz w:val="28"/>
          <w:szCs w:val="28"/>
        </w:rPr>
        <w:t>的。反过来讲，如果你认为</w:t>
      </w:r>
      <w:proofErr w:type="gramStart"/>
      <w:r w:rsidRPr="00534CDD">
        <w:rPr>
          <w:rFonts w:ascii="华文楷体" w:eastAsia="华文楷体" w:hAnsi="华文楷体" w:hint="eastAsia"/>
          <w:sz w:val="28"/>
          <w:szCs w:val="28"/>
        </w:rPr>
        <w:t>垢染能够</w:t>
      </w:r>
      <w:proofErr w:type="gramEnd"/>
      <w:r w:rsidRPr="00534CDD">
        <w:rPr>
          <w:rFonts w:ascii="华文楷体" w:eastAsia="华文楷体" w:hAnsi="华文楷体" w:hint="eastAsia"/>
          <w:sz w:val="28"/>
          <w:szCs w:val="28"/>
        </w:rPr>
        <w:t>被断除掉，那么心也必须被断除掉。为什么？</w:t>
      </w:r>
      <w:proofErr w:type="gramStart"/>
      <w:r w:rsidRPr="00534CDD">
        <w:rPr>
          <w:rFonts w:ascii="华文楷体" w:eastAsia="华文楷体" w:hAnsi="华文楷体" w:hint="eastAsia"/>
          <w:sz w:val="28"/>
          <w:szCs w:val="28"/>
        </w:rPr>
        <w:t>因为垢染和</w:t>
      </w:r>
      <w:proofErr w:type="gramEnd"/>
      <w:r w:rsidRPr="00534CDD">
        <w:rPr>
          <w:rFonts w:ascii="华文楷体" w:eastAsia="华文楷体" w:hAnsi="华文楷体" w:hint="eastAsia"/>
          <w:sz w:val="28"/>
          <w:szCs w:val="28"/>
        </w:rPr>
        <w:t>心是一体的缘故</w:t>
      </w:r>
      <w:del w:id="753" w:author="S-Yansong" w:date="2016-01-07T15:31:00Z">
        <w:r w:rsidRPr="00534CDD" w:rsidDel="00382768">
          <w:rPr>
            <w:rFonts w:ascii="华文楷体" w:eastAsia="华文楷体" w:hAnsi="华文楷体" w:hint="eastAsia"/>
            <w:sz w:val="28"/>
            <w:szCs w:val="28"/>
          </w:rPr>
          <w:delText>。</w:delText>
        </w:r>
      </w:del>
      <w:ins w:id="754" w:author="S-Yansong" w:date="2016-01-07T15:31:00Z">
        <w:r w:rsidR="00382768">
          <w:rPr>
            <w:rFonts w:ascii="华文楷体" w:eastAsia="华文楷体" w:hAnsi="华文楷体" w:hint="eastAsia"/>
            <w:sz w:val="28"/>
            <w:szCs w:val="28"/>
          </w:rPr>
          <w:t>，</w:t>
        </w:r>
      </w:ins>
      <w:r w:rsidRPr="00534CDD">
        <w:rPr>
          <w:rFonts w:ascii="华文楷体" w:eastAsia="华文楷体" w:hAnsi="华文楷体" w:hint="eastAsia"/>
          <w:sz w:val="28"/>
          <w:szCs w:val="28"/>
        </w:rPr>
        <w:t>对方是这样认为的。但是</w:t>
      </w:r>
      <w:proofErr w:type="gramStart"/>
      <w:r w:rsidRPr="00534CDD">
        <w:rPr>
          <w:rFonts w:ascii="华文楷体" w:eastAsia="华文楷体" w:hAnsi="华文楷体" w:hint="eastAsia"/>
          <w:sz w:val="28"/>
          <w:szCs w:val="28"/>
        </w:rPr>
        <w:t>因为心它是</w:t>
      </w:r>
      <w:proofErr w:type="gramEnd"/>
      <w:r w:rsidRPr="00534CDD">
        <w:rPr>
          <w:rFonts w:ascii="华文楷体" w:eastAsia="华文楷体" w:hAnsi="华文楷体" w:hint="eastAsia"/>
          <w:sz w:val="28"/>
          <w:szCs w:val="28"/>
        </w:rPr>
        <w:t>一直在流转的，不间断的，所以说心没办法断除，和心无二</w:t>
      </w:r>
      <w:proofErr w:type="gramStart"/>
      <w:r w:rsidRPr="00534CDD">
        <w:rPr>
          <w:rFonts w:ascii="华文楷体" w:eastAsia="华文楷体" w:hAnsi="华文楷体" w:hint="eastAsia"/>
          <w:sz w:val="28"/>
          <w:szCs w:val="28"/>
        </w:rPr>
        <w:t>的垢染也</w:t>
      </w:r>
      <w:proofErr w:type="gramEnd"/>
      <w:r w:rsidRPr="00534CDD">
        <w:rPr>
          <w:rFonts w:ascii="华文楷体" w:eastAsia="华文楷体" w:hAnsi="华文楷体" w:hint="eastAsia"/>
          <w:sz w:val="28"/>
          <w:szCs w:val="28"/>
        </w:rPr>
        <w:t>无法断除。因为</w:t>
      </w:r>
      <w:proofErr w:type="gramStart"/>
      <w:r w:rsidRPr="00534CDD">
        <w:rPr>
          <w:rFonts w:ascii="华文楷体" w:eastAsia="华文楷体" w:hAnsi="华文楷体" w:hint="eastAsia"/>
          <w:sz w:val="28"/>
          <w:szCs w:val="28"/>
        </w:rPr>
        <w:t>垢染是</w:t>
      </w:r>
      <w:proofErr w:type="gramEnd"/>
      <w:r w:rsidRPr="00534CDD">
        <w:rPr>
          <w:rFonts w:ascii="华文楷体" w:eastAsia="华文楷体" w:hAnsi="华文楷体" w:hint="eastAsia"/>
          <w:sz w:val="28"/>
          <w:szCs w:val="28"/>
        </w:rPr>
        <w:t>心的本性的缘故。这是它的第一个观点。</w:t>
      </w:r>
    </w:p>
    <w:p w:rsidR="00410B2E" w:rsidRDefault="00534CDD" w:rsidP="00534CDD">
      <w:pPr>
        <w:ind w:firstLine="570"/>
        <w:rPr>
          <w:ins w:id="755" w:author="S-Yansong" w:date="2016-01-06T15:29:00Z"/>
          <w:rFonts w:ascii="华文楷体" w:eastAsia="华文楷体" w:hAnsi="华文楷体"/>
          <w:sz w:val="28"/>
          <w:szCs w:val="28"/>
        </w:rPr>
      </w:pPr>
      <w:r w:rsidRPr="00534CDD">
        <w:rPr>
          <w:rFonts w:ascii="华文楷体" w:eastAsia="华文楷体" w:hAnsi="华文楷体" w:hint="eastAsia"/>
          <w:sz w:val="28"/>
          <w:szCs w:val="28"/>
        </w:rPr>
        <w:t>第二个观点</w:t>
      </w:r>
      <w:ins w:id="756" w:author="S-Yansong" w:date="2016-01-06T15:29:00Z">
        <w:r w:rsidR="00410B2E">
          <w:rPr>
            <w:rFonts w:ascii="华文楷体" w:eastAsia="华文楷体" w:hAnsi="华文楷体" w:hint="eastAsia"/>
            <w:sz w:val="28"/>
            <w:szCs w:val="28"/>
          </w:rPr>
          <w:t>：</w:t>
        </w:r>
      </w:ins>
    </w:p>
    <w:p w:rsidR="00410B2E" w:rsidRPr="00410B2E" w:rsidRDefault="00534CDD" w:rsidP="00534CDD">
      <w:pPr>
        <w:ind w:firstLine="570"/>
        <w:rPr>
          <w:ins w:id="757" w:author="S-Yansong" w:date="2016-01-06T15:29:00Z"/>
          <w:rFonts w:asciiTheme="minorEastAsia" w:hAnsiTheme="minorEastAsia"/>
          <w:sz w:val="28"/>
          <w:szCs w:val="28"/>
          <w:rPrChange w:id="758" w:author="S-Yansong" w:date="2016-01-06T15:29:00Z">
            <w:rPr>
              <w:ins w:id="759" w:author="S-Yansong" w:date="2016-01-06T15:29:00Z"/>
              <w:rFonts w:ascii="华文楷体" w:eastAsia="华文楷体" w:hAnsi="华文楷体"/>
              <w:sz w:val="28"/>
              <w:szCs w:val="28"/>
            </w:rPr>
          </w:rPrChange>
        </w:rPr>
      </w:pPr>
      <w:del w:id="760" w:author="S-Yansong" w:date="2016-01-06T15:29:00Z">
        <w:r w:rsidRPr="00410B2E" w:rsidDel="00410B2E">
          <w:rPr>
            <w:rFonts w:asciiTheme="minorEastAsia" w:hAnsiTheme="minorEastAsia" w:hint="eastAsia"/>
            <w:sz w:val="28"/>
            <w:szCs w:val="28"/>
            <w:rPrChange w:id="761" w:author="S-Yansong" w:date="2016-01-06T15:29:00Z">
              <w:rPr>
                <w:rFonts w:ascii="华文楷体" w:eastAsia="华文楷体" w:hAnsi="华文楷体" w:hint="eastAsia"/>
                <w:sz w:val="28"/>
                <w:szCs w:val="28"/>
              </w:rPr>
            </w:rPrChange>
          </w:rPr>
          <w:delText>，</w:delText>
        </w:r>
      </w:del>
      <w:r w:rsidRPr="00410B2E">
        <w:rPr>
          <w:rFonts w:asciiTheme="minorEastAsia" w:hAnsiTheme="minorEastAsia" w:hint="eastAsia"/>
          <w:sz w:val="28"/>
          <w:szCs w:val="28"/>
          <w:rPrChange w:id="762" w:author="S-Yansong" w:date="2016-01-06T15:29:00Z">
            <w:rPr>
              <w:rFonts w:ascii="华文楷体" w:eastAsia="华文楷体" w:hAnsi="华文楷体" w:hint="eastAsia"/>
              <w:sz w:val="28"/>
              <w:szCs w:val="28"/>
            </w:rPr>
          </w:rPrChange>
        </w:rPr>
        <w:t>【即便能够断除</w:t>
      </w:r>
      <w:r w:rsidRPr="00410B2E">
        <w:rPr>
          <w:rFonts w:asciiTheme="minorEastAsia" w:hAnsiTheme="minorEastAsia"/>
          <w:sz w:val="28"/>
          <w:szCs w:val="28"/>
          <w:rPrChange w:id="763" w:author="S-Yansong" w:date="2016-01-06T15:29:00Z">
            <w:rPr>
              <w:rFonts w:ascii="华文楷体" w:eastAsia="华文楷体" w:hAnsi="华文楷体"/>
              <w:sz w:val="28"/>
              <w:szCs w:val="28"/>
            </w:rPr>
          </w:rPrChange>
        </w:rPr>
        <w:t>,但凡夫不知断除的方法。】</w:t>
      </w:r>
    </w:p>
    <w:p w:rsidR="001E101C" w:rsidRDefault="00534CDD" w:rsidP="00534CDD">
      <w:pPr>
        <w:ind w:firstLine="570"/>
        <w:rPr>
          <w:ins w:id="764" w:author="S-Yansong" w:date="2016-01-06T15:30:00Z"/>
          <w:rFonts w:ascii="华文楷体" w:eastAsia="华文楷体" w:hAnsi="华文楷体"/>
          <w:sz w:val="28"/>
          <w:szCs w:val="28"/>
        </w:rPr>
      </w:pPr>
      <w:r w:rsidRPr="00534CDD">
        <w:rPr>
          <w:rFonts w:ascii="华文楷体" w:eastAsia="华文楷体" w:hAnsi="华文楷体" w:hint="eastAsia"/>
          <w:sz w:val="28"/>
          <w:szCs w:val="28"/>
        </w:rPr>
        <w:t>即便说</w:t>
      </w:r>
      <w:proofErr w:type="gramStart"/>
      <w:r w:rsidRPr="00534CDD">
        <w:rPr>
          <w:rFonts w:ascii="华文楷体" w:eastAsia="华文楷体" w:hAnsi="华文楷体" w:hint="eastAsia"/>
          <w:sz w:val="28"/>
          <w:szCs w:val="28"/>
        </w:rPr>
        <w:t>垢染能够</w:t>
      </w:r>
      <w:proofErr w:type="gramEnd"/>
      <w:r w:rsidRPr="00534CDD">
        <w:rPr>
          <w:rFonts w:ascii="华文楷体" w:eastAsia="华文楷体" w:hAnsi="华文楷体" w:hint="eastAsia"/>
          <w:sz w:val="28"/>
          <w:szCs w:val="28"/>
        </w:rPr>
        <w:t>被断除掉，但是也没办法断除。为什么呢？因为凡夫人不知道断除的方法的缘故，第二个问题是这样的。第三个承接前面这个问题。</w:t>
      </w:r>
    </w:p>
    <w:p w:rsidR="00534CDD" w:rsidRPr="001E101C" w:rsidRDefault="00534CDD" w:rsidP="00534CDD">
      <w:pPr>
        <w:ind w:firstLine="570"/>
        <w:rPr>
          <w:rFonts w:asciiTheme="minorEastAsia" w:hAnsiTheme="minorEastAsia"/>
          <w:sz w:val="28"/>
          <w:szCs w:val="28"/>
          <w:rPrChange w:id="765" w:author="S-Yansong" w:date="2016-01-06T15:30:00Z">
            <w:rPr>
              <w:rFonts w:ascii="华文楷体" w:eastAsia="华文楷体" w:hAnsi="华文楷体"/>
              <w:sz w:val="28"/>
              <w:szCs w:val="28"/>
            </w:rPr>
          </w:rPrChange>
        </w:rPr>
      </w:pPr>
      <w:r w:rsidRPr="001E101C">
        <w:rPr>
          <w:rFonts w:asciiTheme="minorEastAsia" w:hAnsiTheme="minorEastAsia" w:hint="eastAsia"/>
          <w:sz w:val="28"/>
          <w:szCs w:val="28"/>
          <w:rPrChange w:id="766" w:author="S-Yansong" w:date="2016-01-06T15:30:00Z">
            <w:rPr>
              <w:rFonts w:ascii="华文楷体" w:eastAsia="华文楷体" w:hAnsi="华文楷体" w:hint="eastAsia"/>
              <w:sz w:val="28"/>
              <w:szCs w:val="28"/>
            </w:rPr>
          </w:rPrChange>
        </w:rPr>
        <w:t>【即便了知后能予以断除</w:t>
      </w:r>
      <w:r w:rsidRPr="001E101C">
        <w:rPr>
          <w:rFonts w:asciiTheme="minorEastAsia" w:hAnsiTheme="minorEastAsia"/>
          <w:sz w:val="28"/>
          <w:szCs w:val="28"/>
          <w:rPrChange w:id="767" w:author="S-Yansong" w:date="2016-01-06T15:30:00Z">
            <w:rPr>
              <w:rFonts w:ascii="华文楷体" w:eastAsia="华文楷体" w:hAnsi="华文楷体"/>
              <w:sz w:val="28"/>
              <w:szCs w:val="28"/>
            </w:rPr>
          </w:rPrChange>
        </w:rPr>
        <w:t>,它也会像衣服的污垢一样恢复如初,所以不稳固。】</w:t>
      </w:r>
      <w:del w:id="768" w:author="S-Yansong" w:date="2016-01-06T15:30:00Z">
        <w:r w:rsidRPr="001E101C" w:rsidDel="001E101C">
          <w:rPr>
            <w:rFonts w:asciiTheme="minorEastAsia" w:hAnsiTheme="minorEastAsia" w:hint="eastAsia"/>
            <w:sz w:val="28"/>
            <w:szCs w:val="28"/>
            <w:rPrChange w:id="769" w:author="S-Yansong" w:date="2016-01-06T15:30:00Z">
              <w:rPr>
                <w:rFonts w:ascii="华文楷体" w:eastAsia="华文楷体" w:hAnsi="华文楷体" w:hint="eastAsia"/>
                <w:sz w:val="28"/>
                <w:szCs w:val="28"/>
              </w:rPr>
            </w:rPrChange>
          </w:rPr>
          <w:delText>【</w:delText>
        </w:r>
        <w:r w:rsidRPr="001E101C" w:rsidDel="001E101C">
          <w:rPr>
            <w:rFonts w:asciiTheme="minorEastAsia" w:hAnsiTheme="minorEastAsia"/>
            <w:sz w:val="28"/>
            <w:szCs w:val="28"/>
            <w:rPrChange w:id="770" w:author="S-Yansong" w:date="2016-01-06T15:30:00Z">
              <w:rPr>
                <w:rFonts w:ascii="华文楷体" w:eastAsia="华文楷体" w:hAnsi="华文楷体"/>
                <w:sz w:val="28"/>
                <w:szCs w:val="28"/>
              </w:rPr>
            </w:rPrChange>
          </w:rPr>
          <w:delText>30:09】</w:delText>
        </w:r>
      </w:del>
    </w:p>
    <w:p w:rsidR="00D710EB" w:rsidRDefault="00534CDD" w:rsidP="00534CDD">
      <w:pPr>
        <w:ind w:firstLine="570"/>
        <w:rPr>
          <w:ins w:id="771" w:author="S-Yansong" w:date="2016-01-06T15:30:00Z"/>
          <w:rFonts w:ascii="华文楷体" w:eastAsia="华文楷体" w:hAnsi="华文楷体"/>
          <w:sz w:val="28"/>
          <w:szCs w:val="28"/>
        </w:rPr>
      </w:pPr>
      <w:r w:rsidRPr="00534CDD">
        <w:rPr>
          <w:rFonts w:ascii="华文楷体" w:eastAsia="华文楷体" w:hAnsi="华文楷体"/>
          <w:sz w:val="28"/>
          <w:szCs w:val="28"/>
        </w:rPr>
        <w:tab/>
      </w:r>
      <w:del w:id="772" w:author="S-Yansong" w:date="2016-01-06T15:30:00Z">
        <w:r w:rsidR="00A979FA" w:rsidRPr="00A979FA" w:rsidDel="00D710EB">
          <w:rPr>
            <w:rFonts w:ascii="华文楷体" w:eastAsia="华文楷体" w:hAnsi="华文楷体" w:hint="eastAsia"/>
            <w:sz w:val="28"/>
            <w:szCs w:val="28"/>
          </w:rPr>
          <w:delText>【29:55】【即便了知后能予以断除,它也会像衣服的污垢一样恢复如初,所以不稳固。】</w:delText>
        </w:r>
      </w:del>
      <w:r w:rsidR="00A979FA" w:rsidRPr="00A979FA">
        <w:rPr>
          <w:rFonts w:ascii="华文楷体" w:eastAsia="华文楷体" w:hAnsi="华文楷体" w:hint="eastAsia"/>
          <w:sz w:val="28"/>
          <w:szCs w:val="28"/>
        </w:rPr>
        <w:t>那么即便你了知了，你修持了这样一种断除垢</w:t>
      </w:r>
      <w:r w:rsidR="00A979FA" w:rsidRPr="00A979FA">
        <w:rPr>
          <w:rFonts w:ascii="华文楷体" w:eastAsia="华文楷体" w:hAnsi="华文楷体" w:hint="eastAsia"/>
          <w:sz w:val="28"/>
          <w:szCs w:val="28"/>
        </w:rPr>
        <w:lastRenderedPageBreak/>
        <w:t>染的方法，然后</w:t>
      </w:r>
      <w:proofErr w:type="gramStart"/>
      <w:r w:rsidR="00A979FA" w:rsidRPr="00A979FA">
        <w:rPr>
          <w:rFonts w:ascii="华文楷体" w:eastAsia="华文楷体" w:hAnsi="华文楷体" w:hint="eastAsia"/>
          <w:sz w:val="28"/>
          <w:szCs w:val="28"/>
        </w:rPr>
        <w:t>呢可以把垢染断</w:t>
      </w:r>
      <w:proofErr w:type="gramEnd"/>
      <w:r w:rsidR="00A979FA" w:rsidRPr="00A979FA">
        <w:rPr>
          <w:rFonts w:ascii="华文楷体" w:eastAsia="华文楷体" w:hAnsi="华文楷体" w:hint="eastAsia"/>
          <w:sz w:val="28"/>
          <w:szCs w:val="28"/>
        </w:rPr>
        <w:t>除掉。但是呢，这样一种</w:t>
      </w:r>
      <w:proofErr w:type="gramStart"/>
      <w:r w:rsidR="00A979FA" w:rsidRPr="00A979FA">
        <w:rPr>
          <w:rFonts w:ascii="华文楷体" w:eastAsia="华文楷体" w:hAnsi="华文楷体" w:hint="eastAsia"/>
          <w:sz w:val="28"/>
          <w:szCs w:val="28"/>
        </w:rPr>
        <w:t>垢染呐</w:t>
      </w:r>
      <w:proofErr w:type="gramEnd"/>
      <w:r w:rsidR="00A979FA" w:rsidRPr="00A979FA">
        <w:rPr>
          <w:rFonts w:ascii="华文楷体" w:eastAsia="华文楷体" w:hAnsi="华文楷体" w:hint="eastAsia"/>
          <w:sz w:val="28"/>
          <w:szCs w:val="28"/>
        </w:rPr>
        <w:t>，他会再度的生起来，就像洗衣服一样。新衣服上面啊染上污垢，我们说把他洗掉洗干净的，但洗干净之后呢，你只要</w:t>
      </w:r>
      <w:proofErr w:type="gramStart"/>
      <w:r w:rsidR="00A979FA" w:rsidRPr="00A979FA">
        <w:rPr>
          <w:rFonts w:ascii="华文楷体" w:eastAsia="华文楷体" w:hAnsi="华文楷体" w:hint="eastAsia"/>
          <w:sz w:val="28"/>
          <w:szCs w:val="28"/>
        </w:rPr>
        <w:t>一</w:t>
      </w:r>
      <w:proofErr w:type="gramEnd"/>
      <w:r w:rsidR="00A979FA" w:rsidRPr="00A979FA">
        <w:rPr>
          <w:rFonts w:ascii="华文楷体" w:eastAsia="华文楷体" w:hAnsi="华文楷体" w:hint="eastAsia"/>
          <w:sz w:val="28"/>
          <w:szCs w:val="28"/>
        </w:rPr>
        <w:t>穿上去的话，他的这个汗水啊还有其他的灰尘呐，又粘上去又脏了，</w:t>
      </w:r>
      <w:proofErr w:type="gramStart"/>
      <w:r w:rsidR="00A979FA" w:rsidRPr="00A979FA">
        <w:rPr>
          <w:rFonts w:ascii="华文楷体" w:eastAsia="华文楷体" w:hAnsi="华文楷体" w:hint="eastAsia"/>
          <w:sz w:val="28"/>
          <w:szCs w:val="28"/>
        </w:rPr>
        <w:t>又脏你又</w:t>
      </w:r>
      <w:proofErr w:type="gramEnd"/>
      <w:r w:rsidR="00A979FA" w:rsidRPr="00A979FA">
        <w:rPr>
          <w:rFonts w:ascii="华文楷体" w:eastAsia="华文楷体" w:hAnsi="华文楷体" w:hint="eastAsia"/>
          <w:sz w:val="28"/>
          <w:szCs w:val="28"/>
        </w:rPr>
        <w:t>洗，</w:t>
      </w:r>
      <w:proofErr w:type="gramStart"/>
      <w:r w:rsidR="00A979FA" w:rsidRPr="00A979FA">
        <w:rPr>
          <w:rFonts w:ascii="华文楷体" w:eastAsia="华文楷体" w:hAnsi="华文楷体" w:hint="eastAsia"/>
          <w:sz w:val="28"/>
          <w:szCs w:val="28"/>
        </w:rPr>
        <w:t>又啊洗</w:t>
      </w:r>
      <w:proofErr w:type="gramEnd"/>
      <w:r w:rsidR="00A979FA" w:rsidRPr="00A979FA">
        <w:rPr>
          <w:rFonts w:ascii="华文楷体" w:eastAsia="华文楷体" w:hAnsi="华文楷体" w:hint="eastAsia"/>
          <w:sz w:val="28"/>
          <w:szCs w:val="28"/>
        </w:rPr>
        <w:t>了之后又脏。像这样的话就说，是不是断除障碍也像这样一样呢？虽然予以，予以了断除了，但是呢还是像衣服上的</w:t>
      </w:r>
      <w:proofErr w:type="gramStart"/>
      <w:r w:rsidR="00A979FA" w:rsidRPr="00A979FA">
        <w:rPr>
          <w:rFonts w:ascii="华文楷体" w:eastAsia="华文楷体" w:hAnsi="华文楷体" w:hint="eastAsia"/>
          <w:sz w:val="28"/>
          <w:szCs w:val="28"/>
        </w:rPr>
        <w:t>垢染一样</w:t>
      </w:r>
      <w:proofErr w:type="gramEnd"/>
      <w:r w:rsidR="00A979FA" w:rsidRPr="00A979FA">
        <w:rPr>
          <w:rFonts w:ascii="华文楷体" w:eastAsia="华文楷体" w:hAnsi="华文楷体" w:hint="eastAsia"/>
          <w:sz w:val="28"/>
          <w:szCs w:val="28"/>
        </w:rPr>
        <w:t>恢复如初，所以说呢这个断除是不稳固的。</w:t>
      </w:r>
    </w:p>
    <w:p w:rsidR="00D710EB" w:rsidRPr="00D710EB" w:rsidRDefault="00A979FA" w:rsidP="00534CDD">
      <w:pPr>
        <w:ind w:firstLine="570"/>
        <w:rPr>
          <w:ins w:id="773" w:author="S-Yansong" w:date="2016-01-06T15:30:00Z"/>
          <w:rFonts w:asciiTheme="minorEastAsia" w:hAnsiTheme="minorEastAsia"/>
          <w:sz w:val="28"/>
          <w:szCs w:val="28"/>
          <w:rPrChange w:id="774" w:author="S-Yansong" w:date="2016-01-06T15:30:00Z">
            <w:rPr>
              <w:ins w:id="775" w:author="S-Yansong" w:date="2016-01-06T15:30:00Z"/>
              <w:rFonts w:ascii="华文楷体" w:eastAsia="华文楷体" w:hAnsi="华文楷体"/>
              <w:sz w:val="28"/>
              <w:szCs w:val="28"/>
            </w:rPr>
          </w:rPrChange>
        </w:rPr>
      </w:pPr>
      <w:r w:rsidRPr="00D710EB">
        <w:rPr>
          <w:rFonts w:asciiTheme="minorEastAsia" w:hAnsiTheme="minorEastAsia" w:hint="eastAsia"/>
          <w:sz w:val="28"/>
          <w:szCs w:val="28"/>
          <w:rPrChange w:id="776" w:author="S-Yansong" w:date="2016-01-06T15:30:00Z">
            <w:rPr>
              <w:rFonts w:ascii="华文楷体" w:eastAsia="华文楷体" w:hAnsi="华文楷体" w:hint="eastAsia"/>
              <w:sz w:val="28"/>
              <w:szCs w:val="28"/>
            </w:rPr>
          </w:rPrChange>
        </w:rPr>
        <w:t>【正因为这一点而不可能出现断垢的永久解脱】</w:t>
      </w:r>
    </w:p>
    <w:p w:rsidR="00D710EB" w:rsidRDefault="00A979FA" w:rsidP="00534CDD">
      <w:pPr>
        <w:ind w:firstLine="570"/>
        <w:rPr>
          <w:ins w:id="777" w:author="S-Yansong" w:date="2016-01-06T15:31:00Z"/>
          <w:rFonts w:ascii="华文楷体" w:eastAsia="华文楷体" w:hAnsi="华文楷体"/>
          <w:sz w:val="28"/>
          <w:szCs w:val="28"/>
        </w:rPr>
      </w:pPr>
      <w:proofErr w:type="gramStart"/>
      <w:r w:rsidRPr="00A979FA">
        <w:rPr>
          <w:rFonts w:ascii="华文楷体" w:eastAsia="华文楷体" w:hAnsi="华文楷体" w:hint="eastAsia"/>
          <w:sz w:val="28"/>
          <w:szCs w:val="28"/>
        </w:rPr>
        <w:t>啊通过</w:t>
      </w:r>
      <w:proofErr w:type="gramEnd"/>
      <w:r w:rsidRPr="00A979FA">
        <w:rPr>
          <w:rFonts w:ascii="华文楷体" w:eastAsia="华文楷体" w:hAnsi="华文楷体" w:hint="eastAsia"/>
          <w:sz w:val="28"/>
          <w:szCs w:val="28"/>
        </w:rPr>
        <w:t>前面的三个根据呀，他就说明了，这个方面的这个断垢的永久解脱是不可能出现的，不能够因为断除障</w:t>
      </w:r>
      <w:proofErr w:type="gramStart"/>
      <w:r w:rsidRPr="00A979FA">
        <w:rPr>
          <w:rFonts w:ascii="华文楷体" w:eastAsia="华文楷体" w:hAnsi="华文楷体" w:hint="eastAsia"/>
          <w:sz w:val="28"/>
          <w:szCs w:val="28"/>
        </w:rPr>
        <w:t>垢</w:t>
      </w:r>
      <w:proofErr w:type="gramEnd"/>
      <w:r w:rsidRPr="00A979FA">
        <w:rPr>
          <w:rFonts w:ascii="华文楷体" w:eastAsia="华文楷体" w:hAnsi="华文楷体" w:hint="eastAsia"/>
          <w:sz w:val="28"/>
          <w:szCs w:val="28"/>
        </w:rPr>
        <w:t>之后呢，出现一种永久的解脱道，是这样讲的。</w:t>
      </w:r>
    </w:p>
    <w:p w:rsidR="00D710EB" w:rsidRDefault="00A979FA" w:rsidP="00534CDD">
      <w:pPr>
        <w:ind w:firstLine="570"/>
        <w:rPr>
          <w:ins w:id="778" w:author="S-Yansong" w:date="2016-01-06T15:31:00Z"/>
          <w:rFonts w:ascii="华文楷体" w:eastAsia="华文楷体" w:hAnsi="华文楷体"/>
          <w:sz w:val="28"/>
          <w:szCs w:val="28"/>
        </w:rPr>
      </w:pPr>
      <w:r w:rsidRPr="00A979FA">
        <w:rPr>
          <w:rFonts w:ascii="华文楷体" w:eastAsia="华文楷体" w:hAnsi="华文楷体" w:hint="eastAsia"/>
          <w:sz w:val="28"/>
          <w:szCs w:val="28"/>
        </w:rPr>
        <w:t>下面讲驳斥：</w:t>
      </w:r>
      <w:r w:rsidRPr="00D710EB">
        <w:rPr>
          <w:rFonts w:asciiTheme="minorEastAsia" w:hAnsiTheme="minorEastAsia" w:hint="eastAsia"/>
          <w:sz w:val="28"/>
          <w:szCs w:val="28"/>
          <w:rPrChange w:id="779" w:author="S-Yansong" w:date="2016-01-06T15:31:00Z">
            <w:rPr>
              <w:rFonts w:ascii="华文楷体" w:eastAsia="华文楷体" w:hAnsi="华文楷体" w:hint="eastAsia"/>
              <w:sz w:val="28"/>
              <w:szCs w:val="28"/>
            </w:rPr>
          </w:rPrChange>
        </w:rPr>
        <w:t>【驳斥</w:t>
      </w:r>
      <w:r w:rsidRPr="00D710EB">
        <w:rPr>
          <w:rFonts w:asciiTheme="minorEastAsia" w:hAnsiTheme="minorEastAsia"/>
          <w:sz w:val="28"/>
          <w:szCs w:val="28"/>
          <w:rPrChange w:id="780" w:author="S-Yansong" w:date="2016-01-06T15:31:00Z">
            <w:rPr>
              <w:rFonts w:ascii="华文楷体" w:eastAsia="华文楷体" w:hAnsi="华文楷体"/>
              <w:sz w:val="28"/>
              <w:szCs w:val="28"/>
            </w:rPr>
          </w:rPrChange>
        </w:rPr>
        <w:t>:垢染根本不是心的自性】</w:t>
      </w:r>
    </w:p>
    <w:p w:rsidR="00D710EB" w:rsidRDefault="00A979FA" w:rsidP="00534CDD">
      <w:pPr>
        <w:ind w:firstLine="570"/>
        <w:rPr>
          <w:ins w:id="781" w:author="S-Yansong" w:date="2016-01-06T15:31:00Z"/>
          <w:rFonts w:ascii="华文楷体" w:eastAsia="华文楷体" w:hAnsi="华文楷体"/>
          <w:sz w:val="28"/>
          <w:szCs w:val="28"/>
        </w:rPr>
      </w:pPr>
      <w:r w:rsidRPr="00A979FA">
        <w:rPr>
          <w:rFonts w:ascii="华文楷体" w:eastAsia="华文楷体" w:hAnsi="华文楷体" w:hint="eastAsia"/>
          <w:sz w:val="28"/>
          <w:szCs w:val="28"/>
        </w:rPr>
        <w:t>他说是</w:t>
      </w:r>
      <w:proofErr w:type="gramStart"/>
      <w:r w:rsidRPr="00A979FA">
        <w:rPr>
          <w:rFonts w:ascii="华文楷体" w:eastAsia="华文楷体" w:hAnsi="华文楷体" w:hint="eastAsia"/>
          <w:sz w:val="28"/>
          <w:szCs w:val="28"/>
        </w:rPr>
        <w:t>垢染是</w:t>
      </w:r>
      <w:proofErr w:type="gramEnd"/>
      <w:r w:rsidRPr="00A979FA">
        <w:rPr>
          <w:rFonts w:ascii="华文楷体" w:eastAsia="华文楷体" w:hAnsi="华文楷体" w:hint="eastAsia"/>
          <w:sz w:val="28"/>
          <w:szCs w:val="28"/>
        </w:rPr>
        <w:t>心的自性，我们说这个</w:t>
      </w:r>
      <w:proofErr w:type="gramStart"/>
      <w:r w:rsidRPr="00A979FA">
        <w:rPr>
          <w:rFonts w:ascii="华文楷体" w:eastAsia="华文楷体" w:hAnsi="华文楷体" w:hint="eastAsia"/>
          <w:sz w:val="28"/>
          <w:szCs w:val="28"/>
        </w:rPr>
        <w:t>垢染不是</w:t>
      </w:r>
      <w:proofErr w:type="gramEnd"/>
      <w:r w:rsidRPr="00A979FA">
        <w:rPr>
          <w:rFonts w:ascii="华文楷体" w:eastAsia="华文楷体" w:hAnsi="华文楷体" w:hint="eastAsia"/>
          <w:sz w:val="28"/>
          <w:szCs w:val="28"/>
        </w:rPr>
        <w:t>心的自性。那么原因有二：</w:t>
      </w:r>
    </w:p>
    <w:p w:rsidR="00D710EB" w:rsidRPr="00D710EB" w:rsidRDefault="00A979FA" w:rsidP="00534CDD">
      <w:pPr>
        <w:ind w:firstLine="570"/>
        <w:rPr>
          <w:ins w:id="782" w:author="S-Yansong" w:date="2016-01-06T15:31:00Z"/>
          <w:rFonts w:asciiTheme="minorEastAsia" w:hAnsiTheme="minorEastAsia"/>
          <w:sz w:val="28"/>
          <w:szCs w:val="28"/>
          <w:rPrChange w:id="783" w:author="S-Yansong" w:date="2016-01-06T15:31:00Z">
            <w:rPr>
              <w:ins w:id="784" w:author="S-Yansong" w:date="2016-01-06T15:31:00Z"/>
              <w:rFonts w:ascii="华文楷体" w:eastAsia="华文楷体" w:hAnsi="华文楷体"/>
              <w:sz w:val="28"/>
              <w:szCs w:val="28"/>
            </w:rPr>
          </w:rPrChange>
        </w:rPr>
      </w:pPr>
      <w:r w:rsidRPr="00D710EB">
        <w:rPr>
          <w:rFonts w:asciiTheme="minorEastAsia" w:hAnsiTheme="minorEastAsia" w:hint="eastAsia"/>
          <w:sz w:val="28"/>
          <w:szCs w:val="28"/>
          <w:rPrChange w:id="785" w:author="S-Yansong" w:date="2016-01-06T15:31:00Z">
            <w:rPr>
              <w:rFonts w:ascii="华文楷体" w:eastAsia="华文楷体" w:hAnsi="华文楷体" w:hint="eastAsia"/>
              <w:sz w:val="28"/>
              <w:szCs w:val="28"/>
            </w:rPr>
          </w:rPrChange>
        </w:rPr>
        <w:t>【原因有二</w:t>
      </w:r>
      <w:r w:rsidRPr="00D710EB">
        <w:rPr>
          <w:rFonts w:asciiTheme="minorEastAsia" w:hAnsiTheme="minorEastAsia"/>
          <w:sz w:val="28"/>
          <w:szCs w:val="28"/>
          <w:rPrChange w:id="786" w:author="S-Yansong" w:date="2016-01-06T15:31:00Z">
            <w:rPr>
              <w:rFonts w:ascii="华文楷体" w:eastAsia="华文楷体" w:hAnsi="华文楷体"/>
              <w:sz w:val="28"/>
              <w:szCs w:val="28"/>
            </w:rPr>
          </w:rPrChange>
        </w:rPr>
        <w:t xml:space="preserve">: </w:t>
      </w:r>
      <w:r w:rsidRPr="00D710EB">
        <w:rPr>
          <w:rFonts w:asciiTheme="minorEastAsia" w:hAnsiTheme="minorEastAsia" w:hint="eastAsia"/>
          <w:sz w:val="28"/>
          <w:szCs w:val="28"/>
          <w:rPrChange w:id="787" w:author="S-Yansong" w:date="2016-01-06T15:31:00Z">
            <w:rPr>
              <w:rFonts w:ascii="华文楷体" w:eastAsia="华文楷体" w:hAnsi="华文楷体" w:hint="eastAsia"/>
              <w:sz w:val="28"/>
              <w:szCs w:val="28"/>
            </w:rPr>
          </w:rPrChange>
        </w:rPr>
        <w:t>其一</w:t>
      </w:r>
      <w:r w:rsidRPr="00D710EB">
        <w:rPr>
          <w:rFonts w:asciiTheme="minorEastAsia" w:hAnsiTheme="minorEastAsia"/>
          <w:sz w:val="28"/>
          <w:szCs w:val="28"/>
          <w:rPrChange w:id="788" w:author="S-Yansong" w:date="2016-01-06T15:31:00Z">
            <w:rPr>
              <w:rFonts w:ascii="华文楷体" w:eastAsia="华文楷体" w:hAnsi="华文楷体"/>
              <w:sz w:val="28"/>
              <w:szCs w:val="28"/>
            </w:rPr>
          </w:rPrChange>
        </w:rPr>
        <w:t>,分别念是客尘而心的自性是光明】</w:t>
      </w:r>
    </w:p>
    <w:p w:rsidR="00A267C1" w:rsidRDefault="00A979FA" w:rsidP="00534CDD">
      <w:pPr>
        <w:ind w:firstLine="570"/>
        <w:rPr>
          <w:ins w:id="789" w:author="S-Yansong" w:date="2016-01-06T15:34:00Z"/>
          <w:rFonts w:ascii="华文楷体" w:eastAsia="华文楷体" w:hAnsi="华文楷体"/>
          <w:sz w:val="28"/>
          <w:szCs w:val="28"/>
        </w:rPr>
      </w:pPr>
      <w:r w:rsidRPr="00A979FA">
        <w:rPr>
          <w:rFonts w:ascii="华文楷体" w:eastAsia="华文楷体" w:hAnsi="华文楷体" w:hint="eastAsia"/>
          <w:sz w:val="28"/>
          <w:szCs w:val="28"/>
        </w:rPr>
        <w:t>这个在《释量论》当中呢也是讲的</w:t>
      </w:r>
      <w:del w:id="790" w:author="S-Yansong" w:date="2016-01-07T15:34:00Z">
        <w:r w:rsidRPr="00A979FA" w:rsidDel="005C708B">
          <w:rPr>
            <w:rFonts w:ascii="华文楷体" w:eastAsia="华文楷体" w:hAnsi="华文楷体" w:hint="eastAsia"/>
            <w:sz w:val="28"/>
            <w:szCs w:val="28"/>
          </w:rPr>
          <w:delText>，</w:delText>
        </w:r>
      </w:del>
      <w:ins w:id="791" w:author="S-Yansong" w:date="2016-01-07T15:34:00Z">
        <w:r w:rsidR="005C708B">
          <w:rPr>
            <w:rFonts w:ascii="华文楷体" w:eastAsia="华文楷体" w:hAnsi="华文楷体" w:hint="eastAsia"/>
            <w:sz w:val="28"/>
            <w:szCs w:val="28"/>
          </w:rPr>
          <w:t>。</w:t>
        </w:r>
      </w:ins>
      <w:r w:rsidRPr="00A979FA">
        <w:rPr>
          <w:rFonts w:ascii="华文楷体" w:eastAsia="华文楷体" w:hAnsi="华文楷体" w:hint="eastAsia"/>
          <w:sz w:val="28"/>
          <w:szCs w:val="28"/>
        </w:rPr>
        <w:t>那么《释量论》当中讲了：</w:t>
      </w:r>
      <w:ins w:id="792" w:author="S-Yansong" w:date="2016-01-06T15:32:00Z">
        <w:r w:rsidR="00C5332B">
          <w:rPr>
            <w:rFonts w:ascii="华文楷体" w:eastAsia="华文楷体" w:hAnsi="华文楷体" w:hint="eastAsia"/>
            <w:sz w:val="28"/>
            <w:szCs w:val="28"/>
          </w:rPr>
          <w:t>“</w:t>
        </w:r>
      </w:ins>
      <w:r w:rsidRPr="00A979FA">
        <w:rPr>
          <w:rFonts w:ascii="华文楷体" w:eastAsia="华文楷体" w:hAnsi="华文楷体" w:hint="eastAsia"/>
          <w:sz w:val="28"/>
          <w:szCs w:val="28"/>
        </w:rPr>
        <w:t>心自性光明，诸垢是客尘</w:t>
      </w:r>
      <w:ins w:id="793" w:author="S-Yansong" w:date="2016-01-06T15:32:00Z">
        <w:r w:rsidR="00C5332B">
          <w:rPr>
            <w:rFonts w:ascii="华文楷体" w:eastAsia="华文楷体" w:hAnsi="华文楷体" w:hint="eastAsia"/>
            <w:sz w:val="28"/>
            <w:szCs w:val="28"/>
          </w:rPr>
          <w:t>”</w:t>
        </w:r>
      </w:ins>
      <w:r w:rsidRPr="00A979FA">
        <w:rPr>
          <w:rFonts w:ascii="华文楷体" w:eastAsia="华文楷体" w:hAnsi="华文楷体" w:hint="eastAsia"/>
          <w:sz w:val="28"/>
          <w:szCs w:val="28"/>
        </w:rPr>
        <w:t>。那么就是说自己的心性啊，他是一种光明自性，那么就是说其他的这个</w:t>
      </w:r>
      <w:proofErr w:type="gramStart"/>
      <w:r w:rsidRPr="00A979FA">
        <w:rPr>
          <w:rFonts w:ascii="华文楷体" w:eastAsia="华文楷体" w:hAnsi="华文楷体" w:hint="eastAsia"/>
          <w:sz w:val="28"/>
          <w:szCs w:val="28"/>
        </w:rPr>
        <w:t>垢染呐</w:t>
      </w:r>
      <w:proofErr w:type="gramEnd"/>
      <w:r w:rsidRPr="00A979FA">
        <w:rPr>
          <w:rFonts w:ascii="华文楷体" w:eastAsia="华文楷体" w:hAnsi="华文楷体" w:hint="eastAsia"/>
          <w:sz w:val="28"/>
          <w:szCs w:val="28"/>
        </w:rPr>
        <w:t>，这个地方</w:t>
      </w:r>
      <w:proofErr w:type="gramStart"/>
      <w:r w:rsidRPr="00A979FA">
        <w:rPr>
          <w:rFonts w:ascii="华文楷体" w:eastAsia="华文楷体" w:hAnsi="华文楷体" w:hint="eastAsia"/>
          <w:sz w:val="28"/>
          <w:szCs w:val="28"/>
        </w:rPr>
        <w:t>讲分别念</w:t>
      </w:r>
      <w:proofErr w:type="gramEnd"/>
      <w:r w:rsidRPr="00A979FA">
        <w:rPr>
          <w:rFonts w:ascii="华文楷体" w:eastAsia="华文楷体" w:hAnsi="华文楷体" w:hint="eastAsia"/>
          <w:sz w:val="28"/>
          <w:szCs w:val="28"/>
        </w:rPr>
        <w:t>，实际上这个地方的分别</w:t>
      </w:r>
      <w:proofErr w:type="gramStart"/>
      <w:r w:rsidRPr="00A979FA">
        <w:rPr>
          <w:rFonts w:ascii="华文楷体" w:eastAsia="华文楷体" w:hAnsi="华文楷体" w:hint="eastAsia"/>
          <w:sz w:val="28"/>
          <w:szCs w:val="28"/>
        </w:rPr>
        <w:t>念就是</w:t>
      </w:r>
      <w:proofErr w:type="gramEnd"/>
      <w:r w:rsidRPr="00A979FA">
        <w:rPr>
          <w:rFonts w:ascii="华文楷体" w:eastAsia="华文楷体" w:hAnsi="华文楷体" w:hint="eastAsia"/>
          <w:sz w:val="28"/>
          <w:szCs w:val="28"/>
        </w:rPr>
        <w:t>讲他的垢染。分别念呢是这个，这些</w:t>
      </w:r>
      <w:proofErr w:type="gramStart"/>
      <w:r w:rsidRPr="00A979FA">
        <w:rPr>
          <w:rFonts w:ascii="华文楷体" w:eastAsia="华文楷体" w:hAnsi="华文楷体" w:hint="eastAsia"/>
          <w:sz w:val="28"/>
          <w:szCs w:val="28"/>
        </w:rPr>
        <w:t>垢染是</w:t>
      </w:r>
      <w:proofErr w:type="gramEnd"/>
      <w:r w:rsidRPr="00A979FA">
        <w:rPr>
          <w:rFonts w:ascii="华文楷体" w:eastAsia="华文楷体" w:hAnsi="华文楷体" w:hint="eastAsia"/>
          <w:sz w:val="28"/>
          <w:szCs w:val="28"/>
        </w:rPr>
        <w:t>客尘，这个所谓的</w:t>
      </w:r>
      <w:proofErr w:type="gramStart"/>
      <w:r w:rsidRPr="00A979FA">
        <w:rPr>
          <w:rFonts w:ascii="华文楷体" w:eastAsia="华文楷体" w:hAnsi="华文楷体" w:hint="eastAsia"/>
          <w:sz w:val="28"/>
          <w:szCs w:val="28"/>
        </w:rPr>
        <w:t>客尘呢</w:t>
      </w:r>
      <w:proofErr w:type="gramEnd"/>
      <w:r w:rsidRPr="00A979FA">
        <w:rPr>
          <w:rFonts w:ascii="华文楷体" w:eastAsia="华文楷体" w:hAnsi="华文楷体" w:hint="eastAsia"/>
          <w:sz w:val="28"/>
          <w:szCs w:val="28"/>
        </w:rPr>
        <w:t>他是说，能够被遣除掉的东西，能够被消尽的东西就是客尘。</w:t>
      </w:r>
    </w:p>
    <w:p w:rsidR="00D1119F" w:rsidRDefault="00A979FA" w:rsidP="00534CDD">
      <w:pPr>
        <w:ind w:firstLine="570"/>
        <w:rPr>
          <w:ins w:id="794" w:author="S-Yansong" w:date="2016-01-06T15:31:00Z"/>
          <w:rFonts w:ascii="华文楷体" w:eastAsia="华文楷体" w:hAnsi="华文楷体"/>
          <w:sz w:val="28"/>
          <w:szCs w:val="28"/>
        </w:rPr>
      </w:pPr>
      <w:r w:rsidRPr="00A979FA">
        <w:rPr>
          <w:rFonts w:ascii="华文楷体" w:eastAsia="华文楷体" w:hAnsi="华文楷体" w:hint="eastAsia"/>
          <w:sz w:val="28"/>
          <w:szCs w:val="28"/>
        </w:rPr>
        <w:t>就好像一个人住店一样，一个人要住店他只是一种客人的身份，</w:t>
      </w:r>
      <w:r w:rsidRPr="00A979FA">
        <w:rPr>
          <w:rFonts w:ascii="华文楷体" w:eastAsia="华文楷体" w:hAnsi="华文楷体" w:hint="eastAsia"/>
          <w:sz w:val="28"/>
          <w:szCs w:val="28"/>
        </w:rPr>
        <w:lastRenderedPageBreak/>
        <w:t>他住了之后马上第二天就要走的，所以说这个</w:t>
      </w:r>
      <w:proofErr w:type="gramStart"/>
      <w:r w:rsidRPr="00A979FA">
        <w:rPr>
          <w:rFonts w:ascii="华文楷体" w:eastAsia="华文楷体" w:hAnsi="华文楷体" w:hint="eastAsia"/>
          <w:sz w:val="28"/>
          <w:szCs w:val="28"/>
        </w:rPr>
        <w:t>客呢是观待</w:t>
      </w:r>
      <w:proofErr w:type="gramEnd"/>
      <w:r w:rsidRPr="00A979FA">
        <w:rPr>
          <w:rFonts w:ascii="华文楷体" w:eastAsia="华文楷体" w:hAnsi="华文楷体" w:hint="eastAsia"/>
          <w:sz w:val="28"/>
          <w:szCs w:val="28"/>
        </w:rPr>
        <w:t>于主，主人呢他就不走，他一直在这个房子里面，</w:t>
      </w:r>
      <w:proofErr w:type="gramStart"/>
      <w:r w:rsidRPr="00A979FA">
        <w:rPr>
          <w:rFonts w:ascii="华文楷体" w:eastAsia="华文楷体" w:hAnsi="华文楷体" w:hint="eastAsia"/>
          <w:sz w:val="28"/>
          <w:szCs w:val="28"/>
        </w:rPr>
        <w:t>那么客呢他</w:t>
      </w:r>
      <w:proofErr w:type="gramEnd"/>
      <w:r w:rsidRPr="00A979FA">
        <w:rPr>
          <w:rFonts w:ascii="华文楷体" w:eastAsia="华文楷体" w:hAnsi="华文楷体" w:hint="eastAsia"/>
          <w:sz w:val="28"/>
          <w:szCs w:val="28"/>
        </w:rPr>
        <w:t>就说是只是暂时的留住。所以说一切的这样一种分别念，</w:t>
      </w:r>
      <w:proofErr w:type="gramStart"/>
      <w:r w:rsidRPr="00A979FA">
        <w:rPr>
          <w:rFonts w:ascii="华文楷体" w:eastAsia="华文楷体" w:hAnsi="华文楷体" w:hint="eastAsia"/>
          <w:sz w:val="28"/>
          <w:szCs w:val="28"/>
        </w:rPr>
        <w:t>一切垢染他</w:t>
      </w:r>
      <w:proofErr w:type="gramEnd"/>
      <w:r w:rsidRPr="00A979FA">
        <w:rPr>
          <w:rFonts w:ascii="华文楷体" w:eastAsia="华文楷体" w:hAnsi="华文楷体" w:hint="eastAsia"/>
          <w:sz w:val="28"/>
          <w:szCs w:val="28"/>
        </w:rPr>
        <w:t>是</w:t>
      </w:r>
      <w:proofErr w:type="gramStart"/>
      <w:r w:rsidRPr="00A979FA">
        <w:rPr>
          <w:rFonts w:ascii="华文楷体" w:eastAsia="华文楷体" w:hAnsi="华文楷体" w:hint="eastAsia"/>
          <w:sz w:val="28"/>
          <w:szCs w:val="28"/>
        </w:rPr>
        <w:t>客尘呢</w:t>
      </w:r>
      <w:proofErr w:type="gramEnd"/>
      <w:r w:rsidRPr="00A979FA">
        <w:rPr>
          <w:rFonts w:ascii="华文楷体" w:eastAsia="华文楷体" w:hAnsi="华文楷体" w:hint="eastAsia"/>
          <w:sz w:val="28"/>
          <w:szCs w:val="28"/>
        </w:rPr>
        <w:t>意思就是说：他能够被潜除掉的叫客尘，分别念是客尘，而心的自性呢是一种光明，光明和</w:t>
      </w:r>
      <w:proofErr w:type="gramStart"/>
      <w:r w:rsidRPr="00A979FA">
        <w:rPr>
          <w:rFonts w:ascii="华文楷体" w:eastAsia="华文楷体" w:hAnsi="华文楷体" w:hint="eastAsia"/>
          <w:sz w:val="28"/>
          <w:szCs w:val="28"/>
        </w:rPr>
        <w:t>垢染</w:t>
      </w:r>
      <w:proofErr w:type="gramEnd"/>
      <w:r w:rsidRPr="00A979FA">
        <w:rPr>
          <w:rFonts w:ascii="华文楷体" w:eastAsia="华文楷体" w:hAnsi="华文楷体" w:hint="eastAsia"/>
          <w:sz w:val="28"/>
          <w:szCs w:val="28"/>
        </w:rPr>
        <w:t>二者是完全矛盾的。所以说呢就说是这个</w:t>
      </w:r>
      <w:proofErr w:type="gramStart"/>
      <w:r w:rsidRPr="00A979FA">
        <w:rPr>
          <w:rFonts w:ascii="华文楷体" w:eastAsia="华文楷体" w:hAnsi="华文楷体" w:hint="eastAsia"/>
          <w:sz w:val="28"/>
          <w:szCs w:val="28"/>
        </w:rPr>
        <w:t>垢染不是</w:t>
      </w:r>
      <w:proofErr w:type="gramEnd"/>
      <w:r w:rsidRPr="00A979FA">
        <w:rPr>
          <w:rFonts w:ascii="华文楷体" w:eastAsia="华文楷体" w:hAnsi="华文楷体" w:hint="eastAsia"/>
          <w:sz w:val="28"/>
          <w:szCs w:val="28"/>
        </w:rPr>
        <w:t>心的本性。</w:t>
      </w:r>
      <w:del w:id="795" w:author="S-Yansong" w:date="2016-01-07T15:35:00Z">
        <w:r w:rsidRPr="00A979FA" w:rsidDel="00F40A4C">
          <w:rPr>
            <w:rFonts w:ascii="华文楷体" w:eastAsia="华文楷体" w:hAnsi="华文楷体" w:hint="eastAsia"/>
            <w:sz w:val="28"/>
            <w:szCs w:val="28"/>
          </w:rPr>
          <w:delText>如果···啊</w:delText>
        </w:r>
      </w:del>
      <w:r w:rsidRPr="00A979FA">
        <w:rPr>
          <w:rFonts w:ascii="华文楷体" w:eastAsia="华文楷体" w:hAnsi="华文楷体" w:hint="eastAsia"/>
          <w:sz w:val="28"/>
          <w:szCs w:val="28"/>
        </w:rPr>
        <w:t>如果不是心的本性的话就可以被潜除掉的。</w:t>
      </w:r>
    </w:p>
    <w:p w:rsidR="00D1119F" w:rsidRPr="00D1119F" w:rsidRDefault="00A979FA" w:rsidP="00534CDD">
      <w:pPr>
        <w:ind w:firstLine="570"/>
        <w:rPr>
          <w:ins w:id="796" w:author="S-Yansong" w:date="2016-01-06T15:31:00Z"/>
          <w:rFonts w:asciiTheme="minorEastAsia" w:hAnsiTheme="minorEastAsia"/>
          <w:sz w:val="28"/>
          <w:szCs w:val="28"/>
          <w:rPrChange w:id="797" w:author="S-Yansong" w:date="2016-01-06T15:31:00Z">
            <w:rPr>
              <w:ins w:id="798" w:author="S-Yansong" w:date="2016-01-06T15:31:00Z"/>
              <w:rFonts w:ascii="华文楷体" w:eastAsia="华文楷体" w:hAnsi="华文楷体"/>
              <w:sz w:val="28"/>
              <w:szCs w:val="28"/>
            </w:rPr>
          </w:rPrChange>
        </w:rPr>
      </w:pPr>
      <w:r w:rsidRPr="00D1119F">
        <w:rPr>
          <w:rFonts w:asciiTheme="minorEastAsia" w:hAnsiTheme="minorEastAsia" w:hint="eastAsia"/>
          <w:sz w:val="28"/>
          <w:szCs w:val="28"/>
          <w:rPrChange w:id="799" w:author="S-Yansong" w:date="2016-01-06T15:31:00Z">
            <w:rPr>
              <w:rFonts w:ascii="华文楷体" w:eastAsia="华文楷体" w:hAnsi="华文楷体" w:hint="eastAsia"/>
              <w:sz w:val="28"/>
              <w:szCs w:val="28"/>
            </w:rPr>
          </w:rPrChange>
        </w:rPr>
        <w:t>【其二</w:t>
      </w:r>
      <w:r w:rsidRPr="00D1119F">
        <w:rPr>
          <w:rFonts w:asciiTheme="minorEastAsia" w:hAnsiTheme="minorEastAsia"/>
          <w:sz w:val="28"/>
          <w:szCs w:val="28"/>
          <w:rPrChange w:id="800" w:author="S-Yansong" w:date="2016-01-06T15:31:00Z">
            <w:rPr>
              <w:rFonts w:ascii="华文楷体" w:eastAsia="华文楷体" w:hAnsi="华文楷体"/>
              <w:sz w:val="28"/>
              <w:szCs w:val="28"/>
            </w:rPr>
          </w:rPrChange>
        </w:rPr>
        <w:t xml:space="preserve">, </w:t>
      </w:r>
      <w:r w:rsidRPr="00D1119F">
        <w:rPr>
          <w:rFonts w:asciiTheme="minorEastAsia" w:hAnsiTheme="minorEastAsia" w:hint="eastAsia"/>
          <w:sz w:val="28"/>
          <w:szCs w:val="28"/>
          <w:rPrChange w:id="801" w:author="S-Yansong" w:date="2016-01-06T15:31:00Z">
            <w:rPr>
              <w:rFonts w:ascii="华文楷体" w:eastAsia="华文楷体" w:hAnsi="华文楷体" w:hint="eastAsia"/>
              <w:sz w:val="28"/>
              <w:szCs w:val="28"/>
            </w:rPr>
          </w:rPrChange>
        </w:rPr>
        <w:t>明明知道去除垢染的方法证悟无我的智慧存在。】</w:t>
      </w:r>
    </w:p>
    <w:p w:rsidR="00A267C1" w:rsidRDefault="00A979FA" w:rsidP="00534CDD">
      <w:pPr>
        <w:ind w:firstLine="570"/>
        <w:rPr>
          <w:ins w:id="802" w:author="S-Yansong" w:date="2016-01-06T15:34:00Z"/>
          <w:rFonts w:ascii="华文楷体" w:eastAsia="华文楷体" w:hAnsi="华文楷体"/>
          <w:sz w:val="28"/>
          <w:szCs w:val="28"/>
        </w:rPr>
      </w:pPr>
      <w:r w:rsidRPr="00A979FA">
        <w:rPr>
          <w:rFonts w:ascii="华文楷体" w:eastAsia="华文楷体" w:hAnsi="华文楷体" w:hint="eastAsia"/>
          <w:sz w:val="28"/>
          <w:szCs w:val="28"/>
        </w:rPr>
        <w:t>那么对方就说是这个第二个问题呢，</w:t>
      </w:r>
      <w:proofErr w:type="gramStart"/>
      <w:r w:rsidRPr="00A979FA">
        <w:rPr>
          <w:rFonts w:ascii="华文楷体" w:eastAsia="华文楷体" w:hAnsi="华文楷体" w:hint="eastAsia"/>
          <w:sz w:val="28"/>
          <w:szCs w:val="28"/>
        </w:rPr>
        <w:t>啊对方</w:t>
      </w:r>
      <w:proofErr w:type="gramEnd"/>
      <w:r w:rsidRPr="00A979FA">
        <w:rPr>
          <w:rFonts w:ascii="华文楷体" w:eastAsia="华文楷体" w:hAnsi="华文楷体" w:hint="eastAsia"/>
          <w:sz w:val="28"/>
          <w:szCs w:val="28"/>
        </w:rPr>
        <w:t>的第二个问题就是说：即便能够遣除，但是凡夫不知道断除。我们回答说呢，啊, 明明知道</w:t>
      </w:r>
      <w:proofErr w:type="gramStart"/>
      <w:r w:rsidRPr="00A979FA">
        <w:rPr>
          <w:rFonts w:ascii="华文楷体" w:eastAsia="华文楷体" w:hAnsi="华文楷体" w:hint="eastAsia"/>
          <w:sz w:val="28"/>
          <w:szCs w:val="28"/>
        </w:rPr>
        <w:t>去除垢染的方法证悟无我</w:t>
      </w:r>
      <w:proofErr w:type="gramEnd"/>
      <w:r w:rsidRPr="00A979FA">
        <w:rPr>
          <w:rFonts w:ascii="华文楷体" w:eastAsia="华文楷体" w:hAnsi="华文楷体" w:hint="eastAsia"/>
          <w:sz w:val="28"/>
          <w:szCs w:val="28"/>
        </w:rPr>
        <w:t>的智慧存</w:t>
      </w:r>
      <w:del w:id="803" w:author="S-Yansong" w:date="2016-01-07T15:35:00Z">
        <w:r w:rsidRPr="00A979FA" w:rsidDel="006B0039">
          <w:rPr>
            <w:rFonts w:ascii="华文楷体" w:eastAsia="华文楷体" w:hAnsi="华文楷体" w:hint="eastAsia"/>
            <w:sz w:val="28"/>
            <w:szCs w:val="28"/>
          </w:rPr>
          <w:delText xml:space="preserve"> </w:delText>
        </w:r>
      </w:del>
      <w:r w:rsidRPr="00A979FA">
        <w:rPr>
          <w:rFonts w:ascii="华文楷体" w:eastAsia="华文楷体" w:hAnsi="华文楷体" w:hint="eastAsia"/>
          <w:sz w:val="28"/>
          <w:szCs w:val="28"/>
        </w:rPr>
        <w:t>在。对于凡夫人的智力来说的时候呢，他没办法了知</w:t>
      </w:r>
      <w:del w:id="804" w:author="S-Yansong" w:date="2016-01-07T15:36:00Z">
        <w:r w:rsidRPr="00A979FA" w:rsidDel="006B0039">
          <w:rPr>
            <w:rFonts w:ascii="华文楷体" w:eastAsia="华文楷体" w:hAnsi="华文楷体" w:hint="eastAsia"/>
            <w:sz w:val="28"/>
            <w:szCs w:val="28"/>
          </w:rPr>
          <w:delText>，</w:delText>
        </w:r>
      </w:del>
      <w:ins w:id="805" w:author="S-Yansong" w:date="2016-01-07T15:36:00Z">
        <w:r w:rsidR="006B0039">
          <w:rPr>
            <w:rFonts w:ascii="华文楷体" w:eastAsia="华文楷体" w:hAnsi="华文楷体" w:hint="eastAsia"/>
            <w:sz w:val="28"/>
            <w:szCs w:val="28"/>
          </w:rPr>
          <w:t>。</w:t>
        </w:r>
      </w:ins>
      <w:r w:rsidRPr="00A979FA">
        <w:rPr>
          <w:rFonts w:ascii="华文楷体" w:eastAsia="华文楷体" w:hAnsi="华文楷体" w:hint="eastAsia"/>
          <w:sz w:val="28"/>
          <w:szCs w:val="28"/>
        </w:rPr>
        <w:t>但是呢就是说佛菩萨有大智慧、有大悲心，为了救度众生投生在轮回当中，给众生宣说</w:t>
      </w:r>
      <w:proofErr w:type="gramStart"/>
      <w:r w:rsidRPr="00A979FA">
        <w:rPr>
          <w:rFonts w:ascii="华文楷体" w:eastAsia="华文楷体" w:hAnsi="华文楷体" w:hint="eastAsia"/>
          <w:sz w:val="28"/>
          <w:szCs w:val="28"/>
        </w:rPr>
        <w:t>去除垢染的</w:t>
      </w:r>
      <w:proofErr w:type="gramEnd"/>
      <w:r w:rsidRPr="00A979FA">
        <w:rPr>
          <w:rFonts w:ascii="华文楷体" w:eastAsia="华文楷体" w:hAnsi="华文楷体" w:hint="eastAsia"/>
          <w:sz w:val="28"/>
          <w:szCs w:val="28"/>
        </w:rPr>
        <w:t>方法，就是给众生慈悲的演示了无我的道理</w:t>
      </w:r>
      <w:del w:id="806" w:author="S-Yansong" w:date="2016-01-07T15:36:00Z">
        <w:r w:rsidRPr="00A979FA" w:rsidDel="006B0039">
          <w:rPr>
            <w:rFonts w:ascii="华文楷体" w:eastAsia="华文楷体" w:hAnsi="华文楷体" w:hint="eastAsia"/>
            <w:sz w:val="28"/>
            <w:szCs w:val="28"/>
          </w:rPr>
          <w:delText>，</w:delText>
        </w:r>
      </w:del>
      <w:ins w:id="807" w:author="S-Yansong" w:date="2016-01-07T15:36:00Z">
        <w:r w:rsidR="006B0039">
          <w:rPr>
            <w:rFonts w:ascii="华文楷体" w:eastAsia="华文楷体" w:hAnsi="华文楷体" w:hint="eastAsia"/>
            <w:sz w:val="28"/>
            <w:szCs w:val="28"/>
          </w:rPr>
          <w:t>。</w:t>
        </w:r>
      </w:ins>
      <w:r w:rsidRPr="00A979FA">
        <w:rPr>
          <w:rFonts w:ascii="华文楷体" w:eastAsia="华文楷体" w:hAnsi="华文楷体" w:hint="eastAsia"/>
          <w:sz w:val="28"/>
          <w:szCs w:val="28"/>
        </w:rPr>
        <w:t>所以说明明知道</w:t>
      </w:r>
      <w:proofErr w:type="gramStart"/>
      <w:r w:rsidRPr="00A979FA">
        <w:rPr>
          <w:rFonts w:ascii="华文楷体" w:eastAsia="华文楷体" w:hAnsi="华文楷体" w:hint="eastAsia"/>
          <w:sz w:val="28"/>
          <w:szCs w:val="28"/>
        </w:rPr>
        <w:t>去除垢染的方法证悟无我</w:t>
      </w:r>
      <w:proofErr w:type="gramEnd"/>
      <w:r w:rsidRPr="00A979FA">
        <w:rPr>
          <w:rFonts w:ascii="华文楷体" w:eastAsia="华文楷体" w:hAnsi="华文楷体" w:hint="eastAsia"/>
          <w:sz w:val="28"/>
          <w:szCs w:val="28"/>
        </w:rPr>
        <w:t>的智慧存在的，佛菩萨还有这些殊胜的上师呢，给我们讲了</w:t>
      </w:r>
      <w:proofErr w:type="gramStart"/>
      <w:r w:rsidRPr="00A979FA">
        <w:rPr>
          <w:rFonts w:ascii="华文楷体" w:eastAsia="华文楷体" w:hAnsi="华文楷体" w:hint="eastAsia"/>
          <w:sz w:val="28"/>
          <w:szCs w:val="28"/>
        </w:rPr>
        <w:t>这些证悟无我</w:t>
      </w:r>
      <w:proofErr w:type="gramEnd"/>
      <w:r w:rsidRPr="00A979FA">
        <w:rPr>
          <w:rFonts w:ascii="华文楷体" w:eastAsia="华文楷体" w:hAnsi="华文楷体" w:hint="eastAsia"/>
          <w:sz w:val="28"/>
          <w:szCs w:val="28"/>
        </w:rPr>
        <w:t>的智慧了，所以说能够知道方法。那么对于他的第三个问题呢，就说是即便修习后能够遣除，但它也会恢复如初，我们说不会。</w:t>
      </w:r>
    </w:p>
    <w:p w:rsidR="00A267C1" w:rsidRPr="00A267C1" w:rsidRDefault="00A979FA" w:rsidP="00534CDD">
      <w:pPr>
        <w:ind w:firstLine="570"/>
        <w:rPr>
          <w:ins w:id="808" w:author="S-Yansong" w:date="2016-01-06T15:34:00Z"/>
          <w:rFonts w:asciiTheme="minorEastAsia" w:hAnsiTheme="minorEastAsia"/>
          <w:sz w:val="28"/>
          <w:szCs w:val="28"/>
          <w:rPrChange w:id="809" w:author="S-Yansong" w:date="2016-01-06T15:34:00Z">
            <w:rPr>
              <w:ins w:id="810" w:author="S-Yansong" w:date="2016-01-06T15:34:00Z"/>
              <w:rFonts w:ascii="华文楷体" w:eastAsia="华文楷体" w:hAnsi="华文楷体"/>
              <w:sz w:val="28"/>
              <w:szCs w:val="28"/>
            </w:rPr>
          </w:rPrChange>
        </w:rPr>
      </w:pPr>
      <w:r w:rsidRPr="00A267C1">
        <w:rPr>
          <w:rFonts w:asciiTheme="minorEastAsia" w:hAnsiTheme="minorEastAsia" w:hint="eastAsia"/>
          <w:sz w:val="28"/>
          <w:szCs w:val="28"/>
          <w:rPrChange w:id="811" w:author="S-Yansong" w:date="2016-01-06T15:34:00Z">
            <w:rPr>
              <w:rFonts w:ascii="华文楷体" w:eastAsia="华文楷体" w:hAnsi="华文楷体" w:hint="eastAsia"/>
              <w:sz w:val="28"/>
              <w:szCs w:val="28"/>
            </w:rPr>
          </w:rPrChange>
        </w:rPr>
        <w:t>【倘若因已经根除</w:t>
      </w:r>
      <w:r w:rsidRPr="00A267C1">
        <w:rPr>
          <w:rFonts w:asciiTheme="minorEastAsia" w:hAnsiTheme="minorEastAsia"/>
          <w:sz w:val="28"/>
          <w:szCs w:val="28"/>
          <w:rPrChange w:id="812" w:author="S-Yansong" w:date="2016-01-06T15:34:00Z">
            <w:rPr>
              <w:rFonts w:ascii="华文楷体" w:eastAsia="华文楷体" w:hAnsi="华文楷体"/>
              <w:sz w:val="28"/>
              <w:szCs w:val="28"/>
            </w:rPr>
          </w:rPrChange>
        </w:rPr>
        <w:t>,则会一去不复返,犹如薪尽之火一般,因此解脱是合理的。】</w:t>
      </w:r>
    </w:p>
    <w:p w:rsidR="008E2131" w:rsidRDefault="00A979FA" w:rsidP="00534CDD">
      <w:pPr>
        <w:ind w:firstLine="570"/>
        <w:rPr>
          <w:ins w:id="813" w:author="S-Yansong" w:date="2016-01-06T15:35:00Z"/>
          <w:rFonts w:ascii="华文楷体" w:eastAsia="华文楷体" w:hAnsi="华文楷体"/>
          <w:sz w:val="28"/>
          <w:szCs w:val="28"/>
        </w:rPr>
      </w:pPr>
      <w:r w:rsidRPr="00A979FA">
        <w:rPr>
          <w:rFonts w:ascii="华文楷体" w:eastAsia="华文楷体" w:hAnsi="华文楷体" w:hint="eastAsia"/>
          <w:sz w:val="28"/>
          <w:szCs w:val="28"/>
        </w:rPr>
        <w:t>那么如果说通过修行，已经把这样一种</w:t>
      </w:r>
      <w:proofErr w:type="gramStart"/>
      <w:r w:rsidRPr="00A979FA">
        <w:rPr>
          <w:rFonts w:ascii="华文楷体" w:eastAsia="华文楷体" w:hAnsi="华文楷体" w:hint="eastAsia"/>
          <w:sz w:val="28"/>
          <w:szCs w:val="28"/>
        </w:rPr>
        <w:t>这个我执根</w:t>
      </w:r>
      <w:proofErr w:type="gramEnd"/>
      <w:r w:rsidRPr="00A979FA">
        <w:rPr>
          <w:rFonts w:ascii="华文楷体" w:eastAsia="华文楷体" w:hAnsi="华文楷体" w:hint="eastAsia"/>
          <w:sz w:val="28"/>
          <w:szCs w:val="28"/>
        </w:rPr>
        <w:t>除掉之后呢，他就会一去不复返，永远不会再产生，就好像薪尽的火一样，不会再产生的。所以说呢从这个方面讲解脱道是完全合理的。断</w:t>
      </w:r>
      <w:proofErr w:type="gramStart"/>
      <w:r w:rsidRPr="00A979FA">
        <w:rPr>
          <w:rFonts w:ascii="华文楷体" w:eastAsia="华文楷体" w:hAnsi="华文楷体" w:hint="eastAsia"/>
          <w:sz w:val="28"/>
          <w:szCs w:val="28"/>
        </w:rPr>
        <w:t>除障垢是完全</w:t>
      </w:r>
      <w:proofErr w:type="gramEnd"/>
      <w:r w:rsidRPr="00A979FA">
        <w:rPr>
          <w:rFonts w:ascii="华文楷体" w:eastAsia="华文楷体" w:hAnsi="华文楷体" w:hint="eastAsia"/>
          <w:sz w:val="28"/>
          <w:szCs w:val="28"/>
        </w:rPr>
        <w:t>合理的。</w:t>
      </w:r>
      <w:proofErr w:type="gramStart"/>
      <w:r w:rsidRPr="00A979FA">
        <w:rPr>
          <w:rFonts w:ascii="华文楷体" w:eastAsia="华文楷体" w:hAnsi="华文楷体" w:hint="eastAsia"/>
          <w:sz w:val="28"/>
          <w:szCs w:val="28"/>
        </w:rPr>
        <w:t>啊断除障垢是</w:t>
      </w:r>
      <w:proofErr w:type="gramEnd"/>
      <w:r w:rsidRPr="00A979FA">
        <w:rPr>
          <w:rFonts w:ascii="华文楷体" w:eastAsia="华文楷体" w:hAnsi="华文楷体" w:hint="eastAsia"/>
          <w:sz w:val="28"/>
          <w:szCs w:val="28"/>
        </w:rPr>
        <w:t>完全合理的，从这个方面呢就讲到了。</w:t>
      </w:r>
    </w:p>
    <w:p w:rsidR="008E2131" w:rsidRDefault="00A979FA" w:rsidP="00534CDD">
      <w:pPr>
        <w:ind w:firstLine="570"/>
        <w:rPr>
          <w:ins w:id="814" w:author="S-Yansong" w:date="2016-01-06T15:35:00Z"/>
          <w:rFonts w:ascii="华文楷体" w:eastAsia="华文楷体" w:hAnsi="华文楷体"/>
          <w:sz w:val="28"/>
          <w:szCs w:val="28"/>
        </w:rPr>
      </w:pPr>
      <w:r w:rsidRPr="00A979FA">
        <w:rPr>
          <w:rFonts w:ascii="华文楷体" w:eastAsia="华文楷体" w:hAnsi="华文楷体" w:hint="eastAsia"/>
          <w:sz w:val="28"/>
          <w:szCs w:val="28"/>
        </w:rPr>
        <w:lastRenderedPageBreak/>
        <w:t>下面讲第二个问题了，</w:t>
      </w:r>
      <w:ins w:id="815" w:author="S-Yansong" w:date="2016-01-06T15:35:00Z">
        <w:r w:rsidR="008E2131" w:rsidRPr="008E2131">
          <w:rPr>
            <w:rFonts w:asciiTheme="minorEastAsia" w:hAnsiTheme="minorEastAsia" w:hint="eastAsia"/>
            <w:sz w:val="28"/>
            <w:szCs w:val="28"/>
            <w:rPrChange w:id="816" w:author="S-Yansong" w:date="2016-01-06T15:35:00Z">
              <w:rPr>
                <w:rFonts w:ascii="华文楷体" w:eastAsia="华文楷体" w:hAnsi="华文楷体" w:hint="eastAsia"/>
                <w:sz w:val="28"/>
                <w:szCs w:val="28"/>
              </w:rPr>
            </w:rPrChange>
          </w:rPr>
          <w:t>【</w:t>
        </w:r>
      </w:ins>
      <w:r w:rsidRPr="008E2131">
        <w:rPr>
          <w:rFonts w:asciiTheme="minorEastAsia" w:hAnsiTheme="minorEastAsia" w:hint="eastAsia"/>
          <w:sz w:val="28"/>
          <w:szCs w:val="28"/>
          <w:rPrChange w:id="817" w:author="S-Yansong" w:date="2016-01-06T15:35:00Z">
            <w:rPr>
              <w:rFonts w:ascii="华文楷体" w:eastAsia="华文楷体" w:hAnsi="华文楷体" w:hint="eastAsia"/>
              <w:sz w:val="28"/>
              <w:szCs w:val="28"/>
            </w:rPr>
          </w:rPrChange>
        </w:rPr>
        <w:t>关于“证”字的辩论</w:t>
      </w:r>
      <w:del w:id="818" w:author="S-Yansong" w:date="2016-01-06T15:35:00Z">
        <w:r w:rsidRPr="008E2131" w:rsidDel="008E2131">
          <w:rPr>
            <w:rFonts w:asciiTheme="minorEastAsia" w:hAnsiTheme="minorEastAsia" w:hint="eastAsia"/>
            <w:sz w:val="28"/>
            <w:szCs w:val="28"/>
            <w:rPrChange w:id="819" w:author="S-Yansong" w:date="2016-01-06T15:35:00Z">
              <w:rPr>
                <w:rFonts w:ascii="华文楷体" w:eastAsia="华文楷体" w:hAnsi="华文楷体" w:hint="eastAsia"/>
                <w:sz w:val="28"/>
                <w:szCs w:val="28"/>
              </w:rPr>
            </w:rPrChange>
          </w:rPr>
          <w:delText>，</w:delText>
        </w:r>
      </w:del>
      <w:ins w:id="820" w:author="S-Yansong" w:date="2016-01-06T15:35:00Z">
        <w:r w:rsidR="008E2131" w:rsidRPr="008E2131">
          <w:rPr>
            <w:rFonts w:asciiTheme="minorEastAsia" w:hAnsiTheme="minorEastAsia" w:hint="eastAsia"/>
            <w:sz w:val="28"/>
            <w:szCs w:val="28"/>
            <w:rPrChange w:id="821" w:author="S-Yansong" w:date="2016-01-06T15:35:00Z">
              <w:rPr>
                <w:rFonts w:ascii="华文楷体" w:eastAsia="华文楷体" w:hAnsi="华文楷体" w:hint="eastAsia"/>
                <w:sz w:val="28"/>
                <w:szCs w:val="28"/>
              </w:rPr>
            </w:rPrChange>
          </w:rPr>
          <w:t>】</w:t>
        </w:r>
      </w:ins>
    </w:p>
    <w:p w:rsidR="00FE33A6" w:rsidRDefault="00A979FA" w:rsidP="00534CDD">
      <w:pPr>
        <w:ind w:firstLine="570"/>
        <w:rPr>
          <w:ins w:id="822" w:author="S-Yansong" w:date="2016-01-06T15:34:00Z"/>
          <w:rFonts w:ascii="华文楷体" w:eastAsia="华文楷体" w:hAnsi="华文楷体"/>
          <w:sz w:val="28"/>
          <w:szCs w:val="28"/>
        </w:rPr>
      </w:pPr>
      <w:proofErr w:type="gramStart"/>
      <w:r w:rsidRPr="00A979FA">
        <w:rPr>
          <w:rFonts w:ascii="华文楷体" w:eastAsia="华文楷体" w:hAnsi="华文楷体" w:hint="eastAsia"/>
          <w:sz w:val="28"/>
          <w:szCs w:val="28"/>
        </w:rPr>
        <w:t>啊对于</w:t>
      </w:r>
      <w:proofErr w:type="gramEnd"/>
      <w:r w:rsidRPr="00A979FA">
        <w:rPr>
          <w:rFonts w:ascii="华文楷体" w:eastAsia="华文楷体" w:hAnsi="华文楷体" w:hint="eastAsia"/>
          <w:sz w:val="28"/>
          <w:szCs w:val="28"/>
        </w:rPr>
        <w:t>就是说，</w:t>
      </w:r>
      <w:proofErr w:type="gramStart"/>
      <w:r w:rsidRPr="00A979FA">
        <w:rPr>
          <w:rFonts w:ascii="华文楷体" w:eastAsia="华文楷体" w:hAnsi="华文楷体" w:hint="eastAsia"/>
          <w:sz w:val="28"/>
          <w:szCs w:val="28"/>
        </w:rPr>
        <w:t>对于证悟了</w:t>
      </w:r>
      <w:proofErr w:type="gramEnd"/>
      <w:r w:rsidRPr="00A979FA">
        <w:rPr>
          <w:rFonts w:ascii="华文楷体" w:eastAsia="华文楷体" w:hAnsi="华文楷体" w:hint="eastAsia"/>
          <w:sz w:val="28"/>
          <w:szCs w:val="28"/>
        </w:rPr>
        <w:t>这样一种智慧的辩论呢下面也是，</w:t>
      </w:r>
      <w:proofErr w:type="gramStart"/>
      <w:r w:rsidRPr="00A979FA">
        <w:rPr>
          <w:rFonts w:ascii="华文楷体" w:eastAsia="华文楷体" w:hAnsi="华文楷体" w:hint="eastAsia"/>
          <w:sz w:val="28"/>
          <w:szCs w:val="28"/>
        </w:rPr>
        <w:t>啊通过</w:t>
      </w:r>
      <w:proofErr w:type="gramEnd"/>
      <w:r w:rsidRPr="00A979FA">
        <w:rPr>
          <w:rFonts w:ascii="华文楷体" w:eastAsia="华文楷体" w:hAnsi="华文楷体" w:hint="eastAsia"/>
          <w:sz w:val="28"/>
          <w:szCs w:val="28"/>
        </w:rPr>
        <w:t>问答的方式进行安立的。</w:t>
      </w:r>
    </w:p>
    <w:p w:rsidR="00FE33A6" w:rsidRPr="00FE33A6" w:rsidRDefault="00A979FA" w:rsidP="00534CDD">
      <w:pPr>
        <w:ind w:firstLine="570"/>
        <w:rPr>
          <w:ins w:id="823" w:author="S-Yansong" w:date="2016-01-06T15:34:00Z"/>
          <w:rFonts w:asciiTheme="minorEastAsia" w:hAnsiTheme="minorEastAsia"/>
          <w:sz w:val="28"/>
          <w:szCs w:val="28"/>
          <w:rPrChange w:id="824" w:author="S-Yansong" w:date="2016-01-06T15:34:00Z">
            <w:rPr>
              <w:ins w:id="825" w:author="S-Yansong" w:date="2016-01-06T15:34:00Z"/>
              <w:rFonts w:ascii="华文楷体" w:eastAsia="华文楷体" w:hAnsi="华文楷体"/>
              <w:sz w:val="28"/>
              <w:szCs w:val="28"/>
            </w:rPr>
          </w:rPrChange>
        </w:rPr>
      </w:pPr>
      <w:r w:rsidRPr="00FE33A6">
        <w:rPr>
          <w:rFonts w:asciiTheme="minorEastAsia" w:hAnsiTheme="minorEastAsia" w:hint="eastAsia"/>
          <w:sz w:val="28"/>
          <w:szCs w:val="28"/>
          <w:rPrChange w:id="826" w:author="S-Yansong" w:date="2016-01-06T15:34:00Z">
            <w:rPr>
              <w:rFonts w:ascii="华文楷体" w:eastAsia="华文楷体" w:hAnsi="华文楷体" w:hint="eastAsia"/>
              <w:sz w:val="28"/>
              <w:szCs w:val="28"/>
            </w:rPr>
          </w:rPrChange>
        </w:rPr>
        <w:t>【关于“证”的辩论</w:t>
      </w:r>
      <w:r w:rsidRPr="00FE33A6">
        <w:rPr>
          <w:rFonts w:asciiTheme="minorEastAsia" w:hAnsiTheme="minorEastAsia"/>
          <w:sz w:val="28"/>
          <w:szCs w:val="28"/>
          <w:rPrChange w:id="827" w:author="S-Yansong" w:date="2016-01-06T15:34:00Z">
            <w:rPr>
              <w:rFonts w:ascii="华文楷体" w:eastAsia="华文楷体" w:hAnsi="华文楷体"/>
              <w:sz w:val="28"/>
              <w:szCs w:val="28"/>
            </w:rPr>
          </w:rPrChange>
        </w:rPr>
        <w:t xml:space="preserve">: </w:t>
      </w:r>
      <w:r w:rsidRPr="00FE33A6">
        <w:rPr>
          <w:rFonts w:asciiTheme="minorEastAsia" w:hAnsiTheme="minorEastAsia" w:hint="eastAsia"/>
          <w:sz w:val="28"/>
          <w:szCs w:val="28"/>
          <w:rPrChange w:id="828" w:author="S-Yansong" w:date="2016-01-06T15:34:00Z">
            <w:rPr>
              <w:rFonts w:ascii="华文楷体" w:eastAsia="华文楷体" w:hAnsi="华文楷体" w:hint="eastAsia"/>
              <w:sz w:val="28"/>
              <w:szCs w:val="28"/>
            </w:rPr>
          </w:rPrChange>
        </w:rPr>
        <w:t>有些外道说</w:t>
      </w:r>
      <w:r w:rsidRPr="00FE33A6">
        <w:rPr>
          <w:rFonts w:asciiTheme="minorEastAsia" w:hAnsiTheme="minorEastAsia"/>
          <w:sz w:val="28"/>
          <w:szCs w:val="28"/>
          <w:rPrChange w:id="829" w:author="S-Yansong" w:date="2016-01-06T15:34:00Z">
            <w:rPr>
              <w:rFonts w:ascii="华文楷体" w:eastAsia="华文楷体" w:hAnsi="华文楷体"/>
              <w:sz w:val="28"/>
              <w:szCs w:val="28"/>
            </w:rPr>
          </w:rPrChange>
        </w:rPr>
        <w:t>:“无论心中如何串习空性与悲心等,但不可能成为无量。】</w:t>
      </w:r>
    </w:p>
    <w:p w:rsidR="0060337F" w:rsidRDefault="00A979FA" w:rsidP="00534CDD">
      <w:pPr>
        <w:ind w:firstLine="570"/>
        <w:rPr>
          <w:ins w:id="830" w:author="S-Yansong" w:date="2016-01-06T15:36:00Z"/>
          <w:rFonts w:ascii="华文楷体" w:eastAsia="华文楷体" w:hAnsi="华文楷体"/>
          <w:sz w:val="28"/>
          <w:szCs w:val="28"/>
        </w:rPr>
      </w:pPr>
      <w:r w:rsidRPr="00A979FA">
        <w:rPr>
          <w:rFonts w:ascii="华文楷体" w:eastAsia="华文楷体" w:hAnsi="华文楷体" w:hint="eastAsia"/>
          <w:sz w:val="28"/>
          <w:szCs w:val="28"/>
        </w:rPr>
        <w:t>那么就外道是这样讲的：不管在我们心中怎么样</w:t>
      </w:r>
      <w:proofErr w:type="gramStart"/>
      <w:r w:rsidRPr="00A979FA">
        <w:rPr>
          <w:rFonts w:ascii="华文楷体" w:eastAsia="华文楷体" w:hAnsi="华文楷体" w:hint="eastAsia"/>
          <w:sz w:val="28"/>
          <w:szCs w:val="28"/>
        </w:rPr>
        <w:t>串习空</w:t>
      </w:r>
      <w:proofErr w:type="gramEnd"/>
      <w:r w:rsidRPr="00A979FA">
        <w:rPr>
          <w:rFonts w:ascii="华文楷体" w:eastAsia="华文楷体" w:hAnsi="华文楷体" w:hint="eastAsia"/>
          <w:sz w:val="28"/>
          <w:szCs w:val="28"/>
        </w:rPr>
        <w:t>性见，怎么样</w:t>
      </w:r>
      <w:proofErr w:type="gramStart"/>
      <w:r w:rsidRPr="00A979FA">
        <w:rPr>
          <w:rFonts w:ascii="华文楷体" w:eastAsia="华文楷体" w:hAnsi="华文楷体" w:hint="eastAsia"/>
          <w:sz w:val="28"/>
          <w:szCs w:val="28"/>
        </w:rPr>
        <w:t>串习悲心</w:t>
      </w:r>
      <w:proofErr w:type="gramEnd"/>
      <w:r w:rsidRPr="00A979FA">
        <w:rPr>
          <w:rFonts w:ascii="华文楷体" w:eastAsia="华文楷体" w:hAnsi="华文楷体" w:hint="eastAsia"/>
          <w:sz w:val="28"/>
          <w:szCs w:val="28"/>
        </w:rPr>
        <w:t>的方便，但是呢不可能成为无量无边。那么怎么样，什么意思</w:t>
      </w:r>
      <w:proofErr w:type="gramStart"/>
      <w:r w:rsidRPr="00A979FA">
        <w:rPr>
          <w:rFonts w:ascii="华文楷体" w:eastAsia="华文楷体" w:hAnsi="华文楷体" w:hint="eastAsia"/>
          <w:sz w:val="28"/>
          <w:szCs w:val="28"/>
        </w:rPr>
        <w:t>叫成为</w:t>
      </w:r>
      <w:proofErr w:type="gramEnd"/>
      <w:r w:rsidRPr="00A979FA">
        <w:rPr>
          <w:rFonts w:ascii="华文楷体" w:eastAsia="华文楷体" w:hAnsi="华文楷体" w:hint="eastAsia"/>
          <w:sz w:val="28"/>
          <w:szCs w:val="28"/>
        </w:rPr>
        <w:t>无量无边呢？因为就是</w:t>
      </w:r>
      <w:proofErr w:type="gramStart"/>
      <w:r w:rsidRPr="00A979FA">
        <w:rPr>
          <w:rFonts w:ascii="华文楷体" w:eastAsia="华文楷体" w:hAnsi="华文楷体" w:hint="eastAsia"/>
          <w:sz w:val="28"/>
          <w:szCs w:val="28"/>
        </w:rPr>
        <w:t>圣者证悟了</w:t>
      </w:r>
      <w:proofErr w:type="gramEnd"/>
      <w:r w:rsidRPr="00A979FA">
        <w:rPr>
          <w:rFonts w:ascii="华文楷体" w:eastAsia="华文楷体" w:hAnsi="华文楷体" w:hint="eastAsia"/>
          <w:sz w:val="28"/>
          <w:szCs w:val="28"/>
        </w:rPr>
        <w:t>这个智慧呀，或者佛的这样一种智慧和</w:t>
      </w:r>
      <w:proofErr w:type="gramStart"/>
      <w:r w:rsidRPr="00A979FA">
        <w:rPr>
          <w:rFonts w:ascii="华文楷体" w:eastAsia="华文楷体" w:hAnsi="华文楷体" w:hint="eastAsia"/>
          <w:sz w:val="28"/>
          <w:szCs w:val="28"/>
        </w:rPr>
        <w:t>悲心</w:t>
      </w:r>
      <w:proofErr w:type="gramEnd"/>
      <w:r w:rsidRPr="00A979FA">
        <w:rPr>
          <w:rFonts w:ascii="华文楷体" w:eastAsia="华文楷体" w:hAnsi="华文楷体" w:hint="eastAsia"/>
          <w:sz w:val="28"/>
          <w:szCs w:val="28"/>
        </w:rPr>
        <w:t>，他是无量无边的</w:t>
      </w:r>
      <w:ins w:id="831" w:author="S-Yansong" w:date="2016-01-07T15:37:00Z">
        <w:r w:rsidR="006B0039">
          <w:rPr>
            <w:rFonts w:ascii="华文楷体" w:eastAsia="华文楷体" w:hAnsi="华文楷体" w:hint="eastAsia"/>
            <w:sz w:val="28"/>
            <w:szCs w:val="28"/>
          </w:rPr>
          <w:t>、</w:t>
        </w:r>
      </w:ins>
      <w:r w:rsidRPr="00A979FA">
        <w:rPr>
          <w:rFonts w:ascii="华文楷体" w:eastAsia="华文楷体" w:hAnsi="华文楷体" w:hint="eastAsia"/>
          <w:sz w:val="28"/>
          <w:szCs w:val="28"/>
        </w:rPr>
        <w:t>无有限量的，到达极致了。这个方面就成就的···啊就成立呀，这个方面就是一种</w:t>
      </w:r>
      <w:proofErr w:type="gramStart"/>
      <w:r w:rsidRPr="00A979FA">
        <w:rPr>
          <w:rFonts w:ascii="华文楷体" w:eastAsia="华文楷体" w:hAnsi="华文楷体" w:hint="eastAsia"/>
          <w:sz w:val="28"/>
          <w:szCs w:val="28"/>
        </w:rPr>
        <w:t>究竟证悟的</w:t>
      </w:r>
      <w:proofErr w:type="gramEnd"/>
      <w:r w:rsidRPr="00A979FA">
        <w:rPr>
          <w:rFonts w:ascii="华文楷体" w:eastAsia="华文楷体" w:hAnsi="华文楷体" w:hint="eastAsia"/>
          <w:sz w:val="28"/>
          <w:szCs w:val="28"/>
        </w:rPr>
        <w:t>佛陀或者圣者。但是对方的意思就是说呢，不可能成为这样无量无边的佛陀的智慧的</w:t>
      </w:r>
      <w:del w:id="832" w:author="S-Yansong" w:date="2016-01-06T15:36:00Z">
        <w:r w:rsidRPr="00A979FA" w:rsidDel="0060337F">
          <w:rPr>
            <w:rFonts w:ascii="华文楷体" w:eastAsia="华文楷体" w:hAnsi="华文楷体" w:hint="eastAsia"/>
            <w:sz w:val="28"/>
            <w:szCs w:val="28"/>
          </w:rPr>
          <w:delText>，</w:delText>
        </w:r>
      </w:del>
      <w:ins w:id="833" w:author="S-Yansong" w:date="2016-01-06T15:36:00Z">
        <w:r w:rsidR="0060337F">
          <w:rPr>
            <w:rFonts w:ascii="华文楷体" w:eastAsia="华文楷体" w:hAnsi="华文楷体" w:hint="eastAsia"/>
            <w:sz w:val="28"/>
            <w:szCs w:val="28"/>
          </w:rPr>
          <w:t>。</w:t>
        </w:r>
      </w:ins>
      <w:r w:rsidRPr="00A979FA">
        <w:rPr>
          <w:rFonts w:ascii="华文楷体" w:eastAsia="华文楷体" w:hAnsi="华文楷体" w:hint="eastAsia"/>
          <w:sz w:val="28"/>
          <w:szCs w:val="28"/>
        </w:rPr>
        <w:t>下面</w:t>
      </w:r>
    </w:p>
    <w:p w:rsidR="0060337F" w:rsidRPr="0060337F" w:rsidRDefault="00A979FA" w:rsidP="00534CDD">
      <w:pPr>
        <w:ind w:firstLine="570"/>
        <w:rPr>
          <w:ins w:id="834" w:author="S-Yansong" w:date="2016-01-06T15:36:00Z"/>
          <w:rFonts w:asciiTheme="minorEastAsia" w:hAnsiTheme="minorEastAsia"/>
          <w:sz w:val="28"/>
          <w:szCs w:val="28"/>
          <w:rPrChange w:id="835" w:author="S-Yansong" w:date="2016-01-06T15:36:00Z">
            <w:rPr>
              <w:ins w:id="836" w:author="S-Yansong" w:date="2016-01-06T15:36:00Z"/>
              <w:rFonts w:ascii="华文楷体" w:eastAsia="华文楷体" w:hAnsi="华文楷体"/>
              <w:sz w:val="28"/>
              <w:szCs w:val="28"/>
            </w:rPr>
          </w:rPrChange>
        </w:rPr>
      </w:pPr>
      <w:r w:rsidRPr="0060337F">
        <w:rPr>
          <w:rFonts w:asciiTheme="minorEastAsia" w:hAnsiTheme="minorEastAsia" w:hint="eastAsia"/>
          <w:sz w:val="28"/>
          <w:szCs w:val="28"/>
          <w:rPrChange w:id="837" w:author="S-Yansong" w:date="2016-01-06T15:36:00Z">
            <w:rPr>
              <w:rFonts w:ascii="华文楷体" w:eastAsia="华文楷体" w:hAnsi="华文楷体" w:hint="eastAsia"/>
              <w:sz w:val="28"/>
              <w:szCs w:val="28"/>
            </w:rPr>
          </w:rPrChange>
        </w:rPr>
        <w:t>【（以三个比喻可以证实：）其一</w:t>
      </w:r>
      <w:r w:rsidRPr="0060337F">
        <w:rPr>
          <w:rFonts w:asciiTheme="minorEastAsia" w:hAnsiTheme="minorEastAsia"/>
          <w:sz w:val="28"/>
          <w:szCs w:val="28"/>
          <w:rPrChange w:id="838" w:author="S-Yansong" w:date="2016-01-06T15:36:00Z">
            <w:rPr>
              <w:rFonts w:ascii="华文楷体" w:eastAsia="华文楷体" w:hAnsi="华文楷体"/>
              <w:sz w:val="28"/>
              <w:szCs w:val="28"/>
            </w:rPr>
          </w:rPrChange>
        </w:rPr>
        <w:t>,无论怎样串习跳跃,也无法跳到无边际之处；】</w:t>
      </w:r>
    </w:p>
    <w:p w:rsidR="00AD3863" w:rsidRDefault="00A979FA" w:rsidP="00534CDD">
      <w:pPr>
        <w:ind w:firstLine="570"/>
        <w:rPr>
          <w:ins w:id="839" w:author="S-Yansong" w:date="2016-01-06T15:37:00Z"/>
          <w:rFonts w:ascii="华文楷体" w:eastAsia="华文楷体" w:hAnsi="华文楷体"/>
          <w:sz w:val="28"/>
          <w:szCs w:val="28"/>
        </w:rPr>
      </w:pPr>
      <w:r w:rsidRPr="00A979FA">
        <w:rPr>
          <w:rFonts w:ascii="华文楷体" w:eastAsia="华文楷体" w:hAnsi="华文楷体" w:hint="eastAsia"/>
          <w:sz w:val="28"/>
          <w:szCs w:val="28"/>
        </w:rPr>
        <w:t>这个是第一个。</w:t>
      </w:r>
      <w:del w:id="840" w:author="S-Yansong" w:date="2016-01-07T15:37:00Z">
        <w:r w:rsidRPr="00A979FA" w:rsidDel="006B0039">
          <w:rPr>
            <w:rFonts w:ascii="华文楷体" w:eastAsia="华文楷体" w:hAnsi="华文楷体" w:hint="eastAsia"/>
            <w:sz w:val="28"/>
            <w:szCs w:val="28"/>
          </w:rPr>
          <w:delText>就好像···</w:delText>
        </w:r>
      </w:del>
      <w:r w:rsidRPr="00A979FA">
        <w:rPr>
          <w:rFonts w:ascii="华文楷体" w:eastAsia="华文楷体" w:hAnsi="华文楷体" w:hint="eastAsia"/>
          <w:sz w:val="28"/>
          <w:szCs w:val="28"/>
        </w:rPr>
        <w:t>就像一个人练跳高一样，练跳高，像这样的话就说是，你通过一个教练的指导，啊</w:t>
      </w:r>
      <w:proofErr w:type="gramStart"/>
      <w:r w:rsidRPr="00A979FA">
        <w:rPr>
          <w:rFonts w:ascii="华文楷体" w:eastAsia="华文楷体" w:hAnsi="华文楷体" w:hint="eastAsia"/>
          <w:sz w:val="28"/>
          <w:szCs w:val="28"/>
        </w:rPr>
        <w:t>逐渐逐渐</w:t>
      </w:r>
      <w:proofErr w:type="gramEnd"/>
      <w:r w:rsidRPr="00A979FA">
        <w:rPr>
          <w:rFonts w:ascii="华文楷体" w:eastAsia="华文楷体" w:hAnsi="华文楷体" w:hint="eastAsia"/>
          <w:sz w:val="28"/>
          <w:szCs w:val="28"/>
        </w:rPr>
        <w:t>开始练习，练习之后呢你可以就是说跳，跳一米、跳两米，啊就说是像这样的话有没有跳三米的？可能还没有跳三米的。像这样的话就是说你可以就是说是跳到两米、三米或者说以前古代的这种所谓的轻功一跳几十丈，可能是小说里面有这样的</w:t>
      </w:r>
      <w:del w:id="841" w:author="S-Yansong" w:date="2016-01-06T15:36:00Z">
        <w:r w:rsidRPr="00A979FA" w:rsidDel="00AD3863">
          <w:rPr>
            <w:rFonts w:ascii="华文楷体" w:eastAsia="华文楷体" w:hAnsi="华文楷体" w:hint="eastAsia"/>
            <w:sz w:val="28"/>
            <w:szCs w:val="28"/>
          </w:rPr>
          <w:delText>。</w:delText>
        </w:r>
      </w:del>
      <w:ins w:id="842" w:author="S-Yansong" w:date="2016-01-06T15:36:00Z">
        <w:r w:rsidR="00AD3863">
          <w:rPr>
            <w:rFonts w:ascii="华文楷体" w:eastAsia="华文楷体" w:hAnsi="华文楷体" w:hint="eastAsia"/>
            <w:sz w:val="28"/>
            <w:szCs w:val="28"/>
          </w:rPr>
          <w:t>，</w:t>
        </w:r>
      </w:ins>
      <w:r w:rsidRPr="00A979FA">
        <w:rPr>
          <w:rFonts w:ascii="华文楷体" w:eastAsia="华文楷体" w:hAnsi="华文楷体" w:hint="eastAsia"/>
          <w:sz w:val="28"/>
          <w:szCs w:val="28"/>
        </w:rPr>
        <w:t>就是说是跳到房顶上是有的</w:t>
      </w:r>
      <w:del w:id="843" w:author="S-Yansong" w:date="2016-01-06T15:36:00Z">
        <w:r w:rsidRPr="00A979FA" w:rsidDel="00AD3863">
          <w:rPr>
            <w:rFonts w:ascii="华文楷体" w:eastAsia="华文楷体" w:hAnsi="华文楷体" w:hint="eastAsia"/>
            <w:sz w:val="28"/>
            <w:szCs w:val="28"/>
          </w:rPr>
          <w:delText>，</w:delText>
        </w:r>
      </w:del>
      <w:ins w:id="844" w:author="S-Yansong" w:date="2016-01-06T15:36:00Z">
        <w:r w:rsidR="00AD3863">
          <w:rPr>
            <w:rFonts w:ascii="华文楷体" w:eastAsia="华文楷体" w:hAnsi="华文楷体" w:hint="eastAsia"/>
            <w:sz w:val="28"/>
            <w:szCs w:val="28"/>
          </w:rPr>
          <w:t>。</w:t>
        </w:r>
      </w:ins>
    </w:p>
    <w:p w:rsidR="00AD3863" w:rsidRDefault="00A979FA" w:rsidP="00AD3863">
      <w:pPr>
        <w:ind w:firstLine="570"/>
        <w:rPr>
          <w:ins w:id="845" w:author="S-Yansong" w:date="2016-01-06T15:37:00Z"/>
          <w:rFonts w:ascii="华文楷体" w:eastAsia="华文楷体" w:hAnsi="华文楷体"/>
          <w:sz w:val="28"/>
          <w:szCs w:val="28"/>
        </w:rPr>
      </w:pPr>
      <w:r w:rsidRPr="00A979FA">
        <w:rPr>
          <w:rFonts w:ascii="华文楷体" w:eastAsia="华文楷体" w:hAnsi="华文楷体" w:hint="eastAsia"/>
          <w:sz w:val="28"/>
          <w:szCs w:val="28"/>
        </w:rPr>
        <w:t>但是就是说是你这个，你这样一种练习之后呢，你不管再怎么练习，再怎么串习，但是呢你没办法跳到无边际的地方吧？你没办法跳</w:t>
      </w:r>
      <w:r w:rsidRPr="00A979FA">
        <w:rPr>
          <w:rFonts w:ascii="华文楷体" w:eastAsia="华文楷体" w:hAnsi="华文楷体" w:hint="eastAsia"/>
          <w:sz w:val="28"/>
          <w:szCs w:val="28"/>
        </w:rPr>
        <w:lastRenderedPageBreak/>
        <w:t>到虚空上面嘛，没办法跳到月球上去。所以说像这样讲的时候呢，意思就是说：你不管再怎么</w:t>
      </w:r>
      <w:proofErr w:type="gramStart"/>
      <w:r w:rsidRPr="00A979FA">
        <w:rPr>
          <w:rFonts w:ascii="华文楷体" w:eastAsia="华文楷体" w:hAnsi="华文楷体" w:hint="eastAsia"/>
          <w:sz w:val="28"/>
          <w:szCs w:val="28"/>
        </w:rPr>
        <w:t>串习空</w:t>
      </w:r>
      <w:proofErr w:type="gramEnd"/>
      <w:r w:rsidRPr="00A979FA">
        <w:rPr>
          <w:rFonts w:ascii="华文楷体" w:eastAsia="华文楷体" w:hAnsi="华文楷体" w:hint="eastAsia"/>
          <w:sz w:val="28"/>
          <w:szCs w:val="28"/>
        </w:rPr>
        <w:t>性，不管在怎么</w:t>
      </w:r>
      <w:proofErr w:type="gramStart"/>
      <w:r w:rsidRPr="00A979FA">
        <w:rPr>
          <w:rFonts w:ascii="华文楷体" w:eastAsia="华文楷体" w:hAnsi="华文楷体" w:hint="eastAsia"/>
          <w:sz w:val="28"/>
          <w:szCs w:val="28"/>
        </w:rPr>
        <w:t>串习悲心</w:t>
      </w:r>
      <w:proofErr w:type="gramEnd"/>
      <w:r w:rsidRPr="00A979FA">
        <w:rPr>
          <w:rFonts w:ascii="华文楷体" w:eastAsia="华文楷体" w:hAnsi="华文楷体" w:hint="eastAsia"/>
          <w:sz w:val="28"/>
          <w:szCs w:val="28"/>
        </w:rPr>
        <w:t>，也没办法到达无量。就像你的身体</w:t>
      </w:r>
      <w:del w:id="846" w:author="S-Yansong" w:date="2016-01-07T15:39:00Z">
        <w:r w:rsidRPr="00A979FA" w:rsidDel="007A67E9">
          <w:rPr>
            <w:rFonts w:ascii="华文楷体" w:eastAsia="华文楷体" w:hAnsi="华文楷体" w:hint="eastAsia"/>
            <w:sz w:val="28"/>
            <w:szCs w:val="28"/>
          </w:rPr>
          <w:delText>这么样</w:delText>
        </w:r>
      </w:del>
      <w:proofErr w:type="gramStart"/>
      <w:ins w:id="847" w:author="S-Yansong" w:date="2016-01-07T15:39:00Z">
        <w:r w:rsidR="007A67E9">
          <w:rPr>
            <w:rFonts w:ascii="华文楷体" w:eastAsia="华文楷体" w:hAnsi="华文楷体" w:hint="eastAsia"/>
            <w:sz w:val="28"/>
            <w:szCs w:val="28"/>
          </w:rPr>
          <w:t>怎</w:t>
        </w:r>
        <w:r w:rsidR="007A67E9" w:rsidRPr="00A979FA">
          <w:rPr>
            <w:rFonts w:ascii="华文楷体" w:eastAsia="华文楷体" w:hAnsi="华文楷体" w:hint="eastAsia"/>
            <w:sz w:val="28"/>
            <w:szCs w:val="28"/>
          </w:rPr>
          <w:t>么样</w:t>
        </w:r>
      </w:ins>
      <w:r w:rsidRPr="00A979FA">
        <w:rPr>
          <w:rFonts w:ascii="华文楷体" w:eastAsia="华文楷体" w:hAnsi="华文楷体" w:hint="eastAsia"/>
          <w:sz w:val="28"/>
          <w:szCs w:val="28"/>
        </w:rPr>
        <w:t>串习跳跃</w:t>
      </w:r>
      <w:proofErr w:type="gramEnd"/>
      <w:r w:rsidRPr="00A979FA">
        <w:rPr>
          <w:rFonts w:ascii="华文楷体" w:eastAsia="华文楷体" w:hAnsi="华文楷体" w:hint="eastAsia"/>
          <w:sz w:val="28"/>
          <w:szCs w:val="28"/>
        </w:rPr>
        <w:t>，他也没办法跳到无边际一样，所以</w:t>
      </w:r>
      <w:proofErr w:type="gramStart"/>
      <w:r w:rsidRPr="00A979FA">
        <w:rPr>
          <w:rFonts w:ascii="华文楷体" w:eastAsia="华文楷体" w:hAnsi="华文楷体" w:hint="eastAsia"/>
          <w:sz w:val="28"/>
          <w:szCs w:val="28"/>
        </w:rPr>
        <w:t>说呢像这样</w:t>
      </w:r>
      <w:proofErr w:type="gramEnd"/>
      <w:r w:rsidRPr="00A979FA">
        <w:rPr>
          <w:rFonts w:ascii="华文楷体" w:eastAsia="华文楷体" w:hAnsi="华文楷体" w:hint="eastAsia"/>
          <w:sz w:val="28"/>
          <w:szCs w:val="28"/>
        </w:rPr>
        <w:t>讲的时候呢就是说：不管再怎么</w:t>
      </w:r>
      <w:proofErr w:type="gramStart"/>
      <w:r w:rsidRPr="00A979FA">
        <w:rPr>
          <w:rFonts w:ascii="华文楷体" w:eastAsia="华文楷体" w:hAnsi="华文楷体" w:hint="eastAsia"/>
          <w:sz w:val="28"/>
          <w:szCs w:val="28"/>
        </w:rPr>
        <w:t>串习空</w:t>
      </w:r>
      <w:proofErr w:type="gramEnd"/>
      <w:r w:rsidRPr="00A979FA">
        <w:rPr>
          <w:rFonts w:ascii="华文楷体" w:eastAsia="华文楷体" w:hAnsi="华文楷体" w:hint="eastAsia"/>
          <w:sz w:val="28"/>
          <w:szCs w:val="28"/>
        </w:rPr>
        <w:t>性和</w:t>
      </w:r>
      <w:proofErr w:type="gramStart"/>
      <w:r w:rsidRPr="00A979FA">
        <w:rPr>
          <w:rFonts w:ascii="华文楷体" w:eastAsia="华文楷体" w:hAnsi="华文楷体" w:hint="eastAsia"/>
          <w:sz w:val="28"/>
          <w:szCs w:val="28"/>
        </w:rPr>
        <w:t>悲心</w:t>
      </w:r>
      <w:proofErr w:type="gramEnd"/>
      <w:r w:rsidRPr="00A979FA">
        <w:rPr>
          <w:rFonts w:ascii="华文楷体" w:eastAsia="华文楷体" w:hAnsi="华文楷体" w:hint="eastAsia"/>
          <w:sz w:val="28"/>
          <w:szCs w:val="28"/>
        </w:rPr>
        <w:t>，他也没办法达到无量无边的这样一种界限。</w:t>
      </w:r>
    </w:p>
    <w:p w:rsidR="00AD3863" w:rsidRPr="00AD3863" w:rsidRDefault="00A979FA" w:rsidP="00534CDD">
      <w:pPr>
        <w:ind w:firstLine="570"/>
        <w:rPr>
          <w:ins w:id="848" w:author="S-Yansong" w:date="2016-01-06T15:37:00Z"/>
          <w:rFonts w:asciiTheme="minorEastAsia" w:hAnsiTheme="minorEastAsia"/>
          <w:sz w:val="28"/>
          <w:szCs w:val="28"/>
          <w:rPrChange w:id="849" w:author="S-Yansong" w:date="2016-01-06T15:37:00Z">
            <w:rPr>
              <w:ins w:id="850" w:author="S-Yansong" w:date="2016-01-06T15:37:00Z"/>
              <w:rFonts w:ascii="华文楷体" w:eastAsia="华文楷体" w:hAnsi="华文楷体"/>
              <w:sz w:val="28"/>
              <w:szCs w:val="28"/>
            </w:rPr>
          </w:rPrChange>
        </w:rPr>
      </w:pPr>
      <w:r w:rsidRPr="00AD3863">
        <w:rPr>
          <w:rFonts w:asciiTheme="minorEastAsia" w:hAnsiTheme="minorEastAsia" w:hint="eastAsia"/>
          <w:sz w:val="28"/>
          <w:szCs w:val="28"/>
          <w:rPrChange w:id="851" w:author="S-Yansong" w:date="2016-01-06T15:37:00Z">
            <w:rPr>
              <w:rFonts w:ascii="华文楷体" w:eastAsia="华文楷体" w:hAnsi="华文楷体" w:hint="eastAsia"/>
              <w:sz w:val="28"/>
              <w:szCs w:val="28"/>
            </w:rPr>
          </w:rPrChange>
        </w:rPr>
        <w:t>【其二</w:t>
      </w:r>
      <w:r w:rsidRPr="00AD3863">
        <w:rPr>
          <w:rFonts w:asciiTheme="minorEastAsia" w:hAnsiTheme="minorEastAsia"/>
          <w:sz w:val="28"/>
          <w:szCs w:val="28"/>
          <w:rPrChange w:id="852" w:author="S-Yansong" w:date="2016-01-06T15:37:00Z">
            <w:rPr>
              <w:rFonts w:ascii="华文楷体" w:eastAsia="华文楷体" w:hAnsi="华文楷体"/>
              <w:sz w:val="28"/>
              <w:szCs w:val="28"/>
            </w:rPr>
          </w:rPrChange>
        </w:rPr>
        <w:t>,无论水如何沸腾也不可能变成火的自性；】</w:t>
      </w:r>
    </w:p>
    <w:p w:rsidR="006A68BC" w:rsidRDefault="00A979FA" w:rsidP="00534CDD">
      <w:pPr>
        <w:ind w:firstLine="570"/>
        <w:rPr>
          <w:ins w:id="853" w:author="S-Yansong" w:date="2016-01-06T15:37:00Z"/>
          <w:rFonts w:ascii="华文楷体" w:eastAsia="华文楷体" w:hAnsi="华文楷体"/>
          <w:sz w:val="28"/>
          <w:szCs w:val="28"/>
        </w:rPr>
      </w:pPr>
      <w:r w:rsidRPr="00A979FA">
        <w:rPr>
          <w:rFonts w:ascii="华文楷体" w:eastAsia="华文楷体" w:hAnsi="华文楷体" w:hint="eastAsia"/>
          <w:sz w:val="28"/>
          <w:szCs w:val="28"/>
        </w:rPr>
        <w:t>这个方面，第二个问题呢，就是从他的这样一种本质不可转变。就是说我们烧水的时候，火烧水的时候，这个水不管再怎么沸腾，最多</w:t>
      </w:r>
      <w:proofErr w:type="gramStart"/>
      <w:r w:rsidRPr="00A979FA">
        <w:rPr>
          <w:rFonts w:ascii="华文楷体" w:eastAsia="华文楷体" w:hAnsi="华文楷体" w:hint="eastAsia"/>
          <w:sz w:val="28"/>
          <w:szCs w:val="28"/>
        </w:rPr>
        <w:t>呢再一直</w:t>
      </w:r>
      <w:proofErr w:type="gramEnd"/>
      <w:r w:rsidRPr="00A979FA">
        <w:rPr>
          <w:rFonts w:ascii="华文楷体" w:eastAsia="华文楷体" w:hAnsi="华文楷体" w:hint="eastAsia"/>
          <w:sz w:val="28"/>
          <w:szCs w:val="28"/>
        </w:rPr>
        <w:t>烧下去就把这个水烧干了，但是呢你这个水永远也不能，没办法变成火。</w:t>
      </w:r>
      <w:proofErr w:type="gramStart"/>
      <w:r w:rsidRPr="00A979FA">
        <w:rPr>
          <w:rFonts w:ascii="华文楷体" w:eastAsia="华文楷体" w:hAnsi="华文楷体" w:hint="eastAsia"/>
          <w:sz w:val="28"/>
          <w:szCs w:val="28"/>
        </w:rPr>
        <w:t>啊最后</w:t>
      </w:r>
      <w:proofErr w:type="gramEnd"/>
      <w:r w:rsidRPr="00A979FA">
        <w:rPr>
          <w:rFonts w:ascii="华文楷体" w:eastAsia="华文楷体" w:hAnsi="华文楷体" w:hint="eastAsia"/>
          <w:sz w:val="28"/>
          <w:szCs w:val="28"/>
        </w:rPr>
        <w:t>一烧、烧、烧、烧到很高的时候这个</w:t>
      </w:r>
      <w:proofErr w:type="gramStart"/>
      <w:r w:rsidRPr="00A979FA">
        <w:rPr>
          <w:rFonts w:ascii="华文楷体" w:eastAsia="华文楷体" w:hAnsi="华文楷体" w:hint="eastAsia"/>
          <w:sz w:val="28"/>
          <w:szCs w:val="28"/>
        </w:rPr>
        <w:t>水着</w:t>
      </w:r>
      <w:proofErr w:type="gramEnd"/>
      <w:r w:rsidRPr="00A979FA">
        <w:rPr>
          <w:rFonts w:ascii="华文楷体" w:eastAsia="华文楷体" w:hAnsi="华文楷体" w:hint="eastAsia"/>
          <w:sz w:val="28"/>
          <w:szCs w:val="28"/>
        </w:rPr>
        <w:t>起来了，啊这个是没有，</w:t>
      </w:r>
      <w:del w:id="854" w:author="S-Yansong" w:date="2016-01-07T15:40:00Z">
        <w:r w:rsidRPr="00A979FA" w:rsidDel="00AC6C69">
          <w:rPr>
            <w:rFonts w:ascii="华文楷体" w:eastAsia="华文楷体" w:hAnsi="华文楷体" w:hint="eastAsia"/>
            <w:sz w:val="28"/>
            <w:szCs w:val="28"/>
          </w:rPr>
          <w:delText>没有办，</w:delText>
        </w:r>
      </w:del>
      <w:r w:rsidRPr="00A979FA">
        <w:rPr>
          <w:rFonts w:ascii="华文楷体" w:eastAsia="华文楷体" w:hAnsi="华文楷体" w:hint="eastAsia"/>
          <w:sz w:val="28"/>
          <w:szCs w:val="28"/>
        </w:rPr>
        <w:t>没有这样安立的机会的。所以说这个方面是什么意思呢？就是一般的凡夫人，你再怎么</w:t>
      </w:r>
      <w:proofErr w:type="gramStart"/>
      <w:r w:rsidRPr="00A979FA">
        <w:rPr>
          <w:rFonts w:ascii="华文楷体" w:eastAsia="华文楷体" w:hAnsi="华文楷体" w:hint="eastAsia"/>
          <w:sz w:val="28"/>
          <w:szCs w:val="28"/>
        </w:rPr>
        <w:t>串习你</w:t>
      </w:r>
      <w:proofErr w:type="gramEnd"/>
      <w:r w:rsidRPr="00A979FA">
        <w:rPr>
          <w:rFonts w:ascii="华文楷体" w:eastAsia="华文楷体" w:hAnsi="华文楷体" w:hint="eastAsia"/>
          <w:sz w:val="28"/>
          <w:szCs w:val="28"/>
        </w:rPr>
        <w:t>也没办法到达那种圣者智慧。它的本质是不可以改变的啊。你的心，你这是心的</w:t>
      </w:r>
      <w:proofErr w:type="gramStart"/>
      <w:r w:rsidRPr="00A979FA">
        <w:rPr>
          <w:rFonts w:ascii="华文楷体" w:eastAsia="华文楷体" w:hAnsi="华文楷体" w:hint="eastAsia"/>
          <w:sz w:val="28"/>
          <w:szCs w:val="28"/>
        </w:rPr>
        <w:t>一种垢染的</w:t>
      </w:r>
      <w:proofErr w:type="gramEnd"/>
      <w:r w:rsidRPr="00A979FA">
        <w:rPr>
          <w:rFonts w:ascii="华文楷体" w:eastAsia="华文楷体" w:hAnsi="华文楷体" w:hint="eastAsia"/>
          <w:sz w:val="28"/>
          <w:szCs w:val="28"/>
        </w:rPr>
        <w:t>状态，你再怎么串习，你这个心</w:t>
      </w:r>
      <w:proofErr w:type="gramStart"/>
      <w:r w:rsidRPr="00A979FA">
        <w:rPr>
          <w:rFonts w:ascii="华文楷体" w:eastAsia="华文楷体" w:hAnsi="华文楷体" w:hint="eastAsia"/>
          <w:sz w:val="28"/>
          <w:szCs w:val="28"/>
        </w:rPr>
        <w:t>的垢染的</w:t>
      </w:r>
      <w:proofErr w:type="gramEnd"/>
      <w:r w:rsidRPr="00A979FA">
        <w:rPr>
          <w:rFonts w:ascii="华文楷体" w:eastAsia="华文楷体" w:hAnsi="华文楷体" w:hint="eastAsia"/>
          <w:sz w:val="28"/>
          <w:szCs w:val="28"/>
        </w:rPr>
        <w:t>状态也没有办法，</w:t>
      </w:r>
      <w:proofErr w:type="gramStart"/>
      <w:r w:rsidRPr="00A979FA">
        <w:rPr>
          <w:rFonts w:ascii="华文楷体" w:eastAsia="华文楷体" w:hAnsi="华文楷体" w:hint="eastAsia"/>
          <w:sz w:val="28"/>
          <w:szCs w:val="28"/>
        </w:rPr>
        <w:t>啊从这样</w:t>
      </w:r>
      <w:proofErr w:type="gramEnd"/>
      <w:r w:rsidRPr="00A979FA">
        <w:rPr>
          <w:rFonts w:ascii="华文楷体" w:eastAsia="华文楷体" w:hAnsi="华文楷体" w:hint="eastAsia"/>
          <w:sz w:val="28"/>
          <w:szCs w:val="28"/>
        </w:rPr>
        <w:t>一种变成另外一个本质了吧，</w:t>
      </w:r>
      <w:proofErr w:type="gramStart"/>
      <w:r w:rsidRPr="00A979FA">
        <w:rPr>
          <w:rFonts w:ascii="华文楷体" w:eastAsia="华文楷体" w:hAnsi="华文楷体" w:hint="eastAsia"/>
          <w:sz w:val="28"/>
          <w:szCs w:val="28"/>
        </w:rPr>
        <w:t>啊变成</w:t>
      </w:r>
      <w:proofErr w:type="gramEnd"/>
      <w:r w:rsidRPr="00A979FA">
        <w:rPr>
          <w:rFonts w:ascii="华文楷体" w:eastAsia="华文楷体" w:hAnsi="华文楷体" w:hint="eastAsia"/>
          <w:sz w:val="28"/>
          <w:szCs w:val="28"/>
        </w:rPr>
        <w:t>另外一个本质了。就好像水</w:t>
      </w:r>
      <w:proofErr w:type="gramStart"/>
      <w:r w:rsidRPr="00A979FA">
        <w:rPr>
          <w:rFonts w:ascii="华文楷体" w:eastAsia="华文楷体" w:hAnsi="华文楷体" w:hint="eastAsia"/>
          <w:sz w:val="28"/>
          <w:szCs w:val="28"/>
        </w:rPr>
        <w:t>怎么样串习也没</w:t>
      </w:r>
      <w:proofErr w:type="gramEnd"/>
      <w:r w:rsidRPr="00A979FA">
        <w:rPr>
          <w:rFonts w:ascii="华文楷体" w:eastAsia="华文楷体" w:hAnsi="华文楷体" w:hint="eastAsia"/>
          <w:sz w:val="28"/>
          <w:szCs w:val="28"/>
        </w:rPr>
        <w:t>办法变成火一样。所以说凡夫人的心你</w:t>
      </w:r>
      <w:proofErr w:type="gramStart"/>
      <w:r w:rsidRPr="00A979FA">
        <w:rPr>
          <w:rFonts w:ascii="华文楷体" w:eastAsia="华文楷体" w:hAnsi="华文楷体" w:hint="eastAsia"/>
          <w:sz w:val="28"/>
          <w:szCs w:val="28"/>
        </w:rPr>
        <w:t>怎么串习也没</w:t>
      </w:r>
      <w:proofErr w:type="gramEnd"/>
      <w:r w:rsidRPr="00A979FA">
        <w:rPr>
          <w:rFonts w:ascii="华文楷体" w:eastAsia="华文楷体" w:hAnsi="华文楷体" w:hint="eastAsia"/>
          <w:sz w:val="28"/>
          <w:szCs w:val="28"/>
        </w:rPr>
        <w:t>办法变成那种圣者的智慧，啊这个是第二种问题。</w:t>
      </w:r>
    </w:p>
    <w:p w:rsidR="006A68BC" w:rsidRPr="006A68BC" w:rsidRDefault="00A979FA" w:rsidP="00534CDD">
      <w:pPr>
        <w:ind w:firstLine="570"/>
        <w:rPr>
          <w:ins w:id="855" w:author="S-Yansong" w:date="2016-01-06T15:37:00Z"/>
          <w:rFonts w:asciiTheme="minorEastAsia" w:hAnsiTheme="minorEastAsia"/>
          <w:sz w:val="28"/>
          <w:szCs w:val="28"/>
          <w:rPrChange w:id="856" w:author="S-Yansong" w:date="2016-01-06T15:37:00Z">
            <w:rPr>
              <w:ins w:id="857" w:author="S-Yansong" w:date="2016-01-06T15:37:00Z"/>
              <w:rFonts w:ascii="华文楷体" w:eastAsia="华文楷体" w:hAnsi="华文楷体"/>
              <w:sz w:val="28"/>
              <w:szCs w:val="28"/>
            </w:rPr>
          </w:rPrChange>
        </w:rPr>
      </w:pPr>
      <w:del w:id="858" w:author="S-Yansong" w:date="2016-01-06T15:38:00Z">
        <w:r w:rsidRPr="006A68BC" w:rsidDel="006A68BC">
          <w:rPr>
            <w:rFonts w:asciiTheme="minorEastAsia" w:hAnsiTheme="minorEastAsia" w:hint="eastAsia"/>
            <w:sz w:val="28"/>
            <w:szCs w:val="28"/>
            <w:rPrChange w:id="859" w:author="S-Yansong" w:date="2016-01-06T15:37:00Z">
              <w:rPr>
                <w:rFonts w:ascii="华文楷体" w:eastAsia="华文楷体" w:hAnsi="华文楷体" w:hint="eastAsia"/>
                <w:sz w:val="28"/>
                <w:szCs w:val="28"/>
              </w:rPr>
            </w:rPrChange>
          </w:rPr>
          <w:delText>啊</w:delText>
        </w:r>
      </w:del>
      <w:r w:rsidRPr="006A68BC">
        <w:rPr>
          <w:rFonts w:asciiTheme="minorEastAsia" w:hAnsiTheme="minorEastAsia" w:hint="eastAsia"/>
          <w:sz w:val="28"/>
          <w:szCs w:val="28"/>
          <w:rPrChange w:id="860" w:author="S-Yansong" w:date="2016-01-06T15:37:00Z">
            <w:rPr>
              <w:rFonts w:ascii="华文楷体" w:eastAsia="华文楷体" w:hAnsi="华文楷体" w:hint="eastAsia"/>
              <w:sz w:val="28"/>
              <w:szCs w:val="28"/>
            </w:rPr>
          </w:rPrChange>
        </w:rPr>
        <w:t>【其三</w:t>
      </w:r>
      <w:r w:rsidRPr="006A68BC">
        <w:rPr>
          <w:rFonts w:asciiTheme="minorEastAsia" w:hAnsiTheme="minorEastAsia"/>
          <w:sz w:val="28"/>
          <w:szCs w:val="28"/>
          <w:rPrChange w:id="861" w:author="S-Yansong" w:date="2016-01-06T15:37:00Z">
            <w:rPr>
              <w:rFonts w:ascii="华文楷体" w:eastAsia="华文楷体" w:hAnsi="华文楷体"/>
              <w:sz w:val="28"/>
              <w:szCs w:val="28"/>
            </w:rPr>
          </w:rPrChange>
        </w:rPr>
        <w:t>,无论金子如何熔化,但如果离开了外缘的火,就会再度凝固；】</w:t>
      </w:r>
    </w:p>
    <w:p w:rsidR="006A68BC" w:rsidRDefault="00A979FA" w:rsidP="00534CDD">
      <w:pPr>
        <w:ind w:firstLine="570"/>
        <w:rPr>
          <w:ins w:id="862" w:author="S-Yansong" w:date="2016-01-06T15:38:00Z"/>
          <w:rFonts w:ascii="华文楷体" w:eastAsia="华文楷体" w:hAnsi="华文楷体"/>
          <w:sz w:val="28"/>
          <w:szCs w:val="28"/>
        </w:rPr>
      </w:pPr>
      <w:r w:rsidRPr="00A979FA">
        <w:rPr>
          <w:rFonts w:ascii="华文楷体" w:eastAsia="华文楷体" w:hAnsi="华文楷体" w:hint="eastAsia"/>
          <w:sz w:val="28"/>
          <w:szCs w:val="28"/>
        </w:rPr>
        <w:t>第三个比喻</w:t>
      </w:r>
      <w:proofErr w:type="gramStart"/>
      <w:r w:rsidRPr="00A979FA">
        <w:rPr>
          <w:rFonts w:ascii="华文楷体" w:eastAsia="华文楷体" w:hAnsi="华文楷体" w:hint="eastAsia"/>
          <w:sz w:val="28"/>
          <w:szCs w:val="28"/>
        </w:rPr>
        <w:t>呢主要</w:t>
      </w:r>
      <w:proofErr w:type="gramEnd"/>
      <w:r w:rsidRPr="00A979FA">
        <w:rPr>
          <w:rFonts w:ascii="华文楷体" w:eastAsia="华文楷体" w:hAnsi="华文楷体" w:hint="eastAsia"/>
          <w:sz w:val="28"/>
          <w:szCs w:val="28"/>
        </w:rPr>
        <w:t>是从</w:t>
      </w:r>
      <w:del w:id="863" w:author="S-Yansong" w:date="2016-01-06T15:39:00Z">
        <w:r w:rsidRPr="00A979FA" w:rsidDel="009A60C1">
          <w:rPr>
            <w:rFonts w:ascii="华文楷体" w:eastAsia="华文楷体" w:hAnsi="华文楷体" w:hint="eastAsia"/>
            <w:sz w:val="28"/>
            <w:szCs w:val="28"/>
          </w:rPr>
          <w:delText>对峙</w:delText>
        </w:r>
      </w:del>
      <w:ins w:id="864" w:author="S-Yansong" w:date="2016-01-06T15:39:00Z">
        <w:r w:rsidR="009A60C1">
          <w:rPr>
            <w:rFonts w:ascii="华文楷体" w:eastAsia="华文楷体" w:hAnsi="华文楷体" w:hint="eastAsia"/>
            <w:sz w:val="28"/>
            <w:szCs w:val="28"/>
          </w:rPr>
          <w:t>对治</w:t>
        </w:r>
      </w:ins>
      <w:r w:rsidRPr="00A979FA">
        <w:rPr>
          <w:rFonts w:ascii="华文楷体" w:eastAsia="华文楷体" w:hAnsi="华文楷体" w:hint="eastAsia"/>
          <w:sz w:val="28"/>
          <w:szCs w:val="28"/>
        </w:rPr>
        <w:t>的角度讲的，啊</w:t>
      </w:r>
      <w:del w:id="865" w:author="S-Yansong" w:date="2016-01-06T15:39:00Z">
        <w:r w:rsidRPr="00A979FA" w:rsidDel="009A60C1">
          <w:rPr>
            <w:rFonts w:ascii="华文楷体" w:eastAsia="华文楷体" w:hAnsi="华文楷体" w:hint="eastAsia"/>
            <w:sz w:val="28"/>
            <w:szCs w:val="28"/>
          </w:rPr>
          <w:delText>对峙</w:delText>
        </w:r>
      </w:del>
      <w:ins w:id="866" w:author="S-Yansong" w:date="2016-01-06T15:39:00Z">
        <w:r w:rsidR="009A60C1">
          <w:rPr>
            <w:rFonts w:ascii="华文楷体" w:eastAsia="华文楷体" w:hAnsi="华文楷体" w:hint="eastAsia"/>
            <w:sz w:val="28"/>
            <w:szCs w:val="28"/>
          </w:rPr>
          <w:t>对</w:t>
        </w:r>
        <w:proofErr w:type="gramStart"/>
        <w:r w:rsidR="009A60C1">
          <w:rPr>
            <w:rFonts w:ascii="华文楷体" w:eastAsia="华文楷体" w:hAnsi="华文楷体" w:hint="eastAsia"/>
            <w:sz w:val="28"/>
            <w:szCs w:val="28"/>
          </w:rPr>
          <w:t>治</w:t>
        </w:r>
      </w:ins>
      <w:r w:rsidRPr="00A979FA">
        <w:rPr>
          <w:rFonts w:ascii="华文楷体" w:eastAsia="华文楷体" w:hAnsi="华文楷体" w:hint="eastAsia"/>
          <w:sz w:val="28"/>
          <w:szCs w:val="28"/>
        </w:rPr>
        <w:t>角度</w:t>
      </w:r>
      <w:proofErr w:type="gramEnd"/>
      <w:r w:rsidRPr="00A979FA">
        <w:rPr>
          <w:rFonts w:ascii="华文楷体" w:eastAsia="华文楷体" w:hAnsi="华文楷体" w:hint="eastAsia"/>
          <w:sz w:val="28"/>
          <w:szCs w:val="28"/>
        </w:rPr>
        <w:t>来讲。那么就是说，如果比如说我们把金子啊，把铁块</w:t>
      </w:r>
      <w:proofErr w:type="gramStart"/>
      <w:r w:rsidRPr="00A979FA">
        <w:rPr>
          <w:rFonts w:ascii="华文楷体" w:eastAsia="华文楷体" w:hAnsi="华文楷体" w:hint="eastAsia"/>
          <w:sz w:val="28"/>
          <w:szCs w:val="28"/>
        </w:rPr>
        <w:t>呀这些</w:t>
      </w:r>
      <w:proofErr w:type="gramEnd"/>
      <w:r w:rsidRPr="00A979FA">
        <w:rPr>
          <w:rFonts w:ascii="华文楷体" w:eastAsia="华文楷体" w:hAnsi="华文楷体" w:hint="eastAsia"/>
          <w:sz w:val="28"/>
          <w:szCs w:val="28"/>
        </w:rPr>
        <w:t>方面去融化掉，那么他温度很高的时候呢，这个金子就从固态变成了液态了，</w:t>
      </w:r>
      <w:r w:rsidRPr="00A979FA">
        <w:rPr>
          <w:rFonts w:ascii="华文楷体" w:eastAsia="华文楷体" w:hAnsi="华文楷体" w:hint="eastAsia"/>
          <w:sz w:val="28"/>
          <w:szCs w:val="28"/>
        </w:rPr>
        <w:lastRenderedPageBreak/>
        <w:t>从固体变成了液体。那么他如果融化，但是如果一旦离开了火，火的外缘离开之后呢，就再度凝固了。他这个</w:t>
      </w:r>
      <w:del w:id="867" w:author="S-Yansong" w:date="2016-01-07T15:41:00Z">
        <w:r w:rsidRPr="00A979FA" w:rsidDel="00AC6C69">
          <w:rPr>
            <w:rFonts w:ascii="华文楷体" w:eastAsia="华文楷体" w:hAnsi="华文楷体" w:hint="eastAsia"/>
            <w:sz w:val="28"/>
            <w:szCs w:val="28"/>
          </w:rPr>
          <w:delText>是，</w:delText>
        </w:r>
      </w:del>
      <w:r w:rsidRPr="00A979FA">
        <w:rPr>
          <w:rFonts w:ascii="华文楷体" w:eastAsia="华文楷体" w:hAnsi="华文楷体" w:hint="eastAsia"/>
          <w:sz w:val="28"/>
          <w:szCs w:val="28"/>
        </w:rPr>
        <w:t>比喻是讲什么道理呢？他就讲</w:t>
      </w:r>
      <w:del w:id="868" w:author="S-Yansong" w:date="2016-01-06T15:38:00Z">
        <w:r w:rsidRPr="00A979FA" w:rsidDel="00351447">
          <w:rPr>
            <w:rFonts w:ascii="华文楷体" w:eastAsia="华文楷体" w:hAnsi="华文楷体" w:hint="eastAsia"/>
            <w:sz w:val="28"/>
            <w:szCs w:val="28"/>
          </w:rPr>
          <w:delText>对峙性</w:delText>
        </w:r>
      </w:del>
      <w:ins w:id="869" w:author="S-Yansong" w:date="2016-01-06T15:38:00Z">
        <w:r w:rsidR="00351447">
          <w:rPr>
            <w:rFonts w:ascii="华文楷体" w:eastAsia="华文楷体" w:hAnsi="华文楷体" w:hint="eastAsia"/>
            <w:sz w:val="28"/>
            <w:szCs w:val="28"/>
          </w:rPr>
          <w:t>对治性</w:t>
        </w:r>
      </w:ins>
      <w:del w:id="870" w:author="S-Yansong" w:date="2016-01-07T15:41:00Z">
        <w:r w:rsidRPr="00A979FA" w:rsidDel="00AC6C69">
          <w:rPr>
            <w:rFonts w:ascii="华文楷体" w:eastAsia="华文楷体" w:hAnsi="华文楷体" w:hint="eastAsia"/>
            <w:sz w:val="28"/>
            <w:szCs w:val="28"/>
          </w:rPr>
          <w:delText>，</w:delText>
        </w:r>
      </w:del>
      <w:ins w:id="871" w:author="S-Yansong" w:date="2016-01-07T15:41:00Z">
        <w:r w:rsidR="00AC6C69">
          <w:rPr>
            <w:rFonts w:ascii="华文楷体" w:eastAsia="华文楷体" w:hAnsi="华文楷体" w:hint="eastAsia"/>
            <w:sz w:val="28"/>
            <w:szCs w:val="28"/>
          </w:rPr>
          <w:t>。</w:t>
        </w:r>
      </w:ins>
      <w:r w:rsidRPr="00A979FA">
        <w:rPr>
          <w:rFonts w:ascii="华文楷体" w:eastAsia="华文楷体" w:hAnsi="华文楷体" w:hint="eastAsia"/>
          <w:sz w:val="28"/>
          <w:szCs w:val="28"/>
        </w:rPr>
        <w:t>也就是说如果你有了，你存在这样一种无我空性的</w:t>
      </w:r>
      <w:del w:id="872" w:author="S-Yansong" w:date="2016-01-06T15:39:00Z">
        <w:r w:rsidRPr="00A979FA" w:rsidDel="009A60C1">
          <w:rPr>
            <w:rFonts w:ascii="华文楷体" w:eastAsia="华文楷体" w:hAnsi="华文楷体" w:hint="eastAsia"/>
            <w:sz w:val="28"/>
            <w:szCs w:val="28"/>
          </w:rPr>
          <w:delText>对峙</w:delText>
        </w:r>
      </w:del>
      <w:ins w:id="873" w:author="S-Yansong" w:date="2016-01-06T15:39:00Z">
        <w:r w:rsidR="009A60C1">
          <w:rPr>
            <w:rFonts w:ascii="华文楷体" w:eastAsia="华文楷体" w:hAnsi="华文楷体" w:hint="eastAsia"/>
            <w:sz w:val="28"/>
            <w:szCs w:val="28"/>
          </w:rPr>
          <w:t>对治</w:t>
        </w:r>
      </w:ins>
      <w:r w:rsidRPr="00A979FA">
        <w:rPr>
          <w:rFonts w:ascii="华文楷体" w:eastAsia="华文楷体" w:hAnsi="华文楷体" w:hint="eastAsia"/>
          <w:sz w:val="28"/>
          <w:szCs w:val="28"/>
        </w:rPr>
        <w:t>的时候呢，好像烦恼啊这些方面都没有了</w:t>
      </w:r>
      <w:del w:id="874" w:author="S-Yansong" w:date="2016-01-07T15:41:00Z">
        <w:r w:rsidRPr="00A979FA" w:rsidDel="00AC6C69">
          <w:rPr>
            <w:rFonts w:ascii="华文楷体" w:eastAsia="华文楷体" w:hAnsi="华文楷体" w:hint="eastAsia"/>
            <w:sz w:val="28"/>
            <w:szCs w:val="28"/>
          </w:rPr>
          <w:delText>，</w:delText>
        </w:r>
      </w:del>
      <w:ins w:id="875" w:author="S-Yansong" w:date="2016-01-07T15:41:00Z">
        <w:r w:rsidR="00AC6C69">
          <w:rPr>
            <w:rFonts w:ascii="华文楷体" w:eastAsia="华文楷体" w:hAnsi="华文楷体" w:hint="eastAsia"/>
            <w:sz w:val="28"/>
            <w:szCs w:val="28"/>
          </w:rPr>
          <w:t>。</w:t>
        </w:r>
      </w:ins>
      <w:r w:rsidRPr="00A979FA">
        <w:rPr>
          <w:rFonts w:ascii="华文楷体" w:eastAsia="华文楷体" w:hAnsi="华文楷体" w:hint="eastAsia"/>
          <w:sz w:val="28"/>
          <w:szCs w:val="28"/>
        </w:rPr>
        <w:t>但是如果一旦离开了</w:t>
      </w:r>
      <w:del w:id="876" w:author="S-Yansong" w:date="2016-01-06T15:39:00Z">
        <w:r w:rsidRPr="00A979FA" w:rsidDel="009A60C1">
          <w:rPr>
            <w:rFonts w:ascii="华文楷体" w:eastAsia="华文楷体" w:hAnsi="华文楷体" w:hint="eastAsia"/>
            <w:sz w:val="28"/>
            <w:szCs w:val="28"/>
          </w:rPr>
          <w:delText>对峙</w:delText>
        </w:r>
      </w:del>
      <w:ins w:id="877" w:author="S-Yansong" w:date="2016-01-06T15:39:00Z">
        <w:r w:rsidR="009A60C1">
          <w:rPr>
            <w:rFonts w:ascii="华文楷体" w:eastAsia="华文楷体" w:hAnsi="华文楷体" w:hint="eastAsia"/>
            <w:sz w:val="28"/>
            <w:szCs w:val="28"/>
          </w:rPr>
          <w:t>对治</w:t>
        </w:r>
      </w:ins>
      <w:r w:rsidRPr="00A979FA">
        <w:rPr>
          <w:rFonts w:ascii="华文楷体" w:eastAsia="华文楷体" w:hAnsi="华文楷体" w:hint="eastAsia"/>
          <w:sz w:val="28"/>
          <w:szCs w:val="28"/>
        </w:rPr>
        <w:t>，他马上又会再度恢复</w:t>
      </w:r>
      <w:proofErr w:type="gramStart"/>
      <w:r w:rsidRPr="00A979FA">
        <w:rPr>
          <w:rFonts w:ascii="华文楷体" w:eastAsia="华文楷体" w:hAnsi="华文楷体" w:hint="eastAsia"/>
          <w:sz w:val="28"/>
          <w:szCs w:val="28"/>
        </w:rPr>
        <w:t>成以前</w:t>
      </w:r>
      <w:proofErr w:type="gramEnd"/>
      <w:r w:rsidRPr="00A979FA">
        <w:rPr>
          <w:rFonts w:ascii="华文楷体" w:eastAsia="华文楷体" w:hAnsi="华文楷体" w:hint="eastAsia"/>
          <w:sz w:val="28"/>
          <w:szCs w:val="28"/>
        </w:rPr>
        <w:t>的状态。所以说佛陀</w:t>
      </w:r>
      <w:proofErr w:type="gramStart"/>
      <w:r w:rsidRPr="00A979FA">
        <w:rPr>
          <w:rFonts w:ascii="华文楷体" w:eastAsia="华文楷体" w:hAnsi="华文楷体" w:hint="eastAsia"/>
          <w:sz w:val="28"/>
          <w:szCs w:val="28"/>
        </w:rPr>
        <w:t>啊或者</w:t>
      </w:r>
      <w:proofErr w:type="gramEnd"/>
      <w:r w:rsidRPr="00A979FA">
        <w:rPr>
          <w:rFonts w:ascii="华文楷体" w:eastAsia="华文楷体" w:hAnsi="华文楷体" w:hint="eastAsia"/>
          <w:sz w:val="28"/>
          <w:szCs w:val="28"/>
        </w:rPr>
        <w:t>菩萨啊等等，你即便是你修行，修到一定量了，但是如果你离开了</w:t>
      </w:r>
      <w:del w:id="878" w:author="S-Yansong" w:date="2016-01-06T15:38:00Z">
        <w:r w:rsidRPr="00A979FA" w:rsidDel="00351447">
          <w:rPr>
            <w:rFonts w:ascii="华文楷体" w:eastAsia="华文楷体" w:hAnsi="华文楷体" w:hint="eastAsia"/>
            <w:sz w:val="28"/>
            <w:szCs w:val="28"/>
          </w:rPr>
          <w:delText>对峙性</w:delText>
        </w:r>
      </w:del>
      <w:ins w:id="879" w:author="S-Yansong" w:date="2016-01-06T15:38:00Z">
        <w:r w:rsidR="00351447">
          <w:rPr>
            <w:rFonts w:ascii="华文楷体" w:eastAsia="华文楷体" w:hAnsi="华文楷体" w:hint="eastAsia"/>
            <w:sz w:val="28"/>
            <w:szCs w:val="28"/>
          </w:rPr>
          <w:t>对治性</w:t>
        </w:r>
      </w:ins>
      <w:r w:rsidRPr="00A979FA">
        <w:rPr>
          <w:rFonts w:ascii="华文楷体" w:eastAsia="华文楷体" w:hAnsi="华文楷体" w:hint="eastAsia"/>
          <w:sz w:val="28"/>
          <w:szCs w:val="28"/>
        </w:rPr>
        <w:t>之后呢，又会再度的恢复到凡夫的状态。再度凝固，就像这样他讲了三个问题，所以说呢这个方面的佛智，他就觉得这样佛的智慧呢是没办法安立的。下面就是针对三个问题一一驳斥。</w:t>
      </w:r>
    </w:p>
    <w:p w:rsidR="006A68BC" w:rsidRPr="006A68BC" w:rsidRDefault="00A979FA" w:rsidP="00534CDD">
      <w:pPr>
        <w:ind w:firstLine="570"/>
        <w:rPr>
          <w:ins w:id="880" w:author="S-Yansong" w:date="2016-01-06T15:38:00Z"/>
          <w:rFonts w:asciiTheme="minorEastAsia" w:hAnsiTheme="minorEastAsia"/>
          <w:sz w:val="28"/>
          <w:szCs w:val="28"/>
          <w:rPrChange w:id="881" w:author="S-Yansong" w:date="2016-01-06T15:38:00Z">
            <w:rPr>
              <w:ins w:id="882" w:author="S-Yansong" w:date="2016-01-06T15:38:00Z"/>
              <w:rFonts w:ascii="华文楷体" w:eastAsia="华文楷体" w:hAnsi="华文楷体"/>
              <w:sz w:val="28"/>
              <w:szCs w:val="28"/>
            </w:rPr>
          </w:rPrChange>
        </w:rPr>
      </w:pPr>
      <w:r w:rsidRPr="006A68BC">
        <w:rPr>
          <w:rFonts w:asciiTheme="minorEastAsia" w:hAnsiTheme="minorEastAsia" w:hint="eastAsia"/>
          <w:sz w:val="28"/>
          <w:szCs w:val="28"/>
          <w:rPrChange w:id="883" w:author="S-Yansong" w:date="2016-01-06T15:38:00Z">
            <w:rPr>
              <w:rFonts w:ascii="华文楷体" w:eastAsia="华文楷体" w:hAnsi="华文楷体" w:hint="eastAsia"/>
              <w:sz w:val="28"/>
              <w:szCs w:val="28"/>
            </w:rPr>
          </w:rPrChange>
        </w:rPr>
        <w:t>【驳斥</w:t>
      </w:r>
      <w:r w:rsidRPr="006A68BC">
        <w:rPr>
          <w:rFonts w:asciiTheme="minorEastAsia" w:hAnsiTheme="minorEastAsia"/>
          <w:sz w:val="28"/>
          <w:szCs w:val="28"/>
          <w:rPrChange w:id="884" w:author="S-Yansong" w:date="2016-01-06T15:38:00Z">
            <w:rPr>
              <w:rFonts w:ascii="华文楷体" w:eastAsia="华文楷体" w:hAnsi="华文楷体"/>
              <w:sz w:val="28"/>
              <w:szCs w:val="28"/>
            </w:rPr>
          </w:rPrChange>
        </w:rPr>
        <w:t>:你们所举的比喻与此完全不同】</w:t>
      </w:r>
    </w:p>
    <w:p w:rsidR="00C63475" w:rsidRDefault="00A979FA" w:rsidP="00534CDD">
      <w:pPr>
        <w:ind w:firstLine="570"/>
        <w:rPr>
          <w:ins w:id="885" w:author="S-Yansong" w:date="2016-01-06T15:40:00Z"/>
          <w:rFonts w:ascii="华文楷体" w:eastAsia="华文楷体" w:hAnsi="华文楷体"/>
          <w:sz w:val="28"/>
          <w:szCs w:val="28"/>
        </w:rPr>
      </w:pPr>
      <w:r w:rsidRPr="00A979FA">
        <w:rPr>
          <w:rFonts w:ascii="华文楷体" w:eastAsia="华文楷体" w:hAnsi="华文楷体" w:hint="eastAsia"/>
          <w:sz w:val="28"/>
          <w:szCs w:val="28"/>
        </w:rPr>
        <w:t>你的比喻不恰当。虽然就单单从比喻的本身来看的话，啊没有什么问题的</w:t>
      </w:r>
      <w:del w:id="886" w:author="S-Yansong" w:date="2016-01-07T15:42:00Z">
        <w:r w:rsidRPr="00A979FA" w:rsidDel="00AC6C69">
          <w:rPr>
            <w:rFonts w:ascii="华文楷体" w:eastAsia="华文楷体" w:hAnsi="华文楷体" w:hint="eastAsia"/>
            <w:sz w:val="28"/>
            <w:szCs w:val="28"/>
          </w:rPr>
          <w:delText>，</w:delText>
        </w:r>
      </w:del>
      <w:ins w:id="887" w:author="S-Yansong" w:date="2016-01-07T15:42:00Z">
        <w:r w:rsidR="00AC6C69">
          <w:rPr>
            <w:rFonts w:ascii="华文楷体" w:eastAsia="华文楷体" w:hAnsi="华文楷体" w:hint="eastAsia"/>
            <w:sz w:val="28"/>
            <w:szCs w:val="28"/>
          </w:rPr>
          <w:t>。</w:t>
        </w:r>
      </w:ins>
      <w:r w:rsidRPr="00A979FA">
        <w:rPr>
          <w:rFonts w:ascii="华文楷体" w:eastAsia="华文楷体" w:hAnsi="华文楷体" w:hint="eastAsia"/>
          <w:sz w:val="28"/>
          <w:szCs w:val="28"/>
        </w:rPr>
        <w:t>但是呢，你的比喻</w:t>
      </w:r>
      <w:del w:id="888" w:author="S-Yansong" w:date="2016-01-07T15:42:00Z">
        <w:r w:rsidRPr="00A979FA" w:rsidDel="00AC6C69">
          <w:rPr>
            <w:rFonts w:ascii="华文楷体" w:eastAsia="华文楷体" w:hAnsi="华文楷体" w:hint="eastAsia"/>
            <w:sz w:val="28"/>
            <w:szCs w:val="28"/>
          </w:rPr>
          <w:delText>要对，</w:delText>
        </w:r>
      </w:del>
      <w:r w:rsidRPr="00A979FA">
        <w:rPr>
          <w:rFonts w:ascii="华文楷体" w:eastAsia="华文楷体" w:hAnsi="华文楷体" w:hint="eastAsia"/>
          <w:sz w:val="28"/>
          <w:szCs w:val="28"/>
        </w:rPr>
        <w:t>要对照你通过这个比喻来说明这个，啊初识、无我到没办法成为佛果，这个方面是不正确的，比喻和意义不恰当。</w:t>
      </w:r>
    </w:p>
    <w:p w:rsidR="00C63475" w:rsidRPr="00C63475" w:rsidRDefault="00A979FA" w:rsidP="00534CDD">
      <w:pPr>
        <w:ind w:firstLine="570"/>
        <w:rPr>
          <w:ins w:id="889" w:author="S-Yansong" w:date="2016-01-06T15:40:00Z"/>
          <w:rFonts w:asciiTheme="minorEastAsia" w:hAnsiTheme="minorEastAsia"/>
          <w:sz w:val="28"/>
          <w:szCs w:val="28"/>
          <w:rPrChange w:id="890" w:author="S-Yansong" w:date="2016-01-06T15:40:00Z">
            <w:rPr>
              <w:ins w:id="891" w:author="S-Yansong" w:date="2016-01-06T15:40:00Z"/>
              <w:rFonts w:ascii="华文楷体" w:eastAsia="华文楷体" w:hAnsi="华文楷体"/>
              <w:sz w:val="28"/>
              <w:szCs w:val="28"/>
            </w:rPr>
          </w:rPrChange>
        </w:rPr>
      </w:pPr>
      <w:r w:rsidRPr="00C63475">
        <w:rPr>
          <w:rFonts w:asciiTheme="minorEastAsia" w:hAnsiTheme="minorEastAsia" w:hint="eastAsia"/>
          <w:sz w:val="28"/>
          <w:szCs w:val="28"/>
          <w:rPrChange w:id="892" w:author="S-Yansong" w:date="2016-01-06T15:40:00Z">
            <w:rPr>
              <w:rFonts w:ascii="华文楷体" w:eastAsia="华文楷体" w:hAnsi="华文楷体" w:hint="eastAsia"/>
              <w:sz w:val="28"/>
              <w:szCs w:val="28"/>
            </w:rPr>
          </w:rPrChange>
        </w:rPr>
        <w:t>【其一</w:t>
      </w:r>
      <w:r w:rsidRPr="00C63475">
        <w:rPr>
          <w:rFonts w:asciiTheme="minorEastAsia" w:hAnsiTheme="minorEastAsia"/>
          <w:sz w:val="28"/>
          <w:szCs w:val="28"/>
          <w:rPrChange w:id="893" w:author="S-Yansong" w:date="2016-01-06T15:40:00Z">
            <w:rPr>
              <w:rFonts w:ascii="华文楷体" w:eastAsia="华文楷体" w:hAnsi="华文楷体"/>
              <w:sz w:val="28"/>
              <w:szCs w:val="28"/>
            </w:rPr>
          </w:rPrChange>
        </w:rPr>
        <w:t>,串习跳跃观待当时的努力而不能连续不断地增上,身体的力量是有限度的;而心有连续不断串习慈心等本体而有增上的可能,好似种子产生种子一样,心的自性无有限量。】</w:t>
      </w:r>
    </w:p>
    <w:p w:rsidR="00926C32" w:rsidRDefault="00A979FA" w:rsidP="00534CDD">
      <w:pPr>
        <w:ind w:firstLine="570"/>
        <w:rPr>
          <w:ins w:id="894" w:author="S-Yansong" w:date="2016-01-06T15:44:00Z"/>
          <w:rFonts w:ascii="华文楷体" w:eastAsia="华文楷体" w:hAnsi="华文楷体"/>
          <w:sz w:val="28"/>
          <w:szCs w:val="28"/>
        </w:rPr>
      </w:pPr>
      <w:r w:rsidRPr="00A979FA">
        <w:rPr>
          <w:rFonts w:ascii="华文楷体" w:eastAsia="华文楷体" w:hAnsi="华文楷体" w:hint="eastAsia"/>
          <w:sz w:val="28"/>
          <w:szCs w:val="28"/>
        </w:rPr>
        <w:t>那么你们首先讲到了这个身体的比喻。像身体的比喻呢，身体本来他的力量是有限度的，所以</w:t>
      </w:r>
      <w:proofErr w:type="gramStart"/>
      <w:r w:rsidRPr="00A979FA">
        <w:rPr>
          <w:rFonts w:ascii="华文楷体" w:eastAsia="华文楷体" w:hAnsi="华文楷体" w:hint="eastAsia"/>
          <w:sz w:val="28"/>
          <w:szCs w:val="28"/>
        </w:rPr>
        <w:t>要串习</w:t>
      </w:r>
      <w:proofErr w:type="gramEnd"/>
      <w:r w:rsidRPr="00A979FA">
        <w:rPr>
          <w:rFonts w:ascii="华文楷体" w:eastAsia="华文楷体" w:hAnsi="华文楷体" w:hint="eastAsia"/>
          <w:sz w:val="28"/>
          <w:szCs w:val="28"/>
        </w:rPr>
        <w:t>跳跃呢</w:t>
      </w:r>
      <w:del w:id="895" w:author="S-Yansong" w:date="2016-01-06T15:42:00Z">
        <w:r w:rsidRPr="00A979FA" w:rsidDel="00C21BBD">
          <w:rPr>
            <w:rFonts w:ascii="华文楷体" w:eastAsia="华文楷体" w:hAnsi="华文楷体" w:hint="eastAsia"/>
            <w:sz w:val="28"/>
            <w:szCs w:val="28"/>
          </w:rPr>
          <w:delText>，</w:delText>
        </w:r>
      </w:del>
      <w:ins w:id="896" w:author="S-Yansong" w:date="2016-01-06T15:42:00Z">
        <w:r w:rsidR="00C21BBD">
          <w:rPr>
            <w:rFonts w:ascii="华文楷体" w:eastAsia="华文楷体" w:hAnsi="华文楷体" w:hint="eastAsia"/>
            <w:sz w:val="28"/>
            <w:szCs w:val="28"/>
          </w:rPr>
          <w:t>。</w:t>
        </w:r>
      </w:ins>
      <w:proofErr w:type="gramStart"/>
      <w:r w:rsidRPr="00A979FA">
        <w:rPr>
          <w:rFonts w:ascii="华文楷体" w:eastAsia="华文楷体" w:hAnsi="华文楷体" w:hint="eastAsia"/>
          <w:sz w:val="28"/>
          <w:szCs w:val="28"/>
        </w:rPr>
        <w:t>观待当时</w:t>
      </w:r>
      <w:proofErr w:type="gramEnd"/>
      <w:r w:rsidRPr="00A979FA">
        <w:rPr>
          <w:rFonts w:ascii="华文楷体" w:eastAsia="华文楷体" w:hAnsi="华文楷体" w:hint="eastAsia"/>
          <w:sz w:val="28"/>
          <w:szCs w:val="28"/>
        </w:rPr>
        <w:t>的努力不能够连续不断的永远无止境的增长的，因为任意用它身体的力量是有限度的，上师在讲因明的时候呢，在《释量论》在这个，</w:t>
      </w:r>
      <w:proofErr w:type="gramStart"/>
      <w:r w:rsidRPr="00A979FA">
        <w:rPr>
          <w:rFonts w:ascii="华文楷体" w:eastAsia="华文楷体" w:hAnsi="华文楷体" w:hint="eastAsia"/>
          <w:sz w:val="28"/>
          <w:szCs w:val="28"/>
        </w:rPr>
        <w:t>啊上师</w:t>
      </w:r>
      <w:proofErr w:type="gramEnd"/>
      <w:r w:rsidRPr="00A979FA">
        <w:rPr>
          <w:rFonts w:ascii="华文楷体" w:eastAsia="华文楷体" w:hAnsi="华文楷体" w:hint="eastAsia"/>
          <w:sz w:val="28"/>
          <w:szCs w:val="28"/>
        </w:rPr>
        <w:t>在讲《量理宝藏论》的这个时候也讲到这个问题了</w:t>
      </w:r>
      <w:del w:id="897" w:author="S-Yansong" w:date="2016-01-06T15:42:00Z">
        <w:r w:rsidRPr="00A979FA" w:rsidDel="00C21BBD">
          <w:rPr>
            <w:rFonts w:ascii="华文楷体" w:eastAsia="华文楷体" w:hAnsi="华文楷体" w:hint="eastAsia"/>
            <w:sz w:val="28"/>
            <w:szCs w:val="28"/>
          </w:rPr>
          <w:delText>，</w:delText>
        </w:r>
      </w:del>
      <w:ins w:id="898" w:author="S-Yansong" w:date="2016-01-06T15:42:00Z">
        <w:r w:rsidR="00C21BBD">
          <w:rPr>
            <w:rFonts w:ascii="华文楷体" w:eastAsia="华文楷体" w:hAnsi="华文楷体" w:hint="eastAsia"/>
            <w:sz w:val="28"/>
            <w:szCs w:val="28"/>
          </w:rPr>
          <w:t>。</w:t>
        </w:r>
      </w:ins>
    </w:p>
    <w:p w:rsidR="00926C32" w:rsidRDefault="00A979FA" w:rsidP="00534CDD">
      <w:pPr>
        <w:ind w:firstLine="570"/>
        <w:rPr>
          <w:ins w:id="899" w:author="S-Yansong" w:date="2016-01-06T15:44:00Z"/>
          <w:rFonts w:ascii="华文楷体" w:eastAsia="华文楷体" w:hAnsi="华文楷体"/>
          <w:sz w:val="28"/>
          <w:szCs w:val="28"/>
        </w:rPr>
      </w:pPr>
      <w:r w:rsidRPr="00A979FA">
        <w:rPr>
          <w:rFonts w:ascii="华文楷体" w:eastAsia="华文楷体" w:hAnsi="华文楷体" w:hint="eastAsia"/>
          <w:sz w:val="28"/>
          <w:szCs w:val="28"/>
        </w:rPr>
        <w:lastRenderedPageBreak/>
        <w:t>因为你按照一般</w:t>
      </w:r>
      <w:proofErr w:type="gramStart"/>
      <w:r w:rsidRPr="00A979FA">
        <w:rPr>
          <w:rFonts w:ascii="华文楷体" w:eastAsia="华文楷体" w:hAnsi="华文楷体" w:hint="eastAsia"/>
          <w:sz w:val="28"/>
          <w:szCs w:val="28"/>
        </w:rPr>
        <w:t>吧这样</w:t>
      </w:r>
      <w:proofErr w:type="gramEnd"/>
      <w:r w:rsidRPr="00A979FA">
        <w:rPr>
          <w:rFonts w:ascii="华文楷体" w:eastAsia="华文楷体" w:hAnsi="华文楷体" w:hint="eastAsia"/>
          <w:sz w:val="28"/>
          <w:szCs w:val="28"/>
        </w:rPr>
        <w:t>一种医学上的讲法，</w:t>
      </w:r>
      <w:proofErr w:type="gramStart"/>
      <w:r w:rsidRPr="00A979FA">
        <w:rPr>
          <w:rFonts w:ascii="华文楷体" w:eastAsia="华文楷体" w:hAnsi="华文楷体" w:hint="eastAsia"/>
          <w:sz w:val="28"/>
          <w:szCs w:val="28"/>
        </w:rPr>
        <w:t>啊按照</w:t>
      </w:r>
      <w:proofErr w:type="gramEnd"/>
      <w:r w:rsidRPr="00A979FA">
        <w:rPr>
          <w:rFonts w:ascii="华文楷体" w:eastAsia="华文楷体" w:hAnsi="华文楷体" w:hint="eastAsia"/>
          <w:sz w:val="28"/>
          <w:szCs w:val="28"/>
        </w:rPr>
        <w:t>医学上的讲法可能是，就是说是印度的这个医学嘛，在这个讲法当中呢他对于这个，为什么呢我们的身体这么沉重啊？啊你跳不起来，你使劲一蹦，啊几十厘米，啊就是这样的，你跳不起来。原因是什么呢？就是因为你身体当中有一种那种现分吧，有一种很沉重的元素，还有一种很沉重的元素。虽然通过锻炼呐，你</w:t>
      </w:r>
      <w:proofErr w:type="gramStart"/>
      <w:r w:rsidRPr="00A979FA">
        <w:rPr>
          <w:rFonts w:ascii="华文楷体" w:eastAsia="华文楷体" w:hAnsi="华文楷体" w:hint="eastAsia"/>
          <w:sz w:val="28"/>
          <w:szCs w:val="28"/>
        </w:rPr>
        <w:t>逐渐逐渐</w:t>
      </w:r>
      <w:proofErr w:type="gramEnd"/>
      <w:r w:rsidRPr="00A979FA">
        <w:rPr>
          <w:rFonts w:ascii="华文楷体" w:eastAsia="华文楷体" w:hAnsi="华文楷体" w:hint="eastAsia"/>
          <w:sz w:val="28"/>
          <w:szCs w:val="28"/>
        </w:rPr>
        <w:t>通过锻炼就可以把身体当中这种，导致沉重的元素</w:t>
      </w:r>
      <w:proofErr w:type="gramStart"/>
      <w:r w:rsidRPr="00A979FA">
        <w:rPr>
          <w:rFonts w:ascii="华文楷体" w:eastAsia="华文楷体" w:hAnsi="华文楷体" w:hint="eastAsia"/>
          <w:sz w:val="28"/>
          <w:szCs w:val="28"/>
        </w:rPr>
        <w:t>逐渐逐渐</w:t>
      </w:r>
      <w:proofErr w:type="gramEnd"/>
      <w:r w:rsidRPr="00A979FA">
        <w:rPr>
          <w:rFonts w:ascii="华文楷体" w:eastAsia="华文楷体" w:hAnsi="华文楷体" w:hint="eastAsia"/>
          <w:sz w:val="28"/>
          <w:szCs w:val="28"/>
        </w:rPr>
        <w:t>的消掉，你消一分沉重的元素你就能够提高一分的成绩。</w:t>
      </w:r>
    </w:p>
    <w:p w:rsidR="00926C32" w:rsidRDefault="00A979FA" w:rsidP="00534CDD">
      <w:pPr>
        <w:ind w:firstLine="570"/>
        <w:rPr>
          <w:ins w:id="900" w:author="S-Yansong" w:date="2016-01-06T15:45:00Z"/>
          <w:rFonts w:ascii="华文楷体" w:eastAsia="华文楷体" w:hAnsi="华文楷体"/>
          <w:sz w:val="28"/>
          <w:szCs w:val="28"/>
        </w:rPr>
      </w:pPr>
      <w:r w:rsidRPr="00A979FA">
        <w:rPr>
          <w:rFonts w:ascii="华文楷体" w:eastAsia="华文楷体" w:hAnsi="华文楷体" w:hint="eastAsia"/>
          <w:sz w:val="28"/>
          <w:szCs w:val="28"/>
        </w:rPr>
        <w:t>但是呢你相续当中，你</w:t>
      </w:r>
      <w:del w:id="901" w:author="S-Yansong" w:date="2016-01-07T15:44:00Z">
        <w:r w:rsidRPr="00A979FA" w:rsidDel="00AC6C69">
          <w:rPr>
            <w:rFonts w:ascii="华文楷体" w:eastAsia="华文楷体" w:hAnsi="华文楷体" w:hint="eastAsia"/>
            <w:sz w:val="28"/>
            <w:szCs w:val="28"/>
          </w:rPr>
          <w:delText>内</w:delText>
        </w:r>
      </w:del>
      <w:r w:rsidRPr="00A979FA">
        <w:rPr>
          <w:rFonts w:ascii="华文楷体" w:eastAsia="华文楷体" w:hAnsi="华文楷体" w:hint="eastAsia"/>
          <w:sz w:val="28"/>
          <w:szCs w:val="28"/>
        </w:rPr>
        <w:t>身体当中这种沉重的元素他是有限的，当你把身体当中的这个沉重的元素消尽之后，你的成绩就达到顶点了，你再提高就提高不了了，</w:t>
      </w:r>
      <w:proofErr w:type="gramStart"/>
      <w:r w:rsidRPr="00A979FA">
        <w:rPr>
          <w:rFonts w:ascii="华文楷体" w:eastAsia="华文楷体" w:hAnsi="华文楷体" w:hint="eastAsia"/>
          <w:sz w:val="28"/>
          <w:szCs w:val="28"/>
        </w:rPr>
        <w:t>啊提高</w:t>
      </w:r>
      <w:proofErr w:type="gramEnd"/>
      <w:r w:rsidRPr="00A979FA">
        <w:rPr>
          <w:rFonts w:ascii="华文楷体" w:eastAsia="华文楷体" w:hAnsi="华文楷体" w:hint="eastAsia"/>
          <w:sz w:val="28"/>
          <w:szCs w:val="28"/>
        </w:rPr>
        <w:t>不了了。所以说这个方面</w:t>
      </w:r>
      <w:proofErr w:type="gramStart"/>
      <w:r w:rsidRPr="00A979FA">
        <w:rPr>
          <w:rFonts w:ascii="华文楷体" w:eastAsia="华文楷体" w:hAnsi="华文楷体" w:hint="eastAsia"/>
          <w:sz w:val="28"/>
          <w:szCs w:val="28"/>
        </w:rPr>
        <w:t>就是观待了</w:t>
      </w:r>
      <w:proofErr w:type="gramEnd"/>
      <w:r w:rsidRPr="00A979FA">
        <w:rPr>
          <w:rFonts w:ascii="华文楷体" w:eastAsia="华文楷体" w:hAnsi="华文楷体" w:hint="eastAsia"/>
          <w:sz w:val="28"/>
          <w:szCs w:val="28"/>
        </w:rPr>
        <w:t>这样一个问题来的，你的身体是有限度的，身体的力量是有限度的</w:t>
      </w:r>
      <w:del w:id="902" w:author="S-Yansong" w:date="2016-01-07T15:45:00Z">
        <w:r w:rsidRPr="00A979FA" w:rsidDel="00AC6C69">
          <w:rPr>
            <w:rFonts w:ascii="华文楷体" w:eastAsia="华文楷体" w:hAnsi="华文楷体" w:hint="eastAsia"/>
            <w:sz w:val="28"/>
            <w:szCs w:val="28"/>
          </w:rPr>
          <w:delText>，</w:delText>
        </w:r>
      </w:del>
      <w:ins w:id="903" w:author="S-Yansong" w:date="2016-01-07T15:45:00Z">
        <w:r w:rsidR="00AC6C69">
          <w:rPr>
            <w:rFonts w:ascii="华文楷体" w:eastAsia="华文楷体" w:hAnsi="华文楷体" w:hint="eastAsia"/>
            <w:sz w:val="28"/>
            <w:szCs w:val="28"/>
          </w:rPr>
          <w:t>。</w:t>
        </w:r>
      </w:ins>
      <w:r w:rsidRPr="00A979FA">
        <w:rPr>
          <w:rFonts w:ascii="华文楷体" w:eastAsia="华文楷体" w:hAnsi="华文楷体" w:hint="eastAsia"/>
          <w:sz w:val="28"/>
          <w:szCs w:val="28"/>
        </w:rPr>
        <w:t>所以说你</w:t>
      </w:r>
      <w:proofErr w:type="gramStart"/>
      <w:r w:rsidRPr="00A979FA">
        <w:rPr>
          <w:rFonts w:ascii="华文楷体" w:eastAsia="华文楷体" w:hAnsi="华文楷体" w:hint="eastAsia"/>
          <w:sz w:val="28"/>
          <w:szCs w:val="28"/>
        </w:rPr>
        <w:t>怎么样串习跳跃</w:t>
      </w:r>
      <w:proofErr w:type="gramEnd"/>
      <w:r w:rsidRPr="00A979FA">
        <w:rPr>
          <w:rFonts w:ascii="华文楷体" w:eastAsia="华文楷体" w:hAnsi="华文楷体" w:hint="eastAsia"/>
          <w:sz w:val="28"/>
          <w:szCs w:val="28"/>
        </w:rPr>
        <w:t>，也没办法连续不断的增长，最后跳到月球上去，</w:t>
      </w:r>
      <w:proofErr w:type="gramStart"/>
      <w:r w:rsidRPr="00A979FA">
        <w:rPr>
          <w:rFonts w:ascii="华文楷体" w:eastAsia="华文楷体" w:hAnsi="华文楷体" w:hint="eastAsia"/>
          <w:sz w:val="28"/>
          <w:szCs w:val="28"/>
        </w:rPr>
        <w:t>哦或者</w:t>
      </w:r>
      <w:proofErr w:type="gramEnd"/>
      <w:r w:rsidRPr="00A979FA">
        <w:rPr>
          <w:rFonts w:ascii="华文楷体" w:eastAsia="华文楷体" w:hAnsi="华文楷体" w:hint="eastAsia"/>
          <w:sz w:val="28"/>
          <w:szCs w:val="28"/>
        </w:rPr>
        <w:t>跳到虚空的边际上去，这个不可能的。</w:t>
      </w:r>
    </w:p>
    <w:p w:rsidR="005D4FA3" w:rsidDel="00926C32" w:rsidRDefault="00A979FA" w:rsidP="00926C32">
      <w:pPr>
        <w:ind w:firstLine="570"/>
        <w:rPr>
          <w:del w:id="904" w:author="S-Yansong" w:date="2016-01-06T15:46:00Z"/>
          <w:rFonts w:ascii="华文楷体" w:eastAsia="华文楷体" w:hAnsi="华文楷体"/>
          <w:sz w:val="28"/>
          <w:szCs w:val="28"/>
        </w:rPr>
      </w:pPr>
      <w:r w:rsidRPr="00A979FA">
        <w:rPr>
          <w:rFonts w:ascii="华文楷体" w:eastAsia="华文楷体" w:hAnsi="华文楷体" w:hint="eastAsia"/>
          <w:sz w:val="28"/>
          <w:szCs w:val="28"/>
        </w:rPr>
        <w:t>而就说你要通过这个比喻说明的意义是什么呢？你要说明的对照的这个问题是心，心和身体完全不一样，</w:t>
      </w:r>
      <w:del w:id="905" w:author="S-Yansong" w:date="2016-01-06T15:46:00Z">
        <w:r w:rsidRPr="00A979FA" w:rsidDel="00926C32">
          <w:rPr>
            <w:rFonts w:ascii="华文楷体" w:eastAsia="华文楷体" w:hAnsi="华文楷体" w:hint="eastAsia"/>
            <w:sz w:val="28"/>
            <w:szCs w:val="28"/>
          </w:rPr>
          <w:delText>啊</w:delText>
        </w:r>
      </w:del>
      <w:r w:rsidRPr="00A979FA">
        <w:rPr>
          <w:rFonts w:ascii="华文楷体" w:eastAsia="华文楷体" w:hAnsi="华文楷体" w:hint="eastAsia"/>
          <w:sz w:val="28"/>
          <w:szCs w:val="28"/>
        </w:rPr>
        <w:t>心和身体是完全不一样的，心呢他有一种无比的潜能</w:t>
      </w:r>
      <w:del w:id="906" w:author="S-Yansong" w:date="2016-01-06T15:46:00Z">
        <w:r w:rsidRPr="00A979FA" w:rsidDel="00926C32">
          <w:rPr>
            <w:rFonts w:ascii="华文楷体" w:eastAsia="华文楷体" w:hAnsi="华文楷体" w:hint="eastAsia"/>
            <w:sz w:val="28"/>
            <w:szCs w:val="28"/>
          </w:rPr>
          <w:delText>呐</w:delText>
        </w:r>
      </w:del>
      <w:r w:rsidRPr="00A979FA">
        <w:rPr>
          <w:rFonts w:ascii="华文楷体" w:eastAsia="华文楷体" w:hAnsi="华文楷体" w:hint="eastAsia"/>
          <w:sz w:val="28"/>
          <w:szCs w:val="28"/>
        </w:rPr>
        <w:t>，他有</w:t>
      </w:r>
      <w:proofErr w:type="gramStart"/>
      <w:r w:rsidRPr="00A979FA">
        <w:rPr>
          <w:rFonts w:ascii="华文楷体" w:eastAsia="华文楷体" w:hAnsi="华文楷体" w:hint="eastAsia"/>
          <w:sz w:val="28"/>
          <w:szCs w:val="28"/>
        </w:rPr>
        <w:t>连续不断串习慈心</w:t>
      </w:r>
      <w:proofErr w:type="gramEnd"/>
      <w:r w:rsidRPr="00A979FA">
        <w:rPr>
          <w:rFonts w:ascii="华文楷体" w:eastAsia="华文楷体" w:hAnsi="华文楷体" w:hint="eastAsia"/>
          <w:sz w:val="28"/>
          <w:szCs w:val="28"/>
        </w:rPr>
        <w:t>等，啊本体的增上的可能性是有的，因为他所依稳固嘛，就好像种子它可以产生种子一样。所以</w:t>
      </w:r>
      <w:del w:id="907" w:author="S-Yansong" w:date="2016-01-06T15:46:00Z">
        <w:r w:rsidRPr="00A979FA" w:rsidDel="00926C32">
          <w:rPr>
            <w:rFonts w:ascii="华文楷体" w:eastAsia="华文楷体" w:hAnsi="华文楷体" w:hint="eastAsia"/>
            <w:sz w:val="28"/>
            <w:szCs w:val="28"/>
          </w:rPr>
          <w:delText>他</w:delText>
        </w:r>
      </w:del>
      <w:ins w:id="908" w:author="S-Yansong" w:date="2016-01-06T15:46:00Z">
        <w:r w:rsidR="00926C32">
          <w:rPr>
            <w:rFonts w:ascii="华文楷体" w:eastAsia="华文楷体" w:hAnsi="华文楷体" w:hint="eastAsia"/>
            <w:sz w:val="28"/>
            <w:szCs w:val="28"/>
          </w:rPr>
          <w:t>它</w:t>
        </w:r>
      </w:ins>
      <w:r w:rsidRPr="00A979FA">
        <w:rPr>
          <w:rFonts w:ascii="华文楷体" w:eastAsia="华文楷体" w:hAnsi="华文楷体" w:hint="eastAsia"/>
          <w:sz w:val="28"/>
          <w:szCs w:val="28"/>
        </w:rPr>
        <w:t>自心的自性无有限量，而身体的这个自性是有限量的。所以他第一个比喻不成立</w:t>
      </w:r>
      <w:del w:id="909" w:author="S-Yansong" w:date="2016-01-07T15:46:00Z">
        <w:r w:rsidRPr="00A979FA" w:rsidDel="00AC6C69">
          <w:rPr>
            <w:rFonts w:ascii="华文楷体" w:eastAsia="华文楷体" w:hAnsi="华文楷体" w:hint="eastAsia"/>
            <w:sz w:val="28"/>
            <w:szCs w:val="28"/>
          </w:rPr>
          <w:delText>。</w:delText>
        </w:r>
      </w:del>
      <w:ins w:id="910" w:author="S-Yansong" w:date="2016-01-07T15:46:00Z">
        <w:r w:rsidR="00AC6C69">
          <w:rPr>
            <w:rFonts w:ascii="华文楷体" w:eastAsia="华文楷体" w:hAnsi="华文楷体" w:hint="eastAsia"/>
            <w:sz w:val="28"/>
            <w:szCs w:val="28"/>
          </w:rPr>
          <w:t>，</w:t>
        </w:r>
      </w:ins>
      <w:del w:id="911" w:author="S-Yansong" w:date="2016-01-06T15:46:00Z">
        <w:r w:rsidRPr="00A979FA" w:rsidDel="00926C32">
          <w:rPr>
            <w:rFonts w:ascii="华文楷体" w:eastAsia="华文楷体" w:hAnsi="华文楷体" w:hint="eastAsia"/>
            <w:sz w:val="28"/>
            <w:szCs w:val="28"/>
          </w:rPr>
          <w:delText>啊</w:delText>
        </w:r>
      </w:del>
      <w:r w:rsidRPr="00A979FA">
        <w:rPr>
          <w:rFonts w:ascii="华文楷体" w:eastAsia="华文楷体" w:hAnsi="华文楷体" w:hint="eastAsia"/>
          <w:sz w:val="28"/>
          <w:szCs w:val="28"/>
        </w:rPr>
        <w:t>第一个比喻是不成立的。</w:t>
      </w:r>
      <w:del w:id="912" w:author="S-Yansong" w:date="2016-01-06T15:46:00Z">
        <w:r w:rsidRPr="00A979FA" w:rsidDel="00926C32">
          <w:rPr>
            <w:rFonts w:ascii="华文楷体" w:eastAsia="华文楷体" w:hAnsi="华文楷体" w:hint="eastAsia"/>
            <w:sz w:val="28"/>
            <w:szCs w:val="28"/>
          </w:rPr>
          <w:delText>【40:03】</w:delText>
        </w:r>
      </w:del>
    </w:p>
    <w:p w:rsidR="00697E84" w:rsidRPr="00697E84" w:rsidDel="00926C32" w:rsidRDefault="00697E84">
      <w:pPr>
        <w:ind w:firstLine="570"/>
        <w:rPr>
          <w:del w:id="913" w:author="S-Yansong" w:date="2016-01-06T15:46:00Z"/>
          <w:rFonts w:ascii="华文楷体" w:eastAsia="华文楷体" w:hAnsi="华文楷体"/>
          <w:sz w:val="28"/>
          <w:szCs w:val="28"/>
        </w:rPr>
      </w:pPr>
      <w:del w:id="914" w:author="S-Yansong" w:date="2016-01-06T15:46:00Z">
        <w:r w:rsidRPr="00697E84" w:rsidDel="00926C32">
          <w:rPr>
            <w:rFonts w:ascii="华文楷体" w:eastAsia="华文楷体" w:hAnsi="华文楷体" w:hint="eastAsia"/>
            <w:sz w:val="28"/>
            <w:szCs w:val="28"/>
          </w:rPr>
          <w:delText>《中观庄严论释》第82课40—50分钟，花开见佛</w:delText>
        </w:r>
      </w:del>
    </w:p>
    <w:p w:rsidR="00697E84" w:rsidRPr="00697E84" w:rsidDel="00926C32" w:rsidRDefault="00697E84">
      <w:pPr>
        <w:ind w:firstLine="570"/>
        <w:rPr>
          <w:del w:id="915" w:author="S-Yansong" w:date="2016-01-06T15:46:00Z"/>
          <w:rFonts w:ascii="华文楷体" w:eastAsia="华文楷体" w:hAnsi="华文楷体"/>
          <w:sz w:val="28"/>
          <w:szCs w:val="28"/>
        </w:rPr>
      </w:pPr>
      <w:del w:id="916" w:author="S-Yansong" w:date="2016-01-06T15:46:00Z">
        <w:r w:rsidRPr="00697E84" w:rsidDel="00926C32">
          <w:rPr>
            <w:rFonts w:ascii="华文楷体" w:eastAsia="华文楷体" w:hAnsi="华文楷体" w:hint="eastAsia"/>
            <w:sz w:val="28"/>
            <w:szCs w:val="28"/>
          </w:rPr>
          <w:delText>开始时间：39分52秒</w:delText>
        </w:r>
      </w:del>
    </w:p>
    <w:p w:rsidR="00697E84" w:rsidRPr="00697E84" w:rsidRDefault="00697E84">
      <w:pPr>
        <w:ind w:firstLine="570"/>
        <w:rPr>
          <w:rFonts w:ascii="华文楷体" w:eastAsia="华文楷体" w:hAnsi="华文楷体"/>
          <w:sz w:val="28"/>
          <w:szCs w:val="28"/>
        </w:rPr>
      </w:pPr>
      <w:del w:id="917" w:author="S-Yansong" w:date="2016-01-06T15:46:00Z">
        <w:r w:rsidRPr="00697E84" w:rsidDel="00926C32">
          <w:rPr>
            <w:rFonts w:ascii="华文楷体" w:eastAsia="华文楷体" w:hAnsi="华文楷体" w:hint="eastAsia"/>
            <w:sz w:val="28"/>
            <w:szCs w:val="28"/>
          </w:rPr>
          <w:lastRenderedPageBreak/>
          <w:delText>心和身体是完全不一样的，心它有一种无比的潜能，它有连续不断串习慈心等本体增上的可能性是有的，因为它所依稳固嘛，就好像种子它可以产生种子一样，所以它自心的自性无有限量，而身体的自性是有限量的。所以第一个比喻不成立，第一个比喻是不成立的。</w:delText>
        </w:r>
      </w:del>
    </w:p>
    <w:p w:rsidR="00697E84" w:rsidRPr="00DC11B4" w:rsidRDefault="00697E84" w:rsidP="00697E84">
      <w:pPr>
        <w:ind w:firstLine="570"/>
        <w:rPr>
          <w:rFonts w:asciiTheme="minorEastAsia" w:hAnsiTheme="minorEastAsia"/>
          <w:sz w:val="28"/>
          <w:szCs w:val="28"/>
          <w:rPrChange w:id="918" w:author="S-Yansong" w:date="2016-01-06T15:41:00Z">
            <w:rPr>
              <w:rFonts w:ascii="华文楷体" w:eastAsia="华文楷体" w:hAnsi="华文楷体"/>
              <w:sz w:val="28"/>
              <w:szCs w:val="28"/>
            </w:rPr>
          </w:rPrChange>
        </w:rPr>
      </w:pPr>
      <w:r w:rsidRPr="00DC11B4">
        <w:rPr>
          <w:rFonts w:asciiTheme="minorEastAsia" w:hAnsiTheme="minorEastAsia" w:hint="eastAsia"/>
          <w:sz w:val="28"/>
          <w:szCs w:val="28"/>
          <w:rPrChange w:id="919" w:author="S-Yansong" w:date="2016-01-06T15:41:00Z">
            <w:rPr>
              <w:rFonts w:ascii="华文楷体" w:eastAsia="华文楷体" w:hAnsi="华文楷体" w:hint="eastAsia"/>
              <w:sz w:val="28"/>
              <w:szCs w:val="28"/>
            </w:rPr>
          </w:rPrChange>
        </w:rPr>
        <w:t>【其二，水沸腾的时候，前面干涸之后，前后之间所依不稳固；可是作为心，前面的能力到后面会更为增进，而变成后面的本性，如同薪变成火的自性一样。】</w:t>
      </w:r>
    </w:p>
    <w:p w:rsidR="006C258F" w:rsidRDefault="00697E84" w:rsidP="00697E84">
      <w:pPr>
        <w:ind w:firstLine="570"/>
        <w:rPr>
          <w:ins w:id="920" w:author="S-Yansong" w:date="2016-01-06T15:47:00Z"/>
          <w:rFonts w:ascii="华文楷体" w:eastAsia="华文楷体" w:hAnsi="华文楷体"/>
          <w:sz w:val="28"/>
          <w:szCs w:val="28"/>
        </w:rPr>
      </w:pPr>
      <w:r w:rsidRPr="00697E84">
        <w:rPr>
          <w:rFonts w:ascii="华文楷体" w:eastAsia="华文楷体" w:hAnsi="华文楷体" w:hint="eastAsia"/>
          <w:sz w:val="28"/>
          <w:szCs w:val="28"/>
        </w:rPr>
        <w:t>第二个问题就说当水沸腾的时候前面干涸了，前后之间它的所依是不稳固的，没有一个稳固的所依</w:t>
      </w:r>
      <w:del w:id="921" w:author="S-Yansong" w:date="2016-01-07T15:46:00Z">
        <w:r w:rsidRPr="00697E84" w:rsidDel="00AC6C69">
          <w:rPr>
            <w:rFonts w:ascii="华文楷体" w:eastAsia="华文楷体" w:hAnsi="华文楷体" w:hint="eastAsia"/>
            <w:sz w:val="28"/>
            <w:szCs w:val="28"/>
          </w:rPr>
          <w:delText>，</w:delText>
        </w:r>
      </w:del>
      <w:ins w:id="922" w:author="S-Yansong" w:date="2016-01-07T15:46:00Z">
        <w:r w:rsidR="00AC6C69">
          <w:rPr>
            <w:rFonts w:ascii="华文楷体" w:eastAsia="华文楷体" w:hAnsi="华文楷体" w:hint="eastAsia"/>
            <w:sz w:val="28"/>
            <w:szCs w:val="28"/>
          </w:rPr>
          <w:t>。</w:t>
        </w:r>
      </w:ins>
      <w:r w:rsidRPr="00697E84">
        <w:rPr>
          <w:rFonts w:ascii="华文楷体" w:eastAsia="华文楷体" w:hAnsi="华文楷体" w:hint="eastAsia"/>
          <w:sz w:val="28"/>
          <w:szCs w:val="28"/>
        </w:rPr>
        <w:t>所以说当它前面就是说到达一定程度的时候它就消亡了就没有了，没办法前</w:t>
      </w:r>
      <w:proofErr w:type="gramStart"/>
      <w:r w:rsidRPr="00697E84">
        <w:rPr>
          <w:rFonts w:ascii="华文楷体" w:eastAsia="华文楷体" w:hAnsi="华文楷体" w:hint="eastAsia"/>
          <w:sz w:val="28"/>
          <w:szCs w:val="28"/>
        </w:rPr>
        <w:t>前</w:t>
      </w:r>
      <w:proofErr w:type="gramEnd"/>
      <w:r w:rsidRPr="00697E84">
        <w:rPr>
          <w:rFonts w:ascii="华文楷体" w:eastAsia="华文楷体" w:hAnsi="华文楷体" w:hint="eastAsia"/>
          <w:sz w:val="28"/>
          <w:szCs w:val="28"/>
        </w:rPr>
        <w:t>延续到后</w:t>
      </w:r>
      <w:proofErr w:type="gramStart"/>
      <w:r w:rsidRPr="00697E84">
        <w:rPr>
          <w:rFonts w:ascii="华文楷体" w:eastAsia="华文楷体" w:hAnsi="华文楷体" w:hint="eastAsia"/>
          <w:sz w:val="28"/>
          <w:szCs w:val="28"/>
        </w:rPr>
        <w:t>后</w:t>
      </w:r>
      <w:proofErr w:type="gramEnd"/>
      <w:r w:rsidRPr="00697E84">
        <w:rPr>
          <w:rFonts w:ascii="华文楷体" w:eastAsia="华文楷体" w:hAnsi="华文楷体" w:hint="eastAsia"/>
          <w:sz w:val="28"/>
          <w:szCs w:val="28"/>
        </w:rPr>
        <w:t>，后</w:t>
      </w:r>
      <w:proofErr w:type="gramStart"/>
      <w:r w:rsidRPr="00697E84">
        <w:rPr>
          <w:rFonts w:ascii="华文楷体" w:eastAsia="华文楷体" w:hAnsi="华文楷体" w:hint="eastAsia"/>
          <w:sz w:val="28"/>
          <w:szCs w:val="28"/>
        </w:rPr>
        <w:t>后</w:t>
      </w:r>
      <w:proofErr w:type="gramEnd"/>
      <w:r w:rsidRPr="00697E84">
        <w:rPr>
          <w:rFonts w:ascii="华文楷体" w:eastAsia="华文楷体" w:hAnsi="华文楷体" w:hint="eastAsia"/>
          <w:sz w:val="28"/>
          <w:szCs w:val="28"/>
        </w:rPr>
        <w:t>再增长这样一种所依，它的所依不稳固。可是作为心呢，前面的能力到后面会更加增进，变成后面的本体的</w:t>
      </w:r>
      <w:del w:id="923" w:author="S-Yansong" w:date="2016-01-07T15:46:00Z">
        <w:r w:rsidRPr="00697E84" w:rsidDel="00382825">
          <w:rPr>
            <w:rFonts w:ascii="华文楷体" w:eastAsia="华文楷体" w:hAnsi="华文楷体" w:hint="eastAsia"/>
            <w:sz w:val="28"/>
            <w:szCs w:val="28"/>
          </w:rPr>
          <w:delText>，</w:delText>
        </w:r>
      </w:del>
      <w:ins w:id="924" w:author="S-Yansong" w:date="2016-01-07T15:46:00Z">
        <w:r w:rsidR="00382825">
          <w:rPr>
            <w:rFonts w:ascii="华文楷体" w:eastAsia="华文楷体" w:hAnsi="华文楷体" w:hint="eastAsia"/>
            <w:sz w:val="28"/>
            <w:szCs w:val="28"/>
          </w:rPr>
          <w:t>。</w:t>
        </w:r>
      </w:ins>
      <w:r w:rsidRPr="00697E84">
        <w:rPr>
          <w:rFonts w:ascii="华文楷体" w:eastAsia="华文楷体" w:hAnsi="华文楷体" w:hint="eastAsia"/>
          <w:sz w:val="28"/>
          <w:szCs w:val="28"/>
        </w:rPr>
        <w:t>就</w:t>
      </w:r>
      <w:proofErr w:type="gramStart"/>
      <w:r w:rsidRPr="00697E84">
        <w:rPr>
          <w:rFonts w:ascii="华文楷体" w:eastAsia="华文楷体" w:hAnsi="华文楷体" w:hint="eastAsia"/>
          <w:sz w:val="28"/>
          <w:szCs w:val="28"/>
        </w:rPr>
        <w:t>好像薪它这样</w:t>
      </w:r>
      <w:proofErr w:type="gramEnd"/>
      <w:r w:rsidRPr="00697E84">
        <w:rPr>
          <w:rFonts w:ascii="华文楷体" w:eastAsia="华文楷体" w:hAnsi="华文楷体" w:hint="eastAsia"/>
          <w:sz w:val="28"/>
          <w:szCs w:val="28"/>
        </w:rPr>
        <w:t>一种温度越来越高的时候变成火的自性一样，它有这样一种变化的可能性。所以说</w:t>
      </w:r>
      <w:proofErr w:type="gramStart"/>
      <w:r w:rsidRPr="00697E84">
        <w:rPr>
          <w:rFonts w:ascii="华文楷体" w:eastAsia="华文楷体" w:hAnsi="华文楷体" w:hint="eastAsia"/>
          <w:sz w:val="28"/>
          <w:szCs w:val="28"/>
        </w:rPr>
        <w:t>心串习之后</w:t>
      </w:r>
      <w:proofErr w:type="gramEnd"/>
      <w:r w:rsidRPr="00697E84">
        <w:rPr>
          <w:rFonts w:ascii="华文楷体" w:eastAsia="华文楷体" w:hAnsi="华文楷体" w:hint="eastAsia"/>
          <w:sz w:val="28"/>
          <w:szCs w:val="28"/>
        </w:rPr>
        <w:t>前面的力量到后面它不但不会消失，而且越到后面它力量越强，还会转变成后面的自性。</w:t>
      </w:r>
    </w:p>
    <w:p w:rsidR="006C258F" w:rsidRDefault="00697E84" w:rsidP="00697E84">
      <w:pPr>
        <w:ind w:firstLine="570"/>
        <w:rPr>
          <w:ins w:id="925" w:author="S-Yansong" w:date="2016-01-06T15:47:00Z"/>
          <w:rFonts w:ascii="华文楷体" w:eastAsia="华文楷体" w:hAnsi="华文楷体"/>
          <w:sz w:val="28"/>
          <w:szCs w:val="28"/>
        </w:rPr>
      </w:pPr>
      <w:r w:rsidRPr="00697E84">
        <w:rPr>
          <w:rFonts w:ascii="华文楷体" w:eastAsia="华文楷体" w:hAnsi="华文楷体" w:hint="eastAsia"/>
          <w:sz w:val="28"/>
          <w:szCs w:val="28"/>
        </w:rPr>
        <w:t>所以当凡夫人</w:t>
      </w:r>
      <w:proofErr w:type="gramStart"/>
      <w:r w:rsidRPr="00697E84">
        <w:rPr>
          <w:rFonts w:ascii="华文楷体" w:eastAsia="华文楷体" w:hAnsi="华文楷体" w:hint="eastAsia"/>
          <w:sz w:val="28"/>
          <w:szCs w:val="28"/>
        </w:rPr>
        <w:t>他串习这样</w:t>
      </w:r>
      <w:proofErr w:type="gramEnd"/>
      <w:r w:rsidRPr="00697E84">
        <w:rPr>
          <w:rFonts w:ascii="华文楷体" w:eastAsia="华文楷体" w:hAnsi="华文楷体" w:hint="eastAsia"/>
          <w:sz w:val="28"/>
          <w:szCs w:val="28"/>
        </w:rPr>
        <w:t>一种空性和</w:t>
      </w:r>
      <w:proofErr w:type="gramStart"/>
      <w:r w:rsidRPr="00697E84">
        <w:rPr>
          <w:rFonts w:ascii="华文楷体" w:eastAsia="华文楷体" w:hAnsi="华文楷体" w:hint="eastAsia"/>
          <w:sz w:val="28"/>
          <w:szCs w:val="28"/>
        </w:rPr>
        <w:t>串习悲心</w:t>
      </w:r>
      <w:proofErr w:type="gramEnd"/>
      <w:r w:rsidRPr="00697E84">
        <w:rPr>
          <w:rFonts w:ascii="华文楷体" w:eastAsia="华文楷体" w:hAnsi="华文楷体" w:hint="eastAsia"/>
          <w:sz w:val="28"/>
          <w:szCs w:val="28"/>
        </w:rPr>
        <w:t>之后呢，它这个</w:t>
      </w:r>
      <w:proofErr w:type="gramStart"/>
      <w:r w:rsidRPr="00697E84">
        <w:rPr>
          <w:rFonts w:ascii="华文楷体" w:eastAsia="华文楷体" w:hAnsi="华文楷体" w:hint="eastAsia"/>
          <w:sz w:val="28"/>
          <w:szCs w:val="28"/>
        </w:rPr>
        <w:t>凡夫心</w:t>
      </w:r>
      <w:proofErr w:type="gramEnd"/>
      <w:r w:rsidRPr="00697E84">
        <w:rPr>
          <w:rFonts w:ascii="华文楷体" w:eastAsia="华文楷体" w:hAnsi="华文楷体" w:hint="eastAsia"/>
          <w:sz w:val="28"/>
          <w:szCs w:val="28"/>
        </w:rPr>
        <w:t>后面就会变成佛智，就会</w:t>
      </w:r>
      <w:proofErr w:type="gramStart"/>
      <w:r w:rsidRPr="00697E84">
        <w:rPr>
          <w:rFonts w:ascii="华文楷体" w:eastAsia="华文楷体" w:hAnsi="华文楷体" w:hint="eastAsia"/>
          <w:sz w:val="28"/>
          <w:szCs w:val="28"/>
        </w:rPr>
        <w:t>变成佛智的</w:t>
      </w:r>
      <w:proofErr w:type="gramEnd"/>
      <w:r w:rsidRPr="00697E84">
        <w:rPr>
          <w:rFonts w:ascii="华文楷体" w:eastAsia="华文楷体" w:hAnsi="华文楷体" w:hint="eastAsia"/>
          <w:sz w:val="28"/>
          <w:szCs w:val="28"/>
        </w:rPr>
        <w:t>可能性。但这个就是就一般的情况讲的，如果按照了义的观点来讲，心的</w:t>
      </w:r>
      <w:proofErr w:type="gramStart"/>
      <w:r w:rsidRPr="00697E84">
        <w:rPr>
          <w:rFonts w:ascii="华文楷体" w:eastAsia="华文楷体" w:hAnsi="华文楷体" w:hint="eastAsia"/>
          <w:sz w:val="28"/>
          <w:szCs w:val="28"/>
        </w:rPr>
        <w:t>自性它本来</w:t>
      </w:r>
      <w:proofErr w:type="gramEnd"/>
      <w:r w:rsidRPr="00697E84">
        <w:rPr>
          <w:rFonts w:ascii="华文楷体" w:eastAsia="华文楷体" w:hAnsi="华文楷体" w:hint="eastAsia"/>
          <w:sz w:val="28"/>
          <w:szCs w:val="28"/>
        </w:rPr>
        <w:t>就是这样一种光明的自性，本来就是这样一种智慧的本体，都是空性的本体，所以说你</w:t>
      </w:r>
      <w:proofErr w:type="gramStart"/>
      <w:r w:rsidRPr="00697E84">
        <w:rPr>
          <w:rFonts w:ascii="华文楷体" w:eastAsia="华文楷体" w:hAnsi="华文楷体" w:hint="eastAsia"/>
          <w:sz w:val="28"/>
          <w:szCs w:val="28"/>
        </w:rPr>
        <w:t>串习这样</w:t>
      </w:r>
      <w:proofErr w:type="gramEnd"/>
      <w:r w:rsidRPr="00697E84">
        <w:rPr>
          <w:rFonts w:ascii="华文楷体" w:eastAsia="华文楷体" w:hAnsi="华文楷体" w:hint="eastAsia"/>
          <w:sz w:val="28"/>
          <w:szCs w:val="28"/>
        </w:rPr>
        <w:t>一种心性只不过就是把它上面</w:t>
      </w:r>
      <w:proofErr w:type="gramStart"/>
      <w:r w:rsidRPr="00697E84">
        <w:rPr>
          <w:rFonts w:ascii="华文楷体" w:eastAsia="华文楷体" w:hAnsi="华文楷体" w:hint="eastAsia"/>
          <w:sz w:val="28"/>
          <w:szCs w:val="28"/>
        </w:rPr>
        <w:t>这些客尘去掉</w:t>
      </w:r>
      <w:proofErr w:type="gramEnd"/>
      <w:r w:rsidRPr="00697E84">
        <w:rPr>
          <w:rFonts w:ascii="华文楷体" w:eastAsia="华文楷体" w:hAnsi="华文楷体" w:hint="eastAsia"/>
          <w:sz w:val="28"/>
          <w:szCs w:val="28"/>
        </w:rPr>
        <w:t>之后呢，它本来圆满具备的这个空性和光明它会显露出来。这个方面是在讲不共乘当中提到的。</w:t>
      </w:r>
    </w:p>
    <w:p w:rsidR="006C258F" w:rsidRDefault="00697E84" w:rsidP="00697E84">
      <w:pPr>
        <w:ind w:firstLine="570"/>
        <w:rPr>
          <w:ins w:id="926" w:author="S-Yansong" w:date="2016-01-06T15:48:00Z"/>
          <w:rFonts w:ascii="华文楷体" w:eastAsia="华文楷体" w:hAnsi="华文楷体"/>
          <w:sz w:val="28"/>
          <w:szCs w:val="28"/>
        </w:rPr>
      </w:pPr>
      <w:r w:rsidRPr="00697E84">
        <w:rPr>
          <w:rFonts w:ascii="华文楷体" w:eastAsia="华文楷体" w:hAnsi="华文楷体" w:hint="eastAsia"/>
          <w:sz w:val="28"/>
          <w:szCs w:val="28"/>
        </w:rPr>
        <w:lastRenderedPageBreak/>
        <w:t>当然就说按照一般的共同乘来讲，倒不一定提到这么深的教义，这么深的这样一种窍诀，不一定提的到的。但不管怎么讲的话，它的这个方面主要使用一种共同因</w:t>
      </w:r>
      <w:del w:id="927" w:author="S-Yansong" w:date="2016-01-07T15:48:00Z">
        <w:r w:rsidRPr="00697E84" w:rsidDel="006A0140">
          <w:rPr>
            <w:rFonts w:ascii="华文楷体" w:eastAsia="华文楷体" w:hAnsi="华文楷体" w:hint="eastAsia"/>
            <w:sz w:val="28"/>
            <w:szCs w:val="28"/>
          </w:rPr>
          <w:delText>，</w:delText>
        </w:r>
      </w:del>
      <w:ins w:id="928" w:author="S-Yansong" w:date="2016-01-07T15:48:00Z">
        <w:r w:rsidR="006A0140">
          <w:rPr>
            <w:rFonts w:ascii="华文楷体" w:eastAsia="华文楷体" w:hAnsi="华文楷体" w:hint="eastAsia"/>
            <w:sz w:val="28"/>
            <w:szCs w:val="28"/>
          </w:rPr>
          <w:t>。</w:t>
        </w:r>
      </w:ins>
      <w:r w:rsidRPr="00697E84">
        <w:rPr>
          <w:rFonts w:ascii="华文楷体" w:eastAsia="华文楷体" w:hAnsi="华文楷体" w:hint="eastAsia"/>
          <w:sz w:val="28"/>
          <w:szCs w:val="28"/>
        </w:rPr>
        <w:t>就说它心的所依是稳固的，</w:t>
      </w:r>
      <w:proofErr w:type="gramStart"/>
      <w:r w:rsidRPr="00697E84">
        <w:rPr>
          <w:rFonts w:ascii="华文楷体" w:eastAsia="华文楷体" w:hAnsi="华文楷体" w:hint="eastAsia"/>
          <w:sz w:val="28"/>
          <w:szCs w:val="28"/>
        </w:rPr>
        <w:t>串习到</w:t>
      </w:r>
      <w:proofErr w:type="gramEnd"/>
      <w:r w:rsidRPr="00697E84">
        <w:rPr>
          <w:rFonts w:ascii="华文楷体" w:eastAsia="华文楷体" w:hAnsi="华文楷体" w:hint="eastAsia"/>
          <w:sz w:val="28"/>
          <w:szCs w:val="28"/>
        </w:rPr>
        <w:t>后面的时候它可以转移，它可以转变</w:t>
      </w:r>
      <w:del w:id="929" w:author="S-Yansong" w:date="2016-01-07T15:48:00Z">
        <w:r w:rsidRPr="00697E84" w:rsidDel="007154C7">
          <w:rPr>
            <w:rFonts w:ascii="华文楷体" w:eastAsia="华文楷体" w:hAnsi="华文楷体" w:hint="eastAsia"/>
            <w:sz w:val="28"/>
            <w:szCs w:val="28"/>
          </w:rPr>
          <w:delText>，</w:delText>
        </w:r>
      </w:del>
      <w:ins w:id="930" w:author="S-Yansong" w:date="2016-01-07T15:48:00Z">
        <w:r w:rsidR="007154C7">
          <w:rPr>
            <w:rFonts w:ascii="华文楷体" w:eastAsia="华文楷体" w:hAnsi="华文楷体" w:hint="eastAsia"/>
            <w:sz w:val="28"/>
            <w:szCs w:val="28"/>
          </w:rPr>
          <w:t>。</w:t>
        </w:r>
      </w:ins>
      <w:r w:rsidRPr="00697E84">
        <w:rPr>
          <w:rFonts w:ascii="华文楷体" w:eastAsia="华文楷体" w:hAnsi="华文楷体" w:hint="eastAsia"/>
          <w:sz w:val="28"/>
          <w:szCs w:val="28"/>
        </w:rPr>
        <w:t>但是水没办法转变，但是凡夫人</w:t>
      </w:r>
      <w:proofErr w:type="gramStart"/>
      <w:r w:rsidRPr="00697E84">
        <w:rPr>
          <w:rFonts w:ascii="华文楷体" w:eastAsia="华文楷体" w:hAnsi="华文楷体" w:hint="eastAsia"/>
          <w:sz w:val="28"/>
          <w:szCs w:val="28"/>
        </w:rPr>
        <w:t>的心它可以</w:t>
      </w:r>
      <w:proofErr w:type="gramEnd"/>
      <w:r w:rsidRPr="00697E84">
        <w:rPr>
          <w:rFonts w:ascii="华文楷体" w:eastAsia="华文楷体" w:hAnsi="华文楷体" w:hint="eastAsia"/>
          <w:sz w:val="28"/>
          <w:szCs w:val="28"/>
        </w:rPr>
        <w:t>从</w:t>
      </w:r>
      <w:proofErr w:type="gramStart"/>
      <w:r w:rsidRPr="00697E84">
        <w:rPr>
          <w:rFonts w:ascii="华文楷体" w:eastAsia="华文楷体" w:hAnsi="华文楷体" w:hint="eastAsia"/>
          <w:sz w:val="28"/>
          <w:szCs w:val="28"/>
        </w:rPr>
        <w:t>垢染状态</w:t>
      </w:r>
      <w:proofErr w:type="gramEnd"/>
      <w:r w:rsidRPr="00697E84">
        <w:rPr>
          <w:rFonts w:ascii="华文楷体" w:eastAsia="华文楷体" w:hAnsi="华文楷体" w:hint="eastAsia"/>
          <w:sz w:val="28"/>
          <w:szCs w:val="28"/>
        </w:rPr>
        <w:t>逐渐转变过渡到佛的清净智慧状态。这是可能出现的。</w:t>
      </w:r>
    </w:p>
    <w:p w:rsidR="00697E84" w:rsidRPr="00697E84" w:rsidDel="006C258F" w:rsidRDefault="00697E84" w:rsidP="00697E84">
      <w:pPr>
        <w:ind w:firstLine="570"/>
        <w:rPr>
          <w:del w:id="931" w:author="S-Yansong" w:date="2016-01-06T15:48:00Z"/>
          <w:rFonts w:ascii="华文楷体" w:eastAsia="华文楷体" w:hAnsi="华文楷体"/>
          <w:sz w:val="28"/>
          <w:szCs w:val="28"/>
        </w:rPr>
      </w:pPr>
      <w:proofErr w:type="gramStart"/>
      <w:r w:rsidRPr="00697E84">
        <w:rPr>
          <w:rFonts w:ascii="华文楷体" w:eastAsia="华文楷体" w:hAnsi="华文楷体" w:hint="eastAsia"/>
          <w:sz w:val="28"/>
          <w:szCs w:val="28"/>
        </w:rPr>
        <w:t>下面</w:t>
      </w:r>
      <w:proofErr w:type="gramEnd"/>
      <w:del w:id="932" w:author="S-Yansong" w:date="2016-01-06T15:48:00Z">
        <w:r w:rsidRPr="00697E84" w:rsidDel="006C258F">
          <w:rPr>
            <w:rFonts w:ascii="华文楷体" w:eastAsia="华文楷体" w:hAnsi="华文楷体" w:hint="eastAsia"/>
            <w:sz w:val="28"/>
            <w:szCs w:val="28"/>
          </w:rPr>
          <w:delText>，</w:delText>
        </w:r>
      </w:del>
    </w:p>
    <w:p w:rsidR="00697E84" w:rsidRPr="006C258F" w:rsidRDefault="00697E84" w:rsidP="006C258F">
      <w:pPr>
        <w:ind w:firstLine="570"/>
        <w:rPr>
          <w:rFonts w:asciiTheme="minorEastAsia" w:hAnsiTheme="minorEastAsia"/>
          <w:sz w:val="28"/>
          <w:szCs w:val="28"/>
          <w:rPrChange w:id="933" w:author="S-Yansong" w:date="2016-01-06T15:48:00Z">
            <w:rPr>
              <w:rFonts w:ascii="华文楷体" w:eastAsia="华文楷体" w:hAnsi="华文楷体"/>
              <w:sz w:val="28"/>
              <w:szCs w:val="28"/>
            </w:rPr>
          </w:rPrChange>
        </w:rPr>
      </w:pPr>
      <w:r w:rsidRPr="006C258F">
        <w:rPr>
          <w:rFonts w:asciiTheme="minorEastAsia" w:hAnsiTheme="minorEastAsia" w:hint="eastAsia"/>
          <w:sz w:val="28"/>
          <w:szCs w:val="28"/>
          <w:rPrChange w:id="934" w:author="S-Yansong" w:date="2016-01-06T15:48:00Z">
            <w:rPr>
              <w:rFonts w:ascii="华文楷体" w:eastAsia="华文楷体" w:hAnsi="华文楷体" w:hint="eastAsia"/>
              <w:sz w:val="28"/>
              <w:szCs w:val="28"/>
            </w:rPr>
          </w:rPrChange>
        </w:rPr>
        <w:t>【其三，坚硬的金子有再度恢复的因——金子本身存在；而心不存在垢染再度恢复的因，所以不会复返，由于依靠对治已经断除之故，如同烧柴一样。】</w:t>
      </w:r>
    </w:p>
    <w:p w:rsidR="00C75298" w:rsidRDefault="00697E84" w:rsidP="00697E84">
      <w:pPr>
        <w:ind w:firstLine="570"/>
        <w:rPr>
          <w:ins w:id="935" w:author="S-Yansong" w:date="2016-01-06T15:49:00Z"/>
          <w:rFonts w:ascii="华文楷体" w:eastAsia="华文楷体" w:hAnsi="华文楷体"/>
          <w:sz w:val="28"/>
          <w:szCs w:val="28"/>
        </w:rPr>
      </w:pPr>
      <w:r w:rsidRPr="00697E84">
        <w:rPr>
          <w:rFonts w:ascii="华文楷体" w:eastAsia="华文楷体" w:hAnsi="华文楷体" w:hint="eastAsia"/>
          <w:sz w:val="28"/>
          <w:szCs w:val="28"/>
        </w:rPr>
        <w:t>那么就说坚硬的金子它可以再度恢复，它可以从液化又恢复到固态这个方面是有的</w:t>
      </w:r>
      <w:del w:id="936" w:author="S-Yansong" w:date="2016-01-07T15:49:00Z">
        <w:r w:rsidRPr="00697E84" w:rsidDel="00D315C0">
          <w:rPr>
            <w:rFonts w:ascii="华文楷体" w:eastAsia="华文楷体" w:hAnsi="华文楷体" w:hint="eastAsia"/>
            <w:sz w:val="28"/>
            <w:szCs w:val="28"/>
          </w:rPr>
          <w:delText>，</w:delText>
        </w:r>
      </w:del>
      <w:ins w:id="937" w:author="S-Yansong" w:date="2016-01-07T15:49:00Z">
        <w:r w:rsidR="00D315C0">
          <w:rPr>
            <w:rFonts w:ascii="华文楷体" w:eastAsia="华文楷体" w:hAnsi="华文楷体" w:hint="eastAsia"/>
            <w:sz w:val="28"/>
            <w:szCs w:val="28"/>
          </w:rPr>
          <w:t>。</w:t>
        </w:r>
      </w:ins>
      <w:r w:rsidRPr="00697E84">
        <w:rPr>
          <w:rFonts w:ascii="华文楷体" w:eastAsia="华文楷体" w:hAnsi="华文楷体" w:hint="eastAsia"/>
          <w:sz w:val="28"/>
          <w:szCs w:val="28"/>
        </w:rPr>
        <w:t>坚硬的金子它有再度恢复的因，金子本身是存在的，所以它要不间断的</w:t>
      </w:r>
      <w:proofErr w:type="gramStart"/>
      <w:r w:rsidRPr="00697E84">
        <w:rPr>
          <w:rFonts w:ascii="华文楷体" w:eastAsia="华文楷体" w:hAnsi="华文楷体" w:hint="eastAsia"/>
          <w:sz w:val="28"/>
          <w:szCs w:val="28"/>
        </w:rPr>
        <w:t>观待火本身</w:t>
      </w:r>
      <w:proofErr w:type="gramEnd"/>
      <w:del w:id="938" w:author="S-Yansong" w:date="2016-01-07T15:49:00Z">
        <w:r w:rsidRPr="00697E84" w:rsidDel="00021989">
          <w:rPr>
            <w:rFonts w:ascii="华文楷体" w:eastAsia="华文楷体" w:hAnsi="华文楷体" w:hint="eastAsia"/>
            <w:sz w:val="28"/>
            <w:szCs w:val="28"/>
          </w:rPr>
          <w:delText>，</w:delText>
        </w:r>
      </w:del>
      <w:ins w:id="939" w:author="S-Yansong" w:date="2016-01-07T15:49:00Z">
        <w:r w:rsidR="00021989">
          <w:rPr>
            <w:rFonts w:ascii="华文楷体" w:eastAsia="华文楷体" w:hAnsi="华文楷体" w:hint="eastAsia"/>
            <w:sz w:val="28"/>
            <w:szCs w:val="28"/>
          </w:rPr>
          <w:t>。</w:t>
        </w:r>
      </w:ins>
      <w:r w:rsidRPr="00697E84">
        <w:rPr>
          <w:rFonts w:ascii="华文楷体" w:eastAsia="华文楷体" w:hAnsi="华文楷体" w:hint="eastAsia"/>
          <w:sz w:val="28"/>
          <w:szCs w:val="28"/>
        </w:rPr>
        <w:t>如果你一定要一直要</w:t>
      </w:r>
      <w:proofErr w:type="gramStart"/>
      <w:r w:rsidRPr="00697E84">
        <w:rPr>
          <w:rFonts w:ascii="华文楷体" w:eastAsia="华文楷体" w:hAnsi="华文楷体" w:hint="eastAsia"/>
          <w:sz w:val="28"/>
          <w:szCs w:val="28"/>
        </w:rPr>
        <w:t>让保持</w:t>
      </w:r>
      <w:proofErr w:type="gramEnd"/>
      <w:r w:rsidRPr="00697E84">
        <w:rPr>
          <w:rFonts w:ascii="华文楷体" w:eastAsia="华文楷体" w:hAnsi="华文楷体" w:hint="eastAsia"/>
          <w:sz w:val="28"/>
          <w:szCs w:val="28"/>
        </w:rPr>
        <w:t>这样一种液态的话，一定要不离开火，如果一旦离开</w:t>
      </w:r>
      <w:proofErr w:type="gramStart"/>
      <w:r w:rsidRPr="00697E84">
        <w:rPr>
          <w:rFonts w:ascii="华文楷体" w:eastAsia="华文楷体" w:hAnsi="华文楷体" w:hint="eastAsia"/>
          <w:sz w:val="28"/>
          <w:szCs w:val="28"/>
        </w:rPr>
        <w:t>了火它就</w:t>
      </w:r>
      <w:proofErr w:type="gramEnd"/>
      <w:r w:rsidRPr="00697E84">
        <w:rPr>
          <w:rFonts w:ascii="华文楷体" w:eastAsia="华文楷体" w:hAnsi="华文楷体" w:hint="eastAsia"/>
          <w:sz w:val="28"/>
          <w:szCs w:val="28"/>
        </w:rPr>
        <w:t>会又会再度恢复的。所以说这个原因是什么？因为它金子本身存在，坚硬的因本身存在的，但是这个比喻不能在心上面做比喻，心不</w:t>
      </w:r>
      <w:proofErr w:type="gramStart"/>
      <w:r w:rsidRPr="00697E84">
        <w:rPr>
          <w:rFonts w:ascii="华文楷体" w:eastAsia="华文楷体" w:hAnsi="华文楷体" w:hint="eastAsia"/>
          <w:sz w:val="28"/>
          <w:szCs w:val="28"/>
        </w:rPr>
        <w:t>存在垢染再度</w:t>
      </w:r>
      <w:proofErr w:type="gramEnd"/>
      <w:r w:rsidRPr="00697E84">
        <w:rPr>
          <w:rFonts w:ascii="华文楷体" w:eastAsia="华文楷体" w:hAnsi="华文楷体" w:hint="eastAsia"/>
          <w:sz w:val="28"/>
          <w:szCs w:val="28"/>
        </w:rPr>
        <w:t>恢复的因</w:t>
      </w:r>
      <w:del w:id="940" w:author="S-Yansong" w:date="2016-01-06T15:49:00Z">
        <w:r w:rsidRPr="00697E84" w:rsidDel="00C75298">
          <w:rPr>
            <w:rFonts w:ascii="华文楷体" w:eastAsia="华文楷体" w:hAnsi="华文楷体" w:hint="eastAsia"/>
            <w:sz w:val="28"/>
            <w:szCs w:val="28"/>
          </w:rPr>
          <w:delText>，</w:delText>
        </w:r>
      </w:del>
      <w:ins w:id="941" w:author="S-Yansong" w:date="2016-01-06T15:49:00Z">
        <w:r w:rsidR="00C75298">
          <w:rPr>
            <w:rFonts w:ascii="华文楷体" w:eastAsia="华文楷体" w:hAnsi="华文楷体" w:hint="eastAsia"/>
            <w:sz w:val="28"/>
            <w:szCs w:val="28"/>
          </w:rPr>
          <w:t>。</w:t>
        </w:r>
      </w:ins>
      <w:r w:rsidRPr="00697E84">
        <w:rPr>
          <w:rFonts w:ascii="华文楷体" w:eastAsia="华文楷体" w:hAnsi="华文楷体" w:hint="eastAsia"/>
          <w:sz w:val="28"/>
          <w:szCs w:val="28"/>
        </w:rPr>
        <w:t>那么如果这个</w:t>
      </w:r>
      <w:proofErr w:type="gramStart"/>
      <w:r w:rsidRPr="00697E84">
        <w:rPr>
          <w:rFonts w:ascii="华文楷体" w:eastAsia="华文楷体" w:hAnsi="华文楷体" w:hint="eastAsia"/>
          <w:sz w:val="28"/>
          <w:szCs w:val="28"/>
        </w:rPr>
        <w:t>垢染本身它</w:t>
      </w:r>
      <w:proofErr w:type="gramEnd"/>
      <w:r w:rsidRPr="00697E84">
        <w:rPr>
          <w:rFonts w:ascii="华文楷体" w:eastAsia="华文楷体" w:hAnsi="华文楷体" w:hint="eastAsia"/>
          <w:sz w:val="28"/>
          <w:szCs w:val="28"/>
        </w:rPr>
        <w:t>是一种染污的或者心本身是一种染污的话，那么我们离开了这样一种</w:t>
      </w:r>
      <w:proofErr w:type="gramStart"/>
      <w:r w:rsidRPr="00697E84">
        <w:rPr>
          <w:rFonts w:ascii="华文楷体" w:eastAsia="华文楷体" w:hAnsi="华文楷体" w:hint="eastAsia"/>
          <w:sz w:val="28"/>
          <w:szCs w:val="28"/>
        </w:rPr>
        <w:t>垢染之后</w:t>
      </w:r>
      <w:proofErr w:type="gramEnd"/>
      <w:r w:rsidRPr="00697E84">
        <w:rPr>
          <w:rFonts w:ascii="华文楷体" w:eastAsia="华文楷体" w:hAnsi="华文楷体" w:hint="eastAsia"/>
          <w:sz w:val="28"/>
          <w:szCs w:val="28"/>
        </w:rPr>
        <w:t>呢，离开了这样对</w:t>
      </w:r>
      <w:proofErr w:type="gramStart"/>
      <w:r w:rsidRPr="00697E84">
        <w:rPr>
          <w:rFonts w:ascii="华文楷体" w:eastAsia="华文楷体" w:hAnsi="华文楷体" w:hint="eastAsia"/>
          <w:sz w:val="28"/>
          <w:szCs w:val="28"/>
        </w:rPr>
        <w:t>治之后呢垢染</w:t>
      </w:r>
      <w:proofErr w:type="gramEnd"/>
      <w:r w:rsidRPr="00697E84">
        <w:rPr>
          <w:rFonts w:ascii="华文楷体" w:eastAsia="华文楷体" w:hAnsi="华文楷体" w:hint="eastAsia"/>
          <w:sz w:val="28"/>
          <w:szCs w:val="28"/>
        </w:rPr>
        <w:t>就会再度恢复，但是</w:t>
      </w:r>
      <w:proofErr w:type="gramStart"/>
      <w:r w:rsidRPr="00697E84">
        <w:rPr>
          <w:rFonts w:ascii="华文楷体" w:eastAsia="华文楷体" w:hAnsi="华文楷体" w:hint="eastAsia"/>
          <w:sz w:val="28"/>
          <w:szCs w:val="28"/>
        </w:rPr>
        <w:t>呢心它</w:t>
      </w:r>
      <w:proofErr w:type="gramEnd"/>
      <w:r w:rsidRPr="00697E84">
        <w:rPr>
          <w:rFonts w:ascii="华文楷体" w:eastAsia="华文楷体" w:hAnsi="华文楷体" w:hint="eastAsia"/>
          <w:sz w:val="28"/>
          <w:szCs w:val="28"/>
        </w:rPr>
        <w:t>不存在这个问题。</w:t>
      </w:r>
    </w:p>
    <w:p w:rsidR="00697E84" w:rsidRPr="00697E84" w:rsidRDefault="00697E84" w:rsidP="00697E84">
      <w:pPr>
        <w:ind w:firstLine="570"/>
        <w:rPr>
          <w:rFonts w:ascii="华文楷体" w:eastAsia="华文楷体" w:hAnsi="华文楷体"/>
          <w:sz w:val="28"/>
          <w:szCs w:val="28"/>
        </w:rPr>
      </w:pPr>
      <w:r w:rsidRPr="00697E84">
        <w:rPr>
          <w:rFonts w:ascii="华文楷体" w:eastAsia="华文楷体" w:hAnsi="华文楷体" w:hint="eastAsia"/>
          <w:sz w:val="28"/>
          <w:szCs w:val="28"/>
        </w:rPr>
        <w:t>真正要通过理</w:t>
      </w:r>
      <w:proofErr w:type="gramStart"/>
      <w:r w:rsidRPr="00697E84">
        <w:rPr>
          <w:rFonts w:ascii="华文楷体" w:eastAsia="华文楷体" w:hAnsi="华文楷体" w:hint="eastAsia"/>
          <w:sz w:val="28"/>
          <w:szCs w:val="28"/>
        </w:rPr>
        <w:t>证观察</w:t>
      </w:r>
      <w:proofErr w:type="gramEnd"/>
      <w:r w:rsidRPr="00697E84">
        <w:rPr>
          <w:rFonts w:ascii="华文楷体" w:eastAsia="华文楷体" w:hAnsi="华文楷体" w:hint="eastAsia"/>
          <w:sz w:val="28"/>
          <w:szCs w:val="28"/>
        </w:rPr>
        <w:t>的时候呢，那么就前面讲过了，这个心自性光明的，这都是客尘。如果通过这样一种对治把它</w:t>
      </w:r>
      <w:proofErr w:type="gramStart"/>
      <w:r w:rsidRPr="00697E84">
        <w:rPr>
          <w:rFonts w:ascii="华文楷体" w:eastAsia="华文楷体" w:hAnsi="华文楷体" w:hint="eastAsia"/>
          <w:sz w:val="28"/>
          <w:szCs w:val="28"/>
        </w:rPr>
        <w:t>垢染消</w:t>
      </w:r>
      <w:proofErr w:type="gramEnd"/>
      <w:r w:rsidRPr="00697E84">
        <w:rPr>
          <w:rFonts w:ascii="华文楷体" w:eastAsia="华文楷体" w:hAnsi="华文楷体" w:hint="eastAsia"/>
          <w:sz w:val="28"/>
          <w:szCs w:val="28"/>
        </w:rPr>
        <w:t>尽</w:t>
      </w:r>
      <w:proofErr w:type="gramStart"/>
      <w:r w:rsidRPr="00697E84">
        <w:rPr>
          <w:rFonts w:ascii="华文楷体" w:eastAsia="华文楷体" w:hAnsi="华文楷体" w:hint="eastAsia"/>
          <w:sz w:val="28"/>
          <w:szCs w:val="28"/>
        </w:rPr>
        <w:t>之后呢它就</w:t>
      </w:r>
      <w:proofErr w:type="gramEnd"/>
      <w:r w:rsidRPr="00697E84">
        <w:rPr>
          <w:rFonts w:ascii="华文楷体" w:eastAsia="华文楷体" w:hAnsi="华文楷体" w:hint="eastAsia"/>
          <w:sz w:val="28"/>
          <w:szCs w:val="28"/>
        </w:rPr>
        <w:t>永远不会复返的，因为通过对治已经把它种子连根拔掉的缘故，所</w:t>
      </w:r>
      <w:r w:rsidRPr="00697E84">
        <w:rPr>
          <w:rFonts w:ascii="华文楷体" w:eastAsia="华文楷体" w:hAnsi="华文楷体" w:hint="eastAsia"/>
          <w:sz w:val="28"/>
          <w:szCs w:val="28"/>
        </w:rPr>
        <w:lastRenderedPageBreak/>
        <w:t>以说不可能再重新恢复</w:t>
      </w:r>
      <w:del w:id="942" w:author="S-Yansong" w:date="2016-01-07T15:51:00Z">
        <w:r w:rsidRPr="00697E84" w:rsidDel="00E75161">
          <w:rPr>
            <w:rFonts w:ascii="华文楷体" w:eastAsia="华文楷体" w:hAnsi="华文楷体" w:hint="eastAsia"/>
            <w:sz w:val="28"/>
            <w:szCs w:val="28"/>
          </w:rPr>
          <w:delText>，</w:delText>
        </w:r>
      </w:del>
      <w:ins w:id="943" w:author="S-Yansong" w:date="2016-01-07T15:51:00Z">
        <w:r w:rsidR="00E75161">
          <w:rPr>
            <w:rFonts w:ascii="华文楷体" w:eastAsia="华文楷体" w:hAnsi="华文楷体" w:hint="eastAsia"/>
            <w:sz w:val="28"/>
            <w:szCs w:val="28"/>
          </w:rPr>
          <w:t>。</w:t>
        </w:r>
      </w:ins>
      <w:r w:rsidRPr="00697E84">
        <w:rPr>
          <w:rFonts w:ascii="华文楷体" w:eastAsia="华文楷体" w:hAnsi="华文楷体" w:hint="eastAsia"/>
          <w:sz w:val="28"/>
          <w:szCs w:val="28"/>
        </w:rPr>
        <w:t>如同烧柴一样，通过火把这个柴烧掉之后呢这个</w:t>
      </w:r>
      <w:proofErr w:type="gramStart"/>
      <w:r w:rsidRPr="00697E84">
        <w:rPr>
          <w:rFonts w:ascii="华文楷体" w:eastAsia="华文楷体" w:hAnsi="华文楷体" w:hint="eastAsia"/>
          <w:sz w:val="28"/>
          <w:szCs w:val="28"/>
        </w:rPr>
        <w:t>柴不会</w:t>
      </w:r>
      <w:proofErr w:type="gramEnd"/>
      <w:r w:rsidRPr="00697E84">
        <w:rPr>
          <w:rFonts w:ascii="华文楷体" w:eastAsia="华文楷体" w:hAnsi="华文楷体" w:hint="eastAsia"/>
          <w:sz w:val="28"/>
          <w:szCs w:val="28"/>
        </w:rPr>
        <w:t>再恢复成柴的样子了，它已经被烧尽了。所以说如果说通过智慧的火、无我的空性</w:t>
      </w:r>
      <w:ins w:id="944" w:author="S-Yansong" w:date="2016-01-07T15:51:00Z">
        <w:r w:rsidR="003154D5">
          <w:rPr>
            <w:rFonts w:ascii="华文楷体" w:eastAsia="华文楷体" w:hAnsi="华文楷体" w:hint="eastAsia"/>
            <w:sz w:val="28"/>
            <w:szCs w:val="28"/>
          </w:rPr>
          <w:t>的</w:t>
        </w:r>
      </w:ins>
      <w:r w:rsidRPr="00697E84">
        <w:rPr>
          <w:rFonts w:ascii="华文楷体" w:eastAsia="华文楷体" w:hAnsi="华文楷体" w:hint="eastAsia"/>
          <w:sz w:val="28"/>
          <w:szCs w:val="28"/>
        </w:rPr>
        <w:t>火把这样一种</w:t>
      </w:r>
      <w:proofErr w:type="gramStart"/>
      <w:r w:rsidRPr="00697E84">
        <w:rPr>
          <w:rFonts w:ascii="华文楷体" w:eastAsia="华文楷体" w:hAnsi="华文楷体" w:hint="eastAsia"/>
          <w:sz w:val="28"/>
          <w:szCs w:val="28"/>
        </w:rPr>
        <w:t>垢染烧</w:t>
      </w:r>
      <w:proofErr w:type="gramEnd"/>
      <w:r w:rsidRPr="00697E84">
        <w:rPr>
          <w:rFonts w:ascii="华文楷体" w:eastAsia="华文楷体" w:hAnsi="华文楷体" w:hint="eastAsia"/>
          <w:sz w:val="28"/>
          <w:szCs w:val="28"/>
        </w:rPr>
        <w:t>尽之后呢，它已经不会再重新生起来了。所以说前面的三个比喻啊都没有办法</w:t>
      </w:r>
      <w:proofErr w:type="gramStart"/>
      <w:r w:rsidRPr="00697E84">
        <w:rPr>
          <w:rFonts w:ascii="华文楷体" w:eastAsia="华文楷体" w:hAnsi="华文楷体" w:hint="eastAsia"/>
          <w:sz w:val="28"/>
          <w:szCs w:val="28"/>
        </w:rPr>
        <w:t>真实成立</w:t>
      </w:r>
      <w:proofErr w:type="gramEnd"/>
      <w:r w:rsidRPr="00697E84">
        <w:rPr>
          <w:rFonts w:ascii="华文楷体" w:eastAsia="华文楷体" w:hAnsi="华文楷体" w:hint="eastAsia"/>
          <w:sz w:val="28"/>
          <w:szCs w:val="28"/>
        </w:rPr>
        <w:t>的。</w:t>
      </w:r>
    </w:p>
    <w:p w:rsidR="00697E84" w:rsidRPr="00697E84" w:rsidRDefault="00697E84" w:rsidP="00697E84">
      <w:pPr>
        <w:ind w:firstLine="570"/>
        <w:rPr>
          <w:rFonts w:ascii="华文楷体" w:eastAsia="华文楷体" w:hAnsi="华文楷体"/>
          <w:sz w:val="28"/>
          <w:szCs w:val="28"/>
        </w:rPr>
      </w:pPr>
      <w:r w:rsidRPr="00697E84">
        <w:rPr>
          <w:rFonts w:ascii="华文楷体" w:eastAsia="华文楷体" w:hAnsi="华文楷体" w:hint="eastAsia"/>
          <w:sz w:val="28"/>
          <w:szCs w:val="28"/>
        </w:rPr>
        <w:t>那么前面总说，下面是：</w:t>
      </w:r>
    </w:p>
    <w:p w:rsidR="00697E84" w:rsidRPr="00C75298" w:rsidRDefault="00697E84" w:rsidP="00697E84">
      <w:pPr>
        <w:ind w:firstLine="570"/>
        <w:rPr>
          <w:rFonts w:asciiTheme="minorEastAsia" w:hAnsiTheme="minorEastAsia"/>
          <w:sz w:val="28"/>
          <w:szCs w:val="28"/>
          <w:rPrChange w:id="945" w:author="S-Yansong" w:date="2016-01-06T15:49:00Z">
            <w:rPr>
              <w:rFonts w:ascii="华文楷体" w:eastAsia="华文楷体" w:hAnsi="华文楷体"/>
              <w:sz w:val="28"/>
              <w:szCs w:val="28"/>
            </w:rPr>
          </w:rPrChange>
        </w:rPr>
      </w:pPr>
      <w:r w:rsidRPr="00C75298">
        <w:rPr>
          <w:rFonts w:asciiTheme="minorEastAsia" w:hAnsiTheme="minorEastAsia" w:hint="eastAsia"/>
          <w:sz w:val="28"/>
          <w:szCs w:val="28"/>
          <w:rPrChange w:id="946" w:author="S-Yansong" w:date="2016-01-06T15:49:00Z">
            <w:rPr>
              <w:rFonts w:ascii="华文楷体" w:eastAsia="华文楷体" w:hAnsi="华文楷体" w:hint="eastAsia"/>
              <w:sz w:val="28"/>
              <w:szCs w:val="28"/>
            </w:rPr>
          </w:rPrChange>
        </w:rPr>
        <w:t>【别说对于一切瑜伽现量的究竟之王遍知智慧的辩论，分为关于因的辩论与关于果的辩论两个方面。】</w:t>
      </w:r>
    </w:p>
    <w:p w:rsidR="00697E84" w:rsidRPr="00697E84" w:rsidRDefault="00697E84" w:rsidP="00697E84">
      <w:pPr>
        <w:ind w:firstLine="570"/>
        <w:rPr>
          <w:rFonts w:ascii="华文楷体" w:eastAsia="华文楷体" w:hAnsi="华文楷体"/>
          <w:sz w:val="28"/>
          <w:szCs w:val="28"/>
        </w:rPr>
      </w:pPr>
      <w:r w:rsidRPr="00697E84">
        <w:rPr>
          <w:rFonts w:ascii="华文楷体" w:eastAsia="华文楷体" w:hAnsi="华文楷体" w:hint="eastAsia"/>
          <w:sz w:val="28"/>
          <w:szCs w:val="28"/>
        </w:rPr>
        <w:t>下面是分别对于</w:t>
      </w:r>
      <w:proofErr w:type="gramStart"/>
      <w:r w:rsidRPr="00697E84">
        <w:rPr>
          <w:rFonts w:ascii="华文楷体" w:eastAsia="华文楷体" w:hAnsi="华文楷体" w:hint="eastAsia"/>
          <w:sz w:val="28"/>
          <w:szCs w:val="28"/>
        </w:rPr>
        <w:t>瑜伽现</w:t>
      </w:r>
      <w:proofErr w:type="gramEnd"/>
      <w:r w:rsidRPr="00697E84">
        <w:rPr>
          <w:rFonts w:ascii="华文楷体" w:eastAsia="华文楷体" w:hAnsi="华文楷体" w:hint="eastAsia"/>
          <w:sz w:val="28"/>
          <w:szCs w:val="28"/>
        </w:rPr>
        <w:t>量之究竟之王遍知佛陀，对于这个遍知的智慧的一种辩论，通过因和果两个方面安立的。</w:t>
      </w:r>
    </w:p>
    <w:p w:rsidR="00697E84" w:rsidRPr="00C75298" w:rsidRDefault="00697E84" w:rsidP="00697E84">
      <w:pPr>
        <w:ind w:firstLine="570"/>
        <w:rPr>
          <w:rFonts w:asciiTheme="minorEastAsia" w:hAnsiTheme="minorEastAsia"/>
          <w:sz w:val="28"/>
          <w:szCs w:val="28"/>
          <w:rPrChange w:id="947" w:author="S-Yansong" w:date="2016-01-06T15:50:00Z">
            <w:rPr>
              <w:rFonts w:ascii="华文楷体" w:eastAsia="华文楷体" w:hAnsi="华文楷体"/>
              <w:sz w:val="28"/>
              <w:szCs w:val="28"/>
            </w:rPr>
          </w:rPrChange>
        </w:rPr>
      </w:pPr>
      <w:proofErr w:type="gramStart"/>
      <w:r w:rsidRPr="00C75298">
        <w:rPr>
          <w:rFonts w:asciiTheme="minorEastAsia" w:hAnsiTheme="minorEastAsia" w:hint="eastAsia"/>
          <w:sz w:val="28"/>
          <w:szCs w:val="28"/>
          <w:rPrChange w:id="948" w:author="S-Yansong" w:date="2016-01-06T15:50:00Z">
            <w:rPr>
              <w:rFonts w:ascii="华文楷体" w:eastAsia="华文楷体" w:hAnsi="华文楷体" w:hint="eastAsia"/>
              <w:sz w:val="28"/>
              <w:szCs w:val="28"/>
            </w:rPr>
          </w:rPrChange>
        </w:rPr>
        <w:t>【</w:t>
      </w:r>
      <w:proofErr w:type="gramEnd"/>
      <w:r w:rsidRPr="00C75298">
        <w:rPr>
          <w:rFonts w:asciiTheme="minorEastAsia" w:hAnsiTheme="minorEastAsia" w:hint="eastAsia"/>
          <w:sz w:val="28"/>
          <w:szCs w:val="28"/>
          <w:rPrChange w:id="949" w:author="S-Yansong" w:date="2016-01-06T15:50:00Z">
            <w:rPr>
              <w:rFonts w:ascii="华文楷体" w:eastAsia="华文楷体" w:hAnsi="华文楷体" w:hint="eastAsia"/>
              <w:sz w:val="28"/>
              <w:szCs w:val="28"/>
            </w:rPr>
          </w:rPrChange>
        </w:rPr>
        <w:t>第一、关于“因”的辩论：</w:t>
      </w:r>
    </w:p>
    <w:p w:rsidR="00697E84" w:rsidRPr="00C75298" w:rsidRDefault="00697E84" w:rsidP="00697E84">
      <w:pPr>
        <w:ind w:firstLine="570"/>
        <w:rPr>
          <w:rFonts w:asciiTheme="minorEastAsia" w:hAnsiTheme="minorEastAsia"/>
          <w:sz w:val="28"/>
          <w:szCs w:val="28"/>
          <w:rPrChange w:id="950" w:author="S-Yansong" w:date="2016-01-06T15:50:00Z">
            <w:rPr>
              <w:rFonts w:ascii="华文楷体" w:eastAsia="华文楷体" w:hAnsi="华文楷体"/>
              <w:sz w:val="28"/>
              <w:szCs w:val="28"/>
            </w:rPr>
          </w:rPrChange>
        </w:rPr>
      </w:pPr>
      <w:r w:rsidRPr="00C75298">
        <w:rPr>
          <w:rFonts w:asciiTheme="minorEastAsia" w:hAnsiTheme="minorEastAsia" w:hint="eastAsia"/>
          <w:sz w:val="28"/>
          <w:szCs w:val="28"/>
          <w:rPrChange w:id="951" w:author="S-Yansong" w:date="2016-01-06T15:50:00Z">
            <w:rPr>
              <w:rFonts w:ascii="华文楷体" w:eastAsia="华文楷体" w:hAnsi="华文楷体" w:hint="eastAsia"/>
              <w:sz w:val="28"/>
              <w:szCs w:val="28"/>
            </w:rPr>
          </w:rPrChange>
        </w:rPr>
        <w:t>外道声称：“除了恒常自然的遍知以外无法重新建立遍知智慧，由于它的因不存在之故。”】</w:t>
      </w:r>
    </w:p>
    <w:p w:rsidR="00697E84" w:rsidRPr="00697E84" w:rsidDel="00C6321C" w:rsidRDefault="00697E84" w:rsidP="00697E84">
      <w:pPr>
        <w:ind w:firstLine="570"/>
        <w:rPr>
          <w:del w:id="952" w:author="S-Yansong" w:date="2016-01-07T15:53:00Z"/>
          <w:rFonts w:ascii="华文楷体" w:eastAsia="华文楷体" w:hAnsi="华文楷体"/>
          <w:sz w:val="28"/>
          <w:szCs w:val="28"/>
        </w:rPr>
      </w:pPr>
      <w:del w:id="953" w:author="S-Yansong" w:date="2016-01-07T15:53:00Z">
        <w:r w:rsidRPr="00697E84" w:rsidDel="00C6321C">
          <w:rPr>
            <w:rFonts w:ascii="华文楷体" w:eastAsia="华文楷体" w:hAnsi="华文楷体" w:hint="eastAsia"/>
            <w:sz w:val="28"/>
            <w:szCs w:val="28"/>
          </w:rPr>
          <w:delText>外道是这样声称的</w:delText>
        </w:r>
      </w:del>
      <w:del w:id="954" w:author="S-Yansong" w:date="2016-01-07T15:52:00Z">
        <w:r w:rsidRPr="00697E84" w:rsidDel="009E2C97">
          <w:rPr>
            <w:rFonts w:ascii="华文楷体" w:eastAsia="华文楷体" w:hAnsi="华文楷体" w:hint="eastAsia"/>
            <w:sz w:val="28"/>
            <w:szCs w:val="28"/>
          </w:rPr>
          <w:delText>，</w:delText>
        </w:r>
      </w:del>
      <w:del w:id="955" w:author="S-Yansong" w:date="2016-01-07T15:53:00Z">
        <w:r w:rsidRPr="00697E84" w:rsidDel="00C6321C">
          <w:rPr>
            <w:rFonts w:ascii="华文楷体" w:eastAsia="华文楷体" w:hAnsi="华文楷体" w:hint="eastAsia"/>
            <w:sz w:val="28"/>
            <w:szCs w:val="28"/>
          </w:rPr>
          <w:delText>除了一种恒常自然的遍知以外，比如说上帝啊自在天等等，除了这些自然而然恒常存在的智慧之外，没有重新建立遍知智慧的可能，因为它的因不存在。</w:delText>
        </w:r>
      </w:del>
    </w:p>
    <w:p w:rsidR="00DF200F" w:rsidRDefault="00C6321C" w:rsidP="00C6321C">
      <w:pPr>
        <w:ind w:firstLine="570"/>
        <w:rPr>
          <w:ins w:id="956" w:author="S-Yansong" w:date="2016-01-07T15:54:00Z"/>
          <w:rFonts w:ascii="华文楷体" w:eastAsia="华文楷体" w:hAnsi="华文楷体" w:hint="eastAsia"/>
          <w:sz w:val="28"/>
          <w:szCs w:val="28"/>
        </w:rPr>
      </w:pPr>
      <w:ins w:id="957" w:author="S-Yansong" w:date="2016-01-07T15:53:00Z">
        <w:r w:rsidRPr="00697E84">
          <w:rPr>
            <w:rFonts w:ascii="华文楷体" w:eastAsia="华文楷体" w:hAnsi="华文楷体" w:hint="eastAsia"/>
            <w:sz w:val="28"/>
            <w:szCs w:val="28"/>
          </w:rPr>
          <w:t>外道是这样声称的</w:t>
        </w:r>
        <w:r>
          <w:rPr>
            <w:rFonts w:ascii="华文楷体" w:eastAsia="华文楷体" w:hAnsi="华文楷体" w:hint="eastAsia"/>
            <w:sz w:val="28"/>
            <w:szCs w:val="28"/>
          </w:rPr>
          <w:t>：</w:t>
        </w:r>
        <w:r w:rsidRPr="00697E84">
          <w:rPr>
            <w:rFonts w:ascii="华文楷体" w:eastAsia="华文楷体" w:hAnsi="华文楷体" w:hint="eastAsia"/>
            <w:sz w:val="28"/>
            <w:szCs w:val="28"/>
          </w:rPr>
          <w:t>除了一种恒常自然的遍知以外，比如说上帝啊</w:t>
        </w:r>
        <w:r>
          <w:rPr>
            <w:rFonts w:ascii="华文楷体" w:eastAsia="华文楷体" w:hAnsi="华文楷体" w:hint="eastAsia"/>
            <w:sz w:val="28"/>
            <w:szCs w:val="28"/>
          </w:rPr>
          <w:t>、</w:t>
        </w:r>
        <w:r w:rsidRPr="00697E84">
          <w:rPr>
            <w:rFonts w:ascii="华文楷体" w:eastAsia="华文楷体" w:hAnsi="华文楷体" w:hint="eastAsia"/>
            <w:sz w:val="28"/>
            <w:szCs w:val="28"/>
          </w:rPr>
          <w:t>自在天等等，除了这些自然而然恒常存在的智慧之外，没有重新建立遍知智慧的可能，因为它的因不存在。</w:t>
        </w:r>
      </w:ins>
      <w:r w:rsidR="00697E84" w:rsidRPr="00697E84">
        <w:rPr>
          <w:rFonts w:ascii="华文楷体" w:eastAsia="华文楷体" w:hAnsi="华文楷体" w:hint="eastAsia"/>
          <w:sz w:val="28"/>
          <w:szCs w:val="28"/>
        </w:rPr>
        <w:t>那么这组辩论主要是安立</w:t>
      </w:r>
      <w:proofErr w:type="gramStart"/>
      <w:r w:rsidR="00697E84" w:rsidRPr="00697E84">
        <w:rPr>
          <w:rFonts w:ascii="华文楷体" w:eastAsia="华文楷体" w:hAnsi="华文楷体" w:hint="eastAsia"/>
          <w:sz w:val="28"/>
          <w:szCs w:val="28"/>
        </w:rPr>
        <w:t>佛智它</w:t>
      </w:r>
      <w:proofErr w:type="gramEnd"/>
      <w:r w:rsidR="00697E84" w:rsidRPr="00697E84">
        <w:rPr>
          <w:rFonts w:ascii="华文楷体" w:eastAsia="华文楷体" w:hAnsi="华文楷体" w:hint="eastAsia"/>
          <w:sz w:val="28"/>
          <w:szCs w:val="28"/>
        </w:rPr>
        <w:t>是有因生的。所以说在因明当中它就有一个特点，因明当中一个特点就</w:t>
      </w:r>
      <w:proofErr w:type="gramStart"/>
      <w:r w:rsidR="00697E84" w:rsidRPr="00697E84">
        <w:rPr>
          <w:rFonts w:ascii="华文楷体" w:eastAsia="华文楷体" w:hAnsi="华文楷体" w:hint="eastAsia"/>
          <w:sz w:val="28"/>
          <w:szCs w:val="28"/>
        </w:rPr>
        <w:t>安立佛智是</w:t>
      </w:r>
      <w:proofErr w:type="gramEnd"/>
      <w:r w:rsidR="00697E84" w:rsidRPr="00697E84">
        <w:rPr>
          <w:rFonts w:ascii="华文楷体" w:eastAsia="华文楷体" w:hAnsi="华文楷体" w:hint="eastAsia"/>
          <w:sz w:val="28"/>
          <w:szCs w:val="28"/>
        </w:rPr>
        <w:t>无常法，它是有很强的针对性的</w:t>
      </w:r>
      <w:del w:id="958" w:author="S-Yansong" w:date="2016-01-07T15:53:00Z">
        <w:r w:rsidR="00697E84" w:rsidRPr="00697E84" w:rsidDel="00C6321C">
          <w:rPr>
            <w:rFonts w:ascii="华文楷体" w:eastAsia="华文楷体" w:hAnsi="华文楷体" w:hint="eastAsia"/>
            <w:sz w:val="28"/>
            <w:szCs w:val="28"/>
          </w:rPr>
          <w:delText>，</w:delText>
        </w:r>
      </w:del>
      <w:ins w:id="959" w:author="S-Yansong" w:date="2016-01-07T15:53:00Z">
        <w:r>
          <w:rPr>
            <w:rFonts w:ascii="华文楷体" w:eastAsia="华文楷体" w:hAnsi="华文楷体" w:hint="eastAsia"/>
            <w:sz w:val="28"/>
            <w:szCs w:val="28"/>
          </w:rPr>
          <w:t>。</w:t>
        </w:r>
      </w:ins>
    </w:p>
    <w:p w:rsidR="00697E84" w:rsidRPr="00697E84" w:rsidRDefault="00697E84" w:rsidP="00C6321C">
      <w:pPr>
        <w:ind w:firstLine="570"/>
        <w:rPr>
          <w:rFonts w:ascii="华文楷体" w:eastAsia="华文楷体" w:hAnsi="华文楷体"/>
          <w:sz w:val="28"/>
          <w:szCs w:val="28"/>
        </w:rPr>
      </w:pPr>
      <w:r w:rsidRPr="00697E84">
        <w:rPr>
          <w:rFonts w:ascii="华文楷体" w:eastAsia="华文楷体" w:hAnsi="华文楷体" w:hint="eastAsia"/>
          <w:sz w:val="28"/>
          <w:szCs w:val="28"/>
        </w:rPr>
        <w:t>它针对什么？比如说此处外道声称除了恒常自然的遍知以外</w:t>
      </w:r>
      <w:del w:id="960" w:author="S-Yansong" w:date="2016-01-07T15:53:00Z">
        <w:r w:rsidRPr="00697E84" w:rsidDel="00C6321C">
          <w:rPr>
            <w:rFonts w:ascii="华文楷体" w:eastAsia="华文楷体" w:hAnsi="华文楷体" w:hint="eastAsia"/>
            <w:sz w:val="28"/>
            <w:szCs w:val="28"/>
          </w:rPr>
          <w:delText>，</w:delText>
        </w:r>
      </w:del>
      <w:ins w:id="961" w:author="S-Yansong" w:date="2016-01-07T15:53:00Z">
        <w:r w:rsidR="00C6321C">
          <w:rPr>
            <w:rFonts w:ascii="华文楷体" w:eastAsia="华文楷体" w:hAnsi="华文楷体" w:hint="eastAsia"/>
            <w:sz w:val="28"/>
            <w:szCs w:val="28"/>
          </w:rPr>
          <w:t>。</w:t>
        </w:r>
      </w:ins>
      <w:r w:rsidRPr="00697E84">
        <w:rPr>
          <w:rFonts w:ascii="华文楷体" w:eastAsia="华文楷体" w:hAnsi="华文楷体" w:hint="eastAsia"/>
          <w:sz w:val="28"/>
          <w:szCs w:val="28"/>
        </w:rPr>
        <w:lastRenderedPageBreak/>
        <w:t>他认为上帝也好或者大自在天也好，或者其他的智慧是一个恒常不变的智慧</w:t>
      </w:r>
      <w:del w:id="962" w:author="S-Yansong" w:date="2016-01-07T15:54:00Z">
        <w:r w:rsidRPr="00697E84" w:rsidDel="00DF200F">
          <w:rPr>
            <w:rFonts w:ascii="华文楷体" w:eastAsia="华文楷体" w:hAnsi="华文楷体" w:hint="eastAsia"/>
            <w:sz w:val="28"/>
            <w:szCs w:val="28"/>
          </w:rPr>
          <w:delText>，</w:delText>
        </w:r>
      </w:del>
      <w:ins w:id="963" w:author="S-Yansong" w:date="2016-01-07T15:54:00Z">
        <w:r w:rsidR="00DF200F">
          <w:rPr>
            <w:rFonts w:ascii="华文楷体" w:eastAsia="华文楷体" w:hAnsi="华文楷体" w:hint="eastAsia"/>
            <w:sz w:val="28"/>
            <w:szCs w:val="28"/>
          </w:rPr>
          <w:t>。</w:t>
        </w:r>
      </w:ins>
      <w:r w:rsidRPr="00697E84">
        <w:rPr>
          <w:rFonts w:ascii="华文楷体" w:eastAsia="华文楷体" w:hAnsi="华文楷体" w:hint="eastAsia"/>
          <w:sz w:val="28"/>
          <w:szCs w:val="28"/>
        </w:rPr>
        <w:t>因明当中它主要是要打破这些常法，所以说打破这样一种常法之后</w:t>
      </w:r>
      <w:proofErr w:type="gramStart"/>
      <w:r w:rsidRPr="00697E84">
        <w:rPr>
          <w:rFonts w:ascii="华文楷体" w:eastAsia="华文楷体" w:hAnsi="华文楷体" w:hint="eastAsia"/>
          <w:sz w:val="28"/>
          <w:szCs w:val="28"/>
        </w:rPr>
        <w:t>呢建立佛智</w:t>
      </w:r>
      <w:proofErr w:type="gramEnd"/>
      <w:r w:rsidRPr="00697E84">
        <w:rPr>
          <w:rFonts w:ascii="华文楷体" w:eastAsia="华文楷体" w:hAnsi="华文楷体" w:hint="eastAsia"/>
          <w:sz w:val="28"/>
          <w:szCs w:val="28"/>
        </w:rPr>
        <w:t>是以因而生</w:t>
      </w:r>
      <w:del w:id="964" w:author="S-Yansong" w:date="2016-01-07T15:54:00Z">
        <w:r w:rsidRPr="00697E84" w:rsidDel="00463E1F">
          <w:rPr>
            <w:rFonts w:ascii="华文楷体" w:eastAsia="华文楷体" w:hAnsi="华文楷体" w:hint="eastAsia"/>
            <w:sz w:val="28"/>
            <w:szCs w:val="28"/>
          </w:rPr>
          <w:delText>，</w:delText>
        </w:r>
      </w:del>
      <w:ins w:id="965" w:author="S-Yansong" w:date="2016-01-07T15:54:00Z">
        <w:r w:rsidR="00463E1F">
          <w:rPr>
            <w:rFonts w:ascii="华文楷体" w:eastAsia="华文楷体" w:hAnsi="华文楷体" w:hint="eastAsia"/>
            <w:sz w:val="28"/>
            <w:szCs w:val="28"/>
          </w:rPr>
          <w:t>。</w:t>
        </w:r>
      </w:ins>
      <w:r w:rsidRPr="00697E84">
        <w:rPr>
          <w:rFonts w:ascii="华文楷体" w:eastAsia="华文楷体" w:hAnsi="华文楷体" w:hint="eastAsia"/>
          <w:sz w:val="28"/>
          <w:szCs w:val="28"/>
        </w:rPr>
        <w:t>只要是以因而生的法都是无常的法，所以说在因明当中是</w:t>
      </w:r>
      <w:proofErr w:type="gramStart"/>
      <w:r w:rsidRPr="00697E84">
        <w:rPr>
          <w:rFonts w:ascii="华文楷体" w:eastAsia="华文楷体" w:hAnsi="华文楷体" w:hint="eastAsia"/>
          <w:sz w:val="28"/>
          <w:szCs w:val="28"/>
        </w:rPr>
        <w:t>建立佛智是</w:t>
      </w:r>
      <w:proofErr w:type="gramEnd"/>
      <w:r w:rsidRPr="00697E84">
        <w:rPr>
          <w:rFonts w:ascii="华文楷体" w:eastAsia="华文楷体" w:hAnsi="华文楷体" w:hint="eastAsia"/>
          <w:sz w:val="28"/>
          <w:szCs w:val="28"/>
        </w:rPr>
        <w:t>无常的，这个是因明当中的一个特点</w:t>
      </w:r>
      <w:ins w:id="966" w:author="S-Yansong" w:date="2016-01-07T15:53:00Z">
        <w:r w:rsidR="00DF200F">
          <w:rPr>
            <w:rFonts w:ascii="华文楷体" w:eastAsia="华文楷体" w:hAnsi="华文楷体" w:hint="eastAsia"/>
            <w:sz w:val="28"/>
            <w:szCs w:val="28"/>
          </w:rPr>
          <w:t>，是这样的</w:t>
        </w:r>
      </w:ins>
      <w:r w:rsidRPr="00697E84">
        <w:rPr>
          <w:rFonts w:ascii="华文楷体" w:eastAsia="华文楷体" w:hAnsi="华文楷体" w:hint="eastAsia"/>
          <w:sz w:val="28"/>
          <w:szCs w:val="28"/>
        </w:rPr>
        <w:t>。</w:t>
      </w:r>
    </w:p>
    <w:p w:rsidR="00697E84" w:rsidRPr="00697E84" w:rsidRDefault="00697E84" w:rsidP="00697E84">
      <w:pPr>
        <w:ind w:firstLine="570"/>
        <w:rPr>
          <w:rFonts w:ascii="华文楷体" w:eastAsia="华文楷体" w:hAnsi="华文楷体"/>
          <w:sz w:val="28"/>
          <w:szCs w:val="28"/>
        </w:rPr>
      </w:pPr>
      <w:r w:rsidRPr="00697E84">
        <w:rPr>
          <w:rFonts w:ascii="华文楷体" w:eastAsia="华文楷体" w:hAnsi="华文楷体" w:hint="eastAsia"/>
          <w:sz w:val="28"/>
          <w:szCs w:val="28"/>
        </w:rPr>
        <w:t>在共同乘当中</w:t>
      </w:r>
      <w:proofErr w:type="gramStart"/>
      <w:r w:rsidRPr="00697E84">
        <w:rPr>
          <w:rFonts w:ascii="华文楷体" w:eastAsia="华文楷体" w:hAnsi="华文楷体" w:hint="eastAsia"/>
          <w:sz w:val="28"/>
          <w:szCs w:val="28"/>
        </w:rPr>
        <w:t>呢佛智是</w:t>
      </w:r>
      <w:proofErr w:type="gramEnd"/>
      <w:r w:rsidRPr="00697E84">
        <w:rPr>
          <w:rFonts w:ascii="华文楷体" w:eastAsia="华文楷体" w:hAnsi="华文楷体" w:hint="eastAsia"/>
          <w:sz w:val="28"/>
          <w:szCs w:val="28"/>
        </w:rPr>
        <w:t>因缘所生法，那么因缘所生法肯定是无常法，这个是在因明当中、在共同乘当中可以安立的。那么在</w:t>
      </w:r>
      <w:proofErr w:type="gramStart"/>
      <w:r w:rsidRPr="00697E84">
        <w:rPr>
          <w:rFonts w:ascii="华文楷体" w:eastAsia="华文楷体" w:hAnsi="华文楷体" w:hint="eastAsia"/>
          <w:sz w:val="28"/>
          <w:szCs w:val="28"/>
        </w:rPr>
        <w:t>了义乘当中</w:t>
      </w:r>
      <w:proofErr w:type="gramEnd"/>
      <w:r w:rsidRPr="00697E84">
        <w:rPr>
          <w:rFonts w:ascii="华文楷体" w:eastAsia="华文楷体" w:hAnsi="华文楷体" w:hint="eastAsia"/>
          <w:sz w:val="28"/>
          <w:szCs w:val="28"/>
        </w:rPr>
        <w:t>这些智慧遍知的法它是无为法，其他的这样一种因它只是</w:t>
      </w:r>
      <w:proofErr w:type="gramStart"/>
      <w:r w:rsidRPr="00697E84">
        <w:rPr>
          <w:rFonts w:ascii="华文楷体" w:eastAsia="华文楷体" w:hAnsi="华文楷体" w:hint="eastAsia"/>
          <w:sz w:val="28"/>
          <w:szCs w:val="28"/>
        </w:rPr>
        <w:t>遣除客尘</w:t>
      </w:r>
      <w:proofErr w:type="gramEnd"/>
      <w:r w:rsidRPr="00697E84">
        <w:rPr>
          <w:rFonts w:ascii="华文楷体" w:eastAsia="华文楷体" w:hAnsi="华文楷体" w:hint="eastAsia"/>
          <w:sz w:val="28"/>
          <w:szCs w:val="28"/>
        </w:rPr>
        <w:t>的方便，实际上的意趣是一样的</w:t>
      </w:r>
      <w:ins w:id="967" w:author="S-Yansong" w:date="2016-01-07T15:55:00Z">
        <w:r w:rsidR="00917651">
          <w:rPr>
            <w:rFonts w:ascii="华文楷体" w:eastAsia="华文楷体" w:hAnsi="华文楷体" w:hint="eastAsia"/>
            <w:sz w:val="28"/>
            <w:szCs w:val="28"/>
          </w:rPr>
          <w:t>，</w:t>
        </w:r>
      </w:ins>
      <w:r w:rsidRPr="00697E84">
        <w:rPr>
          <w:rFonts w:ascii="华文楷体" w:eastAsia="华文楷体" w:hAnsi="华文楷体" w:hint="eastAsia"/>
          <w:sz w:val="28"/>
          <w:szCs w:val="28"/>
        </w:rPr>
        <w:t>一致的。只不过这个遍知、遍知的这个因它到底是怎么样的？</w:t>
      </w:r>
      <w:proofErr w:type="gramStart"/>
      <w:r w:rsidRPr="00697E84">
        <w:rPr>
          <w:rFonts w:ascii="华文楷体" w:eastAsia="华文楷体" w:hAnsi="华文楷体" w:hint="eastAsia"/>
          <w:sz w:val="28"/>
          <w:szCs w:val="28"/>
        </w:rPr>
        <w:t>是能净因</w:t>
      </w:r>
      <w:proofErr w:type="gramEnd"/>
      <w:r w:rsidRPr="00697E84">
        <w:rPr>
          <w:rFonts w:ascii="华文楷体" w:eastAsia="华文楷体" w:hAnsi="华文楷体" w:hint="eastAsia"/>
          <w:sz w:val="28"/>
          <w:szCs w:val="28"/>
        </w:rPr>
        <w:t>呢，还是其他的这样一种</w:t>
      </w:r>
      <w:proofErr w:type="gramStart"/>
      <w:r w:rsidRPr="00697E84">
        <w:rPr>
          <w:rFonts w:ascii="华文楷体" w:eastAsia="华文楷体" w:hAnsi="华文楷体" w:hint="eastAsia"/>
          <w:sz w:val="28"/>
          <w:szCs w:val="28"/>
        </w:rPr>
        <w:t>异熟因啊</w:t>
      </w:r>
      <w:proofErr w:type="gramEnd"/>
      <w:r w:rsidRPr="00697E84">
        <w:rPr>
          <w:rFonts w:ascii="华文楷体" w:eastAsia="华文楷体" w:hAnsi="华文楷体" w:hint="eastAsia"/>
          <w:sz w:val="28"/>
          <w:szCs w:val="28"/>
        </w:rPr>
        <w:t>等等这样的因。那么如果</w:t>
      </w:r>
      <w:proofErr w:type="gramStart"/>
      <w:r w:rsidRPr="00697E84">
        <w:rPr>
          <w:rFonts w:ascii="华文楷体" w:eastAsia="华文楷体" w:hAnsi="华文楷体" w:hint="eastAsia"/>
          <w:sz w:val="28"/>
          <w:szCs w:val="28"/>
        </w:rPr>
        <w:t>是能净因</w:t>
      </w:r>
      <w:proofErr w:type="gramEnd"/>
      <w:r w:rsidRPr="00697E84">
        <w:rPr>
          <w:rFonts w:ascii="华文楷体" w:eastAsia="华文楷体" w:hAnsi="华文楷体" w:hint="eastAsia"/>
          <w:sz w:val="28"/>
          <w:szCs w:val="28"/>
        </w:rPr>
        <w:t>，</w:t>
      </w:r>
      <w:proofErr w:type="gramStart"/>
      <w:r w:rsidRPr="00697E84">
        <w:rPr>
          <w:rFonts w:ascii="华文楷体" w:eastAsia="华文楷体" w:hAnsi="华文楷体" w:hint="eastAsia"/>
          <w:sz w:val="28"/>
          <w:szCs w:val="28"/>
        </w:rPr>
        <w:t>能净因</w:t>
      </w:r>
      <w:proofErr w:type="gramEnd"/>
      <w:r w:rsidRPr="00697E84">
        <w:rPr>
          <w:rFonts w:ascii="华文楷体" w:eastAsia="华文楷体" w:hAnsi="华文楷体" w:hint="eastAsia"/>
          <w:sz w:val="28"/>
          <w:szCs w:val="28"/>
        </w:rPr>
        <w:t>呢我们在学《庄严经论</w:t>
      </w:r>
      <w:del w:id="968" w:author="S-Yansong" w:date="2016-01-07T15:55:00Z">
        <w:r w:rsidRPr="00697E84" w:rsidDel="00032E7F">
          <w:rPr>
            <w:rFonts w:ascii="华文楷体" w:eastAsia="华文楷体" w:hAnsi="华文楷体" w:hint="eastAsia"/>
            <w:sz w:val="28"/>
            <w:szCs w:val="28"/>
          </w:rPr>
          <w:delText>（46分17秒）</w:delText>
        </w:r>
      </w:del>
      <w:r w:rsidRPr="00697E84">
        <w:rPr>
          <w:rFonts w:ascii="华文楷体" w:eastAsia="华文楷体" w:hAnsi="华文楷体" w:hint="eastAsia"/>
          <w:sz w:val="28"/>
          <w:szCs w:val="28"/>
        </w:rPr>
        <w:t>》的时候学过这个问题了，</w:t>
      </w:r>
      <w:proofErr w:type="gramStart"/>
      <w:r w:rsidRPr="00697E84">
        <w:rPr>
          <w:rFonts w:ascii="华文楷体" w:eastAsia="华文楷体" w:hAnsi="华文楷体" w:hint="eastAsia"/>
          <w:sz w:val="28"/>
          <w:szCs w:val="28"/>
        </w:rPr>
        <w:t>能净因</w:t>
      </w:r>
      <w:proofErr w:type="gramEnd"/>
      <w:r w:rsidRPr="00697E84">
        <w:rPr>
          <w:rFonts w:ascii="华文楷体" w:eastAsia="华文楷体" w:hAnsi="华文楷体" w:hint="eastAsia"/>
          <w:sz w:val="28"/>
          <w:szCs w:val="28"/>
        </w:rPr>
        <w:t>它的本体是不变化的</w:t>
      </w:r>
      <w:del w:id="969" w:author="S-Yansong" w:date="2016-01-07T15:55:00Z">
        <w:r w:rsidRPr="00697E84" w:rsidDel="00032E7F">
          <w:rPr>
            <w:rFonts w:ascii="华文楷体" w:eastAsia="华文楷体" w:hAnsi="华文楷体" w:hint="eastAsia"/>
            <w:sz w:val="28"/>
            <w:szCs w:val="28"/>
          </w:rPr>
          <w:delText>，</w:delText>
        </w:r>
      </w:del>
      <w:ins w:id="970" w:author="S-Yansong" w:date="2016-01-07T15:55:00Z">
        <w:r w:rsidR="00032E7F">
          <w:rPr>
            <w:rFonts w:ascii="华文楷体" w:eastAsia="华文楷体" w:hAnsi="华文楷体" w:hint="eastAsia"/>
            <w:sz w:val="28"/>
            <w:szCs w:val="28"/>
          </w:rPr>
          <w:t>。</w:t>
        </w:r>
      </w:ins>
      <w:r w:rsidRPr="00697E84">
        <w:rPr>
          <w:rFonts w:ascii="华文楷体" w:eastAsia="华文楷体" w:hAnsi="华文楷体" w:hint="eastAsia"/>
          <w:sz w:val="28"/>
          <w:szCs w:val="28"/>
        </w:rPr>
        <w:t>通过</w:t>
      </w:r>
      <w:proofErr w:type="gramStart"/>
      <w:r w:rsidRPr="00697E84">
        <w:rPr>
          <w:rFonts w:ascii="华文楷体" w:eastAsia="华文楷体" w:hAnsi="华文楷体" w:hint="eastAsia"/>
          <w:sz w:val="28"/>
          <w:szCs w:val="28"/>
        </w:rPr>
        <w:t>能净因遣除客尘</w:t>
      </w:r>
      <w:proofErr w:type="gramEnd"/>
      <w:ins w:id="971" w:author="S-Yansong" w:date="2016-01-07T15:55:00Z">
        <w:r w:rsidR="00357581">
          <w:rPr>
            <w:rFonts w:ascii="华文楷体" w:eastAsia="华文楷体" w:hAnsi="华文楷体" w:hint="eastAsia"/>
            <w:sz w:val="28"/>
            <w:szCs w:val="28"/>
          </w:rPr>
          <w:t>，</w:t>
        </w:r>
      </w:ins>
      <w:r w:rsidRPr="00697E84">
        <w:rPr>
          <w:rFonts w:ascii="华文楷体" w:eastAsia="华文楷体" w:hAnsi="华文楷体" w:hint="eastAsia"/>
          <w:sz w:val="28"/>
          <w:szCs w:val="28"/>
        </w:rPr>
        <w:t>遣除垢染，所有的这样一种禅定啊、</w:t>
      </w:r>
      <w:proofErr w:type="gramStart"/>
      <w:r w:rsidRPr="00697E84">
        <w:rPr>
          <w:rFonts w:ascii="华文楷体" w:eastAsia="华文楷体" w:hAnsi="华文楷体" w:hint="eastAsia"/>
          <w:sz w:val="28"/>
          <w:szCs w:val="28"/>
        </w:rPr>
        <w:t>悲心的</w:t>
      </w:r>
      <w:proofErr w:type="gramEnd"/>
      <w:r w:rsidRPr="00697E84">
        <w:rPr>
          <w:rFonts w:ascii="华文楷体" w:eastAsia="华文楷体" w:hAnsi="华文楷体" w:hint="eastAsia"/>
          <w:sz w:val="28"/>
          <w:szCs w:val="28"/>
        </w:rPr>
        <w:t>修法、空性的修法这些有为法</w:t>
      </w:r>
      <w:ins w:id="972" w:author="S-Yansong" w:date="2016-01-07T15:55:00Z">
        <w:r w:rsidR="00357581">
          <w:rPr>
            <w:rFonts w:ascii="华文楷体" w:eastAsia="华文楷体" w:hAnsi="华文楷体" w:hint="eastAsia"/>
            <w:sz w:val="28"/>
            <w:szCs w:val="28"/>
          </w:rPr>
          <w:t>，</w:t>
        </w:r>
      </w:ins>
      <w:r w:rsidRPr="00697E84">
        <w:rPr>
          <w:rFonts w:ascii="华文楷体" w:eastAsia="华文楷体" w:hAnsi="华文楷体" w:hint="eastAsia"/>
          <w:sz w:val="28"/>
          <w:szCs w:val="28"/>
        </w:rPr>
        <w:t>这些有为的修法都是对治有为</w:t>
      </w:r>
      <w:proofErr w:type="gramStart"/>
      <w:r w:rsidRPr="00697E84">
        <w:rPr>
          <w:rFonts w:ascii="华文楷体" w:eastAsia="华文楷体" w:hAnsi="华文楷体" w:hint="eastAsia"/>
          <w:sz w:val="28"/>
          <w:szCs w:val="28"/>
        </w:rPr>
        <w:t>的客尘的</w:t>
      </w:r>
      <w:proofErr w:type="gramEnd"/>
      <w:r w:rsidRPr="00697E84">
        <w:rPr>
          <w:rFonts w:ascii="华文楷体" w:eastAsia="华文楷体" w:hAnsi="华文楷体" w:hint="eastAsia"/>
          <w:sz w:val="28"/>
          <w:szCs w:val="28"/>
        </w:rPr>
        <w:t>。所以说通过这样一种有为的刹那生灭的这个智慧或者这些方便修法把这样一种</w:t>
      </w:r>
      <w:proofErr w:type="gramStart"/>
      <w:r w:rsidRPr="00697E84">
        <w:rPr>
          <w:rFonts w:ascii="华文楷体" w:eastAsia="华文楷体" w:hAnsi="华文楷体" w:hint="eastAsia"/>
          <w:sz w:val="28"/>
          <w:szCs w:val="28"/>
        </w:rPr>
        <w:t>客尘对治掉</w:t>
      </w:r>
      <w:proofErr w:type="gramEnd"/>
      <w:r w:rsidRPr="00697E84">
        <w:rPr>
          <w:rFonts w:ascii="华文楷体" w:eastAsia="华文楷体" w:hAnsi="华文楷体" w:hint="eastAsia"/>
          <w:sz w:val="28"/>
          <w:szCs w:val="28"/>
        </w:rPr>
        <w:t>之后呢，无为法的光明它会自然呈现的。这个方面是了义的乘当中讲的方式，但是此处主要是从共同乘来安立</w:t>
      </w:r>
      <w:proofErr w:type="gramStart"/>
      <w:r w:rsidRPr="00697E84">
        <w:rPr>
          <w:rFonts w:ascii="华文楷体" w:eastAsia="华文楷体" w:hAnsi="华文楷体" w:hint="eastAsia"/>
          <w:sz w:val="28"/>
          <w:szCs w:val="28"/>
        </w:rPr>
        <w:t>这样佛智是</w:t>
      </w:r>
      <w:proofErr w:type="gramEnd"/>
      <w:r w:rsidRPr="00697E84">
        <w:rPr>
          <w:rFonts w:ascii="华文楷体" w:eastAsia="华文楷体" w:hAnsi="华文楷体" w:hint="eastAsia"/>
          <w:sz w:val="28"/>
          <w:szCs w:val="28"/>
        </w:rPr>
        <w:t>一种遍知，它是一种因缘所承认的法，所以说安立它是无常</w:t>
      </w:r>
      <w:del w:id="973" w:author="S-Yansong" w:date="2016-01-07T15:56:00Z">
        <w:r w:rsidRPr="00697E84" w:rsidDel="00357581">
          <w:rPr>
            <w:rFonts w:ascii="华文楷体" w:eastAsia="华文楷体" w:hAnsi="华文楷体" w:hint="eastAsia"/>
            <w:sz w:val="28"/>
            <w:szCs w:val="28"/>
          </w:rPr>
          <w:delText>。</w:delText>
        </w:r>
      </w:del>
      <w:ins w:id="974" w:author="S-Yansong" w:date="2016-01-07T15:56:00Z">
        <w:r w:rsidR="00357581">
          <w:rPr>
            <w:rFonts w:ascii="华文楷体" w:eastAsia="华文楷体" w:hAnsi="华文楷体" w:hint="eastAsia"/>
            <w:sz w:val="28"/>
            <w:szCs w:val="28"/>
          </w:rPr>
          <w:t>，</w:t>
        </w:r>
      </w:ins>
      <w:r w:rsidRPr="00697E84">
        <w:rPr>
          <w:rFonts w:ascii="华文楷体" w:eastAsia="华文楷体" w:hAnsi="华文楷体" w:hint="eastAsia"/>
          <w:sz w:val="28"/>
          <w:szCs w:val="28"/>
        </w:rPr>
        <w:t>有这样一种特殊必要。</w:t>
      </w:r>
    </w:p>
    <w:p w:rsidR="00697E84" w:rsidRPr="00526412" w:rsidRDefault="00697E84" w:rsidP="00697E84">
      <w:pPr>
        <w:ind w:firstLine="570"/>
        <w:rPr>
          <w:rFonts w:asciiTheme="minorEastAsia" w:hAnsiTheme="minorEastAsia"/>
          <w:sz w:val="28"/>
          <w:szCs w:val="28"/>
          <w:rPrChange w:id="975" w:author="S-Yansong" w:date="2016-01-06T15:50:00Z">
            <w:rPr>
              <w:rFonts w:ascii="华文楷体" w:eastAsia="华文楷体" w:hAnsi="华文楷体"/>
              <w:sz w:val="28"/>
              <w:szCs w:val="28"/>
            </w:rPr>
          </w:rPrChange>
        </w:rPr>
      </w:pPr>
      <w:r w:rsidRPr="00526412">
        <w:rPr>
          <w:rFonts w:asciiTheme="minorEastAsia" w:hAnsiTheme="minorEastAsia" w:hint="eastAsia"/>
          <w:sz w:val="28"/>
          <w:szCs w:val="28"/>
          <w:rPrChange w:id="976" w:author="S-Yansong" w:date="2016-01-06T15:50:00Z">
            <w:rPr>
              <w:rFonts w:ascii="华文楷体" w:eastAsia="华文楷体" w:hAnsi="华文楷体" w:hint="eastAsia"/>
              <w:sz w:val="28"/>
              <w:szCs w:val="28"/>
            </w:rPr>
          </w:rPrChange>
        </w:rPr>
        <w:t>【驳斥：禅定、悲心等的方便与无缘智慧这两者互为因缘，为此（如所有与尽所有）二智成立，】</w:t>
      </w:r>
    </w:p>
    <w:p w:rsidR="00697E84" w:rsidRPr="00697E84" w:rsidRDefault="00697E84" w:rsidP="00697E84">
      <w:pPr>
        <w:ind w:firstLine="570"/>
        <w:rPr>
          <w:rFonts w:ascii="华文楷体" w:eastAsia="华文楷体" w:hAnsi="华文楷体"/>
          <w:sz w:val="28"/>
          <w:szCs w:val="28"/>
        </w:rPr>
      </w:pPr>
      <w:r w:rsidRPr="00697E84">
        <w:rPr>
          <w:rFonts w:ascii="华文楷体" w:eastAsia="华文楷体" w:hAnsi="华文楷体" w:hint="eastAsia"/>
          <w:sz w:val="28"/>
          <w:szCs w:val="28"/>
        </w:rPr>
        <w:t>我们说这样一种因是成立的，遍知的智慧的因存在</w:t>
      </w:r>
      <w:del w:id="977" w:author="S-Yansong" w:date="2016-01-07T15:57:00Z">
        <w:r w:rsidRPr="00697E84" w:rsidDel="00357581">
          <w:rPr>
            <w:rFonts w:ascii="华文楷体" w:eastAsia="华文楷体" w:hAnsi="华文楷体" w:hint="eastAsia"/>
            <w:sz w:val="28"/>
            <w:szCs w:val="28"/>
          </w:rPr>
          <w:delText>，</w:delText>
        </w:r>
      </w:del>
      <w:ins w:id="978" w:author="S-Yansong" w:date="2016-01-07T15:57:00Z">
        <w:r w:rsidR="00357581">
          <w:rPr>
            <w:rFonts w:ascii="华文楷体" w:eastAsia="华文楷体" w:hAnsi="华文楷体" w:hint="eastAsia"/>
            <w:sz w:val="28"/>
            <w:szCs w:val="28"/>
          </w:rPr>
          <w:t>。</w:t>
        </w:r>
      </w:ins>
      <w:r w:rsidRPr="00697E84">
        <w:rPr>
          <w:rFonts w:ascii="华文楷体" w:eastAsia="华文楷体" w:hAnsi="华文楷体" w:hint="eastAsia"/>
          <w:sz w:val="28"/>
          <w:szCs w:val="28"/>
        </w:rPr>
        <w:t>那遍知智</w:t>
      </w:r>
      <w:r w:rsidRPr="00697E84">
        <w:rPr>
          <w:rFonts w:ascii="华文楷体" w:eastAsia="华文楷体" w:hAnsi="华文楷体" w:hint="eastAsia"/>
          <w:sz w:val="28"/>
          <w:szCs w:val="28"/>
        </w:rPr>
        <w:lastRenderedPageBreak/>
        <w:t>慧的因存在呢以禅</w:t>
      </w:r>
      <w:proofErr w:type="gramStart"/>
      <w:r w:rsidRPr="00697E84">
        <w:rPr>
          <w:rFonts w:ascii="华文楷体" w:eastAsia="华文楷体" w:hAnsi="华文楷体" w:hint="eastAsia"/>
          <w:sz w:val="28"/>
          <w:szCs w:val="28"/>
        </w:rPr>
        <w:t>定悲心的方便资</w:t>
      </w:r>
      <w:proofErr w:type="gramEnd"/>
      <w:r w:rsidRPr="00697E84">
        <w:rPr>
          <w:rFonts w:ascii="华文楷体" w:eastAsia="华文楷体" w:hAnsi="华文楷体" w:hint="eastAsia"/>
          <w:sz w:val="28"/>
          <w:szCs w:val="28"/>
        </w:rPr>
        <w:t>粮和无缘智慧的智慧资粮二者互为因缘，这个</w:t>
      </w:r>
      <w:proofErr w:type="gramStart"/>
      <w:r w:rsidRPr="00697E84">
        <w:rPr>
          <w:rFonts w:ascii="华文楷体" w:eastAsia="华文楷体" w:hAnsi="华文楷体" w:hint="eastAsia"/>
          <w:sz w:val="28"/>
          <w:szCs w:val="28"/>
        </w:rPr>
        <w:t>叫方便</w:t>
      </w:r>
      <w:proofErr w:type="gramEnd"/>
      <w:r w:rsidRPr="00697E84">
        <w:rPr>
          <w:rFonts w:ascii="华文楷体" w:eastAsia="华文楷体" w:hAnsi="华文楷体" w:hint="eastAsia"/>
          <w:sz w:val="28"/>
          <w:szCs w:val="28"/>
        </w:rPr>
        <w:t>和智慧。那么就说可以成立如</w:t>
      </w:r>
      <w:proofErr w:type="gramStart"/>
      <w:r w:rsidRPr="00697E84">
        <w:rPr>
          <w:rFonts w:ascii="华文楷体" w:eastAsia="华文楷体" w:hAnsi="华文楷体" w:hint="eastAsia"/>
          <w:sz w:val="28"/>
          <w:szCs w:val="28"/>
        </w:rPr>
        <w:t>所有智</w:t>
      </w:r>
      <w:proofErr w:type="gramEnd"/>
      <w:r w:rsidRPr="00697E84">
        <w:rPr>
          <w:rFonts w:ascii="华文楷体" w:eastAsia="华文楷体" w:hAnsi="华文楷体" w:hint="eastAsia"/>
          <w:sz w:val="28"/>
          <w:szCs w:val="28"/>
        </w:rPr>
        <w:t>和尽</w:t>
      </w:r>
      <w:proofErr w:type="gramStart"/>
      <w:r w:rsidRPr="00697E84">
        <w:rPr>
          <w:rFonts w:ascii="华文楷体" w:eastAsia="华文楷体" w:hAnsi="华文楷体" w:hint="eastAsia"/>
          <w:sz w:val="28"/>
          <w:szCs w:val="28"/>
        </w:rPr>
        <w:t>所有智</w:t>
      </w:r>
      <w:proofErr w:type="gramEnd"/>
      <w:r w:rsidRPr="00697E84">
        <w:rPr>
          <w:rFonts w:ascii="华文楷体" w:eastAsia="华文楷体" w:hAnsi="华文楷体" w:hint="eastAsia"/>
          <w:sz w:val="28"/>
          <w:szCs w:val="28"/>
        </w:rPr>
        <w:t>这个遍知的智慧是可以成立的。下面就分别讲：</w:t>
      </w:r>
    </w:p>
    <w:p w:rsidR="00697E84" w:rsidRPr="00526412" w:rsidRDefault="00697E84" w:rsidP="00697E84">
      <w:pPr>
        <w:ind w:firstLine="570"/>
        <w:rPr>
          <w:rFonts w:asciiTheme="minorEastAsia" w:hAnsiTheme="minorEastAsia"/>
          <w:sz w:val="28"/>
          <w:szCs w:val="28"/>
          <w:rPrChange w:id="979" w:author="S-Yansong" w:date="2016-01-06T15:50:00Z">
            <w:rPr>
              <w:rFonts w:ascii="华文楷体" w:eastAsia="华文楷体" w:hAnsi="华文楷体"/>
              <w:sz w:val="28"/>
              <w:szCs w:val="28"/>
            </w:rPr>
          </w:rPrChange>
        </w:rPr>
      </w:pPr>
      <w:r w:rsidRPr="00526412">
        <w:rPr>
          <w:rFonts w:asciiTheme="minorEastAsia" w:hAnsiTheme="minorEastAsia" w:hint="eastAsia"/>
          <w:sz w:val="28"/>
          <w:szCs w:val="28"/>
          <w:rPrChange w:id="980" w:author="S-Yansong" w:date="2016-01-06T15:50:00Z">
            <w:rPr>
              <w:rFonts w:ascii="华文楷体" w:eastAsia="华文楷体" w:hAnsi="华文楷体" w:hint="eastAsia"/>
              <w:sz w:val="28"/>
              <w:szCs w:val="28"/>
            </w:rPr>
          </w:rPrChange>
        </w:rPr>
        <w:t>【原因是，以方便大悲的光明智慧作为近取因、空性妙慧作为俱生缘而成立尽所有智；】</w:t>
      </w:r>
    </w:p>
    <w:p w:rsidR="00697E84" w:rsidRPr="00697E84" w:rsidRDefault="00697E84" w:rsidP="00697E84">
      <w:pPr>
        <w:ind w:firstLine="570"/>
        <w:rPr>
          <w:rFonts w:ascii="华文楷体" w:eastAsia="华文楷体" w:hAnsi="华文楷体"/>
          <w:sz w:val="28"/>
          <w:szCs w:val="28"/>
        </w:rPr>
      </w:pPr>
      <w:r w:rsidRPr="00697E84">
        <w:rPr>
          <w:rFonts w:ascii="华文楷体" w:eastAsia="华文楷体" w:hAnsi="华文楷体" w:hint="eastAsia"/>
          <w:sz w:val="28"/>
          <w:szCs w:val="28"/>
        </w:rPr>
        <w:t>那么这个尽</w:t>
      </w:r>
      <w:proofErr w:type="gramStart"/>
      <w:r w:rsidRPr="00697E84">
        <w:rPr>
          <w:rFonts w:ascii="华文楷体" w:eastAsia="华文楷体" w:hAnsi="华文楷体" w:hint="eastAsia"/>
          <w:sz w:val="28"/>
          <w:szCs w:val="28"/>
        </w:rPr>
        <w:t>所有智它</w:t>
      </w:r>
      <w:proofErr w:type="gramEnd"/>
      <w:r w:rsidRPr="00697E84">
        <w:rPr>
          <w:rFonts w:ascii="华文楷体" w:eastAsia="华文楷体" w:hAnsi="华文楷体" w:hint="eastAsia"/>
          <w:sz w:val="28"/>
          <w:szCs w:val="28"/>
        </w:rPr>
        <w:t>是了知一切差别法的一种殊胜的智慧</w:t>
      </w:r>
      <w:del w:id="981" w:author="S-Yansong" w:date="2016-01-07T15:57:00Z">
        <w:r w:rsidRPr="00697E84" w:rsidDel="00BA47A5">
          <w:rPr>
            <w:rFonts w:ascii="华文楷体" w:eastAsia="华文楷体" w:hAnsi="华文楷体" w:hint="eastAsia"/>
            <w:sz w:val="28"/>
            <w:szCs w:val="28"/>
          </w:rPr>
          <w:delText>，</w:delText>
        </w:r>
      </w:del>
      <w:ins w:id="982" w:author="S-Yansong" w:date="2016-01-07T15:57:00Z">
        <w:r w:rsidR="00BA47A5">
          <w:rPr>
            <w:rFonts w:ascii="华文楷体" w:eastAsia="华文楷体" w:hAnsi="华文楷体" w:hint="eastAsia"/>
            <w:sz w:val="28"/>
            <w:szCs w:val="28"/>
          </w:rPr>
          <w:t>。</w:t>
        </w:r>
      </w:ins>
      <w:r w:rsidRPr="00697E84">
        <w:rPr>
          <w:rFonts w:ascii="华文楷体" w:eastAsia="华文楷体" w:hAnsi="华文楷体" w:hint="eastAsia"/>
          <w:sz w:val="28"/>
          <w:szCs w:val="28"/>
        </w:rPr>
        <w:t>那么它的近取因是什么呢？是以这样方便大悲的光明智慧作为近取因，也是通过方便作为它的近取因的。然后空</w:t>
      </w:r>
      <w:proofErr w:type="gramStart"/>
      <w:r w:rsidRPr="00697E84">
        <w:rPr>
          <w:rFonts w:ascii="华文楷体" w:eastAsia="华文楷体" w:hAnsi="华文楷体" w:hint="eastAsia"/>
          <w:sz w:val="28"/>
          <w:szCs w:val="28"/>
        </w:rPr>
        <w:t>性妙慧作为俱</w:t>
      </w:r>
      <w:proofErr w:type="gramEnd"/>
      <w:r w:rsidRPr="00697E84">
        <w:rPr>
          <w:rFonts w:ascii="华文楷体" w:eastAsia="华文楷体" w:hAnsi="华文楷体" w:hint="eastAsia"/>
          <w:sz w:val="28"/>
          <w:szCs w:val="28"/>
        </w:rPr>
        <w:t>生缘，就说主要的因是方便大悲的光明智慧，那么就说次要的因是空</w:t>
      </w:r>
      <w:proofErr w:type="gramStart"/>
      <w:r w:rsidRPr="00697E84">
        <w:rPr>
          <w:rFonts w:ascii="华文楷体" w:eastAsia="华文楷体" w:hAnsi="华文楷体" w:hint="eastAsia"/>
          <w:sz w:val="28"/>
          <w:szCs w:val="28"/>
        </w:rPr>
        <w:t>性妙慧</w:t>
      </w:r>
      <w:proofErr w:type="gramEnd"/>
      <w:r w:rsidRPr="00697E84">
        <w:rPr>
          <w:rFonts w:ascii="华文楷体" w:eastAsia="华文楷体" w:hAnsi="华文楷体" w:hint="eastAsia"/>
          <w:sz w:val="28"/>
          <w:szCs w:val="28"/>
        </w:rPr>
        <w:t>，所以说最后成立这个尽所有智。因为尽</w:t>
      </w:r>
      <w:proofErr w:type="gramStart"/>
      <w:r w:rsidRPr="00697E84">
        <w:rPr>
          <w:rFonts w:ascii="华文楷体" w:eastAsia="华文楷体" w:hAnsi="华文楷体" w:hint="eastAsia"/>
          <w:sz w:val="28"/>
          <w:szCs w:val="28"/>
        </w:rPr>
        <w:t>所有智它</w:t>
      </w:r>
      <w:proofErr w:type="gramEnd"/>
      <w:r w:rsidRPr="00697E84">
        <w:rPr>
          <w:rFonts w:ascii="华文楷体" w:eastAsia="华文楷体" w:hAnsi="华文楷体" w:hint="eastAsia"/>
          <w:sz w:val="28"/>
          <w:szCs w:val="28"/>
        </w:rPr>
        <w:t>有因有缘，所以说它有它的果。</w:t>
      </w:r>
    </w:p>
    <w:p w:rsidR="00697E84" w:rsidRPr="00526412" w:rsidRDefault="00697E84" w:rsidP="00697E84">
      <w:pPr>
        <w:ind w:firstLine="570"/>
        <w:rPr>
          <w:rFonts w:asciiTheme="minorEastAsia" w:hAnsiTheme="minorEastAsia"/>
          <w:sz w:val="28"/>
          <w:szCs w:val="28"/>
          <w:rPrChange w:id="983" w:author="S-Yansong" w:date="2016-01-06T15:50:00Z">
            <w:rPr>
              <w:rFonts w:ascii="华文楷体" w:eastAsia="华文楷体" w:hAnsi="华文楷体"/>
              <w:sz w:val="28"/>
              <w:szCs w:val="28"/>
            </w:rPr>
          </w:rPrChange>
        </w:rPr>
      </w:pPr>
      <w:r w:rsidRPr="00526412">
        <w:rPr>
          <w:rFonts w:asciiTheme="minorEastAsia" w:hAnsiTheme="minorEastAsia" w:hint="eastAsia"/>
          <w:sz w:val="28"/>
          <w:szCs w:val="28"/>
          <w:rPrChange w:id="984" w:author="S-Yansong" w:date="2016-01-06T15:50:00Z">
            <w:rPr>
              <w:rFonts w:ascii="华文楷体" w:eastAsia="华文楷体" w:hAnsi="华文楷体" w:hint="eastAsia"/>
              <w:sz w:val="28"/>
              <w:szCs w:val="28"/>
            </w:rPr>
          </w:rPrChange>
        </w:rPr>
        <w:t>【相反，以空性妙慧的有境作为近取因、以方便大悲作为俱生缘而成立如所有智。】</w:t>
      </w:r>
    </w:p>
    <w:p w:rsidR="00697E84" w:rsidRPr="00697E84" w:rsidRDefault="00697E84" w:rsidP="00697E84">
      <w:pPr>
        <w:ind w:firstLine="570"/>
        <w:rPr>
          <w:rFonts w:ascii="华文楷体" w:eastAsia="华文楷体" w:hAnsi="华文楷体"/>
          <w:sz w:val="28"/>
          <w:szCs w:val="28"/>
        </w:rPr>
      </w:pPr>
      <w:r w:rsidRPr="00697E84">
        <w:rPr>
          <w:rFonts w:ascii="华文楷体" w:eastAsia="华文楷体" w:hAnsi="华文楷体" w:hint="eastAsia"/>
          <w:sz w:val="28"/>
          <w:szCs w:val="28"/>
        </w:rPr>
        <w:t>如</w:t>
      </w:r>
      <w:proofErr w:type="gramStart"/>
      <w:r w:rsidRPr="00697E84">
        <w:rPr>
          <w:rFonts w:ascii="华文楷体" w:eastAsia="华文楷体" w:hAnsi="华文楷体" w:hint="eastAsia"/>
          <w:sz w:val="28"/>
          <w:szCs w:val="28"/>
        </w:rPr>
        <w:t>所有智它</w:t>
      </w:r>
      <w:proofErr w:type="gramEnd"/>
      <w:r w:rsidRPr="00697E84">
        <w:rPr>
          <w:rFonts w:ascii="华文楷体" w:eastAsia="华文楷体" w:hAnsi="华文楷体" w:hint="eastAsia"/>
          <w:sz w:val="28"/>
          <w:szCs w:val="28"/>
        </w:rPr>
        <w:t>的主要的因是空性慧，它的次要的因是方便大悲，所以说就如</w:t>
      </w:r>
      <w:proofErr w:type="gramStart"/>
      <w:r w:rsidRPr="00697E84">
        <w:rPr>
          <w:rFonts w:ascii="华文楷体" w:eastAsia="华文楷体" w:hAnsi="华文楷体" w:hint="eastAsia"/>
          <w:sz w:val="28"/>
          <w:szCs w:val="28"/>
        </w:rPr>
        <w:t>所有智</w:t>
      </w:r>
      <w:proofErr w:type="gramEnd"/>
      <w:r w:rsidRPr="00697E84">
        <w:rPr>
          <w:rFonts w:ascii="华文楷体" w:eastAsia="华文楷体" w:hAnsi="华文楷体" w:hint="eastAsia"/>
          <w:sz w:val="28"/>
          <w:szCs w:val="28"/>
        </w:rPr>
        <w:t>和尽</w:t>
      </w:r>
      <w:proofErr w:type="gramStart"/>
      <w:r w:rsidRPr="00697E84">
        <w:rPr>
          <w:rFonts w:ascii="华文楷体" w:eastAsia="华文楷体" w:hAnsi="华文楷体" w:hint="eastAsia"/>
          <w:sz w:val="28"/>
          <w:szCs w:val="28"/>
        </w:rPr>
        <w:t>所有智</w:t>
      </w:r>
      <w:proofErr w:type="gramEnd"/>
      <w:r w:rsidRPr="00697E84">
        <w:rPr>
          <w:rFonts w:ascii="华文楷体" w:eastAsia="华文楷体" w:hAnsi="华文楷体" w:hint="eastAsia"/>
          <w:sz w:val="28"/>
          <w:szCs w:val="28"/>
        </w:rPr>
        <w:t>的侧面不一样，所以说它的侧面不一样的缘故，它的因也不一样，它因的侧面</w:t>
      </w:r>
      <w:ins w:id="985" w:author="S-Yansong" w:date="2016-01-07T15:58:00Z">
        <w:r w:rsidR="002B3779">
          <w:rPr>
            <w:rFonts w:ascii="华文楷体" w:eastAsia="华文楷体" w:hAnsi="华文楷体" w:hint="eastAsia"/>
            <w:sz w:val="28"/>
            <w:szCs w:val="28"/>
          </w:rPr>
          <w:t>也</w:t>
        </w:r>
      </w:ins>
      <w:r w:rsidRPr="00697E84">
        <w:rPr>
          <w:rFonts w:ascii="华文楷体" w:eastAsia="华文楷体" w:hAnsi="华文楷体" w:hint="eastAsia"/>
          <w:sz w:val="28"/>
          <w:szCs w:val="28"/>
        </w:rPr>
        <w:t>不一样。主要的因，就尽</w:t>
      </w:r>
      <w:proofErr w:type="gramStart"/>
      <w:r w:rsidRPr="00697E84">
        <w:rPr>
          <w:rFonts w:ascii="华文楷体" w:eastAsia="华文楷体" w:hAnsi="华文楷体" w:hint="eastAsia"/>
          <w:sz w:val="28"/>
          <w:szCs w:val="28"/>
        </w:rPr>
        <w:t>所有智主要的因就是</w:t>
      </w:r>
      <w:proofErr w:type="gramEnd"/>
      <w:r w:rsidRPr="00697E84">
        <w:rPr>
          <w:rFonts w:ascii="华文楷体" w:eastAsia="华文楷体" w:hAnsi="华文楷体" w:hint="eastAsia"/>
          <w:sz w:val="28"/>
          <w:szCs w:val="28"/>
        </w:rPr>
        <w:t>方便，如</w:t>
      </w:r>
      <w:proofErr w:type="gramStart"/>
      <w:r w:rsidRPr="00697E84">
        <w:rPr>
          <w:rFonts w:ascii="华文楷体" w:eastAsia="华文楷体" w:hAnsi="华文楷体" w:hint="eastAsia"/>
          <w:sz w:val="28"/>
          <w:szCs w:val="28"/>
        </w:rPr>
        <w:t>所有智主要的因就是</w:t>
      </w:r>
      <w:proofErr w:type="gramEnd"/>
      <w:r w:rsidRPr="00697E84">
        <w:rPr>
          <w:rFonts w:ascii="华文楷体" w:eastAsia="华文楷体" w:hAnsi="华文楷体" w:hint="eastAsia"/>
          <w:sz w:val="28"/>
          <w:szCs w:val="28"/>
        </w:rPr>
        <w:t>空性，其余就作为它</w:t>
      </w:r>
      <w:proofErr w:type="gramStart"/>
      <w:r w:rsidRPr="00697E84">
        <w:rPr>
          <w:rFonts w:ascii="华文楷体" w:eastAsia="华文楷体" w:hAnsi="华文楷体" w:hint="eastAsia"/>
          <w:sz w:val="28"/>
          <w:szCs w:val="28"/>
        </w:rPr>
        <w:t>的助缘了</w:t>
      </w:r>
      <w:proofErr w:type="gramEnd"/>
      <w:del w:id="986" w:author="S-Yansong" w:date="2016-01-07T15:58:00Z">
        <w:r w:rsidRPr="00697E84" w:rsidDel="00B11DF4">
          <w:rPr>
            <w:rFonts w:ascii="华文楷体" w:eastAsia="华文楷体" w:hAnsi="华文楷体" w:hint="eastAsia"/>
            <w:sz w:val="28"/>
            <w:szCs w:val="28"/>
          </w:rPr>
          <w:delText>。</w:delText>
        </w:r>
      </w:del>
      <w:ins w:id="987" w:author="S-Yansong" w:date="2016-01-07T15:58:00Z">
        <w:r w:rsidR="00B11DF4">
          <w:rPr>
            <w:rFonts w:ascii="华文楷体" w:eastAsia="华文楷体" w:hAnsi="华文楷体" w:hint="eastAsia"/>
            <w:sz w:val="28"/>
            <w:szCs w:val="28"/>
          </w:rPr>
          <w:t>，</w:t>
        </w:r>
      </w:ins>
      <w:r w:rsidRPr="00697E84">
        <w:rPr>
          <w:rFonts w:ascii="华文楷体" w:eastAsia="华文楷体" w:hAnsi="华文楷体" w:hint="eastAsia"/>
          <w:sz w:val="28"/>
          <w:szCs w:val="28"/>
        </w:rPr>
        <w:t>所以说它的因是完全有的。</w:t>
      </w:r>
    </w:p>
    <w:p w:rsidR="00697E84" w:rsidRPr="00F66DAD" w:rsidRDefault="00697E84" w:rsidP="00697E84">
      <w:pPr>
        <w:ind w:firstLine="570"/>
        <w:rPr>
          <w:rFonts w:asciiTheme="minorEastAsia" w:hAnsiTheme="minorEastAsia"/>
          <w:sz w:val="28"/>
          <w:szCs w:val="28"/>
          <w:rPrChange w:id="988" w:author="S-Yansong" w:date="2016-01-06T15:51:00Z">
            <w:rPr>
              <w:rFonts w:ascii="华文楷体" w:eastAsia="华文楷体" w:hAnsi="华文楷体"/>
              <w:sz w:val="28"/>
              <w:szCs w:val="28"/>
            </w:rPr>
          </w:rPrChange>
        </w:rPr>
      </w:pPr>
      <w:r w:rsidRPr="00F66DAD">
        <w:rPr>
          <w:rFonts w:asciiTheme="minorEastAsia" w:hAnsiTheme="minorEastAsia" w:hint="eastAsia"/>
          <w:sz w:val="28"/>
          <w:szCs w:val="28"/>
          <w:rPrChange w:id="989" w:author="S-Yansong" w:date="2016-01-06T15:51:00Z">
            <w:rPr>
              <w:rFonts w:ascii="华文楷体" w:eastAsia="华文楷体" w:hAnsi="华文楷体" w:hint="eastAsia"/>
              <w:sz w:val="28"/>
              <w:szCs w:val="28"/>
            </w:rPr>
          </w:rPrChange>
        </w:rPr>
        <w:t>【未如实了知所知万法的自性即是所知障，其本体是愚痴。】</w:t>
      </w:r>
    </w:p>
    <w:p w:rsidR="00697E84" w:rsidRPr="00697E84" w:rsidRDefault="00697E84" w:rsidP="00697E84">
      <w:pPr>
        <w:ind w:firstLine="570"/>
        <w:rPr>
          <w:rFonts w:ascii="华文楷体" w:eastAsia="华文楷体" w:hAnsi="华文楷体"/>
          <w:sz w:val="28"/>
          <w:szCs w:val="28"/>
        </w:rPr>
      </w:pPr>
      <w:r w:rsidRPr="00697E84">
        <w:rPr>
          <w:rFonts w:ascii="华文楷体" w:eastAsia="华文楷体" w:hAnsi="华文楷体" w:hint="eastAsia"/>
          <w:sz w:val="28"/>
          <w:szCs w:val="28"/>
        </w:rPr>
        <w:t>那么就说这样一种遍知是完全了知了一切万法的本性，那么就说没有这样如实了知万法本性的自性就是成立所知障，那么这个所知障的本体就是一种愚痴的本体，不了知万法就是</w:t>
      </w:r>
      <w:ins w:id="990" w:author="S-Yansong" w:date="2016-01-07T15:59:00Z">
        <w:r w:rsidR="00A519DA">
          <w:rPr>
            <w:rFonts w:ascii="华文楷体" w:eastAsia="华文楷体" w:hAnsi="华文楷体" w:hint="eastAsia"/>
            <w:sz w:val="28"/>
            <w:szCs w:val="28"/>
          </w:rPr>
          <w:t>一种</w:t>
        </w:r>
      </w:ins>
      <w:del w:id="991" w:author="S-Yansong" w:date="2016-01-07T15:59:00Z">
        <w:r w:rsidRPr="00697E84" w:rsidDel="00A519DA">
          <w:rPr>
            <w:rFonts w:ascii="华文楷体" w:eastAsia="华文楷体" w:hAnsi="华文楷体" w:hint="eastAsia"/>
            <w:sz w:val="28"/>
            <w:szCs w:val="28"/>
          </w:rPr>
          <w:delText>有</w:delText>
        </w:r>
      </w:del>
      <w:r w:rsidRPr="00697E84">
        <w:rPr>
          <w:rFonts w:ascii="华文楷体" w:eastAsia="华文楷体" w:hAnsi="华文楷体" w:hint="eastAsia"/>
          <w:sz w:val="28"/>
          <w:szCs w:val="28"/>
        </w:rPr>
        <w:t>愚痴。</w:t>
      </w:r>
    </w:p>
    <w:p w:rsidR="00697E84" w:rsidRPr="00F66DAD" w:rsidRDefault="00697E84" w:rsidP="00697E84">
      <w:pPr>
        <w:ind w:firstLine="570"/>
        <w:rPr>
          <w:rFonts w:asciiTheme="minorEastAsia" w:hAnsiTheme="minorEastAsia"/>
          <w:sz w:val="28"/>
          <w:szCs w:val="28"/>
          <w:rPrChange w:id="992" w:author="S-Yansong" w:date="2016-01-06T15:51:00Z">
            <w:rPr>
              <w:rFonts w:ascii="华文楷体" w:eastAsia="华文楷体" w:hAnsi="华文楷体"/>
              <w:sz w:val="28"/>
              <w:szCs w:val="28"/>
            </w:rPr>
          </w:rPrChange>
        </w:rPr>
      </w:pPr>
      <w:r w:rsidRPr="00F66DAD">
        <w:rPr>
          <w:rFonts w:asciiTheme="minorEastAsia" w:hAnsiTheme="minorEastAsia" w:hint="eastAsia"/>
          <w:sz w:val="28"/>
          <w:szCs w:val="28"/>
          <w:rPrChange w:id="993" w:author="S-Yansong" w:date="2016-01-06T15:51:00Z">
            <w:rPr>
              <w:rFonts w:ascii="华文楷体" w:eastAsia="华文楷体" w:hAnsi="华文楷体" w:hint="eastAsia"/>
              <w:sz w:val="28"/>
              <w:szCs w:val="28"/>
            </w:rPr>
          </w:rPrChange>
        </w:rPr>
        <w:lastRenderedPageBreak/>
        <w:t>【依靠与之相违证悟法无我的智慧等正如上文中所说的那样。】</w:t>
      </w:r>
    </w:p>
    <w:p w:rsidR="00697E84" w:rsidRPr="00697E84" w:rsidRDefault="00697E84" w:rsidP="00697E84">
      <w:pPr>
        <w:ind w:firstLine="570"/>
        <w:rPr>
          <w:rFonts w:ascii="华文楷体" w:eastAsia="华文楷体" w:hAnsi="华文楷体"/>
          <w:sz w:val="28"/>
          <w:szCs w:val="28"/>
        </w:rPr>
      </w:pPr>
      <w:r w:rsidRPr="00697E84">
        <w:rPr>
          <w:rFonts w:ascii="华文楷体" w:eastAsia="华文楷体" w:hAnsi="华文楷体" w:hint="eastAsia"/>
          <w:sz w:val="28"/>
          <w:szCs w:val="28"/>
        </w:rPr>
        <w:t>那么这个愚痴可以被遣除掉，完全依靠和愚痴相矛盾</w:t>
      </w:r>
      <w:ins w:id="994" w:author="S-Yansong" w:date="2016-01-07T15:59:00Z">
        <w:r w:rsidR="00F97556">
          <w:rPr>
            <w:rFonts w:ascii="华文楷体" w:eastAsia="华文楷体" w:hAnsi="华文楷体" w:hint="eastAsia"/>
            <w:sz w:val="28"/>
            <w:szCs w:val="28"/>
          </w:rPr>
          <w:t>、</w:t>
        </w:r>
      </w:ins>
      <w:r w:rsidRPr="00697E84">
        <w:rPr>
          <w:rFonts w:ascii="华文楷体" w:eastAsia="华文楷体" w:hAnsi="华文楷体" w:hint="eastAsia"/>
          <w:sz w:val="28"/>
          <w:szCs w:val="28"/>
        </w:rPr>
        <w:t>相违的这个</w:t>
      </w:r>
      <w:proofErr w:type="gramStart"/>
      <w:r w:rsidRPr="00697E84">
        <w:rPr>
          <w:rFonts w:ascii="华文楷体" w:eastAsia="华文楷体" w:hAnsi="华文楷体" w:hint="eastAsia"/>
          <w:sz w:val="28"/>
          <w:szCs w:val="28"/>
        </w:rPr>
        <w:t>证悟法</w:t>
      </w:r>
      <w:proofErr w:type="gramEnd"/>
      <w:r w:rsidRPr="00697E84">
        <w:rPr>
          <w:rFonts w:ascii="华文楷体" w:eastAsia="华文楷体" w:hAnsi="华文楷体" w:hint="eastAsia"/>
          <w:sz w:val="28"/>
          <w:szCs w:val="28"/>
        </w:rPr>
        <w:t>无我的智慧就可以把这样一种愚痴本体</w:t>
      </w:r>
      <w:proofErr w:type="gramStart"/>
      <w:r w:rsidRPr="00697E84">
        <w:rPr>
          <w:rFonts w:ascii="华文楷体" w:eastAsia="华文楷体" w:hAnsi="华文楷体" w:hint="eastAsia"/>
          <w:sz w:val="28"/>
          <w:szCs w:val="28"/>
        </w:rPr>
        <w:t>遣</w:t>
      </w:r>
      <w:proofErr w:type="gramEnd"/>
      <w:r w:rsidRPr="00697E84">
        <w:rPr>
          <w:rFonts w:ascii="华文楷体" w:eastAsia="华文楷体" w:hAnsi="华文楷体" w:hint="eastAsia"/>
          <w:sz w:val="28"/>
          <w:szCs w:val="28"/>
        </w:rPr>
        <w:t>除掉</w:t>
      </w:r>
      <w:del w:id="995" w:author="S-Yansong" w:date="2016-01-07T15:59:00Z">
        <w:r w:rsidRPr="00697E84" w:rsidDel="00F97556">
          <w:rPr>
            <w:rFonts w:ascii="华文楷体" w:eastAsia="华文楷体" w:hAnsi="华文楷体" w:hint="eastAsia"/>
            <w:sz w:val="28"/>
            <w:szCs w:val="28"/>
          </w:rPr>
          <w:delText>，</w:delText>
        </w:r>
      </w:del>
      <w:ins w:id="996" w:author="S-Yansong" w:date="2016-01-07T15:59:00Z">
        <w:r w:rsidR="00F97556">
          <w:rPr>
            <w:rFonts w:ascii="华文楷体" w:eastAsia="华文楷体" w:hAnsi="华文楷体" w:hint="eastAsia"/>
            <w:sz w:val="28"/>
            <w:szCs w:val="28"/>
          </w:rPr>
          <w:t>。</w:t>
        </w:r>
      </w:ins>
      <w:r w:rsidRPr="00697E84">
        <w:rPr>
          <w:rFonts w:ascii="华文楷体" w:eastAsia="华文楷体" w:hAnsi="华文楷体" w:hint="eastAsia"/>
          <w:sz w:val="28"/>
          <w:szCs w:val="28"/>
        </w:rPr>
        <w:t>愚痴的本体</w:t>
      </w:r>
      <w:proofErr w:type="gramStart"/>
      <w:r w:rsidRPr="00697E84">
        <w:rPr>
          <w:rFonts w:ascii="华文楷体" w:eastAsia="华文楷体" w:hAnsi="华文楷体" w:hint="eastAsia"/>
          <w:sz w:val="28"/>
          <w:szCs w:val="28"/>
        </w:rPr>
        <w:t>遣</w:t>
      </w:r>
      <w:proofErr w:type="gramEnd"/>
      <w:r w:rsidRPr="00697E84">
        <w:rPr>
          <w:rFonts w:ascii="华文楷体" w:eastAsia="华文楷体" w:hAnsi="华文楷体" w:hint="eastAsia"/>
          <w:sz w:val="28"/>
          <w:szCs w:val="28"/>
        </w:rPr>
        <w:t>除掉之后呢所知障的本体就会消失，所以如果所知</w:t>
      </w:r>
      <w:proofErr w:type="gramStart"/>
      <w:r w:rsidRPr="00697E84">
        <w:rPr>
          <w:rFonts w:ascii="华文楷体" w:eastAsia="华文楷体" w:hAnsi="华文楷体" w:hint="eastAsia"/>
          <w:sz w:val="28"/>
          <w:szCs w:val="28"/>
        </w:rPr>
        <w:t>障</w:t>
      </w:r>
      <w:proofErr w:type="gramEnd"/>
      <w:r w:rsidRPr="00697E84">
        <w:rPr>
          <w:rFonts w:ascii="华文楷体" w:eastAsia="华文楷体" w:hAnsi="华文楷体" w:hint="eastAsia"/>
          <w:sz w:val="28"/>
          <w:szCs w:val="28"/>
        </w:rPr>
        <w:t>没有就能够了知一切万法的自性。因为这样一种对于所知这一种不了知的障碍，对所知法对万</w:t>
      </w:r>
      <w:proofErr w:type="gramStart"/>
      <w:r w:rsidRPr="00697E84">
        <w:rPr>
          <w:rFonts w:ascii="华文楷体" w:eastAsia="华文楷体" w:hAnsi="华文楷体" w:hint="eastAsia"/>
          <w:sz w:val="28"/>
          <w:szCs w:val="28"/>
        </w:rPr>
        <w:t>法不了知</w:t>
      </w:r>
      <w:proofErr w:type="gramEnd"/>
      <w:r w:rsidRPr="00697E84">
        <w:rPr>
          <w:rFonts w:ascii="华文楷体" w:eastAsia="华文楷体" w:hAnsi="华文楷体" w:hint="eastAsia"/>
          <w:sz w:val="28"/>
          <w:szCs w:val="28"/>
        </w:rPr>
        <w:t>的障碍这方面就是无明</w:t>
      </w:r>
      <w:del w:id="997" w:author="S-Yansong" w:date="2016-01-07T15:59:00Z">
        <w:r w:rsidRPr="00697E84" w:rsidDel="00B22217">
          <w:rPr>
            <w:rFonts w:ascii="华文楷体" w:eastAsia="华文楷体" w:hAnsi="华文楷体" w:hint="eastAsia"/>
            <w:sz w:val="28"/>
            <w:szCs w:val="28"/>
          </w:rPr>
          <w:delText>，</w:delText>
        </w:r>
      </w:del>
      <w:ins w:id="998" w:author="S-Yansong" w:date="2016-01-07T15:59:00Z">
        <w:r w:rsidR="00B22217">
          <w:rPr>
            <w:rFonts w:ascii="华文楷体" w:eastAsia="华文楷体" w:hAnsi="华文楷体" w:hint="eastAsia"/>
            <w:sz w:val="28"/>
            <w:szCs w:val="28"/>
          </w:rPr>
          <w:t>。</w:t>
        </w:r>
      </w:ins>
      <w:r w:rsidRPr="00697E84">
        <w:rPr>
          <w:rFonts w:ascii="华文楷体" w:eastAsia="华文楷体" w:hAnsi="华文楷体" w:hint="eastAsia"/>
          <w:sz w:val="28"/>
          <w:szCs w:val="28"/>
        </w:rPr>
        <w:t>通过</w:t>
      </w:r>
      <w:proofErr w:type="gramStart"/>
      <w:r w:rsidRPr="00697E84">
        <w:rPr>
          <w:rFonts w:ascii="华文楷体" w:eastAsia="华文楷体" w:hAnsi="华文楷体" w:hint="eastAsia"/>
          <w:sz w:val="28"/>
          <w:szCs w:val="28"/>
        </w:rPr>
        <w:t>证悟一切万</w:t>
      </w:r>
      <w:proofErr w:type="gramEnd"/>
      <w:r w:rsidRPr="00697E84">
        <w:rPr>
          <w:rFonts w:ascii="华文楷体" w:eastAsia="华文楷体" w:hAnsi="华文楷体" w:hint="eastAsia"/>
          <w:sz w:val="28"/>
          <w:szCs w:val="28"/>
        </w:rPr>
        <w:t>法无我的智慧就可以把所知</w:t>
      </w:r>
      <w:proofErr w:type="gramStart"/>
      <w:r w:rsidRPr="00697E84">
        <w:rPr>
          <w:rFonts w:ascii="华文楷体" w:eastAsia="华文楷体" w:hAnsi="华文楷体" w:hint="eastAsia"/>
          <w:sz w:val="28"/>
          <w:szCs w:val="28"/>
        </w:rPr>
        <w:t>障</w:t>
      </w:r>
      <w:proofErr w:type="gramEnd"/>
      <w:r w:rsidRPr="00697E84">
        <w:rPr>
          <w:rFonts w:ascii="华文楷体" w:eastAsia="华文楷体" w:hAnsi="华文楷体" w:hint="eastAsia"/>
          <w:sz w:val="28"/>
          <w:szCs w:val="28"/>
        </w:rPr>
        <w:t>掐住，所知</w:t>
      </w:r>
      <w:proofErr w:type="gramStart"/>
      <w:r w:rsidRPr="00697E84">
        <w:rPr>
          <w:rFonts w:ascii="华文楷体" w:eastAsia="华文楷体" w:hAnsi="华文楷体" w:hint="eastAsia"/>
          <w:sz w:val="28"/>
          <w:szCs w:val="28"/>
        </w:rPr>
        <w:t>障</w:t>
      </w:r>
      <w:proofErr w:type="gramEnd"/>
      <w:r w:rsidRPr="00697E84">
        <w:rPr>
          <w:rFonts w:ascii="华文楷体" w:eastAsia="华文楷体" w:hAnsi="华文楷体" w:hint="eastAsia"/>
          <w:sz w:val="28"/>
          <w:szCs w:val="28"/>
        </w:rPr>
        <w:t>一旦没有了，一切所知的本性完全会呈现。所以说像这样</w:t>
      </w:r>
      <w:proofErr w:type="gramStart"/>
      <w:r w:rsidRPr="00697E84">
        <w:rPr>
          <w:rFonts w:ascii="华文楷体" w:eastAsia="华文楷体" w:hAnsi="华文楷体" w:hint="eastAsia"/>
          <w:sz w:val="28"/>
          <w:szCs w:val="28"/>
        </w:rPr>
        <w:t>讲如所有智</w:t>
      </w:r>
      <w:proofErr w:type="gramEnd"/>
      <w:r w:rsidRPr="00697E84">
        <w:rPr>
          <w:rFonts w:ascii="华文楷体" w:eastAsia="华文楷体" w:hAnsi="华文楷体" w:hint="eastAsia"/>
          <w:sz w:val="28"/>
          <w:szCs w:val="28"/>
        </w:rPr>
        <w:t>和尽</w:t>
      </w:r>
      <w:proofErr w:type="gramStart"/>
      <w:r w:rsidRPr="00697E84">
        <w:rPr>
          <w:rFonts w:ascii="华文楷体" w:eastAsia="华文楷体" w:hAnsi="华文楷体" w:hint="eastAsia"/>
          <w:sz w:val="28"/>
          <w:szCs w:val="28"/>
        </w:rPr>
        <w:t>所有智就</w:t>
      </w:r>
      <w:proofErr w:type="gramEnd"/>
      <w:r w:rsidRPr="00697E84">
        <w:rPr>
          <w:rFonts w:ascii="华文楷体" w:eastAsia="华文楷体" w:hAnsi="华文楷体" w:hint="eastAsia"/>
          <w:sz w:val="28"/>
          <w:szCs w:val="28"/>
        </w:rPr>
        <w:t>可以完全成立了。</w:t>
      </w:r>
    </w:p>
    <w:p w:rsidR="00697E84" w:rsidRPr="00F66DAD" w:rsidRDefault="00697E84" w:rsidP="00697E84">
      <w:pPr>
        <w:ind w:firstLine="570"/>
        <w:rPr>
          <w:rFonts w:asciiTheme="minorEastAsia" w:hAnsiTheme="minorEastAsia"/>
          <w:sz w:val="28"/>
          <w:szCs w:val="28"/>
          <w:rPrChange w:id="999" w:author="S-Yansong" w:date="2016-01-06T15:51:00Z">
            <w:rPr>
              <w:rFonts w:ascii="华文楷体" w:eastAsia="华文楷体" w:hAnsi="华文楷体"/>
              <w:sz w:val="28"/>
              <w:szCs w:val="28"/>
            </w:rPr>
          </w:rPrChange>
        </w:rPr>
      </w:pPr>
      <w:r w:rsidRPr="00F66DAD">
        <w:rPr>
          <w:rFonts w:asciiTheme="minorEastAsia" w:hAnsiTheme="minorEastAsia" w:hint="eastAsia"/>
          <w:sz w:val="28"/>
          <w:szCs w:val="28"/>
          <w:rPrChange w:id="1000" w:author="S-Yansong" w:date="2016-01-06T15:51:00Z">
            <w:rPr>
              <w:rFonts w:ascii="华文楷体" w:eastAsia="华文楷体" w:hAnsi="华文楷体" w:hint="eastAsia"/>
              <w:sz w:val="28"/>
              <w:szCs w:val="28"/>
            </w:rPr>
          </w:rPrChange>
        </w:rPr>
        <w:t>【通过分析可以证实遍知智慧是由因所生，以因与果毫不错乱及事势理可以成立我等本师为量士夫。】</w:t>
      </w:r>
    </w:p>
    <w:p w:rsidR="00697E84" w:rsidRPr="00697E84" w:rsidDel="009F5C92" w:rsidRDefault="00697E84" w:rsidP="009F5C92">
      <w:pPr>
        <w:ind w:firstLine="570"/>
        <w:rPr>
          <w:del w:id="1001" w:author="S-Yansong" w:date="2016-01-06T15:52:00Z"/>
          <w:rFonts w:ascii="华文楷体" w:eastAsia="华文楷体" w:hAnsi="华文楷体"/>
          <w:sz w:val="28"/>
          <w:szCs w:val="28"/>
        </w:rPr>
      </w:pPr>
      <w:del w:id="1002" w:author="S-Yansong" w:date="2016-01-06T15:52:00Z">
        <w:r w:rsidRPr="00697E84" w:rsidDel="009F5C92">
          <w:rPr>
            <w:rFonts w:ascii="华文楷体" w:eastAsia="华文楷体" w:hAnsi="华文楷体" w:hint="eastAsia"/>
            <w:sz w:val="28"/>
            <w:szCs w:val="28"/>
          </w:rPr>
          <w:delText xml:space="preserve">    </w:delText>
        </w:r>
      </w:del>
      <w:r w:rsidRPr="00697E84">
        <w:rPr>
          <w:rFonts w:ascii="华文楷体" w:eastAsia="华文楷体" w:hAnsi="华文楷体" w:hint="eastAsia"/>
          <w:sz w:val="28"/>
          <w:szCs w:val="28"/>
        </w:rPr>
        <w:t>那么通过前面的分析就可以证实，遍知的智慧是由因所生的，回答了之后呢，第一个这个遍知的智慧由因所生，就说是有因的，</w:t>
      </w:r>
      <w:ins w:id="1003" w:author="S-Yansong" w:date="2016-01-06T15:52:00Z">
        <w:r w:rsidR="009F5C92" w:rsidRPr="00697E84" w:rsidDel="009F5C92">
          <w:rPr>
            <w:rFonts w:ascii="华文楷体" w:eastAsia="华文楷体" w:hAnsi="华文楷体" w:hint="eastAsia"/>
            <w:sz w:val="28"/>
            <w:szCs w:val="28"/>
          </w:rPr>
          <w:t xml:space="preserve"> </w:t>
        </w:r>
      </w:ins>
      <w:del w:id="1004" w:author="S-Yansong" w:date="2016-01-06T15:52:00Z">
        <w:r w:rsidRPr="00697E84" w:rsidDel="009F5C92">
          <w:rPr>
            <w:rFonts w:ascii="华文楷体" w:eastAsia="华文楷体" w:hAnsi="华文楷体" w:hint="eastAsia"/>
            <w:sz w:val="28"/>
            <w:szCs w:val="28"/>
          </w:rPr>
          <w:delText xml:space="preserve"> </w:delText>
        </w:r>
      </w:del>
    </w:p>
    <w:p w:rsidR="00697E84" w:rsidRPr="00697E84" w:rsidDel="009F5C92" w:rsidRDefault="00697E84">
      <w:pPr>
        <w:rPr>
          <w:del w:id="1005" w:author="S-Yansong" w:date="2016-01-06T15:52:00Z"/>
          <w:rFonts w:ascii="华文楷体" w:eastAsia="华文楷体" w:hAnsi="华文楷体"/>
          <w:sz w:val="28"/>
          <w:szCs w:val="28"/>
        </w:rPr>
        <w:pPrChange w:id="1006" w:author="S-Yansong" w:date="2016-01-06T15:52:00Z">
          <w:pPr>
            <w:ind w:firstLine="570"/>
          </w:pPr>
        </w:pPrChange>
      </w:pPr>
      <w:del w:id="1007" w:author="S-Yansong" w:date="2016-01-06T15:52:00Z">
        <w:r w:rsidRPr="00697E84" w:rsidDel="009F5C92">
          <w:rPr>
            <w:rFonts w:ascii="华文楷体" w:eastAsia="华文楷体" w:hAnsi="华文楷体" w:hint="eastAsia"/>
            <w:sz w:val="28"/>
            <w:szCs w:val="28"/>
          </w:rPr>
          <w:delText>结束时间：50分10秒</w:delText>
        </w:r>
      </w:del>
    </w:p>
    <w:p w:rsidR="00D730A3" w:rsidRPr="00D730A3" w:rsidRDefault="00D730A3">
      <w:pPr>
        <w:rPr>
          <w:rFonts w:ascii="华文楷体" w:eastAsia="华文楷体" w:hAnsi="华文楷体"/>
          <w:sz w:val="28"/>
          <w:szCs w:val="28"/>
        </w:rPr>
        <w:pPrChange w:id="1008" w:author="S-Yansong" w:date="2016-01-06T15:52:00Z">
          <w:pPr>
            <w:ind w:firstLine="570"/>
          </w:pPr>
        </w:pPrChange>
      </w:pPr>
      <w:r w:rsidRPr="00D730A3">
        <w:rPr>
          <w:rFonts w:ascii="华文楷体" w:eastAsia="华文楷体" w:hAnsi="华文楷体" w:hint="eastAsia"/>
          <w:sz w:val="28"/>
          <w:szCs w:val="28"/>
        </w:rPr>
        <w:t>前面不是说你没有因吗？没有一个重新产生的遍知智慧。我们说有因，这个</w:t>
      </w:r>
      <w:proofErr w:type="gramStart"/>
      <w:r w:rsidRPr="00D730A3">
        <w:rPr>
          <w:rFonts w:ascii="华文楷体" w:eastAsia="华文楷体" w:hAnsi="华文楷体" w:hint="eastAsia"/>
          <w:sz w:val="28"/>
          <w:szCs w:val="28"/>
        </w:rPr>
        <w:t>因就是</w:t>
      </w:r>
      <w:proofErr w:type="gramEnd"/>
      <w:r w:rsidRPr="00D730A3">
        <w:rPr>
          <w:rFonts w:ascii="华文楷体" w:eastAsia="华文楷体" w:hAnsi="华文楷体" w:hint="eastAsia"/>
          <w:sz w:val="28"/>
          <w:szCs w:val="28"/>
        </w:rPr>
        <w:t>讲方便和智慧。第二个问题就是因为是遍知智慧，由因而产生的缘故，所以遍知的智慧是无常的。完全和</w:t>
      </w:r>
      <w:proofErr w:type="gramStart"/>
      <w:r w:rsidRPr="00D730A3">
        <w:rPr>
          <w:rFonts w:ascii="华文楷体" w:eastAsia="华文楷体" w:hAnsi="华文楷体" w:hint="eastAsia"/>
          <w:sz w:val="28"/>
          <w:szCs w:val="28"/>
        </w:rPr>
        <w:t>外道承许的</w:t>
      </w:r>
      <w:proofErr w:type="gramEnd"/>
      <w:r w:rsidRPr="00D730A3">
        <w:rPr>
          <w:rFonts w:ascii="华文楷体" w:eastAsia="华文楷体" w:hAnsi="华文楷体" w:hint="eastAsia"/>
          <w:sz w:val="28"/>
          <w:szCs w:val="28"/>
        </w:rPr>
        <w:t>这些恒常不变的这些法完全不一样</w:t>
      </w:r>
      <w:del w:id="1009" w:author="S-Yansong" w:date="2016-01-07T16:00:00Z">
        <w:r w:rsidRPr="00D730A3" w:rsidDel="002D73A4">
          <w:rPr>
            <w:rFonts w:ascii="华文楷体" w:eastAsia="华文楷体" w:hAnsi="华文楷体" w:hint="eastAsia"/>
            <w:sz w:val="28"/>
            <w:szCs w:val="28"/>
          </w:rPr>
          <w:delText>，</w:delText>
        </w:r>
      </w:del>
      <w:ins w:id="1010" w:author="S-Yansong" w:date="2016-01-07T16:00:00Z">
        <w:r w:rsidR="002D73A4">
          <w:rPr>
            <w:rFonts w:ascii="华文楷体" w:eastAsia="华文楷体" w:hAnsi="华文楷体" w:hint="eastAsia"/>
            <w:sz w:val="28"/>
            <w:szCs w:val="28"/>
          </w:rPr>
          <w:t>。</w:t>
        </w:r>
      </w:ins>
      <w:r w:rsidRPr="00D730A3">
        <w:rPr>
          <w:rFonts w:ascii="华文楷体" w:eastAsia="华文楷体" w:hAnsi="华文楷体" w:hint="eastAsia"/>
          <w:sz w:val="28"/>
          <w:szCs w:val="28"/>
        </w:rPr>
        <w:t>尤其是在观现世量的范围当中</w:t>
      </w:r>
      <w:del w:id="1011" w:author="S-Yansong" w:date="2016-01-07T16:00:00Z">
        <w:r w:rsidRPr="00D730A3" w:rsidDel="002D73A4">
          <w:rPr>
            <w:rFonts w:ascii="华文楷体" w:eastAsia="华文楷体" w:hAnsi="华文楷体" w:hint="eastAsia"/>
            <w:sz w:val="28"/>
            <w:szCs w:val="28"/>
          </w:rPr>
          <w:delText>。</w:delText>
        </w:r>
      </w:del>
      <w:ins w:id="1012" w:author="S-Yansong" w:date="2016-01-07T16:00:00Z">
        <w:r w:rsidR="002D73A4">
          <w:rPr>
            <w:rFonts w:ascii="华文楷体" w:eastAsia="华文楷体" w:hAnsi="华文楷体" w:hint="eastAsia"/>
            <w:sz w:val="28"/>
            <w:szCs w:val="28"/>
          </w:rPr>
          <w:t>，</w:t>
        </w:r>
      </w:ins>
      <w:r w:rsidRPr="00D730A3">
        <w:rPr>
          <w:rFonts w:ascii="华文楷体" w:eastAsia="华文楷体" w:hAnsi="华文楷体" w:hint="eastAsia"/>
          <w:sz w:val="28"/>
          <w:szCs w:val="28"/>
        </w:rPr>
        <w:t>你</w:t>
      </w:r>
      <w:proofErr w:type="gramStart"/>
      <w:r w:rsidRPr="00D730A3">
        <w:rPr>
          <w:rFonts w:ascii="华文楷体" w:eastAsia="华文楷体" w:hAnsi="华文楷体" w:hint="eastAsia"/>
          <w:sz w:val="28"/>
          <w:szCs w:val="28"/>
        </w:rPr>
        <w:t>如果承许一个</w:t>
      </w:r>
      <w:proofErr w:type="gramEnd"/>
      <w:r w:rsidRPr="00D730A3">
        <w:rPr>
          <w:rFonts w:ascii="华文楷体" w:eastAsia="华文楷体" w:hAnsi="华文楷体" w:hint="eastAsia"/>
          <w:sz w:val="28"/>
          <w:szCs w:val="28"/>
        </w:rPr>
        <w:t>恒常的因，恒常的这样遍智，就会落入了凡夫人的这样一种所谓恒常的戏论当中去了。这个方面就是</w:t>
      </w:r>
      <w:proofErr w:type="gramStart"/>
      <w:r w:rsidRPr="00D730A3">
        <w:rPr>
          <w:rFonts w:ascii="华文楷体" w:eastAsia="华文楷体" w:hAnsi="华文楷体" w:hint="eastAsia"/>
          <w:sz w:val="28"/>
          <w:szCs w:val="28"/>
        </w:rPr>
        <w:t>对于了</w:t>
      </w:r>
      <w:proofErr w:type="gramEnd"/>
      <w:r w:rsidRPr="00D730A3">
        <w:rPr>
          <w:rFonts w:ascii="华文楷体" w:eastAsia="华文楷体" w:hAnsi="华文楷体" w:hint="eastAsia"/>
          <w:sz w:val="28"/>
          <w:szCs w:val="28"/>
        </w:rPr>
        <w:t>知万法无常的本性它是没有</w:t>
      </w:r>
      <w:del w:id="1013" w:author="S-Yansong" w:date="2016-01-07T16:01:00Z">
        <w:r w:rsidRPr="00D730A3" w:rsidDel="002D73A4">
          <w:rPr>
            <w:rFonts w:ascii="华文楷体" w:eastAsia="华文楷体" w:hAnsi="华文楷体" w:hint="eastAsia"/>
            <w:sz w:val="28"/>
            <w:szCs w:val="28"/>
          </w:rPr>
          <w:delText>意义</w:delText>
        </w:r>
      </w:del>
      <w:ins w:id="1014" w:author="S-Yansong" w:date="2016-01-07T16:01:00Z">
        <w:r w:rsidR="002D73A4">
          <w:rPr>
            <w:rFonts w:ascii="华文楷体" w:eastAsia="华文楷体" w:hAnsi="华文楷体" w:hint="eastAsia"/>
            <w:sz w:val="28"/>
            <w:szCs w:val="28"/>
          </w:rPr>
          <w:t>用</w:t>
        </w:r>
      </w:ins>
      <w:r w:rsidRPr="00D730A3">
        <w:rPr>
          <w:rFonts w:ascii="华文楷体" w:eastAsia="华文楷体" w:hAnsi="华文楷体" w:hint="eastAsia"/>
          <w:sz w:val="28"/>
          <w:szCs w:val="28"/>
        </w:rPr>
        <w:t>的。通过因和果毫不错乱，也就是如果有了这样的因就会有这样的果，毫不错乱的这样一种名言的事实，还有世事理可以成</w:t>
      </w:r>
      <w:r w:rsidRPr="00D730A3">
        <w:rPr>
          <w:rFonts w:ascii="华文楷体" w:eastAsia="华文楷体" w:hAnsi="华文楷体" w:hint="eastAsia"/>
          <w:sz w:val="28"/>
          <w:szCs w:val="28"/>
        </w:rPr>
        <w:lastRenderedPageBreak/>
        <w:t>立本师</w:t>
      </w:r>
      <w:proofErr w:type="gramStart"/>
      <w:r w:rsidRPr="00D730A3">
        <w:rPr>
          <w:rFonts w:ascii="华文楷体" w:eastAsia="华文楷体" w:hAnsi="华文楷体" w:hint="eastAsia"/>
          <w:sz w:val="28"/>
          <w:szCs w:val="28"/>
        </w:rPr>
        <w:t>是量士夫</w:t>
      </w:r>
      <w:proofErr w:type="gramEnd"/>
      <w:r w:rsidRPr="00D730A3">
        <w:rPr>
          <w:rFonts w:ascii="华文楷体" w:eastAsia="华文楷体" w:hAnsi="华文楷体" w:hint="eastAsia"/>
          <w:sz w:val="28"/>
          <w:szCs w:val="28"/>
        </w:rPr>
        <w:t>。</w:t>
      </w:r>
    </w:p>
    <w:p w:rsidR="009F5C92" w:rsidRDefault="00D730A3" w:rsidP="00D730A3">
      <w:pPr>
        <w:ind w:firstLine="570"/>
        <w:rPr>
          <w:ins w:id="1015" w:author="S-Yansong" w:date="2016-01-06T15:53:00Z"/>
          <w:rFonts w:ascii="华文楷体" w:eastAsia="华文楷体" w:hAnsi="华文楷体"/>
          <w:sz w:val="28"/>
          <w:szCs w:val="28"/>
        </w:rPr>
      </w:pPr>
      <w:del w:id="1016" w:author="S-Yansong" w:date="2016-01-06T15:52:00Z">
        <w:r w:rsidRPr="00D730A3" w:rsidDel="009F5C92">
          <w:rPr>
            <w:rFonts w:ascii="华文楷体" w:eastAsia="华文楷体" w:hAnsi="华文楷体" w:hint="eastAsia"/>
            <w:sz w:val="28"/>
            <w:szCs w:val="28"/>
          </w:rPr>
          <w:delText xml:space="preserve">    </w:delText>
        </w:r>
      </w:del>
      <w:r w:rsidRPr="00D730A3">
        <w:rPr>
          <w:rFonts w:ascii="华文楷体" w:eastAsia="华文楷体" w:hAnsi="华文楷体" w:hint="eastAsia"/>
          <w:sz w:val="28"/>
          <w:szCs w:val="28"/>
        </w:rPr>
        <w:t>那么怎么样成立呢？下面讲</w:t>
      </w:r>
      <w:del w:id="1017" w:author="S-Yansong" w:date="2016-01-06T15:53:00Z">
        <w:r w:rsidRPr="00D730A3" w:rsidDel="009F5C92">
          <w:rPr>
            <w:rFonts w:ascii="华文楷体" w:eastAsia="华文楷体" w:hAnsi="华文楷体" w:hint="eastAsia"/>
            <w:sz w:val="28"/>
            <w:szCs w:val="28"/>
          </w:rPr>
          <w:delText>“。</w:delText>
        </w:r>
      </w:del>
      <w:ins w:id="1018" w:author="S-Yansong" w:date="2016-01-06T15:53:00Z">
        <w:r w:rsidR="009F5C92">
          <w:rPr>
            <w:rFonts w:ascii="华文楷体" w:eastAsia="华文楷体" w:hAnsi="华文楷体" w:hint="eastAsia"/>
            <w:sz w:val="28"/>
            <w:szCs w:val="28"/>
          </w:rPr>
          <w:t>：</w:t>
        </w:r>
      </w:ins>
    </w:p>
    <w:p w:rsidR="009F5C92" w:rsidRPr="009F5C92" w:rsidRDefault="009F5C92" w:rsidP="00D730A3">
      <w:pPr>
        <w:ind w:firstLine="570"/>
        <w:rPr>
          <w:ins w:id="1019" w:author="S-Yansong" w:date="2016-01-06T15:53:00Z"/>
          <w:rFonts w:asciiTheme="minorEastAsia" w:hAnsiTheme="minorEastAsia"/>
          <w:sz w:val="28"/>
          <w:szCs w:val="28"/>
          <w:rPrChange w:id="1020" w:author="S-Yansong" w:date="2016-01-06T15:53:00Z">
            <w:rPr>
              <w:ins w:id="1021" w:author="S-Yansong" w:date="2016-01-06T15:53:00Z"/>
              <w:rFonts w:ascii="华文楷体" w:eastAsia="华文楷体" w:hAnsi="华文楷体"/>
              <w:sz w:val="28"/>
              <w:szCs w:val="28"/>
            </w:rPr>
          </w:rPrChange>
        </w:rPr>
      </w:pPr>
      <w:ins w:id="1022" w:author="S-Yansong" w:date="2016-01-06T15:53:00Z">
        <w:r w:rsidRPr="009F5C92">
          <w:rPr>
            <w:rFonts w:asciiTheme="minorEastAsia" w:hAnsiTheme="minorEastAsia" w:hint="eastAsia"/>
            <w:sz w:val="28"/>
            <w:szCs w:val="28"/>
            <w:rPrChange w:id="1023" w:author="S-Yansong" w:date="2016-01-06T15:53:00Z">
              <w:rPr>
                <w:rFonts w:ascii="华文楷体" w:eastAsia="华文楷体" w:hAnsi="华文楷体" w:hint="eastAsia"/>
                <w:sz w:val="28"/>
                <w:szCs w:val="28"/>
              </w:rPr>
            </w:rPrChange>
          </w:rPr>
          <w:t>【</w:t>
        </w:r>
      </w:ins>
      <w:r w:rsidR="00D730A3" w:rsidRPr="009F5C92">
        <w:rPr>
          <w:rFonts w:asciiTheme="minorEastAsia" w:hAnsiTheme="minorEastAsia" w:hint="eastAsia"/>
          <w:sz w:val="28"/>
          <w:szCs w:val="28"/>
          <w:rPrChange w:id="1024" w:author="S-Yansong" w:date="2016-01-06T15:53:00Z">
            <w:rPr>
              <w:rFonts w:ascii="华文楷体" w:eastAsia="华文楷体" w:hAnsi="华文楷体" w:hint="eastAsia"/>
              <w:sz w:val="28"/>
              <w:szCs w:val="28"/>
            </w:rPr>
          </w:rPrChange>
        </w:rPr>
        <w:t>如（《集量论》）云：“敬礼定量欲利生，大师善逝救护者。”</w:t>
      </w:r>
      <w:del w:id="1025" w:author="S-Yansong" w:date="2016-01-06T15:53:00Z">
        <w:r w:rsidR="00D730A3" w:rsidRPr="009F5C92" w:rsidDel="009F5C92">
          <w:rPr>
            <w:rFonts w:asciiTheme="minorEastAsia" w:hAnsiTheme="minorEastAsia" w:hint="eastAsia"/>
            <w:sz w:val="28"/>
            <w:szCs w:val="28"/>
            <w:rPrChange w:id="1026" w:author="S-Yansong" w:date="2016-01-06T15:53:00Z">
              <w:rPr>
                <w:rFonts w:ascii="华文楷体" w:eastAsia="华文楷体" w:hAnsi="华文楷体" w:hint="eastAsia"/>
                <w:sz w:val="28"/>
                <w:szCs w:val="28"/>
              </w:rPr>
            </w:rPrChange>
          </w:rPr>
          <w:delText>”</w:delText>
        </w:r>
      </w:del>
      <w:ins w:id="1027" w:author="S-Yansong" w:date="2016-01-06T15:53:00Z">
        <w:r w:rsidRPr="009F5C92">
          <w:rPr>
            <w:rFonts w:asciiTheme="minorEastAsia" w:hAnsiTheme="minorEastAsia" w:hint="eastAsia"/>
            <w:sz w:val="28"/>
            <w:szCs w:val="28"/>
            <w:rPrChange w:id="1028" w:author="S-Yansong" w:date="2016-01-06T15:53:00Z">
              <w:rPr>
                <w:rFonts w:ascii="华文楷体" w:eastAsia="华文楷体" w:hAnsi="华文楷体" w:hint="eastAsia"/>
                <w:sz w:val="28"/>
                <w:szCs w:val="28"/>
              </w:rPr>
            </w:rPrChange>
          </w:rPr>
          <w:t>】</w:t>
        </w:r>
      </w:ins>
    </w:p>
    <w:p w:rsidR="00526E2B" w:rsidRDefault="00D730A3" w:rsidP="00D730A3">
      <w:pPr>
        <w:ind w:firstLine="570"/>
        <w:rPr>
          <w:ins w:id="1029" w:author="S-Yansong" w:date="2016-01-06T16:05:00Z"/>
          <w:rFonts w:ascii="华文楷体" w:eastAsia="华文楷体" w:hAnsi="华文楷体"/>
          <w:sz w:val="28"/>
          <w:szCs w:val="28"/>
        </w:rPr>
      </w:pPr>
      <w:r w:rsidRPr="00D730A3">
        <w:rPr>
          <w:rFonts w:ascii="华文楷体" w:eastAsia="华文楷体" w:hAnsi="华文楷体" w:hint="eastAsia"/>
          <w:sz w:val="28"/>
          <w:szCs w:val="28"/>
        </w:rPr>
        <w:t>敬礼定量</w:t>
      </w:r>
      <w:ins w:id="1030" w:author="S-Yansong" w:date="2016-01-07T16:02:00Z">
        <w:r w:rsidR="00B2016A">
          <w:rPr>
            <w:rFonts w:ascii="华文楷体" w:eastAsia="华文楷体" w:hAnsi="华文楷体" w:hint="eastAsia"/>
            <w:sz w:val="28"/>
            <w:szCs w:val="28"/>
          </w:rPr>
          <w:t>，</w:t>
        </w:r>
      </w:ins>
      <w:r w:rsidRPr="00D730A3">
        <w:rPr>
          <w:rFonts w:ascii="华文楷体" w:eastAsia="华文楷体" w:hAnsi="华文楷体" w:hint="eastAsia"/>
          <w:sz w:val="28"/>
          <w:szCs w:val="28"/>
        </w:rPr>
        <w:t>那么在《集量论》当中，陈那菩萨首先是顶礼佛陀</w:t>
      </w:r>
      <w:del w:id="1031" w:author="S-Yansong" w:date="2016-01-07T16:02:00Z">
        <w:r w:rsidRPr="00D730A3" w:rsidDel="00B2016A">
          <w:rPr>
            <w:rFonts w:ascii="华文楷体" w:eastAsia="华文楷体" w:hAnsi="华文楷体" w:hint="eastAsia"/>
            <w:sz w:val="28"/>
            <w:szCs w:val="28"/>
          </w:rPr>
          <w:delText>，</w:delText>
        </w:r>
      </w:del>
      <w:ins w:id="1032" w:author="S-Yansong" w:date="2016-01-07T16:02:00Z">
        <w:r w:rsidR="00B2016A">
          <w:rPr>
            <w:rFonts w:ascii="华文楷体" w:eastAsia="华文楷体" w:hAnsi="华文楷体" w:hint="eastAsia"/>
            <w:sz w:val="28"/>
            <w:szCs w:val="28"/>
          </w:rPr>
          <w:t>。</w:t>
        </w:r>
      </w:ins>
      <w:r w:rsidRPr="00D730A3">
        <w:rPr>
          <w:rFonts w:ascii="华文楷体" w:eastAsia="华文楷体" w:hAnsi="华文楷体" w:hint="eastAsia"/>
          <w:sz w:val="28"/>
          <w:szCs w:val="28"/>
        </w:rPr>
        <w:t>顶礼的方式完全也是不一样的，有特色的一种顶礼。敬礼定量，这个定量</w:t>
      </w:r>
      <w:proofErr w:type="gramStart"/>
      <w:r w:rsidRPr="00D730A3">
        <w:rPr>
          <w:rFonts w:ascii="华文楷体" w:eastAsia="华文楷体" w:hAnsi="华文楷体" w:hint="eastAsia"/>
          <w:sz w:val="28"/>
          <w:szCs w:val="28"/>
        </w:rPr>
        <w:t>就是量士夫</w:t>
      </w:r>
      <w:proofErr w:type="gramEnd"/>
      <w:r w:rsidRPr="00D730A3">
        <w:rPr>
          <w:rFonts w:ascii="华文楷体" w:eastAsia="华文楷体" w:hAnsi="华文楷体" w:hint="eastAsia"/>
          <w:sz w:val="28"/>
          <w:szCs w:val="28"/>
        </w:rPr>
        <w:t>的意思。他</w:t>
      </w:r>
      <w:proofErr w:type="gramStart"/>
      <w:r w:rsidRPr="00D730A3">
        <w:rPr>
          <w:rFonts w:ascii="华文楷体" w:eastAsia="华文楷体" w:hAnsi="华文楷体" w:hint="eastAsia"/>
          <w:sz w:val="28"/>
          <w:szCs w:val="28"/>
        </w:rPr>
        <w:t>就是量士夫</w:t>
      </w:r>
      <w:proofErr w:type="gramEnd"/>
      <w:r w:rsidRPr="00D730A3">
        <w:rPr>
          <w:rFonts w:ascii="华文楷体" w:eastAsia="华文楷体" w:hAnsi="华文楷体" w:hint="eastAsia"/>
          <w:sz w:val="28"/>
          <w:szCs w:val="28"/>
        </w:rPr>
        <w:t>，他就完全一种定量、一种标准。那么就说怎么样敬礼的呢？他是通过利生、大师、善逝、救护者，从四个层次、四个侧面来顶礼的。那么这四个层次当中包括了发心、加行、自立、他利四个层次、四个侧面。</w:t>
      </w:r>
    </w:p>
    <w:p w:rsidR="00526E2B" w:rsidRDefault="00D730A3" w:rsidP="00D730A3">
      <w:pPr>
        <w:ind w:firstLine="570"/>
        <w:rPr>
          <w:ins w:id="1033" w:author="S-Yansong" w:date="2016-01-06T16:06:00Z"/>
          <w:rFonts w:ascii="华文楷体" w:eastAsia="华文楷体" w:hAnsi="华文楷体"/>
          <w:sz w:val="28"/>
          <w:szCs w:val="28"/>
        </w:rPr>
      </w:pPr>
      <w:r w:rsidRPr="00D730A3">
        <w:rPr>
          <w:rFonts w:ascii="华文楷体" w:eastAsia="华文楷体" w:hAnsi="华文楷体" w:hint="eastAsia"/>
          <w:sz w:val="28"/>
          <w:szCs w:val="28"/>
        </w:rPr>
        <w:t>那么就说前</w:t>
      </w:r>
      <w:proofErr w:type="gramStart"/>
      <w:r w:rsidRPr="00D730A3">
        <w:rPr>
          <w:rFonts w:ascii="华文楷体" w:eastAsia="华文楷体" w:hAnsi="华文楷体" w:hint="eastAsia"/>
          <w:sz w:val="28"/>
          <w:szCs w:val="28"/>
        </w:rPr>
        <w:t>前</w:t>
      </w:r>
      <w:proofErr w:type="gramEnd"/>
      <w:r w:rsidRPr="00D730A3">
        <w:rPr>
          <w:rFonts w:ascii="华文楷体" w:eastAsia="华文楷体" w:hAnsi="华文楷体" w:hint="eastAsia"/>
          <w:sz w:val="28"/>
          <w:szCs w:val="28"/>
        </w:rPr>
        <w:t>为因、后</w:t>
      </w:r>
      <w:proofErr w:type="gramStart"/>
      <w:r w:rsidRPr="00D730A3">
        <w:rPr>
          <w:rFonts w:ascii="华文楷体" w:eastAsia="华文楷体" w:hAnsi="华文楷体" w:hint="eastAsia"/>
          <w:sz w:val="28"/>
          <w:szCs w:val="28"/>
        </w:rPr>
        <w:t>后</w:t>
      </w:r>
      <w:proofErr w:type="gramEnd"/>
      <w:r w:rsidRPr="00D730A3">
        <w:rPr>
          <w:rFonts w:ascii="华文楷体" w:eastAsia="华文楷体" w:hAnsi="华文楷体" w:hint="eastAsia"/>
          <w:sz w:val="28"/>
          <w:szCs w:val="28"/>
        </w:rPr>
        <w:t>为果</w:t>
      </w:r>
      <w:del w:id="1034" w:author="S-Yansong" w:date="2016-01-07T16:02:00Z">
        <w:r w:rsidRPr="00D730A3" w:rsidDel="00B2016A">
          <w:rPr>
            <w:rFonts w:ascii="华文楷体" w:eastAsia="华文楷体" w:hAnsi="华文楷体" w:hint="eastAsia"/>
            <w:sz w:val="28"/>
            <w:szCs w:val="28"/>
          </w:rPr>
          <w:delText>，</w:delText>
        </w:r>
      </w:del>
      <w:ins w:id="1035" w:author="S-Yansong" w:date="2016-01-07T16:02:00Z">
        <w:r w:rsidR="00B2016A">
          <w:rPr>
            <w:rFonts w:ascii="华文楷体" w:eastAsia="华文楷体" w:hAnsi="华文楷体" w:hint="eastAsia"/>
            <w:sz w:val="28"/>
            <w:szCs w:val="28"/>
          </w:rPr>
          <w:t>。</w:t>
        </w:r>
      </w:ins>
      <w:r w:rsidRPr="00D730A3">
        <w:rPr>
          <w:rFonts w:ascii="华文楷体" w:eastAsia="华文楷体" w:hAnsi="华文楷体" w:hint="eastAsia"/>
          <w:sz w:val="28"/>
          <w:szCs w:val="28"/>
        </w:rPr>
        <w:t>那么怎么样前</w:t>
      </w:r>
      <w:proofErr w:type="gramStart"/>
      <w:r w:rsidRPr="00D730A3">
        <w:rPr>
          <w:rFonts w:ascii="华文楷体" w:eastAsia="华文楷体" w:hAnsi="华文楷体" w:hint="eastAsia"/>
          <w:sz w:val="28"/>
          <w:szCs w:val="28"/>
        </w:rPr>
        <w:t>前</w:t>
      </w:r>
      <w:proofErr w:type="gramEnd"/>
      <w:r w:rsidRPr="00D730A3">
        <w:rPr>
          <w:rFonts w:ascii="华文楷体" w:eastAsia="华文楷体" w:hAnsi="华文楷体" w:hint="eastAsia"/>
          <w:sz w:val="28"/>
          <w:szCs w:val="28"/>
        </w:rPr>
        <w:t>为因、后</w:t>
      </w:r>
      <w:proofErr w:type="gramStart"/>
      <w:r w:rsidRPr="00D730A3">
        <w:rPr>
          <w:rFonts w:ascii="华文楷体" w:eastAsia="华文楷体" w:hAnsi="华文楷体" w:hint="eastAsia"/>
          <w:sz w:val="28"/>
          <w:szCs w:val="28"/>
        </w:rPr>
        <w:t>后</w:t>
      </w:r>
      <w:proofErr w:type="gramEnd"/>
      <w:r w:rsidRPr="00D730A3">
        <w:rPr>
          <w:rFonts w:ascii="华文楷体" w:eastAsia="华文楷体" w:hAnsi="华文楷体" w:hint="eastAsia"/>
          <w:sz w:val="28"/>
          <w:szCs w:val="28"/>
        </w:rPr>
        <w:t>为果呢？首先是欲利生和大师，欲利生和大师是从发心和</w:t>
      </w:r>
      <w:proofErr w:type="gramStart"/>
      <w:r w:rsidRPr="00D730A3">
        <w:rPr>
          <w:rFonts w:ascii="华文楷体" w:eastAsia="华文楷体" w:hAnsi="华文楷体" w:hint="eastAsia"/>
          <w:sz w:val="28"/>
          <w:szCs w:val="28"/>
        </w:rPr>
        <w:t>加行讲的</w:t>
      </w:r>
      <w:proofErr w:type="gramEnd"/>
      <w:r w:rsidRPr="00D730A3">
        <w:rPr>
          <w:rFonts w:ascii="华文楷体" w:eastAsia="华文楷体" w:hAnsi="华文楷体" w:hint="eastAsia"/>
          <w:sz w:val="28"/>
          <w:szCs w:val="28"/>
        </w:rPr>
        <w:t>。欲利生就是发心，就是说为什么说他是定量呢？他首先为了利益一切众生而发起的利益众生的心。那发起了利益众生的心以后，你怎么样才能够利益众生呢？你必须要去修持六度万行，成为大师</w:t>
      </w:r>
      <w:ins w:id="1036" w:author="S-Yansong" w:date="2016-01-07T16:03:00Z">
        <w:r w:rsidR="00C9595F">
          <w:rPr>
            <w:rFonts w:ascii="华文楷体" w:eastAsia="华文楷体" w:hAnsi="华文楷体" w:hint="eastAsia"/>
            <w:sz w:val="28"/>
            <w:szCs w:val="28"/>
          </w:rPr>
          <w:t>，</w:t>
        </w:r>
      </w:ins>
      <w:r w:rsidRPr="00D730A3">
        <w:rPr>
          <w:rFonts w:ascii="华文楷体" w:eastAsia="华文楷体" w:hAnsi="华文楷体" w:hint="eastAsia"/>
          <w:sz w:val="28"/>
          <w:szCs w:val="28"/>
        </w:rPr>
        <w:t>成为导师。</w:t>
      </w:r>
    </w:p>
    <w:p w:rsidR="00526E2B" w:rsidRDefault="00D730A3" w:rsidP="00D730A3">
      <w:pPr>
        <w:ind w:firstLine="570"/>
        <w:rPr>
          <w:ins w:id="1037" w:author="S-Yansong" w:date="2016-01-06T16:07:00Z"/>
          <w:rFonts w:ascii="华文楷体" w:eastAsia="华文楷体" w:hAnsi="华文楷体"/>
          <w:sz w:val="28"/>
          <w:szCs w:val="28"/>
        </w:rPr>
      </w:pPr>
      <w:r w:rsidRPr="00D730A3">
        <w:rPr>
          <w:rFonts w:ascii="华文楷体" w:eastAsia="华文楷体" w:hAnsi="华文楷体" w:hint="eastAsia"/>
          <w:sz w:val="28"/>
          <w:szCs w:val="28"/>
        </w:rPr>
        <w:t>那么从哪个方面安立成大师呢？发心之后进一步的修持六度万行，因为发心之后修持了六度万行、圆满了六度万行，从这个侧面安立成大师。这大师两个字是从他加行圆满</w:t>
      </w:r>
      <w:del w:id="1038" w:author="S-Yansong" w:date="2016-01-07T16:03:00Z">
        <w:r w:rsidRPr="00D730A3" w:rsidDel="00C9595F">
          <w:rPr>
            <w:rFonts w:ascii="华文楷体" w:eastAsia="华文楷体" w:hAnsi="华文楷体" w:hint="eastAsia"/>
            <w:sz w:val="28"/>
            <w:szCs w:val="28"/>
          </w:rPr>
          <w:delText>角度</w:delText>
        </w:r>
      </w:del>
      <w:r w:rsidRPr="00D730A3">
        <w:rPr>
          <w:rFonts w:ascii="华文楷体" w:eastAsia="华文楷体" w:hAnsi="华文楷体" w:hint="eastAsia"/>
          <w:sz w:val="28"/>
          <w:szCs w:val="28"/>
        </w:rPr>
        <w:t>讲的。欲利生是从发心圆满，大师是从加行圆满讲的。</w:t>
      </w:r>
    </w:p>
    <w:p w:rsidR="00526E2B" w:rsidRDefault="00D730A3" w:rsidP="00526E2B">
      <w:pPr>
        <w:ind w:firstLine="570"/>
        <w:rPr>
          <w:ins w:id="1039" w:author="S-Yansong" w:date="2016-01-06T16:07:00Z"/>
          <w:rFonts w:ascii="华文楷体" w:eastAsia="华文楷体" w:hAnsi="华文楷体"/>
          <w:sz w:val="28"/>
          <w:szCs w:val="28"/>
        </w:rPr>
      </w:pPr>
      <w:r w:rsidRPr="00D730A3">
        <w:rPr>
          <w:rFonts w:ascii="华文楷体" w:eastAsia="华文楷体" w:hAnsi="华文楷体" w:hint="eastAsia"/>
          <w:sz w:val="28"/>
          <w:szCs w:val="28"/>
        </w:rPr>
        <w:t>那么如果说你的加行圆满之后，就会</w:t>
      </w:r>
      <w:proofErr w:type="gramStart"/>
      <w:r w:rsidRPr="00D730A3">
        <w:rPr>
          <w:rFonts w:ascii="华文楷体" w:eastAsia="华文楷体" w:hAnsi="华文楷体" w:hint="eastAsia"/>
          <w:sz w:val="28"/>
          <w:szCs w:val="28"/>
        </w:rPr>
        <w:t>成善逝</w:t>
      </w:r>
      <w:proofErr w:type="gramEnd"/>
      <w:r w:rsidRPr="00D730A3">
        <w:rPr>
          <w:rFonts w:ascii="华文楷体" w:eastAsia="华文楷体" w:hAnsi="华文楷体" w:hint="eastAsia"/>
          <w:sz w:val="28"/>
          <w:szCs w:val="28"/>
        </w:rPr>
        <w:t>。这个地方的</w:t>
      </w:r>
      <w:proofErr w:type="gramStart"/>
      <w:r w:rsidRPr="00D730A3">
        <w:rPr>
          <w:rFonts w:ascii="华文楷体" w:eastAsia="华文楷体" w:hAnsi="华文楷体" w:hint="eastAsia"/>
          <w:sz w:val="28"/>
          <w:szCs w:val="28"/>
        </w:rPr>
        <w:t>善逝就是</w:t>
      </w:r>
      <w:proofErr w:type="gramEnd"/>
      <w:r w:rsidRPr="00D730A3">
        <w:rPr>
          <w:rFonts w:ascii="华文楷体" w:eastAsia="华文楷体" w:hAnsi="华文楷体" w:hint="eastAsia"/>
          <w:sz w:val="28"/>
          <w:szCs w:val="28"/>
        </w:rPr>
        <w:t>自利圆满，佛陀的自利圆满，你的这样一种加行圆满之后你会获得一种圆满的自利了。那么自利圆满之后就会做救护众生的事业，所以说这个是利他圆满。那么从这个方面成立的时候呢，就从前</w:t>
      </w:r>
      <w:proofErr w:type="gramStart"/>
      <w:r w:rsidRPr="00D730A3">
        <w:rPr>
          <w:rFonts w:ascii="华文楷体" w:eastAsia="华文楷体" w:hAnsi="华文楷体" w:hint="eastAsia"/>
          <w:sz w:val="28"/>
          <w:szCs w:val="28"/>
        </w:rPr>
        <w:t>前</w:t>
      </w:r>
      <w:proofErr w:type="gramEnd"/>
      <w:r w:rsidRPr="00D730A3">
        <w:rPr>
          <w:rFonts w:ascii="华文楷体" w:eastAsia="华文楷体" w:hAnsi="华文楷体" w:hint="eastAsia"/>
          <w:sz w:val="28"/>
          <w:szCs w:val="28"/>
        </w:rPr>
        <w:t>为因、</w:t>
      </w:r>
      <w:r w:rsidRPr="00D730A3">
        <w:rPr>
          <w:rFonts w:ascii="华文楷体" w:eastAsia="华文楷体" w:hAnsi="华文楷体" w:hint="eastAsia"/>
          <w:sz w:val="28"/>
          <w:szCs w:val="28"/>
        </w:rPr>
        <w:lastRenderedPageBreak/>
        <w:t>后</w:t>
      </w:r>
      <w:proofErr w:type="gramStart"/>
      <w:r w:rsidRPr="00D730A3">
        <w:rPr>
          <w:rFonts w:ascii="华文楷体" w:eastAsia="华文楷体" w:hAnsi="华文楷体" w:hint="eastAsia"/>
          <w:sz w:val="28"/>
          <w:szCs w:val="28"/>
        </w:rPr>
        <w:t>后</w:t>
      </w:r>
      <w:proofErr w:type="gramEnd"/>
      <w:r w:rsidRPr="00D730A3">
        <w:rPr>
          <w:rFonts w:ascii="华文楷体" w:eastAsia="华文楷体" w:hAnsi="华文楷体" w:hint="eastAsia"/>
          <w:sz w:val="28"/>
          <w:szCs w:val="28"/>
        </w:rPr>
        <w:t>为果，有了自利就会有他利。</w:t>
      </w:r>
    </w:p>
    <w:p w:rsidR="00526E2B" w:rsidRDefault="00D730A3" w:rsidP="00526E2B">
      <w:pPr>
        <w:ind w:firstLine="570"/>
        <w:rPr>
          <w:ins w:id="1040" w:author="S-Yansong" w:date="2016-01-06T16:08:00Z"/>
          <w:rFonts w:ascii="华文楷体" w:eastAsia="华文楷体" w:hAnsi="华文楷体"/>
          <w:sz w:val="28"/>
          <w:szCs w:val="28"/>
        </w:rPr>
      </w:pPr>
      <w:r w:rsidRPr="00D730A3">
        <w:rPr>
          <w:rFonts w:ascii="华文楷体" w:eastAsia="华文楷体" w:hAnsi="华文楷体" w:hint="eastAsia"/>
          <w:sz w:val="28"/>
          <w:szCs w:val="28"/>
        </w:rPr>
        <w:t>那么如果说是为什么说佛陀</w:t>
      </w:r>
      <w:proofErr w:type="gramStart"/>
      <w:r w:rsidRPr="00D730A3">
        <w:rPr>
          <w:rFonts w:ascii="华文楷体" w:eastAsia="华文楷体" w:hAnsi="华文楷体" w:hint="eastAsia"/>
          <w:sz w:val="28"/>
          <w:szCs w:val="28"/>
        </w:rPr>
        <w:t>是量士夫</w:t>
      </w:r>
      <w:proofErr w:type="gramEnd"/>
      <w:r w:rsidRPr="00D730A3">
        <w:rPr>
          <w:rFonts w:ascii="华文楷体" w:eastAsia="华文楷体" w:hAnsi="华文楷体" w:hint="eastAsia"/>
          <w:sz w:val="28"/>
          <w:szCs w:val="28"/>
        </w:rPr>
        <w:t>的时候呢，就要从后面往前推。我们说为什么佛陀</w:t>
      </w:r>
      <w:proofErr w:type="gramStart"/>
      <w:r w:rsidRPr="00D730A3">
        <w:rPr>
          <w:rFonts w:ascii="华文楷体" w:eastAsia="华文楷体" w:hAnsi="华文楷体" w:hint="eastAsia"/>
          <w:sz w:val="28"/>
          <w:szCs w:val="28"/>
        </w:rPr>
        <w:t>是量士夫</w:t>
      </w:r>
      <w:proofErr w:type="gramEnd"/>
      <w:r w:rsidRPr="00D730A3">
        <w:rPr>
          <w:rFonts w:ascii="华文楷体" w:eastAsia="华文楷体" w:hAnsi="华文楷体" w:hint="eastAsia"/>
          <w:sz w:val="28"/>
          <w:szCs w:val="28"/>
        </w:rPr>
        <w:t>？我们说因为佛陀是救护者，从后面往前面走。为什么这样讲我们说他是救护者，为什么他是救护者呢？如果是为什么救护者，可以看佛陀讲到的四</w:t>
      </w:r>
      <w:proofErr w:type="gramStart"/>
      <w:r w:rsidRPr="00D730A3">
        <w:rPr>
          <w:rFonts w:ascii="华文楷体" w:eastAsia="华文楷体" w:hAnsi="华文楷体" w:hint="eastAsia"/>
          <w:sz w:val="28"/>
          <w:szCs w:val="28"/>
        </w:rPr>
        <w:t>谛</w:t>
      </w:r>
      <w:proofErr w:type="gramEnd"/>
      <w:r w:rsidRPr="00D730A3">
        <w:rPr>
          <w:rFonts w:ascii="华文楷体" w:eastAsia="华文楷体" w:hAnsi="华文楷体" w:hint="eastAsia"/>
          <w:sz w:val="28"/>
          <w:szCs w:val="28"/>
        </w:rPr>
        <w:t>的一种教义。佛陀在救度众生的时候怎么样给众生安立流转</w:t>
      </w:r>
      <w:proofErr w:type="gramStart"/>
      <w:r w:rsidRPr="00D730A3">
        <w:rPr>
          <w:rFonts w:ascii="华文楷体" w:eastAsia="华文楷体" w:hAnsi="华文楷体" w:hint="eastAsia"/>
          <w:sz w:val="28"/>
          <w:szCs w:val="28"/>
        </w:rPr>
        <w:t>和还灭的</w:t>
      </w:r>
      <w:proofErr w:type="gramEnd"/>
      <w:r w:rsidRPr="00D730A3">
        <w:rPr>
          <w:rFonts w:ascii="华文楷体" w:eastAsia="华文楷体" w:hAnsi="华文楷体" w:hint="eastAsia"/>
          <w:sz w:val="28"/>
          <w:szCs w:val="28"/>
        </w:rPr>
        <w:t>因，流转的因果：苦集；</w:t>
      </w:r>
      <w:proofErr w:type="gramStart"/>
      <w:r w:rsidRPr="00D730A3">
        <w:rPr>
          <w:rFonts w:ascii="华文楷体" w:eastAsia="华文楷体" w:hAnsi="华文楷体" w:hint="eastAsia"/>
          <w:sz w:val="28"/>
          <w:szCs w:val="28"/>
        </w:rPr>
        <w:t>还灭的</w:t>
      </w:r>
      <w:proofErr w:type="gramEnd"/>
      <w:r w:rsidRPr="00D730A3">
        <w:rPr>
          <w:rFonts w:ascii="华文楷体" w:eastAsia="华文楷体" w:hAnsi="华文楷体" w:hint="eastAsia"/>
          <w:sz w:val="28"/>
          <w:szCs w:val="28"/>
        </w:rPr>
        <w:t>因果：灭道。所以说像这样讲的时候，我们说这个方面就是讲到了这样一种次第。</w:t>
      </w:r>
    </w:p>
    <w:p w:rsidR="00526E2B" w:rsidRDefault="00D730A3" w:rsidP="00526E2B">
      <w:pPr>
        <w:ind w:firstLine="570"/>
        <w:rPr>
          <w:ins w:id="1041" w:author="S-Yansong" w:date="2016-01-06T16:09:00Z"/>
          <w:rFonts w:ascii="华文楷体" w:eastAsia="华文楷体" w:hAnsi="华文楷体"/>
          <w:sz w:val="28"/>
          <w:szCs w:val="28"/>
        </w:rPr>
      </w:pPr>
      <w:r w:rsidRPr="00D730A3">
        <w:rPr>
          <w:rFonts w:ascii="华文楷体" w:eastAsia="华文楷体" w:hAnsi="华文楷体" w:hint="eastAsia"/>
          <w:sz w:val="28"/>
          <w:szCs w:val="28"/>
        </w:rPr>
        <w:t>那么为什么讲这么圆满的四</w:t>
      </w:r>
      <w:proofErr w:type="gramStart"/>
      <w:r w:rsidRPr="00D730A3">
        <w:rPr>
          <w:rFonts w:ascii="华文楷体" w:eastAsia="华文楷体" w:hAnsi="华文楷体" w:hint="eastAsia"/>
          <w:sz w:val="28"/>
          <w:szCs w:val="28"/>
        </w:rPr>
        <w:t>谛</w:t>
      </w:r>
      <w:proofErr w:type="gramEnd"/>
      <w:r w:rsidRPr="00D730A3">
        <w:rPr>
          <w:rFonts w:ascii="华文楷体" w:eastAsia="华文楷体" w:hAnsi="华文楷体" w:hint="eastAsia"/>
          <w:sz w:val="28"/>
          <w:szCs w:val="28"/>
        </w:rPr>
        <w:t>呢？因为他</w:t>
      </w:r>
      <w:proofErr w:type="gramStart"/>
      <w:r w:rsidRPr="00D730A3">
        <w:rPr>
          <w:rFonts w:ascii="华文楷体" w:eastAsia="华文楷体" w:hAnsi="华文楷体" w:hint="eastAsia"/>
          <w:sz w:val="28"/>
          <w:szCs w:val="28"/>
        </w:rPr>
        <w:t>是善逝的</w:t>
      </w:r>
      <w:proofErr w:type="gramEnd"/>
      <w:r w:rsidRPr="00D730A3">
        <w:rPr>
          <w:rFonts w:ascii="华文楷体" w:eastAsia="华文楷体" w:hAnsi="华文楷体" w:hint="eastAsia"/>
          <w:sz w:val="28"/>
          <w:szCs w:val="28"/>
        </w:rPr>
        <w:t>缘故，他的自利圆满。那么为什么他自利圆满呢？因为他圆满的修持了六度万行的缘故，是因为他大师的缘故。那为什么他的这样一种加行能够圆满呢？因为他圆满的发起了圆满的心。从后面往前推就推到了欲利生，从最初发心到后面圆满果位之间，这方面就</w:t>
      </w:r>
      <w:del w:id="1042" w:author="S-Yansong" w:date="2016-01-07T16:05:00Z">
        <w:r w:rsidRPr="00D730A3" w:rsidDel="00C9595F">
          <w:rPr>
            <w:rFonts w:ascii="华文楷体" w:eastAsia="华文楷体" w:hAnsi="华文楷体" w:hint="eastAsia"/>
            <w:sz w:val="28"/>
            <w:szCs w:val="28"/>
          </w:rPr>
          <w:delText>称为</w:delText>
        </w:r>
      </w:del>
      <w:ins w:id="1043" w:author="S-Yansong" w:date="2016-01-07T16:05:00Z">
        <w:r w:rsidR="00C9595F">
          <w:rPr>
            <w:rFonts w:ascii="华文楷体" w:eastAsia="华文楷体" w:hAnsi="华文楷体" w:hint="eastAsia"/>
            <w:sz w:val="28"/>
            <w:szCs w:val="28"/>
          </w:rPr>
          <w:t>成立</w:t>
        </w:r>
      </w:ins>
      <w:r w:rsidRPr="00D730A3">
        <w:rPr>
          <w:rFonts w:ascii="华文楷体" w:eastAsia="华文楷体" w:hAnsi="华文楷体" w:hint="eastAsia"/>
          <w:sz w:val="28"/>
          <w:szCs w:val="28"/>
        </w:rPr>
        <w:t>佛陀是</w:t>
      </w:r>
      <w:proofErr w:type="gramStart"/>
      <w:r w:rsidRPr="00D730A3">
        <w:rPr>
          <w:rFonts w:ascii="华文楷体" w:eastAsia="华文楷体" w:hAnsi="华文楷体" w:hint="eastAsia"/>
          <w:sz w:val="28"/>
          <w:szCs w:val="28"/>
        </w:rPr>
        <w:t>一种量士夫</w:t>
      </w:r>
      <w:proofErr w:type="gramEnd"/>
      <w:r w:rsidRPr="00D730A3">
        <w:rPr>
          <w:rFonts w:ascii="华文楷体" w:eastAsia="华文楷体" w:hAnsi="华文楷体" w:hint="eastAsia"/>
          <w:sz w:val="28"/>
          <w:szCs w:val="28"/>
        </w:rPr>
        <w:t>。如是的因就一定有如是的果，因果不错乱，通过世事理可以成立我等本师</w:t>
      </w:r>
      <w:proofErr w:type="gramStart"/>
      <w:r w:rsidRPr="00D730A3">
        <w:rPr>
          <w:rFonts w:ascii="华文楷体" w:eastAsia="华文楷体" w:hAnsi="华文楷体" w:hint="eastAsia"/>
          <w:sz w:val="28"/>
          <w:szCs w:val="28"/>
        </w:rPr>
        <w:t>为量士夫</w:t>
      </w:r>
      <w:proofErr w:type="gramEnd"/>
      <w:r w:rsidRPr="00D730A3">
        <w:rPr>
          <w:rFonts w:ascii="华文楷体" w:eastAsia="华文楷体" w:hAnsi="华文楷体" w:hint="eastAsia"/>
          <w:sz w:val="28"/>
          <w:szCs w:val="28"/>
        </w:rPr>
        <w:t>。</w:t>
      </w:r>
    </w:p>
    <w:p w:rsidR="00D730A3" w:rsidRPr="00D730A3" w:rsidRDefault="00D730A3" w:rsidP="00526E2B">
      <w:pPr>
        <w:ind w:firstLine="570"/>
        <w:rPr>
          <w:rFonts w:ascii="华文楷体" w:eastAsia="华文楷体" w:hAnsi="华文楷体"/>
          <w:sz w:val="28"/>
          <w:szCs w:val="28"/>
        </w:rPr>
      </w:pPr>
      <w:r w:rsidRPr="00D730A3">
        <w:rPr>
          <w:rFonts w:ascii="华文楷体" w:eastAsia="华文楷体" w:hAnsi="华文楷体" w:hint="eastAsia"/>
          <w:sz w:val="28"/>
          <w:szCs w:val="28"/>
        </w:rPr>
        <w:t>那么这个方面主要是从因明的论典当中成立</w:t>
      </w:r>
      <w:del w:id="1044" w:author="S-Yansong" w:date="2016-01-07T16:05:00Z">
        <w:r w:rsidRPr="00D730A3" w:rsidDel="00F004A4">
          <w:rPr>
            <w:rFonts w:ascii="华文楷体" w:eastAsia="华文楷体" w:hAnsi="华文楷体" w:hint="eastAsia"/>
            <w:sz w:val="28"/>
            <w:szCs w:val="28"/>
          </w:rPr>
          <w:delText>，</w:delText>
        </w:r>
      </w:del>
      <w:ins w:id="1045" w:author="S-Yansong" w:date="2016-01-07T16:05:00Z">
        <w:r w:rsidR="00F004A4">
          <w:rPr>
            <w:rFonts w:ascii="华文楷体" w:eastAsia="华文楷体" w:hAnsi="华文楷体" w:hint="eastAsia"/>
            <w:sz w:val="28"/>
            <w:szCs w:val="28"/>
          </w:rPr>
          <w:t>。</w:t>
        </w:r>
      </w:ins>
      <w:r w:rsidRPr="00D730A3">
        <w:rPr>
          <w:rFonts w:ascii="华文楷体" w:eastAsia="华文楷体" w:hAnsi="华文楷体" w:hint="eastAsia"/>
          <w:sz w:val="28"/>
          <w:szCs w:val="28"/>
        </w:rPr>
        <w:t>因明的作用上师已经讲了</w:t>
      </w:r>
      <w:del w:id="1046" w:author="S-Yansong" w:date="2016-01-07T16:05:00Z">
        <w:r w:rsidRPr="00D730A3" w:rsidDel="00F004A4">
          <w:rPr>
            <w:rFonts w:ascii="华文楷体" w:eastAsia="华文楷体" w:hAnsi="华文楷体" w:hint="eastAsia"/>
            <w:sz w:val="28"/>
            <w:szCs w:val="28"/>
          </w:rPr>
          <w:delText>。</w:delText>
        </w:r>
      </w:del>
      <w:ins w:id="1047" w:author="S-Yansong" w:date="2016-01-07T16:05:00Z">
        <w:r w:rsidR="00F004A4">
          <w:rPr>
            <w:rFonts w:ascii="华文楷体" w:eastAsia="华文楷体" w:hAnsi="华文楷体" w:hint="eastAsia"/>
            <w:sz w:val="28"/>
            <w:szCs w:val="28"/>
          </w:rPr>
          <w:t>，</w:t>
        </w:r>
      </w:ins>
      <w:r w:rsidRPr="00D730A3">
        <w:rPr>
          <w:rFonts w:ascii="华文楷体" w:eastAsia="华文楷体" w:hAnsi="华文楷体" w:hint="eastAsia"/>
          <w:sz w:val="28"/>
          <w:szCs w:val="28"/>
        </w:rPr>
        <w:t>虽然因明当中有很多自立比量、他立比量，很多很多讲这些自相、共相的法</w:t>
      </w:r>
      <w:del w:id="1048" w:author="S-Yansong" w:date="2016-01-07T16:05:00Z">
        <w:r w:rsidRPr="00D730A3" w:rsidDel="00F004A4">
          <w:rPr>
            <w:rFonts w:ascii="华文楷体" w:eastAsia="华文楷体" w:hAnsi="华文楷体" w:hint="eastAsia"/>
            <w:sz w:val="28"/>
            <w:szCs w:val="28"/>
          </w:rPr>
          <w:delText>，</w:delText>
        </w:r>
      </w:del>
      <w:ins w:id="1049" w:author="S-Yansong" w:date="2016-01-07T16:05:00Z">
        <w:r w:rsidR="00F004A4">
          <w:rPr>
            <w:rFonts w:ascii="华文楷体" w:eastAsia="华文楷体" w:hAnsi="华文楷体" w:hint="eastAsia"/>
            <w:sz w:val="28"/>
            <w:szCs w:val="28"/>
          </w:rPr>
          <w:t>。</w:t>
        </w:r>
      </w:ins>
      <w:r w:rsidRPr="00D730A3">
        <w:rPr>
          <w:rFonts w:ascii="华文楷体" w:eastAsia="华文楷体" w:hAnsi="华文楷体" w:hint="eastAsia"/>
          <w:sz w:val="28"/>
          <w:szCs w:val="28"/>
        </w:rPr>
        <w:t>但是因明当中的精华就是成立佛陀</w:t>
      </w:r>
      <w:proofErr w:type="gramStart"/>
      <w:r w:rsidRPr="00D730A3">
        <w:rPr>
          <w:rFonts w:ascii="华文楷体" w:eastAsia="华文楷体" w:hAnsi="华文楷体" w:hint="eastAsia"/>
          <w:sz w:val="28"/>
          <w:szCs w:val="28"/>
        </w:rPr>
        <w:t>是量士夫</w:t>
      </w:r>
      <w:proofErr w:type="gramEnd"/>
      <w:r w:rsidRPr="00D730A3">
        <w:rPr>
          <w:rFonts w:ascii="华文楷体" w:eastAsia="华文楷体" w:hAnsi="华文楷体" w:hint="eastAsia"/>
          <w:sz w:val="28"/>
          <w:szCs w:val="28"/>
        </w:rPr>
        <w:t>，就是成立佛法是正道，这个是方面是从推理的方式可以成立的。所以其他的上师的意思就是讲，其他的</w:t>
      </w:r>
      <w:proofErr w:type="gramStart"/>
      <w:r w:rsidRPr="00D730A3">
        <w:rPr>
          <w:rFonts w:ascii="华文楷体" w:eastAsia="华文楷体" w:hAnsi="华文楷体" w:hint="eastAsia"/>
          <w:sz w:val="28"/>
          <w:szCs w:val="28"/>
        </w:rPr>
        <w:t>都是支分的</w:t>
      </w:r>
      <w:proofErr w:type="gramEnd"/>
      <w:r w:rsidRPr="00D730A3">
        <w:rPr>
          <w:rFonts w:ascii="华文楷体" w:eastAsia="华文楷体" w:hAnsi="华文楷体" w:hint="eastAsia"/>
          <w:sz w:val="28"/>
          <w:szCs w:val="28"/>
        </w:rPr>
        <w:t>，整个因明当中最主要、</w:t>
      </w:r>
      <w:proofErr w:type="gramStart"/>
      <w:r w:rsidRPr="00D730A3">
        <w:rPr>
          <w:rFonts w:ascii="华文楷体" w:eastAsia="华文楷体" w:hAnsi="华文楷体" w:hint="eastAsia"/>
          <w:sz w:val="28"/>
          <w:szCs w:val="28"/>
        </w:rPr>
        <w:t>最</w:t>
      </w:r>
      <w:proofErr w:type="gramEnd"/>
      <w:r w:rsidRPr="00D730A3">
        <w:rPr>
          <w:rFonts w:ascii="华文楷体" w:eastAsia="华文楷体" w:hAnsi="华文楷体" w:hint="eastAsia"/>
          <w:sz w:val="28"/>
          <w:szCs w:val="28"/>
        </w:rPr>
        <w:t>关键的问题就是要成立佛陀</w:t>
      </w:r>
      <w:proofErr w:type="gramStart"/>
      <w:r w:rsidRPr="00D730A3">
        <w:rPr>
          <w:rFonts w:ascii="华文楷体" w:eastAsia="华文楷体" w:hAnsi="华文楷体" w:hint="eastAsia"/>
          <w:sz w:val="28"/>
          <w:szCs w:val="28"/>
        </w:rPr>
        <w:t>是量士夫</w:t>
      </w:r>
      <w:proofErr w:type="gramEnd"/>
      <w:r w:rsidRPr="00D730A3">
        <w:rPr>
          <w:rFonts w:ascii="华文楷体" w:eastAsia="华文楷体" w:hAnsi="华文楷体" w:hint="eastAsia"/>
          <w:sz w:val="28"/>
          <w:szCs w:val="28"/>
        </w:rPr>
        <w:t>，就是这样一种问题。所以说在《释量论》中专门有一品就是</w:t>
      </w:r>
      <w:proofErr w:type="gramStart"/>
      <w:r w:rsidRPr="00D730A3">
        <w:rPr>
          <w:rFonts w:ascii="华文楷体" w:eastAsia="华文楷体" w:hAnsi="华文楷体" w:hint="eastAsia"/>
          <w:sz w:val="28"/>
          <w:szCs w:val="28"/>
        </w:rPr>
        <w:t>正量品</w:t>
      </w:r>
      <w:proofErr w:type="gramEnd"/>
      <w:r w:rsidRPr="00D730A3">
        <w:rPr>
          <w:rFonts w:ascii="华文楷体" w:eastAsia="华文楷体" w:hAnsi="华文楷体" w:hint="eastAsia"/>
          <w:sz w:val="28"/>
          <w:szCs w:val="28"/>
        </w:rPr>
        <w:t>，就成立佛陀</w:t>
      </w:r>
      <w:proofErr w:type="gramStart"/>
      <w:r w:rsidRPr="00D730A3">
        <w:rPr>
          <w:rFonts w:ascii="华文楷体" w:eastAsia="华文楷体" w:hAnsi="华文楷体" w:hint="eastAsia"/>
          <w:sz w:val="28"/>
          <w:szCs w:val="28"/>
        </w:rPr>
        <w:t>是量士夫</w:t>
      </w:r>
      <w:proofErr w:type="gramEnd"/>
      <w:r w:rsidRPr="00D730A3">
        <w:rPr>
          <w:rFonts w:ascii="华文楷体" w:eastAsia="华文楷体" w:hAnsi="华文楷体" w:hint="eastAsia"/>
          <w:sz w:val="28"/>
          <w:szCs w:val="28"/>
        </w:rPr>
        <w:t>，专门</w:t>
      </w:r>
      <w:r w:rsidRPr="00D730A3">
        <w:rPr>
          <w:rFonts w:ascii="华文楷体" w:eastAsia="华文楷体" w:hAnsi="华文楷体" w:hint="eastAsia"/>
          <w:sz w:val="28"/>
          <w:szCs w:val="28"/>
        </w:rPr>
        <w:lastRenderedPageBreak/>
        <w:t>一品的内容来讲解的，就是这样的。</w:t>
      </w:r>
    </w:p>
    <w:p w:rsidR="00526E2B" w:rsidRDefault="00D730A3" w:rsidP="00D730A3">
      <w:pPr>
        <w:ind w:firstLine="570"/>
        <w:rPr>
          <w:ins w:id="1050" w:author="S-Yansong" w:date="2016-01-06T16:10:00Z"/>
          <w:rFonts w:ascii="华文楷体" w:eastAsia="华文楷体" w:hAnsi="华文楷体"/>
          <w:sz w:val="28"/>
          <w:szCs w:val="28"/>
        </w:rPr>
      </w:pPr>
      <w:del w:id="1051" w:author="S-Yansong" w:date="2016-01-06T15:56:00Z">
        <w:r w:rsidRPr="00D730A3" w:rsidDel="00740F98">
          <w:rPr>
            <w:rFonts w:ascii="华文楷体" w:eastAsia="华文楷体" w:hAnsi="华文楷体" w:hint="eastAsia"/>
            <w:sz w:val="28"/>
            <w:szCs w:val="28"/>
          </w:rPr>
          <w:delText xml:space="preserve"> </w:delText>
        </w:r>
      </w:del>
      <w:r w:rsidRPr="00D730A3">
        <w:rPr>
          <w:rFonts w:ascii="华文楷体" w:eastAsia="华文楷体" w:hAnsi="华文楷体" w:hint="eastAsia"/>
          <w:sz w:val="28"/>
          <w:szCs w:val="28"/>
        </w:rPr>
        <w:t>前面是讲遍智的因到底有没有呢？</w:t>
      </w:r>
      <w:proofErr w:type="gramStart"/>
      <w:r w:rsidRPr="00D730A3">
        <w:rPr>
          <w:rFonts w:ascii="华文楷体" w:eastAsia="华文楷体" w:hAnsi="华文楷体" w:hint="eastAsia"/>
          <w:sz w:val="28"/>
          <w:szCs w:val="28"/>
        </w:rPr>
        <w:t>遍智的</w:t>
      </w:r>
      <w:proofErr w:type="gramEnd"/>
      <w:r w:rsidRPr="00D730A3">
        <w:rPr>
          <w:rFonts w:ascii="华文楷体" w:eastAsia="华文楷体" w:hAnsi="华文楷体" w:hint="eastAsia"/>
          <w:sz w:val="28"/>
          <w:szCs w:val="28"/>
        </w:rPr>
        <w:t>因是有的，就是讲方便和智慧两种资粮</w:t>
      </w:r>
      <w:del w:id="1052" w:author="S-Yansong" w:date="2016-01-07T16:06:00Z">
        <w:r w:rsidRPr="00D730A3" w:rsidDel="00884EAB">
          <w:rPr>
            <w:rFonts w:ascii="华文楷体" w:eastAsia="华文楷体" w:hAnsi="华文楷体" w:hint="eastAsia"/>
            <w:sz w:val="28"/>
            <w:szCs w:val="28"/>
          </w:rPr>
          <w:delText>，</w:delText>
        </w:r>
      </w:del>
      <w:ins w:id="1053" w:author="S-Yansong" w:date="2016-01-07T16:06:00Z">
        <w:r w:rsidR="00884EAB">
          <w:rPr>
            <w:rFonts w:ascii="华文楷体" w:eastAsia="华文楷体" w:hAnsi="华文楷体" w:hint="eastAsia"/>
            <w:sz w:val="28"/>
            <w:szCs w:val="28"/>
          </w:rPr>
          <w:t>。</w:t>
        </w:r>
      </w:ins>
      <w:r w:rsidRPr="00D730A3">
        <w:rPr>
          <w:rFonts w:ascii="华文楷体" w:eastAsia="华文楷体" w:hAnsi="华文楷体" w:hint="eastAsia"/>
          <w:sz w:val="28"/>
          <w:szCs w:val="28"/>
        </w:rPr>
        <w:t>下面是</w:t>
      </w:r>
      <w:ins w:id="1054" w:author="S-Yansong" w:date="2016-01-06T16:09:00Z">
        <w:r w:rsidR="00526E2B" w:rsidRPr="00526E2B">
          <w:rPr>
            <w:rFonts w:asciiTheme="minorEastAsia" w:hAnsiTheme="minorEastAsia" w:hint="eastAsia"/>
            <w:sz w:val="28"/>
            <w:szCs w:val="28"/>
            <w:rPrChange w:id="1055" w:author="S-Yansong" w:date="2016-01-06T16:09:00Z">
              <w:rPr>
                <w:rFonts w:ascii="华文楷体" w:eastAsia="华文楷体" w:hAnsi="华文楷体" w:hint="eastAsia"/>
                <w:sz w:val="28"/>
                <w:szCs w:val="28"/>
              </w:rPr>
            </w:rPrChange>
          </w:rPr>
          <w:t>【</w:t>
        </w:r>
      </w:ins>
      <w:r w:rsidRPr="00526E2B">
        <w:rPr>
          <w:rFonts w:asciiTheme="minorEastAsia" w:hAnsiTheme="minorEastAsia" w:hint="eastAsia"/>
          <w:sz w:val="28"/>
          <w:szCs w:val="28"/>
          <w:rPrChange w:id="1056" w:author="S-Yansong" w:date="2016-01-06T16:09:00Z">
            <w:rPr>
              <w:rFonts w:ascii="华文楷体" w:eastAsia="华文楷体" w:hAnsi="华文楷体" w:hint="eastAsia"/>
              <w:sz w:val="28"/>
              <w:szCs w:val="28"/>
            </w:rPr>
          </w:rPrChange>
        </w:rPr>
        <w:t>第二关于果的辩论</w:t>
      </w:r>
      <w:ins w:id="1057" w:author="S-Yansong" w:date="2016-01-06T16:09:00Z">
        <w:r w:rsidR="00526E2B" w:rsidRPr="00526E2B">
          <w:rPr>
            <w:rFonts w:asciiTheme="minorEastAsia" w:hAnsiTheme="minorEastAsia" w:hint="eastAsia"/>
            <w:sz w:val="28"/>
            <w:szCs w:val="28"/>
            <w:rPrChange w:id="1058" w:author="S-Yansong" w:date="2016-01-06T16:09:00Z">
              <w:rPr>
                <w:rFonts w:ascii="华文楷体" w:eastAsia="华文楷体" w:hAnsi="华文楷体" w:hint="eastAsia"/>
                <w:sz w:val="28"/>
                <w:szCs w:val="28"/>
              </w:rPr>
            </w:rPrChange>
          </w:rPr>
          <w:t>】</w:t>
        </w:r>
      </w:ins>
      <w:r w:rsidRPr="00D730A3">
        <w:rPr>
          <w:rFonts w:ascii="华文楷体" w:eastAsia="华文楷体" w:hAnsi="华文楷体" w:hint="eastAsia"/>
          <w:sz w:val="28"/>
          <w:szCs w:val="28"/>
        </w:rPr>
        <w:t>。</w:t>
      </w:r>
    </w:p>
    <w:p w:rsidR="00526E2B" w:rsidRDefault="00D730A3" w:rsidP="00D730A3">
      <w:pPr>
        <w:ind w:firstLine="570"/>
        <w:rPr>
          <w:ins w:id="1059" w:author="S-Yansong" w:date="2016-01-06T16:10:00Z"/>
          <w:rFonts w:ascii="华文楷体" w:eastAsia="华文楷体" w:hAnsi="华文楷体"/>
          <w:sz w:val="28"/>
          <w:szCs w:val="28"/>
        </w:rPr>
      </w:pPr>
      <w:r w:rsidRPr="00D730A3">
        <w:rPr>
          <w:rFonts w:ascii="华文楷体" w:eastAsia="华文楷体" w:hAnsi="华文楷体" w:hint="eastAsia"/>
          <w:sz w:val="28"/>
          <w:szCs w:val="28"/>
        </w:rPr>
        <w:t>关于果的辩论，实际上这个果，一方面是果，果是针对于它的前面方便和智慧的资粮安立成果。实际从另外一个角度来讲，这个果就是讲佛陀他的本体，他的智慧的本体就是从这个方面安立的。瑜伽王现见，这个瑜伽究竟之王这样一种智慧到底怎么样去安立的。</w:t>
      </w:r>
    </w:p>
    <w:p w:rsidR="00526E2B" w:rsidRPr="00526E2B" w:rsidRDefault="00D730A3" w:rsidP="00D730A3">
      <w:pPr>
        <w:ind w:firstLine="570"/>
        <w:rPr>
          <w:ins w:id="1060" w:author="S-Yansong" w:date="2016-01-06T16:10:00Z"/>
          <w:rFonts w:asciiTheme="minorEastAsia" w:hAnsiTheme="minorEastAsia"/>
          <w:sz w:val="28"/>
          <w:szCs w:val="28"/>
          <w:rPrChange w:id="1061" w:author="S-Yansong" w:date="2016-01-06T16:10:00Z">
            <w:rPr>
              <w:ins w:id="1062" w:author="S-Yansong" w:date="2016-01-06T16:10:00Z"/>
              <w:rFonts w:ascii="华文楷体" w:eastAsia="华文楷体" w:hAnsi="华文楷体"/>
              <w:sz w:val="28"/>
              <w:szCs w:val="28"/>
            </w:rPr>
          </w:rPrChange>
        </w:rPr>
      </w:pPr>
      <w:del w:id="1063" w:author="S-Yansong" w:date="2016-01-06T16:10:00Z">
        <w:r w:rsidRPr="00526E2B" w:rsidDel="00526E2B">
          <w:rPr>
            <w:rFonts w:asciiTheme="minorEastAsia" w:hAnsiTheme="minorEastAsia" w:hint="eastAsia"/>
            <w:sz w:val="28"/>
            <w:szCs w:val="28"/>
            <w:rPrChange w:id="1064" w:author="S-Yansong" w:date="2016-01-06T16:10:00Z">
              <w:rPr>
                <w:rFonts w:ascii="华文楷体" w:eastAsia="华文楷体" w:hAnsi="华文楷体" w:hint="eastAsia"/>
                <w:sz w:val="28"/>
                <w:szCs w:val="28"/>
              </w:rPr>
            </w:rPrChange>
          </w:rPr>
          <w:delText>“</w:delText>
        </w:r>
      </w:del>
      <w:ins w:id="1065" w:author="S-Yansong" w:date="2016-01-06T16:10:00Z">
        <w:r w:rsidR="00526E2B" w:rsidRPr="00526E2B">
          <w:rPr>
            <w:rFonts w:asciiTheme="minorEastAsia" w:hAnsiTheme="minorEastAsia" w:hint="eastAsia"/>
            <w:sz w:val="28"/>
            <w:szCs w:val="28"/>
            <w:rPrChange w:id="1066" w:author="S-Yansong" w:date="2016-01-06T16:10:00Z">
              <w:rPr>
                <w:rFonts w:ascii="华文楷体" w:eastAsia="华文楷体" w:hAnsi="华文楷体" w:hint="eastAsia"/>
                <w:sz w:val="28"/>
                <w:szCs w:val="28"/>
              </w:rPr>
            </w:rPrChange>
          </w:rPr>
          <w:t>【</w:t>
        </w:r>
      </w:ins>
      <w:r w:rsidRPr="00526E2B">
        <w:rPr>
          <w:rFonts w:asciiTheme="minorEastAsia" w:hAnsiTheme="minorEastAsia" w:hint="eastAsia"/>
          <w:sz w:val="28"/>
          <w:szCs w:val="28"/>
          <w:rPrChange w:id="1067" w:author="S-Yansong" w:date="2016-01-06T16:10:00Z">
            <w:rPr>
              <w:rFonts w:ascii="华文楷体" w:eastAsia="华文楷体" w:hAnsi="华文楷体" w:hint="eastAsia"/>
              <w:sz w:val="28"/>
              <w:szCs w:val="28"/>
            </w:rPr>
          </w:rPrChange>
        </w:rPr>
        <w:t>如果对方说：“一切种智不可能存在，因为一切所知无有边际，如果能了知无边之法，那么就成了已得边际，如此就成了颠倒之识。</w:t>
      </w:r>
      <w:del w:id="1068" w:author="S-Yansong" w:date="2016-01-06T16:10:00Z">
        <w:r w:rsidRPr="00526E2B" w:rsidDel="00526E2B">
          <w:rPr>
            <w:rFonts w:asciiTheme="minorEastAsia" w:hAnsiTheme="minorEastAsia" w:hint="eastAsia"/>
            <w:sz w:val="28"/>
            <w:szCs w:val="28"/>
            <w:rPrChange w:id="1069" w:author="S-Yansong" w:date="2016-01-06T16:10:00Z">
              <w:rPr>
                <w:rFonts w:ascii="华文楷体" w:eastAsia="华文楷体" w:hAnsi="华文楷体" w:hint="eastAsia"/>
                <w:sz w:val="28"/>
                <w:szCs w:val="28"/>
              </w:rPr>
            </w:rPrChange>
          </w:rPr>
          <w:delText>”</w:delText>
        </w:r>
      </w:del>
      <w:ins w:id="1070" w:author="S-Yansong" w:date="2016-01-06T16:10:00Z">
        <w:r w:rsidR="00526E2B" w:rsidRPr="00526E2B">
          <w:rPr>
            <w:rFonts w:asciiTheme="minorEastAsia" w:hAnsiTheme="minorEastAsia" w:hint="eastAsia"/>
            <w:sz w:val="28"/>
            <w:szCs w:val="28"/>
            <w:rPrChange w:id="1071" w:author="S-Yansong" w:date="2016-01-06T16:10:00Z">
              <w:rPr>
                <w:rFonts w:ascii="华文楷体" w:eastAsia="华文楷体" w:hAnsi="华文楷体" w:hint="eastAsia"/>
                <w:sz w:val="28"/>
                <w:szCs w:val="28"/>
              </w:rPr>
            </w:rPrChange>
          </w:rPr>
          <w:t>】</w:t>
        </w:r>
      </w:ins>
    </w:p>
    <w:p w:rsidR="00D730A3" w:rsidRPr="00D730A3" w:rsidRDefault="00D730A3" w:rsidP="00D730A3">
      <w:pPr>
        <w:ind w:firstLine="570"/>
        <w:rPr>
          <w:rFonts w:ascii="华文楷体" w:eastAsia="华文楷体" w:hAnsi="华文楷体"/>
          <w:sz w:val="28"/>
          <w:szCs w:val="28"/>
        </w:rPr>
      </w:pPr>
      <w:r w:rsidRPr="00D730A3">
        <w:rPr>
          <w:rFonts w:ascii="华文楷体" w:eastAsia="华文楷体" w:hAnsi="华文楷体" w:hint="eastAsia"/>
          <w:sz w:val="28"/>
          <w:szCs w:val="28"/>
        </w:rPr>
        <w:t>那么对方说</w:t>
      </w:r>
      <w:del w:id="1072" w:author="S-Yansong" w:date="2016-01-07T16:06:00Z">
        <w:r w:rsidRPr="00D730A3" w:rsidDel="006C50BB">
          <w:rPr>
            <w:rFonts w:ascii="华文楷体" w:eastAsia="华文楷体" w:hAnsi="华文楷体" w:hint="eastAsia"/>
            <w:sz w:val="28"/>
            <w:szCs w:val="28"/>
          </w:rPr>
          <w:delText>，</w:delText>
        </w:r>
      </w:del>
      <w:proofErr w:type="gramStart"/>
      <w:r w:rsidRPr="00D730A3">
        <w:rPr>
          <w:rFonts w:ascii="华文楷体" w:eastAsia="华文楷体" w:hAnsi="华文楷体" w:hint="eastAsia"/>
          <w:sz w:val="28"/>
          <w:szCs w:val="28"/>
        </w:rPr>
        <w:t>一切种智是</w:t>
      </w:r>
      <w:proofErr w:type="gramEnd"/>
      <w:r w:rsidRPr="00D730A3">
        <w:rPr>
          <w:rFonts w:ascii="华文楷体" w:eastAsia="华文楷体" w:hAnsi="华文楷体" w:hint="eastAsia"/>
          <w:sz w:val="28"/>
          <w:szCs w:val="28"/>
        </w:rPr>
        <w:t>不可能存在的</w:t>
      </w:r>
      <w:del w:id="1073" w:author="S-Yansong" w:date="2016-01-07T16:06:00Z">
        <w:r w:rsidRPr="00D730A3" w:rsidDel="006C50BB">
          <w:rPr>
            <w:rFonts w:ascii="华文楷体" w:eastAsia="华文楷体" w:hAnsi="华文楷体" w:hint="eastAsia"/>
            <w:sz w:val="28"/>
            <w:szCs w:val="28"/>
          </w:rPr>
          <w:delText>，</w:delText>
        </w:r>
      </w:del>
      <w:ins w:id="1074" w:author="S-Yansong" w:date="2016-01-07T16:06:00Z">
        <w:r w:rsidR="006C50BB">
          <w:rPr>
            <w:rFonts w:ascii="华文楷体" w:eastAsia="华文楷体" w:hAnsi="华文楷体" w:hint="eastAsia"/>
            <w:sz w:val="28"/>
            <w:szCs w:val="28"/>
          </w:rPr>
          <w:t>。</w:t>
        </w:r>
      </w:ins>
      <w:r w:rsidRPr="00D730A3">
        <w:rPr>
          <w:rFonts w:ascii="华文楷体" w:eastAsia="华文楷体" w:hAnsi="华文楷体" w:hint="eastAsia"/>
          <w:sz w:val="28"/>
          <w:szCs w:val="28"/>
        </w:rPr>
        <w:t>为什么呢？因为一切的所知是没有边际的。那么如果你能够了知无边的法，那么这个所了知的法就成了边际，可得它的边际了。如果是这样的话，就成了颠倒之识</w:t>
      </w:r>
      <w:del w:id="1075" w:author="S-Yansong" w:date="2016-01-07T16:07:00Z">
        <w:r w:rsidRPr="00D730A3" w:rsidDel="006C50BB">
          <w:rPr>
            <w:rFonts w:ascii="华文楷体" w:eastAsia="华文楷体" w:hAnsi="华文楷体" w:hint="eastAsia"/>
            <w:sz w:val="28"/>
            <w:szCs w:val="28"/>
          </w:rPr>
          <w:delText>，</w:delText>
        </w:r>
      </w:del>
      <w:ins w:id="1076" w:author="S-Yansong" w:date="2016-01-07T16:07:00Z">
        <w:r w:rsidR="006C50BB">
          <w:rPr>
            <w:rFonts w:ascii="华文楷体" w:eastAsia="华文楷体" w:hAnsi="华文楷体" w:hint="eastAsia"/>
            <w:sz w:val="28"/>
            <w:szCs w:val="28"/>
          </w:rPr>
          <w:t>。</w:t>
        </w:r>
      </w:ins>
      <w:r w:rsidRPr="00D730A3">
        <w:rPr>
          <w:rFonts w:ascii="华文楷体" w:eastAsia="华文楷体" w:hAnsi="华文楷体" w:hint="eastAsia"/>
          <w:sz w:val="28"/>
          <w:szCs w:val="28"/>
        </w:rPr>
        <w:t>谁成了颠倒之识？一切</w:t>
      </w:r>
      <w:proofErr w:type="gramStart"/>
      <w:r w:rsidRPr="00D730A3">
        <w:rPr>
          <w:rFonts w:ascii="华文楷体" w:eastAsia="华文楷体" w:hAnsi="华文楷体" w:hint="eastAsia"/>
          <w:sz w:val="28"/>
          <w:szCs w:val="28"/>
        </w:rPr>
        <w:t>种智就</w:t>
      </w:r>
      <w:proofErr w:type="gramEnd"/>
      <w:r w:rsidRPr="00D730A3">
        <w:rPr>
          <w:rFonts w:ascii="华文楷体" w:eastAsia="华文楷体" w:hAnsi="华文楷体" w:hint="eastAsia"/>
          <w:sz w:val="28"/>
          <w:szCs w:val="28"/>
        </w:rPr>
        <w:t>成了颠倒之识了。因为这个法本来是无边无际的，按理说无边无际是没办法被衡量、被了知的。但现在一个无边际的法，现在成了一个可以被了知的法，所以说这个方面就成了颠倒识。你的</w:t>
      </w:r>
      <w:proofErr w:type="gramStart"/>
      <w:r w:rsidRPr="00D730A3">
        <w:rPr>
          <w:rFonts w:ascii="华文楷体" w:eastAsia="华文楷体" w:hAnsi="华文楷体" w:hint="eastAsia"/>
          <w:sz w:val="28"/>
          <w:szCs w:val="28"/>
        </w:rPr>
        <w:t>一切种智实际上</w:t>
      </w:r>
      <w:proofErr w:type="gramEnd"/>
      <w:r w:rsidRPr="00D730A3">
        <w:rPr>
          <w:rFonts w:ascii="华文楷体" w:eastAsia="华文楷体" w:hAnsi="华文楷体" w:hint="eastAsia"/>
          <w:sz w:val="28"/>
          <w:szCs w:val="28"/>
        </w:rPr>
        <w:t>就没有符合于无量无边</w:t>
      </w:r>
      <w:proofErr w:type="gramStart"/>
      <w:r w:rsidRPr="00D730A3">
        <w:rPr>
          <w:rFonts w:ascii="华文楷体" w:eastAsia="华文楷体" w:hAnsi="华文楷体" w:hint="eastAsia"/>
          <w:sz w:val="28"/>
          <w:szCs w:val="28"/>
        </w:rPr>
        <w:t>无法了</w:t>
      </w:r>
      <w:proofErr w:type="gramEnd"/>
      <w:r w:rsidRPr="00D730A3">
        <w:rPr>
          <w:rFonts w:ascii="华文楷体" w:eastAsia="华文楷体" w:hAnsi="华文楷体" w:hint="eastAsia"/>
          <w:sz w:val="28"/>
          <w:szCs w:val="28"/>
        </w:rPr>
        <w:t>知的自性。你的这样一种一切</w:t>
      </w:r>
      <w:proofErr w:type="gramStart"/>
      <w:r w:rsidRPr="00D730A3">
        <w:rPr>
          <w:rFonts w:ascii="华文楷体" w:eastAsia="华文楷体" w:hAnsi="华文楷体" w:hint="eastAsia"/>
          <w:sz w:val="28"/>
          <w:szCs w:val="28"/>
        </w:rPr>
        <w:t>种智就</w:t>
      </w:r>
      <w:proofErr w:type="gramEnd"/>
      <w:r w:rsidRPr="00D730A3">
        <w:rPr>
          <w:rFonts w:ascii="华文楷体" w:eastAsia="华文楷体" w:hAnsi="华文楷体" w:hint="eastAsia"/>
          <w:sz w:val="28"/>
          <w:szCs w:val="28"/>
        </w:rPr>
        <w:t>成了这样一种可得边际的这样一种智慧了。所以二者之间成了不相符的一种颠倒，你的</w:t>
      </w:r>
      <w:proofErr w:type="gramStart"/>
      <w:r w:rsidRPr="00D730A3">
        <w:rPr>
          <w:rFonts w:ascii="华文楷体" w:eastAsia="华文楷体" w:hAnsi="华文楷体" w:hint="eastAsia"/>
          <w:sz w:val="28"/>
          <w:szCs w:val="28"/>
        </w:rPr>
        <w:t>心识就成了</w:t>
      </w:r>
      <w:proofErr w:type="gramEnd"/>
      <w:r w:rsidRPr="00D730A3">
        <w:rPr>
          <w:rFonts w:ascii="华文楷体" w:eastAsia="华文楷体" w:hAnsi="华文楷体" w:hint="eastAsia"/>
          <w:sz w:val="28"/>
          <w:szCs w:val="28"/>
        </w:rPr>
        <w:t>一种颠倒的心识，你的智慧成了颠倒的智慧了。</w:t>
      </w:r>
    </w:p>
    <w:p w:rsidR="00597ADC" w:rsidRPr="00597ADC" w:rsidRDefault="00D730A3" w:rsidP="00D730A3">
      <w:pPr>
        <w:ind w:firstLine="570"/>
        <w:rPr>
          <w:ins w:id="1077" w:author="S-Yansong" w:date="2016-01-06T16:04:00Z"/>
          <w:rFonts w:asciiTheme="minorEastAsia" w:hAnsiTheme="minorEastAsia"/>
          <w:sz w:val="28"/>
          <w:szCs w:val="28"/>
          <w:rPrChange w:id="1078" w:author="S-Yansong" w:date="2016-01-06T16:04:00Z">
            <w:rPr>
              <w:ins w:id="1079" w:author="S-Yansong" w:date="2016-01-06T16:04:00Z"/>
              <w:rFonts w:ascii="华文楷体" w:eastAsia="华文楷体" w:hAnsi="华文楷体"/>
              <w:sz w:val="28"/>
              <w:szCs w:val="28"/>
            </w:rPr>
          </w:rPrChange>
        </w:rPr>
      </w:pPr>
      <w:del w:id="1080" w:author="S-Yansong" w:date="2016-01-06T15:56:00Z">
        <w:r w:rsidRPr="00597ADC" w:rsidDel="00740F98">
          <w:rPr>
            <w:rFonts w:asciiTheme="minorEastAsia" w:hAnsiTheme="minorEastAsia"/>
            <w:sz w:val="28"/>
            <w:szCs w:val="28"/>
            <w:rPrChange w:id="1081" w:author="S-Yansong" w:date="2016-01-06T16:04:00Z">
              <w:rPr>
                <w:rFonts w:ascii="华文楷体" w:eastAsia="华文楷体" w:hAnsi="华文楷体"/>
                <w:sz w:val="28"/>
                <w:szCs w:val="28"/>
              </w:rPr>
            </w:rPrChange>
          </w:rPr>
          <w:delText xml:space="preserve">  </w:delText>
        </w:r>
      </w:del>
      <w:del w:id="1082" w:author="S-Yansong" w:date="2016-01-06T16:04:00Z">
        <w:r w:rsidRPr="00597ADC" w:rsidDel="00597ADC">
          <w:rPr>
            <w:rFonts w:asciiTheme="minorEastAsia" w:hAnsiTheme="minorEastAsia"/>
            <w:sz w:val="28"/>
            <w:szCs w:val="28"/>
            <w:rPrChange w:id="1083" w:author="S-Yansong" w:date="2016-01-06T16:04:00Z">
              <w:rPr>
                <w:rFonts w:ascii="华文楷体" w:eastAsia="华文楷体" w:hAnsi="华文楷体"/>
                <w:sz w:val="28"/>
                <w:szCs w:val="28"/>
              </w:rPr>
            </w:rPrChange>
          </w:rPr>
          <w:delText xml:space="preserve"> “</w:delText>
        </w:r>
      </w:del>
      <w:ins w:id="1084" w:author="S-Yansong" w:date="2016-01-06T16:04:00Z">
        <w:r w:rsidR="00597ADC" w:rsidRPr="00597ADC">
          <w:rPr>
            <w:rFonts w:asciiTheme="minorEastAsia" w:hAnsiTheme="minorEastAsia" w:hint="eastAsia"/>
            <w:sz w:val="28"/>
            <w:szCs w:val="28"/>
            <w:rPrChange w:id="1085" w:author="S-Yansong" w:date="2016-01-06T16:04:00Z">
              <w:rPr>
                <w:rFonts w:ascii="华文楷体" w:eastAsia="华文楷体" w:hAnsi="华文楷体" w:hint="eastAsia"/>
                <w:sz w:val="28"/>
                <w:szCs w:val="28"/>
              </w:rPr>
            </w:rPrChange>
          </w:rPr>
          <w:t>【</w:t>
        </w:r>
      </w:ins>
      <w:r w:rsidRPr="00597ADC">
        <w:rPr>
          <w:rFonts w:asciiTheme="minorEastAsia" w:hAnsiTheme="minorEastAsia" w:hint="eastAsia"/>
          <w:sz w:val="28"/>
          <w:szCs w:val="28"/>
          <w:rPrChange w:id="1086" w:author="S-Yansong" w:date="2016-01-06T16:04:00Z">
            <w:rPr>
              <w:rFonts w:ascii="华文楷体" w:eastAsia="华文楷体" w:hAnsi="华文楷体" w:hint="eastAsia"/>
              <w:sz w:val="28"/>
              <w:szCs w:val="28"/>
            </w:rPr>
          </w:rPrChange>
        </w:rPr>
        <w:t>了知无边之法的心不可能存在，如同虚空的量无法衡量一样。</w:t>
      </w:r>
      <w:del w:id="1087" w:author="S-Yansong" w:date="2016-01-06T16:04:00Z">
        <w:r w:rsidRPr="00597ADC" w:rsidDel="00597ADC">
          <w:rPr>
            <w:rFonts w:asciiTheme="minorEastAsia" w:hAnsiTheme="minorEastAsia" w:hint="eastAsia"/>
            <w:sz w:val="28"/>
            <w:szCs w:val="28"/>
            <w:rPrChange w:id="1088" w:author="S-Yansong" w:date="2016-01-06T16:04:00Z">
              <w:rPr>
                <w:rFonts w:ascii="华文楷体" w:eastAsia="华文楷体" w:hAnsi="华文楷体" w:hint="eastAsia"/>
                <w:sz w:val="28"/>
                <w:szCs w:val="28"/>
              </w:rPr>
            </w:rPrChange>
          </w:rPr>
          <w:delText>”</w:delText>
        </w:r>
      </w:del>
      <w:ins w:id="1089" w:author="S-Yansong" w:date="2016-01-06T16:04:00Z">
        <w:r w:rsidR="00597ADC" w:rsidRPr="00597ADC">
          <w:rPr>
            <w:rFonts w:asciiTheme="minorEastAsia" w:hAnsiTheme="minorEastAsia" w:hint="eastAsia"/>
            <w:sz w:val="28"/>
            <w:szCs w:val="28"/>
            <w:rPrChange w:id="1090" w:author="S-Yansong" w:date="2016-01-06T16:04:00Z">
              <w:rPr>
                <w:rFonts w:ascii="华文楷体" w:eastAsia="华文楷体" w:hAnsi="华文楷体" w:hint="eastAsia"/>
                <w:sz w:val="28"/>
                <w:szCs w:val="28"/>
              </w:rPr>
            </w:rPrChange>
          </w:rPr>
          <w:t>】</w:t>
        </w:r>
      </w:ins>
    </w:p>
    <w:p w:rsidR="00D730A3" w:rsidRPr="00D730A3" w:rsidRDefault="00D730A3" w:rsidP="00D730A3">
      <w:pPr>
        <w:ind w:firstLine="570"/>
        <w:rPr>
          <w:rFonts w:ascii="华文楷体" w:eastAsia="华文楷体" w:hAnsi="华文楷体"/>
          <w:sz w:val="28"/>
          <w:szCs w:val="28"/>
        </w:rPr>
      </w:pPr>
      <w:r w:rsidRPr="00D730A3">
        <w:rPr>
          <w:rFonts w:ascii="华文楷体" w:eastAsia="华文楷体" w:hAnsi="华文楷体" w:hint="eastAsia"/>
          <w:sz w:val="28"/>
          <w:szCs w:val="28"/>
        </w:rPr>
        <w:t>他就说了知一切万法、了知</w:t>
      </w:r>
      <w:proofErr w:type="gramStart"/>
      <w:r w:rsidRPr="00D730A3">
        <w:rPr>
          <w:rFonts w:ascii="华文楷体" w:eastAsia="华文楷体" w:hAnsi="华文楷体" w:hint="eastAsia"/>
          <w:sz w:val="28"/>
          <w:szCs w:val="28"/>
        </w:rPr>
        <w:t>无边法</w:t>
      </w:r>
      <w:proofErr w:type="gramEnd"/>
      <w:r w:rsidRPr="00D730A3">
        <w:rPr>
          <w:rFonts w:ascii="华文楷体" w:eastAsia="华文楷体" w:hAnsi="华文楷体" w:hint="eastAsia"/>
          <w:sz w:val="28"/>
          <w:szCs w:val="28"/>
        </w:rPr>
        <w:t>这个心识、这个智慧是不可能</w:t>
      </w:r>
      <w:r w:rsidRPr="00D730A3">
        <w:rPr>
          <w:rFonts w:ascii="华文楷体" w:eastAsia="华文楷体" w:hAnsi="华文楷体" w:hint="eastAsia"/>
          <w:sz w:val="28"/>
          <w:szCs w:val="28"/>
        </w:rPr>
        <w:lastRenderedPageBreak/>
        <w:t>存在的，因为它是无量无边的缘故。既然是无量无边就不可能存在，就好像虚空的量是没办法衡量一样。你没有办法找到一个虚空的边际，谁能够衡量虚空的量呢？没办法。所以他就认为一切种智、了知一切万法</w:t>
      </w:r>
      <w:proofErr w:type="gramStart"/>
      <w:r w:rsidRPr="00D730A3">
        <w:rPr>
          <w:rFonts w:ascii="华文楷体" w:eastAsia="华文楷体" w:hAnsi="华文楷体" w:hint="eastAsia"/>
          <w:sz w:val="28"/>
          <w:szCs w:val="28"/>
        </w:rPr>
        <w:t>的种智是</w:t>
      </w:r>
      <w:proofErr w:type="gramEnd"/>
      <w:r w:rsidRPr="00D730A3">
        <w:rPr>
          <w:rFonts w:ascii="华文楷体" w:eastAsia="华文楷体" w:hAnsi="华文楷体" w:hint="eastAsia"/>
          <w:sz w:val="28"/>
          <w:szCs w:val="28"/>
        </w:rPr>
        <w:t>不可能存在的。</w:t>
      </w:r>
    </w:p>
    <w:p w:rsidR="00036AA6" w:rsidRPr="00036AA6" w:rsidRDefault="00D730A3" w:rsidP="00D730A3">
      <w:pPr>
        <w:ind w:firstLine="570"/>
        <w:rPr>
          <w:ins w:id="1091" w:author="S-Yansong" w:date="2016-01-06T16:04:00Z"/>
          <w:rFonts w:asciiTheme="minorEastAsia" w:hAnsiTheme="minorEastAsia"/>
          <w:sz w:val="28"/>
          <w:szCs w:val="28"/>
          <w:rPrChange w:id="1092" w:author="S-Yansong" w:date="2016-01-06T16:04:00Z">
            <w:rPr>
              <w:ins w:id="1093" w:author="S-Yansong" w:date="2016-01-06T16:04:00Z"/>
              <w:rFonts w:ascii="华文楷体" w:eastAsia="华文楷体" w:hAnsi="华文楷体"/>
              <w:sz w:val="28"/>
              <w:szCs w:val="28"/>
            </w:rPr>
          </w:rPrChange>
        </w:rPr>
      </w:pPr>
      <w:r w:rsidRPr="00036AA6">
        <w:rPr>
          <w:rFonts w:asciiTheme="minorEastAsia" w:hAnsiTheme="minorEastAsia"/>
          <w:sz w:val="28"/>
          <w:szCs w:val="28"/>
          <w:rPrChange w:id="1094" w:author="S-Yansong" w:date="2016-01-06T16:04:00Z">
            <w:rPr>
              <w:rFonts w:ascii="华文楷体" w:eastAsia="华文楷体" w:hAnsi="华文楷体"/>
              <w:sz w:val="28"/>
              <w:szCs w:val="28"/>
            </w:rPr>
          </w:rPrChange>
        </w:rPr>
        <w:t xml:space="preserve"> </w:t>
      </w:r>
      <w:del w:id="1095" w:author="S-Yansong" w:date="2016-01-06T15:56:00Z">
        <w:r w:rsidRPr="00036AA6" w:rsidDel="00740F98">
          <w:rPr>
            <w:rFonts w:asciiTheme="minorEastAsia" w:hAnsiTheme="minorEastAsia"/>
            <w:sz w:val="28"/>
            <w:szCs w:val="28"/>
            <w:rPrChange w:id="1096" w:author="S-Yansong" w:date="2016-01-06T16:04:00Z">
              <w:rPr>
                <w:rFonts w:ascii="华文楷体" w:eastAsia="华文楷体" w:hAnsi="华文楷体"/>
                <w:sz w:val="28"/>
                <w:szCs w:val="28"/>
              </w:rPr>
            </w:rPrChange>
          </w:rPr>
          <w:delText xml:space="preserve"> </w:delText>
        </w:r>
      </w:del>
      <w:del w:id="1097" w:author="S-Yansong" w:date="2016-01-06T16:04:00Z">
        <w:r w:rsidRPr="00036AA6" w:rsidDel="00036AA6">
          <w:rPr>
            <w:rFonts w:asciiTheme="minorEastAsia" w:hAnsiTheme="minorEastAsia" w:hint="eastAsia"/>
            <w:sz w:val="28"/>
            <w:szCs w:val="28"/>
            <w:rPrChange w:id="1098" w:author="S-Yansong" w:date="2016-01-06T16:04:00Z">
              <w:rPr>
                <w:rFonts w:ascii="华文楷体" w:eastAsia="华文楷体" w:hAnsi="华文楷体" w:hint="eastAsia"/>
                <w:sz w:val="28"/>
                <w:szCs w:val="28"/>
              </w:rPr>
            </w:rPrChange>
          </w:rPr>
          <w:delText>“</w:delText>
        </w:r>
      </w:del>
      <w:ins w:id="1099" w:author="S-Yansong" w:date="2016-01-06T16:04:00Z">
        <w:r w:rsidR="00036AA6" w:rsidRPr="00036AA6">
          <w:rPr>
            <w:rFonts w:asciiTheme="minorEastAsia" w:hAnsiTheme="minorEastAsia" w:hint="eastAsia"/>
            <w:sz w:val="28"/>
            <w:szCs w:val="28"/>
            <w:rPrChange w:id="1100" w:author="S-Yansong" w:date="2016-01-06T16:04:00Z">
              <w:rPr>
                <w:rFonts w:ascii="华文楷体" w:eastAsia="华文楷体" w:hAnsi="华文楷体" w:hint="eastAsia"/>
                <w:sz w:val="28"/>
                <w:szCs w:val="28"/>
              </w:rPr>
            </w:rPrChange>
          </w:rPr>
          <w:t>【</w:t>
        </w:r>
      </w:ins>
      <w:r w:rsidRPr="00036AA6">
        <w:rPr>
          <w:rFonts w:asciiTheme="minorEastAsia" w:hAnsiTheme="minorEastAsia" w:hint="eastAsia"/>
          <w:sz w:val="28"/>
          <w:szCs w:val="28"/>
          <w:rPrChange w:id="1101" w:author="S-Yansong" w:date="2016-01-06T16:04:00Z">
            <w:rPr>
              <w:rFonts w:ascii="华文楷体" w:eastAsia="华文楷体" w:hAnsi="华文楷体" w:hint="eastAsia"/>
              <w:sz w:val="28"/>
              <w:szCs w:val="28"/>
            </w:rPr>
          </w:rPrChange>
        </w:rPr>
        <w:t>驳斥：佛陀的遍知智慧并不是以定量“此边”的方式照见无边所知的，</w:t>
      </w:r>
      <w:del w:id="1102" w:author="S-Yansong" w:date="2016-01-06T16:04:00Z">
        <w:r w:rsidRPr="00036AA6" w:rsidDel="00036AA6">
          <w:rPr>
            <w:rFonts w:asciiTheme="minorEastAsia" w:hAnsiTheme="minorEastAsia" w:hint="eastAsia"/>
            <w:sz w:val="28"/>
            <w:szCs w:val="28"/>
            <w:rPrChange w:id="1103" w:author="S-Yansong" w:date="2016-01-06T16:04:00Z">
              <w:rPr>
                <w:rFonts w:ascii="华文楷体" w:eastAsia="华文楷体" w:hAnsi="华文楷体" w:hint="eastAsia"/>
                <w:sz w:val="28"/>
                <w:szCs w:val="28"/>
              </w:rPr>
            </w:rPrChange>
          </w:rPr>
          <w:delText>”</w:delText>
        </w:r>
      </w:del>
      <w:ins w:id="1104" w:author="S-Yansong" w:date="2016-01-06T16:04:00Z">
        <w:r w:rsidR="00036AA6" w:rsidRPr="00036AA6">
          <w:rPr>
            <w:rFonts w:asciiTheme="minorEastAsia" w:hAnsiTheme="minorEastAsia" w:hint="eastAsia"/>
            <w:sz w:val="28"/>
            <w:szCs w:val="28"/>
            <w:rPrChange w:id="1105" w:author="S-Yansong" w:date="2016-01-06T16:04:00Z">
              <w:rPr>
                <w:rFonts w:ascii="华文楷体" w:eastAsia="华文楷体" w:hAnsi="华文楷体" w:hint="eastAsia"/>
                <w:sz w:val="28"/>
                <w:szCs w:val="28"/>
              </w:rPr>
            </w:rPrChange>
          </w:rPr>
          <w:t>】</w:t>
        </w:r>
      </w:ins>
    </w:p>
    <w:p w:rsidR="00D730A3" w:rsidRPr="00D730A3" w:rsidRDefault="00D730A3" w:rsidP="00D730A3">
      <w:pPr>
        <w:ind w:firstLine="570"/>
        <w:rPr>
          <w:rFonts w:ascii="华文楷体" w:eastAsia="华文楷体" w:hAnsi="华文楷体"/>
          <w:sz w:val="28"/>
          <w:szCs w:val="28"/>
        </w:rPr>
      </w:pPr>
      <w:r w:rsidRPr="00D730A3">
        <w:rPr>
          <w:rFonts w:ascii="华文楷体" w:eastAsia="华文楷体" w:hAnsi="华文楷体" w:hint="eastAsia"/>
          <w:sz w:val="28"/>
          <w:szCs w:val="28"/>
        </w:rPr>
        <w:t>佛陀的遍知智慧并不是说定量，就说是决定有一个边，这个所知虽然是无量无边的，它还是一定有一个边吧？佛陀的智慧并不是定把这样一种边定下来，有一个决定的数量，然后去照见这种所谓的无量无边的所知的。没有通过这种方式，一方面无边所知，一方面就成了一种好像是有一种定量的方式</w:t>
      </w:r>
      <w:del w:id="1106" w:author="S-Yansong" w:date="2016-01-07T16:08:00Z">
        <w:r w:rsidRPr="00D730A3" w:rsidDel="007D1111">
          <w:rPr>
            <w:rFonts w:ascii="华文楷体" w:eastAsia="华文楷体" w:hAnsi="华文楷体" w:hint="eastAsia"/>
            <w:sz w:val="28"/>
            <w:szCs w:val="28"/>
          </w:rPr>
          <w:delText>来</w:delText>
        </w:r>
      </w:del>
      <w:r w:rsidRPr="00D730A3">
        <w:rPr>
          <w:rFonts w:ascii="华文楷体" w:eastAsia="华文楷体" w:hAnsi="华文楷体" w:hint="eastAsia"/>
          <w:sz w:val="28"/>
          <w:szCs w:val="28"/>
        </w:rPr>
        <w:t>，没有这样的，不是通过这样方式照见无量所知的。</w:t>
      </w:r>
    </w:p>
    <w:p w:rsidR="00036AA6" w:rsidRPr="00036AA6" w:rsidRDefault="00D730A3" w:rsidP="00D730A3">
      <w:pPr>
        <w:ind w:firstLine="570"/>
        <w:rPr>
          <w:ins w:id="1107" w:author="S-Yansong" w:date="2016-01-06T16:04:00Z"/>
          <w:rFonts w:asciiTheme="minorEastAsia" w:hAnsiTheme="minorEastAsia"/>
          <w:sz w:val="28"/>
          <w:szCs w:val="28"/>
          <w:rPrChange w:id="1108" w:author="S-Yansong" w:date="2016-01-06T16:04:00Z">
            <w:rPr>
              <w:ins w:id="1109" w:author="S-Yansong" w:date="2016-01-06T16:04:00Z"/>
              <w:rFonts w:ascii="华文楷体" w:eastAsia="华文楷体" w:hAnsi="华文楷体"/>
              <w:sz w:val="28"/>
              <w:szCs w:val="28"/>
            </w:rPr>
          </w:rPrChange>
        </w:rPr>
      </w:pPr>
      <w:del w:id="1110" w:author="S-Yansong" w:date="2016-01-06T15:56:00Z">
        <w:r w:rsidRPr="00036AA6" w:rsidDel="00740F98">
          <w:rPr>
            <w:rFonts w:asciiTheme="minorEastAsia" w:hAnsiTheme="minorEastAsia"/>
            <w:sz w:val="28"/>
            <w:szCs w:val="28"/>
            <w:rPrChange w:id="1111" w:author="S-Yansong" w:date="2016-01-06T16:04:00Z">
              <w:rPr>
                <w:rFonts w:ascii="华文楷体" w:eastAsia="华文楷体" w:hAnsi="华文楷体"/>
                <w:sz w:val="28"/>
                <w:szCs w:val="28"/>
              </w:rPr>
            </w:rPrChange>
          </w:rPr>
          <w:delText xml:space="preserve"> </w:delText>
        </w:r>
      </w:del>
      <w:del w:id="1112" w:author="S-Yansong" w:date="2016-01-06T16:04:00Z">
        <w:r w:rsidRPr="00036AA6" w:rsidDel="00036AA6">
          <w:rPr>
            <w:rFonts w:asciiTheme="minorEastAsia" w:hAnsiTheme="minorEastAsia" w:hint="eastAsia"/>
            <w:sz w:val="28"/>
            <w:szCs w:val="28"/>
            <w:rPrChange w:id="1113" w:author="S-Yansong" w:date="2016-01-06T16:04:00Z">
              <w:rPr>
                <w:rFonts w:ascii="华文楷体" w:eastAsia="华文楷体" w:hAnsi="华文楷体" w:hint="eastAsia"/>
                <w:sz w:val="28"/>
                <w:szCs w:val="28"/>
              </w:rPr>
            </w:rPrChange>
          </w:rPr>
          <w:delText>“</w:delText>
        </w:r>
      </w:del>
      <w:ins w:id="1114" w:author="S-Yansong" w:date="2016-01-06T16:04:00Z">
        <w:r w:rsidR="00036AA6" w:rsidRPr="00036AA6">
          <w:rPr>
            <w:rFonts w:asciiTheme="minorEastAsia" w:hAnsiTheme="minorEastAsia" w:hint="eastAsia"/>
            <w:sz w:val="28"/>
            <w:szCs w:val="28"/>
            <w:rPrChange w:id="1115" w:author="S-Yansong" w:date="2016-01-06T16:04:00Z">
              <w:rPr>
                <w:rFonts w:ascii="华文楷体" w:eastAsia="华文楷体" w:hAnsi="华文楷体" w:hint="eastAsia"/>
                <w:sz w:val="28"/>
                <w:szCs w:val="28"/>
              </w:rPr>
            </w:rPrChange>
          </w:rPr>
          <w:t>【</w:t>
        </w:r>
      </w:ins>
      <w:r w:rsidRPr="00036AA6">
        <w:rPr>
          <w:rFonts w:asciiTheme="minorEastAsia" w:hAnsiTheme="minorEastAsia" w:hint="eastAsia"/>
          <w:sz w:val="28"/>
          <w:szCs w:val="28"/>
          <w:rPrChange w:id="1116" w:author="S-Yansong" w:date="2016-01-06T16:04:00Z">
            <w:rPr>
              <w:rFonts w:ascii="华文楷体" w:eastAsia="华文楷体" w:hAnsi="华文楷体" w:hint="eastAsia"/>
              <w:sz w:val="28"/>
              <w:szCs w:val="28"/>
            </w:rPr>
          </w:rPrChange>
        </w:rPr>
        <w:t>就像所谓的“虚空周遍”也能遍及无边无际一样，</w:t>
      </w:r>
      <w:del w:id="1117" w:author="S-Yansong" w:date="2016-01-06T16:04:00Z">
        <w:r w:rsidRPr="00036AA6" w:rsidDel="00036AA6">
          <w:rPr>
            <w:rFonts w:asciiTheme="minorEastAsia" w:hAnsiTheme="minorEastAsia" w:hint="eastAsia"/>
            <w:sz w:val="28"/>
            <w:szCs w:val="28"/>
            <w:rPrChange w:id="1118" w:author="S-Yansong" w:date="2016-01-06T16:04:00Z">
              <w:rPr>
                <w:rFonts w:ascii="华文楷体" w:eastAsia="华文楷体" w:hAnsi="华文楷体" w:hint="eastAsia"/>
                <w:sz w:val="28"/>
                <w:szCs w:val="28"/>
              </w:rPr>
            </w:rPrChange>
          </w:rPr>
          <w:delText>”</w:delText>
        </w:r>
      </w:del>
      <w:ins w:id="1119" w:author="S-Yansong" w:date="2016-01-06T16:04:00Z">
        <w:r w:rsidR="00036AA6" w:rsidRPr="00036AA6">
          <w:rPr>
            <w:rFonts w:asciiTheme="minorEastAsia" w:hAnsiTheme="minorEastAsia" w:hint="eastAsia"/>
            <w:sz w:val="28"/>
            <w:szCs w:val="28"/>
            <w:rPrChange w:id="1120" w:author="S-Yansong" w:date="2016-01-06T16:04:00Z">
              <w:rPr>
                <w:rFonts w:ascii="华文楷体" w:eastAsia="华文楷体" w:hAnsi="华文楷体" w:hint="eastAsia"/>
                <w:sz w:val="28"/>
                <w:szCs w:val="28"/>
              </w:rPr>
            </w:rPrChange>
          </w:rPr>
          <w:t>】</w:t>
        </w:r>
      </w:ins>
    </w:p>
    <w:p w:rsidR="00D730A3" w:rsidRPr="00D730A3" w:rsidRDefault="00D730A3" w:rsidP="00D730A3">
      <w:pPr>
        <w:ind w:firstLine="570"/>
        <w:rPr>
          <w:rFonts w:ascii="华文楷体" w:eastAsia="华文楷体" w:hAnsi="华文楷体"/>
          <w:sz w:val="28"/>
          <w:szCs w:val="28"/>
        </w:rPr>
      </w:pPr>
      <w:r w:rsidRPr="00D730A3">
        <w:rPr>
          <w:rFonts w:ascii="华文楷体" w:eastAsia="华文楷体" w:hAnsi="华文楷体" w:hint="eastAsia"/>
          <w:sz w:val="28"/>
          <w:szCs w:val="28"/>
        </w:rPr>
        <w:t>那么前面说虚空无法衡量，但是我们说虚空周遍，这个虚空周遍</w:t>
      </w:r>
      <w:proofErr w:type="gramStart"/>
      <w:r w:rsidRPr="00D730A3">
        <w:rPr>
          <w:rFonts w:ascii="华文楷体" w:eastAsia="华文楷体" w:hAnsi="华文楷体" w:hint="eastAsia"/>
          <w:sz w:val="28"/>
          <w:szCs w:val="28"/>
        </w:rPr>
        <w:t>的词它就</w:t>
      </w:r>
      <w:proofErr w:type="gramEnd"/>
      <w:r w:rsidRPr="00D730A3">
        <w:rPr>
          <w:rFonts w:ascii="华文楷体" w:eastAsia="华文楷体" w:hAnsi="华文楷体" w:hint="eastAsia"/>
          <w:sz w:val="28"/>
          <w:szCs w:val="28"/>
        </w:rPr>
        <w:t>能够周遍、遍及到无量无边、无边无际一样。像这样也可以说。</w:t>
      </w:r>
    </w:p>
    <w:p w:rsidR="00960AF9" w:rsidRPr="00960AF9" w:rsidRDefault="00D730A3" w:rsidP="00D730A3">
      <w:pPr>
        <w:ind w:firstLine="570"/>
        <w:rPr>
          <w:ins w:id="1121" w:author="S-Yansong" w:date="2016-01-06T16:11:00Z"/>
          <w:rFonts w:asciiTheme="minorEastAsia" w:hAnsiTheme="minorEastAsia"/>
          <w:sz w:val="28"/>
          <w:szCs w:val="28"/>
          <w:rPrChange w:id="1122" w:author="S-Yansong" w:date="2016-01-06T16:11:00Z">
            <w:rPr>
              <w:ins w:id="1123" w:author="S-Yansong" w:date="2016-01-06T16:11:00Z"/>
              <w:rFonts w:ascii="华文楷体" w:eastAsia="华文楷体" w:hAnsi="华文楷体"/>
              <w:sz w:val="28"/>
              <w:szCs w:val="28"/>
            </w:rPr>
          </w:rPrChange>
        </w:rPr>
      </w:pPr>
      <w:del w:id="1124" w:author="S-Yansong" w:date="2016-01-06T15:56:00Z">
        <w:r w:rsidRPr="00960AF9" w:rsidDel="00740F98">
          <w:rPr>
            <w:rFonts w:asciiTheme="minorEastAsia" w:hAnsiTheme="minorEastAsia"/>
            <w:sz w:val="28"/>
            <w:szCs w:val="28"/>
            <w:rPrChange w:id="1125" w:author="S-Yansong" w:date="2016-01-06T16:11:00Z">
              <w:rPr>
                <w:rFonts w:ascii="华文楷体" w:eastAsia="华文楷体" w:hAnsi="华文楷体"/>
                <w:sz w:val="28"/>
                <w:szCs w:val="28"/>
              </w:rPr>
            </w:rPrChange>
          </w:rPr>
          <w:delText xml:space="preserve"> </w:delText>
        </w:r>
      </w:del>
      <w:del w:id="1126" w:author="S-Yansong" w:date="2016-01-06T16:11:00Z">
        <w:r w:rsidRPr="00960AF9" w:rsidDel="00960AF9">
          <w:rPr>
            <w:rFonts w:asciiTheme="minorEastAsia" w:hAnsiTheme="minorEastAsia"/>
            <w:sz w:val="28"/>
            <w:szCs w:val="28"/>
            <w:rPrChange w:id="1127" w:author="S-Yansong" w:date="2016-01-06T16:11:00Z">
              <w:rPr>
                <w:rFonts w:ascii="华文楷体" w:eastAsia="华文楷体" w:hAnsi="华文楷体"/>
                <w:sz w:val="28"/>
                <w:szCs w:val="28"/>
              </w:rPr>
            </w:rPrChange>
          </w:rPr>
          <w:delText xml:space="preserve"> “</w:delText>
        </w:r>
      </w:del>
      <w:ins w:id="1128" w:author="S-Yansong" w:date="2016-01-06T16:11:00Z">
        <w:r w:rsidR="00960AF9" w:rsidRPr="00960AF9">
          <w:rPr>
            <w:rFonts w:asciiTheme="minorEastAsia" w:hAnsiTheme="minorEastAsia" w:hint="eastAsia"/>
            <w:sz w:val="28"/>
            <w:szCs w:val="28"/>
            <w:rPrChange w:id="1129" w:author="S-Yansong" w:date="2016-01-06T16:11:00Z">
              <w:rPr>
                <w:rFonts w:ascii="华文楷体" w:eastAsia="华文楷体" w:hAnsi="华文楷体" w:hint="eastAsia"/>
                <w:sz w:val="28"/>
                <w:szCs w:val="28"/>
              </w:rPr>
            </w:rPrChange>
          </w:rPr>
          <w:t>【</w:t>
        </w:r>
      </w:ins>
      <w:r w:rsidRPr="00960AF9">
        <w:rPr>
          <w:rFonts w:asciiTheme="minorEastAsia" w:hAnsiTheme="minorEastAsia" w:hint="eastAsia"/>
          <w:sz w:val="28"/>
          <w:szCs w:val="28"/>
          <w:rPrChange w:id="1130" w:author="S-Yansong" w:date="2016-01-06T16:11:00Z">
            <w:rPr>
              <w:rFonts w:ascii="华文楷体" w:eastAsia="华文楷体" w:hAnsi="华文楷体" w:hint="eastAsia"/>
              <w:sz w:val="28"/>
              <w:szCs w:val="28"/>
            </w:rPr>
          </w:rPrChange>
        </w:rPr>
        <w:t>佛陀是在无勤平等一味中洞晓万法的。</w:t>
      </w:r>
      <w:del w:id="1131" w:author="S-Yansong" w:date="2016-01-06T16:11:00Z">
        <w:r w:rsidRPr="00960AF9" w:rsidDel="00960AF9">
          <w:rPr>
            <w:rFonts w:asciiTheme="minorEastAsia" w:hAnsiTheme="minorEastAsia" w:hint="eastAsia"/>
            <w:sz w:val="28"/>
            <w:szCs w:val="28"/>
            <w:rPrChange w:id="1132" w:author="S-Yansong" w:date="2016-01-06T16:11:00Z">
              <w:rPr>
                <w:rFonts w:ascii="华文楷体" w:eastAsia="华文楷体" w:hAnsi="华文楷体" w:hint="eastAsia"/>
                <w:sz w:val="28"/>
                <w:szCs w:val="28"/>
              </w:rPr>
            </w:rPrChange>
          </w:rPr>
          <w:delText>”</w:delText>
        </w:r>
      </w:del>
      <w:ins w:id="1133" w:author="S-Yansong" w:date="2016-01-06T16:11:00Z">
        <w:r w:rsidR="00960AF9" w:rsidRPr="00960AF9">
          <w:rPr>
            <w:rFonts w:asciiTheme="minorEastAsia" w:hAnsiTheme="minorEastAsia" w:hint="eastAsia"/>
            <w:sz w:val="28"/>
            <w:szCs w:val="28"/>
            <w:rPrChange w:id="1134" w:author="S-Yansong" w:date="2016-01-06T16:11:00Z">
              <w:rPr>
                <w:rFonts w:ascii="华文楷体" w:eastAsia="华文楷体" w:hAnsi="华文楷体" w:hint="eastAsia"/>
                <w:sz w:val="28"/>
                <w:szCs w:val="28"/>
              </w:rPr>
            </w:rPrChange>
          </w:rPr>
          <w:t>】</w:t>
        </w:r>
      </w:ins>
    </w:p>
    <w:p w:rsidR="00D730A3" w:rsidRPr="00D730A3" w:rsidRDefault="00D730A3" w:rsidP="00D730A3">
      <w:pPr>
        <w:ind w:firstLine="570"/>
        <w:rPr>
          <w:rFonts w:ascii="华文楷体" w:eastAsia="华文楷体" w:hAnsi="华文楷体"/>
          <w:sz w:val="28"/>
          <w:szCs w:val="28"/>
        </w:rPr>
      </w:pPr>
      <w:r w:rsidRPr="00D730A3">
        <w:rPr>
          <w:rFonts w:ascii="华文楷体" w:eastAsia="华文楷体" w:hAnsi="华文楷体" w:hint="eastAsia"/>
          <w:sz w:val="28"/>
          <w:szCs w:val="28"/>
        </w:rPr>
        <w:t>这个里面有</w:t>
      </w:r>
      <w:proofErr w:type="gramStart"/>
      <w:r w:rsidRPr="00D730A3">
        <w:rPr>
          <w:rFonts w:ascii="华文楷体" w:eastAsia="华文楷体" w:hAnsi="华文楷体" w:hint="eastAsia"/>
          <w:sz w:val="28"/>
          <w:szCs w:val="28"/>
        </w:rPr>
        <w:t>可无勤和</w:t>
      </w:r>
      <w:proofErr w:type="gramEnd"/>
      <w:r w:rsidRPr="00D730A3">
        <w:rPr>
          <w:rFonts w:ascii="华文楷体" w:eastAsia="华文楷体" w:hAnsi="华文楷体" w:hint="eastAsia"/>
          <w:sz w:val="28"/>
          <w:szCs w:val="28"/>
        </w:rPr>
        <w:t>平等一味</w:t>
      </w:r>
      <w:del w:id="1135" w:author="S-Yansong" w:date="2016-01-07T16:09:00Z">
        <w:r w:rsidRPr="00D730A3" w:rsidDel="00A3130A">
          <w:rPr>
            <w:rFonts w:ascii="华文楷体" w:eastAsia="华文楷体" w:hAnsi="华文楷体" w:hint="eastAsia"/>
            <w:sz w:val="28"/>
            <w:szCs w:val="28"/>
          </w:rPr>
          <w:delText>，</w:delText>
        </w:r>
      </w:del>
      <w:ins w:id="1136" w:author="S-Yansong" w:date="2016-01-07T16:09:00Z">
        <w:r w:rsidR="00A3130A">
          <w:rPr>
            <w:rFonts w:ascii="华文楷体" w:eastAsia="华文楷体" w:hAnsi="华文楷体" w:hint="eastAsia"/>
            <w:sz w:val="28"/>
            <w:szCs w:val="28"/>
          </w:rPr>
          <w:t>。</w:t>
        </w:r>
      </w:ins>
      <w:r w:rsidRPr="00D730A3">
        <w:rPr>
          <w:rFonts w:ascii="华文楷体" w:eastAsia="华文楷体" w:hAnsi="华文楷体" w:hint="eastAsia"/>
          <w:sz w:val="28"/>
          <w:szCs w:val="28"/>
        </w:rPr>
        <w:t>这个方面就是佛陀的一种智慧的特点。一般人的智慧他</w:t>
      </w:r>
      <w:proofErr w:type="gramStart"/>
      <w:r w:rsidRPr="00D730A3">
        <w:rPr>
          <w:rFonts w:ascii="华文楷体" w:eastAsia="华文楷体" w:hAnsi="华文楷体" w:hint="eastAsia"/>
          <w:sz w:val="28"/>
          <w:szCs w:val="28"/>
        </w:rPr>
        <w:t>是有勤的</w:t>
      </w:r>
      <w:proofErr w:type="gramEnd"/>
      <w:del w:id="1137" w:author="S-Yansong" w:date="2016-01-07T16:09:00Z">
        <w:r w:rsidRPr="00D730A3" w:rsidDel="00447DF3">
          <w:rPr>
            <w:rFonts w:ascii="华文楷体" w:eastAsia="华文楷体" w:hAnsi="华文楷体" w:hint="eastAsia"/>
            <w:sz w:val="28"/>
            <w:szCs w:val="28"/>
          </w:rPr>
          <w:delText>、</w:delText>
        </w:r>
      </w:del>
      <w:ins w:id="1138" w:author="S-Yansong" w:date="2016-01-07T16:09:00Z">
        <w:r w:rsidR="00447DF3">
          <w:rPr>
            <w:rFonts w:ascii="华文楷体" w:eastAsia="华文楷体" w:hAnsi="华文楷体" w:hint="eastAsia"/>
            <w:sz w:val="28"/>
            <w:szCs w:val="28"/>
          </w:rPr>
          <w:t>，</w:t>
        </w:r>
      </w:ins>
      <w:r w:rsidRPr="00D730A3">
        <w:rPr>
          <w:rFonts w:ascii="华文楷体" w:eastAsia="华文楷体" w:hAnsi="华文楷体" w:hint="eastAsia"/>
          <w:sz w:val="28"/>
          <w:szCs w:val="28"/>
        </w:rPr>
        <w:t>有勤做的，使劲去想、使劲去衡量、使劲去换算，像这样它是有勤做。有勤做它是没办法衡量很多的法，就像前面我们讲过的一样，如果你越有执著、越有勤做，你衡量</w:t>
      </w:r>
      <w:proofErr w:type="gramStart"/>
      <w:r w:rsidRPr="00D730A3">
        <w:rPr>
          <w:rFonts w:ascii="华文楷体" w:eastAsia="华文楷体" w:hAnsi="华文楷体" w:hint="eastAsia"/>
          <w:sz w:val="28"/>
          <w:szCs w:val="28"/>
        </w:rPr>
        <w:t>的对境就</w:t>
      </w:r>
      <w:proofErr w:type="gramEnd"/>
      <w:r w:rsidRPr="00D730A3">
        <w:rPr>
          <w:rFonts w:ascii="华文楷体" w:eastAsia="华文楷体" w:hAnsi="华文楷体" w:hint="eastAsia"/>
          <w:sz w:val="28"/>
          <w:szCs w:val="28"/>
        </w:rPr>
        <w:t>越窄</w:t>
      </w:r>
      <w:del w:id="1139" w:author="S-Yansong" w:date="2016-01-07T16:09:00Z">
        <w:r w:rsidRPr="00D730A3" w:rsidDel="00447DF3">
          <w:rPr>
            <w:rFonts w:ascii="华文楷体" w:eastAsia="华文楷体" w:hAnsi="华文楷体" w:hint="eastAsia"/>
            <w:sz w:val="28"/>
            <w:szCs w:val="28"/>
          </w:rPr>
          <w:delText>。</w:delText>
        </w:r>
      </w:del>
      <w:ins w:id="1140" w:author="S-Yansong" w:date="2016-01-07T16:09:00Z">
        <w:r w:rsidR="00447DF3">
          <w:rPr>
            <w:rFonts w:ascii="华文楷体" w:eastAsia="华文楷体" w:hAnsi="华文楷体" w:hint="eastAsia"/>
            <w:sz w:val="28"/>
            <w:szCs w:val="28"/>
          </w:rPr>
          <w:t>，</w:t>
        </w:r>
      </w:ins>
      <w:r w:rsidRPr="00D730A3">
        <w:rPr>
          <w:rFonts w:ascii="华文楷体" w:eastAsia="华文楷体" w:hAnsi="华文楷体" w:hint="eastAsia"/>
          <w:sz w:val="28"/>
          <w:szCs w:val="28"/>
        </w:rPr>
        <w:t>所以佛陀是一种无勤做的方式</w:t>
      </w:r>
      <w:del w:id="1141" w:author="S-Yansong" w:date="2016-01-07T16:09:00Z">
        <w:r w:rsidRPr="00D730A3" w:rsidDel="00447DF3">
          <w:rPr>
            <w:rFonts w:ascii="华文楷体" w:eastAsia="华文楷体" w:hAnsi="华文楷体" w:hint="eastAsia"/>
            <w:sz w:val="28"/>
            <w:szCs w:val="28"/>
          </w:rPr>
          <w:delText>，</w:delText>
        </w:r>
      </w:del>
      <w:ins w:id="1142" w:author="S-Yansong" w:date="2016-01-07T16:09:00Z">
        <w:r w:rsidR="00447DF3">
          <w:rPr>
            <w:rFonts w:ascii="华文楷体" w:eastAsia="华文楷体" w:hAnsi="华文楷体" w:hint="eastAsia"/>
            <w:sz w:val="28"/>
            <w:szCs w:val="28"/>
          </w:rPr>
          <w:t>。</w:t>
        </w:r>
      </w:ins>
      <w:r w:rsidRPr="00D730A3">
        <w:rPr>
          <w:rFonts w:ascii="华文楷体" w:eastAsia="华文楷体" w:hAnsi="华文楷体" w:hint="eastAsia"/>
          <w:sz w:val="28"/>
          <w:szCs w:val="28"/>
        </w:rPr>
        <w:t>而且还一个平等</w:t>
      </w:r>
      <w:del w:id="1143" w:author="S-Yansong" w:date="2016-01-07T16:09:00Z">
        <w:r w:rsidRPr="00D730A3" w:rsidDel="00447DF3">
          <w:rPr>
            <w:rFonts w:ascii="华文楷体" w:eastAsia="华文楷体" w:hAnsi="华文楷体" w:hint="eastAsia"/>
            <w:sz w:val="28"/>
            <w:szCs w:val="28"/>
          </w:rPr>
          <w:delText>。</w:delText>
        </w:r>
      </w:del>
      <w:ins w:id="1144" w:author="S-Yansong" w:date="2016-01-07T16:09:00Z">
        <w:r w:rsidR="00447DF3">
          <w:rPr>
            <w:rFonts w:ascii="华文楷体" w:eastAsia="华文楷体" w:hAnsi="华文楷体" w:hint="eastAsia"/>
            <w:sz w:val="28"/>
            <w:szCs w:val="28"/>
          </w:rPr>
          <w:t>，</w:t>
        </w:r>
      </w:ins>
      <w:r w:rsidRPr="00D730A3">
        <w:rPr>
          <w:rFonts w:ascii="华文楷体" w:eastAsia="华文楷体" w:hAnsi="华文楷体" w:hint="eastAsia"/>
          <w:sz w:val="28"/>
          <w:szCs w:val="28"/>
        </w:rPr>
        <w:lastRenderedPageBreak/>
        <w:t>平等是针对不平等，如果说是我们限量一边，这个边际是一定怎么怎么样的，我们把它限定下来。实际上如果是把它限定下来的话，它就已经偏堕于一方了。而佛陀的智慧是平等一味的，了知一切万法的本性都是平等一味，安住在</w:t>
      </w:r>
      <w:proofErr w:type="gramStart"/>
      <w:r w:rsidRPr="00D730A3">
        <w:rPr>
          <w:rFonts w:ascii="华文楷体" w:eastAsia="华文楷体" w:hAnsi="华文楷体" w:hint="eastAsia"/>
          <w:sz w:val="28"/>
          <w:szCs w:val="28"/>
        </w:rPr>
        <w:t>这样无勤的</w:t>
      </w:r>
      <w:proofErr w:type="gramEnd"/>
      <w:r w:rsidRPr="00D730A3">
        <w:rPr>
          <w:rFonts w:ascii="华文楷体" w:eastAsia="华文楷体" w:hAnsi="华文楷体" w:hint="eastAsia"/>
          <w:sz w:val="28"/>
          <w:szCs w:val="28"/>
        </w:rPr>
        <w:t>平等一味当中就可以洞晓万法。当然这个方面的一种又是无勤做又是平等一味当中要洞晓万法的话，当然不通过我们观现世量的心</w:t>
      </w:r>
      <w:proofErr w:type="gramStart"/>
      <w:r w:rsidRPr="00D730A3">
        <w:rPr>
          <w:rFonts w:ascii="华文楷体" w:eastAsia="华文楷体" w:hAnsi="华文楷体" w:hint="eastAsia"/>
          <w:sz w:val="28"/>
          <w:szCs w:val="28"/>
        </w:rPr>
        <w:t>来讲没</w:t>
      </w:r>
      <w:proofErr w:type="gramEnd"/>
      <w:r w:rsidRPr="00D730A3">
        <w:rPr>
          <w:rFonts w:ascii="华文楷体" w:eastAsia="华文楷体" w:hAnsi="华文楷体" w:hint="eastAsia"/>
          <w:sz w:val="28"/>
          <w:szCs w:val="28"/>
        </w:rPr>
        <w:t>办法去衡量，没办法去了知的。</w:t>
      </w:r>
    </w:p>
    <w:p w:rsidR="00960AF9" w:rsidRPr="00960AF9" w:rsidRDefault="00960AF9" w:rsidP="00D730A3">
      <w:pPr>
        <w:ind w:firstLine="570"/>
        <w:rPr>
          <w:ins w:id="1145" w:author="S-Yansong" w:date="2016-01-06T16:11:00Z"/>
          <w:rFonts w:asciiTheme="minorEastAsia" w:hAnsiTheme="minorEastAsia"/>
          <w:sz w:val="28"/>
          <w:szCs w:val="28"/>
          <w:rPrChange w:id="1146" w:author="S-Yansong" w:date="2016-01-06T16:11:00Z">
            <w:rPr>
              <w:ins w:id="1147" w:author="S-Yansong" w:date="2016-01-06T16:11:00Z"/>
              <w:rFonts w:ascii="华文楷体" w:eastAsia="华文楷体" w:hAnsi="华文楷体"/>
              <w:sz w:val="28"/>
              <w:szCs w:val="28"/>
            </w:rPr>
          </w:rPrChange>
        </w:rPr>
      </w:pPr>
      <w:ins w:id="1148" w:author="S-Yansong" w:date="2016-01-06T16:11:00Z">
        <w:r w:rsidRPr="00960AF9">
          <w:rPr>
            <w:rFonts w:asciiTheme="minorEastAsia" w:hAnsiTheme="minorEastAsia" w:hint="eastAsia"/>
            <w:sz w:val="28"/>
            <w:szCs w:val="28"/>
            <w:rPrChange w:id="1149" w:author="S-Yansong" w:date="2016-01-06T16:11:00Z">
              <w:rPr>
                <w:rFonts w:ascii="华文楷体" w:eastAsia="华文楷体" w:hAnsi="华文楷体" w:hint="eastAsia"/>
                <w:sz w:val="28"/>
                <w:szCs w:val="28"/>
              </w:rPr>
            </w:rPrChange>
          </w:rPr>
          <w:t>【</w:t>
        </w:r>
      </w:ins>
      <w:del w:id="1150" w:author="S-Yansong" w:date="2016-01-06T16:11:00Z">
        <w:r w:rsidR="00D730A3" w:rsidRPr="00960AF9" w:rsidDel="00960AF9">
          <w:rPr>
            <w:rFonts w:asciiTheme="minorEastAsia" w:hAnsiTheme="minorEastAsia" w:hint="eastAsia"/>
            <w:sz w:val="28"/>
            <w:szCs w:val="28"/>
            <w:rPrChange w:id="1151" w:author="S-Yansong" w:date="2016-01-06T16:11:00Z">
              <w:rPr>
                <w:rFonts w:ascii="华文楷体" w:eastAsia="华文楷体" w:hAnsi="华文楷体" w:hint="eastAsia"/>
                <w:sz w:val="28"/>
                <w:szCs w:val="28"/>
              </w:rPr>
            </w:rPrChange>
          </w:rPr>
          <w:delText>“</w:delText>
        </w:r>
      </w:del>
      <w:r w:rsidR="00D730A3" w:rsidRPr="00960AF9">
        <w:rPr>
          <w:rFonts w:asciiTheme="minorEastAsia" w:hAnsiTheme="minorEastAsia" w:hint="eastAsia"/>
          <w:sz w:val="28"/>
          <w:szCs w:val="28"/>
          <w:rPrChange w:id="1152" w:author="S-Yansong" w:date="2016-01-06T16:11:00Z">
            <w:rPr>
              <w:rFonts w:ascii="华文楷体" w:eastAsia="华文楷体" w:hAnsi="华文楷体" w:hint="eastAsia"/>
              <w:sz w:val="28"/>
              <w:szCs w:val="28"/>
            </w:rPr>
          </w:rPrChange>
        </w:rPr>
        <w:t>彻见的方式完全已逾越了观现世的樊篱</w:t>
      </w:r>
      <w:del w:id="1153" w:author="S-Yansong" w:date="2016-01-06T16:11:00Z">
        <w:r w:rsidR="00D730A3" w:rsidRPr="00960AF9" w:rsidDel="00960AF9">
          <w:rPr>
            <w:rFonts w:asciiTheme="minorEastAsia" w:hAnsiTheme="minorEastAsia" w:hint="eastAsia"/>
            <w:sz w:val="28"/>
            <w:szCs w:val="28"/>
            <w:rPrChange w:id="1154" w:author="S-Yansong" w:date="2016-01-06T16:11:00Z">
              <w:rPr>
                <w:rFonts w:ascii="华文楷体" w:eastAsia="华文楷体" w:hAnsi="华文楷体" w:hint="eastAsia"/>
                <w:sz w:val="28"/>
                <w:szCs w:val="28"/>
              </w:rPr>
            </w:rPrChange>
          </w:rPr>
          <w:delText>”</w:delText>
        </w:r>
      </w:del>
      <w:ins w:id="1155" w:author="S-Yansong" w:date="2016-01-06T16:11:00Z">
        <w:r w:rsidRPr="00960AF9">
          <w:rPr>
            <w:rFonts w:asciiTheme="minorEastAsia" w:hAnsiTheme="minorEastAsia" w:hint="eastAsia"/>
            <w:sz w:val="28"/>
            <w:szCs w:val="28"/>
            <w:rPrChange w:id="1156" w:author="S-Yansong" w:date="2016-01-06T16:11:00Z">
              <w:rPr>
                <w:rFonts w:ascii="华文楷体" w:eastAsia="华文楷体" w:hAnsi="华文楷体" w:hint="eastAsia"/>
                <w:sz w:val="28"/>
                <w:szCs w:val="28"/>
              </w:rPr>
            </w:rPrChange>
          </w:rPr>
          <w:t>】</w:t>
        </w:r>
      </w:ins>
    </w:p>
    <w:p w:rsidR="00D730A3" w:rsidRPr="00D730A3" w:rsidRDefault="00D730A3" w:rsidP="00D730A3">
      <w:pPr>
        <w:ind w:firstLine="570"/>
        <w:rPr>
          <w:rFonts w:ascii="华文楷体" w:eastAsia="华文楷体" w:hAnsi="华文楷体"/>
          <w:sz w:val="28"/>
          <w:szCs w:val="28"/>
        </w:rPr>
      </w:pPr>
      <w:r w:rsidRPr="00D730A3">
        <w:rPr>
          <w:rFonts w:ascii="华文楷体" w:eastAsia="华文楷体" w:hAnsi="华文楷体" w:hint="eastAsia"/>
          <w:sz w:val="28"/>
          <w:szCs w:val="28"/>
        </w:rPr>
        <w:t>那么就说佛陀</w:t>
      </w:r>
      <w:proofErr w:type="gramStart"/>
      <w:r w:rsidRPr="00D730A3">
        <w:rPr>
          <w:rFonts w:ascii="华文楷体" w:eastAsia="华文楷体" w:hAnsi="华文楷体" w:hint="eastAsia"/>
          <w:sz w:val="28"/>
          <w:szCs w:val="28"/>
        </w:rPr>
        <w:t>彻见万法</w:t>
      </w:r>
      <w:proofErr w:type="gramEnd"/>
      <w:r w:rsidRPr="00D730A3">
        <w:rPr>
          <w:rFonts w:ascii="华文楷体" w:eastAsia="华文楷体" w:hAnsi="华文楷体" w:hint="eastAsia"/>
          <w:sz w:val="28"/>
          <w:szCs w:val="28"/>
        </w:rPr>
        <w:t>本性的方式完全超过了一种观现世量心的一种樊篱。就说一般凡夫人的一种心识的一种状态，离开了这样一种束缚了，超越这个去了知的。</w:t>
      </w:r>
    </w:p>
    <w:p w:rsidR="00960AF9" w:rsidRPr="00960AF9" w:rsidRDefault="00D730A3" w:rsidP="00D730A3">
      <w:pPr>
        <w:ind w:firstLine="570"/>
        <w:rPr>
          <w:ins w:id="1157" w:author="S-Yansong" w:date="2016-01-06T16:11:00Z"/>
          <w:rFonts w:asciiTheme="minorEastAsia" w:hAnsiTheme="minorEastAsia"/>
          <w:sz w:val="28"/>
          <w:szCs w:val="28"/>
          <w:rPrChange w:id="1158" w:author="S-Yansong" w:date="2016-01-06T16:11:00Z">
            <w:rPr>
              <w:ins w:id="1159" w:author="S-Yansong" w:date="2016-01-06T16:11:00Z"/>
              <w:rFonts w:ascii="华文楷体" w:eastAsia="华文楷体" w:hAnsi="华文楷体"/>
              <w:sz w:val="28"/>
              <w:szCs w:val="28"/>
            </w:rPr>
          </w:rPrChange>
        </w:rPr>
      </w:pPr>
      <w:del w:id="1160" w:author="S-Yansong" w:date="2016-01-06T15:55:00Z">
        <w:r w:rsidRPr="00D730A3" w:rsidDel="00740F98">
          <w:rPr>
            <w:rFonts w:ascii="华文楷体" w:eastAsia="华文楷体" w:hAnsi="华文楷体" w:hint="eastAsia"/>
            <w:sz w:val="28"/>
            <w:szCs w:val="28"/>
          </w:rPr>
          <w:delText xml:space="preserve">  </w:delText>
        </w:r>
      </w:del>
      <w:del w:id="1161" w:author="S-Yansong" w:date="2016-01-06T16:11:00Z">
        <w:r w:rsidRPr="00D730A3" w:rsidDel="00960AF9">
          <w:rPr>
            <w:rFonts w:ascii="华文楷体" w:eastAsia="华文楷体" w:hAnsi="华文楷体" w:hint="eastAsia"/>
            <w:sz w:val="28"/>
            <w:szCs w:val="28"/>
          </w:rPr>
          <w:delText xml:space="preserve"> </w:delText>
        </w:r>
        <w:r w:rsidRPr="00960AF9" w:rsidDel="00960AF9">
          <w:rPr>
            <w:rFonts w:asciiTheme="minorEastAsia" w:hAnsiTheme="minorEastAsia" w:hint="eastAsia"/>
            <w:sz w:val="28"/>
            <w:szCs w:val="28"/>
            <w:rPrChange w:id="1162" w:author="S-Yansong" w:date="2016-01-06T16:11:00Z">
              <w:rPr>
                <w:rFonts w:ascii="华文楷体" w:eastAsia="华文楷体" w:hAnsi="华文楷体" w:hint="eastAsia"/>
                <w:sz w:val="28"/>
                <w:szCs w:val="28"/>
              </w:rPr>
            </w:rPrChange>
          </w:rPr>
          <w:delText>“</w:delText>
        </w:r>
      </w:del>
      <w:ins w:id="1163" w:author="S-Yansong" w:date="2016-01-06T16:11:00Z">
        <w:r w:rsidR="00960AF9" w:rsidRPr="00960AF9">
          <w:rPr>
            <w:rFonts w:asciiTheme="minorEastAsia" w:hAnsiTheme="minorEastAsia" w:hint="eastAsia"/>
            <w:sz w:val="28"/>
            <w:szCs w:val="28"/>
            <w:rPrChange w:id="1164" w:author="S-Yansong" w:date="2016-01-06T16:11:00Z">
              <w:rPr>
                <w:rFonts w:ascii="华文楷体" w:eastAsia="华文楷体" w:hAnsi="华文楷体" w:hint="eastAsia"/>
                <w:sz w:val="28"/>
                <w:szCs w:val="28"/>
              </w:rPr>
            </w:rPrChange>
          </w:rPr>
          <w:t>【</w:t>
        </w:r>
      </w:ins>
      <w:r w:rsidRPr="00960AF9">
        <w:rPr>
          <w:rFonts w:asciiTheme="minorEastAsia" w:hAnsiTheme="minorEastAsia" w:hint="eastAsia"/>
          <w:sz w:val="28"/>
          <w:szCs w:val="28"/>
          <w:rPrChange w:id="1165" w:author="S-Yansong" w:date="2016-01-06T16:11:00Z">
            <w:rPr>
              <w:rFonts w:ascii="华文楷体" w:eastAsia="华文楷体" w:hAnsi="华文楷体" w:hint="eastAsia"/>
              <w:sz w:val="28"/>
              <w:szCs w:val="28"/>
            </w:rPr>
          </w:rPrChange>
        </w:rPr>
        <w:t>关于对佛在无分别念中了知以及三时中了知万法的道理生起定解的些许方式我在其他论典中已阐述过。</w:t>
      </w:r>
      <w:del w:id="1166" w:author="S-Yansong" w:date="2016-01-06T16:11:00Z">
        <w:r w:rsidRPr="00960AF9" w:rsidDel="00960AF9">
          <w:rPr>
            <w:rFonts w:asciiTheme="minorEastAsia" w:hAnsiTheme="minorEastAsia" w:hint="eastAsia"/>
            <w:sz w:val="28"/>
            <w:szCs w:val="28"/>
            <w:rPrChange w:id="1167" w:author="S-Yansong" w:date="2016-01-06T16:11:00Z">
              <w:rPr>
                <w:rFonts w:ascii="华文楷体" w:eastAsia="华文楷体" w:hAnsi="华文楷体" w:hint="eastAsia"/>
                <w:sz w:val="28"/>
                <w:szCs w:val="28"/>
              </w:rPr>
            </w:rPrChange>
          </w:rPr>
          <w:delText>”</w:delText>
        </w:r>
      </w:del>
      <w:ins w:id="1168" w:author="S-Yansong" w:date="2016-01-06T16:11:00Z">
        <w:r w:rsidR="00960AF9" w:rsidRPr="00960AF9">
          <w:rPr>
            <w:rFonts w:asciiTheme="minorEastAsia" w:hAnsiTheme="minorEastAsia" w:hint="eastAsia"/>
            <w:sz w:val="28"/>
            <w:szCs w:val="28"/>
            <w:rPrChange w:id="1169" w:author="S-Yansong" w:date="2016-01-06T16:11:00Z">
              <w:rPr>
                <w:rFonts w:ascii="华文楷体" w:eastAsia="华文楷体" w:hAnsi="华文楷体" w:hint="eastAsia"/>
                <w:sz w:val="28"/>
                <w:szCs w:val="28"/>
              </w:rPr>
            </w:rPrChange>
          </w:rPr>
          <w:t>】</w:t>
        </w:r>
      </w:ins>
    </w:p>
    <w:p w:rsidR="00156C10" w:rsidRDefault="00D730A3" w:rsidP="00D730A3">
      <w:pPr>
        <w:ind w:firstLine="570"/>
        <w:rPr>
          <w:ins w:id="1170" w:author="S-Yansong" w:date="2016-01-06T16:14:00Z"/>
          <w:rFonts w:ascii="华文楷体" w:eastAsia="华文楷体" w:hAnsi="华文楷体"/>
          <w:sz w:val="28"/>
          <w:szCs w:val="28"/>
        </w:rPr>
      </w:pPr>
      <w:r w:rsidRPr="00D730A3">
        <w:rPr>
          <w:rFonts w:ascii="华文楷体" w:eastAsia="华文楷体" w:hAnsi="华文楷体" w:hint="eastAsia"/>
          <w:sz w:val="28"/>
          <w:szCs w:val="28"/>
        </w:rPr>
        <w:t>全知麦彭仁波</w:t>
      </w:r>
      <w:proofErr w:type="gramStart"/>
      <w:r w:rsidRPr="00D730A3">
        <w:rPr>
          <w:rFonts w:ascii="华文楷体" w:eastAsia="华文楷体" w:hAnsi="华文楷体" w:hint="eastAsia"/>
          <w:sz w:val="28"/>
          <w:szCs w:val="28"/>
        </w:rPr>
        <w:t>切这个</w:t>
      </w:r>
      <w:proofErr w:type="gramEnd"/>
      <w:r w:rsidRPr="00D730A3">
        <w:rPr>
          <w:rFonts w:ascii="华文楷体" w:eastAsia="华文楷体" w:hAnsi="华文楷体" w:hint="eastAsia"/>
          <w:sz w:val="28"/>
          <w:szCs w:val="28"/>
        </w:rPr>
        <w:t>地方没有广说，因为就说对佛怎么样在无分别念当中能够了知万法，怎么样在三时当中了知万法的道理，对这个生起道理的方式在其它论典当中已经阐明过了。其它论典当中，上师说比如说在《释量论》的大疏当中，这个也是解释过。还有无分别念当中了知这个是在《辩法法性论》的注释当中也是讲过的</w:t>
      </w:r>
      <w:del w:id="1171" w:author="S-Yansong" w:date="2016-01-07T16:11:00Z">
        <w:r w:rsidRPr="00D730A3" w:rsidDel="00447DF3">
          <w:rPr>
            <w:rFonts w:ascii="华文楷体" w:eastAsia="华文楷体" w:hAnsi="华文楷体" w:hint="eastAsia"/>
            <w:sz w:val="28"/>
            <w:szCs w:val="28"/>
          </w:rPr>
          <w:delText>，</w:delText>
        </w:r>
      </w:del>
      <w:ins w:id="1172" w:author="S-Yansong" w:date="2016-01-07T16:11:00Z">
        <w:r w:rsidR="00447DF3">
          <w:rPr>
            <w:rFonts w:ascii="华文楷体" w:eastAsia="华文楷体" w:hAnsi="华文楷体" w:hint="eastAsia"/>
            <w:sz w:val="28"/>
            <w:szCs w:val="28"/>
          </w:rPr>
          <w:t>。</w:t>
        </w:r>
      </w:ins>
      <w:r w:rsidRPr="00D730A3">
        <w:rPr>
          <w:rFonts w:ascii="华文楷体" w:eastAsia="华文楷体" w:hAnsi="华文楷体" w:hint="eastAsia"/>
          <w:sz w:val="28"/>
          <w:szCs w:val="28"/>
        </w:rPr>
        <w:t>还有我们以前学习过的《如来藏大纲要狮吼论》当中也是对于怎么样去了知、</w:t>
      </w:r>
      <w:proofErr w:type="gramStart"/>
      <w:r w:rsidRPr="00D730A3">
        <w:rPr>
          <w:rFonts w:ascii="华文楷体" w:eastAsia="华文楷体" w:hAnsi="华文楷体" w:hint="eastAsia"/>
          <w:sz w:val="28"/>
          <w:szCs w:val="28"/>
        </w:rPr>
        <w:t>安住法性</w:t>
      </w:r>
      <w:proofErr w:type="gramEnd"/>
      <w:r w:rsidRPr="00D730A3">
        <w:rPr>
          <w:rFonts w:ascii="华文楷体" w:eastAsia="华文楷体" w:hAnsi="华文楷体" w:hint="eastAsia"/>
          <w:sz w:val="28"/>
          <w:szCs w:val="28"/>
        </w:rPr>
        <w:t>的方式了知有法。通过完全</w:t>
      </w:r>
      <w:proofErr w:type="gramStart"/>
      <w:r w:rsidRPr="00D730A3">
        <w:rPr>
          <w:rFonts w:ascii="华文楷体" w:eastAsia="华文楷体" w:hAnsi="华文楷体" w:hint="eastAsia"/>
          <w:sz w:val="28"/>
          <w:szCs w:val="28"/>
        </w:rPr>
        <w:t>证悟法</w:t>
      </w:r>
      <w:proofErr w:type="gramEnd"/>
      <w:r w:rsidRPr="00D730A3">
        <w:rPr>
          <w:rFonts w:ascii="华文楷体" w:eastAsia="华文楷体" w:hAnsi="华文楷体" w:hint="eastAsia"/>
          <w:sz w:val="28"/>
          <w:szCs w:val="28"/>
        </w:rPr>
        <w:t>性的方式了知有法，这个方面也是在论典当中也是讲解过的。</w:t>
      </w:r>
    </w:p>
    <w:p w:rsidR="00697E84" w:rsidDel="00156C10" w:rsidRDefault="00D730A3" w:rsidP="00D730A3">
      <w:pPr>
        <w:ind w:firstLine="570"/>
        <w:rPr>
          <w:del w:id="1173" w:author="S-Yansong" w:date="2016-01-06T16:15:00Z"/>
          <w:rFonts w:ascii="华文楷体" w:eastAsia="华文楷体" w:hAnsi="华文楷体"/>
          <w:sz w:val="28"/>
          <w:szCs w:val="28"/>
        </w:rPr>
      </w:pPr>
      <w:del w:id="1174" w:author="S-Yansong" w:date="2016-01-06T16:15:00Z">
        <w:r w:rsidRPr="00D730A3" w:rsidDel="00156C10">
          <w:rPr>
            <w:rFonts w:ascii="华文楷体" w:eastAsia="华文楷体" w:hAnsi="华文楷体" w:hint="eastAsia"/>
            <w:sz w:val="28"/>
            <w:szCs w:val="28"/>
          </w:rPr>
          <w:delText>总而言之，实际上我们就是说是，我们的心是属于一种有边的，那么所境是一种无边的。所以说现在我们就是说要通过我们的有边际</w:delText>
        </w:r>
        <w:r w:rsidRPr="00D730A3" w:rsidDel="00156C10">
          <w:rPr>
            <w:rFonts w:ascii="华文楷体" w:eastAsia="华文楷体" w:hAnsi="华文楷体" w:hint="eastAsia"/>
            <w:sz w:val="28"/>
            <w:szCs w:val="28"/>
          </w:rPr>
          <w:lastRenderedPageBreak/>
          <w:delText>的这样一种分别念，它这个能力很有限的这样一种分别心要去衡量佛陀的智慧。佛陀的智慧到底是从这样一种方式去了知的吗？</w:delText>
        </w:r>
      </w:del>
    </w:p>
    <w:p w:rsidR="00766FF2" w:rsidRPr="00766FF2" w:rsidDel="00740F98" w:rsidRDefault="00766FF2" w:rsidP="00766FF2">
      <w:pPr>
        <w:ind w:firstLine="570"/>
        <w:rPr>
          <w:del w:id="1175" w:author="S-Yansong" w:date="2016-01-06T15:56:00Z"/>
          <w:rFonts w:ascii="华文楷体" w:eastAsia="华文楷体" w:hAnsi="华文楷体"/>
          <w:sz w:val="28"/>
          <w:szCs w:val="28"/>
        </w:rPr>
      </w:pPr>
      <w:del w:id="1176" w:author="S-Yansong" w:date="2016-01-06T15:56:00Z">
        <w:r w:rsidRPr="00766FF2" w:rsidDel="00740F98">
          <w:rPr>
            <w:rFonts w:ascii="华文楷体" w:eastAsia="华文楷体" w:hAnsi="华文楷体" w:hint="eastAsia"/>
            <w:sz w:val="28"/>
            <w:szCs w:val="28"/>
          </w:rPr>
          <w:delText>中观庄严论释第82课60-70分钟 郝慧颖</w:delText>
        </w:r>
      </w:del>
    </w:p>
    <w:p w:rsidR="00156C10" w:rsidRDefault="00766FF2" w:rsidP="00740F98">
      <w:pPr>
        <w:ind w:firstLine="570"/>
        <w:rPr>
          <w:ins w:id="1177" w:author="S-Yansong" w:date="2016-01-06T16:15:00Z"/>
          <w:rFonts w:ascii="华文楷体" w:eastAsia="华文楷体" w:hAnsi="华文楷体"/>
          <w:sz w:val="28"/>
          <w:szCs w:val="28"/>
        </w:rPr>
      </w:pPr>
      <w:del w:id="1178" w:author="S-Yansong" w:date="2016-01-06T15:56:00Z">
        <w:r w:rsidRPr="00766FF2" w:rsidDel="00740F98">
          <w:rPr>
            <w:rFonts w:ascii="华文楷体" w:eastAsia="华文楷体" w:hAnsi="华文楷体" w:hint="eastAsia"/>
            <w:sz w:val="28"/>
            <w:szCs w:val="28"/>
          </w:rPr>
          <w:delText>（59:50）</w:delText>
        </w:r>
      </w:del>
      <w:del w:id="1179" w:author="S-Yansong" w:date="2016-01-06T16:15:00Z">
        <w:r w:rsidRPr="00766FF2" w:rsidDel="00156C10">
          <w:rPr>
            <w:rFonts w:ascii="华文楷体" w:eastAsia="华文楷体" w:hAnsi="华文楷体" w:hint="eastAsia"/>
            <w:sz w:val="28"/>
            <w:szCs w:val="28"/>
          </w:rPr>
          <w:delText>怎么样去了知安住法性的方式了知有法，通过完全证悟法性的方式了知有法呢，这个方面也是，在论点当中也是讲解过的，</w:delText>
        </w:r>
      </w:del>
    </w:p>
    <w:p w:rsidR="00447DF3" w:rsidRDefault="00766FF2" w:rsidP="00447DF3">
      <w:pPr>
        <w:ind w:firstLine="570"/>
        <w:rPr>
          <w:ins w:id="1180" w:author="S-Yansong" w:date="2016-01-07T16:13:00Z"/>
          <w:rFonts w:ascii="华文楷体" w:eastAsia="华文楷体" w:hAnsi="华文楷体" w:hint="eastAsia"/>
          <w:sz w:val="28"/>
          <w:szCs w:val="28"/>
        </w:rPr>
      </w:pPr>
      <w:r w:rsidRPr="00766FF2">
        <w:rPr>
          <w:rFonts w:ascii="华文楷体" w:eastAsia="华文楷体" w:hAnsi="华文楷体" w:hint="eastAsia"/>
          <w:sz w:val="28"/>
          <w:szCs w:val="28"/>
        </w:rPr>
        <w:t>总而言之</w:t>
      </w:r>
      <w:del w:id="1181" w:author="S-Yansong" w:date="2016-01-06T16:15:00Z">
        <w:r w:rsidRPr="00766FF2" w:rsidDel="00156C10">
          <w:rPr>
            <w:rFonts w:ascii="华文楷体" w:eastAsia="华文楷体" w:hAnsi="华文楷体" w:hint="eastAsia"/>
            <w:sz w:val="28"/>
            <w:szCs w:val="28"/>
          </w:rPr>
          <w:delText>呢</w:delText>
        </w:r>
      </w:del>
      <w:ins w:id="1182" w:author="S-Yansong" w:date="2016-01-06T16:15:00Z">
        <w:r w:rsidR="00156C10">
          <w:rPr>
            <w:rFonts w:ascii="华文楷体" w:eastAsia="华文楷体" w:hAnsi="华文楷体" w:hint="eastAsia"/>
            <w:sz w:val="28"/>
            <w:szCs w:val="28"/>
          </w:rPr>
          <w:t>，</w:t>
        </w:r>
      </w:ins>
      <w:r w:rsidRPr="00766FF2">
        <w:rPr>
          <w:rFonts w:ascii="华文楷体" w:eastAsia="华文楷体" w:hAnsi="华文楷体" w:hint="eastAsia"/>
          <w:sz w:val="28"/>
          <w:szCs w:val="28"/>
        </w:rPr>
        <w:t>实际上我们说是，我们的</w:t>
      </w:r>
      <w:proofErr w:type="gramStart"/>
      <w:r w:rsidRPr="00766FF2">
        <w:rPr>
          <w:rFonts w:ascii="华文楷体" w:eastAsia="华文楷体" w:hAnsi="华文楷体" w:hint="eastAsia"/>
          <w:sz w:val="28"/>
          <w:szCs w:val="28"/>
        </w:rPr>
        <w:t>心呢它是</w:t>
      </w:r>
      <w:proofErr w:type="gramEnd"/>
      <w:r w:rsidRPr="00766FF2">
        <w:rPr>
          <w:rFonts w:ascii="华文楷体" w:eastAsia="华文楷体" w:hAnsi="华文楷体" w:hint="eastAsia"/>
          <w:sz w:val="28"/>
          <w:szCs w:val="28"/>
        </w:rPr>
        <w:t>属于一种有边的，那么所</w:t>
      </w:r>
      <w:del w:id="1183" w:author="S-Yansong" w:date="2016-01-06T16:15:00Z">
        <w:r w:rsidRPr="00766FF2" w:rsidDel="00156C10">
          <w:rPr>
            <w:rFonts w:ascii="华文楷体" w:eastAsia="华文楷体" w:hAnsi="华文楷体" w:hint="eastAsia"/>
            <w:sz w:val="28"/>
            <w:szCs w:val="28"/>
          </w:rPr>
          <w:delText>心呢</w:delText>
        </w:r>
      </w:del>
      <w:proofErr w:type="gramStart"/>
      <w:ins w:id="1184" w:author="S-Yansong" w:date="2016-01-06T16:15:00Z">
        <w:r w:rsidR="00156C10">
          <w:rPr>
            <w:rFonts w:ascii="华文楷体" w:eastAsia="华文楷体" w:hAnsi="华文楷体" w:hint="eastAsia"/>
            <w:sz w:val="28"/>
            <w:szCs w:val="28"/>
          </w:rPr>
          <w:t>境它</w:t>
        </w:r>
      </w:ins>
      <w:proofErr w:type="gramEnd"/>
      <w:del w:id="1185" w:author="S-Yansong" w:date="2016-01-06T16:15:00Z">
        <w:r w:rsidRPr="00766FF2" w:rsidDel="00156C10">
          <w:rPr>
            <w:rFonts w:ascii="华文楷体" w:eastAsia="华文楷体" w:hAnsi="华文楷体" w:hint="eastAsia"/>
            <w:sz w:val="28"/>
            <w:szCs w:val="28"/>
          </w:rPr>
          <w:delText>他</w:delText>
        </w:r>
      </w:del>
      <w:r w:rsidRPr="00766FF2">
        <w:rPr>
          <w:rFonts w:ascii="华文楷体" w:eastAsia="华文楷体" w:hAnsi="华文楷体" w:hint="eastAsia"/>
          <w:sz w:val="28"/>
          <w:szCs w:val="28"/>
        </w:rPr>
        <w:t>是一种无边的</w:t>
      </w:r>
      <w:del w:id="1186" w:author="S-Yansong" w:date="2016-01-06T16:16:00Z">
        <w:r w:rsidRPr="00766FF2" w:rsidDel="00156C10">
          <w:rPr>
            <w:rFonts w:ascii="华文楷体" w:eastAsia="华文楷体" w:hAnsi="华文楷体" w:hint="eastAsia"/>
            <w:sz w:val="28"/>
            <w:szCs w:val="28"/>
          </w:rPr>
          <w:delText>，</w:delText>
        </w:r>
      </w:del>
      <w:ins w:id="1187" w:author="S-Yansong" w:date="2016-01-06T16:16:00Z">
        <w:r w:rsidR="00156C10">
          <w:rPr>
            <w:rFonts w:ascii="华文楷体" w:eastAsia="华文楷体" w:hAnsi="华文楷体" w:hint="eastAsia"/>
            <w:sz w:val="28"/>
            <w:szCs w:val="28"/>
          </w:rPr>
          <w:t>。</w:t>
        </w:r>
      </w:ins>
      <w:r w:rsidRPr="00766FF2">
        <w:rPr>
          <w:rFonts w:ascii="华文楷体" w:eastAsia="华文楷体" w:hAnsi="华文楷体" w:hint="eastAsia"/>
          <w:sz w:val="28"/>
          <w:szCs w:val="28"/>
        </w:rPr>
        <w:t>所以说现在我们就说，要通过我们的有边际的这样一种分别念，</w:t>
      </w:r>
      <w:del w:id="1188" w:author="S-Yansong" w:date="2016-01-06T16:15:00Z">
        <w:r w:rsidRPr="00766FF2" w:rsidDel="00156C10">
          <w:rPr>
            <w:rFonts w:ascii="华文楷体" w:eastAsia="华文楷体" w:hAnsi="华文楷体" w:hint="eastAsia"/>
            <w:sz w:val="28"/>
            <w:szCs w:val="28"/>
          </w:rPr>
          <w:delText>他</w:delText>
        </w:r>
      </w:del>
      <w:ins w:id="1189" w:author="S-Yansong" w:date="2016-01-06T16:15:00Z">
        <w:r w:rsidR="00156C10">
          <w:rPr>
            <w:rFonts w:ascii="华文楷体" w:eastAsia="华文楷体" w:hAnsi="华文楷体" w:hint="eastAsia"/>
            <w:sz w:val="28"/>
            <w:szCs w:val="28"/>
          </w:rPr>
          <w:t>它</w:t>
        </w:r>
      </w:ins>
      <w:r w:rsidRPr="00766FF2">
        <w:rPr>
          <w:rFonts w:ascii="华文楷体" w:eastAsia="华文楷体" w:hAnsi="华文楷体" w:hint="eastAsia"/>
          <w:sz w:val="28"/>
          <w:szCs w:val="28"/>
        </w:rPr>
        <w:t>这个能力很有限的这样一种分别心，要去衡量佛陀的智慧</w:t>
      </w:r>
      <w:del w:id="1190" w:author="S-Yansong" w:date="2016-01-06T16:16:00Z">
        <w:r w:rsidRPr="00766FF2" w:rsidDel="008D12A8">
          <w:rPr>
            <w:rFonts w:ascii="华文楷体" w:eastAsia="华文楷体" w:hAnsi="华文楷体" w:hint="eastAsia"/>
            <w:sz w:val="28"/>
            <w:szCs w:val="28"/>
          </w:rPr>
          <w:delText>，</w:delText>
        </w:r>
      </w:del>
      <w:ins w:id="1191" w:author="S-Yansong" w:date="2016-01-06T16:16:00Z">
        <w:r w:rsidR="008D12A8">
          <w:rPr>
            <w:rFonts w:ascii="华文楷体" w:eastAsia="华文楷体" w:hAnsi="华文楷体" w:hint="eastAsia"/>
            <w:sz w:val="28"/>
            <w:szCs w:val="28"/>
          </w:rPr>
          <w:t>。</w:t>
        </w:r>
      </w:ins>
      <w:r w:rsidRPr="00766FF2">
        <w:rPr>
          <w:rFonts w:ascii="华文楷体" w:eastAsia="华文楷体" w:hAnsi="华文楷体" w:hint="eastAsia"/>
          <w:sz w:val="28"/>
          <w:szCs w:val="28"/>
        </w:rPr>
        <w:t>佛陀的智慧到底是从这样的方式去了知的呢</w:t>
      </w:r>
      <w:del w:id="1192" w:author="S-Yansong" w:date="2016-01-06T16:16:00Z">
        <w:r w:rsidRPr="00766FF2" w:rsidDel="008D12A8">
          <w:rPr>
            <w:rFonts w:ascii="华文楷体" w:eastAsia="华文楷体" w:hAnsi="华文楷体" w:hint="eastAsia"/>
            <w:sz w:val="28"/>
            <w:szCs w:val="28"/>
          </w:rPr>
          <w:delText>，</w:delText>
        </w:r>
      </w:del>
      <w:ins w:id="1193" w:author="S-Yansong" w:date="2016-01-06T16:16:00Z">
        <w:r w:rsidR="008D12A8">
          <w:rPr>
            <w:rFonts w:ascii="华文楷体" w:eastAsia="华文楷体" w:hAnsi="华文楷体" w:hint="eastAsia"/>
            <w:sz w:val="28"/>
            <w:szCs w:val="28"/>
          </w:rPr>
          <w:t>？</w:t>
        </w:r>
      </w:ins>
      <w:r w:rsidRPr="00766FF2">
        <w:rPr>
          <w:rFonts w:ascii="华文楷体" w:eastAsia="华文楷体" w:hAnsi="华文楷体" w:hint="eastAsia"/>
          <w:sz w:val="28"/>
          <w:szCs w:val="28"/>
        </w:rPr>
        <w:t>是那样的方式去了知</w:t>
      </w:r>
      <w:del w:id="1194" w:author="S-Yansong" w:date="2016-01-06T16:17:00Z">
        <w:r w:rsidRPr="00766FF2" w:rsidDel="003D6DED">
          <w:rPr>
            <w:rFonts w:ascii="华文楷体" w:eastAsia="华文楷体" w:hAnsi="华文楷体" w:hint="eastAsia"/>
            <w:sz w:val="28"/>
            <w:szCs w:val="28"/>
          </w:rPr>
          <w:delText>，</w:delText>
        </w:r>
      </w:del>
      <w:ins w:id="1195" w:author="S-Yansong" w:date="2016-01-06T16:17:00Z">
        <w:r w:rsidR="003D6DED">
          <w:rPr>
            <w:rFonts w:ascii="华文楷体" w:eastAsia="华文楷体" w:hAnsi="华文楷体" w:hint="eastAsia"/>
            <w:sz w:val="28"/>
            <w:szCs w:val="28"/>
          </w:rPr>
          <w:t>？</w:t>
        </w:r>
      </w:ins>
      <w:r w:rsidRPr="00766FF2">
        <w:rPr>
          <w:rFonts w:ascii="华文楷体" w:eastAsia="华文楷体" w:hAnsi="华文楷体" w:hint="eastAsia"/>
          <w:sz w:val="28"/>
          <w:szCs w:val="28"/>
        </w:rPr>
        <w:t>不管我们认为佛陀是用这样的方式那样的方式，但是都是我们的方式，是相合于我们自己的一种分别念的方式</w:t>
      </w:r>
      <w:del w:id="1196" w:author="S-Yansong" w:date="2016-01-06T16:17:00Z">
        <w:r w:rsidRPr="00766FF2" w:rsidDel="003D6DED">
          <w:rPr>
            <w:rFonts w:ascii="华文楷体" w:eastAsia="华文楷体" w:hAnsi="华文楷体" w:hint="eastAsia"/>
            <w:sz w:val="28"/>
            <w:szCs w:val="28"/>
          </w:rPr>
          <w:delText>，</w:delText>
        </w:r>
      </w:del>
      <w:ins w:id="1197" w:author="S-Yansong" w:date="2016-01-06T16:17:00Z">
        <w:r w:rsidR="003D6DED">
          <w:rPr>
            <w:rFonts w:ascii="华文楷体" w:eastAsia="华文楷体" w:hAnsi="华文楷体" w:hint="eastAsia"/>
            <w:sz w:val="28"/>
            <w:szCs w:val="28"/>
          </w:rPr>
          <w:t>。</w:t>
        </w:r>
      </w:ins>
      <w:proofErr w:type="gramStart"/>
      <w:r w:rsidRPr="00766FF2">
        <w:rPr>
          <w:rFonts w:ascii="华文楷体" w:eastAsia="华文楷体" w:hAnsi="华文楷体" w:hint="eastAsia"/>
          <w:sz w:val="28"/>
          <w:szCs w:val="28"/>
        </w:rPr>
        <w:t>说哦佛应该</w:t>
      </w:r>
      <w:proofErr w:type="gramEnd"/>
      <w:r w:rsidRPr="00766FF2">
        <w:rPr>
          <w:rFonts w:ascii="华文楷体" w:eastAsia="华文楷体" w:hAnsi="华文楷体" w:hint="eastAsia"/>
          <w:sz w:val="28"/>
          <w:szCs w:val="28"/>
        </w:rPr>
        <w:t>是这样了知的吧，</w:t>
      </w:r>
      <w:proofErr w:type="gramStart"/>
      <w:r w:rsidRPr="00766FF2">
        <w:rPr>
          <w:rFonts w:ascii="华文楷体" w:eastAsia="华文楷体" w:hAnsi="华文楷体" w:hint="eastAsia"/>
          <w:sz w:val="28"/>
          <w:szCs w:val="28"/>
        </w:rPr>
        <w:t>佛应该</w:t>
      </w:r>
      <w:proofErr w:type="gramEnd"/>
      <w:r w:rsidRPr="00766FF2">
        <w:rPr>
          <w:rFonts w:ascii="华文楷体" w:eastAsia="华文楷体" w:hAnsi="华文楷体" w:hint="eastAsia"/>
          <w:sz w:val="28"/>
          <w:szCs w:val="28"/>
        </w:rPr>
        <w:t>是那样去了知的吧</w:t>
      </w:r>
      <w:del w:id="1198" w:author="S-Yansong" w:date="2016-01-06T16:18:00Z">
        <w:r w:rsidRPr="00766FF2" w:rsidDel="003D6DED">
          <w:rPr>
            <w:rFonts w:ascii="华文楷体" w:eastAsia="华文楷体" w:hAnsi="华文楷体" w:hint="eastAsia"/>
            <w:sz w:val="28"/>
            <w:szCs w:val="28"/>
          </w:rPr>
          <w:delText>，</w:delText>
        </w:r>
      </w:del>
      <w:ins w:id="1199" w:author="S-Yansong" w:date="2016-01-06T16:18:00Z">
        <w:r w:rsidR="003D6DED">
          <w:rPr>
            <w:rFonts w:ascii="华文楷体" w:eastAsia="华文楷体" w:hAnsi="华文楷体" w:hint="eastAsia"/>
            <w:sz w:val="28"/>
            <w:szCs w:val="28"/>
          </w:rPr>
          <w:t>。</w:t>
        </w:r>
      </w:ins>
      <w:r w:rsidRPr="00766FF2">
        <w:rPr>
          <w:rFonts w:ascii="华文楷体" w:eastAsia="华文楷体" w:hAnsi="华文楷体" w:hint="eastAsia"/>
          <w:sz w:val="28"/>
          <w:szCs w:val="28"/>
        </w:rPr>
        <w:t>实际上佛陀了知的不是像我们这种，我们设计的一种方式去了知的，超越了这样一种方式去了知的，啊超越的方式去了知的</w:t>
      </w:r>
      <w:del w:id="1200" w:author="S-Yansong" w:date="2016-01-07T16:12:00Z">
        <w:r w:rsidRPr="00766FF2" w:rsidDel="00447DF3">
          <w:rPr>
            <w:rFonts w:ascii="华文楷体" w:eastAsia="华文楷体" w:hAnsi="华文楷体" w:hint="eastAsia"/>
            <w:sz w:val="28"/>
            <w:szCs w:val="28"/>
          </w:rPr>
          <w:delText>，</w:delText>
        </w:r>
      </w:del>
      <w:ins w:id="1201" w:author="S-Yansong" w:date="2016-01-07T16:12:00Z">
        <w:r w:rsidR="00447DF3">
          <w:rPr>
            <w:rFonts w:ascii="华文楷体" w:eastAsia="华文楷体" w:hAnsi="华文楷体" w:hint="eastAsia"/>
            <w:sz w:val="28"/>
            <w:szCs w:val="28"/>
          </w:rPr>
          <w:t>。</w:t>
        </w:r>
      </w:ins>
      <w:r w:rsidRPr="00766FF2">
        <w:rPr>
          <w:rFonts w:ascii="华文楷体" w:eastAsia="华文楷体" w:hAnsi="华文楷体" w:hint="eastAsia"/>
          <w:sz w:val="28"/>
          <w:szCs w:val="28"/>
        </w:rPr>
        <w:t>所以说就前面讲大概提到的话就是无情平等一味当中动摇万法，刹那之间根本不需要勤作根本不需要作意，就可以了知一切万法的方式了</w:t>
      </w:r>
      <w:del w:id="1202" w:author="S-Yansong" w:date="2016-01-07T16:12:00Z">
        <w:r w:rsidRPr="00766FF2" w:rsidDel="00447DF3">
          <w:rPr>
            <w:rFonts w:ascii="华文楷体" w:eastAsia="华文楷体" w:hAnsi="华文楷体" w:hint="eastAsia"/>
            <w:sz w:val="28"/>
            <w:szCs w:val="28"/>
          </w:rPr>
          <w:delText>，</w:delText>
        </w:r>
      </w:del>
      <w:ins w:id="1203" w:author="S-Yansong" w:date="2016-01-07T16:12:00Z">
        <w:r w:rsidR="00447DF3">
          <w:rPr>
            <w:rFonts w:ascii="华文楷体" w:eastAsia="华文楷体" w:hAnsi="华文楷体" w:hint="eastAsia"/>
            <w:sz w:val="28"/>
            <w:szCs w:val="28"/>
          </w:rPr>
          <w:t>。</w:t>
        </w:r>
      </w:ins>
    </w:p>
    <w:p w:rsidR="002F6A6A" w:rsidRDefault="00766FF2" w:rsidP="00447DF3">
      <w:pPr>
        <w:ind w:firstLine="570"/>
        <w:rPr>
          <w:ins w:id="1204" w:author="S-Yansong" w:date="2016-01-06T16:13:00Z"/>
          <w:rFonts w:ascii="华文楷体" w:eastAsia="华文楷体" w:hAnsi="华文楷体"/>
          <w:sz w:val="28"/>
          <w:szCs w:val="28"/>
        </w:rPr>
      </w:pPr>
      <w:r w:rsidRPr="00766FF2">
        <w:rPr>
          <w:rFonts w:ascii="华文楷体" w:eastAsia="华文楷体" w:hAnsi="华文楷体" w:hint="eastAsia"/>
          <w:sz w:val="28"/>
          <w:szCs w:val="28"/>
        </w:rPr>
        <w:t>所以说就说上师的意识就讲了，讲的很清楚了，我们不要用有限制的法，有量的法去衡量一个无量的法，通过有量去衡量无量是永远没有办法得到一个结果的</w:t>
      </w:r>
      <w:ins w:id="1205" w:author="S-Yansong" w:date="2016-01-07T16:12:00Z">
        <w:r w:rsidR="00447DF3">
          <w:rPr>
            <w:rFonts w:ascii="华文楷体" w:eastAsia="华文楷体" w:hAnsi="华文楷体" w:hint="eastAsia"/>
            <w:sz w:val="28"/>
            <w:szCs w:val="28"/>
          </w:rPr>
          <w:t>。</w:t>
        </w:r>
      </w:ins>
      <w:del w:id="1206" w:author="S-Yansong" w:date="2016-01-07T16:12:00Z">
        <w:r w:rsidRPr="00766FF2" w:rsidDel="00447DF3">
          <w:rPr>
            <w:rFonts w:ascii="华文楷体" w:eastAsia="华文楷体" w:hAnsi="华文楷体" w:hint="eastAsia"/>
            <w:sz w:val="28"/>
            <w:szCs w:val="28"/>
          </w:rPr>
          <w:delText>，</w:delText>
        </w:r>
      </w:del>
      <w:r w:rsidRPr="00766FF2">
        <w:rPr>
          <w:rFonts w:ascii="华文楷体" w:eastAsia="华文楷体" w:hAnsi="华文楷体" w:hint="eastAsia"/>
          <w:sz w:val="28"/>
          <w:szCs w:val="28"/>
        </w:rPr>
        <w:t>所以说我没说众生，</w:t>
      </w:r>
      <w:proofErr w:type="gramStart"/>
      <w:r w:rsidRPr="00766FF2">
        <w:rPr>
          <w:rFonts w:ascii="华文楷体" w:eastAsia="华文楷体" w:hAnsi="华文楷体" w:hint="eastAsia"/>
          <w:sz w:val="28"/>
          <w:szCs w:val="28"/>
        </w:rPr>
        <w:t>上次也</w:t>
      </w:r>
      <w:proofErr w:type="gramEnd"/>
      <w:r w:rsidRPr="00766FF2">
        <w:rPr>
          <w:rFonts w:ascii="华文楷体" w:eastAsia="华文楷体" w:hAnsi="华文楷体" w:hint="eastAsia"/>
          <w:sz w:val="28"/>
          <w:szCs w:val="28"/>
        </w:rPr>
        <w:t>在这个地方讲过了，就说是众生到底有没有边际？众生到底度</w:t>
      </w:r>
      <w:proofErr w:type="gramStart"/>
      <w:r w:rsidRPr="00766FF2">
        <w:rPr>
          <w:rFonts w:ascii="华文楷体" w:eastAsia="华文楷体" w:hAnsi="华文楷体" w:hint="eastAsia"/>
          <w:sz w:val="28"/>
          <w:szCs w:val="28"/>
        </w:rPr>
        <w:t>的完度不完</w:t>
      </w:r>
      <w:proofErr w:type="gramEnd"/>
      <w:r w:rsidRPr="00766FF2">
        <w:rPr>
          <w:rFonts w:ascii="华文楷体" w:eastAsia="华文楷体" w:hAnsi="华文楷体" w:hint="eastAsia"/>
          <w:sz w:val="28"/>
          <w:szCs w:val="28"/>
        </w:rPr>
        <w:t>，实际上也相当是一个，通过有量的分别，去衡量一个无量的所知，也相当于是这样的</w:t>
      </w:r>
      <w:del w:id="1207" w:author="S-Yansong" w:date="2016-01-07T16:12:00Z">
        <w:r w:rsidRPr="00766FF2" w:rsidDel="00447DF3">
          <w:rPr>
            <w:rFonts w:ascii="华文楷体" w:eastAsia="华文楷体" w:hAnsi="华文楷体" w:hint="eastAsia"/>
            <w:sz w:val="28"/>
            <w:szCs w:val="28"/>
          </w:rPr>
          <w:delText>，</w:delText>
        </w:r>
      </w:del>
      <w:ins w:id="1208" w:author="S-Yansong" w:date="2016-01-07T16:12:00Z">
        <w:r w:rsidR="00447DF3">
          <w:rPr>
            <w:rFonts w:ascii="华文楷体" w:eastAsia="华文楷体" w:hAnsi="华文楷体" w:hint="eastAsia"/>
            <w:sz w:val="28"/>
            <w:szCs w:val="28"/>
          </w:rPr>
          <w:t>。</w:t>
        </w:r>
      </w:ins>
      <w:r w:rsidRPr="00766FF2">
        <w:rPr>
          <w:rFonts w:ascii="华文楷体" w:eastAsia="华文楷体" w:hAnsi="华文楷体" w:hint="eastAsia"/>
          <w:sz w:val="28"/>
          <w:szCs w:val="28"/>
        </w:rPr>
        <w:t>所以我们说佛陀去怎么样衡量？也是通过一个有量的</w:t>
      </w:r>
      <w:r w:rsidRPr="00766FF2">
        <w:rPr>
          <w:rFonts w:ascii="华文楷体" w:eastAsia="华文楷体" w:hAnsi="华文楷体" w:hint="eastAsia"/>
          <w:sz w:val="28"/>
          <w:szCs w:val="28"/>
        </w:rPr>
        <w:lastRenderedPageBreak/>
        <w:t>分别去衡量一个无量的智慧，到底怎么样去衡量我们是永远也想不通的，所以说像这样大概就讲到了，通过，通过无情平等一味的方式去衡量的，所以说像这样的话就可以去还是可以安立他就是说是去了知一切办法。</w:t>
      </w:r>
    </w:p>
    <w:p w:rsidR="002F6A6A" w:rsidRPr="002F6A6A" w:rsidRDefault="002F6A6A" w:rsidP="00740F98">
      <w:pPr>
        <w:ind w:firstLine="570"/>
        <w:rPr>
          <w:ins w:id="1209" w:author="S-Yansong" w:date="2016-01-06T16:13:00Z"/>
          <w:rFonts w:asciiTheme="minorEastAsia" w:hAnsiTheme="minorEastAsia"/>
          <w:sz w:val="28"/>
          <w:szCs w:val="28"/>
          <w:rPrChange w:id="1210" w:author="S-Yansong" w:date="2016-01-06T16:13:00Z">
            <w:rPr>
              <w:ins w:id="1211" w:author="S-Yansong" w:date="2016-01-06T16:13:00Z"/>
              <w:rFonts w:ascii="华文楷体" w:eastAsia="华文楷体" w:hAnsi="华文楷体"/>
              <w:sz w:val="28"/>
              <w:szCs w:val="28"/>
            </w:rPr>
          </w:rPrChange>
        </w:rPr>
      </w:pPr>
      <w:ins w:id="1212" w:author="S-Yansong" w:date="2016-01-06T16:13:00Z">
        <w:r w:rsidRPr="002F6A6A">
          <w:rPr>
            <w:rFonts w:asciiTheme="minorEastAsia" w:hAnsiTheme="minorEastAsia" w:hint="eastAsia"/>
            <w:sz w:val="28"/>
            <w:szCs w:val="28"/>
            <w:rPrChange w:id="1213" w:author="S-Yansong" w:date="2016-01-06T16:13:00Z">
              <w:rPr>
                <w:rFonts w:ascii="华文楷体" w:eastAsia="华文楷体" w:hAnsi="华文楷体" w:hint="eastAsia"/>
                <w:sz w:val="28"/>
                <w:szCs w:val="28"/>
              </w:rPr>
            </w:rPrChange>
          </w:rPr>
          <w:t>【</w:t>
        </w:r>
      </w:ins>
      <w:r w:rsidR="00766FF2" w:rsidRPr="002F6A6A">
        <w:rPr>
          <w:rFonts w:asciiTheme="minorEastAsia" w:hAnsiTheme="minorEastAsia" w:hint="eastAsia"/>
          <w:sz w:val="28"/>
          <w:szCs w:val="28"/>
          <w:rPrChange w:id="1214" w:author="S-Yansong" w:date="2016-01-06T16:13:00Z">
            <w:rPr>
              <w:rFonts w:ascii="华文楷体" w:eastAsia="华文楷体" w:hAnsi="华文楷体" w:hint="eastAsia"/>
              <w:sz w:val="28"/>
              <w:szCs w:val="28"/>
            </w:rPr>
          </w:rPrChange>
        </w:rPr>
        <w:t>在此，仅以观现世（量）来建立佛陀是遍知：能无误地宣说任何补特伽罗所追求之四谛这一主要道的取舍者即称为遍知，犹如百药聚合与众人云集之说一样。</w:t>
      </w:r>
      <w:ins w:id="1215" w:author="S-Yansong" w:date="2016-01-06T16:13:00Z">
        <w:r w:rsidRPr="002F6A6A">
          <w:rPr>
            <w:rFonts w:asciiTheme="minorEastAsia" w:hAnsiTheme="minorEastAsia" w:hint="eastAsia"/>
            <w:sz w:val="28"/>
            <w:szCs w:val="28"/>
            <w:rPrChange w:id="1216" w:author="S-Yansong" w:date="2016-01-06T16:13:00Z">
              <w:rPr>
                <w:rFonts w:ascii="华文楷体" w:eastAsia="华文楷体" w:hAnsi="华文楷体" w:hint="eastAsia"/>
                <w:sz w:val="28"/>
                <w:szCs w:val="28"/>
              </w:rPr>
            </w:rPrChange>
          </w:rPr>
          <w:t>】</w:t>
        </w:r>
      </w:ins>
    </w:p>
    <w:p w:rsidR="000D4ED0" w:rsidRDefault="00766FF2" w:rsidP="00740F98">
      <w:pPr>
        <w:ind w:firstLine="570"/>
        <w:rPr>
          <w:ins w:id="1217" w:author="S-Yansong" w:date="2016-01-07T16:15:00Z"/>
          <w:rFonts w:ascii="华文楷体" w:eastAsia="华文楷体" w:hAnsi="华文楷体" w:hint="eastAsia"/>
          <w:sz w:val="28"/>
          <w:szCs w:val="28"/>
        </w:rPr>
      </w:pPr>
      <w:r w:rsidRPr="00766FF2">
        <w:rPr>
          <w:rFonts w:ascii="华文楷体" w:eastAsia="华文楷体" w:hAnsi="华文楷体" w:hint="eastAsia"/>
          <w:sz w:val="28"/>
          <w:szCs w:val="28"/>
        </w:rPr>
        <w:t>那么在这个地方</w:t>
      </w:r>
      <w:proofErr w:type="gramStart"/>
      <w:r w:rsidRPr="00766FF2">
        <w:rPr>
          <w:rFonts w:ascii="华文楷体" w:eastAsia="华文楷体" w:hAnsi="华文楷体" w:hint="eastAsia"/>
          <w:sz w:val="28"/>
          <w:szCs w:val="28"/>
        </w:rPr>
        <w:t>呢为了遣除这样</w:t>
      </w:r>
      <w:proofErr w:type="gramEnd"/>
      <w:r w:rsidRPr="00766FF2">
        <w:rPr>
          <w:rFonts w:ascii="华文楷体" w:eastAsia="华文楷体" w:hAnsi="华文楷体" w:hint="eastAsia"/>
          <w:sz w:val="28"/>
          <w:szCs w:val="28"/>
        </w:rPr>
        <w:t>疑惑呢还是从另外一个方面，就说我们能够想的通的，通过观现世量的方式也可以建立佛是遍知</w:t>
      </w:r>
      <w:del w:id="1218" w:author="S-Yansong" w:date="2016-01-07T16:13:00Z">
        <w:r w:rsidRPr="00766FF2" w:rsidDel="00447DF3">
          <w:rPr>
            <w:rFonts w:ascii="华文楷体" w:eastAsia="华文楷体" w:hAnsi="华文楷体" w:hint="eastAsia"/>
            <w:sz w:val="28"/>
            <w:szCs w:val="28"/>
          </w:rPr>
          <w:delText>，</w:delText>
        </w:r>
      </w:del>
      <w:ins w:id="1219" w:author="S-Yansong" w:date="2016-01-07T16:13:00Z">
        <w:r w:rsidR="00447DF3">
          <w:rPr>
            <w:rFonts w:ascii="华文楷体" w:eastAsia="华文楷体" w:hAnsi="华文楷体" w:hint="eastAsia"/>
            <w:sz w:val="28"/>
            <w:szCs w:val="28"/>
          </w:rPr>
          <w:t>。</w:t>
        </w:r>
      </w:ins>
      <w:r w:rsidRPr="00766FF2">
        <w:rPr>
          <w:rFonts w:ascii="华文楷体" w:eastAsia="华文楷体" w:hAnsi="华文楷体" w:hint="eastAsia"/>
          <w:sz w:val="28"/>
          <w:szCs w:val="28"/>
        </w:rPr>
        <w:t>前面这一段话呢，主要是通过佛陀是</w:t>
      </w:r>
      <w:proofErr w:type="gramStart"/>
      <w:r w:rsidRPr="00766FF2">
        <w:rPr>
          <w:rFonts w:ascii="华文楷体" w:eastAsia="华文楷体" w:hAnsi="华文楷体" w:hint="eastAsia"/>
          <w:sz w:val="28"/>
          <w:szCs w:val="28"/>
        </w:rPr>
        <w:t>离分别</w:t>
      </w:r>
      <w:proofErr w:type="gramEnd"/>
      <w:r w:rsidRPr="00766FF2">
        <w:rPr>
          <w:rFonts w:ascii="华文楷体" w:eastAsia="华文楷体" w:hAnsi="华文楷体" w:hint="eastAsia"/>
          <w:sz w:val="28"/>
          <w:szCs w:val="28"/>
        </w:rPr>
        <w:t>的，超越我们的分别念的，你不要用我们的分别念去衡量</w:t>
      </w:r>
      <w:del w:id="1220" w:author="S-Yansong" w:date="2016-01-07T16:13:00Z">
        <w:r w:rsidRPr="00766FF2" w:rsidDel="00E90AC1">
          <w:rPr>
            <w:rFonts w:ascii="华文楷体" w:eastAsia="华文楷体" w:hAnsi="华文楷体" w:hint="eastAsia"/>
            <w:sz w:val="28"/>
            <w:szCs w:val="28"/>
          </w:rPr>
          <w:delText>，</w:delText>
        </w:r>
      </w:del>
      <w:ins w:id="1221" w:author="S-Yansong" w:date="2016-01-07T16:13:00Z">
        <w:r w:rsidR="00E90AC1">
          <w:rPr>
            <w:rFonts w:ascii="华文楷体" w:eastAsia="华文楷体" w:hAnsi="华文楷体" w:hint="eastAsia"/>
            <w:sz w:val="28"/>
            <w:szCs w:val="28"/>
          </w:rPr>
          <w:t>。</w:t>
        </w:r>
      </w:ins>
      <w:r w:rsidRPr="00766FF2">
        <w:rPr>
          <w:rFonts w:ascii="华文楷体" w:eastAsia="华文楷体" w:hAnsi="华文楷体" w:hint="eastAsia"/>
          <w:sz w:val="28"/>
          <w:szCs w:val="28"/>
        </w:rPr>
        <w:t>但是如果这样我们就说</w:t>
      </w:r>
      <w:del w:id="1222" w:author="S-Yansong" w:date="2016-01-07T16:13:00Z">
        <w:r w:rsidRPr="00766FF2" w:rsidDel="00E90AC1">
          <w:rPr>
            <w:rFonts w:ascii="华文楷体" w:eastAsia="华文楷体" w:hAnsi="华文楷体" w:hint="eastAsia"/>
            <w:sz w:val="28"/>
            <w:szCs w:val="28"/>
          </w:rPr>
          <w:delText>,</w:delText>
        </w:r>
      </w:del>
      <w:ins w:id="1223" w:author="S-Yansong" w:date="2016-01-07T16:13:00Z">
        <w:r w:rsidR="00E90AC1">
          <w:rPr>
            <w:rFonts w:ascii="华文楷体" w:eastAsia="华文楷体" w:hAnsi="华文楷体" w:hint="eastAsia"/>
            <w:sz w:val="28"/>
            <w:szCs w:val="28"/>
          </w:rPr>
          <w:t>，</w:t>
        </w:r>
      </w:ins>
      <w:r w:rsidRPr="00766FF2">
        <w:rPr>
          <w:rFonts w:ascii="华文楷体" w:eastAsia="华文楷体" w:hAnsi="华文楷体" w:hint="eastAsia"/>
          <w:sz w:val="28"/>
          <w:szCs w:val="28"/>
        </w:rPr>
        <w:t>你这个答案太过于笼统了吧，像这样的话没有说服力</w:t>
      </w:r>
      <w:del w:id="1224" w:author="S-Yansong" w:date="2016-01-07T16:14:00Z">
        <w:r w:rsidRPr="00766FF2" w:rsidDel="00395281">
          <w:rPr>
            <w:rFonts w:ascii="华文楷体" w:eastAsia="华文楷体" w:hAnsi="华文楷体" w:hint="eastAsia"/>
            <w:sz w:val="28"/>
            <w:szCs w:val="28"/>
          </w:rPr>
          <w:delText>，</w:delText>
        </w:r>
      </w:del>
      <w:ins w:id="1225" w:author="S-Yansong" w:date="2016-01-07T16:14:00Z">
        <w:r w:rsidR="00395281">
          <w:rPr>
            <w:rFonts w:ascii="华文楷体" w:eastAsia="华文楷体" w:hAnsi="华文楷体" w:hint="eastAsia"/>
            <w:sz w:val="28"/>
            <w:szCs w:val="28"/>
          </w:rPr>
          <w:t>。</w:t>
        </w:r>
      </w:ins>
      <w:r w:rsidRPr="00766FF2">
        <w:rPr>
          <w:rFonts w:ascii="华文楷体" w:eastAsia="华文楷体" w:hAnsi="华文楷体" w:hint="eastAsia"/>
          <w:sz w:val="28"/>
          <w:szCs w:val="28"/>
        </w:rPr>
        <w:t>为什么</w:t>
      </w:r>
      <w:del w:id="1226" w:author="S-Yansong" w:date="2016-01-07T16:14:00Z">
        <w:r w:rsidRPr="00766FF2" w:rsidDel="00395281">
          <w:rPr>
            <w:rFonts w:ascii="华文楷体" w:eastAsia="华文楷体" w:hAnsi="华文楷体" w:hint="eastAsia"/>
            <w:sz w:val="28"/>
            <w:szCs w:val="28"/>
          </w:rPr>
          <w:delText>，</w:delText>
        </w:r>
      </w:del>
      <w:ins w:id="1227" w:author="S-Yansong" w:date="2016-01-07T16:14:00Z">
        <w:r w:rsidR="00395281">
          <w:rPr>
            <w:rFonts w:ascii="华文楷体" w:eastAsia="华文楷体" w:hAnsi="华文楷体" w:hint="eastAsia"/>
            <w:sz w:val="28"/>
            <w:szCs w:val="28"/>
          </w:rPr>
          <w:t>？</w:t>
        </w:r>
      </w:ins>
      <w:r w:rsidRPr="00766FF2">
        <w:rPr>
          <w:rFonts w:ascii="华文楷体" w:eastAsia="华文楷体" w:hAnsi="华文楷体" w:hint="eastAsia"/>
          <w:sz w:val="28"/>
          <w:szCs w:val="28"/>
        </w:rPr>
        <w:t>你只要提到这个问题就说是，佛的智慧是不可思议的，你不要想了你想也想不通</w:t>
      </w:r>
      <w:del w:id="1228" w:author="S-Yansong" w:date="2016-01-07T16:14:00Z">
        <w:r w:rsidRPr="00766FF2" w:rsidDel="00395281">
          <w:rPr>
            <w:rFonts w:ascii="华文楷体" w:eastAsia="华文楷体" w:hAnsi="华文楷体" w:hint="eastAsia"/>
            <w:sz w:val="28"/>
            <w:szCs w:val="28"/>
          </w:rPr>
          <w:delText>，</w:delText>
        </w:r>
      </w:del>
      <w:ins w:id="1229" w:author="S-Yansong" w:date="2016-01-07T16:14:00Z">
        <w:r w:rsidR="00395281">
          <w:rPr>
            <w:rFonts w:ascii="华文楷体" w:eastAsia="华文楷体" w:hAnsi="华文楷体" w:hint="eastAsia"/>
            <w:sz w:val="28"/>
            <w:szCs w:val="28"/>
          </w:rPr>
          <w:t>。</w:t>
        </w:r>
      </w:ins>
      <w:r w:rsidRPr="00766FF2">
        <w:rPr>
          <w:rFonts w:ascii="华文楷体" w:eastAsia="华文楷体" w:hAnsi="华文楷体" w:hint="eastAsia"/>
          <w:sz w:val="28"/>
          <w:szCs w:val="28"/>
        </w:rPr>
        <w:t>这个方面就说我们还是有疑惑呀！但是呢，为了说明前面是一种，不是说是一种搪塞的方式，前面的一种回答的方式的确是这样的，但是一般的人不一定能接受，所以说换一个说法，也能够让我们了知佛陀是遍知</w:t>
      </w:r>
      <w:del w:id="1230" w:author="S-Yansong" w:date="2016-01-07T16:14:00Z">
        <w:r w:rsidRPr="00766FF2" w:rsidDel="00B551BE">
          <w:rPr>
            <w:rFonts w:ascii="华文楷体" w:eastAsia="华文楷体" w:hAnsi="华文楷体" w:hint="eastAsia"/>
            <w:sz w:val="28"/>
            <w:szCs w:val="28"/>
          </w:rPr>
          <w:delText>，</w:delText>
        </w:r>
      </w:del>
      <w:ins w:id="1231" w:author="S-Yansong" w:date="2016-01-07T16:14:00Z">
        <w:r w:rsidR="00B551BE">
          <w:rPr>
            <w:rFonts w:ascii="华文楷体" w:eastAsia="华文楷体" w:hAnsi="华文楷体" w:hint="eastAsia"/>
            <w:sz w:val="28"/>
            <w:szCs w:val="28"/>
          </w:rPr>
          <w:t>。</w:t>
        </w:r>
      </w:ins>
    </w:p>
    <w:p w:rsidR="000D4ED0" w:rsidRDefault="00766FF2" w:rsidP="00740F98">
      <w:pPr>
        <w:ind w:firstLine="570"/>
        <w:rPr>
          <w:ins w:id="1232" w:author="S-Yansong" w:date="2016-01-07T16:15:00Z"/>
          <w:rFonts w:ascii="华文楷体" w:eastAsia="华文楷体" w:hAnsi="华文楷体" w:hint="eastAsia"/>
          <w:sz w:val="28"/>
          <w:szCs w:val="28"/>
        </w:rPr>
      </w:pPr>
      <w:r w:rsidRPr="00766FF2">
        <w:rPr>
          <w:rFonts w:ascii="华文楷体" w:eastAsia="华文楷体" w:hAnsi="华文楷体" w:hint="eastAsia"/>
          <w:sz w:val="28"/>
          <w:szCs w:val="28"/>
        </w:rPr>
        <w:t>怎么样换个说法呢？通过观现世量，就是我们分别心能够接受的一种方式来说，佛陀是遍知的，怎么样主要的就是安利，那么一切的众生最主要的所求是什么？最关键的问题是什么？一切众生最主要的利益就是获得解脱，谁能够宣说这种获得解脱的法，谁就是遍知，他就通过这个方面讲的</w:t>
      </w:r>
      <w:del w:id="1233" w:author="S-Yansong" w:date="2016-01-07T16:14:00Z">
        <w:r w:rsidRPr="00766FF2" w:rsidDel="00B551BE">
          <w:rPr>
            <w:rFonts w:ascii="华文楷体" w:eastAsia="华文楷体" w:hAnsi="华文楷体" w:hint="eastAsia"/>
            <w:sz w:val="28"/>
            <w:szCs w:val="28"/>
          </w:rPr>
          <w:delText>，</w:delText>
        </w:r>
      </w:del>
      <w:ins w:id="1234" w:author="S-Yansong" w:date="2016-01-07T16:14:00Z">
        <w:r w:rsidR="00B551BE">
          <w:rPr>
            <w:rFonts w:ascii="华文楷体" w:eastAsia="华文楷体" w:hAnsi="华文楷体" w:hint="eastAsia"/>
            <w:sz w:val="28"/>
            <w:szCs w:val="28"/>
          </w:rPr>
          <w:t>。</w:t>
        </w:r>
      </w:ins>
    </w:p>
    <w:p w:rsidR="00884243" w:rsidRDefault="00766FF2" w:rsidP="00740F98">
      <w:pPr>
        <w:ind w:firstLine="570"/>
        <w:rPr>
          <w:ins w:id="1235" w:author="S-Yansong" w:date="2016-01-07T16:16:00Z"/>
          <w:rFonts w:ascii="华文楷体" w:eastAsia="华文楷体" w:hAnsi="华文楷体" w:hint="eastAsia"/>
          <w:sz w:val="28"/>
          <w:szCs w:val="28"/>
        </w:rPr>
      </w:pPr>
      <w:r w:rsidRPr="00766FF2">
        <w:rPr>
          <w:rFonts w:ascii="华文楷体" w:eastAsia="华文楷体" w:hAnsi="华文楷体" w:hint="eastAsia"/>
          <w:sz w:val="28"/>
          <w:szCs w:val="28"/>
        </w:rPr>
        <w:lastRenderedPageBreak/>
        <w:t>所以说首先说呢，无误地宣说任何补</w:t>
      </w:r>
      <w:proofErr w:type="gramStart"/>
      <w:r w:rsidRPr="00766FF2">
        <w:rPr>
          <w:rFonts w:ascii="华文楷体" w:eastAsia="华文楷体" w:hAnsi="华文楷体" w:hint="eastAsia"/>
          <w:sz w:val="28"/>
          <w:szCs w:val="28"/>
        </w:rPr>
        <w:t>特</w:t>
      </w:r>
      <w:proofErr w:type="gramEnd"/>
      <w:r w:rsidRPr="00766FF2">
        <w:rPr>
          <w:rFonts w:ascii="华文楷体" w:eastAsia="华文楷体" w:hAnsi="华文楷体" w:hint="eastAsia"/>
          <w:sz w:val="28"/>
          <w:szCs w:val="28"/>
        </w:rPr>
        <w:t>伽罗，所追求的四</w:t>
      </w:r>
      <w:proofErr w:type="gramStart"/>
      <w:r w:rsidRPr="00766FF2">
        <w:rPr>
          <w:rFonts w:ascii="华文楷体" w:eastAsia="华文楷体" w:hAnsi="华文楷体" w:hint="eastAsia"/>
          <w:sz w:val="28"/>
          <w:szCs w:val="28"/>
        </w:rPr>
        <w:t>谛</w:t>
      </w:r>
      <w:proofErr w:type="gramEnd"/>
      <w:r w:rsidRPr="00766FF2">
        <w:rPr>
          <w:rFonts w:ascii="华文楷体" w:eastAsia="华文楷体" w:hAnsi="华文楷体" w:hint="eastAsia"/>
          <w:sz w:val="28"/>
          <w:szCs w:val="28"/>
        </w:rPr>
        <w:t>这一点，主要道就可以，主要道的取舍</w:t>
      </w:r>
      <w:del w:id="1236" w:author="S-Yansong" w:date="2016-01-07T16:15:00Z">
        <w:r w:rsidRPr="00766FF2" w:rsidDel="000D4ED0">
          <w:rPr>
            <w:rFonts w:ascii="华文楷体" w:eastAsia="华文楷体" w:hAnsi="华文楷体" w:hint="eastAsia"/>
            <w:sz w:val="28"/>
            <w:szCs w:val="28"/>
          </w:rPr>
          <w:delText>，</w:delText>
        </w:r>
      </w:del>
      <w:ins w:id="1237" w:author="S-Yansong" w:date="2016-01-07T16:15:00Z">
        <w:r w:rsidR="000D4ED0">
          <w:rPr>
            <w:rFonts w:ascii="华文楷体" w:eastAsia="华文楷体" w:hAnsi="华文楷体" w:hint="eastAsia"/>
            <w:sz w:val="28"/>
            <w:szCs w:val="28"/>
          </w:rPr>
          <w:t>。</w:t>
        </w:r>
      </w:ins>
      <w:r w:rsidRPr="00766FF2">
        <w:rPr>
          <w:rFonts w:ascii="华文楷体" w:eastAsia="华文楷体" w:hAnsi="华文楷体" w:hint="eastAsia"/>
          <w:sz w:val="28"/>
          <w:szCs w:val="28"/>
        </w:rPr>
        <w:t>佛陀讲到了轮回讲到了涅槃，而且呢佛陀讲到了轮回的因和轮回的果</w:t>
      </w:r>
      <w:del w:id="1238" w:author="S-Yansong" w:date="2016-01-07T16:15:00Z">
        <w:r w:rsidRPr="00766FF2" w:rsidDel="000D4ED0">
          <w:rPr>
            <w:rFonts w:ascii="华文楷体" w:eastAsia="华文楷体" w:hAnsi="华文楷体" w:hint="eastAsia"/>
            <w:sz w:val="28"/>
            <w:szCs w:val="28"/>
          </w:rPr>
          <w:delText>，</w:delText>
        </w:r>
      </w:del>
      <w:ins w:id="1239" w:author="S-Yansong" w:date="2016-01-07T16:15:00Z">
        <w:r w:rsidR="000D4ED0">
          <w:rPr>
            <w:rFonts w:ascii="华文楷体" w:eastAsia="华文楷体" w:hAnsi="华文楷体" w:hint="eastAsia"/>
            <w:sz w:val="28"/>
            <w:szCs w:val="28"/>
          </w:rPr>
          <w:t>。</w:t>
        </w:r>
      </w:ins>
      <w:r w:rsidRPr="00766FF2">
        <w:rPr>
          <w:rFonts w:ascii="华文楷体" w:eastAsia="华文楷体" w:hAnsi="华文楷体" w:hint="eastAsia"/>
          <w:sz w:val="28"/>
          <w:szCs w:val="28"/>
        </w:rPr>
        <w:t>轮回的因是集</w:t>
      </w:r>
      <w:proofErr w:type="gramStart"/>
      <w:r w:rsidRPr="00766FF2">
        <w:rPr>
          <w:rFonts w:ascii="华文楷体" w:eastAsia="华文楷体" w:hAnsi="华文楷体" w:hint="eastAsia"/>
          <w:sz w:val="28"/>
          <w:szCs w:val="28"/>
        </w:rPr>
        <w:t>谛</w:t>
      </w:r>
      <w:proofErr w:type="gramEnd"/>
      <w:r w:rsidRPr="00766FF2">
        <w:rPr>
          <w:rFonts w:ascii="华文楷体" w:eastAsia="华文楷体" w:hAnsi="华文楷体" w:hint="eastAsia"/>
          <w:sz w:val="28"/>
          <w:szCs w:val="28"/>
        </w:rPr>
        <w:t>，为什么会轮回？为什么会受苦？就是讲了这样一种集的道理</w:t>
      </w:r>
      <w:del w:id="1240" w:author="S-Yansong" w:date="2016-01-07T16:15:00Z">
        <w:r w:rsidRPr="00766FF2" w:rsidDel="000D4ED0">
          <w:rPr>
            <w:rFonts w:ascii="华文楷体" w:eastAsia="华文楷体" w:hAnsi="华文楷体" w:hint="eastAsia"/>
            <w:sz w:val="28"/>
            <w:szCs w:val="28"/>
          </w:rPr>
          <w:delText>，</w:delText>
        </w:r>
      </w:del>
      <w:ins w:id="1241" w:author="S-Yansong" w:date="2016-01-07T16:15:00Z">
        <w:r w:rsidR="000D4ED0">
          <w:rPr>
            <w:rFonts w:ascii="华文楷体" w:eastAsia="华文楷体" w:hAnsi="华文楷体" w:hint="eastAsia"/>
            <w:sz w:val="28"/>
            <w:szCs w:val="28"/>
          </w:rPr>
          <w:t>。</w:t>
        </w:r>
      </w:ins>
      <w:r w:rsidRPr="00766FF2">
        <w:rPr>
          <w:rFonts w:ascii="华文楷体" w:eastAsia="华文楷体" w:hAnsi="华文楷体" w:hint="eastAsia"/>
          <w:sz w:val="28"/>
          <w:szCs w:val="28"/>
        </w:rPr>
        <w:t>那么就说有机就会有它的果，对于她的痛苦</w:t>
      </w:r>
      <w:del w:id="1242" w:author="S-Yansong" w:date="2016-01-07T16:15:00Z">
        <w:r w:rsidRPr="00766FF2" w:rsidDel="000D4ED0">
          <w:rPr>
            <w:rFonts w:ascii="华文楷体" w:eastAsia="华文楷体" w:hAnsi="华文楷体" w:hint="eastAsia"/>
            <w:sz w:val="28"/>
            <w:szCs w:val="28"/>
          </w:rPr>
          <w:delText>，</w:delText>
        </w:r>
      </w:del>
      <w:ins w:id="1243" w:author="S-Yansong" w:date="2016-01-07T16:15:00Z">
        <w:r w:rsidR="000D4ED0">
          <w:rPr>
            <w:rFonts w:ascii="华文楷体" w:eastAsia="华文楷体" w:hAnsi="华文楷体" w:hint="eastAsia"/>
            <w:sz w:val="28"/>
            <w:szCs w:val="28"/>
          </w:rPr>
          <w:t>。</w:t>
        </w:r>
      </w:ins>
      <w:r w:rsidRPr="00766FF2">
        <w:rPr>
          <w:rFonts w:ascii="华文楷体" w:eastAsia="华文楷体" w:hAnsi="华文楷体" w:hint="eastAsia"/>
          <w:sz w:val="28"/>
          <w:szCs w:val="28"/>
        </w:rPr>
        <w:t>然后呢</w:t>
      </w:r>
      <w:del w:id="1244" w:author="S-Yansong" w:date="2016-01-07T16:15:00Z">
        <w:r w:rsidRPr="00766FF2" w:rsidDel="000D4ED0">
          <w:rPr>
            <w:rFonts w:ascii="华文楷体" w:eastAsia="华文楷体" w:hAnsi="华文楷体" w:hint="eastAsia"/>
            <w:sz w:val="28"/>
            <w:szCs w:val="28"/>
          </w:rPr>
          <w:delText>！</w:delText>
        </w:r>
      </w:del>
      <w:ins w:id="1245" w:author="S-Yansong" w:date="2016-01-07T16:15:00Z">
        <w:r w:rsidR="000D4ED0">
          <w:rPr>
            <w:rFonts w:ascii="华文楷体" w:eastAsia="华文楷体" w:hAnsi="华文楷体" w:hint="eastAsia"/>
            <w:sz w:val="28"/>
            <w:szCs w:val="28"/>
          </w:rPr>
          <w:t>，</w:t>
        </w:r>
      </w:ins>
      <w:r w:rsidRPr="00766FF2">
        <w:rPr>
          <w:rFonts w:ascii="华文楷体" w:eastAsia="华文楷体" w:hAnsi="华文楷体" w:hint="eastAsia"/>
          <w:sz w:val="28"/>
          <w:szCs w:val="28"/>
        </w:rPr>
        <w:t>就进一步说明怎么样</w:t>
      </w:r>
      <w:proofErr w:type="gramStart"/>
      <w:r w:rsidRPr="00766FF2">
        <w:rPr>
          <w:rFonts w:ascii="华文楷体" w:eastAsia="华文楷体" w:hAnsi="华文楷体" w:hint="eastAsia"/>
          <w:sz w:val="28"/>
          <w:szCs w:val="28"/>
        </w:rPr>
        <w:t>遣除这样</w:t>
      </w:r>
      <w:proofErr w:type="gramEnd"/>
      <w:r w:rsidRPr="00766FF2">
        <w:rPr>
          <w:rFonts w:ascii="华文楷体" w:eastAsia="华文楷体" w:hAnsi="华文楷体" w:hint="eastAsia"/>
          <w:sz w:val="28"/>
          <w:szCs w:val="28"/>
        </w:rPr>
        <w:t>一种轮回呢</w:t>
      </w:r>
      <w:del w:id="1246" w:author="S-Yansong" w:date="2016-01-07T16:15:00Z">
        <w:r w:rsidRPr="00766FF2" w:rsidDel="000D4ED0">
          <w:rPr>
            <w:rFonts w:ascii="华文楷体" w:eastAsia="华文楷体" w:hAnsi="华文楷体" w:hint="eastAsia"/>
            <w:sz w:val="28"/>
            <w:szCs w:val="28"/>
          </w:rPr>
          <w:delText>！</w:delText>
        </w:r>
      </w:del>
      <w:ins w:id="1247" w:author="S-Yansong" w:date="2016-01-07T16:15:00Z">
        <w:r w:rsidR="000D4ED0">
          <w:rPr>
            <w:rFonts w:ascii="华文楷体" w:eastAsia="华文楷体" w:hAnsi="华文楷体" w:hint="eastAsia"/>
            <w:sz w:val="28"/>
            <w:szCs w:val="28"/>
          </w:rPr>
          <w:t>？</w:t>
        </w:r>
      </w:ins>
      <w:r w:rsidRPr="00766FF2">
        <w:rPr>
          <w:rFonts w:ascii="华文楷体" w:eastAsia="华文楷体" w:hAnsi="华文楷体" w:hint="eastAsia"/>
          <w:sz w:val="28"/>
          <w:szCs w:val="28"/>
        </w:rPr>
        <w:t>修道和灭</w:t>
      </w:r>
      <w:del w:id="1248" w:author="S-Yansong" w:date="2016-01-07T16:16:00Z">
        <w:r w:rsidRPr="00766FF2" w:rsidDel="000D4ED0">
          <w:rPr>
            <w:rFonts w:ascii="华文楷体" w:eastAsia="华文楷体" w:hAnsi="华文楷体" w:hint="eastAsia"/>
            <w:sz w:val="28"/>
            <w:szCs w:val="28"/>
          </w:rPr>
          <w:delText>，</w:delText>
        </w:r>
      </w:del>
      <w:ins w:id="1249" w:author="S-Yansong" w:date="2016-01-07T16:16:00Z">
        <w:r w:rsidR="000D4ED0">
          <w:rPr>
            <w:rFonts w:ascii="华文楷体" w:eastAsia="华文楷体" w:hAnsi="华文楷体" w:hint="eastAsia"/>
            <w:sz w:val="28"/>
            <w:szCs w:val="28"/>
          </w:rPr>
          <w:t>。</w:t>
        </w:r>
      </w:ins>
      <w:r w:rsidRPr="00766FF2">
        <w:rPr>
          <w:rFonts w:ascii="华文楷体" w:eastAsia="华文楷体" w:hAnsi="华文楷体" w:hint="eastAsia"/>
          <w:sz w:val="28"/>
          <w:szCs w:val="28"/>
        </w:rPr>
        <w:t>修道</w:t>
      </w:r>
      <w:proofErr w:type="gramStart"/>
      <w:r w:rsidRPr="00766FF2">
        <w:rPr>
          <w:rFonts w:ascii="华文楷体" w:eastAsia="华文楷体" w:hAnsi="华文楷体" w:hint="eastAsia"/>
          <w:sz w:val="28"/>
          <w:szCs w:val="28"/>
        </w:rPr>
        <w:t>谛</w:t>
      </w:r>
      <w:proofErr w:type="gramEnd"/>
      <w:r w:rsidRPr="00766FF2">
        <w:rPr>
          <w:rFonts w:ascii="华文楷体" w:eastAsia="华文楷体" w:hAnsi="华文楷体" w:hint="eastAsia"/>
          <w:sz w:val="28"/>
          <w:szCs w:val="28"/>
        </w:rPr>
        <w:t>，通过道</w:t>
      </w:r>
      <w:proofErr w:type="gramStart"/>
      <w:r w:rsidRPr="00766FF2">
        <w:rPr>
          <w:rFonts w:ascii="华文楷体" w:eastAsia="华文楷体" w:hAnsi="华文楷体" w:hint="eastAsia"/>
          <w:sz w:val="28"/>
          <w:szCs w:val="28"/>
        </w:rPr>
        <w:t>谛</w:t>
      </w:r>
      <w:proofErr w:type="gramEnd"/>
      <w:r w:rsidRPr="00766FF2">
        <w:rPr>
          <w:rFonts w:ascii="华文楷体" w:eastAsia="华文楷体" w:hAnsi="华文楷体" w:hint="eastAsia"/>
          <w:sz w:val="28"/>
          <w:szCs w:val="28"/>
        </w:rPr>
        <w:t>来现前灭</w:t>
      </w:r>
      <w:proofErr w:type="gramStart"/>
      <w:r w:rsidRPr="00766FF2">
        <w:rPr>
          <w:rFonts w:ascii="华文楷体" w:eastAsia="华文楷体" w:hAnsi="华文楷体" w:hint="eastAsia"/>
          <w:sz w:val="28"/>
          <w:szCs w:val="28"/>
        </w:rPr>
        <w:t>谛</w:t>
      </w:r>
      <w:proofErr w:type="gramEnd"/>
      <w:del w:id="1250" w:author="S-Yansong" w:date="2016-01-07T16:16:00Z">
        <w:r w:rsidRPr="00766FF2" w:rsidDel="00884243">
          <w:rPr>
            <w:rFonts w:ascii="华文楷体" w:eastAsia="华文楷体" w:hAnsi="华文楷体" w:hint="eastAsia"/>
            <w:sz w:val="28"/>
            <w:szCs w:val="28"/>
          </w:rPr>
          <w:delText>，</w:delText>
        </w:r>
      </w:del>
      <w:ins w:id="1251" w:author="S-Yansong" w:date="2016-01-07T16:16:00Z">
        <w:r w:rsidR="00884243">
          <w:rPr>
            <w:rFonts w:ascii="华文楷体" w:eastAsia="华文楷体" w:hAnsi="华文楷体" w:hint="eastAsia"/>
            <w:sz w:val="28"/>
            <w:szCs w:val="28"/>
          </w:rPr>
          <w:t>。</w:t>
        </w:r>
      </w:ins>
      <w:r w:rsidRPr="00766FF2">
        <w:rPr>
          <w:rFonts w:ascii="华文楷体" w:eastAsia="华文楷体" w:hAnsi="华文楷体" w:hint="eastAsia"/>
          <w:sz w:val="28"/>
          <w:szCs w:val="28"/>
        </w:rPr>
        <w:t>这个方面对所有的众生来讲，都是唯一的一种追求</w:t>
      </w:r>
      <w:del w:id="1252" w:author="S-Yansong" w:date="2016-01-07T16:16:00Z">
        <w:r w:rsidRPr="00766FF2" w:rsidDel="00884243">
          <w:rPr>
            <w:rFonts w:ascii="华文楷体" w:eastAsia="华文楷体" w:hAnsi="华文楷体" w:hint="eastAsia"/>
            <w:sz w:val="28"/>
            <w:szCs w:val="28"/>
          </w:rPr>
          <w:delText>，</w:delText>
        </w:r>
      </w:del>
      <w:ins w:id="1253" w:author="S-Yansong" w:date="2016-01-07T16:16:00Z">
        <w:r w:rsidR="00884243">
          <w:rPr>
            <w:rFonts w:ascii="华文楷体" w:eastAsia="华文楷体" w:hAnsi="华文楷体" w:hint="eastAsia"/>
            <w:sz w:val="28"/>
            <w:szCs w:val="28"/>
          </w:rPr>
          <w:t>。</w:t>
        </w:r>
      </w:ins>
      <w:r w:rsidRPr="00766FF2">
        <w:rPr>
          <w:rFonts w:ascii="华文楷体" w:eastAsia="华文楷体" w:hAnsi="华文楷体" w:hint="eastAsia"/>
          <w:sz w:val="28"/>
          <w:szCs w:val="28"/>
        </w:rPr>
        <w:t>当然就是说众生不一定了知</w:t>
      </w:r>
      <w:del w:id="1254" w:author="S-Yansong" w:date="2016-01-07T16:16:00Z">
        <w:r w:rsidRPr="00766FF2" w:rsidDel="00884243">
          <w:rPr>
            <w:rFonts w:ascii="华文楷体" w:eastAsia="华文楷体" w:hAnsi="华文楷体" w:hint="eastAsia"/>
            <w:sz w:val="28"/>
            <w:szCs w:val="28"/>
          </w:rPr>
          <w:delText>。</w:delText>
        </w:r>
      </w:del>
      <w:ins w:id="1255" w:author="S-Yansong" w:date="2016-01-07T16:16:00Z">
        <w:r w:rsidR="00884243">
          <w:rPr>
            <w:rFonts w:ascii="华文楷体" w:eastAsia="华文楷体" w:hAnsi="华文楷体" w:hint="eastAsia"/>
            <w:sz w:val="28"/>
            <w:szCs w:val="28"/>
          </w:rPr>
          <w:t>，</w:t>
        </w:r>
      </w:ins>
      <w:r w:rsidRPr="00766FF2">
        <w:rPr>
          <w:rFonts w:ascii="华文楷体" w:eastAsia="华文楷体" w:hAnsi="华文楷体" w:hint="eastAsia"/>
          <w:sz w:val="28"/>
          <w:szCs w:val="28"/>
        </w:rPr>
        <w:t>众生也许说其他的一个东西是我的追求这个不是我的追求</w:t>
      </w:r>
      <w:del w:id="1256" w:author="S-Yansong" w:date="2016-01-07T16:16:00Z">
        <w:r w:rsidRPr="00766FF2" w:rsidDel="00884243">
          <w:rPr>
            <w:rFonts w:ascii="华文楷体" w:eastAsia="华文楷体" w:hAnsi="华文楷体" w:hint="eastAsia"/>
            <w:sz w:val="28"/>
            <w:szCs w:val="28"/>
          </w:rPr>
          <w:delText>，</w:delText>
        </w:r>
      </w:del>
      <w:ins w:id="1257" w:author="S-Yansong" w:date="2016-01-07T16:16:00Z">
        <w:r w:rsidR="00884243">
          <w:rPr>
            <w:rFonts w:ascii="华文楷体" w:eastAsia="华文楷体" w:hAnsi="华文楷体" w:hint="eastAsia"/>
            <w:sz w:val="28"/>
            <w:szCs w:val="28"/>
          </w:rPr>
          <w:t>。</w:t>
        </w:r>
      </w:ins>
      <w:r w:rsidRPr="00766FF2">
        <w:rPr>
          <w:rFonts w:ascii="华文楷体" w:eastAsia="华文楷体" w:hAnsi="华文楷体" w:hint="eastAsia"/>
          <w:sz w:val="28"/>
          <w:szCs w:val="28"/>
        </w:rPr>
        <w:t>但是真正观察的时候呢，一切众生都还是就说是这个真正的最主要应该是解脱道，所以说四</w:t>
      </w:r>
      <w:proofErr w:type="gramStart"/>
      <w:ins w:id="1258" w:author="S-Yansong" w:date="2016-01-07T16:17:00Z">
        <w:r w:rsidR="00884243">
          <w:rPr>
            <w:rFonts w:ascii="华文楷体" w:eastAsia="华文楷体" w:hAnsi="华文楷体" w:hint="eastAsia"/>
            <w:sz w:val="28"/>
            <w:szCs w:val="28"/>
          </w:rPr>
          <w:t>谛</w:t>
        </w:r>
      </w:ins>
      <w:proofErr w:type="gramEnd"/>
      <w:del w:id="1259" w:author="S-Yansong" w:date="2016-01-07T16:17:00Z">
        <w:r w:rsidRPr="00766FF2" w:rsidDel="00884243">
          <w:rPr>
            <w:rFonts w:ascii="华文楷体" w:eastAsia="华文楷体" w:hAnsi="华文楷体" w:hint="eastAsia"/>
            <w:sz w:val="28"/>
            <w:szCs w:val="28"/>
          </w:rPr>
          <w:delText>蒂</w:delText>
        </w:r>
      </w:del>
      <w:r w:rsidRPr="00766FF2">
        <w:rPr>
          <w:rFonts w:ascii="华文楷体" w:eastAsia="华文楷体" w:hAnsi="华文楷体" w:hint="eastAsia"/>
          <w:sz w:val="28"/>
          <w:szCs w:val="28"/>
        </w:rPr>
        <w:t>法要应该是一切所追求的法当中最主要的追求</w:t>
      </w:r>
      <w:del w:id="1260" w:author="S-Yansong" w:date="2016-01-07T16:16:00Z">
        <w:r w:rsidRPr="00766FF2" w:rsidDel="00884243">
          <w:rPr>
            <w:rFonts w:ascii="华文楷体" w:eastAsia="华文楷体" w:hAnsi="华文楷体" w:hint="eastAsia"/>
            <w:sz w:val="28"/>
            <w:szCs w:val="28"/>
          </w:rPr>
          <w:delText>，</w:delText>
        </w:r>
      </w:del>
      <w:ins w:id="1261" w:author="S-Yansong" w:date="2016-01-07T16:16:00Z">
        <w:r w:rsidR="00884243">
          <w:rPr>
            <w:rFonts w:ascii="华文楷体" w:eastAsia="华文楷体" w:hAnsi="华文楷体" w:hint="eastAsia"/>
            <w:sz w:val="28"/>
            <w:szCs w:val="28"/>
          </w:rPr>
          <w:t>。</w:t>
        </w:r>
      </w:ins>
    </w:p>
    <w:p w:rsidR="00070F84" w:rsidRDefault="00766FF2" w:rsidP="00740F98">
      <w:pPr>
        <w:ind w:firstLine="570"/>
        <w:rPr>
          <w:ins w:id="1262" w:author="S-Yansong" w:date="2016-01-07T16:20:00Z"/>
          <w:rFonts w:ascii="华文楷体" w:eastAsia="华文楷体" w:hAnsi="华文楷体" w:hint="eastAsia"/>
          <w:sz w:val="28"/>
          <w:szCs w:val="28"/>
        </w:rPr>
      </w:pPr>
      <w:r w:rsidRPr="00766FF2">
        <w:rPr>
          <w:rFonts w:ascii="华文楷体" w:eastAsia="华文楷体" w:hAnsi="华文楷体" w:hint="eastAsia"/>
          <w:sz w:val="28"/>
          <w:szCs w:val="28"/>
        </w:rPr>
        <w:t>那么就是说讲到了主要道的取舍就成为遍知了，就好像百药聚合与众人云集之说一样法一样</w:t>
      </w:r>
      <w:del w:id="1263" w:author="S-Yansong" w:date="2016-01-07T16:18:00Z">
        <w:r w:rsidRPr="00766FF2" w:rsidDel="00CA5D1A">
          <w:rPr>
            <w:rFonts w:ascii="华文楷体" w:eastAsia="华文楷体" w:hAnsi="华文楷体" w:hint="eastAsia"/>
            <w:sz w:val="28"/>
            <w:szCs w:val="28"/>
          </w:rPr>
          <w:delText>，</w:delText>
        </w:r>
      </w:del>
      <w:ins w:id="1264" w:author="S-Yansong" w:date="2016-01-07T16:18:00Z">
        <w:r w:rsidR="00CA5D1A">
          <w:rPr>
            <w:rFonts w:ascii="华文楷体" w:eastAsia="华文楷体" w:hAnsi="华文楷体" w:hint="eastAsia"/>
            <w:sz w:val="28"/>
            <w:szCs w:val="28"/>
          </w:rPr>
          <w:t>。</w:t>
        </w:r>
      </w:ins>
      <w:r w:rsidRPr="00766FF2">
        <w:rPr>
          <w:rFonts w:ascii="华文楷体" w:eastAsia="华文楷体" w:hAnsi="华文楷体" w:hint="eastAsia"/>
          <w:sz w:val="28"/>
          <w:szCs w:val="28"/>
        </w:rPr>
        <w:t>这是什么说法呢？就说是这个比如说这个要抓一副药，就是说抓一副药的时候呢，他把这个药抓齐了</w:t>
      </w:r>
      <w:del w:id="1265" w:author="S-Yansong" w:date="2016-01-07T16:18:00Z">
        <w:r w:rsidRPr="00766FF2" w:rsidDel="00CA5D1A">
          <w:rPr>
            <w:rFonts w:ascii="华文楷体" w:eastAsia="华文楷体" w:hAnsi="华文楷体" w:hint="eastAsia"/>
            <w:sz w:val="28"/>
            <w:szCs w:val="28"/>
          </w:rPr>
          <w:delText>，</w:delText>
        </w:r>
      </w:del>
      <w:ins w:id="1266" w:author="S-Yansong" w:date="2016-01-07T16:18:00Z">
        <w:r w:rsidR="00CA5D1A">
          <w:rPr>
            <w:rFonts w:ascii="华文楷体" w:eastAsia="华文楷体" w:hAnsi="华文楷体" w:hint="eastAsia"/>
            <w:sz w:val="28"/>
            <w:szCs w:val="28"/>
          </w:rPr>
          <w:t>。</w:t>
        </w:r>
      </w:ins>
      <w:r w:rsidRPr="00766FF2">
        <w:rPr>
          <w:rFonts w:ascii="华文楷体" w:eastAsia="华文楷体" w:hAnsi="华文楷体" w:hint="eastAsia"/>
          <w:sz w:val="28"/>
          <w:szCs w:val="28"/>
        </w:rPr>
        <w:t>比如说这</w:t>
      </w:r>
      <w:ins w:id="1267" w:author="S-Yansong" w:date="2016-01-07T16:19:00Z">
        <w:r w:rsidR="005A1A27">
          <w:rPr>
            <w:rFonts w:ascii="华文楷体" w:eastAsia="华文楷体" w:hAnsi="华文楷体" w:hint="eastAsia"/>
            <w:sz w:val="28"/>
            <w:szCs w:val="28"/>
          </w:rPr>
          <w:t>副</w:t>
        </w:r>
      </w:ins>
      <w:del w:id="1268" w:author="S-Yansong" w:date="2016-01-07T16:19:00Z">
        <w:r w:rsidRPr="00766FF2" w:rsidDel="005A1A27">
          <w:rPr>
            <w:rFonts w:ascii="华文楷体" w:eastAsia="华文楷体" w:hAnsi="华文楷体" w:hint="eastAsia"/>
            <w:sz w:val="28"/>
            <w:szCs w:val="28"/>
          </w:rPr>
          <w:delText>付</w:delText>
        </w:r>
      </w:del>
      <w:r w:rsidRPr="00766FF2">
        <w:rPr>
          <w:rFonts w:ascii="华文楷体" w:eastAsia="华文楷体" w:hAnsi="华文楷体" w:hint="eastAsia"/>
          <w:sz w:val="28"/>
          <w:szCs w:val="28"/>
        </w:rPr>
        <w:t>药有</w:t>
      </w:r>
      <w:ins w:id="1269" w:author="S-Yansong" w:date="2016-01-07T16:18:00Z">
        <w:r w:rsidR="00766357">
          <w:rPr>
            <w:rFonts w:ascii="华文楷体" w:eastAsia="华文楷体" w:hAnsi="华文楷体" w:hint="eastAsia"/>
            <w:sz w:val="28"/>
            <w:szCs w:val="28"/>
          </w:rPr>
          <w:t>七</w:t>
        </w:r>
      </w:ins>
      <w:del w:id="1270" w:author="S-Yansong" w:date="2016-01-07T16:18:00Z">
        <w:r w:rsidRPr="00766FF2" w:rsidDel="00766357">
          <w:rPr>
            <w:rFonts w:ascii="华文楷体" w:eastAsia="华文楷体" w:hAnsi="华文楷体" w:hint="eastAsia"/>
            <w:sz w:val="28"/>
            <w:szCs w:val="28"/>
          </w:rPr>
          <w:delText>7</w:delText>
        </w:r>
      </w:del>
      <w:r w:rsidRPr="00766FF2">
        <w:rPr>
          <w:rFonts w:ascii="华文楷体" w:eastAsia="华文楷体" w:hAnsi="华文楷体" w:hint="eastAsia"/>
          <w:sz w:val="28"/>
          <w:szCs w:val="28"/>
        </w:rPr>
        <w:t>味或者</w:t>
      </w:r>
      <w:ins w:id="1271" w:author="S-Yansong" w:date="2016-01-07T16:18:00Z">
        <w:r w:rsidR="00766357">
          <w:rPr>
            <w:rFonts w:ascii="华文楷体" w:eastAsia="华文楷体" w:hAnsi="华文楷体" w:hint="eastAsia"/>
            <w:sz w:val="28"/>
            <w:szCs w:val="28"/>
          </w:rPr>
          <w:t>八</w:t>
        </w:r>
      </w:ins>
      <w:del w:id="1272" w:author="S-Yansong" w:date="2016-01-07T16:18:00Z">
        <w:r w:rsidRPr="00766FF2" w:rsidDel="00766357">
          <w:rPr>
            <w:rFonts w:ascii="华文楷体" w:eastAsia="华文楷体" w:hAnsi="华文楷体" w:hint="eastAsia"/>
            <w:sz w:val="28"/>
            <w:szCs w:val="28"/>
          </w:rPr>
          <w:delText>8</w:delText>
        </w:r>
      </w:del>
      <w:r w:rsidRPr="00766FF2">
        <w:rPr>
          <w:rFonts w:ascii="华文楷体" w:eastAsia="华文楷体" w:hAnsi="华文楷体" w:hint="eastAsia"/>
          <w:sz w:val="28"/>
          <w:szCs w:val="28"/>
        </w:rPr>
        <w:t>味</w:t>
      </w:r>
      <w:del w:id="1273" w:author="S-Yansong" w:date="2016-01-07T16:19:00Z">
        <w:r w:rsidRPr="00766FF2" w:rsidDel="000733E5">
          <w:rPr>
            <w:rFonts w:ascii="华文楷体" w:eastAsia="华文楷体" w:hAnsi="华文楷体" w:hint="eastAsia"/>
            <w:sz w:val="28"/>
            <w:szCs w:val="28"/>
          </w:rPr>
          <w:delText>，</w:delText>
        </w:r>
      </w:del>
      <w:ins w:id="1274" w:author="S-Yansong" w:date="2016-01-07T16:19:00Z">
        <w:r w:rsidR="000733E5">
          <w:rPr>
            <w:rFonts w:ascii="华文楷体" w:eastAsia="华文楷体" w:hAnsi="华文楷体" w:hint="eastAsia"/>
            <w:sz w:val="28"/>
            <w:szCs w:val="28"/>
          </w:rPr>
          <w:t>。</w:t>
        </w:r>
      </w:ins>
      <w:r w:rsidRPr="00766FF2">
        <w:rPr>
          <w:rFonts w:ascii="华文楷体" w:eastAsia="华文楷体" w:hAnsi="华文楷体" w:hint="eastAsia"/>
          <w:sz w:val="28"/>
          <w:szCs w:val="28"/>
        </w:rPr>
        <w:t>他把这个</w:t>
      </w:r>
      <w:del w:id="1275" w:author="S-Yansong" w:date="2016-01-07T16:18:00Z">
        <w:r w:rsidRPr="00766FF2" w:rsidDel="00766357">
          <w:rPr>
            <w:rFonts w:ascii="华文楷体" w:eastAsia="华文楷体" w:hAnsi="华文楷体" w:hint="eastAsia"/>
            <w:sz w:val="28"/>
            <w:szCs w:val="28"/>
          </w:rPr>
          <w:delText>7</w:delText>
        </w:r>
      </w:del>
      <w:ins w:id="1276" w:author="S-Yansong" w:date="2016-01-07T16:18:00Z">
        <w:r w:rsidR="00766357">
          <w:rPr>
            <w:rFonts w:ascii="华文楷体" w:eastAsia="华文楷体" w:hAnsi="华文楷体" w:hint="eastAsia"/>
            <w:sz w:val="28"/>
            <w:szCs w:val="28"/>
          </w:rPr>
          <w:t>七</w:t>
        </w:r>
      </w:ins>
      <w:r w:rsidRPr="00766FF2">
        <w:rPr>
          <w:rFonts w:ascii="华文楷体" w:eastAsia="华文楷体" w:hAnsi="华文楷体" w:hint="eastAsia"/>
          <w:sz w:val="28"/>
          <w:szCs w:val="28"/>
        </w:rPr>
        <w:t>味和</w:t>
      </w:r>
      <w:ins w:id="1277" w:author="S-Yansong" w:date="2016-01-07T16:18:00Z">
        <w:r w:rsidR="00766357">
          <w:rPr>
            <w:rFonts w:ascii="华文楷体" w:eastAsia="华文楷体" w:hAnsi="华文楷体" w:hint="eastAsia"/>
            <w:sz w:val="28"/>
            <w:szCs w:val="28"/>
          </w:rPr>
          <w:t>八</w:t>
        </w:r>
      </w:ins>
      <w:del w:id="1278" w:author="S-Yansong" w:date="2016-01-07T16:18:00Z">
        <w:r w:rsidRPr="00766FF2" w:rsidDel="00766357">
          <w:rPr>
            <w:rFonts w:ascii="华文楷体" w:eastAsia="华文楷体" w:hAnsi="华文楷体" w:hint="eastAsia"/>
            <w:sz w:val="28"/>
            <w:szCs w:val="28"/>
          </w:rPr>
          <w:delText>8</w:delText>
        </w:r>
      </w:del>
      <w:proofErr w:type="gramStart"/>
      <w:r w:rsidRPr="00766FF2">
        <w:rPr>
          <w:rFonts w:ascii="华文楷体" w:eastAsia="华文楷体" w:hAnsi="华文楷体" w:hint="eastAsia"/>
          <w:sz w:val="28"/>
          <w:szCs w:val="28"/>
        </w:rPr>
        <w:t>味抓齐</w:t>
      </w:r>
      <w:proofErr w:type="gramEnd"/>
      <w:r w:rsidRPr="00766FF2">
        <w:rPr>
          <w:rFonts w:ascii="华文楷体" w:eastAsia="华文楷体" w:hAnsi="华文楷体" w:hint="eastAsia"/>
          <w:sz w:val="28"/>
          <w:szCs w:val="28"/>
        </w:rPr>
        <w:t>之后，他就说</w:t>
      </w:r>
      <w:ins w:id="1279" w:author="S-Yansong" w:date="2016-01-07T16:20:00Z">
        <w:r w:rsidR="00103C29">
          <w:rPr>
            <w:rFonts w:ascii="华文楷体" w:eastAsia="华文楷体" w:hAnsi="华文楷体" w:hint="eastAsia"/>
            <w:sz w:val="28"/>
            <w:szCs w:val="28"/>
          </w:rPr>
          <w:t>：</w:t>
        </w:r>
      </w:ins>
      <w:del w:id="1280" w:author="S-Yansong" w:date="2016-01-07T16:20:00Z">
        <w:r w:rsidRPr="00766FF2" w:rsidDel="00103C29">
          <w:rPr>
            <w:rFonts w:ascii="华文楷体" w:eastAsia="华文楷体" w:hAnsi="华文楷体" w:hint="eastAsia"/>
            <w:sz w:val="28"/>
            <w:szCs w:val="28"/>
          </w:rPr>
          <w:delText>，</w:delText>
        </w:r>
      </w:del>
      <w:ins w:id="1281" w:author="S-Yansong" w:date="2016-01-07T16:20:00Z">
        <w:r w:rsidR="00CB4395">
          <w:rPr>
            <w:rFonts w:ascii="华文楷体" w:eastAsia="华文楷体" w:hAnsi="华文楷体" w:hint="eastAsia"/>
            <w:sz w:val="28"/>
            <w:szCs w:val="28"/>
          </w:rPr>
          <w:t>“</w:t>
        </w:r>
      </w:ins>
      <w:r w:rsidRPr="00766FF2">
        <w:rPr>
          <w:rFonts w:ascii="华文楷体" w:eastAsia="华文楷体" w:hAnsi="华文楷体" w:hint="eastAsia"/>
          <w:sz w:val="28"/>
          <w:szCs w:val="28"/>
        </w:rPr>
        <w:t>好了</w:t>
      </w:r>
      <w:ins w:id="1282" w:author="S-Yansong" w:date="2016-01-07T16:20:00Z">
        <w:r w:rsidR="00103C29">
          <w:rPr>
            <w:rFonts w:ascii="华文楷体" w:eastAsia="华文楷体" w:hAnsi="华文楷体" w:hint="eastAsia"/>
            <w:sz w:val="28"/>
            <w:szCs w:val="28"/>
          </w:rPr>
          <w:t>，</w:t>
        </w:r>
      </w:ins>
      <w:r w:rsidRPr="00766FF2">
        <w:rPr>
          <w:rFonts w:ascii="华文楷体" w:eastAsia="华文楷体" w:hAnsi="华文楷体" w:hint="eastAsia"/>
          <w:sz w:val="28"/>
          <w:szCs w:val="28"/>
        </w:rPr>
        <w:t>这所有的药都抓齐了</w:t>
      </w:r>
      <w:del w:id="1283" w:author="S-Yansong" w:date="2016-01-07T16:19:00Z">
        <w:r w:rsidRPr="00766FF2" w:rsidDel="005A1A27">
          <w:rPr>
            <w:rFonts w:ascii="华文楷体" w:eastAsia="华文楷体" w:hAnsi="华文楷体" w:hint="eastAsia"/>
            <w:sz w:val="28"/>
            <w:szCs w:val="28"/>
          </w:rPr>
          <w:delText>，</w:delText>
        </w:r>
      </w:del>
      <w:ins w:id="1284" w:author="S-Yansong" w:date="2016-01-07T16:20:00Z">
        <w:r w:rsidR="00CB4395">
          <w:rPr>
            <w:rFonts w:ascii="华文楷体" w:eastAsia="华文楷体" w:hAnsi="华文楷体" w:hint="eastAsia"/>
            <w:sz w:val="28"/>
            <w:szCs w:val="28"/>
          </w:rPr>
          <w:t>”</w:t>
        </w:r>
      </w:ins>
      <w:ins w:id="1285" w:author="S-Yansong" w:date="2016-01-07T16:19:00Z">
        <w:r w:rsidR="005A1A27">
          <w:rPr>
            <w:rFonts w:ascii="华文楷体" w:eastAsia="华文楷体" w:hAnsi="华文楷体" w:hint="eastAsia"/>
            <w:sz w:val="28"/>
            <w:szCs w:val="28"/>
          </w:rPr>
          <w:t>。</w:t>
        </w:r>
      </w:ins>
      <w:r w:rsidRPr="00766FF2">
        <w:rPr>
          <w:rFonts w:ascii="华文楷体" w:eastAsia="华文楷体" w:hAnsi="华文楷体" w:hint="eastAsia"/>
          <w:sz w:val="28"/>
          <w:szCs w:val="28"/>
        </w:rPr>
        <w:t>是不是所有的药抓齐了呢</w:t>
      </w:r>
      <w:del w:id="1286" w:author="S-Yansong" w:date="2016-01-07T16:19:00Z">
        <w:r w:rsidRPr="00766FF2" w:rsidDel="005A1A27">
          <w:rPr>
            <w:rFonts w:ascii="华文楷体" w:eastAsia="华文楷体" w:hAnsi="华文楷体" w:hint="eastAsia"/>
            <w:sz w:val="28"/>
            <w:szCs w:val="28"/>
          </w:rPr>
          <w:delText>！</w:delText>
        </w:r>
      </w:del>
      <w:ins w:id="1287" w:author="S-Yansong" w:date="2016-01-07T16:19:00Z">
        <w:r w:rsidR="005A1A27">
          <w:rPr>
            <w:rFonts w:ascii="华文楷体" w:eastAsia="华文楷体" w:hAnsi="华文楷体" w:hint="eastAsia"/>
            <w:sz w:val="28"/>
            <w:szCs w:val="28"/>
          </w:rPr>
          <w:t>？</w:t>
        </w:r>
      </w:ins>
      <w:r w:rsidRPr="00766FF2">
        <w:rPr>
          <w:rFonts w:ascii="华文楷体" w:eastAsia="华文楷体" w:hAnsi="华文楷体" w:hint="eastAsia"/>
          <w:sz w:val="28"/>
          <w:szCs w:val="28"/>
        </w:rPr>
        <w:t>是不是</w:t>
      </w:r>
      <w:del w:id="1288" w:author="S-Yansong" w:date="2016-01-07T16:18:00Z">
        <w:r w:rsidRPr="00766FF2" w:rsidDel="00766357">
          <w:rPr>
            <w:rFonts w:ascii="华文楷体" w:eastAsia="华文楷体" w:hAnsi="华文楷体" w:hint="eastAsia"/>
            <w:sz w:val="28"/>
            <w:szCs w:val="28"/>
          </w:rPr>
          <w:delText>100</w:delText>
        </w:r>
      </w:del>
      <w:ins w:id="1289" w:author="S-Yansong" w:date="2016-01-07T16:18:00Z">
        <w:r w:rsidR="00766357">
          <w:rPr>
            <w:rFonts w:ascii="华文楷体" w:eastAsia="华文楷体" w:hAnsi="华文楷体" w:hint="eastAsia"/>
            <w:sz w:val="28"/>
            <w:szCs w:val="28"/>
          </w:rPr>
          <w:t>一百</w:t>
        </w:r>
      </w:ins>
      <w:r w:rsidRPr="00766FF2">
        <w:rPr>
          <w:rFonts w:ascii="华文楷体" w:eastAsia="华文楷体" w:hAnsi="华文楷体" w:hint="eastAsia"/>
          <w:sz w:val="28"/>
          <w:szCs w:val="28"/>
        </w:rPr>
        <w:t>种药去抓齐了呢</w:t>
      </w:r>
      <w:del w:id="1290" w:author="S-Yansong" w:date="2016-01-07T16:19:00Z">
        <w:r w:rsidRPr="00766FF2" w:rsidDel="005A1A27">
          <w:rPr>
            <w:rFonts w:ascii="华文楷体" w:eastAsia="华文楷体" w:hAnsi="华文楷体" w:hint="eastAsia"/>
            <w:sz w:val="28"/>
            <w:szCs w:val="28"/>
          </w:rPr>
          <w:delText>，</w:delText>
        </w:r>
      </w:del>
      <w:ins w:id="1291" w:author="S-Yansong" w:date="2016-01-07T16:19:00Z">
        <w:r w:rsidR="005A1A27">
          <w:rPr>
            <w:rFonts w:ascii="华文楷体" w:eastAsia="华文楷体" w:hAnsi="华文楷体" w:hint="eastAsia"/>
            <w:sz w:val="28"/>
            <w:szCs w:val="28"/>
          </w:rPr>
          <w:t>？</w:t>
        </w:r>
      </w:ins>
      <w:r w:rsidRPr="00766FF2">
        <w:rPr>
          <w:rFonts w:ascii="华文楷体" w:eastAsia="华文楷体" w:hAnsi="华文楷体" w:hint="eastAsia"/>
          <w:sz w:val="28"/>
          <w:szCs w:val="28"/>
        </w:rPr>
        <w:t>世界上所有的药都抓齐了</w:t>
      </w:r>
      <w:del w:id="1292" w:author="S-Yansong" w:date="2016-01-07T16:19:00Z">
        <w:r w:rsidRPr="00766FF2" w:rsidDel="005A1A27">
          <w:rPr>
            <w:rFonts w:ascii="华文楷体" w:eastAsia="华文楷体" w:hAnsi="华文楷体" w:hint="eastAsia"/>
            <w:sz w:val="28"/>
            <w:szCs w:val="28"/>
          </w:rPr>
          <w:delText>，</w:delText>
        </w:r>
      </w:del>
      <w:ins w:id="1293" w:author="S-Yansong" w:date="2016-01-07T16:19:00Z">
        <w:r w:rsidR="005A1A27">
          <w:rPr>
            <w:rFonts w:ascii="华文楷体" w:eastAsia="华文楷体" w:hAnsi="华文楷体" w:hint="eastAsia"/>
            <w:sz w:val="28"/>
            <w:szCs w:val="28"/>
          </w:rPr>
          <w:t>呢？</w:t>
        </w:r>
      </w:ins>
      <w:r w:rsidRPr="00766FF2">
        <w:rPr>
          <w:rFonts w:ascii="华文楷体" w:eastAsia="华文楷体" w:hAnsi="华文楷体" w:hint="eastAsia"/>
          <w:sz w:val="28"/>
          <w:szCs w:val="28"/>
        </w:rPr>
        <w:t>他不是说这</w:t>
      </w:r>
      <w:del w:id="1294" w:author="S-Yansong" w:date="2016-01-07T16:19:00Z">
        <w:r w:rsidRPr="00766FF2" w:rsidDel="000733E5">
          <w:rPr>
            <w:rFonts w:ascii="华文楷体" w:eastAsia="华文楷体" w:hAnsi="华文楷体" w:hint="eastAsia"/>
            <w:sz w:val="28"/>
            <w:szCs w:val="28"/>
          </w:rPr>
          <w:delText>呀</w:delText>
        </w:r>
      </w:del>
      <w:ins w:id="1295" w:author="S-Yansong" w:date="2016-01-07T16:19:00Z">
        <w:r w:rsidR="000733E5">
          <w:rPr>
            <w:rFonts w:ascii="华文楷体" w:eastAsia="华文楷体" w:hAnsi="华文楷体" w:hint="eastAsia"/>
            <w:sz w:val="28"/>
            <w:szCs w:val="28"/>
          </w:rPr>
          <w:t>样。</w:t>
        </w:r>
      </w:ins>
      <w:del w:id="1296" w:author="S-Yansong" w:date="2016-01-07T16:19:00Z">
        <w:r w:rsidRPr="00766FF2" w:rsidDel="000733E5">
          <w:rPr>
            <w:rFonts w:ascii="华文楷体" w:eastAsia="华文楷体" w:hAnsi="华文楷体" w:hint="eastAsia"/>
            <w:sz w:val="28"/>
            <w:szCs w:val="28"/>
          </w:rPr>
          <w:delText>，</w:delText>
        </w:r>
      </w:del>
      <w:r w:rsidRPr="00766FF2">
        <w:rPr>
          <w:rFonts w:ascii="华文楷体" w:eastAsia="华文楷体" w:hAnsi="华文楷体" w:hint="eastAsia"/>
          <w:sz w:val="28"/>
          <w:szCs w:val="28"/>
        </w:rPr>
        <w:t>他是主要的药抓齐了，能够对你有利益的这个药抓齐了</w:t>
      </w:r>
      <w:del w:id="1297" w:author="S-Yansong" w:date="2016-01-07T16:19:00Z">
        <w:r w:rsidRPr="00766FF2" w:rsidDel="001D73B7">
          <w:rPr>
            <w:rFonts w:ascii="华文楷体" w:eastAsia="华文楷体" w:hAnsi="华文楷体" w:hint="eastAsia"/>
            <w:sz w:val="28"/>
            <w:szCs w:val="28"/>
          </w:rPr>
          <w:delText>？</w:delText>
        </w:r>
      </w:del>
      <w:ins w:id="1298" w:author="S-Yansong" w:date="2016-01-07T16:19:00Z">
        <w:r w:rsidR="001D73B7">
          <w:rPr>
            <w:rFonts w:ascii="华文楷体" w:eastAsia="华文楷体" w:hAnsi="华文楷体" w:hint="eastAsia"/>
            <w:sz w:val="28"/>
            <w:szCs w:val="28"/>
          </w:rPr>
          <w:t>。</w:t>
        </w:r>
      </w:ins>
      <w:r w:rsidRPr="00766FF2">
        <w:rPr>
          <w:rFonts w:ascii="华文楷体" w:eastAsia="华文楷体" w:hAnsi="华文楷体" w:hint="eastAsia"/>
          <w:sz w:val="28"/>
          <w:szCs w:val="28"/>
        </w:rPr>
        <w:t>他从这个地方就可以说一切药都抓齐了，所有的药都有了</w:t>
      </w:r>
      <w:del w:id="1299" w:author="S-Yansong" w:date="2016-01-07T16:20:00Z">
        <w:r w:rsidRPr="00766FF2" w:rsidDel="00CB4395">
          <w:rPr>
            <w:rFonts w:ascii="华文楷体" w:eastAsia="华文楷体" w:hAnsi="华文楷体" w:hint="eastAsia"/>
            <w:sz w:val="28"/>
            <w:szCs w:val="28"/>
          </w:rPr>
          <w:delText>，</w:delText>
        </w:r>
      </w:del>
      <w:ins w:id="1300" w:author="S-Yansong" w:date="2016-01-07T16:20:00Z">
        <w:r w:rsidR="00CB4395">
          <w:rPr>
            <w:rFonts w:ascii="华文楷体" w:eastAsia="华文楷体" w:hAnsi="华文楷体" w:hint="eastAsia"/>
            <w:sz w:val="28"/>
            <w:szCs w:val="28"/>
          </w:rPr>
          <w:t>。</w:t>
        </w:r>
      </w:ins>
      <w:r w:rsidRPr="00766FF2">
        <w:rPr>
          <w:rFonts w:ascii="华文楷体" w:eastAsia="华文楷体" w:hAnsi="华文楷体" w:hint="eastAsia"/>
          <w:sz w:val="28"/>
          <w:szCs w:val="28"/>
        </w:rPr>
        <w:t>那么所有的药有，就说你治病，对于你这个病来讲，这几</w:t>
      </w:r>
      <w:ins w:id="1301" w:author="S-Yansong" w:date="2016-01-07T16:21:00Z">
        <w:r w:rsidR="00070F84">
          <w:rPr>
            <w:rFonts w:ascii="华文楷体" w:eastAsia="华文楷体" w:hAnsi="华文楷体" w:hint="eastAsia"/>
            <w:sz w:val="28"/>
            <w:szCs w:val="28"/>
          </w:rPr>
          <w:t>副</w:t>
        </w:r>
      </w:ins>
      <w:del w:id="1302" w:author="S-Yansong" w:date="2016-01-07T16:21:00Z">
        <w:r w:rsidRPr="00766FF2" w:rsidDel="00070F84">
          <w:rPr>
            <w:rFonts w:ascii="华文楷体" w:eastAsia="华文楷体" w:hAnsi="华文楷体" w:hint="eastAsia"/>
            <w:sz w:val="28"/>
            <w:szCs w:val="28"/>
          </w:rPr>
          <w:delText>幅</w:delText>
        </w:r>
      </w:del>
      <w:r w:rsidRPr="00766FF2">
        <w:rPr>
          <w:rFonts w:ascii="华文楷体" w:eastAsia="华文楷体" w:hAnsi="华文楷体" w:hint="eastAsia"/>
          <w:sz w:val="28"/>
          <w:szCs w:val="28"/>
        </w:rPr>
        <w:t>药就足够了</w:t>
      </w:r>
      <w:del w:id="1303" w:author="S-Yansong" w:date="2016-01-07T16:20:00Z">
        <w:r w:rsidRPr="00766FF2" w:rsidDel="00070F84">
          <w:rPr>
            <w:rFonts w:ascii="华文楷体" w:eastAsia="华文楷体" w:hAnsi="华文楷体" w:hint="eastAsia"/>
            <w:sz w:val="28"/>
            <w:szCs w:val="28"/>
          </w:rPr>
          <w:delText>，</w:delText>
        </w:r>
      </w:del>
      <w:ins w:id="1304" w:author="S-Yansong" w:date="2016-01-07T16:20:00Z">
        <w:r w:rsidR="00070F84">
          <w:rPr>
            <w:rFonts w:ascii="华文楷体" w:eastAsia="华文楷体" w:hAnsi="华文楷体" w:hint="eastAsia"/>
            <w:sz w:val="28"/>
            <w:szCs w:val="28"/>
          </w:rPr>
          <w:t>。</w:t>
        </w:r>
      </w:ins>
      <w:r w:rsidRPr="00766FF2">
        <w:rPr>
          <w:rFonts w:ascii="华文楷体" w:eastAsia="华文楷体" w:hAnsi="华文楷体" w:hint="eastAsia"/>
          <w:sz w:val="28"/>
          <w:szCs w:val="28"/>
        </w:rPr>
        <w:t>所以说一切药都齐了，你吃你就可以治病，这就是一种百药聚合的说法</w:t>
      </w:r>
      <w:del w:id="1305" w:author="S-Yansong" w:date="2016-01-07T16:20:00Z">
        <w:r w:rsidRPr="00766FF2" w:rsidDel="00070F84">
          <w:rPr>
            <w:rFonts w:ascii="华文楷体" w:eastAsia="华文楷体" w:hAnsi="华文楷体" w:hint="eastAsia"/>
            <w:sz w:val="28"/>
            <w:szCs w:val="28"/>
          </w:rPr>
          <w:delText>，</w:delText>
        </w:r>
      </w:del>
      <w:ins w:id="1306" w:author="S-Yansong" w:date="2016-01-07T16:20:00Z">
        <w:r w:rsidR="00070F84">
          <w:rPr>
            <w:rFonts w:ascii="华文楷体" w:eastAsia="华文楷体" w:hAnsi="华文楷体" w:hint="eastAsia"/>
            <w:sz w:val="28"/>
            <w:szCs w:val="28"/>
          </w:rPr>
          <w:t>。</w:t>
        </w:r>
      </w:ins>
    </w:p>
    <w:p w:rsidR="00B37128" w:rsidRDefault="00766FF2" w:rsidP="00740F98">
      <w:pPr>
        <w:ind w:firstLine="570"/>
        <w:rPr>
          <w:ins w:id="1307" w:author="S-Yansong" w:date="2016-01-07T16:22:00Z"/>
          <w:rFonts w:ascii="华文楷体" w:eastAsia="华文楷体" w:hAnsi="华文楷体" w:hint="eastAsia"/>
          <w:sz w:val="28"/>
          <w:szCs w:val="28"/>
        </w:rPr>
      </w:pPr>
      <w:r w:rsidRPr="00766FF2">
        <w:rPr>
          <w:rFonts w:ascii="华文楷体" w:eastAsia="华文楷体" w:hAnsi="华文楷体" w:hint="eastAsia"/>
          <w:sz w:val="28"/>
          <w:szCs w:val="28"/>
        </w:rPr>
        <w:lastRenderedPageBreak/>
        <w:t>还一种众人云集之说，比如说我们来上课了，上课之后我们说，人都到齐了吗？一切人都到齐了吗？所有的人都来了</w:t>
      </w:r>
      <w:del w:id="1308" w:author="S-Yansong" w:date="2016-01-07T16:21:00Z">
        <w:r w:rsidRPr="00766FF2" w:rsidDel="009E47BA">
          <w:rPr>
            <w:rFonts w:ascii="华文楷体" w:eastAsia="华文楷体" w:hAnsi="华文楷体" w:hint="eastAsia"/>
            <w:sz w:val="28"/>
            <w:szCs w:val="28"/>
          </w:rPr>
          <w:delText>，</w:delText>
        </w:r>
      </w:del>
      <w:ins w:id="1309" w:author="S-Yansong" w:date="2016-01-07T16:21:00Z">
        <w:r w:rsidR="009E47BA">
          <w:rPr>
            <w:rFonts w:ascii="华文楷体" w:eastAsia="华文楷体" w:hAnsi="华文楷体" w:hint="eastAsia"/>
            <w:sz w:val="28"/>
            <w:szCs w:val="28"/>
          </w:rPr>
          <w:t>。</w:t>
        </w:r>
      </w:ins>
      <w:r w:rsidRPr="00766FF2">
        <w:rPr>
          <w:rFonts w:ascii="华文楷体" w:eastAsia="华文楷体" w:hAnsi="华文楷体" w:hint="eastAsia"/>
          <w:sz w:val="28"/>
          <w:szCs w:val="28"/>
        </w:rPr>
        <w:t>所有的人是什么意思？是不是所有的60亿人都来了</w:t>
      </w:r>
      <w:del w:id="1310" w:author="S-Yansong" w:date="2016-01-07T16:21:00Z">
        <w:r w:rsidRPr="00766FF2" w:rsidDel="00AE07F1">
          <w:rPr>
            <w:rFonts w:ascii="华文楷体" w:eastAsia="华文楷体" w:hAnsi="华文楷体" w:hint="eastAsia"/>
            <w:sz w:val="28"/>
            <w:szCs w:val="28"/>
          </w:rPr>
          <w:delText>，</w:delText>
        </w:r>
      </w:del>
      <w:ins w:id="1311" w:author="S-Yansong" w:date="2016-01-07T16:21:00Z">
        <w:r w:rsidR="00AE07F1">
          <w:rPr>
            <w:rFonts w:ascii="华文楷体" w:eastAsia="华文楷体" w:hAnsi="华文楷体" w:hint="eastAsia"/>
            <w:sz w:val="28"/>
            <w:szCs w:val="28"/>
          </w:rPr>
          <w:t>？</w:t>
        </w:r>
      </w:ins>
      <w:r w:rsidRPr="00766FF2">
        <w:rPr>
          <w:rFonts w:ascii="华文楷体" w:eastAsia="华文楷体" w:hAnsi="华文楷体" w:hint="eastAsia"/>
          <w:sz w:val="28"/>
          <w:szCs w:val="28"/>
        </w:rPr>
        <w:t>当然大家都很清楚，不是说60亿人都来了，叫所有的人都来了</w:t>
      </w:r>
      <w:del w:id="1312" w:author="S-Yansong" w:date="2016-01-07T16:21:00Z">
        <w:r w:rsidRPr="00766FF2" w:rsidDel="00AE07F1">
          <w:rPr>
            <w:rFonts w:ascii="华文楷体" w:eastAsia="华文楷体" w:hAnsi="华文楷体" w:hint="eastAsia"/>
            <w:sz w:val="28"/>
            <w:szCs w:val="28"/>
          </w:rPr>
          <w:delText>，</w:delText>
        </w:r>
      </w:del>
      <w:ins w:id="1313" w:author="S-Yansong" w:date="2016-01-07T16:22:00Z">
        <w:r w:rsidR="00B37128">
          <w:rPr>
            <w:rFonts w:ascii="华文楷体" w:eastAsia="华文楷体" w:hAnsi="华文楷体" w:hint="eastAsia"/>
            <w:sz w:val="28"/>
            <w:szCs w:val="28"/>
          </w:rPr>
          <w:t>，</w:t>
        </w:r>
      </w:ins>
      <w:r w:rsidRPr="00766FF2">
        <w:rPr>
          <w:rFonts w:ascii="华文楷体" w:eastAsia="华文楷体" w:hAnsi="华文楷体" w:hint="eastAsia"/>
          <w:sz w:val="28"/>
          <w:szCs w:val="28"/>
        </w:rPr>
        <w:t>该来的人都来了，一个都不缺</w:t>
      </w:r>
      <w:ins w:id="1314" w:author="S-Yansong" w:date="2016-01-07T16:21:00Z">
        <w:r w:rsidR="00AE07F1">
          <w:rPr>
            <w:rFonts w:ascii="华文楷体" w:eastAsia="华文楷体" w:hAnsi="华文楷体" w:hint="eastAsia"/>
            <w:sz w:val="28"/>
            <w:szCs w:val="28"/>
          </w:rPr>
          <w:t>，</w:t>
        </w:r>
      </w:ins>
      <w:r w:rsidRPr="00766FF2">
        <w:rPr>
          <w:rFonts w:ascii="华文楷体" w:eastAsia="华文楷体" w:hAnsi="华文楷体" w:hint="eastAsia"/>
          <w:sz w:val="28"/>
          <w:szCs w:val="28"/>
        </w:rPr>
        <w:t>一个都不少，这个就叫做</w:t>
      </w:r>
      <w:del w:id="1315" w:author="S-Yansong" w:date="2016-01-07T16:21:00Z">
        <w:r w:rsidRPr="00766FF2" w:rsidDel="00AE07F1">
          <w:rPr>
            <w:rFonts w:ascii="华文楷体" w:eastAsia="华文楷体" w:hAnsi="华文楷体" w:hint="eastAsia"/>
            <w:sz w:val="28"/>
            <w:szCs w:val="28"/>
          </w:rPr>
          <w:delText>，</w:delText>
        </w:r>
      </w:del>
      <w:r w:rsidRPr="00766FF2">
        <w:rPr>
          <w:rFonts w:ascii="华文楷体" w:eastAsia="华文楷体" w:hAnsi="华文楷体" w:hint="eastAsia"/>
          <w:sz w:val="28"/>
          <w:szCs w:val="28"/>
        </w:rPr>
        <w:t>众人云集之说</w:t>
      </w:r>
      <w:del w:id="1316" w:author="S-Yansong" w:date="2016-01-07T16:21:00Z">
        <w:r w:rsidRPr="00766FF2" w:rsidDel="00AE07F1">
          <w:rPr>
            <w:rFonts w:ascii="华文楷体" w:eastAsia="华文楷体" w:hAnsi="华文楷体" w:hint="eastAsia"/>
            <w:sz w:val="28"/>
            <w:szCs w:val="28"/>
          </w:rPr>
          <w:delText>，</w:delText>
        </w:r>
      </w:del>
      <w:ins w:id="1317" w:author="S-Yansong" w:date="2016-01-07T16:21:00Z">
        <w:r w:rsidR="00AE07F1">
          <w:rPr>
            <w:rFonts w:ascii="华文楷体" w:eastAsia="华文楷体" w:hAnsi="华文楷体" w:hint="eastAsia"/>
            <w:sz w:val="28"/>
            <w:szCs w:val="28"/>
          </w:rPr>
          <w:t>。</w:t>
        </w:r>
      </w:ins>
    </w:p>
    <w:p w:rsidR="003D6DED" w:rsidRDefault="00766FF2" w:rsidP="007808ED">
      <w:pPr>
        <w:ind w:firstLine="570"/>
        <w:rPr>
          <w:ins w:id="1318" w:author="S-Yansong" w:date="2016-01-06T16:19:00Z"/>
          <w:rFonts w:ascii="华文楷体" w:eastAsia="华文楷体" w:hAnsi="华文楷体"/>
          <w:sz w:val="28"/>
          <w:szCs w:val="28"/>
        </w:rPr>
      </w:pPr>
      <w:r w:rsidRPr="00766FF2">
        <w:rPr>
          <w:rFonts w:ascii="华文楷体" w:eastAsia="华文楷体" w:hAnsi="华文楷体" w:hint="eastAsia"/>
          <w:sz w:val="28"/>
          <w:szCs w:val="28"/>
        </w:rPr>
        <w:t>那么这两个比喻说明什么问题呢</w:t>
      </w:r>
      <w:del w:id="1319" w:author="S-Yansong" w:date="2016-01-07T16:23:00Z">
        <w:r w:rsidRPr="00766FF2" w:rsidDel="00B37128">
          <w:rPr>
            <w:rFonts w:ascii="华文楷体" w:eastAsia="华文楷体" w:hAnsi="华文楷体" w:hint="eastAsia"/>
            <w:sz w:val="28"/>
            <w:szCs w:val="28"/>
          </w:rPr>
          <w:delText>！</w:delText>
        </w:r>
      </w:del>
      <w:ins w:id="1320" w:author="S-Yansong" w:date="2016-01-07T16:23:00Z">
        <w:r w:rsidR="00B37128">
          <w:rPr>
            <w:rFonts w:ascii="华文楷体" w:eastAsia="华文楷体" w:hAnsi="华文楷体" w:hint="eastAsia"/>
            <w:sz w:val="28"/>
            <w:szCs w:val="28"/>
          </w:rPr>
          <w:t>？</w:t>
        </w:r>
      </w:ins>
      <w:r w:rsidRPr="00766FF2">
        <w:rPr>
          <w:rFonts w:ascii="华文楷体" w:eastAsia="华文楷体" w:hAnsi="华文楷体" w:hint="eastAsia"/>
          <w:sz w:val="28"/>
          <w:szCs w:val="28"/>
        </w:rPr>
        <w:t>对于众生</w:t>
      </w:r>
      <w:ins w:id="1321" w:author="S-Yansong" w:date="2016-01-07T16:23:00Z">
        <w:r w:rsidR="007808ED">
          <w:rPr>
            <w:rFonts w:ascii="华文楷体" w:eastAsia="华文楷体" w:hAnsi="华文楷体" w:hint="eastAsia"/>
            <w:sz w:val="28"/>
            <w:szCs w:val="28"/>
          </w:rPr>
          <w:t>，</w:t>
        </w:r>
      </w:ins>
      <w:r w:rsidRPr="00766FF2">
        <w:rPr>
          <w:rFonts w:ascii="华文楷体" w:eastAsia="华文楷体" w:hAnsi="华文楷体" w:hint="eastAsia"/>
          <w:sz w:val="28"/>
          <w:szCs w:val="28"/>
        </w:rPr>
        <w:t>对于所有的众生，</w:t>
      </w:r>
      <w:proofErr w:type="gramStart"/>
      <w:r w:rsidRPr="00766FF2">
        <w:rPr>
          <w:rFonts w:ascii="华文楷体" w:eastAsia="华文楷体" w:hAnsi="华文楷体" w:hint="eastAsia"/>
          <w:sz w:val="28"/>
          <w:szCs w:val="28"/>
        </w:rPr>
        <w:t>最</w:t>
      </w:r>
      <w:proofErr w:type="gramEnd"/>
      <w:r w:rsidRPr="00766FF2">
        <w:rPr>
          <w:rFonts w:ascii="华文楷体" w:eastAsia="华文楷体" w:hAnsi="华文楷体" w:hint="eastAsia"/>
          <w:sz w:val="28"/>
          <w:szCs w:val="28"/>
        </w:rPr>
        <w:t>关键的一种追求，就是解脱</w:t>
      </w:r>
      <w:del w:id="1322" w:author="S-Yansong" w:date="2016-01-07T16:23:00Z">
        <w:r w:rsidRPr="00766FF2" w:rsidDel="00B965E3">
          <w:rPr>
            <w:rFonts w:ascii="华文楷体" w:eastAsia="华文楷体" w:hAnsi="华文楷体" w:hint="eastAsia"/>
            <w:sz w:val="28"/>
            <w:szCs w:val="28"/>
          </w:rPr>
          <w:delText>，</w:delText>
        </w:r>
      </w:del>
      <w:ins w:id="1323" w:author="S-Yansong" w:date="2016-01-07T16:23:00Z">
        <w:r w:rsidR="00B965E3">
          <w:rPr>
            <w:rFonts w:ascii="华文楷体" w:eastAsia="华文楷体" w:hAnsi="华文楷体" w:hint="eastAsia"/>
            <w:sz w:val="28"/>
            <w:szCs w:val="28"/>
          </w:rPr>
          <w:t>。</w:t>
        </w:r>
      </w:ins>
      <w:r w:rsidRPr="00766FF2">
        <w:rPr>
          <w:rFonts w:ascii="华文楷体" w:eastAsia="华文楷体" w:hAnsi="华文楷体" w:hint="eastAsia"/>
          <w:sz w:val="28"/>
          <w:szCs w:val="28"/>
        </w:rPr>
        <w:t>佛陀讲到了这样的解脱道，把最主要的问题讲出来了，这方面就是说</w:t>
      </w:r>
      <w:del w:id="1324" w:author="S-Yansong" w:date="2016-01-07T16:23:00Z">
        <w:r w:rsidRPr="00766FF2" w:rsidDel="00B965E3">
          <w:rPr>
            <w:rFonts w:ascii="华文楷体" w:eastAsia="华文楷体" w:hAnsi="华文楷体" w:hint="eastAsia"/>
            <w:sz w:val="28"/>
            <w:szCs w:val="28"/>
          </w:rPr>
          <w:delText>便知</w:delText>
        </w:r>
      </w:del>
      <w:ins w:id="1325" w:author="S-Yansong" w:date="2016-01-07T16:23:00Z">
        <w:r w:rsidR="00B965E3">
          <w:rPr>
            <w:rFonts w:ascii="华文楷体" w:eastAsia="华文楷体" w:hAnsi="华文楷体" w:hint="eastAsia"/>
            <w:sz w:val="28"/>
            <w:szCs w:val="28"/>
          </w:rPr>
          <w:t>遍知。</w:t>
        </w:r>
      </w:ins>
      <w:del w:id="1326" w:author="S-Yansong" w:date="2016-01-07T16:23:00Z">
        <w:r w:rsidRPr="00766FF2" w:rsidDel="00B965E3">
          <w:rPr>
            <w:rFonts w:ascii="华文楷体" w:eastAsia="华文楷体" w:hAnsi="华文楷体" w:hint="eastAsia"/>
            <w:sz w:val="28"/>
            <w:szCs w:val="28"/>
          </w:rPr>
          <w:delText>，</w:delText>
        </w:r>
      </w:del>
      <w:r w:rsidRPr="00766FF2">
        <w:rPr>
          <w:rFonts w:ascii="华文楷体" w:eastAsia="华文楷体" w:hAnsi="华文楷体" w:hint="eastAsia"/>
          <w:sz w:val="28"/>
          <w:szCs w:val="28"/>
        </w:rPr>
        <w:t>已经了知了一切所知了，把一切</w:t>
      </w:r>
      <w:proofErr w:type="gramStart"/>
      <w:r w:rsidRPr="00766FF2">
        <w:rPr>
          <w:rFonts w:ascii="华文楷体" w:eastAsia="华文楷体" w:hAnsi="华文楷体" w:hint="eastAsia"/>
          <w:sz w:val="28"/>
          <w:szCs w:val="28"/>
        </w:rPr>
        <w:t>所知归摄在</w:t>
      </w:r>
      <w:proofErr w:type="gramEnd"/>
      <w:r w:rsidRPr="00766FF2">
        <w:rPr>
          <w:rFonts w:ascii="华文楷体" w:eastAsia="华文楷体" w:hAnsi="华文楷体" w:hint="eastAsia"/>
          <w:sz w:val="28"/>
          <w:szCs w:val="28"/>
        </w:rPr>
        <w:t>主要的所知当中</w:t>
      </w:r>
      <w:del w:id="1327" w:author="S-Yansong" w:date="2016-01-07T16:23:00Z">
        <w:r w:rsidRPr="00766FF2" w:rsidDel="007808ED">
          <w:rPr>
            <w:rFonts w:ascii="华文楷体" w:eastAsia="华文楷体" w:hAnsi="华文楷体" w:hint="eastAsia"/>
            <w:sz w:val="28"/>
            <w:szCs w:val="28"/>
          </w:rPr>
          <w:delText>，</w:delText>
        </w:r>
      </w:del>
      <w:ins w:id="1328" w:author="S-Yansong" w:date="2016-01-07T16:23:00Z">
        <w:r w:rsidR="007808ED">
          <w:rPr>
            <w:rFonts w:ascii="华文楷体" w:eastAsia="华文楷体" w:hAnsi="华文楷体" w:hint="eastAsia"/>
            <w:sz w:val="28"/>
            <w:szCs w:val="28"/>
          </w:rPr>
          <w:t>。</w:t>
        </w:r>
      </w:ins>
      <w:r w:rsidRPr="00766FF2">
        <w:rPr>
          <w:rFonts w:ascii="华文楷体" w:eastAsia="华文楷体" w:hAnsi="华文楷体" w:hint="eastAsia"/>
          <w:sz w:val="28"/>
          <w:szCs w:val="28"/>
        </w:rPr>
        <w:t>当然就是说，这个一切所知有很多很多差别，一切所知有很多差别</w:t>
      </w:r>
      <w:del w:id="1329" w:author="S-Yansong" w:date="2016-01-07T16:24:00Z">
        <w:r w:rsidRPr="00766FF2" w:rsidDel="007808ED">
          <w:rPr>
            <w:rFonts w:ascii="华文楷体" w:eastAsia="华文楷体" w:hAnsi="华文楷体" w:hint="eastAsia"/>
            <w:sz w:val="28"/>
            <w:szCs w:val="28"/>
          </w:rPr>
          <w:delText>，</w:delText>
        </w:r>
      </w:del>
      <w:ins w:id="1330" w:author="S-Yansong" w:date="2016-01-07T16:24:00Z">
        <w:r w:rsidR="007808ED">
          <w:rPr>
            <w:rFonts w:ascii="华文楷体" w:eastAsia="华文楷体" w:hAnsi="华文楷体" w:hint="eastAsia"/>
            <w:sz w:val="28"/>
            <w:szCs w:val="28"/>
          </w:rPr>
          <w:t>。</w:t>
        </w:r>
      </w:ins>
      <w:proofErr w:type="gramStart"/>
      <w:r w:rsidRPr="00766FF2">
        <w:rPr>
          <w:rFonts w:ascii="华文楷体" w:eastAsia="华文楷体" w:hAnsi="华文楷体" w:hint="eastAsia"/>
          <w:sz w:val="28"/>
          <w:szCs w:val="28"/>
        </w:rPr>
        <w:t>但是呢把一切所知归摄到</w:t>
      </w:r>
      <w:proofErr w:type="gramEnd"/>
      <w:r w:rsidRPr="00766FF2">
        <w:rPr>
          <w:rFonts w:ascii="华文楷体" w:eastAsia="华文楷体" w:hAnsi="华文楷体" w:hint="eastAsia"/>
          <w:sz w:val="28"/>
          <w:szCs w:val="28"/>
        </w:rPr>
        <w:t>最主要所知当中，了知了这个所知，就说是一切智，就说说一切智</w:t>
      </w:r>
      <w:ins w:id="1331" w:author="S-Yansong" w:date="2016-01-07T16:24:00Z">
        <w:r w:rsidR="007808ED">
          <w:rPr>
            <w:rFonts w:ascii="华文楷体" w:eastAsia="华文楷体" w:hAnsi="华文楷体" w:hint="eastAsia"/>
            <w:sz w:val="28"/>
            <w:szCs w:val="28"/>
          </w:rPr>
          <w:t>，</w:t>
        </w:r>
      </w:ins>
      <w:r w:rsidRPr="00766FF2">
        <w:rPr>
          <w:rFonts w:ascii="华文楷体" w:eastAsia="华文楷体" w:hAnsi="华文楷体" w:hint="eastAsia"/>
          <w:sz w:val="28"/>
          <w:szCs w:val="28"/>
        </w:rPr>
        <w:t>就是从这个方面讲到的</w:t>
      </w:r>
      <w:del w:id="1332" w:author="S-Yansong" w:date="2016-01-07T16:24:00Z">
        <w:r w:rsidRPr="00766FF2" w:rsidDel="007808ED">
          <w:rPr>
            <w:rFonts w:ascii="华文楷体" w:eastAsia="华文楷体" w:hAnsi="华文楷体" w:hint="eastAsia"/>
            <w:sz w:val="28"/>
            <w:szCs w:val="28"/>
          </w:rPr>
          <w:delText>，</w:delText>
        </w:r>
      </w:del>
      <w:ins w:id="1333" w:author="S-Yansong" w:date="2016-01-07T16:24:00Z">
        <w:r w:rsidR="007808ED">
          <w:rPr>
            <w:rFonts w:ascii="华文楷体" w:eastAsia="华文楷体" w:hAnsi="华文楷体" w:hint="eastAsia"/>
            <w:sz w:val="28"/>
            <w:szCs w:val="28"/>
          </w:rPr>
          <w:t>。</w:t>
        </w:r>
      </w:ins>
      <w:r w:rsidRPr="00766FF2">
        <w:rPr>
          <w:rFonts w:ascii="华文楷体" w:eastAsia="华文楷体" w:hAnsi="华文楷体" w:hint="eastAsia"/>
          <w:sz w:val="28"/>
          <w:szCs w:val="28"/>
        </w:rPr>
        <w:t>所以说我们说</w:t>
      </w:r>
      <w:proofErr w:type="gramStart"/>
      <w:r w:rsidRPr="00766FF2">
        <w:rPr>
          <w:rFonts w:ascii="华文楷体" w:eastAsia="华文楷体" w:hAnsi="华文楷体" w:hint="eastAsia"/>
          <w:sz w:val="28"/>
          <w:szCs w:val="28"/>
        </w:rPr>
        <w:t>呢虽然</w:t>
      </w:r>
      <w:proofErr w:type="gramEnd"/>
      <w:del w:id="1334" w:author="S-Yansong" w:date="2016-01-07T16:25:00Z">
        <w:r w:rsidRPr="00766FF2" w:rsidDel="005E27F4">
          <w:rPr>
            <w:rFonts w:ascii="华文楷体" w:eastAsia="华文楷体" w:hAnsi="华文楷体" w:hint="eastAsia"/>
            <w:sz w:val="28"/>
            <w:szCs w:val="28"/>
          </w:rPr>
          <w:delText>一切</w:delText>
        </w:r>
      </w:del>
      <w:r w:rsidRPr="00766FF2">
        <w:rPr>
          <w:rFonts w:ascii="华文楷体" w:eastAsia="华文楷体" w:hAnsi="华文楷体" w:hint="eastAsia"/>
          <w:sz w:val="28"/>
          <w:szCs w:val="28"/>
        </w:rPr>
        <w:t>众生，这些所知的范围很多很多，但最关键的就是这个追求解脱，怎样对于追求解脱这个取舍，对于这个四</w:t>
      </w:r>
      <w:proofErr w:type="gramStart"/>
      <w:r w:rsidRPr="00766FF2">
        <w:rPr>
          <w:rFonts w:ascii="华文楷体" w:eastAsia="华文楷体" w:hAnsi="华文楷体" w:hint="eastAsia"/>
          <w:sz w:val="28"/>
          <w:szCs w:val="28"/>
        </w:rPr>
        <w:t>谛</w:t>
      </w:r>
      <w:proofErr w:type="gramEnd"/>
      <w:r w:rsidRPr="00766FF2">
        <w:rPr>
          <w:rFonts w:ascii="华文楷体" w:eastAsia="华文楷体" w:hAnsi="华文楷体" w:hint="eastAsia"/>
          <w:sz w:val="28"/>
          <w:szCs w:val="28"/>
        </w:rPr>
        <w:t>能够讲清楚</w:t>
      </w:r>
      <w:del w:id="1335" w:author="S-Yansong" w:date="2016-01-07T16:25:00Z">
        <w:r w:rsidRPr="00766FF2" w:rsidDel="005E27F4">
          <w:rPr>
            <w:rFonts w:ascii="华文楷体" w:eastAsia="华文楷体" w:hAnsi="华文楷体" w:hint="eastAsia"/>
            <w:sz w:val="28"/>
            <w:szCs w:val="28"/>
          </w:rPr>
          <w:delText>，</w:delText>
        </w:r>
      </w:del>
      <w:ins w:id="1336" w:author="S-Yansong" w:date="2016-01-07T16:25:00Z">
        <w:r w:rsidR="005E27F4">
          <w:rPr>
            <w:rFonts w:ascii="华文楷体" w:eastAsia="华文楷体" w:hAnsi="华文楷体" w:hint="eastAsia"/>
            <w:sz w:val="28"/>
            <w:szCs w:val="28"/>
          </w:rPr>
          <w:t>。</w:t>
        </w:r>
      </w:ins>
      <w:r w:rsidRPr="00766FF2">
        <w:rPr>
          <w:rFonts w:ascii="华文楷体" w:eastAsia="华文楷体" w:hAnsi="华文楷体" w:hint="eastAsia"/>
          <w:sz w:val="28"/>
          <w:szCs w:val="28"/>
        </w:rPr>
        <w:t>如果对于这个四</w:t>
      </w:r>
      <w:proofErr w:type="gramStart"/>
      <w:r w:rsidRPr="00766FF2">
        <w:rPr>
          <w:rFonts w:ascii="华文楷体" w:eastAsia="华文楷体" w:hAnsi="华文楷体" w:hint="eastAsia"/>
          <w:sz w:val="28"/>
          <w:szCs w:val="28"/>
        </w:rPr>
        <w:t>谛</w:t>
      </w:r>
      <w:proofErr w:type="gramEnd"/>
      <w:r w:rsidRPr="00766FF2">
        <w:rPr>
          <w:rFonts w:ascii="华文楷体" w:eastAsia="华文楷体" w:hAnsi="华文楷体" w:hint="eastAsia"/>
          <w:sz w:val="28"/>
          <w:szCs w:val="28"/>
        </w:rPr>
        <w:t>能够讲清楚，最主要的所知通达了，宣讲了，完全从这个角度来讲就是</w:t>
      </w:r>
      <w:del w:id="1337" w:author="S-Yansong" w:date="2016-01-07T16:24:00Z">
        <w:r w:rsidRPr="00766FF2" w:rsidDel="007808ED">
          <w:rPr>
            <w:rFonts w:ascii="华文楷体" w:eastAsia="华文楷体" w:hAnsi="华文楷体" w:hint="eastAsia"/>
            <w:sz w:val="28"/>
            <w:szCs w:val="28"/>
          </w:rPr>
          <w:delText>便知</w:delText>
        </w:r>
      </w:del>
      <w:ins w:id="1338" w:author="S-Yansong" w:date="2016-01-07T16:24:00Z">
        <w:r w:rsidR="007808ED">
          <w:rPr>
            <w:rFonts w:ascii="华文楷体" w:eastAsia="华文楷体" w:hAnsi="华文楷体" w:hint="eastAsia"/>
            <w:sz w:val="28"/>
            <w:szCs w:val="28"/>
          </w:rPr>
          <w:t>遍知</w:t>
        </w:r>
      </w:ins>
      <w:r w:rsidRPr="00766FF2">
        <w:rPr>
          <w:rFonts w:ascii="华文楷体" w:eastAsia="华文楷体" w:hAnsi="华文楷体" w:hint="eastAsia"/>
          <w:sz w:val="28"/>
          <w:szCs w:val="28"/>
        </w:rPr>
        <w:t>了，还有</w:t>
      </w:r>
      <w:del w:id="1339" w:author="S-Yansong" w:date="2016-01-07T16:24:00Z">
        <w:r w:rsidRPr="00766FF2" w:rsidDel="007808ED">
          <w:rPr>
            <w:rFonts w:ascii="华文楷体" w:eastAsia="华文楷体" w:hAnsi="华文楷体" w:hint="eastAsia"/>
            <w:sz w:val="28"/>
            <w:szCs w:val="28"/>
          </w:rPr>
          <w:delText>便知</w:delText>
        </w:r>
      </w:del>
      <w:ins w:id="1340" w:author="S-Yansong" w:date="2016-01-07T16:24:00Z">
        <w:r w:rsidR="007808ED">
          <w:rPr>
            <w:rFonts w:ascii="华文楷体" w:eastAsia="华文楷体" w:hAnsi="华文楷体" w:hint="eastAsia"/>
            <w:sz w:val="28"/>
            <w:szCs w:val="28"/>
          </w:rPr>
          <w:t>遍知</w:t>
        </w:r>
      </w:ins>
      <w:r w:rsidRPr="00766FF2">
        <w:rPr>
          <w:rFonts w:ascii="华文楷体" w:eastAsia="华文楷体" w:hAnsi="华文楷体" w:hint="eastAsia"/>
          <w:sz w:val="28"/>
          <w:szCs w:val="28"/>
        </w:rPr>
        <w:t>，所以说这个方面就是讲得非常的透彻的。</w:t>
      </w:r>
    </w:p>
    <w:p w:rsidR="003D6DED" w:rsidRPr="003D6DED" w:rsidRDefault="003D6DED" w:rsidP="00740F98">
      <w:pPr>
        <w:ind w:firstLine="570"/>
        <w:rPr>
          <w:ins w:id="1341" w:author="S-Yansong" w:date="2016-01-06T16:19:00Z"/>
          <w:rFonts w:asciiTheme="minorEastAsia" w:hAnsiTheme="minorEastAsia"/>
          <w:sz w:val="28"/>
          <w:szCs w:val="28"/>
          <w:rPrChange w:id="1342" w:author="S-Yansong" w:date="2016-01-06T16:19:00Z">
            <w:rPr>
              <w:ins w:id="1343" w:author="S-Yansong" w:date="2016-01-06T16:19:00Z"/>
              <w:rFonts w:ascii="华文楷体" w:eastAsia="华文楷体" w:hAnsi="华文楷体"/>
              <w:sz w:val="28"/>
              <w:szCs w:val="28"/>
            </w:rPr>
          </w:rPrChange>
        </w:rPr>
      </w:pPr>
      <w:ins w:id="1344" w:author="S-Yansong" w:date="2016-01-06T16:19:00Z">
        <w:r w:rsidRPr="003D6DED">
          <w:rPr>
            <w:rFonts w:asciiTheme="minorEastAsia" w:hAnsiTheme="minorEastAsia" w:hint="eastAsia"/>
            <w:sz w:val="28"/>
            <w:szCs w:val="28"/>
            <w:rPrChange w:id="1345" w:author="S-Yansong" w:date="2016-01-06T16:19:00Z">
              <w:rPr>
                <w:rFonts w:ascii="华文楷体" w:eastAsia="华文楷体" w:hAnsi="华文楷体" w:hint="eastAsia"/>
                <w:sz w:val="28"/>
                <w:szCs w:val="28"/>
              </w:rPr>
            </w:rPrChange>
          </w:rPr>
          <w:t>【</w:t>
        </w:r>
      </w:ins>
      <w:r w:rsidR="00766FF2" w:rsidRPr="003D6DED">
        <w:rPr>
          <w:rFonts w:asciiTheme="minorEastAsia" w:hAnsiTheme="minorEastAsia" w:hint="eastAsia"/>
          <w:sz w:val="28"/>
          <w:szCs w:val="28"/>
          <w:rPrChange w:id="1346" w:author="S-Yansong" w:date="2016-01-06T16:19:00Z">
            <w:rPr>
              <w:rFonts w:ascii="华文楷体" w:eastAsia="华文楷体" w:hAnsi="华文楷体" w:hint="eastAsia"/>
              <w:sz w:val="28"/>
              <w:szCs w:val="28"/>
            </w:rPr>
          </w:rPrChange>
        </w:rPr>
        <w:t>而无足轻重的昆虫之数目等对于希求解脱者来说没有任何必要，尽管佛陀本已一清二楚，但将这一切指示给所化众生又有什么用呢？</w:t>
      </w:r>
      <w:ins w:id="1347" w:author="S-Yansong" w:date="2016-01-06T16:19:00Z">
        <w:r w:rsidRPr="003D6DED">
          <w:rPr>
            <w:rFonts w:asciiTheme="minorEastAsia" w:hAnsiTheme="minorEastAsia" w:hint="eastAsia"/>
            <w:sz w:val="28"/>
            <w:szCs w:val="28"/>
            <w:rPrChange w:id="1348" w:author="S-Yansong" w:date="2016-01-06T16:19:00Z">
              <w:rPr>
                <w:rFonts w:ascii="华文楷体" w:eastAsia="华文楷体" w:hAnsi="华文楷体" w:hint="eastAsia"/>
                <w:sz w:val="28"/>
                <w:szCs w:val="28"/>
              </w:rPr>
            </w:rPrChange>
          </w:rPr>
          <w:t>】</w:t>
        </w:r>
      </w:ins>
    </w:p>
    <w:p w:rsidR="00901FE0" w:rsidRDefault="00766FF2" w:rsidP="00740F98">
      <w:pPr>
        <w:ind w:firstLine="570"/>
        <w:rPr>
          <w:ins w:id="1349" w:author="S-Yansong" w:date="2016-01-07T16:29:00Z"/>
          <w:rFonts w:ascii="华文楷体" w:eastAsia="华文楷体" w:hAnsi="华文楷体" w:hint="eastAsia"/>
          <w:sz w:val="28"/>
          <w:szCs w:val="28"/>
        </w:rPr>
      </w:pPr>
      <w:r w:rsidRPr="00766FF2">
        <w:rPr>
          <w:rFonts w:ascii="华文楷体" w:eastAsia="华文楷体" w:hAnsi="华文楷体" w:hint="eastAsia"/>
          <w:sz w:val="28"/>
          <w:szCs w:val="28"/>
        </w:rPr>
        <w:t>就是这样讲的，那么就是说，除了给众生宣说这样一种解脱道之外，其他的说昆虫的数目有多少？请佛陀来，佛陀您是</w:t>
      </w:r>
      <w:del w:id="1350" w:author="S-Yansong" w:date="2016-01-07T16:26:00Z">
        <w:r w:rsidRPr="00766FF2" w:rsidDel="005E27F4">
          <w:rPr>
            <w:rFonts w:ascii="华文楷体" w:eastAsia="华文楷体" w:hAnsi="华文楷体" w:hint="eastAsia"/>
            <w:sz w:val="28"/>
            <w:szCs w:val="28"/>
          </w:rPr>
          <w:delText>便</w:delText>
        </w:r>
      </w:del>
      <w:ins w:id="1351" w:author="S-Yansong" w:date="2016-01-07T16:26:00Z">
        <w:r w:rsidR="005E27F4">
          <w:rPr>
            <w:rFonts w:ascii="华文楷体" w:eastAsia="华文楷体" w:hAnsi="华文楷体" w:hint="eastAsia"/>
            <w:sz w:val="28"/>
            <w:szCs w:val="28"/>
          </w:rPr>
          <w:t>遍</w:t>
        </w:r>
      </w:ins>
      <w:ins w:id="1352" w:author="S-Yansong" w:date="2016-01-07T16:27:00Z">
        <w:r w:rsidR="005E27F4">
          <w:rPr>
            <w:rFonts w:ascii="华文楷体" w:eastAsia="华文楷体" w:hAnsi="华文楷体" w:hint="eastAsia"/>
            <w:sz w:val="28"/>
            <w:szCs w:val="28"/>
          </w:rPr>
          <w:t>知</w:t>
        </w:r>
      </w:ins>
      <w:del w:id="1353" w:author="S-Yansong" w:date="2016-01-07T16:27:00Z">
        <w:r w:rsidRPr="00766FF2" w:rsidDel="005E27F4">
          <w:rPr>
            <w:rFonts w:ascii="华文楷体" w:eastAsia="华文楷体" w:hAnsi="华文楷体" w:hint="eastAsia"/>
            <w:sz w:val="28"/>
            <w:szCs w:val="28"/>
          </w:rPr>
          <w:delText>知</w:delText>
        </w:r>
      </w:del>
      <w:ins w:id="1354" w:author="S-Yansong" w:date="2016-01-07T16:27:00Z">
        <w:r w:rsidR="005E27F4">
          <w:rPr>
            <w:rFonts w:ascii="华文楷体" w:eastAsia="华文楷体" w:hAnsi="华文楷体" w:hint="eastAsia"/>
            <w:sz w:val="28"/>
            <w:szCs w:val="28"/>
          </w:rPr>
          <w:t>，</w:t>
        </w:r>
      </w:ins>
      <w:ins w:id="1355" w:author="S-Yansong" w:date="2016-01-07T16:28:00Z">
        <w:r w:rsidR="00901FE0">
          <w:rPr>
            <w:rFonts w:ascii="华文楷体" w:eastAsia="华文楷体" w:hAnsi="华文楷体" w:hint="eastAsia"/>
            <w:sz w:val="28"/>
            <w:szCs w:val="28"/>
          </w:rPr>
          <w:t>你</w:t>
        </w:r>
      </w:ins>
      <w:r w:rsidRPr="00766FF2">
        <w:rPr>
          <w:rFonts w:ascii="华文楷体" w:eastAsia="华文楷体" w:hAnsi="华文楷体" w:hint="eastAsia"/>
          <w:sz w:val="28"/>
          <w:szCs w:val="28"/>
        </w:rPr>
        <w:t>一切智，</w:t>
      </w:r>
      <w:del w:id="1356" w:author="S-Yansong" w:date="2016-01-07T16:27:00Z">
        <w:r w:rsidRPr="00766FF2" w:rsidDel="00901FE0">
          <w:rPr>
            <w:rFonts w:ascii="华文楷体" w:eastAsia="华文楷体" w:hAnsi="华文楷体" w:hint="eastAsia"/>
            <w:sz w:val="28"/>
            <w:szCs w:val="28"/>
          </w:rPr>
          <w:delText>佛陀，</w:delText>
        </w:r>
      </w:del>
      <w:r w:rsidRPr="00766FF2">
        <w:rPr>
          <w:rFonts w:ascii="华文楷体" w:eastAsia="华文楷体" w:hAnsi="华文楷体" w:hint="eastAsia"/>
          <w:sz w:val="28"/>
          <w:szCs w:val="28"/>
        </w:rPr>
        <w:t>你必须</w:t>
      </w:r>
      <w:proofErr w:type="gramStart"/>
      <w:r w:rsidRPr="00766FF2">
        <w:rPr>
          <w:rFonts w:ascii="华文楷体" w:eastAsia="华文楷体" w:hAnsi="华文楷体" w:hint="eastAsia"/>
          <w:sz w:val="28"/>
          <w:szCs w:val="28"/>
        </w:rPr>
        <w:t>要把一切</w:t>
      </w:r>
      <w:proofErr w:type="gramEnd"/>
      <w:del w:id="1357" w:author="S-Yansong" w:date="2016-01-07T16:27:00Z">
        <w:r w:rsidRPr="00766FF2" w:rsidDel="00901FE0">
          <w:rPr>
            <w:rFonts w:ascii="华文楷体" w:eastAsia="华文楷体" w:hAnsi="华文楷体" w:hint="eastAsia"/>
            <w:sz w:val="28"/>
            <w:szCs w:val="28"/>
          </w:rPr>
          <w:delText>，</w:delText>
        </w:r>
      </w:del>
      <w:r w:rsidRPr="00766FF2">
        <w:rPr>
          <w:rFonts w:ascii="华文楷体" w:eastAsia="华文楷体" w:hAnsi="华文楷体" w:hint="eastAsia"/>
          <w:sz w:val="28"/>
          <w:szCs w:val="28"/>
        </w:rPr>
        <w:t>昆虫的数字给我讲清楚</w:t>
      </w:r>
      <w:del w:id="1358" w:author="S-Yansong" w:date="2016-01-07T16:27:00Z">
        <w:r w:rsidRPr="00766FF2" w:rsidDel="00901FE0">
          <w:rPr>
            <w:rFonts w:ascii="华文楷体" w:eastAsia="华文楷体" w:hAnsi="华文楷体" w:hint="eastAsia"/>
            <w:sz w:val="28"/>
            <w:szCs w:val="28"/>
          </w:rPr>
          <w:delText>，</w:delText>
        </w:r>
      </w:del>
      <w:ins w:id="1359" w:author="S-Yansong" w:date="2016-01-07T16:28:00Z">
        <w:r w:rsidR="00901FE0">
          <w:rPr>
            <w:rFonts w:ascii="华文楷体" w:eastAsia="华文楷体" w:hAnsi="华文楷体" w:hint="eastAsia"/>
            <w:sz w:val="28"/>
            <w:szCs w:val="28"/>
          </w:rPr>
          <w:t>，</w:t>
        </w:r>
      </w:ins>
      <w:proofErr w:type="gramStart"/>
      <w:r w:rsidRPr="00766FF2">
        <w:rPr>
          <w:rFonts w:ascii="华文楷体" w:eastAsia="华文楷体" w:hAnsi="华文楷体" w:hint="eastAsia"/>
          <w:sz w:val="28"/>
          <w:szCs w:val="28"/>
        </w:rPr>
        <w:t>啊怎么</w:t>
      </w:r>
      <w:proofErr w:type="gramEnd"/>
      <w:r w:rsidRPr="00766FF2">
        <w:rPr>
          <w:rFonts w:ascii="华文楷体" w:eastAsia="华文楷体" w:hAnsi="华文楷体" w:hint="eastAsia"/>
          <w:sz w:val="28"/>
          <w:szCs w:val="28"/>
        </w:rPr>
        <w:lastRenderedPageBreak/>
        <w:t>怎么样</w:t>
      </w:r>
      <w:ins w:id="1360" w:author="S-Yansong" w:date="2016-01-07T16:28:00Z">
        <w:r w:rsidR="00901FE0">
          <w:rPr>
            <w:rFonts w:ascii="华文楷体" w:eastAsia="华文楷体" w:hAnsi="华文楷体" w:hint="eastAsia"/>
            <w:sz w:val="28"/>
            <w:szCs w:val="28"/>
          </w:rPr>
          <w:t>。</w:t>
        </w:r>
      </w:ins>
      <w:r w:rsidRPr="00766FF2">
        <w:rPr>
          <w:rFonts w:ascii="华文楷体" w:eastAsia="华文楷体" w:hAnsi="华文楷体" w:hint="eastAsia"/>
          <w:sz w:val="28"/>
          <w:szCs w:val="28"/>
        </w:rPr>
        <w:t>就说</w:t>
      </w:r>
      <w:del w:id="1361" w:author="S-Yansong" w:date="2016-01-07T16:28:00Z">
        <w:r w:rsidRPr="00766FF2" w:rsidDel="00901FE0">
          <w:rPr>
            <w:rFonts w:ascii="华文楷体" w:eastAsia="华文楷体" w:hAnsi="华文楷体" w:hint="eastAsia"/>
            <w:sz w:val="28"/>
            <w:szCs w:val="28"/>
          </w:rPr>
          <w:delText>，</w:delText>
        </w:r>
      </w:del>
      <w:r w:rsidRPr="00766FF2">
        <w:rPr>
          <w:rFonts w:ascii="华文楷体" w:eastAsia="华文楷体" w:hAnsi="华文楷体" w:hint="eastAsia"/>
          <w:sz w:val="28"/>
          <w:szCs w:val="28"/>
        </w:rPr>
        <w:t>做一个考验的话，佛陀不是不知道的</w:t>
      </w:r>
      <w:del w:id="1362" w:author="S-Yansong" w:date="2016-01-07T16:28:00Z">
        <w:r w:rsidRPr="00766FF2" w:rsidDel="00901FE0">
          <w:rPr>
            <w:rFonts w:ascii="华文楷体" w:eastAsia="华文楷体" w:hAnsi="华文楷体" w:hint="eastAsia"/>
            <w:sz w:val="28"/>
            <w:szCs w:val="28"/>
          </w:rPr>
          <w:delText>，</w:delText>
        </w:r>
      </w:del>
      <w:ins w:id="1363" w:author="S-Yansong" w:date="2016-01-07T16:28:00Z">
        <w:r w:rsidR="00901FE0">
          <w:rPr>
            <w:rFonts w:ascii="华文楷体" w:eastAsia="华文楷体" w:hAnsi="华文楷体" w:hint="eastAsia"/>
            <w:sz w:val="28"/>
            <w:szCs w:val="28"/>
          </w:rPr>
          <w:t>。</w:t>
        </w:r>
      </w:ins>
      <w:r w:rsidRPr="00766FF2">
        <w:rPr>
          <w:rFonts w:ascii="华文楷体" w:eastAsia="华文楷体" w:hAnsi="华文楷体" w:hint="eastAsia"/>
          <w:sz w:val="28"/>
          <w:szCs w:val="28"/>
        </w:rPr>
        <w:t>但是对于希求解脱者来讲，你了知这么多昆虫的数字干什么？有什么必要或者说这个大树，所有这个天下有多少</w:t>
      </w:r>
      <w:ins w:id="1364" w:author="S-Yansong" w:date="2016-01-07T16:30:00Z">
        <w:r w:rsidR="00901FE0">
          <w:rPr>
            <w:rFonts w:ascii="华文楷体" w:eastAsia="华文楷体" w:hAnsi="华文楷体" w:hint="eastAsia"/>
            <w:sz w:val="28"/>
            <w:szCs w:val="28"/>
          </w:rPr>
          <w:t>棵</w:t>
        </w:r>
      </w:ins>
      <w:del w:id="1365" w:author="S-Yansong" w:date="2016-01-07T16:30:00Z">
        <w:r w:rsidRPr="00766FF2" w:rsidDel="00901FE0">
          <w:rPr>
            <w:rFonts w:ascii="华文楷体" w:eastAsia="华文楷体" w:hAnsi="华文楷体" w:hint="eastAsia"/>
            <w:sz w:val="28"/>
            <w:szCs w:val="28"/>
          </w:rPr>
          <w:delText>个</w:delText>
        </w:r>
      </w:del>
      <w:r w:rsidRPr="00766FF2">
        <w:rPr>
          <w:rFonts w:ascii="华文楷体" w:eastAsia="华文楷体" w:hAnsi="华文楷体" w:hint="eastAsia"/>
          <w:sz w:val="28"/>
          <w:szCs w:val="28"/>
        </w:rPr>
        <w:t>树</w:t>
      </w:r>
      <w:del w:id="1366" w:author="S-Yansong" w:date="2016-01-07T16:29:00Z">
        <w:r w:rsidRPr="00766FF2" w:rsidDel="00901FE0">
          <w:rPr>
            <w:rFonts w:ascii="华文楷体" w:eastAsia="华文楷体" w:hAnsi="华文楷体" w:hint="eastAsia"/>
            <w:sz w:val="28"/>
            <w:szCs w:val="28"/>
          </w:rPr>
          <w:delText>，</w:delText>
        </w:r>
      </w:del>
      <w:ins w:id="1367" w:author="S-Yansong" w:date="2016-01-07T16:29:00Z">
        <w:r w:rsidR="00901FE0">
          <w:rPr>
            <w:rFonts w:ascii="华文楷体" w:eastAsia="华文楷体" w:hAnsi="华文楷体" w:hint="eastAsia"/>
            <w:sz w:val="28"/>
            <w:szCs w:val="28"/>
          </w:rPr>
          <w:t>？</w:t>
        </w:r>
      </w:ins>
      <w:r w:rsidRPr="00766FF2">
        <w:rPr>
          <w:rFonts w:ascii="华文楷体" w:eastAsia="华文楷体" w:hAnsi="华文楷体" w:hint="eastAsia"/>
          <w:sz w:val="28"/>
          <w:szCs w:val="28"/>
        </w:rPr>
        <w:t>多少片叶子</w:t>
      </w:r>
      <w:ins w:id="1368" w:author="S-Yansong" w:date="2016-01-07T16:29:00Z">
        <w:r w:rsidR="00901FE0">
          <w:rPr>
            <w:rFonts w:ascii="华文楷体" w:eastAsia="华文楷体" w:hAnsi="华文楷体" w:hint="eastAsia"/>
            <w:sz w:val="28"/>
            <w:szCs w:val="28"/>
          </w:rPr>
          <w:t>？</w:t>
        </w:r>
      </w:ins>
      <w:del w:id="1369" w:author="S-Yansong" w:date="2016-01-07T16:29:00Z">
        <w:r w:rsidRPr="00766FF2" w:rsidDel="00901FE0">
          <w:rPr>
            <w:rFonts w:ascii="华文楷体" w:eastAsia="华文楷体" w:hAnsi="华文楷体" w:hint="eastAsia"/>
            <w:sz w:val="28"/>
            <w:szCs w:val="28"/>
          </w:rPr>
          <w:delText>，</w:delText>
        </w:r>
      </w:del>
      <w:r w:rsidRPr="00766FF2">
        <w:rPr>
          <w:rFonts w:ascii="华文楷体" w:eastAsia="华文楷体" w:hAnsi="华文楷体" w:hint="eastAsia"/>
          <w:sz w:val="28"/>
          <w:szCs w:val="28"/>
        </w:rPr>
        <w:t>能够讲清楚，所有的细菌有多少个讲清楚</w:t>
      </w:r>
      <w:del w:id="1370" w:author="S-Yansong" w:date="2016-01-07T16:28:00Z">
        <w:r w:rsidRPr="00766FF2" w:rsidDel="00901FE0">
          <w:rPr>
            <w:rFonts w:ascii="华文楷体" w:eastAsia="华文楷体" w:hAnsi="华文楷体" w:hint="eastAsia"/>
            <w:sz w:val="28"/>
            <w:szCs w:val="28"/>
          </w:rPr>
          <w:delText>，</w:delText>
        </w:r>
      </w:del>
      <w:ins w:id="1371" w:author="S-Yansong" w:date="2016-01-07T16:28:00Z">
        <w:r w:rsidR="00901FE0">
          <w:rPr>
            <w:rFonts w:ascii="华文楷体" w:eastAsia="华文楷体" w:hAnsi="华文楷体" w:hint="eastAsia"/>
            <w:sz w:val="28"/>
            <w:szCs w:val="28"/>
          </w:rPr>
          <w:t>。</w:t>
        </w:r>
      </w:ins>
      <w:r w:rsidRPr="00766FF2">
        <w:rPr>
          <w:rFonts w:ascii="华文楷体" w:eastAsia="华文楷体" w:hAnsi="华文楷体" w:hint="eastAsia"/>
          <w:sz w:val="28"/>
          <w:szCs w:val="28"/>
        </w:rPr>
        <w:t>像这样讲的时候没有必要，没有必要的事情</w:t>
      </w:r>
      <w:ins w:id="1372" w:author="S-Yansong" w:date="2016-01-07T16:28:00Z">
        <w:r w:rsidR="00901FE0">
          <w:rPr>
            <w:rFonts w:ascii="华文楷体" w:eastAsia="华文楷体" w:hAnsi="华文楷体" w:hint="eastAsia"/>
            <w:sz w:val="28"/>
            <w:szCs w:val="28"/>
          </w:rPr>
          <w:t>，</w:t>
        </w:r>
      </w:ins>
      <w:r w:rsidRPr="00766FF2">
        <w:rPr>
          <w:rFonts w:ascii="华文楷体" w:eastAsia="华文楷体" w:hAnsi="华文楷体" w:hint="eastAsia"/>
          <w:sz w:val="28"/>
          <w:szCs w:val="28"/>
        </w:rPr>
        <w:t>佛陀就不讲了</w:t>
      </w:r>
      <w:del w:id="1373" w:author="S-Yansong" w:date="2016-01-07T16:28:00Z">
        <w:r w:rsidRPr="00766FF2" w:rsidDel="00901FE0">
          <w:rPr>
            <w:rFonts w:ascii="华文楷体" w:eastAsia="华文楷体" w:hAnsi="华文楷体" w:hint="eastAsia"/>
            <w:sz w:val="28"/>
            <w:szCs w:val="28"/>
          </w:rPr>
          <w:delText>，</w:delText>
        </w:r>
      </w:del>
      <w:ins w:id="1374" w:author="S-Yansong" w:date="2016-01-07T16:28:00Z">
        <w:r w:rsidR="00901FE0">
          <w:rPr>
            <w:rFonts w:ascii="华文楷体" w:eastAsia="华文楷体" w:hAnsi="华文楷体" w:hint="eastAsia"/>
            <w:sz w:val="28"/>
            <w:szCs w:val="28"/>
          </w:rPr>
          <w:t>。</w:t>
        </w:r>
      </w:ins>
    </w:p>
    <w:p w:rsidR="00B67711" w:rsidRDefault="00766FF2" w:rsidP="00740F98">
      <w:pPr>
        <w:ind w:firstLine="570"/>
        <w:rPr>
          <w:ins w:id="1375" w:author="S-Yansong" w:date="2016-01-07T16:30:00Z"/>
          <w:rFonts w:ascii="华文楷体" w:eastAsia="华文楷体" w:hAnsi="华文楷体" w:hint="eastAsia"/>
          <w:sz w:val="28"/>
          <w:szCs w:val="28"/>
        </w:rPr>
      </w:pPr>
      <w:r w:rsidRPr="00766FF2">
        <w:rPr>
          <w:rFonts w:ascii="华文楷体" w:eastAsia="华文楷体" w:hAnsi="华文楷体" w:hint="eastAsia"/>
          <w:sz w:val="28"/>
          <w:szCs w:val="28"/>
        </w:rPr>
        <w:t>众生的这个寿命本来有限，众生的这样一种精力本来有限</w:t>
      </w:r>
      <w:del w:id="1376" w:author="S-Yansong" w:date="2016-01-07T16:28:00Z">
        <w:r w:rsidRPr="00766FF2" w:rsidDel="00901FE0">
          <w:rPr>
            <w:rFonts w:ascii="华文楷体" w:eastAsia="华文楷体" w:hAnsi="华文楷体" w:hint="eastAsia"/>
            <w:sz w:val="28"/>
            <w:szCs w:val="28"/>
          </w:rPr>
          <w:delText>，</w:delText>
        </w:r>
      </w:del>
      <w:ins w:id="1377" w:author="S-Yansong" w:date="2016-01-07T16:28:00Z">
        <w:r w:rsidR="00901FE0">
          <w:rPr>
            <w:rFonts w:ascii="华文楷体" w:eastAsia="华文楷体" w:hAnsi="华文楷体" w:hint="eastAsia"/>
            <w:sz w:val="28"/>
            <w:szCs w:val="28"/>
          </w:rPr>
          <w:t>。</w:t>
        </w:r>
      </w:ins>
      <w:r w:rsidRPr="00766FF2">
        <w:rPr>
          <w:rFonts w:ascii="华文楷体" w:eastAsia="华文楷体" w:hAnsi="华文楷体" w:hint="eastAsia"/>
          <w:sz w:val="28"/>
          <w:szCs w:val="28"/>
        </w:rPr>
        <w:t>在短短的几十年当中，如果你把这个精力用在正道上面，你完全是可以解脱的</w:t>
      </w:r>
      <w:del w:id="1378" w:author="S-Yansong" w:date="2016-01-07T16:28:00Z">
        <w:r w:rsidRPr="00766FF2" w:rsidDel="00901FE0">
          <w:rPr>
            <w:rFonts w:ascii="华文楷体" w:eastAsia="华文楷体" w:hAnsi="华文楷体" w:hint="eastAsia"/>
            <w:sz w:val="28"/>
            <w:szCs w:val="28"/>
          </w:rPr>
          <w:delText>，</w:delText>
        </w:r>
      </w:del>
      <w:ins w:id="1379" w:author="S-Yansong" w:date="2016-01-07T16:28:00Z">
        <w:r w:rsidR="00901FE0">
          <w:rPr>
            <w:rFonts w:ascii="华文楷体" w:eastAsia="华文楷体" w:hAnsi="华文楷体" w:hint="eastAsia"/>
            <w:sz w:val="28"/>
            <w:szCs w:val="28"/>
          </w:rPr>
          <w:t>。</w:t>
        </w:r>
      </w:ins>
      <w:r w:rsidRPr="00766FF2">
        <w:rPr>
          <w:rFonts w:ascii="华文楷体" w:eastAsia="华文楷体" w:hAnsi="华文楷体" w:hint="eastAsia"/>
          <w:sz w:val="28"/>
          <w:szCs w:val="28"/>
        </w:rPr>
        <w:t>但是你如果把这个精力放在其他方面分散你的精力，那是很难解脱的</w:t>
      </w:r>
      <w:del w:id="1380" w:author="S-Yansong" w:date="2016-01-07T16:29:00Z">
        <w:r w:rsidRPr="00766FF2" w:rsidDel="00901FE0">
          <w:rPr>
            <w:rFonts w:ascii="华文楷体" w:eastAsia="华文楷体" w:hAnsi="华文楷体" w:hint="eastAsia"/>
            <w:sz w:val="28"/>
            <w:szCs w:val="28"/>
          </w:rPr>
          <w:delText>，</w:delText>
        </w:r>
      </w:del>
      <w:ins w:id="1381" w:author="S-Yansong" w:date="2016-01-07T16:29:00Z">
        <w:r w:rsidR="00901FE0">
          <w:rPr>
            <w:rFonts w:ascii="华文楷体" w:eastAsia="华文楷体" w:hAnsi="华文楷体" w:hint="eastAsia"/>
            <w:sz w:val="28"/>
            <w:szCs w:val="28"/>
          </w:rPr>
          <w:t>。</w:t>
        </w:r>
      </w:ins>
      <w:r w:rsidRPr="00766FF2">
        <w:rPr>
          <w:rFonts w:ascii="华文楷体" w:eastAsia="华文楷体" w:hAnsi="华文楷体" w:hint="eastAsia"/>
          <w:sz w:val="28"/>
          <w:szCs w:val="28"/>
        </w:rPr>
        <w:t>所以说对于解脱者</w:t>
      </w:r>
      <w:ins w:id="1382" w:author="S-Yansong" w:date="2016-01-07T16:30:00Z">
        <w:r w:rsidR="00B67711">
          <w:rPr>
            <w:rFonts w:ascii="华文楷体" w:eastAsia="华文楷体" w:hAnsi="华文楷体" w:hint="eastAsia"/>
            <w:sz w:val="28"/>
            <w:szCs w:val="28"/>
          </w:rPr>
          <w:t>，</w:t>
        </w:r>
      </w:ins>
      <w:r w:rsidRPr="00766FF2">
        <w:rPr>
          <w:rFonts w:ascii="华文楷体" w:eastAsia="华文楷体" w:hAnsi="华文楷体" w:hint="eastAsia"/>
          <w:sz w:val="28"/>
          <w:szCs w:val="28"/>
        </w:rPr>
        <w:t>求解脱者来讲是没有必要的，抓紧时间来修解脱道，佛陀是完全照见了这个问题</w:t>
      </w:r>
      <w:del w:id="1383" w:author="S-Yansong" w:date="2016-01-07T16:29:00Z">
        <w:r w:rsidRPr="00766FF2" w:rsidDel="00901FE0">
          <w:rPr>
            <w:rFonts w:ascii="华文楷体" w:eastAsia="华文楷体" w:hAnsi="华文楷体" w:hint="eastAsia"/>
            <w:sz w:val="28"/>
            <w:szCs w:val="28"/>
          </w:rPr>
          <w:delText>，</w:delText>
        </w:r>
      </w:del>
      <w:ins w:id="1384" w:author="S-Yansong" w:date="2016-01-07T16:29:00Z">
        <w:r w:rsidR="00901FE0">
          <w:rPr>
            <w:rFonts w:ascii="华文楷体" w:eastAsia="华文楷体" w:hAnsi="华文楷体" w:hint="eastAsia"/>
            <w:sz w:val="28"/>
            <w:szCs w:val="28"/>
          </w:rPr>
          <w:t>。</w:t>
        </w:r>
      </w:ins>
      <w:r w:rsidRPr="00766FF2">
        <w:rPr>
          <w:rFonts w:ascii="华文楷体" w:eastAsia="华文楷体" w:hAnsi="华文楷体" w:hint="eastAsia"/>
          <w:sz w:val="28"/>
          <w:szCs w:val="28"/>
        </w:rPr>
        <w:t>佛陀出世是干什么的？佛陀出世就是帮助众生解脱的</w:t>
      </w:r>
      <w:del w:id="1385" w:author="S-Yansong" w:date="2016-01-07T16:30:00Z">
        <w:r w:rsidRPr="00766FF2" w:rsidDel="00B67711">
          <w:rPr>
            <w:rFonts w:ascii="华文楷体" w:eastAsia="华文楷体" w:hAnsi="华文楷体" w:hint="eastAsia"/>
            <w:sz w:val="28"/>
            <w:szCs w:val="28"/>
          </w:rPr>
          <w:delText>，</w:delText>
        </w:r>
      </w:del>
      <w:ins w:id="1386" w:author="S-Yansong" w:date="2016-01-07T16:30:00Z">
        <w:r w:rsidR="00B67711">
          <w:rPr>
            <w:rFonts w:ascii="华文楷体" w:eastAsia="华文楷体" w:hAnsi="华文楷体" w:hint="eastAsia"/>
            <w:sz w:val="28"/>
            <w:szCs w:val="28"/>
          </w:rPr>
          <w:t>。</w:t>
        </w:r>
      </w:ins>
      <w:r w:rsidRPr="00766FF2">
        <w:rPr>
          <w:rFonts w:ascii="华文楷体" w:eastAsia="华文楷体" w:hAnsi="华文楷体" w:hint="eastAsia"/>
          <w:sz w:val="28"/>
          <w:szCs w:val="28"/>
        </w:rPr>
        <w:t>所以说佛陀所讲的法也是完全，完全就是说是针对这个目的而讲法的</w:t>
      </w:r>
      <w:del w:id="1387" w:author="S-Yansong" w:date="2016-01-07T16:30:00Z">
        <w:r w:rsidRPr="00766FF2" w:rsidDel="00B67711">
          <w:rPr>
            <w:rFonts w:ascii="华文楷体" w:eastAsia="华文楷体" w:hAnsi="华文楷体" w:hint="eastAsia"/>
            <w:sz w:val="28"/>
            <w:szCs w:val="28"/>
          </w:rPr>
          <w:delText>，</w:delText>
        </w:r>
      </w:del>
      <w:ins w:id="1388" w:author="S-Yansong" w:date="2016-01-07T16:30:00Z">
        <w:r w:rsidR="00B67711">
          <w:rPr>
            <w:rFonts w:ascii="华文楷体" w:eastAsia="华文楷体" w:hAnsi="华文楷体" w:hint="eastAsia"/>
            <w:sz w:val="28"/>
            <w:szCs w:val="28"/>
          </w:rPr>
          <w:t>。</w:t>
        </w:r>
      </w:ins>
      <w:r w:rsidRPr="00766FF2">
        <w:rPr>
          <w:rFonts w:ascii="华文楷体" w:eastAsia="华文楷体" w:hAnsi="华文楷体" w:hint="eastAsia"/>
          <w:sz w:val="28"/>
          <w:szCs w:val="28"/>
        </w:rPr>
        <w:t>至于其他的昆虫的数量佛陀知是知道，但是没有必要讲</w:t>
      </w:r>
      <w:del w:id="1389" w:author="S-Yansong" w:date="2016-01-07T16:30:00Z">
        <w:r w:rsidRPr="00766FF2" w:rsidDel="00B67711">
          <w:rPr>
            <w:rFonts w:ascii="华文楷体" w:eastAsia="华文楷体" w:hAnsi="华文楷体" w:hint="eastAsia"/>
            <w:sz w:val="28"/>
            <w:szCs w:val="28"/>
          </w:rPr>
          <w:delText>，</w:delText>
        </w:r>
      </w:del>
      <w:ins w:id="1390" w:author="S-Yansong" w:date="2016-01-07T16:30:00Z">
        <w:r w:rsidR="00B67711">
          <w:rPr>
            <w:rFonts w:ascii="华文楷体" w:eastAsia="华文楷体" w:hAnsi="华文楷体" w:hint="eastAsia"/>
            <w:sz w:val="28"/>
            <w:szCs w:val="28"/>
          </w:rPr>
          <w:t>。</w:t>
        </w:r>
      </w:ins>
    </w:p>
    <w:p w:rsidR="00B67711" w:rsidRDefault="00766FF2" w:rsidP="00740F98">
      <w:pPr>
        <w:ind w:firstLine="570"/>
        <w:rPr>
          <w:ins w:id="1391" w:author="S-Yansong" w:date="2016-01-07T16:33:00Z"/>
          <w:rFonts w:ascii="华文楷体" w:eastAsia="华文楷体" w:hAnsi="华文楷体" w:hint="eastAsia"/>
          <w:sz w:val="28"/>
          <w:szCs w:val="28"/>
        </w:rPr>
      </w:pPr>
      <w:r w:rsidRPr="00766FF2">
        <w:rPr>
          <w:rFonts w:ascii="华文楷体" w:eastAsia="华文楷体" w:hAnsi="华文楷体" w:hint="eastAsia"/>
          <w:sz w:val="28"/>
          <w:szCs w:val="28"/>
        </w:rPr>
        <w:t>在这个经典当中，上师也引用到这个问题，就是说一个人中了毒箭了</w:t>
      </w:r>
      <w:del w:id="1392" w:author="S-Yansong" w:date="2016-01-07T16:31:00Z">
        <w:r w:rsidRPr="00766FF2" w:rsidDel="00B67711">
          <w:rPr>
            <w:rFonts w:ascii="华文楷体" w:eastAsia="华文楷体" w:hAnsi="华文楷体" w:hint="eastAsia"/>
            <w:sz w:val="28"/>
            <w:szCs w:val="28"/>
          </w:rPr>
          <w:delText>，</w:delText>
        </w:r>
      </w:del>
      <w:ins w:id="1393" w:author="S-Yansong" w:date="2016-01-07T16:31:00Z">
        <w:r w:rsidR="00B67711">
          <w:rPr>
            <w:rFonts w:ascii="华文楷体" w:eastAsia="华文楷体" w:hAnsi="华文楷体" w:hint="eastAsia"/>
            <w:sz w:val="28"/>
            <w:szCs w:val="28"/>
          </w:rPr>
          <w:t>。</w:t>
        </w:r>
      </w:ins>
      <w:r w:rsidRPr="00766FF2">
        <w:rPr>
          <w:rFonts w:ascii="华文楷体" w:eastAsia="华文楷体" w:hAnsi="华文楷体" w:hint="eastAsia"/>
          <w:sz w:val="28"/>
          <w:szCs w:val="28"/>
        </w:rPr>
        <w:t>中了毒箭之后呢马上做的事情就是，疗伤，</w:t>
      </w:r>
      <w:ins w:id="1394" w:author="S-Yansong" w:date="2016-01-07T16:31:00Z">
        <w:r w:rsidR="00B67711">
          <w:rPr>
            <w:rFonts w:ascii="华文楷体" w:eastAsia="华文楷体" w:hAnsi="华文楷体" w:hint="eastAsia"/>
            <w:sz w:val="28"/>
            <w:szCs w:val="28"/>
          </w:rPr>
          <w:t>箭</w:t>
        </w:r>
      </w:ins>
      <w:del w:id="1395" w:author="S-Yansong" w:date="2016-01-07T16:31:00Z">
        <w:r w:rsidRPr="00766FF2" w:rsidDel="00B67711">
          <w:rPr>
            <w:rFonts w:ascii="华文楷体" w:eastAsia="华文楷体" w:hAnsi="华文楷体" w:hint="eastAsia"/>
            <w:sz w:val="28"/>
            <w:szCs w:val="28"/>
          </w:rPr>
          <w:delText>剑</w:delText>
        </w:r>
      </w:del>
      <w:r w:rsidRPr="00766FF2">
        <w:rPr>
          <w:rFonts w:ascii="华文楷体" w:eastAsia="华文楷体" w:hAnsi="华文楷体" w:hint="eastAsia"/>
          <w:sz w:val="28"/>
          <w:szCs w:val="28"/>
        </w:rPr>
        <w:t>拔出来疗伤，服药疗伤</w:t>
      </w:r>
      <w:del w:id="1396" w:author="S-Yansong" w:date="2016-01-07T16:31:00Z">
        <w:r w:rsidRPr="00766FF2" w:rsidDel="00B67711">
          <w:rPr>
            <w:rFonts w:ascii="华文楷体" w:eastAsia="华文楷体" w:hAnsi="华文楷体" w:hint="eastAsia"/>
            <w:sz w:val="28"/>
            <w:szCs w:val="28"/>
          </w:rPr>
          <w:delText>，</w:delText>
        </w:r>
      </w:del>
      <w:ins w:id="1397" w:author="S-Yansong" w:date="2016-01-07T16:31:00Z">
        <w:r w:rsidR="00B67711">
          <w:rPr>
            <w:rFonts w:ascii="华文楷体" w:eastAsia="华文楷体" w:hAnsi="华文楷体" w:hint="eastAsia"/>
            <w:sz w:val="28"/>
            <w:szCs w:val="28"/>
          </w:rPr>
          <w:t>。</w:t>
        </w:r>
      </w:ins>
      <w:r w:rsidRPr="00766FF2">
        <w:rPr>
          <w:rFonts w:ascii="华文楷体" w:eastAsia="华文楷体" w:hAnsi="华文楷体" w:hint="eastAsia"/>
          <w:sz w:val="28"/>
          <w:szCs w:val="28"/>
        </w:rPr>
        <w:t>这个时候不去疗伤？还观察你这个</w:t>
      </w:r>
      <w:ins w:id="1398" w:author="S-Yansong" w:date="2016-01-07T16:31:00Z">
        <w:r w:rsidR="00B67711">
          <w:rPr>
            <w:rFonts w:ascii="华文楷体" w:eastAsia="华文楷体" w:hAnsi="华文楷体" w:hint="eastAsia"/>
            <w:sz w:val="28"/>
            <w:szCs w:val="28"/>
          </w:rPr>
          <w:t>箭</w:t>
        </w:r>
      </w:ins>
      <w:del w:id="1399" w:author="S-Yansong" w:date="2016-01-07T16:31:00Z">
        <w:r w:rsidRPr="00766FF2" w:rsidDel="00B67711">
          <w:rPr>
            <w:rFonts w:ascii="华文楷体" w:eastAsia="华文楷体" w:hAnsi="华文楷体" w:hint="eastAsia"/>
            <w:sz w:val="28"/>
            <w:szCs w:val="28"/>
          </w:rPr>
          <w:delText>剑</w:delText>
        </w:r>
      </w:del>
      <w:r w:rsidRPr="00766FF2">
        <w:rPr>
          <w:rFonts w:ascii="华文楷体" w:eastAsia="华文楷体" w:hAnsi="华文楷体" w:hint="eastAsia"/>
          <w:sz w:val="28"/>
          <w:szCs w:val="28"/>
        </w:rPr>
        <w:t>，什么质地的？谁射的？谁做的？哪个方向射来的？这样的话就是说你观察这些东西，好像对于现在来讲，有必要啊，我要把这个问题搞清楚，但现在的问题不是让你搞清楚的问题，没有这个时间，现在的问题就是让赶快治疗</w:t>
      </w:r>
      <w:del w:id="1400" w:author="S-Yansong" w:date="2016-01-07T16:31:00Z">
        <w:r w:rsidRPr="00766FF2" w:rsidDel="00B67711">
          <w:rPr>
            <w:rFonts w:ascii="华文楷体" w:eastAsia="华文楷体" w:hAnsi="华文楷体" w:hint="eastAsia"/>
            <w:sz w:val="28"/>
            <w:szCs w:val="28"/>
          </w:rPr>
          <w:delText>，</w:delText>
        </w:r>
      </w:del>
      <w:ins w:id="1401" w:author="S-Yansong" w:date="2016-01-07T16:31:00Z">
        <w:r w:rsidR="00B67711">
          <w:rPr>
            <w:rFonts w:ascii="华文楷体" w:eastAsia="华文楷体" w:hAnsi="华文楷体" w:hint="eastAsia"/>
            <w:sz w:val="28"/>
            <w:szCs w:val="28"/>
          </w:rPr>
          <w:t>。</w:t>
        </w:r>
      </w:ins>
    </w:p>
    <w:p w:rsidR="008569DB" w:rsidRDefault="00766FF2" w:rsidP="00740F98">
      <w:pPr>
        <w:ind w:firstLine="570"/>
        <w:rPr>
          <w:ins w:id="1402" w:author="S-Yansong" w:date="2016-01-06T16:20:00Z"/>
          <w:rFonts w:ascii="华文楷体" w:eastAsia="华文楷体" w:hAnsi="华文楷体"/>
          <w:sz w:val="28"/>
          <w:szCs w:val="28"/>
        </w:rPr>
      </w:pPr>
      <w:r w:rsidRPr="00766FF2">
        <w:rPr>
          <w:rFonts w:ascii="华文楷体" w:eastAsia="华文楷体" w:hAnsi="华文楷体" w:hint="eastAsia"/>
          <w:sz w:val="28"/>
          <w:szCs w:val="28"/>
        </w:rPr>
        <w:t>所以说我们处在这样一种无常的这样一种世间当中，这么多</w:t>
      </w:r>
      <w:proofErr w:type="gramStart"/>
      <w:r w:rsidRPr="00766FF2">
        <w:rPr>
          <w:rFonts w:ascii="华文楷体" w:eastAsia="华文楷体" w:hAnsi="华文楷体" w:hint="eastAsia"/>
          <w:sz w:val="28"/>
          <w:szCs w:val="28"/>
        </w:rPr>
        <w:t>的违缘这么多</w:t>
      </w:r>
      <w:proofErr w:type="gramEnd"/>
      <w:r w:rsidRPr="00766FF2">
        <w:rPr>
          <w:rFonts w:ascii="华文楷体" w:eastAsia="华文楷体" w:hAnsi="华文楷体" w:hint="eastAsia"/>
          <w:sz w:val="28"/>
          <w:szCs w:val="28"/>
        </w:rPr>
        <w:t>的外缘，而且我们就是说，刹那很快就会无常的</w:t>
      </w:r>
      <w:del w:id="1403" w:author="S-Yansong" w:date="2016-01-07T16:33:00Z">
        <w:r w:rsidRPr="00766FF2" w:rsidDel="00B67711">
          <w:rPr>
            <w:rFonts w:ascii="华文楷体" w:eastAsia="华文楷体" w:hAnsi="华文楷体" w:hint="eastAsia"/>
            <w:sz w:val="28"/>
            <w:szCs w:val="28"/>
          </w:rPr>
          <w:delText>，</w:delText>
        </w:r>
      </w:del>
      <w:ins w:id="1404" w:author="S-Yansong" w:date="2016-01-07T16:33:00Z">
        <w:r w:rsidR="00B67711">
          <w:rPr>
            <w:rFonts w:ascii="华文楷体" w:eastAsia="华文楷体" w:hAnsi="华文楷体" w:hint="eastAsia"/>
            <w:sz w:val="28"/>
            <w:szCs w:val="28"/>
          </w:rPr>
          <w:t>。</w:t>
        </w:r>
      </w:ins>
      <w:r w:rsidRPr="00766FF2">
        <w:rPr>
          <w:rFonts w:ascii="华文楷体" w:eastAsia="华文楷体" w:hAnsi="华文楷体" w:hint="eastAsia"/>
          <w:sz w:val="28"/>
          <w:szCs w:val="28"/>
        </w:rPr>
        <w:t>那么就</w:t>
      </w:r>
      <w:r w:rsidRPr="00766FF2">
        <w:rPr>
          <w:rFonts w:ascii="华文楷体" w:eastAsia="华文楷体" w:hAnsi="华文楷体" w:hint="eastAsia"/>
          <w:sz w:val="28"/>
          <w:szCs w:val="28"/>
        </w:rPr>
        <w:lastRenderedPageBreak/>
        <w:t>是在这么个狭窄的时间当中，你要去搞其他很多很多知识没有必要了</w:t>
      </w:r>
      <w:del w:id="1405" w:author="S-Yansong" w:date="2016-01-07T16:33:00Z">
        <w:r w:rsidRPr="00766FF2" w:rsidDel="00B67711">
          <w:rPr>
            <w:rFonts w:ascii="华文楷体" w:eastAsia="华文楷体" w:hAnsi="华文楷体" w:hint="eastAsia"/>
            <w:sz w:val="28"/>
            <w:szCs w:val="28"/>
          </w:rPr>
          <w:delText>，</w:delText>
        </w:r>
      </w:del>
      <w:ins w:id="1406" w:author="S-Yansong" w:date="2016-01-07T16:33:00Z">
        <w:r w:rsidR="00B67711">
          <w:rPr>
            <w:rFonts w:ascii="华文楷体" w:eastAsia="华文楷体" w:hAnsi="华文楷体" w:hint="eastAsia"/>
            <w:sz w:val="28"/>
            <w:szCs w:val="28"/>
          </w:rPr>
          <w:t>。</w:t>
        </w:r>
      </w:ins>
      <w:r w:rsidRPr="00766FF2">
        <w:rPr>
          <w:rFonts w:ascii="华文楷体" w:eastAsia="华文楷体" w:hAnsi="华文楷体" w:hint="eastAsia"/>
          <w:sz w:val="28"/>
          <w:szCs w:val="28"/>
        </w:rPr>
        <w:t>所以说佛陀完全照见了这个问题呢</w:t>
      </w:r>
      <w:del w:id="1407" w:author="S-Yansong" w:date="2016-01-07T16:33:00Z">
        <w:r w:rsidRPr="00766FF2" w:rsidDel="00B67711">
          <w:rPr>
            <w:rFonts w:ascii="华文楷体" w:eastAsia="华文楷体" w:hAnsi="华文楷体" w:hint="eastAsia"/>
            <w:sz w:val="28"/>
            <w:szCs w:val="28"/>
          </w:rPr>
          <w:delText>！</w:delText>
        </w:r>
      </w:del>
      <w:ins w:id="1408" w:author="S-Yansong" w:date="2016-01-07T16:33:00Z">
        <w:r w:rsidR="00B67711">
          <w:rPr>
            <w:rFonts w:ascii="华文楷体" w:eastAsia="华文楷体" w:hAnsi="华文楷体" w:hint="eastAsia"/>
            <w:sz w:val="28"/>
            <w:szCs w:val="28"/>
          </w:rPr>
          <w:t>，</w:t>
        </w:r>
      </w:ins>
      <w:r w:rsidRPr="00766FF2">
        <w:rPr>
          <w:rFonts w:ascii="华文楷体" w:eastAsia="华文楷体" w:hAnsi="华文楷体" w:hint="eastAsia"/>
          <w:sz w:val="28"/>
          <w:szCs w:val="28"/>
        </w:rPr>
        <w:t>佛陀就讲在所有的所知当中，对我们来讲</w:t>
      </w:r>
      <w:proofErr w:type="gramStart"/>
      <w:r w:rsidRPr="00766FF2">
        <w:rPr>
          <w:rFonts w:ascii="华文楷体" w:eastAsia="华文楷体" w:hAnsi="华文楷体" w:hint="eastAsia"/>
          <w:sz w:val="28"/>
          <w:szCs w:val="28"/>
        </w:rPr>
        <w:t>最</w:t>
      </w:r>
      <w:proofErr w:type="gramEnd"/>
      <w:r w:rsidRPr="00766FF2">
        <w:rPr>
          <w:rFonts w:ascii="华文楷体" w:eastAsia="华文楷体" w:hAnsi="华文楷体" w:hint="eastAsia"/>
          <w:sz w:val="28"/>
          <w:szCs w:val="28"/>
        </w:rPr>
        <w:t>关键的问题，就是取舍四</w:t>
      </w:r>
      <w:proofErr w:type="gramStart"/>
      <w:r w:rsidRPr="00766FF2">
        <w:rPr>
          <w:rFonts w:ascii="华文楷体" w:eastAsia="华文楷体" w:hAnsi="华文楷体" w:hint="eastAsia"/>
          <w:sz w:val="28"/>
          <w:szCs w:val="28"/>
        </w:rPr>
        <w:t>谛</w:t>
      </w:r>
      <w:proofErr w:type="gramEnd"/>
      <w:r w:rsidRPr="00766FF2">
        <w:rPr>
          <w:rFonts w:ascii="华文楷体" w:eastAsia="华文楷体" w:hAnsi="华文楷体" w:hint="eastAsia"/>
          <w:sz w:val="28"/>
          <w:szCs w:val="28"/>
        </w:rPr>
        <w:t>，啊就是取舍解脱道，把这个</w:t>
      </w:r>
      <w:proofErr w:type="gramStart"/>
      <w:r w:rsidRPr="00766FF2">
        <w:rPr>
          <w:rFonts w:ascii="华文楷体" w:eastAsia="华文楷体" w:hAnsi="华文楷体" w:hint="eastAsia"/>
          <w:sz w:val="28"/>
          <w:szCs w:val="28"/>
        </w:rPr>
        <w:t>解脱道搞清楚</w:t>
      </w:r>
      <w:proofErr w:type="gramEnd"/>
      <w:r w:rsidRPr="00766FF2">
        <w:rPr>
          <w:rFonts w:ascii="华文楷体" w:eastAsia="华文楷体" w:hAnsi="华文楷体" w:hint="eastAsia"/>
          <w:sz w:val="28"/>
          <w:szCs w:val="28"/>
        </w:rPr>
        <w:t>，赶快解脱就可以了</w:t>
      </w:r>
      <w:del w:id="1409" w:author="S-Yansong" w:date="2016-01-07T16:33:00Z">
        <w:r w:rsidRPr="00766FF2" w:rsidDel="00B67711">
          <w:rPr>
            <w:rFonts w:ascii="华文楷体" w:eastAsia="华文楷体" w:hAnsi="华文楷体" w:hint="eastAsia"/>
            <w:sz w:val="28"/>
            <w:szCs w:val="28"/>
          </w:rPr>
          <w:delText>，</w:delText>
        </w:r>
      </w:del>
      <w:ins w:id="1410" w:author="S-Yansong" w:date="2016-01-07T16:33:00Z">
        <w:r w:rsidR="00B67711">
          <w:rPr>
            <w:rFonts w:ascii="华文楷体" w:eastAsia="华文楷体" w:hAnsi="华文楷体" w:hint="eastAsia"/>
            <w:sz w:val="28"/>
            <w:szCs w:val="28"/>
          </w:rPr>
          <w:t>。</w:t>
        </w:r>
      </w:ins>
      <w:r w:rsidRPr="00766FF2">
        <w:rPr>
          <w:rFonts w:ascii="华文楷体" w:eastAsia="华文楷体" w:hAnsi="华文楷体" w:hint="eastAsia"/>
          <w:sz w:val="28"/>
          <w:szCs w:val="28"/>
        </w:rPr>
        <w:t>所以说至于昆虫的数量，</w:t>
      </w:r>
      <w:proofErr w:type="gramStart"/>
      <w:r w:rsidRPr="00766FF2">
        <w:rPr>
          <w:rFonts w:ascii="华文楷体" w:eastAsia="华文楷体" w:hAnsi="华文楷体" w:hint="eastAsia"/>
          <w:sz w:val="28"/>
          <w:szCs w:val="28"/>
        </w:rPr>
        <w:t>你证悟之后</w:t>
      </w:r>
      <w:proofErr w:type="gramEnd"/>
      <w:r w:rsidRPr="00766FF2">
        <w:rPr>
          <w:rFonts w:ascii="华文楷体" w:eastAsia="华文楷体" w:hAnsi="华文楷体" w:hint="eastAsia"/>
          <w:sz w:val="28"/>
          <w:szCs w:val="28"/>
        </w:rPr>
        <w:t>慢慢去数，有的是时间，有的是精力，慢慢的数就可以了。现在就是说对于凡夫人来讲，没有这么多时间精力</w:t>
      </w:r>
      <w:ins w:id="1411" w:author="S-Yansong" w:date="2016-01-07T16:33:00Z">
        <w:r w:rsidR="00B67711">
          <w:rPr>
            <w:rFonts w:ascii="华文楷体" w:eastAsia="华文楷体" w:hAnsi="华文楷体" w:hint="eastAsia"/>
            <w:sz w:val="28"/>
            <w:szCs w:val="28"/>
          </w:rPr>
          <w:t>，</w:t>
        </w:r>
      </w:ins>
      <w:r w:rsidRPr="00766FF2">
        <w:rPr>
          <w:rFonts w:ascii="华文楷体" w:eastAsia="华文楷体" w:hAnsi="华文楷体" w:hint="eastAsia"/>
          <w:sz w:val="28"/>
          <w:szCs w:val="28"/>
        </w:rPr>
        <w:t>没有必要去搞这些，所以说呢佛陀</w:t>
      </w:r>
      <w:proofErr w:type="gramStart"/>
      <w:r w:rsidRPr="00766FF2">
        <w:rPr>
          <w:rFonts w:ascii="华文楷体" w:eastAsia="华文楷体" w:hAnsi="华文楷体" w:hint="eastAsia"/>
          <w:sz w:val="28"/>
          <w:szCs w:val="28"/>
        </w:rPr>
        <w:t>就是遮止了</w:t>
      </w:r>
      <w:proofErr w:type="gramEnd"/>
      <w:r w:rsidRPr="00766FF2">
        <w:rPr>
          <w:rFonts w:ascii="华文楷体" w:eastAsia="华文楷体" w:hAnsi="华文楷体" w:hint="eastAsia"/>
          <w:sz w:val="28"/>
          <w:szCs w:val="28"/>
        </w:rPr>
        <w:t>，把解脱道以外的东西都</w:t>
      </w:r>
      <w:proofErr w:type="gramStart"/>
      <w:r w:rsidRPr="00766FF2">
        <w:rPr>
          <w:rFonts w:ascii="华文楷体" w:eastAsia="华文楷体" w:hAnsi="华文楷体" w:hint="eastAsia"/>
          <w:sz w:val="28"/>
          <w:szCs w:val="28"/>
        </w:rPr>
        <w:t>遮止掉</w:t>
      </w:r>
      <w:proofErr w:type="gramEnd"/>
      <w:r w:rsidRPr="00766FF2">
        <w:rPr>
          <w:rFonts w:ascii="华文楷体" w:eastAsia="华文楷体" w:hAnsi="华文楷体" w:hint="eastAsia"/>
          <w:sz w:val="28"/>
          <w:szCs w:val="28"/>
        </w:rPr>
        <w:t>，不要去搞这些东西，也就是这样的原因了</w:t>
      </w:r>
      <w:del w:id="1412" w:author="S-Yansong" w:date="2016-01-07T16:33:00Z">
        <w:r w:rsidRPr="00766FF2" w:rsidDel="00B67711">
          <w:rPr>
            <w:rFonts w:ascii="华文楷体" w:eastAsia="华文楷体" w:hAnsi="华文楷体" w:hint="eastAsia"/>
            <w:sz w:val="28"/>
            <w:szCs w:val="28"/>
          </w:rPr>
          <w:delText>，</w:delText>
        </w:r>
      </w:del>
      <w:ins w:id="1413" w:author="S-Yansong" w:date="2016-01-07T16:33:00Z">
        <w:r w:rsidR="00B67711">
          <w:rPr>
            <w:rFonts w:ascii="华文楷体" w:eastAsia="华文楷体" w:hAnsi="华文楷体" w:hint="eastAsia"/>
            <w:sz w:val="28"/>
            <w:szCs w:val="28"/>
          </w:rPr>
          <w:t>。</w:t>
        </w:r>
      </w:ins>
      <w:r w:rsidRPr="00766FF2">
        <w:rPr>
          <w:rFonts w:ascii="华文楷体" w:eastAsia="华文楷体" w:hAnsi="华文楷体" w:hint="eastAsia"/>
          <w:sz w:val="28"/>
          <w:szCs w:val="28"/>
        </w:rPr>
        <w:t>所以说对于</w:t>
      </w:r>
      <w:proofErr w:type="gramStart"/>
      <w:r w:rsidRPr="00766FF2">
        <w:rPr>
          <w:rFonts w:ascii="华文楷体" w:eastAsia="华文楷体" w:hAnsi="华文楷体" w:hint="eastAsia"/>
          <w:sz w:val="28"/>
          <w:szCs w:val="28"/>
        </w:rPr>
        <w:t>这些完尽管</w:t>
      </w:r>
      <w:proofErr w:type="gramEnd"/>
      <w:r w:rsidRPr="00766FF2">
        <w:rPr>
          <w:rFonts w:ascii="华文楷体" w:eastAsia="华文楷体" w:hAnsi="华文楷体" w:hint="eastAsia"/>
          <w:sz w:val="28"/>
          <w:szCs w:val="28"/>
        </w:rPr>
        <w:t>一清二楚，但是将这一切只是给所化众生有什么用呢？没有用。</w:t>
      </w:r>
    </w:p>
    <w:p w:rsidR="008569DB" w:rsidRPr="008569DB" w:rsidRDefault="008569DB" w:rsidP="00740F98">
      <w:pPr>
        <w:ind w:firstLine="570"/>
        <w:rPr>
          <w:ins w:id="1414" w:author="S-Yansong" w:date="2016-01-06T16:20:00Z"/>
          <w:rFonts w:asciiTheme="minorEastAsia" w:hAnsiTheme="minorEastAsia"/>
          <w:sz w:val="28"/>
          <w:szCs w:val="28"/>
          <w:rPrChange w:id="1415" w:author="S-Yansong" w:date="2016-01-06T16:20:00Z">
            <w:rPr>
              <w:ins w:id="1416" w:author="S-Yansong" w:date="2016-01-06T16:20:00Z"/>
              <w:rFonts w:ascii="华文楷体" w:eastAsia="华文楷体" w:hAnsi="华文楷体"/>
              <w:sz w:val="28"/>
              <w:szCs w:val="28"/>
            </w:rPr>
          </w:rPrChange>
        </w:rPr>
      </w:pPr>
      <w:ins w:id="1417" w:author="S-Yansong" w:date="2016-01-06T16:20:00Z">
        <w:r w:rsidRPr="008569DB">
          <w:rPr>
            <w:rFonts w:asciiTheme="minorEastAsia" w:hAnsiTheme="minorEastAsia" w:hint="eastAsia"/>
            <w:sz w:val="28"/>
            <w:szCs w:val="28"/>
            <w:rPrChange w:id="1418" w:author="S-Yansong" w:date="2016-01-06T16:20:00Z">
              <w:rPr>
                <w:rFonts w:ascii="华文楷体" w:eastAsia="华文楷体" w:hAnsi="华文楷体" w:hint="eastAsia"/>
                <w:sz w:val="28"/>
                <w:szCs w:val="28"/>
              </w:rPr>
            </w:rPrChange>
          </w:rPr>
          <w:t>【</w:t>
        </w:r>
      </w:ins>
      <w:r w:rsidR="00766FF2" w:rsidRPr="008569DB">
        <w:rPr>
          <w:rFonts w:asciiTheme="minorEastAsia" w:hAnsiTheme="minorEastAsia" w:hint="eastAsia"/>
          <w:sz w:val="28"/>
          <w:szCs w:val="28"/>
          <w:rPrChange w:id="1419" w:author="S-Yansong" w:date="2016-01-06T16:20:00Z">
            <w:rPr>
              <w:rFonts w:ascii="华文楷体" w:eastAsia="华文楷体" w:hAnsi="华文楷体" w:hint="eastAsia"/>
              <w:sz w:val="28"/>
              <w:szCs w:val="28"/>
            </w:rPr>
          </w:rPrChange>
        </w:rPr>
        <w:t>即使已经说明，他们也无法将这所有的数目记在心中。</w:t>
      </w:r>
      <w:ins w:id="1420" w:author="S-Yansong" w:date="2016-01-06T16:20:00Z">
        <w:r w:rsidRPr="008569DB">
          <w:rPr>
            <w:rFonts w:asciiTheme="minorEastAsia" w:hAnsiTheme="minorEastAsia" w:hint="eastAsia"/>
            <w:sz w:val="28"/>
            <w:szCs w:val="28"/>
            <w:rPrChange w:id="1421" w:author="S-Yansong" w:date="2016-01-06T16:20:00Z">
              <w:rPr>
                <w:rFonts w:ascii="华文楷体" w:eastAsia="华文楷体" w:hAnsi="华文楷体" w:hint="eastAsia"/>
                <w:sz w:val="28"/>
                <w:szCs w:val="28"/>
              </w:rPr>
            </w:rPrChange>
          </w:rPr>
          <w:t>】</w:t>
        </w:r>
      </w:ins>
    </w:p>
    <w:p w:rsidR="00A5136D" w:rsidRDefault="00766FF2" w:rsidP="00740F98">
      <w:pPr>
        <w:ind w:firstLine="570"/>
        <w:rPr>
          <w:ins w:id="1422" w:author="S-Yansong" w:date="2016-01-06T16:20:00Z"/>
          <w:rFonts w:ascii="华文楷体" w:eastAsia="华文楷体" w:hAnsi="华文楷体"/>
          <w:sz w:val="28"/>
          <w:szCs w:val="28"/>
        </w:rPr>
      </w:pPr>
      <w:r w:rsidRPr="00766FF2">
        <w:rPr>
          <w:rFonts w:ascii="华文楷体" w:eastAsia="华文楷体" w:hAnsi="华文楷体" w:hint="eastAsia"/>
          <w:sz w:val="28"/>
          <w:szCs w:val="28"/>
        </w:rPr>
        <w:t>即使给他们讲了，众生的他的这个记忆力是有限的，也没有办法把所有的数目记在心中的</w:t>
      </w:r>
      <w:del w:id="1423" w:author="S-Yansong" w:date="2016-01-07T16:36:00Z">
        <w:r w:rsidRPr="00766FF2" w:rsidDel="005D0B5B">
          <w:rPr>
            <w:rFonts w:ascii="华文楷体" w:eastAsia="华文楷体" w:hAnsi="华文楷体" w:hint="eastAsia"/>
            <w:sz w:val="28"/>
            <w:szCs w:val="28"/>
          </w:rPr>
          <w:delText>，</w:delText>
        </w:r>
      </w:del>
      <w:ins w:id="1424" w:author="S-Yansong" w:date="2016-01-07T16:36:00Z">
        <w:r w:rsidR="005D0B5B">
          <w:rPr>
            <w:rFonts w:ascii="华文楷体" w:eastAsia="华文楷体" w:hAnsi="华文楷体" w:hint="eastAsia"/>
            <w:sz w:val="28"/>
            <w:szCs w:val="28"/>
          </w:rPr>
          <w:t>。</w:t>
        </w:r>
      </w:ins>
      <w:r w:rsidRPr="00766FF2">
        <w:rPr>
          <w:rFonts w:ascii="华文楷体" w:eastAsia="华文楷体" w:hAnsi="华文楷体" w:hint="eastAsia"/>
          <w:sz w:val="28"/>
          <w:szCs w:val="28"/>
        </w:rPr>
        <w:t>把这个一个一</w:t>
      </w:r>
      <w:ins w:id="1425" w:author="S-Yansong" w:date="2016-01-07T16:34:00Z">
        <w:r w:rsidR="005D0B5B">
          <w:rPr>
            <w:rFonts w:ascii="华文楷体" w:eastAsia="华文楷体" w:hAnsi="华文楷体" w:hint="eastAsia"/>
            <w:sz w:val="28"/>
            <w:szCs w:val="28"/>
          </w:rPr>
          <w:t>个</w:t>
        </w:r>
      </w:ins>
      <w:del w:id="1426" w:author="S-Yansong" w:date="2016-01-07T16:34:00Z">
        <w:r w:rsidRPr="00766FF2" w:rsidDel="005D0B5B">
          <w:rPr>
            <w:rFonts w:ascii="华文楷体" w:eastAsia="华文楷体" w:hAnsi="华文楷体" w:hint="eastAsia"/>
            <w:sz w:val="28"/>
            <w:szCs w:val="28"/>
          </w:rPr>
          <w:delText>类</w:delText>
        </w:r>
      </w:del>
      <w:ins w:id="1427" w:author="S-Yansong" w:date="2016-01-07T16:34:00Z">
        <w:r w:rsidR="005D0B5B">
          <w:rPr>
            <w:rFonts w:ascii="华文楷体" w:eastAsia="华文楷体" w:hAnsi="华文楷体" w:hint="eastAsia"/>
            <w:sz w:val="28"/>
            <w:szCs w:val="28"/>
          </w:rPr>
          <w:t>，</w:t>
        </w:r>
      </w:ins>
      <w:r w:rsidRPr="00766FF2">
        <w:rPr>
          <w:rFonts w:ascii="华文楷体" w:eastAsia="华文楷体" w:hAnsi="华文楷体" w:hint="eastAsia"/>
          <w:sz w:val="28"/>
          <w:szCs w:val="28"/>
        </w:rPr>
        <w:t>一</w:t>
      </w:r>
      <w:ins w:id="1428" w:author="S-Yansong" w:date="2016-01-07T16:34:00Z">
        <w:r w:rsidR="005D0B5B">
          <w:rPr>
            <w:rFonts w:ascii="华文楷体" w:eastAsia="华文楷体" w:hAnsi="华文楷体" w:hint="eastAsia"/>
            <w:sz w:val="28"/>
            <w:szCs w:val="28"/>
          </w:rPr>
          <w:t>类</w:t>
        </w:r>
      </w:ins>
      <w:del w:id="1429" w:author="S-Yansong" w:date="2016-01-07T16:34:00Z">
        <w:r w:rsidRPr="00766FF2" w:rsidDel="005D0B5B">
          <w:rPr>
            <w:rFonts w:ascii="华文楷体" w:eastAsia="华文楷体" w:hAnsi="华文楷体" w:hint="eastAsia"/>
            <w:sz w:val="28"/>
            <w:szCs w:val="28"/>
          </w:rPr>
          <w:delText>个</w:delText>
        </w:r>
      </w:del>
      <w:r w:rsidRPr="00766FF2">
        <w:rPr>
          <w:rFonts w:ascii="华文楷体" w:eastAsia="华文楷体" w:hAnsi="华文楷体" w:hint="eastAsia"/>
          <w:sz w:val="28"/>
          <w:szCs w:val="28"/>
        </w:rPr>
        <w:t>一类的分下来，讲了</w:t>
      </w:r>
      <w:ins w:id="1430" w:author="S-Yansong" w:date="2016-01-07T16:36:00Z">
        <w:r w:rsidR="005D0B5B">
          <w:rPr>
            <w:rFonts w:ascii="华文楷体" w:eastAsia="华文楷体" w:hAnsi="华文楷体" w:hint="eastAsia"/>
            <w:sz w:val="28"/>
            <w:szCs w:val="28"/>
          </w:rPr>
          <w:t>，</w:t>
        </w:r>
      </w:ins>
      <w:r w:rsidRPr="00766FF2">
        <w:rPr>
          <w:rFonts w:ascii="华文楷体" w:eastAsia="华文楷体" w:hAnsi="华文楷体" w:hint="eastAsia"/>
          <w:sz w:val="28"/>
          <w:szCs w:val="28"/>
        </w:rPr>
        <w:t>讲了之后呢</w:t>
      </w:r>
      <w:ins w:id="1431" w:author="S-Yansong" w:date="2016-01-07T16:36:00Z">
        <w:r w:rsidR="005D0B5B">
          <w:rPr>
            <w:rFonts w:ascii="华文楷体" w:eastAsia="华文楷体" w:hAnsi="华文楷体" w:hint="eastAsia"/>
            <w:sz w:val="28"/>
            <w:szCs w:val="28"/>
          </w:rPr>
          <w:t>？</w:t>
        </w:r>
      </w:ins>
      <w:del w:id="1432" w:author="S-Yansong" w:date="2016-01-07T16:36:00Z">
        <w:r w:rsidRPr="00766FF2" w:rsidDel="005D0B5B">
          <w:rPr>
            <w:rFonts w:ascii="华文楷体" w:eastAsia="华文楷体" w:hAnsi="华文楷体" w:hint="eastAsia"/>
            <w:sz w:val="28"/>
            <w:szCs w:val="28"/>
          </w:rPr>
          <w:delText>！</w:delText>
        </w:r>
      </w:del>
      <w:r w:rsidRPr="00766FF2">
        <w:rPr>
          <w:rFonts w:ascii="华文楷体" w:eastAsia="华文楷体" w:hAnsi="华文楷体" w:hint="eastAsia"/>
          <w:sz w:val="28"/>
          <w:szCs w:val="28"/>
        </w:rPr>
        <w:t>讲了之后颂词又忘掉了</w:t>
      </w:r>
      <w:del w:id="1433" w:author="S-Yansong" w:date="2016-01-07T16:36:00Z">
        <w:r w:rsidRPr="00766FF2" w:rsidDel="005D0B5B">
          <w:rPr>
            <w:rFonts w:ascii="华文楷体" w:eastAsia="华文楷体" w:hAnsi="华文楷体" w:hint="eastAsia"/>
            <w:sz w:val="28"/>
            <w:szCs w:val="28"/>
          </w:rPr>
          <w:delText>，</w:delText>
        </w:r>
      </w:del>
      <w:ins w:id="1434" w:author="S-Yansong" w:date="2016-01-07T16:36:00Z">
        <w:r w:rsidR="005D0B5B">
          <w:rPr>
            <w:rFonts w:ascii="华文楷体" w:eastAsia="华文楷体" w:hAnsi="华文楷体" w:hint="eastAsia"/>
            <w:sz w:val="28"/>
            <w:szCs w:val="28"/>
          </w:rPr>
          <w:t>。</w:t>
        </w:r>
      </w:ins>
      <w:r w:rsidRPr="00766FF2">
        <w:rPr>
          <w:rFonts w:ascii="华文楷体" w:eastAsia="华文楷体" w:hAnsi="华文楷体" w:hint="eastAsia"/>
          <w:sz w:val="28"/>
          <w:szCs w:val="28"/>
        </w:rPr>
        <w:t>那也没有什么大的必要</w:t>
      </w:r>
      <w:del w:id="1435" w:author="S-Yansong" w:date="2016-01-07T16:36:00Z">
        <w:r w:rsidRPr="00766FF2" w:rsidDel="005D0B5B">
          <w:rPr>
            <w:rFonts w:ascii="华文楷体" w:eastAsia="华文楷体" w:hAnsi="华文楷体" w:hint="eastAsia"/>
            <w:sz w:val="28"/>
            <w:szCs w:val="28"/>
          </w:rPr>
          <w:delText>？</w:delText>
        </w:r>
      </w:del>
      <w:ins w:id="1436" w:author="S-Yansong" w:date="2016-01-07T16:36:00Z">
        <w:r w:rsidR="005D0B5B">
          <w:rPr>
            <w:rFonts w:ascii="华文楷体" w:eastAsia="华文楷体" w:hAnsi="华文楷体" w:hint="eastAsia"/>
            <w:sz w:val="28"/>
            <w:szCs w:val="28"/>
          </w:rPr>
          <w:t>。</w:t>
        </w:r>
      </w:ins>
      <w:r w:rsidRPr="00766FF2">
        <w:rPr>
          <w:rFonts w:ascii="华文楷体" w:eastAsia="华文楷体" w:hAnsi="华文楷体" w:hint="eastAsia"/>
          <w:sz w:val="28"/>
          <w:szCs w:val="28"/>
        </w:rPr>
        <w:t>即便记住了又怎样？而且呢，就说这些树木是不断变化的</w:t>
      </w:r>
      <w:del w:id="1437" w:author="S-Yansong" w:date="2016-01-07T16:36:00Z">
        <w:r w:rsidRPr="00766FF2" w:rsidDel="005D0B5B">
          <w:rPr>
            <w:rFonts w:ascii="华文楷体" w:eastAsia="华文楷体" w:hAnsi="华文楷体" w:hint="eastAsia"/>
            <w:sz w:val="28"/>
            <w:szCs w:val="28"/>
          </w:rPr>
          <w:delText>，</w:delText>
        </w:r>
      </w:del>
      <w:ins w:id="1438" w:author="S-Yansong" w:date="2016-01-07T16:36:00Z">
        <w:r w:rsidR="005D0B5B">
          <w:rPr>
            <w:rFonts w:ascii="华文楷体" w:eastAsia="华文楷体" w:hAnsi="华文楷体" w:hint="eastAsia"/>
            <w:sz w:val="28"/>
            <w:szCs w:val="28"/>
          </w:rPr>
          <w:t>。</w:t>
        </w:r>
      </w:ins>
      <w:r w:rsidRPr="00766FF2">
        <w:rPr>
          <w:rFonts w:ascii="华文楷体" w:eastAsia="华文楷体" w:hAnsi="华文楷体" w:hint="eastAsia"/>
          <w:sz w:val="28"/>
          <w:szCs w:val="28"/>
        </w:rPr>
        <w:t>不断变化之后呢</w:t>
      </w:r>
      <w:ins w:id="1439" w:author="S-Yansong" w:date="2016-01-07T16:37:00Z">
        <w:r w:rsidR="005D0B5B">
          <w:rPr>
            <w:rFonts w:ascii="华文楷体" w:eastAsia="华文楷体" w:hAnsi="华文楷体" w:hint="eastAsia"/>
            <w:sz w:val="28"/>
            <w:szCs w:val="28"/>
          </w:rPr>
          <w:t>，</w:t>
        </w:r>
      </w:ins>
      <w:r w:rsidRPr="00766FF2">
        <w:rPr>
          <w:rFonts w:ascii="华文楷体" w:eastAsia="华文楷体" w:hAnsi="华文楷体" w:hint="eastAsia"/>
          <w:sz w:val="28"/>
          <w:szCs w:val="28"/>
        </w:rPr>
        <w:t>佛陀</w:t>
      </w:r>
      <w:del w:id="1440" w:author="S-Yansong" w:date="2016-01-07T16:37:00Z">
        <w:r w:rsidRPr="00766FF2" w:rsidDel="005D0B5B">
          <w:rPr>
            <w:rFonts w:ascii="华文楷体" w:eastAsia="华文楷体" w:hAnsi="华文楷体" w:hint="eastAsia"/>
            <w:sz w:val="28"/>
            <w:szCs w:val="28"/>
          </w:rPr>
          <w:delText>，就</w:delText>
        </w:r>
      </w:del>
      <w:r w:rsidRPr="00766FF2">
        <w:rPr>
          <w:rFonts w:ascii="华文楷体" w:eastAsia="华文楷体" w:hAnsi="华文楷体" w:hint="eastAsia"/>
          <w:sz w:val="28"/>
          <w:szCs w:val="28"/>
        </w:rPr>
        <w:t>什么</w:t>
      </w:r>
      <w:del w:id="1441" w:author="S-Yansong" w:date="2016-01-07T16:37:00Z">
        <w:r w:rsidRPr="00766FF2" w:rsidDel="005D0B5B">
          <w:rPr>
            <w:rFonts w:ascii="华文楷体" w:eastAsia="华文楷体" w:hAnsi="华文楷体" w:hint="eastAsia"/>
            <w:sz w:val="28"/>
            <w:szCs w:val="28"/>
          </w:rPr>
          <w:delText>都没必要</w:delText>
        </w:r>
      </w:del>
      <w:ins w:id="1442" w:author="S-Yansong" w:date="2016-01-07T16:37:00Z">
        <w:r w:rsidR="005D0B5B">
          <w:rPr>
            <w:rFonts w:ascii="华文楷体" w:eastAsia="华文楷体" w:hAnsi="华文楷体" w:hint="eastAsia"/>
            <w:sz w:val="28"/>
            <w:szCs w:val="28"/>
          </w:rPr>
          <w:t>不</w:t>
        </w:r>
      </w:ins>
      <w:r w:rsidRPr="00766FF2">
        <w:rPr>
          <w:rFonts w:ascii="华文楷体" w:eastAsia="华文楷体" w:hAnsi="华文楷体" w:hint="eastAsia"/>
          <w:sz w:val="28"/>
          <w:szCs w:val="28"/>
        </w:rPr>
        <w:t>做了，</w:t>
      </w:r>
      <w:ins w:id="1443" w:author="S-Yansong" w:date="2016-01-07T16:37:00Z">
        <w:r w:rsidR="005D0B5B">
          <w:rPr>
            <w:rFonts w:ascii="华文楷体" w:eastAsia="华文楷体" w:hAnsi="华文楷体" w:hint="eastAsia"/>
            <w:sz w:val="28"/>
            <w:szCs w:val="28"/>
          </w:rPr>
          <w:t>天天</w:t>
        </w:r>
      </w:ins>
      <w:del w:id="1444" w:author="S-Yansong" w:date="2016-01-07T16:37:00Z">
        <w:r w:rsidRPr="00766FF2" w:rsidDel="005D0B5B">
          <w:rPr>
            <w:rFonts w:ascii="华文楷体" w:eastAsia="华文楷体" w:hAnsi="华文楷体" w:hint="eastAsia"/>
            <w:sz w:val="28"/>
            <w:szCs w:val="28"/>
          </w:rPr>
          <w:delText>前面</w:delText>
        </w:r>
      </w:del>
      <w:r w:rsidRPr="00766FF2">
        <w:rPr>
          <w:rFonts w:ascii="华文楷体" w:eastAsia="华文楷体" w:hAnsi="华文楷体" w:hint="eastAsia"/>
          <w:sz w:val="28"/>
          <w:szCs w:val="28"/>
        </w:rPr>
        <w:t>坐</w:t>
      </w:r>
      <w:ins w:id="1445" w:author="S-Yansong" w:date="2016-01-07T16:37:00Z">
        <w:r w:rsidR="005D0B5B">
          <w:rPr>
            <w:rFonts w:ascii="华文楷体" w:eastAsia="华文楷体" w:hAnsi="华文楷体" w:hint="eastAsia"/>
            <w:sz w:val="28"/>
            <w:szCs w:val="28"/>
          </w:rPr>
          <w:t>在这</w:t>
        </w:r>
      </w:ins>
      <w:del w:id="1446" w:author="S-Yansong" w:date="2016-01-07T16:37:00Z">
        <w:r w:rsidRPr="00766FF2" w:rsidDel="005D0B5B">
          <w:rPr>
            <w:rFonts w:ascii="华文楷体" w:eastAsia="华文楷体" w:hAnsi="华文楷体" w:hint="eastAsia"/>
            <w:sz w:val="28"/>
            <w:szCs w:val="28"/>
          </w:rPr>
          <w:delText>了</w:delText>
        </w:r>
      </w:del>
      <w:r w:rsidRPr="00766FF2">
        <w:rPr>
          <w:rFonts w:ascii="华文楷体" w:eastAsia="华文楷体" w:hAnsi="华文楷体" w:hint="eastAsia"/>
          <w:sz w:val="28"/>
          <w:szCs w:val="28"/>
        </w:rPr>
        <w:t>给你通报，现在树叶又掉两片，甚至哪个地方又增加了两片</w:t>
      </w:r>
      <w:del w:id="1447" w:author="S-Yansong" w:date="2016-01-07T16:38:00Z">
        <w:r w:rsidRPr="00766FF2" w:rsidDel="005D0B5B">
          <w:rPr>
            <w:rFonts w:ascii="华文楷体" w:eastAsia="华文楷体" w:hAnsi="华文楷体" w:hint="eastAsia"/>
            <w:sz w:val="28"/>
            <w:szCs w:val="28"/>
          </w:rPr>
          <w:delText>，</w:delText>
        </w:r>
      </w:del>
      <w:ins w:id="1448" w:author="S-Yansong" w:date="2016-01-07T16:38:00Z">
        <w:r w:rsidR="005D0B5B">
          <w:rPr>
            <w:rFonts w:ascii="华文楷体" w:eastAsia="华文楷体" w:hAnsi="华文楷体" w:hint="eastAsia"/>
            <w:sz w:val="28"/>
            <w:szCs w:val="28"/>
          </w:rPr>
          <w:t>。</w:t>
        </w:r>
      </w:ins>
      <w:r w:rsidRPr="00766FF2">
        <w:rPr>
          <w:rFonts w:ascii="华文楷体" w:eastAsia="华文楷体" w:hAnsi="华文楷体" w:hint="eastAsia"/>
          <w:sz w:val="28"/>
          <w:szCs w:val="28"/>
        </w:rPr>
        <w:t>就像股市当中的这个大屏幕一样，不断的变换这个数字，佛陀就做这个事情，什么都不要做了</w:t>
      </w:r>
      <w:del w:id="1449" w:author="S-Yansong" w:date="2016-01-07T16:38:00Z">
        <w:r w:rsidRPr="00766FF2" w:rsidDel="005D0B5B">
          <w:rPr>
            <w:rFonts w:ascii="华文楷体" w:eastAsia="华文楷体" w:hAnsi="华文楷体" w:hint="eastAsia"/>
            <w:sz w:val="28"/>
            <w:szCs w:val="28"/>
          </w:rPr>
          <w:delText>，</w:delText>
        </w:r>
      </w:del>
      <w:ins w:id="1450" w:author="S-Yansong" w:date="2016-01-07T16:38:00Z">
        <w:r w:rsidR="005D0B5B">
          <w:rPr>
            <w:rFonts w:ascii="华文楷体" w:eastAsia="华文楷体" w:hAnsi="华文楷体" w:hint="eastAsia"/>
            <w:sz w:val="28"/>
            <w:szCs w:val="28"/>
          </w:rPr>
          <w:t>。</w:t>
        </w:r>
      </w:ins>
      <w:r w:rsidRPr="00766FF2">
        <w:rPr>
          <w:rFonts w:ascii="华文楷体" w:eastAsia="华文楷体" w:hAnsi="华文楷体" w:hint="eastAsia"/>
          <w:sz w:val="28"/>
          <w:szCs w:val="28"/>
        </w:rPr>
        <w:t>实际上就说这个是没有必要的，讲完这个之后，有能力讲，但是没有必要讲，没有必要讲</w:t>
      </w:r>
      <w:ins w:id="1451" w:author="S-Yansong" w:date="2016-01-07T16:39:00Z">
        <w:r w:rsidR="00DB4FFD">
          <w:rPr>
            <w:rFonts w:ascii="华文楷体" w:eastAsia="华文楷体" w:hAnsi="华文楷体" w:hint="eastAsia"/>
            <w:sz w:val="28"/>
            <w:szCs w:val="28"/>
          </w:rPr>
          <w:t>，</w:t>
        </w:r>
      </w:ins>
      <w:r w:rsidRPr="00766FF2">
        <w:rPr>
          <w:rFonts w:ascii="华文楷体" w:eastAsia="华文楷体" w:hAnsi="华文楷体" w:hint="eastAsia"/>
          <w:sz w:val="28"/>
          <w:szCs w:val="28"/>
        </w:rPr>
        <w:t>就是这样</w:t>
      </w:r>
      <w:ins w:id="1452" w:author="S-Yansong" w:date="2016-01-07T16:39:00Z">
        <w:r w:rsidR="00DB4FFD">
          <w:rPr>
            <w:rFonts w:ascii="华文楷体" w:eastAsia="华文楷体" w:hAnsi="华文楷体" w:hint="eastAsia"/>
            <w:sz w:val="28"/>
            <w:szCs w:val="28"/>
          </w:rPr>
          <w:t>一个</w:t>
        </w:r>
      </w:ins>
      <w:del w:id="1453" w:author="S-Yansong" w:date="2016-01-07T16:39:00Z">
        <w:r w:rsidRPr="00766FF2" w:rsidDel="00DB4FFD">
          <w:rPr>
            <w:rFonts w:ascii="华文楷体" w:eastAsia="华文楷体" w:hAnsi="华文楷体" w:hint="eastAsia"/>
            <w:sz w:val="28"/>
            <w:szCs w:val="28"/>
          </w:rPr>
          <w:delText>的</w:delText>
        </w:r>
      </w:del>
      <w:r w:rsidRPr="00766FF2">
        <w:rPr>
          <w:rFonts w:ascii="华文楷体" w:eastAsia="华文楷体" w:hAnsi="华文楷体" w:hint="eastAsia"/>
          <w:sz w:val="28"/>
          <w:szCs w:val="28"/>
        </w:rPr>
        <w:t>问题。</w:t>
      </w:r>
    </w:p>
    <w:p w:rsidR="00A5136D" w:rsidRPr="00A5136D" w:rsidRDefault="00A5136D" w:rsidP="00740F98">
      <w:pPr>
        <w:ind w:firstLine="570"/>
        <w:rPr>
          <w:ins w:id="1454" w:author="S-Yansong" w:date="2016-01-06T16:20:00Z"/>
          <w:rFonts w:asciiTheme="minorEastAsia" w:hAnsiTheme="minorEastAsia"/>
          <w:sz w:val="28"/>
          <w:szCs w:val="28"/>
          <w:rPrChange w:id="1455" w:author="S-Yansong" w:date="2016-01-06T16:20:00Z">
            <w:rPr>
              <w:ins w:id="1456" w:author="S-Yansong" w:date="2016-01-06T16:20:00Z"/>
              <w:rFonts w:ascii="华文楷体" w:eastAsia="华文楷体" w:hAnsi="华文楷体"/>
              <w:sz w:val="28"/>
              <w:szCs w:val="28"/>
            </w:rPr>
          </w:rPrChange>
        </w:rPr>
      </w:pPr>
      <w:ins w:id="1457" w:author="S-Yansong" w:date="2016-01-06T16:20:00Z">
        <w:r w:rsidRPr="00A5136D">
          <w:rPr>
            <w:rFonts w:asciiTheme="minorEastAsia" w:hAnsiTheme="minorEastAsia" w:hint="eastAsia"/>
            <w:sz w:val="28"/>
            <w:szCs w:val="28"/>
            <w:rPrChange w:id="1458" w:author="S-Yansong" w:date="2016-01-06T16:20:00Z">
              <w:rPr>
                <w:rFonts w:ascii="华文楷体" w:eastAsia="华文楷体" w:hAnsi="华文楷体" w:hint="eastAsia"/>
                <w:sz w:val="28"/>
                <w:szCs w:val="28"/>
              </w:rPr>
            </w:rPrChange>
          </w:rPr>
          <w:t>【</w:t>
        </w:r>
      </w:ins>
      <w:r w:rsidR="00766FF2" w:rsidRPr="00A5136D">
        <w:rPr>
          <w:rFonts w:asciiTheme="minorEastAsia" w:hAnsiTheme="minorEastAsia" w:hint="eastAsia"/>
          <w:sz w:val="28"/>
          <w:szCs w:val="28"/>
          <w:rPrChange w:id="1459" w:author="S-Yansong" w:date="2016-01-06T16:20:00Z">
            <w:rPr>
              <w:rFonts w:ascii="华文楷体" w:eastAsia="华文楷体" w:hAnsi="华文楷体" w:hint="eastAsia"/>
              <w:sz w:val="28"/>
              <w:szCs w:val="28"/>
            </w:rPr>
          </w:rPrChange>
        </w:rPr>
        <w:t>因此，以事势理成立的如此本师是彻知士夫之一切利益的佛陀，这一点我们必须要承认。</w:t>
      </w:r>
      <w:ins w:id="1460" w:author="S-Yansong" w:date="2016-01-06T16:20:00Z">
        <w:r w:rsidRPr="00A5136D">
          <w:rPr>
            <w:rFonts w:asciiTheme="minorEastAsia" w:hAnsiTheme="minorEastAsia" w:hint="eastAsia"/>
            <w:sz w:val="28"/>
            <w:szCs w:val="28"/>
            <w:rPrChange w:id="1461" w:author="S-Yansong" w:date="2016-01-06T16:20:00Z">
              <w:rPr>
                <w:rFonts w:ascii="华文楷体" w:eastAsia="华文楷体" w:hAnsi="华文楷体" w:hint="eastAsia"/>
                <w:sz w:val="28"/>
                <w:szCs w:val="28"/>
              </w:rPr>
            </w:rPrChange>
          </w:rPr>
          <w:t>】</w:t>
        </w:r>
      </w:ins>
    </w:p>
    <w:p w:rsidR="003801ED" w:rsidRPr="007B6E0B" w:rsidDel="003801ED" w:rsidRDefault="00766FF2" w:rsidP="003801ED">
      <w:pPr>
        <w:rPr>
          <w:del w:id="1462" w:author="S-Yansong" w:date="2016-01-07T16:41:00Z"/>
          <w:moveTo w:id="1463" w:author="S-Yansong" w:date="2016-01-07T16:41:00Z"/>
          <w:rFonts w:ascii="华文楷体" w:eastAsia="华文楷体" w:hAnsi="华文楷体"/>
          <w:sz w:val="28"/>
          <w:szCs w:val="28"/>
        </w:rPr>
      </w:pPr>
      <w:r w:rsidRPr="00766FF2">
        <w:rPr>
          <w:rFonts w:ascii="华文楷体" w:eastAsia="华文楷体" w:hAnsi="华文楷体" w:hint="eastAsia"/>
          <w:sz w:val="28"/>
          <w:szCs w:val="28"/>
        </w:rPr>
        <w:lastRenderedPageBreak/>
        <w:t>所以说呢</w:t>
      </w:r>
      <w:del w:id="1464" w:author="S-Yansong" w:date="2016-01-07T16:39:00Z">
        <w:r w:rsidRPr="00766FF2" w:rsidDel="00B72EEB">
          <w:rPr>
            <w:rFonts w:ascii="华文楷体" w:eastAsia="华文楷体" w:hAnsi="华文楷体" w:hint="eastAsia"/>
            <w:sz w:val="28"/>
            <w:szCs w:val="28"/>
          </w:rPr>
          <w:delText>！</w:delText>
        </w:r>
      </w:del>
      <w:ins w:id="1465" w:author="S-Yansong" w:date="2016-01-07T16:39:00Z">
        <w:r w:rsidR="00B72EEB">
          <w:rPr>
            <w:rFonts w:ascii="华文楷体" w:eastAsia="华文楷体" w:hAnsi="华文楷体" w:hint="eastAsia"/>
            <w:sz w:val="28"/>
            <w:szCs w:val="28"/>
          </w:rPr>
          <w:t>，</w:t>
        </w:r>
      </w:ins>
      <w:r w:rsidRPr="00766FF2">
        <w:rPr>
          <w:rFonts w:ascii="华文楷体" w:eastAsia="华文楷体" w:hAnsi="华文楷体" w:hint="eastAsia"/>
          <w:sz w:val="28"/>
          <w:szCs w:val="28"/>
        </w:rPr>
        <w:t>事势理可以成立呢，</w:t>
      </w:r>
      <w:del w:id="1466" w:author="S-Yansong" w:date="2016-01-07T16:40:00Z">
        <w:r w:rsidRPr="00766FF2" w:rsidDel="00D356B8">
          <w:rPr>
            <w:rFonts w:ascii="华文楷体" w:eastAsia="华文楷体" w:hAnsi="华文楷体" w:hint="eastAsia"/>
            <w:sz w:val="28"/>
            <w:szCs w:val="28"/>
          </w:rPr>
          <w:delText>这样</w:delText>
        </w:r>
      </w:del>
      <w:r w:rsidRPr="00766FF2">
        <w:rPr>
          <w:rFonts w:ascii="华文楷体" w:eastAsia="华文楷体" w:hAnsi="华文楷体" w:hint="eastAsia"/>
          <w:sz w:val="28"/>
          <w:szCs w:val="28"/>
        </w:rPr>
        <w:t>这样一种本师是</w:t>
      </w:r>
      <w:proofErr w:type="gramStart"/>
      <w:r w:rsidRPr="00766FF2">
        <w:rPr>
          <w:rFonts w:ascii="华文楷体" w:eastAsia="华文楷体" w:hAnsi="华文楷体" w:hint="eastAsia"/>
          <w:sz w:val="28"/>
          <w:szCs w:val="28"/>
        </w:rPr>
        <w:t>彻知士</w:t>
      </w:r>
      <w:proofErr w:type="gramEnd"/>
      <w:r w:rsidRPr="00766FF2">
        <w:rPr>
          <w:rFonts w:ascii="华文楷体" w:eastAsia="华文楷体" w:hAnsi="华文楷体" w:hint="eastAsia"/>
          <w:sz w:val="28"/>
          <w:szCs w:val="28"/>
        </w:rPr>
        <w:t>夫的一切利</w:t>
      </w:r>
      <w:ins w:id="1467" w:author="S-Yansong" w:date="2016-01-07T16:40:00Z">
        <w:r w:rsidR="00D356B8">
          <w:rPr>
            <w:rFonts w:ascii="华文楷体" w:eastAsia="华文楷体" w:hAnsi="华文楷体" w:hint="eastAsia"/>
            <w:sz w:val="28"/>
            <w:szCs w:val="28"/>
          </w:rPr>
          <w:t>益</w:t>
        </w:r>
      </w:ins>
      <w:r w:rsidRPr="00766FF2">
        <w:rPr>
          <w:rFonts w:ascii="华文楷体" w:eastAsia="华文楷体" w:hAnsi="华文楷体" w:hint="eastAsia"/>
          <w:sz w:val="28"/>
          <w:szCs w:val="28"/>
        </w:rPr>
        <w:t>的，</w:t>
      </w:r>
      <w:proofErr w:type="gramStart"/>
      <w:r w:rsidRPr="00766FF2">
        <w:rPr>
          <w:rFonts w:ascii="华文楷体" w:eastAsia="华文楷体" w:hAnsi="华文楷体" w:hint="eastAsia"/>
          <w:sz w:val="28"/>
          <w:szCs w:val="28"/>
        </w:rPr>
        <w:t>一切士</w:t>
      </w:r>
      <w:proofErr w:type="gramEnd"/>
      <w:r w:rsidRPr="00766FF2">
        <w:rPr>
          <w:rFonts w:ascii="华文楷体" w:eastAsia="华文楷体" w:hAnsi="华文楷体" w:hint="eastAsia"/>
          <w:sz w:val="28"/>
          <w:szCs w:val="28"/>
        </w:rPr>
        <w:t>夫是最主要的利益是求解脱道</w:t>
      </w:r>
      <w:del w:id="1468" w:author="S-Yansong" w:date="2016-01-07T16:39:00Z">
        <w:r w:rsidRPr="00766FF2" w:rsidDel="00B72EEB">
          <w:rPr>
            <w:rFonts w:ascii="华文楷体" w:eastAsia="华文楷体" w:hAnsi="华文楷体" w:hint="eastAsia"/>
            <w:sz w:val="28"/>
            <w:szCs w:val="28"/>
          </w:rPr>
          <w:delText>，</w:delText>
        </w:r>
      </w:del>
      <w:ins w:id="1469" w:author="S-Yansong" w:date="2016-01-07T16:40:00Z">
        <w:r w:rsidR="00D356B8">
          <w:rPr>
            <w:rFonts w:ascii="华文楷体" w:eastAsia="华文楷体" w:hAnsi="华文楷体" w:hint="eastAsia"/>
            <w:sz w:val="28"/>
            <w:szCs w:val="28"/>
          </w:rPr>
          <w:t>，</w:t>
        </w:r>
      </w:ins>
      <w:r w:rsidRPr="00766FF2">
        <w:rPr>
          <w:rFonts w:ascii="华文楷体" w:eastAsia="华文楷体" w:hAnsi="华文楷体" w:hint="eastAsia"/>
          <w:sz w:val="28"/>
          <w:szCs w:val="28"/>
        </w:rPr>
        <w:t>从轮回当中解脱</w:t>
      </w:r>
      <w:del w:id="1470" w:author="S-Yansong" w:date="2016-01-07T16:40:00Z">
        <w:r w:rsidRPr="00766FF2" w:rsidDel="00D356B8">
          <w:rPr>
            <w:rFonts w:ascii="华文楷体" w:eastAsia="华文楷体" w:hAnsi="华文楷体" w:hint="eastAsia"/>
            <w:sz w:val="28"/>
            <w:szCs w:val="28"/>
          </w:rPr>
          <w:delText>，</w:delText>
        </w:r>
      </w:del>
      <w:ins w:id="1471" w:author="S-Yansong" w:date="2016-01-07T16:40:00Z">
        <w:r w:rsidR="00D356B8">
          <w:rPr>
            <w:rFonts w:ascii="华文楷体" w:eastAsia="华文楷体" w:hAnsi="华文楷体" w:hint="eastAsia"/>
            <w:sz w:val="28"/>
            <w:szCs w:val="28"/>
          </w:rPr>
          <w:t>。</w:t>
        </w:r>
      </w:ins>
      <w:r w:rsidRPr="00766FF2">
        <w:rPr>
          <w:rFonts w:ascii="华文楷体" w:eastAsia="华文楷体" w:hAnsi="华文楷体" w:hint="eastAsia"/>
          <w:sz w:val="28"/>
          <w:szCs w:val="28"/>
        </w:rPr>
        <w:t>能够把这个问题看透彻，能够帮助众生</w:t>
      </w:r>
      <w:ins w:id="1472" w:author="S-Yansong" w:date="2016-01-07T16:40:00Z">
        <w:r w:rsidR="00D356B8">
          <w:rPr>
            <w:rFonts w:ascii="华文楷体" w:eastAsia="华文楷体" w:hAnsi="华文楷体" w:hint="eastAsia"/>
            <w:sz w:val="28"/>
            <w:szCs w:val="28"/>
          </w:rPr>
          <w:t>，</w:t>
        </w:r>
      </w:ins>
      <w:r w:rsidRPr="00766FF2">
        <w:rPr>
          <w:rFonts w:ascii="华文楷体" w:eastAsia="华文楷体" w:hAnsi="华文楷体" w:hint="eastAsia"/>
          <w:sz w:val="28"/>
          <w:szCs w:val="28"/>
        </w:rPr>
        <w:t>能够宣说</w:t>
      </w:r>
      <w:ins w:id="1473" w:author="S-Yansong" w:date="2016-01-07T16:40:00Z">
        <w:r w:rsidR="00D356B8">
          <w:rPr>
            <w:rFonts w:ascii="华文楷体" w:eastAsia="华文楷体" w:hAnsi="华文楷体" w:hint="eastAsia"/>
            <w:sz w:val="28"/>
            <w:szCs w:val="28"/>
          </w:rPr>
          <w:t>，</w:t>
        </w:r>
      </w:ins>
      <w:r w:rsidRPr="00766FF2">
        <w:rPr>
          <w:rFonts w:ascii="华文楷体" w:eastAsia="华文楷体" w:hAnsi="华文楷体" w:hint="eastAsia"/>
          <w:sz w:val="28"/>
          <w:szCs w:val="28"/>
        </w:rPr>
        <w:t>能够帮助众生</w:t>
      </w:r>
      <w:del w:id="1474" w:author="S-Yansong" w:date="2016-01-07T16:41:00Z">
        <w:r w:rsidRPr="00766FF2" w:rsidDel="00D356B8">
          <w:rPr>
            <w:rFonts w:ascii="华文楷体" w:eastAsia="华文楷体" w:hAnsi="华文楷体" w:hint="eastAsia"/>
            <w:sz w:val="28"/>
            <w:szCs w:val="28"/>
          </w:rPr>
          <w:delText>，</w:delText>
        </w:r>
      </w:del>
      <w:r w:rsidRPr="00766FF2">
        <w:rPr>
          <w:rFonts w:ascii="华文楷体" w:eastAsia="华文楷体" w:hAnsi="华文楷体" w:hint="eastAsia"/>
          <w:sz w:val="28"/>
          <w:szCs w:val="28"/>
        </w:rPr>
        <w:t>解脱的这样一种正道，这个不是</w:t>
      </w:r>
      <w:del w:id="1475" w:author="S-Yansong" w:date="2016-01-06T15:54:00Z">
        <w:r w:rsidRPr="00766FF2" w:rsidDel="00740F98">
          <w:rPr>
            <w:rFonts w:ascii="华文楷体" w:eastAsia="华文楷体" w:hAnsi="华文楷体" w:hint="eastAsia"/>
            <w:sz w:val="28"/>
            <w:szCs w:val="28"/>
          </w:rPr>
          <w:delText>便知</w:delText>
        </w:r>
      </w:del>
      <w:ins w:id="1476" w:author="S-Yansong" w:date="2016-01-06T15:54:00Z">
        <w:r w:rsidR="00740F98">
          <w:rPr>
            <w:rFonts w:ascii="华文楷体" w:eastAsia="华文楷体" w:hAnsi="华文楷体" w:hint="eastAsia"/>
            <w:sz w:val="28"/>
            <w:szCs w:val="28"/>
          </w:rPr>
          <w:t>遍</w:t>
        </w:r>
      </w:ins>
      <w:ins w:id="1477" w:author="S-Yansong" w:date="2016-01-07T16:39:00Z">
        <w:r w:rsidR="00B72EEB">
          <w:rPr>
            <w:rFonts w:ascii="华文楷体" w:eastAsia="华文楷体" w:hAnsi="华文楷体" w:hint="eastAsia"/>
            <w:sz w:val="28"/>
            <w:szCs w:val="28"/>
          </w:rPr>
          <w:t>知</w:t>
        </w:r>
      </w:ins>
      <w:r w:rsidRPr="00766FF2">
        <w:rPr>
          <w:rFonts w:ascii="华文楷体" w:eastAsia="华文楷体" w:hAnsi="华文楷体" w:hint="eastAsia"/>
          <w:sz w:val="28"/>
          <w:szCs w:val="28"/>
        </w:rPr>
        <w:t>是什么？这个就是说对于众生从轮回当中获得解脱道</w:t>
      </w:r>
      <w:del w:id="1478" w:author="S-Yansong" w:date="2016-01-06T15:55:00Z">
        <w:r w:rsidRPr="00766FF2" w:rsidDel="00740F98">
          <w:rPr>
            <w:rFonts w:ascii="华文楷体" w:eastAsia="华文楷体" w:hAnsi="华文楷体" w:hint="eastAsia"/>
            <w:sz w:val="28"/>
            <w:szCs w:val="28"/>
          </w:rPr>
          <w:delText>（70:12）</w:delText>
        </w:r>
      </w:del>
      <w:ins w:id="1479" w:author="S-Yansong" w:date="2016-01-07T16:41:00Z">
        <w:r w:rsidR="003801ED">
          <w:rPr>
            <w:rFonts w:ascii="华文楷体" w:eastAsia="华文楷体" w:hAnsi="华文楷体" w:hint="eastAsia"/>
            <w:sz w:val="28"/>
            <w:szCs w:val="28"/>
          </w:rPr>
          <w:t>这一点</w:t>
        </w:r>
      </w:ins>
      <w:moveToRangeStart w:id="1480" w:author="S-Yansong" w:date="2016-01-07T16:41:00Z" w:name="move439948205"/>
      <w:moveTo w:id="1481" w:author="S-Yansong" w:date="2016-01-07T16:41:00Z">
        <w:r w:rsidR="003801ED" w:rsidRPr="007B6E0B">
          <w:rPr>
            <w:rFonts w:ascii="华文楷体" w:eastAsia="华文楷体" w:hAnsi="华文楷体" w:hint="eastAsia"/>
            <w:sz w:val="28"/>
            <w:szCs w:val="28"/>
          </w:rPr>
          <w:t>是所有问题当中最复杂的问题、最细微的问题。佛陀连这个最细微</w:t>
        </w:r>
      </w:moveTo>
      <w:ins w:id="1482" w:author="S-Yansong" w:date="2016-01-07T16:41:00Z">
        <w:r w:rsidR="003801ED">
          <w:rPr>
            <w:rFonts w:ascii="华文楷体" w:eastAsia="华文楷体" w:hAnsi="华文楷体" w:hint="eastAsia"/>
            <w:sz w:val="28"/>
            <w:szCs w:val="28"/>
          </w:rPr>
          <w:t>、</w:t>
        </w:r>
      </w:ins>
      <w:moveTo w:id="1483" w:author="S-Yansong" w:date="2016-01-07T16:41:00Z">
        <w:r w:rsidR="003801ED" w:rsidRPr="007B6E0B">
          <w:rPr>
            <w:rFonts w:ascii="华文楷体" w:eastAsia="华文楷体" w:hAnsi="华文楷体" w:hint="eastAsia"/>
            <w:sz w:val="28"/>
            <w:szCs w:val="28"/>
          </w:rPr>
          <w:t>最复杂的问题都看清楚了，</w:t>
        </w:r>
        <w:proofErr w:type="gramStart"/>
        <w:r w:rsidR="003801ED" w:rsidRPr="007B6E0B">
          <w:rPr>
            <w:rFonts w:ascii="华文楷体" w:eastAsia="华文楷体" w:hAnsi="华文楷体" w:hint="eastAsia"/>
            <w:sz w:val="28"/>
            <w:szCs w:val="28"/>
          </w:rPr>
          <w:t>其它</w:t>
        </w:r>
      </w:moveTo>
      <w:ins w:id="1484" w:author="S-Yansong" w:date="2016-01-07T16:41:00Z">
        <w:r w:rsidR="003801ED">
          <w:rPr>
            <w:rFonts w:ascii="华文楷体" w:eastAsia="华文楷体" w:hAnsi="华文楷体" w:hint="eastAsia"/>
            <w:sz w:val="28"/>
            <w:szCs w:val="28"/>
          </w:rPr>
          <w:t>这些</w:t>
        </w:r>
      </w:ins>
      <w:proofErr w:type="gramEnd"/>
      <w:moveTo w:id="1485" w:author="S-Yansong" w:date="2016-01-07T16:41:00Z">
        <w:r w:rsidR="003801ED" w:rsidRPr="007B6E0B">
          <w:rPr>
            <w:rFonts w:ascii="华文楷体" w:eastAsia="华文楷体" w:hAnsi="华文楷体" w:hint="eastAsia"/>
            <w:sz w:val="28"/>
            <w:szCs w:val="28"/>
          </w:rPr>
          <w:t>数量的问题就更不在话下了。所以说，彻知事</w:t>
        </w:r>
        <w:proofErr w:type="gramStart"/>
        <w:r w:rsidR="003801ED" w:rsidRPr="007B6E0B">
          <w:rPr>
            <w:rFonts w:ascii="华文楷体" w:eastAsia="华文楷体" w:hAnsi="华文楷体" w:hint="eastAsia"/>
            <w:sz w:val="28"/>
            <w:szCs w:val="28"/>
          </w:rPr>
          <w:t>物一切</w:t>
        </w:r>
        <w:proofErr w:type="gramEnd"/>
        <w:r w:rsidR="003801ED" w:rsidRPr="007B6E0B">
          <w:rPr>
            <w:rFonts w:ascii="华文楷体" w:eastAsia="华文楷体" w:hAnsi="华文楷体" w:hint="eastAsia"/>
            <w:sz w:val="28"/>
            <w:szCs w:val="28"/>
          </w:rPr>
          <w:t>利益的佛陀</w:t>
        </w:r>
      </w:moveTo>
      <w:ins w:id="1486" w:author="S-Yansong" w:date="2016-01-07T16:41:00Z">
        <w:r w:rsidR="003801ED">
          <w:rPr>
            <w:rFonts w:ascii="华文楷体" w:eastAsia="华文楷体" w:hAnsi="华文楷体" w:hint="eastAsia"/>
            <w:sz w:val="28"/>
            <w:szCs w:val="28"/>
          </w:rPr>
          <w:t>这个方面就</w:t>
        </w:r>
      </w:ins>
      <w:moveTo w:id="1487" w:author="S-Yansong" w:date="2016-01-07T16:41:00Z">
        <w:r w:rsidR="003801ED" w:rsidRPr="007B6E0B">
          <w:rPr>
            <w:rFonts w:ascii="华文楷体" w:eastAsia="华文楷体" w:hAnsi="华文楷体" w:hint="eastAsia"/>
            <w:sz w:val="28"/>
            <w:szCs w:val="28"/>
          </w:rPr>
          <w:t>是遍智，这一点我们必须要承认。</w:t>
        </w:r>
      </w:moveTo>
    </w:p>
    <w:moveToRangeEnd w:id="1480"/>
    <w:p w:rsidR="00D730A3" w:rsidRPr="003801ED" w:rsidDel="00740F98" w:rsidRDefault="00D730A3" w:rsidP="003801ED">
      <w:pPr>
        <w:rPr>
          <w:del w:id="1488" w:author="S-Yansong" w:date="2016-01-06T15:55:00Z"/>
          <w:rFonts w:ascii="华文楷体" w:eastAsia="华文楷体" w:hAnsi="华文楷体"/>
          <w:sz w:val="28"/>
          <w:szCs w:val="28"/>
        </w:rPr>
        <w:pPrChange w:id="1489" w:author="S-Yansong" w:date="2016-01-07T16:41:00Z">
          <w:pPr>
            <w:ind w:firstLine="570"/>
          </w:pPr>
        </w:pPrChange>
      </w:pPr>
    </w:p>
    <w:p w:rsidR="007B6E0B" w:rsidRPr="007B6E0B" w:rsidDel="00740F98" w:rsidRDefault="007B6E0B">
      <w:pPr>
        <w:rPr>
          <w:del w:id="1490" w:author="S-Yansong" w:date="2016-01-06T15:55:00Z"/>
          <w:rFonts w:ascii="华文楷体" w:eastAsia="华文楷体" w:hAnsi="华文楷体"/>
          <w:sz w:val="28"/>
          <w:szCs w:val="28"/>
        </w:rPr>
        <w:pPrChange w:id="1491" w:author="S-Yansong" w:date="2016-01-06T15:55:00Z">
          <w:pPr>
            <w:ind w:firstLine="570"/>
          </w:pPr>
        </w:pPrChange>
      </w:pPr>
    </w:p>
    <w:p w:rsidR="007B6E0B" w:rsidRPr="007B6E0B" w:rsidRDefault="007B6E0B">
      <w:pPr>
        <w:rPr>
          <w:rFonts w:ascii="华文楷体" w:eastAsia="华文楷体" w:hAnsi="华文楷体"/>
          <w:sz w:val="28"/>
          <w:szCs w:val="28"/>
        </w:rPr>
        <w:pPrChange w:id="1492" w:author="S-Yansong" w:date="2016-01-06T15:55:00Z">
          <w:pPr>
            <w:ind w:firstLine="570"/>
          </w:pPr>
        </w:pPrChange>
      </w:pPr>
      <w:del w:id="1493" w:author="S-Yansong" w:date="2016-01-06T15:55:00Z">
        <w:r w:rsidRPr="007B6E0B" w:rsidDel="00740F98">
          <w:rPr>
            <w:rFonts w:ascii="华文楷体" w:eastAsia="华文楷体" w:hAnsi="华文楷体" w:hint="eastAsia"/>
            <w:sz w:val="28"/>
            <w:szCs w:val="28"/>
          </w:rPr>
          <w:delText>一切事物最主要利益是求解脱道，从中得以解脱，能够把这个问题看透彻，通过宣说，能够帮助众生解脱的正道，这个不是遍智是什么？对于众生，从轮回中获得解脱道</w:delText>
        </w:r>
      </w:del>
      <w:r w:rsidRPr="007B6E0B">
        <w:rPr>
          <w:rFonts w:ascii="华文楷体" w:eastAsia="华文楷体" w:hAnsi="华文楷体" w:hint="eastAsia"/>
          <w:sz w:val="28"/>
          <w:szCs w:val="28"/>
        </w:rPr>
        <w:t>，</w:t>
      </w:r>
      <w:moveFromRangeStart w:id="1494" w:author="S-Yansong" w:date="2016-01-07T16:41:00Z" w:name="move439948205"/>
      <w:moveFrom w:id="1495" w:author="S-Yansong" w:date="2016-01-07T16:41:00Z">
        <w:r w:rsidRPr="007B6E0B" w:rsidDel="003801ED">
          <w:rPr>
            <w:rFonts w:ascii="华文楷体" w:eastAsia="华文楷体" w:hAnsi="华文楷体" w:hint="eastAsia"/>
            <w:sz w:val="28"/>
            <w:szCs w:val="28"/>
          </w:rPr>
          <w:t>是所有问题当中最复杂的问题、最细微的问题。佛陀连这个最细微最复杂的问题都看清楚了，其它数量的问题就更不在话下了。所以说，彻知事物一切利益的佛陀是遍智，这一点我们必须要承认。</w:t>
        </w:r>
      </w:moveFrom>
      <w:moveFromRangeEnd w:id="1494"/>
    </w:p>
    <w:p w:rsidR="00874B72" w:rsidRPr="00874B72" w:rsidRDefault="00874B72" w:rsidP="007B6E0B">
      <w:pPr>
        <w:ind w:firstLine="570"/>
        <w:rPr>
          <w:ins w:id="1496" w:author="S-Yansong" w:date="2016-01-06T16:21:00Z"/>
          <w:rFonts w:asciiTheme="minorEastAsia" w:hAnsiTheme="minorEastAsia"/>
          <w:sz w:val="28"/>
          <w:szCs w:val="28"/>
          <w:rPrChange w:id="1497" w:author="S-Yansong" w:date="2016-01-06T16:21:00Z">
            <w:rPr>
              <w:ins w:id="1498" w:author="S-Yansong" w:date="2016-01-06T16:21:00Z"/>
              <w:rFonts w:ascii="华文楷体" w:eastAsia="华文楷体" w:hAnsi="华文楷体"/>
              <w:sz w:val="28"/>
              <w:szCs w:val="28"/>
            </w:rPr>
          </w:rPrChange>
        </w:rPr>
      </w:pPr>
      <w:ins w:id="1499" w:author="S-Yansong" w:date="2016-01-06T16:21:00Z">
        <w:r w:rsidRPr="00874B72">
          <w:rPr>
            <w:rFonts w:asciiTheme="minorEastAsia" w:hAnsiTheme="minorEastAsia" w:hint="eastAsia"/>
            <w:sz w:val="28"/>
            <w:szCs w:val="28"/>
            <w:rPrChange w:id="1500" w:author="S-Yansong" w:date="2016-01-06T16:21:00Z">
              <w:rPr>
                <w:rFonts w:ascii="华文楷体" w:eastAsia="华文楷体" w:hAnsi="华文楷体" w:hint="eastAsia"/>
                <w:sz w:val="28"/>
                <w:szCs w:val="28"/>
              </w:rPr>
            </w:rPrChange>
          </w:rPr>
          <w:t>【</w:t>
        </w:r>
      </w:ins>
      <w:r w:rsidR="007B6E0B" w:rsidRPr="00874B72">
        <w:rPr>
          <w:rFonts w:asciiTheme="minorEastAsia" w:hAnsiTheme="minorEastAsia" w:hint="eastAsia"/>
          <w:sz w:val="28"/>
          <w:szCs w:val="28"/>
          <w:rPrChange w:id="1501" w:author="S-Yansong" w:date="2016-01-06T16:21:00Z">
            <w:rPr>
              <w:rFonts w:ascii="华文楷体" w:eastAsia="华文楷体" w:hAnsi="华文楷体" w:hint="eastAsia"/>
              <w:sz w:val="28"/>
              <w:szCs w:val="28"/>
            </w:rPr>
          </w:rPrChange>
        </w:rPr>
        <w:t>如果比量推断，则佛陀对其他一切所知也必定知晓，因为了知甚深微细之究竟义者无疑能通达粗大之法，如同能见到远处微尘的眼睛必定能看见近处的瓶子一样。</w:t>
      </w:r>
      <w:ins w:id="1502" w:author="S-Yansong" w:date="2016-01-06T16:21:00Z">
        <w:r w:rsidRPr="00874B72">
          <w:rPr>
            <w:rFonts w:asciiTheme="minorEastAsia" w:hAnsiTheme="minorEastAsia" w:hint="eastAsia"/>
            <w:sz w:val="28"/>
            <w:szCs w:val="28"/>
            <w:rPrChange w:id="1503" w:author="S-Yansong" w:date="2016-01-06T16:21:00Z">
              <w:rPr>
                <w:rFonts w:ascii="华文楷体" w:eastAsia="华文楷体" w:hAnsi="华文楷体" w:hint="eastAsia"/>
                <w:sz w:val="28"/>
                <w:szCs w:val="28"/>
              </w:rPr>
            </w:rPrChange>
          </w:rPr>
          <w:t>】</w:t>
        </w:r>
      </w:ins>
    </w:p>
    <w:p w:rsidR="007B6E0B" w:rsidRPr="007B6E0B" w:rsidRDefault="007B6E0B" w:rsidP="007B6E0B">
      <w:pPr>
        <w:ind w:firstLine="570"/>
        <w:rPr>
          <w:rFonts w:ascii="华文楷体" w:eastAsia="华文楷体" w:hAnsi="华文楷体"/>
          <w:sz w:val="28"/>
          <w:szCs w:val="28"/>
        </w:rPr>
      </w:pPr>
      <w:r w:rsidRPr="007B6E0B">
        <w:rPr>
          <w:rFonts w:ascii="华文楷体" w:eastAsia="华文楷体" w:hAnsi="华文楷体" w:hint="eastAsia"/>
          <w:sz w:val="28"/>
          <w:szCs w:val="28"/>
        </w:rPr>
        <w:t>通过比量推断</w:t>
      </w:r>
      <w:del w:id="1504" w:author="S-Yansong" w:date="2016-01-07T16:43:00Z">
        <w:r w:rsidRPr="007B6E0B" w:rsidDel="003801ED">
          <w:rPr>
            <w:rFonts w:ascii="华文楷体" w:eastAsia="华文楷体" w:hAnsi="华文楷体" w:hint="eastAsia"/>
            <w:sz w:val="28"/>
            <w:szCs w:val="28"/>
          </w:rPr>
          <w:delText>，</w:delText>
        </w:r>
      </w:del>
      <w:r w:rsidRPr="007B6E0B">
        <w:rPr>
          <w:rFonts w:ascii="华文楷体" w:eastAsia="华文楷体" w:hAnsi="华文楷体" w:hint="eastAsia"/>
          <w:sz w:val="28"/>
          <w:szCs w:val="28"/>
        </w:rPr>
        <w:t>我们</w:t>
      </w:r>
      <w:ins w:id="1505" w:author="S-Yansong" w:date="2016-01-07T16:43:00Z">
        <w:r w:rsidR="003801ED">
          <w:rPr>
            <w:rFonts w:ascii="华文楷体" w:eastAsia="华文楷体" w:hAnsi="华文楷体" w:hint="eastAsia"/>
            <w:sz w:val="28"/>
            <w:szCs w:val="28"/>
          </w:rPr>
          <w:t>也</w:t>
        </w:r>
      </w:ins>
      <w:del w:id="1506" w:author="S-Yansong" w:date="2016-01-07T16:42:00Z">
        <w:r w:rsidRPr="007B6E0B" w:rsidDel="003801ED">
          <w:rPr>
            <w:rFonts w:ascii="华文楷体" w:eastAsia="华文楷体" w:hAnsi="华文楷体" w:hint="eastAsia"/>
            <w:sz w:val="28"/>
            <w:szCs w:val="28"/>
          </w:rPr>
          <w:delText>又</w:delText>
        </w:r>
      </w:del>
      <w:r w:rsidRPr="007B6E0B">
        <w:rPr>
          <w:rFonts w:ascii="华文楷体" w:eastAsia="华文楷体" w:hAnsi="华文楷体" w:hint="eastAsia"/>
          <w:sz w:val="28"/>
          <w:szCs w:val="28"/>
        </w:rPr>
        <w:t>可以知道</w:t>
      </w:r>
      <w:del w:id="1507" w:author="S-Yansong" w:date="2016-01-07T16:43:00Z">
        <w:r w:rsidRPr="007B6E0B" w:rsidDel="003801ED">
          <w:rPr>
            <w:rFonts w:ascii="华文楷体" w:eastAsia="华文楷体" w:hAnsi="华文楷体" w:hint="eastAsia"/>
            <w:sz w:val="28"/>
            <w:szCs w:val="28"/>
          </w:rPr>
          <w:delText>，</w:delText>
        </w:r>
      </w:del>
      <w:r w:rsidRPr="007B6E0B">
        <w:rPr>
          <w:rFonts w:ascii="华文楷体" w:eastAsia="华文楷体" w:hAnsi="华文楷体" w:hint="eastAsia"/>
          <w:sz w:val="28"/>
          <w:szCs w:val="28"/>
        </w:rPr>
        <w:t>佛陀宣讲了</w:t>
      </w:r>
      <w:del w:id="1508" w:author="S-Yansong" w:date="2016-01-07T16:43:00Z">
        <w:r w:rsidRPr="007B6E0B" w:rsidDel="003801ED">
          <w:rPr>
            <w:rFonts w:ascii="华文楷体" w:eastAsia="华文楷体" w:hAnsi="华文楷体" w:hint="eastAsia"/>
            <w:sz w:val="28"/>
            <w:szCs w:val="28"/>
          </w:rPr>
          <w:delText>世谛</w:delText>
        </w:r>
      </w:del>
      <w:ins w:id="1509" w:author="S-Yansong" w:date="2016-01-07T16:43:00Z">
        <w:r w:rsidR="003801ED">
          <w:rPr>
            <w:rFonts w:ascii="华文楷体" w:eastAsia="华文楷体" w:hAnsi="华文楷体" w:hint="eastAsia"/>
            <w:sz w:val="28"/>
            <w:szCs w:val="28"/>
          </w:rPr>
          <w:t>四</w:t>
        </w:r>
        <w:proofErr w:type="gramStart"/>
        <w:r w:rsidR="003801ED">
          <w:rPr>
            <w:rFonts w:ascii="华文楷体" w:eastAsia="华文楷体" w:hAnsi="华文楷体" w:hint="eastAsia"/>
            <w:sz w:val="28"/>
            <w:szCs w:val="28"/>
          </w:rPr>
          <w:t>谛</w:t>
        </w:r>
      </w:ins>
      <w:proofErr w:type="gramEnd"/>
      <w:r w:rsidRPr="007B6E0B">
        <w:rPr>
          <w:rFonts w:ascii="华文楷体" w:eastAsia="华文楷体" w:hAnsi="华文楷体" w:hint="eastAsia"/>
          <w:sz w:val="28"/>
          <w:szCs w:val="28"/>
        </w:rPr>
        <w:t>，是因为佛陀了知了</w:t>
      </w:r>
      <w:del w:id="1510" w:author="S-Yansong" w:date="2016-01-07T16:43:00Z">
        <w:r w:rsidRPr="007B6E0B" w:rsidDel="003801ED">
          <w:rPr>
            <w:rFonts w:ascii="华文楷体" w:eastAsia="华文楷体" w:hAnsi="华文楷体" w:hint="eastAsia"/>
            <w:sz w:val="28"/>
            <w:szCs w:val="28"/>
          </w:rPr>
          <w:delText>世谛</w:delText>
        </w:r>
      </w:del>
      <w:ins w:id="1511" w:author="S-Yansong" w:date="2016-01-07T16:43:00Z">
        <w:r w:rsidR="003801ED">
          <w:rPr>
            <w:rFonts w:ascii="华文楷体" w:eastAsia="华文楷体" w:hAnsi="华文楷体" w:hint="eastAsia"/>
            <w:sz w:val="28"/>
            <w:szCs w:val="28"/>
          </w:rPr>
          <w:t>四</w:t>
        </w:r>
        <w:proofErr w:type="gramStart"/>
        <w:r w:rsidR="003801ED">
          <w:rPr>
            <w:rFonts w:ascii="华文楷体" w:eastAsia="华文楷体" w:hAnsi="华文楷体" w:hint="eastAsia"/>
            <w:sz w:val="28"/>
            <w:szCs w:val="28"/>
          </w:rPr>
          <w:t>谛</w:t>
        </w:r>
      </w:ins>
      <w:proofErr w:type="gramEnd"/>
      <w:del w:id="1512" w:author="S-Yansong" w:date="2016-01-07T16:43:00Z">
        <w:r w:rsidRPr="007B6E0B" w:rsidDel="003801ED">
          <w:rPr>
            <w:rFonts w:ascii="华文楷体" w:eastAsia="华文楷体" w:hAnsi="华文楷体" w:hint="eastAsia"/>
            <w:sz w:val="28"/>
            <w:szCs w:val="28"/>
          </w:rPr>
          <w:delText>，</w:delText>
        </w:r>
      </w:del>
      <w:ins w:id="1513" w:author="S-Yansong" w:date="2016-01-07T16:43:00Z">
        <w:r w:rsidR="003801ED">
          <w:rPr>
            <w:rFonts w:ascii="华文楷体" w:eastAsia="华文楷体" w:hAnsi="华文楷体" w:hint="eastAsia"/>
            <w:sz w:val="28"/>
            <w:szCs w:val="28"/>
          </w:rPr>
          <w:t>。</w:t>
        </w:r>
      </w:ins>
      <w:r w:rsidRPr="007B6E0B">
        <w:rPr>
          <w:rFonts w:ascii="华文楷体" w:eastAsia="华文楷体" w:hAnsi="华文楷体" w:hint="eastAsia"/>
          <w:sz w:val="28"/>
          <w:szCs w:val="28"/>
        </w:rPr>
        <w:t>那么佛陀了知了</w:t>
      </w:r>
      <w:del w:id="1514" w:author="S-Yansong" w:date="2016-01-07T16:43:00Z">
        <w:r w:rsidRPr="007B6E0B" w:rsidDel="003801ED">
          <w:rPr>
            <w:rFonts w:ascii="华文楷体" w:eastAsia="华文楷体" w:hAnsi="华文楷体" w:hint="eastAsia"/>
            <w:sz w:val="28"/>
            <w:szCs w:val="28"/>
          </w:rPr>
          <w:delText>世谛</w:delText>
        </w:r>
      </w:del>
      <w:ins w:id="1515" w:author="S-Yansong" w:date="2016-01-07T16:43:00Z">
        <w:r w:rsidR="003801ED">
          <w:rPr>
            <w:rFonts w:ascii="华文楷体" w:eastAsia="华文楷体" w:hAnsi="华文楷体" w:hint="eastAsia"/>
            <w:sz w:val="28"/>
            <w:szCs w:val="28"/>
          </w:rPr>
          <w:t>四</w:t>
        </w:r>
        <w:proofErr w:type="gramStart"/>
        <w:r w:rsidR="003801ED">
          <w:rPr>
            <w:rFonts w:ascii="华文楷体" w:eastAsia="华文楷体" w:hAnsi="华文楷体" w:hint="eastAsia"/>
            <w:sz w:val="28"/>
            <w:szCs w:val="28"/>
          </w:rPr>
          <w:t>谛</w:t>
        </w:r>
      </w:ins>
      <w:proofErr w:type="gramEnd"/>
      <w:r w:rsidRPr="007B6E0B">
        <w:rPr>
          <w:rFonts w:ascii="华文楷体" w:eastAsia="华文楷体" w:hAnsi="华文楷体" w:hint="eastAsia"/>
          <w:sz w:val="28"/>
          <w:szCs w:val="28"/>
        </w:rPr>
        <w:t>，我们又可以推知佛陀了知了其他的法</w:t>
      </w:r>
      <w:del w:id="1516" w:author="S-Yansong" w:date="2016-01-07T16:43:00Z">
        <w:r w:rsidRPr="007B6E0B" w:rsidDel="003801ED">
          <w:rPr>
            <w:rFonts w:ascii="华文楷体" w:eastAsia="华文楷体" w:hAnsi="华文楷体" w:hint="eastAsia"/>
            <w:sz w:val="28"/>
            <w:szCs w:val="28"/>
          </w:rPr>
          <w:delText>，</w:delText>
        </w:r>
      </w:del>
      <w:ins w:id="1517" w:author="S-Yansong" w:date="2016-01-07T16:43:00Z">
        <w:r w:rsidR="003801ED">
          <w:rPr>
            <w:rFonts w:ascii="华文楷体" w:eastAsia="华文楷体" w:hAnsi="华文楷体" w:hint="eastAsia"/>
            <w:sz w:val="28"/>
            <w:szCs w:val="28"/>
          </w:rPr>
          <w:t>。</w:t>
        </w:r>
      </w:ins>
      <w:r w:rsidRPr="007B6E0B">
        <w:rPr>
          <w:rFonts w:ascii="华文楷体" w:eastAsia="华文楷体" w:hAnsi="华文楷体" w:hint="eastAsia"/>
          <w:sz w:val="28"/>
          <w:szCs w:val="28"/>
        </w:rPr>
        <w:t>因为在所有的法当中，</w:t>
      </w:r>
      <w:del w:id="1518" w:author="S-Yansong" w:date="2016-01-07T16:43:00Z">
        <w:r w:rsidRPr="007B6E0B" w:rsidDel="003801ED">
          <w:rPr>
            <w:rFonts w:ascii="华文楷体" w:eastAsia="华文楷体" w:hAnsi="华文楷体" w:hint="eastAsia"/>
            <w:sz w:val="28"/>
            <w:szCs w:val="28"/>
          </w:rPr>
          <w:delText>世谛</w:delText>
        </w:r>
      </w:del>
      <w:ins w:id="1519" w:author="S-Yansong" w:date="2016-01-07T16:43:00Z">
        <w:r w:rsidR="003801ED">
          <w:rPr>
            <w:rFonts w:ascii="华文楷体" w:eastAsia="华文楷体" w:hAnsi="华文楷体" w:hint="eastAsia"/>
            <w:sz w:val="28"/>
            <w:szCs w:val="28"/>
          </w:rPr>
          <w:t>四</w:t>
        </w:r>
        <w:proofErr w:type="gramStart"/>
        <w:r w:rsidR="003801ED">
          <w:rPr>
            <w:rFonts w:ascii="华文楷体" w:eastAsia="华文楷体" w:hAnsi="华文楷体" w:hint="eastAsia"/>
            <w:sz w:val="28"/>
            <w:szCs w:val="28"/>
          </w:rPr>
          <w:t>谛</w:t>
        </w:r>
      </w:ins>
      <w:proofErr w:type="gramEnd"/>
      <w:r w:rsidRPr="007B6E0B">
        <w:rPr>
          <w:rFonts w:ascii="华文楷体" w:eastAsia="华文楷体" w:hAnsi="华文楷体" w:hint="eastAsia"/>
          <w:sz w:val="28"/>
          <w:szCs w:val="28"/>
        </w:rPr>
        <w:t>的法是最</w:t>
      </w:r>
      <w:r w:rsidRPr="007B6E0B">
        <w:rPr>
          <w:rFonts w:ascii="华文楷体" w:eastAsia="华文楷体" w:hAnsi="华文楷体" w:hint="eastAsia"/>
          <w:sz w:val="28"/>
          <w:szCs w:val="28"/>
        </w:rPr>
        <w:lastRenderedPageBreak/>
        <w:t>微细的</w:t>
      </w:r>
      <w:del w:id="1520" w:author="S-Yansong" w:date="2016-01-07T16:43:00Z">
        <w:r w:rsidRPr="007B6E0B" w:rsidDel="003801ED">
          <w:rPr>
            <w:rFonts w:ascii="华文楷体" w:eastAsia="华文楷体" w:hAnsi="华文楷体" w:hint="eastAsia"/>
            <w:sz w:val="28"/>
            <w:szCs w:val="28"/>
          </w:rPr>
          <w:delText>，</w:delText>
        </w:r>
      </w:del>
      <w:ins w:id="1521" w:author="S-Yansong" w:date="2016-01-07T16:43:00Z">
        <w:r w:rsidR="003801ED">
          <w:rPr>
            <w:rFonts w:ascii="华文楷体" w:eastAsia="华文楷体" w:hAnsi="华文楷体" w:hint="eastAsia"/>
            <w:sz w:val="28"/>
            <w:szCs w:val="28"/>
          </w:rPr>
          <w:t>。</w:t>
        </w:r>
      </w:ins>
      <w:r w:rsidRPr="007B6E0B">
        <w:rPr>
          <w:rFonts w:ascii="华文楷体" w:eastAsia="华文楷体" w:hAnsi="华文楷体" w:hint="eastAsia"/>
          <w:sz w:val="28"/>
          <w:szCs w:val="28"/>
        </w:rPr>
        <w:t>佛陀已经了知了最甚深的微细的究竟意义，那么其他的数量啊、</w:t>
      </w:r>
      <w:del w:id="1522" w:author="S-Yansong" w:date="2016-01-07T16:43:00Z">
        <w:r w:rsidRPr="007B6E0B" w:rsidDel="003801ED">
          <w:rPr>
            <w:rFonts w:ascii="华文楷体" w:eastAsia="华文楷体" w:hAnsi="华文楷体" w:hint="eastAsia"/>
            <w:sz w:val="28"/>
            <w:szCs w:val="28"/>
          </w:rPr>
          <w:delText>总</w:delText>
        </w:r>
      </w:del>
      <w:ins w:id="1523" w:author="S-Yansong" w:date="2016-01-07T16:43:00Z">
        <w:r w:rsidR="003801ED">
          <w:rPr>
            <w:rFonts w:ascii="华文楷体" w:eastAsia="华文楷体" w:hAnsi="华文楷体" w:hint="eastAsia"/>
            <w:sz w:val="28"/>
            <w:szCs w:val="28"/>
          </w:rPr>
          <w:t>种</w:t>
        </w:r>
      </w:ins>
      <w:r w:rsidRPr="007B6E0B">
        <w:rPr>
          <w:rFonts w:ascii="华文楷体" w:eastAsia="华文楷体" w:hAnsi="华文楷体" w:hint="eastAsia"/>
          <w:sz w:val="28"/>
          <w:szCs w:val="28"/>
        </w:rPr>
        <w:t>类啊，或者</w:t>
      </w:r>
      <w:del w:id="1524" w:author="S-Yansong" w:date="2016-01-07T16:44:00Z">
        <w:r w:rsidRPr="007B6E0B" w:rsidDel="003801ED">
          <w:rPr>
            <w:rFonts w:ascii="华文楷体" w:eastAsia="华文楷体" w:hAnsi="华文楷体" w:hint="eastAsia"/>
            <w:sz w:val="28"/>
            <w:szCs w:val="28"/>
          </w:rPr>
          <w:delText>是</w:delText>
        </w:r>
      </w:del>
      <w:ins w:id="1525" w:author="S-Yansong" w:date="2016-01-07T16:44:00Z">
        <w:r w:rsidR="003801ED">
          <w:rPr>
            <w:rFonts w:ascii="华文楷体" w:eastAsia="华文楷体" w:hAnsi="华文楷体" w:hint="eastAsia"/>
            <w:sz w:val="28"/>
            <w:szCs w:val="28"/>
          </w:rPr>
          <w:t>就说</w:t>
        </w:r>
      </w:ins>
      <w:del w:id="1526" w:author="S-Yansong" w:date="2016-01-07T16:44:00Z">
        <w:r w:rsidRPr="007B6E0B" w:rsidDel="003801ED">
          <w:rPr>
            <w:rFonts w:ascii="华文楷体" w:eastAsia="华文楷体" w:hAnsi="华文楷体" w:hint="eastAsia"/>
            <w:sz w:val="28"/>
            <w:szCs w:val="28"/>
          </w:rPr>
          <w:delText>世间的</w:delText>
        </w:r>
      </w:del>
      <w:r w:rsidRPr="007B6E0B">
        <w:rPr>
          <w:rFonts w:ascii="华文楷体" w:eastAsia="华文楷体" w:hAnsi="华文楷体" w:hint="eastAsia"/>
          <w:sz w:val="28"/>
          <w:szCs w:val="28"/>
        </w:rPr>
        <w:t>制造</w:t>
      </w:r>
      <w:ins w:id="1527" w:author="S-Yansong" w:date="2016-01-07T16:45:00Z">
        <w:r w:rsidR="003801ED">
          <w:rPr>
            <w:rFonts w:ascii="华文楷体" w:eastAsia="华文楷体" w:hAnsi="华文楷体" w:hint="eastAsia"/>
            <w:sz w:val="28"/>
            <w:szCs w:val="28"/>
          </w:rPr>
          <w:t>现在</w:t>
        </w:r>
      </w:ins>
      <w:ins w:id="1528" w:author="S-Yansong" w:date="2016-01-07T16:44:00Z">
        <w:r w:rsidR="003801ED" w:rsidRPr="007B6E0B">
          <w:rPr>
            <w:rFonts w:ascii="华文楷体" w:eastAsia="华文楷体" w:hAnsi="华文楷体" w:hint="eastAsia"/>
            <w:sz w:val="28"/>
            <w:szCs w:val="28"/>
          </w:rPr>
          <w:t>世间</w:t>
        </w:r>
        <w:r w:rsidR="003801ED">
          <w:rPr>
            <w:rFonts w:ascii="华文楷体" w:eastAsia="华文楷体" w:hAnsi="华文楷体" w:hint="eastAsia"/>
            <w:sz w:val="28"/>
            <w:szCs w:val="28"/>
          </w:rPr>
          <w:t>上</w:t>
        </w:r>
      </w:ins>
      <w:r w:rsidRPr="007B6E0B">
        <w:rPr>
          <w:rFonts w:ascii="华文楷体" w:eastAsia="华文楷体" w:hAnsi="华文楷体" w:hint="eastAsia"/>
          <w:sz w:val="28"/>
          <w:szCs w:val="28"/>
        </w:rPr>
        <w:t>的</w:t>
      </w:r>
      <w:ins w:id="1529" w:author="S-Yansong" w:date="2016-01-07T16:45:00Z">
        <w:r w:rsidR="003801ED">
          <w:rPr>
            <w:rFonts w:ascii="华文楷体" w:eastAsia="华文楷体" w:hAnsi="华文楷体" w:hint="eastAsia"/>
            <w:sz w:val="28"/>
            <w:szCs w:val="28"/>
          </w:rPr>
          <w:t>一些</w:t>
        </w:r>
      </w:ins>
      <w:r w:rsidRPr="007B6E0B">
        <w:rPr>
          <w:rFonts w:ascii="华文楷体" w:eastAsia="华文楷体" w:hAnsi="华文楷体" w:hint="eastAsia"/>
          <w:sz w:val="28"/>
          <w:szCs w:val="28"/>
        </w:rPr>
        <w:t>机器、机械</w:t>
      </w:r>
      <w:del w:id="1530" w:author="S-Yansong" w:date="2016-01-07T16:44:00Z">
        <w:r w:rsidRPr="007B6E0B" w:rsidDel="003801ED">
          <w:rPr>
            <w:rFonts w:ascii="华文楷体" w:eastAsia="华文楷体" w:hAnsi="华文楷体" w:hint="eastAsia"/>
            <w:sz w:val="28"/>
            <w:szCs w:val="28"/>
          </w:rPr>
          <w:delText>等</w:delText>
        </w:r>
      </w:del>
      <w:r w:rsidRPr="007B6E0B">
        <w:rPr>
          <w:rFonts w:ascii="华文楷体" w:eastAsia="华文楷体" w:hAnsi="华文楷体" w:hint="eastAsia"/>
          <w:sz w:val="28"/>
          <w:szCs w:val="28"/>
        </w:rPr>
        <w:t>，这</w:t>
      </w:r>
      <w:ins w:id="1531" w:author="S-Yansong" w:date="2016-01-07T16:44:00Z">
        <w:r w:rsidR="003801ED">
          <w:rPr>
            <w:rFonts w:ascii="华文楷体" w:eastAsia="华文楷体" w:hAnsi="华文楷体" w:hint="eastAsia"/>
            <w:sz w:val="28"/>
            <w:szCs w:val="28"/>
          </w:rPr>
          <w:t>些</w:t>
        </w:r>
      </w:ins>
      <w:r w:rsidRPr="007B6E0B">
        <w:rPr>
          <w:rFonts w:ascii="华文楷体" w:eastAsia="华文楷体" w:hAnsi="华文楷体" w:hint="eastAsia"/>
          <w:sz w:val="28"/>
          <w:szCs w:val="28"/>
        </w:rPr>
        <w:t>方面</w:t>
      </w:r>
      <w:ins w:id="1532" w:author="S-Yansong" w:date="2016-01-07T16:44:00Z">
        <w:r w:rsidR="003801ED">
          <w:rPr>
            <w:rFonts w:ascii="华文楷体" w:eastAsia="华文楷体" w:hAnsi="华文楷体" w:hint="eastAsia"/>
            <w:sz w:val="28"/>
            <w:szCs w:val="28"/>
          </w:rPr>
          <w:t>就</w:t>
        </w:r>
      </w:ins>
      <w:ins w:id="1533" w:author="S-Yansong" w:date="2016-01-07T16:45:00Z">
        <w:r w:rsidR="00332DEA">
          <w:rPr>
            <w:rFonts w:ascii="华文楷体" w:eastAsia="华文楷体" w:hAnsi="华文楷体" w:hint="eastAsia"/>
            <w:sz w:val="28"/>
            <w:szCs w:val="28"/>
          </w:rPr>
          <w:t>是</w:t>
        </w:r>
      </w:ins>
      <w:del w:id="1534" w:author="S-Yansong" w:date="2016-01-07T16:44:00Z">
        <w:r w:rsidRPr="007B6E0B" w:rsidDel="003801ED">
          <w:rPr>
            <w:rFonts w:ascii="华文楷体" w:eastAsia="华文楷体" w:hAnsi="华文楷体" w:hint="eastAsia"/>
            <w:sz w:val="28"/>
            <w:szCs w:val="28"/>
          </w:rPr>
          <w:delText>都</w:delText>
        </w:r>
      </w:del>
      <w:r w:rsidRPr="007B6E0B">
        <w:rPr>
          <w:rFonts w:ascii="华文楷体" w:eastAsia="华文楷体" w:hAnsi="华文楷体" w:hint="eastAsia"/>
          <w:sz w:val="28"/>
          <w:szCs w:val="28"/>
        </w:rPr>
        <w:t>属于粗大的法</w:t>
      </w:r>
      <w:ins w:id="1535" w:author="S-Yansong" w:date="2016-01-07T16:45:00Z">
        <w:r w:rsidR="00332DEA">
          <w:rPr>
            <w:rFonts w:ascii="华文楷体" w:eastAsia="华文楷体" w:hAnsi="华文楷体" w:hint="eastAsia"/>
            <w:sz w:val="28"/>
            <w:szCs w:val="28"/>
          </w:rPr>
          <w:t>了</w:t>
        </w:r>
      </w:ins>
      <w:r w:rsidRPr="007B6E0B">
        <w:rPr>
          <w:rFonts w:ascii="华文楷体" w:eastAsia="华文楷体" w:hAnsi="华文楷体" w:hint="eastAsia"/>
          <w:sz w:val="28"/>
          <w:szCs w:val="28"/>
        </w:rPr>
        <w:t>。佛陀已经对</w:t>
      </w:r>
      <w:ins w:id="1536" w:author="S-Yansong" w:date="2016-01-07T16:46:00Z">
        <w:r w:rsidR="00332DEA">
          <w:rPr>
            <w:rFonts w:ascii="华文楷体" w:eastAsia="华文楷体" w:hAnsi="华文楷体" w:hint="eastAsia"/>
            <w:sz w:val="28"/>
            <w:szCs w:val="28"/>
          </w:rPr>
          <w:t>最</w:t>
        </w:r>
      </w:ins>
      <w:r w:rsidRPr="007B6E0B">
        <w:rPr>
          <w:rFonts w:ascii="华文楷体" w:eastAsia="华文楷体" w:hAnsi="华文楷体" w:hint="eastAsia"/>
          <w:sz w:val="28"/>
          <w:szCs w:val="28"/>
        </w:rPr>
        <w:t>甚深的缘起已经通达了，现在世界上比较粗大的缘起，佛陀</w:t>
      </w:r>
      <w:ins w:id="1537" w:author="S-Yansong" w:date="2016-01-07T16:45:00Z">
        <w:r w:rsidR="00332DEA">
          <w:rPr>
            <w:rFonts w:ascii="华文楷体" w:eastAsia="华文楷体" w:hAnsi="华文楷体" w:hint="eastAsia"/>
            <w:sz w:val="28"/>
            <w:szCs w:val="28"/>
          </w:rPr>
          <w:t>也</w:t>
        </w:r>
      </w:ins>
      <w:r w:rsidRPr="007B6E0B">
        <w:rPr>
          <w:rFonts w:ascii="华文楷体" w:eastAsia="华文楷体" w:hAnsi="华文楷体" w:hint="eastAsia"/>
          <w:sz w:val="28"/>
          <w:szCs w:val="28"/>
        </w:rPr>
        <w:t>绝对是了知的</w:t>
      </w:r>
      <w:del w:id="1538" w:author="S-Yansong" w:date="2016-01-07T16:44:00Z">
        <w:r w:rsidRPr="007B6E0B" w:rsidDel="003801ED">
          <w:rPr>
            <w:rFonts w:ascii="华文楷体" w:eastAsia="华文楷体" w:hAnsi="华文楷体" w:hint="eastAsia"/>
            <w:sz w:val="28"/>
            <w:szCs w:val="28"/>
          </w:rPr>
          <w:delText>，</w:delText>
        </w:r>
      </w:del>
      <w:ins w:id="1539" w:author="S-Yansong" w:date="2016-01-07T16:44:00Z">
        <w:r w:rsidR="003801ED">
          <w:rPr>
            <w:rFonts w:ascii="华文楷体" w:eastAsia="华文楷体" w:hAnsi="华文楷体" w:hint="eastAsia"/>
            <w:sz w:val="28"/>
            <w:szCs w:val="28"/>
          </w:rPr>
          <w:t>。</w:t>
        </w:r>
      </w:ins>
      <w:ins w:id="1540" w:author="S-Yansong" w:date="2016-01-07T16:45:00Z">
        <w:r w:rsidR="00332DEA">
          <w:rPr>
            <w:rFonts w:ascii="华文楷体" w:eastAsia="华文楷体" w:hAnsi="华文楷体" w:hint="eastAsia"/>
            <w:sz w:val="28"/>
            <w:szCs w:val="28"/>
          </w:rPr>
          <w:t>但是没有用，讲了之后是没有什么用的</w:t>
        </w:r>
      </w:ins>
      <w:ins w:id="1541" w:author="S-Yansong" w:date="2016-01-07T16:46:00Z">
        <w:r w:rsidR="00332DEA">
          <w:rPr>
            <w:rFonts w:ascii="华文楷体" w:eastAsia="华文楷体" w:hAnsi="华文楷体" w:hint="eastAsia"/>
            <w:sz w:val="28"/>
            <w:szCs w:val="28"/>
          </w:rPr>
          <w:t>，没有什么大的用的，</w:t>
        </w:r>
      </w:ins>
      <w:del w:id="1542" w:author="S-Yansong" w:date="2016-01-07T16:46:00Z">
        <w:r w:rsidRPr="007B6E0B" w:rsidDel="00332DEA">
          <w:rPr>
            <w:rFonts w:ascii="华文楷体" w:eastAsia="华文楷体" w:hAnsi="华文楷体" w:hint="eastAsia"/>
            <w:sz w:val="28"/>
            <w:szCs w:val="28"/>
          </w:rPr>
          <w:delText>但这</w:delText>
        </w:r>
      </w:del>
      <w:r w:rsidRPr="007B6E0B">
        <w:rPr>
          <w:rFonts w:ascii="华文楷体" w:eastAsia="华文楷体" w:hAnsi="华文楷体" w:hint="eastAsia"/>
          <w:sz w:val="28"/>
          <w:szCs w:val="28"/>
        </w:rPr>
        <w:t>对</w:t>
      </w:r>
      <w:ins w:id="1543" w:author="S-Yansong" w:date="2016-01-07T16:46:00Z">
        <w:r w:rsidR="00332DEA">
          <w:rPr>
            <w:rFonts w:ascii="华文楷体" w:eastAsia="华文楷体" w:hAnsi="华文楷体" w:hint="eastAsia"/>
            <w:sz w:val="28"/>
            <w:szCs w:val="28"/>
          </w:rPr>
          <w:t>于</w:t>
        </w:r>
      </w:ins>
      <w:r w:rsidRPr="007B6E0B">
        <w:rPr>
          <w:rFonts w:ascii="华文楷体" w:eastAsia="华文楷体" w:hAnsi="华文楷体" w:hint="eastAsia"/>
          <w:sz w:val="28"/>
          <w:szCs w:val="28"/>
        </w:rPr>
        <w:t>解脱道</w:t>
      </w:r>
      <w:ins w:id="1544" w:author="S-Yansong" w:date="2016-01-07T16:46:00Z">
        <w:r w:rsidR="00332DEA">
          <w:rPr>
            <w:rFonts w:ascii="华文楷体" w:eastAsia="华文楷体" w:hAnsi="华文楷体" w:hint="eastAsia"/>
            <w:sz w:val="28"/>
            <w:szCs w:val="28"/>
          </w:rPr>
          <w:t>来讲，</w:t>
        </w:r>
      </w:ins>
      <w:del w:id="1545" w:author="S-Yansong" w:date="2016-01-07T16:46:00Z">
        <w:r w:rsidRPr="007B6E0B" w:rsidDel="00332DEA">
          <w:rPr>
            <w:rFonts w:ascii="华文楷体" w:eastAsia="华文楷体" w:hAnsi="华文楷体" w:hint="eastAsia"/>
            <w:sz w:val="28"/>
            <w:szCs w:val="28"/>
          </w:rPr>
          <w:delText>、</w:delText>
        </w:r>
      </w:del>
      <w:ins w:id="1546" w:author="S-Yansong" w:date="2016-01-07T16:47:00Z">
        <w:r w:rsidR="00332DEA">
          <w:rPr>
            <w:rFonts w:ascii="华文楷体" w:eastAsia="华文楷体" w:hAnsi="华文楷体" w:hint="eastAsia"/>
            <w:sz w:val="28"/>
            <w:szCs w:val="28"/>
          </w:rPr>
          <w:t>对于</w:t>
        </w:r>
      </w:ins>
      <w:r w:rsidRPr="007B6E0B">
        <w:rPr>
          <w:rFonts w:ascii="华文楷体" w:eastAsia="华文楷体" w:hAnsi="华文楷体" w:hint="eastAsia"/>
          <w:sz w:val="28"/>
          <w:szCs w:val="28"/>
        </w:rPr>
        <w:t>修法</w:t>
      </w:r>
      <w:ins w:id="1547" w:author="S-Yansong" w:date="2016-01-07T16:47:00Z">
        <w:r w:rsidR="00332DEA">
          <w:rPr>
            <w:rFonts w:ascii="华文楷体" w:eastAsia="华文楷体" w:hAnsi="华文楷体" w:hint="eastAsia"/>
            <w:sz w:val="28"/>
            <w:szCs w:val="28"/>
          </w:rPr>
          <w:t>来讲</w:t>
        </w:r>
      </w:ins>
      <w:del w:id="1548" w:author="S-Yansong" w:date="2016-01-07T16:47:00Z">
        <w:r w:rsidRPr="007B6E0B" w:rsidDel="00332DEA">
          <w:rPr>
            <w:rFonts w:ascii="华文楷体" w:eastAsia="华文楷体" w:hAnsi="华文楷体" w:hint="eastAsia"/>
            <w:sz w:val="28"/>
            <w:szCs w:val="28"/>
          </w:rPr>
          <w:delText>是没有用的</w:delText>
        </w:r>
      </w:del>
      <w:r w:rsidRPr="007B6E0B">
        <w:rPr>
          <w:rFonts w:ascii="华文楷体" w:eastAsia="华文楷体" w:hAnsi="华文楷体" w:hint="eastAsia"/>
          <w:sz w:val="28"/>
          <w:szCs w:val="28"/>
        </w:rPr>
        <w:t>，不但没有</w:t>
      </w:r>
      <w:del w:id="1549" w:author="S-Yansong" w:date="2016-01-07T16:47:00Z">
        <w:r w:rsidRPr="007B6E0B" w:rsidDel="00332DEA">
          <w:rPr>
            <w:rFonts w:ascii="华文楷体" w:eastAsia="华文楷体" w:hAnsi="华文楷体" w:hint="eastAsia"/>
            <w:sz w:val="28"/>
            <w:szCs w:val="28"/>
          </w:rPr>
          <w:delText>意义</w:delText>
        </w:r>
      </w:del>
      <w:ins w:id="1550" w:author="S-Yansong" w:date="2016-01-07T16:47:00Z">
        <w:r w:rsidR="00332DEA">
          <w:rPr>
            <w:rFonts w:ascii="华文楷体" w:eastAsia="华文楷体" w:hAnsi="华文楷体" w:hint="eastAsia"/>
            <w:sz w:val="28"/>
            <w:szCs w:val="28"/>
          </w:rPr>
          <w:t>利益</w:t>
        </w:r>
      </w:ins>
      <w:r w:rsidRPr="007B6E0B">
        <w:rPr>
          <w:rFonts w:ascii="华文楷体" w:eastAsia="华文楷体" w:hAnsi="华文楷体" w:hint="eastAsia"/>
          <w:sz w:val="28"/>
          <w:szCs w:val="28"/>
        </w:rPr>
        <w:t>，而且分心，分散众生的心，所佛陀对于这种情况不讲。</w:t>
      </w:r>
    </w:p>
    <w:p w:rsidR="007B6E0B" w:rsidRPr="007B6E0B" w:rsidRDefault="007B6E0B" w:rsidP="00D9799D">
      <w:pPr>
        <w:ind w:firstLine="570"/>
        <w:rPr>
          <w:rFonts w:ascii="华文楷体" w:eastAsia="华文楷体" w:hAnsi="华文楷体"/>
          <w:sz w:val="28"/>
          <w:szCs w:val="28"/>
        </w:rPr>
      </w:pPr>
      <w:r w:rsidRPr="007B6E0B">
        <w:rPr>
          <w:rFonts w:ascii="华文楷体" w:eastAsia="华文楷体" w:hAnsi="华文楷体" w:hint="eastAsia"/>
          <w:sz w:val="28"/>
          <w:szCs w:val="28"/>
        </w:rPr>
        <w:t>以前</w:t>
      </w:r>
      <w:ins w:id="1551" w:author="S-Yansong" w:date="2016-01-07T16:48:00Z">
        <w:r w:rsidR="00332DEA">
          <w:rPr>
            <w:rFonts w:ascii="华文楷体" w:eastAsia="华文楷体" w:hAnsi="华文楷体" w:hint="eastAsia"/>
            <w:sz w:val="28"/>
            <w:szCs w:val="28"/>
          </w:rPr>
          <w:t>也是目</w:t>
        </w:r>
        <w:proofErr w:type="gramStart"/>
        <w:r w:rsidR="00332DEA">
          <w:rPr>
            <w:rFonts w:ascii="华文楷体" w:eastAsia="华文楷体" w:hAnsi="华文楷体" w:hint="eastAsia"/>
            <w:sz w:val="28"/>
            <w:szCs w:val="28"/>
          </w:rPr>
          <w:t>犍</w:t>
        </w:r>
        <w:proofErr w:type="gramEnd"/>
        <w:r w:rsidR="00332DEA">
          <w:rPr>
            <w:rFonts w:ascii="华文楷体" w:eastAsia="华文楷体" w:hAnsi="华文楷体" w:hint="eastAsia"/>
            <w:sz w:val="28"/>
            <w:szCs w:val="28"/>
          </w:rPr>
          <w:t>连尊者，</w:t>
        </w:r>
      </w:ins>
      <w:del w:id="1552" w:author="S-Yansong" w:date="2016-01-07T16:48:00Z">
        <w:r w:rsidRPr="007B6E0B" w:rsidDel="00332DEA">
          <w:rPr>
            <w:rFonts w:ascii="华文楷体" w:eastAsia="华文楷体" w:hAnsi="华文楷体" w:hint="eastAsia"/>
            <w:sz w:val="28"/>
            <w:szCs w:val="28"/>
          </w:rPr>
          <w:delText>，</w:delText>
        </w:r>
      </w:del>
      <w:r w:rsidRPr="007B6E0B">
        <w:rPr>
          <w:rFonts w:ascii="华文楷体" w:eastAsia="华文楷体" w:hAnsi="华文楷体" w:hint="eastAsia"/>
          <w:sz w:val="28"/>
          <w:szCs w:val="28"/>
        </w:rPr>
        <w:t>神通第一的目</w:t>
      </w:r>
      <w:proofErr w:type="gramStart"/>
      <w:r w:rsidRPr="007B6E0B">
        <w:rPr>
          <w:rFonts w:ascii="华文楷体" w:eastAsia="华文楷体" w:hAnsi="华文楷体" w:hint="eastAsia"/>
          <w:sz w:val="28"/>
          <w:szCs w:val="28"/>
        </w:rPr>
        <w:t>犍</w:t>
      </w:r>
      <w:proofErr w:type="gramEnd"/>
      <w:r w:rsidRPr="007B6E0B">
        <w:rPr>
          <w:rFonts w:ascii="华文楷体" w:eastAsia="华文楷体" w:hAnsi="华文楷体" w:hint="eastAsia"/>
          <w:sz w:val="28"/>
          <w:szCs w:val="28"/>
        </w:rPr>
        <w:t>连尊者</w:t>
      </w:r>
      <w:ins w:id="1553" w:author="S-Yansong" w:date="2016-01-07T16:48:00Z">
        <w:r w:rsidR="00332DEA">
          <w:rPr>
            <w:rFonts w:ascii="华文楷体" w:eastAsia="华文楷体" w:hAnsi="华文楷体" w:hint="eastAsia"/>
            <w:sz w:val="28"/>
            <w:szCs w:val="28"/>
          </w:rPr>
          <w:t>，他就说</w:t>
        </w:r>
      </w:ins>
      <w:ins w:id="1554" w:author="S-Yansong" w:date="2016-01-07T16:51:00Z">
        <w:r w:rsidR="00FA779A">
          <w:rPr>
            <w:rFonts w:ascii="华文楷体" w:eastAsia="华文楷体" w:hAnsi="华文楷体" w:hint="eastAsia"/>
            <w:sz w:val="28"/>
            <w:szCs w:val="28"/>
          </w:rPr>
          <w:t>：</w:t>
        </w:r>
        <w:r w:rsidR="00FA779A">
          <w:rPr>
            <w:rFonts w:ascii="华文楷体" w:eastAsia="华文楷体" w:hAnsi="华文楷体" w:hint="eastAsia"/>
            <w:sz w:val="28"/>
            <w:szCs w:val="28"/>
          </w:rPr>
          <w:t>“</w:t>
        </w:r>
      </w:ins>
      <w:r w:rsidRPr="007B6E0B">
        <w:rPr>
          <w:rFonts w:ascii="华文楷体" w:eastAsia="华文楷体" w:hAnsi="华文楷体" w:hint="eastAsia"/>
          <w:sz w:val="28"/>
          <w:szCs w:val="28"/>
        </w:rPr>
        <w:t>通过</w:t>
      </w:r>
      <w:ins w:id="1555" w:author="S-Yansong" w:date="2016-01-07T16:48:00Z">
        <w:r w:rsidR="00332DEA">
          <w:rPr>
            <w:rFonts w:ascii="华文楷体" w:eastAsia="华文楷体" w:hAnsi="华文楷体" w:hint="eastAsia"/>
            <w:sz w:val="28"/>
            <w:szCs w:val="28"/>
          </w:rPr>
          <w:t>我的</w:t>
        </w:r>
      </w:ins>
      <w:r w:rsidRPr="007B6E0B">
        <w:rPr>
          <w:rFonts w:ascii="华文楷体" w:eastAsia="华文楷体" w:hAnsi="华文楷体" w:hint="eastAsia"/>
          <w:sz w:val="28"/>
          <w:szCs w:val="28"/>
        </w:rPr>
        <w:t>神通看到地下有一种</w:t>
      </w:r>
      <w:del w:id="1556" w:author="S-Yansong" w:date="2016-01-07T16:48:00Z">
        <w:r w:rsidRPr="007B6E0B" w:rsidDel="00332DEA">
          <w:rPr>
            <w:rFonts w:ascii="华文楷体" w:eastAsia="华文楷体" w:hAnsi="华文楷体" w:hint="eastAsia"/>
            <w:sz w:val="28"/>
            <w:szCs w:val="28"/>
          </w:rPr>
          <w:delText>美味</w:delText>
        </w:r>
      </w:del>
      <w:r w:rsidRPr="007B6E0B">
        <w:rPr>
          <w:rFonts w:ascii="华文楷体" w:eastAsia="华文楷体" w:hAnsi="华文楷体" w:hint="eastAsia"/>
          <w:sz w:val="28"/>
          <w:szCs w:val="28"/>
        </w:rPr>
        <w:t>食物</w:t>
      </w:r>
      <w:ins w:id="1557" w:author="S-Yansong" w:date="2016-01-07T16:48:00Z">
        <w:r w:rsidR="00332DEA">
          <w:rPr>
            <w:rFonts w:ascii="华文楷体" w:eastAsia="华文楷体" w:hAnsi="华文楷体" w:hint="eastAsia"/>
            <w:sz w:val="28"/>
            <w:szCs w:val="28"/>
          </w:rPr>
          <w:t>（</w:t>
        </w:r>
        <w:r w:rsidR="00FA779A">
          <w:rPr>
            <w:rFonts w:ascii="华文楷体" w:eastAsia="华文楷体" w:hAnsi="华文楷体" w:hint="eastAsia"/>
            <w:sz w:val="28"/>
            <w:szCs w:val="28"/>
          </w:rPr>
          <w:t>什么</w:t>
        </w:r>
        <w:r w:rsidR="00332DEA">
          <w:rPr>
            <w:rFonts w:ascii="华文楷体" w:eastAsia="华文楷体" w:hAnsi="华文楷体" w:hint="eastAsia"/>
            <w:sz w:val="28"/>
            <w:szCs w:val="28"/>
          </w:rPr>
          <w:t>名字忘了）</w:t>
        </w:r>
        <w:r w:rsidR="00FA779A">
          <w:rPr>
            <w:rFonts w:ascii="华文楷体" w:eastAsia="华文楷体" w:hAnsi="华文楷体" w:hint="eastAsia"/>
            <w:sz w:val="28"/>
            <w:szCs w:val="28"/>
          </w:rPr>
          <w:t>。</w:t>
        </w:r>
      </w:ins>
      <w:ins w:id="1558" w:author="S-Yansong" w:date="2016-01-07T16:49:00Z">
        <w:r w:rsidR="00FA779A">
          <w:rPr>
            <w:rFonts w:ascii="华文楷体" w:eastAsia="华文楷体" w:hAnsi="华文楷体" w:hint="eastAsia"/>
            <w:sz w:val="28"/>
            <w:szCs w:val="28"/>
          </w:rPr>
          <w:t>他就说</w:t>
        </w:r>
      </w:ins>
      <w:del w:id="1559" w:author="S-Yansong" w:date="2016-01-07T16:48:00Z">
        <w:r w:rsidRPr="007B6E0B" w:rsidDel="00FA779A">
          <w:rPr>
            <w:rFonts w:ascii="华文楷体" w:eastAsia="华文楷体" w:hAnsi="华文楷体" w:hint="eastAsia"/>
            <w:sz w:val="28"/>
            <w:szCs w:val="28"/>
          </w:rPr>
          <w:delText>，</w:delText>
        </w:r>
      </w:del>
      <w:del w:id="1560" w:author="S-Yansong" w:date="2016-01-07T16:49:00Z">
        <w:r w:rsidRPr="007B6E0B" w:rsidDel="00FA779A">
          <w:rPr>
            <w:rFonts w:ascii="华文楷体" w:eastAsia="华文楷体" w:hAnsi="华文楷体" w:hint="eastAsia"/>
            <w:sz w:val="28"/>
            <w:szCs w:val="28"/>
          </w:rPr>
          <w:delText>如果</w:delText>
        </w:r>
      </w:del>
      <w:ins w:id="1561" w:author="S-Yansong" w:date="2016-01-07T16:49:00Z">
        <w:r w:rsidR="00FA779A">
          <w:rPr>
            <w:rFonts w:ascii="华文楷体" w:eastAsia="华文楷体" w:hAnsi="华文楷体" w:hint="eastAsia"/>
            <w:sz w:val="28"/>
            <w:szCs w:val="28"/>
          </w:rPr>
          <w:t>把这个</w:t>
        </w:r>
      </w:ins>
      <w:r w:rsidRPr="007B6E0B">
        <w:rPr>
          <w:rFonts w:ascii="华文楷体" w:eastAsia="华文楷体" w:hAnsi="华文楷体" w:hint="eastAsia"/>
          <w:sz w:val="28"/>
          <w:szCs w:val="28"/>
        </w:rPr>
        <w:t>取</w:t>
      </w:r>
      <w:ins w:id="1562" w:author="S-Yansong" w:date="2016-01-07T16:49:00Z">
        <w:r w:rsidR="00FA779A">
          <w:rPr>
            <w:rFonts w:ascii="华文楷体" w:eastAsia="华文楷体" w:hAnsi="华文楷体" w:hint="eastAsia"/>
            <w:sz w:val="28"/>
            <w:szCs w:val="28"/>
          </w:rPr>
          <w:t>出</w:t>
        </w:r>
      </w:ins>
      <w:r w:rsidRPr="007B6E0B">
        <w:rPr>
          <w:rFonts w:ascii="华文楷体" w:eastAsia="华文楷体" w:hAnsi="华文楷体" w:hint="eastAsia"/>
          <w:sz w:val="28"/>
          <w:szCs w:val="28"/>
        </w:rPr>
        <w:t>来</w:t>
      </w:r>
      <w:ins w:id="1563" w:author="S-Yansong" w:date="2016-01-07T16:49:00Z">
        <w:r w:rsidR="00FA779A">
          <w:rPr>
            <w:rFonts w:ascii="华文楷体" w:eastAsia="华文楷体" w:hAnsi="华文楷体" w:hint="eastAsia"/>
            <w:sz w:val="28"/>
            <w:szCs w:val="28"/>
          </w:rPr>
          <w:t>之</w:t>
        </w:r>
      </w:ins>
      <w:r w:rsidRPr="007B6E0B">
        <w:rPr>
          <w:rFonts w:ascii="华文楷体" w:eastAsia="华文楷体" w:hAnsi="华文楷体" w:hint="eastAsia"/>
          <w:sz w:val="28"/>
          <w:szCs w:val="28"/>
        </w:rPr>
        <w:t>后</w:t>
      </w:r>
      <w:ins w:id="1564" w:author="S-Yansong" w:date="2016-01-07T16:49:00Z">
        <w:r w:rsidR="00FA779A">
          <w:rPr>
            <w:rFonts w:ascii="华文楷体" w:eastAsia="华文楷体" w:hAnsi="华文楷体" w:hint="eastAsia"/>
            <w:sz w:val="28"/>
            <w:szCs w:val="28"/>
          </w:rPr>
          <w:t>呢</w:t>
        </w:r>
      </w:ins>
      <w:r w:rsidRPr="007B6E0B">
        <w:rPr>
          <w:rFonts w:ascii="华文楷体" w:eastAsia="华文楷体" w:hAnsi="华文楷体" w:hint="eastAsia"/>
          <w:sz w:val="28"/>
          <w:szCs w:val="28"/>
        </w:rPr>
        <w:t>，</w:t>
      </w:r>
      <w:ins w:id="1565" w:author="S-Yansong" w:date="2016-01-07T16:49:00Z">
        <w:r w:rsidR="00FA779A">
          <w:rPr>
            <w:rFonts w:ascii="华文楷体" w:eastAsia="华文楷体" w:hAnsi="华文楷体" w:hint="eastAsia"/>
            <w:sz w:val="28"/>
            <w:szCs w:val="28"/>
          </w:rPr>
          <w:t>具有美味的，</w:t>
        </w:r>
      </w:ins>
      <w:del w:id="1566" w:author="S-Yansong" w:date="2016-01-07T16:49:00Z">
        <w:r w:rsidRPr="007B6E0B" w:rsidDel="00FA779A">
          <w:rPr>
            <w:rFonts w:ascii="华文楷体" w:eastAsia="华文楷体" w:hAnsi="华文楷体" w:hint="eastAsia"/>
            <w:sz w:val="28"/>
            <w:szCs w:val="28"/>
          </w:rPr>
          <w:delText>能够</w:delText>
        </w:r>
      </w:del>
      <w:ins w:id="1567" w:author="S-Yansong" w:date="2016-01-07T16:49:00Z">
        <w:r w:rsidR="00FA779A">
          <w:rPr>
            <w:rFonts w:ascii="华文楷体" w:eastAsia="华文楷体" w:hAnsi="华文楷体" w:hint="eastAsia"/>
            <w:sz w:val="28"/>
            <w:szCs w:val="28"/>
          </w:rPr>
          <w:t>可以</w:t>
        </w:r>
      </w:ins>
      <w:r w:rsidRPr="007B6E0B">
        <w:rPr>
          <w:rFonts w:ascii="华文楷体" w:eastAsia="华文楷体" w:hAnsi="华文楷体" w:hint="eastAsia"/>
          <w:sz w:val="28"/>
          <w:szCs w:val="28"/>
        </w:rPr>
        <w:t>满足很多众生饮食的要求</w:t>
      </w:r>
      <w:del w:id="1568" w:author="S-Yansong" w:date="2016-01-07T16:49:00Z">
        <w:r w:rsidRPr="007B6E0B" w:rsidDel="00FA779A">
          <w:rPr>
            <w:rFonts w:ascii="华文楷体" w:eastAsia="华文楷体" w:hAnsi="华文楷体" w:hint="eastAsia"/>
            <w:sz w:val="28"/>
            <w:szCs w:val="28"/>
          </w:rPr>
          <w:delText>，</w:delText>
        </w:r>
      </w:del>
      <w:ins w:id="1569" w:author="S-Yansong" w:date="2016-01-07T16:49:00Z">
        <w:r w:rsidR="00FA779A">
          <w:rPr>
            <w:rFonts w:ascii="华文楷体" w:eastAsia="华文楷体" w:hAnsi="华文楷体" w:hint="eastAsia"/>
            <w:sz w:val="28"/>
            <w:szCs w:val="28"/>
          </w:rPr>
          <w:t>。</w:t>
        </w:r>
      </w:ins>
      <w:r w:rsidRPr="007B6E0B">
        <w:rPr>
          <w:rFonts w:ascii="华文楷体" w:eastAsia="华文楷体" w:hAnsi="华文楷体" w:hint="eastAsia"/>
          <w:sz w:val="28"/>
          <w:szCs w:val="28"/>
        </w:rPr>
        <w:t>而且</w:t>
      </w:r>
      <w:ins w:id="1570" w:author="S-Yansong" w:date="2016-01-07T16:50:00Z">
        <w:r w:rsidR="00FA779A">
          <w:rPr>
            <w:rFonts w:ascii="华文楷体" w:eastAsia="华文楷体" w:hAnsi="华文楷体" w:hint="eastAsia"/>
            <w:sz w:val="28"/>
            <w:szCs w:val="28"/>
          </w:rPr>
          <w:t>我</w:t>
        </w:r>
      </w:ins>
      <w:r w:rsidRPr="007B6E0B">
        <w:rPr>
          <w:rFonts w:ascii="华文楷体" w:eastAsia="华文楷体" w:hAnsi="华文楷体" w:hint="eastAsia"/>
          <w:sz w:val="28"/>
          <w:szCs w:val="28"/>
        </w:rPr>
        <w:t>一刹那之间，</w:t>
      </w:r>
      <w:del w:id="1571" w:author="S-Yansong" w:date="2016-01-07T16:50:00Z">
        <w:r w:rsidRPr="007B6E0B" w:rsidDel="00FA779A">
          <w:rPr>
            <w:rFonts w:ascii="华文楷体" w:eastAsia="华文楷体" w:hAnsi="华文楷体" w:hint="eastAsia"/>
            <w:sz w:val="28"/>
            <w:szCs w:val="28"/>
          </w:rPr>
          <w:delText>可以</w:delText>
        </w:r>
      </w:del>
      <w:r w:rsidRPr="007B6E0B">
        <w:rPr>
          <w:rFonts w:ascii="华文楷体" w:eastAsia="华文楷体" w:hAnsi="华文楷体" w:hint="eastAsia"/>
          <w:sz w:val="28"/>
          <w:szCs w:val="28"/>
        </w:rPr>
        <w:t>让众生不感觉</w:t>
      </w:r>
      <w:ins w:id="1572" w:author="S-Yansong" w:date="2016-01-07T16:50:00Z">
        <w:r w:rsidR="00FA779A">
          <w:rPr>
            <w:rFonts w:ascii="华文楷体" w:eastAsia="华文楷体" w:hAnsi="华文楷体" w:hint="eastAsia"/>
            <w:sz w:val="28"/>
            <w:szCs w:val="28"/>
          </w:rPr>
          <w:t>的时候，我</w:t>
        </w:r>
      </w:ins>
      <w:del w:id="1573" w:author="S-Yansong" w:date="2016-01-07T16:50:00Z">
        <w:r w:rsidRPr="007B6E0B" w:rsidDel="00FA779A">
          <w:rPr>
            <w:rFonts w:ascii="华文楷体" w:eastAsia="华文楷体" w:hAnsi="华文楷体" w:hint="eastAsia"/>
            <w:sz w:val="28"/>
            <w:szCs w:val="28"/>
          </w:rPr>
          <w:delText>到</w:delText>
        </w:r>
      </w:del>
      <w:r w:rsidRPr="007B6E0B">
        <w:rPr>
          <w:rFonts w:ascii="华文楷体" w:eastAsia="华文楷体" w:hAnsi="华文楷体" w:hint="eastAsia"/>
          <w:sz w:val="28"/>
          <w:szCs w:val="28"/>
        </w:rPr>
        <w:t>可以</w:t>
      </w:r>
      <w:ins w:id="1574" w:author="S-Yansong" w:date="2016-01-07T16:50:00Z">
        <w:r w:rsidR="00FA779A">
          <w:rPr>
            <w:rFonts w:ascii="华文楷体" w:eastAsia="华文楷体" w:hAnsi="华文楷体" w:hint="eastAsia"/>
            <w:sz w:val="28"/>
            <w:szCs w:val="28"/>
          </w:rPr>
          <w:t>把这些</w:t>
        </w:r>
      </w:ins>
      <w:r w:rsidRPr="007B6E0B">
        <w:rPr>
          <w:rFonts w:ascii="华文楷体" w:eastAsia="华文楷体" w:hAnsi="华文楷体" w:hint="eastAsia"/>
          <w:sz w:val="28"/>
          <w:szCs w:val="28"/>
        </w:rPr>
        <w:t>全部取出</w:t>
      </w:r>
      <w:del w:id="1575" w:author="S-Yansong" w:date="2016-01-07T16:50:00Z">
        <w:r w:rsidRPr="007B6E0B" w:rsidDel="00FA779A">
          <w:rPr>
            <w:rFonts w:ascii="华文楷体" w:eastAsia="华文楷体" w:hAnsi="华文楷体" w:hint="eastAsia"/>
            <w:sz w:val="28"/>
            <w:szCs w:val="28"/>
          </w:rPr>
          <w:delText>的情况下</w:delText>
        </w:r>
      </w:del>
      <w:ins w:id="1576" w:author="S-Yansong" w:date="2016-01-07T16:50:00Z">
        <w:r w:rsidR="00FA779A">
          <w:rPr>
            <w:rFonts w:ascii="华文楷体" w:eastAsia="华文楷体" w:hAnsi="华文楷体" w:hint="eastAsia"/>
            <w:sz w:val="28"/>
            <w:szCs w:val="28"/>
          </w:rPr>
          <w:t>来</w:t>
        </w:r>
      </w:ins>
      <w:r w:rsidRPr="007B6E0B">
        <w:rPr>
          <w:rFonts w:ascii="华文楷体" w:eastAsia="华文楷体" w:hAnsi="华文楷体" w:hint="eastAsia"/>
          <w:sz w:val="28"/>
          <w:szCs w:val="28"/>
        </w:rPr>
        <w:t>让众生享用</w:t>
      </w:r>
      <w:del w:id="1577" w:author="S-Yansong" w:date="2016-01-07T16:50:00Z">
        <w:r w:rsidRPr="007B6E0B" w:rsidDel="00FA779A">
          <w:rPr>
            <w:rFonts w:ascii="华文楷体" w:eastAsia="华文楷体" w:hAnsi="华文楷体" w:hint="eastAsia"/>
            <w:sz w:val="28"/>
            <w:szCs w:val="28"/>
          </w:rPr>
          <w:delText>，</w:delText>
        </w:r>
      </w:del>
      <w:ins w:id="1578" w:author="S-Yansong" w:date="2016-01-07T16:51:00Z">
        <w:r w:rsidR="00FA779A">
          <w:rPr>
            <w:rFonts w:ascii="华文楷体" w:eastAsia="华文楷体" w:hAnsi="华文楷体" w:hint="eastAsia"/>
            <w:sz w:val="28"/>
            <w:szCs w:val="28"/>
          </w:rPr>
          <w:t>”</w:t>
        </w:r>
      </w:ins>
      <w:ins w:id="1579" w:author="S-Yansong" w:date="2016-01-07T16:50:00Z">
        <w:r w:rsidR="00FA779A">
          <w:rPr>
            <w:rFonts w:ascii="华文楷体" w:eastAsia="华文楷体" w:hAnsi="华文楷体" w:hint="eastAsia"/>
            <w:sz w:val="28"/>
            <w:szCs w:val="28"/>
          </w:rPr>
          <w:t>。</w:t>
        </w:r>
      </w:ins>
      <w:r w:rsidRPr="007B6E0B">
        <w:rPr>
          <w:rFonts w:ascii="华文楷体" w:eastAsia="华文楷体" w:hAnsi="华文楷体" w:hint="eastAsia"/>
          <w:sz w:val="28"/>
          <w:szCs w:val="28"/>
        </w:rPr>
        <w:t>佛陀说</w:t>
      </w:r>
      <w:ins w:id="1580" w:author="S-Yansong" w:date="2016-01-07T16:51:00Z">
        <w:r w:rsidR="00FA779A">
          <w:rPr>
            <w:rFonts w:ascii="华文楷体" w:eastAsia="华文楷体" w:hAnsi="华文楷体" w:hint="eastAsia"/>
            <w:sz w:val="28"/>
            <w:szCs w:val="28"/>
          </w:rPr>
          <w:t>：“</w:t>
        </w:r>
      </w:ins>
      <w:r w:rsidRPr="007B6E0B">
        <w:rPr>
          <w:rFonts w:ascii="华文楷体" w:eastAsia="华文楷体" w:hAnsi="华文楷体" w:hint="eastAsia"/>
          <w:sz w:val="28"/>
          <w:szCs w:val="28"/>
        </w:rPr>
        <w:t>没必要，舍弃</w:t>
      </w:r>
      <w:ins w:id="1581" w:author="S-Yansong" w:date="2016-01-07T16:51:00Z">
        <w:r w:rsidR="00FA779A">
          <w:rPr>
            <w:rFonts w:ascii="华文楷体" w:eastAsia="华文楷体" w:hAnsi="华文楷体" w:hint="eastAsia"/>
            <w:sz w:val="28"/>
            <w:szCs w:val="28"/>
          </w:rPr>
          <w:t>吧，舍弃</w:t>
        </w:r>
      </w:ins>
      <w:r w:rsidRPr="007B6E0B">
        <w:rPr>
          <w:rFonts w:ascii="华文楷体" w:eastAsia="华文楷体" w:hAnsi="华文楷体" w:hint="eastAsia"/>
          <w:sz w:val="28"/>
          <w:szCs w:val="28"/>
        </w:rPr>
        <w:t>这种心</w:t>
      </w:r>
      <w:del w:id="1582" w:author="S-Yansong" w:date="2016-01-07T16:51:00Z">
        <w:r w:rsidRPr="007B6E0B" w:rsidDel="00FA779A">
          <w:rPr>
            <w:rFonts w:ascii="华文楷体" w:eastAsia="华文楷体" w:hAnsi="华文楷体" w:hint="eastAsia"/>
            <w:sz w:val="28"/>
            <w:szCs w:val="28"/>
          </w:rPr>
          <w:delText>吧</w:delText>
        </w:r>
      </w:del>
      <w:ins w:id="1583" w:author="S-Yansong" w:date="2016-01-07T16:53:00Z">
        <w:r w:rsidR="00D9799D">
          <w:rPr>
            <w:rFonts w:ascii="华文楷体" w:eastAsia="华文楷体" w:hAnsi="华文楷体" w:hint="eastAsia"/>
            <w:sz w:val="28"/>
            <w:szCs w:val="28"/>
          </w:rPr>
          <w:t>”</w:t>
        </w:r>
      </w:ins>
      <w:ins w:id="1584" w:author="S-Yansong" w:date="2016-01-07T16:51:00Z">
        <w:r w:rsidR="00FA779A">
          <w:rPr>
            <w:rFonts w:ascii="华文楷体" w:eastAsia="华文楷体" w:hAnsi="华文楷体" w:hint="eastAsia"/>
            <w:sz w:val="28"/>
            <w:szCs w:val="28"/>
          </w:rPr>
          <w:t>。</w:t>
        </w:r>
      </w:ins>
      <w:del w:id="1585" w:author="S-Yansong" w:date="2016-01-07T16:51:00Z">
        <w:r w:rsidRPr="007B6E0B" w:rsidDel="00FA779A">
          <w:rPr>
            <w:rFonts w:ascii="华文楷体" w:eastAsia="华文楷体" w:hAnsi="华文楷体" w:hint="eastAsia"/>
            <w:sz w:val="28"/>
            <w:szCs w:val="28"/>
          </w:rPr>
          <w:delText>，</w:delText>
        </w:r>
      </w:del>
      <w:ins w:id="1586" w:author="S-Yansong" w:date="2016-01-07T16:52:00Z">
        <w:r w:rsidR="00D9799D">
          <w:rPr>
            <w:rFonts w:ascii="华文楷体" w:eastAsia="华文楷体" w:hAnsi="华文楷体" w:hint="eastAsia"/>
            <w:sz w:val="28"/>
            <w:szCs w:val="28"/>
          </w:rPr>
          <w:t>像这样的话就说，主要</w:t>
        </w:r>
      </w:ins>
      <w:ins w:id="1587" w:author="S-Yansong" w:date="2016-01-07T16:53:00Z">
        <w:r w:rsidR="00D9799D">
          <w:rPr>
            <w:rFonts w:ascii="华文楷体" w:eastAsia="华文楷体" w:hAnsi="华文楷体" w:hint="eastAsia"/>
            <w:sz w:val="28"/>
            <w:szCs w:val="28"/>
          </w:rPr>
          <w:t>的问题</w:t>
        </w:r>
      </w:ins>
      <w:ins w:id="1588" w:author="S-Yansong" w:date="2016-01-07T16:52:00Z">
        <w:r w:rsidR="00D9799D">
          <w:rPr>
            <w:rFonts w:ascii="华文楷体" w:eastAsia="华文楷体" w:hAnsi="华文楷体" w:hint="eastAsia"/>
            <w:sz w:val="28"/>
            <w:szCs w:val="28"/>
          </w:rPr>
          <w:t>是解脱道，</w:t>
        </w:r>
      </w:ins>
      <w:r w:rsidRPr="007B6E0B">
        <w:rPr>
          <w:rFonts w:ascii="华文楷体" w:eastAsia="华文楷体" w:hAnsi="华文楷体" w:hint="eastAsia"/>
          <w:sz w:val="28"/>
          <w:szCs w:val="28"/>
        </w:rPr>
        <w:t>众生的贪欲心很大，如果</w:t>
      </w:r>
      <w:del w:id="1589" w:author="S-Yansong" w:date="2016-01-07T16:53:00Z">
        <w:r w:rsidRPr="007B6E0B" w:rsidDel="00D9799D">
          <w:rPr>
            <w:rFonts w:ascii="华文楷体" w:eastAsia="华文楷体" w:hAnsi="华文楷体" w:hint="eastAsia"/>
            <w:sz w:val="28"/>
            <w:szCs w:val="28"/>
          </w:rPr>
          <w:delText>他们</w:delText>
        </w:r>
      </w:del>
      <w:ins w:id="1590" w:author="S-Yansong" w:date="2016-01-07T16:53:00Z">
        <w:r w:rsidR="00D9799D">
          <w:rPr>
            <w:rFonts w:ascii="华文楷体" w:eastAsia="华文楷体" w:hAnsi="华文楷体" w:hint="eastAsia"/>
            <w:sz w:val="28"/>
            <w:szCs w:val="28"/>
          </w:rPr>
          <w:t>说</w:t>
        </w:r>
      </w:ins>
      <w:r w:rsidRPr="007B6E0B">
        <w:rPr>
          <w:rFonts w:ascii="华文楷体" w:eastAsia="华文楷体" w:hAnsi="华文楷体" w:hint="eastAsia"/>
          <w:sz w:val="28"/>
          <w:szCs w:val="28"/>
        </w:rPr>
        <w:t>享用这些</w:t>
      </w:r>
      <w:del w:id="1591" w:author="S-Yansong" w:date="2016-01-07T16:53:00Z">
        <w:r w:rsidRPr="007B6E0B" w:rsidDel="00D9799D">
          <w:rPr>
            <w:rFonts w:ascii="华文楷体" w:eastAsia="华文楷体" w:hAnsi="华文楷体" w:hint="eastAsia"/>
            <w:sz w:val="28"/>
            <w:szCs w:val="28"/>
          </w:rPr>
          <w:delText>食物的</w:delText>
        </w:r>
      </w:del>
      <w:ins w:id="1592" w:author="S-Yansong" w:date="2016-01-07T16:53:00Z">
        <w:r w:rsidR="00D9799D">
          <w:rPr>
            <w:rFonts w:ascii="华文楷体" w:eastAsia="华文楷体" w:hAnsi="华文楷体" w:hint="eastAsia"/>
            <w:sz w:val="28"/>
            <w:szCs w:val="28"/>
          </w:rPr>
          <w:t>东西的</w:t>
        </w:r>
      </w:ins>
      <w:r w:rsidRPr="007B6E0B">
        <w:rPr>
          <w:rFonts w:ascii="华文楷体" w:eastAsia="华文楷体" w:hAnsi="华文楷体" w:hint="eastAsia"/>
          <w:sz w:val="28"/>
          <w:szCs w:val="28"/>
        </w:rPr>
        <w:t>话，</w:t>
      </w:r>
      <w:ins w:id="1593" w:author="S-Yansong" w:date="2016-01-07T16:54:00Z">
        <w:r w:rsidR="00905827">
          <w:rPr>
            <w:rFonts w:ascii="华文楷体" w:eastAsia="华文楷体" w:hAnsi="华文楷体" w:hint="eastAsia"/>
            <w:sz w:val="28"/>
            <w:szCs w:val="28"/>
          </w:rPr>
          <w:t>他</w:t>
        </w:r>
      </w:ins>
      <w:r w:rsidRPr="007B6E0B">
        <w:rPr>
          <w:rFonts w:ascii="华文楷体" w:eastAsia="华文楷体" w:hAnsi="华文楷体" w:hint="eastAsia"/>
          <w:sz w:val="28"/>
          <w:szCs w:val="28"/>
        </w:rPr>
        <w:t>会增长贪欲，对</w:t>
      </w:r>
      <w:ins w:id="1594" w:author="S-Yansong" w:date="2016-01-07T16:54:00Z">
        <w:r w:rsidR="00905827">
          <w:rPr>
            <w:rFonts w:ascii="华文楷体" w:eastAsia="华文楷体" w:hAnsi="华文楷体" w:hint="eastAsia"/>
            <w:sz w:val="28"/>
            <w:szCs w:val="28"/>
          </w:rPr>
          <w:t>他</w:t>
        </w:r>
      </w:ins>
      <w:r w:rsidRPr="007B6E0B">
        <w:rPr>
          <w:rFonts w:ascii="华文楷体" w:eastAsia="华文楷体" w:hAnsi="华文楷体" w:hint="eastAsia"/>
          <w:sz w:val="28"/>
          <w:szCs w:val="28"/>
        </w:rPr>
        <w:t>解脱是没有用的。而且众生</w:t>
      </w:r>
      <w:proofErr w:type="gramStart"/>
      <w:r w:rsidRPr="007B6E0B">
        <w:rPr>
          <w:rFonts w:ascii="华文楷体" w:eastAsia="华文楷体" w:hAnsi="华文楷体" w:hint="eastAsia"/>
          <w:sz w:val="28"/>
          <w:szCs w:val="28"/>
        </w:rPr>
        <w:t>的福报很小</w:t>
      </w:r>
      <w:proofErr w:type="gramEnd"/>
      <w:r w:rsidRPr="007B6E0B">
        <w:rPr>
          <w:rFonts w:ascii="华文楷体" w:eastAsia="华文楷体" w:hAnsi="华文楷体" w:hint="eastAsia"/>
          <w:sz w:val="28"/>
          <w:szCs w:val="28"/>
        </w:rPr>
        <w:t>，一旦取出来后</w:t>
      </w:r>
      <w:ins w:id="1595" w:author="S-Yansong" w:date="2016-01-07T16:54:00Z">
        <w:r w:rsidR="00905827">
          <w:rPr>
            <w:rFonts w:ascii="华文楷体" w:eastAsia="华文楷体" w:hAnsi="华文楷体" w:hint="eastAsia"/>
            <w:sz w:val="28"/>
            <w:szCs w:val="28"/>
          </w:rPr>
          <w:t>，</w:t>
        </w:r>
      </w:ins>
      <w:del w:id="1596" w:author="S-Yansong" w:date="2016-01-07T16:54:00Z">
        <w:r w:rsidRPr="007B6E0B" w:rsidDel="00905827">
          <w:rPr>
            <w:rFonts w:ascii="华文楷体" w:eastAsia="华文楷体" w:hAnsi="华文楷体" w:hint="eastAsia"/>
            <w:sz w:val="28"/>
            <w:szCs w:val="28"/>
          </w:rPr>
          <w:delText>，由</w:delText>
        </w:r>
      </w:del>
      <w:ins w:id="1597" w:author="S-Yansong" w:date="2016-01-07T16:54:00Z">
        <w:r w:rsidR="00905827">
          <w:rPr>
            <w:rFonts w:ascii="华文楷体" w:eastAsia="华文楷体" w:hAnsi="华文楷体" w:hint="eastAsia"/>
            <w:sz w:val="28"/>
            <w:szCs w:val="28"/>
          </w:rPr>
          <w:t>通过</w:t>
        </w:r>
      </w:ins>
      <w:del w:id="1598" w:author="S-Yansong" w:date="2016-01-07T16:54:00Z">
        <w:r w:rsidRPr="007B6E0B" w:rsidDel="00905827">
          <w:rPr>
            <w:rFonts w:ascii="华文楷体" w:eastAsia="华文楷体" w:hAnsi="华文楷体" w:hint="eastAsia"/>
            <w:sz w:val="28"/>
            <w:szCs w:val="28"/>
          </w:rPr>
          <w:delText>于</w:delText>
        </w:r>
      </w:del>
      <w:r w:rsidRPr="007B6E0B">
        <w:rPr>
          <w:rFonts w:ascii="华文楷体" w:eastAsia="华文楷体" w:hAnsi="华文楷体" w:hint="eastAsia"/>
          <w:sz w:val="28"/>
          <w:szCs w:val="28"/>
        </w:rPr>
        <w:t>众生的业障</w:t>
      </w:r>
      <w:ins w:id="1599" w:author="S-Yansong" w:date="2016-01-07T16:54:00Z">
        <w:r w:rsidR="00905827">
          <w:rPr>
            <w:rFonts w:ascii="华文楷体" w:eastAsia="华文楷体" w:hAnsi="华文楷体" w:hint="eastAsia"/>
            <w:sz w:val="28"/>
            <w:szCs w:val="28"/>
          </w:rPr>
          <w:t>、</w:t>
        </w:r>
      </w:ins>
      <w:r w:rsidRPr="007B6E0B">
        <w:rPr>
          <w:rFonts w:ascii="华文楷体" w:eastAsia="华文楷体" w:hAnsi="华文楷体" w:hint="eastAsia"/>
          <w:sz w:val="28"/>
          <w:szCs w:val="28"/>
        </w:rPr>
        <w:t>所障</w:t>
      </w:r>
      <w:ins w:id="1600" w:author="S-Yansong" w:date="2016-01-07T16:54:00Z">
        <w:r w:rsidR="00905827">
          <w:rPr>
            <w:rFonts w:ascii="华文楷体" w:eastAsia="华文楷体" w:hAnsi="华文楷体" w:hint="eastAsia"/>
            <w:sz w:val="28"/>
            <w:szCs w:val="28"/>
          </w:rPr>
          <w:t>，它</w:t>
        </w:r>
      </w:ins>
      <w:r w:rsidRPr="007B6E0B">
        <w:rPr>
          <w:rFonts w:ascii="华文楷体" w:eastAsia="华文楷体" w:hAnsi="华文楷体" w:hint="eastAsia"/>
          <w:sz w:val="28"/>
          <w:szCs w:val="28"/>
        </w:rPr>
        <w:t>会慢慢的隐没</w:t>
      </w:r>
      <w:ins w:id="1601" w:author="S-Yansong" w:date="2016-01-07T16:54:00Z">
        <w:r w:rsidR="00905827">
          <w:rPr>
            <w:rFonts w:ascii="华文楷体" w:eastAsia="华文楷体" w:hAnsi="华文楷体" w:hint="eastAsia"/>
            <w:sz w:val="28"/>
            <w:szCs w:val="28"/>
          </w:rPr>
          <w:t>了</w:t>
        </w:r>
      </w:ins>
      <w:r w:rsidRPr="007B6E0B">
        <w:rPr>
          <w:rFonts w:ascii="华文楷体" w:eastAsia="华文楷体" w:hAnsi="华文楷体" w:hint="eastAsia"/>
          <w:sz w:val="28"/>
          <w:szCs w:val="28"/>
        </w:rPr>
        <w:t>，意义不大</w:t>
      </w:r>
      <w:del w:id="1602" w:author="S-Yansong" w:date="2016-01-07T16:51:00Z">
        <w:r w:rsidRPr="007B6E0B" w:rsidDel="00FA779A">
          <w:rPr>
            <w:rFonts w:ascii="华文楷体" w:eastAsia="华文楷体" w:hAnsi="华文楷体" w:hint="eastAsia"/>
            <w:sz w:val="28"/>
            <w:szCs w:val="28"/>
          </w:rPr>
          <w:delText>，</w:delText>
        </w:r>
      </w:del>
      <w:ins w:id="1603" w:author="S-Yansong" w:date="2016-01-07T16:53:00Z">
        <w:r w:rsidR="00D9799D">
          <w:rPr>
            <w:rFonts w:ascii="华文楷体" w:eastAsia="华文楷体" w:hAnsi="华文楷体" w:hint="eastAsia"/>
            <w:sz w:val="28"/>
            <w:szCs w:val="28"/>
          </w:rPr>
          <w:t>，</w:t>
        </w:r>
      </w:ins>
      <w:ins w:id="1604" w:author="S-Yansong" w:date="2016-01-07T16:55:00Z">
        <w:r w:rsidR="00905827">
          <w:rPr>
            <w:rFonts w:ascii="华文楷体" w:eastAsia="华文楷体" w:hAnsi="华文楷体" w:hint="eastAsia"/>
            <w:sz w:val="28"/>
            <w:szCs w:val="28"/>
          </w:rPr>
          <w:t>所以说</w:t>
        </w:r>
      </w:ins>
      <w:r w:rsidRPr="007B6E0B">
        <w:rPr>
          <w:rFonts w:ascii="华文楷体" w:eastAsia="华文楷体" w:hAnsi="华文楷体" w:hint="eastAsia"/>
          <w:sz w:val="28"/>
          <w:szCs w:val="28"/>
        </w:rPr>
        <w:t>佛陀说不要做这个事情。所以说不是不能做，而是有没有必要</w:t>
      </w:r>
      <w:ins w:id="1605" w:author="S-Yansong" w:date="2016-01-07T16:55:00Z">
        <w:r w:rsidR="00905827">
          <w:rPr>
            <w:rFonts w:ascii="华文楷体" w:eastAsia="华文楷体" w:hAnsi="华文楷体" w:hint="eastAsia"/>
            <w:sz w:val="28"/>
            <w:szCs w:val="28"/>
          </w:rPr>
          <w:t>的问题，有没有必要</w:t>
        </w:r>
      </w:ins>
      <w:r w:rsidRPr="007B6E0B">
        <w:rPr>
          <w:rFonts w:ascii="华文楷体" w:eastAsia="华文楷体" w:hAnsi="华文楷体" w:hint="eastAsia"/>
          <w:sz w:val="28"/>
          <w:szCs w:val="28"/>
        </w:rPr>
        <w:t>去做的问题</w:t>
      </w:r>
      <w:ins w:id="1606" w:author="S-Yansong" w:date="2016-01-07T16:55:00Z">
        <w:r w:rsidR="00905827">
          <w:rPr>
            <w:rFonts w:ascii="华文楷体" w:eastAsia="华文楷体" w:hAnsi="华文楷体" w:hint="eastAsia"/>
            <w:sz w:val="28"/>
            <w:szCs w:val="28"/>
          </w:rPr>
          <w:t>。</w:t>
        </w:r>
      </w:ins>
      <w:del w:id="1607" w:author="S-Yansong" w:date="2016-01-07T16:55:00Z">
        <w:r w:rsidRPr="007B6E0B" w:rsidDel="00905827">
          <w:rPr>
            <w:rFonts w:ascii="华文楷体" w:eastAsia="华文楷体" w:hAnsi="华文楷体" w:hint="eastAsia"/>
            <w:sz w:val="28"/>
            <w:szCs w:val="28"/>
          </w:rPr>
          <w:delText>，</w:delText>
        </w:r>
      </w:del>
      <w:r w:rsidRPr="007B6E0B">
        <w:rPr>
          <w:rFonts w:ascii="华文楷体" w:eastAsia="华文楷体" w:hAnsi="华文楷体" w:hint="eastAsia"/>
          <w:sz w:val="28"/>
          <w:szCs w:val="28"/>
        </w:rPr>
        <w:t>所以说佛陀通达一切的</w:t>
      </w:r>
      <w:ins w:id="1608" w:author="S-Yansong" w:date="2016-01-07T16:56:00Z">
        <w:r w:rsidR="00905827">
          <w:rPr>
            <w:rFonts w:ascii="华文楷体" w:eastAsia="华文楷体" w:hAnsi="华文楷体" w:hint="eastAsia"/>
            <w:sz w:val="28"/>
            <w:szCs w:val="28"/>
          </w:rPr>
          <w:t>这样一种</w:t>
        </w:r>
      </w:ins>
      <w:r w:rsidRPr="007B6E0B">
        <w:rPr>
          <w:rFonts w:ascii="华文楷体" w:eastAsia="华文楷体" w:hAnsi="华文楷体" w:hint="eastAsia"/>
          <w:sz w:val="28"/>
          <w:szCs w:val="28"/>
        </w:rPr>
        <w:t>所知，对所有的制造业</w:t>
      </w:r>
      <w:del w:id="1609" w:author="S-Yansong" w:date="2016-01-07T16:55:00Z">
        <w:r w:rsidRPr="007B6E0B" w:rsidDel="00905827">
          <w:rPr>
            <w:rFonts w:ascii="华文楷体" w:eastAsia="华文楷体" w:hAnsi="华文楷体" w:hint="eastAsia"/>
            <w:sz w:val="28"/>
            <w:szCs w:val="28"/>
          </w:rPr>
          <w:delText>都已</w:delText>
        </w:r>
      </w:del>
      <w:r w:rsidRPr="007B6E0B">
        <w:rPr>
          <w:rFonts w:ascii="华文楷体" w:eastAsia="华文楷体" w:hAnsi="华文楷体" w:hint="eastAsia"/>
          <w:sz w:val="28"/>
          <w:szCs w:val="28"/>
        </w:rPr>
        <w:t>全部</w:t>
      </w:r>
      <w:ins w:id="1610" w:author="S-Yansong" w:date="2016-01-07T16:55:00Z">
        <w:r w:rsidR="00905827">
          <w:rPr>
            <w:rFonts w:ascii="华文楷体" w:eastAsia="华文楷体" w:hAnsi="华文楷体" w:hint="eastAsia"/>
            <w:sz w:val="28"/>
            <w:szCs w:val="28"/>
          </w:rPr>
          <w:t>都</w:t>
        </w:r>
      </w:ins>
      <w:r w:rsidRPr="007B6E0B">
        <w:rPr>
          <w:rFonts w:ascii="华文楷体" w:eastAsia="华文楷体" w:hAnsi="华文楷体" w:hint="eastAsia"/>
          <w:sz w:val="28"/>
          <w:szCs w:val="28"/>
        </w:rPr>
        <w:t>通达</w:t>
      </w:r>
      <w:del w:id="1611" w:author="S-Yansong" w:date="2016-01-07T16:57:00Z">
        <w:r w:rsidRPr="007B6E0B" w:rsidDel="001E6F93">
          <w:rPr>
            <w:rFonts w:ascii="华文楷体" w:eastAsia="华文楷体" w:hAnsi="华文楷体" w:hint="eastAsia"/>
            <w:sz w:val="28"/>
            <w:szCs w:val="28"/>
          </w:rPr>
          <w:delText>，</w:delText>
        </w:r>
      </w:del>
      <w:ins w:id="1612" w:author="S-Yansong" w:date="2016-01-07T16:57:00Z">
        <w:r w:rsidR="001E6F93">
          <w:rPr>
            <w:rFonts w:ascii="华文楷体" w:eastAsia="华文楷体" w:hAnsi="华文楷体" w:hint="eastAsia"/>
            <w:sz w:val="28"/>
            <w:szCs w:val="28"/>
          </w:rPr>
          <w:t>。</w:t>
        </w:r>
      </w:ins>
      <w:r w:rsidRPr="007B6E0B">
        <w:rPr>
          <w:rFonts w:ascii="华文楷体" w:eastAsia="华文楷体" w:hAnsi="华文楷体" w:hint="eastAsia"/>
          <w:sz w:val="28"/>
          <w:szCs w:val="28"/>
        </w:rPr>
        <w:t>但是就是因为没有意义的缘故，想着弄出来后会让众生的心散，</w:t>
      </w:r>
      <w:ins w:id="1613" w:author="S-Yansong" w:date="2016-01-07T16:56:00Z">
        <w:r w:rsidR="00905827">
          <w:rPr>
            <w:rFonts w:ascii="华文楷体" w:eastAsia="华文楷体" w:hAnsi="华文楷体" w:hint="eastAsia"/>
            <w:sz w:val="28"/>
            <w:szCs w:val="28"/>
          </w:rPr>
          <w:t>所以说像这样讲</w:t>
        </w:r>
      </w:ins>
      <w:ins w:id="1614" w:author="S-Yansong" w:date="2016-01-07T16:57:00Z">
        <w:r w:rsidR="00905827">
          <w:rPr>
            <w:rFonts w:ascii="华文楷体" w:eastAsia="华文楷体" w:hAnsi="华文楷体" w:hint="eastAsia"/>
            <w:sz w:val="28"/>
            <w:szCs w:val="28"/>
          </w:rPr>
          <w:t>的时候，</w:t>
        </w:r>
      </w:ins>
      <w:r w:rsidRPr="007B6E0B">
        <w:rPr>
          <w:rFonts w:ascii="华文楷体" w:eastAsia="华文楷体" w:hAnsi="华文楷体" w:hint="eastAsia"/>
          <w:sz w:val="28"/>
          <w:szCs w:val="28"/>
        </w:rPr>
        <w:t>他就没有做了。</w:t>
      </w:r>
    </w:p>
    <w:p w:rsidR="007B6E0B" w:rsidRPr="007B6E0B" w:rsidRDefault="007B6E0B" w:rsidP="007B6E0B">
      <w:pPr>
        <w:ind w:firstLine="570"/>
        <w:rPr>
          <w:rFonts w:ascii="华文楷体" w:eastAsia="华文楷体" w:hAnsi="华文楷体"/>
          <w:sz w:val="28"/>
          <w:szCs w:val="28"/>
        </w:rPr>
      </w:pPr>
      <w:r w:rsidRPr="007B6E0B">
        <w:rPr>
          <w:rFonts w:ascii="华文楷体" w:eastAsia="华文楷体" w:hAnsi="华文楷体" w:hint="eastAsia"/>
          <w:sz w:val="28"/>
          <w:szCs w:val="28"/>
        </w:rPr>
        <w:t>以前，在</w:t>
      </w:r>
      <w:proofErr w:type="gramStart"/>
      <w:r w:rsidRPr="007B6E0B">
        <w:rPr>
          <w:rFonts w:ascii="华文楷体" w:eastAsia="华文楷体" w:hAnsi="华文楷体" w:hint="eastAsia"/>
          <w:sz w:val="28"/>
          <w:szCs w:val="28"/>
        </w:rPr>
        <w:t>索甲仁</w:t>
      </w:r>
      <w:proofErr w:type="gramEnd"/>
      <w:r w:rsidRPr="007B6E0B">
        <w:rPr>
          <w:rFonts w:ascii="华文楷体" w:eastAsia="华文楷体" w:hAnsi="华文楷体" w:hint="eastAsia"/>
          <w:sz w:val="28"/>
          <w:szCs w:val="28"/>
        </w:rPr>
        <w:t>波切的《西藏生死之书》中讲到，</w:t>
      </w:r>
      <w:del w:id="1615" w:author="S-Yansong" w:date="2016-01-07T17:01:00Z">
        <w:r w:rsidRPr="007B6E0B" w:rsidDel="007424A2">
          <w:rPr>
            <w:rFonts w:ascii="华文楷体" w:eastAsia="华文楷体" w:hAnsi="华文楷体" w:hint="eastAsia"/>
            <w:sz w:val="28"/>
            <w:szCs w:val="28"/>
          </w:rPr>
          <w:delText>罗彭仁波切？？？</w:delText>
        </w:r>
      </w:del>
      <w:ins w:id="1616" w:author="S-Yansong" w:date="2016-01-07T17:01:00Z">
        <w:r w:rsidR="007424A2">
          <w:rPr>
            <w:rFonts w:ascii="华文楷体" w:eastAsia="华文楷体" w:hAnsi="华文楷体" w:hint="eastAsia"/>
            <w:sz w:val="28"/>
            <w:szCs w:val="28"/>
          </w:rPr>
          <w:t>麦彭仁波切他以前</w:t>
        </w:r>
      </w:ins>
      <w:r w:rsidRPr="007B6E0B">
        <w:rPr>
          <w:rFonts w:ascii="华文楷体" w:eastAsia="华文楷体" w:hAnsi="华文楷体" w:hint="eastAsia"/>
          <w:sz w:val="28"/>
          <w:szCs w:val="28"/>
        </w:rPr>
        <w:t>通过他的工巧</w:t>
      </w:r>
      <w:proofErr w:type="gramStart"/>
      <w:r w:rsidRPr="007B6E0B">
        <w:rPr>
          <w:rFonts w:ascii="华文楷体" w:eastAsia="华文楷体" w:hAnsi="华文楷体" w:hint="eastAsia"/>
          <w:sz w:val="28"/>
          <w:szCs w:val="28"/>
        </w:rPr>
        <w:t>明制作</w:t>
      </w:r>
      <w:proofErr w:type="gramEnd"/>
      <w:r w:rsidRPr="007B6E0B">
        <w:rPr>
          <w:rFonts w:ascii="华文楷体" w:eastAsia="华文楷体" w:hAnsi="华文楷体" w:hint="eastAsia"/>
          <w:sz w:val="28"/>
          <w:szCs w:val="28"/>
        </w:rPr>
        <w:t>了一个大炮，</w:t>
      </w:r>
      <w:ins w:id="1617" w:author="S-Yansong" w:date="2016-01-07T17:01:00Z">
        <w:r w:rsidR="007424A2">
          <w:rPr>
            <w:rFonts w:ascii="华文楷体" w:eastAsia="华文楷体" w:hAnsi="华文楷体" w:hint="eastAsia"/>
            <w:sz w:val="28"/>
            <w:szCs w:val="28"/>
          </w:rPr>
          <w:t>还有一个表什么，</w:t>
        </w:r>
      </w:ins>
      <w:r w:rsidRPr="007B6E0B">
        <w:rPr>
          <w:rFonts w:ascii="华文楷体" w:eastAsia="华文楷体" w:hAnsi="华文楷体" w:hint="eastAsia"/>
          <w:sz w:val="28"/>
          <w:szCs w:val="28"/>
        </w:rPr>
        <w:lastRenderedPageBreak/>
        <w:t>后面他把这个毁掉了</w:t>
      </w:r>
      <w:del w:id="1618" w:author="S-Yansong" w:date="2016-01-07T17:01:00Z">
        <w:r w:rsidRPr="007B6E0B" w:rsidDel="007424A2">
          <w:rPr>
            <w:rFonts w:ascii="华文楷体" w:eastAsia="华文楷体" w:hAnsi="华文楷体" w:hint="eastAsia"/>
            <w:sz w:val="28"/>
            <w:szCs w:val="28"/>
          </w:rPr>
          <w:delText>，</w:delText>
        </w:r>
      </w:del>
      <w:ins w:id="1619" w:author="S-Yansong" w:date="2016-01-07T17:01:00Z">
        <w:r w:rsidR="007424A2">
          <w:rPr>
            <w:rFonts w:ascii="华文楷体" w:eastAsia="华文楷体" w:hAnsi="华文楷体" w:hint="eastAsia"/>
            <w:sz w:val="28"/>
            <w:szCs w:val="28"/>
          </w:rPr>
          <w:t>。他说</w:t>
        </w:r>
      </w:ins>
      <w:r w:rsidRPr="007B6E0B">
        <w:rPr>
          <w:rFonts w:ascii="华文楷体" w:eastAsia="华文楷体" w:hAnsi="华文楷体" w:hint="eastAsia"/>
          <w:sz w:val="28"/>
          <w:szCs w:val="28"/>
        </w:rPr>
        <w:t>造出来之后，只能让他</w:t>
      </w:r>
      <w:del w:id="1620" w:author="S-Yansong" w:date="2016-01-07T17:01:00Z">
        <w:r w:rsidRPr="007B6E0B" w:rsidDel="007424A2">
          <w:rPr>
            <w:rFonts w:ascii="华文楷体" w:eastAsia="华文楷体" w:hAnsi="华文楷体" w:hint="eastAsia"/>
            <w:sz w:val="28"/>
            <w:szCs w:val="28"/>
          </w:rPr>
          <w:delText>欣赏</w:delText>
        </w:r>
      </w:del>
      <w:ins w:id="1621" w:author="S-Yansong" w:date="2016-01-07T17:01:00Z">
        <w:r w:rsidR="007424A2">
          <w:rPr>
            <w:rFonts w:ascii="华文楷体" w:eastAsia="华文楷体" w:hAnsi="华文楷体" w:hint="eastAsia"/>
            <w:sz w:val="28"/>
            <w:szCs w:val="28"/>
          </w:rPr>
          <w:t>心散</w:t>
        </w:r>
      </w:ins>
      <w:r w:rsidRPr="007B6E0B">
        <w:rPr>
          <w:rFonts w:ascii="华文楷体" w:eastAsia="华文楷体" w:hAnsi="华文楷体" w:hint="eastAsia"/>
          <w:sz w:val="28"/>
          <w:szCs w:val="28"/>
        </w:rPr>
        <w:t>而已，没有什么大的意义</w:t>
      </w:r>
      <w:ins w:id="1622" w:author="S-Yansong" w:date="2016-01-07T17:02:00Z">
        <w:r w:rsidR="007424A2">
          <w:rPr>
            <w:rFonts w:ascii="华文楷体" w:eastAsia="华文楷体" w:hAnsi="华文楷体" w:hint="eastAsia"/>
            <w:sz w:val="28"/>
            <w:szCs w:val="28"/>
          </w:rPr>
          <w:t>，把这些东西都毁掉</w:t>
        </w:r>
      </w:ins>
      <w:r w:rsidRPr="007B6E0B">
        <w:rPr>
          <w:rFonts w:ascii="华文楷体" w:eastAsia="华文楷体" w:hAnsi="华文楷体" w:hint="eastAsia"/>
          <w:sz w:val="28"/>
          <w:szCs w:val="28"/>
        </w:rPr>
        <w:t>。有些说法，在法王的传记中说</w:t>
      </w:r>
      <w:del w:id="1623" w:author="S-Yansong" w:date="2016-01-07T17:02:00Z">
        <w:r w:rsidRPr="007B6E0B" w:rsidDel="007424A2">
          <w:rPr>
            <w:rFonts w:ascii="华文楷体" w:eastAsia="华文楷体" w:hAnsi="华文楷体" w:hint="eastAsia"/>
            <w:sz w:val="28"/>
            <w:szCs w:val="28"/>
          </w:rPr>
          <w:delText>是他</w:delText>
        </w:r>
      </w:del>
      <w:r w:rsidRPr="007B6E0B">
        <w:rPr>
          <w:rFonts w:ascii="华文楷体" w:eastAsia="华文楷体" w:hAnsi="华文楷体" w:hint="eastAsia"/>
          <w:sz w:val="28"/>
          <w:szCs w:val="28"/>
        </w:rPr>
        <w:t>造完后把它给伏藏起来了，以后，</w:t>
      </w:r>
      <w:del w:id="1624" w:author="S-Yansong" w:date="2016-01-07T16:59:00Z">
        <w:r w:rsidRPr="007B6E0B" w:rsidDel="00685542">
          <w:rPr>
            <w:rFonts w:ascii="华文楷体" w:eastAsia="华文楷体" w:hAnsi="华文楷体" w:hint="eastAsia"/>
            <w:sz w:val="28"/>
            <w:szCs w:val="28"/>
          </w:rPr>
          <w:delText>在谋军？？？</w:delText>
        </w:r>
      </w:del>
      <w:ins w:id="1625" w:author="S-Yansong" w:date="2016-01-07T16:59:00Z">
        <w:r w:rsidR="00685542">
          <w:rPr>
            <w:rFonts w:ascii="华文楷体" w:eastAsia="华文楷体" w:hAnsi="华文楷体" w:hint="eastAsia"/>
            <w:sz w:val="28"/>
            <w:szCs w:val="28"/>
          </w:rPr>
          <w:t>是不是要</w:t>
        </w:r>
        <w:proofErr w:type="gramStart"/>
        <w:r w:rsidR="00685542">
          <w:rPr>
            <w:rFonts w:ascii="华文楷体" w:eastAsia="华文楷体" w:hAnsi="华文楷体" w:hint="eastAsia"/>
            <w:sz w:val="28"/>
            <w:szCs w:val="28"/>
          </w:rPr>
          <w:t>消灭魔军</w:t>
        </w:r>
      </w:ins>
      <w:r w:rsidRPr="007B6E0B">
        <w:rPr>
          <w:rFonts w:ascii="华文楷体" w:eastAsia="华文楷体" w:hAnsi="华文楷体" w:hint="eastAsia"/>
          <w:sz w:val="28"/>
          <w:szCs w:val="28"/>
        </w:rPr>
        <w:t>的</w:t>
      </w:r>
      <w:proofErr w:type="gramEnd"/>
      <w:r w:rsidRPr="007B6E0B">
        <w:rPr>
          <w:rFonts w:ascii="华文楷体" w:eastAsia="华文楷体" w:hAnsi="华文楷体" w:hint="eastAsia"/>
          <w:sz w:val="28"/>
          <w:szCs w:val="28"/>
        </w:rPr>
        <w:t>时候有用的。</w:t>
      </w:r>
      <w:ins w:id="1626" w:author="S-Yansong" w:date="2016-01-07T17:02:00Z">
        <w:r w:rsidR="00345E67">
          <w:rPr>
            <w:rFonts w:ascii="华文楷体" w:eastAsia="华文楷体" w:hAnsi="华文楷体" w:hint="eastAsia"/>
            <w:sz w:val="28"/>
            <w:szCs w:val="28"/>
          </w:rPr>
          <w:t>这</w:t>
        </w:r>
      </w:ins>
      <w:del w:id="1627" w:author="S-Yansong" w:date="2016-01-07T17:02:00Z">
        <w:r w:rsidRPr="007B6E0B" w:rsidDel="00345E67">
          <w:rPr>
            <w:rFonts w:ascii="华文楷体" w:eastAsia="华文楷体" w:hAnsi="华文楷体" w:hint="eastAsia"/>
            <w:sz w:val="28"/>
            <w:szCs w:val="28"/>
          </w:rPr>
          <w:delText>一</w:delText>
        </w:r>
      </w:del>
      <w:proofErr w:type="gramStart"/>
      <w:r w:rsidRPr="007B6E0B">
        <w:rPr>
          <w:rFonts w:ascii="华文楷体" w:eastAsia="华文楷体" w:hAnsi="华文楷体" w:hint="eastAsia"/>
          <w:sz w:val="28"/>
          <w:szCs w:val="28"/>
        </w:rPr>
        <w:t>些大德</w:t>
      </w:r>
      <w:proofErr w:type="gramEnd"/>
      <w:del w:id="1628" w:author="S-Yansong" w:date="2016-01-07T17:03:00Z">
        <w:r w:rsidRPr="007B6E0B" w:rsidDel="00345E67">
          <w:rPr>
            <w:rFonts w:ascii="华文楷体" w:eastAsia="华文楷体" w:hAnsi="华文楷体" w:hint="eastAsia"/>
            <w:sz w:val="28"/>
            <w:szCs w:val="28"/>
          </w:rPr>
          <w:delText>他们</w:delText>
        </w:r>
      </w:del>
      <w:r w:rsidRPr="007B6E0B">
        <w:rPr>
          <w:rFonts w:ascii="华文楷体" w:eastAsia="华文楷体" w:hAnsi="华文楷体" w:hint="eastAsia"/>
          <w:sz w:val="28"/>
          <w:szCs w:val="28"/>
        </w:rPr>
        <w:t>对这</w:t>
      </w:r>
      <w:ins w:id="1629" w:author="S-Yansong" w:date="2016-01-07T17:03:00Z">
        <w:r w:rsidR="00345E67">
          <w:rPr>
            <w:rFonts w:ascii="华文楷体" w:eastAsia="华文楷体" w:hAnsi="华文楷体" w:hint="eastAsia"/>
            <w:sz w:val="28"/>
            <w:szCs w:val="28"/>
          </w:rPr>
          <w:t>些</w:t>
        </w:r>
      </w:ins>
      <w:del w:id="1630" w:author="S-Yansong" w:date="2016-01-07T17:03:00Z">
        <w:r w:rsidRPr="007B6E0B" w:rsidDel="00345E67">
          <w:rPr>
            <w:rFonts w:ascii="华文楷体" w:eastAsia="华文楷体" w:hAnsi="华文楷体" w:hint="eastAsia"/>
            <w:sz w:val="28"/>
            <w:szCs w:val="28"/>
          </w:rPr>
          <w:delText>个</w:delText>
        </w:r>
      </w:del>
      <w:r w:rsidRPr="007B6E0B">
        <w:rPr>
          <w:rFonts w:ascii="华文楷体" w:eastAsia="华文楷体" w:hAnsi="华文楷体" w:hint="eastAsia"/>
          <w:sz w:val="28"/>
          <w:szCs w:val="28"/>
        </w:rPr>
        <w:t>是通达的，</w:t>
      </w:r>
      <w:ins w:id="1631" w:author="S-Yansong" w:date="2016-01-07T17:03:00Z">
        <w:r w:rsidR="00345E67">
          <w:rPr>
            <w:rFonts w:ascii="华文楷体" w:eastAsia="华文楷体" w:hAnsi="华文楷体" w:hint="eastAsia"/>
            <w:sz w:val="28"/>
            <w:szCs w:val="28"/>
          </w:rPr>
          <w:t>但就说是</w:t>
        </w:r>
      </w:ins>
      <w:del w:id="1632" w:author="S-Yansong" w:date="2016-01-07T17:03:00Z">
        <w:r w:rsidRPr="007B6E0B" w:rsidDel="00345E67">
          <w:rPr>
            <w:rFonts w:ascii="华文楷体" w:eastAsia="华文楷体" w:hAnsi="华文楷体" w:hint="eastAsia"/>
            <w:sz w:val="28"/>
            <w:szCs w:val="28"/>
          </w:rPr>
          <w:delText>也就是讲完后</w:delText>
        </w:r>
      </w:del>
      <w:r w:rsidRPr="007B6E0B">
        <w:rPr>
          <w:rFonts w:ascii="华文楷体" w:eastAsia="华文楷体" w:hAnsi="华文楷体" w:hint="eastAsia"/>
          <w:sz w:val="28"/>
          <w:szCs w:val="28"/>
        </w:rPr>
        <w:t>有没有必要</w:t>
      </w:r>
      <w:ins w:id="1633" w:author="S-Yansong" w:date="2016-01-07T17:03:00Z">
        <w:r w:rsidR="00345E67">
          <w:rPr>
            <w:rFonts w:ascii="华文楷体" w:eastAsia="华文楷体" w:hAnsi="华文楷体" w:hint="eastAsia"/>
            <w:sz w:val="28"/>
            <w:szCs w:val="28"/>
          </w:rPr>
          <w:t>讲完之后给众生</w:t>
        </w:r>
      </w:ins>
      <w:r w:rsidRPr="007B6E0B">
        <w:rPr>
          <w:rFonts w:ascii="华文楷体" w:eastAsia="华文楷体" w:hAnsi="华文楷体" w:hint="eastAsia"/>
          <w:sz w:val="28"/>
          <w:szCs w:val="28"/>
        </w:rPr>
        <w:t>，增加众生的分别念，</w:t>
      </w:r>
      <w:del w:id="1634" w:author="S-Yansong" w:date="2016-01-07T17:04:00Z">
        <w:r w:rsidRPr="007B6E0B" w:rsidDel="00345E67">
          <w:rPr>
            <w:rFonts w:ascii="华文楷体" w:eastAsia="华文楷体" w:hAnsi="华文楷体" w:hint="eastAsia"/>
            <w:sz w:val="28"/>
            <w:szCs w:val="28"/>
          </w:rPr>
          <w:delText>理解得</w:delText>
        </w:r>
      </w:del>
      <w:ins w:id="1635" w:author="S-Yansong" w:date="2016-01-07T17:04:00Z">
        <w:r w:rsidR="00345E67">
          <w:rPr>
            <w:rFonts w:ascii="华文楷体" w:eastAsia="华文楷体" w:hAnsi="华文楷体" w:hint="eastAsia"/>
            <w:sz w:val="28"/>
            <w:szCs w:val="28"/>
          </w:rPr>
          <w:t>离解脱道</w:t>
        </w:r>
      </w:ins>
      <w:r w:rsidRPr="007B6E0B">
        <w:rPr>
          <w:rFonts w:ascii="华文楷体" w:eastAsia="华文楷体" w:hAnsi="华文楷体" w:hint="eastAsia"/>
          <w:sz w:val="28"/>
          <w:szCs w:val="28"/>
        </w:rPr>
        <w:t>越来越远，这</w:t>
      </w:r>
      <w:ins w:id="1636" w:author="S-Yansong" w:date="2016-01-07T17:04:00Z">
        <w:r w:rsidR="00345E67">
          <w:rPr>
            <w:rFonts w:ascii="华文楷体" w:eastAsia="华文楷体" w:hAnsi="华文楷体" w:hint="eastAsia"/>
            <w:sz w:val="28"/>
            <w:szCs w:val="28"/>
          </w:rPr>
          <w:t>个是</w:t>
        </w:r>
      </w:ins>
      <w:del w:id="1637" w:author="S-Yansong" w:date="2016-01-07T17:04:00Z">
        <w:r w:rsidRPr="007B6E0B" w:rsidDel="00345E67">
          <w:rPr>
            <w:rFonts w:ascii="华文楷体" w:eastAsia="华文楷体" w:hAnsi="华文楷体" w:hint="eastAsia"/>
            <w:sz w:val="28"/>
            <w:szCs w:val="28"/>
          </w:rPr>
          <w:delText>是</w:delText>
        </w:r>
      </w:del>
      <w:r w:rsidRPr="007B6E0B">
        <w:rPr>
          <w:rFonts w:ascii="华文楷体" w:eastAsia="华文楷体" w:hAnsi="华文楷体" w:hint="eastAsia"/>
          <w:sz w:val="28"/>
          <w:szCs w:val="28"/>
        </w:rPr>
        <w:t>菩萨</w:t>
      </w:r>
      <w:ins w:id="1638" w:author="S-Yansong" w:date="2016-01-07T17:04:00Z">
        <w:r w:rsidR="00345E67">
          <w:rPr>
            <w:rFonts w:ascii="华文楷体" w:eastAsia="华文楷体" w:hAnsi="华文楷体" w:hint="eastAsia"/>
            <w:sz w:val="28"/>
            <w:szCs w:val="28"/>
          </w:rPr>
          <w:t>不愿看到的事情，</w:t>
        </w:r>
      </w:ins>
      <w:del w:id="1639" w:author="S-Yansong" w:date="2016-01-07T17:04:00Z">
        <w:r w:rsidRPr="007B6E0B" w:rsidDel="00345E67">
          <w:rPr>
            <w:rFonts w:ascii="华文楷体" w:eastAsia="华文楷体" w:hAnsi="华文楷体" w:hint="eastAsia"/>
            <w:sz w:val="28"/>
            <w:szCs w:val="28"/>
          </w:rPr>
          <w:delText>与世间</w:delText>
        </w:r>
      </w:del>
      <w:ins w:id="1640" w:author="S-Yansong" w:date="2016-01-07T17:04:00Z">
        <w:r w:rsidR="00345E67">
          <w:rPr>
            <w:rFonts w:ascii="华文楷体" w:eastAsia="华文楷体" w:hAnsi="华文楷体" w:hint="eastAsia"/>
            <w:sz w:val="28"/>
            <w:szCs w:val="28"/>
          </w:rPr>
          <w:t>这个是这些</w:t>
        </w:r>
      </w:ins>
      <w:r w:rsidRPr="007B6E0B">
        <w:rPr>
          <w:rFonts w:ascii="华文楷体" w:eastAsia="华文楷体" w:hAnsi="华文楷体" w:hint="eastAsia"/>
          <w:sz w:val="28"/>
          <w:szCs w:val="28"/>
        </w:rPr>
        <w:t>大德</w:t>
      </w:r>
      <w:del w:id="1641" w:author="S-Yansong" w:date="2016-01-07T17:04:00Z">
        <w:r w:rsidRPr="007B6E0B" w:rsidDel="00345E67">
          <w:rPr>
            <w:rFonts w:ascii="华文楷体" w:eastAsia="华文楷体" w:hAnsi="华文楷体" w:hint="eastAsia"/>
            <w:sz w:val="28"/>
            <w:szCs w:val="28"/>
          </w:rPr>
          <w:delText>们</w:delText>
        </w:r>
      </w:del>
      <w:r w:rsidRPr="007B6E0B">
        <w:rPr>
          <w:rFonts w:ascii="华文楷体" w:eastAsia="华文楷体" w:hAnsi="华文楷体" w:hint="eastAsia"/>
          <w:sz w:val="28"/>
          <w:szCs w:val="28"/>
        </w:rPr>
        <w:t>不愿意看到的事情，</w:t>
      </w:r>
      <w:ins w:id="1642" w:author="S-Yansong" w:date="2016-01-07T17:04:00Z">
        <w:r w:rsidR="00345E67">
          <w:rPr>
            <w:rFonts w:ascii="华文楷体" w:eastAsia="华文楷体" w:hAnsi="华文楷体" w:hint="eastAsia"/>
            <w:sz w:val="28"/>
            <w:szCs w:val="28"/>
          </w:rPr>
          <w:t>所以说</w:t>
        </w:r>
      </w:ins>
      <w:r w:rsidRPr="007B6E0B">
        <w:rPr>
          <w:rFonts w:ascii="华文楷体" w:eastAsia="华文楷体" w:hAnsi="华文楷体" w:hint="eastAsia"/>
          <w:sz w:val="28"/>
          <w:szCs w:val="28"/>
        </w:rPr>
        <w:t>即便</w:t>
      </w:r>
      <w:del w:id="1643" w:author="S-Yansong" w:date="2016-01-07T17:04:00Z">
        <w:r w:rsidRPr="007B6E0B" w:rsidDel="00345E67">
          <w:rPr>
            <w:rFonts w:ascii="华文楷体" w:eastAsia="华文楷体" w:hAnsi="华文楷体" w:hint="eastAsia"/>
            <w:sz w:val="28"/>
            <w:szCs w:val="28"/>
          </w:rPr>
          <w:delText>他们</w:delText>
        </w:r>
      </w:del>
      <w:r w:rsidRPr="007B6E0B">
        <w:rPr>
          <w:rFonts w:ascii="华文楷体" w:eastAsia="华文楷体" w:hAnsi="华文楷体" w:hint="eastAsia"/>
          <w:sz w:val="28"/>
          <w:szCs w:val="28"/>
        </w:rPr>
        <w:t>通晓也不愿去做这些。</w:t>
      </w:r>
    </w:p>
    <w:p w:rsidR="007B6E0B" w:rsidRPr="007B6E0B" w:rsidRDefault="007B6E0B" w:rsidP="007B6E0B">
      <w:pPr>
        <w:ind w:firstLine="570"/>
        <w:rPr>
          <w:rFonts w:ascii="华文楷体" w:eastAsia="华文楷体" w:hAnsi="华文楷体"/>
          <w:sz w:val="28"/>
          <w:szCs w:val="28"/>
        </w:rPr>
      </w:pPr>
      <w:r w:rsidRPr="007B6E0B">
        <w:rPr>
          <w:rFonts w:ascii="华文楷体" w:eastAsia="华文楷体" w:hAnsi="华文楷体" w:hint="eastAsia"/>
          <w:sz w:val="28"/>
          <w:szCs w:val="28"/>
        </w:rPr>
        <w:t>这个地方</w:t>
      </w:r>
      <w:ins w:id="1644" w:author="S-Yansong" w:date="2016-01-07T17:05:00Z">
        <w:r w:rsidR="00345E67">
          <w:rPr>
            <w:rFonts w:ascii="华文楷体" w:eastAsia="华文楷体" w:hAnsi="华文楷体" w:hint="eastAsia"/>
            <w:sz w:val="28"/>
            <w:szCs w:val="28"/>
          </w:rPr>
          <w:t>的</w:t>
        </w:r>
      </w:ins>
      <w:del w:id="1645" w:author="S-Yansong" w:date="2016-01-07T17:05:00Z">
        <w:r w:rsidRPr="007B6E0B" w:rsidDel="00345E67">
          <w:rPr>
            <w:rFonts w:ascii="华文楷体" w:eastAsia="华文楷体" w:hAnsi="华文楷体" w:hint="eastAsia"/>
            <w:sz w:val="28"/>
            <w:szCs w:val="28"/>
          </w:rPr>
          <w:delText>，</w:delText>
        </w:r>
      </w:del>
      <w:r w:rsidRPr="007B6E0B">
        <w:rPr>
          <w:rFonts w:ascii="华文楷体" w:eastAsia="华文楷体" w:hAnsi="华文楷体" w:hint="eastAsia"/>
          <w:sz w:val="28"/>
          <w:szCs w:val="28"/>
        </w:rPr>
        <w:t>比量的意思是很清楚的，能够了知甚深微细的究竟意义无疑能通达粗大之法</w:t>
      </w:r>
      <w:del w:id="1646" w:author="S-Yansong" w:date="2016-01-07T17:05:00Z">
        <w:r w:rsidRPr="007B6E0B" w:rsidDel="00345E67">
          <w:rPr>
            <w:rFonts w:ascii="华文楷体" w:eastAsia="华文楷体" w:hAnsi="华文楷体" w:hint="eastAsia"/>
            <w:sz w:val="28"/>
            <w:szCs w:val="28"/>
          </w:rPr>
          <w:delText>，</w:delText>
        </w:r>
      </w:del>
      <w:ins w:id="1647" w:author="S-Yansong" w:date="2016-01-07T17:05:00Z">
        <w:r w:rsidR="00345E67">
          <w:rPr>
            <w:rFonts w:ascii="华文楷体" w:eastAsia="华文楷体" w:hAnsi="华文楷体" w:hint="eastAsia"/>
            <w:sz w:val="28"/>
            <w:szCs w:val="28"/>
          </w:rPr>
          <w:t>。</w:t>
        </w:r>
      </w:ins>
      <w:r w:rsidRPr="007B6E0B">
        <w:rPr>
          <w:rFonts w:ascii="华文楷体" w:eastAsia="华文楷体" w:hAnsi="华文楷体" w:hint="eastAsia"/>
          <w:sz w:val="28"/>
          <w:szCs w:val="28"/>
        </w:rPr>
        <w:t>他连最甚深</w:t>
      </w:r>
      <w:del w:id="1648" w:author="S-Yansong" w:date="2016-01-07T17:06:00Z">
        <w:r w:rsidRPr="007B6E0B" w:rsidDel="00345E67">
          <w:rPr>
            <w:rFonts w:ascii="华文楷体" w:eastAsia="华文楷体" w:hAnsi="华文楷体" w:hint="eastAsia"/>
            <w:sz w:val="28"/>
            <w:szCs w:val="28"/>
          </w:rPr>
          <w:delText>微细</w:delText>
        </w:r>
      </w:del>
      <w:r w:rsidRPr="007B6E0B">
        <w:rPr>
          <w:rFonts w:ascii="华文楷体" w:eastAsia="华文楷体" w:hAnsi="华文楷体" w:hint="eastAsia"/>
          <w:sz w:val="28"/>
          <w:szCs w:val="28"/>
        </w:rPr>
        <w:t>的智慧都具备了，这些粗大的法更容易通达的</w:t>
      </w:r>
      <w:del w:id="1649" w:author="S-Yansong" w:date="2016-01-07T17:06:00Z">
        <w:r w:rsidRPr="007B6E0B" w:rsidDel="00345E67">
          <w:rPr>
            <w:rFonts w:ascii="华文楷体" w:eastAsia="华文楷体" w:hAnsi="华文楷体" w:hint="eastAsia"/>
            <w:sz w:val="28"/>
            <w:szCs w:val="28"/>
          </w:rPr>
          <w:delText>，</w:delText>
        </w:r>
      </w:del>
      <w:ins w:id="1650" w:author="S-Yansong" w:date="2016-01-07T17:06:00Z">
        <w:r w:rsidR="00345E67">
          <w:rPr>
            <w:rFonts w:ascii="华文楷体" w:eastAsia="华文楷体" w:hAnsi="华文楷体" w:hint="eastAsia"/>
            <w:sz w:val="28"/>
            <w:szCs w:val="28"/>
          </w:rPr>
          <w:t>。所以说</w:t>
        </w:r>
      </w:ins>
      <w:r w:rsidRPr="007B6E0B">
        <w:rPr>
          <w:rFonts w:ascii="华文楷体" w:eastAsia="华文楷体" w:hAnsi="华文楷体" w:hint="eastAsia"/>
          <w:sz w:val="28"/>
          <w:szCs w:val="28"/>
        </w:rPr>
        <w:t>如同能见到远处微尘的眼睛，</w:t>
      </w:r>
      <w:ins w:id="1651" w:author="S-Yansong" w:date="2016-01-07T17:06:00Z">
        <w:r w:rsidR="00345E67">
          <w:rPr>
            <w:rFonts w:ascii="华文楷体" w:eastAsia="华文楷体" w:hAnsi="华文楷体" w:hint="eastAsia"/>
            <w:sz w:val="28"/>
            <w:szCs w:val="28"/>
          </w:rPr>
          <w:t>就说</w:t>
        </w:r>
      </w:ins>
      <w:r w:rsidRPr="007B6E0B">
        <w:rPr>
          <w:rFonts w:ascii="华文楷体" w:eastAsia="华文楷体" w:hAnsi="华文楷体" w:hint="eastAsia"/>
          <w:sz w:val="28"/>
          <w:szCs w:val="28"/>
        </w:rPr>
        <w:t>这个眼睛能见到一百米之外的一个微尘，那么放在眼前的瓶子</w:t>
      </w:r>
      <w:ins w:id="1652" w:author="S-Yansong" w:date="2016-01-07T17:06:00Z">
        <w:r w:rsidR="00A338A7">
          <w:rPr>
            <w:rFonts w:ascii="华文楷体" w:eastAsia="华文楷体" w:hAnsi="华文楷体" w:hint="eastAsia"/>
            <w:sz w:val="28"/>
            <w:szCs w:val="28"/>
          </w:rPr>
          <w:t>也</w:t>
        </w:r>
      </w:ins>
      <w:del w:id="1653" w:author="S-Yansong" w:date="2016-01-07T17:06:00Z">
        <w:r w:rsidRPr="007B6E0B" w:rsidDel="00A338A7">
          <w:rPr>
            <w:rFonts w:ascii="华文楷体" w:eastAsia="华文楷体" w:hAnsi="华文楷体" w:hint="eastAsia"/>
            <w:sz w:val="28"/>
            <w:szCs w:val="28"/>
          </w:rPr>
          <w:delText>是</w:delText>
        </w:r>
      </w:del>
      <w:r w:rsidRPr="007B6E0B">
        <w:rPr>
          <w:rFonts w:ascii="华文楷体" w:eastAsia="华文楷体" w:hAnsi="华文楷体" w:hint="eastAsia"/>
          <w:sz w:val="28"/>
          <w:szCs w:val="28"/>
        </w:rPr>
        <w:t>一定能够见得到的</w:t>
      </w:r>
      <w:del w:id="1654" w:author="S-Yansong" w:date="2016-01-07T17:07:00Z">
        <w:r w:rsidRPr="007B6E0B" w:rsidDel="00A338A7">
          <w:rPr>
            <w:rFonts w:ascii="华文楷体" w:eastAsia="华文楷体" w:hAnsi="华文楷体" w:hint="eastAsia"/>
            <w:sz w:val="28"/>
            <w:szCs w:val="28"/>
          </w:rPr>
          <w:delText>，</w:delText>
        </w:r>
      </w:del>
      <w:ins w:id="1655" w:author="S-Yansong" w:date="2016-01-07T17:07:00Z">
        <w:r w:rsidR="00A338A7">
          <w:rPr>
            <w:rFonts w:ascii="华文楷体" w:eastAsia="华文楷体" w:hAnsi="华文楷体" w:hint="eastAsia"/>
            <w:sz w:val="28"/>
            <w:szCs w:val="28"/>
          </w:rPr>
          <w:t>。</w:t>
        </w:r>
      </w:ins>
      <w:r w:rsidRPr="007B6E0B">
        <w:rPr>
          <w:rFonts w:ascii="华文楷体" w:eastAsia="华文楷体" w:hAnsi="华文楷体" w:hint="eastAsia"/>
          <w:sz w:val="28"/>
          <w:szCs w:val="28"/>
        </w:rPr>
        <w:t>远处一百米之外的微尘，眼睛都能看得这么细，这么远的东西，那么放在眼前</w:t>
      </w:r>
      <w:ins w:id="1656" w:author="S-Yansong" w:date="2016-01-07T17:07:00Z">
        <w:r w:rsidR="00A338A7">
          <w:rPr>
            <w:rFonts w:ascii="华文楷体" w:eastAsia="华文楷体" w:hAnsi="华文楷体" w:hint="eastAsia"/>
            <w:sz w:val="28"/>
            <w:szCs w:val="28"/>
          </w:rPr>
          <w:t>这么</w:t>
        </w:r>
      </w:ins>
      <w:r w:rsidRPr="007B6E0B">
        <w:rPr>
          <w:rFonts w:ascii="华文楷体" w:eastAsia="华文楷体" w:hAnsi="华文楷体" w:hint="eastAsia"/>
          <w:sz w:val="28"/>
          <w:szCs w:val="28"/>
        </w:rPr>
        <w:t>粗大的</w:t>
      </w:r>
      <w:ins w:id="1657" w:author="S-Yansong" w:date="2016-01-07T17:07:00Z">
        <w:r w:rsidR="00A338A7">
          <w:rPr>
            <w:rFonts w:ascii="华文楷体" w:eastAsia="华文楷体" w:hAnsi="华文楷体" w:hint="eastAsia"/>
            <w:sz w:val="28"/>
            <w:szCs w:val="28"/>
          </w:rPr>
          <w:t>一个</w:t>
        </w:r>
      </w:ins>
      <w:r w:rsidRPr="007B6E0B">
        <w:rPr>
          <w:rFonts w:ascii="华文楷体" w:eastAsia="华文楷体" w:hAnsi="华文楷体" w:hint="eastAsia"/>
          <w:sz w:val="28"/>
          <w:szCs w:val="28"/>
        </w:rPr>
        <w:t>瓶子不可能见不到。</w:t>
      </w:r>
      <w:ins w:id="1658" w:author="S-Yansong" w:date="2016-01-07T17:08:00Z">
        <w:r w:rsidR="00A338A7">
          <w:rPr>
            <w:rFonts w:ascii="华文楷体" w:eastAsia="华文楷体" w:hAnsi="华文楷体" w:hint="eastAsia"/>
            <w:sz w:val="28"/>
            <w:szCs w:val="28"/>
          </w:rPr>
          <w:t>所以</w:t>
        </w:r>
      </w:ins>
      <w:r w:rsidRPr="007B6E0B">
        <w:rPr>
          <w:rFonts w:ascii="华文楷体" w:eastAsia="华文楷体" w:hAnsi="华文楷体" w:hint="eastAsia"/>
          <w:sz w:val="28"/>
          <w:szCs w:val="28"/>
        </w:rPr>
        <w:t>佛陀能够通晓一切万法的空性，通晓一切万法的实相，能够指出众生正确无误的解脱</w:t>
      </w:r>
      <w:del w:id="1659" w:author="S-Yansong" w:date="2016-01-07T17:08:00Z">
        <w:r w:rsidRPr="007B6E0B" w:rsidDel="00135AC1">
          <w:rPr>
            <w:rFonts w:ascii="华文楷体" w:eastAsia="华文楷体" w:hAnsi="华文楷体" w:hint="eastAsia"/>
            <w:sz w:val="28"/>
            <w:szCs w:val="28"/>
          </w:rPr>
          <w:delText>的</w:delText>
        </w:r>
      </w:del>
      <w:r w:rsidRPr="007B6E0B">
        <w:rPr>
          <w:rFonts w:ascii="华文楷体" w:eastAsia="华文楷体" w:hAnsi="华文楷体" w:hint="eastAsia"/>
          <w:sz w:val="28"/>
          <w:szCs w:val="28"/>
        </w:rPr>
        <w:t>道，这么微细的东西能看得到，那么，粗大的缘起，</w:t>
      </w:r>
      <w:ins w:id="1660" w:author="S-Yansong" w:date="2016-01-07T17:08:00Z">
        <w:r w:rsidR="00135AC1">
          <w:rPr>
            <w:rFonts w:ascii="华文楷体" w:eastAsia="华文楷体" w:hAnsi="华文楷体" w:hint="eastAsia"/>
            <w:sz w:val="28"/>
            <w:szCs w:val="28"/>
          </w:rPr>
          <w:t>这些</w:t>
        </w:r>
      </w:ins>
      <w:r w:rsidRPr="007B6E0B">
        <w:rPr>
          <w:rFonts w:ascii="华文楷体" w:eastAsia="华文楷体" w:hAnsi="华文楷体" w:hint="eastAsia"/>
          <w:sz w:val="28"/>
          <w:szCs w:val="28"/>
        </w:rPr>
        <w:t>昆虫的数量完全看得到</w:t>
      </w:r>
      <w:del w:id="1661" w:author="S-Yansong" w:date="2016-01-07T17:07:00Z">
        <w:r w:rsidRPr="007B6E0B" w:rsidDel="00A338A7">
          <w:rPr>
            <w:rFonts w:ascii="华文楷体" w:eastAsia="华文楷体" w:hAnsi="华文楷体" w:hint="eastAsia"/>
            <w:sz w:val="28"/>
            <w:szCs w:val="28"/>
          </w:rPr>
          <w:delText>，</w:delText>
        </w:r>
      </w:del>
      <w:ins w:id="1662" w:author="S-Yansong" w:date="2016-01-07T17:08:00Z">
        <w:r w:rsidR="00135DE4">
          <w:rPr>
            <w:rFonts w:ascii="华文楷体" w:eastAsia="华文楷体" w:hAnsi="华文楷体" w:hint="eastAsia"/>
            <w:sz w:val="28"/>
            <w:szCs w:val="28"/>
          </w:rPr>
          <w:t>，</w:t>
        </w:r>
      </w:ins>
      <w:r w:rsidRPr="007B6E0B">
        <w:rPr>
          <w:rFonts w:ascii="华文楷体" w:eastAsia="华文楷体" w:hAnsi="华文楷体" w:hint="eastAsia"/>
          <w:sz w:val="28"/>
          <w:szCs w:val="28"/>
        </w:rPr>
        <w:t>但由于没有必要的缘故没有讲</w:t>
      </w:r>
      <w:ins w:id="1663" w:author="S-Yansong" w:date="2016-01-07T17:08:00Z">
        <w:r w:rsidR="00135DE4">
          <w:rPr>
            <w:rFonts w:ascii="华文楷体" w:eastAsia="华文楷体" w:hAnsi="华文楷体" w:hint="eastAsia"/>
            <w:sz w:val="28"/>
            <w:szCs w:val="28"/>
          </w:rPr>
          <w:t>。</w:t>
        </w:r>
      </w:ins>
      <w:del w:id="1664" w:author="S-Yansong" w:date="2016-01-07T17:08:00Z">
        <w:r w:rsidRPr="007B6E0B" w:rsidDel="00135DE4">
          <w:rPr>
            <w:rFonts w:ascii="华文楷体" w:eastAsia="华文楷体" w:hAnsi="华文楷体" w:hint="eastAsia"/>
            <w:sz w:val="28"/>
            <w:szCs w:val="28"/>
          </w:rPr>
          <w:delText>，</w:delText>
        </w:r>
      </w:del>
      <w:ins w:id="1665" w:author="S-Yansong" w:date="2016-01-07T17:08:00Z">
        <w:r w:rsidR="00135DE4">
          <w:rPr>
            <w:rFonts w:ascii="华文楷体" w:eastAsia="华文楷体" w:hAnsi="华文楷体" w:hint="eastAsia"/>
            <w:sz w:val="28"/>
            <w:szCs w:val="28"/>
          </w:rPr>
          <w:t>所以这个方面</w:t>
        </w:r>
      </w:ins>
      <w:proofErr w:type="gramStart"/>
      <w:r w:rsidRPr="007B6E0B">
        <w:rPr>
          <w:rFonts w:ascii="华文楷体" w:eastAsia="华文楷体" w:hAnsi="华文楷体" w:hint="eastAsia"/>
          <w:sz w:val="28"/>
          <w:szCs w:val="28"/>
        </w:rPr>
        <w:t>对于谴除一些</w:t>
      </w:r>
      <w:proofErr w:type="gramEnd"/>
      <w:r w:rsidRPr="007B6E0B">
        <w:rPr>
          <w:rFonts w:ascii="华文楷体" w:eastAsia="华文楷体" w:hAnsi="华文楷体" w:hint="eastAsia"/>
          <w:sz w:val="28"/>
          <w:szCs w:val="28"/>
        </w:rPr>
        <w:t>人相续当中，佛陀到底</w:t>
      </w:r>
      <w:proofErr w:type="gramStart"/>
      <w:r w:rsidRPr="007B6E0B">
        <w:rPr>
          <w:rFonts w:ascii="华文楷体" w:eastAsia="华文楷体" w:hAnsi="华文楷体" w:hint="eastAsia"/>
          <w:sz w:val="28"/>
          <w:szCs w:val="28"/>
        </w:rPr>
        <w:t>了不了知</w:t>
      </w:r>
      <w:proofErr w:type="gramEnd"/>
      <w:r w:rsidRPr="007B6E0B">
        <w:rPr>
          <w:rFonts w:ascii="华文楷体" w:eastAsia="华文楷体" w:hAnsi="华文楷体" w:hint="eastAsia"/>
          <w:sz w:val="28"/>
          <w:szCs w:val="28"/>
        </w:rPr>
        <w:t>万法</w:t>
      </w:r>
      <w:ins w:id="1666" w:author="S-Yansong" w:date="2016-01-07T17:08:00Z">
        <w:r w:rsidR="00135AC1">
          <w:rPr>
            <w:rFonts w:ascii="华文楷体" w:eastAsia="华文楷体" w:hAnsi="华文楷体" w:hint="eastAsia"/>
            <w:sz w:val="28"/>
            <w:szCs w:val="28"/>
          </w:rPr>
          <w:t>呢？</w:t>
        </w:r>
      </w:ins>
      <w:del w:id="1667" w:author="S-Yansong" w:date="2016-01-07T17:08:00Z">
        <w:r w:rsidRPr="007B6E0B" w:rsidDel="00135AC1">
          <w:rPr>
            <w:rFonts w:ascii="华文楷体" w:eastAsia="华文楷体" w:hAnsi="华文楷体" w:hint="eastAsia"/>
            <w:sz w:val="28"/>
            <w:szCs w:val="28"/>
          </w:rPr>
          <w:delText>，</w:delText>
        </w:r>
      </w:del>
      <w:r w:rsidRPr="007B6E0B">
        <w:rPr>
          <w:rFonts w:ascii="华文楷体" w:eastAsia="华文楷体" w:hAnsi="华文楷体" w:hint="eastAsia"/>
          <w:sz w:val="28"/>
          <w:szCs w:val="28"/>
        </w:rPr>
        <w:t>通过这一方面可以</w:t>
      </w:r>
      <w:proofErr w:type="gramStart"/>
      <w:r w:rsidRPr="007B6E0B">
        <w:rPr>
          <w:rFonts w:ascii="华文楷体" w:eastAsia="华文楷体" w:hAnsi="华文楷体" w:hint="eastAsia"/>
          <w:sz w:val="28"/>
          <w:szCs w:val="28"/>
        </w:rPr>
        <w:t>谴除怀疑</w:t>
      </w:r>
      <w:proofErr w:type="gramEnd"/>
      <w:r w:rsidRPr="007B6E0B">
        <w:rPr>
          <w:rFonts w:ascii="华文楷体" w:eastAsia="华文楷体" w:hAnsi="华文楷体" w:hint="eastAsia"/>
          <w:sz w:val="28"/>
          <w:szCs w:val="28"/>
        </w:rPr>
        <w:t>，完全可以了知。</w:t>
      </w:r>
    </w:p>
    <w:p w:rsidR="007B6E0B" w:rsidRPr="00874B72" w:rsidRDefault="00874B72" w:rsidP="007B6E0B">
      <w:pPr>
        <w:ind w:firstLine="570"/>
        <w:rPr>
          <w:rFonts w:asciiTheme="minorEastAsia" w:hAnsiTheme="minorEastAsia"/>
          <w:sz w:val="28"/>
          <w:szCs w:val="28"/>
          <w:rPrChange w:id="1668" w:author="S-Yansong" w:date="2016-01-06T16:21:00Z">
            <w:rPr>
              <w:rFonts w:ascii="华文楷体" w:eastAsia="华文楷体" w:hAnsi="华文楷体"/>
              <w:sz w:val="28"/>
              <w:szCs w:val="28"/>
            </w:rPr>
          </w:rPrChange>
        </w:rPr>
      </w:pPr>
      <w:ins w:id="1669" w:author="S-Yansong" w:date="2016-01-06T16:21:00Z">
        <w:r w:rsidRPr="00874B72">
          <w:rPr>
            <w:rFonts w:asciiTheme="minorEastAsia" w:hAnsiTheme="minorEastAsia" w:hint="eastAsia"/>
            <w:sz w:val="28"/>
            <w:szCs w:val="28"/>
            <w:rPrChange w:id="1670" w:author="S-Yansong" w:date="2016-01-06T16:21:00Z">
              <w:rPr>
                <w:rFonts w:ascii="华文楷体" w:eastAsia="华文楷体" w:hAnsi="华文楷体" w:hint="eastAsia"/>
                <w:sz w:val="28"/>
                <w:szCs w:val="28"/>
              </w:rPr>
            </w:rPrChange>
          </w:rPr>
          <w:t>【</w:t>
        </w:r>
      </w:ins>
      <w:r w:rsidR="007B6E0B" w:rsidRPr="00874B72">
        <w:rPr>
          <w:rFonts w:asciiTheme="minorEastAsia" w:hAnsiTheme="minorEastAsia" w:hint="eastAsia"/>
          <w:sz w:val="28"/>
          <w:szCs w:val="28"/>
          <w:rPrChange w:id="1671" w:author="S-Yansong" w:date="2016-01-06T16:21:00Z">
            <w:rPr>
              <w:rFonts w:ascii="华文楷体" w:eastAsia="华文楷体" w:hAnsi="华文楷体" w:hint="eastAsia"/>
              <w:sz w:val="28"/>
              <w:szCs w:val="28"/>
            </w:rPr>
          </w:rPrChange>
        </w:rPr>
        <w:t>这以上建立解脱与遍知之道果的法理是追循理自在法称论师的观点，依照前辈诸位智者归纳的内容而稍作叙述的。</w:t>
      </w:r>
      <w:ins w:id="1672" w:author="S-Yansong" w:date="2016-01-06T16:21:00Z">
        <w:r w:rsidRPr="00874B72">
          <w:rPr>
            <w:rFonts w:asciiTheme="minorEastAsia" w:hAnsiTheme="minorEastAsia" w:hint="eastAsia"/>
            <w:sz w:val="28"/>
            <w:szCs w:val="28"/>
            <w:rPrChange w:id="1673" w:author="S-Yansong" w:date="2016-01-06T16:21:00Z">
              <w:rPr>
                <w:rFonts w:ascii="华文楷体" w:eastAsia="华文楷体" w:hAnsi="华文楷体" w:hint="eastAsia"/>
                <w:sz w:val="28"/>
                <w:szCs w:val="28"/>
              </w:rPr>
            </w:rPrChange>
          </w:rPr>
          <w:t>】</w:t>
        </w:r>
      </w:ins>
    </w:p>
    <w:p w:rsidR="00766FF2" w:rsidRPr="00766FF2" w:rsidRDefault="007B6E0B" w:rsidP="007B6E0B">
      <w:pPr>
        <w:ind w:firstLine="570"/>
        <w:rPr>
          <w:rFonts w:ascii="华文楷体" w:eastAsia="华文楷体" w:hAnsi="华文楷体"/>
          <w:sz w:val="28"/>
          <w:szCs w:val="28"/>
        </w:rPr>
      </w:pPr>
      <w:r w:rsidRPr="007B6E0B">
        <w:rPr>
          <w:rFonts w:ascii="华文楷体" w:eastAsia="华文楷体" w:hAnsi="华文楷体" w:hint="eastAsia"/>
          <w:sz w:val="28"/>
          <w:szCs w:val="28"/>
        </w:rPr>
        <w:t>前面这些基本上都是建立解脱道和理解</w:t>
      </w:r>
      <w:proofErr w:type="gramStart"/>
      <w:r w:rsidRPr="007B6E0B">
        <w:rPr>
          <w:rFonts w:ascii="华文楷体" w:eastAsia="华文楷体" w:hAnsi="华文楷体" w:hint="eastAsia"/>
          <w:sz w:val="28"/>
          <w:szCs w:val="28"/>
        </w:rPr>
        <w:t>遍知之道果合理</w:t>
      </w:r>
      <w:proofErr w:type="gramEnd"/>
      <w:r w:rsidRPr="007B6E0B">
        <w:rPr>
          <w:rFonts w:ascii="华文楷体" w:eastAsia="华文楷体" w:hAnsi="华文楷体" w:hint="eastAsia"/>
          <w:sz w:val="28"/>
          <w:szCs w:val="28"/>
        </w:rPr>
        <w:t>，这是追循理自在法</w:t>
      </w:r>
      <w:proofErr w:type="gramStart"/>
      <w:r w:rsidRPr="007B6E0B">
        <w:rPr>
          <w:rFonts w:ascii="华文楷体" w:eastAsia="华文楷体" w:hAnsi="华文楷体" w:hint="eastAsia"/>
          <w:sz w:val="28"/>
          <w:szCs w:val="28"/>
        </w:rPr>
        <w:t>称论师</w:t>
      </w:r>
      <w:proofErr w:type="gramEnd"/>
      <w:r w:rsidRPr="007B6E0B">
        <w:rPr>
          <w:rFonts w:ascii="华文楷体" w:eastAsia="华文楷体" w:hAnsi="华文楷体" w:hint="eastAsia"/>
          <w:sz w:val="28"/>
          <w:szCs w:val="28"/>
        </w:rPr>
        <w:t>的观点，这些主要都是因明当中的论点讲的，因明</w:t>
      </w:r>
      <w:r w:rsidRPr="007B6E0B">
        <w:rPr>
          <w:rFonts w:ascii="华文楷体" w:eastAsia="华文楷体" w:hAnsi="华文楷体" w:hint="eastAsia"/>
          <w:sz w:val="28"/>
          <w:szCs w:val="28"/>
        </w:rPr>
        <w:lastRenderedPageBreak/>
        <w:t>当中对佛陀</w:t>
      </w:r>
      <w:proofErr w:type="gramStart"/>
      <w:r w:rsidRPr="007B6E0B">
        <w:rPr>
          <w:rFonts w:ascii="华文楷体" w:eastAsia="华文楷体" w:hAnsi="华文楷体" w:hint="eastAsia"/>
          <w:sz w:val="28"/>
          <w:szCs w:val="28"/>
        </w:rPr>
        <w:t>是量士夫</w:t>
      </w:r>
      <w:proofErr w:type="gramEnd"/>
      <w:r w:rsidRPr="007B6E0B">
        <w:rPr>
          <w:rFonts w:ascii="华文楷体" w:eastAsia="华文楷体" w:hAnsi="华文楷体" w:hint="eastAsia"/>
          <w:sz w:val="28"/>
          <w:szCs w:val="28"/>
        </w:rPr>
        <w:t>、佛法之正道我们讲得很清楚。那么依照前辈，作为智者归纳的内容，就</w:t>
      </w:r>
      <w:ins w:id="1674" w:author="S-Yansong" w:date="2016-01-07T17:09:00Z">
        <w:r w:rsidR="007A44DE">
          <w:rPr>
            <w:rFonts w:ascii="华文楷体" w:eastAsia="华文楷体" w:hAnsi="华文楷体" w:hint="eastAsia"/>
            <w:sz w:val="28"/>
            <w:szCs w:val="28"/>
          </w:rPr>
          <w:t>像</w:t>
        </w:r>
      </w:ins>
      <w:del w:id="1675" w:author="S-Yansong" w:date="2016-01-07T17:09:00Z">
        <w:r w:rsidRPr="007B6E0B" w:rsidDel="007A44DE">
          <w:rPr>
            <w:rFonts w:ascii="华文楷体" w:eastAsia="华文楷体" w:hAnsi="华文楷体" w:hint="eastAsia"/>
            <w:sz w:val="28"/>
            <w:szCs w:val="28"/>
          </w:rPr>
          <w:delText>象</w:delText>
        </w:r>
      </w:del>
      <w:r w:rsidRPr="007B6E0B">
        <w:rPr>
          <w:rFonts w:ascii="华文楷体" w:eastAsia="华文楷体" w:hAnsi="华文楷体" w:hint="eastAsia"/>
          <w:sz w:val="28"/>
          <w:szCs w:val="28"/>
        </w:rPr>
        <w:t>萨迦班智达在《量理宝藏论》中</w:t>
      </w:r>
      <w:proofErr w:type="gramStart"/>
      <w:r w:rsidRPr="007B6E0B">
        <w:rPr>
          <w:rFonts w:ascii="华文楷体" w:eastAsia="华文楷体" w:hAnsi="华文楷体" w:hint="eastAsia"/>
          <w:sz w:val="28"/>
          <w:szCs w:val="28"/>
        </w:rPr>
        <w:t>把释量论</w:t>
      </w:r>
      <w:proofErr w:type="gramEnd"/>
      <w:r w:rsidRPr="007B6E0B">
        <w:rPr>
          <w:rFonts w:ascii="华文楷体" w:eastAsia="华文楷体" w:hAnsi="华文楷体" w:hint="eastAsia"/>
          <w:sz w:val="28"/>
          <w:szCs w:val="28"/>
        </w:rPr>
        <w:t>的问题作了归纳，稍作叙述的。前面这些现量、无我智慧</w:t>
      </w:r>
      <w:ins w:id="1676" w:author="S-Yansong" w:date="2016-01-07T17:09:00Z">
        <w:r w:rsidR="007A44DE">
          <w:rPr>
            <w:rFonts w:ascii="华文楷体" w:eastAsia="华文楷体" w:hAnsi="华文楷体" w:hint="eastAsia"/>
            <w:sz w:val="28"/>
            <w:szCs w:val="28"/>
          </w:rPr>
          <w:t>，如果</w:t>
        </w:r>
      </w:ins>
      <w:r w:rsidRPr="007B6E0B">
        <w:rPr>
          <w:rFonts w:ascii="华文楷体" w:eastAsia="华文楷体" w:hAnsi="华文楷体" w:hint="eastAsia"/>
          <w:sz w:val="28"/>
          <w:szCs w:val="28"/>
        </w:rPr>
        <w:t>我们要作参考的话，《量理宝藏论》第九品——现量品，</w:t>
      </w:r>
      <w:proofErr w:type="gramStart"/>
      <w:r w:rsidRPr="007B6E0B">
        <w:rPr>
          <w:rFonts w:ascii="华文楷体" w:eastAsia="华文楷体" w:hAnsi="华文楷体" w:hint="eastAsia"/>
          <w:sz w:val="28"/>
          <w:szCs w:val="28"/>
        </w:rPr>
        <w:t>现量品当中</w:t>
      </w:r>
      <w:proofErr w:type="gramEnd"/>
      <w:ins w:id="1677" w:author="S-Yansong" w:date="2016-01-07T17:09:00Z">
        <w:r w:rsidR="007A44DE">
          <w:rPr>
            <w:rFonts w:ascii="华文楷体" w:eastAsia="华文楷体" w:hAnsi="华文楷体" w:hint="eastAsia"/>
            <w:sz w:val="28"/>
            <w:szCs w:val="28"/>
          </w:rPr>
          <w:t>就是</w:t>
        </w:r>
      </w:ins>
      <w:r w:rsidRPr="007B6E0B">
        <w:rPr>
          <w:rFonts w:ascii="华文楷体" w:eastAsia="华文楷体" w:hAnsi="华文楷体" w:hint="eastAsia"/>
          <w:sz w:val="28"/>
          <w:szCs w:val="28"/>
        </w:rPr>
        <w:t>对于</w:t>
      </w:r>
      <w:proofErr w:type="gramStart"/>
      <w:r w:rsidRPr="007B6E0B">
        <w:rPr>
          <w:rFonts w:ascii="华文楷体" w:eastAsia="华文楷体" w:hAnsi="华文楷体" w:hint="eastAsia"/>
          <w:sz w:val="28"/>
          <w:szCs w:val="28"/>
        </w:rPr>
        <w:t>瑜伽现</w:t>
      </w:r>
      <w:proofErr w:type="gramEnd"/>
      <w:r w:rsidRPr="007B6E0B">
        <w:rPr>
          <w:rFonts w:ascii="华文楷体" w:eastAsia="华文楷体" w:hAnsi="华文楷体" w:hint="eastAsia"/>
          <w:sz w:val="28"/>
          <w:szCs w:val="28"/>
        </w:rPr>
        <w:t>量，对于佛陀是遍知、</w:t>
      </w:r>
      <w:ins w:id="1678" w:author="S-Yansong" w:date="2016-01-07T17:10:00Z">
        <w:r w:rsidR="007A44DE">
          <w:rPr>
            <w:rFonts w:ascii="华文楷体" w:eastAsia="华文楷体" w:hAnsi="华文楷体" w:hint="eastAsia"/>
            <w:sz w:val="28"/>
            <w:szCs w:val="28"/>
          </w:rPr>
          <w:t>对于</w:t>
        </w:r>
      </w:ins>
      <w:r w:rsidRPr="007B6E0B">
        <w:rPr>
          <w:rFonts w:ascii="华文楷体" w:eastAsia="华文楷体" w:hAnsi="华文楷体" w:hint="eastAsia"/>
          <w:sz w:val="28"/>
          <w:szCs w:val="28"/>
        </w:rPr>
        <w:t>前后世成立等等，</w:t>
      </w:r>
      <w:del w:id="1679" w:author="S-Yansong" w:date="2016-01-07T17:10:00Z">
        <w:r w:rsidRPr="007B6E0B" w:rsidDel="007A44DE">
          <w:rPr>
            <w:rFonts w:ascii="华文楷体" w:eastAsia="华文楷体" w:hAnsi="华文楷体" w:hint="eastAsia"/>
            <w:sz w:val="28"/>
            <w:szCs w:val="28"/>
          </w:rPr>
          <w:delText>一方面</w:delText>
        </w:r>
      </w:del>
      <w:ins w:id="1680" w:author="S-Yansong" w:date="2016-01-07T17:10:00Z">
        <w:r w:rsidR="007A44DE">
          <w:rPr>
            <w:rFonts w:ascii="华文楷体" w:eastAsia="华文楷体" w:hAnsi="华文楷体" w:hint="eastAsia"/>
            <w:sz w:val="28"/>
            <w:szCs w:val="28"/>
          </w:rPr>
          <w:t>这些</w:t>
        </w:r>
        <w:r w:rsidR="007A44DE" w:rsidRPr="007B6E0B">
          <w:rPr>
            <w:rFonts w:ascii="华文楷体" w:eastAsia="华文楷体" w:hAnsi="华文楷体" w:hint="eastAsia"/>
            <w:sz w:val="28"/>
            <w:szCs w:val="28"/>
          </w:rPr>
          <w:t>方面</w:t>
        </w:r>
      </w:ins>
      <w:r w:rsidRPr="007B6E0B">
        <w:rPr>
          <w:rFonts w:ascii="华文楷体" w:eastAsia="华文楷体" w:hAnsi="华文楷体" w:hint="eastAsia"/>
          <w:sz w:val="28"/>
          <w:szCs w:val="28"/>
        </w:rPr>
        <w:t>是</w:t>
      </w:r>
      <w:ins w:id="1681" w:author="S-Yansong" w:date="2016-01-07T17:10:00Z">
        <w:r w:rsidR="007A44DE">
          <w:rPr>
            <w:rFonts w:ascii="华文楷体" w:eastAsia="华文楷体" w:hAnsi="华文楷体" w:hint="eastAsia"/>
            <w:sz w:val="28"/>
            <w:szCs w:val="28"/>
          </w:rPr>
          <w:t>比较详细</w:t>
        </w:r>
      </w:ins>
      <w:del w:id="1682" w:author="S-Yansong" w:date="2016-01-07T17:10:00Z">
        <w:r w:rsidRPr="007B6E0B" w:rsidDel="007A44DE">
          <w:rPr>
            <w:rFonts w:ascii="华文楷体" w:eastAsia="华文楷体" w:hAnsi="华文楷体" w:hint="eastAsia"/>
            <w:sz w:val="28"/>
            <w:szCs w:val="28"/>
          </w:rPr>
          <w:delText>较祥细</w:delText>
        </w:r>
        <w:bookmarkStart w:id="1683" w:name="_GoBack"/>
        <w:bookmarkEnd w:id="1683"/>
        <w:r w:rsidRPr="007B6E0B" w:rsidDel="007A44DE">
          <w:rPr>
            <w:rFonts w:ascii="华文楷体" w:eastAsia="华文楷体" w:hAnsi="华文楷体" w:hint="eastAsia"/>
            <w:sz w:val="28"/>
            <w:szCs w:val="28"/>
          </w:rPr>
          <w:delText>介绍</w:delText>
        </w:r>
      </w:del>
      <w:r w:rsidRPr="007B6E0B">
        <w:rPr>
          <w:rFonts w:ascii="华文楷体" w:eastAsia="华文楷体" w:hAnsi="华文楷体" w:hint="eastAsia"/>
          <w:sz w:val="28"/>
          <w:szCs w:val="28"/>
        </w:rPr>
        <w:t>宣说的，这个方面是把这个内容稍作叙述。今天讲到这个地方。</w:t>
      </w:r>
    </w:p>
    <w:p w:rsidR="00697E84" w:rsidRPr="00697E84" w:rsidRDefault="00697E84" w:rsidP="00697E84">
      <w:pPr>
        <w:ind w:firstLine="570"/>
        <w:rPr>
          <w:rFonts w:ascii="华文楷体" w:eastAsia="华文楷体" w:hAnsi="华文楷体"/>
          <w:sz w:val="28"/>
          <w:szCs w:val="28"/>
        </w:rPr>
      </w:pPr>
    </w:p>
    <w:p w:rsidR="00A979FA" w:rsidRPr="00E576BB" w:rsidRDefault="00A979FA" w:rsidP="00534CDD">
      <w:pPr>
        <w:ind w:firstLine="570"/>
        <w:rPr>
          <w:rFonts w:ascii="华文楷体" w:eastAsia="华文楷体" w:hAnsi="华文楷体"/>
          <w:sz w:val="28"/>
          <w:szCs w:val="28"/>
        </w:rPr>
      </w:pPr>
    </w:p>
    <w:sectPr w:rsidR="00A979FA" w:rsidRPr="00E576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008" w:rsidRDefault="00D63008" w:rsidP="005C0DDA">
      <w:r>
        <w:separator/>
      </w:r>
    </w:p>
  </w:endnote>
  <w:endnote w:type="continuationSeparator" w:id="0">
    <w:p w:rsidR="00D63008" w:rsidRDefault="00D63008"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008" w:rsidRDefault="00D63008" w:rsidP="005C0DDA">
      <w:r>
        <w:separator/>
      </w:r>
    </w:p>
  </w:footnote>
  <w:footnote w:type="continuationSeparator" w:id="0">
    <w:p w:rsidR="00D63008" w:rsidRDefault="00D63008"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1989"/>
    <w:rsid w:val="000222CC"/>
    <w:rsid w:val="00030D15"/>
    <w:rsid w:val="00031631"/>
    <w:rsid w:val="00032E7F"/>
    <w:rsid w:val="00036AA6"/>
    <w:rsid w:val="000509A9"/>
    <w:rsid w:val="00052AA4"/>
    <w:rsid w:val="000558D3"/>
    <w:rsid w:val="00056039"/>
    <w:rsid w:val="000566A9"/>
    <w:rsid w:val="00064534"/>
    <w:rsid w:val="00070F84"/>
    <w:rsid w:val="000733E5"/>
    <w:rsid w:val="00082AD3"/>
    <w:rsid w:val="00091385"/>
    <w:rsid w:val="000925F5"/>
    <w:rsid w:val="000A2F8A"/>
    <w:rsid w:val="000A3B85"/>
    <w:rsid w:val="000A74F0"/>
    <w:rsid w:val="000C0553"/>
    <w:rsid w:val="000C0F9C"/>
    <w:rsid w:val="000C4A0D"/>
    <w:rsid w:val="000C55D1"/>
    <w:rsid w:val="000D2C13"/>
    <w:rsid w:val="000D3287"/>
    <w:rsid w:val="000D4ED0"/>
    <w:rsid w:val="000D68CD"/>
    <w:rsid w:val="000E4BE6"/>
    <w:rsid w:val="000F535D"/>
    <w:rsid w:val="000F5ABF"/>
    <w:rsid w:val="00102A5F"/>
    <w:rsid w:val="00103C29"/>
    <w:rsid w:val="00106A10"/>
    <w:rsid w:val="00126C4A"/>
    <w:rsid w:val="00134E9C"/>
    <w:rsid w:val="0013587D"/>
    <w:rsid w:val="00135AC1"/>
    <w:rsid w:val="00135DE4"/>
    <w:rsid w:val="00142D29"/>
    <w:rsid w:val="0015126E"/>
    <w:rsid w:val="00154016"/>
    <w:rsid w:val="00156C10"/>
    <w:rsid w:val="00157DDE"/>
    <w:rsid w:val="001757EF"/>
    <w:rsid w:val="0019371C"/>
    <w:rsid w:val="00197EDC"/>
    <w:rsid w:val="001A0B21"/>
    <w:rsid w:val="001A3FB2"/>
    <w:rsid w:val="001A47B1"/>
    <w:rsid w:val="001B3FC4"/>
    <w:rsid w:val="001C17EB"/>
    <w:rsid w:val="001D6F21"/>
    <w:rsid w:val="001D73B7"/>
    <w:rsid w:val="001E04AF"/>
    <w:rsid w:val="001E101C"/>
    <w:rsid w:val="001E4A5F"/>
    <w:rsid w:val="001E6F93"/>
    <w:rsid w:val="001F26A1"/>
    <w:rsid w:val="001F3EA3"/>
    <w:rsid w:val="002017D2"/>
    <w:rsid w:val="00213CF2"/>
    <w:rsid w:val="00222455"/>
    <w:rsid w:val="00254B46"/>
    <w:rsid w:val="0025753B"/>
    <w:rsid w:val="00262DE1"/>
    <w:rsid w:val="00264417"/>
    <w:rsid w:val="0026748F"/>
    <w:rsid w:val="0027174C"/>
    <w:rsid w:val="00276739"/>
    <w:rsid w:val="002927E0"/>
    <w:rsid w:val="002B3779"/>
    <w:rsid w:val="002C072C"/>
    <w:rsid w:val="002C79DF"/>
    <w:rsid w:val="002D4FAD"/>
    <w:rsid w:val="002D719D"/>
    <w:rsid w:val="002D73A4"/>
    <w:rsid w:val="002D7D25"/>
    <w:rsid w:val="002E4D3E"/>
    <w:rsid w:val="002E6E0C"/>
    <w:rsid w:val="002F6A6A"/>
    <w:rsid w:val="00302655"/>
    <w:rsid w:val="003027DD"/>
    <w:rsid w:val="00304FE2"/>
    <w:rsid w:val="003154D5"/>
    <w:rsid w:val="00330A59"/>
    <w:rsid w:val="00332DEA"/>
    <w:rsid w:val="00334997"/>
    <w:rsid w:val="00337B75"/>
    <w:rsid w:val="00343947"/>
    <w:rsid w:val="00345E67"/>
    <w:rsid w:val="003476E8"/>
    <w:rsid w:val="00351447"/>
    <w:rsid w:val="00357581"/>
    <w:rsid w:val="00363832"/>
    <w:rsid w:val="003801ED"/>
    <w:rsid w:val="00381894"/>
    <w:rsid w:val="00382768"/>
    <w:rsid w:val="00382825"/>
    <w:rsid w:val="00382B97"/>
    <w:rsid w:val="003830AA"/>
    <w:rsid w:val="003850E3"/>
    <w:rsid w:val="00395212"/>
    <w:rsid w:val="00395281"/>
    <w:rsid w:val="003A6307"/>
    <w:rsid w:val="003D6DED"/>
    <w:rsid w:val="003E187C"/>
    <w:rsid w:val="003E288E"/>
    <w:rsid w:val="003F06AC"/>
    <w:rsid w:val="003F5F4A"/>
    <w:rsid w:val="003F68A8"/>
    <w:rsid w:val="003F7CAB"/>
    <w:rsid w:val="004008C4"/>
    <w:rsid w:val="00402F70"/>
    <w:rsid w:val="00406A54"/>
    <w:rsid w:val="004106BD"/>
    <w:rsid w:val="00410B2E"/>
    <w:rsid w:val="004144A5"/>
    <w:rsid w:val="00417E75"/>
    <w:rsid w:val="00423DC2"/>
    <w:rsid w:val="0042573D"/>
    <w:rsid w:val="00426047"/>
    <w:rsid w:val="00446909"/>
    <w:rsid w:val="00447061"/>
    <w:rsid w:val="00447DF3"/>
    <w:rsid w:val="004528A7"/>
    <w:rsid w:val="00462611"/>
    <w:rsid w:val="00463BBB"/>
    <w:rsid w:val="00463E1F"/>
    <w:rsid w:val="00465D8B"/>
    <w:rsid w:val="00471381"/>
    <w:rsid w:val="00482178"/>
    <w:rsid w:val="004913B8"/>
    <w:rsid w:val="00496977"/>
    <w:rsid w:val="004A4906"/>
    <w:rsid w:val="004B0F46"/>
    <w:rsid w:val="004F496F"/>
    <w:rsid w:val="00513454"/>
    <w:rsid w:val="0051565F"/>
    <w:rsid w:val="00523A50"/>
    <w:rsid w:val="00523C61"/>
    <w:rsid w:val="00523D67"/>
    <w:rsid w:val="00526412"/>
    <w:rsid w:val="00526E2B"/>
    <w:rsid w:val="00532ABC"/>
    <w:rsid w:val="00534CDD"/>
    <w:rsid w:val="00540FAF"/>
    <w:rsid w:val="00541CB5"/>
    <w:rsid w:val="00542CFE"/>
    <w:rsid w:val="00543896"/>
    <w:rsid w:val="00546B40"/>
    <w:rsid w:val="00556332"/>
    <w:rsid w:val="005605F0"/>
    <w:rsid w:val="00592173"/>
    <w:rsid w:val="00597ADC"/>
    <w:rsid w:val="005A1A27"/>
    <w:rsid w:val="005A3019"/>
    <w:rsid w:val="005A6EF3"/>
    <w:rsid w:val="005B2BC3"/>
    <w:rsid w:val="005B54B7"/>
    <w:rsid w:val="005C0DDA"/>
    <w:rsid w:val="005C1B72"/>
    <w:rsid w:val="005C708B"/>
    <w:rsid w:val="005D0B5B"/>
    <w:rsid w:val="005D22EE"/>
    <w:rsid w:val="005D4FA3"/>
    <w:rsid w:val="005E19B2"/>
    <w:rsid w:val="005E27F4"/>
    <w:rsid w:val="005E373A"/>
    <w:rsid w:val="005F6C72"/>
    <w:rsid w:val="005F7533"/>
    <w:rsid w:val="0060337F"/>
    <w:rsid w:val="0060632E"/>
    <w:rsid w:val="00611C3E"/>
    <w:rsid w:val="00620BA3"/>
    <w:rsid w:val="0062694B"/>
    <w:rsid w:val="00657CB1"/>
    <w:rsid w:val="006603AB"/>
    <w:rsid w:val="00663061"/>
    <w:rsid w:val="0067154B"/>
    <w:rsid w:val="00685542"/>
    <w:rsid w:val="0069589D"/>
    <w:rsid w:val="00697E84"/>
    <w:rsid w:val="006A0140"/>
    <w:rsid w:val="006A162D"/>
    <w:rsid w:val="006A3E54"/>
    <w:rsid w:val="006A476F"/>
    <w:rsid w:val="006A48BA"/>
    <w:rsid w:val="006A68BC"/>
    <w:rsid w:val="006B0039"/>
    <w:rsid w:val="006B0F29"/>
    <w:rsid w:val="006B3B50"/>
    <w:rsid w:val="006B3C49"/>
    <w:rsid w:val="006C258F"/>
    <w:rsid w:val="006C4DEC"/>
    <w:rsid w:val="006C50BB"/>
    <w:rsid w:val="006E1393"/>
    <w:rsid w:val="006F7D49"/>
    <w:rsid w:val="00702DE6"/>
    <w:rsid w:val="0070560E"/>
    <w:rsid w:val="00712906"/>
    <w:rsid w:val="007154C7"/>
    <w:rsid w:val="00721239"/>
    <w:rsid w:val="00723DDB"/>
    <w:rsid w:val="007315F7"/>
    <w:rsid w:val="00740F98"/>
    <w:rsid w:val="007424A2"/>
    <w:rsid w:val="00743DD7"/>
    <w:rsid w:val="0075127C"/>
    <w:rsid w:val="00754BAD"/>
    <w:rsid w:val="00760877"/>
    <w:rsid w:val="007631C4"/>
    <w:rsid w:val="00766357"/>
    <w:rsid w:val="00766FF2"/>
    <w:rsid w:val="00773A02"/>
    <w:rsid w:val="00773E12"/>
    <w:rsid w:val="007808ED"/>
    <w:rsid w:val="00785775"/>
    <w:rsid w:val="00785EE7"/>
    <w:rsid w:val="0079157C"/>
    <w:rsid w:val="007A075D"/>
    <w:rsid w:val="007A1CE3"/>
    <w:rsid w:val="007A44DE"/>
    <w:rsid w:val="007A67E9"/>
    <w:rsid w:val="007B6E0B"/>
    <w:rsid w:val="007D1111"/>
    <w:rsid w:val="007F107A"/>
    <w:rsid w:val="008248AF"/>
    <w:rsid w:val="00827456"/>
    <w:rsid w:val="00852275"/>
    <w:rsid w:val="00855FC1"/>
    <w:rsid w:val="008569DB"/>
    <w:rsid w:val="00874B72"/>
    <w:rsid w:val="00884243"/>
    <w:rsid w:val="00884EAB"/>
    <w:rsid w:val="00891050"/>
    <w:rsid w:val="008918B8"/>
    <w:rsid w:val="008A52E6"/>
    <w:rsid w:val="008B5155"/>
    <w:rsid w:val="008D12A8"/>
    <w:rsid w:val="008D7A4B"/>
    <w:rsid w:val="008E2131"/>
    <w:rsid w:val="00901FE0"/>
    <w:rsid w:val="00905827"/>
    <w:rsid w:val="0091011A"/>
    <w:rsid w:val="009128FE"/>
    <w:rsid w:val="00917651"/>
    <w:rsid w:val="009227B1"/>
    <w:rsid w:val="00926C32"/>
    <w:rsid w:val="00930991"/>
    <w:rsid w:val="00950634"/>
    <w:rsid w:val="00951C6E"/>
    <w:rsid w:val="00960AF9"/>
    <w:rsid w:val="009613A5"/>
    <w:rsid w:val="009658C1"/>
    <w:rsid w:val="00971F3D"/>
    <w:rsid w:val="009733A8"/>
    <w:rsid w:val="00975B37"/>
    <w:rsid w:val="00990B4A"/>
    <w:rsid w:val="00992E07"/>
    <w:rsid w:val="009A60C1"/>
    <w:rsid w:val="009A79AB"/>
    <w:rsid w:val="009A7AED"/>
    <w:rsid w:val="009C758F"/>
    <w:rsid w:val="009D1902"/>
    <w:rsid w:val="009D7FBE"/>
    <w:rsid w:val="009E2C97"/>
    <w:rsid w:val="009E47BA"/>
    <w:rsid w:val="009E70F2"/>
    <w:rsid w:val="009E7281"/>
    <w:rsid w:val="009F30AD"/>
    <w:rsid w:val="009F5C92"/>
    <w:rsid w:val="00A22775"/>
    <w:rsid w:val="00A267C1"/>
    <w:rsid w:val="00A300EE"/>
    <w:rsid w:val="00A3130A"/>
    <w:rsid w:val="00A338A7"/>
    <w:rsid w:val="00A5136D"/>
    <w:rsid w:val="00A519DA"/>
    <w:rsid w:val="00A522B5"/>
    <w:rsid w:val="00A548E6"/>
    <w:rsid w:val="00A61D5B"/>
    <w:rsid w:val="00A61E90"/>
    <w:rsid w:val="00A623E1"/>
    <w:rsid w:val="00A74E83"/>
    <w:rsid w:val="00A75DAD"/>
    <w:rsid w:val="00A86E01"/>
    <w:rsid w:val="00A9074A"/>
    <w:rsid w:val="00A91E0D"/>
    <w:rsid w:val="00A92FE0"/>
    <w:rsid w:val="00A979FA"/>
    <w:rsid w:val="00AA6A40"/>
    <w:rsid w:val="00AB6657"/>
    <w:rsid w:val="00AC4F2B"/>
    <w:rsid w:val="00AC6C69"/>
    <w:rsid w:val="00AC7E91"/>
    <w:rsid w:val="00AD3863"/>
    <w:rsid w:val="00AD3C93"/>
    <w:rsid w:val="00AE07F1"/>
    <w:rsid w:val="00AE1B28"/>
    <w:rsid w:val="00AF1ACD"/>
    <w:rsid w:val="00B11DF4"/>
    <w:rsid w:val="00B2016A"/>
    <w:rsid w:val="00B22217"/>
    <w:rsid w:val="00B32622"/>
    <w:rsid w:val="00B37128"/>
    <w:rsid w:val="00B50806"/>
    <w:rsid w:val="00B551BE"/>
    <w:rsid w:val="00B64F43"/>
    <w:rsid w:val="00B67711"/>
    <w:rsid w:val="00B70F68"/>
    <w:rsid w:val="00B72EEB"/>
    <w:rsid w:val="00B965E3"/>
    <w:rsid w:val="00BA240C"/>
    <w:rsid w:val="00BA47A5"/>
    <w:rsid w:val="00BC2424"/>
    <w:rsid w:val="00BD5F07"/>
    <w:rsid w:val="00BE0F08"/>
    <w:rsid w:val="00BE3371"/>
    <w:rsid w:val="00C02882"/>
    <w:rsid w:val="00C061F4"/>
    <w:rsid w:val="00C20A1D"/>
    <w:rsid w:val="00C21BBD"/>
    <w:rsid w:val="00C31797"/>
    <w:rsid w:val="00C450FE"/>
    <w:rsid w:val="00C5332B"/>
    <w:rsid w:val="00C568D2"/>
    <w:rsid w:val="00C61C53"/>
    <w:rsid w:val="00C6321C"/>
    <w:rsid w:val="00C63475"/>
    <w:rsid w:val="00C75298"/>
    <w:rsid w:val="00C77C0F"/>
    <w:rsid w:val="00C9595F"/>
    <w:rsid w:val="00C97F43"/>
    <w:rsid w:val="00CA0154"/>
    <w:rsid w:val="00CA58F5"/>
    <w:rsid w:val="00CA5D1A"/>
    <w:rsid w:val="00CB0BFB"/>
    <w:rsid w:val="00CB4395"/>
    <w:rsid w:val="00CE0D2F"/>
    <w:rsid w:val="00CE16B5"/>
    <w:rsid w:val="00CF2300"/>
    <w:rsid w:val="00CF2972"/>
    <w:rsid w:val="00CF322F"/>
    <w:rsid w:val="00D100ED"/>
    <w:rsid w:val="00D1119F"/>
    <w:rsid w:val="00D20361"/>
    <w:rsid w:val="00D24C7B"/>
    <w:rsid w:val="00D30E08"/>
    <w:rsid w:val="00D315C0"/>
    <w:rsid w:val="00D356B8"/>
    <w:rsid w:val="00D46603"/>
    <w:rsid w:val="00D47544"/>
    <w:rsid w:val="00D50FA4"/>
    <w:rsid w:val="00D518B6"/>
    <w:rsid w:val="00D62BC2"/>
    <w:rsid w:val="00D63008"/>
    <w:rsid w:val="00D650DB"/>
    <w:rsid w:val="00D710EB"/>
    <w:rsid w:val="00D730A3"/>
    <w:rsid w:val="00D91241"/>
    <w:rsid w:val="00D9799D"/>
    <w:rsid w:val="00DA62A8"/>
    <w:rsid w:val="00DB3667"/>
    <w:rsid w:val="00DB4FFD"/>
    <w:rsid w:val="00DC00CE"/>
    <w:rsid w:val="00DC11B4"/>
    <w:rsid w:val="00DC3BB8"/>
    <w:rsid w:val="00DC507B"/>
    <w:rsid w:val="00DD1C92"/>
    <w:rsid w:val="00DD48E7"/>
    <w:rsid w:val="00DD719B"/>
    <w:rsid w:val="00DF200F"/>
    <w:rsid w:val="00DF3CF2"/>
    <w:rsid w:val="00DF7ED1"/>
    <w:rsid w:val="00E103D1"/>
    <w:rsid w:val="00E210DC"/>
    <w:rsid w:val="00E21606"/>
    <w:rsid w:val="00E31D68"/>
    <w:rsid w:val="00E379DD"/>
    <w:rsid w:val="00E40F1A"/>
    <w:rsid w:val="00E571C7"/>
    <w:rsid w:val="00E576BB"/>
    <w:rsid w:val="00E70B96"/>
    <w:rsid w:val="00E74CFC"/>
    <w:rsid w:val="00E75161"/>
    <w:rsid w:val="00E76223"/>
    <w:rsid w:val="00E86489"/>
    <w:rsid w:val="00E90AC1"/>
    <w:rsid w:val="00EA115A"/>
    <w:rsid w:val="00EB01C1"/>
    <w:rsid w:val="00EB20F3"/>
    <w:rsid w:val="00ED0BB5"/>
    <w:rsid w:val="00ED1843"/>
    <w:rsid w:val="00ED4584"/>
    <w:rsid w:val="00ED6DE2"/>
    <w:rsid w:val="00EE065D"/>
    <w:rsid w:val="00EF043E"/>
    <w:rsid w:val="00F004A4"/>
    <w:rsid w:val="00F2162A"/>
    <w:rsid w:val="00F218EE"/>
    <w:rsid w:val="00F31BC1"/>
    <w:rsid w:val="00F40A4C"/>
    <w:rsid w:val="00F432D6"/>
    <w:rsid w:val="00F62371"/>
    <w:rsid w:val="00F66DAD"/>
    <w:rsid w:val="00F761CB"/>
    <w:rsid w:val="00F8170C"/>
    <w:rsid w:val="00F874C0"/>
    <w:rsid w:val="00F94E86"/>
    <w:rsid w:val="00F97556"/>
    <w:rsid w:val="00FA2536"/>
    <w:rsid w:val="00FA5CD4"/>
    <w:rsid w:val="00FA779A"/>
    <w:rsid w:val="00FB0D98"/>
    <w:rsid w:val="00FB5B60"/>
    <w:rsid w:val="00FE33A6"/>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031631"/>
    <w:rPr>
      <w:sz w:val="18"/>
      <w:szCs w:val="18"/>
    </w:rPr>
  </w:style>
  <w:style w:type="character" w:customStyle="1" w:styleId="Char1">
    <w:name w:val="批注框文本 Char"/>
    <w:basedOn w:val="a0"/>
    <w:link w:val="a5"/>
    <w:uiPriority w:val="99"/>
    <w:semiHidden/>
    <w:rsid w:val="000316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031631"/>
    <w:rPr>
      <w:sz w:val="18"/>
      <w:szCs w:val="18"/>
    </w:rPr>
  </w:style>
  <w:style w:type="character" w:customStyle="1" w:styleId="Char1">
    <w:name w:val="批注框文本 Char"/>
    <w:basedOn w:val="a0"/>
    <w:link w:val="a5"/>
    <w:uiPriority w:val="99"/>
    <w:semiHidden/>
    <w:rsid w:val="000316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6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3841</Words>
  <Characters>21898</Characters>
  <Application>Microsoft Office Word</Application>
  <DocSecurity>0</DocSecurity>
  <Lines>182</Lines>
  <Paragraphs>51</Paragraphs>
  <ScaleCrop>false</ScaleCrop>
  <Company>soft.netnest.com.cn</Company>
  <LinksUpToDate>false</LinksUpToDate>
  <CharactersWithSpaces>25688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S-Yansong</cp:lastModifiedBy>
  <cp:revision>210</cp:revision>
  <dcterms:created xsi:type="dcterms:W3CDTF">2015-12-09T07:05:00Z</dcterms:created>
  <dcterms:modified xsi:type="dcterms:W3CDTF">2016-01-07T09:11:00Z</dcterms:modified>
</cp:coreProperties>
</file>