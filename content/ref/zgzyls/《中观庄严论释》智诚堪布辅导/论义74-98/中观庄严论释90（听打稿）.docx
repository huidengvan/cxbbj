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ascii="黑体" w:hAnsi="黑体" w:eastAsia="黑体" w:cs="黑体"/>
          <w:b/>
          <w:bCs w:val="0"/>
          <w:sz w:val="32"/>
          <w:szCs w:val="32"/>
          <w:rPrChange w:id="0" w:author="Administrator" w:date="2016-01-09T07:42:58Z">
            <w:rPr>
              <w:b/>
              <w:sz w:val="44"/>
              <w:szCs w:val="44"/>
            </w:rPr>
          </w:rPrChange>
        </w:rPr>
      </w:pPr>
      <w:ins w:id="1" w:author="Administrator" w:date="2016-01-09T07:42:30Z">
        <w:r>
          <w:rPr>
            <w:rFonts w:hint="eastAsia" w:ascii="黑体" w:hAnsi="黑体" w:eastAsia="黑体" w:cs="黑体"/>
            <w:b/>
            <w:bCs w:val="0"/>
            <w:sz w:val="32"/>
            <w:szCs w:val="32"/>
            <w:lang w:val="en-US" w:eastAsia="zh-CN"/>
            <w:rPrChange w:id="2" w:author="Administrator" w:date="2016-01-09T07:42:58Z">
              <w:rPr>
                <w:rFonts w:hint="eastAsia"/>
                <w:b/>
                <w:sz w:val="44"/>
                <w:szCs w:val="44"/>
                <w:lang w:val="en-US" w:eastAsia="zh-CN"/>
              </w:rPr>
            </w:rPrChange>
          </w:rPr>
          <w:t>《</w:t>
        </w:r>
      </w:ins>
      <w:ins w:id="3" w:author="Administrator" w:date="2016-01-09T07:42:24Z">
        <w:r>
          <w:rPr>
            <w:rFonts w:hint="eastAsia" w:ascii="黑体" w:hAnsi="黑体" w:eastAsia="黑体" w:cs="黑体"/>
            <w:b/>
            <w:bCs w:val="0"/>
            <w:sz w:val="32"/>
            <w:szCs w:val="32"/>
            <w:lang w:val="en-US" w:eastAsia="zh-CN"/>
            <w:rPrChange w:id="4" w:author="Administrator" w:date="2016-01-09T07:42:58Z">
              <w:rPr>
                <w:rFonts w:hint="eastAsia"/>
                <w:b/>
                <w:sz w:val="44"/>
                <w:szCs w:val="44"/>
                <w:lang w:val="en-US" w:eastAsia="zh-CN"/>
              </w:rPr>
            </w:rPrChange>
          </w:rPr>
          <w:t>中观庄严论释</w:t>
        </w:r>
      </w:ins>
      <w:ins w:id="5" w:author="Administrator" w:date="2016-01-09T07:42:26Z">
        <w:r>
          <w:rPr>
            <w:rFonts w:hint="eastAsia" w:ascii="黑体" w:hAnsi="黑体" w:eastAsia="黑体" w:cs="黑体"/>
            <w:b/>
            <w:bCs w:val="0"/>
            <w:sz w:val="32"/>
            <w:szCs w:val="32"/>
            <w:lang w:val="en-US" w:eastAsia="zh-CN"/>
            <w:rPrChange w:id="6" w:author="Administrator" w:date="2016-01-09T07:42:58Z">
              <w:rPr>
                <w:rFonts w:hint="eastAsia"/>
                <w:b/>
                <w:sz w:val="44"/>
                <w:szCs w:val="44"/>
                <w:lang w:val="en-US" w:eastAsia="zh-CN"/>
              </w:rPr>
            </w:rPrChange>
          </w:rPr>
          <w:t>》</w:t>
        </w:r>
      </w:ins>
      <w:del w:id="7" w:author="Administrator" w:date="2016-01-09T07:42:07Z">
        <w:r>
          <w:rPr>
            <w:rFonts w:hint="eastAsia" w:ascii="黑体" w:hAnsi="黑体" w:eastAsia="黑体" w:cs="黑体"/>
            <w:b/>
            <w:bCs w:val="0"/>
            <w:sz w:val="32"/>
            <w:szCs w:val="32"/>
            <w:lang w:val="en-US" w:eastAsia="zh-CN"/>
            <w:rPrChange w:id="8" w:author="Administrator" w:date="2016-01-09T07:42:58Z">
              <w:rPr>
                <w:rFonts w:hint="eastAsia"/>
                <w:b/>
                <w:sz w:val="44"/>
                <w:szCs w:val="44"/>
                <w:lang w:val="en-US" w:eastAsia="zh-CN"/>
              </w:rPr>
            </w:rPrChange>
          </w:rPr>
          <w:delText>&lt;</w:delText>
        </w:r>
      </w:del>
      <w:r>
        <w:rPr>
          <w:rFonts w:hint="eastAsia" w:ascii="黑体" w:hAnsi="黑体" w:eastAsia="黑体" w:cs="黑体"/>
          <w:b/>
          <w:bCs w:val="0"/>
          <w:sz w:val="32"/>
          <w:szCs w:val="32"/>
          <w:rPrChange w:id="9" w:author="Administrator" w:date="2016-01-09T07:42:58Z">
            <w:rPr>
              <w:rFonts w:hint="eastAsia"/>
              <w:b/>
              <w:sz w:val="44"/>
              <w:szCs w:val="44"/>
            </w:rPr>
          </w:rPrChange>
        </w:rPr>
        <w:t>第90课</w:t>
      </w:r>
      <w:ins w:id="10" w:author="Administrator" w:date="2016-01-09T07:42:37Z">
        <w:r>
          <w:rPr>
            <w:rFonts w:hint="eastAsia" w:ascii="黑体" w:hAnsi="黑体" w:eastAsia="黑体" w:cs="黑体"/>
            <w:b/>
            <w:bCs w:val="0"/>
            <w:sz w:val="32"/>
            <w:szCs w:val="32"/>
            <w:lang w:eastAsia="zh-CN"/>
            <w:rPrChange w:id="11" w:author="Administrator" w:date="2016-01-09T07:42:58Z">
              <w:rPr>
                <w:rFonts w:hint="eastAsia"/>
                <w:b/>
                <w:sz w:val="44"/>
                <w:szCs w:val="44"/>
                <w:lang w:eastAsia="zh-CN"/>
              </w:rPr>
            </w:rPrChange>
          </w:rPr>
          <w:t>讲记</w:t>
        </w:r>
      </w:ins>
    </w:p>
    <w:p>
      <w:pPr>
        <w:jc w:val="center"/>
        <w:rPr>
          <w:rFonts w:hint="eastAsia" w:ascii="黑体" w:hAnsi="黑体" w:eastAsia="黑体" w:cs="黑体"/>
          <w:b/>
          <w:bCs w:val="0"/>
          <w:sz w:val="28"/>
          <w:szCs w:val="28"/>
          <w:rPrChange w:id="12" w:author="Administrator" w:date="2016-01-09T07:43:13Z">
            <w:rPr>
              <w:b/>
              <w:sz w:val="28"/>
              <w:szCs w:val="28"/>
            </w:rPr>
          </w:rPrChange>
        </w:rPr>
      </w:pPr>
      <w:r>
        <w:rPr>
          <w:rFonts w:hint="eastAsia" w:ascii="黑体" w:hAnsi="黑体" w:eastAsia="黑体" w:cs="黑体"/>
          <w:b/>
          <w:bCs w:val="0"/>
          <w:sz w:val="28"/>
          <w:szCs w:val="28"/>
          <w:rPrChange w:id="13" w:author="Administrator" w:date="2016-01-09T07:43:13Z">
            <w:rPr>
              <w:rFonts w:hint="eastAsia"/>
              <w:b/>
              <w:sz w:val="28"/>
              <w:szCs w:val="28"/>
            </w:rPr>
          </w:rPrChange>
        </w:rPr>
        <w:t>诸法等性本基法界中，自现圆满三身游舞力，</w:t>
      </w:r>
    </w:p>
    <w:p>
      <w:pPr>
        <w:jc w:val="center"/>
        <w:rPr>
          <w:rFonts w:hint="eastAsia" w:ascii="黑体" w:hAnsi="黑体" w:eastAsia="黑体" w:cs="黑体"/>
          <w:b/>
          <w:bCs w:val="0"/>
          <w:sz w:val="28"/>
          <w:szCs w:val="28"/>
          <w:rPrChange w:id="14" w:author="Administrator" w:date="2016-01-09T07:43:13Z">
            <w:rPr>
              <w:b/>
              <w:sz w:val="28"/>
              <w:szCs w:val="28"/>
            </w:rPr>
          </w:rPrChange>
        </w:rPr>
      </w:pPr>
      <w:r>
        <w:rPr>
          <w:rFonts w:hint="eastAsia" w:ascii="黑体" w:hAnsi="黑体" w:eastAsia="黑体" w:cs="黑体"/>
          <w:b/>
          <w:bCs w:val="0"/>
          <w:sz w:val="28"/>
          <w:szCs w:val="28"/>
          <w:rPrChange w:id="15" w:author="Administrator" w:date="2016-01-09T07:43:13Z">
            <w:rPr>
              <w:rFonts w:hint="eastAsia"/>
              <w:b/>
              <w:sz w:val="28"/>
              <w:szCs w:val="28"/>
            </w:rPr>
          </w:rPrChange>
        </w:rPr>
        <w:t>离障本来怙主龙钦巴，祈请无垢光尊常护我。</w:t>
      </w:r>
    </w:p>
    <w:p>
      <w:pPr>
        <w:ind w:firstLine="570"/>
        <w:rPr>
          <w:del w:id="16" w:author="Administrator" w:date="2016-01-09T07:44:03Z"/>
          <w:b/>
          <w:sz w:val="28"/>
          <w:szCs w:val="28"/>
        </w:rPr>
      </w:pPr>
      <w:del w:id="17" w:author="Administrator" w:date="2016-01-09T07:43:59Z">
        <w:r>
          <w:rPr>
            <w:rFonts w:hint="eastAsia"/>
            <w:b/>
            <w:sz w:val="28"/>
            <w:szCs w:val="28"/>
          </w:rPr>
          <w:delText>为度化一切众生，请大家发无上的菩提心！</w:delText>
        </w:r>
      </w:del>
    </w:p>
    <w:p>
      <w:pPr>
        <w:ind w:firstLine="570"/>
        <w:rPr>
          <w:del w:id="18" w:author="Administrator" w:date="2016-01-09T07:43:34Z"/>
          <w:rFonts w:hint="eastAsia" w:ascii="华文楷体" w:hAnsi="华文楷体" w:eastAsia="华文楷体"/>
          <w:b/>
          <w:bCs/>
          <w:sz w:val="28"/>
          <w:szCs w:val="28"/>
          <w:rPrChange w:id="19" w:author="Administrator" w:date="2016-01-09T07:43:43Z">
            <w:rPr>
              <w:del w:id="20" w:author="Administrator" w:date="2016-01-09T07:43:34Z"/>
              <w:rFonts w:hint="eastAsia" w:ascii="华文楷体" w:hAnsi="华文楷体" w:eastAsia="华文楷体"/>
              <w:sz w:val="28"/>
              <w:szCs w:val="28"/>
            </w:rPr>
          </w:rPrChange>
        </w:rPr>
      </w:pPr>
      <w:del w:id="21" w:author="Administrator" w:date="2016-01-09T07:43:34Z">
        <w:r>
          <w:rPr>
            <w:rFonts w:hint="eastAsia" w:ascii="华文楷体" w:hAnsi="华文楷体" w:eastAsia="华文楷体"/>
            <w:b/>
            <w:bCs/>
            <w:sz w:val="28"/>
            <w:szCs w:val="28"/>
            <w:rPrChange w:id="22" w:author="Administrator" w:date="2016-01-09T07:43:43Z">
              <w:rPr>
                <w:rFonts w:hint="eastAsia" w:ascii="华文楷体" w:hAnsi="华文楷体" w:eastAsia="华文楷体"/>
                <w:sz w:val="28"/>
                <w:szCs w:val="28"/>
              </w:rPr>
            </w:rPrChange>
          </w:rPr>
          <w:delText>念诵（普获悉地祈祷文，大自在祈祷文，文殊礼赞）</w:delText>
        </w:r>
      </w:del>
    </w:p>
    <w:p>
      <w:pPr>
        <w:ind w:firstLine="570"/>
        <w:rPr>
          <w:ins w:id="23" w:author="Administrator" w:date="2016-01-09T07:48:32Z"/>
          <w:rFonts w:hint="eastAsia" w:ascii="华文楷体" w:hAnsi="华文楷体" w:eastAsia="华文楷体"/>
          <w:sz w:val="28"/>
          <w:szCs w:val="28"/>
          <w:lang w:eastAsia="zh-CN"/>
        </w:rPr>
      </w:pPr>
      <w:del w:id="24" w:author="Administrator" w:date="2016-01-09T07:43:34Z">
        <w:r>
          <w:rPr>
            <w:rFonts w:hint="eastAsia" w:ascii="华文楷体" w:hAnsi="华文楷体" w:eastAsia="华文楷体"/>
            <w:b/>
            <w:bCs/>
            <w:sz w:val="28"/>
            <w:szCs w:val="28"/>
            <w:rPrChange w:id="25" w:author="Administrator" w:date="2016-01-09T07:43:43Z">
              <w:rPr>
                <w:rFonts w:hint="eastAsia" w:ascii="华文楷体" w:hAnsi="华文楷体" w:eastAsia="华文楷体"/>
                <w:sz w:val="28"/>
                <w:szCs w:val="28"/>
              </w:rPr>
            </w:rPrChange>
          </w:rPr>
          <w:delText>诸法等性本基法界中，自性圆满三身游舞力，离障本来怙主龙钦巴，祈请无垢光尊常护我。</w:delText>
        </w:r>
      </w:del>
      <w:r>
        <w:rPr>
          <w:rFonts w:hint="eastAsia" w:ascii="华文楷体" w:hAnsi="华文楷体" w:eastAsia="华文楷体"/>
          <w:b/>
          <w:bCs/>
          <w:sz w:val="28"/>
          <w:szCs w:val="28"/>
          <w:rPrChange w:id="26" w:author="Administrator" w:date="2016-01-09T07:43:43Z">
            <w:rPr>
              <w:rFonts w:hint="eastAsia" w:ascii="华文楷体" w:hAnsi="华文楷体" w:eastAsia="华文楷体"/>
              <w:sz w:val="28"/>
              <w:szCs w:val="28"/>
            </w:rPr>
          </w:rPrChange>
        </w:rPr>
        <w:t>为度化一切众生，请大家法无上殊胜的菩提心</w:t>
      </w:r>
      <w:del w:id="27" w:author="Administrator" w:date="2016-01-09T07:43:47Z">
        <w:r>
          <w:rPr>
            <w:rFonts w:hint="eastAsia" w:ascii="华文楷体" w:hAnsi="华文楷体" w:eastAsia="华文楷体"/>
            <w:b/>
            <w:bCs/>
            <w:sz w:val="28"/>
            <w:szCs w:val="28"/>
            <w:rPrChange w:id="28" w:author="Administrator" w:date="2016-01-09T07:43:43Z">
              <w:rPr>
                <w:rFonts w:hint="eastAsia" w:ascii="华文楷体" w:hAnsi="华文楷体" w:eastAsia="华文楷体"/>
                <w:sz w:val="28"/>
                <w:szCs w:val="28"/>
              </w:rPr>
            </w:rPrChange>
          </w:rPr>
          <w:delText>。</w:delText>
        </w:r>
      </w:del>
      <w:ins w:id="29" w:author="Administrator" w:date="2016-01-09T07:43:47Z">
        <w:r>
          <w:rPr>
            <w:rFonts w:hint="eastAsia" w:ascii="华文楷体" w:hAnsi="华文楷体" w:eastAsia="华文楷体"/>
            <w:b/>
            <w:bCs/>
            <w:sz w:val="28"/>
            <w:szCs w:val="28"/>
            <w:lang w:eastAsia="zh-CN"/>
          </w:rPr>
          <w:t>！</w:t>
        </w:r>
      </w:ins>
      <w:r>
        <w:rPr>
          <w:rFonts w:hint="eastAsia" w:ascii="华文楷体" w:hAnsi="华文楷体" w:eastAsia="华文楷体"/>
          <w:sz w:val="28"/>
          <w:szCs w:val="28"/>
        </w:rPr>
        <w:t>发了菩提心之后今天继续宣讲全知麦彭仁波切所造的</w:t>
      </w:r>
      <w:ins w:id="30" w:author="Administrator" w:date="2016-01-09T07:44:29Z">
        <w:r>
          <w:rPr>
            <w:rFonts w:hint="eastAsia" w:ascii="华文楷体" w:hAnsi="华文楷体" w:eastAsia="华文楷体"/>
            <w:sz w:val="28"/>
            <w:szCs w:val="28"/>
            <w:lang w:eastAsia="zh-CN"/>
          </w:rPr>
          <w:t>《</w:t>
        </w:r>
      </w:ins>
      <w:r>
        <w:rPr>
          <w:rFonts w:hint="eastAsia" w:ascii="华文楷体" w:hAnsi="华文楷体" w:eastAsia="华文楷体"/>
          <w:sz w:val="28"/>
          <w:szCs w:val="28"/>
        </w:rPr>
        <w:t>中观庄严论释</w:t>
      </w:r>
      <w:ins w:id="31" w:author="Administrator" w:date="2016-01-09T07:44:36Z">
        <w:r>
          <w:rPr>
            <w:rFonts w:hint="eastAsia" w:ascii="华文楷体" w:hAnsi="华文楷体" w:eastAsia="华文楷体"/>
            <w:sz w:val="28"/>
            <w:szCs w:val="28"/>
            <w:lang w:eastAsia="zh-CN"/>
          </w:rPr>
          <w:t>》</w:t>
        </w:r>
      </w:ins>
      <w:ins w:id="32" w:author="Administrator" w:date="2016-01-09T07:44:38Z">
        <w:r>
          <w:rPr>
            <w:rFonts w:hint="eastAsia" w:ascii="华文楷体" w:hAnsi="华文楷体" w:eastAsia="华文楷体"/>
            <w:sz w:val="28"/>
            <w:szCs w:val="28"/>
            <w:lang w:val="en-US" w:eastAsia="zh-CN"/>
          </w:rPr>
          <w:t>-</w:t>
        </w:r>
      </w:ins>
      <w:ins w:id="33" w:author="Administrator" w:date="2016-01-09T07:44:39Z">
        <w:r>
          <w:rPr>
            <w:rFonts w:hint="eastAsia" w:ascii="华文楷体" w:hAnsi="华文楷体" w:eastAsia="华文楷体"/>
            <w:sz w:val="28"/>
            <w:szCs w:val="28"/>
            <w:lang w:val="en-US" w:eastAsia="zh-CN"/>
          </w:rPr>
          <w:t>-</w:t>
        </w:r>
      </w:ins>
      <w:ins w:id="34" w:author="Administrator" w:date="2016-01-09T07:44:43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文殊上师欢喜教言论。如今我们宣讲的呢是诸法二谛的功德</w:t>
      </w:r>
      <w:del w:id="35" w:author="Administrator" w:date="2016-01-09T07:45:27Z">
        <w:r>
          <w:rPr>
            <w:rFonts w:hint="eastAsia" w:ascii="华文楷体" w:hAnsi="华文楷体" w:eastAsia="华文楷体"/>
            <w:sz w:val="28"/>
            <w:szCs w:val="28"/>
          </w:rPr>
          <w:delText>意义</w:delText>
        </w:r>
      </w:del>
      <w:ins w:id="36" w:author="Administrator" w:date="2016-01-09T07:45:27Z">
        <w:r>
          <w:rPr>
            <w:rFonts w:hint="eastAsia" w:ascii="华文楷体" w:hAnsi="华文楷体" w:eastAsia="华文楷体"/>
            <w:sz w:val="28"/>
            <w:szCs w:val="28"/>
            <w:lang w:eastAsia="zh-CN"/>
          </w:rPr>
          <w:t>利益</w:t>
        </w:r>
      </w:ins>
      <w:r>
        <w:rPr>
          <w:rFonts w:hint="eastAsia" w:ascii="华文楷体" w:hAnsi="华文楷体" w:eastAsia="华文楷体"/>
          <w:sz w:val="28"/>
          <w:szCs w:val="28"/>
        </w:rPr>
        <w:t>，现在</w:t>
      </w:r>
      <w:del w:id="37" w:author="Administrator" w:date="2016-01-09T07:46:02Z">
        <w:r>
          <w:rPr>
            <w:rFonts w:hint="eastAsia" w:ascii="华文楷体" w:hAnsi="华文楷体" w:eastAsia="华文楷体"/>
            <w:sz w:val="28"/>
            <w:szCs w:val="28"/>
          </w:rPr>
          <w:delText>已</w:delText>
        </w:r>
      </w:del>
      <w:r>
        <w:rPr>
          <w:rFonts w:hint="eastAsia" w:ascii="华文楷体" w:hAnsi="华文楷体" w:eastAsia="华文楷体"/>
          <w:sz w:val="28"/>
          <w:szCs w:val="28"/>
        </w:rPr>
        <w:t>在宣说如果证悟了空性</w:t>
      </w:r>
      <w:ins w:id="38" w:author="Administrator" w:date="2016-01-09T07:45:10Z">
        <w:r>
          <w:rPr>
            <w:rFonts w:hint="eastAsia" w:ascii="华文楷体" w:hAnsi="华文楷体" w:eastAsia="华文楷体"/>
            <w:sz w:val="28"/>
            <w:szCs w:val="28"/>
            <w:lang w:eastAsia="zh-CN"/>
          </w:rPr>
          <w:t>他</w:t>
        </w:r>
      </w:ins>
      <w:r>
        <w:rPr>
          <w:rFonts w:hint="eastAsia" w:ascii="华文楷体" w:hAnsi="华文楷体" w:eastAsia="华文楷体"/>
          <w:sz w:val="28"/>
          <w:szCs w:val="28"/>
        </w:rPr>
        <w:t>能够遣除烦恼障和所知障或者说通过灭尽人执和我执的缘故</w:t>
      </w:r>
      <w:ins w:id="39" w:author="Administrator" w:date="2016-01-09T07:46:20Z">
        <w:r>
          <w:rPr>
            <w:rFonts w:hint="eastAsia" w:ascii="华文楷体" w:hAnsi="华文楷体" w:eastAsia="华文楷体"/>
            <w:sz w:val="28"/>
            <w:szCs w:val="28"/>
            <w:lang w:eastAsia="zh-CN"/>
          </w:rPr>
          <w:t>，</w:t>
        </w:r>
      </w:ins>
      <w:r>
        <w:rPr>
          <w:rFonts w:hint="eastAsia" w:ascii="华文楷体" w:hAnsi="华文楷体" w:eastAsia="华文楷体"/>
          <w:sz w:val="28"/>
          <w:szCs w:val="28"/>
        </w:rPr>
        <w:t>而熄灭障碍解脱的烦恼障和障碍成佛的所知障，那么在对于证悟空性这一部分当中呢</w:t>
      </w:r>
      <w:ins w:id="40" w:author="Administrator" w:date="2016-01-09T07:47:05Z">
        <w:r>
          <w:rPr>
            <w:rFonts w:hint="eastAsia" w:ascii="华文楷体" w:hAnsi="华文楷体" w:eastAsia="华文楷体"/>
            <w:sz w:val="28"/>
            <w:szCs w:val="28"/>
            <w:lang w:eastAsia="zh-CN"/>
          </w:rPr>
          <w:t>，</w:t>
        </w:r>
      </w:ins>
      <w:r>
        <w:rPr>
          <w:rFonts w:hint="eastAsia" w:ascii="华文楷体" w:hAnsi="华文楷体" w:eastAsia="华文楷体"/>
          <w:sz w:val="28"/>
          <w:szCs w:val="28"/>
        </w:rPr>
        <w:t>现在观察的是声闻缘觉到底有没有圆满证悟法无我空性，那么昨天以上的内容我们已经讲了实际上声闻缘觉呢没有真正的圆满证悟法无我空性，只是证悟了一部分的这样法无我空性，但是在入定一万大劫的末际</w:t>
      </w:r>
      <w:ins w:id="41" w:author="Administrator" w:date="2016-01-09T07:47:00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通过诸佛弹指放光的</w:t>
      </w:r>
      <w:del w:id="42" w:author="Administrator" w:date="2016-01-09T07:47:29Z">
        <w:r>
          <w:rPr>
            <w:rFonts w:hint="eastAsia" w:ascii="华文楷体" w:hAnsi="华文楷体" w:eastAsia="华文楷体"/>
            <w:sz w:val="28"/>
            <w:szCs w:val="28"/>
          </w:rPr>
          <w:delText>一瞬间</w:delText>
        </w:r>
      </w:del>
      <w:ins w:id="43" w:author="Administrator" w:date="2016-01-09T07:47:29Z">
        <w:r>
          <w:rPr>
            <w:rFonts w:hint="eastAsia" w:ascii="华文楷体" w:hAnsi="华文楷体" w:eastAsia="华文楷体"/>
            <w:sz w:val="28"/>
            <w:szCs w:val="28"/>
            <w:lang w:eastAsia="zh-CN"/>
          </w:rPr>
          <w:t>正常</w:t>
        </w:r>
      </w:ins>
      <w:r>
        <w:rPr>
          <w:rFonts w:hint="eastAsia" w:ascii="华文楷体" w:hAnsi="华文楷体" w:eastAsia="华文楷体"/>
          <w:sz w:val="28"/>
          <w:szCs w:val="28"/>
        </w:rPr>
        <w:t>出定之后呢</w:t>
      </w:r>
      <w:ins w:id="44" w:author="Administrator" w:date="2016-01-09T07:47:33Z">
        <w:r>
          <w:rPr>
            <w:rFonts w:hint="eastAsia" w:ascii="华文楷体" w:hAnsi="华文楷体" w:eastAsia="华文楷体"/>
            <w:sz w:val="28"/>
            <w:szCs w:val="28"/>
            <w:lang w:eastAsia="zh-CN"/>
          </w:rPr>
          <w:t>，</w:t>
        </w:r>
      </w:ins>
      <w:r>
        <w:rPr>
          <w:rFonts w:hint="eastAsia" w:ascii="华文楷体" w:hAnsi="华文楷体" w:eastAsia="华文楷体"/>
          <w:sz w:val="28"/>
          <w:szCs w:val="28"/>
        </w:rPr>
        <w:t>他会逐渐步入大乘</w:t>
      </w:r>
      <w:ins w:id="45" w:author="Administrator" w:date="2016-01-09T07:48:13Z">
        <w:r>
          <w:rPr>
            <w:rFonts w:hint="eastAsia" w:ascii="华文楷体" w:hAnsi="华文楷体" w:eastAsia="华文楷体"/>
            <w:sz w:val="28"/>
            <w:szCs w:val="28"/>
            <w:lang w:eastAsia="zh-CN"/>
          </w:rPr>
          <w:t>，</w:t>
        </w:r>
      </w:ins>
      <w:r>
        <w:rPr>
          <w:rFonts w:hint="eastAsia" w:ascii="华文楷体" w:hAnsi="华文楷体" w:eastAsia="华文楷体"/>
          <w:sz w:val="28"/>
          <w:szCs w:val="28"/>
        </w:rPr>
        <w:t>逐渐的证悟法无我空性的，那么今天继续</w:t>
      </w:r>
      <w:del w:id="46" w:author="Administrator" w:date="2016-01-09T07:47:54Z">
        <w:r>
          <w:rPr>
            <w:rFonts w:hint="eastAsia" w:ascii="华文楷体" w:hAnsi="华文楷体" w:eastAsia="华文楷体"/>
            <w:sz w:val="28"/>
            <w:szCs w:val="28"/>
          </w:rPr>
          <w:delText>接</w:delText>
        </w:r>
      </w:del>
      <w:del w:id="47" w:author="Administrator" w:date="2016-01-09T07:47:59Z">
        <w:r>
          <w:rPr>
            <w:rFonts w:hint="eastAsia" w:ascii="华文楷体" w:hAnsi="华文楷体" w:eastAsia="华文楷体"/>
            <w:sz w:val="28"/>
            <w:szCs w:val="28"/>
          </w:rPr>
          <w:delText>着</w:delText>
        </w:r>
      </w:del>
      <w:r>
        <w:rPr>
          <w:rFonts w:hint="eastAsia" w:ascii="华文楷体" w:hAnsi="华文楷体" w:eastAsia="华文楷体"/>
          <w:sz w:val="28"/>
          <w:szCs w:val="28"/>
        </w:rPr>
        <w:t>内容讲</w:t>
      </w:r>
      <w:del w:id="48" w:author="Administrator" w:date="2016-01-09T07:48:07Z">
        <w:r>
          <w:rPr>
            <w:rFonts w:hint="eastAsia" w:ascii="华文楷体" w:hAnsi="华文楷体" w:eastAsia="华文楷体"/>
            <w:sz w:val="28"/>
            <w:szCs w:val="28"/>
          </w:rPr>
          <w:delText>，</w:delText>
        </w:r>
      </w:del>
      <w:ins w:id="49" w:author="Administrator" w:date="2016-01-09T07:48:07Z">
        <w:r>
          <w:rPr>
            <w:rFonts w:hint="eastAsia" w:ascii="华文楷体" w:hAnsi="华文楷体" w:eastAsia="华文楷体"/>
            <w:sz w:val="28"/>
            <w:szCs w:val="28"/>
            <w:lang w:eastAsia="zh-CN"/>
          </w:rPr>
          <w:t>：</w:t>
        </w:r>
      </w:ins>
    </w:p>
    <w:p>
      <w:pPr>
        <w:ind w:firstLine="570"/>
        <w:rPr>
          <w:ins w:id="50" w:author="Administrator" w:date="2016-01-09T07:49:29Z"/>
          <w:rFonts w:ascii="华文楷体" w:hAnsi="华文楷体" w:eastAsia="华文楷体" w:cs="华文楷体"/>
          <w:i w:val="0"/>
          <w:color w:val="000000"/>
          <w:sz w:val="28"/>
          <w:szCs w:val="28"/>
        </w:rPr>
      </w:pPr>
      <w:ins w:id="51" w:author="Administrator" w:date="2016-01-09T07:49:32Z">
        <w:r>
          <w:rPr>
            <w:rFonts w:hint="eastAsia" w:ascii="华文楷体" w:hAnsi="华文楷体" w:eastAsia="华文楷体" w:cs="华文楷体"/>
            <w:i w:val="0"/>
            <w:color w:val="000000"/>
            <w:sz w:val="28"/>
            <w:szCs w:val="28"/>
            <w:lang w:eastAsia="zh-CN"/>
          </w:rPr>
          <w:t>【</w:t>
        </w:r>
      </w:ins>
      <w:ins w:id="52" w:author="Administrator" w:date="2016-01-09T07:49:08Z">
        <w:r>
          <w:rPr>
            <w:rFonts w:hint="eastAsia" w:ascii="黑体" w:hAnsi="黑体" w:eastAsia="黑体" w:cs="黑体"/>
            <w:b/>
            <w:bCs/>
            <w:i w:val="0"/>
            <w:color w:val="000000"/>
            <w:sz w:val="28"/>
            <w:szCs w:val="28"/>
            <w:rPrChange w:id="53" w:author="Administrator" w:date="2016-01-09T07:49:42Z">
              <w:rPr>
                <w:rFonts w:ascii="华文楷体" w:hAnsi="华文楷体" w:eastAsia="华文楷体" w:cs="华文楷体"/>
                <w:i w:val="0"/>
                <w:color w:val="000000"/>
                <w:sz w:val="28"/>
                <w:szCs w:val="28"/>
              </w:rPr>
            </w:rPrChange>
          </w:rPr>
          <w:t>所谓的“法无我”也是指的证悟所有一切法为无我</w:t>
        </w:r>
      </w:ins>
      <w:ins w:id="54" w:author="Administrator" w:date="2016-01-09T07:49:08Z">
        <w:r>
          <w:rPr>
            <w:rFonts w:hint="eastAsia" w:ascii="黑体" w:hAnsi="黑体" w:eastAsia="黑体" w:cs="黑体"/>
            <w:b/>
            <w:bCs/>
            <w:i w:val="0"/>
            <w:color w:val="000000"/>
            <w:sz w:val="28"/>
            <w:szCs w:val="28"/>
            <w:rPrChange w:id="55" w:author="Administrator" w:date="2016-01-09T07:49:42Z">
              <w:rPr>
                <w:rFonts w:ascii="宋体" w:hAnsi="宋体" w:eastAsia="宋体" w:cs="宋体"/>
                <w:i w:val="0"/>
                <w:color w:val="000000"/>
                <w:sz w:val="28"/>
                <w:szCs w:val="28"/>
              </w:rPr>
            </w:rPrChange>
          </w:rPr>
          <w:t>,</w:t>
        </w:r>
      </w:ins>
      <w:ins w:id="56" w:author="Administrator" w:date="2016-01-09T07:49:08Z">
        <w:r>
          <w:rPr>
            <w:rFonts w:hint="eastAsia" w:ascii="黑体" w:hAnsi="黑体" w:eastAsia="黑体" w:cs="黑体"/>
            <w:b/>
            <w:bCs/>
            <w:i w:val="0"/>
            <w:color w:val="000000"/>
            <w:sz w:val="28"/>
            <w:szCs w:val="28"/>
            <w:rPrChange w:id="57" w:author="Administrator" w:date="2016-01-09T07:49:42Z">
              <w:rPr>
                <w:rFonts w:ascii="华文楷体" w:hAnsi="华文楷体" w:eastAsia="华文楷体" w:cs="华文楷体"/>
                <w:i w:val="0"/>
                <w:color w:val="000000"/>
                <w:sz w:val="28"/>
                <w:szCs w:val="28"/>
              </w:rPr>
            </w:rPrChange>
          </w:rPr>
          <w:t>而只是证悟其中任意一者并非就圆满了法无我。</w:t>
        </w:r>
      </w:ins>
      <w:ins w:id="58" w:author="Administrator" w:date="2016-01-09T07:49:34Z">
        <w:r>
          <w:rPr>
            <w:rFonts w:hint="eastAsia" w:ascii="黑体" w:hAnsi="黑体" w:eastAsia="黑体" w:cs="黑体"/>
            <w:b/>
            <w:bCs/>
            <w:i w:val="0"/>
            <w:color w:val="000000"/>
            <w:sz w:val="28"/>
            <w:szCs w:val="28"/>
            <w:lang w:eastAsia="zh-CN"/>
            <w:rPrChange w:id="59" w:author="Administrator" w:date="2016-01-09T07:49:42Z">
              <w:rPr>
                <w:rFonts w:hint="eastAsia" w:ascii="华文楷体" w:hAnsi="华文楷体" w:eastAsia="华文楷体" w:cs="华文楷体"/>
                <w:i w:val="0"/>
                <w:color w:val="000000"/>
                <w:sz w:val="28"/>
                <w:szCs w:val="28"/>
                <w:lang w:eastAsia="zh-CN"/>
              </w:rPr>
            </w:rPrChange>
          </w:rPr>
          <w:t>】</w:t>
        </w:r>
      </w:ins>
      <w:ins w:id="60" w:author="Administrator" w:date="2016-01-09T07:49:08Z">
        <w:r>
          <w:rPr>
            <w:rFonts w:hint="eastAsia" w:ascii="黑体" w:hAnsi="黑体" w:eastAsia="黑体" w:cs="黑体"/>
            <w:b/>
            <w:bCs/>
            <w:i w:val="0"/>
            <w:color w:val="000000"/>
            <w:sz w:val="28"/>
            <w:szCs w:val="28"/>
            <w:rPrChange w:id="61" w:author="Administrator" w:date="2016-01-09T07:49:42Z">
              <w:rPr>
                <w:rFonts w:ascii="华文楷体" w:hAnsi="华文楷体" w:eastAsia="华文楷体" w:cs="华文楷体"/>
                <w:i w:val="0"/>
                <w:color w:val="000000"/>
                <w:sz w:val="28"/>
                <w:szCs w:val="28"/>
              </w:rPr>
            </w:rPrChange>
          </w:rPr>
          <w:t xml:space="preserve"> </w:t>
        </w:r>
      </w:ins>
    </w:p>
    <w:p>
      <w:pPr>
        <w:ind w:firstLine="570"/>
        <w:rPr>
          <w:ins w:id="62" w:author="Administrator" w:date="2016-01-09T07:51:15Z"/>
          <w:rFonts w:hint="eastAsia" w:ascii="华文楷体" w:hAnsi="华文楷体" w:eastAsia="华文楷体"/>
          <w:sz w:val="28"/>
          <w:szCs w:val="28"/>
        </w:rPr>
      </w:pPr>
      <w:del w:id="63" w:author="Administrator" w:date="2016-01-09T07:49:08Z">
        <w:r>
          <w:rPr>
            <w:rFonts w:hint="eastAsia" w:ascii="华文楷体" w:hAnsi="华文楷体" w:eastAsia="华文楷体"/>
            <w:sz w:val="28"/>
            <w:szCs w:val="28"/>
          </w:rPr>
          <w:delText>所谓的法无我也是指的证悟所有的一切法无我，而只是证悟其中任意一点并非就圆满了法无我，</w:delText>
        </w:r>
      </w:del>
      <w:r>
        <w:rPr>
          <w:rFonts w:hint="eastAsia" w:ascii="华文楷体" w:hAnsi="华文楷体" w:eastAsia="华文楷体"/>
          <w:sz w:val="28"/>
          <w:szCs w:val="28"/>
        </w:rPr>
        <w:t>那么这个地方所谓的证悟法无我呢指的是证悟所有的法都是无我的，所有的法都是空性的，只是证悟其中任意一则呢</w:t>
      </w:r>
      <w:ins w:id="64" w:author="Administrator" w:date="2016-01-09T07:50:08Z">
        <w:r>
          <w:rPr>
            <w:rFonts w:hint="eastAsia" w:ascii="华文楷体" w:hAnsi="华文楷体" w:eastAsia="华文楷体"/>
            <w:sz w:val="28"/>
            <w:szCs w:val="28"/>
            <w:lang w:eastAsia="zh-CN"/>
          </w:rPr>
          <w:t>，</w:t>
        </w:r>
      </w:ins>
      <w:r>
        <w:rPr>
          <w:rFonts w:hint="eastAsia" w:ascii="华文楷体" w:hAnsi="华文楷体" w:eastAsia="华文楷体"/>
          <w:sz w:val="28"/>
          <w:szCs w:val="28"/>
        </w:rPr>
        <w:t>并非就圆满了法无我，那么这个法有很多，说要证悟圆满的法无我是指所有的法无我证悟空性，如果单单比如说证悟了其中的粗大的五蕴空呀</w:t>
      </w:r>
      <w:ins w:id="65" w:author="Administrator" w:date="2016-01-09T07:50:42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或者证悟了其中的所取空呀</w:t>
      </w:r>
      <w:ins w:id="66" w:author="Administrator" w:date="2016-01-09T07:50:45Z">
        <w:r>
          <w:rPr>
            <w:rFonts w:hint="eastAsia" w:ascii="华文楷体" w:hAnsi="华文楷体" w:eastAsia="华文楷体"/>
            <w:sz w:val="28"/>
            <w:szCs w:val="28"/>
            <w:lang w:eastAsia="zh-CN"/>
          </w:rPr>
          <w:t>，</w:t>
        </w:r>
      </w:ins>
      <w:r>
        <w:rPr>
          <w:rFonts w:hint="eastAsia" w:ascii="华文楷体" w:hAnsi="华文楷体" w:eastAsia="华文楷体"/>
          <w:sz w:val="28"/>
          <w:szCs w:val="28"/>
        </w:rPr>
        <w:t>等等像这样的话实际上并不是圆满证悟法无我的范畴的，</w:t>
      </w:r>
    </w:p>
    <w:p>
      <w:pPr>
        <w:ind w:firstLine="570"/>
        <w:rPr>
          <w:ins w:id="67" w:author="Administrator" w:date="2016-01-09T07:51:59Z"/>
          <w:rFonts w:hint="eastAsia" w:ascii="黑体" w:hAnsi="黑体" w:eastAsia="黑体" w:cs="黑体"/>
          <w:b/>
          <w:bCs/>
          <w:i w:val="0"/>
          <w:color w:val="000000"/>
          <w:sz w:val="28"/>
          <w:szCs w:val="28"/>
          <w:rPrChange w:id="68" w:author="Administrator" w:date="2016-01-09T07:52:17Z">
            <w:rPr>
              <w:ins w:id="69" w:author="Administrator" w:date="2016-01-09T07:51:59Z"/>
              <w:rFonts w:ascii="宋体" w:hAnsi="宋体" w:eastAsia="宋体" w:cs="宋体"/>
              <w:i w:val="0"/>
              <w:color w:val="000000"/>
              <w:sz w:val="28"/>
              <w:szCs w:val="28"/>
            </w:rPr>
          </w:rPrChange>
        </w:rPr>
      </w:pPr>
      <w:ins w:id="70" w:author="Administrator" w:date="2016-01-09T07:52:03Z">
        <w:r>
          <w:rPr>
            <w:rFonts w:hint="eastAsia" w:ascii="华文楷体" w:hAnsi="华文楷体" w:eastAsia="华文楷体" w:cs="华文楷体"/>
            <w:i w:val="0"/>
            <w:color w:val="000000"/>
            <w:sz w:val="28"/>
            <w:szCs w:val="28"/>
            <w:lang w:eastAsia="zh-CN"/>
          </w:rPr>
          <w:t>【</w:t>
        </w:r>
      </w:ins>
      <w:ins w:id="71" w:author="Administrator" w:date="2016-01-09T07:51:41Z">
        <w:r>
          <w:rPr>
            <w:rFonts w:hint="eastAsia" w:ascii="黑体" w:hAnsi="黑体" w:eastAsia="黑体" w:cs="黑体"/>
            <w:b/>
            <w:bCs/>
            <w:i w:val="0"/>
            <w:color w:val="000000"/>
            <w:sz w:val="28"/>
            <w:szCs w:val="28"/>
            <w:rPrChange w:id="72" w:author="Administrator" w:date="2016-01-09T07:52:17Z">
              <w:rPr>
                <w:rFonts w:ascii="华文楷体" w:hAnsi="华文楷体" w:eastAsia="华文楷体" w:cs="华文楷体"/>
                <w:i w:val="0"/>
                <w:color w:val="000000"/>
                <w:sz w:val="28"/>
                <w:szCs w:val="28"/>
              </w:rPr>
            </w:rPrChange>
          </w:rPr>
          <w:t>由此可见</w:t>
        </w:r>
      </w:ins>
      <w:ins w:id="73" w:author="Administrator" w:date="2016-01-09T07:51:41Z">
        <w:r>
          <w:rPr>
            <w:rFonts w:hint="eastAsia" w:ascii="黑体" w:hAnsi="黑体" w:eastAsia="黑体" w:cs="黑体"/>
            <w:b/>
            <w:bCs/>
            <w:i w:val="0"/>
            <w:color w:val="000000"/>
            <w:sz w:val="28"/>
            <w:szCs w:val="28"/>
            <w:rPrChange w:id="74" w:author="Administrator" w:date="2016-01-09T07:52:17Z">
              <w:rPr>
                <w:rFonts w:ascii="宋体" w:hAnsi="宋体" w:eastAsia="宋体" w:cs="宋体"/>
                <w:i w:val="0"/>
                <w:color w:val="000000"/>
                <w:sz w:val="28"/>
                <w:szCs w:val="28"/>
              </w:rPr>
            </w:rPrChange>
          </w:rPr>
          <w:t>,</w:t>
        </w:r>
      </w:ins>
      <w:ins w:id="75" w:author="Administrator" w:date="2016-01-09T07:51:41Z">
        <w:r>
          <w:rPr>
            <w:rFonts w:hint="eastAsia" w:ascii="黑体" w:hAnsi="黑体" w:eastAsia="黑体" w:cs="黑体"/>
            <w:b/>
            <w:bCs/>
            <w:i w:val="0"/>
            <w:color w:val="000000"/>
            <w:sz w:val="28"/>
            <w:szCs w:val="28"/>
            <w:rPrChange w:id="76" w:author="Administrator" w:date="2016-01-09T07:52:17Z">
              <w:rPr>
                <w:rFonts w:ascii="华文楷体" w:hAnsi="华文楷体" w:eastAsia="华文楷体" w:cs="华文楷体"/>
                <w:i w:val="0"/>
                <w:color w:val="000000"/>
                <w:sz w:val="28"/>
                <w:szCs w:val="28"/>
              </w:rPr>
            </w:rPrChange>
          </w:rPr>
          <w:t>只有证悟了有实无实、真实非真实凡是可以作为心之对境的法均无有自性后圆满十六空性之有境——远离一切执著边之圣者入定智慧的那一对境才称得上是法无我</w:t>
        </w:r>
      </w:ins>
      <w:ins w:id="77" w:author="Administrator" w:date="2016-01-09T07:51:41Z">
        <w:r>
          <w:rPr>
            <w:rFonts w:hint="eastAsia" w:ascii="黑体" w:hAnsi="黑体" w:eastAsia="黑体" w:cs="黑体"/>
            <w:b/>
            <w:bCs/>
            <w:i w:val="0"/>
            <w:color w:val="000000"/>
            <w:sz w:val="28"/>
            <w:szCs w:val="28"/>
            <w:rPrChange w:id="78" w:author="Administrator" w:date="2016-01-09T07:52:17Z">
              <w:rPr>
                <w:rFonts w:ascii="宋体" w:hAnsi="宋体" w:eastAsia="宋体" w:cs="宋体"/>
                <w:i w:val="0"/>
                <w:color w:val="000000"/>
                <w:sz w:val="28"/>
                <w:szCs w:val="28"/>
              </w:rPr>
            </w:rPrChange>
          </w:rPr>
          <w:t>,</w:t>
        </w:r>
      </w:ins>
      <w:ins w:id="79" w:author="Administrator" w:date="2016-01-09T07:52:05Z">
        <w:r>
          <w:rPr>
            <w:rFonts w:hint="eastAsia" w:ascii="黑体" w:hAnsi="黑体" w:eastAsia="黑体" w:cs="黑体"/>
            <w:b/>
            <w:bCs/>
            <w:i w:val="0"/>
            <w:color w:val="000000"/>
            <w:sz w:val="28"/>
            <w:szCs w:val="28"/>
            <w:lang w:eastAsia="zh-CN"/>
            <w:rPrChange w:id="80" w:author="Administrator" w:date="2016-01-09T07:52:17Z">
              <w:rPr>
                <w:rFonts w:hint="eastAsia" w:ascii="宋体" w:hAnsi="宋体" w:eastAsia="宋体" w:cs="宋体"/>
                <w:i w:val="0"/>
                <w:color w:val="000000"/>
                <w:sz w:val="28"/>
                <w:szCs w:val="28"/>
                <w:lang w:eastAsia="zh-CN"/>
              </w:rPr>
            </w:rPrChange>
          </w:rPr>
          <w:t>】</w:t>
        </w:r>
      </w:ins>
    </w:p>
    <w:p>
      <w:pPr>
        <w:ind w:firstLine="570"/>
        <w:rPr>
          <w:ins w:id="81" w:author="Administrator" w:date="2016-01-09T08:06:45Z"/>
          <w:rFonts w:hint="eastAsia" w:ascii="华文楷体" w:hAnsi="华文楷体" w:eastAsia="华文楷体"/>
          <w:sz w:val="28"/>
          <w:szCs w:val="28"/>
        </w:rPr>
      </w:pPr>
      <w:del w:id="82" w:author="Administrator" w:date="2016-01-09T07:51:41Z">
        <w:r>
          <w:rPr>
            <w:rFonts w:hint="eastAsia" w:ascii="华文楷体" w:hAnsi="华文楷体" w:eastAsia="华文楷体"/>
            <w:sz w:val="28"/>
            <w:szCs w:val="28"/>
          </w:rPr>
          <w:delText>由此可见只有证悟了有实无实真实非真实凡是可以作为心的对镜的法均无有自性后圆满十六空性这有境远离一切执着边之圣者入定智慧的那一对镜才称得上是法无我，</w:delText>
        </w:r>
      </w:del>
      <w:r>
        <w:rPr>
          <w:rFonts w:hint="eastAsia" w:ascii="华文楷体" w:hAnsi="华文楷体" w:eastAsia="华文楷体"/>
          <w:sz w:val="28"/>
          <w:szCs w:val="28"/>
        </w:rPr>
        <w:t>那么此处所说的证悟法无我呢必须要证悟一切有实无实，不管是一切柱子瓶子的一切有实法还是非柱非瓶的无实法，或者就说一切的真实法和非真实法，那么这个真实和非真实呢</w:t>
      </w:r>
      <w:ins w:id="83" w:author="Administrator" w:date="2016-01-09T07:52:59Z">
        <w:r>
          <w:rPr>
            <w:rFonts w:hint="eastAsia" w:ascii="华文楷体" w:hAnsi="华文楷体" w:eastAsia="华文楷体"/>
            <w:sz w:val="28"/>
            <w:szCs w:val="28"/>
            <w:lang w:eastAsia="zh-CN"/>
          </w:rPr>
          <w:t>，</w:t>
        </w:r>
      </w:ins>
      <w:del w:id="84" w:author="Administrator" w:date="2016-01-09T07:52:49Z">
        <w:r>
          <w:rPr>
            <w:rFonts w:hint="eastAsia" w:ascii="华文楷体" w:hAnsi="华文楷体" w:eastAsia="华文楷体"/>
            <w:sz w:val="28"/>
            <w:szCs w:val="28"/>
          </w:rPr>
          <w:delText>比如说</w:delText>
        </w:r>
      </w:del>
      <w:ins w:id="85" w:author="Administrator" w:date="2016-01-09T07:52:49Z">
        <w:r>
          <w:rPr>
            <w:rFonts w:hint="eastAsia" w:ascii="华文楷体" w:hAnsi="华文楷体" w:eastAsia="华文楷体"/>
            <w:sz w:val="28"/>
            <w:szCs w:val="28"/>
            <w:lang w:eastAsia="zh-CN"/>
          </w:rPr>
          <w:t>也有</w:t>
        </w:r>
      </w:ins>
      <w:r>
        <w:rPr>
          <w:rFonts w:hint="eastAsia" w:ascii="华文楷体" w:hAnsi="华文楷体" w:eastAsia="华文楷体"/>
          <w:sz w:val="28"/>
          <w:szCs w:val="28"/>
        </w:rPr>
        <w:t>真实可以起作用非真实不起作用，这个方面安立</w:t>
      </w:r>
      <w:del w:id="86" w:author="Administrator" w:date="2016-01-09T07:53:19Z">
        <w:r>
          <w:rPr>
            <w:rFonts w:hint="eastAsia" w:ascii="华文楷体" w:hAnsi="华文楷体" w:eastAsia="华文楷体"/>
            <w:sz w:val="28"/>
            <w:szCs w:val="28"/>
          </w:rPr>
          <w:delText>为</w:delText>
        </w:r>
      </w:del>
      <w:ins w:id="87" w:author="Administrator" w:date="2016-01-09T07:53:19Z">
        <w:r>
          <w:rPr>
            <w:rFonts w:hint="eastAsia" w:ascii="华文楷体" w:hAnsi="华文楷体" w:eastAsia="华文楷体"/>
            <w:sz w:val="28"/>
            <w:szCs w:val="28"/>
            <w:lang w:eastAsia="zh-CN"/>
          </w:rPr>
          <w:t>于</w:t>
        </w:r>
      </w:ins>
      <w:r>
        <w:rPr>
          <w:rFonts w:hint="eastAsia" w:ascii="华文楷体" w:hAnsi="华文楷体" w:eastAsia="华文楷体"/>
          <w:sz w:val="28"/>
          <w:szCs w:val="28"/>
        </w:rPr>
        <w:t>有</w:t>
      </w:r>
      <w:ins w:id="88" w:author="Administrator" w:date="2016-01-09T07:53:22Z">
        <w:r>
          <w:rPr>
            <w:rFonts w:hint="eastAsia" w:ascii="华文楷体" w:hAnsi="华文楷体" w:eastAsia="华文楷体"/>
            <w:sz w:val="28"/>
            <w:szCs w:val="28"/>
            <w:lang w:eastAsia="zh-CN"/>
          </w:rPr>
          <w:t>，</w:t>
        </w:r>
      </w:ins>
      <w:r>
        <w:rPr>
          <w:rFonts w:hint="eastAsia" w:ascii="华文楷体" w:hAnsi="华文楷体" w:eastAsia="华文楷体"/>
          <w:sz w:val="28"/>
          <w:szCs w:val="28"/>
        </w:rPr>
        <w:t>还</w:t>
      </w:r>
      <w:del w:id="89" w:author="Administrator" w:date="2016-01-09T07:53:30Z">
        <w:r>
          <w:rPr>
            <w:rFonts w:hint="eastAsia" w:ascii="华文楷体" w:hAnsi="华文楷体" w:eastAsia="华文楷体"/>
            <w:sz w:val="28"/>
            <w:szCs w:val="28"/>
          </w:rPr>
          <w:delText>有</w:delText>
        </w:r>
      </w:del>
      <w:ins w:id="90" w:author="Administrator" w:date="2016-01-09T07:53:30Z">
        <w:r>
          <w:rPr>
            <w:rFonts w:hint="eastAsia" w:ascii="华文楷体" w:hAnsi="华文楷体" w:eastAsia="华文楷体"/>
            <w:sz w:val="28"/>
            <w:szCs w:val="28"/>
            <w:lang w:eastAsia="zh-CN"/>
          </w:rPr>
          <w:t>就说</w:t>
        </w:r>
      </w:ins>
      <w:ins w:id="91" w:author="Administrator" w:date="2016-01-09T07:53:32Z">
        <w:r>
          <w:rPr>
            <w:rFonts w:hint="eastAsia" w:ascii="华文楷体" w:hAnsi="华文楷体" w:eastAsia="华文楷体"/>
            <w:sz w:val="28"/>
            <w:szCs w:val="28"/>
            <w:lang w:eastAsia="zh-CN"/>
          </w:rPr>
          <w:t>在</w:t>
        </w:r>
      </w:ins>
      <w:r>
        <w:rPr>
          <w:rFonts w:hint="eastAsia" w:ascii="华文楷体" w:hAnsi="华文楷体" w:eastAsia="华文楷体"/>
          <w:sz w:val="28"/>
          <w:szCs w:val="28"/>
        </w:rPr>
        <w:t>前面我们在讲真实和非真实的时候呢</w:t>
      </w:r>
      <w:ins w:id="92" w:author="Administrator" w:date="2016-01-09T07:53:45Z">
        <w:r>
          <w:rPr>
            <w:rFonts w:hint="eastAsia" w:ascii="华文楷体" w:hAnsi="华文楷体" w:eastAsia="华文楷体"/>
            <w:sz w:val="28"/>
            <w:szCs w:val="28"/>
            <w:lang w:eastAsia="zh-CN"/>
          </w:rPr>
          <w:t>，</w:t>
        </w:r>
      </w:ins>
      <w:r>
        <w:rPr>
          <w:rFonts w:hint="eastAsia" w:ascii="华文楷体" w:hAnsi="华文楷体" w:eastAsia="华文楷体"/>
          <w:sz w:val="28"/>
          <w:szCs w:val="28"/>
        </w:rPr>
        <w:t>所谓的真实就是空性</w:t>
      </w:r>
      <w:ins w:id="93" w:author="Administrator" w:date="2016-01-09T07:53:48Z">
        <w:r>
          <w:rPr>
            <w:rFonts w:hint="eastAsia" w:ascii="华文楷体" w:hAnsi="华文楷体" w:eastAsia="华文楷体"/>
            <w:sz w:val="28"/>
            <w:szCs w:val="28"/>
            <w:lang w:eastAsia="zh-CN"/>
          </w:rPr>
          <w:t>，</w:t>
        </w:r>
      </w:ins>
      <w:r>
        <w:rPr>
          <w:rFonts w:hint="eastAsia" w:ascii="华文楷体" w:hAnsi="华文楷体" w:eastAsia="华文楷体"/>
          <w:sz w:val="28"/>
          <w:szCs w:val="28"/>
        </w:rPr>
        <w:t>非真实就是显现，那么就说是真实非真实等等</w:t>
      </w:r>
      <w:ins w:id="94" w:author="Administrator" w:date="2016-01-09T07:54:03Z">
        <w:r>
          <w:rPr>
            <w:rFonts w:hint="eastAsia" w:ascii="华文楷体" w:hAnsi="华文楷体" w:eastAsia="华文楷体"/>
            <w:sz w:val="28"/>
            <w:szCs w:val="28"/>
            <w:lang w:eastAsia="zh-CN"/>
          </w:rPr>
          <w:t>，</w:t>
        </w:r>
      </w:ins>
      <w:r>
        <w:rPr>
          <w:rFonts w:hint="eastAsia" w:ascii="华文楷体" w:hAnsi="华文楷体" w:eastAsia="华文楷体"/>
          <w:sz w:val="28"/>
          <w:szCs w:val="28"/>
        </w:rPr>
        <w:t>凡是可以作为心的对镜的法</w:t>
      </w:r>
      <w:ins w:id="95" w:author="Administrator" w:date="2016-01-09T07:54:08Z">
        <w:r>
          <w:rPr>
            <w:rFonts w:hint="eastAsia" w:ascii="华文楷体" w:hAnsi="华文楷体" w:eastAsia="华文楷体"/>
            <w:sz w:val="28"/>
            <w:szCs w:val="28"/>
            <w:lang w:eastAsia="zh-CN"/>
          </w:rPr>
          <w:t>，</w:t>
        </w:r>
      </w:ins>
      <w:r>
        <w:rPr>
          <w:rFonts w:hint="eastAsia" w:ascii="华文楷体" w:hAnsi="华文楷体" w:eastAsia="华文楷体"/>
          <w:sz w:val="28"/>
          <w:szCs w:val="28"/>
        </w:rPr>
        <w:t>都没有自性之后</w:t>
      </w:r>
      <w:del w:id="96" w:author="Administrator" w:date="2016-01-09T07:54:39Z">
        <w:r>
          <w:rPr>
            <w:rFonts w:hint="eastAsia" w:ascii="华文楷体" w:hAnsi="华文楷体" w:eastAsia="华文楷体"/>
            <w:sz w:val="28"/>
            <w:szCs w:val="28"/>
          </w:rPr>
          <w:delText>【7:46】</w:delText>
        </w:r>
      </w:del>
      <w:ins w:id="97" w:author="Administrator" w:date="2016-01-09T07:54:39Z">
        <w:r>
          <w:rPr>
            <w:rFonts w:hint="eastAsia" w:ascii="华文楷体" w:hAnsi="华文楷体" w:eastAsia="华文楷体"/>
            <w:sz w:val="28"/>
            <w:szCs w:val="28"/>
            <w:lang w:eastAsia="zh-CN"/>
          </w:rPr>
          <w:t>容易</w:t>
        </w:r>
      </w:ins>
      <w:ins w:id="98" w:author="Administrator" w:date="2016-01-09T07:54:41Z">
        <w:r>
          <w:rPr>
            <w:rFonts w:hint="eastAsia" w:ascii="华文楷体" w:hAnsi="华文楷体" w:eastAsia="华文楷体"/>
            <w:sz w:val="28"/>
            <w:szCs w:val="28"/>
            <w:lang w:eastAsia="zh-CN"/>
          </w:rPr>
          <w:t>说是</w:t>
        </w:r>
      </w:ins>
      <w:ins w:id="99" w:author="Administrator" w:date="2016-01-09T07:54:42Z">
        <w:r>
          <w:rPr>
            <w:rFonts w:hint="eastAsia" w:ascii="华文楷体" w:hAnsi="华文楷体" w:eastAsia="华文楷体"/>
            <w:sz w:val="28"/>
            <w:szCs w:val="28"/>
            <w:lang w:eastAsia="zh-CN"/>
          </w:rPr>
          <w:t>：</w:t>
        </w:r>
      </w:ins>
      <w:r>
        <w:rPr>
          <w:rFonts w:hint="eastAsia" w:ascii="华文楷体" w:hAnsi="华文楷体" w:eastAsia="华文楷体"/>
          <w:sz w:val="28"/>
          <w:szCs w:val="28"/>
        </w:rPr>
        <w:t>不管是什么法反正能够作为心的对镜，那么只要能作为心的对镜的法实</w:t>
      </w:r>
      <w:ins w:id="100" w:author="Administrator" w:date="2016-01-09T07:55:00Z">
        <w:r>
          <w:rPr>
            <w:rFonts w:hint="eastAsia" w:ascii="华文楷体" w:hAnsi="华文楷体" w:eastAsia="华文楷体"/>
            <w:sz w:val="28"/>
            <w:szCs w:val="28"/>
            <w:lang w:eastAsia="zh-CN"/>
          </w:rPr>
          <w:t>，</w:t>
        </w:r>
      </w:ins>
      <w:r>
        <w:rPr>
          <w:rFonts w:hint="eastAsia" w:ascii="华文楷体" w:hAnsi="华文楷体" w:eastAsia="华文楷体"/>
          <w:sz w:val="28"/>
          <w:szCs w:val="28"/>
        </w:rPr>
        <w:t>际上都没有自性之后圆满十六空性的有境</w:t>
      </w:r>
      <w:ins w:id="101" w:author="Administrator" w:date="2016-01-09T07:55:0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那么这种圆满十六空性就是大乘所证悟的空性呢</w:t>
      </w:r>
      <w:ins w:id="102" w:author="Administrator" w:date="2016-01-09T07:55:15Z">
        <w:r>
          <w:rPr>
            <w:rFonts w:hint="eastAsia" w:ascii="华文楷体" w:hAnsi="华文楷体" w:eastAsia="华文楷体"/>
            <w:sz w:val="28"/>
            <w:szCs w:val="28"/>
            <w:lang w:eastAsia="zh-CN"/>
          </w:rPr>
          <w:t>，</w:t>
        </w:r>
      </w:ins>
      <w:r>
        <w:rPr>
          <w:rFonts w:hint="eastAsia" w:ascii="华文楷体" w:hAnsi="华文楷体" w:eastAsia="华文楷体"/>
          <w:sz w:val="28"/>
          <w:szCs w:val="28"/>
        </w:rPr>
        <w:t>是指一切的内空外空呀</w:t>
      </w:r>
      <w:ins w:id="103" w:author="Administrator" w:date="2016-01-09T07:55:21Z">
        <w:r>
          <w:rPr>
            <w:rFonts w:hint="eastAsia" w:ascii="华文楷体" w:hAnsi="华文楷体" w:eastAsia="华文楷体"/>
            <w:sz w:val="28"/>
            <w:szCs w:val="28"/>
            <w:lang w:eastAsia="zh-CN"/>
          </w:rPr>
          <w:t>，</w:t>
        </w:r>
      </w:ins>
      <w:r>
        <w:rPr>
          <w:rFonts w:hint="eastAsia" w:ascii="华文楷体" w:hAnsi="华文楷体" w:eastAsia="华文楷体"/>
          <w:sz w:val="28"/>
          <w:szCs w:val="28"/>
        </w:rPr>
        <w:t>等等所有一切法都知道是这个无有自性，圆满这样一种十六空性的有境之后呢</w:t>
      </w:r>
      <w:ins w:id="104" w:author="Administrator" w:date="2016-01-09T07:55:37Z">
        <w:r>
          <w:rPr>
            <w:rFonts w:hint="eastAsia" w:ascii="华文楷体" w:hAnsi="华文楷体" w:eastAsia="华文楷体"/>
            <w:sz w:val="28"/>
            <w:szCs w:val="28"/>
            <w:lang w:eastAsia="zh-CN"/>
          </w:rPr>
          <w:t>，</w:t>
        </w:r>
      </w:ins>
      <w:r>
        <w:rPr>
          <w:rFonts w:hint="eastAsia" w:ascii="华文楷体" w:hAnsi="华文楷体" w:eastAsia="华文楷体"/>
          <w:sz w:val="28"/>
          <w:szCs w:val="28"/>
        </w:rPr>
        <w:t>远离一切执着边的圣者智慧的那一对镜</w:t>
      </w:r>
      <w:ins w:id="105" w:author="Administrator" w:date="2016-01-09T07:55:52Z">
        <w:r>
          <w:rPr>
            <w:rFonts w:hint="eastAsia" w:ascii="华文楷体" w:hAnsi="华文楷体" w:eastAsia="华文楷体"/>
            <w:sz w:val="28"/>
            <w:szCs w:val="28"/>
            <w:lang w:eastAsia="zh-CN"/>
          </w:rPr>
          <w:t>，</w:t>
        </w:r>
      </w:ins>
      <w:r>
        <w:rPr>
          <w:rFonts w:hint="eastAsia" w:ascii="华文楷体" w:hAnsi="华文楷体" w:eastAsia="华文楷体"/>
          <w:sz w:val="28"/>
          <w:szCs w:val="28"/>
        </w:rPr>
        <w:t>称得上是法无我，这样这一大段他所讲到的就是最后这个法无我，那么到底什么是法无我呢？这个法无我的空性</w:t>
      </w:r>
      <w:ins w:id="106" w:author="Administrator" w:date="2016-01-09T07:56:14Z">
        <w:r>
          <w:rPr>
            <w:rFonts w:hint="eastAsia" w:ascii="华文楷体" w:hAnsi="华文楷体" w:eastAsia="华文楷体"/>
            <w:sz w:val="28"/>
            <w:szCs w:val="28"/>
            <w:lang w:eastAsia="zh-CN"/>
          </w:rPr>
          <w:t>，</w:t>
        </w:r>
      </w:ins>
      <w:r>
        <w:rPr>
          <w:rFonts w:hint="eastAsia" w:ascii="华文楷体" w:hAnsi="华文楷体" w:eastAsia="华文楷体"/>
          <w:sz w:val="28"/>
          <w:szCs w:val="28"/>
        </w:rPr>
        <w:t>严格来讲呢应该是圣者入定的对镜，圣者入定智慧的这个对镜呢</w:t>
      </w:r>
      <w:ins w:id="107" w:author="Administrator" w:date="2016-01-09T07:56:21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这个叫做真正的法无我，那为什么</w:t>
      </w:r>
      <w:ins w:id="108" w:author="Administrator" w:date="2016-01-09T07:56:29Z">
        <w:r>
          <w:rPr>
            <w:rFonts w:hint="eastAsia" w:ascii="华文楷体" w:hAnsi="华文楷体" w:eastAsia="华文楷体"/>
            <w:sz w:val="28"/>
            <w:szCs w:val="28"/>
            <w:lang w:eastAsia="zh-CN"/>
          </w:rPr>
          <w:t>是</w:t>
        </w:r>
      </w:ins>
      <w:r>
        <w:rPr>
          <w:rFonts w:hint="eastAsia" w:ascii="华文楷体" w:hAnsi="华文楷体" w:eastAsia="华文楷体"/>
          <w:sz w:val="28"/>
          <w:szCs w:val="28"/>
        </w:rPr>
        <w:t>从这个方面称为法无我呢？因为只有圣者入定的智慧</w:t>
      </w:r>
      <w:ins w:id="109" w:author="Administrator" w:date="2016-01-09T07:56:50Z">
        <w:r>
          <w:rPr>
            <w:rFonts w:hint="eastAsia" w:ascii="华文楷体" w:hAnsi="华文楷体" w:eastAsia="华文楷体"/>
            <w:sz w:val="28"/>
            <w:szCs w:val="28"/>
            <w:lang w:eastAsia="zh-CN"/>
          </w:rPr>
          <w:t>，</w:t>
        </w:r>
      </w:ins>
      <w:r>
        <w:rPr>
          <w:rFonts w:hint="eastAsia" w:ascii="华文楷体" w:hAnsi="华文楷体" w:eastAsia="华文楷体"/>
          <w:sz w:val="28"/>
          <w:szCs w:val="28"/>
        </w:rPr>
        <w:t>他的对镜呢才是真正意义上的一切万法无我，不管是显现也好空性也好，不管是胜义谛也好或者就是世俗谛也好所有的法都了知是空性，都了知是无我的，所以说这个方面主要是强调的是圣者入定的智慧的对镜，这的对镜就是讲到了一切万法真正无我的这个本体，所以说前面这个都是在讲什么是入定智慧，入定智慧就是远离一切执着边的这种智慧，这种入定的智慧也就是破折号前面的，所有的这样一种有境就说实有空性有境，那么这个实有空性的有境呢</w:t>
      </w:r>
      <w:ins w:id="110" w:author="Administrator" w:date="2016-01-09T08:05:54Z">
        <w:r>
          <w:rPr>
            <w:rFonts w:hint="eastAsia" w:ascii="华文楷体" w:hAnsi="华文楷体" w:eastAsia="华文楷体"/>
            <w:sz w:val="28"/>
            <w:szCs w:val="28"/>
            <w:lang w:eastAsia="zh-CN"/>
          </w:rPr>
          <w:t>，</w:t>
        </w:r>
      </w:ins>
      <w:r>
        <w:rPr>
          <w:rFonts w:hint="eastAsia" w:ascii="华文楷体" w:hAnsi="华文楷体" w:eastAsia="华文楷体"/>
          <w:sz w:val="28"/>
          <w:szCs w:val="28"/>
        </w:rPr>
        <w:t>也就是证悟了有实无实真实非真实，凡是作为心的对镜的，所有的法都已经了知为空性的的这个有境，这种有境就是入定智慧，这个入定智慧的对镜就称</w:t>
      </w:r>
      <w:ins w:id="111" w:author="Administrator" w:date="2016-01-09T08:06:11Z">
        <w:r>
          <w:rPr>
            <w:rFonts w:hint="eastAsia" w:ascii="华文楷体" w:hAnsi="华文楷体" w:eastAsia="华文楷体"/>
            <w:sz w:val="28"/>
            <w:szCs w:val="28"/>
            <w:lang w:eastAsia="zh-CN"/>
          </w:rPr>
          <w:t>之</w:t>
        </w:r>
      </w:ins>
      <w:r>
        <w:rPr>
          <w:rFonts w:hint="eastAsia" w:ascii="华文楷体" w:hAnsi="华文楷体" w:eastAsia="华文楷体"/>
          <w:sz w:val="28"/>
          <w:szCs w:val="28"/>
        </w:rPr>
        <w:t>为圆满的法无我，麦彭仁波切这一段话的意思主要就是讲</w:t>
      </w:r>
      <w:ins w:id="112" w:author="Administrator" w:date="2016-01-09T08:06:33Z">
        <w:r>
          <w:rPr>
            <w:rFonts w:hint="eastAsia" w:ascii="华文楷体" w:hAnsi="华文楷体" w:eastAsia="华文楷体"/>
            <w:sz w:val="28"/>
            <w:szCs w:val="28"/>
            <w:lang w:eastAsia="zh-CN"/>
          </w:rPr>
          <w:t>：</w:t>
        </w:r>
      </w:ins>
      <w:r>
        <w:rPr>
          <w:rFonts w:hint="eastAsia" w:ascii="华文楷体" w:hAnsi="华文楷体" w:eastAsia="华文楷体"/>
          <w:sz w:val="28"/>
          <w:szCs w:val="28"/>
        </w:rPr>
        <w:t>什么是真正意义上的圆满的法无我空性的意思，</w:t>
      </w:r>
    </w:p>
    <w:p>
      <w:pPr>
        <w:ind w:firstLine="570"/>
        <w:rPr>
          <w:ins w:id="113" w:author="Administrator" w:date="2016-01-09T08:07:02Z"/>
          <w:rFonts w:hint="eastAsia" w:ascii="华文楷体" w:hAnsi="华文楷体" w:eastAsia="华文楷体"/>
          <w:sz w:val="28"/>
          <w:szCs w:val="28"/>
        </w:rPr>
      </w:pPr>
      <w:ins w:id="114" w:author="Administrator" w:date="2016-01-09T08:07:04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15" w:author="Administrator" w:date="2016-01-09T08:07:23Z">
            <w:rPr>
              <w:rFonts w:hint="eastAsia" w:ascii="华文楷体" w:hAnsi="华文楷体" w:eastAsia="华文楷体"/>
              <w:sz w:val="28"/>
              <w:szCs w:val="28"/>
            </w:rPr>
          </w:rPrChange>
        </w:rPr>
        <w:t>此法无我是超离有实无实的空性离戏等性，</w:t>
      </w:r>
      <w:ins w:id="116" w:author="Administrator" w:date="2016-01-09T08:07:08Z">
        <w:r>
          <w:rPr>
            <w:rFonts w:hint="eastAsia" w:ascii="华文楷体" w:hAnsi="华文楷体" w:eastAsia="华文楷体"/>
            <w:sz w:val="28"/>
            <w:szCs w:val="28"/>
            <w:lang w:eastAsia="zh-CN"/>
          </w:rPr>
          <w:t>】</w:t>
        </w:r>
      </w:ins>
    </w:p>
    <w:p>
      <w:pPr>
        <w:ind w:firstLine="570"/>
        <w:rPr>
          <w:ins w:id="117" w:author="Administrator" w:date="2016-01-09T08:08:23Z"/>
          <w:rFonts w:hint="eastAsia" w:ascii="华文楷体" w:hAnsi="华文楷体" w:eastAsia="华文楷体"/>
          <w:sz w:val="28"/>
          <w:szCs w:val="28"/>
        </w:rPr>
      </w:pPr>
      <w:r>
        <w:rPr>
          <w:rFonts w:hint="eastAsia" w:ascii="华文楷体" w:hAnsi="华文楷体" w:eastAsia="华文楷体"/>
          <w:sz w:val="28"/>
          <w:szCs w:val="28"/>
        </w:rPr>
        <w:t>那么这样一种法无我呢</w:t>
      </w:r>
      <w:ins w:id="118" w:author="Administrator" w:date="2016-01-09T08:08:02Z">
        <w:r>
          <w:rPr>
            <w:rFonts w:hint="eastAsia" w:ascii="华文楷体" w:hAnsi="华文楷体" w:eastAsia="华文楷体"/>
            <w:sz w:val="28"/>
            <w:szCs w:val="28"/>
            <w:lang w:eastAsia="zh-CN"/>
          </w:rPr>
          <w:t>，</w:t>
        </w:r>
      </w:ins>
      <w:r>
        <w:rPr>
          <w:rFonts w:hint="eastAsia" w:ascii="华文楷体" w:hAnsi="华文楷体" w:eastAsia="华文楷体"/>
          <w:sz w:val="28"/>
          <w:szCs w:val="28"/>
        </w:rPr>
        <w:t>一定是超离了有实法和无实法的一种真正空性的这样一种离戏等性，就说有实无实空性的这样一种离戏等性，</w:t>
      </w:r>
    </w:p>
    <w:p>
      <w:pPr>
        <w:ind w:firstLine="570"/>
        <w:rPr>
          <w:ins w:id="119" w:author="Administrator" w:date="2016-01-09T08:09:04Z"/>
          <w:rFonts w:ascii="华文楷体" w:hAnsi="华文楷体" w:eastAsia="华文楷体" w:cs="华文楷体"/>
          <w:i w:val="0"/>
          <w:color w:val="000000"/>
          <w:sz w:val="28"/>
          <w:szCs w:val="28"/>
        </w:rPr>
      </w:pPr>
      <w:ins w:id="120" w:author="Administrator" w:date="2016-01-09T08:09:07Z">
        <w:r>
          <w:rPr>
            <w:rFonts w:hint="eastAsia" w:ascii="华文楷体" w:hAnsi="华文楷体" w:eastAsia="华文楷体" w:cs="华文楷体"/>
            <w:i w:val="0"/>
            <w:color w:val="000000"/>
            <w:sz w:val="28"/>
            <w:szCs w:val="28"/>
            <w:lang w:eastAsia="zh-CN"/>
          </w:rPr>
          <w:t>【</w:t>
        </w:r>
      </w:ins>
      <w:ins w:id="121" w:author="Administrator" w:date="2016-01-09T08:08:51Z">
        <w:r>
          <w:rPr>
            <w:rFonts w:hint="eastAsia" w:ascii="黑体" w:hAnsi="黑体" w:eastAsia="黑体" w:cs="黑体"/>
            <w:b/>
            <w:bCs/>
            <w:i w:val="0"/>
            <w:color w:val="000000"/>
            <w:sz w:val="28"/>
            <w:szCs w:val="28"/>
            <w:rPrChange w:id="122" w:author="Administrator" w:date="2016-01-09T08:09:17Z">
              <w:rPr>
                <w:rFonts w:ascii="华文楷体" w:hAnsi="华文楷体" w:eastAsia="华文楷体" w:cs="华文楷体"/>
                <w:i w:val="0"/>
                <w:color w:val="000000"/>
                <w:sz w:val="28"/>
                <w:szCs w:val="28"/>
              </w:rPr>
            </w:rPrChange>
          </w:rPr>
          <w:t>而并不是指遮破了真实的有实法而无法超越以非真实的无实法本身作为心之依处</w:t>
        </w:r>
      </w:ins>
      <w:ins w:id="123" w:author="Administrator" w:date="2016-01-09T08:08:51Z">
        <w:r>
          <w:rPr>
            <w:rFonts w:hint="eastAsia" w:ascii="黑体" w:hAnsi="黑体" w:eastAsia="黑体" w:cs="黑体"/>
            <w:b/>
            <w:bCs/>
            <w:i w:val="0"/>
            <w:color w:val="000000"/>
            <w:sz w:val="28"/>
            <w:szCs w:val="28"/>
            <w:rPrChange w:id="124" w:author="Administrator" w:date="2016-01-09T08:09:17Z">
              <w:rPr>
                <w:rFonts w:ascii="宋体" w:hAnsi="宋体" w:eastAsia="宋体" w:cs="宋体"/>
                <w:i w:val="0"/>
                <w:color w:val="000000"/>
                <w:sz w:val="28"/>
                <w:szCs w:val="28"/>
              </w:rPr>
            </w:rPrChange>
          </w:rPr>
          <w:t>,</w:t>
        </w:r>
      </w:ins>
      <w:ins w:id="125" w:author="Administrator" w:date="2016-01-09T08:08:51Z">
        <w:r>
          <w:rPr>
            <w:rFonts w:hint="eastAsia" w:ascii="黑体" w:hAnsi="黑体" w:eastAsia="黑体" w:cs="黑体"/>
            <w:b/>
            <w:bCs/>
            <w:i w:val="0"/>
            <w:color w:val="000000"/>
            <w:sz w:val="28"/>
            <w:szCs w:val="28"/>
            <w:rPrChange w:id="126" w:author="Administrator" w:date="2016-01-09T08:09:17Z">
              <w:rPr>
                <w:rFonts w:ascii="华文楷体" w:hAnsi="华文楷体" w:eastAsia="华文楷体" w:cs="华文楷体"/>
                <w:i w:val="0"/>
                <w:color w:val="000000"/>
                <w:sz w:val="28"/>
                <w:szCs w:val="28"/>
              </w:rPr>
            </w:rPrChange>
          </w:rPr>
          <w:t>成为否定性、 遮破性、 分别念之对境的单空。</w:t>
        </w:r>
      </w:ins>
      <w:ins w:id="127" w:author="Administrator" w:date="2016-01-09T08:09:09Z">
        <w:r>
          <w:rPr>
            <w:rFonts w:hint="eastAsia" w:ascii="华文楷体" w:hAnsi="华文楷体" w:eastAsia="华文楷体" w:cs="华文楷体"/>
            <w:i w:val="0"/>
            <w:color w:val="000000"/>
            <w:sz w:val="28"/>
            <w:szCs w:val="28"/>
            <w:lang w:eastAsia="zh-CN"/>
          </w:rPr>
          <w:t>】</w:t>
        </w:r>
      </w:ins>
    </w:p>
    <w:p>
      <w:pPr>
        <w:ind w:firstLine="570"/>
        <w:rPr>
          <w:ins w:id="128" w:author="Administrator" w:date="2016-01-10T05:25:30Z"/>
          <w:rFonts w:hint="eastAsia" w:ascii="华文楷体" w:hAnsi="华文楷体" w:eastAsia="华文楷体"/>
          <w:sz w:val="28"/>
          <w:szCs w:val="28"/>
        </w:rPr>
      </w:pPr>
      <w:del w:id="129" w:author="Administrator" w:date="2016-01-09T08:08:51Z">
        <w:r>
          <w:rPr>
            <w:rFonts w:hint="eastAsia" w:ascii="华文楷体" w:hAnsi="华文楷体" w:eastAsia="华文楷体"/>
            <w:sz w:val="28"/>
            <w:szCs w:val="28"/>
          </w:rPr>
          <w:delText>而并不是指遮破了真实的有实法而无法超越以非真实的无实法本身作为心之依处，成为否定性，遮破性，分别念之对镜的单空，</w:delText>
        </w:r>
      </w:del>
      <w:r>
        <w:rPr>
          <w:rFonts w:hint="eastAsia" w:ascii="华文楷体" w:hAnsi="华文楷体" w:eastAsia="华文楷体"/>
          <w:sz w:val="28"/>
          <w:szCs w:val="28"/>
        </w:rPr>
        <w:t>所以说如果你说这样一种所谓这法无我空性只是遮破了有实，遮破了真实的有实法，但是没办法超越非真实的这个无实法，像这样的话就说是把他这个非真实的无实法作为心的依处，这样方面是不对的，那么如果最后的这个所谓的法无我成为否定性的一种法</w:t>
      </w:r>
      <w:ins w:id="130" w:author="Administrator" w:date="2016-01-09T08:11:55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或者成为一种遮破性的一种法，比如说呢否定性的法就是讲无实呀</w:t>
      </w:r>
      <w:ins w:id="131" w:author="Administrator" w:date="2016-01-09T08:12:15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或者就是一切都是空性呀</w:t>
      </w:r>
      <w:ins w:id="132" w:author="Administrator" w:date="2016-01-09T08:12:18Z">
        <w:r>
          <w:rPr>
            <w:rFonts w:hint="eastAsia" w:ascii="华文楷体" w:hAnsi="华文楷体" w:eastAsia="华文楷体"/>
            <w:sz w:val="28"/>
            <w:szCs w:val="28"/>
            <w:lang w:eastAsia="zh-CN"/>
          </w:rPr>
          <w:t>、</w:t>
        </w:r>
      </w:ins>
      <w:r>
        <w:rPr>
          <w:rFonts w:hint="eastAsia" w:ascii="华文楷体" w:hAnsi="华文楷体" w:eastAsia="华文楷体"/>
          <w:sz w:val="28"/>
          <w:szCs w:val="28"/>
        </w:rPr>
        <w:t>无生无住无灭呀等等，这方面</w:t>
      </w:r>
      <w:del w:id="133" w:author="Administrator" w:date="2016-01-10T05:23:48Z">
        <w:r>
          <w:rPr>
            <w:rFonts w:hint="eastAsia" w:ascii="华文楷体" w:hAnsi="华文楷体" w:eastAsia="华文楷体"/>
            <w:sz w:val="28"/>
            <w:szCs w:val="28"/>
          </w:rPr>
          <w:delText>是</w:delText>
        </w:r>
      </w:del>
      <w:r>
        <w:rPr>
          <w:rFonts w:hint="eastAsia" w:ascii="华文楷体" w:hAnsi="华文楷体" w:eastAsia="华文楷体"/>
          <w:sz w:val="28"/>
          <w:szCs w:val="28"/>
        </w:rPr>
        <w:t>否定性，遮破性也是这样的</w:t>
      </w:r>
      <w:ins w:id="134" w:author="Administrator" w:date="2016-01-09T08:12:44Z">
        <w:r>
          <w:rPr>
            <w:rFonts w:hint="eastAsia" w:ascii="华文楷体" w:hAnsi="华文楷体" w:eastAsia="华文楷体"/>
            <w:sz w:val="28"/>
            <w:szCs w:val="28"/>
            <w:lang w:eastAsia="zh-CN"/>
          </w:rPr>
          <w:t>，</w:t>
        </w:r>
      </w:ins>
      <w:r>
        <w:rPr>
          <w:rFonts w:hint="eastAsia" w:ascii="华文楷体" w:hAnsi="华文楷体" w:eastAsia="华文楷体"/>
          <w:sz w:val="28"/>
          <w:szCs w:val="28"/>
        </w:rPr>
        <w:t>胜义中无生等等这些遮破性的，或者就说这些是分别念的对镜的单空，</w:t>
      </w:r>
      <w:ins w:id="135" w:author="Administrator" w:date="2016-01-09T08:12:57Z">
        <w:r>
          <w:rPr>
            <w:rFonts w:hint="eastAsia" w:ascii="华文楷体" w:hAnsi="华文楷体" w:eastAsia="华文楷体"/>
            <w:sz w:val="28"/>
            <w:szCs w:val="28"/>
            <w:lang w:eastAsia="zh-CN"/>
          </w:rPr>
          <w:t>就是这样的</w:t>
        </w:r>
      </w:ins>
      <w:ins w:id="136" w:author="Administrator" w:date="2016-01-09T08:12:59Z">
        <w:r>
          <w:rPr>
            <w:rFonts w:hint="eastAsia" w:ascii="华文楷体" w:hAnsi="华文楷体" w:eastAsia="华文楷体"/>
            <w:sz w:val="28"/>
            <w:szCs w:val="28"/>
            <w:lang w:eastAsia="zh-CN"/>
          </w:rPr>
          <w:t>，</w:t>
        </w:r>
      </w:ins>
      <w:r>
        <w:rPr>
          <w:rFonts w:hint="eastAsia" w:ascii="华文楷体" w:hAnsi="华文楷体" w:eastAsia="华文楷体"/>
          <w:sz w:val="28"/>
          <w:szCs w:val="28"/>
        </w:rPr>
        <w:t>虽然中观宗总的理论</w:t>
      </w:r>
      <w:del w:id="137" w:author="Administrator" w:date="2016-01-09T08:13:07Z">
        <w:r>
          <w:rPr>
            <w:rFonts w:hint="eastAsia" w:ascii="华文楷体" w:hAnsi="华文楷体" w:eastAsia="华文楷体"/>
            <w:sz w:val="28"/>
            <w:szCs w:val="28"/>
          </w:rPr>
          <w:delText>上</w:delText>
        </w:r>
      </w:del>
      <w:ins w:id="138" w:author="Administrator" w:date="2016-01-09T08:13:07Z">
        <w:r>
          <w:rPr>
            <w:rFonts w:hint="eastAsia" w:ascii="华文楷体" w:hAnsi="华文楷体" w:eastAsia="华文楷体"/>
            <w:sz w:val="28"/>
            <w:szCs w:val="28"/>
            <w:lang w:eastAsia="zh-CN"/>
          </w:rPr>
          <w:t>呢</w:t>
        </w:r>
      </w:ins>
      <w:ins w:id="139" w:author="Administrator" w:date="2016-01-09T08:13:09Z">
        <w:r>
          <w:rPr>
            <w:rFonts w:hint="eastAsia" w:ascii="华文楷体" w:hAnsi="华文楷体" w:eastAsia="华文楷体"/>
            <w:sz w:val="28"/>
            <w:szCs w:val="28"/>
            <w:lang w:eastAsia="zh-CN"/>
          </w:rPr>
          <w:t>他</w:t>
        </w:r>
      </w:ins>
      <w:r>
        <w:rPr>
          <w:rFonts w:hint="eastAsia" w:ascii="华文楷体" w:hAnsi="华文楷体" w:eastAsia="华文楷体"/>
          <w:sz w:val="28"/>
          <w:szCs w:val="28"/>
        </w:rPr>
        <w:t>是一种否定性，遮破性的，但是如果说真正的作为法无我本性</w:t>
      </w:r>
      <w:ins w:id="140" w:author="Administrator" w:date="2016-01-09T08:13:21Z">
        <w:r>
          <w:rPr>
            <w:rFonts w:hint="eastAsia" w:ascii="华文楷体" w:hAnsi="华文楷体" w:eastAsia="华文楷体"/>
            <w:sz w:val="28"/>
            <w:szCs w:val="28"/>
            <w:lang w:eastAsia="zh-CN"/>
          </w:rPr>
          <w:t>，</w:t>
        </w:r>
      </w:ins>
      <w:r>
        <w:rPr>
          <w:rFonts w:hint="eastAsia" w:ascii="华文楷体" w:hAnsi="华文楷体" w:eastAsia="华文楷体"/>
          <w:sz w:val="28"/>
          <w:szCs w:val="28"/>
        </w:rPr>
        <w:t>他还是有一个存在否定性遮破性，那么这个方面就不是真正的法无我</w:t>
      </w:r>
      <w:ins w:id="141" w:author="Administrator" w:date="2016-01-09T08:13:34Z">
        <w:r>
          <w:rPr>
            <w:rFonts w:hint="eastAsia" w:ascii="华文楷体" w:hAnsi="华文楷体" w:eastAsia="华文楷体"/>
            <w:sz w:val="28"/>
            <w:szCs w:val="28"/>
            <w:lang w:eastAsia="zh-CN"/>
          </w:rPr>
          <w:t>空性</w:t>
        </w:r>
      </w:ins>
      <w:r>
        <w:rPr>
          <w:rFonts w:hint="eastAsia" w:ascii="华文楷体" w:hAnsi="华文楷体" w:eastAsia="华文楷体"/>
          <w:sz w:val="28"/>
          <w:szCs w:val="28"/>
        </w:rPr>
        <w:t>，为什么这样呢</w:t>
      </w:r>
      <w:ins w:id="142" w:author="Administrator" w:date="2016-01-09T08:13:4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因为所谓的否定性</w:t>
      </w:r>
      <w:ins w:id="143" w:author="Administrator" w:date="2016-01-09T08:15:12Z">
        <w:r>
          <w:rPr>
            <w:rFonts w:hint="eastAsia" w:ascii="华文楷体" w:hAnsi="华文楷体" w:eastAsia="华文楷体"/>
            <w:sz w:val="28"/>
            <w:szCs w:val="28"/>
            <w:lang w:eastAsia="zh-CN"/>
          </w:rPr>
          <w:t>、</w:t>
        </w:r>
      </w:ins>
      <w:r>
        <w:rPr>
          <w:rFonts w:hint="eastAsia" w:ascii="华文楷体" w:hAnsi="华文楷体" w:eastAsia="华文楷体"/>
          <w:sz w:val="28"/>
          <w:szCs w:val="28"/>
        </w:rPr>
        <w:t>遮破性</w:t>
      </w:r>
      <w:ins w:id="144" w:author="Administrator" w:date="2016-01-09T08:15:15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他是分别念当中破和立当中的破，他就是一种破，所以说像这样的话破和立都是分别念面前的遣除的一种本体，所以如果你最后还认定一种否定性，最后性的这样一种单空，这方面完全是不正确的，意思就是说呢</w:t>
      </w:r>
      <w:ins w:id="145" w:author="Administrator" w:date="2016-01-10T05:24:37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真正的圆满法无我空性有实法也要遮破</w:t>
      </w:r>
      <w:ins w:id="146" w:author="Administrator" w:date="2016-01-10T05:24:52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无实法的空性本</w:t>
      </w:r>
      <w:del w:id="147" w:author="Administrator" w:date="2016-01-10T05:24:57Z">
        <w:r>
          <w:rPr>
            <w:rFonts w:hint="eastAsia" w:ascii="华文楷体" w:hAnsi="华文楷体" w:eastAsia="华文楷体"/>
            <w:sz w:val="28"/>
            <w:szCs w:val="28"/>
            <w:lang w:val="en-US"/>
          </w:rPr>
          <w:delText>省</w:delText>
        </w:r>
      </w:del>
      <w:ins w:id="148" w:author="Administrator" w:date="2016-01-10T05:25:03Z">
        <w:r>
          <w:rPr>
            <w:rFonts w:hint="eastAsia" w:ascii="华文楷体" w:hAnsi="华文楷体" w:eastAsia="华文楷体"/>
            <w:sz w:val="28"/>
            <w:szCs w:val="28"/>
            <w:lang w:val="en-US" w:eastAsia="zh-CN"/>
          </w:rPr>
          <w:t>身</w:t>
        </w:r>
      </w:ins>
      <w:r>
        <w:rPr>
          <w:rFonts w:hint="eastAsia" w:ascii="华文楷体" w:hAnsi="华文楷体" w:eastAsia="华文楷体"/>
          <w:sz w:val="28"/>
          <w:szCs w:val="28"/>
        </w:rPr>
        <w:t>也需要遮破</w:t>
      </w:r>
      <w:ins w:id="149" w:author="Administrator" w:date="2016-01-10T05:25:08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那么就是凡是能够成为心的对镜的所有的法都是空性的，都不存在的，这个方面才是真正的圆满法无我空性的本体，</w:t>
      </w:r>
    </w:p>
    <w:p>
      <w:pPr>
        <w:ind w:firstLine="570"/>
        <w:rPr>
          <w:ins w:id="150" w:author="Administrator" w:date="2016-01-10T05:26:14Z"/>
          <w:rFonts w:hint="eastAsia" w:ascii="黑体" w:hAnsi="黑体" w:eastAsia="黑体" w:cs="黑体"/>
          <w:b/>
          <w:bCs/>
          <w:sz w:val="28"/>
          <w:szCs w:val="28"/>
          <w:rPrChange w:id="151" w:author="Administrator" w:date="2016-01-10T05:27:23Z">
            <w:rPr>
              <w:ins w:id="152" w:author="Administrator" w:date="2016-01-10T05:26:14Z"/>
              <w:rFonts w:hint="eastAsia" w:ascii="华文楷体" w:hAnsi="华文楷体" w:eastAsia="华文楷体"/>
              <w:sz w:val="28"/>
              <w:szCs w:val="28"/>
            </w:rPr>
          </w:rPrChange>
        </w:rPr>
      </w:pPr>
      <w:ins w:id="153" w:author="Administrator" w:date="2016-01-10T05:27:08Z">
        <w:r>
          <w:rPr>
            <w:rFonts w:hint="eastAsia" w:ascii="华文楷体" w:hAnsi="华文楷体" w:eastAsia="华文楷体" w:cs="华文楷体"/>
            <w:i w:val="0"/>
            <w:color w:val="000000"/>
            <w:sz w:val="28"/>
            <w:szCs w:val="28"/>
            <w:lang w:eastAsia="zh-CN"/>
          </w:rPr>
          <w:t>【</w:t>
        </w:r>
      </w:ins>
      <w:ins w:id="154" w:author="Administrator" w:date="2016-01-10T05:26:32Z">
        <w:r>
          <w:rPr>
            <w:rFonts w:hint="eastAsia" w:ascii="黑体" w:hAnsi="黑体" w:eastAsia="黑体" w:cs="黑体"/>
            <w:b/>
            <w:bCs/>
            <w:i w:val="0"/>
            <w:color w:val="000000"/>
            <w:sz w:val="28"/>
            <w:szCs w:val="28"/>
            <w:rPrChange w:id="155" w:author="Administrator" w:date="2016-01-10T05:27:23Z">
              <w:rPr>
                <w:rFonts w:ascii="华文楷体" w:hAnsi="华文楷体" w:eastAsia="华文楷体" w:cs="华文楷体"/>
                <w:i w:val="0"/>
                <w:color w:val="000000"/>
                <w:sz w:val="28"/>
                <w:szCs w:val="28"/>
              </w:rPr>
            </w:rPrChange>
          </w:rPr>
          <w:t>所以说</w:t>
        </w:r>
      </w:ins>
      <w:ins w:id="156" w:author="Administrator" w:date="2016-01-10T05:26:32Z">
        <w:r>
          <w:rPr>
            <w:rFonts w:hint="eastAsia" w:ascii="黑体" w:hAnsi="黑体" w:eastAsia="黑体" w:cs="黑体"/>
            <w:b/>
            <w:bCs/>
            <w:i w:val="0"/>
            <w:color w:val="000000"/>
            <w:sz w:val="28"/>
            <w:szCs w:val="28"/>
            <w:rPrChange w:id="157" w:author="Administrator" w:date="2016-01-10T05:27:23Z">
              <w:rPr>
                <w:rFonts w:ascii="宋体" w:hAnsi="宋体" w:eastAsia="宋体" w:cs="宋体"/>
                <w:i w:val="0"/>
                <w:color w:val="000000"/>
                <w:sz w:val="28"/>
                <w:szCs w:val="28"/>
              </w:rPr>
            </w:rPrChange>
          </w:rPr>
          <w:t>,</w:t>
        </w:r>
      </w:ins>
      <w:ins w:id="158" w:author="Administrator" w:date="2016-01-10T05:26:32Z">
        <w:r>
          <w:rPr>
            <w:rFonts w:hint="eastAsia" w:ascii="黑体" w:hAnsi="黑体" w:eastAsia="黑体" w:cs="黑体"/>
            <w:b/>
            <w:bCs/>
            <w:i w:val="0"/>
            <w:color w:val="000000"/>
            <w:sz w:val="28"/>
            <w:szCs w:val="28"/>
            <w:rPrChange w:id="159" w:author="Administrator" w:date="2016-01-10T05:27:23Z">
              <w:rPr>
                <w:rFonts w:ascii="华文楷体" w:hAnsi="华文楷体" w:eastAsia="华文楷体" w:cs="华文楷体"/>
                <w:i w:val="0"/>
                <w:color w:val="000000"/>
                <w:sz w:val="28"/>
                <w:szCs w:val="28"/>
              </w:rPr>
            </w:rPrChange>
          </w:rPr>
          <w:t>尽管声闻已将人我彻底断定为空</w:t>
        </w:r>
      </w:ins>
      <w:ins w:id="160" w:author="Administrator" w:date="2016-01-10T05:26:56Z">
        <w:r>
          <w:rPr>
            <w:rFonts w:hint="eastAsia" w:ascii="黑体" w:hAnsi="黑体" w:eastAsia="黑体" w:cs="黑体"/>
            <w:b/>
            <w:bCs/>
            <w:i w:val="0"/>
            <w:color w:val="000000"/>
            <w:sz w:val="28"/>
            <w:szCs w:val="28"/>
            <w:rPrChange w:id="161" w:author="Administrator" w:date="2016-01-10T05:27:23Z">
              <w:rPr>
                <w:rFonts w:ascii="华文楷体" w:hAnsi="华文楷体" w:eastAsia="华文楷体" w:cs="华文楷体"/>
                <w:i w:val="0"/>
                <w:color w:val="000000"/>
                <w:sz w:val="28"/>
                <w:szCs w:val="28"/>
              </w:rPr>
            </w:rPrChange>
          </w:rPr>
          <w:t>性</w:t>
        </w:r>
      </w:ins>
      <w:ins w:id="162" w:author="Administrator" w:date="2016-01-10T05:26:56Z">
        <w:r>
          <w:rPr>
            <w:rFonts w:hint="eastAsia" w:ascii="黑体" w:hAnsi="黑体" w:eastAsia="黑体" w:cs="黑体"/>
            <w:b/>
            <w:bCs/>
            <w:i w:val="0"/>
            <w:color w:val="000000"/>
            <w:sz w:val="28"/>
            <w:szCs w:val="28"/>
            <w:rPrChange w:id="163" w:author="Administrator" w:date="2016-01-10T05:27:23Z">
              <w:rPr>
                <w:rFonts w:ascii="宋体" w:hAnsi="宋体" w:eastAsia="宋体" w:cs="宋体"/>
                <w:i w:val="0"/>
                <w:color w:val="000000"/>
                <w:sz w:val="28"/>
                <w:szCs w:val="28"/>
              </w:rPr>
            </w:rPrChange>
          </w:rPr>
          <w:t>,</w:t>
        </w:r>
      </w:ins>
      <w:ins w:id="164" w:author="Administrator" w:date="2016-01-10T05:26:56Z">
        <w:r>
          <w:rPr>
            <w:rFonts w:hint="eastAsia" w:ascii="黑体" w:hAnsi="黑体" w:eastAsia="黑体" w:cs="黑体"/>
            <w:b/>
            <w:bCs/>
            <w:i w:val="0"/>
            <w:color w:val="000000"/>
            <w:sz w:val="28"/>
            <w:szCs w:val="28"/>
            <w:rPrChange w:id="165" w:author="Administrator" w:date="2016-01-10T05:27:23Z">
              <w:rPr>
                <w:rFonts w:ascii="华文楷体" w:hAnsi="华文楷体" w:eastAsia="华文楷体" w:cs="华文楷体"/>
                <w:i w:val="0"/>
                <w:color w:val="000000"/>
                <w:sz w:val="28"/>
                <w:szCs w:val="28"/>
              </w:rPr>
            </w:rPrChange>
          </w:rPr>
          <w:t>但是彼之有境——如此相似的智慧与大乘远离一切边的入定智慧比较起来</w:t>
        </w:r>
      </w:ins>
      <w:ins w:id="166" w:author="Administrator" w:date="2016-01-10T05:26:56Z">
        <w:r>
          <w:rPr>
            <w:rFonts w:hint="eastAsia" w:ascii="黑体" w:hAnsi="黑体" w:eastAsia="黑体" w:cs="黑体"/>
            <w:b/>
            <w:bCs/>
            <w:i w:val="0"/>
            <w:color w:val="000000"/>
            <w:sz w:val="28"/>
            <w:szCs w:val="28"/>
            <w:rPrChange w:id="167" w:author="Administrator" w:date="2016-01-10T05:27:23Z">
              <w:rPr>
                <w:rFonts w:ascii="宋体" w:hAnsi="宋体" w:eastAsia="宋体" w:cs="宋体"/>
                <w:i w:val="0"/>
                <w:color w:val="000000"/>
                <w:sz w:val="28"/>
                <w:szCs w:val="28"/>
              </w:rPr>
            </w:rPrChange>
          </w:rPr>
          <w:t>,</w:t>
        </w:r>
      </w:ins>
      <w:ins w:id="168" w:author="Administrator" w:date="2016-01-10T05:26:56Z">
        <w:r>
          <w:rPr>
            <w:rFonts w:hint="eastAsia" w:ascii="黑体" w:hAnsi="黑体" w:eastAsia="黑体" w:cs="黑体"/>
            <w:b/>
            <w:bCs/>
            <w:i w:val="0"/>
            <w:color w:val="000000"/>
            <w:sz w:val="28"/>
            <w:szCs w:val="28"/>
            <w:rPrChange w:id="169" w:author="Administrator" w:date="2016-01-10T05:27:23Z">
              <w:rPr>
                <w:rFonts w:ascii="华文楷体" w:hAnsi="华文楷体" w:eastAsia="华文楷体" w:cs="华文楷体"/>
                <w:i w:val="0"/>
                <w:color w:val="000000"/>
                <w:sz w:val="28"/>
                <w:szCs w:val="28"/>
              </w:rPr>
            </w:rPrChange>
          </w:rPr>
          <w:t>则有着大海与牛蹄迹水或者虚空与芥子为昆虫所食之内部空间般的悬殊差距。</w:t>
        </w:r>
      </w:ins>
      <w:ins w:id="170" w:author="Administrator" w:date="2016-01-10T05:27:16Z">
        <w:r>
          <w:rPr>
            <w:rFonts w:hint="eastAsia" w:ascii="黑体" w:hAnsi="黑体" w:eastAsia="黑体" w:cs="黑体"/>
            <w:b/>
            <w:bCs/>
            <w:i w:val="0"/>
            <w:color w:val="000000"/>
            <w:sz w:val="28"/>
            <w:szCs w:val="28"/>
            <w:lang w:eastAsia="zh-CN"/>
            <w:rPrChange w:id="171" w:author="Administrator" w:date="2016-01-10T05:27:23Z">
              <w:rPr>
                <w:rFonts w:hint="eastAsia" w:ascii="华文楷体" w:hAnsi="华文楷体" w:eastAsia="华文楷体" w:cs="华文楷体"/>
                <w:i w:val="0"/>
                <w:color w:val="000000"/>
                <w:sz w:val="28"/>
                <w:szCs w:val="28"/>
                <w:lang w:eastAsia="zh-CN"/>
              </w:rPr>
            </w:rPrChange>
          </w:rPr>
          <w:t>】</w:t>
        </w:r>
      </w:ins>
      <w:ins w:id="172" w:author="Administrator" w:date="2016-01-10T05:26:56Z">
        <w:r>
          <w:rPr>
            <w:rFonts w:hint="eastAsia" w:ascii="黑体" w:hAnsi="黑体" w:eastAsia="黑体" w:cs="黑体"/>
            <w:b/>
            <w:bCs/>
            <w:i w:val="0"/>
            <w:color w:val="000000"/>
            <w:sz w:val="28"/>
            <w:szCs w:val="28"/>
            <w:rPrChange w:id="173" w:author="Administrator" w:date="2016-01-10T05:27:23Z">
              <w:rPr>
                <w:rFonts w:ascii="华文楷体" w:hAnsi="华文楷体" w:eastAsia="华文楷体" w:cs="华文楷体"/>
                <w:i w:val="0"/>
                <w:color w:val="000000"/>
                <w:sz w:val="28"/>
                <w:szCs w:val="28"/>
              </w:rPr>
            </w:rPrChange>
          </w:rPr>
          <w:t xml:space="preserve"> </w:t>
        </w:r>
      </w:ins>
      <w:del w:id="174" w:author="Administrator" w:date="2016-01-10T05:26:32Z">
        <w:r>
          <w:rPr>
            <w:rFonts w:hint="eastAsia" w:ascii="黑体" w:hAnsi="黑体" w:eastAsia="黑体" w:cs="黑体"/>
            <w:b/>
            <w:bCs/>
            <w:sz w:val="28"/>
            <w:szCs w:val="28"/>
            <w:rPrChange w:id="175" w:author="Administrator" w:date="2016-01-10T05:27:23Z">
              <w:rPr>
                <w:rFonts w:hint="eastAsia" w:ascii="华文楷体" w:hAnsi="华文楷体" w:eastAsia="华文楷体"/>
                <w:sz w:val="28"/>
                <w:szCs w:val="28"/>
              </w:rPr>
            </w:rPrChange>
          </w:rPr>
          <w:delText>所以说尽管声闻已将人我彻底断尽了空性但是彼之有境如此相似的智慧与大乘等远离一切边的入定智慧相比起来则有着大海与牛蹄之水或者虚空与芥子为昆虫所食之内部空间般的悬殊差距，</w:delText>
        </w:r>
      </w:del>
    </w:p>
    <w:p>
      <w:pPr>
        <w:ind w:firstLine="570"/>
        <w:rPr>
          <w:ins w:id="176" w:author="Administrator" w:date="2016-01-10T05:37:29Z"/>
          <w:rFonts w:hint="eastAsia" w:ascii="华文楷体" w:hAnsi="华文楷体" w:eastAsia="华文楷体"/>
          <w:sz w:val="28"/>
          <w:szCs w:val="28"/>
        </w:rPr>
      </w:pPr>
      <w:r>
        <w:rPr>
          <w:rFonts w:hint="eastAsia" w:ascii="华文楷体" w:hAnsi="华文楷体" w:eastAsia="华文楷体"/>
          <w:sz w:val="28"/>
          <w:szCs w:val="28"/>
        </w:rPr>
        <w:t>通过前面的分析</w:t>
      </w:r>
      <w:ins w:id="177" w:author="Administrator" w:date="2016-01-10T05:27:37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我们就知道什么是真正的圆满的法无我空性，那么圆满的法无我空性前面已经讲过了</w:t>
      </w:r>
      <w:ins w:id="178" w:author="Administrator" w:date="2016-01-10T05:27:4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所以说呢尽管声闻</w:t>
      </w:r>
      <w:ins w:id="179" w:author="Administrator" w:date="2016-01-10T05:27:55Z">
        <w:r>
          <w:rPr>
            <w:rFonts w:hint="eastAsia" w:ascii="华文楷体" w:hAnsi="华文楷体" w:eastAsia="华文楷体"/>
            <w:sz w:val="28"/>
            <w:szCs w:val="28"/>
            <w:lang w:eastAsia="zh-CN"/>
          </w:rPr>
          <w:t>，</w:t>
        </w:r>
      </w:ins>
      <w:r>
        <w:rPr>
          <w:rFonts w:hint="eastAsia" w:ascii="华文楷体" w:hAnsi="华文楷体" w:eastAsia="华文楷体"/>
          <w:sz w:val="28"/>
          <w:szCs w:val="28"/>
        </w:rPr>
        <w:t>把人我彻底已经断定了空性了，但是将人我彻底断尽为空性这种有境就说这种智慧呀</w:t>
      </w:r>
      <w:ins w:id="180" w:author="Administrator" w:date="2016-01-10T05:28:18Z">
        <w:r>
          <w:rPr>
            <w:rFonts w:hint="eastAsia" w:ascii="华文楷体" w:hAnsi="华文楷体" w:eastAsia="华文楷体"/>
            <w:sz w:val="28"/>
            <w:szCs w:val="28"/>
            <w:lang w:eastAsia="zh-CN"/>
          </w:rPr>
          <w:t>，</w:t>
        </w:r>
      </w:ins>
      <w:r>
        <w:rPr>
          <w:rFonts w:hint="eastAsia" w:ascii="华文楷体" w:hAnsi="华文楷体" w:eastAsia="华文楷体"/>
          <w:sz w:val="28"/>
          <w:szCs w:val="28"/>
        </w:rPr>
        <w:t>人我空性的智慧，这个智慧在这个地方叫做相似的智慧，为什么叫相似的智慧呢</w:t>
      </w:r>
      <w:ins w:id="181" w:author="Administrator" w:date="2016-01-10T05:28:27Z">
        <w:r>
          <w:rPr>
            <w:rFonts w:hint="eastAsia" w:ascii="华文楷体" w:hAnsi="华文楷体" w:eastAsia="华文楷体"/>
            <w:sz w:val="28"/>
            <w:szCs w:val="28"/>
            <w:lang w:eastAsia="zh-CN"/>
          </w:rPr>
          <w:t>？</w:t>
        </w:r>
      </w:ins>
      <w:r>
        <w:rPr>
          <w:rFonts w:hint="eastAsia" w:ascii="华文楷体" w:hAnsi="华文楷体" w:eastAsia="华文楷体"/>
          <w:sz w:val="28"/>
          <w:szCs w:val="28"/>
        </w:rPr>
        <w:t>真要从他自己本身的人我空性的智慧来讲的话，单单从人我空性的角度来讲他应该是很圆满的，而且是圣智</w:t>
      </w:r>
      <w:del w:id="182" w:author="Administrator" w:date="2016-01-10T05:28:47Z">
        <w:r>
          <w:rPr>
            <w:rFonts w:hint="eastAsia" w:ascii="华文楷体" w:hAnsi="华文楷体" w:eastAsia="华文楷体"/>
            <w:sz w:val="28"/>
            <w:szCs w:val="28"/>
          </w:rPr>
          <w:delText>圣</w:delText>
        </w:r>
      </w:del>
      <w:ins w:id="183" w:author="Administrator" w:date="2016-01-10T05:28:47Z">
        <w:r>
          <w:rPr>
            <w:rFonts w:hint="eastAsia" w:ascii="华文楷体" w:hAnsi="华文楷体" w:eastAsia="华文楷体"/>
            <w:sz w:val="28"/>
            <w:szCs w:val="28"/>
            <w:lang w:eastAsia="zh-CN"/>
          </w:rPr>
          <w:t>真实</w:t>
        </w:r>
      </w:ins>
      <w:del w:id="184" w:author="Administrator" w:date="2016-01-10T05:28:51Z">
        <w:r>
          <w:rPr>
            <w:rFonts w:hint="eastAsia" w:ascii="华文楷体" w:hAnsi="华文楷体" w:eastAsia="华文楷体"/>
            <w:sz w:val="28"/>
            <w:szCs w:val="28"/>
          </w:rPr>
          <w:delText>者</w:delText>
        </w:r>
      </w:del>
      <w:r>
        <w:rPr>
          <w:rFonts w:hint="eastAsia" w:ascii="华文楷体" w:hAnsi="华文楷体" w:eastAsia="华文楷体"/>
          <w:sz w:val="28"/>
          <w:szCs w:val="28"/>
        </w:rPr>
        <w:t>的智慧，为什么此处叫相似的智慧呢</w:t>
      </w:r>
      <w:ins w:id="185" w:author="Administrator" w:date="2016-01-10T05:28:58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和真正的大乘的一种远离四边八戏的智慧比较起来的时候呢，和这样一种了知人无我或者了知人我空的这样一种有境智慧，他就称之为相似的智慧了，那么这样一种相似的智慧和大乘的远离一切边的有无是非呀等等，远离一切边的入定智慧比较起来时候呢</w:t>
      </w:r>
      <w:ins w:id="186" w:author="Administrator" w:date="2016-01-10T05:29:33Z">
        <w:r>
          <w:rPr>
            <w:rFonts w:hint="eastAsia" w:ascii="华文楷体" w:hAnsi="华文楷体" w:eastAsia="华文楷体"/>
            <w:sz w:val="28"/>
            <w:szCs w:val="28"/>
            <w:lang w:eastAsia="zh-CN"/>
          </w:rPr>
          <w:t>，</w:t>
        </w:r>
      </w:ins>
      <w:r>
        <w:rPr>
          <w:rFonts w:hint="eastAsia" w:ascii="华文楷体" w:hAnsi="华文楷体" w:eastAsia="华文楷体"/>
          <w:sz w:val="28"/>
          <w:szCs w:val="28"/>
        </w:rPr>
        <w:t>就好像大海水和一个牛蹄</w:t>
      </w:r>
      <w:ins w:id="187" w:author="Administrator" w:date="2016-01-10T05:29:40Z">
        <w:r>
          <w:rPr>
            <w:rFonts w:hint="eastAsia" w:ascii="华文楷体" w:hAnsi="华文楷体" w:eastAsia="华文楷体"/>
            <w:sz w:val="28"/>
            <w:szCs w:val="28"/>
            <w:lang w:eastAsia="zh-CN"/>
          </w:rPr>
          <w:t>，</w:t>
        </w:r>
      </w:ins>
      <w:r>
        <w:rPr>
          <w:rFonts w:hint="eastAsia" w:ascii="华文楷体" w:hAnsi="华文楷体" w:eastAsia="华文楷体"/>
          <w:sz w:val="28"/>
          <w:szCs w:val="28"/>
        </w:rPr>
        <w:t>他就说牛的脚印里面一点点水的差别，或者就说是整个大的虚空和一个芥子被昆虫所食内部空间般的悬殊差距，所以说呢从这个方面讲的时候呢</w:t>
      </w:r>
      <w:ins w:id="188" w:author="Administrator" w:date="2016-01-10T05:30:01Z">
        <w:r>
          <w:rPr>
            <w:rFonts w:hint="eastAsia" w:ascii="华文楷体" w:hAnsi="华文楷体" w:eastAsia="华文楷体"/>
            <w:sz w:val="28"/>
            <w:szCs w:val="28"/>
            <w:lang w:eastAsia="zh-CN"/>
          </w:rPr>
          <w:t>，</w:t>
        </w:r>
      </w:ins>
      <w:r>
        <w:rPr>
          <w:rFonts w:hint="eastAsia" w:ascii="华文楷体" w:hAnsi="华文楷体" w:eastAsia="华文楷体"/>
          <w:sz w:val="28"/>
          <w:szCs w:val="28"/>
        </w:rPr>
        <w:t>从大小的侧面来讲，那么就说大乘的智慧要非常广大，广大的多，那么就说小乘的智慧是非常狭小的，那么还有一个呢就是从他的本体来看的时候呢</w:t>
      </w:r>
      <w:ins w:id="189" w:author="Administrator" w:date="2016-01-10T05:30:21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那么小乘主要是证悟人无我空性，而大乘证悟的是二无我空性，还有一个是从他的范畴来比较的时候呢</w:t>
      </w:r>
      <w:ins w:id="190" w:author="Administrator" w:date="2016-01-10T05:30:40Z">
        <w:r>
          <w:rPr>
            <w:rFonts w:hint="eastAsia" w:ascii="华文楷体" w:hAnsi="华文楷体" w:eastAsia="华文楷体"/>
            <w:sz w:val="28"/>
            <w:szCs w:val="28"/>
            <w:lang w:eastAsia="zh-CN"/>
          </w:rPr>
          <w:t>，</w:t>
        </w:r>
      </w:ins>
      <w:r>
        <w:rPr>
          <w:rFonts w:hint="eastAsia" w:ascii="华文楷体" w:hAnsi="华文楷体" w:eastAsia="华文楷体"/>
          <w:sz w:val="28"/>
          <w:szCs w:val="28"/>
        </w:rPr>
        <w:t>小乘只是有边当中的一部分，把有边当中的一部分抉择为空性了，有边当中的一部分比如说粗大的五蕴，粗大的五蕴这个是属于有边当中粗大的部分，而有边当中的细微的部分</w:t>
      </w:r>
      <w:ins w:id="191" w:author="Administrator" w:date="2016-01-10T05:30:54Z">
        <w:r>
          <w:rPr>
            <w:rFonts w:hint="eastAsia" w:ascii="华文楷体" w:hAnsi="华文楷体" w:eastAsia="华文楷体"/>
            <w:sz w:val="28"/>
            <w:szCs w:val="28"/>
            <w:lang w:eastAsia="zh-CN"/>
          </w:rPr>
          <w:t>，</w:t>
        </w:r>
      </w:ins>
      <w:r>
        <w:rPr>
          <w:rFonts w:hint="eastAsia" w:ascii="华文楷体" w:hAnsi="华文楷体" w:eastAsia="华文楷体"/>
          <w:sz w:val="28"/>
          <w:szCs w:val="28"/>
        </w:rPr>
        <w:t>比如说细微的微尘呀或者细微刹那等等，像这样的法就没有证悟空性，大乘的空性呢不单单是有边所有的有边证悟了空性</w:t>
      </w:r>
      <w:ins w:id="192" w:author="Administrator" w:date="2016-01-10T05:31:08Z">
        <w:r>
          <w:rPr>
            <w:rFonts w:hint="eastAsia" w:ascii="华文楷体" w:hAnsi="华文楷体" w:eastAsia="华文楷体"/>
            <w:sz w:val="28"/>
            <w:szCs w:val="28"/>
            <w:lang w:eastAsia="zh-CN"/>
          </w:rPr>
          <w:t>，</w:t>
        </w:r>
      </w:ins>
      <w:r>
        <w:rPr>
          <w:rFonts w:hint="eastAsia" w:ascii="华文楷体" w:hAnsi="华文楷体" w:eastAsia="华文楷体"/>
          <w:sz w:val="28"/>
          <w:szCs w:val="28"/>
        </w:rPr>
        <w:t>而且所有的四边都证悟了空性，所以说这样的差别比较起来的时候呢</w:t>
      </w:r>
      <w:ins w:id="193" w:author="Administrator" w:date="2016-01-10T05:31:26Z">
        <w:r>
          <w:rPr>
            <w:rFonts w:hint="eastAsia" w:ascii="华文楷体" w:hAnsi="华文楷体" w:eastAsia="华文楷体"/>
            <w:sz w:val="28"/>
            <w:szCs w:val="28"/>
            <w:lang w:eastAsia="zh-CN"/>
          </w:rPr>
          <w:t>，</w:t>
        </w:r>
      </w:ins>
      <w:r>
        <w:rPr>
          <w:rFonts w:hint="eastAsia" w:ascii="华文楷体" w:hAnsi="华文楷体" w:eastAsia="华文楷体"/>
          <w:sz w:val="28"/>
          <w:szCs w:val="28"/>
        </w:rPr>
        <w:t>小乘的空性和大乘的空性的确是有非常悬殊的差别的，那么如果我们不比较的时候呢</w:t>
      </w:r>
      <w:ins w:id="194" w:author="Administrator" w:date="2016-01-10T05:31:38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我们会笼统的认为阿罗汉</w:t>
      </w:r>
      <w:ins w:id="195" w:author="Administrator" w:date="2016-01-10T05:31:43Z">
        <w:r>
          <w:rPr>
            <w:rFonts w:hint="eastAsia" w:ascii="华文楷体" w:hAnsi="华文楷体" w:eastAsia="华文楷体"/>
            <w:sz w:val="28"/>
            <w:szCs w:val="28"/>
            <w:lang w:eastAsia="zh-CN"/>
          </w:rPr>
          <w:t>他</w:t>
        </w:r>
      </w:ins>
      <w:r>
        <w:rPr>
          <w:rFonts w:hint="eastAsia" w:ascii="华文楷体" w:hAnsi="华文楷体" w:eastAsia="华文楷体"/>
          <w:sz w:val="28"/>
          <w:szCs w:val="28"/>
        </w:rPr>
        <w:t>也是个圣者，他</w:t>
      </w:r>
      <w:ins w:id="196" w:author="Administrator" w:date="2016-01-10T05:31:51Z">
        <w:r>
          <w:rPr>
            <w:rFonts w:hint="eastAsia" w:ascii="华文楷体" w:hAnsi="华文楷体" w:eastAsia="华文楷体"/>
            <w:sz w:val="28"/>
            <w:szCs w:val="28"/>
            <w:lang w:eastAsia="zh-CN"/>
          </w:rPr>
          <w:t>的</w:t>
        </w:r>
      </w:ins>
      <w:r>
        <w:rPr>
          <w:rFonts w:hint="eastAsia" w:ascii="华文楷体" w:hAnsi="华文楷体" w:eastAsia="华文楷体"/>
          <w:sz w:val="28"/>
          <w:szCs w:val="28"/>
        </w:rPr>
        <w:t>功德也非常大</w:t>
      </w:r>
      <w:ins w:id="197" w:author="Administrator" w:date="2016-01-10T05:31:54Z">
        <w:r>
          <w:rPr>
            <w:rFonts w:hint="eastAsia" w:ascii="华文楷体" w:hAnsi="华文楷体" w:eastAsia="华文楷体"/>
            <w:sz w:val="28"/>
            <w:szCs w:val="28"/>
            <w:lang w:eastAsia="zh-CN"/>
          </w:rPr>
          <w:t>，</w:t>
        </w:r>
      </w:ins>
      <w:r>
        <w:rPr>
          <w:rFonts w:hint="eastAsia" w:ascii="华文楷体" w:hAnsi="华文楷体" w:eastAsia="华文楷体"/>
          <w:sz w:val="28"/>
          <w:szCs w:val="28"/>
        </w:rPr>
        <w:t>尤其我们看有些佛的传记佛弟子的传记呀</w:t>
      </w:r>
      <w:ins w:id="198" w:author="Administrator" w:date="2016-01-10T05:32:04Z">
        <w:r>
          <w:rPr>
            <w:rFonts w:hint="eastAsia" w:ascii="华文楷体" w:hAnsi="华文楷体" w:eastAsia="华文楷体"/>
            <w:sz w:val="28"/>
            <w:szCs w:val="28"/>
            <w:lang w:eastAsia="zh-CN"/>
          </w:rPr>
          <w:t>，</w:t>
        </w:r>
      </w:ins>
      <w:r>
        <w:rPr>
          <w:rFonts w:hint="eastAsia" w:ascii="华文楷体" w:hAnsi="华文楷体" w:eastAsia="华文楷体"/>
          <w:sz w:val="28"/>
          <w:szCs w:val="28"/>
        </w:rPr>
        <w:t>他有些公案</w:t>
      </w:r>
      <w:del w:id="199" w:author="Administrator" w:date="2016-01-10T05:32:0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的时候</w:t>
      </w:r>
      <w:ins w:id="200" w:author="Administrator" w:date="2016-01-10T05:32:14Z">
        <w:r>
          <w:rPr>
            <w:rFonts w:hint="eastAsia" w:ascii="华文楷体" w:hAnsi="华文楷体" w:eastAsia="华文楷体"/>
            <w:sz w:val="28"/>
            <w:szCs w:val="28"/>
            <w:lang w:eastAsia="zh-CN"/>
          </w:rPr>
          <w:t>，</w:t>
        </w:r>
      </w:ins>
      <w:r>
        <w:rPr>
          <w:rFonts w:hint="eastAsia" w:ascii="华文楷体" w:hAnsi="华文楷体" w:eastAsia="华文楷体"/>
          <w:sz w:val="28"/>
          <w:szCs w:val="28"/>
        </w:rPr>
        <w:t>就觉得</w:t>
      </w:r>
      <w:del w:id="201" w:author="Administrator" w:date="2016-01-10T05:32:42Z">
        <w:r>
          <w:rPr>
            <w:rFonts w:hint="eastAsia" w:ascii="华文楷体" w:hAnsi="华文楷体" w:eastAsia="华文楷体"/>
            <w:sz w:val="28"/>
            <w:szCs w:val="28"/>
          </w:rPr>
          <w:delText>证悟</w:delText>
        </w:r>
      </w:del>
      <w:ins w:id="202" w:author="Administrator" w:date="2016-01-10T05:32:42Z">
        <w:r>
          <w:rPr>
            <w:rFonts w:hint="eastAsia" w:ascii="华文楷体" w:hAnsi="华文楷体" w:eastAsia="华文楷体"/>
            <w:sz w:val="28"/>
            <w:szCs w:val="28"/>
            <w:lang w:eastAsia="zh-CN"/>
          </w:rPr>
          <w:t>这样</w:t>
        </w:r>
      </w:ins>
      <w:ins w:id="203" w:author="Administrator" w:date="2016-01-10T05:32:43Z">
        <w:r>
          <w:rPr>
            <w:rFonts w:hint="eastAsia" w:ascii="华文楷体" w:hAnsi="华文楷体" w:eastAsia="华文楷体"/>
            <w:sz w:val="28"/>
            <w:szCs w:val="28"/>
            <w:lang w:eastAsia="zh-CN"/>
          </w:rPr>
          <w:t>的</w:t>
        </w:r>
      </w:ins>
      <w:r>
        <w:rPr>
          <w:rFonts w:hint="eastAsia" w:ascii="华文楷体" w:hAnsi="华文楷体" w:eastAsia="华文楷体"/>
          <w:sz w:val="28"/>
          <w:szCs w:val="28"/>
        </w:rPr>
        <w:t>阿罗汉</w:t>
      </w:r>
      <w:ins w:id="204" w:author="Administrator" w:date="2016-01-10T05:32:57Z">
        <w:r>
          <w:rPr>
            <w:rFonts w:hint="eastAsia" w:ascii="华文楷体" w:hAnsi="华文楷体" w:eastAsia="华文楷体"/>
            <w:sz w:val="28"/>
            <w:szCs w:val="28"/>
            <w:lang w:eastAsia="zh-CN"/>
          </w:rPr>
          <w:t>他</w:t>
        </w:r>
      </w:ins>
      <w:r>
        <w:rPr>
          <w:rFonts w:hint="eastAsia" w:ascii="华文楷体" w:hAnsi="华文楷体" w:eastAsia="华文楷体"/>
          <w:sz w:val="28"/>
          <w:szCs w:val="28"/>
        </w:rPr>
        <w:t>可以上天入地呀</w:t>
      </w:r>
      <w:ins w:id="205" w:author="Administrator" w:date="2016-01-10T05:32:20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或者翻江倒海呀</w:t>
      </w:r>
      <w:ins w:id="206" w:author="Administrator" w:date="2016-01-10T05:32:23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或者降服毒龙呀</w:t>
      </w:r>
      <w:ins w:id="207" w:author="Administrator" w:date="2016-01-10T05:32:27Z">
        <w:r>
          <w:rPr>
            <w:rFonts w:hint="eastAsia" w:ascii="华文楷体" w:hAnsi="华文楷体" w:eastAsia="华文楷体"/>
            <w:sz w:val="28"/>
            <w:szCs w:val="28"/>
            <w:lang w:eastAsia="zh-CN"/>
          </w:rPr>
          <w:t>，</w:t>
        </w:r>
      </w:ins>
      <w:ins w:id="208" w:author="Administrator" w:date="2016-01-10T05:32:54Z">
        <w:r>
          <w:rPr>
            <w:rFonts w:hint="eastAsia" w:ascii="华文楷体" w:hAnsi="华文楷体" w:eastAsia="华文楷体"/>
            <w:sz w:val="28"/>
            <w:szCs w:val="28"/>
            <w:lang w:eastAsia="zh-CN"/>
          </w:rPr>
          <w:t>他</w:t>
        </w:r>
      </w:ins>
      <w:r>
        <w:rPr>
          <w:rFonts w:hint="eastAsia" w:ascii="华文楷体" w:hAnsi="华文楷体" w:eastAsia="华文楷体"/>
          <w:sz w:val="28"/>
          <w:szCs w:val="28"/>
        </w:rPr>
        <w:t>有很大很大的功德利益，我们觉得他的功德很大，但实际上真正的好好的和菩萨的功德</w:t>
      </w:r>
      <w:ins w:id="209" w:author="Administrator" w:date="2016-01-10T05:33:10Z">
        <w:r>
          <w:rPr>
            <w:rFonts w:hint="eastAsia" w:ascii="华文楷体" w:hAnsi="华文楷体" w:eastAsia="华文楷体"/>
            <w:sz w:val="28"/>
            <w:szCs w:val="28"/>
            <w:lang w:eastAsia="zh-CN"/>
          </w:rPr>
          <w:t>、</w:t>
        </w:r>
      </w:ins>
      <w:r>
        <w:rPr>
          <w:rFonts w:hint="eastAsia" w:ascii="华文楷体" w:hAnsi="华文楷体" w:eastAsia="华文楷体"/>
          <w:sz w:val="28"/>
          <w:szCs w:val="28"/>
        </w:rPr>
        <w:t>菩萨的智慧做个比较的时候呢，实际上阿罗汉的</w:t>
      </w:r>
      <w:ins w:id="210" w:author="Administrator" w:date="2016-01-10T05:33:2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智慧还是没办法和大乘菩萨的智慧相比较的，所以说从这个方面讲的时候呢</w:t>
      </w:r>
      <w:ins w:id="211" w:author="Administrator" w:date="2016-01-10T05:33:34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我们就说追求的不能贪图便宜快捷，证悟一个阿罗汉果</w:t>
      </w:r>
      <w:ins w:id="212" w:author="Administrator" w:date="2016-01-10T05:33:50Z">
        <w:r>
          <w:rPr>
            <w:rFonts w:hint="eastAsia" w:ascii="华文楷体" w:hAnsi="华文楷体" w:eastAsia="华文楷体"/>
            <w:sz w:val="28"/>
            <w:szCs w:val="28"/>
            <w:lang w:eastAsia="zh-CN"/>
          </w:rPr>
          <w:t>，</w:t>
        </w:r>
      </w:ins>
      <w:r>
        <w:rPr>
          <w:rFonts w:hint="eastAsia" w:ascii="华文楷体" w:hAnsi="华文楷体" w:eastAsia="华文楷体"/>
          <w:sz w:val="28"/>
          <w:szCs w:val="28"/>
        </w:rPr>
        <w:t>首</w:t>
      </w:r>
      <w:del w:id="213" w:author="Administrator" w:date="2016-01-10T05:33:47Z">
        <w:r>
          <w:rPr>
            <w:rFonts w:hint="eastAsia" w:ascii="华文楷体" w:hAnsi="华文楷体" w:eastAsia="华文楷体"/>
            <w:sz w:val="28"/>
            <w:szCs w:val="28"/>
          </w:rPr>
          <w:delText>次</w:delText>
        </w:r>
      </w:del>
      <w:ins w:id="214" w:author="Administrator" w:date="2016-01-10T05:33:47Z">
        <w:r>
          <w:rPr>
            <w:rFonts w:hint="eastAsia" w:ascii="华文楷体" w:hAnsi="华文楷体" w:eastAsia="华文楷体"/>
            <w:sz w:val="28"/>
            <w:szCs w:val="28"/>
            <w:lang w:eastAsia="zh-CN"/>
          </w:rPr>
          <w:t>先</w:t>
        </w:r>
      </w:ins>
      <w:r>
        <w:rPr>
          <w:rFonts w:hint="eastAsia" w:ascii="华文楷体" w:hAnsi="华文楷体" w:eastAsia="华文楷体"/>
          <w:sz w:val="28"/>
          <w:szCs w:val="28"/>
        </w:rPr>
        <w:t>从我执当中解脱出来，</w:t>
      </w:r>
      <w:ins w:id="215" w:author="Administrator" w:date="2016-01-10T05:34:04Z">
        <w:r>
          <w:rPr>
            <w:rFonts w:hint="eastAsia" w:ascii="华文楷体" w:hAnsi="华文楷体" w:eastAsia="华文楷体"/>
            <w:sz w:val="28"/>
            <w:szCs w:val="28"/>
            <w:lang w:eastAsia="zh-CN"/>
          </w:rPr>
          <w:t>应该</w:t>
        </w:r>
      </w:ins>
      <w:r>
        <w:rPr>
          <w:rFonts w:hint="eastAsia" w:ascii="华文楷体" w:hAnsi="华文楷体" w:eastAsia="华文楷体"/>
          <w:sz w:val="28"/>
          <w:szCs w:val="28"/>
        </w:rPr>
        <w:t>从轮回痛苦当中解脱出来</w:t>
      </w:r>
      <w:ins w:id="216" w:author="Administrator" w:date="2016-01-10T05:34:08Z">
        <w:r>
          <w:rPr>
            <w:rFonts w:hint="eastAsia" w:ascii="华文楷体" w:hAnsi="华文楷体" w:eastAsia="华文楷体"/>
            <w:sz w:val="28"/>
            <w:szCs w:val="28"/>
            <w:lang w:eastAsia="zh-CN"/>
          </w:rPr>
          <w:t>，</w:t>
        </w:r>
      </w:ins>
      <w:r>
        <w:rPr>
          <w:rFonts w:hint="eastAsia" w:ascii="华文楷体" w:hAnsi="华文楷体" w:eastAsia="华文楷体"/>
          <w:sz w:val="28"/>
          <w:szCs w:val="28"/>
        </w:rPr>
        <w:t>然后再怎么怎么样，实际上这个方面从大乘的角度</w:t>
      </w:r>
      <w:ins w:id="217" w:author="Administrator" w:date="2016-01-10T05:34:30Z">
        <w:r>
          <w:rPr>
            <w:rFonts w:hint="eastAsia" w:ascii="华文楷体" w:hAnsi="华文楷体" w:eastAsia="华文楷体"/>
            <w:sz w:val="28"/>
            <w:szCs w:val="28"/>
            <w:lang w:eastAsia="zh-CN"/>
          </w:rPr>
          <w:t>，</w:t>
        </w:r>
      </w:ins>
      <w:ins w:id="218" w:author="Administrator" w:date="2016-01-10T05:34:33Z">
        <w:r>
          <w:rPr>
            <w:rFonts w:hint="eastAsia" w:ascii="华文楷体" w:hAnsi="华文楷体" w:eastAsia="华文楷体"/>
            <w:sz w:val="28"/>
            <w:szCs w:val="28"/>
            <w:lang w:eastAsia="zh-CN"/>
          </w:rPr>
          <w:t>从</w:t>
        </w:r>
      </w:ins>
      <w:r>
        <w:rPr>
          <w:rFonts w:hint="eastAsia" w:ascii="华文楷体" w:hAnsi="华文楷体" w:eastAsia="华文楷体"/>
          <w:sz w:val="28"/>
          <w:szCs w:val="28"/>
        </w:rPr>
        <w:t>大乘的眼光来看的时候呢</w:t>
      </w:r>
      <w:ins w:id="219" w:author="Administrator" w:date="2016-01-10T05:34:22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他是属于入了一个歧途，般若经</w:t>
      </w:r>
      <w:ins w:id="220" w:author="Administrator" w:date="2016-01-10T05:34:46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中不客气的讲的话</w:t>
      </w:r>
      <w:ins w:id="221" w:author="Administrator" w:date="2016-01-10T05:34:51Z">
        <w:r>
          <w:rPr>
            <w:rFonts w:hint="eastAsia" w:ascii="华文楷体" w:hAnsi="华文楷体" w:eastAsia="华文楷体"/>
            <w:sz w:val="28"/>
            <w:szCs w:val="28"/>
            <w:lang w:eastAsia="zh-CN"/>
          </w:rPr>
          <w:t>：</w:t>
        </w:r>
      </w:ins>
      <w:r>
        <w:rPr>
          <w:rFonts w:hint="eastAsia" w:ascii="华文楷体" w:hAnsi="华文楷体" w:eastAsia="华文楷体"/>
          <w:sz w:val="28"/>
          <w:szCs w:val="28"/>
        </w:rPr>
        <w:t>入了一种魔，有这样一种讲法，所以说我们不能</w:t>
      </w:r>
      <w:ins w:id="222" w:author="Administrator" w:date="2016-01-10T05:35:03Z">
        <w:r>
          <w:rPr>
            <w:rFonts w:hint="eastAsia" w:ascii="华文楷体" w:hAnsi="华文楷体" w:eastAsia="华文楷体"/>
            <w:sz w:val="28"/>
            <w:szCs w:val="28"/>
            <w:lang w:eastAsia="zh-CN"/>
          </w:rPr>
          <w:t>够</w:t>
        </w:r>
      </w:ins>
      <w:r>
        <w:rPr>
          <w:rFonts w:hint="eastAsia" w:ascii="华文楷体" w:hAnsi="华文楷体" w:eastAsia="华文楷体"/>
          <w:sz w:val="28"/>
          <w:szCs w:val="28"/>
        </w:rPr>
        <w:t>舍弃利益众生的大乘心，转而我一个人解脱呀，我根本不管众生的利益呀等等，发起这样自私的心</w:t>
      </w:r>
      <w:ins w:id="223" w:author="Administrator" w:date="2016-01-10T05:35:24Z">
        <w:r>
          <w:rPr>
            <w:rFonts w:hint="eastAsia" w:ascii="华文楷体" w:hAnsi="华文楷体" w:eastAsia="华文楷体"/>
            <w:sz w:val="28"/>
            <w:szCs w:val="28"/>
            <w:lang w:eastAsia="zh-CN"/>
          </w:rPr>
          <w:t>，</w:t>
        </w:r>
      </w:ins>
      <w:r>
        <w:rPr>
          <w:rFonts w:hint="eastAsia" w:ascii="华文楷体" w:hAnsi="华文楷体" w:eastAsia="华文楷体"/>
          <w:sz w:val="28"/>
          <w:szCs w:val="28"/>
        </w:rPr>
        <w:t>这种自私自利的心实际上是以后即便你入了大乘，这种自私自利的心都会成为发起最圆满真</w:t>
      </w:r>
      <w:del w:id="224" w:author="Administrator" w:date="2016-01-10T05:35:47Z">
        <w:r>
          <w:rPr>
            <w:rFonts w:hint="eastAsia" w:ascii="华文楷体" w:hAnsi="华文楷体" w:eastAsia="华文楷体"/>
            <w:sz w:val="28"/>
            <w:szCs w:val="28"/>
          </w:rPr>
          <w:delText>正</w:delText>
        </w:r>
      </w:del>
      <w:ins w:id="225" w:author="Administrator" w:date="2016-01-10T05:35:47Z">
        <w:r>
          <w:rPr>
            <w:rFonts w:hint="eastAsia" w:ascii="华文楷体" w:hAnsi="华文楷体" w:eastAsia="华文楷体"/>
            <w:sz w:val="28"/>
            <w:szCs w:val="28"/>
            <w:lang w:eastAsia="zh-CN"/>
          </w:rPr>
          <w:t>胜</w:t>
        </w:r>
      </w:ins>
      <w:ins w:id="226" w:author="Administrator" w:date="2016-01-10T05:35:5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菩提心的障碍，在修持大乘道的过程中会无比的艰难，会非常痛苦，所以说从这方面讲的时候呢</w:t>
      </w:r>
      <w:ins w:id="227" w:author="Administrator" w:date="2016-01-10T05:36:21Z">
        <w:r>
          <w:rPr>
            <w:rFonts w:hint="eastAsia" w:ascii="华文楷体" w:hAnsi="华文楷体" w:eastAsia="华文楷体"/>
            <w:sz w:val="28"/>
            <w:szCs w:val="28"/>
            <w:lang w:eastAsia="zh-CN"/>
          </w:rPr>
          <w:t>，</w:t>
        </w:r>
      </w:ins>
      <w:r>
        <w:rPr>
          <w:rFonts w:hint="eastAsia" w:ascii="华文楷体" w:hAnsi="华文楷体" w:eastAsia="华文楷体"/>
          <w:sz w:val="28"/>
          <w:szCs w:val="28"/>
        </w:rPr>
        <w:t>比较这些声闻和菩萨圣者</w:t>
      </w:r>
      <w:ins w:id="228" w:author="Administrator" w:date="2016-01-10T05:36:18Z">
        <w:r>
          <w:rPr>
            <w:rFonts w:hint="eastAsia" w:ascii="华文楷体" w:hAnsi="华文楷体" w:eastAsia="华文楷体"/>
            <w:sz w:val="28"/>
            <w:szCs w:val="28"/>
            <w:lang w:eastAsia="zh-CN"/>
          </w:rPr>
          <w:t>之间</w:t>
        </w:r>
      </w:ins>
      <w:r>
        <w:rPr>
          <w:rFonts w:hint="eastAsia" w:ascii="华文楷体" w:hAnsi="华文楷体" w:eastAsia="华文楷体"/>
          <w:sz w:val="28"/>
          <w:szCs w:val="28"/>
        </w:rPr>
        <w:t>的差别，其中的一个原因呢</w:t>
      </w:r>
      <w:ins w:id="229" w:author="Administrator" w:date="2016-01-10T05:36:39Z">
        <w:r>
          <w:rPr>
            <w:rFonts w:hint="eastAsia" w:ascii="华文楷体" w:hAnsi="华文楷体" w:eastAsia="华文楷体"/>
            <w:sz w:val="28"/>
            <w:szCs w:val="28"/>
            <w:lang w:eastAsia="zh-CN"/>
          </w:rPr>
          <w:t>，</w:t>
        </w:r>
      </w:ins>
      <w:ins w:id="230" w:author="Administrator" w:date="2016-01-10T05:36:36Z">
        <w:r>
          <w:rPr>
            <w:rFonts w:hint="eastAsia" w:ascii="华文楷体" w:hAnsi="华文楷体" w:eastAsia="华文楷体"/>
            <w:sz w:val="28"/>
            <w:szCs w:val="28"/>
            <w:lang w:eastAsia="zh-CN"/>
          </w:rPr>
          <w:t>也</w:t>
        </w:r>
      </w:ins>
      <w:r>
        <w:rPr>
          <w:rFonts w:hint="eastAsia" w:ascii="华文楷体" w:hAnsi="华文楷体" w:eastAsia="华文楷体"/>
          <w:sz w:val="28"/>
          <w:szCs w:val="28"/>
        </w:rPr>
        <w:t>就说你既然已经进入了大乘道，那么就要在大乘道中坚持修持下去</w:t>
      </w:r>
      <w:ins w:id="231" w:author="Administrator" w:date="2016-01-10T05:36:50Z">
        <w:r>
          <w:rPr>
            <w:rFonts w:hint="eastAsia" w:ascii="华文楷体" w:hAnsi="华文楷体" w:eastAsia="华文楷体"/>
            <w:sz w:val="28"/>
            <w:szCs w:val="28"/>
            <w:lang w:eastAsia="zh-CN"/>
          </w:rPr>
          <w:t>，</w:t>
        </w:r>
      </w:ins>
      <w:r>
        <w:rPr>
          <w:rFonts w:hint="eastAsia" w:ascii="华文楷体" w:hAnsi="华文楷体" w:eastAsia="华文楷体"/>
          <w:sz w:val="28"/>
          <w:szCs w:val="28"/>
        </w:rPr>
        <w:t>千万不要为了图便宜省事呢</w:t>
      </w:r>
      <w:ins w:id="232" w:author="Administrator" w:date="2016-01-10T05:36:55Z">
        <w:r>
          <w:rPr>
            <w:rFonts w:hint="eastAsia" w:ascii="华文楷体" w:hAnsi="华文楷体" w:eastAsia="华文楷体"/>
            <w:sz w:val="28"/>
            <w:szCs w:val="28"/>
            <w:lang w:eastAsia="zh-CN"/>
          </w:rPr>
          <w:t>，</w:t>
        </w:r>
      </w:ins>
      <w:r>
        <w:rPr>
          <w:rFonts w:hint="eastAsia" w:ascii="华文楷体" w:hAnsi="华文楷体" w:eastAsia="华文楷体"/>
          <w:sz w:val="28"/>
          <w:szCs w:val="28"/>
        </w:rPr>
        <w:t>进入到小乘道当中去，实际上小乘道是一个迂回之道，大乘道才是</w:t>
      </w:r>
      <w:ins w:id="233" w:author="Administrator" w:date="2016-01-10T05:37:16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真正的快捷之道，</w:t>
      </w:r>
    </w:p>
    <w:p>
      <w:pPr>
        <w:ind w:firstLine="570"/>
        <w:rPr>
          <w:ins w:id="234" w:author="Administrator" w:date="2016-01-10T05:38:13Z"/>
          <w:rFonts w:ascii="华文楷体" w:hAnsi="华文楷体" w:eastAsia="华文楷体" w:cs="华文楷体"/>
          <w:i w:val="0"/>
          <w:color w:val="000000"/>
          <w:sz w:val="28"/>
          <w:szCs w:val="28"/>
        </w:rPr>
      </w:pPr>
      <w:ins w:id="235" w:author="Administrator" w:date="2016-01-10T05:38:16Z">
        <w:r>
          <w:rPr>
            <w:rFonts w:hint="eastAsia" w:ascii="华文楷体" w:hAnsi="华文楷体" w:eastAsia="华文楷体" w:cs="华文楷体"/>
            <w:i w:val="0"/>
            <w:color w:val="000000"/>
            <w:sz w:val="28"/>
            <w:szCs w:val="28"/>
            <w:lang w:eastAsia="zh-CN"/>
          </w:rPr>
          <w:t>【</w:t>
        </w:r>
      </w:ins>
      <w:ins w:id="236" w:author="Administrator" w:date="2016-01-10T05:38:06Z">
        <w:r>
          <w:rPr>
            <w:rFonts w:hint="eastAsia" w:ascii="黑体" w:hAnsi="黑体" w:eastAsia="黑体" w:cs="黑体"/>
            <w:b/>
            <w:bCs/>
            <w:i w:val="0"/>
            <w:color w:val="000000"/>
            <w:sz w:val="28"/>
            <w:szCs w:val="28"/>
            <w:rPrChange w:id="237" w:author="Administrator" w:date="2016-01-10T05:38:24Z">
              <w:rPr>
                <w:rFonts w:ascii="华文楷体" w:hAnsi="华文楷体" w:eastAsia="华文楷体" w:cs="华文楷体"/>
                <w:i w:val="0"/>
                <w:color w:val="000000"/>
                <w:sz w:val="28"/>
                <w:szCs w:val="28"/>
              </w:rPr>
            </w:rPrChange>
          </w:rPr>
          <w:t>正因为智慧有同样的差距才使道也出现了高低之别。</w:t>
        </w:r>
      </w:ins>
      <w:ins w:id="238" w:author="Administrator" w:date="2016-01-10T05:38:18Z">
        <w:r>
          <w:rPr>
            <w:rFonts w:hint="eastAsia" w:ascii="华文楷体" w:hAnsi="华文楷体" w:eastAsia="华文楷体" w:cs="华文楷体"/>
            <w:i w:val="0"/>
            <w:color w:val="000000"/>
            <w:sz w:val="28"/>
            <w:szCs w:val="28"/>
            <w:lang w:eastAsia="zh-CN"/>
          </w:rPr>
          <w:t>】</w:t>
        </w:r>
      </w:ins>
    </w:p>
    <w:p>
      <w:pPr>
        <w:ind w:firstLine="570"/>
        <w:rPr>
          <w:ins w:id="239" w:author="Administrator" w:date="2016-01-10T05:48:49Z"/>
          <w:rFonts w:hint="eastAsia" w:ascii="华文楷体" w:hAnsi="华文楷体" w:eastAsia="华文楷体"/>
          <w:sz w:val="28"/>
          <w:szCs w:val="28"/>
        </w:rPr>
      </w:pPr>
      <w:ins w:id="240" w:author="Administrator" w:date="2016-01-10T05:38:06Z">
        <w:r>
          <w:rPr>
            <w:rFonts w:ascii="华文楷体" w:hAnsi="华文楷体" w:eastAsia="华文楷体" w:cs="华文楷体"/>
            <w:i w:val="0"/>
            <w:color w:val="000000"/>
            <w:sz w:val="28"/>
            <w:szCs w:val="28"/>
          </w:rPr>
          <w:t xml:space="preserve"> </w:t>
        </w:r>
      </w:ins>
      <w:del w:id="241" w:author="Administrator" w:date="2016-01-10T05:38:06Z">
        <w:r>
          <w:rPr>
            <w:rFonts w:hint="eastAsia" w:ascii="华文楷体" w:hAnsi="华文楷体" w:eastAsia="华文楷体"/>
            <w:sz w:val="28"/>
            <w:szCs w:val="28"/>
          </w:rPr>
          <w:delText>正因为智慧有同样差距才使道也出现了高低之别，</w:delText>
        </w:r>
      </w:del>
      <w:r>
        <w:rPr>
          <w:rFonts w:hint="eastAsia" w:ascii="华文楷体" w:hAnsi="华文楷体" w:eastAsia="华文楷体"/>
          <w:sz w:val="28"/>
          <w:szCs w:val="28"/>
        </w:rPr>
        <w:t>那么因为说是菩萨的智慧非常的深远非常广大，他证悟</w:t>
      </w:r>
      <w:ins w:id="242" w:author="Administrator" w:date="2016-01-10T05:47:02Z">
        <w:r>
          <w:rPr>
            <w:rFonts w:hint="eastAsia" w:ascii="华文楷体" w:hAnsi="华文楷体" w:eastAsia="华文楷体"/>
            <w:sz w:val="28"/>
            <w:szCs w:val="28"/>
            <w:lang w:eastAsia="zh-CN"/>
          </w:rPr>
          <w:t>了</w:t>
        </w:r>
      </w:ins>
      <w:r>
        <w:rPr>
          <w:rFonts w:hint="eastAsia" w:ascii="华文楷体" w:hAnsi="华文楷体" w:eastAsia="华文楷体"/>
          <w:sz w:val="28"/>
          <w:szCs w:val="28"/>
        </w:rPr>
        <w:t>圆满的二无我空性</w:t>
      </w:r>
      <w:ins w:id="243" w:author="Administrator" w:date="2016-01-10T05:47:06Z">
        <w:r>
          <w:rPr>
            <w:rFonts w:hint="eastAsia" w:ascii="华文楷体" w:hAnsi="华文楷体" w:eastAsia="华文楷体"/>
            <w:sz w:val="28"/>
            <w:szCs w:val="28"/>
            <w:lang w:eastAsia="zh-CN"/>
          </w:rPr>
          <w:t>，</w:t>
        </w:r>
      </w:ins>
      <w:r>
        <w:rPr>
          <w:rFonts w:hint="eastAsia" w:ascii="华文楷体" w:hAnsi="华文楷体" w:eastAsia="华文楷体"/>
          <w:sz w:val="28"/>
          <w:szCs w:val="28"/>
        </w:rPr>
        <w:t>而小乘的智慧只是相似的智慧，他只是证悟了一个圆满的人无我空性，正是因为智慧有同样差距</w:t>
      </w:r>
      <w:ins w:id="244" w:author="Administrator" w:date="2016-01-10T05:47:19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w:t>
      </w:r>
      <w:del w:id="245" w:author="Administrator" w:date="2016-01-10T05:47:22Z">
        <w:r>
          <w:rPr>
            <w:rFonts w:hint="eastAsia" w:ascii="华文楷体" w:hAnsi="华文楷体" w:eastAsia="华文楷体"/>
            <w:sz w:val="28"/>
            <w:szCs w:val="28"/>
          </w:rPr>
          <w:delText>呢</w:delText>
        </w:r>
      </w:del>
      <w:ins w:id="246" w:author="Administrator" w:date="2016-01-10T05:47:22Z">
        <w:r>
          <w:rPr>
            <w:rFonts w:hint="eastAsia" w:ascii="华文楷体" w:hAnsi="华文楷体" w:eastAsia="华文楷体"/>
            <w:sz w:val="28"/>
            <w:szCs w:val="28"/>
            <w:lang w:eastAsia="zh-CN"/>
          </w:rPr>
          <w:t>说</w:t>
        </w:r>
      </w:ins>
      <w:r>
        <w:rPr>
          <w:rFonts w:hint="eastAsia" w:ascii="华文楷体" w:hAnsi="华文楷体" w:eastAsia="华文楷体"/>
          <w:sz w:val="28"/>
          <w:szCs w:val="28"/>
        </w:rPr>
        <w:t>才使道呢也出现的高低之别，从整个佛道来看的时候呢，整个佛法佛陀</w:t>
      </w:r>
      <w:ins w:id="247" w:author="Administrator" w:date="2016-01-10T05:47:40Z">
        <w:r>
          <w:rPr>
            <w:rFonts w:hint="eastAsia" w:ascii="华文楷体" w:hAnsi="华文楷体" w:eastAsia="华文楷体"/>
            <w:sz w:val="28"/>
            <w:szCs w:val="28"/>
            <w:lang w:eastAsia="zh-CN"/>
          </w:rPr>
          <w:t>所</w:t>
        </w:r>
      </w:ins>
      <w:r>
        <w:rPr>
          <w:rFonts w:hint="eastAsia" w:ascii="华文楷体" w:hAnsi="华文楷体" w:eastAsia="华文楷体"/>
          <w:sz w:val="28"/>
          <w:szCs w:val="28"/>
        </w:rPr>
        <w:t>的讲道来讲的好像都是一个佛道，从这方面讲没有差别的</w:t>
      </w:r>
      <w:ins w:id="248" w:author="Administrator" w:date="2016-01-10T05:47:53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但是如果说谁的道圆满，谁的道更加突出的话，我们说在这个当中还是有高低的差别，就说菩萨所修的道呢</w:t>
      </w:r>
      <w:ins w:id="249" w:author="Administrator" w:date="2016-01-10T05:48:07Z">
        <w:r>
          <w:rPr>
            <w:rFonts w:hint="eastAsia" w:ascii="华文楷体" w:hAnsi="华文楷体" w:eastAsia="华文楷体"/>
            <w:sz w:val="28"/>
            <w:szCs w:val="28"/>
            <w:lang w:eastAsia="zh-CN"/>
          </w:rPr>
          <w:t>，</w:t>
        </w:r>
      </w:ins>
      <w:del w:id="250" w:author="Administrator" w:date="2016-01-10T05:48:21Z">
        <w:r>
          <w:rPr>
            <w:rFonts w:hint="eastAsia" w:ascii="华文楷体" w:hAnsi="华文楷体" w:eastAsia="华文楷体"/>
            <w:sz w:val="28"/>
            <w:szCs w:val="28"/>
          </w:rPr>
          <w:delText>毕竟</w:delText>
        </w:r>
      </w:del>
      <w:ins w:id="251" w:author="Administrator" w:date="2016-01-10T05:48:21Z">
        <w:r>
          <w:rPr>
            <w:rFonts w:hint="eastAsia" w:ascii="华文楷体" w:hAnsi="华文楷体" w:eastAsia="华文楷体"/>
            <w:sz w:val="28"/>
            <w:szCs w:val="28"/>
            <w:lang w:eastAsia="zh-CN"/>
          </w:rPr>
          <w:t>他</w:t>
        </w:r>
      </w:ins>
      <w:ins w:id="252" w:author="Administrator" w:date="2016-01-10T05:48:24Z">
        <w:r>
          <w:rPr>
            <w:rFonts w:hint="eastAsia" w:ascii="华文楷体" w:hAnsi="华文楷体" w:eastAsia="华文楷体"/>
            <w:sz w:val="28"/>
            <w:szCs w:val="28"/>
            <w:lang w:eastAsia="zh-CN"/>
          </w:rPr>
          <w:t>的确</w:t>
        </w:r>
      </w:ins>
      <w:r>
        <w:rPr>
          <w:rFonts w:hint="eastAsia" w:ascii="华文楷体" w:hAnsi="华文楷体" w:eastAsia="华文楷体"/>
          <w:sz w:val="28"/>
          <w:szCs w:val="28"/>
        </w:rPr>
        <w:t>比声闻道要高的多，所以这个时候是道的</w:t>
      </w:r>
      <w:ins w:id="253" w:author="Administrator" w:date="2016-01-10T05:48:36Z">
        <w:r>
          <w:rPr>
            <w:rFonts w:hint="eastAsia" w:ascii="华文楷体" w:hAnsi="华文楷体" w:eastAsia="华文楷体"/>
            <w:sz w:val="28"/>
            <w:szCs w:val="28"/>
            <w:lang w:eastAsia="zh-CN"/>
          </w:rPr>
          <w:t>出现</w:t>
        </w:r>
      </w:ins>
      <w:ins w:id="254" w:author="Administrator" w:date="2016-01-10T05:48:38Z">
        <w:r>
          <w:rPr>
            <w:rFonts w:hint="eastAsia" w:ascii="华文楷体" w:hAnsi="华文楷体" w:eastAsia="华文楷体"/>
            <w:sz w:val="28"/>
            <w:szCs w:val="28"/>
            <w:lang w:eastAsia="zh-CN"/>
          </w:rPr>
          <w:t>了</w:t>
        </w:r>
      </w:ins>
      <w:r>
        <w:rPr>
          <w:rFonts w:hint="eastAsia" w:ascii="华文楷体" w:hAnsi="华文楷体" w:eastAsia="华文楷体"/>
          <w:sz w:val="28"/>
          <w:szCs w:val="28"/>
        </w:rPr>
        <w:t>高低的差别，</w:t>
      </w:r>
    </w:p>
    <w:p>
      <w:pPr>
        <w:ind w:firstLine="570"/>
        <w:rPr>
          <w:ins w:id="255" w:author="Administrator" w:date="2016-01-10T05:49:09Z"/>
          <w:rFonts w:hint="eastAsia" w:ascii="华文楷体" w:hAnsi="华文楷体" w:eastAsia="华文楷体"/>
          <w:sz w:val="28"/>
          <w:szCs w:val="28"/>
        </w:rPr>
      </w:pPr>
      <w:ins w:id="256" w:author="Administrator" w:date="2016-01-10T05:49:12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57" w:author="Administrator" w:date="2016-01-10T05:49:23Z">
            <w:rPr>
              <w:rFonts w:hint="eastAsia" w:ascii="华文楷体" w:hAnsi="华文楷体" w:eastAsia="华文楷体"/>
              <w:sz w:val="28"/>
              <w:szCs w:val="28"/>
            </w:rPr>
          </w:rPrChange>
        </w:rPr>
        <w:t>倘若证悟无有差别，那么所断也不应该存在着差异，</w:t>
      </w:r>
      <w:ins w:id="258" w:author="Administrator" w:date="2016-01-10T05:49:15Z">
        <w:r>
          <w:rPr>
            <w:rFonts w:hint="eastAsia" w:ascii="华文楷体" w:hAnsi="华文楷体" w:eastAsia="华文楷体"/>
            <w:sz w:val="28"/>
            <w:szCs w:val="28"/>
            <w:lang w:eastAsia="zh-CN"/>
          </w:rPr>
          <w:t>】</w:t>
        </w:r>
      </w:ins>
    </w:p>
    <w:p>
      <w:pPr>
        <w:ind w:firstLine="570"/>
        <w:rPr>
          <w:ins w:id="259" w:author="Administrator" w:date="2016-01-10T05:52:32Z"/>
          <w:rFonts w:hint="eastAsia" w:ascii="华文楷体" w:hAnsi="华文楷体" w:eastAsia="华文楷体"/>
          <w:sz w:val="28"/>
          <w:szCs w:val="28"/>
        </w:rPr>
      </w:pPr>
      <w:r>
        <w:rPr>
          <w:rFonts w:hint="eastAsia" w:ascii="华文楷体" w:hAnsi="华文楷体" w:eastAsia="华文楷体"/>
          <w:sz w:val="28"/>
          <w:szCs w:val="28"/>
        </w:rPr>
        <w:t>那么如果按照有些宗派的观点来看的时候</w:t>
      </w:r>
      <w:ins w:id="260" w:author="Administrator" w:date="2016-01-10T05:50:18Z">
        <w:r>
          <w:rPr>
            <w:rFonts w:hint="eastAsia" w:ascii="华文楷体" w:hAnsi="华文楷体" w:eastAsia="华文楷体"/>
            <w:sz w:val="28"/>
            <w:szCs w:val="28"/>
            <w:lang w:eastAsia="zh-CN"/>
          </w:rPr>
          <w:t>，</w:t>
        </w:r>
      </w:ins>
      <w:r>
        <w:rPr>
          <w:rFonts w:hint="eastAsia" w:ascii="华文楷体" w:hAnsi="华文楷体" w:eastAsia="华文楷体"/>
          <w:sz w:val="28"/>
          <w:szCs w:val="28"/>
        </w:rPr>
        <w:t>他就觉得声闻缘觉和菩萨</w:t>
      </w:r>
      <w:ins w:id="261" w:author="Administrator" w:date="2016-01-10T05:50:30Z">
        <w:r>
          <w:rPr>
            <w:rFonts w:hint="eastAsia" w:ascii="华文楷体" w:hAnsi="华文楷体" w:eastAsia="华文楷体"/>
            <w:sz w:val="28"/>
            <w:szCs w:val="28"/>
            <w:lang w:eastAsia="zh-CN"/>
          </w:rPr>
          <w:t>，</w:t>
        </w:r>
      </w:ins>
      <w:r>
        <w:rPr>
          <w:rFonts w:hint="eastAsia" w:ascii="华文楷体" w:hAnsi="华文楷体" w:eastAsia="华文楷体"/>
          <w:sz w:val="28"/>
          <w:szCs w:val="28"/>
        </w:rPr>
        <w:t>在证悟法无我空性的这一点上面都是一样的，三乘都是见道有这样一种说法，那么如果说</w:t>
      </w:r>
      <w:ins w:id="262" w:author="Administrator" w:date="2016-01-10T05:50:42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证悟上大乘也证悟了圆满法无我空性小乘也证悟了圆满法无我空性，如果证悟没有差别的话</w:t>
      </w:r>
      <w:ins w:id="263" w:author="Administrator" w:date="2016-01-10T05:50:56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那么他的所断也不应该存在差别，如果有了智慧没有所断那是不可能的，所以说为什么会出现大乘的所断就多小乘的所断就少呢</w:t>
      </w:r>
      <w:del w:id="264" w:author="Administrator" w:date="2016-01-10T05:51:16Z">
        <w:r>
          <w:rPr>
            <w:rFonts w:hint="eastAsia" w:ascii="华文楷体" w:hAnsi="华文楷体" w:eastAsia="华文楷体"/>
            <w:sz w:val="28"/>
            <w:szCs w:val="28"/>
          </w:rPr>
          <w:delText>，</w:delText>
        </w:r>
      </w:del>
      <w:ins w:id="265" w:author="Administrator" w:date="2016-01-10T05:51:16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像这样一种差别就不会存在了</w:t>
      </w:r>
      <w:ins w:id="266" w:author="Administrator" w:date="2016-01-10T05:51:27Z">
        <w:r>
          <w:rPr>
            <w:rFonts w:hint="eastAsia" w:ascii="华文楷体" w:hAnsi="华文楷体" w:eastAsia="华文楷体"/>
            <w:sz w:val="28"/>
            <w:szCs w:val="28"/>
            <w:lang w:eastAsia="zh-CN"/>
          </w:rPr>
          <w:t>，</w:t>
        </w:r>
      </w:ins>
      <w:r>
        <w:rPr>
          <w:rFonts w:hint="eastAsia" w:ascii="华文楷体" w:hAnsi="华文楷体" w:eastAsia="华文楷体"/>
          <w:sz w:val="28"/>
          <w:szCs w:val="28"/>
        </w:rPr>
        <w:t>同样都已经证悟了圆满的法无我空性那为什么不断障</w:t>
      </w:r>
      <w:del w:id="267" w:author="Administrator" w:date="2016-01-10T05:51:33Z">
        <w:r>
          <w:rPr>
            <w:rFonts w:hint="eastAsia" w:ascii="华文楷体" w:hAnsi="华文楷体" w:eastAsia="华文楷体"/>
            <w:sz w:val="28"/>
            <w:szCs w:val="28"/>
          </w:rPr>
          <w:delText>，</w:delText>
        </w:r>
      </w:del>
      <w:ins w:id="268" w:author="Administrator" w:date="2016-01-10T05:51:33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如果说证悟是一样的</w:t>
      </w:r>
      <w:ins w:id="269" w:author="Administrator" w:date="2016-01-10T05:51:41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那么所断也应该是一样的，所以说在所断上面不应该存在一些大乘他能够断法执，小乘没办法断法执，</w:t>
      </w:r>
      <w:ins w:id="270" w:author="Administrator" w:date="2016-01-10T05:51:58Z">
        <w:r>
          <w:rPr>
            <w:rFonts w:hint="eastAsia" w:ascii="华文楷体" w:hAnsi="华文楷体" w:eastAsia="华文楷体"/>
            <w:sz w:val="28"/>
            <w:szCs w:val="28"/>
            <w:lang w:eastAsia="zh-CN"/>
          </w:rPr>
          <w:t>或者</w:t>
        </w:r>
      </w:ins>
      <w:r>
        <w:rPr>
          <w:rFonts w:hint="eastAsia" w:ascii="华文楷体" w:hAnsi="华文楷体" w:eastAsia="华文楷体"/>
          <w:sz w:val="28"/>
          <w:szCs w:val="28"/>
        </w:rPr>
        <w:t>大乘能断所知障</w:t>
      </w:r>
      <w:ins w:id="271" w:author="Administrator" w:date="2016-01-10T05:52:03Z">
        <w:r>
          <w:rPr>
            <w:rFonts w:hint="eastAsia" w:ascii="华文楷体" w:hAnsi="华文楷体" w:eastAsia="华文楷体"/>
            <w:sz w:val="28"/>
            <w:szCs w:val="28"/>
            <w:lang w:eastAsia="zh-CN"/>
          </w:rPr>
          <w:t>，</w:t>
        </w:r>
      </w:ins>
      <w:r>
        <w:rPr>
          <w:rFonts w:hint="eastAsia" w:ascii="华文楷体" w:hAnsi="华文楷体" w:eastAsia="华文楷体"/>
          <w:sz w:val="28"/>
          <w:szCs w:val="28"/>
        </w:rPr>
        <w:t>小乘不能断所知障等等，像这样一种差别是不会出现的，</w:t>
      </w:r>
    </w:p>
    <w:p>
      <w:pPr>
        <w:ind w:firstLine="570"/>
        <w:rPr>
          <w:ins w:id="272" w:author="Administrator" w:date="2016-01-10T05:52:35Z"/>
          <w:rFonts w:hint="eastAsia" w:ascii="华文楷体" w:hAnsi="华文楷体" w:eastAsia="华文楷体"/>
          <w:sz w:val="28"/>
          <w:szCs w:val="28"/>
        </w:rPr>
      </w:pPr>
      <w:ins w:id="273" w:author="Administrator" w:date="2016-01-10T05:53:01Z">
        <w:r>
          <w:rPr>
            <w:rFonts w:hint="eastAsia" w:ascii="华文楷体" w:hAnsi="华文楷体" w:eastAsia="华文楷体" w:cs="华文楷体"/>
            <w:i w:val="0"/>
            <w:color w:val="000000"/>
            <w:sz w:val="28"/>
            <w:szCs w:val="28"/>
            <w:lang w:eastAsia="zh-CN"/>
          </w:rPr>
          <w:t>【</w:t>
        </w:r>
      </w:ins>
      <w:ins w:id="274" w:author="Administrator" w:date="2016-01-10T05:52:52Z">
        <w:r>
          <w:rPr>
            <w:rFonts w:hint="eastAsia" w:ascii="黑体" w:hAnsi="黑体" w:eastAsia="黑体" w:cs="黑体"/>
            <w:b/>
            <w:bCs/>
            <w:i w:val="0"/>
            <w:color w:val="000000"/>
            <w:sz w:val="28"/>
            <w:szCs w:val="28"/>
            <w:rPrChange w:id="275" w:author="Administrator" w:date="2016-01-10T05:53:10Z">
              <w:rPr>
                <w:rFonts w:ascii="华文楷体" w:hAnsi="华文楷体" w:eastAsia="华文楷体" w:cs="华文楷体"/>
                <w:i w:val="0"/>
                <w:color w:val="000000"/>
                <w:sz w:val="28"/>
                <w:szCs w:val="28"/>
              </w:rPr>
            </w:rPrChange>
          </w:rPr>
          <w:t>所断如果不是随着证悟而存在、 灭尽</w:t>
        </w:r>
      </w:ins>
      <w:ins w:id="276" w:author="Administrator" w:date="2016-01-10T05:52:52Z">
        <w:r>
          <w:rPr>
            <w:rFonts w:hint="eastAsia" w:ascii="黑体" w:hAnsi="黑体" w:eastAsia="黑体" w:cs="黑体"/>
            <w:b/>
            <w:bCs/>
            <w:i w:val="0"/>
            <w:color w:val="000000"/>
            <w:sz w:val="28"/>
            <w:szCs w:val="28"/>
            <w:rPrChange w:id="277" w:author="Administrator" w:date="2016-01-10T05:53:10Z">
              <w:rPr>
                <w:rFonts w:ascii="宋体" w:hAnsi="宋体" w:eastAsia="宋体" w:cs="宋体"/>
                <w:i w:val="0"/>
                <w:color w:val="000000"/>
                <w:sz w:val="28"/>
                <w:szCs w:val="28"/>
              </w:rPr>
            </w:rPrChange>
          </w:rPr>
          <w:t>,</w:t>
        </w:r>
      </w:ins>
      <w:ins w:id="278" w:author="Administrator" w:date="2016-01-10T05:52:52Z">
        <w:r>
          <w:rPr>
            <w:rFonts w:hint="eastAsia" w:ascii="黑体" w:hAnsi="黑体" w:eastAsia="黑体" w:cs="黑体"/>
            <w:b/>
            <w:bCs/>
            <w:i w:val="0"/>
            <w:color w:val="000000"/>
            <w:sz w:val="28"/>
            <w:szCs w:val="28"/>
            <w:rPrChange w:id="279" w:author="Administrator" w:date="2016-01-10T05:53:10Z">
              <w:rPr>
                <w:rFonts w:ascii="华文楷体" w:hAnsi="华文楷体" w:eastAsia="华文楷体" w:cs="华文楷体"/>
                <w:i w:val="0"/>
                <w:color w:val="000000"/>
                <w:sz w:val="28"/>
                <w:szCs w:val="28"/>
              </w:rPr>
            </w:rPrChange>
          </w:rPr>
          <w:t>那么建立所断与对治的智慧二者相违的正量将不复存在。</w:t>
        </w:r>
      </w:ins>
      <w:ins w:id="280" w:author="Administrator" w:date="2016-01-10T05:53:04Z">
        <w:r>
          <w:rPr>
            <w:rFonts w:hint="eastAsia" w:ascii="黑体" w:hAnsi="黑体" w:eastAsia="黑体" w:cs="黑体"/>
            <w:b/>
            <w:bCs/>
            <w:i w:val="0"/>
            <w:color w:val="000000"/>
            <w:sz w:val="28"/>
            <w:szCs w:val="28"/>
            <w:lang w:eastAsia="zh-CN"/>
            <w:rPrChange w:id="281" w:author="Administrator" w:date="2016-01-10T05:53:10Z">
              <w:rPr>
                <w:rFonts w:hint="eastAsia" w:ascii="华文楷体" w:hAnsi="华文楷体" w:eastAsia="华文楷体" w:cs="华文楷体"/>
                <w:i w:val="0"/>
                <w:color w:val="000000"/>
                <w:sz w:val="28"/>
                <w:szCs w:val="28"/>
                <w:lang w:eastAsia="zh-CN"/>
              </w:rPr>
            </w:rPrChange>
          </w:rPr>
          <w:t>】</w:t>
        </w:r>
      </w:ins>
      <w:del w:id="282" w:author="Administrator" w:date="2016-01-10T05:52:52Z">
        <w:r>
          <w:rPr>
            <w:rFonts w:hint="eastAsia" w:ascii="华文楷体" w:hAnsi="华文楷体" w:eastAsia="华文楷体"/>
            <w:sz w:val="28"/>
            <w:szCs w:val="28"/>
          </w:rPr>
          <w:delText>所断如果不是随着证悟而存在灭尽那么建立所断与对治的智慧二者相违的正量将不会存在，</w:delText>
        </w:r>
      </w:del>
    </w:p>
    <w:p>
      <w:pPr>
        <w:ind w:firstLine="570"/>
        <w:rPr>
          <w:ins w:id="283" w:author="Administrator" w:date="2016-01-10T06:04:03Z"/>
          <w:rFonts w:hint="eastAsia" w:ascii="华文楷体" w:hAnsi="华文楷体" w:eastAsia="华文楷体"/>
          <w:sz w:val="28"/>
          <w:szCs w:val="28"/>
        </w:rPr>
      </w:pPr>
      <w:r>
        <w:rPr>
          <w:rFonts w:hint="eastAsia" w:ascii="华文楷体" w:hAnsi="华文楷体" w:eastAsia="华文楷体"/>
          <w:sz w:val="28"/>
          <w:szCs w:val="28"/>
        </w:rPr>
        <w:t>那么这个所断呢</w:t>
      </w:r>
      <w:ins w:id="284" w:author="Administrator" w:date="2016-01-10T05:53:36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实际上是和证悟二者之间</w:t>
      </w:r>
      <w:ins w:id="285" w:author="Administrator" w:date="2016-01-10T05:53:32Z">
        <w:r>
          <w:rPr>
            <w:rFonts w:hint="eastAsia" w:ascii="华文楷体" w:hAnsi="华文楷体" w:eastAsia="华文楷体"/>
            <w:sz w:val="28"/>
            <w:szCs w:val="28"/>
            <w:lang w:eastAsia="zh-CN"/>
          </w:rPr>
          <w:t>他</w:t>
        </w:r>
      </w:ins>
      <w:r>
        <w:rPr>
          <w:rFonts w:hint="eastAsia" w:ascii="华文楷体" w:hAnsi="华文楷体" w:eastAsia="华文楷体"/>
          <w:sz w:val="28"/>
          <w:szCs w:val="28"/>
        </w:rPr>
        <w:t>是相互抵触相互矛盾的，所以说呢所断应该是随着证悟而存在灭尽</w:t>
      </w:r>
      <w:ins w:id="286" w:author="Administrator" w:date="2016-01-10T05:53:48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这个什么意思呢？就说如果你有所断的话</w:t>
      </w:r>
      <w:ins w:id="287" w:author="Administrator" w:date="2016-01-10T05:53:59Z">
        <w:r>
          <w:rPr>
            <w:rFonts w:hint="eastAsia" w:ascii="华文楷体" w:hAnsi="华文楷体" w:eastAsia="华文楷体"/>
            <w:sz w:val="28"/>
            <w:szCs w:val="28"/>
            <w:lang w:eastAsia="zh-CN"/>
          </w:rPr>
          <w:t>，</w:t>
        </w:r>
      </w:ins>
      <w:r>
        <w:rPr>
          <w:rFonts w:hint="eastAsia" w:ascii="华文楷体" w:hAnsi="华文楷体" w:eastAsia="华文楷体"/>
          <w:sz w:val="28"/>
          <w:szCs w:val="28"/>
        </w:rPr>
        <w:t>相续当中一定</w:t>
      </w:r>
      <w:ins w:id="288" w:author="Administrator" w:date="2016-01-10T05:54:11Z">
        <w:r>
          <w:rPr>
            <w:rFonts w:hint="eastAsia" w:ascii="华文楷体" w:hAnsi="华文楷体" w:eastAsia="华文楷体"/>
            <w:sz w:val="28"/>
            <w:szCs w:val="28"/>
            <w:lang w:eastAsia="zh-CN"/>
          </w:rPr>
          <w:t>没</w:t>
        </w:r>
      </w:ins>
      <w:r>
        <w:rPr>
          <w:rFonts w:hint="eastAsia" w:ascii="华文楷体" w:hAnsi="华文楷体" w:eastAsia="华文楷体"/>
          <w:sz w:val="28"/>
          <w:szCs w:val="28"/>
        </w:rPr>
        <w:t>有证悟，一定</w:t>
      </w:r>
      <w:ins w:id="289" w:author="Administrator" w:date="2016-01-10T05:54:19Z">
        <w:r>
          <w:rPr>
            <w:rFonts w:hint="eastAsia" w:ascii="华文楷体" w:hAnsi="华文楷体" w:eastAsia="华文楷体"/>
            <w:sz w:val="28"/>
            <w:szCs w:val="28"/>
            <w:lang w:eastAsia="zh-CN"/>
          </w:rPr>
          <w:t>没</w:t>
        </w:r>
      </w:ins>
      <w:r>
        <w:rPr>
          <w:rFonts w:hint="eastAsia" w:ascii="华文楷体" w:hAnsi="华文楷体" w:eastAsia="华文楷体"/>
          <w:sz w:val="28"/>
          <w:szCs w:val="28"/>
        </w:rPr>
        <w:t>有证悟，那么如果相续当中一旦有了证悟那么这个所断一定是不存在的，所以说所断呢</w:t>
      </w:r>
      <w:ins w:id="290" w:author="Administrator" w:date="2016-01-10T05:54:36Z">
        <w:r>
          <w:rPr>
            <w:rFonts w:hint="eastAsia" w:ascii="华文楷体" w:hAnsi="华文楷体" w:eastAsia="华文楷体"/>
            <w:sz w:val="28"/>
            <w:szCs w:val="28"/>
            <w:lang w:eastAsia="zh-CN"/>
          </w:rPr>
          <w:t>他</w:t>
        </w:r>
      </w:ins>
      <w:r>
        <w:rPr>
          <w:rFonts w:hint="eastAsia" w:ascii="华文楷体" w:hAnsi="华文楷体" w:eastAsia="华文楷体"/>
          <w:sz w:val="28"/>
          <w:szCs w:val="28"/>
        </w:rPr>
        <w:t>应该是随着证悟而存在灭尽的，就说他必须要观待证悟，如果说是证悟没有</w:t>
      </w:r>
      <w:ins w:id="291" w:author="Administrator" w:date="2016-01-10T05:54:57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这个所断就会存在，如果这个证悟一旦有了</w:t>
      </w:r>
      <w:ins w:id="292" w:author="Administrator" w:date="2016-01-10T05:55: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这个所断就会灭尽</w:t>
      </w:r>
      <w:ins w:id="293" w:author="Administrator" w:date="2016-01-10T05:54:52Z">
        <w:r>
          <w:rPr>
            <w:rFonts w:hint="eastAsia" w:ascii="华文楷体" w:hAnsi="华文楷体" w:eastAsia="华文楷体"/>
            <w:sz w:val="28"/>
            <w:szCs w:val="28"/>
            <w:lang w:eastAsia="zh-CN"/>
          </w:rPr>
          <w:t>。</w:t>
        </w:r>
      </w:ins>
      <w:r>
        <w:rPr>
          <w:rFonts w:hint="eastAsia" w:ascii="华文楷体" w:hAnsi="华文楷体" w:eastAsia="华文楷体"/>
          <w:sz w:val="28"/>
          <w:szCs w:val="28"/>
        </w:rPr>
        <w:t>二者之间就就像</w:t>
      </w:r>
      <w:ins w:id="294" w:author="Administrator" w:date="2016-01-10T05:55:1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光明与黑暗之间的</w:t>
      </w:r>
      <w:del w:id="295" w:author="Administrator" w:date="2016-01-10T05:55:23Z">
        <w:r>
          <w:rPr>
            <w:rFonts w:hint="eastAsia" w:ascii="华文楷体" w:hAnsi="华文楷体" w:eastAsia="华文楷体"/>
            <w:sz w:val="28"/>
            <w:szCs w:val="28"/>
          </w:rPr>
          <w:delText>差别</w:delText>
        </w:r>
      </w:del>
      <w:ins w:id="296" w:author="Administrator" w:date="2016-01-10T05:55:23Z">
        <w:r>
          <w:rPr>
            <w:rFonts w:hint="eastAsia" w:ascii="华文楷体" w:hAnsi="华文楷体" w:eastAsia="华文楷体"/>
            <w:sz w:val="28"/>
            <w:szCs w:val="28"/>
            <w:lang w:eastAsia="zh-CN"/>
          </w:rPr>
          <w:t>差距</w:t>
        </w:r>
      </w:ins>
      <w:r>
        <w:rPr>
          <w:rFonts w:hint="eastAsia" w:ascii="华文楷体" w:hAnsi="华文楷体" w:eastAsia="华文楷体"/>
          <w:sz w:val="28"/>
          <w:szCs w:val="28"/>
        </w:rPr>
        <w:t>一样，就像这样一种例子一样</w:t>
      </w:r>
      <w:ins w:id="297" w:author="Administrator" w:date="2016-01-10T05:55:47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所以说如果有了证悟</w:t>
      </w:r>
      <w:ins w:id="298" w:author="Administrator" w:date="2016-01-10T05:56:06Z">
        <w:r>
          <w:rPr>
            <w:rFonts w:hint="eastAsia" w:ascii="华文楷体" w:hAnsi="华文楷体" w:eastAsia="华文楷体"/>
            <w:sz w:val="28"/>
            <w:szCs w:val="28"/>
            <w:lang w:eastAsia="zh-CN"/>
          </w:rPr>
          <w:t>，</w:t>
        </w:r>
      </w:ins>
      <w:r>
        <w:rPr>
          <w:rFonts w:hint="eastAsia" w:ascii="华文楷体" w:hAnsi="华文楷体" w:eastAsia="华文楷体"/>
          <w:sz w:val="28"/>
          <w:szCs w:val="28"/>
        </w:rPr>
        <w:t>不断所断那是完全不可能的事情，所以说这个地方就讲所断如果不是随着证悟而存在灭尽，那么建立所断与对治智慧二者相违的正量将会不存在，那么在释量论当中还有其他很多大</w:t>
      </w:r>
      <w:del w:id="299" w:author="Administrator" w:date="2016-01-10T05:56:29Z">
        <w:r>
          <w:rPr>
            <w:rFonts w:hint="eastAsia" w:ascii="华文楷体" w:hAnsi="华文楷体" w:eastAsia="华文楷体"/>
            <w:sz w:val="28"/>
            <w:szCs w:val="28"/>
          </w:rPr>
          <w:delText>经</w:delText>
        </w:r>
      </w:del>
      <w:ins w:id="300" w:author="Administrator" w:date="2016-01-10T05:56:29Z">
        <w:r>
          <w:rPr>
            <w:rFonts w:hint="eastAsia" w:ascii="华文楷体" w:hAnsi="华文楷体" w:eastAsia="华文楷体"/>
            <w:sz w:val="28"/>
            <w:szCs w:val="28"/>
            <w:lang w:eastAsia="zh-CN"/>
          </w:rPr>
          <w:t>型</w:t>
        </w:r>
      </w:ins>
      <w:r>
        <w:rPr>
          <w:rFonts w:hint="eastAsia" w:ascii="华文楷体" w:hAnsi="华文楷体" w:eastAsia="华文楷体"/>
          <w:sz w:val="28"/>
          <w:szCs w:val="28"/>
        </w:rPr>
        <w:t>大典当中</w:t>
      </w:r>
      <w:ins w:id="301" w:author="Administrator" w:date="2016-01-10T05:56:39Z">
        <w:r>
          <w:rPr>
            <w:rFonts w:hint="eastAsia" w:ascii="华文楷体" w:hAnsi="华文楷体" w:eastAsia="华文楷体"/>
            <w:sz w:val="28"/>
            <w:szCs w:val="28"/>
            <w:lang w:eastAsia="zh-CN"/>
          </w:rPr>
          <w:t>，</w:t>
        </w:r>
      </w:ins>
      <w:del w:id="302" w:author="Administrator" w:date="2016-01-10T05:56:42Z">
        <w:r>
          <w:rPr>
            <w:rFonts w:hint="eastAsia" w:ascii="华文楷体" w:hAnsi="华文楷体" w:eastAsia="华文楷体"/>
            <w:sz w:val="28"/>
            <w:szCs w:val="28"/>
          </w:rPr>
          <w:delText>她</w:delText>
        </w:r>
      </w:del>
      <w:ins w:id="303" w:author="Administrator" w:date="2016-01-10T05:56:42Z">
        <w:r>
          <w:rPr>
            <w:rFonts w:hint="eastAsia" w:ascii="华文楷体" w:hAnsi="华文楷体" w:eastAsia="华文楷体"/>
            <w:sz w:val="28"/>
            <w:szCs w:val="28"/>
            <w:lang w:eastAsia="zh-CN"/>
          </w:rPr>
          <w:t>它</w:t>
        </w:r>
      </w:ins>
      <w:r>
        <w:rPr>
          <w:rFonts w:hint="eastAsia" w:ascii="华文楷体" w:hAnsi="华文楷体" w:eastAsia="华文楷体"/>
          <w:sz w:val="28"/>
          <w:szCs w:val="28"/>
        </w:rPr>
        <w:t>已经广泛的建立</w:t>
      </w:r>
      <w:ins w:id="304" w:author="Administrator" w:date="2016-01-10T05:56:48Z">
        <w:r>
          <w:rPr>
            <w:rFonts w:hint="eastAsia" w:ascii="华文楷体" w:hAnsi="华文楷体" w:eastAsia="华文楷体"/>
            <w:sz w:val="28"/>
            <w:szCs w:val="28"/>
            <w:lang w:eastAsia="zh-CN"/>
          </w:rPr>
          <w:t>了</w:t>
        </w:r>
      </w:ins>
      <w:del w:id="305" w:author="Administrator" w:date="2016-01-10T05:56:51Z">
        <w:r>
          <w:rPr>
            <w:rFonts w:hint="eastAsia" w:ascii="华文楷体" w:hAnsi="华文楷体" w:eastAsia="华文楷体"/>
            <w:sz w:val="28"/>
            <w:szCs w:val="28"/>
          </w:rPr>
          <w:delText>的</w:delText>
        </w:r>
      </w:del>
      <w:r>
        <w:rPr>
          <w:rFonts w:hint="eastAsia" w:ascii="华文楷体" w:hAnsi="华文楷体" w:eastAsia="华文楷体"/>
          <w:sz w:val="28"/>
          <w:szCs w:val="28"/>
        </w:rPr>
        <w:t>所断</w:t>
      </w:r>
      <w:del w:id="306" w:author="Administrator" w:date="2016-01-10T05:56:54Z">
        <w:r>
          <w:rPr>
            <w:rFonts w:hint="eastAsia" w:ascii="华文楷体" w:hAnsi="华文楷体" w:eastAsia="华文楷体"/>
            <w:sz w:val="28"/>
            <w:szCs w:val="28"/>
          </w:rPr>
          <w:delText>与</w:delText>
        </w:r>
      </w:del>
      <w:ins w:id="307" w:author="Administrator" w:date="2016-01-10T05:56:54Z">
        <w:r>
          <w:rPr>
            <w:rFonts w:hint="eastAsia" w:ascii="华文楷体" w:hAnsi="华文楷体" w:eastAsia="华文楷体"/>
            <w:sz w:val="28"/>
            <w:szCs w:val="28"/>
            <w:lang w:eastAsia="zh-CN"/>
          </w:rPr>
          <w:t>和</w:t>
        </w:r>
      </w:ins>
      <w:r>
        <w:rPr>
          <w:rFonts w:hint="eastAsia" w:ascii="华文楷体" w:hAnsi="华文楷体" w:eastAsia="华文楷体"/>
          <w:sz w:val="28"/>
          <w:szCs w:val="28"/>
        </w:rPr>
        <w:t>对治智慧</w:t>
      </w:r>
      <w:ins w:id="308" w:author="Administrator" w:date="2016-01-10T05:56:57Z">
        <w:r>
          <w:rPr>
            <w:rFonts w:hint="eastAsia" w:ascii="华文楷体" w:hAnsi="华文楷体" w:eastAsia="华文楷体"/>
            <w:sz w:val="28"/>
            <w:szCs w:val="28"/>
            <w:lang w:eastAsia="zh-CN"/>
          </w:rPr>
          <w:t>，</w:t>
        </w:r>
      </w:ins>
      <w:r>
        <w:rPr>
          <w:rFonts w:hint="eastAsia" w:ascii="华文楷体" w:hAnsi="华文楷体" w:eastAsia="华文楷体"/>
          <w:sz w:val="28"/>
          <w:szCs w:val="28"/>
        </w:rPr>
        <w:t>二者不相并存的这样一种正量，那么在很多典籍当中建立了所断与对治智慧二者相违的正量</w:t>
      </w:r>
      <w:ins w:id="309" w:author="Administrator" w:date="2016-01-10T05:57:28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w:t>
      </w:r>
      <w:del w:id="310" w:author="Administrator" w:date="2016-01-10T05:57:32Z">
        <w:r>
          <w:rPr>
            <w:rFonts w:hint="eastAsia" w:ascii="华文楷体" w:hAnsi="华文楷体" w:eastAsia="华文楷体"/>
            <w:sz w:val="28"/>
            <w:szCs w:val="28"/>
          </w:rPr>
          <w:delText>二者</w:delText>
        </w:r>
      </w:del>
      <w:r>
        <w:rPr>
          <w:rFonts w:hint="eastAsia" w:ascii="华文楷体" w:hAnsi="华文楷体" w:eastAsia="华文楷体"/>
          <w:sz w:val="28"/>
          <w:szCs w:val="28"/>
        </w:rPr>
        <w:t>也是不会存在的，就像定解和争议一样</w:t>
      </w:r>
      <w:ins w:id="311" w:author="Administrator" w:date="2016-01-10T05:58:26Z">
        <w:r>
          <w:rPr>
            <w:rFonts w:hint="eastAsia" w:ascii="华文楷体" w:hAnsi="华文楷体" w:eastAsia="华文楷体"/>
            <w:sz w:val="28"/>
            <w:szCs w:val="28"/>
            <w:lang w:eastAsia="zh-CN"/>
          </w:rPr>
          <w:t>。</w:t>
        </w:r>
      </w:ins>
      <w:del w:id="312" w:author="Administrator" w:date="2016-01-10T05:58:30Z">
        <w:r>
          <w:rPr>
            <w:rFonts w:hint="eastAsia" w:ascii="华文楷体" w:hAnsi="华文楷体" w:eastAsia="华文楷体"/>
            <w:sz w:val="28"/>
            <w:szCs w:val="28"/>
          </w:rPr>
          <w:delText>所以</w:delText>
        </w:r>
      </w:del>
      <w:ins w:id="313" w:author="Administrator" w:date="2016-01-10T05:58:30Z">
        <w:r>
          <w:rPr>
            <w:rFonts w:hint="eastAsia" w:ascii="华文楷体" w:hAnsi="华文楷体" w:eastAsia="华文楷体"/>
            <w:sz w:val="28"/>
            <w:szCs w:val="28"/>
            <w:lang w:eastAsia="zh-CN"/>
          </w:rPr>
          <w:t>说</w:t>
        </w:r>
      </w:ins>
      <w:r>
        <w:rPr>
          <w:rFonts w:hint="eastAsia" w:ascii="华文楷体" w:hAnsi="华文楷体" w:eastAsia="华文楷体"/>
          <w:sz w:val="28"/>
          <w:szCs w:val="28"/>
        </w:rPr>
        <w:t>智慧和这样一种所断</w:t>
      </w:r>
      <w:ins w:id="314" w:author="Administrator" w:date="2016-01-10T05:58:38Z">
        <w:r>
          <w:rPr>
            <w:rFonts w:hint="eastAsia" w:ascii="华文楷体" w:hAnsi="华文楷体" w:eastAsia="华文楷体"/>
            <w:sz w:val="28"/>
            <w:szCs w:val="28"/>
            <w:lang w:eastAsia="zh-CN"/>
          </w:rPr>
          <w:t>，</w:t>
        </w:r>
      </w:ins>
      <w:r>
        <w:rPr>
          <w:rFonts w:hint="eastAsia" w:ascii="华文楷体" w:hAnsi="华文楷体" w:eastAsia="华文楷体"/>
          <w:sz w:val="28"/>
          <w:szCs w:val="28"/>
        </w:rPr>
        <w:t>二者</w:t>
      </w:r>
      <w:ins w:id="315" w:author="Administrator" w:date="2016-01-10T05:58:40Z">
        <w:r>
          <w:rPr>
            <w:rFonts w:hint="eastAsia" w:ascii="华文楷体" w:hAnsi="华文楷体" w:eastAsia="华文楷体"/>
            <w:sz w:val="28"/>
            <w:szCs w:val="28"/>
            <w:lang w:eastAsia="zh-CN"/>
          </w:rPr>
          <w:t>也</w:t>
        </w:r>
      </w:ins>
      <w:r>
        <w:rPr>
          <w:rFonts w:hint="eastAsia" w:ascii="华文楷体" w:hAnsi="华文楷体" w:eastAsia="华文楷体"/>
          <w:sz w:val="28"/>
          <w:szCs w:val="28"/>
        </w:rPr>
        <w:t>是相违的</w:t>
      </w:r>
      <w:ins w:id="316" w:author="Administrator" w:date="2016-01-10T05:58:43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如果说是有了智慧但是对治它还存在的话，实际上就没有办法把智慧和对治二者建立成一种相违的，这种建立的量</w:t>
      </w:r>
      <w:ins w:id="317" w:author="Administrator" w:date="2016-01-10T05:59:05Z">
        <w:r>
          <w:rPr>
            <w:rFonts w:hint="eastAsia" w:ascii="华文楷体" w:hAnsi="华文楷体" w:eastAsia="华文楷体"/>
            <w:sz w:val="28"/>
            <w:szCs w:val="28"/>
            <w:lang w:eastAsia="zh-CN"/>
          </w:rPr>
          <w:t>就</w:t>
        </w:r>
      </w:ins>
      <w:r>
        <w:rPr>
          <w:rFonts w:hint="eastAsia" w:ascii="华文楷体" w:hAnsi="华文楷体" w:eastAsia="华文楷体"/>
          <w:sz w:val="28"/>
          <w:szCs w:val="28"/>
        </w:rPr>
        <w:t>不成</w:t>
      </w:r>
      <w:del w:id="318" w:author="Administrator" w:date="2016-01-10T05:59:01Z">
        <w:r>
          <w:rPr>
            <w:rFonts w:hint="eastAsia" w:ascii="华文楷体" w:hAnsi="华文楷体" w:eastAsia="华文楷体"/>
            <w:sz w:val="28"/>
            <w:szCs w:val="28"/>
          </w:rPr>
          <w:delText>为</w:delText>
        </w:r>
      </w:del>
      <w:r>
        <w:rPr>
          <w:rFonts w:hint="eastAsia" w:ascii="华文楷体" w:hAnsi="华文楷体" w:eastAsia="华文楷体"/>
          <w:sz w:val="28"/>
          <w:szCs w:val="28"/>
        </w:rPr>
        <w:t>正量</w:t>
      </w:r>
      <w:ins w:id="319" w:author="Administrator" w:date="2016-01-10T05:59:08Z">
        <w:r>
          <w:rPr>
            <w:rFonts w:hint="eastAsia" w:ascii="华文楷体" w:hAnsi="华文楷体" w:eastAsia="华文楷体"/>
            <w:sz w:val="28"/>
            <w:szCs w:val="28"/>
            <w:lang w:eastAsia="zh-CN"/>
          </w:rPr>
          <w:t>了</w:t>
        </w:r>
      </w:ins>
      <w:ins w:id="320" w:author="Administrator" w:date="2016-01-10T05:59:09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所以最后就成了对治的智慧</w:t>
      </w:r>
      <w:del w:id="321" w:author="Administrator" w:date="2016-01-10T06:02:18Z">
        <w:r>
          <w:rPr>
            <w:rFonts w:hint="eastAsia" w:ascii="华文楷体" w:hAnsi="华文楷体" w:eastAsia="华文楷体"/>
            <w:sz w:val="28"/>
            <w:szCs w:val="28"/>
          </w:rPr>
          <w:delText>和</w:delText>
        </w:r>
      </w:del>
      <w:r>
        <w:rPr>
          <w:rFonts w:hint="eastAsia" w:ascii="华文楷体" w:hAnsi="华文楷体" w:eastAsia="华文楷体"/>
          <w:sz w:val="28"/>
          <w:szCs w:val="28"/>
        </w:rPr>
        <w:t>所断</w:t>
      </w:r>
      <w:ins w:id="322" w:author="Administrator" w:date="2016-01-10T06:02:22Z">
        <w:r>
          <w:rPr>
            <w:rFonts w:hint="eastAsia" w:ascii="华文楷体" w:hAnsi="华文楷体" w:eastAsia="华文楷体"/>
            <w:sz w:val="28"/>
            <w:szCs w:val="28"/>
            <w:lang w:eastAsia="zh-CN"/>
          </w:rPr>
          <w:t>和</w:t>
        </w:r>
      </w:ins>
      <w:ins w:id="323" w:author="Administrator" w:date="2016-01-10T06:02:54Z">
        <w:r>
          <w:rPr>
            <w:rFonts w:hint="eastAsia" w:ascii="华文楷体" w:hAnsi="华文楷体" w:eastAsia="华文楷体"/>
            <w:sz w:val="28"/>
            <w:szCs w:val="28"/>
            <w:lang w:eastAsia="zh-CN"/>
          </w:rPr>
          <w:t>对</w:t>
        </w:r>
      </w:ins>
      <w:ins w:id="324" w:author="Administrator" w:date="2016-01-10T06:03:02Z">
        <w:r>
          <w:rPr>
            <w:rFonts w:hint="eastAsia" w:ascii="华文楷体" w:hAnsi="华文楷体" w:eastAsia="华文楷体"/>
            <w:sz w:val="28"/>
            <w:szCs w:val="28"/>
            <w:lang w:eastAsia="zh-CN"/>
          </w:rPr>
          <w:t>治</w:t>
        </w:r>
      </w:ins>
      <w:ins w:id="325" w:author="Administrator" w:date="2016-01-10T06:02:54Z">
        <w:r>
          <w:rPr>
            <w:rFonts w:hint="eastAsia" w:ascii="华文楷体" w:hAnsi="华文楷体" w:eastAsia="华文楷体"/>
            <w:sz w:val="28"/>
            <w:szCs w:val="28"/>
            <w:lang w:eastAsia="zh-CN"/>
          </w:rPr>
          <w:t>智慧</w:t>
        </w:r>
      </w:ins>
      <w:r>
        <w:rPr>
          <w:rFonts w:hint="eastAsia" w:ascii="华文楷体" w:hAnsi="华文楷体" w:eastAsia="华文楷体"/>
          <w:sz w:val="28"/>
          <w:szCs w:val="28"/>
        </w:rPr>
        <w:t>二者相违</w:t>
      </w:r>
      <w:ins w:id="326" w:author="Administrator" w:date="2016-01-10T06:03:29Z">
        <w:r>
          <w:rPr>
            <w:rFonts w:hint="eastAsia" w:ascii="华文楷体" w:hAnsi="华文楷体" w:eastAsia="华文楷体"/>
            <w:sz w:val="28"/>
            <w:szCs w:val="28"/>
            <w:lang w:eastAsia="zh-CN"/>
          </w:rPr>
          <w:t>正量</w:t>
        </w:r>
      </w:ins>
      <w:r>
        <w:rPr>
          <w:rFonts w:hint="eastAsia" w:ascii="华文楷体" w:hAnsi="华文楷体" w:eastAsia="华文楷体"/>
          <w:sz w:val="28"/>
          <w:szCs w:val="28"/>
        </w:rPr>
        <w:t>存在的</w:t>
      </w:r>
      <w:del w:id="327" w:author="Administrator" w:date="2016-01-10T06:03:3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过失，</w:t>
      </w:r>
    </w:p>
    <w:p>
      <w:pPr>
        <w:ind w:firstLine="570"/>
        <w:rPr>
          <w:ins w:id="328" w:author="Administrator" w:date="2016-01-10T06:04:42Z"/>
          <w:rFonts w:ascii="华文楷体" w:hAnsi="华文楷体" w:eastAsia="华文楷体" w:cs="华文楷体"/>
          <w:i w:val="0"/>
          <w:color w:val="000000"/>
          <w:sz w:val="28"/>
          <w:szCs w:val="28"/>
        </w:rPr>
      </w:pPr>
      <w:ins w:id="329" w:author="Administrator" w:date="2016-01-10T06:04:45Z">
        <w:r>
          <w:rPr>
            <w:rFonts w:hint="eastAsia" w:ascii="华文楷体" w:hAnsi="华文楷体" w:eastAsia="华文楷体" w:cs="华文楷体"/>
            <w:i w:val="0"/>
            <w:color w:val="000000"/>
            <w:sz w:val="28"/>
            <w:szCs w:val="28"/>
            <w:lang w:eastAsia="zh-CN"/>
          </w:rPr>
          <w:t>【</w:t>
        </w:r>
      </w:ins>
      <w:ins w:id="330" w:author="Administrator" w:date="2016-01-10T06:04:33Z">
        <w:r>
          <w:rPr>
            <w:rFonts w:hint="eastAsia" w:ascii="黑体" w:hAnsi="黑体" w:eastAsia="黑体" w:cs="黑体"/>
            <w:b/>
            <w:bCs/>
            <w:i w:val="0"/>
            <w:color w:val="000000"/>
            <w:sz w:val="28"/>
            <w:szCs w:val="28"/>
            <w:rPrChange w:id="331" w:author="Administrator" w:date="2016-01-10T06:04:56Z">
              <w:rPr>
                <w:rFonts w:ascii="华文楷体" w:hAnsi="华文楷体" w:eastAsia="华文楷体" w:cs="华文楷体"/>
                <w:i w:val="0"/>
                <w:color w:val="000000"/>
                <w:sz w:val="28"/>
                <w:szCs w:val="28"/>
              </w:rPr>
            </w:rPrChange>
          </w:rPr>
          <w:t>这样一来</w:t>
        </w:r>
      </w:ins>
      <w:ins w:id="332" w:author="Administrator" w:date="2016-01-10T06:04:33Z">
        <w:r>
          <w:rPr>
            <w:rFonts w:hint="eastAsia" w:ascii="黑体" w:hAnsi="黑体" w:eastAsia="黑体" w:cs="黑体"/>
            <w:b/>
            <w:bCs/>
            <w:i w:val="0"/>
            <w:color w:val="000000"/>
            <w:sz w:val="28"/>
            <w:szCs w:val="28"/>
            <w:rPrChange w:id="333" w:author="Administrator" w:date="2016-01-10T06:04:56Z">
              <w:rPr>
                <w:rFonts w:ascii="宋体" w:hAnsi="宋体" w:eastAsia="宋体" w:cs="宋体"/>
                <w:i w:val="0"/>
                <w:color w:val="000000"/>
                <w:sz w:val="28"/>
                <w:szCs w:val="28"/>
              </w:rPr>
            </w:rPrChange>
          </w:rPr>
          <w:t>,</w:t>
        </w:r>
      </w:ins>
      <w:ins w:id="334" w:author="Administrator" w:date="2016-01-10T06:04:33Z">
        <w:r>
          <w:rPr>
            <w:rFonts w:hint="eastAsia" w:ascii="黑体" w:hAnsi="黑体" w:eastAsia="黑体" w:cs="黑体"/>
            <w:b/>
            <w:bCs/>
            <w:i w:val="0"/>
            <w:color w:val="000000"/>
            <w:sz w:val="28"/>
            <w:szCs w:val="28"/>
            <w:rPrChange w:id="335" w:author="Administrator" w:date="2016-01-10T06:04:56Z">
              <w:rPr>
                <w:rFonts w:ascii="华文楷体" w:hAnsi="华文楷体" w:eastAsia="华文楷体" w:cs="华文楷体"/>
                <w:i w:val="0"/>
                <w:color w:val="000000"/>
                <w:sz w:val="28"/>
                <w:szCs w:val="28"/>
              </w:rPr>
            </w:rPrChange>
          </w:rPr>
          <w:t>道果的安立以正理也不可建立</w:t>
        </w:r>
      </w:ins>
      <w:ins w:id="336" w:author="Administrator" w:date="2016-01-10T06:04:33Z">
        <w:r>
          <w:rPr>
            <w:rFonts w:hint="eastAsia" w:ascii="黑体" w:hAnsi="黑体" w:eastAsia="黑体" w:cs="黑体"/>
            <w:b/>
            <w:bCs/>
            <w:i w:val="0"/>
            <w:color w:val="000000"/>
            <w:sz w:val="28"/>
            <w:szCs w:val="28"/>
            <w:rPrChange w:id="337" w:author="Administrator" w:date="2016-01-10T06:04:56Z">
              <w:rPr>
                <w:rFonts w:ascii="宋体" w:hAnsi="宋体" w:eastAsia="宋体" w:cs="宋体"/>
                <w:i w:val="0"/>
                <w:color w:val="000000"/>
                <w:sz w:val="28"/>
                <w:szCs w:val="28"/>
              </w:rPr>
            </w:rPrChange>
          </w:rPr>
          <w:t>,</w:t>
        </w:r>
      </w:ins>
      <w:ins w:id="338" w:author="Administrator" w:date="2016-01-10T06:04:33Z">
        <w:r>
          <w:rPr>
            <w:rFonts w:hint="eastAsia" w:ascii="黑体" w:hAnsi="黑体" w:eastAsia="黑体" w:cs="黑体"/>
            <w:b/>
            <w:bCs/>
            <w:i w:val="0"/>
            <w:color w:val="000000"/>
            <w:sz w:val="28"/>
            <w:szCs w:val="28"/>
            <w:rPrChange w:id="339" w:author="Administrator" w:date="2016-01-10T06:04:56Z">
              <w:rPr>
                <w:rFonts w:ascii="华文楷体" w:hAnsi="华文楷体" w:eastAsia="华文楷体" w:cs="华文楷体"/>
                <w:i w:val="0"/>
                <w:color w:val="000000"/>
                <w:sz w:val="28"/>
                <w:szCs w:val="28"/>
              </w:rPr>
            </w:rPrChange>
          </w:rPr>
          <w:t>这实在成了莫大的损减</w:t>
        </w:r>
      </w:ins>
      <w:ins w:id="340" w:author="Administrator" w:date="2016-01-10T06:04:33Z">
        <w:r>
          <w:rPr>
            <w:rFonts w:hint="eastAsia" w:ascii="黑体" w:hAnsi="黑体" w:eastAsia="黑体" w:cs="黑体"/>
            <w:b/>
            <w:bCs/>
            <w:i w:val="0"/>
            <w:color w:val="000000"/>
            <w:sz w:val="28"/>
            <w:szCs w:val="28"/>
            <w:rPrChange w:id="341" w:author="Administrator" w:date="2016-01-10T06:04:56Z">
              <w:rPr>
                <w:rFonts w:ascii="宋体" w:hAnsi="宋体" w:eastAsia="宋体" w:cs="宋体"/>
                <w:i w:val="0"/>
                <w:color w:val="000000"/>
                <w:sz w:val="28"/>
                <w:szCs w:val="28"/>
              </w:rPr>
            </w:rPrChange>
          </w:rPr>
          <w:t>,</w:t>
        </w:r>
      </w:ins>
      <w:ins w:id="342" w:author="Administrator" w:date="2016-01-10T06:04:33Z">
        <w:r>
          <w:rPr>
            <w:rFonts w:hint="eastAsia" w:ascii="黑体" w:hAnsi="黑体" w:eastAsia="黑体" w:cs="黑体"/>
            <w:b/>
            <w:bCs/>
            <w:i w:val="0"/>
            <w:color w:val="000000"/>
            <w:sz w:val="28"/>
            <w:szCs w:val="28"/>
            <w:rPrChange w:id="343" w:author="Administrator" w:date="2016-01-10T06:04:56Z">
              <w:rPr>
                <w:rFonts w:ascii="华文楷体" w:hAnsi="华文楷体" w:eastAsia="华文楷体" w:cs="华文楷体"/>
                <w:i w:val="0"/>
                <w:color w:val="000000"/>
                <w:sz w:val="28"/>
                <w:szCs w:val="28"/>
              </w:rPr>
            </w:rPrChange>
          </w:rPr>
          <w:t>因此这种观点无论如何也难以令人认同。</w:t>
        </w:r>
      </w:ins>
      <w:ins w:id="344" w:author="Administrator" w:date="2016-01-10T06:04:47Z">
        <w:r>
          <w:rPr>
            <w:rFonts w:hint="eastAsia" w:ascii="黑体" w:hAnsi="黑体" w:eastAsia="黑体" w:cs="黑体"/>
            <w:b/>
            <w:bCs/>
            <w:i w:val="0"/>
            <w:color w:val="000000"/>
            <w:sz w:val="28"/>
            <w:szCs w:val="28"/>
            <w:lang w:eastAsia="zh-CN"/>
            <w:rPrChange w:id="345" w:author="Administrator" w:date="2016-01-10T06:04:56Z">
              <w:rPr>
                <w:rFonts w:hint="eastAsia" w:ascii="华文楷体" w:hAnsi="华文楷体" w:eastAsia="华文楷体" w:cs="华文楷体"/>
                <w:i w:val="0"/>
                <w:color w:val="000000"/>
                <w:sz w:val="28"/>
                <w:szCs w:val="28"/>
                <w:lang w:eastAsia="zh-CN"/>
              </w:rPr>
            </w:rPrChange>
          </w:rPr>
          <w:t>】</w:t>
        </w:r>
      </w:ins>
    </w:p>
    <w:p>
      <w:pPr>
        <w:ind w:firstLine="570"/>
        <w:rPr>
          <w:ins w:id="346" w:author="Administrator" w:date="2016-01-11T14:26:27Z"/>
          <w:rFonts w:hint="eastAsia" w:ascii="华文楷体" w:hAnsi="华文楷体" w:eastAsia="华文楷体"/>
          <w:sz w:val="28"/>
          <w:szCs w:val="28"/>
        </w:rPr>
      </w:pPr>
      <w:del w:id="347" w:author="Administrator" w:date="2016-01-10T06:04:33Z">
        <w:r>
          <w:rPr>
            <w:rFonts w:hint="eastAsia" w:ascii="华文楷体" w:hAnsi="华文楷体" w:eastAsia="华文楷体"/>
            <w:sz w:val="28"/>
            <w:szCs w:val="28"/>
          </w:rPr>
          <w:delText>这样一来道果的安立与正理也不可建立，这实在成了莫大的邪见因此这种观点无论如何难以【19:44】</w:delText>
        </w:r>
      </w:del>
      <w:r>
        <w:rPr>
          <w:rFonts w:hint="eastAsia" w:ascii="华文楷体" w:hAnsi="华文楷体" w:eastAsia="华文楷体"/>
          <w:sz w:val="28"/>
          <w:szCs w:val="28"/>
        </w:rPr>
        <w:t>那么这样一来的话说如是的道如是的果，道果的安立的正量与正理也不可建立了，那么如果说失坏了道果的安立</w:t>
      </w:r>
      <w:ins w:id="348" w:author="Administrator" w:date="2016-01-10T06:05:41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w:t>
      </w:r>
      <w:ins w:id="349" w:author="Administrator" w:date="2016-01-10T06:06:14Z">
        <w:r>
          <w:rPr>
            <w:rFonts w:hint="eastAsia" w:ascii="华文楷体" w:hAnsi="华文楷体" w:eastAsia="华文楷体"/>
            <w:sz w:val="28"/>
            <w:szCs w:val="28"/>
            <w:lang w:eastAsia="zh-CN"/>
          </w:rPr>
          <w:t>是</w:t>
        </w:r>
      </w:ins>
      <w:r>
        <w:rPr>
          <w:rFonts w:hint="eastAsia" w:ascii="华文楷体" w:hAnsi="华文楷体" w:eastAsia="华文楷体"/>
          <w:sz w:val="28"/>
          <w:szCs w:val="28"/>
        </w:rPr>
        <w:t>在</w:t>
      </w:r>
      <w:del w:id="350" w:author="Administrator" w:date="2016-01-10T06:06:04Z">
        <w:r>
          <w:rPr>
            <w:rFonts w:hint="eastAsia" w:ascii="华文楷体" w:hAnsi="华文楷体" w:eastAsia="华文楷体"/>
            <w:sz w:val="28"/>
            <w:szCs w:val="28"/>
          </w:rPr>
          <w:delText>果</w:delText>
        </w:r>
      </w:del>
      <w:ins w:id="351" w:author="Administrator" w:date="2016-01-10T06:06:04Z">
        <w:r>
          <w:rPr>
            <w:rFonts w:hint="eastAsia" w:ascii="华文楷体" w:hAnsi="华文楷体" w:eastAsia="华文楷体"/>
            <w:sz w:val="28"/>
            <w:szCs w:val="28"/>
            <w:lang w:eastAsia="zh-CN"/>
          </w:rPr>
          <w:t>佛</w:t>
        </w:r>
      </w:ins>
      <w:r>
        <w:rPr>
          <w:rFonts w:hint="eastAsia" w:ascii="华文楷体" w:hAnsi="华文楷体" w:eastAsia="华文楷体"/>
          <w:sz w:val="28"/>
          <w:szCs w:val="28"/>
        </w:rPr>
        <w:t>法当中呀</w:t>
      </w:r>
      <w:ins w:id="352" w:author="Administrator" w:date="2016-01-10T06:06:16Z">
        <w:r>
          <w:rPr>
            <w:rFonts w:hint="eastAsia" w:ascii="华文楷体" w:hAnsi="华文楷体" w:eastAsia="华文楷体"/>
            <w:sz w:val="28"/>
            <w:szCs w:val="28"/>
            <w:lang w:eastAsia="zh-CN"/>
          </w:rPr>
          <w:t>，</w:t>
        </w:r>
      </w:ins>
      <w:r>
        <w:rPr>
          <w:rFonts w:hint="eastAsia" w:ascii="华文楷体" w:hAnsi="华文楷体" w:eastAsia="华文楷体"/>
          <w:sz w:val="28"/>
          <w:szCs w:val="28"/>
        </w:rPr>
        <w:t>在这些因果当中</w:t>
      </w:r>
      <w:ins w:id="353" w:author="Administrator" w:date="2016-01-10T06:06:28Z">
        <w:r>
          <w:rPr>
            <w:rFonts w:hint="eastAsia" w:ascii="华文楷体" w:hAnsi="华文楷体" w:eastAsia="华文楷体"/>
            <w:sz w:val="28"/>
            <w:szCs w:val="28"/>
            <w:lang w:eastAsia="zh-CN"/>
          </w:rPr>
          <w:t>它</w:t>
        </w:r>
      </w:ins>
      <w:r>
        <w:rPr>
          <w:rFonts w:hint="eastAsia" w:ascii="华文楷体" w:hAnsi="华文楷体" w:eastAsia="华文楷体"/>
          <w:sz w:val="28"/>
          <w:szCs w:val="28"/>
        </w:rPr>
        <w:t>成为最大的</w:t>
      </w:r>
      <w:del w:id="354" w:author="Administrator" w:date="2016-01-10T06:06:47Z">
        <w:r>
          <w:rPr>
            <w:rFonts w:hint="eastAsia" w:ascii="华文楷体" w:hAnsi="华文楷体" w:eastAsia="华文楷体"/>
            <w:sz w:val="28"/>
            <w:szCs w:val="28"/>
          </w:rPr>
          <w:delText>邪见</w:delText>
        </w:r>
      </w:del>
      <w:ins w:id="355" w:author="Administrator" w:date="2016-01-10T06:06:47Z">
        <w:r>
          <w:rPr>
            <w:rFonts w:hint="eastAsia" w:ascii="华文楷体" w:hAnsi="华文楷体" w:eastAsia="华文楷体"/>
            <w:sz w:val="28"/>
            <w:szCs w:val="28"/>
            <w:lang w:eastAsia="zh-CN"/>
          </w:rPr>
          <w:t>损</w:t>
        </w:r>
      </w:ins>
      <w:ins w:id="356" w:author="Administrator" w:date="2016-01-10T06:06:50Z">
        <w:r>
          <w:rPr>
            <w:rFonts w:hint="eastAsia" w:ascii="华文楷体" w:hAnsi="华文楷体" w:eastAsia="华文楷体"/>
            <w:sz w:val="28"/>
            <w:szCs w:val="28"/>
            <w:lang w:eastAsia="zh-CN"/>
          </w:rPr>
          <w:t>减</w:t>
        </w:r>
      </w:ins>
      <w:r>
        <w:rPr>
          <w:rFonts w:hint="eastAsia" w:ascii="华文楷体" w:hAnsi="华文楷体" w:eastAsia="华文楷体"/>
          <w:sz w:val="28"/>
          <w:szCs w:val="28"/>
        </w:rPr>
        <w:t>，本来这个道果的安立是有的</w:t>
      </w:r>
      <w:ins w:id="357" w:author="Administrator" w:date="2016-01-11T14:24:14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但是后面通过你的观点呢</w:t>
      </w:r>
      <w:ins w:id="358" w:author="Administrator" w:date="2016-01-11T14:24:17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让这样道果的安立也不存在，这个</w:t>
      </w:r>
      <w:ins w:id="359" w:author="Administrator" w:date="2016-01-11T14:24:38Z">
        <w:r>
          <w:rPr>
            <w:rFonts w:hint="eastAsia" w:ascii="华文楷体" w:hAnsi="华文楷体" w:eastAsia="华文楷体"/>
            <w:sz w:val="28"/>
            <w:szCs w:val="28"/>
            <w:lang w:eastAsia="zh-CN"/>
          </w:rPr>
          <w:t>实际</w:t>
        </w:r>
      </w:ins>
      <w:r>
        <w:rPr>
          <w:rFonts w:hint="eastAsia" w:ascii="华文楷体" w:hAnsi="华文楷体" w:eastAsia="华文楷体"/>
          <w:sz w:val="28"/>
          <w:szCs w:val="28"/>
        </w:rPr>
        <w:t>就是在所有事情当中最大的</w:t>
      </w:r>
      <w:del w:id="360" w:author="Administrator" w:date="2016-01-11T14:24:50Z">
        <w:r>
          <w:rPr>
            <w:rFonts w:hint="eastAsia" w:ascii="华文楷体" w:hAnsi="华文楷体" w:eastAsia="华文楷体"/>
            <w:sz w:val="28"/>
            <w:szCs w:val="28"/>
          </w:rPr>
          <w:delText>【20:09】</w:delText>
        </w:r>
      </w:del>
      <w:ins w:id="361" w:author="Administrator" w:date="2016-01-11T14:24:50Z">
        <w:r>
          <w:rPr>
            <w:rFonts w:hint="eastAsia" w:ascii="华文楷体" w:hAnsi="华文楷体" w:eastAsia="华文楷体"/>
            <w:sz w:val="28"/>
            <w:szCs w:val="28"/>
            <w:lang w:eastAsia="zh-CN"/>
          </w:rPr>
          <w:t>损</w:t>
        </w:r>
      </w:ins>
      <w:ins w:id="362" w:author="Administrator" w:date="2016-01-11T14:24:51Z">
        <w:r>
          <w:rPr>
            <w:rFonts w:hint="eastAsia" w:ascii="华文楷体" w:hAnsi="华文楷体" w:eastAsia="华文楷体"/>
            <w:sz w:val="28"/>
            <w:szCs w:val="28"/>
            <w:lang w:eastAsia="zh-CN"/>
          </w:rPr>
          <w:t>减</w:t>
        </w:r>
      </w:ins>
      <w:ins w:id="363" w:author="Administrator" w:date="2016-01-11T14:24:53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所以说这样的观点无论如何是难以</w:t>
      </w:r>
      <w:del w:id="364" w:author="Administrator" w:date="2016-01-11T14:25:15Z">
        <w:r>
          <w:rPr>
            <w:rFonts w:hint="eastAsia" w:ascii="华文楷体" w:hAnsi="华文楷体" w:eastAsia="华文楷体"/>
            <w:sz w:val="28"/>
            <w:szCs w:val="28"/>
          </w:rPr>
          <w:delText>【20:12】</w:delText>
        </w:r>
      </w:del>
      <w:ins w:id="365" w:author="Administrator" w:date="2016-01-11T14:25:15Z">
        <w:r>
          <w:rPr>
            <w:rFonts w:hint="eastAsia" w:ascii="华文楷体" w:hAnsi="华文楷体" w:eastAsia="华文楷体"/>
            <w:sz w:val="28"/>
            <w:szCs w:val="28"/>
            <w:lang w:eastAsia="zh-CN"/>
          </w:rPr>
          <w:t>令人</w:t>
        </w:r>
      </w:ins>
      <w:ins w:id="366" w:author="Administrator" w:date="2016-01-11T14:25:18Z">
        <w:r>
          <w:rPr>
            <w:rFonts w:hint="eastAsia" w:ascii="华文楷体" w:hAnsi="华文楷体" w:eastAsia="华文楷体"/>
            <w:sz w:val="28"/>
            <w:szCs w:val="28"/>
            <w:lang w:eastAsia="zh-CN"/>
          </w:rPr>
          <w:t>认同的</w:t>
        </w:r>
      </w:ins>
      <w:ins w:id="367" w:author="Administrator" w:date="2016-01-11T14:25:19Z">
        <w:r>
          <w:rPr>
            <w:rFonts w:hint="eastAsia" w:ascii="华文楷体" w:hAnsi="华文楷体" w:eastAsia="华文楷体"/>
            <w:sz w:val="28"/>
            <w:szCs w:val="28"/>
            <w:lang w:eastAsia="zh-CN"/>
          </w:rPr>
          <w:t>，</w:t>
        </w:r>
      </w:ins>
      <w:del w:id="368" w:author="Administrator" w:date="2016-01-11T14:25:25Z">
        <w:r>
          <w:rPr>
            <w:rFonts w:hint="eastAsia" w:ascii="华文楷体" w:hAnsi="华文楷体" w:eastAsia="华文楷体"/>
            <w:sz w:val="28"/>
            <w:szCs w:val="28"/>
          </w:rPr>
          <w:delText>的</w:delText>
        </w:r>
      </w:del>
      <w:r>
        <w:rPr>
          <w:rFonts w:hint="eastAsia" w:ascii="华文楷体" w:hAnsi="华文楷体" w:eastAsia="华文楷体"/>
          <w:sz w:val="28"/>
          <w:szCs w:val="28"/>
        </w:rPr>
        <w:t>归根结底呢我们呢</w:t>
      </w:r>
      <w:ins w:id="369" w:author="Administrator" w:date="2016-01-11T14:25:51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就说不能够承认声闻</w:t>
      </w:r>
      <w:ins w:id="370" w:author="Administrator" w:date="2016-01-11T14:25:56Z">
        <w:r>
          <w:rPr>
            <w:rFonts w:hint="eastAsia" w:ascii="华文楷体" w:hAnsi="华文楷体" w:eastAsia="华文楷体"/>
            <w:sz w:val="28"/>
            <w:szCs w:val="28"/>
            <w:lang w:eastAsia="zh-CN"/>
          </w:rPr>
          <w:t>、</w:t>
        </w:r>
      </w:ins>
      <w:r>
        <w:rPr>
          <w:rFonts w:hint="eastAsia" w:ascii="华文楷体" w:hAnsi="华文楷体" w:eastAsia="华文楷体"/>
          <w:sz w:val="28"/>
          <w:szCs w:val="28"/>
        </w:rPr>
        <w:t>缘觉</w:t>
      </w:r>
      <w:ins w:id="371" w:author="Administrator" w:date="2016-01-11T14:25:58Z">
        <w:r>
          <w:rPr>
            <w:rFonts w:hint="eastAsia" w:ascii="华文楷体" w:hAnsi="华文楷体" w:eastAsia="华文楷体"/>
            <w:sz w:val="28"/>
            <w:szCs w:val="28"/>
            <w:lang w:eastAsia="zh-CN"/>
          </w:rPr>
          <w:t>、</w:t>
        </w:r>
      </w:ins>
      <w:r>
        <w:rPr>
          <w:rFonts w:hint="eastAsia" w:ascii="华文楷体" w:hAnsi="华文楷体" w:eastAsia="华文楷体"/>
          <w:sz w:val="28"/>
          <w:szCs w:val="28"/>
        </w:rPr>
        <w:t>菩萨都同等的证悟了一个圆满的法无我空性，这是不能</w:t>
      </w:r>
      <w:del w:id="372" w:author="Administrator" w:date="2016-01-11T14:26:09Z">
        <w:r>
          <w:rPr>
            <w:rFonts w:hint="eastAsia" w:ascii="华文楷体" w:hAnsi="华文楷体" w:eastAsia="华文楷体"/>
            <w:sz w:val="28"/>
            <w:szCs w:val="28"/>
          </w:rPr>
          <w:delText>能</w:delText>
        </w:r>
      </w:del>
      <w:r>
        <w:rPr>
          <w:rFonts w:hint="eastAsia" w:ascii="华文楷体" w:hAnsi="华文楷体" w:eastAsia="华文楷体"/>
          <w:sz w:val="28"/>
          <w:szCs w:val="28"/>
        </w:rPr>
        <w:t>够承认的，</w:t>
      </w:r>
    </w:p>
    <w:p>
      <w:pPr>
        <w:ind w:firstLine="570"/>
        <w:rPr>
          <w:ins w:id="373" w:author="Administrator" w:date="2016-01-11T14:26:29Z"/>
          <w:rFonts w:hint="eastAsia" w:ascii="黑体" w:hAnsi="黑体" w:eastAsia="黑体" w:cs="黑体"/>
          <w:b/>
          <w:bCs/>
          <w:sz w:val="28"/>
          <w:szCs w:val="28"/>
          <w:rPrChange w:id="374" w:author="Administrator" w:date="2016-01-11T14:27:24Z">
            <w:rPr>
              <w:ins w:id="375" w:author="Administrator" w:date="2016-01-11T14:26:29Z"/>
              <w:rFonts w:hint="eastAsia" w:ascii="华文楷体" w:hAnsi="华文楷体" w:eastAsia="华文楷体"/>
              <w:sz w:val="28"/>
              <w:szCs w:val="28"/>
            </w:rPr>
          </w:rPrChange>
        </w:rPr>
      </w:pPr>
      <w:ins w:id="376" w:author="Administrator" w:date="2016-01-11T14:27:14Z">
        <w:r>
          <w:rPr>
            <w:rFonts w:hint="eastAsia" w:ascii="华文楷体" w:hAnsi="华文楷体" w:eastAsia="华文楷体" w:cs="华文楷体"/>
            <w:i w:val="0"/>
            <w:color w:val="000000"/>
            <w:sz w:val="28"/>
            <w:szCs w:val="28"/>
            <w:lang w:eastAsia="zh-CN"/>
          </w:rPr>
          <w:t>【</w:t>
        </w:r>
      </w:ins>
      <w:ins w:id="377" w:author="Administrator" w:date="2016-01-11T14:27:00Z">
        <w:r>
          <w:rPr>
            <w:rFonts w:hint="eastAsia" w:ascii="黑体" w:hAnsi="黑体" w:eastAsia="黑体" w:cs="黑体"/>
            <w:b/>
            <w:bCs/>
            <w:i w:val="0"/>
            <w:color w:val="000000"/>
            <w:sz w:val="28"/>
            <w:szCs w:val="28"/>
            <w:rPrChange w:id="378" w:author="Administrator" w:date="2016-01-11T14:27:24Z">
              <w:rPr>
                <w:rFonts w:ascii="华文楷体" w:hAnsi="华文楷体" w:eastAsia="华文楷体" w:cs="华文楷体"/>
                <w:i w:val="0"/>
                <w:color w:val="000000"/>
                <w:sz w:val="28"/>
                <w:szCs w:val="28"/>
              </w:rPr>
            </w:rPrChange>
          </w:rPr>
          <w:t>可见</w:t>
        </w:r>
      </w:ins>
      <w:ins w:id="379" w:author="Administrator" w:date="2016-01-11T14:27:00Z">
        <w:r>
          <w:rPr>
            <w:rFonts w:hint="eastAsia" w:ascii="黑体" w:hAnsi="黑体" w:eastAsia="黑体" w:cs="黑体"/>
            <w:b/>
            <w:bCs/>
            <w:i w:val="0"/>
            <w:color w:val="000000"/>
            <w:sz w:val="28"/>
            <w:szCs w:val="28"/>
            <w:rPrChange w:id="380" w:author="Administrator" w:date="2016-01-11T14:27:24Z">
              <w:rPr>
                <w:rFonts w:ascii="宋体" w:hAnsi="宋体" w:eastAsia="宋体" w:cs="宋体"/>
                <w:i w:val="0"/>
                <w:color w:val="000000"/>
                <w:sz w:val="28"/>
                <w:szCs w:val="28"/>
              </w:rPr>
            </w:rPrChange>
          </w:rPr>
          <w:t>,</w:t>
        </w:r>
      </w:ins>
      <w:ins w:id="381" w:author="Administrator" w:date="2016-01-11T14:27:00Z">
        <w:r>
          <w:rPr>
            <w:rFonts w:hint="eastAsia" w:ascii="黑体" w:hAnsi="黑体" w:eastAsia="黑体" w:cs="黑体"/>
            <w:b/>
            <w:bCs/>
            <w:i w:val="0"/>
            <w:color w:val="000000"/>
            <w:sz w:val="28"/>
            <w:szCs w:val="28"/>
            <w:rPrChange w:id="382" w:author="Administrator" w:date="2016-01-11T14:27:24Z">
              <w:rPr>
                <w:rFonts w:ascii="华文楷体" w:hAnsi="华文楷体" w:eastAsia="华文楷体" w:cs="华文楷体"/>
                <w:i w:val="0"/>
                <w:color w:val="000000"/>
                <w:sz w:val="28"/>
                <w:szCs w:val="28"/>
              </w:rPr>
            </w:rPrChange>
          </w:rPr>
          <w:t>在具有所断障碍的同时如无障碍般证悟或者本不存在所断障碍却如障碍般未证悟的两种情况均不合理</w:t>
        </w:r>
      </w:ins>
      <w:ins w:id="383" w:author="Administrator" w:date="2016-01-11T14:27:00Z">
        <w:r>
          <w:rPr>
            <w:rFonts w:hint="eastAsia" w:ascii="黑体" w:hAnsi="黑体" w:eastAsia="黑体" w:cs="黑体"/>
            <w:b/>
            <w:bCs/>
            <w:i w:val="0"/>
            <w:color w:val="000000"/>
            <w:sz w:val="28"/>
            <w:szCs w:val="28"/>
            <w:rPrChange w:id="384" w:author="Administrator" w:date="2016-01-11T14:27:24Z">
              <w:rPr>
                <w:rFonts w:ascii="宋体" w:hAnsi="宋体" w:eastAsia="宋体" w:cs="宋体"/>
                <w:i w:val="0"/>
                <w:color w:val="000000"/>
                <w:sz w:val="28"/>
                <w:szCs w:val="28"/>
              </w:rPr>
            </w:rPrChange>
          </w:rPr>
          <w:t>,</w:t>
        </w:r>
      </w:ins>
      <w:ins w:id="385" w:author="Administrator" w:date="2016-01-11T14:27:16Z">
        <w:r>
          <w:rPr>
            <w:rFonts w:hint="eastAsia" w:ascii="黑体" w:hAnsi="黑体" w:eastAsia="黑体" w:cs="黑体"/>
            <w:b/>
            <w:bCs/>
            <w:i w:val="0"/>
            <w:color w:val="000000"/>
            <w:sz w:val="28"/>
            <w:szCs w:val="28"/>
            <w:lang w:eastAsia="zh-CN"/>
            <w:rPrChange w:id="386" w:author="Administrator" w:date="2016-01-11T14:27:24Z">
              <w:rPr>
                <w:rFonts w:hint="eastAsia" w:ascii="宋体" w:hAnsi="宋体" w:eastAsia="宋体" w:cs="宋体"/>
                <w:i w:val="0"/>
                <w:color w:val="000000"/>
                <w:sz w:val="28"/>
                <w:szCs w:val="28"/>
                <w:lang w:eastAsia="zh-CN"/>
              </w:rPr>
            </w:rPrChange>
          </w:rPr>
          <w:t>】</w:t>
        </w:r>
      </w:ins>
      <w:del w:id="387" w:author="Administrator" w:date="2016-01-11T14:27:00Z">
        <w:r>
          <w:rPr>
            <w:rFonts w:hint="eastAsia" w:ascii="黑体" w:hAnsi="黑体" w:eastAsia="黑体" w:cs="黑体"/>
            <w:b/>
            <w:bCs/>
            <w:sz w:val="28"/>
            <w:szCs w:val="28"/>
            <w:rPrChange w:id="388" w:author="Administrator" w:date="2016-01-11T14:27:24Z">
              <w:rPr>
                <w:rFonts w:hint="eastAsia" w:ascii="华文楷体" w:hAnsi="华文楷体" w:eastAsia="华文楷体"/>
                <w:sz w:val="28"/>
                <w:szCs w:val="28"/>
              </w:rPr>
            </w:rPrChange>
          </w:rPr>
          <w:delText>可见在具有所断障碍的同时如无障碍般证悟或者本来存在所断障碍确如障碍般未证悟的两种情况都不合理，</w:delText>
        </w:r>
      </w:del>
    </w:p>
    <w:p>
      <w:pPr>
        <w:ind w:firstLine="570"/>
        <w:rPr>
          <w:ins w:id="389" w:author="Administrator" w:date="2016-01-11T14:30:40Z"/>
          <w:rFonts w:hint="eastAsia" w:ascii="华文楷体" w:hAnsi="华文楷体" w:eastAsia="华文楷体"/>
          <w:sz w:val="28"/>
          <w:szCs w:val="28"/>
        </w:rPr>
      </w:pPr>
      <w:r>
        <w:rPr>
          <w:rFonts w:hint="eastAsia" w:ascii="华文楷体" w:hAnsi="华文楷体" w:eastAsia="华文楷体"/>
          <w:sz w:val="28"/>
          <w:szCs w:val="28"/>
        </w:rPr>
        <w:t>那么就说通过前面分析呢</w:t>
      </w:r>
      <w:ins w:id="390" w:author="Administrator" w:date="2016-01-11T14:27:46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w:t>
      </w:r>
      <w:del w:id="391" w:author="Administrator" w:date="2016-01-11T14:27:50Z">
        <w:r>
          <w:rPr>
            <w:rFonts w:hint="eastAsia" w:ascii="华文楷体" w:hAnsi="华文楷体" w:eastAsia="华文楷体"/>
            <w:sz w:val="28"/>
            <w:szCs w:val="28"/>
          </w:rPr>
          <w:delText>就</w:delText>
        </w:r>
      </w:del>
      <w:ins w:id="392" w:author="Administrator" w:date="2016-01-11T14:27:50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知道了</w:t>
      </w:r>
      <w:ins w:id="393" w:author="Administrator" w:date="2016-01-11T14:27:54Z">
        <w:r>
          <w:rPr>
            <w:rFonts w:hint="eastAsia" w:ascii="华文楷体" w:hAnsi="华文楷体" w:eastAsia="华文楷体"/>
            <w:sz w:val="28"/>
            <w:szCs w:val="28"/>
            <w:lang w:eastAsia="zh-CN"/>
          </w:rPr>
          <w:t>，</w:t>
        </w:r>
      </w:ins>
      <w:r>
        <w:rPr>
          <w:rFonts w:hint="eastAsia" w:ascii="华文楷体" w:hAnsi="华文楷体" w:eastAsia="华文楷体"/>
          <w:sz w:val="28"/>
          <w:szCs w:val="28"/>
        </w:rPr>
        <w:t>本来相续当中具有所断障碍，具有这个障碍的同时呢如同没有障碍一样证悟了，这个是不合理的，也就说说为什么我们没有证悟这个法性呢？或者</w:t>
      </w:r>
      <w:ins w:id="394" w:author="Administrator" w:date="2016-01-11T14:28:16Z">
        <w:r>
          <w:rPr>
            <w:rFonts w:hint="eastAsia" w:ascii="华文楷体" w:hAnsi="华文楷体" w:eastAsia="华文楷体"/>
            <w:sz w:val="28"/>
            <w:szCs w:val="28"/>
            <w:lang w:eastAsia="zh-CN"/>
          </w:rPr>
          <w:t>比如</w:t>
        </w:r>
      </w:ins>
      <w:r>
        <w:rPr>
          <w:rFonts w:hint="eastAsia" w:ascii="华文楷体" w:hAnsi="华文楷体" w:eastAsia="华文楷体"/>
          <w:sz w:val="28"/>
          <w:szCs w:val="28"/>
        </w:rPr>
        <w:t>说现在我为什么没有证悟空性呢？就是因为相续当中有所断的障碍没有遣除的缘故，</w:t>
      </w:r>
      <w:del w:id="395" w:author="Administrator" w:date="2016-01-11T14:28:29Z">
        <w:r>
          <w:rPr>
            <w:rFonts w:hint="eastAsia" w:ascii="华文楷体" w:hAnsi="华文楷体" w:eastAsia="华文楷体"/>
            <w:sz w:val="28"/>
            <w:szCs w:val="28"/>
          </w:rPr>
          <w:delText>那么</w:delText>
        </w:r>
      </w:del>
      <w:ins w:id="396" w:author="Administrator" w:date="2016-01-11T14:28:29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相续当中有所断的障碍</w:t>
      </w:r>
      <w:ins w:id="397" w:author="Administrator" w:date="2016-01-11T14:28:35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所以说就没办法</w:t>
      </w:r>
      <w:ins w:id="398" w:author="Administrator" w:date="2016-01-11T14:28:4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犹如无障碍一样证悟，这个是不可能的，那么如果说具有所断障碍的同时却如没有障碍</w:t>
      </w:r>
      <w:ins w:id="399" w:author="Administrator" w:date="2016-01-11T14:29:08Z">
        <w:r>
          <w:rPr>
            <w:rFonts w:hint="eastAsia" w:ascii="华文楷体" w:hAnsi="华文楷体" w:eastAsia="华文楷体"/>
            <w:sz w:val="28"/>
            <w:szCs w:val="28"/>
            <w:lang w:eastAsia="zh-CN"/>
          </w:rPr>
          <w:t>一样</w:t>
        </w:r>
      </w:ins>
      <w:del w:id="400" w:author="Administrator" w:date="2016-01-11T14:29:14Z">
        <w:r>
          <w:rPr>
            <w:rFonts w:hint="eastAsia" w:ascii="华文楷体" w:hAnsi="华文楷体" w:eastAsia="华文楷体"/>
            <w:sz w:val="28"/>
            <w:szCs w:val="28"/>
          </w:rPr>
          <w:delText>般</w:delText>
        </w:r>
      </w:del>
      <w:r>
        <w:rPr>
          <w:rFonts w:hint="eastAsia" w:ascii="华文楷体" w:hAnsi="华文楷体" w:eastAsia="华文楷体"/>
          <w:sz w:val="28"/>
          <w:szCs w:val="28"/>
        </w:rPr>
        <w:t>证悟这个是不合理的，这是一种不合理的情况，第二种不合理的情况呢</w:t>
      </w:r>
      <w:ins w:id="401" w:author="Administrator" w:date="2016-01-11T14:29:24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如果已经不存在障碍了，就好像有障碍一样没证悟的</w:t>
      </w:r>
      <w:ins w:id="402" w:author="Administrator" w:date="2016-01-11T14:29:3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情况也不合理，为什么不存在障碍了</w:t>
      </w:r>
      <w:del w:id="403" w:author="Administrator" w:date="2016-01-11T14:29:39Z">
        <w:r>
          <w:rPr>
            <w:rFonts w:hint="eastAsia" w:ascii="华文楷体" w:hAnsi="华文楷体" w:eastAsia="华文楷体"/>
            <w:sz w:val="28"/>
            <w:szCs w:val="28"/>
          </w:rPr>
          <w:delText>，</w:delText>
        </w:r>
      </w:del>
      <w:ins w:id="404" w:author="Administrator" w:date="2016-01-11T14:29:39Z">
        <w:r>
          <w:rPr>
            <w:rFonts w:hint="eastAsia" w:ascii="华文楷体" w:hAnsi="华文楷体" w:eastAsia="华文楷体"/>
            <w:sz w:val="28"/>
            <w:szCs w:val="28"/>
            <w:lang w:eastAsia="zh-CN"/>
          </w:rPr>
          <w:t>？</w:t>
        </w:r>
      </w:ins>
      <w:r>
        <w:rPr>
          <w:rFonts w:hint="eastAsia" w:ascii="华文楷体" w:hAnsi="华文楷体" w:eastAsia="华文楷体"/>
          <w:sz w:val="28"/>
          <w:szCs w:val="28"/>
        </w:rPr>
        <w:t>就因为相续当中有证悟</w:t>
      </w:r>
      <w:del w:id="405" w:author="Administrator" w:date="2016-01-11T14:29:50Z">
        <w:r>
          <w:rPr>
            <w:rFonts w:hint="eastAsia" w:ascii="华文楷体" w:hAnsi="华文楷体" w:eastAsia="华文楷体"/>
            <w:sz w:val="28"/>
            <w:szCs w:val="28"/>
          </w:rPr>
          <w:delText>的缘故</w:delText>
        </w:r>
      </w:del>
      <w:ins w:id="406" w:author="Administrator" w:date="2016-01-11T14:29:5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所以说如果不存在所断的障碍那么一定要证悟的，如果你说本来没有障碍却犹如有障碍一样没有证悟的</w:t>
      </w:r>
      <w:ins w:id="407" w:author="Administrator" w:date="2016-01-11T14:30:1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情况也不合理</w:t>
      </w:r>
      <w:ins w:id="408" w:author="Administrator" w:date="2016-01-11T14:30:18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所以说这两种情况同样都是不合道理的，</w:t>
      </w:r>
    </w:p>
    <w:p>
      <w:pPr>
        <w:ind w:firstLine="570"/>
        <w:rPr>
          <w:ins w:id="409" w:author="Administrator" w:date="2016-01-11T14:32:07Z"/>
          <w:rFonts w:hint="eastAsia" w:ascii="黑体" w:hAnsi="黑体" w:eastAsia="黑体" w:cs="黑体"/>
          <w:b/>
          <w:bCs/>
          <w:i w:val="0"/>
          <w:color w:val="000000"/>
          <w:sz w:val="28"/>
          <w:szCs w:val="28"/>
          <w:rPrChange w:id="410" w:author="Administrator" w:date="2016-01-11T14:32:17Z">
            <w:rPr>
              <w:ins w:id="411" w:author="Administrator" w:date="2016-01-11T14:32:07Z"/>
              <w:rFonts w:ascii="华文楷体" w:hAnsi="华文楷体" w:eastAsia="华文楷体" w:cs="华文楷体"/>
              <w:i w:val="0"/>
              <w:color w:val="000000"/>
              <w:sz w:val="28"/>
              <w:szCs w:val="28"/>
            </w:rPr>
          </w:rPrChange>
        </w:rPr>
      </w:pPr>
      <w:ins w:id="412" w:author="Administrator" w:date="2016-01-11T14:32:10Z">
        <w:r>
          <w:rPr>
            <w:rFonts w:hint="eastAsia" w:ascii="华文楷体" w:hAnsi="华文楷体" w:eastAsia="华文楷体" w:cs="华文楷体"/>
            <w:i w:val="0"/>
            <w:color w:val="000000"/>
            <w:sz w:val="28"/>
            <w:szCs w:val="28"/>
            <w:lang w:eastAsia="zh-CN"/>
          </w:rPr>
          <w:t>【</w:t>
        </w:r>
      </w:ins>
      <w:ins w:id="413" w:author="Administrator" w:date="2016-01-11T14:31:52Z">
        <w:r>
          <w:rPr>
            <w:rFonts w:hint="eastAsia" w:ascii="黑体" w:hAnsi="黑体" w:eastAsia="黑体" w:cs="黑体"/>
            <w:b/>
            <w:bCs/>
            <w:i w:val="0"/>
            <w:color w:val="000000"/>
            <w:sz w:val="28"/>
            <w:szCs w:val="28"/>
            <w:rPrChange w:id="414" w:author="Administrator" w:date="2016-01-11T14:32:17Z">
              <w:rPr>
                <w:rFonts w:ascii="华文楷体" w:hAnsi="华文楷体" w:eastAsia="华文楷体" w:cs="华文楷体"/>
                <w:i w:val="0"/>
                <w:color w:val="000000"/>
                <w:sz w:val="28"/>
                <w:szCs w:val="28"/>
              </w:rPr>
            </w:rPrChange>
          </w:rPr>
          <w:t>就像承认存在黑暗的同时太阳升起或者太阳高挂却不见色法一样。</w:t>
        </w:r>
      </w:ins>
      <w:ins w:id="415" w:author="Administrator" w:date="2016-01-11T14:32:11Z">
        <w:r>
          <w:rPr>
            <w:rFonts w:hint="eastAsia" w:ascii="黑体" w:hAnsi="黑体" w:eastAsia="黑体" w:cs="黑体"/>
            <w:b/>
            <w:bCs/>
            <w:i w:val="0"/>
            <w:color w:val="000000"/>
            <w:sz w:val="28"/>
            <w:szCs w:val="28"/>
            <w:lang w:eastAsia="zh-CN"/>
            <w:rPrChange w:id="416" w:author="Administrator" w:date="2016-01-11T14:32:17Z">
              <w:rPr>
                <w:rFonts w:hint="eastAsia" w:ascii="华文楷体" w:hAnsi="华文楷体" w:eastAsia="华文楷体" w:cs="华文楷体"/>
                <w:i w:val="0"/>
                <w:color w:val="000000"/>
                <w:sz w:val="28"/>
                <w:szCs w:val="28"/>
                <w:lang w:eastAsia="zh-CN"/>
              </w:rPr>
            </w:rPrChange>
          </w:rPr>
          <w:t>】</w:t>
        </w:r>
      </w:ins>
    </w:p>
    <w:p>
      <w:pPr>
        <w:ind w:firstLine="570"/>
        <w:rPr>
          <w:ins w:id="417" w:author="Administrator" w:date="2016-01-11T14:30:51Z"/>
          <w:rFonts w:hint="eastAsia" w:ascii="华文楷体" w:hAnsi="华文楷体" w:eastAsia="华文楷体"/>
          <w:sz w:val="28"/>
          <w:szCs w:val="28"/>
        </w:rPr>
      </w:pPr>
      <w:del w:id="418" w:author="Administrator" w:date="2016-01-11T14:31:52Z">
        <w:r>
          <w:rPr>
            <w:rFonts w:hint="eastAsia" w:ascii="华文楷体" w:hAnsi="华文楷体" w:eastAsia="华文楷体"/>
            <w:sz w:val="28"/>
            <w:szCs w:val="28"/>
          </w:rPr>
          <w:delText>就像承认存在黑暗的同时太阳升起，或者太阳高挂却不见色法等等</w:delText>
        </w:r>
      </w:del>
      <w:r>
        <w:rPr>
          <w:rFonts w:hint="eastAsia" w:ascii="华文楷体" w:hAnsi="华文楷体" w:eastAsia="华文楷体"/>
          <w:sz w:val="28"/>
          <w:szCs w:val="28"/>
        </w:rPr>
        <w:t>这两个比喻就对照前面的意义，</w:t>
      </w:r>
    </w:p>
    <w:p>
      <w:pPr>
        <w:ind w:firstLine="570"/>
        <w:rPr>
          <w:ins w:id="419" w:author="Administrator" w:date="2016-01-11T14:34:36Z"/>
          <w:rFonts w:hint="eastAsia" w:ascii="华文楷体" w:hAnsi="华文楷体" w:eastAsia="华文楷体"/>
          <w:sz w:val="28"/>
          <w:szCs w:val="28"/>
        </w:rPr>
      </w:pPr>
      <w:r>
        <w:rPr>
          <w:rFonts w:hint="eastAsia" w:ascii="华文楷体" w:hAnsi="华文楷体" w:eastAsia="华文楷体"/>
          <w:sz w:val="28"/>
          <w:szCs w:val="28"/>
        </w:rPr>
        <w:t>那么就好像说呢</w:t>
      </w:r>
      <w:ins w:id="420" w:author="Administrator" w:date="2016-01-11T14:32:33Z">
        <w:r>
          <w:rPr>
            <w:rFonts w:hint="eastAsia" w:ascii="华文楷体" w:hAnsi="华文楷体" w:eastAsia="华文楷体"/>
            <w:sz w:val="28"/>
            <w:szCs w:val="28"/>
            <w:lang w:eastAsia="zh-CN"/>
          </w:rPr>
          <w:t>，</w:t>
        </w:r>
      </w:ins>
      <w:r>
        <w:rPr>
          <w:rFonts w:hint="eastAsia" w:ascii="华文楷体" w:hAnsi="华文楷体" w:eastAsia="华文楷体"/>
          <w:sz w:val="28"/>
          <w:szCs w:val="28"/>
        </w:rPr>
        <w:t>存在黑暗的同时太阳已经升起来了</w:t>
      </w:r>
      <w:ins w:id="421" w:author="Administrator" w:date="2016-01-11T14:32:37Z">
        <w:r>
          <w:rPr>
            <w:rFonts w:hint="eastAsia" w:ascii="华文楷体" w:hAnsi="华文楷体" w:eastAsia="华文楷体"/>
            <w:sz w:val="28"/>
            <w:szCs w:val="28"/>
            <w:lang w:eastAsia="zh-CN"/>
          </w:rPr>
          <w:t>，</w:t>
        </w:r>
      </w:ins>
      <w:r>
        <w:rPr>
          <w:rFonts w:hint="eastAsia" w:ascii="华文楷体" w:hAnsi="华文楷体" w:eastAsia="华文楷体"/>
          <w:sz w:val="28"/>
          <w:szCs w:val="28"/>
        </w:rPr>
        <w:t>这方面是不合道理的，就像前面所讲的一样你在存在所断障碍的同时呢</w:t>
      </w:r>
      <w:ins w:id="422" w:author="Administrator" w:date="2016-01-11T14:32:55Z">
        <w:r>
          <w:rPr>
            <w:rFonts w:hint="eastAsia" w:ascii="华文楷体" w:hAnsi="华文楷体" w:eastAsia="华文楷体"/>
            <w:sz w:val="28"/>
            <w:szCs w:val="28"/>
            <w:lang w:eastAsia="zh-CN"/>
          </w:rPr>
          <w:t>，</w:t>
        </w:r>
      </w:ins>
      <w:r>
        <w:rPr>
          <w:rFonts w:hint="eastAsia" w:ascii="华文楷体" w:hAnsi="华文楷体" w:eastAsia="华文楷体"/>
          <w:sz w:val="28"/>
          <w:szCs w:val="28"/>
        </w:rPr>
        <w:t>你认为已经证悟了，这个是不</w:t>
      </w:r>
      <w:del w:id="423" w:author="Administrator" w:date="2016-01-11T14:33:05Z">
        <w:r>
          <w:rPr>
            <w:rFonts w:hint="eastAsia" w:ascii="华文楷体" w:hAnsi="华文楷体" w:eastAsia="华文楷体"/>
            <w:sz w:val="28"/>
            <w:szCs w:val="28"/>
          </w:rPr>
          <w:delText>合理</w:delText>
        </w:r>
      </w:del>
      <w:ins w:id="424" w:author="Administrator" w:date="2016-01-11T14:33:05Z">
        <w:r>
          <w:rPr>
            <w:rFonts w:hint="eastAsia" w:ascii="华文楷体" w:hAnsi="华文楷体" w:eastAsia="华文楷体"/>
            <w:sz w:val="28"/>
            <w:szCs w:val="28"/>
            <w:lang w:eastAsia="zh-CN"/>
          </w:rPr>
          <w:t>可能</w:t>
        </w:r>
      </w:ins>
      <w:r>
        <w:rPr>
          <w:rFonts w:hint="eastAsia" w:ascii="华文楷体" w:hAnsi="华文楷体" w:eastAsia="华文楷体"/>
          <w:sz w:val="28"/>
          <w:szCs w:val="28"/>
        </w:rPr>
        <w:t>的，或者太阳高挂却不见色法一样，或者就说太阳已经升起来了，但是你还</w:t>
      </w:r>
      <w:ins w:id="425" w:author="Administrator" w:date="2016-01-11T14:33:29Z">
        <w:r>
          <w:rPr>
            <w:rFonts w:hint="eastAsia" w:ascii="华文楷体" w:hAnsi="华文楷体" w:eastAsia="华文楷体"/>
            <w:sz w:val="28"/>
            <w:szCs w:val="28"/>
            <w:lang w:eastAsia="zh-CN"/>
          </w:rPr>
          <w:t>是</w:t>
        </w:r>
      </w:ins>
      <w:r>
        <w:rPr>
          <w:rFonts w:hint="eastAsia" w:ascii="华文楷体" w:hAnsi="华文楷体" w:eastAsia="华文楷体"/>
          <w:sz w:val="28"/>
          <w:szCs w:val="28"/>
        </w:rPr>
        <w:t>看不到色法，这方面也是不合理的</w:t>
      </w:r>
      <w:ins w:id="426" w:author="Administrator" w:date="2016-01-11T14:33:41Z">
        <w:r>
          <w:rPr>
            <w:rFonts w:hint="eastAsia" w:ascii="华文楷体" w:hAnsi="华文楷体" w:eastAsia="华文楷体"/>
            <w:sz w:val="28"/>
            <w:szCs w:val="28"/>
            <w:lang w:eastAsia="zh-CN"/>
          </w:rPr>
          <w:t>，</w:t>
        </w:r>
      </w:ins>
      <w:r>
        <w:rPr>
          <w:rFonts w:hint="eastAsia" w:ascii="华文楷体" w:hAnsi="华文楷体" w:eastAsia="华文楷体"/>
          <w:sz w:val="28"/>
          <w:szCs w:val="28"/>
        </w:rPr>
        <w:t>就相当于如果说是证悟之后</w:t>
      </w:r>
      <w:ins w:id="427" w:author="Administrator" w:date="2016-01-11T14:33:58Z">
        <w:r>
          <w:rPr>
            <w:rFonts w:hint="eastAsia" w:ascii="华文楷体" w:hAnsi="华文楷体" w:eastAsia="华文楷体"/>
            <w:sz w:val="28"/>
            <w:szCs w:val="28"/>
            <w:lang w:eastAsia="zh-CN"/>
          </w:rPr>
          <w:t>呢</w:t>
        </w:r>
      </w:ins>
      <w:r>
        <w:rPr>
          <w:rFonts w:hint="eastAsia" w:ascii="华文楷体" w:hAnsi="华文楷体" w:eastAsia="华文楷体"/>
          <w:sz w:val="28"/>
          <w:szCs w:val="28"/>
        </w:rPr>
        <w:t>你</w:t>
      </w:r>
      <w:ins w:id="428" w:author="Administrator" w:date="2016-01-11T14:34:03Z">
        <w:r>
          <w:rPr>
            <w:rFonts w:hint="eastAsia" w:ascii="华文楷体" w:hAnsi="华文楷体" w:eastAsia="华文楷体"/>
            <w:sz w:val="28"/>
            <w:szCs w:val="28"/>
            <w:lang w:eastAsia="zh-CN"/>
          </w:rPr>
          <w:t>不</w:t>
        </w:r>
      </w:ins>
      <w:r>
        <w:rPr>
          <w:rFonts w:hint="eastAsia" w:ascii="华文楷体" w:hAnsi="华文楷体" w:eastAsia="华文楷体"/>
          <w:sz w:val="28"/>
          <w:szCs w:val="28"/>
        </w:rPr>
        <w:t>断障碍</w:t>
      </w:r>
      <w:ins w:id="429" w:author="Administrator" w:date="2016-01-11T14:34:1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这个方面也是不合理的，</w:t>
      </w:r>
    </w:p>
    <w:p>
      <w:pPr>
        <w:ind w:firstLine="570"/>
        <w:rPr>
          <w:ins w:id="430" w:author="Administrator" w:date="2016-01-11T14:35:13Z"/>
          <w:rFonts w:ascii="华文楷体" w:hAnsi="华文楷体" w:eastAsia="华文楷体" w:cs="华文楷体"/>
          <w:i w:val="0"/>
          <w:color w:val="000000"/>
          <w:sz w:val="28"/>
          <w:szCs w:val="28"/>
        </w:rPr>
      </w:pPr>
      <w:ins w:id="431" w:author="Administrator" w:date="2016-01-11T14:35:22Z">
        <w:r>
          <w:rPr>
            <w:rFonts w:hint="eastAsia" w:ascii="华文楷体" w:hAnsi="华文楷体" w:eastAsia="华文楷体" w:cs="华文楷体"/>
            <w:i w:val="0"/>
            <w:color w:val="000000"/>
            <w:sz w:val="28"/>
            <w:szCs w:val="28"/>
            <w:lang w:eastAsia="zh-CN"/>
          </w:rPr>
          <w:t>【</w:t>
        </w:r>
      </w:ins>
      <w:ins w:id="432" w:author="Administrator" w:date="2016-01-11T14:35:06Z">
        <w:r>
          <w:rPr>
            <w:rFonts w:hint="eastAsia" w:ascii="黑体" w:hAnsi="黑体" w:eastAsia="黑体" w:cs="黑体"/>
            <w:b/>
            <w:bCs/>
            <w:i w:val="0"/>
            <w:color w:val="000000"/>
            <w:sz w:val="28"/>
            <w:szCs w:val="28"/>
            <w:rPrChange w:id="433" w:author="Administrator" w:date="2016-01-11T14:35:34Z">
              <w:rPr>
                <w:rFonts w:ascii="华文楷体" w:hAnsi="华文楷体" w:eastAsia="华文楷体" w:cs="华文楷体"/>
                <w:i w:val="0"/>
                <w:color w:val="000000"/>
                <w:sz w:val="28"/>
                <w:szCs w:val="28"/>
              </w:rPr>
            </w:rPrChange>
          </w:rPr>
          <w:t>因此</w:t>
        </w:r>
      </w:ins>
      <w:ins w:id="434" w:author="Administrator" w:date="2016-01-11T14:35:06Z">
        <w:r>
          <w:rPr>
            <w:rFonts w:hint="eastAsia" w:ascii="黑体" w:hAnsi="黑体" w:eastAsia="黑体" w:cs="黑体"/>
            <w:b/>
            <w:bCs/>
            <w:i w:val="0"/>
            <w:color w:val="000000"/>
            <w:sz w:val="28"/>
            <w:szCs w:val="28"/>
            <w:rPrChange w:id="435" w:author="Administrator" w:date="2016-01-11T14:35:34Z">
              <w:rPr>
                <w:rFonts w:ascii="宋体" w:hAnsi="宋体" w:eastAsia="宋体" w:cs="宋体"/>
                <w:i w:val="0"/>
                <w:color w:val="000000"/>
                <w:sz w:val="28"/>
                <w:szCs w:val="28"/>
              </w:rPr>
            </w:rPrChange>
          </w:rPr>
          <w:t>,</w:t>
        </w:r>
      </w:ins>
      <w:ins w:id="436" w:author="Administrator" w:date="2016-01-11T14:35:06Z">
        <w:r>
          <w:rPr>
            <w:rFonts w:hint="eastAsia" w:ascii="黑体" w:hAnsi="黑体" w:eastAsia="黑体" w:cs="黑体"/>
            <w:b/>
            <w:bCs/>
            <w:i w:val="0"/>
            <w:color w:val="000000"/>
            <w:sz w:val="28"/>
            <w:szCs w:val="28"/>
            <w:rPrChange w:id="437" w:author="Administrator" w:date="2016-01-11T14:35:34Z">
              <w:rPr>
                <w:rFonts w:ascii="华文楷体" w:hAnsi="华文楷体" w:eastAsia="华文楷体" w:cs="华文楷体"/>
                <w:i w:val="0"/>
                <w:color w:val="000000"/>
                <w:sz w:val="28"/>
                <w:szCs w:val="28"/>
              </w:rPr>
            </w:rPrChange>
          </w:rPr>
          <w:t>对于讲真理的人来说实是不合适宜之举</w:t>
        </w:r>
      </w:ins>
      <w:ins w:id="438" w:author="Administrator" w:date="2016-01-11T14:35:15Z">
        <w:r>
          <w:rPr>
            <w:rFonts w:hint="eastAsia" w:ascii="黑体" w:hAnsi="黑体" w:eastAsia="黑体" w:cs="黑体"/>
            <w:b/>
            <w:bCs/>
            <w:i w:val="0"/>
            <w:color w:val="000000"/>
            <w:sz w:val="28"/>
            <w:szCs w:val="28"/>
            <w:lang w:eastAsia="zh-CN"/>
            <w:rPrChange w:id="439" w:author="Administrator" w:date="2016-01-11T14:35:34Z">
              <w:rPr>
                <w:rFonts w:hint="eastAsia" w:ascii="华文楷体" w:hAnsi="华文楷体" w:eastAsia="华文楷体" w:cs="华文楷体"/>
                <w:i w:val="0"/>
                <w:color w:val="000000"/>
                <w:sz w:val="28"/>
                <w:szCs w:val="28"/>
                <w:lang w:eastAsia="zh-CN"/>
              </w:rPr>
            </w:rPrChange>
          </w:rPr>
          <w:t>。</w:t>
        </w:r>
      </w:ins>
      <w:ins w:id="440" w:author="Administrator" w:date="2016-01-11T14:35:24Z">
        <w:r>
          <w:rPr>
            <w:rFonts w:hint="eastAsia" w:ascii="华文楷体" w:hAnsi="华文楷体" w:eastAsia="华文楷体" w:cs="华文楷体"/>
            <w:i w:val="0"/>
            <w:color w:val="000000"/>
            <w:sz w:val="28"/>
            <w:szCs w:val="28"/>
            <w:lang w:eastAsia="zh-CN"/>
          </w:rPr>
          <w:t>】</w:t>
        </w:r>
      </w:ins>
    </w:p>
    <w:p>
      <w:pPr>
        <w:ind w:firstLine="570"/>
        <w:rPr>
          <w:ins w:id="441" w:author="Administrator" w:date="2016-01-11T14:40:35Z"/>
          <w:rFonts w:hint="eastAsia" w:ascii="华文楷体" w:hAnsi="华文楷体" w:eastAsia="华文楷体"/>
          <w:sz w:val="28"/>
          <w:szCs w:val="28"/>
        </w:rPr>
      </w:pPr>
      <w:del w:id="442" w:author="Administrator" w:date="2016-01-11T14:35:06Z">
        <w:r>
          <w:rPr>
            <w:rFonts w:hint="eastAsia" w:ascii="华文楷体" w:hAnsi="华文楷体" w:eastAsia="华文楷体"/>
            <w:sz w:val="28"/>
            <w:szCs w:val="28"/>
          </w:rPr>
          <w:delText>肯定是对于讲真理的人来说实在是不【22:23】合理之举。</w:delText>
        </w:r>
      </w:del>
      <w:r>
        <w:rPr>
          <w:rFonts w:hint="eastAsia" w:ascii="华文楷体" w:hAnsi="华文楷体" w:eastAsia="华文楷体"/>
          <w:sz w:val="28"/>
          <w:szCs w:val="28"/>
        </w:rPr>
        <w:t>如果说比较公正的人讲真理的人来讲呢</w:t>
      </w:r>
      <w:ins w:id="443" w:author="Administrator" w:date="2016-01-11T14:39:12Z">
        <w:r>
          <w:rPr>
            <w:rFonts w:hint="eastAsia" w:ascii="华文楷体" w:hAnsi="华文楷体" w:eastAsia="华文楷体"/>
            <w:sz w:val="28"/>
            <w:szCs w:val="28"/>
            <w:lang w:eastAsia="zh-CN"/>
          </w:rPr>
          <w:t>，</w:t>
        </w:r>
      </w:ins>
      <w:r>
        <w:rPr>
          <w:rFonts w:hint="eastAsia" w:ascii="华文楷体" w:hAnsi="华文楷体" w:eastAsia="华文楷体"/>
          <w:sz w:val="28"/>
          <w:szCs w:val="28"/>
        </w:rPr>
        <w:t>这样承认的确是不合适的</w:t>
      </w:r>
      <w:ins w:id="444" w:author="Administrator" w:date="2016-01-11T14:39:16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如果有必要，有</w:t>
      </w:r>
      <w:del w:id="445" w:author="Administrator" w:date="2016-01-11T14:39:31Z">
        <w:r>
          <w:rPr>
            <w:rFonts w:hint="eastAsia" w:ascii="华文楷体" w:hAnsi="华文楷体" w:eastAsia="华文楷体"/>
            <w:sz w:val="28"/>
            <w:szCs w:val="28"/>
          </w:rPr>
          <w:delText>【22:31】</w:delText>
        </w:r>
      </w:del>
      <w:ins w:id="446" w:author="Administrator" w:date="2016-01-11T14:39:31Z">
        <w:r>
          <w:rPr>
            <w:rFonts w:hint="eastAsia" w:ascii="华文楷体" w:hAnsi="华文楷体" w:eastAsia="华文楷体"/>
            <w:sz w:val="28"/>
            <w:szCs w:val="28"/>
            <w:lang w:eastAsia="zh-CN"/>
          </w:rPr>
          <w:t>意义</w:t>
        </w:r>
      </w:ins>
      <w:r>
        <w:rPr>
          <w:rFonts w:hint="eastAsia" w:ascii="华文楷体" w:hAnsi="华文楷体" w:eastAsia="华文楷体"/>
          <w:sz w:val="28"/>
          <w:szCs w:val="28"/>
        </w:rPr>
        <w:t>呢另当别论，如果不是这样有必要有</w:t>
      </w:r>
      <w:del w:id="447" w:author="Administrator" w:date="2016-01-11T14:39:41Z">
        <w:r>
          <w:rPr>
            <w:rFonts w:hint="eastAsia" w:ascii="华文楷体" w:hAnsi="华文楷体" w:eastAsia="华文楷体"/>
            <w:sz w:val="28"/>
            <w:szCs w:val="28"/>
          </w:rPr>
          <w:delText>一句</w:delText>
        </w:r>
      </w:del>
      <w:ins w:id="448" w:author="Administrator" w:date="2016-01-11T14:39:41Z">
        <w:r>
          <w:rPr>
            <w:rFonts w:hint="eastAsia" w:ascii="华文楷体" w:hAnsi="华文楷体" w:eastAsia="华文楷体"/>
            <w:sz w:val="28"/>
            <w:szCs w:val="28"/>
            <w:lang w:eastAsia="zh-CN"/>
          </w:rPr>
          <w:t>意义</w:t>
        </w:r>
      </w:ins>
      <w:r>
        <w:rPr>
          <w:rFonts w:hint="eastAsia" w:ascii="华文楷体" w:hAnsi="华文楷体" w:eastAsia="华文楷体"/>
          <w:sz w:val="28"/>
          <w:szCs w:val="28"/>
        </w:rPr>
        <w:t>的话</w:t>
      </w:r>
      <w:ins w:id="449" w:author="Administrator" w:date="2016-01-11T14:39:47Z">
        <w:r>
          <w:rPr>
            <w:rFonts w:hint="eastAsia" w:ascii="华文楷体" w:hAnsi="华文楷体" w:eastAsia="华文楷体"/>
            <w:sz w:val="28"/>
            <w:szCs w:val="28"/>
            <w:lang w:eastAsia="zh-CN"/>
          </w:rPr>
          <w:t>，</w:t>
        </w:r>
      </w:ins>
      <w:r>
        <w:rPr>
          <w:rFonts w:hint="eastAsia" w:ascii="华文楷体" w:hAnsi="华文楷体" w:eastAsia="华文楷体"/>
          <w:sz w:val="28"/>
          <w:szCs w:val="28"/>
        </w:rPr>
        <w:t>这样</w:t>
      </w:r>
      <w:del w:id="450" w:author="Administrator" w:date="2016-01-11T14:40:08Z">
        <w:r>
          <w:rPr>
            <w:rFonts w:hint="eastAsia" w:ascii="华文楷体" w:hAnsi="华文楷体" w:eastAsia="华文楷体"/>
            <w:sz w:val="28"/>
            <w:szCs w:val="28"/>
          </w:rPr>
          <w:delText>一层</w:delText>
        </w:r>
      </w:del>
      <w:ins w:id="451" w:author="Administrator" w:date="2016-01-11T14:40:08Z">
        <w:r>
          <w:rPr>
            <w:rFonts w:hint="eastAsia" w:ascii="华文楷体" w:hAnsi="华文楷体" w:eastAsia="华文楷体"/>
            <w:sz w:val="28"/>
            <w:szCs w:val="28"/>
            <w:lang w:eastAsia="zh-CN"/>
          </w:rPr>
          <w:t>一</w:t>
        </w:r>
      </w:ins>
      <w:ins w:id="452" w:author="Administrator" w:date="2016-01-11T14:40:19Z">
        <w:r>
          <w:rPr>
            <w:rFonts w:hint="eastAsia" w:ascii="华文楷体" w:hAnsi="华文楷体" w:eastAsia="华文楷体"/>
            <w:sz w:val="28"/>
            <w:szCs w:val="28"/>
            <w:lang w:eastAsia="zh-CN"/>
          </w:rPr>
          <w:t>承</w:t>
        </w:r>
      </w:ins>
      <w:ins w:id="453" w:author="Administrator" w:date="2016-01-11T14:40:08Z">
        <w:r>
          <w:rPr>
            <w:rFonts w:hint="eastAsia" w:ascii="华文楷体" w:hAnsi="华文楷体" w:eastAsia="华文楷体"/>
            <w:sz w:val="28"/>
            <w:szCs w:val="28"/>
            <w:lang w:eastAsia="zh-CN"/>
          </w:rPr>
          <w:t>认</w:t>
        </w:r>
      </w:ins>
      <w:r>
        <w:rPr>
          <w:rFonts w:hint="eastAsia" w:ascii="华文楷体" w:hAnsi="华文楷体" w:eastAsia="华文楷体"/>
          <w:sz w:val="28"/>
          <w:szCs w:val="28"/>
        </w:rPr>
        <w:t>的观点与正理不符，这个方面是以理说事</w:t>
      </w:r>
      <w:ins w:id="454" w:author="Administrator" w:date="2016-01-11T14:40:3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这个方面过失是相当严重的，</w:t>
      </w:r>
    </w:p>
    <w:p>
      <w:pPr>
        <w:ind w:firstLine="570"/>
        <w:rPr>
          <w:ins w:id="455" w:author="Administrator" w:date="2016-01-11T14:41:19Z"/>
          <w:rFonts w:ascii="宋体" w:hAnsi="宋体" w:eastAsia="宋体" w:cs="宋体"/>
          <w:i w:val="0"/>
          <w:color w:val="000000"/>
          <w:sz w:val="28"/>
          <w:szCs w:val="28"/>
        </w:rPr>
      </w:pPr>
      <w:ins w:id="456" w:author="Administrator" w:date="2016-01-11T14:41:21Z">
        <w:r>
          <w:rPr>
            <w:rFonts w:hint="eastAsia" w:ascii="华文楷体" w:hAnsi="华文楷体" w:eastAsia="华文楷体" w:cs="华文楷体"/>
            <w:i w:val="0"/>
            <w:color w:val="000000"/>
            <w:sz w:val="28"/>
            <w:szCs w:val="28"/>
            <w:lang w:eastAsia="zh-CN"/>
          </w:rPr>
          <w:t>【</w:t>
        </w:r>
      </w:ins>
      <w:ins w:id="457" w:author="Administrator" w:date="2016-01-11T14:41:09Z">
        <w:r>
          <w:rPr>
            <w:rFonts w:hint="eastAsia" w:ascii="黑体" w:hAnsi="黑体" w:eastAsia="黑体" w:cs="黑体"/>
            <w:b/>
            <w:bCs/>
            <w:i w:val="0"/>
            <w:color w:val="000000"/>
            <w:sz w:val="28"/>
            <w:szCs w:val="28"/>
            <w:rPrChange w:id="458" w:author="Administrator" w:date="2016-01-11T14:41:30Z">
              <w:rPr>
                <w:rFonts w:ascii="华文楷体" w:hAnsi="华文楷体" w:eastAsia="华文楷体" w:cs="华文楷体"/>
                <w:i w:val="0"/>
                <w:color w:val="000000"/>
                <w:sz w:val="28"/>
                <w:szCs w:val="28"/>
              </w:rPr>
            </w:rPrChange>
          </w:rPr>
          <w:t>如果有人问</w:t>
        </w:r>
      </w:ins>
      <w:ins w:id="459" w:author="Administrator" w:date="2016-01-11T14:41:09Z">
        <w:r>
          <w:rPr>
            <w:rFonts w:hint="eastAsia" w:ascii="黑体" w:hAnsi="黑体" w:eastAsia="黑体" w:cs="黑体"/>
            <w:b/>
            <w:bCs/>
            <w:i w:val="0"/>
            <w:color w:val="000000"/>
            <w:sz w:val="28"/>
            <w:szCs w:val="28"/>
            <w:rPrChange w:id="460" w:author="Administrator" w:date="2016-01-11T14:41:30Z">
              <w:rPr>
                <w:rFonts w:ascii="宋体" w:hAnsi="宋体" w:eastAsia="宋体" w:cs="宋体"/>
                <w:i w:val="0"/>
                <w:color w:val="000000"/>
                <w:sz w:val="28"/>
                <w:szCs w:val="28"/>
              </w:rPr>
            </w:rPrChange>
          </w:rPr>
          <w:t>:</w:t>
        </w:r>
      </w:ins>
      <w:ins w:id="461" w:author="Administrator" w:date="2016-01-11T14:41:09Z">
        <w:r>
          <w:rPr>
            <w:rFonts w:hint="eastAsia" w:ascii="黑体" w:hAnsi="黑体" w:eastAsia="黑体" w:cs="黑体"/>
            <w:b/>
            <w:bCs/>
            <w:i w:val="0"/>
            <w:color w:val="000000"/>
            <w:sz w:val="28"/>
            <w:szCs w:val="28"/>
            <w:rPrChange w:id="462" w:author="Administrator" w:date="2016-01-11T14:41:30Z">
              <w:rPr>
                <w:rFonts w:ascii="华文楷体" w:hAnsi="华文楷体" w:eastAsia="华文楷体" w:cs="华文楷体"/>
                <w:i w:val="0"/>
                <w:color w:val="000000"/>
                <w:sz w:val="28"/>
                <w:szCs w:val="28"/>
              </w:rPr>
            </w:rPrChange>
          </w:rPr>
          <w:t>那么月称论师为何举出经中所说的一地菩萨不能胜过声闻、 缘觉的智慧来作为声闻、 缘觉证悟空性的依据呢</w:t>
        </w:r>
      </w:ins>
      <w:ins w:id="463" w:author="Administrator" w:date="2016-01-11T14:41:09Z">
        <w:r>
          <w:rPr>
            <w:rFonts w:hint="eastAsia" w:ascii="黑体" w:hAnsi="黑体" w:eastAsia="黑体" w:cs="黑体"/>
            <w:b/>
            <w:bCs/>
            <w:i w:val="0"/>
            <w:color w:val="000000"/>
            <w:sz w:val="28"/>
            <w:szCs w:val="28"/>
            <w:rPrChange w:id="464" w:author="Administrator" w:date="2016-01-11T14:41:30Z">
              <w:rPr>
                <w:rFonts w:ascii="宋体" w:hAnsi="宋体" w:eastAsia="宋体" w:cs="宋体"/>
                <w:i w:val="0"/>
                <w:color w:val="000000"/>
                <w:sz w:val="28"/>
                <w:szCs w:val="28"/>
              </w:rPr>
            </w:rPrChange>
          </w:rPr>
          <w:t>?</w:t>
        </w:r>
      </w:ins>
      <w:ins w:id="465" w:author="Administrator" w:date="2016-01-11T14:41:24Z">
        <w:r>
          <w:rPr>
            <w:rFonts w:hint="eastAsia" w:ascii="黑体" w:hAnsi="黑体" w:eastAsia="黑体" w:cs="黑体"/>
            <w:b/>
            <w:bCs/>
            <w:i w:val="0"/>
            <w:color w:val="000000"/>
            <w:sz w:val="28"/>
            <w:szCs w:val="28"/>
            <w:lang w:eastAsia="zh-CN"/>
            <w:rPrChange w:id="466" w:author="Administrator" w:date="2016-01-11T14:41:30Z">
              <w:rPr>
                <w:rFonts w:hint="eastAsia" w:ascii="宋体" w:hAnsi="宋体" w:eastAsia="宋体" w:cs="宋体"/>
                <w:i w:val="0"/>
                <w:color w:val="000000"/>
                <w:sz w:val="28"/>
                <w:szCs w:val="28"/>
                <w:lang w:eastAsia="zh-CN"/>
              </w:rPr>
            </w:rPrChange>
          </w:rPr>
          <w:t>】</w:t>
        </w:r>
      </w:ins>
    </w:p>
    <w:p>
      <w:pPr>
        <w:ind w:firstLine="570"/>
        <w:rPr>
          <w:ins w:id="467" w:author="Administrator" w:date="2016-01-11T14:52:51Z"/>
          <w:rFonts w:hint="eastAsia" w:ascii="华文楷体" w:hAnsi="华文楷体" w:eastAsia="华文楷体"/>
          <w:sz w:val="28"/>
          <w:szCs w:val="28"/>
          <w:lang w:eastAsia="zh-CN"/>
        </w:rPr>
      </w:pPr>
      <w:del w:id="468" w:author="Administrator" w:date="2016-01-11T14:41:09Z">
        <w:r>
          <w:rPr>
            <w:rFonts w:hint="eastAsia" w:ascii="华文楷体" w:hAnsi="华文楷体" w:eastAsia="华文楷体"/>
            <w:sz w:val="28"/>
            <w:szCs w:val="28"/>
          </w:rPr>
          <w:delText>如果有人问那么月称论师为何以经中所说的一地菩萨本身胜过声闻缘觉的智慧来作为声闻缘觉证悟空性的依据呢？</w:delText>
        </w:r>
      </w:del>
      <w:r>
        <w:rPr>
          <w:rFonts w:hint="eastAsia" w:ascii="华文楷体" w:hAnsi="华文楷体" w:eastAsia="华文楷体"/>
          <w:sz w:val="28"/>
          <w:szCs w:val="28"/>
        </w:rPr>
        <w:t>那么在入中论当中也是曾经有这样的讲法，入中论当中讲到了就是说</w:t>
      </w:r>
      <w:ins w:id="469" w:author="Administrator" w:date="2016-01-11T14:42:08Z">
        <w:r>
          <w:rPr>
            <w:rFonts w:hint="eastAsia" w:ascii="华文楷体" w:hAnsi="华文楷体" w:eastAsia="华文楷体"/>
            <w:sz w:val="28"/>
            <w:szCs w:val="28"/>
            <w:lang w:eastAsia="zh-CN"/>
          </w:rPr>
          <w:t>：</w:t>
        </w:r>
      </w:ins>
      <w:r>
        <w:rPr>
          <w:rFonts w:hint="eastAsia" w:ascii="华文楷体" w:hAnsi="华文楷体" w:eastAsia="华文楷体"/>
          <w:sz w:val="28"/>
          <w:szCs w:val="28"/>
        </w:rPr>
        <w:t>一地菩萨只能够以福德种姓胜过声闻缘觉，那么就说</w:t>
      </w:r>
      <w:del w:id="470" w:author="Administrator" w:date="2016-01-11T14:42:27Z">
        <w:r>
          <w:rPr>
            <w:rFonts w:hint="eastAsia" w:ascii="华文楷体" w:hAnsi="华文楷体" w:eastAsia="华文楷体"/>
            <w:sz w:val="28"/>
            <w:szCs w:val="28"/>
          </w:rPr>
          <w:delText>一</w:delText>
        </w:r>
      </w:del>
      <w:ins w:id="471" w:author="Administrator" w:date="2016-01-11T14:42:27Z">
        <w:r>
          <w:rPr>
            <w:rFonts w:hint="eastAsia" w:ascii="华文楷体" w:hAnsi="华文楷体" w:eastAsia="华文楷体"/>
            <w:sz w:val="28"/>
            <w:szCs w:val="28"/>
            <w:lang w:eastAsia="zh-CN"/>
          </w:rPr>
          <w:t>以</w:t>
        </w:r>
      </w:ins>
      <w:r>
        <w:rPr>
          <w:rFonts w:hint="eastAsia" w:ascii="华文楷体" w:hAnsi="华文楷体" w:eastAsia="华文楷体"/>
          <w:sz w:val="28"/>
          <w:szCs w:val="28"/>
        </w:rPr>
        <w:t>智慧呢</w:t>
      </w:r>
      <w:ins w:id="472" w:author="Administrator" w:date="2016-01-11T14:42:30Z">
        <w:r>
          <w:rPr>
            <w:rFonts w:hint="eastAsia" w:ascii="华文楷体" w:hAnsi="华文楷体" w:eastAsia="华文楷体"/>
            <w:sz w:val="28"/>
            <w:szCs w:val="28"/>
            <w:lang w:eastAsia="zh-CN"/>
          </w:rPr>
          <w:t>，</w:t>
        </w:r>
      </w:ins>
      <w:r>
        <w:rPr>
          <w:rFonts w:hint="eastAsia" w:ascii="华文楷体" w:hAnsi="华文楷体" w:eastAsia="华文楷体"/>
          <w:sz w:val="28"/>
          <w:szCs w:val="28"/>
        </w:rPr>
        <w:t>单独以智慧没办法胜过声闻缘觉，那么真正要胜过声闻缘觉呢</w:t>
      </w:r>
      <w:ins w:id="473" w:author="Administrator" w:date="2016-01-11T14:42:51Z">
        <w:r>
          <w:rPr>
            <w:rFonts w:hint="eastAsia" w:ascii="华文楷体" w:hAnsi="华文楷体" w:eastAsia="华文楷体"/>
            <w:sz w:val="28"/>
            <w:szCs w:val="28"/>
            <w:lang w:eastAsia="zh-CN"/>
          </w:rPr>
          <w:t>，</w:t>
        </w:r>
      </w:ins>
      <w:ins w:id="474" w:author="Administrator" w:date="2016-01-11T14:42:42Z">
        <w:r>
          <w:rPr>
            <w:rFonts w:hint="eastAsia" w:ascii="华文楷体" w:hAnsi="华文楷体" w:eastAsia="华文楷体"/>
            <w:sz w:val="28"/>
            <w:szCs w:val="28"/>
            <w:lang w:eastAsia="zh-CN"/>
          </w:rPr>
          <w:t>他</w:t>
        </w:r>
      </w:ins>
      <w:r>
        <w:rPr>
          <w:rFonts w:hint="eastAsia" w:ascii="华文楷体" w:hAnsi="华文楷体" w:eastAsia="华文楷体"/>
          <w:sz w:val="28"/>
          <w:szCs w:val="28"/>
        </w:rPr>
        <w:t>是到</w:t>
      </w:r>
      <w:ins w:id="475" w:author="Administrator" w:date="2016-01-11T14:42:48Z">
        <w:r>
          <w:rPr>
            <w:rFonts w:hint="eastAsia" w:ascii="华文楷体" w:hAnsi="华文楷体" w:eastAsia="华文楷体"/>
            <w:sz w:val="28"/>
            <w:szCs w:val="28"/>
            <w:lang w:eastAsia="zh-CN"/>
          </w:rPr>
          <w:t>了</w:t>
        </w:r>
      </w:ins>
      <w:r>
        <w:rPr>
          <w:rFonts w:hint="eastAsia" w:ascii="华文楷体" w:hAnsi="华文楷体" w:eastAsia="华文楷体"/>
          <w:sz w:val="28"/>
          <w:szCs w:val="28"/>
        </w:rPr>
        <w:t>七地，到了七地的时候</w:t>
      </w:r>
      <w:ins w:id="476" w:author="Administrator" w:date="2016-01-11T14:43:01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通过智慧胜过声闻缘觉</w:t>
      </w:r>
      <w:ins w:id="477" w:author="Administrator" w:date="2016-01-11T14:43:04Z">
        <w:r>
          <w:rPr>
            <w:rFonts w:hint="eastAsia" w:ascii="华文楷体" w:hAnsi="华文楷体" w:eastAsia="华文楷体"/>
            <w:sz w:val="28"/>
            <w:szCs w:val="28"/>
            <w:lang w:eastAsia="zh-CN"/>
          </w:rPr>
          <w:t>。</w:t>
        </w:r>
      </w:ins>
      <w:r>
        <w:rPr>
          <w:rFonts w:hint="eastAsia" w:ascii="华文楷体" w:hAnsi="华文楷体" w:eastAsia="华文楷体"/>
          <w:sz w:val="28"/>
          <w:szCs w:val="28"/>
        </w:rPr>
        <w:t>在</w:t>
      </w:r>
      <w:ins w:id="478" w:author="Administrator" w:date="2016-01-11T14:43:13Z">
        <w:r>
          <w:rPr>
            <w:rFonts w:hint="eastAsia" w:ascii="华文楷体" w:hAnsi="华文楷体" w:eastAsia="华文楷体"/>
            <w:sz w:val="28"/>
            <w:szCs w:val="28"/>
            <w:lang w:eastAsia="zh-CN"/>
          </w:rPr>
          <w:t>《</w:t>
        </w:r>
      </w:ins>
      <w:r>
        <w:rPr>
          <w:rFonts w:hint="eastAsia" w:ascii="华文楷体" w:hAnsi="华文楷体" w:eastAsia="华文楷体"/>
          <w:sz w:val="28"/>
          <w:szCs w:val="28"/>
        </w:rPr>
        <w:t>入中论</w:t>
      </w:r>
      <w:ins w:id="479" w:author="Administrator" w:date="2016-01-11T14:43:16Z">
        <w:r>
          <w:rPr>
            <w:rFonts w:hint="eastAsia" w:ascii="华文楷体" w:hAnsi="华文楷体" w:eastAsia="华文楷体"/>
            <w:sz w:val="28"/>
            <w:szCs w:val="28"/>
            <w:lang w:eastAsia="zh-CN"/>
          </w:rPr>
          <w:t>》</w:t>
        </w:r>
      </w:ins>
      <w:ins w:id="480" w:author="Administrator" w:date="2016-01-11T14:43:19Z">
        <w:r>
          <w:rPr>
            <w:rFonts w:hint="eastAsia" w:ascii="华文楷体" w:hAnsi="华文楷体" w:eastAsia="华文楷体"/>
            <w:sz w:val="28"/>
            <w:szCs w:val="28"/>
            <w:lang w:eastAsia="zh-CN"/>
          </w:rPr>
          <w:t>的</w:t>
        </w:r>
      </w:ins>
      <w:ins w:id="481" w:author="Administrator" w:date="2016-01-11T14:43:21Z">
        <w:r>
          <w:rPr>
            <w:rFonts w:hint="eastAsia" w:ascii="华文楷体" w:hAnsi="华文楷体" w:eastAsia="华文楷体"/>
            <w:sz w:val="28"/>
            <w:szCs w:val="28"/>
            <w:lang w:eastAsia="zh-CN"/>
          </w:rPr>
          <w:t>注释</w:t>
        </w:r>
      </w:ins>
      <w:ins w:id="482" w:author="Administrator" w:date="2016-01-11T14:43:24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中说“彼至远行慧亦胜”</w:t>
      </w:r>
      <w:ins w:id="483" w:author="Administrator" w:date="2016-01-11T14:43:4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那么月称菩萨在他的自释当中呢</w:t>
      </w:r>
      <w:ins w:id="484" w:author="Administrator" w:date="2016-01-11T14:43:44Z">
        <w:r>
          <w:rPr>
            <w:rFonts w:hint="eastAsia" w:ascii="华文楷体" w:hAnsi="华文楷体" w:eastAsia="华文楷体"/>
            <w:sz w:val="28"/>
            <w:szCs w:val="28"/>
            <w:lang w:eastAsia="zh-CN"/>
          </w:rPr>
          <w:t>，</w:t>
        </w:r>
      </w:ins>
      <w:r>
        <w:rPr>
          <w:rFonts w:hint="eastAsia" w:ascii="华文楷体" w:hAnsi="华文楷体" w:eastAsia="华文楷体"/>
          <w:sz w:val="28"/>
          <w:szCs w:val="28"/>
        </w:rPr>
        <w:t>举出了这样佛经当中的</w:t>
      </w:r>
      <w:del w:id="485" w:author="Administrator" w:date="2016-01-11T14:43:54Z">
        <w:r>
          <w:rPr>
            <w:rFonts w:hint="eastAsia" w:ascii="华文楷体" w:hAnsi="华文楷体" w:eastAsia="华文楷体"/>
            <w:sz w:val="28"/>
            <w:szCs w:val="28"/>
          </w:rPr>
          <w:delText>例如</w:delText>
        </w:r>
      </w:del>
      <w:ins w:id="486" w:author="Administrator" w:date="2016-01-11T14:43:54Z">
        <w:r>
          <w:rPr>
            <w:rFonts w:hint="eastAsia" w:ascii="华文楷体" w:hAnsi="华文楷体" w:eastAsia="华文楷体"/>
            <w:sz w:val="28"/>
            <w:szCs w:val="28"/>
            <w:lang w:eastAsia="zh-CN"/>
          </w:rPr>
          <w:t>内容</w:t>
        </w:r>
      </w:ins>
      <w:r>
        <w:rPr>
          <w:rFonts w:hint="eastAsia" w:ascii="华文楷体" w:hAnsi="华文楷体" w:eastAsia="华文楷体"/>
          <w:sz w:val="28"/>
          <w:szCs w:val="28"/>
        </w:rPr>
        <w:t>，他就说呢</w:t>
      </w:r>
      <w:ins w:id="487" w:author="Administrator" w:date="2016-01-11T14:44:02Z">
        <w:r>
          <w:rPr>
            <w:rFonts w:hint="eastAsia" w:ascii="华文楷体" w:hAnsi="华文楷体" w:eastAsia="华文楷体"/>
            <w:sz w:val="28"/>
            <w:szCs w:val="28"/>
            <w:lang w:eastAsia="zh-CN"/>
          </w:rPr>
          <w:t>有</w:t>
        </w:r>
      </w:ins>
      <w:r>
        <w:rPr>
          <w:rFonts w:hint="eastAsia" w:ascii="华文楷体" w:hAnsi="华文楷体" w:eastAsia="华文楷体"/>
          <w:sz w:val="28"/>
          <w:szCs w:val="28"/>
        </w:rPr>
        <w:t>比如说这样一种生在国王</w:t>
      </w:r>
      <w:del w:id="488" w:author="Administrator" w:date="2016-01-11T14:44:12Z">
        <w:r>
          <w:rPr>
            <w:rFonts w:hint="eastAsia" w:ascii="华文楷体" w:hAnsi="华文楷体" w:eastAsia="华文楷体"/>
            <w:sz w:val="28"/>
            <w:szCs w:val="28"/>
          </w:rPr>
          <w:delText>加</w:delText>
        </w:r>
      </w:del>
      <w:ins w:id="489" w:author="Administrator" w:date="2016-01-11T14:44:12Z">
        <w:r>
          <w:rPr>
            <w:rFonts w:hint="eastAsia" w:ascii="华文楷体" w:hAnsi="华文楷体" w:eastAsia="华文楷体"/>
            <w:sz w:val="28"/>
            <w:szCs w:val="28"/>
            <w:lang w:eastAsia="zh-CN"/>
          </w:rPr>
          <w:t>家</w:t>
        </w:r>
      </w:ins>
      <w:ins w:id="490" w:author="Administrator" w:date="2016-01-11T14:44:12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的太子呀出生未久</w:t>
      </w:r>
      <w:ins w:id="491" w:author="Administrator" w:date="2016-01-11T14:44:23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他是通过种姓，种姓</w:t>
      </w:r>
      <w:del w:id="492" w:author="Administrator" w:date="2016-01-11T14:44:56Z">
        <w:r>
          <w:rPr>
            <w:rFonts w:hint="eastAsia" w:ascii="华文楷体" w:hAnsi="华文楷体" w:eastAsia="华文楷体"/>
            <w:sz w:val="28"/>
            <w:szCs w:val="28"/>
          </w:rPr>
          <w:delText>超</w:delText>
        </w:r>
      </w:del>
      <w:ins w:id="493" w:author="Administrator" w:date="2016-01-11T14:44:56Z">
        <w:r>
          <w:rPr>
            <w:rFonts w:hint="eastAsia" w:ascii="华文楷体" w:hAnsi="华文楷体" w:eastAsia="华文楷体"/>
            <w:sz w:val="28"/>
            <w:szCs w:val="28"/>
            <w:lang w:eastAsia="zh-CN"/>
          </w:rPr>
          <w:t>意</w:t>
        </w:r>
      </w:ins>
      <w:ins w:id="494" w:author="Administrator" w:date="2016-01-11T14:44:37Z">
        <w:r>
          <w:rPr>
            <w:rFonts w:hint="eastAsia" w:ascii="华文楷体" w:hAnsi="华文楷体" w:eastAsia="华文楷体"/>
            <w:sz w:val="28"/>
            <w:szCs w:val="28"/>
            <w:lang w:eastAsia="zh-CN"/>
          </w:rPr>
          <w:t>超</w:t>
        </w:r>
      </w:ins>
      <w:r>
        <w:rPr>
          <w:rFonts w:hint="eastAsia" w:ascii="华文楷体" w:hAnsi="华文楷体" w:eastAsia="华文楷体"/>
          <w:sz w:val="28"/>
          <w:szCs w:val="28"/>
        </w:rPr>
        <w:t>胜</w:t>
      </w:r>
      <w:ins w:id="495" w:author="Administrator" w:date="2016-01-11T14:44:40Z">
        <w:r>
          <w:rPr>
            <w:rFonts w:hint="eastAsia" w:ascii="华文楷体" w:hAnsi="华文楷体" w:eastAsia="华文楷体"/>
            <w:sz w:val="28"/>
            <w:szCs w:val="28"/>
            <w:lang w:eastAsia="zh-CN"/>
          </w:rPr>
          <w:t>，</w:t>
        </w:r>
      </w:ins>
      <w:r>
        <w:rPr>
          <w:rFonts w:hint="eastAsia" w:ascii="华文楷体" w:hAnsi="华文楷体" w:eastAsia="华文楷体"/>
          <w:sz w:val="28"/>
          <w:szCs w:val="28"/>
        </w:rPr>
        <w:t>受到</w:t>
      </w:r>
      <w:ins w:id="496" w:author="Administrator" w:date="2016-01-11T14:45:45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大臣的膜拜，是通过这样的种姓</w:t>
      </w:r>
      <w:del w:id="497" w:author="Administrator" w:date="2016-01-11T14:46:05Z">
        <w:r>
          <w:rPr>
            <w:rFonts w:hint="eastAsia" w:ascii="华文楷体" w:hAnsi="华文楷体" w:eastAsia="华文楷体"/>
            <w:sz w:val="28"/>
            <w:szCs w:val="28"/>
          </w:rPr>
          <w:delText>胜</w:delText>
        </w:r>
      </w:del>
      <w:ins w:id="498" w:author="Administrator" w:date="2016-01-11T14:45:18Z">
        <w:r>
          <w:rPr>
            <w:rFonts w:hint="eastAsia" w:ascii="华文楷体" w:hAnsi="华文楷体" w:eastAsia="华文楷体"/>
            <w:sz w:val="28"/>
            <w:szCs w:val="28"/>
            <w:lang w:eastAsia="zh-CN"/>
          </w:rPr>
          <w:t>意</w:t>
        </w:r>
      </w:ins>
      <w:ins w:id="499" w:author="Administrator" w:date="2016-01-11T14:45:21Z">
        <w:r>
          <w:rPr>
            <w:rFonts w:hint="eastAsia" w:ascii="华文楷体" w:hAnsi="华文楷体" w:eastAsia="华文楷体"/>
            <w:sz w:val="28"/>
            <w:szCs w:val="28"/>
            <w:lang w:eastAsia="zh-CN"/>
          </w:rPr>
          <w:t>福</w:t>
        </w:r>
      </w:ins>
      <w:ins w:id="500" w:author="Administrator" w:date="2016-01-11T14:45:24Z">
        <w:r>
          <w:rPr>
            <w:rFonts w:hint="eastAsia" w:ascii="华文楷体" w:hAnsi="华文楷体" w:eastAsia="华文楷体"/>
            <w:sz w:val="28"/>
            <w:szCs w:val="28"/>
            <w:lang w:eastAsia="zh-CN"/>
          </w:rPr>
          <w:t>德</w:t>
        </w:r>
      </w:ins>
      <w:ins w:id="501" w:author="Administrator" w:date="2016-01-11T14:45:28Z">
        <w:r>
          <w:rPr>
            <w:rFonts w:hint="eastAsia" w:ascii="华文楷体" w:hAnsi="华文楷体" w:eastAsia="华文楷体"/>
            <w:sz w:val="28"/>
            <w:szCs w:val="28"/>
            <w:lang w:eastAsia="zh-CN"/>
          </w:rPr>
          <w:t>力</w:t>
        </w:r>
      </w:ins>
      <w:ins w:id="502" w:author="Administrator" w:date="2016-01-11T14:46:29Z">
        <w:r>
          <w:rPr>
            <w:rFonts w:hint="eastAsia" w:ascii="华文楷体" w:hAnsi="华文楷体" w:eastAsia="华文楷体"/>
            <w:sz w:val="28"/>
            <w:szCs w:val="28"/>
            <w:lang w:eastAsia="zh-CN"/>
          </w:rPr>
          <w:t>胜</w:t>
        </w:r>
      </w:ins>
      <w:r>
        <w:rPr>
          <w:rFonts w:hint="eastAsia" w:ascii="华文楷体" w:hAnsi="华文楷体" w:eastAsia="华文楷体"/>
          <w:sz w:val="28"/>
          <w:szCs w:val="28"/>
        </w:rPr>
        <w:t>过这些</w:t>
      </w:r>
      <w:del w:id="503" w:author="Administrator" w:date="2016-01-11T14:46:47Z">
        <w:r>
          <w:rPr>
            <w:rFonts w:hint="eastAsia" w:ascii="华文楷体" w:hAnsi="华文楷体" w:eastAsia="华文楷体"/>
            <w:sz w:val="28"/>
            <w:szCs w:val="28"/>
          </w:rPr>
          <w:delText>【23:48】</w:delText>
        </w:r>
      </w:del>
      <w:ins w:id="504" w:author="Administrator" w:date="2016-01-11T14:46:47Z">
        <w:r>
          <w:rPr>
            <w:rFonts w:hint="eastAsia" w:ascii="华文楷体" w:hAnsi="华文楷体" w:eastAsia="华文楷体"/>
            <w:sz w:val="28"/>
            <w:szCs w:val="28"/>
            <w:lang w:eastAsia="zh-CN"/>
          </w:rPr>
          <w:t>劳就</w:t>
        </w:r>
      </w:ins>
      <w:r>
        <w:rPr>
          <w:rFonts w:hint="eastAsia" w:ascii="华文楷体" w:hAnsi="华文楷体" w:eastAsia="华文楷体"/>
          <w:sz w:val="28"/>
          <w:szCs w:val="28"/>
        </w:rPr>
        <w:t>的大臣的，那么只有等到他登基之后得到了灌顶</w:t>
      </w:r>
      <w:ins w:id="505" w:author="Administrator" w:date="2016-01-11T14:47:00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或者他长大之后</w:t>
      </w:r>
      <w:ins w:id="506" w:author="Administrator" w:date="2016-01-11T14:47:09Z">
        <w:r>
          <w:rPr>
            <w:rFonts w:hint="eastAsia" w:ascii="华文楷体" w:hAnsi="华文楷体" w:eastAsia="华文楷体"/>
            <w:sz w:val="28"/>
            <w:szCs w:val="28"/>
            <w:lang w:eastAsia="zh-CN"/>
          </w:rPr>
          <w:t>登基之后</w:t>
        </w:r>
      </w:ins>
      <w:r>
        <w:rPr>
          <w:rFonts w:hint="eastAsia" w:ascii="华文楷体" w:hAnsi="华文楷体" w:eastAsia="华文楷体"/>
          <w:sz w:val="28"/>
          <w:szCs w:val="28"/>
        </w:rPr>
        <w:t>呢通过自己的权利可以争</w:t>
      </w:r>
      <w:ins w:id="507" w:author="Administrator" w:date="2016-01-11T14:47:18Z">
        <w:r>
          <w:rPr>
            <w:rFonts w:hint="eastAsia" w:ascii="华文楷体" w:hAnsi="华文楷体" w:eastAsia="华文楷体"/>
            <w:sz w:val="28"/>
            <w:szCs w:val="28"/>
            <w:lang w:eastAsia="zh-CN"/>
          </w:rPr>
          <w:t>做</w:t>
        </w:r>
      </w:ins>
      <w:del w:id="508" w:author="Administrator" w:date="2016-01-11T14:47:29Z">
        <w:r>
          <w:rPr>
            <w:rFonts w:hint="eastAsia" w:ascii="华文楷体" w:hAnsi="华文楷体" w:eastAsia="华文楷体"/>
            <w:sz w:val="28"/>
            <w:szCs w:val="28"/>
          </w:rPr>
          <w:delText>夺</w:delText>
        </w:r>
      </w:del>
      <w:r>
        <w:rPr>
          <w:rFonts w:hint="eastAsia" w:ascii="华文楷体" w:hAnsi="华文楷体" w:eastAsia="华文楷体"/>
          <w:sz w:val="28"/>
          <w:szCs w:val="28"/>
        </w:rPr>
        <w:t>驾驭一切的</w:t>
      </w:r>
      <w:del w:id="509" w:author="Administrator" w:date="2016-01-11T14:47:34Z">
        <w:r>
          <w:rPr>
            <w:rFonts w:hint="eastAsia" w:ascii="华文楷体" w:hAnsi="华文楷体" w:eastAsia="华文楷体"/>
            <w:sz w:val="28"/>
            <w:szCs w:val="28"/>
          </w:rPr>
          <w:delText>【24:00】</w:delText>
        </w:r>
      </w:del>
      <w:ins w:id="510" w:author="Administrator" w:date="2016-01-11T14:47:34Z">
        <w:r>
          <w:rPr>
            <w:rFonts w:hint="eastAsia" w:ascii="华文楷体" w:hAnsi="华文楷体" w:eastAsia="华文楷体"/>
            <w:sz w:val="28"/>
            <w:szCs w:val="28"/>
            <w:lang w:eastAsia="zh-CN"/>
          </w:rPr>
          <w:t>成就</w:t>
        </w:r>
      </w:ins>
      <w:ins w:id="511" w:author="Administrator" w:date="2016-01-11T14:47:37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通过自己的权利</w:t>
      </w:r>
      <w:del w:id="512" w:author="Administrator" w:date="2016-01-11T14:47:44Z">
        <w:r>
          <w:rPr>
            <w:rFonts w:hint="eastAsia" w:ascii="华文楷体" w:hAnsi="华文楷体" w:eastAsia="华文楷体"/>
            <w:sz w:val="28"/>
            <w:szCs w:val="28"/>
          </w:rPr>
          <w:delText>可以</w:delText>
        </w:r>
      </w:del>
      <w:ins w:id="513" w:author="Administrator" w:date="2016-01-11T14:47:44Z">
        <w:r>
          <w:rPr>
            <w:rFonts w:hint="eastAsia" w:ascii="华文楷体" w:hAnsi="华文楷体" w:eastAsia="华文楷体"/>
            <w:sz w:val="28"/>
            <w:szCs w:val="28"/>
            <w:lang w:eastAsia="zh-CN"/>
          </w:rPr>
          <w:t>能</w:t>
        </w:r>
      </w:ins>
      <w:r>
        <w:rPr>
          <w:rFonts w:hint="eastAsia" w:ascii="华文楷体" w:hAnsi="华文楷体" w:eastAsia="华文楷体"/>
          <w:sz w:val="28"/>
          <w:szCs w:val="28"/>
        </w:rPr>
        <w:t>胜过这些大臣，就相当于这样一种情况一</w:t>
      </w:r>
      <w:del w:id="514" w:author="Administrator" w:date="2016-01-11T14:47:55Z">
        <w:r>
          <w:rPr>
            <w:rFonts w:hint="eastAsia" w:ascii="华文楷体" w:hAnsi="华文楷体" w:eastAsia="华文楷体"/>
            <w:sz w:val="28"/>
            <w:szCs w:val="28"/>
          </w:rPr>
          <w:delText>眼</w:delText>
        </w:r>
      </w:del>
      <w:ins w:id="515" w:author="Administrator" w:date="2016-01-11T14:47:55Z">
        <w:r>
          <w:rPr>
            <w:rFonts w:hint="eastAsia" w:ascii="华文楷体" w:hAnsi="华文楷体" w:eastAsia="华文楷体"/>
            <w:sz w:val="28"/>
            <w:szCs w:val="28"/>
            <w:lang w:eastAsia="zh-CN"/>
          </w:rPr>
          <w:t>样</w:t>
        </w:r>
      </w:ins>
      <w:ins w:id="516" w:author="Administrator" w:date="2016-01-11T14:47:59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所以说菩萨呢</w:t>
      </w:r>
      <w:ins w:id="517" w:author="Administrator" w:date="2016-01-11T14:48:07Z">
        <w:r>
          <w:rPr>
            <w:rFonts w:hint="eastAsia" w:ascii="华文楷体" w:hAnsi="华文楷体" w:eastAsia="华文楷体"/>
            <w:sz w:val="28"/>
            <w:szCs w:val="28"/>
            <w:lang w:eastAsia="zh-CN"/>
          </w:rPr>
          <w:t>，</w:t>
        </w:r>
      </w:ins>
      <w:r>
        <w:rPr>
          <w:rFonts w:hint="eastAsia" w:ascii="华文楷体" w:hAnsi="华文楷体" w:eastAsia="华文楷体"/>
          <w:sz w:val="28"/>
          <w:szCs w:val="28"/>
        </w:rPr>
        <w:t>一地菩萨</w:t>
      </w:r>
      <w:ins w:id="518" w:author="Administrator" w:date="2016-01-11T14:48:13Z">
        <w:r>
          <w:rPr>
            <w:rFonts w:hint="eastAsia" w:ascii="华文楷体" w:hAnsi="华文楷体" w:eastAsia="华文楷体"/>
            <w:sz w:val="28"/>
            <w:szCs w:val="28"/>
            <w:lang w:eastAsia="zh-CN"/>
          </w:rPr>
          <w:t>或者就说</w:t>
        </w:r>
      </w:ins>
      <w:ins w:id="519" w:author="Administrator" w:date="2016-01-11T14:48:25Z">
        <w:r>
          <w:rPr>
            <w:rFonts w:hint="eastAsia" w:ascii="华文楷体" w:hAnsi="华文楷体" w:eastAsia="华文楷体"/>
            <w:sz w:val="28"/>
            <w:szCs w:val="28"/>
            <w:lang w:eastAsia="zh-CN"/>
          </w:rPr>
          <w:t>菩萨呢</w:t>
        </w:r>
      </w:ins>
      <w:r>
        <w:rPr>
          <w:rFonts w:hint="eastAsia" w:ascii="华文楷体" w:hAnsi="华文楷体" w:eastAsia="华文楷体"/>
          <w:sz w:val="28"/>
          <w:szCs w:val="28"/>
        </w:rPr>
        <w:t>他在初地的时候</w:t>
      </w:r>
      <w:ins w:id="520" w:author="Administrator" w:date="2016-01-11T14:48:34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通过自己的智慧还没办法胜过大臣，通过这样一种福德，通过这样的种姓力</w:t>
      </w:r>
      <w:del w:id="521" w:author="Administrator" w:date="2016-01-11T14:48:50Z">
        <w:r>
          <w:rPr>
            <w:rFonts w:hint="eastAsia" w:ascii="华文楷体" w:hAnsi="华文楷体" w:eastAsia="华文楷体"/>
            <w:sz w:val="28"/>
            <w:szCs w:val="28"/>
          </w:rPr>
          <w:delText>就</w:delText>
        </w:r>
      </w:del>
      <w:ins w:id="522" w:author="Administrator" w:date="2016-01-11T14:48:50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胜过了二乘的</w:t>
      </w:r>
      <w:ins w:id="523" w:author="Administrator" w:date="2016-01-11T14:49:00Z">
        <w:r>
          <w:rPr>
            <w:rFonts w:hint="eastAsia" w:ascii="华文楷体" w:hAnsi="华文楷体" w:eastAsia="华文楷体"/>
            <w:sz w:val="28"/>
            <w:szCs w:val="28"/>
            <w:lang w:eastAsia="zh-CN"/>
          </w:rPr>
          <w:t>啦</w:t>
        </w:r>
      </w:ins>
      <w:ins w:id="524" w:author="Administrator" w:date="2016-01-11T14:49:01Z">
        <w:r>
          <w:rPr>
            <w:rFonts w:hint="eastAsia" w:ascii="华文楷体" w:hAnsi="华文楷体" w:eastAsia="华文楷体"/>
            <w:sz w:val="28"/>
            <w:szCs w:val="28"/>
            <w:lang w:eastAsia="zh-CN"/>
          </w:rPr>
          <w:t>，</w:t>
        </w:r>
      </w:ins>
      <w:del w:id="525" w:author="Administrator" w:date="2016-01-11T14:49:39Z">
        <w:r>
          <w:rPr>
            <w:rFonts w:hint="eastAsia" w:ascii="华文楷体" w:hAnsi="华文楷体" w:eastAsia="华文楷体"/>
            <w:sz w:val="28"/>
            <w:szCs w:val="28"/>
          </w:rPr>
          <w:delText>就</w:delText>
        </w:r>
      </w:del>
      <w:ins w:id="526" w:author="Administrator" w:date="2016-01-11T14:49:39Z">
        <w:r>
          <w:rPr>
            <w:rFonts w:hint="eastAsia" w:ascii="华文楷体" w:hAnsi="华文楷体" w:eastAsia="华文楷体"/>
            <w:sz w:val="28"/>
            <w:szCs w:val="28"/>
            <w:lang w:eastAsia="zh-CN"/>
          </w:rPr>
          <w:t>甚至</w:t>
        </w:r>
      </w:ins>
      <w:r>
        <w:rPr>
          <w:rFonts w:hint="eastAsia" w:ascii="华文楷体" w:hAnsi="华文楷体" w:eastAsia="华文楷体"/>
          <w:sz w:val="28"/>
          <w:szCs w:val="28"/>
        </w:rPr>
        <w:t>胜过了声闻缘觉，那么就说是通过自己的福德力胜过了声闻缘觉，那么真正要通过智慧来胜过声闻缘觉</w:t>
      </w:r>
      <w:ins w:id="527" w:author="Administrator" w:date="2016-01-11T14:49:55Z">
        <w:r>
          <w:rPr>
            <w:rFonts w:hint="eastAsia" w:ascii="华文楷体" w:hAnsi="华文楷体" w:eastAsia="华文楷体"/>
            <w:sz w:val="28"/>
            <w:szCs w:val="28"/>
            <w:lang w:eastAsia="zh-CN"/>
          </w:rPr>
          <w:t>，</w:t>
        </w:r>
      </w:ins>
      <w:r>
        <w:rPr>
          <w:rFonts w:hint="eastAsia" w:ascii="华文楷体" w:hAnsi="华文楷体" w:eastAsia="华文楷体"/>
          <w:sz w:val="28"/>
          <w:szCs w:val="28"/>
        </w:rPr>
        <w:t>必须要七地</w:t>
      </w:r>
      <w:ins w:id="528" w:author="Administrator" w:date="2016-01-11T14:50:0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所以说呢通过这样一种经中所说的声闻缘觉也有证悟一切法无自性</w:t>
      </w:r>
      <w:del w:id="529" w:author="Administrator" w:date="2016-01-11T14:50:18Z">
        <w:r>
          <w:rPr>
            <w:rFonts w:hint="eastAsia" w:ascii="华文楷体" w:hAnsi="华文楷体" w:eastAsia="华文楷体"/>
            <w:sz w:val="28"/>
            <w:szCs w:val="28"/>
          </w:rPr>
          <w:delText>智</w:delText>
        </w:r>
      </w:del>
      <w:ins w:id="530" w:author="Administrator" w:date="2016-01-11T14:50:18Z">
        <w:r>
          <w:rPr>
            <w:rFonts w:hint="eastAsia" w:ascii="华文楷体" w:hAnsi="华文楷体" w:eastAsia="华文楷体"/>
            <w:sz w:val="28"/>
            <w:szCs w:val="28"/>
            <w:lang w:eastAsia="zh-CN"/>
          </w:rPr>
          <w:t>者</w:t>
        </w:r>
      </w:ins>
      <w:r>
        <w:rPr>
          <w:rFonts w:hint="eastAsia" w:ascii="华文楷体" w:hAnsi="华文楷体" w:eastAsia="华文楷体"/>
          <w:sz w:val="28"/>
          <w:szCs w:val="28"/>
        </w:rPr>
        <w:t>，也讲了声闻缘觉也有证悟空性的，那如果是这样的话</w:t>
      </w:r>
      <w:ins w:id="531" w:author="Administrator" w:date="2016-01-11T14:50:32Z">
        <w:r>
          <w:rPr>
            <w:rFonts w:hint="eastAsia" w:ascii="华文楷体" w:hAnsi="华文楷体" w:eastAsia="华文楷体"/>
            <w:sz w:val="28"/>
            <w:szCs w:val="28"/>
            <w:lang w:eastAsia="zh-CN"/>
          </w:rPr>
          <w:t>，</w:t>
        </w:r>
      </w:ins>
      <w:r>
        <w:rPr>
          <w:rFonts w:hint="eastAsia" w:ascii="华文楷体" w:hAnsi="华文楷体" w:eastAsia="华文楷体"/>
          <w:sz w:val="28"/>
          <w:szCs w:val="28"/>
        </w:rPr>
        <w:t>有些观点通过这样的教证</w:t>
      </w:r>
      <w:ins w:id="532" w:author="Administrator" w:date="2016-01-11T14:50:35Z">
        <w:r>
          <w:rPr>
            <w:rFonts w:hint="eastAsia" w:ascii="华文楷体" w:hAnsi="华文楷体" w:eastAsia="华文楷体"/>
            <w:sz w:val="28"/>
            <w:szCs w:val="28"/>
            <w:lang w:eastAsia="zh-CN"/>
          </w:rPr>
          <w:t>，</w:t>
        </w:r>
      </w:ins>
      <w:ins w:id="533" w:author="Administrator" w:date="2016-01-11T14:50:43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说明声闻缘觉也证悟了圆满法无我空性，也是证悟圆满法无我空性的，那么就说是否则的话出地菩萨应该可以胜过这样声闻缘觉的，那么如果说是出地菩萨他证悟了圆满法无我空性</w:t>
      </w:r>
      <w:ins w:id="534" w:author="Administrator" w:date="2016-01-11T14:51:01Z">
        <w:r>
          <w:rPr>
            <w:rFonts w:hint="eastAsia" w:ascii="华文楷体" w:hAnsi="华文楷体" w:eastAsia="华文楷体"/>
            <w:sz w:val="28"/>
            <w:szCs w:val="28"/>
            <w:lang w:eastAsia="zh-CN"/>
          </w:rPr>
          <w:t>而</w:t>
        </w:r>
      </w:ins>
      <w:r>
        <w:rPr>
          <w:rFonts w:hint="eastAsia" w:ascii="华文楷体" w:hAnsi="华文楷体" w:eastAsia="华文楷体"/>
          <w:sz w:val="28"/>
          <w:szCs w:val="28"/>
        </w:rPr>
        <w:t>声闻缘觉没有证悟圆满法无我空性</w:t>
      </w:r>
      <w:ins w:id="535" w:author="Administrator" w:date="2016-01-11T14:51:04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那么在初地就可以胜过了，为什么说在七地的时候才</w:t>
      </w:r>
      <w:del w:id="536" w:author="Administrator" w:date="2016-01-11T14:51:16Z">
        <w:r>
          <w:rPr>
            <w:rFonts w:hint="eastAsia" w:ascii="华文楷体" w:hAnsi="华文楷体" w:eastAsia="华文楷体"/>
            <w:sz w:val="28"/>
            <w:szCs w:val="28"/>
          </w:rPr>
          <w:delText>可以</w:delText>
        </w:r>
      </w:del>
      <w:ins w:id="537" w:author="Administrator" w:date="2016-01-11T14:51:16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胜过声闻缘觉呢？</w:t>
      </w:r>
      <w:del w:id="538" w:author="Administrator" w:date="2016-01-11T14:51:29Z">
        <w:r>
          <w:rPr>
            <w:rFonts w:hint="eastAsia" w:ascii="华文楷体" w:hAnsi="华文楷体" w:eastAsia="华文楷体"/>
            <w:sz w:val="28"/>
            <w:szCs w:val="28"/>
          </w:rPr>
          <w:delText>【25:05】</w:delText>
        </w:r>
      </w:del>
      <w:ins w:id="539" w:author="Administrator" w:date="2016-01-11T14:51:29Z">
        <w:r>
          <w:rPr>
            <w:rFonts w:hint="eastAsia" w:ascii="华文楷体" w:hAnsi="华文楷体" w:eastAsia="华文楷体"/>
            <w:sz w:val="28"/>
            <w:szCs w:val="28"/>
            <w:lang w:eastAsia="zh-CN"/>
          </w:rPr>
          <w:t>为什么</w:t>
        </w:r>
      </w:ins>
      <w:r>
        <w:rPr>
          <w:rFonts w:hint="eastAsia" w:ascii="华文楷体" w:hAnsi="华文楷体" w:eastAsia="华文楷体"/>
          <w:sz w:val="28"/>
          <w:szCs w:val="28"/>
        </w:rPr>
        <w:t>有这样一种说法</w:t>
      </w:r>
      <w:del w:id="540" w:author="Administrator" w:date="2016-01-11T14:51:33Z">
        <w:r>
          <w:rPr>
            <w:rFonts w:hint="eastAsia" w:ascii="华文楷体" w:hAnsi="华文楷体" w:eastAsia="华文楷体"/>
            <w:sz w:val="28"/>
            <w:szCs w:val="28"/>
          </w:rPr>
          <w:delText>，</w:delText>
        </w:r>
      </w:del>
      <w:ins w:id="541" w:author="Administrator" w:date="2016-01-11T14:51:33Z">
        <w:r>
          <w:rPr>
            <w:rFonts w:hint="eastAsia" w:ascii="华文楷体" w:hAnsi="华文楷体" w:eastAsia="华文楷体"/>
            <w:sz w:val="28"/>
            <w:szCs w:val="28"/>
            <w:lang w:eastAsia="zh-CN"/>
          </w:rPr>
          <w:t>？</w:t>
        </w:r>
      </w:ins>
    </w:p>
    <w:p>
      <w:pPr>
        <w:ind w:firstLine="570"/>
        <w:rPr>
          <w:ins w:id="542" w:author="Administrator" w:date="2016-01-11T14:53:41Z"/>
          <w:rFonts w:ascii="华文楷体" w:hAnsi="华文楷体" w:eastAsia="华文楷体" w:cs="华文楷体"/>
          <w:i w:val="0"/>
          <w:color w:val="000000"/>
          <w:sz w:val="28"/>
          <w:szCs w:val="28"/>
        </w:rPr>
      </w:pPr>
      <w:ins w:id="543" w:author="Administrator" w:date="2016-01-11T14:53:43Z">
        <w:r>
          <w:rPr>
            <w:rFonts w:hint="eastAsia" w:ascii="华文楷体" w:hAnsi="华文楷体" w:eastAsia="华文楷体" w:cs="华文楷体"/>
            <w:i w:val="0"/>
            <w:color w:val="000000"/>
            <w:sz w:val="28"/>
            <w:szCs w:val="28"/>
            <w:lang w:eastAsia="zh-CN"/>
          </w:rPr>
          <w:t>【</w:t>
        </w:r>
      </w:ins>
      <w:ins w:id="544" w:author="Administrator" w:date="2016-01-11T14:53:27Z">
        <w:r>
          <w:rPr>
            <w:rFonts w:hint="eastAsia" w:ascii="黑体" w:hAnsi="黑体" w:eastAsia="黑体" w:cs="黑体"/>
            <w:b/>
            <w:bCs/>
            <w:i w:val="0"/>
            <w:color w:val="000000"/>
            <w:sz w:val="28"/>
            <w:szCs w:val="28"/>
            <w:rPrChange w:id="545" w:author="Administrator" w:date="2016-01-11T14:53:51Z">
              <w:rPr>
                <w:rFonts w:ascii="华文楷体" w:hAnsi="华文楷体" w:eastAsia="华文楷体" w:cs="华文楷体"/>
                <w:i w:val="0"/>
                <w:color w:val="000000"/>
                <w:sz w:val="28"/>
                <w:szCs w:val="28"/>
              </w:rPr>
            </w:rPrChange>
          </w:rPr>
          <w:t>这其中的意思应当如此解释</w:t>
        </w:r>
      </w:ins>
      <w:ins w:id="546" w:author="Administrator" w:date="2016-01-11T14:53:27Z">
        <w:r>
          <w:rPr>
            <w:rFonts w:hint="eastAsia" w:ascii="黑体" w:hAnsi="黑体" w:eastAsia="黑体" w:cs="黑体"/>
            <w:b/>
            <w:bCs/>
            <w:i w:val="0"/>
            <w:color w:val="000000"/>
            <w:sz w:val="28"/>
            <w:szCs w:val="28"/>
            <w:rPrChange w:id="547" w:author="Administrator" w:date="2016-01-11T14:53:51Z">
              <w:rPr>
                <w:rFonts w:ascii="宋体" w:hAnsi="宋体" w:eastAsia="宋体" w:cs="宋体"/>
                <w:i w:val="0"/>
                <w:color w:val="000000"/>
                <w:sz w:val="28"/>
                <w:szCs w:val="28"/>
              </w:rPr>
            </w:rPrChange>
          </w:rPr>
          <w:t>:</w:t>
        </w:r>
      </w:ins>
      <w:ins w:id="548" w:author="Administrator" w:date="2016-01-11T14:53:27Z">
        <w:r>
          <w:rPr>
            <w:rFonts w:hint="eastAsia" w:ascii="黑体" w:hAnsi="黑体" w:eastAsia="黑体" w:cs="黑体"/>
            <w:b/>
            <w:bCs/>
            <w:i w:val="0"/>
            <w:color w:val="000000"/>
            <w:sz w:val="28"/>
            <w:szCs w:val="28"/>
            <w:rPrChange w:id="549" w:author="Administrator" w:date="2016-01-11T14:53:51Z">
              <w:rPr>
                <w:rFonts w:ascii="华文楷体" w:hAnsi="华文楷体" w:eastAsia="华文楷体" w:cs="华文楷体"/>
                <w:i w:val="0"/>
                <w:color w:val="000000"/>
                <w:sz w:val="28"/>
                <w:szCs w:val="28"/>
              </w:rPr>
            </w:rPrChange>
          </w:rPr>
          <w:t>声闻、 缘觉如果仅仅连缘起性的我也未见到</w:t>
        </w:r>
      </w:ins>
      <w:ins w:id="550" w:author="Administrator" w:date="2016-01-11T14:53:27Z">
        <w:r>
          <w:rPr>
            <w:rFonts w:hint="eastAsia" w:ascii="黑体" w:hAnsi="黑体" w:eastAsia="黑体" w:cs="黑体"/>
            <w:b/>
            <w:bCs/>
            <w:i w:val="0"/>
            <w:color w:val="000000"/>
            <w:sz w:val="28"/>
            <w:szCs w:val="28"/>
            <w:rPrChange w:id="551" w:author="Administrator" w:date="2016-01-11T14:53:51Z">
              <w:rPr>
                <w:rFonts w:ascii="宋体" w:hAnsi="宋体" w:eastAsia="宋体" w:cs="宋体"/>
                <w:i w:val="0"/>
                <w:color w:val="000000"/>
                <w:sz w:val="28"/>
                <w:szCs w:val="28"/>
              </w:rPr>
            </w:rPrChange>
          </w:rPr>
          <w:t>,</w:t>
        </w:r>
      </w:ins>
      <w:ins w:id="552" w:author="Administrator" w:date="2016-01-11T14:53:27Z">
        <w:r>
          <w:rPr>
            <w:rFonts w:hint="eastAsia" w:ascii="黑体" w:hAnsi="黑体" w:eastAsia="黑体" w:cs="黑体"/>
            <w:b/>
            <w:bCs/>
            <w:i w:val="0"/>
            <w:color w:val="000000"/>
            <w:sz w:val="28"/>
            <w:szCs w:val="28"/>
            <w:rPrChange w:id="553" w:author="Administrator" w:date="2016-01-11T14:53:51Z">
              <w:rPr>
                <w:rFonts w:ascii="华文楷体" w:hAnsi="华文楷体" w:eastAsia="华文楷体" w:cs="华文楷体"/>
                <w:i w:val="0"/>
                <w:color w:val="000000"/>
                <w:sz w:val="28"/>
                <w:szCs w:val="28"/>
              </w:rPr>
            </w:rPrChange>
          </w:rPr>
          <w:t>则与外道相仿也不会变成圣者</w:t>
        </w:r>
      </w:ins>
      <w:ins w:id="554" w:author="Administrator" w:date="2016-01-11T14:53:27Z">
        <w:r>
          <w:rPr>
            <w:rFonts w:hint="eastAsia" w:ascii="黑体" w:hAnsi="黑体" w:eastAsia="黑体" w:cs="黑体"/>
            <w:b/>
            <w:bCs/>
            <w:i w:val="0"/>
            <w:color w:val="000000"/>
            <w:sz w:val="28"/>
            <w:szCs w:val="28"/>
            <w:rPrChange w:id="555" w:author="Administrator" w:date="2016-01-11T14:53:51Z">
              <w:rPr>
                <w:rFonts w:ascii="宋体" w:hAnsi="宋体" w:eastAsia="宋体" w:cs="宋体"/>
                <w:i w:val="0"/>
                <w:color w:val="000000"/>
                <w:sz w:val="28"/>
                <w:szCs w:val="28"/>
              </w:rPr>
            </w:rPrChange>
          </w:rPr>
          <w:t>,</w:t>
        </w:r>
      </w:ins>
      <w:ins w:id="556" w:author="Administrator" w:date="2016-01-11T14:53:27Z">
        <w:r>
          <w:rPr>
            <w:rFonts w:hint="eastAsia" w:ascii="黑体" w:hAnsi="黑体" w:eastAsia="黑体" w:cs="黑体"/>
            <w:b/>
            <w:bCs/>
            <w:i w:val="0"/>
            <w:color w:val="000000"/>
            <w:sz w:val="28"/>
            <w:szCs w:val="28"/>
            <w:rPrChange w:id="557" w:author="Administrator" w:date="2016-01-11T14:53:51Z">
              <w:rPr>
                <w:rFonts w:ascii="华文楷体" w:hAnsi="华文楷体" w:eastAsia="华文楷体" w:cs="华文楷体"/>
                <w:i w:val="0"/>
                <w:color w:val="000000"/>
                <w:sz w:val="28"/>
                <w:szCs w:val="28"/>
              </w:rPr>
            </w:rPrChange>
          </w:rPr>
          <w:t>由此</w:t>
        </w:r>
      </w:ins>
      <w:ins w:id="558" w:author="Administrator" w:date="2016-01-11T14:53:27Z">
        <w:r>
          <w:rPr>
            <w:rFonts w:hint="eastAsia" w:ascii="黑体" w:hAnsi="黑体" w:eastAsia="黑体" w:cs="黑体"/>
            <w:b/>
            <w:bCs/>
            <w:i w:val="0"/>
            <w:color w:val="000000"/>
            <w:sz w:val="28"/>
            <w:szCs w:val="28"/>
            <w:rPrChange w:id="559" w:author="Administrator" w:date="2016-01-11T14:53:51Z">
              <w:rPr>
                <w:rFonts w:ascii="宋体" w:hAnsi="宋体" w:eastAsia="宋体" w:cs="宋体"/>
                <w:i w:val="0"/>
                <w:color w:val="000000"/>
                <w:sz w:val="28"/>
                <w:szCs w:val="28"/>
              </w:rPr>
            </w:rPrChange>
          </w:rPr>
          <w:t>(</w:t>
        </w:r>
      </w:ins>
      <w:ins w:id="560" w:author="Administrator" w:date="2016-01-11T14:53:27Z">
        <w:r>
          <w:rPr>
            <w:rFonts w:hint="eastAsia" w:ascii="黑体" w:hAnsi="黑体" w:eastAsia="黑体" w:cs="黑体"/>
            <w:b/>
            <w:bCs/>
            <w:i w:val="0"/>
            <w:color w:val="000000"/>
            <w:sz w:val="28"/>
            <w:szCs w:val="28"/>
            <w:rPrChange w:id="561" w:author="Administrator" w:date="2016-01-11T14:53:51Z">
              <w:rPr>
                <w:rFonts w:ascii="华文楷体" w:hAnsi="华文楷体" w:eastAsia="华文楷体" w:cs="华文楷体"/>
                <w:i w:val="0"/>
                <w:color w:val="000000"/>
                <w:sz w:val="28"/>
                <w:szCs w:val="28"/>
              </w:rPr>
            </w:rPrChange>
          </w:rPr>
          <w:t>菩萨</w:t>
        </w:r>
      </w:ins>
      <w:ins w:id="562" w:author="Administrator" w:date="2016-01-11T14:53:27Z">
        <w:r>
          <w:rPr>
            <w:rFonts w:hint="eastAsia" w:ascii="黑体" w:hAnsi="黑体" w:eastAsia="黑体" w:cs="黑体"/>
            <w:b/>
            <w:bCs/>
            <w:i w:val="0"/>
            <w:color w:val="000000"/>
            <w:sz w:val="28"/>
            <w:szCs w:val="28"/>
            <w:rPrChange w:id="563" w:author="Administrator" w:date="2016-01-11T14:53:51Z">
              <w:rPr>
                <w:rFonts w:ascii="宋体" w:hAnsi="宋体" w:eastAsia="宋体" w:cs="宋体"/>
                <w:i w:val="0"/>
                <w:color w:val="000000"/>
                <w:sz w:val="28"/>
                <w:szCs w:val="28"/>
              </w:rPr>
            </w:rPrChange>
          </w:rPr>
          <w:t>)</w:t>
        </w:r>
      </w:ins>
      <w:ins w:id="564" w:author="Administrator" w:date="2016-01-11T14:53:27Z">
        <w:r>
          <w:rPr>
            <w:rFonts w:hint="eastAsia" w:ascii="黑体" w:hAnsi="黑体" w:eastAsia="黑体" w:cs="黑体"/>
            <w:b/>
            <w:bCs/>
            <w:i w:val="0"/>
            <w:color w:val="000000"/>
            <w:sz w:val="28"/>
            <w:szCs w:val="28"/>
            <w:rPrChange w:id="565" w:author="Administrator" w:date="2016-01-11T14:53:51Z">
              <w:rPr>
                <w:rFonts w:ascii="华文楷体" w:hAnsi="华文楷体" w:eastAsia="华文楷体" w:cs="华文楷体"/>
                <w:i w:val="0"/>
                <w:color w:val="000000"/>
                <w:sz w:val="28"/>
                <w:szCs w:val="28"/>
              </w:rPr>
            </w:rPrChange>
          </w:rPr>
          <w:t>该胜过声缘。</w:t>
        </w:r>
      </w:ins>
      <w:ins w:id="566" w:author="Administrator" w:date="2016-01-11T14:53:45Z">
        <w:r>
          <w:rPr>
            <w:rFonts w:hint="eastAsia" w:ascii="华文楷体" w:hAnsi="华文楷体" w:eastAsia="华文楷体" w:cs="华文楷体"/>
            <w:i w:val="0"/>
            <w:color w:val="000000"/>
            <w:sz w:val="28"/>
            <w:szCs w:val="28"/>
            <w:lang w:eastAsia="zh-CN"/>
          </w:rPr>
          <w:t>】</w:t>
        </w:r>
      </w:ins>
    </w:p>
    <w:p>
      <w:pPr>
        <w:ind w:firstLine="570"/>
        <w:rPr>
          <w:ins w:id="567" w:author="Administrator" w:date="2016-01-11T15:06:09Z"/>
          <w:rFonts w:hint="eastAsia" w:ascii="华文楷体" w:hAnsi="华文楷体" w:eastAsia="华文楷体"/>
          <w:sz w:val="28"/>
          <w:szCs w:val="28"/>
        </w:rPr>
      </w:pPr>
      <w:del w:id="568" w:author="Administrator" w:date="2016-01-11T14:53:27Z">
        <w:r>
          <w:rPr>
            <w:rFonts w:hint="eastAsia" w:ascii="华文楷体" w:hAnsi="华文楷体" w:eastAsia="华文楷体"/>
            <w:sz w:val="28"/>
            <w:szCs w:val="28"/>
          </w:rPr>
          <w:delText>这其中的意思应当如此解释声闻缘觉如果仅仅如缘起性的我也未见到则与外道相仿也不会变成圣者，由此菩萨该胜过声闻，</w:delText>
        </w:r>
      </w:del>
      <w:r>
        <w:rPr>
          <w:rFonts w:hint="eastAsia" w:ascii="华文楷体" w:hAnsi="华文楷体" w:eastAsia="华文楷体"/>
          <w:sz w:val="28"/>
          <w:szCs w:val="28"/>
        </w:rPr>
        <w:t>那么这个其中的意思应该这样解释的，声闻</w:t>
      </w:r>
      <w:ins w:id="569" w:author="Administrator" w:date="2016-01-11T14:59:17Z">
        <w:r>
          <w:rPr>
            <w:rFonts w:hint="eastAsia" w:ascii="华文楷体" w:hAnsi="华文楷体" w:eastAsia="华文楷体"/>
            <w:sz w:val="28"/>
            <w:szCs w:val="28"/>
            <w:lang w:eastAsia="zh-CN"/>
          </w:rPr>
          <w:t>、</w:t>
        </w:r>
      </w:ins>
      <w:r>
        <w:rPr>
          <w:rFonts w:hint="eastAsia" w:ascii="华文楷体" w:hAnsi="华文楷体" w:eastAsia="华文楷体"/>
          <w:sz w:val="28"/>
          <w:szCs w:val="28"/>
        </w:rPr>
        <w:t>缘觉应该证悟缘起性的我</w:t>
      </w:r>
      <w:ins w:id="570" w:author="Administrator" w:date="2016-01-11T14:59:2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那么如果连缘起性的我也没有见到，这个缘起性的我实际上是说依缘假立的我，依缘假立的我就说证悟这个假我和证悟</w:t>
      </w:r>
      <w:ins w:id="571" w:author="Administrator" w:date="2016-01-11T15:02:5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无我</w:t>
      </w:r>
      <w:ins w:id="572" w:author="Administrator" w:date="2016-01-11T15:02:55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这个方面是一个意思的，就说这样一种所谓的我呢</w:t>
      </w:r>
      <w:ins w:id="573" w:author="Administrator" w:date="2016-01-11T15:03:05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他是一种依缘假立的，</w:t>
      </w:r>
      <w:ins w:id="574" w:author="Administrator" w:date="2016-01-11T15:03:11Z">
        <w:r>
          <w:rPr>
            <w:rFonts w:hint="eastAsia" w:ascii="华文楷体" w:hAnsi="华文楷体" w:eastAsia="华文楷体"/>
            <w:sz w:val="28"/>
            <w:szCs w:val="28"/>
            <w:lang w:eastAsia="zh-CN"/>
          </w:rPr>
          <w:t>他</w:t>
        </w:r>
      </w:ins>
      <w:r>
        <w:rPr>
          <w:rFonts w:hint="eastAsia" w:ascii="华文楷体" w:hAnsi="华文楷体" w:eastAsia="华文楷体"/>
          <w:sz w:val="28"/>
          <w:szCs w:val="28"/>
        </w:rPr>
        <w:t>根本不存在一个实实在在我的本体，声闻缘觉应该证悟缘起性的我，如果说连这个也没有证悟的话</w:t>
      </w:r>
      <w:ins w:id="575" w:author="Administrator" w:date="2016-01-11T15:03:24Z">
        <w:r>
          <w:rPr>
            <w:rFonts w:hint="eastAsia" w:ascii="华文楷体" w:hAnsi="华文楷体" w:eastAsia="华文楷体"/>
            <w:sz w:val="28"/>
            <w:szCs w:val="28"/>
            <w:lang w:eastAsia="zh-CN"/>
          </w:rPr>
          <w:t>，</w:t>
        </w:r>
      </w:ins>
      <w:ins w:id="576" w:author="Administrator" w:date="2016-01-11T15:03:35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就和外道相仿也不会成为圣者的，那么和外道相仿意思是什么样呢？因为有些外道</w:t>
      </w:r>
      <w:ins w:id="577" w:author="Administrator" w:date="2016-01-11T15:03:45Z">
        <w:r>
          <w:rPr>
            <w:rFonts w:hint="eastAsia" w:ascii="华文楷体" w:hAnsi="华文楷体" w:eastAsia="华文楷体"/>
            <w:sz w:val="28"/>
            <w:szCs w:val="28"/>
            <w:lang w:eastAsia="zh-CN"/>
          </w:rPr>
          <w:t>他</w:t>
        </w:r>
      </w:ins>
      <w:r>
        <w:rPr>
          <w:rFonts w:hint="eastAsia" w:ascii="华文楷体" w:hAnsi="华文楷体" w:eastAsia="华文楷体"/>
          <w:sz w:val="28"/>
          <w:szCs w:val="28"/>
        </w:rPr>
        <w:t>通过修持禅定也能够压制住内心当中的烦恼，让相续当中的粗大的烦恼不生起，通过禅定可以压制，但是他和内道相比较</w:t>
      </w:r>
      <w:del w:id="578" w:author="Administrator" w:date="2016-01-11T15:04:0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的话他只是压制而已，而内道可以通过见无我的方式彻底根除，如果说声闻缘觉连这个我也没有破掉的话，实际上他的修道的方式</w:t>
      </w:r>
      <w:ins w:id="579" w:author="Administrator" w:date="2016-01-11T15:04:23Z">
        <w:r>
          <w:rPr>
            <w:rFonts w:hint="eastAsia" w:ascii="华文楷体" w:hAnsi="华文楷体" w:eastAsia="华文楷体"/>
            <w:sz w:val="28"/>
            <w:szCs w:val="28"/>
            <w:lang w:eastAsia="zh-CN"/>
          </w:rPr>
          <w:t>，</w:t>
        </w:r>
      </w:ins>
      <w:r>
        <w:rPr>
          <w:rFonts w:hint="eastAsia" w:ascii="华文楷体" w:hAnsi="华文楷体" w:eastAsia="华文楷体"/>
          <w:sz w:val="28"/>
          <w:szCs w:val="28"/>
        </w:rPr>
        <w:t>就应该变成了只是通过一种修法压制烦恼而已，那就和外道相仿了</w:t>
      </w:r>
      <w:ins w:id="580" w:author="Administrator" w:date="2016-01-11T15:04:33Z">
        <w:r>
          <w:rPr>
            <w:rFonts w:hint="eastAsia" w:ascii="华文楷体" w:hAnsi="华文楷体" w:eastAsia="华文楷体"/>
            <w:sz w:val="28"/>
            <w:szCs w:val="28"/>
            <w:lang w:eastAsia="zh-CN"/>
          </w:rPr>
          <w:t>。</w:t>
        </w:r>
      </w:ins>
      <w:r>
        <w:rPr>
          <w:rFonts w:hint="eastAsia" w:ascii="华文楷体" w:hAnsi="华文楷体" w:eastAsia="华文楷体"/>
          <w:sz w:val="28"/>
          <w:szCs w:val="28"/>
        </w:rPr>
        <w:t>也不会说你</w:t>
      </w:r>
      <w:ins w:id="581" w:author="Administrator" w:date="2016-01-11T15:04:45Z">
        <w:r>
          <w:rPr>
            <w:rFonts w:hint="eastAsia" w:ascii="华文楷体" w:hAnsi="华文楷体" w:eastAsia="华文楷体"/>
            <w:sz w:val="28"/>
            <w:szCs w:val="28"/>
            <w:lang w:eastAsia="zh-CN"/>
          </w:rPr>
          <w:t>胜过了</w:t>
        </w:r>
      </w:ins>
      <w:ins w:id="582" w:author="Administrator" w:date="2016-01-11T15:04:47Z">
        <w:r>
          <w:rPr>
            <w:rFonts w:hint="eastAsia" w:ascii="华文楷体" w:hAnsi="华文楷体" w:eastAsia="华文楷体"/>
            <w:sz w:val="28"/>
            <w:szCs w:val="28"/>
            <w:lang w:eastAsia="zh-CN"/>
          </w:rPr>
          <w:t>外道</w:t>
        </w:r>
      </w:ins>
      <w:ins w:id="583" w:author="Administrator" w:date="2016-01-11T15:04:48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因为证悟了无我的空性的缘故</w:t>
      </w:r>
      <w:ins w:id="584" w:author="Administrator" w:date="2016-01-11T15:05:03Z">
        <w:r>
          <w:rPr>
            <w:rFonts w:hint="eastAsia" w:ascii="华文楷体" w:hAnsi="华文楷体" w:eastAsia="华文楷体"/>
            <w:sz w:val="28"/>
            <w:szCs w:val="28"/>
            <w:lang w:eastAsia="zh-CN"/>
          </w:rPr>
          <w:t>，</w:t>
        </w:r>
      </w:ins>
      <w:r>
        <w:rPr>
          <w:rFonts w:hint="eastAsia" w:ascii="华文楷体" w:hAnsi="华文楷体" w:eastAsia="华文楷体"/>
          <w:sz w:val="28"/>
          <w:szCs w:val="28"/>
        </w:rPr>
        <w:t>胜过了外道成为了</w:t>
      </w:r>
      <w:ins w:id="585" w:author="Administrator" w:date="2016-01-11T15:04:59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超凡入圣的圣者，实际上他就是应该你</w:t>
      </w:r>
      <w:del w:id="586" w:author="Administrator" w:date="2016-01-11T15:05:18Z">
        <w:r>
          <w:rPr>
            <w:rFonts w:hint="eastAsia" w:ascii="华文楷体" w:hAnsi="华文楷体" w:eastAsia="华文楷体"/>
            <w:sz w:val="28"/>
            <w:szCs w:val="28"/>
          </w:rPr>
          <w:delText>成</w:delText>
        </w:r>
      </w:del>
      <w:ins w:id="587" w:author="Administrator" w:date="2016-01-11T15:05:18Z">
        <w:r>
          <w:rPr>
            <w:rFonts w:hint="eastAsia" w:ascii="华文楷体" w:hAnsi="华文楷体" w:eastAsia="华文楷体"/>
            <w:sz w:val="28"/>
            <w:szCs w:val="28"/>
            <w:lang w:eastAsia="zh-CN"/>
          </w:rPr>
          <w:t>称</w:t>
        </w:r>
      </w:ins>
      <w:r>
        <w:rPr>
          <w:rFonts w:hint="eastAsia" w:ascii="华文楷体" w:hAnsi="华文楷体" w:eastAsia="华文楷体"/>
          <w:sz w:val="28"/>
          <w:szCs w:val="28"/>
        </w:rPr>
        <w:t>为一个凡夫，如果</w:t>
      </w:r>
      <w:del w:id="588" w:author="Administrator" w:date="2016-01-11T15:05:24Z">
        <w:r>
          <w:rPr>
            <w:rFonts w:hint="eastAsia" w:ascii="华文楷体" w:hAnsi="华文楷体" w:eastAsia="华文楷体"/>
            <w:sz w:val="28"/>
            <w:szCs w:val="28"/>
          </w:rPr>
          <w:delText>成</w:delText>
        </w:r>
      </w:del>
      <w:ins w:id="589" w:author="Administrator" w:date="2016-01-11T15:05:24Z">
        <w:r>
          <w:rPr>
            <w:rFonts w:hint="eastAsia" w:ascii="华文楷体" w:hAnsi="华文楷体" w:eastAsia="华文楷体"/>
            <w:sz w:val="28"/>
            <w:szCs w:val="28"/>
            <w:lang w:eastAsia="zh-CN"/>
          </w:rPr>
          <w:t>称</w:t>
        </w:r>
      </w:ins>
      <w:r>
        <w:rPr>
          <w:rFonts w:hint="eastAsia" w:ascii="华文楷体" w:hAnsi="华文楷体" w:eastAsia="华文楷体"/>
          <w:sz w:val="28"/>
          <w:szCs w:val="28"/>
        </w:rPr>
        <w:t>为凡夫的话</w:t>
      </w:r>
      <w:ins w:id="590" w:author="Administrator" w:date="2016-01-11T15:05:27Z">
        <w:r>
          <w:rPr>
            <w:rFonts w:hint="eastAsia" w:ascii="华文楷体" w:hAnsi="华文楷体" w:eastAsia="华文楷体"/>
            <w:sz w:val="28"/>
            <w:szCs w:val="28"/>
            <w:lang w:eastAsia="zh-CN"/>
          </w:rPr>
          <w:t>，</w:t>
        </w:r>
      </w:ins>
      <w:r>
        <w:rPr>
          <w:rFonts w:hint="eastAsia" w:ascii="华文楷体" w:hAnsi="华文楷体" w:eastAsia="华文楷体"/>
          <w:sz w:val="28"/>
          <w:szCs w:val="28"/>
        </w:rPr>
        <w:t>初地菩萨他已经超凡入圣了，单单就这一点来讲，他就应该通过此举胜过了声缘，但是声闻缘觉他不是和外道相仿的，他是证悟了这样缘起性的，缘起性的我是不存在的，他是证悟了空性的，所以说单单从这个角度来讲的话</w:t>
      </w:r>
      <w:ins w:id="591" w:author="Administrator" w:date="2016-01-11T15:05:54Z">
        <w:r>
          <w:rPr>
            <w:rFonts w:hint="eastAsia" w:ascii="华文楷体" w:hAnsi="华文楷体" w:eastAsia="华文楷体"/>
            <w:sz w:val="28"/>
            <w:szCs w:val="28"/>
            <w:lang w:eastAsia="zh-CN"/>
          </w:rPr>
          <w:t>，</w:t>
        </w:r>
      </w:ins>
      <w:r>
        <w:rPr>
          <w:rFonts w:hint="eastAsia" w:ascii="华文楷体" w:hAnsi="华文楷体" w:eastAsia="华文楷体"/>
          <w:sz w:val="28"/>
          <w:szCs w:val="28"/>
        </w:rPr>
        <w:t>初地菩萨没办法胜过声缘，从这个方面也是可以理解的，</w:t>
      </w:r>
    </w:p>
    <w:p>
      <w:pPr>
        <w:ind w:firstLine="570"/>
        <w:rPr>
          <w:ins w:id="592" w:author="Administrator" w:date="2016-01-11T15:07:23Z"/>
          <w:rFonts w:hint="eastAsia" w:ascii="黑体" w:hAnsi="黑体" w:eastAsia="黑体" w:cs="黑体"/>
          <w:b/>
          <w:bCs/>
          <w:i w:val="0"/>
          <w:color w:val="000000"/>
          <w:sz w:val="28"/>
          <w:szCs w:val="28"/>
          <w:rPrChange w:id="593" w:author="Administrator" w:date="2016-01-11T15:07:34Z">
            <w:rPr>
              <w:ins w:id="594" w:author="Administrator" w:date="2016-01-11T15:07:23Z"/>
              <w:rFonts w:ascii="华文楷体" w:hAnsi="华文楷体" w:eastAsia="华文楷体" w:cs="华文楷体"/>
              <w:i w:val="0"/>
              <w:color w:val="000000"/>
              <w:sz w:val="28"/>
              <w:szCs w:val="28"/>
            </w:rPr>
          </w:rPrChange>
        </w:rPr>
      </w:pPr>
      <w:ins w:id="595" w:author="Administrator" w:date="2016-01-11T15:07:25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596" w:author="Administrator" w:date="2016-01-11T15:07:34Z">
            <w:rPr>
              <w:rFonts w:hint="eastAsia" w:ascii="华文楷体" w:hAnsi="华文楷体" w:eastAsia="华文楷体"/>
              <w:sz w:val="28"/>
              <w:szCs w:val="28"/>
            </w:rPr>
          </w:rPrChange>
        </w:rPr>
        <w:t>但</w:t>
      </w:r>
      <w:ins w:id="597" w:author="Administrator" w:date="2016-01-11T15:07:14Z">
        <w:r>
          <w:rPr>
            <w:rFonts w:hint="eastAsia" w:ascii="黑体" w:hAnsi="黑体" w:eastAsia="黑体" w:cs="黑体"/>
            <w:b/>
            <w:bCs/>
            <w:i w:val="0"/>
            <w:color w:val="000000"/>
            <w:sz w:val="28"/>
            <w:szCs w:val="28"/>
            <w:rPrChange w:id="598" w:author="Administrator" w:date="2016-01-11T15:07:34Z">
              <w:rPr>
                <w:rFonts w:ascii="华文楷体" w:hAnsi="华文楷体" w:eastAsia="华文楷体" w:cs="华文楷体"/>
                <w:i w:val="0"/>
                <w:color w:val="000000"/>
                <w:sz w:val="28"/>
                <w:szCs w:val="28"/>
              </w:rPr>
            </w:rPrChange>
          </w:rPr>
          <w:t>是</w:t>
        </w:r>
      </w:ins>
      <w:ins w:id="599" w:author="Administrator" w:date="2016-01-11T15:07:14Z">
        <w:r>
          <w:rPr>
            <w:rFonts w:hint="eastAsia" w:ascii="黑体" w:hAnsi="黑体" w:eastAsia="黑体" w:cs="黑体"/>
            <w:b/>
            <w:bCs/>
            <w:i w:val="0"/>
            <w:color w:val="000000"/>
            <w:sz w:val="28"/>
            <w:szCs w:val="28"/>
            <w:rPrChange w:id="600" w:author="Administrator" w:date="2016-01-11T15:07:34Z">
              <w:rPr>
                <w:rFonts w:ascii="宋体" w:hAnsi="宋体" w:eastAsia="宋体" w:cs="宋体"/>
                <w:i w:val="0"/>
                <w:color w:val="000000"/>
                <w:sz w:val="28"/>
                <w:szCs w:val="28"/>
              </w:rPr>
            </w:rPrChange>
          </w:rPr>
          <w:t>,</w:t>
        </w:r>
      </w:ins>
      <w:ins w:id="601" w:author="Administrator" w:date="2016-01-11T15:07:14Z">
        <w:r>
          <w:rPr>
            <w:rFonts w:hint="eastAsia" w:ascii="黑体" w:hAnsi="黑体" w:eastAsia="黑体" w:cs="黑体"/>
            <w:b/>
            <w:bCs/>
            <w:i w:val="0"/>
            <w:color w:val="000000"/>
            <w:sz w:val="28"/>
            <w:szCs w:val="28"/>
            <w:rPrChange w:id="602" w:author="Administrator" w:date="2016-01-11T15:07:34Z">
              <w:rPr>
                <w:rFonts w:ascii="华文楷体" w:hAnsi="华文楷体" w:eastAsia="华文楷体" w:cs="华文楷体"/>
                <w:i w:val="0"/>
                <w:color w:val="000000"/>
                <w:sz w:val="28"/>
                <w:szCs w:val="28"/>
              </w:rPr>
            </w:rPrChange>
          </w:rPr>
          <w:t>已见无我的这些圣者具有缘行</w:t>
        </w:r>
      </w:ins>
      <w:ins w:id="603" w:author="Administrator" w:date="2016-01-11T15:07:14Z">
        <w:r>
          <w:rPr>
            <w:rFonts w:hint="eastAsia" w:ascii="黑体" w:hAnsi="黑体" w:eastAsia="黑体" w:cs="黑体"/>
            <w:b/>
            <w:bCs/>
            <w:i w:val="0"/>
            <w:color w:val="000000"/>
            <w:sz w:val="18"/>
            <w:szCs w:val="18"/>
            <w:rPrChange w:id="604" w:author="Administrator" w:date="2016-01-11T15:07:34Z">
              <w:rPr>
                <w:rFonts w:ascii="TimesNewRoman" w:hAnsi="TimesNewRoman" w:eastAsia="TimesNewRoman" w:cs="TimesNewRoman"/>
                <w:i w:val="0"/>
                <w:color w:val="000000"/>
                <w:sz w:val="18"/>
                <w:szCs w:val="18"/>
              </w:rPr>
            </w:rPrChange>
          </w:rPr>
          <w:t>95</w:t>
        </w:r>
      </w:ins>
      <w:ins w:id="605" w:author="Administrator" w:date="2016-01-11T15:07:14Z">
        <w:r>
          <w:rPr>
            <w:rFonts w:hint="eastAsia" w:ascii="黑体" w:hAnsi="黑体" w:eastAsia="黑体" w:cs="黑体"/>
            <w:b/>
            <w:bCs/>
            <w:i w:val="0"/>
            <w:color w:val="000000"/>
            <w:sz w:val="28"/>
            <w:szCs w:val="28"/>
            <w:rPrChange w:id="606" w:author="Administrator" w:date="2016-01-11T15:07:34Z">
              <w:rPr>
                <w:rFonts w:ascii="华文楷体" w:hAnsi="华文楷体" w:eastAsia="华文楷体" w:cs="华文楷体"/>
                <w:i w:val="0"/>
                <w:color w:val="000000"/>
                <w:sz w:val="28"/>
                <w:szCs w:val="28"/>
              </w:rPr>
            </w:rPrChange>
          </w:rPr>
          <w:t xml:space="preserve">而入灭尽心与心所之运行的法界中〖灭尽定〗 </w:t>
        </w:r>
      </w:ins>
      <w:ins w:id="607" w:author="Administrator" w:date="2016-01-11T15:07:14Z">
        <w:r>
          <w:rPr>
            <w:rFonts w:hint="eastAsia" w:ascii="黑体" w:hAnsi="黑体" w:eastAsia="黑体" w:cs="黑体"/>
            <w:b/>
            <w:bCs/>
            <w:i w:val="0"/>
            <w:color w:val="000000"/>
            <w:sz w:val="28"/>
            <w:szCs w:val="28"/>
            <w:rPrChange w:id="608" w:author="Administrator" w:date="2016-01-11T15:07:34Z">
              <w:rPr>
                <w:rFonts w:ascii="宋体" w:hAnsi="宋体" w:eastAsia="宋体" w:cs="宋体"/>
                <w:i w:val="0"/>
                <w:color w:val="000000"/>
                <w:sz w:val="28"/>
                <w:szCs w:val="28"/>
              </w:rPr>
            </w:rPrChange>
          </w:rPr>
          <w:t>,</w:t>
        </w:r>
      </w:ins>
      <w:ins w:id="609" w:author="Administrator" w:date="2016-01-11T15:07:14Z">
        <w:r>
          <w:rPr>
            <w:rFonts w:hint="eastAsia" w:ascii="黑体" w:hAnsi="黑体" w:eastAsia="黑体" w:cs="黑体"/>
            <w:b/>
            <w:bCs/>
            <w:i w:val="0"/>
            <w:color w:val="000000"/>
            <w:sz w:val="28"/>
            <w:szCs w:val="28"/>
            <w:rPrChange w:id="610" w:author="Administrator" w:date="2016-01-11T15:07:34Z">
              <w:rPr>
                <w:rFonts w:ascii="华文楷体" w:hAnsi="华文楷体" w:eastAsia="华文楷体" w:cs="华文楷体"/>
                <w:i w:val="0"/>
                <w:color w:val="000000"/>
                <w:sz w:val="28"/>
                <w:szCs w:val="28"/>
              </w:rPr>
            </w:rPrChange>
          </w:rPr>
          <w:t>从这一点来说</w:t>
        </w:r>
      </w:ins>
      <w:ins w:id="611" w:author="Administrator" w:date="2016-01-11T15:07:14Z">
        <w:r>
          <w:rPr>
            <w:rFonts w:hint="eastAsia" w:ascii="黑体" w:hAnsi="黑体" w:eastAsia="黑体" w:cs="黑体"/>
            <w:b/>
            <w:bCs/>
            <w:i w:val="0"/>
            <w:color w:val="000000"/>
            <w:sz w:val="28"/>
            <w:szCs w:val="28"/>
            <w:rPrChange w:id="612" w:author="Administrator" w:date="2016-01-11T15:07:34Z">
              <w:rPr>
                <w:rFonts w:ascii="宋体" w:hAnsi="宋体" w:eastAsia="宋体" w:cs="宋体"/>
                <w:i w:val="0"/>
                <w:color w:val="000000"/>
                <w:sz w:val="28"/>
                <w:szCs w:val="28"/>
              </w:rPr>
            </w:rPrChange>
          </w:rPr>
          <w:t>,</w:t>
        </w:r>
      </w:ins>
      <w:ins w:id="613" w:author="Administrator" w:date="2016-01-11T15:07:14Z">
        <w:r>
          <w:rPr>
            <w:rFonts w:hint="eastAsia" w:ascii="黑体" w:hAnsi="黑体" w:eastAsia="黑体" w:cs="黑体"/>
            <w:b/>
            <w:bCs/>
            <w:i w:val="0"/>
            <w:color w:val="000000"/>
            <w:sz w:val="28"/>
            <w:szCs w:val="28"/>
            <w:rPrChange w:id="614" w:author="Administrator" w:date="2016-01-11T15:07:34Z">
              <w:rPr>
                <w:rFonts w:ascii="华文楷体" w:hAnsi="华文楷体" w:eastAsia="华文楷体" w:cs="华文楷体"/>
                <w:i w:val="0"/>
                <w:color w:val="000000"/>
                <w:sz w:val="28"/>
                <w:szCs w:val="28"/>
              </w:rPr>
            </w:rPrChange>
          </w:rPr>
          <w:t>六地以前的菩萨与声缘阿罗汉无有差别。</w:t>
        </w:r>
      </w:ins>
      <w:ins w:id="615" w:author="Administrator" w:date="2016-01-11T15:07:28Z">
        <w:r>
          <w:rPr>
            <w:rFonts w:hint="eastAsia" w:ascii="黑体" w:hAnsi="黑体" w:eastAsia="黑体" w:cs="黑体"/>
            <w:b/>
            <w:bCs/>
            <w:i w:val="0"/>
            <w:color w:val="000000"/>
            <w:sz w:val="28"/>
            <w:szCs w:val="28"/>
            <w:lang w:eastAsia="zh-CN"/>
            <w:rPrChange w:id="616" w:author="Administrator" w:date="2016-01-11T15:07:34Z">
              <w:rPr>
                <w:rFonts w:hint="eastAsia" w:ascii="华文楷体" w:hAnsi="华文楷体" w:eastAsia="华文楷体" w:cs="华文楷体"/>
                <w:i w:val="0"/>
                <w:color w:val="000000"/>
                <w:sz w:val="28"/>
                <w:szCs w:val="28"/>
                <w:lang w:eastAsia="zh-CN"/>
              </w:rPr>
            </w:rPrChange>
          </w:rPr>
          <w:t>】</w:t>
        </w:r>
      </w:ins>
      <w:ins w:id="617" w:author="Administrator" w:date="2016-01-11T15:07:14Z">
        <w:r>
          <w:rPr>
            <w:rFonts w:hint="eastAsia" w:ascii="黑体" w:hAnsi="黑体" w:eastAsia="黑体" w:cs="黑体"/>
            <w:b/>
            <w:bCs/>
            <w:i w:val="0"/>
            <w:color w:val="000000"/>
            <w:sz w:val="28"/>
            <w:szCs w:val="28"/>
            <w:rPrChange w:id="618" w:author="Administrator" w:date="2016-01-11T15:07:34Z">
              <w:rPr>
                <w:rFonts w:ascii="华文楷体" w:hAnsi="华文楷体" w:eastAsia="华文楷体" w:cs="华文楷体"/>
                <w:i w:val="0"/>
                <w:color w:val="000000"/>
                <w:sz w:val="28"/>
                <w:szCs w:val="28"/>
              </w:rPr>
            </w:rPrChange>
          </w:rPr>
          <w:t xml:space="preserve"> </w:t>
        </w:r>
      </w:ins>
    </w:p>
    <w:p>
      <w:pPr>
        <w:ind w:firstLine="570"/>
        <w:rPr>
          <w:del w:id="619" w:author="Administrator" w:date="2016-01-12T07:39:37Z"/>
          <w:rFonts w:hint="eastAsia" w:ascii="华文楷体" w:hAnsi="华文楷体" w:eastAsia="华文楷体"/>
          <w:sz w:val="28"/>
          <w:szCs w:val="28"/>
        </w:rPr>
      </w:pPr>
      <w:del w:id="620" w:author="Administrator" w:date="2016-01-11T15:07:14Z">
        <w:r>
          <w:rPr>
            <w:rFonts w:hint="eastAsia" w:ascii="华文楷体" w:hAnsi="华文楷体" w:eastAsia="华文楷体"/>
            <w:sz w:val="28"/>
            <w:szCs w:val="28"/>
          </w:rPr>
          <w:delText>是已见无我的这些圣者具有【27:06】而入灭尽定，而如灭尽心与心所之运行的法界中，从这一点来说，六地以前的菩萨与声缘阿罗汉没有差别，</w:delText>
        </w:r>
      </w:del>
      <w:r>
        <w:rPr>
          <w:rFonts w:hint="eastAsia" w:ascii="华文楷体" w:hAnsi="华文楷体" w:eastAsia="华文楷体"/>
          <w:sz w:val="28"/>
          <w:szCs w:val="28"/>
        </w:rPr>
        <w:t>他虽然已经能够真正的见到无我空性，那么已经见到无我空性的这些圣者，具有</w:t>
      </w:r>
      <w:del w:id="621" w:author="Administrator" w:date="2016-01-11T15:09:01Z">
        <w:r>
          <w:rPr>
            <w:rFonts w:hint="eastAsia" w:ascii="华文楷体" w:hAnsi="华文楷体" w:eastAsia="华文楷体"/>
            <w:sz w:val="28"/>
            <w:szCs w:val="28"/>
          </w:rPr>
          <w:delText>圆形</w:delText>
        </w:r>
      </w:del>
      <w:ins w:id="622" w:author="Administrator" w:date="2016-01-11T15:09:01Z">
        <w:r>
          <w:rPr>
            <w:rFonts w:hint="eastAsia" w:ascii="华文楷体" w:hAnsi="华文楷体" w:eastAsia="华文楷体"/>
            <w:sz w:val="28"/>
            <w:szCs w:val="28"/>
            <w:lang w:eastAsia="zh-CN"/>
          </w:rPr>
          <w:t>缘行</w:t>
        </w:r>
      </w:ins>
      <w:r>
        <w:rPr>
          <w:rFonts w:hint="eastAsia" w:ascii="华文楷体" w:hAnsi="华文楷体" w:eastAsia="华文楷体"/>
          <w:sz w:val="28"/>
          <w:szCs w:val="28"/>
        </w:rPr>
        <w:t>而入灭尽心</w:t>
      </w:r>
      <w:ins w:id="623" w:author="Administrator" w:date="2016-01-11T15:09:13Z">
        <w:r>
          <w:rPr>
            <w:rFonts w:hint="eastAsia" w:ascii="华文楷体" w:hAnsi="华文楷体" w:eastAsia="华文楷体"/>
            <w:sz w:val="28"/>
            <w:szCs w:val="28"/>
            <w:lang w:eastAsia="zh-CN"/>
          </w:rPr>
          <w:t>与</w:t>
        </w:r>
      </w:ins>
      <w:r>
        <w:rPr>
          <w:rFonts w:hint="eastAsia" w:ascii="华文楷体" w:hAnsi="华文楷体" w:eastAsia="华文楷体"/>
          <w:sz w:val="28"/>
          <w:szCs w:val="28"/>
        </w:rPr>
        <w:t>心所</w:t>
      </w:r>
      <w:del w:id="624" w:author="Administrator" w:date="2016-01-11T15:09:25Z">
        <w:r>
          <w:rPr>
            <w:rFonts w:hint="eastAsia" w:ascii="华文楷体" w:hAnsi="华文楷体" w:eastAsia="华文楷体"/>
            <w:sz w:val="28"/>
            <w:szCs w:val="28"/>
          </w:rPr>
          <w:delText>的</w:delText>
        </w:r>
      </w:del>
      <w:ins w:id="625" w:author="Administrator" w:date="2016-01-11T15:09:25Z">
        <w:r>
          <w:rPr>
            <w:rFonts w:hint="eastAsia" w:ascii="华文楷体" w:hAnsi="华文楷体" w:eastAsia="华文楷体"/>
            <w:sz w:val="28"/>
            <w:szCs w:val="28"/>
            <w:lang w:eastAsia="zh-CN"/>
          </w:rPr>
          <w:t>之</w:t>
        </w:r>
      </w:ins>
      <w:r>
        <w:rPr>
          <w:rFonts w:hint="eastAsia" w:ascii="华文楷体" w:hAnsi="华文楷体" w:eastAsia="华文楷体"/>
          <w:sz w:val="28"/>
          <w:szCs w:val="28"/>
        </w:rPr>
        <w:t>运行的法界当中，那么这个方面讲</w:t>
      </w:r>
      <w:del w:id="626" w:author="Administrator" w:date="2016-01-11T15:09:37Z">
        <w:r>
          <w:rPr>
            <w:rFonts w:hint="eastAsia" w:ascii="华文楷体" w:hAnsi="华文楷体" w:eastAsia="华文楷体"/>
            <w:sz w:val="28"/>
            <w:szCs w:val="28"/>
          </w:rPr>
          <w:delText>圆形</w:delText>
        </w:r>
      </w:del>
      <w:ins w:id="627" w:author="Administrator" w:date="2016-01-11T15:09:37Z">
        <w:r>
          <w:rPr>
            <w:rFonts w:hint="eastAsia" w:ascii="华文楷体" w:hAnsi="华文楷体" w:eastAsia="华文楷体"/>
            <w:sz w:val="28"/>
            <w:szCs w:val="28"/>
            <w:lang w:eastAsia="zh-CN"/>
          </w:rPr>
          <w:t>缘行</w:t>
        </w:r>
      </w:ins>
      <w:r>
        <w:rPr>
          <w:rFonts w:hint="eastAsia" w:ascii="华文楷体" w:hAnsi="华文楷体" w:eastAsia="华文楷体"/>
          <w:sz w:val="28"/>
          <w:szCs w:val="28"/>
        </w:rPr>
        <w:t>呢下面有注释</w:t>
      </w:r>
      <w:ins w:id="628" w:author="Administrator" w:date="2016-01-11T15:09:42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就说有入定出定的</w:t>
      </w:r>
      <w:ins w:id="629" w:author="Administrator" w:date="2016-01-11T15:09:5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执着，</w:t>
      </w:r>
      <w:ins w:id="630" w:author="Administrator" w:date="2016-01-11T15:10:12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因为</w:t>
      </w:r>
      <w:ins w:id="631" w:author="Administrator" w:date="2016-01-11T15:10:20Z">
        <w:r>
          <w:rPr>
            <w:rFonts w:hint="eastAsia" w:ascii="华文楷体" w:hAnsi="华文楷体" w:eastAsia="华文楷体"/>
            <w:sz w:val="28"/>
            <w:szCs w:val="28"/>
            <w:lang w:eastAsia="zh-CN"/>
          </w:rPr>
          <w:t>这样</w:t>
        </w:r>
      </w:ins>
      <w:ins w:id="632" w:author="Administrator" w:date="2016-01-11T15:10:27Z">
        <w:r>
          <w:rPr>
            <w:rFonts w:hint="eastAsia" w:ascii="华文楷体" w:hAnsi="华文楷体" w:eastAsia="华文楷体"/>
            <w:sz w:val="28"/>
            <w:szCs w:val="28"/>
            <w:lang w:eastAsia="zh-CN"/>
          </w:rPr>
          <w:t>一种</w:t>
        </w:r>
      </w:ins>
      <w:ins w:id="633" w:author="Administrator" w:date="2016-01-11T15:10:31Z">
        <w:r>
          <w:rPr>
            <w:rFonts w:hint="eastAsia" w:ascii="华文楷体" w:hAnsi="华文楷体" w:eastAsia="华文楷体"/>
            <w:sz w:val="28"/>
            <w:szCs w:val="28"/>
            <w:lang w:eastAsia="zh-CN"/>
          </w:rPr>
          <w:t>圣者能</w:t>
        </w:r>
      </w:ins>
      <w:ins w:id="634" w:author="Administrator" w:date="2016-01-11T15:10:32Z">
        <w:r>
          <w:rPr>
            <w:rFonts w:hint="eastAsia" w:ascii="华文楷体" w:hAnsi="华文楷体" w:eastAsia="华文楷体"/>
            <w:sz w:val="28"/>
            <w:szCs w:val="28"/>
            <w:lang w:val="en-US" w:eastAsia="zh-CN"/>
          </w:rPr>
          <w:t xml:space="preserve"> </w:t>
        </w:r>
      </w:ins>
      <w:ins w:id="635" w:author="Administrator" w:date="2016-01-11T15:10:33Z">
        <w:r>
          <w:rPr>
            <w:rFonts w:hint="eastAsia" w:ascii="华文楷体" w:hAnsi="华文楷体" w:eastAsia="华文楷体"/>
            <w:sz w:val="28"/>
            <w:szCs w:val="28"/>
            <w:lang w:val="en-US" w:eastAsia="zh-CN"/>
          </w:rPr>
          <w:t>，</w:t>
        </w:r>
      </w:ins>
      <w:del w:id="636" w:author="Administrator" w:date="2016-01-11T15:10:40Z">
        <w:r>
          <w:rPr>
            <w:rFonts w:hint="eastAsia" w:ascii="华文楷体" w:hAnsi="华文楷体" w:eastAsia="华文楷体"/>
            <w:sz w:val="28"/>
            <w:szCs w:val="28"/>
          </w:rPr>
          <w:delText>这些</w:delText>
        </w:r>
      </w:del>
      <w:r>
        <w:rPr>
          <w:rFonts w:hint="eastAsia" w:ascii="华文楷体" w:hAnsi="华文楷体" w:eastAsia="华文楷体"/>
          <w:sz w:val="28"/>
          <w:szCs w:val="28"/>
        </w:rPr>
        <w:t>证悟无我的这些圣者呢</w:t>
      </w:r>
      <w:ins w:id="637" w:author="Administrator" w:date="2016-01-11T15:10:44Z">
        <w:r>
          <w:rPr>
            <w:rFonts w:hint="eastAsia" w:ascii="华文楷体" w:hAnsi="华文楷体" w:eastAsia="华文楷体"/>
            <w:sz w:val="28"/>
            <w:szCs w:val="28"/>
            <w:lang w:eastAsia="zh-CN"/>
          </w:rPr>
          <w:t>，</w:t>
        </w:r>
      </w:ins>
      <w:r>
        <w:rPr>
          <w:rFonts w:hint="eastAsia" w:ascii="华文楷体" w:hAnsi="华文楷体" w:eastAsia="华文楷体"/>
          <w:sz w:val="28"/>
          <w:szCs w:val="28"/>
        </w:rPr>
        <w:t>他有入定出定的执着</w:t>
      </w:r>
      <w:ins w:id="638" w:author="Administrator" w:date="2016-01-11T15:10:50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通过这样一种</w:t>
      </w:r>
      <w:del w:id="639" w:author="Administrator" w:date="2016-01-11T15:10:56Z">
        <w:r>
          <w:rPr>
            <w:rFonts w:hint="eastAsia" w:ascii="华文楷体" w:hAnsi="华文楷体" w:eastAsia="华文楷体"/>
            <w:sz w:val="28"/>
            <w:szCs w:val="28"/>
          </w:rPr>
          <w:delText>圆形</w:delText>
        </w:r>
      </w:del>
      <w:ins w:id="640" w:author="Administrator" w:date="2016-01-11T15:10:56Z">
        <w:r>
          <w:rPr>
            <w:rFonts w:hint="eastAsia" w:ascii="华文楷体" w:hAnsi="华文楷体" w:eastAsia="华文楷体"/>
            <w:sz w:val="28"/>
            <w:szCs w:val="28"/>
            <w:lang w:eastAsia="zh-CN"/>
          </w:rPr>
          <w:t>缘行</w:t>
        </w:r>
      </w:ins>
      <w:r>
        <w:rPr>
          <w:rFonts w:hint="eastAsia" w:ascii="华文楷体" w:hAnsi="华文楷体" w:eastAsia="华文楷体"/>
          <w:sz w:val="28"/>
          <w:szCs w:val="28"/>
        </w:rPr>
        <w:t>而入灭尽心心所的这样一种灭尽定，他具有灭尽定的功德，那么这个灭尽定的意思是什么呢</w:t>
      </w:r>
      <w:ins w:id="641" w:author="Administrator" w:date="2016-01-11T15:11:13Z">
        <w:r>
          <w:rPr>
            <w:rFonts w:hint="eastAsia" w:ascii="华文楷体" w:hAnsi="华文楷体" w:eastAsia="华文楷体"/>
            <w:sz w:val="28"/>
            <w:szCs w:val="28"/>
            <w:lang w:eastAsia="zh-CN"/>
          </w:rPr>
          <w:t>？</w:t>
        </w:r>
      </w:ins>
      <w:r>
        <w:rPr>
          <w:rFonts w:hint="eastAsia" w:ascii="华文楷体" w:hAnsi="华文楷体" w:eastAsia="华文楷体"/>
          <w:sz w:val="28"/>
          <w:szCs w:val="28"/>
        </w:rPr>
        <w:t>有</w:t>
      </w:r>
      <w:ins w:id="642" w:author="Administrator" w:date="2016-01-11T15:11:19Z">
        <w:r>
          <w:rPr>
            <w:rFonts w:hint="eastAsia" w:ascii="华文楷体" w:hAnsi="华文楷体" w:eastAsia="华文楷体"/>
            <w:sz w:val="28"/>
            <w:szCs w:val="28"/>
            <w:lang w:eastAsia="zh-CN"/>
          </w:rPr>
          <w:t>一</w:t>
        </w:r>
      </w:ins>
      <w:r>
        <w:rPr>
          <w:rFonts w:hint="eastAsia" w:ascii="华文楷体" w:hAnsi="华文楷体" w:eastAsia="华文楷体"/>
          <w:sz w:val="28"/>
          <w:szCs w:val="28"/>
        </w:rPr>
        <w:t>方面讲是灭尽受想定</w:t>
      </w:r>
      <w:ins w:id="643" w:author="Administrator" w:date="2016-01-11T15:11:30Z">
        <w:r>
          <w:rPr>
            <w:rFonts w:hint="eastAsia" w:ascii="华文楷体" w:hAnsi="华文楷体" w:eastAsia="华文楷体"/>
            <w:sz w:val="28"/>
            <w:szCs w:val="28"/>
            <w:lang w:eastAsia="zh-CN"/>
          </w:rPr>
          <w:t>，</w:t>
        </w:r>
      </w:ins>
      <w:r>
        <w:rPr>
          <w:rFonts w:hint="eastAsia" w:ascii="华文楷体" w:hAnsi="华文楷体" w:eastAsia="华文楷体"/>
          <w:sz w:val="28"/>
          <w:szCs w:val="28"/>
        </w:rPr>
        <w:t>有些地方讲叫灭尽定，灭尽定叫灭尽受想，</w:t>
      </w:r>
      <w:ins w:id="644" w:author="Administrator" w:date="2016-01-11T15:11:51Z">
        <w:r>
          <w:rPr>
            <w:rFonts w:hint="eastAsia" w:ascii="华文楷体" w:hAnsi="华文楷体" w:eastAsia="华文楷体"/>
            <w:sz w:val="28"/>
            <w:szCs w:val="28"/>
            <w:lang w:eastAsia="zh-CN"/>
          </w:rPr>
          <w:t>受想</w:t>
        </w:r>
      </w:ins>
      <w:ins w:id="645" w:author="Administrator" w:date="2016-01-11T15:11:53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我们将五蕴当中有受</w:t>
      </w:r>
      <w:ins w:id="646" w:author="Administrator" w:date="2016-01-11T15:12:03Z">
        <w:r>
          <w:rPr>
            <w:rFonts w:hint="eastAsia" w:ascii="华文楷体" w:hAnsi="华文楷体" w:eastAsia="华文楷体"/>
            <w:sz w:val="28"/>
            <w:szCs w:val="28"/>
            <w:lang w:eastAsia="zh-CN"/>
          </w:rPr>
          <w:t>、</w:t>
        </w:r>
      </w:ins>
      <w:r>
        <w:rPr>
          <w:rFonts w:hint="eastAsia" w:ascii="华文楷体" w:hAnsi="华文楷体" w:eastAsia="华文楷体"/>
          <w:sz w:val="28"/>
          <w:szCs w:val="28"/>
        </w:rPr>
        <w:t>想</w:t>
      </w:r>
      <w:ins w:id="647" w:author="Administrator" w:date="2016-01-11T15:12:05Z">
        <w:r>
          <w:rPr>
            <w:rFonts w:hint="eastAsia" w:ascii="华文楷体" w:hAnsi="华文楷体" w:eastAsia="华文楷体"/>
            <w:sz w:val="28"/>
            <w:szCs w:val="28"/>
            <w:lang w:eastAsia="zh-CN"/>
          </w:rPr>
          <w:t>、</w:t>
        </w:r>
      </w:ins>
      <w:r>
        <w:rPr>
          <w:rFonts w:hint="eastAsia" w:ascii="华文楷体" w:hAnsi="华文楷体" w:eastAsia="华文楷体"/>
          <w:sz w:val="28"/>
          <w:szCs w:val="28"/>
        </w:rPr>
        <w:t>行</w:t>
      </w:r>
      <w:ins w:id="648" w:author="Administrator" w:date="2016-01-11T15:12:06Z">
        <w:r>
          <w:rPr>
            <w:rFonts w:hint="eastAsia" w:ascii="华文楷体" w:hAnsi="华文楷体" w:eastAsia="华文楷体"/>
            <w:sz w:val="28"/>
            <w:szCs w:val="28"/>
            <w:lang w:eastAsia="zh-CN"/>
          </w:rPr>
          <w:t>、</w:t>
        </w:r>
      </w:ins>
      <w:r>
        <w:rPr>
          <w:rFonts w:hint="eastAsia" w:ascii="华文楷体" w:hAnsi="华文楷体" w:eastAsia="华文楷体"/>
          <w:sz w:val="28"/>
          <w:szCs w:val="28"/>
        </w:rPr>
        <w:t>识，那么实际上他为什么</w:t>
      </w:r>
      <w:ins w:id="649" w:author="Administrator" w:date="2016-01-11T15:12:18Z">
        <w:r>
          <w:rPr>
            <w:rFonts w:hint="eastAsia" w:ascii="华文楷体" w:hAnsi="华文楷体" w:eastAsia="华文楷体"/>
            <w:sz w:val="28"/>
            <w:szCs w:val="28"/>
          </w:rPr>
          <w:t>他</w:t>
        </w:r>
      </w:ins>
      <w:r>
        <w:rPr>
          <w:rFonts w:hint="eastAsia" w:ascii="华文楷体" w:hAnsi="华文楷体" w:eastAsia="华文楷体"/>
          <w:sz w:val="28"/>
          <w:szCs w:val="28"/>
        </w:rPr>
        <w:t>入这个灭尽定呢？这个灭尽定从小乘自宗的观点来讲的时候呢</w:t>
      </w:r>
      <w:ins w:id="650" w:author="Administrator" w:date="2016-01-11T15:12:29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他是来以加行的名字</w:t>
      </w:r>
      <w:ins w:id="651" w:author="Administrator" w:date="2016-01-11T15:12:39Z">
        <w:r>
          <w:rPr>
            <w:rFonts w:hint="eastAsia" w:ascii="华文楷体" w:hAnsi="华文楷体" w:eastAsia="华文楷体"/>
            <w:sz w:val="28"/>
            <w:szCs w:val="28"/>
            <w:lang w:eastAsia="zh-CN"/>
          </w:rPr>
          <w:t>来</w:t>
        </w:r>
      </w:ins>
      <w:r>
        <w:rPr>
          <w:rFonts w:hint="eastAsia" w:ascii="华文楷体" w:hAnsi="华文楷体" w:eastAsia="华文楷体"/>
          <w:sz w:val="28"/>
          <w:szCs w:val="28"/>
        </w:rPr>
        <w:t>作为他的</w:t>
      </w:r>
      <w:ins w:id="652" w:author="Administrator" w:date="2016-01-11T15:12:54Z">
        <w:r>
          <w:rPr>
            <w:rFonts w:hint="eastAsia" w:ascii="华文楷体" w:hAnsi="华文楷体" w:eastAsia="华文楷体"/>
            <w:sz w:val="28"/>
            <w:szCs w:val="28"/>
            <w:lang w:eastAsia="zh-CN"/>
          </w:rPr>
          <w:t>，</w:t>
        </w:r>
      </w:ins>
      <w:del w:id="653" w:author="Administrator" w:date="2016-01-11T15:12:51Z">
        <w:r>
          <w:rPr>
            <w:rFonts w:hint="eastAsia" w:ascii="华文楷体" w:hAnsi="华文楷体" w:eastAsia="华文楷体"/>
            <w:sz w:val="28"/>
            <w:szCs w:val="28"/>
          </w:rPr>
          <w:delText>名字</w:delText>
        </w:r>
      </w:del>
      <w:r>
        <w:rPr>
          <w:rFonts w:hint="eastAsia" w:ascii="华文楷体" w:hAnsi="华文楷体" w:eastAsia="华文楷体"/>
          <w:sz w:val="28"/>
          <w:szCs w:val="28"/>
        </w:rPr>
        <w:t>是以加行的因来作为他的名字的，那么这个加行是什么呢？因为这个阿罗汉或者说</w:t>
      </w:r>
      <w:del w:id="654" w:author="Administrator" w:date="2016-01-11T15:13:22Z">
        <w:r>
          <w:rPr>
            <w:rFonts w:hint="eastAsia" w:ascii="华文楷体" w:hAnsi="华文楷体" w:eastAsia="华文楷体"/>
            <w:sz w:val="28"/>
            <w:szCs w:val="28"/>
          </w:rPr>
          <w:delText>【28:16】</w:delText>
        </w:r>
      </w:del>
      <w:ins w:id="655" w:author="Administrator" w:date="2016-01-11T15:13:22Z">
        <w:r>
          <w:rPr>
            <w:rFonts w:hint="eastAsia" w:ascii="华文楷体" w:hAnsi="华文楷体" w:eastAsia="华文楷体"/>
            <w:sz w:val="28"/>
            <w:szCs w:val="28"/>
            <w:lang w:eastAsia="zh-CN"/>
          </w:rPr>
          <w:t>三</w:t>
        </w:r>
      </w:ins>
      <w:ins w:id="656" w:author="Administrator" w:date="2016-01-11T15:21:45Z">
        <w:r>
          <w:rPr>
            <w:rFonts w:hint="eastAsia" w:ascii="华文楷体" w:hAnsi="华文楷体" w:eastAsia="华文楷体"/>
            <w:sz w:val="28"/>
            <w:szCs w:val="28"/>
            <w:lang w:eastAsia="zh-CN"/>
          </w:rPr>
          <w:t>果</w:t>
        </w:r>
      </w:ins>
      <w:r>
        <w:rPr>
          <w:rFonts w:hint="eastAsia" w:ascii="华文楷体" w:hAnsi="华文楷体" w:eastAsia="华文楷体"/>
          <w:sz w:val="28"/>
          <w:szCs w:val="28"/>
        </w:rPr>
        <w:t>以上的圣者呢</w:t>
      </w:r>
      <w:ins w:id="657" w:author="Administrator" w:date="2016-01-11T15:22: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他可以入灭尽定，他对于这样一种受想极其的厌烦，他对于这个受和对于这样想很厌烦</w:t>
      </w:r>
      <w:ins w:id="658" w:author="Administrator" w:date="2016-01-12T07:23:39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所以说或像这样讲的时候呢</w:t>
      </w:r>
      <w:ins w:id="659" w:author="Administrator" w:date="2016-01-12T07:23:51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因为对这个受想很厌烦的缘故呢</w:t>
      </w:r>
      <w:ins w:id="660" w:author="Administrator" w:date="2016-01-12T07:23:53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他就开始入一种定，在这个定</w:t>
      </w:r>
      <w:ins w:id="661" w:author="Administrator" w:date="2016-01-12T07:24:08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中呢</w:t>
      </w:r>
      <w:ins w:id="662" w:author="Administrator" w:date="2016-01-12T07:24:24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一切的受想</w:t>
      </w:r>
      <w:ins w:id="663" w:author="Administrator" w:date="2016-01-12T07:24:2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已经灭尽了，灭尽一切受想</w:t>
      </w:r>
      <w:ins w:id="664" w:author="Administrator" w:date="2016-01-12T07:24:39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所以说这个定叫做灭尽受想定，简称灭尽定，所以说他的因是因为厌烦受想的缘故，他以这个为因而入这样一种定的，</w:t>
      </w:r>
      <w:del w:id="665" w:author="Administrator" w:date="2016-01-12T07:24:57Z">
        <w:r>
          <w:rPr>
            <w:rFonts w:hint="eastAsia" w:ascii="华文楷体" w:hAnsi="华文楷体" w:eastAsia="华文楷体"/>
            <w:sz w:val="28"/>
            <w:szCs w:val="28"/>
          </w:rPr>
          <w:delText>所以</w:delText>
        </w:r>
      </w:del>
      <w:ins w:id="666" w:author="Administrator" w:date="2016-01-12T07:24:57Z">
        <w:r>
          <w:rPr>
            <w:rFonts w:hint="eastAsia" w:ascii="华文楷体" w:hAnsi="华文楷体" w:eastAsia="华文楷体"/>
            <w:sz w:val="28"/>
            <w:szCs w:val="28"/>
            <w:lang w:eastAsia="zh-CN"/>
          </w:rPr>
          <w:t>因此</w:t>
        </w:r>
      </w:ins>
      <w:r>
        <w:rPr>
          <w:rFonts w:hint="eastAsia" w:ascii="华文楷体" w:hAnsi="华文楷体" w:eastAsia="华文楷体"/>
          <w:sz w:val="28"/>
          <w:szCs w:val="28"/>
        </w:rPr>
        <w:t>说他可以叫做灭尽定，那么灭尽定当中一方面说明他灭尽受想，受想只是心所的一部分，他这个方面说是灭尽心与心所的运行，有些地方有这样解释的</w:t>
      </w:r>
      <w:ins w:id="667" w:author="Administrator" w:date="2016-01-12T07:25:26Z">
        <w:r>
          <w:rPr>
            <w:rFonts w:hint="eastAsia" w:ascii="华文楷体" w:hAnsi="华文楷体" w:eastAsia="华文楷体"/>
            <w:sz w:val="28"/>
            <w:szCs w:val="28"/>
            <w:lang w:eastAsia="zh-CN"/>
          </w:rPr>
          <w:t>，</w:t>
        </w:r>
      </w:ins>
      <w:r>
        <w:rPr>
          <w:rFonts w:hint="eastAsia" w:ascii="华文楷体" w:hAnsi="华文楷体" w:eastAsia="华文楷体"/>
          <w:sz w:val="28"/>
          <w:szCs w:val="28"/>
        </w:rPr>
        <w:t>所谓的这样一种灭受想，受想是一切粗大心的代表，一切这样心的代表</w:t>
      </w:r>
      <w:ins w:id="668" w:author="Administrator" w:date="2016-01-12T07:25:36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w:t>
      </w:r>
      <w:ins w:id="669" w:author="Administrator" w:date="2016-01-12T07:25:43Z">
        <w:r>
          <w:rPr>
            <w:rFonts w:hint="eastAsia" w:ascii="华文楷体" w:hAnsi="华文楷体" w:eastAsia="华文楷体"/>
            <w:sz w:val="28"/>
            <w:szCs w:val="28"/>
            <w:lang w:eastAsia="zh-CN"/>
          </w:rPr>
          <w:t>入</w:t>
        </w:r>
      </w:ins>
      <w:r>
        <w:rPr>
          <w:rFonts w:hint="eastAsia" w:ascii="华文楷体" w:hAnsi="华文楷体" w:eastAsia="华文楷体"/>
          <w:sz w:val="28"/>
          <w:szCs w:val="28"/>
        </w:rPr>
        <w:t>灭尽受想定的时候呢</w:t>
      </w:r>
      <w:ins w:id="670" w:author="Administrator" w:date="2016-01-12T07:25:47Z">
        <w:r>
          <w:rPr>
            <w:rFonts w:hint="eastAsia" w:ascii="华文楷体" w:hAnsi="华文楷体" w:eastAsia="华文楷体"/>
            <w:sz w:val="28"/>
            <w:szCs w:val="28"/>
            <w:lang w:eastAsia="zh-CN"/>
          </w:rPr>
          <w:t>，</w:t>
        </w:r>
      </w:ins>
      <w:r>
        <w:rPr>
          <w:rFonts w:hint="eastAsia" w:ascii="华文楷体" w:hAnsi="华文楷体" w:eastAsia="华文楷体"/>
          <w:sz w:val="28"/>
          <w:szCs w:val="28"/>
        </w:rPr>
        <w:t>他实际上是一切心和心所的这样一种运行都应该是寂灭的，都不再现行了，所以说这样一种定呢</w:t>
      </w:r>
      <w:ins w:id="671" w:author="Administrator" w:date="2016-01-12T07:26:05Z">
        <w:r>
          <w:rPr>
            <w:rFonts w:hint="eastAsia" w:ascii="华文楷体" w:hAnsi="华文楷体" w:eastAsia="华文楷体"/>
            <w:sz w:val="28"/>
            <w:szCs w:val="28"/>
            <w:lang w:eastAsia="zh-CN"/>
          </w:rPr>
          <w:t>，</w:t>
        </w:r>
      </w:ins>
      <w:r>
        <w:rPr>
          <w:rFonts w:hint="eastAsia" w:ascii="华文楷体" w:hAnsi="华文楷体" w:eastAsia="华文楷体"/>
          <w:sz w:val="28"/>
          <w:szCs w:val="28"/>
        </w:rPr>
        <w:t>叫做灭尽受想定，那么这个灭尽受想定</w:t>
      </w:r>
      <w:ins w:id="672" w:author="Administrator" w:date="2016-01-12T07:26:19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实际上从有些俱舍论的观点来看的时候呢</w:t>
      </w:r>
      <w:ins w:id="673" w:author="Administrator" w:date="2016-01-12T07:26:22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这个灭尽受想定</w:t>
      </w:r>
      <w:ins w:id="674" w:author="Administrator" w:date="2016-01-12T07:26:31Z">
        <w:r>
          <w:rPr>
            <w:rFonts w:hint="eastAsia" w:ascii="华文楷体" w:hAnsi="华文楷体" w:eastAsia="华文楷体"/>
            <w:sz w:val="28"/>
            <w:szCs w:val="28"/>
            <w:lang w:eastAsia="zh-CN"/>
          </w:rPr>
          <w:t>他</w:t>
        </w:r>
      </w:ins>
      <w:r>
        <w:rPr>
          <w:rFonts w:hint="eastAsia" w:ascii="华文楷体" w:hAnsi="华文楷体" w:eastAsia="华文楷体"/>
          <w:sz w:val="28"/>
          <w:szCs w:val="28"/>
        </w:rPr>
        <w:t>是一种暂时休息的状态，暂时休息，因为他就说在出定位的时候呢</w:t>
      </w:r>
      <w:ins w:id="675" w:author="Administrator" w:date="2016-01-12T07:26:41Z">
        <w:r>
          <w:rPr>
            <w:rFonts w:hint="eastAsia" w:ascii="华文楷体" w:hAnsi="华文楷体" w:eastAsia="华文楷体"/>
            <w:sz w:val="28"/>
            <w:szCs w:val="28"/>
            <w:lang w:eastAsia="zh-CN"/>
          </w:rPr>
          <w:t>，</w:t>
        </w:r>
      </w:ins>
      <w:r>
        <w:rPr>
          <w:rFonts w:hint="eastAsia" w:ascii="华文楷体" w:hAnsi="华文楷体" w:eastAsia="华文楷体"/>
          <w:sz w:val="28"/>
          <w:szCs w:val="28"/>
        </w:rPr>
        <w:t>在世间当中对这个受和想很厌烦的，所以他想休息一下，他就入这个灭尽定</w:t>
      </w:r>
      <w:ins w:id="676" w:author="Administrator" w:date="2016-01-12T07:26:52Z">
        <w:r>
          <w:rPr>
            <w:rFonts w:hint="eastAsia" w:ascii="华文楷体" w:hAnsi="华文楷体" w:eastAsia="华文楷体"/>
            <w:sz w:val="28"/>
            <w:szCs w:val="28"/>
            <w:lang w:eastAsia="zh-CN"/>
          </w:rPr>
          <w:t>。</w:t>
        </w:r>
      </w:ins>
      <w:del w:id="677" w:author="Administrator" w:date="2016-01-12T07:27:02Z">
        <w:r>
          <w:rPr>
            <w:rFonts w:hint="eastAsia" w:ascii="华文楷体" w:hAnsi="华文楷体" w:eastAsia="华文楷体"/>
            <w:sz w:val="28"/>
            <w:szCs w:val="28"/>
          </w:rPr>
          <w:delText>这时候</w:delText>
        </w:r>
      </w:del>
      <w:ins w:id="678" w:author="Administrator" w:date="2016-01-12T07:27:02Z">
        <w:r>
          <w:rPr>
            <w:rFonts w:hint="eastAsia" w:ascii="华文楷体" w:hAnsi="华文楷体" w:eastAsia="华文楷体"/>
            <w:sz w:val="28"/>
            <w:szCs w:val="28"/>
            <w:lang w:eastAsia="zh-CN"/>
          </w:rPr>
          <w:t>那么他</w:t>
        </w:r>
      </w:ins>
      <w:ins w:id="679" w:author="Administrator" w:date="2016-01-12T07:27:06Z">
        <w:r>
          <w:rPr>
            <w:rFonts w:hint="eastAsia" w:ascii="华文楷体" w:hAnsi="华文楷体" w:eastAsia="华文楷体"/>
            <w:sz w:val="28"/>
            <w:szCs w:val="28"/>
            <w:lang w:eastAsia="zh-CN"/>
          </w:rPr>
          <w:t>在</w:t>
        </w:r>
      </w:ins>
      <w:r>
        <w:rPr>
          <w:rFonts w:hint="eastAsia" w:ascii="华文楷体" w:hAnsi="华文楷体" w:eastAsia="华文楷体"/>
          <w:sz w:val="28"/>
          <w:szCs w:val="28"/>
        </w:rPr>
        <w:t>入灭尽定的时候</w:t>
      </w:r>
      <w:ins w:id="680" w:author="Administrator" w:date="2016-01-12T07:27:10Z">
        <w:r>
          <w:rPr>
            <w:rFonts w:hint="eastAsia" w:ascii="华文楷体" w:hAnsi="华文楷体" w:eastAsia="华文楷体"/>
            <w:sz w:val="28"/>
            <w:szCs w:val="28"/>
            <w:lang w:eastAsia="zh-CN"/>
          </w:rPr>
          <w:t>呢</w:t>
        </w:r>
      </w:ins>
      <w:ins w:id="681" w:author="Administrator" w:date="2016-01-12T07:27:11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他是有这个入定出定执着的，具有这样一种心，或者说很勤做的方式</w:t>
      </w:r>
      <w:ins w:id="682" w:author="Administrator" w:date="2016-01-12T07:27:24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入这样灭尽定的，从这一点来讲的话</w:t>
      </w:r>
      <w:ins w:id="683" w:author="Administrator" w:date="2016-01-12T07:27:33Z">
        <w:r>
          <w:rPr>
            <w:rFonts w:hint="eastAsia" w:ascii="华文楷体" w:hAnsi="华文楷体" w:eastAsia="华文楷体"/>
            <w:sz w:val="28"/>
            <w:szCs w:val="28"/>
            <w:lang w:eastAsia="zh-CN"/>
          </w:rPr>
          <w:t>，</w:t>
        </w:r>
      </w:ins>
      <w:r>
        <w:rPr>
          <w:rFonts w:hint="eastAsia" w:ascii="华文楷体" w:hAnsi="华文楷体" w:eastAsia="华文楷体"/>
          <w:sz w:val="28"/>
          <w:szCs w:val="28"/>
        </w:rPr>
        <w:t>六地菩萨以前和声闻阿罗汉没有差别，六地菩萨以前的菩萨</w:t>
      </w:r>
      <w:ins w:id="684" w:author="Administrator" w:date="2016-01-12T07:27:44Z">
        <w:r>
          <w:rPr>
            <w:rFonts w:hint="eastAsia" w:ascii="华文楷体" w:hAnsi="华文楷体" w:eastAsia="华文楷体"/>
            <w:sz w:val="28"/>
            <w:szCs w:val="28"/>
            <w:lang w:eastAsia="zh-CN"/>
          </w:rPr>
          <w:t>他</w:t>
        </w:r>
      </w:ins>
      <w:r>
        <w:rPr>
          <w:rFonts w:hint="eastAsia" w:ascii="华文楷体" w:hAnsi="华文楷体" w:eastAsia="华文楷体"/>
          <w:sz w:val="28"/>
          <w:szCs w:val="28"/>
        </w:rPr>
        <w:t>也有这样一种相执</w:t>
      </w:r>
      <w:ins w:id="685" w:author="Administrator" w:date="2016-01-12T07:27:48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或者也有这样一种入定和出定的</w:t>
      </w:r>
      <w:ins w:id="686" w:author="Administrator" w:date="2016-01-12T07:27:57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执着，也是</w:t>
      </w:r>
      <w:ins w:id="687" w:author="Administrator" w:date="2016-01-12T07:28:07Z">
        <w:r>
          <w:rPr>
            <w:rFonts w:hint="eastAsia" w:ascii="华文楷体" w:hAnsi="华文楷体" w:eastAsia="华文楷体"/>
            <w:sz w:val="28"/>
            <w:szCs w:val="28"/>
            <w:lang w:eastAsia="zh-CN"/>
          </w:rPr>
          <w:t>有</w:t>
        </w:r>
      </w:ins>
      <w:del w:id="688" w:author="Administrator" w:date="2016-01-12T07:28:18Z">
        <w:r>
          <w:rPr>
            <w:rFonts w:hint="eastAsia" w:ascii="华文楷体" w:hAnsi="华文楷体" w:eastAsia="华文楷体"/>
            <w:sz w:val="28"/>
            <w:szCs w:val="28"/>
          </w:rPr>
          <w:delText>出定</w:delText>
        </w:r>
      </w:del>
      <w:r>
        <w:rPr>
          <w:rFonts w:hint="eastAsia" w:ascii="华文楷体" w:hAnsi="华文楷体" w:eastAsia="华文楷体"/>
          <w:sz w:val="28"/>
          <w:szCs w:val="28"/>
        </w:rPr>
        <w:t>入定</w:t>
      </w:r>
      <w:ins w:id="689" w:author="Administrator" w:date="2016-01-12T07:28:21Z">
        <w:r>
          <w:rPr>
            <w:rFonts w:hint="eastAsia" w:ascii="华文楷体" w:hAnsi="华文楷体" w:eastAsia="华文楷体"/>
            <w:sz w:val="28"/>
            <w:szCs w:val="28"/>
            <w:lang w:eastAsia="zh-CN"/>
          </w:rPr>
          <w:t>和</w:t>
        </w:r>
      </w:ins>
      <w:ins w:id="690" w:author="Administrator" w:date="2016-01-12T07:28:26Z">
        <w:r>
          <w:rPr>
            <w:rFonts w:hint="eastAsia" w:ascii="华文楷体" w:hAnsi="华文楷体" w:eastAsia="华文楷体"/>
            <w:sz w:val="28"/>
            <w:szCs w:val="28"/>
          </w:rPr>
          <w:t>出定</w:t>
        </w:r>
      </w:ins>
      <w:ins w:id="691" w:author="Administrator" w:date="2016-01-12T07:28:29Z">
        <w:r>
          <w:rPr>
            <w:rFonts w:hint="eastAsia" w:ascii="华文楷体" w:hAnsi="华文楷体" w:eastAsia="华文楷体"/>
            <w:sz w:val="28"/>
            <w:szCs w:val="28"/>
            <w:lang w:eastAsia="zh-CN"/>
          </w:rPr>
          <w:t>，</w:t>
        </w:r>
      </w:ins>
      <w:r>
        <w:rPr>
          <w:rFonts w:hint="eastAsia" w:ascii="华文楷体" w:hAnsi="华文楷体" w:eastAsia="华文楷体"/>
          <w:sz w:val="28"/>
          <w:szCs w:val="28"/>
        </w:rPr>
        <w:t>这方面的执着还是有的</w:t>
      </w:r>
      <w:ins w:id="692" w:author="Administrator" w:date="2016-01-12T07:39:41Z">
        <w:r>
          <w:rPr>
            <w:rFonts w:hint="eastAsia" w:ascii="华文楷体" w:hAnsi="华文楷体" w:eastAsia="华文楷体"/>
            <w:sz w:val="28"/>
            <w:szCs w:val="28"/>
            <w:lang w:eastAsia="zh-CN"/>
          </w:rPr>
          <w:t>。</w:t>
        </w:r>
      </w:ins>
      <w:del w:id="693" w:author="Administrator" w:date="2016-01-12T07:39:39Z">
        <w:r>
          <w:rPr>
            <w:rFonts w:hint="eastAsia" w:ascii="华文楷体" w:hAnsi="华文楷体" w:eastAsia="华文楷体"/>
            <w:sz w:val="28"/>
            <w:szCs w:val="28"/>
          </w:rPr>
          <w:delText>，</w:delText>
        </w:r>
      </w:del>
      <w:del w:id="694" w:author="Administrator" w:date="2016-01-12T07:39:37Z">
        <w:r>
          <w:rPr>
            <w:rFonts w:hint="eastAsia" w:ascii="华文楷体" w:hAnsi="华文楷体" w:eastAsia="华文楷体"/>
            <w:sz w:val="28"/>
            <w:szCs w:val="28"/>
          </w:rPr>
          <w:delText>所以说他通过这样一种圆形的方式</w:delText>
        </w:r>
      </w:del>
    </w:p>
    <w:p>
      <w:pPr>
        <w:ind w:firstLine="570"/>
        <w:rPr>
          <w:rFonts w:hint="eastAsia" w:ascii="华文楷体" w:hAnsi="华文楷体" w:eastAsia="华文楷体"/>
          <w:sz w:val="28"/>
          <w:szCs w:val="28"/>
        </w:rPr>
      </w:pPr>
      <w:del w:id="695" w:author="Administrator" w:date="2016-01-12T07:39:37Z">
        <w:r>
          <w:rPr>
            <w:rFonts w:hint="eastAsia" w:ascii="华文楷体" w:hAnsi="华文楷体" w:eastAsia="华文楷体"/>
            <w:sz w:val="28"/>
            <w:szCs w:val="28"/>
          </w:rPr>
          <w:delText>【30:00】</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所以说呢，他通过这样一种就缘行的方式</w:t>
      </w:r>
      <w:ins w:id="696" w:author="Administrator" w:date="2016-01-12T07:40:08Z">
        <w:r>
          <w:rPr>
            <w:rFonts w:hint="eastAsia" w:ascii="华文楷体" w:hAnsi="华文楷体" w:eastAsia="华文楷体"/>
            <w:sz w:val="28"/>
            <w:szCs w:val="28"/>
            <w:lang w:eastAsia="zh-CN"/>
          </w:rPr>
          <w:t>而</w:t>
        </w:r>
      </w:ins>
      <w:del w:id="697" w:author="Administrator" w:date="2016-01-12T07:40:12Z">
        <w:r>
          <w:rPr>
            <w:rFonts w:hint="eastAsia" w:ascii="华文楷体" w:hAnsi="华文楷体" w:eastAsia="华文楷体"/>
            <w:sz w:val="28"/>
            <w:szCs w:val="28"/>
          </w:rPr>
          <w:delText>如</w:delText>
        </w:r>
      </w:del>
      <w:ins w:id="698" w:author="Administrator" w:date="2016-01-12T07:40:12Z">
        <w:r>
          <w:rPr>
            <w:rFonts w:hint="eastAsia" w:ascii="华文楷体" w:hAnsi="华文楷体" w:eastAsia="华文楷体"/>
            <w:sz w:val="28"/>
            <w:szCs w:val="28"/>
            <w:lang w:eastAsia="zh-CN"/>
          </w:rPr>
          <w:t>入</w:t>
        </w:r>
      </w:ins>
      <w:r>
        <w:rPr>
          <w:rFonts w:hint="eastAsia" w:ascii="华文楷体" w:hAnsi="华文楷体" w:eastAsia="华文楷体"/>
          <w:sz w:val="28"/>
          <w:szCs w:val="28"/>
        </w:rPr>
        <w:t>灭尽定了，和声闻和阿罗汉没有差别。所以说就这个角度来讲说，啊七地以前的菩萨没有办法以慧力，没办法以智慧来胜过声闻和缘觉的阿罗汉，啊从这个方面可以安立的。</w:t>
      </w:r>
    </w:p>
    <w:p>
      <w:pPr>
        <w:ind w:firstLine="570"/>
        <w:rPr>
          <w:ins w:id="699" w:author="Administrator" w:date="2016-01-12T07:40:44Z"/>
          <w:rFonts w:hint="eastAsia" w:ascii="华文楷体" w:hAnsi="华文楷体" w:eastAsia="华文楷体"/>
          <w:sz w:val="28"/>
          <w:szCs w:val="28"/>
        </w:rPr>
      </w:pPr>
      <w:r>
        <w:rPr>
          <w:rFonts w:hint="eastAsia" w:ascii="华文楷体" w:hAnsi="华文楷体" w:eastAsia="华文楷体"/>
          <w:sz w:val="28"/>
          <w:szCs w:val="28"/>
        </w:rPr>
        <w:t>那么为什么说七地菩萨可以超胜呢？</w:t>
      </w:r>
    </w:p>
    <w:p>
      <w:pPr>
        <w:ind w:firstLine="570"/>
        <w:rPr>
          <w:del w:id="700" w:author="Administrator" w:date="2016-01-12T07:40:43Z"/>
          <w:rFonts w:hint="eastAsia" w:ascii="华文楷体" w:hAnsi="华文楷体" w:eastAsia="华文楷体"/>
          <w:sz w:val="28"/>
          <w:szCs w:val="28"/>
        </w:rPr>
      </w:pPr>
    </w:p>
    <w:p>
      <w:pPr>
        <w:ind w:firstLine="570"/>
        <w:rPr>
          <w:del w:id="701" w:author="Administrator" w:date="2016-01-12T07:40:41Z"/>
          <w:rFonts w:ascii="华文楷体" w:hAnsi="华文楷体" w:eastAsia="华文楷体"/>
          <w:sz w:val="28"/>
          <w:szCs w:val="28"/>
        </w:rPr>
      </w:pPr>
    </w:p>
    <w:p>
      <w:pPr>
        <w:ind w:firstLine="570"/>
        <w:rPr>
          <w:del w:id="702" w:author="Administrator" w:date="2016-01-12T07:40:50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703" w:author="Administrator" w:date="2016-01-12T07:41:01Z">
            <w:rPr>
              <w:rFonts w:hint="eastAsia" w:ascii="华文楷体" w:hAnsi="华文楷体" w:eastAsia="华文楷体"/>
              <w:sz w:val="28"/>
              <w:szCs w:val="28"/>
            </w:rPr>
          </w:rPrChange>
        </w:rPr>
        <w:t>七地菩萨以无行入真实灭尽定的方式使得智慧也超胜他们。</w:t>
      </w:r>
      <w:r>
        <w:rPr>
          <w:rFonts w:hint="eastAsia" w:ascii="华文楷体" w:hAnsi="华文楷体" w:eastAsia="华文楷体"/>
          <w:sz w:val="28"/>
          <w:szCs w:val="28"/>
        </w:rPr>
        <w:t>】</w:t>
      </w:r>
    </w:p>
    <w:p>
      <w:pPr>
        <w:ind w:firstLine="570"/>
        <w:rPr>
          <w:del w:id="704" w:author="Administrator" w:date="2016-01-12T07:40:47Z"/>
          <w:rFonts w:ascii="华文楷体" w:hAnsi="华文楷体" w:eastAsia="华文楷体"/>
          <w:sz w:val="28"/>
          <w:szCs w:val="28"/>
        </w:rPr>
      </w:pP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那么七地菩萨呢是通过没有执着的方式，没有入定、出定的执著的方式入真实灭尽定，通过这个方式呢，</w:t>
      </w:r>
      <w:del w:id="705" w:author="Administrator" w:date="2016-01-12T07:42:51Z">
        <w:r>
          <w:rPr>
            <w:rFonts w:hint="eastAsia" w:ascii="华文楷体" w:hAnsi="华文楷体" w:eastAsia="华文楷体"/>
            <w:sz w:val="28"/>
            <w:szCs w:val="28"/>
          </w:rPr>
          <w:delText>是</w:delText>
        </w:r>
      </w:del>
      <w:ins w:id="706" w:author="Administrator" w:date="2016-01-12T07:42:51Z">
        <w:r>
          <w:rPr>
            <w:rFonts w:hint="eastAsia" w:ascii="华文楷体" w:hAnsi="华文楷体" w:eastAsia="华文楷体"/>
            <w:sz w:val="28"/>
            <w:szCs w:val="28"/>
            <w:lang w:eastAsia="zh-CN"/>
          </w:rPr>
          <w:t>使</w:t>
        </w:r>
      </w:ins>
      <w:r>
        <w:rPr>
          <w:rFonts w:hint="eastAsia" w:ascii="华文楷体" w:hAnsi="华文楷体" w:eastAsia="华文楷体"/>
          <w:sz w:val="28"/>
          <w:szCs w:val="28"/>
        </w:rPr>
        <w:t>智慧已经超越了他们了。所以说呢就是说是这个六地以前的菩萨呢，他在入灭尽定之前，他有很大的勤做，或者就说呢有这样一种缘行的一种执着。这个方面呢和声闻缘觉是一样的，而七地菩萨呢他已经没有了入定、出定这样执著的缘故，他可以通过无勤的方式入真实灭尽定，所以说呢使智慧已经超胜了这样一种声闻缘觉。</w:t>
      </w:r>
    </w:p>
    <w:p>
      <w:pPr>
        <w:ind w:firstLine="570"/>
        <w:rPr>
          <w:ins w:id="707" w:author="Administrator" w:date="2016-01-12T07:44:41Z"/>
          <w:rFonts w:hint="eastAsia" w:ascii="华文楷体" w:hAnsi="华文楷体" w:eastAsia="华文楷体"/>
          <w:sz w:val="28"/>
          <w:szCs w:val="28"/>
        </w:rPr>
      </w:pPr>
      <w:r>
        <w:rPr>
          <w:rFonts w:hint="eastAsia" w:ascii="华文楷体" w:hAnsi="华文楷体" w:eastAsia="华文楷体"/>
          <w:sz w:val="28"/>
          <w:szCs w:val="28"/>
        </w:rPr>
        <w:t>那么此处呢有一个真实灭尽定，那么这所谓的真实的灭尽定，就说所入的灭定，他的本体呀，所入灭定的本体，大乘和小乘不一样。小乘入灭尽定前说他是入灭受想定，他灭尽一切心心所蕴行就可以了。那么就说是这样一种大乘的灭尽定呢，那么就说是这个真正的这样一种灭尽定呢，就说是这个他是和法界本体相适应的。真正的熄灭一切边执的这样一种本体，这个叫做啊真实的灭尽定。所以说在大乘的灭尽定当中呢，就灭尽一切的四边八戏的执着，所有的这样一种都已经，啊所有的这样一种执着蕴都没有了，所以说这个大乘的这个灭尽定，它的本体要远远超胜小乘的这样一种灭尽定本体。但是呢都可以说是一种灭尽定。从这个方面讲的时候呢，那么就说是主要是说菩萨能够通过无勤的方式入定，所以说是彼至远行慧亦胜。</w:t>
      </w:r>
    </w:p>
    <w:p>
      <w:pPr>
        <w:ind w:firstLine="570"/>
        <w:rPr>
          <w:del w:id="708" w:author="Administrator" w:date="2016-01-12T07:44:40Z"/>
          <w:rFonts w:hint="eastAsia" w:ascii="华文楷体" w:hAnsi="华文楷体" w:eastAsia="华文楷体"/>
          <w:sz w:val="28"/>
          <w:szCs w:val="28"/>
        </w:rPr>
      </w:pPr>
    </w:p>
    <w:p>
      <w:pPr>
        <w:ind w:firstLine="570"/>
        <w:rPr>
          <w:del w:id="709" w:author="Administrator" w:date="2016-01-12T07:44:38Z"/>
          <w:rFonts w:ascii="华文楷体" w:hAnsi="华文楷体" w:eastAsia="华文楷体"/>
          <w:sz w:val="28"/>
          <w:szCs w:val="28"/>
        </w:rPr>
      </w:pPr>
    </w:p>
    <w:p>
      <w:pPr>
        <w:ind w:firstLine="570"/>
        <w:rPr>
          <w:ins w:id="710" w:author="Administrator" w:date="2016-01-12T07:44:46Z"/>
          <w:rFonts w:hint="eastAsia" w:ascii="黑体" w:hAnsi="黑体" w:eastAsia="黑体" w:cs="黑体"/>
          <w:b/>
          <w:bCs/>
          <w:sz w:val="28"/>
          <w:szCs w:val="28"/>
          <w:rPrChange w:id="711" w:author="Administrator" w:date="2016-01-12T07:44:52Z">
            <w:rPr>
              <w:ins w:id="712" w:author="Administrator" w:date="2016-01-12T07:44:46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713" w:author="Administrator" w:date="2016-01-12T07:44:52Z">
            <w:rPr>
              <w:rFonts w:hint="eastAsia" w:ascii="华文楷体" w:hAnsi="华文楷体" w:eastAsia="华文楷体"/>
              <w:sz w:val="28"/>
              <w:szCs w:val="28"/>
            </w:rPr>
          </w:rPrChange>
        </w:rPr>
        <w:t>对此问题，仁达瓦大师等论师以充足的理由而认为，智慧胜过的这一道理是指能否刹那入、出灭尽定的差别。】</w:t>
      </w:r>
    </w:p>
    <w:p>
      <w:pPr>
        <w:ind w:firstLine="570"/>
        <w:rPr>
          <w:del w:id="714" w:author="Administrator" w:date="2016-01-12T07:44:45Z"/>
          <w:rFonts w:hint="eastAsia" w:ascii="华文楷体" w:hAnsi="华文楷体" w:eastAsia="华文楷体"/>
          <w:sz w:val="28"/>
          <w:szCs w:val="28"/>
        </w:rPr>
      </w:pPr>
    </w:p>
    <w:p>
      <w:pPr>
        <w:ind w:firstLine="570"/>
        <w:rPr>
          <w:del w:id="715" w:author="Administrator" w:date="2016-01-12T07:44:44Z"/>
          <w:rFonts w:ascii="华文楷体" w:hAnsi="华文楷体" w:eastAsia="华文楷体"/>
          <w:sz w:val="28"/>
          <w:szCs w:val="28"/>
        </w:rPr>
      </w:pPr>
    </w:p>
    <w:p>
      <w:pPr>
        <w:ind w:firstLine="570"/>
        <w:rPr>
          <w:rFonts w:hint="eastAsia" w:ascii="华文楷体" w:hAnsi="华文楷体" w:eastAsia="华文楷体"/>
          <w:sz w:val="28"/>
          <w:szCs w:val="28"/>
        </w:rPr>
      </w:pPr>
      <w:r>
        <w:rPr>
          <w:rFonts w:hint="eastAsia" w:ascii="华文楷体" w:hAnsi="华文楷体" w:eastAsia="华文楷体"/>
          <w:sz w:val="28"/>
          <w:szCs w:val="28"/>
        </w:rPr>
        <w:t>萨迦派的这个仁达瓦大师呢等论师以充足的理由是这样认为的，那</w:t>
      </w:r>
      <w:r>
        <w:rPr>
          <w:rFonts w:hint="eastAsia" w:ascii="华文楷体" w:hAnsi="华文楷体" w:eastAsia="华文楷体"/>
          <w:b/>
          <w:bCs/>
          <w:sz w:val="28"/>
          <w:szCs w:val="28"/>
          <w:rPrChange w:id="716" w:author="Administrator" w:date="2016-01-12T07:45:38Z">
            <w:rPr>
              <w:rFonts w:hint="eastAsia" w:ascii="华文楷体" w:hAnsi="华文楷体" w:eastAsia="华文楷体"/>
              <w:sz w:val="28"/>
              <w:szCs w:val="28"/>
            </w:rPr>
          </w:rPrChange>
        </w:rPr>
        <w:t>彼至远行慧亦胜</w:t>
      </w:r>
      <w:r>
        <w:rPr>
          <w:rFonts w:hint="eastAsia" w:ascii="华文楷体" w:hAnsi="华文楷体" w:eastAsia="华文楷体"/>
          <w:sz w:val="28"/>
          <w:szCs w:val="28"/>
        </w:rPr>
        <w:t>就说是这个七地菩萨他通过智慧也胜过了声闻、独觉的这个道理呢，是</w:t>
      </w:r>
      <w:ins w:id="717" w:author="Administrator" w:date="2016-01-12T07:45:50Z">
        <w:r>
          <w:rPr>
            <w:rFonts w:hint="eastAsia" w:ascii="华文楷体" w:hAnsi="华文楷体" w:eastAsia="华文楷体"/>
            <w:sz w:val="28"/>
            <w:szCs w:val="28"/>
            <w:lang w:eastAsia="zh-CN"/>
          </w:rPr>
          <w:t>指</w:t>
        </w:r>
      </w:ins>
      <w:r>
        <w:rPr>
          <w:rFonts w:hint="eastAsia" w:ascii="华文楷体" w:hAnsi="华文楷体" w:eastAsia="华文楷体"/>
          <w:sz w:val="28"/>
          <w:szCs w:val="28"/>
        </w:rPr>
        <w:t>能不能够刹那入一起灭尽定。也就说七地菩萨他的智慧很超胜，他可以一刹那入灭尽定，一刹那出灭尽定，而又说是六地</w:t>
      </w:r>
      <w:del w:id="718" w:author="Administrator" w:date="2016-01-12T07:46:10Z">
        <w:r>
          <w:rPr>
            <w:rFonts w:hint="eastAsia" w:ascii="华文楷体" w:hAnsi="华文楷体" w:eastAsia="华文楷体"/>
            <w:sz w:val="28"/>
            <w:szCs w:val="28"/>
          </w:rPr>
          <w:delText>一</w:delText>
        </w:r>
      </w:del>
      <w:ins w:id="719" w:author="Administrator" w:date="2016-01-12T07:46:10Z">
        <w:r>
          <w:rPr>
            <w:rFonts w:hint="eastAsia" w:ascii="华文楷体" w:hAnsi="华文楷体" w:eastAsia="华文楷体"/>
            <w:sz w:val="28"/>
            <w:szCs w:val="28"/>
            <w:lang w:eastAsia="zh-CN"/>
          </w:rPr>
          <w:t>以</w:t>
        </w:r>
      </w:ins>
      <w:r>
        <w:rPr>
          <w:rFonts w:hint="eastAsia" w:ascii="华文楷体" w:hAnsi="华文楷体" w:eastAsia="华文楷体"/>
          <w:sz w:val="28"/>
          <w:szCs w:val="28"/>
        </w:rPr>
        <w:t>下的菩萨呢，他出入灭尽定需要勤作，啊需要很大的勤做才能够入，然后需要很大的勤做才能够出，他入出灭尽定的时候呢有这样勤作的。</w:t>
      </w:r>
    </w:p>
    <w:p>
      <w:pPr>
        <w:ind w:firstLine="570"/>
        <w:rPr>
          <w:ins w:id="720" w:author="Administrator" w:date="2016-01-12T07:47:16Z"/>
          <w:rFonts w:hint="eastAsia" w:ascii="华文楷体" w:hAnsi="华文楷体" w:eastAsia="华文楷体"/>
          <w:sz w:val="28"/>
          <w:szCs w:val="28"/>
        </w:rPr>
      </w:pPr>
      <w:r>
        <w:rPr>
          <w:rFonts w:hint="eastAsia" w:ascii="华文楷体" w:hAnsi="华文楷体" w:eastAsia="华文楷体"/>
          <w:sz w:val="28"/>
          <w:szCs w:val="28"/>
        </w:rPr>
        <w:t>声闻缘觉在入出灭尽定的时候也是有很大的勤作，他不能够一刹那入一刹那出这么自在的方式来入灭尽定，而七地菩萨就已经能够刹那刹那的进入，或者就说从灭尽定当中起定的这样一种殊胜的智慧已经具备了。所以说呢，从这个方面讲的话七地菩萨的智慧已经胜过了声闻缘觉了，是从这个方面来予以</w:t>
      </w:r>
      <w:ins w:id="721" w:author="Administrator" w:date="2016-01-12T07:46:52Z">
        <w:r>
          <w:rPr>
            <w:rFonts w:hint="eastAsia" w:ascii="华文楷体" w:hAnsi="华文楷体" w:eastAsia="华文楷体"/>
            <w:sz w:val="28"/>
            <w:szCs w:val="28"/>
            <w:lang w:eastAsia="zh-CN"/>
          </w:rPr>
          <w:t>意义的</w:t>
        </w:r>
      </w:ins>
      <w:r>
        <w:rPr>
          <w:rFonts w:hint="eastAsia" w:ascii="华文楷体" w:hAnsi="华文楷体" w:eastAsia="华文楷体"/>
          <w:sz w:val="28"/>
          <w:szCs w:val="28"/>
        </w:rPr>
        <w:t>，就说是这个确定的，</w:t>
      </w:r>
    </w:p>
    <w:p>
      <w:pPr>
        <w:ind w:firstLine="570"/>
        <w:rPr>
          <w:del w:id="722" w:author="Administrator" w:date="2016-01-12T07:47:15Z"/>
          <w:rFonts w:hint="eastAsia" w:ascii="华文楷体" w:hAnsi="华文楷体" w:eastAsia="华文楷体"/>
          <w:sz w:val="28"/>
          <w:szCs w:val="28"/>
        </w:rPr>
      </w:pPr>
    </w:p>
    <w:p>
      <w:pPr>
        <w:ind w:firstLine="570"/>
        <w:rPr>
          <w:del w:id="723" w:author="Administrator" w:date="2016-01-12T07:47:14Z"/>
          <w:rFonts w:ascii="华文楷体" w:hAnsi="华文楷体" w:eastAsia="华文楷体"/>
          <w:sz w:val="28"/>
          <w:szCs w:val="28"/>
        </w:rPr>
      </w:pPr>
    </w:p>
    <w:p>
      <w:pPr>
        <w:ind w:firstLine="570"/>
        <w:rPr>
          <w:del w:id="724" w:author="Administrator" w:date="2016-01-12T07:47:20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725" w:author="Administrator" w:date="2016-01-12T07:47:31Z">
            <w:rPr>
              <w:rFonts w:hint="eastAsia" w:ascii="华文楷体" w:hAnsi="华文楷体" w:eastAsia="华文楷体"/>
              <w:sz w:val="28"/>
              <w:szCs w:val="28"/>
            </w:rPr>
          </w:rPrChange>
        </w:rPr>
        <w:t>智者索朗桑给则以理证驳斥此种观点，说明其极不合理，进而阐明自宗的观点：相执不复产生的有法（能力）在七地时已获得。】</w:t>
      </w:r>
    </w:p>
    <w:p>
      <w:pPr>
        <w:ind w:firstLine="570"/>
        <w:rPr>
          <w:del w:id="726" w:author="Administrator" w:date="2016-01-12T07:47:19Z"/>
          <w:rFonts w:ascii="华文楷体" w:hAnsi="华文楷体" w:eastAsia="华文楷体"/>
          <w:sz w:val="28"/>
          <w:szCs w:val="28"/>
        </w:rPr>
      </w:pP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那么这个智者索朗桑给，也是平时我们讲的全知果仁巴大师，那么全知果仁巴大师呢</w:t>
      </w:r>
      <w:ins w:id="727" w:author="Administrator" w:date="2016-01-12T07:48:27Z">
        <w:r>
          <w:rPr>
            <w:rFonts w:hint="eastAsia" w:ascii="华文楷体" w:hAnsi="华文楷体" w:eastAsia="华文楷体"/>
            <w:sz w:val="28"/>
            <w:szCs w:val="28"/>
            <w:lang w:eastAsia="zh-CN"/>
          </w:rPr>
          <w:t>，</w:t>
        </w:r>
      </w:ins>
      <w:del w:id="728" w:author="Administrator" w:date="2016-01-12T07:48:30Z">
        <w:r>
          <w:rPr>
            <w:rFonts w:hint="eastAsia" w:ascii="华文楷体" w:hAnsi="华文楷体" w:eastAsia="华文楷体"/>
            <w:sz w:val="28"/>
            <w:szCs w:val="28"/>
          </w:rPr>
          <w:delText>它</w:delText>
        </w:r>
      </w:del>
      <w:ins w:id="729" w:author="Administrator" w:date="2016-01-12T07:48:30Z">
        <w:r>
          <w:rPr>
            <w:rFonts w:hint="eastAsia" w:ascii="华文楷体" w:hAnsi="华文楷体" w:eastAsia="华文楷体"/>
            <w:sz w:val="28"/>
            <w:szCs w:val="28"/>
            <w:lang w:eastAsia="zh-CN"/>
          </w:rPr>
          <w:t>他</w:t>
        </w:r>
      </w:ins>
      <w:r>
        <w:rPr>
          <w:rFonts w:hint="eastAsia" w:ascii="华文楷体" w:hAnsi="华文楷体" w:eastAsia="华文楷体"/>
          <w:sz w:val="28"/>
          <w:szCs w:val="28"/>
        </w:rPr>
        <w:t>是通过理证呢对于这个仁达瓦大师的观点呢予以驳斥，啊予以驳斥。予以驳斥呢说你这种道理是刹那，就说你把就说是七地超胜声闻的这个理证，安立成能不能够刹那人其灭尽定，这个观点是非常不合理的，啊不合理。</w:t>
      </w:r>
    </w:p>
    <w:p>
      <w:pPr>
        <w:ind w:firstLine="570"/>
        <w:rPr>
          <w:rFonts w:hint="eastAsia" w:ascii="华文楷体" w:hAnsi="华文楷体" w:eastAsia="华文楷体"/>
          <w:sz w:val="28"/>
          <w:szCs w:val="28"/>
        </w:rPr>
      </w:pPr>
      <w:r>
        <w:rPr>
          <w:rFonts w:hint="eastAsia" w:ascii="华文楷体" w:hAnsi="华文楷体" w:eastAsia="华文楷体"/>
          <w:sz w:val="28"/>
          <w:szCs w:val="28"/>
        </w:rPr>
        <w:t>在这个就说是这个其他的一些论典在，我看是那个论典当中呢，是在《入中论》的一种《善解密意疏》当中，他也是跟随仁达瓦大师的观点呢是这样讲的。他就讲的时候呢，就说是这个在凡夫位的时候，啊凡夫位的时候他可以入相似的这样一种定，入相似灭定，所以他比较容易，啊很容易就可以入起。然后呢就说在这个一地之后呢，他因为是入真</w:t>
      </w:r>
      <w:del w:id="730" w:author="Administrator" w:date="2016-01-12T07:49:27Z">
        <w:r>
          <w:rPr>
            <w:rFonts w:hint="eastAsia" w:ascii="华文楷体" w:hAnsi="华文楷体" w:eastAsia="华文楷体"/>
            <w:sz w:val="28"/>
            <w:szCs w:val="28"/>
          </w:rPr>
          <w:delText>是</w:delText>
        </w:r>
      </w:del>
      <w:ins w:id="731" w:author="Administrator" w:date="2016-01-12T07:49:27Z">
        <w:r>
          <w:rPr>
            <w:rFonts w:hint="eastAsia" w:ascii="华文楷体" w:hAnsi="华文楷体" w:eastAsia="华文楷体"/>
            <w:sz w:val="28"/>
            <w:szCs w:val="28"/>
            <w:lang w:eastAsia="zh-CN"/>
          </w:rPr>
          <w:t>实</w:t>
        </w:r>
      </w:ins>
      <w:r>
        <w:rPr>
          <w:rFonts w:hint="eastAsia" w:ascii="华文楷体" w:hAnsi="华文楷体" w:eastAsia="华文楷体"/>
          <w:sz w:val="28"/>
          <w:szCs w:val="28"/>
        </w:rPr>
        <w:t>的灭尽定的缘故，所以说啊非常费力，很勤做的方式才能够入到这样一种灭尽定当中。</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那么就说果仁巴大师他就说是，驳斥的时候就说呢，那么你的说法凡夫人入定反而容易了，那么就说是一到了初地之后呢入定更加困难，那么到成佛之后入定他更困难了。他通过这样一种这个理证呢进行驳斥。</w:t>
      </w:r>
    </w:p>
    <w:p>
      <w:pPr>
        <w:ind w:firstLine="570"/>
        <w:rPr>
          <w:rFonts w:hint="eastAsia" w:ascii="华文楷体" w:hAnsi="华文楷体" w:eastAsia="华文楷体"/>
          <w:sz w:val="28"/>
          <w:szCs w:val="28"/>
        </w:rPr>
      </w:pPr>
      <w:r>
        <w:rPr>
          <w:rFonts w:hint="eastAsia" w:ascii="华文楷体" w:hAnsi="华文楷体" w:eastAsia="华文楷体"/>
          <w:sz w:val="28"/>
          <w:szCs w:val="28"/>
        </w:rPr>
        <w:t>但实际上呢就说是在，后代的这些大德在评价的时候呢，这个方面的驳斥只是字句上的驳斥而已。那么就说是对方的观点讲的很清楚，凡夫入的是相似灭定，所以说呢相对容易。而这样一种圣者入的是真实灭定，他一定要灭尽这个心和心所，一定要灭尽执着，所以说呢她就比较困难，很困难的。从这个方面来讲的，所以说已经把这个情况讲的很清楚了，啊所以说他的这个驳斥呢，实际上从一个角度来讲是成为一种字句上的一种驳斥。</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是这个，就说是索朗桑给尊者，他在阐述自宗观点的时候呢，就说他说不是刹那刹那入起灭尽定而作为根据的，他就说“相执不复产生的有法（能力）在七地时已获得。”那么对于一切相的执着不产生的这个有法的能力呢，产生了有法或者说是产生了能力在七地时候</w:t>
      </w:r>
      <w:ins w:id="732" w:author="Administrator" w:date="2016-01-12T07:50:53Z">
        <w:r>
          <w:rPr>
            <w:rFonts w:hint="eastAsia" w:ascii="华文楷体" w:hAnsi="华文楷体" w:eastAsia="华文楷体"/>
            <w:sz w:val="28"/>
            <w:szCs w:val="28"/>
            <w:lang w:eastAsia="zh-CN"/>
          </w:rPr>
          <w:t>就</w:t>
        </w:r>
      </w:ins>
      <w:r>
        <w:rPr>
          <w:rFonts w:hint="eastAsia" w:ascii="华文楷体" w:hAnsi="华文楷体" w:eastAsia="华文楷体"/>
          <w:sz w:val="28"/>
          <w:szCs w:val="28"/>
        </w:rPr>
        <w:t>已经获得了。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你就说在六地，啊七地以下，在一地到六地之间呢，还有对相的一种执着，在出定位对各自法的一种执着呢都还存在的，都还存在。所以说到七地的时候呢，这样一种相执就不存在了，啊就不存在。所以说想这样讲的时候呢，这个时候因为相执产生的能力在七地时候呢已经获得了，七地的智慧就已经胜过了声闻缘觉，因为六地以下和声闻缘觉都还有相执的缘故，所以说只有七地没有这样相执了，因此说呢在七地的时候呢胜过这样一种声闻缘觉。</w:t>
      </w:r>
    </w:p>
    <w:p>
      <w:pPr>
        <w:ind w:firstLine="570"/>
        <w:rPr>
          <w:ins w:id="733" w:author="Administrator" w:date="2016-01-12T07:59:30Z"/>
          <w:rFonts w:hint="eastAsia" w:ascii="华文楷体" w:hAnsi="华文楷体" w:eastAsia="华文楷体"/>
          <w:sz w:val="28"/>
          <w:szCs w:val="28"/>
        </w:rPr>
      </w:pPr>
      <w:del w:id="734" w:author="Administrator" w:date="2016-01-12T07:51:40Z">
        <w:r>
          <w:rPr>
            <w:rFonts w:hint="eastAsia" w:ascii="华文楷体" w:hAnsi="华文楷体" w:eastAsia="华文楷体"/>
            <w:sz w:val="28"/>
            <w:szCs w:val="28"/>
          </w:rPr>
          <w:delText>我们</w:delText>
        </w:r>
      </w:del>
      <w:ins w:id="735" w:author="Administrator" w:date="2016-01-12T07:51:4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在《经庄严论》等等这样一种大乘的这个论典当中</w:t>
      </w:r>
      <w:ins w:id="736" w:author="Administrator" w:date="2016-01-12T07:53:39Z">
        <w:r>
          <w:rPr>
            <w:rFonts w:hint="eastAsia" w:ascii="华文楷体" w:hAnsi="华文楷体" w:eastAsia="华文楷体"/>
            <w:sz w:val="28"/>
            <w:szCs w:val="28"/>
            <w:lang w:eastAsia="zh-CN"/>
          </w:rPr>
          <w:t>，</w:t>
        </w:r>
      </w:ins>
      <w:r>
        <w:rPr>
          <w:rFonts w:hint="eastAsia" w:ascii="华文楷体" w:hAnsi="华文楷体" w:eastAsia="华文楷体"/>
          <w:sz w:val="28"/>
          <w:szCs w:val="28"/>
        </w:rPr>
        <w:t>也提到过这样一种这个差别呢，像这样讲的时候呢，一地到六地之间呢他就说是这个有相有功用性。有相有功用讲的很清楚，就说有相的话就是讲到了是有相执的，而且呢有勤作，啊有相有功用。那么七地的时候它有特点就无相有功用，无相有功用。他就说相对于这样一种这个，相对于八地菩萨来讲他还是有勤作的，啊他是有勤做，但是呢是无相的。观待于一地到六地的菩萨来讲，他已经没有相执了，所以说他在修行的时候，啊他的修行就是无相有功用性。到了八地菩萨的时候就无相无功用，啊也没有相也没有功用也没有勤作，啊像这样讲的时候，它有这样一种三个阶段：一地到六地的时候呢有相有功用；七地的时候无相有功用；八地的时候无相无功用。他想这样的话他智慧逐渐逐渐超胜，所以说他是这样一种这个，啊他这样安立的阶段呢也是越来越高的。</w:t>
      </w:r>
    </w:p>
    <w:p>
      <w:pPr>
        <w:ind w:firstLine="570"/>
        <w:rPr>
          <w:del w:id="737" w:author="Administrator" w:date="2016-01-12T07:59:28Z"/>
          <w:rFonts w:hint="eastAsia" w:ascii="华文楷体" w:hAnsi="华文楷体" w:eastAsia="华文楷体"/>
          <w:sz w:val="28"/>
          <w:szCs w:val="28"/>
          <w:lang w:val="en-US" w:eastAsia="zh-CN"/>
        </w:rPr>
      </w:pPr>
    </w:p>
    <w:p>
      <w:pPr>
        <w:ind w:firstLine="570"/>
        <w:rPr>
          <w:del w:id="738" w:author="Administrator" w:date="2016-01-12T07:59:28Z"/>
          <w:rFonts w:ascii="华文楷体" w:hAnsi="华文楷体" w:eastAsia="华文楷体"/>
          <w:sz w:val="28"/>
          <w:szCs w:val="28"/>
        </w:rPr>
      </w:pPr>
    </w:p>
    <w:p>
      <w:pPr>
        <w:ind w:firstLine="570"/>
        <w:rPr>
          <w:ins w:id="739" w:author="Administrator" w:date="2016-01-12T07:59:22Z"/>
          <w:rFonts w:hint="eastAsia" w:ascii="黑体" w:hAnsi="黑体" w:eastAsia="黑体" w:cs="黑体"/>
          <w:b/>
          <w:bCs/>
          <w:sz w:val="28"/>
          <w:szCs w:val="28"/>
          <w:rPrChange w:id="740" w:author="Administrator" w:date="2016-01-12T07:59:37Z">
            <w:rPr>
              <w:ins w:id="741" w:author="Administrator" w:date="2016-01-12T07:59:22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742" w:author="Administrator" w:date="2016-01-12T07:59:37Z">
            <w:rPr>
              <w:rFonts w:hint="eastAsia" w:ascii="华文楷体" w:hAnsi="华文楷体" w:eastAsia="华文楷体"/>
              <w:sz w:val="28"/>
              <w:szCs w:val="28"/>
            </w:rPr>
          </w:rPrChange>
        </w:rPr>
        <w:t>虽然对此说法各一，莫衷一是。但我本人认为以上说法并不相违，这一点佛经中有明显记载】</w:t>
      </w:r>
    </w:p>
    <w:p>
      <w:pPr>
        <w:ind w:firstLine="570"/>
        <w:rPr>
          <w:del w:id="743" w:author="Administrator" w:date="2016-01-12T07:59:21Z"/>
          <w:rFonts w:hint="eastAsia" w:ascii="华文楷体" w:hAnsi="华文楷体" w:eastAsia="华文楷体"/>
          <w:sz w:val="28"/>
          <w:szCs w:val="28"/>
        </w:rPr>
      </w:pPr>
    </w:p>
    <w:p>
      <w:pPr>
        <w:ind w:firstLine="570"/>
        <w:rPr>
          <w:del w:id="744" w:author="Administrator" w:date="2016-01-12T07:59:20Z"/>
          <w:rFonts w:ascii="华文楷体" w:hAnsi="华文楷体" w:eastAsia="华文楷体"/>
          <w:sz w:val="28"/>
          <w:szCs w:val="28"/>
        </w:rPr>
      </w:pP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是这个仁达瓦大师也好，果仁巴大师也好，都在讲自己的根据，好想就说是有不可调和的一种矛盾一样，但是呢麦彭仁波切说呢：前面这个说法虽然是莫衷一是的，但是他本人认为呢以上的说法都可以的。说是刹那入起灭尽定也可以，也是一个根据，然后呢就说相执不产生的能力七地时候获得也是，啊可以说也是其中一个根据，并不</w:t>
      </w:r>
      <w:ins w:id="745" w:author="Administrator" w:date="2016-01-12T08:00:08Z">
        <w:r>
          <w:rPr>
            <w:rFonts w:hint="eastAsia" w:ascii="华文楷体" w:hAnsi="华文楷体" w:eastAsia="华文楷体"/>
            <w:sz w:val="28"/>
            <w:szCs w:val="28"/>
            <w:lang w:eastAsia="zh-CN"/>
          </w:rPr>
          <w:t>相</w:t>
        </w:r>
      </w:ins>
      <w:r>
        <w:rPr>
          <w:rFonts w:hint="eastAsia" w:ascii="华文楷体" w:hAnsi="华文楷体" w:eastAsia="华文楷体"/>
          <w:sz w:val="28"/>
          <w:szCs w:val="28"/>
        </w:rPr>
        <w:t>违，这一点佛经当中有明显记载的。</w:t>
      </w:r>
    </w:p>
    <w:p>
      <w:pPr>
        <w:ind w:firstLine="570"/>
        <w:rPr>
          <w:ins w:id="746" w:author="Administrator" w:date="2016-01-12T08:00:49Z"/>
          <w:rFonts w:hint="eastAsia" w:ascii="华文楷体" w:hAnsi="华文楷体" w:eastAsia="华文楷体"/>
          <w:sz w:val="28"/>
          <w:szCs w:val="28"/>
        </w:rPr>
      </w:pPr>
      <w:r>
        <w:rPr>
          <w:rFonts w:hint="eastAsia" w:ascii="华文楷体" w:hAnsi="华文楷体" w:eastAsia="华文楷体"/>
          <w:sz w:val="28"/>
          <w:szCs w:val="28"/>
        </w:rPr>
        <w:t>下面就引用：</w:t>
      </w:r>
    </w:p>
    <w:p>
      <w:pPr>
        <w:ind w:firstLine="570"/>
        <w:rPr>
          <w:del w:id="747" w:author="Administrator" w:date="2016-01-12T08:00:47Z"/>
          <w:rFonts w:hint="eastAsia" w:ascii="华文楷体" w:hAnsi="华文楷体" w:eastAsia="华文楷体"/>
          <w:sz w:val="28"/>
          <w:szCs w:val="28"/>
        </w:rPr>
      </w:pPr>
    </w:p>
    <w:p>
      <w:pPr>
        <w:ind w:firstLine="570"/>
        <w:rPr>
          <w:del w:id="748" w:author="Administrator" w:date="2016-01-12T08:00:46Z"/>
          <w:rFonts w:ascii="华文楷体" w:hAnsi="华文楷体" w:eastAsia="华文楷体"/>
          <w:sz w:val="28"/>
          <w:szCs w:val="28"/>
        </w:rPr>
      </w:pPr>
    </w:p>
    <w:p>
      <w:pPr>
        <w:ind w:firstLine="570"/>
        <w:rPr>
          <w:ins w:id="749" w:author="Administrator" w:date="2016-01-12T08:00:54Z"/>
          <w:rFonts w:hint="eastAsia" w:ascii="黑体" w:hAnsi="黑体" w:eastAsia="黑体" w:cs="黑体"/>
          <w:b/>
          <w:bCs/>
          <w:sz w:val="28"/>
          <w:szCs w:val="28"/>
          <w:rPrChange w:id="750" w:author="Administrator" w:date="2016-01-12T08:01:01Z">
            <w:rPr>
              <w:ins w:id="751" w:author="Administrator" w:date="2016-01-12T08:00:54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752" w:author="Administrator" w:date="2016-01-12T08:01:01Z">
            <w:rPr>
              <w:rFonts w:hint="eastAsia" w:ascii="华文楷体" w:hAnsi="华文楷体" w:eastAsia="华文楷体"/>
              <w:sz w:val="28"/>
              <w:szCs w:val="28"/>
            </w:rPr>
          </w:rPrChange>
        </w:rPr>
        <w:t>《圣楞伽经》中云：“大慧，自六地起，诸菩萨大菩萨及诸声闻、缘觉入灭尽定，七地心为刹那刹那性，诸菩萨大菩萨遣除诸有实法之体相而入定，诸声闻、缘觉并非如是。此等声闻、缘觉入灭尽定堕入具现行之能取所取相中。”】</w:t>
      </w:r>
    </w:p>
    <w:p>
      <w:pPr>
        <w:ind w:firstLine="570"/>
        <w:rPr>
          <w:del w:id="753" w:author="Administrator" w:date="2016-01-12T08:00:53Z"/>
          <w:rFonts w:hint="eastAsia" w:ascii="华文楷体" w:hAnsi="华文楷体" w:eastAsia="华文楷体"/>
          <w:sz w:val="28"/>
          <w:szCs w:val="28"/>
        </w:rPr>
      </w:pPr>
    </w:p>
    <w:p>
      <w:pPr>
        <w:ind w:firstLine="570"/>
        <w:rPr>
          <w:del w:id="754" w:author="Administrator" w:date="2016-01-12T08:00:52Z"/>
          <w:rFonts w:ascii="华文楷体" w:hAnsi="华文楷体" w:eastAsia="华文楷体"/>
          <w:sz w:val="28"/>
          <w:szCs w:val="28"/>
        </w:rPr>
      </w:pPr>
    </w:p>
    <w:p>
      <w:pPr>
        <w:ind w:firstLine="570"/>
        <w:rPr>
          <w:rFonts w:hint="eastAsia" w:ascii="华文楷体" w:hAnsi="华文楷体" w:eastAsia="华文楷体"/>
          <w:sz w:val="28"/>
          <w:szCs w:val="28"/>
        </w:rPr>
      </w:pPr>
      <w:r>
        <w:rPr>
          <w:rFonts w:hint="eastAsia" w:ascii="华文楷体" w:hAnsi="华文楷体" w:eastAsia="华文楷体"/>
          <w:sz w:val="28"/>
          <w:szCs w:val="28"/>
        </w:rPr>
        <w:t>啊这个方面讲得很清楚呢，就是佛陀对大慧菩萨讲呢，自六地起，菩萨和大菩萨呢和声闻缘觉入灭尽定。那么说就七地心为刹那刹那性，就说七地菩萨他的心呢是刹那</w:t>
      </w:r>
      <w:del w:id="755" w:author="Administrator" w:date="2016-01-12T08:03:25Z">
        <w:r>
          <w:rPr>
            <w:rFonts w:hint="eastAsia" w:ascii="华文楷体" w:hAnsi="华文楷体" w:eastAsia="华文楷体"/>
            <w:sz w:val="28"/>
            <w:szCs w:val="28"/>
          </w:rPr>
          <w:delText>如</w:delText>
        </w:r>
      </w:del>
      <w:ins w:id="756" w:author="Administrator" w:date="2016-01-12T08:03:25Z">
        <w:r>
          <w:rPr>
            <w:rFonts w:hint="eastAsia" w:ascii="华文楷体" w:hAnsi="华文楷体" w:eastAsia="华文楷体"/>
            <w:sz w:val="28"/>
            <w:szCs w:val="28"/>
            <w:lang w:eastAsia="zh-CN"/>
          </w:rPr>
          <w:t>入</w:t>
        </w:r>
      </w:ins>
      <w:r>
        <w:rPr>
          <w:rFonts w:hint="eastAsia" w:ascii="华文楷体" w:hAnsi="华文楷体" w:eastAsia="华文楷体"/>
          <w:sz w:val="28"/>
          <w:szCs w:val="28"/>
        </w:rPr>
        <w:t>刹那起的，啊这个方面就是提到了前面仁达瓦大师的这样一种根据，他也是说七地菩萨他是这个入灭尽定是刹那刹那能起的。而且在《入中论》当中讲的话，就说是刹那刹那能起入呢，也是有这样一种讲，在讲七地菩萨功德的时候呢，灭尽定能够刹那刹那起入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诸菩萨大菩萨遣除诸有实法之体相而入定，诸声闻、缘觉并非如是。”那么就说是这个，啊这个七地菩萨呢能够遣除有实法的体相，啊遣除对有实法的这样一种这个体相的执着而入定，声闻缘觉呢没办法做到这一点。</w:t>
      </w:r>
    </w:p>
    <w:p>
      <w:pPr>
        <w:ind w:firstLine="570"/>
        <w:rPr>
          <w:ins w:id="757" w:author="Administrator" w:date="2016-01-12T08:04:26Z"/>
          <w:rFonts w:hint="eastAsia" w:ascii="华文楷体" w:hAnsi="华文楷体" w:eastAsia="华文楷体"/>
          <w:sz w:val="28"/>
          <w:szCs w:val="28"/>
        </w:rPr>
      </w:pPr>
      <w:r>
        <w:rPr>
          <w:rFonts w:hint="eastAsia" w:ascii="华文楷体" w:hAnsi="华文楷体" w:eastAsia="华文楷体"/>
          <w:sz w:val="28"/>
          <w:szCs w:val="28"/>
        </w:rPr>
        <w:t>“此等声闻、缘觉入灭尽定堕入具现行之能取所取相中”，所以说他有一种能取的所取的相，而七地菩萨呢没有这个相，啊是从这角度。</w:t>
      </w:r>
    </w:p>
    <w:p>
      <w:pPr>
        <w:ind w:firstLine="570"/>
        <w:rPr>
          <w:del w:id="758" w:author="Administrator" w:date="2016-01-12T08:04:25Z"/>
          <w:rFonts w:hint="eastAsia" w:ascii="华文楷体" w:hAnsi="华文楷体" w:eastAsia="华文楷体"/>
          <w:sz w:val="28"/>
          <w:szCs w:val="28"/>
        </w:rPr>
      </w:pPr>
    </w:p>
    <w:p>
      <w:pPr>
        <w:ind w:firstLine="570"/>
        <w:rPr>
          <w:del w:id="759" w:author="Administrator" w:date="2016-01-12T08:04:24Z"/>
          <w:rFonts w:ascii="华文楷体" w:hAnsi="华文楷体" w:eastAsia="华文楷体"/>
          <w:sz w:val="28"/>
          <w:szCs w:val="28"/>
        </w:rPr>
      </w:pPr>
    </w:p>
    <w:p>
      <w:pPr>
        <w:ind w:firstLine="570"/>
        <w:rPr>
          <w:ins w:id="760" w:author="Administrator" w:date="2016-01-12T08:04:33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761" w:author="Administrator" w:date="2016-01-12T08:04:39Z">
            <w:rPr>
              <w:rFonts w:hint="eastAsia" w:ascii="华文楷体" w:hAnsi="华文楷体" w:eastAsia="华文楷体"/>
              <w:sz w:val="28"/>
              <w:szCs w:val="28"/>
            </w:rPr>
          </w:rPrChange>
        </w:rPr>
        <w:t>见到佛陀亲自解释自己之密意的此经便可打消疑团</w:t>
      </w:r>
      <w:r>
        <w:rPr>
          <w:rFonts w:hint="eastAsia" w:ascii="华文楷体" w:hAnsi="华文楷体" w:eastAsia="华文楷体"/>
          <w:sz w:val="28"/>
          <w:szCs w:val="28"/>
        </w:rPr>
        <w:t>】</w:t>
      </w:r>
    </w:p>
    <w:p>
      <w:pPr>
        <w:ind w:firstLine="570"/>
        <w:rPr>
          <w:del w:id="762" w:author="Administrator" w:date="2016-01-12T08:04:32Z"/>
          <w:rFonts w:hint="eastAsia" w:ascii="华文楷体" w:hAnsi="华文楷体" w:eastAsia="华文楷体"/>
          <w:sz w:val="28"/>
          <w:szCs w:val="28"/>
        </w:rPr>
      </w:pPr>
    </w:p>
    <w:p>
      <w:pPr>
        <w:ind w:firstLine="570"/>
        <w:rPr>
          <w:del w:id="763" w:author="Administrator" w:date="2016-01-12T08:04:30Z"/>
          <w:rFonts w:ascii="华文楷体" w:hAnsi="华文楷体" w:eastAsia="华文楷体"/>
          <w:sz w:val="28"/>
          <w:szCs w:val="28"/>
        </w:rPr>
      </w:pPr>
    </w:p>
    <w:p>
      <w:pPr>
        <w:ind w:firstLine="570"/>
        <w:rPr>
          <w:ins w:id="764" w:author="Administrator" w:date="2016-01-12T08:05:12Z"/>
          <w:rFonts w:hint="eastAsia" w:ascii="华文楷体" w:hAnsi="华文楷体" w:eastAsia="华文楷体"/>
          <w:sz w:val="28"/>
          <w:szCs w:val="28"/>
        </w:rPr>
      </w:pPr>
      <w:r>
        <w:rPr>
          <w:rFonts w:hint="eastAsia" w:ascii="华文楷体" w:hAnsi="华文楷体" w:eastAsia="华文楷体"/>
          <w:sz w:val="28"/>
          <w:szCs w:val="28"/>
        </w:rPr>
        <w:t>也就是说在这个啊就是说是佛陀自己解释了自己的密意，那么就说是佛陀在《十地经》当中所讲的这样一种这个密意呢，实际上《圣楞伽经》当中已经做了解释了。</w:t>
      </w:r>
    </w:p>
    <w:p>
      <w:pPr>
        <w:ind w:firstLine="570"/>
        <w:rPr>
          <w:del w:id="765" w:author="Administrator" w:date="2016-01-12T08:05:11Z"/>
          <w:rFonts w:hint="eastAsia" w:ascii="华文楷体" w:hAnsi="华文楷体" w:eastAsia="华文楷体"/>
          <w:sz w:val="28"/>
          <w:szCs w:val="28"/>
        </w:rPr>
      </w:pPr>
    </w:p>
    <w:p>
      <w:pPr>
        <w:ind w:firstLine="570"/>
        <w:rPr>
          <w:del w:id="766" w:author="Administrator" w:date="2016-01-12T08:05:10Z"/>
          <w:rFonts w:ascii="华文楷体" w:hAnsi="华文楷体" w:eastAsia="华文楷体"/>
          <w:sz w:val="28"/>
          <w:szCs w:val="28"/>
        </w:rPr>
      </w:pPr>
    </w:p>
    <w:p>
      <w:pPr>
        <w:ind w:firstLine="570"/>
        <w:rPr>
          <w:del w:id="767" w:author="Administrator" w:date="2016-01-12T08:05:26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768" w:author="Administrator" w:date="2016-01-12T08:05:34Z">
            <w:rPr>
              <w:rFonts w:hint="eastAsia" w:ascii="华文楷体" w:hAnsi="华文楷体" w:eastAsia="华文楷体"/>
              <w:sz w:val="28"/>
              <w:szCs w:val="28"/>
            </w:rPr>
          </w:rPrChange>
        </w:rPr>
        <w:t>也就是说，声闻、缘觉阿罗汉入共同灭尽定，而菩萨则从六地开始入此定。虽然在这里有许多要讲述的，但只是简要说明到此。</w:t>
      </w:r>
      <w:r>
        <w:rPr>
          <w:rFonts w:hint="eastAsia" w:ascii="华文楷体" w:hAnsi="华文楷体" w:eastAsia="华文楷体"/>
          <w:sz w:val="28"/>
          <w:szCs w:val="28"/>
        </w:rPr>
        <w:t>】</w:t>
      </w:r>
    </w:p>
    <w:p>
      <w:pPr>
        <w:ind w:firstLine="570"/>
        <w:rPr>
          <w:del w:id="769" w:author="Administrator" w:date="2016-01-12T08:05:14Z"/>
          <w:rFonts w:ascii="华文楷体" w:hAnsi="华文楷体" w:eastAsia="华文楷体"/>
          <w:sz w:val="28"/>
          <w:szCs w:val="28"/>
        </w:rPr>
      </w:pP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那么也就是说呢，声闻、缘觉阿罗汉他可以入共同灭尽定。一般来讲前面提到过，就说是小乘自宗来讲，入灭尽定从三果开始有这个能力。啊然后当然阿罗汉他更有这样一种入灭尽定的能力了。</w:t>
      </w:r>
    </w:p>
    <w:p>
      <w:pPr>
        <w:ind w:firstLine="570"/>
        <w:rPr>
          <w:del w:id="770" w:author="Administrator" w:date="2016-01-12T08:41:35Z"/>
          <w:rFonts w:hint="eastAsia" w:ascii="华文楷体" w:hAnsi="华文楷体" w:eastAsia="华文楷体"/>
          <w:sz w:val="28"/>
          <w:szCs w:val="28"/>
        </w:rPr>
      </w:pPr>
      <w:r>
        <w:rPr>
          <w:rFonts w:hint="eastAsia" w:ascii="华文楷体" w:hAnsi="华文楷体" w:eastAsia="华文楷体"/>
          <w:sz w:val="28"/>
          <w:szCs w:val="28"/>
        </w:rPr>
        <w:t>那么“菩萨则从六地开始入此定”，这个地方要注意的。那么在这个《楞伽经》当中也是说，自六地起啊入定。</w:t>
      </w:r>
      <w:del w:id="771" w:author="Administrator" w:date="2016-01-12T08:40:15Z">
        <w:r>
          <w:rPr>
            <w:rFonts w:hint="eastAsia" w:ascii="华文楷体" w:hAnsi="华文楷体" w:eastAsia="华文楷体"/>
            <w:sz w:val="28"/>
            <w:szCs w:val="28"/>
          </w:rPr>
          <w:delText>我</w:delText>
        </w:r>
      </w:del>
      <w:ins w:id="772" w:author="Administrator" w:date="2016-01-12T08:40:15Z">
        <w:r>
          <w:rPr>
            <w:rFonts w:hint="eastAsia" w:ascii="华文楷体" w:hAnsi="华文楷体" w:eastAsia="华文楷体"/>
            <w:sz w:val="28"/>
            <w:szCs w:val="28"/>
            <w:lang w:eastAsia="zh-CN"/>
          </w:rPr>
          <w:t>那</w:t>
        </w:r>
      </w:ins>
      <w:r>
        <w:rPr>
          <w:rFonts w:hint="eastAsia" w:ascii="华文楷体" w:hAnsi="华文楷体" w:eastAsia="华文楷体"/>
          <w:sz w:val="28"/>
          <w:szCs w:val="28"/>
        </w:rPr>
        <w:t>么这个地方说</w:t>
      </w:r>
      <w:ins w:id="773" w:author="Administrator" w:date="2016-01-12T08:40:28Z">
        <w:r>
          <w:rPr>
            <w:rFonts w:hint="eastAsia" w:ascii="华文楷体" w:hAnsi="华文楷体" w:eastAsia="华文楷体"/>
            <w:sz w:val="28"/>
            <w:szCs w:val="28"/>
            <w:lang w:eastAsia="zh-CN"/>
          </w:rPr>
          <w:t>：</w:t>
        </w:r>
      </w:ins>
      <w:ins w:id="774" w:author="Administrator" w:date="2016-01-12T08:40:35Z">
        <w:r>
          <w:rPr>
            <w:rFonts w:hint="eastAsia" w:ascii="华文楷体" w:hAnsi="华文楷体" w:eastAsia="华文楷体"/>
            <w:sz w:val="28"/>
            <w:szCs w:val="28"/>
            <w:lang w:eastAsia="zh-CN"/>
          </w:rPr>
          <w:t>从六地</w:t>
        </w:r>
      </w:ins>
      <w:ins w:id="775" w:author="Administrator" w:date="2016-01-12T08:40:38Z">
        <w:r>
          <w:rPr>
            <w:rFonts w:hint="eastAsia" w:ascii="华文楷体" w:hAnsi="华文楷体" w:eastAsia="华文楷体"/>
            <w:sz w:val="28"/>
            <w:szCs w:val="28"/>
            <w:lang w:eastAsia="zh-CN"/>
          </w:rPr>
          <w:t>开始</w:t>
        </w:r>
      </w:ins>
      <w:ins w:id="776" w:author="Administrator" w:date="2016-01-12T08:40:55Z">
        <w:r>
          <w:rPr>
            <w:rFonts w:hint="eastAsia" w:ascii="华文楷体" w:hAnsi="华文楷体" w:eastAsia="华文楷体"/>
            <w:sz w:val="28"/>
            <w:szCs w:val="28"/>
            <w:lang w:eastAsia="zh-CN"/>
          </w:rPr>
          <w:t>入</w:t>
        </w:r>
      </w:ins>
      <w:ins w:id="777" w:author="Administrator" w:date="2016-01-12T08:41:03Z">
        <w:r>
          <w:rPr>
            <w:rFonts w:hint="eastAsia" w:ascii="华文楷体" w:hAnsi="华文楷体" w:eastAsia="华文楷体"/>
            <w:sz w:val="28"/>
            <w:szCs w:val="28"/>
            <w:lang w:eastAsia="zh-CN"/>
          </w:rPr>
          <w:t>此</w:t>
        </w:r>
      </w:ins>
      <w:ins w:id="778" w:author="Administrator" w:date="2016-01-12T08:41:09Z">
        <w:r>
          <w:rPr>
            <w:rFonts w:hint="eastAsia" w:ascii="华文楷体" w:hAnsi="华文楷体" w:eastAsia="华文楷体"/>
            <w:sz w:val="28"/>
            <w:szCs w:val="28"/>
            <w:lang w:eastAsia="zh-CN"/>
          </w:rPr>
          <w:t>定</w:t>
        </w:r>
      </w:ins>
      <w:ins w:id="779" w:author="Administrator" w:date="2016-01-12T08:41:11Z">
        <w:r>
          <w:rPr>
            <w:rFonts w:hint="eastAsia" w:ascii="华文楷体" w:hAnsi="华文楷体" w:eastAsia="华文楷体"/>
            <w:sz w:val="28"/>
            <w:szCs w:val="28"/>
            <w:lang w:eastAsia="zh-CN"/>
          </w:rPr>
          <w:t>，</w:t>
        </w:r>
      </w:ins>
      <w:del w:id="780" w:author="Administrator" w:date="2016-01-12T08:41:39Z">
        <w:r>
          <w:rPr>
            <w:rFonts w:hint="eastAsia" w:ascii="华文楷体" w:hAnsi="华文楷体" w:eastAsia="华文楷体"/>
            <w:sz w:val="28"/>
            <w:szCs w:val="28"/>
          </w:rPr>
          <w:delText>【</w:delText>
        </w:r>
      </w:del>
      <w:del w:id="781" w:author="Administrator" w:date="2016-01-12T08:41:38Z">
        <w:r>
          <w:rPr>
            <w:rFonts w:hint="eastAsia" w:ascii="华文楷体" w:hAnsi="华文楷体" w:eastAsia="华文楷体"/>
            <w:sz w:val="28"/>
            <w:szCs w:val="28"/>
          </w:rPr>
          <w:delText>4</w:delText>
        </w:r>
      </w:del>
      <w:del w:id="782" w:author="Administrator" w:date="2016-01-12T08:41:37Z">
        <w:r>
          <w:rPr>
            <w:rFonts w:hint="eastAsia" w:ascii="华文楷体" w:hAnsi="华文楷体" w:eastAsia="华文楷体"/>
            <w:sz w:val="28"/>
            <w:szCs w:val="28"/>
          </w:rPr>
          <w:delText>0:0</w:delText>
        </w:r>
      </w:del>
      <w:del w:id="783" w:author="Administrator" w:date="2016-01-12T08:41:36Z">
        <w:r>
          <w:rPr>
            <w:rFonts w:hint="eastAsia" w:ascii="华文楷体" w:hAnsi="华文楷体" w:eastAsia="华文楷体"/>
            <w:sz w:val="28"/>
            <w:szCs w:val="28"/>
          </w:rPr>
          <w:delText>0】</w:delText>
        </w:r>
      </w:del>
    </w:p>
    <w:p>
      <w:pPr>
        <w:ind w:firstLine="570"/>
        <w:rPr>
          <w:rFonts w:hint="eastAsia" w:ascii="华文楷体" w:hAnsi="华文楷体" w:eastAsia="华文楷体"/>
          <w:sz w:val="28"/>
          <w:szCs w:val="28"/>
        </w:rPr>
      </w:pPr>
      <w:del w:id="784" w:author="Administrator" w:date="2016-01-12T08:41:34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del w:id="785" w:author="Administrator" w:date="2016-01-12T08:41:22Z">
        <w:r>
          <w:rPr>
            <w:rFonts w:hint="eastAsia" w:ascii="华文楷体" w:hAnsi="华文楷体" w:eastAsia="华文楷体"/>
            <w:sz w:val="28"/>
            <w:szCs w:val="28"/>
          </w:rPr>
          <w:delText>思路</w:delText>
        </w:r>
      </w:del>
      <w:ins w:id="786" w:author="Administrator" w:date="2016-01-12T08:41:22Z">
        <w:r>
          <w:rPr>
            <w:rFonts w:hint="eastAsia" w:ascii="华文楷体" w:hAnsi="华文楷体" w:eastAsia="华文楷体"/>
            <w:sz w:val="28"/>
            <w:szCs w:val="28"/>
            <w:lang w:eastAsia="zh-CN"/>
          </w:rPr>
          <w:t>是不是</w:t>
        </w:r>
      </w:ins>
      <w:del w:id="787" w:author="Administrator" w:date="2016-01-12T08:41:30Z">
        <w:r>
          <w:rPr>
            <w:rFonts w:hint="eastAsia" w:ascii="华文楷体" w:hAnsi="华文楷体" w:eastAsia="华文楷体"/>
            <w:sz w:val="28"/>
            <w:szCs w:val="28"/>
          </w:rPr>
          <w:delText>是</w:delText>
        </w:r>
      </w:del>
      <w:ins w:id="788" w:author="Administrator" w:date="2016-01-12T08:41:3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菩萨五地之前没有办法入灭尽定而只有六地开始入呢？并不是这样的。</w:t>
      </w:r>
      <w:ins w:id="789" w:author="Administrator" w:date="2016-01-12T08:42:00Z">
        <w:r>
          <w:rPr>
            <w:rFonts w:hint="eastAsia" w:ascii="华文楷体" w:hAnsi="华文楷体" w:eastAsia="华文楷体"/>
            <w:sz w:val="28"/>
            <w:szCs w:val="28"/>
            <w:lang w:eastAsia="zh-CN"/>
          </w:rPr>
          <w:t>那么</w:t>
        </w:r>
      </w:ins>
      <w:ins w:id="790" w:author="Administrator" w:date="2016-01-12T08:42:01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从初地菩萨开始就可以入</w:t>
      </w:r>
      <w:ins w:id="791" w:author="Administrator" w:date="2016-01-12T08:42:12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灭尽定</w:t>
      </w:r>
      <w:ins w:id="792" w:author="Administrator" w:date="2016-01-12T08:42:19Z">
        <w:r>
          <w:rPr>
            <w:rFonts w:hint="eastAsia" w:ascii="华文楷体" w:hAnsi="华文楷体" w:eastAsia="华文楷体"/>
            <w:sz w:val="28"/>
            <w:szCs w:val="28"/>
            <w:lang w:eastAsia="zh-CN"/>
          </w:rPr>
          <w:t>了</w:t>
        </w:r>
      </w:ins>
      <w:r>
        <w:rPr>
          <w:rFonts w:hint="eastAsia" w:ascii="华文楷体" w:hAnsi="华文楷体" w:eastAsia="华文楷体"/>
          <w:sz w:val="28"/>
          <w:szCs w:val="28"/>
        </w:rPr>
        <w:t>，那么灭尽是什么意思呢？灭尽</w:t>
      </w:r>
      <w:del w:id="793" w:author="Administrator" w:date="2016-01-12T08:42:35Z">
        <w:r>
          <w:rPr>
            <w:rFonts w:hint="eastAsia" w:ascii="华文楷体" w:hAnsi="华文楷体" w:eastAsia="华文楷体"/>
            <w:sz w:val="28"/>
            <w:szCs w:val="28"/>
          </w:rPr>
          <w:delText>是</w:delText>
        </w:r>
      </w:del>
      <w:ins w:id="794" w:author="Administrator" w:date="2016-01-12T08:42:35Z">
        <w:r>
          <w:rPr>
            <w:rFonts w:hint="eastAsia" w:ascii="华文楷体" w:hAnsi="华文楷体" w:eastAsia="华文楷体"/>
            <w:sz w:val="28"/>
            <w:szCs w:val="28"/>
            <w:lang w:eastAsia="zh-CN"/>
          </w:rPr>
          <w:t>为</w:t>
        </w:r>
      </w:ins>
      <w:r>
        <w:rPr>
          <w:rFonts w:hint="eastAsia" w:ascii="华文楷体" w:hAnsi="华文楷体" w:eastAsia="华文楷体"/>
          <w:sz w:val="28"/>
          <w:szCs w:val="28"/>
        </w:rPr>
        <w:t>真实</w:t>
      </w:r>
      <w:ins w:id="795" w:author="Administrator" w:date="2016-01-12T08:42:48Z">
        <w:r>
          <w:rPr>
            <w:rFonts w:hint="eastAsia" w:ascii="华文楷体" w:hAnsi="华文楷体" w:eastAsia="华文楷体"/>
            <w:sz w:val="28"/>
            <w:szCs w:val="28"/>
            <w:lang w:eastAsia="zh-CN"/>
          </w:rPr>
          <w:t>，</w:t>
        </w:r>
      </w:ins>
      <w:ins w:id="796" w:author="Administrator" w:date="2016-01-12T08:42:50Z">
        <w:r>
          <w:rPr>
            <w:rFonts w:hint="eastAsia" w:ascii="华文楷体" w:hAnsi="华文楷体" w:eastAsia="华文楷体"/>
            <w:sz w:val="28"/>
            <w:szCs w:val="28"/>
            <w:lang w:eastAsia="zh-CN"/>
          </w:rPr>
          <w:t>就是</w:t>
        </w:r>
      </w:ins>
      <w:ins w:id="797" w:author="Administrator" w:date="2016-01-12T08:42:52Z">
        <w:r>
          <w:rPr>
            <w:rFonts w:hint="eastAsia" w:ascii="华文楷体" w:hAnsi="华文楷体" w:eastAsia="华文楷体"/>
            <w:sz w:val="28"/>
            <w:szCs w:val="28"/>
            <w:lang w:eastAsia="zh-CN"/>
          </w:rPr>
          <w:t>真实</w:t>
        </w:r>
      </w:ins>
      <w:ins w:id="798" w:author="Administrator" w:date="2016-01-12T08:43:05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的意思，月称菩萨在</w:t>
      </w:r>
      <w:ins w:id="799" w:author="Administrator" w:date="2016-01-12T08:46:48Z">
        <w:r>
          <w:rPr>
            <w:rFonts w:hint="eastAsia" w:ascii="华文楷体" w:hAnsi="华文楷体" w:eastAsia="华文楷体"/>
            <w:sz w:val="28"/>
            <w:szCs w:val="28"/>
            <w:lang w:eastAsia="zh-CN"/>
          </w:rPr>
          <w:t>释词</w:t>
        </w:r>
      </w:ins>
      <w:del w:id="800" w:author="Administrator" w:date="2016-01-12T08:46:37Z">
        <w:r>
          <w:rPr>
            <w:rFonts w:hint="eastAsia" w:ascii="华文楷体" w:hAnsi="华文楷体" w:eastAsia="华文楷体"/>
            <w:sz w:val="28"/>
            <w:szCs w:val="28"/>
          </w:rPr>
          <w:delText>（）</w:delText>
        </w:r>
      </w:del>
      <w:r>
        <w:rPr>
          <w:rFonts w:hint="eastAsia" w:ascii="华文楷体" w:hAnsi="华文楷体" w:eastAsia="华文楷体"/>
          <w:sz w:val="28"/>
          <w:szCs w:val="28"/>
        </w:rPr>
        <w:t>当中讲，</w:t>
      </w:r>
      <w:ins w:id="801" w:author="Administrator" w:date="2016-01-12T08:43:51Z">
        <w:r>
          <w:rPr>
            <w:rFonts w:hint="eastAsia" w:ascii="华文楷体" w:hAnsi="华文楷体" w:eastAsia="华文楷体"/>
            <w:sz w:val="28"/>
            <w:szCs w:val="28"/>
            <w:lang w:eastAsia="zh-CN"/>
          </w:rPr>
          <w:t>实际上</w:t>
        </w:r>
      </w:ins>
      <w:ins w:id="802" w:author="Administrator" w:date="2016-01-12T08:43:55Z">
        <w:r>
          <w:rPr>
            <w:rFonts w:hint="eastAsia" w:ascii="华文楷体" w:hAnsi="华文楷体" w:eastAsia="华文楷体"/>
            <w:sz w:val="28"/>
            <w:szCs w:val="28"/>
            <w:lang w:eastAsia="zh-CN"/>
          </w:rPr>
          <w:t>这样</w:t>
        </w:r>
      </w:ins>
      <w:ins w:id="803" w:author="Administrator" w:date="2016-01-12T08:43:58Z">
        <w:r>
          <w:rPr>
            <w:rFonts w:hint="eastAsia" w:ascii="华文楷体" w:hAnsi="华文楷体" w:eastAsia="华文楷体"/>
            <w:sz w:val="28"/>
            <w:szCs w:val="28"/>
            <w:lang w:eastAsia="zh-CN"/>
          </w:rPr>
          <w:t>一</w:t>
        </w:r>
      </w:ins>
      <w:ins w:id="804" w:author="Administrator" w:date="2016-01-12T08:44:05Z">
        <w:r>
          <w:rPr>
            <w:rFonts w:hint="eastAsia" w:ascii="华文楷体" w:hAnsi="华文楷体" w:eastAsia="华文楷体"/>
            <w:sz w:val="28"/>
            <w:szCs w:val="28"/>
            <w:lang w:eastAsia="zh-CN"/>
          </w:rPr>
          <w:t>种</w:t>
        </w:r>
      </w:ins>
      <w:r>
        <w:rPr>
          <w:rFonts w:hint="eastAsia" w:ascii="华文楷体" w:hAnsi="华文楷体" w:eastAsia="华文楷体"/>
          <w:sz w:val="28"/>
          <w:szCs w:val="28"/>
        </w:rPr>
        <w:t>灭尽定的意思</w:t>
      </w:r>
      <w:ins w:id="805" w:author="Administrator" w:date="2016-01-12T08:47:01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w:t>
      </w:r>
      <w:ins w:id="806" w:author="Administrator" w:date="2016-01-12T08:47:05Z">
        <w:r>
          <w:rPr>
            <w:rFonts w:hint="eastAsia" w:ascii="华文楷体" w:hAnsi="华文楷体" w:eastAsia="华文楷体"/>
            <w:sz w:val="28"/>
            <w:szCs w:val="28"/>
            <w:lang w:eastAsia="zh-CN"/>
          </w:rPr>
          <w:t>讲</w:t>
        </w:r>
      </w:ins>
      <w:r>
        <w:rPr>
          <w:rFonts w:hint="eastAsia" w:ascii="华文楷体" w:hAnsi="华文楷体" w:eastAsia="华文楷体"/>
          <w:sz w:val="28"/>
          <w:szCs w:val="28"/>
        </w:rPr>
        <w:t>真实的定，初地菩萨就可以入这样的真实的定。那为什么此处说六地</w:t>
      </w:r>
      <w:ins w:id="807" w:author="Administrator" w:date="2016-01-12T08:47:15Z">
        <w:r>
          <w:rPr>
            <w:rFonts w:hint="eastAsia" w:ascii="华文楷体" w:hAnsi="华文楷体" w:eastAsia="华文楷体"/>
            <w:sz w:val="28"/>
            <w:szCs w:val="28"/>
            <w:lang w:eastAsia="zh-CN"/>
          </w:rPr>
          <w:t>开始</w:t>
        </w:r>
      </w:ins>
      <w:r>
        <w:rPr>
          <w:rFonts w:hint="eastAsia" w:ascii="华文楷体" w:hAnsi="华文楷体" w:eastAsia="华文楷体"/>
          <w:sz w:val="28"/>
          <w:szCs w:val="28"/>
        </w:rPr>
        <w:t>入此定呢？这个方面有个前提，六地菩萨</w:t>
      </w:r>
      <w:ins w:id="808" w:author="Administrator" w:date="2016-01-12T08:47:27Z">
        <w:r>
          <w:rPr>
            <w:rFonts w:hint="eastAsia" w:ascii="华文楷体" w:hAnsi="华文楷体" w:eastAsia="华文楷体"/>
            <w:sz w:val="28"/>
            <w:szCs w:val="28"/>
            <w:lang w:eastAsia="zh-CN"/>
          </w:rPr>
          <w:t>的时候呢</w:t>
        </w:r>
      </w:ins>
      <w:ins w:id="809" w:author="Administrator" w:date="2016-01-12T08:47:34Z">
        <w:r>
          <w:rPr>
            <w:rFonts w:hint="eastAsia" w:ascii="华文楷体" w:hAnsi="华文楷体" w:eastAsia="华文楷体"/>
            <w:sz w:val="28"/>
            <w:szCs w:val="28"/>
            <w:lang w:eastAsia="zh-CN"/>
          </w:rPr>
          <w:t>他</w:t>
        </w:r>
      </w:ins>
      <w:r>
        <w:rPr>
          <w:rFonts w:hint="eastAsia" w:ascii="华文楷体" w:hAnsi="华文楷体" w:eastAsia="华文楷体"/>
          <w:sz w:val="28"/>
          <w:szCs w:val="28"/>
        </w:rPr>
        <w:t>在出定位的时候，会度增上，就是通过增上的能力来入定从六地开始有，五地以下没有，五地菩萨是禅定入增胜的，六地菩萨是智慧入增胜。他从六地开始智慧入</w:t>
      </w:r>
      <w:del w:id="810" w:author="Administrator" w:date="2016-01-12T08:48:11Z">
        <w:r>
          <w:rPr>
            <w:rFonts w:hint="eastAsia" w:ascii="华文楷体" w:hAnsi="华文楷体" w:eastAsia="华文楷体"/>
            <w:sz w:val="28"/>
            <w:szCs w:val="28"/>
          </w:rPr>
          <w:delText>灭尽定</w:delText>
        </w:r>
      </w:del>
      <w:ins w:id="811" w:author="Administrator" w:date="2016-01-12T08:48:11Z">
        <w:r>
          <w:rPr>
            <w:rFonts w:hint="eastAsia" w:ascii="华文楷体" w:hAnsi="华文楷体" w:eastAsia="华文楷体"/>
            <w:sz w:val="28"/>
            <w:szCs w:val="28"/>
            <w:lang w:eastAsia="zh-CN"/>
          </w:rPr>
          <w:t>增</w:t>
        </w:r>
      </w:ins>
      <w:ins w:id="812" w:author="Administrator" w:date="2016-01-12T08:48:13Z">
        <w:r>
          <w:rPr>
            <w:rFonts w:hint="eastAsia" w:ascii="华文楷体" w:hAnsi="华文楷体" w:eastAsia="华文楷体"/>
            <w:sz w:val="28"/>
            <w:szCs w:val="28"/>
            <w:lang w:eastAsia="zh-CN"/>
          </w:rPr>
          <w:t>胜</w:t>
        </w:r>
      </w:ins>
      <w:r>
        <w:rPr>
          <w:rFonts w:hint="eastAsia" w:ascii="华文楷体" w:hAnsi="华文楷体" w:eastAsia="华文楷体"/>
          <w:sz w:val="28"/>
          <w:szCs w:val="28"/>
        </w:rPr>
        <w:t>，而且六地是下面第七地刹那刹那入</w:t>
      </w:r>
      <w:ins w:id="813" w:author="Administrator" w:date="2016-01-12T08:48:25Z">
        <w:r>
          <w:rPr>
            <w:rFonts w:hint="eastAsia" w:ascii="华文楷体" w:hAnsi="华文楷体" w:eastAsia="华文楷体"/>
            <w:sz w:val="28"/>
            <w:szCs w:val="28"/>
            <w:lang w:eastAsia="zh-CN"/>
          </w:rPr>
          <w:t>起</w:t>
        </w:r>
      </w:ins>
      <w:r>
        <w:rPr>
          <w:rFonts w:hint="eastAsia" w:ascii="华文楷体" w:hAnsi="华文楷体" w:eastAsia="华文楷体"/>
          <w:sz w:val="28"/>
          <w:szCs w:val="28"/>
        </w:rPr>
        <w:t>灭尽定，这样一种近因。为什么</w:t>
      </w:r>
      <w:ins w:id="814" w:author="Administrator" w:date="2016-01-12T08:48:45Z">
        <w:r>
          <w:rPr>
            <w:rFonts w:hint="eastAsia" w:ascii="华文楷体" w:hAnsi="华文楷体" w:eastAsia="华文楷体"/>
            <w:sz w:val="28"/>
            <w:szCs w:val="28"/>
            <w:lang w:eastAsia="zh-CN"/>
          </w:rPr>
          <w:t>他</w:t>
        </w:r>
      </w:ins>
      <w:r>
        <w:rPr>
          <w:rFonts w:hint="eastAsia" w:ascii="华文楷体" w:hAnsi="华文楷体" w:eastAsia="华文楷体"/>
          <w:sz w:val="28"/>
          <w:szCs w:val="28"/>
        </w:rPr>
        <w:t>七地可以刹那刹那入</w:t>
      </w:r>
      <w:del w:id="815" w:author="Administrator" w:date="2016-01-12T08:48:49Z">
        <w:r>
          <w:rPr>
            <w:rFonts w:hint="eastAsia" w:ascii="华文楷体" w:hAnsi="华文楷体" w:eastAsia="华文楷体"/>
            <w:sz w:val="28"/>
            <w:szCs w:val="28"/>
          </w:rPr>
          <w:delText>进</w:delText>
        </w:r>
      </w:del>
      <w:ins w:id="816" w:author="Administrator" w:date="2016-01-12T08:48:49Z">
        <w:r>
          <w:rPr>
            <w:rFonts w:hint="eastAsia" w:ascii="华文楷体" w:hAnsi="华文楷体" w:eastAsia="华文楷体"/>
            <w:sz w:val="28"/>
            <w:szCs w:val="28"/>
            <w:lang w:eastAsia="zh-CN"/>
          </w:rPr>
          <w:t>起</w:t>
        </w:r>
      </w:ins>
      <w:r>
        <w:rPr>
          <w:rFonts w:hint="eastAsia" w:ascii="华文楷体" w:hAnsi="华文楷体" w:eastAsia="华文楷体"/>
          <w:sz w:val="28"/>
          <w:szCs w:val="28"/>
        </w:rPr>
        <w:t>灭尽定呢？因为他六地的时候</w:t>
      </w:r>
      <w:del w:id="817" w:author="Administrator" w:date="2016-01-12T08:49:03Z">
        <w:r>
          <w:rPr>
            <w:rFonts w:hint="eastAsia" w:ascii="华文楷体" w:hAnsi="华文楷体" w:eastAsia="华文楷体"/>
            <w:sz w:val="28"/>
            <w:szCs w:val="28"/>
          </w:rPr>
          <w:delText>会</w:delText>
        </w:r>
      </w:del>
      <w:ins w:id="818" w:author="Administrator" w:date="2016-01-12T08:49:03Z">
        <w:r>
          <w:rPr>
            <w:rFonts w:hint="eastAsia" w:ascii="华文楷体" w:hAnsi="华文楷体" w:eastAsia="华文楷体"/>
            <w:sz w:val="28"/>
            <w:szCs w:val="28"/>
            <w:lang w:eastAsia="zh-CN"/>
          </w:rPr>
          <w:t>慧</w:t>
        </w:r>
      </w:ins>
      <w:r>
        <w:rPr>
          <w:rFonts w:hint="eastAsia" w:ascii="华文楷体" w:hAnsi="华文楷体" w:eastAsia="华文楷体"/>
          <w:sz w:val="28"/>
          <w:szCs w:val="28"/>
        </w:rPr>
        <w:t>度已经自在了，</w:t>
      </w:r>
      <w:del w:id="819" w:author="Administrator" w:date="2016-01-12T08:49:09Z">
        <w:r>
          <w:rPr>
            <w:rFonts w:hint="eastAsia" w:ascii="华文楷体" w:hAnsi="华文楷体" w:eastAsia="华文楷体"/>
            <w:sz w:val="28"/>
            <w:szCs w:val="28"/>
          </w:rPr>
          <w:delText>会</w:delText>
        </w:r>
      </w:del>
      <w:ins w:id="820" w:author="Administrator" w:date="2016-01-12T08:49:09Z">
        <w:r>
          <w:rPr>
            <w:rFonts w:hint="eastAsia" w:ascii="华文楷体" w:hAnsi="华文楷体" w:eastAsia="华文楷体"/>
            <w:sz w:val="28"/>
            <w:szCs w:val="28"/>
            <w:lang w:eastAsia="zh-CN"/>
          </w:rPr>
          <w:t>慧</w:t>
        </w:r>
      </w:ins>
      <w:r>
        <w:rPr>
          <w:rFonts w:hint="eastAsia" w:ascii="华文楷体" w:hAnsi="华文楷体" w:eastAsia="华文楷体"/>
          <w:sz w:val="28"/>
          <w:szCs w:val="28"/>
        </w:rPr>
        <w:t>度增胜的。</w:t>
      </w:r>
      <w:del w:id="821" w:author="Administrator" w:date="2016-01-12T08:49:18Z">
        <w:r>
          <w:rPr>
            <w:rFonts w:hint="eastAsia" w:ascii="华文楷体" w:hAnsi="华文楷体" w:eastAsia="华文楷体"/>
            <w:sz w:val="28"/>
            <w:szCs w:val="28"/>
          </w:rPr>
          <w:delText>如果</w:delText>
        </w:r>
      </w:del>
      <w:ins w:id="822" w:author="Administrator" w:date="2016-01-12T08:49:18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从增胜的角度开始入</w:t>
      </w:r>
      <w:del w:id="823" w:author="Administrator" w:date="2016-01-12T08:49:27Z">
        <w:r>
          <w:rPr>
            <w:rFonts w:hint="eastAsia" w:ascii="华文楷体" w:hAnsi="华文楷体" w:eastAsia="华文楷体"/>
            <w:sz w:val="28"/>
            <w:szCs w:val="28"/>
          </w:rPr>
          <w:delText>灭尽</w:delText>
        </w:r>
      </w:del>
      <w:ins w:id="824" w:author="Administrator" w:date="2016-01-12T08:49:2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定的话，是从六地开始的，不是说</w:t>
      </w:r>
      <w:del w:id="825" w:author="Administrator" w:date="2016-01-12T08:49:37Z">
        <w:r>
          <w:rPr>
            <w:rFonts w:hint="eastAsia" w:ascii="华文楷体" w:hAnsi="华文楷体" w:eastAsia="华文楷体"/>
            <w:sz w:val="28"/>
            <w:szCs w:val="28"/>
          </w:rPr>
          <w:delText>从</w:delText>
        </w:r>
      </w:del>
      <w:r>
        <w:rPr>
          <w:rFonts w:hint="eastAsia" w:ascii="华文楷体" w:hAnsi="华文楷体" w:eastAsia="华文楷体"/>
          <w:sz w:val="28"/>
          <w:szCs w:val="28"/>
        </w:rPr>
        <w:t>六地才能够入灭尽定，</w:t>
      </w:r>
      <w:ins w:id="826" w:author="Administrator" w:date="2016-01-12T08:49:42Z">
        <w:r>
          <w:rPr>
            <w:rFonts w:hint="eastAsia" w:ascii="华文楷体" w:hAnsi="华文楷体" w:eastAsia="华文楷体"/>
            <w:sz w:val="28"/>
            <w:szCs w:val="28"/>
            <w:lang w:eastAsia="zh-CN"/>
          </w:rPr>
          <w:t>而</w:t>
        </w:r>
      </w:ins>
      <w:del w:id="827" w:author="Administrator" w:date="2016-01-12T08:49:50Z">
        <w:r>
          <w:rPr>
            <w:rFonts w:hint="eastAsia" w:ascii="华文楷体" w:hAnsi="华文楷体" w:eastAsia="华文楷体"/>
            <w:sz w:val="28"/>
            <w:szCs w:val="28"/>
          </w:rPr>
          <w:delText>六</w:delText>
        </w:r>
      </w:del>
      <w:ins w:id="828" w:author="Administrator" w:date="2016-01-12T08:49:50Z">
        <w:r>
          <w:rPr>
            <w:rFonts w:hint="eastAsia" w:ascii="华文楷体" w:hAnsi="华文楷体" w:eastAsia="华文楷体"/>
            <w:sz w:val="28"/>
            <w:szCs w:val="28"/>
            <w:lang w:eastAsia="zh-CN"/>
          </w:rPr>
          <w:t>五</w:t>
        </w:r>
      </w:ins>
      <w:r>
        <w:rPr>
          <w:rFonts w:hint="eastAsia" w:ascii="华文楷体" w:hAnsi="华文楷体" w:eastAsia="华文楷体"/>
          <w:sz w:val="28"/>
          <w:szCs w:val="28"/>
        </w:rPr>
        <w:t>地以下没办法入灭尽定，这方面不是这个意思，这方面是</w:t>
      </w:r>
      <w:ins w:id="829" w:author="Administrator" w:date="2016-01-12T08:49:59Z">
        <w:r>
          <w:rPr>
            <w:rFonts w:hint="eastAsia" w:ascii="华文楷体" w:hAnsi="华文楷体" w:eastAsia="华文楷体"/>
            <w:sz w:val="28"/>
            <w:szCs w:val="28"/>
            <w:lang w:eastAsia="zh-CN"/>
          </w:rPr>
          <w:t>益西</w:t>
        </w:r>
      </w:ins>
      <w:r>
        <w:rPr>
          <w:rFonts w:hint="eastAsia" w:ascii="华文楷体" w:hAnsi="华文楷体" w:eastAsia="华文楷体"/>
          <w:sz w:val="28"/>
          <w:szCs w:val="28"/>
        </w:rPr>
        <w:t>堪布在讲</w:t>
      </w:r>
      <w:ins w:id="830" w:author="Administrator" w:date="2016-01-12T08:50:09Z">
        <w:r>
          <w:rPr>
            <w:rFonts w:hint="eastAsia" w:ascii="华文楷体" w:hAnsi="华文楷体" w:eastAsia="华文楷体"/>
            <w:sz w:val="28"/>
            <w:szCs w:val="28"/>
            <w:lang w:eastAsia="zh-CN"/>
          </w:rPr>
          <w:t>《</w:t>
        </w:r>
      </w:ins>
      <w:r>
        <w:rPr>
          <w:rFonts w:hint="eastAsia" w:ascii="华文楷体" w:hAnsi="华文楷体" w:eastAsia="华文楷体"/>
          <w:sz w:val="28"/>
          <w:szCs w:val="28"/>
        </w:rPr>
        <w:t>入中论</w:t>
      </w:r>
      <w:ins w:id="831" w:author="Administrator" w:date="2016-01-12T08:50:11Z">
        <w:r>
          <w:rPr>
            <w:rFonts w:hint="eastAsia" w:ascii="华文楷体" w:hAnsi="华文楷体" w:eastAsia="华文楷体"/>
            <w:sz w:val="28"/>
            <w:szCs w:val="28"/>
            <w:lang w:eastAsia="zh-CN"/>
          </w:rPr>
          <w:t>》</w:t>
        </w:r>
      </w:ins>
      <w:r>
        <w:rPr>
          <w:rFonts w:hint="eastAsia" w:ascii="华文楷体" w:hAnsi="华文楷体" w:eastAsia="华文楷体"/>
          <w:sz w:val="28"/>
          <w:szCs w:val="28"/>
        </w:rPr>
        <w:t>注释的时候，也提到过这个问题，</w:t>
      </w:r>
      <w:ins w:id="832" w:author="Administrator" w:date="2016-01-12T08:50:22Z">
        <w:r>
          <w:rPr>
            <w:rFonts w:hint="eastAsia" w:ascii="华文楷体" w:hAnsi="华文楷体" w:eastAsia="华文楷体"/>
            <w:sz w:val="28"/>
            <w:szCs w:val="28"/>
            <w:lang w:eastAsia="zh-CN"/>
          </w:rPr>
          <w:t>他</w:t>
        </w:r>
      </w:ins>
      <w:r>
        <w:rPr>
          <w:rFonts w:hint="eastAsia" w:ascii="华文楷体" w:hAnsi="华文楷体" w:eastAsia="华文楷体"/>
          <w:sz w:val="28"/>
          <w:szCs w:val="28"/>
        </w:rPr>
        <w:t>主要是六地</w:t>
      </w:r>
      <w:ins w:id="833" w:author="Administrator" w:date="2016-01-12T08:50:26Z">
        <w:r>
          <w:rPr>
            <w:rFonts w:hint="eastAsia" w:ascii="华文楷体" w:hAnsi="华文楷体" w:eastAsia="华文楷体"/>
            <w:sz w:val="28"/>
            <w:szCs w:val="28"/>
            <w:lang w:eastAsia="zh-CN"/>
          </w:rPr>
          <w:t>开始</w:t>
        </w:r>
      </w:ins>
      <w:del w:id="834" w:author="Administrator" w:date="2016-01-12T08:50:29Z">
        <w:r>
          <w:rPr>
            <w:rFonts w:hint="eastAsia" w:ascii="华文楷体" w:hAnsi="华文楷体" w:eastAsia="华文楷体"/>
            <w:sz w:val="28"/>
            <w:szCs w:val="28"/>
          </w:rPr>
          <w:delText>是</w:delText>
        </w:r>
      </w:del>
      <w:r>
        <w:rPr>
          <w:rFonts w:hint="eastAsia" w:ascii="华文楷体" w:hAnsi="华文楷体" w:eastAsia="华文楷体"/>
          <w:sz w:val="28"/>
          <w:szCs w:val="28"/>
        </w:rPr>
        <w:t>增胜的能力。从增胜入灭尽定</w:t>
      </w:r>
      <w:ins w:id="835" w:author="Administrator" w:date="2016-01-12T08:50:41Z">
        <w:r>
          <w:rPr>
            <w:rFonts w:hint="eastAsia" w:ascii="华文楷体" w:hAnsi="华文楷体" w:eastAsia="华文楷体"/>
            <w:sz w:val="28"/>
            <w:szCs w:val="28"/>
            <w:lang w:eastAsia="zh-CN"/>
          </w:rPr>
          <w:t>角度</w:t>
        </w:r>
      </w:ins>
      <w:ins w:id="836" w:author="Administrator" w:date="2016-01-12T08:50:43Z">
        <w:r>
          <w:rPr>
            <w:rFonts w:hint="eastAsia" w:ascii="华文楷体" w:hAnsi="华文楷体" w:eastAsia="华文楷体"/>
            <w:sz w:val="28"/>
            <w:szCs w:val="28"/>
            <w:lang w:eastAsia="zh-CN"/>
          </w:rPr>
          <w:t>来</w:t>
        </w:r>
      </w:ins>
      <w:r>
        <w:rPr>
          <w:rFonts w:hint="eastAsia" w:ascii="华文楷体" w:hAnsi="华文楷体" w:eastAsia="华文楷体"/>
          <w:sz w:val="28"/>
          <w:szCs w:val="28"/>
        </w:rPr>
        <w:t>讲是六地开始有，然后</w:t>
      </w:r>
      <w:ins w:id="837" w:author="Administrator" w:date="2016-01-12T08:50:53Z">
        <w:r>
          <w:rPr>
            <w:rFonts w:hint="eastAsia" w:ascii="华文楷体" w:hAnsi="华文楷体" w:eastAsia="华文楷体"/>
            <w:sz w:val="28"/>
            <w:szCs w:val="28"/>
            <w:lang w:eastAsia="zh-CN"/>
          </w:rPr>
          <w:t>他作为</w:t>
        </w:r>
      </w:ins>
      <w:r>
        <w:rPr>
          <w:rFonts w:hint="eastAsia" w:ascii="华文楷体" w:hAnsi="华文楷体" w:eastAsia="华文楷体"/>
          <w:sz w:val="28"/>
          <w:szCs w:val="28"/>
        </w:rPr>
        <w:t>七地作为刹那刹那入</w:t>
      </w:r>
      <w:del w:id="838" w:author="Administrator" w:date="2016-01-12T08:51:01Z">
        <w:r>
          <w:rPr>
            <w:rFonts w:hint="eastAsia" w:ascii="华文楷体" w:hAnsi="华文楷体" w:eastAsia="华文楷体"/>
            <w:sz w:val="28"/>
            <w:szCs w:val="28"/>
          </w:rPr>
          <w:delText>进</w:delText>
        </w:r>
      </w:del>
      <w:ins w:id="839" w:author="Administrator" w:date="2016-01-12T08:51:01Z">
        <w:r>
          <w:rPr>
            <w:rFonts w:hint="eastAsia" w:ascii="华文楷体" w:hAnsi="华文楷体" w:eastAsia="华文楷体"/>
            <w:sz w:val="28"/>
            <w:szCs w:val="28"/>
            <w:lang w:eastAsia="zh-CN"/>
          </w:rPr>
          <w:t>起</w:t>
        </w:r>
      </w:ins>
      <w:ins w:id="840" w:author="Administrator" w:date="2016-01-12T08:51:05Z">
        <w:r>
          <w:rPr>
            <w:rFonts w:hint="eastAsia" w:ascii="华文楷体" w:hAnsi="华文楷体" w:eastAsia="华文楷体"/>
            <w:sz w:val="28"/>
            <w:szCs w:val="28"/>
            <w:lang w:eastAsia="zh-CN"/>
          </w:rPr>
          <w:t>灭尽</w:t>
        </w:r>
      </w:ins>
      <w:ins w:id="841" w:author="Administrator" w:date="2016-01-12T08:51:07Z">
        <w:r>
          <w:rPr>
            <w:rFonts w:hint="eastAsia" w:ascii="华文楷体" w:hAnsi="华文楷体" w:eastAsia="华文楷体"/>
            <w:sz w:val="28"/>
            <w:szCs w:val="28"/>
            <w:lang w:eastAsia="zh-CN"/>
          </w:rPr>
          <w:t>定</w:t>
        </w:r>
      </w:ins>
      <w:r>
        <w:rPr>
          <w:rFonts w:hint="eastAsia" w:ascii="华文楷体" w:hAnsi="华文楷体" w:eastAsia="华文楷体"/>
          <w:sz w:val="28"/>
          <w:szCs w:val="28"/>
        </w:rPr>
        <w:t>的</w:t>
      </w:r>
      <w:ins w:id="842" w:author="Administrator" w:date="2016-01-12T08:51:20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不共的能力的因，</w:t>
      </w:r>
      <w:del w:id="843" w:author="Administrator" w:date="2016-01-12T08:51:29Z">
        <w:r>
          <w:rPr>
            <w:rFonts w:hint="eastAsia" w:ascii="华文楷体" w:hAnsi="华文楷体" w:eastAsia="华文楷体"/>
            <w:sz w:val="28"/>
            <w:szCs w:val="28"/>
          </w:rPr>
          <w:delText>也就是说</w:delText>
        </w:r>
      </w:del>
      <w:ins w:id="844" w:author="Administrator" w:date="2016-01-12T08:51:29Z">
        <w:r>
          <w:rPr>
            <w:rFonts w:hint="eastAsia" w:ascii="华文楷体" w:hAnsi="华文楷体" w:eastAsia="华文楷体"/>
            <w:sz w:val="28"/>
            <w:szCs w:val="28"/>
            <w:lang w:eastAsia="zh-CN"/>
          </w:rPr>
          <w:t>以</w:t>
        </w:r>
      </w:ins>
      <w:r>
        <w:rPr>
          <w:rFonts w:hint="eastAsia" w:ascii="华文楷体" w:hAnsi="华文楷体" w:eastAsia="华文楷体"/>
          <w:sz w:val="28"/>
          <w:szCs w:val="28"/>
        </w:rPr>
        <w:t>他作为基础，我们</w:t>
      </w:r>
      <w:ins w:id="845" w:author="Administrator" w:date="2016-01-12T08:51:38Z">
        <w:r>
          <w:rPr>
            <w:rFonts w:hint="eastAsia" w:ascii="华文楷体" w:hAnsi="华文楷体" w:eastAsia="华文楷体"/>
            <w:sz w:val="28"/>
            <w:szCs w:val="28"/>
            <w:lang w:eastAsia="zh-CN"/>
          </w:rPr>
          <w:t>又说</w:t>
        </w:r>
      </w:ins>
      <w:r>
        <w:rPr>
          <w:rFonts w:hint="eastAsia" w:ascii="华文楷体" w:hAnsi="华文楷体" w:eastAsia="华文楷体"/>
          <w:sz w:val="28"/>
          <w:szCs w:val="28"/>
        </w:rPr>
        <w:t>再进一步讲，为什么你六地能够</w:t>
      </w:r>
      <w:del w:id="846" w:author="Administrator" w:date="2016-01-12T08:51:46Z">
        <w:r>
          <w:rPr>
            <w:rFonts w:hint="eastAsia" w:ascii="华文楷体" w:hAnsi="华文楷体" w:eastAsia="华文楷体"/>
            <w:sz w:val="28"/>
            <w:szCs w:val="28"/>
          </w:rPr>
          <w:delText>会</w:delText>
        </w:r>
      </w:del>
      <w:ins w:id="847" w:author="Administrator" w:date="2016-01-12T08:51:46Z">
        <w:r>
          <w:rPr>
            <w:rFonts w:hint="eastAsia" w:ascii="华文楷体" w:hAnsi="华文楷体" w:eastAsia="华文楷体"/>
            <w:sz w:val="28"/>
            <w:szCs w:val="28"/>
            <w:lang w:eastAsia="zh-CN"/>
          </w:rPr>
          <w:t>慧</w:t>
        </w:r>
      </w:ins>
      <w:r>
        <w:rPr>
          <w:rFonts w:hint="eastAsia" w:ascii="华文楷体" w:hAnsi="华文楷体" w:eastAsia="华文楷体"/>
          <w:sz w:val="28"/>
          <w:szCs w:val="28"/>
        </w:rPr>
        <w:t>度增胜呢？</w:t>
      </w:r>
      <w:ins w:id="848" w:author="Administrator" w:date="2016-01-12T08:52:12Z">
        <w:r>
          <w:rPr>
            <w:rFonts w:hint="eastAsia" w:ascii="华文楷体" w:hAnsi="华文楷体" w:eastAsia="华文楷体"/>
            <w:sz w:val="28"/>
            <w:szCs w:val="28"/>
            <w:lang w:eastAsia="zh-CN"/>
          </w:rPr>
          <w:t>就</w:t>
        </w:r>
      </w:ins>
      <w:r>
        <w:rPr>
          <w:rFonts w:hint="eastAsia" w:ascii="华文楷体" w:hAnsi="华文楷体" w:eastAsia="华文楷体"/>
          <w:sz w:val="28"/>
          <w:szCs w:val="28"/>
        </w:rPr>
        <w:t>因为你五地的时候</w:t>
      </w:r>
      <w:del w:id="849" w:author="Administrator" w:date="2016-01-12T08:52:08Z">
        <w:r>
          <w:rPr>
            <w:rFonts w:hint="eastAsia" w:ascii="华文楷体" w:hAnsi="华文楷体" w:eastAsia="华文楷体"/>
            <w:sz w:val="28"/>
            <w:szCs w:val="28"/>
          </w:rPr>
          <w:delText>才</w:delText>
        </w:r>
      </w:del>
      <w:ins w:id="850" w:author="Administrator" w:date="2016-01-12T08:52:08Z">
        <w:r>
          <w:rPr>
            <w:rFonts w:hint="eastAsia" w:ascii="华文楷体" w:hAnsi="华文楷体" w:eastAsia="华文楷体"/>
            <w:sz w:val="28"/>
            <w:szCs w:val="28"/>
            <w:lang w:eastAsia="zh-CN"/>
          </w:rPr>
          <w:t>禅定</w:t>
        </w:r>
      </w:ins>
      <w:r>
        <w:rPr>
          <w:rFonts w:hint="eastAsia" w:ascii="华文楷体" w:hAnsi="华文楷体" w:eastAsia="华文楷体"/>
          <w:sz w:val="28"/>
          <w:szCs w:val="28"/>
        </w:rPr>
        <w:t>没有增胜，这种不共的禅定</w:t>
      </w:r>
      <w:ins w:id="851" w:author="Administrator" w:date="2016-01-12T08:52:29Z">
        <w:r>
          <w:rPr>
            <w:rFonts w:hint="eastAsia" w:ascii="华文楷体" w:hAnsi="华文楷体" w:eastAsia="华文楷体"/>
            <w:sz w:val="28"/>
            <w:szCs w:val="28"/>
            <w:lang w:eastAsia="zh-CN"/>
          </w:rPr>
          <w:t>有</w:t>
        </w:r>
      </w:ins>
      <w:r>
        <w:rPr>
          <w:rFonts w:hint="eastAsia" w:ascii="华文楷体" w:hAnsi="华文楷体" w:eastAsia="华文楷体"/>
          <w:sz w:val="28"/>
          <w:szCs w:val="28"/>
        </w:rPr>
        <w:t>增胜</w:t>
      </w:r>
      <w:ins w:id="852" w:author="Administrator" w:date="2016-01-12T08:53:04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w:t>
      </w:r>
      <w:ins w:id="853" w:author="Administrator" w:date="2016-01-12T08:52:36Z">
        <w:r>
          <w:rPr>
            <w:rFonts w:hint="eastAsia" w:ascii="华文楷体" w:hAnsi="华文楷体" w:eastAsia="华文楷体"/>
            <w:sz w:val="28"/>
            <w:szCs w:val="28"/>
            <w:lang w:eastAsia="zh-CN"/>
          </w:rPr>
          <w:t>他</w:t>
        </w:r>
      </w:ins>
      <w:ins w:id="854" w:author="Administrator" w:date="2016-01-12T08:52:39Z">
        <w:r>
          <w:rPr>
            <w:rFonts w:hint="eastAsia" w:ascii="华文楷体" w:hAnsi="华文楷体" w:eastAsia="华文楷体"/>
            <w:sz w:val="28"/>
            <w:szCs w:val="28"/>
            <w:lang w:eastAsia="zh-CN"/>
          </w:rPr>
          <w:t>为</w:t>
        </w:r>
      </w:ins>
      <w:r>
        <w:rPr>
          <w:rFonts w:hint="eastAsia" w:ascii="华文楷体" w:hAnsi="华文楷体" w:eastAsia="华文楷体"/>
          <w:sz w:val="28"/>
          <w:szCs w:val="28"/>
        </w:rPr>
        <w:t>六度的时候</w:t>
      </w:r>
      <w:del w:id="855" w:author="Administrator" w:date="2016-01-12T08:52:46Z">
        <w:r>
          <w:rPr>
            <w:rFonts w:hint="eastAsia" w:ascii="华文楷体" w:hAnsi="华文楷体" w:eastAsia="华文楷体"/>
            <w:sz w:val="28"/>
            <w:szCs w:val="28"/>
          </w:rPr>
          <w:delText>会</w:delText>
        </w:r>
      </w:del>
      <w:ins w:id="856" w:author="Administrator" w:date="2016-01-12T08:52:46Z">
        <w:r>
          <w:rPr>
            <w:rFonts w:hint="eastAsia" w:ascii="华文楷体" w:hAnsi="华文楷体" w:eastAsia="华文楷体"/>
            <w:sz w:val="28"/>
            <w:szCs w:val="28"/>
            <w:lang w:eastAsia="zh-CN"/>
          </w:rPr>
          <w:t>慧</w:t>
        </w:r>
      </w:ins>
      <w:r>
        <w:rPr>
          <w:rFonts w:hint="eastAsia" w:ascii="华文楷体" w:hAnsi="华文楷体" w:eastAsia="华文楷体"/>
          <w:sz w:val="28"/>
          <w:szCs w:val="28"/>
        </w:rPr>
        <w:t>度增胜打好了一个基础，那么六度</w:t>
      </w:r>
      <w:del w:id="857" w:author="Administrator" w:date="2016-01-12T08:52:56Z">
        <w:r>
          <w:rPr>
            <w:rFonts w:hint="eastAsia" w:ascii="华文楷体" w:hAnsi="华文楷体" w:eastAsia="华文楷体"/>
            <w:sz w:val="28"/>
            <w:szCs w:val="28"/>
          </w:rPr>
          <w:delText>会</w:delText>
        </w:r>
      </w:del>
      <w:ins w:id="858" w:author="Administrator" w:date="2016-01-12T08:52:56Z">
        <w:r>
          <w:rPr>
            <w:rFonts w:hint="eastAsia" w:ascii="华文楷体" w:hAnsi="华文楷体" w:eastAsia="华文楷体"/>
            <w:sz w:val="28"/>
            <w:szCs w:val="28"/>
            <w:lang w:eastAsia="zh-CN"/>
          </w:rPr>
          <w:t>慧</w:t>
        </w:r>
      </w:ins>
      <w:r>
        <w:rPr>
          <w:rFonts w:hint="eastAsia" w:ascii="华文楷体" w:hAnsi="华文楷体" w:eastAsia="华文楷体"/>
          <w:sz w:val="28"/>
          <w:szCs w:val="28"/>
        </w:rPr>
        <w:t>度增胜就是为了七地</w:t>
      </w:r>
      <w:ins w:id="859" w:author="Administrator" w:date="2016-01-12T08:53:16Z">
        <w:r>
          <w:rPr>
            <w:rFonts w:hint="eastAsia" w:ascii="华文楷体" w:hAnsi="华文楷体" w:eastAsia="华文楷体"/>
            <w:sz w:val="28"/>
            <w:szCs w:val="28"/>
            <w:lang w:eastAsia="zh-CN"/>
          </w:rPr>
          <w:t>他</w:t>
        </w:r>
      </w:ins>
      <w:r>
        <w:rPr>
          <w:rFonts w:hint="eastAsia" w:ascii="华文楷体" w:hAnsi="华文楷体" w:eastAsia="华文楷体"/>
          <w:sz w:val="28"/>
          <w:szCs w:val="28"/>
        </w:rPr>
        <w:t>刹那刹那入</w:t>
      </w:r>
      <w:del w:id="860" w:author="Administrator" w:date="2016-01-12T08:53:55Z">
        <w:r>
          <w:rPr>
            <w:rFonts w:hint="eastAsia" w:ascii="华文楷体" w:hAnsi="华文楷体" w:eastAsia="华文楷体"/>
            <w:sz w:val="28"/>
            <w:szCs w:val="28"/>
          </w:rPr>
          <w:delText>进</w:delText>
        </w:r>
      </w:del>
      <w:ins w:id="861" w:author="Administrator" w:date="2016-01-12T08:53:55Z">
        <w:r>
          <w:rPr>
            <w:rFonts w:hint="eastAsia" w:ascii="华文楷体" w:hAnsi="华文楷体" w:eastAsia="华文楷体"/>
            <w:sz w:val="28"/>
            <w:szCs w:val="28"/>
            <w:lang w:eastAsia="zh-CN"/>
          </w:rPr>
          <w:t>起</w:t>
        </w:r>
      </w:ins>
      <w:r>
        <w:rPr>
          <w:rFonts w:hint="eastAsia" w:ascii="华文楷体" w:hAnsi="华文楷体" w:eastAsia="华文楷体"/>
          <w:sz w:val="28"/>
          <w:szCs w:val="28"/>
        </w:rPr>
        <w:t>灭尽定，</w:t>
      </w:r>
      <w:ins w:id="862" w:author="Administrator" w:date="2016-01-12T08:53:24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铺垫好一个真实扎实的基础，</w:t>
      </w:r>
      <w:ins w:id="863" w:author="Administrator" w:date="2016-01-12T08:54:07Z">
        <w:r>
          <w:rPr>
            <w:rFonts w:hint="eastAsia" w:ascii="华文楷体" w:hAnsi="华文楷体" w:eastAsia="华文楷体"/>
            <w:sz w:val="28"/>
            <w:szCs w:val="28"/>
            <w:lang w:eastAsia="zh-CN"/>
          </w:rPr>
          <w:t>这个地方</w:t>
        </w:r>
      </w:ins>
      <w:del w:id="864" w:author="Administrator" w:date="2016-01-12T08:54:11Z">
        <w:r>
          <w:rPr>
            <w:rFonts w:hint="eastAsia" w:ascii="华文楷体" w:hAnsi="华文楷体" w:eastAsia="华文楷体"/>
            <w:sz w:val="28"/>
            <w:szCs w:val="28"/>
          </w:rPr>
          <w:delText>从</w:delText>
        </w:r>
      </w:del>
      <w:r>
        <w:rPr>
          <w:rFonts w:hint="eastAsia" w:ascii="华文楷体" w:hAnsi="华文楷体" w:eastAsia="华文楷体"/>
          <w:sz w:val="28"/>
          <w:szCs w:val="28"/>
        </w:rPr>
        <w:t>六地开始入</w:t>
      </w:r>
      <w:del w:id="865" w:author="Administrator" w:date="2016-01-12T08:54:24Z">
        <w:r>
          <w:rPr>
            <w:rFonts w:hint="eastAsia" w:ascii="华文楷体" w:hAnsi="华文楷体" w:eastAsia="华文楷体"/>
            <w:sz w:val="28"/>
            <w:szCs w:val="28"/>
          </w:rPr>
          <w:delText>灭尽定</w:delText>
        </w:r>
      </w:del>
      <w:ins w:id="866" w:author="Administrator" w:date="2016-01-12T08:54:24Z">
        <w:r>
          <w:rPr>
            <w:rFonts w:hint="eastAsia" w:ascii="华文楷体" w:hAnsi="华文楷体" w:eastAsia="华文楷体"/>
            <w:sz w:val="28"/>
            <w:szCs w:val="28"/>
            <w:lang w:eastAsia="zh-CN"/>
          </w:rPr>
          <w:t>词</w:t>
        </w:r>
      </w:ins>
      <w:ins w:id="867" w:author="Administrator" w:date="2016-01-12T08:54:27Z">
        <w:r>
          <w:rPr>
            <w:rFonts w:hint="eastAsia" w:ascii="华文楷体" w:hAnsi="华文楷体" w:eastAsia="华文楷体"/>
            <w:sz w:val="28"/>
            <w:szCs w:val="28"/>
            <w:lang w:eastAsia="zh-CN"/>
          </w:rPr>
          <w:t>意思呢</w:t>
        </w:r>
      </w:ins>
      <w:ins w:id="868" w:author="Administrator" w:date="2016-01-12T08:54:34Z">
        <w:r>
          <w:rPr>
            <w:rFonts w:hint="eastAsia" w:ascii="华文楷体" w:hAnsi="华文楷体" w:eastAsia="华文楷体"/>
            <w:sz w:val="28"/>
            <w:szCs w:val="28"/>
            <w:lang w:eastAsia="zh-CN"/>
          </w:rPr>
          <w:t>应该</w:t>
        </w:r>
      </w:ins>
      <w:r>
        <w:rPr>
          <w:rFonts w:hint="eastAsia" w:ascii="华文楷体" w:hAnsi="华文楷体" w:eastAsia="华文楷体"/>
          <w:sz w:val="28"/>
          <w:szCs w:val="28"/>
        </w:rPr>
        <w:t>是从增胜的</w:t>
      </w:r>
      <w:del w:id="869" w:author="Administrator" w:date="2016-01-12T08:54:47Z">
        <w:r>
          <w:rPr>
            <w:rFonts w:hint="eastAsia" w:ascii="华文楷体" w:hAnsi="华文楷体" w:eastAsia="华文楷体"/>
            <w:sz w:val="28"/>
            <w:szCs w:val="28"/>
          </w:rPr>
          <w:delText>角度</w:delText>
        </w:r>
      </w:del>
      <w:ins w:id="870" w:author="Administrator" w:date="2016-01-12T08:54:47Z">
        <w:r>
          <w:rPr>
            <w:rFonts w:hint="eastAsia" w:ascii="华文楷体" w:hAnsi="华文楷体" w:eastAsia="华文楷体"/>
            <w:sz w:val="28"/>
            <w:szCs w:val="28"/>
            <w:lang w:eastAsia="zh-CN"/>
          </w:rPr>
          <w:t>灭</w:t>
        </w:r>
      </w:ins>
      <w:ins w:id="871" w:author="Administrator" w:date="2016-01-12T08:54:53Z">
        <w:r>
          <w:rPr>
            <w:rFonts w:hint="eastAsia" w:ascii="华文楷体" w:hAnsi="华文楷体" w:eastAsia="华文楷体"/>
            <w:sz w:val="28"/>
            <w:szCs w:val="28"/>
            <w:lang w:eastAsia="zh-CN"/>
          </w:rPr>
          <w:t>尽</w:t>
        </w:r>
      </w:ins>
      <w:ins w:id="872" w:author="Administrator" w:date="2016-01-12T08:54:55Z">
        <w:r>
          <w:rPr>
            <w:rFonts w:hint="eastAsia" w:ascii="华文楷体" w:hAnsi="华文楷体" w:eastAsia="华文楷体"/>
            <w:sz w:val="28"/>
            <w:szCs w:val="28"/>
            <w:lang w:eastAsia="zh-CN"/>
          </w:rPr>
          <w:t>定</w:t>
        </w:r>
      </w:ins>
      <w:ins w:id="873" w:author="Administrator" w:date="2016-01-12T08:54:57Z">
        <w:r>
          <w:rPr>
            <w:rFonts w:hint="eastAsia" w:ascii="华文楷体" w:hAnsi="华文楷体" w:eastAsia="华文楷体"/>
            <w:sz w:val="28"/>
            <w:szCs w:val="28"/>
            <w:lang w:eastAsia="zh-CN"/>
          </w:rPr>
          <w:t>角度</w:t>
        </w:r>
      </w:ins>
      <w:r>
        <w:rPr>
          <w:rFonts w:hint="eastAsia" w:ascii="华文楷体" w:hAnsi="华文楷体" w:eastAsia="华文楷体"/>
          <w:sz w:val="28"/>
          <w:szCs w:val="28"/>
        </w:rPr>
        <w:t>来讲的，</w:t>
      </w:r>
      <w:ins w:id="874" w:author="Administrator" w:date="2016-01-12T08:55:19Z">
        <w:r>
          <w:rPr>
            <w:rFonts w:hint="eastAsia" w:ascii="华文楷体" w:hAnsi="华文楷体" w:eastAsia="华文楷体"/>
            <w:sz w:val="28"/>
            <w:szCs w:val="28"/>
            <w:lang w:eastAsia="zh-CN"/>
          </w:rPr>
          <w:t>麦彭仁波切</w:t>
        </w:r>
      </w:ins>
      <w:ins w:id="875" w:author="Administrator" w:date="2016-01-12T08:55:21Z">
        <w:r>
          <w:rPr>
            <w:rFonts w:hint="eastAsia" w:ascii="华文楷体" w:hAnsi="华文楷体" w:eastAsia="华文楷体"/>
            <w:sz w:val="28"/>
            <w:szCs w:val="28"/>
            <w:lang w:eastAsia="zh-CN"/>
          </w:rPr>
          <w:t>说呢</w:t>
        </w:r>
      </w:ins>
      <w:ins w:id="876" w:author="Administrator" w:date="2016-01-12T08:55:22Z">
        <w:r>
          <w:rPr>
            <w:rFonts w:hint="eastAsia" w:ascii="华文楷体" w:hAnsi="华文楷体" w:eastAsia="华文楷体"/>
            <w:sz w:val="28"/>
            <w:szCs w:val="28"/>
            <w:lang w:eastAsia="zh-CN"/>
          </w:rPr>
          <w:t>，</w:t>
        </w:r>
      </w:ins>
      <w:ins w:id="877" w:author="Administrator" w:date="2016-01-12T08:55:36Z">
        <w:r>
          <w:rPr>
            <w:rFonts w:hint="eastAsia" w:ascii="华文楷体" w:hAnsi="华文楷体" w:eastAsia="华文楷体"/>
            <w:sz w:val="28"/>
            <w:szCs w:val="28"/>
            <w:lang w:eastAsia="zh-CN"/>
          </w:rPr>
          <w:t>虽然</w:t>
        </w:r>
      </w:ins>
      <w:ins w:id="878" w:author="Administrator" w:date="2016-01-12T08:55:38Z">
        <w:r>
          <w:rPr>
            <w:rFonts w:hint="eastAsia" w:ascii="华文楷体" w:hAnsi="华文楷体" w:eastAsia="华文楷体"/>
            <w:sz w:val="28"/>
            <w:szCs w:val="28"/>
            <w:lang w:eastAsia="zh-CN"/>
          </w:rPr>
          <w:t>在</w:t>
        </w:r>
      </w:ins>
      <w:r>
        <w:rPr>
          <w:rFonts w:hint="eastAsia" w:ascii="华文楷体" w:hAnsi="华文楷体" w:eastAsia="华文楷体"/>
          <w:sz w:val="28"/>
          <w:szCs w:val="28"/>
        </w:rPr>
        <w:t>这</w:t>
      </w:r>
      <w:del w:id="879" w:author="Administrator" w:date="2016-01-12T08:55:49Z">
        <w:r>
          <w:rPr>
            <w:rFonts w:hint="eastAsia" w:ascii="华文楷体" w:hAnsi="华文楷体" w:eastAsia="华文楷体"/>
            <w:sz w:val="28"/>
            <w:szCs w:val="28"/>
          </w:rPr>
          <w:delText>里</w:delText>
        </w:r>
      </w:del>
      <w:ins w:id="880" w:author="Administrator" w:date="2016-01-12T08:55:49Z">
        <w:r>
          <w:rPr>
            <w:rFonts w:hint="eastAsia" w:ascii="华文楷体" w:hAnsi="华文楷体" w:eastAsia="华文楷体"/>
            <w:sz w:val="28"/>
            <w:szCs w:val="28"/>
            <w:lang w:eastAsia="zh-CN"/>
          </w:rPr>
          <w:t>个</w:t>
        </w:r>
      </w:ins>
      <w:ins w:id="881" w:author="Administrator" w:date="2016-01-12T08:55:44Z">
        <w:r>
          <w:rPr>
            <w:rFonts w:hint="eastAsia" w:ascii="华文楷体" w:hAnsi="华文楷体" w:eastAsia="华文楷体"/>
            <w:sz w:val="28"/>
            <w:szCs w:val="28"/>
            <w:lang w:eastAsia="zh-CN"/>
          </w:rPr>
          <w:t>地方</w:t>
        </w:r>
      </w:ins>
      <w:r>
        <w:rPr>
          <w:rFonts w:hint="eastAsia" w:ascii="华文楷体" w:hAnsi="华文楷体" w:eastAsia="华文楷体"/>
          <w:sz w:val="28"/>
          <w:szCs w:val="28"/>
        </w:rPr>
        <w:t>有很多要讲</w:t>
      </w:r>
      <w:ins w:id="882" w:author="Administrator" w:date="2016-01-12T08:56:02Z">
        <w:r>
          <w:rPr>
            <w:rFonts w:hint="eastAsia" w:ascii="华文楷体" w:hAnsi="华文楷体" w:eastAsia="华文楷体"/>
            <w:sz w:val="28"/>
            <w:szCs w:val="28"/>
            <w:lang w:eastAsia="zh-CN"/>
          </w:rPr>
          <w:t>述</w:t>
        </w:r>
      </w:ins>
      <w:r>
        <w:rPr>
          <w:rFonts w:hint="eastAsia" w:ascii="华文楷体" w:hAnsi="华文楷体" w:eastAsia="华文楷体"/>
          <w:sz w:val="28"/>
          <w:szCs w:val="28"/>
        </w:rPr>
        <w:t>的，但是简要的</w:t>
      </w:r>
      <w:del w:id="883" w:author="Administrator" w:date="2016-01-12T08:56:17Z">
        <w:r>
          <w:rPr>
            <w:rFonts w:hint="eastAsia" w:ascii="华文楷体" w:hAnsi="华文楷体" w:eastAsia="华文楷体"/>
            <w:sz w:val="28"/>
            <w:szCs w:val="28"/>
          </w:rPr>
          <w:delText>讲述</w:delText>
        </w:r>
      </w:del>
      <w:ins w:id="884" w:author="Administrator" w:date="2016-01-12T08:56:17Z">
        <w:r>
          <w:rPr>
            <w:rFonts w:hint="eastAsia" w:ascii="华文楷体" w:hAnsi="华文楷体" w:eastAsia="华文楷体"/>
            <w:sz w:val="28"/>
            <w:szCs w:val="28"/>
            <w:lang w:eastAsia="zh-CN"/>
          </w:rPr>
          <w:t>说明</w:t>
        </w:r>
      </w:ins>
      <w:r>
        <w:rPr>
          <w:rFonts w:hint="eastAsia" w:ascii="华文楷体" w:hAnsi="华文楷体" w:eastAsia="华文楷体"/>
          <w:sz w:val="28"/>
          <w:szCs w:val="28"/>
        </w:rPr>
        <w:t>到这</w:t>
      </w:r>
      <w:del w:id="885" w:author="Administrator" w:date="2016-01-12T08:56:26Z">
        <w:r>
          <w:rPr>
            <w:rFonts w:hint="eastAsia" w:ascii="华文楷体" w:hAnsi="华文楷体" w:eastAsia="华文楷体"/>
            <w:sz w:val="28"/>
            <w:szCs w:val="28"/>
          </w:rPr>
          <w:delText>里</w:delText>
        </w:r>
      </w:del>
      <w:ins w:id="886" w:author="Administrator" w:date="2016-01-12T08:56:26Z">
        <w:r>
          <w:rPr>
            <w:rFonts w:hint="eastAsia" w:ascii="华文楷体" w:hAnsi="华文楷体" w:eastAsia="华文楷体"/>
            <w:sz w:val="28"/>
            <w:szCs w:val="28"/>
            <w:lang w:eastAsia="zh-CN"/>
          </w:rPr>
          <w:t>个地方</w:t>
        </w:r>
      </w:ins>
      <w:r>
        <w:rPr>
          <w:rFonts w:hint="eastAsia" w:ascii="华文楷体" w:hAnsi="华文楷体" w:eastAsia="华文楷体"/>
          <w:sz w:val="28"/>
          <w:szCs w:val="28"/>
        </w:rPr>
        <w:t>就可以了，</w:t>
      </w:r>
      <w:del w:id="887" w:author="Administrator" w:date="2016-01-12T08:56:34Z">
        <w:r>
          <w:rPr>
            <w:rFonts w:hint="eastAsia" w:ascii="华文楷体" w:hAnsi="华文楷体" w:eastAsia="华文楷体"/>
            <w:sz w:val="28"/>
            <w:szCs w:val="28"/>
          </w:rPr>
          <w:delText>说</w:delText>
        </w:r>
      </w:del>
      <w:r>
        <w:rPr>
          <w:rFonts w:hint="eastAsia" w:ascii="华文楷体" w:hAnsi="华文楷体" w:eastAsia="华文楷体"/>
          <w:sz w:val="28"/>
          <w:szCs w:val="28"/>
        </w:rPr>
        <w:t>把核心的问题</w:t>
      </w:r>
      <w:ins w:id="888" w:author="Administrator" w:date="2016-01-12T08:56:37Z">
        <w:r>
          <w:rPr>
            <w:rFonts w:hint="eastAsia" w:ascii="华文楷体" w:hAnsi="华文楷体" w:eastAsia="华文楷体"/>
            <w:sz w:val="28"/>
            <w:szCs w:val="28"/>
            <w:lang w:eastAsia="zh-CN"/>
          </w:rPr>
          <w:t>都</w:t>
        </w:r>
      </w:ins>
      <w:r>
        <w:rPr>
          <w:rFonts w:hint="eastAsia" w:ascii="华文楷体" w:hAnsi="华文楷体" w:eastAsia="华文楷体"/>
          <w:sz w:val="28"/>
          <w:szCs w:val="28"/>
        </w:rPr>
        <w:t>讲清楚</w:t>
      </w:r>
      <w:del w:id="889" w:author="Administrator" w:date="2016-01-12T08:56:45Z">
        <w:r>
          <w:rPr>
            <w:rFonts w:hint="eastAsia" w:ascii="华文楷体" w:hAnsi="华文楷体" w:eastAsia="华文楷体"/>
            <w:sz w:val="28"/>
            <w:szCs w:val="28"/>
          </w:rPr>
          <w:delText>就好了</w:delText>
        </w:r>
      </w:del>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890" w:author="Administrator" w:date="2016-01-12T09:02:48Z">
            <w:rPr>
              <w:rFonts w:hint="eastAsia" w:ascii="华文楷体" w:hAnsi="华文楷体" w:eastAsia="华文楷体"/>
              <w:sz w:val="28"/>
              <w:szCs w:val="28"/>
            </w:rPr>
          </w:rPrChange>
        </w:rPr>
        <w:t>总而言之,法无我的范围中已包含了人无我在内</w:t>
      </w:r>
      <w:r>
        <w:rPr>
          <w:rFonts w:hint="eastAsia" w:ascii="华文楷体" w:hAnsi="华文楷体" w:eastAsia="华文楷体"/>
          <w:sz w:val="28"/>
          <w:szCs w:val="28"/>
        </w:rPr>
        <w:t>】</w:t>
      </w:r>
    </w:p>
    <w:p>
      <w:pPr>
        <w:ind w:firstLine="570"/>
        <w:rPr>
          <w:ins w:id="891" w:author="Administrator" w:date="2016-01-12T09:05:11Z"/>
          <w:rFonts w:hint="eastAsia" w:ascii="华文楷体" w:hAnsi="华文楷体" w:eastAsia="华文楷体"/>
          <w:sz w:val="28"/>
          <w:szCs w:val="28"/>
          <w:lang w:eastAsia="zh-CN"/>
        </w:rPr>
      </w:pPr>
      <w:r>
        <w:rPr>
          <w:rFonts w:hint="eastAsia" w:ascii="华文楷体" w:hAnsi="华文楷体" w:eastAsia="华文楷体"/>
          <w:sz w:val="28"/>
          <w:szCs w:val="28"/>
        </w:rPr>
        <w:t>总而言之整个法无我的范围</w:t>
      </w:r>
      <w:ins w:id="892" w:author="Administrator" w:date="2016-01-12T09:02:59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，已经包含了人无我</w:t>
      </w:r>
      <w:del w:id="893" w:author="Administrator" w:date="2016-01-12T09:03:07Z">
        <w:r>
          <w:rPr>
            <w:rFonts w:hint="eastAsia" w:ascii="华文楷体" w:hAnsi="华文楷体" w:eastAsia="华文楷体"/>
            <w:sz w:val="28"/>
            <w:szCs w:val="28"/>
          </w:rPr>
          <w:delText>在内</w:delText>
        </w:r>
      </w:del>
      <w:r>
        <w:rPr>
          <w:rFonts w:hint="eastAsia" w:ascii="华文楷体" w:hAnsi="华文楷体" w:eastAsia="华文楷体"/>
          <w:sz w:val="28"/>
          <w:szCs w:val="28"/>
        </w:rPr>
        <w:t>。法无我是一种总相，人无我是一种别相，</w:t>
      </w:r>
    </w:p>
    <w:p>
      <w:pPr>
        <w:ind w:firstLine="570"/>
        <w:rPr>
          <w:ins w:id="894" w:author="Administrator" w:date="2016-01-12T09:06:09Z"/>
          <w:rFonts w:ascii="华文楷体" w:hAnsi="华文楷体" w:eastAsia="华文楷体" w:cs="华文楷体"/>
          <w:i w:val="0"/>
          <w:color w:val="000000"/>
          <w:sz w:val="28"/>
          <w:szCs w:val="28"/>
        </w:rPr>
      </w:pPr>
      <w:ins w:id="895" w:author="Administrator" w:date="2016-01-12T09:06:19Z">
        <w:r>
          <w:rPr>
            <w:rFonts w:hint="eastAsia" w:ascii="华文楷体" w:hAnsi="华文楷体" w:eastAsia="华文楷体" w:cs="华文楷体"/>
            <w:i w:val="0"/>
            <w:color w:val="000000"/>
            <w:sz w:val="28"/>
            <w:szCs w:val="28"/>
            <w:lang w:eastAsia="zh-CN"/>
          </w:rPr>
          <w:t>【</w:t>
        </w:r>
      </w:ins>
      <w:ins w:id="896" w:author="Administrator" w:date="2016-01-12T09:05:58Z">
        <w:r>
          <w:rPr>
            <w:rFonts w:hint="eastAsia" w:ascii="黑体" w:hAnsi="黑体" w:eastAsia="黑体" w:cs="黑体"/>
            <w:b/>
            <w:bCs/>
            <w:i w:val="0"/>
            <w:color w:val="000000"/>
            <w:sz w:val="28"/>
            <w:szCs w:val="28"/>
            <w:rPrChange w:id="897" w:author="Administrator" w:date="2016-01-12T09:06:28Z">
              <w:rPr>
                <w:rFonts w:ascii="华文楷体" w:hAnsi="华文楷体" w:eastAsia="华文楷体" w:cs="华文楷体"/>
                <w:i w:val="0"/>
                <w:color w:val="000000"/>
                <w:sz w:val="28"/>
                <w:szCs w:val="28"/>
              </w:rPr>
            </w:rPrChange>
          </w:rPr>
          <w:t>虽说人我已包括在法我中</w:t>
        </w:r>
      </w:ins>
      <w:ins w:id="898" w:author="Administrator" w:date="2016-01-12T09:05:58Z">
        <w:r>
          <w:rPr>
            <w:rFonts w:hint="eastAsia" w:ascii="黑体" w:hAnsi="黑体" w:eastAsia="黑体" w:cs="黑体"/>
            <w:b/>
            <w:bCs/>
            <w:i w:val="0"/>
            <w:color w:val="000000"/>
            <w:sz w:val="28"/>
            <w:szCs w:val="28"/>
            <w:rPrChange w:id="899" w:author="Administrator" w:date="2016-01-12T09:06:28Z">
              <w:rPr>
                <w:rFonts w:ascii="宋体" w:hAnsi="宋体" w:eastAsia="宋体" w:cs="宋体"/>
                <w:i w:val="0"/>
                <w:color w:val="000000"/>
                <w:sz w:val="28"/>
                <w:szCs w:val="28"/>
              </w:rPr>
            </w:rPrChange>
          </w:rPr>
          <w:t>,</w:t>
        </w:r>
      </w:ins>
      <w:ins w:id="900" w:author="Administrator" w:date="2016-01-12T09:05:58Z">
        <w:r>
          <w:rPr>
            <w:rFonts w:hint="eastAsia" w:ascii="黑体" w:hAnsi="黑体" w:eastAsia="黑体" w:cs="黑体"/>
            <w:b/>
            <w:bCs/>
            <w:i w:val="0"/>
            <w:color w:val="000000"/>
            <w:sz w:val="28"/>
            <w:szCs w:val="28"/>
            <w:rPrChange w:id="901" w:author="Administrator" w:date="2016-01-12T09:06:28Z">
              <w:rPr>
                <w:rFonts w:ascii="华文楷体" w:hAnsi="华文楷体" w:eastAsia="华文楷体" w:cs="华文楷体"/>
                <w:i w:val="0"/>
                <w:color w:val="000000"/>
                <w:sz w:val="28"/>
                <w:szCs w:val="28"/>
              </w:rPr>
            </w:rPrChange>
          </w:rPr>
          <w:t>但由于主要转生轮回的因就是人我执</w:t>
        </w:r>
      </w:ins>
      <w:ins w:id="902" w:author="Administrator" w:date="2016-01-12T09:05:58Z">
        <w:r>
          <w:rPr>
            <w:rFonts w:hint="eastAsia" w:ascii="黑体" w:hAnsi="黑体" w:eastAsia="黑体" w:cs="黑体"/>
            <w:b/>
            <w:bCs/>
            <w:i w:val="0"/>
            <w:color w:val="000000"/>
            <w:sz w:val="28"/>
            <w:szCs w:val="28"/>
            <w:rPrChange w:id="903" w:author="Administrator" w:date="2016-01-12T09:06:28Z">
              <w:rPr>
                <w:rFonts w:ascii="宋体" w:hAnsi="宋体" w:eastAsia="宋体" w:cs="宋体"/>
                <w:i w:val="0"/>
                <w:color w:val="000000"/>
                <w:sz w:val="28"/>
                <w:szCs w:val="28"/>
              </w:rPr>
            </w:rPrChange>
          </w:rPr>
          <w:t>,</w:t>
        </w:r>
      </w:ins>
      <w:ins w:id="904" w:author="Administrator" w:date="2016-01-12T09:05:58Z">
        <w:r>
          <w:rPr>
            <w:rFonts w:hint="eastAsia" w:ascii="黑体" w:hAnsi="黑体" w:eastAsia="黑体" w:cs="黑体"/>
            <w:b/>
            <w:bCs/>
            <w:i w:val="0"/>
            <w:color w:val="000000"/>
            <w:sz w:val="28"/>
            <w:szCs w:val="28"/>
            <w:rPrChange w:id="905" w:author="Administrator" w:date="2016-01-12T09:06:28Z">
              <w:rPr>
                <w:rFonts w:ascii="华文楷体" w:hAnsi="华文楷体" w:eastAsia="华文楷体" w:cs="华文楷体"/>
                <w:i w:val="0"/>
                <w:color w:val="000000"/>
                <w:sz w:val="28"/>
                <w:szCs w:val="28"/>
              </w:rPr>
            </w:rPrChange>
          </w:rPr>
          <w:t>因此只要打破人我执</w:t>
        </w:r>
      </w:ins>
      <w:ins w:id="906" w:author="Administrator" w:date="2016-01-12T09:05:58Z">
        <w:r>
          <w:rPr>
            <w:rFonts w:hint="eastAsia" w:ascii="黑体" w:hAnsi="黑体" w:eastAsia="黑体" w:cs="黑体"/>
            <w:b/>
            <w:bCs/>
            <w:i w:val="0"/>
            <w:color w:val="000000"/>
            <w:sz w:val="28"/>
            <w:szCs w:val="28"/>
            <w:rPrChange w:id="907" w:author="Administrator" w:date="2016-01-12T09:06:28Z">
              <w:rPr>
                <w:rFonts w:ascii="宋体" w:hAnsi="宋体" w:eastAsia="宋体" w:cs="宋体"/>
                <w:i w:val="0"/>
                <w:color w:val="000000"/>
                <w:sz w:val="28"/>
                <w:szCs w:val="28"/>
              </w:rPr>
            </w:rPrChange>
          </w:rPr>
          <w:t>,</w:t>
        </w:r>
      </w:ins>
      <w:ins w:id="908" w:author="Administrator" w:date="2016-01-12T09:05:58Z">
        <w:r>
          <w:rPr>
            <w:rFonts w:hint="eastAsia" w:ascii="黑体" w:hAnsi="黑体" w:eastAsia="黑体" w:cs="黑体"/>
            <w:b/>
            <w:bCs/>
            <w:i w:val="0"/>
            <w:color w:val="000000"/>
            <w:sz w:val="28"/>
            <w:szCs w:val="28"/>
            <w:rPrChange w:id="909" w:author="Administrator" w:date="2016-01-12T09:06:28Z">
              <w:rPr>
                <w:rFonts w:ascii="华文楷体" w:hAnsi="华文楷体" w:eastAsia="华文楷体" w:cs="华文楷体"/>
                <w:i w:val="0"/>
                <w:color w:val="000000"/>
                <w:sz w:val="28"/>
                <w:szCs w:val="28"/>
              </w:rPr>
            </w:rPrChange>
          </w:rPr>
          <w:t>就可以免除以业惑而投生三有的后果。</w:t>
        </w:r>
      </w:ins>
      <w:ins w:id="910" w:author="Administrator" w:date="2016-01-12T09:06:21Z">
        <w:r>
          <w:rPr>
            <w:rFonts w:hint="eastAsia" w:ascii="黑体" w:hAnsi="黑体" w:eastAsia="黑体" w:cs="黑体"/>
            <w:b/>
            <w:bCs/>
            <w:i w:val="0"/>
            <w:color w:val="000000"/>
            <w:sz w:val="28"/>
            <w:szCs w:val="28"/>
            <w:lang w:eastAsia="zh-CN"/>
            <w:rPrChange w:id="911" w:author="Administrator" w:date="2016-01-12T09:06:28Z">
              <w:rPr>
                <w:rFonts w:hint="eastAsia" w:ascii="华文楷体" w:hAnsi="华文楷体" w:eastAsia="华文楷体" w:cs="华文楷体"/>
                <w:i w:val="0"/>
                <w:color w:val="000000"/>
                <w:sz w:val="28"/>
                <w:szCs w:val="28"/>
                <w:lang w:eastAsia="zh-CN"/>
              </w:rPr>
            </w:rPrChange>
          </w:rPr>
          <w:t>】</w:t>
        </w:r>
      </w:ins>
    </w:p>
    <w:p>
      <w:pPr>
        <w:ind w:firstLine="570"/>
        <w:rPr>
          <w:ins w:id="912" w:author="Administrator" w:date="2016-01-12T09:20:17Z"/>
          <w:rFonts w:hint="eastAsia" w:ascii="华文楷体" w:hAnsi="华文楷体" w:eastAsia="华文楷体"/>
          <w:sz w:val="28"/>
          <w:szCs w:val="28"/>
        </w:rPr>
      </w:pPr>
      <w:ins w:id="913" w:author="Administrator" w:date="2016-01-12T09:07:38Z">
        <w:r>
          <w:rPr>
            <w:rFonts w:hint="eastAsia" w:ascii="华文楷体" w:hAnsi="华文楷体" w:eastAsia="华文楷体"/>
            <w:sz w:val="28"/>
            <w:szCs w:val="28"/>
            <w:lang w:eastAsia="zh-CN"/>
          </w:rPr>
          <w:t>那么就说</w:t>
        </w:r>
      </w:ins>
      <w:del w:id="914" w:author="Administrator" w:date="2016-01-12T09:05:58Z">
        <w:r>
          <w:rPr>
            <w:rFonts w:hint="eastAsia" w:ascii="华文楷体" w:hAnsi="华文楷体" w:eastAsia="华文楷体"/>
            <w:sz w:val="28"/>
            <w:szCs w:val="28"/>
          </w:rPr>
          <w:delText>人无我是包括在法无我当中的。所以说，人无我也包括在法无我中，但主要转生轮回的因就是人我执，因此只要破除人我执就可以免除业惑投生三有的后果，</w:delText>
        </w:r>
      </w:del>
      <w:r>
        <w:rPr>
          <w:rFonts w:hint="eastAsia" w:ascii="华文楷体" w:hAnsi="华文楷体" w:eastAsia="华文楷体"/>
          <w:sz w:val="28"/>
          <w:szCs w:val="28"/>
        </w:rPr>
        <w:t>人我是包括在法我当中的，</w:t>
      </w:r>
      <w:ins w:id="915" w:author="Administrator" w:date="2016-01-12T09:07:49Z">
        <w:r>
          <w:rPr>
            <w:rFonts w:hint="eastAsia" w:ascii="华文楷体" w:hAnsi="华文楷体" w:eastAsia="华文楷体"/>
            <w:sz w:val="28"/>
            <w:szCs w:val="28"/>
            <w:lang w:eastAsia="zh-CN"/>
          </w:rPr>
          <w:t>这方面</w:t>
        </w:r>
      </w:ins>
      <w:r>
        <w:rPr>
          <w:rFonts w:hint="eastAsia" w:ascii="华文楷体" w:hAnsi="华文楷体" w:eastAsia="华文楷体"/>
          <w:sz w:val="28"/>
          <w:szCs w:val="28"/>
        </w:rPr>
        <w:t>人我和人无我不一样，法我和法无我不一样，有的时候不注意的时候就把人我和人无我混在一起了，把法我法无我混在一起了，这样，法无我是</w:t>
      </w:r>
      <w:del w:id="916" w:author="Administrator" w:date="2016-01-12T09:08:13Z">
        <w:r>
          <w:rPr>
            <w:rFonts w:hint="eastAsia" w:ascii="华文楷体" w:hAnsi="华文楷体" w:eastAsia="华文楷体"/>
            <w:sz w:val="28"/>
            <w:szCs w:val="28"/>
          </w:rPr>
          <w:delText>从</w:delText>
        </w:r>
      </w:del>
      <w:r>
        <w:rPr>
          <w:rFonts w:hint="eastAsia" w:ascii="华文楷体" w:hAnsi="华文楷体" w:eastAsia="华文楷体"/>
          <w:sz w:val="28"/>
          <w:szCs w:val="28"/>
        </w:rPr>
        <w:t>没有</w:t>
      </w:r>
      <w:del w:id="917" w:author="Administrator" w:date="2016-01-12T09:08:27Z">
        <w:r>
          <w:rPr>
            <w:rFonts w:hint="eastAsia" w:ascii="华文楷体" w:hAnsi="华文楷体" w:eastAsia="华文楷体"/>
            <w:sz w:val="28"/>
            <w:szCs w:val="28"/>
          </w:rPr>
          <w:delText>自性</w:delText>
        </w:r>
      </w:del>
      <w:ins w:id="918" w:author="Administrator" w:date="2016-01-12T09:08:27Z">
        <w:r>
          <w:rPr>
            <w:rFonts w:hint="eastAsia" w:ascii="华文楷体" w:hAnsi="华文楷体" w:eastAsia="华文楷体"/>
            <w:sz w:val="28"/>
            <w:szCs w:val="28"/>
            <w:lang w:eastAsia="zh-CN"/>
          </w:rPr>
          <w:t>法我</w:t>
        </w:r>
      </w:ins>
      <w:r>
        <w:rPr>
          <w:rFonts w:hint="eastAsia" w:ascii="华文楷体" w:hAnsi="华文楷体" w:eastAsia="华文楷体"/>
          <w:sz w:val="28"/>
          <w:szCs w:val="28"/>
        </w:rPr>
        <w:t>的角度，法我是</w:t>
      </w:r>
      <w:del w:id="919" w:author="Administrator" w:date="2016-01-12T09:08:37Z">
        <w:r>
          <w:rPr>
            <w:rFonts w:hint="eastAsia" w:ascii="华文楷体" w:hAnsi="华文楷体" w:eastAsia="华文楷体"/>
            <w:sz w:val="28"/>
            <w:szCs w:val="28"/>
          </w:rPr>
          <w:delText>从</w:delText>
        </w:r>
      </w:del>
      <w:ins w:id="920" w:author="Administrator" w:date="2016-01-12T09:08:37Z">
        <w:r>
          <w:rPr>
            <w:rFonts w:hint="eastAsia" w:ascii="华文楷体" w:hAnsi="华文楷体" w:eastAsia="华文楷体"/>
            <w:sz w:val="28"/>
            <w:szCs w:val="28"/>
            <w:lang w:eastAsia="zh-CN"/>
          </w:rPr>
          <w:t>讲</w:t>
        </w:r>
      </w:ins>
      <w:ins w:id="921" w:author="Administrator" w:date="2016-01-12T09:08:39Z">
        <w:r>
          <w:rPr>
            <w:rFonts w:hint="eastAsia" w:ascii="华文楷体" w:hAnsi="华文楷体" w:eastAsia="华文楷体"/>
            <w:sz w:val="28"/>
            <w:szCs w:val="28"/>
            <w:lang w:eastAsia="zh-CN"/>
          </w:rPr>
          <w:t>认为</w:t>
        </w:r>
      </w:ins>
      <w:r>
        <w:rPr>
          <w:rFonts w:hint="eastAsia" w:ascii="华文楷体" w:hAnsi="华文楷体" w:eastAsia="华文楷体"/>
          <w:sz w:val="28"/>
          <w:szCs w:val="28"/>
        </w:rPr>
        <w:t>法有自性的角度来讲的，所以</w:t>
      </w:r>
      <w:ins w:id="922" w:author="Administrator" w:date="2016-01-12T09:08:56Z">
        <w:r>
          <w:rPr>
            <w:rFonts w:hint="eastAsia" w:ascii="华文楷体" w:hAnsi="华文楷体" w:eastAsia="华文楷体"/>
            <w:sz w:val="28"/>
            <w:szCs w:val="28"/>
            <w:lang w:eastAsia="zh-CN"/>
          </w:rPr>
          <w:t>这个地方</w:t>
        </w:r>
      </w:ins>
      <w:ins w:id="923" w:author="Administrator" w:date="2016-01-12T09:08:58Z">
        <w:r>
          <w:rPr>
            <w:rFonts w:hint="eastAsia" w:ascii="华文楷体" w:hAnsi="华文楷体" w:eastAsia="华文楷体"/>
            <w:sz w:val="28"/>
            <w:szCs w:val="28"/>
            <w:lang w:eastAsia="zh-CN"/>
          </w:rPr>
          <w:t>讲</w:t>
        </w:r>
      </w:ins>
      <w:r>
        <w:rPr>
          <w:rFonts w:hint="eastAsia" w:ascii="华文楷体" w:hAnsi="华文楷体" w:eastAsia="华文楷体"/>
          <w:sz w:val="28"/>
          <w:szCs w:val="28"/>
        </w:rPr>
        <w:t>前面讲法无我的范围包</w:t>
      </w:r>
      <w:del w:id="924" w:author="Administrator" w:date="2016-01-12T09:09:08Z">
        <w:r>
          <w:rPr>
            <w:rFonts w:hint="eastAsia" w:ascii="华文楷体" w:hAnsi="华文楷体" w:eastAsia="华文楷体"/>
            <w:sz w:val="28"/>
            <w:szCs w:val="28"/>
          </w:rPr>
          <w:delText>含</w:delText>
        </w:r>
      </w:del>
      <w:ins w:id="925" w:author="Administrator" w:date="2016-01-12T09:09:08Z">
        <w:r>
          <w:rPr>
            <w:rFonts w:hint="eastAsia" w:ascii="华文楷体" w:hAnsi="华文楷体" w:eastAsia="华文楷体"/>
            <w:sz w:val="28"/>
            <w:szCs w:val="28"/>
            <w:lang w:eastAsia="zh-CN"/>
          </w:rPr>
          <w:t>括</w:t>
        </w:r>
      </w:ins>
      <w:r>
        <w:rPr>
          <w:rFonts w:hint="eastAsia" w:ascii="华文楷体" w:hAnsi="华文楷体" w:eastAsia="华文楷体"/>
          <w:sz w:val="28"/>
          <w:szCs w:val="28"/>
        </w:rPr>
        <w:t>了人无我空性，</w:t>
      </w:r>
      <w:ins w:id="926" w:author="Administrator" w:date="2016-01-12T09:09:20Z">
        <w:r>
          <w:rPr>
            <w:rFonts w:hint="eastAsia" w:ascii="华文楷体" w:hAnsi="华文楷体" w:eastAsia="华文楷体"/>
            <w:sz w:val="28"/>
            <w:szCs w:val="28"/>
            <w:lang w:eastAsia="zh-CN"/>
          </w:rPr>
          <w:t>这个方面</w:t>
        </w:r>
      </w:ins>
      <w:ins w:id="927" w:author="Administrator" w:date="2016-01-12T09:09:22Z">
        <w:r>
          <w:rPr>
            <w:rFonts w:hint="eastAsia" w:ascii="华文楷体" w:hAnsi="华文楷体" w:eastAsia="华文楷体"/>
            <w:sz w:val="28"/>
            <w:szCs w:val="28"/>
            <w:lang w:eastAsia="zh-CN"/>
          </w:rPr>
          <w:t>是从</w:t>
        </w:r>
      </w:ins>
      <w:ins w:id="928" w:author="Administrator" w:date="2016-01-12T09:09:25Z">
        <w:r>
          <w:rPr>
            <w:rFonts w:hint="eastAsia" w:ascii="华文楷体" w:hAnsi="华文楷体" w:eastAsia="华文楷体"/>
            <w:sz w:val="28"/>
            <w:szCs w:val="28"/>
            <w:lang w:eastAsia="zh-CN"/>
          </w:rPr>
          <w:t>他的</w:t>
        </w:r>
      </w:ins>
      <w:ins w:id="929" w:author="Administrator" w:date="2016-01-12T09:09:30Z">
        <w:r>
          <w:rPr>
            <w:rFonts w:hint="eastAsia" w:ascii="华文楷体" w:hAnsi="华文楷体" w:eastAsia="华文楷体"/>
            <w:sz w:val="28"/>
            <w:szCs w:val="28"/>
            <w:lang w:eastAsia="zh-CN"/>
          </w:rPr>
          <w:t>空性</w:t>
        </w:r>
      </w:ins>
      <w:ins w:id="930" w:author="Administrator" w:date="2016-01-12T09:09:32Z">
        <w:r>
          <w:rPr>
            <w:rFonts w:hint="eastAsia" w:ascii="华文楷体" w:hAnsi="华文楷体" w:eastAsia="华文楷体"/>
            <w:sz w:val="28"/>
            <w:szCs w:val="28"/>
            <w:lang w:eastAsia="zh-CN"/>
          </w:rPr>
          <w:t>方面</w:t>
        </w:r>
      </w:ins>
      <w:ins w:id="931" w:author="Administrator" w:date="2016-01-12T09:09:35Z">
        <w:r>
          <w:rPr>
            <w:rFonts w:hint="eastAsia" w:ascii="华文楷体" w:hAnsi="华文楷体" w:eastAsia="华文楷体"/>
            <w:sz w:val="28"/>
            <w:szCs w:val="28"/>
            <w:lang w:eastAsia="zh-CN"/>
          </w:rPr>
          <w:t>讲的，</w:t>
        </w:r>
      </w:ins>
      <w:r>
        <w:rPr>
          <w:rFonts w:hint="eastAsia" w:ascii="华文楷体" w:hAnsi="华文楷体" w:eastAsia="华文楷体"/>
          <w:sz w:val="28"/>
          <w:szCs w:val="28"/>
        </w:rPr>
        <w:t>后面说人</w:t>
      </w:r>
      <w:del w:id="932" w:author="Administrator" w:date="2016-01-12T09:09:47Z">
        <w:r>
          <w:rPr>
            <w:rFonts w:hint="eastAsia" w:ascii="华文楷体" w:hAnsi="华文楷体" w:eastAsia="华文楷体"/>
            <w:sz w:val="28"/>
            <w:szCs w:val="28"/>
          </w:rPr>
          <w:delText>无</w:delText>
        </w:r>
      </w:del>
      <w:r>
        <w:rPr>
          <w:rFonts w:hint="eastAsia" w:ascii="华文楷体" w:hAnsi="华文楷体" w:eastAsia="华文楷体"/>
          <w:sz w:val="28"/>
          <w:szCs w:val="28"/>
        </w:rPr>
        <w:t>我包含在法</w:t>
      </w:r>
      <w:del w:id="933" w:author="Administrator" w:date="2016-01-12T09:09:49Z">
        <w:r>
          <w:rPr>
            <w:rFonts w:hint="eastAsia" w:ascii="华文楷体" w:hAnsi="华文楷体" w:eastAsia="华文楷体"/>
            <w:sz w:val="28"/>
            <w:szCs w:val="28"/>
          </w:rPr>
          <w:delText>无</w:delText>
        </w:r>
      </w:del>
      <w:r>
        <w:rPr>
          <w:rFonts w:hint="eastAsia" w:ascii="华文楷体" w:hAnsi="华文楷体" w:eastAsia="华文楷体"/>
          <w:sz w:val="28"/>
          <w:szCs w:val="28"/>
        </w:rPr>
        <w:t>我当中，</w:t>
      </w:r>
      <w:ins w:id="934" w:author="Administrator" w:date="2016-01-12T09:09:58Z">
        <w:r>
          <w:rPr>
            <w:rFonts w:hint="eastAsia" w:ascii="华文楷体" w:hAnsi="华文楷体" w:eastAsia="华文楷体"/>
            <w:sz w:val="28"/>
            <w:szCs w:val="28"/>
            <w:lang w:eastAsia="zh-CN"/>
          </w:rPr>
          <w:t>这个</w:t>
        </w:r>
      </w:ins>
      <w:ins w:id="935" w:author="Administrator" w:date="2016-01-12T09:10:00Z">
        <w:r>
          <w:rPr>
            <w:rFonts w:hint="eastAsia" w:ascii="华文楷体" w:hAnsi="华文楷体" w:eastAsia="华文楷体"/>
            <w:sz w:val="28"/>
            <w:szCs w:val="28"/>
            <w:lang w:eastAsia="zh-CN"/>
          </w:rPr>
          <w:t>就是</w:t>
        </w:r>
      </w:ins>
      <w:ins w:id="936" w:author="Administrator" w:date="2016-01-12T09:10:02Z">
        <w:r>
          <w:rPr>
            <w:rFonts w:hint="eastAsia" w:ascii="华文楷体" w:hAnsi="华文楷体" w:eastAsia="华文楷体"/>
            <w:sz w:val="28"/>
            <w:szCs w:val="28"/>
            <w:lang w:eastAsia="zh-CN"/>
          </w:rPr>
          <w:t>就</w:t>
        </w:r>
      </w:ins>
      <w:ins w:id="937" w:author="Administrator" w:date="2016-01-12T09:10:05Z">
        <w:r>
          <w:rPr>
            <w:rFonts w:hint="eastAsia" w:ascii="华文楷体" w:hAnsi="华文楷体" w:eastAsia="华文楷体"/>
            <w:sz w:val="28"/>
            <w:szCs w:val="28"/>
            <w:lang w:eastAsia="zh-CN"/>
          </w:rPr>
          <w:t>他的</w:t>
        </w:r>
      </w:ins>
      <w:del w:id="938" w:author="Administrator" w:date="2016-01-12T09:10:10Z">
        <w:r>
          <w:rPr>
            <w:rFonts w:hint="eastAsia" w:ascii="华文楷体" w:hAnsi="华文楷体" w:eastAsia="华文楷体"/>
            <w:sz w:val="28"/>
            <w:szCs w:val="28"/>
          </w:rPr>
          <w:delText>从</w:delText>
        </w:r>
      </w:del>
      <w:r>
        <w:rPr>
          <w:rFonts w:hint="eastAsia" w:ascii="华文楷体" w:hAnsi="华文楷体" w:eastAsia="华文楷体"/>
          <w:sz w:val="28"/>
          <w:szCs w:val="28"/>
        </w:rPr>
        <w:t>所断的角度讲的。那么人</w:t>
      </w:r>
      <w:del w:id="939" w:author="Administrator" w:date="2016-01-12T09:10:19Z">
        <w:r>
          <w:rPr>
            <w:rFonts w:hint="eastAsia" w:ascii="华文楷体" w:hAnsi="华文楷体" w:eastAsia="华文楷体"/>
            <w:sz w:val="28"/>
            <w:szCs w:val="28"/>
          </w:rPr>
          <w:delText>无</w:delText>
        </w:r>
      </w:del>
      <w:r>
        <w:rPr>
          <w:rFonts w:hint="eastAsia" w:ascii="华文楷体" w:hAnsi="华文楷体" w:eastAsia="华文楷体"/>
          <w:sz w:val="28"/>
          <w:szCs w:val="28"/>
        </w:rPr>
        <w:t>我是包</w:t>
      </w:r>
      <w:del w:id="940" w:author="Administrator" w:date="2016-01-12T09:10:24Z">
        <w:r>
          <w:rPr>
            <w:rFonts w:hint="eastAsia" w:ascii="华文楷体" w:hAnsi="华文楷体" w:eastAsia="华文楷体"/>
            <w:sz w:val="28"/>
            <w:szCs w:val="28"/>
          </w:rPr>
          <w:delText>含</w:delText>
        </w:r>
      </w:del>
      <w:ins w:id="941" w:author="Administrator" w:date="2016-01-12T09:10:24Z">
        <w:r>
          <w:rPr>
            <w:rFonts w:hint="eastAsia" w:ascii="华文楷体" w:hAnsi="华文楷体" w:eastAsia="华文楷体"/>
            <w:sz w:val="28"/>
            <w:szCs w:val="28"/>
            <w:lang w:eastAsia="zh-CN"/>
          </w:rPr>
          <w:t>括</w:t>
        </w:r>
      </w:ins>
      <w:r>
        <w:rPr>
          <w:rFonts w:hint="eastAsia" w:ascii="华文楷体" w:hAnsi="华文楷体" w:eastAsia="华文楷体"/>
          <w:sz w:val="28"/>
          <w:szCs w:val="28"/>
        </w:rPr>
        <w:t>在法</w:t>
      </w:r>
      <w:del w:id="942" w:author="Administrator" w:date="2016-01-12T09:10:26Z">
        <w:r>
          <w:rPr>
            <w:rFonts w:hint="eastAsia" w:ascii="华文楷体" w:hAnsi="华文楷体" w:eastAsia="华文楷体"/>
            <w:sz w:val="28"/>
            <w:szCs w:val="28"/>
          </w:rPr>
          <w:delText>无</w:delText>
        </w:r>
      </w:del>
      <w:r>
        <w:rPr>
          <w:rFonts w:hint="eastAsia" w:ascii="华文楷体" w:hAnsi="华文楷体" w:eastAsia="华文楷体"/>
          <w:sz w:val="28"/>
          <w:szCs w:val="28"/>
        </w:rPr>
        <w:t>我当中的，但是</w:t>
      </w:r>
      <w:ins w:id="943" w:author="Administrator" w:date="2016-01-12T09:10:34Z">
        <w:r>
          <w:rPr>
            <w:rFonts w:hint="eastAsia" w:ascii="华文楷体" w:hAnsi="华文楷体" w:eastAsia="华文楷体"/>
            <w:sz w:val="28"/>
            <w:szCs w:val="28"/>
            <w:lang w:eastAsia="zh-CN"/>
          </w:rPr>
          <w:t>由于</w:t>
        </w:r>
      </w:ins>
      <w:r>
        <w:rPr>
          <w:rFonts w:hint="eastAsia" w:ascii="华文楷体" w:hAnsi="华文楷体" w:eastAsia="华文楷体"/>
          <w:sz w:val="28"/>
          <w:szCs w:val="28"/>
        </w:rPr>
        <w:t>主要转生轮回的因呢就是人我执，所以</w:t>
      </w:r>
      <w:ins w:id="944" w:author="Administrator" w:date="2016-01-12T09:10:44Z">
        <w:r>
          <w:rPr>
            <w:rFonts w:hint="eastAsia" w:ascii="华文楷体" w:hAnsi="华文楷体" w:eastAsia="华文楷体"/>
            <w:sz w:val="28"/>
            <w:szCs w:val="28"/>
            <w:lang w:eastAsia="zh-CN"/>
          </w:rPr>
          <w:t>说</w:t>
        </w:r>
      </w:ins>
      <w:ins w:id="945" w:author="Administrator" w:date="2016-01-12T09:10:46Z">
        <w:r>
          <w:rPr>
            <w:rFonts w:hint="eastAsia" w:ascii="华文楷体" w:hAnsi="华文楷体" w:eastAsia="华文楷体"/>
            <w:sz w:val="28"/>
            <w:szCs w:val="28"/>
            <w:lang w:eastAsia="zh-CN"/>
          </w:rPr>
          <w:t>因此</w:t>
        </w:r>
      </w:ins>
      <w:r>
        <w:rPr>
          <w:rFonts w:hint="eastAsia" w:ascii="华文楷体" w:hAnsi="华文楷体" w:eastAsia="华文楷体"/>
          <w:sz w:val="28"/>
          <w:szCs w:val="28"/>
        </w:rPr>
        <w:t>只要打破人我执就可以免除以业惑而投生三有的后果。这一段话和下面要引出的另外一个论题，人我虽然是一个法，但是</w:t>
      </w:r>
      <w:ins w:id="946" w:author="Administrator" w:date="2016-01-12T09:11:07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你要单单的从轮回当中解脱的话，不需要证悟整个法无我空性，只需要证悟人</w:t>
      </w:r>
      <w:del w:id="947" w:author="Administrator" w:date="2016-01-12T09:11:20Z">
        <w:r>
          <w:rPr>
            <w:rFonts w:hint="eastAsia" w:ascii="华文楷体" w:hAnsi="华文楷体" w:eastAsia="华文楷体"/>
            <w:sz w:val="28"/>
            <w:szCs w:val="28"/>
          </w:rPr>
          <w:delText>无</w:delText>
        </w:r>
      </w:del>
      <w:r>
        <w:rPr>
          <w:rFonts w:hint="eastAsia" w:ascii="华文楷体" w:hAnsi="华文楷体" w:eastAsia="华文楷体"/>
          <w:sz w:val="28"/>
          <w:szCs w:val="28"/>
        </w:rPr>
        <w:t>我</w:t>
      </w:r>
      <w:ins w:id="948" w:author="Administrator" w:date="2016-01-12T09:11:23Z">
        <w:r>
          <w:rPr>
            <w:rFonts w:hint="eastAsia" w:ascii="华文楷体" w:hAnsi="华文楷体" w:eastAsia="华文楷体"/>
            <w:sz w:val="28"/>
            <w:szCs w:val="28"/>
            <w:lang w:eastAsia="zh-CN"/>
          </w:rPr>
          <w:t>空</w:t>
        </w:r>
      </w:ins>
      <w:r>
        <w:rPr>
          <w:rFonts w:hint="eastAsia" w:ascii="华文楷体" w:hAnsi="华文楷体" w:eastAsia="华文楷体"/>
          <w:sz w:val="28"/>
          <w:szCs w:val="28"/>
        </w:rPr>
        <w:t>就可以了，</w:t>
      </w:r>
      <w:ins w:id="949" w:author="Administrator" w:date="2016-01-12T09:12:00Z">
        <w:r>
          <w:rPr>
            <w:rFonts w:hint="eastAsia" w:ascii="华文楷体" w:hAnsi="华文楷体" w:eastAsia="华文楷体"/>
            <w:sz w:val="28"/>
            <w:szCs w:val="28"/>
            <w:lang w:eastAsia="zh-CN"/>
          </w:rPr>
          <w:t>所以</w:t>
        </w:r>
      </w:ins>
      <w:ins w:id="950" w:author="Administrator" w:date="2016-01-12T09:12:02Z">
        <w:r>
          <w:rPr>
            <w:rFonts w:hint="eastAsia" w:ascii="华文楷体" w:hAnsi="华文楷体" w:eastAsia="华文楷体"/>
            <w:sz w:val="28"/>
            <w:szCs w:val="28"/>
            <w:lang w:eastAsia="zh-CN"/>
          </w:rPr>
          <w:t>这个</w:t>
        </w:r>
      </w:ins>
      <w:ins w:id="951" w:author="Administrator" w:date="2016-01-12T09:12:04Z">
        <w:r>
          <w:rPr>
            <w:rFonts w:hint="eastAsia" w:ascii="华文楷体" w:hAnsi="华文楷体" w:eastAsia="华文楷体"/>
            <w:sz w:val="28"/>
            <w:szCs w:val="28"/>
            <w:lang w:eastAsia="zh-CN"/>
          </w:rPr>
          <w:t>地方</w:t>
        </w:r>
      </w:ins>
      <w:ins w:id="952" w:author="Administrator" w:date="2016-01-12T09:12:07Z">
        <w:r>
          <w:rPr>
            <w:rFonts w:hint="eastAsia" w:ascii="华文楷体" w:hAnsi="华文楷体" w:eastAsia="华文楷体"/>
            <w:sz w:val="28"/>
            <w:szCs w:val="28"/>
            <w:lang w:eastAsia="zh-CN"/>
          </w:rPr>
          <w:t>这样讲</w:t>
        </w:r>
      </w:ins>
      <w:ins w:id="953" w:author="Administrator" w:date="2016-01-12T09:12:08Z">
        <w:r>
          <w:rPr>
            <w:rFonts w:hint="eastAsia" w:ascii="华文楷体" w:hAnsi="华文楷体" w:eastAsia="华文楷体"/>
            <w:sz w:val="28"/>
            <w:szCs w:val="28"/>
            <w:lang w:eastAsia="zh-CN"/>
          </w:rPr>
          <w:t>，</w:t>
        </w:r>
      </w:ins>
      <w:r>
        <w:rPr>
          <w:rFonts w:hint="eastAsia" w:ascii="华文楷体" w:hAnsi="华文楷体" w:eastAsia="华文楷体"/>
          <w:sz w:val="28"/>
          <w:szCs w:val="28"/>
        </w:rPr>
        <w:t>虽然人我包括在法我中，但是</w:t>
      </w:r>
      <w:ins w:id="954" w:author="Administrator" w:date="2016-01-12T09:12:17Z">
        <w:r>
          <w:rPr>
            <w:rFonts w:hint="eastAsia" w:ascii="华文楷体" w:hAnsi="华文楷体" w:eastAsia="华文楷体"/>
            <w:sz w:val="28"/>
            <w:szCs w:val="28"/>
            <w:lang w:eastAsia="zh-CN"/>
          </w:rPr>
          <w:t>由于</w:t>
        </w:r>
      </w:ins>
      <w:r>
        <w:rPr>
          <w:rFonts w:hint="eastAsia" w:ascii="华文楷体" w:hAnsi="华文楷体" w:eastAsia="华文楷体"/>
          <w:sz w:val="28"/>
          <w:szCs w:val="28"/>
        </w:rPr>
        <w:t>主要转生轮回的因就是人我执的缘故，</w:t>
      </w:r>
      <w:del w:id="955" w:author="Administrator" w:date="2016-01-12T09:12:28Z">
        <w:r>
          <w:rPr>
            <w:rFonts w:hint="eastAsia" w:ascii="华文楷体" w:hAnsi="华文楷体" w:eastAsia="华文楷体"/>
            <w:sz w:val="28"/>
            <w:szCs w:val="28"/>
          </w:rPr>
          <w:delText>所以</w:delText>
        </w:r>
      </w:del>
      <w:ins w:id="956" w:author="Administrator" w:date="2016-01-12T09:12:28Z">
        <w:r>
          <w:rPr>
            <w:rFonts w:hint="eastAsia" w:ascii="华文楷体" w:hAnsi="华文楷体" w:eastAsia="华文楷体"/>
            <w:sz w:val="28"/>
            <w:szCs w:val="28"/>
            <w:lang w:eastAsia="zh-CN"/>
          </w:rPr>
          <w:t>说</w:t>
        </w:r>
      </w:ins>
      <w:r>
        <w:rPr>
          <w:rFonts w:hint="eastAsia" w:ascii="华文楷体" w:hAnsi="华文楷体" w:eastAsia="华文楷体"/>
          <w:sz w:val="28"/>
          <w:szCs w:val="28"/>
        </w:rPr>
        <w:t>只要打破人我执就可以免除以业惑而投生三有的后果，</w:t>
      </w:r>
      <w:ins w:id="957" w:author="Administrator" w:date="2016-01-12T09:12:38Z">
        <w:r>
          <w:rPr>
            <w:rFonts w:hint="eastAsia" w:ascii="华文楷体" w:hAnsi="华文楷体" w:eastAsia="华文楷体"/>
            <w:sz w:val="28"/>
            <w:szCs w:val="28"/>
            <w:lang w:eastAsia="zh-CN"/>
          </w:rPr>
          <w:t>说</w:t>
        </w:r>
      </w:ins>
      <w:r>
        <w:rPr>
          <w:rFonts w:hint="eastAsia" w:ascii="华文楷体" w:hAnsi="华文楷体" w:eastAsia="华文楷体"/>
          <w:sz w:val="28"/>
          <w:szCs w:val="28"/>
        </w:rPr>
        <w:t>在整个法我当中</w:t>
      </w:r>
      <w:ins w:id="958" w:author="Administrator" w:date="2016-01-12T09:12:42Z">
        <w:r>
          <w:rPr>
            <w:rFonts w:hint="eastAsia" w:ascii="华文楷体" w:hAnsi="华文楷体" w:eastAsia="华文楷体"/>
            <w:sz w:val="28"/>
            <w:szCs w:val="28"/>
            <w:lang w:eastAsia="zh-CN"/>
          </w:rPr>
          <w:t>，</w:t>
        </w:r>
      </w:ins>
      <w:r>
        <w:rPr>
          <w:rFonts w:hint="eastAsia" w:ascii="华文楷体" w:hAnsi="华文楷体" w:eastAsia="华文楷体"/>
          <w:sz w:val="28"/>
          <w:szCs w:val="28"/>
        </w:rPr>
        <w:t>把人我证悟空性，</w:t>
      </w:r>
      <w:ins w:id="959" w:author="Administrator" w:date="2016-01-12T09:12:52Z">
        <w:r>
          <w:rPr>
            <w:rFonts w:hint="eastAsia" w:ascii="华文楷体" w:hAnsi="华文楷体" w:eastAsia="华文楷体"/>
            <w:sz w:val="28"/>
            <w:szCs w:val="28"/>
            <w:lang w:eastAsia="zh-CN"/>
          </w:rPr>
          <w:t>也</w:t>
        </w:r>
      </w:ins>
      <w:r>
        <w:rPr>
          <w:rFonts w:hint="eastAsia" w:ascii="华文楷体" w:hAnsi="华文楷体" w:eastAsia="华文楷体"/>
          <w:sz w:val="28"/>
          <w:szCs w:val="28"/>
        </w:rPr>
        <w:t>就可以打破三有轮回了，</w:t>
      </w:r>
      <w:ins w:id="960" w:author="Administrator" w:date="2016-01-12T09:13:00Z">
        <w:r>
          <w:rPr>
            <w:rFonts w:hint="eastAsia" w:ascii="华文楷体" w:hAnsi="华文楷体" w:eastAsia="华文楷体"/>
            <w:sz w:val="28"/>
            <w:szCs w:val="28"/>
            <w:lang w:eastAsia="zh-CN"/>
          </w:rPr>
          <w:t>而</w:t>
        </w:r>
      </w:ins>
      <w:r>
        <w:rPr>
          <w:rFonts w:hint="eastAsia" w:ascii="华文楷体" w:hAnsi="华文楷体" w:eastAsia="华文楷体"/>
          <w:sz w:val="28"/>
          <w:szCs w:val="28"/>
        </w:rPr>
        <w:t>整个法我空性</w:t>
      </w:r>
      <w:del w:id="961" w:author="Administrator" w:date="2016-01-12T09:13:04Z">
        <w:r>
          <w:rPr>
            <w:rFonts w:hint="eastAsia" w:ascii="华文楷体" w:hAnsi="华文楷体" w:eastAsia="华文楷体"/>
            <w:sz w:val="28"/>
            <w:szCs w:val="28"/>
          </w:rPr>
          <w:delText>是</w:delText>
        </w:r>
      </w:del>
      <w:ins w:id="962" w:author="Administrator" w:date="2016-01-12T09:13:04Z">
        <w:r>
          <w:rPr>
            <w:rFonts w:hint="eastAsia" w:ascii="华文楷体" w:hAnsi="华文楷体" w:eastAsia="华文楷体"/>
            <w:sz w:val="28"/>
            <w:szCs w:val="28"/>
            <w:lang w:eastAsia="zh-CN"/>
          </w:rPr>
          <w:t>他</w:t>
        </w:r>
      </w:ins>
      <w:ins w:id="963" w:author="Administrator" w:date="2016-01-12T09:13:06Z">
        <w:r>
          <w:rPr>
            <w:rFonts w:hint="eastAsia" w:ascii="华文楷体" w:hAnsi="华文楷体" w:eastAsia="华文楷体"/>
            <w:sz w:val="28"/>
            <w:szCs w:val="28"/>
            <w:lang w:eastAsia="zh-CN"/>
          </w:rPr>
          <w:t>不</w:t>
        </w:r>
      </w:ins>
      <w:r>
        <w:rPr>
          <w:rFonts w:hint="eastAsia" w:ascii="华文楷体" w:hAnsi="华文楷体" w:eastAsia="华文楷体"/>
          <w:sz w:val="28"/>
          <w:szCs w:val="28"/>
        </w:rPr>
        <w:t>需要证悟的，你如果获得究竟的解脱</w:t>
      </w:r>
      <w:ins w:id="964" w:author="Administrator" w:date="2016-01-12T09:13:21Z">
        <w:r>
          <w:rPr>
            <w:rFonts w:hint="eastAsia" w:ascii="华文楷体" w:hAnsi="华文楷体" w:eastAsia="华文楷体"/>
            <w:sz w:val="28"/>
            <w:szCs w:val="28"/>
            <w:lang w:eastAsia="zh-CN"/>
          </w:rPr>
          <w:t>你</w:t>
        </w:r>
      </w:ins>
      <w:del w:id="965" w:author="Administrator" w:date="2016-01-12T09:13:26Z">
        <w:r>
          <w:rPr>
            <w:rFonts w:hint="eastAsia" w:ascii="华文楷体" w:hAnsi="华文楷体" w:eastAsia="华文楷体"/>
            <w:sz w:val="28"/>
            <w:szCs w:val="28"/>
          </w:rPr>
          <w:delText>就要</w:delText>
        </w:r>
      </w:del>
      <w:ins w:id="966" w:author="Administrator" w:date="2016-01-12T09:13:26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证悟所有的法无我，</w:t>
      </w:r>
      <w:ins w:id="967" w:author="Administrator" w:date="2016-01-12T09:13:36Z">
        <w:r>
          <w:rPr>
            <w:rFonts w:hint="eastAsia" w:ascii="华文楷体" w:hAnsi="华文楷体" w:eastAsia="华文楷体"/>
            <w:sz w:val="28"/>
            <w:szCs w:val="28"/>
            <w:lang w:eastAsia="zh-CN"/>
          </w:rPr>
          <w:t>但是呢</w:t>
        </w:r>
      </w:ins>
      <w:r>
        <w:rPr>
          <w:rFonts w:hint="eastAsia" w:ascii="华文楷体" w:hAnsi="华文楷体" w:eastAsia="华文楷体"/>
          <w:sz w:val="28"/>
          <w:szCs w:val="28"/>
        </w:rPr>
        <w:t>如果你单单想从轮回中获得解脱，只是需要证悟人无我。这个方面也是说明了，声闻缘觉他的目标是什么</w:t>
      </w:r>
      <w:del w:id="968" w:author="Administrator" w:date="2016-01-12T09:13:59Z">
        <w:r>
          <w:rPr>
            <w:rFonts w:hint="eastAsia" w:ascii="华文楷体" w:hAnsi="华文楷体" w:eastAsia="华文楷体"/>
            <w:sz w:val="28"/>
            <w:szCs w:val="28"/>
          </w:rPr>
          <w:delText>，</w:delText>
        </w:r>
      </w:del>
      <w:ins w:id="969" w:author="Administrator" w:date="2016-01-12T09:13:59Z">
        <w:r>
          <w:rPr>
            <w:rFonts w:hint="eastAsia" w:ascii="华文楷体" w:hAnsi="华文楷体" w:eastAsia="华文楷体"/>
            <w:sz w:val="28"/>
            <w:szCs w:val="28"/>
            <w:lang w:eastAsia="zh-CN"/>
          </w:rPr>
          <w:t>？</w:t>
        </w:r>
      </w:ins>
      <w:ins w:id="970" w:author="Administrator" w:date="2016-01-12T09:14:02Z">
        <w:r>
          <w:rPr>
            <w:rFonts w:hint="eastAsia" w:ascii="华文楷体" w:hAnsi="华文楷体" w:eastAsia="华文楷体"/>
            <w:sz w:val="28"/>
            <w:szCs w:val="28"/>
            <w:lang w:eastAsia="zh-CN"/>
          </w:rPr>
          <w:t>他</w:t>
        </w:r>
      </w:ins>
      <w:r>
        <w:rPr>
          <w:rFonts w:hint="eastAsia" w:ascii="华文楷体" w:hAnsi="华文楷体" w:eastAsia="华文楷体"/>
          <w:sz w:val="28"/>
          <w:szCs w:val="28"/>
        </w:rPr>
        <w:t>只是想从轮回当中</w:t>
      </w:r>
      <w:ins w:id="971" w:author="Administrator" w:date="2016-01-12T09:14:09Z">
        <w:r>
          <w:rPr>
            <w:rFonts w:hint="eastAsia" w:ascii="华文楷体" w:hAnsi="华文楷体" w:eastAsia="华文楷体"/>
            <w:sz w:val="28"/>
            <w:szCs w:val="28"/>
            <w:lang w:eastAsia="zh-CN"/>
          </w:rPr>
          <w:t>获得</w:t>
        </w:r>
      </w:ins>
      <w:r>
        <w:rPr>
          <w:rFonts w:hint="eastAsia" w:ascii="华文楷体" w:hAnsi="华文楷体" w:eastAsia="华文楷体"/>
          <w:sz w:val="28"/>
          <w:szCs w:val="28"/>
        </w:rPr>
        <w:t>解脱而已，</w:t>
      </w:r>
      <w:ins w:id="972" w:author="Administrator" w:date="2016-01-12T09:14:24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对他来讲</w:t>
      </w:r>
      <w:ins w:id="973" w:author="Administrator" w:date="2016-01-12T09:14:32Z">
        <w:r>
          <w:rPr>
            <w:rFonts w:hint="eastAsia" w:ascii="华文楷体" w:hAnsi="华文楷体" w:eastAsia="华文楷体"/>
            <w:sz w:val="28"/>
            <w:szCs w:val="28"/>
            <w:lang w:eastAsia="zh-CN"/>
          </w:rPr>
          <w:t>的话</w:t>
        </w:r>
      </w:ins>
      <w:ins w:id="974" w:author="Administrator" w:date="2016-01-12T09:14:33Z">
        <w:r>
          <w:rPr>
            <w:rFonts w:hint="eastAsia" w:ascii="华文楷体" w:hAnsi="华文楷体" w:eastAsia="华文楷体"/>
            <w:sz w:val="28"/>
            <w:szCs w:val="28"/>
            <w:lang w:eastAsia="zh-CN"/>
          </w:rPr>
          <w:t>，</w:t>
        </w:r>
      </w:ins>
      <w:r>
        <w:rPr>
          <w:rFonts w:hint="eastAsia" w:ascii="华文楷体" w:hAnsi="华文楷体" w:eastAsia="华文楷体"/>
          <w:sz w:val="28"/>
          <w:szCs w:val="28"/>
        </w:rPr>
        <w:t>只是修习人</w:t>
      </w:r>
      <w:del w:id="975" w:author="Administrator" w:date="2016-01-12T09:14:37Z">
        <w:r>
          <w:rPr>
            <w:rFonts w:hint="eastAsia" w:ascii="华文楷体" w:hAnsi="华文楷体" w:eastAsia="华文楷体"/>
            <w:sz w:val="28"/>
            <w:szCs w:val="28"/>
          </w:rPr>
          <w:delText>无</w:delText>
        </w:r>
      </w:del>
      <w:r>
        <w:rPr>
          <w:rFonts w:hint="eastAsia" w:ascii="华文楷体" w:hAnsi="华文楷体" w:eastAsia="华文楷体"/>
          <w:sz w:val="28"/>
          <w:szCs w:val="28"/>
        </w:rPr>
        <w:t>我空性就足够了，根本</w:t>
      </w:r>
      <w:ins w:id="976" w:author="Administrator" w:date="2016-01-12T09:14:45Z">
        <w:r>
          <w:rPr>
            <w:rFonts w:hint="eastAsia" w:ascii="华文楷体" w:hAnsi="华文楷体" w:eastAsia="华文楷体"/>
            <w:sz w:val="28"/>
            <w:szCs w:val="28"/>
            <w:lang w:eastAsia="zh-CN"/>
          </w:rPr>
          <w:t>就</w:t>
        </w:r>
      </w:ins>
      <w:r>
        <w:rPr>
          <w:rFonts w:hint="eastAsia" w:ascii="华文楷体" w:hAnsi="华文楷体" w:eastAsia="华文楷体"/>
          <w:sz w:val="28"/>
          <w:szCs w:val="28"/>
        </w:rPr>
        <w:t>不需要</w:t>
      </w:r>
      <w:ins w:id="977" w:author="Administrator" w:date="2016-01-12T09:14:49Z">
        <w:r>
          <w:rPr>
            <w:rFonts w:hint="eastAsia" w:ascii="华文楷体" w:hAnsi="华文楷体" w:eastAsia="华文楷体"/>
            <w:sz w:val="28"/>
            <w:szCs w:val="28"/>
            <w:lang w:eastAsia="zh-CN"/>
          </w:rPr>
          <w:t>再</w:t>
        </w:r>
      </w:ins>
      <w:r>
        <w:rPr>
          <w:rFonts w:hint="eastAsia" w:ascii="华文楷体" w:hAnsi="华文楷体" w:eastAsia="华文楷体"/>
          <w:sz w:val="28"/>
          <w:szCs w:val="28"/>
        </w:rPr>
        <w:t>把所有的这些法，连无</w:t>
      </w:r>
      <w:ins w:id="978" w:author="Administrator" w:date="2016-01-12T09:14:59Z">
        <w:r>
          <w:rPr>
            <w:rFonts w:hint="eastAsia" w:ascii="华文楷体" w:hAnsi="华文楷体" w:eastAsia="华文楷体"/>
            <w:sz w:val="28"/>
            <w:szCs w:val="28"/>
            <w:lang w:eastAsia="zh-CN"/>
          </w:rPr>
          <w:t>分</w:t>
        </w:r>
      </w:ins>
      <w:r>
        <w:rPr>
          <w:rFonts w:hint="eastAsia" w:ascii="华文楷体" w:hAnsi="华文楷体" w:eastAsia="华文楷体"/>
          <w:sz w:val="28"/>
          <w:szCs w:val="28"/>
        </w:rPr>
        <w:t>微尘、</w:t>
      </w:r>
      <w:ins w:id="979" w:author="Administrator" w:date="2016-01-12T09:15:04Z">
        <w:r>
          <w:rPr>
            <w:rFonts w:hint="eastAsia" w:ascii="华文楷体" w:hAnsi="华文楷体" w:eastAsia="华文楷体"/>
            <w:sz w:val="28"/>
            <w:szCs w:val="28"/>
            <w:lang w:eastAsia="zh-CN"/>
          </w:rPr>
          <w:t>无分</w:t>
        </w:r>
      </w:ins>
      <w:r>
        <w:rPr>
          <w:rFonts w:hint="eastAsia" w:ascii="华文楷体" w:hAnsi="华文楷体" w:eastAsia="华文楷体"/>
          <w:sz w:val="28"/>
          <w:szCs w:val="28"/>
        </w:rPr>
        <w:t>刹那在内都证悟空性，这</w:t>
      </w:r>
      <w:del w:id="980" w:author="Administrator" w:date="2016-01-12T09:15:14Z">
        <w:r>
          <w:rPr>
            <w:rFonts w:hint="eastAsia" w:ascii="华文楷体" w:hAnsi="华文楷体" w:eastAsia="华文楷体"/>
            <w:sz w:val="28"/>
            <w:szCs w:val="28"/>
          </w:rPr>
          <w:delText>个</w:delText>
        </w:r>
      </w:del>
      <w:ins w:id="981" w:author="Administrator" w:date="2016-01-12T09:15:14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不需要的。这个方面有些宗派的观点认为，</w:t>
      </w:r>
      <w:ins w:id="982" w:author="Administrator" w:date="2016-01-12T09:15:3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声闻缘觉必须</w:t>
      </w:r>
      <w:ins w:id="983" w:author="Administrator" w:date="2016-01-12T09:15:27Z">
        <w:r>
          <w:rPr>
            <w:rFonts w:hint="eastAsia" w:ascii="华文楷体" w:hAnsi="华文楷体" w:eastAsia="华文楷体"/>
            <w:sz w:val="28"/>
            <w:szCs w:val="28"/>
            <w:lang w:eastAsia="zh-CN"/>
          </w:rPr>
          <w:t>要</w:t>
        </w:r>
      </w:ins>
      <w:r>
        <w:rPr>
          <w:rFonts w:hint="eastAsia" w:ascii="华文楷体" w:hAnsi="华文楷体" w:eastAsia="华文楷体"/>
          <w:sz w:val="28"/>
          <w:szCs w:val="28"/>
        </w:rPr>
        <w:t>证悟法</w:t>
      </w:r>
      <w:ins w:id="984" w:author="Administrator" w:date="2016-01-12T09:15:41Z">
        <w:r>
          <w:rPr>
            <w:rFonts w:hint="eastAsia" w:ascii="华文楷体" w:hAnsi="华文楷体" w:eastAsia="华文楷体"/>
            <w:sz w:val="28"/>
            <w:szCs w:val="28"/>
            <w:lang w:eastAsia="zh-CN"/>
          </w:rPr>
          <w:t>圆满</w:t>
        </w:r>
      </w:ins>
      <w:ins w:id="985" w:author="Administrator" w:date="2016-01-13T14:09:58Z">
        <w:r>
          <w:rPr>
            <w:rFonts w:hint="eastAsia" w:ascii="华文楷体" w:hAnsi="华文楷体" w:eastAsia="华文楷体"/>
            <w:sz w:val="28"/>
            <w:szCs w:val="28"/>
            <w:lang w:eastAsia="zh-CN"/>
          </w:rPr>
          <w:t>法</w:t>
        </w:r>
      </w:ins>
      <w:r>
        <w:rPr>
          <w:rFonts w:hint="eastAsia" w:ascii="华文楷体" w:hAnsi="华文楷体" w:eastAsia="华文楷体"/>
          <w:sz w:val="28"/>
          <w:szCs w:val="28"/>
        </w:rPr>
        <w:t>无我空性，</w:t>
      </w:r>
      <w:ins w:id="986" w:author="Administrator" w:date="2016-01-12T09:15:52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他在</w:t>
      </w:r>
      <w:ins w:id="987" w:author="Administrator" w:date="2016-01-12T09:15:59Z">
        <w:r>
          <w:rPr>
            <w:rFonts w:hint="eastAsia" w:ascii="华文楷体" w:hAnsi="华文楷体" w:eastAsia="华文楷体"/>
            <w:sz w:val="28"/>
            <w:szCs w:val="28"/>
            <w:lang w:eastAsia="zh-CN"/>
          </w:rPr>
          <w:t>真正</w:t>
        </w:r>
      </w:ins>
      <w:ins w:id="988" w:author="Administrator" w:date="2016-01-12T09:16:01Z">
        <w:r>
          <w:rPr>
            <w:rFonts w:hint="eastAsia" w:ascii="华文楷体" w:hAnsi="华文楷体" w:eastAsia="华文楷体"/>
            <w:sz w:val="28"/>
            <w:szCs w:val="28"/>
            <w:lang w:eastAsia="zh-CN"/>
          </w:rPr>
          <w:t>要</w:t>
        </w:r>
      </w:ins>
      <w:r>
        <w:rPr>
          <w:rFonts w:hint="eastAsia" w:ascii="华文楷体" w:hAnsi="华文楷体" w:eastAsia="华文楷体"/>
          <w:sz w:val="28"/>
          <w:szCs w:val="28"/>
        </w:rPr>
        <w:t>圆满证悟人</w:t>
      </w:r>
      <w:del w:id="989" w:author="Administrator" w:date="2016-01-12T09:16:08Z">
        <w:r>
          <w:rPr>
            <w:rFonts w:hint="eastAsia" w:ascii="华文楷体" w:hAnsi="华文楷体" w:eastAsia="华文楷体"/>
            <w:sz w:val="28"/>
            <w:szCs w:val="28"/>
          </w:rPr>
          <w:delText>无</w:delText>
        </w:r>
      </w:del>
      <w:r>
        <w:rPr>
          <w:rFonts w:hint="eastAsia" w:ascii="华文楷体" w:hAnsi="华文楷体" w:eastAsia="华文楷体"/>
          <w:sz w:val="28"/>
          <w:szCs w:val="28"/>
        </w:rPr>
        <w:t>我空性的时候</w:t>
      </w:r>
      <w:ins w:id="990" w:author="Administrator" w:date="2016-01-12T09:16:17Z">
        <w:r>
          <w:rPr>
            <w:rFonts w:hint="eastAsia" w:ascii="华文楷体" w:hAnsi="华文楷体" w:eastAsia="华文楷体"/>
            <w:sz w:val="28"/>
            <w:szCs w:val="28"/>
            <w:lang w:eastAsia="zh-CN"/>
          </w:rPr>
          <w:t>，</w:t>
        </w:r>
      </w:ins>
      <w:ins w:id="991" w:author="Administrator" w:date="2016-01-12T09:16:12Z">
        <w:r>
          <w:rPr>
            <w:rFonts w:hint="eastAsia" w:ascii="华文楷体" w:hAnsi="华文楷体" w:eastAsia="华文楷体"/>
            <w:sz w:val="28"/>
            <w:szCs w:val="28"/>
            <w:lang w:eastAsia="zh-CN"/>
          </w:rPr>
          <w:t>也</w:t>
        </w:r>
      </w:ins>
      <w:r>
        <w:rPr>
          <w:rFonts w:hint="eastAsia" w:ascii="华文楷体" w:hAnsi="华文楷体" w:eastAsia="华文楷体"/>
          <w:sz w:val="28"/>
          <w:szCs w:val="28"/>
        </w:rPr>
        <w:t>必须要把连微尘</w:t>
      </w:r>
      <w:ins w:id="992" w:author="Administrator" w:date="2016-01-12T09:16:25Z">
        <w:r>
          <w:rPr>
            <w:rFonts w:hint="eastAsia" w:ascii="华文楷体" w:hAnsi="华文楷体" w:eastAsia="华文楷体"/>
            <w:sz w:val="28"/>
            <w:szCs w:val="28"/>
            <w:lang w:eastAsia="zh-CN"/>
          </w:rPr>
          <w:t>刹那</w:t>
        </w:r>
      </w:ins>
      <w:r>
        <w:rPr>
          <w:rFonts w:hint="eastAsia" w:ascii="华文楷体" w:hAnsi="华文楷体" w:eastAsia="华文楷体"/>
          <w:sz w:val="28"/>
          <w:szCs w:val="28"/>
        </w:rPr>
        <w:t>在内的所有的法证悟</w:t>
      </w:r>
      <w:ins w:id="993" w:author="Administrator" w:date="2016-01-12T09:16:32Z">
        <w:r>
          <w:rPr>
            <w:rFonts w:hint="eastAsia" w:ascii="华文楷体" w:hAnsi="华文楷体" w:eastAsia="华文楷体"/>
            <w:sz w:val="28"/>
            <w:szCs w:val="28"/>
            <w:lang w:eastAsia="zh-CN"/>
          </w:rPr>
          <w:t>为</w:t>
        </w:r>
      </w:ins>
      <w:r>
        <w:rPr>
          <w:rFonts w:hint="eastAsia" w:ascii="华文楷体" w:hAnsi="华文楷体" w:eastAsia="华文楷体"/>
          <w:sz w:val="28"/>
          <w:szCs w:val="28"/>
        </w:rPr>
        <w:t>空性，才能够真正打破我执，</w:t>
      </w:r>
      <w:ins w:id="994" w:author="Administrator" w:date="2016-01-12T09:16:40Z">
        <w:r>
          <w:rPr>
            <w:rFonts w:hint="eastAsia" w:ascii="华文楷体" w:hAnsi="华文楷体" w:eastAsia="华文楷体"/>
            <w:sz w:val="28"/>
            <w:szCs w:val="28"/>
            <w:lang w:eastAsia="zh-CN"/>
          </w:rPr>
          <w:t>才能够</w:t>
        </w:r>
      </w:ins>
      <w:r>
        <w:rPr>
          <w:rFonts w:hint="eastAsia" w:ascii="华文楷体" w:hAnsi="华文楷体" w:eastAsia="华文楷体"/>
          <w:sz w:val="28"/>
          <w:szCs w:val="28"/>
        </w:rPr>
        <w:t>避免轮转轮回。我们说这个不需要，</w:t>
      </w:r>
      <w:ins w:id="995" w:author="Administrator" w:date="2016-01-12T09:16:49Z">
        <w:r>
          <w:rPr>
            <w:rFonts w:hint="eastAsia" w:ascii="华文楷体" w:hAnsi="华文楷体" w:eastAsia="华文楷体"/>
            <w:sz w:val="28"/>
            <w:szCs w:val="28"/>
            <w:lang w:eastAsia="zh-CN"/>
          </w:rPr>
          <w:t>因为就说</w:t>
        </w:r>
      </w:ins>
      <w:r>
        <w:rPr>
          <w:rFonts w:hint="eastAsia" w:ascii="华文楷体" w:hAnsi="华文楷体" w:eastAsia="华文楷体"/>
          <w:sz w:val="28"/>
          <w:szCs w:val="28"/>
        </w:rPr>
        <w:t>导致我们投生的就是</w:t>
      </w:r>
      <w:ins w:id="996" w:author="Administrator" w:date="2016-01-13T14:10:2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人我执，</w:t>
      </w:r>
      <w:ins w:id="997" w:author="Administrator" w:date="2016-01-12T09:17:02Z">
        <w:r>
          <w:rPr>
            <w:rFonts w:hint="eastAsia" w:ascii="华文楷体" w:hAnsi="华文楷体" w:eastAsia="华文楷体"/>
            <w:sz w:val="28"/>
            <w:szCs w:val="28"/>
            <w:lang w:eastAsia="zh-CN"/>
          </w:rPr>
          <w:t>这个人我</w:t>
        </w:r>
      </w:ins>
      <w:ins w:id="998" w:author="Administrator" w:date="2016-01-12T09:17:04Z">
        <w:r>
          <w:rPr>
            <w:rFonts w:hint="eastAsia" w:ascii="华文楷体" w:hAnsi="华文楷体" w:eastAsia="华文楷体"/>
            <w:sz w:val="28"/>
            <w:szCs w:val="28"/>
            <w:lang w:eastAsia="zh-CN"/>
          </w:rPr>
          <w:t>执</w:t>
        </w:r>
      </w:ins>
      <w:ins w:id="999" w:author="Administrator" w:date="2016-01-12T09:17:06Z">
        <w:r>
          <w:rPr>
            <w:rFonts w:hint="eastAsia" w:ascii="华文楷体" w:hAnsi="华文楷体" w:eastAsia="华文楷体"/>
            <w:sz w:val="28"/>
            <w:szCs w:val="28"/>
            <w:lang w:eastAsia="zh-CN"/>
          </w:rPr>
          <w:t>虽然</w:t>
        </w:r>
      </w:ins>
      <w:ins w:id="1000" w:author="Administrator" w:date="2016-01-12T09:17:11Z">
        <w:r>
          <w:rPr>
            <w:rFonts w:hint="eastAsia" w:ascii="华文楷体" w:hAnsi="华文楷体" w:eastAsia="华文楷体"/>
            <w:sz w:val="28"/>
            <w:szCs w:val="28"/>
            <w:lang w:eastAsia="zh-CN"/>
          </w:rPr>
          <w:t>包括在</w:t>
        </w:r>
      </w:ins>
      <w:ins w:id="1001" w:author="Administrator" w:date="2016-01-12T09:17:18Z">
        <w:r>
          <w:rPr>
            <w:rFonts w:hint="eastAsia" w:ascii="华文楷体" w:hAnsi="华文楷体" w:eastAsia="华文楷体"/>
            <w:sz w:val="28"/>
            <w:szCs w:val="28"/>
            <w:lang w:eastAsia="zh-CN"/>
          </w:rPr>
          <w:t>法我</w:t>
        </w:r>
      </w:ins>
      <w:ins w:id="1002" w:author="Administrator" w:date="2016-01-12T09:17:20Z">
        <w:r>
          <w:rPr>
            <w:rFonts w:hint="eastAsia" w:ascii="华文楷体" w:hAnsi="华文楷体" w:eastAsia="华文楷体"/>
            <w:sz w:val="28"/>
            <w:szCs w:val="28"/>
            <w:lang w:eastAsia="zh-CN"/>
          </w:rPr>
          <w:t>当中，</w:t>
        </w:r>
      </w:ins>
      <w:ins w:id="1003" w:author="Administrator" w:date="2016-01-12T09:17:30Z">
        <w:r>
          <w:rPr>
            <w:rFonts w:hint="eastAsia" w:ascii="华文楷体" w:hAnsi="华文楷体" w:eastAsia="华文楷体"/>
            <w:sz w:val="28"/>
            <w:szCs w:val="28"/>
            <w:lang w:eastAsia="zh-CN"/>
          </w:rPr>
          <w:t>但是呢</w:t>
        </w:r>
      </w:ins>
      <w:ins w:id="1004" w:author="Administrator" w:date="2016-01-12T09:17:39Z">
        <w:r>
          <w:rPr>
            <w:rFonts w:hint="eastAsia" w:ascii="华文楷体" w:hAnsi="华文楷体" w:eastAsia="华文楷体"/>
            <w:sz w:val="28"/>
            <w:szCs w:val="28"/>
            <w:lang w:eastAsia="zh-CN"/>
          </w:rPr>
          <w:t>人我</w:t>
        </w:r>
      </w:ins>
      <w:ins w:id="1005" w:author="Administrator" w:date="2016-01-13T14:10:35Z">
        <w:r>
          <w:rPr>
            <w:rFonts w:hint="eastAsia" w:ascii="华文楷体" w:hAnsi="华文楷体" w:eastAsia="华文楷体"/>
            <w:sz w:val="28"/>
            <w:szCs w:val="28"/>
            <w:lang w:eastAsia="zh-CN"/>
          </w:rPr>
          <w:t>它</w:t>
        </w:r>
      </w:ins>
      <w:ins w:id="1006" w:author="Administrator" w:date="2016-01-12T09:17:41Z">
        <w:r>
          <w:rPr>
            <w:rFonts w:hint="eastAsia" w:ascii="华文楷体" w:hAnsi="华文楷体" w:eastAsia="华文楷体"/>
            <w:sz w:val="28"/>
            <w:szCs w:val="28"/>
            <w:lang w:eastAsia="zh-CN"/>
          </w:rPr>
          <w:t>是</w:t>
        </w:r>
      </w:ins>
      <w:ins w:id="1007" w:author="Administrator" w:date="2016-01-12T09:17:45Z">
        <w:r>
          <w:rPr>
            <w:rFonts w:hint="eastAsia" w:ascii="华文楷体" w:hAnsi="华文楷体" w:eastAsia="华文楷体"/>
            <w:sz w:val="28"/>
            <w:szCs w:val="28"/>
            <w:lang w:eastAsia="zh-CN"/>
          </w:rPr>
          <w:t>主要的</w:t>
        </w:r>
      </w:ins>
      <w:ins w:id="1008" w:author="Administrator" w:date="2016-01-12T09:17:47Z">
        <w:r>
          <w:rPr>
            <w:rFonts w:hint="eastAsia" w:ascii="华文楷体" w:hAnsi="华文楷体" w:eastAsia="华文楷体"/>
            <w:sz w:val="28"/>
            <w:szCs w:val="28"/>
            <w:lang w:eastAsia="zh-CN"/>
          </w:rPr>
          <w:t>因</w:t>
        </w:r>
      </w:ins>
      <w:ins w:id="1009" w:author="Administrator" w:date="2016-01-12T09:17:48Z">
        <w:r>
          <w:rPr>
            <w:rFonts w:hint="eastAsia" w:ascii="华文楷体" w:hAnsi="华文楷体" w:eastAsia="华文楷体"/>
            <w:sz w:val="28"/>
            <w:szCs w:val="28"/>
            <w:lang w:eastAsia="zh-CN"/>
          </w:rPr>
          <w:t>，</w:t>
        </w:r>
      </w:ins>
      <w:ins w:id="1010" w:author="Administrator" w:date="2016-01-12T09:18:00Z">
        <w:r>
          <w:rPr>
            <w:rFonts w:hint="eastAsia" w:ascii="华文楷体" w:hAnsi="华文楷体" w:eastAsia="华文楷体"/>
            <w:sz w:val="28"/>
            <w:szCs w:val="28"/>
            <w:lang w:eastAsia="zh-CN"/>
          </w:rPr>
          <w:t>把</w:t>
        </w:r>
      </w:ins>
      <w:ins w:id="1011" w:author="Administrator" w:date="2016-01-12T09:18:02Z">
        <w:r>
          <w:rPr>
            <w:rFonts w:hint="eastAsia" w:ascii="华文楷体" w:hAnsi="华文楷体" w:eastAsia="华文楷体"/>
            <w:sz w:val="28"/>
            <w:szCs w:val="28"/>
            <w:lang w:eastAsia="zh-CN"/>
          </w:rPr>
          <w:t>他</w:t>
        </w:r>
      </w:ins>
      <w:del w:id="1012" w:author="Administrator" w:date="2016-01-12T09:17:57Z">
        <w:r>
          <w:rPr>
            <w:rFonts w:hint="eastAsia" w:ascii="华文楷体" w:hAnsi="华文楷体" w:eastAsia="华文楷体"/>
            <w:sz w:val="28"/>
            <w:szCs w:val="28"/>
          </w:rPr>
          <w:delText>这个投生不需要法我但是主要就是人我的因，</w:delText>
        </w:r>
      </w:del>
      <w:r>
        <w:rPr>
          <w:rFonts w:hint="eastAsia" w:ascii="华文楷体" w:hAnsi="华文楷体" w:eastAsia="华文楷体"/>
          <w:sz w:val="28"/>
          <w:szCs w:val="28"/>
        </w:rPr>
        <w:t>打破之后就可以了。</w:t>
      </w:r>
    </w:p>
    <w:p>
      <w:pPr>
        <w:ind w:firstLine="570"/>
        <w:rPr>
          <w:ins w:id="1013" w:author="Administrator" w:date="2016-01-12T09:22:25Z"/>
          <w:rFonts w:hint="eastAsia" w:ascii="黑体" w:hAnsi="黑体" w:eastAsia="黑体" w:cs="黑体"/>
          <w:b/>
          <w:bCs/>
          <w:sz w:val="28"/>
          <w:szCs w:val="28"/>
          <w:rPrChange w:id="1014" w:author="Administrator" w:date="2016-01-12T09:22:42Z">
            <w:rPr>
              <w:ins w:id="1015" w:author="Administrator" w:date="2016-01-12T09:22:25Z"/>
              <w:rFonts w:hint="eastAsia" w:ascii="华文楷体" w:hAnsi="华文楷体" w:eastAsia="华文楷体"/>
              <w:sz w:val="28"/>
              <w:szCs w:val="28"/>
            </w:rPr>
          </w:rPrChange>
        </w:rPr>
      </w:pPr>
      <w:ins w:id="1016" w:author="Administrator" w:date="2016-01-12T09:20:22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017" w:author="Administrator" w:date="2016-01-12T09:22:40Z">
            <w:rPr>
              <w:rFonts w:hint="eastAsia" w:ascii="华文楷体" w:hAnsi="华文楷体" w:eastAsia="华文楷体"/>
              <w:sz w:val="28"/>
              <w:szCs w:val="28"/>
            </w:rPr>
          </w:rPrChange>
        </w:rPr>
        <w:t>那么依靠什么道来打破人我执呢？</w:t>
      </w:r>
      <w:ins w:id="1018" w:author="Administrator" w:date="2016-01-12T09:22:22Z">
        <w:r>
          <w:rPr>
            <w:rFonts w:hint="eastAsia" w:ascii="黑体" w:hAnsi="黑体" w:eastAsia="黑体" w:cs="黑体"/>
            <w:b/>
            <w:bCs/>
            <w:i w:val="0"/>
            <w:color w:val="000000"/>
            <w:sz w:val="28"/>
            <w:szCs w:val="28"/>
            <w:rPrChange w:id="1019" w:author="Administrator" w:date="2016-01-12T09:22:42Z">
              <w:rPr>
                <w:rFonts w:ascii="华文楷体" w:hAnsi="华文楷体" w:eastAsia="华文楷体" w:cs="华文楷体"/>
                <w:i w:val="0"/>
                <w:color w:val="000000"/>
                <w:sz w:val="28"/>
                <w:szCs w:val="28"/>
              </w:rPr>
            </w:rPrChange>
          </w:rPr>
          <w:t>需要依靠通达补特伽罗 〖人〗为空性来打破。</w:t>
        </w:r>
      </w:ins>
      <w:ins w:id="1020" w:author="Administrator" w:date="2016-01-12T09:22:27Z">
        <w:r>
          <w:rPr>
            <w:rFonts w:hint="eastAsia" w:ascii="黑体" w:hAnsi="黑体" w:eastAsia="黑体" w:cs="黑体"/>
            <w:b/>
            <w:bCs/>
            <w:i w:val="0"/>
            <w:color w:val="000000"/>
            <w:sz w:val="28"/>
            <w:szCs w:val="28"/>
            <w:lang w:eastAsia="zh-CN"/>
            <w:rPrChange w:id="1021" w:author="Administrator" w:date="2016-01-12T09:22:42Z">
              <w:rPr>
                <w:rFonts w:hint="eastAsia" w:ascii="华文楷体" w:hAnsi="华文楷体" w:eastAsia="华文楷体" w:cs="华文楷体"/>
                <w:i w:val="0"/>
                <w:color w:val="000000"/>
                <w:sz w:val="28"/>
                <w:szCs w:val="28"/>
                <w:lang w:eastAsia="zh-CN"/>
              </w:rPr>
            </w:rPrChange>
          </w:rPr>
          <w:t>】</w:t>
        </w:r>
      </w:ins>
      <w:del w:id="1022" w:author="Administrator" w:date="2016-01-12T09:22:22Z">
        <w:r>
          <w:rPr>
            <w:rFonts w:hint="eastAsia" w:ascii="黑体" w:hAnsi="黑体" w:eastAsia="黑体" w:cs="黑体"/>
            <w:b/>
            <w:bCs/>
            <w:sz w:val="28"/>
            <w:szCs w:val="28"/>
            <w:rPrChange w:id="1023" w:author="Administrator" w:date="2016-01-12T09:22:42Z">
              <w:rPr>
                <w:rFonts w:hint="eastAsia" w:ascii="华文楷体" w:hAnsi="华文楷体" w:eastAsia="华文楷体"/>
                <w:sz w:val="28"/>
                <w:szCs w:val="28"/>
              </w:rPr>
            </w:rPrChange>
          </w:rPr>
          <w:delText>需要依靠普特伽罗人我的空性来打破。</w:delText>
        </w:r>
      </w:del>
    </w:p>
    <w:p>
      <w:pPr>
        <w:ind w:firstLine="570"/>
        <w:rPr>
          <w:rFonts w:hint="eastAsia" w:ascii="华文楷体" w:hAnsi="华文楷体" w:eastAsia="华文楷体"/>
          <w:sz w:val="28"/>
          <w:szCs w:val="28"/>
        </w:rPr>
      </w:pPr>
      <w:ins w:id="1024" w:author="Administrator" w:date="2016-01-13T14:10:57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既然是</w:t>
      </w:r>
      <w:ins w:id="1025" w:author="Administrator" w:date="2016-01-13T14:11:01Z">
        <w:r>
          <w:rPr>
            <w:rFonts w:hint="eastAsia" w:ascii="华文楷体" w:hAnsi="华文楷体" w:eastAsia="华文楷体"/>
            <w:sz w:val="28"/>
            <w:szCs w:val="28"/>
            <w:lang w:eastAsia="zh-CN"/>
          </w:rPr>
          <w:t>我们</w:t>
        </w:r>
      </w:ins>
      <w:ins w:id="1026" w:author="Administrator" w:date="2016-01-13T14:11:02Z">
        <w:r>
          <w:rPr>
            <w:rFonts w:hint="eastAsia" w:ascii="华文楷体" w:hAnsi="华文楷体" w:eastAsia="华文楷体"/>
            <w:sz w:val="28"/>
            <w:szCs w:val="28"/>
            <w:lang w:eastAsia="zh-CN"/>
          </w:rPr>
          <w:t>说</w:t>
        </w:r>
      </w:ins>
      <w:r>
        <w:rPr>
          <w:rFonts w:hint="eastAsia" w:ascii="华文楷体" w:hAnsi="华文楷体" w:eastAsia="华文楷体"/>
          <w:sz w:val="28"/>
          <w:szCs w:val="28"/>
        </w:rPr>
        <w:t>打破人我执就可以避免投生三界，那么,</w:t>
      </w:r>
      <w:del w:id="1027" w:author="Administrator" w:date="2016-01-13T14:11:14Z">
        <w:r>
          <w:rPr>
            <w:rFonts w:hint="eastAsia" w:ascii="华文楷体" w:hAnsi="华文楷体" w:eastAsia="华文楷体"/>
            <w:sz w:val="28"/>
            <w:szCs w:val="28"/>
          </w:rPr>
          <w:delText>依靠</w:delText>
        </w:r>
      </w:del>
      <w:ins w:id="1028" w:author="Administrator" w:date="2016-01-13T14:11:14Z">
        <w:r>
          <w:rPr>
            <w:rFonts w:hint="eastAsia" w:ascii="华文楷体" w:hAnsi="华文楷体" w:eastAsia="华文楷体"/>
            <w:sz w:val="28"/>
            <w:szCs w:val="28"/>
            <w:lang w:eastAsia="zh-CN"/>
          </w:rPr>
          <w:t>要通过</w:t>
        </w:r>
      </w:ins>
      <w:r>
        <w:rPr>
          <w:rFonts w:hint="eastAsia" w:ascii="华文楷体" w:hAnsi="华文楷体" w:eastAsia="华文楷体"/>
          <w:sz w:val="28"/>
          <w:szCs w:val="28"/>
        </w:rPr>
        <w:t>什么</w:t>
      </w:r>
      <w:ins w:id="1029" w:author="Administrator" w:date="2016-01-13T14:11:19Z">
        <w:r>
          <w:rPr>
            <w:rFonts w:hint="eastAsia" w:ascii="华文楷体" w:hAnsi="华文楷体" w:eastAsia="华文楷体"/>
            <w:sz w:val="28"/>
            <w:szCs w:val="28"/>
            <w:lang w:eastAsia="zh-CN"/>
          </w:rPr>
          <w:t>样</w:t>
        </w:r>
      </w:ins>
      <w:r>
        <w:rPr>
          <w:rFonts w:hint="eastAsia" w:ascii="华文楷体" w:hAnsi="华文楷体" w:eastAsia="华文楷体"/>
          <w:sz w:val="28"/>
          <w:szCs w:val="28"/>
        </w:rPr>
        <w:t>道来打破人我执呢?下面</w:t>
      </w:r>
      <w:del w:id="1030" w:author="Administrator" w:date="2016-01-13T14:11:27Z">
        <w:r>
          <w:rPr>
            <w:rFonts w:hint="eastAsia" w:ascii="华文楷体" w:hAnsi="华文楷体" w:eastAsia="华文楷体"/>
            <w:sz w:val="28"/>
            <w:szCs w:val="28"/>
          </w:rPr>
          <w:delText>我们</w:delText>
        </w:r>
      </w:del>
      <w:ins w:id="1031" w:author="Administrator" w:date="2016-01-13T14:11:27Z">
        <w:r>
          <w:rPr>
            <w:rFonts w:hint="eastAsia" w:ascii="华文楷体" w:hAnsi="华文楷体" w:eastAsia="华文楷体"/>
            <w:sz w:val="28"/>
            <w:szCs w:val="28"/>
            <w:lang w:eastAsia="zh-CN"/>
          </w:rPr>
          <w:t>回答</w:t>
        </w:r>
      </w:ins>
      <w:r>
        <w:rPr>
          <w:rFonts w:hint="eastAsia" w:ascii="华文楷体" w:hAnsi="华文楷体" w:eastAsia="华文楷体"/>
          <w:sz w:val="28"/>
          <w:szCs w:val="28"/>
        </w:rPr>
        <w:t>说：</w:t>
      </w:r>
    </w:p>
    <w:p>
      <w:pPr>
        <w:ind w:firstLine="570"/>
        <w:rPr>
          <w:del w:id="1032" w:author="Administrator" w:date="2016-01-13T14:11:54Z"/>
          <w:rFonts w:hint="eastAsia" w:ascii="华文楷体" w:hAnsi="华文楷体" w:eastAsia="华文楷体"/>
          <w:sz w:val="28"/>
          <w:szCs w:val="28"/>
        </w:rPr>
      </w:pPr>
      <w:del w:id="1033" w:author="Administrator" w:date="2016-01-13T14:11:50Z">
        <w:r>
          <w:rPr>
            <w:rFonts w:hint="eastAsia" w:ascii="华文楷体" w:hAnsi="华文楷体" w:eastAsia="华文楷体"/>
            <w:sz w:val="28"/>
            <w:szCs w:val="28"/>
          </w:rPr>
          <w:delText>【需要依靠通达补特伽罗〖人〗为空性来打破。</w:delText>
        </w:r>
      </w:del>
      <w:del w:id="1034" w:author="Administrator" w:date="2016-01-12T09:21:13Z">
        <w:r>
          <w:rPr>
            <w:rFonts w:hint="eastAsia" w:ascii="华文楷体" w:hAnsi="华文楷体" w:eastAsia="华文楷体"/>
            <w:sz w:val="28"/>
            <w:szCs w:val="28"/>
          </w:rPr>
          <w:delText>】</w:delText>
        </w:r>
      </w:del>
      <w:ins w:id="1035" w:author="Administrator" w:date="2016-01-13T14:12:10Z">
        <w:r>
          <w:rPr>
            <w:rFonts w:hint="eastAsia" w:ascii="华文楷体" w:hAnsi="华文楷体" w:eastAsia="华文楷体"/>
            <w:sz w:val="28"/>
            <w:szCs w:val="28"/>
            <w:lang w:eastAsia="zh-CN"/>
          </w:rPr>
          <w:t>需</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要</w:t>
      </w:r>
      <w:ins w:id="1036" w:author="Administrator" w:date="2016-01-13T14:12:21Z">
        <w:r>
          <w:rPr>
            <w:rFonts w:hint="eastAsia" w:ascii="华文楷体" w:hAnsi="华文楷体" w:eastAsia="华文楷体"/>
            <w:sz w:val="28"/>
            <w:szCs w:val="28"/>
            <w:lang w:eastAsia="zh-CN"/>
          </w:rPr>
          <w:t>依靠</w:t>
        </w:r>
      </w:ins>
      <w:r>
        <w:rPr>
          <w:rFonts w:hint="eastAsia" w:ascii="华文楷体" w:hAnsi="华文楷体" w:eastAsia="华文楷体"/>
          <w:sz w:val="28"/>
          <w:szCs w:val="28"/>
        </w:rPr>
        <w:t>通达补特伽罗</w:t>
      </w:r>
      <w:del w:id="1037" w:author="Administrator" w:date="2016-01-13T14:12:28Z">
        <w:r>
          <w:rPr>
            <w:rFonts w:hint="eastAsia" w:ascii="华文楷体" w:hAnsi="华文楷体" w:eastAsia="华文楷体"/>
            <w:sz w:val="28"/>
            <w:szCs w:val="28"/>
          </w:rPr>
          <w:delText>或者</w:delText>
        </w:r>
      </w:del>
      <w:del w:id="1038" w:author="Administrator" w:date="2016-01-13T14:11:46Z">
        <w:r>
          <w:rPr>
            <w:rFonts w:hint="eastAsia" w:ascii="华文楷体" w:hAnsi="华文楷体" w:eastAsia="华文楷体"/>
            <w:sz w:val="28"/>
            <w:szCs w:val="28"/>
          </w:rPr>
          <w:delText>人</w:delText>
        </w:r>
      </w:del>
      <w:ins w:id="1039" w:author="Administrator" w:date="2016-01-13T14:11:46Z">
        <w:r>
          <w:rPr>
            <w:rFonts w:hint="eastAsia" w:ascii="华文楷体" w:hAnsi="华文楷体" w:eastAsia="华文楷体"/>
            <w:sz w:val="28"/>
            <w:szCs w:val="28"/>
            <w:lang w:eastAsia="zh-CN"/>
          </w:rPr>
          <w:t>无</w:t>
        </w:r>
      </w:ins>
      <w:ins w:id="1040" w:author="Administrator" w:date="2016-01-13T14:14:28Z">
        <w:r>
          <w:rPr>
            <w:rFonts w:hint="eastAsia" w:ascii="华文楷体" w:hAnsi="华文楷体" w:eastAsia="华文楷体"/>
            <w:sz w:val="28"/>
            <w:szCs w:val="28"/>
            <w:lang w:eastAsia="zh-CN"/>
          </w:rPr>
          <w:t>我</w:t>
        </w:r>
      </w:ins>
      <w:ins w:id="1041" w:author="Administrator" w:date="2016-01-13T14:12:36Z">
        <w:r>
          <w:rPr>
            <w:rFonts w:hint="eastAsia" w:ascii="华文楷体" w:hAnsi="华文楷体" w:eastAsia="华文楷体"/>
            <w:sz w:val="28"/>
            <w:szCs w:val="28"/>
            <w:lang w:eastAsia="zh-CN"/>
          </w:rPr>
          <w:t>或者</w:t>
        </w:r>
      </w:ins>
      <w:ins w:id="1042" w:author="Administrator" w:date="2016-01-13T14:12:40Z">
        <w:r>
          <w:rPr>
            <w:rFonts w:hint="eastAsia" w:ascii="华文楷体" w:hAnsi="华文楷体" w:eastAsia="华文楷体"/>
            <w:sz w:val="28"/>
            <w:szCs w:val="28"/>
            <w:lang w:eastAsia="zh-CN"/>
          </w:rPr>
          <w:t>通达</w:t>
        </w:r>
      </w:ins>
      <w:ins w:id="1043" w:author="Administrator" w:date="2016-01-13T14:13:02Z">
        <w:r>
          <w:rPr>
            <w:rFonts w:hint="eastAsia" w:ascii="华文楷体" w:hAnsi="华文楷体" w:eastAsia="华文楷体"/>
            <w:sz w:val="28"/>
            <w:szCs w:val="28"/>
            <w:lang w:eastAsia="zh-CN"/>
          </w:rPr>
          <w:t>补</w:t>
        </w:r>
      </w:ins>
      <w:ins w:id="1044" w:author="Administrator" w:date="2016-01-13T14:12:53Z">
        <w:r>
          <w:rPr>
            <w:rFonts w:hint="eastAsia" w:ascii="华文楷体" w:hAnsi="华文楷体" w:eastAsia="华文楷体"/>
            <w:sz w:val="28"/>
            <w:szCs w:val="28"/>
            <w:lang w:eastAsia="zh-CN"/>
          </w:rPr>
          <w:t>特加罗</w:t>
        </w:r>
      </w:ins>
      <w:ins w:id="1045" w:author="Administrator" w:date="2016-01-13T14:13:10Z">
        <w:r>
          <w:rPr>
            <w:rFonts w:hint="eastAsia" w:ascii="华文楷体" w:hAnsi="华文楷体" w:eastAsia="华文楷体"/>
            <w:sz w:val="28"/>
            <w:szCs w:val="28"/>
            <w:lang w:eastAsia="zh-CN"/>
          </w:rPr>
          <w:t>为空性</w:t>
        </w:r>
      </w:ins>
      <w:ins w:id="1046" w:author="Administrator" w:date="2016-01-13T14:13:11Z">
        <w:r>
          <w:rPr>
            <w:rFonts w:hint="eastAsia" w:ascii="华文楷体" w:hAnsi="华文楷体" w:eastAsia="华文楷体"/>
            <w:sz w:val="28"/>
            <w:szCs w:val="28"/>
            <w:lang w:eastAsia="zh-CN"/>
          </w:rPr>
          <w:t>，</w:t>
        </w:r>
      </w:ins>
      <w:ins w:id="1047" w:author="Administrator" w:date="2016-01-13T14:13:24Z">
        <w:r>
          <w:rPr>
            <w:rFonts w:hint="eastAsia" w:ascii="华文楷体" w:hAnsi="华文楷体" w:eastAsia="华文楷体"/>
            <w:sz w:val="28"/>
            <w:szCs w:val="28"/>
            <w:lang w:eastAsia="zh-CN"/>
          </w:rPr>
          <w:t>或者就</w:t>
        </w:r>
      </w:ins>
      <w:ins w:id="1048" w:author="Administrator" w:date="2016-01-13T14:13:25Z">
        <w:r>
          <w:rPr>
            <w:rFonts w:hint="eastAsia" w:ascii="华文楷体" w:hAnsi="华文楷体" w:eastAsia="华文楷体"/>
            <w:sz w:val="28"/>
            <w:szCs w:val="28"/>
            <w:lang w:eastAsia="zh-CN"/>
          </w:rPr>
          <w:t>是说</w:t>
        </w:r>
      </w:ins>
      <w:ins w:id="1049" w:author="Administrator" w:date="2016-01-13T14:13:28Z">
        <w:r>
          <w:rPr>
            <w:rFonts w:hint="eastAsia" w:ascii="华文楷体" w:hAnsi="华文楷体" w:eastAsia="华文楷体"/>
            <w:sz w:val="28"/>
            <w:szCs w:val="28"/>
            <w:lang w:eastAsia="zh-CN"/>
          </w:rPr>
          <w:t>通达</w:t>
        </w:r>
      </w:ins>
      <w:ins w:id="1050" w:author="Administrator" w:date="2016-01-13T14:13:34Z">
        <w:r>
          <w:rPr>
            <w:rFonts w:hint="eastAsia" w:ascii="华文楷体" w:hAnsi="华文楷体" w:eastAsia="华文楷体"/>
            <w:sz w:val="28"/>
            <w:szCs w:val="28"/>
            <w:lang w:eastAsia="zh-CN"/>
          </w:rPr>
          <w:t>人无</w:t>
        </w:r>
      </w:ins>
      <w:r>
        <w:rPr>
          <w:rFonts w:hint="eastAsia" w:ascii="华文楷体" w:hAnsi="华文楷体" w:eastAsia="华文楷体"/>
          <w:sz w:val="28"/>
          <w:szCs w:val="28"/>
        </w:rPr>
        <w:t>我</w:t>
      </w:r>
      <w:del w:id="1051" w:author="Administrator" w:date="2016-01-13T14:13:57Z">
        <w:r>
          <w:rPr>
            <w:rFonts w:hint="eastAsia" w:ascii="华文楷体" w:hAnsi="华文楷体" w:eastAsia="华文楷体"/>
            <w:sz w:val="28"/>
            <w:szCs w:val="28"/>
          </w:rPr>
          <w:delText>的</w:delText>
        </w:r>
      </w:del>
      <w:r>
        <w:rPr>
          <w:rFonts w:hint="eastAsia" w:ascii="华文楷体" w:hAnsi="华文楷体" w:eastAsia="华文楷体"/>
          <w:sz w:val="28"/>
          <w:szCs w:val="28"/>
        </w:rPr>
        <w:t>空性来打破，人我执他是有境，他</w:t>
      </w:r>
      <w:del w:id="1052" w:author="Administrator" w:date="2016-01-13T14:14:43Z">
        <w:r>
          <w:rPr>
            <w:rFonts w:hint="eastAsia" w:ascii="华文楷体" w:hAnsi="华文楷体" w:eastAsia="华文楷体"/>
            <w:sz w:val="28"/>
            <w:szCs w:val="28"/>
          </w:rPr>
          <w:delText>这种</w:delText>
        </w:r>
      </w:del>
      <w:ins w:id="1053" w:author="Administrator" w:date="2016-01-13T14:14:43Z">
        <w:r>
          <w:rPr>
            <w:rFonts w:hint="eastAsia" w:ascii="华文楷体" w:hAnsi="华文楷体" w:eastAsia="华文楷体"/>
            <w:sz w:val="28"/>
            <w:szCs w:val="28"/>
            <w:lang w:eastAsia="zh-CN"/>
          </w:rPr>
          <w:t>所</w:t>
        </w:r>
      </w:ins>
      <w:r>
        <w:rPr>
          <w:rFonts w:hint="eastAsia" w:ascii="华文楷体" w:hAnsi="华文楷体" w:eastAsia="华文楷体"/>
          <w:sz w:val="28"/>
          <w:szCs w:val="28"/>
        </w:rPr>
        <w:t>执着就是人我，现在</w:t>
      </w:r>
      <w:ins w:id="1054" w:author="Administrator" w:date="2016-01-13T14:14:55Z">
        <w:r>
          <w:rPr>
            <w:rFonts w:hint="eastAsia" w:ascii="华文楷体" w:hAnsi="华文楷体" w:eastAsia="华文楷体"/>
            <w:sz w:val="28"/>
            <w:szCs w:val="28"/>
            <w:lang w:eastAsia="zh-CN"/>
          </w:rPr>
          <w:t>我们要</w:t>
        </w:r>
      </w:ins>
      <w:r>
        <w:rPr>
          <w:rFonts w:hint="eastAsia" w:ascii="华文楷体" w:hAnsi="华文楷体" w:eastAsia="华文楷体"/>
          <w:sz w:val="28"/>
          <w:szCs w:val="28"/>
        </w:rPr>
        <w:t>必须要把人我执的对境人我</w:t>
      </w:r>
      <w:ins w:id="1055" w:author="Administrator" w:date="2016-01-13T14:15:16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w:t>
      </w:r>
      <w:del w:id="1056" w:author="Administrator" w:date="2016-01-13T14:15:10Z">
        <w:r>
          <w:rPr>
            <w:rFonts w:hint="eastAsia" w:ascii="华文楷体" w:hAnsi="华文楷体" w:eastAsia="华文楷体"/>
            <w:sz w:val="28"/>
            <w:szCs w:val="28"/>
          </w:rPr>
          <w:delText>人</w:delText>
        </w:r>
      </w:del>
      <w:ins w:id="1057" w:author="Administrator" w:date="2016-01-13T14:15:10Z">
        <w:r>
          <w:rPr>
            <w:rFonts w:hint="eastAsia" w:ascii="华文楷体" w:hAnsi="华文楷体" w:eastAsia="华文楷体"/>
            <w:sz w:val="28"/>
            <w:szCs w:val="28"/>
            <w:lang w:eastAsia="zh-CN"/>
          </w:rPr>
          <w:t>无</w:t>
        </w:r>
      </w:ins>
      <w:r>
        <w:rPr>
          <w:rFonts w:hint="eastAsia" w:ascii="华文楷体" w:hAnsi="华文楷体" w:eastAsia="华文楷体"/>
          <w:sz w:val="28"/>
          <w:szCs w:val="28"/>
        </w:rPr>
        <w:t>我空性来打破，在</w:t>
      </w:r>
      <w:del w:id="1058" w:author="Administrator" w:date="2016-01-13T14:15:25Z">
        <w:r>
          <w:rPr>
            <w:rFonts w:hint="eastAsia" w:ascii="华文楷体" w:hAnsi="华文楷体" w:eastAsia="华文楷体"/>
            <w:sz w:val="28"/>
            <w:szCs w:val="28"/>
          </w:rPr>
          <w:delText>心</w:delText>
        </w:r>
      </w:del>
      <w:ins w:id="1059" w:author="Administrator" w:date="2016-01-13T14:15:25Z">
        <w:r>
          <w:rPr>
            <w:rFonts w:hint="eastAsia" w:ascii="华文楷体" w:hAnsi="华文楷体" w:eastAsia="华文楷体"/>
            <w:sz w:val="28"/>
            <w:szCs w:val="28"/>
            <w:lang w:eastAsia="zh-CN"/>
          </w:rPr>
          <w:t>相</w:t>
        </w:r>
      </w:ins>
      <w:r>
        <w:rPr>
          <w:rFonts w:hint="eastAsia" w:ascii="华文楷体" w:hAnsi="华文楷体" w:eastAsia="华文楷体"/>
          <w:sz w:val="28"/>
          <w:szCs w:val="28"/>
        </w:rPr>
        <w:t>续当中证悟空性，这个时候就</w:t>
      </w:r>
      <w:ins w:id="1060" w:author="Administrator" w:date="2016-01-13T14:15:33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避免</w:t>
      </w:r>
      <w:del w:id="1061" w:author="Administrator" w:date="2016-01-13T14:15:41Z">
        <w:r>
          <w:rPr>
            <w:rFonts w:hint="eastAsia" w:ascii="华文楷体" w:hAnsi="华文楷体" w:eastAsia="华文楷体"/>
            <w:sz w:val="28"/>
            <w:szCs w:val="28"/>
          </w:rPr>
          <w:delText>轮</w:delText>
        </w:r>
      </w:del>
      <w:ins w:id="1062" w:author="Administrator" w:date="2016-01-13T14:15:41Z">
        <w:r>
          <w:rPr>
            <w:rFonts w:hint="eastAsia" w:ascii="华文楷体" w:hAnsi="华文楷体" w:eastAsia="华文楷体"/>
            <w:sz w:val="28"/>
            <w:szCs w:val="28"/>
            <w:lang w:eastAsia="zh-CN"/>
          </w:rPr>
          <w:t>流</w:t>
        </w:r>
      </w:ins>
      <w:r>
        <w:rPr>
          <w:rFonts w:hint="eastAsia" w:ascii="华文楷体" w:hAnsi="华文楷体" w:eastAsia="华文楷体"/>
          <w:sz w:val="28"/>
          <w:szCs w:val="28"/>
        </w:rPr>
        <w:t>转了。</w:t>
      </w:r>
    </w:p>
    <w:p>
      <w:pPr>
        <w:ind w:firstLine="570"/>
        <w:rPr>
          <w:rFonts w:hint="eastAsia" w:ascii="黑体" w:hAnsi="黑体" w:eastAsia="黑体" w:cs="黑体"/>
          <w:b/>
          <w:bCs/>
          <w:sz w:val="28"/>
          <w:szCs w:val="28"/>
          <w:rPrChange w:id="1063" w:author="Administrator" w:date="2016-01-13T14:30:45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064" w:author="Administrator" w:date="2016-01-13T14:30:45Z">
            <w:rPr>
              <w:rFonts w:hint="eastAsia" w:ascii="华文楷体" w:hAnsi="华文楷体" w:eastAsia="华文楷体"/>
              <w:sz w:val="28"/>
              <w:szCs w:val="28"/>
            </w:rPr>
          </w:rPrChange>
        </w:rPr>
        <w:t>以怎样的方式来打破呢? 只要通达了俱生我执的对境——依靠蕴执或所缘境之蕴而假立的“我”除了依缘假立或缘起或者依缘而生的本体以外丝毫也是不成立这一点,便可如同去除将绳子视为蛇的执著一样推翻我执】</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w:t>
      </w:r>
      <w:ins w:id="1065" w:author="Administrator" w:date="2016-01-13T14:31:00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怎样</w:t>
      </w:r>
      <w:ins w:id="1066" w:author="Administrator" w:date="2016-01-13T14:31:04Z">
        <w:r>
          <w:rPr>
            <w:rFonts w:hint="eastAsia" w:ascii="华文楷体" w:hAnsi="华文楷体" w:eastAsia="华文楷体"/>
            <w:sz w:val="28"/>
            <w:szCs w:val="28"/>
            <w:lang w:eastAsia="zh-CN"/>
          </w:rPr>
          <w:t>来</w:t>
        </w:r>
      </w:ins>
      <w:r>
        <w:rPr>
          <w:rFonts w:hint="eastAsia" w:ascii="华文楷体" w:hAnsi="华文楷体" w:eastAsia="华文楷体"/>
          <w:sz w:val="28"/>
          <w:szCs w:val="28"/>
        </w:rPr>
        <w:t>打破</w:t>
      </w:r>
      <w:ins w:id="1067" w:author="Administrator" w:date="2016-01-13T14:31:09Z">
        <w:r>
          <w:rPr>
            <w:rFonts w:hint="eastAsia" w:ascii="华文楷体" w:hAnsi="华文楷体" w:eastAsia="华文楷体"/>
            <w:sz w:val="28"/>
            <w:szCs w:val="28"/>
            <w:lang w:eastAsia="zh-CN"/>
          </w:rPr>
          <w:t>这样</w:t>
        </w:r>
      </w:ins>
      <w:ins w:id="1068" w:author="Administrator" w:date="2016-01-13T14:31:11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人我呢？必须</w:t>
      </w:r>
      <w:ins w:id="1069" w:author="Administrator" w:date="2016-01-13T14:31:22Z">
        <w:r>
          <w:rPr>
            <w:rFonts w:hint="eastAsia" w:ascii="华文楷体" w:hAnsi="华文楷体" w:eastAsia="华文楷体"/>
            <w:sz w:val="28"/>
            <w:szCs w:val="28"/>
            <w:lang w:eastAsia="zh-CN"/>
          </w:rPr>
          <w:t>要</w:t>
        </w:r>
      </w:ins>
      <w:r>
        <w:rPr>
          <w:rFonts w:hint="eastAsia" w:ascii="华文楷体" w:hAnsi="华文楷体" w:eastAsia="华文楷体"/>
          <w:sz w:val="28"/>
          <w:szCs w:val="28"/>
        </w:rPr>
        <w:t>通达俱生我执的</w:t>
      </w:r>
      <w:ins w:id="1070" w:author="Administrator" w:date="2016-01-13T14:31:2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对境</w:t>
      </w:r>
      <w:ins w:id="1071" w:author="Administrator" w:date="2016-01-13T14:31:32Z">
        <w:r>
          <w:rPr>
            <w:rFonts w:hint="eastAsia" w:ascii="华文楷体" w:hAnsi="华文楷体" w:eastAsia="华文楷体"/>
            <w:sz w:val="28"/>
            <w:szCs w:val="28"/>
            <w:lang w:eastAsia="zh-CN"/>
          </w:rPr>
          <w:t>啊</w:t>
        </w:r>
      </w:ins>
      <w:r>
        <w:rPr>
          <w:rFonts w:hint="eastAsia" w:ascii="华文楷体" w:hAnsi="华文楷体" w:eastAsia="华文楷体"/>
          <w:sz w:val="28"/>
          <w:szCs w:val="28"/>
        </w:rPr>
        <w:t>，依蕴而假立的我</w:t>
      </w:r>
      <w:ins w:id="1072" w:author="Administrator" w:date="2016-01-13T14:31:41Z">
        <w:r>
          <w:rPr>
            <w:rFonts w:hint="eastAsia" w:ascii="华文楷体" w:hAnsi="华文楷体" w:eastAsia="华文楷体"/>
            <w:sz w:val="28"/>
            <w:szCs w:val="28"/>
            <w:lang w:eastAsia="zh-CN"/>
          </w:rPr>
          <w:t>，</w:t>
        </w:r>
      </w:ins>
      <w:ins w:id="1073" w:author="Administrator" w:date="2016-01-13T14:31:42Z">
        <w:r>
          <w:rPr>
            <w:rFonts w:hint="eastAsia" w:ascii="华文楷体" w:hAnsi="华文楷体" w:eastAsia="华文楷体"/>
            <w:sz w:val="28"/>
            <w:szCs w:val="28"/>
            <w:lang w:eastAsia="zh-CN"/>
          </w:rPr>
          <w:t>他是</w:t>
        </w:r>
      </w:ins>
      <w:r>
        <w:rPr>
          <w:rFonts w:hint="eastAsia" w:ascii="华文楷体" w:hAnsi="华文楷体" w:eastAsia="华文楷体"/>
          <w:sz w:val="28"/>
          <w:szCs w:val="28"/>
        </w:rPr>
        <w:t>不存在自性的，那么</w:t>
      </w:r>
      <w:ins w:id="1074" w:author="Administrator" w:date="2016-01-13T14:31:56Z">
        <w:r>
          <w:rPr>
            <w:rFonts w:hint="eastAsia" w:ascii="华文楷体" w:hAnsi="华文楷体" w:eastAsia="华文楷体"/>
            <w:sz w:val="28"/>
            <w:szCs w:val="28"/>
            <w:lang w:eastAsia="zh-CN"/>
          </w:rPr>
          <w:t>实际上</w:t>
        </w:r>
      </w:ins>
      <w:ins w:id="1075" w:author="Administrator" w:date="2016-01-13T14:31:59Z">
        <w:r>
          <w:rPr>
            <w:rFonts w:hint="eastAsia" w:ascii="华文楷体" w:hAnsi="华文楷体" w:eastAsia="华文楷体"/>
            <w:sz w:val="28"/>
            <w:szCs w:val="28"/>
            <w:lang w:eastAsia="zh-CN"/>
          </w:rPr>
          <w:t>就是说</w:t>
        </w:r>
      </w:ins>
      <w:ins w:id="1076" w:author="Administrator" w:date="2016-01-13T14:32:07Z">
        <w:r>
          <w:rPr>
            <w:rFonts w:hint="eastAsia" w:ascii="华文楷体" w:hAnsi="华文楷体" w:eastAsia="华文楷体"/>
            <w:sz w:val="28"/>
            <w:szCs w:val="28"/>
            <w:lang w:eastAsia="zh-CN"/>
          </w:rPr>
          <w:t>所谓的</w:t>
        </w:r>
      </w:ins>
      <w:r>
        <w:rPr>
          <w:rFonts w:hint="eastAsia" w:ascii="华文楷体" w:hAnsi="华文楷体" w:eastAsia="华文楷体"/>
          <w:sz w:val="28"/>
          <w:szCs w:val="28"/>
        </w:rPr>
        <w:t>依靠蕴执或</w:t>
      </w:r>
      <w:ins w:id="1077" w:author="Administrator" w:date="2016-01-13T14:32:15Z">
        <w:r>
          <w:rPr>
            <w:rFonts w:hint="eastAsia" w:ascii="华文楷体" w:hAnsi="华文楷体" w:eastAsia="华文楷体"/>
            <w:sz w:val="28"/>
            <w:szCs w:val="28"/>
            <w:lang w:eastAsia="zh-CN"/>
          </w:rPr>
          <w:t>者</w:t>
        </w:r>
      </w:ins>
      <w:r>
        <w:rPr>
          <w:rFonts w:hint="eastAsia" w:ascii="华文楷体" w:hAnsi="华文楷体" w:eastAsia="华文楷体"/>
          <w:sz w:val="28"/>
          <w:szCs w:val="28"/>
        </w:rPr>
        <w:t>所缘境的蕴而</w:t>
      </w:r>
      <w:ins w:id="1078" w:author="Administrator" w:date="2016-01-13T14:46:28Z">
        <w:r>
          <w:rPr>
            <w:rFonts w:hint="eastAsia" w:ascii="华文楷体" w:hAnsi="华文楷体" w:eastAsia="华文楷体"/>
            <w:sz w:val="28"/>
            <w:szCs w:val="28"/>
            <w:lang w:eastAsia="zh-CN"/>
          </w:rPr>
          <w:t>假立</w:t>
        </w:r>
      </w:ins>
      <w:ins w:id="1079" w:author="Administrator" w:date="2016-01-13T14:46:3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“我”，那么这个所缘境我们不要</w:t>
      </w:r>
      <w:del w:id="1080" w:author="Administrator" w:date="2016-01-13T14:46:43Z">
        <w:r>
          <w:rPr>
            <w:rFonts w:hint="eastAsia" w:ascii="华文楷体" w:hAnsi="华文楷体" w:eastAsia="华文楷体"/>
            <w:sz w:val="28"/>
            <w:szCs w:val="28"/>
          </w:rPr>
          <w:delText>认为</w:delText>
        </w:r>
      </w:del>
      <w:ins w:id="1081" w:author="Administrator" w:date="2016-01-13T14:46:43Z">
        <w:r>
          <w:rPr>
            <w:rFonts w:hint="eastAsia" w:ascii="华文楷体" w:hAnsi="华文楷体" w:eastAsia="华文楷体"/>
            <w:sz w:val="28"/>
            <w:szCs w:val="28"/>
            <w:lang w:eastAsia="zh-CN"/>
          </w:rPr>
          <w:t>理解</w:t>
        </w:r>
      </w:ins>
      <w:ins w:id="1082" w:author="Administrator" w:date="2016-01-13T14:46:47Z">
        <w:r>
          <w:rPr>
            <w:rFonts w:hint="eastAsia" w:ascii="华文楷体" w:hAnsi="华文楷体" w:eastAsia="华文楷体"/>
            <w:sz w:val="28"/>
            <w:szCs w:val="28"/>
            <w:lang w:eastAsia="zh-CN"/>
          </w:rPr>
          <w:t>成</w:t>
        </w:r>
      </w:ins>
      <w:r>
        <w:rPr>
          <w:rFonts w:hint="eastAsia" w:ascii="华文楷体" w:hAnsi="华文楷体" w:eastAsia="华文楷体"/>
          <w:sz w:val="28"/>
          <w:szCs w:val="28"/>
        </w:rPr>
        <w:t>是</w:t>
      </w:r>
      <w:ins w:id="1083" w:author="Administrator" w:date="2016-01-13T14:46:57Z">
        <w:r>
          <w:rPr>
            <w:rFonts w:hint="eastAsia" w:ascii="华文楷体" w:hAnsi="华文楷体" w:eastAsia="华文楷体"/>
            <w:sz w:val="28"/>
            <w:szCs w:val="28"/>
            <w:lang w:eastAsia="zh-CN"/>
          </w:rPr>
          <w:t>在</w:t>
        </w:r>
      </w:ins>
      <w:r>
        <w:rPr>
          <w:rFonts w:hint="eastAsia" w:ascii="华文楷体" w:hAnsi="华文楷体" w:eastAsia="华文楷体"/>
          <w:sz w:val="28"/>
          <w:szCs w:val="28"/>
        </w:rPr>
        <w:t>外面</w:t>
      </w:r>
      <w:ins w:id="1084" w:author="Administrator" w:date="2016-01-13T14:47:02Z">
        <w:r>
          <w:rPr>
            <w:rFonts w:hint="eastAsia" w:ascii="华文楷体" w:hAnsi="华文楷体" w:eastAsia="华文楷体"/>
            <w:sz w:val="28"/>
            <w:szCs w:val="28"/>
            <w:lang w:eastAsia="zh-CN"/>
          </w:rPr>
          <w:t>好像</w:t>
        </w:r>
      </w:ins>
      <w:r>
        <w:rPr>
          <w:rFonts w:hint="eastAsia" w:ascii="华文楷体" w:hAnsi="华文楷体" w:eastAsia="华文楷体"/>
          <w:sz w:val="28"/>
          <w:szCs w:val="28"/>
        </w:rPr>
        <w:t>柱子瓶子这样的所缘境，实际上对于我们自己来讲</w:t>
      </w:r>
      <w:ins w:id="1085" w:author="Administrator" w:date="2016-01-13T14:47:12Z">
        <w:r>
          <w:rPr>
            <w:rFonts w:hint="eastAsia" w:ascii="华文楷体" w:hAnsi="华文楷体" w:eastAsia="华文楷体"/>
            <w:sz w:val="28"/>
            <w:szCs w:val="28"/>
            <w:lang w:eastAsia="zh-CN"/>
          </w:rPr>
          <w:t>的话</w:t>
        </w:r>
      </w:ins>
      <w:ins w:id="1086" w:author="Administrator" w:date="2016-01-13T14:47:13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我们的所缘境就是我们身体的心，我们的身心状态就叫做这个方面的所缘境，平时我们说我来了</w:t>
      </w:r>
      <w:ins w:id="1087" w:author="Administrator" w:date="2016-01-13T14:47:36Z">
        <w:r>
          <w:rPr>
            <w:rFonts w:hint="eastAsia" w:ascii="华文楷体" w:hAnsi="华文楷体" w:eastAsia="华文楷体"/>
            <w:sz w:val="28"/>
            <w:szCs w:val="28"/>
            <w:lang w:eastAsia="zh-CN"/>
          </w:rPr>
          <w:t>、</w:t>
        </w:r>
      </w:ins>
      <w:r>
        <w:rPr>
          <w:rFonts w:hint="eastAsia" w:ascii="华文楷体" w:hAnsi="华文楷体" w:eastAsia="华文楷体"/>
          <w:sz w:val="28"/>
          <w:szCs w:val="28"/>
        </w:rPr>
        <w:t>或</w:t>
      </w:r>
      <w:ins w:id="1088" w:author="Administrator" w:date="2016-01-13T14:47:27Z">
        <w:r>
          <w:rPr>
            <w:rFonts w:hint="eastAsia" w:ascii="华文楷体" w:hAnsi="华文楷体" w:eastAsia="华文楷体"/>
            <w:sz w:val="28"/>
            <w:szCs w:val="28"/>
            <w:lang w:eastAsia="zh-CN"/>
          </w:rPr>
          <w:t>者</w:t>
        </w:r>
      </w:ins>
      <w:r>
        <w:rPr>
          <w:rFonts w:hint="eastAsia" w:ascii="华文楷体" w:hAnsi="华文楷体" w:eastAsia="华文楷体"/>
          <w:sz w:val="28"/>
          <w:szCs w:val="28"/>
        </w:rPr>
        <w:t>我走了</w:t>
      </w:r>
      <w:ins w:id="1089" w:author="Administrator" w:date="2016-01-13T14:47:33Z">
        <w:r>
          <w:rPr>
            <w:rFonts w:hint="eastAsia" w:ascii="华文楷体" w:hAnsi="华文楷体" w:eastAsia="华文楷体"/>
            <w:sz w:val="28"/>
            <w:szCs w:val="28"/>
            <w:lang w:eastAsia="zh-CN"/>
          </w:rPr>
          <w:t>、</w:t>
        </w:r>
      </w:ins>
      <w:r>
        <w:rPr>
          <w:rFonts w:hint="eastAsia" w:ascii="华文楷体" w:hAnsi="华文楷体" w:eastAsia="华文楷体"/>
          <w:sz w:val="28"/>
          <w:szCs w:val="28"/>
        </w:rPr>
        <w:t>我很痛，</w:t>
      </w:r>
      <w:del w:id="1090" w:author="Administrator" w:date="2016-01-13T14:47:47Z">
        <w:r>
          <w:rPr>
            <w:rFonts w:hint="eastAsia" w:ascii="华文楷体" w:hAnsi="华文楷体" w:eastAsia="华文楷体"/>
            <w:sz w:val="28"/>
            <w:szCs w:val="28"/>
          </w:rPr>
          <w:delText>那么</w:delText>
        </w:r>
      </w:del>
      <w:ins w:id="1091" w:author="Administrator" w:date="2016-01-13T14:47:47Z">
        <w:r>
          <w:rPr>
            <w:rFonts w:hint="eastAsia" w:ascii="华文楷体" w:hAnsi="华文楷体" w:eastAsia="华文楷体"/>
            <w:sz w:val="28"/>
            <w:szCs w:val="28"/>
            <w:lang w:eastAsia="zh-CN"/>
          </w:rPr>
          <w:t>这方面</w:t>
        </w:r>
      </w:ins>
      <w:r>
        <w:rPr>
          <w:rFonts w:hint="eastAsia" w:ascii="华文楷体" w:hAnsi="华文楷体" w:eastAsia="华文楷体"/>
          <w:sz w:val="28"/>
          <w:szCs w:val="28"/>
        </w:rPr>
        <w:t>实际上就是指蕴本身</w:t>
      </w:r>
      <w:ins w:id="1092" w:author="Administrator" w:date="2016-01-13T14:47:53Z">
        <w:r>
          <w:rPr>
            <w:rFonts w:hint="eastAsia" w:ascii="华文楷体" w:hAnsi="华文楷体" w:eastAsia="华文楷体"/>
            <w:sz w:val="28"/>
            <w:szCs w:val="28"/>
            <w:lang w:eastAsia="zh-CN"/>
          </w:rPr>
          <w:t>的</w:t>
        </w:r>
      </w:ins>
      <w:r>
        <w:rPr>
          <w:rFonts w:hint="eastAsia" w:ascii="华文楷体" w:hAnsi="华文楷体" w:eastAsia="华文楷体"/>
          <w:sz w:val="28"/>
          <w:szCs w:val="28"/>
        </w:rPr>
        <w:t>，他</w:t>
      </w:r>
      <w:del w:id="1093" w:author="Administrator" w:date="2016-01-13T14:49:14Z">
        <w:r>
          <w:rPr>
            <w:rFonts w:hint="eastAsia" w:ascii="华文楷体" w:hAnsi="华文楷体" w:eastAsia="华文楷体"/>
            <w:sz w:val="28"/>
            <w:szCs w:val="28"/>
          </w:rPr>
          <w:delText>这个我</w:delText>
        </w:r>
      </w:del>
      <w:r>
        <w:rPr>
          <w:rFonts w:hint="eastAsia" w:ascii="华文楷体" w:hAnsi="华文楷体" w:eastAsia="华文楷体"/>
          <w:sz w:val="28"/>
          <w:szCs w:val="28"/>
        </w:rPr>
        <w:t>是依蕴</w:t>
      </w:r>
      <w:del w:id="1094" w:author="Administrator" w:date="2016-01-13T14:49:18Z">
        <w:r>
          <w:rPr>
            <w:rFonts w:hint="eastAsia" w:ascii="华文楷体" w:hAnsi="华文楷体" w:eastAsia="华文楷体"/>
            <w:sz w:val="28"/>
            <w:szCs w:val="28"/>
          </w:rPr>
          <w:delText>来</w:delText>
        </w:r>
      </w:del>
      <w:ins w:id="1095" w:author="Administrator" w:date="2016-01-13T14:49:18Z">
        <w:r>
          <w:rPr>
            <w:rFonts w:hint="eastAsia" w:ascii="华文楷体" w:hAnsi="华文楷体" w:eastAsia="华文楷体"/>
            <w:sz w:val="28"/>
            <w:szCs w:val="28"/>
            <w:lang w:eastAsia="zh-CN"/>
          </w:rPr>
          <w:t>而</w:t>
        </w:r>
      </w:ins>
      <w:r>
        <w:rPr>
          <w:rFonts w:hint="eastAsia" w:ascii="华文楷体" w:hAnsi="华文楷体" w:eastAsia="华文楷体"/>
          <w:sz w:val="28"/>
          <w:szCs w:val="28"/>
        </w:rPr>
        <w:t>假立的，</w:t>
      </w:r>
      <w:ins w:id="1096" w:author="Administrator" w:date="2016-01-13T14:49:28Z">
        <w:r>
          <w:rPr>
            <w:rFonts w:hint="eastAsia" w:ascii="华文楷体" w:hAnsi="华文楷体" w:eastAsia="华文楷体"/>
            <w:sz w:val="28"/>
            <w:szCs w:val="28"/>
            <w:lang w:eastAsia="zh-CN"/>
          </w:rPr>
          <w:t>他</w:t>
        </w:r>
      </w:ins>
      <w:r>
        <w:rPr>
          <w:rFonts w:hint="eastAsia" w:ascii="华文楷体" w:hAnsi="华文楷体" w:eastAsia="华文楷体"/>
          <w:sz w:val="28"/>
          <w:szCs w:val="28"/>
        </w:rPr>
        <w:t>通过所缘境这个蕴</w:t>
      </w:r>
      <w:del w:id="1097" w:author="Administrator" w:date="2016-01-13T14:49:32Z">
        <w:r>
          <w:rPr>
            <w:rFonts w:hint="eastAsia" w:ascii="华文楷体" w:hAnsi="华文楷体" w:eastAsia="华文楷体"/>
            <w:sz w:val="28"/>
            <w:szCs w:val="28"/>
          </w:rPr>
          <w:delText>来</w:delText>
        </w:r>
      </w:del>
      <w:ins w:id="1098" w:author="Administrator" w:date="2016-01-13T14:49:32Z">
        <w:r>
          <w:rPr>
            <w:rFonts w:hint="eastAsia" w:ascii="华文楷体" w:hAnsi="华文楷体" w:eastAsia="华文楷体"/>
            <w:sz w:val="28"/>
            <w:szCs w:val="28"/>
            <w:lang w:eastAsia="zh-CN"/>
          </w:rPr>
          <w:t>而</w:t>
        </w:r>
      </w:ins>
      <w:r>
        <w:rPr>
          <w:rFonts w:hint="eastAsia" w:ascii="华文楷体" w:hAnsi="华文楷体" w:eastAsia="华文楷体"/>
          <w:sz w:val="28"/>
          <w:szCs w:val="28"/>
        </w:rPr>
        <w:t>假立</w:t>
      </w:r>
      <w:ins w:id="1099" w:author="Administrator" w:date="2016-01-13T14:49:35Z">
        <w:r>
          <w:rPr>
            <w:rFonts w:hint="eastAsia" w:ascii="华文楷体" w:hAnsi="华文楷体" w:eastAsia="华文楷体"/>
            <w:sz w:val="28"/>
            <w:szCs w:val="28"/>
            <w:lang w:eastAsia="zh-CN"/>
          </w:rPr>
          <w:t>为</w:t>
        </w:r>
      </w:ins>
      <w:r>
        <w:rPr>
          <w:rFonts w:hint="eastAsia" w:ascii="华文楷体" w:hAnsi="华文楷体" w:eastAsia="华文楷体"/>
          <w:sz w:val="28"/>
          <w:szCs w:val="28"/>
        </w:rPr>
        <w:t>我的，这个时候必须要了知依蕴而假立的我，</w:t>
      </w:r>
      <w:ins w:id="1100" w:author="Administrator" w:date="2016-01-13T14:49:51Z">
        <w:r>
          <w:rPr>
            <w:rFonts w:hint="eastAsia" w:ascii="华文楷体" w:hAnsi="华文楷体" w:eastAsia="华文楷体"/>
            <w:sz w:val="28"/>
            <w:szCs w:val="28"/>
            <w:lang w:eastAsia="zh-CN"/>
          </w:rPr>
          <w:t>他</w:t>
        </w:r>
      </w:ins>
      <w:r>
        <w:rPr>
          <w:rFonts w:hint="eastAsia" w:ascii="华文楷体" w:hAnsi="华文楷体" w:eastAsia="华文楷体"/>
          <w:sz w:val="28"/>
          <w:szCs w:val="28"/>
        </w:rPr>
        <w:t>除了依缘而假立之外，单单</w:t>
      </w:r>
      <w:del w:id="1101" w:author="Administrator" w:date="2016-01-13T14:50:00Z">
        <w:r>
          <w:rPr>
            <w:rFonts w:hint="eastAsia" w:ascii="华文楷体" w:hAnsi="华文楷体" w:eastAsia="华文楷体"/>
            <w:sz w:val="28"/>
            <w:szCs w:val="28"/>
          </w:rPr>
          <w:delText>依</w:delText>
        </w:r>
      </w:del>
      <w:ins w:id="1102" w:author="Administrator" w:date="2016-01-13T14:50:00Z">
        <w:r>
          <w:rPr>
            <w:rFonts w:hint="eastAsia" w:ascii="华文楷体" w:hAnsi="华文楷体" w:eastAsia="华文楷体"/>
            <w:sz w:val="28"/>
            <w:szCs w:val="28"/>
            <w:lang w:eastAsia="zh-CN"/>
          </w:rPr>
          <w:t>通过</w:t>
        </w:r>
      </w:ins>
      <w:r>
        <w:rPr>
          <w:rFonts w:hint="eastAsia" w:ascii="华文楷体" w:hAnsi="华文楷体" w:eastAsia="华文楷体"/>
          <w:sz w:val="28"/>
          <w:szCs w:val="28"/>
        </w:rPr>
        <w:t>五蕴来假立</w:t>
      </w:r>
      <w:del w:id="1103" w:author="Administrator" w:date="2016-01-13T14:50:11Z">
        <w:r>
          <w:rPr>
            <w:rFonts w:hint="eastAsia" w:ascii="华文楷体" w:hAnsi="华文楷体" w:eastAsia="华文楷体"/>
            <w:sz w:val="28"/>
            <w:szCs w:val="28"/>
          </w:rPr>
          <w:delText>这一点</w:delText>
        </w:r>
      </w:del>
      <w:ins w:id="1104" w:author="Administrator" w:date="2016-01-13T14:50:11Z">
        <w:r>
          <w:rPr>
            <w:rFonts w:hint="eastAsia" w:ascii="华文楷体" w:hAnsi="华文楷体" w:eastAsia="华文楷体"/>
            <w:sz w:val="28"/>
            <w:szCs w:val="28"/>
            <w:lang w:eastAsia="zh-CN"/>
          </w:rPr>
          <w:t>之外</w:t>
        </w:r>
      </w:ins>
      <w:r>
        <w:rPr>
          <w:rFonts w:hint="eastAsia" w:ascii="华文楷体" w:hAnsi="华文楷体" w:eastAsia="华文楷体"/>
          <w:sz w:val="28"/>
          <w:szCs w:val="28"/>
        </w:rPr>
        <w:t>，</w:t>
      </w:r>
      <w:del w:id="1105" w:author="Administrator" w:date="2016-01-13T14:50:27Z">
        <w:r>
          <w:rPr>
            <w:rFonts w:hint="eastAsia" w:ascii="华文楷体" w:hAnsi="华文楷体" w:eastAsia="华文楷体"/>
            <w:sz w:val="28"/>
            <w:szCs w:val="28"/>
          </w:rPr>
          <w:delText>除了</w:delText>
        </w:r>
      </w:del>
      <w:ins w:id="1106" w:author="Administrator" w:date="2016-01-13T14:50:27Z">
        <w:r>
          <w:rPr>
            <w:rFonts w:hint="eastAsia" w:ascii="华文楷体" w:hAnsi="华文楷体" w:eastAsia="华文楷体"/>
            <w:sz w:val="28"/>
            <w:szCs w:val="28"/>
            <w:lang w:eastAsia="zh-CN"/>
          </w:rPr>
          <w:t>或</w:t>
        </w:r>
      </w:ins>
      <w:ins w:id="1107" w:author="Administrator" w:date="2016-01-13T14:50:29Z">
        <w:r>
          <w:rPr>
            <w:rFonts w:hint="eastAsia" w:ascii="华文楷体" w:hAnsi="华文楷体" w:eastAsia="华文楷体"/>
            <w:sz w:val="28"/>
            <w:szCs w:val="28"/>
            <w:lang w:eastAsia="zh-CN"/>
          </w:rPr>
          <w:t>他这个</w:t>
        </w:r>
      </w:ins>
      <w:r>
        <w:rPr>
          <w:rFonts w:hint="eastAsia" w:ascii="华文楷体" w:hAnsi="华文楷体" w:eastAsia="华文楷体"/>
          <w:sz w:val="28"/>
          <w:szCs w:val="28"/>
        </w:rPr>
        <w:t>缘起之外，或者</w:t>
      </w:r>
      <w:ins w:id="1108" w:author="Administrator" w:date="2016-01-13T14:50:38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他依缘而生的</w:t>
      </w:r>
      <w:del w:id="1109" w:author="Administrator" w:date="2016-01-13T14:50:48Z">
        <w:r>
          <w:rPr>
            <w:rFonts w:hint="eastAsia" w:ascii="华文楷体" w:hAnsi="华文楷体" w:eastAsia="华文楷体"/>
            <w:sz w:val="28"/>
            <w:szCs w:val="28"/>
          </w:rPr>
          <w:delText>假立</w:delText>
        </w:r>
      </w:del>
      <w:ins w:id="1110" w:author="Administrator" w:date="2016-01-13T14:50:48Z">
        <w:r>
          <w:rPr>
            <w:rFonts w:hint="eastAsia" w:ascii="华文楷体" w:hAnsi="华文楷体" w:eastAsia="华文楷体"/>
            <w:sz w:val="28"/>
            <w:szCs w:val="28"/>
            <w:lang w:eastAsia="zh-CN"/>
          </w:rPr>
          <w:t>本体</w:t>
        </w:r>
      </w:ins>
      <w:r>
        <w:rPr>
          <w:rFonts w:hint="eastAsia" w:ascii="华文楷体" w:hAnsi="华文楷体" w:eastAsia="华文楷体"/>
          <w:sz w:val="28"/>
          <w:szCs w:val="28"/>
        </w:rPr>
        <w:t>之外</w:t>
      </w:r>
      <w:ins w:id="1111" w:author="Administrator" w:date="2016-01-13T14:50:54Z">
        <w:r>
          <w:rPr>
            <w:rFonts w:hint="eastAsia" w:ascii="华文楷体" w:hAnsi="华文楷体" w:eastAsia="华文楷体"/>
            <w:sz w:val="28"/>
            <w:szCs w:val="28"/>
            <w:lang w:eastAsia="zh-CN"/>
          </w:rPr>
          <w:t>呢</w:t>
        </w:r>
      </w:ins>
      <w:r>
        <w:rPr>
          <w:rFonts w:hint="eastAsia" w:ascii="华文楷体" w:hAnsi="华文楷体" w:eastAsia="华文楷体"/>
          <w:sz w:val="28"/>
          <w:szCs w:val="28"/>
        </w:rPr>
        <w:t>，丝毫不</w:t>
      </w:r>
      <w:del w:id="1112" w:author="Administrator" w:date="2016-01-13T14:51:02Z">
        <w:r>
          <w:rPr>
            <w:rFonts w:hint="eastAsia" w:ascii="华文楷体" w:hAnsi="华文楷体" w:eastAsia="华文楷体"/>
            <w:sz w:val="28"/>
            <w:szCs w:val="28"/>
          </w:rPr>
          <w:delText>存在</w:delText>
        </w:r>
      </w:del>
      <w:ins w:id="1113" w:author="Administrator" w:date="2016-01-13T14:51:02Z">
        <w:r>
          <w:rPr>
            <w:rFonts w:hint="eastAsia" w:ascii="华文楷体" w:hAnsi="华文楷体" w:eastAsia="华文楷体"/>
            <w:sz w:val="28"/>
            <w:szCs w:val="28"/>
            <w:lang w:eastAsia="zh-CN"/>
          </w:rPr>
          <w:t>成立</w:t>
        </w:r>
      </w:ins>
      <w:r>
        <w:rPr>
          <w:rFonts w:hint="eastAsia" w:ascii="华文楷体" w:hAnsi="华文楷体" w:eastAsia="华文楷体"/>
          <w:sz w:val="28"/>
          <w:szCs w:val="28"/>
        </w:rPr>
        <w:t>一个实实在在我的本体，必须要认定</w:t>
      </w:r>
      <w:ins w:id="1114" w:author="Administrator" w:date="2016-01-13T14:51:1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无我</w:t>
      </w:r>
      <w:ins w:id="1115" w:author="Administrator" w:date="2016-01-13T14:51:13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这个自性，那么</w:t>
      </w:r>
      <w:ins w:id="1116" w:author="Administrator" w:date="2016-01-13T14:51:22Z">
        <w:r>
          <w:rPr>
            <w:rFonts w:hint="eastAsia" w:ascii="华文楷体" w:hAnsi="华文楷体" w:eastAsia="华文楷体"/>
            <w:sz w:val="28"/>
            <w:szCs w:val="28"/>
            <w:lang w:eastAsia="zh-CN"/>
          </w:rPr>
          <w:t>像这样</w:t>
        </w:r>
      </w:ins>
      <w:r>
        <w:rPr>
          <w:rFonts w:hint="eastAsia" w:ascii="华文楷体" w:hAnsi="华文楷体" w:eastAsia="华文楷体"/>
          <w:sz w:val="28"/>
          <w:szCs w:val="28"/>
        </w:rPr>
        <w:t>认定</w:t>
      </w:r>
      <w:del w:id="1117" w:author="Administrator" w:date="2016-01-13T14:51:33Z">
        <w:r>
          <w:rPr>
            <w:rFonts w:hint="eastAsia" w:ascii="华文楷体" w:hAnsi="华文楷体" w:eastAsia="华文楷体"/>
            <w:sz w:val="28"/>
            <w:szCs w:val="28"/>
          </w:rPr>
          <w:delText>了这个自性</w:delText>
        </w:r>
      </w:del>
      <w:r>
        <w:rPr>
          <w:rFonts w:hint="eastAsia" w:ascii="华文楷体" w:hAnsi="华文楷体" w:eastAsia="华文楷体"/>
          <w:sz w:val="28"/>
          <w:szCs w:val="28"/>
        </w:rPr>
        <w:t>之后</w:t>
      </w:r>
      <w:ins w:id="1118" w:author="Administrator" w:date="2016-01-13T14:51:36Z">
        <w:r>
          <w:rPr>
            <w:rFonts w:hint="eastAsia" w:ascii="华文楷体" w:hAnsi="华文楷体" w:eastAsia="华文楷体"/>
            <w:sz w:val="28"/>
            <w:szCs w:val="28"/>
            <w:lang w:eastAsia="zh-CN"/>
          </w:rPr>
          <w:t>呢</w:t>
        </w:r>
      </w:ins>
      <w:r>
        <w:rPr>
          <w:rFonts w:hint="eastAsia" w:ascii="华文楷体" w:hAnsi="华文楷体" w:eastAsia="华文楷体"/>
          <w:sz w:val="28"/>
          <w:szCs w:val="28"/>
        </w:rPr>
        <w:t>，</w:t>
      </w:r>
      <w:ins w:id="1119" w:author="Administrator" w:date="2016-01-13T14:51:53Z">
        <w:r>
          <w:rPr>
            <w:rFonts w:hint="eastAsia" w:ascii="华文楷体" w:hAnsi="华文楷体" w:eastAsia="华文楷体"/>
            <w:sz w:val="28"/>
            <w:szCs w:val="28"/>
            <w:lang w:eastAsia="zh-CN"/>
          </w:rPr>
          <w:t>他</w:t>
        </w:r>
      </w:ins>
      <w:r>
        <w:rPr>
          <w:rFonts w:hint="eastAsia" w:ascii="华文楷体" w:hAnsi="华文楷体" w:eastAsia="华文楷体"/>
          <w:sz w:val="28"/>
          <w:szCs w:val="28"/>
        </w:rPr>
        <w:t>就可以去除将绳子视为蛇的执着</w:t>
      </w:r>
      <w:ins w:id="1120" w:author="Administrator" w:date="2016-01-13T14:51:50Z">
        <w:r>
          <w:rPr>
            <w:rFonts w:hint="eastAsia" w:ascii="华文楷体" w:hAnsi="华文楷体" w:eastAsia="华文楷体"/>
            <w:sz w:val="28"/>
            <w:szCs w:val="28"/>
            <w:lang w:eastAsia="zh-CN"/>
          </w:rPr>
          <w:t>一样</w:t>
        </w:r>
      </w:ins>
      <w:r>
        <w:rPr>
          <w:rFonts w:hint="eastAsia" w:ascii="华文楷体" w:hAnsi="华文楷体" w:eastAsia="华文楷体"/>
          <w:sz w:val="28"/>
          <w:szCs w:val="28"/>
        </w:rPr>
        <w:t>。那么</w:t>
      </w:r>
      <w:ins w:id="1121" w:author="Administrator" w:date="2016-01-13T14:52:0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蛇的执着</w:t>
      </w:r>
      <w:ins w:id="1122" w:author="Administrator" w:date="2016-01-13T14:52:05Z">
        <w:r>
          <w:rPr>
            <w:rFonts w:hint="eastAsia" w:ascii="华文楷体" w:hAnsi="华文楷体" w:eastAsia="华文楷体"/>
            <w:sz w:val="28"/>
            <w:szCs w:val="28"/>
            <w:lang w:eastAsia="zh-CN"/>
          </w:rPr>
          <w:t>呢</w:t>
        </w:r>
      </w:ins>
      <w:ins w:id="1123" w:author="Administrator" w:date="2016-01-13T14:52:06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我们认为</w:t>
      </w:r>
      <w:ins w:id="1124" w:author="Administrator" w:date="2016-01-13T14:52:2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是一条蛇，</w:t>
      </w:r>
      <w:del w:id="1125" w:author="Administrator" w:date="2016-01-13T14:52:30Z">
        <w:r>
          <w:rPr>
            <w:rFonts w:hint="eastAsia" w:ascii="华文楷体" w:hAnsi="华文楷体" w:eastAsia="华文楷体"/>
            <w:sz w:val="28"/>
            <w:szCs w:val="28"/>
          </w:rPr>
          <w:delText>实际上</w:delText>
        </w:r>
      </w:del>
      <w:ins w:id="1126" w:author="Administrator" w:date="2016-01-13T14:52:3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蛇的执</w:t>
      </w:r>
      <w:ins w:id="1127" w:author="Administrator" w:date="2016-01-13T14:52:36Z">
        <w:r>
          <w:rPr>
            <w:rFonts w:hint="eastAsia" w:ascii="华文楷体" w:hAnsi="华文楷体" w:eastAsia="华文楷体"/>
            <w:sz w:val="28"/>
            <w:szCs w:val="28"/>
            <w:lang w:eastAsia="zh-CN"/>
          </w:rPr>
          <w:t>著</w:t>
        </w:r>
      </w:ins>
      <w:ins w:id="1128" w:author="Administrator" w:date="2016-01-13T14:52:38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就是我们的我执，</w:t>
      </w:r>
      <w:ins w:id="1129" w:author="Administrator" w:date="2016-01-13T14:52:50Z">
        <w:r>
          <w:rPr>
            <w:rFonts w:hint="eastAsia" w:ascii="华文楷体" w:hAnsi="华文楷体" w:eastAsia="华文楷体"/>
            <w:sz w:val="28"/>
            <w:szCs w:val="28"/>
            <w:lang w:eastAsia="zh-CN"/>
          </w:rPr>
          <w:t>那么就说</w:t>
        </w:r>
      </w:ins>
      <w:r>
        <w:rPr>
          <w:rFonts w:hint="eastAsia" w:ascii="华文楷体" w:hAnsi="华文楷体" w:eastAsia="华文楷体"/>
          <w:sz w:val="28"/>
          <w:szCs w:val="28"/>
        </w:rPr>
        <w:t>蛇的执着</w:t>
      </w:r>
      <w:ins w:id="1130" w:author="Administrator" w:date="2016-01-13T14:52:53Z">
        <w:r>
          <w:rPr>
            <w:rFonts w:hint="eastAsia" w:ascii="华文楷体" w:hAnsi="华文楷体" w:eastAsia="华文楷体"/>
            <w:sz w:val="28"/>
            <w:szCs w:val="28"/>
            <w:lang w:eastAsia="zh-CN"/>
          </w:rPr>
          <w:t>的</w:t>
        </w:r>
      </w:ins>
      <w:r>
        <w:rPr>
          <w:rFonts w:hint="eastAsia" w:ascii="华文楷体" w:hAnsi="华文楷体" w:eastAsia="华文楷体"/>
          <w:sz w:val="28"/>
          <w:szCs w:val="28"/>
        </w:rPr>
        <w:t>对境</w:t>
      </w:r>
      <w:ins w:id="1131" w:author="Administrator" w:date="2016-01-13T14:52:55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就是认为这个绳子是蛇，就是相当于</w:t>
      </w:r>
      <w:del w:id="1132" w:author="Administrator" w:date="2016-01-13T14:53:03Z">
        <w:r>
          <w:rPr>
            <w:rFonts w:hint="eastAsia" w:ascii="华文楷体" w:hAnsi="华文楷体" w:eastAsia="华文楷体"/>
            <w:sz w:val="28"/>
            <w:szCs w:val="28"/>
          </w:rPr>
          <w:delText>我</w:delText>
        </w:r>
      </w:del>
      <w:r>
        <w:rPr>
          <w:rFonts w:hint="eastAsia" w:ascii="华文楷体" w:hAnsi="华文楷体" w:eastAsia="华文楷体"/>
          <w:sz w:val="28"/>
          <w:szCs w:val="28"/>
        </w:rPr>
        <w:t>把</w:t>
      </w:r>
      <w:ins w:id="1133" w:author="Administrator" w:date="2016-01-13T14:53:0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绳子错认为是蛇，</w:t>
      </w:r>
      <w:ins w:id="1134" w:author="Administrator" w:date="2016-01-13T14:53:20Z">
        <w:r>
          <w:rPr>
            <w:rFonts w:hint="eastAsia" w:ascii="华文楷体" w:hAnsi="华文楷体" w:eastAsia="华文楷体"/>
            <w:sz w:val="28"/>
            <w:szCs w:val="28"/>
            <w:lang w:eastAsia="zh-CN"/>
          </w:rPr>
          <w:t>就相当于</w:t>
        </w:r>
      </w:ins>
      <w:r>
        <w:rPr>
          <w:rFonts w:hint="eastAsia" w:ascii="华文楷体" w:hAnsi="华文楷体" w:eastAsia="华文楷体"/>
          <w:sz w:val="28"/>
          <w:szCs w:val="28"/>
        </w:rPr>
        <w:t>把五蕴错认为我，这个时候我们就要分析</w:t>
      </w:r>
      <w:ins w:id="1135" w:author="Administrator" w:date="2016-01-13T14:53:30Z">
        <w:r>
          <w:rPr>
            <w:rFonts w:hint="eastAsia" w:ascii="华文楷体" w:hAnsi="华文楷体" w:eastAsia="华文楷体"/>
            <w:sz w:val="28"/>
            <w:szCs w:val="28"/>
            <w:lang w:eastAsia="zh-CN"/>
          </w:rPr>
          <w:t>啊</w:t>
        </w:r>
      </w:ins>
      <w:ins w:id="1136" w:author="Administrator" w:date="2016-01-13T14:53:32Z">
        <w:r>
          <w:rPr>
            <w:rFonts w:hint="eastAsia" w:ascii="华文楷体" w:hAnsi="华文楷体" w:eastAsia="华文楷体"/>
            <w:sz w:val="28"/>
            <w:szCs w:val="28"/>
            <w:lang w:eastAsia="zh-CN"/>
          </w:rPr>
          <w:t>，</w:t>
        </w:r>
      </w:ins>
      <w:r>
        <w:rPr>
          <w:rFonts w:hint="eastAsia" w:ascii="华文楷体" w:hAnsi="华文楷体" w:eastAsia="华文楷体"/>
          <w:sz w:val="28"/>
          <w:szCs w:val="28"/>
        </w:rPr>
        <w:t>到底有没有存在这个蛇</w:t>
      </w:r>
      <w:del w:id="1137" w:author="Administrator" w:date="2016-01-13T14:53:35Z">
        <w:r>
          <w:rPr>
            <w:rFonts w:hint="eastAsia" w:ascii="华文楷体" w:hAnsi="华文楷体" w:eastAsia="华文楷体"/>
            <w:sz w:val="28"/>
            <w:szCs w:val="28"/>
          </w:rPr>
          <w:delText>，</w:delText>
        </w:r>
      </w:del>
      <w:ins w:id="1138" w:author="Administrator" w:date="2016-01-13T14:53:35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如果根本没有蛇我们蛇的执着马上就</w:t>
      </w:r>
      <w:del w:id="1139" w:author="Administrator" w:date="2016-01-13T14:54:01Z">
        <w:r>
          <w:rPr>
            <w:rFonts w:hint="eastAsia" w:ascii="华文楷体" w:hAnsi="华文楷体" w:eastAsia="华文楷体"/>
            <w:sz w:val="28"/>
            <w:szCs w:val="28"/>
          </w:rPr>
          <w:delText>要</w:delText>
        </w:r>
      </w:del>
      <w:ins w:id="1140" w:author="Administrator" w:date="2016-01-13T14:54:04Z">
        <w:r>
          <w:rPr>
            <w:rFonts w:hint="eastAsia" w:ascii="华文楷体" w:hAnsi="华文楷体" w:eastAsia="华文楷体"/>
            <w:sz w:val="28"/>
            <w:szCs w:val="28"/>
            <w:lang w:eastAsia="zh-CN"/>
          </w:rPr>
          <w:t>会</w:t>
        </w:r>
      </w:ins>
      <w:r>
        <w:rPr>
          <w:rFonts w:hint="eastAsia" w:ascii="华文楷体" w:hAnsi="华文楷体" w:eastAsia="华文楷体"/>
          <w:sz w:val="28"/>
          <w:szCs w:val="28"/>
        </w:rPr>
        <w:t>退下去的，</w:t>
      </w:r>
      <w:ins w:id="1141" w:author="Administrator" w:date="2016-01-13T14:54:16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这个时候</w:t>
      </w:r>
      <w:ins w:id="1142" w:author="Administrator" w:date="2016-01-13T14:54:20Z">
        <w:r>
          <w:rPr>
            <w:rFonts w:hint="eastAsia" w:ascii="华文楷体" w:hAnsi="华文楷体" w:eastAsia="华文楷体"/>
            <w:sz w:val="28"/>
            <w:szCs w:val="28"/>
            <w:lang w:eastAsia="zh-CN"/>
          </w:rPr>
          <w:t>就</w:t>
        </w:r>
      </w:ins>
      <w:r>
        <w:rPr>
          <w:rFonts w:hint="eastAsia" w:ascii="华文楷体" w:hAnsi="华文楷体" w:eastAsia="华文楷体"/>
          <w:sz w:val="28"/>
          <w:szCs w:val="28"/>
        </w:rPr>
        <w:t>必须要详细观察。</w:t>
      </w:r>
    </w:p>
    <w:p>
      <w:pPr>
        <w:ind w:firstLine="570"/>
        <w:rPr>
          <w:rFonts w:hint="eastAsia" w:ascii="黑体" w:hAnsi="黑体" w:eastAsia="黑体" w:cs="黑体"/>
          <w:b/>
          <w:bCs/>
          <w:sz w:val="28"/>
          <w:szCs w:val="28"/>
          <w:rPrChange w:id="1143" w:author="Administrator" w:date="2016-01-13T14:55:53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144" w:author="Administrator" w:date="2016-01-13T14:55:53Z">
            <w:rPr>
              <w:rFonts w:hint="eastAsia" w:ascii="华文楷体" w:hAnsi="华文楷体" w:eastAsia="华文楷体"/>
              <w:sz w:val="28"/>
              <w:szCs w:val="28"/>
            </w:rPr>
          </w:rPrChange>
        </w:rPr>
        <w:t>而诸多微尘、诸多刹那的部分与俱生我执之执著相的耽著境直接相违,因此了知(俱生我执与遍计我执)这一切均以我而空并进一步修习,即可从根本上消灭我执,依此所有烦恼也会杳无踪影,仅此便能从轮回中获得解脱。】</w:t>
      </w:r>
    </w:p>
    <w:p>
      <w:pPr>
        <w:ind w:firstLine="570"/>
        <w:rPr>
          <w:del w:id="1145" w:author="Administrator" w:date="2016-01-13T15:10:05Z"/>
          <w:rFonts w:ascii="华文楷体" w:hAnsi="华文楷体" w:eastAsia="华文楷体"/>
          <w:sz w:val="28"/>
          <w:szCs w:val="28"/>
        </w:rPr>
      </w:pPr>
      <w:ins w:id="1146" w:author="Administrator" w:date="2016-01-13T14:56:06Z">
        <w:r>
          <w:rPr>
            <w:rFonts w:hint="eastAsia" w:ascii="华文楷体" w:hAnsi="华文楷体" w:eastAsia="华文楷体"/>
            <w:sz w:val="28"/>
            <w:szCs w:val="28"/>
            <w:lang w:eastAsia="zh-CN"/>
          </w:rPr>
          <w:t>那么</w:t>
        </w:r>
      </w:ins>
      <w:ins w:id="1147" w:author="Administrator" w:date="2016-01-13T14:56:08Z">
        <w:r>
          <w:rPr>
            <w:rFonts w:hint="eastAsia" w:ascii="华文楷体" w:hAnsi="华文楷体" w:eastAsia="华文楷体"/>
            <w:sz w:val="28"/>
            <w:szCs w:val="28"/>
            <w:lang w:eastAsia="zh-CN"/>
          </w:rPr>
          <w:t>下面</w:t>
        </w:r>
      </w:ins>
      <w:ins w:id="1148" w:author="Administrator" w:date="2016-01-13T14:56:11Z">
        <w:r>
          <w:rPr>
            <w:rFonts w:hint="eastAsia" w:ascii="华文楷体" w:hAnsi="华文楷体" w:eastAsia="华文楷体"/>
            <w:sz w:val="28"/>
            <w:szCs w:val="28"/>
            <w:lang w:eastAsia="zh-CN"/>
          </w:rPr>
          <w:t>就是</w:t>
        </w:r>
      </w:ins>
      <w:del w:id="1149" w:author="Administrator" w:date="2016-01-13T14:56:14Z">
        <w:r>
          <w:rPr>
            <w:rFonts w:hint="eastAsia" w:ascii="华文楷体" w:hAnsi="华文楷体" w:eastAsia="华文楷体"/>
            <w:sz w:val="28"/>
            <w:szCs w:val="28"/>
          </w:rPr>
          <w:delText>现在</w:delText>
        </w:r>
      </w:del>
      <w:r>
        <w:rPr>
          <w:rFonts w:hint="eastAsia" w:ascii="华文楷体" w:hAnsi="华文楷体" w:eastAsia="华文楷体"/>
          <w:sz w:val="28"/>
          <w:szCs w:val="28"/>
        </w:rPr>
        <w:t>告诉我们</w:t>
      </w:r>
      <w:ins w:id="1150" w:author="Administrator" w:date="2016-01-13T14:56:27Z">
        <w:r>
          <w:rPr>
            <w:rFonts w:hint="eastAsia" w:ascii="华文楷体" w:hAnsi="华文楷体" w:eastAsia="华文楷体"/>
            <w:sz w:val="28"/>
            <w:szCs w:val="28"/>
            <w:lang w:eastAsia="zh-CN"/>
          </w:rPr>
          <w:t>这样</w:t>
        </w:r>
      </w:ins>
      <w:ins w:id="1151" w:author="Administrator" w:date="2016-01-13T14:56:30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观察的方式，实际上我们的蕴是诸多微尘的积聚，和诸多刹那的积聚，</w:t>
      </w:r>
      <w:ins w:id="1152" w:author="Administrator" w:date="2016-01-13T14:56:46Z">
        <w:r>
          <w:rPr>
            <w:rFonts w:hint="eastAsia" w:ascii="华文楷体" w:hAnsi="华文楷体" w:eastAsia="华文楷体"/>
            <w:sz w:val="28"/>
            <w:szCs w:val="28"/>
            <w:lang w:eastAsia="zh-CN"/>
          </w:rPr>
          <w:t>这个就</w:t>
        </w:r>
      </w:ins>
      <w:r>
        <w:rPr>
          <w:rFonts w:hint="eastAsia" w:ascii="华文楷体" w:hAnsi="华文楷体" w:eastAsia="华文楷体"/>
          <w:sz w:val="28"/>
          <w:szCs w:val="28"/>
        </w:rPr>
        <w:t>是真正余蕴的本体，我们</w:t>
      </w:r>
      <w:ins w:id="1153" w:author="Administrator" w:date="2016-01-13T14:57:05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对于我们</w:t>
      </w:r>
      <w:ins w:id="1154" w:author="Administrator" w:date="2016-01-13T14:57:12Z">
        <w:r>
          <w:rPr>
            <w:rFonts w:hint="eastAsia" w:ascii="华文楷体" w:hAnsi="华文楷体" w:eastAsia="华文楷体"/>
            <w:sz w:val="28"/>
            <w:szCs w:val="28"/>
            <w:lang w:eastAsia="zh-CN"/>
          </w:rPr>
          <w:t>现在</w:t>
        </w:r>
      </w:ins>
      <w:ins w:id="1155" w:author="Administrator" w:date="2016-01-13T14:57:13Z">
        <w:r>
          <w:rPr>
            <w:rFonts w:hint="eastAsia" w:ascii="华文楷体" w:hAnsi="华文楷体" w:eastAsia="华文楷体"/>
            <w:sz w:val="28"/>
            <w:szCs w:val="28"/>
            <w:lang w:eastAsia="zh-CN"/>
          </w:rPr>
          <w:t>的</w:t>
        </w:r>
      </w:ins>
      <w:ins w:id="1156" w:author="Administrator" w:date="2016-01-13T14:57:1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身体的色蕴，对于我们相续当中受想行识的心法来做观察的时候，身体是诸多微尘的积聚，我们的</w:t>
      </w:r>
      <w:del w:id="1157" w:author="Administrator" w:date="2016-01-13T14:57:32Z">
        <w:r>
          <w:rPr>
            <w:rFonts w:hint="eastAsia" w:ascii="华文楷体" w:hAnsi="华文楷体" w:eastAsia="华文楷体"/>
            <w:sz w:val="28"/>
            <w:szCs w:val="28"/>
          </w:rPr>
          <w:delText>身体是</w:delText>
        </w:r>
      </w:del>
      <w:r>
        <w:rPr>
          <w:rFonts w:hint="eastAsia" w:ascii="华文楷体" w:hAnsi="华文楷体" w:eastAsia="华文楷体"/>
          <w:sz w:val="28"/>
          <w:szCs w:val="28"/>
        </w:rPr>
        <w:t>受想行识</w:t>
      </w:r>
      <w:ins w:id="1158" w:author="Administrator" w:date="2016-01-13T14:57:41Z">
        <w:r>
          <w:rPr>
            <w:rFonts w:hint="eastAsia" w:ascii="华文楷体" w:hAnsi="华文楷体" w:eastAsia="华文楷体"/>
            <w:sz w:val="28"/>
            <w:szCs w:val="28"/>
            <w:lang w:eastAsia="zh-CN"/>
          </w:rPr>
          <w:t>的</w:t>
        </w:r>
      </w:ins>
      <w:ins w:id="1159" w:author="Administrator" w:date="2016-01-13T14:57:46Z">
        <w:r>
          <w:rPr>
            <w:rFonts w:hint="eastAsia" w:ascii="华文楷体" w:hAnsi="华文楷体" w:eastAsia="华文楷体"/>
            <w:sz w:val="28"/>
            <w:szCs w:val="28"/>
            <w:lang w:eastAsia="zh-CN"/>
          </w:rPr>
          <w:t>这个心法</w:t>
        </w:r>
      </w:ins>
      <w:ins w:id="1160" w:author="Administrator" w:date="2016-01-13T14:57:48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诸多刹那的积聚，所以说，诸多微尘</w:t>
      </w:r>
      <w:del w:id="1161" w:author="Administrator" w:date="2016-01-13T14:57:58Z">
        <w:r>
          <w:rPr>
            <w:rFonts w:hint="eastAsia" w:ascii="华文楷体" w:hAnsi="华文楷体" w:eastAsia="华文楷体"/>
            <w:sz w:val="28"/>
            <w:szCs w:val="28"/>
          </w:rPr>
          <w:delText>、</w:delText>
        </w:r>
      </w:del>
      <w:ins w:id="1162" w:author="Administrator" w:date="2016-01-13T14:57:58Z">
        <w:r>
          <w:rPr>
            <w:rFonts w:hint="eastAsia" w:ascii="华文楷体" w:hAnsi="华文楷体" w:eastAsia="华文楷体"/>
            <w:sz w:val="28"/>
            <w:szCs w:val="28"/>
            <w:lang w:eastAsia="zh-CN"/>
          </w:rPr>
          <w:t>和</w:t>
        </w:r>
      </w:ins>
      <w:r>
        <w:rPr>
          <w:rFonts w:hint="eastAsia" w:ascii="华文楷体" w:hAnsi="华文楷体" w:eastAsia="华文楷体"/>
          <w:sz w:val="28"/>
          <w:szCs w:val="28"/>
        </w:rPr>
        <w:t>诸多刹那的部分</w:t>
      </w:r>
      <w:del w:id="1163" w:author="Administrator" w:date="2016-01-13T14:58:08Z">
        <w:r>
          <w:rPr>
            <w:rFonts w:hint="eastAsia" w:ascii="华文楷体" w:hAnsi="华文楷体" w:eastAsia="华文楷体"/>
            <w:sz w:val="28"/>
            <w:szCs w:val="28"/>
          </w:rPr>
          <w:delText>与</w:delText>
        </w:r>
      </w:del>
      <w:ins w:id="1164" w:author="Administrator" w:date="2016-01-13T14:58:08Z">
        <w:r>
          <w:rPr>
            <w:rFonts w:hint="eastAsia" w:ascii="华文楷体" w:hAnsi="华文楷体" w:eastAsia="华文楷体"/>
            <w:sz w:val="28"/>
            <w:szCs w:val="28"/>
            <w:lang w:eastAsia="zh-CN"/>
          </w:rPr>
          <w:t>和</w:t>
        </w:r>
      </w:ins>
      <w:r>
        <w:rPr>
          <w:rFonts w:hint="eastAsia" w:ascii="华文楷体" w:hAnsi="华文楷体" w:eastAsia="华文楷体"/>
          <w:sz w:val="28"/>
          <w:szCs w:val="28"/>
        </w:rPr>
        <w:t>俱生我执之执着相的耽著境直接相违，俱生我执的执着相是什么？就是</w:t>
      </w:r>
      <w:ins w:id="1165" w:author="Administrator" w:date="2016-01-13T14:58:1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我。那么这个我是什么呢？在我们的感觉当中，</w:t>
      </w:r>
      <w:del w:id="1166" w:author="Administrator" w:date="2016-01-13T14:58:28Z">
        <w:r>
          <w:rPr>
            <w:rFonts w:hint="eastAsia" w:ascii="华文楷体" w:hAnsi="华文楷体" w:eastAsia="华文楷体"/>
            <w:sz w:val="28"/>
            <w:szCs w:val="28"/>
          </w:rPr>
          <w:delText>它</w:delText>
        </w:r>
      </w:del>
      <w:ins w:id="1167" w:author="Administrator" w:date="2016-01-13T14:58:28Z">
        <w:r>
          <w:rPr>
            <w:rFonts w:hint="eastAsia" w:ascii="华文楷体" w:hAnsi="华文楷体" w:eastAsia="华文楷体"/>
            <w:sz w:val="28"/>
            <w:szCs w:val="28"/>
            <w:lang w:eastAsia="zh-CN"/>
          </w:rPr>
          <w:t>他</w:t>
        </w:r>
      </w:ins>
      <w:r>
        <w:rPr>
          <w:rFonts w:hint="eastAsia" w:ascii="华文楷体" w:hAnsi="华文楷体" w:eastAsia="华文楷体"/>
          <w:sz w:val="28"/>
          <w:szCs w:val="28"/>
        </w:rPr>
        <w:t>是一个整体，它是一个常有的</w:t>
      </w:r>
      <w:ins w:id="1168" w:author="Administrator" w:date="2016-01-13T14:58:37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东西，</w:t>
      </w:r>
      <w:ins w:id="1169" w:author="Administrator" w:date="2016-01-13T14:58:43Z">
        <w:r>
          <w:rPr>
            <w:rFonts w:hint="eastAsia" w:ascii="华文楷体" w:hAnsi="华文楷体" w:eastAsia="华文楷体"/>
            <w:sz w:val="28"/>
            <w:szCs w:val="28"/>
            <w:lang w:eastAsia="zh-CN"/>
          </w:rPr>
          <w:t>啊</w:t>
        </w:r>
      </w:ins>
      <w:ins w:id="1170" w:author="Administrator" w:date="2016-01-13T14:58:46Z">
        <w:r>
          <w:rPr>
            <w:rFonts w:hint="eastAsia" w:ascii="华文楷体" w:hAnsi="华文楷体" w:eastAsia="华文楷体"/>
            <w:sz w:val="28"/>
            <w:szCs w:val="28"/>
            <w:lang w:eastAsia="zh-CN"/>
          </w:rPr>
          <w:t>整体的</w:t>
        </w:r>
      </w:ins>
      <w:ins w:id="1171" w:author="Administrator" w:date="2016-01-13T14:58:49Z">
        <w:r>
          <w:rPr>
            <w:rFonts w:hint="eastAsia" w:ascii="华文楷体" w:hAnsi="华文楷体" w:eastAsia="华文楷体"/>
            <w:sz w:val="28"/>
            <w:szCs w:val="28"/>
            <w:lang w:eastAsia="zh-CN"/>
          </w:rPr>
          <w:t>常有的</w:t>
        </w:r>
      </w:ins>
      <w:ins w:id="1172" w:author="Administrator" w:date="2016-01-13T14:58:51Z">
        <w:r>
          <w:rPr>
            <w:rFonts w:hint="eastAsia" w:ascii="华文楷体" w:hAnsi="华文楷体" w:eastAsia="华文楷体"/>
            <w:sz w:val="28"/>
            <w:szCs w:val="28"/>
            <w:lang w:eastAsia="zh-CN"/>
          </w:rPr>
          <w:t>东西</w:t>
        </w:r>
      </w:ins>
      <w:ins w:id="1173" w:author="Administrator" w:date="2016-01-13T14:58:52Z">
        <w:r>
          <w:rPr>
            <w:rFonts w:hint="eastAsia" w:ascii="华文楷体" w:hAnsi="华文楷体" w:eastAsia="华文楷体"/>
            <w:sz w:val="28"/>
            <w:szCs w:val="28"/>
            <w:lang w:eastAsia="zh-CN"/>
          </w:rPr>
          <w:t>，</w:t>
        </w:r>
      </w:ins>
      <w:ins w:id="1174" w:author="Administrator" w:date="2016-01-13T14:58:54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实际上我们所执着的我呢</w:t>
      </w:r>
      <w:ins w:id="1175" w:author="Administrator" w:date="2016-01-13T14:59:03Z">
        <w:r>
          <w:rPr>
            <w:rFonts w:hint="eastAsia" w:ascii="华文楷体" w:hAnsi="华文楷体" w:eastAsia="华文楷体"/>
            <w:sz w:val="28"/>
            <w:szCs w:val="28"/>
            <w:lang w:eastAsia="zh-CN"/>
          </w:rPr>
          <w:t>他</w:t>
        </w:r>
      </w:ins>
      <w:r>
        <w:rPr>
          <w:rFonts w:hint="eastAsia" w:ascii="华文楷体" w:hAnsi="华文楷体" w:eastAsia="华文楷体"/>
          <w:sz w:val="28"/>
          <w:szCs w:val="28"/>
        </w:rPr>
        <w:t>是</w:t>
      </w:r>
      <w:ins w:id="1176" w:author="Administrator" w:date="2016-01-13T14:59:07Z">
        <w:r>
          <w:rPr>
            <w:rFonts w:hint="eastAsia" w:ascii="华文楷体" w:hAnsi="华文楷体" w:eastAsia="华文楷体"/>
            <w:sz w:val="28"/>
            <w:szCs w:val="28"/>
            <w:lang w:eastAsia="zh-CN"/>
          </w:rPr>
          <w:t>一个</w:t>
        </w:r>
      </w:ins>
      <w:ins w:id="1177" w:author="Administrator" w:date="2016-01-13T14:59:10Z">
        <w:r>
          <w:rPr>
            <w:rFonts w:hint="eastAsia" w:ascii="华文楷体" w:hAnsi="华文楷体" w:eastAsia="华文楷体"/>
            <w:sz w:val="28"/>
            <w:szCs w:val="28"/>
            <w:lang w:eastAsia="zh-CN"/>
          </w:rPr>
          <w:t>恒</w:t>
        </w:r>
      </w:ins>
      <w:ins w:id="1178" w:author="Administrator" w:date="2016-01-13T14:59:18Z">
        <w:r>
          <w:rPr>
            <w:rFonts w:hint="eastAsia" w:ascii="华文楷体" w:hAnsi="华文楷体" w:eastAsia="华文楷体"/>
            <w:sz w:val="28"/>
            <w:szCs w:val="28"/>
            <w:lang w:eastAsia="zh-CN"/>
          </w:rPr>
          <w:t>常</w:t>
        </w:r>
      </w:ins>
      <w:r>
        <w:rPr>
          <w:rFonts w:hint="eastAsia" w:ascii="华文楷体" w:hAnsi="华文楷体" w:eastAsia="华文楷体"/>
          <w:sz w:val="28"/>
          <w:szCs w:val="28"/>
        </w:rPr>
        <w:t>常一的</w:t>
      </w:r>
      <w:ins w:id="1179" w:author="Administrator" w:date="2016-01-13T14:59:22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法，但是我们真正观察的时候，所谓依蕴而立的我，那么这个人我</w:t>
      </w:r>
      <w:ins w:id="1180" w:author="Administrator" w:date="2016-01-13T14:59:36Z">
        <w:r>
          <w:rPr>
            <w:rFonts w:hint="eastAsia" w:ascii="华文楷体" w:hAnsi="华文楷体" w:eastAsia="华文楷体"/>
            <w:sz w:val="28"/>
            <w:szCs w:val="28"/>
            <w:lang w:eastAsia="zh-CN"/>
          </w:rPr>
          <w:t>呢</w:t>
        </w:r>
      </w:ins>
      <w:ins w:id="1181" w:author="Administrator" w:date="2016-01-13T14:59:39Z">
        <w:r>
          <w:rPr>
            <w:rFonts w:hint="eastAsia" w:ascii="华文楷体" w:hAnsi="华文楷体" w:eastAsia="华文楷体"/>
            <w:sz w:val="28"/>
            <w:szCs w:val="28"/>
            <w:lang w:eastAsia="zh-CN"/>
          </w:rPr>
          <w:t>有的时候</w:t>
        </w:r>
      </w:ins>
      <w:r>
        <w:rPr>
          <w:rFonts w:hint="eastAsia" w:ascii="华文楷体" w:hAnsi="华文楷体" w:eastAsia="华文楷体"/>
          <w:sz w:val="28"/>
          <w:szCs w:val="28"/>
        </w:rPr>
        <w:t>我们就认为</w:t>
      </w:r>
      <w:ins w:id="1182" w:author="Administrator" w:date="2016-01-13T14:59:5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是五蕴</w:t>
      </w:r>
      <w:ins w:id="1183" w:author="Administrator" w:date="2016-01-13T15:00:04Z">
        <w:r>
          <w:rPr>
            <w:rFonts w:hint="eastAsia" w:ascii="华文楷体" w:hAnsi="华文楷体" w:eastAsia="华文楷体"/>
            <w:sz w:val="28"/>
            <w:szCs w:val="28"/>
            <w:lang w:eastAsia="zh-CN"/>
          </w:rPr>
          <w:t>呐</w:t>
        </w:r>
      </w:ins>
      <w:r>
        <w:rPr>
          <w:rFonts w:hint="eastAsia" w:ascii="华文楷体" w:hAnsi="华文楷体" w:eastAsia="华文楷体"/>
          <w:sz w:val="28"/>
          <w:szCs w:val="28"/>
        </w:rPr>
        <w:t>，把整个五蕴的</w:t>
      </w:r>
      <w:ins w:id="1184" w:author="Administrator" w:date="2016-01-13T15:00:12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整体</w:t>
      </w:r>
      <w:ins w:id="1185" w:author="Administrator" w:date="2016-01-13T15:00:22Z">
        <w:r>
          <w:rPr>
            <w:rFonts w:hint="eastAsia" w:ascii="华文楷体" w:hAnsi="华文楷体" w:eastAsia="华文楷体"/>
            <w:sz w:val="28"/>
            <w:szCs w:val="28"/>
            <w:lang w:eastAsia="zh-CN"/>
          </w:rPr>
          <w:t>和他</w:t>
        </w:r>
      </w:ins>
      <w:ins w:id="1186" w:author="Administrator" w:date="2016-01-13T15:00:23Z">
        <w:r>
          <w:rPr>
            <w:rFonts w:hint="eastAsia" w:ascii="华文楷体" w:hAnsi="华文楷体" w:eastAsia="华文楷体"/>
            <w:sz w:val="28"/>
            <w:szCs w:val="28"/>
            <w:lang w:eastAsia="zh-CN"/>
          </w:rPr>
          <w:t>这样</w:t>
        </w:r>
      </w:ins>
      <w:ins w:id="1187" w:author="Administrator" w:date="2016-01-13T15:00:25Z">
        <w:r>
          <w:rPr>
            <w:rFonts w:hint="eastAsia" w:ascii="华文楷体" w:hAnsi="华文楷体" w:eastAsia="华文楷体"/>
            <w:sz w:val="28"/>
            <w:szCs w:val="28"/>
            <w:lang w:eastAsia="zh-CN"/>
          </w:rPr>
          <w:t>一种</w:t>
        </w:r>
      </w:ins>
      <w:ins w:id="1188" w:author="Administrator" w:date="2016-01-13T15:00:27Z">
        <w:r>
          <w:rPr>
            <w:rFonts w:hint="eastAsia" w:ascii="华文楷体" w:hAnsi="华文楷体" w:eastAsia="华文楷体"/>
            <w:sz w:val="28"/>
            <w:szCs w:val="28"/>
            <w:lang w:eastAsia="zh-CN"/>
          </w:rPr>
          <w:t>整体</w:t>
        </w:r>
      </w:ins>
      <w:r>
        <w:rPr>
          <w:rFonts w:hint="eastAsia" w:ascii="华文楷体" w:hAnsi="华文楷体" w:eastAsia="华文楷体"/>
          <w:sz w:val="28"/>
          <w:szCs w:val="28"/>
        </w:rPr>
        <w:t>的法</w:t>
      </w:r>
      <w:ins w:id="1189" w:author="Administrator" w:date="2016-01-13T15:00:35Z">
        <w:r>
          <w:rPr>
            <w:rFonts w:hint="eastAsia" w:ascii="华文楷体" w:hAnsi="华文楷体" w:eastAsia="华文楷体"/>
            <w:sz w:val="28"/>
            <w:szCs w:val="28"/>
            <w:lang w:eastAsia="zh-CN"/>
          </w:rPr>
          <w:t>呢</w:t>
        </w:r>
      </w:ins>
      <w:ins w:id="1190" w:author="Administrator" w:date="2016-01-13T15:00:37Z">
        <w:r>
          <w:rPr>
            <w:rFonts w:hint="eastAsia" w:ascii="华文楷体" w:hAnsi="华文楷体" w:eastAsia="华文楷体"/>
            <w:sz w:val="28"/>
            <w:szCs w:val="28"/>
            <w:lang w:eastAsia="zh-CN"/>
          </w:rPr>
          <w:t>就</w:t>
        </w:r>
      </w:ins>
      <w:r>
        <w:rPr>
          <w:rFonts w:hint="eastAsia" w:ascii="华文楷体" w:hAnsi="华文楷体" w:eastAsia="华文楷体"/>
          <w:sz w:val="28"/>
          <w:szCs w:val="28"/>
        </w:rPr>
        <w:t>假立</w:t>
      </w:r>
      <w:del w:id="1191" w:author="Administrator" w:date="2016-01-13T15:00:44Z">
        <w:r>
          <w:rPr>
            <w:rFonts w:hint="eastAsia" w:ascii="华文楷体" w:hAnsi="华文楷体" w:eastAsia="华文楷体"/>
            <w:sz w:val="28"/>
            <w:szCs w:val="28"/>
          </w:rPr>
          <w:delText>为</w:delText>
        </w:r>
      </w:del>
      <w:ins w:id="1192" w:author="Administrator" w:date="2016-01-13T15:00:44Z">
        <w:r>
          <w:rPr>
            <w:rFonts w:hint="eastAsia" w:ascii="华文楷体" w:hAnsi="华文楷体" w:eastAsia="华文楷体"/>
            <w:sz w:val="28"/>
            <w:szCs w:val="28"/>
            <w:lang w:eastAsia="zh-CN"/>
          </w:rPr>
          <w:t>成</w:t>
        </w:r>
      </w:ins>
      <w:ins w:id="1193" w:author="Administrator" w:date="2016-01-13T15:00:47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我。</w:t>
      </w:r>
      <w:ins w:id="1194" w:author="Administrator" w:date="2016-01-13T15:01:16Z">
        <w:r>
          <w:rPr>
            <w:rFonts w:hint="eastAsia" w:ascii="华文楷体" w:hAnsi="华文楷体" w:eastAsia="华文楷体"/>
            <w:sz w:val="28"/>
            <w:szCs w:val="28"/>
            <w:lang w:eastAsia="zh-CN"/>
          </w:rPr>
          <w:t>那</w:t>
        </w:r>
      </w:ins>
      <w:ins w:id="1195" w:author="Administrator" w:date="2016-01-13T15:01:08Z">
        <w:r>
          <w:rPr>
            <w:rFonts w:hint="eastAsia" w:ascii="华文楷体" w:hAnsi="华文楷体" w:eastAsia="华文楷体"/>
            <w:sz w:val="28"/>
            <w:szCs w:val="28"/>
            <w:lang w:eastAsia="zh-CN"/>
          </w:rPr>
          <w:t>么就说</w:t>
        </w:r>
      </w:ins>
      <w:ins w:id="1196" w:author="Administrator" w:date="2016-01-13T15:01:09Z">
        <w:r>
          <w:rPr>
            <w:rFonts w:hint="eastAsia" w:ascii="华文楷体" w:hAnsi="华文楷体" w:eastAsia="华文楷体"/>
            <w:sz w:val="28"/>
            <w:szCs w:val="28"/>
            <w:lang w:eastAsia="zh-CN"/>
          </w:rPr>
          <w:t>你</w:t>
        </w:r>
      </w:ins>
      <w:r>
        <w:rPr>
          <w:rFonts w:hint="eastAsia" w:ascii="华文楷体" w:hAnsi="华文楷体" w:eastAsia="华文楷体"/>
          <w:sz w:val="28"/>
          <w:szCs w:val="28"/>
        </w:rPr>
        <w:t>俱生我执的所缘境</w:t>
      </w:r>
      <w:ins w:id="1197" w:author="Administrator" w:date="2016-01-13T15:01:24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是我，那么我的</w:t>
      </w:r>
      <w:del w:id="1198" w:author="Administrator" w:date="2016-01-13T15:58:03Z">
        <w:r>
          <w:rPr>
            <w:rFonts w:hint="eastAsia" w:ascii="华文楷体" w:hAnsi="华文楷体" w:eastAsia="华文楷体"/>
            <w:sz w:val="28"/>
            <w:szCs w:val="28"/>
          </w:rPr>
          <w:delText>色受</w:delText>
        </w:r>
      </w:del>
      <w:ins w:id="1199" w:author="Administrator" w:date="2016-01-13T15:58:03Z">
        <w:r>
          <w:rPr>
            <w:rFonts w:hint="eastAsia" w:ascii="华文楷体" w:hAnsi="华文楷体" w:eastAsia="华文楷体"/>
            <w:sz w:val="28"/>
            <w:szCs w:val="28"/>
            <w:lang w:eastAsia="zh-CN"/>
          </w:rPr>
          <w:t>设施</w:t>
        </w:r>
      </w:ins>
      <w:r>
        <w:rPr>
          <w:rFonts w:hint="eastAsia" w:ascii="华文楷体" w:hAnsi="华文楷体" w:eastAsia="华文楷体"/>
          <w:sz w:val="28"/>
          <w:szCs w:val="28"/>
        </w:rPr>
        <w:t>处是什么？我的</w:t>
      </w:r>
      <w:del w:id="1200" w:author="Administrator" w:date="2016-01-13T15:58:10Z">
        <w:r>
          <w:rPr>
            <w:rFonts w:hint="eastAsia" w:ascii="华文楷体" w:hAnsi="华文楷体" w:eastAsia="华文楷体"/>
            <w:sz w:val="28"/>
            <w:szCs w:val="28"/>
          </w:rPr>
          <w:delText>色受</w:delText>
        </w:r>
      </w:del>
      <w:ins w:id="1201" w:author="Administrator" w:date="2016-01-13T15:58:10Z">
        <w:r>
          <w:rPr>
            <w:rFonts w:hint="eastAsia" w:ascii="华文楷体" w:hAnsi="华文楷体" w:eastAsia="华文楷体"/>
            <w:sz w:val="28"/>
            <w:szCs w:val="28"/>
            <w:lang w:eastAsia="zh-CN"/>
          </w:rPr>
          <w:t>设施</w:t>
        </w:r>
      </w:ins>
      <w:r>
        <w:rPr>
          <w:rFonts w:hint="eastAsia" w:ascii="华文楷体" w:hAnsi="华文楷体" w:eastAsia="华文楷体"/>
          <w:sz w:val="28"/>
          <w:szCs w:val="28"/>
        </w:rPr>
        <w:t>处就是五蕴，</w:t>
      </w:r>
      <w:ins w:id="1202" w:author="Administrator" w:date="2016-01-13T15:02:11Z">
        <w:r>
          <w:rPr>
            <w:rFonts w:hint="eastAsia" w:ascii="华文楷体" w:hAnsi="华文楷体" w:eastAsia="华文楷体"/>
            <w:sz w:val="28"/>
            <w:szCs w:val="28"/>
            <w:lang w:eastAsia="zh-CN"/>
          </w:rPr>
          <w:t>那么</w:t>
        </w:r>
      </w:ins>
      <w:ins w:id="1203" w:author="Administrator" w:date="2016-01-13T15:02:12Z">
        <w:r>
          <w:rPr>
            <w:rFonts w:hint="eastAsia" w:ascii="华文楷体" w:hAnsi="华文楷体" w:eastAsia="华文楷体"/>
            <w:sz w:val="28"/>
            <w:szCs w:val="28"/>
            <w:lang w:eastAsia="zh-CN"/>
          </w:rPr>
          <w:t>我们</w:t>
        </w:r>
      </w:ins>
      <w:ins w:id="1204" w:author="Administrator" w:date="2016-01-13T15:02:14Z">
        <w:r>
          <w:rPr>
            <w:rFonts w:hint="eastAsia" w:ascii="华文楷体" w:hAnsi="华文楷体" w:eastAsia="华文楷体"/>
            <w:sz w:val="28"/>
            <w:szCs w:val="28"/>
            <w:lang w:eastAsia="zh-CN"/>
          </w:rPr>
          <w:t>再</w:t>
        </w:r>
      </w:ins>
      <w:ins w:id="1205" w:author="Administrator" w:date="2016-01-13T15:02:20Z">
        <w:r>
          <w:rPr>
            <w:rFonts w:hint="eastAsia" w:ascii="华文楷体" w:hAnsi="华文楷体" w:eastAsia="华文楷体"/>
            <w:sz w:val="28"/>
            <w:szCs w:val="28"/>
            <w:lang w:eastAsia="zh-CN"/>
          </w:rPr>
          <w:t>进一步</w:t>
        </w:r>
      </w:ins>
      <w:ins w:id="1206" w:author="Administrator" w:date="2016-01-13T15:02:22Z">
        <w:r>
          <w:rPr>
            <w:rFonts w:hint="eastAsia" w:ascii="华文楷体" w:hAnsi="华文楷体" w:eastAsia="华文楷体"/>
            <w:sz w:val="28"/>
            <w:szCs w:val="28"/>
            <w:lang w:eastAsia="zh-CN"/>
          </w:rPr>
          <w:t>分析</w:t>
        </w:r>
      </w:ins>
      <w:ins w:id="1207" w:author="Administrator" w:date="2016-01-13T15:02:24Z">
        <w:r>
          <w:rPr>
            <w:rFonts w:hint="eastAsia" w:ascii="华文楷体" w:hAnsi="华文楷体" w:eastAsia="华文楷体"/>
            <w:sz w:val="28"/>
            <w:szCs w:val="28"/>
            <w:lang w:eastAsia="zh-CN"/>
          </w:rPr>
          <w:t>：</w:t>
        </w:r>
      </w:ins>
      <w:r>
        <w:rPr>
          <w:rFonts w:hint="eastAsia" w:ascii="华文楷体" w:hAnsi="华文楷体" w:eastAsia="华文楷体"/>
          <w:sz w:val="28"/>
          <w:szCs w:val="28"/>
        </w:rPr>
        <w:t>这</w:t>
      </w:r>
      <w:ins w:id="1208" w:author="Administrator" w:date="2016-01-13T15:02:28Z">
        <w:r>
          <w:rPr>
            <w:rFonts w:hint="eastAsia" w:ascii="华文楷体" w:hAnsi="华文楷体" w:eastAsia="华文楷体"/>
            <w:sz w:val="28"/>
            <w:szCs w:val="28"/>
            <w:lang w:eastAsia="zh-CN"/>
          </w:rPr>
          <w:t>个</w:t>
        </w:r>
      </w:ins>
      <w:r>
        <w:rPr>
          <w:rFonts w:hint="eastAsia" w:ascii="华文楷体" w:hAnsi="华文楷体" w:eastAsia="华文楷体"/>
          <w:sz w:val="28"/>
          <w:szCs w:val="28"/>
        </w:rPr>
        <w:t>五蕴到底是不是一个常</w:t>
      </w:r>
      <w:del w:id="1209" w:author="Administrator" w:date="2016-01-13T15:02:40Z">
        <w:r>
          <w:rPr>
            <w:rFonts w:hint="eastAsia" w:ascii="华文楷体" w:hAnsi="华文楷体" w:eastAsia="华文楷体"/>
            <w:sz w:val="28"/>
            <w:szCs w:val="28"/>
          </w:rPr>
          <w:delText>蕴</w:delText>
        </w:r>
      </w:del>
      <w:ins w:id="1210" w:author="Administrator" w:date="2016-01-13T15:02:40Z">
        <w:r>
          <w:rPr>
            <w:rFonts w:hint="eastAsia" w:ascii="华文楷体" w:hAnsi="华文楷体" w:eastAsia="华文楷体"/>
            <w:sz w:val="28"/>
            <w:szCs w:val="28"/>
            <w:lang w:eastAsia="zh-CN"/>
          </w:rPr>
          <w:t>一</w:t>
        </w:r>
      </w:ins>
      <w:r>
        <w:rPr>
          <w:rFonts w:hint="eastAsia" w:ascii="华文楷体" w:hAnsi="华文楷体" w:eastAsia="华文楷体"/>
          <w:sz w:val="28"/>
          <w:szCs w:val="28"/>
        </w:rPr>
        <w:t>的</w:t>
      </w:r>
      <w:del w:id="1211" w:author="Administrator" w:date="2016-01-13T15:02:44Z">
        <w:r>
          <w:rPr>
            <w:rFonts w:hint="eastAsia" w:ascii="华文楷体" w:hAnsi="华文楷体" w:eastAsia="华文楷体"/>
            <w:sz w:val="28"/>
            <w:szCs w:val="28"/>
          </w:rPr>
          <w:delText>整</w:delText>
        </w:r>
      </w:del>
      <w:ins w:id="1212" w:author="Administrator" w:date="2016-01-13T15:02:44Z">
        <w:r>
          <w:rPr>
            <w:rFonts w:hint="eastAsia" w:ascii="华文楷体" w:hAnsi="华文楷体" w:eastAsia="华文楷体"/>
            <w:sz w:val="28"/>
            <w:szCs w:val="28"/>
            <w:lang w:eastAsia="zh-CN"/>
          </w:rPr>
          <w:t>本</w:t>
        </w:r>
      </w:ins>
      <w:r>
        <w:rPr>
          <w:rFonts w:hint="eastAsia" w:ascii="华文楷体" w:hAnsi="华文楷体" w:eastAsia="华文楷体"/>
          <w:sz w:val="28"/>
          <w:szCs w:val="28"/>
        </w:rPr>
        <w:t>体？</w:t>
      </w:r>
      <w:ins w:id="1213" w:author="Administrator" w:date="2016-01-13T15:02:54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分析之后就知道，</w:t>
      </w:r>
      <w:ins w:id="1214" w:author="Administrator" w:date="2016-01-13T15:03:02Z">
        <w:r>
          <w:rPr>
            <w:rFonts w:hint="eastAsia" w:ascii="华文楷体" w:hAnsi="华文楷体" w:eastAsia="华文楷体"/>
            <w:sz w:val="28"/>
            <w:szCs w:val="28"/>
            <w:lang w:eastAsia="zh-CN"/>
          </w:rPr>
          <w:t>哦</w:t>
        </w:r>
      </w:ins>
      <w:r>
        <w:rPr>
          <w:rFonts w:hint="eastAsia" w:ascii="华文楷体" w:hAnsi="华文楷体" w:eastAsia="华文楷体"/>
          <w:sz w:val="28"/>
          <w:szCs w:val="28"/>
        </w:rPr>
        <w:t>身体是</w:t>
      </w:r>
      <w:del w:id="1215" w:author="Administrator" w:date="2016-01-13T15:03:06Z">
        <w:r>
          <w:rPr>
            <w:rFonts w:hint="eastAsia" w:ascii="华文楷体" w:hAnsi="华文楷体" w:eastAsia="华文楷体"/>
            <w:sz w:val="28"/>
            <w:szCs w:val="28"/>
          </w:rPr>
          <w:delText>由</w:delText>
        </w:r>
      </w:del>
      <w:r>
        <w:rPr>
          <w:rFonts w:hint="eastAsia" w:ascii="华文楷体" w:hAnsi="华文楷体" w:eastAsia="华文楷体"/>
          <w:sz w:val="28"/>
          <w:szCs w:val="28"/>
        </w:rPr>
        <w:t>很多很多微尘组成的，所以我们可以把我们身体分成五大部分，就是头、身体的</w:t>
      </w:r>
      <w:ins w:id="1216" w:author="Administrator" w:date="2016-01-13T15:03:22Z">
        <w:r>
          <w:rPr>
            <w:rFonts w:hint="eastAsia" w:ascii="华文楷体" w:hAnsi="华文楷体" w:eastAsia="华文楷体"/>
            <w:sz w:val="28"/>
            <w:szCs w:val="28"/>
            <w:lang w:eastAsia="zh-CN"/>
          </w:rPr>
          <w:t>或者就说</w:t>
        </w:r>
      </w:ins>
      <w:ins w:id="1217" w:author="Administrator" w:date="2016-01-13T15:03:25Z">
        <w:r>
          <w:rPr>
            <w:rFonts w:hint="eastAsia" w:ascii="华文楷体" w:hAnsi="华文楷体" w:eastAsia="华文楷体"/>
            <w:sz w:val="28"/>
            <w:szCs w:val="28"/>
            <w:lang w:eastAsia="zh-CN"/>
          </w:rPr>
          <w:t>其他的</w:t>
        </w:r>
      </w:ins>
      <w:ins w:id="1218" w:author="Administrator" w:date="2016-01-13T15:03:38Z">
        <w:r>
          <w:rPr>
            <w:rFonts w:hint="eastAsia" w:ascii="华文楷体" w:hAnsi="华文楷体" w:eastAsia="华文楷体"/>
            <w:sz w:val="28"/>
            <w:szCs w:val="28"/>
            <w:lang w:eastAsia="zh-CN"/>
          </w:rPr>
          <w:t>这</w:t>
        </w:r>
      </w:ins>
      <w:ins w:id="1219" w:author="Administrator" w:date="2016-01-13T15:03:39Z">
        <w:r>
          <w:rPr>
            <w:rFonts w:hint="eastAsia" w:ascii="华文楷体" w:hAnsi="华文楷体" w:eastAsia="华文楷体"/>
            <w:sz w:val="28"/>
            <w:szCs w:val="28"/>
            <w:lang w:eastAsia="zh-CN"/>
          </w:rPr>
          <w:t>样一种</w:t>
        </w:r>
      </w:ins>
      <w:del w:id="1220" w:author="Administrator" w:date="2016-01-13T15:03:53Z">
        <w:r>
          <w:rPr>
            <w:rFonts w:hint="eastAsia" w:ascii="华文楷体" w:hAnsi="华文楷体" w:eastAsia="华文楷体"/>
            <w:sz w:val="28"/>
            <w:szCs w:val="28"/>
          </w:rPr>
          <w:delText>五大</w:delText>
        </w:r>
      </w:del>
      <w:r>
        <w:rPr>
          <w:rFonts w:hint="eastAsia" w:ascii="华文楷体" w:hAnsi="华文楷体" w:eastAsia="华文楷体"/>
          <w:sz w:val="28"/>
          <w:szCs w:val="28"/>
        </w:rPr>
        <w:t>部分</w:t>
      </w:r>
      <w:ins w:id="1221" w:author="Administrator" w:date="2016-01-13T15:03:58Z">
        <w:r>
          <w:rPr>
            <w:rFonts w:hint="eastAsia" w:ascii="华文楷体" w:hAnsi="华文楷体" w:eastAsia="华文楷体"/>
            <w:sz w:val="28"/>
            <w:szCs w:val="28"/>
            <w:lang w:eastAsia="zh-CN"/>
          </w:rPr>
          <w:t>或者</w:t>
        </w:r>
      </w:ins>
      <w:r>
        <w:rPr>
          <w:rFonts w:hint="eastAsia" w:ascii="华文楷体" w:hAnsi="华文楷体" w:eastAsia="华文楷体"/>
          <w:sz w:val="28"/>
          <w:szCs w:val="28"/>
        </w:rPr>
        <w:t>六大部分</w:t>
      </w:r>
      <w:ins w:id="1222" w:author="Administrator" w:date="2016-01-13T15:04:02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w:t>
      </w:r>
      <w:del w:id="1223" w:author="Administrator" w:date="2016-01-13T15:04:21Z">
        <w:r>
          <w:rPr>
            <w:rFonts w:hint="eastAsia" w:ascii="华文楷体" w:hAnsi="华文楷体" w:eastAsia="华文楷体"/>
            <w:sz w:val="28"/>
            <w:szCs w:val="28"/>
          </w:rPr>
          <w:delText>再分析的</w:delText>
        </w:r>
      </w:del>
      <w:ins w:id="1224" w:author="Administrator" w:date="2016-01-13T15:04:21Z">
        <w:r>
          <w:rPr>
            <w:rFonts w:hint="eastAsia" w:ascii="华文楷体" w:hAnsi="华文楷体" w:eastAsia="华文楷体"/>
            <w:sz w:val="28"/>
            <w:szCs w:val="28"/>
            <w:lang w:eastAsia="zh-CN"/>
          </w:rPr>
          <w:t>像这样</w:t>
        </w:r>
      </w:ins>
      <w:ins w:id="1225" w:author="Administrator" w:date="2016-01-13T15:04:24Z">
        <w:r>
          <w:rPr>
            <w:rFonts w:hint="eastAsia" w:ascii="华文楷体" w:hAnsi="华文楷体" w:eastAsia="华文楷体"/>
            <w:sz w:val="28"/>
            <w:szCs w:val="28"/>
            <w:lang w:eastAsia="zh-CN"/>
          </w:rPr>
          <w:t>讲的时候呢</w:t>
        </w:r>
      </w:ins>
      <w:ins w:id="1226" w:author="Administrator" w:date="2016-01-13T15:04:28Z">
        <w:r>
          <w:rPr>
            <w:rFonts w:hint="eastAsia" w:ascii="华文楷体" w:hAnsi="华文楷体" w:eastAsia="华文楷体"/>
            <w:sz w:val="28"/>
            <w:szCs w:val="28"/>
            <w:lang w:eastAsia="zh-CN"/>
          </w:rPr>
          <w:t>我们就</w:t>
        </w:r>
      </w:ins>
      <w:ins w:id="1227" w:author="Administrator" w:date="2016-01-13T15:04:32Z">
        <w:r>
          <w:rPr>
            <w:rFonts w:hint="eastAsia" w:ascii="华文楷体" w:hAnsi="华文楷体" w:eastAsia="华文楷体"/>
            <w:sz w:val="28"/>
            <w:szCs w:val="28"/>
            <w:lang w:eastAsia="zh-CN"/>
          </w:rPr>
          <w:t>知道</w:t>
        </w:r>
      </w:ins>
      <w:ins w:id="1228" w:author="Administrator" w:date="2016-01-13T15:04:50Z">
        <w:r>
          <w:rPr>
            <w:rFonts w:hint="eastAsia" w:ascii="华文楷体" w:hAnsi="华文楷体" w:eastAsia="华文楷体"/>
            <w:sz w:val="28"/>
            <w:szCs w:val="28"/>
            <w:lang w:eastAsia="zh-CN"/>
          </w:rPr>
          <w:t>这个是</w:t>
        </w:r>
      </w:ins>
      <w:ins w:id="1229" w:author="Administrator" w:date="2016-01-13T15:04:54Z">
        <w:r>
          <w:rPr>
            <w:rFonts w:hint="eastAsia" w:ascii="华文楷体" w:hAnsi="华文楷体" w:eastAsia="华文楷体"/>
            <w:sz w:val="28"/>
            <w:szCs w:val="28"/>
            <w:lang w:eastAsia="zh-CN"/>
          </w:rPr>
          <w:t>多体的</w:t>
        </w:r>
      </w:ins>
      <w:ins w:id="1230" w:author="Administrator" w:date="2016-01-13T15:04:55Z">
        <w:r>
          <w:rPr>
            <w:rFonts w:hint="eastAsia" w:ascii="华文楷体" w:hAnsi="华文楷体" w:eastAsia="华文楷体"/>
            <w:sz w:val="28"/>
            <w:szCs w:val="28"/>
            <w:lang w:eastAsia="zh-CN"/>
          </w:rPr>
          <w:t>，</w:t>
        </w:r>
      </w:ins>
      <w:ins w:id="1231" w:author="Administrator" w:date="2016-01-13T15:05:06Z">
        <w:r>
          <w:rPr>
            <w:rFonts w:hint="eastAsia" w:ascii="华文楷体" w:hAnsi="华文楷体" w:eastAsia="华文楷体"/>
            <w:sz w:val="28"/>
            <w:szCs w:val="28"/>
            <w:lang w:eastAsia="zh-CN"/>
          </w:rPr>
          <w:t>再</w:t>
        </w:r>
      </w:ins>
      <w:ins w:id="1232" w:author="Administrator" w:date="2016-01-13T15:05:08Z">
        <w:r>
          <w:rPr>
            <w:rFonts w:hint="eastAsia" w:ascii="华文楷体" w:hAnsi="华文楷体" w:eastAsia="华文楷体"/>
            <w:sz w:val="28"/>
            <w:szCs w:val="28"/>
            <w:lang w:eastAsia="zh-CN"/>
          </w:rPr>
          <w:t>分析的</w:t>
        </w:r>
      </w:ins>
      <w:r>
        <w:rPr>
          <w:rFonts w:hint="eastAsia" w:ascii="华文楷体" w:hAnsi="华文楷体" w:eastAsia="华文楷体"/>
          <w:sz w:val="28"/>
          <w:szCs w:val="28"/>
        </w:rPr>
        <w:t>时候</w:t>
      </w:r>
      <w:ins w:id="1233" w:author="Administrator" w:date="2016-01-13T15:05:14Z">
        <w:r>
          <w:rPr>
            <w:rFonts w:hint="eastAsia" w:ascii="华文楷体" w:hAnsi="华文楷体" w:eastAsia="华文楷体"/>
            <w:sz w:val="28"/>
            <w:szCs w:val="28"/>
            <w:lang w:eastAsia="zh-CN"/>
          </w:rPr>
          <w:t>呢</w:t>
        </w:r>
      </w:ins>
      <w:r>
        <w:rPr>
          <w:rFonts w:hint="eastAsia" w:ascii="华文楷体" w:hAnsi="华文楷体" w:eastAsia="华文楷体"/>
          <w:sz w:val="28"/>
          <w:szCs w:val="28"/>
        </w:rPr>
        <w:t>把脑袋分析成微尘，实际上最后分析每一个部分</w:t>
      </w:r>
      <w:ins w:id="1234" w:author="Administrator" w:date="2016-01-13T15:05:39Z">
        <w:r>
          <w:rPr>
            <w:rFonts w:hint="eastAsia" w:ascii="华文楷体" w:hAnsi="华文楷体" w:eastAsia="华文楷体"/>
            <w:sz w:val="28"/>
            <w:szCs w:val="28"/>
            <w:lang w:eastAsia="zh-CN"/>
          </w:rPr>
          <w:t>全部</w:t>
        </w:r>
      </w:ins>
      <w:r>
        <w:rPr>
          <w:rFonts w:hint="eastAsia" w:ascii="华文楷体" w:hAnsi="华文楷体" w:eastAsia="华文楷体"/>
          <w:sz w:val="28"/>
          <w:szCs w:val="28"/>
        </w:rPr>
        <w:t>都是</w:t>
      </w:r>
      <w:ins w:id="1235" w:author="Administrator" w:date="2016-01-13T15:05:44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微尘组成的，那么在这</w:t>
      </w:r>
      <w:del w:id="1236" w:author="Administrator" w:date="2016-01-13T15:05:55Z">
        <w:r>
          <w:rPr>
            <w:rFonts w:hint="eastAsia" w:ascii="华文楷体" w:hAnsi="华文楷体" w:eastAsia="华文楷体"/>
            <w:sz w:val="28"/>
            <w:szCs w:val="28"/>
          </w:rPr>
          <w:delText>些</w:delText>
        </w:r>
      </w:del>
      <w:ins w:id="1237" w:author="Administrator" w:date="2016-01-13T15:05:55Z">
        <w:r>
          <w:rPr>
            <w:rFonts w:hint="eastAsia" w:ascii="华文楷体" w:hAnsi="华文楷体" w:eastAsia="华文楷体"/>
            <w:sz w:val="28"/>
            <w:szCs w:val="28"/>
            <w:lang w:eastAsia="zh-CN"/>
          </w:rPr>
          <w:t>个</w:t>
        </w:r>
      </w:ins>
      <w:r>
        <w:rPr>
          <w:rFonts w:hint="eastAsia" w:ascii="华文楷体" w:hAnsi="华文楷体" w:eastAsia="华文楷体"/>
          <w:sz w:val="28"/>
          <w:szCs w:val="28"/>
        </w:rPr>
        <w:t>微尘组合当中哪一个是我呢？没有一个是</w:t>
      </w:r>
      <w:ins w:id="1238" w:author="Administrator" w:date="2016-01-13T15:06:04Z">
        <w:r>
          <w:rPr>
            <w:rFonts w:hint="eastAsia" w:ascii="华文楷体" w:hAnsi="华文楷体" w:eastAsia="华文楷体"/>
            <w:sz w:val="28"/>
            <w:szCs w:val="28"/>
            <w:lang w:eastAsia="zh-CN"/>
          </w:rPr>
          <w:t>真正</w:t>
        </w:r>
      </w:ins>
      <w:r>
        <w:rPr>
          <w:rFonts w:hint="eastAsia" w:ascii="华文楷体" w:hAnsi="华文楷体" w:eastAsia="华文楷体"/>
          <w:sz w:val="28"/>
          <w:szCs w:val="28"/>
        </w:rPr>
        <w:t>我的自性，再</w:t>
      </w:r>
      <w:del w:id="1239" w:author="Administrator" w:date="2016-01-13T15:06:13Z">
        <w:r>
          <w:rPr>
            <w:rFonts w:hint="eastAsia" w:ascii="华文楷体" w:hAnsi="华文楷体" w:eastAsia="华文楷体"/>
            <w:sz w:val="28"/>
            <w:szCs w:val="28"/>
          </w:rPr>
          <w:delText>从</w:delText>
        </w:r>
      </w:del>
      <w:ins w:id="1240" w:author="Administrator" w:date="2016-01-13T15:06:13Z">
        <w:r>
          <w:rPr>
            <w:rFonts w:hint="eastAsia" w:ascii="华文楷体" w:hAnsi="华文楷体" w:eastAsia="华文楷体"/>
            <w:sz w:val="28"/>
            <w:szCs w:val="28"/>
            <w:lang w:eastAsia="zh-CN"/>
          </w:rPr>
          <w:t>把</w:t>
        </w:r>
      </w:ins>
      <w:ins w:id="1241" w:author="Administrator" w:date="2016-01-13T15:06:1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心识分析</w:t>
      </w:r>
      <w:ins w:id="1242" w:author="Administrator" w:date="2016-01-13T15:06:22Z">
        <w:r>
          <w:rPr>
            <w:rFonts w:hint="eastAsia" w:ascii="华文楷体" w:hAnsi="华文楷体" w:eastAsia="华文楷体"/>
            <w:sz w:val="28"/>
            <w:szCs w:val="28"/>
            <w:lang w:eastAsia="zh-CN"/>
          </w:rPr>
          <w:t>成</w:t>
        </w:r>
      </w:ins>
      <w:del w:id="1243" w:author="Administrator" w:date="2016-01-13T15:06:31Z">
        <w:r>
          <w:rPr>
            <w:rFonts w:hint="eastAsia" w:ascii="华文楷体" w:hAnsi="华文楷体" w:eastAsia="华文楷体"/>
            <w:sz w:val="28"/>
            <w:szCs w:val="28"/>
          </w:rPr>
          <w:delText>的时候有</w:delText>
        </w:r>
      </w:del>
      <w:r>
        <w:rPr>
          <w:rFonts w:hint="eastAsia" w:ascii="华文楷体" w:hAnsi="华文楷体" w:eastAsia="华文楷体"/>
          <w:sz w:val="28"/>
          <w:szCs w:val="28"/>
        </w:rPr>
        <w:t>很多刹那，</w:t>
      </w:r>
      <w:ins w:id="1244" w:author="Administrator" w:date="2016-01-13T15:06:44Z">
        <w:r>
          <w:rPr>
            <w:rFonts w:hint="eastAsia" w:ascii="华文楷体" w:hAnsi="华文楷体" w:eastAsia="华文楷体"/>
            <w:sz w:val="28"/>
            <w:szCs w:val="28"/>
            <w:lang w:eastAsia="zh-CN"/>
          </w:rPr>
          <w:t>我们真的</w:t>
        </w:r>
      </w:ins>
      <w:ins w:id="1245" w:author="Administrator" w:date="2016-01-13T15:06:46Z">
        <w:r>
          <w:rPr>
            <w:rFonts w:hint="eastAsia" w:ascii="华文楷体" w:hAnsi="华文楷体" w:eastAsia="华文楷体"/>
            <w:sz w:val="28"/>
            <w:szCs w:val="28"/>
            <w:lang w:eastAsia="zh-CN"/>
          </w:rPr>
          <w:t>分析</w:t>
        </w:r>
      </w:ins>
      <w:ins w:id="1246" w:author="Administrator" w:date="2016-01-13T15:06:47Z">
        <w:r>
          <w:rPr>
            <w:rFonts w:hint="eastAsia" w:ascii="华文楷体" w:hAnsi="华文楷体" w:eastAsia="华文楷体"/>
            <w:sz w:val="28"/>
            <w:szCs w:val="28"/>
            <w:lang w:eastAsia="zh-CN"/>
          </w:rPr>
          <w:t>的</w:t>
        </w:r>
      </w:ins>
      <w:ins w:id="1247" w:author="Administrator" w:date="2016-01-13T15:06:48Z">
        <w:r>
          <w:rPr>
            <w:rFonts w:hint="eastAsia" w:ascii="华文楷体" w:hAnsi="华文楷体" w:eastAsia="华文楷体"/>
            <w:sz w:val="28"/>
            <w:szCs w:val="28"/>
            <w:lang w:eastAsia="zh-CN"/>
          </w:rPr>
          <w:t>时候</w:t>
        </w:r>
      </w:ins>
      <w:del w:id="1248" w:author="Administrator" w:date="2016-01-13T15:07:03Z">
        <w:r>
          <w:rPr>
            <w:rFonts w:hint="eastAsia" w:ascii="华文楷体" w:hAnsi="华文楷体" w:eastAsia="华文楷体"/>
            <w:sz w:val="28"/>
            <w:szCs w:val="28"/>
          </w:rPr>
          <w:delText>那么</w:delText>
        </w:r>
      </w:del>
      <w:r>
        <w:rPr>
          <w:rFonts w:hint="eastAsia" w:ascii="华文楷体" w:hAnsi="华文楷体" w:eastAsia="华文楷体"/>
          <w:sz w:val="28"/>
          <w:szCs w:val="28"/>
        </w:rPr>
        <w:t>有没有</w:t>
      </w:r>
      <w:ins w:id="1249" w:author="Administrator" w:date="2016-01-13T15:07:06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常有的</w:t>
      </w:r>
      <w:ins w:id="1250" w:author="Administrator" w:date="2016-01-13T15:07:21Z">
        <w:r>
          <w:rPr>
            <w:rFonts w:hint="eastAsia" w:ascii="华文楷体" w:hAnsi="华文楷体" w:eastAsia="华文楷体"/>
            <w:sz w:val="28"/>
            <w:szCs w:val="28"/>
            <w:lang w:eastAsia="zh-CN"/>
          </w:rPr>
          <w:t>这样</w:t>
        </w:r>
      </w:ins>
      <w:ins w:id="1251" w:author="Administrator" w:date="2016-01-13T15:07:22Z">
        <w:r>
          <w:rPr>
            <w:rFonts w:hint="eastAsia" w:ascii="华文楷体" w:hAnsi="华文楷体" w:eastAsia="华文楷体"/>
            <w:sz w:val="28"/>
            <w:szCs w:val="28"/>
            <w:lang w:eastAsia="zh-CN"/>
          </w:rPr>
          <w:t>的</w:t>
        </w:r>
      </w:ins>
      <w:ins w:id="1252" w:author="Administrator" w:date="2016-01-13T15:07:10Z">
        <w:r>
          <w:rPr>
            <w:rFonts w:hint="eastAsia" w:ascii="华文楷体" w:hAnsi="华文楷体" w:eastAsia="华文楷体"/>
            <w:sz w:val="28"/>
            <w:szCs w:val="28"/>
            <w:lang w:eastAsia="zh-CN"/>
          </w:rPr>
          <w:t>法</w:t>
        </w:r>
      </w:ins>
      <w:ins w:id="1253" w:author="Administrator" w:date="2016-01-13T15:07:26Z">
        <w:r>
          <w:rPr>
            <w:rFonts w:hint="eastAsia" w:ascii="华文楷体" w:hAnsi="华文楷体" w:eastAsia="华文楷体"/>
            <w:sz w:val="28"/>
            <w:szCs w:val="28"/>
            <w:lang w:eastAsia="zh-CN"/>
          </w:rPr>
          <w:t>存在呢</w:t>
        </w:r>
      </w:ins>
      <w:ins w:id="1254" w:author="Administrator" w:date="2016-01-13T15:07:27Z">
        <w:r>
          <w:rPr>
            <w:rFonts w:hint="eastAsia" w:ascii="华文楷体" w:hAnsi="华文楷体" w:eastAsia="华文楷体"/>
            <w:sz w:val="28"/>
            <w:szCs w:val="28"/>
            <w:lang w:eastAsia="zh-CN"/>
          </w:rPr>
          <w:t>？</w:t>
        </w:r>
      </w:ins>
      <w:r>
        <w:rPr>
          <w:rFonts w:hint="eastAsia" w:ascii="华文楷体" w:hAnsi="华文楷体" w:eastAsia="华文楷体"/>
          <w:sz w:val="28"/>
          <w:szCs w:val="28"/>
        </w:rPr>
        <w:t>实有的法存在呢？根本没有。</w:t>
      </w:r>
      <w:del w:id="1255" w:author="Administrator" w:date="2016-01-13T15:07:36Z">
        <w:r>
          <w:rPr>
            <w:rFonts w:hint="eastAsia" w:ascii="华文楷体" w:hAnsi="华文楷体" w:eastAsia="华文楷体"/>
            <w:sz w:val="28"/>
            <w:szCs w:val="28"/>
          </w:rPr>
          <w:delText>实际上</w:delText>
        </w:r>
      </w:del>
      <w:ins w:id="1256" w:author="Administrator" w:date="2016-01-13T15:07:36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就可以把</w:t>
      </w:r>
      <w:ins w:id="1257" w:author="Administrator" w:date="2016-01-13T15:07:42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我们的五蕴分析成微尘和刹那部分，那么已经变成</w:t>
      </w:r>
      <w:ins w:id="1258" w:author="Administrator" w:date="2016-01-13T15:07:56Z">
        <w:r>
          <w:rPr>
            <w:rFonts w:hint="eastAsia" w:ascii="华文楷体" w:hAnsi="华文楷体" w:eastAsia="华文楷体"/>
            <w:sz w:val="28"/>
            <w:szCs w:val="28"/>
            <w:lang w:eastAsia="zh-CN"/>
          </w:rPr>
          <w:t>了</w:t>
        </w:r>
      </w:ins>
      <w:ins w:id="1259" w:author="Administrator" w:date="2016-01-13T15:07:57Z">
        <w:r>
          <w:rPr>
            <w:rFonts w:hint="eastAsia" w:ascii="华文楷体" w:hAnsi="华文楷体" w:eastAsia="华文楷体"/>
            <w:sz w:val="28"/>
            <w:szCs w:val="28"/>
            <w:lang w:eastAsia="zh-CN"/>
          </w:rPr>
          <w:t>很多</w:t>
        </w:r>
      </w:ins>
      <w:r>
        <w:rPr>
          <w:rFonts w:hint="eastAsia" w:ascii="华文楷体" w:hAnsi="华文楷体" w:eastAsia="华文楷体"/>
          <w:sz w:val="28"/>
          <w:szCs w:val="28"/>
        </w:rPr>
        <w:t>微尘和刹那部分的时候，这个里面还有没有我的相呢？</w:t>
      </w:r>
      <w:del w:id="1260" w:author="Administrator" w:date="2016-01-13T15:08:10Z">
        <w:r>
          <w:rPr>
            <w:rFonts w:hint="eastAsia" w:ascii="华文楷体" w:hAnsi="华文楷体" w:eastAsia="华文楷体"/>
            <w:sz w:val="28"/>
            <w:szCs w:val="28"/>
          </w:rPr>
          <w:delText>根本</w:delText>
        </w:r>
      </w:del>
      <w:ins w:id="1261" w:author="Administrator" w:date="2016-01-13T15:08:10Z">
        <w:r>
          <w:rPr>
            <w:rFonts w:hint="eastAsia" w:ascii="华文楷体" w:hAnsi="华文楷体" w:eastAsia="华文楷体"/>
            <w:sz w:val="28"/>
            <w:szCs w:val="28"/>
            <w:lang w:eastAsia="zh-CN"/>
          </w:rPr>
          <w:t>这个里面</w:t>
        </w:r>
      </w:ins>
      <w:r>
        <w:rPr>
          <w:rFonts w:hint="eastAsia" w:ascii="华文楷体" w:hAnsi="华文楷体" w:eastAsia="华文楷体"/>
          <w:sz w:val="28"/>
          <w:szCs w:val="28"/>
        </w:rPr>
        <w:t>就没有我相了，这个所谓</w:t>
      </w:r>
      <w:del w:id="1262" w:author="Administrator" w:date="2016-01-13T15:08:22Z">
        <w:r>
          <w:rPr>
            <w:rFonts w:hint="eastAsia" w:ascii="华文楷体" w:hAnsi="华文楷体" w:eastAsia="华文楷体"/>
            <w:sz w:val="28"/>
            <w:szCs w:val="28"/>
          </w:rPr>
          <w:delText>五蕴</w:delText>
        </w:r>
      </w:del>
      <w:ins w:id="1263" w:author="Administrator" w:date="2016-01-13T15:08:22Z">
        <w:r>
          <w:rPr>
            <w:rFonts w:hint="eastAsia" w:ascii="华文楷体" w:hAnsi="华文楷体" w:eastAsia="华文楷体"/>
            <w:sz w:val="28"/>
            <w:szCs w:val="28"/>
            <w:lang w:eastAsia="zh-CN"/>
          </w:rPr>
          <w:t>我</w:t>
        </w:r>
      </w:ins>
      <w:r>
        <w:rPr>
          <w:rFonts w:hint="eastAsia" w:ascii="华文楷体" w:hAnsi="华文楷体" w:eastAsia="华文楷体"/>
          <w:sz w:val="28"/>
          <w:szCs w:val="28"/>
        </w:rPr>
        <w:t>的相只是缘粗大的五蕴的一体，粗大五蕴的一体而假立一个我相，那么如果</w:t>
      </w:r>
      <w:ins w:id="1264" w:author="Administrator" w:date="2016-01-13T15:08:36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没有</w:t>
      </w:r>
      <w:ins w:id="1265" w:author="Administrator" w:date="2016-01-13T15:08:40Z">
        <w:r>
          <w:rPr>
            <w:rFonts w:hint="eastAsia" w:ascii="华文楷体" w:hAnsi="华文楷体" w:eastAsia="华文楷体"/>
            <w:sz w:val="28"/>
            <w:szCs w:val="28"/>
            <w:lang w:eastAsia="zh-CN"/>
          </w:rPr>
          <w:t>了</w:t>
        </w:r>
      </w:ins>
      <w:r>
        <w:rPr>
          <w:rFonts w:hint="eastAsia" w:ascii="华文楷体" w:hAnsi="华文楷体" w:eastAsia="华文楷体"/>
          <w:sz w:val="28"/>
          <w:szCs w:val="28"/>
        </w:rPr>
        <w:t>这个粗大的相了，已经变成无数个微尘了，</w:t>
      </w:r>
    </w:p>
    <w:p>
      <w:pPr>
        <w:ind w:firstLine="570"/>
        <w:rPr>
          <w:del w:id="1266" w:author="Administrator" w:date="2016-01-13T15:10:00Z"/>
          <w:rFonts w:hint="eastAsia" w:ascii="华文楷体" w:hAnsi="华文楷体" w:eastAsia="华文楷体"/>
          <w:sz w:val="28"/>
          <w:szCs w:val="28"/>
        </w:rPr>
      </w:pPr>
      <w:del w:id="1267" w:author="Administrator" w:date="2016-01-13T15:10:00Z">
        <w:r>
          <w:rPr>
            <w:rFonts w:hint="eastAsia" w:ascii="华文楷体" w:hAnsi="华文楷体" w:eastAsia="华文楷体"/>
            <w:sz w:val="28"/>
            <w:szCs w:val="28"/>
          </w:rPr>
          <w:delText>中观庄严论90课50-60分钟</w:delText>
        </w:r>
      </w:del>
    </w:p>
    <w:p>
      <w:pPr>
        <w:ind w:firstLine="570"/>
        <w:rPr>
          <w:rFonts w:hint="eastAsia" w:ascii="华文楷体" w:hAnsi="华文楷体" w:eastAsia="华文楷体"/>
          <w:sz w:val="28"/>
          <w:szCs w:val="28"/>
        </w:rPr>
      </w:pPr>
      <w:del w:id="1268" w:author="Administrator" w:date="2016-01-13T15:10:00Z">
        <w:r>
          <w:rPr>
            <w:rFonts w:hint="eastAsia" w:ascii="华文楷体" w:hAnsi="华文楷体" w:eastAsia="华文楷体"/>
            <w:sz w:val="28"/>
            <w:szCs w:val="28"/>
          </w:rPr>
          <w:delText>全部都是由微尘组成的，在微尘组成当中，哪一个是我呢？没有一个是我的真正自性。再把心识分析成很多刹那，真正分析时候，心识有没有一个常有的、实有的法存在呢？根本没有，所以就可以把五蕴分析成微尘和刹那的部分，已经变成了很多微尘和刹那部分的时候，这里面还有没有我的相呢？这个里面就没有我相了，这个所谓的“我”的相只是缘粗大五蕴于一体而假立的我相，如果已经没有粗大的我相，已经变成了无数的微尘了，</w:delText>
        </w:r>
      </w:del>
      <w:r>
        <w:rPr>
          <w:rFonts w:hint="eastAsia" w:ascii="华文楷体" w:hAnsi="华文楷体" w:eastAsia="华文楷体"/>
          <w:sz w:val="28"/>
          <w:szCs w:val="28"/>
        </w:rPr>
        <w:t>已经变成无数的刹那了，这里面哪里去找一个我相。</w:t>
      </w:r>
    </w:p>
    <w:p>
      <w:pPr>
        <w:ind w:firstLine="570"/>
        <w:rPr>
          <w:rFonts w:hint="eastAsia" w:ascii="华文楷体" w:hAnsi="华文楷体" w:eastAsia="华文楷体"/>
          <w:sz w:val="28"/>
          <w:szCs w:val="28"/>
        </w:rPr>
      </w:pPr>
      <w:ins w:id="1269" w:author="Administrator" w:date="2016-01-13T15:46:34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如果我们要打破我执呢，</w:t>
      </w:r>
      <w:ins w:id="1270" w:author="Administrator" w:date="2016-01-13T15:46:55Z">
        <w:r>
          <w:rPr>
            <w:rFonts w:hint="eastAsia" w:ascii="华文楷体" w:hAnsi="华文楷体" w:eastAsia="华文楷体"/>
            <w:sz w:val="28"/>
            <w:szCs w:val="28"/>
            <w:lang w:eastAsia="zh-CN"/>
          </w:rPr>
          <w:t>要打破</w:t>
        </w:r>
      </w:ins>
      <w:ins w:id="1271" w:author="Administrator" w:date="2016-01-13T15:47:01Z">
        <w:r>
          <w:rPr>
            <w:rFonts w:hint="eastAsia" w:ascii="华文楷体" w:hAnsi="华文楷体" w:eastAsia="华文楷体"/>
            <w:sz w:val="28"/>
            <w:szCs w:val="28"/>
            <w:lang w:eastAsia="zh-CN"/>
          </w:rPr>
          <w:t>这个</w:t>
        </w:r>
      </w:ins>
      <w:ins w:id="1272" w:author="Administrator" w:date="2016-01-13T15:47:06Z">
        <w:r>
          <w:rPr>
            <w:rFonts w:hint="eastAsia" w:ascii="华文楷体" w:hAnsi="华文楷体" w:eastAsia="华文楷体"/>
            <w:sz w:val="28"/>
            <w:szCs w:val="28"/>
            <w:lang w:eastAsia="zh-CN"/>
          </w:rPr>
          <w:t>我执呢</w:t>
        </w:r>
      </w:ins>
      <w:ins w:id="1273" w:author="Administrator" w:date="2016-01-13T15:47:07Z">
        <w:r>
          <w:rPr>
            <w:rFonts w:hint="eastAsia" w:ascii="华文楷体" w:hAnsi="华文楷体" w:eastAsia="华文楷体"/>
            <w:sz w:val="28"/>
            <w:szCs w:val="28"/>
            <w:lang w:eastAsia="zh-CN"/>
          </w:rPr>
          <w:t>，</w:t>
        </w:r>
      </w:ins>
      <w:r>
        <w:rPr>
          <w:rFonts w:hint="eastAsia" w:ascii="华文楷体" w:hAnsi="华文楷体" w:eastAsia="华文楷体"/>
          <w:sz w:val="28"/>
          <w:szCs w:val="28"/>
        </w:rPr>
        <w:t>必须要破俱生我，破俱生我的时候，</w:t>
      </w:r>
      <w:ins w:id="1274" w:author="Administrator" w:date="2016-01-13T15:47:25Z">
        <w:r>
          <w:rPr>
            <w:rFonts w:hint="eastAsia" w:ascii="华文楷体" w:hAnsi="华文楷体" w:eastAsia="华文楷体"/>
            <w:sz w:val="28"/>
            <w:szCs w:val="28"/>
            <w:lang w:eastAsia="zh-CN"/>
          </w:rPr>
          <w:t>我们说</w:t>
        </w:r>
      </w:ins>
      <w:r>
        <w:rPr>
          <w:rFonts w:hint="eastAsia" w:ascii="华文楷体" w:hAnsi="华文楷体" w:eastAsia="华文楷体"/>
          <w:sz w:val="28"/>
          <w:szCs w:val="28"/>
        </w:rPr>
        <w:t>我到底是什么呢</w:t>
      </w:r>
      <w:del w:id="1275" w:author="Administrator" w:date="2016-01-13T15:47:29Z">
        <w:r>
          <w:rPr>
            <w:rFonts w:hint="eastAsia" w:ascii="华文楷体" w:hAnsi="华文楷体" w:eastAsia="华文楷体"/>
            <w:sz w:val="28"/>
            <w:szCs w:val="28"/>
          </w:rPr>
          <w:delText>，</w:delText>
        </w:r>
      </w:del>
      <w:ins w:id="1276" w:author="Administrator" w:date="2016-01-13T15:47:29Z">
        <w:r>
          <w:rPr>
            <w:rFonts w:hint="eastAsia" w:ascii="华文楷体" w:hAnsi="华文楷体" w:eastAsia="华文楷体"/>
            <w:sz w:val="28"/>
            <w:szCs w:val="28"/>
            <w:lang w:eastAsia="zh-CN"/>
          </w:rPr>
          <w:t>？</w:t>
        </w:r>
      </w:ins>
      <w:ins w:id="1277" w:author="Administrator" w:date="2016-01-13T15:47:5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我就是缘五蕴而假立的。所以，</w:t>
      </w:r>
      <w:ins w:id="1278" w:author="Administrator" w:date="2016-01-13T15:48:07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要对五蕴做观察，就前面</w:t>
      </w:r>
      <w:ins w:id="1279" w:author="Administrator" w:date="2016-01-13T15:48:16Z">
        <w:r>
          <w:rPr>
            <w:rFonts w:hint="eastAsia" w:ascii="华文楷体" w:hAnsi="华文楷体" w:eastAsia="华文楷体"/>
            <w:sz w:val="28"/>
            <w:szCs w:val="28"/>
            <w:lang w:eastAsia="zh-CN"/>
          </w:rPr>
          <w:t>所</w:t>
        </w:r>
      </w:ins>
      <w:r>
        <w:rPr>
          <w:rFonts w:hint="eastAsia" w:ascii="华文楷体" w:hAnsi="华文楷体" w:eastAsia="华文楷体"/>
          <w:sz w:val="28"/>
          <w:szCs w:val="28"/>
        </w:rPr>
        <w:t>讲的要破蕴执。</w:t>
      </w:r>
      <w:ins w:id="1280" w:author="Administrator" w:date="2016-01-13T15:48:27Z">
        <w:r>
          <w:rPr>
            <w:rFonts w:hint="eastAsia" w:ascii="华文楷体" w:hAnsi="华文楷体" w:eastAsia="华文楷体"/>
            <w:sz w:val="28"/>
            <w:szCs w:val="28"/>
            <w:lang w:eastAsia="zh-CN"/>
          </w:rPr>
          <w:t>那</w:t>
        </w:r>
      </w:ins>
      <w:ins w:id="1281" w:author="Administrator" w:date="2016-01-13T15:48:29Z">
        <w:r>
          <w:rPr>
            <w:rFonts w:hint="eastAsia" w:ascii="华文楷体" w:hAnsi="华文楷体" w:eastAsia="华文楷体"/>
            <w:sz w:val="28"/>
            <w:szCs w:val="28"/>
            <w:lang w:eastAsia="zh-CN"/>
          </w:rPr>
          <w:t>破</w:t>
        </w:r>
      </w:ins>
      <w:ins w:id="1282" w:author="Administrator" w:date="2016-01-13T15:48:43Z">
        <w:r>
          <w:rPr>
            <w:rFonts w:hint="eastAsia" w:ascii="华文楷体" w:hAnsi="华文楷体" w:eastAsia="华文楷体"/>
            <w:sz w:val="28"/>
            <w:szCs w:val="28"/>
            <w:lang w:eastAsia="zh-CN"/>
          </w:rPr>
          <w:t>蕴执</w:t>
        </w:r>
      </w:ins>
      <w:r>
        <w:rPr>
          <w:rFonts w:hint="eastAsia" w:ascii="华文楷体" w:hAnsi="华文楷体" w:eastAsia="华文楷体"/>
          <w:sz w:val="28"/>
          <w:szCs w:val="28"/>
        </w:rPr>
        <w:t>五蕴到底是不是一个整体的？根本不是整体的，真正分析下去的时候，它有无数微尘，它只是有无数微尘而已，只是有无数的刹那而已，那么无数的微尘和无数的刹那是不是有我的相呢？在这个上面</w:t>
      </w:r>
      <w:ins w:id="1283" w:author="Administrator" w:date="2016-01-13T15:49:04Z">
        <w:r>
          <w:rPr>
            <w:rFonts w:hint="eastAsia" w:ascii="华文楷体" w:hAnsi="华文楷体" w:eastAsia="华文楷体"/>
            <w:sz w:val="28"/>
            <w:szCs w:val="28"/>
            <w:lang w:eastAsia="zh-CN"/>
          </w:rPr>
          <w:t>是</w:t>
        </w:r>
      </w:ins>
      <w:r>
        <w:rPr>
          <w:rFonts w:hint="eastAsia" w:ascii="华文楷体" w:hAnsi="华文楷体" w:eastAsia="华文楷体"/>
          <w:sz w:val="28"/>
          <w:szCs w:val="28"/>
        </w:rPr>
        <w:t>根本没有我的相的。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所以通过这样的分析</w:t>
      </w:r>
      <w:ins w:id="1284" w:author="Administrator" w:date="2016-01-13T15:49:24Z">
        <w:r>
          <w:rPr>
            <w:rFonts w:hint="eastAsia" w:ascii="华文楷体" w:hAnsi="华文楷体" w:eastAsia="华文楷体"/>
            <w:sz w:val="28"/>
            <w:szCs w:val="28"/>
            <w:lang w:eastAsia="zh-CN"/>
          </w:rPr>
          <w:t>，</w:t>
        </w:r>
      </w:ins>
      <w:ins w:id="1285" w:author="Administrator" w:date="2016-01-13T15:49:27Z">
        <w:r>
          <w:rPr>
            <w:rFonts w:hint="eastAsia" w:ascii="华文楷体" w:hAnsi="华文楷体" w:eastAsia="华文楷体"/>
            <w:sz w:val="28"/>
            <w:szCs w:val="28"/>
            <w:lang w:eastAsia="zh-CN"/>
          </w:rPr>
          <w:t>分析</w:t>
        </w:r>
      </w:ins>
      <w:r>
        <w:rPr>
          <w:rFonts w:hint="eastAsia" w:ascii="华文楷体" w:hAnsi="华文楷体" w:eastAsia="华文楷体"/>
          <w:sz w:val="28"/>
          <w:szCs w:val="28"/>
        </w:rPr>
        <w:t>和观察很多次</w:t>
      </w:r>
      <w:ins w:id="1286" w:author="Administrator" w:date="2016-01-13T15:49:32Z">
        <w:r>
          <w:rPr>
            <w:rFonts w:hint="eastAsia" w:ascii="华文楷体" w:hAnsi="华文楷体" w:eastAsia="华文楷体"/>
            <w:sz w:val="28"/>
            <w:szCs w:val="28"/>
            <w:lang w:eastAsia="zh-CN"/>
          </w:rPr>
          <w:t>之</w:t>
        </w:r>
      </w:ins>
      <w:r>
        <w:rPr>
          <w:rFonts w:hint="eastAsia" w:ascii="华文楷体" w:hAnsi="华文楷体" w:eastAsia="华文楷体"/>
          <w:sz w:val="28"/>
          <w:szCs w:val="28"/>
        </w:rPr>
        <w:t>后，然后</w:t>
      </w:r>
      <w:del w:id="1287" w:author="Administrator" w:date="2016-01-13T15:49:39Z">
        <w:r>
          <w:rPr>
            <w:rFonts w:hint="eastAsia" w:ascii="华文楷体" w:hAnsi="华文楷体" w:eastAsia="华文楷体"/>
            <w:sz w:val="28"/>
            <w:szCs w:val="28"/>
          </w:rPr>
          <w:delText>去</w:delText>
        </w:r>
      </w:del>
      <w:r>
        <w:rPr>
          <w:rFonts w:hint="eastAsia" w:ascii="华文楷体" w:hAnsi="华文楷体" w:eastAsia="华文楷体"/>
          <w:sz w:val="28"/>
          <w:szCs w:val="28"/>
        </w:rPr>
        <w:t>入座去修习，最后就一次</w:t>
      </w:r>
      <w:del w:id="1288" w:author="Administrator" w:date="2016-01-13T15:49:47Z">
        <w:r>
          <w:rPr>
            <w:rFonts w:hint="eastAsia" w:ascii="华文楷体" w:hAnsi="华文楷体" w:eastAsia="华文楷体"/>
            <w:sz w:val="28"/>
            <w:szCs w:val="28"/>
          </w:rPr>
          <w:delText>又</w:delText>
        </w:r>
      </w:del>
      <w:r>
        <w:rPr>
          <w:rFonts w:hint="eastAsia" w:ascii="华文楷体" w:hAnsi="华文楷体" w:eastAsia="华文楷体"/>
          <w:sz w:val="28"/>
          <w:szCs w:val="28"/>
        </w:rPr>
        <w:t>一次地了知</w:t>
      </w:r>
      <w:del w:id="1289" w:author="Administrator" w:date="2016-01-13T15:49:50Z">
        <w:r>
          <w:rPr>
            <w:rFonts w:hint="eastAsia" w:ascii="华文楷体" w:hAnsi="华文楷体" w:eastAsia="华文楷体"/>
            <w:sz w:val="28"/>
            <w:szCs w:val="28"/>
          </w:rPr>
          <w:delText>而</w:delText>
        </w:r>
      </w:del>
      <w:r>
        <w:rPr>
          <w:rFonts w:hint="eastAsia" w:ascii="华文楷体" w:hAnsi="华文楷体" w:eastAsia="华文楷体"/>
          <w:sz w:val="28"/>
          <w:szCs w:val="28"/>
        </w:rPr>
        <w:t>生起一个无我，无我的</w:t>
      </w:r>
      <w:ins w:id="1290" w:author="Administrator" w:date="2016-01-13T15:50:04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执着。这</w:t>
      </w:r>
      <w:del w:id="1291" w:author="Administrator" w:date="2016-01-13T15:50:17Z">
        <w:r>
          <w:rPr>
            <w:rFonts w:hint="eastAsia" w:ascii="华文楷体" w:hAnsi="华文楷体" w:eastAsia="华文楷体"/>
            <w:sz w:val="28"/>
            <w:szCs w:val="28"/>
          </w:rPr>
          <w:delText>种</w:delText>
        </w:r>
      </w:del>
      <w:ins w:id="1292" w:author="Administrator" w:date="2016-01-13T15:50:17Z">
        <w:r>
          <w:rPr>
            <w:rFonts w:hint="eastAsia" w:ascii="华文楷体" w:hAnsi="华文楷体" w:eastAsia="华文楷体"/>
            <w:sz w:val="28"/>
            <w:szCs w:val="28"/>
            <w:lang w:eastAsia="zh-CN"/>
          </w:rPr>
          <w:t>样一种</w:t>
        </w:r>
      </w:ins>
      <w:r>
        <w:rPr>
          <w:rFonts w:hint="eastAsia" w:ascii="华文楷体" w:hAnsi="华文楷体" w:eastAsia="华文楷体"/>
          <w:sz w:val="28"/>
          <w:szCs w:val="28"/>
        </w:rPr>
        <w:t>无我的执着越强烈，</w:t>
      </w:r>
      <w:ins w:id="1293" w:author="Administrator" w:date="2016-01-13T15:50: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我执就越弱，通过这样方式就可以把“我”的执着相完全给打破了。所以，这个方面讲诸多微尘诸多刹那的部分和俱生我执的执着相——耽着境直接相违了，一个是多体的，一个是</w:t>
      </w:r>
      <w:del w:id="1294" w:author="Administrator" w:date="2016-01-13T15:50:51Z">
        <w:r>
          <w:rPr>
            <w:rFonts w:hint="eastAsia" w:ascii="华文楷体" w:hAnsi="华文楷体" w:eastAsia="华文楷体"/>
            <w:sz w:val="28"/>
            <w:szCs w:val="28"/>
          </w:rPr>
          <w:delText>一异</w:delText>
        </w:r>
      </w:del>
      <w:ins w:id="1295" w:author="Administrator" w:date="2016-01-13T15:50:51Z">
        <w:r>
          <w:rPr>
            <w:rFonts w:hint="eastAsia" w:ascii="华文楷体" w:hAnsi="华文楷体" w:eastAsia="华文楷体"/>
            <w:sz w:val="28"/>
            <w:szCs w:val="28"/>
            <w:lang w:eastAsia="zh-CN"/>
          </w:rPr>
          <w:t>异</w:t>
        </w:r>
      </w:ins>
      <w:ins w:id="1296" w:author="Administrator" w:date="2016-01-13T15:50:53Z">
        <w:r>
          <w:rPr>
            <w:rFonts w:hint="eastAsia" w:ascii="华文楷体" w:hAnsi="华文楷体" w:eastAsia="华文楷体"/>
            <w:sz w:val="28"/>
            <w:szCs w:val="28"/>
            <w:lang w:eastAsia="zh-CN"/>
          </w:rPr>
          <w:t>一</w:t>
        </w:r>
      </w:ins>
      <w:r>
        <w:rPr>
          <w:rFonts w:hint="eastAsia" w:ascii="华文楷体" w:hAnsi="华文楷体" w:eastAsia="华文楷体"/>
          <w:sz w:val="28"/>
          <w:szCs w:val="28"/>
        </w:rPr>
        <w:t>的</w:t>
      </w:r>
      <w:del w:id="1297" w:author="Administrator" w:date="2016-01-13T15:50:57Z">
        <w:r>
          <w:rPr>
            <w:rFonts w:hint="eastAsia" w:ascii="华文楷体" w:hAnsi="华文楷体" w:eastAsia="华文楷体"/>
            <w:sz w:val="28"/>
            <w:szCs w:val="28"/>
          </w:rPr>
          <w:delText>？？？</w:delText>
        </w:r>
      </w:del>
      <w:ins w:id="1298" w:author="Administrator" w:date="2016-01-13T15:50:57Z">
        <w:r>
          <w:rPr>
            <w:rFonts w:hint="eastAsia" w:ascii="华文楷体" w:hAnsi="华文楷体" w:eastAsia="华文楷体"/>
            <w:sz w:val="28"/>
            <w:szCs w:val="28"/>
            <w:lang w:eastAsia="zh-CN"/>
          </w:rPr>
          <w:t>，</w:t>
        </w:r>
      </w:ins>
      <w:ins w:id="1299" w:author="Administrator" w:date="2016-01-13T15:51:10Z">
        <w:r>
          <w:rPr>
            <w:rFonts w:hint="eastAsia" w:ascii="华文楷体" w:hAnsi="华文楷体" w:eastAsia="华文楷体"/>
            <w:sz w:val="28"/>
            <w:szCs w:val="28"/>
            <w:lang w:eastAsia="zh-CN"/>
          </w:rPr>
          <w:t>像这样的</w:t>
        </w:r>
      </w:ins>
      <w:ins w:id="1300" w:author="Administrator" w:date="2016-01-13T15:51:13Z">
        <w:r>
          <w:rPr>
            <w:rFonts w:hint="eastAsia" w:ascii="华文楷体" w:hAnsi="华文楷体" w:eastAsia="华文楷体"/>
            <w:sz w:val="28"/>
            <w:szCs w:val="28"/>
            <w:lang w:eastAsia="zh-CN"/>
          </w:rPr>
          <w:t>整体的</w:t>
        </w:r>
      </w:ins>
      <w:ins w:id="1301" w:author="Administrator" w:date="2016-01-13T15:51:15Z">
        <w:r>
          <w:rPr>
            <w:rFonts w:hint="eastAsia" w:ascii="华文楷体" w:hAnsi="华文楷体" w:eastAsia="华文楷体"/>
            <w:sz w:val="28"/>
            <w:szCs w:val="28"/>
            <w:lang w:eastAsia="zh-CN"/>
          </w:rPr>
          <w:t>一个</w:t>
        </w:r>
      </w:ins>
      <w:ins w:id="1302" w:author="Administrator" w:date="2016-01-13T15:51:24Z">
        <w:r>
          <w:rPr>
            <w:rFonts w:hint="eastAsia" w:ascii="华文楷体" w:hAnsi="华文楷体" w:eastAsia="华文楷体"/>
            <w:sz w:val="28"/>
            <w:szCs w:val="28"/>
            <w:lang w:eastAsia="zh-CN"/>
          </w:rPr>
          <w:t>法</w:t>
        </w:r>
      </w:ins>
      <w:ins w:id="1303" w:author="Administrator" w:date="2016-01-13T15:51:25Z">
        <w:r>
          <w:rPr>
            <w:rFonts w:hint="eastAsia" w:ascii="华文楷体" w:hAnsi="华文楷体" w:eastAsia="华文楷体"/>
            <w:sz w:val="28"/>
            <w:szCs w:val="28"/>
            <w:lang w:eastAsia="zh-CN"/>
          </w:rPr>
          <w:t>，</w:t>
        </w:r>
      </w:ins>
      <w:ins w:id="1304" w:author="Administrator" w:date="2016-01-13T15:51:27Z">
        <w:r>
          <w:rPr>
            <w:rFonts w:hint="eastAsia" w:ascii="华文楷体" w:hAnsi="华文楷体" w:eastAsia="华文楷体"/>
            <w:sz w:val="28"/>
            <w:szCs w:val="28"/>
            <w:lang w:eastAsia="zh-CN"/>
          </w:rPr>
          <w:t>一个是</w:t>
        </w:r>
      </w:ins>
      <w:r>
        <w:rPr>
          <w:rFonts w:hint="eastAsia" w:ascii="华文楷体" w:hAnsi="华文楷体" w:eastAsia="华文楷体"/>
          <w:sz w:val="28"/>
          <w:szCs w:val="28"/>
        </w:rPr>
        <w:t>根本不存在整体的法，</w:t>
      </w:r>
      <w:ins w:id="1305" w:author="Administrator" w:date="2016-01-13T16:04:33Z">
        <w:r>
          <w:rPr>
            <w:rFonts w:hint="eastAsia" w:ascii="华文楷体" w:hAnsi="华文楷体" w:eastAsia="华文楷体"/>
            <w:sz w:val="28"/>
            <w:szCs w:val="28"/>
            <w:lang w:eastAsia="zh-CN"/>
          </w:rPr>
          <w:t>所以</w:t>
        </w:r>
      </w:ins>
      <w:ins w:id="1306" w:author="Administrator" w:date="2016-01-13T16:04:36Z">
        <w:r>
          <w:rPr>
            <w:rFonts w:hint="eastAsia" w:ascii="华文楷体" w:hAnsi="华文楷体" w:eastAsia="华文楷体"/>
            <w:sz w:val="28"/>
            <w:szCs w:val="28"/>
            <w:lang w:eastAsia="zh-CN"/>
          </w:rPr>
          <w:t>说</w:t>
        </w:r>
      </w:ins>
      <w:ins w:id="1307" w:author="Administrator" w:date="2016-01-13T16:04:4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实际情况就是诸多微尘和刹那。</w:t>
      </w:r>
    </w:p>
    <w:p>
      <w:pPr>
        <w:ind w:firstLine="570"/>
        <w:rPr>
          <w:rFonts w:hint="eastAsia" w:ascii="华文楷体" w:hAnsi="华文楷体" w:eastAsia="华文楷体"/>
          <w:sz w:val="28"/>
          <w:szCs w:val="28"/>
        </w:rPr>
      </w:pPr>
      <w:r>
        <w:rPr>
          <w:rFonts w:hint="eastAsia" w:ascii="华文楷体" w:hAnsi="华文楷体" w:eastAsia="华文楷体"/>
          <w:sz w:val="28"/>
          <w:szCs w:val="28"/>
        </w:rPr>
        <w:t>就</w:t>
      </w:r>
      <w:ins w:id="1308" w:author="Administrator" w:date="2016-01-13T16:05:01Z">
        <w:r>
          <w:rPr>
            <w:rFonts w:hint="eastAsia" w:ascii="华文楷体" w:hAnsi="华文楷体" w:eastAsia="华文楷体"/>
            <w:sz w:val="28"/>
            <w:szCs w:val="28"/>
            <w:lang w:eastAsia="zh-CN"/>
          </w:rPr>
          <w:t>说</w:t>
        </w:r>
      </w:ins>
      <w:del w:id="1309" w:author="Administrator" w:date="2016-01-13T16:05:00Z">
        <w:r>
          <w:rPr>
            <w:rFonts w:hint="eastAsia" w:ascii="华文楷体" w:hAnsi="华文楷体" w:eastAsia="华文楷体"/>
            <w:sz w:val="28"/>
            <w:szCs w:val="28"/>
          </w:rPr>
          <w:delText>是</w:delText>
        </w:r>
      </w:del>
      <w:r>
        <w:rPr>
          <w:rFonts w:hint="eastAsia" w:ascii="华文楷体" w:hAnsi="华文楷体" w:eastAsia="华文楷体"/>
          <w:sz w:val="28"/>
          <w:szCs w:val="28"/>
        </w:rPr>
        <w:t>我们迷乱地了知，</w:t>
      </w:r>
      <w:ins w:id="1310" w:author="Administrator" w:date="2016-01-13T15:51:43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把</w:t>
      </w:r>
      <w:ins w:id="1311" w:author="Administrator" w:date="2016-01-13T15:51:47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很多微尘</w:t>
      </w:r>
      <w:del w:id="1312" w:author="Administrator" w:date="2016-01-13T16:05:10Z">
        <w:r>
          <w:rPr>
            <w:rFonts w:hint="eastAsia" w:ascii="华文楷体" w:hAnsi="华文楷体" w:eastAsia="华文楷体"/>
            <w:sz w:val="28"/>
            <w:szCs w:val="28"/>
          </w:rPr>
          <w:delText>和</w:delText>
        </w:r>
      </w:del>
      <w:r>
        <w:rPr>
          <w:rFonts w:hint="eastAsia" w:ascii="华文楷体" w:hAnsi="华文楷体" w:eastAsia="华文楷体"/>
          <w:sz w:val="28"/>
          <w:szCs w:val="28"/>
        </w:rPr>
        <w:t>刹那误认为是一个总相，一个实实在在存在的我，</w:t>
      </w:r>
      <w:ins w:id="1313" w:author="Administrator" w:date="2016-01-13T15:52:01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我们认为的这个我</w:t>
      </w:r>
      <w:ins w:id="1314" w:author="Administrator" w:date="2016-01-13T15:52:12Z">
        <w:r>
          <w:rPr>
            <w:rFonts w:hint="eastAsia" w:ascii="华文楷体" w:hAnsi="华文楷体" w:eastAsia="华文楷体"/>
            <w:sz w:val="28"/>
            <w:szCs w:val="28"/>
            <w:lang w:eastAsia="zh-CN"/>
          </w:rPr>
          <w:t>他应该</w:t>
        </w:r>
      </w:ins>
      <w:r>
        <w:rPr>
          <w:rFonts w:hint="eastAsia" w:ascii="华文楷体" w:hAnsi="华文楷体" w:eastAsia="华文楷体"/>
          <w:sz w:val="28"/>
          <w:szCs w:val="28"/>
        </w:rPr>
        <w:t>是常一的，但是实际上</w:t>
      </w:r>
      <w:ins w:id="1315" w:author="Administrator" w:date="2016-01-13T15:52:26Z">
        <w:r>
          <w:rPr>
            <w:rFonts w:hint="eastAsia" w:ascii="华文楷体" w:hAnsi="华文楷体" w:eastAsia="华文楷体"/>
            <w:sz w:val="28"/>
            <w:szCs w:val="28"/>
            <w:lang w:eastAsia="zh-CN"/>
          </w:rPr>
          <w:t>我们说</w:t>
        </w:r>
      </w:ins>
      <w:r>
        <w:rPr>
          <w:rFonts w:hint="eastAsia" w:ascii="华文楷体" w:hAnsi="华文楷体" w:eastAsia="华文楷体"/>
          <w:sz w:val="28"/>
          <w:szCs w:val="28"/>
        </w:rPr>
        <w:t>我的一</w:t>
      </w:r>
      <w:del w:id="1316" w:author="Administrator" w:date="2016-01-13T15:53:10Z">
        <w:r>
          <w:rPr>
            <w:rFonts w:hint="eastAsia" w:ascii="华文楷体" w:hAnsi="华文楷体" w:eastAsia="华文楷体"/>
            <w:sz w:val="28"/>
            <w:szCs w:val="28"/>
          </w:rPr>
          <w:delText>个</w:delText>
        </w:r>
      </w:del>
      <w:ins w:id="1317" w:author="Administrator" w:date="2016-01-13T15:53:10Z">
        <w:r>
          <w:rPr>
            <w:rFonts w:hint="eastAsia" w:ascii="华文楷体" w:hAnsi="华文楷体" w:eastAsia="华文楷体"/>
            <w:sz w:val="28"/>
            <w:szCs w:val="28"/>
            <w:lang w:eastAsia="zh-CN"/>
          </w:rPr>
          <w:t>种</w:t>
        </w:r>
      </w:ins>
      <w:del w:id="1318" w:author="Administrator" w:date="2016-01-13T15:57:19Z">
        <w:r>
          <w:rPr>
            <w:rFonts w:hint="eastAsia" w:ascii="华文楷体" w:hAnsi="华文楷体" w:eastAsia="华文楷体"/>
            <w:sz w:val="28"/>
            <w:szCs w:val="28"/>
          </w:rPr>
          <w:delText>摄事处</w:delText>
        </w:r>
      </w:del>
      <w:ins w:id="1319" w:author="Administrator" w:date="2016-01-13T15:57:24Z">
        <w:r>
          <w:rPr>
            <w:rFonts w:hint="eastAsia" w:ascii="华文楷体" w:hAnsi="华文楷体" w:eastAsia="华文楷体"/>
            <w:sz w:val="28"/>
            <w:szCs w:val="28"/>
            <w:lang w:eastAsia="zh-CN"/>
          </w:rPr>
          <w:t>设施处</w:t>
        </w:r>
      </w:ins>
      <w:ins w:id="1320" w:author="Administrator" w:date="2016-01-13T16:05:36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不是常一的，它是微尘刹那的一部分。这方面就出现了一个问题，</w:t>
      </w:r>
      <w:ins w:id="1321" w:author="Administrator" w:date="2016-01-13T15:53:32Z">
        <w:r>
          <w:rPr>
            <w:rFonts w:hint="eastAsia" w:ascii="华文楷体" w:hAnsi="华文楷体" w:eastAsia="华文楷体"/>
            <w:sz w:val="28"/>
            <w:szCs w:val="28"/>
            <w:lang w:eastAsia="zh-CN"/>
          </w:rPr>
          <w:t>什么问题呢</w:t>
        </w:r>
      </w:ins>
      <w:ins w:id="1322" w:author="Administrator" w:date="2016-01-13T15:53:34Z">
        <w:r>
          <w:rPr>
            <w:rFonts w:hint="eastAsia" w:ascii="华文楷体" w:hAnsi="华文楷体" w:eastAsia="华文楷体"/>
            <w:sz w:val="28"/>
            <w:szCs w:val="28"/>
            <w:lang w:eastAsia="zh-CN"/>
          </w:rPr>
          <w:t>？</w:t>
        </w:r>
      </w:ins>
      <w:ins w:id="1323" w:author="Administrator" w:date="2016-01-13T15:53:37Z">
        <w:r>
          <w:rPr>
            <w:rFonts w:hint="eastAsia" w:ascii="华文楷体" w:hAnsi="华文楷体" w:eastAsia="华文楷体"/>
            <w:sz w:val="28"/>
            <w:szCs w:val="28"/>
            <w:lang w:eastAsia="zh-CN"/>
          </w:rPr>
          <w:t>这个</w:t>
        </w:r>
      </w:ins>
      <w:ins w:id="1324" w:author="Administrator" w:date="2016-01-13T16:05:45Z">
        <w:r>
          <w:rPr>
            <w:rFonts w:hint="eastAsia" w:ascii="华文楷体" w:hAnsi="华文楷体" w:eastAsia="华文楷体"/>
            <w:sz w:val="28"/>
            <w:szCs w:val="28"/>
            <w:lang w:eastAsia="zh-CN"/>
          </w:rPr>
          <w:t>地</w:t>
        </w:r>
      </w:ins>
      <w:ins w:id="1325" w:author="Administrator" w:date="2016-01-13T15:53:37Z">
        <w:r>
          <w:rPr>
            <w:rFonts w:hint="eastAsia" w:ascii="华文楷体" w:hAnsi="华文楷体" w:eastAsia="华文楷体"/>
            <w:sz w:val="28"/>
            <w:szCs w:val="28"/>
            <w:lang w:eastAsia="zh-CN"/>
          </w:rPr>
          <w:t>面</w:t>
        </w:r>
      </w:ins>
      <w:r>
        <w:rPr>
          <w:rFonts w:hint="eastAsia" w:ascii="华文楷体" w:hAnsi="华文楷体" w:eastAsia="华文楷体"/>
          <w:sz w:val="28"/>
          <w:szCs w:val="28"/>
        </w:rPr>
        <w:t>只是我们的</w:t>
      </w:r>
      <w:ins w:id="1326" w:author="Administrator" w:date="2016-01-13T15:53:49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分别念出了问题，实际情况不是</w:t>
      </w:r>
      <w:ins w:id="1327" w:author="Administrator" w:date="2016-01-13T16:05:58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这样的。但是，以前我们没有观察的时候，就好像没有用灯去照这个蛇一样，</w:t>
      </w:r>
      <w:ins w:id="1328" w:author="Administrator" w:date="2016-01-13T16:06:12Z">
        <w:r>
          <w:rPr>
            <w:rFonts w:hint="eastAsia" w:ascii="华文楷体" w:hAnsi="华文楷体" w:eastAsia="华文楷体"/>
            <w:sz w:val="28"/>
            <w:szCs w:val="28"/>
            <w:lang w:eastAsia="zh-CN"/>
          </w:rPr>
          <w:t>那么如果</w:t>
        </w:r>
      </w:ins>
      <w:r>
        <w:rPr>
          <w:rFonts w:hint="eastAsia" w:ascii="华文楷体" w:hAnsi="华文楷体" w:eastAsia="华文楷体"/>
          <w:sz w:val="28"/>
          <w:szCs w:val="28"/>
        </w:rPr>
        <w:t>一观察之后呢，</w:t>
      </w:r>
      <w:ins w:id="1329" w:author="Administrator" w:date="2016-01-13T16:06:21Z">
        <w:r>
          <w:rPr>
            <w:rFonts w:hint="eastAsia" w:ascii="华文楷体" w:hAnsi="华文楷体" w:eastAsia="华文楷体"/>
            <w:sz w:val="28"/>
            <w:szCs w:val="28"/>
            <w:lang w:eastAsia="zh-CN"/>
          </w:rPr>
          <w:t>发现</w:t>
        </w:r>
      </w:ins>
      <w:r>
        <w:rPr>
          <w:rFonts w:hint="eastAsia" w:ascii="华文楷体" w:hAnsi="华文楷体" w:eastAsia="华文楷体"/>
          <w:sz w:val="28"/>
          <w:szCs w:val="28"/>
        </w:rPr>
        <w:t>它就没有一个我，就相当于我把灯挑出来一看的时候，只是一条绳子而已，哪里有一个所谓的蛇的存在呢？所以说</w:t>
      </w:r>
      <w:ins w:id="1330" w:author="Administrator" w:date="2016-01-13T16:06:39Z">
        <w:r>
          <w:rPr>
            <w:rFonts w:hint="eastAsia" w:ascii="华文楷体" w:hAnsi="华文楷体" w:eastAsia="华文楷体"/>
            <w:sz w:val="28"/>
            <w:szCs w:val="28"/>
            <w:lang w:eastAsia="zh-CN"/>
          </w:rPr>
          <w:t>像这样</w:t>
        </w:r>
      </w:ins>
      <w:del w:id="1331" w:author="Administrator" w:date="2016-01-13T16:06:42Z">
        <w:r>
          <w:rPr>
            <w:rFonts w:hint="eastAsia" w:ascii="华文楷体" w:hAnsi="华文楷体" w:eastAsia="华文楷体"/>
            <w:sz w:val="28"/>
            <w:szCs w:val="28"/>
          </w:rPr>
          <w:delText>这</w:delText>
        </w:r>
      </w:del>
      <w:r>
        <w:rPr>
          <w:rFonts w:hint="eastAsia" w:ascii="华文楷体" w:hAnsi="华文楷体" w:eastAsia="华文楷体"/>
          <w:sz w:val="28"/>
          <w:szCs w:val="28"/>
        </w:rPr>
        <w:t>完全是来自于迷惑，如果你通过这样的智慧的灯一点亮之后就能够知了，实际上这个“我”纯</w:t>
      </w:r>
      <w:ins w:id="1332" w:author="Administrator" w:date="2016-01-13T16:07:00Z">
        <w:r>
          <w:rPr>
            <w:rFonts w:hint="eastAsia" w:ascii="华文楷体" w:hAnsi="华文楷体" w:eastAsia="华文楷体"/>
            <w:sz w:val="28"/>
            <w:szCs w:val="28"/>
            <w:lang w:eastAsia="zh-CN"/>
          </w:rPr>
          <w:t>纯</w:t>
        </w:r>
      </w:ins>
      <w:r>
        <w:rPr>
          <w:rFonts w:hint="eastAsia" w:ascii="华文楷体" w:hAnsi="华文楷体" w:eastAsia="华文楷体"/>
          <w:sz w:val="28"/>
          <w:szCs w:val="28"/>
        </w:rPr>
        <w:t>粹</w:t>
      </w:r>
      <w:ins w:id="1333" w:author="Administrator" w:date="2016-01-13T16:07:09Z">
        <w:r>
          <w:rPr>
            <w:rFonts w:hint="eastAsia" w:ascii="华文楷体" w:hAnsi="华文楷体" w:eastAsia="华文楷体"/>
            <w:sz w:val="28"/>
            <w:szCs w:val="28"/>
            <w:lang w:eastAsia="zh-CN"/>
          </w:rPr>
          <w:t>粹</w:t>
        </w:r>
      </w:ins>
      <w:r>
        <w:rPr>
          <w:rFonts w:hint="eastAsia" w:ascii="华文楷体" w:hAnsi="华文楷体" w:eastAsia="华文楷体"/>
          <w:sz w:val="28"/>
          <w:szCs w:val="28"/>
        </w:rPr>
        <w:t>就是假立的，而且这</w:t>
      </w:r>
      <w:ins w:id="1334" w:author="Administrator" w:date="2016-01-13T16:07:17Z">
        <w:r>
          <w:rPr>
            <w:rFonts w:hint="eastAsia" w:ascii="华文楷体" w:hAnsi="华文楷体" w:eastAsia="华文楷体"/>
            <w:sz w:val="28"/>
            <w:szCs w:val="28"/>
            <w:lang w:eastAsia="zh-CN"/>
          </w:rPr>
          <w:t>样一种</w:t>
        </w:r>
      </w:ins>
      <w:r>
        <w:rPr>
          <w:rFonts w:hint="eastAsia" w:ascii="华文楷体" w:hAnsi="华文楷体" w:eastAsia="华文楷体"/>
          <w:sz w:val="28"/>
          <w:szCs w:val="28"/>
        </w:rPr>
        <w:t>是一个大骗局，从无始以来就欺骗我们，一直认为有一个我存在，为了</w:t>
      </w:r>
      <w:del w:id="1335" w:author="Administrator" w:date="2016-01-13T16:07:29Z">
        <w:r>
          <w:rPr>
            <w:rFonts w:hint="eastAsia" w:ascii="华文楷体" w:hAnsi="华文楷体" w:eastAsia="华文楷体"/>
            <w:sz w:val="28"/>
            <w:szCs w:val="28"/>
          </w:rPr>
          <w:delText>它</w:delText>
        </w:r>
      </w:del>
      <w:ins w:id="1336" w:author="Administrator" w:date="2016-01-13T16:07:29Z">
        <w:r>
          <w:rPr>
            <w:rFonts w:hint="eastAsia" w:ascii="华文楷体" w:hAnsi="华文楷体" w:eastAsia="华文楷体"/>
            <w:sz w:val="28"/>
            <w:szCs w:val="28"/>
            <w:lang w:eastAsia="zh-CN"/>
          </w:rPr>
          <w:t>他</w:t>
        </w:r>
      </w:ins>
      <w:r>
        <w:rPr>
          <w:rFonts w:hint="eastAsia" w:ascii="华文楷体" w:hAnsi="华文楷体" w:eastAsia="华文楷体"/>
          <w:sz w:val="28"/>
          <w:szCs w:val="28"/>
        </w:rPr>
        <w:t>奋斗，为了保护</w:t>
      </w:r>
      <w:del w:id="1337" w:author="Administrator" w:date="2016-01-13T16:07:39Z">
        <w:r>
          <w:rPr>
            <w:rFonts w:hint="eastAsia" w:ascii="华文楷体" w:hAnsi="华文楷体" w:eastAsia="华文楷体"/>
            <w:sz w:val="28"/>
            <w:szCs w:val="28"/>
          </w:rPr>
          <w:delText>它</w:delText>
        </w:r>
      </w:del>
      <w:ins w:id="1338" w:author="Administrator" w:date="2016-01-13T16:07:39Z">
        <w:r>
          <w:rPr>
            <w:rFonts w:hint="eastAsia" w:ascii="华文楷体" w:hAnsi="华文楷体" w:eastAsia="华文楷体"/>
            <w:sz w:val="28"/>
            <w:szCs w:val="28"/>
            <w:lang w:eastAsia="zh-CN"/>
          </w:rPr>
          <w:t>他</w:t>
        </w:r>
      </w:ins>
      <w:ins w:id="1339" w:author="Administrator" w:date="2016-01-13T16:07:43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付出了很多的生命，付出了很无意义的时间和精力，但现在看起来居然是个大的骗局，从来就没一个所谓的“我”的存在。从这个时候，</w:t>
      </w:r>
      <w:ins w:id="1340" w:author="Administrator" w:date="2016-01-13T16:08:01Z">
        <w:r>
          <w:rPr>
            <w:rFonts w:hint="eastAsia" w:ascii="华文楷体" w:hAnsi="华文楷体" w:eastAsia="华文楷体"/>
            <w:sz w:val="28"/>
            <w:szCs w:val="28"/>
            <w:lang w:eastAsia="zh-CN"/>
          </w:rPr>
          <w:t>开始</w:t>
        </w:r>
      </w:ins>
      <w:r>
        <w:rPr>
          <w:rFonts w:hint="eastAsia" w:ascii="华文楷体" w:hAnsi="华文楷体" w:eastAsia="华文楷体"/>
          <w:sz w:val="28"/>
          <w:szCs w:val="28"/>
        </w:rPr>
        <w:t>我们就开始认清了这个“我”的假相，开始要断除“我”，通过修无我的空性，回归到真正实相当中，这个时候就可以说是修解脱道。</w:t>
      </w:r>
    </w:p>
    <w:p>
      <w:pPr>
        <w:ind w:firstLine="570"/>
        <w:rPr>
          <w:rFonts w:hint="eastAsia" w:ascii="华文楷体" w:hAnsi="华文楷体" w:eastAsia="华文楷体"/>
          <w:sz w:val="28"/>
          <w:szCs w:val="28"/>
        </w:rPr>
      </w:pPr>
      <w:ins w:id="1341" w:author="Administrator" w:date="2016-01-13T16:08:17Z">
        <w:r>
          <w:rPr>
            <w:rFonts w:hint="eastAsia" w:ascii="华文楷体" w:hAnsi="华文楷体" w:eastAsia="华文楷体"/>
            <w:sz w:val="28"/>
            <w:szCs w:val="28"/>
            <w:lang w:eastAsia="zh-CN"/>
          </w:rPr>
          <w:t>所以</w:t>
        </w:r>
      </w:ins>
      <w:r>
        <w:rPr>
          <w:rFonts w:hint="eastAsia" w:ascii="华文楷体" w:hAnsi="华文楷体" w:eastAsia="华文楷体"/>
          <w:b/>
          <w:bCs/>
          <w:sz w:val="28"/>
          <w:szCs w:val="28"/>
          <w:rPrChange w:id="1342" w:author="Administrator" w:date="2016-01-13T16:09:14Z">
            <w:rPr>
              <w:rFonts w:hint="eastAsia" w:ascii="华文楷体" w:hAnsi="华文楷体" w:eastAsia="华文楷体"/>
              <w:sz w:val="28"/>
              <w:szCs w:val="28"/>
            </w:rPr>
          </w:rPrChange>
        </w:rPr>
        <w:t>因此，了知俱生我执和遍计我执，一切均以我而空</w:t>
      </w:r>
      <w:r>
        <w:rPr>
          <w:rFonts w:hint="eastAsia" w:ascii="华文楷体" w:hAnsi="华文楷体" w:eastAsia="华文楷体"/>
          <w:sz w:val="28"/>
          <w:szCs w:val="28"/>
        </w:rPr>
        <w:t>。实际上就是说，只有五蕴，五蕴以“我”而空的，五蕴上没有“我”</w:t>
      </w:r>
      <w:ins w:id="1343" w:author="Administrator" w:date="2016-01-13T16:09: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叫做均以“我”而空，五蕴上面即不存在俱生我执，也不存在遍计我执，这个方面叫做以“我”而空，只是有五蕴而没有我。</w:t>
      </w:r>
    </w:p>
    <w:p>
      <w:pPr>
        <w:ind w:firstLine="570"/>
        <w:rPr>
          <w:rFonts w:hint="eastAsia" w:ascii="华文楷体" w:hAnsi="华文楷体" w:eastAsia="华文楷体"/>
          <w:sz w:val="28"/>
          <w:szCs w:val="28"/>
        </w:rPr>
      </w:pPr>
      <w:r>
        <w:rPr>
          <w:rFonts w:hint="eastAsia" w:ascii="华文楷体" w:hAnsi="华文楷体" w:eastAsia="华文楷体"/>
          <w:b/>
          <w:bCs/>
          <w:sz w:val="28"/>
          <w:szCs w:val="28"/>
          <w:rPrChange w:id="1344" w:author="Administrator" w:date="2016-01-13T16:09:53Z">
            <w:rPr>
              <w:rFonts w:hint="eastAsia" w:ascii="华文楷体" w:hAnsi="华文楷体" w:eastAsia="华文楷体"/>
              <w:sz w:val="28"/>
              <w:szCs w:val="28"/>
            </w:rPr>
          </w:rPrChange>
        </w:rPr>
        <w:t>进一步修习就可以从根本上消灭我执</w:t>
      </w:r>
      <w:r>
        <w:rPr>
          <w:rFonts w:hint="eastAsia" w:ascii="华文楷体" w:hAnsi="华文楷体" w:eastAsia="华文楷体"/>
          <w:sz w:val="28"/>
          <w:szCs w:val="28"/>
        </w:rPr>
        <w:t>，如果进一步修持空性，从根本上把我执消灭了。</w:t>
      </w:r>
      <w:r>
        <w:rPr>
          <w:rFonts w:hint="eastAsia" w:ascii="华文楷体" w:hAnsi="华文楷体" w:eastAsia="华文楷体"/>
          <w:b/>
          <w:bCs/>
          <w:sz w:val="28"/>
          <w:szCs w:val="28"/>
          <w:rPrChange w:id="1345" w:author="Administrator" w:date="2016-01-13T16:10:25Z">
            <w:rPr>
              <w:rFonts w:hint="eastAsia" w:ascii="华文楷体" w:hAnsi="华文楷体" w:eastAsia="华文楷体"/>
              <w:sz w:val="28"/>
              <w:szCs w:val="28"/>
            </w:rPr>
          </w:rPrChange>
        </w:rPr>
        <w:t>因此，所有烦恼也会</w:t>
      </w:r>
      <w:ins w:id="1346" w:author="Administrator" w:date="2016-01-13T16:10:56Z">
        <w:r>
          <w:rPr>
            <w:rFonts w:ascii="华文楷体" w:hAnsi="华文楷体" w:eastAsia="华文楷体" w:cs="华文楷体"/>
            <w:b/>
            <w:bCs/>
            <w:i w:val="0"/>
            <w:color w:val="000000"/>
            <w:sz w:val="28"/>
            <w:szCs w:val="28"/>
            <w:rPrChange w:id="1347" w:author="Administrator" w:date="2016-01-13T16:11:00Z">
              <w:rPr>
                <w:rFonts w:ascii="华文楷体" w:hAnsi="华文楷体" w:eastAsia="华文楷体" w:cs="华文楷体"/>
                <w:i w:val="0"/>
                <w:color w:val="000000"/>
                <w:sz w:val="28"/>
                <w:szCs w:val="28"/>
              </w:rPr>
            </w:rPrChange>
          </w:rPr>
          <w:t>杳无踪影</w:t>
        </w:r>
      </w:ins>
      <w:del w:id="1348" w:author="Administrator" w:date="2016-01-13T16:10:56Z">
        <w:r>
          <w:rPr>
            <w:rFonts w:hint="eastAsia" w:ascii="华文楷体" w:hAnsi="华文楷体" w:eastAsia="华文楷体"/>
            <w:b/>
            <w:bCs/>
            <w:sz w:val="28"/>
            <w:szCs w:val="28"/>
            <w:rPrChange w:id="1349" w:author="Administrator" w:date="2016-01-13T16:10:25Z">
              <w:rPr>
                <w:rFonts w:hint="eastAsia" w:ascii="华文楷体" w:hAnsi="华文楷体" w:eastAsia="华文楷体"/>
                <w:sz w:val="28"/>
                <w:szCs w:val="28"/>
              </w:rPr>
            </w:rPrChange>
          </w:rPr>
          <w:delText>无影无踪</w:delText>
        </w:r>
      </w:del>
      <w:r>
        <w:rPr>
          <w:rFonts w:hint="eastAsia" w:ascii="华文楷体" w:hAnsi="华文楷体" w:eastAsia="华文楷体"/>
          <w:sz w:val="28"/>
          <w:szCs w:val="28"/>
        </w:rPr>
        <w:t>，因为烦恼是从我执而有的，我执一旦消灭，</w:t>
      </w:r>
      <w:ins w:id="1350" w:author="Administrator" w:date="2016-01-13T16:11:17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烦恼就不会有，依此</w:t>
      </w:r>
      <w:ins w:id="1351" w:author="Administrator" w:date="2016-01-13T16:11:26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可以从轮回当中获得解脱了。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这个方面观察的步骤是很清楚的，我执是依靠我而有的，“我”是依靠对蕴的错误认知而有的。所以，第一步就是观察五蕴，对五蕴作详尽观察我们就会发现，在五蕴上面没有“我”，如果是发现所见的“我”没有，进一步修行</w:t>
      </w:r>
      <w:ins w:id="1352" w:author="Administrator" w:date="2016-01-13T16:12:01Z">
        <w:r>
          <w:rPr>
            <w:rFonts w:hint="eastAsia" w:ascii="华文楷体" w:hAnsi="华文楷体" w:eastAsia="华文楷体"/>
            <w:sz w:val="28"/>
            <w:szCs w:val="28"/>
            <w:lang w:eastAsia="zh-CN"/>
          </w:rPr>
          <w:t>他</w:t>
        </w:r>
      </w:ins>
      <w:r>
        <w:rPr>
          <w:rFonts w:hint="eastAsia" w:ascii="华文楷体" w:hAnsi="华文楷体" w:eastAsia="华文楷体"/>
          <w:sz w:val="28"/>
          <w:szCs w:val="28"/>
        </w:rPr>
        <w:t>就可以消灭我执，证悟无我的时候就可以消灭我执，我执一没有之后，通过我执而生的烦恼产就没有了，</w:t>
      </w:r>
      <w:ins w:id="1353" w:author="Administrator" w:date="2016-01-13T16:12:15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没有烦恼就没有业，没有业就</w:t>
      </w:r>
      <w:ins w:id="1354" w:author="Administrator" w:date="2016-01-13T16:12:29Z">
        <w:r>
          <w:rPr>
            <w:rFonts w:hint="eastAsia" w:ascii="华文楷体" w:hAnsi="华文楷体" w:eastAsia="华文楷体"/>
            <w:sz w:val="28"/>
            <w:szCs w:val="28"/>
            <w:lang w:eastAsia="zh-CN"/>
          </w:rPr>
          <w:t>会</w:t>
        </w:r>
      </w:ins>
      <w:r>
        <w:rPr>
          <w:rFonts w:hint="eastAsia" w:ascii="华文楷体" w:hAnsi="华文楷体" w:eastAsia="华文楷体"/>
          <w:sz w:val="28"/>
          <w:szCs w:val="28"/>
        </w:rPr>
        <w:t>从轮回当中获得解脱</w:t>
      </w:r>
      <w:ins w:id="1355" w:author="Administrator" w:date="2016-01-13T16:12:33Z">
        <w:r>
          <w:rPr>
            <w:rFonts w:hint="eastAsia" w:ascii="华文楷体" w:hAnsi="华文楷体" w:eastAsia="华文楷体"/>
            <w:sz w:val="28"/>
            <w:szCs w:val="28"/>
            <w:lang w:eastAsia="zh-CN"/>
          </w:rPr>
          <w:t>了</w:t>
        </w:r>
      </w:ins>
      <w:r>
        <w:rPr>
          <w:rFonts w:hint="eastAsia" w:ascii="华文楷体" w:hAnsi="华文楷体" w:eastAsia="华文楷体"/>
          <w:sz w:val="28"/>
          <w:szCs w:val="28"/>
        </w:rPr>
        <w:t>。</w:t>
      </w:r>
    </w:p>
    <w:p>
      <w:pPr>
        <w:ind w:firstLine="570"/>
        <w:rPr>
          <w:ins w:id="1356" w:author="Administrator" w:date="2016-01-13T16:13:02Z"/>
          <w:rFonts w:hint="eastAsia" w:ascii="华文楷体" w:hAnsi="华文楷体" w:eastAsia="华文楷体"/>
          <w:sz w:val="28"/>
          <w:szCs w:val="28"/>
        </w:rPr>
      </w:pPr>
      <w:del w:id="1357" w:author="Administrator" w:date="2016-01-14T11:09:38Z">
        <w:r>
          <w:rPr>
            <w:rFonts w:hint="eastAsia" w:ascii="黑体" w:hAnsi="黑体" w:eastAsia="黑体" w:cs="黑体"/>
            <w:b/>
            <w:bCs/>
            <w:sz w:val="28"/>
            <w:szCs w:val="28"/>
            <w:rPrChange w:id="1358" w:author="Administrator" w:date="2016-01-13T16:13:09Z">
              <w:rPr>
                <w:rFonts w:hint="eastAsia" w:ascii="华文楷体" w:hAnsi="华文楷体" w:eastAsia="华文楷体"/>
                <w:sz w:val="28"/>
                <w:szCs w:val="28"/>
              </w:rPr>
            </w:rPrChange>
          </w:rPr>
          <w:delText>[</w:delText>
        </w:r>
      </w:del>
      <w:ins w:id="1360" w:author="Administrator" w:date="2016-01-14T11:09:38Z">
        <w:r>
          <w:rPr>
            <w:rFonts w:hint="eastAsia" w:ascii="黑体" w:hAnsi="黑体" w:eastAsia="黑体" w:cs="黑体"/>
            <w:b/>
            <w:bCs/>
            <w:sz w:val="28"/>
            <w:szCs w:val="28"/>
            <w:lang w:eastAsia="zh-CN"/>
          </w:rPr>
          <w:t>【</w:t>
        </w:r>
      </w:ins>
      <w:r>
        <w:rPr>
          <w:rFonts w:hint="eastAsia" w:ascii="黑体" w:hAnsi="黑体" w:eastAsia="黑体" w:cs="黑体"/>
          <w:b/>
          <w:bCs/>
          <w:sz w:val="28"/>
          <w:szCs w:val="28"/>
          <w:rPrChange w:id="1361" w:author="Administrator" w:date="2016-01-13T16:13:09Z">
            <w:rPr>
              <w:rFonts w:hint="eastAsia" w:ascii="华文楷体" w:hAnsi="华文楷体" w:eastAsia="华文楷体"/>
              <w:sz w:val="28"/>
              <w:szCs w:val="28"/>
            </w:rPr>
          </w:rPrChange>
        </w:rPr>
        <w:t>而小乘行人不希求、不修行其它法为无我（之道），当然也就不会有现前法无我的结果。</w:t>
      </w:r>
      <w:del w:id="1362" w:author="Administrator" w:date="2016-01-14T11:09:41Z">
        <w:r>
          <w:rPr>
            <w:rFonts w:hint="eastAsia" w:ascii="黑体" w:hAnsi="黑体" w:eastAsia="黑体" w:cs="黑体"/>
            <w:b/>
            <w:bCs/>
            <w:sz w:val="28"/>
            <w:szCs w:val="28"/>
            <w:rPrChange w:id="1363" w:author="Administrator" w:date="2016-01-13T16:13:09Z">
              <w:rPr>
                <w:rFonts w:hint="eastAsia" w:ascii="华文楷体" w:hAnsi="华文楷体" w:eastAsia="华文楷体"/>
                <w:sz w:val="28"/>
                <w:szCs w:val="28"/>
              </w:rPr>
            </w:rPrChange>
          </w:rPr>
          <w:delText>]</w:delText>
        </w:r>
      </w:del>
      <w:del w:id="1365" w:author="Administrator" w:date="2016-01-14T11:09:41Z">
        <w:r>
          <w:rPr>
            <w:rFonts w:hint="eastAsia" w:ascii="华文楷体" w:hAnsi="华文楷体" w:eastAsia="华文楷体"/>
            <w:sz w:val="28"/>
            <w:szCs w:val="28"/>
          </w:rPr>
          <w:delText xml:space="preserve"> </w:delText>
        </w:r>
      </w:del>
      <w:ins w:id="1366" w:author="Administrator" w:date="2016-01-14T11:09:41Z">
        <w:r>
          <w:rPr>
            <w:rFonts w:hint="eastAsia" w:ascii="黑体" w:hAnsi="黑体" w:eastAsia="黑体" w:cs="黑体"/>
            <w:b/>
            <w:bCs/>
            <w:sz w:val="28"/>
            <w:szCs w:val="28"/>
            <w:lang w:eastAsia="zh-CN"/>
          </w:rPr>
          <w:t>】</w:t>
        </w:r>
      </w:ins>
    </w:p>
    <w:p>
      <w:pPr>
        <w:ind w:firstLine="570"/>
        <w:rPr>
          <w:rFonts w:hint="eastAsia" w:ascii="华文楷体" w:hAnsi="华文楷体" w:eastAsia="华文楷体"/>
          <w:sz w:val="28"/>
          <w:szCs w:val="28"/>
        </w:rPr>
      </w:pPr>
      <w:ins w:id="1367" w:author="Administrator" w:date="2016-01-13T16:13:29Z">
        <w:r>
          <w:rPr>
            <w:rFonts w:hint="eastAsia" w:ascii="华文楷体" w:hAnsi="华文楷体" w:eastAsia="华文楷体"/>
            <w:sz w:val="28"/>
            <w:szCs w:val="28"/>
            <w:lang w:eastAsia="zh-CN"/>
          </w:rPr>
          <w:t>那么就说</w:t>
        </w:r>
      </w:ins>
      <w:r>
        <w:rPr>
          <w:rFonts w:hint="eastAsia" w:ascii="华文楷体" w:hAnsi="华文楷体" w:eastAsia="华文楷体"/>
          <w:sz w:val="28"/>
          <w:szCs w:val="28"/>
        </w:rPr>
        <w:t>小乘行人</w:t>
      </w:r>
      <w:ins w:id="1368" w:author="Administrator" w:date="2016-01-13T16:13:21Z">
        <w:r>
          <w:rPr>
            <w:rFonts w:hint="eastAsia" w:ascii="华文楷体" w:hAnsi="华文楷体" w:eastAsia="华文楷体"/>
            <w:sz w:val="28"/>
            <w:szCs w:val="28"/>
            <w:lang w:eastAsia="zh-CN"/>
          </w:rPr>
          <w:t>他</w:t>
        </w:r>
      </w:ins>
      <w:ins w:id="1369" w:author="Administrator" w:date="2016-01-13T16:13:23Z">
        <w:r>
          <w:rPr>
            <w:rFonts w:hint="eastAsia" w:ascii="华文楷体" w:hAnsi="华文楷体" w:eastAsia="华文楷体"/>
            <w:sz w:val="28"/>
            <w:szCs w:val="28"/>
            <w:lang w:eastAsia="zh-CN"/>
          </w:rPr>
          <w:t>也</w:t>
        </w:r>
      </w:ins>
      <w:r>
        <w:rPr>
          <w:rFonts w:hint="eastAsia" w:ascii="华文楷体" w:hAnsi="华文楷体" w:eastAsia="华文楷体"/>
          <w:sz w:val="28"/>
          <w:szCs w:val="28"/>
        </w:rPr>
        <w:t>不希求法无我空性，也不修行法无我空性，他只是想从轮回当中获得解脱，</w:t>
      </w:r>
      <w:ins w:id="1370" w:author="Administrator" w:date="2016-01-13T16:13:45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他一心一意想怎么样打破我执，从轮回中获得解脱。所以他对法无我空性</w:t>
      </w:r>
      <w:ins w:id="1371" w:author="Administrator" w:date="2016-01-13T16:18:51Z">
        <w:r>
          <w:rPr>
            <w:rFonts w:hint="eastAsia" w:ascii="华文楷体" w:hAnsi="华文楷体" w:eastAsia="华文楷体"/>
            <w:sz w:val="28"/>
            <w:szCs w:val="28"/>
            <w:lang w:eastAsia="zh-CN"/>
          </w:rPr>
          <w:t>是</w:t>
        </w:r>
      </w:ins>
      <w:ins w:id="1372" w:author="Administrator" w:date="2016-01-13T16:18:53Z">
        <w:r>
          <w:rPr>
            <w:rFonts w:hint="eastAsia" w:ascii="华文楷体" w:hAnsi="华文楷体" w:eastAsia="华文楷体"/>
            <w:sz w:val="28"/>
            <w:szCs w:val="28"/>
            <w:lang w:eastAsia="zh-CN"/>
          </w:rPr>
          <w:t>也</w:t>
        </w:r>
      </w:ins>
      <w:r>
        <w:rPr>
          <w:rFonts w:hint="eastAsia" w:ascii="华文楷体" w:hAnsi="华文楷体" w:eastAsia="华文楷体"/>
          <w:sz w:val="28"/>
          <w:szCs w:val="28"/>
        </w:rPr>
        <w:t>没有观察过，也没兴趣去观察，他不修行的话当然也不会现前法无我的结果，不会有现前法无我</w:t>
      </w:r>
      <w:ins w:id="1373" w:author="Administrator" w:date="2016-01-13T16:19:23Z">
        <w:r>
          <w:rPr>
            <w:rFonts w:hint="eastAsia" w:ascii="华文楷体" w:hAnsi="华文楷体" w:eastAsia="华文楷体"/>
            <w:sz w:val="28"/>
            <w:szCs w:val="28"/>
            <w:lang w:eastAsia="zh-CN"/>
          </w:rPr>
          <w:t>结果</w:t>
        </w:r>
      </w:ins>
      <w:r>
        <w:rPr>
          <w:rFonts w:hint="eastAsia" w:ascii="华文楷体" w:hAnsi="华文楷体" w:eastAsia="华文楷体"/>
          <w:sz w:val="28"/>
          <w:szCs w:val="28"/>
        </w:rPr>
        <w:t>的意思</w:t>
      </w:r>
      <w:ins w:id="1374" w:author="Administrator" w:date="2016-01-13T16:19:32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就是说，</w:t>
      </w:r>
      <w:del w:id="1375" w:author="Administrator" w:date="2016-01-14T10:57:36Z">
        <w:r>
          <w:rPr>
            <w:rFonts w:hint="eastAsia" w:ascii="华文楷体" w:hAnsi="华文楷体" w:eastAsia="华文楷体"/>
            <w:sz w:val="28"/>
            <w:szCs w:val="28"/>
            <w:lang w:val="en-US"/>
          </w:rPr>
          <w:delText>身为圆觉</w:delText>
        </w:r>
      </w:del>
      <w:ins w:id="1376" w:author="Administrator" w:date="2016-01-14T10:57:47Z">
        <w:r>
          <w:rPr>
            <w:rFonts w:hint="eastAsia" w:ascii="华文楷体" w:hAnsi="华文楷体" w:eastAsia="华文楷体"/>
            <w:sz w:val="28"/>
            <w:szCs w:val="28"/>
            <w:lang w:val="en-US" w:eastAsia="zh-CN"/>
          </w:rPr>
          <w:t>声闻缘觉</w:t>
        </w:r>
      </w:ins>
      <w:r>
        <w:rPr>
          <w:rFonts w:hint="eastAsia" w:ascii="华文楷体" w:hAnsi="华文楷体" w:eastAsia="华文楷体"/>
          <w:sz w:val="28"/>
          <w:szCs w:val="28"/>
        </w:rPr>
        <w:t>，他没有修习，他最初</w:t>
      </w:r>
      <w:ins w:id="1377" w:author="Administrator" w:date="2016-01-14T10:58:00Z">
        <w:r>
          <w:rPr>
            <w:rFonts w:hint="eastAsia" w:ascii="华文楷体" w:hAnsi="华文楷体" w:eastAsia="华文楷体"/>
            <w:sz w:val="28"/>
            <w:szCs w:val="28"/>
            <w:lang w:eastAsia="zh-CN"/>
          </w:rPr>
          <w:t>的时候</w:t>
        </w:r>
      </w:ins>
      <w:ins w:id="1378" w:author="Administrator" w:date="2016-01-14T10:58:03Z">
        <w:r>
          <w:rPr>
            <w:rFonts w:hint="eastAsia" w:ascii="华文楷体" w:hAnsi="华文楷体" w:eastAsia="华文楷体"/>
            <w:sz w:val="28"/>
            <w:szCs w:val="28"/>
            <w:lang w:eastAsia="zh-CN"/>
          </w:rPr>
          <w:t>没有</w:t>
        </w:r>
      </w:ins>
      <w:r>
        <w:rPr>
          <w:rFonts w:hint="eastAsia" w:ascii="华文楷体" w:hAnsi="华文楷体" w:eastAsia="华文楷体"/>
          <w:sz w:val="28"/>
          <w:szCs w:val="28"/>
        </w:rPr>
        <w:t>抉择</w:t>
      </w:r>
      <w:del w:id="1379" w:author="Administrator" w:date="2016-01-14T10:58:20Z">
        <w:r>
          <w:rPr>
            <w:rFonts w:hint="eastAsia" w:ascii="华文楷体" w:hAnsi="华文楷体" w:eastAsia="华文楷体"/>
            <w:sz w:val="28"/>
            <w:szCs w:val="28"/>
          </w:rPr>
          <w:delText>的时候没有</w:delText>
        </w:r>
      </w:del>
      <w:r>
        <w:rPr>
          <w:rFonts w:hint="eastAsia" w:ascii="华文楷体" w:hAnsi="华文楷体" w:eastAsia="华文楷体"/>
          <w:sz w:val="28"/>
          <w:szCs w:val="28"/>
        </w:rPr>
        <w:t>法无我的</w:t>
      </w:r>
      <w:ins w:id="1380" w:author="Administrator" w:date="2016-01-14T10:58:27Z">
        <w:r>
          <w:rPr>
            <w:rFonts w:hint="eastAsia" w:ascii="华文楷体" w:hAnsi="华文楷体" w:eastAsia="华文楷体"/>
            <w:sz w:val="28"/>
            <w:szCs w:val="28"/>
            <w:lang w:eastAsia="zh-CN"/>
          </w:rPr>
          <w:t>空性</w:t>
        </w:r>
      </w:ins>
      <w:r>
        <w:rPr>
          <w:rFonts w:hint="eastAsia" w:ascii="华文楷体" w:hAnsi="华文楷体" w:eastAsia="华文楷体"/>
          <w:sz w:val="28"/>
          <w:szCs w:val="28"/>
        </w:rPr>
        <w:t>见，没有修习法无我，也不会证悟法无我，</w:t>
      </w:r>
      <w:ins w:id="1381" w:author="Administrator" w:date="2016-01-14T10:58:39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为什么有些宗派说有些</w:t>
      </w:r>
      <w:del w:id="1382" w:author="Administrator" w:date="2016-01-14T10:58:52Z">
        <w:r>
          <w:rPr>
            <w:rFonts w:hint="eastAsia" w:ascii="华文楷体" w:hAnsi="华文楷体" w:eastAsia="华文楷体"/>
            <w:sz w:val="28"/>
            <w:szCs w:val="28"/>
          </w:rPr>
          <w:delText>身为圆觉</w:delText>
        </w:r>
      </w:del>
      <w:ins w:id="1383" w:author="Administrator" w:date="2016-01-14T10:58:52Z">
        <w:r>
          <w:rPr>
            <w:rFonts w:hint="eastAsia" w:ascii="华文楷体" w:hAnsi="华文楷体" w:eastAsia="华文楷体"/>
            <w:sz w:val="28"/>
            <w:szCs w:val="28"/>
            <w:lang w:eastAsia="zh-CN"/>
          </w:rPr>
          <w:t>声闻缘觉</w:t>
        </w:r>
      </w:ins>
      <w:ins w:id="1384" w:author="Administrator" w:date="2016-01-14T10:58:54Z">
        <w:r>
          <w:rPr>
            <w:rFonts w:hint="eastAsia" w:ascii="华文楷体" w:hAnsi="华文楷体" w:eastAsia="华文楷体"/>
            <w:sz w:val="28"/>
            <w:szCs w:val="28"/>
            <w:lang w:eastAsia="zh-CN"/>
          </w:rPr>
          <w:t>他</w:t>
        </w:r>
      </w:ins>
      <w:r>
        <w:rPr>
          <w:rFonts w:hint="eastAsia" w:ascii="华文楷体" w:hAnsi="华文楷体" w:eastAsia="华文楷体"/>
          <w:sz w:val="28"/>
          <w:szCs w:val="28"/>
        </w:rPr>
        <w:t>已经圆满地证悟了法无我的空性，从哪里来的呢？他既然没有修习过</w:t>
      </w:r>
      <w:ins w:id="1385" w:author="Administrator" w:date="2016-01-14T10:59:04Z">
        <w:r>
          <w:rPr>
            <w:rFonts w:hint="eastAsia" w:ascii="华文楷体" w:hAnsi="华文楷体" w:eastAsia="华文楷体"/>
            <w:sz w:val="28"/>
            <w:szCs w:val="28"/>
            <w:lang w:eastAsia="zh-CN"/>
          </w:rPr>
          <w:t>圆满</w:t>
        </w:r>
      </w:ins>
      <w:r>
        <w:rPr>
          <w:rFonts w:hint="eastAsia" w:ascii="华文楷体" w:hAnsi="华文楷体" w:eastAsia="华文楷体"/>
          <w:sz w:val="28"/>
          <w:szCs w:val="28"/>
        </w:rPr>
        <w:t>法无我，也不可能证悟圆满法无我</w:t>
      </w:r>
      <w:del w:id="1386" w:author="Administrator" w:date="2016-01-14T10:59:22Z">
        <w:r>
          <w:rPr>
            <w:rFonts w:hint="eastAsia" w:ascii="华文楷体" w:hAnsi="华文楷体" w:eastAsia="华文楷体"/>
            <w:sz w:val="28"/>
            <w:szCs w:val="28"/>
          </w:rPr>
          <w:delText>的境界</w:delText>
        </w:r>
      </w:del>
      <w:ins w:id="1387" w:author="Administrator" w:date="2016-01-14T10:59:22Z">
        <w:r>
          <w:rPr>
            <w:rFonts w:hint="eastAsia" w:ascii="华文楷体" w:hAnsi="华文楷体" w:eastAsia="华文楷体"/>
            <w:sz w:val="28"/>
            <w:szCs w:val="28"/>
            <w:lang w:eastAsia="zh-CN"/>
          </w:rPr>
          <w:t>空性</w:t>
        </w:r>
      </w:ins>
      <w:ins w:id="1388" w:author="Administrator" w:date="2016-01-14T10:59:23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ins w:id="1389" w:author="Administrator" w:date="2016-01-14T11:00:13Z"/>
          <w:rFonts w:hint="eastAsia" w:ascii="黑体" w:hAnsi="黑体" w:eastAsia="黑体" w:cs="黑体"/>
          <w:b/>
          <w:bCs/>
          <w:sz w:val="28"/>
          <w:szCs w:val="28"/>
          <w:rPrChange w:id="1390" w:author="Administrator" w:date="2016-01-14T11:00:23Z">
            <w:rPr>
              <w:ins w:id="1391" w:author="Administrator" w:date="2016-01-14T11:00:13Z"/>
              <w:rFonts w:hint="eastAsia" w:ascii="华文楷体" w:hAnsi="华文楷体" w:eastAsia="华文楷体"/>
              <w:sz w:val="28"/>
              <w:szCs w:val="28"/>
            </w:rPr>
          </w:rPrChange>
        </w:rPr>
      </w:pPr>
      <w:del w:id="1392" w:author="Administrator" w:date="2016-01-14T11:09:31Z">
        <w:r>
          <w:rPr>
            <w:rFonts w:hint="eastAsia" w:ascii="黑体" w:hAnsi="黑体" w:eastAsia="黑体" w:cs="黑体"/>
            <w:b/>
            <w:bCs/>
            <w:sz w:val="28"/>
            <w:szCs w:val="28"/>
            <w:rPrChange w:id="1393" w:author="Administrator" w:date="2016-01-14T11:00:23Z">
              <w:rPr>
                <w:rFonts w:hint="eastAsia" w:ascii="华文楷体" w:hAnsi="华文楷体" w:eastAsia="华文楷体"/>
                <w:sz w:val="28"/>
                <w:szCs w:val="28"/>
              </w:rPr>
            </w:rPrChange>
          </w:rPr>
          <w:delText>[</w:delText>
        </w:r>
      </w:del>
      <w:ins w:id="1395" w:author="Administrator" w:date="2016-01-14T11:09:31Z">
        <w:r>
          <w:rPr>
            <w:rFonts w:hint="eastAsia" w:ascii="黑体" w:hAnsi="黑体" w:eastAsia="黑体" w:cs="黑体"/>
            <w:b/>
            <w:bCs/>
            <w:sz w:val="28"/>
            <w:szCs w:val="28"/>
            <w:lang w:eastAsia="zh-CN"/>
          </w:rPr>
          <w:t>【</w:t>
        </w:r>
      </w:ins>
      <w:r>
        <w:rPr>
          <w:rFonts w:hint="eastAsia" w:ascii="黑体" w:hAnsi="黑体" w:eastAsia="黑体" w:cs="黑体"/>
          <w:b/>
          <w:bCs/>
          <w:sz w:val="28"/>
          <w:szCs w:val="28"/>
          <w:rPrChange w:id="1396" w:author="Administrator" w:date="2016-01-14T11:00:23Z">
            <w:rPr>
              <w:rFonts w:hint="eastAsia" w:ascii="华文楷体" w:hAnsi="华文楷体" w:eastAsia="华文楷体"/>
              <w:sz w:val="28"/>
              <w:szCs w:val="28"/>
            </w:rPr>
          </w:rPrChange>
        </w:rPr>
        <w:t>由于法无我不存在，也就不会有遣除所断所知障的情况。</w:t>
      </w:r>
      <w:del w:id="1397" w:author="Administrator" w:date="2016-01-14T11:09:34Z">
        <w:r>
          <w:rPr>
            <w:rFonts w:hint="eastAsia" w:ascii="黑体" w:hAnsi="黑体" w:eastAsia="黑体" w:cs="黑体"/>
            <w:b/>
            <w:bCs/>
            <w:sz w:val="28"/>
            <w:szCs w:val="28"/>
            <w:rPrChange w:id="1398" w:author="Administrator" w:date="2016-01-14T11:00:23Z">
              <w:rPr>
                <w:rFonts w:hint="eastAsia" w:ascii="华文楷体" w:hAnsi="华文楷体" w:eastAsia="华文楷体"/>
                <w:sz w:val="28"/>
                <w:szCs w:val="28"/>
              </w:rPr>
            </w:rPrChange>
          </w:rPr>
          <w:delText xml:space="preserve">] </w:delText>
        </w:r>
      </w:del>
      <w:ins w:id="1400" w:author="Administrator" w:date="2016-01-14T11:09:34Z">
        <w:r>
          <w:rPr>
            <w:rFonts w:hint="eastAsia" w:ascii="黑体" w:hAnsi="黑体" w:eastAsia="黑体" w:cs="黑体"/>
            <w:b/>
            <w:bCs/>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因为</w:t>
      </w:r>
      <w:del w:id="1401" w:author="Administrator" w:date="2016-01-14T11:00:32Z">
        <w:r>
          <w:rPr>
            <w:rFonts w:hint="eastAsia" w:ascii="华文楷体" w:hAnsi="华文楷体" w:eastAsia="华文楷体"/>
            <w:sz w:val="28"/>
            <w:szCs w:val="28"/>
          </w:rPr>
          <w:delText>身为圆觉</w:delText>
        </w:r>
      </w:del>
      <w:ins w:id="1402" w:author="Administrator" w:date="2016-01-14T11:00:32Z">
        <w:r>
          <w:rPr>
            <w:rFonts w:hint="eastAsia" w:ascii="华文楷体" w:hAnsi="华文楷体" w:eastAsia="华文楷体"/>
            <w:sz w:val="28"/>
            <w:szCs w:val="28"/>
            <w:lang w:eastAsia="zh-CN"/>
          </w:rPr>
          <w:t>声闻缘觉</w:t>
        </w:r>
      </w:ins>
      <w:r>
        <w:rPr>
          <w:rFonts w:hint="eastAsia" w:ascii="华文楷体" w:hAnsi="华文楷体" w:eastAsia="华文楷体"/>
          <w:sz w:val="28"/>
          <w:szCs w:val="28"/>
        </w:rPr>
        <w:t>，他没有怔悟法无我空性，对他来讲，法无我</w:t>
      </w:r>
      <w:del w:id="1403" w:author="Administrator" w:date="2016-01-14T11:00:45Z">
        <w:r>
          <w:rPr>
            <w:rFonts w:hint="eastAsia" w:ascii="华文楷体" w:hAnsi="华文楷体" w:eastAsia="华文楷体"/>
            <w:sz w:val="28"/>
            <w:szCs w:val="28"/>
          </w:rPr>
          <w:delText>的</w:delText>
        </w:r>
      </w:del>
      <w:r>
        <w:rPr>
          <w:rFonts w:hint="eastAsia" w:ascii="华文楷体" w:hAnsi="华文楷体" w:eastAsia="华文楷体"/>
          <w:sz w:val="28"/>
          <w:szCs w:val="28"/>
        </w:rPr>
        <w:t>空性是不存在的。既然没有证悟法无我的空性，也就不会有通过法无我的空性证悟而遣除他的所断，以及违品的所知障的情况，</w:t>
      </w:r>
      <w:ins w:id="1404" w:author="Administrator" w:date="2016-01-14T11:01:02Z">
        <w:r>
          <w:rPr>
            <w:rFonts w:hint="eastAsia" w:ascii="华文楷体" w:hAnsi="华文楷体" w:eastAsia="华文楷体"/>
            <w:sz w:val="28"/>
            <w:szCs w:val="28"/>
            <w:lang w:eastAsia="zh-CN"/>
          </w:rPr>
          <w:t>他</w:t>
        </w:r>
      </w:ins>
      <w:ins w:id="1405" w:author="Administrator" w:date="2016-01-14T11:01:05Z">
        <w:r>
          <w:rPr>
            <w:rFonts w:hint="eastAsia" w:ascii="华文楷体" w:hAnsi="华文楷体" w:eastAsia="华文楷体"/>
            <w:sz w:val="28"/>
            <w:szCs w:val="28"/>
            <w:lang w:eastAsia="zh-CN"/>
          </w:rPr>
          <w:t>也不会</w:t>
        </w:r>
      </w:ins>
      <w:ins w:id="1406" w:author="Administrator" w:date="2016-01-14T11:01:10Z">
        <w:r>
          <w:rPr>
            <w:rFonts w:hint="eastAsia" w:ascii="华文楷体" w:hAnsi="华文楷体" w:eastAsia="华文楷体"/>
            <w:sz w:val="28"/>
            <w:szCs w:val="28"/>
            <w:lang w:eastAsia="zh-CN"/>
          </w:rPr>
          <w:t>断</w:t>
        </w:r>
      </w:ins>
      <w:ins w:id="1407" w:author="Administrator" w:date="2016-01-14T11:01:17Z">
        <w:r>
          <w:rPr>
            <w:rFonts w:hint="eastAsia" w:ascii="华文楷体" w:hAnsi="华文楷体" w:eastAsia="华文楷体"/>
            <w:sz w:val="28"/>
            <w:szCs w:val="28"/>
            <w:lang w:eastAsia="zh-CN"/>
          </w:rPr>
          <w:t>障</w:t>
        </w:r>
      </w:ins>
      <w:ins w:id="1408" w:author="Administrator" w:date="2016-01-14T11:01:18Z">
        <w:r>
          <w:rPr>
            <w:rFonts w:hint="eastAsia" w:ascii="华文楷体" w:hAnsi="华文楷体" w:eastAsia="华文楷体"/>
            <w:sz w:val="28"/>
            <w:szCs w:val="28"/>
            <w:lang w:eastAsia="zh-CN"/>
          </w:rPr>
          <w:t>，</w:t>
        </w:r>
      </w:ins>
      <w:r>
        <w:rPr>
          <w:rFonts w:hint="eastAsia" w:ascii="华文楷体" w:hAnsi="华文楷体" w:eastAsia="华文楷体"/>
          <w:sz w:val="28"/>
          <w:szCs w:val="28"/>
        </w:rPr>
        <w:t>也就是说</w:t>
      </w:r>
      <w:ins w:id="1409" w:author="Administrator" w:date="2016-01-14T11:01:27Z">
        <w:r>
          <w:rPr>
            <w:rFonts w:hint="eastAsia" w:ascii="华文楷体" w:hAnsi="华文楷体" w:eastAsia="华文楷体"/>
            <w:sz w:val="28"/>
            <w:szCs w:val="28"/>
            <w:lang w:eastAsia="zh-CN"/>
          </w:rPr>
          <w:t>他</w:t>
        </w:r>
      </w:ins>
      <w:r>
        <w:rPr>
          <w:rFonts w:hint="eastAsia" w:ascii="华文楷体" w:hAnsi="华文楷体" w:eastAsia="华文楷体"/>
          <w:sz w:val="28"/>
          <w:szCs w:val="28"/>
        </w:rPr>
        <w:t>没有证悟</w:t>
      </w:r>
      <w:ins w:id="1410" w:author="Administrator" w:date="2016-01-14T11:01:31Z">
        <w:r>
          <w:rPr>
            <w:rFonts w:hint="eastAsia" w:ascii="华文楷体" w:hAnsi="华文楷体" w:eastAsia="华文楷体"/>
            <w:sz w:val="28"/>
            <w:szCs w:val="28"/>
            <w:lang w:eastAsia="zh-CN"/>
          </w:rPr>
          <w:t>也</w:t>
        </w:r>
      </w:ins>
      <w:r>
        <w:rPr>
          <w:rFonts w:hint="eastAsia" w:ascii="华文楷体" w:hAnsi="华文楷体" w:eastAsia="华文楷体"/>
          <w:sz w:val="28"/>
          <w:szCs w:val="28"/>
        </w:rPr>
        <w:t>就不会断障，</w:t>
      </w:r>
      <w:del w:id="1411" w:author="Administrator" w:date="2016-01-14T11:01:43Z">
        <w:r>
          <w:rPr>
            <w:rFonts w:hint="eastAsia" w:ascii="华文楷体" w:hAnsi="华文楷体" w:eastAsia="华文楷体"/>
            <w:sz w:val="28"/>
            <w:szCs w:val="28"/>
          </w:rPr>
          <w:delText>如果</w:delText>
        </w:r>
      </w:del>
      <w:r>
        <w:rPr>
          <w:rFonts w:hint="eastAsia" w:ascii="华文楷体" w:hAnsi="华文楷体" w:eastAsia="华文楷体"/>
          <w:sz w:val="28"/>
          <w:szCs w:val="28"/>
        </w:rPr>
        <w:t>他</w:t>
      </w:r>
      <w:ins w:id="1412" w:author="Administrator" w:date="2016-01-14T11:01:46Z">
        <w:r>
          <w:rPr>
            <w:rFonts w:hint="eastAsia" w:ascii="华文楷体" w:hAnsi="华文楷体" w:eastAsia="华文楷体"/>
            <w:sz w:val="28"/>
            <w:szCs w:val="28"/>
          </w:rPr>
          <w:t>如果</w:t>
        </w:r>
      </w:ins>
      <w:r>
        <w:rPr>
          <w:rFonts w:hint="eastAsia" w:ascii="华文楷体" w:hAnsi="华文楷体" w:eastAsia="华文楷体"/>
          <w:sz w:val="28"/>
          <w:szCs w:val="28"/>
        </w:rPr>
        <w:t>证悟了就一定会断障。那对方说</w:t>
      </w:r>
      <w:ins w:id="1413" w:author="Administrator" w:date="2016-01-14T11:04:36Z">
        <w:r>
          <w:rPr>
            <w:rFonts w:hint="eastAsia" w:ascii="华文楷体" w:hAnsi="华文楷体" w:eastAsia="华文楷体"/>
            <w:sz w:val="28"/>
            <w:szCs w:val="28"/>
            <w:lang w:eastAsia="zh-CN"/>
          </w:rPr>
          <w:t>了</w:t>
        </w:r>
      </w:ins>
      <w:r>
        <w:rPr>
          <w:rFonts w:hint="eastAsia" w:ascii="华文楷体" w:hAnsi="华文楷体" w:eastAsia="华文楷体"/>
          <w:sz w:val="28"/>
          <w:szCs w:val="28"/>
        </w:rPr>
        <w:t>，证悟了法无我</w:t>
      </w:r>
      <w:del w:id="1414" w:author="Administrator" w:date="2016-01-14T11:04:41Z">
        <w:r>
          <w:rPr>
            <w:rFonts w:hint="eastAsia" w:ascii="华文楷体" w:hAnsi="华文楷体" w:eastAsia="华文楷体"/>
            <w:sz w:val="28"/>
            <w:szCs w:val="28"/>
          </w:rPr>
          <w:delText>的</w:delText>
        </w:r>
      </w:del>
      <w:r>
        <w:rPr>
          <w:rFonts w:hint="eastAsia" w:ascii="华文楷体" w:hAnsi="华文楷体" w:eastAsia="华文楷体"/>
          <w:sz w:val="28"/>
          <w:szCs w:val="28"/>
        </w:rPr>
        <w:t>空性，但是不断障，这是不可能的事情。所以，</w:t>
      </w:r>
      <w:del w:id="1415" w:author="Administrator" w:date="2016-01-14T11:04:51Z">
        <w:r>
          <w:rPr>
            <w:rFonts w:hint="eastAsia" w:ascii="华文楷体" w:hAnsi="华文楷体" w:eastAsia="华文楷体"/>
            <w:sz w:val="28"/>
            <w:szCs w:val="28"/>
          </w:rPr>
          <w:delText>这里</w:delText>
        </w:r>
      </w:del>
      <w:r>
        <w:rPr>
          <w:rFonts w:hint="eastAsia" w:ascii="华文楷体" w:hAnsi="华文楷体" w:eastAsia="华文楷体"/>
          <w:sz w:val="28"/>
          <w:szCs w:val="28"/>
        </w:rPr>
        <w:t>还是围绕这个主题在宣说。</w:t>
      </w:r>
    </w:p>
    <w:p>
      <w:pPr>
        <w:ind w:firstLine="570"/>
        <w:rPr>
          <w:ins w:id="1416" w:author="Administrator" w:date="2016-01-14T11:05:07Z"/>
          <w:rFonts w:hint="eastAsia" w:ascii="黑体" w:hAnsi="黑体" w:eastAsia="黑体" w:cs="黑体"/>
          <w:b/>
          <w:bCs/>
          <w:sz w:val="28"/>
          <w:szCs w:val="28"/>
          <w:rPrChange w:id="1417" w:author="Administrator" w:date="2016-01-14T11:05:32Z">
            <w:rPr>
              <w:ins w:id="1418" w:author="Administrator" w:date="2016-01-14T11:05:07Z"/>
              <w:rFonts w:hint="eastAsia" w:ascii="华文楷体" w:hAnsi="华文楷体" w:eastAsia="华文楷体"/>
              <w:sz w:val="28"/>
              <w:szCs w:val="28"/>
            </w:rPr>
          </w:rPrChange>
        </w:rPr>
      </w:pPr>
      <w:del w:id="1419" w:author="Administrator" w:date="2016-01-14T11:09:27Z">
        <w:r>
          <w:rPr>
            <w:rFonts w:hint="eastAsia" w:ascii="黑体" w:hAnsi="黑体" w:eastAsia="黑体" w:cs="黑体"/>
            <w:b/>
            <w:bCs/>
            <w:sz w:val="28"/>
            <w:szCs w:val="28"/>
            <w:rPrChange w:id="1420" w:author="Administrator" w:date="2016-01-14T11:05:32Z">
              <w:rPr>
                <w:rFonts w:hint="eastAsia" w:ascii="华文楷体" w:hAnsi="华文楷体" w:eastAsia="华文楷体"/>
                <w:sz w:val="28"/>
                <w:szCs w:val="28"/>
              </w:rPr>
            </w:rPrChange>
          </w:rPr>
          <w:delText>[</w:delText>
        </w:r>
      </w:del>
      <w:ins w:id="1422" w:author="Administrator" w:date="2016-01-14T11:09:27Z">
        <w:r>
          <w:rPr>
            <w:rFonts w:hint="eastAsia" w:ascii="黑体" w:hAnsi="黑体" w:eastAsia="黑体" w:cs="黑体"/>
            <w:b/>
            <w:bCs/>
            <w:sz w:val="28"/>
            <w:szCs w:val="28"/>
            <w:lang w:eastAsia="zh-CN"/>
          </w:rPr>
          <w:t>【</w:t>
        </w:r>
      </w:ins>
      <w:r>
        <w:rPr>
          <w:rFonts w:hint="eastAsia" w:ascii="黑体" w:hAnsi="黑体" w:eastAsia="黑体" w:cs="黑体"/>
          <w:b/>
          <w:bCs/>
          <w:sz w:val="28"/>
          <w:szCs w:val="28"/>
          <w:rPrChange w:id="1423" w:author="Administrator" w:date="2016-01-14T11:05:32Z">
            <w:rPr>
              <w:rFonts w:hint="eastAsia" w:ascii="华文楷体" w:hAnsi="华文楷体" w:eastAsia="华文楷体"/>
              <w:sz w:val="28"/>
              <w:szCs w:val="28"/>
            </w:rPr>
          </w:rPrChange>
        </w:rPr>
        <w:t>自相续的蕴相续与蕴聚合仅是从未以智慧加以分析这一点而假立、执著为“我”的。</w:t>
      </w:r>
      <w:del w:id="1424" w:author="Administrator" w:date="2016-01-14T11:09:24Z">
        <w:r>
          <w:rPr>
            <w:rFonts w:hint="eastAsia" w:ascii="黑体" w:hAnsi="黑体" w:eastAsia="黑体" w:cs="黑体"/>
            <w:b/>
            <w:bCs/>
            <w:sz w:val="28"/>
            <w:szCs w:val="28"/>
            <w:rPrChange w:id="1425" w:author="Administrator" w:date="2016-01-14T11:05:32Z">
              <w:rPr>
                <w:rFonts w:hint="eastAsia" w:ascii="华文楷体" w:hAnsi="华文楷体" w:eastAsia="华文楷体"/>
                <w:sz w:val="28"/>
                <w:szCs w:val="28"/>
              </w:rPr>
            </w:rPrChange>
          </w:rPr>
          <w:delText xml:space="preserve">] </w:delText>
        </w:r>
      </w:del>
      <w:ins w:id="1427" w:author="Administrator" w:date="2016-01-14T11:09:24Z">
        <w:r>
          <w:rPr>
            <w:rFonts w:hint="eastAsia" w:ascii="黑体" w:hAnsi="黑体" w:eastAsia="黑体" w:cs="黑体"/>
            <w:b/>
            <w:bCs/>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那么，我们</w:t>
      </w:r>
      <w:ins w:id="1428" w:author="Administrator" w:date="2016-01-14T11:06:46Z">
        <w:r>
          <w:rPr>
            <w:rFonts w:hint="eastAsia" w:ascii="华文楷体" w:hAnsi="华文楷体" w:eastAsia="华文楷体"/>
            <w:sz w:val="28"/>
            <w:szCs w:val="28"/>
            <w:lang w:eastAsia="zh-CN"/>
          </w:rPr>
          <w:t>自</w:t>
        </w:r>
      </w:ins>
      <w:ins w:id="1429" w:author="Administrator" w:date="2016-01-14T11:06:50Z">
        <w:r>
          <w:rPr>
            <w:rFonts w:hint="eastAsia" w:ascii="华文楷体" w:hAnsi="华文楷体" w:eastAsia="华文楷体"/>
            <w:sz w:val="28"/>
            <w:szCs w:val="28"/>
            <w:lang w:eastAsia="zh-CN"/>
          </w:rPr>
          <w:t>相续</w:t>
        </w:r>
      </w:ins>
      <w:ins w:id="1430" w:author="Administrator" w:date="2016-01-14T11:06:52Z">
        <w:r>
          <w:rPr>
            <w:rFonts w:hint="eastAsia" w:ascii="华文楷体" w:hAnsi="华文楷体" w:eastAsia="华文楷体"/>
            <w:sz w:val="28"/>
            <w:szCs w:val="28"/>
            <w:lang w:eastAsia="zh-CN"/>
          </w:rPr>
          <w:t>的</w:t>
        </w:r>
      </w:ins>
      <w:r>
        <w:rPr>
          <w:rFonts w:hint="eastAsia" w:ascii="华文楷体" w:hAnsi="华文楷体" w:eastAsia="华文楷体"/>
          <w:sz w:val="28"/>
          <w:szCs w:val="28"/>
        </w:rPr>
        <w:t>蕴</w:t>
      </w:r>
      <w:del w:id="1431" w:author="Administrator" w:date="2016-01-14T11:07:01Z">
        <w:r>
          <w:rPr>
            <w:rFonts w:hint="eastAsia" w:ascii="华文楷体" w:hAnsi="华文楷体" w:eastAsia="华文楷体"/>
            <w:sz w:val="28"/>
            <w:szCs w:val="28"/>
          </w:rPr>
          <w:delText>的</w:delText>
        </w:r>
      </w:del>
      <w:del w:id="1432" w:author="Administrator" w:date="2016-01-14T11:06:58Z">
        <w:r>
          <w:rPr>
            <w:rFonts w:hint="eastAsia" w:ascii="华文楷体" w:hAnsi="华文楷体" w:eastAsia="华文楷体"/>
            <w:sz w:val="28"/>
            <w:szCs w:val="28"/>
          </w:rPr>
          <w:delText>自</w:delText>
        </w:r>
      </w:del>
      <w:r>
        <w:rPr>
          <w:rFonts w:hint="eastAsia" w:ascii="华文楷体" w:hAnsi="华文楷体" w:eastAsia="华文楷体"/>
          <w:sz w:val="28"/>
          <w:szCs w:val="28"/>
        </w:rPr>
        <w:t>相续，</w:t>
      </w:r>
      <w:ins w:id="1433" w:author="Administrator" w:date="2016-01-14T11:07:13Z">
        <w:r>
          <w:rPr>
            <w:rFonts w:hint="eastAsia" w:ascii="华文楷体" w:hAnsi="华文楷体" w:eastAsia="华文楷体"/>
            <w:sz w:val="28"/>
            <w:szCs w:val="28"/>
            <w:lang w:eastAsia="zh-CN"/>
          </w:rPr>
          <w:t>我们就说</w:t>
        </w:r>
      </w:ins>
      <w:r>
        <w:rPr>
          <w:rFonts w:hint="eastAsia" w:ascii="华文楷体" w:hAnsi="华文楷体" w:eastAsia="华文楷体"/>
          <w:sz w:val="28"/>
          <w:szCs w:val="28"/>
        </w:rPr>
        <w:t>从时间上来讲，它在不间断的</w:t>
      </w:r>
      <w:del w:id="1434" w:author="Administrator" w:date="2016-01-14T11:07:40Z">
        <w:r>
          <w:rPr>
            <w:rFonts w:hint="eastAsia" w:ascii="华文楷体" w:hAnsi="华文楷体" w:eastAsia="华文楷体"/>
            <w:sz w:val="28"/>
            <w:szCs w:val="28"/>
          </w:rPr>
          <w:delText>在</w:delText>
        </w:r>
      </w:del>
      <w:r>
        <w:rPr>
          <w:rFonts w:hint="eastAsia" w:ascii="华文楷体" w:hAnsi="华文楷体" w:eastAsia="华文楷体"/>
          <w:sz w:val="28"/>
          <w:szCs w:val="28"/>
        </w:rPr>
        <w:t>相续，还有五蕴的聚合，这个是从没有以智慧加以分析而假立、执</w:t>
      </w:r>
      <w:del w:id="1435" w:author="Administrator" w:date="2016-01-14T11:07:53Z">
        <w:r>
          <w:rPr>
            <w:rFonts w:hint="eastAsia" w:ascii="华文楷体" w:hAnsi="华文楷体" w:eastAsia="华文楷体"/>
            <w:sz w:val="28"/>
            <w:szCs w:val="28"/>
          </w:rPr>
          <w:delText>著</w:delText>
        </w:r>
      </w:del>
      <w:r>
        <w:rPr>
          <w:rFonts w:hint="eastAsia" w:ascii="华文楷体" w:hAnsi="华文楷体" w:eastAsia="华文楷体"/>
          <w:sz w:val="28"/>
          <w:szCs w:val="28"/>
        </w:rPr>
        <w:t>为“我”的，如果你没有智慧的时候，就仅仅把蕴的相续</w:t>
      </w:r>
      <w:del w:id="1436" w:author="Administrator" w:date="2016-01-14T11:08:04Z">
        <w:r>
          <w:rPr>
            <w:rFonts w:hint="eastAsia" w:ascii="华文楷体" w:hAnsi="华文楷体" w:eastAsia="华文楷体"/>
            <w:sz w:val="28"/>
            <w:szCs w:val="28"/>
          </w:rPr>
          <w:delText>、</w:delText>
        </w:r>
      </w:del>
      <w:ins w:id="1437" w:author="Administrator" w:date="2016-01-14T11:08:04Z">
        <w:r>
          <w:rPr>
            <w:rFonts w:hint="eastAsia" w:ascii="华文楷体" w:hAnsi="华文楷体" w:eastAsia="华文楷体"/>
            <w:sz w:val="28"/>
            <w:szCs w:val="28"/>
            <w:lang w:eastAsia="zh-CN"/>
          </w:rPr>
          <w:t>和</w:t>
        </w:r>
      </w:ins>
      <w:r>
        <w:rPr>
          <w:rFonts w:hint="eastAsia" w:ascii="华文楷体" w:hAnsi="华文楷体" w:eastAsia="华文楷体"/>
          <w:sz w:val="28"/>
          <w:szCs w:val="28"/>
        </w:rPr>
        <w:t>蕴的聚合，把这个认为是“我”，但实际上</w:t>
      </w:r>
      <w:ins w:id="1438" w:author="Administrator" w:date="2016-01-14T11:08:17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你分析的时候</w:t>
      </w:r>
      <w:ins w:id="1439" w:author="Administrator" w:date="2016-01-14T11:08:21Z">
        <w:r>
          <w:rPr>
            <w:rFonts w:hint="eastAsia" w:ascii="华文楷体" w:hAnsi="华文楷体" w:eastAsia="华文楷体"/>
            <w:sz w:val="28"/>
            <w:szCs w:val="28"/>
            <w:lang w:eastAsia="zh-CN"/>
          </w:rPr>
          <w:t>呢</w:t>
        </w:r>
      </w:ins>
      <w:r>
        <w:rPr>
          <w:rFonts w:hint="eastAsia" w:ascii="华文楷体" w:hAnsi="华文楷体" w:eastAsia="华文楷体"/>
          <w:sz w:val="28"/>
          <w:szCs w:val="28"/>
        </w:rPr>
        <w:t>，</w:t>
      </w:r>
      <w:ins w:id="1440" w:author="Administrator" w:date="2016-01-14T11:08:2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没有一个实实在在 “我”的存在，“我”在哪里呢？根本就没有“我。</w:t>
      </w:r>
    </w:p>
    <w:p>
      <w:pPr>
        <w:ind w:firstLine="570"/>
        <w:rPr>
          <w:ins w:id="1441" w:author="Administrator" w:date="2016-01-14T11:09:21Z"/>
          <w:rFonts w:hint="eastAsia" w:ascii="黑体" w:hAnsi="黑体" w:eastAsia="黑体" w:cs="黑体"/>
          <w:b/>
          <w:bCs/>
          <w:sz w:val="28"/>
          <w:szCs w:val="28"/>
          <w:lang w:eastAsia="zh-CN"/>
        </w:rPr>
      </w:pPr>
      <w:del w:id="1442" w:author="Administrator" w:date="2016-01-14T11:09:15Z">
        <w:r>
          <w:rPr>
            <w:rFonts w:hint="eastAsia" w:ascii="黑体" w:hAnsi="黑体" w:eastAsia="黑体" w:cs="黑体"/>
            <w:b/>
            <w:bCs/>
            <w:sz w:val="28"/>
            <w:szCs w:val="28"/>
            <w:rPrChange w:id="1443" w:author="Administrator" w:date="2016-01-14T11:08:54Z">
              <w:rPr>
                <w:rFonts w:hint="eastAsia" w:ascii="华文楷体" w:hAnsi="华文楷体" w:eastAsia="华文楷体"/>
                <w:sz w:val="28"/>
                <w:szCs w:val="28"/>
              </w:rPr>
            </w:rPrChange>
          </w:rPr>
          <w:delText>[</w:delText>
        </w:r>
      </w:del>
      <w:ins w:id="1445" w:author="Administrator" w:date="2016-01-14T11:09:15Z">
        <w:r>
          <w:rPr>
            <w:rFonts w:hint="eastAsia" w:ascii="黑体" w:hAnsi="黑体" w:eastAsia="黑体" w:cs="黑体"/>
            <w:b/>
            <w:bCs/>
            <w:sz w:val="28"/>
            <w:szCs w:val="28"/>
            <w:lang w:eastAsia="zh-CN"/>
          </w:rPr>
          <w:t>【</w:t>
        </w:r>
      </w:ins>
      <w:r>
        <w:rPr>
          <w:rFonts w:hint="eastAsia" w:ascii="黑体" w:hAnsi="黑体" w:eastAsia="黑体" w:cs="黑体"/>
          <w:b/>
          <w:bCs/>
          <w:sz w:val="28"/>
          <w:szCs w:val="28"/>
          <w:rPrChange w:id="1446" w:author="Administrator" w:date="2016-01-14T11:08:54Z">
            <w:rPr>
              <w:rFonts w:hint="eastAsia" w:ascii="华文楷体" w:hAnsi="华文楷体" w:eastAsia="华文楷体"/>
              <w:sz w:val="28"/>
              <w:szCs w:val="28"/>
            </w:rPr>
          </w:rPrChange>
        </w:rPr>
        <w:t>所以，如果没有以智慧对这些蕴分析、剖析成多体，甚至人无我也无法证悟，由于缘假立为我之因——蕴的缘故。</w:t>
      </w:r>
      <w:del w:id="1447" w:author="Administrator" w:date="2016-01-14T11:09:10Z">
        <w:r>
          <w:rPr>
            <w:rFonts w:hint="eastAsia" w:ascii="黑体" w:hAnsi="黑体" w:eastAsia="黑体" w:cs="黑体"/>
            <w:b/>
            <w:bCs/>
            <w:sz w:val="28"/>
            <w:szCs w:val="28"/>
            <w:rPrChange w:id="1448" w:author="Administrator" w:date="2016-01-14T11:08:54Z">
              <w:rPr>
                <w:rFonts w:hint="eastAsia" w:ascii="华文楷体" w:hAnsi="华文楷体" w:eastAsia="华文楷体"/>
                <w:sz w:val="28"/>
                <w:szCs w:val="28"/>
              </w:rPr>
            </w:rPrChange>
          </w:rPr>
          <w:delText xml:space="preserve">] </w:delText>
        </w:r>
      </w:del>
      <w:ins w:id="1450" w:author="Administrator" w:date="2016-01-14T11:09:10Z">
        <w:r>
          <w:rPr>
            <w:rFonts w:hint="eastAsia" w:ascii="黑体" w:hAnsi="黑体" w:eastAsia="黑体" w:cs="黑体"/>
            <w:b/>
            <w:bCs/>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如果没有通过智慧对蕴进行分析，没有把蕴</w:t>
      </w:r>
      <w:ins w:id="1451" w:author="Administrator" w:date="2016-01-14T11:12:56Z">
        <w:r>
          <w:rPr>
            <w:rFonts w:hint="eastAsia" w:ascii="华文楷体" w:hAnsi="华文楷体" w:eastAsia="华文楷体"/>
            <w:sz w:val="28"/>
            <w:szCs w:val="28"/>
            <w:lang w:eastAsia="zh-CN"/>
          </w:rPr>
          <w:t>分析</w:t>
        </w:r>
      </w:ins>
      <w:r>
        <w:rPr>
          <w:rFonts w:hint="eastAsia" w:ascii="华文楷体" w:hAnsi="华文楷体" w:eastAsia="华文楷体"/>
          <w:sz w:val="28"/>
          <w:szCs w:val="28"/>
        </w:rPr>
        <w:t>剖析成多体的话，甚至连人我空性也是无法证悟的，为什么没有办法证悟呢？因为你还在缘假立我的因，这个蕴还存在，你对蕴还执着的缘故，只要对蕴还有执着，那么就说明你对蕴的本体还有无明。如果你对蕴的本体还有无明，那么对于蕴</w:t>
      </w:r>
      <w:ins w:id="1452" w:author="Administrator" w:date="2016-01-14T11:13:25Z">
        <w:r>
          <w:rPr>
            <w:rFonts w:hint="eastAsia" w:ascii="华文楷体" w:hAnsi="华文楷体" w:eastAsia="华文楷体"/>
            <w:sz w:val="28"/>
            <w:szCs w:val="28"/>
            <w:lang w:eastAsia="zh-CN"/>
          </w:rPr>
          <w:t>他</w:t>
        </w:r>
      </w:ins>
      <w:r>
        <w:rPr>
          <w:rFonts w:hint="eastAsia" w:ascii="华文楷体" w:hAnsi="华文楷体" w:eastAsia="华文楷体"/>
          <w:sz w:val="28"/>
          <w:szCs w:val="28"/>
        </w:rPr>
        <w:t>就会认为是“我”，他对于蕴认为是“我”的这样一种情况的结果就会出现。也就是说，为什么我们还认为这(绳)是条蛇呢？因为我们对</w:t>
      </w:r>
      <w:ins w:id="1453" w:author="Administrator" w:date="2016-01-14T11:14:05Z">
        <w:r>
          <w:rPr>
            <w:rFonts w:hint="eastAsia" w:ascii="华文楷体" w:hAnsi="华文楷体" w:eastAsia="华文楷体"/>
            <w:sz w:val="28"/>
            <w:szCs w:val="28"/>
            <w:lang w:eastAsia="zh-CN"/>
          </w:rPr>
          <w:t>于</w:t>
        </w:r>
      </w:ins>
      <w:ins w:id="1454" w:author="Administrator" w:date="2016-01-14T11:14:09Z">
        <w:r>
          <w:rPr>
            <w:rFonts w:hint="eastAsia" w:ascii="华文楷体" w:hAnsi="华文楷体" w:eastAsia="华文楷体"/>
            <w:sz w:val="28"/>
            <w:szCs w:val="28"/>
            <w:lang w:eastAsia="zh-CN"/>
          </w:rPr>
          <w:t>蛇的</w:t>
        </w:r>
      </w:ins>
      <w:ins w:id="1455" w:author="Administrator" w:date="2016-01-14T11:14:21Z">
        <w:r>
          <w:rPr>
            <w:rFonts w:hint="eastAsia" w:ascii="华文楷体" w:hAnsi="华文楷体" w:eastAsia="华文楷体"/>
            <w:sz w:val="28"/>
            <w:szCs w:val="28"/>
            <w:lang w:eastAsia="zh-CN"/>
          </w:rPr>
          <w:t>这样一种</w:t>
        </w:r>
      </w:ins>
      <w:ins w:id="1456" w:author="Administrator" w:date="2016-01-14T11:14:25Z">
        <w:r>
          <w:rPr>
            <w:rFonts w:hint="eastAsia" w:ascii="华文楷体" w:hAnsi="华文楷体" w:eastAsia="华文楷体"/>
            <w:sz w:val="28"/>
            <w:szCs w:val="28"/>
            <w:lang w:eastAsia="zh-CN"/>
          </w:rPr>
          <w:t>假象</w:t>
        </w:r>
      </w:ins>
      <w:ins w:id="1457" w:author="Administrator" w:date="2016-01-14T11:14:35Z">
        <w:r>
          <w:rPr>
            <w:rFonts w:hint="eastAsia" w:ascii="华文楷体" w:hAnsi="华文楷体" w:eastAsia="华文楷体"/>
            <w:sz w:val="28"/>
            <w:szCs w:val="28"/>
            <w:lang w:eastAsia="zh-CN"/>
          </w:rPr>
          <w:t>，</w:t>
        </w:r>
      </w:ins>
      <w:ins w:id="1458" w:author="Administrator" w:date="2016-01-14T11:14:36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了知</w:t>
      </w:r>
      <w:ins w:id="1459" w:author="Administrator" w:date="2016-01-14T11:15:34Z">
        <w:r>
          <w:rPr>
            <w:rFonts w:hint="eastAsia" w:ascii="华文楷体" w:hAnsi="华文楷体" w:eastAsia="华文楷体"/>
            <w:sz w:val="28"/>
            <w:szCs w:val="28"/>
            <w:lang w:eastAsia="zh-CN"/>
          </w:rPr>
          <w:t>他的</w:t>
        </w:r>
      </w:ins>
      <w:del w:id="1460" w:author="Administrator" w:date="2016-01-14T11:14:39Z">
        <w:r>
          <w:rPr>
            <w:rFonts w:hint="eastAsia" w:ascii="华文楷体" w:hAnsi="华文楷体" w:eastAsia="华文楷体"/>
            <w:sz w:val="28"/>
            <w:szCs w:val="28"/>
          </w:rPr>
          <w:delText>蛇</w:delText>
        </w:r>
      </w:del>
      <w:r>
        <w:rPr>
          <w:rFonts w:hint="eastAsia" w:ascii="华文楷体" w:hAnsi="华文楷体" w:eastAsia="华文楷体"/>
          <w:sz w:val="28"/>
          <w:szCs w:val="28"/>
        </w:rPr>
        <w:t>假相</w:t>
      </w:r>
      <w:del w:id="1461" w:author="Administrator" w:date="2016-01-14T11:14:41Z">
        <w:r>
          <w:rPr>
            <w:rFonts w:hint="eastAsia" w:ascii="华文楷体" w:hAnsi="华文楷体" w:eastAsia="华文楷体"/>
            <w:sz w:val="28"/>
            <w:szCs w:val="28"/>
          </w:rPr>
          <w:delText>的</w:delText>
        </w:r>
      </w:del>
      <w:r>
        <w:rPr>
          <w:rFonts w:hint="eastAsia" w:ascii="华文楷体" w:hAnsi="华文楷体" w:eastAsia="华文楷体"/>
          <w:sz w:val="28"/>
          <w:szCs w:val="28"/>
        </w:rPr>
        <w:t>的</w:t>
      </w:r>
      <w:ins w:id="1462" w:author="Administrator" w:date="2016-01-14T11:14:56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灯光</w:t>
      </w:r>
      <w:del w:id="1463" w:author="Administrator" w:date="2016-01-14T11:15:10Z">
        <w:r>
          <w:rPr>
            <w:rFonts w:hint="eastAsia" w:ascii="华文楷体" w:hAnsi="华文楷体" w:eastAsia="华文楷体"/>
            <w:sz w:val="28"/>
            <w:szCs w:val="28"/>
          </w:rPr>
          <w:delText>还没有出现</w:delText>
        </w:r>
      </w:del>
      <w:ins w:id="1464" w:author="Administrator" w:date="2016-01-14T11:15:10Z">
        <w:r>
          <w:rPr>
            <w:rFonts w:hint="eastAsia" w:ascii="华文楷体" w:hAnsi="华文楷体" w:eastAsia="华文楷体"/>
            <w:sz w:val="28"/>
            <w:szCs w:val="28"/>
            <w:lang w:eastAsia="zh-CN"/>
          </w:rPr>
          <w:t>有</w:t>
        </w:r>
      </w:ins>
      <w:ins w:id="1465" w:author="Administrator" w:date="2016-01-14T11:15:17Z">
        <w:r>
          <w:rPr>
            <w:rFonts w:hint="eastAsia" w:ascii="华文楷体" w:hAnsi="华文楷体" w:eastAsia="华文楷体"/>
            <w:sz w:val="28"/>
            <w:szCs w:val="28"/>
            <w:lang w:eastAsia="zh-CN"/>
          </w:rPr>
          <w:t>粗</w:t>
        </w:r>
      </w:ins>
      <w:ins w:id="1466" w:author="Administrator" w:date="2016-01-14T11:15:19Z">
        <w:r>
          <w:rPr>
            <w:rFonts w:hint="eastAsia" w:ascii="华文楷体" w:hAnsi="华文楷体" w:eastAsia="华文楷体"/>
            <w:sz w:val="28"/>
            <w:szCs w:val="28"/>
            <w:lang w:eastAsia="zh-CN"/>
          </w:rPr>
          <w:t>像</w:t>
        </w:r>
      </w:ins>
      <w:r>
        <w:rPr>
          <w:rFonts w:hint="eastAsia" w:ascii="华文楷体" w:hAnsi="华文楷体" w:eastAsia="华文楷体"/>
          <w:sz w:val="28"/>
          <w:szCs w:val="28"/>
        </w:rPr>
        <w:t>。如果没有出现灯光之前，我们会一直认为这是条蛇。</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所以说为什么我们一直还有我执呢？是因为我们对蕴的</w:t>
      </w:r>
      <w:ins w:id="1467" w:author="Administrator" w:date="2016-01-14T11:16:16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执着</w:t>
      </w:r>
      <w:ins w:id="1468" w:author="Administrator" w:date="2016-01-14T11:16:2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无明</w:t>
      </w:r>
      <w:ins w:id="1469" w:author="Administrator" w:date="2016-01-14T11:16:27Z">
        <w:r>
          <w:rPr>
            <w:rFonts w:hint="eastAsia" w:ascii="华文楷体" w:hAnsi="华文楷体" w:eastAsia="华文楷体"/>
            <w:sz w:val="28"/>
            <w:szCs w:val="28"/>
            <w:lang w:eastAsia="zh-CN"/>
          </w:rPr>
          <w:t>，</w:t>
        </w:r>
      </w:ins>
      <w:del w:id="1470" w:author="Administrator" w:date="2016-01-14T11:16:27Z">
        <w:r>
          <w:rPr>
            <w:rFonts w:hint="eastAsia" w:ascii="华文楷体" w:hAnsi="华文楷体" w:eastAsia="华文楷体"/>
            <w:sz w:val="28"/>
            <w:szCs w:val="28"/>
          </w:rPr>
          <w:delText>、</w:delText>
        </w:r>
      </w:del>
      <w:r>
        <w:rPr>
          <w:rFonts w:hint="eastAsia" w:ascii="华文楷体" w:hAnsi="华文楷体" w:eastAsia="华文楷体"/>
          <w:sz w:val="28"/>
          <w:szCs w:val="28"/>
        </w:rPr>
        <w:t>对蕴的本体还没有了解，</w:t>
      </w:r>
      <w:ins w:id="1471" w:author="Administrator" w:date="2016-01-14T11:16:3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对蕴的本体不了知，实际上就是一种无明，就是一种障碍。怎样打破这样一种无明</w:t>
      </w:r>
      <w:del w:id="1472" w:author="Administrator" w:date="2016-01-14T11:16:48Z">
        <w:r>
          <w:rPr>
            <w:rFonts w:hint="eastAsia" w:ascii="华文楷体" w:hAnsi="华文楷体" w:eastAsia="华文楷体"/>
            <w:sz w:val="28"/>
            <w:szCs w:val="28"/>
          </w:rPr>
          <w:delText>，</w:delText>
        </w:r>
      </w:del>
      <w:ins w:id="1473" w:author="Administrator" w:date="2016-01-14T11:16:48Z">
        <w:r>
          <w:rPr>
            <w:rFonts w:hint="eastAsia" w:ascii="华文楷体" w:hAnsi="华文楷体" w:eastAsia="华文楷体"/>
            <w:sz w:val="28"/>
            <w:szCs w:val="28"/>
            <w:lang w:eastAsia="zh-CN"/>
          </w:rPr>
          <w:t>？</w:t>
        </w:r>
      </w:ins>
      <w:r>
        <w:rPr>
          <w:rFonts w:hint="eastAsia" w:ascii="华文楷体" w:hAnsi="华文楷体" w:eastAsia="华文楷体"/>
          <w:sz w:val="28"/>
          <w:szCs w:val="28"/>
        </w:rPr>
        <w:t>只有对蕴作观察，打破对蕴的执着，这个时候就相当于挑起了夜灯，把灯挑起来之后就可以看清楚一样。所以这个方面也是说你必须还是要把五蕴进行分析，剖</w:t>
      </w:r>
      <w:del w:id="1474" w:author="Administrator" w:date="2016-01-14T11:17:17Z">
        <w:r>
          <w:rPr>
            <w:rFonts w:hint="eastAsia" w:ascii="华文楷体" w:hAnsi="华文楷体" w:eastAsia="华文楷体"/>
            <w:sz w:val="28"/>
            <w:szCs w:val="28"/>
          </w:rPr>
          <w:delText>成</w:delText>
        </w:r>
      </w:del>
      <w:ins w:id="1475" w:author="Administrator" w:date="2016-01-14T11:17:17Z">
        <w:r>
          <w:rPr>
            <w:rFonts w:hint="eastAsia" w:ascii="华文楷体" w:hAnsi="华文楷体" w:eastAsia="华文楷体"/>
            <w:sz w:val="28"/>
            <w:szCs w:val="28"/>
            <w:lang w:eastAsia="zh-CN"/>
          </w:rPr>
          <w:t>析</w:t>
        </w:r>
      </w:ins>
      <w:ins w:id="1476" w:author="Administrator" w:date="2016-01-14T11:17:20Z">
        <w:r>
          <w:rPr>
            <w:rFonts w:hint="eastAsia" w:ascii="华文楷体" w:hAnsi="华文楷体" w:eastAsia="华文楷体"/>
            <w:sz w:val="28"/>
            <w:szCs w:val="28"/>
            <w:lang w:eastAsia="zh-CN"/>
          </w:rPr>
          <w:t>成</w:t>
        </w:r>
      </w:ins>
      <w:r>
        <w:rPr>
          <w:rFonts w:hint="eastAsia" w:ascii="华文楷体" w:hAnsi="华文楷体" w:eastAsia="华文楷体"/>
          <w:sz w:val="28"/>
          <w:szCs w:val="28"/>
        </w:rPr>
        <w:t>多体，</w:t>
      </w:r>
      <w:ins w:id="1477" w:author="Administrator" w:date="2016-01-14T11:17:2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对五蕴的分析剖析</w:t>
      </w:r>
      <w:del w:id="1478" w:author="Administrator" w:date="2016-01-14T11:17:34Z">
        <w:r>
          <w:rPr>
            <w:rFonts w:hint="eastAsia" w:ascii="华文楷体" w:hAnsi="华文楷体" w:eastAsia="华文楷体"/>
            <w:sz w:val="28"/>
            <w:szCs w:val="28"/>
          </w:rPr>
          <w:delText>成多体</w:delText>
        </w:r>
      </w:del>
      <w:r>
        <w:rPr>
          <w:rFonts w:hint="eastAsia" w:ascii="华文楷体" w:hAnsi="华文楷体" w:eastAsia="华文楷体"/>
          <w:sz w:val="28"/>
          <w:szCs w:val="28"/>
        </w:rPr>
        <w:t>，实际上就是对法的分析，</w:t>
      </w:r>
      <w:ins w:id="1479" w:author="Administrator" w:date="2016-01-14T11:17:44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当你把</w:t>
      </w:r>
      <w:ins w:id="1480" w:author="Administrator" w:date="2016-01-14T11:17:56Z">
        <w:r>
          <w:rPr>
            <w:rFonts w:hint="eastAsia" w:ascii="华文楷体" w:hAnsi="华文楷体" w:eastAsia="华文楷体"/>
            <w:sz w:val="28"/>
            <w:szCs w:val="28"/>
            <w:lang w:eastAsia="zh-CN"/>
          </w:rPr>
          <w:t>这样</w:t>
        </w:r>
      </w:ins>
      <w:ins w:id="1481" w:author="Administrator" w:date="2016-01-14T11:17:58Z">
        <w:r>
          <w:rPr>
            <w:rFonts w:hint="eastAsia" w:ascii="华文楷体" w:hAnsi="华文楷体" w:eastAsia="华文楷体"/>
            <w:sz w:val="28"/>
            <w:szCs w:val="28"/>
            <w:lang w:eastAsia="zh-CN"/>
          </w:rPr>
          <w:t>的</w:t>
        </w:r>
      </w:ins>
      <w:r>
        <w:rPr>
          <w:rFonts w:hint="eastAsia" w:ascii="华文楷体" w:hAnsi="华文楷体" w:eastAsia="华文楷体"/>
          <w:sz w:val="28"/>
          <w:szCs w:val="28"/>
        </w:rPr>
        <w:t>法分析成多体，证悟了</w:t>
      </w:r>
      <w:ins w:id="1482" w:author="Administrator" w:date="2016-01-14T11:18:1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整体的五蕴不存在的时候，这也是证悟了一部分法无我，所以，一部分的法无我还是要证悟的，但是圆满的法无我不需要证悟。</w:t>
      </w:r>
    </w:p>
    <w:p>
      <w:pPr>
        <w:ind w:firstLine="570"/>
        <w:rPr>
          <w:ins w:id="1483" w:author="Administrator" w:date="2016-01-14T11:18:35Z"/>
          <w:rFonts w:hint="eastAsia" w:ascii="黑体" w:hAnsi="黑体" w:eastAsia="黑体" w:cs="黑体"/>
          <w:b/>
          <w:bCs/>
          <w:sz w:val="28"/>
          <w:szCs w:val="28"/>
          <w:rPrChange w:id="1484" w:author="Administrator" w:date="2016-01-14T11:18:46Z">
            <w:rPr>
              <w:ins w:id="1485" w:author="Administrator" w:date="2016-01-14T11:18:35Z"/>
              <w:rFonts w:hint="eastAsia" w:ascii="华文楷体" w:hAnsi="华文楷体" w:eastAsia="华文楷体"/>
              <w:sz w:val="28"/>
              <w:szCs w:val="28"/>
            </w:rPr>
          </w:rPrChange>
        </w:rPr>
      </w:pPr>
      <w:del w:id="1486" w:author="Administrator" w:date="2016-01-14T11:18:38Z">
        <w:r>
          <w:rPr>
            <w:rFonts w:hint="eastAsia" w:ascii="华文楷体" w:hAnsi="华文楷体" w:eastAsia="华文楷体"/>
            <w:sz w:val="28"/>
            <w:szCs w:val="28"/>
          </w:rPr>
          <w:delText>[</w:delText>
        </w:r>
      </w:del>
      <w:ins w:id="1487" w:author="Administrator" w:date="2016-01-14T11:18:38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488" w:author="Administrator" w:date="2016-01-14T11:18:46Z">
            <w:rPr>
              <w:rFonts w:hint="eastAsia" w:ascii="华文楷体" w:hAnsi="华文楷体" w:eastAsia="华文楷体"/>
              <w:sz w:val="28"/>
              <w:szCs w:val="28"/>
            </w:rPr>
          </w:rPrChange>
        </w:rPr>
        <w:t>《宝鬘论》中针对声缘而宣说了蕴是多体聚合之自性故胜义中不存在的道理。</w:t>
      </w:r>
      <w:del w:id="1489" w:author="Administrator" w:date="2016-01-14T11:18:41Z">
        <w:r>
          <w:rPr>
            <w:rFonts w:hint="eastAsia" w:ascii="黑体" w:hAnsi="黑体" w:eastAsia="黑体" w:cs="黑体"/>
            <w:b/>
            <w:bCs/>
            <w:sz w:val="28"/>
            <w:szCs w:val="28"/>
            <w:rPrChange w:id="1490" w:author="Administrator" w:date="2016-01-14T11:18:46Z">
              <w:rPr>
                <w:rFonts w:hint="eastAsia" w:ascii="华文楷体" w:hAnsi="华文楷体" w:eastAsia="华文楷体"/>
                <w:sz w:val="28"/>
                <w:szCs w:val="28"/>
              </w:rPr>
            </w:rPrChange>
          </w:rPr>
          <w:delText>]</w:delText>
        </w:r>
      </w:del>
      <w:ins w:id="1492" w:author="Administrator" w:date="2016-01-14T11:18:41Z">
        <w:r>
          <w:rPr>
            <w:rFonts w:hint="eastAsia" w:ascii="黑体" w:hAnsi="黑体" w:eastAsia="黑体" w:cs="黑体"/>
            <w:b/>
            <w:bCs/>
            <w:sz w:val="28"/>
            <w:szCs w:val="28"/>
            <w:lang w:eastAsia="zh-CN"/>
            <w:rPrChange w:id="1493" w:author="Administrator" w:date="2016-01-14T11:18:46Z">
              <w:rPr>
                <w:rFonts w:hint="eastAsia" w:ascii="华文楷体" w:hAnsi="华文楷体" w:eastAsia="华文楷体"/>
                <w:sz w:val="28"/>
                <w:szCs w:val="28"/>
                <w:lang w:eastAsia="zh-CN"/>
              </w:rPr>
            </w:rPrChange>
          </w:rPr>
          <w:t>】</w:t>
        </w:r>
      </w:ins>
      <w:r>
        <w:rPr>
          <w:rFonts w:hint="eastAsia" w:ascii="黑体" w:hAnsi="黑体" w:eastAsia="黑体" w:cs="黑体"/>
          <w:b/>
          <w:bCs/>
          <w:sz w:val="28"/>
          <w:szCs w:val="28"/>
          <w:rPrChange w:id="1495" w:author="Administrator" w:date="2016-01-14T11:18:46Z">
            <w:rPr>
              <w:rFonts w:hint="eastAsia" w:ascii="华文楷体" w:hAnsi="华文楷体" w:eastAsia="华文楷体"/>
              <w:sz w:val="28"/>
              <w:szCs w:val="28"/>
            </w:rPr>
          </w:rPrChange>
        </w:rPr>
        <w:t xml:space="preserve"> </w:t>
      </w:r>
    </w:p>
    <w:p>
      <w:pPr>
        <w:ind w:firstLine="570"/>
        <w:rPr>
          <w:rFonts w:hint="eastAsia" w:ascii="华文楷体" w:hAnsi="华文楷体" w:eastAsia="华文楷体"/>
          <w:sz w:val="28"/>
          <w:szCs w:val="28"/>
        </w:rPr>
      </w:pPr>
      <w:r>
        <w:rPr>
          <w:rFonts w:hint="eastAsia" w:ascii="华文楷体" w:hAnsi="华文楷体" w:eastAsia="华文楷体"/>
          <w:sz w:val="28"/>
          <w:szCs w:val="28"/>
        </w:rPr>
        <w:t>在《宝鬘论》</w:t>
      </w:r>
      <w:del w:id="1496" w:author="Administrator" w:date="2016-01-14T11:20:56Z">
        <w:r>
          <w:rPr>
            <w:rFonts w:hint="eastAsia" w:ascii="华文楷体" w:hAnsi="华文楷体" w:eastAsia="华文楷体"/>
            <w:sz w:val="28"/>
            <w:szCs w:val="28"/>
          </w:rPr>
          <w:delText>中</w:delText>
        </w:r>
      </w:del>
      <w:r>
        <w:rPr>
          <w:rFonts w:hint="eastAsia" w:ascii="华文楷体" w:hAnsi="华文楷体" w:eastAsia="华文楷体"/>
          <w:sz w:val="28"/>
          <w:szCs w:val="28"/>
        </w:rPr>
        <w:t>我们学过，针对声缘的分析，五蕴是多体假立，通过分析是四大聚集，尤其是对色蕴分析的时候，它是四大组合，四大元素是因，是多等等，从这方面分析的时候，胜义当中也不存在</w:t>
      </w:r>
      <w:ins w:id="1497" w:author="Administrator" w:date="2016-01-14T11:21:23Z">
        <w:r>
          <w:rPr>
            <w:rFonts w:hint="eastAsia" w:ascii="华文楷体" w:hAnsi="华文楷体" w:eastAsia="华文楷体"/>
            <w:sz w:val="28"/>
            <w:szCs w:val="28"/>
            <w:lang w:eastAsia="zh-CN"/>
          </w:rPr>
          <w:t>这样</w:t>
        </w:r>
      </w:ins>
      <w:ins w:id="1498" w:author="Administrator" w:date="2016-01-14T11:21:26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五蕴</w:t>
      </w:r>
      <w:ins w:id="1499" w:author="Administrator" w:date="2016-01-14T11:21:36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实</w:t>
      </w:r>
      <w:del w:id="1500" w:author="Administrator" w:date="2016-01-14T11:21:44Z">
        <w:r>
          <w:rPr>
            <w:rFonts w:hint="eastAsia" w:ascii="华文楷体" w:hAnsi="华文楷体" w:eastAsia="华文楷体"/>
            <w:sz w:val="28"/>
            <w:szCs w:val="28"/>
          </w:rPr>
          <w:delText>际</w:delText>
        </w:r>
      </w:del>
      <w:ins w:id="1501" w:author="Administrator" w:date="2016-01-14T11:21:44Z">
        <w:r>
          <w:rPr>
            <w:rFonts w:hint="eastAsia" w:ascii="华文楷体" w:hAnsi="华文楷体" w:eastAsia="华文楷体"/>
            <w:sz w:val="28"/>
            <w:szCs w:val="28"/>
            <w:lang w:eastAsia="zh-CN"/>
          </w:rPr>
          <w:t>一</w:t>
        </w:r>
      </w:ins>
      <w:r>
        <w:rPr>
          <w:rFonts w:hint="eastAsia" w:ascii="华文楷体" w:hAnsi="华文楷体" w:eastAsia="华文楷体"/>
          <w:sz w:val="28"/>
          <w:szCs w:val="28"/>
        </w:rPr>
        <w:t>的本体也做了详尽的观察的。</w:t>
      </w:r>
    </w:p>
    <w:p>
      <w:pPr>
        <w:ind w:firstLine="570"/>
        <w:rPr>
          <w:ins w:id="1502" w:author="Administrator" w:date="2016-01-14T11:22:11Z"/>
          <w:rFonts w:hint="eastAsia" w:ascii="华文楷体" w:hAnsi="华文楷体" w:eastAsia="华文楷体"/>
          <w:sz w:val="28"/>
          <w:szCs w:val="28"/>
        </w:rPr>
      </w:pPr>
      <w:del w:id="1503" w:author="Administrator" w:date="2016-01-14T11:22:16Z">
        <w:r>
          <w:rPr>
            <w:rFonts w:hint="eastAsia" w:ascii="华文楷体" w:hAnsi="华文楷体" w:eastAsia="华文楷体"/>
            <w:sz w:val="28"/>
            <w:szCs w:val="28"/>
          </w:rPr>
          <w:delText>[</w:delText>
        </w:r>
      </w:del>
      <w:ins w:id="1504" w:author="Administrator" w:date="2016-01-14T11:22:16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505" w:author="Administrator" w:date="2016-01-14T11:22:25Z">
            <w:rPr>
              <w:rFonts w:hint="eastAsia" w:ascii="华文楷体" w:hAnsi="华文楷体" w:eastAsia="华文楷体"/>
              <w:sz w:val="28"/>
              <w:szCs w:val="28"/>
            </w:rPr>
          </w:rPrChange>
        </w:rPr>
        <w:t>《阿含经》中说“观色如聚沫”等（等字包括观受如水泡，观想如阳焰，观行如芭蕉，观识如幻事），按照经中的意义，通达蕴本身是对多体之分而假立的道理者即能圆满人无我。</w:t>
      </w:r>
      <w:del w:id="1506" w:author="Administrator" w:date="2016-01-14T11:22:18Z">
        <w:r>
          <w:rPr>
            <w:rFonts w:hint="eastAsia" w:ascii="黑体" w:hAnsi="黑体" w:eastAsia="黑体" w:cs="黑体"/>
            <w:b/>
            <w:bCs/>
            <w:sz w:val="28"/>
            <w:szCs w:val="28"/>
            <w:rPrChange w:id="1507" w:author="Administrator" w:date="2016-01-14T11:22:25Z">
              <w:rPr>
                <w:rFonts w:hint="eastAsia" w:ascii="华文楷体" w:hAnsi="华文楷体" w:eastAsia="华文楷体"/>
                <w:sz w:val="28"/>
                <w:szCs w:val="28"/>
              </w:rPr>
            </w:rPrChange>
          </w:rPr>
          <w:delText xml:space="preserve">] </w:delText>
        </w:r>
      </w:del>
      <w:ins w:id="1509" w:author="Administrator" w:date="2016-01-14T11:22:18Z">
        <w:r>
          <w:rPr>
            <w:rFonts w:hint="eastAsia" w:ascii="黑体" w:hAnsi="黑体" w:eastAsia="黑体" w:cs="黑体"/>
            <w:b/>
            <w:bCs/>
            <w:sz w:val="28"/>
            <w:szCs w:val="28"/>
            <w:lang w:eastAsia="zh-CN"/>
            <w:rPrChange w:id="1510" w:author="Administrator" w:date="2016-01-14T11:22:25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ins w:id="1512" w:author="Administrator" w:date="2016-01-14T11:22:32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在《阿含经》</w:t>
      </w:r>
      <w:ins w:id="1513" w:author="Administrator" w:date="2016-01-14T11:22:39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中讲了“观色如聚沫、观受如水泡，观想如阳焰，观行如芭蕉，观识如幻事”，它对五蕴都是这样做观察的，色法如聚沫一样，受如水泡一样，乃至于心识如幻事一样，</w:t>
      </w:r>
      <w:ins w:id="1514" w:author="Administrator" w:date="2016-01-14T11:23:02Z">
        <w:r>
          <w:rPr>
            <w:rFonts w:hint="eastAsia" w:ascii="华文楷体" w:hAnsi="华文楷体" w:eastAsia="华文楷体"/>
            <w:sz w:val="28"/>
            <w:szCs w:val="28"/>
            <w:lang w:eastAsia="zh-CN"/>
          </w:rPr>
          <w:t>像</w:t>
        </w:r>
      </w:ins>
      <w:ins w:id="1515" w:author="Administrator" w:date="2016-01-14T11:23:04Z">
        <w:r>
          <w:rPr>
            <w:rFonts w:hint="eastAsia" w:ascii="华文楷体" w:hAnsi="华文楷体" w:eastAsia="华文楷体"/>
            <w:sz w:val="28"/>
            <w:szCs w:val="28"/>
            <w:lang w:eastAsia="zh-CN"/>
          </w:rPr>
          <w:t>这样的</w:t>
        </w:r>
      </w:ins>
      <w:ins w:id="1516" w:author="Administrator" w:date="2016-01-14T11:23:05Z">
        <w:r>
          <w:rPr>
            <w:rFonts w:hint="eastAsia" w:ascii="华文楷体" w:hAnsi="华文楷体" w:eastAsia="华文楷体"/>
            <w:sz w:val="28"/>
            <w:szCs w:val="28"/>
            <w:lang w:eastAsia="zh-CN"/>
          </w:rPr>
          <w:t>，</w:t>
        </w:r>
      </w:ins>
      <w:ins w:id="1517" w:author="Administrator" w:date="2016-01-14T11:23:06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经中的意义</w:t>
      </w:r>
      <w:ins w:id="1518" w:author="Administrator" w:date="2016-01-14T11:23:14Z">
        <w:r>
          <w:rPr>
            <w:rFonts w:hint="eastAsia" w:ascii="华文楷体" w:hAnsi="华文楷体" w:eastAsia="华文楷体"/>
            <w:sz w:val="28"/>
            <w:szCs w:val="28"/>
            <w:lang w:eastAsia="zh-CN"/>
          </w:rPr>
          <w:t>就</w:t>
        </w:r>
      </w:ins>
      <w:r>
        <w:rPr>
          <w:rFonts w:hint="eastAsia" w:ascii="华文楷体" w:hAnsi="华文楷体" w:eastAsia="华文楷体"/>
          <w:sz w:val="28"/>
          <w:szCs w:val="28"/>
        </w:rPr>
        <w:t>通达蕴的本身，是对多体之分的假立，所谓的蕴是什么呢？对多体之分的假立，除了这个之外，没有一个实实在在</w:t>
      </w:r>
      <w:ins w:id="1519" w:author="Administrator" w:date="2016-01-14T11:23:28Z">
        <w:r>
          <w:rPr>
            <w:rFonts w:hint="eastAsia" w:ascii="华文楷体" w:hAnsi="华文楷体" w:eastAsia="华文楷体"/>
            <w:sz w:val="28"/>
            <w:szCs w:val="28"/>
            <w:lang w:eastAsia="zh-CN"/>
          </w:rPr>
          <w:t>的</w:t>
        </w:r>
      </w:ins>
      <w:ins w:id="1520" w:author="Administrator" w:date="2016-01-14T11:23:30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实有的五蕴，如果能分析</w:t>
      </w:r>
      <w:ins w:id="1521" w:author="Administrator" w:date="2016-01-14T11:23:4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通达这个，就能圆满无我。所以在《俱舍论》当中</w:t>
      </w:r>
      <w:ins w:id="1522" w:author="Administrator" w:date="2016-01-14T11:23:54Z">
        <w:r>
          <w:rPr>
            <w:rFonts w:hint="eastAsia" w:ascii="华文楷体" w:hAnsi="华文楷体" w:eastAsia="华文楷体"/>
            <w:sz w:val="28"/>
            <w:szCs w:val="28"/>
            <w:lang w:eastAsia="zh-CN"/>
          </w:rPr>
          <w:t>它</w:t>
        </w:r>
      </w:ins>
      <w:r>
        <w:rPr>
          <w:rFonts w:hint="eastAsia" w:ascii="华文楷体" w:hAnsi="华文楷体" w:eastAsia="华文楷体"/>
          <w:sz w:val="28"/>
          <w:szCs w:val="28"/>
        </w:rPr>
        <w:t>对五蕴的分析</w:t>
      </w:r>
      <w:ins w:id="1523" w:author="Administrator" w:date="2016-01-14T11:24:01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w:t>
      </w:r>
      <w:ins w:id="1524" w:author="Administrator" w:date="2016-01-14T11:24:07Z">
        <w:r>
          <w:rPr>
            <w:rFonts w:hint="eastAsia" w:ascii="华文楷体" w:hAnsi="华文楷体" w:eastAsia="华文楷体"/>
            <w:sz w:val="28"/>
            <w:szCs w:val="28"/>
            <w:lang w:eastAsia="zh-CN"/>
          </w:rPr>
          <w:t>分析</w:t>
        </w:r>
      </w:ins>
      <w:ins w:id="1525" w:author="Administrator" w:date="2016-01-14T11:24:08Z">
        <w:r>
          <w:rPr>
            <w:rFonts w:hint="eastAsia" w:ascii="华文楷体" w:hAnsi="华文楷体" w:eastAsia="华文楷体"/>
            <w:sz w:val="28"/>
            <w:szCs w:val="28"/>
            <w:lang w:eastAsia="zh-CN"/>
          </w:rPr>
          <w:t>的</w:t>
        </w:r>
      </w:ins>
      <w:r>
        <w:rPr>
          <w:rFonts w:hint="eastAsia" w:ascii="华文楷体" w:hAnsi="华文楷体" w:eastAsia="华文楷体"/>
          <w:sz w:val="28"/>
          <w:szCs w:val="28"/>
        </w:rPr>
        <w:t>非常透彻的，</w:t>
      </w:r>
      <w:ins w:id="1526" w:author="Administrator" w:date="2016-01-14T11:24:18Z">
        <w:r>
          <w:rPr>
            <w:rFonts w:hint="eastAsia" w:ascii="华文楷体" w:hAnsi="华文楷体" w:eastAsia="华文楷体"/>
            <w:sz w:val="28"/>
            <w:szCs w:val="28"/>
            <w:lang w:eastAsia="zh-CN"/>
          </w:rPr>
          <w:t>他就说</w:t>
        </w:r>
      </w:ins>
      <w:r>
        <w:rPr>
          <w:rFonts w:hint="eastAsia" w:ascii="华文楷体" w:hAnsi="华文楷体" w:eastAsia="华文楷体"/>
          <w:sz w:val="28"/>
          <w:szCs w:val="28"/>
        </w:rPr>
        <w:t>直接把蕴说成是集聚的意思，</w:t>
      </w:r>
      <w:ins w:id="1527" w:author="Administrator" w:date="2016-01-14T11:24:29Z">
        <w:r>
          <w:rPr>
            <w:rFonts w:hint="eastAsia" w:ascii="华文楷体" w:hAnsi="华文楷体" w:eastAsia="华文楷体"/>
            <w:sz w:val="28"/>
            <w:szCs w:val="28"/>
            <w:lang w:eastAsia="zh-CN"/>
          </w:rPr>
          <w:t>他就</w:t>
        </w:r>
      </w:ins>
      <w:r>
        <w:rPr>
          <w:rFonts w:hint="eastAsia" w:ascii="华文楷体" w:hAnsi="华文楷体" w:eastAsia="华文楷体"/>
          <w:sz w:val="28"/>
          <w:szCs w:val="28"/>
        </w:rPr>
        <w:t>把很多很多很多法聚积在一起，这个叫蕴。</w:t>
      </w:r>
      <w:ins w:id="1528" w:author="Administrator" w:date="2016-01-14T11:24:42Z">
        <w:r>
          <w:rPr>
            <w:rFonts w:hint="eastAsia" w:ascii="华文楷体" w:hAnsi="华文楷体" w:eastAsia="华文楷体"/>
            <w:sz w:val="28"/>
            <w:szCs w:val="28"/>
            <w:lang w:eastAsia="zh-CN"/>
          </w:rPr>
          <w:t>所以</w:t>
        </w:r>
      </w:ins>
      <w:ins w:id="1529" w:author="Administrator" w:date="2016-01-14T11:24:43Z">
        <w:r>
          <w:rPr>
            <w:rFonts w:hint="eastAsia" w:ascii="华文楷体" w:hAnsi="华文楷体" w:eastAsia="华文楷体"/>
            <w:sz w:val="28"/>
            <w:szCs w:val="28"/>
            <w:lang w:eastAsia="zh-CN"/>
          </w:rPr>
          <w:t>他</w:t>
        </w:r>
      </w:ins>
      <w:ins w:id="1530" w:author="Administrator" w:date="2016-01-14T11:24:45Z">
        <w:r>
          <w:rPr>
            <w:rFonts w:hint="eastAsia" w:ascii="华文楷体" w:hAnsi="华文楷体" w:eastAsia="华文楷体"/>
            <w:sz w:val="28"/>
            <w:szCs w:val="28"/>
            <w:lang w:eastAsia="zh-CN"/>
          </w:rPr>
          <w:t>如果</w:t>
        </w:r>
      </w:ins>
      <w:ins w:id="1531" w:author="Administrator" w:date="2016-01-14T11:24:48Z">
        <w:r>
          <w:rPr>
            <w:rFonts w:hint="eastAsia" w:ascii="华文楷体" w:hAnsi="华文楷体" w:eastAsia="华文楷体"/>
            <w:sz w:val="28"/>
            <w:szCs w:val="28"/>
            <w:lang w:eastAsia="zh-CN"/>
          </w:rPr>
          <w:t>能够</w:t>
        </w:r>
      </w:ins>
      <w:ins w:id="1532" w:author="Administrator" w:date="2016-01-14T11:24:5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对五蕴进行详尽分析的</w:t>
      </w:r>
      <w:del w:id="1533" w:author="Administrator" w:date="2016-01-14T11:24:55Z">
        <w:r>
          <w:rPr>
            <w:rFonts w:hint="eastAsia" w:ascii="华文楷体" w:hAnsi="华文楷体" w:eastAsia="华文楷体"/>
            <w:sz w:val="28"/>
            <w:szCs w:val="28"/>
          </w:rPr>
          <w:delText>时候</w:delText>
        </w:r>
      </w:del>
      <w:ins w:id="1534" w:author="Administrator" w:date="2016-01-14T11:24:55Z">
        <w:r>
          <w:rPr>
            <w:rFonts w:hint="eastAsia" w:ascii="华文楷体" w:hAnsi="华文楷体" w:eastAsia="华文楷体"/>
            <w:sz w:val="28"/>
            <w:szCs w:val="28"/>
            <w:lang w:eastAsia="zh-CN"/>
          </w:rPr>
          <w:t>话</w:t>
        </w:r>
      </w:ins>
      <w:r>
        <w:rPr>
          <w:rFonts w:hint="eastAsia" w:ascii="华文楷体" w:hAnsi="华文楷体" w:eastAsia="华文楷体"/>
          <w:sz w:val="28"/>
          <w:szCs w:val="28"/>
        </w:rPr>
        <w:t>，</w:t>
      </w:r>
      <w:ins w:id="1535" w:author="Administrator" w:date="2016-01-14T11:25:10Z">
        <w:r>
          <w:rPr>
            <w:rFonts w:hint="eastAsia" w:ascii="华文楷体" w:hAnsi="华文楷体" w:eastAsia="华文楷体"/>
            <w:sz w:val="28"/>
            <w:szCs w:val="28"/>
            <w:lang w:eastAsia="zh-CN"/>
          </w:rPr>
          <w:t>实际上</w:t>
        </w:r>
      </w:ins>
      <w:ins w:id="1536" w:author="Administrator" w:date="2016-01-14T11:25:11Z">
        <w:r>
          <w:rPr>
            <w:rFonts w:hint="eastAsia" w:ascii="华文楷体" w:hAnsi="华文楷体" w:eastAsia="华文楷体"/>
            <w:sz w:val="28"/>
            <w:szCs w:val="28"/>
            <w:lang w:eastAsia="zh-CN"/>
          </w:rPr>
          <w:t>分析</w:t>
        </w:r>
      </w:ins>
      <w:ins w:id="1537" w:author="Administrator" w:date="2016-01-14T11:25:22Z">
        <w:r>
          <w:rPr>
            <w:rFonts w:hint="eastAsia" w:ascii="华文楷体" w:hAnsi="华文楷体" w:eastAsia="华文楷体"/>
            <w:sz w:val="28"/>
            <w:szCs w:val="28"/>
            <w:lang w:eastAsia="zh-CN"/>
          </w:rPr>
          <w:t>到</w:t>
        </w:r>
      </w:ins>
      <w:ins w:id="1538" w:author="Administrator" w:date="2016-01-14T11:25:26Z">
        <w:r>
          <w:rPr>
            <w:rFonts w:hint="eastAsia" w:ascii="华文楷体" w:hAnsi="华文楷体" w:eastAsia="华文楷体"/>
            <w:sz w:val="28"/>
            <w:szCs w:val="28"/>
            <w:lang w:eastAsia="zh-CN"/>
          </w:rPr>
          <w:t>极致</w:t>
        </w:r>
      </w:ins>
      <w:ins w:id="1539" w:author="Administrator" w:date="2016-01-14T11:25:27Z">
        <w:r>
          <w:rPr>
            <w:rFonts w:hint="eastAsia" w:ascii="华文楷体" w:hAnsi="华文楷体" w:eastAsia="华文楷体"/>
            <w:sz w:val="28"/>
            <w:szCs w:val="28"/>
            <w:lang w:eastAsia="zh-CN"/>
          </w:rPr>
          <w:t>的</w:t>
        </w:r>
      </w:ins>
      <w:ins w:id="1540" w:author="Administrator" w:date="2016-01-14T11:25:29Z">
        <w:r>
          <w:rPr>
            <w:rFonts w:hint="eastAsia" w:ascii="华文楷体" w:hAnsi="华文楷体" w:eastAsia="华文楷体"/>
            <w:sz w:val="28"/>
            <w:szCs w:val="28"/>
            <w:lang w:eastAsia="zh-CN"/>
          </w:rPr>
          <w:t>时候</w:t>
        </w:r>
      </w:ins>
      <w:ins w:id="1541" w:author="Administrator" w:date="2016-01-14T11:25:30Z">
        <w:r>
          <w:rPr>
            <w:rFonts w:hint="eastAsia" w:ascii="华文楷体" w:hAnsi="华文楷体" w:eastAsia="华文楷体"/>
            <w:sz w:val="28"/>
            <w:szCs w:val="28"/>
            <w:lang w:eastAsia="zh-CN"/>
          </w:rPr>
          <w:t>，</w:t>
        </w:r>
      </w:ins>
      <w:ins w:id="1542" w:author="Administrator" w:date="2016-01-14T11:25:39Z">
        <w:r>
          <w:rPr>
            <w:rFonts w:hint="eastAsia" w:ascii="华文楷体" w:hAnsi="华文楷体" w:eastAsia="华文楷体"/>
            <w:sz w:val="28"/>
            <w:szCs w:val="28"/>
            <w:lang w:eastAsia="zh-CN"/>
          </w:rPr>
          <w:t>也</w:t>
        </w:r>
      </w:ins>
      <w:r>
        <w:rPr>
          <w:rFonts w:hint="eastAsia" w:ascii="华文楷体" w:hAnsi="华文楷体" w:eastAsia="华文楷体"/>
          <w:sz w:val="28"/>
          <w:szCs w:val="28"/>
        </w:rPr>
        <w:t>就能够通达一切万法是无我的道理，或者说人是无我的道理</w:t>
      </w:r>
      <w:ins w:id="1543" w:author="Administrator" w:date="2016-01-14T11:25:47Z">
        <w:r>
          <w:rPr>
            <w:rFonts w:hint="eastAsia" w:ascii="华文楷体" w:hAnsi="华文楷体" w:eastAsia="华文楷体"/>
            <w:sz w:val="28"/>
            <w:szCs w:val="28"/>
            <w:lang w:eastAsia="zh-CN"/>
          </w:rPr>
          <w:t>一样</w:t>
        </w:r>
      </w:ins>
      <w:r>
        <w:rPr>
          <w:rFonts w:hint="eastAsia" w:ascii="华文楷体" w:hAnsi="华文楷体" w:eastAsia="华文楷体"/>
          <w:sz w:val="28"/>
          <w:szCs w:val="28"/>
        </w:rPr>
        <w:t>。</w:t>
      </w:r>
      <w:ins w:id="1544" w:author="Administrator" w:date="2016-01-14T11:25:50Z">
        <w:r>
          <w:rPr>
            <w:rFonts w:hint="eastAsia" w:ascii="华文楷体" w:hAnsi="华文楷体" w:eastAsia="华文楷体"/>
            <w:sz w:val="28"/>
            <w:szCs w:val="28"/>
            <w:lang w:eastAsia="zh-CN"/>
          </w:rPr>
          <w:t>，</w:t>
        </w:r>
      </w:ins>
      <w:ins w:id="1545" w:author="Administrator" w:date="2016-01-14T11:25:53Z">
        <w:r>
          <w:rPr>
            <w:rFonts w:hint="eastAsia" w:ascii="华文楷体" w:hAnsi="华文楷体" w:eastAsia="华文楷体"/>
            <w:sz w:val="28"/>
            <w:szCs w:val="28"/>
            <w:lang w:eastAsia="zh-CN"/>
          </w:rPr>
          <w:t>这方面</w:t>
        </w:r>
      </w:ins>
      <w:ins w:id="1546" w:author="Administrator" w:date="2016-01-14T11:26:04Z">
        <w:r>
          <w:rPr>
            <w:rFonts w:hint="eastAsia" w:ascii="华文楷体" w:hAnsi="华文楷体" w:eastAsia="华文楷体"/>
            <w:sz w:val="28"/>
            <w:szCs w:val="28"/>
            <w:lang w:eastAsia="zh-CN"/>
          </w:rPr>
          <w:t>就</w:t>
        </w:r>
      </w:ins>
      <w:ins w:id="1547" w:author="Administrator" w:date="2016-01-14T11:26:06Z">
        <w:r>
          <w:rPr>
            <w:rFonts w:hint="eastAsia" w:ascii="华文楷体" w:hAnsi="华文楷体" w:eastAsia="华文楷体"/>
            <w:sz w:val="28"/>
            <w:szCs w:val="28"/>
            <w:lang w:eastAsia="zh-CN"/>
          </w:rPr>
          <w:t>可以</w:t>
        </w:r>
      </w:ins>
      <w:ins w:id="1548" w:author="Administrator" w:date="2016-01-14T11:26:12Z">
        <w:r>
          <w:rPr>
            <w:rFonts w:hint="eastAsia" w:ascii="华文楷体" w:hAnsi="华文楷体" w:eastAsia="华文楷体"/>
            <w:sz w:val="28"/>
            <w:szCs w:val="28"/>
            <w:lang w:eastAsia="zh-CN"/>
          </w:rPr>
          <w:t>完全知道</w:t>
        </w:r>
      </w:ins>
      <w:ins w:id="1549" w:author="Administrator" w:date="2016-01-14T11:26:13Z">
        <w:r>
          <w:rPr>
            <w:rFonts w:hint="eastAsia" w:ascii="华文楷体" w:hAnsi="华文楷体" w:eastAsia="华文楷体"/>
            <w:sz w:val="28"/>
            <w:szCs w:val="28"/>
            <w:lang w:eastAsia="zh-CN"/>
          </w:rPr>
          <w:t>的</w:t>
        </w:r>
      </w:ins>
      <w:ins w:id="1550" w:author="Administrator" w:date="2016-01-14T11:26:14Z">
        <w:r>
          <w:rPr>
            <w:rFonts w:hint="eastAsia" w:ascii="华文楷体" w:hAnsi="华文楷体" w:eastAsia="华文楷体"/>
            <w:sz w:val="28"/>
            <w:szCs w:val="28"/>
            <w:lang w:eastAsia="zh-CN"/>
          </w:rPr>
          <w:t>。</w:t>
        </w:r>
      </w:ins>
    </w:p>
    <w:p>
      <w:pPr>
        <w:ind w:firstLine="570"/>
        <w:rPr>
          <w:ins w:id="1551" w:author="Administrator" w:date="2016-01-14T11:26:50Z"/>
          <w:rFonts w:hint="eastAsia" w:ascii="黑体" w:hAnsi="黑体" w:eastAsia="黑体" w:cs="黑体"/>
          <w:b/>
          <w:bCs/>
          <w:sz w:val="28"/>
          <w:szCs w:val="28"/>
          <w:lang w:eastAsia="zh-CN"/>
          <w:rPrChange w:id="1552" w:author="Administrator" w:date="2016-01-14T11:26:57Z">
            <w:rPr>
              <w:ins w:id="1553" w:author="Administrator" w:date="2016-01-14T11:26:50Z"/>
              <w:rFonts w:hint="eastAsia" w:ascii="华文楷体" w:hAnsi="华文楷体" w:eastAsia="华文楷体"/>
              <w:sz w:val="28"/>
              <w:szCs w:val="28"/>
              <w:lang w:eastAsia="zh-CN"/>
            </w:rPr>
          </w:rPrChange>
        </w:rPr>
      </w:pPr>
      <w:del w:id="1554" w:author="Administrator" w:date="2016-01-14T11:26:42Z">
        <w:r>
          <w:rPr>
            <w:rFonts w:hint="eastAsia" w:ascii="华文楷体" w:hAnsi="华文楷体" w:eastAsia="华文楷体"/>
            <w:sz w:val="28"/>
            <w:szCs w:val="28"/>
          </w:rPr>
          <w:delText>[</w:delText>
        </w:r>
      </w:del>
      <w:ins w:id="1555" w:author="Administrator" w:date="2016-01-14T11:26:42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556" w:author="Administrator" w:date="2016-01-14T11:26:57Z">
            <w:rPr>
              <w:rFonts w:hint="eastAsia" w:ascii="华文楷体" w:hAnsi="华文楷体" w:eastAsia="华文楷体"/>
              <w:sz w:val="28"/>
              <w:szCs w:val="28"/>
            </w:rPr>
          </w:rPrChange>
        </w:rPr>
        <w:t>《入中论自释》中在解释“无我为度众生故”这一颂词时说：“人无我是为了令诸声缘解脱而宣说，为了诸位菩萨获得遍知佛果而宣说二无我。</w:t>
      </w:r>
      <w:del w:id="1557" w:author="Administrator" w:date="2016-01-14T11:26:46Z">
        <w:r>
          <w:rPr>
            <w:rFonts w:hint="eastAsia" w:ascii="黑体" w:hAnsi="黑体" w:eastAsia="黑体" w:cs="黑体"/>
            <w:b/>
            <w:bCs/>
            <w:sz w:val="28"/>
            <w:szCs w:val="28"/>
            <w:rPrChange w:id="1558" w:author="Administrator" w:date="2016-01-14T11:26:57Z">
              <w:rPr>
                <w:rFonts w:hint="eastAsia" w:ascii="华文楷体" w:hAnsi="华文楷体" w:eastAsia="华文楷体"/>
                <w:sz w:val="28"/>
                <w:szCs w:val="28"/>
              </w:rPr>
            </w:rPrChange>
          </w:rPr>
          <w:delText>]</w:delText>
        </w:r>
      </w:del>
      <w:ins w:id="1560" w:author="Administrator" w:date="2016-01-14T11:26:46Z">
        <w:r>
          <w:rPr>
            <w:rFonts w:hint="eastAsia" w:ascii="黑体" w:hAnsi="黑体" w:eastAsia="黑体" w:cs="黑体"/>
            <w:b/>
            <w:bCs/>
            <w:sz w:val="28"/>
            <w:szCs w:val="28"/>
            <w:lang w:eastAsia="zh-CN"/>
            <w:rPrChange w:id="1561" w:author="Administrator" w:date="2016-01-14T11:26:57Z">
              <w:rPr>
                <w:rFonts w:hint="eastAsia" w:ascii="华文楷体" w:hAnsi="华文楷体" w:eastAsia="华文楷体"/>
                <w:sz w:val="28"/>
                <w:szCs w:val="28"/>
                <w:lang w:eastAsia="zh-CN"/>
              </w:rPr>
            </w:rPrChange>
          </w:rPr>
          <w:t>】</w:t>
        </w:r>
      </w:ins>
    </w:p>
    <w:p>
      <w:pPr>
        <w:ind w:firstLine="570"/>
        <w:rPr>
          <w:del w:id="1563" w:author="Administrator" w:date="2016-01-14T11:28:03Z"/>
          <w:rFonts w:ascii="华文楷体" w:hAnsi="华文楷体" w:eastAsia="华文楷体"/>
          <w:sz w:val="28"/>
          <w:szCs w:val="28"/>
        </w:rPr>
      </w:pPr>
      <w:ins w:id="1564" w:author="Administrator" w:date="2016-01-14T11:27:42Z">
        <w:r>
          <w:rPr>
            <w:rFonts w:hint="eastAsia" w:ascii="华文楷体" w:hAnsi="华文楷体" w:eastAsia="华文楷体"/>
            <w:sz w:val="28"/>
            <w:szCs w:val="28"/>
            <w:lang w:eastAsia="zh-CN"/>
          </w:rPr>
          <w:t>那么</w:t>
        </w:r>
      </w:ins>
      <w:del w:id="1565" w:author="Administrator" w:date="2016-01-14T11:26:4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在</w:t>
      </w:r>
      <w:ins w:id="1566" w:author="Administrator" w:date="2016-01-14T11:27:4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《入中论自释》中解释“无我为度众生故”</w:t>
      </w:r>
    </w:p>
    <w:p>
      <w:pPr>
        <w:ind w:firstLine="570"/>
        <w:rPr>
          <w:ins w:id="1568" w:author="Administrator" w:date="2016-01-14T11:33:01Z"/>
          <w:rFonts w:hint="eastAsia" w:ascii="华文楷体" w:hAnsi="华文楷体" w:eastAsia="华文楷体"/>
          <w:sz w:val="28"/>
          <w:szCs w:val="28"/>
        </w:rPr>
        <w:pPrChange w:id="1567" w:author="Administrator" w:date="2016-01-14T11:28:03Z">
          <w:pPr>
            <w:ind w:firstLine="570"/>
          </w:pPr>
        </w:pPrChange>
      </w:pPr>
      <w:del w:id="1569" w:author="Administrator" w:date="2016-01-14T11:27:55Z">
        <w:r>
          <w:rPr>
            <w:rFonts w:hint="eastAsia" w:ascii="华文楷体" w:hAnsi="华文楷体" w:eastAsia="华文楷体"/>
            <w:sz w:val="28"/>
            <w:szCs w:val="28"/>
          </w:rPr>
          <w:delText>59.57入中轮自释中在解释无我为度众生故</w:delText>
        </w:r>
      </w:del>
      <w:r>
        <w:rPr>
          <w:rFonts w:hint="eastAsia" w:ascii="华文楷体" w:hAnsi="华文楷体" w:eastAsia="华文楷体"/>
          <w:sz w:val="28"/>
          <w:szCs w:val="28"/>
        </w:rPr>
        <w:t>这一颂词</w:t>
      </w:r>
      <w:del w:id="1570" w:author="Administrator" w:date="2016-01-14T11:28:10Z">
        <w:r>
          <w:rPr>
            <w:rFonts w:hint="eastAsia" w:ascii="华文楷体" w:hAnsi="华文楷体" w:eastAsia="华文楷体"/>
            <w:sz w:val="28"/>
            <w:szCs w:val="28"/>
          </w:rPr>
          <w:delText>时</w:delText>
        </w:r>
      </w:del>
      <w:ins w:id="1571" w:author="Administrator" w:date="2016-01-14T11:28:10Z">
        <w:r>
          <w:rPr>
            <w:rFonts w:hint="eastAsia" w:ascii="华文楷体" w:hAnsi="华文楷体" w:eastAsia="华文楷体"/>
            <w:sz w:val="28"/>
            <w:szCs w:val="28"/>
            <w:lang w:eastAsia="zh-CN"/>
          </w:rPr>
          <w:t>当中</w:t>
        </w:r>
      </w:ins>
      <w:ins w:id="1572" w:author="Administrator" w:date="2016-01-14T11:28:14Z">
        <w:r>
          <w:rPr>
            <w:rFonts w:hint="eastAsia" w:ascii="华文楷体" w:hAnsi="华文楷体" w:eastAsia="华文楷体"/>
            <w:sz w:val="28"/>
            <w:szCs w:val="28"/>
            <w:lang w:eastAsia="zh-CN"/>
          </w:rPr>
          <w:t>是这样讲的</w:t>
        </w:r>
      </w:ins>
      <w:ins w:id="1573" w:author="Administrator" w:date="2016-01-14T11:28:16Z">
        <w:r>
          <w:rPr>
            <w:rFonts w:hint="eastAsia" w:ascii="华文楷体" w:hAnsi="华文楷体" w:eastAsia="华文楷体"/>
            <w:sz w:val="28"/>
            <w:szCs w:val="28"/>
            <w:lang w:eastAsia="zh-CN"/>
          </w:rPr>
          <w:t>，</w:t>
        </w:r>
      </w:ins>
      <w:del w:id="1574" w:author="Administrator" w:date="2016-01-14T11:28:24Z">
        <w:r>
          <w:rPr>
            <w:rFonts w:hint="eastAsia" w:ascii="华文楷体" w:hAnsi="华文楷体" w:eastAsia="华文楷体"/>
            <w:sz w:val="28"/>
            <w:szCs w:val="28"/>
          </w:rPr>
          <w:delText>说</w:delText>
        </w:r>
      </w:del>
      <w:ins w:id="1575" w:author="Administrator" w:date="2016-01-14T11:28:24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人无我是为</w:t>
      </w:r>
      <w:ins w:id="1576" w:author="Administrator" w:date="2016-01-14T11:28:28Z">
        <w:r>
          <w:rPr>
            <w:rFonts w:hint="eastAsia" w:ascii="华文楷体" w:hAnsi="华文楷体" w:eastAsia="华文楷体"/>
            <w:sz w:val="28"/>
            <w:szCs w:val="28"/>
            <w:lang w:eastAsia="zh-CN"/>
          </w:rPr>
          <w:t>了</w:t>
        </w:r>
      </w:ins>
      <w:ins w:id="1577" w:author="Administrator" w:date="2016-01-14T11:28:39Z">
        <w:r>
          <w:rPr>
            <w:rFonts w:hint="eastAsia" w:ascii="华文楷体" w:hAnsi="华文楷体" w:eastAsia="华文楷体"/>
            <w:sz w:val="28"/>
            <w:szCs w:val="28"/>
            <w:lang w:eastAsia="zh-CN"/>
          </w:rPr>
          <w:t>令</w:t>
        </w:r>
      </w:ins>
      <w:r>
        <w:rPr>
          <w:rFonts w:hint="eastAsia" w:ascii="华文楷体" w:hAnsi="华文楷体" w:eastAsia="华文楷体"/>
          <w:sz w:val="28"/>
          <w:szCs w:val="28"/>
        </w:rPr>
        <w:t>诸声缘解脱而宣说，</w:t>
      </w:r>
      <w:ins w:id="1578" w:author="Administrator" w:date="2016-01-14T11:28:49Z">
        <w:r>
          <w:rPr>
            <w:rFonts w:hint="eastAsia" w:ascii="华文楷体" w:hAnsi="华文楷体" w:eastAsia="华文楷体"/>
            <w:sz w:val="28"/>
            <w:szCs w:val="28"/>
            <w:lang w:eastAsia="zh-CN"/>
          </w:rPr>
          <w:t>那</w:t>
        </w:r>
      </w:ins>
      <w:r>
        <w:rPr>
          <w:rFonts w:hint="eastAsia" w:ascii="华文楷体" w:hAnsi="华文楷体" w:eastAsia="华文楷体"/>
          <w:sz w:val="28"/>
          <w:szCs w:val="28"/>
        </w:rPr>
        <w:t>为了</w:t>
      </w:r>
      <w:del w:id="1579" w:author="Administrator" w:date="2016-01-14T11:28:53Z">
        <w:r>
          <w:rPr>
            <w:rFonts w:hint="eastAsia" w:ascii="华文楷体" w:hAnsi="华文楷体" w:eastAsia="华文楷体"/>
            <w:sz w:val="28"/>
            <w:szCs w:val="28"/>
          </w:rPr>
          <w:delText>初</w:delText>
        </w:r>
      </w:del>
      <w:del w:id="1580" w:author="Administrator" w:date="2016-01-14T11:28:52Z">
        <w:r>
          <w:rPr>
            <w:rFonts w:hint="eastAsia" w:ascii="华文楷体" w:hAnsi="华文楷体" w:eastAsia="华文楷体"/>
            <w:sz w:val="28"/>
            <w:szCs w:val="28"/>
          </w:rPr>
          <w:delText>位</w:delText>
        </w:r>
      </w:del>
      <w:r>
        <w:rPr>
          <w:rFonts w:hint="eastAsia" w:ascii="华文楷体" w:hAnsi="华文楷体" w:eastAsia="华文楷体"/>
          <w:sz w:val="28"/>
          <w:szCs w:val="28"/>
        </w:rPr>
        <w:t>菩萨获得遍</w:t>
      </w:r>
      <w:del w:id="1581" w:author="Administrator" w:date="2016-01-14T11:29:13Z">
        <w:r>
          <w:rPr>
            <w:rFonts w:hint="eastAsia" w:ascii="华文楷体" w:hAnsi="华文楷体" w:eastAsia="华文楷体"/>
            <w:sz w:val="28"/>
            <w:szCs w:val="28"/>
          </w:rPr>
          <w:delText>智佛</w:delText>
        </w:r>
      </w:del>
      <w:ins w:id="1582" w:author="Administrator" w:date="2016-01-14T11:29:13Z">
        <w:r>
          <w:rPr>
            <w:rFonts w:hint="eastAsia" w:ascii="华文楷体" w:hAnsi="华文楷体" w:eastAsia="华文楷体"/>
            <w:sz w:val="28"/>
            <w:szCs w:val="28"/>
            <w:lang w:eastAsia="zh-CN"/>
          </w:rPr>
          <w:t>知</w:t>
        </w:r>
      </w:ins>
      <w:r>
        <w:rPr>
          <w:rFonts w:hint="eastAsia" w:ascii="华文楷体" w:hAnsi="华文楷体" w:eastAsia="华文楷体"/>
          <w:sz w:val="28"/>
          <w:szCs w:val="28"/>
        </w:rPr>
        <w:t>果</w:t>
      </w:r>
      <w:ins w:id="1583" w:author="Administrator" w:date="2016-01-14T11:29:19Z">
        <w:r>
          <w:rPr>
            <w:rFonts w:hint="eastAsia" w:ascii="华文楷体" w:hAnsi="华文楷体" w:eastAsia="华文楷体"/>
            <w:sz w:val="28"/>
            <w:szCs w:val="28"/>
            <w:lang w:eastAsia="zh-CN"/>
          </w:rPr>
          <w:t>位</w:t>
        </w:r>
      </w:ins>
      <w:r>
        <w:rPr>
          <w:rFonts w:hint="eastAsia" w:ascii="华文楷体" w:hAnsi="华文楷体" w:eastAsia="华文楷体"/>
          <w:sz w:val="28"/>
          <w:szCs w:val="28"/>
        </w:rPr>
        <w:t>而宣说</w:t>
      </w:r>
      <w:ins w:id="1584" w:author="Administrator" w:date="2016-01-14T11:29:30Z">
        <w:r>
          <w:rPr>
            <w:rFonts w:hint="eastAsia" w:ascii="华文楷体" w:hAnsi="华文楷体" w:eastAsia="华文楷体"/>
            <w:sz w:val="28"/>
            <w:szCs w:val="28"/>
            <w:lang w:eastAsia="zh-CN"/>
          </w:rPr>
          <w:t>的</w:t>
        </w:r>
      </w:ins>
      <w:r>
        <w:rPr>
          <w:rFonts w:hint="eastAsia" w:ascii="华文楷体" w:hAnsi="华文楷体" w:eastAsia="华文楷体"/>
          <w:sz w:val="28"/>
          <w:szCs w:val="28"/>
        </w:rPr>
        <w:t>二无我，</w:t>
      </w:r>
      <w:del w:id="1585" w:author="Administrator" w:date="2016-01-14T11:32:34Z">
        <w:r>
          <w:rPr>
            <w:rFonts w:hint="eastAsia" w:ascii="华文楷体" w:hAnsi="华文楷体" w:eastAsia="华文楷体"/>
            <w:sz w:val="28"/>
            <w:szCs w:val="28"/>
          </w:rPr>
          <w:delText>那</w:delText>
        </w:r>
      </w:del>
      <w:del w:id="1586" w:author="Administrator" w:date="2016-01-14T11:32:33Z">
        <w:r>
          <w:rPr>
            <w:rFonts w:hint="eastAsia" w:ascii="华文楷体" w:hAnsi="华文楷体" w:eastAsia="华文楷体"/>
            <w:sz w:val="28"/>
            <w:szCs w:val="28"/>
          </w:rPr>
          <w:delText>么在</w:delText>
        </w:r>
      </w:del>
      <w:del w:id="1587" w:author="Administrator" w:date="2016-01-14T11:32:32Z">
        <w:r>
          <w:rPr>
            <w:rFonts w:hint="eastAsia" w:ascii="华文楷体" w:hAnsi="华文楷体" w:eastAsia="华文楷体"/>
            <w:sz w:val="28"/>
            <w:szCs w:val="28"/>
          </w:rPr>
          <w:delText>这个</w:delText>
        </w:r>
      </w:del>
      <w:del w:id="1588" w:author="Administrator" w:date="2016-01-14T11:32:29Z">
        <w:r>
          <w:rPr>
            <w:rFonts w:hint="eastAsia" w:ascii="华文楷体" w:hAnsi="华文楷体" w:eastAsia="华文楷体"/>
            <w:sz w:val="28"/>
            <w:szCs w:val="28"/>
          </w:rPr>
          <w:delText>入中轮自释当中解释无我为度声的这个颂词当中是这样讲的那么人无我时为了声闻缘觉解脱而宣说的为了菩萨获得遍智果位而宣说二无我，</w:delText>
        </w:r>
      </w:del>
      <w:r>
        <w:rPr>
          <w:rFonts w:hint="eastAsia" w:ascii="华文楷体" w:hAnsi="华文楷体" w:eastAsia="华文楷体"/>
          <w:sz w:val="28"/>
          <w:szCs w:val="28"/>
        </w:rPr>
        <w:t>就说即是给声闻缘觉</w:t>
      </w:r>
      <w:ins w:id="1589" w:author="Administrator" w:date="2016-01-14T11:33:45Z">
        <w:r>
          <w:rPr>
            <w:rFonts w:hint="eastAsia" w:ascii="华文楷体" w:hAnsi="华文楷体" w:eastAsia="华文楷体"/>
            <w:sz w:val="28"/>
            <w:szCs w:val="28"/>
            <w:lang w:eastAsia="zh-CN"/>
          </w:rPr>
          <w:t>宣</w:t>
        </w:r>
      </w:ins>
      <w:r>
        <w:rPr>
          <w:rFonts w:hint="eastAsia" w:ascii="华文楷体" w:hAnsi="华文楷体" w:eastAsia="华文楷体"/>
          <w:sz w:val="28"/>
          <w:szCs w:val="28"/>
        </w:rPr>
        <w:t>讲的是人无我给菩萨</w:t>
      </w:r>
      <w:ins w:id="1590" w:author="Administrator" w:date="2016-01-14T11:33:53Z">
        <w:r>
          <w:rPr>
            <w:rFonts w:hint="eastAsia" w:ascii="华文楷体" w:hAnsi="华文楷体" w:eastAsia="华文楷体"/>
            <w:sz w:val="28"/>
            <w:szCs w:val="28"/>
            <w:lang w:eastAsia="zh-CN"/>
          </w:rPr>
          <w:t>宣</w:t>
        </w:r>
      </w:ins>
      <w:r>
        <w:rPr>
          <w:rFonts w:hint="eastAsia" w:ascii="华文楷体" w:hAnsi="华文楷体" w:eastAsia="华文楷体"/>
          <w:sz w:val="28"/>
          <w:szCs w:val="28"/>
        </w:rPr>
        <w:t>讲的是二无我</w:t>
      </w:r>
    </w:p>
    <w:p>
      <w:pPr>
        <w:ind w:firstLine="570"/>
        <w:rPr>
          <w:ins w:id="1592" w:author="Administrator" w:date="2016-01-14T11:34:43Z"/>
          <w:rFonts w:ascii="华文楷体" w:hAnsi="华文楷体" w:eastAsia="华文楷体" w:cs="华文楷体"/>
          <w:i w:val="0"/>
          <w:color w:val="000000"/>
          <w:sz w:val="28"/>
          <w:szCs w:val="28"/>
        </w:rPr>
        <w:pPrChange w:id="1591" w:author="Administrator" w:date="2016-01-14T11:28:03Z">
          <w:pPr>
            <w:ind w:firstLine="570"/>
          </w:pPr>
        </w:pPrChange>
      </w:pPr>
      <w:ins w:id="1593" w:author="Administrator" w:date="2016-01-14T11:34:45Z">
        <w:r>
          <w:rPr>
            <w:rFonts w:hint="eastAsia" w:ascii="华文楷体" w:hAnsi="华文楷体" w:eastAsia="华文楷体" w:cs="华文楷体"/>
            <w:i w:val="0"/>
            <w:color w:val="000000"/>
            <w:sz w:val="28"/>
            <w:szCs w:val="28"/>
            <w:lang w:eastAsia="zh-CN"/>
          </w:rPr>
          <w:t>【</w:t>
        </w:r>
      </w:ins>
      <w:ins w:id="1594" w:author="Administrator" w:date="2016-01-14T11:34:35Z">
        <w:r>
          <w:rPr>
            <w:rFonts w:hint="eastAsia" w:ascii="黑体" w:hAnsi="黑体" w:eastAsia="黑体" w:cs="黑体"/>
            <w:b/>
            <w:bCs/>
            <w:i w:val="0"/>
            <w:color w:val="000000"/>
            <w:sz w:val="28"/>
            <w:szCs w:val="28"/>
            <w:rPrChange w:id="1595" w:author="Administrator" w:date="2016-01-14T11:34:54Z">
              <w:rPr>
                <w:rFonts w:ascii="华文楷体" w:hAnsi="华文楷体" w:eastAsia="华文楷体" w:cs="华文楷体"/>
                <w:i w:val="0"/>
                <w:color w:val="000000"/>
                <w:sz w:val="28"/>
                <w:szCs w:val="28"/>
              </w:rPr>
            </w:rPrChange>
          </w:rPr>
          <w:t>声闻、 缘觉虽已见到依缘而生的缘起性</w:t>
        </w:r>
      </w:ins>
      <w:ins w:id="1597" w:author="Administrator" w:date="2016-01-14T11:34:35Z">
        <w:r>
          <w:rPr>
            <w:rFonts w:hint="eastAsia" w:ascii="黑体" w:hAnsi="黑体" w:eastAsia="黑体" w:cs="黑体"/>
            <w:b/>
            <w:bCs/>
            <w:i w:val="0"/>
            <w:color w:val="000000"/>
            <w:sz w:val="28"/>
            <w:szCs w:val="28"/>
            <w:rPrChange w:id="1598" w:author="Administrator" w:date="2016-01-14T11:34:54Z">
              <w:rPr>
                <w:rFonts w:ascii="宋体" w:hAnsi="宋体" w:eastAsia="宋体" w:cs="宋体"/>
                <w:i w:val="0"/>
                <w:color w:val="000000"/>
                <w:sz w:val="28"/>
                <w:szCs w:val="28"/>
              </w:rPr>
            </w:rPrChange>
          </w:rPr>
          <w:t>,</w:t>
        </w:r>
      </w:ins>
      <w:ins w:id="1600" w:author="Administrator" w:date="2016-01-14T11:34:35Z">
        <w:r>
          <w:rPr>
            <w:rFonts w:hint="eastAsia" w:ascii="黑体" w:hAnsi="黑体" w:eastAsia="黑体" w:cs="黑体"/>
            <w:b/>
            <w:bCs/>
            <w:i w:val="0"/>
            <w:color w:val="000000"/>
            <w:sz w:val="28"/>
            <w:szCs w:val="28"/>
            <w:rPrChange w:id="1601" w:author="Administrator" w:date="2016-01-14T11:34:54Z">
              <w:rPr>
                <w:rFonts w:ascii="华文楷体" w:hAnsi="华文楷体" w:eastAsia="华文楷体" w:cs="华文楷体"/>
                <w:i w:val="0"/>
                <w:color w:val="000000"/>
                <w:sz w:val="28"/>
                <w:szCs w:val="28"/>
              </w:rPr>
            </w:rPrChange>
          </w:rPr>
          <w:t>然而彼等却未圆满修行法无我</w:t>
        </w:r>
      </w:ins>
      <w:ins w:id="1603" w:author="Administrator" w:date="2016-01-14T11:34:35Z">
        <w:r>
          <w:rPr>
            <w:rFonts w:hint="eastAsia" w:ascii="黑体" w:hAnsi="黑体" w:eastAsia="黑体" w:cs="黑体"/>
            <w:b/>
            <w:bCs/>
            <w:i w:val="0"/>
            <w:color w:val="000000"/>
            <w:sz w:val="28"/>
            <w:szCs w:val="28"/>
            <w:rPrChange w:id="1604" w:author="Administrator" w:date="2016-01-14T11:34:54Z">
              <w:rPr>
                <w:rFonts w:ascii="宋体" w:hAnsi="宋体" w:eastAsia="宋体" w:cs="宋体"/>
                <w:i w:val="0"/>
                <w:color w:val="000000"/>
                <w:sz w:val="28"/>
                <w:szCs w:val="28"/>
              </w:rPr>
            </w:rPrChange>
          </w:rPr>
          <w:t>,</w:t>
        </w:r>
      </w:ins>
      <w:ins w:id="1606" w:author="Administrator" w:date="2016-01-14T11:34:35Z">
        <w:r>
          <w:rPr>
            <w:rFonts w:hint="eastAsia" w:ascii="黑体" w:hAnsi="黑体" w:eastAsia="黑体" w:cs="黑体"/>
            <w:b/>
            <w:bCs/>
            <w:i w:val="0"/>
            <w:color w:val="000000"/>
            <w:sz w:val="28"/>
            <w:szCs w:val="28"/>
            <w:rPrChange w:id="1607" w:author="Administrator" w:date="2016-01-14T11:34:54Z">
              <w:rPr>
                <w:rFonts w:ascii="华文楷体" w:hAnsi="华文楷体" w:eastAsia="华文楷体" w:cs="华文楷体"/>
                <w:i w:val="0"/>
                <w:color w:val="000000"/>
                <w:sz w:val="28"/>
                <w:szCs w:val="28"/>
              </w:rPr>
            </w:rPrChange>
          </w:rPr>
          <w:t>仅有断除行于三界之烦恼的方便。</w:t>
        </w:r>
      </w:ins>
      <w:ins w:id="1609" w:author="Administrator" w:date="2016-01-14T11:34:47Z">
        <w:r>
          <w:rPr>
            <w:rFonts w:hint="eastAsia" w:ascii="华文楷体" w:hAnsi="华文楷体" w:eastAsia="华文楷体" w:cs="华文楷体"/>
            <w:i w:val="0"/>
            <w:color w:val="000000"/>
            <w:sz w:val="28"/>
            <w:szCs w:val="28"/>
            <w:lang w:eastAsia="zh-CN"/>
          </w:rPr>
          <w:t>】</w:t>
        </w:r>
      </w:ins>
    </w:p>
    <w:p>
      <w:pPr>
        <w:ind w:firstLine="570"/>
        <w:rPr>
          <w:ins w:id="1611" w:author="Administrator" w:date="2016-01-14T11:39:09Z"/>
          <w:rFonts w:hint="eastAsia" w:ascii="华文楷体" w:hAnsi="华文楷体" w:eastAsia="华文楷体"/>
          <w:sz w:val="28"/>
          <w:szCs w:val="28"/>
        </w:rPr>
        <w:pPrChange w:id="1610" w:author="Administrator" w:date="2016-01-14T11:28:03Z">
          <w:pPr>
            <w:ind w:firstLine="570"/>
          </w:pPr>
        </w:pPrChange>
      </w:pPr>
      <w:del w:id="1612" w:author="Administrator" w:date="2016-01-14T11:34:34Z">
        <w:r>
          <w:rPr>
            <w:rFonts w:hint="eastAsia" w:ascii="华文楷体" w:hAnsi="华文楷体" w:eastAsia="华文楷体"/>
            <w:sz w:val="28"/>
            <w:szCs w:val="28"/>
          </w:rPr>
          <w:delText>声闻缘觉虽以见道因缘而生的缘起性然而彼等却未圆满修持法无我仅有断除三界烦恼之方便，</w:delText>
        </w:r>
      </w:del>
      <w:r>
        <w:rPr>
          <w:rFonts w:hint="eastAsia" w:ascii="华文楷体" w:hAnsi="华文楷体" w:eastAsia="华文楷体"/>
          <w:sz w:val="28"/>
          <w:szCs w:val="28"/>
        </w:rPr>
        <w:t>那么声闻缘觉虽然见到了</w:t>
      </w:r>
      <w:del w:id="1613" w:author="Administrator" w:date="2016-01-14T11:36:41Z">
        <w:r>
          <w:rPr>
            <w:rFonts w:hint="eastAsia" w:ascii="华文楷体" w:hAnsi="华文楷体" w:eastAsia="华文楷体"/>
            <w:sz w:val="28"/>
            <w:szCs w:val="28"/>
          </w:rPr>
          <w:delText>因</w:delText>
        </w:r>
      </w:del>
      <w:ins w:id="1614" w:author="Administrator" w:date="2016-01-14T11:36:41Z">
        <w:r>
          <w:rPr>
            <w:rFonts w:hint="eastAsia" w:ascii="华文楷体" w:hAnsi="华文楷体" w:eastAsia="华文楷体"/>
            <w:sz w:val="28"/>
            <w:szCs w:val="28"/>
            <w:lang w:eastAsia="zh-CN"/>
          </w:rPr>
          <w:t>依</w:t>
        </w:r>
      </w:ins>
      <w:r>
        <w:rPr>
          <w:rFonts w:hint="eastAsia" w:ascii="华文楷体" w:hAnsi="华文楷体" w:eastAsia="华文楷体"/>
          <w:sz w:val="28"/>
          <w:szCs w:val="28"/>
        </w:rPr>
        <w:t>缘而生的缘起性</w:t>
      </w:r>
      <w:ins w:id="1615" w:author="Administrator" w:date="2016-01-14T11:36:44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这个就说缘生缘性呢他就讲到了这样一种这个人</w:t>
      </w:r>
      <w:del w:id="1616" w:author="Administrator" w:date="2016-01-14T11:36:54Z">
        <w:r>
          <w:rPr>
            <w:rFonts w:hint="eastAsia" w:ascii="华文楷体" w:hAnsi="华文楷体" w:eastAsia="华文楷体"/>
            <w:sz w:val="28"/>
            <w:szCs w:val="28"/>
          </w:rPr>
          <w:delText>无</w:delText>
        </w:r>
      </w:del>
      <w:r>
        <w:rPr>
          <w:rFonts w:hint="eastAsia" w:ascii="华文楷体" w:hAnsi="华文楷体" w:eastAsia="华文楷体"/>
          <w:sz w:val="28"/>
          <w:szCs w:val="28"/>
        </w:rPr>
        <w:t>我</w:t>
      </w:r>
      <w:ins w:id="1617" w:author="Administrator" w:date="2016-01-14T11:36:57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那么这个人</w:t>
      </w:r>
      <w:del w:id="1618" w:author="Administrator" w:date="2016-01-14T11:37:00Z">
        <w:r>
          <w:rPr>
            <w:rFonts w:hint="eastAsia" w:ascii="华文楷体" w:hAnsi="华文楷体" w:eastAsia="华文楷体"/>
            <w:sz w:val="28"/>
            <w:szCs w:val="28"/>
          </w:rPr>
          <w:delText>无</w:delText>
        </w:r>
      </w:del>
      <w:r>
        <w:rPr>
          <w:rFonts w:hint="eastAsia" w:ascii="华文楷体" w:hAnsi="华文楷体" w:eastAsia="华文楷体"/>
          <w:sz w:val="28"/>
          <w:szCs w:val="28"/>
        </w:rPr>
        <w:t>我是依靠缘而产生的这样一种缘起性是见到了，但是呢他们却没有圆满修行一切万法无我仅有断除行于三界烦恼的方便，行于三界烦恼的方便呢就说是行于三界烦恼就是讲这个人</w:t>
      </w:r>
      <w:del w:id="1619" w:author="Administrator" w:date="2016-01-14T11:37:27Z">
        <w:r>
          <w:rPr>
            <w:rFonts w:hint="eastAsia" w:ascii="华文楷体" w:hAnsi="华文楷体" w:eastAsia="华文楷体"/>
            <w:sz w:val="28"/>
            <w:szCs w:val="28"/>
          </w:rPr>
          <w:delText>无</w:delText>
        </w:r>
      </w:del>
      <w:r>
        <w:rPr>
          <w:rFonts w:hint="eastAsia" w:ascii="华文楷体" w:hAnsi="华文楷体" w:eastAsia="华文楷体"/>
          <w:sz w:val="28"/>
          <w:szCs w:val="28"/>
        </w:rPr>
        <w:t>我只为根本</w:t>
      </w:r>
      <w:ins w:id="1620" w:author="Administrator" w:date="2016-01-14T11:37:31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那么断除这个方便就是修持人无我空性的道理</w:t>
      </w:r>
      <w:ins w:id="1621" w:author="Administrator" w:date="2016-01-14T11:37:48Z">
        <w:r>
          <w:rPr>
            <w:rFonts w:hint="eastAsia" w:ascii="华文楷体" w:hAnsi="华文楷体" w:eastAsia="华文楷体"/>
            <w:sz w:val="28"/>
            <w:szCs w:val="28"/>
            <w:lang w:eastAsia="zh-CN"/>
          </w:rPr>
          <w:t>，</w:t>
        </w:r>
      </w:ins>
      <w:r>
        <w:rPr>
          <w:rFonts w:hint="eastAsia" w:ascii="华文楷体" w:hAnsi="华文楷体" w:eastAsia="华文楷体"/>
          <w:sz w:val="28"/>
          <w:szCs w:val="28"/>
        </w:rPr>
        <w:t>已经是圆满修持的</w:t>
      </w:r>
      <w:ins w:id="1622" w:author="Administrator" w:date="2016-01-14T11:38:09Z">
        <w:r>
          <w:rPr>
            <w:rFonts w:hint="eastAsia" w:ascii="华文楷体" w:hAnsi="华文楷体" w:eastAsia="华文楷体"/>
            <w:sz w:val="28"/>
            <w:szCs w:val="28"/>
            <w:lang w:eastAsia="zh-CN"/>
          </w:rPr>
          <w:t>唯一</w:t>
        </w:r>
      </w:ins>
      <w:r>
        <w:rPr>
          <w:rFonts w:hint="eastAsia" w:ascii="华文楷体" w:hAnsi="华文楷体" w:eastAsia="华文楷体"/>
          <w:sz w:val="28"/>
          <w:szCs w:val="28"/>
        </w:rPr>
        <w:t>了知的，但是呢他们对于这样一种这个法无我空性呢没有圆满</w:t>
      </w:r>
      <w:del w:id="1623" w:author="Administrator" w:date="2016-01-14T11:38:34Z">
        <w:r>
          <w:rPr>
            <w:rFonts w:hint="eastAsia" w:ascii="华文楷体" w:hAnsi="华文楷体" w:eastAsia="华文楷体"/>
            <w:sz w:val="28"/>
            <w:szCs w:val="28"/>
          </w:rPr>
          <w:delText>修持</w:delText>
        </w:r>
      </w:del>
      <w:ins w:id="1624" w:author="Administrator" w:date="2016-01-14T11:38:34Z">
        <w:r>
          <w:rPr>
            <w:rFonts w:hint="eastAsia" w:ascii="华文楷体" w:hAnsi="华文楷体" w:eastAsia="华文楷体"/>
            <w:sz w:val="28"/>
            <w:szCs w:val="28"/>
            <w:lang w:eastAsia="zh-CN"/>
          </w:rPr>
          <w:t>性</w:t>
        </w:r>
      </w:ins>
      <w:r>
        <w:rPr>
          <w:rFonts w:hint="eastAsia" w:ascii="华文楷体" w:hAnsi="华文楷体" w:eastAsia="华文楷体"/>
          <w:sz w:val="28"/>
          <w:szCs w:val="28"/>
        </w:rPr>
        <w:t>，</w:t>
      </w:r>
    </w:p>
    <w:p>
      <w:pPr>
        <w:ind w:firstLine="570"/>
        <w:rPr>
          <w:ins w:id="1626" w:author="Administrator" w:date="2016-01-14T11:39:27Z"/>
          <w:rFonts w:ascii="华文楷体" w:hAnsi="华文楷体" w:eastAsia="华文楷体" w:cs="华文楷体"/>
          <w:i w:val="0"/>
          <w:color w:val="000000"/>
          <w:sz w:val="28"/>
          <w:szCs w:val="28"/>
        </w:rPr>
        <w:pPrChange w:id="1625" w:author="Administrator" w:date="2016-01-14T11:28:03Z">
          <w:pPr>
            <w:ind w:firstLine="570"/>
          </w:pPr>
        </w:pPrChange>
      </w:pPr>
      <w:ins w:id="1627" w:author="Administrator" w:date="2016-01-14T11:39:44Z">
        <w:r>
          <w:rPr>
            <w:rFonts w:hint="eastAsia" w:ascii="华文楷体" w:hAnsi="华文楷体" w:eastAsia="华文楷体" w:cs="华文楷体"/>
            <w:i w:val="0"/>
            <w:color w:val="000000"/>
            <w:sz w:val="28"/>
            <w:szCs w:val="28"/>
            <w:lang w:eastAsia="zh-CN"/>
          </w:rPr>
          <w:t>【</w:t>
        </w:r>
      </w:ins>
      <w:ins w:id="1628" w:author="Administrator" w:date="2016-01-14T11:39:21Z">
        <w:r>
          <w:rPr>
            <w:rFonts w:hint="eastAsia" w:ascii="黑体" w:hAnsi="黑体" w:eastAsia="黑体" w:cs="黑体"/>
            <w:b/>
            <w:bCs/>
            <w:i w:val="0"/>
            <w:color w:val="000000"/>
            <w:sz w:val="28"/>
            <w:szCs w:val="28"/>
            <w:rPrChange w:id="1629" w:author="Administrator" w:date="2016-01-14T11:39:57Z">
              <w:rPr>
                <w:rFonts w:ascii="华文楷体" w:hAnsi="华文楷体" w:eastAsia="华文楷体" w:cs="华文楷体"/>
                <w:i w:val="0"/>
                <w:color w:val="000000"/>
                <w:sz w:val="28"/>
                <w:szCs w:val="28"/>
              </w:rPr>
            </w:rPrChange>
          </w:rPr>
          <w:t>彼等完整修行人无我可以立足。</w:t>
        </w:r>
      </w:ins>
      <w:ins w:id="1631" w:author="Administrator" w:date="2016-01-14T11:39:49Z">
        <w:r>
          <w:rPr>
            <w:rFonts w:hint="eastAsia" w:ascii="华文楷体" w:hAnsi="华文楷体" w:eastAsia="华文楷体" w:cs="华文楷体"/>
            <w:i w:val="0"/>
            <w:color w:val="000000"/>
            <w:sz w:val="28"/>
            <w:szCs w:val="28"/>
            <w:lang w:eastAsia="zh-CN"/>
          </w:rPr>
          <w:t>】</w:t>
        </w:r>
      </w:ins>
    </w:p>
    <w:p>
      <w:pPr>
        <w:ind w:firstLine="570"/>
        <w:rPr>
          <w:ins w:id="1633" w:author="Administrator" w:date="2016-01-14T11:40:33Z"/>
          <w:rFonts w:hint="eastAsia" w:ascii="华文楷体" w:hAnsi="华文楷体" w:eastAsia="华文楷体"/>
          <w:sz w:val="28"/>
          <w:szCs w:val="28"/>
          <w:lang w:eastAsia="zh-CN"/>
        </w:rPr>
        <w:pPrChange w:id="1632" w:author="Administrator" w:date="2016-01-14T11:28:03Z">
          <w:pPr>
            <w:ind w:firstLine="570"/>
          </w:pPr>
        </w:pPrChange>
      </w:pPr>
      <w:del w:id="1634" w:author="Administrator" w:date="2016-01-14T11:39:21Z">
        <w:r>
          <w:rPr>
            <w:rFonts w:hint="eastAsia" w:ascii="华文楷体" w:hAnsi="华文楷体" w:eastAsia="华文楷体"/>
            <w:sz w:val="28"/>
            <w:szCs w:val="28"/>
          </w:rPr>
          <w:delText>彼等完整修行人无我可以立足，</w:delText>
        </w:r>
      </w:del>
      <w:r>
        <w:rPr>
          <w:rFonts w:hint="eastAsia" w:ascii="华文楷体" w:hAnsi="华文楷体" w:eastAsia="华文楷体"/>
          <w:sz w:val="28"/>
          <w:szCs w:val="28"/>
        </w:rPr>
        <w:t>所以这个地方讲的很清楚他们是完整的修行了人无我了</w:t>
      </w:r>
      <w:ins w:id="1635" w:author="Administrator" w:date="2016-01-14T11:40:09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这一点是可以立足的</w:t>
      </w:r>
      <w:ins w:id="1636" w:author="Administrator" w:date="2016-01-14T11:40:12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但是依靠这个圆满的窍诀修法无我这个是没有的，没有修习那就不会又证悟了</w:t>
      </w:r>
      <w:ins w:id="1637" w:author="Administrator" w:date="2016-01-14T11:40:23Z">
        <w:r>
          <w:rPr>
            <w:rFonts w:hint="eastAsia" w:ascii="华文楷体" w:hAnsi="华文楷体" w:eastAsia="华文楷体"/>
            <w:sz w:val="28"/>
            <w:szCs w:val="28"/>
            <w:lang w:eastAsia="zh-CN"/>
          </w:rPr>
          <w:t>，</w:t>
        </w:r>
      </w:ins>
    </w:p>
    <w:p>
      <w:pPr>
        <w:ind w:firstLine="570"/>
        <w:rPr>
          <w:ins w:id="1639" w:author="Administrator" w:date="2016-01-14T11:40:38Z"/>
          <w:rFonts w:hint="eastAsia" w:ascii="华文楷体" w:hAnsi="华文楷体" w:eastAsia="华文楷体"/>
          <w:sz w:val="28"/>
          <w:szCs w:val="28"/>
        </w:rPr>
        <w:pPrChange w:id="1638" w:author="Administrator" w:date="2016-01-14T11:28:03Z">
          <w:pPr>
            <w:ind w:firstLine="570"/>
          </w:pPr>
        </w:pPrChange>
      </w:pPr>
      <w:ins w:id="1640" w:author="Administrator" w:date="2016-01-14T11:40:47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641" w:author="Administrator" w:date="2016-01-14T11:40:56Z">
            <w:rPr>
              <w:rFonts w:hint="eastAsia" w:ascii="华文楷体" w:hAnsi="华文楷体" w:eastAsia="华文楷体"/>
              <w:sz w:val="28"/>
              <w:szCs w:val="28"/>
            </w:rPr>
          </w:rPrChange>
        </w:rPr>
        <w:t>依此教证也能确定声闻、缘觉并未圆满证悟法无我。</w:t>
      </w:r>
      <w:ins w:id="1642" w:author="Administrator" w:date="2016-01-14T11:40:51Z">
        <w:r>
          <w:rPr>
            <w:rFonts w:hint="eastAsia" w:ascii="华文楷体" w:hAnsi="华文楷体" w:eastAsia="华文楷体"/>
            <w:sz w:val="28"/>
            <w:szCs w:val="28"/>
            <w:lang w:eastAsia="zh-CN"/>
          </w:rPr>
          <w:t>】</w:t>
        </w:r>
      </w:ins>
    </w:p>
    <w:p>
      <w:pPr>
        <w:ind w:firstLine="570"/>
        <w:rPr>
          <w:ins w:id="1644" w:author="Administrator" w:date="2016-01-14T11:41:35Z"/>
          <w:rFonts w:hint="eastAsia" w:ascii="华文楷体" w:hAnsi="华文楷体" w:eastAsia="华文楷体"/>
          <w:sz w:val="28"/>
          <w:szCs w:val="28"/>
        </w:rPr>
        <w:pPrChange w:id="1643" w:author="Administrator" w:date="2016-01-14T11:28:03Z">
          <w:pPr>
            <w:ind w:firstLine="570"/>
          </w:pPr>
        </w:pPrChange>
      </w:pPr>
      <w:r>
        <w:rPr>
          <w:rFonts w:hint="eastAsia" w:ascii="华文楷体" w:hAnsi="华文楷体" w:eastAsia="华文楷体"/>
          <w:sz w:val="28"/>
          <w:szCs w:val="28"/>
        </w:rPr>
        <w:t>那么通过这个教证呢</w:t>
      </w:r>
      <w:ins w:id="1645" w:author="Administrator" w:date="2016-01-14T11:41:11Z">
        <w:r>
          <w:rPr>
            <w:rFonts w:hint="eastAsia" w:ascii="华文楷体" w:hAnsi="华文楷体" w:eastAsia="华文楷体"/>
            <w:sz w:val="28"/>
            <w:szCs w:val="28"/>
            <w:lang w:eastAsia="zh-CN"/>
          </w:rPr>
          <w:t>，</w:t>
        </w:r>
      </w:ins>
      <w:r>
        <w:rPr>
          <w:rFonts w:hint="eastAsia" w:ascii="华文楷体" w:hAnsi="华文楷体" w:eastAsia="华文楷体"/>
          <w:sz w:val="28"/>
          <w:szCs w:val="28"/>
        </w:rPr>
        <w:t>也能够确定声闻缘觉实际上也是没有圆满的证悟法无我空性的，</w:t>
      </w:r>
    </w:p>
    <w:p>
      <w:pPr>
        <w:ind w:firstLine="570"/>
        <w:rPr>
          <w:ins w:id="1647" w:author="Administrator" w:date="2016-01-14T11:42:15Z"/>
          <w:rFonts w:ascii="宋体" w:hAnsi="宋体" w:eastAsia="宋体" w:cs="宋体"/>
          <w:i w:val="0"/>
          <w:color w:val="000000"/>
          <w:sz w:val="28"/>
          <w:szCs w:val="28"/>
        </w:rPr>
        <w:pPrChange w:id="1646" w:author="Administrator" w:date="2016-01-14T11:28:03Z">
          <w:pPr>
            <w:ind w:firstLine="570"/>
          </w:pPr>
        </w:pPrChange>
      </w:pPr>
      <w:ins w:id="1648" w:author="Administrator" w:date="2016-01-14T11:42:20Z">
        <w:r>
          <w:rPr>
            <w:rFonts w:hint="eastAsia" w:ascii="华文楷体" w:hAnsi="华文楷体" w:eastAsia="华文楷体" w:cs="华文楷体"/>
            <w:i w:val="0"/>
            <w:color w:val="000000"/>
            <w:sz w:val="28"/>
            <w:szCs w:val="28"/>
            <w:lang w:eastAsia="zh-CN"/>
          </w:rPr>
          <w:t>【</w:t>
        </w:r>
      </w:ins>
      <w:ins w:id="1649" w:author="Administrator" w:date="2016-01-14T11:42:08Z">
        <w:r>
          <w:rPr>
            <w:rFonts w:hint="eastAsia" w:ascii="黑体" w:hAnsi="黑体" w:eastAsia="黑体" w:cs="黑体"/>
            <w:b/>
            <w:bCs/>
            <w:i w:val="0"/>
            <w:color w:val="000000"/>
            <w:sz w:val="28"/>
            <w:szCs w:val="28"/>
            <w:rPrChange w:id="1650" w:author="Administrator" w:date="2016-01-14T11:42:27Z">
              <w:rPr>
                <w:rFonts w:ascii="华文楷体" w:hAnsi="华文楷体" w:eastAsia="华文楷体" w:cs="华文楷体"/>
                <w:i w:val="0"/>
                <w:color w:val="000000"/>
                <w:sz w:val="28"/>
                <w:szCs w:val="28"/>
              </w:rPr>
            </w:rPrChange>
          </w:rPr>
          <w:t>如果在尚未圆满证悟法无我时不能断除烦恼</w:t>
        </w:r>
      </w:ins>
      <w:ins w:id="1652" w:author="Administrator" w:date="2016-01-14T11:42:08Z">
        <w:r>
          <w:rPr>
            <w:rFonts w:hint="eastAsia" w:ascii="黑体" w:hAnsi="黑体" w:eastAsia="黑体" w:cs="黑体"/>
            <w:b/>
            <w:bCs/>
            <w:i w:val="0"/>
            <w:color w:val="000000"/>
            <w:sz w:val="28"/>
            <w:szCs w:val="28"/>
            <w:rPrChange w:id="1653" w:author="Administrator" w:date="2016-01-14T11:42:27Z">
              <w:rPr>
                <w:rFonts w:ascii="宋体" w:hAnsi="宋体" w:eastAsia="宋体" w:cs="宋体"/>
                <w:i w:val="0"/>
                <w:color w:val="000000"/>
                <w:sz w:val="28"/>
                <w:szCs w:val="28"/>
              </w:rPr>
            </w:rPrChange>
          </w:rPr>
          <w:t>,</w:t>
        </w:r>
      </w:ins>
      <w:ins w:id="1655" w:author="Administrator" w:date="2016-01-14T11:42:08Z">
        <w:r>
          <w:rPr>
            <w:rFonts w:hint="eastAsia" w:ascii="黑体" w:hAnsi="黑体" w:eastAsia="黑体" w:cs="黑体"/>
            <w:b/>
            <w:bCs/>
            <w:i w:val="0"/>
            <w:color w:val="000000"/>
            <w:sz w:val="28"/>
            <w:szCs w:val="28"/>
            <w:rPrChange w:id="1656" w:author="Administrator" w:date="2016-01-14T11:42:27Z">
              <w:rPr>
                <w:rFonts w:ascii="华文楷体" w:hAnsi="华文楷体" w:eastAsia="华文楷体" w:cs="华文楷体"/>
                <w:i w:val="0"/>
                <w:color w:val="000000"/>
                <w:sz w:val="28"/>
                <w:szCs w:val="28"/>
              </w:rPr>
            </w:rPrChange>
          </w:rPr>
          <w:t>那么声闻均未圆满修行法无我又岂能断除烦恼呢</w:t>
        </w:r>
      </w:ins>
      <w:ins w:id="1658" w:author="Administrator" w:date="2016-01-14T11:42:08Z">
        <w:r>
          <w:rPr>
            <w:rFonts w:hint="eastAsia" w:ascii="黑体" w:hAnsi="黑体" w:eastAsia="黑体" w:cs="黑体"/>
            <w:b/>
            <w:bCs/>
            <w:i w:val="0"/>
            <w:color w:val="000000"/>
            <w:sz w:val="28"/>
            <w:szCs w:val="28"/>
            <w:rPrChange w:id="1659" w:author="Administrator" w:date="2016-01-14T11:42:27Z">
              <w:rPr>
                <w:rFonts w:ascii="宋体" w:hAnsi="宋体" w:eastAsia="宋体" w:cs="宋体"/>
                <w:i w:val="0"/>
                <w:color w:val="000000"/>
                <w:sz w:val="28"/>
                <w:szCs w:val="28"/>
              </w:rPr>
            </w:rPrChange>
          </w:rPr>
          <w:t>?</w:t>
        </w:r>
      </w:ins>
      <w:ins w:id="1661" w:author="Administrator" w:date="2016-01-14T11:42:22Z">
        <w:r>
          <w:rPr>
            <w:rFonts w:hint="eastAsia" w:ascii="黑体" w:hAnsi="黑体" w:eastAsia="黑体" w:cs="黑体"/>
            <w:b/>
            <w:bCs/>
            <w:i w:val="0"/>
            <w:color w:val="000000"/>
            <w:sz w:val="28"/>
            <w:szCs w:val="28"/>
            <w:lang w:eastAsia="zh-CN"/>
            <w:rPrChange w:id="1662" w:author="Administrator" w:date="2016-01-14T11:42:27Z">
              <w:rPr>
                <w:rFonts w:hint="eastAsia" w:ascii="宋体" w:hAnsi="宋体" w:eastAsia="宋体" w:cs="宋体"/>
                <w:i w:val="0"/>
                <w:color w:val="000000"/>
                <w:sz w:val="28"/>
                <w:szCs w:val="28"/>
                <w:lang w:eastAsia="zh-CN"/>
              </w:rPr>
            </w:rPrChange>
          </w:rPr>
          <w:t>】</w:t>
        </w:r>
      </w:ins>
    </w:p>
    <w:p>
      <w:pPr>
        <w:ind w:firstLine="570"/>
        <w:rPr>
          <w:ins w:id="1665" w:author="Administrator" w:date="2016-01-14T11:55:05Z"/>
          <w:rFonts w:hint="eastAsia" w:ascii="华文楷体" w:hAnsi="华文楷体" w:eastAsia="华文楷体"/>
          <w:sz w:val="28"/>
          <w:szCs w:val="28"/>
        </w:rPr>
        <w:pPrChange w:id="1664" w:author="Administrator" w:date="2016-01-14T11:28:03Z">
          <w:pPr>
            <w:ind w:firstLine="570"/>
          </w:pPr>
        </w:pPrChange>
      </w:pPr>
      <w:del w:id="1666" w:author="Administrator" w:date="2016-01-14T11:42:08Z">
        <w:r>
          <w:rPr>
            <w:rFonts w:hint="eastAsia" w:ascii="华文楷体" w:hAnsi="华文楷体" w:eastAsia="华文楷体"/>
            <w:sz w:val="28"/>
            <w:szCs w:val="28"/>
          </w:rPr>
          <w:delText>如果在尚未圆满证悟法无我时不能断除烦恼,那么声闻均未圆满修行法无我又岂能断除烦恼呢?</w:delText>
        </w:r>
      </w:del>
      <w:r>
        <w:rPr>
          <w:rFonts w:hint="eastAsia" w:ascii="华文楷体" w:hAnsi="华文楷体" w:eastAsia="华文楷体"/>
          <w:sz w:val="28"/>
          <w:szCs w:val="28"/>
        </w:rPr>
        <w:t>那么这一段话的意思呢</w:t>
      </w:r>
      <w:ins w:id="1667" w:author="Administrator" w:date="2016-01-14T11:42:38Z">
        <w:r>
          <w:rPr>
            <w:rFonts w:hint="eastAsia" w:ascii="华文楷体" w:hAnsi="华文楷体" w:eastAsia="华文楷体"/>
            <w:sz w:val="28"/>
            <w:szCs w:val="28"/>
            <w:lang w:eastAsia="zh-CN"/>
          </w:rPr>
          <w:t>，</w:t>
        </w:r>
      </w:ins>
      <w:r>
        <w:rPr>
          <w:rFonts w:hint="eastAsia" w:ascii="华文楷体" w:hAnsi="华文楷体" w:eastAsia="华文楷体"/>
          <w:sz w:val="28"/>
          <w:szCs w:val="28"/>
        </w:rPr>
        <w:t>主要是针对对方的观点</w:t>
      </w:r>
      <w:ins w:id="1668" w:author="Administrator" w:date="2016-01-14T11:42:54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那么对方有些宗派呢</w:t>
      </w:r>
      <w:ins w:id="1669" w:author="Administrator" w:date="2016-01-14T11:42:57Z">
        <w:r>
          <w:rPr>
            <w:rFonts w:hint="eastAsia" w:ascii="华文楷体" w:hAnsi="华文楷体" w:eastAsia="华文楷体"/>
            <w:sz w:val="28"/>
            <w:szCs w:val="28"/>
            <w:lang w:eastAsia="zh-CN"/>
          </w:rPr>
          <w:t>，</w:t>
        </w:r>
      </w:ins>
      <w:r>
        <w:rPr>
          <w:rFonts w:hint="eastAsia" w:ascii="华文楷体" w:hAnsi="华文楷体" w:eastAsia="华文楷体"/>
          <w:sz w:val="28"/>
          <w:szCs w:val="28"/>
        </w:rPr>
        <w:t>他就认为声闻缘觉他已经断除了烦恼，他断除烦恼的原因是什么呢</w:t>
      </w:r>
      <w:ins w:id="1670" w:author="Administrator" w:date="2016-01-14T11:43:08Z">
        <w:r>
          <w:rPr>
            <w:rFonts w:hint="eastAsia" w:ascii="华文楷体" w:hAnsi="华文楷体" w:eastAsia="华文楷体"/>
            <w:sz w:val="28"/>
            <w:szCs w:val="28"/>
            <w:lang w:eastAsia="zh-CN"/>
          </w:rPr>
          <w:t>？</w:t>
        </w:r>
      </w:ins>
      <w:r>
        <w:rPr>
          <w:rFonts w:hint="eastAsia" w:ascii="华文楷体" w:hAnsi="华文楷体" w:eastAsia="华文楷体"/>
          <w:sz w:val="28"/>
          <w:szCs w:val="28"/>
        </w:rPr>
        <w:t>除烦恼的原因是圆满的证悟了法无我空性，他们还有一个观点就说是什么呢</w:t>
      </w:r>
      <w:ins w:id="1671" w:author="Administrator" w:date="2016-01-14T11:43:22Z">
        <w:r>
          <w:rPr>
            <w:rFonts w:hint="eastAsia" w:ascii="华文楷体" w:hAnsi="华文楷体" w:eastAsia="华文楷体"/>
            <w:sz w:val="28"/>
            <w:szCs w:val="28"/>
            <w:lang w:eastAsia="zh-CN"/>
          </w:rPr>
          <w:t>，</w:t>
        </w:r>
      </w:ins>
      <w:r>
        <w:rPr>
          <w:rFonts w:hint="eastAsia" w:ascii="华文楷体" w:hAnsi="华文楷体" w:eastAsia="华文楷体"/>
          <w:sz w:val="28"/>
          <w:szCs w:val="28"/>
        </w:rPr>
        <w:t>对方有一个观点就是说</w:t>
      </w:r>
      <w:ins w:id="1672" w:author="Administrator" w:date="2016-01-14T11:43:39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那么就说声闻缘觉必须要通达像应承派一样的那种空性，法无我空性必须要圆满通达</w:t>
      </w:r>
      <w:ins w:id="1673" w:author="Administrator" w:date="2016-01-14T11:47:27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如果单单的修行像</w:t>
      </w:r>
      <w:ins w:id="1674" w:author="Administrator" w:date="2016-01-14T11:47:33Z">
        <w:r>
          <w:rPr>
            <w:rFonts w:hint="eastAsia" w:ascii="华文楷体" w:hAnsi="华文楷体" w:eastAsia="华文楷体"/>
            <w:sz w:val="28"/>
            <w:szCs w:val="28"/>
            <w:lang w:eastAsia="zh-CN"/>
          </w:rPr>
          <w:t>《</w:t>
        </w:r>
      </w:ins>
      <w:r>
        <w:rPr>
          <w:rFonts w:hint="eastAsia" w:ascii="华文楷体" w:hAnsi="华文楷体" w:eastAsia="华文楷体"/>
          <w:sz w:val="28"/>
          <w:szCs w:val="28"/>
        </w:rPr>
        <w:t>俱舍论</w:t>
      </w:r>
      <w:ins w:id="1675" w:author="Administrator" w:date="2016-01-14T11:47:35Z">
        <w:r>
          <w:rPr>
            <w:rFonts w:hint="eastAsia" w:ascii="华文楷体" w:hAnsi="华文楷体" w:eastAsia="华文楷体"/>
            <w:sz w:val="28"/>
            <w:szCs w:val="28"/>
            <w:lang w:eastAsia="zh-CN"/>
          </w:rPr>
          <w:t>》</w:t>
        </w:r>
      </w:ins>
      <w:r>
        <w:rPr>
          <w:rFonts w:hint="eastAsia" w:ascii="华文楷体" w:hAnsi="华文楷体" w:eastAsia="华文楷体"/>
          <w:sz w:val="28"/>
          <w:szCs w:val="28"/>
        </w:rPr>
        <w:t>这样一种论点</w:t>
      </w:r>
      <w:ins w:id="1676" w:author="Administrator" w:date="2016-01-14T11:47:38Z">
        <w:r>
          <w:rPr>
            <w:rFonts w:hint="eastAsia" w:ascii="华文楷体" w:hAnsi="华文楷体" w:eastAsia="华文楷体"/>
            <w:sz w:val="28"/>
            <w:szCs w:val="28"/>
            <w:lang w:eastAsia="zh-CN"/>
          </w:rPr>
          <w:t>，</w:t>
        </w:r>
      </w:ins>
      <w:r>
        <w:rPr>
          <w:rFonts w:hint="eastAsia" w:ascii="华文楷体" w:hAnsi="华文楷体" w:eastAsia="华文楷体"/>
          <w:sz w:val="28"/>
          <w:szCs w:val="28"/>
        </w:rPr>
        <w:t>是没有办法断烦恼的，为什么呢</w:t>
      </w:r>
      <w:ins w:id="1677" w:author="Administrator" w:date="2016-01-14T11:47:45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w:t>
      </w:r>
      <w:ins w:id="1678" w:author="Administrator" w:date="2016-01-14T11:47:47Z">
        <w:r>
          <w:rPr>
            <w:rFonts w:hint="eastAsia" w:ascii="华文楷体" w:hAnsi="华文楷体" w:eastAsia="华文楷体"/>
            <w:sz w:val="28"/>
            <w:szCs w:val="28"/>
            <w:lang w:eastAsia="zh-CN"/>
          </w:rPr>
          <w:t>《</w:t>
        </w:r>
      </w:ins>
      <w:r>
        <w:rPr>
          <w:rFonts w:hint="eastAsia" w:ascii="华文楷体" w:hAnsi="华文楷体" w:eastAsia="华文楷体"/>
          <w:sz w:val="28"/>
          <w:szCs w:val="28"/>
        </w:rPr>
        <w:t>俱舍论</w:t>
      </w:r>
      <w:ins w:id="1679" w:author="Administrator" w:date="2016-01-14T11:47:50Z">
        <w:r>
          <w:rPr>
            <w:rFonts w:hint="eastAsia" w:ascii="华文楷体" w:hAnsi="华文楷体" w:eastAsia="华文楷体"/>
            <w:sz w:val="28"/>
            <w:szCs w:val="28"/>
            <w:lang w:eastAsia="zh-CN"/>
          </w:rPr>
          <w:t>》</w:t>
        </w:r>
      </w:ins>
      <w:r>
        <w:rPr>
          <w:rFonts w:hint="eastAsia" w:ascii="华文楷体" w:hAnsi="华文楷体" w:eastAsia="华文楷体"/>
          <w:sz w:val="28"/>
          <w:szCs w:val="28"/>
        </w:rPr>
        <w:t>当中没有讲圆满法无我空性</w:t>
      </w:r>
      <w:ins w:id="1680" w:author="Administrator" w:date="2016-01-14T11:47:58Z">
        <w:r>
          <w:rPr>
            <w:rFonts w:hint="eastAsia" w:ascii="华文楷体" w:hAnsi="华文楷体" w:eastAsia="华文楷体"/>
            <w:sz w:val="28"/>
            <w:szCs w:val="28"/>
            <w:lang w:eastAsia="zh-CN"/>
          </w:rPr>
          <w:t>，</w:t>
        </w:r>
      </w:ins>
      <w:r>
        <w:rPr>
          <w:rFonts w:hint="eastAsia" w:ascii="华文楷体" w:hAnsi="华文楷体" w:eastAsia="华文楷体"/>
          <w:sz w:val="28"/>
          <w:szCs w:val="28"/>
        </w:rPr>
        <w:t>他只是讲到了这些蕴，这些五蕴是多体</w:t>
      </w:r>
      <w:ins w:id="1681" w:author="Administrator" w:date="2016-01-14T11:48:08Z">
        <w:r>
          <w:rPr>
            <w:rFonts w:hint="eastAsia" w:ascii="华文楷体" w:hAnsi="华文楷体" w:eastAsia="华文楷体"/>
            <w:sz w:val="28"/>
            <w:szCs w:val="28"/>
            <w:lang w:eastAsia="zh-CN"/>
          </w:rPr>
          <w:t>的啊</w:t>
        </w:r>
      </w:ins>
      <w:ins w:id="1682" w:author="Administrator" w:date="2016-01-14T11:48:10Z">
        <w:r>
          <w:rPr>
            <w:rFonts w:hint="eastAsia" w:ascii="华文楷体" w:hAnsi="华文楷体" w:eastAsia="华文楷体"/>
            <w:sz w:val="28"/>
            <w:szCs w:val="28"/>
            <w:lang w:eastAsia="zh-CN"/>
          </w:rPr>
          <w:t>、</w:t>
        </w:r>
      </w:ins>
      <w:del w:id="1683" w:author="Administrator" w:date="2016-01-14T11:48:12Z">
        <w:r>
          <w:rPr>
            <w:rFonts w:hint="eastAsia" w:ascii="华文楷体" w:hAnsi="华文楷体" w:eastAsia="华文楷体"/>
            <w:sz w:val="28"/>
            <w:szCs w:val="28"/>
          </w:rPr>
          <w:delText>的</w:delText>
        </w:r>
      </w:del>
      <w:r>
        <w:rPr>
          <w:rFonts w:hint="eastAsia" w:ascii="华文楷体" w:hAnsi="华文楷体" w:eastAsia="华文楷体"/>
          <w:sz w:val="28"/>
          <w:szCs w:val="28"/>
        </w:rPr>
        <w:t>刹那生灭的</w:t>
      </w:r>
      <w:ins w:id="1684" w:author="Administrator" w:date="2016-01-14T11:48:16Z">
        <w:r>
          <w:rPr>
            <w:rFonts w:hint="eastAsia" w:ascii="华文楷体" w:hAnsi="华文楷体" w:eastAsia="华文楷体"/>
            <w:sz w:val="28"/>
            <w:szCs w:val="28"/>
            <w:lang w:eastAsia="zh-CN"/>
          </w:rPr>
          <w:t>，</w:t>
        </w:r>
      </w:ins>
      <w:r>
        <w:rPr>
          <w:rFonts w:hint="eastAsia" w:ascii="华文楷体" w:hAnsi="华文楷体" w:eastAsia="华文楷体"/>
          <w:sz w:val="28"/>
          <w:szCs w:val="28"/>
        </w:rPr>
        <w:t>就讲这些</w:t>
      </w:r>
      <w:ins w:id="1685" w:author="Administrator" w:date="2016-01-14T11:48:24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所以他就讲了</w:t>
      </w:r>
      <w:ins w:id="1686" w:author="Administrator" w:date="2016-01-14T11:48:35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如果单单靠修持</w:t>
      </w:r>
      <w:ins w:id="1687" w:author="Administrator" w:date="2016-01-14T11:48:39Z">
        <w:r>
          <w:rPr>
            <w:rFonts w:hint="eastAsia" w:ascii="华文楷体" w:hAnsi="华文楷体" w:eastAsia="华文楷体"/>
            <w:sz w:val="28"/>
            <w:szCs w:val="28"/>
            <w:lang w:eastAsia="zh-CN"/>
          </w:rPr>
          <w:t>《</w:t>
        </w:r>
      </w:ins>
      <w:r>
        <w:rPr>
          <w:rFonts w:hint="eastAsia" w:ascii="华文楷体" w:hAnsi="华文楷体" w:eastAsia="华文楷体"/>
          <w:sz w:val="28"/>
          <w:szCs w:val="28"/>
        </w:rPr>
        <w:t>俱舍论</w:t>
      </w:r>
      <w:ins w:id="1688" w:author="Administrator" w:date="2016-01-14T11:48:42Z">
        <w:r>
          <w:rPr>
            <w:rFonts w:hint="eastAsia" w:ascii="华文楷体" w:hAnsi="华文楷体" w:eastAsia="华文楷体"/>
            <w:sz w:val="28"/>
            <w:szCs w:val="28"/>
            <w:lang w:eastAsia="zh-CN"/>
          </w:rPr>
          <w:t>》</w:t>
        </w:r>
      </w:ins>
      <w:r>
        <w:rPr>
          <w:rFonts w:hint="eastAsia" w:ascii="华文楷体" w:hAnsi="华文楷体" w:eastAsia="华文楷体"/>
          <w:sz w:val="28"/>
          <w:szCs w:val="28"/>
        </w:rPr>
        <w:t>自宗无法断烦恼，那么怎么样能断烦恼呢</w:t>
      </w:r>
      <w:del w:id="1689" w:author="Administrator" w:date="2016-01-14T11:48:55Z">
        <w:r>
          <w:rPr>
            <w:rFonts w:hint="eastAsia" w:ascii="华文楷体" w:hAnsi="华文楷体" w:eastAsia="华文楷体"/>
            <w:sz w:val="28"/>
            <w:szCs w:val="28"/>
          </w:rPr>
          <w:delText>，</w:delText>
        </w:r>
      </w:del>
      <w:ins w:id="1690" w:author="Administrator" w:date="2016-01-14T11:48:55Z">
        <w:r>
          <w:rPr>
            <w:rFonts w:hint="eastAsia" w:ascii="华文楷体" w:hAnsi="华文楷体" w:eastAsia="华文楷体"/>
            <w:sz w:val="28"/>
            <w:szCs w:val="28"/>
            <w:lang w:eastAsia="zh-CN"/>
          </w:rPr>
          <w:t>？</w:t>
        </w:r>
      </w:ins>
      <w:r>
        <w:rPr>
          <w:rFonts w:hint="eastAsia" w:ascii="华文楷体" w:hAnsi="华文楷体" w:eastAsia="华文楷体"/>
          <w:sz w:val="28"/>
          <w:szCs w:val="28"/>
        </w:rPr>
        <w:t>只有圆满的证悟法无我空性，那么这种圆满法无我空性</w:t>
      </w:r>
      <w:ins w:id="1691" w:author="Administrator" w:date="2016-01-14T11:49:09Z">
        <w:r>
          <w:rPr>
            <w:rFonts w:hint="eastAsia" w:ascii="华文楷体" w:hAnsi="华文楷体" w:eastAsia="华文楷体"/>
            <w:sz w:val="28"/>
            <w:szCs w:val="28"/>
            <w:lang w:eastAsia="zh-CN"/>
          </w:rPr>
          <w:t>，</w:t>
        </w:r>
      </w:ins>
      <w:r>
        <w:rPr>
          <w:rFonts w:hint="eastAsia" w:ascii="华文楷体" w:hAnsi="华文楷体" w:eastAsia="华文楷体"/>
          <w:sz w:val="28"/>
          <w:szCs w:val="28"/>
        </w:rPr>
        <w:t>只有依靠应承派的这样一种论点</w:t>
      </w:r>
      <w:ins w:id="1692" w:author="Administrator" w:date="2016-01-14T11:49:13Z">
        <w:r>
          <w:rPr>
            <w:rFonts w:hint="eastAsia" w:ascii="华文楷体" w:hAnsi="华文楷体" w:eastAsia="华文楷体"/>
            <w:sz w:val="28"/>
            <w:szCs w:val="28"/>
            <w:lang w:eastAsia="zh-CN"/>
          </w:rPr>
          <w:t>，</w:t>
        </w:r>
      </w:ins>
      <w:r>
        <w:rPr>
          <w:rFonts w:hint="eastAsia" w:ascii="华文楷体" w:hAnsi="华文楷体" w:eastAsia="华文楷体"/>
          <w:sz w:val="28"/>
          <w:szCs w:val="28"/>
        </w:rPr>
        <w:t>才可以断除烦恼，所以从这方面讲的时候呢</w:t>
      </w:r>
      <w:ins w:id="1693" w:author="Administrator" w:date="2016-01-14T11:49:22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这个地方有个前提</w:t>
      </w:r>
      <w:ins w:id="1694" w:author="Administrator" w:date="2016-01-14T11:49:31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这个前提就是</w:t>
      </w:r>
      <w:ins w:id="1695" w:author="Administrator" w:date="2016-01-14T11:49:36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这个对方的观点就是这个，所以他认为呢</w:t>
      </w:r>
      <w:ins w:id="1696" w:author="Administrator" w:date="2016-01-14T11:49:47Z">
        <w:r>
          <w:rPr>
            <w:rFonts w:hint="eastAsia" w:ascii="华文楷体" w:hAnsi="华文楷体" w:eastAsia="华文楷体"/>
            <w:sz w:val="28"/>
            <w:szCs w:val="28"/>
            <w:lang w:eastAsia="zh-CN"/>
          </w:rPr>
          <w:t>，</w:t>
        </w:r>
      </w:ins>
      <w:r>
        <w:rPr>
          <w:rFonts w:hint="eastAsia" w:ascii="华文楷体" w:hAnsi="华文楷体" w:eastAsia="华文楷体"/>
          <w:sz w:val="28"/>
          <w:szCs w:val="28"/>
        </w:rPr>
        <w:t>只有圆满证悟了法无我空性才能够断烦恼</w:t>
      </w:r>
      <w:ins w:id="1697" w:author="Administrator" w:date="2016-01-14T11:49:53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如果单单靠声闻自道是没有办法断烦恼的，所以他承许呢一切的声闻缘觉都要通达法无我空性，这个时候呢我们是一个反问</w:t>
      </w:r>
      <w:ins w:id="1698" w:author="Administrator" w:date="2016-01-14T11:50:08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如果在没有圆满证悟法无我的时候不能断烦恼的话，那么你们的观点没有证悟法无我就不能断烦恼</w:t>
      </w:r>
      <w:ins w:id="1699" w:author="Administrator" w:date="2016-01-14T11:50:22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那么声闻没有修持圆满法无我又怎么能够断烦恼呢</w:t>
      </w:r>
      <w:del w:id="1700" w:author="Administrator" w:date="2016-01-14T11:50:29Z">
        <w:r>
          <w:rPr>
            <w:rFonts w:hint="eastAsia" w:ascii="华文楷体" w:hAnsi="华文楷体" w:eastAsia="华文楷体"/>
            <w:sz w:val="28"/>
            <w:szCs w:val="28"/>
          </w:rPr>
          <w:delText>，</w:delText>
        </w:r>
      </w:del>
      <w:ins w:id="1701" w:author="Administrator" w:date="2016-01-14T11:50:29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那么声闻他既然没有修</w:t>
      </w:r>
      <w:ins w:id="1702" w:author="Administrator" w:date="2016-01-14T11:50:38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那么他就没有办法证悟</w:t>
      </w:r>
      <w:ins w:id="1703" w:author="Administrator" w:date="2016-01-14T11:50:41Z">
        <w:r>
          <w:rPr>
            <w:rFonts w:hint="eastAsia" w:ascii="华文楷体" w:hAnsi="华文楷体" w:eastAsia="华文楷体"/>
            <w:sz w:val="28"/>
            <w:szCs w:val="28"/>
            <w:lang w:eastAsia="zh-CN"/>
          </w:rPr>
          <w:t>，</w:t>
        </w:r>
      </w:ins>
      <w:r>
        <w:rPr>
          <w:rFonts w:hint="eastAsia" w:ascii="华文楷体" w:hAnsi="华文楷体" w:eastAsia="华文楷体"/>
          <w:sz w:val="28"/>
          <w:szCs w:val="28"/>
        </w:rPr>
        <w:t>没办法证悟</w:t>
      </w:r>
      <w:ins w:id="1704" w:author="Administrator" w:date="2016-01-14T11:50:44Z">
        <w:r>
          <w:rPr>
            <w:rFonts w:hint="eastAsia" w:ascii="华文楷体" w:hAnsi="华文楷体" w:eastAsia="华文楷体"/>
            <w:sz w:val="28"/>
            <w:szCs w:val="28"/>
            <w:lang w:eastAsia="zh-CN"/>
          </w:rPr>
          <w:t>，</w:t>
        </w:r>
      </w:ins>
      <w:r>
        <w:rPr>
          <w:rFonts w:hint="eastAsia" w:ascii="华文楷体" w:hAnsi="华文楷体" w:eastAsia="华文楷体"/>
          <w:sz w:val="28"/>
          <w:szCs w:val="28"/>
        </w:rPr>
        <w:t>他怎么能断烦恼</w:t>
      </w:r>
      <w:ins w:id="1705" w:author="Administrator" w:date="2016-01-14T11:50:49Z">
        <w:r>
          <w:rPr>
            <w:rFonts w:hint="eastAsia" w:ascii="华文楷体" w:hAnsi="华文楷体" w:eastAsia="华文楷体"/>
            <w:sz w:val="28"/>
            <w:szCs w:val="28"/>
            <w:lang w:eastAsia="zh-CN"/>
          </w:rPr>
          <w:t>。</w:t>
        </w:r>
      </w:ins>
      <w:r>
        <w:rPr>
          <w:rFonts w:hint="eastAsia" w:ascii="华文楷体" w:hAnsi="华文楷体" w:eastAsia="华文楷体"/>
          <w:sz w:val="28"/>
          <w:szCs w:val="28"/>
        </w:rPr>
        <w:t>就应该成了没办法断烦恼了，那么如果对方说</w:t>
      </w:r>
      <w:ins w:id="1706" w:author="Administrator" w:date="2016-01-14T11:51:00Z">
        <w:r>
          <w:rPr>
            <w:rFonts w:hint="eastAsia" w:ascii="华文楷体" w:hAnsi="华文楷体" w:eastAsia="华文楷体"/>
            <w:sz w:val="28"/>
            <w:szCs w:val="28"/>
            <w:lang w:eastAsia="zh-CN"/>
          </w:rPr>
          <w:t>：</w:t>
        </w:r>
      </w:ins>
      <w:r>
        <w:rPr>
          <w:rFonts w:hint="eastAsia" w:ascii="华文楷体" w:hAnsi="华文楷体" w:eastAsia="华文楷体"/>
          <w:sz w:val="28"/>
          <w:szCs w:val="28"/>
        </w:rPr>
        <w:t>是啊我们就是这样承认的</w:t>
      </w:r>
      <w:ins w:id="1707" w:author="Administrator" w:date="2016-01-14T11:51:03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我们承认声闻缘觉</w:t>
      </w:r>
      <w:ins w:id="1708" w:author="Administrator" w:date="2016-01-14T11:51:10Z">
        <w:r>
          <w:rPr>
            <w:rFonts w:hint="eastAsia" w:ascii="华文楷体" w:hAnsi="华文楷体" w:eastAsia="华文楷体"/>
            <w:sz w:val="28"/>
            <w:szCs w:val="28"/>
            <w:lang w:eastAsia="zh-CN"/>
          </w:rPr>
          <w:t>他</w:t>
        </w:r>
      </w:ins>
      <w:r>
        <w:rPr>
          <w:rFonts w:hint="eastAsia" w:ascii="华文楷体" w:hAnsi="华文楷体" w:eastAsia="华文楷体"/>
          <w:sz w:val="28"/>
          <w:szCs w:val="28"/>
        </w:rPr>
        <w:t>如果不圆满证悟法无我</w:t>
      </w:r>
      <w:ins w:id="1709" w:author="Administrator" w:date="2016-01-14T11:51:22Z">
        <w:r>
          <w:rPr>
            <w:rFonts w:hint="eastAsia" w:ascii="华文楷体" w:hAnsi="华文楷体" w:eastAsia="华文楷体"/>
            <w:sz w:val="28"/>
            <w:szCs w:val="28"/>
            <w:lang w:eastAsia="zh-CN"/>
          </w:rPr>
          <w:t>，</w:t>
        </w:r>
      </w:ins>
      <w:r>
        <w:rPr>
          <w:rFonts w:hint="eastAsia" w:ascii="华文楷体" w:hAnsi="华文楷体" w:eastAsia="华文楷体"/>
          <w:sz w:val="28"/>
          <w:szCs w:val="28"/>
        </w:rPr>
        <w:t>就无法断烦恼</w:t>
      </w:r>
      <w:ins w:id="1710" w:author="Administrator" w:date="2016-01-14T11:51:25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但是我们说呢</w:t>
      </w:r>
      <w:ins w:id="1711" w:author="Administrator" w:date="2016-01-14T11:51:36Z">
        <w:r>
          <w:rPr>
            <w:rFonts w:hint="eastAsia" w:ascii="华文楷体" w:hAnsi="华文楷体" w:eastAsia="华文楷体"/>
            <w:sz w:val="28"/>
            <w:szCs w:val="28"/>
            <w:lang w:eastAsia="zh-CN"/>
          </w:rPr>
          <w:t>：</w:t>
        </w:r>
      </w:ins>
      <w:r>
        <w:rPr>
          <w:rFonts w:hint="eastAsia" w:ascii="华文楷体" w:hAnsi="华文楷体" w:eastAsia="华文楷体"/>
          <w:sz w:val="28"/>
          <w:szCs w:val="28"/>
        </w:rPr>
        <w:t>你这个说法和前面</w:t>
      </w:r>
      <w:ins w:id="1712" w:author="Administrator" w:date="2016-01-14T11:51:39Z">
        <w:r>
          <w:rPr>
            <w:rFonts w:hint="eastAsia" w:ascii="华文楷体" w:hAnsi="华文楷体" w:eastAsia="华文楷体"/>
            <w:sz w:val="28"/>
            <w:szCs w:val="28"/>
            <w:lang w:eastAsia="zh-CN"/>
          </w:rPr>
          <w:t>《</w:t>
        </w:r>
      </w:ins>
      <w:r>
        <w:rPr>
          <w:rFonts w:hint="eastAsia" w:ascii="华文楷体" w:hAnsi="华文楷体" w:eastAsia="华文楷体"/>
          <w:sz w:val="28"/>
          <w:szCs w:val="28"/>
        </w:rPr>
        <w:t>入中</w:t>
      </w:r>
      <w:del w:id="1713" w:author="Administrator" w:date="2016-01-14T11:53:36Z">
        <w:r>
          <w:rPr>
            <w:rFonts w:hint="eastAsia" w:ascii="华文楷体" w:hAnsi="华文楷体" w:eastAsia="华文楷体"/>
            <w:sz w:val="28"/>
            <w:szCs w:val="28"/>
          </w:rPr>
          <w:delText>轮</w:delText>
        </w:r>
      </w:del>
      <w:ins w:id="1714" w:author="Administrator" w:date="2016-01-14T11:53:36Z">
        <w:r>
          <w:rPr>
            <w:rFonts w:hint="eastAsia" w:ascii="华文楷体" w:hAnsi="华文楷体" w:eastAsia="华文楷体"/>
            <w:sz w:val="28"/>
            <w:szCs w:val="28"/>
            <w:lang w:eastAsia="zh-CN"/>
          </w:rPr>
          <w:t>论</w:t>
        </w:r>
      </w:ins>
      <w:ins w:id="1715" w:author="Administrator" w:date="2016-01-14T11:51:42Z">
        <w:r>
          <w:rPr>
            <w:rFonts w:hint="eastAsia" w:ascii="华文楷体" w:hAnsi="华文楷体" w:eastAsia="华文楷体"/>
            <w:sz w:val="28"/>
            <w:szCs w:val="28"/>
            <w:lang w:eastAsia="zh-CN"/>
          </w:rPr>
          <w:t>》</w:t>
        </w:r>
      </w:ins>
      <w:r>
        <w:rPr>
          <w:rFonts w:hint="eastAsia" w:ascii="华文楷体" w:hAnsi="华文楷体" w:eastAsia="华文楷体"/>
          <w:sz w:val="28"/>
          <w:szCs w:val="28"/>
        </w:rPr>
        <w:t>自释的说法矛盾的，</w:t>
      </w:r>
      <w:ins w:id="1716" w:author="Administrator" w:date="2016-01-14T11:51:56Z">
        <w:r>
          <w:rPr>
            <w:rFonts w:hint="eastAsia" w:ascii="华文楷体" w:hAnsi="华文楷体" w:eastAsia="华文楷体"/>
            <w:sz w:val="28"/>
            <w:szCs w:val="28"/>
            <w:lang w:eastAsia="zh-CN"/>
          </w:rPr>
          <w:t>《</w:t>
        </w:r>
      </w:ins>
      <w:r>
        <w:rPr>
          <w:rFonts w:hint="eastAsia" w:ascii="华文楷体" w:hAnsi="华文楷体" w:eastAsia="华文楷体"/>
          <w:sz w:val="28"/>
          <w:szCs w:val="28"/>
        </w:rPr>
        <w:t>入中</w:t>
      </w:r>
      <w:del w:id="1717" w:author="Administrator" w:date="2016-01-14T11:53:31Z">
        <w:r>
          <w:rPr>
            <w:rFonts w:hint="eastAsia" w:ascii="华文楷体" w:hAnsi="华文楷体" w:eastAsia="华文楷体"/>
            <w:sz w:val="28"/>
            <w:szCs w:val="28"/>
          </w:rPr>
          <w:delText>轮</w:delText>
        </w:r>
      </w:del>
      <w:ins w:id="1718" w:author="Administrator" w:date="2016-01-14T11:53:31Z">
        <w:r>
          <w:rPr>
            <w:rFonts w:hint="eastAsia" w:ascii="华文楷体" w:hAnsi="华文楷体" w:eastAsia="华文楷体"/>
            <w:sz w:val="28"/>
            <w:szCs w:val="28"/>
            <w:lang w:eastAsia="zh-CN"/>
          </w:rPr>
          <w:t>论</w:t>
        </w:r>
      </w:ins>
      <w:ins w:id="1719" w:author="Administrator" w:date="2016-01-14T11:51:59Z">
        <w:r>
          <w:rPr>
            <w:rFonts w:hint="eastAsia" w:ascii="华文楷体" w:hAnsi="华文楷体" w:eastAsia="华文楷体"/>
            <w:sz w:val="28"/>
            <w:szCs w:val="28"/>
            <w:lang w:eastAsia="zh-CN"/>
          </w:rPr>
          <w:t>》</w:t>
        </w:r>
      </w:ins>
      <w:r>
        <w:rPr>
          <w:rFonts w:hint="eastAsia" w:ascii="华文楷体" w:hAnsi="华文楷体" w:eastAsia="华文楷体"/>
          <w:sz w:val="28"/>
          <w:szCs w:val="28"/>
        </w:rPr>
        <w:t>自释呢已经讲的很清楚了</w:t>
      </w:r>
      <w:ins w:id="1720" w:author="Administrator" w:date="2016-01-14T11:52:07Z">
        <w:r>
          <w:rPr>
            <w:rFonts w:hint="eastAsia" w:ascii="华文楷体" w:hAnsi="华文楷体" w:eastAsia="华文楷体"/>
            <w:sz w:val="28"/>
            <w:szCs w:val="28"/>
            <w:lang w:eastAsia="zh-CN"/>
          </w:rPr>
          <w:t>，</w:t>
        </w:r>
      </w:ins>
      <w:r>
        <w:rPr>
          <w:rFonts w:hint="eastAsia" w:ascii="华文楷体" w:hAnsi="华文楷体" w:eastAsia="华文楷体"/>
          <w:b/>
          <w:bCs/>
          <w:sz w:val="28"/>
          <w:szCs w:val="28"/>
          <w:rPrChange w:id="1721" w:author="Administrator" w:date="2016-01-14T11:53:04Z">
            <w:rPr>
              <w:rFonts w:hint="eastAsia" w:ascii="华文楷体" w:hAnsi="华文楷体" w:eastAsia="华文楷体"/>
              <w:sz w:val="28"/>
              <w:szCs w:val="28"/>
            </w:rPr>
          </w:rPrChange>
        </w:rPr>
        <w:t>然而彼等却未圆满修行法无我仅有断除</w:t>
      </w:r>
      <w:ins w:id="1722" w:author="Administrator" w:date="2016-01-14T11:52:47Z">
        <w:r>
          <w:rPr>
            <w:rFonts w:hint="eastAsia" w:ascii="华文楷体" w:hAnsi="华文楷体" w:eastAsia="华文楷体"/>
            <w:b/>
            <w:bCs/>
            <w:sz w:val="28"/>
            <w:szCs w:val="28"/>
            <w:lang w:eastAsia="zh-CN"/>
            <w:rPrChange w:id="1723" w:author="Administrator" w:date="2016-01-14T11:53:04Z">
              <w:rPr>
                <w:rFonts w:hint="eastAsia" w:ascii="华文楷体" w:hAnsi="华文楷体" w:eastAsia="华文楷体"/>
                <w:sz w:val="28"/>
                <w:szCs w:val="28"/>
                <w:lang w:eastAsia="zh-CN"/>
              </w:rPr>
            </w:rPrChange>
          </w:rPr>
          <w:t>行</w:t>
        </w:r>
      </w:ins>
      <w:ins w:id="1725" w:author="Administrator" w:date="2016-01-14T11:52:51Z">
        <w:r>
          <w:rPr>
            <w:rFonts w:hint="eastAsia" w:ascii="华文楷体" w:hAnsi="华文楷体" w:eastAsia="华文楷体"/>
            <w:b/>
            <w:bCs/>
            <w:sz w:val="28"/>
            <w:szCs w:val="28"/>
            <w:lang w:eastAsia="zh-CN"/>
            <w:rPrChange w:id="1726" w:author="Administrator" w:date="2016-01-14T11:53:04Z">
              <w:rPr>
                <w:rFonts w:hint="eastAsia" w:ascii="华文楷体" w:hAnsi="华文楷体" w:eastAsia="华文楷体"/>
                <w:sz w:val="28"/>
                <w:szCs w:val="28"/>
                <w:lang w:eastAsia="zh-CN"/>
              </w:rPr>
            </w:rPrChange>
          </w:rPr>
          <w:t>有</w:t>
        </w:r>
      </w:ins>
      <w:r>
        <w:rPr>
          <w:rFonts w:hint="eastAsia" w:ascii="华文楷体" w:hAnsi="华文楷体" w:eastAsia="华文楷体"/>
          <w:b/>
          <w:bCs/>
          <w:sz w:val="28"/>
          <w:szCs w:val="28"/>
          <w:rPrChange w:id="1728" w:author="Administrator" w:date="2016-01-14T11:53:04Z">
            <w:rPr>
              <w:rFonts w:hint="eastAsia" w:ascii="华文楷体" w:hAnsi="华文楷体" w:eastAsia="华文楷体"/>
              <w:sz w:val="28"/>
              <w:szCs w:val="28"/>
            </w:rPr>
          </w:rPrChange>
        </w:rPr>
        <w:t>三界烦恼方面，</w:t>
      </w:r>
      <w:r>
        <w:rPr>
          <w:rFonts w:hint="eastAsia" w:ascii="华文楷体" w:hAnsi="华文楷体" w:eastAsia="华文楷体"/>
          <w:sz w:val="28"/>
          <w:szCs w:val="28"/>
        </w:rPr>
        <w:t>所以说你认为了</w:t>
      </w:r>
      <w:ins w:id="1729" w:author="Administrator" w:date="2016-01-14T11:53:09Z">
        <w:r>
          <w:rPr>
            <w:rFonts w:hint="eastAsia" w:ascii="华文楷体" w:hAnsi="华文楷体" w:eastAsia="华文楷体"/>
            <w:sz w:val="28"/>
            <w:szCs w:val="28"/>
            <w:lang w:eastAsia="zh-CN"/>
          </w:rPr>
          <w:t>他</w:t>
        </w:r>
      </w:ins>
      <w:r>
        <w:rPr>
          <w:rFonts w:hint="eastAsia" w:ascii="华文楷体" w:hAnsi="华文楷体" w:eastAsia="华文楷体"/>
          <w:sz w:val="28"/>
          <w:szCs w:val="28"/>
        </w:rPr>
        <w:t>必须要圆满证悟法无我空性</w:t>
      </w:r>
      <w:ins w:id="1730" w:author="Administrator" w:date="2016-01-14T11:53:13Z">
        <w:r>
          <w:rPr>
            <w:rFonts w:hint="eastAsia" w:ascii="华文楷体" w:hAnsi="华文楷体" w:eastAsia="华文楷体"/>
            <w:sz w:val="28"/>
            <w:szCs w:val="28"/>
            <w:lang w:eastAsia="zh-CN"/>
          </w:rPr>
          <w:t>，</w:t>
        </w:r>
      </w:ins>
      <w:r>
        <w:rPr>
          <w:rFonts w:hint="eastAsia" w:ascii="华文楷体" w:hAnsi="华文楷体" w:eastAsia="华文楷体"/>
          <w:sz w:val="28"/>
          <w:szCs w:val="28"/>
        </w:rPr>
        <w:t>而</w:t>
      </w:r>
      <w:ins w:id="1731" w:author="Administrator" w:date="2016-01-14T11:53:20Z">
        <w:r>
          <w:rPr>
            <w:rFonts w:hint="eastAsia" w:ascii="华文楷体" w:hAnsi="华文楷体" w:eastAsia="华文楷体"/>
            <w:sz w:val="28"/>
            <w:szCs w:val="28"/>
            <w:lang w:eastAsia="zh-CN"/>
          </w:rPr>
          <w:t>《</w:t>
        </w:r>
      </w:ins>
      <w:r>
        <w:rPr>
          <w:rFonts w:hint="eastAsia" w:ascii="华文楷体" w:hAnsi="华文楷体" w:eastAsia="华文楷体"/>
          <w:sz w:val="28"/>
          <w:szCs w:val="28"/>
        </w:rPr>
        <w:t>入中</w:t>
      </w:r>
      <w:del w:id="1732" w:author="Administrator" w:date="2016-01-14T11:53:27Z">
        <w:r>
          <w:rPr>
            <w:rFonts w:hint="eastAsia" w:ascii="华文楷体" w:hAnsi="华文楷体" w:eastAsia="华文楷体"/>
            <w:sz w:val="28"/>
            <w:szCs w:val="28"/>
          </w:rPr>
          <w:delText>轮</w:delText>
        </w:r>
      </w:del>
      <w:ins w:id="1733" w:author="Administrator" w:date="2016-01-14T11:53:27Z">
        <w:r>
          <w:rPr>
            <w:rFonts w:hint="eastAsia" w:ascii="华文楷体" w:hAnsi="华文楷体" w:eastAsia="华文楷体"/>
            <w:sz w:val="28"/>
            <w:szCs w:val="28"/>
            <w:lang w:eastAsia="zh-CN"/>
          </w:rPr>
          <w:t>论</w:t>
        </w:r>
      </w:ins>
      <w:ins w:id="1734" w:author="Administrator" w:date="2016-01-14T11:53:23Z">
        <w:r>
          <w:rPr>
            <w:rFonts w:hint="eastAsia" w:ascii="华文楷体" w:hAnsi="华文楷体" w:eastAsia="华文楷体"/>
            <w:sz w:val="28"/>
            <w:szCs w:val="28"/>
            <w:lang w:eastAsia="zh-CN"/>
          </w:rPr>
          <w:t>》</w:t>
        </w:r>
      </w:ins>
      <w:r>
        <w:rPr>
          <w:rFonts w:hint="eastAsia" w:ascii="华文楷体" w:hAnsi="华文楷体" w:eastAsia="华文楷体"/>
          <w:sz w:val="28"/>
          <w:szCs w:val="28"/>
        </w:rPr>
        <w:t>自释当中月称菩萨说呢</w:t>
      </w:r>
      <w:ins w:id="1735" w:author="Administrator" w:date="2016-01-14T11:53:45Z">
        <w:r>
          <w:rPr>
            <w:rFonts w:hint="eastAsia" w:ascii="华文楷体" w:hAnsi="华文楷体" w:eastAsia="华文楷体"/>
            <w:sz w:val="28"/>
            <w:szCs w:val="28"/>
            <w:lang w:eastAsia="zh-CN"/>
          </w:rPr>
          <w:t>：</w:t>
        </w:r>
      </w:ins>
      <w:r>
        <w:rPr>
          <w:rFonts w:hint="eastAsia" w:ascii="华文楷体" w:hAnsi="华文楷体" w:eastAsia="华文楷体"/>
          <w:sz w:val="28"/>
          <w:szCs w:val="28"/>
        </w:rPr>
        <w:t>他们没有圆满修持法无我空性，他们如果没有圆满修持法无我空性呢</w:t>
      </w:r>
      <w:ins w:id="1736" w:author="Administrator" w:date="2016-01-14T11:53:59Z">
        <w:r>
          <w:rPr>
            <w:rFonts w:hint="eastAsia" w:ascii="华文楷体" w:hAnsi="华文楷体" w:eastAsia="华文楷体"/>
            <w:sz w:val="28"/>
            <w:szCs w:val="28"/>
            <w:lang w:eastAsia="zh-CN"/>
          </w:rPr>
          <w:t>，</w:t>
        </w:r>
      </w:ins>
      <w:r>
        <w:rPr>
          <w:rFonts w:hint="eastAsia" w:ascii="华文楷体" w:hAnsi="华文楷体" w:eastAsia="华文楷体"/>
          <w:sz w:val="28"/>
          <w:szCs w:val="28"/>
        </w:rPr>
        <w:t>又怎么能够断烦恼</w:t>
      </w:r>
      <w:del w:id="1737" w:author="Administrator" w:date="2016-01-14T11:53:56Z">
        <w:r>
          <w:rPr>
            <w:rFonts w:hint="eastAsia" w:ascii="华文楷体" w:hAnsi="华文楷体" w:eastAsia="华文楷体"/>
            <w:sz w:val="28"/>
            <w:szCs w:val="28"/>
          </w:rPr>
          <w:delText>，</w:delText>
        </w:r>
      </w:del>
      <w:ins w:id="1738" w:author="Administrator" w:date="2016-01-14T11:53:56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像这样的话你的这个说法和月称菩萨的教证就矛盾了</w:t>
      </w:r>
      <w:ins w:id="1739" w:author="Administrator" w:date="2016-01-14T11:54:1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所以说呢我们还是说明一点呢</w:t>
      </w:r>
      <w:ins w:id="1740" w:author="Administrator" w:date="2016-01-14T11:54:27Z">
        <w:r>
          <w:rPr>
            <w:rFonts w:hint="eastAsia" w:ascii="华文楷体" w:hAnsi="华文楷体" w:eastAsia="华文楷体"/>
            <w:sz w:val="28"/>
            <w:szCs w:val="28"/>
            <w:lang w:eastAsia="zh-CN"/>
          </w:rPr>
          <w:t>，</w:t>
        </w:r>
      </w:ins>
      <w:r>
        <w:rPr>
          <w:rFonts w:hint="eastAsia" w:ascii="华文楷体" w:hAnsi="华文楷体" w:eastAsia="华文楷体"/>
          <w:sz w:val="28"/>
          <w:szCs w:val="28"/>
        </w:rPr>
        <w:t>要断烦恼不需要证悟圆满法无我空性，断烦恼呢单单是证悟</w:t>
      </w:r>
      <w:ins w:id="1741" w:author="Administrator" w:date="2016-01-14T11:54:38Z">
        <w:r>
          <w:rPr>
            <w:rFonts w:hint="eastAsia" w:ascii="华文楷体" w:hAnsi="华文楷体" w:eastAsia="华文楷体"/>
            <w:sz w:val="28"/>
            <w:szCs w:val="28"/>
            <w:lang w:eastAsia="zh-CN"/>
          </w:rPr>
          <w:t>圆满</w:t>
        </w:r>
      </w:ins>
      <w:r>
        <w:rPr>
          <w:rFonts w:hint="eastAsia" w:ascii="华文楷体" w:hAnsi="华文楷体" w:eastAsia="华文楷体"/>
          <w:sz w:val="28"/>
          <w:szCs w:val="28"/>
        </w:rPr>
        <w:t>人无我空性就已经足够了</w:t>
      </w:r>
      <w:ins w:id="1742" w:author="Administrator" w:date="2016-01-14T11:54:45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我们就已经说明这个问题了，</w:t>
      </w:r>
    </w:p>
    <w:p>
      <w:pPr>
        <w:ind w:firstLine="570"/>
        <w:rPr>
          <w:ins w:id="1744" w:author="Administrator" w:date="2016-01-14T11:55:17Z"/>
          <w:rFonts w:hint="eastAsia" w:ascii="黑体" w:hAnsi="黑体" w:eastAsia="黑体" w:cs="黑体"/>
          <w:b/>
          <w:bCs/>
          <w:sz w:val="28"/>
          <w:szCs w:val="28"/>
          <w:rPrChange w:id="1745" w:author="Administrator" w:date="2016-01-14T11:55:33Z">
            <w:rPr>
              <w:ins w:id="1746" w:author="Administrator" w:date="2016-01-14T11:55:17Z"/>
              <w:rFonts w:hint="eastAsia" w:ascii="华文楷体" w:hAnsi="华文楷体" w:eastAsia="华文楷体"/>
              <w:sz w:val="28"/>
              <w:szCs w:val="28"/>
            </w:rPr>
          </w:rPrChange>
        </w:rPr>
        <w:pPrChange w:id="1743" w:author="Administrator" w:date="2016-01-14T11:28:03Z">
          <w:pPr>
            <w:ind w:firstLine="570"/>
          </w:pPr>
        </w:pPrChange>
      </w:pPr>
      <w:ins w:id="1747" w:author="Administrator" w:date="2016-01-14T11:55:26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748" w:author="Administrator" w:date="2016-01-14T11:55:33Z">
            <w:rPr>
              <w:rFonts w:hint="eastAsia" w:ascii="华文楷体" w:hAnsi="华文楷体" w:eastAsia="华文楷体"/>
              <w:sz w:val="28"/>
              <w:szCs w:val="28"/>
            </w:rPr>
          </w:rPrChange>
        </w:rPr>
        <w:t>因为(法无我与烦恼)这两者是随存随灭的相应关系,依据正理也同样可证实这一点。</w:t>
      </w:r>
      <w:ins w:id="1749" w:author="Administrator" w:date="2016-01-14T11:55:28Z">
        <w:r>
          <w:rPr>
            <w:rFonts w:hint="eastAsia" w:ascii="黑体" w:hAnsi="黑体" w:eastAsia="黑体" w:cs="黑体"/>
            <w:b/>
            <w:bCs/>
            <w:sz w:val="28"/>
            <w:szCs w:val="28"/>
            <w:lang w:eastAsia="zh-CN"/>
            <w:rPrChange w:id="1750" w:author="Administrator" w:date="2016-01-14T11:55:33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Change w:id="1752" w:author="Administrator" w:date="2016-01-14T11:28:03Z">
          <w:pPr>
            <w:ind w:firstLine="570"/>
          </w:pPr>
        </w:pPrChange>
      </w:pPr>
      <w:r>
        <w:rPr>
          <w:rFonts w:hint="eastAsia" w:ascii="华文楷体" w:hAnsi="华文楷体" w:eastAsia="华文楷体"/>
          <w:sz w:val="28"/>
          <w:szCs w:val="28"/>
        </w:rPr>
        <w:t>就是按照你们的观点来讲</w:t>
      </w:r>
      <w:ins w:id="1753" w:author="Administrator" w:date="2016-01-14T11:55:46Z">
        <w:r>
          <w:rPr>
            <w:rFonts w:hint="eastAsia" w:ascii="华文楷体" w:hAnsi="华文楷体" w:eastAsia="华文楷体"/>
            <w:sz w:val="28"/>
            <w:szCs w:val="28"/>
            <w:lang w:eastAsia="zh-CN"/>
          </w:rPr>
          <w:t>，</w:t>
        </w:r>
      </w:ins>
      <w:r>
        <w:rPr>
          <w:rFonts w:hint="eastAsia" w:ascii="华文楷体" w:hAnsi="华文楷体" w:eastAsia="华文楷体"/>
          <w:sz w:val="28"/>
          <w:szCs w:val="28"/>
        </w:rPr>
        <w:t>因该断</w:t>
      </w:r>
      <w:ins w:id="1754" w:author="Administrator" w:date="2016-01-14T11:55:49Z">
        <w:r>
          <w:rPr>
            <w:rFonts w:hint="eastAsia" w:ascii="华文楷体" w:hAnsi="华文楷体" w:eastAsia="华文楷体"/>
            <w:sz w:val="28"/>
            <w:szCs w:val="28"/>
            <w:lang w:eastAsia="zh-CN"/>
          </w:rPr>
          <w:t>，</w:t>
        </w:r>
      </w:ins>
      <w:r>
        <w:rPr>
          <w:rFonts w:hint="eastAsia" w:ascii="华文楷体" w:hAnsi="华文楷体" w:eastAsia="华文楷体"/>
          <w:sz w:val="28"/>
          <w:szCs w:val="28"/>
        </w:rPr>
        <w:t>为什么应该断呢</w:t>
      </w:r>
      <w:ins w:id="1755" w:author="Administrator" w:date="2016-01-14T11:55:53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因为你们</w:t>
      </w:r>
      <w:ins w:id="1756" w:author="Administrator" w:date="2016-01-14T11:56:05Z">
        <w:r>
          <w:rPr>
            <w:rFonts w:hint="eastAsia" w:ascii="华文楷体" w:hAnsi="华文楷体" w:eastAsia="华文楷体"/>
            <w:sz w:val="28"/>
            <w:szCs w:val="28"/>
            <w:lang w:eastAsia="zh-CN"/>
          </w:rPr>
          <w:t>说</w:t>
        </w:r>
      </w:ins>
      <w:ins w:id="1757" w:author="Administrator" w:date="2016-01-14T11:56:13Z">
        <w:r>
          <w:rPr>
            <w:rFonts w:hint="eastAsia" w:ascii="华文楷体" w:hAnsi="华文楷体" w:eastAsia="华文楷体"/>
            <w:sz w:val="28"/>
            <w:szCs w:val="28"/>
            <w:lang w:eastAsia="zh-CN"/>
          </w:rPr>
          <w:t>凡夫</w:t>
        </w:r>
      </w:ins>
      <w:ins w:id="1758" w:author="Administrator" w:date="2016-01-14T11:56:23Z">
        <w:r>
          <w:rPr>
            <w:rFonts w:hint="eastAsia" w:ascii="华文楷体" w:hAnsi="华文楷体" w:eastAsia="华文楷体"/>
            <w:sz w:val="28"/>
            <w:szCs w:val="28"/>
            <w:lang w:eastAsia="zh-CN"/>
          </w:rPr>
          <w:t>烦恼</w:t>
        </w:r>
      </w:ins>
      <w:ins w:id="1759" w:author="Administrator" w:date="2016-01-14T11:56:24Z">
        <w:r>
          <w:rPr>
            <w:rFonts w:hint="eastAsia" w:ascii="华文楷体" w:hAnsi="华文楷体" w:eastAsia="华文楷体"/>
            <w:sz w:val="28"/>
            <w:szCs w:val="28"/>
            <w:lang w:eastAsia="zh-CN"/>
          </w:rPr>
          <w:t>，</w:t>
        </w:r>
      </w:ins>
      <w:r>
        <w:rPr>
          <w:rFonts w:hint="eastAsia" w:ascii="华文楷体" w:hAnsi="华文楷体" w:eastAsia="华文楷体"/>
          <w:sz w:val="28"/>
          <w:szCs w:val="28"/>
        </w:rPr>
        <w:t>法无我和烦恼二者是随存随灭，那么有了这样一种法无我空性就不会有烦恼</w:t>
      </w:r>
      <w:ins w:id="1760" w:author="Administrator" w:date="2016-01-14T11:56:37Z">
        <w:r>
          <w:rPr>
            <w:rFonts w:hint="eastAsia" w:ascii="华文楷体" w:hAnsi="华文楷体" w:eastAsia="华文楷体"/>
            <w:sz w:val="28"/>
            <w:szCs w:val="28"/>
            <w:lang w:eastAsia="zh-CN"/>
          </w:rPr>
          <w:t>，</w:t>
        </w:r>
      </w:ins>
      <w:r>
        <w:rPr>
          <w:rFonts w:hint="eastAsia" w:ascii="华文楷体" w:hAnsi="华文楷体" w:eastAsia="华文楷体"/>
          <w:sz w:val="28"/>
          <w:szCs w:val="28"/>
        </w:rPr>
        <w:t>有烦恼的缘故呢肯定没有法无我的空性</w:t>
      </w:r>
      <w:ins w:id="1761" w:author="Administrator" w:date="2016-01-14T11:56:43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所以像这样讲，但是我们说不一定的</w:t>
      </w:r>
      <w:ins w:id="1762" w:author="Administrator" w:date="2016-01-14T11:56:49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那么就说是这个断烦恼不需要法无我空性，当然如果你圆满证悟了法无我空性</w:t>
      </w:r>
      <w:ins w:id="1763" w:author="Administrator" w:date="2016-01-14T11:57:03Z">
        <w:r>
          <w:rPr>
            <w:rFonts w:hint="eastAsia" w:ascii="华文楷体" w:hAnsi="华文楷体" w:eastAsia="华文楷体"/>
            <w:sz w:val="28"/>
            <w:szCs w:val="28"/>
            <w:lang w:eastAsia="zh-CN"/>
          </w:rPr>
          <w:t>，</w:t>
        </w:r>
      </w:ins>
      <w:r>
        <w:rPr>
          <w:rFonts w:hint="eastAsia" w:ascii="华文楷体" w:hAnsi="华文楷体" w:eastAsia="华文楷体"/>
          <w:sz w:val="28"/>
          <w:szCs w:val="28"/>
        </w:rPr>
        <w:t>肯定是人无我空性证悟了</w:t>
      </w:r>
      <w:ins w:id="1764" w:author="Administrator" w:date="2016-01-14T11:57:09Z">
        <w:r>
          <w:rPr>
            <w:rFonts w:hint="eastAsia" w:ascii="华文楷体" w:hAnsi="华文楷体" w:eastAsia="华文楷体"/>
            <w:sz w:val="28"/>
            <w:szCs w:val="28"/>
            <w:lang w:eastAsia="zh-CN"/>
          </w:rPr>
          <w:t>。</w:t>
        </w:r>
      </w:ins>
      <w:ins w:id="1765" w:author="Administrator" w:date="2016-01-14T11:57:1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烦恼就不会存在的，但是呢就说是这个断烦恼只需要人无我空性就足够了</w:t>
      </w:r>
      <w:ins w:id="1766" w:author="Administrator" w:date="2016-01-14T11:57:26Z">
        <w:r>
          <w:rPr>
            <w:rFonts w:hint="eastAsia" w:ascii="华文楷体" w:hAnsi="华文楷体" w:eastAsia="华文楷体"/>
            <w:sz w:val="28"/>
            <w:szCs w:val="28"/>
            <w:lang w:eastAsia="zh-CN"/>
          </w:rPr>
          <w:t>。</w:t>
        </w:r>
      </w:ins>
      <w:r>
        <w:rPr>
          <w:rFonts w:hint="eastAsia" w:ascii="华文楷体" w:hAnsi="华文楷体" w:eastAsia="华文楷体"/>
          <w:sz w:val="28"/>
          <w:szCs w:val="28"/>
        </w:rPr>
        <w:t>按照你们的观点法无我空性和烦恼两者随生随灭的相</w:t>
      </w:r>
      <w:bookmarkStart w:id="0" w:name="_GoBack"/>
      <w:bookmarkEnd w:id="0"/>
      <w:r>
        <w:rPr>
          <w:rFonts w:hint="eastAsia" w:ascii="华文楷体" w:hAnsi="华文楷体" w:eastAsia="华文楷体"/>
          <w:sz w:val="28"/>
          <w:szCs w:val="28"/>
        </w:rPr>
        <w:t>应的缘故</w:t>
      </w:r>
      <w:ins w:id="1767" w:author="Administrator" w:date="2016-01-14T11:57:43Z">
        <w:r>
          <w:rPr>
            <w:rFonts w:hint="eastAsia" w:ascii="华文楷体" w:hAnsi="华文楷体" w:eastAsia="华文楷体"/>
            <w:sz w:val="28"/>
            <w:szCs w:val="28"/>
            <w:lang w:eastAsia="zh-CN"/>
          </w:rPr>
          <w:t>，</w:t>
        </w:r>
      </w:ins>
      <w:r>
        <w:rPr>
          <w:rFonts w:hint="eastAsia" w:ascii="华文楷体" w:hAnsi="华文楷体" w:eastAsia="华文楷体"/>
          <w:sz w:val="28"/>
          <w:szCs w:val="28"/>
        </w:rPr>
        <w:t>应该断除</w:t>
      </w:r>
      <w:ins w:id="1768" w:author="Administrator" w:date="2016-01-14T11:57:45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但是这个是没办法断除的，不单单是依靠教证呢可以说明这个问题呀</w:t>
      </w:r>
      <w:ins w:id="1769" w:author="Administrator" w:date="2016-01-14T11:57:53Z">
        <w:r>
          <w:rPr>
            <w:rFonts w:hint="eastAsia" w:ascii="华文楷体" w:hAnsi="华文楷体" w:eastAsia="华文楷体"/>
            <w:sz w:val="28"/>
            <w:szCs w:val="28"/>
            <w:lang w:eastAsia="zh-CN"/>
          </w:rPr>
          <w:t>，</w:t>
        </w:r>
      </w:ins>
      <w:r>
        <w:rPr>
          <w:rFonts w:hint="eastAsia" w:ascii="华文楷体" w:hAnsi="华文楷体" w:eastAsia="华文楷体"/>
          <w:sz w:val="28"/>
          <w:szCs w:val="28"/>
        </w:rPr>
        <w:t>依靠正理也可以同时证实这一点，下面就说还要讲了</w:t>
      </w:r>
      <w:ins w:id="1770" w:author="Administrator" w:date="2016-01-14T11:58:12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就说单单依靠人无我空性就可以断烦恼了</w:t>
      </w:r>
      <w:ins w:id="1771" w:author="Administrator" w:date="2016-01-14T11:58:16Z">
        <w:r>
          <w:rPr>
            <w:rFonts w:hint="eastAsia" w:ascii="华文楷体" w:hAnsi="华文楷体" w:eastAsia="华文楷体"/>
            <w:sz w:val="28"/>
            <w:szCs w:val="28"/>
            <w:lang w:eastAsia="zh-CN"/>
          </w:rPr>
          <w:t>，</w:t>
        </w:r>
      </w:ins>
      <w:r>
        <w:rPr>
          <w:rFonts w:hint="eastAsia" w:ascii="华文楷体" w:hAnsi="华文楷体" w:eastAsia="华文楷体"/>
          <w:sz w:val="28"/>
          <w:szCs w:val="28"/>
        </w:rPr>
        <w:t>不需要法无我空性断烦恼的问题呢</w:t>
      </w:r>
      <w:ins w:id="1772" w:author="Administrator" w:date="2016-01-14T11:58:19Z">
        <w:r>
          <w:rPr>
            <w:rFonts w:hint="eastAsia" w:ascii="华文楷体" w:hAnsi="华文楷体" w:eastAsia="华文楷体"/>
            <w:sz w:val="28"/>
            <w:szCs w:val="28"/>
            <w:lang w:eastAsia="zh-CN"/>
          </w:rPr>
          <w:t>，</w:t>
        </w:r>
      </w:ins>
      <w:r>
        <w:rPr>
          <w:rFonts w:hint="eastAsia" w:ascii="华文楷体" w:hAnsi="华文楷体" w:eastAsia="华文楷体"/>
          <w:sz w:val="28"/>
          <w:szCs w:val="28"/>
        </w:rPr>
        <w:t>下面还要讲，今天就讲到这个地方。</w:t>
      </w: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modern"/>
    <w:pitch w:val="default"/>
    <w:sig w:usb0="00000000" w:usb1="00000000" w:usb2="00000000" w:usb3="00000000" w:csb0="0000019F" w:csb1="00000000"/>
  </w:font>
  <w:font w:name="Calibri">
    <w:altName w:val="微软雅黑"/>
    <w:panose1 w:val="020F0502020204030204"/>
    <w:charset w:val="00"/>
    <w:family w:val="decorative"/>
    <w:pitch w:val="default"/>
    <w:sig w:usb0="00000000" w:usb1="00000000" w:usb2="00000001" w:usb3="00000000" w:csb0="000001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altName w:val="Palatino Linotype"/>
    <w:panose1 w:val="02040503050406030204"/>
    <w:charset w:val="00"/>
    <w:family w:val="swiss"/>
    <w:pitch w:val="default"/>
    <w:sig w:usb0="00000000" w:usb1="00000000" w:usb2="00000000" w:usb3="00000000" w:csb0="0000019F" w:csb1="00000000"/>
  </w:font>
  <w:font w:name="Calibri">
    <w:altName w:val="微软雅黑"/>
    <w:panose1 w:val="020F0502020204030204"/>
    <w:charset w:val="00"/>
    <w:family w:val="roman"/>
    <w:pitch w:val="default"/>
    <w:sig w:usb0="00000000" w:usb1="00000000" w:usb2="00000001" w:usb3="00000000" w:csb0="000001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altName w:val="Palatino Linotype"/>
    <w:panose1 w:val="02040503050406030204"/>
    <w:charset w:val="00"/>
    <w:family w:val="decorative"/>
    <w:pitch w:val="default"/>
    <w:sig w:usb0="00000000" w:usb1="00000000" w:usb2="00000000" w:usb3="00000000" w:csb0="0000019F" w:csb1="00000000"/>
  </w:font>
  <w:font w:name="Calibri">
    <w:altName w:val="微软雅黑"/>
    <w:panose1 w:val="020F0502020204030204"/>
    <w:charset w:val="00"/>
    <w:family w:val="modern"/>
    <w:pitch w:val="default"/>
    <w:sig w:usb0="00000000" w:usb1="00000000" w:usb2="00000001" w:usb3="00000000" w:csb0="000001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swiss"/>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modern"/>
    <w:pitch w:val="default"/>
    <w:sig w:usb0="80000287" w:usb1="280F3C52"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roman"/>
    <w:pitch w:val="default"/>
    <w:sig w:usb0="80000287" w:usb1="280F3C52" w:usb2="00000016" w:usb3="00000000" w:csb0="0004001F" w:csb1="00000000"/>
  </w:font>
  <w:font w:name="TimesNewRoma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微软雅黑">
    <w:panose1 w:val="020B0503020204020204"/>
    <w:charset w:val="86"/>
    <w:family w:val="decorative"/>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decorative"/>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080E0000" w:usb2="00000000" w:usb3="00000000" w:csb0="00040001" w:csb1="00000000"/>
  </w:font>
  <w:font w:name="宋体-PUA">
    <w:panose1 w:val="02010600030101010101"/>
    <w:charset w:val="86"/>
    <w:family w:val="auto"/>
    <w:pitch w:val="default"/>
    <w:sig w:usb0="00000000" w:usb1="1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黑体">
    <w:panose1 w:val="0201060003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37B75"/>
    <w:rsid w:val="003476E8"/>
    <w:rsid w:val="00363832"/>
    <w:rsid w:val="003850E3"/>
    <w:rsid w:val="00395212"/>
    <w:rsid w:val="003A6307"/>
    <w:rsid w:val="003E288E"/>
    <w:rsid w:val="003F06AC"/>
    <w:rsid w:val="003F5F4A"/>
    <w:rsid w:val="003F64D5"/>
    <w:rsid w:val="003F68A8"/>
    <w:rsid w:val="004008C4"/>
    <w:rsid w:val="00402F70"/>
    <w:rsid w:val="00406A54"/>
    <w:rsid w:val="004106BD"/>
    <w:rsid w:val="004144A5"/>
    <w:rsid w:val="0042573D"/>
    <w:rsid w:val="00426047"/>
    <w:rsid w:val="00446909"/>
    <w:rsid w:val="00447061"/>
    <w:rsid w:val="004528A7"/>
    <w:rsid w:val="00462611"/>
    <w:rsid w:val="00465D8B"/>
    <w:rsid w:val="00471381"/>
    <w:rsid w:val="00482178"/>
    <w:rsid w:val="004913B8"/>
    <w:rsid w:val="004A2F7A"/>
    <w:rsid w:val="004B0F46"/>
    <w:rsid w:val="004F496F"/>
    <w:rsid w:val="0051565F"/>
    <w:rsid w:val="00523A50"/>
    <w:rsid w:val="00532ABC"/>
    <w:rsid w:val="00540FAF"/>
    <w:rsid w:val="00543896"/>
    <w:rsid w:val="00556332"/>
    <w:rsid w:val="005605F0"/>
    <w:rsid w:val="00592173"/>
    <w:rsid w:val="005A3019"/>
    <w:rsid w:val="005B2BC3"/>
    <w:rsid w:val="005B54B7"/>
    <w:rsid w:val="005C0DDA"/>
    <w:rsid w:val="005C1B72"/>
    <w:rsid w:val="005E19B2"/>
    <w:rsid w:val="005E373A"/>
    <w:rsid w:val="005F7533"/>
    <w:rsid w:val="0060632E"/>
    <w:rsid w:val="00611C3E"/>
    <w:rsid w:val="00620BA3"/>
    <w:rsid w:val="006A48BA"/>
    <w:rsid w:val="006B0F29"/>
    <w:rsid w:val="006B3B50"/>
    <w:rsid w:val="006C4DEC"/>
    <w:rsid w:val="006D209C"/>
    <w:rsid w:val="006E1393"/>
    <w:rsid w:val="006F16BE"/>
    <w:rsid w:val="0070560E"/>
    <w:rsid w:val="00721239"/>
    <w:rsid w:val="00723DDB"/>
    <w:rsid w:val="007315F7"/>
    <w:rsid w:val="0075127C"/>
    <w:rsid w:val="00754BAD"/>
    <w:rsid w:val="00760877"/>
    <w:rsid w:val="00773A02"/>
    <w:rsid w:val="00773E12"/>
    <w:rsid w:val="007A075D"/>
    <w:rsid w:val="007A1CE3"/>
    <w:rsid w:val="007F107A"/>
    <w:rsid w:val="008248AF"/>
    <w:rsid w:val="00891050"/>
    <w:rsid w:val="008B5155"/>
    <w:rsid w:val="0091011A"/>
    <w:rsid w:val="009227B1"/>
    <w:rsid w:val="00930991"/>
    <w:rsid w:val="00950634"/>
    <w:rsid w:val="00951C6E"/>
    <w:rsid w:val="009613A5"/>
    <w:rsid w:val="009658C1"/>
    <w:rsid w:val="009733A8"/>
    <w:rsid w:val="00975B37"/>
    <w:rsid w:val="00990B4A"/>
    <w:rsid w:val="00992E07"/>
    <w:rsid w:val="009C758F"/>
    <w:rsid w:val="009D1902"/>
    <w:rsid w:val="009D7FBE"/>
    <w:rsid w:val="009E70F2"/>
    <w:rsid w:val="009E7281"/>
    <w:rsid w:val="009F30AD"/>
    <w:rsid w:val="00A22775"/>
    <w:rsid w:val="00A522B5"/>
    <w:rsid w:val="00A548E6"/>
    <w:rsid w:val="00A61D5B"/>
    <w:rsid w:val="00A623E1"/>
    <w:rsid w:val="00A74E83"/>
    <w:rsid w:val="00A75DAD"/>
    <w:rsid w:val="00A86E01"/>
    <w:rsid w:val="00A91E0D"/>
    <w:rsid w:val="00A92FE0"/>
    <w:rsid w:val="00AB6657"/>
    <w:rsid w:val="00AC7E91"/>
    <w:rsid w:val="00AE1B28"/>
    <w:rsid w:val="00B32622"/>
    <w:rsid w:val="00B64F43"/>
    <w:rsid w:val="00BD5F07"/>
    <w:rsid w:val="00BE0F08"/>
    <w:rsid w:val="00BE3371"/>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85F60"/>
    <w:rsid w:val="00D91241"/>
    <w:rsid w:val="00DA62A8"/>
    <w:rsid w:val="00DB3667"/>
    <w:rsid w:val="00DC3BB8"/>
    <w:rsid w:val="00DC507B"/>
    <w:rsid w:val="00DD1C92"/>
    <w:rsid w:val="00DD48E7"/>
    <w:rsid w:val="00DD719B"/>
    <w:rsid w:val="00DE7C3E"/>
    <w:rsid w:val="00DF3CF2"/>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47E4"/>
    <w:rsid w:val="00FA5CD4"/>
    <w:rsid w:val="00FE171C"/>
    <w:rsid w:val="00FE7B2D"/>
    <w:rsid w:val="00FF4629"/>
    <w:rsid w:val="0393340B"/>
    <w:rsid w:val="1DFE4F59"/>
    <w:rsid w:val="21E50CBC"/>
    <w:rsid w:val="324E792D"/>
    <w:rsid w:val="355D79BB"/>
    <w:rsid w:val="617D2788"/>
    <w:rsid w:val="62CE1D2A"/>
    <w:rsid w:val="7F8242E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31</Pages>
  <Words>2738</Words>
  <Characters>15610</Characters>
  <Lines>130</Lines>
  <Paragraphs>36</Paragraphs>
  <ScaleCrop>false</ScaleCrop>
  <LinksUpToDate>false</LinksUpToDate>
  <CharactersWithSpaces>18312</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2015-12-29T01:42:00Z</dcterms:created>
  <dc:creator>Hanjinhui</dc:creator>
  <cp:lastModifiedBy>Administrator</cp:lastModifiedBy>
  <dcterms:modified xsi:type="dcterms:W3CDTF">2016-01-14T04:00:25Z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