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b/>
          <w:sz w:val="44"/>
          <w:szCs w:val="44"/>
        </w:rPr>
      </w:pPr>
      <w:ins w:id="0" w:author="Administrator" w:date="2016-01-15T10:50:36Z">
        <w:r>
          <w:rPr>
            <w:rFonts w:hint="eastAsia" w:ascii="黑体" w:hAnsi="黑体" w:eastAsia="黑体" w:cs="黑体"/>
            <w:b/>
            <w:bCs w:val="0"/>
            <w:sz w:val="32"/>
            <w:szCs w:val="32"/>
            <w:lang w:eastAsia="zh-CN"/>
            <w:rPrChange w:id="1" w:author="Administrator" w:date="2016-01-15T10:51:12Z">
              <w:rPr>
                <w:rFonts w:hint="eastAsia"/>
                <w:b/>
                <w:sz w:val="44"/>
                <w:szCs w:val="44"/>
                <w:lang w:eastAsia="zh-CN"/>
              </w:rPr>
            </w:rPrChange>
          </w:rPr>
          <w:t>《</w:t>
        </w:r>
      </w:ins>
      <w:ins w:id="2" w:author="Administrator" w:date="2016-01-15T10:50:41Z">
        <w:r>
          <w:rPr>
            <w:rFonts w:hint="eastAsia" w:ascii="黑体" w:hAnsi="黑体" w:eastAsia="黑体" w:cs="黑体"/>
            <w:b/>
            <w:bCs w:val="0"/>
            <w:sz w:val="32"/>
            <w:szCs w:val="32"/>
            <w:lang w:eastAsia="zh-CN"/>
            <w:rPrChange w:id="3" w:author="Administrator" w:date="2016-01-15T10:51:12Z">
              <w:rPr>
                <w:rFonts w:hint="eastAsia"/>
                <w:b/>
                <w:sz w:val="44"/>
                <w:szCs w:val="44"/>
                <w:lang w:eastAsia="zh-CN"/>
              </w:rPr>
            </w:rPrChange>
          </w:rPr>
          <w:t>中观</w:t>
        </w:r>
      </w:ins>
      <w:ins w:id="4" w:author="Administrator" w:date="2016-01-15T10:50:43Z">
        <w:r>
          <w:rPr>
            <w:rFonts w:hint="eastAsia" w:ascii="黑体" w:hAnsi="黑体" w:eastAsia="黑体" w:cs="黑体"/>
            <w:b/>
            <w:bCs w:val="0"/>
            <w:sz w:val="32"/>
            <w:szCs w:val="32"/>
            <w:lang w:eastAsia="zh-CN"/>
            <w:rPrChange w:id="5" w:author="Administrator" w:date="2016-01-15T10:51:12Z">
              <w:rPr>
                <w:rFonts w:hint="eastAsia"/>
                <w:b/>
                <w:sz w:val="44"/>
                <w:szCs w:val="44"/>
                <w:lang w:eastAsia="zh-CN"/>
              </w:rPr>
            </w:rPrChange>
          </w:rPr>
          <w:t>庄严论</w:t>
        </w:r>
      </w:ins>
      <w:ins w:id="6" w:author="Administrator" w:date="2016-01-15T10:50:49Z">
        <w:r>
          <w:rPr>
            <w:rFonts w:hint="eastAsia" w:ascii="黑体" w:hAnsi="黑体" w:eastAsia="黑体" w:cs="黑体"/>
            <w:b/>
            <w:bCs w:val="0"/>
            <w:sz w:val="32"/>
            <w:szCs w:val="32"/>
            <w:lang w:eastAsia="zh-CN"/>
            <w:rPrChange w:id="7" w:author="Administrator" w:date="2016-01-15T10:51:12Z">
              <w:rPr>
                <w:rFonts w:hint="eastAsia"/>
                <w:b/>
                <w:sz w:val="44"/>
                <w:szCs w:val="44"/>
                <w:lang w:eastAsia="zh-CN"/>
              </w:rPr>
            </w:rPrChange>
          </w:rPr>
          <w:t>释</w:t>
        </w:r>
      </w:ins>
      <w:ins w:id="8" w:author="Administrator" w:date="2016-01-15T10:50:50Z">
        <w:r>
          <w:rPr>
            <w:rFonts w:hint="eastAsia" w:ascii="黑体" w:hAnsi="黑体" w:eastAsia="黑体" w:cs="黑体"/>
            <w:b/>
            <w:bCs w:val="0"/>
            <w:sz w:val="32"/>
            <w:szCs w:val="32"/>
            <w:lang w:eastAsia="zh-CN"/>
            <w:rPrChange w:id="9" w:author="Administrator" w:date="2016-01-15T10:51:12Z">
              <w:rPr>
                <w:rFonts w:hint="eastAsia"/>
                <w:b/>
                <w:sz w:val="44"/>
                <w:szCs w:val="44"/>
                <w:lang w:eastAsia="zh-CN"/>
              </w:rPr>
            </w:rPrChange>
          </w:rPr>
          <w:t>》</w:t>
        </w:r>
      </w:ins>
      <w:r>
        <w:rPr>
          <w:rFonts w:hint="eastAsia" w:ascii="黑体" w:hAnsi="黑体" w:eastAsia="黑体" w:cs="黑体"/>
          <w:b/>
          <w:bCs w:val="0"/>
          <w:sz w:val="32"/>
          <w:szCs w:val="32"/>
          <w:rPrChange w:id="10" w:author="Administrator" w:date="2016-01-15T10:51:12Z">
            <w:rPr>
              <w:rFonts w:hint="eastAsia"/>
              <w:b/>
              <w:sz w:val="44"/>
              <w:szCs w:val="44"/>
            </w:rPr>
          </w:rPrChange>
        </w:rPr>
        <w:t>第91课</w:t>
      </w:r>
      <w:ins w:id="11" w:author="Administrator" w:date="2016-01-15T10:50:55Z">
        <w:r>
          <w:rPr>
            <w:rFonts w:hint="eastAsia" w:ascii="黑体" w:hAnsi="黑体" w:eastAsia="黑体" w:cs="黑体"/>
            <w:b/>
            <w:bCs w:val="0"/>
            <w:sz w:val="32"/>
            <w:szCs w:val="32"/>
            <w:lang w:eastAsia="zh-CN"/>
            <w:rPrChange w:id="12" w:author="Administrator" w:date="2016-01-15T10:51:12Z">
              <w:rPr>
                <w:rFonts w:hint="eastAsia"/>
                <w:b/>
                <w:sz w:val="44"/>
                <w:szCs w:val="44"/>
                <w:lang w:eastAsia="zh-CN"/>
              </w:rPr>
            </w:rPrChange>
          </w:rPr>
          <w:t>讲记</w:t>
        </w:r>
      </w:ins>
    </w:p>
    <w:p>
      <w:pPr>
        <w:jc w:val="center"/>
        <w:rPr>
          <w:rFonts w:hint="eastAsia" w:ascii="黑体" w:hAnsi="黑体" w:eastAsia="黑体" w:cs="黑体"/>
          <w:b/>
          <w:bCs w:val="0"/>
          <w:sz w:val="28"/>
          <w:szCs w:val="28"/>
          <w:rPrChange w:id="13" w:author="Administrator" w:date="2016-01-15T10:51:26Z">
            <w:rPr>
              <w:b/>
              <w:sz w:val="28"/>
              <w:szCs w:val="28"/>
            </w:rPr>
          </w:rPrChange>
        </w:rPr>
      </w:pPr>
      <w:r>
        <w:rPr>
          <w:rFonts w:hint="eastAsia" w:ascii="黑体" w:hAnsi="黑体" w:eastAsia="黑体" w:cs="黑体"/>
          <w:b/>
          <w:bCs w:val="0"/>
          <w:sz w:val="28"/>
          <w:szCs w:val="28"/>
          <w:rPrChange w:id="14" w:author="Administrator" w:date="2016-01-15T10:51:26Z">
            <w:rPr>
              <w:rFonts w:hint="eastAsia"/>
              <w:b/>
              <w:sz w:val="28"/>
              <w:szCs w:val="28"/>
            </w:rPr>
          </w:rPrChange>
        </w:rPr>
        <w:t>诸法等性本基法界中，自现圆满三身游舞力，</w:t>
      </w:r>
    </w:p>
    <w:p>
      <w:pPr>
        <w:jc w:val="center"/>
        <w:rPr>
          <w:b/>
          <w:sz w:val="28"/>
          <w:szCs w:val="28"/>
        </w:rPr>
      </w:pPr>
      <w:r>
        <w:rPr>
          <w:rFonts w:hint="eastAsia" w:ascii="黑体" w:hAnsi="黑体" w:eastAsia="黑体" w:cs="黑体"/>
          <w:b/>
          <w:bCs w:val="0"/>
          <w:sz w:val="28"/>
          <w:szCs w:val="28"/>
          <w:rPrChange w:id="15" w:author="Administrator" w:date="2016-01-15T10:51:26Z">
            <w:rPr>
              <w:rFonts w:hint="eastAsia"/>
              <w:b/>
              <w:sz w:val="28"/>
              <w:szCs w:val="28"/>
            </w:rPr>
          </w:rPrChange>
        </w:rPr>
        <w:t>离障本来怙主龙钦巴，祈请无垢光尊常护我。</w:t>
      </w:r>
    </w:p>
    <w:p>
      <w:pPr>
        <w:ind w:firstLine="570"/>
        <w:rPr>
          <w:b/>
          <w:sz w:val="28"/>
          <w:szCs w:val="28"/>
        </w:rPr>
      </w:pPr>
      <w:r>
        <w:rPr>
          <w:rFonts w:hint="eastAsia"/>
          <w:b/>
          <w:sz w:val="28"/>
          <w:szCs w:val="28"/>
        </w:rPr>
        <w:t>为度化一切众生，请大家发无上的菩提心！</w:t>
      </w:r>
    </w:p>
    <w:p>
      <w:pPr>
        <w:ind w:firstLine="570"/>
        <w:rPr>
          <w:rFonts w:hint="eastAsia" w:ascii="华文楷体" w:hAnsi="华文楷体" w:eastAsia="华文楷体"/>
          <w:sz w:val="28"/>
          <w:szCs w:val="28"/>
        </w:rPr>
      </w:pPr>
      <w:r>
        <w:rPr>
          <w:rFonts w:hint="eastAsia" w:ascii="华文楷体" w:hAnsi="华文楷体" w:eastAsia="华文楷体"/>
          <w:sz w:val="28"/>
          <w:szCs w:val="28"/>
        </w:rPr>
        <w:t>发了菩提心之后，今天继续宣讲全知麦彭仁波切所造的《中观庄严论释--文殊上师欢喜之教言论》。那么现在要宣讲的是了知二谛的功德，那么了知二谛的功德分了三个方面。首先是能够证悟胜义谛空性的功德，第二是了知世俗谛起作用的功德，第三个科判是二者双运的功德。那么现在在宣讲的是如果通达了胜义谛空性的功德，那么我们很清楚在这个内容当中主要是讲到，如果证悟了人无我空性和法无我空性可以断除烦恼障和所知障。那么它的本身的内容已经讲完了，正说已经讲完了，现在是复述在讲断障。断障的当中主要是讲声闻、缘觉有没有圆满的证悟二无我空性，那么有些宗派的观点认为这样一种声闻、缘觉，圆满的证悟了这个法无我空性。那么自宗的意思就是说，如果说圆满的证悟了法无我空性的话，那么就很多教证和理</w:t>
      </w:r>
      <w:del w:id="16" w:author="Administrator" w:date="2016-01-15T10:56:46Z">
        <w:r>
          <w:rPr>
            <w:rFonts w:hint="eastAsia" w:ascii="华文楷体" w:hAnsi="华文楷体" w:eastAsia="华文楷体"/>
            <w:sz w:val="28"/>
            <w:szCs w:val="28"/>
          </w:rPr>
          <w:delText>正</w:delText>
        </w:r>
      </w:del>
      <w:ins w:id="17" w:author="Administrator" w:date="2016-01-15T10:56:46Z">
        <w:r>
          <w:rPr>
            <w:rFonts w:hint="eastAsia" w:ascii="华文楷体" w:hAnsi="华文楷体" w:eastAsia="华文楷体"/>
            <w:sz w:val="28"/>
            <w:szCs w:val="28"/>
            <w:lang w:eastAsia="zh-CN"/>
          </w:rPr>
          <w:t>证</w:t>
        </w:r>
      </w:ins>
      <w:r>
        <w:rPr>
          <w:rFonts w:hint="eastAsia" w:ascii="华文楷体" w:hAnsi="华文楷体" w:eastAsia="华文楷体"/>
          <w:sz w:val="28"/>
          <w:szCs w:val="28"/>
        </w:rPr>
        <w:t>的妨害，所以说不能够把这个问题作为一种了义的观点。</w:t>
      </w:r>
    </w:p>
    <w:p>
      <w:pPr>
        <w:ind w:firstLine="570"/>
        <w:rPr>
          <w:ins w:id="18" w:author="Administrator" w:date="2016-01-15T10:57:20Z"/>
          <w:rFonts w:hint="eastAsia" w:ascii="华文楷体" w:hAnsi="华文楷体" w:eastAsia="华文楷体"/>
          <w:sz w:val="28"/>
          <w:szCs w:val="28"/>
        </w:rPr>
      </w:pPr>
      <w:r>
        <w:rPr>
          <w:rFonts w:hint="eastAsia" w:ascii="华文楷体" w:hAnsi="华文楷体" w:eastAsia="华文楷体"/>
          <w:sz w:val="28"/>
          <w:szCs w:val="28"/>
        </w:rPr>
        <w:t xml:space="preserve">    那么今天也接着讲这个单独的证悟人无我空性可以断烦恼的道理。</w:t>
      </w:r>
      <w:del w:id="19" w:author="Administrator" w:date="2016-01-15T10:57:20Z">
        <w:r>
          <w:rPr>
            <w:rFonts w:hint="eastAsia" w:ascii="华文楷体" w:hAnsi="华文楷体" w:eastAsia="华文楷体"/>
            <w:sz w:val="28"/>
            <w:szCs w:val="28"/>
          </w:rPr>
          <w:delText>“</w:delText>
        </w:r>
      </w:del>
    </w:p>
    <w:p>
      <w:pPr>
        <w:ind w:firstLine="570"/>
        <w:rPr>
          <w:ins w:id="20" w:author="Administrator" w:date="2016-01-15T10:57:23Z"/>
          <w:rFonts w:hint="eastAsia" w:ascii="华文楷体" w:hAnsi="华文楷体" w:eastAsia="华文楷体"/>
          <w:sz w:val="28"/>
          <w:szCs w:val="28"/>
        </w:rPr>
      </w:pPr>
      <w:ins w:id="21" w:author="Administrator" w:date="2016-01-15T10:57:42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22" w:author="Administrator" w:date="2016-01-15T10:57:51Z">
            <w:rPr>
              <w:rFonts w:hint="eastAsia" w:ascii="华文楷体" w:hAnsi="华文楷体" w:eastAsia="华文楷体"/>
              <w:sz w:val="28"/>
              <w:szCs w:val="28"/>
            </w:rPr>
          </w:rPrChange>
        </w:rPr>
        <w:t>关于单独依靠人无我断除烦恼之理，在《释量论》与《中观理论集》中说明得十分详尽，并且依靠七相车理等道理足可证明即便未圆满法无我也有证悟人无我的事实。</w:t>
      </w:r>
      <w:ins w:id="23" w:author="Administrator" w:date="2016-01-15T10:57:45Z">
        <w:r>
          <w:rPr>
            <w:rFonts w:hint="eastAsia" w:ascii="黑体" w:hAnsi="黑体" w:eastAsia="黑体" w:cs="黑体"/>
            <w:b/>
            <w:bCs/>
            <w:sz w:val="28"/>
            <w:szCs w:val="28"/>
            <w:lang w:eastAsia="zh-CN"/>
            <w:rPrChange w:id="24" w:author="Administrator" w:date="2016-01-15T10:57:51Z">
              <w:rPr>
                <w:rFonts w:hint="eastAsia" w:ascii="华文楷体" w:hAnsi="华文楷体" w:eastAsia="华文楷体"/>
                <w:sz w:val="28"/>
                <w:szCs w:val="28"/>
                <w:lang w:eastAsia="zh-CN"/>
              </w:rPr>
            </w:rPrChange>
          </w:rPr>
          <w:t>】</w:t>
        </w:r>
      </w:ins>
      <w:del w:id="25" w:author="Administrator" w:date="2016-01-15T10:57:23Z">
        <w:r>
          <w:rPr>
            <w:rFonts w:hint="eastAsia" w:ascii="华文楷体" w:hAnsi="华文楷体" w:eastAsia="华文楷体"/>
            <w:sz w:val="28"/>
            <w:szCs w:val="28"/>
          </w:rPr>
          <w:delText>”</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单独依靠人无我断除烦恼这句话主要是承接上面的一段话，上面的一段话对方的意思就是说如果要断除烦恼必须要圆满证悟法无我空性。那么上面我们说，如果是这样的话，那么按照月称菩萨《入中论》自释的内容，那么已经很明显的可以说明声闻、缘觉没有圆满修法无我。那么如果没有圆满修法无我，按照你的观点那么怎么可能断除烦恼。但实际上，声闻、缘觉的确已经断除了烦恼，因此说只有这样安立就说单独的依靠人无我空性的修证就可以完全断掉这个烦恼障。那么关于这个问题的话，法称论师的《释量论》当中对这个问题讲过，还有《中观理论集》主要是龙</w:t>
      </w:r>
      <w:del w:id="26" w:author="Administrator" w:date="2016-01-15T10:58:56Z">
        <w:r>
          <w:rPr>
            <w:rFonts w:hint="eastAsia" w:ascii="华文楷体" w:hAnsi="华文楷体" w:eastAsia="华文楷体"/>
            <w:sz w:val="28"/>
            <w:szCs w:val="28"/>
          </w:rPr>
          <w:delText>叔</w:delText>
        </w:r>
      </w:del>
      <w:ins w:id="27" w:author="Administrator" w:date="2016-01-15T10:58:56Z">
        <w:r>
          <w:rPr>
            <w:rFonts w:hint="eastAsia" w:ascii="华文楷体" w:hAnsi="华文楷体" w:eastAsia="华文楷体"/>
            <w:sz w:val="28"/>
            <w:szCs w:val="28"/>
            <w:lang w:eastAsia="zh-CN"/>
          </w:rPr>
          <w:t>树</w:t>
        </w:r>
      </w:ins>
      <w:r>
        <w:rPr>
          <w:rFonts w:hint="eastAsia" w:ascii="华文楷体" w:hAnsi="华文楷体" w:eastAsia="华文楷体"/>
          <w:sz w:val="28"/>
          <w:szCs w:val="28"/>
        </w:rPr>
        <w:t>菩萨所造的这些中观系列。那么在这个《中观理论集》当中是说明非常详尽的。</w:t>
      </w:r>
      <w:r>
        <w:rPr>
          <w:rFonts w:hint="eastAsia" w:ascii="华文楷体" w:hAnsi="华文楷体" w:eastAsia="华文楷体"/>
          <w:b/>
          <w:bCs/>
          <w:sz w:val="28"/>
          <w:szCs w:val="28"/>
          <w:rPrChange w:id="28" w:author="Administrator" w:date="2016-01-15T10:59:50Z">
            <w:rPr>
              <w:rFonts w:hint="eastAsia" w:ascii="华文楷体" w:hAnsi="华文楷体" w:eastAsia="华文楷体"/>
              <w:sz w:val="28"/>
              <w:szCs w:val="28"/>
            </w:rPr>
          </w:rPrChange>
        </w:rPr>
        <w:t>而且依靠七相车理等道理足可证明即便未圆满法无我也有证悟人无我的事实，</w:t>
      </w:r>
      <w:r>
        <w:rPr>
          <w:rFonts w:hint="eastAsia" w:ascii="华文楷体" w:hAnsi="华文楷体" w:eastAsia="华文楷体"/>
          <w:sz w:val="28"/>
          <w:szCs w:val="28"/>
        </w:rPr>
        <w:t>那么通过七相车理的这样一种全过程，我们就可以知道，在七相</w:t>
      </w:r>
      <w:del w:id="29" w:author="Administrator" w:date="2016-01-15T11:00:24Z">
        <w:r>
          <w:rPr>
            <w:rFonts w:hint="eastAsia" w:ascii="华文楷体" w:hAnsi="华文楷体" w:eastAsia="华文楷体"/>
            <w:sz w:val="28"/>
            <w:szCs w:val="28"/>
          </w:rPr>
          <w:delText>车</w:delText>
        </w:r>
      </w:del>
      <w:ins w:id="30" w:author="Administrator" w:date="2016-01-15T11:00:24Z">
        <w:r>
          <w:rPr>
            <w:rFonts w:hint="eastAsia" w:ascii="华文楷体" w:hAnsi="华文楷体" w:eastAsia="华文楷体"/>
            <w:sz w:val="28"/>
            <w:szCs w:val="28"/>
            <w:lang w:eastAsia="zh-CN"/>
          </w:rPr>
          <w:t>车</w:t>
        </w:r>
      </w:ins>
      <w:r>
        <w:rPr>
          <w:rFonts w:hint="eastAsia" w:ascii="华文楷体" w:hAnsi="华文楷体" w:eastAsia="华文楷体"/>
          <w:sz w:val="28"/>
          <w:szCs w:val="28"/>
        </w:rPr>
        <w:t>理当中它实际上并没有说必须要把这样一种车或者就是把这个车完全连它的支分、连它的微尘在内全部抉择为空性，这个也没有讲。通过七相车理对照的人无我空性的道理，就说它只是讲我和五蕴之间是什么关系，我和五蕴是一体呢？是他体呢？还说是能依所依呢？还说是依靠这样一种、拥有这样一种五蕴等等。实际上并没有说这个五蕴它连无分微尘、无分刹那这个方面都不存在，没有这样讲。所以七相车理当中所讲到的道理，我们学《入中论》也是提到过，还有下面七相车理的这样一种问题也是提到，那么就说实际上没有真正的抉择法无我空性的道理。所以说七相车理主要是对一般的修行者来揭示一切人我不存在的道理，如果人我是存在的，那么就在这七相、七种寻找的方式当中就可以得的到人我的存在。但是通过七相车理的这样一种推理，我们就知道，实际上这样一种人我的确是没办法找到的。在七种方式当中寻找都没有办法真正的得到一个人我存在的根据，所以说通过这个道理详细分析的时候就可以证明，没有圆满的法无我空性但是也有证悟人无我的事实。所以说单单证悟人无我就可以断除烦恼了。</w:t>
      </w:r>
    </w:p>
    <w:p>
      <w:pPr>
        <w:ind w:firstLine="570"/>
        <w:rPr>
          <w:ins w:id="31" w:author="Administrator" w:date="2016-01-15T11:03:10Z"/>
          <w:rFonts w:hint="eastAsia" w:ascii="华文楷体" w:hAnsi="华文楷体" w:eastAsia="华文楷体"/>
          <w:sz w:val="28"/>
          <w:szCs w:val="28"/>
        </w:rPr>
      </w:pPr>
      <w:ins w:id="32" w:author="Administrator" w:date="2016-01-15T11:03:12Z">
        <w:r>
          <w:rPr>
            <w:rFonts w:hint="eastAsia" w:ascii="华文楷体" w:hAnsi="华文楷体" w:eastAsia="华文楷体"/>
            <w:sz w:val="28"/>
            <w:szCs w:val="28"/>
            <w:lang w:eastAsia="zh-CN"/>
          </w:rPr>
          <w:t>【</w:t>
        </w:r>
      </w:ins>
      <w:del w:id="33" w:author="Administrator" w:date="2016-01-15T11:03:05Z">
        <w:r>
          <w:rPr>
            <w:rFonts w:hint="eastAsia" w:ascii="黑体" w:hAnsi="黑体" w:eastAsia="黑体" w:cs="黑体"/>
            <w:b/>
            <w:bCs/>
            <w:sz w:val="28"/>
            <w:szCs w:val="28"/>
            <w:rPrChange w:id="34" w:author="Administrator" w:date="2016-01-15T11:03:20Z">
              <w:rPr>
                <w:rFonts w:hint="eastAsia" w:ascii="华文楷体" w:hAnsi="华文楷体" w:eastAsia="华文楷体"/>
                <w:sz w:val="28"/>
                <w:szCs w:val="28"/>
              </w:rPr>
            </w:rPrChange>
          </w:rPr>
          <w:delText xml:space="preserve"> </w:delText>
        </w:r>
      </w:del>
      <w:del w:id="35" w:author="Administrator" w:date="2016-01-15T11:03:04Z">
        <w:r>
          <w:rPr>
            <w:rFonts w:hint="eastAsia" w:ascii="黑体" w:hAnsi="黑体" w:eastAsia="黑体" w:cs="黑体"/>
            <w:b/>
            <w:bCs/>
            <w:sz w:val="28"/>
            <w:szCs w:val="28"/>
            <w:rPrChange w:id="36" w:author="Administrator" w:date="2016-01-15T11:03:20Z">
              <w:rPr>
                <w:rFonts w:hint="eastAsia" w:ascii="华文楷体" w:hAnsi="华文楷体" w:eastAsia="华文楷体"/>
                <w:sz w:val="28"/>
                <w:szCs w:val="28"/>
              </w:rPr>
            </w:rPrChange>
          </w:rPr>
          <w:delText xml:space="preserve">  </w:delText>
        </w:r>
      </w:del>
      <w:del w:id="37" w:author="Administrator" w:date="2016-01-15T11:03:03Z">
        <w:r>
          <w:rPr>
            <w:rFonts w:hint="eastAsia" w:ascii="黑体" w:hAnsi="黑体" w:eastAsia="黑体" w:cs="黑体"/>
            <w:b/>
            <w:bCs/>
            <w:sz w:val="28"/>
            <w:szCs w:val="28"/>
            <w:rPrChange w:id="38" w:author="Administrator" w:date="2016-01-15T11:03:20Z">
              <w:rPr>
                <w:rFonts w:hint="eastAsia" w:ascii="华文楷体" w:hAnsi="华文楷体" w:eastAsia="华文楷体"/>
                <w:sz w:val="28"/>
                <w:szCs w:val="28"/>
              </w:rPr>
            </w:rPrChange>
          </w:rPr>
          <w:delText xml:space="preserve"> “</w:delText>
        </w:r>
      </w:del>
      <w:r>
        <w:rPr>
          <w:rFonts w:hint="eastAsia" w:ascii="黑体" w:hAnsi="黑体" w:eastAsia="黑体" w:cs="黑体"/>
          <w:b/>
          <w:bCs/>
          <w:sz w:val="28"/>
          <w:szCs w:val="28"/>
          <w:rPrChange w:id="39" w:author="Administrator" w:date="2016-01-15T11:03:20Z">
            <w:rPr>
              <w:rFonts w:hint="eastAsia" w:ascii="华文楷体" w:hAnsi="华文楷体" w:eastAsia="华文楷体"/>
              <w:sz w:val="28"/>
              <w:szCs w:val="28"/>
            </w:rPr>
          </w:rPrChange>
        </w:rPr>
        <w:t>通过修习人无我最终也能成就究竟的明现智慧。</w:t>
      </w:r>
      <w:ins w:id="40" w:author="Administrator" w:date="2016-01-15T11:03:14Z">
        <w:r>
          <w:rPr>
            <w:rFonts w:hint="eastAsia" w:ascii="华文楷体" w:hAnsi="华文楷体" w:eastAsia="华文楷体"/>
            <w:sz w:val="28"/>
            <w:szCs w:val="28"/>
            <w:lang w:eastAsia="zh-CN"/>
          </w:rPr>
          <w:t>】</w:t>
        </w:r>
      </w:ins>
    </w:p>
    <w:p>
      <w:pPr>
        <w:ind w:firstLine="570"/>
        <w:rPr>
          <w:rFonts w:hint="eastAsia" w:ascii="华文楷体" w:hAnsi="华文楷体" w:eastAsia="华文楷体"/>
          <w:sz w:val="28"/>
          <w:szCs w:val="28"/>
        </w:rPr>
      </w:pPr>
      <w:del w:id="41" w:author="Administrator" w:date="2016-01-15T11:03:09Z">
        <w:r>
          <w:rPr>
            <w:rFonts w:hint="eastAsia" w:ascii="华文楷体" w:hAnsi="华文楷体" w:eastAsia="华文楷体"/>
            <w:sz w:val="28"/>
            <w:szCs w:val="28"/>
          </w:rPr>
          <w:delText>”</w:delText>
        </w:r>
      </w:del>
      <w:r>
        <w:rPr>
          <w:rFonts w:hint="eastAsia" w:ascii="华文楷体" w:hAnsi="华文楷体" w:eastAsia="华文楷体"/>
          <w:sz w:val="28"/>
          <w:szCs w:val="28"/>
        </w:rPr>
        <w:t>那么“究竟的明现智慧”主要是讲到了这个如果最初的时候通过修行人无我空性得到了一种初果，得到初果之后再进一步的修道，然后可以得到小乘无学道。那么最终圆满的证悟人无我空性之后呢，最终他要进入大乘。所以要通过这样一种大乘十地的修行，最终的时候可以究竟明现智慧。也就是说这个地方的“究竟的明现智慧”主要是指佛果</w:t>
      </w:r>
      <w:ins w:id="42" w:author="Administrator" w:date="2016-01-15T11:04:12Z">
        <w:r>
          <w:rPr>
            <w:rFonts w:hint="eastAsia" w:ascii="华文楷体" w:hAnsi="华文楷体" w:eastAsia="华文楷体"/>
            <w:sz w:val="28"/>
            <w:szCs w:val="28"/>
            <w:lang w:eastAsia="zh-CN"/>
          </w:rPr>
          <w:t>而言</w:t>
        </w:r>
      </w:ins>
      <w:ins w:id="43" w:author="Administrator" w:date="2016-01-15T11:04:13Z">
        <w:r>
          <w:rPr>
            <w:rFonts w:hint="eastAsia" w:ascii="华文楷体" w:hAnsi="华文楷体" w:eastAsia="华文楷体"/>
            <w:sz w:val="28"/>
            <w:szCs w:val="28"/>
            <w:lang w:eastAsia="zh-CN"/>
          </w:rPr>
          <w:t>的</w:t>
        </w:r>
      </w:ins>
      <w:r>
        <w:rPr>
          <w:rFonts w:hint="eastAsia" w:ascii="华文楷体" w:hAnsi="华文楷体" w:eastAsia="华文楷体"/>
          <w:sz w:val="28"/>
          <w:szCs w:val="28"/>
        </w:rPr>
        <w:t>。也就是说以人无我空性为基础修行下去</w:t>
      </w:r>
      <w:ins w:id="44" w:author="Administrator" w:date="2016-01-15T11:04:27Z">
        <w:r>
          <w:rPr>
            <w:rFonts w:hint="eastAsia" w:ascii="华文楷体" w:hAnsi="华文楷体" w:eastAsia="华文楷体"/>
            <w:sz w:val="28"/>
            <w:szCs w:val="28"/>
            <w:lang w:eastAsia="zh-CN"/>
          </w:rPr>
          <w:t>的时候呢</w:t>
        </w:r>
      </w:ins>
      <w:r>
        <w:rPr>
          <w:rFonts w:hint="eastAsia" w:ascii="华文楷体" w:hAnsi="华文楷体" w:eastAsia="华文楷体"/>
          <w:sz w:val="28"/>
          <w:szCs w:val="28"/>
        </w:rPr>
        <w:t>，究竟的时候就</w:t>
      </w:r>
      <w:ins w:id="45" w:author="Administrator" w:date="2016-01-15T11:04:38Z">
        <w:r>
          <w:rPr>
            <w:rFonts w:hint="eastAsia" w:ascii="华文楷体" w:hAnsi="华文楷体" w:eastAsia="华文楷体"/>
            <w:sz w:val="28"/>
            <w:szCs w:val="28"/>
            <w:lang w:eastAsia="zh-CN"/>
          </w:rPr>
          <w:t>可以</w:t>
        </w:r>
      </w:ins>
      <w:del w:id="46" w:author="Administrator" w:date="2016-01-15T11:04:42Z">
        <w:r>
          <w:rPr>
            <w:rFonts w:hint="eastAsia" w:ascii="华文楷体" w:hAnsi="华文楷体" w:eastAsia="华文楷体"/>
            <w:sz w:val="28"/>
            <w:szCs w:val="28"/>
          </w:rPr>
          <w:delText>会</w:delText>
        </w:r>
      </w:del>
      <w:r>
        <w:rPr>
          <w:rFonts w:hint="eastAsia" w:ascii="华文楷体" w:hAnsi="华文楷体" w:eastAsia="华文楷体"/>
          <w:sz w:val="28"/>
          <w:szCs w:val="28"/>
        </w:rPr>
        <w:t>得到佛的明现智慧。那么还有一种从字面上可以理解的，这个</w:t>
      </w:r>
      <w:del w:id="47" w:author="Administrator" w:date="2016-01-15T11:04:59Z">
        <w:r>
          <w:rPr>
            <w:rFonts w:hint="eastAsia" w:ascii="华文楷体" w:hAnsi="华文楷体" w:eastAsia="华文楷体"/>
            <w:sz w:val="28"/>
            <w:szCs w:val="28"/>
          </w:rPr>
          <w:delText>”</w:delText>
        </w:r>
      </w:del>
      <w:ins w:id="48" w:author="Administrator" w:date="2016-01-15T11:04:59Z">
        <w:r>
          <w:rPr>
            <w:rFonts w:hint="eastAsia" w:ascii="华文楷体" w:hAnsi="华文楷体" w:eastAsia="华文楷体"/>
            <w:sz w:val="28"/>
            <w:szCs w:val="28"/>
            <w:lang w:eastAsia="zh-CN"/>
          </w:rPr>
          <w:t>“</w:t>
        </w:r>
      </w:ins>
      <w:r>
        <w:rPr>
          <w:rFonts w:hint="eastAsia" w:ascii="华文楷体" w:hAnsi="华文楷体" w:eastAsia="华文楷体"/>
          <w:sz w:val="28"/>
          <w:szCs w:val="28"/>
        </w:rPr>
        <w:t>明现智慧</w:t>
      </w:r>
      <w:del w:id="49" w:author="Administrator" w:date="2016-01-15T11:05:02Z">
        <w:r>
          <w:rPr>
            <w:rFonts w:hint="eastAsia" w:ascii="华文楷体" w:hAnsi="华文楷体" w:eastAsia="华文楷体"/>
            <w:sz w:val="28"/>
            <w:szCs w:val="28"/>
          </w:rPr>
          <w:delText>“</w:delText>
        </w:r>
      </w:del>
      <w:ins w:id="50" w:author="Administrator" w:date="2016-01-15T11:05:02Z">
        <w:r>
          <w:rPr>
            <w:rFonts w:hint="eastAsia" w:ascii="华文楷体" w:hAnsi="华文楷体" w:eastAsia="华文楷体"/>
            <w:sz w:val="28"/>
            <w:szCs w:val="28"/>
            <w:lang w:eastAsia="zh-CN"/>
          </w:rPr>
          <w:t>”</w:t>
        </w:r>
      </w:ins>
      <w:r>
        <w:rPr>
          <w:rFonts w:hint="eastAsia" w:ascii="华文楷体" w:hAnsi="华文楷体" w:eastAsia="华文楷体"/>
          <w:sz w:val="28"/>
          <w:szCs w:val="28"/>
        </w:rPr>
        <w:t>也可以理解成修持人无我空性他最终可以达到最极明显的，就说是完全证悟人无我空性的这个本体。如果说圆满的证悟了人无我空性的本体，就可以从这个上面它的违品就说我执</w:t>
      </w:r>
      <w:ins w:id="51" w:author="Administrator" w:date="2016-01-15T11:05:20Z">
        <w:r>
          <w:rPr>
            <w:rFonts w:hint="eastAsia" w:ascii="华文楷体" w:hAnsi="华文楷体" w:eastAsia="华文楷体"/>
            <w:sz w:val="28"/>
            <w:szCs w:val="28"/>
            <w:lang w:eastAsia="zh-CN"/>
          </w:rPr>
          <w:t>啊</w:t>
        </w:r>
      </w:ins>
      <w:r>
        <w:rPr>
          <w:rFonts w:hint="eastAsia" w:ascii="华文楷体" w:hAnsi="华文楷体" w:eastAsia="华文楷体"/>
          <w:sz w:val="28"/>
          <w:szCs w:val="28"/>
        </w:rPr>
        <w:t>完全可以断掉、完全可以消除这个烦恼障。从这个方面字面上理解这个“明现智慧”也可以理解成这个人无我空性到达极致的时候，也不一定是和佛果对应，就是讲这个人无我本身他如果修持的时候最终可以圆满证悟人无我空性的意思。</w:t>
      </w:r>
    </w:p>
    <w:p>
      <w:pPr>
        <w:ind w:firstLine="570"/>
        <w:rPr>
          <w:ins w:id="52" w:author="Administrator" w:date="2016-01-15T11:06:23Z"/>
          <w:rFonts w:hint="eastAsia" w:ascii="华文楷体" w:hAnsi="华文楷体" w:eastAsia="华文楷体"/>
          <w:sz w:val="28"/>
          <w:szCs w:val="28"/>
        </w:rPr>
      </w:pPr>
      <w:ins w:id="53" w:author="Administrator" w:date="2016-01-15T11:06:25Z">
        <w:r>
          <w:rPr>
            <w:rFonts w:hint="eastAsia" w:ascii="华文楷体" w:hAnsi="华文楷体" w:eastAsia="华文楷体"/>
            <w:sz w:val="28"/>
            <w:szCs w:val="28"/>
            <w:lang w:eastAsia="zh-CN"/>
          </w:rPr>
          <w:t>【</w:t>
        </w:r>
      </w:ins>
      <w:del w:id="54" w:author="Administrator" w:date="2016-01-15T11:05:59Z">
        <w:r>
          <w:rPr>
            <w:rFonts w:hint="eastAsia" w:ascii="黑体" w:hAnsi="黑体" w:eastAsia="黑体" w:cs="黑体"/>
            <w:b/>
            <w:bCs/>
            <w:sz w:val="28"/>
            <w:szCs w:val="28"/>
            <w:rPrChange w:id="55" w:author="Administrator" w:date="2016-01-15T11:06:34Z">
              <w:rPr>
                <w:rFonts w:hint="eastAsia" w:ascii="华文楷体" w:hAnsi="华文楷体" w:eastAsia="华文楷体"/>
                <w:sz w:val="28"/>
                <w:szCs w:val="28"/>
              </w:rPr>
            </w:rPrChange>
          </w:rPr>
          <w:delText xml:space="preserve"> </w:delText>
        </w:r>
      </w:del>
      <w:del w:id="56" w:author="Administrator" w:date="2016-01-15T11:05:58Z">
        <w:r>
          <w:rPr>
            <w:rFonts w:hint="eastAsia" w:ascii="黑体" w:hAnsi="黑体" w:eastAsia="黑体" w:cs="黑体"/>
            <w:b/>
            <w:bCs/>
            <w:sz w:val="28"/>
            <w:szCs w:val="28"/>
            <w:rPrChange w:id="57" w:author="Administrator" w:date="2016-01-15T11:06:34Z">
              <w:rPr>
                <w:rFonts w:hint="eastAsia" w:ascii="华文楷体" w:hAnsi="华文楷体" w:eastAsia="华文楷体"/>
                <w:sz w:val="28"/>
                <w:szCs w:val="28"/>
              </w:rPr>
            </w:rPrChange>
          </w:rPr>
          <w:delText xml:space="preserve">   </w:delText>
        </w:r>
      </w:del>
      <w:del w:id="58" w:author="Administrator" w:date="2016-01-15T11:05:57Z">
        <w:r>
          <w:rPr>
            <w:rFonts w:hint="eastAsia" w:ascii="黑体" w:hAnsi="黑体" w:eastAsia="黑体" w:cs="黑体"/>
            <w:b/>
            <w:bCs/>
            <w:sz w:val="28"/>
            <w:szCs w:val="28"/>
            <w:rPrChange w:id="59" w:author="Administrator" w:date="2016-01-15T11:06:34Z">
              <w:rPr>
                <w:rFonts w:hint="eastAsia" w:ascii="华文楷体" w:hAnsi="华文楷体" w:eastAsia="华文楷体"/>
                <w:sz w:val="28"/>
                <w:szCs w:val="28"/>
              </w:rPr>
            </w:rPrChange>
          </w:rPr>
          <w:delText>“</w:delText>
        </w:r>
      </w:del>
      <w:r>
        <w:rPr>
          <w:rFonts w:hint="eastAsia" w:ascii="黑体" w:hAnsi="黑体" w:eastAsia="黑体" w:cs="黑体"/>
          <w:b/>
          <w:bCs/>
          <w:sz w:val="28"/>
          <w:szCs w:val="28"/>
          <w:rPrChange w:id="60" w:author="Administrator" w:date="2016-01-15T11:06:34Z">
            <w:rPr>
              <w:rFonts w:hint="eastAsia" w:ascii="华文楷体" w:hAnsi="华文楷体" w:eastAsia="华文楷体"/>
              <w:sz w:val="28"/>
              <w:szCs w:val="28"/>
            </w:rPr>
          </w:rPrChange>
        </w:rPr>
        <w:t>总之，我们应当清楚，无边资粮等殊胜方便之因如果不齐备，必定不会生起殊胜证悟，一旦因完整无缺，自会生起一地等殊胜证悟。</w:t>
      </w:r>
      <w:ins w:id="61" w:author="Administrator" w:date="2016-01-15T11:06:28Z">
        <w:r>
          <w:rPr>
            <w:rFonts w:hint="eastAsia" w:ascii="华文楷体" w:hAnsi="华文楷体" w:eastAsia="华文楷体"/>
            <w:sz w:val="28"/>
            <w:szCs w:val="28"/>
            <w:lang w:eastAsia="zh-CN"/>
          </w:rPr>
          <w:t>】</w:t>
        </w:r>
      </w:ins>
      <w:del w:id="62" w:author="Administrator" w:date="2016-01-15T11:06:23Z">
        <w:r>
          <w:rPr>
            <w:rFonts w:hint="eastAsia" w:ascii="华文楷体" w:hAnsi="华文楷体" w:eastAsia="华文楷体"/>
            <w:sz w:val="28"/>
            <w:szCs w:val="28"/>
          </w:rPr>
          <w:delText>”</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总而言之，我们应该清楚，无边的资粮等殊胜的方便的因如果不齐备的时候，没办法产生殊胜证悟。一旦这个因完整无缺了，自会生起一地等殊胜证悟。这个方面就是说，如果真正的圆满的证悟法无我空性，必须有它的这些条件。如果要圆满证悟法无我空性的话，它第一个他要为了一切众生救度的缘故要发誓成佛，所以说这个菩提心是必不可少的。然后他就想了，如果真正要成佛的话，那么必须要圆满证悟空性。也就是说必须要通过圆满证悟空性的方式来对治障碍，那么如果</w:t>
      </w:r>
      <w:ins w:id="63" w:author="Administrator" w:date="2016-01-15T11:07:28Z">
        <w:r>
          <w:rPr>
            <w:rFonts w:hint="eastAsia" w:ascii="华文楷体" w:hAnsi="华文楷体" w:eastAsia="华文楷体"/>
            <w:sz w:val="28"/>
            <w:szCs w:val="28"/>
            <w:lang w:eastAsia="zh-CN"/>
          </w:rPr>
          <w:t>是</w:t>
        </w:r>
      </w:ins>
      <w:r>
        <w:rPr>
          <w:rFonts w:hint="eastAsia" w:ascii="华文楷体" w:hAnsi="华文楷体" w:eastAsia="华文楷体"/>
          <w:sz w:val="28"/>
          <w:szCs w:val="28"/>
        </w:rPr>
        <w:t>障碍存在是没办法真正的证悟佛果的，所以通过空性来对治障碍。那么要真正的修持这种圆满的空性，</w:t>
      </w:r>
      <w:del w:id="64" w:author="Administrator" w:date="2016-01-15T11:07:45Z">
        <w:r>
          <w:rPr>
            <w:rFonts w:hint="eastAsia" w:ascii="华文楷体" w:hAnsi="华文楷体" w:eastAsia="华文楷体"/>
            <w:sz w:val="28"/>
            <w:szCs w:val="28"/>
          </w:rPr>
          <w:delText>就</w:delText>
        </w:r>
      </w:del>
      <w:ins w:id="65" w:author="Administrator" w:date="2016-01-15T11:07:45Z">
        <w:r>
          <w:rPr>
            <w:rFonts w:hint="eastAsia" w:ascii="华文楷体" w:hAnsi="华文楷体" w:eastAsia="华文楷体"/>
            <w:sz w:val="28"/>
            <w:szCs w:val="28"/>
            <w:lang w:eastAsia="zh-CN"/>
          </w:rPr>
          <w:t>才</w:t>
        </w:r>
      </w:ins>
      <w:r>
        <w:rPr>
          <w:rFonts w:hint="eastAsia" w:ascii="华文楷体" w:hAnsi="华文楷体" w:eastAsia="华文楷体"/>
          <w:sz w:val="28"/>
          <w:szCs w:val="28"/>
        </w:rPr>
        <w:t>会抉择实际上一切万法都是无自性的。生起称合实相的这样见解而修行，所以说这些方面都是它的因，然后通过积累无边的资粮或者就是说通过回向大菩提果等等，大乘当中所揭示的殊胜修法修行，这个时候就可以生起一地的殊胜证悟。如果你要生起一地的殊胜证悟你必须要通过大乘的因来进行修炼，如果你没有这些大乘的因，那么你没办法生起一地等殊胜证悟。所以现在对我们来讲的话，一方面是抉择一个圆满的空性，一方面在抉择圆满空性的同时还要通过学习其余的大乘的这些论典，比如说讲解菩提心的论典、讲解如何修持六度的这些资粮的比如说《大乘经庄严论》等等，像这样当中讲了很多怎么样获得初第、怎么样获得大乘道的</w:t>
      </w:r>
      <w:ins w:id="66" w:author="Administrator" w:date="2016-01-15T11:09:26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因缘。如果我们对这些因缘都了如指掌，再加上已经成熟的串习的话，最后就可以真正的因为圆满因的缘故而生起一地等殊胜证悟。</w:t>
      </w:r>
    </w:p>
    <w:p>
      <w:pPr>
        <w:ind w:firstLine="570"/>
        <w:rPr>
          <w:ins w:id="67" w:author="Administrator" w:date="2016-01-15T11:09:53Z"/>
          <w:rFonts w:hint="eastAsia" w:ascii="华文楷体" w:hAnsi="华文楷体" w:eastAsia="华文楷体"/>
          <w:sz w:val="28"/>
          <w:szCs w:val="28"/>
          <w:lang w:eastAsia="zh-CN"/>
        </w:rPr>
      </w:pPr>
      <w:ins w:id="68" w:author="Administrator" w:date="2016-01-15T11:09:49Z">
        <w:r>
          <w:rPr>
            <w:rFonts w:hint="eastAsia" w:ascii="华文楷体" w:hAnsi="华文楷体" w:eastAsia="华文楷体"/>
            <w:sz w:val="28"/>
            <w:szCs w:val="28"/>
            <w:lang w:eastAsia="zh-CN"/>
          </w:rPr>
          <w:t>【</w:t>
        </w:r>
      </w:ins>
      <w:del w:id="69" w:author="Administrator" w:date="2016-01-15T11:09:48Z">
        <w:r>
          <w:rPr>
            <w:rFonts w:hint="eastAsia" w:ascii="黑体" w:hAnsi="黑体" w:eastAsia="黑体" w:cs="黑体"/>
            <w:b/>
            <w:bCs/>
            <w:sz w:val="28"/>
            <w:szCs w:val="28"/>
            <w:rPrChange w:id="70" w:author="Administrator" w:date="2016-01-15T11:10:00Z">
              <w:rPr>
                <w:rFonts w:hint="eastAsia" w:ascii="华文楷体" w:hAnsi="华文楷体" w:eastAsia="华文楷体"/>
                <w:sz w:val="28"/>
                <w:szCs w:val="28"/>
              </w:rPr>
            </w:rPrChange>
          </w:rPr>
          <w:delText xml:space="preserve"> </w:delText>
        </w:r>
      </w:del>
      <w:del w:id="71" w:author="Administrator" w:date="2016-01-15T11:09:47Z">
        <w:r>
          <w:rPr>
            <w:rFonts w:hint="eastAsia" w:ascii="黑体" w:hAnsi="黑体" w:eastAsia="黑体" w:cs="黑体"/>
            <w:b/>
            <w:bCs/>
            <w:sz w:val="28"/>
            <w:szCs w:val="28"/>
            <w:rPrChange w:id="72" w:author="Administrator" w:date="2016-01-15T11:10:00Z">
              <w:rPr>
                <w:rFonts w:hint="eastAsia" w:ascii="华文楷体" w:hAnsi="华文楷体" w:eastAsia="华文楷体"/>
                <w:sz w:val="28"/>
                <w:szCs w:val="28"/>
              </w:rPr>
            </w:rPrChange>
          </w:rPr>
          <w:delText xml:space="preserve">   “</w:delText>
        </w:r>
      </w:del>
      <w:r>
        <w:rPr>
          <w:rFonts w:hint="eastAsia" w:ascii="黑体" w:hAnsi="黑体" w:eastAsia="黑体" w:cs="黑体"/>
          <w:b/>
          <w:bCs/>
          <w:sz w:val="28"/>
          <w:szCs w:val="28"/>
          <w:rPrChange w:id="73" w:author="Administrator" w:date="2016-01-15T11:10:00Z">
            <w:rPr>
              <w:rFonts w:hint="eastAsia" w:ascii="华文楷体" w:hAnsi="华文楷体" w:eastAsia="华文楷体"/>
              <w:sz w:val="28"/>
              <w:szCs w:val="28"/>
            </w:rPr>
          </w:rPrChange>
        </w:rPr>
        <w:t>当生起了这种证悟时，与之对立的所断也将无影无踪。</w:t>
      </w:r>
      <w:del w:id="74" w:author="Administrator" w:date="2016-01-15T11:09:52Z">
        <w:r>
          <w:rPr>
            <w:rFonts w:hint="eastAsia" w:ascii="华文楷体" w:hAnsi="华文楷体" w:eastAsia="华文楷体"/>
            <w:sz w:val="28"/>
            <w:szCs w:val="28"/>
          </w:rPr>
          <w:delText>”</w:delText>
        </w:r>
      </w:del>
      <w:ins w:id="75" w:author="Administrator" w:date="2016-01-15T11:09:52Z">
        <w:r>
          <w:rPr>
            <w:rFonts w:hint="eastAsia" w:ascii="华文楷体" w:hAnsi="华文楷体" w:eastAsia="华文楷体"/>
            <w:sz w:val="28"/>
            <w:szCs w:val="28"/>
            <w:lang w:eastAsia="zh-CN"/>
          </w:rPr>
          <w:t>】</w:t>
        </w:r>
      </w:ins>
    </w:p>
    <w:p>
      <w:pPr>
        <w:ind w:firstLine="570"/>
        <w:rPr>
          <w:ins w:id="76" w:author="Administrator" w:date="2016-01-15T11:11:25Z"/>
          <w:rFonts w:hint="eastAsia" w:ascii="华文楷体" w:hAnsi="华文楷体" w:eastAsia="华文楷体"/>
          <w:sz w:val="28"/>
          <w:szCs w:val="28"/>
        </w:rPr>
      </w:pPr>
      <w:r>
        <w:rPr>
          <w:rFonts w:hint="eastAsia" w:ascii="华文楷体" w:hAnsi="华文楷体" w:eastAsia="华文楷体"/>
          <w:sz w:val="28"/>
          <w:szCs w:val="28"/>
        </w:rPr>
        <w:t>那么就是说如果一旦生起了证悟的时候，和这个证悟相对立、和智慧相对立的这些所断、烦恼、一些其他的障碍，也绝对会无影无踪的。</w:t>
      </w:r>
      <w:del w:id="77" w:author="Administrator" w:date="2016-01-15T11:11:25Z">
        <w:r>
          <w:rPr>
            <w:rFonts w:hint="eastAsia" w:ascii="华文楷体" w:hAnsi="华文楷体" w:eastAsia="华文楷体"/>
            <w:sz w:val="28"/>
            <w:szCs w:val="28"/>
          </w:rPr>
          <w:delText>“</w:delText>
        </w:r>
      </w:del>
    </w:p>
    <w:p>
      <w:pPr>
        <w:ind w:firstLine="570"/>
        <w:rPr>
          <w:ins w:id="78" w:author="Administrator" w:date="2016-01-15T11:11:28Z"/>
          <w:rFonts w:hint="eastAsia" w:ascii="华文楷体" w:hAnsi="华文楷体" w:eastAsia="华文楷体"/>
          <w:sz w:val="28"/>
          <w:szCs w:val="28"/>
        </w:rPr>
      </w:pPr>
      <w:ins w:id="79" w:author="Administrator" w:date="2016-01-15T11:11:30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80" w:author="Administrator" w:date="2016-01-15T11:11:39Z">
            <w:rPr>
              <w:rFonts w:hint="eastAsia" w:ascii="华文楷体" w:hAnsi="华文楷体" w:eastAsia="华文楷体"/>
              <w:sz w:val="28"/>
              <w:szCs w:val="28"/>
            </w:rPr>
          </w:rPrChange>
        </w:rPr>
        <w:t>如果离开了所断，则与之相对立的功德也将圆满齐全。</w:t>
      </w:r>
      <w:ins w:id="81" w:author="Administrator" w:date="2016-01-15T11:11:33Z">
        <w:r>
          <w:rPr>
            <w:rFonts w:hint="eastAsia" w:ascii="黑体" w:hAnsi="黑体" w:eastAsia="黑体" w:cs="黑体"/>
            <w:b/>
            <w:bCs/>
            <w:sz w:val="28"/>
            <w:szCs w:val="28"/>
            <w:lang w:eastAsia="zh-CN"/>
            <w:rPrChange w:id="82" w:author="Administrator" w:date="2016-01-15T11:11:39Z">
              <w:rPr>
                <w:rFonts w:hint="eastAsia" w:ascii="华文楷体" w:hAnsi="华文楷体" w:eastAsia="华文楷体"/>
                <w:sz w:val="28"/>
                <w:szCs w:val="28"/>
                <w:lang w:eastAsia="zh-CN"/>
              </w:rPr>
            </w:rPrChange>
          </w:rPr>
          <w:t>】</w:t>
        </w:r>
      </w:ins>
      <w:del w:id="83" w:author="Administrator" w:date="2016-01-15T11:11:28Z">
        <w:r>
          <w:rPr>
            <w:rFonts w:hint="eastAsia" w:ascii="华文楷体" w:hAnsi="华文楷体" w:eastAsia="华文楷体"/>
            <w:sz w:val="28"/>
            <w:szCs w:val="28"/>
          </w:rPr>
          <w:delText>”</w:delText>
        </w:r>
      </w:del>
    </w:p>
    <w:p>
      <w:pPr>
        <w:ind w:firstLine="570"/>
        <w:rPr>
          <w:ins w:id="84" w:author="Administrator" w:date="2016-01-15T11:12:30Z"/>
          <w:rFonts w:hint="eastAsia" w:ascii="华文楷体" w:hAnsi="华文楷体" w:eastAsia="华文楷体"/>
          <w:sz w:val="28"/>
          <w:szCs w:val="28"/>
        </w:rPr>
      </w:pPr>
      <w:r>
        <w:rPr>
          <w:rFonts w:hint="eastAsia" w:ascii="华文楷体" w:hAnsi="华文楷体" w:eastAsia="华文楷体"/>
          <w:sz w:val="28"/>
          <w:szCs w:val="28"/>
        </w:rPr>
        <w:t>那么如果它的所断不存在了，那么就说是和它与之相对立的功德也将圆满齐全。因为如果相续当中有所断就不会显现功德，如果说是没有了所断那么相续当中这些种种的一地、或者就说是证悟</w:t>
      </w:r>
      <w:ins w:id="85" w:author="Administrator" w:date="2016-01-15T11:12:11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殊胜果位的功德都会圆满齐全的。</w:t>
      </w:r>
      <w:del w:id="86" w:author="Administrator" w:date="2016-01-15T11:12:30Z">
        <w:r>
          <w:rPr>
            <w:rFonts w:hint="eastAsia" w:ascii="华文楷体" w:hAnsi="华文楷体" w:eastAsia="华文楷体"/>
            <w:sz w:val="28"/>
            <w:szCs w:val="28"/>
          </w:rPr>
          <w:delText>“</w:delText>
        </w:r>
      </w:del>
    </w:p>
    <w:p>
      <w:pPr>
        <w:ind w:firstLine="570"/>
        <w:rPr>
          <w:ins w:id="87" w:author="Administrator" w:date="2016-01-15T11:12:34Z"/>
          <w:rFonts w:hint="eastAsia" w:ascii="黑体" w:hAnsi="黑体" w:eastAsia="黑体" w:cs="黑体"/>
          <w:b/>
          <w:bCs/>
          <w:sz w:val="28"/>
          <w:szCs w:val="28"/>
          <w:rPrChange w:id="88" w:author="Administrator" w:date="2016-01-15T11:12:45Z">
            <w:rPr>
              <w:ins w:id="89" w:author="Administrator" w:date="2016-01-15T11:12:34Z"/>
              <w:rFonts w:hint="eastAsia" w:ascii="华文楷体" w:hAnsi="华文楷体" w:eastAsia="华文楷体"/>
              <w:sz w:val="28"/>
              <w:szCs w:val="28"/>
            </w:rPr>
          </w:rPrChange>
        </w:rPr>
      </w:pPr>
      <w:ins w:id="90" w:author="Administrator" w:date="2016-01-15T11:12:36Z">
        <w:r>
          <w:rPr>
            <w:rFonts w:hint="eastAsia" w:ascii="黑体" w:hAnsi="黑体" w:eastAsia="黑体" w:cs="黑体"/>
            <w:b/>
            <w:bCs/>
            <w:sz w:val="28"/>
            <w:szCs w:val="28"/>
            <w:lang w:eastAsia="zh-CN"/>
            <w:rPrChange w:id="91" w:author="Administrator" w:date="2016-01-15T11:12:45Z">
              <w:rPr>
                <w:rFonts w:hint="eastAsia" w:ascii="华文楷体" w:hAnsi="华文楷体" w:eastAsia="华文楷体"/>
                <w:sz w:val="28"/>
                <w:szCs w:val="28"/>
                <w:lang w:eastAsia="zh-CN"/>
              </w:rPr>
            </w:rPrChange>
          </w:rPr>
          <w:t>【</w:t>
        </w:r>
      </w:ins>
      <w:r>
        <w:rPr>
          <w:rFonts w:hint="eastAsia" w:ascii="黑体" w:hAnsi="黑体" w:eastAsia="黑体" w:cs="黑体"/>
          <w:b/>
          <w:bCs/>
          <w:sz w:val="28"/>
          <w:szCs w:val="28"/>
          <w:rPrChange w:id="92" w:author="Administrator" w:date="2016-01-15T11:12:45Z">
            <w:rPr>
              <w:rFonts w:hint="eastAsia" w:ascii="华文楷体" w:hAnsi="华文楷体" w:eastAsia="华文楷体"/>
              <w:sz w:val="28"/>
              <w:szCs w:val="28"/>
            </w:rPr>
          </w:rPrChange>
        </w:rPr>
        <w:t>这三者（证悟、所断、功德）之间必定是随存随灭的相应关系，否则就可能出现其中何者存在、何者不存在等类情况。</w:t>
      </w:r>
      <w:ins w:id="93" w:author="Administrator" w:date="2016-01-15T11:12:39Z">
        <w:r>
          <w:rPr>
            <w:rFonts w:hint="eastAsia" w:ascii="黑体" w:hAnsi="黑体" w:eastAsia="黑体" w:cs="黑体"/>
            <w:b/>
            <w:bCs/>
            <w:sz w:val="28"/>
            <w:szCs w:val="28"/>
            <w:lang w:eastAsia="zh-CN"/>
            <w:rPrChange w:id="94" w:author="Administrator" w:date="2016-01-15T11:12:45Z">
              <w:rPr>
                <w:rFonts w:hint="eastAsia" w:ascii="华文楷体" w:hAnsi="华文楷体" w:eastAsia="华文楷体"/>
                <w:sz w:val="28"/>
                <w:szCs w:val="28"/>
                <w:lang w:eastAsia="zh-CN"/>
              </w:rPr>
            </w:rPrChange>
          </w:rPr>
          <w:t>】</w:t>
        </w:r>
      </w:ins>
      <w:del w:id="95" w:author="Administrator" w:date="2016-01-15T11:12:34Z">
        <w:r>
          <w:rPr>
            <w:rFonts w:hint="eastAsia" w:ascii="黑体" w:hAnsi="黑体" w:eastAsia="黑体" w:cs="黑体"/>
            <w:b/>
            <w:bCs/>
            <w:sz w:val="28"/>
            <w:szCs w:val="28"/>
            <w:rPrChange w:id="96" w:author="Administrator" w:date="2016-01-15T11:12:45Z">
              <w:rPr>
                <w:rFonts w:hint="eastAsia" w:ascii="华文楷体" w:hAnsi="华文楷体" w:eastAsia="华文楷体"/>
                <w:sz w:val="28"/>
                <w:szCs w:val="28"/>
              </w:rPr>
            </w:rPrChange>
          </w:rPr>
          <w:delText>”</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说是实际上通过因修持得到证悟，得到证悟之后必定会遣除所断，所断一旦没有之后功德会必然出现，那么这个就是随存随灭的一种相应关系。那么就说是这个证悟和它的这个所断和功德，这个绝对是在这个一个方式之下如是安立的。那么会不会出现其他的情况呢？就说后面所提到的，其中何者存在、何者不存在等类的情况，这个是不会有的。比如说如果你证悟，但是你的所断还有，这个方面是不可能的。或者说你有功德，但是你没有证悟；或者说你有功德，</w:t>
      </w:r>
      <w:ins w:id="97" w:author="Administrator" w:date="2016-01-15T11:32:31Z">
        <w:r>
          <w:rPr>
            <w:rFonts w:hint="eastAsia" w:ascii="华文楷体" w:hAnsi="华文楷体" w:eastAsia="华文楷体"/>
            <w:sz w:val="28"/>
            <w:szCs w:val="28"/>
            <w:lang w:eastAsia="zh-CN"/>
          </w:rPr>
          <w:t>没有</w:t>
        </w:r>
      </w:ins>
      <w:ins w:id="98" w:author="Administrator" w:date="2016-01-15T11:32:39Z">
        <w:r>
          <w:rPr>
            <w:rFonts w:hint="eastAsia" w:ascii="华文楷体" w:hAnsi="华文楷体" w:eastAsia="华文楷体"/>
            <w:sz w:val="28"/>
            <w:szCs w:val="28"/>
            <w:lang w:eastAsia="zh-CN"/>
          </w:rPr>
          <w:t>所断</w:t>
        </w:r>
      </w:ins>
      <w:ins w:id="99" w:author="Administrator" w:date="2016-01-15T11:32:41Z">
        <w:r>
          <w:rPr>
            <w:rFonts w:hint="eastAsia" w:ascii="华文楷体" w:hAnsi="华文楷体" w:eastAsia="华文楷体"/>
            <w:sz w:val="28"/>
            <w:szCs w:val="28"/>
            <w:lang w:eastAsia="zh-CN"/>
          </w:rPr>
          <w:t>，</w:t>
        </w:r>
      </w:ins>
      <w:ins w:id="100" w:author="Administrator" w:date="2016-01-15T11:32:43Z">
        <w:r>
          <w:rPr>
            <w:rFonts w:hint="eastAsia" w:ascii="华文楷体" w:hAnsi="华文楷体" w:eastAsia="华文楷体"/>
            <w:sz w:val="28"/>
            <w:szCs w:val="28"/>
            <w:lang w:eastAsia="zh-CN"/>
          </w:rPr>
          <w:t>不是说</w:t>
        </w:r>
      </w:ins>
      <w:ins w:id="101" w:author="Administrator" w:date="2016-01-15T11:32:44Z">
        <w:r>
          <w:rPr>
            <w:rFonts w:hint="eastAsia" w:ascii="华文楷体" w:hAnsi="华文楷体" w:eastAsia="华文楷体"/>
            <w:sz w:val="28"/>
            <w:szCs w:val="28"/>
            <w:lang w:eastAsia="zh-CN"/>
          </w:rPr>
          <w:t>没有</w:t>
        </w:r>
      </w:ins>
      <w:ins w:id="102" w:author="Administrator" w:date="2016-01-15T11:32:47Z">
        <w:r>
          <w:rPr>
            <w:rFonts w:hint="eastAsia" w:ascii="华文楷体" w:hAnsi="华文楷体" w:eastAsia="华文楷体"/>
            <w:sz w:val="28"/>
            <w:szCs w:val="28"/>
            <w:lang w:eastAsia="zh-CN"/>
          </w:rPr>
          <w:t>所断，</w:t>
        </w:r>
      </w:ins>
      <w:ins w:id="103" w:author="Administrator" w:date="2016-01-15T11:33:01Z">
        <w:r>
          <w:rPr>
            <w:rFonts w:hint="eastAsia" w:ascii="华文楷体" w:hAnsi="华文楷体" w:eastAsia="华文楷体"/>
            <w:sz w:val="28"/>
            <w:szCs w:val="28"/>
            <w:lang w:eastAsia="zh-CN"/>
          </w:rPr>
          <w:t>或者说</w:t>
        </w:r>
      </w:ins>
      <w:ins w:id="104" w:author="Administrator" w:date="2016-01-15T11:33:04Z">
        <w:r>
          <w:rPr>
            <w:rFonts w:hint="eastAsia" w:ascii="华文楷体" w:hAnsi="华文楷体" w:eastAsia="华文楷体"/>
            <w:sz w:val="28"/>
            <w:szCs w:val="28"/>
            <w:lang w:eastAsia="zh-CN"/>
          </w:rPr>
          <w:t>你</w:t>
        </w:r>
      </w:ins>
      <w:ins w:id="105" w:author="Administrator" w:date="2016-01-15T11:33:07Z">
        <w:r>
          <w:rPr>
            <w:rFonts w:hint="eastAsia" w:ascii="华文楷体" w:hAnsi="华文楷体" w:eastAsia="华文楷体"/>
            <w:sz w:val="28"/>
            <w:szCs w:val="28"/>
            <w:lang w:eastAsia="zh-CN"/>
          </w:rPr>
          <w:t>有功德</w:t>
        </w:r>
      </w:ins>
      <w:ins w:id="106" w:author="Administrator" w:date="2016-01-15T11:33:12Z">
        <w:r>
          <w:rPr>
            <w:rFonts w:hint="eastAsia" w:ascii="华文楷体" w:hAnsi="华文楷体" w:eastAsia="华文楷体"/>
            <w:sz w:val="28"/>
            <w:szCs w:val="28"/>
            <w:lang w:eastAsia="zh-CN"/>
          </w:rPr>
          <w:t>，</w:t>
        </w:r>
      </w:ins>
      <w:r>
        <w:rPr>
          <w:rFonts w:hint="eastAsia" w:ascii="华文楷体" w:hAnsi="华文楷体" w:eastAsia="华文楷体"/>
          <w:sz w:val="28"/>
          <w:szCs w:val="28"/>
        </w:rPr>
        <w:t>但是这个所断还没有断除；或者说你还存在所断的这个前提之下，又生起了证悟和功德，这些都是不可能。所以说如果说是有证悟和功德，必定没有所断；如果有所断，必定没有证悟和功德。这三者之间就是这样一种随存随灭的相应关系。否则就会出现其中有所断，但是没有证悟（口误）；或者有证悟，但是所断还有等等，这方面的情况就会出现的。</w:t>
      </w:r>
    </w:p>
    <w:p>
      <w:pPr>
        <w:ind w:firstLine="570"/>
        <w:rPr>
          <w:ins w:id="107" w:author="Administrator" w:date="2016-01-15T11:34:40Z"/>
          <w:rFonts w:hint="eastAsia" w:ascii="黑体" w:hAnsi="黑体" w:eastAsia="黑体" w:cs="黑体"/>
          <w:b/>
          <w:bCs/>
          <w:sz w:val="28"/>
          <w:szCs w:val="28"/>
          <w:lang w:eastAsia="zh-CN"/>
          <w:rPrChange w:id="108" w:author="Administrator" w:date="2016-01-15T11:34:47Z">
            <w:rPr>
              <w:ins w:id="109" w:author="Administrator" w:date="2016-01-15T11:34:40Z"/>
              <w:rFonts w:hint="eastAsia" w:ascii="华文楷体" w:hAnsi="华文楷体" w:eastAsia="华文楷体"/>
              <w:sz w:val="28"/>
              <w:szCs w:val="28"/>
              <w:lang w:eastAsia="zh-CN"/>
            </w:rPr>
          </w:rPrChange>
        </w:rPr>
      </w:pPr>
      <w:r>
        <w:rPr>
          <w:rFonts w:hint="eastAsia" w:ascii="华文楷体" w:hAnsi="华文楷体" w:eastAsia="华文楷体"/>
          <w:sz w:val="28"/>
          <w:szCs w:val="28"/>
        </w:rPr>
        <w:t xml:space="preserve"> </w:t>
      </w:r>
      <w:ins w:id="110" w:author="Administrator" w:date="2016-01-15T11:33:57Z">
        <w:r>
          <w:rPr>
            <w:rFonts w:hint="eastAsia" w:ascii="华文楷体" w:hAnsi="华文楷体" w:eastAsia="华文楷体"/>
            <w:sz w:val="28"/>
            <w:szCs w:val="28"/>
            <w:lang w:eastAsia="zh-CN"/>
          </w:rPr>
          <w:t>【</w:t>
        </w:r>
      </w:ins>
      <w:del w:id="111" w:author="Administrator" w:date="2016-01-15T11:33:56Z">
        <w:r>
          <w:rPr>
            <w:rFonts w:hint="eastAsia" w:ascii="黑体" w:hAnsi="黑体" w:eastAsia="黑体" w:cs="黑体"/>
            <w:b/>
            <w:bCs/>
            <w:sz w:val="28"/>
            <w:szCs w:val="28"/>
            <w:rPrChange w:id="112" w:author="Administrator" w:date="2016-01-15T11:34:47Z">
              <w:rPr>
                <w:rFonts w:hint="eastAsia" w:ascii="华文楷体" w:hAnsi="华文楷体" w:eastAsia="华文楷体"/>
                <w:sz w:val="28"/>
                <w:szCs w:val="28"/>
              </w:rPr>
            </w:rPrChange>
          </w:rPr>
          <w:delText xml:space="preserve">  </w:delText>
        </w:r>
      </w:del>
      <w:del w:id="113" w:author="Administrator" w:date="2016-01-15T11:33:55Z">
        <w:r>
          <w:rPr>
            <w:rFonts w:hint="eastAsia" w:ascii="黑体" w:hAnsi="黑体" w:eastAsia="黑体" w:cs="黑体"/>
            <w:b/>
            <w:bCs/>
            <w:sz w:val="28"/>
            <w:szCs w:val="28"/>
            <w:rPrChange w:id="114" w:author="Administrator" w:date="2016-01-15T11:34:47Z">
              <w:rPr>
                <w:rFonts w:hint="eastAsia" w:ascii="华文楷体" w:hAnsi="华文楷体" w:eastAsia="华文楷体"/>
                <w:sz w:val="28"/>
                <w:szCs w:val="28"/>
              </w:rPr>
            </w:rPrChange>
          </w:rPr>
          <w:delText xml:space="preserve"> “</w:delText>
        </w:r>
      </w:del>
      <w:r>
        <w:rPr>
          <w:rFonts w:hint="eastAsia" w:ascii="黑体" w:hAnsi="黑体" w:eastAsia="黑体" w:cs="黑体"/>
          <w:b/>
          <w:bCs/>
          <w:sz w:val="28"/>
          <w:szCs w:val="28"/>
          <w:rPrChange w:id="115" w:author="Administrator" w:date="2016-01-15T11:34:47Z">
            <w:rPr>
              <w:rFonts w:hint="eastAsia" w:ascii="华文楷体" w:hAnsi="华文楷体" w:eastAsia="华文楷体"/>
              <w:sz w:val="28"/>
              <w:szCs w:val="28"/>
            </w:rPr>
          </w:rPrChange>
        </w:rPr>
        <w:t>如此一来，在声称“断除一切所断而未证一切所证等各类情况均会出现”的辩方面前，我们通过事势理的途径来正破也成了无有宣说的余地，这一点实难令人承认。</w:t>
      </w:r>
      <w:del w:id="116" w:author="Administrator" w:date="2016-01-15T11:34:39Z">
        <w:r>
          <w:rPr>
            <w:rFonts w:hint="eastAsia" w:ascii="黑体" w:hAnsi="黑体" w:eastAsia="黑体" w:cs="黑体"/>
            <w:b/>
            <w:bCs/>
            <w:sz w:val="28"/>
            <w:szCs w:val="28"/>
            <w:rPrChange w:id="117" w:author="Administrator" w:date="2016-01-15T11:34:47Z">
              <w:rPr>
                <w:rFonts w:hint="eastAsia" w:ascii="华文楷体" w:hAnsi="华文楷体" w:eastAsia="华文楷体"/>
                <w:sz w:val="28"/>
                <w:szCs w:val="28"/>
              </w:rPr>
            </w:rPrChange>
          </w:rPr>
          <w:delText>”</w:delText>
        </w:r>
      </w:del>
      <w:ins w:id="118" w:author="Administrator" w:date="2016-01-15T11:34:39Z">
        <w:r>
          <w:rPr>
            <w:rFonts w:hint="eastAsia" w:ascii="黑体" w:hAnsi="黑体" w:eastAsia="黑体" w:cs="黑体"/>
            <w:b/>
            <w:bCs/>
            <w:sz w:val="28"/>
            <w:szCs w:val="28"/>
            <w:lang w:eastAsia="zh-CN"/>
            <w:rPrChange w:id="119" w:author="Administrator" w:date="2016-01-15T11:34:47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如果不是这样安立的，不单单这个地方是我们自宗必须要这样安立，实际上就即便是我们现在辩论的对方，他也必须要承认这个问题。就说证悟、所断和功德，这个之间是一种随存随灭的关系。当然在这个里面，对方他是认为声闻、缘觉证悟了法无我空性，但是所知障没有断除，没有断除所知障。或者就是说他这样一种已经证悟了法无我空性，但是初</w:t>
      </w:r>
      <w:del w:id="120" w:author="Administrator" w:date="2016-01-15T11:35:55Z">
        <w:r>
          <w:rPr>
            <w:rFonts w:hint="eastAsia" w:ascii="华文楷体" w:hAnsi="华文楷体" w:eastAsia="华文楷体"/>
            <w:sz w:val="28"/>
            <w:szCs w:val="28"/>
          </w:rPr>
          <w:delText>第</w:delText>
        </w:r>
      </w:del>
      <w:ins w:id="121" w:author="Administrator" w:date="2016-01-15T11:35:55Z">
        <w:r>
          <w:rPr>
            <w:rFonts w:hint="eastAsia" w:ascii="华文楷体" w:hAnsi="华文楷体" w:eastAsia="华文楷体"/>
            <w:sz w:val="28"/>
            <w:szCs w:val="28"/>
            <w:lang w:eastAsia="zh-CN"/>
          </w:rPr>
          <w:t>地</w:t>
        </w:r>
      </w:ins>
      <w:r>
        <w:rPr>
          <w:rFonts w:hint="eastAsia" w:ascii="华文楷体" w:hAnsi="华文楷体" w:eastAsia="华文楷体"/>
          <w:sz w:val="28"/>
          <w:szCs w:val="28"/>
        </w:rPr>
        <w:t>菩萨等的功德没有现前，这个方面是对方承认的。但我们说实际上这样的情况是不存在，使用一个我们和辩论对方都能够接受的</w:t>
      </w:r>
      <w:ins w:id="122" w:author="Administrator" w:date="2016-01-15T11:36:13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例子就可以说明这个问题。比如说这个方面在我们和对方之间如果出现了第三个辩论对方，他们说断除一切所断，比如说佛，以佛为例，佛陀已经断除了一切所断，但是没有证悟遍智，这种情况会出现。那么如果有这样一种辩论对方，那么我们和现在我们的辩论对手如何应对这个问题呢？他们也是没办法回答的。为什么呢？因为按照对方的观点来看的时候，那么就说存在一种情况，就说证悟了圆满法无我空性但是没有断除所知障，这个是对方承许的。现在我们就通过一个善巧方便把这个反过来，比如说佛陀，我们如果其他一个人说佛陀断除了所知障，断除了一切障碍，但是没有证悟遍智。它会出现有者存在</w:t>
      </w:r>
      <w:ins w:id="123" w:author="Administrator" w:date="2016-01-15T11:37:25Z">
        <w:r>
          <w:rPr>
            <w:rFonts w:hint="eastAsia" w:ascii="华文楷体" w:hAnsi="华文楷体" w:eastAsia="华文楷体"/>
            <w:sz w:val="28"/>
            <w:szCs w:val="28"/>
            <w:lang w:eastAsia="zh-CN"/>
          </w:rPr>
          <w:t>、</w:t>
        </w:r>
      </w:ins>
      <w:r>
        <w:rPr>
          <w:rFonts w:hint="eastAsia" w:ascii="华文楷体" w:hAnsi="华文楷体" w:eastAsia="华文楷体"/>
          <w:sz w:val="28"/>
          <w:szCs w:val="28"/>
        </w:rPr>
        <w:t>有者不存在的情况。如果是这样的话，对方</w:t>
      </w:r>
      <w:ins w:id="124" w:author="Administrator" w:date="2016-01-15T11:37:21Z">
        <w:r>
          <w:rPr>
            <w:rFonts w:hint="eastAsia" w:ascii="华文楷体" w:hAnsi="华文楷体" w:eastAsia="华文楷体"/>
            <w:sz w:val="28"/>
            <w:szCs w:val="28"/>
            <w:lang w:eastAsia="zh-CN"/>
          </w:rPr>
          <w:t>又</w:t>
        </w:r>
      </w:ins>
      <w:r>
        <w:rPr>
          <w:rFonts w:hint="eastAsia" w:ascii="华文楷体" w:hAnsi="华文楷体" w:eastAsia="华文楷体"/>
          <w:sz w:val="28"/>
          <w:szCs w:val="28"/>
        </w:rPr>
        <w:t>怎么回答呢？因为自己他也承许，圆满证悟了法无我空性，但是没有断除所知障的情况。所以说如果对待一个这样一种辩方，我们就通过事势理的途径来正破也成了无有宣说的余地了，这一点实难令人承认。所以通过一个同等理，让对方知道，让承许声闻、缘觉证悟圆满法无我的人知道，这样承许是不对的。应该承许证悟所断和功德随存随灭，如果你真正圆满证悟了法无我空性，与之相应的所断这样的所知障肯定会断除的。不会出现这样一种有者有，有者不存在的情况出现的，所以说这一点实难令人承认。如果按照自宗观点来承许的时候，这个三者就是随存随灭，不会出现其中一个存在，其他不存在的情况，没有这个。所以说如果从这样观察的时候，即便是其他比如我们说佛陀断除所断，有没有证悟一切所证，但我们说这个情况没有。如果佛陀已经完全的断除一切所断，所有的障碍没有了，不可能不现前究竟的明现智慧的。我们就可以通过事势理的途径来对对方进行证破。</w:t>
      </w:r>
    </w:p>
    <w:p>
      <w:pPr>
        <w:ind w:firstLine="570"/>
        <w:rPr>
          <w:ins w:id="125" w:author="Administrator" w:date="2016-01-15T11:38:56Z"/>
          <w:rFonts w:hint="eastAsia" w:ascii="华文楷体" w:hAnsi="华文楷体" w:eastAsia="华文楷体"/>
          <w:sz w:val="28"/>
          <w:szCs w:val="28"/>
          <w:lang w:eastAsia="zh-CN"/>
        </w:rPr>
      </w:pPr>
      <w:r>
        <w:rPr>
          <w:rFonts w:hint="eastAsia" w:ascii="华文楷体" w:hAnsi="华文楷体" w:eastAsia="华文楷体"/>
          <w:sz w:val="28"/>
          <w:szCs w:val="28"/>
        </w:rPr>
        <w:t xml:space="preserve"> </w:t>
      </w:r>
      <w:ins w:id="126" w:author="Administrator" w:date="2016-01-15T11:38:52Z">
        <w:r>
          <w:rPr>
            <w:rFonts w:hint="eastAsia" w:ascii="华文楷体" w:hAnsi="华文楷体" w:eastAsia="华文楷体"/>
            <w:sz w:val="28"/>
            <w:szCs w:val="28"/>
            <w:lang w:eastAsia="zh-CN"/>
          </w:rPr>
          <w:t>【</w:t>
        </w:r>
      </w:ins>
      <w:del w:id="127" w:author="Administrator" w:date="2016-01-15T11:38:51Z">
        <w:r>
          <w:rPr>
            <w:rFonts w:hint="eastAsia" w:ascii="黑体" w:hAnsi="黑体" w:eastAsia="黑体" w:cs="黑体"/>
            <w:b/>
            <w:bCs/>
            <w:sz w:val="28"/>
            <w:szCs w:val="28"/>
            <w:rPrChange w:id="128" w:author="Administrator" w:date="2016-01-15T11:39:23Z">
              <w:rPr>
                <w:rFonts w:hint="eastAsia" w:ascii="华文楷体" w:hAnsi="华文楷体" w:eastAsia="华文楷体"/>
                <w:sz w:val="28"/>
                <w:szCs w:val="28"/>
              </w:rPr>
            </w:rPrChange>
          </w:rPr>
          <w:delText xml:space="preserve"> </w:delText>
        </w:r>
      </w:del>
      <w:del w:id="129" w:author="Administrator" w:date="2016-01-15T11:38:50Z">
        <w:r>
          <w:rPr>
            <w:rFonts w:hint="eastAsia" w:ascii="黑体" w:hAnsi="黑体" w:eastAsia="黑体" w:cs="黑体"/>
            <w:b/>
            <w:bCs/>
            <w:sz w:val="28"/>
            <w:szCs w:val="28"/>
            <w:rPrChange w:id="130" w:author="Administrator" w:date="2016-01-15T11:39:23Z">
              <w:rPr>
                <w:rFonts w:hint="eastAsia" w:ascii="华文楷体" w:hAnsi="华文楷体" w:eastAsia="华文楷体"/>
                <w:sz w:val="28"/>
                <w:szCs w:val="28"/>
              </w:rPr>
            </w:rPrChange>
          </w:rPr>
          <w:delText xml:space="preserve">  “</w:delText>
        </w:r>
      </w:del>
      <w:r>
        <w:rPr>
          <w:rFonts w:hint="eastAsia" w:ascii="黑体" w:hAnsi="黑体" w:eastAsia="黑体" w:cs="黑体"/>
          <w:b/>
          <w:bCs/>
          <w:sz w:val="28"/>
          <w:szCs w:val="28"/>
          <w:rPrChange w:id="131" w:author="Administrator" w:date="2016-01-15T11:39:23Z">
            <w:rPr>
              <w:rFonts w:hint="eastAsia" w:ascii="华文楷体" w:hAnsi="华文楷体" w:eastAsia="华文楷体"/>
              <w:sz w:val="28"/>
              <w:szCs w:val="28"/>
            </w:rPr>
          </w:rPrChange>
        </w:rPr>
        <w:t>简而言之，如果（认定）声闻、缘觉圆满证悟了法无我，则难以避开所有佛经、注疏的教证以及成百理证的妨害。</w:t>
      </w:r>
      <w:del w:id="132" w:author="Administrator" w:date="2016-01-15T11:38:55Z">
        <w:r>
          <w:rPr>
            <w:rFonts w:hint="eastAsia" w:ascii="华文楷体" w:hAnsi="华文楷体" w:eastAsia="华文楷体"/>
            <w:sz w:val="28"/>
            <w:szCs w:val="28"/>
          </w:rPr>
          <w:delText>”</w:delText>
        </w:r>
      </w:del>
      <w:ins w:id="133" w:author="Administrator" w:date="2016-01-15T11:38:55Z">
        <w:r>
          <w:rPr>
            <w:rFonts w:hint="eastAsia" w:ascii="华文楷体" w:hAnsi="华文楷体" w:eastAsia="华文楷体"/>
            <w:sz w:val="28"/>
            <w:szCs w:val="28"/>
            <w:lang w:eastAsia="zh-CN"/>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那么简而言之，如果认定声闻、缘觉</w:t>
      </w:r>
      <w:ins w:id="134" w:author="Administrator" w:date="2016-01-15T11:41:44Z">
        <w:r>
          <w:rPr>
            <w:rFonts w:hint="eastAsia" w:ascii="华文楷体" w:hAnsi="华文楷体" w:eastAsia="华文楷体"/>
            <w:sz w:val="28"/>
            <w:szCs w:val="28"/>
            <w:lang w:eastAsia="zh-CN"/>
          </w:rPr>
          <w:t>已经</w:t>
        </w:r>
      </w:ins>
      <w:ins w:id="135" w:author="Administrator" w:date="2016-01-15T11:41:46Z">
        <w:r>
          <w:rPr>
            <w:rFonts w:hint="eastAsia" w:ascii="华文楷体" w:hAnsi="华文楷体" w:eastAsia="华文楷体"/>
            <w:sz w:val="28"/>
            <w:szCs w:val="28"/>
            <w:lang w:eastAsia="zh-CN"/>
          </w:rPr>
          <w:t>圆满了</w:t>
        </w:r>
      </w:ins>
      <w:r>
        <w:rPr>
          <w:rFonts w:hint="eastAsia" w:ascii="华文楷体" w:hAnsi="华文楷体" w:eastAsia="华文楷体"/>
          <w:sz w:val="28"/>
          <w:szCs w:val="28"/>
        </w:rPr>
        <w:t>像初</w:t>
      </w:r>
      <w:del w:id="136" w:author="Administrator" w:date="2016-01-15T11:41:52Z">
        <w:r>
          <w:rPr>
            <w:rFonts w:hint="eastAsia" w:ascii="华文楷体" w:hAnsi="华文楷体" w:eastAsia="华文楷体"/>
            <w:sz w:val="28"/>
            <w:szCs w:val="28"/>
          </w:rPr>
          <w:delText>第</w:delText>
        </w:r>
      </w:del>
      <w:ins w:id="137" w:author="Administrator" w:date="2016-01-15T11:41:52Z">
        <w:r>
          <w:rPr>
            <w:rFonts w:hint="eastAsia" w:ascii="华文楷体" w:hAnsi="华文楷体" w:eastAsia="华文楷体"/>
            <w:sz w:val="28"/>
            <w:szCs w:val="28"/>
            <w:lang w:eastAsia="zh-CN"/>
          </w:rPr>
          <w:t>地</w:t>
        </w:r>
      </w:ins>
      <w:r>
        <w:rPr>
          <w:rFonts w:hint="eastAsia" w:ascii="华文楷体" w:hAnsi="华文楷体" w:eastAsia="华文楷体"/>
          <w:sz w:val="28"/>
          <w:szCs w:val="28"/>
        </w:rPr>
        <w:t>菩萨一样已经圆满的证悟了法无我空性，那么这个时候就难以避开所有佛经、注疏、教证和成百理证的妨害。那么就说很多佛经的这样一种妨害，还有很多就说印度等等大注释的这些教证的妨害，还有很多成百理</w:t>
      </w:r>
      <w:del w:id="138" w:author="Administrator" w:date="2016-01-15T11:42:21Z">
        <w:r>
          <w:rPr>
            <w:rFonts w:hint="eastAsia" w:ascii="华文楷体" w:hAnsi="华文楷体" w:eastAsia="华文楷体"/>
            <w:sz w:val="28"/>
            <w:szCs w:val="28"/>
          </w:rPr>
          <w:delText>正</w:delText>
        </w:r>
      </w:del>
      <w:ins w:id="139" w:author="Administrator" w:date="2016-01-15T11:42:21Z">
        <w:r>
          <w:rPr>
            <w:rFonts w:hint="eastAsia" w:ascii="华文楷体" w:hAnsi="华文楷体" w:eastAsia="华文楷体"/>
            <w:sz w:val="28"/>
            <w:szCs w:val="28"/>
            <w:lang w:eastAsia="zh-CN"/>
          </w:rPr>
          <w:t>证</w:t>
        </w:r>
      </w:ins>
      <w:r>
        <w:rPr>
          <w:rFonts w:hint="eastAsia" w:ascii="华文楷体" w:hAnsi="华文楷体" w:eastAsia="华文楷体"/>
          <w:sz w:val="28"/>
          <w:szCs w:val="28"/>
        </w:rPr>
        <w:t>的妨害，有很多诸如此类的妨害实际上是根本没办法避免的。而且在其他的一些论典当中也提到，如果说是声闻、缘觉圆满证悟法无我空性，实际上他应该成就佛果，有成就佛果这样一种过失的。那么为什么有这样提到的呢？因为对方虽然说这个是我们现见的法无我空性，在声闻、缘觉的时候现见法无我空性，但是我们说是现见法无我空性，</w:t>
      </w:r>
      <w:ins w:id="140" w:author="Administrator" w:date="2016-01-15T11:42:59Z">
        <w:r>
          <w:rPr>
            <w:rFonts w:hint="eastAsia" w:ascii="华文楷体" w:hAnsi="华文楷体" w:eastAsia="华文楷体"/>
            <w:sz w:val="28"/>
            <w:szCs w:val="28"/>
            <w:lang w:eastAsia="zh-CN"/>
          </w:rPr>
          <w:t>他</w:t>
        </w:r>
      </w:ins>
      <w:r>
        <w:rPr>
          <w:rFonts w:hint="eastAsia" w:ascii="华文楷体" w:hAnsi="华文楷体" w:eastAsia="华文楷体"/>
          <w:sz w:val="28"/>
          <w:szCs w:val="28"/>
        </w:rPr>
        <w:t>这个阿罗汉他是无学道，</w:t>
      </w:r>
      <w:ins w:id="141" w:author="Administrator" w:date="2016-01-15T11:43:07Z">
        <w:r>
          <w:rPr>
            <w:rFonts w:hint="eastAsia" w:ascii="华文楷体" w:hAnsi="华文楷体" w:eastAsia="华文楷体"/>
            <w:sz w:val="28"/>
            <w:szCs w:val="28"/>
            <w:lang w:eastAsia="zh-CN"/>
          </w:rPr>
          <w:t>他</w:t>
        </w:r>
      </w:ins>
      <w:ins w:id="142" w:author="Administrator" w:date="2016-01-15T11:43:08Z">
        <w:r>
          <w:rPr>
            <w:rFonts w:hint="eastAsia" w:ascii="华文楷体" w:hAnsi="华文楷体" w:eastAsia="华文楷体"/>
            <w:sz w:val="28"/>
            <w:szCs w:val="28"/>
            <w:lang w:eastAsia="zh-CN"/>
          </w:rPr>
          <w:t>是</w:t>
        </w:r>
      </w:ins>
      <w:r>
        <w:rPr>
          <w:rFonts w:hint="eastAsia" w:ascii="华文楷体" w:hAnsi="华文楷体" w:eastAsia="华文楷体"/>
          <w:sz w:val="28"/>
          <w:szCs w:val="28"/>
        </w:rPr>
        <w:t>已经是经历了修道的。所以说他这个法无我空性应该是在他获得初果或者就说预流</w:t>
      </w:r>
      <w:del w:id="143" w:author="Administrator" w:date="2016-01-15T11:43:29Z">
        <w:r>
          <w:rPr>
            <w:rFonts w:hint="eastAsia" w:ascii="华文楷体" w:hAnsi="华文楷体" w:eastAsia="华文楷体"/>
            <w:sz w:val="28"/>
            <w:szCs w:val="28"/>
          </w:rPr>
          <w:delText>向</w:delText>
        </w:r>
      </w:del>
      <w:ins w:id="144" w:author="Administrator" w:date="2016-01-15T11:43:29Z">
        <w:r>
          <w:rPr>
            <w:rFonts w:hint="eastAsia" w:ascii="华文楷体" w:hAnsi="华文楷体" w:eastAsia="华文楷体"/>
            <w:sz w:val="28"/>
            <w:szCs w:val="28"/>
            <w:lang w:eastAsia="zh-CN"/>
          </w:rPr>
          <w:t>相</w:t>
        </w:r>
      </w:ins>
      <w:ins w:id="145" w:author="Administrator" w:date="2016-01-15T11:43:30Z">
        <w:r>
          <w:rPr>
            <w:rFonts w:hint="eastAsia" w:ascii="华文楷体" w:hAnsi="华文楷体" w:eastAsia="华文楷体"/>
            <w:sz w:val="28"/>
            <w:szCs w:val="28"/>
            <w:lang w:eastAsia="zh-CN"/>
          </w:rPr>
          <w:t>的</w:t>
        </w:r>
      </w:ins>
      <w:ins w:id="146" w:author="Administrator" w:date="2016-01-15T11:43:32Z">
        <w:r>
          <w:rPr>
            <w:rFonts w:hint="eastAsia" w:ascii="华文楷体" w:hAnsi="华文楷体" w:eastAsia="华文楷体"/>
            <w:sz w:val="28"/>
            <w:szCs w:val="28"/>
            <w:lang w:eastAsia="zh-CN"/>
          </w:rPr>
          <w:t>时候</w:t>
        </w:r>
      </w:ins>
      <w:r>
        <w:rPr>
          <w:rFonts w:hint="eastAsia" w:ascii="华文楷体" w:hAnsi="华文楷体" w:eastAsia="华文楷体"/>
          <w:sz w:val="28"/>
          <w:szCs w:val="28"/>
        </w:rPr>
        <w:t>见道的时候，就应该能够圆满见到这个法无我空性。那么如果在初果的时候圆满见到法无我空性，又通过修道再再串习当他获得阿罗汉果的时候，他就完全可以成就佛果了。这个方面当然是其他地方有这样讲的，这个方面我们是顺便提一下而已。那么就说还有很多佛经、注释的教证、成百理</w:t>
      </w:r>
      <w:del w:id="147" w:author="Administrator" w:date="2016-01-15T11:44:17Z">
        <w:r>
          <w:rPr>
            <w:rFonts w:hint="eastAsia" w:ascii="华文楷体" w:hAnsi="华文楷体" w:eastAsia="华文楷体"/>
            <w:sz w:val="28"/>
            <w:szCs w:val="28"/>
          </w:rPr>
          <w:delText>正</w:delText>
        </w:r>
      </w:del>
      <w:ins w:id="148" w:author="Administrator" w:date="2016-01-15T11:44:17Z">
        <w:r>
          <w:rPr>
            <w:rFonts w:hint="eastAsia" w:ascii="华文楷体" w:hAnsi="华文楷体" w:eastAsia="华文楷体"/>
            <w:sz w:val="28"/>
            <w:szCs w:val="28"/>
            <w:lang w:eastAsia="zh-CN"/>
          </w:rPr>
          <w:t>证</w:t>
        </w:r>
      </w:ins>
      <w:r>
        <w:rPr>
          <w:rFonts w:hint="eastAsia" w:ascii="华文楷体" w:hAnsi="华文楷体" w:eastAsia="华文楷体"/>
          <w:sz w:val="28"/>
          <w:szCs w:val="28"/>
        </w:rPr>
        <w:t>的妨害。</w:t>
      </w:r>
    </w:p>
    <w:p>
      <w:pPr>
        <w:ind w:firstLine="570"/>
        <w:rPr>
          <w:ins w:id="149" w:author="Administrator" w:date="2016-01-15T11:44:28Z"/>
          <w:rFonts w:hint="eastAsia" w:ascii="黑体" w:hAnsi="黑体" w:eastAsia="黑体" w:cs="黑体"/>
          <w:b/>
          <w:bCs/>
          <w:sz w:val="28"/>
          <w:szCs w:val="28"/>
          <w:lang w:eastAsia="zh-CN"/>
          <w:rPrChange w:id="150" w:author="Administrator" w:date="2016-01-15T11:44:51Z">
            <w:rPr>
              <w:ins w:id="151" w:author="Administrator" w:date="2016-01-15T11:44:28Z"/>
              <w:rFonts w:hint="eastAsia" w:ascii="华文楷体" w:hAnsi="华文楷体" w:eastAsia="华文楷体"/>
              <w:sz w:val="28"/>
              <w:szCs w:val="28"/>
              <w:lang w:eastAsia="zh-CN"/>
            </w:rPr>
          </w:rPrChange>
        </w:rPr>
      </w:pPr>
      <w:r>
        <w:rPr>
          <w:rFonts w:hint="eastAsia" w:ascii="华文楷体" w:hAnsi="华文楷体" w:eastAsia="华文楷体"/>
          <w:sz w:val="28"/>
          <w:szCs w:val="28"/>
        </w:rPr>
        <w:t xml:space="preserve"> </w:t>
      </w:r>
      <w:ins w:id="152" w:author="Administrator" w:date="2016-01-15T11:44:30Z">
        <w:r>
          <w:rPr>
            <w:rFonts w:hint="eastAsia" w:ascii="黑体" w:hAnsi="黑体" w:eastAsia="黑体" w:cs="黑体"/>
            <w:b/>
            <w:bCs/>
            <w:sz w:val="28"/>
            <w:szCs w:val="28"/>
            <w:lang w:eastAsia="zh-CN"/>
            <w:rPrChange w:id="153" w:author="Administrator" w:date="2016-01-15T11:44:51Z">
              <w:rPr>
                <w:rFonts w:hint="eastAsia" w:ascii="华文楷体" w:hAnsi="华文楷体" w:eastAsia="华文楷体"/>
                <w:sz w:val="28"/>
                <w:szCs w:val="28"/>
                <w:lang w:eastAsia="zh-CN"/>
              </w:rPr>
            </w:rPrChange>
          </w:rPr>
          <w:t>【</w:t>
        </w:r>
      </w:ins>
      <w:del w:id="154" w:author="Administrator" w:date="2016-01-15T11:44:23Z">
        <w:r>
          <w:rPr>
            <w:rFonts w:hint="eastAsia" w:ascii="黑体" w:hAnsi="黑体" w:eastAsia="黑体" w:cs="黑体"/>
            <w:b/>
            <w:bCs/>
            <w:sz w:val="28"/>
            <w:szCs w:val="28"/>
            <w:rPrChange w:id="155" w:author="Administrator" w:date="2016-01-15T11:44:51Z">
              <w:rPr>
                <w:rFonts w:hint="eastAsia" w:ascii="华文楷体" w:hAnsi="华文楷体" w:eastAsia="华文楷体"/>
                <w:sz w:val="28"/>
                <w:szCs w:val="28"/>
              </w:rPr>
            </w:rPrChange>
          </w:rPr>
          <w:delText xml:space="preserve"> </w:delText>
        </w:r>
      </w:del>
      <w:del w:id="156" w:author="Administrator" w:date="2016-01-15T11:44:22Z">
        <w:r>
          <w:rPr>
            <w:rFonts w:hint="eastAsia" w:ascii="黑体" w:hAnsi="黑体" w:eastAsia="黑体" w:cs="黑体"/>
            <w:b/>
            <w:bCs/>
            <w:sz w:val="28"/>
            <w:szCs w:val="28"/>
            <w:rPrChange w:id="157" w:author="Administrator" w:date="2016-01-15T11:44:51Z">
              <w:rPr>
                <w:rFonts w:hint="eastAsia" w:ascii="华文楷体" w:hAnsi="华文楷体" w:eastAsia="华文楷体"/>
                <w:sz w:val="28"/>
                <w:szCs w:val="28"/>
              </w:rPr>
            </w:rPrChange>
          </w:rPr>
          <w:delText xml:space="preserve"> </w:delText>
        </w:r>
      </w:del>
      <w:del w:id="158" w:author="Administrator" w:date="2016-01-15T11:44:21Z">
        <w:r>
          <w:rPr>
            <w:rFonts w:hint="eastAsia" w:ascii="黑体" w:hAnsi="黑体" w:eastAsia="黑体" w:cs="黑体"/>
            <w:b/>
            <w:bCs/>
            <w:sz w:val="28"/>
            <w:szCs w:val="28"/>
            <w:rPrChange w:id="159" w:author="Administrator" w:date="2016-01-15T11:44:51Z">
              <w:rPr>
                <w:rFonts w:hint="eastAsia" w:ascii="华文楷体" w:hAnsi="华文楷体" w:eastAsia="华文楷体"/>
                <w:sz w:val="28"/>
                <w:szCs w:val="28"/>
              </w:rPr>
            </w:rPrChange>
          </w:rPr>
          <w:delText xml:space="preserve"> “</w:delText>
        </w:r>
      </w:del>
      <w:r>
        <w:rPr>
          <w:rFonts w:hint="eastAsia" w:ascii="黑体" w:hAnsi="黑体" w:eastAsia="黑体" w:cs="黑体"/>
          <w:b/>
          <w:bCs/>
          <w:sz w:val="28"/>
          <w:szCs w:val="28"/>
          <w:rPrChange w:id="160" w:author="Administrator" w:date="2016-01-15T11:44:51Z">
            <w:rPr>
              <w:rFonts w:hint="eastAsia" w:ascii="华文楷体" w:hAnsi="华文楷体" w:eastAsia="华文楷体"/>
              <w:sz w:val="28"/>
              <w:szCs w:val="28"/>
            </w:rPr>
          </w:rPrChange>
        </w:rPr>
        <w:t>大小乘的见道等道果的功德有着太阳与荧火虫般明亮不明亮的差别。</w:t>
      </w:r>
      <w:del w:id="161" w:author="Administrator" w:date="2016-01-15T11:44:27Z">
        <w:r>
          <w:rPr>
            <w:rFonts w:hint="eastAsia" w:ascii="黑体" w:hAnsi="黑体" w:eastAsia="黑体" w:cs="黑体"/>
            <w:b/>
            <w:bCs/>
            <w:sz w:val="28"/>
            <w:szCs w:val="28"/>
            <w:rPrChange w:id="162" w:author="Administrator" w:date="2016-01-15T11:44:51Z">
              <w:rPr>
                <w:rFonts w:hint="eastAsia" w:ascii="华文楷体" w:hAnsi="华文楷体" w:eastAsia="华文楷体"/>
                <w:sz w:val="28"/>
                <w:szCs w:val="28"/>
              </w:rPr>
            </w:rPrChange>
          </w:rPr>
          <w:delText>”</w:delText>
        </w:r>
      </w:del>
      <w:ins w:id="163" w:author="Administrator" w:date="2016-01-15T11:44:27Z">
        <w:r>
          <w:rPr>
            <w:rFonts w:hint="eastAsia" w:ascii="黑体" w:hAnsi="黑体" w:eastAsia="黑体" w:cs="黑体"/>
            <w:b/>
            <w:bCs/>
            <w:sz w:val="28"/>
            <w:szCs w:val="28"/>
            <w:lang w:eastAsia="zh-CN"/>
            <w:rPrChange w:id="164" w:author="Administrator" w:date="2016-01-15T11:44:51Z">
              <w:rPr>
                <w:rFonts w:hint="eastAsia" w:ascii="华文楷体" w:hAnsi="华文楷体" w:eastAsia="华文楷体"/>
                <w:sz w:val="28"/>
                <w:szCs w:val="28"/>
                <w:lang w:eastAsia="zh-CN"/>
              </w:rPr>
            </w:rPrChange>
          </w:rPr>
          <w:t>】</w:t>
        </w:r>
      </w:ins>
    </w:p>
    <w:p>
      <w:pPr>
        <w:ind w:firstLine="570"/>
        <w:rPr>
          <w:ins w:id="165" w:author="Administrator" w:date="2016-01-15T11:45:47Z"/>
          <w:rFonts w:hint="eastAsia" w:ascii="华文楷体" w:hAnsi="华文楷体" w:eastAsia="华文楷体"/>
          <w:sz w:val="28"/>
          <w:szCs w:val="28"/>
        </w:rPr>
      </w:pPr>
      <w:r>
        <w:rPr>
          <w:rFonts w:hint="eastAsia" w:ascii="华文楷体" w:hAnsi="华文楷体" w:eastAsia="华文楷体"/>
          <w:sz w:val="28"/>
          <w:szCs w:val="28"/>
        </w:rPr>
        <w:t>那么大乘的见道等或者说小乘见道等的功德，那么道果的功德就好像太阳和荧火虫一样。太阳和萤火虫是没法比的，</w:t>
      </w:r>
      <w:ins w:id="166" w:author="Administrator" w:date="2016-01-15T11:45:24Z">
        <w:r>
          <w:rPr>
            <w:rFonts w:hint="eastAsia" w:ascii="华文楷体" w:hAnsi="华文楷体" w:eastAsia="华文楷体"/>
            <w:sz w:val="28"/>
            <w:szCs w:val="28"/>
            <w:lang w:eastAsia="zh-CN"/>
          </w:rPr>
          <w:t>所以说</w:t>
        </w:r>
      </w:ins>
      <w:r>
        <w:rPr>
          <w:rFonts w:hint="eastAsia" w:ascii="华文楷体" w:hAnsi="华文楷体" w:eastAsia="华文楷体"/>
          <w:sz w:val="28"/>
          <w:szCs w:val="28"/>
        </w:rPr>
        <w:t>大乘的这样一种功德就好像太阳一样，那么小乘的这样一些功德就</w:t>
      </w:r>
      <w:del w:id="167" w:author="Administrator" w:date="2016-01-15T11:45:33Z">
        <w:r>
          <w:rPr>
            <w:rFonts w:hint="eastAsia" w:ascii="华文楷体" w:hAnsi="华文楷体" w:eastAsia="华文楷体"/>
            <w:sz w:val="28"/>
            <w:szCs w:val="28"/>
          </w:rPr>
          <w:delText>好</w:delText>
        </w:r>
      </w:del>
      <w:r>
        <w:rPr>
          <w:rFonts w:hint="eastAsia" w:ascii="华文楷体" w:hAnsi="华文楷体" w:eastAsia="华文楷体"/>
          <w:sz w:val="28"/>
          <w:szCs w:val="28"/>
        </w:rPr>
        <w:t>像萤火虫一样，它有明亮不明亮的差别。</w:t>
      </w:r>
      <w:del w:id="168" w:author="Administrator" w:date="2016-01-15T11:45:47Z">
        <w:r>
          <w:rPr>
            <w:rFonts w:hint="eastAsia" w:ascii="华文楷体" w:hAnsi="华文楷体" w:eastAsia="华文楷体"/>
            <w:sz w:val="28"/>
            <w:szCs w:val="28"/>
          </w:rPr>
          <w:delText>“</w:delText>
        </w:r>
      </w:del>
    </w:p>
    <w:p>
      <w:pPr>
        <w:ind w:firstLine="570"/>
        <w:rPr>
          <w:ins w:id="169" w:author="Administrator" w:date="2016-01-15T11:45:51Z"/>
          <w:rFonts w:hint="eastAsia" w:ascii="黑体" w:hAnsi="黑体" w:eastAsia="黑体" w:cs="黑体"/>
          <w:b/>
          <w:bCs/>
          <w:sz w:val="28"/>
          <w:szCs w:val="28"/>
          <w:rPrChange w:id="170" w:author="Administrator" w:date="2016-01-15T11:45:59Z">
            <w:rPr>
              <w:ins w:id="171" w:author="Administrator" w:date="2016-01-15T11:45:51Z"/>
              <w:rFonts w:hint="eastAsia" w:ascii="华文楷体" w:hAnsi="华文楷体" w:eastAsia="华文楷体"/>
              <w:sz w:val="28"/>
              <w:szCs w:val="28"/>
            </w:rPr>
          </w:rPrChange>
        </w:rPr>
      </w:pPr>
      <w:ins w:id="172" w:author="Administrator" w:date="2016-01-15T11:45:48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173" w:author="Administrator" w:date="2016-01-15T11:45:59Z">
            <w:rPr>
              <w:rFonts w:hint="eastAsia" w:ascii="华文楷体" w:hAnsi="华文楷体" w:eastAsia="华文楷体"/>
              <w:sz w:val="28"/>
              <w:szCs w:val="28"/>
            </w:rPr>
          </w:rPrChange>
        </w:rPr>
        <w:t>我们应当了知，这些功德是依靠证悟的智慧光而进行区分的。</w:t>
      </w:r>
      <w:ins w:id="174" w:author="Administrator" w:date="2016-01-15T11:45:53Z">
        <w:r>
          <w:rPr>
            <w:rFonts w:hint="eastAsia" w:ascii="黑体" w:hAnsi="黑体" w:eastAsia="黑体" w:cs="黑体"/>
            <w:b/>
            <w:bCs/>
            <w:sz w:val="28"/>
            <w:szCs w:val="28"/>
            <w:lang w:eastAsia="zh-CN"/>
            <w:rPrChange w:id="175" w:author="Administrator" w:date="2016-01-15T11:45:59Z">
              <w:rPr>
                <w:rFonts w:hint="eastAsia" w:ascii="华文楷体" w:hAnsi="华文楷体" w:eastAsia="华文楷体"/>
                <w:sz w:val="28"/>
                <w:szCs w:val="28"/>
                <w:lang w:eastAsia="zh-CN"/>
              </w:rPr>
            </w:rPrChange>
          </w:rPr>
          <w:t>】</w:t>
        </w:r>
      </w:ins>
      <w:del w:id="176" w:author="Administrator" w:date="2016-01-15T11:45:51Z">
        <w:r>
          <w:rPr>
            <w:rFonts w:hint="eastAsia" w:ascii="黑体" w:hAnsi="黑体" w:eastAsia="黑体" w:cs="黑体"/>
            <w:b/>
            <w:bCs/>
            <w:sz w:val="28"/>
            <w:szCs w:val="28"/>
            <w:rPrChange w:id="177" w:author="Administrator" w:date="2016-01-15T11:45:59Z">
              <w:rPr>
                <w:rFonts w:hint="eastAsia" w:ascii="华文楷体" w:hAnsi="华文楷体" w:eastAsia="华文楷体"/>
                <w:sz w:val="28"/>
                <w:szCs w:val="28"/>
              </w:rPr>
            </w:rPrChange>
          </w:rPr>
          <w:delText>”</w:delText>
        </w:r>
      </w:del>
    </w:p>
    <w:p>
      <w:pPr>
        <w:ind w:firstLine="570"/>
        <w:rPr>
          <w:ins w:id="178" w:author="Administrator" w:date="2016-01-15T11:47:07Z"/>
          <w:rFonts w:hint="eastAsia" w:ascii="华文楷体" w:hAnsi="华文楷体" w:eastAsia="华文楷体"/>
          <w:sz w:val="28"/>
          <w:szCs w:val="28"/>
        </w:rPr>
      </w:pPr>
      <w:r>
        <w:rPr>
          <w:rFonts w:hint="eastAsia" w:ascii="华文楷体" w:hAnsi="华文楷体" w:eastAsia="华文楷体"/>
          <w:sz w:val="28"/>
          <w:szCs w:val="28"/>
        </w:rPr>
        <w:t>那么这些功德都是因为他的智慧有差别而进行这样的区分，也就是说大乘</w:t>
      </w:r>
      <w:ins w:id="179" w:author="Administrator" w:date="2016-01-15T11:46:24Z">
        <w:r>
          <w:rPr>
            <w:rFonts w:hint="eastAsia" w:ascii="华文楷体" w:hAnsi="华文楷体" w:eastAsia="华文楷体"/>
            <w:sz w:val="28"/>
            <w:szCs w:val="28"/>
            <w:lang w:eastAsia="zh-CN"/>
          </w:rPr>
          <w:t>他</w:t>
        </w:r>
      </w:ins>
      <w:r>
        <w:rPr>
          <w:rFonts w:hint="eastAsia" w:ascii="华文楷体" w:hAnsi="华文楷体" w:eastAsia="华文楷体"/>
          <w:sz w:val="28"/>
          <w:szCs w:val="28"/>
        </w:rPr>
        <w:t>的智慧比较明显，</w:t>
      </w:r>
      <w:ins w:id="180" w:author="Administrator" w:date="2016-01-15T11:46:31Z">
        <w:r>
          <w:rPr>
            <w:rFonts w:hint="eastAsia" w:ascii="华文楷体" w:hAnsi="华文楷体" w:eastAsia="华文楷体"/>
            <w:sz w:val="28"/>
            <w:szCs w:val="28"/>
            <w:lang w:eastAsia="zh-CN"/>
          </w:rPr>
          <w:t>而</w:t>
        </w:r>
      </w:ins>
      <w:r>
        <w:rPr>
          <w:rFonts w:hint="eastAsia" w:ascii="华文楷体" w:hAnsi="华文楷体" w:eastAsia="华文楷体"/>
          <w:sz w:val="28"/>
          <w:szCs w:val="28"/>
        </w:rPr>
        <w:t>小乘的智慧不是这么明显。</w:t>
      </w:r>
    </w:p>
    <w:p>
      <w:pPr>
        <w:ind w:firstLine="570"/>
        <w:rPr>
          <w:ins w:id="181" w:author="Administrator" w:date="2016-01-15T11:46:54Z"/>
          <w:rFonts w:hint="eastAsia" w:ascii="华文楷体" w:hAnsi="华文楷体" w:eastAsia="华文楷体"/>
          <w:sz w:val="28"/>
          <w:szCs w:val="28"/>
          <w:lang w:eastAsia="zh-CN"/>
        </w:rPr>
      </w:pPr>
      <w:del w:id="182" w:author="Administrator" w:date="2016-01-15T11:46:50Z">
        <w:r>
          <w:rPr>
            <w:rFonts w:hint="eastAsia" w:ascii="华文楷体" w:hAnsi="华文楷体" w:eastAsia="华文楷体"/>
            <w:sz w:val="28"/>
            <w:szCs w:val="28"/>
          </w:rPr>
          <w:delText>“</w:delText>
        </w:r>
      </w:del>
      <w:ins w:id="183" w:author="Administrator" w:date="2016-01-15T11:46:50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184" w:author="Administrator" w:date="2016-01-15T11:47:16Z">
            <w:rPr>
              <w:rFonts w:hint="eastAsia" w:ascii="华文楷体" w:hAnsi="华文楷体" w:eastAsia="华文楷体"/>
              <w:sz w:val="28"/>
              <w:szCs w:val="28"/>
            </w:rPr>
          </w:rPrChange>
        </w:rPr>
        <w:t>对于有智慧的诸位学人来说，只是这般简明扼要讲清理证的要点就已足够了，而要引导固执己见者却有一定的难度。</w:t>
      </w:r>
      <w:del w:id="185" w:author="Administrator" w:date="2016-01-15T11:46:54Z">
        <w:r>
          <w:rPr>
            <w:rFonts w:hint="eastAsia" w:ascii="黑体" w:hAnsi="黑体" w:eastAsia="黑体" w:cs="黑体"/>
            <w:b/>
            <w:bCs/>
            <w:sz w:val="28"/>
            <w:szCs w:val="28"/>
            <w:rPrChange w:id="186" w:author="Administrator" w:date="2016-01-15T11:47:16Z">
              <w:rPr>
                <w:rFonts w:hint="eastAsia" w:ascii="华文楷体" w:hAnsi="华文楷体" w:eastAsia="华文楷体"/>
                <w:sz w:val="28"/>
                <w:szCs w:val="28"/>
              </w:rPr>
            </w:rPrChange>
          </w:rPr>
          <w:delText>”</w:delText>
        </w:r>
      </w:del>
      <w:ins w:id="187" w:author="Administrator" w:date="2016-01-15T11:46:54Z">
        <w:r>
          <w:rPr>
            <w:rFonts w:hint="eastAsia" w:ascii="黑体" w:hAnsi="黑体" w:eastAsia="黑体" w:cs="黑体"/>
            <w:b/>
            <w:bCs/>
            <w:sz w:val="28"/>
            <w:szCs w:val="28"/>
            <w:lang w:eastAsia="zh-CN"/>
            <w:rPrChange w:id="188" w:author="Administrator" w:date="2016-01-15T11:47:16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那么就说对于有智慧的诸位学人来讲，或者说一方面有公正的智慧，一方面就说是他能够通过比较细致的理</w:t>
      </w:r>
      <w:del w:id="189" w:author="Administrator" w:date="2016-01-15T11:48:31Z">
        <w:r>
          <w:rPr>
            <w:rFonts w:hint="eastAsia" w:ascii="华文楷体" w:hAnsi="华文楷体" w:eastAsia="华文楷体"/>
            <w:sz w:val="28"/>
            <w:szCs w:val="28"/>
          </w:rPr>
          <w:delText>正</w:delText>
        </w:r>
      </w:del>
      <w:ins w:id="190" w:author="Administrator" w:date="2016-01-15T11:48:31Z">
        <w:r>
          <w:rPr>
            <w:rFonts w:hint="eastAsia" w:ascii="华文楷体" w:hAnsi="华文楷体" w:eastAsia="华文楷体"/>
            <w:sz w:val="28"/>
            <w:szCs w:val="28"/>
            <w:lang w:eastAsia="zh-CN"/>
          </w:rPr>
          <w:t>证</w:t>
        </w:r>
      </w:ins>
      <w:r>
        <w:rPr>
          <w:rFonts w:hint="eastAsia" w:ascii="华文楷体" w:hAnsi="华文楷体" w:eastAsia="华文楷体"/>
          <w:sz w:val="28"/>
          <w:szCs w:val="28"/>
        </w:rPr>
        <w:t>的观察。那么通过前面这些简明扼要的讲清理</w:t>
      </w:r>
      <w:del w:id="191" w:author="Administrator" w:date="2016-01-16T09:38:03Z">
        <w:r>
          <w:rPr>
            <w:rFonts w:hint="eastAsia" w:ascii="华文楷体" w:hAnsi="华文楷体" w:eastAsia="华文楷体"/>
            <w:sz w:val="28"/>
            <w:szCs w:val="28"/>
          </w:rPr>
          <w:delText>正</w:delText>
        </w:r>
      </w:del>
      <w:ins w:id="192" w:author="Administrator" w:date="2016-01-16T09:38:03Z">
        <w:r>
          <w:rPr>
            <w:rFonts w:hint="eastAsia" w:ascii="华文楷体" w:hAnsi="华文楷体" w:eastAsia="华文楷体"/>
            <w:sz w:val="28"/>
            <w:szCs w:val="28"/>
            <w:lang w:eastAsia="zh-CN"/>
          </w:rPr>
          <w:t>证</w:t>
        </w:r>
      </w:ins>
      <w:r>
        <w:rPr>
          <w:rFonts w:hint="eastAsia" w:ascii="华文楷体" w:hAnsi="华文楷体" w:eastAsia="华文楷体"/>
          <w:sz w:val="28"/>
          <w:szCs w:val="28"/>
        </w:rPr>
        <w:t>的要点，他就已经完全知道实际上如果还是在承许声闻、缘觉证悟圆满法无我空性的话有很多的这样一种妨</w:t>
      </w:r>
      <w:del w:id="193" w:author="Administrator" w:date="2016-01-16T09:38:56Z">
        <w:r>
          <w:rPr>
            <w:rFonts w:hint="eastAsia" w:ascii="华文楷体" w:hAnsi="华文楷体" w:eastAsia="华文楷体"/>
            <w:sz w:val="28"/>
            <w:szCs w:val="28"/>
          </w:rPr>
          <w:delText>害</w:delText>
        </w:r>
      </w:del>
      <w:ins w:id="194" w:author="Administrator" w:date="2016-01-16T09:38:56Z">
        <w:r>
          <w:rPr>
            <w:rFonts w:hint="eastAsia" w:ascii="华文楷体" w:hAnsi="华文楷体" w:eastAsia="华文楷体"/>
            <w:sz w:val="28"/>
            <w:szCs w:val="28"/>
            <w:lang w:eastAsia="zh-CN"/>
          </w:rPr>
          <w:t>碍</w:t>
        </w:r>
      </w:ins>
      <w:r>
        <w:rPr>
          <w:rFonts w:hint="eastAsia" w:ascii="华文楷体" w:hAnsi="华文楷体" w:eastAsia="华文楷体"/>
          <w:sz w:val="28"/>
          <w:szCs w:val="28"/>
        </w:rPr>
        <w:t>。</w:t>
      </w:r>
    </w:p>
    <w:p>
      <w:pPr>
        <w:ind w:firstLine="570"/>
        <w:rPr>
          <w:del w:id="195" w:author="Administrator" w:date="2016-01-16T09:38:30Z"/>
          <w:rFonts w:hint="eastAsia" w:ascii="华文楷体" w:hAnsi="华文楷体" w:eastAsia="华文楷体"/>
          <w:sz w:val="28"/>
          <w:szCs w:val="28"/>
        </w:rPr>
      </w:pPr>
      <w:del w:id="196" w:author="Administrator" w:date="2016-01-16T09:38:30Z">
        <w:r>
          <w:rPr>
            <w:rFonts w:hint="eastAsia" w:ascii="华文楷体" w:hAnsi="华文楷体" w:eastAsia="华文楷体"/>
            <w:sz w:val="28"/>
            <w:szCs w:val="28"/>
          </w:rPr>
          <w:delText>中观庄严论释第91课20-30分钟-范炎琳</w:delText>
        </w:r>
      </w:del>
    </w:p>
    <w:p>
      <w:pPr>
        <w:ind w:firstLine="570"/>
        <w:rPr>
          <w:ins w:id="197" w:author="Administrator" w:date="2016-01-16T09:40:10Z"/>
          <w:rFonts w:hint="eastAsia" w:ascii="华文楷体" w:hAnsi="华文楷体" w:eastAsia="华文楷体"/>
          <w:sz w:val="28"/>
          <w:szCs w:val="28"/>
        </w:rPr>
      </w:pPr>
      <w:del w:id="198" w:author="Administrator" w:date="2016-01-16T09:38:30Z">
        <w:r>
          <w:rPr>
            <w:rFonts w:hint="eastAsia" w:ascii="华文楷体" w:hAnsi="华文楷体" w:eastAsia="华文楷体"/>
            <w:sz w:val="28"/>
            <w:szCs w:val="28"/>
          </w:rPr>
          <w:delText>【19：51】那么就是说对于有智慧的诸位学者来讲，或者说一方面有公证的智慧，一方面就是说他能够通过比较细致的理证的观察，那么通过前面这些简明扼要的讲清理证的要点，他就已经完全知道，实际上如果还是在承许声闻、缘觉证悟圆满法无我空性的话有很多的这样一种妨碍。</w:delText>
        </w:r>
      </w:del>
      <w:r>
        <w:rPr>
          <w:rFonts w:hint="eastAsia" w:ascii="华文楷体" w:hAnsi="华文楷体" w:eastAsia="华文楷体"/>
          <w:sz w:val="28"/>
          <w:szCs w:val="28"/>
        </w:rPr>
        <w:t>所以对他们来讲已经足够了。但是如果要通过上面的这些理证来引导固执己见者却是有一定难度的。固执己见一方面他的智慧不一定很成熟的，一方面就是说他关键是一种偏袒心。他有一种先入的一种偏袒心，如果有一种偏袒心，他就是说我的这个宗派就是对的，别人不管怎么样讲，讲了再多的教证，讲了再多的理证实际上他都是不接受的。那么对这种人来讲的话</w:t>
      </w:r>
      <w:ins w:id="199" w:author="Administrator" w:date="2016-01-16T09:39:34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实际上是马上要把他调化的话这个是有难度的。</w:t>
      </w:r>
    </w:p>
    <w:p>
      <w:pPr>
        <w:ind w:firstLine="570"/>
        <w:rPr>
          <w:ins w:id="200" w:author="Administrator" w:date="2016-01-16T09:40:03Z"/>
          <w:rFonts w:hint="eastAsia" w:ascii="黑体" w:hAnsi="黑体" w:eastAsia="黑体" w:cs="黑体"/>
          <w:b/>
          <w:bCs/>
          <w:sz w:val="28"/>
          <w:szCs w:val="28"/>
          <w:lang w:eastAsia="zh-CN"/>
          <w:rPrChange w:id="201" w:author="Administrator" w:date="2016-01-16T09:41:14Z">
            <w:rPr>
              <w:ins w:id="202" w:author="Administrator" w:date="2016-01-16T09:40:03Z"/>
              <w:rFonts w:hint="eastAsia" w:ascii="华文楷体" w:hAnsi="华文楷体" w:eastAsia="华文楷体"/>
              <w:sz w:val="28"/>
              <w:szCs w:val="28"/>
              <w:lang w:eastAsia="zh-CN"/>
            </w:rPr>
          </w:rPrChange>
        </w:rPr>
      </w:pPr>
      <w:del w:id="203" w:author="Administrator" w:date="2016-01-16T09:39:58Z">
        <w:r>
          <w:rPr>
            <w:rFonts w:hint="eastAsia" w:ascii="华文楷体" w:hAnsi="华文楷体" w:eastAsia="华文楷体"/>
            <w:sz w:val="28"/>
            <w:szCs w:val="28"/>
          </w:rPr>
          <w:delText>“</w:delText>
        </w:r>
      </w:del>
      <w:ins w:id="204" w:author="Administrator" w:date="2016-01-16T09:39:58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205" w:author="Administrator" w:date="2016-01-16T09:41:14Z">
            <w:rPr>
              <w:rFonts w:hint="eastAsia" w:ascii="华文楷体" w:hAnsi="华文楷体" w:eastAsia="华文楷体"/>
              <w:sz w:val="28"/>
              <w:szCs w:val="28"/>
            </w:rPr>
          </w:rPrChange>
        </w:rPr>
        <w:t>一般而言，此类问题是三乘道的关键所在，如果将</w:t>
      </w:r>
      <w:ins w:id="206" w:author="Administrator" w:date="2016-01-16T09:41:00Z">
        <w:r>
          <w:rPr>
            <w:rFonts w:hint="eastAsia" w:ascii="黑体" w:hAnsi="黑体" w:eastAsia="黑体" w:cs="黑体"/>
            <w:b/>
            <w:bCs/>
            <w:sz w:val="28"/>
            <w:szCs w:val="28"/>
            <w:lang w:eastAsia="zh-CN"/>
            <w:rPrChange w:id="207" w:author="Administrator" w:date="2016-01-16T09:41:14Z">
              <w:rPr>
                <w:rFonts w:hint="eastAsia" w:ascii="华文楷体" w:hAnsi="华文楷体" w:eastAsia="华文楷体"/>
                <w:sz w:val="28"/>
                <w:szCs w:val="28"/>
                <w:lang w:eastAsia="zh-CN"/>
              </w:rPr>
            </w:rPrChange>
          </w:rPr>
          <w:t>（</w:t>
        </w:r>
      </w:ins>
      <w:r>
        <w:rPr>
          <w:rFonts w:hint="eastAsia" w:ascii="黑体" w:hAnsi="黑体" w:eastAsia="黑体" w:cs="黑体"/>
          <w:b/>
          <w:bCs/>
          <w:sz w:val="28"/>
          <w:szCs w:val="28"/>
          <w:rPrChange w:id="208" w:author="Administrator" w:date="2016-01-16T09:41:14Z">
            <w:rPr>
              <w:rFonts w:hint="eastAsia" w:ascii="华文楷体" w:hAnsi="华文楷体" w:eastAsia="华文楷体"/>
              <w:sz w:val="28"/>
              <w:szCs w:val="28"/>
            </w:rPr>
          </w:rPrChange>
        </w:rPr>
        <w:t>龙树与无著菩萨</w:t>
      </w:r>
      <w:ins w:id="209" w:author="Administrator" w:date="2016-01-16T09:41:05Z">
        <w:r>
          <w:rPr>
            <w:rFonts w:hint="eastAsia" w:ascii="黑体" w:hAnsi="黑体" w:eastAsia="黑体" w:cs="黑体"/>
            <w:b/>
            <w:bCs/>
            <w:sz w:val="28"/>
            <w:szCs w:val="28"/>
            <w:lang w:eastAsia="zh-CN"/>
            <w:rPrChange w:id="210" w:author="Administrator" w:date="2016-01-16T09:41:14Z">
              <w:rPr>
                <w:rFonts w:hint="eastAsia" w:ascii="华文楷体" w:hAnsi="华文楷体" w:eastAsia="华文楷体"/>
                <w:sz w:val="28"/>
                <w:szCs w:val="28"/>
                <w:lang w:eastAsia="zh-CN"/>
              </w:rPr>
            </w:rPrChange>
          </w:rPr>
          <w:t>）</w:t>
        </w:r>
      </w:ins>
      <w:r>
        <w:rPr>
          <w:rFonts w:hint="eastAsia" w:ascii="黑体" w:hAnsi="黑体" w:eastAsia="黑体" w:cs="黑体"/>
          <w:b/>
          <w:bCs/>
          <w:sz w:val="28"/>
          <w:szCs w:val="28"/>
          <w:rPrChange w:id="211" w:author="Administrator" w:date="2016-01-16T09:41:14Z">
            <w:rPr>
              <w:rFonts w:hint="eastAsia" w:ascii="华文楷体" w:hAnsi="华文楷体" w:eastAsia="华文楷体"/>
              <w:sz w:val="28"/>
              <w:szCs w:val="28"/>
            </w:rPr>
          </w:rPrChange>
        </w:rPr>
        <w:t>二大祖师等大德对于此理的密意执为似乎相违，则心里总会有刺痛的感觉。</w:t>
      </w:r>
      <w:del w:id="212" w:author="Administrator" w:date="2016-01-16T09:40:02Z">
        <w:r>
          <w:rPr>
            <w:rFonts w:hint="eastAsia" w:ascii="黑体" w:hAnsi="黑体" w:eastAsia="黑体" w:cs="黑体"/>
            <w:b/>
            <w:bCs/>
            <w:sz w:val="28"/>
            <w:szCs w:val="28"/>
            <w:rPrChange w:id="213" w:author="Administrator" w:date="2016-01-16T09:41:14Z">
              <w:rPr>
                <w:rFonts w:hint="eastAsia" w:ascii="华文楷体" w:hAnsi="华文楷体" w:eastAsia="华文楷体"/>
                <w:sz w:val="28"/>
                <w:szCs w:val="28"/>
              </w:rPr>
            </w:rPrChange>
          </w:rPr>
          <w:delText>”</w:delText>
        </w:r>
      </w:del>
      <w:ins w:id="214" w:author="Administrator" w:date="2016-01-16T09:40:02Z">
        <w:r>
          <w:rPr>
            <w:rFonts w:hint="eastAsia" w:ascii="黑体" w:hAnsi="黑体" w:eastAsia="黑体" w:cs="黑体"/>
            <w:b/>
            <w:bCs/>
            <w:sz w:val="28"/>
            <w:szCs w:val="28"/>
            <w:lang w:eastAsia="zh-CN"/>
            <w:rPrChange w:id="215" w:author="Administrator" w:date="2016-01-16T09:41:14Z">
              <w:rPr>
                <w:rFonts w:hint="eastAsia" w:ascii="华文楷体" w:hAnsi="华文楷体" w:eastAsia="华文楷体"/>
                <w:sz w:val="28"/>
                <w:szCs w:val="28"/>
                <w:lang w:eastAsia="zh-CN"/>
              </w:rPr>
            </w:rPrChange>
          </w:rPr>
          <w:t>】</w:t>
        </w:r>
      </w:ins>
    </w:p>
    <w:p>
      <w:pPr>
        <w:ind w:firstLine="570"/>
        <w:rPr>
          <w:ins w:id="216" w:author="Administrator" w:date="2016-01-16T10:35:47Z"/>
          <w:rFonts w:hint="eastAsia" w:ascii="华文楷体" w:hAnsi="华文楷体" w:eastAsia="华文楷体"/>
          <w:sz w:val="28"/>
          <w:szCs w:val="28"/>
        </w:rPr>
      </w:pPr>
      <w:r>
        <w:rPr>
          <w:rFonts w:hint="eastAsia" w:ascii="华文楷体" w:hAnsi="华文楷体" w:eastAsia="华文楷体"/>
          <w:sz w:val="28"/>
          <w:szCs w:val="28"/>
        </w:rPr>
        <w:t>那么一般来说对于前面这个声闻、缘觉有没有证悟法无我空性的道理是三乘道的关键所在，表面上看起来只是在分析声闻、缘觉有没有证悟法无我空性，但实际上这个是三乘道的关键所在。也就是说为什么菩萨他的证悟就这么高。因为他有很多其他的一种大乘的因缘。而小乘根本不具备的这些很多因缘在大乘当中宣讲得很多。那么小乘这些主要是追求一种自我解脱的一种发心。平时我们讲的一种自私自利的作意。所以说他的心量就窄，他也不想要去寻求这些成佛的一些教义。所以说他为什么他有这种差别呢？这个三乘道的关键所在，它就在于他的发心</w:t>
      </w:r>
      <w:del w:id="217" w:author="Administrator" w:date="2016-01-16T09:42:18Z">
        <w:r>
          <w:rPr>
            <w:rFonts w:hint="eastAsia" w:ascii="华文楷体" w:hAnsi="华文楷体" w:eastAsia="华文楷体"/>
            <w:sz w:val="28"/>
            <w:szCs w:val="28"/>
          </w:rPr>
          <w:delText>，</w:delText>
        </w:r>
      </w:del>
      <w:ins w:id="218" w:author="Administrator" w:date="2016-01-16T09:42:18Z">
        <w:r>
          <w:rPr>
            <w:rFonts w:hint="eastAsia" w:ascii="华文楷体" w:hAnsi="华文楷体" w:eastAsia="华文楷体"/>
            <w:sz w:val="28"/>
            <w:szCs w:val="28"/>
            <w:lang w:eastAsia="zh-CN"/>
          </w:rPr>
          <w:t>呀</w:t>
        </w:r>
      </w:ins>
      <w:ins w:id="219" w:author="Administrator" w:date="2016-01-16T09:42:20Z">
        <w:r>
          <w:rPr>
            <w:rFonts w:hint="eastAsia" w:ascii="华文楷体" w:hAnsi="华文楷体" w:eastAsia="华文楷体"/>
            <w:sz w:val="28"/>
            <w:szCs w:val="28"/>
            <w:lang w:eastAsia="zh-CN"/>
          </w:rPr>
          <w:t>、</w:t>
        </w:r>
      </w:ins>
      <w:r>
        <w:rPr>
          <w:rFonts w:hint="eastAsia" w:ascii="华文楷体" w:hAnsi="华文楷体" w:eastAsia="华文楷体"/>
          <w:sz w:val="28"/>
          <w:szCs w:val="28"/>
        </w:rPr>
        <w:t>他这样一种他的目标</w:t>
      </w:r>
      <w:del w:id="220" w:author="Administrator" w:date="2016-01-16T09:42:24Z">
        <w:r>
          <w:rPr>
            <w:rFonts w:hint="eastAsia" w:ascii="华文楷体" w:hAnsi="华文楷体" w:eastAsia="华文楷体"/>
            <w:sz w:val="28"/>
            <w:szCs w:val="28"/>
          </w:rPr>
          <w:delText>，</w:delText>
        </w:r>
      </w:del>
      <w:ins w:id="221" w:author="Administrator" w:date="2016-01-16T09:42:24Z">
        <w:r>
          <w:rPr>
            <w:rFonts w:hint="eastAsia" w:ascii="华文楷体" w:hAnsi="华文楷体" w:eastAsia="华文楷体"/>
            <w:sz w:val="28"/>
            <w:szCs w:val="28"/>
            <w:lang w:eastAsia="zh-CN"/>
          </w:rPr>
          <w:t>、</w:t>
        </w:r>
      </w:ins>
      <w:r>
        <w:rPr>
          <w:rFonts w:hint="eastAsia" w:ascii="华文楷体" w:hAnsi="华文楷体" w:eastAsia="华文楷体"/>
          <w:sz w:val="28"/>
          <w:szCs w:val="28"/>
        </w:rPr>
        <w:t>或就是他的这些修道的本体都有很多种差别。还有一个就是他的种姓，种姓问题。所以说这个问题实际上关系到很多</w:t>
      </w:r>
      <w:ins w:id="222" w:author="Administrator" w:date="2016-01-16T09:42:40Z">
        <w:r>
          <w:rPr>
            <w:rFonts w:hint="eastAsia" w:ascii="华文楷体" w:hAnsi="华文楷体" w:eastAsia="华文楷体"/>
            <w:sz w:val="28"/>
            <w:szCs w:val="28"/>
            <w:lang w:eastAsia="zh-CN"/>
          </w:rPr>
          <w:t>问题</w:t>
        </w:r>
      </w:ins>
      <w:r>
        <w:rPr>
          <w:rFonts w:hint="eastAsia" w:ascii="华文楷体" w:hAnsi="华文楷体" w:eastAsia="华文楷体"/>
          <w:sz w:val="28"/>
          <w:szCs w:val="28"/>
        </w:rPr>
        <w:t>，表面上是在看有没有证悟一个法无我空性，实际上如果真正把这个问题进行深挖掘的话，就可以发现就是说这个三乘道的关键。那么把这个问题分清楚之后，我们就说我们现在要追求大乘道，我们现在要追求佛果，那就不能够就是说以小乘道的方式来修行。现在我们就是说每个人或者很多人的话都有一种赶快解脱的好，这个轮回是很难受的，赶快解脱的好。实际上就是说如果在这样一种发心当中，如果没有利益有情的一种大悲心，没有利益有情的菩提心的话，实际上这种赶快解脱的好这样一种想法</w:t>
      </w:r>
      <w:ins w:id="223" w:author="Administrator" w:date="2016-01-16T09:43:48Z">
        <w:r>
          <w:rPr>
            <w:rFonts w:hint="eastAsia" w:ascii="华文楷体" w:hAnsi="华文楷体" w:eastAsia="华文楷体"/>
            <w:sz w:val="28"/>
            <w:szCs w:val="28"/>
            <w:lang w:eastAsia="zh-CN"/>
          </w:rPr>
          <w:t>，</w:t>
        </w:r>
      </w:ins>
      <w:r>
        <w:rPr>
          <w:rFonts w:hint="eastAsia" w:ascii="华文楷体" w:hAnsi="华文楷体" w:eastAsia="华文楷体"/>
          <w:sz w:val="28"/>
          <w:szCs w:val="28"/>
        </w:rPr>
        <w:t>它是相应于小乘的作意的。在很多大乘的经论当中说</w:t>
      </w:r>
      <w:ins w:id="224" w:author="Administrator" w:date="2016-01-16T09:44: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这种作意是一种下劣的作意，它会引发劣慧。所以说一方面我们想要赶快成就菩萨果，要成就佛果，一方面发心是从很狭隘的发心。所以说这样一种因缘它不是大乘道的因缘，所以说我们这样修下去</w:t>
      </w:r>
      <w:ins w:id="225" w:author="Administrator" w:date="2016-01-16T09:44:25Z">
        <w:r>
          <w:rPr>
            <w:rFonts w:hint="eastAsia" w:ascii="华文楷体" w:hAnsi="华文楷体" w:eastAsia="华文楷体"/>
            <w:sz w:val="28"/>
            <w:szCs w:val="28"/>
            <w:lang w:eastAsia="zh-CN"/>
          </w:rPr>
          <w:t>，</w:t>
        </w:r>
      </w:ins>
      <w:r>
        <w:rPr>
          <w:rFonts w:hint="eastAsia" w:ascii="华文楷体" w:hAnsi="华文楷体" w:eastAsia="华文楷体"/>
          <w:sz w:val="28"/>
          <w:szCs w:val="28"/>
        </w:rPr>
        <w:t>最后还是没有办法得到一个大乘的一种成果的。通过这个问题就可以把三乘道的关键分析得清清楚楚，应该走哪条道这个我们就是自己内心当中就可以</w:t>
      </w:r>
      <w:del w:id="226" w:author="Administrator" w:date="2016-01-16T09:44:44Z">
        <w:r>
          <w:rPr>
            <w:rFonts w:hint="eastAsia" w:ascii="华文楷体" w:hAnsi="华文楷体" w:eastAsia="华文楷体"/>
            <w:sz w:val="28"/>
            <w:szCs w:val="28"/>
          </w:rPr>
          <w:delText>升</w:delText>
        </w:r>
      </w:del>
      <w:ins w:id="227" w:author="Administrator" w:date="2016-01-16T09:44:44Z">
        <w:r>
          <w:rPr>
            <w:rFonts w:hint="eastAsia" w:ascii="华文楷体" w:hAnsi="华文楷体" w:eastAsia="华文楷体"/>
            <w:sz w:val="28"/>
            <w:szCs w:val="28"/>
            <w:lang w:eastAsia="zh-CN"/>
          </w:rPr>
          <w:t>生</w:t>
        </w:r>
      </w:ins>
      <w:r>
        <w:rPr>
          <w:rFonts w:hint="eastAsia" w:ascii="华文楷体" w:hAnsi="华文楷体" w:eastAsia="华文楷体"/>
          <w:sz w:val="28"/>
          <w:szCs w:val="28"/>
        </w:rPr>
        <w:t>起一个定解。如果没有把这些问题进行辨析，如果不了知的话，大概很笼统的模糊的觉得反正修什么佛道都可以吧，应该是都可以成就菩萨果吧。这个方面就不对了，或就是说我暂时成就一个声闻果，然后再说吧，这也是走一个弯路。所以说在走路之前，首先把这个道分辨清楚再走的话，这个时候就可以节省很多的时间、节省很多的精力。那么下面讲如果把二大祖师等大德对于此理的密意执为似乎相违，这个时候我们就说到心里总归有刺痛的感觉。那么就是说是对于对方的观点来讲的话，那么他就认为就是说龙树菩萨和弥勒菩萨，或者说无著菩萨之间，他们的观点是无可调和的。为什么这样讲呢？因为龙树菩萨在他们认为，对方认为龙树菩萨在《中观论》当中承认声闻、缘觉要圆满证悟法无我空性，这个是龙树菩萨在这个二传的中观论典当中是这样讲的。而就弥勒菩萨这一体系，就是弥勒菩萨他的心子就是无著菩萨，无著菩萨主要是解释弥勒菩萨的意趣的。那弥勒菩萨比如说弥勒菩萨在《现观庄严论》当中很明显地讲到声闻、缘觉没有圆满证悟法无我空性。那么秉持这样一种这个弥勒菩萨观点的无著菩萨像在《宝性论》的注释，在其他的很多这样一种论典当中也说声闻、缘觉和菩萨的证悟相差很大。那么他们就认为就是说龙树菩萨、无著菩萨或者说和弥勒菩萨的这样意趣没办法就是说是圆融，他就是说是执为似乎相违的。麦彭仁波切说，如果说你把这个二大祖师等大德对于此理，就是说有没有圆满证悟法无我空性的密意执为似乎相违的话，心里总是有一种刺痛的感觉。麦彭仁波切在这个《定解宝灯论》第二个问题结束的时候实际上讲过，如果我们对于这个声闻、缘觉有没有圆满证悟法无我空性的道理，若真正地辨析清楚就可以发现</w:t>
      </w:r>
      <w:del w:id="228" w:author="Administrator" w:date="2016-01-16T10:32:52Z">
        <w:r>
          <w:rPr>
            <w:rFonts w:hint="eastAsia" w:ascii="华文楷体" w:hAnsi="华文楷体" w:eastAsia="华文楷体"/>
            <w:sz w:val="28"/>
            <w:szCs w:val="28"/>
          </w:rPr>
          <w:delText>无著</w:delText>
        </w:r>
      </w:del>
      <w:ins w:id="229" w:author="Administrator" w:date="2016-01-16T10:32:52Z">
        <w:r>
          <w:rPr>
            <w:rFonts w:hint="eastAsia" w:ascii="华文楷体" w:hAnsi="华文楷体" w:eastAsia="华文楷体"/>
            <w:sz w:val="28"/>
            <w:szCs w:val="28"/>
            <w:lang w:eastAsia="zh-CN"/>
          </w:rPr>
          <w:t>龙树</w:t>
        </w:r>
      </w:ins>
      <w:r>
        <w:rPr>
          <w:rFonts w:hint="eastAsia" w:ascii="华文楷体" w:hAnsi="华文楷体" w:eastAsia="华文楷体"/>
          <w:sz w:val="28"/>
          <w:szCs w:val="28"/>
        </w:rPr>
        <w:t>菩萨或者龙树菩萨的体系在中观的体系当中，他也提到了声闻、缘觉没有圆满证悟法无我空性。那么就是说《现观庄严论》当中和《宝性论》注释当中也提到过了声闻、缘觉没有圆满证悟法无我空性。这个方面就是说是实际上两大祖师的意趣完全是圆融的。龙树菩萨和龙树菩萨的弟子、弥勒菩萨和他的传承弟子实际上他们的意趣都一样。就是说如果你要修大乘道，它证悟的是法无我空性。那么如果修小乘道，只能够圆满证悟人无我空性而已。所以说他们的密意完全是相同的。如果是这样的话，心里就会很舒服。如果总是认为龙树菩萨和弥勒菩萨等的这样意趣相违的话，心里就会有种刺痛感。因为真正的没有理解到龙树菩萨、无著菩萨的这样一种密意，心里总是觉得有点不踏实。因为就是说龙树菩萨也是佛陀授记的，无著菩萨也是佛陀授记的这样一种殊胜大德。而这等密意在解释大乘道的时候不可能有这么明显的一种相违之处的。一个是解释大乘道的一种甚深的方面，一个是解释大乘道的一种宽广方面。所以说深和广</w:t>
      </w:r>
      <w:ins w:id="230" w:author="Administrator" w:date="2016-01-16T10:34:57Z">
        <w:r>
          <w:rPr>
            <w:rFonts w:hint="eastAsia" w:ascii="华文楷体" w:hAnsi="华文楷体" w:eastAsia="华文楷体"/>
            <w:sz w:val="28"/>
            <w:szCs w:val="28"/>
            <w:lang w:eastAsia="zh-CN"/>
          </w:rPr>
          <w:t>它</w:t>
        </w:r>
      </w:ins>
      <w:r>
        <w:rPr>
          <w:rFonts w:hint="eastAsia" w:ascii="华文楷体" w:hAnsi="华文楷体" w:eastAsia="华文楷体"/>
          <w:sz w:val="28"/>
          <w:szCs w:val="28"/>
        </w:rPr>
        <w:t>都是大乘道的一本体的两个反体而已。如果能够把无著菩萨、龙树菩萨的意趣了知为圆融无违的话，实际上在修持大乘道的时候也不会有任何的疑惑，不会有任何的障碍了。</w:t>
      </w:r>
      <w:del w:id="231" w:author="Administrator" w:date="2016-01-16T10:35:47Z">
        <w:r>
          <w:rPr>
            <w:rFonts w:hint="eastAsia" w:ascii="华文楷体" w:hAnsi="华文楷体" w:eastAsia="华文楷体"/>
            <w:sz w:val="28"/>
            <w:szCs w:val="28"/>
          </w:rPr>
          <w:delText>“</w:delText>
        </w:r>
      </w:del>
    </w:p>
    <w:p>
      <w:pPr>
        <w:ind w:firstLine="570"/>
        <w:rPr>
          <w:ins w:id="232" w:author="Administrator" w:date="2016-01-16T10:35:52Z"/>
          <w:rFonts w:hint="eastAsia" w:ascii="华文楷体" w:hAnsi="华文楷体" w:eastAsia="华文楷体"/>
          <w:sz w:val="28"/>
          <w:szCs w:val="28"/>
          <w:lang w:eastAsia="zh-CN"/>
        </w:rPr>
      </w:pPr>
      <w:ins w:id="233" w:author="Administrator" w:date="2016-01-16T10:35:55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234" w:author="Administrator" w:date="2016-01-16T10:36:02Z">
            <w:rPr>
              <w:rFonts w:hint="eastAsia" w:ascii="华文楷体" w:hAnsi="华文楷体" w:eastAsia="华文楷体"/>
              <w:sz w:val="28"/>
              <w:szCs w:val="28"/>
            </w:rPr>
          </w:rPrChange>
        </w:rPr>
        <w:t>无论任何人也好，如果将诸大祖师的意趣要点如同米饭中拌上三甜一样融会贯通，轻易消化理解，从不泛起想对别人说长道短的唾涎，也不会有见异思迁羡慕他宗的需求，身居自己的床榻，内心怡然自得，那么就证明闻思的的确确已获得了卓越的成效。</w:t>
      </w:r>
      <w:del w:id="235" w:author="Administrator" w:date="2016-01-16T10:35:52Z">
        <w:r>
          <w:rPr>
            <w:rFonts w:hint="eastAsia" w:ascii="黑体" w:hAnsi="黑体" w:eastAsia="黑体" w:cs="黑体"/>
            <w:b/>
            <w:bCs/>
            <w:sz w:val="28"/>
            <w:szCs w:val="28"/>
            <w:rPrChange w:id="236" w:author="Administrator" w:date="2016-01-16T10:36:02Z">
              <w:rPr>
                <w:rFonts w:hint="eastAsia" w:ascii="华文楷体" w:hAnsi="华文楷体" w:eastAsia="华文楷体"/>
                <w:sz w:val="28"/>
                <w:szCs w:val="28"/>
              </w:rPr>
            </w:rPrChange>
          </w:rPr>
          <w:delText>”</w:delText>
        </w:r>
      </w:del>
      <w:ins w:id="237" w:author="Administrator" w:date="2016-01-16T10:35:52Z">
        <w:r>
          <w:rPr>
            <w:rFonts w:hint="eastAsia" w:ascii="黑体" w:hAnsi="黑体" w:eastAsia="黑体" w:cs="黑体"/>
            <w:b/>
            <w:bCs/>
            <w:sz w:val="28"/>
            <w:szCs w:val="28"/>
            <w:lang w:eastAsia="zh-CN"/>
            <w:rPrChange w:id="238" w:author="Administrator" w:date="2016-01-16T10:36:02Z">
              <w:rPr>
                <w:rFonts w:hint="eastAsia" w:ascii="华文楷体" w:hAnsi="华文楷体" w:eastAsia="华文楷体"/>
                <w:sz w:val="28"/>
                <w:szCs w:val="28"/>
                <w:lang w:eastAsia="zh-CN"/>
              </w:rPr>
            </w:rPrChange>
          </w:rPr>
          <w:t>】</w:t>
        </w:r>
      </w:ins>
    </w:p>
    <w:p>
      <w:pPr>
        <w:ind w:firstLine="570"/>
        <w:rPr>
          <w:ins w:id="239" w:author="Administrator" w:date="2016-01-16T10:42:44Z"/>
          <w:rFonts w:hint="eastAsia" w:ascii="华文楷体" w:hAnsi="华文楷体" w:eastAsia="华文楷体"/>
          <w:sz w:val="28"/>
          <w:szCs w:val="28"/>
        </w:rPr>
      </w:pPr>
      <w:r>
        <w:rPr>
          <w:rFonts w:hint="eastAsia" w:ascii="华文楷体" w:hAnsi="华文楷体" w:eastAsia="华文楷体"/>
          <w:sz w:val="28"/>
          <w:szCs w:val="28"/>
        </w:rPr>
        <w:t>那么就是说不管任何人，如果能够通过前面自宗的这个分析的方式把诸大祖师的意趣的要点能够融会贯通，能够消化，就好像米饭当中拌上这些三甜，三甜就像白糖、蜂蜜还有这些冰糖等等这个就是平时所讲的三甜。那么就是说如果在饭里拌上这些糖就会完全融在一起，而且就是说很好吃，而且很容易消化就这样的。所以说如果能够把这个诸大祖师的意趣犹如米饭中拌上三甜一样能够融会贯通，能够轻易消化理解的话，这个时候内心当中就会产生一个非常稳固的一种定解。这个时候也不会泛起想对别人说长道短的唾涎。那么为什么有的时候想对别宗、对别人说长道短的话，害怕别人给自己的这个观点说一些过失，所以说他就这个时候就想保护自宗，然后就是说去避免去攻击他宗。这个方面的观点是想法有，所以就想要对别人说长道短。但是如果真正的对于诸大祖师的意趣已经了解了，而大乘道就是这样而已，这个时候就不会</w:t>
      </w:r>
      <w:del w:id="240" w:author="Administrator" w:date="2016-01-16T10:38:02Z">
        <w:r>
          <w:rPr>
            <w:rFonts w:hint="eastAsia" w:ascii="华文楷体" w:hAnsi="华文楷体" w:eastAsia="华文楷体"/>
            <w:sz w:val="28"/>
            <w:szCs w:val="28"/>
          </w:rPr>
          <w:delText>升</w:delText>
        </w:r>
      </w:del>
      <w:ins w:id="241" w:author="Administrator" w:date="2016-01-16T10:38:02Z">
        <w:r>
          <w:rPr>
            <w:rFonts w:hint="eastAsia" w:ascii="华文楷体" w:hAnsi="华文楷体" w:eastAsia="华文楷体"/>
            <w:sz w:val="28"/>
            <w:szCs w:val="28"/>
            <w:lang w:eastAsia="zh-CN"/>
          </w:rPr>
          <w:t>生</w:t>
        </w:r>
      </w:ins>
      <w:r>
        <w:rPr>
          <w:rFonts w:hint="eastAsia" w:ascii="华文楷体" w:hAnsi="华文楷体" w:eastAsia="华文楷体"/>
          <w:sz w:val="28"/>
          <w:szCs w:val="28"/>
        </w:rPr>
        <w:t>起想对别人说长道短的念头了，也不会有见异思迁、羡慕他宗的需求。因为内心当中对自宗的这个观点已经完全</w:t>
      </w:r>
      <w:del w:id="242" w:author="Administrator" w:date="2016-01-16T10:38:32Z">
        <w:r>
          <w:rPr>
            <w:rFonts w:hint="eastAsia" w:ascii="华文楷体" w:hAnsi="华文楷体" w:eastAsia="华文楷体"/>
            <w:sz w:val="28"/>
            <w:szCs w:val="28"/>
          </w:rPr>
          <w:delText>升</w:delText>
        </w:r>
      </w:del>
      <w:ins w:id="243" w:author="Administrator" w:date="2016-01-16T10:38:32Z">
        <w:r>
          <w:rPr>
            <w:rFonts w:hint="eastAsia" w:ascii="华文楷体" w:hAnsi="华文楷体" w:eastAsia="华文楷体"/>
            <w:sz w:val="28"/>
            <w:szCs w:val="28"/>
            <w:lang w:eastAsia="zh-CN"/>
          </w:rPr>
          <w:t>生</w:t>
        </w:r>
      </w:ins>
      <w:r>
        <w:rPr>
          <w:rFonts w:hint="eastAsia" w:ascii="华文楷体" w:hAnsi="华文楷体" w:eastAsia="华文楷体"/>
          <w:sz w:val="28"/>
          <w:szCs w:val="28"/>
        </w:rPr>
        <w:t>起定解了，所以说今天看到这个宗派好，那明天看到别人说其他一个宗派好，然后马上就改变自己的这样一种思想，改变自己的宗派，开始羡慕他宗啊，这方面也不会有这样一种需求的。这方面来自于什么呢？实际上这方面来自于内心当中的一种智慧，对自宗的这样教义产生一种定解，它的一种结果。身居自己的床榻，内心怡然自得。身居自己的床榻我们就都知道在藏地生活的人都知道，实际上就是说是自己的床榻，并比喻是睡觉的地方，像打坐、像看书都是在自己的床上进行完成的。所以说像这样讲的时候，意思就是说只是坐在自己的这样一种床上面，床榻上面，该就是说是</w:t>
      </w:r>
      <w:del w:id="244" w:author="Administrator" w:date="2016-01-16T10:39:23Z">
        <w:r>
          <w:rPr>
            <w:rFonts w:hint="eastAsia" w:ascii="华文楷体" w:hAnsi="华文楷体" w:eastAsia="华文楷体"/>
            <w:sz w:val="28"/>
            <w:szCs w:val="28"/>
          </w:rPr>
          <w:delText>升</w:delText>
        </w:r>
      </w:del>
      <w:ins w:id="245" w:author="Administrator" w:date="2016-01-16T10:39:23Z">
        <w:r>
          <w:rPr>
            <w:rFonts w:hint="eastAsia" w:ascii="华文楷体" w:hAnsi="华文楷体" w:eastAsia="华文楷体"/>
            <w:sz w:val="28"/>
            <w:szCs w:val="28"/>
            <w:lang w:eastAsia="zh-CN"/>
          </w:rPr>
          <w:t>生</w:t>
        </w:r>
      </w:ins>
      <w:r>
        <w:rPr>
          <w:rFonts w:hint="eastAsia" w:ascii="华文楷体" w:hAnsi="华文楷体" w:eastAsia="华文楷体"/>
          <w:sz w:val="28"/>
          <w:szCs w:val="28"/>
        </w:rPr>
        <w:t>起定解的</w:t>
      </w:r>
      <w:del w:id="246" w:author="Administrator" w:date="2016-01-16T10:39:26Z">
        <w:r>
          <w:rPr>
            <w:rFonts w:hint="eastAsia" w:ascii="华文楷体" w:hAnsi="华文楷体" w:eastAsia="华文楷体"/>
            <w:sz w:val="28"/>
            <w:szCs w:val="28"/>
          </w:rPr>
          <w:delText>升</w:delText>
        </w:r>
      </w:del>
      <w:ins w:id="247" w:author="Administrator" w:date="2016-01-16T10:39:26Z">
        <w:r>
          <w:rPr>
            <w:rFonts w:hint="eastAsia" w:ascii="华文楷体" w:hAnsi="华文楷体" w:eastAsia="华文楷体"/>
            <w:sz w:val="28"/>
            <w:szCs w:val="28"/>
            <w:lang w:eastAsia="zh-CN"/>
          </w:rPr>
          <w:t>生</w:t>
        </w:r>
      </w:ins>
      <w:r>
        <w:rPr>
          <w:rFonts w:hint="eastAsia" w:ascii="华文楷体" w:hAnsi="华文楷体" w:eastAsia="华文楷体"/>
          <w:sz w:val="28"/>
          <w:szCs w:val="28"/>
        </w:rPr>
        <w:t>了，然后该要修习的，就在这个上面完全观修了，所有的这个道理都已经圆满通达的时候，就是这样的身居自己的床榻，内心怡然自得。那么如果有这样一种定解的话就证明闻思的的确确已经获得了卓越成效了。如果就是说还没有获得麦彭仁波切在这个当中所讲的这些验相吧，或者成就的相的话，说明还是在闻思方面还是需要进一步的努力的。</w:t>
      </w:r>
      <w:del w:id="248" w:author="Administrator" w:date="2016-01-16T10:42:44Z">
        <w:r>
          <w:rPr>
            <w:rFonts w:hint="eastAsia" w:ascii="华文楷体" w:hAnsi="华文楷体" w:eastAsia="华文楷体"/>
            <w:sz w:val="28"/>
            <w:szCs w:val="28"/>
          </w:rPr>
          <w:delText>“</w:delText>
        </w:r>
      </w:del>
    </w:p>
    <w:p>
      <w:pPr>
        <w:ind w:firstLine="570"/>
        <w:rPr>
          <w:ins w:id="249" w:author="Administrator" w:date="2016-01-16T10:43:27Z"/>
          <w:rFonts w:hint="eastAsia" w:ascii="华文楷体" w:hAnsi="华文楷体" w:eastAsia="华文楷体"/>
          <w:sz w:val="28"/>
          <w:szCs w:val="28"/>
          <w:lang w:eastAsia="zh-CN"/>
        </w:rPr>
      </w:pPr>
      <w:ins w:id="250" w:author="Administrator" w:date="2016-01-16T10:43:30Z">
        <w:r>
          <w:rPr>
            <w:rFonts w:hint="eastAsia" w:ascii="黑体" w:hAnsi="黑体" w:eastAsia="黑体" w:cs="黑体"/>
            <w:b/>
            <w:bCs/>
            <w:sz w:val="28"/>
            <w:szCs w:val="28"/>
            <w:lang w:eastAsia="zh-CN"/>
            <w:rPrChange w:id="251" w:author="Administrator" w:date="2016-01-16T10:43:36Z">
              <w:rPr>
                <w:rFonts w:hint="eastAsia" w:ascii="华文楷体" w:hAnsi="华文楷体" w:eastAsia="华文楷体"/>
                <w:sz w:val="28"/>
                <w:szCs w:val="28"/>
                <w:lang w:eastAsia="zh-CN"/>
              </w:rPr>
            </w:rPrChange>
          </w:rPr>
          <w:t>【</w:t>
        </w:r>
      </w:ins>
      <w:r>
        <w:rPr>
          <w:rFonts w:hint="eastAsia" w:ascii="黑体" w:hAnsi="黑体" w:eastAsia="黑体" w:cs="黑体"/>
          <w:b/>
          <w:bCs/>
          <w:sz w:val="28"/>
          <w:szCs w:val="28"/>
          <w:rPrChange w:id="252" w:author="Administrator" w:date="2016-01-16T10:43:36Z">
            <w:rPr>
              <w:rFonts w:hint="eastAsia" w:ascii="华文楷体" w:hAnsi="华文楷体" w:eastAsia="华文楷体"/>
              <w:sz w:val="28"/>
              <w:szCs w:val="28"/>
            </w:rPr>
          </w:rPrChange>
        </w:rPr>
        <w:t>如云：‘人人不喜我意足。’</w:t>
      </w:r>
      <w:del w:id="253" w:author="Administrator" w:date="2016-01-16T10:43:26Z">
        <w:r>
          <w:rPr>
            <w:rFonts w:hint="eastAsia" w:ascii="黑体" w:hAnsi="黑体" w:eastAsia="黑体" w:cs="黑体"/>
            <w:b/>
            <w:bCs/>
            <w:sz w:val="28"/>
            <w:szCs w:val="28"/>
            <w:rPrChange w:id="254" w:author="Administrator" w:date="2016-01-16T10:43:36Z">
              <w:rPr>
                <w:rFonts w:hint="eastAsia" w:ascii="华文楷体" w:hAnsi="华文楷体" w:eastAsia="华文楷体"/>
                <w:sz w:val="28"/>
                <w:szCs w:val="28"/>
              </w:rPr>
            </w:rPrChange>
          </w:rPr>
          <w:delText>”</w:delText>
        </w:r>
      </w:del>
      <w:ins w:id="255" w:author="Administrator" w:date="2016-01-16T10:43:26Z">
        <w:r>
          <w:rPr>
            <w:rFonts w:hint="eastAsia" w:ascii="黑体" w:hAnsi="黑体" w:eastAsia="黑体" w:cs="黑体"/>
            <w:b/>
            <w:bCs/>
            <w:sz w:val="28"/>
            <w:szCs w:val="28"/>
            <w:lang w:eastAsia="zh-CN"/>
            <w:rPrChange w:id="256" w:author="Administrator" w:date="2016-01-16T10:43:36Z">
              <w:rPr>
                <w:rFonts w:hint="eastAsia" w:ascii="华文楷体" w:hAnsi="华文楷体" w:eastAsia="华文楷体"/>
                <w:sz w:val="28"/>
                <w:szCs w:val="28"/>
                <w:lang w:eastAsia="zh-CN"/>
              </w:rPr>
            </w:rPrChange>
          </w:rPr>
          <w:t>】</w:t>
        </w:r>
      </w:ins>
    </w:p>
    <w:p>
      <w:pPr>
        <w:ind w:firstLine="570"/>
        <w:rPr>
          <w:del w:id="257" w:author="Administrator" w:date="2016-01-16T10:57:20Z"/>
          <w:rFonts w:hint="eastAsia" w:ascii="华文楷体" w:hAnsi="华文楷体" w:eastAsia="华文楷体"/>
          <w:sz w:val="28"/>
          <w:szCs w:val="28"/>
        </w:rPr>
      </w:pPr>
      <w:r>
        <w:rPr>
          <w:rFonts w:hint="eastAsia" w:ascii="华文楷体" w:hAnsi="华文楷体" w:eastAsia="华文楷体"/>
          <w:sz w:val="28"/>
          <w:szCs w:val="28"/>
        </w:rPr>
        <w:t>就是说当我们</w:t>
      </w:r>
      <w:del w:id="258" w:author="Administrator" w:date="2016-01-16T10:44:37Z">
        <w:r>
          <w:rPr>
            <w:rFonts w:hint="eastAsia" w:ascii="华文楷体" w:hAnsi="华文楷体" w:eastAsia="华文楷体"/>
            <w:sz w:val="28"/>
            <w:szCs w:val="28"/>
          </w:rPr>
          <w:delText>升</w:delText>
        </w:r>
      </w:del>
      <w:ins w:id="259" w:author="Administrator" w:date="2016-01-16T10:44:37Z">
        <w:r>
          <w:rPr>
            <w:rFonts w:hint="eastAsia" w:ascii="华文楷体" w:hAnsi="华文楷体" w:eastAsia="华文楷体"/>
            <w:sz w:val="28"/>
            <w:szCs w:val="28"/>
            <w:lang w:eastAsia="zh-CN"/>
          </w:rPr>
          <w:t>生</w:t>
        </w:r>
      </w:ins>
      <w:r>
        <w:rPr>
          <w:rFonts w:hint="eastAsia" w:ascii="华文楷体" w:hAnsi="华文楷体" w:eastAsia="华文楷体"/>
          <w:sz w:val="28"/>
          <w:szCs w:val="28"/>
        </w:rPr>
        <w:t>起这样一种定解了，即便是说别人非常不高兴，我也是心满意足的。即便别人不高兴我也很心满意足。上师讲这个是当年就是说贝若扎纳大师的一个道歌，当时就是说通过种种因缘，他没办法在拉萨那边待下去的时候，他被流放到这一带，就是马尔康那一带</w:t>
      </w:r>
      <w:del w:id="260" w:author="Administrator" w:date="2016-01-16T10:55:44Z">
        <w:r>
          <w:rPr>
            <w:rFonts w:hint="eastAsia" w:ascii="华文楷体" w:hAnsi="华文楷体" w:eastAsia="华文楷体"/>
            <w:sz w:val="28"/>
            <w:szCs w:val="28"/>
          </w:rPr>
          <w:delText>？？？</w:delText>
        </w:r>
      </w:del>
      <w:ins w:id="261" w:author="Administrator" w:date="2016-01-16T10:55:44Z">
        <w:r>
          <w:rPr>
            <w:rFonts w:hint="eastAsia" w:ascii="华文楷体" w:hAnsi="华文楷体" w:eastAsia="华文楷体"/>
            <w:sz w:val="28"/>
            <w:szCs w:val="28"/>
            <w:lang w:eastAsia="zh-CN"/>
          </w:rPr>
          <w:t>嘉</w:t>
        </w:r>
      </w:ins>
      <w:ins w:id="262" w:author="Administrator" w:date="2016-01-16T10:55:51Z">
        <w:r>
          <w:rPr>
            <w:rFonts w:hint="eastAsia" w:ascii="华文楷体" w:hAnsi="华文楷体" w:eastAsia="华文楷体"/>
            <w:sz w:val="28"/>
            <w:szCs w:val="28"/>
            <w:lang w:eastAsia="zh-CN"/>
          </w:rPr>
          <w:t>摩</w:t>
        </w:r>
      </w:ins>
      <w:ins w:id="263" w:author="Administrator" w:date="2016-01-16T10:56:25Z">
        <w:r>
          <w:rPr>
            <w:rFonts w:hint="eastAsia" w:ascii="华文楷体" w:hAnsi="华文楷体" w:eastAsia="华文楷体"/>
            <w:sz w:val="28"/>
            <w:szCs w:val="28"/>
            <w:lang w:eastAsia="zh-CN"/>
          </w:rPr>
          <w:t>嚓</w:t>
        </w:r>
      </w:ins>
      <w:ins w:id="264" w:author="Administrator" w:date="2016-01-16T10:56:28Z">
        <w:r>
          <w:rPr>
            <w:rFonts w:hint="eastAsia" w:ascii="华文楷体" w:hAnsi="华文楷体" w:eastAsia="华文楷体"/>
            <w:sz w:val="28"/>
            <w:szCs w:val="28"/>
            <w:lang w:eastAsia="zh-CN"/>
          </w:rPr>
          <w:t>瓦</w:t>
        </w:r>
      </w:ins>
      <w:ins w:id="265" w:author="Administrator" w:date="2016-01-16T10:56:34Z">
        <w:r>
          <w:rPr>
            <w:rFonts w:hint="eastAsia" w:ascii="华文楷体" w:hAnsi="华文楷体" w:eastAsia="华文楷体"/>
            <w:sz w:val="28"/>
            <w:szCs w:val="28"/>
            <w:lang w:eastAsia="zh-CN"/>
          </w:rPr>
          <w:t>绒</w:t>
        </w:r>
      </w:ins>
      <w:ins w:id="266" w:author="Administrator" w:date="2016-01-16T10:47:17Z">
        <w:r>
          <w:rPr>
            <w:rFonts w:hint="eastAsia" w:ascii="华文楷体" w:hAnsi="华文楷体" w:eastAsia="华文楷体"/>
            <w:sz w:val="28"/>
            <w:szCs w:val="28"/>
            <w:lang w:eastAsia="zh-CN"/>
          </w:rPr>
          <w:t>若</w:t>
        </w:r>
      </w:ins>
      <w:r>
        <w:rPr>
          <w:rFonts w:hint="eastAsia" w:ascii="华文楷体" w:hAnsi="华文楷体" w:eastAsia="华文楷体"/>
          <w:sz w:val="28"/>
          <w:szCs w:val="28"/>
        </w:rPr>
        <w:t>寺</w:t>
      </w:r>
      <w:del w:id="267" w:author="Administrator" w:date="2016-01-16T10:56:42Z">
        <w:r>
          <w:rPr>
            <w:rFonts w:hint="eastAsia" w:ascii="华文楷体" w:hAnsi="华文楷体" w:eastAsia="华文楷体"/>
            <w:sz w:val="28"/>
            <w:szCs w:val="28"/>
          </w:rPr>
          <w:delText>【29：47】</w:delText>
        </w:r>
      </w:del>
      <w:r>
        <w:rPr>
          <w:rFonts w:hint="eastAsia" w:ascii="华文楷体" w:hAnsi="华文楷体" w:eastAsia="华文楷体"/>
          <w:sz w:val="28"/>
          <w:szCs w:val="28"/>
        </w:rPr>
        <w:t>。走之前，国王拿走他的马，然后让他赐一个教言。他就唱了一个《满足歌》，其中有一句就是“人人不喜我意足”。实际上就是说他从小的时候怎么怎么样的，从小的时候怎么样学习这样一种烦恼，怎么样千辛万苦到了印度去求法，然后怎么样把这个法带回来。</w:t>
      </w:r>
      <w:del w:id="268" w:author="Administrator" w:date="2016-01-16T10:57:20Z">
        <w:r>
          <w:rPr>
            <w:rFonts w:hint="eastAsia" w:ascii="华文楷体" w:hAnsi="华文楷体" w:eastAsia="华文楷体"/>
            <w:sz w:val="28"/>
            <w:szCs w:val="28"/>
          </w:rPr>
          <w:delText>【30：07】</w:delText>
        </w:r>
      </w:del>
    </w:p>
    <w:p>
      <w:pPr>
        <w:ind w:firstLine="570"/>
        <w:rPr>
          <w:del w:id="269" w:author="Administrator" w:date="2016-01-16T10:57:20Z"/>
          <w:rFonts w:hint="eastAsia" w:ascii="华文楷体" w:hAnsi="华文楷体" w:eastAsia="华文楷体"/>
          <w:sz w:val="28"/>
          <w:szCs w:val="28"/>
        </w:rPr>
      </w:pPr>
      <w:del w:id="270" w:author="Administrator" w:date="2016-01-16T10:57:20Z">
        <w:r>
          <w:rPr>
            <w:rFonts w:hint="eastAsia" w:ascii="华文楷体" w:hAnsi="华文楷体" w:eastAsia="华文楷体"/>
            <w:sz w:val="28"/>
            <w:szCs w:val="28"/>
          </w:rPr>
          <w:delText>第91课 30-40分钟 高嘉</w:delText>
        </w:r>
      </w:del>
    </w:p>
    <w:p>
      <w:pPr>
        <w:ind w:firstLine="570"/>
        <w:rPr>
          <w:del w:id="271" w:author="Administrator" w:date="2016-01-16T10:57:20Z"/>
          <w:rFonts w:ascii="华文楷体" w:hAnsi="华文楷体" w:eastAsia="华文楷体"/>
          <w:sz w:val="28"/>
          <w:szCs w:val="28"/>
        </w:rPr>
      </w:pPr>
    </w:p>
    <w:p>
      <w:pPr>
        <w:ind w:firstLine="570"/>
        <w:rPr>
          <w:ins w:id="272" w:author="Administrator" w:date="2016-01-16T11:08:35Z"/>
          <w:rFonts w:hint="eastAsia" w:ascii="华文楷体" w:hAnsi="华文楷体" w:eastAsia="华文楷体"/>
          <w:sz w:val="28"/>
          <w:szCs w:val="28"/>
        </w:rPr>
      </w:pPr>
      <w:del w:id="273" w:author="Administrator" w:date="2016-01-16T10:57:20Z">
        <w:r>
          <w:rPr>
            <w:rFonts w:hint="eastAsia" w:ascii="华文楷体" w:hAnsi="华文楷体" w:eastAsia="华文楷体"/>
            <w:sz w:val="28"/>
            <w:szCs w:val="28"/>
          </w:rPr>
          <w:delText>怎么样千辛万苦到了印度去求法，怎么样把这个法带回来。</w:delText>
        </w:r>
      </w:del>
      <w:r>
        <w:rPr>
          <w:rFonts w:hint="eastAsia" w:ascii="华文楷体" w:hAnsi="华文楷体" w:eastAsia="华文楷体"/>
          <w:sz w:val="28"/>
          <w:szCs w:val="28"/>
        </w:rPr>
        <w:t>内心当中实际上他就是遇到了很多这些殊胜的大圆满</w:t>
      </w:r>
      <w:ins w:id="274" w:author="Administrator" w:date="2016-01-16T10:57:33Z">
        <w:r>
          <w:rPr>
            <w:rFonts w:hint="eastAsia" w:ascii="华文楷体" w:hAnsi="华文楷体" w:eastAsia="华文楷体"/>
            <w:sz w:val="28"/>
            <w:szCs w:val="28"/>
            <w:lang w:eastAsia="zh-CN"/>
          </w:rPr>
          <w:t>的</w:t>
        </w:r>
      </w:ins>
      <w:r>
        <w:rPr>
          <w:rFonts w:hint="eastAsia" w:ascii="华文楷体" w:hAnsi="华文楷体" w:eastAsia="华文楷体"/>
          <w:sz w:val="28"/>
          <w:szCs w:val="28"/>
        </w:rPr>
        <w:t>上师，即便是这样，仍然不喜闻，内心也是满足的，好像是</w:t>
      </w:r>
      <w:del w:id="275" w:author="Administrator" w:date="2016-01-16T10:57:48Z">
        <w:r>
          <w:rPr>
            <w:rFonts w:hint="eastAsia" w:ascii="华文楷体" w:hAnsi="华文楷体" w:eastAsia="华文楷体"/>
            <w:sz w:val="28"/>
            <w:szCs w:val="28"/>
          </w:rPr>
          <w:delText>30’’15</w:delText>
        </w:r>
      </w:del>
      <w:ins w:id="276" w:author="Administrator" w:date="2016-01-16T10:57:48Z">
        <w:r>
          <w:rPr>
            <w:rFonts w:hint="eastAsia" w:ascii="华文楷体" w:hAnsi="华文楷体" w:eastAsia="华文楷体"/>
            <w:sz w:val="28"/>
            <w:szCs w:val="28"/>
            <w:lang w:eastAsia="zh-CN"/>
          </w:rPr>
          <w:t>唱</w:t>
        </w:r>
      </w:ins>
      <w:r>
        <w:rPr>
          <w:rFonts w:hint="eastAsia" w:ascii="华文楷体" w:hAnsi="华文楷体" w:eastAsia="华文楷体"/>
          <w:sz w:val="28"/>
          <w:szCs w:val="28"/>
        </w:rPr>
        <w:t>六个</w:t>
      </w:r>
      <w:ins w:id="277" w:author="Administrator" w:date="2016-01-16T10:57:53Z">
        <w:r>
          <w:rPr>
            <w:rFonts w:hint="eastAsia" w:ascii="华文楷体" w:hAnsi="华文楷体" w:eastAsia="华文楷体"/>
            <w:sz w:val="28"/>
            <w:szCs w:val="28"/>
            <w:lang w:eastAsia="zh-CN"/>
          </w:rPr>
          <w:t>吗</w:t>
        </w:r>
      </w:ins>
      <w:r>
        <w:rPr>
          <w:rFonts w:hint="eastAsia" w:ascii="华文楷体" w:hAnsi="华文楷体" w:eastAsia="华文楷体"/>
          <w:sz w:val="28"/>
          <w:szCs w:val="28"/>
        </w:rPr>
        <w:t>？八个</w:t>
      </w:r>
      <w:ins w:id="278" w:author="Administrator" w:date="2016-01-16T10:57:58Z">
        <w:r>
          <w:rPr>
            <w:rFonts w:hint="eastAsia" w:ascii="华文楷体" w:hAnsi="华文楷体" w:eastAsia="华文楷体"/>
            <w:sz w:val="28"/>
            <w:szCs w:val="28"/>
            <w:lang w:eastAsia="zh-CN"/>
          </w:rPr>
          <w:t>吗</w:t>
        </w:r>
      </w:ins>
      <w:r>
        <w:rPr>
          <w:rFonts w:hint="eastAsia" w:ascii="华文楷体" w:hAnsi="华文楷体" w:eastAsia="华文楷体"/>
          <w:sz w:val="28"/>
          <w:szCs w:val="28"/>
        </w:rPr>
        <w:t>?</w:t>
      </w:r>
      <w:ins w:id="279" w:author="Administrator" w:date="2016-01-16T11:05:22Z">
        <w:r>
          <w:rPr>
            <w:rFonts w:hint="eastAsia" w:ascii="华文楷体" w:hAnsi="华文楷体" w:eastAsia="华文楷体"/>
            <w:sz w:val="28"/>
            <w:szCs w:val="28"/>
            <w:lang w:eastAsia="zh-CN"/>
          </w:rPr>
          <w:t>（</w:t>
        </w:r>
      </w:ins>
      <w:ins w:id="280" w:author="Administrator" w:date="2016-01-16T11:05:23Z">
        <w:r>
          <w:rPr>
            <w:rFonts w:hint="eastAsia" w:ascii="华文楷体" w:hAnsi="华文楷体" w:eastAsia="华文楷体"/>
            <w:sz w:val="28"/>
            <w:szCs w:val="28"/>
            <w:lang w:val="en-US" w:eastAsia="zh-CN"/>
          </w:rPr>
          <w:t>3</w:t>
        </w:r>
      </w:ins>
      <w:ins w:id="281" w:author="Administrator" w:date="2016-01-16T11:05:24Z">
        <w:r>
          <w:rPr>
            <w:rFonts w:hint="eastAsia" w:ascii="华文楷体" w:hAnsi="华文楷体" w:eastAsia="华文楷体"/>
            <w:sz w:val="28"/>
            <w:szCs w:val="28"/>
            <w:lang w:val="en-US" w:eastAsia="zh-CN"/>
          </w:rPr>
          <w:t>0.</w:t>
        </w:r>
      </w:ins>
      <w:ins w:id="282" w:author="Administrator" w:date="2016-01-16T11:05:25Z">
        <w:r>
          <w:rPr>
            <w:rFonts w:hint="eastAsia" w:ascii="华文楷体" w:hAnsi="华文楷体" w:eastAsia="华文楷体"/>
            <w:sz w:val="28"/>
            <w:szCs w:val="28"/>
            <w:lang w:val="en-US" w:eastAsia="zh-CN"/>
          </w:rPr>
          <w:t>16</w:t>
        </w:r>
      </w:ins>
      <w:ins w:id="283" w:author="Administrator" w:date="2016-01-16T11:05:27Z">
        <w:r>
          <w:rPr>
            <w:rFonts w:hint="eastAsia" w:ascii="华文楷体" w:hAnsi="华文楷体" w:eastAsia="华文楷体"/>
            <w:sz w:val="28"/>
            <w:szCs w:val="28"/>
            <w:lang w:val="en-US" w:eastAsia="zh-CN"/>
          </w:rPr>
          <w:t>）</w:t>
        </w:r>
      </w:ins>
      <w:r>
        <w:rPr>
          <w:rFonts w:hint="eastAsia" w:ascii="华文楷体" w:hAnsi="华文楷体" w:eastAsia="华文楷体"/>
          <w:sz w:val="28"/>
          <w:szCs w:val="28"/>
        </w:rPr>
        <w:t>满足</w:t>
      </w:r>
      <w:del w:id="284" w:author="Administrator" w:date="2016-01-16T11:03:20Z">
        <w:r>
          <w:rPr>
            <w:rFonts w:hint="eastAsia" w:ascii="华文楷体" w:hAnsi="华文楷体" w:eastAsia="华文楷体"/>
            <w:sz w:val="28"/>
            <w:szCs w:val="28"/>
          </w:rPr>
          <w:delText>？</w:delText>
        </w:r>
      </w:del>
      <w:ins w:id="285" w:author="Administrator" w:date="2016-01-16T11:03:20Z">
        <w:r>
          <w:rPr>
            <w:rFonts w:hint="eastAsia" w:ascii="华文楷体" w:hAnsi="华文楷体" w:eastAsia="华文楷体"/>
            <w:sz w:val="28"/>
            <w:szCs w:val="28"/>
            <w:lang w:eastAsia="zh-CN"/>
          </w:rPr>
          <w:t>歌</w:t>
        </w:r>
      </w:ins>
      <w:ins w:id="286" w:author="Administrator" w:date="2016-01-16T11:03:22Z">
        <w:r>
          <w:rPr>
            <w:rFonts w:hint="eastAsia" w:ascii="华文楷体" w:hAnsi="华文楷体" w:eastAsia="华文楷体"/>
            <w:sz w:val="28"/>
            <w:szCs w:val="28"/>
            <w:lang w:eastAsia="zh-CN"/>
          </w:rPr>
          <w:t>，</w:t>
        </w:r>
      </w:ins>
      <w:r>
        <w:rPr>
          <w:rFonts w:hint="eastAsia" w:ascii="华文楷体" w:hAnsi="华文楷体" w:eastAsia="华文楷体"/>
          <w:sz w:val="28"/>
          <w:szCs w:val="28"/>
        </w:rPr>
        <w:t>是有这样的，所以这个方面也是</w:t>
      </w:r>
      <w:del w:id="287" w:author="Administrator" w:date="2016-01-16T11:06:03Z">
        <w:r>
          <w:rPr>
            <w:rFonts w:hint="eastAsia" w:ascii="华文楷体" w:hAnsi="华文楷体" w:eastAsia="华文楷体"/>
            <w:sz w:val="28"/>
            <w:szCs w:val="28"/>
          </w:rPr>
          <w:delText>有</w:delText>
        </w:r>
      </w:del>
      <w:r>
        <w:rPr>
          <w:rFonts w:hint="eastAsia" w:ascii="华文楷体" w:hAnsi="华文楷体" w:eastAsia="华文楷体"/>
          <w:sz w:val="28"/>
          <w:szCs w:val="28"/>
        </w:rPr>
        <w:t>意义</w:t>
      </w:r>
      <w:del w:id="288" w:author="Administrator" w:date="2016-01-16T11:06:14Z">
        <w:r>
          <w:rPr>
            <w:rFonts w:hint="eastAsia" w:ascii="华文楷体" w:hAnsi="华文楷体" w:eastAsia="华文楷体"/>
            <w:sz w:val="28"/>
            <w:szCs w:val="28"/>
          </w:rPr>
          <w:delText>的，</w:delText>
        </w:r>
      </w:del>
      <w:r>
        <w:rPr>
          <w:rFonts w:hint="eastAsia" w:ascii="华文楷体" w:hAnsi="华文楷体" w:eastAsia="华文楷体"/>
          <w:sz w:val="28"/>
          <w:szCs w:val="28"/>
        </w:rPr>
        <w:t>引用</w:t>
      </w:r>
      <w:del w:id="289" w:author="Administrator" w:date="2016-01-16T11:06:43Z">
        <w:r>
          <w:rPr>
            <w:rFonts w:hint="eastAsia" w:ascii="华文楷体" w:hAnsi="华文楷体" w:eastAsia="华文楷体"/>
            <w:sz w:val="28"/>
            <w:szCs w:val="28"/>
          </w:rPr>
          <w:delText>胜利</w:delText>
        </w:r>
      </w:del>
      <w:ins w:id="290" w:author="Administrator" w:date="2016-01-16T11:06:43Z">
        <w:r>
          <w:rPr>
            <w:rFonts w:hint="eastAsia" w:ascii="华文楷体" w:hAnsi="华文楷体" w:eastAsia="华文楷体"/>
            <w:sz w:val="28"/>
            <w:szCs w:val="28"/>
            <w:lang w:eastAsia="zh-CN"/>
          </w:rPr>
          <w:t>尤比亚</w:t>
        </w:r>
      </w:ins>
      <w:ins w:id="291" w:author="Administrator" w:date="2016-01-16T11:06:48Z">
        <w:r>
          <w:rPr>
            <w:rFonts w:hint="eastAsia" w:ascii="华文楷体" w:hAnsi="华文楷体" w:eastAsia="华文楷体"/>
            <w:sz w:val="28"/>
            <w:szCs w:val="28"/>
            <w:lang w:eastAsia="zh-CN"/>
          </w:rPr>
          <w:t>大师</w:t>
        </w:r>
      </w:ins>
      <w:r>
        <w:rPr>
          <w:rFonts w:hint="eastAsia" w:ascii="华文楷体" w:hAnsi="华文楷体" w:eastAsia="华文楷体"/>
          <w:sz w:val="28"/>
          <w:szCs w:val="28"/>
        </w:rPr>
        <w:t>道歌当中的这句话呢，说明呢即便是在这种情况下，别人都不高兴，我</w:t>
      </w:r>
      <w:ins w:id="292" w:author="Administrator" w:date="2016-01-16T11:07:22Z">
        <w:r>
          <w:rPr>
            <w:rFonts w:hint="eastAsia" w:ascii="华文楷体" w:hAnsi="华文楷体" w:eastAsia="华文楷体"/>
            <w:sz w:val="28"/>
            <w:szCs w:val="28"/>
            <w:lang w:eastAsia="zh-CN"/>
          </w:rPr>
          <w:t>呢</w:t>
        </w:r>
      </w:ins>
      <w:r>
        <w:rPr>
          <w:rFonts w:hint="eastAsia" w:ascii="华文楷体" w:hAnsi="华文楷体" w:eastAsia="华文楷体"/>
          <w:sz w:val="28"/>
          <w:szCs w:val="28"/>
        </w:rPr>
        <w:t>自己</w:t>
      </w:r>
      <w:del w:id="293" w:author="Administrator" w:date="2016-01-16T11:07:26Z">
        <w:r>
          <w:rPr>
            <w:rFonts w:hint="eastAsia" w:ascii="华文楷体" w:hAnsi="华文楷体" w:eastAsia="华文楷体"/>
            <w:sz w:val="28"/>
            <w:szCs w:val="28"/>
          </w:rPr>
          <w:delText>呢，</w:delText>
        </w:r>
      </w:del>
      <w:r>
        <w:rPr>
          <w:rFonts w:hint="eastAsia" w:ascii="华文楷体" w:hAnsi="华文楷体" w:eastAsia="华文楷体"/>
          <w:sz w:val="28"/>
          <w:szCs w:val="28"/>
        </w:rPr>
        <w:t>也是心满意足的。这个地方是表达一种内心当中非常满足的一种心态。</w:t>
      </w:r>
      <w:del w:id="294" w:author="Administrator" w:date="2016-01-16T11:08:35Z">
        <w:r>
          <w:rPr>
            <w:rFonts w:hint="eastAsia" w:ascii="华文楷体" w:hAnsi="华文楷体" w:eastAsia="华文楷体"/>
            <w:sz w:val="28"/>
            <w:szCs w:val="28"/>
          </w:rPr>
          <w:delText>30’’30</w:delText>
        </w:r>
      </w:del>
    </w:p>
    <w:p>
      <w:pPr>
        <w:ind w:firstLine="570"/>
        <w:rPr>
          <w:ins w:id="295" w:author="Administrator" w:date="2016-01-16T11:09:24Z"/>
          <w:rFonts w:hint="eastAsia" w:ascii="黑体" w:hAnsi="黑体" w:eastAsia="黑体" w:cs="黑体"/>
          <w:b/>
          <w:bCs/>
          <w:sz w:val="28"/>
          <w:szCs w:val="28"/>
          <w:rPrChange w:id="296" w:author="Administrator" w:date="2016-01-16T11:10:17Z">
            <w:rPr>
              <w:ins w:id="297" w:author="Administrator" w:date="2016-01-16T11:09:24Z"/>
              <w:rFonts w:hint="eastAsia" w:ascii="华文楷体" w:hAnsi="华文楷体" w:eastAsia="华文楷体"/>
              <w:sz w:val="28"/>
              <w:szCs w:val="28"/>
            </w:rPr>
          </w:rPrChange>
        </w:rPr>
      </w:pPr>
      <w:ins w:id="298" w:author="Administrator" w:date="2016-01-16T11:08:36Z">
        <w:r>
          <w:rPr>
            <w:rFonts w:hint="eastAsia" w:ascii="华文楷体" w:hAnsi="华文楷体" w:eastAsia="华文楷体"/>
            <w:sz w:val="28"/>
            <w:szCs w:val="28"/>
            <w:lang w:eastAsia="zh-CN"/>
          </w:rPr>
          <w:t>【</w:t>
        </w:r>
      </w:ins>
      <w:ins w:id="299" w:author="Administrator" w:date="2016-01-16T11:09:19Z">
        <w:r>
          <w:rPr>
            <w:rFonts w:hint="eastAsia" w:ascii="黑体" w:hAnsi="黑体" w:eastAsia="黑体" w:cs="黑体"/>
            <w:b/>
            <w:bCs/>
            <w:i w:val="0"/>
            <w:color w:val="000000"/>
            <w:sz w:val="28"/>
            <w:szCs w:val="28"/>
            <w:rPrChange w:id="300" w:author="Administrator" w:date="2016-01-16T11:10:17Z">
              <w:rPr>
                <w:rFonts w:ascii="华文楷体" w:hAnsi="华文楷体" w:eastAsia="华文楷体" w:cs="华文楷体"/>
                <w:i w:val="0"/>
                <w:color w:val="000000"/>
                <w:sz w:val="28"/>
                <w:szCs w:val="28"/>
              </w:rPr>
            </w:rPrChange>
          </w:rPr>
          <w:t>诸位</w:t>
        </w:r>
      </w:ins>
      <w:ins w:id="301" w:author="Administrator" w:date="2016-01-16T11:09:19Z">
        <w:r>
          <w:rPr>
            <w:rFonts w:hint="eastAsia" w:ascii="黑体" w:hAnsi="黑体" w:eastAsia="黑体" w:cs="黑体"/>
            <w:b/>
            <w:bCs/>
            <w:i w:val="0"/>
            <w:color w:val="000000"/>
            <w:sz w:val="28"/>
            <w:szCs w:val="28"/>
            <w:rPrChange w:id="302" w:author="Administrator" w:date="2016-01-16T11:10:17Z">
              <w:rPr>
                <w:rFonts w:ascii="宋体" w:hAnsi="宋体" w:eastAsia="宋体" w:cs="宋体"/>
                <w:i w:val="0"/>
                <w:color w:val="000000"/>
                <w:sz w:val="28"/>
                <w:szCs w:val="28"/>
              </w:rPr>
            </w:rPrChange>
          </w:rPr>
          <w:t>,</w:t>
        </w:r>
      </w:ins>
      <w:ins w:id="303" w:author="Administrator" w:date="2016-01-16T11:09:19Z">
        <w:r>
          <w:rPr>
            <w:rFonts w:hint="eastAsia" w:ascii="黑体" w:hAnsi="黑体" w:eastAsia="黑体" w:cs="黑体"/>
            <w:b/>
            <w:bCs/>
            <w:i w:val="0"/>
            <w:color w:val="000000"/>
            <w:sz w:val="28"/>
            <w:szCs w:val="28"/>
            <w:rPrChange w:id="304" w:author="Administrator" w:date="2016-01-16T11:10:17Z">
              <w:rPr>
                <w:rFonts w:ascii="华文楷体" w:hAnsi="华文楷体" w:eastAsia="华文楷体" w:cs="华文楷体"/>
                <w:i w:val="0"/>
                <w:color w:val="000000"/>
                <w:sz w:val="28"/>
                <w:szCs w:val="28"/>
              </w:rPr>
            </w:rPrChange>
          </w:rPr>
          <w:t>追随师君三尊的前译派的行人们</w:t>
        </w:r>
      </w:ins>
      <w:ins w:id="305" w:author="Administrator" w:date="2016-01-16T11:09:19Z">
        <w:r>
          <w:rPr>
            <w:rFonts w:hint="eastAsia" w:ascii="黑体" w:hAnsi="黑体" w:eastAsia="黑体" w:cs="黑体"/>
            <w:b/>
            <w:bCs/>
            <w:i w:val="0"/>
            <w:color w:val="000000"/>
            <w:sz w:val="28"/>
            <w:szCs w:val="28"/>
            <w:rPrChange w:id="306" w:author="Administrator" w:date="2016-01-16T11:10:17Z">
              <w:rPr>
                <w:rFonts w:ascii="宋体" w:hAnsi="宋体" w:eastAsia="宋体" w:cs="宋体"/>
                <w:i w:val="0"/>
                <w:color w:val="000000"/>
                <w:sz w:val="28"/>
                <w:szCs w:val="28"/>
              </w:rPr>
            </w:rPrChange>
          </w:rPr>
          <w:t>,</w:t>
        </w:r>
      </w:ins>
      <w:ins w:id="307" w:author="Administrator" w:date="2016-01-16T11:09:19Z">
        <w:r>
          <w:rPr>
            <w:rFonts w:hint="eastAsia" w:ascii="黑体" w:hAnsi="黑体" w:eastAsia="黑体" w:cs="黑体"/>
            <w:b/>
            <w:bCs/>
            <w:i w:val="0"/>
            <w:color w:val="000000"/>
            <w:sz w:val="28"/>
            <w:szCs w:val="28"/>
            <w:rPrChange w:id="308" w:author="Administrator" w:date="2016-01-16T11:10:17Z">
              <w:rPr>
                <w:rFonts w:ascii="华文楷体" w:hAnsi="华文楷体" w:eastAsia="华文楷体" w:cs="华文楷体"/>
                <w:i w:val="0"/>
                <w:color w:val="000000"/>
                <w:sz w:val="28"/>
                <w:szCs w:val="28"/>
              </w:rPr>
            </w:rPrChange>
          </w:rPr>
          <w:t>我们幸运地拥有了前译这么多、 这么好的如来纯净无垢之佛经、 六庄严以及传承上师的论典</w:t>
        </w:r>
      </w:ins>
      <w:ins w:id="309" w:author="Administrator" w:date="2016-01-16T11:09:19Z">
        <w:r>
          <w:rPr>
            <w:rFonts w:hint="eastAsia" w:ascii="黑体" w:hAnsi="黑体" w:eastAsia="黑体" w:cs="黑体"/>
            <w:b/>
            <w:bCs/>
            <w:i w:val="0"/>
            <w:color w:val="000000"/>
            <w:sz w:val="28"/>
            <w:szCs w:val="28"/>
            <w:rPrChange w:id="310" w:author="Administrator" w:date="2016-01-16T11:10:17Z">
              <w:rPr>
                <w:rFonts w:ascii="宋体" w:hAnsi="宋体" w:eastAsia="宋体" w:cs="宋体"/>
                <w:i w:val="0"/>
                <w:color w:val="000000"/>
                <w:sz w:val="28"/>
                <w:szCs w:val="28"/>
              </w:rPr>
            </w:rPrChange>
          </w:rPr>
          <w:t>,</w:t>
        </w:r>
      </w:ins>
      <w:ins w:id="311" w:author="Administrator" w:date="2016-01-16T11:09:19Z">
        <w:r>
          <w:rPr>
            <w:rFonts w:hint="eastAsia" w:ascii="黑体" w:hAnsi="黑体" w:eastAsia="黑体" w:cs="黑体"/>
            <w:b/>
            <w:bCs/>
            <w:i w:val="0"/>
            <w:color w:val="000000"/>
            <w:sz w:val="28"/>
            <w:szCs w:val="28"/>
            <w:rPrChange w:id="312" w:author="Administrator" w:date="2016-01-16T11:10:17Z">
              <w:rPr>
                <w:rFonts w:ascii="华文楷体" w:hAnsi="华文楷体" w:eastAsia="华文楷体" w:cs="华文楷体"/>
                <w:i w:val="0"/>
                <w:color w:val="000000"/>
                <w:sz w:val="28"/>
                <w:szCs w:val="28"/>
              </w:rPr>
            </w:rPrChange>
          </w:rPr>
          <w:t>要想闻思</w:t>
        </w:r>
      </w:ins>
      <w:ins w:id="313" w:author="Administrator" w:date="2016-01-16T11:09:19Z">
        <w:r>
          <w:rPr>
            <w:rFonts w:hint="eastAsia" w:ascii="黑体" w:hAnsi="黑体" w:eastAsia="黑体" w:cs="黑体"/>
            <w:b/>
            <w:bCs/>
            <w:i w:val="0"/>
            <w:color w:val="000000"/>
            <w:sz w:val="28"/>
            <w:szCs w:val="28"/>
            <w:rPrChange w:id="314" w:author="Administrator" w:date="2016-01-16T11:10:17Z">
              <w:rPr>
                <w:rFonts w:ascii="宋体" w:hAnsi="宋体" w:eastAsia="宋体" w:cs="宋体"/>
                <w:i w:val="0"/>
                <w:color w:val="000000"/>
                <w:sz w:val="28"/>
                <w:szCs w:val="28"/>
              </w:rPr>
            </w:rPrChange>
          </w:rPr>
          <w:t>,</w:t>
        </w:r>
      </w:ins>
      <w:ins w:id="315" w:author="Administrator" w:date="2016-01-16T11:09:19Z">
        <w:r>
          <w:rPr>
            <w:rFonts w:hint="eastAsia" w:ascii="黑体" w:hAnsi="黑体" w:eastAsia="黑体" w:cs="黑体"/>
            <w:b/>
            <w:bCs/>
            <w:i w:val="0"/>
            <w:color w:val="000000"/>
            <w:sz w:val="28"/>
            <w:szCs w:val="28"/>
            <w:rPrChange w:id="316" w:author="Administrator" w:date="2016-01-16T11:10:17Z">
              <w:rPr>
                <w:rFonts w:ascii="华文楷体" w:hAnsi="华文楷体" w:eastAsia="华文楷体" w:cs="华文楷体"/>
                <w:i w:val="0"/>
                <w:color w:val="000000"/>
                <w:sz w:val="28"/>
                <w:szCs w:val="28"/>
              </w:rPr>
            </w:rPrChange>
          </w:rPr>
          <w:t>这些已经足够了</w:t>
        </w:r>
      </w:ins>
      <w:ins w:id="317" w:author="Administrator" w:date="2016-01-16T11:09:19Z">
        <w:r>
          <w:rPr>
            <w:rFonts w:hint="eastAsia" w:ascii="黑体" w:hAnsi="黑体" w:eastAsia="黑体" w:cs="黑体"/>
            <w:b/>
            <w:bCs/>
            <w:i w:val="0"/>
            <w:color w:val="000000"/>
            <w:sz w:val="28"/>
            <w:szCs w:val="28"/>
            <w:rPrChange w:id="318" w:author="Administrator" w:date="2016-01-16T11:10:17Z">
              <w:rPr>
                <w:rFonts w:ascii="宋体" w:hAnsi="宋体" w:eastAsia="宋体" w:cs="宋体"/>
                <w:i w:val="0"/>
                <w:color w:val="000000"/>
                <w:sz w:val="28"/>
                <w:szCs w:val="28"/>
              </w:rPr>
            </w:rPrChange>
          </w:rPr>
          <w:t>,</w:t>
        </w:r>
      </w:ins>
      <w:ins w:id="319" w:author="Administrator" w:date="2016-01-16T11:09:19Z">
        <w:r>
          <w:rPr>
            <w:rFonts w:hint="eastAsia" w:ascii="黑体" w:hAnsi="黑体" w:eastAsia="黑体" w:cs="黑体"/>
            <w:b/>
            <w:bCs/>
            <w:i w:val="0"/>
            <w:color w:val="000000"/>
            <w:sz w:val="28"/>
            <w:szCs w:val="28"/>
            <w:rPrChange w:id="320" w:author="Administrator" w:date="2016-01-16T11:10:17Z">
              <w:rPr>
                <w:rFonts w:ascii="华文楷体" w:hAnsi="华文楷体" w:eastAsia="华文楷体" w:cs="华文楷体"/>
                <w:i w:val="0"/>
                <w:color w:val="000000"/>
                <w:sz w:val="28"/>
                <w:szCs w:val="28"/>
              </w:rPr>
            </w:rPrChange>
          </w:rPr>
          <w:t>而一味喜爱随声附和又有什么用呢</w:t>
        </w:r>
      </w:ins>
      <w:ins w:id="321" w:author="Administrator" w:date="2016-01-16T11:09:19Z">
        <w:r>
          <w:rPr>
            <w:rFonts w:hint="eastAsia" w:ascii="黑体" w:hAnsi="黑体" w:eastAsia="黑体" w:cs="黑体"/>
            <w:b/>
            <w:bCs/>
            <w:i w:val="0"/>
            <w:color w:val="000000"/>
            <w:sz w:val="28"/>
            <w:szCs w:val="28"/>
            <w:rPrChange w:id="322" w:author="Administrator" w:date="2016-01-16T11:10:17Z">
              <w:rPr>
                <w:rFonts w:ascii="宋体" w:hAnsi="宋体" w:eastAsia="宋体" w:cs="宋体"/>
                <w:i w:val="0"/>
                <w:color w:val="000000"/>
                <w:sz w:val="28"/>
                <w:szCs w:val="28"/>
              </w:rPr>
            </w:rPrChange>
          </w:rPr>
          <w:t>?</w:t>
        </w:r>
      </w:ins>
      <w:ins w:id="323" w:author="Administrator" w:date="2016-01-16T11:09:19Z">
        <w:r>
          <w:rPr>
            <w:rFonts w:hint="eastAsia" w:ascii="黑体" w:hAnsi="黑体" w:eastAsia="黑体" w:cs="黑体"/>
            <w:b/>
            <w:bCs/>
            <w:i w:val="0"/>
            <w:color w:val="000000"/>
            <w:sz w:val="28"/>
            <w:szCs w:val="28"/>
            <w:rPrChange w:id="324" w:author="Administrator" w:date="2016-01-16T11:10:17Z">
              <w:rPr>
                <w:rFonts w:ascii="华文楷体" w:hAnsi="华文楷体" w:eastAsia="华文楷体" w:cs="华文楷体"/>
                <w:i w:val="0"/>
                <w:color w:val="000000"/>
                <w:sz w:val="28"/>
                <w:szCs w:val="28"/>
              </w:rPr>
            </w:rPrChange>
          </w:rPr>
          <w:t>衷心希望你们恒常与</w:t>
        </w:r>
      </w:ins>
      <w:ins w:id="325" w:author="Administrator" w:date="2016-01-16T11:09:19Z">
        <w:r>
          <w:rPr>
            <w:rFonts w:hint="eastAsia" w:ascii="黑体" w:hAnsi="黑体" w:eastAsia="黑体" w:cs="黑体"/>
            <w:b/>
            <w:bCs/>
            <w:i w:val="0"/>
            <w:color w:val="000000"/>
            <w:sz w:val="28"/>
            <w:szCs w:val="28"/>
            <w:rPrChange w:id="326" w:author="Administrator" w:date="2016-01-16T11:10:17Z">
              <w:rPr>
                <w:rFonts w:ascii="宋体" w:hAnsi="宋体" w:eastAsia="宋体" w:cs="宋体"/>
                <w:i w:val="0"/>
                <w:color w:val="000000"/>
                <w:sz w:val="28"/>
                <w:szCs w:val="28"/>
              </w:rPr>
            </w:rPrChange>
          </w:rPr>
          <w:t>(</w:t>
        </w:r>
      </w:ins>
      <w:ins w:id="327" w:author="Administrator" w:date="2016-01-16T11:09:19Z">
        <w:r>
          <w:rPr>
            <w:rFonts w:hint="eastAsia" w:ascii="黑体" w:hAnsi="黑体" w:eastAsia="黑体" w:cs="黑体"/>
            <w:b/>
            <w:bCs/>
            <w:i w:val="0"/>
            <w:color w:val="000000"/>
            <w:sz w:val="28"/>
            <w:szCs w:val="28"/>
            <w:rPrChange w:id="328" w:author="Administrator" w:date="2016-01-16T11:10:17Z">
              <w:rPr>
                <w:rFonts w:ascii="华文楷体" w:hAnsi="华文楷体" w:eastAsia="华文楷体" w:cs="华文楷体"/>
                <w:i w:val="0"/>
                <w:color w:val="000000"/>
                <w:sz w:val="28"/>
                <w:szCs w:val="28"/>
              </w:rPr>
            </w:rPrChange>
          </w:rPr>
          <w:t>本派的</w:t>
        </w:r>
      </w:ins>
      <w:ins w:id="329" w:author="Administrator" w:date="2016-01-16T11:09:19Z">
        <w:r>
          <w:rPr>
            <w:rFonts w:hint="eastAsia" w:ascii="黑体" w:hAnsi="黑体" w:eastAsia="黑体" w:cs="黑体"/>
            <w:b/>
            <w:bCs/>
            <w:i w:val="0"/>
            <w:color w:val="000000"/>
            <w:sz w:val="28"/>
            <w:szCs w:val="28"/>
            <w:rPrChange w:id="330" w:author="Administrator" w:date="2016-01-16T11:10:17Z">
              <w:rPr>
                <w:rFonts w:ascii="宋体" w:hAnsi="宋体" w:eastAsia="宋体" w:cs="宋体"/>
                <w:i w:val="0"/>
                <w:color w:val="000000"/>
                <w:sz w:val="28"/>
                <w:szCs w:val="28"/>
              </w:rPr>
            </w:rPrChange>
          </w:rPr>
          <w:t>)</w:t>
        </w:r>
      </w:ins>
      <w:ins w:id="331" w:author="Administrator" w:date="2016-01-16T11:09:19Z">
        <w:r>
          <w:rPr>
            <w:rFonts w:hint="eastAsia" w:ascii="黑体" w:hAnsi="黑体" w:eastAsia="黑体" w:cs="黑体"/>
            <w:b/>
            <w:bCs/>
            <w:i w:val="0"/>
            <w:color w:val="000000"/>
            <w:sz w:val="28"/>
            <w:szCs w:val="28"/>
            <w:rPrChange w:id="332" w:author="Administrator" w:date="2016-01-16T11:10:17Z">
              <w:rPr>
                <w:rFonts w:ascii="华文楷体" w:hAnsi="华文楷体" w:eastAsia="华文楷体" w:cs="华文楷体"/>
                <w:i w:val="0"/>
                <w:color w:val="000000"/>
                <w:sz w:val="28"/>
                <w:szCs w:val="28"/>
              </w:rPr>
            </w:rPrChange>
          </w:rPr>
          <w:t>上师、 本尊与大德之论典的光芒相依相伴。</w:t>
        </w:r>
      </w:ins>
      <w:ins w:id="333" w:author="Administrator" w:date="2016-01-16T11:09:40Z">
        <w:r>
          <w:rPr>
            <w:rFonts w:hint="eastAsia" w:ascii="黑体" w:hAnsi="黑体" w:eastAsia="黑体" w:cs="黑体"/>
            <w:b/>
            <w:bCs/>
            <w:i w:val="0"/>
            <w:color w:val="000000"/>
            <w:sz w:val="28"/>
            <w:szCs w:val="28"/>
            <w:lang w:eastAsia="zh-CN"/>
            <w:rPrChange w:id="334" w:author="Administrator" w:date="2016-01-16T11:10:17Z">
              <w:rPr>
                <w:rFonts w:hint="eastAsia" w:ascii="华文楷体" w:hAnsi="华文楷体" w:eastAsia="华文楷体" w:cs="华文楷体"/>
                <w:i w:val="0"/>
                <w:color w:val="000000"/>
                <w:sz w:val="28"/>
                <w:szCs w:val="28"/>
                <w:lang w:eastAsia="zh-CN"/>
              </w:rPr>
            </w:rPrChange>
          </w:rPr>
          <w:t>】</w:t>
        </w:r>
      </w:ins>
      <w:del w:id="335" w:author="Administrator" w:date="2016-01-16T11:09:18Z">
        <w:r>
          <w:rPr>
            <w:rFonts w:hint="eastAsia" w:ascii="黑体" w:hAnsi="黑体" w:eastAsia="黑体" w:cs="黑体"/>
            <w:b/>
            <w:bCs/>
            <w:sz w:val="28"/>
            <w:szCs w:val="28"/>
            <w:rPrChange w:id="336" w:author="Administrator" w:date="2016-01-16T11:10:17Z">
              <w:rPr>
                <w:rFonts w:hint="eastAsia" w:ascii="华文楷体" w:hAnsi="华文楷体" w:eastAsia="华文楷体"/>
                <w:sz w:val="28"/>
                <w:szCs w:val="28"/>
              </w:rPr>
            </w:rPrChange>
          </w:rPr>
          <w:delText>诸位追随师君三尊的前一派的……我们幸运的拥有了情谊，这么多，这么好的，如来纯净无垢之佛经。又庄严，以及纯净上师之论点，要像闻思这些已经足够了。而一昧喜爱随声附和又有什么用呢。衷心希望你们恒常为本派上师，本尊与大德之论点的光芒相依相伴。</w:delText>
        </w:r>
      </w:del>
    </w:p>
    <w:p>
      <w:pPr>
        <w:ind w:firstLine="570"/>
        <w:rPr>
          <w:del w:id="337" w:author="Administrator" w:date="2016-01-16T11:59:25Z"/>
          <w:rFonts w:hint="eastAsia" w:ascii="华文楷体" w:hAnsi="华文楷体" w:eastAsia="华文楷体"/>
          <w:sz w:val="28"/>
          <w:szCs w:val="28"/>
        </w:rPr>
      </w:pPr>
      <w:r>
        <w:rPr>
          <w:rFonts w:hint="eastAsia" w:ascii="华文楷体" w:hAnsi="华文楷体" w:eastAsia="华文楷体"/>
          <w:sz w:val="28"/>
          <w:szCs w:val="28"/>
        </w:rPr>
        <w:t>那么这个时候呢对于前</w:t>
      </w:r>
      <w:del w:id="338" w:author="Administrator" w:date="2016-01-16T11:11:32Z">
        <w:r>
          <w:rPr>
            <w:rFonts w:hint="eastAsia" w:ascii="华文楷体" w:hAnsi="华文楷体" w:eastAsia="华文楷体"/>
            <w:sz w:val="28"/>
            <w:szCs w:val="28"/>
          </w:rPr>
          <w:delText>一</w:delText>
        </w:r>
      </w:del>
      <w:ins w:id="339" w:author="Administrator" w:date="2016-01-16T11:11:32Z">
        <w:r>
          <w:rPr>
            <w:rFonts w:hint="eastAsia" w:ascii="华文楷体" w:hAnsi="华文楷体" w:eastAsia="华文楷体"/>
            <w:sz w:val="28"/>
            <w:szCs w:val="28"/>
            <w:lang w:eastAsia="zh-CN"/>
          </w:rPr>
          <w:t>译</w:t>
        </w:r>
      </w:ins>
      <w:r>
        <w:rPr>
          <w:rFonts w:hint="eastAsia" w:ascii="华文楷体" w:hAnsi="华文楷体" w:eastAsia="华文楷体"/>
          <w:sz w:val="28"/>
          <w:szCs w:val="28"/>
        </w:rPr>
        <w:t>派的传承弟子就是宁玛派的传承弟子做一个教言，</w:t>
      </w:r>
      <w:ins w:id="340" w:author="Administrator" w:date="2016-01-16T11:11:44Z">
        <w:r>
          <w:rPr>
            <w:rFonts w:hint="eastAsia" w:ascii="华文楷体" w:hAnsi="华文楷体" w:eastAsia="华文楷体"/>
            <w:sz w:val="28"/>
            <w:szCs w:val="28"/>
            <w:lang w:eastAsia="zh-CN"/>
          </w:rPr>
          <w:t>教</w:t>
        </w:r>
      </w:ins>
      <w:ins w:id="341" w:author="Administrator" w:date="2016-01-16T11:11:48Z">
        <w:r>
          <w:rPr>
            <w:rFonts w:hint="eastAsia" w:ascii="华文楷体" w:hAnsi="华文楷体" w:eastAsia="华文楷体"/>
            <w:sz w:val="28"/>
            <w:szCs w:val="28"/>
            <w:lang w:eastAsia="zh-CN"/>
          </w:rPr>
          <w:t>言</w:t>
        </w:r>
      </w:ins>
      <w:r>
        <w:rPr>
          <w:rFonts w:hint="eastAsia" w:ascii="华文楷体" w:hAnsi="华文楷体" w:eastAsia="华文楷体"/>
          <w:sz w:val="28"/>
          <w:szCs w:val="28"/>
        </w:rPr>
        <w:t>是非常珍贵的</w:t>
      </w:r>
      <w:ins w:id="342" w:author="Administrator" w:date="2016-01-16T11:11:54Z">
        <w:r>
          <w:rPr>
            <w:rFonts w:hint="eastAsia" w:ascii="华文楷体" w:hAnsi="华文楷体" w:eastAsia="华文楷体"/>
            <w:sz w:val="28"/>
            <w:szCs w:val="28"/>
            <w:lang w:eastAsia="zh-CN"/>
          </w:rPr>
          <w:t>一个</w:t>
        </w:r>
      </w:ins>
      <w:r>
        <w:rPr>
          <w:rFonts w:hint="eastAsia" w:ascii="华文楷体" w:hAnsi="华文楷体" w:eastAsia="华文楷体"/>
          <w:sz w:val="28"/>
          <w:szCs w:val="28"/>
        </w:rPr>
        <w:t>教言。那么就是说追随师君三尊，师君三尊就是说莲花生大士，还有就是说</w:t>
      </w:r>
      <w:del w:id="343" w:author="Administrator" w:date="2016-01-16T11:12:27Z">
        <w:r>
          <w:rPr>
            <w:rFonts w:hint="eastAsia" w:ascii="华文楷体" w:hAnsi="华文楷体" w:eastAsia="华文楷体"/>
            <w:sz w:val="28"/>
            <w:szCs w:val="28"/>
          </w:rPr>
          <w:delText>“</w:delText>
        </w:r>
      </w:del>
      <w:ins w:id="344" w:author="Administrator" w:date="2016-01-16T11:12:31Z">
        <w:r>
          <w:rPr>
            <w:rFonts w:hint="eastAsia" w:ascii="华文楷体" w:hAnsi="华文楷体" w:eastAsia="华文楷体"/>
            <w:sz w:val="28"/>
            <w:szCs w:val="28"/>
            <w:lang w:eastAsia="zh-CN"/>
          </w:rPr>
          <w:t>：</w:t>
        </w:r>
      </w:ins>
      <w:r>
        <w:rPr>
          <w:rFonts w:hint="eastAsia" w:ascii="华文楷体" w:hAnsi="华文楷体" w:eastAsia="华文楷体"/>
          <w:sz w:val="28"/>
          <w:szCs w:val="28"/>
        </w:rPr>
        <w:t>静命菩萨和这个赤松德赞这个就叫做师君三尊，他们开创了这样一种这个前</w:t>
      </w:r>
      <w:del w:id="345" w:author="Administrator" w:date="2016-01-16T11:12:22Z">
        <w:r>
          <w:rPr>
            <w:rFonts w:hint="eastAsia" w:ascii="华文楷体" w:hAnsi="华文楷体" w:eastAsia="华文楷体"/>
            <w:sz w:val="28"/>
            <w:szCs w:val="28"/>
          </w:rPr>
          <w:delText>一</w:delText>
        </w:r>
      </w:del>
      <w:ins w:id="346" w:author="Administrator" w:date="2016-01-16T11:12:22Z">
        <w:r>
          <w:rPr>
            <w:rFonts w:hint="eastAsia" w:ascii="华文楷体" w:hAnsi="华文楷体" w:eastAsia="华文楷体"/>
            <w:sz w:val="28"/>
            <w:szCs w:val="28"/>
            <w:lang w:eastAsia="zh-CN"/>
          </w:rPr>
          <w:t>译</w:t>
        </w:r>
      </w:ins>
      <w:r>
        <w:rPr>
          <w:rFonts w:hint="eastAsia" w:ascii="华文楷体" w:hAnsi="华文楷体" w:eastAsia="华文楷体"/>
          <w:sz w:val="28"/>
          <w:szCs w:val="28"/>
        </w:rPr>
        <w:t>派的这样一种修行的传统。所以说追随师君三尊的前</w:t>
      </w:r>
      <w:del w:id="347" w:author="Administrator" w:date="2016-01-16T11:12:46Z">
        <w:r>
          <w:rPr>
            <w:rFonts w:hint="eastAsia" w:ascii="华文楷体" w:hAnsi="华文楷体" w:eastAsia="华文楷体"/>
            <w:sz w:val="28"/>
            <w:szCs w:val="28"/>
          </w:rPr>
          <w:delText>一</w:delText>
        </w:r>
      </w:del>
      <w:ins w:id="348" w:author="Administrator" w:date="2016-01-16T11:12:46Z">
        <w:r>
          <w:rPr>
            <w:rFonts w:hint="eastAsia" w:ascii="华文楷体" w:hAnsi="华文楷体" w:eastAsia="华文楷体"/>
            <w:sz w:val="28"/>
            <w:szCs w:val="28"/>
            <w:lang w:eastAsia="zh-CN"/>
          </w:rPr>
          <w:t>译</w:t>
        </w:r>
      </w:ins>
      <w:r>
        <w:rPr>
          <w:rFonts w:hint="eastAsia" w:ascii="华文楷体" w:hAnsi="华文楷体" w:eastAsia="华文楷体"/>
          <w:sz w:val="28"/>
          <w:szCs w:val="28"/>
        </w:rPr>
        <w:t>派的</w:t>
      </w:r>
      <w:del w:id="349" w:author="Administrator" w:date="2016-01-16T11:12:59Z">
        <w:r>
          <w:rPr>
            <w:rFonts w:hint="eastAsia" w:ascii="华文楷体" w:hAnsi="华文楷体" w:eastAsia="华文楷体"/>
            <w:sz w:val="28"/>
            <w:szCs w:val="28"/>
          </w:rPr>
          <w:delText>31’’19.</w:delText>
        </w:r>
      </w:del>
      <w:ins w:id="350" w:author="Administrator" w:date="2016-01-16T11:12:59Z">
        <w:r>
          <w:rPr>
            <w:rFonts w:hint="eastAsia" w:ascii="华文楷体" w:hAnsi="华文楷体" w:eastAsia="华文楷体"/>
            <w:sz w:val="28"/>
            <w:szCs w:val="28"/>
            <w:lang w:eastAsia="zh-CN"/>
          </w:rPr>
          <w:t>行人</w:t>
        </w:r>
      </w:ins>
      <w:ins w:id="351" w:author="Administrator" w:date="2016-01-16T11:13:01Z">
        <w:r>
          <w:rPr>
            <w:rFonts w:hint="eastAsia" w:ascii="华文楷体" w:hAnsi="华文楷体" w:eastAsia="华文楷体"/>
            <w:sz w:val="28"/>
            <w:szCs w:val="28"/>
            <w:lang w:eastAsia="zh-CN"/>
          </w:rPr>
          <w:t>，</w:t>
        </w:r>
      </w:ins>
      <w:r>
        <w:rPr>
          <w:rFonts w:hint="eastAsia" w:ascii="华文楷体" w:hAnsi="华文楷体" w:eastAsia="华文楷体"/>
          <w:sz w:val="28"/>
          <w:szCs w:val="28"/>
        </w:rPr>
        <w:t>前</w:t>
      </w:r>
      <w:del w:id="352" w:author="Administrator" w:date="2016-01-16T11:13:08Z">
        <w:r>
          <w:rPr>
            <w:rFonts w:hint="eastAsia" w:ascii="华文楷体" w:hAnsi="华文楷体" w:eastAsia="华文楷体"/>
            <w:sz w:val="28"/>
            <w:szCs w:val="28"/>
          </w:rPr>
          <w:delText>一</w:delText>
        </w:r>
      </w:del>
      <w:ins w:id="353" w:author="Administrator" w:date="2016-01-16T11:13:08Z">
        <w:r>
          <w:rPr>
            <w:rFonts w:hint="eastAsia" w:ascii="华文楷体" w:hAnsi="华文楷体" w:eastAsia="华文楷体"/>
            <w:sz w:val="28"/>
            <w:szCs w:val="28"/>
            <w:lang w:eastAsia="zh-CN"/>
          </w:rPr>
          <w:t>译</w:t>
        </w:r>
      </w:ins>
      <w:r>
        <w:rPr>
          <w:rFonts w:hint="eastAsia" w:ascii="华文楷体" w:hAnsi="华文楷体" w:eastAsia="华文楷体"/>
          <w:sz w:val="28"/>
          <w:szCs w:val="28"/>
        </w:rPr>
        <w:t>派呢我们知道是从这个</w:t>
      </w:r>
      <w:del w:id="354" w:author="Administrator" w:date="2016-01-16T11:18:54Z">
        <w:r>
          <w:rPr>
            <w:rFonts w:hint="eastAsia" w:ascii="华文楷体" w:hAnsi="华文楷体" w:eastAsia="华文楷体"/>
            <w:sz w:val="28"/>
            <w:szCs w:val="28"/>
          </w:rPr>
          <w:delText>31’’22托别三不扎</w:delText>
        </w:r>
      </w:del>
      <w:ins w:id="355" w:author="Administrator" w:date="2016-01-16T11:18:54Z">
        <w:r>
          <w:rPr>
            <w:rFonts w:hint="eastAsia" w:ascii="华文楷体" w:hAnsi="华文楷体" w:eastAsia="华文楷体"/>
            <w:sz w:val="28"/>
            <w:szCs w:val="28"/>
            <w:lang w:eastAsia="zh-CN"/>
          </w:rPr>
          <w:t>拖丕</w:t>
        </w:r>
      </w:ins>
      <w:ins w:id="356" w:author="Administrator" w:date="2016-01-16T11:19:06Z">
        <w:r>
          <w:rPr>
            <w:rFonts w:hint="eastAsia" w:ascii="华文楷体" w:hAnsi="华文楷体" w:eastAsia="华文楷体"/>
            <w:sz w:val="28"/>
            <w:szCs w:val="28"/>
            <w:lang w:eastAsia="zh-CN"/>
          </w:rPr>
          <w:t>詹</w:t>
        </w:r>
      </w:ins>
      <w:ins w:id="357" w:author="Administrator" w:date="2016-01-16T11:19:10Z">
        <w:r>
          <w:rPr>
            <w:rFonts w:hint="eastAsia" w:ascii="华文楷体" w:hAnsi="华文楷体" w:eastAsia="华文楷体"/>
            <w:sz w:val="28"/>
            <w:szCs w:val="28"/>
            <w:lang w:eastAsia="zh-CN"/>
          </w:rPr>
          <w:t>布</w:t>
        </w:r>
      </w:ins>
      <w:ins w:id="358" w:author="Administrator" w:date="2016-01-16T11:19:12Z">
        <w:r>
          <w:rPr>
            <w:rFonts w:hint="eastAsia" w:ascii="华文楷体" w:hAnsi="华文楷体" w:eastAsia="华文楷体"/>
            <w:sz w:val="28"/>
            <w:szCs w:val="28"/>
            <w:lang w:eastAsia="zh-CN"/>
          </w:rPr>
          <w:t>扎</w:t>
        </w:r>
      </w:ins>
      <w:del w:id="359" w:author="Administrator" w:date="2016-01-16T11:19:26Z">
        <w:r>
          <w:rPr>
            <w:rFonts w:hint="eastAsia" w:ascii="华文楷体" w:hAnsi="华文楷体" w:eastAsia="华文楷体"/>
            <w:sz w:val="28"/>
            <w:szCs w:val="28"/>
          </w:rPr>
          <w:delText>(这个名字的字不知道是哪些深表惭愧)</w:delText>
        </w:r>
      </w:del>
      <w:r>
        <w:rPr>
          <w:rFonts w:hint="eastAsia" w:ascii="华文楷体" w:hAnsi="华文楷体" w:eastAsia="华文楷体"/>
          <w:sz w:val="28"/>
          <w:szCs w:val="28"/>
        </w:rPr>
        <w:t>开始，一直到</w:t>
      </w:r>
      <w:ins w:id="360" w:author="Administrator" w:date="2016-01-16T11:20:17Z">
        <w:r>
          <w:rPr>
            <w:rFonts w:hint="eastAsia" w:ascii="华文楷体" w:hAnsi="华文楷体" w:eastAsia="华文楷体"/>
            <w:sz w:val="28"/>
            <w:szCs w:val="28"/>
            <w:lang w:eastAsia="zh-CN"/>
          </w:rPr>
          <w:t>龙树</w:t>
        </w:r>
      </w:ins>
      <w:del w:id="361" w:author="Administrator" w:date="2016-01-16T11:19:56Z">
        <w:r>
          <w:rPr>
            <w:rFonts w:hint="eastAsia" w:ascii="华文楷体" w:hAnsi="华文楷体" w:eastAsia="华文楷体"/>
            <w:sz w:val="28"/>
            <w:szCs w:val="28"/>
          </w:rPr>
          <w:delText>？</w:delText>
        </w:r>
      </w:del>
      <w:r>
        <w:rPr>
          <w:rFonts w:hint="eastAsia" w:ascii="华文楷体" w:hAnsi="华文楷体" w:eastAsia="华文楷体"/>
          <w:sz w:val="28"/>
          <w:szCs w:val="28"/>
        </w:rPr>
        <w:t>班智达之间。这个是</w:t>
      </w:r>
      <w:del w:id="362" w:author="Administrator" w:date="2016-01-16T11:23:22Z">
        <w:r>
          <w:rPr>
            <w:rFonts w:hint="eastAsia" w:ascii="华文楷体" w:hAnsi="华文楷体" w:eastAsia="华文楷体"/>
            <w:sz w:val="28"/>
            <w:szCs w:val="28"/>
          </w:rPr>
          <w:delText>？</w:delText>
        </w:r>
      </w:del>
      <w:ins w:id="363" w:author="Administrator" w:date="2016-01-16T11:23:22Z">
        <w:r>
          <w:rPr>
            <w:rFonts w:hint="eastAsia" w:ascii="华文楷体" w:hAnsi="华文楷体" w:eastAsia="华文楷体"/>
            <w:sz w:val="28"/>
            <w:szCs w:val="28"/>
            <w:lang w:eastAsia="zh-CN"/>
          </w:rPr>
          <w:t>称之为</w:t>
        </w:r>
      </w:ins>
      <w:ins w:id="364" w:author="Administrator" w:date="2016-01-16T11:23:29Z">
        <w:r>
          <w:rPr>
            <w:rFonts w:hint="eastAsia" w:ascii="华文楷体" w:hAnsi="华文楷体" w:eastAsia="华文楷体"/>
            <w:sz w:val="28"/>
            <w:szCs w:val="28"/>
            <w:lang w:eastAsia="zh-CN"/>
          </w:rPr>
          <w:t>前译</w:t>
        </w:r>
      </w:ins>
      <w:ins w:id="365" w:author="Administrator" w:date="2016-01-16T11:23:31Z">
        <w:r>
          <w:rPr>
            <w:rFonts w:hint="eastAsia" w:ascii="华文楷体" w:hAnsi="华文楷体" w:eastAsia="华文楷体"/>
            <w:sz w:val="28"/>
            <w:szCs w:val="28"/>
            <w:lang w:eastAsia="zh-CN"/>
          </w:rPr>
          <w:t>，</w:t>
        </w:r>
      </w:ins>
      <w:ins w:id="366" w:author="Administrator" w:date="2016-01-16T11:23:44Z">
        <w:r>
          <w:rPr>
            <w:rFonts w:hint="eastAsia" w:ascii="华文楷体" w:hAnsi="华文楷体" w:eastAsia="华文楷体"/>
            <w:sz w:val="28"/>
            <w:szCs w:val="28"/>
            <w:lang w:eastAsia="zh-CN"/>
          </w:rPr>
          <w:t>然</w:t>
        </w:r>
      </w:ins>
      <w:r>
        <w:rPr>
          <w:rFonts w:hint="eastAsia" w:ascii="华文楷体" w:hAnsi="华文楷体" w:eastAsia="华文楷体"/>
          <w:sz w:val="28"/>
          <w:szCs w:val="28"/>
        </w:rPr>
        <w:t>后</w:t>
      </w:r>
      <w:ins w:id="367" w:author="Administrator" w:date="2016-01-16T11:23:49Z">
        <w:r>
          <w:rPr>
            <w:rFonts w:hint="eastAsia" w:ascii="华文楷体" w:hAnsi="华文楷体" w:eastAsia="华文楷体"/>
            <w:sz w:val="28"/>
            <w:szCs w:val="28"/>
            <w:lang w:eastAsia="zh-CN"/>
          </w:rPr>
          <w:t>就</w:t>
        </w:r>
      </w:ins>
      <w:del w:id="368" w:author="Administrator" w:date="2016-01-16T11:24:00Z">
        <w:r>
          <w:rPr>
            <w:rFonts w:hint="eastAsia" w:ascii="华文楷体" w:hAnsi="华文楷体" w:eastAsia="华文楷体"/>
            <w:sz w:val="28"/>
            <w:szCs w:val="28"/>
            <w:lang w:val="en-US"/>
          </w:rPr>
          <w:delText>来也</w:delText>
        </w:r>
      </w:del>
      <w:r>
        <w:rPr>
          <w:rFonts w:hint="eastAsia" w:ascii="华文楷体" w:hAnsi="华文楷体" w:eastAsia="华文楷体"/>
          <w:sz w:val="28"/>
          <w:szCs w:val="28"/>
        </w:rPr>
        <w:t>是从</w:t>
      </w:r>
      <w:del w:id="369" w:author="Administrator" w:date="2016-01-16T11:24:15Z">
        <w:r>
          <w:rPr>
            <w:rFonts w:hint="eastAsia" w:ascii="华文楷体" w:hAnsi="华文楷体" w:eastAsia="华文楷体"/>
            <w:sz w:val="28"/>
            <w:szCs w:val="28"/>
          </w:rPr>
          <w:delText>？</w:delText>
        </w:r>
      </w:del>
      <w:ins w:id="370" w:author="Administrator" w:date="2016-01-16T11:24:15Z">
        <w:r>
          <w:rPr>
            <w:rFonts w:hint="eastAsia" w:ascii="华文楷体" w:hAnsi="华文楷体" w:eastAsia="华文楷体"/>
            <w:sz w:val="28"/>
            <w:szCs w:val="28"/>
            <w:lang w:eastAsia="zh-CN"/>
          </w:rPr>
          <w:t>仁亲</w:t>
        </w:r>
      </w:ins>
      <w:ins w:id="371" w:author="Administrator" w:date="2016-01-16T11:24:25Z">
        <w:r>
          <w:rPr>
            <w:rFonts w:hint="eastAsia" w:ascii="华文楷体" w:hAnsi="华文楷体" w:eastAsia="华文楷体"/>
            <w:sz w:val="28"/>
            <w:szCs w:val="28"/>
            <w:lang w:eastAsia="zh-CN"/>
          </w:rPr>
          <w:t>旺波</w:t>
        </w:r>
      </w:ins>
      <w:ins w:id="372" w:author="Administrator" w:date="2016-01-16T11:42:21Z">
        <w:r>
          <w:rPr>
            <w:rFonts w:hint="eastAsia" w:ascii="华文楷体" w:hAnsi="华文楷体" w:eastAsia="华文楷体"/>
            <w:sz w:val="28"/>
            <w:szCs w:val="28"/>
            <w:lang w:val="en-US" w:eastAsia="zh-CN"/>
          </w:rPr>
          <w:t>--</w:t>
        </w:r>
      </w:ins>
      <w:ins w:id="373" w:author="Administrator" w:date="2016-01-16T11:42:22Z">
        <w:r>
          <w:rPr>
            <w:rFonts w:hint="eastAsia" w:ascii="华文楷体" w:hAnsi="华文楷体" w:eastAsia="华文楷体"/>
            <w:sz w:val="28"/>
            <w:szCs w:val="28"/>
            <w:lang w:val="en-US" w:eastAsia="zh-CN"/>
          </w:rPr>
          <w:t>-</w:t>
        </w:r>
      </w:ins>
      <w:ins w:id="374" w:author="Administrator" w:date="2016-01-16T11:40:50Z">
        <w:r>
          <w:rPr>
            <w:rFonts w:hint="eastAsia" w:ascii="华文楷体" w:hAnsi="华文楷体" w:eastAsia="华文楷体"/>
            <w:sz w:val="28"/>
            <w:szCs w:val="28"/>
            <w:lang w:val="en-US" w:eastAsia="zh-CN"/>
          </w:rPr>
          <w:t>阿</w:t>
        </w:r>
      </w:ins>
      <w:ins w:id="375" w:author="Administrator" w:date="2016-01-16T11:40:54Z">
        <w:r>
          <w:rPr>
            <w:rFonts w:hint="eastAsia" w:ascii="华文楷体" w:hAnsi="华文楷体" w:eastAsia="华文楷体"/>
            <w:sz w:val="28"/>
            <w:szCs w:val="28"/>
            <w:lang w:val="en-US" w:eastAsia="zh-CN"/>
          </w:rPr>
          <w:t>帕</w:t>
        </w:r>
      </w:ins>
      <w:ins w:id="376" w:author="Administrator" w:date="2016-01-16T11:41:15Z">
        <w:r>
          <w:rPr>
            <w:rFonts w:hint="eastAsia" w:ascii="华文楷体" w:hAnsi="华文楷体" w:eastAsia="华文楷体"/>
            <w:sz w:val="28"/>
            <w:szCs w:val="28"/>
            <w:lang w:val="en-US" w:eastAsia="zh-CN"/>
          </w:rPr>
          <w:t>伊斯</w:t>
        </w:r>
      </w:ins>
      <w:ins w:id="377" w:author="Administrator" w:date="2016-01-16T11:41:19Z">
        <w:r>
          <w:rPr>
            <w:rFonts w:hint="eastAsia" w:ascii="华文楷体" w:hAnsi="华文楷体" w:eastAsia="华文楷体"/>
            <w:sz w:val="28"/>
            <w:szCs w:val="28"/>
            <w:lang w:val="en-US" w:eastAsia="zh-CN"/>
          </w:rPr>
          <w:t>？</w:t>
        </w:r>
      </w:ins>
      <w:ins w:id="378" w:author="Administrator" w:date="2016-01-16T11:41:21Z">
        <w:r>
          <w:rPr>
            <w:rFonts w:hint="eastAsia" w:ascii="华文楷体" w:hAnsi="华文楷体" w:eastAsia="华文楷体"/>
            <w:sz w:val="28"/>
            <w:szCs w:val="28"/>
            <w:lang w:val="en-US" w:eastAsia="zh-CN"/>
          </w:rPr>
          <w:t>（</w:t>
        </w:r>
      </w:ins>
      <w:ins w:id="379" w:author="Administrator" w:date="2016-01-16T11:41:36Z">
        <w:r>
          <w:rPr>
            <w:rFonts w:hint="eastAsia" w:ascii="华文楷体" w:hAnsi="华文楷体" w:eastAsia="华文楷体"/>
            <w:sz w:val="28"/>
            <w:szCs w:val="28"/>
            <w:lang w:val="en-US" w:eastAsia="zh-CN"/>
          </w:rPr>
          <w:t>31.</w:t>
        </w:r>
      </w:ins>
      <w:ins w:id="380" w:author="Administrator" w:date="2016-01-16T11:41:37Z">
        <w:r>
          <w:rPr>
            <w:rFonts w:hint="eastAsia" w:ascii="华文楷体" w:hAnsi="华文楷体" w:eastAsia="华文楷体"/>
            <w:sz w:val="28"/>
            <w:szCs w:val="28"/>
            <w:lang w:val="en-US" w:eastAsia="zh-CN"/>
          </w:rPr>
          <w:t>31</w:t>
        </w:r>
      </w:ins>
      <w:ins w:id="381" w:author="Administrator" w:date="2016-01-16T11:41:39Z">
        <w:r>
          <w:rPr>
            <w:rFonts w:hint="eastAsia" w:ascii="华文楷体" w:hAnsi="华文楷体" w:eastAsia="华文楷体"/>
            <w:sz w:val="28"/>
            <w:szCs w:val="28"/>
            <w:lang w:val="en-US" w:eastAsia="zh-CN"/>
          </w:rPr>
          <w:t>）</w:t>
        </w:r>
      </w:ins>
      <w:r>
        <w:rPr>
          <w:rFonts w:hint="eastAsia" w:ascii="华文楷体" w:hAnsi="华文楷体" w:eastAsia="华文楷体"/>
          <w:sz w:val="28"/>
          <w:szCs w:val="28"/>
        </w:rPr>
        <w:t>开始往后，这个方面叫后</w:t>
      </w:r>
      <w:del w:id="382" w:author="Administrator" w:date="2016-01-16T11:41:45Z">
        <w:r>
          <w:rPr>
            <w:rFonts w:hint="eastAsia" w:ascii="华文楷体" w:hAnsi="华文楷体" w:eastAsia="华文楷体"/>
            <w:sz w:val="28"/>
            <w:szCs w:val="28"/>
          </w:rPr>
          <w:delText>裔</w:delText>
        </w:r>
      </w:del>
      <w:ins w:id="383" w:author="Administrator" w:date="2016-01-16T11:41:45Z">
        <w:r>
          <w:rPr>
            <w:rFonts w:hint="eastAsia" w:ascii="华文楷体" w:hAnsi="华文楷体" w:eastAsia="华文楷体"/>
            <w:sz w:val="28"/>
            <w:szCs w:val="28"/>
            <w:lang w:eastAsia="zh-CN"/>
          </w:rPr>
          <w:t>译</w:t>
        </w:r>
      </w:ins>
      <w:r>
        <w:rPr>
          <w:rFonts w:hint="eastAsia" w:ascii="华文楷体" w:hAnsi="华文楷体" w:eastAsia="华文楷体"/>
          <w:sz w:val="28"/>
          <w:szCs w:val="28"/>
        </w:rPr>
        <w:t>，前</w:t>
      </w:r>
      <w:del w:id="384" w:author="Administrator" w:date="2016-01-16T11:41:55Z">
        <w:r>
          <w:rPr>
            <w:rFonts w:hint="eastAsia" w:ascii="华文楷体" w:hAnsi="华文楷体" w:eastAsia="华文楷体"/>
            <w:sz w:val="28"/>
            <w:szCs w:val="28"/>
          </w:rPr>
          <w:delText>一</w:delText>
        </w:r>
      </w:del>
      <w:ins w:id="385" w:author="Administrator" w:date="2016-01-16T11:41:55Z">
        <w:r>
          <w:rPr>
            <w:rFonts w:hint="eastAsia" w:ascii="华文楷体" w:hAnsi="华文楷体" w:eastAsia="华文楷体"/>
            <w:sz w:val="28"/>
            <w:szCs w:val="28"/>
            <w:lang w:eastAsia="zh-CN"/>
          </w:rPr>
          <w:t>译</w:t>
        </w:r>
      </w:ins>
      <w:r>
        <w:rPr>
          <w:rFonts w:hint="eastAsia" w:ascii="华文楷体" w:hAnsi="华文楷体" w:eastAsia="华文楷体"/>
          <w:sz w:val="28"/>
          <w:szCs w:val="28"/>
        </w:rPr>
        <w:t>派好多</w:t>
      </w:r>
      <w:del w:id="386" w:author="Administrator" w:date="2016-01-16T11:42:06Z">
        <w:r>
          <w:rPr>
            <w:rFonts w:hint="eastAsia" w:ascii="华文楷体" w:hAnsi="华文楷体" w:eastAsia="华文楷体"/>
            <w:sz w:val="28"/>
            <w:szCs w:val="28"/>
          </w:rPr>
          <w:delText>词呢既</w:delText>
        </w:r>
      </w:del>
      <w:ins w:id="387" w:author="Administrator" w:date="2016-01-16T11:42:06Z">
        <w:r>
          <w:rPr>
            <w:rFonts w:hint="eastAsia" w:ascii="华文楷体" w:hAnsi="华文楷体" w:eastAsia="华文楷体"/>
            <w:sz w:val="28"/>
            <w:szCs w:val="28"/>
            <w:lang w:eastAsia="zh-CN"/>
          </w:rPr>
          <w:t>时候</w:t>
        </w:r>
      </w:ins>
      <w:ins w:id="388" w:author="Administrator" w:date="2016-01-16T11:42:09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是直接指宁玛派的，那么这些前</w:t>
      </w:r>
      <w:del w:id="389" w:author="Administrator" w:date="2016-01-16T11:42:41Z">
        <w:r>
          <w:rPr>
            <w:rFonts w:hint="eastAsia" w:ascii="华文楷体" w:hAnsi="华文楷体" w:eastAsia="华文楷体"/>
            <w:sz w:val="28"/>
            <w:szCs w:val="28"/>
          </w:rPr>
          <w:delText>一</w:delText>
        </w:r>
      </w:del>
      <w:ins w:id="390" w:author="Administrator" w:date="2016-01-16T11:42:41Z">
        <w:r>
          <w:rPr>
            <w:rFonts w:hint="eastAsia" w:ascii="华文楷体" w:hAnsi="华文楷体" w:eastAsia="华文楷体"/>
            <w:sz w:val="28"/>
            <w:szCs w:val="28"/>
            <w:lang w:eastAsia="zh-CN"/>
          </w:rPr>
          <w:t>译</w:t>
        </w:r>
      </w:ins>
      <w:r>
        <w:rPr>
          <w:rFonts w:hint="eastAsia" w:ascii="华文楷体" w:hAnsi="华文楷体" w:eastAsia="华文楷体"/>
          <w:sz w:val="28"/>
          <w:szCs w:val="28"/>
        </w:rPr>
        <w:t>派的</w:t>
      </w:r>
      <w:ins w:id="391" w:author="Administrator" w:date="2016-01-16T11:42:46Z">
        <w:r>
          <w:rPr>
            <w:rFonts w:hint="eastAsia" w:ascii="华文楷体" w:hAnsi="华文楷体" w:eastAsia="华文楷体"/>
            <w:sz w:val="28"/>
            <w:szCs w:val="28"/>
            <w:lang w:eastAsia="zh-CN"/>
          </w:rPr>
          <w:t>行人</w:t>
        </w:r>
      </w:ins>
      <w:ins w:id="392" w:author="Administrator" w:date="2016-01-16T11:42:48Z">
        <w:r>
          <w:rPr>
            <w:rFonts w:hint="eastAsia" w:ascii="华文楷体" w:hAnsi="华文楷体" w:eastAsia="华文楷体"/>
            <w:sz w:val="28"/>
            <w:szCs w:val="28"/>
            <w:lang w:eastAsia="zh-CN"/>
          </w:rPr>
          <w:t>们</w:t>
        </w:r>
      </w:ins>
      <w:del w:id="393" w:author="Administrator" w:date="2016-01-16T11:42:52Z">
        <w:r>
          <w:rPr>
            <w:rFonts w:hint="eastAsia" w:ascii="华文楷体" w:hAnsi="华文楷体" w:eastAsia="华文楷体"/>
            <w:sz w:val="28"/>
            <w:szCs w:val="28"/>
          </w:rPr>
          <w:delText>？</w:delText>
        </w:r>
      </w:del>
      <w:ins w:id="394" w:author="Administrator" w:date="2016-01-16T11:42:52Z">
        <w:r>
          <w:rPr>
            <w:rFonts w:hint="eastAsia" w:ascii="华文楷体" w:hAnsi="华文楷体" w:eastAsia="华文楷体"/>
            <w:sz w:val="28"/>
            <w:szCs w:val="28"/>
            <w:lang w:eastAsia="zh-CN"/>
          </w:rPr>
          <w:t>，</w:t>
        </w:r>
      </w:ins>
      <w:r>
        <w:rPr>
          <w:rFonts w:hint="eastAsia" w:ascii="华文楷体" w:hAnsi="华文楷体" w:eastAsia="华文楷体"/>
          <w:sz w:val="28"/>
          <w:szCs w:val="28"/>
        </w:rPr>
        <w:t>我们幸运的拥有了前</w:t>
      </w:r>
      <w:del w:id="395" w:author="Administrator" w:date="2016-01-16T11:43:01Z">
        <w:r>
          <w:rPr>
            <w:rFonts w:hint="eastAsia" w:ascii="华文楷体" w:hAnsi="华文楷体" w:eastAsia="华文楷体"/>
            <w:sz w:val="28"/>
            <w:szCs w:val="28"/>
          </w:rPr>
          <w:delText>一</w:delText>
        </w:r>
      </w:del>
      <w:ins w:id="396" w:author="Administrator" w:date="2016-01-16T11:43:01Z">
        <w:r>
          <w:rPr>
            <w:rFonts w:hint="eastAsia" w:ascii="华文楷体" w:hAnsi="华文楷体" w:eastAsia="华文楷体"/>
            <w:sz w:val="28"/>
            <w:szCs w:val="28"/>
            <w:lang w:eastAsia="zh-CN"/>
          </w:rPr>
          <w:t>译</w:t>
        </w:r>
      </w:ins>
      <w:r>
        <w:rPr>
          <w:rFonts w:hint="eastAsia" w:ascii="华文楷体" w:hAnsi="华文楷体" w:eastAsia="华文楷体"/>
          <w:sz w:val="28"/>
          <w:szCs w:val="28"/>
        </w:rPr>
        <w:t>派这么多，这么好的如来纯净无垢的佛经，那么前</w:t>
      </w:r>
      <w:del w:id="397" w:author="Administrator" w:date="2016-01-16T11:43:17Z">
        <w:r>
          <w:rPr>
            <w:rFonts w:hint="eastAsia" w:ascii="华文楷体" w:hAnsi="华文楷体" w:eastAsia="华文楷体"/>
            <w:sz w:val="28"/>
            <w:szCs w:val="28"/>
          </w:rPr>
          <w:delText>一？</w:delText>
        </w:r>
      </w:del>
      <w:ins w:id="398" w:author="Administrator" w:date="2016-01-16T11:43:17Z">
        <w:r>
          <w:rPr>
            <w:rFonts w:hint="eastAsia" w:ascii="华文楷体" w:hAnsi="华文楷体" w:eastAsia="华文楷体"/>
            <w:sz w:val="28"/>
            <w:szCs w:val="28"/>
            <w:lang w:eastAsia="zh-CN"/>
          </w:rPr>
          <w:t>译</w:t>
        </w:r>
      </w:ins>
      <w:r>
        <w:rPr>
          <w:rFonts w:hint="eastAsia" w:ascii="华文楷体" w:hAnsi="华文楷体" w:eastAsia="华文楷体"/>
          <w:sz w:val="28"/>
          <w:szCs w:val="28"/>
        </w:rPr>
        <w:t>的很多意思呢，也是翻译了很多</w:t>
      </w:r>
      <w:ins w:id="399" w:author="Administrator" w:date="2016-01-16T11:43:26Z">
        <w:r>
          <w:rPr>
            <w:rFonts w:hint="eastAsia" w:ascii="华文楷体" w:hAnsi="华文楷体" w:eastAsia="华文楷体"/>
            <w:sz w:val="28"/>
            <w:szCs w:val="28"/>
            <w:lang w:eastAsia="zh-CN"/>
          </w:rPr>
          <w:t>很多</w:t>
        </w:r>
      </w:ins>
      <w:r>
        <w:rPr>
          <w:rFonts w:hint="eastAsia" w:ascii="华文楷体" w:hAnsi="华文楷体" w:eastAsia="华文楷体"/>
          <w:sz w:val="28"/>
          <w:szCs w:val="28"/>
        </w:rPr>
        <w:t>纯净无垢的佛经。还有很多六庄严的论点，以及呢这个传承的上师也做了很多殊胜的</w:t>
      </w:r>
      <w:ins w:id="400" w:author="Administrator" w:date="2016-01-16T11:43:43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窍诀。有些大德是通过显现一些</w:t>
      </w:r>
      <w:del w:id="401" w:author="Administrator" w:date="2016-01-16T11:44:00Z">
        <w:r>
          <w:rPr>
            <w:rFonts w:hint="eastAsia" w:ascii="华文楷体" w:hAnsi="华文楷体" w:eastAsia="华文楷体"/>
            <w:sz w:val="28"/>
            <w:szCs w:val="28"/>
          </w:rPr>
          <w:delText>福</w:delText>
        </w:r>
      </w:del>
      <w:ins w:id="402" w:author="Administrator" w:date="2016-01-16T11:44:00Z">
        <w:r>
          <w:rPr>
            <w:rFonts w:hint="eastAsia" w:ascii="华文楷体" w:hAnsi="华文楷体" w:eastAsia="华文楷体"/>
            <w:sz w:val="28"/>
            <w:szCs w:val="28"/>
            <w:lang w:eastAsia="zh-CN"/>
          </w:rPr>
          <w:t>伏</w:t>
        </w:r>
      </w:ins>
      <w:r>
        <w:rPr>
          <w:rFonts w:hint="eastAsia" w:ascii="华文楷体" w:hAnsi="华文楷体" w:eastAsia="华文楷体"/>
          <w:sz w:val="28"/>
          <w:szCs w:val="28"/>
        </w:rPr>
        <w:t>藏，有的时候是通过</w:t>
      </w:r>
      <w:del w:id="403" w:author="Administrator" w:date="2016-01-16T11:44:14Z">
        <w:r>
          <w:rPr>
            <w:rFonts w:hint="eastAsia" w:ascii="华文楷体" w:hAnsi="华文楷体" w:eastAsia="华文楷体"/>
            <w:sz w:val="28"/>
            <w:szCs w:val="28"/>
          </w:rPr>
          <w:delText>32’’00</w:delText>
        </w:r>
      </w:del>
      <w:ins w:id="404" w:author="Administrator" w:date="2016-01-16T11:44:14Z">
        <w:r>
          <w:rPr>
            <w:rFonts w:hint="eastAsia" w:ascii="华文楷体" w:hAnsi="华文楷体" w:eastAsia="华文楷体"/>
            <w:sz w:val="28"/>
            <w:szCs w:val="28"/>
            <w:lang w:eastAsia="zh-CN"/>
          </w:rPr>
          <w:t>取</w:t>
        </w:r>
      </w:ins>
      <w:ins w:id="405" w:author="Administrator" w:date="2016-01-16T11:44:20Z">
        <w:r>
          <w:rPr>
            <w:rFonts w:hint="eastAsia" w:ascii="华文楷体" w:hAnsi="华文楷体" w:eastAsia="华文楷体"/>
            <w:sz w:val="28"/>
            <w:szCs w:val="28"/>
            <w:lang w:eastAsia="zh-CN"/>
          </w:rPr>
          <w:t>岩</w:t>
        </w:r>
      </w:ins>
      <w:ins w:id="406" w:author="Administrator" w:date="2016-01-16T11:44:24Z">
        <w:r>
          <w:rPr>
            <w:rFonts w:hint="eastAsia" w:ascii="华文楷体" w:hAnsi="华文楷体" w:eastAsia="华文楷体"/>
            <w:sz w:val="28"/>
            <w:szCs w:val="28"/>
            <w:lang w:eastAsia="zh-CN"/>
          </w:rPr>
          <w:t>藏</w:t>
        </w:r>
      </w:ins>
      <w:ins w:id="407" w:author="Administrator" w:date="2016-01-16T11:44:25Z">
        <w:r>
          <w:rPr>
            <w:rFonts w:hint="eastAsia" w:ascii="华文楷体" w:hAnsi="华文楷体" w:eastAsia="华文楷体"/>
            <w:sz w:val="28"/>
            <w:szCs w:val="28"/>
            <w:lang w:eastAsia="zh-CN"/>
          </w:rPr>
          <w:t>啊</w:t>
        </w:r>
      </w:ins>
      <w:r>
        <w:rPr>
          <w:rFonts w:hint="eastAsia" w:ascii="华文楷体" w:hAnsi="华文楷体" w:eastAsia="华文楷体"/>
          <w:sz w:val="28"/>
          <w:szCs w:val="28"/>
        </w:rPr>
        <w:t>，有的时候是通过证悟的功德。写了好多这些</w:t>
      </w:r>
      <w:ins w:id="408" w:author="Administrator" w:date="2016-01-16T11:44:36Z">
        <w:r>
          <w:rPr>
            <w:rFonts w:hint="eastAsia" w:ascii="华文楷体" w:hAnsi="华文楷体" w:eastAsia="华文楷体"/>
            <w:sz w:val="28"/>
            <w:szCs w:val="28"/>
            <w:lang w:eastAsia="zh-CN"/>
          </w:rPr>
          <w:t>好的</w:t>
        </w:r>
      </w:ins>
      <w:r>
        <w:rPr>
          <w:rFonts w:hint="eastAsia" w:ascii="华文楷体" w:hAnsi="华文楷体" w:eastAsia="华文楷体"/>
          <w:sz w:val="28"/>
          <w:szCs w:val="28"/>
        </w:rPr>
        <w:t>教言论点。如果想要闻思呢，这些已经足够了。如果你想从一个凡夫，修行到</w:t>
      </w:r>
      <w:del w:id="409" w:author="Administrator" w:date="2016-01-16T11:45:31Z">
        <w:r>
          <w:rPr>
            <w:rFonts w:hint="eastAsia" w:ascii="华文楷体" w:hAnsi="华文楷体" w:eastAsia="华文楷体"/>
            <w:sz w:val="28"/>
            <w:szCs w:val="28"/>
          </w:rPr>
          <w:delText>一个</w:delText>
        </w:r>
      </w:del>
      <w:r>
        <w:rPr>
          <w:rFonts w:hint="eastAsia" w:ascii="华文楷体" w:hAnsi="华文楷体" w:eastAsia="华文楷体"/>
          <w:sz w:val="28"/>
          <w:szCs w:val="28"/>
        </w:rPr>
        <w:t>成就佛果的果位呢，在这</w:t>
      </w:r>
      <w:del w:id="410" w:author="Administrator" w:date="2016-01-16T11:45:40Z">
        <w:r>
          <w:rPr>
            <w:rFonts w:hint="eastAsia" w:ascii="华文楷体" w:hAnsi="华文楷体" w:eastAsia="华文楷体"/>
            <w:sz w:val="28"/>
            <w:szCs w:val="28"/>
          </w:rPr>
          <w:delText>一</w:delText>
        </w:r>
      </w:del>
      <w:ins w:id="411" w:author="Administrator" w:date="2016-01-16T11:45:40Z">
        <w:r>
          <w:rPr>
            <w:rFonts w:hint="eastAsia" w:ascii="华文楷体" w:hAnsi="华文楷体" w:eastAsia="华文楷体"/>
            <w:sz w:val="28"/>
            <w:szCs w:val="28"/>
            <w:lang w:eastAsia="zh-CN"/>
          </w:rPr>
          <w:t>个</w:t>
        </w:r>
      </w:ins>
      <w:r>
        <w:rPr>
          <w:rFonts w:hint="eastAsia" w:ascii="华文楷体" w:hAnsi="华文楷体" w:eastAsia="华文楷体"/>
          <w:sz w:val="28"/>
          <w:szCs w:val="28"/>
        </w:rPr>
        <w:t>派的教法当中</w:t>
      </w:r>
      <w:del w:id="412" w:author="Administrator" w:date="2016-01-16T11:45:56Z">
        <w:r>
          <w:rPr>
            <w:rFonts w:hint="eastAsia" w:ascii="华文楷体" w:hAnsi="华文楷体" w:eastAsia="华文楷体"/>
            <w:sz w:val="28"/>
            <w:szCs w:val="28"/>
          </w:rPr>
          <w:delText>，</w:delText>
        </w:r>
      </w:del>
      <w:r>
        <w:rPr>
          <w:rFonts w:hint="eastAsia" w:ascii="华文楷体" w:hAnsi="华文楷体" w:eastAsia="华文楷体"/>
          <w:sz w:val="28"/>
          <w:szCs w:val="28"/>
        </w:rPr>
        <w:t>完全已经足够了。所以说从一个凡夫</w:t>
      </w:r>
      <w:ins w:id="413" w:author="Administrator" w:date="2016-01-16T11:45:51Z">
        <w:r>
          <w:rPr>
            <w:rFonts w:hint="eastAsia" w:ascii="华文楷体" w:hAnsi="华文楷体" w:eastAsia="华文楷体"/>
            <w:sz w:val="28"/>
            <w:szCs w:val="28"/>
            <w:lang w:eastAsia="zh-CN"/>
          </w:rPr>
          <w:t>人</w:t>
        </w:r>
      </w:ins>
      <w:r>
        <w:rPr>
          <w:rFonts w:hint="eastAsia" w:ascii="华文楷体" w:hAnsi="华文楷体" w:eastAsia="华文楷体"/>
          <w:sz w:val="28"/>
          <w:szCs w:val="28"/>
        </w:rPr>
        <w:t>怎么样进入一个大乘道，然后</w:t>
      </w:r>
      <w:ins w:id="414" w:author="Administrator" w:date="2016-01-16T11:46:07Z">
        <w:r>
          <w:rPr>
            <w:rFonts w:hint="eastAsia" w:ascii="华文楷体" w:hAnsi="华文楷体" w:eastAsia="华文楷体"/>
            <w:sz w:val="28"/>
            <w:szCs w:val="28"/>
            <w:lang w:eastAsia="zh-CN"/>
          </w:rPr>
          <w:t>在</w:t>
        </w:r>
      </w:ins>
      <w:r>
        <w:rPr>
          <w:rFonts w:hint="eastAsia" w:ascii="华文楷体" w:hAnsi="华文楷体" w:eastAsia="华文楷体"/>
          <w:sz w:val="28"/>
          <w:szCs w:val="28"/>
        </w:rPr>
        <w:t>大乘道当中怎么样通过修持不间断的成佛的方式，这个里面完全已经足够了。所以说</w:t>
      </w:r>
      <w:ins w:id="415" w:author="Administrator" w:date="2016-01-16T11:46:18Z">
        <w:r>
          <w:rPr>
            <w:rFonts w:hint="eastAsia" w:ascii="华文楷体" w:hAnsi="华文楷体" w:eastAsia="华文楷体"/>
            <w:sz w:val="28"/>
            <w:szCs w:val="28"/>
            <w:lang w:eastAsia="zh-CN"/>
          </w:rPr>
          <w:t>在</w:t>
        </w:r>
      </w:ins>
      <w:r>
        <w:rPr>
          <w:rFonts w:hint="eastAsia" w:ascii="华文楷体" w:hAnsi="华文楷体" w:eastAsia="华文楷体"/>
          <w:sz w:val="28"/>
          <w:szCs w:val="28"/>
        </w:rPr>
        <w:t>这个当中</w:t>
      </w:r>
      <w:ins w:id="416" w:author="Administrator" w:date="2016-01-16T11:46:28Z">
        <w:r>
          <w:rPr>
            <w:rFonts w:hint="eastAsia" w:ascii="华文楷体" w:hAnsi="华文楷体" w:eastAsia="华文楷体"/>
            <w:sz w:val="28"/>
            <w:szCs w:val="28"/>
            <w:lang w:eastAsia="zh-CN"/>
          </w:rPr>
          <w:t>如要</w:t>
        </w:r>
      </w:ins>
      <w:r>
        <w:rPr>
          <w:rFonts w:hint="eastAsia" w:ascii="华文楷体" w:hAnsi="华文楷体" w:eastAsia="华文楷体"/>
          <w:sz w:val="28"/>
          <w:szCs w:val="28"/>
        </w:rPr>
        <w:t>闻思呢，在这个里面寻找</w:t>
      </w:r>
      <w:del w:id="417" w:author="Administrator" w:date="2016-01-16T11:46:38Z">
        <w:r>
          <w:rPr>
            <w:rFonts w:hint="eastAsia" w:ascii="华文楷体" w:hAnsi="华文楷体" w:eastAsia="华文楷体"/>
            <w:sz w:val="28"/>
            <w:szCs w:val="28"/>
          </w:rPr>
          <w:delText>，</w:delText>
        </w:r>
      </w:del>
      <w:r>
        <w:rPr>
          <w:rFonts w:hint="eastAsia" w:ascii="华文楷体" w:hAnsi="华文楷体" w:eastAsia="华文楷体"/>
          <w:sz w:val="28"/>
          <w:szCs w:val="28"/>
        </w:rPr>
        <w:t>就完全可以了。一昧的喜爱，随声附和，也没什么其他的用处。所以应该对自己</w:t>
      </w:r>
      <w:ins w:id="418" w:author="Administrator" w:date="2016-01-16T11:46:53Z">
        <w:r>
          <w:rPr>
            <w:rFonts w:hint="eastAsia" w:ascii="华文楷体" w:hAnsi="华文楷体" w:eastAsia="华文楷体"/>
            <w:sz w:val="28"/>
            <w:szCs w:val="28"/>
            <w:lang w:eastAsia="zh-CN"/>
          </w:rPr>
          <w:t>的</w:t>
        </w:r>
      </w:ins>
      <w:r>
        <w:rPr>
          <w:rFonts w:hint="eastAsia" w:ascii="华文楷体" w:hAnsi="华文楷体" w:eastAsia="华文楷体"/>
          <w:sz w:val="28"/>
          <w:szCs w:val="28"/>
        </w:rPr>
        <w:t>宗派的意义产生一个坚定不移的信心。衷心希望呢你们能够恒常于本派的上师，本尊，大德的论点光芒相为伴，这个方面并不是说让我们不要去学其他的教义，学其他的教义也是可以的，</w:t>
      </w:r>
      <w:ins w:id="419" w:author="Administrator" w:date="2016-01-16T11:47:13Z">
        <w:r>
          <w:rPr>
            <w:rFonts w:hint="eastAsia" w:ascii="华文楷体" w:hAnsi="华文楷体" w:eastAsia="华文楷体"/>
            <w:sz w:val="28"/>
            <w:szCs w:val="28"/>
            <w:lang w:eastAsia="zh-CN"/>
          </w:rPr>
          <w:t>但</w:t>
        </w:r>
      </w:ins>
      <w:r>
        <w:rPr>
          <w:rFonts w:hint="eastAsia" w:ascii="华文楷体" w:hAnsi="华文楷体" w:eastAsia="华文楷体"/>
          <w:sz w:val="28"/>
          <w:szCs w:val="28"/>
        </w:rPr>
        <w:t>主要的一种，自己如果要修行，主要的一种所</w:t>
      </w:r>
      <w:del w:id="420" w:author="Administrator" w:date="2016-01-16T11:47:24Z">
        <w:r>
          <w:rPr>
            <w:rFonts w:hint="eastAsia" w:ascii="华文楷体" w:hAnsi="华文楷体" w:eastAsia="华文楷体"/>
            <w:sz w:val="28"/>
            <w:szCs w:val="28"/>
          </w:rPr>
          <w:delText>因</w:delText>
        </w:r>
      </w:del>
      <w:ins w:id="421" w:author="Administrator" w:date="2016-01-16T11:47:24Z">
        <w:r>
          <w:rPr>
            <w:rFonts w:hint="eastAsia" w:ascii="华文楷体" w:hAnsi="华文楷体" w:eastAsia="华文楷体"/>
            <w:sz w:val="28"/>
            <w:szCs w:val="28"/>
            <w:lang w:eastAsia="zh-CN"/>
          </w:rPr>
          <w:t>依</w:t>
        </w:r>
      </w:ins>
      <w:r>
        <w:rPr>
          <w:rFonts w:hint="eastAsia" w:ascii="华文楷体" w:hAnsi="华文楷体" w:eastAsia="华文楷体"/>
          <w:sz w:val="28"/>
          <w:szCs w:val="28"/>
        </w:rPr>
        <w:t>呢，应该是修持本派</w:t>
      </w:r>
      <w:ins w:id="422" w:author="Administrator" w:date="2016-01-16T11:47:39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上师传下来的</w:t>
      </w:r>
      <w:del w:id="423" w:author="Administrator" w:date="2016-01-16T11:47:44Z">
        <w:r>
          <w:rPr>
            <w:rFonts w:hint="eastAsia" w:ascii="华文楷体" w:hAnsi="华文楷体" w:eastAsia="华文楷体"/>
            <w:sz w:val="28"/>
            <w:szCs w:val="28"/>
          </w:rPr>
          <w:delText>一</w:delText>
        </w:r>
      </w:del>
      <w:del w:id="424" w:author="Administrator" w:date="2016-01-16T11:47:43Z">
        <w:r>
          <w:rPr>
            <w:rFonts w:hint="eastAsia" w:ascii="华文楷体" w:hAnsi="华文楷体" w:eastAsia="华文楷体"/>
            <w:sz w:val="28"/>
            <w:szCs w:val="28"/>
          </w:rPr>
          <w:delText>些</w:delText>
        </w:r>
      </w:del>
      <w:r>
        <w:rPr>
          <w:rFonts w:hint="eastAsia" w:ascii="华文楷体" w:hAnsi="华文楷体" w:eastAsia="华文楷体"/>
          <w:sz w:val="28"/>
          <w:szCs w:val="28"/>
        </w:rPr>
        <w:t>法，或者</w:t>
      </w:r>
      <w:ins w:id="425" w:author="Administrator" w:date="2016-01-16T11:47:54Z">
        <w:r>
          <w:rPr>
            <w:rFonts w:hint="eastAsia" w:ascii="华文楷体" w:hAnsi="华文楷体" w:eastAsia="华文楷体"/>
            <w:sz w:val="28"/>
            <w:szCs w:val="28"/>
            <w:lang w:eastAsia="zh-CN"/>
          </w:rPr>
          <w:t>祈祷</w:t>
        </w:r>
      </w:ins>
      <w:r>
        <w:rPr>
          <w:rFonts w:hint="eastAsia" w:ascii="华文楷体" w:hAnsi="华文楷体" w:eastAsia="华文楷体"/>
          <w:sz w:val="28"/>
          <w:szCs w:val="28"/>
        </w:rPr>
        <w:t>本派的上师，像</w:t>
      </w:r>
      <w:del w:id="426" w:author="Administrator" w:date="2016-01-16T11:48:01Z">
        <w:r>
          <w:rPr>
            <w:rFonts w:hint="eastAsia" w:ascii="华文楷体" w:hAnsi="华文楷体" w:eastAsia="华文楷体"/>
            <w:sz w:val="28"/>
            <w:szCs w:val="28"/>
          </w:rPr>
          <w:delText>是</w:delText>
        </w:r>
      </w:del>
      <w:ins w:id="427" w:author="Administrator" w:date="2016-01-16T11:48:01Z">
        <w:r>
          <w:rPr>
            <w:rFonts w:hint="eastAsia" w:ascii="华文楷体" w:hAnsi="华文楷体" w:eastAsia="华文楷体"/>
            <w:sz w:val="28"/>
            <w:szCs w:val="28"/>
            <w:lang w:eastAsia="zh-CN"/>
          </w:rPr>
          <w:t>这</w:t>
        </w:r>
      </w:ins>
      <w:ins w:id="428" w:author="Administrator" w:date="2016-01-16T11:48:02Z">
        <w:r>
          <w:rPr>
            <w:rFonts w:hint="eastAsia" w:ascii="华文楷体" w:hAnsi="华文楷体" w:eastAsia="华文楷体"/>
            <w:sz w:val="28"/>
            <w:szCs w:val="28"/>
            <w:lang w:eastAsia="zh-CN"/>
          </w:rPr>
          <w:t>个</w:t>
        </w:r>
      </w:ins>
      <w:r>
        <w:rPr>
          <w:rFonts w:hint="eastAsia" w:ascii="华文楷体" w:hAnsi="华文楷体" w:eastAsia="华文楷体"/>
          <w:sz w:val="28"/>
          <w:szCs w:val="28"/>
        </w:rPr>
        <w:t>莲花生大</w:t>
      </w:r>
      <w:del w:id="429" w:author="Administrator" w:date="2016-01-16T11:48:13Z">
        <w:r>
          <w:rPr>
            <w:rFonts w:hint="eastAsia" w:ascii="华文楷体" w:hAnsi="华文楷体" w:eastAsia="华文楷体"/>
            <w:sz w:val="28"/>
            <w:szCs w:val="28"/>
          </w:rPr>
          <w:delText>师</w:delText>
        </w:r>
      </w:del>
      <w:ins w:id="430" w:author="Administrator" w:date="2016-01-16T11:48:13Z">
        <w:r>
          <w:rPr>
            <w:rFonts w:hint="eastAsia" w:ascii="华文楷体" w:hAnsi="华文楷体" w:eastAsia="华文楷体"/>
            <w:sz w:val="28"/>
            <w:szCs w:val="28"/>
            <w:lang w:eastAsia="zh-CN"/>
          </w:rPr>
          <w:t>士</w:t>
        </w:r>
      </w:ins>
      <w:r>
        <w:rPr>
          <w:rFonts w:hint="eastAsia" w:ascii="华文楷体" w:hAnsi="华文楷体" w:eastAsia="华文楷体"/>
          <w:sz w:val="28"/>
          <w:szCs w:val="28"/>
        </w:rPr>
        <w:t>啊</w:t>
      </w:r>
      <w:del w:id="431" w:author="Administrator" w:date="2016-01-16T11:48:54Z">
        <w:r>
          <w:rPr>
            <w:rFonts w:hint="eastAsia" w:ascii="华文楷体" w:hAnsi="华文楷体" w:eastAsia="华文楷体"/>
            <w:sz w:val="28"/>
            <w:szCs w:val="28"/>
          </w:rPr>
          <w:delText>，</w:delText>
        </w:r>
      </w:del>
      <w:ins w:id="432" w:author="Administrator" w:date="2016-01-16T11:48:54Z">
        <w:r>
          <w:rPr>
            <w:rFonts w:hint="eastAsia" w:ascii="华文楷体" w:hAnsi="华文楷体" w:eastAsia="华文楷体"/>
            <w:sz w:val="28"/>
            <w:szCs w:val="28"/>
            <w:lang w:eastAsia="zh-CN"/>
          </w:rPr>
          <w:t>、</w:t>
        </w:r>
      </w:ins>
      <w:ins w:id="433" w:author="Administrator" w:date="2016-01-16T11:48:25Z">
        <w:r>
          <w:rPr>
            <w:rFonts w:hint="eastAsia" w:ascii="华文楷体" w:hAnsi="华文楷体" w:eastAsia="华文楷体"/>
            <w:sz w:val="28"/>
            <w:szCs w:val="28"/>
            <w:lang w:eastAsia="zh-CN"/>
          </w:rPr>
          <w:t>全知</w:t>
        </w:r>
      </w:ins>
      <w:r>
        <w:rPr>
          <w:rFonts w:hint="eastAsia" w:ascii="华文楷体" w:hAnsi="华文楷体" w:eastAsia="华文楷体"/>
          <w:sz w:val="28"/>
          <w:szCs w:val="28"/>
        </w:rPr>
        <w:t>无垢光尊者啊</w:t>
      </w:r>
      <w:del w:id="434" w:author="Administrator" w:date="2016-01-16T11:48:49Z">
        <w:r>
          <w:rPr>
            <w:rFonts w:hint="eastAsia" w:ascii="华文楷体" w:hAnsi="华文楷体" w:eastAsia="华文楷体"/>
            <w:sz w:val="28"/>
            <w:szCs w:val="28"/>
          </w:rPr>
          <w:delText>，</w:delText>
        </w:r>
      </w:del>
      <w:ins w:id="435" w:author="Administrator" w:date="2016-01-16T11:48:49Z">
        <w:r>
          <w:rPr>
            <w:rFonts w:hint="eastAsia" w:ascii="华文楷体" w:hAnsi="华文楷体" w:eastAsia="华文楷体"/>
            <w:sz w:val="28"/>
            <w:szCs w:val="28"/>
            <w:lang w:eastAsia="zh-CN"/>
          </w:rPr>
          <w:t>、</w:t>
        </w:r>
      </w:ins>
      <w:ins w:id="436" w:author="Administrator" w:date="2016-01-16T11:48:43Z">
        <w:r>
          <w:rPr>
            <w:rFonts w:hint="eastAsia" w:ascii="华文楷体" w:hAnsi="华文楷体" w:eastAsia="华文楷体"/>
            <w:sz w:val="28"/>
            <w:szCs w:val="28"/>
            <w:lang w:eastAsia="zh-CN"/>
          </w:rPr>
          <w:t>全知麦彭仁波切</w:t>
        </w:r>
      </w:ins>
      <w:ins w:id="437" w:author="Administrator" w:date="2016-01-16T11:48:47Z">
        <w:r>
          <w:rPr>
            <w:rFonts w:hint="eastAsia" w:ascii="华文楷体" w:hAnsi="华文楷体" w:eastAsia="华文楷体"/>
            <w:sz w:val="28"/>
            <w:szCs w:val="28"/>
            <w:lang w:eastAsia="zh-CN"/>
          </w:rPr>
          <w:t>、</w:t>
        </w:r>
      </w:ins>
      <w:r>
        <w:rPr>
          <w:rFonts w:hint="eastAsia" w:ascii="华文楷体" w:hAnsi="华文楷体" w:eastAsia="华文楷体"/>
          <w:sz w:val="28"/>
          <w:szCs w:val="28"/>
        </w:rPr>
        <w:t>法王如意宝等等。这样的话就是说经常也是，经常修持本派上师的瑜伽，</w:t>
      </w:r>
      <w:ins w:id="438" w:author="Administrator" w:date="2016-01-16T11:49:11Z">
        <w:r>
          <w:rPr>
            <w:rFonts w:hint="eastAsia" w:ascii="华文楷体" w:hAnsi="华文楷体" w:eastAsia="华文楷体"/>
            <w:sz w:val="28"/>
            <w:szCs w:val="28"/>
            <w:lang w:eastAsia="zh-CN"/>
          </w:rPr>
          <w:t>还有</w:t>
        </w:r>
      </w:ins>
      <w:r>
        <w:rPr>
          <w:rFonts w:hint="eastAsia" w:ascii="华文楷体" w:hAnsi="华文楷体" w:eastAsia="华文楷体"/>
          <w:sz w:val="28"/>
          <w:szCs w:val="28"/>
        </w:rPr>
        <w:t>本尊极其殊胜的这个本派的一些本尊那</w:t>
      </w:r>
      <w:del w:id="439" w:author="Administrator" w:date="2016-01-16T11:49:28Z">
        <w:r>
          <w:rPr>
            <w:rFonts w:hint="eastAsia" w:ascii="华文楷体" w:hAnsi="华文楷体" w:eastAsia="华文楷体"/>
            <w:sz w:val="28"/>
            <w:szCs w:val="28"/>
          </w:rPr>
          <w:delText>，</w:delText>
        </w:r>
      </w:del>
      <w:ins w:id="440" w:author="Administrator" w:date="2016-01-16T11:49:23Z">
        <w:r>
          <w:rPr>
            <w:rFonts w:hint="eastAsia" w:ascii="华文楷体" w:hAnsi="华文楷体" w:eastAsia="华文楷体"/>
            <w:sz w:val="28"/>
            <w:szCs w:val="28"/>
            <w:lang w:eastAsia="zh-CN"/>
          </w:rPr>
          <w:t>这一方面</w:t>
        </w:r>
      </w:ins>
      <w:ins w:id="441" w:author="Administrator" w:date="2016-01-16T11:49:24Z">
        <w:r>
          <w:rPr>
            <w:rFonts w:hint="eastAsia" w:ascii="华文楷体" w:hAnsi="华文楷体" w:eastAsia="华文楷体"/>
            <w:sz w:val="28"/>
            <w:szCs w:val="28"/>
            <w:lang w:eastAsia="zh-CN"/>
          </w:rPr>
          <w:t>，</w:t>
        </w:r>
      </w:ins>
      <w:r>
        <w:rPr>
          <w:rFonts w:hint="eastAsia" w:ascii="华文楷体" w:hAnsi="华文楷体" w:eastAsia="华文楷体"/>
          <w:sz w:val="28"/>
          <w:szCs w:val="28"/>
        </w:rPr>
        <w:t>还有大德的论点</w:t>
      </w:r>
      <w:del w:id="442" w:author="Administrator" w:date="2016-01-16T11:49:39Z">
        <w:r>
          <w:rPr>
            <w:rFonts w:hint="eastAsia" w:ascii="华文楷体" w:hAnsi="华文楷体" w:eastAsia="华文楷体"/>
            <w:sz w:val="28"/>
            <w:szCs w:val="28"/>
          </w:rPr>
          <w:delText>。</w:delText>
        </w:r>
      </w:del>
      <w:ins w:id="443" w:author="Administrator" w:date="2016-01-16T11:49:39Z">
        <w:r>
          <w:rPr>
            <w:rFonts w:hint="eastAsia" w:ascii="华文楷体" w:hAnsi="华文楷体" w:eastAsia="华文楷体"/>
            <w:sz w:val="28"/>
            <w:szCs w:val="28"/>
            <w:lang w:eastAsia="zh-CN"/>
          </w:rPr>
          <w:t>，</w:t>
        </w:r>
      </w:ins>
      <w:r>
        <w:rPr>
          <w:rFonts w:hint="eastAsia" w:ascii="华文楷体" w:hAnsi="华文楷体" w:eastAsia="华文楷体"/>
          <w:sz w:val="28"/>
          <w:szCs w:val="28"/>
        </w:rPr>
        <w:t>和这些光芒呢相依为伴。主要是在这个当中呢，就是说要好好地</w:t>
      </w:r>
      <w:ins w:id="444" w:author="Administrator" w:date="2016-01-16T11:50:00Z">
        <w:r>
          <w:rPr>
            <w:rFonts w:hint="eastAsia" w:ascii="华文楷体" w:hAnsi="华文楷体" w:eastAsia="华文楷体"/>
            <w:sz w:val="28"/>
            <w:szCs w:val="28"/>
            <w:lang w:eastAsia="zh-CN"/>
          </w:rPr>
          <w:t>去</w:t>
        </w:r>
      </w:ins>
      <w:r>
        <w:rPr>
          <w:rFonts w:hint="eastAsia" w:ascii="华文楷体" w:hAnsi="华文楷体" w:eastAsia="华文楷体"/>
          <w:sz w:val="28"/>
          <w:szCs w:val="28"/>
        </w:rPr>
        <w:t>依靠自己宗派的意义，一心一意的修行</w:t>
      </w:r>
      <w:del w:id="445" w:author="Administrator" w:date="2016-01-16T11:50:19Z">
        <w:r>
          <w:rPr>
            <w:rFonts w:hint="eastAsia" w:ascii="华文楷体" w:hAnsi="华文楷体" w:eastAsia="华文楷体"/>
            <w:sz w:val="28"/>
            <w:szCs w:val="28"/>
          </w:rPr>
          <w:delText>，33’’26</w:delText>
        </w:r>
      </w:del>
      <w:ins w:id="446" w:author="Administrator" w:date="2016-01-16T11:50:19Z">
        <w:r>
          <w:rPr>
            <w:rFonts w:hint="eastAsia" w:ascii="华文楷体" w:hAnsi="华文楷体" w:eastAsia="华文楷体"/>
            <w:sz w:val="28"/>
            <w:szCs w:val="28"/>
            <w:lang w:eastAsia="zh-CN"/>
          </w:rPr>
          <w:t>。</w:t>
        </w:r>
      </w:ins>
      <w:r>
        <w:rPr>
          <w:rFonts w:hint="eastAsia" w:ascii="华文楷体" w:hAnsi="华文楷体" w:eastAsia="华文楷体"/>
          <w:sz w:val="28"/>
          <w:szCs w:val="28"/>
        </w:rPr>
        <w:t>以前呢</w:t>
      </w:r>
      <w:ins w:id="447" w:author="Administrator" w:date="2016-01-16T11:50:38Z">
        <w:r>
          <w:rPr>
            <w:rFonts w:hint="eastAsia" w:ascii="华文楷体" w:hAnsi="华文楷体" w:eastAsia="华文楷体"/>
            <w:sz w:val="28"/>
            <w:szCs w:val="28"/>
            <w:lang w:eastAsia="zh-CN"/>
          </w:rPr>
          <w:t>麦彭仁波切</w:t>
        </w:r>
      </w:ins>
      <w:r>
        <w:rPr>
          <w:rFonts w:hint="eastAsia" w:ascii="华文楷体" w:hAnsi="华文楷体" w:eastAsia="华文楷体"/>
          <w:sz w:val="28"/>
          <w:szCs w:val="28"/>
        </w:rPr>
        <w:t>也是讲过</w:t>
      </w:r>
      <w:ins w:id="448" w:author="Administrator" w:date="2016-01-16T11:50:44Z">
        <w:r>
          <w:rPr>
            <w:rFonts w:hint="eastAsia" w:ascii="华文楷体" w:hAnsi="华文楷体" w:eastAsia="华文楷体"/>
            <w:sz w:val="28"/>
            <w:szCs w:val="28"/>
            <w:lang w:eastAsia="zh-CN"/>
          </w:rPr>
          <w:t>了</w:t>
        </w:r>
      </w:ins>
      <w:r>
        <w:rPr>
          <w:rFonts w:hint="eastAsia" w:ascii="华文楷体" w:hAnsi="华文楷体" w:eastAsia="华文楷体"/>
          <w:sz w:val="28"/>
          <w:szCs w:val="28"/>
        </w:rPr>
        <w:t>，</w:t>
      </w:r>
      <w:ins w:id="449" w:author="Administrator" w:date="2016-01-16T11:50:52Z">
        <w:r>
          <w:rPr>
            <w:rFonts w:hint="eastAsia" w:ascii="华文楷体" w:hAnsi="华文楷体" w:eastAsia="华文楷体"/>
            <w:sz w:val="28"/>
            <w:szCs w:val="28"/>
            <w:lang w:eastAsia="zh-CN"/>
          </w:rPr>
          <w:t>和</w:t>
        </w:r>
      </w:ins>
      <w:ins w:id="450" w:author="Administrator" w:date="2016-01-16T11:50:54Z">
        <w:r>
          <w:rPr>
            <w:rFonts w:hint="eastAsia" w:ascii="华文楷体" w:hAnsi="华文楷体" w:eastAsia="华文楷体"/>
            <w:sz w:val="28"/>
            <w:szCs w:val="28"/>
            <w:lang w:eastAsia="zh-CN"/>
          </w:rPr>
          <w:t>就说</w:t>
        </w:r>
      </w:ins>
      <w:ins w:id="451" w:author="Administrator" w:date="2016-01-16T11:51:14Z">
        <w:r>
          <w:rPr>
            <w:rFonts w:hint="eastAsia" w:ascii="华文楷体" w:hAnsi="华文楷体" w:eastAsia="华文楷体"/>
            <w:sz w:val="28"/>
            <w:szCs w:val="28"/>
            <w:lang w:eastAsia="zh-CN"/>
          </w:rPr>
          <w:t>扎西格勒</w:t>
        </w:r>
      </w:ins>
      <w:del w:id="452" w:author="Administrator" w:date="2016-01-16T11:51:19Z">
        <w:r>
          <w:rPr>
            <w:rFonts w:hint="eastAsia" w:ascii="华文楷体" w:hAnsi="华文楷体" w:eastAsia="华文楷体"/>
            <w:sz w:val="28"/>
            <w:szCs w:val="28"/>
          </w:rPr>
          <w:delText>上师格西</w:delText>
        </w:r>
      </w:del>
      <w:r>
        <w:rPr>
          <w:rFonts w:hint="eastAsia" w:ascii="华文楷体" w:hAnsi="华文楷体" w:eastAsia="华文楷体"/>
          <w:sz w:val="28"/>
          <w:szCs w:val="28"/>
        </w:rPr>
        <w:t>辩论书当中也是提到过这个问题，</w:t>
      </w:r>
      <w:del w:id="453" w:author="Administrator" w:date="2016-01-16T11:51:58Z">
        <w:r>
          <w:rPr>
            <w:rFonts w:hint="eastAsia" w:ascii="华文楷体" w:hAnsi="华文楷体" w:eastAsia="华文楷体"/>
            <w:sz w:val="28"/>
            <w:szCs w:val="28"/>
          </w:rPr>
          <w:delText>那</w:delText>
        </w:r>
      </w:del>
      <w:ins w:id="454" w:author="Administrator" w:date="2016-01-16T11:51:58Z">
        <w:r>
          <w:rPr>
            <w:rFonts w:hint="eastAsia" w:ascii="华文楷体" w:hAnsi="华文楷体" w:eastAsia="华文楷体"/>
            <w:sz w:val="28"/>
            <w:szCs w:val="28"/>
            <w:lang w:eastAsia="zh-CN"/>
          </w:rPr>
          <w:t>它</w:t>
        </w:r>
      </w:ins>
      <w:r>
        <w:rPr>
          <w:rFonts w:hint="eastAsia" w:ascii="华文楷体" w:hAnsi="华文楷体" w:eastAsia="华文楷体"/>
          <w:sz w:val="28"/>
          <w:szCs w:val="28"/>
        </w:rPr>
        <w:t>实际上</w:t>
      </w:r>
      <w:del w:id="455" w:author="Administrator" w:date="2016-01-16T11:52:03Z">
        <w:r>
          <w:rPr>
            <w:rFonts w:hint="eastAsia" w:ascii="华文楷体" w:hAnsi="华文楷体" w:eastAsia="华文楷体"/>
            <w:sz w:val="28"/>
            <w:szCs w:val="28"/>
          </w:rPr>
          <w:delText>本来</w:delText>
        </w:r>
      </w:del>
      <w:ins w:id="456" w:author="Administrator" w:date="2016-01-16T11:52:03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是说</w:t>
      </w:r>
      <w:ins w:id="457" w:author="Administrator" w:date="2016-01-16T11:52:09Z">
        <w:r>
          <w:rPr>
            <w:rFonts w:hint="eastAsia" w:ascii="华文楷体" w:hAnsi="华文楷体" w:eastAsia="华文楷体"/>
            <w:sz w:val="28"/>
            <w:szCs w:val="28"/>
            <w:lang w:eastAsia="zh-CN"/>
          </w:rPr>
          <w:t>是</w:t>
        </w:r>
      </w:ins>
      <w:ins w:id="458" w:author="Administrator" w:date="2016-01-16T11:52:18Z">
        <w:r>
          <w:rPr>
            <w:rFonts w:hint="eastAsia" w:ascii="华文楷体" w:hAnsi="华文楷体" w:eastAsia="华文楷体"/>
            <w:sz w:val="28"/>
            <w:szCs w:val="28"/>
            <w:lang w:eastAsia="zh-CN"/>
          </w:rPr>
          <w:t>本来</w:t>
        </w:r>
      </w:ins>
      <w:r>
        <w:rPr>
          <w:rFonts w:hint="eastAsia" w:ascii="华文楷体" w:hAnsi="华文楷体" w:eastAsia="华文楷体"/>
          <w:sz w:val="28"/>
          <w:szCs w:val="28"/>
        </w:rPr>
        <w:t>佛法如是</w:t>
      </w:r>
      <w:del w:id="459" w:author="Administrator" w:date="2016-01-16T11:52:57Z">
        <w:r>
          <w:rPr>
            <w:rFonts w:hint="eastAsia" w:ascii="华文楷体" w:hAnsi="华文楷体" w:eastAsia="华文楷体"/>
            <w:sz w:val="28"/>
            <w:szCs w:val="28"/>
          </w:rPr>
          <w:delText>33’’32.</w:delText>
        </w:r>
      </w:del>
      <w:ins w:id="460" w:author="Administrator" w:date="2016-01-16T11:52:57Z">
        <w:r>
          <w:rPr>
            <w:rFonts w:hint="eastAsia" w:ascii="华文楷体" w:hAnsi="华文楷体" w:eastAsia="华文楷体"/>
            <w:sz w:val="28"/>
            <w:szCs w:val="28"/>
            <w:lang w:eastAsia="zh-CN"/>
          </w:rPr>
          <w:t>圆融</w:t>
        </w:r>
      </w:ins>
      <w:ins w:id="461" w:author="Administrator" w:date="2016-01-16T11:53:01Z">
        <w:r>
          <w:rPr>
            <w:rFonts w:hint="eastAsia" w:ascii="华文楷体" w:hAnsi="华文楷体" w:eastAsia="华文楷体"/>
            <w:sz w:val="28"/>
            <w:szCs w:val="28"/>
            <w:lang w:eastAsia="zh-CN"/>
          </w:rPr>
          <w:t>无误</w:t>
        </w:r>
      </w:ins>
      <w:ins w:id="462" w:author="Administrator" w:date="2016-01-16T11:53:03Z">
        <w:r>
          <w:rPr>
            <w:rFonts w:hint="eastAsia" w:ascii="华文楷体" w:hAnsi="华文楷体" w:eastAsia="华文楷体"/>
            <w:sz w:val="28"/>
            <w:szCs w:val="28"/>
            <w:lang w:eastAsia="zh-CN"/>
          </w:rPr>
          <w:t>的</w:t>
        </w:r>
      </w:ins>
      <w:ins w:id="463" w:author="Administrator" w:date="2016-01-16T11:53:04Z">
        <w:r>
          <w:rPr>
            <w:rFonts w:hint="eastAsia" w:ascii="华文楷体" w:hAnsi="华文楷体" w:eastAsia="华文楷体"/>
            <w:sz w:val="28"/>
            <w:szCs w:val="28"/>
            <w:lang w:eastAsia="zh-CN"/>
          </w:rPr>
          <w:t>，</w:t>
        </w:r>
      </w:ins>
      <w:r>
        <w:rPr>
          <w:rFonts w:hint="eastAsia" w:ascii="华文楷体" w:hAnsi="华文楷体" w:eastAsia="华文楷体"/>
          <w:sz w:val="28"/>
          <w:szCs w:val="28"/>
        </w:rPr>
        <w:t>但是这一世当中呢，我这一世是转生在宁玛派的这个旗帜下面的，所以说肯定是要对这个宁玛派的这个至尊的教义啊肯定是要敬意的去弘扬。</w:t>
      </w:r>
      <w:ins w:id="464" w:author="Administrator" w:date="2016-01-16T11:53:31Z">
        <w:r>
          <w:rPr>
            <w:rFonts w:hint="eastAsia" w:ascii="华文楷体" w:hAnsi="华文楷体" w:eastAsia="华文楷体"/>
            <w:sz w:val="28"/>
            <w:szCs w:val="28"/>
            <w:lang w:eastAsia="zh-CN"/>
          </w:rPr>
          <w:t>我也不知道</w:t>
        </w:r>
      </w:ins>
      <w:ins w:id="465" w:author="Administrator" w:date="2016-01-16T11:53:34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记得上师仁波切也是不止一次的讲过，他就说今生当中在宁玛派的旗帜下面。所以说肯定对</w:t>
      </w:r>
      <w:del w:id="466" w:author="Administrator" w:date="2016-01-16T11:53:55Z">
        <w:r>
          <w:rPr>
            <w:rFonts w:hint="eastAsia" w:ascii="华文楷体" w:hAnsi="华文楷体" w:eastAsia="华文楷体"/>
            <w:sz w:val="28"/>
            <w:szCs w:val="28"/>
          </w:rPr>
          <w:delText>于</w:delText>
        </w:r>
      </w:del>
      <w:ins w:id="467" w:author="Administrator" w:date="2016-01-16T11:53:55Z">
        <w:r>
          <w:rPr>
            <w:rFonts w:hint="eastAsia" w:ascii="华文楷体" w:hAnsi="华文楷体" w:eastAsia="华文楷体"/>
            <w:sz w:val="28"/>
            <w:szCs w:val="28"/>
            <w:lang w:eastAsia="zh-CN"/>
          </w:rPr>
          <w:t>自宗</w:t>
        </w:r>
      </w:ins>
      <w:r>
        <w:rPr>
          <w:rFonts w:hint="eastAsia" w:ascii="华文楷体" w:hAnsi="华文楷体" w:eastAsia="华文楷体"/>
          <w:sz w:val="28"/>
          <w:szCs w:val="28"/>
        </w:rPr>
        <w:t>这些</w:t>
      </w:r>
      <w:del w:id="468" w:author="Administrator" w:date="2016-01-16T11:54:04Z">
        <w:r>
          <w:rPr>
            <w:rFonts w:hint="eastAsia" w:ascii="华文楷体" w:hAnsi="华文楷体" w:eastAsia="华文楷体"/>
            <w:sz w:val="28"/>
            <w:szCs w:val="28"/>
          </w:rPr>
          <w:delText>33’’52</w:delText>
        </w:r>
      </w:del>
      <w:ins w:id="469" w:author="Administrator" w:date="2016-01-16T11:54:04Z">
        <w:r>
          <w:rPr>
            <w:rFonts w:hint="eastAsia" w:ascii="华文楷体" w:hAnsi="华文楷体" w:eastAsia="华文楷体"/>
            <w:sz w:val="28"/>
            <w:szCs w:val="28"/>
            <w:lang w:eastAsia="zh-CN"/>
          </w:rPr>
          <w:t>修法</w:t>
        </w:r>
      </w:ins>
      <w:ins w:id="470" w:author="Administrator" w:date="2016-01-16T11:54:05Z">
        <w:r>
          <w:rPr>
            <w:rFonts w:hint="eastAsia" w:ascii="华文楷体" w:hAnsi="华文楷体" w:eastAsia="华文楷体"/>
            <w:sz w:val="28"/>
            <w:szCs w:val="28"/>
            <w:lang w:eastAsia="zh-CN"/>
          </w:rPr>
          <w:t>，</w:t>
        </w:r>
      </w:ins>
      <w:ins w:id="471" w:author="Administrator" w:date="2016-01-16T11:54:19Z">
        <w:r>
          <w:rPr>
            <w:rFonts w:hint="eastAsia" w:ascii="华文楷体" w:hAnsi="华文楷体" w:eastAsia="华文楷体"/>
            <w:sz w:val="28"/>
            <w:szCs w:val="28"/>
            <w:lang w:eastAsia="zh-CN"/>
          </w:rPr>
          <w:t>自己</w:t>
        </w:r>
      </w:ins>
      <w:del w:id="472" w:author="Administrator" w:date="2016-01-16T11:54:23Z">
        <w:r>
          <w:rPr>
            <w:rFonts w:hint="eastAsia" w:ascii="华文楷体" w:hAnsi="华文楷体" w:eastAsia="华文楷体"/>
            <w:sz w:val="28"/>
            <w:szCs w:val="28"/>
          </w:rPr>
          <w:delText>至尊</w:delText>
        </w:r>
      </w:del>
      <w:ins w:id="473" w:author="Administrator" w:date="2016-01-16T11:54:23Z">
        <w:r>
          <w:rPr>
            <w:rFonts w:hint="eastAsia" w:ascii="华文楷体" w:hAnsi="华文楷体" w:eastAsia="华文楷体"/>
            <w:sz w:val="28"/>
            <w:szCs w:val="28"/>
            <w:lang w:eastAsia="zh-CN"/>
          </w:rPr>
          <w:t>自</w:t>
        </w:r>
      </w:ins>
      <w:ins w:id="474" w:author="Administrator" w:date="2016-01-16T11:54:27Z">
        <w:r>
          <w:rPr>
            <w:rFonts w:hint="eastAsia" w:ascii="华文楷体" w:hAnsi="华文楷体" w:eastAsia="华文楷体"/>
            <w:sz w:val="28"/>
            <w:szCs w:val="28"/>
            <w:lang w:eastAsia="zh-CN"/>
          </w:rPr>
          <w:t>宗</w:t>
        </w:r>
      </w:ins>
      <w:r>
        <w:rPr>
          <w:rFonts w:hint="eastAsia" w:ascii="华文楷体" w:hAnsi="华文楷体" w:eastAsia="华文楷体"/>
          <w:sz w:val="28"/>
          <w:szCs w:val="28"/>
        </w:rPr>
        <w:t>的</w:t>
      </w:r>
      <w:del w:id="475" w:author="Administrator" w:date="2016-01-16T11:54:36Z">
        <w:r>
          <w:rPr>
            <w:rFonts w:hint="eastAsia" w:ascii="华文楷体" w:hAnsi="华文楷体" w:eastAsia="华文楷体"/>
            <w:sz w:val="28"/>
            <w:szCs w:val="28"/>
          </w:rPr>
          <w:delText>法</w:delText>
        </w:r>
      </w:del>
      <w:ins w:id="476" w:author="Administrator" w:date="2016-01-16T11:54:36Z">
        <w:r>
          <w:rPr>
            <w:rFonts w:hint="eastAsia" w:ascii="华文楷体" w:hAnsi="华文楷体" w:eastAsia="华文楷体"/>
            <w:sz w:val="28"/>
            <w:szCs w:val="28"/>
            <w:lang w:eastAsia="zh-CN"/>
          </w:rPr>
          <w:t>教义</w:t>
        </w:r>
      </w:ins>
      <w:ins w:id="477" w:author="Administrator" w:date="2016-01-16T11:54:37Z">
        <w:r>
          <w:rPr>
            <w:rFonts w:hint="eastAsia" w:ascii="华文楷体" w:hAnsi="华文楷体" w:eastAsia="华文楷体"/>
            <w:sz w:val="28"/>
            <w:szCs w:val="28"/>
            <w:lang w:eastAsia="zh-CN"/>
          </w:rPr>
          <w:t>啊</w:t>
        </w:r>
      </w:ins>
      <w:r>
        <w:rPr>
          <w:rFonts w:hint="eastAsia" w:ascii="华文楷体" w:hAnsi="华文楷体" w:eastAsia="华文楷体"/>
          <w:sz w:val="28"/>
          <w:szCs w:val="28"/>
        </w:rPr>
        <w:t>，</w:t>
      </w:r>
      <w:del w:id="478" w:author="Administrator" w:date="2016-01-16T11:54:48Z">
        <w:r>
          <w:rPr>
            <w:rFonts w:hint="eastAsia" w:ascii="华文楷体" w:hAnsi="华文楷体" w:eastAsia="华文楷体"/>
            <w:sz w:val="28"/>
            <w:szCs w:val="28"/>
          </w:rPr>
          <w:delText>至尊的教义，</w:delText>
        </w:r>
      </w:del>
      <w:r>
        <w:rPr>
          <w:rFonts w:hint="eastAsia" w:ascii="华文楷体" w:hAnsi="华文楷体" w:eastAsia="华文楷体"/>
          <w:sz w:val="28"/>
          <w:szCs w:val="28"/>
        </w:rPr>
        <w:t>尽力的要弘扬，尽力的要做祈祷。</w:t>
      </w:r>
      <w:ins w:id="479" w:author="Administrator" w:date="2016-01-16T11:55:10Z">
        <w:r>
          <w:rPr>
            <w:rFonts w:hint="eastAsia" w:ascii="华文楷体" w:hAnsi="华文楷体" w:eastAsia="华文楷体"/>
            <w:sz w:val="28"/>
            <w:szCs w:val="28"/>
            <w:lang w:eastAsia="zh-CN"/>
          </w:rPr>
          <w:t>也</w:t>
        </w:r>
      </w:ins>
      <w:r>
        <w:rPr>
          <w:rFonts w:hint="eastAsia" w:ascii="华文楷体" w:hAnsi="华文楷体" w:eastAsia="华文楷体"/>
          <w:sz w:val="28"/>
          <w:szCs w:val="28"/>
        </w:rPr>
        <w:t>是这样的。所以说就是说</w:t>
      </w:r>
      <w:del w:id="480" w:author="Administrator" w:date="2016-01-16T11:55:23Z">
        <w:r>
          <w:rPr>
            <w:rFonts w:hint="eastAsia" w:ascii="华文楷体" w:hAnsi="华文楷体" w:eastAsia="华文楷体"/>
            <w:sz w:val="28"/>
            <w:szCs w:val="28"/>
          </w:rPr>
          <w:delText>接</w:delText>
        </w:r>
      </w:del>
      <w:ins w:id="481" w:author="Administrator" w:date="2016-01-16T11:55:23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上师</w:t>
      </w:r>
      <w:ins w:id="482" w:author="Administrator" w:date="2016-01-16T11:55:40Z">
        <w:r>
          <w:rPr>
            <w:rFonts w:hint="eastAsia" w:ascii="华文楷体" w:hAnsi="华文楷体" w:eastAsia="华文楷体"/>
            <w:sz w:val="28"/>
            <w:szCs w:val="28"/>
            <w:lang w:eastAsia="zh-CN"/>
          </w:rPr>
          <w:t>教言</w:t>
        </w:r>
      </w:ins>
      <w:r>
        <w:rPr>
          <w:rFonts w:hint="eastAsia" w:ascii="华文楷体" w:hAnsi="华文楷体" w:eastAsia="华文楷体"/>
          <w:sz w:val="28"/>
          <w:szCs w:val="28"/>
        </w:rPr>
        <w:t>对我们</w:t>
      </w:r>
      <w:del w:id="483" w:author="Administrator" w:date="2016-01-16T11:55:51Z">
        <w:r>
          <w:rPr>
            <w:rFonts w:hint="eastAsia" w:ascii="华文楷体" w:hAnsi="华文楷体" w:eastAsia="华文楷体"/>
            <w:sz w:val="28"/>
            <w:szCs w:val="28"/>
          </w:rPr>
          <w:delText>的教义</w:delText>
        </w:r>
      </w:del>
      <w:ins w:id="484" w:author="Administrator" w:date="2016-01-16T11:55:51Z">
        <w:r>
          <w:rPr>
            <w:rFonts w:hint="eastAsia" w:ascii="华文楷体" w:hAnsi="华文楷体" w:eastAsia="华文楷体"/>
            <w:sz w:val="28"/>
            <w:szCs w:val="28"/>
            <w:lang w:eastAsia="zh-CN"/>
          </w:rPr>
          <w:t>来讲</w:t>
        </w:r>
      </w:ins>
      <w:r>
        <w:rPr>
          <w:rFonts w:hint="eastAsia" w:ascii="华文楷体" w:hAnsi="华文楷体" w:eastAsia="华文楷体"/>
          <w:sz w:val="28"/>
          <w:szCs w:val="28"/>
        </w:rPr>
        <w:t>是非常有用的。因为很多人内心当中还没有得到佛法</w:t>
      </w:r>
      <w:del w:id="485" w:author="Administrator" w:date="2016-01-16T11:56:12Z">
        <w:r>
          <w:rPr>
            <w:rFonts w:hint="eastAsia" w:ascii="华文楷体" w:hAnsi="华文楷体" w:eastAsia="华文楷体"/>
            <w:sz w:val="28"/>
            <w:szCs w:val="28"/>
          </w:rPr>
          <w:delText>，所以在这</w:delText>
        </w:r>
      </w:del>
      <w:ins w:id="486" w:author="Administrator" w:date="2016-01-16T11:56:12Z">
        <w:r>
          <w:rPr>
            <w:rFonts w:hint="eastAsia" w:ascii="华文楷体" w:hAnsi="华文楷体" w:eastAsia="华文楷体"/>
            <w:sz w:val="28"/>
            <w:szCs w:val="28"/>
            <w:lang w:eastAsia="zh-CN"/>
          </w:rPr>
          <w:t>受用</w:t>
        </w:r>
      </w:ins>
      <w:r>
        <w:rPr>
          <w:rFonts w:hint="eastAsia" w:ascii="华文楷体" w:hAnsi="华文楷体" w:eastAsia="华文楷体"/>
          <w:sz w:val="28"/>
          <w:szCs w:val="28"/>
        </w:rPr>
        <w:t>之前呢</w:t>
      </w:r>
      <w:ins w:id="487" w:author="Administrator" w:date="2016-01-16T11:56:16Z">
        <w:r>
          <w:rPr>
            <w:rFonts w:hint="eastAsia" w:ascii="华文楷体" w:hAnsi="华文楷体" w:eastAsia="华文楷体"/>
            <w:sz w:val="28"/>
            <w:szCs w:val="28"/>
            <w:lang w:eastAsia="zh-CN"/>
          </w:rPr>
          <w:t>，</w:t>
        </w:r>
      </w:ins>
      <w:r>
        <w:rPr>
          <w:rFonts w:hint="eastAsia" w:ascii="华文楷体" w:hAnsi="华文楷体" w:eastAsia="华文楷体"/>
          <w:sz w:val="28"/>
          <w:szCs w:val="28"/>
        </w:rPr>
        <w:t>他总是</w:t>
      </w:r>
      <w:ins w:id="488" w:author="Administrator" w:date="2016-01-16T11:56:24Z">
        <w:r>
          <w:rPr>
            <w:rFonts w:hint="eastAsia" w:ascii="华文楷体" w:hAnsi="华文楷体" w:eastAsia="华文楷体"/>
            <w:sz w:val="28"/>
            <w:szCs w:val="28"/>
            <w:lang w:eastAsia="zh-CN"/>
          </w:rPr>
          <w:t>会</w:t>
        </w:r>
      </w:ins>
      <w:r>
        <w:rPr>
          <w:rFonts w:hint="eastAsia" w:ascii="华文楷体" w:hAnsi="华文楷体" w:eastAsia="华文楷体"/>
          <w:sz w:val="28"/>
          <w:szCs w:val="28"/>
        </w:rPr>
        <w:t>有一种摇摆不定的感觉。看到什么都好，实际上好呢倒是好，但是就是说</w:t>
      </w:r>
      <w:del w:id="489" w:author="Administrator" w:date="2016-01-16T11:56:40Z">
        <w:r>
          <w:rPr>
            <w:rFonts w:hint="eastAsia" w:ascii="华文楷体" w:hAnsi="华文楷体" w:eastAsia="华文楷体"/>
            <w:sz w:val="28"/>
            <w:szCs w:val="28"/>
          </w:rPr>
          <w:delText>与</w:delText>
        </w:r>
      </w:del>
      <w:ins w:id="490" w:author="Administrator" w:date="2016-01-16T11:56:40Z">
        <w:r>
          <w:rPr>
            <w:rFonts w:hint="eastAsia" w:ascii="华文楷体" w:hAnsi="华文楷体" w:eastAsia="华文楷体"/>
            <w:sz w:val="28"/>
            <w:szCs w:val="28"/>
            <w:lang w:eastAsia="zh-CN"/>
          </w:rPr>
          <w:t>和</w:t>
        </w:r>
      </w:ins>
      <w:r>
        <w:rPr>
          <w:rFonts w:hint="eastAsia" w:ascii="华文楷体" w:hAnsi="华文楷体" w:eastAsia="华文楷体"/>
          <w:sz w:val="28"/>
          <w:szCs w:val="28"/>
        </w:rPr>
        <w:t>自己最有缘的</w:t>
      </w:r>
      <w:ins w:id="491" w:author="Administrator" w:date="2016-01-16T11:56:44Z">
        <w:r>
          <w:rPr>
            <w:rFonts w:hint="eastAsia" w:ascii="华文楷体" w:hAnsi="华文楷体" w:eastAsia="华文楷体"/>
            <w:sz w:val="28"/>
            <w:szCs w:val="28"/>
            <w:lang w:eastAsia="zh-CN"/>
          </w:rPr>
          <w:t>这样</w:t>
        </w:r>
      </w:ins>
      <w:ins w:id="492" w:author="Administrator" w:date="2016-01-16T11:56:47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法脉呢就</w:t>
      </w:r>
      <w:ins w:id="493" w:author="Administrator" w:date="2016-01-16T11:57:02Z">
        <w:r>
          <w:rPr>
            <w:rFonts w:hint="eastAsia" w:ascii="华文楷体" w:hAnsi="华文楷体" w:eastAsia="华文楷体"/>
            <w:sz w:val="28"/>
            <w:szCs w:val="28"/>
            <w:lang w:eastAsia="zh-CN"/>
          </w:rPr>
          <w:t>说</w:t>
        </w:r>
      </w:ins>
      <w:r>
        <w:rPr>
          <w:rFonts w:hint="eastAsia" w:ascii="华文楷体" w:hAnsi="华文楷体" w:eastAsia="华文楷体"/>
          <w:sz w:val="28"/>
          <w:szCs w:val="28"/>
        </w:rPr>
        <w:t>一直</w:t>
      </w:r>
      <w:del w:id="494" w:author="Administrator" w:date="2016-01-16T11:57:14Z">
        <w:r>
          <w:rPr>
            <w:rFonts w:hint="eastAsia" w:ascii="华文楷体" w:hAnsi="华文楷体" w:eastAsia="华文楷体"/>
            <w:sz w:val="28"/>
            <w:szCs w:val="28"/>
          </w:rPr>
          <w:delText>这样</w:delText>
        </w:r>
      </w:del>
      <w:r>
        <w:rPr>
          <w:rFonts w:hint="eastAsia" w:ascii="华文楷体" w:hAnsi="华文楷体" w:eastAsia="华文楷体"/>
          <w:sz w:val="28"/>
          <w:szCs w:val="28"/>
        </w:rPr>
        <w:t>延续的</w:t>
      </w:r>
      <w:ins w:id="495" w:author="Administrator" w:date="2016-01-16T11:57:27Z">
        <w:r>
          <w:rPr>
            <w:rFonts w:hint="eastAsia" w:ascii="华文楷体" w:hAnsi="华文楷体" w:eastAsia="华文楷体"/>
            <w:sz w:val="28"/>
            <w:szCs w:val="28"/>
          </w:rPr>
          <w:t>这样</w:t>
        </w:r>
      </w:ins>
      <w:r>
        <w:rPr>
          <w:rFonts w:hint="eastAsia" w:ascii="华文楷体" w:hAnsi="华文楷体" w:eastAsia="华文楷体"/>
          <w:sz w:val="28"/>
          <w:szCs w:val="28"/>
        </w:rPr>
        <w:t>修行下去，肯定会有一个结果的。如果</w:t>
      </w:r>
      <w:ins w:id="496" w:author="Administrator" w:date="2016-01-16T11:57:37Z">
        <w:r>
          <w:rPr>
            <w:rFonts w:hint="eastAsia" w:ascii="华文楷体" w:hAnsi="华文楷体" w:eastAsia="华文楷体"/>
            <w:sz w:val="28"/>
            <w:szCs w:val="28"/>
            <w:lang w:eastAsia="zh-CN"/>
          </w:rPr>
          <w:t>就</w:t>
        </w:r>
      </w:ins>
      <w:r>
        <w:rPr>
          <w:rFonts w:hint="eastAsia" w:ascii="华文楷体" w:hAnsi="华文楷体" w:eastAsia="华文楷体"/>
          <w:sz w:val="28"/>
          <w:szCs w:val="28"/>
        </w:rPr>
        <w:t>说</w:t>
      </w:r>
      <w:del w:id="497" w:author="Administrator" w:date="2016-01-16T11:57:40Z">
        <w:r>
          <w:rPr>
            <w:rFonts w:hint="eastAsia" w:ascii="华文楷体" w:hAnsi="华文楷体" w:eastAsia="华文楷体"/>
            <w:sz w:val="28"/>
            <w:szCs w:val="28"/>
          </w:rPr>
          <w:delText>在</w:delText>
        </w:r>
      </w:del>
      <w:r>
        <w:rPr>
          <w:rFonts w:hint="eastAsia" w:ascii="华文楷体" w:hAnsi="华文楷体" w:eastAsia="华文楷体"/>
          <w:sz w:val="28"/>
          <w:szCs w:val="28"/>
        </w:rPr>
        <w:t>这个</w:t>
      </w:r>
      <w:ins w:id="498" w:author="Administrator" w:date="2016-01-16T11:57:44Z">
        <w:r>
          <w:rPr>
            <w:rFonts w:hint="eastAsia" w:ascii="华文楷体" w:hAnsi="华文楷体" w:eastAsia="华文楷体"/>
            <w:sz w:val="28"/>
            <w:szCs w:val="28"/>
            <w:lang w:eastAsia="zh-CN"/>
          </w:rPr>
          <w:t>当中</w:t>
        </w:r>
      </w:ins>
      <w:del w:id="499" w:author="Administrator" w:date="2016-01-16T11:57:54Z">
        <w:r>
          <w:rPr>
            <w:rFonts w:hint="eastAsia" w:ascii="华文楷体" w:hAnsi="华文楷体" w:eastAsia="华文楷体"/>
            <w:sz w:val="28"/>
            <w:szCs w:val="28"/>
          </w:rPr>
          <w:delText>教派</w:delText>
        </w:r>
      </w:del>
      <w:r>
        <w:rPr>
          <w:rFonts w:hint="eastAsia" w:ascii="华文楷体" w:hAnsi="华文楷体" w:eastAsia="华文楷体"/>
          <w:sz w:val="28"/>
          <w:szCs w:val="28"/>
        </w:rPr>
        <w:t>呆几天，</w:t>
      </w:r>
      <w:del w:id="500" w:author="Administrator" w:date="2016-01-16T11:57:56Z">
        <w:r>
          <w:rPr>
            <w:rFonts w:hint="eastAsia" w:ascii="华文楷体" w:hAnsi="华文楷体" w:eastAsia="华文楷体"/>
            <w:sz w:val="28"/>
            <w:szCs w:val="28"/>
          </w:rPr>
          <w:delText>在</w:delText>
        </w:r>
      </w:del>
      <w:r>
        <w:rPr>
          <w:rFonts w:hint="eastAsia" w:ascii="华文楷体" w:hAnsi="华文楷体" w:eastAsia="华文楷体"/>
          <w:sz w:val="28"/>
          <w:szCs w:val="28"/>
        </w:rPr>
        <w:t>那个教派呆几天，</w:t>
      </w:r>
      <w:ins w:id="501" w:author="Administrator" w:date="2016-01-16T11:58:04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最后的时候呢，自己实际上什么都没有办法获得的。</w:t>
      </w:r>
      <w:del w:id="502" w:author="Administrator" w:date="2016-01-16T11:58:15Z">
        <w:r>
          <w:rPr>
            <w:rFonts w:hint="eastAsia" w:ascii="华文楷体" w:hAnsi="华文楷体" w:eastAsia="华文楷体"/>
            <w:sz w:val="28"/>
            <w:szCs w:val="28"/>
          </w:rPr>
          <w:delText>34’’30？</w:delText>
        </w:r>
      </w:del>
      <w:ins w:id="503" w:author="Administrator" w:date="2016-01-16T11:58:15Z">
        <w:r>
          <w:rPr>
            <w:rFonts w:hint="eastAsia" w:ascii="华文楷体" w:hAnsi="华文楷体" w:eastAsia="华文楷体"/>
            <w:sz w:val="28"/>
            <w:szCs w:val="28"/>
            <w:lang w:eastAsia="zh-CN"/>
          </w:rPr>
          <w:t>因此</w:t>
        </w:r>
      </w:ins>
      <w:ins w:id="504" w:author="Administrator" w:date="2016-01-16T11:58:23Z">
        <w:r>
          <w:rPr>
            <w:rFonts w:hint="eastAsia" w:ascii="华文楷体" w:hAnsi="华文楷体" w:eastAsia="华文楷体"/>
            <w:sz w:val="28"/>
            <w:szCs w:val="28"/>
            <w:lang w:eastAsia="zh-CN"/>
          </w:rPr>
          <w:t>麦彭</w:t>
        </w:r>
      </w:ins>
      <w:r>
        <w:rPr>
          <w:rFonts w:hint="eastAsia" w:ascii="华文楷体" w:hAnsi="华文楷体" w:eastAsia="华文楷体"/>
          <w:sz w:val="28"/>
          <w:szCs w:val="28"/>
        </w:rPr>
        <w:t>仁波切说</w:t>
      </w:r>
      <w:del w:id="505" w:author="Administrator" w:date="2016-01-16T11:58:29Z">
        <w:r>
          <w:rPr>
            <w:rFonts w:hint="eastAsia" w:ascii="华文楷体" w:hAnsi="华文楷体" w:eastAsia="华文楷体"/>
            <w:sz w:val="28"/>
            <w:szCs w:val="28"/>
          </w:rPr>
          <w:delText>，</w:delText>
        </w:r>
      </w:del>
      <w:ins w:id="506" w:author="Administrator" w:date="2016-01-16T11:58:29Z">
        <w:r>
          <w:rPr>
            <w:rFonts w:hint="eastAsia" w:ascii="华文楷体" w:hAnsi="华文楷体" w:eastAsia="华文楷体"/>
            <w:sz w:val="28"/>
            <w:szCs w:val="28"/>
            <w:lang w:eastAsia="zh-CN"/>
          </w:rPr>
          <w:t>：</w:t>
        </w:r>
      </w:ins>
      <w:ins w:id="507" w:author="Administrator" w:date="2016-01-16T11:58:43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既然已经遇到了这样好的一种论典,已经在宁玛派的旗帜之下的话，我们应该好好依靠本派的教言呢，一心一意的修持下去。这个方面是非常有必要</w:t>
      </w:r>
      <w:ins w:id="508" w:author="Administrator" w:date="2016-01-16T11:58:59Z">
        <w:r>
          <w:rPr>
            <w:rFonts w:hint="eastAsia" w:ascii="华文楷体" w:hAnsi="华文楷体" w:eastAsia="华文楷体"/>
            <w:sz w:val="28"/>
            <w:szCs w:val="28"/>
            <w:lang w:eastAsia="zh-CN"/>
          </w:rPr>
          <w:t>性</w:t>
        </w:r>
      </w:ins>
      <w:r>
        <w:rPr>
          <w:rFonts w:hint="eastAsia" w:ascii="华文楷体" w:hAnsi="华文楷体" w:eastAsia="华文楷体"/>
          <w:sz w:val="28"/>
          <w:szCs w:val="28"/>
        </w:rPr>
        <w:t>的</w:t>
      </w:r>
      <w:del w:id="509" w:author="Administrator" w:date="2016-01-16T11:59:09Z">
        <w:r>
          <w:rPr>
            <w:rFonts w:hint="eastAsia" w:ascii="华文楷体" w:hAnsi="华文楷体" w:eastAsia="华文楷体"/>
            <w:sz w:val="28"/>
            <w:szCs w:val="28"/>
          </w:rPr>
          <w:delText>。</w:delText>
        </w:r>
      </w:del>
      <w:r>
        <w:rPr>
          <w:rFonts w:hint="eastAsia" w:ascii="华文楷体" w:hAnsi="华文楷体" w:eastAsia="华文楷体"/>
          <w:sz w:val="28"/>
          <w:szCs w:val="28"/>
        </w:rPr>
        <w:t>这样一种观点</w:t>
      </w:r>
      <w:ins w:id="510" w:author="Administrator" w:date="2016-01-16T11:59:12Z">
        <w:r>
          <w:rPr>
            <w:rFonts w:hint="eastAsia" w:ascii="华文楷体" w:hAnsi="华文楷体" w:eastAsia="华文楷体"/>
            <w:sz w:val="28"/>
            <w:szCs w:val="28"/>
            <w:lang w:eastAsia="zh-CN"/>
          </w:rPr>
          <w:t>，</w:t>
        </w:r>
      </w:ins>
      <w:r>
        <w:rPr>
          <w:rFonts w:hint="eastAsia" w:ascii="华文楷体" w:hAnsi="华文楷体" w:eastAsia="华文楷体"/>
          <w:sz w:val="28"/>
          <w:szCs w:val="28"/>
        </w:rPr>
        <w:t>必须要</w:t>
      </w:r>
      <w:del w:id="511" w:author="Administrator" w:date="2016-01-16T11:59:25Z">
        <w:r>
          <w:rPr>
            <w:rFonts w:hint="eastAsia" w:ascii="华文楷体" w:hAnsi="华文楷体" w:eastAsia="华文楷体"/>
            <w:sz w:val="28"/>
            <w:szCs w:val="28"/>
          </w:rPr>
          <w:delText>34’’40</w:delText>
        </w:r>
      </w:del>
    </w:p>
    <w:p>
      <w:pPr>
        <w:ind w:firstLine="570"/>
        <w:rPr>
          <w:ins w:id="512" w:author="Administrator" w:date="2016-01-16T12:00:44Z"/>
          <w:rFonts w:hint="eastAsia" w:ascii="华文楷体" w:hAnsi="华文楷体" w:eastAsia="华文楷体"/>
          <w:sz w:val="28"/>
          <w:szCs w:val="28"/>
          <w:lang w:eastAsia="zh-CN"/>
        </w:rPr>
      </w:pPr>
      <w:ins w:id="513" w:author="Administrator" w:date="2016-01-16T11:59:25Z">
        <w:r>
          <w:rPr>
            <w:rFonts w:hint="eastAsia" w:ascii="华文楷体" w:hAnsi="华文楷体" w:eastAsia="华文楷体"/>
            <w:sz w:val="28"/>
            <w:szCs w:val="28"/>
            <w:lang w:eastAsia="zh-CN"/>
          </w:rPr>
          <w:t>立即</w:t>
        </w:r>
      </w:ins>
      <w:ins w:id="514" w:author="Administrator" w:date="2016-01-16T11:59:33Z">
        <w:r>
          <w:rPr>
            <w:rFonts w:hint="eastAsia" w:ascii="华文楷体" w:hAnsi="华文楷体" w:eastAsia="华文楷体"/>
            <w:sz w:val="28"/>
            <w:szCs w:val="28"/>
            <w:lang w:eastAsia="zh-CN"/>
          </w:rPr>
          <w:t>生起来</w:t>
        </w:r>
      </w:ins>
      <w:ins w:id="515" w:author="Administrator" w:date="2016-01-16T11:59:35Z">
        <w:r>
          <w:rPr>
            <w:rFonts w:hint="eastAsia" w:ascii="华文楷体" w:hAnsi="华文楷体" w:eastAsia="华文楷体"/>
            <w:sz w:val="28"/>
            <w:szCs w:val="28"/>
            <w:lang w:eastAsia="zh-CN"/>
          </w:rPr>
          <w:t>。</w:t>
        </w:r>
      </w:ins>
    </w:p>
    <w:p>
      <w:pPr>
        <w:ind w:firstLine="570"/>
        <w:rPr>
          <w:ins w:id="516" w:author="Administrator" w:date="2016-01-16T12:01:00Z"/>
          <w:rFonts w:hint="eastAsia" w:ascii="华文楷体" w:hAnsi="华文楷体" w:eastAsia="华文楷体"/>
          <w:sz w:val="28"/>
          <w:szCs w:val="28"/>
        </w:rPr>
      </w:pPr>
      <w:ins w:id="517" w:author="Administrator" w:date="2016-01-16T12:00:24Z">
        <w:r>
          <w:rPr>
            <w:rFonts w:hint="eastAsia" w:ascii="华文楷体" w:hAnsi="华文楷体" w:eastAsia="华文楷体"/>
            <w:sz w:val="28"/>
            <w:szCs w:val="28"/>
            <w:lang w:eastAsia="zh-CN"/>
          </w:rPr>
          <w:t>那么</w:t>
        </w:r>
      </w:ins>
      <w:ins w:id="518" w:author="Administrator" w:date="2016-01-16T12:00:2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以上</w:t>
      </w:r>
      <w:del w:id="519" w:author="Administrator" w:date="2016-01-16T12:00:30Z">
        <w:r>
          <w:rPr>
            <w:rFonts w:hint="eastAsia" w:ascii="华文楷体" w:hAnsi="华文楷体" w:eastAsia="华文楷体"/>
            <w:sz w:val="28"/>
            <w:szCs w:val="28"/>
          </w:rPr>
          <w:delText>呢</w:delText>
        </w:r>
      </w:del>
      <w:r>
        <w:rPr>
          <w:rFonts w:hint="eastAsia" w:ascii="华文楷体" w:hAnsi="华文楷体" w:eastAsia="华文楷体"/>
          <w:sz w:val="28"/>
          <w:szCs w:val="28"/>
        </w:rPr>
        <w:t>讲完了了知胜</w:t>
      </w:r>
      <w:del w:id="520" w:author="Administrator" w:date="2016-01-16T12:00:40Z">
        <w:r>
          <w:rPr>
            <w:rFonts w:hint="eastAsia" w:ascii="华文楷体" w:hAnsi="华文楷体" w:eastAsia="华文楷体"/>
            <w:sz w:val="28"/>
            <w:szCs w:val="28"/>
          </w:rPr>
          <w:delText>意</w:delText>
        </w:r>
      </w:del>
      <w:ins w:id="521" w:author="Administrator" w:date="2016-01-16T12:00:40Z">
        <w:r>
          <w:rPr>
            <w:rFonts w:hint="eastAsia" w:ascii="华文楷体" w:hAnsi="华文楷体" w:eastAsia="华文楷体"/>
            <w:sz w:val="28"/>
            <w:szCs w:val="28"/>
            <w:lang w:eastAsia="zh-CN"/>
          </w:rPr>
          <w:t>义</w:t>
        </w:r>
      </w:ins>
      <w:r>
        <w:rPr>
          <w:rFonts w:hint="eastAsia" w:ascii="华文楷体" w:hAnsi="华文楷体" w:eastAsia="华文楷体"/>
          <w:sz w:val="28"/>
          <w:szCs w:val="28"/>
        </w:rPr>
        <w:t>谛的功德，那么下面讲第二个科判呢，就讲世俗显现起作用的功德。</w:t>
      </w:r>
    </w:p>
    <w:p>
      <w:pPr>
        <w:ind w:firstLine="0"/>
        <w:jc w:val="center"/>
        <w:rPr>
          <w:ins w:id="523" w:author="Administrator" w:date="2016-01-16T12:02:52Z"/>
          <w:rFonts w:hint="eastAsia" w:ascii="黑体" w:hAnsi="黑体" w:eastAsia="黑体" w:cs="黑体"/>
          <w:b/>
          <w:bCs/>
          <w:sz w:val="28"/>
          <w:szCs w:val="28"/>
          <w:lang w:eastAsia="zh-CN"/>
        </w:rPr>
        <w:pPrChange w:id="522" w:author="Administrator" w:date="2016-01-16T12:02:48Z">
          <w:pPr>
            <w:ind w:firstLine="570"/>
          </w:pPr>
        </w:pPrChange>
      </w:pPr>
      <w:r>
        <w:rPr>
          <w:rFonts w:hint="eastAsia" w:ascii="黑体" w:hAnsi="黑体" w:eastAsia="黑体" w:cs="黑体"/>
          <w:b/>
          <w:bCs/>
          <w:sz w:val="28"/>
          <w:szCs w:val="28"/>
          <w:rPrChange w:id="524" w:author="Administrator" w:date="2016-01-16T12:01:41Z">
            <w:rPr>
              <w:rFonts w:hint="eastAsia" w:ascii="华文楷体" w:hAnsi="华文楷体" w:eastAsia="华文楷体"/>
              <w:sz w:val="28"/>
              <w:szCs w:val="28"/>
            </w:rPr>
          </w:rPrChange>
        </w:rPr>
        <w:t>因果有实法,世俗中不遮</w:t>
      </w:r>
      <w:ins w:id="525" w:author="Administrator" w:date="2016-01-16T12:02:51Z">
        <w:r>
          <w:rPr>
            <w:rFonts w:hint="eastAsia" w:ascii="黑体" w:hAnsi="黑体" w:eastAsia="黑体" w:cs="黑体"/>
            <w:b/>
            <w:bCs/>
            <w:sz w:val="28"/>
            <w:szCs w:val="28"/>
            <w:lang w:eastAsia="zh-CN"/>
          </w:rPr>
          <w:t>，</w:t>
        </w:r>
      </w:ins>
    </w:p>
    <w:p>
      <w:pPr>
        <w:ind w:firstLine="0"/>
        <w:jc w:val="center"/>
        <w:rPr>
          <w:ins w:id="527" w:author="Administrator" w:date="2016-01-16T12:01:02Z"/>
          <w:rFonts w:hint="eastAsia" w:ascii="华文楷体" w:hAnsi="华文楷体" w:eastAsia="华文楷体"/>
          <w:sz w:val="28"/>
          <w:szCs w:val="28"/>
        </w:rPr>
        <w:pPrChange w:id="526" w:author="Administrator" w:date="2016-01-16T12:02:48Z">
          <w:pPr>
            <w:ind w:firstLine="570"/>
          </w:pPr>
        </w:pPrChange>
      </w:pPr>
      <w:del w:id="528" w:author="Administrator" w:date="2016-01-16T12:02:43Z">
        <w:r>
          <w:rPr>
            <w:rFonts w:hint="eastAsia" w:ascii="黑体" w:hAnsi="黑体" w:eastAsia="黑体" w:cs="黑体"/>
            <w:b/>
            <w:bCs/>
            <w:sz w:val="28"/>
            <w:szCs w:val="28"/>
            <w:rPrChange w:id="529" w:author="Administrator" w:date="2016-01-16T12:01:41Z">
              <w:rPr>
                <w:rFonts w:hint="eastAsia" w:ascii="华文楷体" w:hAnsi="华文楷体" w:eastAsia="华文楷体"/>
                <w:sz w:val="28"/>
                <w:szCs w:val="28"/>
              </w:rPr>
            </w:rPrChange>
          </w:rPr>
          <w:delText>,</w:delText>
        </w:r>
      </w:del>
      <w:r>
        <w:rPr>
          <w:rFonts w:hint="eastAsia" w:ascii="黑体" w:hAnsi="黑体" w:eastAsia="黑体" w:cs="黑体"/>
          <w:b/>
          <w:bCs/>
          <w:sz w:val="28"/>
          <w:szCs w:val="28"/>
          <w:rPrChange w:id="530" w:author="Administrator" w:date="2016-01-16T12:01:41Z">
            <w:rPr>
              <w:rFonts w:hint="eastAsia" w:ascii="华文楷体" w:hAnsi="华文楷体" w:eastAsia="华文楷体"/>
              <w:sz w:val="28"/>
              <w:szCs w:val="28"/>
            </w:rPr>
          </w:rPrChange>
        </w:rPr>
        <w:t>染污清净等,安立无错乱。</w:t>
      </w:r>
    </w:p>
    <w:p>
      <w:pPr>
        <w:ind w:firstLine="570"/>
        <w:rPr>
          <w:ins w:id="531" w:author="Administrator" w:date="2016-01-16T12:29:50Z"/>
          <w:rFonts w:hint="eastAsia" w:ascii="华文楷体" w:hAnsi="华文楷体" w:eastAsia="华文楷体"/>
          <w:sz w:val="28"/>
          <w:szCs w:val="28"/>
        </w:rPr>
      </w:pPr>
      <w:r>
        <w:rPr>
          <w:rFonts w:hint="eastAsia" w:ascii="华文楷体" w:hAnsi="华文楷体" w:eastAsia="华文楷体"/>
          <w:sz w:val="28"/>
          <w:szCs w:val="28"/>
        </w:rPr>
        <w:t>那么世俗显现起作用，胜</w:t>
      </w:r>
      <w:del w:id="532" w:author="Administrator" w:date="2016-01-16T12:22:06Z">
        <w:r>
          <w:rPr>
            <w:rFonts w:hint="eastAsia" w:ascii="华文楷体" w:hAnsi="华文楷体" w:eastAsia="华文楷体"/>
            <w:sz w:val="28"/>
            <w:szCs w:val="28"/>
          </w:rPr>
          <w:delText>意</w:delText>
        </w:r>
      </w:del>
      <w:ins w:id="533" w:author="Administrator" w:date="2016-01-16T12:22:06Z">
        <w:r>
          <w:rPr>
            <w:rFonts w:hint="eastAsia" w:ascii="华文楷体" w:hAnsi="华文楷体" w:eastAsia="华文楷体"/>
            <w:sz w:val="28"/>
            <w:szCs w:val="28"/>
            <w:lang w:eastAsia="zh-CN"/>
          </w:rPr>
          <w:t>义</w:t>
        </w:r>
      </w:ins>
      <w:r>
        <w:rPr>
          <w:rFonts w:hint="eastAsia" w:ascii="华文楷体" w:hAnsi="华文楷体" w:eastAsia="华文楷体"/>
          <w:sz w:val="28"/>
          <w:szCs w:val="28"/>
        </w:rPr>
        <w:t>谛当中虽然一切万法都是无自性的。但是在名言</w:t>
      </w:r>
      <w:ins w:id="534" w:author="Administrator" w:date="2016-01-16T12:22:22Z">
        <w:r>
          <w:rPr>
            <w:rFonts w:hint="eastAsia" w:ascii="华文楷体" w:hAnsi="华文楷体" w:eastAsia="华文楷体"/>
            <w:sz w:val="28"/>
            <w:szCs w:val="28"/>
            <w:lang w:eastAsia="zh-CN"/>
          </w:rPr>
          <w:t>谛</w:t>
        </w:r>
      </w:ins>
      <w:r>
        <w:rPr>
          <w:rFonts w:hint="eastAsia" w:ascii="华文楷体" w:hAnsi="华文楷体" w:eastAsia="华文楷体"/>
          <w:sz w:val="28"/>
          <w:szCs w:val="28"/>
        </w:rPr>
        <w:t>当中呢，这些显现会无</w:t>
      </w:r>
      <w:del w:id="535" w:author="Administrator" w:date="2016-01-16T12:22:52Z">
        <w:r>
          <w:rPr>
            <w:rFonts w:hint="eastAsia" w:ascii="华文楷体" w:hAnsi="华文楷体" w:eastAsia="华文楷体"/>
            <w:sz w:val="28"/>
            <w:szCs w:val="28"/>
          </w:rPr>
          <w:delText>期</w:delText>
        </w:r>
      </w:del>
      <w:ins w:id="536" w:author="Administrator" w:date="2016-01-16T12:22:52Z">
        <w:r>
          <w:rPr>
            <w:rFonts w:hint="eastAsia" w:ascii="华文楷体" w:hAnsi="华文楷体" w:eastAsia="华文楷体"/>
            <w:sz w:val="28"/>
            <w:szCs w:val="28"/>
            <w:lang w:eastAsia="zh-CN"/>
          </w:rPr>
          <w:t>欺</w:t>
        </w:r>
      </w:ins>
      <w:r>
        <w:rPr>
          <w:rFonts w:hint="eastAsia" w:ascii="华文楷体" w:hAnsi="华文楷体" w:eastAsia="华文楷体"/>
          <w:sz w:val="28"/>
          <w:szCs w:val="28"/>
        </w:rPr>
        <w:t>存在，而且这</w:t>
      </w:r>
      <w:del w:id="537" w:author="Administrator" w:date="2016-01-16T12:23:17Z">
        <w:r>
          <w:rPr>
            <w:rFonts w:hint="eastAsia" w:ascii="华文楷体" w:hAnsi="华文楷体" w:eastAsia="华文楷体"/>
            <w:sz w:val="28"/>
            <w:szCs w:val="28"/>
          </w:rPr>
          <w:delText>个写</w:delText>
        </w:r>
      </w:del>
      <w:ins w:id="538" w:author="Administrator" w:date="2016-01-16T12:23:17Z">
        <w:r>
          <w:rPr>
            <w:rFonts w:hint="eastAsia" w:ascii="华文楷体" w:hAnsi="华文楷体" w:eastAsia="华文楷体"/>
            <w:sz w:val="28"/>
            <w:szCs w:val="28"/>
            <w:lang w:eastAsia="zh-CN"/>
          </w:rPr>
          <w:t>些</w:t>
        </w:r>
      </w:ins>
      <w:r>
        <w:rPr>
          <w:rFonts w:hint="eastAsia" w:ascii="华文楷体" w:hAnsi="华文楷体" w:eastAsia="华文楷体"/>
          <w:sz w:val="28"/>
          <w:szCs w:val="28"/>
        </w:rPr>
        <w:t>无</w:t>
      </w:r>
      <w:del w:id="539" w:author="Administrator" w:date="2016-01-16T12:23:22Z">
        <w:r>
          <w:rPr>
            <w:rFonts w:hint="eastAsia" w:ascii="华文楷体" w:hAnsi="华文楷体" w:eastAsia="华文楷体"/>
            <w:sz w:val="28"/>
            <w:szCs w:val="28"/>
          </w:rPr>
          <w:delText>期</w:delText>
        </w:r>
      </w:del>
      <w:ins w:id="540" w:author="Administrator" w:date="2016-01-16T12:23:22Z">
        <w:r>
          <w:rPr>
            <w:rFonts w:hint="eastAsia" w:ascii="华文楷体" w:hAnsi="华文楷体" w:eastAsia="华文楷体"/>
            <w:sz w:val="28"/>
            <w:szCs w:val="28"/>
            <w:lang w:eastAsia="zh-CN"/>
          </w:rPr>
          <w:t>欺</w:t>
        </w:r>
      </w:ins>
      <w:r>
        <w:rPr>
          <w:rFonts w:hint="eastAsia" w:ascii="华文楷体" w:hAnsi="华文楷体" w:eastAsia="华文楷体"/>
          <w:sz w:val="28"/>
          <w:szCs w:val="28"/>
        </w:rPr>
        <w:t>存在的显现一定会</w:t>
      </w:r>
      <w:del w:id="541" w:author="Administrator" w:date="2016-01-16T12:22:35Z">
        <w:r>
          <w:rPr>
            <w:rFonts w:hint="eastAsia" w:ascii="华文楷体" w:hAnsi="华文楷体" w:eastAsia="华文楷体"/>
            <w:sz w:val="28"/>
            <w:szCs w:val="28"/>
          </w:rPr>
          <w:delText>升</w:delText>
        </w:r>
      </w:del>
      <w:ins w:id="542" w:author="Administrator" w:date="2016-01-16T12:22:35Z">
        <w:r>
          <w:rPr>
            <w:rFonts w:hint="eastAsia" w:ascii="华文楷体" w:hAnsi="华文楷体" w:eastAsia="华文楷体"/>
            <w:sz w:val="28"/>
            <w:szCs w:val="28"/>
            <w:lang w:eastAsia="zh-CN"/>
          </w:rPr>
          <w:t>生</w:t>
        </w:r>
      </w:ins>
      <w:r>
        <w:rPr>
          <w:rFonts w:hint="eastAsia" w:ascii="华文楷体" w:hAnsi="华文楷体" w:eastAsia="华文楷体"/>
          <w:sz w:val="28"/>
          <w:szCs w:val="28"/>
        </w:rPr>
        <w:t>起各种各样不同的作用。有这样的功德。所以说因果有实法,世俗中不遮。那么因果等一切有实法呢，在世俗谛当中我们是不遮止的，不遮破的，遮破也遮破不了，而且也是没有必要遮破的，因为这个世俗当中呢，在每一个众生面前，的的确确都是无</w:t>
      </w:r>
      <w:del w:id="543" w:author="Administrator" w:date="2016-01-16T12:23:51Z">
        <w:r>
          <w:rPr>
            <w:rFonts w:hint="eastAsia" w:ascii="华文楷体" w:hAnsi="华文楷体" w:eastAsia="华文楷体"/>
            <w:sz w:val="28"/>
            <w:szCs w:val="28"/>
          </w:rPr>
          <w:delText>期</w:delText>
        </w:r>
      </w:del>
      <w:ins w:id="544" w:author="Administrator" w:date="2016-01-16T12:23:51Z">
        <w:r>
          <w:rPr>
            <w:rFonts w:hint="eastAsia" w:ascii="华文楷体" w:hAnsi="华文楷体" w:eastAsia="华文楷体"/>
            <w:sz w:val="28"/>
            <w:szCs w:val="28"/>
            <w:lang w:eastAsia="zh-CN"/>
          </w:rPr>
          <w:t>欺</w:t>
        </w:r>
      </w:ins>
      <w:r>
        <w:rPr>
          <w:rFonts w:hint="eastAsia" w:ascii="华文楷体" w:hAnsi="华文楷体" w:eastAsia="华文楷体"/>
          <w:sz w:val="28"/>
          <w:szCs w:val="28"/>
        </w:rPr>
        <w:t>显现的，正在无</w:t>
      </w:r>
      <w:del w:id="545" w:author="Administrator" w:date="2016-01-16T12:24:00Z">
        <w:r>
          <w:rPr>
            <w:rFonts w:hint="eastAsia" w:ascii="华文楷体" w:hAnsi="华文楷体" w:eastAsia="华文楷体"/>
            <w:sz w:val="28"/>
            <w:szCs w:val="28"/>
          </w:rPr>
          <w:delText>期</w:delText>
        </w:r>
      </w:del>
      <w:ins w:id="546" w:author="Administrator" w:date="2016-01-16T12:24:00Z">
        <w:r>
          <w:rPr>
            <w:rFonts w:hint="eastAsia" w:ascii="华文楷体" w:hAnsi="华文楷体" w:eastAsia="华文楷体"/>
            <w:sz w:val="28"/>
            <w:szCs w:val="28"/>
            <w:lang w:eastAsia="zh-CN"/>
          </w:rPr>
          <w:t>欺</w:t>
        </w:r>
      </w:ins>
      <w:r>
        <w:rPr>
          <w:rFonts w:hint="eastAsia" w:ascii="华文楷体" w:hAnsi="华文楷体" w:eastAsia="华文楷体"/>
          <w:sz w:val="28"/>
          <w:szCs w:val="28"/>
        </w:rPr>
        <w:t>显现的这一切法，在</w:t>
      </w:r>
      <w:ins w:id="547" w:author="Administrator" w:date="2016-01-16T12:24:11Z">
        <w:r>
          <w:rPr>
            <w:rFonts w:hint="eastAsia" w:ascii="华文楷体" w:hAnsi="华文楷体" w:eastAsia="华文楷体"/>
            <w:sz w:val="28"/>
            <w:szCs w:val="28"/>
            <w:lang w:eastAsia="zh-CN"/>
          </w:rPr>
          <w:t>在</w:t>
        </w:r>
      </w:ins>
      <w:r>
        <w:rPr>
          <w:rFonts w:hint="eastAsia" w:ascii="华文楷体" w:hAnsi="华文楷体" w:eastAsia="华文楷体"/>
          <w:sz w:val="28"/>
          <w:szCs w:val="28"/>
        </w:rPr>
        <w:t>显现的当下，无论如何</w:t>
      </w:r>
      <w:ins w:id="548" w:author="Administrator" w:date="2016-01-16T12:24:20Z">
        <w:r>
          <w:rPr>
            <w:rFonts w:hint="eastAsia" w:ascii="华文楷体" w:hAnsi="华文楷体" w:eastAsia="华文楷体"/>
            <w:sz w:val="28"/>
            <w:szCs w:val="28"/>
            <w:lang w:eastAsia="zh-CN"/>
          </w:rPr>
          <w:t>反正</w:t>
        </w:r>
      </w:ins>
      <w:r>
        <w:rPr>
          <w:rFonts w:hint="eastAsia" w:ascii="华文楷体" w:hAnsi="华文楷体" w:eastAsia="华文楷体"/>
          <w:sz w:val="28"/>
          <w:szCs w:val="28"/>
        </w:rPr>
        <w:t>在胜</w:t>
      </w:r>
      <w:del w:id="549" w:author="Administrator" w:date="2016-01-16T12:24:26Z">
        <w:r>
          <w:rPr>
            <w:rFonts w:hint="eastAsia" w:ascii="华文楷体" w:hAnsi="华文楷体" w:eastAsia="华文楷体"/>
            <w:sz w:val="28"/>
            <w:szCs w:val="28"/>
          </w:rPr>
          <w:delText>意</w:delText>
        </w:r>
      </w:del>
      <w:ins w:id="550" w:author="Administrator" w:date="2016-01-16T12:24:26Z">
        <w:r>
          <w:rPr>
            <w:rFonts w:hint="eastAsia" w:ascii="华文楷体" w:hAnsi="华文楷体" w:eastAsia="华文楷体"/>
            <w:sz w:val="28"/>
            <w:szCs w:val="28"/>
            <w:lang w:eastAsia="zh-CN"/>
          </w:rPr>
          <w:t>义</w:t>
        </w:r>
      </w:ins>
      <w:r>
        <w:rPr>
          <w:rFonts w:hint="eastAsia" w:ascii="华文楷体" w:hAnsi="华文楷体" w:eastAsia="华文楷体"/>
          <w:sz w:val="28"/>
          <w:szCs w:val="28"/>
        </w:rPr>
        <w:t>谛当中呢，没有丝毫的自性。那么就是在这个没有丝毫自性的同时呢，就在我们的面前，这么明显的显现出来了。我们的心怎么样这么清楚的正在产生一个一个的分别念。那么我们的身体正在坐在这地方，我们放眼一看</w:t>
      </w:r>
      <w:ins w:id="551" w:author="Administrator" w:date="2016-01-16T12:24:52Z">
        <w:r>
          <w:rPr>
            <w:rFonts w:hint="eastAsia" w:ascii="华文楷体" w:hAnsi="华文楷体" w:eastAsia="华文楷体"/>
            <w:sz w:val="28"/>
            <w:szCs w:val="28"/>
            <w:lang w:eastAsia="zh-CN"/>
          </w:rPr>
          <w:t>的时候呢</w:t>
        </w:r>
      </w:ins>
      <w:ins w:id="552" w:author="Administrator" w:date="2016-01-16T12:25:10Z">
        <w:r>
          <w:rPr>
            <w:rFonts w:hint="eastAsia" w:ascii="华文楷体" w:hAnsi="华文楷体" w:eastAsia="华文楷体"/>
            <w:sz w:val="28"/>
            <w:szCs w:val="28"/>
            <w:lang w:eastAsia="zh-CN"/>
          </w:rPr>
          <w:t>，</w:t>
        </w:r>
      </w:ins>
      <w:r>
        <w:rPr>
          <w:rFonts w:hint="eastAsia" w:ascii="华文楷体" w:hAnsi="华文楷体" w:eastAsia="华文楷体"/>
          <w:sz w:val="28"/>
          <w:szCs w:val="28"/>
        </w:rPr>
        <w:t>这些书本啊</w:t>
      </w:r>
      <w:del w:id="553" w:author="Administrator" w:date="2016-01-16T12:25:13Z">
        <w:r>
          <w:rPr>
            <w:rFonts w:hint="eastAsia" w:ascii="华文楷体" w:hAnsi="华文楷体" w:eastAsia="华文楷体"/>
            <w:sz w:val="28"/>
            <w:szCs w:val="28"/>
          </w:rPr>
          <w:delText>，</w:delText>
        </w:r>
      </w:del>
      <w:ins w:id="554" w:author="Administrator" w:date="2016-01-16T12:25:13Z">
        <w:r>
          <w:rPr>
            <w:rFonts w:hint="eastAsia" w:ascii="华文楷体" w:hAnsi="华文楷体" w:eastAsia="华文楷体"/>
            <w:sz w:val="28"/>
            <w:szCs w:val="28"/>
            <w:lang w:eastAsia="zh-CN"/>
          </w:rPr>
          <w:t>、</w:t>
        </w:r>
      </w:ins>
      <w:r>
        <w:rPr>
          <w:rFonts w:hint="eastAsia" w:ascii="华文楷体" w:hAnsi="华文楷体" w:eastAsia="华文楷体"/>
          <w:sz w:val="28"/>
          <w:szCs w:val="28"/>
        </w:rPr>
        <w:t>这些经</w:t>
      </w:r>
      <w:del w:id="555" w:author="Administrator" w:date="2016-01-16T12:25:03Z">
        <w:r>
          <w:rPr>
            <w:rFonts w:hint="eastAsia" w:ascii="华文楷体" w:hAnsi="华文楷体" w:eastAsia="华文楷体"/>
            <w:sz w:val="28"/>
            <w:szCs w:val="28"/>
          </w:rPr>
          <w:delText>桶</w:delText>
        </w:r>
      </w:del>
      <w:ins w:id="556" w:author="Administrator" w:date="2016-01-16T12:25:03Z">
        <w:r>
          <w:rPr>
            <w:rFonts w:hint="eastAsia" w:ascii="华文楷体" w:hAnsi="华文楷体" w:eastAsia="华文楷体"/>
            <w:sz w:val="28"/>
            <w:szCs w:val="28"/>
            <w:lang w:eastAsia="zh-CN"/>
          </w:rPr>
          <w:t>堂</w:t>
        </w:r>
      </w:ins>
      <w:r>
        <w:rPr>
          <w:rFonts w:hint="eastAsia" w:ascii="华文楷体" w:hAnsi="华文楷体" w:eastAsia="华文楷体"/>
          <w:sz w:val="28"/>
          <w:szCs w:val="28"/>
        </w:rPr>
        <w:t>啊都是这么清晰的。所以说世俗谛当中的这些法呢，也是不遮破的。而且呢这些法呢也</w:t>
      </w:r>
      <w:del w:id="557" w:author="Administrator" w:date="2016-01-16T12:25:27Z">
        <w:r>
          <w:rPr>
            <w:rFonts w:hint="eastAsia" w:ascii="华文楷体" w:hAnsi="华文楷体" w:eastAsia="华文楷体"/>
            <w:sz w:val="28"/>
            <w:szCs w:val="28"/>
          </w:rPr>
          <w:delText>完全</w:delText>
        </w:r>
      </w:del>
      <w:r>
        <w:rPr>
          <w:rFonts w:hint="eastAsia" w:ascii="华文楷体" w:hAnsi="华文楷体" w:eastAsia="华文楷体"/>
          <w:sz w:val="28"/>
          <w:szCs w:val="28"/>
        </w:rPr>
        <w:t>能够起作用的。</w:t>
      </w:r>
      <w:ins w:id="558" w:author="Administrator" w:date="2016-01-16T12:25:34Z">
        <w:r>
          <w:rPr>
            <w:rFonts w:hint="eastAsia" w:ascii="华文楷体" w:hAnsi="华文楷体" w:eastAsia="华文楷体"/>
            <w:sz w:val="28"/>
            <w:szCs w:val="28"/>
            <w:lang w:eastAsia="zh-CN"/>
          </w:rPr>
          <w:t>也</w:t>
        </w:r>
      </w:ins>
      <w:ins w:id="559" w:author="Administrator" w:date="2016-01-16T12:25:37Z">
        <w:r>
          <w:rPr>
            <w:rFonts w:hint="eastAsia" w:ascii="华文楷体" w:hAnsi="华文楷体" w:eastAsia="华文楷体"/>
            <w:sz w:val="28"/>
            <w:szCs w:val="28"/>
            <w:lang w:eastAsia="zh-CN"/>
          </w:rPr>
          <w:t>完全</w:t>
        </w:r>
      </w:ins>
      <w:ins w:id="560" w:author="Administrator" w:date="2016-01-16T12:25:39Z">
        <w:r>
          <w:rPr>
            <w:rFonts w:hint="eastAsia" w:ascii="华文楷体" w:hAnsi="华文楷体" w:eastAsia="华文楷体"/>
            <w:sz w:val="28"/>
            <w:szCs w:val="28"/>
            <w:lang w:eastAsia="zh-CN"/>
          </w:rPr>
          <w:t>能够</w:t>
        </w:r>
      </w:ins>
      <w:ins w:id="561" w:author="Administrator" w:date="2016-01-16T12:25:45Z">
        <w:r>
          <w:rPr>
            <w:rFonts w:hint="eastAsia" w:ascii="华文楷体" w:hAnsi="华文楷体" w:eastAsia="华文楷体"/>
            <w:sz w:val="28"/>
            <w:szCs w:val="28"/>
            <w:lang w:eastAsia="zh-CN"/>
          </w:rPr>
          <w:t>起做</w:t>
        </w:r>
      </w:ins>
      <w:ins w:id="562" w:author="Administrator" w:date="2016-01-16T12:25:47Z">
        <w:r>
          <w:rPr>
            <w:rFonts w:hint="eastAsia" w:ascii="华文楷体" w:hAnsi="华文楷体" w:eastAsia="华文楷体"/>
            <w:sz w:val="28"/>
            <w:szCs w:val="28"/>
            <w:lang w:eastAsia="zh-CN"/>
          </w:rPr>
          <w:t>用</w:t>
        </w:r>
      </w:ins>
      <w:ins w:id="563" w:author="Administrator" w:date="2016-01-16T12:25:48Z">
        <w:r>
          <w:rPr>
            <w:rFonts w:hint="eastAsia" w:ascii="华文楷体" w:hAnsi="华文楷体" w:eastAsia="华文楷体"/>
            <w:sz w:val="28"/>
            <w:szCs w:val="28"/>
            <w:lang w:eastAsia="zh-CN"/>
          </w:rPr>
          <w:t>的</w:t>
        </w:r>
      </w:ins>
      <w:ins w:id="564" w:author="Administrator" w:date="2016-01-16T12:25:49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那么因为这些呢虽然说在</w:t>
      </w:r>
      <w:del w:id="565" w:author="Administrator" w:date="2016-01-16T12:26:21Z">
        <w:r>
          <w:rPr>
            <w:rFonts w:hint="eastAsia" w:ascii="华文楷体" w:hAnsi="华文楷体" w:eastAsia="华文楷体"/>
            <w:sz w:val="28"/>
            <w:szCs w:val="28"/>
          </w:rPr>
          <w:delText>世俗</w:delText>
        </w:r>
      </w:del>
      <w:ins w:id="566" w:author="Administrator" w:date="2016-01-16T12:26:21Z">
        <w:r>
          <w:rPr>
            <w:rFonts w:hint="eastAsia" w:ascii="华文楷体" w:hAnsi="华文楷体" w:eastAsia="华文楷体"/>
            <w:sz w:val="28"/>
            <w:szCs w:val="28"/>
            <w:lang w:eastAsia="zh-CN"/>
          </w:rPr>
          <w:t>胜义</w:t>
        </w:r>
      </w:ins>
      <w:r>
        <w:rPr>
          <w:rFonts w:hint="eastAsia" w:ascii="华文楷体" w:hAnsi="华文楷体" w:eastAsia="华文楷体"/>
          <w:sz w:val="28"/>
          <w:szCs w:val="28"/>
        </w:rPr>
        <w:t>谛当中它是空性的，但是在名言</w:t>
      </w:r>
      <w:ins w:id="567" w:author="Administrator" w:date="2016-01-16T12:26:35Z">
        <w:r>
          <w:rPr>
            <w:rFonts w:hint="eastAsia" w:ascii="华文楷体" w:hAnsi="华文楷体" w:eastAsia="华文楷体"/>
            <w:sz w:val="28"/>
            <w:szCs w:val="28"/>
            <w:lang w:eastAsia="zh-CN"/>
          </w:rPr>
          <w:t>谛</w:t>
        </w:r>
      </w:ins>
      <w:r>
        <w:rPr>
          <w:rFonts w:hint="eastAsia" w:ascii="华文楷体" w:hAnsi="华文楷体" w:eastAsia="华文楷体"/>
          <w:sz w:val="28"/>
          <w:szCs w:val="28"/>
        </w:rPr>
        <w:t>当中，</w:t>
      </w:r>
      <w:ins w:id="568" w:author="Administrator" w:date="2016-01-16T12:26:39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我们还存在这些世俗显现法的</w:t>
      </w:r>
      <w:del w:id="569" w:author="Administrator" w:date="2016-01-16T12:26:48Z">
        <w:r>
          <w:rPr>
            <w:rFonts w:hint="eastAsia" w:ascii="华文楷体" w:hAnsi="华文楷体" w:eastAsia="华文楷体"/>
            <w:sz w:val="28"/>
            <w:szCs w:val="28"/>
          </w:rPr>
          <w:delText>这些</w:delText>
        </w:r>
      </w:del>
      <w:r>
        <w:rPr>
          <w:rFonts w:hint="eastAsia" w:ascii="华文楷体" w:hAnsi="华文楷体" w:eastAsia="华文楷体"/>
          <w:sz w:val="28"/>
          <w:szCs w:val="28"/>
        </w:rPr>
        <w:t>因的话，那么这些世俗的显现法，因为</w:t>
      </w:r>
      <w:del w:id="570" w:author="Administrator" w:date="2016-01-16T12:26:57Z">
        <w:r>
          <w:rPr>
            <w:rFonts w:hint="eastAsia" w:ascii="华文楷体" w:hAnsi="华文楷体" w:eastAsia="华文楷体"/>
            <w:sz w:val="28"/>
            <w:szCs w:val="28"/>
          </w:rPr>
          <w:delText>都</w:delText>
        </w:r>
      </w:del>
      <w:ins w:id="571" w:author="Administrator" w:date="2016-01-16T12:26:57Z">
        <w:r>
          <w:rPr>
            <w:rFonts w:hint="eastAsia" w:ascii="华文楷体" w:hAnsi="华文楷体" w:eastAsia="华文楷体"/>
            <w:sz w:val="28"/>
            <w:szCs w:val="28"/>
            <w:lang w:eastAsia="zh-CN"/>
          </w:rPr>
          <w:t>因</w:t>
        </w:r>
      </w:ins>
      <w:r>
        <w:rPr>
          <w:rFonts w:hint="eastAsia" w:ascii="华文楷体" w:hAnsi="华文楷体" w:eastAsia="华文楷体"/>
          <w:sz w:val="28"/>
          <w:szCs w:val="28"/>
        </w:rPr>
        <w:t>具备了，没有障碍的缘故，一定会显现。所以说我们在这个时候的时候呢，我们说对世俗的这些个法承不承认呢，你不承认也得承认，我们现在就是处在世俗</w:t>
      </w:r>
      <w:ins w:id="572" w:author="Administrator" w:date="2016-01-16T12:27:30Z">
        <w:r>
          <w:rPr>
            <w:rFonts w:hint="eastAsia" w:ascii="华文楷体" w:hAnsi="华文楷体" w:eastAsia="华文楷体"/>
            <w:sz w:val="28"/>
            <w:szCs w:val="28"/>
            <w:lang w:eastAsia="zh-CN"/>
          </w:rPr>
          <w:t>谛</w:t>
        </w:r>
      </w:ins>
      <w:r>
        <w:rPr>
          <w:rFonts w:hint="eastAsia" w:ascii="华文楷体" w:hAnsi="华文楷体" w:eastAsia="华文楷体"/>
          <w:sz w:val="28"/>
          <w:szCs w:val="28"/>
        </w:rPr>
        <w:t>当中。你</w:t>
      </w:r>
      <w:ins w:id="573" w:author="Administrator" w:date="2016-01-16T12:27:16Z">
        <w:r>
          <w:rPr>
            <w:rFonts w:hint="eastAsia" w:ascii="华文楷体" w:hAnsi="华文楷体" w:eastAsia="华文楷体"/>
            <w:sz w:val="28"/>
            <w:szCs w:val="28"/>
            <w:lang w:eastAsia="zh-CN"/>
          </w:rPr>
          <w:t>再</w:t>
        </w:r>
      </w:ins>
      <w:r>
        <w:rPr>
          <w:rFonts w:hint="eastAsia" w:ascii="华文楷体" w:hAnsi="华文楷体" w:eastAsia="华文楷体"/>
          <w:sz w:val="28"/>
          <w:szCs w:val="28"/>
        </w:rPr>
        <w:t>说没有，反正也是在这</w:t>
      </w:r>
      <w:del w:id="574" w:author="Administrator" w:date="2016-01-16T12:27:37Z">
        <w:r>
          <w:rPr>
            <w:rFonts w:hint="eastAsia" w:ascii="华文楷体" w:hAnsi="华文楷体" w:eastAsia="华文楷体"/>
            <w:sz w:val="28"/>
            <w:szCs w:val="28"/>
          </w:rPr>
          <w:delText>当中</w:delText>
        </w:r>
      </w:del>
      <w:ins w:id="575" w:author="Administrator" w:date="2016-01-16T12:27:37Z">
        <w:r>
          <w:rPr>
            <w:rFonts w:hint="eastAsia" w:ascii="华文楷体" w:hAnsi="华文楷体" w:eastAsia="华文楷体"/>
            <w:sz w:val="28"/>
            <w:szCs w:val="28"/>
            <w:lang w:eastAsia="zh-CN"/>
          </w:rPr>
          <w:t>里</w:t>
        </w:r>
      </w:ins>
      <w:r>
        <w:rPr>
          <w:rFonts w:hint="eastAsia" w:ascii="华文楷体" w:hAnsi="华文楷体" w:eastAsia="华文楷体"/>
          <w:sz w:val="28"/>
          <w:szCs w:val="28"/>
        </w:rPr>
        <w:t>。你就是说认为</w:t>
      </w:r>
      <w:ins w:id="576" w:author="Administrator" w:date="2016-01-16T12:27:4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没有的这</w:t>
      </w:r>
      <w:del w:id="577" w:author="Administrator" w:date="2016-01-16T12:27:51Z">
        <w:r>
          <w:rPr>
            <w:rFonts w:hint="eastAsia" w:ascii="华文楷体" w:hAnsi="华文楷体" w:eastAsia="华文楷体"/>
            <w:sz w:val="28"/>
            <w:szCs w:val="28"/>
          </w:rPr>
          <w:delText>种</w:delText>
        </w:r>
      </w:del>
      <w:ins w:id="578" w:author="Administrator" w:date="2016-01-16T12:27:51Z">
        <w:r>
          <w:rPr>
            <w:rFonts w:hint="eastAsia" w:ascii="华文楷体" w:hAnsi="华文楷体" w:eastAsia="华文楷体"/>
            <w:sz w:val="28"/>
            <w:szCs w:val="28"/>
            <w:lang w:eastAsia="zh-CN"/>
          </w:rPr>
          <w:t>样</w:t>
        </w:r>
      </w:ins>
      <w:r>
        <w:rPr>
          <w:rFonts w:hint="eastAsia" w:ascii="华文楷体" w:hAnsi="华文楷体" w:eastAsia="华文楷体"/>
          <w:sz w:val="28"/>
          <w:szCs w:val="28"/>
        </w:rPr>
        <w:t>想法，也是世俗的一种想法。也是你的一种分别心。所以说像这样讲的时候，</w:t>
      </w:r>
      <w:ins w:id="579" w:author="Administrator" w:date="2016-01-16T12:28:03Z">
        <w:r>
          <w:rPr>
            <w:rFonts w:hint="eastAsia" w:ascii="华文楷体" w:hAnsi="华文楷体" w:eastAsia="华文楷体"/>
            <w:sz w:val="28"/>
            <w:szCs w:val="28"/>
            <w:lang w:eastAsia="zh-CN"/>
          </w:rPr>
          <w:t>我们说</w:t>
        </w:r>
      </w:ins>
      <w:r>
        <w:rPr>
          <w:rFonts w:hint="eastAsia" w:ascii="华文楷体" w:hAnsi="华文楷体" w:eastAsia="华文楷体"/>
          <w:sz w:val="28"/>
          <w:szCs w:val="28"/>
        </w:rPr>
        <w:t>胜</w:t>
      </w:r>
      <w:del w:id="580" w:author="Administrator" w:date="2016-01-16T12:28:08Z">
        <w:r>
          <w:rPr>
            <w:rFonts w:hint="eastAsia" w:ascii="华文楷体" w:hAnsi="华文楷体" w:eastAsia="华文楷体"/>
            <w:sz w:val="28"/>
            <w:szCs w:val="28"/>
          </w:rPr>
          <w:delText>意</w:delText>
        </w:r>
      </w:del>
      <w:ins w:id="581" w:author="Administrator" w:date="2016-01-16T12:28:08Z">
        <w:r>
          <w:rPr>
            <w:rFonts w:hint="eastAsia" w:ascii="华文楷体" w:hAnsi="华文楷体" w:eastAsia="华文楷体"/>
            <w:sz w:val="28"/>
            <w:szCs w:val="28"/>
            <w:lang w:eastAsia="zh-CN"/>
          </w:rPr>
          <w:t>义</w:t>
        </w:r>
      </w:ins>
      <w:r>
        <w:rPr>
          <w:rFonts w:hint="eastAsia" w:ascii="华文楷体" w:hAnsi="华文楷体" w:eastAsia="华文楷体"/>
          <w:sz w:val="28"/>
          <w:szCs w:val="28"/>
        </w:rPr>
        <w:t>谛当中再怎么烦恼，的确一点丝丝，丝毫的一点凡心都没有，但是</w:t>
      </w:r>
      <w:ins w:id="582" w:author="Administrator" w:date="2016-01-16T12:28:19Z">
        <w:r>
          <w:rPr>
            <w:rFonts w:hint="eastAsia" w:ascii="华文楷体" w:hAnsi="华文楷体" w:eastAsia="华文楷体"/>
            <w:sz w:val="28"/>
            <w:szCs w:val="28"/>
            <w:lang w:eastAsia="zh-CN"/>
          </w:rPr>
          <w:t>就</w:t>
        </w:r>
      </w:ins>
      <w:r>
        <w:rPr>
          <w:rFonts w:hint="eastAsia" w:ascii="华文楷体" w:hAnsi="华文楷体" w:eastAsia="华文楷体"/>
          <w:sz w:val="28"/>
          <w:szCs w:val="28"/>
        </w:rPr>
        <w:t>在这个完全没有本性的当下，一切的显现，这么清晰的显现出来了。这个方面就是说世俗谛和胜</w:t>
      </w:r>
      <w:del w:id="583" w:author="Administrator" w:date="2016-01-16T12:28:32Z">
        <w:r>
          <w:rPr>
            <w:rFonts w:hint="eastAsia" w:ascii="华文楷体" w:hAnsi="华文楷体" w:eastAsia="华文楷体"/>
            <w:sz w:val="28"/>
            <w:szCs w:val="28"/>
          </w:rPr>
          <w:delText>意</w:delText>
        </w:r>
      </w:del>
      <w:ins w:id="584" w:author="Administrator" w:date="2016-01-16T12:28:32Z">
        <w:r>
          <w:rPr>
            <w:rFonts w:hint="eastAsia" w:ascii="华文楷体" w:hAnsi="华文楷体" w:eastAsia="华文楷体"/>
            <w:sz w:val="28"/>
            <w:szCs w:val="28"/>
            <w:lang w:eastAsia="zh-CN"/>
          </w:rPr>
          <w:t>义</w:t>
        </w:r>
      </w:ins>
      <w:r>
        <w:rPr>
          <w:rFonts w:hint="eastAsia" w:ascii="华文楷体" w:hAnsi="华文楷体" w:eastAsia="华文楷体"/>
          <w:sz w:val="28"/>
          <w:szCs w:val="28"/>
        </w:rPr>
        <w:t>谛二者之间呢就是这样一种</w:t>
      </w:r>
      <w:del w:id="585" w:author="Administrator" w:date="2016-01-16T12:28:46Z">
        <w:r>
          <w:rPr>
            <w:rFonts w:hint="eastAsia" w:ascii="华文楷体" w:hAnsi="华文楷体" w:eastAsia="华文楷体"/>
            <w:sz w:val="28"/>
            <w:szCs w:val="28"/>
          </w:rPr>
          <w:delText>36’’50</w:delText>
        </w:r>
      </w:del>
      <w:ins w:id="586" w:author="Administrator" w:date="2016-01-16T12:28:54Z">
        <w:r>
          <w:rPr>
            <w:rFonts w:hint="eastAsia" w:ascii="华文楷体" w:hAnsi="华文楷体" w:eastAsia="华文楷体"/>
            <w:sz w:val="28"/>
            <w:szCs w:val="28"/>
            <w:lang w:eastAsia="zh-CN"/>
          </w:rPr>
          <w:t>一味</w:t>
        </w:r>
      </w:ins>
      <w:r>
        <w:rPr>
          <w:rFonts w:hint="eastAsia" w:ascii="华文楷体" w:hAnsi="华文楷体" w:eastAsia="华文楷体"/>
          <w:sz w:val="28"/>
          <w:szCs w:val="28"/>
        </w:rPr>
        <w:t>的一种道理啊。所以世俗谛当中的不遮止，不遮破这样一种</w:t>
      </w:r>
      <w:del w:id="587" w:author="Administrator" w:date="2016-01-16T12:29:09Z">
        <w:r>
          <w:rPr>
            <w:rFonts w:hint="eastAsia" w:ascii="华文楷体" w:hAnsi="华文楷体" w:eastAsia="华文楷体"/>
            <w:sz w:val="28"/>
            <w:szCs w:val="28"/>
          </w:rPr>
          <w:delText>36’’</w:delText>
        </w:r>
      </w:del>
      <w:ins w:id="588" w:author="Administrator" w:date="2016-01-16T12:29:09Z">
        <w:r>
          <w:rPr>
            <w:rFonts w:hint="eastAsia" w:ascii="华文楷体" w:hAnsi="华文楷体" w:eastAsia="华文楷体"/>
            <w:sz w:val="28"/>
            <w:szCs w:val="28"/>
            <w:lang w:eastAsia="zh-CN"/>
          </w:rPr>
          <w:t>显现</w:t>
        </w:r>
      </w:ins>
      <w:ins w:id="589" w:author="Administrator" w:date="2016-01-16T12:29:10Z">
        <w:r>
          <w:rPr>
            <w:rFonts w:hint="eastAsia" w:ascii="华文楷体" w:hAnsi="华文楷体" w:eastAsia="华文楷体"/>
            <w:sz w:val="28"/>
            <w:szCs w:val="28"/>
            <w:lang w:eastAsia="zh-CN"/>
          </w:rPr>
          <w:t>的</w:t>
        </w:r>
      </w:ins>
      <w:del w:id="590" w:author="Administrator" w:date="2016-01-16T12:29:14Z">
        <w:r>
          <w:rPr>
            <w:rFonts w:hint="eastAsia" w:ascii="华文楷体" w:hAnsi="华文楷体" w:eastAsia="华文楷体"/>
            <w:sz w:val="28"/>
            <w:szCs w:val="28"/>
          </w:rPr>
          <w:delText>53.</w:delText>
        </w:r>
      </w:del>
      <w:ins w:id="591" w:author="Administrator" w:date="2016-01-16T12:29:14Z">
        <w:r>
          <w:rPr>
            <w:rFonts w:hint="eastAsia" w:ascii="华文楷体" w:hAnsi="华文楷体" w:eastAsia="华文楷体"/>
            <w:sz w:val="28"/>
            <w:szCs w:val="28"/>
            <w:lang w:eastAsia="zh-CN"/>
          </w:rPr>
          <w:t>，</w:t>
        </w:r>
      </w:ins>
      <w:r>
        <w:rPr>
          <w:rFonts w:hint="eastAsia" w:ascii="华文楷体" w:hAnsi="华文楷体" w:eastAsia="华文楷体"/>
          <w:sz w:val="28"/>
          <w:szCs w:val="28"/>
        </w:rPr>
        <w:t>染污清净等,安立无错乱，那么对于这些一切染污的因缘和染污的果，清净的因缘和清净的果，这个方面呢，</w:t>
      </w:r>
      <w:ins w:id="592" w:author="Administrator" w:date="2016-01-16T12:29:31Z">
        <w:r>
          <w:rPr>
            <w:rFonts w:hint="eastAsia" w:ascii="华文楷体" w:hAnsi="华文楷体" w:eastAsia="华文楷体"/>
            <w:sz w:val="28"/>
            <w:szCs w:val="28"/>
            <w:lang w:eastAsia="zh-CN"/>
          </w:rPr>
          <w:t>都</w:t>
        </w:r>
      </w:ins>
      <w:r>
        <w:rPr>
          <w:rFonts w:hint="eastAsia" w:ascii="华文楷体" w:hAnsi="华文楷体" w:eastAsia="华文楷体"/>
          <w:sz w:val="28"/>
          <w:szCs w:val="28"/>
        </w:rPr>
        <w:t>可一一安立。</w:t>
      </w:r>
      <w:ins w:id="593" w:author="Administrator" w:date="2016-01-16T12:29:39Z">
        <w:r>
          <w:rPr>
            <w:rFonts w:hint="eastAsia" w:ascii="华文楷体" w:hAnsi="华文楷体" w:eastAsia="华文楷体"/>
            <w:sz w:val="28"/>
            <w:szCs w:val="28"/>
            <w:lang w:eastAsia="zh-CN"/>
          </w:rPr>
          <w:t>而且</w:t>
        </w:r>
      </w:ins>
      <w:r>
        <w:rPr>
          <w:rFonts w:hint="eastAsia" w:ascii="华文楷体" w:hAnsi="华文楷体" w:eastAsia="华文楷体"/>
          <w:sz w:val="28"/>
          <w:szCs w:val="28"/>
        </w:rPr>
        <w:t>完全丝毫没有错乱的。这方面世俗显现起作用的功德。</w:t>
      </w:r>
    </w:p>
    <w:p>
      <w:pPr>
        <w:ind w:firstLine="570"/>
        <w:rPr>
          <w:ins w:id="594" w:author="Administrator" w:date="2016-01-16T12:30:59Z"/>
          <w:rFonts w:hint="eastAsia" w:ascii="黑体" w:hAnsi="黑体" w:eastAsia="黑体" w:cs="黑体"/>
          <w:b/>
          <w:bCs/>
          <w:sz w:val="28"/>
          <w:szCs w:val="28"/>
          <w:rPrChange w:id="595" w:author="Administrator" w:date="2016-01-16T12:31:29Z">
            <w:rPr>
              <w:ins w:id="596" w:author="Administrator" w:date="2016-01-16T12:30:59Z"/>
              <w:rFonts w:hint="eastAsia" w:ascii="华文楷体" w:hAnsi="华文楷体" w:eastAsia="华文楷体"/>
              <w:sz w:val="28"/>
              <w:szCs w:val="28"/>
            </w:rPr>
          </w:rPrChange>
        </w:rPr>
      </w:pPr>
      <w:ins w:id="597" w:author="Administrator" w:date="2016-01-16T12:31:19Z">
        <w:r>
          <w:rPr>
            <w:rFonts w:hint="eastAsia" w:ascii="黑体" w:hAnsi="黑体" w:eastAsia="黑体" w:cs="黑体"/>
            <w:b/>
            <w:bCs/>
            <w:i w:val="0"/>
            <w:color w:val="000000"/>
            <w:sz w:val="28"/>
            <w:szCs w:val="28"/>
            <w:lang w:eastAsia="zh-CN"/>
            <w:rPrChange w:id="598" w:author="Administrator" w:date="2016-01-16T12:31:29Z">
              <w:rPr>
                <w:rFonts w:hint="eastAsia" w:ascii="华文楷体" w:hAnsi="华文楷体" w:eastAsia="华文楷体" w:cs="华文楷体"/>
                <w:i w:val="0"/>
                <w:color w:val="000000"/>
                <w:sz w:val="28"/>
                <w:szCs w:val="28"/>
                <w:lang w:eastAsia="zh-CN"/>
              </w:rPr>
            </w:rPrChange>
          </w:rPr>
          <w:t>【</w:t>
        </w:r>
      </w:ins>
      <w:ins w:id="599" w:author="Administrator" w:date="2016-01-16T12:30:56Z">
        <w:r>
          <w:rPr>
            <w:rFonts w:hint="eastAsia" w:ascii="黑体" w:hAnsi="黑体" w:eastAsia="黑体" w:cs="黑体"/>
            <w:b/>
            <w:bCs/>
            <w:i w:val="0"/>
            <w:color w:val="000000"/>
            <w:sz w:val="28"/>
            <w:szCs w:val="28"/>
            <w:rPrChange w:id="600" w:author="Administrator" w:date="2016-01-16T12:31:29Z">
              <w:rPr>
                <w:rFonts w:ascii="华文楷体" w:hAnsi="华文楷体" w:eastAsia="华文楷体" w:cs="华文楷体"/>
                <w:i w:val="0"/>
                <w:color w:val="000000"/>
                <w:sz w:val="28"/>
                <w:szCs w:val="28"/>
              </w:rPr>
            </w:rPrChange>
          </w:rPr>
          <w:t>诸位有实宗论师说</w:t>
        </w:r>
      </w:ins>
      <w:ins w:id="601" w:author="Administrator" w:date="2016-01-16T12:30:56Z">
        <w:r>
          <w:rPr>
            <w:rFonts w:hint="eastAsia" w:ascii="黑体" w:hAnsi="黑体" w:eastAsia="黑体" w:cs="黑体"/>
            <w:b/>
            <w:bCs/>
            <w:i w:val="0"/>
            <w:color w:val="000000"/>
            <w:sz w:val="28"/>
            <w:szCs w:val="28"/>
            <w:rPrChange w:id="602" w:author="Administrator" w:date="2016-01-16T12:31:29Z">
              <w:rPr>
                <w:rFonts w:ascii="宋体" w:hAnsi="宋体" w:eastAsia="宋体" w:cs="宋体"/>
                <w:i w:val="0"/>
                <w:color w:val="000000"/>
                <w:sz w:val="28"/>
                <w:szCs w:val="28"/>
              </w:rPr>
            </w:rPrChange>
          </w:rPr>
          <w:t>:</w:t>
        </w:r>
      </w:ins>
      <w:ins w:id="603" w:author="Administrator" w:date="2016-01-16T12:30:56Z">
        <w:r>
          <w:rPr>
            <w:rFonts w:hint="eastAsia" w:ascii="黑体" w:hAnsi="黑体" w:eastAsia="黑体" w:cs="黑体"/>
            <w:b/>
            <w:bCs/>
            <w:i w:val="0"/>
            <w:color w:val="000000"/>
            <w:sz w:val="28"/>
            <w:szCs w:val="28"/>
            <w:rPrChange w:id="604" w:author="Administrator" w:date="2016-01-16T12:31:29Z">
              <w:rPr>
                <w:rFonts w:ascii="华文楷体" w:hAnsi="华文楷体" w:eastAsia="华文楷体" w:cs="华文楷体"/>
                <w:i w:val="0"/>
                <w:color w:val="000000"/>
                <w:sz w:val="28"/>
                <w:szCs w:val="28"/>
              </w:rPr>
            </w:rPrChange>
          </w:rPr>
          <w:t>如果无有自性</w:t>
        </w:r>
      </w:ins>
      <w:ins w:id="605" w:author="Administrator" w:date="2016-01-16T12:30:56Z">
        <w:r>
          <w:rPr>
            <w:rFonts w:hint="eastAsia" w:ascii="黑体" w:hAnsi="黑体" w:eastAsia="黑体" w:cs="黑体"/>
            <w:b/>
            <w:bCs/>
            <w:i w:val="0"/>
            <w:color w:val="000000"/>
            <w:sz w:val="28"/>
            <w:szCs w:val="28"/>
            <w:rPrChange w:id="606" w:author="Administrator" w:date="2016-01-16T12:31:29Z">
              <w:rPr>
                <w:rFonts w:ascii="宋体" w:hAnsi="宋体" w:eastAsia="宋体" w:cs="宋体"/>
                <w:i w:val="0"/>
                <w:color w:val="000000"/>
                <w:sz w:val="28"/>
                <w:szCs w:val="28"/>
              </w:rPr>
            </w:rPrChange>
          </w:rPr>
          <w:t>,</w:t>
        </w:r>
      </w:ins>
      <w:ins w:id="607" w:author="Administrator" w:date="2016-01-16T12:30:56Z">
        <w:r>
          <w:rPr>
            <w:rFonts w:hint="eastAsia" w:ascii="黑体" w:hAnsi="黑体" w:eastAsia="黑体" w:cs="黑体"/>
            <w:b/>
            <w:bCs/>
            <w:i w:val="0"/>
            <w:color w:val="000000"/>
            <w:sz w:val="28"/>
            <w:szCs w:val="28"/>
            <w:rPrChange w:id="608" w:author="Administrator" w:date="2016-01-16T12:31:29Z">
              <w:rPr>
                <w:rFonts w:ascii="华文楷体" w:hAnsi="华文楷体" w:eastAsia="华文楷体" w:cs="华文楷体"/>
                <w:i w:val="0"/>
                <w:color w:val="000000"/>
                <w:sz w:val="28"/>
                <w:szCs w:val="28"/>
              </w:rPr>
            </w:rPrChange>
          </w:rPr>
          <w:t>则诸如染污与清净的差别</w:t>
        </w:r>
      </w:ins>
      <w:ins w:id="609" w:author="Administrator" w:date="2016-01-16T12:30:56Z">
        <w:r>
          <w:rPr>
            <w:rFonts w:hint="eastAsia" w:ascii="黑体" w:hAnsi="黑体" w:eastAsia="黑体" w:cs="黑体"/>
            <w:b/>
            <w:bCs/>
            <w:i w:val="0"/>
            <w:color w:val="000000"/>
            <w:sz w:val="28"/>
            <w:szCs w:val="28"/>
            <w:rPrChange w:id="610" w:author="Administrator" w:date="2016-01-16T12:31:29Z">
              <w:rPr>
                <w:rFonts w:ascii="宋体" w:hAnsi="宋体" w:eastAsia="宋体" w:cs="宋体"/>
                <w:i w:val="0"/>
                <w:color w:val="000000"/>
                <w:sz w:val="28"/>
                <w:szCs w:val="28"/>
              </w:rPr>
            </w:rPrChange>
          </w:rPr>
          <w:t>,</w:t>
        </w:r>
      </w:ins>
      <w:ins w:id="611" w:author="Administrator" w:date="2016-01-16T12:30:56Z">
        <w:r>
          <w:rPr>
            <w:rFonts w:hint="eastAsia" w:ascii="黑体" w:hAnsi="黑体" w:eastAsia="黑体" w:cs="黑体"/>
            <w:b/>
            <w:bCs/>
            <w:i w:val="0"/>
            <w:color w:val="000000"/>
            <w:sz w:val="28"/>
            <w:szCs w:val="28"/>
            <w:rPrChange w:id="612" w:author="Administrator" w:date="2016-01-16T12:31:29Z">
              <w:rPr>
                <w:rFonts w:ascii="华文楷体" w:hAnsi="华文楷体" w:eastAsia="华文楷体" w:cs="华文楷体"/>
                <w:i w:val="0"/>
                <w:color w:val="000000"/>
                <w:sz w:val="28"/>
                <w:szCs w:val="28"/>
              </w:rPr>
            </w:rPrChange>
          </w:rPr>
          <w:t>如是善与不善、 业因果、 顺行缘起与逆行缘起、 所量与能量、 由因所生立宗之智所生能生等所知因果各自的法性则无法互不混淆而安立。</w:t>
        </w:r>
      </w:ins>
      <w:ins w:id="613" w:author="Administrator" w:date="2016-01-16T12:31:22Z">
        <w:r>
          <w:rPr>
            <w:rFonts w:hint="eastAsia" w:ascii="黑体" w:hAnsi="黑体" w:eastAsia="黑体" w:cs="黑体"/>
            <w:b/>
            <w:bCs/>
            <w:i w:val="0"/>
            <w:color w:val="000000"/>
            <w:sz w:val="28"/>
            <w:szCs w:val="28"/>
            <w:lang w:eastAsia="zh-CN"/>
            <w:rPrChange w:id="614" w:author="Administrator" w:date="2016-01-16T12:31:29Z">
              <w:rPr>
                <w:rFonts w:hint="eastAsia" w:ascii="华文楷体" w:hAnsi="华文楷体" w:eastAsia="华文楷体" w:cs="华文楷体"/>
                <w:i w:val="0"/>
                <w:color w:val="000000"/>
                <w:sz w:val="28"/>
                <w:szCs w:val="28"/>
                <w:lang w:eastAsia="zh-CN"/>
              </w:rPr>
            </w:rPrChange>
          </w:rPr>
          <w:t>】</w:t>
        </w:r>
      </w:ins>
      <w:del w:id="615" w:author="Administrator" w:date="2016-01-16T12:30:56Z">
        <w:r>
          <w:rPr>
            <w:rFonts w:hint="eastAsia" w:ascii="黑体" w:hAnsi="黑体" w:eastAsia="黑体" w:cs="黑体"/>
            <w:b/>
            <w:bCs/>
            <w:sz w:val="28"/>
            <w:szCs w:val="28"/>
            <w:rPrChange w:id="616" w:author="Administrator" w:date="2016-01-16T12:31:29Z">
              <w:rPr>
                <w:rFonts w:hint="eastAsia" w:ascii="华文楷体" w:hAnsi="华文楷体" w:eastAsia="华文楷体"/>
                <w:sz w:val="28"/>
                <w:szCs w:val="28"/>
              </w:rPr>
            </w:rPrChange>
          </w:rPr>
          <w:delText>诸位有实宗论师说：如果无有自性，则诸如染污与清净的差别，如是善与不善、业因果、顺行缘起与逆行缘起、所量与能量、由因所生立宗之智所生能生等所知因果各自的法性则无法互不混淆而安立。</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那么有些不了知空性的有</w:t>
      </w:r>
      <w:ins w:id="617" w:author="Administrator" w:date="2016-01-16T12:32:05Z">
        <w:r>
          <w:rPr>
            <w:rFonts w:hint="eastAsia" w:ascii="华文楷体" w:hAnsi="华文楷体" w:eastAsia="华文楷体"/>
            <w:sz w:val="28"/>
            <w:szCs w:val="28"/>
            <w:lang w:eastAsia="zh-CN"/>
          </w:rPr>
          <w:t>实宗</w:t>
        </w:r>
      </w:ins>
      <w:del w:id="618" w:author="Administrator" w:date="2016-01-16T12:31:56Z">
        <w:r>
          <w:rPr>
            <w:rFonts w:hint="eastAsia" w:ascii="华文楷体" w:hAnsi="华文楷体" w:eastAsia="华文楷体"/>
            <w:sz w:val="28"/>
            <w:szCs w:val="28"/>
          </w:rPr>
          <w:delText>识中</w:delText>
        </w:r>
      </w:del>
      <w:r>
        <w:rPr>
          <w:rFonts w:hint="eastAsia" w:ascii="华文楷体" w:hAnsi="华文楷体" w:eastAsia="华文楷体"/>
          <w:sz w:val="28"/>
          <w:szCs w:val="28"/>
        </w:rPr>
        <w:t>的论</w:t>
      </w:r>
      <w:del w:id="619" w:author="Administrator" w:date="2016-01-16T12:32:17Z">
        <w:r>
          <w:rPr>
            <w:rFonts w:hint="eastAsia" w:ascii="华文楷体" w:hAnsi="华文楷体" w:eastAsia="华文楷体"/>
            <w:sz w:val="28"/>
            <w:szCs w:val="28"/>
          </w:rPr>
          <w:delText>事</w:delText>
        </w:r>
      </w:del>
      <w:ins w:id="620" w:author="Administrator" w:date="2016-01-16T12:32:17Z">
        <w:r>
          <w:rPr>
            <w:rFonts w:hint="eastAsia" w:ascii="华文楷体" w:hAnsi="华文楷体" w:eastAsia="华文楷体"/>
            <w:sz w:val="28"/>
            <w:szCs w:val="28"/>
            <w:lang w:eastAsia="zh-CN"/>
          </w:rPr>
          <w:t>师</w:t>
        </w:r>
      </w:ins>
      <w:r>
        <w:rPr>
          <w:rFonts w:hint="eastAsia" w:ascii="华文楷体" w:hAnsi="华文楷体" w:eastAsia="华文楷体"/>
          <w:sz w:val="28"/>
          <w:szCs w:val="28"/>
        </w:rPr>
        <w:t>是这样讲的。那么如果按照中观</w:t>
      </w:r>
      <w:del w:id="621" w:author="Administrator" w:date="2016-01-16T12:32:27Z">
        <w:r>
          <w:rPr>
            <w:rFonts w:hint="eastAsia" w:ascii="华文楷体" w:hAnsi="华文楷体" w:eastAsia="华文楷体"/>
            <w:sz w:val="28"/>
            <w:szCs w:val="28"/>
          </w:rPr>
          <w:delText>中</w:delText>
        </w:r>
      </w:del>
      <w:ins w:id="622" w:author="Administrator" w:date="2016-01-16T12:32:27Z">
        <w:r>
          <w:rPr>
            <w:rFonts w:hint="eastAsia" w:ascii="华文楷体" w:hAnsi="华文楷体" w:eastAsia="华文楷体"/>
            <w:sz w:val="28"/>
            <w:szCs w:val="28"/>
            <w:lang w:eastAsia="zh-CN"/>
          </w:rPr>
          <w:t>宗</w:t>
        </w:r>
      </w:ins>
      <w:r>
        <w:rPr>
          <w:rFonts w:hint="eastAsia" w:ascii="华文楷体" w:hAnsi="华文楷体" w:eastAsia="华文楷体"/>
          <w:sz w:val="28"/>
          <w:szCs w:val="28"/>
        </w:rPr>
        <w:t>的讲法，一切万法都是没有自性的话，那么就好像诸如染污和清净的差别也没有了。为什么呢</w:t>
      </w:r>
      <w:del w:id="623" w:author="Administrator" w:date="2016-01-16T12:32:41Z">
        <w:r>
          <w:rPr>
            <w:rFonts w:hint="eastAsia" w:ascii="华文楷体" w:hAnsi="华文楷体" w:eastAsia="华文楷体"/>
            <w:sz w:val="28"/>
            <w:szCs w:val="28"/>
          </w:rPr>
          <w:delText>，</w:delText>
        </w:r>
      </w:del>
      <w:ins w:id="624" w:author="Administrator" w:date="2016-01-16T12:32:41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因为在胜</w:t>
      </w:r>
      <w:del w:id="625" w:author="Administrator" w:date="2016-01-16T12:32:47Z">
        <w:r>
          <w:rPr>
            <w:rFonts w:hint="eastAsia" w:ascii="华文楷体" w:hAnsi="华文楷体" w:eastAsia="华文楷体"/>
            <w:sz w:val="28"/>
            <w:szCs w:val="28"/>
          </w:rPr>
          <w:delText>意</w:delText>
        </w:r>
      </w:del>
      <w:ins w:id="626" w:author="Administrator" w:date="2016-01-16T12:32:47Z">
        <w:r>
          <w:rPr>
            <w:rFonts w:hint="eastAsia" w:ascii="华文楷体" w:hAnsi="华文楷体" w:eastAsia="华文楷体"/>
            <w:sz w:val="28"/>
            <w:szCs w:val="28"/>
            <w:lang w:eastAsia="zh-CN"/>
          </w:rPr>
          <w:t>义</w:t>
        </w:r>
      </w:ins>
      <w:r>
        <w:rPr>
          <w:rFonts w:hint="eastAsia" w:ascii="华文楷体" w:hAnsi="华文楷体" w:eastAsia="华文楷体"/>
          <w:sz w:val="28"/>
          <w:szCs w:val="28"/>
        </w:rPr>
        <w:t>谛当中你讲到了，染污和清净都是空性的，都是无别的。所以说应该染污和清净没有差别的。染污主要是讲这个凡夫，轮回啊叫染污。清净主要是讲，这些圣者</w:t>
      </w:r>
      <w:ins w:id="627" w:author="Administrator" w:date="2016-01-16T12:33:08Z">
        <w:r>
          <w:rPr>
            <w:rFonts w:hint="eastAsia" w:ascii="华文楷体" w:hAnsi="华文楷体" w:eastAsia="华文楷体"/>
            <w:sz w:val="28"/>
            <w:szCs w:val="28"/>
            <w:lang w:eastAsia="zh-CN"/>
          </w:rPr>
          <w:t>他是</w:t>
        </w:r>
      </w:ins>
      <w:r>
        <w:rPr>
          <w:rFonts w:hint="eastAsia" w:ascii="华文楷体" w:hAnsi="华文楷体" w:eastAsia="华文楷体"/>
          <w:sz w:val="28"/>
          <w:szCs w:val="28"/>
        </w:rPr>
        <w:t>具有这些清净的功德。那么如果都是空性的话，那么染污和清净的差别从哪里来的呢，没有差别了。那么我们可以这样回答，</w:t>
      </w:r>
      <w:ins w:id="628" w:author="Administrator" w:date="2016-01-16T12:33:28Z">
        <w:r>
          <w:rPr>
            <w:rFonts w:hint="eastAsia" w:ascii="华文楷体" w:hAnsi="华文楷体" w:eastAsia="华文楷体"/>
            <w:sz w:val="28"/>
            <w:szCs w:val="28"/>
            <w:lang w:eastAsia="zh-CN"/>
          </w:rPr>
          <w:t>在</w:t>
        </w:r>
      </w:ins>
      <w:r>
        <w:rPr>
          <w:rFonts w:hint="eastAsia" w:ascii="华文楷体" w:hAnsi="华文楷体" w:eastAsia="华文楷体"/>
          <w:sz w:val="28"/>
          <w:szCs w:val="28"/>
        </w:rPr>
        <w:t>胜</w:t>
      </w:r>
      <w:del w:id="629" w:author="Administrator" w:date="2016-01-16T12:33:32Z">
        <w:r>
          <w:rPr>
            <w:rFonts w:hint="eastAsia" w:ascii="华文楷体" w:hAnsi="华文楷体" w:eastAsia="华文楷体"/>
            <w:sz w:val="28"/>
            <w:szCs w:val="28"/>
          </w:rPr>
          <w:delText>意</w:delText>
        </w:r>
      </w:del>
      <w:ins w:id="630" w:author="Administrator" w:date="2016-01-16T12:33:32Z">
        <w:r>
          <w:rPr>
            <w:rFonts w:hint="eastAsia" w:ascii="华文楷体" w:hAnsi="华文楷体" w:eastAsia="华文楷体"/>
            <w:sz w:val="28"/>
            <w:szCs w:val="28"/>
            <w:lang w:eastAsia="zh-CN"/>
          </w:rPr>
          <w:t>义</w:t>
        </w:r>
      </w:ins>
      <w:r>
        <w:rPr>
          <w:rFonts w:hint="eastAsia" w:ascii="华文楷体" w:hAnsi="华文楷体" w:eastAsia="华文楷体"/>
          <w:sz w:val="28"/>
          <w:szCs w:val="28"/>
        </w:rPr>
        <w:t>谛当中的确是任何差别都没有。染污的空性和清净的空性都是一样的。这个本体无二无别。但是呢，如果在世俗谛当中，染污有染污法，他自己的</w:t>
      </w:r>
      <w:del w:id="631" w:author="Administrator" w:date="2016-01-16T12:33:53Z">
        <w:r>
          <w:rPr>
            <w:rFonts w:hint="eastAsia" w:ascii="华文楷体" w:hAnsi="华文楷体" w:eastAsia="华文楷体"/>
            <w:sz w:val="28"/>
            <w:szCs w:val="28"/>
          </w:rPr>
          <w:delText>38’’15</w:delText>
        </w:r>
      </w:del>
      <w:ins w:id="632" w:author="Administrator" w:date="2016-01-16T12:33:58Z">
        <w:r>
          <w:rPr>
            <w:rFonts w:hint="eastAsia" w:ascii="华文楷体" w:hAnsi="华文楷体" w:eastAsia="华文楷体"/>
            <w:sz w:val="28"/>
            <w:szCs w:val="28"/>
            <w:lang w:eastAsia="zh-CN"/>
          </w:rPr>
          <w:t>因缘</w:t>
        </w:r>
      </w:ins>
      <w:ins w:id="633" w:author="Administrator" w:date="2016-01-16T12:33:59Z">
        <w:r>
          <w:rPr>
            <w:rFonts w:hint="eastAsia" w:ascii="华文楷体" w:hAnsi="华文楷体" w:eastAsia="华文楷体"/>
            <w:sz w:val="28"/>
            <w:szCs w:val="28"/>
            <w:lang w:eastAsia="zh-CN"/>
          </w:rPr>
          <w:t>，</w:t>
        </w:r>
      </w:ins>
      <w:r>
        <w:rPr>
          <w:rFonts w:hint="eastAsia" w:ascii="华文楷体" w:hAnsi="华文楷体" w:eastAsia="华文楷体"/>
          <w:sz w:val="28"/>
          <w:szCs w:val="28"/>
        </w:rPr>
        <w:t>一个</w:t>
      </w:r>
      <w:del w:id="634" w:author="Administrator" w:date="2016-01-16T12:34:06Z">
        <w:r>
          <w:rPr>
            <w:rFonts w:hint="eastAsia" w:ascii="华文楷体" w:hAnsi="华文楷体" w:eastAsia="华文楷体"/>
            <w:sz w:val="28"/>
            <w:szCs w:val="28"/>
          </w:rPr>
          <w:delText>是</w:delText>
        </w:r>
      </w:del>
      <w:r>
        <w:rPr>
          <w:rFonts w:hint="eastAsia" w:ascii="华文楷体" w:hAnsi="华文楷体" w:eastAsia="华文楷体"/>
          <w:sz w:val="28"/>
          <w:szCs w:val="28"/>
        </w:rPr>
        <w:t>他自己因缘所产生的果。清净法有清净法</w:t>
      </w:r>
      <w:ins w:id="635" w:author="Administrator" w:date="2016-01-16T12:34:19Z">
        <w:r>
          <w:rPr>
            <w:rFonts w:hint="eastAsia" w:ascii="华文楷体" w:hAnsi="华文楷体" w:eastAsia="华文楷体"/>
            <w:sz w:val="28"/>
            <w:szCs w:val="28"/>
            <w:lang w:eastAsia="zh-CN"/>
          </w:rPr>
          <w:t>它</w:t>
        </w:r>
      </w:ins>
      <w:r>
        <w:rPr>
          <w:rFonts w:hint="eastAsia" w:ascii="华文楷体" w:hAnsi="华文楷体" w:eastAsia="华文楷体"/>
          <w:sz w:val="28"/>
          <w:szCs w:val="28"/>
        </w:rPr>
        <w:t>自己的因缘，有清净法这个因缘的果。所以说关键的问题不</w:t>
      </w:r>
      <w:ins w:id="636" w:author="Administrator" w:date="2016-01-16T12:34:31Z">
        <w:r>
          <w:rPr>
            <w:rFonts w:hint="eastAsia" w:ascii="华文楷体" w:hAnsi="华文楷体" w:eastAsia="华文楷体"/>
            <w:sz w:val="28"/>
            <w:szCs w:val="28"/>
            <w:lang w:eastAsia="zh-CN"/>
          </w:rPr>
          <w:t>是</w:t>
        </w:r>
      </w:ins>
      <w:r>
        <w:rPr>
          <w:rFonts w:hint="eastAsia" w:ascii="华文楷体" w:hAnsi="华文楷体" w:eastAsia="华文楷体"/>
          <w:sz w:val="28"/>
          <w:szCs w:val="28"/>
        </w:rPr>
        <w:t>在于他们是不是平等的。而是说在平等的时候他们的因缘是不是一样的。如果你具备了染污的因缘，当然就会有了染污的果。如果你有修行的清净的因缘，当然你就会显现清净的果。这个方面不是本性是不是有差距，而是说他的因缘是不是有差别的。这个问题啊。如是善与不善的差别、而业和因果、还有顺行缘起和逆行缘起。这个前面讲到了，从</w:t>
      </w:r>
      <w:del w:id="637" w:author="Administrator" w:date="2016-01-16T12:35:46Z">
        <w:r>
          <w:rPr>
            <w:rFonts w:hint="eastAsia" w:ascii="华文楷体" w:hAnsi="华文楷体" w:eastAsia="华文楷体"/>
            <w:sz w:val="28"/>
            <w:szCs w:val="28"/>
          </w:rPr>
          <w:delText>38’’</w:delText>
        </w:r>
      </w:del>
      <w:ins w:id="638" w:author="Administrator" w:date="2016-01-16T12:35:46Z">
        <w:r>
          <w:rPr>
            <w:rFonts w:hint="eastAsia" w:ascii="华文楷体" w:hAnsi="华文楷体" w:eastAsia="华文楷体"/>
            <w:sz w:val="28"/>
            <w:szCs w:val="28"/>
            <w:lang w:eastAsia="zh-CN"/>
          </w:rPr>
          <w:t>无明</w:t>
        </w:r>
      </w:ins>
      <w:ins w:id="639" w:author="Administrator" w:date="2016-01-16T12:35:49Z">
        <w:r>
          <w:rPr>
            <w:rFonts w:hint="eastAsia" w:ascii="华文楷体" w:hAnsi="华文楷体" w:eastAsia="华文楷体"/>
            <w:sz w:val="28"/>
            <w:szCs w:val="28"/>
            <w:lang w:eastAsia="zh-CN"/>
          </w:rPr>
          <w:t>缘起</w:t>
        </w:r>
      </w:ins>
      <w:ins w:id="640" w:author="Administrator" w:date="2016-01-16T12:35:52Z">
        <w:r>
          <w:rPr>
            <w:rFonts w:hint="eastAsia" w:ascii="华文楷体" w:hAnsi="华文楷体" w:eastAsia="华文楷体"/>
            <w:sz w:val="28"/>
            <w:szCs w:val="28"/>
            <w:lang w:eastAsia="zh-CN"/>
          </w:rPr>
          <w:t>因</w:t>
        </w:r>
      </w:ins>
      <w:ins w:id="641" w:author="Administrator" w:date="2016-01-16T12:36:32Z">
        <w:r>
          <w:rPr>
            <w:rFonts w:hint="eastAsia" w:ascii="华文楷体" w:hAnsi="华文楷体" w:eastAsia="华文楷体"/>
            <w:sz w:val="28"/>
            <w:szCs w:val="28"/>
            <w:lang w:eastAsia="zh-CN"/>
          </w:rPr>
          <w:t>等</w:t>
        </w:r>
      </w:ins>
      <w:ins w:id="642" w:author="Administrator" w:date="2016-01-16T12:36:34Z">
        <w:r>
          <w:rPr>
            <w:rFonts w:hint="eastAsia" w:ascii="华文楷体" w:hAnsi="华文楷体" w:eastAsia="华文楷体"/>
            <w:sz w:val="28"/>
            <w:szCs w:val="28"/>
            <w:lang w:eastAsia="zh-CN"/>
          </w:rPr>
          <w:t>这是</w:t>
        </w:r>
      </w:ins>
      <w:ins w:id="643" w:author="Administrator" w:date="2016-01-16T12:36:41Z">
        <w:r>
          <w:rPr>
            <w:rFonts w:hint="eastAsia" w:ascii="华文楷体" w:hAnsi="华文楷体" w:eastAsia="华文楷体"/>
            <w:sz w:val="28"/>
            <w:szCs w:val="28"/>
            <w:lang w:eastAsia="zh-CN"/>
          </w:rPr>
          <w:t>顺行</w:t>
        </w:r>
      </w:ins>
      <w:ins w:id="644" w:author="Administrator" w:date="2016-01-16T12:36:49Z">
        <w:r>
          <w:rPr>
            <w:rFonts w:hint="eastAsia" w:ascii="华文楷体" w:hAnsi="华文楷体" w:eastAsia="华文楷体"/>
            <w:sz w:val="28"/>
            <w:szCs w:val="28"/>
            <w:lang w:eastAsia="zh-CN"/>
          </w:rPr>
          <w:t>缘起</w:t>
        </w:r>
      </w:ins>
      <w:ins w:id="645" w:author="Administrator" w:date="2016-01-16T12:37:05Z">
        <w:r>
          <w:rPr>
            <w:rFonts w:hint="eastAsia" w:ascii="华文楷体" w:hAnsi="华文楷体" w:eastAsia="华文楷体"/>
            <w:sz w:val="28"/>
            <w:szCs w:val="28"/>
            <w:lang w:eastAsia="zh-CN"/>
          </w:rPr>
          <w:t>，</w:t>
        </w:r>
      </w:ins>
      <w:ins w:id="646" w:author="Administrator" w:date="2016-01-16T12:37:09Z">
        <w:r>
          <w:rPr>
            <w:rFonts w:hint="eastAsia" w:ascii="华文楷体" w:hAnsi="华文楷体" w:eastAsia="华文楷体"/>
            <w:sz w:val="28"/>
            <w:szCs w:val="28"/>
            <w:lang w:eastAsia="zh-CN"/>
          </w:rPr>
          <w:t>无明</w:t>
        </w:r>
      </w:ins>
      <w:ins w:id="647" w:author="Administrator" w:date="2016-01-16T12:37:14Z">
        <w:r>
          <w:rPr>
            <w:rFonts w:hint="eastAsia" w:ascii="华文楷体" w:hAnsi="华文楷体" w:eastAsia="华文楷体"/>
            <w:sz w:val="28"/>
            <w:szCs w:val="28"/>
            <w:lang w:eastAsia="zh-CN"/>
          </w:rPr>
          <w:t>灭不行</w:t>
        </w:r>
      </w:ins>
      <w:ins w:id="648" w:author="Administrator" w:date="2016-01-16T12:37:22Z">
        <w:r>
          <w:rPr>
            <w:rFonts w:hint="eastAsia" w:ascii="华文楷体" w:hAnsi="华文楷体" w:eastAsia="华文楷体"/>
            <w:sz w:val="28"/>
            <w:szCs w:val="28"/>
            <w:lang w:eastAsia="zh-CN"/>
          </w:rPr>
          <w:t>等</w:t>
        </w:r>
      </w:ins>
      <w:ins w:id="649" w:author="Administrator" w:date="2016-01-16T12:37:23Z">
        <w:r>
          <w:rPr>
            <w:rFonts w:hint="eastAsia" w:ascii="华文楷体" w:hAnsi="华文楷体" w:eastAsia="华文楷体"/>
            <w:sz w:val="28"/>
            <w:szCs w:val="28"/>
            <w:lang w:eastAsia="zh-CN"/>
          </w:rPr>
          <w:t>是</w:t>
        </w:r>
      </w:ins>
      <w:ins w:id="650" w:author="Administrator" w:date="2016-01-16T12:37:26Z">
        <w:r>
          <w:rPr>
            <w:rFonts w:hint="eastAsia" w:ascii="华文楷体" w:hAnsi="华文楷体" w:eastAsia="华文楷体"/>
            <w:sz w:val="28"/>
            <w:szCs w:val="28"/>
            <w:lang w:eastAsia="zh-CN"/>
          </w:rPr>
          <w:t>逆行</w:t>
        </w:r>
      </w:ins>
      <w:ins w:id="651" w:author="Administrator" w:date="2016-01-16T12:37:28Z">
        <w:r>
          <w:rPr>
            <w:rFonts w:hint="eastAsia" w:ascii="华文楷体" w:hAnsi="华文楷体" w:eastAsia="华文楷体"/>
            <w:sz w:val="28"/>
            <w:szCs w:val="28"/>
            <w:lang w:eastAsia="zh-CN"/>
          </w:rPr>
          <w:t>缘起</w:t>
        </w:r>
      </w:ins>
      <w:ins w:id="652" w:author="Administrator" w:date="2016-01-16T12:37:29Z">
        <w:r>
          <w:rPr>
            <w:rFonts w:hint="eastAsia" w:ascii="华文楷体" w:hAnsi="华文楷体" w:eastAsia="华文楷体"/>
            <w:sz w:val="28"/>
            <w:szCs w:val="28"/>
            <w:lang w:eastAsia="zh-CN"/>
          </w:rPr>
          <w:t>，</w:t>
        </w:r>
      </w:ins>
      <w:del w:id="653" w:author="Administrator" w:date="2016-01-16T12:37:34Z">
        <w:r>
          <w:rPr>
            <w:rFonts w:hint="eastAsia" w:ascii="华文楷体" w:hAnsi="华文楷体" w:eastAsia="华文楷体"/>
            <w:sz w:val="28"/>
            <w:szCs w:val="28"/>
          </w:rPr>
          <w:delText>5</w:delText>
        </w:r>
      </w:del>
      <w:del w:id="654" w:author="Administrator" w:date="2016-01-16T12:37:32Z">
        <w:r>
          <w:rPr>
            <w:rFonts w:hint="eastAsia" w:ascii="华文楷体" w:hAnsi="华文楷体" w:eastAsia="华文楷体"/>
            <w:sz w:val="28"/>
            <w:szCs w:val="28"/>
          </w:rPr>
          <w:delText>0</w:delText>
        </w:r>
      </w:del>
      <w:r>
        <w:rPr>
          <w:rFonts w:hint="eastAsia" w:ascii="华文楷体" w:hAnsi="华文楷体" w:eastAsia="华文楷体"/>
          <w:sz w:val="28"/>
          <w:szCs w:val="28"/>
        </w:rPr>
        <w:t>这些差别也应该不存在的吧。缘起主要是，缘觉道的修持，或者是平时的这些大小乘也是共用这些缘起的。还有所衡量的法，和能衡量的</w:t>
      </w:r>
      <w:del w:id="655" w:author="Administrator" w:date="2016-01-16T12:37:59Z">
        <w:r>
          <w:rPr>
            <w:rFonts w:hint="eastAsia" w:ascii="华文楷体" w:hAnsi="华文楷体" w:eastAsia="华文楷体"/>
            <w:sz w:val="28"/>
            <w:szCs w:val="28"/>
          </w:rPr>
          <w:delText>39’’03</w:delText>
        </w:r>
      </w:del>
      <w:ins w:id="656" w:author="Administrator" w:date="2016-01-16T12:37:59Z">
        <w:r>
          <w:rPr>
            <w:rFonts w:hint="eastAsia" w:ascii="华文楷体" w:hAnsi="华文楷体" w:eastAsia="华文楷体"/>
            <w:sz w:val="28"/>
            <w:szCs w:val="28"/>
            <w:lang w:eastAsia="zh-CN"/>
          </w:rPr>
          <w:t>理证</w:t>
        </w:r>
      </w:ins>
      <w:ins w:id="657" w:author="Administrator" w:date="2016-01-16T12:38:21Z">
        <w:r>
          <w:rPr>
            <w:rFonts w:hint="eastAsia" w:ascii="华文楷体" w:hAnsi="华文楷体" w:eastAsia="华文楷体"/>
            <w:sz w:val="28"/>
            <w:szCs w:val="28"/>
            <w:lang w:eastAsia="zh-CN"/>
          </w:rPr>
          <w:t>也不</w:t>
        </w:r>
      </w:ins>
      <w:ins w:id="658" w:author="Administrator" w:date="2016-01-16T12:38:25Z">
        <w:r>
          <w:rPr>
            <w:rFonts w:hint="eastAsia" w:ascii="华文楷体" w:hAnsi="华文楷体" w:eastAsia="华文楷体"/>
            <w:sz w:val="28"/>
            <w:szCs w:val="28"/>
            <w:lang w:eastAsia="zh-CN"/>
          </w:rPr>
          <w:t>存在的</w:t>
        </w:r>
      </w:ins>
      <w:ins w:id="659" w:author="Administrator" w:date="2016-01-16T12:38:00Z">
        <w:r>
          <w:rPr>
            <w:rFonts w:hint="eastAsia" w:ascii="华文楷体" w:hAnsi="华文楷体" w:eastAsia="华文楷体"/>
            <w:sz w:val="28"/>
            <w:szCs w:val="28"/>
            <w:lang w:eastAsia="zh-CN"/>
          </w:rPr>
          <w:t>，</w:t>
        </w:r>
      </w:ins>
      <w:r>
        <w:rPr>
          <w:rFonts w:hint="eastAsia" w:ascii="华文楷体" w:hAnsi="华文楷体" w:eastAsia="华文楷体"/>
          <w:b/>
          <w:bCs/>
          <w:sz w:val="28"/>
          <w:szCs w:val="28"/>
          <w:rPrChange w:id="660" w:author="Administrator" w:date="2016-01-16T12:38:42Z">
            <w:rPr>
              <w:rFonts w:hint="eastAsia" w:ascii="华文楷体" w:hAnsi="华文楷体" w:eastAsia="华文楷体"/>
              <w:sz w:val="28"/>
              <w:szCs w:val="28"/>
            </w:rPr>
          </w:rPrChange>
        </w:rPr>
        <w:t>由因所生立宗之智</w:t>
      </w:r>
      <w:r>
        <w:rPr>
          <w:rFonts w:hint="eastAsia" w:ascii="华文楷体" w:hAnsi="华文楷体" w:eastAsia="华文楷体"/>
          <w:sz w:val="28"/>
          <w:szCs w:val="28"/>
        </w:rPr>
        <w:t>这个因呢他不是因果的因，这个地方的因就是推理的意思。由因，就是通过推理而产生的立宗的智慧。那么</w:t>
      </w:r>
      <w:ins w:id="661" w:author="Administrator" w:date="2016-01-16T12:39:09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我们说山上有火</w:t>
      </w:r>
      <w:ins w:id="662" w:author="Administrator" w:date="2016-01-16T12:39:24Z">
        <w:r>
          <w:rPr>
            <w:rFonts w:hint="eastAsia" w:ascii="华文楷体" w:hAnsi="华文楷体" w:eastAsia="华文楷体"/>
            <w:sz w:val="28"/>
            <w:szCs w:val="28"/>
            <w:lang w:eastAsia="zh-CN"/>
          </w:rPr>
          <w:t>就说</w:t>
        </w:r>
      </w:ins>
      <w:del w:id="663" w:author="Administrator" w:date="2016-01-16T12:39:17Z">
        <w:r>
          <w:rPr>
            <w:rFonts w:hint="eastAsia" w:ascii="华文楷体" w:hAnsi="华文楷体" w:eastAsia="华文楷体"/>
            <w:sz w:val="28"/>
            <w:szCs w:val="28"/>
          </w:rPr>
          <w:delText>油</w:delText>
        </w:r>
      </w:del>
      <w:ins w:id="664" w:author="Administrator" w:date="2016-01-16T12:39:17Z">
        <w:r>
          <w:rPr>
            <w:rFonts w:hint="eastAsia" w:ascii="华文楷体" w:hAnsi="华文楷体" w:eastAsia="华文楷体"/>
            <w:sz w:val="28"/>
            <w:szCs w:val="28"/>
            <w:lang w:eastAsia="zh-CN"/>
          </w:rPr>
          <w:t>有</w:t>
        </w:r>
      </w:ins>
      <w:r>
        <w:rPr>
          <w:rFonts w:hint="eastAsia" w:ascii="华文楷体" w:hAnsi="华文楷体" w:eastAsia="华文楷体"/>
          <w:sz w:val="28"/>
          <w:szCs w:val="28"/>
        </w:rPr>
        <w:t>烟之故。那么</w:t>
      </w:r>
      <w:ins w:id="665" w:author="Administrator" w:date="2016-01-16T12:39:31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我们</w:t>
      </w:r>
      <w:ins w:id="666" w:author="Administrator" w:date="2016-01-16T12:39:34Z">
        <w:r>
          <w:rPr>
            <w:rFonts w:hint="eastAsia" w:ascii="华文楷体" w:hAnsi="华文楷体" w:eastAsia="华文楷体"/>
            <w:sz w:val="28"/>
            <w:szCs w:val="28"/>
            <w:lang w:eastAsia="zh-CN"/>
          </w:rPr>
          <w:t>所</w:t>
        </w:r>
      </w:ins>
      <w:r>
        <w:rPr>
          <w:rFonts w:hint="eastAsia" w:ascii="华文楷体" w:hAnsi="华文楷体" w:eastAsia="华文楷体"/>
          <w:sz w:val="28"/>
          <w:szCs w:val="28"/>
        </w:rPr>
        <w:t>说的立宗，我们要安立的</w:t>
      </w:r>
      <w:del w:id="667" w:author="Administrator" w:date="2016-01-16T12:39:42Z">
        <w:r>
          <w:rPr>
            <w:rFonts w:hint="eastAsia" w:ascii="华文楷体" w:hAnsi="华文楷体" w:eastAsia="华文楷体"/>
            <w:sz w:val="28"/>
            <w:szCs w:val="28"/>
          </w:rPr>
          <w:delText>识</w:delText>
        </w:r>
      </w:del>
      <w:ins w:id="668" w:author="Administrator" w:date="2016-01-16T12:39:42Z">
        <w:r>
          <w:rPr>
            <w:rFonts w:hint="eastAsia" w:ascii="华文楷体" w:hAnsi="华文楷体" w:eastAsia="华文楷体"/>
            <w:sz w:val="28"/>
            <w:szCs w:val="28"/>
            <w:lang w:eastAsia="zh-CN"/>
          </w:rPr>
          <w:t>是</w:t>
        </w:r>
      </w:ins>
      <w:r>
        <w:rPr>
          <w:rFonts w:hint="eastAsia" w:ascii="华文楷体" w:hAnsi="华文楷体" w:eastAsia="华文楷体"/>
          <w:sz w:val="28"/>
          <w:szCs w:val="28"/>
        </w:rPr>
        <w:t>山上有火，那么他的这个因是什么呢</w:t>
      </w:r>
      <w:del w:id="669" w:author="Administrator" w:date="2016-01-16T12:39:49Z">
        <w:r>
          <w:rPr>
            <w:rFonts w:hint="eastAsia" w:ascii="华文楷体" w:hAnsi="华文楷体" w:eastAsia="华文楷体"/>
            <w:sz w:val="28"/>
            <w:szCs w:val="28"/>
          </w:rPr>
          <w:delText>，</w:delText>
        </w:r>
      </w:del>
      <w:ins w:id="670" w:author="Administrator" w:date="2016-01-16T12:39:49Z">
        <w:r>
          <w:rPr>
            <w:rFonts w:hint="eastAsia" w:ascii="华文楷体" w:hAnsi="华文楷体" w:eastAsia="华文楷体"/>
            <w:sz w:val="28"/>
            <w:szCs w:val="28"/>
            <w:lang w:eastAsia="zh-CN"/>
          </w:rPr>
          <w:t>？</w:t>
        </w:r>
      </w:ins>
      <w:r>
        <w:rPr>
          <w:rFonts w:hint="eastAsia" w:ascii="华文楷体" w:hAnsi="华文楷体" w:eastAsia="华文楷体"/>
          <w:sz w:val="28"/>
          <w:szCs w:val="28"/>
        </w:rPr>
        <w:t>他的因，他推理的就是有烟之故。所以说山上有火这个观点呢，这个立宗是通过因而产生的。通过推理才能够</w:t>
      </w:r>
      <w:del w:id="671" w:author="Administrator" w:date="2016-01-16T13:21:12Z">
        <w:r>
          <w:rPr>
            <w:rFonts w:hint="eastAsia" w:ascii="华文楷体" w:hAnsi="华文楷体" w:eastAsia="华文楷体"/>
            <w:sz w:val="28"/>
            <w:szCs w:val="28"/>
          </w:rPr>
          <w:delText>升</w:delText>
        </w:r>
      </w:del>
      <w:ins w:id="672" w:author="Administrator" w:date="2016-01-16T13:21:12Z">
        <w:r>
          <w:rPr>
            <w:rFonts w:hint="eastAsia" w:ascii="华文楷体" w:hAnsi="华文楷体" w:eastAsia="华文楷体"/>
            <w:sz w:val="28"/>
            <w:szCs w:val="28"/>
            <w:lang w:eastAsia="zh-CN"/>
          </w:rPr>
          <w:t>生</w:t>
        </w:r>
      </w:ins>
      <w:r>
        <w:rPr>
          <w:rFonts w:hint="eastAsia" w:ascii="华文楷体" w:hAnsi="华文楷体" w:eastAsia="华文楷体"/>
          <w:sz w:val="28"/>
          <w:szCs w:val="28"/>
        </w:rPr>
        <w:t>起定解的。所以说柱子由因所生的一种立宗之智，所生、能生等等的一种所知因</w:t>
      </w:r>
      <w:ins w:id="673" w:author="Administrator" w:date="2016-01-16T13:21:26Z">
        <w:r>
          <w:rPr>
            <w:rFonts w:hint="eastAsia" w:ascii="华文楷体" w:hAnsi="华文楷体" w:eastAsia="华文楷体"/>
            <w:sz w:val="28"/>
            <w:szCs w:val="28"/>
            <w:lang w:eastAsia="zh-CN"/>
          </w:rPr>
          <w:t>果</w:t>
        </w:r>
      </w:ins>
      <w:del w:id="674" w:author="Administrator" w:date="2016-01-16T13:21:25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，各自的法性都没有办法混淆安立了。他意思就是说如果你</w:t>
      </w:r>
      <w:del w:id="675" w:author="Administrator" w:date="2016-01-16T13:21:48Z">
        <w:r>
          <w:rPr>
            <w:rFonts w:hint="eastAsia" w:ascii="华文楷体" w:hAnsi="华文楷体" w:eastAsia="华文楷体"/>
            <w:sz w:val="28"/>
            <w:szCs w:val="28"/>
          </w:rPr>
          <w:delText>成</w:delText>
        </w:r>
      </w:del>
      <w:ins w:id="676" w:author="Administrator" w:date="2016-01-16T13:21:48Z">
        <w:r>
          <w:rPr>
            <w:rFonts w:hint="eastAsia" w:ascii="华文楷体" w:hAnsi="华文楷体" w:eastAsia="华文楷体"/>
            <w:sz w:val="28"/>
            <w:szCs w:val="28"/>
            <w:lang w:eastAsia="zh-CN"/>
          </w:rPr>
          <w:t>承</w:t>
        </w:r>
      </w:ins>
      <w:r>
        <w:rPr>
          <w:rFonts w:hint="eastAsia" w:ascii="华文楷体" w:hAnsi="华文楷体" w:eastAsia="华文楷体"/>
          <w:sz w:val="28"/>
          <w:szCs w:val="28"/>
        </w:rPr>
        <w:t>许一切万法是空性的话，这一切</w:t>
      </w:r>
      <w:ins w:id="677" w:author="Administrator" w:date="2016-01-16T13:22:04Z">
        <w:r>
          <w:rPr>
            <w:rFonts w:hint="eastAsia" w:ascii="华文楷体" w:hAnsi="华文楷体" w:eastAsia="华文楷体"/>
            <w:sz w:val="28"/>
            <w:szCs w:val="28"/>
            <w:lang w:eastAsia="zh-CN"/>
          </w:rPr>
          <w:t>的</w:t>
        </w:r>
      </w:ins>
      <w:r>
        <w:rPr>
          <w:rFonts w:hint="eastAsia" w:ascii="华文楷体" w:hAnsi="华文楷体" w:eastAsia="华文楷体"/>
          <w:sz w:val="28"/>
          <w:szCs w:val="28"/>
        </w:rPr>
        <w:t>世俗全部都是混乱的。或者你</w:t>
      </w:r>
      <w:ins w:id="678" w:author="Administrator" w:date="2016-01-16T13:22:13Z">
        <w:r>
          <w:rPr>
            <w:rFonts w:hint="eastAsia" w:ascii="华文楷体" w:hAnsi="华文楷体" w:eastAsia="华文楷体"/>
            <w:sz w:val="28"/>
            <w:szCs w:val="28"/>
            <w:lang w:eastAsia="zh-CN"/>
          </w:rPr>
          <w:t>就</w:t>
        </w:r>
      </w:ins>
      <w:r>
        <w:rPr>
          <w:rFonts w:hint="eastAsia" w:ascii="华文楷体" w:hAnsi="华文楷体" w:eastAsia="华文楷体"/>
          <w:sz w:val="28"/>
          <w:szCs w:val="28"/>
        </w:rPr>
        <w:t>会有一种诋毁世俗的一种过失。很多人都是会有这样的想法的，因为世俗谛当中呢有显现，所以说如果你说空性呢，你会诽谤名言，会有诽谤名言的过失。</w:t>
      </w:r>
    </w:p>
    <w:p>
      <w:pPr>
        <w:ind w:firstLine="570"/>
        <w:rPr>
          <w:del w:id="679" w:author="Administrator" w:date="2016-01-18T10:05:27Z"/>
          <w:rFonts w:hint="eastAsia" w:ascii="华文楷体" w:hAnsi="华文楷体" w:eastAsia="华文楷体"/>
          <w:sz w:val="28"/>
          <w:szCs w:val="28"/>
        </w:rPr>
      </w:pPr>
      <w:del w:id="680" w:author="Administrator" w:date="2016-01-18T10:05:27Z">
        <w:r>
          <w:rPr>
            <w:rFonts w:hint="eastAsia" w:ascii="华文楷体" w:hAnsi="华文楷体" w:eastAsia="华文楷体"/>
            <w:sz w:val="28"/>
            <w:szCs w:val="28"/>
          </w:rPr>
          <w:delText>中观庄严论释 第91课 40-50分钟</w:delText>
        </w:r>
      </w:del>
    </w:p>
    <w:p>
      <w:pPr>
        <w:ind w:firstLine="570"/>
        <w:rPr>
          <w:del w:id="681" w:author="Administrator" w:date="2016-01-18T10:05:27Z"/>
          <w:rFonts w:hint="eastAsia" w:ascii="华文楷体" w:hAnsi="华文楷体" w:eastAsia="华文楷体"/>
          <w:sz w:val="28"/>
          <w:szCs w:val="28"/>
        </w:rPr>
      </w:pPr>
      <w:del w:id="682" w:author="Administrator" w:date="2016-01-18T10:05:27Z">
        <w:r>
          <w:rPr>
            <w:rFonts w:hint="eastAsia" w:ascii="华文楷体" w:hAnsi="华文楷体" w:eastAsia="华文楷体"/>
            <w:sz w:val="28"/>
            <w:szCs w:val="28"/>
          </w:rPr>
          <w:delText>【40:01】</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还有第二个呢，世俗谛当中染污、清净是分得清清楚楚，一点都不混乱的。但是如果说是无自性的，都是无自性的。他就觉得混在一起了，没办法把这个问题分清楚了。大概就是有这两个问题。一个就是认为没有，有损减的过失。一个问题就是混乱的过失。这些都不会存在的。</w:t>
      </w:r>
    </w:p>
    <w:p>
      <w:pPr>
        <w:ind w:firstLine="570"/>
        <w:rPr>
          <w:rFonts w:hint="eastAsia" w:ascii="黑体" w:hAnsi="黑体" w:eastAsia="黑体" w:cs="黑体"/>
          <w:b/>
          <w:bCs/>
          <w:sz w:val="28"/>
          <w:szCs w:val="28"/>
          <w:rPrChange w:id="683" w:author="Administrator" w:date="2016-01-18T10:06:17Z">
            <w:rPr>
              <w:rFonts w:hint="eastAsia" w:ascii="华文楷体" w:hAnsi="华文楷体" w:eastAsia="华文楷体"/>
              <w:sz w:val="28"/>
              <w:szCs w:val="28"/>
            </w:rPr>
          </w:rPrChange>
        </w:rPr>
      </w:pPr>
      <w:del w:id="684" w:author="Administrator" w:date="2016-01-18T10:06:44Z">
        <w:r>
          <w:rPr>
            <w:rFonts w:hint="eastAsia" w:ascii="黑体" w:hAnsi="黑体" w:eastAsia="黑体" w:cs="黑体"/>
            <w:b/>
            <w:bCs/>
            <w:sz w:val="28"/>
            <w:szCs w:val="28"/>
            <w:rPrChange w:id="685" w:author="Administrator" w:date="2016-01-18T10:06:17Z">
              <w:rPr>
                <w:rFonts w:hint="eastAsia" w:ascii="华文楷体" w:hAnsi="华文楷体" w:eastAsia="华文楷体"/>
                <w:sz w:val="28"/>
                <w:szCs w:val="28"/>
              </w:rPr>
            </w:rPrChange>
          </w:rPr>
          <w:delText>〖</w:delText>
        </w:r>
      </w:del>
      <w:ins w:id="687" w:author="Administrator" w:date="2016-01-18T10:06:44Z">
        <w:r>
          <w:rPr>
            <w:rFonts w:hint="eastAsia" w:ascii="黑体" w:hAnsi="黑体" w:eastAsia="黑体" w:cs="黑体"/>
            <w:b/>
            <w:bCs/>
            <w:sz w:val="28"/>
            <w:szCs w:val="28"/>
            <w:lang w:eastAsia="zh-CN"/>
          </w:rPr>
          <w:t>[</w:t>
        </w:r>
      </w:ins>
      <w:r>
        <w:rPr>
          <w:rFonts w:hint="eastAsia" w:ascii="黑体" w:hAnsi="黑体" w:eastAsia="黑体" w:cs="黑体"/>
          <w:b/>
          <w:bCs/>
          <w:sz w:val="28"/>
          <w:szCs w:val="28"/>
          <w:rPrChange w:id="688" w:author="Administrator" w:date="2016-01-18T10:06:17Z">
            <w:rPr>
              <w:rFonts w:hint="eastAsia" w:ascii="华文楷体" w:hAnsi="华文楷体" w:eastAsia="华文楷体"/>
              <w:sz w:val="28"/>
              <w:szCs w:val="28"/>
            </w:rPr>
          </w:rPrChange>
        </w:rPr>
        <w:t>作者正是为了清除诸如此类所有的劣意谬论而阐明因果的合理性才宣说了这一偈颂</w:t>
      </w:r>
      <w:del w:id="689" w:author="Administrator" w:date="2016-01-18T10:06:25Z">
        <w:r>
          <w:rPr>
            <w:rFonts w:hint="eastAsia" w:ascii="黑体" w:hAnsi="黑体" w:eastAsia="黑体" w:cs="黑体"/>
            <w:b/>
            <w:bCs/>
            <w:sz w:val="28"/>
            <w:szCs w:val="28"/>
            <w:rPrChange w:id="690" w:author="Administrator" w:date="2016-01-18T10:06:41Z">
              <w:rPr>
                <w:rFonts w:hint="eastAsia" w:ascii="华文楷体" w:hAnsi="华文楷体" w:eastAsia="华文楷体"/>
                <w:sz w:val="28"/>
                <w:szCs w:val="28"/>
              </w:rPr>
            </w:rPrChange>
          </w:rPr>
          <w:delText>〗</w:delText>
        </w:r>
      </w:del>
      <w:ins w:id="692" w:author="Administrator" w:date="2016-01-18T10:06:34Z">
        <w:r>
          <w:rPr>
            <w:rFonts w:hint="eastAsia" w:ascii="黑体" w:hAnsi="黑体" w:eastAsia="黑体" w:cs="黑体"/>
            <w:b/>
            <w:bCs/>
            <w:sz w:val="28"/>
            <w:szCs w:val="28"/>
            <w:lang w:val="en-US" w:eastAsia="zh-CN"/>
            <w:rPrChange w:id="693" w:author="Administrator" w:date="2016-01-18T10:06:41Z">
              <w:rPr>
                <w:rFonts w:hint="eastAsia" w:ascii="黑体" w:hAnsi="黑体" w:eastAsia="黑体" w:cs="黑体"/>
                <w:b/>
                <w:bCs/>
                <w:sz w:val="28"/>
                <w:szCs w:val="28"/>
                <w:lang w:val="en-US" w:eastAsia="zh-CN"/>
              </w:rPr>
            </w:rPrChange>
          </w:rPr>
          <w:t>]</w:t>
        </w:r>
      </w:ins>
    </w:p>
    <w:p>
      <w:pPr>
        <w:ind w:firstLine="570"/>
        <w:rPr>
          <w:ins w:id="695" w:author="Administrator" w:date="2016-01-18T10:21:04Z"/>
          <w:rFonts w:hint="eastAsia" w:ascii="华文楷体" w:hAnsi="华文楷体" w:eastAsia="华文楷体"/>
          <w:sz w:val="28"/>
          <w:szCs w:val="28"/>
        </w:rPr>
      </w:pPr>
      <w:r>
        <w:rPr>
          <w:rFonts w:hint="eastAsia" w:ascii="华文楷体" w:hAnsi="华文楷体" w:eastAsia="华文楷体"/>
          <w:sz w:val="28"/>
          <w:szCs w:val="28"/>
        </w:rPr>
        <w:t>作者是为了清除诸如此类所有的劣意谬论而阐明了中观</w:t>
      </w:r>
      <w:ins w:id="696" w:author="Administrator" w:date="2016-01-18T10:07:04Z">
        <w:r>
          <w:rPr>
            <w:rFonts w:hint="eastAsia" w:ascii="华文楷体" w:hAnsi="华文楷体" w:eastAsia="华文楷体"/>
            <w:sz w:val="28"/>
            <w:szCs w:val="28"/>
            <w:lang w:eastAsia="zh-CN"/>
          </w:rPr>
          <w:t>当</w:t>
        </w:r>
      </w:ins>
      <w:r>
        <w:rPr>
          <w:rFonts w:hint="eastAsia" w:ascii="华文楷体" w:hAnsi="华文楷体" w:eastAsia="华文楷体"/>
          <w:sz w:val="28"/>
          <w:szCs w:val="28"/>
        </w:rPr>
        <w:t>中所阐明的因果的合理性</w:t>
      </w:r>
      <w:ins w:id="697" w:author="Administrator" w:date="2016-01-18T10:07:18Z">
        <w:r>
          <w:rPr>
            <w:rFonts w:hint="eastAsia" w:ascii="华文楷体" w:hAnsi="华文楷体" w:eastAsia="华文楷体"/>
            <w:sz w:val="28"/>
            <w:szCs w:val="28"/>
            <w:lang w:eastAsia="zh-CN"/>
          </w:rPr>
          <w:t>，</w:t>
        </w:r>
      </w:ins>
      <w:ins w:id="698" w:author="Administrator" w:date="2016-01-18T10:07:14Z">
        <w:r>
          <w:rPr>
            <w:rFonts w:hint="eastAsia" w:ascii="华文楷体" w:hAnsi="华文楷体" w:eastAsia="华文楷体"/>
            <w:sz w:val="28"/>
            <w:szCs w:val="28"/>
            <w:lang w:eastAsia="zh-CN"/>
          </w:rPr>
          <w:t>然后</w:t>
        </w:r>
      </w:ins>
      <w:r>
        <w:rPr>
          <w:rFonts w:hint="eastAsia" w:ascii="华文楷体" w:hAnsi="华文楷体" w:eastAsia="华文楷体"/>
          <w:sz w:val="28"/>
          <w:szCs w:val="28"/>
        </w:rPr>
        <w:t>才宣讲了这一偈颂。所以，我们说，作为一个学佛者来讲</w:t>
      </w:r>
      <w:ins w:id="699" w:author="Administrator" w:date="2016-01-18T10:07:27Z">
        <w:r>
          <w:rPr>
            <w:rFonts w:hint="eastAsia" w:ascii="华文楷体" w:hAnsi="华文楷体" w:eastAsia="华文楷体"/>
            <w:sz w:val="28"/>
            <w:szCs w:val="28"/>
            <w:lang w:eastAsia="zh-CN"/>
          </w:rPr>
          <w:t>的话</w:t>
        </w:r>
      </w:ins>
      <w:r>
        <w:rPr>
          <w:rFonts w:hint="eastAsia" w:ascii="华文楷体" w:hAnsi="华文楷体" w:eastAsia="华文楷体"/>
          <w:sz w:val="28"/>
          <w:szCs w:val="28"/>
        </w:rPr>
        <w:t>，很多大论典必须要常去学习。如果对于这些大论典不常去学习的话，我们的相续中也会出现疑惑。如果一切万法都是空性的，这些显现法怎么办？怎么安立</w:t>
      </w:r>
      <w:ins w:id="700" w:author="Administrator" w:date="2016-01-18T10:07:48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缘起？如果长期对于这些大论典有过闻思，有过体会的话，实际上这些问题就不是一个</w:t>
      </w:r>
      <w:ins w:id="701" w:author="Administrator" w:date="2016-01-18T10:08:01Z">
        <w:r>
          <w:rPr>
            <w:rFonts w:hint="eastAsia" w:ascii="华文楷体" w:hAnsi="华文楷体" w:eastAsia="华文楷体"/>
            <w:sz w:val="28"/>
            <w:szCs w:val="28"/>
            <w:lang w:eastAsia="zh-CN"/>
          </w:rPr>
          <w:t>什么</w:t>
        </w:r>
      </w:ins>
      <w:r>
        <w:rPr>
          <w:rFonts w:hint="eastAsia" w:ascii="华文楷体" w:hAnsi="华文楷体" w:eastAsia="华文楷体"/>
          <w:sz w:val="28"/>
          <w:szCs w:val="28"/>
        </w:rPr>
        <w:t>问题。因为这些在论典当中已经讲得清清楚楚了。对于二谛的分别方式已经讲得清清楚楚了。所以说，对这个是不会有丝毫的疑惑的。</w:t>
      </w:r>
      <w:del w:id="702" w:author="Administrator" w:date="2016-01-18T10:08:26Z">
        <w:r>
          <w:rPr>
            <w:rFonts w:hint="eastAsia" w:ascii="华文楷体" w:hAnsi="华文楷体" w:eastAsia="华文楷体"/>
            <w:sz w:val="28"/>
            <w:szCs w:val="28"/>
          </w:rPr>
          <w:delText>所</w:delText>
        </w:r>
      </w:del>
      <w:del w:id="703" w:author="Administrator" w:date="2016-01-18T10:08:25Z">
        <w:r>
          <w:rPr>
            <w:rFonts w:hint="eastAsia" w:ascii="华文楷体" w:hAnsi="华文楷体" w:eastAsia="华文楷体"/>
            <w:sz w:val="28"/>
            <w:szCs w:val="28"/>
          </w:rPr>
          <w:delText>以</w:delText>
        </w:r>
      </w:del>
      <w:del w:id="704" w:author="Administrator" w:date="2016-01-18T10:08:24Z">
        <w:r>
          <w:rPr>
            <w:rFonts w:hint="eastAsia" w:ascii="华文楷体" w:hAnsi="华文楷体" w:eastAsia="华文楷体"/>
            <w:sz w:val="28"/>
            <w:szCs w:val="28"/>
          </w:rPr>
          <w:delText>说</w:delText>
        </w:r>
      </w:del>
      <w:r>
        <w:rPr>
          <w:rFonts w:hint="eastAsia" w:ascii="华文楷体" w:hAnsi="华文楷体" w:eastAsia="华文楷体"/>
          <w:sz w:val="28"/>
          <w:szCs w:val="28"/>
        </w:rPr>
        <w:t>必须要长期地</w:t>
      </w:r>
      <w:ins w:id="705" w:author="Administrator" w:date="2016-01-18T10:08:41Z">
        <w:r>
          <w:rPr>
            <w:rFonts w:hint="eastAsia" w:ascii="华文楷体" w:hAnsi="华文楷体" w:eastAsia="华文楷体"/>
            <w:sz w:val="28"/>
            <w:szCs w:val="28"/>
          </w:rPr>
          <w:t>地闻思</w:t>
        </w:r>
      </w:ins>
      <w:r>
        <w:rPr>
          <w:rFonts w:hint="eastAsia" w:ascii="华文楷体" w:hAnsi="华文楷体" w:eastAsia="华文楷体"/>
          <w:sz w:val="28"/>
          <w:szCs w:val="28"/>
        </w:rPr>
        <w:t>大量</w:t>
      </w:r>
      <w:ins w:id="706" w:author="Administrator" w:date="2016-01-18T10:08:46Z">
        <w:r>
          <w:rPr>
            <w:rFonts w:hint="eastAsia" w:ascii="华文楷体" w:hAnsi="华文楷体" w:eastAsia="华文楷体"/>
            <w:sz w:val="28"/>
            <w:szCs w:val="28"/>
            <w:lang w:eastAsia="zh-CN"/>
          </w:rPr>
          <w:t>论点</w:t>
        </w:r>
      </w:ins>
      <w:del w:id="707" w:author="Administrator" w:date="2016-01-18T10:08:38Z">
        <w:r>
          <w:rPr>
            <w:rFonts w:hint="eastAsia" w:ascii="华文楷体" w:hAnsi="华文楷体" w:eastAsia="华文楷体"/>
            <w:sz w:val="28"/>
            <w:szCs w:val="28"/>
          </w:rPr>
          <w:delText>地闻思</w:delText>
        </w:r>
      </w:del>
      <w:r>
        <w:rPr>
          <w:rFonts w:hint="eastAsia" w:ascii="华文楷体" w:hAnsi="华文楷体" w:eastAsia="华文楷体"/>
          <w:sz w:val="28"/>
          <w:szCs w:val="28"/>
        </w:rPr>
        <w:t>。</w:t>
      </w:r>
      <w:ins w:id="708" w:author="Administrator" w:date="2016-01-18T10:08:51Z">
        <w:r>
          <w:rPr>
            <w:rFonts w:hint="eastAsia" w:ascii="华文楷体" w:hAnsi="华文楷体" w:eastAsia="华文楷体"/>
            <w:sz w:val="28"/>
            <w:szCs w:val="28"/>
            <w:lang w:eastAsia="zh-CN"/>
          </w:rPr>
          <w:t>因为</w:t>
        </w:r>
      </w:ins>
      <w:ins w:id="709" w:author="Administrator" w:date="2016-01-18T10:08:53Z">
        <w:r>
          <w:rPr>
            <w:rFonts w:hint="eastAsia" w:ascii="华文楷体" w:hAnsi="华文楷体" w:eastAsia="华文楷体"/>
            <w:sz w:val="28"/>
            <w:szCs w:val="28"/>
            <w:lang w:eastAsia="zh-CN"/>
          </w:rPr>
          <w:t>就说</w:t>
        </w:r>
      </w:ins>
      <w:ins w:id="710" w:author="Administrator" w:date="2016-01-18T10:09:09Z">
        <w:r>
          <w:rPr>
            <w:rFonts w:hint="eastAsia" w:ascii="华文楷体" w:hAnsi="华文楷体" w:eastAsia="华文楷体"/>
            <w:sz w:val="28"/>
            <w:szCs w:val="28"/>
            <w:lang w:eastAsia="zh-CN"/>
          </w:rPr>
          <w:t>比如说</w:t>
        </w:r>
      </w:ins>
      <w:del w:id="711" w:author="Administrator" w:date="2016-01-18T10:08:57Z">
        <w:r>
          <w:rPr>
            <w:rFonts w:hint="eastAsia" w:ascii="华文楷体" w:hAnsi="华文楷体" w:eastAsia="华文楷体"/>
            <w:sz w:val="28"/>
            <w:szCs w:val="28"/>
          </w:rPr>
          <w:delText>所以说</w:delText>
        </w:r>
      </w:del>
      <w:r>
        <w:rPr>
          <w:rFonts w:hint="eastAsia" w:ascii="华文楷体" w:hAnsi="华文楷体" w:eastAsia="华文楷体"/>
          <w:sz w:val="28"/>
          <w:szCs w:val="28"/>
        </w:rPr>
        <w:t>一些窍诀性的修心的论典</w:t>
      </w:r>
      <w:ins w:id="712" w:author="Administrator" w:date="2016-01-18T10:09:17Z">
        <w:r>
          <w:rPr>
            <w:rFonts w:hint="eastAsia" w:ascii="华文楷体" w:hAnsi="华文楷体" w:eastAsia="华文楷体"/>
            <w:sz w:val="28"/>
            <w:szCs w:val="28"/>
            <w:lang w:eastAsia="zh-CN"/>
          </w:rPr>
          <w:t>这</w:t>
        </w:r>
      </w:ins>
      <w:ins w:id="713" w:author="Administrator" w:date="2016-01-18T10:09:24Z">
        <w:r>
          <w:rPr>
            <w:rFonts w:hint="eastAsia" w:ascii="华文楷体" w:hAnsi="华文楷体" w:eastAsia="华文楷体"/>
            <w:sz w:val="28"/>
            <w:szCs w:val="28"/>
            <w:lang w:eastAsia="zh-CN"/>
          </w:rPr>
          <w:t>方</w:t>
        </w:r>
      </w:ins>
      <w:ins w:id="714" w:author="Administrator" w:date="2016-01-18T10:09:17Z">
        <w:r>
          <w:rPr>
            <w:rFonts w:hint="eastAsia" w:ascii="华文楷体" w:hAnsi="华文楷体" w:eastAsia="华文楷体"/>
            <w:sz w:val="28"/>
            <w:szCs w:val="28"/>
            <w:lang w:eastAsia="zh-CN"/>
          </w:rPr>
          <w:t>面</w:t>
        </w:r>
      </w:ins>
      <w:ins w:id="715" w:author="Administrator" w:date="2016-01-18T10:09:28Z">
        <w:r>
          <w:rPr>
            <w:rFonts w:hint="eastAsia" w:ascii="华文楷体" w:hAnsi="华文楷体" w:eastAsia="华文楷体"/>
            <w:sz w:val="28"/>
            <w:szCs w:val="28"/>
            <w:lang w:eastAsia="zh-CN"/>
          </w:rPr>
          <w:t>他</w:t>
        </w:r>
      </w:ins>
      <w:r>
        <w:rPr>
          <w:rFonts w:hint="eastAsia" w:ascii="华文楷体" w:hAnsi="华文楷体" w:eastAsia="华文楷体"/>
          <w:sz w:val="28"/>
          <w:szCs w:val="28"/>
        </w:rPr>
        <w:t>已经</w:t>
      </w:r>
      <w:ins w:id="716" w:author="Administrator" w:date="2016-01-18T10:09:41Z">
        <w:r>
          <w:rPr>
            <w:rFonts w:hint="eastAsia" w:ascii="华文楷体" w:hAnsi="华文楷体" w:eastAsia="华文楷体"/>
            <w:sz w:val="28"/>
            <w:szCs w:val="28"/>
            <w:lang w:eastAsia="zh-CN"/>
          </w:rPr>
          <w:t>是</w:t>
        </w:r>
      </w:ins>
      <w:r>
        <w:rPr>
          <w:rFonts w:hint="eastAsia" w:ascii="华文楷体" w:hAnsi="华文楷体" w:eastAsia="华文楷体"/>
          <w:sz w:val="28"/>
          <w:szCs w:val="28"/>
        </w:rPr>
        <w:t>把结论告诉你了。比如说</w:t>
      </w:r>
      <w:ins w:id="717" w:author="Administrator" w:date="2016-01-18T10:09:50Z">
        <w:r>
          <w:rPr>
            <w:rFonts w:hint="eastAsia" w:ascii="华文楷体" w:hAnsi="华文楷体" w:eastAsia="华文楷体"/>
            <w:sz w:val="28"/>
            <w:szCs w:val="28"/>
            <w:lang w:eastAsia="zh-CN"/>
          </w:rPr>
          <w:t>很多</w:t>
        </w:r>
      </w:ins>
      <w:r>
        <w:rPr>
          <w:rFonts w:hint="eastAsia" w:ascii="华文楷体" w:hAnsi="华文楷体" w:eastAsia="华文楷体"/>
          <w:sz w:val="28"/>
          <w:szCs w:val="28"/>
        </w:rPr>
        <w:t>窍诀，</w:t>
      </w:r>
      <w:ins w:id="718" w:author="Administrator" w:date="2016-01-18T10:10:02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短小的教言</w:t>
      </w:r>
      <w:ins w:id="719" w:author="Administrator" w:date="2016-01-18T10:10:10Z">
        <w:r>
          <w:rPr>
            <w:rFonts w:hint="eastAsia" w:ascii="华文楷体" w:hAnsi="华文楷体" w:eastAsia="华文楷体"/>
            <w:sz w:val="28"/>
            <w:szCs w:val="28"/>
            <w:lang w:eastAsia="zh-CN"/>
          </w:rPr>
          <w:t>它</w:t>
        </w:r>
      </w:ins>
      <w:r>
        <w:rPr>
          <w:rFonts w:hint="eastAsia" w:ascii="华文楷体" w:hAnsi="华文楷体" w:eastAsia="华文楷体"/>
          <w:sz w:val="28"/>
          <w:szCs w:val="28"/>
        </w:rPr>
        <w:t>给你讲的都是结论。但是</w:t>
      </w:r>
      <w:ins w:id="720" w:author="Administrator" w:date="2016-01-18T10:10:20Z">
        <w:r>
          <w:rPr>
            <w:rFonts w:hint="eastAsia" w:ascii="华文楷体" w:hAnsi="华文楷体" w:eastAsia="华文楷体"/>
            <w:sz w:val="28"/>
            <w:szCs w:val="28"/>
            <w:lang w:eastAsia="zh-CN"/>
          </w:rPr>
          <w:t>我这个</w:t>
        </w:r>
      </w:ins>
      <w:r>
        <w:rPr>
          <w:rFonts w:hint="eastAsia" w:ascii="华文楷体" w:hAnsi="华文楷体" w:eastAsia="华文楷体"/>
          <w:sz w:val="28"/>
          <w:szCs w:val="28"/>
        </w:rPr>
        <w:t>结论拿到我手上</w:t>
      </w:r>
      <w:ins w:id="721" w:author="Administrator" w:date="2016-01-18T10:10:30Z">
        <w:r>
          <w:rPr>
            <w:rFonts w:hint="eastAsia" w:ascii="华文楷体" w:hAnsi="华文楷体" w:eastAsia="华文楷体"/>
            <w:sz w:val="28"/>
            <w:szCs w:val="28"/>
            <w:lang w:eastAsia="zh-CN"/>
          </w:rPr>
          <w:t>这个结论</w:t>
        </w:r>
      </w:ins>
      <w:ins w:id="722" w:author="Administrator" w:date="2016-01-18T10:10:32Z">
        <w:r>
          <w:rPr>
            <w:rFonts w:hint="eastAsia" w:ascii="华文楷体" w:hAnsi="华文楷体" w:eastAsia="华文楷体"/>
            <w:sz w:val="28"/>
            <w:szCs w:val="28"/>
            <w:lang w:eastAsia="zh-CN"/>
          </w:rPr>
          <w:t>我</w:t>
        </w:r>
      </w:ins>
      <w:r>
        <w:rPr>
          <w:rFonts w:hint="eastAsia" w:ascii="华文楷体" w:hAnsi="华文楷体" w:eastAsia="华文楷体"/>
          <w:sz w:val="28"/>
          <w:szCs w:val="28"/>
        </w:rPr>
        <w:t>能不能够消化，这个是一个问题。所以说</w:t>
      </w:r>
      <w:ins w:id="723" w:author="Administrator" w:date="2016-01-18T10:10:45Z">
        <w:r>
          <w:rPr>
            <w:rFonts w:hint="eastAsia" w:ascii="华文楷体" w:hAnsi="华文楷体" w:eastAsia="华文楷体"/>
            <w:sz w:val="28"/>
            <w:szCs w:val="28"/>
            <w:lang w:eastAsia="zh-CN"/>
          </w:rPr>
          <w:t>如果</w:t>
        </w:r>
      </w:ins>
      <w:ins w:id="724" w:author="Administrator" w:date="2016-01-18T10:10:46Z">
        <w:r>
          <w:rPr>
            <w:rFonts w:hint="eastAsia" w:ascii="华文楷体" w:hAnsi="华文楷体" w:eastAsia="华文楷体"/>
            <w:sz w:val="28"/>
            <w:szCs w:val="28"/>
            <w:lang w:eastAsia="zh-CN"/>
          </w:rPr>
          <w:t>你</w:t>
        </w:r>
      </w:ins>
      <w:r>
        <w:rPr>
          <w:rFonts w:hint="eastAsia" w:ascii="华文楷体" w:hAnsi="华文楷体" w:eastAsia="华文楷体"/>
          <w:sz w:val="28"/>
          <w:szCs w:val="28"/>
        </w:rPr>
        <w:t>要消化这些窍诀的话，</w:t>
      </w:r>
      <w:ins w:id="725" w:author="Administrator" w:date="2016-01-18T10:10:55Z">
        <w:r>
          <w:rPr>
            <w:rFonts w:hint="eastAsia" w:ascii="华文楷体" w:hAnsi="华文楷体" w:eastAsia="华文楷体"/>
            <w:sz w:val="28"/>
            <w:szCs w:val="28"/>
            <w:lang w:eastAsia="zh-CN"/>
          </w:rPr>
          <w:t>你</w:t>
        </w:r>
      </w:ins>
      <w:r>
        <w:rPr>
          <w:rFonts w:hint="eastAsia" w:ascii="华文楷体" w:hAnsi="华文楷体" w:eastAsia="华文楷体"/>
          <w:sz w:val="28"/>
          <w:szCs w:val="28"/>
        </w:rPr>
        <w:t>必须要返过头去把这些问题搞清楚</w:t>
      </w:r>
      <w:ins w:id="726" w:author="Administrator" w:date="2016-01-18T10:11:01Z">
        <w:r>
          <w:rPr>
            <w:rFonts w:hint="eastAsia" w:ascii="华文楷体" w:hAnsi="华文楷体" w:eastAsia="华文楷体"/>
            <w:sz w:val="28"/>
            <w:szCs w:val="28"/>
            <w:lang w:eastAsia="zh-CN"/>
          </w:rPr>
          <w:t>的</w:t>
        </w:r>
      </w:ins>
      <w:r>
        <w:rPr>
          <w:rFonts w:hint="eastAsia" w:ascii="华文楷体" w:hAnsi="华文楷体" w:eastAsia="华文楷体"/>
          <w:sz w:val="28"/>
          <w:szCs w:val="28"/>
        </w:rPr>
        <w:t>。所以说所谓的这些窍诀是把很多文字很多殊胜的义理高度浓缩。高度浓缩在几个字当中、一段话当中让你去看，让你去修。</w:t>
      </w:r>
      <w:ins w:id="727" w:author="Administrator" w:date="2016-01-18T10:14:05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如果</w:t>
      </w:r>
      <w:ins w:id="728" w:author="Administrator" w:date="2016-01-18T10:14:08Z">
        <w:r>
          <w:rPr>
            <w:rFonts w:hint="eastAsia" w:ascii="华文楷体" w:hAnsi="华文楷体" w:eastAsia="华文楷体"/>
            <w:sz w:val="28"/>
            <w:szCs w:val="28"/>
            <w:lang w:eastAsia="zh-CN"/>
          </w:rPr>
          <w:t>你</w:t>
        </w:r>
      </w:ins>
      <w:r>
        <w:rPr>
          <w:rFonts w:hint="eastAsia" w:ascii="华文楷体" w:hAnsi="华文楷体" w:eastAsia="华文楷体"/>
          <w:sz w:val="28"/>
          <w:szCs w:val="28"/>
        </w:rPr>
        <w:t>以前曾经缘</w:t>
      </w:r>
      <w:del w:id="729" w:author="Administrator" w:date="2016-01-18T10:14:17Z">
        <w:r>
          <w:rPr>
            <w:rFonts w:hint="eastAsia" w:ascii="华文楷体" w:hAnsi="华文楷体" w:eastAsia="华文楷体"/>
            <w:sz w:val="28"/>
            <w:szCs w:val="28"/>
          </w:rPr>
          <w:delText>很</w:delText>
        </w:r>
      </w:del>
      <w:ins w:id="730" w:author="Administrator" w:date="2016-01-18T10:14:17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大的论典、很多的文字已经一个一个思维下来了，这个时候你看窍诀的时候完全就通达了。这里面所讲的所有的意思都通达了。教给你这个密码，这个密码当中所有的意义我都知道。为什么？因为以前我都学过了。那么如果说拿着这个密码，这个是很好的，</w:t>
      </w:r>
      <w:ins w:id="731" w:author="Administrator" w:date="2016-01-18T10:14:50Z">
        <w:r>
          <w:rPr>
            <w:rFonts w:hint="eastAsia" w:ascii="华文楷体" w:hAnsi="华文楷体" w:eastAsia="华文楷体"/>
            <w:sz w:val="28"/>
            <w:szCs w:val="28"/>
            <w:lang w:eastAsia="zh-CN"/>
          </w:rPr>
          <w:t>你去用</w:t>
        </w:r>
      </w:ins>
      <w:ins w:id="732" w:author="Administrator" w:date="2016-01-18T10:14:51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w:t>
      </w:r>
      <w:ins w:id="733" w:author="Administrator" w:date="2016-01-18T10:14:53Z">
        <w:r>
          <w:rPr>
            <w:rFonts w:hint="eastAsia" w:ascii="华文楷体" w:hAnsi="华文楷体" w:eastAsia="华文楷体"/>
            <w:sz w:val="28"/>
            <w:szCs w:val="28"/>
            <w:lang w:eastAsia="zh-CN"/>
          </w:rPr>
          <w:t>你</w:t>
        </w:r>
      </w:ins>
      <w:r>
        <w:rPr>
          <w:rFonts w:hint="eastAsia" w:ascii="华文楷体" w:hAnsi="华文楷体" w:eastAsia="华文楷体"/>
          <w:sz w:val="28"/>
          <w:szCs w:val="28"/>
        </w:rPr>
        <w:t>用了就能够受用。当你看到</w:t>
      </w:r>
      <w:del w:id="734" w:author="Administrator" w:date="2016-01-18T10:15:04Z">
        <w:r>
          <w:rPr>
            <w:rFonts w:hint="eastAsia" w:ascii="华文楷体" w:hAnsi="华文楷体" w:eastAsia="华文楷体"/>
            <w:sz w:val="28"/>
            <w:szCs w:val="28"/>
          </w:rPr>
          <w:delText>的时候</w:delText>
        </w:r>
      </w:del>
      <w:ins w:id="735" w:author="Administrator" w:date="2016-01-18T10:15:04Z">
        <w:r>
          <w:rPr>
            <w:rFonts w:hint="eastAsia" w:ascii="华文楷体" w:hAnsi="华文楷体" w:eastAsia="华文楷体"/>
            <w:sz w:val="28"/>
            <w:szCs w:val="28"/>
            <w:lang w:eastAsia="zh-CN"/>
          </w:rPr>
          <w:t>之后</w:t>
        </w:r>
      </w:ins>
      <w:ins w:id="736" w:author="Administrator" w:date="2016-01-18T10:15:05Z">
        <w:r>
          <w:rPr>
            <w:rFonts w:hint="eastAsia" w:ascii="华文楷体" w:hAnsi="华文楷体" w:eastAsia="华文楷体"/>
            <w:sz w:val="28"/>
            <w:szCs w:val="28"/>
            <w:lang w:eastAsia="zh-CN"/>
          </w:rPr>
          <w:t>呢</w:t>
        </w:r>
      </w:ins>
      <w:r>
        <w:rPr>
          <w:rFonts w:hint="eastAsia" w:ascii="华文楷体" w:hAnsi="华文楷体" w:eastAsia="华文楷体"/>
          <w:sz w:val="28"/>
          <w:szCs w:val="28"/>
        </w:rPr>
        <w:t>全是几个符号，什么都不懂，对你来讲就是完全没有用了。</w:t>
      </w:r>
      <w:ins w:id="737" w:author="Administrator" w:date="2016-01-18T10:15:15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窍诀放在你手上完全没有用了。所以就不成为一个窍诀了。所以如果是这样的</w:t>
      </w:r>
      <w:del w:id="738" w:author="Administrator" w:date="2016-01-18T10:18:45Z">
        <w:r>
          <w:rPr>
            <w:rFonts w:hint="eastAsia" w:ascii="华文楷体" w:hAnsi="华文楷体" w:eastAsia="华文楷体"/>
            <w:sz w:val="28"/>
            <w:szCs w:val="28"/>
          </w:rPr>
          <w:delText>话</w:delText>
        </w:r>
      </w:del>
      <w:ins w:id="739" w:author="Administrator" w:date="2016-01-18T10:18:45Z">
        <w:r>
          <w:rPr>
            <w:rFonts w:hint="eastAsia" w:ascii="华文楷体" w:hAnsi="华文楷体" w:eastAsia="华文楷体"/>
            <w:sz w:val="28"/>
            <w:szCs w:val="28"/>
            <w:lang w:eastAsia="zh-CN"/>
          </w:rPr>
          <w:t>时候</w:t>
        </w:r>
      </w:ins>
      <w:r>
        <w:rPr>
          <w:rFonts w:hint="eastAsia" w:ascii="华文楷体" w:hAnsi="华文楷体" w:eastAsia="华文楷体"/>
          <w:sz w:val="28"/>
          <w:szCs w:val="28"/>
        </w:rPr>
        <w:t>，那看不懂怎么办？回过头又去学。空性两个字，空性这两个字怎么修。上师说一切都是空性的，</w:t>
      </w:r>
      <w:del w:id="740" w:author="Administrator" w:date="2016-01-18T10:18:57Z">
        <w:r>
          <w:rPr>
            <w:rFonts w:hint="eastAsia" w:ascii="华文楷体" w:hAnsi="华文楷体" w:eastAsia="华文楷体"/>
            <w:sz w:val="28"/>
            <w:szCs w:val="28"/>
          </w:rPr>
          <w:delText>让</w:delText>
        </w:r>
      </w:del>
      <w:r>
        <w:rPr>
          <w:rFonts w:hint="eastAsia" w:ascii="华文楷体" w:hAnsi="华文楷体" w:eastAsia="华文楷体"/>
          <w:sz w:val="28"/>
          <w:szCs w:val="28"/>
        </w:rPr>
        <w:t>你修空性。空性是怎么回事</w:t>
      </w:r>
      <w:del w:id="741" w:author="Administrator" w:date="2016-01-18T10:19:07Z">
        <w:r>
          <w:rPr>
            <w:rFonts w:hint="eastAsia" w:ascii="华文楷体" w:hAnsi="华文楷体" w:eastAsia="华文楷体"/>
            <w:sz w:val="28"/>
            <w:szCs w:val="28"/>
          </w:rPr>
          <w:delText>。</w:delText>
        </w:r>
      </w:del>
      <w:ins w:id="742" w:author="Administrator" w:date="2016-01-18T10:19:07Z">
        <w:r>
          <w:rPr>
            <w:rFonts w:hint="eastAsia" w:ascii="华文楷体" w:hAnsi="华文楷体" w:eastAsia="华文楷体"/>
            <w:sz w:val="28"/>
            <w:szCs w:val="28"/>
            <w:lang w:eastAsia="zh-CN"/>
          </w:rPr>
          <w:t>？</w:t>
        </w:r>
      </w:ins>
      <w:r>
        <w:rPr>
          <w:rFonts w:hint="eastAsia" w:ascii="华文楷体" w:hAnsi="华文楷体" w:eastAsia="华文楷体"/>
          <w:sz w:val="28"/>
          <w:szCs w:val="28"/>
        </w:rPr>
        <w:t>你要问上师，上师就把中观六论搬出来了，放在这，你好好学。《中观庄严论》放在这了，你好好学。这里面讲的是空性。又要返回头看，好好地学。学完之后</w:t>
      </w:r>
      <w:ins w:id="743" w:author="Administrator" w:date="2016-01-18T10:19:20Z">
        <w:r>
          <w:rPr>
            <w:rFonts w:hint="eastAsia" w:ascii="华文楷体" w:hAnsi="华文楷体" w:eastAsia="华文楷体"/>
            <w:sz w:val="28"/>
            <w:szCs w:val="28"/>
            <w:lang w:eastAsia="zh-CN"/>
          </w:rPr>
          <w:t>你</w:t>
        </w:r>
      </w:ins>
      <w:r>
        <w:rPr>
          <w:rFonts w:hint="eastAsia" w:ascii="华文楷体" w:hAnsi="华文楷体" w:eastAsia="华文楷体"/>
          <w:sz w:val="28"/>
          <w:szCs w:val="28"/>
        </w:rPr>
        <w:t>再看空性这两个字的时候，哦，空性是这样的。你就知道了。所以说这里面讲的问题也就是这样的，对于世俗谛，对于</w:t>
      </w:r>
      <w:ins w:id="744" w:author="Administrator" w:date="2016-01-18T10:19:38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胜义谛</w:t>
      </w:r>
      <w:ins w:id="745" w:author="Administrator" w:date="2016-01-18T10:19:42Z">
        <w:r>
          <w:rPr>
            <w:rFonts w:hint="eastAsia" w:ascii="华文楷体" w:hAnsi="华文楷体" w:eastAsia="华文楷体"/>
            <w:sz w:val="28"/>
            <w:szCs w:val="28"/>
            <w:lang w:eastAsia="zh-CN"/>
          </w:rPr>
          <w:t>的问题</w:t>
        </w:r>
      </w:ins>
      <w:r>
        <w:rPr>
          <w:rFonts w:hint="eastAsia" w:ascii="华文楷体" w:hAnsi="华文楷体" w:eastAsia="华文楷体"/>
          <w:sz w:val="28"/>
          <w:szCs w:val="28"/>
        </w:rPr>
        <w:t>，对于因果</w:t>
      </w:r>
      <w:ins w:id="746" w:author="Administrator" w:date="2016-01-18T10:19:52Z">
        <w:r>
          <w:rPr>
            <w:rFonts w:hint="eastAsia" w:ascii="华文楷体" w:hAnsi="华文楷体" w:eastAsia="华文楷体"/>
            <w:sz w:val="28"/>
            <w:szCs w:val="28"/>
            <w:lang w:eastAsia="zh-CN"/>
          </w:rPr>
          <w:t>或这</w:t>
        </w:r>
      </w:ins>
      <w:ins w:id="747" w:author="Administrator" w:date="2016-01-18T10:19:54Z">
        <w:r>
          <w:rPr>
            <w:rFonts w:hint="eastAsia" w:ascii="华文楷体" w:hAnsi="华文楷体" w:eastAsia="华文楷体"/>
            <w:sz w:val="28"/>
            <w:szCs w:val="28"/>
            <w:lang w:eastAsia="zh-CN"/>
          </w:rPr>
          <w:t>些</w:t>
        </w:r>
      </w:ins>
      <w:r>
        <w:rPr>
          <w:rFonts w:hint="eastAsia" w:ascii="华文楷体" w:hAnsi="华文楷体" w:eastAsia="华文楷体"/>
          <w:sz w:val="28"/>
          <w:szCs w:val="28"/>
        </w:rPr>
        <w:t>合理的这些问题，在经论中讲的很清楚。如果我们没有学习过的话，</w:t>
      </w:r>
      <w:ins w:id="748" w:author="Administrator" w:date="2016-01-18T10:20:06Z">
        <w:r>
          <w:rPr>
            <w:rFonts w:hint="eastAsia" w:ascii="华文楷体" w:hAnsi="华文楷体" w:eastAsia="华文楷体"/>
            <w:sz w:val="28"/>
            <w:szCs w:val="28"/>
            <w:lang w:eastAsia="zh-CN"/>
          </w:rPr>
          <w:t>没有学习过</w:t>
        </w:r>
      </w:ins>
      <w:ins w:id="749" w:author="Administrator" w:date="2016-01-18T10:20:09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内心当中不一定</w:t>
      </w:r>
      <w:ins w:id="750" w:author="Administrator" w:date="2016-01-18T10:20:16Z">
        <w:r>
          <w:rPr>
            <w:rFonts w:hint="eastAsia" w:ascii="华文楷体" w:hAnsi="华文楷体" w:eastAsia="华文楷体"/>
            <w:sz w:val="28"/>
            <w:szCs w:val="28"/>
            <w:lang w:eastAsia="zh-CN"/>
          </w:rPr>
          <w:t>能够</w:t>
        </w:r>
      </w:ins>
      <w:r>
        <w:rPr>
          <w:rFonts w:hint="eastAsia" w:ascii="华文楷体" w:hAnsi="华文楷体" w:eastAsia="华文楷体"/>
          <w:sz w:val="28"/>
          <w:szCs w:val="28"/>
        </w:rPr>
        <w:t>产生</w:t>
      </w:r>
      <w:ins w:id="751" w:author="Administrator" w:date="2016-01-18T10:20:21Z">
        <w:r>
          <w:rPr>
            <w:rFonts w:hint="eastAsia" w:ascii="华文楷体" w:hAnsi="华文楷体" w:eastAsia="华文楷体"/>
            <w:sz w:val="28"/>
            <w:szCs w:val="28"/>
            <w:lang w:eastAsia="zh-CN"/>
          </w:rPr>
          <w:t>一个</w:t>
        </w:r>
      </w:ins>
      <w:r>
        <w:rPr>
          <w:rFonts w:hint="eastAsia" w:ascii="华文楷体" w:hAnsi="华文楷体" w:eastAsia="华文楷体"/>
          <w:sz w:val="28"/>
          <w:szCs w:val="28"/>
        </w:rPr>
        <w:t>认同，不一定能够产生定解。</w:t>
      </w:r>
      <w:ins w:id="752" w:author="Administrator" w:date="2016-01-18T10:20:31Z">
        <w:r>
          <w:rPr>
            <w:rFonts w:hint="eastAsia" w:ascii="华文楷体" w:hAnsi="华文楷体" w:eastAsia="华文楷体"/>
            <w:sz w:val="28"/>
            <w:szCs w:val="28"/>
            <w:lang w:eastAsia="zh-CN"/>
          </w:rPr>
          <w:t>还是</w:t>
        </w:r>
      </w:ins>
      <w:r>
        <w:rPr>
          <w:rFonts w:hint="eastAsia" w:ascii="华文楷体" w:hAnsi="华文楷体" w:eastAsia="华文楷体"/>
          <w:sz w:val="28"/>
          <w:szCs w:val="28"/>
        </w:rPr>
        <w:t>不管怎样，内心当中有疑惑的话还是应当好好学习这样的</w:t>
      </w:r>
      <w:ins w:id="753" w:author="Administrator" w:date="2016-01-18T10:20:53Z">
        <w:r>
          <w:rPr>
            <w:rFonts w:hint="eastAsia" w:ascii="华文楷体" w:hAnsi="华文楷体" w:eastAsia="华文楷体"/>
            <w:sz w:val="28"/>
            <w:szCs w:val="28"/>
            <w:lang w:eastAsia="zh-CN"/>
          </w:rPr>
          <w:t>著</w:t>
        </w:r>
      </w:ins>
      <w:r>
        <w:rPr>
          <w:rFonts w:hint="eastAsia" w:ascii="华文楷体" w:hAnsi="华文楷体" w:eastAsia="华文楷体"/>
          <w:sz w:val="28"/>
          <w:szCs w:val="28"/>
        </w:rPr>
        <w:t>论</w:t>
      </w:r>
      <w:ins w:id="754" w:author="Administrator" w:date="2016-01-18T10:20:56Z">
        <w:r>
          <w:rPr>
            <w:rFonts w:hint="eastAsia" w:ascii="华文楷体" w:hAnsi="华文楷体" w:eastAsia="华文楷体"/>
            <w:sz w:val="28"/>
            <w:szCs w:val="28"/>
            <w:lang w:eastAsia="zh-CN"/>
          </w:rPr>
          <w:t>的</w:t>
        </w:r>
      </w:ins>
      <w:del w:id="755" w:author="Administrator" w:date="2016-01-18T10:20:46Z">
        <w:r>
          <w:rPr>
            <w:rFonts w:hint="eastAsia" w:ascii="华文楷体" w:hAnsi="华文楷体" w:eastAsia="华文楷体"/>
            <w:sz w:val="28"/>
            <w:szCs w:val="28"/>
          </w:rPr>
          <w:delText>典</w:delText>
        </w:r>
      </w:del>
      <w:r>
        <w:rPr>
          <w:rFonts w:hint="eastAsia" w:ascii="华文楷体" w:hAnsi="华文楷体" w:eastAsia="华文楷体"/>
          <w:sz w:val="28"/>
          <w:szCs w:val="28"/>
        </w:rPr>
        <w:t>。</w:t>
      </w:r>
    </w:p>
    <w:p>
      <w:pPr>
        <w:ind w:firstLine="570"/>
        <w:rPr>
          <w:del w:id="756" w:author="Administrator" w:date="2016-01-18T10:21:03Z"/>
          <w:rFonts w:hint="eastAsia" w:ascii="黑体" w:hAnsi="黑体" w:eastAsia="黑体" w:cs="黑体"/>
          <w:b/>
          <w:bCs/>
          <w:sz w:val="28"/>
          <w:szCs w:val="28"/>
          <w:lang w:eastAsia="zh-CN"/>
          <w:rPrChange w:id="757" w:author="Administrator" w:date="2016-01-18T10:21:35Z">
            <w:rPr>
              <w:del w:id="758" w:author="Administrator" w:date="2016-01-18T10:21:03Z"/>
              <w:rFonts w:hint="eastAsia" w:ascii="华文楷体" w:hAnsi="华文楷体" w:eastAsia="华文楷体"/>
              <w:sz w:val="28"/>
              <w:szCs w:val="28"/>
              <w:lang w:eastAsia="zh-CN"/>
            </w:rPr>
          </w:rPrChange>
        </w:rPr>
      </w:pPr>
      <w:ins w:id="759" w:author="Administrator" w:date="2016-01-18T10:21:09Z">
        <w:r>
          <w:rPr>
            <w:rFonts w:hint="eastAsia" w:ascii="黑体" w:hAnsi="黑体" w:eastAsia="黑体" w:cs="黑体"/>
            <w:b/>
            <w:bCs/>
            <w:sz w:val="28"/>
            <w:szCs w:val="28"/>
            <w:lang w:eastAsia="zh-CN"/>
            <w:rPrChange w:id="760" w:author="Administrator" w:date="2016-01-18T10:21:35Z">
              <w:rPr>
                <w:rFonts w:hint="eastAsia" w:ascii="华文楷体" w:hAnsi="华文楷体" w:eastAsia="华文楷体"/>
                <w:sz w:val="28"/>
                <w:szCs w:val="28"/>
                <w:lang w:eastAsia="zh-CN"/>
              </w:rPr>
            </w:rPrChange>
          </w:rPr>
          <w:t>【</w:t>
        </w:r>
      </w:ins>
    </w:p>
    <w:p>
      <w:pPr>
        <w:ind w:firstLine="570"/>
        <w:rPr>
          <w:del w:id="763" w:author="Administrator" w:date="2016-01-18T10:21:01Z"/>
          <w:rFonts w:hint="eastAsia" w:ascii="黑体" w:hAnsi="黑体" w:eastAsia="黑体" w:cs="黑体"/>
          <w:b/>
          <w:bCs/>
          <w:sz w:val="28"/>
          <w:szCs w:val="28"/>
          <w:rPrChange w:id="764" w:author="Administrator" w:date="2016-01-18T10:21:35Z">
            <w:rPr>
              <w:del w:id="765" w:author="Administrator" w:date="2016-01-18T10:21:01Z"/>
              <w:rFonts w:ascii="华文楷体" w:hAnsi="华文楷体" w:eastAsia="华文楷体"/>
              <w:sz w:val="28"/>
              <w:szCs w:val="28"/>
            </w:rPr>
          </w:rPrChange>
        </w:rPr>
        <w:pPrChange w:id="762" w:author="Administrator" w:date="2016-01-18T10:21:03Z">
          <w:pPr>
            <w:ind w:firstLine="570"/>
          </w:pPr>
        </w:pPrChange>
      </w:pPr>
    </w:p>
    <w:p>
      <w:pPr>
        <w:ind w:firstLine="570"/>
        <w:rPr>
          <w:rFonts w:hint="eastAsia" w:ascii="黑体" w:hAnsi="黑体" w:eastAsia="黑体" w:cs="黑体"/>
          <w:b/>
          <w:bCs/>
          <w:sz w:val="28"/>
          <w:szCs w:val="28"/>
          <w:rPrChange w:id="767" w:author="Administrator" w:date="2016-01-18T10:21:35Z">
            <w:rPr>
              <w:rFonts w:hint="eastAsia" w:ascii="华文楷体" w:hAnsi="华文楷体" w:eastAsia="华文楷体"/>
              <w:sz w:val="28"/>
              <w:szCs w:val="28"/>
            </w:rPr>
          </w:rPrChange>
        </w:rPr>
        <w:pPrChange w:id="766" w:author="Administrator" w:date="2016-01-18T10:21:03Z">
          <w:pPr>
            <w:ind w:firstLine="570"/>
          </w:pPr>
        </w:pPrChange>
      </w:pPr>
      <w:del w:id="768" w:author="Administrator" w:date="2016-01-18T10:21:00Z">
        <w:r>
          <w:rPr>
            <w:rFonts w:hint="eastAsia" w:ascii="黑体" w:hAnsi="黑体" w:eastAsia="黑体" w:cs="黑体"/>
            <w:b/>
            <w:bCs/>
            <w:sz w:val="28"/>
            <w:szCs w:val="28"/>
            <w:rPrChange w:id="769" w:author="Administrator" w:date="2016-01-18T10:21:35Z">
              <w:rPr>
                <w:rFonts w:hint="eastAsia" w:ascii="华文楷体" w:hAnsi="华文楷体" w:eastAsia="华文楷体"/>
                <w:sz w:val="28"/>
                <w:szCs w:val="28"/>
              </w:rPr>
            </w:rPrChange>
          </w:rPr>
          <w:delText>〖</w:delText>
        </w:r>
      </w:del>
      <w:r>
        <w:rPr>
          <w:rFonts w:hint="eastAsia" w:ascii="黑体" w:hAnsi="黑体" w:eastAsia="黑体" w:cs="黑体"/>
          <w:b/>
          <w:bCs/>
          <w:sz w:val="28"/>
          <w:szCs w:val="28"/>
          <w:rPrChange w:id="771" w:author="Administrator" w:date="2016-01-18T10:21:35Z">
            <w:rPr>
              <w:rFonts w:hint="eastAsia" w:ascii="华文楷体" w:hAnsi="华文楷体" w:eastAsia="华文楷体"/>
              <w:sz w:val="28"/>
              <w:szCs w:val="28"/>
            </w:rPr>
          </w:rPrChange>
        </w:rPr>
        <w:t>能生之因与所生之果的有实法能起作用的无欺显现,仅仅在世俗中存在这一点并不遮破,</w:t>
      </w:r>
      <w:ins w:id="772" w:author="Administrator" w:date="2016-01-18T10:21:12Z">
        <w:r>
          <w:rPr>
            <w:rFonts w:hint="eastAsia" w:ascii="黑体" w:hAnsi="黑体" w:eastAsia="黑体" w:cs="黑体"/>
            <w:b/>
            <w:bCs/>
            <w:sz w:val="28"/>
            <w:szCs w:val="28"/>
            <w:lang w:eastAsia="zh-CN"/>
            <w:rPrChange w:id="773" w:author="Administrator" w:date="2016-01-18T10:21:35Z">
              <w:rPr>
                <w:rFonts w:hint="eastAsia" w:ascii="华文楷体" w:hAnsi="华文楷体" w:eastAsia="华文楷体"/>
                <w:sz w:val="28"/>
                <w:szCs w:val="28"/>
                <w:lang w:eastAsia="zh-CN"/>
              </w:rPr>
            </w:rPrChange>
          </w:rPr>
          <w:t>】</w:t>
        </w:r>
      </w:ins>
      <w:del w:id="775" w:author="Administrator" w:date="2016-01-18T10:21:07Z">
        <w:r>
          <w:rPr>
            <w:rFonts w:hint="eastAsia" w:ascii="黑体" w:hAnsi="黑体" w:eastAsia="黑体" w:cs="黑体"/>
            <w:b/>
            <w:bCs/>
            <w:sz w:val="28"/>
            <w:szCs w:val="28"/>
            <w:rPrChange w:id="776" w:author="Administrator" w:date="2016-01-18T10:21:35Z">
              <w:rPr>
                <w:rFonts w:hint="eastAsia" w:ascii="华文楷体" w:hAnsi="华文楷体" w:eastAsia="华文楷体"/>
                <w:sz w:val="28"/>
                <w:szCs w:val="28"/>
              </w:rPr>
            </w:rPrChange>
          </w:rPr>
          <w:delText xml:space="preserve"> 〗</w:delText>
        </w:r>
      </w:del>
    </w:p>
    <w:p>
      <w:pPr>
        <w:ind w:firstLine="570"/>
        <w:rPr>
          <w:rFonts w:hint="eastAsia" w:ascii="华文楷体" w:hAnsi="华文楷体" w:eastAsia="华文楷体"/>
          <w:sz w:val="28"/>
          <w:szCs w:val="28"/>
        </w:rPr>
      </w:pPr>
      <w:ins w:id="778" w:author="Administrator" w:date="2016-01-18T10:21:54Z">
        <w:r>
          <w:rPr>
            <w:rFonts w:hint="eastAsia" w:ascii="华文楷体" w:hAnsi="华文楷体" w:eastAsia="华文楷体"/>
            <w:sz w:val="28"/>
            <w:szCs w:val="28"/>
            <w:lang w:eastAsia="zh-CN"/>
          </w:rPr>
          <w:t>那么</w:t>
        </w:r>
      </w:ins>
      <w:ins w:id="779" w:author="Administrator" w:date="2016-01-18T10:21:58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能生的因</w:t>
      </w:r>
      <w:del w:id="780" w:author="Administrator" w:date="2016-01-18T10:21:49Z">
        <w:r>
          <w:rPr>
            <w:rFonts w:hint="eastAsia" w:ascii="华文楷体" w:hAnsi="华文楷体" w:eastAsia="华文楷体"/>
            <w:sz w:val="28"/>
            <w:szCs w:val="28"/>
          </w:rPr>
          <w:delText>与</w:delText>
        </w:r>
      </w:del>
      <w:ins w:id="781" w:author="Administrator" w:date="2016-01-18T10:21:49Z">
        <w:r>
          <w:rPr>
            <w:rFonts w:hint="eastAsia" w:ascii="华文楷体" w:hAnsi="华文楷体" w:eastAsia="华文楷体"/>
            <w:sz w:val="28"/>
            <w:szCs w:val="28"/>
            <w:lang w:eastAsia="zh-CN"/>
          </w:rPr>
          <w:t>和</w:t>
        </w:r>
      </w:ins>
      <w:r>
        <w:rPr>
          <w:rFonts w:hint="eastAsia" w:ascii="华文楷体" w:hAnsi="华文楷体" w:eastAsia="华文楷体"/>
          <w:sz w:val="28"/>
          <w:szCs w:val="28"/>
        </w:rPr>
        <w:t>所生的果的有实法能够起作用的无欺显现</w:t>
      </w:r>
      <w:ins w:id="782" w:author="Administrator" w:date="2016-01-18T10:22:07Z">
        <w:r>
          <w:rPr>
            <w:rFonts w:hint="eastAsia" w:ascii="华文楷体" w:hAnsi="华文楷体" w:eastAsia="华文楷体"/>
            <w:sz w:val="28"/>
            <w:szCs w:val="28"/>
            <w:lang w:eastAsia="zh-CN"/>
          </w:rPr>
          <w:t>呢</w:t>
        </w:r>
      </w:ins>
      <w:r>
        <w:rPr>
          <w:rFonts w:hint="eastAsia" w:ascii="华文楷体" w:hAnsi="华文楷体" w:eastAsia="华文楷体"/>
          <w:sz w:val="28"/>
          <w:szCs w:val="28"/>
        </w:rPr>
        <w:t>，仅仅在世俗谛当中存在这一点是不遮破的。</w:t>
      </w:r>
    </w:p>
    <w:p>
      <w:pPr>
        <w:ind w:firstLine="570"/>
        <w:rPr>
          <w:rFonts w:hint="eastAsia" w:ascii="黑体" w:hAnsi="黑体" w:eastAsia="黑体" w:cs="黑体"/>
          <w:b/>
          <w:bCs/>
          <w:sz w:val="28"/>
          <w:szCs w:val="28"/>
          <w:rPrChange w:id="783" w:author="Administrator" w:date="2016-01-18T10:22:35Z">
            <w:rPr>
              <w:rFonts w:hint="eastAsia" w:ascii="华文楷体" w:hAnsi="华文楷体" w:eastAsia="华文楷体"/>
              <w:sz w:val="28"/>
              <w:szCs w:val="28"/>
            </w:rPr>
          </w:rPrChange>
        </w:rPr>
      </w:pPr>
      <w:del w:id="784" w:author="Administrator" w:date="2016-01-18T10:22:26Z">
        <w:r>
          <w:rPr>
            <w:rFonts w:hint="eastAsia" w:ascii="黑体" w:hAnsi="黑体" w:eastAsia="黑体" w:cs="黑体"/>
            <w:b/>
            <w:bCs/>
            <w:sz w:val="28"/>
            <w:szCs w:val="28"/>
            <w:rPrChange w:id="785" w:author="Administrator" w:date="2016-01-18T10:22:35Z">
              <w:rPr>
                <w:rFonts w:hint="eastAsia" w:ascii="华文楷体" w:hAnsi="华文楷体" w:eastAsia="华文楷体"/>
                <w:sz w:val="28"/>
                <w:szCs w:val="28"/>
              </w:rPr>
            </w:rPrChange>
          </w:rPr>
          <w:delText>〖</w:delText>
        </w:r>
      </w:del>
      <w:ins w:id="787" w:author="Administrator" w:date="2016-01-18T10:22:26Z">
        <w:r>
          <w:rPr>
            <w:rFonts w:hint="eastAsia" w:ascii="黑体" w:hAnsi="黑体" w:eastAsia="黑体" w:cs="黑体"/>
            <w:b/>
            <w:bCs/>
            <w:sz w:val="28"/>
            <w:szCs w:val="28"/>
            <w:lang w:eastAsia="zh-CN"/>
            <w:rPrChange w:id="788" w:author="Administrator" w:date="2016-01-18T10:22:35Z">
              <w:rPr>
                <w:rFonts w:hint="eastAsia" w:ascii="华文楷体" w:hAnsi="华文楷体" w:eastAsia="华文楷体"/>
                <w:sz w:val="28"/>
                <w:szCs w:val="28"/>
                <w:lang w:eastAsia="zh-CN"/>
              </w:rPr>
            </w:rPrChange>
          </w:rPr>
          <w:t>【</w:t>
        </w:r>
      </w:ins>
      <w:r>
        <w:rPr>
          <w:rFonts w:hint="eastAsia" w:ascii="黑体" w:hAnsi="黑体" w:eastAsia="黑体" w:cs="黑体"/>
          <w:b/>
          <w:bCs/>
          <w:sz w:val="28"/>
          <w:szCs w:val="28"/>
          <w:rPrChange w:id="790" w:author="Administrator" w:date="2016-01-18T10:22:35Z">
            <w:rPr>
              <w:rFonts w:hint="eastAsia" w:ascii="华文楷体" w:hAnsi="华文楷体" w:eastAsia="华文楷体"/>
              <w:sz w:val="28"/>
              <w:szCs w:val="28"/>
            </w:rPr>
          </w:rPrChange>
        </w:rPr>
        <w:t xml:space="preserve">实际上是以名言量衡量而安立的,所以染污、清净等因果随存随灭的一切安立各自法相均不失毁而存在, </w:t>
      </w:r>
      <w:del w:id="791" w:author="Administrator" w:date="2016-01-18T10:22:28Z">
        <w:r>
          <w:rPr>
            <w:rFonts w:hint="eastAsia" w:ascii="黑体" w:hAnsi="黑体" w:eastAsia="黑体" w:cs="黑体"/>
            <w:b/>
            <w:bCs/>
            <w:sz w:val="28"/>
            <w:szCs w:val="28"/>
            <w:rPrChange w:id="792" w:author="Administrator" w:date="2016-01-18T10:22:35Z">
              <w:rPr>
                <w:rFonts w:hint="eastAsia" w:ascii="华文楷体" w:hAnsi="华文楷体" w:eastAsia="华文楷体"/>
                <w:sz w:val="28"/>
                <w:szCs w:val="28"/>
              </w:rPr>
            </w:rPrChange>
          </w:rPr>
          <w:delText>〗</w:delText>
        </w:r>
      </w:del>
      <w:ins w:id="794" w:author="Administrator" w:date="2016-01-18T10:22:28Z">
        <w:r>
          <w:rPr>
            <w:rFonts w:hint="eastAsia" w:ascii="黑体" w:hAnsi="黑体" w:eastAsia="黑体" w:cs="黑体"/>
            <w:b/>
            <w:bCs/>
            <w:sz w:val="28"/>
            <w:szCs w:val="28"/>
            <w:lang w:eastAsia="zh-CN"/>
            <w:rPrChange w:id="795" w:author="Administrator" w:date="2016-01-18T10:22:35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ins w:id="797" w:author="Administrator" w:date="2016-01-18T10:22:54Z">
        <w:r>
          <w:rPr>
            <w:rFonts w:hint="eastAsia" w:ascii="华文楷体" w:hAnsi="华文楷体" w:eastAsia="华文楷体"/>
            <w:sz w:val="28"/>
            <w:szCs w:val="28"/>
            <w:lang w:eastAsia="zh-CN"/>
          </w:rPr>
          <w:t>那么就说</w:t>
        </w:r>
      </w:ins>
      <w:r>
        <w:rPr>
          <w:rFonts w:hint="eastAsia" w:ascii="华文楷体" w:hAnsi="华文楷体" w:eastAsia="华文楷体"/>
          <w:sz w:val="28"/>
          <w:szCs w:val="28"/>
        </w:rPr>
        <w:t>实际上是以名言量来衡量，不是通过胜义量来衡量。如果通过胜义量来衡量的话，</w:t>
      </w:r>
      <w:ins w:id="798" w:author="Administrator" w:date="2016-01-18T10:23:13Z">
        <w:r>
          <w:rPr>
            <w:rFonts w:hint="eastAsia" w:ascii="华文楷体" w:hAnsi="华文楷体" w:eastAsia="华文楷体"/>
            <w:sz w:val="28"/>
            <w:szCs w:val="28"/>
            <w:lang w:eastAsia="zh-CN"/>
          </w:rPr>
          <w:t>这</w:t>
        </w:r>
      </w:ins>
      <w:r>
        <w:rPr>
          <w:rFonts w:hint="eastAsia" w:ascii="华文楷体" w:hAnsi="华文楷体" w:eastAsia="华文楷体"/>
          <w:sz w:val="28"/>
          <w:szCs w:val="28"/>
        </w:rPr>
        <w:t>一切都是无自性的，都是空性的。但是如果以名言量来衡量的时候，染污的因缘，染污的</w:t>
      </w:r>
      <w:ins w:id="799" w:author="Administrator" w:date="2016-01-18T10:23:2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果，清净的因缘、清净的果</w:t>
      </w:r>
      <w:ins w:id="800" w:author="Administrator" w:date="2016-01-18T10:23:33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随存随灭。如果染污的因</w:t>
      </w:r>
      <w:ins w:id="801" w:author="Administrator" w:date="2016-01-18T10:23:41Z">
        <w:r>
          <w:rPr>
            <w:rFonts w:hint="eastAsia" w:ascii="华文楷体" w:hAnsi="华文楷体" w:eastAsia="华文楷体"/>
            <w:sz w:val="28"/>
            <w:szCs w:val="28"/>
            <w:lang w:eastAsia="zh-CN"/>
          </w:rPr>
          <w:t>还</w:t>
        </w:r>
      </w:ins>
      <w:r>
        <w:rPr>
          <w:rFonts w:hint="eastAsia" w:ascii="华文楷体" w:hAnsi="华文楷体" w:eastAsia="华文楷体"/>
          <w:sz w:val="28"/>
          <w:szCs w:val="28"/>
        </w:rPr>
        <w:t>具备，</w:t>
      </w:r>
      <w:del w:id="802" w:author="Administrator" w:date="2016-01-18T10:23:49Z">
        <w:r>
          <w:rPr>
            <w:rFonts w:hint="eastAsia" w:ascii="华文楷体" w:hAnsi="华文楷体" w:eastAsia="华文楷体"/>
            <w:sz w:val="28"/>
            <w:szCs w:val="28"/>
          </w:rPr>
          <w:delText>就</w:delText>
        </w:r>
      </w:del>
      <w:ins w:id="803" w:author="Administrator" w:date="2016-01-18T10:23:49Z">
        <w:r>
          <w:rPr>
            <w:rFonts w:hint="eastAsia" w:ascii="华文楷体" w:hAnsi="华文楷体" w:eastAsia="华文楷体"/>
            <w:sz w:val="28"/>
            <w:szCs w:val="28"/>
            <w:lang w:eastAsia="zh-CN"/>
          </w:rPr>
          <w:t>也</w:t>
        </w:r>
      </w:ins>
      <w:r>
        <w:rPr>
          <w:rFonts w:hint="eastAsia" w:ascii="华文楷体" w:hAnsi="华文楷体" w:eastAsia="华文楷体"/>
          <w:sz w:val="28"/>
          <w:szCs w:val="28"/>
        </w:rPr>
        <w:t>没办法</w:t>
      </w:r>
      <w:ins w:id="804" w:author="Administrator" w:date="2016-01-18T10:23:55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显现清净的果。如果清净的因一旦具备</w:t>
      </w:r>
      <w:del w:id="805" w:author="Administrator" w:date="2016-01-18T10:24:08Z">
        <w:r>
          <w:rPr>
            <w:rFonts w:hint="eastAsia" w:ascii="华文楷体" w:hAnsi="华文楷体" w:eastAsia="华文楷体"/>
            <w:sz w:val="28"/>
            <w:szCs w:val="28"/>
          </w:rPr>
          <w:delText>的话</w:delText>
        </w:r>
      </w:del>
      <w:ins w:id="806" w:author="Administrator" w:date="2016-01-18T10:24:08Z">
        <w:r>
          <w:rPr>
            <w:rFonts w:hint="eastAsia" w:ascii="华文楷体" w:hAnsi="华文楷体" w:eastAsia="华文楷体"/>
            <w:sz w:val="28"/>
            <w:szCs w:val="28"/>
            <w:lang w:eastAsia="zh-CN"/>
          </w:rPr>
          <w:t>了</w:t>
        </w:r>
      </w:ins>
      <w:r>
        <w:rPr>
          <w:rFonts w:hint="eastAsia" w:ascii="华文楷体" w:hAnsi="华文楷体" w:eastAsia="华文楷体"/>
          <w:sz w:val="28"/>
          <w:szCs w:val="28"/>
        </w:rPr>
        <w:t>，不可能显现染污的果。所以每一个人</w:t>
      </w:r>
      <w:ins w:id="807" w:author="Administrator" w:date="2016-01-18T10:24:19Z">
        <w:r>
          <w:rPr>
            <w:rFonts w:hint="eastAsia" w:ascii="华文楷体" w:hAnsi="华文楷体" w:eastAsia="华文楷体"/>
            <w:sz w:val="28"/>
            <w:szCs w:val="28"/>
            <w:lang w:eastAsia="zh-CN"/>
          </w:rPr>
          <w:t>我们说</w:t>
        </w:r>
      </w:ins>
      <w:ins w:id="808" w:author="Administrator" w:date="2016-01-18T10:24:22Z">
        <w:r>
          <w:rPr>
            <w:rFonts w:hint="eastAsia" w:ascii="华文楷体" w:hAnsi="华文楷体" w:eastAsia="华文楷体"/>
            <w:sz w:val="28"/>
            <w:szCs w:val="28"/>
            <w:lang w:eastAsia="zh-CN"/>
          </w:rPr>
          <w:t>实际</w:t>
        </w:r>
      </w:ins>
      <w:ins w:id="809" w:author="Administrator" w:date="2016-01-18T10:24:23Z">
        <w:r>
          <w:rPr>
            <w:rFonts w:hint="eastAsia" w:ascii="华文楷体" w:hAnsi="华文楷体" w:eastAsia="华文楷体"/>
            <w:sz w:val="28"/>
            <w:szCs w:val="28"/>
            <w:lang w:eastAsia="zh-CN"/>
          </w:rPr>
          <w:t>在</w:t>
        </w:r>
      </w:ins>
      <w:ins w:id="810" w:author="Administrator" w:date="2016-01-18T10:24:25Z">
        <w:r>
          <w:rPr>
            <w:rFonts w:hint="eastAsia" w:ascii="华文楷体" w:hAnsi="华文楷体" w:eastAsia="华文楷体"/>
            <w:sz w:val="28"/>
            <w:szCs w:val="28"/>
            <w:lang w:eastAsia="zh-CN"/>
          </w:rPr>
          <w:t>这个</w:t>
        </w:r>
      </w:ins>
      <w:ins w:id="811" w:author="Administrator" w:date="2016-01-18T10:24:27Z">
        <w:r>
          <w:rPr>
            <w:rFonts w:hint="eastAsia" w:ascii="华文楷体" w:hAnsi="华文楷体" w:eastAsia="华文楷体"/>
            <w:sz w:val="28"/>
            <w:szCs w:val="28"/>
            <w:lang w:eastAsia="zh-CN"/>
          </w:rPr>
          <w:t>当中</w:t>
        </w:r>
      </w:ins>
      <w:r>
        <w:rPr>
          <w:rFonts w:hint="eastAsia" w:ascii="华文楷体" w:hAnsi="华文楷体" w:eastAsia="华文楷体"/>
          <w:sz w:val="28"/>
          <w:szCs w:val="28"/>
        </w:rPr>
        <w:t>对于因果问题一定</w:t>
      </w:r>
      <w:ins w:id="812" w:author="Administrator" w:date="2016-01-18T10:24:38Z">
        <w:r>
          <w:rPr>
            <w:rFonts w:hint="eastAsia" w:ascii="华文楷体" w:hAnsi="华文楷体" w:eastAsia="华文楷体"/>
            <w:sz w:val="28"/>
            <w:szCs w:val="28"/>
            <w:lang w:eastAsia="zh-CN"/>
          </w:rPr>
          <w:t>就</w:t>
        </w:r>
      </w:ins>
      <w:ins w:id="813" w:author="Administrator" w:date="2016-01-18T10:24:42Z">
        <w:r>
          <w:rPr>
            <w:rFonts w:hint="eastAsia" w:ascii="华文楷体" w:hAnsi="华文楷体" w:eastAsia="华文楷体"/>
            <w:sz w:val="28"/>
            <w:szCs w:val="28"/>
            <w:lang w:eastAsia="zh-CN"/>
          </w:rPr>
          <w:t>说</w:t>
        </w:r>
      </w:ins>
      <w:ins w:id="814" w:author="Administrator" w:date="2016-01-18T10:24:45Z">
        <w:r>
          <w:rPr>
            <w:rFonts w:hint="eastAsia" w:ascii="华文楷体" w:hAnsi="华文楷体" w:eastAsia="华文楷体"/>
            <w:sz w:val="28"/>
            <w:szCs w:val="28"/>
            <w:lang w:eastAsia="zh-CN"/>
          </w:rPr>
          <w:t>要</w:t>
        </w:r>
      </w:ins>
      <w:del w:id="815" w:author="Administrator" w:date="2016-01-18T10:24:48Z">
        <w:r>
          <w:rPr>
            <w:rFonts w:hint="eastAsia" w:ascii="华文楷体" w:hAnsi="华文楷体" w:eastAsia="华文楷体"/>
            <w:sz w:val="28"/>
            <w:szCs w:val="28"/>
          </w:rPr>
          <w:delText>去</w:delText>
        </w:r>
      </w:del>
      <w:r>
        <w:rPr>
          <w:rFonts w:hint="eastAsia" w:ascii="华文楷体" w:hAnsi="华文楷体" w:eastAsia="华文楷体"/>
          <w:sz w:val="28"/>
          <w:szCs w:val="28"/>
        </w:rPr>
        <w:t>好好思维。每个人都想获得一种安乐，每个人</w:t>
      </w:r>
      <w:del w:id="816" w:author="Administrator" w:date="2016-01-18T10:25:02Z">
        <w:r>
          <w:rPr>
            <w:rFonts w:hint="eastAsia" w:ascii="华文楷体" w:hAnsi="华文楷体" w:eastAsia="华文楷体"/>
            <w:sz w:val="28"/>
            <w:szCs w:val="28"/>
          </w:rPr>
          <w:delText>都</w:delText>
        </w:r>
      </w:del>
      <w:r>
        <w:rPr>
          <w:rFonts w:hint="eastAsia" w:ascii="华文楷体" w:hAnsi="华文楷体" w:eastAsia="华文楷体"/>
          <w:sz w:val="28"/>
          <w:szCs w:val="28"/>
        </w:rPr>
        <w:t>想</w:t>
      </w:r>
      <w:ins w:id="817" w:author="Administrator" w:date="2016-01-18T10:25:05Z">
        <w:r>
          <w:rPr>
            <w:rFonts w:hint="eastAsia" w:ascii="华文楷体" w:hAnsi="华文楷体" w:eastAsia="华文楷体"/>
            <w:sz w:val="28"/>
            <w:szCs w:val="28"/>
            <w:lang w:eastAsia="zh-CN"/>
          </w:rPr>
          <w:t>要</w:t>
        </w:r>
      </w:ins>
      <w:r>
        <w:rPr>
          <w:rFonts w:hint="eastAsia" w:ascii="华文楷体" w:hAnsi="华文楷体" w:eastAsia="华文楷体"/>
          <w:sz w:val="28"/>
          <w:szCs w:val="28"/>
        </w:rPr>
        <w:t>获得一种解脱的</w:t>
      </w:r>
      <w:ins w:id="818" w:author="Administrator" w:date="2016-01-18T10:25:09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果位。但是如果我们在果方面非常</w:t>
      </w:r>
      <w:ins w:id="819" w:author="Administrator" w:date="2016-01-18T10:25:21Z">
        <w:r>
          <w:rPr>
            <w:rFonts w:hint="eastAsia" w:ascii="华文楷体" w:hAnsi="华文楷体" w:eastAsia="华文楷体"/>
            <w:sz w:val="28"/>
            <w:szCs w:val="28"/>
            <w:lang w:eastAsia="zh-CN"/>
          </w:rPr>
          <w:t>的</w:t>
        </w:r>
      </w:ins>
      <w:r>
        <w:rPr>
          <w:rFonts w:hint="eastAsia" w:ascii="华文楷体" w:hAnsi="华文楷体" w:eastAsia="华文楷体"/>
          <w:sz w:val="28"/>
          <w:szCs w:val="28"/>
        </w:rPr>
        <w:t>重视，</w:t>
      </w:r>
      <w:ins w:id="820" w:author="Administrator" w:date="2016-01-18T10:25:25Z">
        <w:r>
          <w:rPr>
            <w:rFonts w:hint="eastAsia" w:ascii="华文楷体" w:hAnsi="华文楷体" w:eastAsia="华文楷体"/>
            <w:sz w:val="28"/>
            <w:szCs w:val="28"/>
            <w:lang w:eastAsia="zh-CN"/>
          </w:rPr>
          <w:t>但是</w:t>
        </w:r>
      </w:ins>
      <w:r>
        <w:rPr>
          <w:rFonts w:hint="eastAsia" w:ascii="华文楷体" w:hAnsi="华文楷体" w:eastAsia="华文楷体"/>
          <w:sz w:val="28"/>
          <w:szCs w:val="28"/>
        </w:rPr>
        <w:t>因上面忽略的话，</w:t>
      </w:r>
      <w:ins w:id="821" w:author="Administrator" w:date="2016-01-18T10:25:36Z">
        <w:r>
          <w:rPr>
            <w:rFonts w:hint="eastAsia" w:ascii="华文楷体" w:hAnsi="华文楷体" w:eastAsia="华文楷体"/>
            <w:sz w:val="28"/>
            <w:szCs w:val="28"/>
            <w:lang w:eastAsia="zh-CN"/>
          </w:rPr>
          <w:t>这方面</w:t>
        </w:r>
      </w:ins>
      <w:r>
        <w:rPr>
          <w:rFonts w:hint="eastAsia" w:ascii="华文楷体" w:hAnsi="华文楷体" w:eastAsia="华文楷体"/>
          <w:sz w:val="28"/>
          <w:szCs w:val="28"/>
        </w:rPr>
        <w:t>就没有办法真正地获得果。实际上如果我们现在行持的是染污的因，那就不可能获得清净的果。</w:t>
      </w:r>
      <w:ins w:id="822" w:author="Administrator" w:date="2016-01-18T10:25:59Z">
        <w:r>
          <w:rPr>
            <w:rFonts w:hint="eastAsia" w:ascii="华文楷体" w:hAnsi="华文楷体" w:eastAsia="华文楷体"/>
            <w:sz w:val="28"/>
            <w:szCs w:val="28"/>
            <w:lang w:eastAsia="zh-CN"/>
          </w:rPr>
          <w:t>这个方面</w:t>
        </w:r>
      </w:ins>
      <w:ins w:id="823" w:author="Administrator" w:date="2016-01-18T10:26:00Z">
        <w:r>
          <w:rPr>
            <w:rFonts w:hint="eastAsia" w:ascii="华文楷体" w:hAnsi="华文楷体" w:eastAsia="华文楷体"/>
            <w:sz w:val="28"/>
            <w:szCs w:val="28"/>
            <w:lang w:eastAsia="zh-CN"/>
          </w:rPr>
          <w:t>呢</w:t>
        </w:r>
      </w:ins>
      <w:ins w:id="824" w:author="Administrator" w:date="2016-01-18T10:26:02Z">
        <w:r>
          <w:rPr>
            <w:rFonts w:hint="eastAsia" w:ascii="华文楷体" w:hAnsi="华文楷体" w:eastAsia="华文楷体"/>
            <w:sz w:val="28"/>
            <w:szCs w:val="28"/>
            <w:lang w:eastAsia="zh-CN"/>
          </w:rPr>
          <w:t>就是</w:t>
        </w:r>
      </w:ins>
      <w:ins w:id="825" w:author="Administrator" w:date="2016-01-18T10:26:21Z">
        <w:r>
          <w:rPr>
            <w:rFonts w:hint="eastAsia" w:ascii="华文楷体" w:hAnsi="华文楷体" w:eastAsia="华文楷体"/>
            <w:sz w:val="28"/>
            <w:szCs w:val="28"/>
            <w:lang w:eastAsia="zh-CN"/>
          </w:rPr>
          <w:t>说</w:t>
        </w:r>
      </w:ins>
      <w:del w:id="826" w:author="Administrator" w:date="2016-01-18T10:26:30Z">
        <w:r>
          <w:rPr>
            <w:rFonts w:hint="eastAsia" w:ascii="华文楷体" w:hAnsi="华文楷体" w:eastAsia="华文楷体"/>
            <w:sz w:val="28"/>
            <w:szCs w:val="28"/>
          </w:rPr>
          <w:delText>那就是无因</w:delText>
        </w:r>
      </w:del>
      <w:ins w:id="827" w:author="Administrator" w:date="2016-01-18T10:26:30Z">
        <w:r>
          <w:rPr>
            <w:rFonts w:hint="eastAsia" w:ascii="华文楷体" w:hAnsi="华文楷体" w:eastAsia="华文楷体"/>
            <w:sz w:val="28"/>
            <w:szCs w:val="28"/>
            <w:lang w:eastAsia="zh-CN"/>
          </w:rPr>
          <w:t>无论</w:t>
        </w:r>
      </w:ins>
      <w:r>
        <w:rPr>
          <w:rFonts w:hint="eastAsia" w:ascii="华文楷体" w:hAnsi="华文楷体" w:eastAsia="华文楷体"/>
          <w:sz w:val="28"/>
          <w:szCs w:val="28"/>
        </w:rPr>
        <w:t>生果的</w:t>
      </w:r>
      <w:ins w:id="828" w:author="Administrator" w:date="2016-01-18T10:28:38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问题了。如果我们现在修持了清净的因，</w:t>
      </w:r>
      <w:del w:id="829" w:author="Administrator" w:date="2016-01-18T10:26:44Z">
        <w:r>
          <w:rPr>
            <w:rFonts w:hint="eastAsia" w:ascii="华文楷体" w:hAnsi="华文楷体" w:eastAsia="华文楷体"/>
            <w:sz w:val="28"/>
            <w:szCs w:val="28"/>
          </w:rPr>
          <w:delText>虽然</w:delText>
        </w:r>
      </w:del>
      <w:r>
        <w:rPr>
          <w:rFonts w:hint="eastAsia" w:ascii="华文楷体" w:hAnsi="华文楷体" w:eastAsia="华文楷体"/>
          <w:sz w:val="28"/>
          <w:szCs w:val="28"/>
        </w:rPr>
        <w:t>我们</w:t>
      </w:r>
      <w:ins w:id="830" w:author="Administrator" w:date="2016-01-18T10:26:46Z">
        <w:r>
          <w:rPr>
            <w:rFonts w:hint="eastAsia" w:ascii="华文楷体" w:hAnsi="华文楷体" w:eastAsia="华文楷体"/>
            <w:sz w:val="28"/>
            <w:szCs w:val="28"/>
          </w:rPr>
          <w:t>虽然</w:t>
        </w:r>
      </w:ins>
      <w:r>
        <w:rPr>
          <w:rFonts w:hint="eastAsia" w:ascii="华文楷体" w:hAnsi="华文楷体" w:eastAsia="华文楷体"/>
          <w:sz w:val="28"/>
          <w:szCs w:val="28"/>
        </w:rPr>
        <w:t>没有</w:t>
      </w:r>
      <w:ins w:id="831" w:author="Administrator" w:date="2016-01-18T10:26:58Z">
        <w:r>
          <w:rPr>
            <w:rFonts w:hint="eastAsia" w:ascii="华文楷体" w:hAnsi="华文楷体" w:eastAsia="华文楷体"/>
            <w:sz w:val="28"/>
            <w:szCs w:val="28"/>
          </w:rPr>
          <w:t>去</w:t>
        </w:r>
      </w:ins>
      <w:r>
        <w:rPr>
          <w:rFonts w:hint="eastAsia" w:ascii="华文楷体" w:hAnsi="华文楷体" w:eastAsia="华文楷体"/>
          <w:sz w:val="28"/>
          <w:szCs w:val="28"/>
        </w:rPr>
        <w:t>过多地</w:t>
      </w:r>
      <w:ins w:id="832" w:author="Administrator" w:date="2016-01-18T10:27:09Z">
        <w:r>
          <w:rPr>
            <w:rFonts w:hint="eastAsia" w:ascii="华文楷体" w:hAnsi="华文楷体" w:eastAsia="华文楷体"/>
            <w:sz w:val="28"/>
            <w:szCs w:val="28"/>
            <w:lang w:eastAsia="zh-CN"/>
          </w:rPr>
          <w:t>去想</w:t>
        </w:r>
      </w:ins>
      <w:ins w:id="833" w:author="Administrator" w:date="2016-01-18T10:27:12Z">
        <w:r>
          <w:rPr>
            <w:rFonts w:hint="eastAsia" w:ascii="华文楷体" w:hAnsi="华文楷体" w:eastAsia="华文楷体"/>
            <w:sz w:val="28"/>
            <w:szCs w:val="28"/>
            <w:lang w:eastAsia="zh-CN"/>
          </w:rPr>
          <w:t>到</w:t>
        </w:r>
      </w:ins>
      <w:ins w:id="834" w:author="Administrator" w:date="2016-01-18T10:29:02Z">
        <w:r>
          <w:rPr>
            <w:rFonts w:hint="eastAsia" w:ascii="华文楷体" w:hAnsi="华文楷体" w:eastAsia="华文楷体"/>
            <w:sz w:val="28"/>
            <w:szCs w:val="28"/>
            <w:lang w:eastAsia="zh-CN"/>
          </w:rPr>
          <w:t>怎么样</w:t>
        </w:r>
      </w:ins>
      <w:del w:id="835" w:author="Administrator" w:date="2016-01-18T10:26:53Z">
        <w:r>
          <w:rPr>
            <w:rFonts w:hint="eastAsia" w:ascii="华文楷体" w:hAnsi="华文楷体" w:eastAsia="华文楷体"/>
            <w:sz w:val="28"/>
            <w:szCs w:val="28"/>
          </w:rPr>
          <w:delText>去</w:delText>
        </w:r>
      </w:del>
      <w:del w:id="836" w:author="Administrator" w:date="2016-01-18T10:27:15Z">
        <w:r>
          <w:rPr>
            <w:rFonts w:hint="eastAsia" w:ascii="华文楷体" w:hAnsi="华文楷体" w:eastAsia="华文楷体"/>
            <w:sz w:val="28"/>
            <w:szCs w:val="28"/>
          </w:rPr>
          <w:delText>想</w:delText>
        </w:r>
      </w:del>
      <w:r>
        <w:rPr>
          <w:rFonts w:hint="eastAsia" w:ascii="华文楷体" w:hAnsi="华文楷体" w:eastAsia="华文楷体"/>
          <w:sz w:val="28"/>
          <w:szCs w:val="28"/>
        </w:rPr>
        <w:t>清净的因怎么样能够生出果，虽然没有过多地去想。但是</w:t>
      </w:r>
      <w:ins w:id="837" w:author="Administrator" w:date="2016-01-18T10:27:25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清净的因一旦成熟的话，果马上就会出来的。</w:t>
      </w:r>
      <w:ins w:id="838" w:author="Administrator" w:date="2016-01-18T10:27:36Z">
        <w:r>
          <w:rPr>
            <w:rFonts w:hint="eastAsia" w:ascii="华文楷体" w:hAnsi="华文楷体" w:eastAsia="华文楷体"/>
            <w:sz w:val="28"/>
            <w:szCs w:val="28"/>
            <w:lang w:eastAsia="zh-CN"/>
          </w:rPr>
          <w:t>就会有</w:t>
        </w:r>
      </w:ins>
      <w:ins w:id="839" w:author="Administrator" w:date="2016-01-18T10:27:40Z">
        <w:r>
          <w:rPr>
            <w:rFonts w:hint="eastAsia" w:ascii="华文楷体" w:hAnsi="华文楷体" w:eastAsia="华文楷体"/>
            <w:sz w:val="28"/>
            <w:szCs w:val="28"/>
            <w:lang w:eastAsia="zh-CN"/>
          </w:rPr>
          <w:t>这样一个问题</w:t>
        </w:r>
      </w:ins>
      <w:ins w:id="840" w:author="Administrator" w:date="2016-01-18T10:27:44Z">
        <w:r>
          <w:rPr>
            <w:rFonts w:hint="eastAsia" w:ascii="华文楷体" w:hAnsi="华文楷体" w:eastAsia="华文楷体"/>
            <w:sz w:val="28"/>
            <w:szCs w:val="28"/>
            <w:lang w:eastAsia="zh-CN"/>
          </w:rPr>
          <w:t>。</w:t>
        </w:r>
      </w:ins>
      <w:r>
        <w:rPr>
          <w:rFonts w:hint="eastAsia" w:ascii="华文楷体" w:hAnsi="华文楷体" w:eastAsia="华文楷体"/>
          <w:sz w:val="28"/>
          <w:szCs w:val="28"/>
        </w:rPr>
        <w:t>还有一个问题</w:t>
      </w:r>
      <w:ins w:id="841" w:author="Administrator" w:date="2016-01-18T10:29:18Z">
        <w:r>
          <w:rPr>
            <w:rFonts w:hint="eastAsia" w:ascii="华文楷体" w:hAnsi="华文楷体" w:eastAsia="华文楷体"/>
            <w:sz w:val="28"/>
            <w:szCs w:val="28"/>
            <w:lang w:eastAsia="zh-CN"/>
          </w:rPr>
          <w:t>说</w:t>
        </w:r>
      </w:ins>
      <w:r>
        <w:rPr>
          <w:rFonts w:hint="eastAsia" w:ascii="华文楷体" w:hAnsi="华文楷体" w:eastAsia="华文楷体"/>
          <w:sz w:val="28"/>
          <w:szCs w:val="28"/>
        </w:rPr>
        <w:t>，如果我们修行的时候，染污的因也修，清净的因也修，</w:t>
      </w:r>
      <w:ins w:id="842" w:author="Administrator" w:date="2016-01-18T10:29:30Z">
        <w:r>
          <w:rPr>
            <w:rFonts w:hint="eastAsia" w:ascii="华文楷体" w:hAnsi="华文楷体" w:eastAsia="华文楷体"/>
            <w:sz w:val="28"/>
            <w:szCs w:val="28"/>
            <w:lang w:eastAsia="zh-CN"/>
          </w:rPr>
          <w:t>这个方面</w:t>
        </w:r>
      </w:ins>
      <w:r>
        <w:rPr>
          <w:rFonts w:hint="eastAsia" w:ascii="华文楷体" w:hAnsi="华文楷体" w:eastAsia="华文楷体"/>
          <w:sz w:val="28"/>
          <w:szCs w:val="28"/>
        </w:rPr>
        <w:t>就会成</w:t>
      </w:r>
      <w:del w:id="843" w:author="Administrator" w:date="2016-01-18T10:29:36Z">
        <w:r>
          <w:rPr>
            <w:rFonts w:hint="eastAsia" w:ascii="华文楷体" w:hAnsi="华文楷体" w:eastAsia="华文楷体"/>
            <w:sz w:val="28"/>
            <w:szCs w:val="28"/>
          </w:rPr>
          <w:delText>为</w:delText>
        </w:r>
      </w:del>
      <w:ins w:id="844" w:author="Administrator" w:date="2016-01-18T10:29:36Z">
        <w:r>
          <w:rPr>
            <w:rFonts w:hint="eastAsia" w:ascii="华文楷体" w:hAnsi="华文楷体" w:eastAsia="华文楷体"/>
            <w:sz w:val="28"/>
            <w:szCs w:val="28"/>
            <w:lang w:eastAsia="zh-CN"/>
          </w:rPr>
          <w:t>就</w:t>
        </w:r>
      </w:ins>
      <w:r>
        <w:rPr>
          <w:rFonts w:hint="eastAsia" w:ascii="华文楷体" w:hAnsi="华文楷体" w:eastAsia="华文楷体"/>
          <w:sz w:val="28"/>
          <w:szCs w:val="28"/>
        </w:rPr>
        <w:t>混杂。虽然一方面我们在修清净的因，在修解脱道，一方面也在再再地串习染污，这个时候因就成混杂了。如果因混杂，那么果就不会很快很明显地显现出来。二者之间互相有牵制。二者之间互相有牵制的话，就会导致我们有的时候有痛苦，有的时候有安乐。或者真正想</w:t>
      </w:r>
      <w:ins w:id="845" w:author="Administrator" w:date="2016-01-18T10:30:15Z">
        <w:r>
          <w:rPr>
            <w:rFonts w:hint="eastAsia" w:ascii="华文楷体" w:hAnsi="华文楷体" w:eastAsia="华文楷体"/>
            <w:sz w:val="28"/>
            <w:szCs w:val="28"/>
            <w:lang w:eastAsia="zh-CN"/>
          </w:rPr>
          <w:t>要</w:t>
        </w:r>
      </w:ins>
      <w:r>
        <w:rPr>
          <w:rFonts w:hint="eastAsia" w:ascii="华文楷体" w:hAnsi="华文楷体" w:eastAsia="华文楷体"/>
          <w:sz w:val="28"/>
          <w:szCs w:val="28"/>
        </w:rPr>
        <w:t>很快地登地</w:t>
      </w:r>
      <w:del w:id="846" w:author="Administrator" w:date="2016-01-18T10:30:25Z">
        <w:r>
          <w:rPr>
            <w:rFonts w:hint="eastAsia" w:ascii="华文楷体" w:hAnsi="华文楷体" w:eastAsia="华文楷体"/>
            <w:sz w:val="28"/>
            <w:szCs w:val="28"/>
          </w:rPr>
          <w:delText>的话</w:delText>
        </w:r>
      </w:del>
      <w:ins w:id="847" w:author="Administrator" w:date="2016-01-18T10:30:25Z">
        <w:r>
          <w:rPr>
            <w:rFonts w:hint="eastAsia" w:ascii="华文楷体" w:hAnsi="华文楷体" w:eastAsia="华文楷体"/>
            <w:sz w:val="28"/>
            <w:szCs w:val="28"/>
            <w:lang w:eastAsia="zh-CN"/>
          </w:rPr>
          <w:t>也是</w:t>
        </w:r>
      </w:ins>
      <w:ins w:id="848" w:author="Administrator" w:date="2016-01-18T10:30:29Z">
        <w:r>
          <w:rPr>
            <w:rFonts w:hint="eastAsia" w:ascii="华文楷体" w:hAnsi="华文楷体" w:eastAsia="华文楷体"/>
            <w:sz w:val="28"/>
            <w:szCs w:val="28"/>
            <w:lang w:eastAsia="zh-CN"/>
          </w:rPr>
          <w:t>有一种</w:t>
        </w:r>
      </w:ins>
      <w:r>
        <w:rPr>
          <w:rFonts w:hint="eastAsia" w:ascii="华文楷体" w:hAnsi="华文楷体" w:eastAsia="华文楷体"/>
          <w:sz w:val="28"/>
          <w:szCs w:val="28"/>
        </w:rPr>
        <w:t>没</w:t>
      </w:r>
      <w:del w:id="849" w:author="Administrator" w:date="2016-01-18T10:30:43Z">
        <w:r>
          <w:rPr>
            <w:rFonts w:hint="eastAsia" w:ascii="华文楷体" w:hAnsi="华文楷体" w:eastAsia="华文楷体"/>
            <w:sz w:val="28"/>
            <w:szCs w:val="28"/>
          </w:rPr>
          <w:delText>有</w:delText>
        </w:r>
      </w:del>
      <w:r>
        <w:rPr>
          <w:rFonts w:hint="eastAsia" w:ascii="华文楷体" w:hAnsi="华文楷体" w:eastAsia="华文楷体"/>
          <w:sz w:val="28"/>
          <w:szCs w:val="28"/>
        </w:rPr>
        <w:t>办法很快时间当中实现的。所以</w:t>
      </w:r>
      <w:ins w:id="850" w:author="Administrator" w:date="2016-01-18T10:31:01Z">
        <w:r>
          <w:rPr>
            <w:rFonts w:hint="eastAsia" w:ascii="华文楷体" w:hAnsi="华文楷体" w:eastAsia="华文楷体"/>
            <w:sz w:val="28"/>
            <w:szCs w:val="28"/>
            <w:lang w:eastAsia="zh-CN"/>
          </w:rPr>
          <w:t>这</w:t>
        </w:r>
      </w:ins>
      <w:ins w:id="851" w:author="Administrator" w:date="2016-01-18T10:31:02Z">
        <w:r>
          <w:rPr>
            <w:rFonts w:hint="eastAsia" w:ascii="华文楷体" w:hAnsi="华文楷体" w:eastAsia="华文楷体"/>
            <w:sz w:val="28"/>
            <w:szCs w:val="28"/>
            <w:lang w:eastAsia="zh-CN"/>
          </w:rPr>
          <w:t>个方面</w:t>
        </w:r>
      </w:ins>
      <w:ins w:id="852" w:author="Administrator" w:date="2016-01-18T10:31:04Z">
        <w:r>
          <w:rPr>
            <w:rFonts w:hint="eastAsia" w:ascii="华文楷体" w:hAnsi="华文楷体" w:eastAsia="华文楷体"/>
            <w:sz w:val="28"/>
            <w:szCs w:val="28"/>
            <w:lang w:eastAsia="zh-CN"/>
          </w:rPr>
          <w:t>我们</w:t>
        </w:r>
      </w:ins>
      <w:ins w:id="853" w:author="Administrator" w:date="2016-01-18T10:31:05Z">
        <w:r>
          <w:rPr>
            <w:rFonts w:hint="eastAsia" w:ascii="华文楷体" w:hAnsi="华文楷体" w:eastAsia="华文楷体"/>
            <w:sz w:val="28"/>
            <w:szCs w:val="28"/>
            <w:lang w:eastAsia="zh-CN"/>
          </w:rPr>
          <w:t>也</w:t>
        </w:r>
      </w:ins>
      <w:r>
        <w:rPr>
          <w:rFonts w:hint="eastAsia" w:ascii="华文楷体" w:hAnsi="华文楷体" w:eastAsia="华文楷体"/>
          <w:sz w:val="28"/>
          <w:szCs w:val="28"/>
        </w:rPr>
        <w:t>需要知道，</w:t>
      </w:r>
      <w:del w:id="854" w:author="Administrator" w:date="2016-01-18T10:31:17Z">
        <w:r>
          <w:rPr>
            <w:rFonts w:hint="eastAsia" w:ascii="华文楷体" w:hAnsi="华文楷体" w:eastAsia="华文楷体"/>
            <w:sz w:val="28"/>
            <w:szCs w:val="28"/>
          </w:rPr>
          <w:delText>如果</w:delText>
        </w:r>
      </w:del>
      <w:ins w:id="855" w:author="Administrator" w:date="2016-01-18T10:31:17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修</w:t>
      </w:r>
      <w:del w:id="856" w:author="Administrator" w:date="2016-01-18T10:31:23Z">
        <w:r>
          <w:rPr>
            <w:rFonts w:hint="eastAsia" w:ascii="华文楷体" w:hAnsi="华文楷体" w:eastAsia="华文楷体"/>
            <w:sz w:val="28"/>
            <w:szCs w:val="28"/>
          </w:rPr>
          <w:delText>持</w:delText>
        </w:r>
      </w:del>
      <w:ins w:id="857" w:author="Administrator" w:date="2016-01-18T10:31:23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杂的因</w:t>
      </w:r>
      <w:ins w:id="858" w:author="Administrator" w:date="2016-01-18T10:31:27Z">
        <w:r>
          <w:rPr>
            <w:rFonts w:hint="eastAsia" w:ascii="华文楷体" w:hAnsi="华文楷体" w:eastAsia="华文楷体"/>
            <w:sz w:val="28"/>
            <w:szCs w:val="28"/>
            <w:lang w:eastAsia="zh-CN"/>
          </w:rPr>
          <w:t>呢</w:t>
        </w:r>
      </w:ins>
      <w:r>
        <w:rPr>
          <w:rFonts w:hint="eastAsia" w:ascii="华文楷体" w:hAnsi="华文楷体" w:eastAsia="华文楷体"/>
          <w:sz w:val="28"/>
          <w:szCs w:val="28"/>
        </w:rPr>
        <w:t>，要想很快获得</w:t>
      </w:r>
      <w:ins w:id="859" w:author="Administrator" w:date="2016-01-18T10:31:43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清净的果位还是一种障碍，一种制约我们的一种因缘。</w:t>
      </w:r>
      <w:ins w:id="860" w:author="Administrator" w:date="2016-01-18T10:31:56Z">
        <w:r>
          <w:rPr>
            <w:rFonts w:hint="eastAsia" w:ascii="华文楷体" w:hAnsi="华文楷体" w:eastAsia="华文楷体"/>
            <w:sz w:val="28"/>
            <w:szCs w:val="28"/>
            <w:lang w:eastAsia="zh-CN"/>
          </w:rPr>
          <w:t>说</w:t>
        </w:r>
      </w:ins>
      <w:ins w:id="861" w:author="Administrator" w:date="2016-01-18T10:32:00Z">
        <w:r>
          <w:rPr>
            <w:rFonts w:hint="eastAsia" w:ascii="华文楷体" w:hAnsi="华文楷体" w:eastAsia="华文楷体"/>
            <w:sz w:val="28"/>
            <w:szCs w:val="28"/>
            <w:lang w:eastAsia="zh-CN"/>
          </w:rPr>
          <w:t>尽量</w:t>
        </w:r>
      </w:ins>
      <w:ins w:id="862" w:author="Administrator" w:date="2016-01-18T10:32:01Z">
        <w:r>
          <w:rPr>
            <w:rFonts w:hint="eastAsia" w:ascii="华文楷体" w:hAnsi="华文楷体" w:eastAsia="华文楷体"/>
            <w:sz w:val="28"/>
            <w:szCs w:val="28"/>
            <w:lang w:eastAsia="zh-CN"/>
          </w:rPr>
          <w:t>的</w:t>
        </w:r>
      </w:ins>
      <w:ins w:id="863" w:author="Administrator" w:date="2016-01-18T10:32:09Z">
        <w:r>
          <w:rPr>
            <w:rFonts w:hint="eastAsia" w:ascii="华文楷体" w:hAnsi="华文楷体" w:eastAsia="华文楷体"/>
            <w:sz w:val="28"/>
            <w:szCs w:val="28"/>
            <w:lang w:eastAsia="zh-CN"/>
          </w:rPr>
          <w:t>去</w:t>
        </w:r>
      </w:ins>
      <w:r>
        <w:rPr>
          <w:rFonts w:hint="eastAsia" w:ascii="华文楷体" w:hAnsi="华文楷体" w:eastAsia="华文楷体"/>
          <w:sz w:val="28"/>
          <w:szCs w:val="28"/>
        </w:rPr>
        <w:t>以前造过的罪业尽量的忏悔，新的罪业尽量不要造。一心一意地修持清净的因，这个时候就会很快地显现它的果了。</w:t>
      </w:r>
      <w:ins w:id="864" w:author="Administrator" w:date="2016-01-18T10:36:52Z">
        <w:r>
          <w:rPr>
            <w:rFonts w:hint="eastAsia" w:ascii="华文楷体" w:hAnsi="华文楷体" w:eastAsia="华文楷体"/>
            <w:sz w:val="28"/>
            <w:szCs w:val="28"/>
            <w:lang w:eastAsia="zh-CN"/>
          </w:rPr>
          <w:t>那么就是说</w:t>
        </w:r>
      </w:ins>
      <w:ins w:id="865" w:author="Administrator" w:date="2016-01-18T10:37:03Z">
        <w:r>
          <w:rPr>
            <w:rFonts w:hint="eastAsia" w:ascii="华文楷体" w:hAnsi="华文楷体" w:eastAsia="华文楷体"/>
            <w:sz w:val="28"/>
            <w:szCs w:val="28"/>
            <w:lang w:eastAsia="zh-CN"/>
          </w:rPr>
          <w:t>这些</w:t>
        </w:r>
      </w:ins>
      <w:ins w:id="866" w:author="Administrator" w:date="2016-01-18T10:37:05Z">
        <w:r>
          <w:rPr>
            <w:rFonts w:hint="eastAsia" w:ascii="华文楷体" w:hAnsi="华文楷体" w:eastAsia="华文楷体"/>
            <w:sz w:val="28"/>
            <w:szCs w:val="28"/>
            <w:lang w:eastAsia="zh-CN"/>
          </w:rPr>
          <w:t>安立</w:t>
        </w:r>
      </w:ins>
      <w:ins w:id="867" w:author="Administrator" w:date="2016-01-18T10:37:34Z">
        <w:r>
          <w:rPr>
            <w:rFonts w:hint="eastAsia" w:ascii="华文楷体" w:hAnsi="华文楷体" w:eastAsia="华文楷体"/>
            <w:sz w:val="28"/>
            <w:szCs w:val="28"/>
            <w:lang w:eastAsia="zh-CN"/>
          </w:rPr>
          <w:t>各自</w:t>
        </w:r>
      </w:ins>
      <w:ins w:id="868" w:author="Administrator" w:date="2016-01-18T10:37:08Z">
        <w:r>
          <w:rPr>
            <w:rFonts w:hint="eastAsia" w:ascii="华文楷体" w:hAnsi="华文楷体" w:eastAsia="华文楷体"/>
            <w:sz w:val="28"/>
            <w:szCs w:val="28"/>
            <w:lang w:eastAsia="zh-CN"/>
          </w:rPr>
          <w:t>法相</w:t>
        </w:r>
      </w:ins>
      <w:ins w:id="869" w:author="Administrator" w:date="2016-01-18T10:37:42Z">
        <w:r>
          <w:rPr>
            <w:rFonts w:hint="eastAsia" w:ascii="华文楷体" w:hAnsi="华文楷体" w:eastAsia="华文楷体"/>
            <w:sz w:val="28"/>
            <w:szCs w:val="28"/>
            <w:lang w:eastAsia="zh-CN"/>
          </w:rPr>
          <w:t>并不是</w:t>
        </w:r>
      </w:ins>
      <w:ins w:id="870" w:author="Administrator" w:date="2016-01-18T10:39:28Z">
        <w:r>
          <w:rPr>
            <w:rFonts w:hint="eastAsia" w:ascii="华文楷体" w:hAnsi="华文楷体" w:eastAsia="华文楷体"/>
            <w:sz w:val="28"/>
            <w:szCs w:val="28"/>
            <w:lang w:eastAsia="zh-CN"/>
          </w:rPr>
          <w:t>失毁</w:t>
        </w:r>
      </w:ins>
      <w:ins w:id="871" w:author="Administrator" w:date="2016-01-18T10:39:30Z">
        <w:r>
          <w:rPr>
            <w:rFonts w:hint="eastAsia" w:ascii="华文楷体" w:hAnsi="华文楷体" w:eastAsia="华文楷体"/>
            <w:sz w:val="28"/>
            <w:szCs w:val="28"/>
            <w:lang w:eastAsia="zh-CN"/>
          </w:rPr>
          <w:t>而</w:t>
        </w:r>
      </w:ins>
      <w:ins w:id="872" w:author="Administrator" w:date="2016-01-18T10:37:50Z">
        <w:r>
          <w:rPr>
            <w:rFonts w:hint="eastAsia" w:ascii="华文楷体" w:hAnsi="华文楷体" w:eastAsia="华文楷体"/>
            <w:sz w:val="28"/>
            <w:szCs w:val="28"/>
            <w:lang w:eastAsia="zh-CN"/>
          </w:rPr>
          <w:t>存在的</w:t>
        </w:r>
      </w:ins>
      <w:ins w:id="873" w:author="Administrator" w:date="2016-01-18T10:37:52Z">
        <w:r>
          <w:rPr>
            <w:rFonts w:hint="eastAsia" w:ascii="华文楷体" w:hAnsi="华文楷体" w:eastAsia="华文楷体"/>
            <w:sz w:val="28"/>
            <w:szCs w:val="28"/>
            <w:lang w:eastAsia="zh-CN"/>
          </w:rPr>
          <w:t>，</w:t>
        </w:r>
      </w:ins>
    </w:p>
    <w:p>
      <w:pPr>
        <w:ind w:firstLine="570"/>
        <w:rPr>
          <w:rFonts w:hint="eastAsia" w:ascii="黑体" w:hAnsi="黑体" w:eastAsia="黑体" w:cs="黑体"/>
          <w:b/>
          <w:bCs/>
          <w:sz w:val="28"/>
          <w:szCs w:val="28"/>
          <w:rPrChange w:id="874" w:author="Administrator" w:date="2016-01-18T10:40:04Z">
            <w:rPr>
              <w:rFonts w:hint="eastAsia" w:ascii="华文楷体" w:hAnsi="华文楷体" w:eastAsia="华文楷体"/>
              <w:sz w:val="28"/>
              <w:szCs w:val="28"/>
            </w:rPr>
          </w:rPrChange>
        </w:rPr>
      </w:pPr>
      <w:del w:id="875" w:author="Administrator" w:date="2016-01-18T10:32:25Z">
        <w:r>
          <w:rPr>
            <w:rFonts w:hint="eastAsia" w:ascii="黑体" w:hAnsi="黑体" w:eastAsia="黑体" w:cs="黑体"/>
            <w:b/>
            <w:bCs/>
            <w:sz w:val="28"/>
            <w:szCs w:val="28"/>
            <w:rPrChange w:id="876" w:author="Administrator" w:date="2016-01-18T10:40:04Z">
              <w:rPr>
                <w:rFonts w:hint="eastAsia" w:ascii="华文楷体" w:hAnsi="华文楷体" w:eastAsia="华文楷体"/>
                <w:sz w:val="28"/>
                <w:szCs w:val="28"/>
              </w:rPr>
            </w:rPrChange>
          </w:rPr>
          <w:delText>〖</w:delText>
        </w:r>
      </w:del>
      <w:ins w:id="878" w:author="Administrator" w:date="2016-01-18T10:32:25Z">
        <w:r>
          <w:rPr>
            <w:rFonts w:hint="eastAsia" w:ascii="黑体" w:hAnsi="黑体" w:eastAsia="黑体" w:cs="黑体"/>
            <w:b/>
            <w:bCs/>
            <w:sz w:val="28"/>
            <w:szCs w:val="28"/>
            <w:lang w:eastAsia="zh-CN"/>
            <w:rPrChange w:id="879" w:author="Administrator" w:date="2016-01-18T10:40:04Z">
              <w:rPr>
                <w:rFonts w:hint="eastAsia" w:ascii="华文楷体" w:hAnsi="华文楷体" w:eastAsia="华文楷体"/>
                <w:sz w:val="28"/>
                <w:szCs w:val="28"/>
                <w:lang w:eastAsia="zh-CN"/>
              </w:rPr>
            </w:rPrChange>
          </w:rPr>
          <w:t>【</w:t>
        </w:r>
      </w:ins>
      <w:r>
        <w:rPr>
          <w:rFonts w:hint="eastAsia" w:ascii="黑体" w:hAnsi="黑体" w:eastAsia="黑体" w:cs="黑体"/>
          <w:b/>
          <w:bCs/>
          <w:sz w:val="28"/>
          <w:szCs w:val="28"/>
          <w:rPrChange w:id="881" w:author="Administrator" w:date="2016-01-18T10:40:04Z">
            <w:rPr>
              <w:rFonts w:hint="eastAsia" w:ascii="华文楷体" w:hAnsi="华文楷体" w:eastAsia="华文楷体"/>
              <w:sz w:val="28"/>
              <w:szCs w:val="28"/>
            </w:rPr>
          </w:rPrChange>
        </w:rPr>
        <w:t>丝毫不会因为(胜义中)无有自性而导致世俗的这些法相有错乱、混淆之处。</w:t>
      </w:r>
      <w:del w:id="882" w:author="Administrator" w:date="2016-01-18T10:32:28Z">
        <w:r>
          <w:rPr>
            <w:rFonts w:hint="eastAsia" w:ascii="黑体" w:hAnsi="黑体" w:eastAsia="黑体" w:cs="黑体"/>
            <w:b/>
            <w:bCs/>
            <w:sz w:val="28"/>
            <w:szCs w:val="28"/>
            <w:rPrChange w:id="883" w:author="Administrator" w:date="2016-01-18T10:40:04Z">
              <w:rPr>
                <w:rFonts w:hint="eastAsia" w:ascii="华文楷体" w:hAnsi="华文楷体" w:eastAsia="华文楷体"/>
                <w:sz w:val="28"/>
                <w:szCs w:val="28"/>
              </w:rPr>
            </w:rPrChange>
          </w:rPr>
          <w:delText>〗</w:delText>
        </w:r>
      </w:del>
      <w:ins w:id="885" w:author="Administrator" w:date="2016-01-18T10:32:28Z">
        <w:r>
          <w:rPr>
            <w:rFonts w:hint="eastAsia" w:ascii="黑体" w:hAnsi="黑体" w:eastAsia="黑体" w:cs="黑体"/>
            <w:b/>
            <w:bCs/>
            <w:sz w:val="28"/>
            <w:szCs w:val="28"/>
            <w:lang w:eastAsia="zh-CN"/>
            <w:rPrChange w:id="886" w:author="Administrator" w:date="2016-01-18T10:40:04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所以名言量当中安立的时候，不会因为胜义当中没有自性而导致世俗这些法相不会显现，或有错乱，有混淆的地方，完全没有的。</w:t>
      </w:r>
    </w:p>
    <w:p>
      <w:pPr>
        <w:ind w:firstLine="570"/>
        <w:rPr>
          <w:del w:id="888" w:author="Administrator" w:date="2016-01-18T10:32:34Z"/>
          <w:rFonts w:hint="eastAsia" w:ascii="华文楷体" w:hAnsi="华文楷体" w:eastAsia="华文楷体"/>
          <w:sz w:val="28"/>
          <w:szCs w:val="28"/>
        </w:rPr>
      </w:pPr>
      <w:del w:id="889" w:author="Administrator" w:date="2016-01-18T10:32:31Z">
        <w:r>
          <w:rPr>
            <w:rFonts w:hint="eastAsia" w:ascii="黑体" w:hAnsi="黑体" w:eastAsia="黑体" w:cs="黑体"/>
            <w:b/>
            <w:bCs/>
            <w:sz w:val="28"/>
            <w:szCs w:val="28"/>
            <w:rPrChange w:id="890" w:author="Administrator" w:date="2016-01-18T10:40:36Z">
              <w:rPr>
                <w:rFonts w:hint="eastAsia" w:ascii="华文楷体" w:hAnsi="华文楷体" w:eastAsia="华文楷体"/>
                <w:sz w:val="28"/>
                <w:szCs w:val="28"/>
              </w:rPr>
            </w:rPrChange>
          </w:rPr>
          <w:delText>〖</w:delText>
        </w:r>
      </w:del>
      <w:ins w:id="892" w:author="Administrator" w:date="2016-01-18T10:32:31Z">
        <w:r>
          <w:rPr>
            <w:rFonts w:hint="eastAsia" w:ascii="黑体" w:hAnsi="黑体" w:eastAsia="黑体" w:cs="黑体"/>
            <w:b/>
            <w:bCs/>
            <w:sz w:val="28"/>
            <w:szCs w:val="28"/>
            <w:lang w:eastAsia="zh-CN"/>
            <w:rPrChange w:id="893" w:author="Administrator" w:date="2016-01-18T10:40:36Z">
              <w:rPr>
                <w:rFonts w:hint="eastAsia" w:ascii="华文楷体" w:hAnsi="华文楷体" w:eastAsia="华文楷体"/>
                <w:sz w:val="28"/>
                <w:szCs w:val="28"/>
                <w:lang w:eastAsia="zh-CN"/>
              </w:rPr>
            </w:rPrChange>
          </w:rPr>
          <w:t>【</w:t>
        </w:r>
      </w:ins>
      <w:r>
        <w:rPr>
          <w:rFonts w:hint="eastAsia" w:ascii="黑体" w:hAnsi="黑体" w:eastAsia="黑体" w:cs="黑体"/>
          <w:b/>
          <w:bCs/>
          <w:sz w:val="28"/>
          <w:szCs w:val="28"/>
          <w:rPrChange w:id="895" w:author="Administrator" w:date="2016-01-18T10:40:36Z">
            <w:rPr>
              <w:rFonts w:hint="eastAsia" w:ascii="华文楷体" w:hAnsi="华文楷体" w:eastAsia="华文楷体"/>
              <w:sz w:val="28"/>
              <w:szCs w:val="28"/>
            </w:rPr>
          </w:rPrChange>
        </w:rPr>
        <w:t>如果对方认为:倘若(你们中观宗也承认)一切有实法的法相能够完整无损地安立,就与我们的观点一致了。</w:t>
      </w:r>
      <w:del w:id="896" w:author="Administrator" w:date="2016-01-18T10:32:34Z">
        <w:r>
          <w:rPr>
            <w:rFonts w:hint="eastAsia" w:ascii="华文楷体" w:hAnsi="华文楷体" w:eastAsia="华文楷体"/>
            <w:sz w:val="28"/>
            <w:szCs w:val="28"/>
          </w:rPr>
          <w:delText>〗</w:delText>
        </w:r>
      </w:del>
    </w:p>
    <w:p>
      <w:pPr>
        <w:ind w:firstLine="570"/>
        <w:rPr>
          <w:ins w:id="897" w:author="Administrator" w:date="2016-01-18T10:40:30Z"/>
          <w:rFonts w:hint="eastAsia" w:ascii="华文楷体" w:hAnsi="华文楷体" w:eastAsia="华文楷体"/>
          <w:sz w:val="28"/>
          <w:szCs w:val="28"/>
          <w:lang w:eastAsia="zh-CN"/>
        </w:rPr>
      </w:pPr>
      <w:ins w:id="898" w:author="Administrator" w:date="2016-01-18T10:32:34Z">
        <w:r>
          <w:rPr>
            <w:rFonts w:hint="eastAsia" w:ascii="华文楷体" w:hAnsi="华文楷体" w:eastAsia="华文楷体"/>
            <w:sz w:val="28"/>
            <w:szCs w:val="28"/>
            <w:lang w:eastAsia="zh-CN"/>
          </w:rPr>
          <w:t>】</w:t>
        </w:r>
      </w:ins>
    </w:p>
    <w:p>
      <w:pPr>
        <w:ind w:firstLine="570"/>
        <w:rPr>
          <w:ins w:id="899" w:author="Administrator" w:date="2016-01-18T10:41:28Z"/>
          <w:rFonts w:hint="eastAsia" w:ascii="华文楷体" w:hAnsi="华文楷体" w:eastAsia="华文楷体"/>
          <w:sz w:val="28"/>
          <w:szCs w:val="28"/>
        </w:rPr>
      </w:pPr>
      <w:r>
        <w:rPr>
          <w:rFonts w:hint="eastAsia" w:ascii="华文楷体" w:hAnsi="华文楷体" w:eastAsia="华文楷体"/>
          <w:sz w:val="28"/>
          <w:szCs w:val="28"/>
        </w:rPr>
        <w:t>对方认为：“你们世俗谛当中承许一切有实法的法相能够显现，有实法的法相能够起作用，像这样能够完整无损地安立，就和我们的观点一致了。我们也是这样认为的。”但我们说：“虽然你字句上是这样讲的，还要详细地分析内部的观点是不是完整一致的。实际上，我们只是在世俗谛当中如梦如幻地显现可以。但你们说了这些都是在有实胜义当中存在的一种显现，</w:t>
      </w:r>
      <w:ins w:id="900" w:author="Administrator" w:date="2016-01-18T10:41:19Z">
        <w:r>
          <w:rPr>
            <w:rFonts w:hint="eastAsia" w:ascii="华文楷体" w:hAnsi="华文楷体" w:eastAsia="华文楷体"/>
            <w:sz w:val="28"/>
            <w:szCs w:val="28"/>
            <w:lang w:eastAsia="zh-CN"/>
          </w:rPr>
          <w:t>所以说</w:t>
        </w:r>
      </w:ins>
      <w:r>
        <w:rPr>
          <w:rFonts w:hint="eastAsia" w:ascii="华文楷体" w:hAnsi="华文楷体" w:eastAsia="华文楷体"/>
          <w:sz w:val="28"/>
          <w:szCs w:val="28"/>
        </w:rPr>
        <w:t>还是完全不相同。”</w:t>
      </w:r>
    </w:p>
    <w:p>
      <w:pPr>
        <w:ind w:firstLine="570"/>
        <w:rPr>
          <w:del w:id="901" w:author="Administrator" w:date="2016-01-18T10:41:27Z"/>
          <w:rFonts w:hint="eastAsia" w:ascii="黑体" w:hAnsi="黑体" w:eastAsia="黑体" w:cs="黑体"/>
          <w:b/>
          <w:bCs/>
          <w:sz w:val="28"/>
          <w:szCs w:val="28"/>
          <w:lang w:eastAsia="zh-CN"/>
          <w:rPrChange w:id="902" w:author="Administrator" w:date="2016-01-18T10:42:10Z">
            <w:rPr>
              <w:del w:id="903" w:author="Administrator" w:date="2016-01-18T10:41:27Z"/>
              <w:rFonts w:hint="eastAsia" w:ascii="华文楷体" w:hAnsi="华文楷体" w:eastAsia="华文楷体"/>
              <w:sz w:val="28"/>
              <w:szCs w:val="28"/>
              <w:lang w:eastAsia="zh-CN"/>
            </w:rPr>
          </w:rPrChange>
        </w:rPr>
      </w:pPr>
      <w:ins w:id="904" w:author="Administrator" w:date="2016-01-18T10:41:30Z">
        <w:r>
          <w:rPr>
            <w:rFonts w:hint="eastAsia" w:ascii="黑体" w:hAnsi="黑体" w:eastAsia="黑体" w:cs="黑体"/>
            <w:b/>
            <w:bCs/>
            <w:sz w:val="28"/>
            <w:szCs w:val="28"/>
            <w:lang w:eastAsia="zh-CN"/>
            <w:rPrChange w:id="905" w:author="Administrator" w:date="2016-01-18T10:42:10Z">
              <w:rPr>
                <w:rFonts w:hint="eastAsia" w:ascii="华文楷体" w:hAnsi="华文楷体" w:eastAsia="华文楷体"/>
                <w:sz w:val="28"/>
                <w:szCs w:val="28"/>
                <w:lang w:eastAsia="zh-CN"/>
              </w:rPr>
            </w:rPrChange>
          </w:rPr>
          <w:t>【</w:t>
        </w:r>
      </w:ins>
    </w:p>
    <w:p>
      <w:pPr>
        <w:ind w:firstLine="570"/>
        <w:rPr>
          <w:del w:id="908" w:author="Administrator" w:date="2016-01-18T10:41:26Z"/>
          <w:rFonts w:hint="eastAsia" w:ascii="黑体" w:hAnsi="黑体" w:eastAsia="黑体" w:cs="黑体"/>
          <w:b/>
          <w:bCs/>
          <w:sz w:val="28"/>
          <w:szCs w:val="28"/>
          <w:rPrChange w:id="909" w:author="Administrator" w:date="2016-01-18T10:42:10Z">
            <w:rPr>
              <w:del w:id="910" w:author="Administrator" w:date="2016-01-18T10:41:26Z"/>
              <w:rFonts w:ascii="华文楷体" w:hAnsi="华文楷体" w:eastAsia="华文楷体"/>
              <w:sz w:val="28"/>
              <w:szCs w:val="28"/>
            </w:rPr>
          </w:rPrChange>
        </w:rPr>
        <w:pPrChange w:id="907" w:author="Administrator" w:date="2016-01-18T10:41:27Z">
          <w:pPr>
            <w:ind w:firstLine="570"/>
          </w:pPr>
        </w:pPrChange>
      </w:pPr>
    </w:p>
    <w:p>
      <w:pPr>
        <w:ind w:firstLine="570"/>
        <w:rPr>
          <w:rFonts w:hint="eastAsia" w:ascii="黑体" w:hAnsi="黑体" w:eastAsia="黑体" w:cs="黑体"/>
          <w:b/>
          <w:bCs/>
          <w:sz w:val="28"/>
          <w:szCs w:val="28"/>
          <w:rPrChange w:id="912" w:author="Administrator" w:date="2016-01-18T10:42:10Z">
            <w:rPr>
              <w:rFonts w:hint="eastAsia" w:ascii="华文楷体" w:hAnsi="华文楷体" w:eastAsia="华文楷体"/>
              <w:sz w:val="28"/>
              <w:szCs w:val="28"/>
            </w:rPr>
          </w:rPrChange>
        </w:rPr>
        <w:pPrChange w:id="911" w:author="Administrator" w:date="2016-01-18T10:41:27Z">
          <w:pPr>
            <w:ind w:firstLine="570"/>
          </w:pPr>
        </w:pPrChange>
      </w:pPr>
      <w:del w:id="913" w:author="Administrator" w:date="2016-01-18T10:41:25Z">
        <w:r>
          <w:rPr>
            <w:rFonts w:hint="eastAsia" w:ascii="黑体" w:hAnsi="黑体" w:eastAsia="黑体" w:cs="黑体"/>
            <w:b/>
            <w:bCs/>
            <w:sz w:val="28"/>
            <w:szCs w:val="28"/>
            <w:rPrChange w:id="914" w:author="Administrator" w:date="2016-01-18T10:42:10Z">
              <w:rPr>
                <w:rFonts w:hint="eastAsia" w:ascii="华文楷体" w:hAnsi="华文楷体" w:eastAsia="华文楷体"/>
                <w:sz w:val="28"/>
                <w:szCs w:val="28"/>
              </w:rPr>
            </w:rPrChange>
          </w:rPr>
          <w:delText>〖</w:delText>
        </w:r>
      </w:del>
      <w:r>
        <w:rPr>
          <w:rFonts w:hint="eastAsia" w:ascii="黑体" w:hAnsi="黑体" w:eastAsia="黑体" w:cs="黑体"/>
          <w:b/>
          <w:bCs/>
          <w:sz w:val="28"/>
          <w:szCs w:val="28"/>
          <w:rPrChange w:id="916" w:author="Administrator" w:date="2016-01-18T10:42:10Z">
            <w:rPr>
              <w:rFonts w:hint="eastAsia" w:ascii="华文楷体" w:hAnsi="华文楷体" w:eastAsia="华文楷体"/>
              <w:sz w:val="28"/>
              <w:szCs w:val="28"/>
            </w:rPr>
          </w:rPrChange>
        </w:rPr>
        <w:t>你们承认如此显现在胜义中成立,倘若果真如此,从极微直至识之间建立起一体或多体的自性,请将我们前面所说的一切过失给予如实答复,当时如果无有任何理证妨害而成立,那么我们将随着你们并且承认“这些有实法在胜义中也是真实不虚的有法”。</w:t>
      </w:r>
      <w:del w:id="917" w:author="Administrator" w:date="2016-01-18T10:41:34Z">
        <w:r>
          <w:rPr>
            <w:rFonts w:hint="eastAsia" w:ascii="黑体" w:hAnsi="黑体" w:eastAsia="黑体" w:cs="黑体"/>
            <w:b/>
            <w:bCs/>
            <w:sz w:val="28"/>
            <w:szCs w:val="28"/>
            <w:rPrChange w:id="918" w:author="Administrator" w:date="2016-01-18T10:42:10Z">
              <w:rPr>
                <w:rFonts w:hint="eastAsia" w:ascii="华文楷体" w:hAnsi="华文楷体" w:eastAsia="华文楷体"/>
                <w:sz w:val="28"/>
                <w:szCs w:val="28"/>
              </w:rPr>
            </w:rPrChange>
          </w:rPr>
          <w:delText>〗</w:delText>
        </w:r>
      </w:del>
      <w:ins w:id="920" w:author="Administrator" w:date="2016-01-18T10:41:34Z">
        <w:r>
          <w:rPr>
            <w:rFonts w:hint="eastAsia" w:ascii="黑体" w:hAnsi="黑体" w:eastAsia="黑体" w:cs="黑体"/>
            <w:b/>
            <w:bCs/>
            <w:sz w:val="28"/>
            <w:szCs w:val="28"/>
            <w:lang w:eastAsia="zh-CN"/>
            <w:rPrChange w:id="921" w:author="Administrator" w:date="2016-01-18T10:42:10Z">
              <w:rPr>
                <w:rFonts w:hint="eastAsia" w:ascii="华文楷体" w:hAnsi="华文楷体" w:eastAsia="华文楷体"/>
                <w:sz w:val="28"/>
                <w:szCs w:val="28"/>
                <w:lang w:eastAsia="zh-CN"/>
              </w:rPr>
            </w:rPrChange>
          </w:rPr>
          <w:t>】</w:t>
        </w:r>
      </w:ins>
    </w:p>
    <w:p>
      <w:pPr>
        <w:ind w:firstLine="570"/>
        <w:rPr>
          <w:ins w:id="923" w:author="Administrator" w:date="2016-01-18T10:49:12Z"/>
          <w:rFonts w:hint="eastAsia" w:ascii="华文楷体" w:hAnsi="华文楷体" w:eastAsia="华文楷体"/>
          <w:sz w:val="28"/>
          <w:szCs w:val="28"/>
        </w:rPr>
      </w:pPr>
      <w:r>
        <w:rPr>
          <w:rFonts w:hint="eastAsia" w:ascii="华文楷体" w:hAnsi="华文楷体" w:eastAsia="华文楷体"/>
          <w:sz w:val="28"/>
          <w:szCs w:val="28"/>
        </w:rPr>
        <w:t>如果要成为完全一致的话，就会出现这样一种情况。如果你们承许显现在胜义当中成立。这</w:t>
      </w:r>
      <w:ins w:id="924" w:author="Administrator" w:date="2016-01-18T10:46:25Z">
        <w:r>
          <w:rPr>
            <w:rFonts w:hint="eastAsia" w:ascii="华文楷体" w:hAnsi="华文楷体" w:eastAsia="华文楷体"/>
            <w:sz w:val="28"/>
            <w:szCs w:val="28"/>
            <w:lang w:eastAsia="zh-CN"/>
          </w:rPr>
          <w:t>个</w:t>
        </w:r>
      </w:ins>
      <w:ins w:id="925" w:author="Administrator" w:date="2016-01-18T10:46:21Z">
        <w:r>
          <w:rPr>
            <w:rFonts w:hint="eastAsia" w:ascii="华文楷体" w:hAnsi="华文楷体" w:eastAsia="华文楷体"/>
            <w:sz w:val="28"/>
            <w:szCs w:val="28"/>
            <w:lang w:eastAsia="zh-CN"/>
          </w:rPr>
          <w:t>方面</w:t>
        </w:r>
      </w:ins>
      <w:ins w:id="926" w:author="Administrator" w:date="2016-01-18T10:46:30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是他们自己的观点，</w:t>
      </w:r>
      <w:ins w:id="927" w:author="Administrator" w:date="2016-01-18T10:46:43Z">
        <w:r>
          <w:rPr>
            <w:rFonts w:hint="eastAsia" w:ascii="华文楷体" w:hAnsi="华文楷体" w:eastAsia="华文楷体"/>
            <w:sz w:val="28"/>
            <w:szCs w:val="28"/>
            <w:lang w:eastAsia="zh-CN"/>
          </w:rPr>
          <w:t>这个观点</w:t>
        </w:r>
      </w:ins>
      <w:ins w:id="928" w:author="Administrator" w:date="2016-01-18T10:46:44Z">
        <w:r>
          <w:rPr>
            <w:rFonts w:hint="eastAsia" w:ascii="华文楷体" w:hAnsi="华文楷体" w:eastAsia="华文楷体"/>
            <w:sz w:val="28"/>
            <w:szCs w:val="28"/>
            <w:lang w:eastAsia="zh-CN"/>
          </w:rPr>
          <w:t>是</w:t>
        </w:r>
      </w:ins>
      <w:r>
        <w:rPr>
          <w:rFonts w:hint="eastAsia" w:ascii="华文楷体" w:hAnsi="华文楷体" w:eastAsia="华文楷体"/>
          <w:sz w:val="28"/>
          <w:szCs w:val="28"/>
        </w:rPr>
        <w:t>显现在胜义当中成立，实有的一种成立。那么如果真的在胜义当中成立的话呢，那么从极微</w:t>
      </w:r>
      <w:del w:id="929" w:author="Administrator" w:date="2016-01-18T10:46:56Z">
        <w:r>
          <w:rPr>
            <w:rFonts w:hint="eastAsia" w:ascii="华文楷体" w:hAnsi="华文楷体" w:eastAsia="华文楷体"/>
            <w:sz w:val="28"/>
            <w:szCs w:val="28"/>
          </w:rPr>
          <w:delText>直</w:delText>
        </w:r>
      </w:del>
      <w:r>
        <w:rPr>
          <w:rFonts w:hint="eastAsia" w:ascii="华文楷体" w:hAnsi="华文楷体" w:eastAsia="华文楷体"/>
          <w:sz w:val="28"/>
          <w:szCs w:val="28"/>
        </w:rPr>
        <w:t>到心识之间必须建立起一体或多体的自性，</w:t>
      </w:r>
      <w:ins w:id="930" w:author="Administrator" w:date="2016-01-18T10:47:07Z">
        <w:r>
          <w:rPr>
            <w:rFonts w:hint="eastAsia" w:ascii="华文楷体" w:hAnsi="华文楷体" w:eastAsia="华文楷体"/>
            <w:sz w:val="28"/>
            <w:szCs w:val="28"/>
            <w:lang w:eastAsia="zh-CN"/>
          </w:rPr>
          <w:t>因为</w:t>
        </w:r>
      </w:ins>
      <w:ins w:id="931" w:author="Administrator" w:date="2016-01-18T10:47:15Z">
        <w:r>
          <w:rPr>
            <w:rFonts w:hint="eastAsia" w:ascii="华文楷体" w:hAnsi="华文楷体" w:eastAsia="华文楷体"/>
            <w:sz w:val="28"/>
            <w:szCs w:val="28"/>
            <w:lang w:eastAsia="zh-CN"/>
          </w:rPr>
          <w:t>它</w:t>
        </w:r>
      </w:ins>
      <w:ins w:id="932" w:author="Administrator" w:date="2016-01-18T10:47:09Z">
        <w:r>
          <w:rPr>
            <w:rFonts w:hint="eastAsia" w:ascii="华文楷体" w:hAnsi="华文楷体" w:eastAsia="华文楷体"/>
            <w:sz w:val="28"/>
            <w:szCs w:val="28"/>
            <w:lang w:eastAsia="zh-CN"/>
          </w:rPr>
          <w:t>是</w:t>
        </w:r>
      </w:ins>
      <w:r>
        <w:rPr>
          <w:rFonts w:hint="eastAsia" w:ascii="华文楷体" w:hAnsi="华文楷体" w:eastAsia="华文楷体"/>
          <w:sz w:val="28"/>
          <w:szCs w:val="28"/>
        </w:rPr>
        <w:t>有自性的法，实有的法，要么</w:t>
      </w:r>
      <w:ins w:id="933" w:author="Administrator" w:date="2016-01-18T10:47:22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是一，要么是多体的缘故。如果是一体或多体的话，“请将我们前面所说的一切过失给予如实答复。”</w:t>
      </w:r>
      <w:ins w:id="934" w:author="Administrator" w:date="2016-01-18T10:47:39Z">
        <w:r>
          <w:rPr>
            <w:rFonts w:hint="eastAsia" w:ascii="华文楷体" w:hAnsi="华文楷体" w:eastAsia="华文楷体"/>
            <w:sz w:val="28"/>
            <w:szCs w:val="28"/>
            <w:lang w:eastAsia="zh-CN"/>
          </w:rPr>
          <w:t>那么就说</w:t>
        </w:r>
      </w:ins>
      <w:r>
        <w:rPr>
          <w:rFonts w:hint="eastAsia" w:ascii="华文楷体" w:hAnsi="华文楷体" w:eastAsia="华文楷体"/>
          <w:sz w:val="28"/>
          <w:szCs w:val="28"/>
        </w:rPr>
        <w:t>如果</w:t>
      </w:r>
      <w:ins w:id="935" w:author="Administrator" w:date="2016-01-18T10:47:43Z">
        <w:r>
          <w:rPr>
            <w:rFonts w:hint="eastAsia" w:ascii="华文楷体" w:hAnsi="华文楷体" w:eastAsia="华文楷体"/>
            <w:sz w:val="28"/>
            <w:szCs w:val="28"/>
            <w:lang w:eastAsia="zh-CN"/>
          </w:rPr>
          <w:t>是</w:t>
        </w:r>
      </w:ins>
      <w:r>
        <w:rPr>
          <w:rFonts w:hint="eastAsia" w:ascii="华文楷体" w:hAnsi="华文楷体" w:eastAsia="华文楷体"/>
          <w:sz w:val="28"/>
          <w:szCs w:val="28"/>
        </w:rPr>
        <w:t>“一体”有什么过失，“多体”有什么过失等等，</w:t>
      </w:r>
      <w:ins w:id="936" w:author="Administrator" w:date="2016-01-18T10:47:53Z">
        <w:r>
          <w:rPr>
            <w:rFonts w:hint="eastAsia" w:ascii="华文楷体" w:hAnsi="华文楷体" w:eastAsia="华文楷体"/>
            <w:sz w:val="28"/>
            <w:szCs w:val="28"/>
            <w:lang w:eastAsia="zh-CN"/>
          </w:rPr>
          <w:t>像这样的话</w:t>
        </w:r>
      </w:ins>
      <w:ins w:id="937" w:author="Administrator" w:date="2016-01-18T10:47:55Z">
        <w:r>
          <w:rPr>
            <w:rFonts w:hint="eastAsia" w:ascii="华文楷体" w:hAnsi="华文楷体" w:eastAsia="华文楷体"/>
            <w:sz w:val="28"/>
            <w:szCs w:val="28"/>
            <w:lang w:eastAsia="zh-CN"/>
          </w:rPr>
          <w:t>就</w:t>
        </w:r>
      </w:ins>
      <w:r>
        <w:rPr>
          <w:rFonts w:hint="eastAsia" w:ascii="华文楷体" w:hAnsi="华文楷体" w:eastAsia="华文楷体"/>
          <w:sz w:val="28"/>
          <w:szCs w:val="28"/>
        </w:rPr>
        <w:t>把前面所说的过失给予完整答复了。“当时如果无有任何理证妨害而成立”，</w:t>
      </w:r>
      <w:ins w:id="938" w:author="Administrator" w:date="2016-01-18T10:48:15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如果真正能够完全一个一个解决好，</w:t>
      </w:r>
      <w:ins w:id="939" w:author="Administrator" w:date="2016-01-18T10:48:25Z">
        <w:r>
          <w:rPr>
            <w:rFonts w:hint="eastAsia" w:ascii="华文楷体" w:hAnsi="华文楷体" w:eastAsia="华文楷体"/>
            <w:sz w:val="28"/>
            <w:szCs w:val="28"/>
            <w:lang w:eastAsia="zh-CN"/>
          </w:rPr>
          <w:t>而且</w:t>
        </w:r>
      </w:ins>
      <w:r>
        <w:rPr>
          <w:rFonts w:hint="eastAsia" w:ascii="华文楷体" w:hAnsi="华文楷体" w:eastAsia="华文楷体"/>
          <w:sz w:val="28"/>
          <w:szCs w:val="28"/>
        </w:rPr>
        <w:t>也没有丝毫的理证</w:t>
      </w:r>
      <w:ins w:id="940" w:author="Administrator" w:date="2016-01-18T10:48:30Z">
        <w:r>
          <w:rPr>
            <w:rFonts w:hint="eastAsia" w:ascii="华文楷体" w:hAnsi="华文楷体" w:eastAsia="华文楷体"/>
            <w:sz w:val="28"/>
            <w:szCs w:val="28"/>
            <w:lang w:eastAsia="zh-CN"/>
          </w:rPr>
          <w:t>的</w:t>
        </w:r>
      </w:ins>
      <w:r>
        <w:rPr>
          <w:rFonts w:hint="eastAsia" w:ascii="华文楷体" w:hAnsi="华文楷体" w:eastAsia="华文楷体"/>
          <w:sz w:val="28"/>
          <w:szCs w:val="28"/>
        </w:rPr>
        <w:t>妨害的话，</w:t>
      </w:r>
      <w:ins w:id="941" w:author="Administrator" w:date="2016-01-18T10:48:35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我们也跟随你们的观点。</w:t>
      </w:r>
      <w:ins w:id="942" w:author="Administrator" w:date="2016-01-18T10:48:43Z">
        <w:r>
          <w:rPr>
            <w:rFonts w:hint="eastAsia" w:ascii="华文楷体" w:hAnsi="华文楷体" w:eastAsia="华文楷体"/>
            <w:sz w:val="28"/>
            <w:szCs w:val="28"/>
            <w:lang w:eastAsia="zh-CN"/>
          </w:rPr>
          <w:t>而</w:t>
        </w:r>
      </w:ins>
      <w:r>
        <w:rPr>
          <w:rFonts w:hint="eastAsia" w:ascii="华文楷体" w:hAnsi="华文楷体" w:eastAsia="华文楷体"/>
          <w:sz w:val="28"/>
          <w:szCs w:val="28"/>
        </w:rPr>
        <w:t>我们也承许这</w:t>
      </w:r>
      <w:del w:id="943" w:author="Administrator" w:date="2016-01-18T10:48:47Z">
        <w:r>
          <w:rPr>
            <w:rFonts w:hint="eastAsia" w:ascii="华文楷体" w:hAnsi="华文楷体" w:eastAsia="华文楷体"/>
            <w:sz w:val="28"/>
            <w:szCs w:val="28"/>
          </w:rPr>
          <w:delText>些</w:delText>
        </w:r>
      </w:del>
      <w:r>
        <w:rPr>
          <w:rFonts w:hint="eastAsia" w:ascii="华文楷体" w:hAnsi="华文楷体" w:eastAsia="华文楷体"/>
          <w:sz w:val="28"/>
          <w:szCs w:val="28"/>
        </w:rPr>
        <w:t>有实法</w:t>
      </w:r>
      <w:del w:id="944" w:author="Administrator" w:date="2016-01-18T10:48:53Z">
        <w:r>
          <w:rPr>
            <w:rFonts w:hint="eastAsia" w:ascii="华文楷体" w:hAnsi="华文楷体" w:eastAsia="华文楷体"/>
            <w:sz w:val="28"/>
            <w:szCs w:val="28"/>
          </w:rPr>
          <w:delText>的确</w:delText>
        </w:r>
      </w:del>
      <w:r>
        <w:rPr>
          <w:rFonts w:hint="eastAsia" w:ascii="华文楷体" w:hAnsi="华文楷体" w:eastAsia="华文楷体"/>
          <w:sz w:val="28"/>
          <w:szCs w:val="28"/>
        </w:rPr>
        <w:t>在胜义当中的确是真实不虚的有法。这</w:t>
      </w:r>
      <w:del w:id="945" w:author="Administrator" w:date="2016-01-18T10:49:05Z">
        <w:r>
          <w:rPr>
            <w:rFonts w:hint="eastAsia" w:ascii="华文楷体" w:hAnsi="华文楷体" w:eastAsia="华文楷体"/>
            <w:sz w:val="28"/>
            <w:szCs w:val="28"/>
          </w:rPr>
          <w:delText>样</w:delText>
        </w:r>
      </w:del>
      <w:ins w:id="946" w:author="Administrator" w:date="2016-01-18T10:49:05Z">
        <w:r>
          <w:rPr>
            <w:rFonts w:hint="eastAsia" w:ascii="华文楷体" w:hAnsi="华文楷体" w:eastAsia="华文楷体"/>
            <w:sz w:val="28"/>
            <w:szCs w:val="28"/>
            <w:lang w:eastAsia="zh-CN"/>
          </w:rPr>
          <w:t>方面</w:t>
        </w:r>
      </w:ins>
      <w:r>
        <w:rPr>
          <w:rFonts w:hint="eastAsia" w:ascii="华文楷体" w:hAnsi="华文楷体" w:eastAsia="华文楷体"/>
          <w:sz w:val="28"/>
          <w:szCs w:val="28"/>
        </w:rPr>
        <w:t>才会成为一致的。</w:t>
      </w:r>
    </w:p>
    <w:p>
      <w:pPr>
        <w:ind w:firstLine="570"/>
        <w:rPr>
          <w:del w:id="947" w:author="Administrator" w:date="2016-01-18T10:49:11Z"/>
          <w:rFonts w:hint="eastAsia" w:ascii="黑体" w:hAnsi="黑体" w:eastAsia="黑体" w:cs="黑体"/>
          <w:b/>
          <w:bCs/>
          <w:sz w:val="28"/>
          <w:szCs w:val="28"/>
          <w:lang w:eastAsia="zh-CN"/>
          <w:rPrChange w:id="948" w:author="Administrator" w:date="2016-01-18T10:49:41Z">
            <w:rPr>
              <w:del w:id="949" w:author="Administrator" w:date="2016-01-18T10:49:11Z"/>
              <w:rFonts w:hint="eastAsia" w:ascii="华文楷体" w:hAnsi="华文楷体" w:eastAsia="华文楷体"/>
              <w:sz w:val="28"/>
              <w:szCs w:val="28"/>
              <w:lang w:eastAsia="zh-CN"/>
            </w:rPr>
          </w:rPrChange>
        </w:rPr>
      </w:pPr>
      <w:ins w:id="950" w:author="Administrator" w:date="2016-01-18T10:49:19Z">
        <w:r>
          <w:rPr>
            <w:rFonts w:hint="eastAsia" w:ascii="华文楷体" w:hAnsi="华文楷体" w:eastAsia="华文楷体"/>
            <w:sz w:val="28"/>
            <w:szCs w:val="28"/>
            <w:lang w:eastAsia="zh-CN"/>
          </w:rPr>
          <w:t>【</w:t>
        </w:r>
      </w:ins>
    </w:p>
    <w:p>
      <w:pPr>
        <w:ind w:firstLine="570"/>
        <w:rPr>
          <w:del w:id="952" w:author="Administrator" w:date="2016-01-18T10:49:10Z"/>
          <w:rFonts w:hint="eastAsia" w:ascii="黑体" w:hAnsi="黑体" w:eastAsia="黑体" w:cs="黑体"/>
          <w:b/>
          <w:bCs/>
          <w:sz w:val="28"/>
          <w:szCs w:val="28"/>
          <w:rPrChange w:id="953" w:author="Administrator" w:date="2016-01-18T10:49:41Z">
            <w:rPr>
              <w:del w:id="954" w:author="Administrator" w:date="2016-01-18T10:49:10Z"/>
              <w:rFonts w:ascii="华文楷体" w:hAnsi="华文楷体" w:eastAsia="华文楷体"/>
              <w:sz w:val="28"/>
              <w:szCs w:val="28"/>
            </w:rPr>
          </w:rPrChange>
        </w:rPr>
        <w:pPrChange w:id="951" w:author="Administrator" w:date="2016-01-18T10:49:11Z">
          <w:pPr>
            <w:ind w:firstLine="570"/>
          </w:pPr>
        </w:pPrChange>
      </w:pPr>
    </w:p>
    <w:p>
      <w:pPr>
        <w:ind w:firstLine="570"/>
        <w:rPr>
          <w:del w:id="956" w:author="Administrator" w:date="2016-01-18T10:49:47Z"/>
          <w:rFonts w:hint="eastAsia" w:ascii="黑体" w:hAnsi="黑体" w:eastAsia="黑体" w:cs="黑体"/>
          <w:b/>
          <w:bCs/>
          <w:sz w:val="28"/>
          <w:szCs w:val="28"/>
          <w:rPrChange w:id="957" w:author="Administrator" w:date="2016-01-18T10:49:41Z">
            <w:rPr>
              <w:del w:id="958" w:author="Administrator" w:date="2016-01-18T10:49:47Z"/>
              <w:rFonts w:hint="eastAsia" w:ascii="华文楷体" w:hAnsi="华文楷体" w:eastAsia="华文楷体"/>
              <w:sz w:val="28"/>
              <w:szCs w:val="28"/>
            </w:rPr>
          </w:rPrChange>
        </w:rPr>
        <w:pPrChange w:id="955" w:author="Administrator" w:date="2016-01-18T10:49:11Z">
          <w:pPr>
            <w:ind w:firstLine="570"/>
          </w:pPr>
        </w:pPrChange>
      </w:pPr>
      <w:del w:id="959" w:author="Administrator" w:date="2016-01-18T10:49:09Z">
        <w:r>
          <w:rPr>
            <w:rFonts w:hint="eastAsia" w:ascii="黑体" w:hAnsi="黑体" w:eastAsia="黑体" w:cs="黑体"/>
            <w:b/>
            <w:bCs/>
            <w:sz w:val="28"/>
            <w:szCs w:val="28"/>
            <w:rPrChange w:id="960" w:author="Administrator" w:date="2016-01-18T10:49:41Z">
              <w:rPr>
                <w:rFonts w:hint="eastAsia" w:ascii="华文楷体" w:hAnsi="华文楷体" w:eastAsia="华文楷体"/>
                <w:sz w:val="28"/>
                <w:szCs w:val="28"/>
              </w:rPr>
            </w:rPrChange>
          </w:rPr>
          <w:delText>〖</w:delText>
        </w:r>
      </w:del>
      <w:r>
        <w:rPr>
          <w:rFonts w:hint="eastAsia" w:ascii="黑体" w:hAnsi="黑体" w:eastAsia="黑体" w:cs="黑体"/>
          <w:b/>
          <w:bCs/>
          <w:sz w:val="28"/>
          <w:szCs w:val="28"/>
          <w:rPrChange w:id="962" w:author="Administrator" w:date="2016-01-18T10:49:41Z">
            <w:rPr>
              <w:rFonts w:hint="eastAsia" w:ascii="华文楷体" w:hAnsi="华文楷体" w:eastAsia="华文楷体"/>
              <w:sz w:val="28"/>
              <w:szCs w:val="28"/>
            </w:rPr>
          </w:rPrChange>
        </w:rPr>
        <w:t>或者,你们也随着我们所说的理证而承认此显现也是虚妄的,这</w:t>
      </w:r>
    </w:p>
    <w:p>
      <w:pPr>
        <w:ind w:firstLine="570"/>
        <w:rPr>
          <w:rFonts w:hint="eastAsia" w:ascii="华文楷体" w:hAnsi="华文楷体" w:eastAsia="华文楷体"/>
          <w:sz w:val="28"/>
          <w:szCs w:val="28"/>
        </w:rPr>
        <w:pPrChange w:id="963" w:author="Administrator" w:date="2016-01-18T10:49:47Z">
          <w:pPr>
            <w:ind w:firstLine="570"/>
          </w:pPr>
        </w:pPrChange>
      </w:pPr>
      <w:r>
        <w:rPr>
          <w:rFonts w:hint="eastAsia" w:ascii="黑体" w:hAnsi="黑体" w:eastAsia="黑体" w:cs="黑体"/>
          <w:b/>
          <w:bCs/>
          <w:sz w:val="28"/>
          <w:szCs w:val="28"/>
          <w:rPrChange w:id="964" w:author="Administrator" w:date="2016-01-18T10:49:41Z">
            <w:rPr>
              <w:rFonts w:hint="eastAsia" w:ascii="华文楷体" w:hAnsi="华文楷体" w:eastAsia="华文楷体"/>
              <w:sz w:val="28"/>
              <w:szCs w:val="28"/>
            </w:rPr>
          </w:rPrChange>
        </w:rPr>
        <w:t>样你我双方才真正称得上是观点一致,否则无法说“观点一致”。</w:t>
      </w:r>
      <w:del w:id="965" w:author="Administrator" w:date="2016-01-18T10:49:22Z">
        <w:r>
          <w:rPr>
            <w:rFonts w:hint="eastAsia" w:ascii="华文楷体" w:hAnsi="华文楷体" w:eastAsia="华文楷体"/>
            <w:sz w:val="28"/>
            <w:szCs w:val="28"/>
          </w:rPr>
          <w:delText>〗</w:delText>
        </w:r>
      </w:del>
      <w:ins w:id="966" w:author="Administrator" w:date="2016-01-18T10:49:22Z">
        <w:r>
          <w:rPr>
            <w:rFonts w:hint="eastAsia" w:ascii="华文楷体" w:hAnsi="华文楷体" w:eastAsia="华文楷体"/>
            <w:sz w:val="28"/>
            <w:szCs w:val="28"/>
            <w:lang w:eastAsia="zh-CN"/>
          </w:rPr>
          <w:t>】</w:t>
        </w:r>
      </w:ins>
    </w:p>
    <w:p>
      <w:pPr>
        <w:ind w:firstLine="570"/>
        <w:rPr>
          <w:ins w:id="967" w:author="Administrator" w:date="2016-01-18T10:52:06Z"/>
          <w:rFonts w:hint="eastAsia" w:ascii="华文楷体" w:hAnsi="华文楷体" w:eastAsia="华文楷体"/>
          <w:sz w:val="28"/>
          <w:szCs w:val="28"/>
        </w:rPr>
      </w:pPr>
      <w:r>
        <w:rPr>
          <w:rFonts w:hint="eastAsia" w:ascii="华文楷体" w:hAnsi="华文楷体" w:eastAsia="华文楷体"/>
          <w:sz w:val="28"/>
          <w:szCs w:val="28"/>
        </w:rPr>
        <w:t>要不然反过来呢，你们也随着我们所说的理证，胜义当中</w:t>
      </w:r>
      <w:ins w:id="968" w:author="Administrator" w:date="2016-01-18T10:50:53Z">
        <w:r>
          <w:rPr>
            <w:rFonts w:hint="eastAsia" w:ascii="华文楷体" w:hAnsi="华文楷体" w:eastAsia="华文楷体"/>
            <w:sz w:val="28"/>
            <w:szCs w:val="28"/>
            <w:lang w:eastAsia="zh-CN"/>
          </w:rPr>
          <w:t>是</w:t>
        </w:r>
      </w:ins>
      <w:r>
        <w:rPr>
          <w:rFonts w:hint="eastAsia" w:ascii="华文楷体" w:hAnsi="华文楷体" w:eastAsia="华文楷体"/>
          <w:sz w:val="28"/>
          <w:szCs w:val="28"/>
        </w:rPr>
        <w:t>无自性，</w:t>
      </w:r>
      <w:ins w:id="969" w:author="Administrator" w:date="2016-01-18T10:51:00Z">
        <w:r>
          <w:rPr>
            <w:rFonts w:hint="eastAsia" w:ascii="华文楷体" w:hAnsi="华文楷体" w:eastAsia="华文楷体"/>
            <w:sz w:val="28"/>
            <w:szCs w:val="28"/>
            <w:lang w:eastAsia="zh-CN"/>
          </w:rPr>
          <w:t>在</w:t>
        </w:r>
      </w:ins>
      <w:r>
        <w:rPr>
          <w:rFonts w:hint="eastAsia" w:ascii="华文楷体" w:hAnsi="华文楷体" w:eastAsia="华文楷体"/>
          <w:sz w:val="28"/>
          <w:szCs w:val="28"/>
        </w:rPr>
        <w:t>世俗</w:t>
      </w:r>
      <w:ins w:id="970" w:author="Administrator" w:date="2016-01-18T10:51:03Z">
        <w:r>
          <w:rPr>
            <w:rFonts w:hint="eastAsia" w:ascii="华文楷体" w:hAnsi="华文楷体" w:eastAsia="华文楷体"/>
            <w:sz w:val="28"/>
            <w:szCs w:val="28"/>
            <w:lang w:eastAsia="zh-CN"/>
          </w:rPr>
          <w:t>谛</w:t>
        </w:r>
      </w:ins>
      <w:r>
        <w:rPr>
          <w:rFonts w:hint="eastAsia" w:ascii="华文楷体" w:hAnsi="华文楷体" w:eastAsia="华文楷体"/>
          <w:sz w:val="28"/>
          <w:szCs w:val="28"/>
        </w:rPr>
        <w:t>当中有虚妄的显现。这些显现是有，这些作用也有，但这些都是虚妄的。</w:t>
      </w:r>
      <w:ins w:id="971" w:author="Administrator" w:date="2016-01-18T10:51:16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关键问题</w:t>
      </w:r>
      <w:ins w:id="972" w:author="Administrator" w:date="2016-01-18T10:51:22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呢，对方不敢承认是虚妄的。他认为如果一旦虚妄的话就没有了，没有办法起作用的东西是虚妄的。我们说能够起作用的东西也是虚妄的。能够起作用，但是还是不妨碍它虚妄的本质的。它没有一个实实在在的法存在。如果这样承许的话，</w:t>
      </w:r>
      <w:ins w:id="973" w:author="Administrator" w:date="2016-01-18T10:51:47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你我双方才真正称得上观点一致，否则无法说观点一致。</w:t>
      </w:r>
    </w:p>
    <w:p>
      <w:pPr>
        <w:ind w:firstLine="570"/>
        <w:rPr>
          <w:del w:id="974" w:author="Administrator" w:date="2016-01-18T10:52:05Z"/>
          <w:rFonts w:hint="eastAsia" w:ascii="黑体" w:hAnsi="黑体" w:eastAsia="黑体" w:cs="黑体"/>
          <w:b/>
          <w:bCs/>
          <w:sz w:val="28"/>
          <w:szCs w:val="28"/>
          <w:lang w:eastAsia="zh-CN"/>
          <w:rPrChange w:id="975" w:author="Administrator" w:date="2016-01-18T10:52:17Z">
            <w:rPr>
              <w:del w:id="976" w:author="Administrator" w:date="2016-01-18T10:52:05Z"/>
              <w:rFonts w:hint="eastAsia" w:ascii="华文楷体" w:hAnsi="华文楷体" w:eastAsia="华文楷体"/>
              <w:sz w:val="28"/>
              <w:szCs w:val="28"/>
              <w:lang w:eastAsia="zh-CN"/>
            </w:rPr>
          </w:rPrChange>
        </w:rPr>
      </w:pPr>
      <w:ins w:id="977" w:author="Administrator" w:date="2016-01-18T10:52:11Z">
        <w:r>
          <w:rPr>
            <w:rFonts w:hint="eastAsia" w:ascii="华文楷体" w:hAnsi="华文楷体" w:eastAsia="华文楷体"/>
            <w:sz w:val="28"/>
            <w:szCs w:val="28"/>
            <w:lang w:eastAsia="zh-CN"/>
          </w:rPr>
          <w:t>【</w:t>
        </w:r>
      </w:ins>
    </w:p>
    <w:p>
      <w:pPr>
        <w:ind w:firstLine="570"/>
        <w:rPr>
          <w:del w:id="979" w:author="Administrator" w:date="2016-01-18T10:52:04Z"/>
          <w:rFonts w:hint="eastAsia" w:ascii="黑体" w:hAnsi="黑体" w:eastAsia="黑体" w:cs="黑体"/>
          <w:b/>
          <w:bCs/>
          <w:sz w:val="28"/>
          <w:szCs w:val="28"/>
          <w:rPrChange w:id="980" w:author="Administrator" w:date="2016-01-18T10:52:17Z">
            <w:rPr>
              <w:del w:id="981" w:author="Administrator" w:date="2016-01-18T10:52:04Z"/>
              <w:rFonts w:ascii="华文楷体" w:hAnsi="华文楷体" w:eastAsia="华文楷体"/>
              <w:sz w:val="28"/>
              <w:szCs w:val="28"/>
            </w:rPr>
          </w:rPrChange>
        </w:rPr>
        <w:pPrChange w:id="978" w:author="Administrator" w:date="2016-01-18T10:52:05Z">
          <w:pPr>
            <w:ind w:firstLine="570"/>
          </w:pPr>
        </w:pPrChange>
      </w:pPr>
    </w:p>
    <w:p>
      <w:pPr>
        <w:ind w:firstLine="570"/>
        <w:rPr>
          <w:rFonts w:hint="eastAsia" w:ascii="黑体" w:hAnsi="黑体" w:eastAsia="黑体" w:cs="黑体"/>
          <w:b/>
          <w:bCs/>
          <w:sz w:val="28"/>
          <w:szCs w:val="28"/>
          <w:rPrChange w:id="983" w:author="Administrator" w:date="2016-01-18T10:52:17Z">
            <w:rPr>
              <w:rFonts w:hint="eastAsia" w:ascii="华文楷体" w:hAnsi="华文楷体" w:eastAsia="华文楷体"/>
              <w:sz w:val="28"/>
              <w:szCs w:val="28"/>
            </w:rPr>
          </w:rPrChange>
        </w:rPr>
        <w:pPrChange w:id="982" w:author="Administrator" w:date="2016-01-18T10:52:05Z">
          <w:pPr>
            <w:ind w:firstLine="570"/>
          </w:pPr>
        </w:pPrChange>
      </w:pPr>
      <w:del w:id="984" w:author="Administrator" w:date="2016-01-18T10:52:03Z">
        <w:r>
          <w:rPr>
            <w:rFonts w:hint="eastAsia" w:ascii="黑体" w:hAnsi="黑体" w:eastAsia="黑体" w:cs="黑体"/>
            <w:b/>
            <w:bCs/>
            <w:sz w:val="28"/>
            <w:szCs w:val="28"/>
            <w:rPrChange w:id="985" w:author="Administrator" w:date="2016-01-18T10:52:17Z">
              <w:rPr>
                <w:rFonts w:hint="eastAsia" w:ascii="华文楷体" w:hAnsi="华文楷体" w:eastAsia="华文楷体"/>
                <w:sz w:val="28"/>
                <w:szCs w:val="28"/>
              </w:rPr>
            </w:rPrChange>
          </w:rPr>
          <w:delText>〖</w:delText>
        </w:r>
      </w:del>
      <w:r>
        <w:rPr>
          <w:rFonts w:hint="eastAsia" w:ascii="黑体" w:hAnsi="黑体" w:eastAsia="黑体" w:cs="黑体"/>
          <w:b/>
          <w:bCs/>
          <w:sz w:val="28"/>
          <w:szCs w:val="28"/>
          <w:rPrChange w:id="987" w:author="Administrator" w:date="2016-01-18T10:52:17Z">
            <w:rPr>
              <w:rFonts w:hint="eastAsia" w:ascii="华文楷体" w:hAnsi="华文楷体" w:eastAsia="华文楷体"/>
              <w:sz w:val="28"/>
              <w:szCs w:val="28"/>
            </w:rPr>
          </w:rPrChange>
        </w:rPr>
        <w:t xml:space="preserve">如果对如此自性空生起真实的定解,就一定会对因果生起永不退转的诚信; </w:t>
      </w:r>
      <w:del w:id="988" w:author="Administrator" w:date="2016-01-18T10:52:09Z">
        <w:r>
          <w:rPr>
            <w:rFonts w:hint="eastAsia" w:ascii="黑体" w:hAnsi="黑体" w:eastAsia="黑体" w:cs="黑体"/>
            <w:b/>
            <w:bCs/>
            <w:sz w:val="28"/>
            <w:szCs w:val="28"/>
            <w:rPrChange w:id="989" w:author="Administrator" w:date="2016-01-18T10:52:17Z">
              <w:rPr>
                <w:rFonts w:hint="eastAsia" w:ascii="华文楷体" w:hAnsi="华文楷体" w:eastAsia="华文楷体"/>
                <w:sz w:val="28"/>
                <w:szCs w:val="28"/>
              </w:rPr>
            </w:rPrChange>
          </w:rPr>
          <w:delText>〗</w:delText>
        </w:r>
      </w:del>
      <w:ins w:id="991" w:author="Administrator" w:date="2016-01-18T10:52:09Z">
        <w:r>
          <w:rPr>
            <w:rFonts w:hint="eastAsia" w:ascii="黑体" w:hAnsi="黑体" w:eastAsia="黑体" w:cs="黑体"/>
            <w:b/>
            <w:bCs/>
            <w:sz w:val="28"/>
            <w:szCs w:val="28"/>
            <w:lang w:eastAsia="zh-CN"/>
            <w:rPrChange w:id="992" w:author="Administrator" w:date="2016-01-18T10:52:17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ins w:id="994" w:author="Administrator" w:date="2016-01-18T10:52:37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如果对如此空性生起</w:t>
      </w:r>
      <w:ins w:id="995" w:author="Administrator" w:date="2016-01-18T10:52:34Z">
        <w:r>
          <w:rPr>
            <w:rFonts w:hint="eastAsia" w:ascii="华文楷体" w:hAnsi="华文楷体" w:eastAsia="华文楷体"/>
            <w:sz w:val="28"/>
            <w:szCs w:val="28"/>
            <w:lang w:eastAsia="zh-CN"/>
          </w:rPr>
          <w:t>的</w:t>
        </w:r>
      </w:ins>
      <w:r>
        <w:rPr>
          <w:rFonts w:hint="eastAsia" w:ascii="华文楷体" w:hAnsi="华文楷体" w:eastAsia="华文楷体"/>
          <w:sz w:val="28"/>
          <w:szCs w:val="28"/>
        </w:rPr>
        <w:t>真实的定解，对于空性到底怎么样空的，产生了一个正确的认知的话，就一定会对因果不虚产生一种永不退转的诚信。</w:t>
      </w:r>
      <w:ins w:id="996" w:author="Administrator" w:date="2016-01-18T10:52:52Z">
        <w:r>
          <w:rPr>
            <w:rFonts w:hint="eastAsia" w:ascii="华文楷体" w:hAnsi="华文楷体" w:eastAsia="华文楷体"/>
            <w:sz w:val="28"/>
            <w:szCs w:val="28"/>
            <w:lang w:eastAsia="zh-CN"/>
          </w:rPr>
          <w:t>就</w:t>
        </w:r>
      </w:ins>
      <w:r>
        <w:rPr>
          <w:rFonts w:hint="eastAsia" w:ascii="华文楷体" w:hAnsi="华文楷体" w:eastAsia="华文楷体"/>
          <w:sz w:val="28"/>
          <w:szCs w:val="28"/>
        </w:rPr>
        <w:t>在这个颂词中所讲的意思一样。胜义当中虽然是空性的，名言谛当中通过它无欺的因缘，有染污因，有清净</w:t>
      </w:r>
      <w:ins w:id="997" w:author="Administrator" w:date="2016-01-18T10:53:06Z">
        <w:r>
          <w:rPr>
            <w:rFonts w:hint="eastAsia" w:ascii="华文楷体" w:hAnsi="华文楷体" w:eastAsia="华文楷体"/>
            <w:sz w:val="28"/>
            <w:szCs w:val="28"/>
            <w:lang w:eastAsia="zh-CN"/>
          </w:rPr>
          <w:t>的</w:t>
        </w:r>
      </w:ins>
      <w:r>
        <w:rPr>
          <w:rFonts w:hint="eastAsia" w:ascii="华文楷体" w:hAnsi="华文楷体" w:eastAsia="华文楷体"/>
          <w:sz w:val="28"/>
          <w:szCs w:val="28"/>
        </w:rPr>
        <w:t>因，就会显现清净的法和染污的法。像这样的话</w:t>
      </w:r>
      <w:ins w:id="998" w:author="Administrator" w:date="2016-01-18T10:53:16Z">
        <w:r>
          <w:rPr>
            <w:rFonts w:hint="eastAsia" w:ascii="华文楷体" w:hAnsi="华文楷体" w:eastAsia="华文楷体"/>
            <w:sz w:val="28"/>
            <w:szCs w:val="28"/>
            <w:lang w:eastAsia="zh-CN"/>
          </w:rPr>
          <w:t>讲的</w:t>
        </w:r>
      </w:ins>
      <w:ins w:id="999" w:author="Administrator" w:date="2016-01-18T10:53:20Z">
        <w:r>
          <w:rPr>
            <w:rFonts w:hint="eastAsia" w:ascii="华文楷体" w:hAnsi="华文楷体" w:eastAsia="华文楷体"/>
            <w:sz w:val="28"/>
            <w:szCs w:val="28"/>
            <w:lang w:eastAsia="zh-CN"/>
          </w:rPr>
          <w:t>时候</w:t>
        </w:r>
      </w:ins>
      <w:r>
        <w:rPr>
          <w:rFonts w:hint="eastAsia" w:ascii="华文楷体" w:hAnsi="华文楷体" w:eastAsia="华文楷体"/>
          <w:sz w:val="28"/>
          <w:szCs w:val="28"/>
        </w:rPr>
        <w:t>因果绝对</w:t>
      </w:r>
      <w:del w:id="1000" w:author="Administrator" w:date="2016-01-18T10:53:26Z">
        <w:r>
          <w:rPr>
            <w:rFonts w:hint="eastAsia" w:ascii="华文楷体" w:hAnsi="华文楷体" w:eastAsia="华文楷体"/>
            <w:sz w:val="28"/>
            <w:szCs w:val="28"/>
          </w:rPr>
          <w:delText>是</w:delText>
        </w:r>
      </w:del>
      <w:r>
        <w:rPr>
          <w:rFonts w:hint="eastAsia" w:ascii="华文楷体" w:hAnsi="华文楷体" w:eastAsia="华文楷体"/>
          <w:sz w:val="28"/>
          <w:szCs w:val="28"/>
        </w:rPr>
        <w:t>不虚耗的，生起永不退转的信心。</w:t>
      </w:r>
    </w:p>
    <w:p>
      <w:pPr>
        <w:ind w:firstLine="570"/>
        <w:rPr>
          <w:del w:id="1001" w:author="Administrator" w:date="2016-01-18T10:53:40Z"/>
          <w:rFonts w:hint="eastAsia" w:ascii="黑体" w:hAnsi="黑体" w:eastAsia="黑体" w:cs="黑体"/>
          <w:b/>
          <w:bCs/>
          <w:sz w:val="28"/>
          <w:szCs w:val="28"/>
          <w:rPrChange w:id="1002" w:author="Administrator" w:date="2016-01-18T10:53:48Z">
            <w:rPr>
              <w:del w:id="1003" w:author="Administrator" w:date="2016-01-18T10:53:40Z"/>
              <w:rFonts w:hint="eastAsia" w:ascii="华文楷体" w:hAnsi="华文楷体" w:eastAsia="华文楷体"/>
              <w:sz w:val="28"/>
              <w:szCs w:val="28"/>
            </w:rPr>
          </w:rPrChange>
        </w:rPr>
      </w:pPr>
      <w:del w:id="1004" w:author="Administrator" w:date="2016-01-18T10:53:37Z">
        <w:r>
          <w:rPr>
            <w:rFonts w:hint="eastAsia" w:ascii="黑体" w:hAnsi="黑体" w:eastAsia="黑体" w:cs="黑体"/>
            <w:b/>
            <w:bCs/>
            <w:sz w:val="28"/>
            <w:szCs w:val="28"/>
            <w:rPrChange w:id="1005" w:author="Administrator" w:date="2016-01-18T10:53:48Z">
              <w:rPr>
                <w:rFonts w:hint="eastAsia" w:ascii="华文楷体" w:hAnsi="华文楷体" w:eastAsia="华文楷体"/>
                <w:sz w:val="28"/>
                <w:szCs w:val="28"/>
              </w:rPr>
            </w:rPrChange>
          </w:rPr>
          <w:delText>〖</w:delText>
        </w:r>
      </w:del>
      <w:ins w:id="1007" w:author="Administrator" w:date="2016-01-18T10:53:37Z">
        <w:r>
          <w:rPr>
            <w:rFonts w:hint="eastAsia" w:ascii="黑体" w:hAnsi="黑体" w:eastAsia="黑体" w:cs="黑体"/>
            <w:b/>
            <w:bCs/>
            <w:sz w:val="28"/>
            <w:szCs w:val="28"/>
            <w:lang w:eastAsia="zh-CN"/>
            <w:rPrChange w:id="1008" w:author="Administrator" w:date="2016-01-18T10:53:48Z">
              <w:rPr>
                <w:rFonts w:hint="eastAsia" w:ascii="华文楷体" w:hAnsi="华文楷体" w:eastAsia="华文楷体"/>
                <w:sz w:val="28"/>
                <w:szCs w:val="28"/>
                <w:lang w:eastAsia="zh-CN"/>
              </w:rPr>
            </w:rPrChange>
          </w:rPr>
          <w:t>【</w:t>
        </w:r>
      </w:ins>
      <w:r>
        <w:rPr>
          <w:rFonts w:hint="eastAsia" w:ascii="黑体" w:hAnsi="黑体" w:eastAsia="黑体" w:cs="黑体"/>
          <w:b/>
          <w:bCs/>
          <w:sz w:val="28"/>
          <w:szCs w:val="28"/>
          <w:rPrChange w:id="1010" w:author="Administrator" w:date="2016-01-18T10:53:48Z">
            <w:rPr>
              <w:rFonts w:hint="eastAsia" w:ascii="华文楷体" w:hAnsi="华文楷体" w:eastAsia="华文楷体"/>
              <w:sz w:val="28"/>
              <w:szCs w:val="28"/>
            </w:rPr>
          </w:rPrChange>
        </w:rPr>
        <w:t xml:space="preserve">相反,倘若将因果理解成似乎不合理,则称不上是中观所说的空性, </w:t>
      </w:r>
      <w:del w:id="1011" w:author="Administrator" w:date="2016-01-18T10:53:40Z">
        <w:r>
          <w:rPr>
            <w:rFonts w:hint="eastAsia" w:ascii="黑体" w:hAnsi="黑体" w:eastAsia="黑体" w:cs="黑体"/>
            <w:b/>
            <w:bCs/>
            <w:sz w:val="28"/>
            <w:szCs w:val="28"/>
            <w:rPrChange w:id="1012" w:author="Administrator" w:date="2016-01-18T10:53:48Z">
              <w:rPr>
                <w:rFonts w:hint="eastAsia" w:ascii="华文楷体" w:hAnsi="华文楷体" w:eastAsia="华文楷体"/>
                <w:sz w:val="28"/>
                <w:szCs w:val="28"/>
              </w:rPr>
            </w:rPrChange>
          </w:rPr>
          <w:delText>〗</w:delText>
        </w:r>
      </w:del>
    </w:p>
    <w:p>
      <w:pPr>
        <w:ind w:firstLine="570"/>
        <w:rPr>
          <w:ins w:id="1014" w:author="Administrator" w:date="2016-01-18T10:53:41Z"/>
          <w:rFonts w:hint="eastAsia" w:ascii="黑体" w:hAnsi="黑体" w:eastAsia="黑体" w:cs="黑体"/>
          <w:b/>
          <w:bCs/>
          <w:sz w:val="28"/>
          <w:szCs w:val="28"/>
          <w:lang w:eastAsia="zh-CN"/>
          <w:rPrChange w:id="1015" w:author="Administrator" w:date="2016-01-18T10:53:48Z">
            <w:rPr>
              <w:ins w:id="1016" w:author="Administrator" w:date="2016-01-18T10:53:41Z"/>
              <w:rFonts w:hint="eastAsia" w:ascii="华文楷体" w:hAnsi="华文楷体" w:eastAsia="华文楷体"/>
              <w:sz w:val="28"/>
              <w:szCs w:val="28"/>
              <w:lang w:eastAsia="zh-CN"/>
            </w:rPr>
          </w:rPrChange>
        </w:rPr>
      </w:pPr>
      <w:ins w:id="1017" w:author="Administrator" w:date="2016-01-18T10:53:40Z">
        <w:r>
          <w:rPr>
            <w:rFonts w:hint="eastAsia" w:ascii="黑体" w:hAnsi="黑体" w:eastAsia="黑体" w:cs="黑体"/>
            <w:b/>
            <w:bCs/>
            <w:sz w:val="28"/>
            <w:szCs w:val="28"/>
            <w:lang w:eastAsia="zh-CN"/>
            <w:rPrChange w:id="1018" w:author="Administrator" w:date="2016-01-18T10:53:48Z">
              <w:rPr>
                <w:rFonts w:hint="eastAsia" w:ascii="华文楷体" w:hAnsi="华文楷体" w:eastAsia="华文楷体"/>
                <w:sz w:val="28"/>
                <w:szCs w:val="28"/>
                <w:lang w:eastAsia="zh-CN"/>
              </w:rPr>
            </w:rPrChange>
          </w:rPr>
          <w:t>】</w:t>
        </w:r>
      </w:ins>
    </w:p>
    <w:p>
      <w:pPr>
        <w:ind w:firstLine="570"/>
        <w:rPr>
          <w:del w:id="1020" w:author="Administrator" w:date="2016-01-18T10:55:49Z"/>
          <w:rFonts w:hint="eastAsia" w:ascii="华文楷体" w:hAnsi="华文楷体" w:eastAsia="华文楷体"/>
          <w:sz w:val="28"/>
          <w:szCs w:val="28"/>
        </w:rPr>
      </w:pPr>
      <w:r>
        <w:rPr>
          <w:rFonts w:hint="eastAsia" w:ascii="华文楷体" w:hAnsi="华文楷体" w:eastAsia="华文楷体"/>
          <w:sz w:val="28"/>
          <w:szCs w:val="28"/>
        </w:rPr>
        <w:t>相反呢，如果你认为</w:t>
      </w:r>
      <w:ins w:id="1021" w:author="Administrator" w:date="2016-01-18T10:54:00Z">
        <w:r>
          <w:rPr>
            <w:rFonts w:hint="eastAsia" w:ascii="华文楷体" w:hAnsi="华文楷体" w:eastAsia="华文楷体"/>
            <w:sz w:val="28"/>
            <w:szCs w:val="28"/>
            <w:lang w:eastAsia="zh-CN"/>
          </w:rPr>
          <w:t>在</w:t>
        </w:r>
      </w:ins>
      <w:r>
        <w:rPr>
          <w:rFonts w:hint="eastAsia" w:ascii="华文楷体" w:hAnsi="华文楷体" w:eastAsia="华文楷体"/>
          <w:sz w:val="28"/>
          <w:szCs w:val="28"/>
        </w:rPr>
        <w:t>观察空性之后，因果就无法安立了，因果就不存在了，或者说因果错乱了。那么就说明你对空性还没有认知。这两个方法是从正反两个角度讲。也就是说，如果你的空性见是正确的空性见，你就会对因果不虚产生定解。如果你认为因果错乱了，或者</w:t>
      </w:r>
      <w:ins w:id="1022" w:author="Administrator" w:date="2016-01-18T10:54:26Z">
        <w:r>
          <w:rPr>
            <w:rFonts w:hint="eastAsia" w:ascii="华文楷体" w:hAnsi="华文楷体" w:eastAsia="华文楷体"/>
            <w:sz w:val="28"/>
            <w:szCs w:val="28"/>
            <w:lang w:eastAsia="zh-CN"/>
          </w:rPr>
          <w:t>认为</w:t>
        </w:r>
      </w:ins>
      <w:r>
        <w:rPr>
          <w:rFonts w:hint="eastAsia" w:ascii="华文楷体" w:hAnsi="华文楷体" w:eastAsia="华文楷体"/>
          <w:sz w:val="28"/>
          <w:szCs w:val="28"/>
        </w:rPr>
        <w:t>空性可以随便来了，</w:t>
      </w:r>
      <w:del w:id="1023" w:author="Administrator" w:date="2016-01-18T10:54:47Z">
        <w:r>
          <w:rPr>
            <w:rFonts w:hint="eastAsia" w:ascii="华文楷体" w:hAnsi="华文楷体" w:eastAsia="华文楷体"/>
            <w:sz w:val="28"/>
            <w:szCs w:val="28"/>
          </w:rPr>
          <w:delText>这</w:delText>
        </w:r>
      </w:del>
      <w:ins w:id="1024" w:author="Administrator" w:date="2016-01-18T10:54:37Z">
        <w:r>
          <w:rPr>
            <w:rFonts w:hint="eastAsia" w:ascii="华文楷体" w:hAnsi="华文楷体" w:eastAsia="华文楷体"/>
            <w:sz w:val="28"/>
            <w:szCs w:val="28"/>
            <w:lang w:eastAsia="zh-CN"/>
          </w:rPr>
          <w:t>这个</w:t>
        </w:r>
      </w:ins>
      <w:ins w:id="1025" w:author="Administrator" w:date="2016-01-18T10:54:40Z">
        <w:r>
          <w:rPr>
            <w:rFonts w:hint="eastAsia" w:ascii="华文楷体" w:hAnsi="华文楷体" w:eastAsia="华文楷体"/>
            <w:sz w:val="28"/>
            <w:szCs w:val="28"/>
            <w:lang w:eastAsia="zh-CN"/>
          </w:rPr>
          <w:t>方面</w:t>
        </w:r>
      </w:ins>
      <w:r>
        <w:rPr>
          <w:rFonts w:hint="eastAsia" w:ascii="华文楷体" w:hAnsi="华文楷体" w:eastAsia="华文楷体"/>
          <w:sz w:val="28"/>
          <w:szCs w:val="28"/>
        </w:rPr>
        <w:t>就说明</w:t>
      </w:r>
      <w:ins w:id="1026" w:author="Administrator" w:date="2016-01-18T10:54:44Z">
        <w:r>
          <w:rPr>
            <w:rFonts w:hint="eastAsia" w:ascii="华文楷体" w:hAnsi="华文楷体" w:eastAsia="华文楷体"/>
            <w:sz w:val="28"/>
            <w:szCs w:val="28"/>
            <w:lang w:eastAsia="zh-CN"/>
          </w:rPr>
          <w:t>你</w:t>
        </w:r>
      </w:ins>
      <w:r>
        <w:rPr>
          <w:rFonts w:hint="eastAsia" w:ascii="华文楷体" w:hAnsi="华文楷体" w:eastAsia="华文楷体"/>
          <w:sz w:val="28"/>
          <w:szCs w:val="28"/>
        </w:rPr>
        <w:t>对空性没有</w:t>
      </w:r>
      <w:ins w:id="1027" w:author="Administrator" w:date="2016-01-18T10:55:38Z">
        <w:r>
          <w:rPr>
            <w:rFonts w:hint="eastAsia" w:ascii="华文楷体" w:hAnsi="华文楷体" w:eastAsia="华文楷体"/>
            <w:sz w:val="28"/>
            <w:szCs w:val="28"/>
            <w:lang w:eastAsia="zh-CN"/>
          </w:rPr>
          <w:t>产生</w:t>
        </w:r>
      </w:ins>
      <w:r>
        <w:rPr>
          <w:rFonts w:hint="eastAsia" w:ascii="华文楷体" w:hAnsi="华文楷体" w:eastAsia="华文楷体"/>
          <w:sz w:val="28"/>
          <w:szCs w:val="28"/>
        </w:rPr>
        <w:t>正确的认知。</w:t>
      </w:r>
    </w:p>
    <w:p>
      <w:pPr>
        <w:ind w:firstLine="570"/>
        <w:rPr>
          <w:del w:id="1029" w:author="Administrator" w:date="2016-01-18T10:55:47Z"/>
          <w:rFonts w:hint="eastAsia" w:ascii="华文楷体" w:hAnsi="华文楷体" w:eastAsia="华文楷体"/>
          <w:sz w:val="28"/>
          <w:szCs w:val="28"/>
        </w:rPr>
        <w:pPrChange w:id="1028" w:author="Administrator" w:date="2016-01-18T10:55:49Z">
          <w:pPr>
            <w:ind w:firstLine="570"/>
          </w:pPr>
        </w:pPrChange>
      </w:pPr>
      <w:del w:id="1030" w:author="Administrator" w:date="2016-01-18T10:55:47Z">
        <w:r>
          <w:rPr>
            <w:rFonts w:hint="eastAsia" w:ascii="华文楷体" w:hAnsi="华文楷体" w:eastAsia="华文楷体"/>
            <w:sz w:val="28"/>
            <w:szCs w:val="28"/>
          </w:rPr>
          <w:delText>【50:01】</w:delText>
        </w:r>
      </w:del>
    </w:p>
    <w:p>
      <w:pPr>
        <w:ind w:firstLine="570"/>
        <w:rPr>
          <w:del w:id="1031" w:author="Administrator" w:date="2016-01-18T10:55:47Z"/>
          <w:rFonts w:hint="eastAsia" w:ascii="华文楷体" w:hAnsi="华文楷体" w:eastAsia="华文楷体"/>
          <w:sz w:val="28"/>
          <w:szCs w:val="28"/>
        </w:rPr>
      </w:pPr>
      <w:del w:id="1032" w:author="Administrator" w:date="2016-01-18T10:55:47Z">
        <w:r>
          <w:rPr>
            <w:rFonts w:hint="eastAsia" w:ascii="华文楷体" w:hAnsi="华文楷体" w:eastAsia="华文楷体"/>
            <w:sz w:val="28"/>
            <w:szCs w:val="28"/>
          </w:rPr>
          <w:delText>中观庄严论释第91课50-58分钟 郝慧颖</w:delText>
        </w:r>
      </w:del>
    </w:p>
    <w:p>
      <w:pPr>
        <w:ind w:firstLine="570"/>
        <w:rPr>
          <w:ins w:id="1033" w:author="Administrator" w:date="2016-01-18T11:22:40Z"/>
          <w:rFonts w:hint="eastAsia" w:ascii="华文楷体" w:hAnsi="华文楷体" w:eastAsia="华文楷体"/>
          <w:sz w:val="28"/>
          <w:szCs w:val="28"/>
        </w:rPr>
      </w:pPr>
      <w:del w:id="1034" w:author="Administrator" w:date="2016-01-18T10:55:47Z">
        <w:r>
          <w:rPr>
            <w:rFonts w:hint="eastAsia" w:ascii="华文楷体" w:hAnsi="华文楷体" w:eastAsia="华文楷体"/>
            <w:sz w:val="28"/>
            <w:szCs w:val="28"/>
          </w:rPr>
          <w:delText>（49:50）如果你的空性见是正确的空性正见，你就会对因果不虚产生定解，那如果你认为因果错乱了或者说你认为，哦空性的我可以随便来了这个放面就说明，你对空性呢没有产生正确的认知，没有正确的认知，</w:delText>
        </w:r>
      </w:del>
      <w:r>
        <w:rPr>
          <w:rFonts w:hint="eastAsia" w:ascii="华文楷体" w:hAnsi="华文楷体" w:eastAsia="华文楷体"/>
          <w:sz w:val="28"/>
          <w:szCs w:val="28"/>
        </w:rPr>
        <w:t>所以说这个是什么呢，后面一种。</w:t>
      </w:r>
    </w:p>
    <w:p>
      <w:pPr>
        <w:ind w:firstLine="570"/>
        <w:rPr>
          <w:ins w:id="1035" w:author="Administrator" w:date="2016-01-18T11:22:43Z"/>
          <w:rFonts w:hint="eastAsia" w:ascii="华文楷体" w:hAnsi="华文楷体" w:eastAsia="华文楷体"/>
          <w:sz w:val="28"/>
          <w:szCs w:val="28"/>
        </w:rPr>
      </w:pPr>
      <w:ins w:id="1036" w:author="Administrator" w:date="2016-01-18T11:23:50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1037" w:author="Administrator" w:date="2016-01-18T11:24:00Z">
            <w:rPr>
              <w:rFonts w:hint="eastAsia" w:ascii="华文楷体" w:hAnsi="华文楷体" w:eastAsia="华文楷体"/>
              <w:sz w:val="28"/>
              <w:szCs w:val="28"/>
            </w:rPr>
          </w:rPrChange>
        </w:rPr>
        <w:t>认识到这是断见取名空性之道后，应当弃之千里。</w:t>
      </w:r>
      <w:ins w:id="1038" w:author="Administrator" w:date="2016-01-18T11:23:52Z">
        <w:r>
          <w:rPr>
            <w:rFonts w:hint="eastAsia" w:ascii="华文楷体" w:hAnsi="华文楷体" w:eastAsia="华文楷体"/>
            <w:sz w:val="28"/>
            <w:szCs w:val="28"/>
            <w:lang w:eastAsia="zh-CN"/>
          </w:rPr>
          <w:t>】</w:t>
        </w:r>
      </w:ins>
    </w:p>
    <w:p>
      <w:pPr>
        <w:ind w:firstLine="570"/>
        <w:rPr>
          <w:ins w:id="1039" w:author="Administrator" w:date="2016-01-18T11:20:11Z"/>
          <w:rFonts w:hint="eastAsia" w:ascii="华文楷体" w:hAnsi="华文楷体" w:eastAsia="华文楷体"/>
          <w:sz w:val="28"/>
          <w:szCs w:val="28"/>
        </w:rPr>
      </w:pPr>
      <w:r>
        <w:rPr>
          <w:rFonts w:hint="eastAsia" w:ascii="华文楷体" w:hAnsi="华文楷体" w:eastAsia="华文楷体"/>
          <w:sz w:val="28"/>
          <w:szCs w:val="28"/>
        </w:rPr>
        <w:t>实际上后面这一种呢，就是把这个断见，什么都没有，这个断见呢取名叫空性之道，取名叫空性之道，这个是一个很大的歧途，所以说这个方面我们应该认知到这个是一个歧途之后呢，应该弃之千里，所以说对我们的空性见是不是真正的一种空见呢，他有很多能够确认的方式，很多可以确认的方式，所以说就说你对空性，你觉得我对空性有了</w:t>
      </w:r>
      <w:del w:id="1040" w:author="Administrator" w:date="2016-01-18T11:18:50Z">
        <w:r>
          <w:rPr>
            <w:rFonts w:hint="eastAsia" w:ascii="华文楷体" w:hAnsi="华文楷体" w:eastAsia="华文楷体"/>
            <w:sz w:val="28"/>
            <w:szCs w:val="28"/>
          </w:rPr>
          <w:delText>一种</w:delText>
        </w:r>
      </w:del>
      <w:r>
        <w:rPr>
          <w:rFonts w:hint="eastAsia" w:ascii="华文楷体" w:hAnsi="华文楷体" w:eastAsia="华文楷体"/>
          <w:sz w:val="28"/>
          <w:szCs w:val="28"/>
        </w:rPr>
        <w:t>定解了，你对空性有定解了就看一下，检验一下你对因果是不是产生了诚信了，对因果不虚是不是产生了诚信，如果就说一方面我是认为一切万法是空性的，一方面对因果完全没有错乱这个方面就说明了</w:t>
      </w:r>
      <w:ins w:id="1041" w:author="Administrator" w:date="2016-01-18T11:19:13Z">
        <w:r>
          <w:rPr>
            <w:rFonts w:hint="eastAsia" w:ascii="华文楷体" w:hAnsi="华文楷体" w:eastAsia="华文楷体"/>
            <w:sz w:val="28"/>
            <w:szCs w:val="28"/>
            <w:lang w:eastAsia="zh-CN"/>
          </w:rPr>
          <w:t>有了</w:t>
        </w:r>
      </w:ins>
      <w:r>
        <w:rPr>
          <w:rFonts w:hint="eastAsia" w:ascii="华文楷体" w:hAnsi="华文楷体" w:eastAsia="华文楷体"/>
          <w:sz w:val="28"/>
          <w:szCs w:val="28"/>
        </w:rPr>
        <w:t>空性正见呢，是正确的空性正见，那么如果说你观察空性完了之后呢，因为一切因果都不存在了，</w:t>
      </w:r>
      <w:ins w:id="1042" w:author="Administrator" w:date="2016-01-18T11:19:27Z">
        <w:r>
          <w:rPr>
            <w:rFonts w:hint="eastAsia" w:ascii="华文楷体" w:hAnsi="华文楷体" w:eastAsia="华文楷体"/>
            <w:sz w:val="28"/>
            <w:szCs w:val="28"/>
            <w:lang w:eastAsia="zh-CN"/>
          </w:rPr>
          <w:t>或者</w:t>
        </w:r>
      </w:ins>
      <w:r>
        <w:rPr>
          <w:rFonts w:hint="eastAsia" w:ascii="华文楷体" w:hAnsi="华文楷体" w:eastAsia="华文楷体"/>
          <w:sz w:val="28"/>
          <w:szCs w:val="28"/>
        </w:rPr>
        <w:t>你对因果开始马马虎虎了，像这样的话就说明你的空</w:t>
      </w:r>
      <w:del w:id="1043" w:author="Administrator" w:date="2016-01-18T11:19:39Z">
        <w:r>
          <w:rPr>
            <w:rFonts w:hint="eastAsia" w:ascii="华文楷体" w:hAnsi="华文楷体" w:eastAsia="华文楷体"/>
            <w:sz w:val="28"/>
            <w:szCs w:val="28"/>
          </w:rPr>
          <w:delText>心</w:delText>
        </w:r>
      </w:del>
      <w:ins w:id="1044" w:author="Administrator" w:date="2016-01-18T11:19:39Z">
        <w:r>
          <w:rPr>
            <w:rFonts w:hint="eastAsia" w:ascii="华文楷体" w:hAnsi="华文楷体" w:eastAsia="华文楷体"/>
            <w:sz w:val="28"/>
            <w:szCs w:val="28"/>
            <w:lang w:eastAsia="zh-CN"/>
          </w:rPr>
          <w:t>性</w:t>
        </w:r>
      </w:ins>
      <w:r>
        <w:rPr>
          <w:rFonts w:hint="eastAsia" w:ascii="华文楷体" w:hAnsi="华文楷体" w:eastAsia="华文楷体"/>
          <w:sz w:val="28"/>
          <w:szCs w:val="28"/>
        </w:rPr>
        <w:t>呢不是真正的一种空性，它实际上是把断见取名为空性</w:t>
      </w:r>
      <w:ins w:id="1045" w:author="Administrator" w:date="2016-01-18T11:19:49Z">
        <w:r>
          <w:rPr>
            <w:rFonts w:hint="eastAsia" w:ascii="华文楷体" w:hAnsi="华文楷体" w:eastAsia="华文楷体"/>
            <w:sz w:val="28"/>
            <w:szCs w:val="28"/>
            <w:lang w:eastAsia="zh-CN"/>
          </w:rPr>
          <w:t>了</w:t>
        </w:r>
      </w:ins>
      <w:r>
        <w:rPr>
          <w:rFonts w:hint="eastAsia" w:ascii="华文楷体" w:hAnsi="华文楷体" w:eastAsia="华文楷体"/>
          <w:sz w:val="28"/>
          <w:szCs w:val="28"/>
        </w:rPr>
        <w:t>，这个方面断见根本不是空性的，段见是一个粗大的一种邪见，而空性是一种最清净的道，二者之间是没有可比性的。</w:t>
      </w:r>
    </w:p>
    <w:p>
      <w:pPr>
        <w:ind w:firstLine="570"/>
        <w:rPr>
          <w:ins w:id="1046" w:author="Administrator" w:date="2016-01-18T11:20:14Z"/>
          <w:rFonts w:hint="eastAsia" w:ascii="黑体" w:hAnsi="黑体" w:eastAsia="黑体" w:cs="黑体"/>
          <w:b/>
          <w:bCs/>
          <w:sz w:val="28"/>
          <w:szCs w:val="28"/>
          <w:rPrChange w:id="1047" w:author="Administrator" w:date="2016-01-18T11:24:24Z">
            <w:rPr>
              <w:ins w:id="1048" w:author="Administrator" w:date="2016-01-18T11:20:14Z"/>
              <w:rFonts w:hint="eastAsia" w:ascii="华文楷体" w:hAnsi="华文楷体" w:eastAsia="华文楷体"/>
              <w:sz w:val="28"/>
              <w:szCs w:val="28"/>
            </w:rPr>
          </w:rPrChange>
        </w:rPr>
      </w:pPr>
      <w:ins w:id="1049" w:author="Administrator" w:date="2016-01-18T11:24:16Z">
        <w:r>
          <w:rPr>
            <w:rFonts w:hint="eastAsia" w:ascii="黑体" w:hAnsi="黑体" w:eastAsia="黑体" w:cs="黑体"/>
            <w:b/>
            <w:bCs/>
            <w:sz w:val="28"/>
            <w:szCs w:val="28"/>
            <w:lang w:eastAsia="zh-CN"/>
            <w:rPrChange w:id="1050" w:author="Administrator" w:date="2016-01-18T11:24:24Z">
              <w:rPr>
                <w:rFonts w:hint="eastAsia" w:ascii="华文楷体" w:hAnsi="华文楷体" w:eastAsia="华文楷体"/>
                <w:sz w:val="28"/>
                <w:szCs w:val="28"/>
                <w:lang w:eastAsia="zh-CN"/>
              </w:rPr>
            </w:rPrChange>
          </w:rPr>
          <w:t>【</w:t>
        </w:r>
      </w:ins>
      <w:r>
        <w:rPr>
          <w:rFonts w:hint="eastAsia" w:ascii="黑体" w:hAnsi="黑体" w:eastAsia="黑体" w:cs="黑体"/>
          <w:b/>
          <w:bCs/>
          <w:sz w:val="28"/>
          <w:szCs w:val="28"/>
          <w:rPrChange w:id="1052" w:author="Administrator" w:date="2016-01-18T11:24:24Z">
            <w:rPr>
              <w:rFonts w:hint="eastAsia" w:ascii="华文楷体" w:hAnsi="华文楷体" w:eastAsia="华文楷体"/>
              <w:sz w:val="28"/>
              <w:szCs w:val="28"/>
            </w:rPr>
          </w:rPrChange>
        </w:rPr>
        <w:t>如阿阇黎龙树菩萨亲言：“不明空性义，唯一行听闻，不造何福德，彼等劣士毁。</w:t>
      </w:r>
      <w:ins w:id="1053" w:author="Administrator" w:date="2016-01-18T11:24:19Z">
        <w:r>
          <w:rPr>
            <w:rFonts w:hint="eastAsia" w:ascii="黑体" w:hAnsi="黑体" w:eastAsia="黑体" w:cs="黑体"/>
            <w:b/>
            <w:bCs/>
            <w:sz w:val="28"/>
            <w:szCs w:val="28"/>
            <w:lang w:eastAsia="zh-CN"/>
            <w:rPrChange w:id="1054" w:author="Administrator" w:date="2016-01-18T11:24:24Z">
              <w:rPr>
                <w:rFonts w:hint="eastAsia" w:ascii="华文楷体" w:hAnsi="华文楷体" w:eastAsia="华文楷体"/>
                <w:sz w:val="28"/>
                <w:szCs w:val="28"/>
                <w:lang w:eastAsia="zh-CN"/>
              </w:rPr>
            </w:rPrChange>
          </w:rPr>
          <w:t>】</w:t>
        </w:r>
      </w:ins>
    </w:p>
    <w:p>
      <w:pPr>
        <w:ind w:firstLine="570"/>
        <w:rPr>
          <w:ins w:id="1056" w:author="Administrator" w:date="2016-01-18T11:27:45Z"/>
          <w:rFonts w:hint="eastAsia" w:ascii="华文楷体" w:hAnsi="华文楷体" w:eastAsia="华文楷体"/>
          <w:sz w:val="28"/>
          <w:szCs w:val="28"/>
        </w:rPr>
      </w:pPr>
      <w:r>
        <w:rPr>
          <w:rFonts w:hint="eastAsia" w:ascii="华文楷体" w:hAnsi="华文楷体" w:eastAsia="华文楷体"/>
          <w:sz w:val="28"/>
          <w:szCs w:val="28"/>
        </w:rPr>
        <w:t>那么就是有些人呢，他没有了知空性的意义，唯一呢就是听闻了很多空性的词句，听闻了很多空性的词句，一切不存在啊，因果没有啊或就是说一切道没有啊，这个方面的话，就是说听了这些词句，所以唯一通过听词句，进行取舍的话，不造何福德，他拒绝了一见空性的，就没什么可造的，什么福德都不造，但是呢就是说很奇怪一点就是说，他不造福德，但是呢对恶业，他这个方面就没有空，这个恶业方面就很有兴趣，这个方面就说是这个很多人以空性为幌子的，以空性做幌子的</w:t>
      </w:r>
      <w:del w:id="1057" w:author="Administrator" w:date="2016-01-18T11:25:17Z">
        <w:r>
          <w:rPr>
            <w:rFonts w:hint="eastAsia" w:ascii="华文楷体" w:hAnsi="华文楷体" w:eastAsia="华文楷体"/>
            <w:sz w:val="28"/>
            <w:szCs w:val="28"/>
          </w:rPr>
          <w:delText>意思是什么</w:delText>
        </w:r>
      </w:del>
      <w:ins w:id="1058" w:author="Administrator" w:date="2016-01-18T11:25:17Z">
        <w:r>
          <w:rPr>
            <w:rFonts w:hint="eastAsia" w:ascii="华文楷体" w:hAnsi="华文楷体" w:eastAsia="华文楷体"/>
            <w:sz w:val="28"/>
            <w:szCs w:val="28"/>
            <w:lang w:eastAsia="zh-CN"/>
          </w:rPr>
          <w:t>这些</w:t>
        </w:r>
      </w:ins>
      <w:ins w:id="1059" w:author="Administrator" w:date="2016-01-18T11:25:19Z">
        <w:r>
          <w:rPr>
            <w:rFonts w:hint="eastAsia" w:ascii="华文楷体" w:hAnsi="华文楷体" w:eastAsia="华文楷体"/>
            <w:sz w:val="28"/>
            <w:szCs w:val="28"/>
            <w:lang w:eastAsia="zh-CN"/>
          </w:rPr>
          <w:t>人</w:t>
        </w:r>
      </w:ins>
      <w:r>
        <w:rPr>
          <w:rFonts w:hint="eastAsia" w:ascii="华文楷体" w:hAnsi="华文楷体" w:eastAsia="华文楷体"/>
          <w:sz w:val="28"/>
          <w:szCs w:val="28"/>
        </w:rPr>
        <w:t>呢，他有一个通病就是这样的，他说一切的善恶都是没有的一切的善恶都不存在的，但是呢就是说拼命的去造恶业，他实际上善恶都是空性的为什么偏偏要去选一个恶业去造呢，以前麦彭仁波切不是讲了吗，有些人就是说，哎呀抽烟也是这个执着，不抽烟也是执着，这个方面就是首先吧这个宗拿出来了，所以说还是抽，所以像这样讲的时候都是也抽烟也是执着，不抽烟也是执着，他所以说还是抽，这个方面呢对他来讲好像是一个很正确的答案，但是就是既然都是执着了，为什么你还要去选择这个抽呢，实际上这个方面就是实际上很明显就是</w:t>
      </w:r>
      <w:del w:id="1060" w:author="Administrator" w:date="2016-01-18T11:26:27Z">
        <w:r>
          <w:rPr>
            <w:rFonts w:hint="eastAsia" w:ascii="华文楷体" w:hAnsi="华文楷体" w:eastAsia="华文楷体"/>
            <w:sz w:val="28"/>
            <w:szCs w:val="28"/>
          </w:rPr>
          <w:delText>各</w:delText>
        </w:r>
      </w:del>
      <w:ins w:id="1061" w:author="Administrator" w:date="2016-01-18T11:26:27Z">
        <w:r>
          <w:rPr>
            <w:rFonts w:hint="eastAsia" w:ascii="华文楷体" w:hAnsi="华文楷体" w:eastAsia="华文楷体"/>
            <w:sz w:val="28"/>
            <w:szCs w:val="28"/>
            <w:lang w:eastAsia="zh-CN"/>
          </w:rPr>
          <w:t>个</w:t>
        </w:r>
      </w:ins>
      <w:r>
        <w:rPr>
          <w:rFonts w:hint="eastAsia" w:ascii="华文楷体" w:hAnsi="华文楷体" w:eastAsia="华文楷体"/>
          <w:sz w:val="28"/>
          <w:szCs w:val="28"/>
        </w:rPr>
        <w:t>幌子，只是为自己抽烟，做一个这样一种合理，所为的合理的一种根据的理由而已了，诸如此类的东西非常多，啊就是抽烟也好喝酒也好，吃肉也好，或者反正就是说自己想要造这个某种恶业吧，自己想要造的某种恶业，实际上就是说是如果你是烦恼深重，承认我的烦恼深重，没办法了，像这样的话还好一点，就怕是什么呢，烦恼深重，但是要找一个正法来做幌子，做挡箭牌，这个是非常不好的，非常不好的，所以说像这样讲的时候一方面是相续失坏，一方面把正法也染污了，那么如果就是说我实在是受不了，然后像这样的话他就说是这个实在受不了是我的烦恼深重，我没有办法去行持佛法的话，这个</w:t>
      </w:r>
      <w:ins w:id="1062" w:author="Administrator" w:date="2016-01-18T11:27:19Z">
        <w:r>
          <w:rPr>
            <w:rFonts w:hint="eastAsia" w:ascii="华文楷体" w:hAnsi="华文楷体" w:eastAsia="华文楷体"/>
            <w:sz w:val="28"/>
            <w:szCs w:val="28"/>
            <w:lang w:eastAsia="zh-CN"/>
          </w:rPr>
          <w:t>还</w:t>
        </w:r>
      </w:ins>
      <w:r>
        <w:rPr>
          <w:rFonts w:hint="eastAsia" w:ascii="华文楷体" w:hAnsi="华文楷体" w:eastAsia="华文楷体"/>
          <w:sz w:val="28"/>
          <w:szCs w:val="28"/>
        </w:rPr>
        <w:t>对佛法还有一种恭敬心，那么如果说是自己以正法来做幌子来造很多恶业的话，连</w:t>
      </w:r>
      <w:del w:id="1063" w:author="Administrator" w:date="2016-01-18T11:27:31Z">
        <w:r>
          <w:rPr>
            <w:rFonts w:hint="eastAsia" w:ascii="华文楷体" w:hAnsi="华文楷体" w:eastAsia="华文楷体"/>
            <w:sz w:val="28"/>
            <w:szCs w:val="28"/>
          </w:rPr>
          <w:delText>队</w:delText>
        </w:r>
      </w:del>
      <w:ins w:id="1064" w:author="Administrator" w:date="2016-01-18T11:27:31Z">
        <w:r>
          <w:rPr>
            <w:rFonts w:hint="eastAsia" w:ascii="华文楷体" w:hAnsi="华文楷体" w:eastAsia="华文楷体"/>
            <w:sz w:val="28"/>
            <w:szCs w:val="28"/>
            <w:lang w:eastAsia="zh-CN"/>
          </w:rPr>
          <w:t>对</w:t>
        </w:r>
      </w:ins>
      <w:r>
        <w:rPr>
          <w:rFonts w:hint="eastAsia" w:ascii="华文楷体" w:hAnsi="华文楷体" w:eastAsia="华文楷体"/>
          <w:sz w:val="28"/>
          <w:szCs w:val="28"/>
        </w:rPr>
        <w:t>佛法的恭敬心都没有了，失坏了，所以像这样的话彻头彻尾</w:t>
      </w:r>
      <w:ins w:id="1065" w:author="Administrator" w:date="2016-01-18T11:27:41Z">
        <w:r>
          <w:rPr>
            <w:rFonts w:hint="eastAsia" w:ascii="华文楷体" w:hAnsi="华文楷体" w:eastAsia="华文楷体"/>
            <w:sz w:val="28"/>
            <w:szCs w:val="28"/>
            <w:lang w:eastAsia="zh-CN"/>
          </w:rPr>
          <w:t>就</w:t>
        </w:r>
      </w:ins>
      <w:r>
        <w:rPr>
          <w:rFonts w:hint="eastAsia" w:ascii="华文楷体" w:hAnsi="华文楷体" w:eastAsia="华文楷体"/>
          <w:sz w:val="28"/>
          <w:szCs w:val="28"/>
        </w:rPr>
        <w:t>变成了佛法油子，</w:t>
      </w:r>
    </w:p>
    <w:p>
      <w:pPr>
        <w:ind w:firstLine="570"/>
        <w:rPr>
          <w:ins w:id="1066" w:author="Administrator" w:date="2016-01-18T11:28:02Z"/>
          <w:rFonts w:hint="eastAsia" w:ascii="黑体" w:hAnsi="黑体" w:eastAsia="黑体" w:cs="黑体"/>
          <w:b/>
          <w:bCs/>
          <w:sz w:val="28"/>
          <w:szCs w:val="28"/>
          <w:rPrChange w:id="1067" w:author="Administrator" w:date="2016-01-18T11:28:26Z">
            <w:rPr>
              <w:ins w:id="1068" w:author="Administrator" w:date="2016-01-18T11:28:02Z"/>
              <w:rFonts w:hint="eastAsia" w:ascii="华文楷体" w:hAnsi="华文楷体" w:eastAsia="华文楷体"/>
              <w:sz w:val="28"/>
              <w:szCs w:val="28"/>
            </w:rPr>
          </w:rPrChange>
        </w:rPr>
      </w:pPr>
      <w:ins w:id="1069" w:author="Administrator" w:date="2016-01-18T11:28:18Z">
        <w:r>
          <w:rPr>
            <w:rFonts w:hint="eastAsia" w:ascii="黑体" w:hAnsi="黑体" w:eastAsia="黑体" w:cs="黑体"/>
            <w:b/>
            <w:bCs/>
            <w:sz w:val="28"/>
            <w:szCs w:val="28"/>
            <w:lang w:eastAsia="zh-CN"/>
            <w:rPrChange w:id="1070" w:author="Administrator" w:date="2016-01-18T11:28:26Z">
              <w:rPr>
                <w:rFonts w:hint="eastAsia" w:ascii="华文楷体" w:hAnsi="华文楷体" w:eastAsia="华文楷体"/>
                <w:sz w:val="28"/>
                <w:szCs w:val="28"/>
                <w:lang w:eastAsia="zh-CN"/>
              </w:rPr>
            </w:rPrChange>
          </w:rPr>
          <w:t>【</w:t>
        </w:r>
      </w:ins>
      <w:r>
        <w:rPr>
          <w:rFonts w:hint="eastAsia" w:ascii="黑体" w:hAnsi="黑体" w:eastAsia="黑体" w:cs="黑体"/>
          <w:b/>
          <w:bCs/>
          <w:sz w:val="28"/>
          <w:szCs w:val="28"/>
          <w:rPrChange w:id="1072" w:author="Administrator" w:date="2016-01-18T11:28:26Z">
            <w:rPr>
              <w:rFonts w:hint="eastAsia" w:ascii="华文楷体" w:hAnsi="华文楷体" w:eastAsia="华文楷体"/>
              <w:sz w:val="28"/>
              <w:szCs w:val="28"/>
            </w:rPr>
          </w:rPrChange>
        </w:rPr>
        <w:t>不造何福德，彼等劣士毁。业之果报有，众生亦尽说，彻知彼自性，亦说为无生。</w:t>
      </w:r>
      <w:ins w:id="1073" w:author="Administrator" w:date="2016-01-18T11:28:20Z">
        <w:r>
          <w:rPr>
            <w:rFonts w:hint="eastAsia" w:ascii="黑体" w:hAnsi="黑体" w:eastAsia="黑体" w:cs="黑体"/>
            <w:b/>
            <w:bCs/>
            <w:sz w:val="28"/>
            <w:szCs w:val="28"/>
            <w:lang w:eastAsia="zh-CN"/>
            <w:rPrChange w:id="1074" w:author="Administrator" w:date="2016-01-18T11:28:26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那么就是说是从世俗谛的角度来讲的话，业的果报是有的，</w:t>
      </w:r>
      <w:r>
        <w:rPr>
          <w:rFonts w:hint="eastAsia" w:ascii="华文楷体" w:hAnsi="华文楷体" w:eastAsia="华文楷体"/>
          <w:b/>
          <w:bCs/>
          <w:sz w:val="28"/>
          <w:szCs w:val="28"/>
          <w:rPrChange w:id="1076" w:author="Administrator" w:date="2016-01-18T11:28:51Z">
            <w:rPr>
              <w:rFonts w:hint="eastAsia" w:ascii="华文楷体" w:hAnsi="华文楷体" w:eastAsia="华文楷体"/>
              <w:sz w:val="28"/>
              <w:szCs w:val="28"/>
            </w:rPr>
          </w:rPrChange>
        </w:rPr>
        <w:t>众生亦尽说，众生亦尽说</w:t>
      </w:r>
      <w:r>
        <w:rPr>
          <w:rFonts w:hint="eastAsia" w:ascii="华文楷体" w:hAnsi="华文楷体" w:eastAsia="华文楷体"/>
          <w:sz w:val="28"/>
          <w:szCs w:val="28"/>
        </w:rPr>
        <w:t>也就是说众生也是全部都说有，众生也是全有的，就是这个，那么这个世俗</w:t>
      </w:r>
      <w:ins w:id="1077" w:author="Administrator" w:date="2016-01-18T11:29:08Z">
        <w:r>
          <w:rPr>
            <w:rFonts w:hint="eastAsia" w:ascii="华文楷体" w:hAnsi="华文楷体" w:eastAsia="华文楷体"/>
            <w:sz w:val="28"/>
            <w:szCs w:val="28"/>
            <w:lang w:eastAsia="zh-CN"/>
          </w:rPr>
          <w:t>谛</w:t>
        </w:r>
      </w:ins>
      <w:r>
        <w:rPr>
          <w:rFonts w:hint="eastAsia" w:ascii="华文楷体" w:hAnsi="华文楷体" w:eastAsia="华文楷体"/>
          <w:sz w:val="28"/>
          <w:szCs w:val="28"/>
        </w:rPr>
        <w:t>当中呢业果福报也有众生也有，</w:t>
      </w:r>
      <w:r>
        <w:rPr>
          <w:rFonts w:hint="eastAsia" w:ascii="华文楷体" w:hAnsi="华文楷体" w:eastAsia="华文楷体"/>
          <w:b/>
          <w:bCs/>
          <w:sz w:val="28"/>
          <w:szCs w:val="28"/>
          <w:rPrChange w:id="1078" w:author="Administrator" w:date="2016-01-18T11:29:18Z">
            <w:rPr>
              <w:rFonts w:hint="eastAsia" w:ascii="华文楷体" w:hAnsi="华文楷体" w:eastAsia="华文楷体"/>
              <w:sz w:val="28"/>
              <w:szCs w:val="28"/>
            </w:rPr>
          </w:rPrChange>
        </w:rPr>
        <w:t>彻知彼自性，亦说无自性</w:t>
      </w:r>
      <w:r>
        <w:rPr>
          <w:rFonts w:hint="eastAsia" w:ascii="华文楷体" w:hAnsi="华文楷体" w:eastAsia="华文楷体"/>
          <w:sz w:val="28"/>
          <w:szCs w:val="28"/>
        </w:rPr>
        <w:t>这个就是说胜义谛当中，如果</w:t>
      </w:r>
      <w:del w:id="1079" w:author="Administrator" w:date="2016-01-18T11:29:27Z">
        <w:r>
          <w:rPr>
            <w:rFonts w:hint="eastAsia" w:ascii="华文楷体" w:hAnsi="华文楷体" w:eastAsia="华文楷体"/>
            <w:sz w:val="28"/>
            <w:szCs w:val="28"/>
          </w:rPr>
          <w:delText>士</w:delText>
        </w:r>
      </w:del>
      <w:ins w:id="1080" w:author="Administrator" w:date="2016-01-18T11:29:27Z">
        <w:r>
          <w:rPr>
            <w:rFonts w:hint="eastAsia" w:ascii="华文楷体" w:hAnsi="华文楷体" w:eastAsia="华文楷体"/>
            <w:sz w:val="28"/>
            <w:szCs w:val="28"/>
            <w:lang w:eastAsia="zh-CN"/>
          </w:rPr>
          <w:t>是</w:t>
        </w:r>
      </w:ins>
      <w:r>
        <w:rPr>
          <w:rFonts w:hint="eastAsia" w:ascii="华文楷体" w:hAnsi="华文楷体" w:eastAsia="华文楷体"/>
          <w:sz w:val="28"/>
          <w:szCs w:val="28"/>
        </w:rPr>
        <w:t>胜义观察的时候了知他们的自性啊，也说他们是无声的自性，果报也是无声的，众生也是无生的。</w:t>
      </w:r>
    </w:p>
    <w:p>
      <w:pPr>
        <w:ind w:firstLine="570"/>
        <w:rPr>
          <w:ins w:id="1081" w:author="Administrator" w:date="2016-01-18T11:29:48Z"/>
          <w:rFonts w:hint="eastAsia" w:ascii="华文楷体" w:hAnsi="华文楷体" w:eastAsia="华文楷体"/>
          <w:sz w:val="28"/>
          <w:szCs w:val="28"/>
          <w:lang w:eastAsia="zh-CN"/>
        </w:rPr>
      </w:pPr>
      <w:ins w:id="1082" w:author="Administrator" w:date="2016-01-18T11:29:43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1083" w:author="Administrator" w:date="2016-01-18T11:29:53Z">
            <w:rPr>
              <w:rFonts w:hint="eastAsia" w:ascii="华文楷体" w:hAnsi="华文楷体" w:eastAsia="华文楷体"/>
              <w:sz w:val="28"/>
              <w:szCs w:val="28"/>
            </w:rPr>
          </w:rPrChange>
        </w:rPr>
        <w:t>如为世间众，佛说我我所，一切蕴界处，皆以密意说。</w:t>
      </w:r>
      <w:del w:id="1084" w:author="Administrator" w:date="2016-01-18T11:29:46Z">
        <w:r>
          <w:rPr>
            <w:rFonts w:hint="eastAsia" w:ascii="华文楷体" w:hAnsi="华文楷体" w:eastAsia="华文楷体"/>
            <w:sz w:val="28"/>
            <w:szCs w:val="28"/>
          </w:rPr>
          <w:delText>”</w:delText>
        </w:r>
      </w:del>
      <w:ins w:id="1085" w:author="Administrator" w:date="2016-01-18T11:29:46Z">
        <w:r>
          <w:rPr>
            <w:rFonts w:hint="eastAsia" w:ascii="华文楷体" w:hAnsi="华文楷体" w:eastAsia="华文楷体"/>
            <w:sz w:val="28"/>
            <w:szCs w:val="28"/>
            <w:lang w:eastAsia="zh-CN"/>
          </w:rPr>
          <w:t>】</w:t>
        </w:r>
      </w:ins>
    </w:p>
    <w:p>
      <w:pPr>
        <w:ind w:firstLine="570"/>
        <w:rPr>
          <w:ins w:id="1086" w:author="Administrator" w:date="2016-01-18T11:31:38Z"/>
          <w:rFonts w:hint="eastAsia" w:ascii="华文楷体" w:hAnsi="华文楷体" w:eastAsia="华文楷体"/>
          <w:sz w:val="28"/>
          <w:szCs w:val="28"/>
        </w:rPr>
      </w:pPr>
      <w:r>
        <w:rPr>
          <w:rFonts w:hint="eastAsia" w:ascii="华文楷体" w:hAnsi="华文楷体" w:eastAsia="华文楷体"/>
          <w:sz w:val="28"/>
          <w:szCs w:val="28"/>
        </w:rPr>
        <w:t>比如说呢佛陀为了调化世间的缘故呢，佛陀也说</w:t>
      </w:r>
      <w:ins w:id="1087" w:author="Administrator" w:date="2016-01-18T11:30:16Z">
        <w:r>
          <w:rPr>
            <w:rFonts w:hint="eastAsia" w:ascii="华文楷体" w:hAnsi="华文楷体" w:eastAsia="华文楷体"/>
            <w:sz w:val="28"/>
            <w:szCs w:val="28"/>
            <w:lang w:eastAsia="zh-CN"/>
          </w:rPr>
          <w:t>我</w:t>
        </w:r>
      </w:ins>
      <w:ins w:id="1088" w:author="Administrator" w:date="2016-01-18T11:30:17Z">
        <w:r>
          <w:rPr>
            <w:rFonts w:hint="eastAsia" w:ascii="华文楷体" w:hAnsi="华文楷体" w:eastAsia="华文楷体"/>
            <w:sz w:val="28"/>
            <w:szCs w:val="28"/>
            <w:lang w:eastAsia="zh-CN"/>
          </w:rPr>
          <w:t>、</w:t>
        </w:r>
      </w:ins>
      <w:del w:id="1089" w:author="Administrator" w:date="2016-01-18T11:30:14Z">
        <w:r>
          <w:rPr>
            <w:rFonts w:hint="eastAsia" w:ascii="华文楷体" w:hAnsi="华文楷体" w:eastAsia="华文楷体"/>
            <w:sz w:val="28"/>
            <w:szCs w:val="28"/>
          </w:rPr>
          <w:delText>为</w:delText>
        </w:r>
      </w:del>
      <w:r>
        <w:rPr>
          <w:rFonts w:hint="eastAsia" w:ascii="华文楷体" w:hAnsi="华文楷体" w:eastAsia="华文楷体"/>
          <w:sz w:val="28"/>
          <w:szCs w:val="28"/>
        </w:rPr>
        <w:t>我所，实际上佛陀说是根本没有我和我所的，但是为了调化众生也是说我怎么样，我头痛啊，或者就是说这是我的弟子呀，等等，也说这个我</w:t>
      </w:r>
      <w:ins w:id="1090" w:author="Administrator" w:date="2016-01-18T11:30:41Z">
        <w:r>
          <w:rPr>
            <w:rFonts w:hint="eastAsia" w:ascii="华文楷体" w:hAnsi="华文楷体" w:eastAsia="华文楷体"/>
            <w:sz w:val="28"/>
            <w:szCs w:val="28"/>
            <w:lang w:eastAsia="zh-CN"/>
          </w:rPr>
          <w:t>、</w:t>
        </w:r>
      </w:ins>
      <w:r>
        <w:rPr>
          <w:rFonts w:hint="eastAsia" w:ascii="华文楷体" w:hAnsi="华文楷体" w:eastAsia="华文楷体"/>
          <w:sz w:val="28"/>
          <w:szCs w:val="28"/>
        </w:rPr>
        <w:t>我所，</w:t>
      </w:r>
      <w:r>
        <w:rPr>
          <w:rFonts w:hint="eastAsia" w:ascii="华文楷体" w:hAnsi="华文楷体" w:eastAsia="华文楷体"/>
          <w:b/>
          <w:bCs/>
          <w:sz w:val="28"/>
          <w:szCs w:val="28"/>
          <w:rPrChange w:id="1091" w:author="Administrator" w:date="2016-01-18T11:30:45Z">
            <w:rPr>
              <w:rFonts w:hint="eastAsia" w:ascii="华文楷体" w:hAnsi="华文楷体" w:eastAsia="华文楷体"/>
              <w:sz w:val="28"/>
              <w:szCs w:val="28"/>
            </w:rPr>
          </w:rPrChange>
        </w:rPr>
        <w:t>一切蕴界处，皆以密意说，</w:t>
      </w:r>
      <w:r>
        <w:rPr>
          <w:rFonts w:hint="eastAsia" w:ascii="华文楷体" w:hAnsi="华文楷体" w:eastAsia="华文楷体"/>
          <w:sz w:val="28"/>
          <w:szCs w:val="28"/>
        </w:rPr>
        <w:t>同样的道理呢，虽然一切的蕴界处它实际上是不存在的，胜义当中是不存在的，但是为了调化世间，为了调化世间的缘故，也说一切蕴界处有，这个方面说他有，是以密意而说的，就好像佛说我和我所是以密意而说一样，所以佛说一切蕴界处存在，也是以密意而说的。</w:t>
      </w:r>
    </w:p>
    <w:p>
      <w:pPr>
        <w:ind w:firstLine="570"/>
        <w:rPr>
          <w:ins w:id="1092" w:author="Administrator" w:date="2016-01-18T11:32:31Z"/>
          <w:rFonts w:ascii="华文楷体" w:hAnsi="华文楷体" w:eastAsia="华文楷体" w:cs="华文楷体"/>
          <w:i w:val="0"/>
          <w:color w:val="000000"/>
          <w:sz w:val="28"/>
          <w:szCs w:val="28"/>
        </w:rPr>
      </w:pPr>
      <w:ins w:id="1093" w:author="Administrator" w:date="2016-01-18T11:32:28Z">
        <w:r>
          <w:rPr>
            <w:rFonts w:hint="eastAsia" w:ascii="黑体" w:hAnsi="黑体" w:eastAsia="黑体" w:cs="黑体"/>
            <w:b/>
            <w:bCs/>
            <w:i w:val="0"/>
            <w:color w:val="000000"/>
            <w:sz w:val="28"/>
            <w:szCs w:val="28"/>
            <w:lang w:eastAsia="zh-CN"/>
            <w:rPrChange w:id="1094" w:author="Administrator" w:date="2016-01-18T11:32:41Z">
              <w:rPr>
                <w:rFonts w:hint="eastAsia" w:ascii="华文楷体" w:hAnsi="华文楷体" w:eastAsia="华文楷体" w:cs="华文楷体"/>
                <w:i w:val="0"/>
                <w:color w:val="000000"/>
                <w:sz w:val="28"/>
                <w:szCs w:val="28"/>
                <w:lang w:eastAsia="zh-CN"/>
              </w:rPr>
            </w:rPrChange>
          </w:rPr>
          <w:t>【</w:t>
        </w:r>
      </w:ins>
      <w:ins w:id="1096" w:author="Administrator" w:date="2016-01-18T11:32:03Z">
        <w:r>
          <w:rPr>
            <w:rFonts w:hint="eastAsia" w:ascii="黑体" w:hAnsi="黑体" w:eastAsia="黑体" w:cs="黑体"/>
            <w:b/>
            <w:bCs/>
            <w:i w:val="0"/>
            <w:color w:val="000000"/>
            <w:sz w:val="28"/>
            <w:szCs w:val="28"/>
            <w:rPrChange w:id="1097" w:author="Administrator" w:date="2016-01-18T11:32:41Z">
              <w:rPr>
                <w:rFonts w:ascii="华文楷体" w:hAnsi="华文楷体" w:eastAsia="华文楷体" w:cs="华文楷体"/>
                <w:i w:val="0"/>
                <w:color w:val="000000"/>
                <w:sz w:val="28"/>
                <w:szCs w:val="28"/>
              </w:rPr>
            </w:rPrChange>
          </w:rPr>
          <w:t>并且阿阇黎在其他论典中也讲述了空性极其深奥</w:t>
        </w:r>
      </w:ins>
      <w:ins w:id="1099" w:author="Administrator" w:date="2016-01-18T11:32:03Z">
        <w:r>
          <w:rPr>
            <w:rFonts w:hint="eastAsia" w:ascii="黑体" w:hAnsi="黑体" w:eastAsia="黑体" w:cs="黑体"/>
            <w:b/>
            <w:bCs/>
            <w:i w:val="0"/>
            <w:color w:val="000000"/>
            <w:sz w:val="28"/>
            <w:szCs w:val="28"/>
            <w:rPrChange w:id="1100" w:author="Administrator" w:date="2016-01-18T11:32:41Z">
              <w:rPr>
                <w:rFonts w:ascii="宋体" w:hAnsi="宋体" w:eastAsia="宋体" w:cs="宋体"/>
                <w:i w:val="0"/>
                <w:color w:val="000000"/>
                <w:sz w:val="28"/>
                <w:szCs w:val="28"/>
              </w:rPr>
            </w:rPrChange>
          </w:rPr>
          <w:t>,</w:t>
        </w:r>
      </w:ins>
      <w:ins w:id="1102" w:author="Administrator" w:date="2016-01-18T11:32:03Z">
        <w:r>
          <w:rPr>
            <w:rFonts w:hint="eastAsia" w:ascii="黑体" w:hAnsi="黑体" w:eastAsia="黑体" w:cs="黑体"/>
            <w:b/>
            <w:bCs/>
            <w:i w:val="0"/>
            <w:color w:val="000000"/>
            <w:sz w:val="28"/>
            <w:szCs w:val="28"/>
            <w:rPrChange w:id="1103" w:author="Administrator" w:date="2016-01-18T11:32:41Z">
              <w:rPr>
                <w:rFonts w:ascii="华文楷体" w:hAnsi="华文楷体" w:eastAsia="华文楷体" w:cs="华文楷体"/>
                <w:i w:val="0"/>
                <w:color w:val="000000"/>
                <w:sz w:val="28"/>
                <w:szCs w:val="28"/>
              </w:rPr>
            </w:rPrChange>
          </w:rPr>
          <w:t>难以洞察</w:t>
        </w:r>
      </w:ins>
      <w:ins w:id="1105" w:author="Administrator" w:date="2016-01-18T11:32:03Z">
        <w:r>
          <w:rPr>
            <w:rFonts w:hint="eastAsia" w:ascii="黑体" w:hAnsi="黑体" w:eastAsia="黑体" w:cs="黑体"/>
            <w:b/>
            <w:bCs/>
            <w:i w:val="0"/>
            <w:color w:val="000000"/>
            <w:sz w:val="28"/>
            <w:szCs w:val="28"/>
            <w:rPrChange w:id="1106" w:author="Administrator" w:date="2016-01-18T11:32:41Z">
              <w:rPr>
                <w:rFonts w:ascii="宋体" w:hAnsi="宋体" w:eastAsia="宋体" w:cs="宋体"/>
                <w:i w:val="0"/>
                <w:color w:val="000000"/>
                <w:sz w:val="28"/>
                <w:szCs w:val="28"/>
              </w:rPr>
            </w:rPrChange>
          </w:rPr>
          <w:t>,</w:t>
        </w:r>
      </w:ins>
      <w:ins w:id="1108" w:author="Administrator" w:date="2016-01-18T11:32:03Z">
        <w:r>
          <w:rPr>
            <w:rFonts w:hint="eastAsia" w:ascii="黑体" w:hAnsi="黑体" w:eastAsia="黑体" w:cs="黑体"/>
            <w:b/>
            <w:bCs/>
            <w:i w:val="0"/>
            <w:color w:val="000000"/>
            <w:sz w:val="28"/>
            <w:szCs w:val="28"/>
            <w:rPrChange w:id="1109" w:author="Administrator" w:date="2016-01-18T11:32:41Z">
              <w:rPr>
                <w:rFonts w:ascii="华文楷体" w:hAnsi="华文楷体" w:eastAsia="华文楷体" w:cs="华文楷体"/>
                <w:i w:val="0"/>
                <w:color w:val="000000"/>
                <w:sz w:val="28"/>
                <w:szCs w:val="28"/>
              </w:rPr>
            </w:rPrChange>
          </w:rPr>
          <w:t>所有智慧浅薄者如果颠倒理解则遭殃的许多道理。</w:t>
        </w:r>
      </w:ins>
      <w:ins w:id="1111" w:author="Administrator" w:date="2016-01-18T11:32:35Z">
        <w:r>
          <w:rPr>
            <w:rFonts w:hint="eastAsia" w:ascii="华文楷体" w:hAnsi="华文楷体" w:eastAsia="华文楷体" w:cs="华文楷体"/>
            <w:i w:val="0"/>
            <w:color w:val="000000"/>
            <w:sz w:val="28"/>
            <w:szCs w:val="28"/>
            <w:lang w:eastAsia="zh-CN"/>
          </w:rPr>
          <w:t>】</w:t>
        </w:r>
      </w:ins>
    </w:p>
    <w:p>
      <w:pPr>
        <w:ind w:firstLine="570"/>
        <w:rPr>
          <w:rFonts w:hint="eastAsia" w:ascii="华文楷体" w:hAnsi="华文楷体" w:eastAsia="华文楷体"/>
          <w:sz w:val="28"/>
          <w:szCs w:val="28"/>
        </w:rPr>
      </w:pPr>
      <w:del w:id="1112" w:author="Administrator" w:date="2016-01-18T11:32:03Z">
        <w:r>
          <w:rPr>
            <w:rFonts w:hint="eastAsia" w:ascii="华文楷体" w:hAnsi="华文楷体" w:eastAsia="华文楷体"/>
            <w:sz w:val="28"/>
            <w:szCs w:val="28"/>
          </w:rPr>
          <w:delText>并且阿阇黎在其他论典中也讲述了空性极其深奥，难以洞察，所有智慧浅薄者如果颠倒理解则遭殃的许多道理。</w:delText>
        </w:r>
      </w:del>
      <w:r>
        <w:rPr>
          <w:rFonts w:hint="eastAsia" w:ascii="华文楷体" w:hAnsi="华文楷体" w:eastAsia="华文楷体"/>
          <w:sz w:val="28"/>
          <w:szCs w:val="28"/>
        </w:rPr>
        <w:t>阿阇黎龙树菩萨菩萨在其他论点当中比如说在中论当中，也讲述了这个空性是及其深奥难以洞察的，智慧浅薄的人如果不了知，就会遭殃，这个颂词当中也是有，</w:t>
      </w:r>
      <w:ins w:id="1113" w:author="Administrator" w:date="2016-01-18T11:35:55Z">
        <w:r>
          <w:rPr>
            <w:rFonts w:hint="eastAsia" w:ascii="华文楷体" w:hAnsi="华文楷体" w:eastAsia="华文楷体"/>
            <w:sz w:val="28"/>
            <w:szCs w:val="28"/>
            <w:lang w:eastAsia="zh-CN"/>
          </w:rPr>
          <w:t>“</w:t>
        </w:r>
      </w:ins>
      <w:r>
        <w:rPr>
          <w:rFonts w:hint="eastAsia" w:ascii="华文楷体" w:hAnsi="华文楷体" w:eastAsia="华文楷体"/>
          <w:b/>
          <w:bCs/>
          <w:sz w:val="28"/>
          <w:szCs w:val="28"/>
          <w:rPrChange w:id="1114" w:author="Administrator" w:date="2016-01-18T11:36:19Z">
            <w:rPr>
              <w:rFonts w:hint="eastAsia" w:ascii="华文楷体" w:hAnsi="华文楷体" w:eastAsia="华文楷体"/>
              <w:sz w:val="28"/>
              <w:szCs w:val="28"/>
            </w:rPr>
          </w:rPrChange>
        </w:rPr>
        <w:t>不能正观空，</w:t>
      </w:r>
      <w:del w:id="1115" w:author="Administrator" w:date="2016-01-18T11:36:10Z">
        <w:r>
          <w:rPr>
            <w:rFonts w:hint="eastAsia" w:ascii="华文楷体" w:hAnsi="华文楷体" w:eastAsia="华文楷体"/>
            <w:b/>
            <w:bCs/>
            <w:sz w:val="28"/>
            <w:szCs w:val="28"/>
            <w:rPrChange w:id="1116" w:author="Administrator" w:date="2016-01-18T11:36:19Z">
              <w:rPr>
                <w:rFonts w:hint="eastAsia" w:ascii="华文楷体" w:hAnsi="华文楷体" w:eastAsia="华文楷体"/>
                <w:sz w:val="28"/>
                <w:szCs w:val="28"/>
              </w:rPr>
            </w:rPrChange>
          </w:rPr>
          <w:delText>无</w:delText>
        </w:r>
      </w:del>
      <w:ins w:id="1118" w:author="Administrator" w:date="2016-01-18T11:36:10Z">
        <w:r>
          <w:rPr>
            <w:rFonts w:hint="eastAsia" w:ascii="华文楷体" w:hAnsi="华文楷体" w:eastAsia="华文楷体"/>
            <w:b/>
            <w:bCs/>
            <w:sz w:val="28"/>
            <w:szCs w:val="28"/>
            <w:lang w:eastAsia="zh-CN"/>
            <w:rPrChange w:id="1119" w:author="Administrator" w:date="2016-01-18T11:36:19Z">
              <w:rPr>
                <w:rFonts w:hint="eastAsia" w:ascii="华文楷体" w:hAnsi="华文楷体" w:eastAsia="华文楷体"/>
                <w:sz w:val="28"/>
                <w:szCs w:val="28"/>
                <w:lang w:eastAsia="zh-CN"/>
              </w:rPr>
            </w:rPrChange>
          </w:rPr>
          <w:t>顿</w:t>
        </w:r>
      </w:ins>
      <w:r>
        <w:rPr>
          <w:rFonts w:hint="eastAsia" w:ascii="华文楷体" w:hAnsi="华文楷体" w:eastAsia="华文楷体"/>
          <w:b/>
          <w:bCs/>
          <w:sz w:val="28"/>
          <w:szCs w:val="28"/>
          <w:rPrChange w:id="1121" w:author="Administrator" w:date="2016-01-18T11:36:19Z">
            <w:rPr>
              <w:rFonts w:hint="eastAsia" w:ascii="华文楷体" w:hAnsi="华文楷体" w:eastAsia="华文楷体"/>
              <w:sz w:val="28"/>
              <w:szCs w:val="28"/>
            </w:rPr>
          </w:rPrChange>
        </w:rPr>
        <w:t>根者自害。如不善咒术，不善捉毒蛇，</w:t>
      </w:r>
      <w:ins w:id="1122" w:author="Administrator" w:date="2016-01-18T11:35:59Z">
        <w:r>
          <w:rPr>
            <w:rFonts w:hint="eastAsia" w:ascii="华文楷体" w:hAnsi="华文楷体" w:eastAsia="华文楷体"/>
            <w:b/>
            <w:bCs/>
            <w:sz w:val="28"/>
            <w:szCs w:val="28"/>
            <w:lang w:eastAsia="zh-CN"/>
            <w:rPrChange w:id="1123" w:author="Administrator" w:date="2016-01-18T11:36:19Z">
              <w:rPr>
                <w:rFonts w:hint="eastAsia" w:ascii="华文楷体" w:hAnsi="华文楷体" w:eastAsia="华文楷体"/>
                <w:sz w:val="28"/>
                <w:szCs w:val="28"/>
                <w:lang w:eastAsia="zh-CN"/>
              </w:rPr>
            </w:rPrChange>
          </w:rPr>
          <w:t>”</w:t>
        </w:r>
      </w:ins>
      <w:r>
        <w:rPr>
          <w:rFonts w:hint="eastAsia" w:ascii="华文楷体" w:hAnsi="华文楷体" w:eastAsia="华文楷体"/>
          <w:sz w:val="28"/>
          <w:szCs w:val="28"/>
        </w:rPr>
        <w:t>啊是有这样一种教义的，就是</w:t>
      </w:r>
      <w:r>
        <w:rPr>
          <w:rFonts w:hint="eastAsia" w:ascii="华文楷体" w:hAnsi="华文楷体" w:eastAsia="华文楷体"/>
          <w:b/>
          <w:bCs/>
          <w:sz w:val="28"/>
          <w:szCs w:val="28"/>
          <w:rPrChange w:id="1125" w:author="Administrator" w:date="2016-01-18T11:36:28Z">
            <w:rPr>
              <w:rFonts w:hint="eastAsia" w:ascii="华文楷体" w:hAnsi="华文楷体" w:eastAsia="华文楷体"/>
              <w:sz w:val="28"/>
              <w:szCs w:val="28"/>
            </w:rPr>
          </w:rPrChange>
        </w:rPr>
        <w:t>不能正观空，钝根者自害，</w:t>
      </w:r>
      <w:r>
        <w:rPr>
          <w:rFonts w:hint="eastAsia" w:ascii="华文楷体" w:hAnsi="华文楷体" w:eastAsia="华文楷体"/>
          <w:sz w:val="28"/>
          <w:szCs w:val="28"/>
        </w:rPr>
        <w:t>那么就是说你如果没有办法正确的了知空性这个钝根者的话，他就因为空性的缘故而受到伤害，因为空性的缘故而受到伤害，就好像你不善咒术，就是说是这个不善咒术不善捉毒蛇，你就会被这个咒术所害，会被毒蛇所害，就像这样的，所以说像这样的话就说是，如果你善咒术的话，咒术会给你带来很多的利益，如果你善捉毒蛇的话，捉了毒蛇一般的印度的讲法的来讲的话，有些毒蛇头上是有如意宝的，所以如果你善捉毒蛇的话，你就可以得到它头上的如意宝，你不善捉毒蛇如意宝得不到，而且被毒蛇咬死，所以说空性就是这样子，如果你懂得了空性呢，对你来讲这个空性就成了甘露了，服用之后呢你就说是你</w:t>
      </w:r>
      <w:del w:id="1126" w:author="Administrator" w:date="2016-01-18T11:37:27Z">
        <w:r>
          <w:rPr>
            <w:rFonts w:hint="eastAsia" w:ascii="华文楷体" w:hAnsi="华文楷体" w:eastAsia="华文楷体"/>
            <w:sz w:val="28"/>
            <w:szCs w:val="28"/>
          </w:rPr>
          <w:delText>的</w:delText>
        </w:r>
      </w:del>
      <w:ins w:id="1127" w:author="Administrator" w:date="2016-01-18T11:37:27Z">
        <w:r>
          <w:rPr>
            <w:rFonts w:hint="eastAsia" w:ascii="华文楷体" w:hAnsi="华文楷体" w:eastAsia="华文楷体"/>
            <w:sz w:val="28"/>
            <w:szCs w:val="28"/>
            <w:lang w:eastAsia="zh-CN"/>
          </w:rPr>
          <w:t>得</w:t>
        </w:r>
      </w:ins>
      <w:r>
        <w:rPr>
          <w:rFonts w:hint="eastAsia" w:ascii="华文楷体" w:hAnsi="华文楷体" w:eastAsia="华文楷体"/>
          <w:sz w:val="28"/>
          <w:szCs w:val="28"/>
        </w:rPr>
        <w:t>了很大的利益，你服用了甘露你得到很大利益，你如果不理解空性，空性就成了毒药，空性就成了毒药，所以这个不是空性本身有什么问题，而是说你对空性有没有正确的认知，所以说这个方面我们就可以知道啊，你对空性的这个认知是不是正确的认知多么的重要，非常重要的，所以如果就是这么好的一个甘露如果你就是说就是通过我们自己的力</w:t>
      </w:r>
      <w:del w:id="1128" w:author="Administrator" w:date="2016-01-18T11:38:13Z">
        <w:r>
          <w:rPr>
            <w:rFonts w:hint="eastAsia" w:ascii="华文楷体" w:hAnsi="华文楷体" w:eastAsia="华文楷体"/>
            <w:sz w:val="28"/>
            <w:szCs w:val="28"/>
          </w:rPr>
          <w:delText>量</w:delText>
        </w:r>
      </w:del>
      <w:ins w:id="1129" w:author="Administrator" w:date="2016-01-18T11:38:13Z">
        <w:r>
          <w:rPr>
            <w:rFonts w:hint="eastAsia" w:ascii="华文楷体" w:hAnsi="华文楷体" w:eastAsia="华文楷体"/>
            <w:sz w:val="28"/>
            <w:szCs w:val="28"/>
            <w:lang w:eastAsia="zh-CN"/>
          </w:rPr>
          <w:t>慧</w:t>
        </w:r>
      </w:ins>
      <w:r>
        <w:rPr>
          <w:rFonts w:hint="eastAsia" w:ascii="华文楷体" w:hAnsi="华文楷体" w:eastAsia="华文楷体"/>
          <w:sz w:val="28"/>
          <w:szCs w:val="28"/>
        </w:rPr>
        <w:t>，没有认知道，没有使用他，乃至于被他，后面的话变成毒药伤害了，这个是非常可惜的事情，所以说在这个空性的道理上面呢，好好的去一条一条去思考，把这个空性的道理思维透之后呢，去想享用这个空性的甘露，最后就</w:t>
      </w:r>
      <w:ins w:id="1130" w:author="Administrator" w:date="2016-01-18T11:38:37Z">
        <w:r>
          <w:rPr>
            <w:rFonts w:hint="eastAsia" w:ascii="华文楷体" w:hAnsi="华文楷体" w:eastAsia="华文楷体"/>
            <w:sz w:val="28"/>
            <w:szCs w:val="28"/>
            <w:lang w:eastAsia="zh-CN"/>
          </w:rPr>
          <w:t>可以</w:t>
        </w:r>
      </w:ins>
      <w:bookmarkStart w:id="0" w:name="_GoBack"/>
      <w:bookmarkEnd w:id="0"/>
      <w:r>
        <w:rPr>
          <w:rFonts w:hint="eastAsia" w:ascii="华文楷体" w:hAnsi="华文楷体" w:eastAsia="华文楷体"/>
          <w:sz w:val="28"/>
          <w:szCs w:val="28"/>
        </w:rPr>
        <w:t>消除了内心当中的很多很多的生老病死这个痛苦。啊就是这样，今天就讲到这里。</w:t>
      </w:r>
    </w:p>
    <w:p>
      <w:pPr>
        <w:ind w:firstLine="570"/>
        <w:rPr>
          <w:rFonts w:ascii="华文楷体" w:hAnsi="华文楷体" w:eastAsia="华文楷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modern"/>
    <w:pitch w:val="default"/>
    <w:sig w:usb0="00000000" w:usb1="00000000" w:usb2="00000000" w:usb3="00000000" w:csb0="0000019F" w:csb1="00000000"/>
  </w:font>
  <w:font w:name="Calibri">
    <w:altName w:val="微软雅黑"/>
    <w:panose1 w:val="020F0502020204030204"/>
    <w:charset w:val="00"/>
    <w:family w:val="decorative"/>
    <w:pitch w:val="default"/>
    <w:sig w:usb0="00000000" w:usb1="00000000" w:usb2="00000001" w:usb3="00000000" w:csb0="0000019F" w:csb1="00000000"/>
  </w:font>
  <w:font w:name="Arial">
    <w:panose1 w:val="020B0604020202020204"/>
    <w:charset w:val="01"/>
    <w:family w:val="decorative"/>
    <w:pitch w:val="default"/>
    <w:sig w:usb0="00007A87" w:usb1="80000000" w:usb2="00000008" w:usb3="00000000" w:csb0="400001FF" w:csb1="FFFF0000"/>
  </w:font>
  <w:font w:name="Courier New">
    <w:panose1 w:val="02070309020205020404"/>
    <w:charset w:val="01"/>
    <w:family w:val="swiss"/>
    <w:pitch w:val="default"/>
    <w:sig w:usb0="00007A87" w:usb1="80000000" w:usb2="00000008" w:usb3="00000000" w:csb0="400001FF" w:csb1="FFFF0000"/>
  </w:font>
  <w:font w:name="Symbol">
    <w:panose1 w:val="05050102010706020507"/>
    <w:charset w:val="02"/>
    <w:family w:val="modern"/>
    <w:pitch w:val="default"/>
    <w:sig w:usb0="00000000" w:usb1="00000000" w:usb2="00000000" w:usb3="00000000" w:csb0="80000000" w:csb1="00000000"/>
  </w:font>
  <w:font w:name="Cambria">
    <w:altName w:val="Palatino Linotype"/>
    <w:panose1 w:val="02040503050406030204"/>
    <w:charset w:val="00"/>
    <w:family w:val="swiss"/>
    <w:pitch w:val="default"/>
    <w:sig w:usb0="00000000" w:usb1="00000000" w:usb2="00000000" w:usb3="00000000" w:csb0="0000019F" w:csb1="00000000"/>
  </w:font>
  <w:font w:name="Calibri">
    <w:altName w:val="微软雅黑"/>
    <w:panose1 w:val="020F0502020204030204"/>
    <w:charset w:val="00"/>
    <w:family w:val="roman"/>
    <w:pitch w:val="default"/>
    <w:sig w:usb0="00000000" w:usb1="00000000" w:usb2="00000001" w:usb3="00000000" w:csb0="0000019F" w:csb1="00000000"/>
  </w:font>
  <w:font w:name="Arial">
    <w:panose1 w:val="020B0604020202020204"/>
    <w:charset w:val="01"/>
    <w:family w:val="roman"/>
    <w:pitch w:val="default"/>
    <w:sig w:usb0="00007A87" w:usb1="80000000" w:usb2="00000008" w:usb3="00000000" w:csb0="400001FF" w:csb1="FFFF0000"/>
  </w:font>
  <w:font w:name="Courier New">
    <w:panose1 w:val="02070309020205020404"/>
    <w:charset w:val="01"/>
    <w:family w:val="decorative"/>
    <w:pitch w:val="default"/>
    <w:sig w:usb0="00007A87" w:usb1="80000000" w:usb2="00000008" w:usb3="00000000" w:csb0="400001FF" w:csb1="FFFF0000"/>
  </w:font>
  <w:font w:name="Symbol">
    <w:panose1 w:val="05050102010706020507"/>
    <w:charset w:val="02"/>
    <w:family w:val="swiss"/>
    <w:pitch w:val="default"/>
    <w:sig w:usb0="00000000" w:usb1="00000000" w:usb2="00000000" w:usb3="00000000" w:csb0="80000000" w:csb1="00000000"/>
  </w:font>
  <w:font w:name="Cambria">
    <w:altName w:val="Palatino Linotype"/>
    <w:panose1 w:val="02040503050406030204"/>
    <w:charset w:val="00"/>
    <w:family w:val="decorative"/>
    <w:pitch w:val="default"/>
    <w:sig w:usb0="00000000" w:usb1="00000000" w:usb2="00000000" w:usb3="00000000" w:csb0="0000019F" w:csb1="00000000"/>
  </w:font>
  <w:font w:name="Calibri">
    <w:altName w:val="微软雅黑"/>
    <w:panose1 w:val="020F0502020204030204"/>
    <w:charset w:val="00"/>
    <w:family w:val="modern"/>
    <w:pitch w:val="default"/>
    <w:sig w:usb0="00000000" w:usb1="00000000" w:usb2="00000001" w:usb3="00000000" w:csb0="0000019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微软雅黑">
    <w:panose1 w:val="020B0503020204020204"/>
    <w:charset w:val="86"/>
    <w:family w:val="modern"/>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微软雅黑">
    <w:panose1 w:val="020B0503020204020204"/>
    <w:charset w:val="86"/>
    <w:family w:val="roman"/>
    <w:pitch w:val="default"/>
    <w:sig w:usb0="80000287" w:usb1="280F3C52" w:usb2="00000016" w:usb3="00000000" w:csb0="0004001F" w:csb1="00000000"/>
  </w:font>
  <w:font w:name="TimesNewRoman">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华文新魏">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1"/>
    <w:family w:val="modern"/>
    <w:pitch w:val="default"/>
    <w:sig w:usb0="00007A87" w:usb1="80000000" w:usb2="00000008" w:usb3="00000000" w:csb0="400001FF" w:csb1="FFFF0000"/>
  </w:font>
  <w:font w:name="Courier New">
    <w:panose1 w:val="02070309020205020404"/>
    <w:charset w:val="01"/>
    <w:family w:val="roman"/>
    <w:pitch w:val="default"/>
    <w:sig w:usb0="00007A87" w:usb1="80000000" w:usb2="00000008" w:usb3="00000000" w:csb0="400001FF" w:csb1="FFFF0000"/>
  </w:font>
  <w:font w:name="Symbol">
    <w:panose1 w:val="05050102010706020507"/>
    <w:charset w:val="02"/>
    <w:family w:val="decorative"/>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swiss"/>
    <w:pitch w:val="default"/>
    <w:sig w:usb0="80000287" w:usb1="280F3C52" w:usb2="00000016" w:usb3="00000000" w:csb0="0004001F" w:csb1="00000000"/>
  </w:font>
  <w:font w:name="宋体-PUA">
    <w:panose1 w:val="02010600030101010101"/>
    <w:charset w:val="86"/>
    <w:family w:val="auto"/>
    <w:pitch w:val="default"/>
    <w:sig w:usb0="00000000" w:usb1="1000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微软雅黑">
    <w:panose1 w:val="020B0503020204020204"/>
    <w:charset w:val="86"/>
    <w:family w:val="decorative"/>
    <w:pitch w:val="default"/>
    <w:sig w:usb0="80000287" w:usb1="280F3C52" w:usb2="00000016" w:usb3="00000000" w:csb0="0004001F" w:csb1="00000000"/>
  </w:font>
  <w:font w:name="新宋体">
    <w:panose1 w:val="02010609030101010101"/>
    <w:charset w:val="86"/>
    <w:family w:val="auto"/>
    <w:pitch w:val="default"/>
    <w:sig w:usb0="00000003" w:usb1="080E0000" w:usb2="00000000"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黑体">
    <w:panose1 w:val="02010600030101010101"/>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val="1"/>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12743"/>
    <w:rsid w:val="000222CC"/>
    <w:rsid w:val="00030D15"/>
    <w:rsid w:val="00052AA4"/>
    <w:rsid w:val="000558D3"/>
    <w:rsid w:val="000566A9"/>
    <w:rsid w:val="00082AD3"/>
    <w:rsid w:val="000856FE"/>
    <w:rsid w:val="000925F5"/>
    <w:rsid w:val="000A2F8A"/>
    <w:rsid w:val="000A3B85"/>
    <w:rsid w:val="000A74F0"/>
    <w:rsid w:val="000C0553"/>
    <w:rsid w:val="000C0F9C"/>
    <w:rsid w:val="000C4A0D"/>
    <w:rsid w:val="000C55D1"/>
    <w:rsid w:val="000D2C13"/>
    <w:rsid w:val="000D3287"/>
    <w:rsid w:val="000D68CD"/>
    <w:rsid w:val="000E4BE6"/>
    <w:rsid w:val="000F535D"/>
    <w:rsid w:val="000F5ABF"/>
    <w:rsid w:val="00102A5F"/>
    <w:rsid w:val="00106A10"/>
    <w:rsid w:val="00126C4A"/>
    <w:rsid w:val="0013587D"/>
    <w:rsid w:val="00142D29"/>
    <w:rsid w:val="0015126E"/>
    <w:rsid w:val="00154016"/>
    <w:rsid w:val="00157DDE"/>
    <w:rsid w:val="0019371C"/>
    <w:rsid w:val="00196662"/>
    <w:rsid w:val="00197EDC"/>
    <w:rsid w:val="001A0B21"/>
    <w:rsid w:val="001A3FB2"/>
    <w:rsid w:val="001A47B1"/>
    <w:rsid w:val="001B3FC4"/>
    <w:rsid w:val="001D6F21"/>
    <w:rsid w:val="001E04AF"/>
    <w:rsid w:val="001E4A5F"/>
    <w:rsid w:val="001F3EA3"/>
    <w:rsid w:val="002017D2"/>
    <w:rsid w:val="00254B46"/>
    <w:rsid w:val="00262DE1"/>
    <w:rsid w:val="0027174C"/>
    <w:rsid w:val="002927E0"/>
    <w:rsid w:val="002C072C"/>
    <w:rsid w:val="002C79DF"/>
    <w:rsid w:val="002D4FAD"/>
    <w:rsid w:val="002D719D"/>
    <w:rsid w:val="002D7D25"/>
    <w:rsid w:val="002E6E0C"/>
    <w:rsid w:val="00302655"/>
    <w:rsid w:val="003027DD"/>
    <w:rsid w:val="00304FE2"/>
    <w:rsid w:val="00330A59"/>
    <w:rsid w:val="00334997"/>
    <w:rsid w:val="00337B75"/>
    <w:rsid w:val="003476E8"/>
    <w:rsid w:val="00363832"/>
    <w:rsid w:val="003850E3"/>
    <w:rsid w:val="00395212"/>
    <w:rsid w:val="003A03E6"/>
    <w:rsid w:val="003A6307"/>
    <w:rsid w:val="003E288E"/>
    <w:rsid w:val="003F06AC"/>
    <w:rsid w:val="003F5F4A"/>
    <w:rsid w:val="003F68A8"/>
    <w:rsid w:val="004008C4"/>
    <w:rsid w:val="00402F70"/>
    <w:rsid w:val="00406A54"/>
    <w:rsid w:val="004106BD"/>
    <w:rsid w:val="004144A5"/>
    <w:rsid w:val="0042573D"/>
    <w:rsid w:val="00426047"/>
    <w:rsid w:val="00446909"/>
    <w:rsid w:val="00447061"/>
    <w:rsid w:val="004528A7"/>
    <w:rsid w:val="00462611"/>
    <w:rsid w:val="00465D8B"/>
    <w:rsid w:val="00471381"/>
    <w:rsid w:val="00482178"/>
    <w:rsid w:val="004913B8"/>
    <w:rsid w:val="004B0F46"/>
    <w:rsid w:val="004F496F"/>
    <w:rsid w:val="0051565F"/>
    <w:rsid w:val="00523A50"/>
    <w:rsid w:val="00532ABC"/>
    <w:rsid w:val="00540FAF"/>
    <w:rsid w:val="00543896"/>
    <w:rsid w:val="00556332"/>
    <w:rsid w:val="005605F0"/>
    <w:rsid w:val="00592173"/>
    <w:rsid w:val="005A0AF8"/>
    <w:rsid w:val="005A3019"/>
    <w:rsid w:val="005B2BC3"/>
    <w:rsid w:val="005B54B7"/>
    <w:rsid w:val="005C0DDA"/>
    <w:rsid w:val="005C1B72"/>
    <w:rsid w:val="005E19B2"/>
    <w:rsid w:val="005E373A"/>
    <w:rsid w:val="005F7533"/>
    <w:rsid w:val="0060632E"/>
    <w:rsid w:val="00611C3E"/>
    <w:rsid w:val="00620BA3"/>
    <w:rsid w:val="00690151"/>
    <w:rsid w:val="006A48BA"/>
    <w:rsid w:val="006B0F29"/>
    <w:rsid w:val="006B3B50"/>
    <w:rsid w:val="006C4DEC"/>
    <w:rsid w:val="006E1393"/>
    <w:rsid w:val="006F16BE"/>
    <w:rsid w:val="0070560E"/>
    <w:rsid w:val="00721239"/>
    <w:rsid w:val="00723DDB"/>
    <w:rsid w:val="007315F7"/>
    <w:rsid w:val="0075127C"/>
    <w:rsid w:val="00754BAD"/>
    <w:rsid w:val="00760877"/>
    <w:rsid w:val="00773A02"/>
    <w:rsid w:val="00773E12"/>
    <w:rsid w:val="007A075D"/>
    <w:rsid w:val="007A1CE3"/>
    <w:rsid w:val="007F107A"/>
    <w:rsid w:val="008248AF"/>
    <w:rsid w:val="00891050"/>
    <w:rsid w:val="008B5155"/>
    <w:rsid w:val="0091011A"/>
    <w:rsid w:val="009227B1"/>
    <w:rsid w:val="00925FE9"/>
    <w:rsid w:val="00930991"/>
    <w:rsid w:val="00950634"/>
    <w:rsid w:val="00951C6E"/>
    <w:rsid w:val="009613A5"/>
    <w:rsid w:val="009658C1"/>
    <w:rsid w:val="009733A8"/>
    <w:rsid w:val="00975B37"/>
    <w:rsid w:val="00990B4A"/>
    <w:rsid w:val="00992E07"/>
    <w:rsid w:val="009C758F"/>
    <w:rsid w:val="009D1902"/>
    <w:rsid w:val="009D7FBE"/>
    <w:rsid w:val="009E70F2"/>
    <w:rsid w:val="009E7281"/>
    <w:rsid w:val="009F30AD"/>
    <w:rsid w:val="00A22775"/>
    <w:rsid w:val="00A522B5"/>
    <w:rsid w:val="00A548E6"/>
    <w:rsid w:val="00A61D5B"/>
    <w:rsid w:val="00A623E1"/>
    <w:rsid w:val="00A74E83"/>
    <w:rsid w:val="00A75DAD"/>
    <w:rsid w:val="00A86E01"/>
    <w:rsid w:val="00A91E0D"/>
    <w:rsid w:val="00A92FE0"/>
    <w:rsid w:val="00AB6657"/>
    <w:rsid w:val="00AC7E91"/>
    <w:rsid w:val="00AE1B28"/>
    <w:rsid w:val="00B32622"/>
    <w:rsid w:val="00B64F43"/>
    <w:rsid w:val="00BD5F07"/>
    <w:rsid w:val="00BE0F08"/>
    <w:rsid w:val="00BE3371"/>
    <w:rsid w:val="00C02882"/>
    <w:rsid w:val="00C061F4"/>
    <w:rsid w:val="00C20A1D"/>
    <w:rsid w:val="00C31797"/>
    <w:rsid w:val="00C450FE"/>
    <w:rsid w:val="00C568D2"/>
    <w:rsid w:val="00C77C0F"/>
    <w:rsid w:val="00C97F43"/>
    <w:rsid w:val="00CA0154"/>
    <w:rsid w:val="00CA58F5"/>
    <w:rsid w:val="00CD59AC"/>
    <w:rsid w:val="00CE0D2F"/>
    <w:rsid w:val="00CE16B5"/>
    <w:rsid w:val="00CF2300"/>
    <w:rsid w:val="00D100ED"/>
    <w:rsid w:val="00D20361"/>
    <w:rsid w:val="00D24C7B"/>
    <w:rsid w:val="00D30E08"/>
    <w:rsid w:val="00D46603"/>
    <w:rsid w:val="00D47544"/>
    <w:rsid w:val="00D62BC2"/>
    <w:rsid w:val="00D650DB"/>
    <w:rsid w:val="00D91241"/>
    <w:rsid w:val="00DA62A8"/>
    <w:rsid w:val="00DB3667"/>
    <w:rsid w:val="00DC3BB8"/>
    <w:rsid w:val="00DC507B"/>
    <w:rsid w:val="00DD1C92"/>
    <w:rsid w:val="00DD48E7"/>
    <w:rsid w:val="00DD719B"/>
    <w:rsid w:val="00DF3CF2"/>
    <w:rsid w:val="00DF7ED1"/>
    <w:rsid w:val="00E210DC"/>
    <w:rsid w:val="00E21606"/>
    <w:rsid w:val="00E31D68"/>
    <w:rsid w:val="00E379DD"/>
    <w:rsid w:val="00E40F1A"/>
    <w:rsid w:val="00E576BB"/>
    <w:rsid w:val="00E74CFC"/>
    <w:rsid w:val="00E76223"/>
    <w:rsid w:val="00E86489"/>
    <w:rsid w:val="00EA115A"/>
    <w:rsid w:val="00EB01C1"/>
    <w:rsid w:val="00EB20F3"/>
    <w:rsid w:val="00ED0BB5"/>
    <w:rsid w:val="00ED1843"/>
    <w:rsid w:val="00ED6DE2"/>
    <w:rsid w:val="00EE065D"/>
    <w:rsid w:val="00EF043E"/>
    <w:rsid w:val="00F2162A"/>
    <w:rsid w:val="00F31BC1"/>
    <w:rsid w:val="00F62371"/>
    <w:rsid w:val="00F761CB"/>
    <w:rsid w:val="00F8170C"/>
    <w:rsid w:val="00F94E86"/>
    <w:rsid w:val="00FA5CD4"/>
    <w:rsid w:val="00FE7B2D"/>
    <w:rsid w:val="00FF4629"/>
    <w:rsid w:val="31CC2BF4"/>
    <w:rsid w:val="685E568A"/>
    <w:rsid w:val="768D373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soft.netnest.com.cn</Company>
  <Pages>28</Pages>
  <Words>2600</Words>
  <Characters>14825</Characters>
  <Lines>123</Lines>
  <Paragraphs>34</Paragraphs>
  <ScaleCrop>false</ScaleCrop>
  <LinksUpToDate>false</LinksUpToDate>
  <CharactersWithSpaces>17391</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2016-01-03T05:02:00Z</dcterms:created>
  <dc:creator>Hanjinhui</dc:creator>
  <cp:lastModifiedBy>Administrator</cp:lastModifiedBy>
  <dcterms:modified xsi:type="dcterms:W3CDTF">2016-01-18T03:38:56Z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