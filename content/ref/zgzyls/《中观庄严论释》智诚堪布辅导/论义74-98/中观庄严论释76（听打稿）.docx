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b/>
          <w:sz w:val="44"/>
          <w:szCs w:val="44"/>
        </w:rPr>
      </w:pPr>
      <w:r>
        <w:rPr>
          <w:rFonts w:hint="eastAsia"/>
          <w:b/>
          <w:sz w:val="44"/>
          <w:szCs w:val="44"/>
        </w:rPr>
        <w:t>第76课</w:t>
      </w:r>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rFonts w:hint="eastAsia" w:ascii="华文楷体" w:hAnsi="华文楷体" w:eastAsia="华文楷体"/>
          <w:sz w:val="28"/>
          <w:szCs w:val="28"/>
        </w:rPr>
      </w:pPr>
      <w:r>
        <w:rPr>
          <w:rFonts w:hint="eastAsia" w:ascii="华文楷体" w:hAnsi="华文楷体" w:eastAsia="华文楷体"/>
          <w:sz w:val="28"/>
          <w:szCs w:val="28"/>
        </w:rPr>
        <w:t>发了菩提心之后今天继续宣讲全知麦彭仁波切所造的《中观庄严论</w:t>
      </w:r>
      <w:del w:id="0" w:author="Administrator" w:date="2015-12-22T23:41:06Z">
        <w:r>
          <w:rPr>
            <w:rFonts w:hint="eastAsia" w:ascii="华文楷体" w:hAnsi="华文楷体" w:eastAsia="华文楷体"/>
            <w:sz w:val="28"/>
            <w:szCs w:val="28"/>
          </w:rPr>
          <w:delText>》</w:delText>
        </w:r>
      </w:del>
      <w:r>
        <w:rPr>
          <w:rFonts w:hint="eastAsia" w:ascii="华文楷体" w:hAnsi="华文楷体" w:eastAsia="华文楷体"/>
          <w:sz w:val="28"/>
          <w:szCs w:val="28"/>
        </w:rPr>
        <w:t>释</w:t>
      </w:r>
      <w:ins w:id="1" w:author="Administrator" w:date="2015-12-26T15:49:45Z">
        <w:r>
          <w:rPr>
            <w:rFonts w:hint="eastAsia" w:ascii="华文楷体" w:hAnsi="华文楷体" w:eastAsia="华文楷体"/>
            <w:sz w:val="28"/>
            <w:szCs w:val="28"/>
            <w:lang w:val="en-US" w:eastAsia="zh-CN"/>
          </w:rPr>
          <w:t>.</w:t>
        </w:r>
      </w:ins>
      <w:del w:id="2" w:author="Administrator" w:date="2015-12-26T15:49:30Z">
        <w:r>
          <w:rPr>
            <w:rFonts w:hint="eastAsia" w:ascii="华文楷体" w:hAnsi="华文楷体" w:eastAsia="华文楷体"/>
            <w:sz w:val="28"/>
            <w:szCs w:val="28"/>
          </w:rPr>
          <w:delText>—</w:delText>
        </w:r>
      </w:del>
      <w:del w:id="3" w:author="Administrator" w:date="2015-12-26T15:49:29Z">
        <w:r>
          <w:rPr>
            <w:rFonts w:hint="eastAsia" w:ascii="华文楷体" w:hAnsi="华文楷体" w:eastAsia="华文楷体"/>
            <w:sz w:val="28"/>
            <w:szCs w:val="28"/>
          </w:rPr>
          <w:delText>—</w:delText>
        </w:r>
      </w:del>
      <w:r>
        <w:rPr>
          <w:rFonts w:hint="eastAsia" w:ascii="华文楷体" w:hAnsi="华文楷体" w:eastAsia="华文楷体"/>
          <w:sz w:val="28"/>
          <w:szCs w:val="28"/>
        </w:rPr>
        <w:t>文殊上师欢喜教言论</w:t>
      </w:r>
      <w:ins w:id="4" w:author="Administrator" w:date="2015-12-22T23:42:15Z">
        <w:r>
          <w:rPr>
            <w:rFonts w:hint="eastAsia" w:ascii="华文楷体" w:hAnsi="华文楷体" w:eastAsia="华文楷体"/>
            <w:sz w:val="28"/>
            <w:szCs w:val="28"/>
            <w:lang w:eastAsia="zh-CN"/>
          </w:rPr>
          <w:t>》</w:t>
        </w:r>
      </w:ins>
      <w:r>
        <w:rPr>
          <w:rFonts w:hint="eastAsia" w:ascii="华文楷体" w:hAnsi="华文楷体" w:eastAsia="华文楷体"/>
          <w:sz w:val="28"/>
          <w:szCs w:val="28"/>
        </w:rPr>
        <w:t>。在这个论典当中宣讲抉择了一切万法的实相</w:t>
      </w:r>
      <w:ins w:id="5" w:author="Administrator" w:date="2015-12-22T23:42:50Z">
        <w:r>
          <w:rPr>
            <w:rFonts w:hint="eastAsia" w:ascii="华文楷体" w:hAnsi="华文楷体" w:eastAsia="华文楷体"/>
            <w:sz w:val="28"/>
            <w:szCs w:val="28"/>
            <w:lang w:eastAsia="zh-CN"/>
          </w:rPr>
          <w:t>：</w:t>
        </w:r>
      </w:ins>
      <w:del w:id="6" w:author="Administrator" w:date="2015-12-22T23:42:49Z">
        <w:r>
          <w:rPr>
            <w:rFonts w:hint="eastAsia" w:ascii="华文楷体" w:hAnsi="华文楷体" w:eastAsia="华文楷体"/>
            <w:sz w:val="28"/>
            <w:szCs w:val="28"/>
          </w:rPr>
          <w:delText>，</w:delText>
        </w:r>
      </w:del>
      <w:r>
        <w:rPr>
          <w:rFonts w:hint="eastAsia" w:ascii="华文楷体" w:hAnsi="华文楷体" w:eastAsia="华文楷体"/>
          <w:sz w:val="28"/>
          <w:szCs w:val="28"/>
        </w:rPr>
        <w:t>名言谛当中可以起作用，跟随唯识或者</w:t>
      </w:r>
      <w:ins w:id="7" w:author="Administrator" w:date="2015-12-26T15:55:31Z">
        <w:r>
          <w:rPr>
            <w:rFonts w:hint="eastAsia" w:ascii="华文楷体" w:hAnsi="华文楷体" w:eastAsia="华文楷体"/>
            <w:sz w:val="28"/>
            <w:szCs w:val="28"/>
            <w:lang w:eastAsia="zh-CN"/>
          </w:rPr>
          <w:t>跟随</w:t>
        </w:r>
      </w:ins>
      <w:r>
        <w:rPr>
          <w:rFonts w:hint="eastAsia" w:ascii="华文楷体" w:hAnsi="华文楷体" w:eastAsia="华文楷体"/>
          <w:sz w:val="28"/>
          <w:szCs w:val="28"/>
        </w:rPr>
        <w:t>因明的观点</w:t>
      </w:r>
      <w:ins w:id="8" w:author="Administrator" w:date="2015-12-26T15:55:48Z">
        <w:r>
          <w:rPr>
            <w:rFonts w:hint="eastAsia" w:ascii="华文楷体" w:hAnsi="华文楷体" w:eastAsia="华文楷体"/>
            <w:sz w:val="28"/>
            <w:szCs w:val="28"/>
            <w:lang w:eastAsia="zh-CN"/>
          </w:rPr>
          <w:t>来</w:t>
        </w:r>
      </w:ins>
      <w:r>
        <w:rPr>
          <w:rFonts w:hint="eastAsia" w:ascii="华文楷体" w:hAnsi="华文楷体" w:eastAsia="华文楷体"/>
          <w:sz w:val="28"/>
          <w:szCs w:val="28"/>
        </w:rPr>
        <w:t>进行抉择、安立</w:t>
      </w:r>
      <w:ins w:id="9" w:author="Administrator" w:date="2015-12-22T23:42:44Z">
        <w:r>
          <w:rPr>
            <w:rFonts w:hint="eastAsia" w:ascii="华文楷体" w:hAnsi="华文楷体" w:eastAsia="华文楷体"/>
            <w:sz w:val="28"/>
            <w:szCs w:val="28"/>
            <w:lang w:eastAsia="zh-CN"/>
          </w:rPr>
          <w:t>；</w:t>
        </w:r>
      </w:ins>
      <w:del w:id="10" w:author="Administrator" w:date="2015-12-22T23:42:44Z">
        <w:r>
          <w:rPr>
            <w:rFonts w:hint="eastAsia" w:ascii="华文楷体" w:hAnsi="华文楷体" w:eastAsia="华文楷体"/>
            <w:sz w:val="28"/>
            <w:szCs w:val="28"/>
          </w:rPr>
          <w:delText>。</w:delText>
        </w:r>
      </w:del>
      <w:r>
        <w:rPr>
          <w:rFonts w:hint="eastAsia" w:ascii="华文楷体" w:hAnsi="华文楷体" w:eastAsia="华文楷体"/>
          <w:sz w:val="28"/>
          <w:szCs w:val="28"/>
        </w:rPr>
        <w:t>那么在胜义谛当中一切都是无所缘的本体</w:t>
      </w:r>
      <w:ins w:id="11" w:author="Administrator" w:date="2015-12-22T23:43:09Z">
        <w:r>
          <w:rPr>
            <w:rFonts w:hint="eastAsia" w:ascii="华文楷体" w:hAnsi="华文楷体" w:eastAsia="华文楷体"/>
            <w:sz w:val="28"/>
            <w:szCs w:val="28"/>
            <w:lang w:eastAsia="zh-CN"/>
          </w:rPr>
          <w:t>。</w:t>
        </w:r>
      </w:ins>
      <w:del w:id="12" w:author="Administrator" w:date="2015-12-22T23:43:09Z">
        <w:r>
          <w:rPr>
            <w:rFonts w:hint="eastAsia" w:ascii="华文楷体" w:hAnsi="华文楷体" w:eastAsia="华文楷体"/>
            <w:sz w:val="28"/>
            <w:szCs w:val="28"/>
          </w:rPr>
          <w:delText>，</w:delText>
        </w:r>
      </w:del>
      <w:r>
        <w:rPr>
          <w:rFonts w:hint="eastAsia" w:ascii="华文楷体" w:hAnsi="华文楷体" w:eastAsia="华文楷体"/>
          <w:sz w:val="28"/>
          <w:szCs w:val="28"/>
        </w:rPr>
        <w:t>实际上这两大块就是讲到了一切万法的显现和一切万法的空性，或就是说显现和空性之间的一种关系，互相之间毫无抵触、互相之间毫无矛盾的这样一种问题。因为在我们的面前毕竟已经显现出了这样一种</w:t>
      </w:r>
      <w:ins w:id="13" w:author="Administrator" w:date="2015-12-22T23:43:40Z">
        <w:r>
          <w:rPr>
            <w:rFonts w:hint="eastAsia" w:ascii="华文楷体" w:hAnsi="华文楷体" w:eastAsia="华文楷体"/>
            <w:sz w:val="28"/>
            <w:szCs w:val="28"/>
            <w:lang w:eastAsia="zh-CN"/>
          </w:rPr>
          <w:t>行相</w:t>
        </w:r>
      </w:ins>
      <w:del w:id="14" w:author="Administrator" w:date="2015-12-22T23:43:30Z">
        <w:r>
          <w:rPr>
            <w:rFonts w:hint="eastAsia" w:ascii="华文楷体" w:hAnsi="华文楷体" w:eastAsia="华文楷体"/>
            <w:sz w:val="28"/>
            <w:szCs w:val="28"/>
          </w:rPr>
          <w:delText>形象</w:delText>
        </w:r>
      </w:del>
      <w:r>
        <w:rPr>
          <w:rFonts w:hint="eastAsia" w:ascii="华文楷体" w:hAnsi="华文楷体" w:eastAsia="华文楷体"/>
          <w:sz w:val="28"/>
          <w:szCs w:val="28"/>
        </w:rPr>
        <w:t>，对于这个</w:t>
      </w:r>
      <w:ins w:id="15" w:author="Administrator" w:date="2015-12-22T23:43:48Z">
        <w:r>
          <w:rPr>
            <w:rFonts w:hint="eastAsia" w:ascii="华文楷体" w:hAnsi="华文楷体" w:eastAsia="华文楷体"/>
            <w:sz w:val="28"/>
            <w:szCs w:val="28"/>
            <w:lang w:eastAsia="zh-CN"/>
          </w:rPr>
          <w:t>行相</w:t>
        </w:r>
      </w:ins>
      <w:ins w:id="16" w:author="Administrator" w:date="2015-12-22T23:43:51Z">
        <w:r>
          <w:rPr>
            <w:rFonts w:hint="eastAsia" w:ascii="华文楷体" w:hAnsi="华文楷体" w:eastAsia="华文楷体"/>
            <w:sz w:val="28"/>
            <w:szCs w:val="28"/>
            <w:lang w:eastAsia="zh-CN"/>
          </w:rPr>
          <w:t>它</w:t>
        </w:r>
      </w:ins>
      <w:del w:id="17" w:author="Administrator" w:date="2015-12-22T23:43:45Z">
        <w:r>
          <w:rPr>
            <w:rFonts w:hint="eastAsia" w:ascii="华文楷体" w:hAnsi="华文楷体" w:eastAsia="华文楷体"/>
            <w:sz w:val="28"/>
            <w:szCs w:val="28"/>
          </w:rPr>
          <w:delText>形象他</w:delText>
        </w:r>
      </w:del>
      <w:r>
        <w:rPr>
          <w:rFonts w:hint="eastAsia" w:ascii="华文楷体" w:hAnsi="华文楷体" w:eastAsia="华文楷体"/>
          <w:sz w:val="28"/>
          <w:szCs w:val="28"/>
        </w:rPr>
        <w:t>到底是怎么</w:t>
      </w:r>
      <w:ins w:id="18" w:author="Administrator" w:date="2015-12-26T15:56:23Z">
        <w:r>
          <w:rPr>
            <w:rFonts w:hint="eastAsia" w:ascii="华文楷体" w:hAnsi="华文楷体" w:eastAsia="华文楷体"/>
            <w:sz w:val="28"/>
            <w:szCs w:val="28"/>
            <w:lang w:eastAsia="zh-CN"/>
          </w:rPr>
          <w:t>样</w:t>
        </w:r>
      </w:ins>
      <w:r>
        <w:rPr>
          <w:rFonts w:hint="eastAsia" w:ascii="华文楷体" w:hAnsi="华文楷体" w:eastAsia="华文楷体"/>
          <w:sz w:val="28"/>
          <w:szCs w:val="28"/>
        </w:rPr>
        <w:t>安住的，</w:t>
      </w:r>
      <w:ins w:id="19" w:author="Administrator" w:date="2015-12-22T23:43:58Z">
        <w:r>
          <w:rPr>
            <w:rFonts w:hint="eastAsia" w:ascii="华文楷体" w:hAnsi="华文楷体" w:eastAsia="华文楷体"/>
            <w:sz w:val="28"/>
            <w:szCs w:val="28"/>
            <w:lang w:eastAsia="zh-CN"/>
          </w:rPr>
          <w:t>它</w:t>
        </w:r>
      </w:ins>
      <w:del w:id="20" w:author="Administrator" w:date="2015-12-22T23:43:56Z">
        <w:r>
          <w:rPr>
            <w:rFonts w:hint="eastAsia" w:ascii="华文楷体" w:hAnsi="华文楷体" w:eastAsia="华文楷体"/>
            <w:sz w:val="28"/>
            <w:szCs w:val="28"/>
          </w:rPr>
          <w:delText>他</w:delText>
        </w:r>
      </w:del>
      <w:r>
        <w:rPr>
          <w:rFonts w:hint="eastAsia" w:ascii="华文楷体" w:hAnsi="华文楷体" w:eastAsia="华文楷体"/>
          <w:sz w:val="28"/>
          <w:szCs w:val="28"/>
        </w:rPr>
        <w:t>的本性到底如何才能够了知呢？所以像这样的话就成了一个问题。本来按照究竟的观点来讲这一切不成问题，因为一切万法的实相当中</w:t>
      </w:r>
      <w:ins w:id="21" w:author="Administrator" w:date="2015-12-26T15:56:58Z">
        <w:r>
          <w:rPr>
            <w:rFonts w:hint="eastAsia" w:ascii="华文楷体" w:hAnsi="华文楷体" w:eastAsia="华文楷体"/>
            <w:sz w:val="28"/>
            <w:szCs w:val="28"/>
            <w:lang w:eastAsia="zh-CN"/>
          </w:rPr>
          <w:t>这</w:t>
        </w:r>
      </w:ins>
      <w:del w:id="22" w:author="Administrator" w:date="2015-12-22T23:44:15Z">
        <w:r>
          <w:rPr>
            <w:rFonts w:hint="eastAsia" w:ascii="华文楷体" w:hAnsi="华文楷体" w:eastAsia="华文楷体"/>
            <w:sz w:val="28"/>
            <w:szCs w:val="28"/>
          </w:rPr>
          <w:delText>，</w:delText>
        </w:r>
      </w:del>
      <w:r>
        <w:rPr>
          <w:rFonts w:hint="eastAsia" w:ascii="华文楷体" w:hAnsi="华文楷体" w:eastAsia="华文楷体"/>
          <w:sz w:val="28"/>
          <w:szCs w:val="28"/>
        </w:rPr>
        <w:t>一切都不存在，但是毕竟在我面前已经出现了，</w:t>
      </w:r>
      <w:ins w:id="23" w:author="Administrator" w:date="2015-12-28T17:49:32Z">
        <w:r>
          <w:rPr>
            <w:rFonts w:hint="eastAsia" w:ascii="华文楷体" w:hAnsi="华文楷体" w:eastAsia="华文楷体"/>
            <w:sz w:val="28"/>
            <w:szCs w:val="28"/>
            <w:lang w:eastAsia="zh-CN"/>
          </w:rPr>
          <w:t>那</w:t>
        </w:r>
      </w:ins>
      <w:r>
        <w:rPr>
          <w:rFonts w:hint="eastAsia" w:ascii="华文楷体" w:hAnsi="华文楷体" w:eastAsia="华文楷体"/>
          <w:sz w:val="28"/>
          <w:szCs w:val="28"/>
        </w:rPr>
        <w:t>我们必须要了知</w:t>
      </w:r>
      <w:del w:id="24" w:author="Administrator" w:date="2015-12-22T23:44:29Z">
        <w:r>
          <w:rPr>
            <w:rFonts w:hint="eastAsia" w:ascii="华文楷体" w:hAnsi="华文楷体" w:eastAsia="华文楷体"/>
            <w:sz w:val="28"/>
            <w:szCs w:val="28"/>
          </w:rPr>
          <w:delText>，他</w:delText>
        </w:r>
      </w:del>
      <w:ins w:id="25" w:author="Administrator" w:date="2015-12-22T23:44:3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到底是怎么样一种本体了，所以对于这样一种问题的解释，麦彭仁波切做了很精确的</w:t>
      </w:r>
      <w:ins w:id="26" w:author="Administrator" w:date="2015-12-26T15:57:21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宣说，也就是说名言谛当中起功用、可以显现，正在</w:t>
      </w:r>
      <w:ins w:id="27" w:author="Administrator" w:date="2015-12-28T17:49:47Z">
        <w:r>
          <w:rPr>
            <w:rFonts w:hint="eastAsia" w:ascii="华文楷体" w:hAnsi="华文楷体" w:eastAsia="华文楷体"/>
            <w:sz w:val="28"/>
            <w:szCs w:val="28"/>
            <w:lang w:eastAsia="zh-CN"/>
          </w:rPr>
          <w:t>起</w:t>
        </w:r>
      </w:ins>
      <w:r>
        <w:rPr>
          <w:rFonts w:hint="eastAsia" w:ascii="华文楷体" w:hAnsi="华文楷体" w:eastAsia="华文楷体"/>
          <w:sz w:val="28"/>
          <w:szCs w:val="28"/>
        </w:rPr>
        <w:t>显现</w:t>
      </w:r>
      <w:del w:id="28" w:author="Administrator" w:date="2015-12-26T15:57:31Z">
        <w:r>
          <w:rPr>
            <w:rFonts w:hint="eastAsia" w:ascii="华文楷体" w:hAnsi="华文楷体" w:eastAsia="华文楷体"/>
            <w:sz w:val="28"/>
            <w:szCs w:val="28"/>
          </w:rPr>
          <w:delText>起</w:delText>
        </w:r>
      </w:del>
      <w:r>
        <w:rPr>
          <w:rFonts w:hint="eastAsia" w:ascii="华文楷体" w:hAnsi="华文楷体" w:eastAsia="华文楷体"/>
          <w:sz w:val="28"/>
          <w:szCs w:val="28"/>
        </w:rPr>
        <w:t>功用的当下没有丝毫的本体，完全都是一种无所缘的状态</w:t>
      </w:r>
      <w:ins w:id="29" w:author="Administrator" w:date="2015-12-26T15:57:53Z">
        <w:r>
          <w:rPr>
            <w:rFonts w:hint="eastAsia" w:ascii="华文楷体" w:hAnsi="华文楷体" w:eastAsia="华文楷体"/>
            <w:sz w:val="28"/>
            <w:szCs w:val="28"/>
            <w:lang w:eastAsia="zh-CN"/>
          </w:rPr>
          <w:t>。</w:t>
        </w:r>
      </w:ins>
      <w:del w:id="30" w:author="Administrator" w:date="2015-12-26T15:57:53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31" w:author="Administrator" w:date="2015-12-26T15:57:57Z">
        <w:r>
          <w:rPr>
            <w:rFonts w:hint="eastAsia" w:ascii="华文楷体" w:hAnsi="华文楷体" w:eastAsia="华文楷体"/>
            <w:sz w:val="28"/>
            <w:szCs w:val="28"/>
            <w:lang w:eastAsia="zh-CN"/>
          </w:rPr>
          <w:t>说</w:t>
        </w:r>
      </w:ins>
      <w:del w:id="32" w:author="Administrator" w:date="2015-12-26T15:57:56Z">
        <w:r>
          <w:rPr>
            <w:rFonts w:hint="eastAsia" w:ascii="华文楷体" w:hAnsi="华文楷体" w:eastAsia="华文楷体"/>
            <w:sz w:val="28"/>
            <w:szCs w:val="28"/>
          </w:rPr>
          <w:delText>就</w:delText>
        </w:r>
      </w:del>
      <w:r>
        <w:rPr>
          <w:rFonts w:hint="eastAsia" w:ascii="华文楷体" w:hAnsi="华文楷体" w:eastAsia="华文楷体"/>
          <w:sz w:val="28"/>
          <w:szCs w:val="28"/>
        </w:rPr>
        <w:t>揭示了现就是空、空</w:t>
      </w:r>
      <w:del w:id="33" w:author="Administrator" w:date="2015-12-26T15:58:47Z">
        <w:r>
          <w:rPr>
            <w:rFonts w:hint="eastAsia" w:ascii="华文楷体" w:hAnsi="华文楷体" w:eastAsia="华文楷体"/>
            <w:sz w:val="28"/>
            <w:szCs w:val="28"/>
          </w:rPr>
          <w:delText>即</w:delText>
        </w:r>
      </w:del>
      <w:ins w:id="34" w:author="Administrator" w:date="2015-12-26T15:58:49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w:t>
      </w:r>
      <w:ins w:id="35" w:author="Administrator" w:date="2015-12-22T23:45:10Z">
        <w:r>
          <w:rPr>
            <w:rFonts w:hint="eastAsia" w:ascii="华文楷体" w:hAnsi="华文楷体" w:eastAsia="华文楷体"/>
            <w:sz w:val="28"/>
            <w:szCs w:val="28"/>
            <w:lang w:eastAsia="zh-CN"/>
          </w:rPr>
          <w:t>现</w:t>
        </w:r>
      </w:ins>
      <w:del w:id="36" w:author="Administrator" w:date="2015-12-22T23:45:03Z">
        <w:r>
          <w:rPr>
            <w:rFonts w:hint="eastAsia" w:ascii="华文楷体" w:hAnsi="华文楷体" w:eastAsia="华文楷体"/>
            <w:sz w:val="28"/>
            <w:szCs w:val="28"/>
          </w:rPr>
          <w:delText>显</w:delText>
        </w:r>
      </w:del>
      <w:r>
        <w:rPr>
          <w:rFonts w:hint="eastAsia" w:ascii="华文楷体" w:hAnsi="华文楷体" w:eastAsia="华文楷体"/>
          <w:sz w:val="28"/>
          <w:szCs w:val="28"/>
        </w:rPr>
        <w:t>的</w:t>
      </w:r>
      <w:ins w:id="37" w:author="Administrator" w:date="2015-12-26T15:58:16Z">
        <w:r>
          <w:rPr>
            <w:rFonts w:hint="eastAsia" w:ascii="华文楷体" w:hAnsi="华文楷体" w:eastAsia="华文楷体"/>
            <w:sz w:val="28"/>
            <w:szCs w:val="28"/>
            <w:lang w:eastAsia="zh-CN"/>
          </w:rPr>
          <w:t>这样</w:t>
        </w:r>
      </w:ins>
      <w:ins w:id="38" w:author="Administrator" w:date="2015-12-26T15:58:25Z">
        <w:r>
          <w:rPr>
            <w:rFonts w:hint="eastAsia" w:ascii="华文楷体" w:hAnsi="华文楷体" w:eastAsia="华文楷体"/>
            <w:sz w:val="28"/>
            <w:szCs w:val="28"/>
            <w:lang w:eastAsia="zh-CN"/>
          </w:rPr>
          <w:t>一种殊胜的这</w:t>
        </w:r>
      </w:ins>
      <w:ins w:id="39" w:author="Administrator" w:date="2015-12-26T15:58:40Z">
        <w:r>
          <w:rPr>
            <w:rFonts w:hint="eastAsia" w:ascii="华文楷体" w:hAnsi="华文楷体" w:eastAsia="华文楷体"/>
            <w:sz w:val="28"/>
            <w:szCs w:val="28"/>
            <w:lang w:eastAsia="zh-CN"/>
          </w:rPr>
          <w:t>个</w:t>
        </w:r>
      </w:ins>
      <w:r>
        <w:rPr>
          <w:rFonts w:hint="eastAsia" w:ascii="华文楷体" w:hAnsi="华文楷体" w:eastAsia="华文楷体"/>
          <w:sz w:val="28"/>
          <w:szCs w:val="28"/>
        </w:rPr>
        <w:t>法性，那么今天也是从这个问题开始宣说。</w:t>
      </w:r>
    </w:p>
    <w:p>
      <w:pPr>
        <w:ind w:firstLine="570"/>
        <w:rPr>
          <w:ins w:id="40" w:author="Administrator" w:date="2015-12-22T23:46:56Z"/>
          <w:rFonts w:hint="eastAsia" w:ascii="黑体" w:hAnsi="黑体" w:eastAsia="黑体" w:cs="黑体"/>
          <w:sz w:val="28"/>
          <w:szCs w:val="28"/>
          <w:lang w:eastAsia="zh-CN"/>
        </w:rPr>
      </w:pPr>
      <w:r>
        <w:rPr>
          <w:rFonts w:hint="eastAsia" w:ascii="黑体" w:hAnsi="黑体" w:eastAsia="黑体" w:cs="黑体"/>
          <w:sz w:val="28"/>
          <w:szCs w:val="28"/>
          <w:rPrChange w:id="41" w:author="Administrator" w:date="2015-12-22T23:46:53Z">
            <w:rPr>
              <w:rFonts w:hint="eastAsia" w:ascii="华文楷体" w:hAnsi="华文楷体" w:eastAsia="华文楷体"/>
              <w:sz w:val="28"/>
              <w:szCs w:val="28"/>
            </w:rPr>
          </w:rPrChange>
        </w:rPr>
        <w:t xml:space="preserve">  </w:t>
      </w:r>
      <w:del w:id="42" w:author="Administrator" w:date="2015-12-22T23:46:39Z">
        <w:r>
          <w:rPr>
            <w:rFonts w:hint="eastAsia" w:ascii="黑体" w:hAnsi="黑体" w:eastAsia="黑体" w:cs="黑体"/>
            <w:sz w:val="28"/>
            <w:szCs w:val="28"/>
            <w:rPrChange w:id="43" w:author="Administrator" w:date="2015-12-22T23:46:53Z">
              <w:rPr>
                <w:rFonts w:hint="eastAsia" w:ascii="华文楷体" w:hAnsi="华文楷体" w:eastAsia="华文楷体"/>
                <w:sz w:val="28"/>
                <w:szCs w:val="28"/>
              </w:rPr>
            </w:rPrChange>
          </w:rPr>
          <w:delText xml:space="preserve"> </w:delText>
        </w:r>
      </w:del>
      <w:del w:id="44" w:author="Administrator" w:date="2015-12-22T23:46:40Z">
        <w:r>
          <w:rPr>
            <w:rFonts w:hint="eastAsia" w:ascii="黑体" w:hAnsi="黑体" w:eastAsia="黑体" w:cs="黑体"/>
            <w:sz w:val="28"/>
            <w:szCs w:val="28"/>
            <w:rPrChange w:id="45" w:author="Administrator" w:date="2015-12-22T23:46:53Z">
              <w:rPr>
                <w:rFonts w:hint="eastAsia" w:ascii="华文楷体" w:hAnsi="华文楷体" w:eastAsia="华文楷体"/>
                <w:sz w:val="28"/>
                <w:szCs w:val="28"/>
              </w:rPr>
            </w:rPrChange>
          </w:rPr>
          <w:delText xml:space="preserve"> </w:delText>
        </w:r>
      </w:del>
      <w:del w:id="46" w:author="Administrator" w:date="2015-12-22T23:46:41Z">
        <w:r>
          <w:rPr>
            <w:rFonts w:hint="eastAsia" w:ascii="黑体" w:hAnsi="黑体" w:eastAsia="黑体" w:cs="黑体"/>
            <w:sz w:val="28"/>
            <w:szCs w:val="28"/>
            <w:rPrChange w:id="47" w:author="Administrator" w:date="2015-12-22T23:46:53Z">
              <w:rPr>
                <w:rFonts w:hint="eastAsia" w:ascii="华文楷体" w:hAnsi="华文楷体" w:eastAsia="华文楷体"/>
                <w:sz w:val="28"/>
                <w:szCs w:val="28"/>
              </w:rPr>
            </w:rPrChange>
          </w:rPr>
          <w:delText>“</w:delText>
        </w:r>
      </w:del>
      <w:ins w:id="48" w:author="Administrator" w:date="2015-12-22T23:46:42Z">
        <w:r>
          <w:rPr>
            <w:rFonts w:hint="eastAsia" w:ascii="黑体" w:hAnsi="黑体" w:eastAsia="黑体" w:cs="黑体"/>
            <w:sz w:val="28"/>
            <w:szCs w:val="28"/>
            <w:lang w:eastAsia="zh-CN"/>
            <w:rPrChange w:id="49" w:author="Administrator" w:date="2015-12-22T23:46:53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50" w:author="Administrator" w:date="2015-12-22T23:46:53Z">
            <w:rPr>
              <w:rFonts w:hint="eastAsia" w:ascii="华文楷体" w:hAnsi="华文楷体" w:eastAsia="华文楷体"/>
              <w:sz w:val="28"/>
              <w:szCs w:val="28"/>
            </w:rPr>
          </w:rPrChange>
        </w:rPr>
        <w:t>(实际上诸法的)本体：诸如对前面放着的一个瓶子来说，凭据离一多理进行分析时，如果见到其自性尘许也不成立，则(能真正明白)并不是当现在分析时它的空性才出现而以前并不存在。</w:t>
      </w:r>
      <w:ins w:id="51" w:author="Administrator" w:date="2015-12-22T23:46:36Z">
        <w:r>
          <w:rPr>
            <w:rFonts w:hint="eastAsia" w:ascii="黑体" w:hAnsi="黑体" w:eastAsia="黑体" w:cs="黑体"/>
            <w:sz w:val="28"/>
            <w:szCs w:val="28"/>
            <w:lang w:eastAsia="zh-CN"/>
            <w:rPrChange w:id="52" w:author="Administrator" w:date="2015-12-22T23:46:53Z">
              <w:rPr>
                <w:rFonts w:hint="eastAsia" w:ascii="华文楷体" w:hAnsi="华文楷体" w:eastAsia="华文楷体"/>
                <w:sz w:val="28"/>
                <w:szCs w:val="28"/>
                <w:lang w:eastAsia="zh-CN"/>
              </w:rPr>
            </w:rPrChange>
          </w:rPr>
          <w:t>】</w:t>
        </w:r>
      </w:ins>
    </w:p>
    <w:p>
      <w:pPr>
        <w:ind w:firstLine="570"/>
        <w:rPr>
          <w:ins w:id="53" w:author="Administrator" w:date="2015-12-28T17:54:16Z"/>
          <w:rFonts w:hint="eastAsia" w:ascii="华文楷体" w:hAnsi="华文楷体" w:eastAsia="华文楷体"/>
          <w:sz w:val="28"/>
          <w:szCs w:val="28"/>
        </w:rPr>
      </w:pPr>
      <w:del w:id="54" w:author="Administrator" w:date="2015-12-22T23:46:31Z">
        <w:r>
          <w:rPr>
            <w:rFonts w:hint="eastAsia" w:ascii="华文楷体" w:hAnsi="华文楷体" w:eastAsia="华文楷体"/>
            <w:sz w:val="28"/>
            <w:szCs w:val="28"/>
          </w:rPr>
          <w:delText>”</w:delText>
        </w:r>
      </w:del>
      <w:r>
        <w:rPr>
          <w:rFonts w:hint="eastAsia" w:ascii="华文楷体" w:hAnsi="华文楷体" w:eastAsia="华文楷体"/>
          <w:sz w:val="28"/>
          <w:szCs w:val="28"/>
        </w:rPr>
        <w:t>那么对于诸法的这个本性进行观察的时候，比如说，以前面放着的一个瓶子为例，或就是说</w:t>
      </w:r>
      <w:ins w:id="55" w:author="Administrator" w:date="2015-12-26T15:59:48Z">
        <w:r>
          <w:rPr>
            <w:rFonts w:hint="eastAsia" w:ascii="华文楷体" w:hAnsi="华文楷体" w:eastAsia="华文楷体"/>
            <w:sz w:val="28"/>
            <w:szCs w:val="28"/>
            <w:lang w:eastAsia="zh-CN"/>
          </w:rPr>
          <w:t>以</w:t>
        </w:r>
      </w:ins>
      <w:del w:id="56" w:author="Administrator" w:date="2015-12-26T15:59:46Z">
        <w:r>
          <w:rPr>
            <w:rFonts w:hint="eastAsia" w:ascii="华文楷体" w:hAnsi="华文楷体" w:eastAsia="华文楷体"/>
            <w:sz w:val="28"/>
            <w:szCs w:val="28"/>
          </w:rPr>
          <w:delText>用</w:delText>
        </w:r>
      </w:del>
      <w:r>
        <w:rPr>
          <w:rFonts w:hint="eastAsia" w:ascii="华文楷体" w:hAnsi="华文楷体" w:eastAsia="华文楷体"/>
          <w:sz w:val="28"/>
          <w:szCs w:val="28"/>
        </w:rPr>
        <w:t>前面的这本书为例，或者</w:t>
      </w:r>
      <w:ins w:id="57" w:author="Administrator" w:date="2015-12-28T17:50:41Z">
        <w:r>
          <w:rPr>
            <w:rFonts w:hint="eastAsia" w:ascii="华文楷体" w:hAnsi="华文楷体" w:eastAsia="华文楷体"/>
            <w:sz w:val="28"/>
            <w:szCs w:val="28"/>
            <w:lang w:eastAsia="zh-CN"/>
          </w:rPr>
          <w:t>说</w:t>
        </w:r>
      </w:ins>
      <w:r>
        <w:rPr>
          <w:rFonts w:hint="eastAsia" w:ascii="华文楷体" w:hAnsi="华文楷体" w:eastAsia="华文楷体"/>
          <w:sz w:val="28"/>
          <w:szCs w:val="28"/>
        </w:rPr>
        <w:t>以前面的任何一个物体为例，通过离一多理进行分析</w:t>
      </w:r>
      <w:ins w:id="58" w:author="Administrator" w:date="2015-12-22T23:48:07Z">
        <w:r>
          <w:rPr>
            <w:rFonts w:hint="eastAsia" w:ascii="华文楷体" w:hAnsi="华文楷体" w:eastAsia="华文楷体"/>
            <w:sz w:val="28"/>
            <w:szCs w:val="28"/>
            <w:lang w:eastAsia="zh-CN"/>
          </w:rPr>
          <w:t>。</w:t>
        </w:r>
      </w:ins>
      <w:del w:id="59" w:author="Administrator" w:date="2015-12-22T23:48:07Z">
        <w:r>
          <w:rPr>
            <w:rFonts w:hint="eastAsia" w:ascii="华文楷体" w:hAnsi="华文楷体" w:eastAsia="华文楷体"/>
            <w:sz w:val="28"/>
            <w:szCs w:val="28"/>
          </w:rPr>
          <w:delText>，</w:delText>
        </w:r>
      </w:del>
      <w:r>
        <w:rPr>
          <w:rFonts w:hint="eastAsia" w:ascii="华文楷体" w:hAnsi="华文楷体" w:eastAsia="华文楷体"/>
          <w:sz w:val="28"/>
          <w:szCs w:val="28"/>
        </w:rPr>
        <w:t>实际上这本书</w:t>
      </w:r>
      <w:ins w:id="60" w:author="Administrator" w:date="2015-12-22T23:47:22Z">
        <w:r>
          <w:rPr>
            <w:rFonts w:hint="eastAsia" w:ascii="华文楷体" w:hAnsi="华文楷体" w:eastAsia="华文楷体"/>
            <w:sz w:val="28"/>
            <w:szCs w:val="28"/>
            <w:lang w:eastAsia="zh-CN"/>
          </w:rPr>
          <w:t>它</w:t>
        </w:r>
      </w:ins>
      <w:del w:id="61" w:author="Administrator" w:date="2015-12-22T23:47:21Z">
        <w:r>
          <w:rPr>
            <w:rFonts w:hint="eastAsia" w:ascii="华文楷体" w:hAnsi="华文楷体" w:eastAsia="华文楷体"/>
            <w:sz w:val="28"/>
            <w:szCs w:val="28"/>
          </w:rPr>
          <w:delText>他</w:delText>
        </w:r>
      </w:del>
      <w:r>
        <w:rPr>
          <w:rFonts w:hint="eastAsia" w:ascii="华文楷体" w:hAnsi="华文楷体" w:eastAsia="华文楷体"/>
          <w:sz w:val="28"/>
          <w:szCs w:val="28"/>
        </w:rPr>
        <w:t>是通过很多很多的部分组成的，所以说</w:t>
      </w:r>
      <w:ins w:id="62" w:author="Administrator" w:date="2015-12-28T17:50:58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不存在一个“一”</w:t>
      </w:r>
      <w:ins w:id="63" w:author="Administrator" w:date="2015-12-22T23:47:46Z">
        <w:r>
          <w:rPr>
            <w:rFonts w:hint="eastAsia" w:ascii="华文楷体" w:hAnsi="华文楷体" w:eastAsia="华文楷体"/>
            <w:sz w:val="28"/>
            <w:szCs w:val="28"/>
            <w:lang w:eastAsia="zh-CN"/>
          </w:rPr>
          <w:t>，</w:t>
        </w:r>
      </w:ins>
      <w:del w:id="64" w:author="Administrator" w:date="2015-12-22T23:47:46Z">
        <w:r>
          <w:rPr>
            <w:rFonts w:hint="eastAsia" w:ascii="华文楷体" w:hAnsi="华文楷体" w:eastAsia="华文楷体"/>
            <w:sz w:val="28"/>
            <w:szCs w:val="28"/>
          </w:rPr>
          <w:delText>。</w:delText>
        </w:r>
      </w:del>
      <w:r>
        <w:rPr>
          <w:rFonts w:hint="eastAsia" w:ascii="华文楷体" w:hAnsi="华文楷体" w:eastAsia="华文楷体"/>
          <w:sz w:val="28"/>
          <w:szCs w:val="28"/>
        </w:rPr>
        <w:t>那么再把</w:t>
      </w:r>
      <w:ins w:id="65" w:author="Administrator" w:date="2015-12-26T16:00:0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很多部分进一步观察的时候，每一个单个的</w:t>
      </w:r>
      <w:ins w:id="66" w:author="Administrator" w:date="2015-12-26T16:00:0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部分</w:t>
      </w:r>
      <w:ins w:id="67" w:author="Administrator" w:date="2015-12-28T17:51:04Z">
        <w:r>
          <w:rPr>
            <w:rFonts w:hint="eastAsia" w:ascii="华文楷体" w:hAnsi="华文楷体" w:eastAsia="华文楷体"/>
            <w:sz w:val="28"/>
            <w:szCs w:val="28"/>
            <w:lang w:eastAsia="zh-CN"/>
          </w:rPr>
          <w:t>它</w:t>
        </w:r>
      </w:ins>
      <w:r>
        <w:rPr>
          <w:rFonts w:hint="eastAsia" w:ascii="华文楷体" w:hAnsi="华文楷体" w:eastAsia="华文楷体"/>
          <w:sz w:val="28"/>
          <w:szCs w:val="28"/>
        </w:rPr>
        <w:t>都不存在一个“一”，所以分析到最后的时候这个所谓的“一”根本不存在。那么如果“一”不存在，“多”就不存在，所以说一切万法的实体要么就是“一”要么就是“多”的缘故，所以</w:t>
      </w:r>
      <w:ins w:id="68" w:author="Administrator" w:date="2015-12-28T17:51:17Z">
        <w:r>
          <w:rPr>
            <w:rFonts w:hint="eastAsia" w:ascii="华文楷体" w:hAnsi="华文楷体" w:eastAsia="华文楷体"/>
            <w:sz w:val="28"/>
            <w:szCs w:val="28"/>
            <w:lang w:eastAsia="zh-CN"/>
          </w:rPr>
          <w:t>说</w:t>
        </w:r>
      </w:ins>
      <w:r>
        <w:rPr>
          <w:rFonts w:hint="eastAsia" w:ascii="华文楷体" w:hAnsi="华文楷体" w:eastAsia="华文楷体"/>
          <w:sz w:val="28"/>
          <w:szCs w:val="28"/>
        </w:rPr>
        <w:t>如果</w:t>
      </w:r>
      <w:ins w:id="69" w:author="Administrator" w:date="2015-12-26T16:02:32Z">
        <w:r>
          <w:rPr>
            <w:rFonts w:hint="eastAsia" w:ascii="华文楷体" w:hAnsi="华文楷体" w:eastAsia="华文楷体"/>
            <w:sz w:val="28"/>
            <w:szCs w:val="28"/>
            <w:lang w:eastAsia="zh-CN"/>
          </w:rPr>
          <w:t>说是</w:t>
        </w:r>
      </w:ins>
      <w:r>
        <w:rPr>
          <w:rFonts w:hint="eastAsia" w:ascii="华文楷体" w:hAnsi="华文楷体" w:eastAsia="华文楷体"/>
          <w:sz w:val="28"/>
          <w:szCs w:val="28"/>
        </w:rPr>
        <w:t>通过离一多理进行分析得不到本体的时候，这个时候就可以知道</w:t>
      </w:r>
      <w:del w:id="70" w:author="Administrator" w:date="2015-12-28T17:51:26Z">
        <w:r>
          <w:rPr>
            <w:rFonts w:hint="eastAsia" w:ascii="华文楷体" w:hAnsi="华文楷体" w:eastAsia="华文楷体"/>
            <w:sz w:val="28"/>
            <w:szCs w:val="28"/>
          </w:rPr>
          <w:delText>，</w:delText>
        </w:r>
      </w:del>
      <w:r>
        <w:rPr>
          <w:rFonts w:hint="eastAsia" w:ascii="华文楷体" w:hAnsi="华文楷体" w:eastAsia="华文楷体"/>
          <w:sz w:val="28"/>
          <w:szCs w:val="28"/>
        </w:rPr>
        <w:t>这个就是</w:t>
      </w:r>
      <w:ins w:id="71" w:author="Administrator" w:date="2015-12-22T23:48:27Z">
        <w:r>
          <w:rPr>
            <w:rFonts w:hint="eastAsia" w:ascii="华文楷体" w:hAnsi="华文楷体" w:eastAsia="华文楷体"/>
            <w:sz w:val="28"/>
            <w:szCs w:val="28"/>
            <w:lang w:eastAsia="zh-CN"/>
          </w:rPr>
          <w:t>它</w:t>
        </w:r>
      </w:ins>
      <w:del w:id="72" w:author="Administrator" w:date="2015-12-22T23:48:26Z">
        <w:r>
          <w:rPr>
            <w:rFonts w:hint="eastAsia" w:ascii="华文楷体" w:hAnsi="华文楷体" w:eastAsia="华文楷体"/>
            <w:sz w:val="28"/>
            <w:szCs w:val="28"/>
          </w:rPr>
          <w:delText>他</w:delText>
        </w:r>
      </w:del>
      <w:r>
        <w:rPr>
          <w:rFonts w:hint="eastAsia" w:ascii="华文楷体" w:hAnsi="华文楷体" w:eastAsia="华文楷体"/>
          <w:sz w:val="28"/>
          <w:szCs w:val="28"/>
        </w:rPr>
        <w:t>的这样一种本体实相</w:t>
      </w:r>
      <w:ins w:id="73" w:author="Administrator" w:date="2015-12-26T16:00:32Z">
        <w:r>
          <w:rPr>
            <w:rFonts w:hint="eastAsia" w:ascii="华文楷体" w:hAnsi="华文楷体" w:eastAsia="华文楷体"/>
            <w:sz w:val="28"/>
            <w:szCs w:val="28"/>
            <w:lang w:eastAsia="zh-CN"/>
          </w:rPr>
          <w:t>了</w:t>
        </w:r>
      </w:ins>
      <w:r>
        <w:rPr>
          <w:rFonts w:hint="eastAsia" w:ascii="华文楷体" w:hAnsi="华文楷体" w:eastAsia="华文楷体"/>
          <w:sz w:val="28"/>
          <w:szCs w:val="28"/>
        </w:rPr>
        <w:t>。“如果见到其自性尘许也不成立，则(能真正明白)。”那么就是说当我们真正最后分析到底的时候，已经见到了这样一种瓶子的自性</w:t>
      </w:r>
      <w:del w:id="74" w:author="Administrator" w:date="2015-12-22T23:48:52Z">
        <w:r>
          <w:rPr>
            <w:rFonts w:hint="eastAsia" w:ascii="华文楷体" w:hAnsi="华文楷体" w:eastAsia="华文楷体"/>
            <w:sz w:val="28"/>
            <w:szCs w:val="28"/>
          </w:rPr>
          <w:delText>，</w:delText>
        </w:r>
      </w:del>
      <w:r>
        <w:rPr>
          <w:rFonts w:hint="eastAsia" w:ascii="华文楷体" w:hAnsi="华文楷体" w:eastAsia="华文楷体"/>
          <w:sz w:val="28"/>
          <w:szCs w:val="28"/>
        </w:rPr>
        <w:t>一点都不存在的时候</w:t>
      </w:r>
      <w:ins w:id="75" w:author="Administrator" w:date="2015-12-22T23:48:57Z">
        <w:r>
          <w:rPr>
            <w:rFonts w:hint="eastAsia" w:ascii="华文楷体" w:hAnsi="华文楷体" w:eastAsia="华文楷体"/>
            <w:sz w:val="28"/>
            <w:szCs w:val="28"/>
            <w:lang w:eastAsia="zh-CN"/>
          </w:rPr>
          <w:t>，</w:t>
        </w:r>
      </w:ins>
      <w:r>
        <w:rPr>
          <w:rFonts w:hint="eastAsia" w:ascii="华文楷体" w:hAnsi="华文楷体" w:eastAsia="华文楷体"/>
          <w:sz w:val="28"/>
          <w:szCs w:val="28"/>
        </w:rPr>
        <w:t>就能够清楚</w:t>
      </w:r>
      <w:ins w:id="76" w:author="Administrator" w:date="2015-12-28T17:51:45Z">
        <w:r>
          <w:rPr>
            <w:rFonts w:hint="eastAsia" w:ascii="华文楷体" w:hAnsi="华文楷体" w:eastAsia="华文楷体"/>
            <w:sz w:val="28"/>
            <w:szCs w:val="28"/>
            <w:lang w:eastAsia="zh-CN"/>
          </w:rPr>
          <w:t>了，</w:t>
        </w:r>
      </w:ins>
      <w:r>
        <w:rPr>
          <w:rFonts w:hint="eastAsia" w:ascii="华文楷体" w:hAnsi="华文楷体" w:eastAsia="华文楷体"/>
          <w:sz w:val="28"/>
          <w:szCs w:val="28"/>
        </w:rPr>
        <w:t>像这样一种法并不是现在我通过离一多因分析的时候</w:t>
      </w:r>
      <w:del w:id="77" w:author="Administrator" w:date="2015-12-26T16:03:05Z">
        <w:r>
          <w:rPr>
            <w:rFonts w:hint="eastAsia" w:ascii="华文楷体" w:hAnsi="华文楷体" w:eastAsia="华文楷体"/>
            <w:sz w:val="28"/>
            <w:szCs w:val="28"/>
          </w:rPr>
          <w:delText>，</w:delText>
        </w:r>
      </w:del>
      <w:del w:id="78" w:author="Administrator" w:date="2015-12-22T23:49:11Z">
        <w:r>
          <w:rPr>
            <w:rFonts w:hint="eastAsia" w:ascii="华文楷体" w:hAnsi="华文楷体" w:eastAsia="华文楷体"/>
            <w:sz w:val="28"/>
            <w:szCs w:val="28"/>
          </w:rPr>
          <w:delText>他</w:delText>
        </w:r>
      </w:del>
      <w:ins w:id="79" w:author="Administrator" w:date="2015-12-22T23:49:12Z">
        <w:r>
          <w:rPr>
            <w:rFonts w:hint="eastAsia" w:ascii="华文楷体" w:hAnsi="华文楷体" w:eastAsia="华文楷体"/>
            <w:sz w:val="28"/>
            <w:szCs w:val="28"/>
            <w:lang w:eastAsia="zh-CN"/>
          </w:rPr>
          <w:t>它</w:t>
        </w:r>
      </w:ins>
      <w:r>
        <w:rPr>
          <w:rFonts w:hint="eastAsia" w:ascii="华文楷体" w:hAnsi="华文楷体" w:eastAsia="华文楷体"/>
          <w:sz w:val="28"/>
          <w:szCs w:val="28"/>
        </w:rPr>
        <w:t>才变成空性了，那么在以前不分析的时候呢</w:t>
      </w:r>
      <w:del w:id="80" w:author="Administrator" w:date="2015-12-22T23:49:21Z">
        <w:r>
          <w:rPr>
            <w:rFonts w:hint="eastAsia" w:ascii="华文楷体" w:hAnsi="华文楷体" w:eastAsia="华文楷体"/>
            <w:sz w:val="28"/>
            <w:szCs w:val="28"/>
          </w:rPr>
          <w:delText>，</w:delText>
        </w:r>
      </w:del>
      <w:del w:id="81" w:author="Administrator" w:date="2015-12-22T23:49:16Z">
        <w:r>
          <w:rPr>
            <w:rFonts w:hint="eastAsia" w:ascii="华文楷体" w:hAnsi="华文楷体" w:eastAsia="华文楷体"/>
            <w:sz w:val="28"/>
            <w:szCs w:val="28"/>
          </w:rPr>
          <w:delText>他</w:delText>
        </w:r>
      </w:del>
      <w:ins w:id="82" w:author="Administrator" w:date="2015-12-22T23:49:17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不是空性，不是这样的。那么这个万法不管你分析的时候或者不分析的时候，</w:t>
      </w:r>
      <w:ins w:id="83" w:author="Administrator" w:date="2015-12-22T23:49:30Z">
        <w:r>
          <w:rPr>
            <w:rFonts w:hint="eastAsia" w:ascii="华文楷体" w:hAnsi="华文楷体" w:eastAsia="华文楷体"/>
            <w:sz w:val="28"/>
            <w:szCs w:val="28"/>
            <w:lang w:eastAsia="zh-CN"/>
          </w:rPr>
          <w:t>它</w:t>
        </w:r>
      </w:ins>
      <w:del w:id="84" w:author="Administrator" w:date="2015-12-22T23:49:29Z">
        <w:r>
          <w:rPr>
            <w:rFonts w:hint="eastAsia" w:ascii="华文楷体" w:hAnsi="华文楷体" w:eastAsia="华文楷体"/>
            <w:sz w:val="28"/>
            <w:szCs w:val="28"/>
          </w:rPr>
          <w:delText>他</w:delText>
        </w:r>
      </w:del>
      <w:r>
        <w:rPr>
          <w:rFonts w:hint="eastAsia" w:ascii="华文楷体" w:hAnsi="华文楷体" w:eastAsia="华文楷体"/>
          <w:sz w:val="28"/>
          <w:szCs w:val="28"/>
        </w:rPr>
        <w:t>的本性都是空性的。但是这里面有一个差别，当我们不分析的时候</w:t>
      </w:r>
      <w:del w:id="85" w:author="Administrator" w:date="2015-12-26T16:03:28Z">
        <w:r>
          <w:rPr>
            <w:rFonts w:hint="eastAsia" w:ascii="华文楷体" w:hAnsi="华文楷体" w:eastAsia="华文楷体"/>
            <w:sz w:val="28"/>
            <w:szCs w:val="28"/>
          </w:rPr>
          <w:delText>，</w:delText>
        </w:r>
      </w:del>
      <w:r>
        <w:rPr>
          <w:rFonts w:hint="eastAsia" w:ascii="华文楷体" w:hAnsi="华文楷体" w:eastAsia="华文楷体"/>
          <w:sz w:val="28"/>
          <w:szCs w:val="28"/>
        </w:rPr>
        <w:t>不了知</w:t>
      </w:r>
      <w:ins w:id="86" w:author="Administrator" w:date="2015-12-22T23:49:39Z">
        <w:r>
          <w:rPr>
            <w:rFonts w:hint="eastAsia" w:ascii="华文楷体" w:hAnsi="华文楷体" w:eastAsia="华文楷体"/>
            <w:sz w:val="28"/>
            <w:szCs w:val="28"/>
            <w:lang w:eastAsia="zh-CN"/>
          </w:rPr>
          <w:t>它</w:t>
        </w:r>
      </w:ins>
      <w:del w:id="87" w:author="Administrator" w:date="2015-12-22T23:49:38Z">
        <w:r>
          <w:rPr>
            <w:rFonts w:hint="eastAsia" w:ascii="华文楷体" w:hAnsi="华文楷体" w:eastAsia="华文楷体"/>
            <w:sz w:val="28"/>
            <w:szCs w:val="28"/>
          </w:rPr>
          <w:delText>他</w:delText>
        </w:r>
      </w:del>
      <w:r>
        <w:rPr>
          <w:rFonts w:hint="eastAsia" w:ascii="华文楷体" w:hAnsi="华文楷体" w:eastAsia="华文楷体"/>
          <w:sz w:val="28"/>
          <w:szCs w:val="28"/>
        </w:rPr>
        <w:t>的本来空性，分析之后了知了</w:t>
      </w:r>
      <w:ins w:id="88" w:author="Administrator" w:date="2015-12-22T23:49:43Z">
        <w:r>
          <w:rPr>
            <w:rFonts w:hint="eastAsia" w:ascii="华文楷体" w:hAnsi="华文楷体" w:eastAsia="华文楷体"/>
            <w:sz w:val="28"/>
            <w:szCs w:val="28"/>
            <w:lang w:eastAsia="zh-CN"/>
          </w:rPr>
          <w:t>它</w:t>
        </w:r>
      </w:ins>
      <w:del w:id="89" w:author="Administrator" w:date="2015-12-22T23:49:42Z">
        <w:r>
          <w:rPr>
            <w:rFonts w:hint="eastAsia" w:ascii="华文楷体" w:hAnsi="华文楷体" w:eastAsia="华文楷体"/>
            <w:sz w:val="28"/>
            <w:szCs w:val="28"/>
          </w:rPr>
          <w:delText>他</w:delText>
        </w:r>
      </w:del>
      <w:r>
        <w:rPr>
          <w:rFonts w:hint="eastAsia" w:ascii="华文楷体" w:hAnsi="华文楷体" w:eastAsia="华文楷体"/>
          <w:sz w:val="28"/>
          <w:szCs w:val="28"/>
        </w:rPr>
        <w:t>的本来空性，所以就知道了一切万法</w:t>
      </w:r>
      <w:del w:id="90" w:author="Administrator" w:date="2015-12-22T23:49:47Z">
        <w:r>
          <w:rPr>
            <w:rFonts w:hint="eastAsia" w:ascii="华文楷体" w:hAnsi="华文楷体" w:eastAsia="华文楷体"/>
            <w:sz w:val="28"/>
            <w:szCs w:val="28"/>
          </w:rPr>
          <w:delText>他</w:delText>
        </w:r>
      </w:del>
      <w:ins w:id="91" w:author="Administrator" w:date="2015-12-22T23:49:48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本来就安住在空性当中，本来就是这样一种本体的。所以说有的时候觉得我们把这个法分析的不存在了会不会</w:t>
      </w:r>
      <w:ins w:id="92" w:author="Administrator" w:date="2015-12-26T16:04:36Z">
        <w:r>
          <w:rPr>
            <w:rFonts w:hint="eastAsia" w:ascii="华文楷体" w:hAnsi="华文楷体" w:eastAsia="华文楷体"/>
            <w:sz w:val="28"/>
            <w:szCs w:val="28"/>
            <w:lang w:eastAsia="zh-CN"/>
          </w:rPr>
          <w:t>成为</w:t>
        </w:r>
      </w:ins>
      <w:r>
        <w:rPr>
          <w:rFonts w:hint="eastAsia" w:ascii="华文楷体" w:hAnsi="华文楷体" w:eastAsia="华文楷体"/>
          <w:sz w:val="28"/>
          <w:szCs w:val="28"/>
        </w:rPr>
        <w:t>断灭呢？不会成为断灭。为什么</w:t>
      </w:r>
      <w:ins w:id="93" w:author="Administrator" w:date="2015-12-28T17:52:35Z">
        <w:r>
          <w:rPr>
            <w:rFonts w:hint="eastAsia" w:ascii="华文楷体" w:hAnsi="华文楷体" w:eastAsia="华文楷体"/>
            <w:sz w:val="28"/>
            <w:szCs w:val="28"/>
            <w:lang w:eastAsia="zh-CN"/>
          </w:rPr>
          <w:t>呢</w:t>
        </w:r>
      </w:ins>
      <w:r>
        <w:rPr>
          <w:rFonts w:hint="eastAsia" w:ascii="华文楷体" w:hAnsi="华文楷体" w:eastAsia="华文楷体"/>
          <w:sz w:val="28"/>
          <w:szCs w:val="28"/>
        </w:rPr>
        <w:t>？</w:t>
      </w:r>
      <w:ins w:id="94" w:author="Administrator" w:date="2015-12-28T17:53:33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因为一切万法本来就是这样空性的，</w:t>
      </w:r>
      <w:ins w:id="95" w:author="Administrator" w:date="2015-12-28T17:52:4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只不过以前不分析不了知而已</w:t>
      </w:r>
      <w:ins w:id="96" w:author="Administrator" w:date="2015-12-22T23:50:07Z">
        <w:r>
          <w:rPr>
            <w:rFonts w:hint="eastAsia" w:ascii="华文楷体" w:hAnsi="华文楷体" w:eastAsia="华文楷体"/>
            <w:sz w:val="28"/>
            <w:szCs w:val="28"/>
            <w:lang w:eastAsia="zh-CN"/>
          </w:rPr>
          <w:t>，</w:t>
        </w:r>
      </w:ins>
      <w:del w:id="97" w:author="Administrator" w:date="2015-12-22T23:50:06Z">
        <w:r>
          <w:rPr>
            <w:rFonts w:hint="eastAsia" w:ascii="华文楷体" w:hAnsi="华文楷体" w:eastAsia="华文楷体"/>
            <w:sz w:val="28"/>
            <w:szCs w:val="28"/>
          </w:rPr>
          <w:delText>。</w:delText>
        </w:r>
      </w:del>
      <w:r>
        <w:rPr>
          <w:rFonts w:hint="eastAsia" w:ascii="华文楷体" w:hAnsi="华文楷体" w:eastAsia="华文楷体"/>
          <w:sz w:val="28"/>
          <w:szCs w:val="28"/>
        </w:rPr>
        <w:t>现在我们分析就抉择出了</w:t>
      </w:r>
      <w:del w:id="98" w:author="Administrator" w:date="2015-12-22T23:50:10Z">
        <w:r>
          <w:rPr>
            <w:rFonts w:hint="eastAsia" w:ascii="华文楷体" w:hAnsi="华文楷体" w:eastAsia="华文楷体"/>
            <w:sz w:val="28"/>
            <w:szCs w:val="28"/>
          </w:rPr>
          <w:delText>他</w:delText>
        </w:r>
      </w:del>
      <w:ins w:id="99" w:author="Administrator" w:date="2015-12-22T23:50:11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本来的一种状态。这个法</w:t>
      </w:r>
      <w:del w:id="100" w:author="Administrator" w:date="2015-12-22T23:50:18Z">
        <w:r>
          <w:rPr>
            <w:rFonts w:hint="eastAsia" w:ascii="华文楷体" w:hAnsi="华文楷体" w:eastAsia="华文楷体"/>
            <w:sz w:val="28"/>
            <w:szCs w:val="28"/>
          </w:rPr>
          <w:delText>他</w:delText>
        </w:r>
      </w:del>
      <w:r>
        <w:rPr>
          <w:rFonts w:hint="eastAsia" w:ascii="华文楷体" w:hAnsi="华文楷体" w:eastAsia="华文楷体"/>
          <w:sz w:val="28"/>
          <w:szCs w:val="28"/>
        </w:rPr>
        <w:t>本来的</w:t>
      </w:r>
      <w:del w:id="101" w:author="Administrator" w:date="2015-12-26T16:05:06Z">
        <w:r>
          <w:rPr>
            <w:rFonts w:hint="eastAsia" w:ascii="华文楷体" w:hAnsi="华文楷体" w:eastAsia="华文楷体"/>
            <w:sz w:val="28"/>
            <w:szCs w:val="28"/>
          </w:rPr>
          <w:delText>一种</w:delText>
        </w:r>
      </w:del>
      <w:r>
        <w:rPr>
          <w:rFonts w:hint="eastAsia" w:ascii="华文楷体" w:hAnsi="华文楷体" w:eastAsia="华文楷体"/>
          <w:sz w:val="28"/>
          <w:szCs w:val="28"/>
        </w:rPr>
        <w:t>状态是什么呢？</w:t>
      </w:r>
      <w:del w:id="102" w:author="Administrator" w:date="2015-12-22T23:50:23Z">
        <w:r>
          <w:rPr>
            <w:rFonts w:hint="eastAsia" w:ascii="华文楷体" w:hAnsi="华文楷体" w:eastAsia="华文楷体"/>
            <w:sz w:val="28"/>
            <w:szCs w:val="28"/>
          </w:rPr>
          <w:delText>他</w:delText>
        </w:r>
      </w:del>
      <w:ins w:id="103" w:author="Administrator" w:date="2015-12-22T23:50:24Z">
        <w:r>
          <w:rPr>
            <w:rFonts w:hint="eastAsia" w:ascii="华文楷体" w:hAnsi="华文楷体" w:eastAsia="华文楷体"/>
            <w:sz w:val="28"/>
            <w:szCs w:val="28"/>
            <w:lang w:eastAsia="zh-CN"/>
          </w:rPr>
          <w:t>它</w:t>
        </w:r>
      </w:ins>
      <w:ins w:id="104" w:author="Administrator" w:date="2015-12-28T17:53:49Z">
        <w:r>
          <w:rPr>
            <w:rFonts w:hint="eastAsia" w:ascii="华文楷体" w:hAnsi="华文楷体" w:eastAsia="华文楷体"/>
            <w:sz w:val="28"/>
            <w:szCs w:val="28"/>
            <w:lang w:eastAsia="zh-CN"/>
          </w:rPr>
          <w:t>的</w:t>
        </w:r>
      </w:ins>
      <w:r>
        <w:rPr>
          <w:rFonts w:hint="eastAsia" w:ascii="华文楷体" w:hAnsi="华文楷体" w:eastAsia="华文楷体"/>
          <w:sz w:val="28"/>
          <w:szCs w:val="28"/>
        </w:rPr>
        <w:t>本来的状态就是空性的，本来的状态就是无自性的。那么通过这个我们就知道了一切万法的</w:t>
      </w:r>
      <w:ins w:id="105" w:author="Administrator" w:date="2015-12-28T17:54:00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显现也就是这样的</w:t>
      </w:r>
      <w:ins w:id="106" w:author="Administrator" w:date="2015-12-26T16:05:33Z">
        <w:r>
          <w:rPr>
            <w:rFonts w:hint="eastAsia" w:ascii="华文楷体" w:hAnsi="华文楷体" w:eastAsia="华文楷体"/>
            <w:sz w:val="28"/>
            <w:szCs w:val="28"/>
            <w:lang w:eastAsia="zh-CN"/>
          </w:rPr>
          <w:t>，</w:t>
        </w:r>
      </w:ins>
      <w:del w:id="107" w:author="Administrator" w:date="2015-12-26T16:05:33Z">
        <w:r>
          <w:rPr>
            <w:rFonts w:hint="eastAsia" w:ascii="华文楷体" w:hAnsi="华文楷体" w:eastAsia="华文楷体"/>
            <w:sz w:val="28"/>
            <w:szCs w:val="28"/>
          </w:rPr>
          <w:delText>。</w:delText>
        </w:r>
      </w:del>
      <w:r>
        <w:rPr>
          <w:rFonts w:hint="eastAsia" w:ascii="华文楷体" w:hAnsi="华文楷体" w:eastAsia="华文楷体"/>
          <w:sz w:val="28"/>
          <w:szCs w:val="28"/>
        </w:rPr>
        <w:t>显现和空性之间的道理也是从这个方面可以了知。</w:t>
      </w:r>
    </w:p>
    <w:p>
      <w:pPr>
        <w:ind w:firstLine="570"/>
        <w:rPr>
          <w:ins w:id="108" w:author="Administrator" w:date="2015-12-22T23:53:26Z"/>
          <w:rFonts w:hint="eastAsia" w:ascii="华文楷体" w:hAnsi="华文楷体" w:eastAsia="华文楷体"/>
          <w:sz w:val="28"/>
          <w:szCs w:val="28"/>
        </w:rPr>
      </w:pPr>
      <w:r>
        <w:rPr>
          <w:rFonts w:hint="eastAsia" w:ascii="华文楷体" w:hAnsi="华文楷体" w:eastAsia="华文楷体"/>
          <w:sz w:val="28"/>
          <w:szCs w:val="28"/>
        </w:rPr>
        <w:t>也就是说并不是我们通过分析，把这个显现泯灭掉之后</w:t>
      </w:r>
      <w:ins w:id="109" w:author="Administrator" w:date="2015-12-26T16:05:45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这个显现不存在了，这个时候才叫空</w:t>
      </w:r>
      <w:ins w:id="110" w:author="Administrator" w:date="2015-12-26T16:05:51Z">
        <w:r>
          <w:rPr>
            <w:rFonts w:hint="eastAsia" w:ascii="华文楷体" w:hAnsi="华文楷体" w:eastAsia="华文楷体"/>
            <w:sz w:val="28"/>
            <w:szCs w:val="28"/>
            <w:lang w:eastAsia="zh-CN"/>
          </w:rPr>
          <w:t>；</w:t>
        </w:r>
      </w:ins>
      <w:del w:id="111" w:author="Administrator" w:date="2015-12-26T16:05:50Z">
        <w:r>
          <w:rPr>
            <w:rFonts w:hint="eastAsia" w:ascii="华文楷体" w:hAnsi="华文楷体" w:eastAsia="华文楷体"/>
            <w:sz w:val="28"/>
            <w:szCs w:val="28"/>
          </w:rPr>
          <w:delText>，</w:delText>
        </w:r>
      </w:del>
      <w:r>
        <w:rPr>
          <w:rFonts w:hint="eastAsia" w:ascii="华文楷体" w:hAnsi="华文楷体" w:eastAsia="华文楷体"/>
          <w:sz w:val="28"/>
          <w:szCs w:val="28"/>
        </w:rPr>
        <w:t>而是说不管</w:t>
      </w:r>
      <w:del w:id="112" w:author="Administrator" w:date="2015-12-22T23:50:51Z">
        <w:r>
          <w:rPr>
            <w:rFonts w:hint="eastAsia" w:ascii="华文楷体" w:hAnsi="华文楷体" w:eastAsia="华文楷体"/>
            <w:sz w:val="28"/>
            <w:szCs w:val="28"/>
          </w:rPr>
          <w:delText>他</w:delText>
        </w:r>
      </w:del>
      <w:ins w:id="113" w:author="Administrator" w:date="2015-12-22T23:50:53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的显现怎么样，你不把</w:t>
      </w:r>
      <w:del w:id="114" w:author="Administrator" w:date="2015-12-22T23:50:55Z">
        <w:r>
          <w:rPr>
            <w:rFonts w:hint="eastAsia" w:ascii="华文楷体" w:hAnsi="华文楷体" w:eastAsia="华文楷体"/>
            <w:sz w:val="28"/>
            <w:szCs w:val="28"/>
          </w:rPr>
          <w:delText>他</w:delText>
        </w:r>
      </w:del>
      <w:ins w:id="115" w:author="Administrator" w:date="2015-12-22T23:50:56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的显现泯灭掉，这个显现正在现的当下</w:t>
      </w:r>
      <w:ins w:id="116" w:author="Administrator" w:date="2015-12-22T23:51:09Z">
        <w:r>
          <w:rPr>
            <w:rFonts w:hint="eastAsia" w:ascii="华文楷体" w:hAnsi="华文楷体" w:eastAsia="华文楷体"/>
            <w:sz w:val="28"/>
            <w:szCs w:val="28"/>
            <w:lang w:eastAsia="zh-CN"/>
          </w:rPr>
          <w:t>它</w:t>
        </w:r>
      </w:ins>
      <w:del w:id="117" w:author="Administrator" w:date="2015-12-22T23:51:07Z">
        <w:r>
          <w:rPr>
            <w:rFonts w:hint="eastAsia" w:ascii="华文楷体" w:hAnsi="华文楷体" w:eastAsia="华文楷体"/>
            <w:sz w:val="28"/>
            <w:szCs w:val="28"/>
          </w:rPr>
          <w:delText>他</w:delText>
        </w:r>
      </w:del>
      <w:r>
        <w:rPr>
          <w:rFonts w:hint="eastAsia" w:ascii="华文楷体" w:hAnsi="华文楷体" w:eastAsia="华文楷体"/>
          <w:sz w:val="28"/>
          <w:szCs w:val="28"/>
        </w:rPr>
        <w:t>就是空</w:t>
      </w:r>
      <w:ins w:id="118" w:author="Administrator" w:date="2015-12-26T16:06:08Z">
        <w:r>
          <w:rPr>
            <w:rFonts w:hint="eastAsia" w:ascii="华文楷体" w:hAnsi="华文楷体" w:eastAsia="华文楷体"/>
            <w:sz w:val="28"/>
            <w:szCs w:val="28"/>
            <w:lang w:eastAsia="zh-CN"/>
          </w:rPr>
          <w:t>的</w:t>
        </w:r>
      </w:ins>
      <w:del w:id="119" w:author="Administrator" w:date="2015-12-26T16:06:11Z">
        <w:r>
          <w:rPr>
            <w:rFonts w:hint="eastAsia" w:ascii="华文楷体" w:hAnsi="华文楷体" w:eastAsia="华文楷体"/>
            <w:sz w:val="28"/>
            <w:szCs w:val="28"/>
          </w:rPr>
          <w:delText>，</w:delText>
        </w:r>
      </w:del>
      <w:ins w:id="120" w:author="Administrator" w:date="2015-12-26T16:06:12Z">
        <w:r>
          <w:rPr>
            <w:rFonts w:hint="eastAsia" w:ascii="华文楷体" w:hAnsi="华文楷体" w:eastAsia="华文楷体"/>
            <w:sz w:val="28"/>
            <w:szCs w:val="28"/>
            <w:lang w:eastAsia="zh-CN"/>
          </w:rPr>
          <w:t>。</w:t>
        </w:r>
      </w:ins>
      <w:r>
        <w:rPr>
          <w:rFonts w:hint="eastAsia" w:ascii="华文楷体" w:hAnsi="华文楷体" w:eastAsia="华文楷体"/>
          <w:sz w:val="28"/>
          <w:szCs w:val="28"/>
        </w:rPr>
        <w:t>而且不是说离开了显现之外的一个空，而是显现的本</w:t>
      </w:r>
      <w:ins w:id="121" w:author="Administrator" w:date="2015-12-26T16:06:37Z">
        <w:r>
          <w:rPr>
            <w:rFonts w:hint="eastAsia" w:ascii="华文楷体" w:hAnsi="华文楷体" w:eastAsia="华文楷体"/>
            <w:sz w:val="28"/>
            <w:szCs w:val="28"/>
            <w:lang w:eastAsia="zh-CN"/>
          </w:rPr>
          <w:t>身</w:t>
        </w:r>
      </w:ins>
      <w:del w:id="122" w:author="Administrator" w:date="2015-12-26T16:06:27Z">
        <w:r>
          <w:rPr>
            <w:rFonts w:hint="eastAsia" w:ascii="华文楷体" w:hAnsi="华文楷体" w:eastAsia="华文楷体"/>
            <w:sz w:val="28"/>
            <w:szCs w:val="28"/>
          </w:rPr>
          <w:delText>性</w:delText>
        </w:r>
      </w:del>
      <w:r>
        <w:rPr>
          <w:rFonts w:hint="eastAsia" w:ascii="华文楷体" w:hAnsi="华文楷体" w:eastAsia="华文楷体"/>
          <w:sz w:val="28"/>
          <w:szCs w:val="28"/>
        </w:rPr>
        <w:t>就是</w:t>
      </w:r>
      <w:ins w:id="123" w:author="Administrator" w:date="2015-12-26T16:06:39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空。所以这个方面如果这样分析就有</w:t>
      </w:r>
      <w:ins w:id="124" w:author="Administrator" w:date="2015-12-22T23:51:26Z">
        <w:r>
          <w:rPr>
            <w:rFonts w:hint="eastAsia" w:ascii="华文楷体" w:hAnsi="华文楷体" w:eastAsia="华文楷体"/>
            <w:sz w:val="28"/>
            <w:szCs w:val="28"/>
            <w:lang w:eastAsia="zh-CN"/>
          </w:rPr>
          <w:t>助</w:t>
        </w:r>
      </w:ins>
      <w:del w:id="125" w:author="Administrator" w:date="2015-12-22T23:51:20Z">
        <w:r>
          <w:rPr>
            <w:rFonts w:hint="eastAsia" w:ascii="华文楷体" w:hAnsi="华文楷体" w:eastAsia="华文楷体"/>
            <w:sz w:val="28"/>
            <w:szCs w:val="28"/>
          </w:rPr>
          <w:delText>诸</w:delText>
        </w:r>
      </w:del>
      <w:r>
        <w:rPr>
          <w:rFonts w:hint="eastAsia" w:ascii="华文楷体" w:hAnsi="华文楷体" w:eastAsia="华文楷体"/>
          <w:sz w:val="28"/>
          <w:szCs w:val="28"/>
        </w:rPr>
        <w:t>于准确的认知这个空的</w:t>
      </w:r>
      <w:ins w:id="126" w:author="Administrator" w:date="2015-12-26T16:07:02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定义，这个空的一个本体。所以</w:t>
      </w:r>
      <w:ins w:id="127" w:author="Administrator" w:date="2015-12-28T17:54:46Z">
        <w:r>
          <w:rPr>
            <w:rFonts w:hint="eastAsia" w:ascii="华文楷体" w:hAnsi="华文楷体" w:eastAsia="华文楷体"/>
            <w:sz w:val="28"/>
            <w:szCs w:val="28"/>
            <w:lang w:eastAsia="zh-CN"/>
          </w:rPr>
          <w:t>说</w:t>
        </w:r>
      </w:ins>
      <w:r>
        <w:rPr>
          <w:rFonts w:hint="eastAsia" w:ascii="华文楷体" w:hAnsi="华文楷体" w:eastAsia="华文楷体"/>
          <w:sz w:val="28"/>
          <w:szCs w:val="28"/>
        </w:rPr>
        <w:t>我们就说现就是空，现就是空的时候我们就觉得，如果通过分析把这个“现”进行剖析的时候，最后这个“现”就不存在了，不存在这个空出现</w:t>
      </w:r>
      <w:ins w:id="128" w:author="Administrator" w:date="2015-12-28T17:54:58Z">
        <w:r>
          <w:rPr>
            <w:rFonts w:hint="eastAsia" w:ascii="华文楷体" w:hAnsi="华文楷体" w:eastAsia="华文楷体"/>
            <w:sz w:val="28"/>
            <w:szCs w:val="28"/>
            <w:lang w:eastAsia="zh-CN"/>
          </w:rPr>
          <w:t>，</w:t>
        </w:r>
      </w:ins>
      <w:del w:id="129" w:author="Administrator" w:date="2015-12-28T17:54:57Z">
        <w:r>
          <w:rPr>
            <w:rFonts w:hint="eastAsia" w:ascii="华文楷体" w:hAnsi="华文楷体" w:eastAsia="华文楷体"/>
            <w:sz w:val="28"/>
            <w:szCs w:val="28"/>
          </w:rPr>
          <w:delText>。</w:delText>
        </w:r>
      </w:del>
      <w:r>
        <w:rPr>
          <w:rFonts w:hint="eastAsia" w:ascii="华文楷体" w:hAnsi="华文楷体" w:eastAsia="华文楷体"/>
          <w:sz w:val="28"/>
          <w:szCs w:val="28"/>
        </w:rPr>
        <w:t>当然这里面也是一种分析的方式。但是我们也要进一步的了知，不管你分析也好、不分析也好，</w:t>
      </w:r>
      <w:ins w:id="130" w:author="Administrator" w:date="2015-12-22T23:52:04Z">
        <w:r>
          <w:rPr>
            <w:rFonts w:hint="eastAsia" w:ascii="华文楷体" w:hAnsi="华文楷体" w:eastAsia="华文楷体"/>
            <w:sz w:val="28"/>
            <w:szCs w:val="28"/>
            <w:lang w:eastAsia="zh-CN"/>
          </w:rPr>
          <w:t>它</w:t>
        </w:r>
      </w:ins>
      <w:del w:id="131" w:author="Administrator" w:date="2015-12-22T23:52:03Z">
        <w:r>
          <w:rPr>
            <w:rFonts w:hint="eastAsia" w:ascii="华文楷体" w:hAnsi="华文楷体" w:eastAsia="华文楷体"/>
            <w:sz w:val="28"/>
            <w:szCs w:val="28"/>
          </w:rPr>
          <w:delText>他</w:delText>
        </w:r>
      </w:del>
      <w:r>
        <w:rPr>
          <w:rFonts w:hint="eastAsia" w:ascii="华文楷体" w:hAnsi="华文楷体" w:eastAsia="华文楷体"/>
          <w:sz w:val="28"/>
          <w:szCs w:val="28"/>
        </w:rPr>
        <w:t>的显现存在</w:t>
      </w:r>
      <w:ins w:id="132" w:author="Administrator" w:date="2015-12-30T23:26:18Z">
        <w:r>
          <w:rPr>
            <w:rFonts w:hint="eastAsia" w:ascii="华文楷体" w:hAnsi="华文楷体" w:eastAsia="华文楷体"/>
            <w:sz w:val="28"/>
            <w:szCs w:val="28"/>
            <w:lang w:eastAsia="zh-CN"/>
          </w:rPr>
          <w:t>与</w:t>
        </w:r>
      </w:ins>
      <w:r>
        <w:rPr>
          <w:rFonts w:hint="eastAsia" w:ascii="华文楷体" w:hAnsi="华文楷体" w:eastAsia="华文楷体"/>
          <w:sz w:val="28"/>
          <w:szCs w:val="28"/>
        </w:rPr>
        <w:t>不存在反正这个不是问题，关键问题就是说</w:t>
      </w:r>
      <w:del w:id="133" w:author="Administrator" w:date="2015-12-22T23:52:14Z">
        <w:r>
          <w:rPr>
            <w:rFonts w:hint="eastAsia" w:ascii="华文楷体" w:hAnsi="华文楷体" w:eastAsia="华文楷体"/>
            <w:sz w:val="28"/>
            <w:szCs w:val="28"/>
          </w:rPr>
          <w:delText>他</w:delText>
        </w:r>
      </w:del>
      <w:ins w:id="134" w:author="Administrator" w:date="2015-12-22T23:52:16Z">
        <w:r>
          <w:rPr>
            <w:rFonts w:hint="eastAsia" w:ascii="华文楷体" w:hAnsi="华文楷体" w:eastAsia="华文楷体"/>
            <w:sz w:val="28"/>
            <w:szCs w:val="28"/>
            <w:lang w:eastAsia="zh-CN"/>
          </w:rPr>
          <w:t>它</w:t>
        </w:r>
      </w:ins>
      <w:ins w:id="135" w:author="Administrator" w:date="2015-12-28T17:55:26Z">
        <w:r>
          <w:rPr>
            <w:rFonts w:hint="eastAsia" w:ascii="华文楷体" w:hAnsi="华文楷体" w:eastAsia="华文楷体"/>
            <w:sz w:val="28"/>
            <w:szCs w:val="28"/>
            <w:lang w:eastAsia="zh-CN"/>
          </w:rPr>
          <w:t>的显现</w:t>
        </w:r>
      </w:ins>
      <w:ins w:id="136" w:author="Administrator" w:date="2015-12-28T17:55:29Z">
        <w:r>
          <w:rPr>
            <w:rFonts w:hint="eastAsia" w:ascii="华文楷体" w:hAnsi="华文楷体" w:eastAsia="华文楷体"/>
            <w:sz w:val="28"/>
            <w:szCs w:val="28"/>
            <w:lang w:eastAsia="zh-CN"/>
          </w:rPr>
          <w:t>、</w:t>
        </w:r>
      </w:ins>
      <w:r>
        <w:rPr>
          <w:rFonts w:hint="eastAsia" w:ascii="华文楷体" w:hAnsi="华文楷体" w:eastAsia="华文楷体"/>
          <w:sz w:val="28"/>
          <w:szCs w:val="28"/>
        </w:rPr>
        <w:t>正在现的时候不存在丝毫的自性，</w:t>
      </w:r>
      <w:ins w:id="137" w:author="Administrator" w:date="2015-12-26T16:07:5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没有一点自性这个就叫做空</w:t>
      </w:r>
      <w:ins w:id="138" w:author="Administrator" w:date="2015-12-28T17:56:12Z">
        <w:r>
          <w:rPr>
            <w:rFonts w:hint="eastAsia" w:ascii="华文楷体" w:hAnsi="华文楷体" w:eastAsia="华文楷体"/>
            <w:sz w:val="28"/>
            <w:szCs w:val="28"/>
            <w:lang w:eastAsia="zh-CN"/>
          </w:rPr>
          <w:t>，啊</w:t>
        </w:r>
      </w:ins>
      <w:ins w:id="139" w:author="Administrator" w:date="2015-12-28T17:56:10Z">
        <w:r>
          <w:rPr>
            <w:rFonts w:hint="eastAsia" w:ascii="华文楷体" w:hAnsi="华文楷体" w:eastAsia="华文楷体"/>
            <w:sz w:val="28"/>
            <w:szCs w:val="28"/>
          </w:rPr>
          <w:t>这个就叫做空</w:t>
        </w:r>
      </w:ins>
      <w:r>
        <w:rPr>
          <w:rFonts w:hint="eastAsia" w:ascii="华文楷体" w:hAnsi="华文楷体" w:eastAsia="华文楷体"/>
          <w:sz w:val="28"/>
          <w:szCs w:val="28"/>
        </w:rPr>
        <w:t>。所以说显现的本身就是一种空的自性，正在现前的当下</w:t>
      </w:r>
      <w:ins w:id="140" w:author="Administrator" w:date="2015-12-26T16:08:06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就是空</w:t>
      </w:r>
      <w:ins w:id="141" w:author="Administrator" w:date="2015-12-26T16:08:08Z">
        <w:r>
          <w:rPr>
            <w:rFonts w:hint="eastAsia" w:ascii="华文楷体" w:hAnsi="华文楷体" w:eastAsia="华文楷体"/>
            <w:sz w:val="28"/>
            <w:szCs w:val="28"/>
            <w:lang w:eastAsia="zh-CN"/>
          </w:rPr>
          <w:t>的</w:t>
        </w:r>
      </w:ins>
      <w:r>
        <w:rPr>
          <w:rFonts w:hint="eastAsia" w:ascii="华文楷体" w:hAnsi="华文楷体" w:eastAsia="华文楷体"/>
          <w:sz w:val="28"/>
          <w:szCs w:val="28"/>
        </w:rPr>
        <w:t>。所以</w:t>
      </w:r>
      <w:ins w:id="142" w:author="Administrator" w:date="2015-12-28T17:56:36Z">
        <w:r>
          <w:rPr>
            <w:rFonts w:hint="eastAsia" w:ascii="华文楷体" w:hAnsi="华文楷体" w:eastAsia="华文楷体"/>
            <w:sz w:val="28"/>
            <w:szCs w:val="28"/>
            <w:lang w:eastAsia="zh-CN"/>
          </w:rPr>
          <w:t>说呢</w:t>
        </w:r>
      </w:ins>
      <w:r>
        <w:rPr>
          <w:rFonts w:hint="eastAsia" w:ascii="华文楷体" w:hAnsi="华文楷体" w:eastAsia="华文楷体"/>
          <w:sz w:val="28"/>
          <w:szCs w:val="28"/>
        </w:rPr>
        <w:t>就是说如果正现的时候本性就是空的话，那么正空的时候</w:t>
      </w:r>
      <w:ins w:id="143" w:author="Administrator" w:date="2015-12-22T23:52:32Z">
        <w:r>
          <w:rPr>
            <w:rFonts w:hint="eastAsia" w:ascii="华文楷体" w:hAnsi="华文楷体" w:eastAsia="华文楷体"/>
            <w:sz w:val="28"/>
            <w:szCs w:val="28"/>
            <w:lang w:eastAsia="zh-CN"/>
          </w:rPr>
          <w:t>它</w:t>
        </w:r>
      </w:ins>
      <w:del w:id="144" w:author="Administrator" w:date="2015-12-22T23:52:31Z">
        <w:r>
          <w:rPr>
            <w:rFonts w:hint="eastAsia" w:ascii="华文楷体" w:hAnsi="华文楷体" w:eastAsia="华文楷体"/>
            <w:sz w:val="28"/>
            <w:szCs w:val="28"/>
          </w:rPr>
          <w:delText>他</w:delText>
        </w:r>
      </w:del>
      <w:r>
        <w:rPr>
          <w:rFonts w:hint="eastAsia" w:ascii="华文楷体" w:hAnsi="华文楷体" w:eastAsia="华文楷体"/>
          <w:sz w:val="28"/>
          <w:szCs w:val="28"/>
        </w:rPr>
        <w:t>的本性也就是现</w:t>
      </w:r>
      <w:ins w:id="145" w:author="Administrator" w:date="2015-12-26T16:08:18Z">
        <w:r>
          <w:rPr>
            <w:rFonts w:hint="eastAsia" w:ascii="华文楷体" w:hAnsi="华文楷体" w:eastAsia="华文楷体"/>
            <w:sz w:val="28"/>
            <w:szCs w:val="28"/>
            <w:lang w:eastAsia="zh-CN"/>
          </w:rPr>
          <w:t>。</w:t>
        </w:r>
      </w:ins>
      <w:ins w:id="146" w:author="Administrator" w:date="2015-12-28T17:56:45Z">
        <w:r>
          <w:rPr>
            <w:rFonts w:hint="eastAsia" w:ascii="华文楷体" w:hAnsi="华文楷体" w:eastAsia="华文楷体"/>
            <w:sz w:val="28"/>
            <w:szCs w:val="28"/>
            <w:lang w:eastAsia="zh-CN"/>
          </w:rPr>
          <w:t>那么</w:t>
        </w:r>
      </w:ins>
      <w:del w:id="147" w:author="Administrator" w:date="2015-12-26T16:08:18Z">
        <w:r>
          <w:rPr>
            <w:rFonts w:hint="eastAsia" w:ascii="华文楷体" w:hAnsi="华文楷体" w:eastAsia="华文楷体"/>
            <w:sz w:val="28"/>
            <w:szCs w:val="28"/>
          </w:rPr>
          <w:delText>，</w:delText>
        </w:r>
      </w:del>
      <w:r>
        <w:rPr>
          <w:rFonts w:hint="eastAsia" w:ascii="华文楷体" w:hAnsi="华文楷体" w:eastAsia="华文楷体"/>
          <w:sz w:val="28"/>
          <w:szCs w:val="28"/>
        </w:rPr>
        <w:t>这个就是“现就是空”</w:t>
      </w:r>
      <w:ins w:id="148" w:author="Administrator" w:date="2015-12-22T23:52:44Z">
        <w:r>
          <w:rPr>
            <w:rFonts w:hint="eastAsia" w:ascii="华文楷体" w:hAnsi="华文楷体" w:eastAsia="华文楷体"/>
            <w:sz w:val="28"/>
            <w:szCs w:val="28"/>
            <w:lang w:eastAsia="zh-CN"/>
          </w:rPr>
          <w:t>、</w:t>
        </w:r>
      </w:ins>
      <w:r>
        <w:rPr>
          <w:rFonts w:hint="eastAsia" w:ascii="华文楷体" w:hAnsi="华文楷体" w:eastAsia="华文楷体"/>
          <w:sz w:val="28"/>
          <w:szCs w:val="28"/>
        </w:rPr>
        <w:t>“空就是现”的一种道理。</w:t>
      </w:r>
    </w:p>
    <w:p>
      <w:pPr>
        <w:ind w:firstLine="570"/>
        <w:rPr>
          <w:ins w:id="149" w:author="Administrator" w:date="2015-12-22T23:53:28Z"/>
          <w:rFonts w:hint="eastAsia" w:ascii="黑体" w:hAnsi="黑体" w:eastAsia="黑体" w:cs="黑体"/>
          <w:sz w:val="28"/>
          <w:szCs w:val="28"/>
          <w:lang w:eastAsia="zh-CN"/>
        </w:rPr>
      </w:pPr>
      <w:del w:id="150" w:author="Administrator" w:date="2015-12-22T23:53:16Z">
        <w:r>
          <w:rPr>
            <w:rFonts w:hint="eastAsia" w:ascii="黑体" w:hAnsi="黑体" w:eastAsia="黑体" w:cs="黑体"/>
            <w:sz w:val="28"/>
            <w:szCs w:val="28"/>
            <w:rPrChange w:id="151" w:author="Administrator" w:date="2015-12-22T23:53:22Z">
              <w:rPr>
                <w:rFonts w:hint="eastAsia" w:ascii="华文楷体" w:hAnsi="华文楷体" w:eastAsia="华文楷体"/>
                <w:sz w:val="28"/>
                <w:szCs w:val="28"/>
              </w:rPr>
            </w:rPrChange>
          </w:rPr>
          <w:delText>“</w:delText>
        </w:r>
      </w:del>
      <w:ins w:id="152" w:author="Administrator" w:date="2015-12-22T23:53:16Z">
        <w:r>
          <w:rPr>
            <w:rFonts w:hint="eastAsia" w:ascii="黑体" w:hAnsi="黑体" w:eastAsia="黑体" w:cs="黑体"/>
            <w:sz w:val="28"/>
            <w:szCs w:val="28"/>
            <w:lang w:eastAsia="zh-CN"/>
            <w:rPrChange w:id="153" w:author="Administrator" w:date="2015-12-22T23:53:22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54" w:author="Administrator" w:date="2015-12-22T23:53:22Z">
            <w:rPr>
              <w:rFonts w:hint="eastAsia" w:ascii="华文楷体" w:hAnsi="华文楷体" w:eastAsia="华文楷体"/>
              <w:sz w:val="28"/>
              <w:szCs w:val="28"/>
            </w:rPr>
          </w:rPrChange>
        </w:rPr>
        <w:t>因此，瓶子正在显现生住灭时，于无有自性的本相中丝毫也未动摇。</w:t>
      </w:r>
      <w:ins w:id="155" w:author="Administrator" w:date="2015-12-22T23:53:12Z">
        <w:r>
          <w:rPr>
            <w:rFonts w:hint="eastAsia" w:ascii="黑体" w:hAnsi="黑体" w:eastAsia="黑体" w:cs="黑体"/>
            <w:sz w:val="28"/>
            <w:szCs w:val="28"/>
            <w:lang w:eastAsia="zh-CN"/>
            <w:rPrChange w:id="156" w:author="Administrator" w:date="2015-12-22T23:53:22Z">
              <w:rPr>
                <w:rFonts w:hint="eastAsia" w:ascii="华文楷体" w:hAnsi="华文楷体" w:eastAsia="华文楷体"/>
                <w:sz w:val="28"/>
                <w:szCs w:val="28"/>
                <w:lang w:eastAsia="zh-CN"/>
              </w:rPr>
            </w:rPrChange>
          </w:rPr>
          <w:t>】</w:t>
        </w:r>
      </w:ins>
    </w:p>
    <w:p>
      <w:pPr>
        <w:ind w:firstLine="570"/>
        <w:rPr>
          <w:del w:id="157" w:author="Administrator" w:date="2015-12-23T00:02:42Z"/>
          <w:rFonts w:hint="eastAsia" w:ascii="华文楷体" w:hAnsi="华文楷体" w:eastAsia="华文楷体"/>
          <w:sz w:val="28"/>
          <w:szCs w:val="28"/>
        </w:rPr>
      </w:pPr>
      <w:del w:id="158" w:author="Administrator" w:date="2015-12-22T23:53:11Z">
        <w:r>
          <w:rPr>
            <w:rFonts w:hint="eastAsia" w:ascii="华文楷体" w:hAnsi="华文楷体" w:eastAsia="华文楷体"/>
            <w:sz w:val="28"/>
            <w:szCs w:val="28"/>
          </w:rPr>
          <w:delText>”</w:delText>
        </w:r>
      </w:del>
      <w:r>
        <w:rPr>
          <w:rFonts w:hint="eastAsia" w:ascii="华文楷体" w:hAnsi="华文楷体" w:eastAsia="华文楷体"/>
          <w:sz w:val="28"/>
          <w:szCs w:val="28"/>
        </w:rPr>
        <w:t>所以说呢，瓶子正在显现生、正在显现住、正在显现灭的时候，正在显现生</w:t>
      </w:r>
      <w:del w:id="159" w:author="Administrator" w:date="2015-12-30T23:27:07Z">
        <w:r>
          <w:rPr>
            <w:rFonts w:hint="eastAsia" w:ascii="华文楷体" w:hAnsi="华文楷体" w:eastAsia="华文楷体"/>
            <w:sz w:val="28"/>
            <w:szCs w:val="28"/>
          </w:rPr>
          <w:delText>、</w:delText>
        </w:r>
      </w:del>
      <w:r>
        <w:rPr>
          <w:rFonts w:hint="eastAsia" w:ascii="华文楷体" w:hAnsi="华文楷体" w:eastAsia="华文楷体"/>
          <w:sz w:val="28"/>
          <w:szCs w:val="28"/>
        </w:rPr>
        <w:t>住</w:t>
      </w:r>
      <w:del w:id="160" w:author="Administrator" w:date="2015-12-30T23:27:08Z">
        <w:r>
          <w:rPr>
            <w:rFonts w:hint="eastAsia" w:ascii="华文楷体" w:hAnsi="华文楷体" w:eastAsia="华文楷体"/>
            <w:sz w:val="28"/>
            <w:szCs w:val="28"/>
          </w:rPr>
          <w:delText>、</w:delText>
        </w:r>
      </w:del>
      <w:r>
        <w:rPr>
          <w:rFonts w:hint="eastAsia" w:ascii="华文楷体" w:hAnsi="华文楷体" w:eastAsia="华文楷体"/>
          <w:sz w:val="28"/>
          <w:szCs w:val="28"/>
        </w:rPr>
        <w:t>灭，但是生住灭的这个自性一点都不存在。瓶子正在显现的时候，瓶子的自性一点都不存在</w:t>
      </w:r>
      <w:ins w:id="161" w:author="Administrator" w:date="2015-12-30T23:27:21Z">
        <w:r>
          <w:rPr>
            <w:rFonts w:hint="eastAsia" w:ascii="华文楷体" w:hAnsi="华文楷体" w:eastAsia="华文楷体"/>
            <w:sz w:val="28"/>
            <w:szCs w:val="28"/>
            <w:lang w:eastAsia="zh-CN"/>
          </w:rPr>
          <w:t>。</w:t>
        </w:r>
      </w:ins>
      <w:del w:id="162" w:author="Administrator" w:date="2015-12-30T23:27:21Z">
        <w:r>
          <w:rPr>
            <w:rFonts w:hint="eastAsia" w:ascii="华文楷体" w:hAnsi="华文楷体" w:eastAsia="华文楷体"/>
            <w:sz w:val="28"/>
            <w:szCs w:val="28"/>
          </w:rPr>
          <w:delText>，</w:delText>
        </w:r>
      </w:del>
      <w:r>
        <w:rPr>
          <w:rFonts w:hint="eastAsia" w:ascii="华文楷体" w:hAnsi="华文楷体" w:eastAsia="华文楷体"/>
          <w:sz w:val="28"/>
          <w:szCs w:val="28"/>
        </w:rPr>
        <w:t>所以这个方面就讲的很清楚了。麦彭仁波切在《定解宝灯论》第一个问题也给我们宣讲了这个问题，就说我们要抉择现就是空，是在没有抛弃</w:t>
      </w:r>
      <w:ins w:id="163" w:author="Administrator" w:date="2015-12-28T17:57:3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显现的当下，没有舍弃显现</w:t>
      </w:r>
      <w:ins w:id="164" w:author="Administrator" w:date="2015-12-22T23:54:00Z">
        <w:r>
          <w:rPr>
            <w:rFonts w:hint="eastAsia" w:ascii="华文楷体" w:hAnsi="华文楷体" w:eastAsia="华文楷体"/>
            <w:sz w:val="28"/>
            <w:szCs w:val="28"/>
            <w:lang w:eastAsia="zh-CN"/>
          </w:rPr>
          <w:t>、</w:t>
        </w:r>
      </w:ins>
      <w:del w:id="165" w:author="Administrator" w:date="2015-12-22T23:54:00Z">
        <w:r>
          <w:rPr>
            <w:rFonts w:hint="eastAsia" w:ascii="华文楷体" w:hAnsi="华文楷体" w:eastAsia="华文楷体"/>
            <w:sz w:val="28"/>
            <w:szCs w:val="28"/>
          </w:rPr>
          <w:delText>，</w:delText>
        </w:r>
      </w:del>
      <w:r>
        <w:rPr>
          <w:rFonts w:hint="eastAsia" w:ascii="华文楷体" w:hAnsi="华文楷体" w:eastAsia="华文楷体"/>
          <w:sz w:val="28"/>
          <w:szCs w:val="28"/>
        </w:rPr>
        <w:t>正在显现、正在“现”的当下，</w:t>
      </w:r>
      <w:del w:id="166" w:author="Administrator" w:date="2015-12-22T23:54:08Z">
        <w:r>
          <w:rPr>
            <w:rFonts w:hint="eastAsia" w:ascii="华文楷体" w:hAnsi="华文楷体" w:eastAsia="华文楷体"/>
            <w:sz w:val="28"/>
            <w:szCs w:val="28"/>
          </w:rPr>
          <w:delText>他</w:delText>
        </w:r>
      </w:del>
      <w:ins w:id="167" w:author="Administrator" w:date="2015-12-22T23:54:10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的本体丝毫也不可得，这个方面</w:t>
      </w:r>
      <w:del w:id="168" w:author="Administrator" w:date="2015-12-30T23:27:50Z">
        <w:r>
          <w:rPr>
            <w:rFonts w:hint="eastAsia" w:ascii="华文楷体" w:hAnsi="华文楷体" w:eastAsia="华文楷体"/>
            <w:sz w:val="28"/>
            <w:szCs w:val="28"/>
          </w:rPr>
          <w:delText>“</w:delText>
        </w:r>
      </w:del>
      <w:ins w:id="169" w:author="Administrator" w:date="2015-12-28T17:57:41Z">
        <w:r>
          <w:rPr>
            <w:rFonts w:hint="eastAsia" w:ascii="华文楷体" w:hAnsi="华文楷体" w:eastAsia="华文楷体"/>
            <w:sz w:val="28"/>
            <w:szCs w:val="28"/>
            <w:lang w:eastAsia="zh-CN"/>
          </w:rPr>
          <w:t>就是</w:t>
        </w:r>
      </w:ins>
      <w:ins w:id="170" w:author="Administrator" w:date="2015-12-30T23:27:53Z">
        <w:r>
          <w:rPr>
            <w:rFonts w:hint="eastAsia" w:ascii="华文楷体" w:hAnsi="华文楷体" w:eastAsia="华文楷体"/>
            <w:sz w:val="28"/>
            <w:szCs w:val="28"/>
            <w:lang w:eastAsia="zh-CN"/>
          </w:rPr>
          <w:t>“</w:t>
        </w:r>
      </w:ins>
      <w:r>
        <w:rPr>
          <w:rFonts w:hint="eastAsia" w:ascii="华文楷体" w:hAnsi="华文楷体" w:eastAsia="华文楷体"/>
          <w:sz w:val="28"/>
          <w:szCs w:val="28"/>
        </w:rPr>
        <w:t>现就是空”</w:t>
      </w:r>
      <w:ins w:id="171" w:author="Administrator" w:date="2015-12-22T23:54:15Z">
        <w:r>
          <w:rPr>
            <w:rFonts w:hint="eastAsia" w:ascii="华文楷体" w:hAnsi="华文楷体" w:eastAsia="华文楷体"/>
            <w:sz w:val="28"/>
            <w:szCs w:val="28"/>
            <w:lang w:eastAsia="zh-CN"/>
          </w:rPr>
          <w:t>。</w:t>
        </w:r>
      </w:ins>
      <w:del w:id="172" w:author="Administrator" w:date="2015-12-22T23:54:15Z">
        <w:r>
          <w:rPr>
            <w:rFonts w:hint="eastAsia" w:ascii="华文楷体" w:hAnsi="华文楷体" w:eastAsia="华文楷体"/>
            <w:sz w:val="28"/>
            <w:szCs w:val="28"/>
          </w:rPr>
          <w:delText>，</w:delText>
        </w:r>
      </w:del>
      <w:r>
        <w:rPr>
          <w:rFonts w:hint="eastAsia" w:ascii="华文楷体" w:hAnsi="华文楷体" w:eastAsia="华文楷体"/>
          <w:sz w:val="28"/>
          <w:szCs w:val="28"/>
        </w:rPr>
        <w:t>比如说我们看到眼前这本书</w:t>
      </w:r>
      <w:ins w:id="173" w:author="Administrator" w:date="2015-12-26T16:09:56Z">
        <w:r>
          <w:rPr>
            <w:rFonts w:hint="eastAsia" w:ascii="华文楷体" w:hAnsi="华文楷体" w:eastAsia="华文楷体"/>
            <w:sz w:val="28"/>
            <w:szCs w:val="28"/>
            <w:lang w:eastAsia="zh-CN"/>
          </w:rPr>
          <w:t>、</w:t>
        </w:r>
      </w:ins>
      <w:del w:id="174" w:author="Administrator" w:date="2015-12-26T16:09:55Z">
        <w:r>
          <w:rPr>
            <w:rFonts w:hint="eastAsia" w:ascii="华文楷体" w:hAnsi="华文楷体" w:eastAsia="华文楷体"/>
            <w:sz w:val="28"/>
            <w:szCs w:val="28"/>
          </w:rPr>
          <w:delText>，</w:delText>
        </w:r>
      </w:del>
      <w:r>
        <w:rPr>
          <w:rFonts w:hint="eastAsia" w:ascii="华文楷体" w:hAnsi="华文楷体" w:eastAsia="华文楷体"/>
          <w:sz w:val="28"/>
          <w:szCs w:val="28"/>
        </w:rPr>
        <w:t>看到前面这个瓶子的时候，这个书正在显现的当下，</w:t>
      </w:r>
      <w:del w:id="175" w:author="Administrator" w:date="2015-12-22T23:55:01Z">
        <w:r>
          <w:rPr>
            <w:rFonts w:hint="eastAsia" w:ascii="华文楷体" w:hAnsi="华文楷体" w:eastAsia="华文楷体"/>
            <w:sz w:val="28"/>
            <w:szCs w:val="28"/>
          </w:rPr>
          <w:delText>他</w:delText>
        </w:r>
      </w:del>
      <w:ins w:id="176" w:author="Administrator" w:date="2015-12-22T23:55:03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就是完全没有本体的，不是离开了这个书之外有个一个空性，而是</w:t>
      </w:r>
      <w:del w:id="177" w:author="Administrator" w:date="2015-12-28T17:57:57Z">
        <w:r>
          <w:rPr>
            <w:rFonts w:hint="eastAsia" w:ascii="华文楷体" w:hAnsi="华文楷体" w:eastAsia="华文楷体"/>
            <w:sz w:val="28"/>
            <w:szCs w:val="28"/>
          </w:rPr>
          <w:delText>说</w:delText>
        </w:r>
      </w:del>
      <w:r>
        <w:rPr>
          <w:rFonts w:hint="eastAsia" w:ascii="华文楷体" w:hAnsi="华文楷体" w:eastAsia="华文楷体"/>
          <w:sz w:val="28"/>
          <w:szCs w:val="28"/>
        </w:rPr>
        <w:t>这个书本身就是空性</w:t>
      </w:r>
      <w:ins w:id="178" w:author="Administrator" w:date="2015-12-22T23:55:18Z">
        <w:r>
          <w:rPr>
            <w:rFonts w:hint="eastAsia" w:ascii="华文楷体" w:hAnsi="华文楷体" w:eastAsia="华文楷体"/>
            <w:sz w:val="28"/>
            <w:szCs w:val="28"/>
            <w:lang w:eastAsia="zh-CN"/>
          </w:rPr>
          <w:t>，</w:t>
        </w:r>
      </w:ins>
      <w:del w:id="179" w:author="Administrator" w:date="2015-12-22T23:55:18Z">
        <w:r>
          <w:rPr>
            <w:rFonts w:hint="eastAsia" w:ascii="华文楷体" w:hAnsi="华文楷体" w:eastAsia="华文楷体"/>
            <w:sz w:val="28"/>
            <w:szCs w:val="28"/>
          </w:rPr>
          <w:delText>。</w:delText>
        </w:r>
      </w:del>
      <w:r>
        <w:rPr>
          <w:rFonts w:hint="eastAsia" w:ascii="华文楷体" w:hAnsi="华文楷体" w:eastAsia="华文楷体"/>
          <w:sz w:val="28"/>
          <w:szCs w:val="28"/>
        </w:rPr>
        <w:t>不是离开了这</w:t>
      </w:r>
      <w:ins w:id="180" w:author="Administrator" w:date="2015-12-26T16:10:10Z">
        <w:r>
          <w:rPr>
            <w:rFonts w:hint="eastAsia" w:ascii="华文楷体" w:hAnsi="华文楷体" w:eastAsia="华文楷体"/>
            <w:sz w:val="28"/>
            <w:szCs w:val="28"/>
            <w:lang w:eastAsia="zh-CN"/>
          </w:rPr>
          <w:t>样一种</w:t>
        </w:r>
      </w:ins>
      <w:del w:id="181" w:author="Administrator" w:date="2015-12-26T16:10:07Z">
        <w:r>
          <w:rPr>
            <w:rFonts w:hint="eastAsia" w:ascii="华文楷体" w:hAnsi="华文楷体" w:eastAsia="华文楷体"/>
            <w:sz w:val="28"/>
            <w:szCs w:val="28"/>
          </w:rPr>
          <w:delText>个</w:delText>
        </w:r>
      </w:del>
      <w:r>
        <w:rPr>
          <w:rFonts w:hint="eastAsia" w:ascii="华文楷体" w:hAnsi="华文楷体" w:eastAsia="华文楷体"/>
          <w:sz w:val="28"/>
          <w:szCs w:val="28"/>
        </w:rPr>
        <w:t>书的显现</w:t>
      </w:r>
      <w:ins w:id="182" w:author="Administrator" w:date="2015-12-30T23:28:05Z">
        <w:r>
          <w:rPr>
            <w:rFonts w:hint="eastAsia" w:ascii="华文楷体" w:hAnsi="华文楷体" w:eastAsia="华文楷体"/>
            <w:sz w:val="28"/>
            <w:szCs w:val="28"/>
            <w:lang w:eastAsia="zh-CN"/>
          </w:rPr>
          <w:t>之外</w:t>
        </w:r>
      </w:ins>
      <w:r>
        <w:rPr>
          <w:rFonts w:hint="eastAsia" w:ascii="华文楷体" w:hAnsi="华文楷体" w:eastAsia="华文楷体"/>
          <w:sz w:val="28"/>
          <w:szCs w:val="28"/>
        </w:rPr>
        <w:t>有一个空性，而是这个显现本身就是空性</w:t>
      </w:r>
      <w:ins w:id="183" w:author="Administrator" w:date="2015-12-28T17:58:06Z">
        <w:r>
          <w:rPr>
            <w:rFonts w:hint="eastAsia" w:ascii="华文楷体" w:hAnsi="华文楷体" w:eastAsia="华文楷体"/>
            <w:sz w:val="28"/>
            <w:szCs w:val="28"/>
            <w:lang w:eastAsia="zh-CN"/>
          </w:rPr>
          <w:t>的</w:t>
        </w:r>
      </w:ins>
      <w:r>
        <w:rPr>
          <w:rFonts w:hint="eastAsia" w:ascii="华文楷体" w:hAnsi="华文楷体" w:eastAsia="华文楷体"/>
          <w:sz w:val="28"/>
          <w:szCs w:val="28"/>
        </w:rPr>
        <w:t>。所以当显现正在显现的时候，当瓶子正在显现生住灭的时候，</w:t>
      </w:r>
      <w:ins w:id="184" w:author="Administrator" w:date="2015-12-22T23:55:33Z">
        <w:r>
          <w:rPr>
            <w:rFonts w:hint="eastAsia" w:ascii="华文楷体" w:hAnsi="华文楷体" w:eastAsia="华文楷体"/>
            <w:sz w:val="28"/>
            <w:szCs w:val="28"/>
            <w:lang w:eastAsia="zh-CN"/>
          </w:rPr>
          <w:t>它</w:t>
        </w:r>
      </w:ins>
      <w:del w:id="185" w:author="Administrator" w:date="2015-12-22T23:55:32Z">
        <w:r>
          <w:rPr>
            <w:rFonts w:hint="eastAsia" w:ascii="华文楷体" w:hAnsi="华文楷体" w:eastAsia="华文楷体"/>
            <w:sz w:val="28"/>
            <w:szCs w:val="28"/>
          </w:rPr>
          <w:delText>他</w:delText>
        </w:r>
      </w:del>
      <w:r>
        <w:rPr>
          <w:rFonts w:hint="eastAsia" w:ascii="华文楷体" w:hAnsi="华文楷体" w:eastAsia="华文楷体"/>
          <w:sz w:val="28"/>
          <w:szCs w:val="28"/>
        </w:rPr>
        <w:t>是没有离开过空性的</w:t>
      </w:r>
      <w:ins w:id="186" w:author="Administrator" w:date="2015-12-22T23:55:46Z">
        <w:r>
          <w:rPr>
            <w:rFonts w:hint="eastAsia" w:ascii="华文楷体" w:hAnsi="华文楷体" w:eastAsia="华文楷体"/>
            <w:sz w:val="28"/>
            <w:szCs w:val="28"/>
            <w:lang w:eastAsia="zh-CN"/>
          </w:rPr>
          <w:t>，</w:t>
        </w:r>
      </w:ins>
      <w:del w:id="187" w:author="Administrator" w:date="2015-12-22T23:55:45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del w:id="188" w:author="Administrator" w:date="2015-12-28T17:58:17Z">
        <w:r>
          <w:rPr>
            <w:rFonts w:hint="eastAsia" w:ascii="华文楷体" w:hAnsi="华文楷体" w:eastAsia="华文楷体"/>
            <w:sz w:val="28"/>
            <w:szCs w:val="28"/>
          </w:rPr>
          <w:delText>就</w:delText>
        </w:r>
      </w:del>
      <w:r>
        <w:rPr>
          <w:rFonts w:hint="eastAsia" w:ascii="华文楷体" w:hAnsi="华文楷体" w:eastAsia="华文楷体"/>
          <w:sz w:val="28"/>
          <w:szCs w:val="28"/>
        </w:rPr>
        <w:t>在</w:t>
      </w:r>
      <w:del w:id="189" w:author="Administrator" w:date="2015-12-30T23:28:25Z">
        <w:r>
          <w:rPr>
            <w:rFonts w:hint="eastAsia" w:ascii="华文楷体" w:hAnsi="华文楷体" w:eastAsia="华文楷体"/>
            <w:sz w:val="28"/>
            <w:szCs w:val="28"/>
          </w:rPr>
          <w:delText>这</w:delText>
        </w:r>
      </w:del>
      <w:del w:id="190" w:author="Administrator" w:date="2015-12-30T23:28:24Z">
        <w:r>
          <w:rPr>
            <w:rFonts w:hint="eastAsia" w:ascii="华文楷体" w:hAnsi="华文楷体" w:eastAsia="华文楷体"/>
            <w:sz w:val="28"/>
            <w:szCs w:val="28"/>
          </w:rPr>
          <w:delText>个</w:delText>
        </w:r>
      </w:del>
      <w:ins w:id="191" w:author="Administrator" w:date="2015-12-26T16:10:37Z">
        <w:r>
          <w:rPr>
            <w:rFonts w:hint="eastAsia" w:ascii="华文楷体" w:hAnsi="华文楷体" w:eastAsia="华文楷体"/>
            <w:sz w:val="28"/>
            <w:szCs w:val="28"/>
            <w:lang w:eastAsia="zh-CN"/>
          </w:rPr>
          <w:t>颂</w:t>
        </w:r>
      </w:ins>
      <w:ins w:id="192" w:author="Administrator" w:date="2015-12-30T23:28:30Z">
        <w:r>
          <w:rPr>
            <w:rFonts w:hint="eastAsia" w:ascii="华文楷体" w:hAnsi="华文楷体" w:eastAsia="华文楷体"/>
            <w:sz w:val="28"/>
            <w:szCs w:val="28"/>
            <w:lang w:eastAsia="zh-CN"/>
          </w:rPr>
          <w:t>文</w:t>
        </w:r>
      </w:ins>
      <w:ins w:id="193" w:author="Administrator" w:date="2015-12-26T16:10:40Z">
        <w:r>
          <w:rPr>
            <w:rFonts w:hint="eastAsia" w:ascii="华文楷体" w:hAnsi="华文楷体" w:eastAsia="华文楷体"/>
            <w:sz w:val="28"/>
            <w:szCs w:val="28"/>
            <w:lang w:eastAsia="zh-CN"/>
          </w:rPr>
          <w:t>、</w:t>
        </w:r>
      </w:ins>
      <w:ins w:id="194" w:author="Administrator" w:date="2015-12-26T16:11:10Z">
        <w:r>
          <w:rPr>
            <w:rFonts w:hint="eastAsia" w:ascii="华文楷体" w:hAnsi="华文楷体" w:eastAsia="华文楷体"/>
            <w:sz w:val="28"/>
            <w:szCs w:val="28"/>
            <w:lang w:eastAsia="zh-CN"/>
          </w:rPr>
          <w:t>就</w:t>
        </w:r>
      </w:ins>
      <w:ins w:id="195" w:author="Administrator" w:date="2015-12-26T16:10:57Z">
        <w:r>
          <w:rPr>
            <w:rFonts w:hint="eastAsia" w:ascii="华文楷体" w:hAnsi="华文楷体" w:eastAsia="华文楷体"/>
            <w:sz w:val="28"/>
            <w:szCs w:val="28"/>
            <w:lang w:eastAsia="zh-CN"/>
          </w:rPr>
          <w:t>在</w:t>
        </w:r>
      </w:ins>
      <w:ins w:id="196" w:author="Administrator" w:date="2015-12-26T16:10:4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注释当中讲无有自性的本相当中丝毫也没有动摇过。那么就</w:t>
      </w:r>
      <w:ins w:id="197" w:author="Administrator" w:date="2015-12-28T17:58:26Z">
        <w:r>
          <w:rPr>
            <w:rFonts w:hint="eastAsia" w:ascii="华文楷体" w:hAnsi="华文楷体" w:eastAsia="华文楷体"/>
            <w:sz w:val="28"/>
            <w:szCs w:val="28"/>
            <w:lang w:eastAsia="zh-CN"/>
          </w:rPr>
          <w:t>是</w:t>
        </w:r>
      </w:ins>
      <w:r>
        <w:rPr>
          <w:rFonts w:hint="eastAsia" w:ascii="华文楷体" w:hAnsi="华文楷体" w:eastAsia="华文楷体"/>
          <w:sz w:val="28"/>
          <w:szCs w:val="28"/>
        </w:rPr>
        <w:t>说反过来讲，在没有舍弃空性的时候，没有舍弃空性</w:t>
      </w:r>
      <w:ins w:id="198" w:author="Administrator" w:date="2015-12-26T16:11:34Z">
        <w:r>
          <w:rPr>
            <w:rFonts w:hint="eastAsia" w:ascii="华文楷体" w:hAnsi="华文楷体" w:eastAsia="华文楷体"/>
            <w:sz w:val="28"/>
            <w:szCs w:val="28"/>
            <w:lang w:eastAsia="zh-CN"/>
          </w:rPr>
          <w:t>、</w:t>
        </w:r>
      </w:ins>
      <w:r>
        <w:rPr>
          <w:rFonts w:hint="eastAsia" w:ascii="华文楷体" w:hAnsi="华文楷体" w:eastAsia="华文楷体"/>
          <w:sz w:val="28"/>
          <w:szCs w:val="28"/>
        </w:rPr>
        <w:t>正在空的当下，在这个空当中</w:t>
      </w:r>
      <w:del w:id="199" w:author="Administrator" w:date="2015-12-26T16:11:37Z">
        <w:r>
          <w:rPr>
            <w:rFonts w:hint="eastAsia" w:ascii="华文楷体" w:hAnsi="华文楷体" w:eastAsia="华文楷体"/>
            <w:sz w:val="28"/>
            <w:szCs w:val="28"/>
          </w:rPr>
          <w:delText>，</w:delText>
        </w:r>
      </w:del>
      <w:r>
        <w:rPr>
          <w:rFonts w:hint="eastAsia" w:ascii="华文楷体" w:hAnsi="华文楷体" w:eastAsia="华文楷体"/>
          <w:sz w:val="28"/>
          <w:szCs w:val="28"/>
        </w:rPr>
        <w:t>因缘具备了，显现出来了</w:t>
      </w:r>
      <w:ins w:id="200" w:author="Administrator" w:date="2015-12-26T16:11:45Z">
        <w:r>
          <w:rPr>
            <w:rFonts w:hint="eastAsia" w:ascii="华文楷体" w:hAnsi="华文楷体" w:eastAsia="华文楷体"/>
            <w:sz w:val="28"/>
            <w:szCs w:val="28"/>
            <w:lang w:eastAsia="zh-CN"/>
          </w:rPr>
          <w:t>。</w:t>
        </w:r>
      </w:ins>
      <w:del w:id="201" w:author="Administrator" w:date="2015-12-26T16:11:44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202" w:author="Administrator" w:date="2015-12-28T17:58:40Z">
        <w:r>
          <w:rPr>
            <w:rFonts w:hint="eastAsia" w:ascii="华文楷体" w:hAnsi="华文楷体" w:eastAsia="华文楷体"/>
            <w:sz w:val="28"/>
            <w:szCs w:val="28"/>
            <w:lang w:eastAsia="zh-CN"/>
          </w:rPr>
          <w:t>说</w:t>
        </w:r>
      </w:ins>
      <w:r>
        <w:rPr>
          <w:rFonts w:hint="eastAsia" w:ascii="华文楷体" w:hAnsi="华文楷体" w:eastAsia="华文楷体"/>
          <w:sz w:val="28"/>
          <w:szCs w:val="28"/>
        </w:rPr>
        <w:t>像这样讲空就是现，反过来讲空就是现。那么在这个当中</w:t>
      </w:r>
      <w:del w:id="203" w:author="Administrator" w:date="2015-12-26T16:12:31Z">
        <w:r>
          <w:rPr>
            <w:rFonts w:hint="eastAsia" w:ascii="华文楷体" w:hAnsi="华文楷体" w:eastAsia="华文楷体"/>
            <w:sz w:val="28"/>
            <w:szCs w:val="28"/>
          </w:rPr>
          <w:delText>昨天也提到过</w:delText>
        </w:r>
      </w:del>
      <w:r>
        <w:rPr>
          <w:rFonts w:hint="eastAsia" w:ascii="华文楷体" w:hAnsi="华文楷体" w:eastAsia="华文楷体"/>
          <w:sz w:val="28"/>
          <w:szCs w:val="28"/>
        </w:rPr>
        <w:t>关键的一点</w:t>
      </w:r>
      <w:ins w:id="204" w:author="Administrator" w:date="2015-12-26T16:12:53Z">
        <w:r>
          <w:rPr>
            <w:rFonts w:hint="eastAsia" w:ascii="华文楷体" w:hAnsi="华文楷体" w:eastAsia="华文楷体"/>
            <w:sz w:val="28"/>
            <w:szCs w:val="28"/>
            <w:lang w:eastAsia="zh-CN"/>
          </w:rPr>
          <w:t>就</w:t>
        </w:r>
      </w:ins>
      <w:ins w:id="205" w:author="Administrator" w:date="2015-12-26T16:12:33Z">
        <w:r>
          <w:rPr>
            <w:rFonts w:hint="eastAsia" w:ascii="华文楷体" w:hAnsi="华文楷体" w:eastAsia="华文楷体"/>
            <w:sz w:val="28"/>
            <w:szCs w:val="28"/>
          </w:rPr>
          <w:t>昨天也提到过</w:t>
        </w:r>
      </w:ins>
      <w:ins w:id="206" w:author="Administrator" w:date="2015-12-28T17:59:52Z">
        <w:r>
          <w:rPr>
            <w:rFonts w:hint="eastAsia" w:ascii="华文楷体" w:hAnsi="华文楷体" w:eastAsia="华文楷体"/>
            <w:sz w:val="28"/>
            <w:szCs w:val="28"/>
            <w:lang w:eastAsia="zh-CN"/>
          </w:rPr>
          <w:t>，</w:t>
        </w:r>
      </w:ins>
      <w:ins w:id="207" w:author="Administrator" w:date="2015-12-26T16:13:02Z">
        <w:r>
          <w:rPr>
            <w:rFonts w:hint="eastAsia" w:ascii="华文楷体" w:hAnsi="华文楷体" w:eastAsia="华文楷体"/>
            <w:sz w:val="28"/>
            <w:szCs w:val="28"/>
          </w:rPr>
          <w:t>关键的一点</w:t>
        </w:r>
      </w:ins>
      <w:r>
        <w:rPr>
          <w:rFonts w:hint="eastAsia" w:ascii="华文楷体" w:hAnsi="华文楷体" w:eastAsia="华文楷体"/>
          <w:sz w:val="28"/>
          <w:szCs w:val="28"/>
        </w:rPr>
        <w:t>就是要理解现和空是一味的。如果我们脑海当中</w:t>
      </w:r>
      <w:ins w:id="208" w:author="Administrator" w:date="2015-12-26T16:12:00Z">
        <w:r>
          <w:rPr>
            <w:rFonts w:hint="eastAsia" w:ascii="华文楷体" w:hAnsi="华文楷体" w:eastAsia="华文楷体"/>
            <w:sz w:val="28"/>
            <w:szCs w:val="28"/>
            <w:lang w:eastAsia="zh-CN"/>
          </w:rPr>
          <w:t>、</w:t>
        </w:r>
      </w:ins>
      <w:ins w:id="209" w:author="Administrator" w:date="2015-12-26T16:12:09Z">
        <w:r>
          <w:rPr>
            <w:rFonts w:hint="eastAsia" w:ascii="华文楷体" w:hAnsi="华文楷体" w:eastAsia="华文楷体"/>
            <w:sz w:val="28"/>
            <w:szCs w:val="28"/>
            <w:lang w:eastAsia="zh-CN"/>
          </w:rPr>
          <w:t>在我们心里里面</w:t>
        </w:r>
      </w:ins>
      <w:r>
        <w:rPr>
          <w:rFonts w:hint="eastAsia" w:ascii="华文楷体" w:hAnsi="华文楷体" w:eastAsia="华文楷体"/>
          <w:sz w:val="28"/>
          <w:szCs w:val="28"/>
        </w:rPr>
        <w:t>总是把持一个现是现、空是空，现和空是两个东西的话，这个方面就非常难以理解，很难理解</w:t>
      </w:r>
      <w:del w:id="210" w:author="Administrator" w:date="2015-12-28T18:00:16Z">
        <w:r>
          <w:rPr>
            <w:rFonts w:hint="eastAsia" w:ascii="华文楷体" w:hAnsi="华文楷体" w:eastAsia="华文楷体"/>
            <w:sz w:val="28"/>
            <w:szCs w:val="28"/>
          </w:rPr>
          <w:delText>现</w:delText>
        </w:r>
      </w:del>
      <w:r>
        <w:rPr>
          <w:rFonts w:hint="eastAsia" w:ascii="华文楷体" w:hAnsi="华文楷体" w:eastAsia="华文楷体"/>
          <w:sz w:val="28"/>
          <w:szCs w:val="28"/>
        </w:rPr>
        <w:t>就</w:t>
      </w:r>
      <w:ins w:id="211" w:author="Administrator" w:date="2015-12-26T16:14:17Z">
        <w:r>
          <w:rPr>
            <w:rFonts w:hint="eastAsia" w:ascii="华文楷体" w:hAnsi="华文楷体" w:eastAsia="华文楷体"/>
            <w:sz w:val="28"/>
            <w:szCs w:val="28"/>
            <w:lang w:eastAsia="zh-CN"/>
          </w:rPr>
          <w:t>说</w:t>
        </w:r>
      </w:ins>
      <w:r>
        <w:rPr>
          <w:rFonts w:hint="eastAsia" w:ascii="华文楷体" w:hAnsi="华文楷体" w:eastAsia="华文楷体"/>
          <w:sz w:val="28"/>
          <w:szCs w:val="28"/>
        </w:rPr>
        <w:t>是</w:t>
      </w:r>
      <w:del w:id="212" w:author="Administrator" w:date="2015-12-26T16:13:32Z">
        <w:r>
          <w:rPr>
            <w:rFonts w:hint="eastAsia" w:ascii="华文楷体" w:hAnsi="华文楷体" w:eastAsia="华文楷体"/>
            <w:sz w:val="28"/>
            <w:szCs w:val="28"/>
          </w:rPr>
          <w:delText>空</w:delText>
        </w:r>
      </w:del>
      <w:del w:id="213" w:author="Administrator" w:date="2015-12-26T16:13:33Z">
        <w:r>
          <w:rPr>
            <w:rFonts w:hint="eastAsia" w:ascii="华文楷体" w:hAnsi="华文楷体" w:eastAsia="华文楷体"/>
            <w:sz w:val="28"/>
            <w:szCs w:val="28"/>
          </w:rPr>
          <w:delText>、</w:delText>
        </w:r>
      </w:del>
      <w:ins w:id="214" w:author="Administrator" w:date="2015-12-26T16:14:02Z">
        <w:r>
          <w:rPr>
            <w:rFonts w:hint="eastAsia" w:ascii="华文楷体" w:hAnsi="华文楷体" w:eastAsia="华文楷体"/>
            <w:sz w:val="28"/>
            <w:szCs w:val="28"/>
            <w:lang w:eastAsia="zh-CN"/>
          </w:rPr>
          <w:t>现就是空</w:t>
        </w:r>
      </w:ins>
      <w:ins w:id="215" w:author="Administrator" w:date="2015-12-26T16:14:04Z">
        <w:r>
          <w:rPr>
            <w:rFonts w:hint="eastAsia" w:ascii="华文楷体" w:hAnsi="华文楷体" w:eastAsia="华文楷体"/>
            <w:sz w:val="28"/>
            <w:szCs w:val="28"/>
            <w:lang w:eastAsia="zh-CN"/>
          </w:rPr>
          <w:t>、</w:t>
        </w:r>
      </w:ins>
      <w:r>
        <w:rPr>
          <w:rFonts w:hint="eastAsia" w:ascii="华文楷体" w:hAnsi="华文楷体" w:eastAsia="华文楷体"/>
          <w:sz w:val="28"/>
          <w:szCs w:val="28"/>
        </w:rPr>
        <w:t>空就是现的道理。关键的核心在于，我们要体会到现和空就是一个法，现就是空</w:t>
      </w:r>
      <w:ins w:id="216" w:author="Administrator" w:date="2015-12-22T23:56:50Z">
        <w:r>
          <w:rPr>
            <w:rFonts w:hint="eastAsia" w:ascii="华文楷体" w:hAnsi="华文楷体" w:eastAsia="华文楷体"/>
            <w:sz w:val="28"/>
            <w:szCs w:val="28"/>
            <w:lang w:eastAsia="zh-CN"/>
          </w:rPr>
          <w:t>、</w:t>
        </w:r>
      </w:ins>
      <w:del w:id="217" w:author="Administrator" w:date="2015-12-22T23:56:49Z">
        <w:r>
          <w:rPr>
            <w:rFonts w:hint="eastAsia" w:ascii="华文楷体" w:hAnsi="华文楷体" w:eastAsia="华文楷体"/>
            <w:sz w:val="28"/>
            <w:szCs w:val="28"/>
          </w:rPr>
          <w:delText>，</w:delText>
        </w:r>
      </w:del>
      <w:r>
        <w:rPr>
          <w:rFonts w:hint="eastAsia" w:ascii="华文楷体" w:hAnsi="华文楷体" w:eastAsia="华文楷体"/>
          <w:sz w:val="28"/>
          <w:szCs w:val="28"/>
        </w:rPr>
        <w:t>空就是现。所以说当现的时候</w:t>
      </w:r>
      <w:ins w:id="218" w:author="Administrator" w:date="2015-12-22T23:56:58Z">
        <w:r>
          <w:rPr>
            <w:rFonts w:hint="eastAsia" w:ascii="华文楷体" w:hAnsi="华文楷体" w:eastAsia="华文楷体"/>
            <w:sz w:val="28"/>
            <w:szCs w:val="28"/>
            <w:lang w:eastAsia="zh-CN"/>
          </w:rPr>
          <w:t>它</w:t>
        </w:r>
      </w:ins>
      <w:del w:id="219" w:author="Administrator" w:date="2015-12-22T23:56:56Z">
        <w:r>
          <w:rPr>
            <w:rFonts w:hint="eastAsia" w:ascii="华文楷体" w:hAnsi="华文楷体" w:eastAsia="华文楷体"/>
            <w:sz w:val="28"/>
            <w:szCs w:val="28"/>
          </w:rPr>
          <w:delText>他</w:delText>
        </w:r>
      </w:del>
      <w:r>
        <w:rPr>
          <w:rFonts w:hint="eastAsia" w:ascii="华文楷体" w:hAnsi="华文楷体" w:eastAsia="华文楷体"/>
          <w:sz w:val="28"/>
          <w:szCs w:val="28"/>
        </w:rPr>
        <w:t>就是空，当正空的时候</w:t>
      </w:r>
      <w:ins w:id="220" w:author="Administrator" w:date="2015-12-22T23:57:03Z">
        <w:r>
          <w:rPr>
            <w:rFonts w:hint="eastAsia" w:ascii="华文楷体" w:hAnsi="华文楷体" w:eastAsia="华文楷体"/>
            <w:sz w:val="28"/>
            <w:szCs w:val="28"/>
            <w:lang w:eastAsia="zh-CN"/>
          </w:rPr>
          <w:t>它</w:t>
        </w:r>
      </w:ins>
      <w:del w:id="221" w:author="Administrator" w:date="2015-12-22T23:57:02Z">
        <w:r>
          <w:rPr>
            <w:rFonts w:hint="eastAsia" w:ascii="华文楷体" w:hAnsi="华文楷体" w:eastAsia="华文楷体"/>
            <w:sz w:val="28"/>
            <w:szCs w:val="28"/>
          </w:rPr>
          <w:delText>他</w:delText>
        </w:r>
      </w:del>
      <w:r>
        <w:rPr>
          <w:rFonts w:hint="eastAsia" w:ascii="华文楷体" w:hAnsi="华文楷体" w:eastAsia="华文楷体"/>
          <w:sz w:val="28"/>
          <w:szCs w:val="28"/>
        </w:rPr>
        <w:t>就是现</w:t>
      </w:r>
      <w:ins w:id="222" w:author="Administrator" w:date="2015-12-22T23:57:12Z">
        <w:r>
          <w:rPr>
            <w:rFonts w:hint="eastAsia" w:ascii="华文楷体" w:hAnsi="华文楷体" w:eastAsia="华文楷体"/>
            <w:sz w:val="28"/>
            <w:szCs w:val="28"/>
            <w:lang w:eastAsia="zh-CN"/>
          </w:rPr>
          <w:t>，</w:t>
        </w:r>
      </w:ins>
      <w:del w:id="223" w:author="Administrator" w:date="2015-12-22T23:57:12Z">
        <w:r>
          <w:rPr>
            <w:rFonts w:hint="eastAsia" w:ascii="华文楷体" w:hAnsi="华文楷体" w:eastAsia="华文楷体"/>
            <w:sz w:val="28"/>
            <w:szCs w:val="28"/>
          </w:rPr>
          <w:delText>。</w:delText>
        </w:r>
      </w:del>
      <w:r>
        <w:rPr>
          <w:rFonts w:hint="eastAsia" w:ascii="华文楷体" w:hAnsi="华文楷体" w:eastAsia="华文楷体"/>
          <w:sz w:val="28"/>
          <w:szCs w:val="28"/>
        </w:rPr>
        <w:t>二者之间</w:t>
      </w:r>
      <w:ins w:id="224" w:author="Administrator" w:date="2015-12-26T16:14:38Z">
        <w:r>
          <w:rPr>
            <w:rFonts w:hint="eastAsia" w:ascii="华文楷体" w:hAnsi="华文楷体" w:eastAsia="华文楷体"/>
            <w:sz w:val="28"/>
            <w:szCs w:val="28"/>
            <w:lang w:eastAsia="zh-CN"/>
          </w:rPr>
          <w:t>就</w:t>
        </w:r>
      </w:ins>
      <w:r>
        <w:rPr>
          <w:rFonts w:hint="eastAsia" w:ascii="华文楷体" w:hAnsi="华文楷体" w:eastAsia="华文楷体"/>
          <w:sz w:val="28"/>
          <w:szCs w:val="28"/>
        </w:rPr>
        <w:t>没有丝毫的差别的，不是两个本体，而是一个法上面进行安立的</w:t>
      </w:r>
      <w:ins w:id="225" w:author="Administrator" w:date="2015-12-26T16:15:52Z">
        <w:r>
          <w:rPr>
            <w:rFonts w:hint="eastAsia" w:ascii="华文楷体" w:hAnsi="华文楷体" w:eastAsia="华文楷体"/>
            <w:sz w:val="28"/>
            <w:szCs w:val="28"/>
            <w:lang w:eastAsia="zh-CN"/>
          </w:rPr>
          <w:t>，</w:t>
        </w:r>
      </w:ins>
      <w:ins w:id="226" w:author="Administrator" w:date="2015-12-28T18:00:40Z">
        <w:r>
          <w:rPr>
            <w:rFonts w:hint="eastAsia" w:ascii="华文楷体" w:hAnsi="华文楷体" w:eastAsia="华文楷体"/>
            <w:sz w:val="28"/>
            <w:szCs w:val="28"/>
            <w:lang w:eastAsia="zh-CN"/>
          </w:rPr>
          <w:t>啊</w:t>
        </w:r>
      </w:ins>
      <w:ins w:id="227" w:author="Administrator" w:date="2015-12-26T16:15:50Z">
        <w:r>
          <w:rPr>
            <w:rFonts w:hint="eastAsia" w:ascii="华文楷体" w:hAnsi="华文楷体" w:eastAsia="华文楷体"/>
            <w:sz w:val="28"/>
            <w:szCs w:val="28"/>
          </w:rPr>
          <w:t>一个法上面进行安立的</w:t>
        </w:r>
      </w:ins>
      <w:r>
        <w:rPr>
          <w:rFonts w:hint="eastAsia" w:ascii="华文楷体" w:hAnsi="华文楷体" w:eastAsia="华文楷体"/>
          <w:sz w:val="28"/>
          <w:szCs w:val="28"/>
        </w:rPr>
        <w:t>。还有一些大德在讲这个问题的时候，他对</w:t>
      </w:r>
      <w:ins w:id="228" w:author="Administrator" w:date="2015-12-28T18:00:4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现和空是这样解释的，有助于帮助我们了知现和空之间的这样一种关系。他说</w:t>
      </w:r>
      <w:ins w:id="229" w:author="Administrator" w:date="2015-12-26T16:15:13Z">
        <w:r>
          <w:rPr>
            <w:rFonts w:hint="eastAsia" w:ascii="华文楷体" w:hAnsi="华文楷体" w:eastAsia="华文楷体"/>
            <w:sz w:val="28"/>
            <w:szCs w:val="28"/>
            <w:lang w:eastAsia="zh-CN"/>
          </w:rPr>
          <w:t>这样</w:t>
        </w:r>
      </w:ins>
      <w:ins w:id="230" w:author="Administrator" w:date="2015-12-26T16:15:22Z">
        <w:r>
          <w:rPr>
            <w:rFonts w:hint="eastAsia" w:ascii="华文楷体" w:hAnsi="华文楷体" w:eastAsia="华文楷体"/>
            <w:sz w:val="28"/>
            <w:szCs w:val="28"/>
            <w:lang w:eastAsia="zh-CN"/>
          </w:rPr>
          <w:t>的</w:t>
        </w:r>
      </w:ins>
      <w:ins w:id="231" w:author="Administrator" w:date="2015-12-26T16:15:13Z">
        <w:r>
          <w:rPr>
            <w:rFonts w:hint="eastAsia" w:ascii="华文楷体" w:hAnsi="华文楷体" w:eastAsia="华文楷体"/>
            <w:sz w:val="28"/>
            <w:szCs w:val="28"/>
            <w:lang w:eastAsia="zh-CN"/>
          </w:rPr>
          <w:t>现</w:t>
        </w:r>
      </w:ins>
      <w:ins w:id="232" w:author="Administrator" w:date="2015-12-26T16:15:25Z">
        <w:r>
          <w:rPr>
            <w:rFonts w:hint="eastAsia" w:ascii="华文楷体" w:hAnsi="华文楷体" w:eastAsia="华文楷体"/>
            <w:sz w:val="28"/>
            <w:szCs w:val="28"/>
            <w:lang w:eastAsia="zh-CN"/>
          </w:rPr>
          <w:t>，</w:t>
        </w:r>
      </w:ins>
      <w:ins w:id="233" w:author="Administrator" w:date="2015-12-26T16:15:30Z">
        <w:r>
          <w:rPr>
            <w:rFonts w:hint="eastAsia" w:ascii="华文楷体" w:hAnsi="华文楷体" w:eastAsia="华文楷体"/>
            <w:sz w:val="28"/>
            <w:szCs w:val="28"/>
            <w:lang w:eastAsia="zh-CN"/>
          </w:rPr>
          <w:t>那么</w:t>
        </w:r>
      </w:ins>
      <w:ins w:id="234" w:author="Administrator" w:date="2015-12-26T16:16:01Z">
        <w:r>
          <w:rPr>
            <w:rFonts w:hint="eastAsia" w:ascii="华文楷体" w:hAnsi="华文楷体" w:eastAsia="华文楷体"/>
            <w:sz w:val="28"/>
            <w:szCs w:val="28"/>
            <w:lang w:eastAsia="zh-CN"/>
          </w:rPr>
          <w:t>就说</w:t>
        </w:r>
      </w:ins>
      <w:ins w:id="235" w:author="Administrator" w:date="2015-12-26T16:15:30Z">
        <w:r>
          <w:rPr>
            <w:rFonts w:hint="eastAsia" w:ascii="华文楷体" w:hAnsi="华文楷体" w:eastAsia="华文楷体"/>
            <w:sz w:val="28"/>
            <w:szCs w:val="28"/>
            <w:lang w:eastAsia="zh-CN"/>
          </w:rPr>
          <w:t>我们说</w:t>
        </w:r>
      </w:ins>
      <w:r>
        <w:rPr>
          <w:rFonts w:hint="eastAsia" w:ascii="华文楷体" w:hAnsi="华文楷体" w:eastAsia="华文楷体"/>
          <w:sz w:val="28"/>
          <w:szCs w:val="28"/>
        </w:rPr>
        <w:t>现就是空的时候，这个现是谁的现呢？这个现不是谁的现，这个现</w:t>
      </w:r>
      <w:ins w:id="236" w:author="Administrator" w:date="2015-12-26T16:16:45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是空的现</w:t>
      </w:r>
      <w:ins w:id="237" w:author="Administrator" w:date="2015-12-28T18:01:06Z">
        <w:r>
          <w:rPr>
            <w:rFonts w:hint="eastAsia" w:ascii="华文楷体" w:hAnsi="华文楷体" w:eastAsia="华文楷体"/>
            <w:sz w:val="28"/>
            <w:szCs w:val="28"/>
            <w:lang w:eastAsia="zh-CN"/>
          </w:rPr>
          <w:t>。</w:t>
        </w:r>
      </w:ins>
      <w:del w:id="238" w:author="Administrator" w:date="2015-12-28T18:01:05Z">
        <w:r>
          <w:rPr>
            <w:rFonts w:hint="eastAsia" w:ascii="华文楷体" w:hAnsi="华文楷体" w:eastAsia="华文楷体"/>
            <w:sz w:val="28"/>
            <w:szCs w:val="28"/>
          </w:rPr>
          <w:delText>，</w:delText>
        </w:r>
      </w:del>
      <w:r>
        <w:rPr>
          <w:rFonts w:hint="eastAsia" w:ascii="华文楷体" w:hAnsi="华文楷体" w:eastAsia="华文楷体"/>
          <w:sz w:val="28"/>
          <w:szCs w:val="28"/>
        </w:rPr>
        <w:t>我们说这个是现</w:t>
      </w:r>
      <w:ins w:id="239" w:author="Administrator" w:date="2015-12-22T23:59:35Z">
        <w:r>
          <w:rPr>
            <w:rFonts w:hint="eastAsia" w:ascii="华文楷体" w:hAnsi="华文楷体" w:eastAsia="华文楷体"/>
            <w:sz w:val="28"/>
            <w:szCs w:val="28"/>
            <w:lang w:eastAsia="zh-CN"/>
          </w:rPr>
          <w:t>，</w:t>
        </w:r>
      </w:ins>
      <w:del w:id="240" w:author="Administrator" w:date="2015-12-22T23:59:35Z">
        <w:r>
          <w:rPr>
            <w:rFonts w:hint="eastAsia" w:ascii="华文楷体" w:hAnsi="华文楷体" w:eastAsia="华文楷体"/>
            <w:sz w:val="28"/>
            <w:szCs w:val="28"/>
          </w:rPr>
          <w:delText>。</w:delText>
        </w:r>
      </w:del>
      <w:ins w:id="241" w:author="Administrator" w:date="2015-12-26T16:16:36Z">
        <w:r>
          <w:rPr>
            <w:rFonts w:hint="eastAsia" w:ascii="华文楷体" w:hAnsi="华文楷体" w:eastAsia="华文楷体"/>
            <w:sz w:val="28"/>
            <w:szCs w:val="28"/>
            <w:lang w:eastAsia="zh-CN"/>
          </w:rPr>
          <w:t>那么</w:t>
        </w:r>
      </w:ins>
      <w:del w:id="242" w:author="Administrator" w:date="2015-12-26T16:16:32Z">
        <w:r>
          <w:rPr>
            <w:rFonts w:hint="eastAsia" w:ascii="华文楷体" w:hAnsi="华文楷体" w:eastAsia="华文楷体"/>
            <w:sz w:val="28"/>
            <w:szCs w:val="28"/>
          </w:rPr>
          <w:delText>没有</w:delText>
        </w:r>
      </w:del>
      <w:r>
        <w:rPr>
          <w:rFonts w:hint="eastAsia" w:ascii="华文楷体" w:hAnsi="华文楷体" w:eastAsia="华文楷体"/>
          <w:sz w:val="28"/>
          <w:szCs w:val="28"/>
        </w:rPr>
        <w:t>显现了，这个显现是谁的显现？就是这个空性本身的显现</w:t>
      </w:r>
      <w:ins w:id="243" w:author="Administrator" w:date="2015-12-22T23:59:28Z">
        <w:r>
          <w:rPr>
            <w:rFonts w:hint="eastAsia" w:ascii="华文楷体" w:hAnsi="华文楷体" w:eastAsia="华文楷体"/>
            <w:sz w:val="28"/>
            <w:szCs w:val="28"/>
            <w:lang w:eastAsia="zh-CN"/>
          </w:rPr>
          <w:t>；</w:t>
        </w:r>
      </w:ins>
      <w:del w:id="244" w:author="Administrator" w:date="2015-12-22T23:59:27Z">
        <w:r>
          <w:rPr>
            <w:rFonts w:hint="eastAsia" w:ascii="华文楷体" w:hAnsi="华文楷体" w:eastAsia="华文楷体"/>
            <w:sz w:val="28"/>
            <w:szCs w:val="28"/>
          </w:rPr>
          <w:delText>。</w:delText>
        </w:r>
      </w:del>
      <w:r>
        <w:rPr>
          <w:rFonts w:hint="eastAsia" w:ascii="华文楷体" w:hAnsi="华文楷体" w:eastAsia="华文楷体"/>
          <w:sz w:val="28"/>
          <w:szCs w:val="28"/>
        </w:rPr>
        <w:t>那么</w:t>
      </w:r>
      <w:ins w:id="245" w:author="Administrator" w:date="2015-12-26T16:16:55Z">
        <w:r>
          <w:rPr>
            <w:rFonts w:hint="eastAsia" w:ascii="华文楷体" w:hAnsi="华文楷体" w:eastAsia="华文楷体"/>
            <w:sz w:val="28"/>
            <w:szCs w:val="28"/>
            <w:lang w:eastAsia="zh-CN"/>
          </w:rPr>
          <w:t>这</w:t>
        </w:r>
      </w:ins>
      <w:ins w:id="246" w:author="Administrator" w:date="2015-12-26T16:16:56Z">
        <w:r>
          <w:rPr>
            <w:rFonts w:hint="eastAsia" w:ascii="华文楷体" w:hAnsi="华文楷体" w:eastAsia="华文楷体"/>
            <w:sz w:val="28"/>
            <w:szCs w:val="28"/>
            <w:lang w:eastAsia="zh-CN"/>
          </w:rPr>
          <w:t>个</w:t>
        </w:r>
      </w:ins>
      <w:r>
        <w:rPr>
          <w:rFonts w:hint="eastAsia" w:ascii="华文楷体" w:hAnsi="华文楷体" w:eastAsia="华文楷体"/>
          <w:sz w:val="28"/>
          <w:szCs w:val="28"/>
        </w:rPr>
        <w:t>空是谁的空呢？这个空就是显现本身的空</w:t>
      </w:r>
      <w:ins w:id="247" w:author="Administrator" w:date="2015-12-28T18:01:25Z">
        <w:r>
          <w:rPr>
            <w:rFonts w:hint="eastAsia" w:ascii="华文楷体" w:hAnsi="华文楷体" w:eastAsia="华文楷体"/>
            <w:sz w:val="28"/>
            <w:szCs w:val="28"/>
            <w:lang w:eastAsia="zh-CN"/>
          </w:rPr>
          <w:t>，</w:t>
        </w:r>
      </w:ins>
      <w:ins w:id="248" w:author="Administrator" w:date="2015-12-28T18:01:23Z">
        <w:r>
          <w:rPr>
            <w:rFonts w:hint="eastAsia" w:ascii="华文楷体" w:hAnsi="华文楷体" w:eastAsia="华文楷体"/>
            <w:sz w:val="28"/>
            <w:szCs w:val="28"/>
          </w:rPr>
          <w:t>就是显现本身的空</w:t>
        </w:r>
      </w:ins>
      <w:r>
        <w:rPr>
          <w:rFonts w:hint="eastAsia" w:ascii="华文楷体" w:hAnsi="华文楷体" w:eastAsia="华文楷体"/>
          <w:sz w:val="28"/>
          <w:szCs w:val="28"/>
        </w:rPr>
        <w:t>。所以说这个空</w:t>
      </w:r>
      <w:ins w:id="249" w:author="Administrator" w:date="2015-12-28T18:02:12Z">
        <w:r>
          <w:rPr>
            <w:rFonts w:hint="eastAsia" w:ascii="华文楷体" w:hAnsi="华文楷体" w:eastAsia="华文楷体"/>
            <w:sz w:val="28"/>
            <w:szCs w:val="28"/>
            <w:lang w:eastAsia="zh-CN"/>
          </w:rPr>
          <w:t>它</w:t>
        </w:r>
      </w:ins>
      <w:del w:id="250" w:author="Administrator" w:date="2015-12-30T23:33:14Z">
        <w:r>
          <w:rPr>
            <w:rFonts w:hint="eastAsia" w:ascii="华文楷体" w:hAnsi="华文楷体" w:eastAsia="华文楷体"/>
            <w:sz w:val="28"/>
            <w:szCs w:val="28"/>
          </w:rPr>
          <w:delText>就</w:delText>
        </w:r>
      </w:del>
      <w:r>
        <w:rPr>
          <w:rFonts w:hint="eastAsia" w:ascii="华文楷体" w:hAnsi="华文楷体" w:eastAsia="华文楷体"/>
          <w:sz w:val="28"/>
          <w:szCs w:val="28"/>
        </w:rPr>
        <w:t>是显现本身的空，这个现</w:t>
      </w:r>
      <w:ins w:id="251" w:author="Administrator" w:date="2015-12-30T23:30:29Z">
        <w:r>
          <w:rPr>
            <w:rFonts w:hint="eastAsia" w:ascii="华文楷体" w:hAnsi="华文楷体" w:eastAsia="华文楷体"/>
            <w:sz w:val="28"/>
            <w:szCs w:val="28"/>
            <w:lang w:eastAsia="zh-CN"/>
          </w:rPr>
          <w:t>也</w:t>
        </w:r>
      </w:ins>
      <w:r>
        <w:rPr>
          <w:rFonts w:hint="eastAsia" w:ascii="华文楷体" w:hAnsi="华文楷体" w:eastAsia="华文楷体"/>
          <w:sz w:val="28"/>
          <w:szCs w:val="28"/>
        </w:rPr>
        <w:t>就是空性本身的现</w:t>
      </w:r>
      <w:ins w:id="252" w:author="Administrator" w:date="2015-12-23T00:00:01Z">
        <w:r>
          <w:rPr>
            <w:rFonts w:hint="eastAsia" w:ascii="华文楷体" w:hAnsi="华文楷体" w:eastAsia="华文楷体"/>
            <w:sz w:val="28"/>
            <w:szCs w:val="28"/>
            <w:lang w:eastAsia="zh-CN"/>
          </w:rPr>
          <w:t>，</w:t>
        </w:r>
      </w:ins>
      <w:del w:id="253" w:author="Administrator" w:date="2015-12-23T00:00:00Z">
        <w:r>
          <w:rPr>
            <w:rFonts w:hint="eastAsia" w:ascii="华文楷体" w:hAnsi="华文楷体" w:eastAsia="华文楷体"/>
            <w:sz w:val="28"/>
            <w:szCs w:val="28"/>
          </w:rPr>
          <w:delText>。</w:delText>
        </w:r>
      </w:del>
      <w:r>
        <w:rPr>
          <w:rFonts w:hint="eastAsia" w:ascii="华文楷体" w:hAnsi="华文楷体" w:eastAsia="华文楷体"/>
          <w:sz w:val="28"/>
          <w:szCs w:val="28"/>
        </w:rPr>
        <w:t>所以说二者之间是没有离开过的</w:t>
      </w:r>
      <w:ins w:id="254" w:author="Administrator" w:date="2015-12-28T18:01:46Z">
        <w:r>
          <w:rPr>
            <w:rFonts w:hint="eastAsia" w:ascii="华文楷体" w:hAnsi="华文楷体" w:eastAsia="华文楷体"/>
            <w:sz w:val="28"/>
            <w:szCs w:val="28"/>
            <w:lang w:eastAsia="zh-CN"/>
          </w:rPr>
          <w:t>，</w:t>
        </w:r>
      </w:ins>
      <w:ins w:id="255" w:author="Administrator" w:date="2015-12-28T18:01:44Z">
        <w:r>
          <w:rPr>
            <w:rFonts w:hint="eastAsia" w:ascii="华文楷体" w:hAnsi="华文楷体" w:eastAsia="华文楷体"/>
            <w:sz w:val="28"/>
            <w:szCs w:val="28"/>
          </w:rPr>
          <w:t>没有离开过</w:t>
        </w:r>
      </w:ins>
      <w:r>
        <w:rPr>
          <w:rFonts w:hint="eastAsia" w:ascii="华文楷体" w:hAnsi="华文楷体" w:eastAsia="华文楷体"/>
          <w:sz w:val="28"/>
          <w:szCs w:val="28"/>
        </w:rPr>
        <w:t>。所以说我们在理解这样一种现空的时候呢</w:t>
      </w:r>
      <w:ins w:id="256" w:author="Administrator" w:date="2015-12-28T18:02:38Z">
        <w:r>
          <w:rPr>
            <w:rFonts w:hint="eastAsia" w:ascii="华文楷体" w:hAnsi="华文楷体" w:eastAsia="华文楷体"/>
            <w:sz w:val="28"/>
            <w:szCs w:val="28"/>
            <w:lang w:eastAsia="zh-CN"/>
          </w:rPr>
          <w:t>，</w:t>
        </w:r>
      </w:ins>
      <w:r>
        <w:rPr>
          <w:rFonts w:hint="eastAsia" w:ascii="华文楷体" w:hAnsi="华文楷体" w:eastAsia="华文楷体"/>
          <w:sz w:val="28"/>
          <w:szCs w:val="28"/>
        </w:rPr>
        <w:t>可以换很多角度来了解。本身来讲这个现空</w:t>
      </w:r>
      <w:ins w:id="257" w:author="Administrator" w:date="2015-12-23T00:00:18Z">
        <w:r>
          <w:rPr>
            <w:rFonts w:hint="eastAsia" w:ascii="华文楷体" w:hAnsi="华文楷体" w:eastAsia="华文楷体"/>
            <w:sz w:val="28"/>
            <w:szCs w:val="28"/>
            <w:lang w:eastAsia="zh-CN"/>
          </w:rPr>
          <w:t>它</w:t>
        </w:r>
      </w:ins>
      <w:del w:id="258" w:author="Administrator" w:date="2015-12-23T00:00:16Z">
        <w:r>
          <w:rPr>
            <w:rFonts w:hint="eastAsia" w:ascii="华文楷体" w:hAnsi="华文楷体" w:eastAsia="华文楷体"/>
            <w:sz w:val="28"/>
            <w:szCs w:val="28"/>
          </w:rPr>
          <w:delText>他</w:delText>
        </w:r>
      </w:del>
      <w:r>
        <w:rPr>
          <w:rFonts w:hint="eastAsia" w:ascii="华文楷体" w:hAnsi="华文楷体" w:eastAsia="华文楷体"/>
          <w:sz w:val="28"/>
          <w:szCs w:val="28"/>
        </w:rPr>
        <w:t>没有很多角度，但是我们要理解</w:t>
      </w:r>
      <w:ins w:id="259" w:author="Administrator" w:date="2015-12-23T00:00:27Z">
        <w:r>
          <w:rPr>
            <w:rFonts w:hint="eastAsia" w:ascii="华文楷体" w:hAnsi="华文楷体" w:eastAsia="华文楷体"/>
            <w:sz w:val="28"/>
            <w:szCs w:val="28"/>
            <w:lang w:eastAsia="zh-CN"/>
          </w:rPr>
          <w:t>它</w:t>
        </w:r>
      </w:ins>
      <w:del w:id="260" w:author="Administrator" w:date="2015-12-23T00:00:26Z">
        <w:r>
          <w:rPr>
            <w:rFonts w:hint="eastAsia" w:ascii="华文楷体" w:hAnsi="华文楷体" w:eastAsia="华文楷体"/>
            <w:sz w:val="28"/>
            <w:szCs w:val="28"/>
          </w:rPr>
          <w:delText>他</w:delText>
        </w:r>
      </w:del>
      <w:r>
        <w:rPr>
          <w:rFonts w:hint="eastAsia" w:ascii="华文楷体" w:hAnsi="华文楷体" w:eastAsia="华文楷体"/>
          <w:sz w:val="28"/>
          <w:szCs w:val="28"/>
        </w:rPr>
        <w:t>，可以用很多方式</w:t>
      </w:r>
      <w:ins w:id="261" w:author="Administrator" w:date="2015-12-26T16:17:45Z">
        <w:r>
          <w:rPr>
            <w:rFonts w:hint="eastAsia" w:ascii="华文楷体" w:hAnsi="华文楷体" w:eastAsia="华文楷体"/>
            <w:sz w:val="28"/>
            <w:szCs w:val="28"/>
            <w:lang w:eastAsia="zh-CN"/>
          </w:rPr>
          <w:t>、</w:t>
        </w:r>
      </w:ins>
      <w:r>
        <w:rPr>
          <w:rFonts w:hint="eastAsia" w:ascii="华文楷体" w:hAnsi="华文楷体" w:eastAsia="华文楷体"/>
          <w:sz w:val="28"/>
          <w:szCs w:val="28"/>
        </w:rPr>
        <w:t>换很多不同的侧面</w:t>
      </w:r>
      <w:ins w:id="262" w:author="Administrator" w:date="2015-12-26T16:17:52Z">
        <w:r>
          <w:rPr>
            <w:rFonts w:hint="eastAsia" w:ascii="华文楷体" w:hAnsi="华文楷体" w:eastAsia="华文楷体"/>
            <w:sz w:val="28"/>
            <w:szCs w:val="28"/>
            <w:lang w:eastAsia="zh-CN"/>
          </w:rPr>
          <w:t>、</w:t>
        </w:r>
      </w:ins>
      <w:del w:id="263" w:author="Administrator" w:date="2015-12-23T00:00:34Z">
        <w:r>
          <w:rPr>
            <w:rFonts w:hint="eastAsia" w:ascii="华文楷体" w:hAnsi="华文楷体" w:eastAsia="华文楷体"/>
            <w:sz w:val="28"/>
            <w:szCs w:val="28"/>
          </w:rPr>
          <w:delText>。</w:delText>
        </w:r>
      </w:del>
      <w:r>
        <w:rPr>
          <w:rFonts w:hint="eastAsia" w:ascii="华文楷体" w:hAnsi="华文楷体" w:eastAsia="华文楷体"/>
          <w:sz w:val="28"/>
          <w:szCs w:val="28"/>
        </w:rPr>
        <w:t>用很多角度、使用不同的名词</w:t>
      </w:r>
      <w:ins w:id="264" w:author="Administrator" w:date="2015-12-28T18:02:54Z">
        <w:r>
          <w:rPr>
            <w:rFonts w:hint="eastAsia" w:ascii="华文楷体" w:hAnsi="华文楷体" w:eastAsia="华文楷体"/>
            <w:sz w:val="28"/>
            <w:szCs w:val="28"/>
            <w:lang w:eastAsia="zh-CN"/>
          </w:rPr>
          <w:t>来</w:t>
        </w:r>
      </w:ins>
      <w:r>
        <w:rPr>
          <w:rFonts w:hint="eastAsia" w:ascii="华文楷体" w:hAnsi="华文楷体" w:eastAsia="华文楷体"/>
          <w:sz w:val="28"/>
          <w:szCs w:val="28"/>
        </w:rPr>
        <w:t>进行观察</w:t>
      </w:r>
      <w:ins w:id="265" w:author="Administrator" w:date="2015-12-28T18:03:01Z">
        <w:r>
          <w:rPr>
            <w:rFonts w:hint="eastAsia" w:ascii="华文楷体" w:hAnsi="华文楷体" w:eastAsia="华文楷体"/>
            <w:sz w:val="28"/>
            <w:szCs w:val="28"/>
            <w:lang w:eastAsia="zh-CN"/>
          </w:rPr>
          <w:t>、</w:t>
        </w:r>
      </w:ins>
      <w:ins w:id="266" w:author="Administrator" w:date="2015-12-28T18:02:58Z">
        <w:r>
          <w:rPr>
            <w:rFonts w:hint="eastAsia" w:ascii="华文楷体" w:hAnsi="华文楷体" w:eastAsia="华文楷体"/>
            <w:sz w:val="28"/>
            <w:szCs w:val="28"/>
            <w:lang w:eastAsia="zh-CN"/>
          </w:rPr>
          <w:t>来</w:t>
        </w:r>
      </w:ins>
      <w:r>
        <w:rPr>
          <w:rFonts w:hint="eastAsia" w:ascii="华文楷体" w:hAnsi="华文楷体" w:eastAsia="华文楷体"/>
          <w:sz w:val="28"/>
          <w:szCs w:val="28"/>
        </w:rPr>
        <w:t>进行抉择</w:t>
      </w:r>
      <w:ins w:id="267" w:author="Administrator" w:date="2015-12-23T00:00:46Z">
        <w:r>
          <w:rPr>
            <w:rFonts w:hint="eastAsia" w:ascii="华文楷体" w:hAnsi="华文楷体" w:eastAsia="华文楷体"/>
            <w:sz w:val="28"/>
            <w:szCs w:val="28"/>
            <w:lang w:eastAsia="zh-CN"/>
          </w:rPr>
          <w:t>，</w:t>
        </w:r>
      </w:ins>
      <w:del w:id="268" w:author="Administrator" w:date="2015-12-23T00:00:46Z">
        <w:r>
          <w:rPr>
            <w:rFonts w:hint="eastAsia" w:ascii="华文楷体" w:hAnsi="华文楷体" w:eastAsia="华文楷体"/>
            <w:sz w:val="28"/>
            <w:szCs w:val="28"/>
          </w:rPr>
          <w:delText>。</w:delText>
        </w:r>
      </w:del>
      <w:r>
        <w:rPr>
          <w:rFonts w:hint="eastAsia" w:ascii="华文楷体" w:hAnsi="华文楷体" w:eastAsia="华文楷体"/>
          <w:sz w:val="28"/>
          <w:szCs w:val="28"/>
        </w:rPr>
        <w:t>实际上就是一个目的，就是准确的来理解现空的</w:t>
      </w:r>
      <w:ins w:id="269" w:author="Administrator" w:date="2015-12-26T16:18:04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本性</w:t>
      </w:r>
      <w:ins w:id="270" w:author="Administrator" w:date="2015-12-23T00:00:59Z">
        <w:r>
          <w:rPr>
            <w:rFonts w:hint="eastAsia" w:ascii="华文楷体" w:hAnsi="华文楷体" w:eastAsia="华文楷体"/>
            <w:sz w:val="28"/>
            <w:szCs w:val="28"/>
            <w:lang w:eastAsia="zh-CN"/>
          </w:rPr>
          <w:t>，</w:t>
        </w:r>
      </w:ins>
      <w:del w:id="271" w:author="Administrator" w:date="2015-12-23T00:00:59Z">
        <w:r>
          <w:rPr>
            <w:rFonts w:hint="eastAsia" w:ascii="华文楷体" w:hAnsi="华文楷体" w:eastAsia="华文楷体"/>
            <w:sz w:val="28"/>
            <w:szCs w:val="28"/>
          </w:rPr>
          <w:delText>。</w:delText>
        </w:r>
      </w:del>
      <w:r>
        <w:rPr>
          <w:rFonts w:hint="eastAsia" w:ascii="华文楷体" w:hAnsi="华文楷体" w:eastAsia="华文楷体"/>
          <w:sz w:val="28"/>
          <w:szCs w:val="28"/>
        </w:rPr>
        <w:t>现空的本性非常准确的了知。我们只有在很准确的了知了现空的</w:t>
      </w:r>
      <w:ins w:id="272" w:author="Administrator" w:date="2015-12-26T16:18:17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本性的前提下才可以对现就是空、空就是现的本体</w:t>
      </w:r>
      <w:ins w:id="273" w:author="Administrator" w:date="2015-12-28T18:03:18Z">
        <w:r>
          <w:rPr>
            <w:rFonts w:hint="eastAsia" w:ascii="华文楷体" w:hAnsi="华文楷体" w:eastAsia="华文楷体"/>
            <w:sz w:val="28"/>
            <w:szCs w:val="28"/>
            <w:lang w:eastAsia="zh-CN"/>
          </w:rPr>
          <w:t>就</w:t>
        </w:r>
      </w:ins>
      <w:r>
        <w:rPr>
          <w:rFonts w:hint="eastAsia" w:ascii="华文楷体" w:hAnsi="华文楷体" w:eastAsia="华文楷体"/>
          <w:sz w:val="28"/>
          <w:szCs w:val="28"/>
        </w:rPr>
        <w:t>产生一种定解</w:t>
      </w:r>
      <w:ins w:id="274" w:author="Administrator" w:date="2015-12-23T00:01:11Z">
        <w:r>
          <w:rPr>
            <w:rFonts w:hint="eastAsia" w:ascii="华文楷体" w:hAnsi="华文楷体" w:eastAsia="华文楷体"/>
            <w:sz w:val="28"/>
            <w:szCs w:val="28"/>
            <w:lang w:eastAsia="zh-CN"/>
          </w:rPr>
          <w:t>，</w:t>
        </w:r>
      </w:ins>
      <w:del w:id="275" w:author="Administrator" w:date="2015-12-23T00:01:10Z">
        <w:r>
          <w:rPr>
            <w:rFonts w:hint="eastAsia" w:ascii="华文楷体" w:hAnsi="华文楷体" w:eastAsia="华文楷体"/>
            <w:sz w:val="28"/>
            <w:szCs w:val="28"/>
          </w:rPr>
          <w:delText>。</w:delText>
        </w:r>
      </w:del>
      <w:r>
        <w:rPr>
          <w:rFonts w:hint="eastAsia" w:ascii="华文楷体" w:hAnsi="华文楷体" w:eastAsia="华文楷体"/>
          <w:sz w:val="28"/>
          <w:szCs w:val="28"/>
        </w:rPr>
        <w:t>有了定解之后才能说到下一步的修行。如果我们对于现的理解</w:t>
      </w:r>
      <w:ins w:id="276" w:author="Administrator" w:date="2015-12-30T23:34:25Z">
        <w:r>
          <w:rPr>
            <w:rFonts w:hint="eastAsia" w:ascii="华文楷体" w:hAnsi="华文楷体" w:eastAsia="华文楷体"/>
            <w:sz w:val="28"/>
            <w:szCs w:val="28"/>
            <w:lang w:eastAsia="zh-CN"/>
          </w:rPr>
          <w:t>那</w:t>
        </w:r>
      </w:ins>
      <w:r>
        <w:rPr>
          <w:rFonts w:hint="eastAsia" w:ascii="华文楷体" w:hAnsi="华文楷体" w:eastAsia="华文楷体"/>
          <w:sz w:val="28"/>
          <w:szCs w:val="28"/>
        </w:rPr>
        <w:t>是错误的，对于空性的理解是错误的，这个时候我们就说开始修了，我要开始修空性</w:t>
      </w:r>
      <w:ins w:id="277" w:author="Administrator" w:date="2015-12-23T00:01:21Z">
        <w:r>
          <w:rPr>
            <w:rFonts w:hint="eastAsia" w:ascii="华文楷体" w:hAnsi="华文楷体" w:eastAsia="华文楷体"/>
            <w:sz w:val="28"/>
            <w:szCs w:val="28"/>
            <w:lang w:eastAsia="zh-CN"/>
          </w:rPr>
          <w:t>，</w:t>
        </w:r>
      </w:ins>
      <w:del w:id="278" w:author="Administrator" w:date="2015-12-23T00:01:21Z">
        <w:r>
          <w:rPr>
            <w:rFonts w:hint="eastAsia" w:ascii="华文楷体" w:hAnsi="华文楷体" w:eastAsia="华文楷体"/>
            <w:sz w:val="28"/>
            <w:szCs w:val="28"/>
          </w:rPr>
          <w:delText>。</w:delText>
        </w:r>
      </w:del>
      <w:r>
        <w:rPr>
          <w:rFonts w:hint="eastAsia" w:ascii="华文楷体" w:hAnsi="华文楷体" w:eastAsia="华文楷体"/>
          <w:sz w:val="28"/>
          <w:szCs w:val="28"/>
        </w:rPr>
        <w:t>但是</w:t>
      </w:r>
      <w:ins w:id="279" w:author="Administrator" w:date="2015-12-26T16:18:36Z">
        <w:r>
          <w:rPr>
            <w:rFonts w:hint="eastAsia" w:ascii="华文楷体" w:hAnsi="华文楷体" w:eastAsia="华文楷体"/>
            <w:sz w:val="28"/>
            <w:szCs w:val="28"/>
            <w:lang w:eastAsia="zh-CN"/>
          </w:rPr>
          <w:t>这个</w:t>
        </w:r>
      </w:ins>
      <w:ins w:id="280" w:author="Administrator" w:date="2015-12-26T16:18:38Z">
        <w:r>
          <w:rPr>
            <w:rFonts w:hint="eastAsia" w:ascii="华文楷体" w:hAnsi="华文楷体" w:eastAsia="华文楷体"/>
            <w:sz w:val="28"/>
            <w:szCs w:val="28"/>
            <w:lang w:eastAsia="zh-CN"/>
          </w:rPr>
          <w:t>方面</w:t>
        </w:r>
      </w:ins>
      <w:ins w:id="281" w:author="Administrator" w:date="2015-12-30T23:34:34Z">
        <w:r>
          <w:rPr>
            <w:rFonts w:hint="eastAsia" w:ascii="华文楷体" w:hAnsi="华文楷体" w:eastAsia="华文楷体"/>
            <w:sz w:val="28"/>
            <w:szCs w:val="28"/>
            <w:lang w:eastAsia="zh-CN"/>
          </w:rPr>
          <w:t>你</w:t>
        </w:r>
      </w:ins>
      <w:r>
        <w:rPr>
          <w:rFonts w:hint="eastAsia" w:ascii="华文楷体" w:hAnsi="华文楷体" w:eastAsia="华文楷体"/>
          <w:sz w:val="28"/>
          <w:szCs w:val="28"/>
        </w:rPr>
        <w:t>脑海当中的这个空的概念、脑海当中这个空的</w:t>
      </w:r>
      <w:ins w:id="282" w:author="Administrator" w:date="2015-12-28T18:03:46Z">
        <w:r>
          <w:rPr>
            <w:rFonts w:hint="eastAsia" w:ascii="华文楷体" w:hAnsi="华文楷体" w:eastAsia="华文楷体"/>
            <w:sz w:val="28"/>
            <w:szCs w:val="28"/>
            <w:lang w:eastAsia="zh-CN"/>
          </w:rPr>
          <w:t>这</w:t>
        </w:r>
      </w:ins>
      <w:ins w:id="283" w:author="Administrator" w:date="2015-12-28T18:03:50Z">
        <w:r>
          <w:rPr>
            <w:rFonts w:hint="eastAsia" w:ascii="华文楷体" w:hAnsi="华文楷体" w:eastAsia="华文楷体"/>
            <w:sz w:val="28"/>
            <w:szCs w:val="28"/>
            <w:lang w:eastAsia="zh-CN"/>
          </w:rPr>
          <w:t>样</w:t>
        </w:r>
      </w:ins>
      <w:r>
        <w:rPr>
          <w:rFonts w:hint="eastAsia" w:ascii="华文楷体" w:hAnsi="华文楷体" w:eastAsia="华文楷体"/>
          <w:sz w:val="28"/>
          <w:szCs w:val="28"/>
        </w:rPr>
        <w:t>定解完全不是这种空，所以</w:t>
      </w:r>
      <w:ins w:id="284" w:author="Administrator" w:date="2015-12-26T16:18:48Z">
        <w:r>
          <w:rPr>
            <w:rFonts w:hint="eastAsia" w:ascii="华文楷体" w:hAnsi="华文楷体" w:eastAsia="华文楷体"/>
            <w:sz w:val="28"/>
            <w:szCs w:val="28"/>
            <w:lang w:eastAsia="zh-CN"/>
          </w:rPr>
          <w:t>说</w:t>
        </w:r>
      </w:ins>
      <w:ins w:id="285" w:author="Administrator" w:date="2015-12-30T23:34:46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我们在这种情况下如果你修了十年、一百年，修了一个劫，你修的是什么？麦彭仁波切就说你修的是庸俗的分别念。修庸俗分别念有什么用呢？没有用。《定解宝灯论》当中对这个问题讲的很清楚。所以</w:t>
      </w:r>
      <w:ins w:id="286" w:author="Administrator" w:date="2015-12-26T16:19:05Z">
        <w:r>
          <w:rPr>
            <w:rFonts w:hint="eastAsia" w:ascii="华文楷体" w:hAnsi="华文楷体" w:eastAsia="华文楷体"/>
            <w:sz w:val="28"/>
            <w:szCs w:val="28"/>
            <w:lang w:eastAsia="zh-CN"/>
          </w:rPr>
          <w:t>说</w:t>
        </w:r>
      </w:ins>
      <w:r>
        <w:rPr>
          <w:rFonts w:hint="eastAsia" w:ascii="华文楷体" w:hAnsi="华文楷体" w:eastAsia="华文楷体"/>
          <w:sz w:val="28"/>
          <w:szCs w:val="28"/>
        </w:rPr>
        <w:t>我们在修之前，对于这个所修的法一定要非常准确的认知，这个就是闻思的必要性。当我们通过闻思之后生起了一种思所生慧的定解，也就是说如果放在眼前的这个问题来看的时候</w:t>
      </w:r>
      <w:ins w:id="287" w:author="Administrator" w:date="2015-12-26T16:19:23Z">
        <w:r>
          <w:rPr>
            <w:rFonts w:hint="eastAsia" w:ascii="华文楷体" w:hAnsi="华文楷体" w:eastAsia="华文楷体"/>
            <w:sz w:val="28"/>
            <w:szCs w:val="28"/>
            <w:lang w:eastAsia="zh-CN"/>
          </w:rPr>
          <w:t>，</w:t>
        </w:r>
      </w:ins>
      <w:r>
        <w:rPr>
          <w:rFonts w:hint="eastAsia" w:ascii="华文楷体" w:hAnsi="华文楷体" w:eastAsia="华文楷体"/>
          <w:sz w:val="28"/>
          <w:szCs w:val="28"/>
        </w:rPr>
        <w:t>对于这个现的本性</w:t>
      </w:r>
      <w:del w:id="288" w:author="Administrator" w:date="2015-12-26T16:19:27Z">
        <w:r>
          <w:rPr>
            <w:rFonts w:hint="eastAsia" w:ascii="华文楷体" w:hAnsi="华文楷体" w:eastAsia="华文楷体"/>
            <w:sz w:val="28"/>
            <w:szCs w:val="28"/>
          </w:rPr>
          <w:delText>，</w:delText>
        </w:r>
      </w:del>
      <w:r>
        <w:rPr>
          <w:rFonts w:hint="eastAsia" w:ascii="华文楷体" w:hAnsi="华文楷体" w:eastAsia="华文楷体"/>
          <w:sz w:val="28"/>
          <w:szCs w:val="28"/>
        </w:rPr>
        <w:t>准确的认知了</w:t>
      </w:r>
      <w:ins w:id="289" w:author="Administrator" w:date="2015-12-23T00:02:13Z">
        <w:r>
          <w:rPr>
            <w:rFonts w:hint="eastAsia" w:ascii="华文楷体" w:hAnsi="华文楷体" w:eastAsia="华文楷体"/>
            <w:sz w:val="28"/>
            <w:szCs w:val="28"/>
            <w:lang w:eastAsia="zh-CN"/>
          </w:rPr>
          <w:t>，</w:t>
        </w:r>
      </w:ins>
      <w:del w:id="290" w:author="Administrator" w:date="2015-12-23T00:02:13Z">
        <w:r>
          <w:rPr>
            <w:rFonts w:hint="eastAsia" w:ascii="华文楷体" w:hAnsi="华文楷体" w:eastAsia="华文楷体"/>
            <w:sz w:val="28"/>
            <w:szCs w:val="28"/>
          </w:rPr>
          <w:delText>；</w:delText>
        </w:r>
      </w:del>
      <w:r>
        <w:rPr>
          <w:rFonts w:hint="eastAsia" w:ascii="华文楷体" w:hAnsi="华文楷体" w:eastAsia="华文楷体"/>
          <w:sz w:val="28"/>
          <w:szCs w:val="28"/>
        </w:rPr>
        <w:t>对于这个空的本性准确的认知了，这个时候我去缘的时候，再去观修的时候，</w:t>
      </w:r>
      <w:ins w:id="291" w:author="Administrator" w:date="2015-12-23T00:02:22Z">
        <w:r>
          <w:rPr>
            <w:rFonts w:hint="eastAsia" w:ascii="华文楷体" w:hAnsi="华文楷体" w:eastAsia="华文楷体"/>
            <w:sz w:val="28"/>
            <w:szCs w:val="28"/>
            <w:lang w:eastAsia="zh-CN"/>
          </w:rPr>
          <w:t>它</w:t>
        </w:r>
      </w:ins>
      <w:del w:id="292" w:author="Administrator" w:date="2015-12-23T00:02:21Z">
        <w:r>
          <w:rPr>
            <w:rFonts w:hint="eastAsia" w:ascii="华文楷体" w:hAnsi="华文楷体" w:eastAsia="华文楷体"/>
            <w:sz w:val="28"/>
            <w:szCs w:val="28"/>
          </w:rPr>
          <w:delText>他</w:delText>
        </w:r>
      </w:del>
      <w:r>
        <w:rPr>
          <w:rFonts w:hint="eastAsia" w:ascii="华文楷体" w:hAnsi="华文楷体" w:eastAsia="华文楷体"/>
          <w:sz w:val="28"/>
          <w:szCs w:val="28"/>
        </w:rPr>
        <w:t>的所缘没有错</w:t>
      </w:r>
      <w:ins w:id="293" w:author="Administrator" w:date="2015-12-23T00:02:30Z">
        <w:r>
          <w:rPr>
            <w:rFonts w:hint="eastAsia" w:ascii="华文楷体" w:hAnsi="华文楷体" w:eastAsia="华文楷体"/>
            <w:sz w:val="28"/>
            <w:szCs w:val="28"/>
            <w:lang w:eastAsia="zh-CN"/>
          </w:rPr>
          <w:t>。</w:t>
        </w:r>
      </w:ins>
      <w:del w:id="294" w:author="Administrator" w:date="2015-12-23T00:02:30Z">
        <w:r>
          <w:rPr>
            <w:rFonts w:hint="eastAsia" w:ascii="华文楷体" w:hAnsi="华文楷体" w:eastAsia="华文楷体"/>
            <w:sz w:val="28"/>
            <w:szCs w:val="28"/>
          </w:rPr>
          <w:delText>，</w:delText>
        </w:r>
      </w:del>
      <w:r>
        <w:rPr>
          <w:rFonts w:hint="eastAsia" w:ascii="华文楷体" w:hAnsi="华文楷体" w:eastAsia="华文楷体"/>
          <w:sz w:val="28"/>
          <w:szCs w:val="28"/>
        </w:rPr>
        <w:t>也就是说打个比喻讲，</w:t>
      </w:r>
      <w:del w:id="295" w:author="Administrator" w:date="2015-12-23T00:02:42Z">
        <w:r>
          <w:rPr>
            <w:rFonts w:hint="eastAsia" w:ascii="华文楷体" w:hAnsi="华文楷体" w:eastAsia="华文楷体"/>
            <w:sz w:val="28"/>
            <w:szCs w:val="28"/>
          </w:rPr>
          <w:delText>我们要去一个地方。【10:00】</w:delText>
        </w:r>
      </w:del>
    </w:p>
    <w:p>
      <w:pPr>
        <w:ind w:firstLine="570"/>
        <w:rPr>
          <w:del w:id="296" w:author="Administrator" w:date="2015-12-23T00:02:42Z"/>
          <w:rFonts w:hint="eastAsia" w:ascii="华文楷体" w:hAnsi="华文楷体" w:eastAsia="华文楷体"/>
          <w:sz w:val="28"/>
          <w:szCs w:val="28"/>
        </w:rPr>
      </w:pPr>
      <w:del w:id="297" w:author="Administrator" w:date="2015-12-23T00:02:42Z">
        <w:r>
          <w:rPr>
            <w:rFonts w:hint="eastAsia" w:ascii="华文楷体" w:hAnsi="华文楷体" w:eastAsia="华文楷体"/>
            <w:sz w:val="28"/>
            <w:szCs w:val="28"/>
          </w:rPr>
          <w:delText xml:space="preserve">  中观76课10-20分</w:delText>
        </w:r>
      </w:del>
    </w:p>
    <w:p>
      <w:pPr>
        <w:ind w:firstLine="570"/>
        <w:rPr>
          <w:ins w:id="298" w:author="Administrator" w:date="2015-12-23T00:11:33Z"/>
          <w:rFonts w:hint="eastAsia" w:ascii="华文楷体" w:hAnsi="华文楷体" w:eastAsia="华文楷体"/>
          <w:sz w:val="28"/>
          <w:szCs w:val="28"/>
        </w:rPr>
      </w:pPr>
      <w:del w:id="299" w:author="Administrator" w:date="2015-12-23T00:02:42Z">
        <w:r>
          <w:rPr>
            <w:rFonts w:hint="eastAsia" w:ascii="华文楷体" w:hAnsi="华文楷体" w:eastAsia="华文楷体"/>
            <w:sz w:val="28"/>
            <w:szCs w:val="28"/>
          </w:rPr>
          <w:delText>他的所缘没有错误，也就是说打个比较，</w:delText>
        </w:r>
      </w:del>
      <w:r>
        <w:rPr>
          <w:rFonts w:hint="eastAsia" w:ascii="华文楷体" w:hAnsi="华文楷体" w:eastAsia="华文楷体"/>
          <w:sz w:val="28"/>
          <w:szCs w:val="28"/>
        </w:rPr>
        <w:t>我们要去一个地方， 这里很多条路供你选择，你能不能够迅速准确的到达目的地，关键在于你能不能够很准确地认知</w:t>
      </w:r>
      <w:ins w:id="300" w:author="Administrator" w:date="2015-12-26T16:19:5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正确的道路</w:t>
      </w:r>
      <w:del w:id="301" w:author="Administrator" w:date="2015-12-26T16:19:58Z">
        <w:r>
          <w:rPr>
            <w:rFonts w:hint="eastAsia" w:ascii="华文楷体" w:hAnsi="华文楷体" w:eastAsia="华文楷体"/>
            <w:sz w:val="28"/>
            <w:szCs w:val="28"/>
          </w:rPr>
          <w:delText>，</w:delText>
        </w:r>
      </w:del>
      <w:ins w:id="302" w:author="Administrator" w:date="2015-12-26T16:19:58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如果你刚开始</w:t>
      </w:r>
      <w:ins w:id="303" w:author="Administrator" w:date="2015-12-26T16:20:40Z">
        <w:r>
          <w:rPr>
            <w:rFonts w:hint="eastAsia" w:ascii="华文楷体" w:hAnsi="华文楷体" w:eastAsia="华文楷体"/>
            <w:sz w:val="28"/>
            <w:szCs w:val="28"/>
            <w:lang w:eastAsia="zh-CN"/>
          </w:rPr>
          <w:t>就</w:t>
        </w:r>
      </w:ins>
      <w:r>
        <w:rPr>
          <w:rFonts w:hint="eastAsia" w:ascii="华文楷体" w:hAnsi="华文楷体" w:eastAsia="华文楷体"/>
          <w:sz w:val="28"/>
          <w:szCs w:val="28"/>
        </w:rPr>
        <w:t>走到</w:t>
      </w:r>
      <w:ins w:id="304" w:author="Administrator" w:date="2015-12-30T23:35:56Z">
        <w:r>
          <w:rPr>
            <w:rFonts w:hint="eastAsia" w:ascii="华文楷体" w:hAnsi="华文楷体" w:eastAsia="华文楷体"/>
            <w:sz w:val="28"/>
            <w:szCs w:val="28"/>
            <w:lang w:eastAsia="zh-CN"/>
          </w:rPr>
          <w:t>了</w:t>
        </w:r>
      </w:ins>
      <w:r>
        <w:rPr>
          <w:rFonts w:hint="eastAsia" w:ascii="华文楷体" w:hAnsi="华文楷体" w:eastAsia="华文楷体"/>
          <w:sz w:val="28"/>
          <w:szCs w:val="28"/>
        </w:rPr>
        <w:t>一个歧途上，刚开始就走错了路了，你拼命地往前奔跑，或者你在借助这些开着很快的车，</w:t>
      </w:r>
      <w:ins w:id="305" w:author="Administrator" w:date="2015-12-26T16:21:26Z">
        <w:r>
          <w:rPr>
            <w:rFonts w:hint="eastAsia" w:ascii="华文楷体" w:hAnsi="华文楷体" w:eastAsia="华文楷体"/>
            <w:sz w:val="28"/>
            <w:szCs w:val="28"/>
            <w:lang w:eastAsia="zh-CN"/>
          </w:rPr>
          <w:t>也</w:t>
        </w:r>
      </w:ins>
      <w:del w:id="306" w:author="Administrator" w:date="2015-12-26T16:21:24Z">
        <w:r>
          <w:rPr>
            <w:rFonts w:hint="eastAsia" w:ascii="华文楷体" w:hAnsi="华文楷体" w:eastAsia="华文楷体"/>
            <w:sz w:val="28"/>
            <w:szCs w:val="28"/>
          </w:rPr>
          <w:delText>你</w:delText>
        </w:r>
      </w:del>
      <w:r>
        <w:rPr>
          <w:rFonts w:hint="eastAsia" w:ascii="华文楷体" w:hAnsi="华文楷体" w:eastAsia="华文楷体"/>
          <w:sz w:val="28"/>
          <w:szCs w:val="28"/>
        </w:rPr>
        <w:t>就说你跑得越快，</w:t>
      </w:r>
      <w:ins w:id="307" w:author="Administrator" w:date="2015-12-26T16:20:24Z">
        <w:r>
          <w:rPr>
            <w:rFonts w:hint="eastAsia" w:ascii="华文楷体" w:hAnsi="华文楷体" w:eastAsia="华文楷体"/>
            <w:sz w:val="28"/>
            <w:szCs w:val="28"/>
            <w:lang w:eastAsia="zh-CN"/>
          </w:rPr>
          <w:t>你</w:t>
        </w:r>
      </w:ins>
      <w:r>
        <w:rPr>
          <w:rFonts w:hint="eastAsia" w:ascii="华文楷体" w:hAnsi="华文楷体" w:eastAsia="华文楷体"/>
          <w:sz w:val="28"/>
          <w:szCs w:val="28"/>
        </w:rPr>
        <w:t>离这个目的地就越远</w:t>
      </w:r>
      <w:ins w:id="308" w:author="Administrator" w:date="2015-12-26T16:20:59Z">
        <w:r>
          <w:rPr>
            <w:rFonts w:hint="eastAsia" w:ascii="华文楷体" w:hAnsi="华文楷体" w:eastAsia="华文楷体"/>
            <w:sz w:val="28"/>
            <w:szCs w:val="28"/>
            <w:lang w:eastAsia="zh-CN"/>
          </w:rPr>
          <w:t>，</w:t>
        </w:r>
      </w:ins>
      <w:ins w:id="309" w:author="Administrator" w:date="2015-12-26T16:21:04Z">
        <w:r>
          <w:rPr>
            <w:rFonts w:hint="eastAsia" w:ascii="华文楷体" w:hAnsi="华文楷体" w:eastAsia="华文楷体"/>
            <w:sz w:val="28"/>
            <w:szCs w:val="28"/>
            <w:lang w:eastAsia="zh-CN"/>
          </w:rPr>
          <w:t>就是这样的</w:t>
        </w:r>
      </w:ins>
      <w:ins w:id="310" w:author="Administrator" w:date="2015-12-23T00:03:10Z">
        <w:r>
          <w:rPr>
            <w:rFonts w:hint="eastAsia" w:ascii="华文楷体" w:hAnsi="华文楷体" w:eastAsia="华文楷体"/>
            <w:sz w:val="28"/>
            <w:szCs w:val="28"/>
            <w:lang w:eastAsia="zh-CN"/>
          </w:rPr>
          <w:t>。</w:t>
        </w:r>
      </w:ins>
      <w:del w:id="311" w:author="Administrator" w:date="2015-12-23T00:03:09Z">
        <w:r>
          <w:rPr>
            <w:rFonts w:hint="eastAsia" w:ascii="华文楷体" w:hAnsi="华文楷体" w:eastAsia="华文楷体"/>
            <w:sz w:val="28"/>
            <w:szCs w:val="28"/>
          </w:rPr>
          <w:delText>，</w:delText>
        </w:r>
      </w:del>
      <w:r>
        <w:rPr>
          <w:rFonts w:hint="eastAsia" w:ascii="华文楷体" w:hAnsi="华文楷体" w:eastAsia="华文楷体"/>
          <w:sz w:val="28"/>
          <w:szCs w:val="28"/>
        </w:rPr>
        <w:t>所以说如果你的正见没有了，你越精进，</w:t>
      </w:r>
      <w:ins w:id="312" w:author="Administrator" w:date="2015-12-28T18:05:22Z">
        <w:r>
          <w:rPr>
            <w:rFonts w:hint="eastAsia" w:ascii="华文楷体" w:hAnsi="华文楷体" w:eastAsia="华文楷体"/>
            <w:sz w:val="28"/>
            <w:szCs w:val="28"/>
            <w:lang w:eastAsia="zh-CN"/>
          </w:rPr>
          <w:t>你</w:t>
        </w:r>
      </w:ins>
      <w:ins w:id="313" w:author="Administrator" w:date="2015-12-26T16:21:46Z">
        <w:r>
          <w:rPr>
            <w:rFonts w:hint="eastAsia" w:ascii="华文楷体" w:hAnsi="华文楷体" w:eastAsia="华文楷体"/>
            <w:sz w:val="28"/>
            <w:szCs w:val="28"/>
            <w:lang w:eastAsia="zh-CN"/>
          </w:rPr>
          <w:t>像这样</w:t>
        </w:r>
      </w:ins>
      <w:r>
        <w:rPr>
          <w:rFonts w:hint="eastAsia" w:ascii="华文楷体" w:hAnsi="华文楷体" w:eastAsia="华文楷体"/>
          <w:sz w:val="28"/>
          <w:szCs w:val="28"/>
        </w:rPr>
        <w:t>越精进下去</w:t>
      </w:r>
      <w:ins w:id="314" w:author="Administrator" w:date="2015-12-26T16:21:57Z">
        <w:r>
          <w:rPr>
            <w:rFonts w:hint="eastAsia" w:ascii="华文楷体" w:hAnsi="华文楷体" w:eastAsia="华文楷体"/>
            <w:sz w:val="28"/>
            <w:szCs w:val="28"/>
            <w:lang w:eastAsia="zh-CN"/>
          </w:rPr>
          <w:t>，</w:t>
        </w:r>
      </w:ins>
      <w:del w:id="315" w:author="Administrator" w:date="2015-12-23T00:03:17Z">
        <w:r>
          <w:rPr>
            <w:rFonts w:hint="eastAsia" w:ascii="华文楷体" w:hAnsi="华文楷体" w:eastAsia="华文楷体"/>
            <w:sz w:val="28"/>
            <w:szCs w:val="28"/>
          </w:rPr>
          <w:delText>，</w:delText>
        </w:r>
      </w:del>
      <w:r>
        <w:rPr>
          <w:rFonts w:hint="eastAsia" w:ascii="华文楷体" w:hAnsi="华文楷体" w:eastAsia="华文楷体"/>
          <w:sz w:val="28"/>
          <w:szCs w:val="28"/>
        </w:rPr>
        <w:t>最后就是说很长时间再一回头看，</w:t>
      </w:r>
      <w:ins w:id="316" w:author="Administrator" w:date="2015-12-26T16:22:12Z">
        <w:r>
          <w:rPr>
            <w:rFonts w:hint="eastAsia" w:ascii="华文楷体" w:hAnsi="华文楷体" w:eastAsia="华文楷体"/>
            <w:sz w:val="28"/>
            <w:szCs w:val="28"/>
            <w:lang w:eastAsia="zh-CN"/>
          </w:rPr>
          <w:t>噢</w:t>
        </w:r>
      </w:ins>
      <w:del w:id="317" w:author="Administrator" w:date="2015-12-26T16:22:08Z">
        <w:r>
          <w:rPr>
            <w:rFonts w:hint="eastAsia" w:ascii="华文楷体" w:hAnsi="华文楷体" w:eastAsia="华文楷体"/>
            <w:sz w:val="28"/>
            <w:szCs w:val="28"/>
          </w:rPr>
          <w:delText>我</w:delText>
        </w:r>
      </w:del>
      <w:r>
        <w:rPr>
          <w:rFonts w:hint="eastAsia" w:ascii="华文楷体" w:hAnsi="华文楷体" w:eastAsia="华文楷体"/>
          <w:sz w:val="28"/>
          <w:szCs w:val="28"/>
        </w:rPr>
        <w:t>离得目的地</w:t>
      </w:r>
      <w:ins w:id="318" w:author="Administrator" w:date="2015-12-26T16:22:17Z">
        <w:r>
          <w:rPr>
            <w:rFonts w:hint="eastAsia" w:ascii="华文楷体" w:hAnsi="华文楷体" w:eastAsia="华文楷体"/>
            <w:sz w:val="28"/>
            <w:szCs w:val="28"/>
            <w:lang w:eastAsia="zh-CN"/>
          </w:rPr>
          <w:t>已经</w:t>
        </w:r>
      </w:ins>
      <w:r>
        <w:rPr>
          <w:rFonts w:hint="eastAsia" w:ascii="华文楷体" w:hAnsi="华文楷体" w:eastAsia="华文楷体"/>
          <w:sz w:val="28"/>
          <w:szCs w:val="28"/>
        </w:rPr>
        <w:t>非常远了。那么就是再反过头来讲，</w:t>
      </w:r>
      <w:ins w:id="319" w:author="Administrator" w:date="2015-12-26T16:22:34Z">
        <w:r>
          <w:rPr>
            <w:rFonts w:hint="eastAsia" w:ascii="华文楷体" w:hAnsi="华文楷体" w:eastAsia="华文楷体"/>
            <w:sz w:val="28"/>
            <w:szCs w:val="28"/>
            <w:lang w:eastAsia="zh-CN"/>
          </w:rPr>
          <w:t>你</w:t>
        </w:r>
      </w:ins>
      <w:r>
        <w:rPr>
          <w:rFonts w:hint="eastAsia" w:ascii="华文楷体" w:hAnsi="华文楷体" w:eastAsia="华文楷体"/>
          <w:sz w:val="28"/>
          <w:szCs w:val="28"/>
        </w:rPr>
        <w:t>如果抉择的</w:t>
      </w:r>
      <w:ins w:id="320" w:author="Administrator" w:date="2015-12-28T18:05:3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正见非常的准确，相当于</w:t>
      </w:r>
      <w:ins w:id="321" w:author="Administrator" w:date="2015-12-30T23:36:39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最初的时候呢</w:t>
      </w:r>
      <w:del w:id="322" w:author="Administrator" w:date="2015-12-26T16:22:40Z">
        <w:r>
          <w:rPr>
            <w:rFonts w:hint="eastAsia" w:ascii="华文楷体" w:hAnsi="华文楷体" w:eastAsia="华文楷体"/>
            <w:sz w:val="28"/>
            <w:szCs w:val="28"/>
          </w:rPr>
          <w:delText>，</w:delText>
        </w:r>
      </w:del>
      <w:r>
        <w:rPr>
          <w:rFonts w:hint="eastAsia" w:ascii="华文楷体" w:hAnsi="华文楷体" w:eastAsia="华文楷体"/>
          <w:sz w:val="28"/>
          <w:szCs w:val="28"/>
        </w:rPr>
        <w:t>就找到一条正确的路，把这个路找准确了，这个时候你越精进</w:t>
      </w:r>
      <w:del w:id="323" w:author="Administrator" w:date="2015-12-26T16:22:47Z">
        <w:r>
          <w:rPr>
            <w:rFonts w:hint="eastAsia" w:ascii="华文楷体" w:hAnsi="华文楷体" w:eastAsia="华文楷体"/>
            <w:sz w:val="28"/>
            <w:szCs w:val="28"/>
          </w:rPr>
          <w:delText>，</w:delText>
        </w:r>
      </w:del>
      <w:del w:id="324" w:author="Administrator" w:date="2015-12-26T16:22:46Z">
        <w:r>
          <w:rPr>
            <w:rFonts w:hint="eastAsia" w:ascii="华文楷体" w:hAnsi="华文楷体" w:eastAsia="华文楷体"/>
            <w:sz w:val="28"/>
            <w:szCs w:val="28"/>
          </w:rPr>
          <w:delText>而</w:delText>
        </w:r>
      </w:del>
      <w:r>
        <w:rPr>
          <w:rFonts w:hint="eastAsia" w:ascii="华文楷体" w:hAnsi="华文楷体" w:eastAsia="华文楷体"/>
          <w:sz w:val="28"/>
          <w:szCs w:val="28"/>
        </w:rPr>
        <w:t>离这个目的地就越近，就越轻松。所以</w:t>
      </w:r>
      <w:ins w:id="325" w:author="Administrator" w:date="2015-12-30T23:37:36Z">
        <w:r>
          <w:rPr>
            <w:rFonts w:hint="eastAsia" w:ascii="华文楷体" w:hAnsi="华文楷体" w:eastAsia="华文楷体"/>
            <w:sz w:val="28"/>
            <w:szCs w:val="28"/>
            <w:lang w:eastAsia="zh-CN"/>
          </w:rPr>
          <w:t>说</w:t>
        </w:r>
      </w:ins>
      <w:r>
        <w:rPr>
          <w:rFonts w:hint="eastAsia" w:ascii="华文楷体" w:hAnsi="华文楷体" w:eastAsia="华文楷体"/>
          <w:sz w:val="28"/>
          <w:szCs w:val="28"/>
        </w:rPr>
        <w:t>这个时候我们就说你这个空啊，</w:t>
      </w:r>
      <w:ins w:id="326" w:author="Administrator" w:date="2015-12-28T18:05:5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空性</w:t>
      </w:r>
      <w:ins w:id="327" w:author="Administrator" w:date="2015-12-26T16:23:00Z">
        <w:r>
          <w:rPr>
            <w:rFonts w:hint="eastAsia" w:ascii="华文楷体" w:hAnsi="华文楷体" w:eastAsia="华文楷体"/>
            <w:sz w:val="28"/>
            <w:szCs w:val="28"/>
            <w:lang w:eastAsia="zh-CN"/>
          </w:rPr>
          <w:t>听</w:t>
        </w:r>
      </w:ins>
      <w:del w:id="328" w:author="Administrator" w:date="2015-12-26T16:22:58Z">
        <w:r>
          <w:rPr>
            <w:rFonts w:hint="eastAsia" w:ascii="华文楷体" w:hAnsi="华文楷体" w:eastAsia="华文楷体"/>
            <w:sz w:val="28"/>
            <w:szCs w:val="28"/>
          </w:rPr>
          <w:delText>学</w:delText>
        </w:r>
      </w:del>
      <w:r>
        <w:rPr>
          <w:rFonts w:hint="eastAsia" w:ascii="华文楷体" w:hAnsi="华文楷体" w:eastAsia="华文楷体"/>
          <w:sz w:val="28"/>
          <w:szCs w:val="28"/>
        </w:rPr>
        <w:t>了很多</w:t>
      </w:r>
      <w:ins w:id="329" w:author="Administrator" w:date="2015-12-23T00:03:46Z">
        <w:r>
          <w:rPr>
            <w:rFonts w:hint="eastAsia" w:ascii="华文楷体" w:hAnsi="华文楷体" w:eastAsia="华文楷体"/>
            <w:sz w:val="28"/>
            <w:szCs w:val="28"/>
            <w:lang w:eastAsia="zh-CN"/>
          </w:rPr>
          <w:t>、</w:t>
        </w:r>
      </w:ins>
      <w:del w:id="330" w:author="Administrator" w:date="2015-12-23T00:03:46Z">
        <w:r>
          <w:rPr>
            <w:rFonts w:hint="eastAsia" w:ascii="华文楷体" w:hAnsi="华文楷体" w:eastAsia="华文楷体"/>
            <w:sz w:val="28"/>
            <w:szCs w:val="28"/>
          </w:rPr>
          <w:delText>，</w:delText>
        </w:r>
      </w:del>
      <w:ins w:id="331" w:author="Administrator" w:date="2015-12-26T16:23:03Z">
        <w:r>
          <w:rPr>
            <w:rFonts w:hint="eastAsia" w:ascii="华文楷体" w:hAnsi="华文楷体" w:eastAsia="华文楷体"/>
            <w:sz w:val="28"/>
            <w:szCs w:val="28"/>
            <w:lang w:eastAsia="zh-CN"/>
          </w:rPr>
          <w:t>学</w:t>
        </w:r>
      </w:ins>
      <w:del w:id="332" w:author="Administrator" w:date="2015-12-26T16:23:02Z">
        <w:r>
          <w:rPr>
            <w:rFonts w:hint="eastAsia" w:ascii="华文楷体" w:hAnsi="华文楷体" w:eastAsia="华文楷体"/>
            <w:sz w:val="28"/>
            <w:szCs w:val="28"/>
          </w:rPr>
          <w:delText>听</w:delText>
        </w:r>
      </w:del>
      <w:r>
        <w:rPr>
          <w:rFonts w:hint="eastAsia" w:ascii="华文楷体" w:hAnsi="华文楷体" w:eastAsia="华文楷体"/>
          <w:sz w:val="28"/>
          <w:szCs w:val="28"/>
        </w:rPr>
        <w:t>了很多，在每一个道</w:t>
      </w:r>
      <w:ins w:id="333" w:author="Administrator" w:date="2015-12-26T16:23:30Z">
        <w:r>
          <w:rPr>
            <w:rFonts w:hint="eastAsia" w:ascii="华文楷体" w:hAnsi="华文楷体" w:eastAsia="华文楷体"/>
            <w:sz w:val="28"/>
            <w:szCs w:val="28"/>
            <w:lang w:eastAsia="zh-CN"/>
          </w:rPr>
          <w:t>友</w:t>
        </w:r>
      </w:ins>
      <w:del w:id="334" w:author="Administrator" w:date="2015-12-26T16:23:26Z">
        <w:r>
          <w:rPr>
            <w:rFonts w:hint="eastAsia" w:ascii="华文楷体" w:hAnsi="华文楷体" w:eastAsia="华文楷体"/>
            <w:sz w:val="28"/>
            <w:szCs w:val="28"/>
          </w:rPr>
          <w:delText>理</w:delText>
        </w:r>
      </w:del>
      <w:r>
        <w:rPr>
          <w:rFonts w:hint="eastAsia" w:ascii="华文楷体" w:hAnsi="华文楷体" w:eastAsia="华文楷体"/>
          <w:sz w:val="28"/>
          <w:szCs w:val="28"/>
        </w:rPr>
        <w:t>的相续当中</w:t>
      </w:r>
      <w:ins w:id="335" w:author="Administrator" w:date="2015-12-26T16:23:39Z">
        <w:r>
          <w:rPr>
            <w:rFonts w:hint="eastAsia" w:ascii="华文楷体" w:hAnsi="华文楷体" w:eastAsia="华文楷体"/>
            <w:sz w:val="28"/>
            <w:szCs w:val="28"/>
            <w:lang w:eastAsia="zh-CN"/>
          </w:rPr>
          <w:t>、</w:t>
        </w:r>
      </w:ins>
      <w:del w:id="336" w:author="Administrator" w:date="2015-12-26T16:23:39Z">
        <w:r>
          <w:rPr>
            <w:rFonts w:hint="eastAsia" w:ascii="华文楷体" w:hAnsi="华文楷体" w:eastAsia="华文楷体"/>
            <w:sz w:val="28"/>
            <w:szCs w:val="28"/>
          </w:rPr>
          <w:delText>，</w:delText>
        </w:r>
      </w:del>
      <w:r>
        <w:rPr>
          <w:rFonts w:hint="eastAsia" w:ascii="华文楷体" w:hAnsi="华文楷体" w:eastAsia="华文楷体"/>
          <w:sz w:val="28"/>
          <w:szCs w:val="28"/>
        </w:rPr>
        <w:t>每一个道友的心中，都有一种空的概念，我们都觉得</w:t>
      </w:r>
      <w:ins w:id="337" w:author="Administrator" w:date="2015-12-26T16:23:56Z">
        <w:r>
          <w:rPr>
            <w:rFonts w:hint="eastAsia" w:ascii="华文楷体" w:hAnsi="华文楷体" w:eastAsia="华文楷体"/>
            <w:sz w:val="28"/>
            <w:szCs w:val="28"/>
            <w:lang w:eastAsia="zh-CN"/>
          </w:rPr>
          <w:t>噢</w:t>
        </w:r>
      </w:ins>
      <w:ins w:id="338" w:author="Administrator" w:date="2015-12-26T16:23:51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抉择了空性了，但是我们</w:t>
      </w:r>
      <w:ins w:id="339" w:author="Administrator" w:date="2015-12-28T18:06:09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一定要认真</w:t>
      </w:r>
      <w:del w:id="340" w:author="Administrator" w:date="2015-12-26T16:24:35Z">
        <w:r>
          <w:rPr>
            <w:rFonts w:hint="eastAsia" w:ascii="华文楷体" w:hAnsi="华文楷体" w:eastAsia="华文楷体"/>
            <w:sz w:val="28"/>
            <w:szCs w:val="28"/>
          </w:rPr>
          <w:delText>抉择</w:delText>
        </w:r>
      </w:del>
      <w:ins w:id="341" w:author="Administrator" w:date="2015-12-26T16:24:37Z">
        <w:r>
          <w:rPr>
            <w:rFonts w:hint="eastAsia" w:ascii="华文楷体" w:hAnsi="华文楷体" w:eastAsia="华文楷体"/>
            <w:sz w:val="28"/>
            <w:szCs w:val="28"/>
            <w:lang w:eastAsia="zh-CN"/>
          </w:rPr>
          <w:t>负责</w:t>
        </w:r>
      </w:ins>
      <w:r>
        <w:rPr>
          <w:rFonts w:hint="eastAsia" w:ascii="华文楷体" w:hAnsi="华文楷体" w:eastAsia="华文楷体"/>
          <w:sz w:val="28"/>
          <w:szCs w:val="28"/>
        </w:rPr>
        <w:t>，我们这个空都不是很准确的一种空性，是不是佛经论典当中所描绘的那种空性呢，这个还不好说，</w:t>
      </w:r>
      <w:ins w:id="342" w:author="Administrator" w:date="2015-12-26T16:24:52Z">
        <w:r>
          <w:rPr>
            <w:rFonts w:hint="eastAsia" w:ascii="华文楷体" w:hAnsi="华文楷体" w:eastAsia="华文楷体"/>
            <w:sz w:val="28"/>
            <w:szCs w:val="28"/>
          </w:rPr>
          <w:t>这个还不好说</w:t>
        </w:r>
      </w:ins>
      <w:ins w:id="343" w:author="Administrator" w:date="2015-12-26T16:24:54Z">
        <w:r>
          <w:rPr>
            <w:rFonts w:hint="eastAsia" w:ascii="华文楷体" w:hAnsi="华文楷体" w:eastAsia="华文楷体"/>
            <w:sz w:val="28"/>
            <w:szCs w:val="28"/>
            <w:lang w:eastAsia="zh-CN"/>
          </w:rPr>
          <w:t>。</w:t>
        </w:r>
      </w:ins>
      <w:ins w:id="344" w:author="Administrator" w:date="2015-12-26T16:25:06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这个时候必须要通过长时间的观察，通过一层一层</w:t>
      </w:r>
      <w:ins w:id="345" w:author="Administrator" w:date="2015-12-30T23:38:10Z">
        <w:r>
          <w:rPr>
            <w:rFonts w:hint="eastAsia" w:ascii="华文楷体" w:hAnsi="华文楷体" w:eastAsia="华文楷体"/>
            <w:sz w:val="28"/>
            <w:szCs w:val="28"/>
            <w:lang w:eastAsia="zh-CN"/>
          </w:rPr>
          <w:t>的</w:t>
        </w:r>
      </w:ins>
      <w:del w:id="346" w:author="Administrator" w:date="2015-12-26T16:25:20Z">
        <w:r>
          <w:rPr>
            <w:rFonts w:hint="eastAsia" w:ascii="华文楷体" w:hAnsi="华文楷体" w:eastAsia="华文楷体"/>
            <w:sz w:val="28"/>
            <w:szCs w:val="28"/>
          </w:rPr>
          <w:delText>的</w:delText>
        </w:r>
      </w:del>
      <w:r>
        <w:rPr>
          <w:rFonts w:hint="eastAsia" w:ascii="华文楷体" w:hAnsi="华文楷体" w:eastAsia="华文楷体"/>
          <w:sz w:val="28"/>
          <w:szCs w:val="28"/>
        </w:rPr>
        <w:t>观察</w:t>
      </w:r>
      <w:ins w:id="347" w:author="Administrator" w:date="2015-12-23T00:04:18Z">
        <w:r>
          <w:rPr>
            <w:rFonts w:hint="eastAsia" w:ascii="华文楷体" w:hAnsi="华文楷体" w:eastAsia="华文楷体"/>
            <w:sz w:val="28"/>
            <w:szCs w:val="28"/>
            <w:lang w:eastAsia="zh-CN"/>
          </w:rPr>
          <w:t>。</w:t>
        </w:r>
      </w:ins>
      <w:del w:id="348" w:author="Administrator" w:date="2015-12-23T00:04:18Z">
        <w:r>
          <w:rPr>
            <w:rFonts w:hint="eastAsia" w:ascii="华文楷体" w:hAnsi="华文楷体" w:eastAsia="华文楷体"/>
            <w:sz w:val="28"/>
            <w:szCs w:val="28"/>
          </w:rPr>
          <w:delText>，</w:delText>
        </w:r>
      </w:del>
      <w:r>
        <w:rPr>
          <w:rFonts w:hint="eastAsia" w:ascii="华文楷体" w:hAnsi="华文楷体" w:eastAsia="华文楷体"/>
          <w:sz w:val="28"/>
          <w:szCs w:val="28"/>
        </w:rPr>
        <w:t>有的时候我们前</w:t>
      </w:r>
      <w:del w:id="349" w:author="Administrator" w:date="2015-12-26T16:25:24Z">
        <w:r>
          <w:rPr>
            <w:rFonts w:hint="eastAsia" w:ascii="华文楷体" w:hAnsi="华文楷体" w:eastAsia="华文楷体"/>
            <w:sz w:val="28"/>
            <w:szCs w:val="28"/>
          </w:rPr>
          <w:delText>面</w:delText>
        </w:r>
      </w:del>
      <w:ins w:id="350" w:author="Administrator" w:date="2015-12-26T16:25:26Z">
        <w:r>
          <w:rPr>
            <w:rFonts w:hint="eastAsia" w:ascii="华文楷体" w:hAnsi="华文楷体" w:eastAsia="华文楷体"/>
            <w:sz w:val="28"/>
            <w:szCs w:val="28"/>
            <w:lang w:eastAsia="zh-CN"/>
          </w:rPr>
          <w:t>几年</w:t>
        </w:r>
      </w:ins>
      <w:r>
        <w:rPr>
          <w:rFonts w:hint="eastAsia" w:ascii="华文楷体" w:hAnsi="华文楷体" w:eastAsia="华文楷体"/>
          <w:sz w:val="28"/>
          <w:szCs w:val="28"/>
        </w:rPr>
        <w:t>抉择的空</w:t>
      </w:r>
      <w:del w:id="351" w:author="Administrator" w:date="2015-12-23T00:04:23Z">
        <w:r>
          <w:rPr>
            <w:rFonts w:hint="eastAsia" w:ascii="华文楷体" w:hAnsi="华文楷体" w:eastAsia="华文楷体"/>
            <w:sz w:val="28"/>
            <w:szCs w:val="28"/>
          </w:rPr>
          <w:delText>，</w:delText>
        </w:r>
      </w:del>
      <w:r>
        <w:rPr>
          <w:rFonts w:hint="eastAsia" w:ascii="华文楷体" w:hAnsi="华文楷体" w:eastAsia="华文楷体"/>
          <w:sz w:val="28"/>
          <w:szCs w:val="28"/>
        </w:rPr>
        <w:t>和后面抉择的空，</w:t>
      </w:r>
      <w:del w:id="352" w:author="Administrator" w:date="2015-12-23T00:04:27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这个方面我们自己都会认为完全不一样</w:t>
      </w:r>
      <w:del w:id="353" w:author="Administrator" w:date="2015-12-30T23:38:23Z">
        <w:r>
          <w:rPr>
            <w:rFonts w:hint="eastAsia" w:ascii="华文楷体" w:hAnsi="华文楷体" w:eastAsia="华文楷体"/>
            <w:sz w:val="28"/>
            <w:szCs w:val="28"/>
          </w:rPr>
          <w:delText>的</w:delText>
        </w:r>
      </w:del>
      <w:r>
        <w:rPr>
          <w:rFonts w:hint="eastAsia" w:ascii="华文楷体" w:hAnsi="华文楷体" w:eastAsia="华文楷体"/>
          <w:sz w:val="28"/>
          <w:szCs w:val="28"/>
        </w:rPr>
        <w:t>，以前我</w:t>
      </w:r>
      <w:del w:id="354" w:author="Administrator" w:date="2015-12-26T16:25:43Z">
        <w:r>
          <w:rPr>
            <w:rFonts w:hint="eastAsia" w:ascii="华文楷体" w:hAnsi="华文楷体" w:eastAsia="华文楷体"/>
            <w:sz w:val="28"/>
            <w:szCs w:val="28"/>
          </w:rPr>
          <w:delText>们</w:delText>
        </w:r>
      </w:del>
      <w:r>
        <w:rPr>
          <w:rFonts w:hint="eastAsia" w:ascii="华文楷体" w:hAnsi="华文楷体" w:eastAsia="华文楷体"/>
          <w:sz w:val="28"/>
          <w:szCs w:val="28"/>
        </w:rPr>
        <w:t>理解空的是那样的状态，现在理解的空是这样的状态，</w:t>
      </w:r>
      <w:ins w:id="355" w:author="Administrator" w:date="2015-12-28T18:06:41Z">
        <w:r>
          <w:rPr>
            <w:rFonts w:hint="eastAsia" w:ascii="华文楷体" w:hAnsi="华文楷体" w:eastAsia="华文楷体"/>
            <w:sz w:val="28"/>
            <w:szCs w:val="28"/>
            <w:lang w:eastAsia="zh-CN"/>
          </w:rPr>
          <w:t>所以</w:t>
        </w:r>
      </w:ins>
      <w:del w:id="356" w:author="Administrator" w:date="2015-12-28T18:06:39Z">
        <w:r>
          <w:rPr>
            <w:rFonts w:hint="eastAsia" w:ascii="华文楷体" w:hAnsi="华文楷体" w:eastAsia="华文楷体"/>
            <w:sz w:val="28"/>
            <w:szCs w:val="28"/>
          </w:rPr>
          <w:delText>说</w:delText>
        </w:r>
      </w:del>
      <w:r>
        <w:rPr>
          <w:rFonts w:hint="eastAsia" w:ascii="华文楷体" w:hAnsi="华文楷体" w:eastAsia="华文楷体"/>
          <w:sz w:val="28"/>
          <w:szCs w:val="28"/>
        </w:rPr>
        <w:t>这个方面我们一定要对这样一种空的</w:t>
      </w:r>
      <w:ins w:id="357" w:author="Administrator" w:date="2015-12-26T16:25:51Z">
        <w:r>
          <w:rPr>
            <w:rFonts w:hint="eastAsia" w:ascii="华文楷体" w:hAnsi="华文楷体" w:eastAsia="华文楷体"/>
            <w:sz w:val="28"/>
            <w:szCs w:val="28"/>
            <w:lang w:eastAsia="zh-CN"/>
          </w:rPr>
          <w:t>、</w:t>
        </w:r>
      </w:ins>
      <w:del w:id="358" w:author="Administrator" w:date="2015-12-26T16:25:51Z">
        <w:r>
          <w:rPr>
            <w:rFonts w:hint="eastAsia" w:ascii="华文楷体" w:hAnsi="华文楷体" w:eastAsia="华文楷体"/>
            <w:sz w:val="28"/>
            <w:szCs w:val="28"/>
          </w:rPr>
          <w:delText>，</w:delText>
        </w:r>
      </w:del>
      <w:del w:id="359" w:author="Administrator" w:date="2015-12-23T00:04:3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所谓的空性一定要</w:t>
      </w:r>
      <w:ins w:id="360" w:author="Administrator" w:date="2015-12-30T23:38:57Z">
        <w:r>
          <w:rPr>
            <w:rFonts w:hint="eastAsia" w:ascii="华文楷体" w:hAnsi="华文楷体" w:eastAsia="华文楷体"/>
            <w:sz w:val="28"/>
            <w:szCs w:val="28"/>
            <w:lang w:eastAsia="zh-CN"/>
          </w:rPr>
          <w:t>有一个</w:t>
        </w:r>
      </w:ins>
      <w:r>
        <w:rPr>
          <w:rFonts w:hint="eastAsia" w:ascii="华文楷体" w:hAnsi="华文楷体" w:eastAsia="华文楷体"/>
          <w:sz w:val="28"/>
          <w:szCs w:val="28"/>
        </w:rPr>
        <w:t>非常准确的认知，不认知这个空性</w:t>
      </w:r>
      <w:del w:id="361" w:author="Administrator" w:date="2015-12-26T16:25:56Z">
        <w:r>
          <w:rPr>
            <w:rFonts w:hint="eastAsia" w:ascii="华文楷体" w:hAnsi="华文楷体" w:eastAsia="华文楷体"/>
            <w:sz w:val="28"/>
            <w:szCs w:val="28"/>
          </w:rPr>
          <w:delText>，</w:delText>
        </w:r>
      </w:del>
      <w:r>
        <w:rPr>
          <w:rFonts w:hint="eastAsia" w:ascii="华文楷体" w:hAnsi="华文楷体" w:eastAsia="华文楷体"/>
          <w:sz w:val="28"/>
          <w:szCs w:val="28"/>
        </w:rPr>
        <w:t>你修什么法非常困难的，极其困难</w:t>
      </w:r>
      <w:ins w:id="362" w:author="Administrator" w:date="2015-12-23T00:04:49Z">
        <w:r>
          <w:rPr>
            <w:rFonts w:hint="eastAsia" w:ascii="华文楷体" w:hAnsi="华文楷体" w:eastAsia="华文楷体"/>
            <w:sz w:val="28"/>
            <w:szCs w:val="28"/>
            <w:lang w:eastAsia="zh-CN"/>
          </w:rPr>
          <w:t>。</w:t>
        </w:r>
      </w:ins>
      <w:del w:id="363" w:author="Administrator" w:date="2015-12-23T00:04:48Z">
        <w:r>
          <w:rPr>
            <w:rFonts w:hint="eastAsia" w:ascii="华文楷体" w:hAnsi="华文楷体" w:eastAsia="华文楷体"/>
            <w:sz w:val="28"/>
            <w:szCs w:val="28"/>
          </w:rPr>
          <w:delText>，</w:delText>
        </w:r>
      </w:del>
      <w:r>
        <w:rPr>
          <w:rFonts w:hint="eastAsia" w:ascii="华文楷体" w:hAnsi="华文楷体" w:eastAsia="华文楷体"/>
          <w:sz w:val="28"/>
          <w:szCs w:val="28"/>
        </w:rPr>
        <w:t>所以像这样讲的时候呢，所以</w:t>
      </w:r>
      <w:ins w:id="364" w:author="Administrator" w:date="2015-12-26T16:26:04Z">
        <w:r>
          <w:rPr>
            <w:rFonts w:hint="eastAsia" w:ascii="华文楷体" w:hAnsi="华文楷体" w:eastAsia="华文楷体"/>
            <w:sz w:val="28"/>
            <w:szCs w:val="28"/>
            <w:lang w:eastAsia="zh-CN"/>
          </w:rPr>
          <w:t>说</w:t>
        </w:r>
      </w:ins>
      <w:r>
        <w:rPr>
          <w:rFonts w:hint="eastAsia" w:ascii="华文楷体" w:hAnsi="华文楷体" w:eastAsia="华文楷体"/>
          <w:sz w:val="28"/>
          <w:szCs w:val="28"/>
        </w:rPr>
        <w:t>麦</w:t>
      </w:r>
      <w:ins w:id="365" w:author="Administrator" w:date="2015-12-23T00:04:57Z">
        <w:r>
          <w:rPr>
            <w:rFonts w:hint="eastAsia" w:ascii="华文楷体" w:hAnsi="华文楷体" w:eastAsia="华文楷体"/>
            <w:sz w:val="28"/>
            <w:szCs w:val="28"/>
            <w:lang w:eastAsia="zh-CN"/>
          </w:rPr>
          <w:t>彭</w:t>
        </w:r>
      </w:ins>
      <w:del w:id="366" w:author="Administrator" w:date="2015-12-23T00:04:54Z">
        <w:r>
          <w:rPr>
            <w:rFonts w:hint="eastAsia" w:ascii="华文楷体" w:hAnsi="华文楷体" w:eastAsia="华文楷体"/>
            <w:sz w:val="28"/>
            <w:szCs w:val="28"/>
          </w:rPr>
          <w:delText>朋</w:delText>
        </w:r>
      </w:del>
      <w:r>
        <w:rPr>
          <w:rFonts w:hint="eastAsia" w:ascii="华文楷体" w:hAnsi="华文楷体" w:eastAsia="华文楷体"/>
          <w:sz w:val="28"/>
          <w:szCs w:val="28"/>
        </w:rPr>
        <w:t>仁波切说</w:t>
      </w:r>
      <w:ins w:id="367" w:author="Administrator" w:date="2015-12-23T00:05:04Z">
        <w:r>
          <w:rPr>
            <w:rFonts w:hint="eastAsia" w:ascii="华文楷体" w:hAnsi="华文楷体" w:eastAsia="华文楷体"/>
            <w:sz w:val="28"/>
            <w:szCs w:val="28"/>
            <w:lang w:eastAsia="zh-CN"/>
          </w:rPr>
          <w:t>，</w:t>
        </w:r>
      </w:ins>
      <w:ins w:id="368" w:author="Administrator" w:date="2015-12-26T16:26:23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我们务必要对空就是现</w:t>
      </w:r>
      <w:ins w:id="369" w:author="Administrator" w:date="2015-12-23T00:05:16Z">
        <w:r>
          <w:rPr>
            <w:rFonts w:hint="eastAsia" w:ascii="华文楷体" w:hAnsi="华文楷体" w:eastAsia="华文楷体"/>
            <w:sz w:val="28"/>
            <w:szCs w:val="28"/>
            <w:lang w:eastAsia="zh-CN"/>
          </w:rPr>
          <w:t>、</w:t>
        </w:r>
      </w:ins>
      <w:del w:id="370" w:author="Administrator" w:date="2015-12-23T00:05:16Z">
        <w:r>
          <w:rPr>
            <w:rFonts w:hint="eastAsia" w:ascii="华文楷体" w:hAnsi="华文楷体" w:eastAsia="华文楷体"/>
            <w:sz w:val="28"/>
            <w:szCs w:val="28"/>
          </w:rPr>
          <w:delText>，</w:delText>
        </w:r>
      </w:del>
      <w:r>
        <w:rPr>
          <w:rFonts w:hint="eastAsia" w:ascii="华文楷体" w:hAnsi="华文楷体" w:eastAsia="华文楷体"/>
          <w:sz w:val="28"/>
          <w:szCs w:val="28"/>
        </w:rPr>
        <w:t>现空双运的正相生起定解，一定要产生</w:t>
      </w:r>
      <w:ins w:id="371" w:author="Administrator" w:date="2015-12-26T16:26:40Z">
        <w:r>
          <w:rPr>
            <w:rFonts w:hint="eastAsia" w:ascii="华文楷体" w:hAnsi="华文楷体" w:eastAsia="华文楷体"/>
            <w:sz w:val="28"/>
            <w:szCs w:val="28"/>
            <w:lang w:eastAsia="zh-CN"/>
          </w:rPr>
          <w:t>一个</w:t>
        </w:r>
      </w:ins>
      <w:del w:id="372" w:author="Administrator" w:date="2015-12-26T16:26:52Z">
        <w:r>
          <w:rPr>
            <w:rFonts w:hint="eastAsia" w:ascii="华文楷体" w:hAnsi="华文楷体" w:eastAsia="华文楷体"/>
            <w:sz w:val="28"/>
            <w:szCs w:val="28"/>
          </w:rPr>
          <w:delText>定解</w:delText>
        </w:r>
      </w:del>
      <w:del w:id="373" w:author="Administrator" w:date="2015-12-26T16:26:53Z">
        <w:r>
          <w:rPr>
            <w:rFonts w:hint="eastAsia" w:ascii="华文楷体" w:hAnsi="华文楷体" w:eastAsia="华文楷体"/>
            <w:sz w:val="28"/>
            <w:szCs w:val="28"/>
          </w:rPr>
          <w:delText>，</w:delText>
        </w:r>
      </w:del>
      <w:ins w:id="374" w:author="Administrator" w:date="2015-12-26T16:26:54Z">
        <w:r>
          <w:rPr>
            <w:rFonts w:hint="eastAsia" w:ascii="华文楷体" w:hAnsi="华文楷体" w:eastAsia="华文楷体"/>
            <w:sz w:val="28"/>
            <w:szCs w:val="28"/>
            <w:lang w:eastAsia="zh-CN"/>
          </w:rPr>
          <w:t>、</w:t>
        </w:r>
      </w:ins>
      <w:del w:id="375" w:author="Administrator" w:date="2015-12-26T16:27:01Z">
        <w:r>
          <w:rPr>
            <w:rFonts w:hint="eastAsia" w:ascii="华文楷体" w:hAnsi="华文楷体" w:eastAsia="华文楷体"/>
            <w:sz w:val="28"/>
            <w:szCs w:val="28"/>
          </w:rPr>
          <w:delText>而</w:delText>
        </w:r>
      </w:del>
      <w:ins w:id="376" w:author="Administrator" w:date="2015-12-26T16:27:03Z">
        <w:r>
          <w:rPr>
            <w:rFonts w:hint="eastAsia" w:ascii="华文楷体" w:hAnsi="华文楷体" w:eastAsia="华文楷体"/>
            <w:sz w:val="28"/>
            <w:szCs w:val="28"/>
            <w:lang w:eastAsia="zh-CN"/>
          </w:rPr>
          <w:t>并</w:t>
        </w:r>
      </w:ins>
      <w:del w:id="377" w:author="Administrator" w:date="2015-12-26T16:27:57Z">
        <w:r>
          <w:rPr>
            <w:rFonts w:hint="eastAsia" w:ascii="华文楷体" w:hAnsi="华文楷体" w:eastAsia="华文楷体"/>
            <w:sz w:val="28"/>
            <w:szCs w:val="28"/>
          </w:rPr>
          <w:delText>且</w:delText>
        </w:r>
      </w:del>
      <w:ins w:id="378" w:author="Administrator" w:date="2015-12-26T16:27:15Z">
        <w:r>
          <w:rPr>
            <w:rFonts w:hint="eastAsia" w:ascii="华文楷体" w:hAnsi="华文楷体" w:eastAsia="华文楷体"/>
            <w:sz w:val="28"/>
            <w:szCs w:val="28"/>
            <w:lang w:eastAsia="zh-CN"/>
          </w:rPr>
          <w:t>了</w:t>
        </w:r>
      </w:ins>
      <w:ins w:id="379" w:author="Administrator" w:date="2015-12-26T16:27:27Z">
        <w:r>
          <w:rPr>
            <w:rFonts w:hint="eastAsia" w:ascii="华文楷体" w:hAnsi="华文楷体" w:eastAsia="华文楷体"/>
            <w:sz w:val="28"/>
            <w:szCs w:val="28"/>
            <w:lang w:eastAsia="zh-CN"/>
          </w:rPr>
          <w:t>解</w:t>
        </w:r>
      </w:ins>
      <w:ins w:id="380" w:author="Administrator" w:date="2015-12-26T16:27:3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定解</w:t>
      </w:r>
      <w:ins w:id="381" w:author="Administrator" w:date="2015-12-26T16:27:48Z">
        <w:r>
          <w:rPr>
            <w:rFonts w:hint="eastAsia" w:ascii="华文楷体" w:hAnsi="华文楷体" w:eastAsia="华文楷体"/>
            <w:sz w:val="28"/>
            <w:szCs w:val="28"/>
            <w:lang w:eastAsia="zh-CN"/>
          </w:rPr>
          <w:t>是</w:t>
        </w:r>
      </w:ins>
      <w:r>
        <w:rPr>
          <w:rFonts w:hint="eastAsia" w:ascii="华文楷体" w:hAnsi="华文楷体" w:eastAsia="华文楷体"/>
          <w:sz w:val="28"/>
          <w:szCs w:val="28"/>
        </w:rPr>
        <w:t>非常准确的，这个来自于长时间的思考</w:t>
      </w:r>
      <w:ins w:id="382" w:author="Administrator" w:date="2015-12-28T18:07:18Z">
        <w:r>
          <w:rPr>
            <w:rFonts w:hint="eastAsia" w:ascii="华文楷体" w:hAnsi="华文楷体" w:eastAsia="华文楷体"/>
            <w:sz w:val="28"/>
            <w:szCs w:val="28"/>
            <w:lang w:eastAsia="zh-CN"/>
          </w:rPr>
          <w:t>，</w:t>
        </w:r>
      </w:ins>
      <w:ins w:id="383" w:author="Administrator" w:date="2015-12-28T18:07:19Z">
        <w:r>
          <w:rPr>
            <w:rFonts w:hint="eastAsia" w:ascii="华文楷体" w:hAnsi="华文楷体" w:eastAsia="华文楷体"/>
            <w:sz w:val="28"/>
            <w:szCs w:val="28"/>
            <w:lang w:eastAsia="zh-CN"/>
          </w:rPr>
          <w:t>啊</w:t>
        </w:r>
      </w:ins>
      <w:ins w:id="384" w:author="Administrator" w:date="2015-12-28T18:07:16Z">
        <w:r>
          <w:rPr>
            <w:rFonts w:hint="eastAsia" w:ascii="华文楷体" w:hAnsi="华文楷体" w:eastAsia="华文楷体"/>
            <w:sz w:val="28"/>
            <w:szCs w:val="28"/>
          </w:rPr>
          <w:t>长时间的思考</w:t>
        </w:r>
      </w:ins>
      <w:ins w:id="385" w:author="Administrator" w:date="2015-12-23T00:05:30Z">
        <w:r>
          <w:rPr>
            <w:rFonts w:hint="eastAsia" w:ascii="华文楷体" w:hAnsi="华文楷体" w:eastAsia="华文楷体"/>
            <w:sz w:val="28"/>
            <w:szCs w:val="28"/>
            <w:lang w:eastAsia="zh-CN"/>
          </w:rPr>
          <w:t>。</w:t>
        </w:r>
      </w:ins>
      <w:del w:id="386" w:author="Administrator" w:date="2015-12-23T00:05:30Z">
        <w:r>
          <w:rPr>
            <w:rFonts w:hint="eastAsia" w:ascii="华文楷体" w:hAnsi="华文楷体" w:eastAsia="华文楷体"/>
            <w:sz w:val="28"/>
            <w:szCs w:val="28"/>
          </w:rPr>
          <w:delText>，</w:delText>
        </w:r>
      </w:del>
      <w:r>
        <w:rPr>
          <w:rFonts w:hint="eastAsia" w:ascii="华文楷体" w:hAnsi="华文楷体" w:eastAsia="华文楷体"/>
          <w:sz w:val="28"/>
          <w:szCs w:val="28"/>
        </w:rPr>
        <w:t>麦彭仁波切在这个里面呢对现空的道理讲得很清楚，还有</w:t>
      </w:r>
      <w:ins w:id="387" w:author="Administrator" w:date="2015-12-26T16:28:16Z">
        <w:r>
          <w:rPr>
            <w:rFonts w:hint="eastAsia" w:ascii="华文楷体" w:hAnsi="华文楷体" w:eastAsia="华文楷体"/>
            <w:sz w:val="28"/>
            <w:szCs w:val="28"/>
            <w:lang w:eastAsia="zh-CN"/>
          </w:rPr>
          <w:t>过一段</w:t>
        </w:r>
      </w:ins>
      <w:del w:id="388" w:author="Administrator" w:date="2015-12-26T16:28:20Z">
        <w:r>
          <w:rPr>
            <w:rFonts w:hint="eastAsia" w:ascii="华文楷体" w:hAnsi="华文楷体" w:eastAsia="华文楷体"/>
            <w:sz w:val="28"/>
            <w:szCs w:val="28"/>
          </w:rPr>
          <w:delText>后面</w:delText>
        </w:r>
      </w:del>
      <w:r>
        <w:rPr>
          <w:rFonts w:hint="eastAsia" w:ascii="华文楷体" w:hAnsi="华文楷体" w:eastAsia="华文楷体"/>
          <w:sz w:val="28"/>
          <w:szCs w:val="28"/>
        </w:rPr>
        <w:t>时间</w:t>
      </w:r>
      <w:ins w:id="389" w:author="Administrator" w:date="2015-12-26T16:28:24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学习</w:t>
      </w:r>
      <w:ins w:id="390" w:author="Administrator" w:date="2015-12-26T16:28:30Z">
        <w:r>
          <w:rPr>
            <w:rFonts w:hint="eastAsia" w:ascii="华文楷体" w:hAnsi="华文楷体" w:eastAsia="华文楷体"/>
            <w:sz w:val="28"/>
            <w:szCs w:val="28"/>
            <w:lang w:eastAsia="zh-CN"/>
          </w:rPr>
          <w:t>《</w:t>
        </w:r>
      </w:ins>
      <w:r>
        <w:rPr>
          <w:rFonts w:hint="eastAsia" w:ascii="华文楷体" w:hAnsi="华文楷体" w:eastAsia="华文楷体"/>
          <w:sz w:val="28"/>
          <w:szCs w:val="28"/>
        </w:rPr>
        <w:t>定解宝</w:t>
      </w:r>
      <w:del w:id="391" w:author="Administrator" w:date="2015-12-26T16:28:35Z">
        <w:r>
          <w:rPr>
            <w:rFonts w:hint="eastAsia" w:ascii="华文楷体" w:hAnsi="华文楷体" w:eastAsia="华文楷体"/>
            <w:sz w:val="28"/>
            <w:szCs w:val="28"/>
          </w:rPr>
          <w:delText>藏</w:delText>
        </w:r>
      </w:del>
      <w:ins w:id="392" w:author="Administrator" w:date="2015-12-26T16:28:45Z">
        <w:r>
          <w:rPr>
            <w:rFonts w:hint="eastAsia" w:ascii="华文楷体" w:hAnsi="华文楷体" w:eastAsia="华文楷体"/>
            <w:sz w:val="28"/>
            <w:szCs w:val="28"/>
            <w:lang w:eastAsia="zh-CN"/>
          </w:rPr>
          <w:t>灯</w:t>
        </w:r>
      </w:ins>
      <w:r>
        <w:rPr>
          <w:rFonts w:hint="eastAsia" w:ascii="华文楷体" w:hAnsi="华文楷体" w:eastAsia="华文楷体"/>
          <w:sz w:val="28"/>
          <w:szCs w:val="28"/>
        </w:rPr>
        <w:t>论</w:t>
      </w:r>
      <w:ins w:id="393" w:author="Administrator" w:date="2015-12-26T16:28:32Z">
        <w:r>
          <w:rPr>
            <w:rFonts w:hint="eastAsia" w:ascii="华文楷体" w:hAnsi="华文楷体" w:eastAsia="华文楷体"/>
            <w:sz w:val="28"/>
            <w:szCs w:val="28"/>
            <w:lang w:eastAsia="zh-CN"/>
          </w:rPr>
          <w:t>》</w:t>
        </w:r>
      </w:ins>
      <w:r>
        <w:rPr>
          <w:rFonts w:hint="eastAsia" w:ascii="华文楷体" w:hAnsi="华文楷体" w:eastAsia="华文楷体"/>
          <w:sz w:val="28"/>
          <w:szCs w:val="28"/>
        </w:rPr>
        <w:t>，在</w:t>
      </w:r>
      <w:ins w:id="394" w:author="Administrator" w:date="2015-12-26T16:29:02Z">
        <w:r>
          <w:rPr>
            <w:rFonts w:hint="eastAsia" w:ascii="华文楷体" w:hAnsi="华文楷体" w:eastAsia="华文楷体"/>
            <w:sz w:val="28"/>
            <w:szCs w:val="28"/>
            <w:lang w:eastAsia="zh-CN"/>
          </w:rPr>
          <w:t>《</w:t>
        </w:r>
      </w:ins>
      <w:r>
        <w:rPr>
          <w:rFonts w:hint="eastAsia" w:ascii="华文楷体" w:hAnsi="华文楷体" w:eastAsia="华文楷体"/>
          <w:sz w:val="28"/>
          <w:szCs w:val="28"/>
        </w:rPr>
        <w:t>定解宝</w:t>
      </w:r>
      <w:ins w:id="395" w:author="Administrator" w:date="2015-12-26T16:29:11Z">
        <w:r>
          <w:rPr>
            <w:rFonts w:hint="eastAsia" w:ascii="华文楷体" w:hAnsi="华文楷体" w:eastAsia="华文楷体"/>
            <w:sz w:val="28"/>
            <w:szCs w:val="28"/>
            <w:lang w:eastAsia="zh-CN"/>
          </w:rPr>
          <w:t>灯</w:t>
        </w:r>
      </w:ins>
      <w:del w:id="396" w:author="Administrator" w:date="2015-12-26T16:29:08Z">
        <w:r>
          <w:rPr>
            <w:rFonts w:hint="eastAsia" w:ascii="华文楷体" w:hAnsi="华文楷体" w:eastAsia="华文楷体"/>
            <w:sz w:val="28"/>
            <w:szCs w:val="28"/>
          </w:rPr>
          <w:delText>藏</w:delText>
        </w:r>
      </w:del>
      <w:r>
        <w:rPr>
          <w:rFonts w:hint="eastAsia" w:ascii="华文楷体" w:hAnsi="华文楷体" w:eastAsia="华文楷体"/>
          <w:sz w:val="28"/>
          <w:szCs w:val="28"/>
        </w:rPr>
        <w:t>论</w:t>
      </w:r>
      <w:ins w:id="397" w:author="Administrator" w:date="2015-12-26T16:29:06Z">
        <w:r>
          <w:rPr>
            <w:rFonts w:hint="eastAsia" w:ascii="华文楷体" w:hAnsi="华文楷体" w:eastAsia="华文楷体"/>
            <w:sz w:val="28"/>
            <w:szCs w:val="28"/>
            <w:lang w:eastAsia="zh-CN"/>
          </w:rPr>
          <w:t>》</w:t>
        </w:r>
      </w:ins>
      <w:r>
        <w:rPr>
          <w:rFonts w:hint="eastAsia" w:ascii="华文楷体" w:hAnsi="华文楷体" w:eastAsia="华文楷体"/>
          <w:sz w:val="28"/>
          <w:szCs w:val="28"/>
        </w:rPr>
        <w:t>当中，第一个问题当中</w:t>
      </w:r>
      <w:ins w:id="398" w:author="Administrator" w:date="2015-12-26T16:30:04Z">
        <w:r>
          <w:rPr>
            <w:rFonts w:hint="eastAsia" w:ascii="华文楷体" w:hAnsi="华文楷体" w:eastAsia="华文楷体"/>
            <w:sz w:val="28"/>
            <w:szCs w:val="28"/>
            <w:lang w:eastAsia="zh-CN"/>
          </w:rPr>
          <w:t>啊</w:t>
        </w:r>
      </w:ins>
      <w:del w:id="399" w:author="Administrator" w:date="2015-12-26T16:30:03Z">
        <w:r>
          <w:rPr>
            <w:rFonts w:hint="eastAsia" w:ascii="华文楷体" w:hAnsi="华文楷体" w:eastAsia="华文楷体"/>
            <w:sz w:val="28"/>
            <w:szCs w:val="28"/>
          </w:rPr>
          <w:delText>呢</w:delText>
        </w:r>
      </w:del>
      <w:r>
        <w:rPr>
          <w:rFonts w:hint="eastAsia" w:ascii="华文楷体" w:hAnsi="华文楷体" w:eastAsia="华文楷体"/>
          <w:sz w:val="28"/>
          <w:szCs w:val="28"/>
        </w:rPr>
        <w:t>，或者就是讲第五个问题啊，第七个问题啊，这个方面都是讲到</w:t>
      </w:r>
      <w:del w:id="400" w:author="Administrator" w:date="2015-12-26T16:29:34Z">
        <w:r>
          <w:rPr>
            <w:rFonts w:hint="eastAsia" w:ascii="华文楷体" w:hAnsi="华文楷体" w:eastAsia="华文楷体"/>
            <w:sz w:val="28"/>
            <w:szCs w:val="28"/>
          </w:rPr>
          <w:delText>和</w:delText>
        </w:r>
      </w:del>
      <w:r>
        <w:rPr>
          <w:rFonts w:hint="eastAsia" w:ascii="华文楷体" w:hAnsi="华文楷体" w:eastAsia="华文楷体"/>
          <w:sz w:val="28"/>
          <w:szCs w:val="28"/>
        </w:rPr>
        <w:t>自空</w:t>
      </w:r>
      <w:ins w:id="401" w:author="Administrator" w:date="2015-12-26T16:30:11Z">
        <w:r>
          <w:rPr>
            <w:rFonts w:hint="eastAsia" w:ascii="华文楷体" w:hAnsi="华文楷体" w:eastAsia="华文楷体"/>
            <w:sz w:val="28"/>
            <w:szCs w:val="28"/>
            <w:lang w:eastAsia="zh-CN"/>
          </w:rPr>
          <w:t>的</w:t>
        </w:r>
      </w:ins>
      <w:ins w:id="402" w:author="Administrator" w:date="2015-12-26T16:29:38Z">
        <w:r>
          <w:rPr>
            <w:rFonts w:hint="eastAsia" w:ascii="华文楷体" w:hAnsi="华文楷体" w:eastAsia="华文楷体"/>
            <w:sz w:val="28"/>
            <w:szCs w:val="28"/>
            <w:lang w:eastAsia="zh-CN"/>
          </w:rPr>
          <w:t>、</w:t>
        </w:r>
      </w:ins>
      <w:ins w:id="403" w:author="Administrator" w:date="2015-12-26T16:29:43Z">
        <w:r>
          <w:rPr>
            <w:rFonts w:hint="eastAsia" w:ascii="华文楷体" w:hAnsi="华文楷体" w:eastAsia="华文楷体"/>
            <w:sz w:val="28"/>
            <w:szCs w:val="28"/>
            <w:lang w:eastAsia="zh-CN"/>
          </w:rPr>
          <w:t>和自</w:t>
        </w:r>
      </w:ins>
      <w:ins w:id="404" w:author="Administrator" w:date="2015-12-26T16:29:46Z">
        <w:r>
          <w:rPr>
            <w:rFonts w:hint="eastAsia" w:ascii="华文楷体" w:hAnsi="华文楷体" w:eastAsia="华文楷体"/>
            <w:sz w:val="28"/>
            <w:szCs w:val="28"/>
            <w:lang w:eastAsia="zh-CN"/>
          </w:rPr>
          <w:t>空</w:t>
        </w:r>
      </w:ins>
      <w:r>
        <w:rPr>
          <w:rFonts w:hint="eastAsia" w:ascii="华文楷体" w:hAnsi="华文楷体" w:eastAsia="华文楷体"/>
          <w:sz w:val="28"/>
          <w:szCs w:val="28"/>
        </w:rPr>
        <w:t>有关</w:t>
      </w:r>
      <w:ins w:id="405" w:author="Administrator" w:date="2015-12-26T16:29:49Z">
        <w:r>
          <w:rPr>
            <w:rFonts w:hint="eastAsia" w:ascii="华文楷体" w:hAnsi="华文楷体" w:eastAsia="华文楷体"/>
            <w:sz w:val="28"/>
            <w:szCs w:val="28"/>
            <w:lang w:eastAsia="zh-CN"/>
          </w:rPr>
          <w:t>的</w:t>
        </w:r>
      </w:ins>
      <w:r>
        <w:rPr>
          <w:rFonts w:hint="eastAsia" w:ascii="华文楷体" w:hAnsi="华文楷体" w:eastAsia="华文楷体"/>
          <w:sz w:val="28"/>
          <w:szCs w:val="28"/>
        </w:rPr>
        <w:t>很多很多的问题，</w:t>
      </w:r>
      <w:ins w:id="406" w:author="Administrator" w:date="2015-12-26T16:31:29Z">
        <w:r>
          <w:rPr>
            <w:rFonts w:hint="eastAsia" w:ascii="华文楷体" w:hAnsi="华文楷体" w:eastAsia="华文楷体"/>
            <w:sz w:val="28"/>
            <w:szCs w:val="28"/>
            <w:lang w:eastAsia="zh-CN"/>
          </w:rPr>
          <w:t>到</w:t>
        </w:r>
      </w:ins>
      <w:r>
        <w:rPr>
          <w:rFonts w:hint="eastAsia" w:ascii="华文楷体" w:hAnsi="华文楷体" w:eastAsia="华文楷体"/>
          <w:sz w:val="28"/>
          <w:szCs w:val="28"/>
        </w:rPr>
        <w:t>那个时候我们可以知道</w:t>
      </w:r>
      <w:ins w:id="407" w:author="Administrator" w:date="2015-12-26T16:30:2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空性</w:t>
      </w:r>
      <w:del w:id="408" w:author="Administrator" w:date="2015-12-26T16:30:43Z">
        <w:r>
          <w:rPr>
            <w:rFonts w:hint="eastAsia" w:ascii="华文楷体" w:hAnsi="华文楷体" w:eastAsia="华文楷体"/>
            <w:sz w:val="28"/>
            <w:szCs w:val="28"/>
          </w:rPr>
          <w:delText>，</w:delText>
        </w:r>
      </w:del>
      <w:r>
        <w:rPr>
          <w:rFonts w:hint="eastAsia" w:ascii="华文楷体" w:hAnsi="华文楷体" w:eastAsia="华文楷体"/>
          <w:sz w:val="28"/>
          <w:szCs w:val="28"/>
        </w:rPr>
        <w:t>和这个时候</w:t>
      </w:r>
      <w:ins w:id="409" w:author="Administrator" w:date="2015-12-26T16:30:35Z">
        <w:r>
          <w:rPr>
            <w:rFonts w:hint="eastAsia" w:ascii="华文楷体" w:hAnsi="华文楷体" w:eastAsia="华文楷体"/>
            <w:sz w:val="28"/>
            <w:szCs w:val="28"/>
            <w:lang w:eastAsia="zh-CN"/>
          </w:rPr>
          <w:t>我</w:t>
        </w:r>
      </w:ins>
      <w:ins w:id="410" w:author="Administrator" w:date="2015-12-26T16:30:36Z">
        <w:r>
          <w:rPr>
            <w:rFonts w:hint="eastAsia" w:ascii="华文楷体" w:hAnsi="华文楷体" w:eastAsia="华文楷体"/>
            <w:sz w:val="28"/>
            <w:szCs w:val="28"/>
            <w:lang w:eastAsia="zh-CN"/>
          </w:rPr>
          <w:t>们</w:t>
        </w:r>
      </w:ins>
      <w:r>
        <w:rPr>
          <w:rFonts w:hint="eastAsia" w:ascii="华文楷体" w:hAnsi="华文楷体" w:eastAsia="华文楷体"/>
          <w:sz w:val="28"/>
          <w:szCs w:val="28"/>
        </w:rPr>
        <w:t>学习的空性，到底怎么样才能空性呢，怎么样才</w:t>
      </w:r>
      <w:ins w:id="411" w:author="Administrator" w:date="2015-12-26T16:31:03Z">
        <w:r>
          <w:rPr>
            <w:rFonts w:hint="eastAsia" w:ascii="华文楷体" w:hAnsi="华文楷体" w:eastAsia="华文楷体"/>
            <w:sz w:val="28"/>
            <w:szCs w:val="28"/>
            <w:lang w:eastAsia="zh-CN"/>
          </w:rPr>
          <w:t>是</w:t>
        </w:r>
      </w:ins>
      <w:del w:id="412" w:author="Administrator" w:date="2015-12-26T16:31:02Z">
        <w:r>
          <w:rPr>
            <w:rFonts w:hint="eastAsia" w:ascii="华文楷体" w:hAnsi="华文楷体" w:eastAsia="华文楷体"/>
            <w:sz w:val="28"/>
            <w:szCs w:val="28"/>
          </w:rPr>
          <w:delText>能</w:delText>
        </w:r>
      </w:del>
      <w:r>
        <w:rPr>
          <w:rFonts w:hint="eastAsia" w:ascii="华文楷体" w:hAnsi="华文楷体" w:eastAsia="华文楷体"/>
          <w:sz w:val="28"/>
          <w:szCs w:val="28"/>
        </w:rPr>
        <w:t>空性呢</w:t>
      </w:r>
      <w:ins w:id="413" w:author="Administrator" w:date="2015-12-28T18:07:43Z">
        <w:r>
          <w:rPr>
            <w:rFonts w:hint="eastAsia" w:ascii="华文楷体" w:hAnsi="华文楷体" w:eastAsia="华文楷体"/>
            <w:sz w:val="28"/>
            <w:szCs w:val="28"/>
            <w:lang w:eastAsia="zh-CN"/>
          </w:rPr>
          <w:t>？</w:t>
        </w:r>
      </w:ins>
      <w:ins w:id="414" w:author="Administrator" w:date="2015-12-26T16:31:08Z">
        <w:r>
          <w:rPr>
            <w:rFonts w:hint="eastAsia" w:ascii="华文楷体" w:hAnsi="华文楷体" w:eastAsia="华文楷体"/>
            <w:sz w:val="28"/>
            <w:szCs w:val="28"/>
            <w:lang w:eastAsia="zh-CN"/>
          </w:rPr>
          <w:t>所以</w:t>
        </w:r>
      </w:ins>
      <w:del w:id="415" w:author="Administrator" w:date="2015-12-26T16:31:06Z">
        <w:r>
          <w:rPr>
            <w:rFonts w:hint="eastAsia" w:ascii="华文楷体" w:hAnsi="华文楷体" w:eastAsia="华文楷体"/>
            <w:sz w:val="28"/>
            <w:szCs w:val="28"/>
          </w:rPr>
          <w:delText>，</w:delText>
        </w:r>
      </w:del>
      <w:r>
        <w:rPr>
          <w:rFonts w:hint="eastAsia" w:ascii="华文楷体" w:hAnsi="华文楷体" w:eastAsia="华文楷体"/>
          <w:sz w:val="28"/>
          <w:szCs w:val="28"/>
        </w:rPr>
        <w:t>这个对空性的理解呢，它有很多层次，为什么有很多层次呢，因为这个空呢，它毕竟是一个无分别智慧面前</w:t>
      </w:r>
      <w:ins w:id="416" w:author="Administrator" w:date="2015-12-26T16:31:47Z">
        <w:r>
          <w:rPr>
            <w:rFonts w:hint="eastAsia" w:ascii="华文楷体" w:hAnsi="华文楷体" w:eastAsia="华文楷体"/>
            <w:sz w:val="28"/>
            <w:szCs w:val="28"/>
            <w:lang w:eastAsia="zh-CN"/>
          </w:rPr>
          <w:t>、</w:t>
        </w:r>
      </w:ins>
      <w:del w:id="417" w:author="Administrator" w:date="2015-12-26T16:31:47Z">
        <w:r>
          <w:rPr>
            <w:rFonts w:hint="eastAsia" w:ascii="华文楷体" w:hAnsi="华文楷体" w:eastAsia="华文楷体"/>
            <w:sz w:val="28"/>
            <w:szCs w:val="28"/>
          </w:rPr>
          <w:delText>，</w:delText>
        </w:r>
      </w:del>
      <w:r>
        <w:rPr>
          <w:rFonts w:hint="eastAsia" w:ascii="华文楷体" w:hAnsi="华文楷体" w:eastAsia="华文楷体"/>
          <w:sz w:val="28"/>
          <w:szCs w:val="28"/>
        </w:rPr>
        <w:t>菩萨入定的境界，非常甚深，它是远离了分别念的</w:t>
      </w:r>
      <w:ins w:id="418" w:author="Administrator" w:date="2015-12-26T16:31:54Z">
        <w:r>
          <w:rPr>
            <w:rFonts w:hint="eastAsia" w:ascii="华文楷体" w:hAnsi="华文楷体" w:eastAsia="华文楷体"/>
            <w:sz w:val="28"/>
            <w:szCs w:val="28"/>
            <w:lang w:eastAsia="zh-CN"/>
          </w:rPr>
          <w:t>。</w:t>
        </w:r>
      </w:ins>
      <w:del w:id="419" w:author="Administrator" w:date="2015-12-26T16:31:54Z">
        <w:r>
          <w:rPr>
            <w:rFonts w:hint="eastAsia" w:ascii="华文楷体" w:hAnsi="华文楷体" w:eastAsia="华文楷体"/>
            <w:sz w:val="28"/>
            <w:szCs w:val="28"/>
          </w:rPr>
          <w:delText>，</w:delText>
        </w:r>
      </w:del>
      <w:r>
        <w:rPr>
          <w:rFonts w:hint="eastAsia" w:ascii="华文楷体" w:hAnsi="华文楷体" w:eastAsia="华文楷体"/>
          <w:sz w:val="28"/>
          <w:szCs w:val="28"/>
        </w:rPr>
        <w:t>而现在我们说</w:t>
      </w:r>
      <w:del w:id="420" w:author="Administrator" w:date="2015-12-23T00:06:12Z">
        <w:r>
          <w:rPr>
            <w:rFonts w:hint="eastAsia" w:ascii="华文楷体" w:hAnsi="华文楷体" w:eastAsia="华文楷体"/>
            <w:sz w:val="28"/>
            <w:szCs w:val="28"/>
          </w:rPr>
          <w:delText>，</w:delText>
        </w:r>
      </w:del>
      <w:r>
        <w:rPr>
          <w:rFonts w:hint="eastAsia" w:ascii="华文楷体" w:hAnsi="华文楷体" w:eastAsia="华文楷体"/>
          <w:sz w:val="28"/>
          <w:szCs w:val="28"/>
        </w:rPr>
        <w:t>通过分别念去抉择空，这个层次那个层次，逐渐逐渐把</w:t>
      </w:r>
      <w:ins w:id="421" w:author="Administrator" w:date="2015-12-26T16:32:30Z">
        <w:r>
          <w:rPr>
            <w:rFonts w:hint="eastAsia" w:ascii="华文楷体" w:hAnsi="华文楷体" w:eastAsia="华文楷体"/>
            <w:sz w:val="28"/>
            <w:szCs w:val="28"/>
            <w:lang w:eastAsia="zh-CN"/>
          </w:rPr>
          <w:t>很多</w:t>
        </w:r>
      </w:ins>
      <w:r>
        <w:rPr>
          <w:rFonts w:hint="eastAsia" w:ascii="华文楷体" w:hAnsi="华文楷体" w:eastAsia="华文楷体"/>
          <w:sz w:val="28"/>
          <w:szCs w:val="28"/>
        </w:rPr>
        <w:t>错误的观点抛弃掉，认定一个正确总</w:t>
      </w:r>
      <w:ins w:id="422" w:author="Administrator" w:date="2015-12-26T16:32:05Z">
        <w:r>
          <w:rPr>
            <w:rFonts w:hint="eastAsia" w:ascii="华文楷体" w:hAnsi="华文楷体" w:eastAsia="华文楷体"/>
            <w:sz w:val="28"/>
            <w:szCs w:val="28"/>
            <w:lang w:eastAsia="zh-CN"/>
          </w:rPr>
          <w:t>相</w:t>
        </w:r>
      </w:ins>
      <w:del w:id="423" w:author="Administrator" w:date="2015-12-26T16:32:02Z">
        <w:r>
          <w:rPr>
            <w:rFonts w:hint="eastAsia" w:ascii="华文楷体" w:hAnsi="华文楷体" w:eastAsia="华文楷体"/>
            <w:sz w:val="28"/>
            <w:szCs w:val="28"/>
          </w:rPr>
          <w:delText>向</w:delText>
        </w:r>
      </w:del>
      <w:r>
        <w:rPr>
          <w:rFonts w:hint="eastAsia" w:ascii="华文楷体" w:hAnsi="华文楷体" w:eastAsia="华文楷体"/>
          <w:sz w:val="28"/>
          <w:szCs w:val="28"/>
        </w:rPr>
        <w:t>，在这个正确总</w:t>
      </w:r>
      <w:ins w:id="424" w:author="Administrator" w:date="2015-12-26T16:32:10Z">
        <w:r>
          <w:rPr>
            <w:rFonts w:hint="eastAsia" w:ascii="华文楷体" w:hAnsi="华文楷体" w:eastAsia="华文楷体"/>
            <w:sz w:val="28"/>
            <w:szCs w:val="28"/>
            <w:lang w:eastAsia="zh-CN"/>
          </w:rPr>
          <w:t>相</w:t>
        </w:r>
      </w:ins>
      <w:ins w:id="425" w:author="Administrator" w:date="2015-12-28T18:08:07Z">
        <w:r>
          <w:rPr>
            <w:rFonts w:hint="eastAsia" w:ascii="华文楷体" w:hAnsi="华文楷体" w:eastAsia="华文楷体"/>
            <w:sz w:val="28"/>
            <w:szCs w:val="28"/>
            <w:lang w:eastAsia="zh-CN"/>
          </w:rPr>
          <w:t>的</w:t>
        </w:r>
      </w:ins>
      <w:ins w:id="426" w:author="Administrator" w:date="2015-12-26T16:32:40Z">
        <w:r>
          <w:rPr>
            <w:rFonts w:hint="eastAsia" w:ascii="华文楷体" w:hAnsi="华文楷体" w:eastAsia="华文楷体"/>
            <w:sz w:val="28"/>
            <w:szCs w:val="28"/>
            <w:lang w:eastAsia="zh-CN"/>
          </w:rPr>
          <w:t>这样一种</w:t>
        </w:r>
      </w:ins>
      <w:ins w:id="427" w:author="Administrator" w:date="2015-12-30T23:40:15Z">
        <w:r>
          <w:rPr>
            <w:rFonts w:hint="eastAsia" w:ascii="华文楷体" w:hAnsi="华文楷体" w:eastAsia="华文楷体"/>
            <w:sz w:val="28"/>
            <w:szCs w:val="28"/>
            <w:lang w:eastAsia="zh-CN"/>
          </w:rPr>
          <w:t>这个</w:t>
        </w:r>
      </w:ins>
      <w:del w:id="428" w:author="Administrator" w:date="2015-12-26T16:32:07Z">
        <w:r>
          <w:rPr>
            <w:rFonts w:hint="eastAsia" w:ascii="华文楷体" w:hAnsi="华文楷体" w:eastAsia="华文楷体"/>
            <w:sz w:val="28"/>
            <w:szCs w:val="28"/>
          </w:rPr>
          <w:delText>向</w:delText>
        </w:r>
      </w:del>
      <w:r>
        <w:rPr>
          <w:rFonts w:hint="eastAsia" w:ascii="华文楷体" w:hAnsi="华文楷体" w:eastAsia="华文楷体"/>
          <w:sz w:val="28"/>
          <w:szCs w:val="28"/>
        </w:rPr>
        <w:t>所缘面前，我们</w:t>
      </w:r>
      <w:ins w:id="429" w:author="Administrator" w:date="2015-12-23T00:06:30Z">
        <w:r>
          <w:rPr>
            <w:rFonts w:hint="eastAsia" w:ascii="华文楷体" w:hAnsi="华文楷体" w:eastAsia="华文楷体"/>
            <w:sz w:val="28"/>
            <w:szCs w:val="28"/>
            <w:lang w:eastAsia="zh-CN"/>
          </w:rPr>
          <w:t>再再</w:t>
        </w:r>
      </w:ins>
      <w:del w:id="430" w:author="Administrator" w:date="2015-12-23T00:06:28Z">
        <w:r>
          <w:rPr>
            <w:rFonts w:hint="eastAsia" w:ascii="华文楷体" w:hAnsi="华文楷体" w:eastAsia="华文楷体"/>
            <w:sz w:val="28"/>
            <w:szCs w:val="28"/>
          </w:rPr>
          <w:delText>在在</w:delText>
        </w:r>
      </w:del>
      <w:r>
        <w:rPr>
          <w:rFonts w:hint="eastAsia" w:ascii="华文楷体" w:hAnsi="华文楷体" w:eastAsia="华文楷体"/>
          <w:sz w:val="28"/>
          <w:szCs w:val="28"/>
        </w:rPr>
        <w:t>地修行的时候，</w:t>
      </w:r>
      <w:ins w:id="431" w:author="Administrator" w:date="2015-12-26T16:33:24Z">
        <w:r>
          <w:rPr>
            <w:rFonts w:hint="eastAsia" w:ascii="华文楷体" w:hAnsi="华文楷体" w:eastAsia="华文楷体"/>
            <w:sz w:val="28"/>
            <w:szCs w:val="28"/>
            <w:lang w:eastAsia="zh-CN"/>
          </w:rPr>
          <w:t>最后</w:t>
        </w:r>
      </w:ins>
      <w:r>
        <w:rPr>
          <w:rFonts w:hint="eastAsia" w:ascii="华文楷体" w:hAnsi="华文楷体" w:eastAsia="华文楷体"/>
          <w:sz w:val="28"/>
          <w:szCs w:val="28"/>
        </w:rPr>
        <w:t>逐渐逐渐</w:t>
      </w:r>
      <w:ins w:id="432" w:author="Administrator" w:date="2015-12-26T16:34:32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把我们分别心熄灭掉</w:t>
      </w:r>
      <w:ins w:id="433" w:author="Administrator" w:date="2015-12-23T00:06:44Z">
        <w:r>
          <w:rPr>
            <w:rFonts w:hint="eastAsia" w:ascii="华文楷体" w:hAnsi="华文楷体" w:eastAsia="华文楷体"/>
            <w:sz w:val="28"/>
            <w:szCs w:val="28"/>
            <w:lang w:eastAsia="zh-CN"/>
          </w:rPr>
          <w:t>。</w:t>
        </w:r>
      </w:ins>
      <w:del w:id="434" w:author="Administrator" w:date="2015-12-23T00:06:43Z">
        <w:r>
          <w:rPr>
            <w:rFonts w:hint="eastAsia" w:ascii="华文楷体" w:hAnsi="华文楷体" w:eastAsia="华文楷体"/>
            <w:sz w:val="28"/>
            <w:szCs w:val="28"/>
          </w:rPr>
          <w:delText>，</w:delText>
        </w:r>
      </w:del>
      <w:r>
        <w:rPr>
          <w:rFonts w:hint="eastAsia" w:ascii="华文楷体" w:hAnsi="华文楷体" w:eastAsia="华文楷体"/>
          <w:sz w:val="28"/>
          <w:szCs w:val="28"/>
        </w:rPr>
        <w:t>也就是说正确的认知空</w:t>
      </w:r>
      <w:ins w:id="435" w:author="Administrator" w:date="2015-12-23T00:06:54Z">
        <w:r>
          <w:rPr>
            <w:rFonts w:hint="eastAsia" w:ascii="华文楷体" w:hAnsi="华文楷体" w:eastAsia="华文楷体"/>
            <w:sz w:val="28"/>
            <w:szCs w:val="28"/>
            <w:lang w:eastAsia="zh-CN"/>
          </w:rPr>
          <w:t>，</w:t>
        </w:r>
      </w:ins>
      <w:ins w:id="436" w:author="Administrator" w:date="2015-12-26T16:34:57Z">
        <w:r>
          <w:rPr>
            <w:rFonts w:hint="eastAsia" w:ascii="华文楷体" w:hAnsi="华文楷体" w:eastAsia="华文楷体"/>
            <w:sz w:val="28"/>
            <w:szCs w:val="28"/>
            <w:lang w:eastAsia="zh-CN"/>
          </w:rPr>
          <w:t>那</w:t>
        </w:r>
      </w:ins>
      <w:ins w:id="437" w:author="Administrator" w:date="2015-12-26T16:33:06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正确的熄灭分别心的正道</w:t>
      </w:r>
      <w:ins w:id="438" w:author="Administrator" w:date="2015-12-26T16:34:01Z">
        <w:r>
          <w:rPr>
            <w:rFonts w:hint="eastAsia" w:ascii="华文楷体" w:hAnsi="华文楷体" w:eastAsia="华文楷体"/>
            <w:sz w:val="28"/>
            <w:szCs w:val="28"/>
            <w:lang w:eastAsia="zh-CN"/>
          </w:rPr>
          <w:t>；</w:t>
        </w:r>
      </w:ins>
      <w:del w:id="439" w:author="Administrator" w:date="2015-12-26T16:34:00Z">
        <w:r>
          <w:rPr>
            <w:rFonts w:hint="eastAsia" w:ascii="华文楷体" w:hAnsi="华文楷体" w:eastAsia="华文楷体"/>
            <w:sz w:val="28"/>
            <w:szCs w:val="28"/>
          </w:rPr>
          <w:delText>，</w:delText>
        </w:r>
      </w:del>
      <w:r>
        <w:rPr>
          <w:rFonts w:hint="eastAsia" w:ascii="华文楷体" w:hAnsi="华文楷体" w:eastAsia="华文楷体"/>
          <w:sz w:val="28"/>
          <w:szCs w:val="28"/>
        </w:rPr>
        <w:t>不正确的认知空</w:t>
      </w:r>
      <w:ins w:id="440" w:author="Administrator" w:date="2015-12-26T16:34:39Z">
        <w:r>
          <w:rPr>
            <w:rFonts w:hint="eastAsia" w:ascii="华文楷体" w:hAnsi="华文楷体" w:eastAsia="华文楷体"/>
            <w:sz w:val="28"/>
            <w:szCs w:val="28"/>
            <w:lang w:eastAsia="zh-CN"/>
          </w:rPr>
          <w:t>，</w:t>
        </w:r>
      </w:ins>
      <w:del w:id="441" w:author="Administrator" w:date="2015-12-23T00:07:04Z">
        <w:r>
          <w:rPr>
            <w:rFonts w:hint="eastAsia" w:ascii="华文楷体" w:hAnsi="华文楷体" w:eastAsia="华文楷体"/>
            <w:sz w:val="28"/>
            <w:szCs w:val="28"/>
          </w:rPr>
          <w:delText>，</w:delText>
        </w:r>
      </w:del>
      <w:r>
        <w:rPr>
          <w:rFonts w:hint="eastAsia" w:ascii="华文楷体" w:hAnsi="华文楷体" w:eastAsia="华文楷体"/>
          <w:sz w:val="28"/>
          <w:szCs w:val="28"/>
        </w:rPr>
        <w:t>那就是增加戏论</w:t>
      </w:r>
      <w:ins w:id="442" w:author="Administrator" w:date="2015-12-26T16:34:10Z">
        <w:r>
          <w:rPr>
            <w:rFonts w:hint="eastAsia" w:ascii="华文楷体" w:hAnsi="华文楷体" w:eastAsia="华文楷体"/>
            <w:sz w:val="28"/>
            <w:szCs w:val="28"/>
            <w:lang w:eastAsia="zh-CN"/>
          </w:rPr>
          <w:t>、</w:t>
        </w:r>
      </w:ins>
      <w:ins w:id="443" w:author="Administrator" w:date="2015-12-26T16:34:45Z">
        <w:r>
          <w:rPr>
            <w:rFonts w:hint="eastAsia" w:ascii="华文楷体" w:hAnsi="华文楷体" w:eastAsia="华文楷体"/>
            <w:sz w:val="28"/>
            <w:szCs w:val="28"/>
            <w:lang w:eastAsia="zh-CN"/>
          </w:rPr>
          <w:t>那就是</w:t>
        </w:r>
      </w:ins>
      <w:ins w:id="444" w:author="Administrator" w:date="2015-12-26T16:34:17Z">
        <w:r>
          <w:rPr>
            <w:rFonts w:hint="eastAsia" w:ascii="华文楷体" w:hAnsi="华文楷体" w:eastAsia="华文楷体"/>
            <w:sz w:val="28"/>
            <w:szCs w:val="28"/>
            <w:lang w:eastAsia="zh-CN"/>
          </w:rPr>
          <w:t>增加分别</w:t>
        </w:r>
      </w:ins>
      <w:ins w:id="445" w:author="Administrator" w:date="2015-12-23T00:07:08Z">
        <w:r>
          <w:rPr>
            <w:rFonts w:hint="eastAsia" w:ascii="华文楷体" w:hAnsi="华文楷体" w:eastAsia="华文楷体"/>
            <w:sz w:val="28"/>
            <w:szCs w:val="28"/>
            <w:lang w:eastAsia="zh-CN"/>
          </w:rPr>
          <w:t>。</w:t>
        </w:r>
      </w:ins>
      <w:del w:id="446" w:author="Administrator" w:date="2015-12-23T00:07:08Z">
        <w:r>
          <w:rPr>
            <w:rFonts w:hint="eastAsia" w:ascii="华文楷体" w:hAnsi="华文楷体" w:eastAsia="华文楷体"/>
            <w:sz w:val="28"/>
            <w:szCs w:val="28"/>
          </w:rPr>
          <w:delText>，</w:delText>
        </w:r>
      </w:del>
      <w:r>
        <w:rPr>
          <w:rFonts w:hint="eastAsia" w:ascii="华文楷体" w:hAnsi="华文楷体" w:eastAsia="华文楷体"/>
          <w:sz w:val="28"/>
          <w:szCs w:val="28"/>
        </w:rPr>
        <w:t>为什么呢</w:t>
      </w:r>
      <w:ins w:id="447" w:author="Administrator" w:date="2015-12-23T00:07:12Z">
        <w:r>
          <w:rPr>
            <w:rFonts w:hint="eastAsia" w:ascii="华文楷体" w:hAnsi="华文楷体" w:eastAsia="华文楷体"/>
            <w:sz w:val="28"/>
            <w:szCs w:val="28"/>
            <w:lang w:eastAsia="zh-CN"/>
          </w:rPr>
          <w:t>？</w:t>
        </w:r>
      </w:ins>
      <w:ins w:id="448" w:author="Administrator" w:date="2015-12-26T16:35:08Z">
        <w:r>
          <w:rPr>
            <w:rFonts w:hint="eastAsia" w:ascii="华文楷体" w:hAnsi="华文楷体" w:eastAsia="华文楷体"/>
            <w:sz w:val="28"/>
            <w:szCs w:val="28"/>
            <w:lang w:eastAsia="zh-CN"/>
          </w:rPr>
          <w:t>你</w:t>
        </w:r>
      </w:ins>
      <w:del w:id="449" w:author="Administrator" w:date="2015-12-23T00:07:11Z">
        <w:r>
          <w:rPr>
            <w:rFonts w:hint="eastAsia" w:ascii="华文楷体" w:hAnsi="华文楷体" w:eastAsia="华文楷体"/>
            <w:sz w:val="28"/>
            <w:szCs w:val="28"/>
          </w:rPr>
          <w:delText>，</w:delText>
        </w:r>
      </w:del>
      <w:r>
        <w:rPr>
          <w:rFonts w:hint="eastAsia" w:ascii="华文楷体" w:hAnsi="华文楷体" w:eastAsia="华文楷体"/>
          <w:sz w:val="28"/>
          <w:szCs w:val="28"/>
        </w:rPr>
        <w:t>所修的</w:t>
      </w:r>
      <w:del w:id="450" w:author="Administrator" w:date="2015-12-26T16:35:20Z">
        <w:r>
          <w:rPr>
            <w:rFonts w:hint="eastAsia" w:ascii="华文楷体" w:hAnsi="华文楷体" w:eastAsia="华文楷体"/>
            <w:sz w:val="28"/>
            <w:szCs w:val="28"/>
          </w:rPr>
          <w:delText>那</w:delText>
        </w:r>
      </w:del>
      <w:ins w:id="451" w:author="Administrator" w:date="2015-12-26T16:35:16Z">
        <w:r>
          <w:rPr>
            <w:rFonts w:hint="eastAsia" w:ascii="华文楷体" w:hAnsi="华文楷体" w:eastAsia="华文楷体"/>
            <w:sz w:val="28"/>
            <w:szCs w:val="28"/>
            <w:lang w:eastAsia="zh-CN"/>
          </w:rPr>
          <w:t>这</w:t>
        </w:r>
      </w:ins>
      <w:r>
        <w:rPr>
          <w:rFonts w:hint="eastAsia" w:ascii="华文楷体" w:hAnsi="华文楷体" w:eastAsia="华文楷体"/>
          <w:sz w:val="28"/>
          <w:szCs w:val="28"/>
        </w:rPr>
        <w:t>个空</w:t>
      </w:r>
      <w:ins w:id="452" w:author="Administrator" w:date="2015-12-26T16:35:22Z">
        <w:r>
          <w:rPr>
            <w:rFonts w:hint="eastAsia" w:ascii="华文楷体" w:hAnsi="华文楷体" w:eastAsia="华文楷体"/>
            <w:sz w:val="28"/>
            <w:szCs w:val="28"/>
            <w:lang w:eastAsia="zh-CN"/>
          </w:rPr>
          <w:t>，</w:t>
        </w:r>
      </w:ins>
      <w:r>
        <w:rPr>
          <w:rFonts w:hint="eastAsia" w:ascii="华文楷体" w:hAnsi="华文楷体" w:eastAsia="华文楷体"/>
          <w:sz w:val="28"/>
          <w:szCs w:val="28"/>
        </w:rPr>
        <w:t>不是实际的</w:t>
      </w:r>
      <w:ins w:id="453" w:author="Administrator" w:date="2015-12-28T18:08:30Z">
        <w:r>
          <w:rPr>
            <w:rFonts w:hint="eastAsia" w:ascii="华文楷体" w:hAnsi="华文楷体" w:eastAsia="华文楷体"/>
            <w:sz w:val="28"/>
            <w:szCs w:val="28"/>
            <w:lang w:eastAsia="zh-CN"/>
          </w:rPr>
          <w:t>能够</w:t>
        </w:r>
      </w:ins>
      <w:r>
        <w:rPr>
          <w:rFonts w:hint="eastAsia" w:ascii="华文楷体" w:hAnsi="华文楷体" w:eastAsia="华文楷体"/>
          <w:sz w:val="28"/>
          <w:szCs w:val="28"/>
        </w:rPr>
        <w:t>熄灭你分别心的这样一种正确的方法，不是这个方法</w:t>
      </w:r>
      <w:ins w:id="454" w:author="Administrator" w:date="2015-12-23T00:07:25Z">
        <w:r>
          <w:rPr>
            <w:rFonts w:hint="eastAsia" w:ascii="华文楷体" w:hAnsi="华文楷体" w:eastAsia="华文楷体"/>
            <w:sz w:val="28"/>
            <w:szCs w:val="28"/>
            <w:lang w:eastAsia="zh-CN"/>
          </w:rPr>
          <w:t>。</w:t>
        </w:r>
      </w:ins>
      <w:del w:id="455" w:author="Administrator" w:date="2015-12-23T00:07:25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456" w:author="Administrator" w:date="2015-12-30T23:40:43Z">
        <w:r>
          <w:rPr>
            <w:rFonts w:hint="eastAsia" w:ascii="华文楷体" w:hAnsi="华文楷体" w:eastAsia="华文楷体"/>
            <w:sz w:val="28"/>
            <w:szCs w:val="28"/>
            <w:lang w:eastAsia="zh-CN"/>
          </w:rPr>
          <w:t>说</w:t>
        </w:r>
      </w:ins>
      <w:r>
        <w:rPr>
          <w:rFonts w:hint="eastAsia" w:ascii="华文楷体" w:hAnsi="华文楷体" w:eastAsia="华文楷体"/>
          <w:sz w:val="28"/>
          <w:szCs w:val="28"/>
        </w:rPr>
        <w:t>我们说真正的空性呢，前面讲过</w:t>
      </w:r>
      <w:ins w:id="457" w:author="Administrator" w:date="2015-12-23T00:07:30Z">
        <w:r>
          <w:rPr>
            <w:rFonts w:hint="eastAsia" w:ascii="华文楷体" w:hAnsi="华文楷体" w:eastAsia="华文楷体"/>
            <w:sz w:val="28"/>
            <w:szCs w:val="28"/>
            <w:lang w:eastAsia="zh-CN"/>
          </w:rPr>
          <w:t>它</w:t>
        </w:r>
      </w:ins>
      <w:del w:id="458" w:author="Administrator" w:date="2015-12-23T00:07:29Z">
        <w:r>
          <w:rPr>
            <w:rFonts w:hint="eastAsia" w:ascii="华文楷体" w:hAnsi="华文楷体" w:eastAsia="华文楷体"/>
            <w:sz w:val="28"/>
            <w:szCs w:val="28"/>
          </w:rPr>
          <w:delText>他</w:delText>
        </w:r>
      </w:del>
      <w:r>
        <w:rPr>
          <w:rFonts w:hint="eastAsia" w:ascii="华文楷体" w:hAnsi="华文楷体" w:eastAsia="华文楷体"/>
          <w:sz w:val="28"/>
          <w:szCs w:val="28"/>
        </w:rPr>
        <w:t>是菩萨的一种无分别智，那么如果要真正现前无分别智，凡夫的所有分别念都粗，要熄灭掉一切的粗粗细细的分别</w:t>
      </w:r>
      <w:del w:id="459" w:author="Administrator" w:date="2015-12-26T16:36:14Z">
        <w:r>
          <w:rPr>
            <w:rFonts w:hint="eastAsia" w:ascii="华文楷体" w:hAnsi="华文楷体" w:eastAsia="华文楷体"/>
            <w:sz w:val="28"/>
            <w:szCs w:val="28"/>
          </w:rPr>
          <w:delText>念</w:delText>
        </w:r>
      </w:del>
      <w:r>
        <w:rPr>
          <w:rFonts w:hint="eastAsia" w:ascii="华文楷体" w:hAnsi="华文楷体" w:eastAsia="华文楷体"/>
          <w:sz w:val="28"/>
          <w:szCs w:val="28"/>
        </w:rPr>
        <w:t>，而就说最初</w:t>
      </w:r>
      <w:ins w:id="460" w:author="Administrator" w:date="2015-12-30T23:41:07Z">
        <w:r>
          <w:rPr>
            <w:rFonts w:hint="eastAsia" w:ascii="华文楷体" w:hAnsi="华文楷体" w:eastAsia="华文楷体"/>
            <w:sz w:val="28"/>
            <w:szCs w:val="28"/>
            <w:lang w:eastAsia="zh-CN"/>
          </w:rPr>
          <w:t>在</w:t>
        </w:r>
      </w:ins>
      <w:r>
        <w:rPr>
          <w:rFonts w:hint="eastAsia" w:ascii="华文楷体" w:hAnsi="华文楷体" w:eastAsia="华文楷体"/>
          <w:sz w:val="28"/>
          <w:szCs w:val="28"/>
        </w:rPr>
        <w:t>入道的时候，</w:t>
      </w:r>
      <w:ins w:id="461" w:author="Administrator" w:date="2015-12-26T16:36:27Z">
        <w:r>
          <w:rPr>
            <w:rFonts w:hint="eastAsia" w:ascii="华文楷体" w:hAnsi="华文楷体" w:eastAsia="华文楷体"/>
            <w:sz w:val="28"/>
            <w:szCs w:val="28"/>
            <w:lang w:eastAsia="zh-CN"/>
          </w:rPr>
          <w:t>你</w:t>
        </w:r>
      </w:ins>
      <w:r>
        <w:rPr>
          <w:rFonts w:hint="eastAsia" w:ascii="华文楷体" w:hAnsi="华文楷体" w:eastAsia="华文楷体"/>
          <w:sz w:val="28"/>
          <w:szCs w:val="28"/>
        </w:rPr>
        <w:t>怎么样才能够熄灭它的分别念呢，就来自于你是不是真正地掌握了熄灭分别念的道，也就说这个空的正见</w:t>
      </w:r>
      <w:ins w:id="462" w:author="Administrator" w:date="2015-12-26T16:37:02Z">
        <w:r>
          <w:rPr>
            <w:rFonts w:hint="eastAsia" w:ascii="华文楷体" w:hAnsi="华文楷体" w:eastAsia="华文楷体"/>
            <w:sz w:val="28"/>
            <w:szCs w:val="28"/>
            <w:lang w:eastAsia="zh-CN"/>
          </w:rPr>
          <w:t>你</w:t>
        </w:r>
      </w:ins>
      <w:r>
        <w:rPr>
          <w:rFonts w:hint="eastAsia" w:ascii="华文楷体" w:hAnsi="华文楷体" w:eastAsia="华文楷体"/>
          <w:sz w:val="28"/>
          <w:szCs w:val="28"/>
        </w:rPr>
        <w:t>是不是正确的</w:t>
      </w:r>
      <w:del w:id="463" w:author="Administrator" w:date="2015-12-23T00:08:15Z">
        <w:r>
          <w:rPr>
            <w:rFonts w:hint="eastAsia" w:ascii="华文楷体" w:hAnsi="华文楷体" w:eastAsia="华文楷体"/>
            <w:sz w:val="28"/>
            <w:szCs w:val="28"/>
          </w:rPr>
          <w:delText>，</w:delText>
        </w:r>
      </w:del>
      <w:r>
        <w:rPr>
          <w:rFonts w:hint="eastAsia" w:ascii="华文楷体" w:hAnsi="华文楷体" w:eastAsia="华文楷体"/>
          <w:sz w:val="28"/>
          <w:szCs w:val="28"/>
        </w:rPr>
        <w:t>找到了</w:t>
      </w:r>
      <w:ins w:id="464" w:author="Administrator" w:date="2015-12-26T16:36:47Z">
        <w:r>
          <w:rPr>
            <w:rFonts w:hint="eastAsia" w:ascii="华文楷体" w:hAnsi="华文楷体" w:eastAsia="华文楷体"/>
            <w:sz w:val="28"/>
            <w:szCs w:val="28"/>
            <w:lang w:eastAsia="zh-CN"/>
          </w:rPr>
          <w:t>。</w:t>
        </w:r>
      </w:ins>
      <w:del w:id="465" w:author="Administrator" w:date="2015-12-23T00:08:18Z">
        <w:r>
          <w:rPr>
            <w:rFonts w:hint="eastAsia" w:ascii="华文楷体" w:hAnsi="华文楷体" w:eastAsia="华文楷体"/>
            <w:sz w:val="28"/>
            <w:szCs w:val="28"/>
          </w:rPr>
          <w:delText>，</w:delText>
        </w:r>
      </w:del>
      <w:r>
        <w:rPr>
          <w:rFonts w:hint="eastAsia" w:ascii="华文楷体" w:hAnsi="华文楷体" w:eastAsia="华文楷体"/>
          <w:sz w:val="28"/>
          <w:szCs w:val="28"/>
        </w:rPr>
        <w:t>如果真的找到了，</w:t>
      </w:r>
      <w:ins w:id="466" w:author="Administrator" w:date="2015-12-28T18:09:08Z">
        <w:r>
          <w:rPr>
            <w:rFonts w:hint="eastAsia" w:ascii="华文楷体" w:hAnsi="华文楷体" w:eastAsia="华文楷体"/>
            <w:sz w:val="28"/>
            <w:szCs w:val="28"/>
            <w:lang w:eastAsia="zh-CN"/>
          </w:rPr>
          <w:t>你</w:t>
        </w:r>
      </w:ins>
      <w:r>
        <w:rPr>
          <w:rFonts w:hint="eastAsia" w:ascii="华文楷体" w:hAnsi="华文楷体" w:eastAsia="华文楷体"/>
          <w:sz w:val="28"/>
          <w:szCs w:val="28"/>
        </w:rPr>
        <w:t>修下去你</w:t>
      </w:r>
      <w:ins w:id="467" w:author="Administrator" w:date="2015-12-28T18:09:17Z">
        <w:r>
          <w:rPr>
            <w:rFonts w:hint="eastAsia" w:ascii="华文楷体" w:hAnsi="华文楷体" w:eastAsia="华文楷体"/>
            <w:sz w:val="28"/>
            <w:szCs w:val="28"/>
            <w:lang w:eastAsia="zh-CN"/>
          </w:rPr>
          <w:t>就会发现</w:t>
        </w:r>
      </w:ins>
      <w:ins w:id="468" w:author="Administrator" w:date="2015-12-28T18:09:21Z">
        <w:r>
          <w:rPr>
            <w:rFonts w:hint="eastAsia" w:ascii="华文楷体" w:hAnsi="华文楷体" w:eastAsia="华文楷体"/>
            <w:sz w:val="28"/>
            <w:szCs w:val="28"/>
            <w:lang w:eastAsia="zh-CN"/>
          </w:rPr>
          <w:t>你</w:t>
        </w:r>
      </w:ins>
      <w:r>
        <w:rPr>
          <w:rFonts w:hint="eastAsia" w:ascii="华文楷体" w:hAnsi="华文楷体" w:eastAsia="华文楷体"/>
          <w:sz w:val="28"/>
          <w:szCs w:val="28"/>
        </w:rPr>
        <w:t>的分别心就会发现越来越少，越来越趋近于无分别智慧</w:t>
      </w:r>
      <w:ins w:id="469" w:author="Administrator" w:date="2015-12-23T00:08:29Z">
        <w:r>
          <w:rPr>
            <w:rFonts w:hint="eastAsia" w:ascii="华文楷体" w:hAnsi="华文楷体" w:eastAsia="华文楷体"/>
            <w:sz w:val="28"/>
            <w:szCs w:val="28"/>
            <w:lang w:eastAsia="zh-CN"/>
          </w:rPr>
          <w:t>；</w:t>
        </w:r>
      </w:ins>
      <w:del w:id="470" w:author="Administrator" w:date="2015-12-23T00:08:28Z">
        <w:r>
          <w:rPr>
            <w:rFonts w:hint="eastAsia" w:ascii="华文楷体" w:hAnsi="华文楷体" w:eastAsia="华文楷体"/>
            <w:sz w:val="28"/>
            <w:szCs w:val="28"/>
          </w:rPr>
          <w:delText>，</w:delText>
        </w:r>
      </w:del>
      <w:r>
        <w:rPr>
          <w:rFonts w:hint="eastAsia" w:ascii="华文楷体" w:hAnsi="华文楷体" w:eastAsia="华文楷体"/>
          <w:sz w:val="28"/>
          <w:szCs w:val="28"/>
        </w:rPr>
        <w:t>那么反过来讲，如果你对于现和空的</w:t>
      </w:r>
      <w:ins w:id="471" w:author="Administrator" w:date="2015-12-26T16:37:17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概念错误了，你修得时候</w:t>
      </w:r>
      <w:ins w:id="472" w:author="Administrator" w:date="2015-12-26T16:37:38Z">
        <w:r>
          <w:rPr>
            <w:rFonts w:hint="eastAsia" w:ascii="华文楷体" w:hAnsi="华文楷体" w:eastAsia="华文楷体"/>
            <w:sz w:val="28"/>
            <w:szCs w:val="28"/>
            <w:lang w:eastAsia="zh-CN"/>
          </w:rPr>
          <w:t>你的</w:t>
        </w:r>
      </w:ins>
      <w:r>
        <w:rPr>
          <w:rFonts w:hint="eastAsia" w:ascii="华文楷体" w:hAnsi="华文楷体" w:eastAsia="华文楷体"/>
          <w:sz w:val="28"/>
          <w:szCs w:val="28"/>
        </w:rPr>
        <w:t>分别念没办法熄灭，</w:t>
      </w:r>
      <w:ins w:id="473" w:author="Administrator" w:date="2015-12-26T16:37:23Z">
        <w:r>
          <w:rPr>
            <w:rFonts w:hint="eastAsia" w:ascii="华文楷体" w:hAnsi="华文楷体" w:eastAsia="华文楷体"/>
            <w:sz w:val="28"/>
            <w:szCs w:val="28"/>
            <w:lang w:eastAsia="zh-CN"/>
          </w:rPr>
          <w:t>因为</w:t>
        </w:r>
      </w:ins>
      <w:r>
        <w:rPr>
          <w:rFonts w:hint="eastAsia" w:ascii="华文楷体" w:hAnsi="华文楷体" w:eastAsia="华文楷体"/>
          <w:sz w:val="28"/>
          <w:szCs w:val="28"/>
        </w:rPr>
        <w:t>你的方式错了，方式错了之后</w:t>
      </w:r>
      <w:del w:id="474" w:author="Administrator" w:date="2015-12-23T00:08:38Z">
        <w:r>
          <w:rPr>
            <w:rFonts w:hint="eastAsia" w:ascii="华文楷体" w:hAnsi="华文楷体" w:eastAsia="华文楷体"/>
            <w:sz w:val="28"/>
            <w:szCs w:val="28"/>
          </w:rPr>
          <w:delText>，</w:delText>
        </w:r>
      </w:del>
      <w:r>
        <w:rPr>
          <w:rFonts w:hint="eastAsia" w:ascii="华文楷体" w:hAnsi="华文楷体" w:eastAsia="华文楷体"/>
          <w:sz w:val="28"/>
          <w:szCs w:val="28"/>
        </w:rPr>
        <w:t>你再修下去的话，这个方面没办法</w:t>
      </w:r>
      <w:ins w:id="475" w:author="Administrator" w:date="2015-12-26T16:37:44Z">
        <w:r>
          <w:rPr>
            <w:rFonts w:hint="eastAsia" w:ascii="华文楷体" w:hAnsi="华文楷体" w:eastAsia="华文楷体"/>
            <w:sz w:val="28"/>
            <w:szCs w:val="28"/>
            <w:lang w:eastAsia="zh-CN"/>
          </w:rPr>
          <w:t>很</w:t>
        </w:r>
      </w:ins>
      <w:r>
        <w:rPr>
          <w:rFonts w:hint="eastAsia" w:ascii="华文楷体" w:hAnsi="华文楷体" w:eastAsia="华文楷体"/>
          <w:sz w:val="28"/>
          <w:szCs w:val="28"/>
        </w:rPr>
        <w:t>迅速的方式来熄灭相续当中的分别，</w:t>
      </w:r>
      <w:ins w:id="476" w:author="Administrator" w:date="2015-12-28T18:10:14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最后发现</w:t>
      </w:r>
      <w:ins w:id="477" w:author="Administrator" w:date="2015-12-28T18:10:32Z">
        <w:r>
          <w:rPr>
            <w:rFonts w:hint="eastAsia" w:ascii="华文楷体" w:hAnsi="华文楷体" w:eastAsia="华文楷体"/>
            <w:sz w:val="28"/>
            <w:szCs w:val="28"/>
            <w:lang w:eastAsia="zh-CN"/>
          </w:rPr>
          <w:t>的时候</w:t>
        </w:r>
      </w:ins>
      <w:r>
        <w:rPr>
          <w:rFonts w:hint="eastAsia" w:ascii="华文楷体" w:hAnsi="华文楷体" w:eastAsia="华文楷体"/>
          <w:sz w:val="28"/>
          <w:szCs w:val="28"/>
        </w:rPr>
        <w:t>还是在修分别念，没有真正的靠近无分别的状态，没靠近</w:t>
      </w:r>
      <w:ins w:id="478" w:author="Administrator" w:date="2015-12-23T00:08:56Z">
        <w:r>
          <w:rPr>
            <w:rFonts w:hint="eastAsia" w:ascii="华文楷体" w:hAnsi="华文楷体" w:eastAsia="华文楷体"/>
            <w:sz w:val="28"/>
            <w:szCs w:val="28"/>
            <w:lang w:eastAsia="zh-CN"/>
          </w:rPr>
          <w:t>无</w:t>
        </w:r>
      </w:ins>
      <w:r>
        <w:rPr>
          <w:rFonts w:hint="eastAsia" w:ascii="华文楷体" w:hAnsi="华文楷体" w:eastAsia="华文楷体"/>
          <w:sz w:val="28"/>
          <w:szCs w:val="28"/>
        </w:rPr>
        <w:t>分别智这样</w:t>
      </w:r>
      <w:ins w:id="479" w:author="Administrator" w:date="2015-12-30T23:42:26Z">
        <w:r>
          <w:rPr>
            <w:rFonts w:hint="eastAsia" w:ascii="华文楷体" w:hAnsi="华文楷体" w:eastAsia="华文楷体"/>
            <w:sz w:val="28"/>
            <w:szCs w:val="28"/>
            <w:lang w:eastAsia="zh-CN"/>
          </w:rPr>
          <w:t>一种</w:t>
        </w:r>
      </w:ins>
      <w:del w:id="480" w:author="Administrator" w:date="2015-12-30T23:42:27Z">
        <w:r>
          <w:rPr>
            <w:rFonts w:hint="eastAsia" w:ascii="华文楷体" w:hAnsi="华文楷体" w:eastAsia="华文楷体"/>
            <w:sz w:val="28"/>
            <w:szCs w:val="28"/>
          </w:rPr>
          <w:delText>的</w:delText>
        </w:r>
      </w:del>
      <w:r>
        <w:rPr>
          <w:rFonts w:hint="eastAsia" w:ascii="华文楷体" w:hAnsi="华文楷体" w:eastAsia="华文楷体"/>
          <w:sz w:val="28"/>
          <w:szCs w:val="28"/>
        </w:rPr>
        <w:t>正道</w:t>
      </w:r>
      <w:ins w:id="481" w:author="Administrator" w:date="2015-12-23T00:09:04Z">
        <w:r>
          <w:rPr>
            <w:rFonts w:hint="eastAsia" w:ascii="华文楷体" w:hAnsi="华文楷体" w:eastAsia="华文楷体"/>
            <w:sz w:val="28"/>
            <w:szCs w:val="28"/>
            <w:lang w:eastAsia="zh-CN"/>
          </w:rPr>
          <w:t>。</w:t>
        </w:r>
      </w:ins>
      <w:del w:id="482" w:author="Administrator" w:date="2015-12-23T00:09:03Z">
        <w:r>
          <w:rPr>
            <w:rFonts w:hint="eastAsia" w:ascii="华文楷体" w:hAnsi="华文楷体" w:eastAsia="华文楷体"/>
            <w:sz w:val="28"/>
            <w:szCs w:val="28"/>
          </w:rPr>
          <w:delText>，</w:delText>
        </w:r>
      </w:del>
      <w:r>
        <w:rPr>
          <w:rFonts w:hint="eastAsia" w:ascii="华文楷体" w:hAnsi="华文楷体" w:eastAsia="华文楷体"/>
          <w:sz w:val="28"/>
          <w:szCs w:val="28"/>
        </w:rPr>
        <w:t>所以说</w:t>
      </w:r>
      <w:ins w:id="483" w:author="Administrator" w:date="2015-12-23T00:09:13Z">
        <w:r>
          <w:rPr>
            <w:rFonts w:hint="eastAsia" w:ascii="华文楷体" w:hAnsi="华文楷体" w:eastAsia="华文楷体"/>
            <w:sz w:val="28"/>
            <w:szCs w:val="28"/>
            <w:lang w:eastAsia="zh-CN"/>
          </w:rPr>
          <w:t>像</w:t>
        </w:r>
      </w:ins>
      <w:del w:id="484" w:author="Administrator" w:date="2015-12-23T00:09:06Z">
        <w:r>
          <w:rPr>
            <w:rFonts w:hint="eastAsia" w:ascii="华文楷体" w:hAnsi="华文楷体" w:eastAsia="华文楷体"/>
            <w:sz w:val="28"/>
            <w:szCs w:val="28"/>
          </w:rPr>
          <w:delText>象</w:delText>
        </w:r>
      </w:del>
      <w:r>
        <w:rPr>
          <w:rFonts w:hint="eastAsia" w:ascii="华文楷体" w:hAnsi="华文楷体" w:eastAsia="华文楷体"/>
          <w:sz w:val="28"/>
          <w:szCs w:val="28"/>
        </w:rPr>
        <w:t>这样的话就是了知现就是空</w:t>
      </w:r>
      <w:ins w:id="485" w:author="Administrator" w:date="2015-12-23T00:09:20Z">
        <w:r>
          <w:rPr>
            <w:rFonts w:hint="eastAsia" w:ascii="华文楷体" w:hAnsi="华文楷体" w:eastAsia="华文楷体"/>
            <w:sz w:val="28"/>
            <w:szCs w:val="28"/>
            <w:lang w:eastAsia="zh-CN"/>
          </w:rPr>
          <w:t>、</w:t>
        </w:r>
      </w:ins>
      <w:del w:id="486" w:author="Administrator" w:date="2015-12-23T00:09:20Z">
        <w:r>
          <w:rPr>
            <w:rFonts w:hint="eastAsia" w:ascii="华文楷体" w:hAnsi="华文楷体" w:eastAsia="华文楷体"/>
            <w:sz w:val="28"/>
            <w:szCs w:val="28"/>
          </w:rPr>
          <w:delText>，</w:delText>
        </w:r>
      </w:del>
      <w:r>
        <w:rPr>
          <w:rFonts w:hint="eastAsia" w:ascii="华文楷体" w:hAnsi="华文楷体" w:eastAsia="华文楷体"/>
          <w:sz w:val="28"/>
          <w:szCs w:val="28"/>
        </w:rPr>
        <w:t>空就是现，</w:t>
      </w:r>
      <w:ins w:id="487" w:author="Administrator" w:date="2015-12-26T16:38:04Z">
        <w:r>
          <w:rPr>
            <w:rFonts w:hint="eastAsia" w:ascii="华文楷体" w:hAnsi="华文楷体" w:eastAsia="华文楷体"/>
            <w:sz w:val="28"/>
            <w:szCs w:val="28"/>
            <w:lang w:eastAsia="zh-CN"/>
          </w:rPr>
          <w:t>这方面</w:t>
        </w:r>
      </w:ins>
      <w:ins w:id="488" w:author="Administrator" w:date="2015-12-26T16:38:07Z">
        <w:r>
          <w:rPr>
            <w:rFonts w:hint="eastAsia" w:ascii="华文楷体" w:hAnsi="华文楷体" w:eastAsia="华文楷体"/>
            <w:sz w:val="28"/>
            <w:szCs w:val="28"/>
            <w:lang w:eastAsia="zh-CN"/>
          </w:rPr>
          <w:t>是</w:t>
        </w:r>
      </w:ins>
      <w:r>
        <w:rPr>
          <w:rFonts w:hint="eastAsia" w:ascii="华文楷体" w:hAnsi="华文楷体" w:eastAsia="华文楷体"/>
          <w:sz w:val="28"/>
          <w:szCs w:val="28"/>
        </w:rPr>
        <w:t>非常关键的一个问题。</w:t>
      </w:r>
    </w:p>
    <w:p>
      <w:pPr>
        <w:ind w:firstLine="570"/>
        <w:rPr>
          <w:ins w:id="489" w:author="Administrator" w:date="2015-12-23T00:11:35Z"/>
          <w:rFonts w:hint="eastAsia" w:ascii="黑体" w:hAnsi="黑体" w:eastAsia="黑体" w:cs="黑体"/>
          <w:sz w:val="28"/>
          <w:szCs w:val="28"/>
          <w:lang w:eastAsia="zh-CN"/>
        </w:rPr>
      </w:pPr>
      <w:ins w:id="490" w:author="Administrator" w:date="2015-12-23T00:10:39Z">
        <w:r>
          <w:rPr>
            <w:rFonts w:hint="eastAsia" w:ascii="黑体" w:hAnsi="黑体" w:eastAsia="黑体" w:cs="黑体"/>
            <w:sz w:val="28"/>
            <w:szCs w:val="28"/>
            <w:lang w:eastAsia="zh-CN"/>
            <w:rPrChange w:id="491" w:author="Administrator" w:date="2015-12-23T00:11:3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492" w:author="Administrator" w:date="2015-12-23T00:11:30Z">
            <w:rPr>
              <w:rFonts w:hint="eastAsia" w:ascii="华文楷体" w:hAnsi="华文楷体" w:eastAsia="华文楷体"/>
              <w:sz w:val="28"/>
              <w:szCs w:val="28"/>
            </w:rPr>
          </w:rPrChange>
        </w:rPr>
        <w:t>一般来说，有无实的理证容易证悟空性，但对空性显现缘起，却难以达到坚信不移的境界，现出这种诚信之后，就以稳妥、扎实的奠定了一切显密之见解的基础</w:t>
      </w:r>
      <w:ins w:id="493" w:author="Administrator" w:date="2015-12-23T00:11:22Z">
        <w:r>
          <w:rPr>
            <w:rFonts w:hint="eastAsia" w:ascii="黑体" w:hAnsi="黑体" w:eastAsia="黑体" w:cs="黑体"/>
            <w:sz w:val="28"/>
            <w:szCs w:val="28"/>
            <w:lang w:eastAsia="zh-CN"/>
            <w:rPrChange w:id="494" w:author="Administrator" w:date="2015-12-23T00:11:30Z">
              <w:rPr>
                <w:rFonts w:hint="eastAsia" w:ascii="华文楷体" w:hAnsi="华文楷体" w:eastAsia="华文楷体"/>
                <w:sz w:val="28"/>
                <w:szCs w:val="28"/>
                <w:lang w:eastAsia="zh-CN"/>
              </w:rPr>
            </w:rPrChange>
          </w:rPr>
          <w:t>。</w:t>
        </w:r>
      </w:ins>
      <w:ins w:id="495" w:author="Administrator" w:date="2015-12-23T00:11:25Z">
        <w:r>
          <w:rPr>
            <w:rFonts w:hint="eastAsia" w:ascii="黑体" w:hAnsi="黑体" w:eastAsia="黑体" w:cs="黑体"/>
            <w:sz w:val="28"/>
            <w:szCs w:val="28"/>
            <w:lang w:eastAsia="zh-CN"/>
            <w:rPrChange w:id="496" w:author="Administrator" w:date="2015-12-23T00:11:3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del w:id="497" w:author="Administrator" w:date="2015-12-23T00:11:21Z">
        <w:r>
          <w:rPr>
            <w:rFonts w:hint="eastAsia" w:ascii="华文楷体" w:hAnsi="华文楷体" w:eastAsia="华文楷体"/>
            <w:sz w:val="28"/>
            <w:szCs w:val="28"/>
          </w:rPr>
          <w:delText>，</w:delText>
        </w:r>
      </w:del>
      <w:r>
        <w:rPr>
          <w:rFonts w:hint="eastAsia" w:ascii="华文楷体" w:hAnsi="华文楷体" w:eastAsia="华文楷体"/>
          <w:sz w:val="28"/>
          <w:szCs w:val="28"/>
        </w:rPr>
        <w:t>一般来讲</w:t>
      </w:r>
      <w:del w:id="498" w:author="Administrator" w:date="2015-12-26T18:27:20Z">
        <w:r>
          <w:rPr>
            <w:rFonts w:hint="eastAsia" w:ascii="华文楷体" w:hAnsi="华文楷体" w:eastAsia="华文楷体"/>
            <w:sz w:val="28"/>
            <w:szCs w:val="28"/>
          </w:rPr>
          <w:delText>，</w:delText>
        </w:r>
      </w:del>
      <w:r>
        <w:rPr>
          <w:rFonts w:hint="eastAsia" w:ascii="华文楷体" w:hAnsi="华文楷体" w:eastAsia="华文楷体"/>
          <w:sz w:val="28"/>
          <w:szCs w:val="28"/>
        </w:rPr>
        <w:t>对我们的分别念来讲，通过</w:t>
      </w:r>
      <w:ins w:id="499" w:author="Administrator" w:date="2015-12-26T18:27:11Z">
        <w:r>
          <w:rPr>
            <w:rFonts w:hint="eastAsia" w:ascii="华文楷体" w:hAnsi="华文楷体" w:eastAsia="华文楷体"/>
            <w:sz w:val="28"/>
            <w:szCs w:val="28"/>
            <w:lang w:eastAsia="zh-CN"/>
          </w:rPr>
          <w:t>无</w:t>
        </w:r>
      </w:ins>
      <w:del w:id="500" w:author="Administrator" w:date="2015-12-26T18:27:12Z">
        <w:r>
          <w:rPr>
            <w:rFonts w:hint="eastAsia" w:ascii="华文楷体" w:hAnsi="华文楷体" w:eastAsia="华文楷体"/>
            <w:sz w:val="28"/>
            <w:szCs w:val="28"/>
          </w:rPr>
          <w:delText>如</w:delText>
        </w:r>
      </w:del>
      <w:r>
        <w:rPr>
          <w:rFonts w:hint="eastAsia" w:ascii="华文楷体" w:hAnsi="华文楷体" w:eastAsia="华文楷体"/>
          <w:sz w:val="28"/>
          <w:szCs w:val="28"/>
        </w:rPr>
        <w:t>实的理证</w:t>
      </w:r>
      <w:ins w:id="501" w:author="Administrator" w:date="2015-12-26T18:26:22Z">
        <w:r>
          <w:rPr>
            <w:rFonts w:hint="eastAsia" w:ascii="华文楷体" w:hAnsi="华文楷体" w:eastAsia="华文楷体"/>
            <w:sz w:val="28"/>
            <w:szCs w:val="28"/>
            <w:lang w:eastAsia="zh-CN"/>
          </w:rPr>
          <w:t>如能</w:t>
        </w:r>
      </w:ins>
      <w:r>
        <w:rPr>
          <w:rFonts w:hint="eastAsia" w:ascii="华文楷体" w:hAnsi="华文楷体" w:eastAsia="华文楷体"/>
          <w:sz w:val="28"/>
          <w:szCs w:val="28"/>
        </w:rPr>
        <w:t>证悟空性，</w:t>
      </w:r>
      <w:ins w:id="502" w:author="Administrator" w:date="2015-12-26T16:38:57Z">
        <w:r>
          <w:rPr>
            <w:rFonts w:hint="eastAsia" w:ascii="华文楷体" w:hAnsi="华文楷体" w:eastAsia="华文楷体"/>
            <w:sz w:val="28"/>
            <w:szCs w:val="28"/>
            <w:lang w:eastAsia="zh-CN"/>
          </w:rPr>
          <w:t>这个地方</w:t>
        </w:r>
      </w:ins>
      <w:r>
        <w:rPr>
          <w:rFonts w:hint="eastAsia" w:ascii="华文楷体" w:hAnsi="华文楷体" w:eastAsia="华文楷体"/>
          <w:sz w:val="28"/>
          <w:szCs w:val="28"/>
        </w:rPr>
        <w:t>证悟呢我们可以理解成通达的意思，了知或者通达</w:t>
      </w:r>
      <w:ins w:id="503" w:author="Administrator" w:date="2015-12-23T00:11:54Z">
        <w:r>
          <w:rPr>
            <w:rFonts w:hint="eastAsia" w:ascii="华文楷体" w:hAnsi="华文楷体" w:eastAsia="华文楷体"/>
            <w:sz w:val="28"/>
            <w:szCs w:val="28"/>
            <w:lang w:eastAsia="zh-CN"/>
          </w:rPr>
          <w:t>。</w:t>
        </w:r>
      </w:ins>
      <w:del w:id="504" w:author="Administrator" w:date="2015-12-23T00:11:54Z">
        <w:r>
          <w:rPr>
            <w:rFonts w:hint="eastAsia" w:ascii="华文楷体" w:hAnsi="华文楷体" w:eastAsia="华文楷体"/>
            <w:sz w:val="28"/>
            <w:szCs w:val="28"/>
          </w:rPr>
          <w:delText>，</w:delText>
        </w:r>
      </w:del>
      <w:r>
        <w:rPr>
          <w:rFonts w:hint="eastAsia" w:ascii="华文楷体" w:hAnsi="华文楷体" w:eastAsia="华文楷体"/>
          <w:sz w:val="28"/>
          <w:szCs w:val="28"/>
        </w:rPr>
        <w:t>那么怎么样讲呢，</w:t>
      </w:r>
      <w:ins w:id="505" w:author="Administrator" w:date="2015-12-28T18:11:19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就说通过无</w:t>
      </w:r>
      <w:ins w:id="506" w:author="Administrator" w:date="2015-12-23T00:12:37Z">
        <w:r>
          <w:rPr>
            <w:rFonts w:hint="eastAsia" w:ascii="华文楷体" w:hAnsi="华文楷体" w:eastAsia="华文楷体"/>
            <w:sz w:val="28"/>
            <w:szCs w:val="28"/>
            <w:lang w:eastAsia="zh-CN"/>
          </w:rPr>
          <w:t>实</w:t>
        </w:r>
      </w:ins>
      <w:del w:id="507" w:author="Administrator" w:date="2015-12-23T00:12:31Z">
        <w:r>
          <w:rPr>
            <w:rFonts w:hint="eastAsia" w:ascii="华文楷体" w:hAnsi="华文楷体" w:eastAsia="华文楷体"/>
            <w:sz w:val="28"/>
            <w:szCs w:val="28"/>
          </w:rPr>
          <w:delText>始</w:delText>
        </w:r>
      </w:del>
      <w:r>
        <w:rPr>
          <w:rFonts w:hint="eastAsia" w:ascii="华文楷体" w:hAnsi="华文楷体" w:eastAsia="华文楷体"/>
          <w:sz w:val="28"/>
          <w:szCs w:val="28"/>
        </w:rPr>
        <w:t>的理证，比如说</w:t>
      </w:r>
      <w:ins w:id="508" w:author="Administrator" w:date="2015-12-26T18:29:54Z">
        <w:r>
          <w:rPr>
            <w:rFonts w:hint="eastAsia" w:ascii="华文楷体" w:hAnsi="华文楷体" w:eastAsia="华文楷体"/>
            <w:sz w:val="28"/>
            <w:szCs w:val="28"/>
            <w:lang w:eastAsia="zh-CN"/>
          </w:rPr>
          <w:t>我们说</w:t>
        </w:r>
      </w:ins>
      <w:r>
        <w:rPr>
          <w:rFonts w:hint="eastAsia" w:ascii="华文楷体" w:hAnsi="华文楷体" w:eastAsia="华文楷体"/>
          <w:sz w:val="28"/>
          <w:szCs w:val="28"/>
        </w:rPr>
        <w:t>以前面的瓶子或者书本为例呢，如果我们通过缘起因</w:t>
      </w:r>
      <w:ins w:id="509" w:author="Administrator" w:date="2015-12-23T00:12:17Z">
        <w:r>
          <w:rPr>
            <w:rFonts w:hint="eastAsia" w:ascii="华文楷体" w:hAnsi="华文楷体" w:eastAsia="华文楷体"/>
            <w:sz w:val="28"/>
            <w:szCs w:val="28"/>
            <w:lang w:eastAsia="zh-CN"/>
          </w:rPr>
          <w:t>、</w:t>
        </w:r>
      </w:ins>
      <w:del w:id="510" w:author="Administrator" w:date="2015-12-23T00:12:17Z">
        <w:r>
          <w:rPr>
            <w:rFonts w:hint="eastAsia" w:ascii="华文楷体" w:hAnsi="华文楷体" w:eastAsia="华文楷体"/>
            <w:sz w:val="28"/>
            <w:szCs w:val="28"/>
          </w:rPr>
          <w:delText>，</w:delText>
        </w:r>
      </w:del>
      <w:r>
        <w:rPr>
          <w:rFonts w:hint="eastAsia" w:ascii="华文楷体" w:hAnsi="华文楷体" w:eastAsia="华文楷体"/>
          <w:sz w:val="28"/>
          <w:szCs w:val="28"/>
        </w:rPr>
        <w:t>通过离</w:t>
      </w:r>
      <w:ins w:id="511" w:author="Administrator" w:date="2015-12-23T00:12:21Z">
        <w:r>
          <w:rPr>
            <w:rFonts w:hint="eastAsia" w:ascii="华文楷体" w:hAnsi="华文楷体" w:eastAsia="华文楷体"/>
            <w:sz w:val="28"/>
            <w:szCs w:val="28"/>
            <w:lang w:eastAsia="zh-CN"/>
          </w:rPr>
          <w:t>一</w:t>
        </w:r>
      </w:ins>
      <w:r>
        <w:rPr>
          <w:rFonts w:hint="eastAsia" w:ascii="华文楷体" w:hAnsi="华文楷体" w:eastAsia="华文楷体"/>
          <w:sz w:val="28"/>
          <w:szCs w:val="28"/>
        </w:rPr>
        <w:t>多因</w:t>
      </w:r>
      <w:del w:id="512" w:author="Administrator" w:date="2015-12-26T18:30:12Z">
        <w:r>
          <w:rPr>
            <w:rFonts w:hint="eastAsia" w:ascii="华文楷体" w:hAnsi="华文楷体" w:eastAsia="华文楷体"/>
            <w:sz w:val="28"/>
            <w:szCs w:val="28"/>
          </w:rPr>
          <w:delText>，</w:delText>
        </w:r>
      </w:del>
      <w:r>
        <w:rPr>
          <w:rFonts w:hint="eastAsia" w:ascii="华文楷体" w:hAnsi="华文楷体" w:eastAsia="华文楷体"/>
          <w:sz w:val="28"/>
          <w:szCs w:val="28"/>
        </w:rPr>
        <w:t>观察的时候呢，这个方面就叫无实的理证，容易了知</w:t>
      </w:r>
      <w:ins w:id="513" w:author="Administrator" w:date="2015-12-26T18:30:1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书本的无实，这种理证</w:t>
      </w:r>
      <w:ins w:id="514" w:author="Administrator" w:date="2015-12-26T18:30:49Z">
        <w:r>
          <w:rPr>
            <w:rFonts w:hint="eastAsia" w:ascii="华文楷体" w:hAnsi="华文楷体" w:eastAsia="华文楷体"/>
            <w:sz w:val="28"/>
            <w:szCs w:val="28"/>
            <w:lang w:eastAsia="zh-CN"/>
          </w:rPr>
          <w:t>。</w:t>
        </w:r>
      </w:ins>
      <w:del w:id="515" w:author="Administrator" w:date="2015-12-23T00:12:47Z">
        <w:r>
          <w:rPr>
            <w:rFonts w:hint="eastAsia" w:ascii="华文楷体" w:hAnsi="华文楷体" w:eastAsia="华文楷体"/>
            <w:sz w:val="28"/>
            <w:szCs w:val="28"/>
          </w:rPr>
          <w:delText>，</w:delText>
        </w:r>
      </w:del>
      <w:r>
        <w:rPr>
          <w:rFonts w:hint="eastAsia" w:ascii="华文楷体" w:hAnsi="华文楷体" w:eastAsia="华文楷体"/>
          <w:sz w:val="28"/>
          <w:szCs w:val="28"/>
        </w:rPr>
        <w:t>那么比较容易了知</w:t>
      </w:r>
      <w:del w:id="516" w:author="Administrator" w:date="2015-12-26T18:31:04Z">
        <w:r>
          <w:rPr>
            <w:rFonts w:hint="eastAsia" w:ascii="华文楷体" w:hAnsi="华文楷体" w:eastAsia="华文楷体"/>
            <w:sz w:val="28"/>
            <w:szCs w:val="28"/>
          </w:rPr>
          <w:delText>，</w:delText>
        </w:r>
      </w:del>
      <w:r>
        <w:rPr>
          <w:rFonts w:hint="eastAsia" w:ascii="华文楷体" w:hAnsi="华文楷体" w:eastAsia="华文楷体"/>
          <w:sz w:val="28"/>
          <w:szCs w:val="28"/>
        </w:rPr>
        <w:t>一切都是空性的道理，</w:t>
      </w:r>
      <w:ins w:id="517" w:author="Administrator" w:date="2015-12-23T00:12:59Z">
        <w:r>
          <w:rPr>
            <w:rFonts w:hint="eastAsia" w:ascii="华文楷体" w:hAnsi="华文楷体" w:eastAsia="华文楷体"/>
            <w:sz w:val="28"/>
            <w:szCs w:val="28"/>
            <w:lang w:eastAsia="zh-CN"/>
          </w:rPr>
          <w:t>正</w:t>
        </w:r>
      </w:ins>
      <w:del w:id="518" w:author="Administrator" w:date="2015-12-23T00:12:57Z">
        <w:r>
          <w:rPr>
            <w:rFonts w:hint="eastAsia" w:ascii="华文楷体" w:hAnsi="华文楷体" w:eastAsia="华文楷体"/>
            <w:sz w:val="28"/>
            <w:szCs w:val="28"/>
          </w:rPr>
          <w:delText>证</w:delText>
        </w:r>
      </w:del>
      <w:r>
        <w:rPr>
          <w:rFonts w:hint="eastAsia" w:ascii="华文楷体" w:hAnsi="华文楷体" w:eastAsia="华文楷体"/>
          <w:sz w:val="28"/>
          <w:szCs w:val="28"/>
        </w:rPr>
        <w:t>现</w:t>
      </w:r>
      <w:del w:id="519" w:author="Administrator" w:date="2015-12-26T18:31:08Z">
        <w:r>
          <w:rPr>
            <w:rFonts w:hint="eastAsia" w:ascii="华文楷体" w:hAnsi="华文楷体" w:eastAsia="华文楷体"/>
            <w:sz w:val="28"/>
            <w:szCs w:val="28"/>
          </w:rPr>
          <w:delText>了</w:delText>
        </w:r>
      </w:del>
      <w:r>
        <w:rPr>
          <w:rFonts w:hint="eastAsia" w:ascii="华文楷体" w:hAnsi="华文楷体" w:eastAsia="华文楷体"/>
          <w:sz w:val="28"/>
          <w:szCs w:val="28"/>
        </w:rPr>
        <w:t>的时候是空的，这个方面容易了知的，这个方面大家都有体会的</w:t>
      </w:r>
      <w:ins w:id="520" w:author="Administrator" w:date="2015-12-23T00:13:07Z">
        <w:r>
          <w:rPr>
            <w:rFonts w:hint="eastAsia" w:ascii="华文楷体" w:hAnsi="华文楷体" w:eastAsia="华文楷体"/>
            <w:sz w:val="28"/>
            <w:szCs w:val="28"/>
            <w:lang w:eastAsia="zh-CN"/>
          </w:rPr>
          <w:t>。</w:t>
        </w:r>
      </w:ins>
      <w:del w:id="521" w:author="Administrator" w:date="2015-12-23T00:13:06Z">
        <w:r>
          <w:rPr>
            <w:rFonts w:hint="eastAsia" w:ascii="华文楷体" w:hAnsi="华文楷体" w:eastAsia="华文楷体"/>
            <w:sz w:val="28"/>
            <w:szCs w:val="28"/>
          </w:rPr>
          <w:delText>，</w:delText>
        </w:r>
      </w:del>
      <w:r>
        <w:rPr>
          <w:rFonts w:hint="eastAsia" w:ascii="华文楷体" w:hAnsi="华文楷体" w:eastAsia="华文楷体"/>
          <w:sz w:val="28"/>
          <w:szCs w:val="28"/>
        </w:rPr>
        <w:t>但是如果</w:t>
      </w:r>
      <w:ins w:id="522" w:author="Administrator" w:date="2015-12-26T18:32:40Z">
        <w:r>
          <w:rPr>
            <w:rFonts w:hint="eastAsia" w:ascii="华文楷体" w:hAnsi="华文楷体" w:eastAsia="华文楷体"/>
            <w:sz w:val="28"/>
            <w:szCs w:val="28"/>
            <w:lang w:eastAsia="zh-CN"/>
          </w:rPr>
          <w:t>一</w:t>
        </w:r>
      </w:ins>
      <w:r>
        <w:rPr>
          <w:rFonts w:hint="eastAsia" w:ascii="华文楷体" w:hAnsi="华文楷体" w:eastAsia="华文楷体"/>
          <w:sz w:val="28"/>
          <w:szCs w:val="28"/>
        </w:rPr>
        <w:t>反过来的时候</w:t>
      </w:r>
      <w:ins w:id="523" w:author="Administrator" w:date="2015-12-28T18:11:48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我们说</w:t>
      </w:r>
      <w:del w:id="524" w:author="Administrator" w:date="2015-12-28T18:11:50Z">
        <w:r>
          <w:rPr>
            <w:rFonts w:hint="eastAsia" w:ascii="华文楷体" w:hAnsi="华文楷体" w:eastAsia="华文楷体"/>
            <w:sz w:val="28"/>
            <w:szCs w:val="28"/>
          </w:rPr>
          <w:delText>，</w:delText>
        </w:r>
      </w:del>
      <w:r>
        <w:rPr>
          <w:rFonts w:hint="eastAsia" w:ascii="华文楷体" w:hAnsi="华文楷体" w:eastAsia="华文楷体"/>
          <w:sz w:val="28"/>
          <w:szCs w:val="28"/>
        </w:rPr>
        <w:t>显现的时候是空性，</w:t>
      </w:r>
      <w:ins w:id="525" w:author="Administrator" w:date="2015-12-23T00:13:24Z">
        <w:r>
          <w:rPr>
            <w:rFonts w:hint="eastAsia" w:ascii="华文楷体" w:hAnsi="华文楷体" w:eastAsia="华文楷体"/>
            <w:sz w:val="28"/>
            <w:szCs w:val="28"/>
            <w:lang w:eastAsia="zh-CN"/>
          </w:rPr>
          <w:t>正</w:t>
        </w:r>
      </w:ins>
      <w:del w:id="526" w:author="Administrator" w:date="2015-12-23T00:13:22Z">
        <w:r>
          <w:rPr>
            <w:rFonts w:hint="eastAsia" w:ascii="华文楷体" w:hAnsi="华文楷体" w:eastAsia="华文楷体"/>
            <w:sz w:val="28"/>
            <w:szCs w:val="28"/>
          </w:rPr>
          <w:delText>证</w:delText>
        </w:r>
      </w:del>
      <w:r>
        <w:rPr>
          <w:rFonts w:hint="eastAsia" w:ascii="华文楷体" w:hAnsi="华文楷体" w:eastAsia="华文楷体"/>
          <w:sz w:val="28"/>
          <w:szCs w:val="28"/>
        </w:rPr>
        <w:t>空的时候</w:t>
      </w:r>
      <w:ins w:id="527" w:author="Administrator" w:date="2015-12-26T18:32:27Z">
        <w:r>
          <w:rPr>
            <w:rFonts w:hint="eastAsia" w:ascii="华文楷体" w:hAnsi="华文楷体" w:eastAsia="华文楷体"/>
            <w:sz w:val="28"/>
            <w:szCs w:val="28"/>
            <w:lang w:eastAsia="zh-CN"/>
          </w:rPr>
          <w:t>是</w:t>
        </w:r>
      </w:ins>
      <w:r>
        <w:rPr>
          <w:rFonts w:hint="eastAsia" w:ascii="华文楷体" w:hAnsi="华文楷体" w:eastAsia="华文楷体"/>
          <w:sz w:val="28"/>
          <w:szCs w:val="28"/>
        </w:rPr>
        <w:t>显现，</w:t>
      </w:r>
      <w:ins w:id="528" w:author="Administrator" w:date="2015-12-26T18:31:46Z">
        <w:r>
          <w:rPr>
            <w:rFonts w:hint="eastAsia" w:ascii="华文楷体" w:hAnsi="华文楷体" w:eastAsia="华文楷体"/>
            <w:sz w:val="28"/>
            <w:szCs w:val="28"/>
            <w:lang w:eastAsia="zh-CN"/>
          </w:rPr>
          <w:t>正</w:t>
        </w:r>
      </w:ins>
      <w:ins w:id="529" w:author="Administrator" w:date="2015-12-26T18:31:46Z">
        <w:r>
          <w:rPr>
            <w:rFonts w:hint="eastAsia" w:ascii="华文楷体" w:hAnsi="华文楷体" w:eastAsia="华文楷体"/>
            <w:sz w:val="28"/>
            <w:szCs w:val="28"/>
          </w:rPr>
          <w:t>空的时候</w:t>
        </w:r>
      </w:ins>
      <w:ins w:id="530" w:author="Administrator" w:date="2015-12-26T18:32:30Z">
        <w:r>
          <w:rPr>
            <w:rFonts w:hint="eastAsia" w:ascii="华文楷体" w:hAnsi="华文楷体" w:eastAsia="华文楷体"/>
            <w:sz w:val="28"/>
            <w:szCs w:val="28"/>
            <w:lang w:eastAsia="zh-CN"/>
          </w:rPr>
          <w:t>就是</w:t>
        </w:r>
      </w:ins>
      <w:ins w:id="531" w:author="Administrator" w:date="2015-12-26T18:31:46Z">
        <w:r>
          <w:rPr>
            <w:rFonts w:hint="eastAsia" w:ascii="华文楷体" w:hAnsi="华文楷体" w:eastAsia="华文楷体"/>
            <w:sz w:val="28"/>
            <w:szCs w:val="28"/>
          </w:rPr>
          <w:t>显现</w:t>
        </w:r>
      </w:ins>
      <w:ins w:id="532" w:author="Administrator" w:date="2015-12-30T23:43:43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这个时候呢</w:t>
      </w:r>
      <w:del w:id="533" w:author="Administrator" w:date="2015-12-26T18:33:16Z">
        <w:r>
          <w:rPr>
            <w:rFonts w:hint="eastAsia" w:ascii="华文楷体" w:hAnsi="华文楷体" w:eastAsia="华文楷体"/>
            <w:sz w:val="28"/>
            <w:szCs w:val="28"/>
          </w:rPr>
          <w:delText>，</w:delText>
        </w:r>
      </w:del>
      <w:r>
        <w:rPr>
          <w:rFonts w:hint="eastAsia" w:ascii="华文楷体" w:hAnsi="华文楷体" w:eastAsia="华文楷体"/>
          <w:sz w:val="28"/>
          <w:szCs w:val="28"/>
        </w:rPr>
        <w:t>对空性显现的缘起，难以达到坚信不移的境界了，就很难以思维</w:t>
      </w:r>
      <w:del w:id="534" w:author="Administrator" w:date="2015-12-23T00:13:35Z">
        <w:r>
          <w:rPr>
            <w:rFonts w:hint="eastAsia" w:ascii="华文楷体" w:hAnsi="华文楷体" w:eastAsia="华文楷体"/>
            <w:sz w:val="28"/>
            <w:szCs w:val="28"/>
          </w:rPr>
          <w:delText>，</w:delText>
        </w:r>
      </w:del>
      <w:r>
        <w:rPr>
          <w:rFonts w:hint="eastAsia" w:ascii="华文楷体" w:hAnsi="华文楷体" w:eastAsia="华文楷体"/>
          <w:sz w:val="28"/>
          <w:szCs w:val="28"/>
        </w:rPr>
        <w:t>这个</w:t>
      </w:r>
      <w:ins w:id="535" w:author="Administrator" w:date="2015-12-26T18:33:47Z">
        <w:r>
          <w:rPr>
            <w:rFonts w:hint="eastAsia" w:ascii="华文楷体" w:hAnsi="华文楷体" w:eastAsia="华文楷体"/>
            <w:sz w:val="28"/>
            <w:szCs w:val="28"/>
            <w:lang w:eastAsia="zh-CN"/>
          </w:rPr>
          <w:t>空</w:t>
        </w:r>
      </w:ins>
      <w:ins w:id="536" w:author="Administrator" w:date="2015-12-26T18:33:48Z">
        <w:r>
          <w:rPr>
            <w:rFonts w:hint="eastAsia" w:ascii="华文楷体" w:hAnsi="华文楷体" w:eastAsia="华文楷体"/>
            <w:sz w:val="28"/>
            <w:szCs w:val="28"/>
            <w:lang w:eastAsia="zh-CN"/>
          </w:rPr>
          <w:t>、</w:t>
        </w:r>
      </w:ins>
      <w:ins w:id="537" w:author="Administrator" w:date="2015-12-26T18:33:5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不存在当中怎么又是显现呢</w:t>
      </w:r>
      <w:ins w:id="538" w:author="Administrator" w:date="2015-12-23T00:13:42Z">
        <w:r>
          <w:rPr>
            <w:rFonts w:hint="eastAsia" w:ascii="华文楷体" w:hAnsi="华文楷体" w:eastAsia="华文楷体"/>
            <w:sz w:val="28"/>
            <w:szCs w:val="28"/>
            <w:lang w:eastAsia="zh-CN"/>
          </w:rPr>
          <w:t>？</w:t>
        </w:r>
      </w:ins>
      <w:del w:id="539" w:author="Administrator" w:date="2015-12-23T00:13:41Z">
        <w:r>
          <w:rPr>
            <w:rFonts w:hint="eastAsia" w:ascii="华文楷体" w:hAnsi="华文楷体" w:eastAsia="华文楷体"/>
            <w:sz w:val="28"/>
            <w:szCs w:val="28"/>
          </w:rPr>
          <w:delText>，</w:delText>
        </w:r>
      </w:del>
      <w:ins w:id="540" w:author="Administrator" w:date="2015-12-28T18:12:10Z">
        <w:r>
          <w:rPr>
            <w:rFonts w:hint="eastAsia" w:ascii="华文楷体" w:hAnsi="华文楷体" w:eastAsia="华文楷体"/>
            <w:sz w:val="28"/>
            <w:szCs w:val="28"/>
            <w:lang w:eastAsia="zh-CN"/>
          </w:rPr>
          <w:t>正在</w:t>
        </w:r>
      </w:ins>
      <w:del w:id="541" w:author="Administrator" w:date="2015-12-28T18:12:08Z">
        <w:r>
          <w:rPr>
            <w:rFonts w:hint="eastAsia" w:ascii="华文楷体" w:hAnsi="华文楷体" w:eastAsia="华文楷体"/>
            <w:sz w:val="28"/>
            <w:szCs w:val="28"/>
          </w:rPr>
          <w:delText>自</w:delText>
        </w:r>
      </w:del>
      <w:del w:id="542" w:author="Administrator" w:date="2015-12-28T18:12:07Z">
        <w:r>
          <w:rPr>
            <w:rFonts w:hint="eastAsia" w:ascii="华文楷体" w:hAnsi="华文楷体" w:eastAsia="华文楷体"/>
            <w:sz w:val="28"/>
            <w:szCs w:val="28"/>
          </w:rPr>
          <w:delText>然</w:delText>
        </w:r>
      </w:del>
      <w:r>
        <w:rPr>
          <w:rFonts w:hint="eastAsia" w:ascii="华文楷体" w:hAnsi="华文楷体" w:eastAsia="华文楷体"/>
          <w:sz w:val="28"/>
          <w:szCs w:val="28"/>
        </w:rPr>
        <w:t>没有的时候怎么就是显现呢，这</w:t>
      </w:r>
      <w:ins w:id="543" w:author="Administrator" w:date="2015-12-30T23:43:58Z">
        <w:r>
          <w:rPr>
            <w:rFonts w:hint="eastAsia" w:ascii="华文楷体" w:hAnsi="华文楷体" w:eastAsia="华文楷体"/>
            <w:sz w:val="28"/>
            <w:szCs w:val="28"/>
            <w:lang w:eastAsia="zh-CN"/>
          </w:rPr>
          <w:t>个</w:t>
        </w:r>
      </w:ins>
      <w:r>
        <w:rPr>
          <w:rFonts w:hint="eastAsia" w:ascii="华文楷体" w:hAnsi="华文楷体" w:eastAsia="华文楷体"/>
          <w:sz w:val="28"/>
          <w:szCs w:val="28"/>
        </w:rPr>
        <w:t>还是一个问题，还是把显和空分成两个了，把显和空打成两截了，</w:t>
      </w:r>
      <w:ins w:id="544" w:author="Administrator" w:date="2015-12-26T18:34:22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像这样讲的时候呢，就很难以通达了</w:t>
      </w:r>
      <w:ins w:id="545" w:author="Administrator" w:date="2015-12-26T18:34:26Z">
        <w:r>
          <w:rPr>
            <w:rFonts w:hint="eastAsia" w:ascii="华文楷体" w:hAnsi="华文楷体" w:eastAsia="华文楷体"/>
            <w:sz w:val="28"/>
            <w:szCs w:val="28"/>
            <w:lang w:eastAsia="zh-CN"/>
          </w:rPr>
          <w:t>。</w:t>
        </w:r>
      </w:ins>
      <w:del w:id="546" w:author="Administrator" w:date="2015-12-26T18:34:26Z">
        <w:r>
          <w:rPr>
            <w:rFonts w:hint="eastAsia" w:ascii="华文楷体" w:hAnsi="华文楷体" w:eastAsia="华文楷体"/>
            <w:sz w:val="28"/>
            <w:szCs w:val="28"/>
          </w:rPr>
          <w:delText>，</w:delText>
        </w:r>
      </w:del>
      <w:r>
        <w:rPr>
          <w:rFonts w:hint="eastAsia" w:ascii="华文楷体" w:hAnsi="华文楷体" w:eastAsia="华文楷体"/>
          <w:sz w:val="28"/>
          <w:szCs w:val="28"/>
        </w:rPr>
        <w:t>很容易知道</w:t>
      </w:r>
      <w:del w:id="547" w:author="Administrator" w:date="2015-12-26T18:34:45Z">
        <w:r>
          <w:rPr>
            <w:rFonts w:hint="eastAsia" w:ascii="华文楷体" w:hAnsi="华文楷体" w:eastAsia="华文楷体"/>
            <w:sz w:val="28"/>
            <w:szCs w:val="28"/>
          </w:rPr>
          <w:delText>，</w:delText>
        </w:r>
      </w:del>
      <w:r>
        <w:rPr>
          <w:rFonts w:hint="eastAsia" w:ascii="华文楷体" w:hAnsi="华文楷体" w:eastAsia="华文楷体"/>
          <w:sz w:val="28"/>
          <w:szCs w:val="28"/>
        </w:rPr>
        <w:t>比</w:t>
      </w:r>
      <w:del w:id="548" w:author="Administrator" w:date="2015-12-26T18:35:17Z">
        <w:r>
          <w:rPr>
            <w:rFonts w:hint="eastAsia" w:ascii="华文楷体" w:hAnsi="华文楷体" w:eastAsia="华文楷体"/>
            <w:sz w:val="28"/>
            <w:szCs w:val="28"/>
          </w:rPr>
          <w:delText>方</w:delText>
        </w:r>
      </w:del>
      <w:ins w:id="549" w:author="Administrator" w:date="2015-12-26T18:35:18Z">
        <w:r>
          <w:rPr>
            <w:rFonts w:hint="eastAsia" w:ascii="华文楷体" w:hAnsi="华文楷体" w:eastAsia="华文楷体"/>
            <w:sz w:val="28"/>
            <w:szCs w:val="28"/>
            <w:lang w:eastAsia="zh-CN"/>
          </w:rPr>
          <w:t>如</w:t>
        </w:r>
      </w:ins>
      <w:r>
        <w:rPr>
          <w:rFonts w:hint="eastAsia" w:ascii="华文楷体" w:hAnsi="华文楷体" w:eastAsia="华文楷体"/>
          <w:sz w:val="28"/>
          <w:szCs w:val="28"/>
        </w:rPr>
        <w:t>说正在显的时候</w:t>
      </w:r>
      <w:ins w:id="550" w:author="Administrator" w:date="2015-12-26T18:35:03Z">
        <w:r>
          <w:rPr>
            <w:rFonts w:hint="eastAsia" w:ascii="华文楷体" w:hAnsi="华文楷体" w:eastAsia="华文楷体"/>
            <w:sz w:val="28"/>
            <w:szCs w:val="28"/>
            <w:lang w:eastAsia="zh-CN"/>
          </w:rPr>
          <w:t>一</w:t>
        </w:r>
      </w:ins>
      <w:r>
        <w:rPr>
          <w:rFonts w:hint="eastAsia" w:ascii="华文楷体" w:hAnsi="华文楷体" w:eastAsia="华文楷体"/>
          <w:sz w:val="28"/>
          <w:szCs w:val="28"/>
        </w:rPr>
        <w:t>分析</w:t>
      </w:r>
      <w:ins w:id="551" w:author="Administrator" w:date="2015-12-26T18:34:58Z">
        <w:r>
          <w:rPr>
            <w:rFonts w:hint="eastAsia" w:ascii="华文楷体" w:hAnsi="华文楷体" w:eastAsia="华文楷体"/>
            <w:sz w:val="28"/>
            <w:szCs w:val="28"/>
            <w:lang w:eastAsia="zh-CN"/>
          </w:rPr>
          <w:t>分析</w:t>
        </w:r>
      </w:ins>
      <w:r>
        <w:rPr>
          <w:rFonts w:hint="eastAsia" w:ascii="华文楷体" w:hAnsi="华文楷体" w:eastAsia="华文楷体"/>
          <w:sz w:val="28"/>
          <w:szCs w:val="28"/>
        </w:rPr>
        <w:t>，</w:t>
      </w:r>
      <w:ins w:id="552" w:author="Administrator" w:date="2015-12-26T18:35:42Z">
        <w:r>
          <w:rPr>
            <w:rFonts w:hint="eastAsia" w:ascii="华文楷体" w:hAnsi="华文楷体" w:eastAsia="华文楷体"/>
            <w:sz w:val="28"/>
            <w:szCs w:val="28"/>
            <w:lang w:eastAsia="zh-CN"/>
          </w:rPr>
          <w:t>就</w:t>
        </w:r>
      </w:ins>
      <w:del w:id="553" w:author="Administrator" w:date="2015-12-26T18:35:48Z">
        <w:r>
          <w:rPr>
            <w:rFonts w:hint="eastAsia" w:ascii="华文楷体" w:hAnsi="华文楷体" w:eastAsia="华文楷体"/>
            <w:sz w:val="28"/>
            <w:szCs w:val="28"/>
          </w:rPr>
          <w:delText>现在</w:delText>
        </w:r>
      </w:del>
      <w:r>
        <w:rPr>
          <w:rFonts w:hint="eastAsia" w:ascii="华文楷体" w:hAnsi="华文楷体" w:eastAsia="华文楷体"/>
          <w:sz w:val="28"/>
          <w:szCs w:val="28"/>
        </w:rPr>
        <w:t>没有了，</w:t>
      </w:r>
      <w:ins w:id="554" w:author="Administrator" w:date="2015-12-26T18:35:53Z">
        <w:r>
          <w:rPr>
            <w:rFonts w:hint="eastAsia" w:ascii="华文楷体" w:hAnsi="华文楷体" w:eastAsia="华文楷体"/>
            <w:sz w:val="28"/>
            <w:szCs w:val="28"/>
            <w:lang w:eastAsia="zh-CN"/>
          </w:rPr>
          <w:t>好了</w:t>
        </w:r>
      </w:ins>
      <w:r>
        <w:rPr>
          <w:rFonts w:hint="eastAsia" w:ascii="华文楷体" w:hAnsi="华文楷体" w:eastAsia="华文楷体"/>
          <w:sz w:val="28"/>
          <w:szCs w:val="28"/>
        </w:rPr>
        <w:t>现就是空，似乎就是这样的</w:t>
      </w:r>
      <w:ins w:id="555" w:author="Administrator" w:date="2015-12-26T18:36:32Z">
        <w:r>
          <w:rPr>
            <w:rFonts w:hint="eastAsia" w:ascii="华文楷体" w:hAnsi="华文楷体" w:eastAsia="华文楷体"/>
            <w:sz w:val="28"/>
            <w:szCs w:val="28"/>
            <w:lang w:eastAsia="zh-CN"/>
          </w:rPr>
          <w:t>。</w:t>
        </w:r>
      </w:ins>
      <w:del w:id="556" w:author="Administrator" w:date="2015-12-26T18:36:32Z">
        <w:r>
          <w:rPr>
            <w:rFonts w:hint="eastAsia" w:ascii="华文楷体" w:hAnsi="华文楷体" w:eastAsia="华文楷体"/>
            <w:sz w:val="28"/>
            <w:szCs w:val="28"/>
          </w:rPr>
          <w:delText>，</w:delText>
        </w:r>
      </w:del>
      <w:r>
        <w:rPr>
          <w:rFonts w:hint="eastAsia" w:ascii="华文楷体" w:hAnsi="华文楷体" w:eastAsia="华文楷体"/>
          <w:sz w:val="28"/>
          <w:szCs w:val="28"/>
        </w:rPr>
        <w:t>但</w:t>
      </w:r>
      <w:ins w:id="557" w:author="Administrator" w:date="2015-12-26T18:36:35Z">
        <w:r>
          <w:rPr>
            <w:rFonts w:hint="eastAsia" w:ascii="华文楷体" w:hAnsi="华文楷体" w:eastAsia="华文楷体"/>
            <w:sz w:val="28"/>
            <w:szCs w:val="28"/>
            <w:lang w:eastAsia="zh-CN"/>
          </w:rPr>
          <w:t>是</w:t>
        </w:r>
      </w:ins>
      <w:r>
        <w:rPr>
          <w:rFonts w:hint="eastAsia" w:ascii="华文楷体" w:hAnsi="华文楷体" w:eastAsia="华文楷体"/>
          <w:sz w:val="28"/>
          <w:szCs w:val="28"/>
        </w:rPr>
        <w:t>如果</w:t>
      </w:r>
      <w:ins w:id="558" w:author="Administrator" w:date="2015-12-23T00:14:30Z">
        <w:r>
          <w:rPr>
            <w:rFonts w:hint="eastAsia" w:ascii="华文楷体" w:hAnsi="华文楷体" w:eastAsia="华文楷体"/>
            <w:sz w:val="28"/>
            <w:szCs w:val="28"/>
            <w:lang w:eastAsia="zh-CN"/>
          </w:rPr>
          <w:t>再</w:t>
        </w:r>
      </w:ins>
      <w:del w:id="559" w:author="Administrator" w:date="2015-12-23T00:14:28Z">
        <w:r>
          <w:rPr>
            <w:rFonts w:hint="eastAsia" w:ascii="华文楷体" w:hAnsi="华文楷体" w:eastAsia="华文楷体"/>
            <w:sz w:val="28"/>
            <w:szCs w:val="28"/>
          </w:rPr>
          <w:delText>在</w:delText>
        </w:r>
      </w:del>
      <w:r>
        <w:rPr>
          <w:rFonts w:hint="eastAsia" w:ascii="华文楷体" w:hAnsi="华文楷体" w:eastAsia="华文楷体"/>
          <w:sz w:val="28"/>
          <w:szCs w:val="28"/>
        </w:rPr>
        <w:t>检验一下，</w:t>
      </w:r>
      <w:ins w:id="560" w:author="Administrator" w:date="2015-12-28T18:12:34Z">
        <w:r>
          <w:rPr>
            <w:rFonts w:hint="eastAsia" w:ascii="华文楷体" w:hAnsi="华文楷体" w:eastAsia="华文楷体"/>
            <w:sz w:val="28"/>
            <w:szCs w:val="28"/>
            <w:lang w:eastAsia="zh-CN"/>
          </w:rPr>
          <w:t>就说你</w:t>
        </w:r>
      </w:ins>
      <w:del w:id="561" w:author="Administrator" w:date="2015-12-26T18:36:46Z">
        <w:r>
          <w:rPr>
            <w:rFonts w:hint="eastAsia" w:ascii="华文楷体" w:hAnsi="华文楷体" w:eastAsia="华文楷体"/>
            <w:sz w:val="28"/>
            <w:szCs w:val="28"/>
          </w:rPr>
          <w:delText>如果你</w:delText>
        </w:r>
      </w:del>
      <w:r>
        <w:rPr>
          <w:rFonts w:hint="eastAsia" w:ascii="华文楷体" w:hAnsi="华文楷体" w:eastAsia="华文楷体"/>
          <w:sz w:val="28"/>
          <w:szCs w:val="28"/>
        </w:rPr>
        <w:t>再检验一次，再运算一次，</w:t>
      </w:r>
      <w:ins w:id="562" w:author="Administrator" w:date="2015-12-26T18:36:18Z">
        <w:r>
          <w:rPr>
            <w:rFonts w:hint="eastAsia" w:ascii="华文楷体" w:hAnsi="华文楷体" w:eastAsia="华文楷体"/>
            <w:sz w:val="28"/>
            <w:szCs w:val="28"/>
            <w:lang w:eastAsia="zh-CN"/>
          </w:rPr>
          <w:t>你</w:t>
        </w:r>
      </w:ins>
      <w:r>
        <w:rPr>
          <w:rFonts w:hint="eastAsia" w:ascii="华文楷体" w:hAnsi="华文楷体" w:eastAsia="华文楷体"/>
          <w:sz w:val="28"/>
          <w:szCs w:val="28"/>
        </w:rPr>
        <w:t>再反过来，空就是现，</w:t>
      </w:r>
      <w:ins w:id="563" w:author="Administrator" w:date="2015-12-26T18:36:57Z">
        <w:r>
          <w:rPr>
            <w:rFonts w:hint="eastAsia" w:ascii="华文楷体" w:hAnsi="华文楷体" w:eastAsia="华文楷体"/>
            <w:sz w:val="28"/>
            <w:szCs w:val="28"/>
          </w:rPr>
          <w:t>空就是现</w:t>
        </w:r>
      </w:ins>
      <w:r>
        <w:rPr>
          <w:rFonts w:hint="eastAsia" w:ascii="华文楷体" w:hAnsi="华文楷体" w:eastAsia="华文楷体"/>
          <w:sz w:val="28"/>
          <w:szCs w:val="28"/>
        </w:rPr>
        <w:t>就出问题了，为什么，在没有当中怎么是现呢</w:t>
      </w:r>
      <w:ins w:id="564" w:author="Administrator" w:date="2015-12-23T00:14:51Z">
        <w:r>
          <w:rPr>
            <w:rFonts w:hint="eastAsia" w:ascii="华文楷体" w:hAnsi="华文楷体" w:eastAsia="华文楷体"/>
            <w:sz w:val="28"/>
            <w:szCs w:val="28"/>
            <w:lang w:eastAsia="zh-CN"/>
          </w:rPr>
          <w:t>？</w:t>
        </w:r>
      </w:ins>
      <w:del w:id="565" w:author="Administrator" w:date="2015-12-23T00:14:51Z">
        <w:r>
          <w:rPr>
            <w:rFonts w:hint="eastAsia" w:ascii="华文楷体" w:hAnsi="华文楷体" w:eastAsia="华文楷体"/>
            <w:sz w:val="28"/>
            <w:szCs w:val="28"/>
          </w:rPr>
          <w:delText>，</w:delText>
        </w:r>
      </w:del>
      <w:r>
        <w:rPr>
          <w:rFonts w:hint="eastAsia" w:ascii="华文楷体" w:hAnsi="华文楷体" w:eastAsia="华文楷体"/>
          <w:sz w:val="28"/>
          <w:szCs w:val="28"/>
        </w:rPr>
        <w:t>所以说这个方面出问题之后，</w:t>
      </w:r>
      <w:ins w:id="566" w:author="Administrator" w:date="2015-12-28T18:12:44Z">
        <w:r>
          <w:rPr>
            <w:rFonts w:hint="eastAsia" w:ascii="华文楷体" w:hAnsi="华文楷体" w:eastAsia="华文楷体"/>
            <w:sz w:val="28"/>
            <w:szCs w:val="28"/>
            <w:lang w:eastAsia="zh-CN"/>
          </w:rPr>
          <w:t>就</w:t>
        </w:r>
      </w:ins>
      <w:r>
        <w:rPr>
          <w:rFonts w:hint="eastAsia" w:ascii="华文楷体" w:hAnsi="华文楷体" w:eastAsia="华文楷体"/>
          <w:sz w:val="28"/>
          <w:szCs w:val="28"/>
        </w:rPr>
        <w:t>只能说明你第一步就错了</w:t>
      </w:r>
      <w:ins w:id="567" w:author="Administrator" w:date="2015-12-23T00:15:01Z">
        <w:r>
          <w:rPr>
            <w:rFonts w:hint="eastAsia" w:ascii="华文楷体" w:hAnsi="华文楷体" w:eastAsia="华文楷体"/>
            <w:sz w:val="28"/>
            <w:szCs w:val="28"/>
            <w:lang w:eastAsia="zh-CN"/>
          </w:rPr>
          <w:t>，</w:t>
        </w:r>
      </w:ins>
      <w:ins w:id="568" w:author="Administrator" w:date="2015-12-26T18:37:23Z">
        <w:r>
          <w:rPr>
            <w:rFonts w:hint="eastAsia" w:ascii="华文楷体" w:hAnsi="华文楷体" w:eastAsia="华文楷体"/>
            <w:sz w:val="28"/>
            <w:szCs w:val="28"/>
            <w:lang w:eastAsia="zh-CN"/>
          </w:rPr>
          <w:t>啊</w:t>
        </w:r>
      </w:ins>
      <w:ins w:id="569" w:author="Administrator" w:date="2015-12-26T18:37:20Z">
        <w:r>
          <w:rPr>
            <w:rFonts w:hint="eastAsia" w:ascii="华文楷体" w:hAnsi="华文楷体" w:eastAsia="华文楷体"/>
            <w:sz w:val="28"/>
            <w:szCs w:val="28"/>
          </w:rPr>
          <w:t>第一步就错了</w:t>
        </w:r>
      </w:ins>
      <w:ins w:id="570" w:author="Administrator" w:date="2015-12-26T18:37:26Z">
        <w:r>
          <w:rPr>
            <w:rFonts w:hint="eastAsia" w:ascii="华文楷体" w:hAnsi="华文楷体" w:eastAsia="华文楷体"/>
            <w:sz w:val="28"/>
            <w:szCs w:val="28"/>
            <w:lang w:eastAsia="zh-CN"/>
          </w:rPr>
          <w:t>，</w:t>
        </w:r>
      </w:ins>
      <w:del w:id="571" w:author="Administrator" w:date="2015-12-23T00:15:01Z">
        <w:r>
          <w:rPr>
            <w:rFonts w:hint="eastAsia" w:ascii="华文楷体" w:hAnsi="华文楷体" w:eastAsia="华文楷体"/>
            <w:sz w:val="28"/>
            <w:szCs w:val="28"/>
          </w:rPr>
          <w:delText>。</w:delText>
        </w:r>
      </w:del>
      <w:r>
        <w:rPr>
          <w:rFonts w:hint="eastAsia" w:ascii="华文楷体" w:hAnsi="华文楷体" w:eastAsia="华文楷体"/>
          <w:sz w:val="28"/>
          <w:szCs w:val="28"/>
        </w:rPr>
        <w:t>你把你理解的这个空</w:t>
      </w:r>
      <w:del w:id="572" w:author="Administrator" w:date="2015-12-26T18:37:37Z">
        <w:r>
          <w:rPr>
            <w:rFonts w:hint="eastAsia" w:ascii="华文楷体" w:hAnsi="华文楷体" w:eastAsia="华文楷体"/>
            <w:sz w:val="28"/>
            <w:szCs w:val="28"/>
          </w:rPr>
          <w:delText>，</w:delText>
        </w:r>
      </w:del>
      <w:r>
        <w:rPr>
          <w:rFonts w:hint="eastAsia" w:ascii="华文楷体" w:hAnsi="华文楷体" w:eastAsia="华文楷体"/>
          <w:sz w:val="28"/>
          <w:szCs w:val="28"/>
        </w:rPr>
        <w:t>不是那种空</w:t>
      </w:r>
      <w:ins w:id="573" w:author="Administrator" w:date="2015-12-26T18:38:47Z">
        <w:r>
          <w:rPr>
            <w:rFonts w:hint="eastAsia" w:ascii="华文楷体" w:hAnsi="华文楷体" w:eastAsia="华文楷体"/>
            <w:sz w:val="28"/>
            <w:szCs w:val="28"/>
            <w:lang w:eastAsia="zh-CN"/>
          </w:rPr>
          <w:t>，</w:t>
        </w:r>
      </w:ins>
      <w:ins w:id="574" w:author="Administrator" w:date="2015-12-26T18:38:56Z">
        <w:r>
          <w:rPr>
            <w:rFonts w:hint="eastAsia" w:ascii="华文楷体" w:hAnsi="华文楷体" w:eastAsia="华文楷体"/>
            <w:sz w:val="28"/>
            <w:szCs w:val="28"/>
            <w:lang w:eastAsia="zh-CN"/>
          </w:rPr>
          <w:t>啊不是那种空</w:t>
        </w:r>
      </w:ins>
      <w:ins w:id="575" w:author="Administrator" w:date="2015-12-23T00:15:13Z">
        <w:r>
          <w:rPr>
            <w:rFonts w:hint="eastAsia" w:ascii="华文楷体" w:hAnsi="华文楷体" w:eastAsia="华文楷体"/>
            <w:sz w:val="28"/>
            <w:szCs w:val="28"/>
            <w:lang w:eastAsia="zh-CN"/>
          </w:rPr>
          <w:t>。</w:t>
        </w:r>
      </w:ins>
      <w:del w:id="576" w:author="Administrator" w:date="2015-12-23T00:15:12Z">
        <w:r>
          <w:rPr>
            <w:rFonts w:hint="eastAsia" w:ascii="华文楷体" w:hAnsi="华文楷体" w:eastAsia="华文楷体"/>
            <w:sz w:val="28"/>
            <w:szCs w:val="28"/>
          </w:rPr>
          <w:delText>，</w:delText>
        </w:r>
      </w:del>
      <w:r>
        <w:rPr>
          <w:rFonts w:hint="eastAsia" w:ascii="华文楷体" w:hAnsi="华文楷体" w:eastAsia="华文楷体"/>
          <w:sz w:val="28"/>
          <w:szCs w:val="28"/>
        </w:rPr>
        <w:t>所以这个方面</w:t>
      </w:r>
      <w:ins w:id="577" w:author="Administrator" w:date="2015-12-28T18:19:21Z">
        <w:r>
          <w:rPr>
            <w:rFonts w:hint="eastAsia" w:ascii="华文楷体" w:hAnsi="华文楷体" w:eastAsia="华文楷体"/>
            <w:sz w:val="28"/>
            <w:szCs w:val="28"/>
            <w:lang w:eastAsia="zh-CN"/>
          </w:rPr>
          <w:t>就</w:t>
        </w:r>
      </w:ins>
      <w:ins w:id="578" w:author="Administrator" w:date="2015-12-26T18:38:29Z">
        <w:r>
          <w:rPr>
            <w:rFonts w:hint="eastAsia" w:ascii="华文楷体" w:hAnsi="华文楷体" w:eastAsia="华文楷体"/>
            <w:sz w:val="28"/>
            <w:szCs w:val="28"/>
            <w:lang w:eastAsia="zh-CN"/>
          </w:rPr>
          <w:t>要做</w:t>
        </w:r>
      </w:ins>
      <w:r>
        <w:rPr>
          <w:rFonts w:hint="eastAsia" w:ascii="华文楷体" w:hAnsi="华文楷体" w:eastAsia="华文楷体"/>
          <w:sz w:val="28"/>
          <w:szCs w:val="28"/>
        </w:rPr>
        <w:t>检验，我们就说我们的空性已经</w:t>
      </w:r>
      <w:ins w:id="579" w:author="Administrator" w:date="2015-12-23T00:15:21Z">
        <w:r>
          <w:rPr>
            <w:rFonts w:hint="eastAsia" w:ascii="华文楷体" w:hAnsi="华文楷体" w:eastAsia="华文楷体"/>
            <w:sz w:val="28"/>
            <w:szCs w:val="28"/>
            <w:lang w:eastAsia="zh-CN"/>
          </w:rPr>
          <w:t>生</w:t>
        </w:r>
      </w:ins>
      <w:del w:id="580" w:author="Administrator" w:date="2015-12-23T00:15:19Z">
        <w:r>
          <w:rPr>
            <w:rFonts w:hint="eastAsia" w:ascii="华文楷体" w:hAnsi="华文楷体" w:eastAsia="华文楷体"/>
            <w:sz w:val="28"/>
            <w:szCs w:val="28"/>
          </w:rPr>
          <w:delText>升</w:delText>
        </w:r>
      </w:del>
      <w:r>
        <w:rPr>
          <w:rFonts w:hint="eastAsia" w:ascii="华文楷体" w:hAnsi="华文楷体" w:eastAsia="华文楷体"/>
          <w:sz w:val="28"/>
          <w:szCs w:val="28"/>
        </w:rPr>
        <w:t>起了</w:t>
      </w:r>
      <w:ins w:id="581" w:author="Administrator" w:date="2015-12-30T23:44:5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空性这样一种正见了，</w:t>
      </w:r>
      <w:ins w:id="582" w:author="Administrator" w:date="2015-12-23T00:15:26Z">
        <w:r>
          <w:rPr>
            <w:rFonts w:hint="eastAsia" w:ascii="华文楷体" w:hAnsi="华文楷体" w:eastAsia="华文楷体"/>
            <w:sz w:val="28"/>
            <w:szCs w:val="28"/>
            <w:lang w:eastAsia="zh-CN"/>
          </w:rPr>
          <w:t>生</w:t>
        </w:r>
      </w:ins>
      <w:del w:id="583" w:author="Administrator" w:date="2015-12-23T00:15:24Z">
        <w:r>
          <w:rPr>
            <w:rFonts w:hint="eastAsia" w:ascii="华文楷体" w:hAnsi="华文楷体" w:eastAsia="华文楷体"/>
            <w:sz w:val="28"/>
            <w:szCs w:val="28"/>
          </w:rPr>
          <w:delText>升</w:delText>
        </w:r>
      </w:del>
      <w:r>
        <w:rPr>
          <w:rFonts w:hint="eastAsia" w:ascii="华文楷体" w:hAnsi="华文楷体" w:eastAsia="华文楷体"/>
          <w:sz w:val="28"/>
          <w:szCs w:val="28"/>
        </w:rPr>
        <w:t>起空性正见</w:t>
      </w:r>
      <w:del w:id="584" w:author="Administrator" w:date="2015-12-26T18:39:35Z">
        <w:r>
          <w:rPr>
            <w:rFonts w:hint="eastAsia" w:ascii="华文楷体" w:hAnsi="华文楷体" w:eastAsia="华文楷体"/>
            <w:sz w:val="28"/>
            <w:szCs w:val="28"/>
          </w:rPr>
          <w:delText>，</w:delText>
        </w:r>
      </w:del>
      <w:r>
        <w:rPr>
          <w:rFonts w:hint="eastAsia" w:ascii="华文楷体" w:hAnsi="华文楷体" w:eastAsia="华文楷体"/>
          <w:sz w:val="28"/>
          <w:szCs w:val="28"/>
        </w:rPr>
        <w:t>我们是不是看你真正对空性了知没了知</w:t>
      </w:r>
      <w:ins w:id="585" w:author="Administrator" w:date="2015-12-23T00:15:38Z">
        <w:r>
          <w:rPr>
            <w:rFonts w:hint="eastAsia" w:ascii="华文楷体" w:hAnsi="华文楷体" w:eastAsia="华文楷体"/>
            <w:sz w:val="28"/>
            <w:szCs w:val="28"/>
            <w:lang w:eastAsia="zh-CN"/>
          </w:rPr>
          <w:t>。</w:t>
        </w:r>
      </w:ins>
      <w:del w:id="586" w:author="Administrator" w:date="2015-12-23T00:15:38Z">
        <w:r>
          <w:rPr>
            <w:rFonts w:hint="eastAsia" w:ascii="华文楷体" w:hAnsi="华文楷体" w:eastAsia="华文楷体"/>
            <w:sz w:val="28"/>
            <w:szCs w:val="28"/>
          </w:rPr>
          <w:delText>，</w:delText>
        </w:r>
      </w:del>
      <w:r>
        <w:rPr>
          <w:rFonts w:hint="eastAsia" w:ascii="华文楷体" w:hAnsi="华文楷体" w:eastAsia="华文楷体"/>
          <w:sz w:val="28"/>
          <w:szCs w:val="28"/>
        </w:rPr>
        <w:t>所以像这样讲</w:t>
      </w:r>
      <w:ins w:id="587" w:author="Administrator" w:date="2015-12-28T18:20:05Z">
        <w:r>
          <w:rPr>
            <w:rFonts w:hint="eastAsia" w:ascii="华文楷体" w:hAnsi="华文楷体" w:eastAsia="华文楷体"/>
            <w:sz w:val="28"/>
            <w:szCs w:val="28"/>
            <w:lang w:eastAsia="zh-CN"/>
          </w:rPr>
          <w:t>的时候</w:t>
        </w:r>
      </w:ins>
      <w:r>
        <w:rPr>
          <w:rFonts w:hint="eastAsia" w:ascii="华文楷体" w:hAnsi="华文楷体" w:eastAsia="华文楷体"/>
          <w:sz w:val="28"/>
          <w:szCs w:val="28"/>
        </w:rPr>
        <w:t>，首先我们就说现就是空，</w:t>
      </w:r>
      <w:ins w:id="588" w:author="Administrator" w:date="2015-12-26T18:40:50Z">
        <w:r>
          <w:rPr>
            <w:rFonts w:hint="eastAsia" w:ascii="华文楷体" w:hAnsi="华文楷体" w:eastAsia="华文楷体"/>
            <w:sz w:val="28"/>
            <w:szCs w:val="28"/>
          </w:rPr>
          <w:t>现就是空</w:t>
        </w:r>
      </w:ins>
      <w:r>
        <w:rPr>
          <w:rFonts w:hint="eastAsia" w:ascii="华文楷体" w:hAnsi="华文楷体" w:eastAsia="华文楷体"/>
          <w:sz w:val="28"/>
          <w:szCs w:val="28"/>
        </w:rPr>
        <w:t>大概脑海当中一运算，</w:t>
      </w:r>
      <w:ins w:id="589" w:author="Administrator" w:date="2015-12-28T18:19:43Z">
        <w:r>
          <w:rPr>
            <w:rFonts w:hint="eastAsia" w:ascii="华文楷体" w:hAnsi="华文楷体" w:eastAsia="华文楷体"/>
            <w:sz w:val="28"/>
            <w:szCs w:val="28"/>
            <w:lang w:eastAsia="zh-CN"/>
          </w:rPr>
          <w:t>噢</w:t>
        </w:r>
      </w:ins>
      <w:ins w:id="590" w:author="Administrator" w:date="2015-12-28T18:18:43Z">
        <w:r>
          <w:rPr>
            <w:rFonts w:hint="eastAsia" w:ascii="华文楷体" w:hAnsi="华文楷体" w:eastAsia="华文楷体"/>
            <w:sz w:val="28"/>
            <w:szCs w:val="28"/>
            <w:lang w:eastAsia="zh-CN"/>
          </w:rPr>
          <w:t>正在</w:t>
        </w:r>
      </w:ins>
      <w:r>
        <w:rPr>
          <w:rFonts w:hint="eastAsia" w:ascii="华文楷体" w:hAnsi="华文楷体" w:eastAsia="华文楷体"/>
          <w:sz w:val="28"/>
          <w:szCs w:val="28"/>
        </w:rPr>
        <w:t>现</w:t>
      </w:r>
      <w:ins w:id="591" w:author="Administrator" w:date="2015-12-28T18:18:49Z">
        <w:r>
          <w:rPr>
            <w:rFonts w:hint="eastAsia" w:ascii="华文楷体" w:hAnsi="华文楷体" w:eastAsia="华文楷体"/>
            <w:sz w:val="28"/>
            <w:szCs w:val="28"/>
            <w:lang w:eastAsia="zh-CN"/>
          </w:rPr>
          <w:t>的时候</w:t>
        </w:r>
      </w:ins>
      <w:r>
        <w:rPr>
          <w:rFonts w:hint="eastAsia" w:ascii="华文楷体" w:hAnsi="华文楷体" w:eastAsia="华文楷体"/>
          <w:sz w:val="28"/>
          <w:szCs w:val="28"/>
        </w:rPr>
        <w:t>这样</w:t>
      </w:r>
      <w:ins w:id="592" w:author="Administrator" w:date="2015-12-28T18:18:51Z">
        <w:r>
          <w:rPr>
            <w:rFonts w:hint="eastAsia" w:ascii="华文楷体" w:hAnsi="华文楷体" w:eastAsia="华文楷体"/>
            <w:sz w:val="28"/>
            <w:szCs w:val="28"/>
            <w:lang w:eastAsia="zh-CN"/>
          </w:rPr>
          <w:t>、</w:t>
        </w:r>
      </w:ins>
      <w:ins w:id="593" w:author="Administrator" w:date="2015-12-28T18:18:53Z">
        <w:r>
          <w:rPr>
            <w:rFonts w:hint="eastAsia" w:ascii="华文楷体" w:hAnsi="华文楷体" w:eastAsia="华文楷体"/>
            <w:sz w:val="28"/>
            <w:szCs w:val="28"/>
            <w:lang w:eastAsia="zh-CN"/>
          </w:rPr>
          <w:t>这样</w:t>
        </w:r>
      </w:ins>
      <w:ins w:id="594" w:author="Administrator" w:date="2015-12-28T18:20:18Z">
        <w:r>
          <w:rPr>
            <w:rFonts w:hint="eastAsia" w:ascii="华文楷体" w:hAnsi="华文楷体" w:eastAsia="华文楷体"/>
            <w:sz w:val="28"/>
            <w:szCs w:val="28"/>
            <w:lang w:eastAsia="zh-CN"/>
          </w:rPr>
          <w:t>、</w:t>
        </w:r>
      </w:ins>
      <w:ins w:id="595" w:author="Administrator" w:date="2015-12-28T18:20:20Z">
        <w:r>
          <w:rPr>
            <w:rFonts w:hint="eastAsia" w:ascii="华文楷体" w:hAnsi="华文楷体" w:eastAsia="华文楷体"/>
            <w:sz w:val="28"/>
            <w:szCs w:val="28"/>
            <w:lang w:eastAsia="zh-CN"/>
          </w:rPr>
          <w:t>这样</w:t>
        </w:r>
      </w:ins>
      <w:ins w:id="596" w:author="Administrator" w:date="2015-12-28T18:19:40Z">
        <w:r>
          <w:rPr>
            <w:rFonts w:hint="eastAsia" w:ascii="华文楷体" w:hAnsi="华文楷体" w:eastAsia="华文楷体"/>
            <w:sz w:val="28"/>
            <w:szCs w:val="28"/>
            <w:lang w:eastAsia="zh-CN"/>
          </w:rPr>
          <w:t>是</w:t>
        </w:r>
      </w:ins>
      <w:r>
        <w:rPr>
          <w:rFonts w:hint="eastAsia" w:ascii="华文楷体" w:hAnsi="华文楷体" w:eastAsia="华文楷体"/>
          <w:sz w:val="28"/>
          <w:szCs w:val="28"/>
        </w:rPr>
        <w:t>空的，</w:t>
      </w:r>
      <w:ins w:id="597" w:author="Administrator" w:date="2015-12-30T23:45:07Z">
        <w:r>
          <w:rPr>
            <w:rFonts w:hint="eastAsia" w:ascii="华文楷体" w:hAnsi="华文楷体" w:eastAsia="华文楷体"/>
            <w:sz w:val="28"/>
            <w:szCs w:val="28"/>
            <w:lang w:eastAsia="zh-CN"/>
          </w:rPr>
          <w:t>就</w:t>
        </w:r>
      </w:ins>
      <w:r>
        <w:rPr>
          <w:rFonts w:hint="eastAsia" w:ascii="华文楷体" w:hAnsi="华文楷体" w:eastAsia="华文楷体"/>
          <w:sz w:val="28"/>
          <w:szCs w:val="28"/>
        </w:rPr>
        <w:t>可以知道了，空了</w:t>
      </w:r>
      <w:ins w:id="598" w:author="Administrator" w:date="2015-12-28T18:20:36Z">
        <w:r>
          <w:rPr>
            <w:rFonts w:hint="eastAsia" w:ascii="华文楷体" w:hAnsi="华文楷体" w:eastAsia="华文楷体"/>
            <w:sz w:val="28"/>
            <w:szCs w:val="28"/>
            <w:lang w:eastAsia="zh-CN"/>
          </w:rPr>
          <w:t>、</w:t>
        </w:r>
      </w:ins>
      <w:r>
        <w:rPr>
          <w:rFonts w:hint="eastAsia" w:ascii="华文楷体" w:hAnsi="华文楷体" w:eastAsia="华文楷体"/>
          <w:sz w:val="28"/>
          <w:szCs w:val="28"/>
        </w:rPr>
        <w:t>没有了</w:t>
      </w:r>
      <w:ins w:id="599" w:author="Administrator" w:date="2015-12-23T00:15:54Z">
        <w:r>
          <w:rPr>
            <w:rFonts w:hint="eastAsia" w:ascii="华文楷体" w:hAnsi="华文楷体" w:eastAsia="华文楷体"/>
            <w:sz w:val="28"/>
            <w:szCs w:val="28"/>
            <w:lang w:eastAsia="zh-CN"/>
          </w:rPr>
          <w:t>；</w:t>
        </w:r>
      </w:ins>
      <w:del w:id="600" w:author="Administrator" w:date="2015-12-23T00:15:54Z">
        <w:r>
          <w:rPr>
            <w:rFonts w:hint="eastAsia" w:ascii="华文楷体" w:hAnsi="华文楷体" w:eastAsia="华文楷体"/>
            <w:sz w:val="28"/>
            <w:szCs w:val="28"/>
          </w:rPr>
          <w:delText>，</w:delText>
        </w:r>
      </w:del>
      <w:r>
        <w:rPr>
          <w:rFonts w:hint="eastAsia" w:ascii="华文楷体" w:hAnsi="华文楷体" w:eastAsia="华文楷体"/>
          <w:sz w:val="28"/>
          <w:szCs w:val="28"/>
        </w:rPr>
        <w:t>那么就说反过来讲，空就是现的时候呢，看到说空就是现，很难以知道</w:t>
      </w:r>
      <w:ins w:id="601" w:author="Administrator" w:date="2015-12-23T00:16:04Z">
        <w:r>
          <w:rPr>
            <w:rFonts w:hint="eastAsia" w:ascii="华文楷体" w:hAnsi="华文楷体" w:eastAsia="华文楷体"/>
            <w:sz w:val="28"/>
            <w:szCs w:val="28"/>
            <w:lang w:eastAsia="zh-CN"/>
          </w:rPr>
          <w:t>、</w:t>
        </w:r>
      </w:ins>
      <w:del w:id="602" w:author="Administrator" w:date="2015-12-23T00:16:04Z">
        <w:r>
          <w:rPr>
            <w:rFonts w:hint="eastAsia" w:ascii="华文楷体" w:hAnsi="华文楷体" w:eastAsia="华文楷体"/>
            <w:sz w:val="28"/>
            <w:szCs w:val="28"/>
          </w:rPr>
          <w:delText>，</w:delText>
        </w:r>
      </w:del>
      <w:r>
        <w:rPr>
          <w:rFonts w:hint="eastAsia" w:ascii="华文楷体" w:hAnsi="华文楷体" w:eastAsia="华文楷体"/>
          <w:sz w:val="28"/>
          <w:szCs w:val="28"/>
        </w:rPr>
        <w:t>很难以通达</w:t>
      </w:r>
      <w:ins w:id="603" w:author="Administrator" w:date="2015-12-23T00:16:07Z">
        <w:r>
          <w:rPr>
            <w:rFonts w:hint="eastAsia" w:ascii="华文楷体" w:hAnsi="华文楷体" w:eastAsia="华文楷体"/>
            <w:sz w:val="28"/>
            <w:szCs w:val="28"/>
            <w:lang w:eastAsia="zh-CN"/>
          </w:rPr>
          <w:t>。</w:t>
        </w:r>
      </w:ins>
      <w:del w:id="604" w:author="Administrator" w:date="2015-12-23T00:16:07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605" w:author="Administrator" w:date="2015-12-28T18:20:45Z">
        <w:r>
          <w:rPr>
            <w:rFonts w:hint="eastAsia" w:ascii="华文楷体" w:hAnsi="华文楷体" w:eastAsia="华文楷体"/>
            <w:sz w:val="28"/>
            <w:szCs w:val="28"/>
            <w:lang w:eastAsia="zh-CN"/>
          </w:rPr>
          <w:t>说</w:t>
        </w:r>
      </w:ins>
      <w:r>
        <w:rPr>
          <w:rFonts w:hint="eastAsia" w:ascii="华文楷体" w:hAnsi="华文楷体" w:eastAsia="华文楷体"/>
          <w:sz w:val="28"/>
          <w:szCs w:val="28"/>
        </w:rPr>
        <w:t>实际上就说，空性本身就是显现，显现本身就是空性，这个方面</w:t>
      </w:r>
      <w:ins w:id="606" w:author="Administrator" w:date="2015-12-26T18:40:05Z">
        <w:r>
          <w:rPr>
            <w:rFonts w:hint="eastAsia" w:ascii="华文楷体" w:hAnsi="华文楷体" w:eastAsia="华文楷体"/>
            <w:sz w:val="28"/>
            <w:szCs w:val="28"/>
            <w:lang w:eastAsia="zh-CN"/>
          </w:rPr>
          <w:t>是</w:t>
        </w:r>
      </w:ins>
      <w:r>
        <w:rPr>
          <w:rFonts w:hint="eastAsia" w:ascii="华文楷体" w:hAnsi="华文楷体" w:eastAsia="华文楷体"/>
          <w:sz w:val="28"/>
          <w:szCs w:val="28"/>
        </w:rPr>
        <w:t>抉择的方式不一样，它不是两个法，我们一定要知道这</w:t>
      </w:r>
      <w:ins w:id="607" w:author="Administrator" w:date="2015-12-26T18:40:11Z">
        <w:r>
          <w:rPr>
            <w:rFonts w:hint="eastAsia" w:ascii="华文楷体" w:hAnsi="华文楷体" w:eastAsia="华文楷体"/>
            <w:sz w:val="28"/>
            <w:szCs w:val="28"/>
            <w:lang w:eastAsia="zh-CN"/>
          </w:rPr>
          <w:t>个</w:t>
        </w:r>
      </w:ins>
      <w:r>
        <w:rPr>
          <w:rFonts w:hint="eastAsia" w:ascii="华文楷体" w:hAnsi="华文楷体" w:eastAsia="华文楷体"/>
          <w:sz w:val="28"/>
          <w:szCs w:val="28"/>
        </w:rPr>
        <w:t>不是两个法，它就是一个自性，一个本体</w:t>
      </w:r>
      <w:ins w:id="608" w:author="Administrator" w:date="2015-12-23T00:16:20Z">
        <w:r>
          <w:rPr>
            <w:rFonts w:hint="eastAsia" w:ascii="华文楷体" w:hAnsi="华文楷体" w:eastAsia="华文楷体"/>
            <w:sz w:val="28"/>
            <w:szCs w:val="28"/>
            <w:lang w:eastAsia="zh-CN"/>
          </w:rPr>
          <w:t>。</w:t>
        </w:r>
      </w:ins>
      <w:del w:id="609" w:author="Administrator" w:date="2015-12-23T00:16:20Z">
        <w:r>
          <w:rPr>
            <w:rFonts w:hint="eastAsia" w:ascii="华文楷体" w:hAnsi="华文楷体" w:eastAsia="华文楷体"/>
            <w:sz w:val="28"/>
            <w:szCs w:val="28"/>
          </w:rPr>
          <w:delText>，</w:delText>
        </w:r>
      </w:del>
      <w:r>
        <w:rPr>
          <w:rFonts w:hint="eastAsia" w:ascii="华文楷体" w:hAnsi="华文楷体" w:eastAsia="华文楷体"/>
          <w:sz w:val="28"/>
          <w:szCs w:val="28"/>
        </w:rPr>
        <w:t>按照</w:t>
      </w:r>
      <w:ins w:id="610" w:author="Administrator" w:date="2015-12-26T18:40:26Z">
        <w:r>
          <w:rPr>
            <w:rFonts w:hint="eastAsia" w:ascii="华文楷体" w:hAnsi="华文楷体" w:eastAsia="华文楷体"/>
            <w:sz w:val="28"/>
            <w:szCs w:val="28"/>
            <w:lang w:eastAsia="zh-CN"/>
          </w:rPr>
          <w:t>自续派</w:t>
        </w:r>
      </w:ins>
      <w:del w:id="611" w:author="Administrator" w:date="2015-12-26T18:40:22Z">
        <w:r>
          <w:rPr>
            <w:rFonts w:hint="eastAsia" w:ascii="华文楷体" w:hAnsi="华文楷体" w:eastAsia="华文楷体"/>
            <w:sz w:val="28"/>
            <w:szCs w:val="28"/>
          </w:rPr>
          <w:delText>16</w:delText>
        </w:r>
      </w:del>
      <w:del w:id="612" w:author="Administrator" w:date="2015-12-26T18:40:21Z">
        <w:r>
          <w:rPr>
            <w:rFonts w:hint="eastAsia" w:ascii="华文楷体" w:hAnsi="华文楷体" w:eastAsia="华文楷体"/>
            <w:sz w:val="28"/>
            <w:szCs w:val="28"/>
          </w:rPr>
          <w:delText xml:space="preserve">:35 </w:delText>
        </w:r>
      </w:del>
      <w:r>
        <w:rPr>
          <w:rFonts w:hint="eastAsia" w:ascii="华文楷体" w:hAnsi="华文楷体" w:eastAsia="华文楷体"/>
          <w:sz w:val="28"/>
          <w:szCs w:val="28"/>
        </w:rPr>
        <w:t>的观点来讲，</w:t>
      </w:r>
      <w:ins w:id="613" w:author="Administrator" w:date="2015-12-26T18:41:31Z">
        <w:r>
          <w:rPr>
            <w:rFonts w:hint="eastAsia" w:ascii="华文楷体" w:hAnsi="华文楷体" w:eastAsia="华文楷体"/>
            <w:sz w:val="28"/>
            <w:szCs w:val="28"/>
            <w:lang w:eastAsia="zh-CN"/>
          </w:rPr>
          <w:t>它</w:t>
        </w:r>
      </w:ins>
      <w:r>
        <w:rPr>
          <w:rFonts w:hint="eastAsia" w:ascii="华文楷体" w:hAnsi="华文楷体" w:eastAsia="华文楷体"/>
          <w:sz w:val="28"/>
          <w:szCs w:val="28"/>
        </w:rPr>
        <w:t>叫一本体</w:t>
      </w:r>
      <w:ins w:id="614" w:author="Administrator" w:date="2015-12-28T18:21:07Z">
        <w:r>
          <w:rPr>
            <w:rFonts w:hint="eastAsia" w:ascii="华文楷体" w:hAnsi="华文楷体" w:eastAsia="华文楷体"/>
            <w:sz w:val="28"/>
            <w:szCs w:val="28"/>
            <w:lang w:eastAsia="zh-CN"/>
          </w:rPr>
          <w:t>、</w:t>
        </w:r>
      </w:ins>
      <w:del w:id="615" w:author="Administrator" w:date="2015-12-28T18:21:07Z">
        <w:r>
          <w:rPr>
            <w:rFonts w:hint="eastAsia" w:ascii="华文楷体" w:hAnsi="华文楷体" w:eastAsia="华文楷体"/>
            <w:sz w:val="28"/>
            <w:szCs w:val="28"/>
          </w:rPr>
          <w:delText>，</w:delText>
        </w:r>
      </w:del>
      <w:ins w:id="616" w:author="Administrator" w:date="2015-12-23T00:16:36Z">
        <w:r>
          <w:rPr>
            <w:rFonts w:hint="eastAsia" w:ascii="华文楷体" w:hAnsi="华文楷体" w:eastAsia="华文楷体"/>
            <w:sz w:val="28"/>
            <w:szCs w:val="28"/>
            <w:lang w:eastAsia="zh-CN"/>
          </w:rPr>
          <w:t>异</w:t>
        </w:r>
      </w:ins>
      <w:del w:id="617" w:author="Administrator" w:date="2015-12-23T00:16:27Z">
        <w:r>
          <w:rPr>
            <w:rFonts w:hint="eastAsia" w:ascii="华文楷体" w:hAnsi="华文楷体" w:eastAsia="华文楷体"/>
            <w:sz w:val="28"/>
            <w:szCs w:val="28"/>
          </w:rPr>
          <w:delText>一</w:delText>
        </w:r>
      </w:del>
      <w:r>
        <w:rPr>
          <w:rFonts w:hint="eastAsia" w:ascii="华文楷体" w:hAnsi="华文楷体" w:eastAsia="华文楷体"/>
          <w:sz w:val="28"/>
          <w:szCs w:val="28"/>
        </w:rPr>
        <w:t>反体，一个本体当中的两个侧面而已，两个侧面抉择的方式不一样</w:t>
      </w:r>
      <w:ins w:id="618" w:author="Administrator" w:date="2015-12-23T00:16:48Z">
        <w:r>
          <w:rPr>
            <w:rFonts w:hint="eastAsia" w:ascii="华文楷体" w:hAnsi="华文楷体" w:eastAsia="华文楷体"/>
            <w:sz w:val="28"/>
            <w:szCs w:val="28"/>
            <w:lang w:eastAsia="zh-CN"/>
          </w:rPr>
          <w:t>。</w:t>
        </w:r>
      </w:ins>
      <w:del w:id="619" w:author="Administrator" w:date="2015-12-23T00:16:48Z">
        <w:r>
          <w:rPr>
            <w:rFonts w:hint="eastAsia" w:ascii="华文楷体" w:hAnsi="华文楷体" w:eastAsia="华文楷体"/>
            <w:sz w:val="28"/>
            <w:szCs w:val="28"/>
          </w:rPr>
          <w:delText>，</w:delText>
        </w:r>
      </w:del>
      <w:r>
        <w:rPr>
          <w:rFonts w:hint="eastAsia" w:ascii="华文楷体" w:hAnsi="华文楷体" w:eastAsia="华文楷体"/>
          <w:sz w:val="28"/>
          <w:szCs w:val="28"/>
        </w:rPr>
        <w:t>所以说</w:t>
      </w:r>
      <w:ins w:id="620" w:author="Administrator" w:date="2015-12-23T00:16:53Z">
        <w:r>
          <w:rPr>
            <w:rFonts w:hint="eastAsia" w:ascii="华文楷体" w:hAnsi="华文楷体" w:eastAsia="华文楷体"/>
            <w:sz w:val="28"/>
            <w:szCs w:val="28"/>
            <w:lang w:eastAsia="zh-CN"/>
          </w:rPr>
          <w:t>像</w:t>
        </w:r>
      </w:ins>
      <w:del w:id="621" w:author="Administrator" w:date="2015-12-23T00:16:51Z">
        <w:r>
          <w:rPr>
            <w:rFonts w:hint="eastAsia" w:ascii="华文楷体" w:hAnsi="华文楷体" w:eastAsia="华文楷体"/>
            <w:sz w:val="28"/>
            <w:szCs w:val="28"/>
          </w:rPr>
          <w:delText>象</w:delText>
        </w:r>
      </w:del>
      <w:r>
        <w:rPr>
          <w:rFonts w:hint="eastAsia" w:ascii="华文楷体" w:hAnsi="华文楷体" w:eastAsia="华文楷体"/>
          <w:sz w:val="28"/>
          <w:szCs w:val="28"/>
        </w:rPr>
        <w:t>这样的话，从它的显现的</w:t>
      </w:r>
      <w:ins w:id="622" w:author="Administrator" w:date="2015-12-30T23:45:4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角度来讲，叫世俗</w:t>
      </w:r>
      <w:ins w:id="623" w:author="Administrator" w:date="2015-12-23T00:16:59Z">
        <w:r>
          <w:rPr>
            <w:rFonts w:hint="eastAsia" w:ascii="华文楷体" w:hAnsi="华文楷体" w:eastAsia="华文楷体"/>
            <w:sz w:val="28"/>
            <w:szCs w:val="28"/>
            <w:lang w:eastAsia="zh-CN"/>
          </w:rPr>
          <w:t>；</w:t>
        </w:r>
      </w:ins>
      <w:del w:id="624" w:author="Administrator" w:date="2015-12-23T00:17:02Z">
        <w:r>
          <w:rPr>
            <w:rFonts w:hint="eastAsia" w:ascii="华文楷体" w:hAnsi="华文楷体" w:eastAsia="华文楷体"/>
            <w:sz w:val="28"/>
            <w:szCs w:val="28"/>
          </w:rPr>
          <w:delText>，他</w:delText>
        </w:r>
      </w:del>
      <w:ins w:id="625" w:author="Administrator" w:date="2015-12-23T00:17:07Z">
        <w:r>
          <w:rPr>
            <w:rFonts w:hint="eastAsia" w:ascii="华文楷体" w:hAnsi="华文楷体" w:eastAsia="华文楷体"/>
            <w:sz w:val="28"/>
            <w:szCs w:val="28"/>
            <w:lang w:eastAsia="zh-CN"/>
          </w:rPr>
          <w:t>它</w:t>
        </w:r>
      </w:ins>
      <w:r>
        <w:rPr>
          <w:rFonts w:hint="eastAsia" w:ascii="华文楷体" w:hAnsi="华文楷体" w:eastAsia="华文楷体"/>
          <w:sz w:val="28"/>
          <w:szCs w:val="28"/>
        </w:rPr>
        <w:t>无自性</w:t>
      </w:r>
      <w:ins w:id="626" w:author="Administrator" w:date="2015-12-28T18:21:19Z">
        <w:r>
          <w:rPr>
            <w:rFonts w:hint="eastAsia" w:ascii="华文楷体" w:hAnsi="华文楷体" w:eastAsia="华文楷体"/>
            <w:sz w:val="28"/>
            <w:szCs w:val="28"/>
            <w:lang w:eastAsia="zh-CN"/>
          </w:rPr>
          <w:t>的</w:t>
        </w:r>
      </w:ins>
      <w:r>
        <w:rPr>
          <w:rFonts w:hint="eastAsia" w:ascii="华文楷体" w:hAnsi="华文楷体" w:eastAsia="华文楷体"/>
          <w:sz w:val="28"/>
          <w:szCs w:val="28"/>
        </w:rPr>
        <w:t>方面来讲，叫做胜义谛</w:t>
      </w:r>
      <w:ins w:id="627" w:author="Administrator" w:date="2015-12-23T00:17:12Z">
        <w:r>
          <w:rPr>
            <w:rFonts w:hint="eastAsia" w:ascii="华文楷体" w:hAnsi="华文楷体" w:eastAsia="华文楷体"/>
            <w:sz w:val="28"/>
            <w:szCs w:val="28"/>
            <w:lang w:eastAsia="zh-CN"/>
          </w:rPr>
          <w:t>。</w:t>
        </w:r>
      </w:ins>
      <w:del w:id="628" w:author="Administrator" w:date="2015-12-23T00:17:12Z">
        <w:r>
          <w:rPr>
            <w:rFonts w:hint="eastAsia" w:ascii="华文楷体" w:hAnsi="华文楷体" w:eastAsia="华文楷体"/>
            <w:sz w:val="28"/>
            <w:szCs w:val="28"/>
          </w:rPr>
          <w:delText>，</w:delText>
        </w:r>
      </w:del>
      <w:r>
        <w:rPr>
          <w:rFonts w:hint="eastAsia" w:ascii="华文楷体" w:hAnsi="华文楷体" w:eastAsia="华文楷体"/>
          <w:sz w:val="28"/>
          <w:szCs w:val="28"/>
        </w:rPr>
        <w:t>实际上两个都是一样的，所以说显现的当下这就是空的，空的当下本身就是显现的</w:t>
      </w:r>
      <w:ins w:id="629" w:author="Administrator" w:date="2015-12-26T18:41:53Z">
        <w:r>
          <w:rPr>
            <w:rFonts w:hint="eastAsia" w:ascii="华文楷体" w:hAnsi="华文楷体" w:eastAsia="华文楷体"/>
            <w:sz w:val="28"/>
            <w:szCs w:val="28"/>
            <w:lang w:eastAsia="zh-CN"/>
          </w:rPr>
          <w:t>。</w:t>
        </w:r>
      </w:ins>
      <w:del w:id="630" w:author="Administrator" w:date="2015-12-26T18:41:52Z">
        <w:r>
          <w:rPr>
            <w:rFonts w:hint="eastAsia" w:ascii="华文楷体" w:hAnsi="华文楷体" w:eastAsia="华文楷体"/>
            <w:sz w:val="28"/>
            <w:szCs w:val="28"/>
          </w:rPr>
          <w:delText>，</w:delText>
        </w:r>
      </w:del>
      <w:r>
        <w:rPr>
          <w:rFonts w:hint="eastAsia" w:ascii="华文楷体" w:hAnsi="华文楷体" w:eastAsia="华文楷体"/>
          <w:sz w:val="28"/>
          <w:szCs w:val="28"/>
        </w:rPr>
        <w:t>它不是一个什么都不存在的状态叫做空，实际上显现本身就是空。</w:t>
      </w:r>
    </w:p>
    <w:p>
      <w:pPr>
        <w:ind w:firstLine="570"/>
        <w:rPr>
          <w:ins w:id="631" w:author="Administrator" w:date="2015-12-30T23:47:22Z"/>
          <w:rFonts w:hint="eastAsia" w:ascii="华文楷体" w:hAnsi="华文楷体" w:eastAsia="华文楷体"/>
          <w:sz w:val="28"/>
          <w:szCs w:val="28"/>
        </w:rPr>
      </w:pPr>
      <w:r>
        <w:rPr>
          <w:rFonts w:hint="eastAsia" w:ascii="华文楷体" w:hAnsi="华文楷体" w:eastAsia="华文楷体"/>
          <w:sz w:val="28"/>
          <w:szCs w:val="28"/>
        </w:rPr>
        <w:t>这段话在前面我们在学世俗的时候有一段话，麦彭仁波切给我们讲得很清楚</w:t>
      </w:r>
      <w:ins w:id="632" w:author="Administrator" w:date="2015-12-26T18:42:07Z">
        <w:r>
          <w:rPr>
            <w:rFonts w:hint="eastAsia" w:ascii="华文楷体" w:hAnsi="华文楷体" w:eastAsia="华文楷体"/>
            <w:sz w:val="28"/>
            <w:szCs w:val="28"/>
            <w:lang w:eastAsia="zh-CN"/>
          </w:rPr>
          <w:t>的</w:t>
        </w:r>
      </w:ins>
      <w:r>
        <w:rPr>
          <w:rFonts w:hint="eastAsia" w:ascii="华文楷体" w:hAnsi="华文楷体" w:eastAsia="华文楷体"/>
          <w:sz w:val="28"/>
          <w:szCs w:val="28"/>
        </w:rPr>
        <w:t>，不要把世俗</w:t>
      </w:r>
      <w:ins w:id="633" w:author="Administrator" w:date="2015-12-26T18:42:36Z">
        <w:r>
          <w:rPr>
            <w:rFonts w:hint="eastAsia" w:ascii="华文楷体" w:hAnsi="华文楷体" w:eastAsia="华文楷体"/>
            <w:sz w:val="28"/>
            <w:szCs w:val="28"/>
            <w:lang w:eastAsia="zh-CN"/>
          </w:rPr>
          <w:t>理解</w:t>
        </w:r>
      </w:ins>
      <w:del w:id="634" w:author="Administrator" w:date="2015-12-26T18:42:31Z">
        <w:r>
          <w:rPr>
            <w:rFonts w:hint="eastAsia" w:ascii="华文楷体" w:hAnsi="华文楷体" w:eastAsia="华文楷体"/>
            <w:sz w:val="28"/>
            <w:szCs w:val="28"/>
          </w:rPr>
          <w:delText>谛看</w:delText>
        </w:r>
      </w:del>
      <w:r>
        <w:rPr>
          <w:rFonts w:hint="eastAsia" w:ascii="华文楷体" w:hAnsi="华文楷体" w:eastAsia="华文楷体"/>
          <w:sz w:val="28"/>
          <w:szCs w:val="28"/>
        </w:rPr>
        <w:t>成很下劣的，不要把空性</w:t>
      </w:r>
      <w:ins w:id="635" w:author="Administrator" w:date="2015-12-26T18:42:48Z">
        <w:r>
          <w:rPr>
            <w:rFonts w:hint="eastAsia" w:ascii="华文楷体" w:hAnsi="华文楷体" w:eastAsia="华文楷体"/>
            <w:sz w:val="28"/>
            <w:szCs w:val="28"/>
            <w:lang w:eastAsia="zh-CN"/>
          </w:rPr>
          <w:t>理解</w:t>
        </w:r>
      </w:ins>
      <w:del w:id="636" w:author="Administrator" w:date="2015-12-26T18:42:53Z">
        <w:r>
          <w:rPr>
            <w:rFonts w:hint="eastAsia" w:ascii="华文楷体" w:hAnsi="华文楷体" w:eastAsia="华文楷体"/>
            <w:sz w:val="28"/>
            <w:szCs w:val="28"/>
          </w:rPr>
          <w:delText>谛看</w:delText>
        </w:r>
      </w:del>
      <w:r>
        <w:rPr>
          <w:rFonts w:hint="eastAsia" w:ascii="华文楷体" w:hAnsi="华文楷体" w:eastAsia="华文楷体"/>
          <w:sz w:val="28"/>
          <w:szCs w:val="28"/>
        </w:rPr>
        <w:t>成很神圣的，没有这样的</w:t>
      </w:r>
      <w:ins w:id="637" w:author="Administrator" w:date="2015-12-28T18:22:07Z">
        <w:r>
          <w:rPr>
            <w:rFonts w:hint="eastAsia" w:ascii="华文楷体" w:hAnsi="华文楷体" w:eastAsia="华文楷体"/>
            <w:sz w:val="28"/>
            <w:szCs w:val="28"/>
            <w:lang w:eastAsia="zh-CN"/>
          </w:rPr>
          <w:t>很多</w:t>
        </w:r>
      </w:ins>
      <w:r>
        <w:rPr>
          <w:rFonts w:hint="eastAsia" w:ascii="华文楷体" w:hAnsi="华文楷体" w:eastAsia="华文楷体"/>
          <w:sz w:val="28"/>
          <w:szCs w:val="28"/>
        </w:rPr>
        <w:t>分别，实际上</w:t>
      </w:r>
      <w:ins w:id="638" w:author="Administrator" w:date="2015-12-28T18:22:31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显现就是胜义谛</w:t>
      </w:r>
      <w:ins w:id="639" w:author="Administrator" w:date="2015-12-23T00:17:45Z">
        <w:r>
          <w:rPr>
            <w:rFonts w:hint="eastAsia" w:ascii="华文楷体" w:hAnsi="华文楷体" w:eastAsia="华文楷体"/>
            <w:sz w:val="28"/>
            <w:szCs w:val="28"/>
            <w:lang w:eastAsia="zh-CN"/>
          </w:rPr>
          <w:t>。</w:t>
        </w:r>
      </w:ins>
      <w:del w:id="640" w:author="Administrator" w:date="2015-12-23T00:17:45Z">
        <w:r>
          <w:rPr>
            <w:rFonts w:hint="eastAsia" w:ascii="华文楷体" w:hAnsi="华文楷体" w:eastAsia="华文楷体"/>
            <w:sz w:val="28"/>
            <w:szCs w:val="28"/>
          </w:rPr>
          <w:delText>，</w:delText>
        </w:r>
      </w:del>
      <w:r>
        <w:rPr>
          <w:rFonts w:hint="eastAsia" w:ascii="华文楷体" w:hAnsi="华文楷体" w:eastAsia="华文楷体"/>
          <w:sz w:val="28"/>
          <w:szCs w:val="28"/>
        </w:rPr>
        <w:t>能理解这个问题的话，就能够对于空就是现的问题啊，能够真正的一种了知了</w:t>
      </w:r>
      <w:ins w:id="641" w:author="Administrator" w:date="2015-12-26T18:43:20Z">
        <w:r>
          <w:rPr>
            <w:rFonts w:hint="eastAsia" w:ascii="华文楷体" w:hAnsi="华文楷体" w:eastAsia="华文楷体"/>
            <w:sz w:val="28"/>
            <w:szCs w:val="28"/>
            <w:lang w:eastAsia="zh-CN"/>
          </w:rPr>
          <w:t>，</w:t>
        </w:r>
      </w:ins>
      <w:ins w:id="642" w:author="Administrator" w:date="2015-12-26T18:43:17Z">
        <w:r>
          <w:rPr>
            <w:rFonts w:hint="eastAsia" w:ascii="华文楷体" w:hAnsi="华文楷体" w:eastAsia="华文楷体"/>
            <w:sz w:val="28"/>
            <w:szCs w:val="28"/>
            <w:lang w:eastAsia="zh-CN"/>
          </w:rPr>
          <w:t>啊就是</w:t>
        </w:r>
      </w:ins>
      <w:ins w:id="643" w:author="Administrator" w:date="2015-12-26T18:43:13Z">
        <w:r>
          <w:rPr>
            <w:rFonts w:hint="eastAsia" w:ascii="华文楷体" w:hAnsi="华文楷体" w:eastAsia="华文楷体"/>
            <w:sz w:val="28"/>
            <w:szCs w:val="28"/>
          </w:rPr>
          <w:t>了知了</w:t>
        </w:r>
      </w:ins>
      <w:ins w:id="644" w:author="Administrator" w:date="2015-12-26T18:43:24Z">
        <w:r>
          <w:rPr>
            <w:rFonts w:hint="eastAsia" w:ascii="华文楷体" w:hAnsi="华文楷体" w:eastAsia="华文楷体"/>
            <w:sz w:val="28"/>
            <w:szCs w:val="28"/>
            <w:lang w:eastAsia="zh-CN"/>
          </w:rPr>
          <w:t>。</w:t>
        </w:r>
      </w:ins>
      <w:del w:id="645" w:author="Administrator" w:date="2015-12-26T18:43:23Z">
        <w:r>
          <w:rPr>
            <w:rFonts w:hint="eastAsia" w:ascii="华文楷体" w:hAnsi="华文楷体" w:eastAsia="华文楷体"/>
            <w:sz w:val="28"/>
            <w:szCs w:val="28"/>
          </w:rPr>
          <w:delText>，</w:delText>
        </w:r>
      </w:del>
      <w:r>
        <w:rPr>
          <w:rFonts w:hint="eastAsia" w:ascii="华文楷体" w:hAnsi="华文楷体" w:eastAsia="华文楷体"/>
          <w:sz w:val="28"/>
          <w:szCs w:val="28"/>
        </w:rPr>
        <w:t>所以说</w:t>
      </w:r>
      <w:ins w:id="646" w:author="Administrator" w:date="2015-12-23T00:17:56Z">
        <w:r>
          <w:rPr>
            <w:rFonts w:hint="eastAsia" w:ascii="华文楷体" w:hAnsi="华文楷体" w:eastAsia="华文楷体"/>
            <w:sz w:val="28"/>
            <w:szCs w:val="28"/>
            <w:lang w:eastAsia="zh-CN"/>
          </w:rPr>
          <w:t>像</w:t>
        </w:r>
      </w:ins>
      <w:del w:id="647" w:author="Administrator" w:date="2015-12-23T00:17:54Z">
        <w:r>
          <w:rPr>
            <w:rFonts w:hint="eastAsia" w:ascii="华文楷体" w:hAnsi="华文楷体" w:eastAsia="华文楷体"/>
            <w:sz w:val="28"/>
            <w:szCs w:val="28"/>
          </w:rPr>
          <w:delText>象</w:delText>
        </w:r>
      </w:del>
      <w:r>
        <w:rPr>
          <w:rFonts w:hint="eastAsia" w:ascii="华文楷体" w:hAnsi="华文楷体" w:eastAsia="华文楷体"/>
          <w:sz w:val="28"/>
          <w:szCs w:val="28"/>
        </w:rPr>
        <w:t>这样讲的时候呢，我们来趋入空性，也就是从显现法本身上面</w:t>
      </w:r>
      <w:ins w:id="648" w:author="Administrator" w:date="2015-12-26T18:43:48Z">
        <w:r>
          <w:rPr>
            <w:rFonts w:hint="eastAsia" w:ascii="华文楷体" w:hAnsi="华文楷体" w:eastAsia="华文楷体"/>
            <w:sz w:val="28"/>
            <w:szCs w:val="28"/>
            <w:lang w:eastAsia="zh-CN"/>
          </w:rPr>
          <w:t>来</w:t>
        </w:r>
      </w:ins>
      <w:del w:id="649" w:author="Administrator" w:date="2015-12-26T18:44:01Z">
        <w:r>
          <w:rPr>
            <w:rFonts w:hint="eastAsia" w:ascii="华文楷体" w:hAnsi="华文楷体" w:eastAsia="华文楷体"/>
            <w:sz w:val="28"/>
            <w:szCs w:val="28"/>
          </w:rPr>
          <w:delText>抉择</w:delText>
        </w:r>
      </w:del>
      <w:ins w:id="650" w:author="Administrator" w:date="2015-12-26T18:44:05Z">
        <w:r>
          <w:rPr>
            <w:rFonts w:hint="eastAsia" w:ascii="华文楷体" w:hAnsi="华文楷体" w:eastAsia="华文楷体"/>
            <w:sz w:val="28"/>
            <w:szCs w:val="28"/>
            <w:lang w:eastAsia="zh-CN"/>
          </w:rPr>
          <w:t>趋入</w:t>
        </w:r>
      </w:ins>
      <w:r>
        <w:rPr>
          <w:rFonts w:hint="eastAsia" w:ascii="华文楷体" w:hAnsi="华文楷体" w:eastAsia="华文楷体"/>
          <w:sz w:val="28"/>
          <w:szCs w:val="28"/>
        </w:rPr>
        <w:t>空性</w:t>
      </w:r>
      <w:ins w:id="651" w:author="Administrator" w:date="2015-12-26T18:44:37Z">
        <w:r>
          <w:rPr>
            <w:rFonts w:hint="eastAsia" w:ascii="华文楷体" w:hAnsi="华文楷体" w:eastAsia="华文楷体"/>
            <w:sz w:val="28"/>
            <w:szCs w:val="28"/>
            <w:lang w:eastAsia="zh-CN"/>
          </w:rPr>
          <w:t>的</w:t>
        </w:r>
      </w:ins>
      <w:r>
        <w:rPr>
          <w:rFonts w:hint="eastAsia" w:ascii="华文楷体" w:hAnsi="华文楷体" w:eastAsia="华文楷体"/>
          <w:sz w:val="28"/>
          <w:szCs w:val="28"/>
        </w:rPr>
        <w:t>，所以</w:t>
      </w:r>
      <w:ins w:id="652" w:author="Administrator" w:date="2015-12-28T18:22:47Z">
        <w:r>
          <w:rPr>
            <w:rFonts w:hint="eastAsia" w:ascii="华文楷体" w:hAnsi="华文楷体" w:eastAsia="华文楷体"/>
            <w:sz w:val="28"/>
            <w:szCs w:val="28"/>
            <w:lang w:eastAsia="zh-CN"/>
          </w:rPr>
          <w:t>说</w:t>
        </w:r>
      </w:ins>
      <w:r>
        <w:rPr>
          <w:rFonts w:hint="eastAsia" w:ascii="华文楷体" w:hAnsi="华文楷体" w:eastAsia="华文楷体"/>
          <w:sz w:val="28"/>
          <w:szCs w:val="28"/>
        </w:rPr>
        <w:t>我们必须要在显现法本身上面要发现，或者要认知，</w:t>
      </w:r>
      <w:del w:id="653" w:author="Administrator" w:date="2015-12-26T18:44:15Z">
        <w:r>
          <w:rPr>
            <w:rFonts w:hint="eastAsia" w:ascii="华文楷体" w:hAnsi="华文楷体" w:eastAsia="华文楷体"/>
            <w:sz w:val="28"/>
            <w:szCs w:val="28"/>
          </w:rPr>
          <w:delText xml:space="preserve">    </w:delText>
        </w:r>
      </w:del>
      <w:del w:id="654" w:author="Administrator" w:date="2015-12-26T18:44:14Z">
        <w:r>
          <w:rPr>
            <w:rFonts w:hint="eastAsia" w:ascii="华文楷体" w:hAnsi="华文楷体" w:eastAsia="华文楷体"/>
            <w:sz w:val="28"/>
            <w:szCs w:val="28"/>
          </w:rPr>
          <w:delText xml:space="preserve">     </w:delText>
        </w:r>
      </w:del>
      <w:del w:id="655" w:author="Administrator" w:date="2015-12-26T18:44:13Z">
        <w:r>
          <w:rPr>
            <w:rFonts w:hint="eastAsia" w:ascii="华文楷体" w:hAnsi="华文楷体" w:eastAsia="华文楷体"/>
            <w:sz w:val="28"/>
            <w:szCs w:val="28"/>
          </w:rPr>
          <w:delText xml:space="preserve">     </w:delText>
        </w:r>
      </w:del>
      <w:del w:id="656" w:author="Administrator" w:date="2015-12-26T18:44:12Z">
        <w:r>
          <w:rPr>
            <w:rFonts w:hint="eastAsia" w:ascii="华文楷体" w:hAnsi="华文楷体" w:eastAsia="华文楷体"/>
            <w:sz w:val="28"/>
            <w:szCs w:val="28"/>
          </w:rPr>
          <w:delText xml:space="preserve">      </w:delText>
        </w:r>
      </w:del>
      <w:del w:id="657" w:author="Administrator" w:date="2015-12-26T18:44:11Z">
        <w:r>
          <w:rPr>
            <w:rFonts w:hint="eastAsia" w:ascii="华文楷体" w:hAnsi="华文楷体" w:eastAsia="华文楷体"/>
            <w:sz w:val="28"/>
            <w:szCs w:val="28"/>
          </w:rPr>
          <w:delText xml:space="preserve">     </w:delText>
        </w:r>
      </w:del>
      <w:del w:id="658" w:author="Administrator" w:date="2015-12-26T18:44:10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显现它就是空性的，世俗它就是胜义的</w:t>
      </w:r>
      <w:ins w:id="659" w:author="Administrator" w:date="2015-12-23T00:18:23Z">
        <w:r>
          <w:rPr>
            <w:rFonts w:hint="eastAsia" w:ascii="华文楷体" w:hAnsi="华文楷体" w:eastAsia="华文楷体"/>
            <w:sz w:val="28"/>
            <w:szCs w:val="28"/>
            <w:lang w:eastAsia="zh-CN"/>
          </w:rPr>
          <w:t>。</w:t>
        </w:r>
      </w:ins>
      <w:del w:id="660" w:author="Administrator" w:date="2015-12-23T00:18:23Z">
        <w:r>
          <w:rPr>
            <w:rFonts w:hint="eastAsia" w:ascii="华文楷体" w:hAnsi="华文楷体" w:eastAsia="华文楷体"/>
            <w:sz w:val="28"/>
            <w:szCs w:val="28"/>
          </w:rPr>
          <w:delText>，</w:delText>
        </w:r>
      </w:del>
      <w:r>
        <w:rPr>
          <w:rFonts w:hint="eastAsia" w:ascii="华文楷体" w:hAnsi="华文楷体" w:eastAsia="华文楷体"/>
          <w:sz w:val="28"/>
          <w:szCs w:val="28"/>
        </w:rPr>
        <w:t>像这样了知之后呢，对</w:t>
      </w:r>
      <w:ins w:id="661" w:author="Administrator" w:date="2015-12-28T18:23:03Z">
        <w:r>
          <w:rPr>
            <w:rFonts w:hint="eastAsia" w:ascii="华文楷体" w:hAnsi="华文楷体" w:eastAsia="华文楷体"/>
            <w:sz w:val="28"/>
            <w:szCs w:val="28"/>
            <w:lang w:eastAsia="zh-CN"/>
          </w:rPr>
          <w:t>于</w:t>
        </w:r>
      </w:ins>
      <w:r>
        <w:rPr>
          <w:rFonts w:hint="eastAsia" w:ascii="华文楷体" w:hAnsi="华文楷体" w:eastAsia="华文楷体"/>
          <w:sz w:val="28"/>
          <w:szCs w:val="28"/>
        </w:rPr>
        <w:t>这个问题基本上可以逐渐逐渐产生</w:t>
      </w:r>
      <w:ins w:id="662" w:author="Administrator" w:date="2015-12-26T18:44:54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定解。</w:t>
      </w:r>
    </w:p>
    <w:p>
      <w:pPr>
        <w:ind w:firstLine="570"/>
        <w:rPr>
          <w:ins w:id="663" w:author="Administrator" w:date="2015-12-23T00:25:01Z"/>
          <w:rFonts w:hint="eastAsia" w:ascii="华文楷体" w:hAnsi="华文楷体" w:eastAsia="华文楷体"/>
          <w:sz w:val="28"/>
          <w:szCs w:val="28"/>
          <w:lang w:eastAsia="zh-CN"/>
        </w:rPr>
      </w:pPr>
      <w:ins w:id="664" w:author="Administrator" w:date="2015-12-30T23:47:06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那么如果一旦现出这种诚信之后，就已经稳妥</w:t>
      </w:r>
      <w:ins w:id="665" w:author="Administrator" w:date="2015-12-26T18:45:02Z">
        <w:r>
          <w:rPr>
            <w:rFonts w:hint="eastAsia" w:ascii="华文楷体" w:hAnsi="华文楷体" w:eastAsia="华文楷体"/>
            <w:sz w:val="28"/>
            <w:szCs w:val="28"/>
            <w:lang w:eastAsia="zh-CN"/>
          </w:rPr>
          <w:t>、</w:t>
        </w:r>
      </w:ins>
      <w:r>
        <w:rPr>
          <w:rFonts w:hint="eastAsia" w:ascii="华文楷体" w:hAnsi="华文楷体" w:eastAsia="华文楷体"/>
          <w:sz w:val="28"/>
          <w:szCs w:val="28"/>
        </w:rPr>
        <w:t>扎实的奠定一切显密之见解的基础</w:t>
      </w:r>
      <w:ins w:id="666" w:author="Administrator" w:date="2015-12-26T18:45:07Z">
        <w:r>
          <w:rPr>
            <w:rFonts w:hint="eastAsia" w:ascii="华文楷体" w:hAnsi="华文楷体" w:eastAsia="华文楷体"/>
            <w:sz w:val="28"/>
            <w:szCs w:val="28"/>
            <w:lang w:eastAsia="zh-CN"/>
          </w:rPr>
          <w:t>。</w:t>
        </w:r>
      </w:ins>
      <w:del w:id="667" w:author="Administrator" w:date="2015-12-26T18:45:07Z">
        <w:r>
          <w:rPr>
            <w:rFonts w:hint="eastAsia" w:ascii="华文楷体" w:hAnsi="华文楷体" w:eastAsia="华文楷体"/>
            <w:sz w:val="28"/>
            <w:szCs w:val="28"/>
          </w:rPr>
          <w:delText>，</w:delText>
        </w:r>
      </w:del>
      <w:r>
        <w:rPr>
          <w:rFonts w:hint="eastAsia" w:ascii="华文楷体" w:hAnsi="华文楷体" w:eastAsia="华文楷体"/>
          <w:sz w:val="28"/>
          <w:szCs w:val="28"/>
        </w:rPr>
        <w:t>如果一旦对于现就是空</w:t>
      </w:r>
      <w:ins w:id="668" w:author="Administrator" w:date="2015-12-23T00:18:42Z">
        <w:r>
          <w:rPr>
            <w:rFonts w:hint="eastAsia" w:ascii="华文楷体" w:hAnsi="华文楷体" w:eastAsia="华文楷体"/>
            <w:sz w:val="28"/>
            <w:szCs w:val="28"/>
            <w:lang w:eastAsia="zh-CN"/>
          </w:rPr>
          <w:t>、</w:t>
        </w:r>
      </w:ins>
      <w:del w:id="669" w:author="Administrator" w:date="2015-12-23T00:18:42Z">
        <w:r>
          <w:rPr>
            <w:rFonts w:hint="eastAsia" w:ascii="华文楷体" w:hAnsi="华文楷体" w:eastAsia="华文楷体"/>
            <w:sz w:val="28"/>
            <w:szCs w:val="28"/>
          </w:rPr>
          <w:delText>，</w:delText>
        </w:r>
      </w:del>
      <w:r>
        <w:rPr>
          <w:rFonts w:hint="eastAsia" w:ascii="华文楷体" w:hAnsi="华文楷体" w:eastAsia="华文楷体"/>
          <w:sz w:val="28"/>
          <w:szCs w:val="28"/>
        </w:rPr>
        <w:t>空就是现这个问题，产生了一种很稳妥</w:t>
      </w:r>
      <w:ins w:id="670" w:author="Administrator" w:date="2015-12-23T00:18:47Z">
        <w:r>
          <w:rPr>
            <w:rFonts w:hint="eastAsia" w:ascii="华文楷体" w:hAnsi="华文楷体" w:eastAsia="华文楷体"/>
            <w:sz w:val="28"/>
            <w:szCs w:val="28"/>
            <w:lang w:eastAsia="zh-CN"/>
          </w:rPr>
          <w:t>、</w:t>
        </w:r>
      </w:ins>
      <w:del w:id="671" w:author="Administrator" w:date="2015-12-23T00:18:46Z">
        <w:r>
          <w:rPr>
            <w:rFonts w:hint="eastAsia" w:ascii="华文楷体" w:hAnsi="华文楷体" w:eastAsia="华文楷体"/>
            <w:sz w:val="28"/>
            <w:szCs w:val="28"/>
          </w:rPr>
          <w:delText>，</w:delText>
        </w:r>
      </w:del>
      <w:r>
        <w:rPr>
          <w:rFonts w:hint="eastAsia" w:ascii="华文楷体" w:hAnsi="华文楷体" w:eastAsia="华文楷体"/>
          <w:sz w:val="28"/>
          <w:szCs w:val="28"/>
        </w:rPr>
        <w:t>扎实的基础，有</w:t>
      </w:r>
      <w:ins w:id="672" w:author="Administrator" w:date="2015-12-26T18:45:14Z">
        <w:r>
          <w:rPr>
            <w:rFonts w:hint="eastAsia" w:ascii="华文楷体" w:hAnsi="华文楷体" w:eastAsia="华文楷体"/>
            <w:sz w:val="28"/>
            <w:szCs w:val="28"/>
            <w:lang w:eastAsia="zh-CN"/>
          </w:rPr>
          <w:t>了</w:t>
        </w:r>
      </w:ins>
      <w:r>
        <w:rPr>
          <w:rFonts w:hint="eastAsia" w:ascii="华文楷体" w:hAnsi="华文楷体" w:eastAsia="华文楷体"/>
          <w:sz w:val="28"/>
          <w:szCs w:val="28"/>
        </w:rPr>
        <w:t>这样正见的时候呢，</w:t>
      </w:r>
      <w:ins w:id="673" w:author="Administrator" w:date="2015-12-28T18:23:23Z">
        <w:r>
          <w:rPr>
            <w:rFonts w:hint="eastAsia" w:ascii="华文楷体" w:hAnsi="华文楷体" w:eastAsia="华文楷体"/>
            <w:sz w:val="28"/>
            <w:szCs w:val="28"/>
            <w:lang w:eastAsia="zh-CN"/>
          </w:rPr>
          <w:t>可以说</w:t>
        </w:r>
      </w:ins>
      <w:r>
        <w:rPr>
          <w:rFonts w:hint="eastAsia" w:ascii="华文楷体" w:hAnsi="华文楷体" w:eastAsia="华文楷体"/>
          <w:sz w:val="28"/>
          <w:szCs w:val="28"/>
        </w:rPr>
        <w:t>已经奠定了一切显密的基础了</w:t>
      </w:r>
      <w:ins w:id="674" w:author="Administrator" w:date="2015-12-23T00:19:09Z">
        <w:r>
          <w:rPr>
            <w:rFonts w:hint="eastAsia" w:ascii="华文楷体" w:hAnsi="华文楷体" w:eastAsia="华文楷体"/>
            <w:sz w:val="28"/>
            <w:szCs w:val="28"/>
            <w:lang w:eastAsia="zh-CN"/>
          </w:rPr>
          <w:t>。</w:t>
        </w:r>
      </w:ins>
      <w:del w:id="675" w:author="Administrator" w:date="2015-12-23T00:19:09Z">
        <w:r>
          <w:rPr>
            <w:rFonts w:hint="eastAsia" w:ascii="华文楷体" w:hAnsi="华文楷体" w:eastAsia="华文楷体"/>
            <w:sz w:val="28"/>
            <w:szCs w:val="28"/>
          </w:rPr>
          <w:delText>，</w:delText>
        </w:r>
      </w:del>
      <w:r>
        <w:rPr>
          <w:rFonts w:hint="eastAsia" w:ascii="华文楷体" w:hAnsi="华文楷体" w:eastAsia="华文楷体"/>
          <w:sz w:val="28"/>
          <w:szCs w:val="28"/>
        </w:rPr>
        <w:t>显宗的见解必须要空性，密宗的见解必须要空性，就像我们再</w:t>
      </w:r>
      <w:del w:id="676" w:author="Administrator" w:date="2015-12-23T00:19:17Z">
        <w:r>
          <w:rPr>
            <w:rFonts w:hint="eastAsia" w:ascii="华文楷体" w:hAnsi="华文楷体" w:eastAsia="华文楷体"/>
            <w:sz w:val="28"/>
            <w:szCs w:val="28"/>
          </w:rPr>
          <w:delText>在</w:delText>
        </w:r>
      </w:del>
      <w:ins w:id="677" w:author="Administrator" w:date="2015-12-23T00:19:19Z">
        <w:r>
          <w:rPr>
            <w:rFonts w:hint="eastAsia" w:ascii="华文楷体" w:hAnsi="华文楷体" w:eastAsia="华文楷体"/>
            <w:sz w:val="28"/>
            <w:szCs w:val="28"/>
            <w:lang w:eastAsia="zh-CN"/>
          </w:rPr>
          <w:t>再</w:t>
        </w:r>
      </w:ins>
      <w:r>
        <w:rPr>
          <w:rFonts w:hint="eastAsia" w:ascii="华文楷体" w:hAnsi="华文楷体" w:eastAsia="华文楷体"/>
          <w:sz w:val="28"/>
          <w:szCs w:val="28"/>
        </w:rPr>
        <w:t>提到过的一样</w:t>
      </w:r>
      <w:ins w:id="678" w:author="Administrator" w:date="2015-12-28T18:23:36Z">
        <w:r>
          <w:rPr>
            <w:rFonts w:hint="eastAsia" w:ascii="华文楷体" w:hAnsi="华文楷体" w:eastAsia="华文楷体"/>
            <w:sz w:val="28"/>
            <w:szCs w:val="28"/>
            <w:lang w:eastAsia="zh-CN"/>
          </w:rPr>
          <w:t>。</w:t>
        </w:r>
      </w:ins>
      <w:del w:id="679" w:author="Administrator" w:date="2015-12-28T18:23:36Z">
        <w:r>
          <w:rPr>
            <w:rFonts w:hint="eastAsia" w:ascii="华文楷体" w:hAnsi="华文楷体" w:eastAsia="华文楷体"/>
            <w:sz w:val="28"/>
            <w:szCs w:val="28"/>
          </w:rPr>
          <w:delText>，</w:delText>
        </w:r>
      </w:del>
      <w:r>
        <w:rPr>
          <w:rFonts w:hint="eastAsia" w:ascii="华文楷体" w:hAnsi="华文楷体" w:eastAsia="华文楷体"/>
          <w:sz w:val="28"/>
          <w:szCs w:val="28"/>
        </w:rPr>
        <w:t>那么</w:t>
      </w:r>
      <w:ins w:id="680" w:author="Administrator" w:date="2015-12-26T18:45:2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空性</w:t>
      </w:r>
      <w:ins w:id="681" w:author="Administrator" w:date="2015-12-26T18:46: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见</w:t>
      </w:r>
      <w:ins w:id="682" w:author="Administrator" w:date="2015-12-26T18:46:03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是一切佛法的精华，就像一个人的命根一样，如果一个人的命根没有了，</w:t>
      </w:r>
      <w:del w:id="683" w:author="Administrator" w:date="2015-12-26T18:45:43Z">
        <w:r>
          <w:rPr>
            <w:rFonts w:hint="eastAsia" w:ascii="华文楷体" w:hAnsi="华文楷体" w:eastAsia="华文楷体"/>
            <w:sz w:val="28"/>
            <w:szCs w:val="28"/>
          </w:rPr>
          <w:delText>没</w:delText>
        </w:r>
      </w:del>
      <w:del w:id="684" w:author="Administrator" w:date="2015-12-26T18:45:44Z">
        <w:r>
          <w:rPr>
            <w:rFonts w:hint="eastAsia" w:ascii="华文楷体" w:hAnsi="华文楷体" w:eastAsia="华文楷体"/>
            <w:sz w:val="28"/>
            <w:szCs w:val="28"/>
          </w:rPr>
          <w:delText>有活</w:delText>
        </w:r>
      </w:del>
      <w:del w:id="685" w:author="Administrator" w:date="2015-12-26T18:45:45Z">
        <w:r>
          <w:rPr>
            <w:rFonts w:hint="eastAsia" w:ascii="华文楷体" w:hAnsi="华文楷体" w:eastAsia="华文楷体"/>
            <w:sz w:val="28"/>
            <w:szCs w:val="28"/>
          </w:rPr>
          <w:delText>力</w:delText>
        </w:r>
      </w:del>
      <w:r>
        <w:rPr>
          <w:rFonts w:hint="eastAsia" w:ascii="华文楷体" w:hAnsi="华文楷体" w:eastAsia="华文楷体"/>
          <w:sz w:val="28"/>
          <w:szCs w:val="28"/>
        </w:rPr>
        <w:t>就是</w:t>
      </w:r>
      <w:ins w:id="686" w:author="Administrator" w:date="2015-12-26T18:45:48Z">
        <w:r>
          <w:rPr>
            <w:rFonts w:hint="eastAsia" w:ascii="华文楷体" w:hAnsi="华文楷体" w:eastAsia="华文楷体"/>
            <w:sz w:val="28"/>
            <w:szCs w:val="28"/>
            <w:lang w:eastAsia="zh-CN"/>
          </w:rPr>
          <w:t>叫</w:t>
        </w:r>
      </w:ins>
      <w:r>
        <w:rPr>
          <w:rFonts w:hint="eastAsia" w:ascii="华文楷体" w:hAnsi="华文楷体" w:eastAsia="华文楷体"/>
          <w:sz w:val="28"/>
          <w:szCs w:val="28"/>
        </w:rPr>
        <w:t>尸体了</w:t>
      </w:r>
      <w:ins w:id="687" w:author="Administrator" w:date="2015-12-26T18:46:18Z">
        <w:r>
          <w:rPr>
            <w:rFonts w:hint="eastAsia" w:ascii="华文楷体" w:hAnsi="华文楷体" w:eastAsia="华文楷体"/>
            <w:sz w:val="28"/>
            <w:szCs w:val="28"/>
            <w:lang w:eastAsia="zh-CN"/>
          </w:rPr>
          <w:t>，</w:t>
        </w:r>
      </w:ins>
      <w:ins w:id="688" w:author="Administrator" w:date="2015-12-26T18:46:27Z">
        <w:r>
          <w:rPr>
            <w:rFonts w:hint="eastAsia" w:ascii="华文楷体" w:hAnsi="华文楷体" w:eastAsia="华文楷体"/>
            <w:sz w:val="28"/>
            <w:szCs w:val="28"/>
            <w:lang w:eastAsia="zh-CN"/>
          </w:rPr>
          <w:t>没有活力就</w:t>
        </w:r>
      </w:ins>
      <w:ins w:id="689" w:author="Administrator" w:date="2015-12-26T18:46:43Z">
        <w:r>
          <w:rPr>
            <w:rFonts w:hint="eastAsia" w:ascii="华文楷体" w:hAnsi="华文楷体" w:eastAsia="华文楷体"/>
            <w:sz w:val="28"/>
            <w:szCs w:val="28"/>
            <w:lang w:eastAsia="zh-CN"/>
          </w:rPr>
          <w:t>是</w:t>
        </w:r>
      </w:ins>
      <w:ins w:id="690" w:author="Administrator" w:date="2015-12-26T18:46:27Z">
        <w:r>
          <w:rPr>
            <w:rFonts w:hint="eastAsia" w:ascii="华文楷体" w:hAnsi="华文楷体" w:eastAsia="华文楷体"/>
            <w:sz w:val="28"/>
            <w:szCs w:val="28"/>
            <w:lang w:eastAsia="zh-CN"/>
          </w:rPr>
          <w:t>尸体了</w:t>
        </w:r>
      </w:ins>
      <w:ins w:id="691" w:author="Administrator" w:date="2015-12-23T00:19:41Z">
        <w:r>
          <w:rPr>
            <w:rFonts w:hint="eastAsia" w:ascii="华文楷体" w:hAnsi="华文楷体" w:eastAsia="华文楷体"/>
            <w:sz w:val="28"/>
            <w:szCs w:val="28"/>
            <w:lang w:eastAsia="zh-CN"/>
          </w:rPr>
          <w:t>。</w:t>
        </w:r>
      </w:ins>
      <w:del w:id="692" w:author="Administrator" w:date="2015-12-23T00:19:41Z">
        <w:r>
          <w:rPr>
            <w:rFonts w:hint="eastAsia" w:ascii="华文楷体" w:hAnsi="华文楷体" w:eastAsia="华文楷体"/>
            <w:sz w:val="28"/>
            <w:szCs w:val="28"/>
          </w:rPr>
          <w:delText>，</w:delText>
        </w:r>
      </w:del>
      <w:r>
        <w:rPr>
          <w:rFonts w:hint="eastAsia" w:ascii="华文楷体" w:hAnsi="华文楷体" w:eastAsia="华文楷体"/>
          <w:sz w:val="28"/>
          <w:szCs w:val="28"/>
        </w:rPr>
        <w:t>所以如果佛法当中</w:t>
      </w:r>
      <w:ins w:id="693" w:author="Administrator" w:date="2015-12-26T18:47:10Z">
        <w:r>
          <w:rPr>
            <w:rFonts w:hint="eastAsia" w:ascii="华文楷体" w:hAnsi="华文楷体" w:eastAsia="华文楷体"/>
            <w:sz w:val="28"/>
            <w:szCs w:val="28"/>
            <w:lang w:eastAsia="zh-CN"/>
          </w:rPr>
          <w:t>、</w:t>
        </w:r>
      </w:ins>
      <w:r>
        <w:rPr>
          <w:rFonts w:hint="eastAsia" w:ascii="华文楷体" w:hAnsi="华文楷体" w:eastAsia="华文楷体"/>
          <w:sz w:val="28"/>
          <w:szCs w:val="28"/>
        </w:rPr>
        <w:t>一切的修法当中如果缺少了空性，这个佛法就</w:t>
      </w:r>
      <w:ins w:id="694" w:author="Administrator" w:date="2015-12-28T18:23:58Z">
        <w:r>
          <w:rPr>
            <w:rFonts w:hint="eastAsia" w:ascii="华文楷体" w:hAnsi="华文楷体" w:eastAsia="华文楷体"/>
            <w:sz w:val="28"/>
            <w:szCs w:val="28"/>
            <w:lang w:eastAsia="zh-CN"/>
          </w:rPr>
          <w:t>是</w:t>
        </w:r>
      </w:ins>
      <w:r>
        <w:rPr>
          <w:rFonts w:hint="eastAsia" w:ascii="华文楷体" w:hAnsi="华文楷体" w:eastAsia="华文楷体"/>
          <w:sz w:val="28"/>
          <w:szCs w:val="28"/>
        </w:rPr>
        <w:t>只剩下一具尸体，只是一个形象，它也就没有生命力了</w:t>
      </w:r>
      <w:ins w:id="695" w:author="Administrator" w:date="2015-12-26T18:46:54Z">
        <w:r>
          <w:rPr>
            <w:rFonts w:hint="eastAsia" w:ascii="华文楷体" w:hAnsi="华文楷体" w:eastAsia="华文楷体"/>
            <w:sz w:val="28"/>
            <w:szCs w:val="28"/>
            <w:lang w:eastAsia="zh-CN"/>
          </w:rPr>
          <w:t>，</w:t>
        </w:r>
      </w:ins>
      <w:ins w:id="696" w:author="Administrator" w:date="2015-12-26T18:46:59Z">
        <w:r>
          <w:rPr>
            <w:rFonts w:hint="eastAsia" w:ascii="华文楷体" w:hAnsi="华文楷体" w:eastAsia="华文楷体"/>
            <w:sz w:val="28"/>
            <w:szCs w:val="28"/>
            <w:lang w:eastAsia="zh-CN"/>
          </w:rPr>
          <w:t>就是这样的</w:t>
        </w:r>
      </w:ins>
      <w:ins w:id="697" w:author="Administrator" w:date="2015-12-23T00:19:52Z">
        <w:r>
          <w:rPr>
            <w:rFonts w:hint="eastAsia" w:ascii="华文楷体" w:hAnsi="华文楷体" w:eastAsia="华文楷体"/>
            <w:sz w:val="28"/>
            <w:szCs w:val="28"/>
            <w:lang w:eastAsia="zh-CN"/>
          </w:rPr>
          <w:t>。</w:t>
        </w:r>
      </w:ins>
      <w:del w:id="698" w:author="Administrator" w:date="2015-12-23T00:19:52Z">
        <w:r>
          <w:rPr>
            <w:rFonts w:hint="eastAsia" w:ascii="华文楷体" w:hAnsi="华文楷体" w:eastAsia="华文楷体"/>
            <w:sz w:val="28"/>
            <w:szCs w:val="28"/>
          </w:rPr>
          <w:delText>，</w:delText>
        </w:r>
      </w:del>
      <w:r>
        <w:rPr>
          <w:rFonts w:hint="eastAsia" w:ascii="华文楷体" w:hAnsi="华文楷体" w:eastAsia="华文楷体"/>
          <w:sz w:val="28"/>
          <w:szCs w:val="28"/>
        </w:rPr>
        <w:t>所以说从这方面讲的时候，一个修行人想要在佛法当中</w:t>
      </w:r>
      <w:del w:id="699" w:author="Administrator" w:date="2015-12-23T00:19:58Z">
        <w:r>
          <w:rPr>
            <w:rFonts w:hint="eastAsia" w:ascii="华文楷体" w:hAnsi="华文楷体" w:eastAsia="华文楷体"/>
            <w:sz w:val="28"/>
            <w:szCs w:val="28"/>
          </w:rPr>
          <w:delText>，</w:delText>
        </w:r>
      </w:del>
      <w:r>
        <w:rPr>
          <w:rFonts w:hint="eastAsia" w:ascii="华文楷体" w:hAnsi="华文楷体" w:eastAsia="华文楷体"/>
          <w:sz w:val="28"/>
          <w:szCs w:val="28"/>
        </w:rPr>
        <w:t>获得这样一种证悟，获得这样一种出世间道，必须要空性</w:t>
      </w:r>
      <w:ins w:id="700" w:author="Administrator" w:date="2015-12-23T00:20:08Z">
        <w:r>
          <w:rPr>
            <w:rFonts w:hint="eastAsia" w:ascii="华文楷体" w:hAnsi="华文楷体" w:eastAsia="华文楷体"/>
            <w:sz w:val="28"/>
            <w:szCs w:val="28"/>
            <w:lang w:eastAsia="zh-CN"/>
          </w:rPr>
          <w:t>。</w:t>
        </w:r>
      </w:ins>
      <w:del w:id="701" w:author="Administrator" w:date="2015-12-23T00:20:08Z">
        <w:r>
          <w:rPr>
            <w:rFonts w:hint="eastAsia" w:ascii="华文楷体" w:hAnsi="华文楷体" w:eastAsia="华文楷体"/>
            <w:sz w:val="28"/>
            <w:szCs w:val="28"/>
          </w:rPr>
          <w:delText>，</w:delText>
        </w:r>
      </w:del>
      <w:r>
        <w:rPr>
          <w:rFonts w:hint="eastAsia" w:ascii="华文楷体" w:hAnsi="华文楷体" w:eastAsia="华文楷体"/>
          <w:sz w:val="28"/>
          <w:szCs w:val="28"/>
        </w:rPr>
        <w:t>比如说小乘，必须要证悟</w:t>
      </w:r>
      <w:ins w:id="702" w:author="Administrator" w:date="2015-12-26T18:47:50Z">
        <w:r>
          <w:rPr>
            <w:rFonts w:hint="eastAsia" w:ascii="华文楷体" w:hAnsi="华文楷体" w:eastAsia="华文楷体"/>
            <w:sz w:val="28"/>
            <w:szCs w:val="28"/>
            <w:lang w:eastAsia="zh-CN"/>
          </w:rPr>
          <w:t>人无</w:t>
        </w:r>
      </w:ins>
      <w:ins w:id="703" w:author="Administrator" w:date="2015-12-26T18:47:39Z">
        <w:r>
          <w:rPr>
            <w:rFonts w:hint="eastAsia" w:ascii="华文楷体" w:hAnsi="华文楷体" w:eastAsia="华文楷体"/>
            <w:sz w:val="28"/>
            <w:szCs w:val="28"/>
            <w:lang w:eastAsia="zh-CN"/>
          </w:rPr>
          <w:t>我</w:t>
        </w:r>
      </w:ins>
      <w:r>
        <w:rPr>
          <w:rFonts w:hint="eastAsia" w:ascii="华文楷体" w:hAnsi="华文楷体" w:eastAsia="华文楷体"/>
          <w:sz w:val="28"/>
          <w:szCs w:val="28"/>
        </w:rPr>
        <w:t>空性，大乘必须要证悟这样一种二</w:t>
      </w:r>
      <w:ins w:id="704" w:author="Administrator" w:date="2015-12-26T18:48:11Z">
        <w:r>
          <w:rPr>
            <w:rFonts w:hint="eastAsia" w:ascii="华文楷体" w:hAnsi="华文楷体" w:eastAsia="华文楷体"/>
            <w:sz w:val="28"/>
            <w:szCs w:val="28"/>
            <w:lang w:eastAsia="zh-CN"/>
          </w:rPr>
          <w:t>无</w:t>
        </w:r>
      </w:ins>
      <w:r>
        <w:rPr>
          <w:rFonts w:hint="eastAsia" w:ascii="华文楷体" w:hAnsi="华文楷体" w:eastAsia="华文楷体"/>
          <w:sz w:val="28"/>
          <w:szCs w:val="28"/>
        </w:rPr>
        <w:t>我空，密乘当中你要修持这样一种</w:t>
      </w:r>
      <w:ins w:id="705" w:author="Administrator" w:date="2015-12-23T00:20:29Z">
        <w:r>
          <w:rPr>
            <w:rFonts w:hint="eastAsia" w:ascii="华文楷体" w:hAnsi="华文楷体" w:eastAsia="华文楷体"/>
            <w:sz w:val="28"/>
            <w:szCs w:val="28"/>
            <w:lang w:eastAsia="zh-CN"/>
          </w:rPr>
          <w:t>生</w:t>
        </w:r>
      </w:ins>
      <w:del w:id="706" w:author="Administrator" w:date="2015-12-23T00:20:26Z">
        <w:r>
          <w:rPr>
            <w:rFonts w:hint="eastAsia" w:ascii="华文楷体" w:hAnsi="华文楷体" w:eastAsia="华文楷体"/>
            <w:sz w:val="28"/>
            <w:szCs w:val="28"/>
          </w:rPr>
          <w:delText>声</w:delText>
        </w:r>
      </w:del>
      <w:ins w:id="707" w:author="Administrator" w:date="2015-12-23T00:20:24Z">
        <w:r>
          <w:rPr>
            <w:rFonts w:hint="eastAsia" w:ascii="华文楷体" w:hAnsi="华文楷体" w:eastAsia="华文楷体"/>
            <w:sz w:val="28"/>
            <w:szCs w:val="28"/>
            <w:lang w:eastAsia="zh-CN"/>
          </w:rPr>
          <w:t>圆</w:t>
        </w:r>
      </w:ins>
      <w:del w:id="708" w:author="Administrator" w:date="2015-12-23T00:20:21Z">
        <w:r>
          <w:rPr>
            <w:rFonts w:hint="eastAsia" w:ascii="华文楷体" w:hAnsi="华文楷体" w:eastAsia="华文楷体"/>
            <w:sz w:val="28"/>
            <w:szCs w:val="28"/>
          </w:rPr>
          <w:delText>闻</w:delText>
        </w:r>
      </w:del>
      <w:r>
        <w:rPr>
          <w:rFonts w:hint="eastAsia" w:ascii="华文楷体" w:hAnsi="华文楷体" w:eastAsia="华文楷体"/>
          <w:sz w:val="28"/>
          <w:szCs w:val="28"/>
        </w:rPr>
        <w:t>次第</w:t>
      </w:r>
      <w:ins w:id="709" w:author="Administrator" w:date="2015-12-26T18:48:31Z">
        <w:r>
          <w:rPr>
            <w:rFonts w:hint="eastAsia" w:ascii="华文楷体" w:hAnsi="华文楷体" w:eastAsia="华文楷体"/>
            <w:sz w:val="28"/>
            <w:szCs w:val="28"/>
            <w:lang w:eastAsia="zh-CN"/>
          </w:rPr>
          <w:t>啊、</w:t>
        </w:r>
      </w:ins>
      <w:ins w:id="710" w:author="Administrator" w:date="2015-12-26T18:48:32Z">
        <w:r>
          <w:rPr>
            <w:rFonts w:hint="eastAsia" w:ascii="华文楷体" w:hAnsi="华文楷体" w:eastAsia="华文楷体"/>
            <w:sz w:val="28"/>
            <w:szCs w:val="28"/>
            <w:lang w:eastAsia="zh-CN"/>
          </w:rPr>
          <w:t>修</w:t>
        </w:r>
      </w:ins>
      <w:r>
        <w:rPr>
          <w:rFonts w:hint="eastAsia" w:ascii="华文楷体" w:hAnsi="华文楷体" w:eastAsia="华文楷体"/>
          <w:sz w:val="28"/>
          <w:szCs w:val="28"/>
        </w:rPr>
        <w:t>大圆满，没有空性是绝对没办法实践下去的</w:t>
      </w:r>
      <w:ins w:id="711" w:author="Administrator" w:date="2015-12-26T18:49:00Z">
        <w:r>
          <w:rPr>
            <w:rFonts w:hint="eastAsia" w:ascii="华文楷体" w:hAnsi="华文楷体" w:eastAsia="华文楷体"/>
            <w:sz w:val="28"/>
            <w:szCs w:val="28"/>
            <w:lang w:eastAsia="zh-CN"/>
          </w:rPr>
          <w:t>，</w:t>
        </w:r>
      </w:ins>
      <w:ins w:id="712" w:author="Administrator" w:date="2015-12-26T18:48:58Z">
        <w:r>
          <w:rPr>
            <w:rFonts w:hint="eastAsia" w:ascii="华文楷体" w:hAnsi="华文楷体" w:eastAsia="华文楷体"/>
            <w:sz w:val="28"/>
            <w:szCs w:val="28"/>
          </w:rPr>
          <w:t>没办法实践下去的</w:t>
        </w:r>
      </w:ins>
      <w:ins w:id="713" w:author="Administrator" w:date="2015-12-23T00:20:39Z">
        <w:r>
          <w:rPr>
            <w:rFonts w:hint="eastAsia" w:ascii="华文楷体" w:hAnsi="华文楷体" w:eastAsia="华文楷体"/>
            <w:sz w:val="28"/>
            <w:szCs w:val="28"/>
            <w:lang w:eastAsia="zh-CN"/>
          </w:rPr>
          <w:t>。</w:t>
        </w:r>
      </w:ins>
      <w:del w:id="714" w:author="Administrator" w:date="2015-12-23T00:20:39Z">
        <w:r>
          <w:rPr>
            <w:rFonts w:hint="eastAsia" w:ascii="华文楷体" w:hAnsi="华文楷体" w:eastAsia="华文楷体"/>
            <w:sz w:val="28"/>
            <w:szCs w:val="28"/>
          </w:rPr>
          <w:delText>，</w:delText>
        </w:r>
      </w:del>
      <w:r>
        <w:rPr>
          <w:rFonts w:hint="eastAsia" w:ascii="华文楷体" w:hAnsi="华文楷体" w:eastAsia="华文楷体"/>
          <w:sz w:val="28"/>
          <w:szCs w:val="28"/>
        </w:rPr>
        <w:t>所以说必须要在空性的基础上，去修持一</w:t>
      </w:r>
      <w:ins w:id="715" w:author="Administrator" w:date="2015-12-26T18:49:20Z">
        <w:r>
          <w:rPr>
            <w:rFonts w:hint="eastAsia" w:ascii="华文楷体" w:hAnsi="华文楷体" w:eastAsia="华文楷体"/>
            <w:sz w:val="28"/>
            <w:szCs w:val="28"/>
            <w:lang w:eastAsia="zh-CN"/>
          </w:rPr>
          <w:t>切</w:t>
        </w:r>
      </w:ins>
      <w:del w:id="716" w:author="Administrator" w:date="2015-12-26T18:49:15Z">
        <w:r>
          <w:rPr>
            <w:rFonts w:hint="eastAsia" w:ascii="华文楷体" w:hAnsi="华文楷体" w:eastAsia="华文楷体"/>
            <w:sz w:val="28"/>
            <w:szCs w:val="28"/>
          </w:rPr>
          <w:delText>些</w:delText>
        </w:r>
      </w:del>
      <w:r>
        <w:rPr>
          <w:rFonts w:hint="eastAsia" w:ascii="华文楷体" w:hAnsi="华文楷体" w:eastAsia="华文楷体"/>
          <w:sz w:val="28"/>
          <w:szCs w:val="28"/>
        </w:rPr>
        <w:t>万法，这个时候才可以说，逐渐逐渐去体会这样一种</w:t>
      </w:r>
      <w:ins w:id="717" w:author="Administrator" w:date="2015-12-26T18:49:3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空性</w:t>
      </w:r>
      <w:ins w:id="718" w:author="Administrator" w:date="2015-12-28T18:24:37Z">
        <w:r>
          <w:rPr>
            <w:rFonts w:hint="eastAsia" w:ascii="华文楷体" w:hAnsi="华文楷体" w:eastAsia="华文楷体"/>
            <w:sz w:val="28"/>
            <w:szCs w:val="28"/>
            <w:lang w:eastAsia="zh-CN"/>
          </w:rPr>
          <w:t>的</w:t>
        </w:r>
      </w:ins>
      <w:r>
        <w:rPr>
          <w:rFonts w:hint="eastAsia" w:ascii="华文楷体" w:hAnsi="华文楷体" w:eastAsia="华文楷体"/>
          <w:sz w:val="28"/>
          <w:szCs w:val="28"/>
        </w:rPr>
        <w:t>正见，去体会佛法</w:t>
      </w:r>
      <w:ins w:id="719" w:author="Administrator" w:date="2015-12-26T18:49:43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甘露</w:t>
      </w:r>
      <w:ins w:id="720" w:author="Administrator" w:date="2015-12-26T18:49:54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密意</w:t>
      </w:r>
      <w:ins w:id="721" w:author="Administrator" w:date="2015-12-23T00:20:49Z">
        <w:r>
          <w:rPr>
            <w:rFonts w:hint="eastAsia" w:ascii="华文楷体" w:hAnsi="华文楷体" w:eastAsia="华文楷体"/>
            <w:sz w:val="28"/>
            <w:szCs w:val="28"/>
            <w:lang w:eastAsia="zh-CN"/>
          </w:rPr>
          <w:t>。</w:t>
        </w:r>
      </w:ins>
      <w:del w:id="722" w:author="Administrator" w:date="2015-12-23T00:20:49Z">
        <w:r>
          <w:rPr>
            <w:rFonts w:hint="eastAsia" w:ascii="华文楷体" w:hAnsi="华文楷体" w:eastAsia="华文楷体"/>
            <w:sz w:val="28"/>
            <w:szCs w:val="28"/>
          </w:rPr>
          <w:delText>，</w:delText>
        </w:r>
      </w:del>
      <w:r>
        <w:rPr>
          <w:rFonts w:hint="eastAsia" w:ascii="华文楷体" w:hAnsi="华文楷体" w:eastAsia="华文楷体"/>
          <w:sz w:val="28"/>
          <w:szCs w:val="28"/>
        </w:rPr>
        <w:t>所以这个方面讲</w:t>
      </w:r>
      <w:ins w:id="723" w:author="Administrator" w:date="2015-12-26T18:50:09Z">
        <w:r>
          <w:rPr>
            <w:rFonts w:hint="eastAsia" w:ascii="华文楷体" w:hAnsi="华文楷体" w:eastAsia="华文楷体"/>
            <w:sz w:val="28"/>
            <w:szCs w:val="28"/>
            <w:lang w:eastAsia="zh-CN"/>
          </w:rPr>
          <w:t>的时候</w:t>
        </w:r>
      </w:ins>
      <w:r>
        <w:rPr>
          <w:rFonts w:hint="eastAsia" w:ascii="华文楷体" w:hAnsi="华文楷体" w:eastAsia="华文楷体"/>
          <w:sz w:val="28"/>
          <w:szCs w:val="28"/>
        </w:rPr>
        <w:t>呢，现空无二的正见</w:t>
      </w:r>
      <w:ins w:id="724" w:author="Administrator" w:date="2015-12-26T18:50:47Z">
        <w:r>
          <w:rPr>
            <w:rFonts w:hint="eastAsia" w:ascii="华文楷体" w:hAnsi="华文楷体" w:eastAsia="华文楷体"/>
            <w:sz w:val="28"/>
            <w:szCs w:val="28"/>
            <w:lang w:eastAsia="zh-CN"/>
          </w:rPr>
          <w:t>，</w:t>
        </w:r>
      </w:ins>
      <w:ins w:id="725" w:author="Administrator" w:date="2015-12-26T18:50:23Z">
        <w:r>
          <w:rPr>
            <w:rFonts w:hint="eastAsia" w:ascii="华文楷体" w:hAnsi="华文楷体" w:eastAsia="华文楷体"/>
            <w:sz w:val="28"/>
            <w:szCs w:val="28"/>
            <w:lang w:eastAsia="zh-CN"/>
          </w:rPr>
          <w:t>的确</w:t>
        </w:r>
      </w:ins>
      <w:ins w:id="726" w:author="Administrator" w:date="2015-12-26T18:50:25Z">
        <w:r>
          <w:rPr>
            <w:rFonts w:hint="eastAsia" w:ascii="华文楷体" w:hAnsi="华文楷体" w:eastAsia="华文楷体"/>
            <w:sz w:val="28"/>
            <w:szCs w:val="28"/>
            <w:lang w:eastAsia="zh-CN"/>
          </w:rPr>
          <w:t>是</w:t>
        </w:r>
      </w:ins>
      <w:del w:id="727" w:author="Administrator" w:date="2015-12-26T18:50:19Z">
        <w:r>
          <w:rPr>
            <w:rFonts w:hint="eastAsia" w:ascii="华文楷体" w:hAnsi="华文楷体" w:eastAsia="华文楷体"/>
            <w:sz w:val="28"/>
            <w:szCs w:val="28"/>
          </w:rPr>
          <w:delText>，</w:delText>
        </w:r>
      </w:del>
      <w:r>
        <w:rPr>
          <w:rFonts w:hint="eastAsia" w:ascii="华文楷体" w:hAnsi="华文楷体" w:eastAsia="华文楷体"/>
          <w:sz w:val="28"/>
          <w:szCs w:val="28"/>
        </w:rPr>
        <w:t>一切显密佛法</w:t>
      </w:r>
      <w:ins w:id="728" w:author="Administrator" w:date="2015-12-26T18:50:37Z">
        <w:r>
          <w:rPr>
            <w:rFonts w:hint="eastAsia" w:ascii="华文楷体" w:hAnsi="华文楷体" w:eastAsia="华文楷体"/>
            <w:sz w:val="28"/>
            <w:szCs w:val="28"/>
            <w:lang w:eastAsia="zh-CN"/>
          </w:rPr>
          <w:t>的一种</w:t>
        </w:r>
      </w:ins>
      <w:r>
        <w:rPr>
          <w:rFonts w:hint="eastAsia" w:ascii="华文楷体" w:hAnsi="华文楷体" w:eastAsia="华文楷体"/>
          <w:sz w:val="28"/>
          <w:szCs w:val="28"/>
        </w:rPr>
        <w:t>修正的基础</w:t>
      </w:r>
      <w:del w:id="729" w:author="Administrator" w:date="2015-12-23T00:24:56Z">
        <w:r>
          <w:rPr>
            <w:rFonts w:hint="eastAsia" w:ascii="华文楷体" w:hAnsi="华文楷体" w:eastAsia="华文楷体"/>
            <w:sz w:val="28"/>
            <w:szCs w:val="28"/>
          </w:rPr>
          <w:delText>，因此由  19:12 定解中，现见无期缘起显现的道理，这实在是稀奇中的稀奇</w:delText>
        </w:r>
      </w:del>
      <w:ins w:id="730" w:author="Administrator" w:date="2015-12-23T00:25:00Z">
        <w:r>
          <w:rPr>
            <w:rFonts w:hint="eastAsia" w:ascii="华文楷体" w:hAnsi="华文楷体" w:eastAsia="华文楷体"/>
            <w:sz w:val="28"/>
            <w:szCs w:val="28"/>
            <w:lang w:eastAsia="zh-CN"/>
          </w:rPr>
          <w:t>。</w:t>
        </w:r>
      </w:ins>
    </w:p>
    <w:p>
      <w:pPr>
        <w:ind w:firstLine="570"/>
        <w:rPr>
          <w:ins w:id="731" w:author="Administrator" w:date="2015-12-23T00:25:22Z"/>
          <w:rFonts w:hint="eastAsia" w:ascii="黑体" w:hAnsi="黑体" w:eastAsia="黑体" w:cs="黑体"/>
          <w:i w:val="0"/>
          <w:color w:val="000000"/>
          <w:sz w:val="28"/>
          <w:szCs w:val="28"/>
          <w:lang w:eastAsia="zh-CN"/>
        </w:rPr>
      </w:pPr>
      <w:ins w:id="732" w:author="Administrator" w:date="2015-12-23T00:25:11Z">
        <w:r>
          <w:rPr>
            <w:rFonts w:hint="eastAsia" w:ascii="黑体" w:hAnsi="黑体" w:eastAsia="黑体" w:cs="黑体"/>
            <w:i w:val="0"/>
            <w:color w:val="000000"/>
            <w:sz w:val="28"/>
            <w:szCs w:val="28"/>
            <w:lang w:eastAsia="zh-CN"/>
            <w:rPrChange w:id="733" w:author="Administrator" w:date="2015-12-23T00:25:19Z">
              <w:rPr>
                <w:rFonts w:hint="eastAsia" w:ascii="华文楷体" w:hAnsi="华文楷体" w:eastAsia="华文楷体" w:cs="华文楷体"/>
                <w:i w:val="0"/>
                <w:color w:val="000000"/>
                <w:sz w:val="28"/>
                <w:szCs w:val="28"/>
                <w:lang w:eastAsia="zh-CN"/>
              </w:rPr>
            </w:rPrChange>
          </w:rPr>
          <w:t>【</w:t>
        </w:r>
      </w:ins>
      <w:ins w:id="734" w:author="Administrator" w:date="2015-12-23T00:24:25Z">
        <w:r>
          <w:rPr>
            <w:rFonts w:hint="eastAsia" w:ascii="黑体" w:hAnsi="黑体" w:eastAsia="黑体" w:cs="黑体"/>
            <w:i w:val="0"/>
            <w:color w:val="000000"/>
            <w:sz w:val="28"/>
            <w:szCs w:val="28"/>
            <w:rPrChange w:id="735" w:author="Administrator" w:date="2015-12-23T00:25:19Z">
              <w:rPr>
                <w:rFonts w:ascii="华文楷体" w:hAnsi="华文楷体" w:eastAsia="华文楷体" w:cs="华文楷体"/>
                <w:i w:val="0"/>
                <w:color w:val="000000"/>
                <w:sz w:val="28"/>
                <w:szCs w:val="28"/>
              </w:rPr>
            </w:rPrChange>
          </w:rPr>
          <w:t>因此</w:t>
        </w:r>
      </w:ins>
      <w:ins w:id="736" w:author="Administrator" w:date="2015-12-23T00:24:25Z">
        <w:r>
          <w:rPr>
            <w:rFonts w:hint="eastAsia" w:ascii="黑体" w:hAnsi="黑体" w:eastAsia="黑体" w:cs="黑体"/>
            <w:i w:val="0"/>
            <w:color w:val="000000"/>
            <w:sz w:val="28"/>
            <w:szCs w:val="28"/>
            <w:rPrChange w:id="737" w:author="Administrator" w:date="2015-12-23T00:25:19Z">
              <w:rPr>
                <w:rFonts w:ascii="宋体" w:hAnsi="宋体" w:eastAsia="宋体" w:cs="宋体"/>
                <w:i w:val="0"/>
                <w:color w:val="000000"/>
                <w:sz w:val="28"/>
                <w:szCs w:val="28"/>
              </w:rPr>
            </w:rPrChange>
          </w:rPr>
          <w:t>,</w:t>
        </w:r>
      </w:ins>
      <w:ins w:id="738" w:author="Administrator" w:date="2015-12-23T00:24:25Z">
        <w:r>
          <w:rPr>
            <w:rFonts w:hint="eastAsia" w:ascii="黑体" w:hAnsi="黑体" w:eastAsia="黑体" w:cs="黑体"/>
            <w:i w:val="0"/>
            <w:color w:val="000000"/>
            <w:sz w:val="28"/>
            <w:szCs w:val="28"/>
            <w:rPrChange w:id="739" w:author="Administrator" w:date="2015-12-23T00:25:19Z">
              <w:rPr>
                <w:rFonts w:ascii="华文楷体" w:hAnsi="华文楷体" w:eastAsia="华文楷体" w:cs="华文楷体"/>
                <w:i w:val="0"/>
                <w:color w:val="000000"/>
                <w:sz w:val="28"/>
                <w:szCs w:val="28"/>
              </w:rPr>
            </w:rPrChange>
          </w:rPr>
          <w:t>由径直决定现基直接无实的定解中现见无欺缘起显现的道理这实在是稀奇中的稀奇。</w:t>
        </w:r>
      </w:ins>
      <w:ins w:id="740" w:author="Administrator" w:date="2015-12-23T00:25:09Z">
        <w:r>
          <w:rPr>
            <w:rFonts w:hint="eastAsia" w:ascii="黑体" w:hAnsi="黑体" w:eastAsia="黑体" w:cs="黑体"/>
            <w:i w:val="0"/>
            <w:color w:val="000000"/>
            <w:sz w:val="28"/>
            <w:szCs w:val="28"/>
            <w:lang w:eastAsia="zh-CN"/>
            <w:rPrChange w:id="741" w:author="Administrator" w:date="2015-12-23T00:25:19Z">
              <w:rPr>
                <w:rFonts w:hint="eastAsia" w:ascii="华文楷体" w:hAnsi="华文楷体" w:eastAsia="华文楷体" w:cs="华文楷体"/>
                <w:i w:val="0"/>
                <w:color w:val="000000"/>
                <w:sz w:val="28"/>
                <w:szCs w:val="28"/>
                <w:lang w:eastAsia="zh-CN"/>
              </w:rPr>
            </w:rPrChange>
          </w:rPr>
          <w:t>】</w:t>
        </w:r>
      </w:ins>
    </w:p>
    <w:p>
      <w:pPr>
        <w:ind w:firstLine="570"/>
        <w:rPr>
          <w:del w:id="742" w:author="Administrator" w:date="2015-12-30T23:49:56Z"/>
          <w:rFonts w:hint="eastAsia" w:ascii="华文楷体" w:hAnsi="华文楷体" w:eastAsia="华文楷体"/>
          <w:sz w:val="28"/>
          <w:szCs w:val="28"/>
        </w:rPr>
      </w:pPr>
      <w:del w:id="743" w:author="Administrator" w:date="2015-12-23T00:21:27Z">
        <w:r>
          <w:rPr>
            <w:rFonts w:hint="eastAsia" w:ascii="华文楷体" w:hAnsi="华文楷体" w:eastAsia="华文楷体"/>
            <w:sz w:val="28"/>
            <w:szCs w:val="28"/>
          </w:rPr>
          <w:delText>，</w:delText>
        </w:r>
      </w:del>
      <w:r>
        <w:rPr>
          <w:rFonts w:hint="eastAsia" w:ascii="华文楷体" w:hAnsi="华文楷体" w:eastAsia="华文楷体"/>
          <w:sz w:val="28"/>
          <w:szCs w:val="28"/>
        </w:rPr>
        <w:t>因此说呢</w:t>
      </w:r>
      <w:ins w:id="744" w:author="Administrator" w:date="2015-12-23T00:25:30Z">
        <w:r>
          <w:rPr>
            <w:rFonts w:hint="eastAsia" w:ascii="华文楷体" w:hAnsi="华文楷体" w:eastAsia="华文楷体"/>
            <w:sz w:val="28"/>
            <w:szCs w:val="28"/>
            <w:lang w:eastAsia="zh-CN"/>
          </w:rPr>
          <w:t>，</w:t>
        </w:r>
      </w:ins>
      <w:ins w:id="745" w:author="Administrator" w:date="2015-12-26T18:51:45Z">
        <w:r>
          <w:rPr>
            <w:rFonts w:hint="eastAsia" w:ascii="黑体" w:hAnsi="黑体" w:eastAsia="黑体" w:cs="黑体"/>
            <w:i w:val="0"/>
            <w:color w:val="000000"/>
            <w:sz w:val="28"/>
            <w:szCs w:val="28"/>
          </w:rPr>
          <w:t>径直</w:t>
        </w:r>
      </w:ins>
      <w:ins w:id="746" w:author="Administrator" w:date="2015-12-26T18:52:30Z">
        <w:r>
          <w:rPr>
            <w:rFonts w:hint="eastAsia" w:ascii="黑体" w:hAnsi="黑体" w:eastAsia="黑体" w:cs="黑体"/>
            <w:i w:val="0"/>
            <w:color w:val="000000"/>
            <w:sz w:val="28"/>
            <w:szCs w:val="28"/>
            <w:lang w:eastAsia="zh-CN"/>
          </w:rPr>
          <w:t>的</w:t>
        </w:r>
      </w:ins>
      <w:ins w:id="747" w:author="Administrator" w:date="2015-12-26T18:51:45Z">
        <w:r>
          <w:rPr>
            <w:rFonts w:hint="eastAsia" w:ascii="黑体" w:hAnsi="黑体" w:eastAsia="黑体" w:cs="黑体"/>
            <w:i w:val="0"/>
            <w:color w:val="000000"/>
            <w:sz w:val="28"/>
            <w:szCs w:val="28"/>
          </w:rPr>
          <w:t>决定现基直接</w:t>
        </w:r>
      </w:ins>
      <w:del w:id="748" w:author="Administrator" w:date="2015-12-23T00:25:30Z">
        <w:r>
          <w:rPr>
            <w:rFonts w:hint="eastAsia" w:ascii="华文楷体" w:hAnsi="华文楷体" w:eastAsia="华文楷体"/>
            <w:sz w:val="28"/>
            <w:szCs w:val="28"/>
          </w:rPr>
          <w:delText xml:space="preserve"> </w:delText>
        </w:r>
      </w:del>
      <w:del w:id="749" w:author="Administrator" w:date="2015-12-23T00:21:34Z">
        <w:r>
          <w:rPr>
            <w:rFonts w:hint="eastAsia" w:ascii="华文楷体" w:hAnsi="华文楷体" w:eastAsia="华文楷体"/>
            <w:sz w:val="28"/>
            <w:szCs w:val="28"/>
          </w:rPr>
          <w:delText xml:space="preserve"> </w:delText>
        </w:r>
      </w:del>
      <w:del w:id="750" w:author="Administrator" w:date="2015-12-26T18:51:33Z">
        <w:r>
          <w:rPr>
            <w:rFonts w:hint="eastAsia" w:ascii="华文楷体" w:hAnsi="华文楷体" w:eastAsia="华文楷体"/>
            <w:sz w:val="28"/>
            <w:szCs w:val="28"/>
          </w:rPr>
          <w:delText>现</w:delText>
        </w:r>
      </w:del>
      <w:del w:id="751" w:author="Administrator" w:date="2015-12-26T18:51:32Z">
        <w:r>
          <w:rPr>
            <w:rFonts w:hint="eastAsia" w:ascii="华文楷体" w:hAnsi="华文楷体" w:eastAsia="华文楷体"/>
            <w:sz w:val="28"/>
            <w:szCs w:val="28"/>
          </w:rPr>
          <w:delText>基</w:delText>
        </w:r>
      </w:del>
      <w:r>
        <w:rPr>
          <w:rFonts w:hint="eastAsia" w:ascii="华文楷体" w:hAnsi="华文楷体" w:eastAsia="华文楷体"/>
          <w:sz w:val="28"/>
          <w:szCs w:val="28"/>
        </w:rPr>
        <w:t>无实的定解当中</w:t>
      </w:r>
      <w:del w:id="752" w:author="Administrator" w:date="2015-12-23T00:25:42Z">
        <w:r>
          <w:rPr>
            <w:rFonts w:hint="eastAsia" w:ascii="华文楷体" w:hAnsi="华文楷体" w:eastAsia="华文楷体"/>
            <w:sz w:val="28"/>
            <w:szCs w:val="28"/>
          </w:rPr>
          <w:delText>，</w:delText>
        </w:r>
      </w:del>
      <w:r>
        <w:rPr>
          <w:rFonts w:hint="eastAsia" w:ascii="华文楷体" w:hAnsi="华文楷体" w:eastAsia="华文楷体"/>
          <w:sz w:val="28"/>
          <w:szCs w:val="28"/>
        </w:rPr>
        <w:t>现见无</w:t>
      </w:r>
      <w:ins w:id="753" w:author="Administrator" w:date="2015-12-23T00:21:44Z">
        <w:r>
          <w:rPr>
            <w:rFonts w:hint="eastAsia" w:ascii="华文楷体" w:hAnsi="华文楷体" w:eastAsia="华文楷体"/>
            <w:sz w:val="28"/>
            <w:szCs w:val="28"/>
            <w:lang w:eastAsia="zh-CN"/>
          </w:rPr>
          <w:t>欺</w:t>
        </w:r>
      </w:ins>
      <w:del w:id="754" w:author="Administrator" w:date="2015-12-23T00:21:42Z">
        <w:r>
          <w:rPr>
            <w:rFonts w:hint="eastAsia" w:ascii="华文楷体" w:hAnsi="华文楷体" w:eastAsia="华文楷体"/>
            <w:sz w:val="28"/>
            <w:szCs w:val="28"/>
          </w:rPr>
          <w:delText>期</w:delText>
        </w:r>
      </w:del>
      <w:r>
        <w:rPr>
          <w:rFonts w:hint="eastAsia" w:ascii="华文楷体" w:hAnsi="华文楷体" w:eastAsia="华文楷体"/>
          <w:sz w:val="28"/>
          <w:szCs w:val="28"/>
        </w:rPr>
        <w:t>缘起的道理呢</w:t>
      </w:r>
      <w:del w:id="755" w:author="Administrator" w:date="2015-12-30T23:49:05Z">
        <w:r>
          <w:rPr>
            <w:rFonts w:hint="eastAsia" w:ascii="华文楷体" w:hAnsi="华文楷体" w:eastAsia="华文楷体"/>
            <w:sz w:val="28"/>
            <w:szCs w:val="28"/>
          </w:rPr>
          <w:delText>，</w:delText>
        </w:r>
      </w:del>
      <w:r>
        <w:rPr>
          <w:rFonts w:hint="eastAsia" w:ascii="华文楷体" w:hAnsi="华文楷体" w:eastAsia="华文楷体"/>
          <w:sz w:val="28"/>
          <w:szCs w:val="28"/>
        </w:rPr>
        <w:t>非常稀奇的</w:t>
      </w:r>
      <w:ins w:id="756" w:author="Administrator" w:date="2015-12-23T00:21:49Z">
        <w:r>
          <w:rPr>
            <w:rFonts w:hint="eastAsia" w:ascii="华文楷体" w:hAnsi="华文楷体" w:eastAsia="华文楷体"/>
            <w:sz w:val="28"/>
            <w:szCs w:val="28"/>
            <w:lang w:eastAsia="zh-CN"/>
          </w:rPr>
          <w:t>。</w:t>
        </w:r>
      </w:ins>
      <w:del w:id="757" w:author="Administrator" w:date="2015-12-23T00:21:49Z">
        <w:r>
          <w:rPr>
            <w:rFonts w:hint="eastAsia" w:ascii="华文楷体" w:hAnsi="华文楷体" w:eastAsia="华文楷体"/>
            <w:sz w:val="28"/>
            <w:szCs w:val="28"/>
          </w:rPr>
          <w:delText>，</w:delText>
        </w:r>
      </w:del>
      <w:r>
        <w:rPr>
          <w:rFonts w:hint="eastAsia" w:ascii="华文楷体" w:hAnsi="华文楷体" w:eastAsia="华文楷体"/>
          <w:sz w:val="28"/>
          <w:szCs w:val="28"/>
        </w:rPr>
        <w:t>一方面我们知道一切万法都是无实有的，正在无实有的时候呢</w:t>
      </w:r>
      <w:del w:id="758" w:author="Administrator" w:date="2015-12-23T00:21:56Z">
        <w:r>
          <w:rPr>
            <w:rFonts w:hint="eastAsia" w:ascii="华文楷体" w:hAnsi="华文楷体" w:eastAsia="华文楷体"/>
            <w:sz w:val="28"/>
            <w:szCs w:val="28"/>
          </w:rPr>
          <w:delText>，</w:delText>
        </w:r>
      </w:del>
      <w:r>
        <w:rPr>
          <w:rFonts w:hint="eastAsia" w:ascii="华文楷体" w:hAnsi="华文楷体" w:eastAsia="华文楷体"/>
          <w:sz w:val="28"/>
          <w:szCs w:val="28"/>
        </w:rPr>
        <w:t>一切的这样</w:t>
      </w:r>
      <w:ins w:id="759" w:author="Administrator" w:date="2015-12-28T18:25:23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显现无</w:t>
      </w:r>
      <w:ins w:id="760" w:author="Administrator" w:date="2015-12-23T00:22:07Z">
        <w:r>
          <w:rPr>
            <w:rFonts w:hint="eastAsia" w:ascii="华文楷体" w:hAnsi="华文楷体" w:eastAsia="华文楷体"/>
            <w:sz w:val="28"/>
            <w:szCs w:val="28"/>
            <w:lang w:eastAsia="zh-CN"/>
          </w:rPr>
          <w:t>欺</w:t>
        </w:r>
      </w:ins>
      <w:del w:id="761" w:author="Administrator" w:date="2015-12-23T00:22:03Z">
        <w:r>
          <w:rPr>
            <w:rFonts w:hint="eastAsia" w:ascii="华文楷体" w:hAnsi="华文楷体" w:eastAsia="华文楷体"/>
            <w:sz w:val="28"/>
            <w:szCs w:val="28"/>
          </w:rPr>
          <w:delText>期</w:delText>
        </w:r>
      </w:del>
      <w:r>
        <w:rPr>
          <w:rFonts w:hint="eastAsia" w:ascii="华文楷体" w:hAnsi="华文楷体" w:eastAsia="华文楷体"/>
          <w:sz w:val="28"/>
          <w:szCs w:val="28"/>
        </w:rPr>
        <w:t>而呈现，这就是现空</w:t>
      </w:r>
      <w:ins w:id="762" w:author="Administrator" w:date="2015-12-23T00:22:12Z">
        <w:r>
          <w:rPr>
            <w:rFonts w:hint="eastAsia" w:ascii="华文楷体" w:hAnsi="华文楷体" w:eastAsia="华文楷体"/>
            <w:sz w:val="28"/>
            <w:szCs w:val="28"/>
            <w:lang w:eastAsia="zh-CN"/>
          </w:rPr>
          <w:t>、</w:t>
        </w:r>
      </w:ins>
      <w:r>
        <w:rPr>
          <w:rFonts w:hint="eastAsia" w:ascii="华文楷体" w:hAnsi="华文楷体" w:eastAsia="华文楷体"/>
          <w:sz w:val="28"/>
          <w:szCs w:val="28"/>
        </w:rPr>
        <w:t>空现的</w:t>
      </w:r>
      <w:ins w:id="763" w:author="Administrator" w:date="2015-12-26T18:52:5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道理，正在无实有的当下</w:t>
      </w:r>
      <w:del w:id="764" w:author="Administrator" w:date="2015-12-26T18:53:01Z">
        <w:r>
          <w:rPr>
            <w:rFonts w:hint="eastAsia" w:ascii="华文楷体" w:hAnsi="华文楷体" w:eastAsia="华文楷体"/>
            <w:sz w:val="28"/>
            <w:szCs w:val="28"/>
          </w:rPr>
          <w:delText>，</w:delText>
        </w:r>
      </w:del>
      <w:r>
        <w:rPr>
          <w:rFonts w:hint="eastAsia" w:ascii="华文楷体" w:hAnsi="华文楷体" w:eastAsia="华文楷体"/>
          <w:sz w:val="28"/>
          <w:szCs w:val="28"/>
        </w:rPr>
        <w:t>显现一切万法</w:t>
      </w:r>
      <w:ins w:id="765" w:author="Administrator" w:date="2015-12-23T00:22:22Z">
        <w:r>
          <w:rPr>
            <w:rFonts w:hint="eastAsia" w:ascii="华文楷体" w:hAnsi="华文楷体" w:eastAsia="华文楷体"/>
            <w:sz w:val="28"/>
            <w:szCs w:val="28"/>
            <w:lang w:eastAsia="zh-CN"/>
          </w:rPr>
          <w:t>。</w:t>
        </w:r>
      </w:ins>
      <w:del w:id="766" w:author="Administrator" w:date="2015-12-23T00:22:21Z">
        <w:r>
          <w:rPr>
            <w:rFonts w:hint="eastAsia" w:ascii="华文楷体" w:hAnsi="华文楷体" w:eastAsia="华文楷体"/>
            <w:sz w:val="28"/>
            <w:szCs w:val="28"/>
          </w:rPr>
          <w:delText>，</w:delText>
        </w:r>
      </w:del>
      <w:r>
        <w:rPr>
          <w:rFonts w:hint="eastAsia" w:ascii="华文楷体" w:hAnsi="华文楷体" w:eastAsia="华文楷体"/>
          <w:sz w:val="28"/>
          <w:szCs w:val="28"/>
        </w:rPr>
        <w:t>所以说当我们了知空性的时候呢，世俗谛当中的</w:t>
      </w:r>
      <w:ins w:id="767" w:author="Administrator" w:date="2015-12-26T18:53:3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因果缘起</w:t>
      </w:r>
      <w:del w:id="768" w:author="Administrator" w:date="2015-12-23T00:22:32Z">
        <w:r>
          <w:rPr>
            <w:rFonts w:hint="eastAsia" w:ascii="华文楷体" w:hAnsi="华文楷体" w:eastAsia="华文楷体"/>
            <w:sz w:val="28"/>
            <w:szCs w:val="28"/>
          </w:rPr>
          <w:delText>，</w:delText>
        </w:r>
      </w:del>
      <w:r>
        <w:rPr>
          <w:rFonts w:hint="eastAsia" w:ascii="华文楷体" w:hAnsi="华文楷体" w:eastAsia="华文楷体"/>
          <w:sz w:val="28"/>
          <w:szCs w:val="28"/>
        </w:rPr>
        <w:t>不会错乱的，</w:t>
      </w:r>
      <w:ins w:id="769" w:author="Administrator" w:date="2015-12-26T18:53:11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不会舍弃这样因果缘起，</w:t>
      </w:r>
      <w:ins w:id="770" w:author="Administrator" w:date="2015-12-26T18:53:41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当它越来越了知空性的时候，为了证悟这个空性，它</w:t>
      </w:r>
      <w:del w:id="771" w:author="Administrator" w:date="2015-12-26T18:53:52Z">
        <w:r>
          <w:rPr>
            <w:rFonts w:hint="eastAsia" w:ascii="华文楷体" w:hAnsi="华文楷体" w:eastAsia="华文楷体"/>
            <w:sz w:val="28"/>
            <w:szCs w:val="28"/>
          </w:rPr>
          <w:delText>的</w:delText>
        </w:r>
      </w:del>
      <w:ins w:id="772" w:author="Administrator" w:date="2015-12-26T18:53:53Z">
        <w:r>
          <w:rPr>
            <w:rFonts w:hint="eastAsia" w:ascii="华文楷体" w:hAnsi="华文楷体" w:eastAsia="华文楷体"/>
            <w:sz w:val="28"/>
            <w:szCs w:val="28"/>
            <w:lang w:eastAsia="zh-CN"/>
          </w:rPr>
          <w:t>在</w:t>
        </w:r>
      </w:ins>
      <w:r>
        <w:rPr>
          <w:rFonts w:hint="eastAsia" w:ascii="华文楷体" w:hAnsi="华文楷体" w:eastAsia="华文楷体"/>
          <w:sz w:val="28"/>
          <w:szCs w:val="28"/>
        </w:rPr>
        <w:t>缘起</w:t>
      </w:r>
      <w:ins w:id="773" w:author="Administrator" w:date="2015-12-26T18:53:23Z">
        <w:r>
          <w:rPr>
            <w:rFonts w:hint="eastAsia" w:ascii="华文楷体" w:hAnsi="华文楷体" w:eastAsia="华文楷体"/>
            <w:sz w:val="28"/>
            <w:szCs w:val="28"/>
            <w:lang w:eastAsia="zh-CN"/>
          </w:rPr>
          <w:t>之</w:t>
        </w:r>
      </w:ins>
      <w:r>
        <w:rPr>
          <w:rFonts w:hint="eastAsia" w:ascii="华文楷体" w:hAnsi="华文楷体" w:eastAsia="华文楷体"/>
          <w:sz w:val="28"/>
          <w:szCs w:val="28"/>
        </w:rPr>
        <w:t>道上面，在积累资粮啊</w:t>
      </w:r>
      <w:ins w:id="774" w:author="Administrator" w:date="2015-12-23T00:23:01Z">
        <w:r>
          <w:rPr>
            <w:rFonts w:hint="eastAsia" w:ascii="华文楷体" w:hAnsi="华文楷体" w:eastAsia="华文楷体"/>
            <w:sz w:val="28"/>
            <w:szCs w:val="28"/>
            <w:lang w:eastAsia="zh-CN"/>
          </w:rPr>
          <w:t>、</w:t>
        </w:r>
      </w:ins>
      <w:del w:id="775" w:author="Administrator" w:date="2015-12-23T00:23:00Z">
        <w:r>
          <w:rPr>
            <w:rFonts w:hint="eastAsia" w:ascii="华文楷体" w:hAnsi="华文楷体" w:eastAsia="华文楷体"/>
            <w:sz w:val="28"/>
            <w:szCs w:val="28"/>
          </w:rPr>
          <w:delText>，</w:delText>
        </w:r>
      </w:del>
      <w:r>
        <w:rPr>
          <w:rFonts w:hint="eastAsia" w:ascii="华文楷体" w:hAnsi="华文楷体" w:eastAsia="华文楷体"/>
          <w:sz w:val="28"/>
          <w:szCs w:val="28"/>
        </w:rPr>
        <w:t>在清净罪障方面呢，更加的精进</w:t>
      </w:r>
      <w:ins w:id="776" w:author="Administrator" w:date="2015-12-23T00:23:07Z">
        <w:r>
          <w:rPr>
            <w:rFonts w:hint="eastAsia" w:ascii="华文楷体" w:hAnsi="华文楷体" w:eastAsia="华文楷体"/>
            <w:sz w:val="28"/>
            <w:szCs w:val="28"/>
            <w:lang w:eastAsia="zh-CN"/>
          </w:rPr>
          <w:t>、</w:t>
        </w:r>
      </w:ins>
      <w:del w:id="777" w:author="Administrator" w:date="2015-12-23T00:23:07Z">
        <w:r>
          <w:rPr>
            <w:rFonts w:hint="eastAsia" w:ascii="华文楷体" w:hAnsi="华文楷体" w:eastAsia="华文楷体"/>
            <w:sz w:val="28"/>
            <w:szCs w:val="28"/>
          </w:rPr>
          <w:delText>，</w:delText>
        </w:r>
      </w:del>
      <w:r>
        <w:rPr>
          <w:rFonts w:hint="eastAsia" w:ascii="华文楷体" w:hAnsi="华文楷体" w:eastAsia="华文楷体"/>
          <w:sz w:val="28"/>
          <w:szCs w:val="28"/>
        </w:rPr>
        <w:t>更加的努力，所以二者之间相辅相成。</w:t>
      </w:r>
    </w:p>
    <w:p>
      <w:pPr>
        <w:ind w:firstLine="570"/>
        <w:rPr>
          <w:ins w:id="778" w:author="Administrator" w:date="2015-12-23T00:27:42Z"/>
          <w:rFonts w:hint="eastAsia" w:ascii="华文楷体" w:hAnsi="华文楷体" w:eastAsia="华文楷体"/>
          <w:sz w:val="28"/>
          <w:szCs w:val="28"/>
        </w:rPr>
      </w:pPr>
      <w:del w:id="779" w:author="Administrator" w:date="2015-12-23T00:23:22Z">
        <w:r>
          <w:rPr>
            <w:rFonts w:hint="eastAsia" w:ascii="华文楷体" w:hAnsi="华文楷体" w:eastAsia="华文楷体"/>
            <w:sz w:val="28"/>
            <w:szCs w:val="28"/>
          </w:rPr>
          <w:delText>…所以二者之间相辅相成。</w:delText>
        </w:r>
      </w:del>
      <w:r>
        <w:rPr>
          <w:rFonts w:hint="eastAsia" w:ascii="华文楷体" w:hAnsi="华文楷体" w:eastAsia="华文楷体"/>
          <w:sz w:val="28"/>
          <w:szCs w:val="28"/>
        </w:rPr>
        <w:t>这些方面从总的见解来说，叫做现空无二，在空的时候现出了显现了。那么如果放在修行上面，越通达空性，</w:t>
      </w:r>
      <w:ins w:id="780" w:author="Administrator" w:date="2015-12-26T18:54:27Z">
        <w:r>
          <w:rPr>
            <w:rFonts w:hint="eastAsia" w:ascii="华文楷体" w:hAnsi="华文楷体" w:eastAsia="华文楷体"/>
            <w:sz w:val="28"/>
            <w:szCs w:val="28"/>
            <w:lang w:eastAsia="zh-CN"/>
          </w:rPr>
          <w:t>他对</w:t>
        </w:r>
      </w:ins>
      <w:r>
        <w:rPr>
          <w:rFonts w:hint="eastAsia" w:ascii="华文楷体" w:hAnsi="华文楷体" w:eastAsia="华文楷体"/>
          <w:sz w:val="28"/>
          <w:szCs w:val="28"/>
        </w:rPr>
        <w:t>世俗</w:t>
      </w:r>
      <w:ins w:id="781" w:author="Administrator" w:date="2015-12-28T18:26:12Z">
        <w:r>
          <w:rPr>
            <w:rFonts w:hint="eastAsia" w:ascii="华文楷体" w:hAnsi="华文楷体" w:eastAsia="华文楷体"/>
            <w:sz w:val="28"/>
            <w:szCs w:val="28"/>
            <w:lang w:eastAsia="zh-CN"/>
          </w:rPr>
          <w:t>的</w:t>
        </w:r>
      </w:ins>
      <w:r>
        <w:rPr>
          <w:rFonts w:hint="eastAsia" w:ascii="华文楷体" w:hAnsi="华文楷体" w:eastAsia="华文楷体"/>
          <w:sz w:val="28"/>
          <w:szCs w:val="28"/>
        </w:rPr>
        <w:t>因果</w:t>
      </w:r>
      <w:del w:id="782" w:author="Administrator" w:date="2015-12-28T18:26:14Z">
        <w:r>
          <w:rPr>
            <w:rFonts w:hint="eastAsia" w:ascii="华文楷体" w:hAnsi="华文楷体" w:eastAsia="华文楷体"/>
            <w:sz w:val="28"/>
            <w:szCs w:val="28"/>
          </w:rPr>
          <w:delText>的</w:delText>
        </w:r>
      </w:del>
      <w:r>
        <w:rPr>
          <w:rFonts w:hint="eastAsia" w:ascii="华文楷体" w:hAnsi="华文楷体" w:eastAsia="华文楷体"/>
          <w:sz w:val="28"/>
          <w:szCs w:val="28"/>
        </w:rPr>
        <w:t>取舍越细致越细微，这方面是一种无</w:t>
      </w:r>
      <w:ins w:id="783" w:author="Administrator" w:date="2015-12-26T18:55:02Z">
        <w:r>
          <w:rPr>
            <w:rFonts w:hint="eastAsia" w:ascii="华文楷体" w:hAnsi="华文楷体" w:eastAsia="华文楷体"/>
            <w:sz w:val="28"/>
            <w:szCs w:val="28"/>
            <w:lang w:eastAsia="zh-CN"/>
          </w:rPr>
          <w:t>欺</w:t>
        </w:r>
      </w:ins>
      <w:ins w:id="784" w:author="Administrator" w:date="2015-12-26T18:55:20Z">
        <w:r>
          <w:rPr>
            <w:rFonts w:hint="eastAsia" w:ascii="华文楷体" w:hAnsi="华文楷体" w:eastAsia="华文楷体"/>
            <w:sz w:val="28"/>
            <w:szCs w:val="28"/>
            <w:lang w:eastAsia="zh-CN"/>
          </w:rPr>
          <w:t>的</w:t>
        </w:r>
      </w:ins>
      <w:del w:id="785" w:author="Administrator" w:date="2015-12-26T18:54:33Z">
        <w:r>
          <w:rPr>
            <w:rFonts w:hint="eastAsia" w:ascii="华文楷体" w:hAnsi="华文楷体" w:eastAsia="华文楷体"/>
            <w:sz w:val="28"/>
            <w:szCs w:val="28"/>
          </w:rPr>
          <w:delText>极</w:delText>
        </w:r>
      </w:del>
      <w:r>
        <w:rPr>
          <w:rFonts w:hint="eastAsia" w:ascii="华文楷体" w:hAnsi="华文楷体" w:eastAsia="华文楷体"/>
          <w:sz w:val="28"/>
          <w:szCs w:val="28"/>
        </w:rPr>
        <w:t>法尔</w:t>
      </w:r>
      <w:del w:id="786" w:author="Administrator" w:date="2015-12-26T18:55:41Z">
        <w:r>
          <w:rPr>
            <w:rFonts w:hint="eastAsia" w:ascii="华文楷体" w:hAnsi="华文楷体" w:eastAsia="华文楷体"/>
            <w:sz w:val="28"/>
            <w:szCs w:val="28"/>
          </w:rPr>
          <w:delText>的</w:delText>
        </w:r>
      </w:del>
      <w:r>
        <w:rPr>
          <w:rFonts w:hint="eastAsia" w:ascii="华文楷体" w:hAnsi="华文楷体" w:eastAsia="华文楷体"/>
          <w:sz w:val="28"/>
          <w:szCs w:val="28"/>
        </w:rPr>
        <w:t>道理。</w:t>
      </w:r>
    </w:p>
    <w:p>
      <w:pPr>
        <w:ind w:firstLine="570"/>
        <w:rPr>
          <w:ins w:id="787" w:author="Administrator" w:date="2015-12-23T00:27:46Z"/>
          <w:rFonts w:hint="eastAsia" w:ascii="黑体" w:hAnsi="黑体" w:eastAsia="黑体" w:cs="黑体"/>
          <w:sz w:val="28"/>
          <w:szCs w:val="28"/>
          <w:lang w:eastAsia="zh-CN"/>
        </w:rPr>
      </w:pPr>
      <w:ins w:id="788" w:author="Administrator" w:date="2015-12-23T00:27:35Z">
        <w:r>
          <w:rPr>
            <w:rFonts w:hint="eastAsia" w:ascii="黑体" w:hAnsi="黑体" w:eastAsia="黑体" w:cs="黑体"/>
            <w:sz w:val="28"/>
            <w:szCs w:val="28"/>
            <w:lang w:eastAsia="zh-CN"/>
            <w:rPrChange w:id="789" w:author="Administrator" w:date="2015-12-23T00:27:40Z">
              <w:rPr>
                <w:rFonts w:hint="eastAsia" w:ascii="华文楷体" w:hAnsi="华文楷体" w:eastAsia="华文楷体"/>
                <w:sz w:val="28"/>
                <w:szCs w:val="28"/>
                <w:lang w:eastAsia="zh-CN"/>
              </w:rPr>
            </w:rPrChange>
          </w:rPr>
          <w:t>【</w:t>
        </w:r>
      </w:ins>
      <w:ins w:id="790" w:author="Administrator" w:date="2015-12-23T00:26:59Z">
        <w:r>
          <w:rPr>
            <w:rFonts w:hint="eastAsia" w:ascii="黑体" w:hAnsi="黑体" w:eastAsia="黑体" w:cs="黑体"/>
            <w:i w:val="0"/>
            <w:color w:val="000000"/>
            <w:sz w:val="28"/>
            <w:szCs w:val="28"/>
            <w:rPrChange w:id="791" w:author="Administrator" w:date="2015-12-23T00:27:40Z">
              <w:rPr>
                <w:rFonts w:ascii="华文楷体" w:hAnsi="华文楷体" w:eastAsia="华文楷体" w:cs="华文楷体"/>
                <w:i w:val="0"/>
                <w:color w:val="000000"/>
                <w:sz w:val="28"/>
                <w:szCs w:val="28"/>
              </w:rPr>
            </w:rPrChange>
          </w:rPr>
          <w:t>关于证悟</w:t>
        </w:r>
      </w:ins>
      <w:ins w:id="792" w:author="Administrator" w:date="2015-12-23T00:26:59Z">
        <w:r>
          <w:rPr>
            <w:rFonts w:hint="eastAsia" w:ascii="黑体" w:hAnsi="黑体" w:eastAsia="黑体" w:cs="黑体"/>
            <w:i w:val="0"/>
            <w:color w:val="000000"/>
            <w:sz w:val="28"/>
            <w:szCs w:val="28"/>
            <w:rPrChange w:id="793" w:author="Administrator" w:date="2015-12-23T00:27:40Z">
              <w:rPr>
                <w:rFonts w:ascii="宋体" w:hAnsi="宋体" w:eastAsia="宋体" w:cs="宋体"/>
                <w:i w:val="0"/>
                <w:color w:val="000000"/>
                <w:sz w:val="28"/>
                <w:szCs w:val="28"/>
              </w:rPr>
            </w:rPrChange>
          </w:rPr>
          <w:t>(</w:t>
        </w:r>
      </w:ins>
      <w:ins w:id="794" w:author="Administrator" w:date="2015-12-23T00:26:59Z">
        <w:r>
          <w:rPr>
            <w:rFonts w:hint="eastAsia" w:ascii="黑体" w:hAnsi="黑体" w:eastAsia="黑体" w:cs="黑体"/>
            <w:i w:val="0"/>
            <w:color w:val="000000"/>
            <w:sz w:val="28"/>
            <w:szCs w:val="28"/>
            <w:rPrChange w:id="795" w:author="Administrator" w:date="2015-12-23T00:27:40Z">
              <w:rPr>
                <w:rFonts w:ascii="华文楷体" w:hAnsi="华文楷体" w:eastAsia="华文楷体" w:cs="华文楷体"/>
                <w:i w:val="0"/>
                <w:color w:val="000000"/>
                <w:sz w:val="28"/>
                <w:szCs w:val="28"/>
              </w:rPr>
            </w:rPrChange>
          </w:rPr>
          <w:t>缘起性空</w:t>
        </w:r>
      </w:ins>
      <w:ins w:id="796" w:author="Administrator" w:date="2015-12-23T00:26:59Z">
        <w:r>
          <w:rPr>
            <w:rFonts w:hint="eastAsia" w:ascii="黑体" w:hAnsi="黑体" w:eastAsia="黑体" w:cs="黑体"/>
            <w:i w:val="0"/>
            <w:color w:val="000000"/>
            <w:sz w:val="28"/>
            <w:szCs w:val="28"/>
            <w:rPrChange w:id="797" w:author="Administrator" w:date="2015-12-23T00:27:40Z">
              <w:rPr>
                <w:rFonts w:ascii="宋体" w:hAnsi="宋体" w:eastAsia="宋体" w:cs="宋体"/>
                <w:i w:val="0"/>
                <w:color w:val="000000"/>
                <w:sz w:val="28"/>
                <w:szCs w:val="28"/>
              </w:rPr>
            </w:rPrChange>
          </w:rPr>
          <w:t>)</w:t>
        </w:r>
      </w:ins>
      <w:ins w:id="798" w:author="Administrator" w:date="2015-12-23T00:26:59Z">
        <w:r>
          <w:rPr>
            <w:rFonts w:hint="eastAsia" w:ascii="黑体" w:hAnsi="黑体" w:eastAsia="黑体" w:cs="黑体"/>
            <w:i w:val="0"/>
            <w:color w:val="000000"/>
            <w:sz w:val="28"/>
            <w:szCs w:val="28"/>
            <w:rPrChange w:id="799" w:author="Administrator" w:date="2015-12-23T00:27:40Z">
              <w:rPr>
                <w:rFonts w:ascii="华文楷体" w:hAnsi="华文楷体" w:eastAsia="华文楷体" w:cs="华文楷体"/>
                <w:i w:val="0"/>
                <w:color w:val="000000"/>
                <w:sz w:val="28"/>
                <w:szCs w:val="28"/>
              </w:rPr>
            </w:rPrChange>
          </w:rPr>
          <w:t>的方</w:t>
        </w:r>
      </w:ins>
      <w:ins w:id="800" w:author="Administrator" w:date="2015-12-23T00:26:59Z">
        <w:r>
          <w:rPr>
            <w:rFonts w:hint="eastAsia" w:ascii="黑体" w:hAnsi="黑体" w:eastAsia="黑体" w:cs="黑体"/>
            <w:i w:val="0"/>
            <w:color w:val="000000"/>
            <w:sz w:val="28"/>
            <w:szCs w:val="28"/>
            <w:rPrChange w:id="801" w:author="Administrator" w:date="2015-12-23T00:27:40Z">
              <w:rPr>
                <w:rFonts w:ascii="华文楷体" w:hAnsi="华文楷体" w:eastAsia="华文楷体" w:cs="华文楷体"/>
                <w:i w:val="0"/>
                <w:color w:val="000000"/>
                <w:sz w:val="28"/>
                <w:szCs w:val="28"/>
              </w:rPr>
            </w:rPrChange>
          </w:rPr>
          <w:t>式</w:t>
        </w:r>
      </w:ins>
      <w:ins w:id="802" w:author="Administrator" w:date="2015-12-23T00:26:59Z">
        <w:r>
          <w:rPr>
            <w:rFonts w:hint="eastAsia" w:ascii="黑体" w:hAnsi="黑体" w:eastAsia="黑体" w:cs="黑体"/>
            <w:i w:val="0"/>
            <w:color w:val="000000"/>
            <w:sz w:val="28"/>
            <w:szCs w:val="28"/>
            <w:rPrChange w:id="803" w:author="Administrator" w:date="2015-12-23T00:27:40Z">
              <w:rPr>
                <w:rFonts w:ascii="宋体" w:hAnsi="宋体" w:eastAsia="宋体" w:cs="宋体"/>
                <w:i w:val="0"/>
                <w:color w:val="000000"/>
                <w:sz w:val="28"/>
                <w:szCs w:val="28"/>
              </w:rPr>
            </w:rPrChange>
          </w:rPr>
          <w:t>,</w:t>
        </w:r>
      </w:ins>
      <w:ins w:id="804" w:author="Administrator" w:date="2015-12-23T00:26:59Z">
        <w:r>
          <w:rPr>
            <w:rFonts w:hint="eastAsia" w:ascii="黑体" w:hAnsi="黑体" w:eastAsia="黑体" w:cs="黑体"/>
            <w:i w:val="0"/>
            <w:color w:val="000000"/>
            <w:sz w:val="28"/>
            <w:szCs w:val="28"/>
            <w:rPrChange w:id="805" w:author="Administrator" w:date="2015-12-23T00:27:40Z">
              <w:rPr>
                <w:rFonts w:ascii="华文楷体" w:hAnsi="华文楷体" w:eastAsia="华文楷体" w:cs="华文楷体"/>
                <w:i w:val="0"/>
                <w:color w:val="000000"/>
                <w:sz w:val="28"/>
                <w:szCs w:val="28"/>
              </w:rPr>
            </w:rPrChange>
          </w:rPr>
          <w:t>这一偈颂已全盘托出了。</w:t>
        </w:r>
      </w:ins>
      <w:del w:id="806" w:author="Administrator" w:date="2015-12-23T00:27:27Z">
        <w:r>
          <w:rPr>
            <w:rFonts w:hint="eastAsia" w:ascii="黑体" w:hAnsi="黑体" w:eastAsia="黑体" w:cs="黑体"/>
            <w:sz w:val="28"/>
            <w:szCs w:val="28"/>
            <w:rPrChange w:id="807" w:author="Administrator" w:date="2015-12-23T00:27:40Z">
              <w:rPr>
                <w:rFonts w:hint="eastAsia" w:ascii="华文楷体" w:hAnsi="华文楷体" w:eastAsia="华文楷体"/>
                <w:sz w:val="28"/>
                <w:szCs w:val="28"/>
              </w:rPr>
            </w:rPrChange>
          </w:rPr>
          <w:delText>关于证悟缘起性空的方式这一偈颂，已全盘托出了</w:delText>
        </w:r>
      </w:del>
      <w:del w:id="808" w:author="Administrator" w:date="2015-12-23T00:27:29Z">
        <w:r>
          <w:rPr>
            <w:rFonts w:hint="eastAsia" w:ascii="黑体" w:hAnsi="黑体" w:eastAsia="黑体" w:cs="黑体"/>
            <w:sz w:val="28"/>
            <w:szCs w:val="28"/>
            <w:rPrChange w:id="809" w:author="Administrator" w:date="2015-12-23T00:27:40Z">
              <w:rPr>
                <w:rFonts w:hint="eastAsia" w:ascii="华文楷体" w:hAnsi="华文楷体" w:eastAsia="华文楷体"/>
                <w:sz w:val="28"/>
                <w:szCs w:val="28"/>
              </w:rPr>
            </w:rPrChange>
          </w:rPr>
          <w:delText>，</w:delText>
        </w:r>
      </w:del>
      <w:ins w:id="810" w:author="Administrator" w:date="2015-12-23T00:27:32Z">
        <w:r>
          <w:rPr>
            <w:rFonts w:hint="eastAsia" w:ascii="黑体" w:hAnsi="黑体" w:eastAsia="黑体" w:cs="黑体"/>
            <w:sz w:val="28"/>
            <w:szCs w:val="28"/>
            <w:lang w:eastAsia="zh-CN"/>
            <w:rPrChange w:id="811" w:author="Administrator" w:date="2015-12-23T00:27:4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只不过我们智慧不够，一看到</w:t>
      </w:r>
      <w:ins w:id="812" w:author="Administrator" w:date="2015-12-28T18:26:3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颂词的时候，没有办法去了知这个颂词就是证悟缘起性空的方式，但是全知麦彭仁波切通过他老人家的智慧</w:t>
      </w:r>
      <w:del w:id="813" w:author="Administrator" w:date="2015-12-23T00:27:58Z">
        <w:r>
          <w:rPr>
            <w:rFonts w:hint="eastAsia" w:ascii="华文楷体" w:hAnsi="华文楷体" w:eastAsia="华文楷体"/>
            <w:sz w:val="28"/>
            <w:szCs w:val="28"/>
          </w:rPr>
          <w:delText>，</w:delText>
        </w:r>
      </w:del>
      <w:r>
        <w:rPr>
          <w:rFonts w:hint="eastAsia" w:ascii="华文楷体" w:hAnsi="华文楷体" w:eastAsia="华文楷体"/>
          <w:sz w:val="28"/>
          <w:szCs w:val="28"/>
        </w:rPr>
        <w:t>已经照见了这一点，所以</w:t>
      </w:r>
      <w:ins w:id="814" w:author="Administrator" w:date="2015-12-26T18:56:05Z">
        <w:r>
          <w:rPr>
            <w:rFonts w:hint="eastAsia" w:ascii="华文楷体" w:hAnsi="华文楷体" w:eastAsia="华文楷体"/>
            <w:sz w:val="28"/>
            <w:szCs w:val="28"/>
            <w:lang w:eastAsia="zh-CN"/>
          </w:rPr>
          <w:t>在他</w:t>
        </w:r>
      </w:ins>
      <w:ins w:id="815" w:author="Administrator" w:date="2015-12-26T18:56:07Z">
        <w:r>
          <w:rPr>
            <w:rFonts w:hint="eastAsia" w:ascii="华文楷体" w:hAnsi="华文楷体" w:eastAsia="华文楷体"/>
            <w:sz w:val="28"/>
            <w:szCs w:val="28"/>
            <w:lang w:eastAsia="zh-CN"/>
          </w:rPr>
          <w:t>的</w:t>
        </w:r>
      </w:ins>
      <w:r>
        <w:rPr>
          <w:rFonts w:hint="eastAsia" w:ascii="华文楷体" w:hAnsi="华文楷体" w:eastAsia="华文楷体"/>
          <w:sz w:val="28"/>
          <w:szCs w:val="28"/>
        </w:rPr>
        <w:t>注释当中把</w:t>
      </w:r>
      <w:ins w:id="816" w:author="Administrator" w:date="2015-12-26T18:57:1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它隐藏的含义</w:t>
      </w:r>
      <w:ins w:id="817" w:author="Administrator" w:date="2015-12-26T18:57:26Z">
        <w:r>
          <w:rPr>
            <w:rFonts w:hint="eastAsia" w:ascii="华文楷体" w:hAnsi="华文楷体" w:eastAsia="华文楷体"/>
            <w:sz w:val="28"/>
            <w:szCs w:val="28"/>
            <w:lang w:eastAsia="zh-CN"/>
          </w:rPr>
          <w:t>已经</w:t>
        </w:r>
      </w:ins>
      <w:r>
        <w:rPr>
          <w:rFonts w:hint="eastAsia" w:ascii="华文楷体" w:hAnsi="华文楷体" w:eastAsia="华文楷体"/>
          <w:sz w:val="28"/>
          <w:szCs w:val="28"/>
        </w:rPr>
        <w:t>全盘托出</w:t>
      </w:r>
      <w:ins w:id="818" w:author="Administrator" w:date="2015-12-26T18:56:25Z">
        <w:r>
          <w:rPr>
            <w:rFonts w:hint="eastAsia" w:ascii="华文楷体" w:hAnsi="华文楷体" w:eastAsia="华文楷体"/>
            <w:sz w:val="28"/>
            <w:szCs w:val="28"/>
            <w:lang w:eastAsia="zh-CN"/>
          </w:rPr>
          <w:t>，</w:t>
        </w:r>
      </w:ins>
      <w:ins w:id="819" w:author="Administrator" w:date="2015-12-26T18:56:48Z">
        <w:r>
          <w:rPr>
            <w:rFonts w:hint="eastAsia" w:ascii="华文楷体" w:hAnsi="华文楷体" w:eastAsia="华文楷体"/>
            <w:sz w:val="28"/>
            <w:szCs w:val="28"/>
            <w:lang w:eastAsia="zh-CN"/>
          </w:rPr>
          <w:t>啊</w:t>
        </w:r>
      </w:ins>
      <w:ins w:id="820" w:author="Administrator" w:date="2015-12-26T18:56:24Z">
        <w:r>
          <w:rPr>
            <w:rFonts w:hint="eastAsia" w:ascii="华文楷体" w:hAnsi="华文楷体" w:eastAsia="华文楷体"/>
            <w:sz w:val="28"/>
            <w:szCs w:val="28"/>
          </w:rPr>
          <w:t>全盘托出</w:t>
        </w:r>
      </w:ins>
      <w:ins w:id="821" w:author="Administrator" w:date="2015-12-28T18:26:48Z">
        <w:r>
          <w:rPr>
            <w:rFonts w:hint="eastAsia" w:ascii="华文楷体" w:hAnsi="华文楷体" w:eastAsia="华文楷体"/>
            <w:sz w:val="28"/>
            <w:szCs w:val="28"/>
            <w:lang w:eastAsia="zh-CN"/>
          </w:rPr>
          <w:t>来</w:t>
        </w:r>
      </w:ins>
      <w:ins w:id="822" w:author="Administrator" w:date="2015-12-26T18:56:43Z">
        <w:r>
          <w:rPr>
            <w:rFonts w:hint="eastAsia" w:ascii="华文楷体" w:hAnsi="华文楷体" w:eastAsia="华文楷体"/>
            <w:sz w:val="28"/>
            <w:szCs w:val="28"/>
            <w:lang w:eastAsia="zh-CN"/>
          </w:rPr>
          <w:t>了</w:t>
        </w:r>
      </w:ins>
      <w:r>
        <w:rPr>
          <w:rFonts w:hint="eastAsia" w:ascii="华文楷体" w:hAnsi="华文楷体" w:eastAsia="华文楷体"/>
          <w:sz w:val="28"/>
          <w:szCs w:val="28"/>
        </w:rPr>
        <w:t>。所以</w:t>
      </w:r>
      <w:ins w:id="823" w:author="Administrator" w:date="2015-12-28T18:28:14Z">
        <w:r>
          <w:rPr>
            <w:rFonts w:hint="eastAsia" w:ascii="华文楷体" w:hAnsi="华文楷体" w:eastAsia="华文楷体"/>
            <w:sz w:val="28"/>
            <w:szCs w:val="28"/>
            <w:lang w:eastAsia="zh-CN"/>
          </w:rPr>
          <w:t>像这样</w:t>
        </w:r>
      </w:ins>
      <w:ins w:id="824" w:author="Administrator" w:date="2015-12-28T18:28:26Z">
        <w:r>
          <w:rPr>
            <w:rFonts w:hint="eastAsia" w:ascii="华文楷体" w:hAnsi="华文楷体" w:eastAsia="华文楷体"/>
            <w:sz w:val="28"/>
            <w:szCs w:val="28"/>
            <w:lang w:eastAsia="zh-CN"/>
          </w:rPr>
          <w:t>我们</w:t>
        </w:r>
      </w:ins>
      <w:ins w:id="825" w:author="Administrator" w:date="2015-12-28T18:28:28Z">
        <w:r>
          <w:rPr>
            <w:rFonts w:hint="eastAsia" w:ascii="华文楷体" w:hAnsi="华文楷体" w:eastAsia="华文楷体"/>
            <w:sz w:val="28"/>
            <w:szCs w:val="28"/>
            <w:lang w:eastAsia="zh-CN"/>
          </w:rPr>
          <w:t>就</w:t>
        </w:r>
      </w:ins>
      <w:r>
        <w:rPr>
          <w:rFonts w:hint="eastAsia" w:ascii="华文楷体" w:hAnsi="华文楷体" w:eastAsia="华文楷体"/>
          <w:sz w:val="28"/>
          <w:szCs w:val="28"/>
        </w:rPr>
        <w:t>通过这样的方式去逐渐逐渐去磨练自己的智慧，把现和空</w:t>
      </w:r>
      <w:ins w:id="826" w:author="Administrator" w:date="2015-12-26T18:58:05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这样</w:t>
      </w:r>
      <w:ins w:id="827" w:author="Administrator" w:date="2015-12-26T18:57:36Z">
        <w:r>
          <w:rPr>
            <w:rFonts w:hint="eastAsia" w:ascii="华文楷体" w:hAnsi="华文楷体" w:eastAsia="华文楷体"/>
            <w:sz w:val="28"/>
            <w:szCs w:val="28"/>
            <w:lang w:eastAsia="zh-CN"/>
          </w:rPr>
          <w:t>一种</w:t>
        </w:r>
      </w:ins>
      <w:ins w:id="828" w:author="Administrator" w:date="2015-12-26T18:58:4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两个两个的东西逐渐</w:t>
      </w:r>
      <w:del w:id="829" w:author="Administrator" w:date="2015-12-26T18:57:53Z">
        <w:r>
          <w:rPr>
            <w:rFonts w:hint="eastAsia" w:ascii="华文楷体" w:hAnsi="华文楷体" w:eastAsia="华文楷体"/>
            <w:sz w:val="28"/>
            <w:szCs w:val="28"/>
          </w:rPr>
          <w:delText>逐</w:delText>
        </w:r>
      </w:del>
      <w:del w:id="830" w:author="Administrator" w:date="2015-12-26T18:57:54Z">
        <w:r>
          <w:rPr>
            <w:rFonts w:hint="eastAsia" w:ascii="华文楷体" w:hAnsi="华文楷体" w:eastAsia="华文楷体"/>
            <w:sz w:val="28"/>
            <w:szCs w:val="28"/>
          </w:rPr>
          <w:delText>渐</w:delText>
        </w:r>
      </w:del>
      <w:r>
        <w:rPr>
          <w:rFonts w:hint="eastAsia" w:ascii="华文楷体" w:hAnsi="华文楷体" w:eastAsia="华文楷体"/>
          <w:sz w:val="28"/>
          <w:szCs w:val="28"/>
        </w:rPr>
        <w:t>地</w:t>
      </w:r>
      <w:ins w:id="831" w:author="Administrator" w:date="2015-12-26T18:57:56Z">
        <w:r>
          <w:rPr>
            <w:rFonts w:hint="eastAsia" w:ascii="华文楷体" w:hAnsi="华文楷体" w:eastAsia="华文楷体"/>
            <w:sz w:val="28"/>
            <w:szCs w:val="28"/>
            <w:lang w:eastAsia="zh-CN"/>
          </w:rPr>
          <w:t>要</w:t>
        </w:r>
      </w:ins>
      <w:r>
        <w:rPr>
          <w:rFonts w:hint="eastAsia" w:ascii="华文楷体" w:hAnsi="华文楷体" w:eastAsia="华文楷体"/>
          <w:sz w:val="28"/>
          <w:szCs w:val="28"/>
        </w:rPr>
        <w:t>磨掉。</w:t>
      </w:r>
      <w:ins w:id="832" w:author="Administrator" w:date="2015-12-26T18:58:16Z">
        <w:r>
          <w:rPr>
            <w:rFonts w:hint="eastAsia" w:ascii="华文楷体" w:hAnsi="华文楷体" w:eastAsia="华文楷体"/>
            <w:sz w:val="28"/>
            <w:szCs w:val="28"/>
            <w:lang w:eastAsia="zh-CN"/>
          </w:rPr>
          <w:t>实际上</w:t>
        </w:r>
      </w:ins>
      <w:ins w:id="833" w:author="Administrator" w:date="2015-12-26T18:58:53Z">
        <w:r>
          <w:rPr>
            <w:rFonts w:hint="eastAsia" w:ascii="华文楷体" w:hAnsi="华文楷体" w:eastAsia="华文楷体"/>
            <w:sz w:val="28"/>
            <w:szCs w:val="28"/>
            <w:lang w:eastAsia="zh-CN"/>
          </w:rPr>
          <w:t>就是说</w:t>
        </w:r>
      </w:ins>
      <w:ins w:id="834" w:author="Administrator" w:date="2015-12-26T18:59:08Z">
        <w:r>
          <w:rPr>
            <w:rFonts w:hint="eastAsia" w:ascii="华文楷体" w:hAnsi="华文楷体" w:eastAsia="华文楷体"/>
            <w:sz w:val="28"/>
            <w:szCs w:val="28"/>
            <w:lang w:eastAsia="zh-CN"/>
          </w:rPr>
          <w:t>它是</w:t>
        </w:r>
      </w:ins>
      <w:del w:id="835" w:author="Administrator" w:date="2015-12-26T18:58:32Z">
        <w:r>
          <w:rPr>
            <w:rFonts w:hint="eastAsia" w:ascii="华文楷体" w:hAnsi="华文楷体" w:eastAsia="华文楷体"/>
            <w:sz w:val="28"/>
            <w:szCs w:val="28"/>
          </w:rPr>
          <w:delText>所以</w:delText>
        </w:r>
      </w:del>
      <w:del w:id="836" w:author="Administrator" w:date="2015-12-26T18:58:33Z">
        <w:r>
          <w:rPr>
            <w:rFonts w:hint="eastAsia" w:ascii="华文楷体" w:hAnsi="华文楷体" w:eastAsia="华文楷体"/>
            <w:sz w:val="28"/>
            <w:szCs w:val="28"/>
          </w:rPr>
          <w:delText>这样</w:delText>
        </w:r>
      </w:del>
      <w:del w:id="837" w:author="Administrator" w:date="2015-12-26T18:58:34Z">
        <w:r>
          <w:rPr>
            <w:rFonts w:hint="eastAsia" w:ascii="华文楷体" w:hAnsi="华文楷体" w:eastAsia="华文楷体"/>
            <w:sz w:val="28"/>
            <w:szCs w:val="28"/>
          </w:rPr>
          <w:delText>，</w:delText>
        </w:r>
      </w:del>
      <w:r>
        <w:rPr>
          <w:rFonts w:hint="eastAsia" w:ascii="华文楷体" w:hAnsi="华文楷体" w:eastAsia="华文楷体"/>
          <w:sz w:val="28"/>
          <w:szCs w:val="28"/>
        </w:rPr>
        <w:t>我本来就是这样一种</w:t>
      </w:r>
      <w:ins w:id="838" w:author="Administrator" w:date="2015-12-26T18:59:47Z">
        <w:r>
          <w:rPr>
            <w:rFonts w:hint="eastAsia" w:ascii="华文楷体" w:hAnsi="华文楷体" w:eastAsia="华文楷体"/>
            <w:sz w:val="28"/>
            <w:szCs w:val="28"/>
            <w:lang w:eastAsia="zh-CN"/>
          </w:rPr>
          <w:t>状</w:t>
        </w:r>
      </w:ins>
      <w:ins w:id="839" w:author="Administrator" w:date="2015-12-26T19:00:19Z">
        <w:r>
          <w:rPr>
            <w:rFonts w:hint="eastAsia" w:ascii="华文楷体" w:hAnsi="华文楷体" w:eastAsia="华文楷体"/>
            <w:sz w:val="28"/>
            <w:szCs w:val="28"/>
            <w:lang w:eastAsia="zh-CN"/>
          </w:rPr>
          <w:t>态</w:t>
        </w:r>
      </w:ins>
      <w:ins w:id="840" w:author="Administrator" w:date="2015-12-26T18:59:50Z">
        <w:r>
          <w:rPr>
            <w:rFonts w:hint="eastAsia" w:ascii="华文楷体" w:hAnsi="华文楷体" w:eastAsia="华文楷体"/>
            <w:sz w:val="28"/>
            <w:szCs w:val="28"/>
            <w:lang w:eastAsia="zh-CN"/>
          </w:rPr>
          <w:t>、</w:t>
        </w:r>
      </w:ins>
      <w:r>
        <w:rPr>
          <w:rFonts w:hint="eastAsia" w:ascii="华文楷体" w:hAnsi="华文楷体" w:eastAsia="华文楷体"/>
          <w:sz w:val="28"/>
          <w:szCs w:val="28"/>
        </w:rPr>
        <w:t>无二状态</w:t>
      </w:r>
      <w:del w:id="841" w:author="Administrator" w:date="2015-12-26T18:59:59Z">
        <w:r>
          <w:rPr>
            <w:rFonts w:hint="eastAsia" w:ascii="华文楷体" w:hAnsi="华文楷体" w:eastAsia="华文楷体"/>
            <w:sz w:val="28"/>
            <w:szCs w:val="28"/>
          </w:rPr>
          <w:delText>，这</w:delText>
        </w:r>
      </w:del>
      <w:del w:id="842" w:author="Administrator" w:date="2015-12-26T19:00:00Z">
        <w:r>
          <w:rPr>
            <w:rFonts w:hint="eastAsia" w:ascii="华文楷体" w:hAnsi="华文楷体" w:eastAsia="华文楷体"/>
            <w:sz w:val="28"/>
            <w:szCs w:val="28"/>
          </w:rPr>
          <w:delText>个</w:delText>
        </w:r>
      </w:del>
      <w:r>
        <w:rPr>
          <w:rFonts w:hint="eastAsia" w:ascii="华文楷体" w:hAnsi="华文楷体" w:eastAsia="华文楷体"/>
          <w:sz w:val="28"/>
          <w:szCs w:val="28"/>
        </w:rPr>
        <w:t>当中必须要了解</w:t>
      </w:r>
      <w:ins w:id="843" w:author="Administrator" w:date="2015-12-26T19:00:33Z">
        <w:r>
          <w:rPr>
            <w:rFonts w:hint="eastAsia" w:ascii="华文楷体" w:hAnsi="华文楷体" w:eastAsia="华文楷体"/>
            <w:sz w:val="28"/>
            <w:szCs w:val="28"/>
            <w:lang w:eastAsia="zh-CN"/>
          </w:rPr>
          <w:t>，</w:t>
        </w:r>
      </w:ins>
      <w:ins w:id="844" w:author="Administrator" w:date="2015-12-26T19:00:38Z">
        <w:r>
          <w:rPr>
            <w:rFonts w:hint="eastAsia" w:ascii="华文楷体" w:hAnsi="华文楷体" w:eastAsia="华文楷体"/>
            <w:sz w:val="28"/>
            <w:szCs w:val="28"/>
            <w:lang w:eastAsia="zh-CN"/>
          </w:rPr>
          <w:t>必须要了</w:t>
        </w:r>
      </w:ins>
      <w:ins w:id="845" w:author="Administrator" w:date="2015-12-26T19:00:43Z">
        <w:r>
          <w:rPr>
            <w:rFonts w:hint="eastAsia" w:ascii="华文楷体" w:hAnsi="华文楷体" w:eastAsia="华文楷体"/>
            <w:sz w:val="28"/>
            <w:szCs w:val="28"/>
            <w:lang w:eastAsia="zh-CN"/>
          </w:rPr>
          <w:t>知</w:t>
        </w:r>
      </w:ins>
      <w:r>
        <w:rPr>
          <w:rFonts w:hint="eastAsia" w:ascii="华文楷体" w:hAnsi="华文楷体" w:eastAsia="华文楷体"/>
          <w:sz w:val="28"/>
          <w:szCs w:val="28"/>
        </w:rPr>
        <w:t>。所以</w:t>
      </w:r>
      <w:ins w:id="846" w:author="Administrator" w:date="2015-12-28T18:28:43Z">
        <w:r>
          <w:rPr>
            <w:rFonts w:hint="eastAsia" w:ascii="华文楷体" w:hAnsi="华文楷体" w:eastAsia="华文楷体"/>
            <w:sz w:val="28"/>
            <w:szCs w:val="28"/>
            <w:lang w:eastAsia="zh-CN"/>
          </w:rPr>
          <w:t>说</w:t>
        </w:r>
      </w:ins>
      <w:r>
        <w:rPr>
          <w:rFonts w:hint="eastAsia" w:ascii="华文楷体" w:hAnsi="华文楷体" w:eastAsia="华文楷体"/>
          <w:sz w:val="28"/>
          <w:szCs w:val="28"/>
        </w:rPr>
        <w:t>我们对</w:t>
      </w:r>
      <w:ins w:id="847" w:author="Administrator" w:date="2015-12-28T18:27:10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空性的学习必定是长期的学习。实际上</w:t>
      </w:r>
      <w:del w:id="848" w:author="Administrator" w:date="2015-12-28T18:28:50Z">
        <w:r>
          <w:rPr>
            <w:rFonts w:hint="eastAsia" w:ascii="华文楷体" w:hAnsi="华文楷体" w:eastAsia="华文楷体"/>
            <w:sz w:val="28"/>
            <w:szCs w:val="28"/>
          </w:rPr>
          <w:delText>，</w:delText>
        </w:r>
      </w:del>
      <w:r>
        <w:rPr>
          <w:rFonts w:hint="eastAsia" w:ascii="华文楷体" w:hAnsi="华文楷体" w:eastAsia="华文楷体"/>
          <w:sz w:val="28"/>
          <w:szCs w:val="28"/>
        </w:rPr>
        <w:t>我们</w:t>
      </w:r>
      <w:ins w:id="849" w:author="Administrator" w:date="2015-12-28T18:28:54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上师经常</w:t>
      </w:r>
      <w:ins w:id="850" w:author="Administrator" w:date="2015-12-28T18:27:50Z">
        <w:r>
          <w:rPr>
            <w:rFonts w:hint="eastAsia" w:ascii="华文楷体" w:hAnsi="华文楷体" w:eastAsia="华文楷体"/>
            <w:sz w:val="28"/>
            <w:szCs w:val="28"/>
            <w:lang w:eastAsia="zh-CN"/>
          </w:rPr>
          <w:t>安排</w:t>
        </w:r>
      </w:ins>
      <w:del w:id="851" w:author="Administrator" w:date="2015-12-28T18:28:57Z">
        <w:r>
          <w:rPr>
            <w:rFonts w:hint="eastAsia" w:ascii="华文楷体" w:hAnsi="华文楷体" w:eastAsia="华文楷体"/>
            <w:sz w:val="28"/>
            <w:szCs w:val="28"/>
          </w:rPr>
          <w:delText>让</w:delText>
        </w:r>
      </w:del>
      <w:r>
        <w:rPr>
          <w:rFonts w:hint="eastAsia" w:ascii="华文楷体" w:hAnsi="华文楷体" w:eastAsia="华文楷体"/>
          <w:sz w:val="28"/>
          <w:szCs w:val="28"/>
        </w:rPr>
        <w:t>我们学中观，</w:t>
      </w:r>
      <w:ins w:id="852" w:author="Administrator" w:date="2015-12-28T18:29:04Z">
        <w:r>
          <w:rPr>
            <w:rFonts w:hint="eastAsia" w:ascii="华文楷体" w:hAnsi="华文楷体" w:eastAsia="华文楷体"/>
            <w:sz w:val="28"/>
            <w:szCs w:val="28"/>
            <w:lang w:eastAsia="zh-CN"/>
          </w:rPr>
          <w:t>经常</w:t>
        </w:r>
      </w:ins>
      <w:del w:id="853" w:author="Administrator" w:date="2015-12-28T18:29:16Z">
        <w:r>
          <w:rPr>
            <w:rFonts w:hint="eastAsia" w:ascii="华文楷体" w:hAnsi="华文楷体" w:eastAsia="华文楷体"/>
            <w:sz w:val="28"/>
            <w:szCs w:val="28"/>
          </w:rPr>
          <w:delText>就</w:delText>
        </w:r>
      </w:del>
      <w:del w:id="854" w:author="Administrator" w:date="2015-12-28T18:29:17Z">
        <w:r>
          <w:rPr>
            <w:rFonts w:hint="eastAsia" w:ascii="华文楷体" w:hAnsi="华文楷体" w:eastAsia="华文楷体"/>
            <w:sz w:val="28"/>
            <w:szCs w:val="28"/>
          </w:rPr>
          <w:delText>像</w:delText>
        </w:r>
      </w:del>
      <w:ins w:id="855" w:author="Administrator" w:date="2015-12-28T18:27:35Z">
        <w:r>
          <w:rPr>
            <w:rFonts w:hint="eastAsia" w:ascii="华文楷体" w:hAnsi="华文楷体" w:eastAsia="华文楷体"/>
            <w:sz w:val="28"/>
            <w:szCs w:val="28"/>
            <w:lang w:eastAsia="zh-CN"/>
          </w:rPr>
          <w:t>安排</w:t>
        </w:r>
      </w:ins>
      <w:r>
        <w:rPr>
          <w:rFonts w:hint="eastAsia" w:ascii="华文楷体" w:hAnsi="华文楷体" w:eastAsia="华文楷体"/>
          <w:sz w:val="28"/>
          <w:szCs w:val="28"/>
        </w:rPr>
        <w:t>我们</w:t>
      </w:r>
      <w:del w:id="856" w:author="Administrator" w:date="2015-12-28T18:29:11Z">
        <w:r>
          <w:rPr>
            <w:rFonts w:hint="eastAsia" w:ascii="华文楷体" w:hAnsi="华文楷体" w:eastAsia="华文楷体"/>
            <w:sz w:val="28"/>
            <w:szCs w:val="28"/>
          </w:rPr>
          <w:delText>刚才</w:delText>
        </w:r>
      </w:del>
      <w:r>
        <w:rPr>
          <w:rFonts w:hint="eastAsia" w:ascii="华文楷体" w:hAnsi="华文楷体" w:eastAsia="华文楷体"/>
          <w:sz w:val="28"/>
          <w:szCs w:val="28"/>
        </w:rPr>
        <w:t>学</w:t>
      </w:r>
      <w:ins w:id="857" w:author="Administrator" w:date="2015-12-28T18:29:21Z">
        <w:r>
          <w:rPr>
            <w:rFonts w:hint="eastAsia" w:ascii="华文楷体" w:hAnsi="华文楷体" w:eastAsia="华文楷体"/>
            <w:sz w:val="28"/>
            <w:szCs w:val="28"/>
            <w:lang w:eastAsia="zh-CN"/>
          </w:rPr>
          <w:t>习</w:t>
        </w:r>
      </w:ins>
      <w:ins w:id="858" w:author="Administrator" w:date="2015-12-28T18:29:25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般若的教</w:t>
      </w:r>
      <w:ins w:id="859" w:author="Administrator" w:date="2015-12-28T18:29:32Z">
        <w:r>
          <w:rPr>
            <w:rFonts w:hint="eastAsia" w:ascii="华文楷体" w:hAnsi="华文楷体" w:eastAsia="华文楷体"/>
            <w:sz w:val="28"/>
            <w:szCs w:val="28"/>
            <w:lang w:eastAsia="zh-CN"/>
          </w:rPr>
          <w:t>典</w:t>
        </w:r>
      </w:ins>
      <w:del w:id="860" w:author="Administrator" w:date="2015-12-28T18:29:28Z">
        <w:r>
          <w:rPr>
            <w:rFonts w:hint="eastAsia" w:ascii="华文楷体" w:hAnsi="华文楷体" w:eastAsia="华文楷体"/>
            <w:sz w:val="28"/>
            <w:szCs w:val="28"/>
          </w:rPr>
          <w:delText>点</w:delText>
        </w:r>
      </w:del>
      <w:r>
        <w:rPr>
          <w:rFonts w:hint="eastAsia" w:ascii="华文楷体" w:hAnsi="华文楷体" w:eastAsia="华文楷体"/>
          <w:sz w:val="28"/>
          <w:szCs w:val="28"/>
        </w:rPr>
        <w:t>非常有必要，</w:t>
      </w:r>
      <w:ins w:id="861" w:author="Administrator" w:date="2015-12-30T23:51:19Z">
        <w:r>
          <w:rPr>
            <w:rFonts w:hint="eastAsia" w:ascii="华文楷体" w:hAnsi="华文楷体" w:eastAsia="华文楷体"/>
            <w:sz w:val="28"/>
            <w:szCs w:val="28"/>
          </w:rPr>
          <w:t>非常有必要</w:t>
        </w:r>
      </w:ins>
      <w:ins w:id="862" w:author="Administrator" w:date="2015-12-30T23:51:20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因为很多空性</w:t>
      </w:r>
      <w:ins w:id="863" w:author="Administrator" w:date="2015-12-28T18:30:02Z">
        <w:r>
          <w:rPr>
            <w:rFonts w:hint="eastAsia" w:ascii="华文楷体" w:hAnsi="华文楷体" w:eastAsia="华文楷体"/>
            <w:sz w:val="28"/>
            <w:szCs w:val="28"/>
            <w:lang w:eastAsia="zh-CN"/>
          </w:rPr>
          <w:t>它</w:t>
        </w:r>
      </w:ins>
      <w:r>
        <w:rPr>
          <w:rFonts w:hint="eastAsia" w:ascii="华文楷体" w:hAnsi="华文楷体" w:eastAsia="华文楷体"/>
          <w:sz w:val="28"/>
          <w:szCs w:val="28"/>
        </w:rPr>
        <w:t>绝对是熄灭我们的分别念的，如果没有好好</w:t>
      </w:r>
      <w:del w:id="864" w:author="Administrator" w:date="2015-12-28T18:30:18Z">
        <w:r>
          <w:rPr>
            <w:rFonts w:hint="eastAsia" w:ascii="华文楷体" w:hAnsi="华文楷体" w:eastAsia="华文楷体"/>
            <w:sz w:val="28"/>
            <w:szCs w:val="28"/>
          </w:rPr>
          <w:delText>学，</w:delText>
        </w:r>
      </w:del>
      <w:ins w:id="865" w:author="Administrator" w:date="2015-12-28T18:30:20Z">
        <w:r>
          <w:rPr>
            <w:rFonts w:hint="eastAsia" w:ascii="华文楷体" w:hAnsi="华文楷体" w:eastAsia="华文楷体"/>
            <w:sz w:val="28"/>
            <w:szCs w:val="28"/>
            <w:lang w:eastAsia="zh-CN"/>
          </w:rPr>
          <w:t>去</w:t>
        </w:r>
      </w:ins>
      <w:ins w:id="866" w:author="Administrator" w:date="2015-12-28T18:30:22Z">
        <w:r>
          <w:rPr>
            <w:rFonts w:hint="eastAsia" w:ascii="华文楷体" w:hAnsi="华文楷体" w:eastAsia="华文楷体"/>
            <w:sz w:val="28"/>
            <w:szCs w:val="28"/>
            <w:lang w:eastAsia="zh-CN"/>
          </w:rPr>
          <w:t>、</w:t>
        </w:r>
      </w:ins>
      <w:r>
        <w:rPr>
          <w:rFonts w:hint="eastAsia" w:ascii="华文楷体" w:hAnsi="华文楷体" w:eastAsia="华文楷体"/>
          <w:sz w:val="28"/>
          <w:szCs w:val="28"/>
        </w:rPr>
        <w:t>没有长时间的</w:t>
      </w:r>
      <w:ins w:id="867" w:author="Administrator" w:date="2015-12-28T18:30:35Z">
        <w:r>
          <w:rPr>
            <w:rFonts w:hint="eastAsia" w:ascii="华文楷体" w:hAnsi="华文楷体" w:eastAsia="华文楷体"/>
            <w:sz w:val="28"/>
            <w:szCs w:val="28"/>
            <w:lang w:eastAsia="zh-CN"/>
          </w:rPr>
          <w:t>去</w:t>
        </w:r>
      </w:ins>
      <w:r>
        <w:rPr>
          <w:rFonts w:hint="eastAsia" w:ascii="华文楷体" w:hAnsi="华文楷体" w:eastAsia="华文楷体"/>
          <w:sz w:val="28"/>
          <w:szCs w:val="28"/>
        </w:rPr>
        <w:t>熏习</w:t>
      </w:r>
      <w:ins w:id="868" w:author="Administrator" w:date="2015-12-28T18:30:4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空性的正见的话，实际上我们</w:t>
      </w:r>
      <w:ins w:id="869" w:author="Administrator" w:date="2015-12-28T18:31:00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这个空性还是停留在某个层次的</w:t>
      </w:r>
      <w:del w:id="870" w:author="Administrator" w:date="2015-12-23T00:28:44Z">
        <w:r>
          <w:rPr>
            <w:rFonts w:hint="eastAsia" w:ascii="华文楷体" w:hAnsi="华文楷体" w:eastAsia="华文楷体"/>
            <w:sz w:val="28"/>
            <w:szCs w:val="28"/>
          </w:rPr>
          <w:delText>，</w:delText>
        </w:r>
      </w:del>
      <w:ins w:id="871" w:author="Administrator" w:date="2015-12-28T18:31:26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那么这</w:t>
      </w:r>
      <w:ins w:id="872" w:author="Administrator" w:date="2015-12-30T23:54:03Z">
        <w:r>
          <w:rPr>
            <w:rFonts w:hint="eastAsia" w:ascii="华文楷体" w:hAnsi="华文楷体" w:eastAsia="华文楷体"/>
            <w:sz w:val="28"/>
            <w:szCs w:val="28"/>
            <w:lang w:eastAsia="zh-CN"/>
          </w:rPr>
          <w:t>种</w:t>
        </w:r>
      </w:ins>
      <w:del w:id="873" w:author="Administrator" w:date="2015-12-30T23:53:59Z">
        <w:r>
          <w:rPr>
            <w:rFonts w:hint="eastAsia" w:ascii="华文楷体" w:hAnsi="华文楷体" w:eastAsia="华文楷体"/>
            <w:sz w:val="28"/>
            <w:szCs w:val="28"/>
          </w:rPr>
          <w:delText>个</w:delText>
        </w:r>
      </w:del>
      <w:r>
        <w:rPr>
          <w:rFonts w:hint="eastAsia" w:ascii="华文楷体" w:hAnsi="华文楷体" w:eastAsia="华文楷体"/>
          <w:sz w:val="28"/>
          <w:szCs w:val="28"/>
        </w:rPr>
        <w:t>空性是否是真正空性的正见呢</w:t>
      </w:r>
      <w:ins w:id="874" w:author="Administrator" w:date="2015-12-23T00:28:52Z">
        <w:r>
          <w:rPr>
            <w:rFonts w:hint="eastAsia" w:ascii="华文楷体" w:hAnsi="华文楷体" w:eastAsia="华文楷体"/>
            <w:sz w:val="28"/>
            <w:szCs w:val="28"/>
            <w:lang w:eastAsia="zh-CN"/>
          </w:rPr>
          <w:t>，</w:t>
        </w:r>
      </w:ins>
      <w:r>
        <w:rPr>
          <w:rFonts w:hint="eastAsia" w:ascii="华文楷体" w:hAnsi="华文楷体" w:eastAsia="华文楷体"/>
          <w:sz w:val="28"/>
          <w:szCs w:val="28"/>
        </w:rPr>
        <w:t>还不好说。所以说只有通过一次</w:t>
      </w:r>
      <w:ins w:id="875" w:author="Administrator" w:date="2015-12-30T23:51:37Z">
        <w:r>
          <w:rPr>
            <w:rFonts w:hint="eastAsia" w:ascii="华文楷体" w:hAnsi="华文楷体" w:eastAsia="华文楷体"/>
            <w:sz w:val="28"/>
            <w:szCs w:val="28"/>
            <w:lang w:eastAsia="zh-CN"/>
          </w:rPr>
          <w:t>一</w:t>
        </w:r>
      </w:ins>
      <w:r>
        <w:rPr>
          <w:rFonts w:hint="eastAsia" w:ascii="华文楷体" w:hAnsi="华文楷体" w:eastAsia="华文楷体"/>
          <w:sz w:val="28"/>
          <w:szCs w:val="28"/>
        </w:rPr>
        <w:t>次的</w:t>
      </w:r>
      <w:ins w:id="876" w:author="Administrator" w:date="2015-12-28T18:31:11Z">
        <w:r>
          <w:rPr>
            <w:rFonts w:hint="eastAsia" w:ascii="华文楷体" w:hAnsi="华文楷体" w:eastAsia="华文楷体"/>
            <w:sz w:val="28"/>
            <w:szCs w:val="28"/>
            <w:lang w:eastAsia="zh-CN"/>
          </w:rPr>
          <w:t>学</w:t>
        </w:r>
      </w:ins>
      <w:del w:id="877" w:author="Administrator" w:date="2015-12-28T18:31:10Z">
        <w:r>
          <w:rPr>
            <w:rFonts w:hint="eastAsia" w:ascii="华文楷体" w:hAnsi="华文楷体" w:eastAsia="华文楷体"/>
            <w:sz w:val="28"/>
            <w:szCs w:val="28"/>
          </w:rPr>
          <w:delText>熏</w:delText>
        </w:r>
      </w:del>
      <w:r>
        <w:rPr>
          <w:rFonts w:hint="eastAsia" w:ascii="华文楷体" w:hAnsi="华文楷体" w:eastAsia="华文楷体"/>
          <w:sz w:val="28"/>
          <w:szCs w:val="28"/>
        </w:rPr>
        <w:t>习，长时间的</w:t>
      </w:r>
      <w:ins w:id="878" w:author="Administrator" w:date="2015-12-28T18:31:15Z">
        <w:r>
          <w:rPr>
            <w:rFonts w:hint="eastAsia" w:ascii="华文楷体" w:hAnsi="华文楷体" w:eastAsia="华文楷体"/>
            <w:sz w:val="28"/>
            <w:szCs w:val="28"/>
            <w:lang w:eastAsia="zh-CN"/>
          </w:rPr>
          <w:t>学</w:t>
        </w:r>
      </w:ins>
      <w:del w:id="879" w:author="Administrator" w:date="2015-12-28T18:31:14Z">
        <w:r>
          <w:rPr>
            <w:rFonts w:hint="eastAsia" w:ascii="华文楷体" w:hAnsi="华文楷体" w:eastAsia="华文楷体"/>
            <w:sz w:val="28"/>
            <w:szCs w:val="28"/>
          </w:rPr>
          <w:delText>熏</w:delText>
        </w:r>
      </w:del>
      <w:r>
        <w:rPr>
          <w:rFonts w:hint="eastAsia" w:ascii="华文楷体" w:hAnsi="华文楷体" w:eastAsia="华文楷体"/>
          <w:sz w:val="28"/>
          <w:szCs w:val="28"/>
        </w:rPr>
        <w:t>习，</w:t>
      </w:r>
      <w:ins w:id="880" w:author="Administrator" w:date="2015-12-30T23:54:10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对于空性的认知才会逐渐逐渐越来越清晰</w:t>
      </w:r>
      <w:ins w:id="881" w:author="Administrator" w:date="2015-12-28T18:32:40Z">
        <w:r>
          <w:rPr>
            <w:rFonts w:hint="eastAsia" w:ascii="华文楷体" w:hAnsi="华文楷体" w:eastAsia="华文楷体"/>
            <w:sz w:val="28"/>
            <w:szCs w:val="28"/>
            <w:lang w:eastAsia="zh-CN"/>
          </w:rPr>
          <w:t>、</w:t>
        </w:r>
      </w:ins>
      <w:del w:id="882" w:author="Administrator" w:date="2015-12-28T18:32:40Z">
        <w:r>
          <w:rPr>
            <w:rFonts w:hint="eastAsia" w:ascii="华文楷体" w:hAnsi="华文楷体" w:eastAsia="华文楷体"/>
            <w:sz w:val="28"/>
            <w:szCs w:val="28"/>
          </w:rPr>
          <w:delText>，</w:delText>
        </w:r>
      </w:del>
      <w:r>
        <w:rPr>
          <w:rFonts w:hint="eastAsia" w:ascii="华文楷体" w:hAnsi="华文楷体" w:eastAsia="华文楷体"/>
          <w:sz w:val="28"/>
          <w:szCs w:val="28"/>
        </w:rPr>
        <w:t>越来越准确，最后</w:t>
      </w:r>
      <w:ins w:id="883" w:author="Administrator" w:date="2015-12-28T18:32:27Z">
        <w:r>
          <w:rPr>
            <w:rFonts w:hint="eastAsia" w:ascii="华文楷体" w:hAnsi="华文楷体" w:eastAsia="华文楷体"/>
            <w:sz w:val="28"/>
            <w:szCs w:val="28"/>
            <w:lang w:eastAsia="zh-CN"/>
          </w:rPr>
          <w:t>我们</w:t>
        </w:r>
      </w:ins>
      <w:ins w:id="884" w:author="Administrator" w:date="2015-12-28T18:32:35Z">
        <w:r>
          <w:rPr>
            <w:rFonts w:hint="eastAsia" w:ascii="华文楷体" w:hAnsi="华文楷体" w:eastAsia="华文楷体"/>
            <w:sz w:val="28"/>
            <w:szCs w:val="28"/>
            <w:lang w:eastAsia="zh-CN"/>
          </w:rPr>
          <w:t>要</w:t>
        </w:r>
      </w:ins>
      <w:r>
        <w:rPr>
          <w:rFonts w:hint="eastAsia" w:ascii="华文楷体" w:hAnsi="华文楷体" w:eastAsia="华文楷体"/>
          <w:sz w:val="28"/>
          <w:szCs w:val="28"/>
        </w:rPr>
        <w:t>修行的时候才会很快的</w:t>
      </w:r>
      <w:ins w:id="885" w:author="Administrator" w:date="2015-12-30T23:51:59Z">
        <w:r>
          <w:rPr>
            <w:rFonts w:hint="eastAsia" w:ascii="华文楷体" w:hAnsi="华文楷体" w:eastAsia="华文楷体"/>
            <w:sz w:val="28"/>
            <w:szCs w:val="28"/>
            <w:lang w:eastAsia="zh-CN"/>
          </w:rPr>
          <w:t>时间</w:t>
        </w:r>
      </w:ins>
      <w:ins w:id="886" w:author="Administrator" w:date="2015-12-30T23:52:05Z">
        <w:r>
          <w:rPr>
            <w:rFonts w:hint="eastAsia" w:ascii="华文楷体" w:hAnsi="华文楷体" w:eastAsia="华文楷体"/>
            <w:sz w:val="28"/>
            <w:szCs w:val="28"/>
            <w:lang w:eastAsia="zh-CN"/>
          </w:rPr>
          <w:t>当</w:t>
        </w:r>
      </w:ins>
      <w:del w:id="887" w:author="Administrator" w:date="2015-12-30T23:51:54Z">
        <w:r>
          <w:rPr>
            <w:rFonts w:hint="eastAsia" w:ascii="华文楷体" w:hAnsi="华文楷体" w:eastAsia="华文楷体"/>
            <w:sz w:val="28"/>
            <w:szCs w:val="28"/>
          </w:rPr>
          <w:delText>过</w:delText>
        </w:r>
      </w:del>
      <w:del w:id="888" w:author="Administrator" w:date="2015-12-30T23:51:53Z">
        <w:r>
          <w:rPr>
            <w:rFonts w:hint="eastAsia" w:ascii="华文楷体" w:hAnsi="华文楷体" w:eastAsia="华文楷体"/>
            <w:sz w:val="28"/>
            <w:szCs w:val="28"/>
          </w:rPr>
          <w:delText>程</w:delText>
        </w:r>
      </w:del>
      <w:r>
        <w:rPr>
          <w:rFonts w:hint="eastAsia" w:ascii="华文楷体" w:hAnsi="华文楷体" w:eastAsia="华文楷体"/>
          <w:sz w:val="28"/>
          <w:szCs w:val="28"/>
        </w:rPr>
        <w:t>中</w:t>
      </w:r>
      <w:ins w:id="889" w:author="Administrator" w:date="2015-12-23T00:29:14Z">
        <w:r>
          <w:rPr>
            <w:rFonts w:hint="eastAsia" w:ascii="华文楷体" w:hAnsi="华文楷体" w:eastAsia="华文楷体"/>
            <w:sz w:val="28"/>
            <w:szCs w:val="28"/>
            <w:lang w:eastAsia="zh-CN"/>
          </w:rPr>
          <w:t>趋</w:t>
        </w:r>
      </w:ins>
      <w:del w:id="890" w:author="Administrator" w:date="2015-12-23T00:29:08Z">
        <w:r>
          <w:rPr>
            <w:rFonts w:hint="eastAsia" w:ascii="华文楷体" w:hAnsi="华文楷体" w:eastAsia="华文楷体"/>
            <w:sz w:val="28"/>
            <w:szCs w:val="28"/>
          </w:rPr>
          <w:delText>趣</w:delText>
        </w:r>
      </w:del>
      <w:r>
        <w:rPr>
          <w:rFonts w:hint="eastAsia" w:ascii="华文楷体" w:hAnsi="华文楷体" w:eastAsia="华文楷体"/>
          <w:sz w:val="28"/>
          <w:szCs w:val="28"/>
        </w:rPr>
        <w:t>入了空性当中去。</w:t>
      </w:r>
    </w:p>
    <w:p>
      <w:pPr>
        <w:ind w:firstLine="570"/>
        <w:rPr>
          <w:ins w:id="891" w:author="Administrator" w:date="2015-12-23T12:46:08Z"/>
          <w:rFonts w:hint="eastAsia" w:ascii="华文楷体" w:hAnsi="华文楷体" w:eastAsia="华文楷体"/>
          <w:sz w:val="28"/>
          <w:szCs w:val="28"/>
        </w:rPr>
      </w:pPr>
      <w:r>
        <w:rPr>
          <w:rFonts w:hint="eastAsia" w:ascii="华文楷体" w:hAnsi="华文楷体" w:eastAsia="华文楷体"/>
          <w:sz w:val="28"/>
          <w:szCs w:val="28"/>
        </w:rPr>
        <w:t>以上的大科判“认清二谛</w:t>
      </w:r>
      <w:ins w:id="892" w:author="Administrator" w:date="2015-12-28T18:33:05Z">
        <w:r>
          <w:rPr>
            <w:rFonts w:hint="eastAsia" w:ascii="华文楷体" w:hAnsi="华文楷体" w:eastAsia="华文楷体"/>
            <w:sz w:val="28"/>
            <w:szCs w:val="28"/>
            <w:lang w:eastAsia="zh-CN"/>
          </w:rPr>
          <w:t>”</w:t>
        </w:r>
      </w:ins>
      <w:ins w:id="893" w:author="Administrator" w:date="2015-12-28T18:33:09Z">
        <w:r>
          <w:rPr>
            <w:rFonts w:hint="eastAsia" w:ascii="华文楷体" w:hAnsi="华文楷体" w:eastAsia="华文楷体"/>
            <w:sz w:val="28"/>
            <w:szCs w:val="28"/>
            <w:lang w:eastAsia="zh-CN"/>
          </w:rPr>
          <w:t>的这个</w:t>
        </w:r>
      </w:ins>
      <w:ins w:id="894" w:author="Administrator" w:date="2015-12-28T18:33:11Z">
        <w:r>
          <w:rPr>
            <w:rFonts w:hint="eastAsia" w:ascii="华文楷体" w:hAnsi="华文楷体" w:eastAsia="华文楷体"/>
            <w:sz w:val="28"/>
            <w:szCs w:val="28"/>
            <w:lang w:eastAsia="zh-CN"/>
          </w:rPr>
          <w:t>问题</w:t>
        </w:r>
      </w:ins>
      <w:del w:id="895" w:author="Administrator" w:date="2015-12-28T18:32:58Z">
        <w:r>
          <w:rPr>
            <w:rFonts w:hint="eastAsia" w:ascii="华文楷体" w:hAnsi="华文楷体" w:eastAsia="华文楷体"/>
            <w:sz w:val="28"/>
            <w:szCs w:val="28"/>
          </w:rPr>
          <w:delText>之</w:delText>
        </w:r>
      </w:del>
      <w:del w:id="896" w:author="Administrator" w:date="2015-12-28T18:32:57Z">
        <w:r>
          <w:rPr>
            <w:rFonts w:hint="eastAsia" w:ascii="华文楷体" w:hAnsi="华文楷体" w:eastAsia="华文楷体"/>
            <w:sz w:val="28"/>
            <w:szCs w:val="28"/>
          </w:rPr>
          <w:delText>理</w:delText>
        </w:r>
      </w:del>
      <w:del w:id="897" w:author="Administrator" w:date="2015-12-28T18:32:56Z">
        <w:r>
          <w:rPr>
            <w:rFonts w:hint="eastAsia" w:ascii="华文楷体" w:hAnsi="华文楷体" w:eastAsia="华文楷体"/>
            <w:sz w:val="28"/>
            <w:szCs w:val="28"/>
          </w:rPr>
          <w:delText>”</w:delText>
        </w:r>
      </w:del>
      <w:r>
        <w:rPr>
          <w:rFonts w:hint="eastAsia" w:ascii="华文楷体" w:hAnsi="华文楷体" w:eastAsia="华文楷体"/>
          <w:sz w:val="28"/>
          <w:szCs w:val="28"/>
        </w:rPr>
        <w:t>已经讲</w:t>
      </w:r>
      <w:ins w:id="898" w:author="Administrator" w:date="2015-12-28T18:33:23Z">
        <w:r>
          <w:rPr>
            <w:rFonts w:hint="eastAsia" w:ascii="华文楷体" w:hAnsi="华文楷体" w:eastAsia="华文楷体"/>
            <w:sz w:val="28"/>
            <w:szCs w:val="28"/>
            <w:lang w:eastAsia="zh-CN"/>
          </w:rPr>
          <w:t>完</w:t>
        </w:r>
      </w:ins>
      <w:r>
        <w:rPr>
          <w:rFonts w:hint="eastAsia" w:ascii="华文楷体" w:hAnsi="华文楷体" w:eastAsia="华文楷体"/>
          <w:sz w:val="28"/>
          <w:szCs w:val="28"/>
        </w:rPr>
        <w:t>了，现在要讲</w:t>
      </w:r>
      <w:r>
        <w:rPr>
          <w:rFonts w:hint="eastAsia" w:ascii="黑体" w:hAnsi="黑体" w:eastAsia="黑体" w:cs="黑体"/>
          <w:sz w:val="28"/>
          <w:szCs w:val="28"/>
          <w:rPrChange w:id="899" w:author="Administrator" w:date="2015-12-23T12:45:41Z">
            <w:rPr>
              <w:rFonts w:hint="eastAsia" w:ascii="华文楷体" w:hAnsi="华文楷体" w:eastAsia="华文楷体"/>
              <w:sz w:val="28"/>
              <w:szCs w:val="28"/>
            </w:rPr>
          </w:rPrChange>
        </w:rPr>
        <w:t>第二个大科判</w:t>
      </w:r>
      <w:ins w:id="900" w:author="Administrator" w:date="2015-12-23T12:47:43Z">
        <w:r>
          <w:rPr>
            <w:rFonts w:hint="eastAsia" w:ascii="黑体" w:hAnsi="黑体" w:eastAsia="黑体" w:cs="黑体"/>
            <w:sz w:val="28"/>
            <w:szCs w:val="28"/>
            <w:lang w:eastAsia="zh-CN"/>
          </w:rPr>
          <w:t>（</w:t>
        </w:r>
      </w:ins>
      <w:del w:id="901" w:author="Administrator" w:date="2015-12-23T12:47:40Z">
        <w:r>
          <w:rPr>
            <w:rFonts w:hint="eastAsia" w:ascii="黑体" w:hAnsi="黑体" w:eastAsia="黑体" w:cs="黑体"/>
            <w:sz w:val="28"/>
            <w:szCs w:val="28"/>
            <w:rPrChange w:id="902" w:author="Administrator" w:date="2015-12-23T12:45:41Z">
              <w:rPr>
                <w:rFonts w:hint="eastAsia" w:ascii="华文楷体" w:hAnsi="华文楷体" w:eastAsia="华文楷体"/>
                <w:sz w:val="28"/>
                <w:szCs w:val="28"/>
              </w:rPr>
            </w:rPrChange>
          </w:rPr>
          <w:delText>“</w:delText>
        </w:r>
      </w:del>
      <w:r>
        <w:rPr>
          <w:rFonts w:hint="eastAsia" w:ascii="黑体" w:hAnsi="黑体" w:eastAsia="黑体" w:cs="黑体"/>
          <w:sz w:val="28"/>
          <w:szCs w:val="28"/>
          <w:rPrChange w:id="903" w:author="Administrator" w:date="2015-12-23T12:45:41Z">
            <w:rPr>
              <w:rFonts w:hint="eastAsia" w:ascii="华文楷体" w:hAnsi="华文楷体" w:eastAsia="华文楷体"/>
              <w:sz w:val="28"/>
              <w:szCs w:val="28"/>
            </w:rPr>
          </w:rPrChange>
        </w:rPr>
        <w:t>遣除于此之争论</w:t>
      </w:r>
      <w:del w:id="904" w:author="Administrator" w:date="2015-12-23T12:47:45Z">
        <w:r>
          <w:rPr>
            <w:rFonts w:hint="eastAsia" w:ascii="黑体" w:hAnsi="黑体" w:eastAsia="黑体" w:cs="黑体"/>
            <w:sz w:val="28"/>
            <w:szCs w:val="28"/>
            <w:rPrChange w:id="905" w:author="Administrator" w:date="2015-12-23T12:45:41Z">
              <w:rPr>
                <w:rFonts w:hint="eastAsia" w:ascii="华文楷体" w:hAnsi="华文楷体" w:eastAsia="华文楷体"/>
                <w:sz w:val="28"/>
                <w:szCs w:val="28"/>
              </w:rPr>
            </w:rPrChange>
          </w:rPr>
          <w:delText>”</w:delText>
        </w:r>
      </w:del>
      <w:ins w:id="906" w:author="Administrator" w:date="2015-12-23T12:47:51Z">
        <w:r>
          <w:rPr>
            <w:rFonts w:hint="eastAsia" w:ascii="黑体" w:hAnsi="黑体" w:eastAsia="黑体" w:cs="黑体"/>
            <w:sz w:val="28"/>
            <w:szCs w:val="28"/>
            <w:lang w:eastAsia="zh-CN"/>
          </w:rPr>
          <w:t>）</w:t>
        </w:r>
      </w:ins>
      <w:r>
        <w:rPr>
          <w:rFonts w:hint="eastAsia" w:ascii="华文楷体" w:hAnsi="华文楷体" w:eastAsia="华文楷体"/>
          <w:sz w:val="28"/>
          <w:szCs w:val="28"/>
        </w:rPr>
        <w:t>，前面就是说第一个科判当中，对于认清二谛，什么是胜义谛什么是世俗谛</w:t>
      </w:r>
      <w:ins w:id="907" w:author="Administrator" w:date="2015-12-28T18:33:38Z">
        <w:r>
          <w:rPr>
            <w:rFonts w:hint="eastAsia" w:ascii="华文楷体" w:hAnsi="华文楷体" w:eastAsia="华文楷体"/>
            <w:sz w:val="28"/>
            <w:szCs w:val="28"/>
            <w:lang w:eastAsia="zh-CN"/>
          </w:rPr>
          <w:t>，</w:t>
        </w:r>
      </w:ins>
      <w:del w:id="908" w:author="Administrator" w:date="2015-12-23T12:44:34Z">
        <w:r>
          <w:rPr>
            <w:rFonts w:hint="eastAsia" w:ascii="华文楷体" w:hAnsi="华文楷体" w:eastAsia="华文楷体"/>
            <w:sz w:val="28"/>
            <w:szCs w:val="28"/>
          </w:rPr>
          <w:delText>，</w:delText>
        </w:r>
      </w:del>
      <w:r>
        <w:rPr>
          <w:rFonts w:hint="eastAsia" w:ascii="华文楷体" w:hAnsi="华文楷体" w:eastAsia="华文楷体"/>
          <w:sz w:val="28"/>
          <w:szCs w:val="28"/>
        </w:rPr>
        <w:t>胜义谛讲完了</w:t>
      </w:r>
      <w:ins w:id="909" w:author="Administrator" w:date="2015-12-28T18:33:43Z">
        <w:r>
          <w:rPr>
            <w:rFonts w:hint="eastAsia" w:ascii="华文楷体" w:hAnsi="华文楷体" w:eastAsia="华文楷体"/>
            <w:sz w:val="28"/>
            <w:szCs w:val="28"/>
            <w:lang w:eastAsia="zh-CN"/>
          </w:rPr>
          <w:t>它是</w:t>
        </w:r>
      </w:ins>
      <w:del w:id="910" w:author="Administrator" w:date="2015-12-28T18:33:41Z">
        <w:r>
          <w:rPr>
            <w:rFonts w:hint="eastAsia" w:ascii="华文楷体" w:hAnsi="华文楷体" w:eastAsia="华文楷体"/>
            <w:sz w:val="28"/>
            <w:szCs w:val="28"/>
          </w:rPr>
          <w:delText>，</w:delText>
        </w:r>
      </w:del>
      <w:ins w:id="911" w:author="Administrator" w:date="2015-12-28T18:33:48Z">
        <w:r>
          <w:rPr>
            <w:rFonts w:hint="eastAsia" w:ascii="华文楷体" w:hAnsi="华文楷体" w:eastAsia="华文楷体"/>
            <w:sz w:val="28"/>
            <w:szCs w:val="28"/>
            <w:lang w:eastAsia="zh-CN"/>
          </w:rPr>
          <w:t>实</w:t>
        </w:r>
      </w:ins>
      <w:del w:id="912" w:author="Administrator" w:date="2015-12-28T18:33:46Z">
        <w:r>
          <w:rPr>
            <w:rFonts w:hint="eastAsia" w:ascii="华文楷体" w:hAnsi="华文楷体" w:eastAsia="华文楷体"/>
            <w:sz w:val="28"/>
            <w:szCs w:val="28"/>
          </w:rPr>
          <w:delText>是</w:delText>
        </w:r>
      </w:del>
      <w:r>
        <w:rPr>
          <w:rFonts w:hint="eastAsia" w:ascii="华文楷体" w:hAnsi="华文楷体" w:eastAsia="华文楷体"/>
          <w:sz w:val="28"/>
          <w:szCs w:val="28"/>
        </w:rPr>
        <w:t>空，世俗谛是可以显现的</w:t>
      </w:r>
      <w:ins w:id="913" w:author="Administrator" w:date="2015-12-28T18:34:1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道理</w:t>
      </w:r>
      <w:ins w:id="914" w:author="Administrator" w:date="2015-12-28T18:34:21Z">
        <w:r>
          <w:rPr>
            <w:rFonts w:hint="eastAsia" w:ascii="华文楷体" w:hAnsi="华文楷体" w:eastAsia="华文楷体"/>
            <w:sz w:val="28"/>
            <w:szCs w:val="28"/>
            <w:lang w:eastAsia="zh-CN"/>
          </w:rPr>
          <w:t>的</w:t>
        </w:r>
      </w:ins>
      <w:r>
        <w:rPr>
          <w:rFonts w:hint="eastAsia" w:ascii="华文楷体" w:hAnsi="华文楷体" w:eastAsia="华文楷体"/>
          <w:sz w:val="28"/>
          <w:szCs w:val="28"/>
        </w:rPr>
        <w:t>。讲完这个大科判之后第二个大科判，遣除于此，于此就是前面</w:t>
      </w:r>
      <w:del w:id="915" w:author="Administrator" w:date="2015-12-28T18:34:41Z">
        <w:r>
          <w:rPr>
            <w:rFonts w:hint="eastAsia" w:ascii="华文楷体" w:hAnsi="华文楷体" w:eastAsia="华文楷体"/>
            <w:sz w:val="28"/>
            <w:szCs w:val="28"/>
          </w:rPr>
          <w:delText>说的</w:delText>
        </w:r>
      </w:del>
      <w:ins w:id="916" w:author="Administrator" w:date="2015-12-28T18:34:44Z">
        <w:r>
          <w:rPr>
            <w:rFonts w:hint="eastAsia" w:ascii="华文楷体" w:hAnsi="华文楷体" w:eastAsia="华文楷体"/>
            <w:sz w:val="28"/>
            <w:szCs w:val="28"/>
            <w:lang w:eastAsia="zh-CN"/>
          </w:rPr>
          <w:t>所讲</w:t>
        </w:r>
      </w:ins>
      <w:r>
        <w:rPr>
          <w:rFonts w:hint="eastAsia" w:ascii="华文楷体" w:hAnsi="华文楷体" w:eastAsia="华文楷体"/>
          <w:sz w:val="28"/>
          <w:szCs w:val="28"/>
        </w:rPr>
        <w:t>二谛。遣除</w:t>
      </w:r>
      <w:ins w:id="917" w:author="Administrator" w:date="2015-12-30T23:52:42Z">
        <w:r>
          <w:rPr>
            <w:rFonts w:hint="eastAsia" w:ascii="华文楷体" w:hAnsi="华文楷体" w:eastAsia="华文楷体"/>
            <w:sz w:val="28"/>
            <w:szCs w:val="28"/>
            <w:lang w:eastAsia="zh-CN"/>
          </w:rPr>
          <w:t>于</w:t>
        </w:r>
      </w:ins>
      <w:r>
        <w:rPr>
          <w:rFonts w:hint="eastAsia" w:ascii="华文楷体" w:hAnsi="华文楷体" w:eastAsia="华文楷体"/>
          <w:sz w:val="28"/>
          <w:szCs w:val="28"/>
        </w:rPr>
        <w:t>二谛的争论分二：</w:t>
      </w:r>
    </w:p>
    <w:p>
      <w:pPr>
        <w:ind w:firstLine="570"/>
        <w:rPr>
          <w:rFonts w:hint="eastAsia" w:ascii="华文楷体" w:hAnsi="华文楷体" w:eastAsia="华文楷体"/>
          <w:sz w:val="28"/>
          <w:szCs w:val="28"/>
        </w:rPr>
      </w:pPr>
      <w:r>
        <w:rPr>
          <w:rFonts w:hint="eastAsia" w:ascii="黑体" w:hAnsi="黑体" w:eastAsia="黑体" w:cs="黑体"/>
          <w:sz w:val="28"/>
          <w:szCs w:val="28"/>
          <w:rPrChange w:id="918" w:author="Administrator" w:date="2015-12-23T12:45:56Z">
            <w:rPr>
              <w:rFonts w:hint="eastAsia" w:ascii="华文楷体" w:hAnsi="华文楷体" w:eastAsia="华文楷体"/>
              <w:sz w:val="28"/>
              <w:szCs w:val="28"/>
            </w:rPr>
          </w:rPrChange>
        </w:rPr>
        <w:t>一、略说无过之理。二、广说彼义。</w:t>
      </w:r>
    </w:p>
    <w:p>
      <w:pPr>
        <w:ind w:firstLine="570"/>
        <w:rPr>
          <w:ins w:id="919" w:author="Administrator" w:date="2015-12-23T12:51:35Z"/>
          <w:rFonts w:hint="eastAsia" w:ascii="黑体" w:hAnsi="黑体" w:eastAsia="黑体" w:cs="黑体"/>
          <w:sz w:val="28"/>
          <w:szCs w:val="28"/>
        </w:rPr>
      </w:pPr>
      <w:r>
        <w:rPr>
          <w:rFonts w:hint="eastAsia" w:ascii="黑体" w:hAnsi="黑体" w:eastAsia="黑体" w:cs="黑体"/>
          <w:sz w:val="28"/>
          <w:szCs w:val="28"/>
          <w:rPrChange w:id="920" w:author="Administrator" w:date="2015-12-23T12:51:23Z">
            <w:rPr>
              <w:rFonts w:hint="eastAsia" w:ascii="华文楷体" w:hAnsi="华文楷体" w:eastAsia="华文楷体"/>
              <w:sz w:val="28"/>
              <w:szCs w:val="28"/>
            </w:rPr>
          </w:rPrChange>
        </w:rPr>
        <w:t>首先</w:t>
      </w:r>
      <w:ins w:id="921" w:author="Administrator" w:date="2015-12-30T23:55:11Z">
        <w:r>
          <w:rPr>
            <w:rFonts w:hint="eastAsia" w:ascii="黑体" w:hAnsi="黑体" w:eastAsia="黑体" w:cs="黑体"/>
            <w:sz w:val="28"/>
            <w:szCs w:val="28"/>
            <w:lang w:eastAsia="zh-CN"/>
          </w:rPr>
          <w:t>讲</w:t>
        </w:r>
      </w:ins>
      <w:del w:id="922" w:author="Administrator" w:date="2015-12-30T23:55:09Z">
        <w:r>
          <w:rPr>
            <w:rFonts w:hint="eastAsia" w:ascii="黑体" w:hAnsi="黑体" w:eastAsia="黑体" w:cs="黑体"/>
            <w:sz w:val="28"/>
            <w:szCs w:val="28"/>
            <w:rPrChange w:id="923" w:author="Administrator" w:date="2015-12-23T12:51:23Z">
              <w:rPr>
                <w:rFonts w:hint="eastAsia" w:ascii="华文楷体" w:hAnsi="华文楷体" w:eastAsia="华文楷体"/>
                <w:sz w:val="28"/>
                <w:szCs w:val="28"/>
              </w:rPr>
            </w:rPrChange>
          </w:rPr>
          <w:delText>说</w:delText>
        </w:r>
      </w:del>
      <w:r>
        <w:rPr>
          <w:rFonts w:hint="eastAsia" w:ascii="黑体" w:hAnsi="黑体" w:eastAsia="黑体" w:cs="黑体"/>
          <w:sz w:val="28"/>
          <w:szCs w:val="28"/>
          <w:rPrChange w:id="925" w:author="Administrator" w:date="2015-12-23T12:51:23Z">
            <w:rPr>
              <w:rFonts w:hint="eastAsia" w:ascii="华文楷体" w:hAnsi="华文楷体" w:eastAsia="华文楷体"/>
              <w:sz w:val="28"/>
              <w:szCs w:val="28"/>
            </w:rPr>
          </w:rPrChange>
        </w:rPr>
        <w:t>第一个问题</w:t>
      </w:r>
      <w:ins w:id="926" w:author="Administrator" w:date="2015-12-23T12:46:37Z">
        <w:r>
          <w:rPr>
            <w:rFonts w:hint="eastAsia" w:ascii="黑体" w:hAnsi="黑体" w:eastAsia="黑体" w:cs="黑体"/>
            <w:sz w:val="28"/>
            <w:szCs w:val="28"/>
            <w:lang w:eastAsia="zh-CN"/>
            <w:rPrChange w:id="927" w:author="Administrator" w:date="2015-12-23T12:51:23Z">
              <w:rPr>
                <w:rFonts w:hint="eastAsia" w:ascii="华文楷体" w:hAnsi="华文楷体" w:eastAsia="华文楷体"/>
                <w:sz w:val="28"/>
                <w:szCs w:val="28"/>
                <w:lang w:eastAsia="zh-CN"/>
              </w:rPr>
            </w:rPrChange>
          </w:rPr>
          <w:t>，</w:t>
        </w:r>
      </w:ins>
      <w:ins w:id="928" w:author="Administrator" w:date="2015-12-23T12:49:21Z">
        <w:r>
          <w:rPr>
            <w:rFonts w:hint="eastAsia" w:ascii="黑体" w:hAnsi="黑体" w:eastAsia="黑体" w:cs="黑体"/>
            <w:sz w:val="28"/>
            <w:szCs w:val="28"/>
            <w:lang w:eastAsia="zh-CN"/>
            <w:rPrChange w:id="929" w:author="Administrator" w:date="2015-12-23T12:51:08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930" w:author="Administrator" w:date="2015-12-23T12:51:08Z">
            <w:rPr>
              <w:rFonts w:hint="eastAsia" w:ascii="华文楷体" w:hAnsi="华文楷体" w:eastAsia="华文楷体"/>
              <w:sz w:val="28"/>
              <w:szCs w:val="28"/>
            </w:rPr>
          </w:rPrChange>
        </w:rPr>
        <w:t>略说无过之理</w:t>
      </w:r>
      <w:ins w:id="931" w:author="Administrator" w:date="2015-12-23T12:49:26Z">
        <w:r>
          <w:rPr>
            <w:rFonts w:hint="eastAsia" w:ascii="黑体" w:hAnsi="黑体" w:eastAsia="黑体" w:cs="黑体"/>
            <w:sz w:val="28"/>
            <w:szCs w:val="28"/>
            <w:lang w:eastAsia="zh-CN"/>
            <w:rPrChange w:id="932" w:author="Administrator" w:date="2015-12-23T12:51:08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933" w:author="Administrator" w:date="2015-12-23T12:51:08Z">
            <w:rPr>
              <w:rFonts w:hint="eastAsia" w:ascii="华文楷体" w:hAnsi="华文楷体" w:eastAsia="华文楷体"/>
              <w:sz w:val="28"/>
              <w:szCs w:val="28"/>
            </w:rPr>
          </w:rPrChange>
        </w:rPr>
        <w:t>分二：一、能推翻辩方观</w:t>
      </w:r>
      <w:ins w:id="934" w:author="Administrator" w:date="2015-12-23T12:50:08Z">
        <w:r>
          <w:rPr>
            <w:rFonts w:hint="eastAsia" w:ascii="黑体" w:hAnsi="黑体" w:eastAsia="黑体" w:cs="黑体"/>
            <w:sz w:val="28"/>
            <w:szCs w:val="28"/>
            <w:lang w:eastAsia="zh-CN"/>
            <w:rPrChange w:id="935" w:author="Administrator" w:date="2015-12-23T12:51:08Z">
              <w:rPr>
                <w:rFonts w:hint="eastAsia" w:ascii="华文楷体" w:hAnsi="华文楷体" w:eastAsia="华文楷体"/>
                <w:sz w:val="28"/>
                <w:szCs w:val="28"/>
                <w:lang w:eastAsia="zh-CN"/>
              </w:rPr>
            </w:rPrChange>
          </w:rPr>
          <w:t>点</w:t>
        </w:r>
      </w:ins>
      <w:del w:id="936" w:author="Administrator" w:date="2015-12-23T12:50:01Z">
        <w:r>
          <w:rPr>
            <w:rFonts w:hint="eastAsia" w:ascii="黑体" w:hAnsi="黑体" w:eastAsia="黑体" w:cs="黑体"/>
            <w:sz w:val="28"/>
            <w:szCs w:val="28"/>
            <w:rPrChange w:id="937" w:author="Administrator" w:date="2015-12-23T12:51:08Z">
              <w:rPr>
                <w:rFonts w:hint="eastAsia" w:ascii="华文楷体" w:hAnsi="华文楷体" w:eastAsia="华文楷体"/>
                <w:sz w:val="28"/>
                <w:szCs w:val="28"/>
              </w:rPr>
            </w:rPrChange>
          </w:rPr>
          <w:delText>品</w:delText>
        </w:r>
      </w:del>
      <w:r>
        <w:rPr>
          <w:rFonts w:hint="eastAsia" w:ascii="黑体" w:hAnsi="黑体" w:eastAsia="黑体" w:cs="黑体"/>
          <w:sz w:val="28"/>
          <w:szCs w:val="28"/>
          <w:rPrChange w:id="938" w:author="Administrator" w:date="2015-12-23T12:51:08Z">
            <w:rPr>
              <w:rFonts w:hint="eastAsia" w:ascii="华文楷体" w:hAnsi="华文楷体" w:eastAsia="华文楷体"/>
              <w:sz w:val="28"/>
              <w:szCs w:val="28"/>
            </w:rPr>
          </w:rPrChange>
        </w:rPr>
        <w:t>；二、无</w:t>
      </w:r>
      <w:ins w:id="939" w:author="Administrator" w:date="2015-12-23T12:50:19Z">
        <w:r>
          <w:rPr>
            <w:rFonts w:hint="eastAsia" w:ascii="黑体" w:hAnsi="黑体" w:eastAsia="黑体" w:cs="黑体"/>
            <w:sz w:val="28"/>
            <w:szCs w:val="28"/>
            <w:lang w:eastAsia="zh-CN"/>
            <w:rPrChange w:id="940" w:author="Administrator" w:date="2015-12-23T12:51:08Z">
              <w:rPr>
                <w:rFonts w:hint="eastAsia" w:ascii="华文楷体" w:hAnsi="华文楷体" w:eastAsia="华文楷体"/>
                <w:sz w:val="28"/>
                <w:szCs w:val="28"/>
                <w:lang w:eastAsia="zh-CN"/>
              </w:rPr>
            </w:rPrChange>
          </w:rPr>
          <w:t>以</w:t>
        </w:r>
      </w:ins>
      <w:del w:id="941" w:author="Administrator" w:date="2015-12-23T12:50:15Z">
        <w:r>
          <w:rPr>
            <w:rFonts w:hint="eastAsia" w:ascii="黑体" w:hAnsi="黑体" w:eastAsia="黑体" w:cs="黑体"/>
            <w:sz w:val="28"/>
            <w:szCs w:val="28"/>
            <w:rPrChange w:id="942" w:author="Administrator" w:date="2015-12-23T12:51:08Z">
              <w:rPr>
                <w:rFonts w:hint="eastAsia" w:ascii="华文楷体" w:hAnsi="华文楷体" w:eastAsia="华文楷体"/>
                <w:sz w:val="28"/>
                <w:szCs w:val="28"/>
              </w:rPr>
            </w:rPrChange>
          </w:rPr>
          <w:delText>一</w:delText>
        </w:r>
      </w:del>
      <w:r>
        <w:rPr>
          <w:rFonts w:hint="eastAsia" w:ascii="黑体" w:hAnsi="黑体" w:eastAsia="黑体" w:cs="黑体"/>
          <w:sz w:val="28"/>
          <w:szCs w:val="28"/>
          <w:rPrChange w:id="943" w:author="Administrator" w:date="2015-12-23T12:51:08Z">
            <w:rPr>
              <w:rFonts w:hint="eastAsia" w:ascii="华文楷体" w:hAnsi="华文楷体" w:eastAsia="华文楷体"/>
              <w:sz w:val="28"/>
              <w:szCs w:val="28"/>
            </w:rPr>
          </w:rPrChange>
        </w:rPr>
        <w:t>反驳之理。</w:t>
      </w:r>
    </w:p>
    <w:p>
      <w:pPr>
        <w:ind w:firstLine="570"/>
        <w:rPr>
          <w:rFonts w:hint="eastAsia" w:ascii="华文楷体" w:hAnsi="华文楷体" w:eastAsia="华文楷体"/>
          <w:sz w:val="28"/>
          <w:szCs w:val="28"/>
        </w:rPr>
      </w:pPr>
      <w:r>
        <w:rPr>
          <w:rFonts w:hint="eastAsia" w:ascii="华文楷体" w:hAnsi="华文楷体" w:eastAsia="华文楷体"/>
          <w:sz w:val="28"/>
          <w:szCs w:val="28"/>
        </w:rPr>
        <w:t>首先第一个</w:t>
      </w:r>
      <w:ins w:id="944" w:author="Administrator" w:date="2015-12-28T18:35:09Z">
        <w:r>
          <w:rPr>
            <w:rFonts w:hint="eastAsia" w:ascii="华文楷体" w:hAnsi="华文楷体" w:eastAsia="华文楷体"/>
            <w:sz w:val="28"/>
            <w:szCs w:val="28"/>
            <w:lang w:eastAsia="zh-CN"/>
          </w:rPr>
          <w:t>讲</w:t>
        </w:r>
      </w:ins>
      <w:ins w:id="945" w:author="Administrator" w:date="2015-12-28T18:35:02Z">
        <w:r>
          <w:rPr>
            <w:rFonts w:hint="eastAsia" w:ascii="华文楷体" w:hAnsi="华文楷体" w:eastAsia="华文楷体"/>
            <w:sz w:val="28"/>
            <w:szCs w:val="28"/>
            <w:lang w:eastAsia="zh-CN"/>
          </w:rPr>
          <w:t>到</w:t>
        </w:r>
      </w:ins>
      <w:r>
        <w:rPr>
          <w:rFonts w:hint="eastAsia" w:ascii="黑体" w:hAnsi="黑体" w:eastAsia="黑体" w:cs="黑体"/>
          <w:sz w:val="28"/>
          <w:szCs w:val="28"/>
          <w:rPrChange w:id="946" w:author="Administrator" w:date="2015-12-23T12:51:52Z">
            <w:rPr>
              <w:rFonts w:hint="eastAsia" w:ascii="华文楷体" w:hAnsi="华文楷体" w:eastAsia="华文楷体"/>
              <w:sz w:val="28"/>
              <w:szCs w:val="28"/>
            </w:rPr>
          </w:rPrChange>
        </w:rPr>
        <w:t>能推翻辩方观点</w:t>
      </w:r>
      <w:ins w:id="947" w:author="Administrator" w:date="2015-12-23T12:51:58Z">
        <w:r>
          <w:rPr>
            <w:rFonts w:hint="eastAsia" w:ascii="黑体" w:hAnsi="黑体" w:eastAsia="黑体" w:cs="黑体"/>
            <w:sz w:val="28"/>
            <w:szCs w:val="28"/>
            <w:lang w:eastAsia="zh-CN"/>
          </w:rPr>
          <w:t>。</w:t>
        </w:r>
      </w:ins>
      <w:del w:id="948" w:author="Administrator" w:date="2015-12-23T12:51:57Z">
        <w:r>
          <w:rPr>
            <w:rFonts w:hint="eastAsia" w:ascii="华文楷体" w:hAnsi="华文楷体" w:eastAsia="华文楷体"/>
            <w:sz w:val="28"/>
            <w:szCs w:val="28"/>
          </w:rPr>
          <w:delText>，</w:delText>
        </w:r>
      </w:del>
      <w:r>
        <w:rPr>
          <w:rFonts w:hint="eastAsia" w:ascii="华文楷体" w:hAnsi="华文楷体" w:eastAsia="华文楷体"/>
          <w:sz w:val="28"/>
          <w:szCs w:val="28"/>
        </w:rPr>
        <w:t>就是说对方不合理的</w:t>
      </w:r>
      <w:ins w:id="949" w:author="Administrator" w:date="2015-12-30T23:52:58Z">
        <w:r>
          <w:rPr>
            <w:rFonts w:hint="eastAsia" w:ascii="华文楷体" w:hAnsi="华文楷体" w:eastAsia="华文楷体"/>
            <w:sz w:val="28"/>
            <w:szCs w:val="28"/>
            <w:lang w:eastAsia="zh-CN"/>
          </w:rPr>
          <w:t>这样</w:t>
        </w:r>
      </w:ins>
      <w:ins w:id="950" w:author="Administrator" w:date="2015-12-30T23:53:05Z">
        <w:r>
          <w:rPr>
            <w:rFonts w:hint="eastAsia" w:ascii="华文楷体" w:hAnsi="华文楷体" w:eastAsia="华文楷体"/>
            <w:sz w:val="28"/>
            <w:szCs w:val="28"/>
            <w:lang w:eastAsia="zh-CN"/>
          </w:rPr>
          <w:t>问题</w:t>
        </w:r>
      </w:ins>
      <w:ins w:id="951" w:author="Administrator" w:date="2015-12-30T23:55:40Z">
        <w:r>
          <w:rPr>
            <w:rFonts w:hint="eastAsia" w:ascii="华文楷体" w:hAnsi="华文楷体" w:eastAsia="华文楷体"/>
            <w:sz w:val="28"/>
            <w:szCs w:val="28"/>
            <w:lang w:eastAsia="zh-CN"/>
          </w:rPr>
          <w:t>都</w:t>
        </w:r>
      </w:ins>
      <w:del w:id="952" w:author="Administrator" w:date="2015-12-30T23:53:01Z">
        <w:r>
          <w:rPr>
            <w:rFonts w:hint="eastAsia" w:ascii="华文楷体" w:hAnsi="华文楷体" w:eastAsia="华文楷体"/>
            <w:sz w:val="28"/>
            <w:szCs w:val="28"/>
          </w:rPr>
          <w:delText>地方</w:delText>
        </w:r>
      </w:del>
      <w:r>
        <w:rPr>
          <w:rFonts w:hint="eastAsia" w:ascii="华文楷体" w:hAnsi="华文楷体" w:eastAsia="华文楷体"/>
          <w:sz w:val="28"/>
          <w:szCs w:val="28"/>
        </w:rPr>
        <w:t>可以一并推翻，颂词中讲到：</w:t>
      </w:r>
    </w:p>
    <w:p>
      <w:pPr>
        <w:ind w:firstLine="570"/>
        <w:rPr>
          <w:ins w:id="953" w:author="Administrator" w:date="2015-12-23T12:52:53Z"/>
          <w:rFonts w:hint="eastAsia" w:ascii="黑体" w:hAnsi="黑体" w:eastAsia="黑体" w:cs="黑体"/>
          <w:sz w:val="28"/>
          <w:szCs w:val="28"/>
        </w:rPr>
      </w:pPr>
      <w:r>
        <w:rPr>
          <w:rFonts w:hint="eastAsia" w:ascii="黑体" w:hAnsi="黑体" w:eastAsia="黑体" w:cs="黑体"/>
          <w:sz w:val="28"/>
          <w:szCs w:val="28"/>
          <w:rPrChange w:id="954" w:author="Administrator" w:date="2015-12-23T12:52:48Z">
            <w:rPr>
              <w:rFonts w:hint="eastAsia" w:ascii="华文楷体" w:hAnsi="华文楷体" w:eastAsia="华文楷体"/>
              <w:sz w:val="28"/>
              <w:szCs w:val="28"/>
            </w:rPr>
          </w:rPrChange>
        </w:rPr>
        <w:t>万法之自性，随从理证道，</w:t>
      </w:r>
    </w:p>
    <w:p>
      <w:pPr>
        <w:ind w:firstLine="570"/>
        <w:rPr>
          <w:rFonts w:hint="eastAsia" w:ascii="黑体" w:hAnsi="黑体" w:eastAsia="黑体" w:cs="黑体"/>
          <w:sz w:val="28"/>
          <w:szCs w:val="28"/>
          <w:rPrChange w:id="955" w:author="Administrator" w:date="2015-12-23T12:52:48Z">
            <w:rPr>
              <w:rFonts w:hint="eastAsia" w:ascii="华文楷体" w:hAnsi="华文楷体" w:eastAsia="华文楷体"/>
              <w:sz w:val="28"/>
              <w:szCs w:val="28"/>
            </w:rPr>
          </w:rPrChange>
        </w:rPr>
      </w:pPr>
      <w:r>
        <w:rPr>
          <w:rFonts w:hint="eastAsia" w:ascii="黑体" w:hAnsi="黑体" w:eastAsia="黑体" w:cs="黑体"/>
          <w:sz w:val="28"/>
          <w:szCs w:val="28"/>
          <w:rPrChange w:id="956" w:author="Administrator" w:date="2015-12-23T12:52:48Z">
            <w:rPr>
              <w:rFonts w:hint="eastAsia" w:ascii="华文楷体" w:hAnsi="华文楷体" w:eastAsia="华文楷体"/>
              <w:sz w:val="28"/>
              <w:szCs w:val="28"/>
            </w:rPr>
          </w:rPrChange>
        </w:rPr>
        <w:t>能遣余所许，故辩方无机</w:t>
      </w:r>
      <w:ins w:id="957" w:author="Administrator" w:date="2015-12-23T12:52:57Z">
        <w:r>
          <w:rPr>
            <w:rFonts w:hint="eastAsia" w:ascii="黑体" w:hAnsi="黑体" w:eastAsia="黑体" w:cs="黑体"/>
            <w:sz w:val="28"/>
            <w:szCs w:val="28"/>
            <w:lang w:eastAsia="zh-CN"/>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一切万法的自性都是无自性当中</w:t>
      </w:r>
      <w:ins w:id="958" w:author="Administrator" w:date="2015-12-28T18:35:25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显现的，</w:t>
      </w:r>
      <w:ins w:id="959" w:author="Administrator" w:date="2015-12-28T18:35:35Z">
        <w:r>
          <w:rPr>
            <w:rFonts w:hint="eastAsia" w:ascii="华文楷体" w:hAnsi="华文楷体" w:eastAsia="华文楷体"/>
            <w:sz w:val="28"/>
            <w:szCs w:val="28"/>
            <w:lang w:eastAsia="zh-CN"/>
          </w:rPr>
          <w:t>或</w:t>
        </w:r>
      </w:ins>
      <w:ins w:id="960" w:author="Administrator" w:date="2015-12-28T18:35:49Z">
        <w:r>
          <w:rPr>
            <w:rFonts w:hint="eastAsia" w:ascii="华文楷体" w:hAnsi="华文楷体" w:eastAsia="华文楷体"/>
            <w:sz w:val="28"/>
            <w:szCs w:val="28"/>
            <w:lang w:eastAsia="zh-CN"/>
          </w:rPr>
          <w:t>就是</w:t>
        </w:r>
      </w:ins>
      <w:ins w:id="961" w:author="Administrator" w:date="2015-12-28T18:35:35Z">
        <w:r>
          <w:rPr>
            <w:rFonts w:hint="eastAsia" w:ascii="华文楷体" w:hAnsi="华文楷体" w:eastAsia="华文楷体"/>
            <w:sz w:val="28"/>
            <w:szCs w:val="28"/>
            <w:lang w:eastAsia="zh-CN"/>
          </w:rPr>
          <w:t>说</w:t>
        </w:r>
      </w:ins>
      <w:r>
        <w:rPr>
          <w:rFonts w:hint="eastAsia" w:ascii="华文楷体" w:hAnsi="华文楷体" w:eastAsia="华文楷体"/>
          <w:sz w:val="28"/>
          <w:szCs w:val="28"/>
        </w:rPr>
        <w:t>都是现空双运</w:t>
      </w:r>
      <w:ins w:id="962" w:author="Administrator" w:date="2015-12-28T18:35:40Z">
        <w:r>
          <w:rPr>
            <w:rFonts w:hint="eastAsia" w:ascii="华文楷体" w:hAnsi="华文楷体" w:eastAsia="华文楷体"/>
            <w:sz w:val="28"/>
            <w:szCs w:val="28"/>
            <w:lang w:eastAsia="zh-CN"/>
          </w:rPr>
          <w:t>的这个</w:t>
        </w:r>
      </w:ins>
      <w:del w:id="963" w:author="Administrator" w:date="2015-12-28T18:35:39Z">
        <w:r>
          <w:rPr>
            <w:rFonts w:hint="eastAsia" w:ascii="华文楷体" w:hAnsi="华文楷体" w:eastAsia="华文楷体"/>
            <w:sz w:val="28"/>
            <w:szCs w:val="28"/>
          </w:rPr>
          <w:delText>做</w:delText>
        </w:r>
      </w:del>
      <w:r>
        <w:rPr>
          <w:rFonts w:hint="eastAsia" w:ascii="华文楷体" w:hAnsi="华文楷体" w:eastAsia="华文楷体"/>
          <w:sz w:val="28"/>
          <w:szCs w:val="28"/>
        </w:rPr>
        <w:t>本体</w:t>
      </w:r>
      <w:ins w:id="964" w:author="Administrator" w:date="2015-12-28T18:35:55Z">
        <w:r>
          <w:rPr>
            <w:rFonts w:hint="eastAsia" w:ascii="华文楷体" w:hAnsi="华文楷体" w:eastAsia="华文楷体"/>
            <w:sz w:val="28"/>
            <w:szCs w:val="28"/>
            <w:lang w:eastAsia="zh-CN"/>
          </w:rPr>
          <w:t>。</w:t>
        </w:r>
      </w:ins>
      <w:del w:id="965" w:author="Administrator" w:date="2015-12-28T18:35:54Z">
        <w:r>
          <w:rPr>
            <w:rFonts w:hint="eastAsia" w:ascii="华文楷体" w:hAnsi="华文楷体" w:eastAsia="华文楷体"/>
            <w:sz w:val="28"/>
            <w:szCs w:val="28"/>
          </w:rPr>
          <w:delText>，</w:delText>
        </w:r>
      </w:del>
      <w:r>
        <w:rPr>
          <w:rFonts w:hint="eastAsia" w:ascii="华文楷体" w:hAnsi="华文楷体" w:eastAsia="华文楷体"/>
          <w:sz w:val="28"/>
          <w:szCs w:val="28"/>
        </w:rPr>
        <w:t>那</w:t>
      </w:r>
      <w:ins w:id="966" w:author="Administrator" w:date="2015-12-28T18:42:11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我们再随从理证道的抉择万法自性的时候呢，就可以遣除其余宗派的</w:t>
      </w:r>
      <w:ins w:id="967" w:author="Administrator" w:date="2015-12-28T18:36:04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观点，其余</w:t>
      </w:r>
      <w:ins w:id="968" w:author="Administrator" w:date="2015-12-28T18:37:01Z">
        <w:r>
          <w:rPr>
            <w:rFonts w:hint="eastAsia" w:ascii="华文楷体" w:hAnsi="华文楷体" w:eastAsia="华文楷体"/>
            <w:sz w:val="28"/>
            <w:szCs w:val="28"/>
            <w:lang w:eastAsia="zh-CN"/>
          </w:rPr>
          <w:t>观点</w:t>
        </w:r>
      </w:ins>
      <w:ins w:id="969" w:author="Administrator" w:date="2015-12-28T18:37:04Z">
        <w:r>
          <w:rPr>
            <w:rFonts w:hint="eastAsia" w:ascii="华文楷体" w:hAnsi="华文楷体" w:eastAsia="华文楷体"/>
            <w:sz w:val="28"/>
            <w:szCs w:val="28"/>
            <w:lang w:eastAsia="zh-CN"/>
          </w:rPr>
          <w:t>你</w:t>
        </w:r>
      </w:ins>
      <w:ins w:id="970" w:author="Administrator" w:date="2015-12-28T18:37:11Z">
        <w:r>
          <w:rPr>
            <w:rFonts w:hint="eastAsia" w:ascii="华文楷体" w:hAnsi="华文楷体" w:eastAsia="华文楷体"/>
            <w:sz w:val="28"/>
            <w:szCs w:val="28"/>
            <w:lang w:eastAsia="zh-CN"/>
          </w:rPr>
          <w:t>像</w:t>
        </w:r>
      </w:ins>
      <w:r>
        <w:rPr>
          <w:rFonts w:hint="eastAsia" w:ascii="华文楷体" w:hAnsi="华文楷体" w:eastAsia="华文楷体"/>
          <w:sz w:val="28"/>
          <w:szCs w:val="28"/>
        </w:rPr>
        <w:t>外道</w:t>
      </w:r>
      <w:ins w:id="971" w:author="Administrator" w:date="2015-12-28T18:37:13Z">
        <w:r>
          <w:rPr>
            <w:rFonts w:hint="eastAsia" w:ascii="华文楷体" w:hAnsi="华文楷体" w:eastAsia="华文楷体"/>
            <w:sz w:val="28"/>
            <w:szCs w:val="28"/>
            <w:lang w:eastAsia="zh-CN"/>
          </w:rPr>
          <w:t>啊</w:t>
        </w:r>
      </w:ins>
      <w:ins w:id="972" w:author="Administrator" w:date="2015-12-28T18:37:15Z">
        <w:r>
          <w:rPr>
            <w:rFonts w:hint="eastAsia" w:ascii="华文楷体" w:hAnsi="华文楷体" w:eastAsia="华文楷体"/>
            <w:sz w:val="28"/>
            <w:szCs w:val="28"/>
            <w:lang w:eastAsia="zh-CN"/>
          </w:rPr>
          <w:t>、</w:t>
        </w:r>
      </w:ins>
      <w:r>
        <w:rPr>
          <w:rFonts w:hint="eastAsia" w:ascii="华文楷体" w:hAnsi="华文楷体" w:eastAsia="华文楷体"/>
          <w:sz w:val="28"/>
          <w:szCs w:val="28"/>
        </w:rPr>
        <w:t>还有</w:t>
      </w:r>
      <w:ins w:id="973" w:author="Administrator" w:date="2015-12-28T18:42:23Z">
        <w:r>
          <w:rPr>
            <w:rFonts w:hint="eastAsia" w:ascii="华文楷体" w:hAnsi="华文楷体" w:eastAsia="华文楷体"/>
            <w:sz w:val="28"/>
            <w:szCs w:val="28"/>
            <w:lang w:eastAsia="zh-CN"/>
          </w:rPr>
          <w:t>一</w:t>
        </w:r>
      </w:ins>
      <w:ins w:id="974" w:author="Administrator" w:date="2015-12-28T18:42:24Z">
        <w:r>
          <w:rPr>
            <w:rFonts w:hint="eastAsia" w:ascii="华文楷体" w:hAnsi="华文楷体" w:eastAsia="华文楷体"/>
            <w:sz w:val="28"/>
            <w:szCs w:val="28"/>
            <w:lang w:eastAsia="zh-CN"/>
          </w:rPr>
          <w:t>些</w:t>
        </w:r>
      </w:ins>
      <w:r>
        <w:rPr>
          <w:rFonts w:hint="eastAsia" w:ascii="华文楷体" w:hAnsi="华文楷体" w:eastAsia="华文楷体"/>
          <w:sz w:val="28"/>
          <w:szCs w:val="28"/>
        </w:rPr>
        <w:t>不了义的观点</w:t>
      </w:r>
      <w:ins w:id="975" w:author="Administrator" w:date="2015-12-28T18:37:18Z">
        <w:r>
          <w:rPr>
            <w:rFonts w:hint="eastAsia" w:ascii="华文楷体" w:hAnsi="华文楷体" w:eastAsia="华文楷体"/>
            <w:sz w:val="28"/>
            <w:szCs w:val="28"/>
            <w:lang w:eastAsia="zh-CN"/>
          </w:rPr>
          <w:t>、</w:t>
        </w:r>
      </w:ins>
      <w:del w:id="976" w:author="Administrator" w:date="2015-12-28T18:37:18Z">
        <w:r>
          <w:rPr>
            <w:rFonts w:hint="eastAsia" w:ascii="华文楷体" w:hAnsi="华文楷体" w:eastAsia="华文楷体"/>
            <w:sz w:val="28"/>
            <w:szCs w:val="28"/>
          </w:rPr>
          <w:delText>，</w:delText>
        </w:r>
      </w:del>
      <w:ins w:id="977" w:author="Administrator" w:date="2015-12-28T18:36:14Z">
        <w:r>
          <w:rPr>
            <w:rFonts w:hint="eastAsia" w:ascii="华文楷体" w:hAnsi="华文楷体" w:eastAsia="华文楷体"/>
            <w:sz w:val="28"/>
            <w:szCs w:val="28"/>
            <w:lang w:eastAsia="zh-CN"/>
          </w:rPr>
          <w:t>内道当中</w:t>
        </w:r>
      </w:ins>
      <w:ins w:id="978" w:author="Administrator" w:date="2015-12-28T18:36:18Z">
        <w:r>
          <w:rPr>
            <w:rFonts w:hint="eastAsia" w:ascii="华文楷体" w:hAnsi="华文楷体" w:eastAsia="华文楷体"/>
            <w:sz w:val="28"/>
            <w:szCs w:val="28"/>
            <w:lang w:eastAsia="zh-CN"/>
          </w:rPr>
          <w:t>不</w:t>
        </w:r>
      </w:ins>
      <w:ins w:id="979" w:author="Administrator" w:date="2015-12-28T18:37:51Z">
        <w:r>
          <w:rPr>
            <w:rFonts w:hint="eastAsia" w:ascii="华文楷体" w:hAnsi="华文楷体" w:eastAsia="华文楷体"/>
            <w:sz w:val="28"/>
            <w:szCs w:val="28"/>
            <w:lang w:eastAsia="zh-CN"/>
          </w:rPr>
          <w:t>了</w:t>
        </w:r>
      </w:ins>
      <w:ins w:id="980" w:author="Administrator" w:date="2015-12-28T18:36:33Z">
        <w:r>
          <w:rPr>
            <w:rFonts w:hint="eastAsia" w:ascii="华文楷体" w:hAnsi="华文楷体" w:eastAsia="华文楷体"/>
            <w:sz w:val="28"/>
            <w:szCs w:val="28"/>
            <w:lang w:eastAsia="zh-CN"/>
          </w:rPr>
          <w:t>义的观点</w:t>
        </w:r>
      </w:ins>
      <w:r>
        <w:rPr>
          <w:rFonts w:hint="eastAsia" w:ascii="华文楷体" w:hAnsi="华文楷体" w:eastAsia="华文楷体"/>
          <w:sz w:val="28"/>
          <w:szCs w:val="28"/>
        </w:rPr>
        <w:t>都可以遣除掉。因为这种安立的方式是随顺</w:t>
      </w:r>
      <w:ins w:id="981" w:author="Administrator" w:date="2015-12-28T18:42:31Z">
        <w:r>
          <w:rPr>
            <w:rFonts w:hint="eastAsia" w:ascii="华文楷体" w:hAnsi="华文楷体" w:eastAsia="华文楷体"/>
            <w:sz w:val="28"/>
            <w:szCs w:val="28"/>
            <w:lang w:eastAsia="zh-CN"/>
          </w:rPr>
          <w:t>了</w:t>
        </w:r>
      </w:ins>
      <w:r>
        <w:rPr>
          <w:rFonts w:hint="eastAsia" w:ascii="华文楷体" w:hAnsi="华文楷体" w:eastAsia="华文楷体"/>
          <w:sz w:val="28"/>
          <w:szCs w:val="28"/>
        </w:rPr>
        <w:t>事势理的缘故，故辩方无机，所以说辩论的对方</w:t>
      </w:r>
      <w:ins w:id="982" w:author="Administrator" w:date="2015-12-28T18:42:39Z">
        <w:r>
          <w:rPr>
            <w:rFonts w:hint="eastAsia" w:ascii="华文楷体" w:hAnsi="华文楷体" w:eastAsia="华文楷体"/>
            <w:sz w:val="28"/>
            <w:szCs w:val="28"/>
            <w:lang w:eastAsia="zh-CN"/>
          </w:rPr>
          <w:t>、</w:t>
        </w:r>
      </w:ins>
      <w:ins w:id="983" w:author="Administrator" w:date="2015-12-28T18:42:41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对手</w:t>
      </w:r>
      <w:ins w:id="984" w:author="Administrator" w:date="2015-12-28T18:42:48Z">
        <w:r>
          <w:rPr>
            <w:rFonts w:hint="eastAsia" w:ascii="华文楷体" w:hAnsi="华文楷体" w:eastAsia="华文楷体"/>
            <w:sz w:val="28"/>
            <w:szCs w:val="28"/>
            <w:lang w:eastAsia="zh-CN"/>
          </w:rPr>
          <w:t>，</w:t>
        </w:r>
      </w:ins>
      <w:ins w:id="985" w:author="Administrator" w:date="2015-12-28T18:43:33Z">
        <w:r>
          <w:rPr>
            <w:rFonts w:hint="eastAsia" w:ascii="华文楷体" w:hAnsi="华文楷体" w:eastAsia="华文楷体"/>
            <w:sz w:val="28"/>
            <w:szCs w:val="28"/>
            <w:lang w:eastAsia="zh-CN"/>
          </w:rPr>
          <w:t>他</w:t>
        </w:r>
      </w:ins>
      <w:r>
        <w:rPr>
          <w:rFonts w:hint="eastAsia" w:ascii="华文楷体" w:hAnsi="华文楷体" w:eastAsia="华文楷体"/>
          <w:sz w:val="28"/>
          <w:szCs w:val="28"/>
        </w:rPr>
        <w:t>没有机会</w:t>
      </w:r>
      <w:ins w:id="986" w:author="Administrator" w:date="2015-12-28T18:43:50Z">
        <w:r>
          <w:rPr>
            <w:rFonts w:hint="eastAsia" w:ascii="华文楷体" w:hAnsi="华文楷体" w:eastAsia="华文楷体"/>
            <w:sz w:val="28"/>
            <w:szCs w:val="28"/>
            <w:lang w:eastAsia="zh-CN"/>
          </w:rPr>
          <w:t>能够就</w:t>
        </w:r>
      </w:ins>
      <w:ins w:id="987" w:author="Administrator" w:date="2015-12-28T18:44:05Z">
        <w:r>
          <w:rPr>
            <w:rFonts w:hint="eastAsia" w:ascii="华文楷体" w:hAnsi="华文楷体" w:eastAsia="华文楷体"/>
            <w:sz w:val="28"/>
            <w:szCs w:val="28"/>
            <w:lang w:eastAsia="zh-CN"/>
          </w:rPr>
          <w:t>说</w:t>
        </w:r>
      </w:ins>
      <w:ins w:id="988" w:author="Administrator" w:date="2015-12-28T18:43:50Z">
        <w:r>
          <w:rPr>
            <w:rFonts w:hint="eastAsia" w:ascii="华文楷体" w:hAnsi="华文楷体" w:eastAsia="华文楷体"/>
            <w:sz w:val="28"/>
            <w:szCs w:val="28"/>
            <w:lang w:eastAsia="zh-CN"/>
          </w:rPr>
          <w:t>是</w:t>
        </w:r>
      </w:ins>
      <w:del w:id="989" w:author="Administrator" w:date="2015-12-23T12:58:23Z">
        <w:r>
          <w:rPr>
            <w:rFonts w:hint="eastAsia" w:ascii="华文楷体" w:hAnsi="华文楷体" w:eastAsia="华文楷体"/>
            <w:sz w:val="28"/>
            <w:szCs w:val="28"/>
          </w:rPr>
          <w:delText>，</w:delText>
        </w:r>
      </w:del>
      <w:r>
        <w:rPr>
          <w:rFonts w:hint="eastAsia" w:ascii="华文楷体" w:hAnsi="华文楷体" w:eastAsia="华文楷体"/>
          <w:sz w:val="28"/>
          <w:szCs w:val="28"/>
        </w:rPr>
        <w:t>对真正的</w:t>
      </w:r>
      <w:ins w:id="990" w:author="Administrator" w:date="2015-12-30T23:57:01Z">
        <w:r>
          <w:rPr>
            <w:rFonts w:hint="eastAsia" w:ascii="华文楷体" w:hAnsi="华文楷体" w:eastAsia="华文楷体"/>
            <w:sz w:val="28"/>
            <w:szCs w:val="28"/>
            <w:lang w:eastAsia="zh-CN"/>
          </w:rPr>
          <w:t>对于</w:t>
        </w:r>
      </w:ins>
      <w:r>
        <w:rPr>
          <w:rFonts w:hint="eastAsia" w:ascii="华文楷体" w:hAnsi="华文楷体" w:eastAsia="华文楷体"/>
          <w:sz w:val="28"/>
          <w:szCs w:val="28"/>
        </w:rPr>
        <w:t>中观宗</w:t>
      </w:r>
      <w:ins w:id="991" w:author="Administrator" w:date="2015-12-23T12:58:29Z">
        <w:r>
          <w:rPr>
            <w:rFonts w:hint="eastAsia" w:ascii="华文楷体" w:hAnsi="华文楷体" w:eastAsia="华文楷体"/>
            <w:sz w:val="28"/>
            <w:szCs w:val="28"/>
            <w:lang w:eastAsia="zh-CN"/>
          </w:rPr>
          <w:t>、</w:t>
        </w:r>
      </w:ins>
      <w:del w:id="992" w:author="Administrator" w:date="2015-12-23T12:58:28Z">
        <w:r>
          <w:rPr>
            <w:rFonts w:hint="eastAsia" w:ascii="华文楷体" w:hAnsi="华文楷体" w:eastAsia="华文楷体"/>
            <w:sz w:val="28"/>
            <w:szCs w:val="28"/>
          </w:rPr>
          <w:delText>，</w:delText>
        </w:r>
      </w:del>
      <w:r>
        <w:rPr>
          <w:rFonts w:hint="eastAsia" w:ascii="华文楷体" w:hAnsi="华文楷体" w:eastAsia="华文楷体"/>
          <w:sz w:val="28"/>
          <w:szCs w:val="28"/>
        </w:rPr>
        <w:t>对于说事理的宗派有所反击，</w:t>
      </w:r>
      <w:ins w:id="993" w:author="Administrator" w:date="2015-12-28T01:08:55Z">
        <w:r>
          <w:rPr>
            <w:rFonts w:hint="eastAsia" w:ascii="华文楷体" w:hAnsi="华文楷体" w:eastAsia="华文楷体"/>
            <w:sz w:val="28"/>
            <w:szCs w:val="28"/>
          </w:rPr>
          <w:t>故辩方无机</w:t>
        </w:r>
      </w:ins>
      <w:ins w:id="994" w:author="Administrator" w:date="2015-12-28T01:08:57Z">
        <w:r>
          <w:rPr>
            <w:rFonts w:hint="eastAsia" w:ascii="华文楷体" w:hAnsi="华文楷体" w:eastAsia="华文楷体"/>
            <w:sz w:val="28"/>
            <w:szCs w:val="28"/>
            <w:lang w:eastAsia="zh-CN"/>
          </w:rPr>
          <w:t>，</w:t>
        </w:r>
      </w:ins>
      <w:r>
        <w:rPr>
          <w:rFonts w:hint="eastAsia" w:ascii="华文楷体" w:hAnsi="华文楷体" w:eastAsia="华文楷体"/>
          <w:sz w:val="28"/>
          <w:szCs w:val="28"/>
        </w:rPr>
        <w:t>他</w:t>
      </w:r>
      <w:del w:id="995" w:author="Administrator" w:date="2015-12-28T01:08:59Z">
        <w:r>
          <w:rPr>
            <w:rFonts w:hint="eastAsia" w:ascii="华文楷体" w:hAnsi="华文楷体" w:eastAsia="华文楷体"/>
            <w:sz w:val="28"/>
            <w:szCs w:val="28"/>
          </w:rPr>
          <w:delText>们</w:delText>
        </w:r>
      </w:del>
      <w:r>
        <w:rPr>
          <w:rFonts w:hint="eastAsia" w:ascii="华文楷体" w:hAnsi="华文楷体" w:eastAsia="华文楷体"/>
          <w:sz w:val="28"/>
          <w:szCs w:val="28"/>
        </w:rPr>
        <w:t>没有机会真正反驳的。这方面</w:t>
      </w:r>
      <w:ins w:id="996" w:author="Administrator" w:date="2015-12-28T18:43:01Z">
        <w:r>
          <w:rPr>
            <w:rFonts w:hint="eastAsia" w:ascii="华文楷体" w:hAnsi="华文楷体" w:eastAsia="华文楷体"/>
            <w:sz w:val="28"/>
            <w:szCs w:val="28"/>
            <w:lang w:eastAsia="zh-CN"/>
          </w:rPr>
          <w:t>为什么</w:t>
        </w:r>
      </w:ins>
      <w:ins w:id="997" w:author="Administrator" w:date="2015-12-28T18:51:34Z">
        <w:r>
          <w:rPr>
            <w:rFonts w:hint="eastAsia" w:ascii="华文楷体" w:hAnsi="华文楷体" w:eastAsia="华文楷体"/>
            <w:sz w:val="28"/>
            <w:szCs w:val="28"/>
            <w:lang w:eastAsia="zh-CN"/>
          </w:rPr>
          <w:t>是</w:t>
        </w:r>
      </w:ins>
      <w:ins w:id="998" w:author="Administrator" w:date="2015-12-28T18:43:01Z">
        <w:r>
          <w:rPr>
            <w:rFonts w:hint="eastAsia" w:ascii="华文楷体" w:hAnsi="华文楷体" w:eastAsia="华文楷体"/>
            <w:sz w:val="28"/>
            <w:szCs w:val="28"/>
            <w:lang w:eastAsia="zh-CN"/>
          </w:rPr>
          <w:t>这样呢</w:t>
        </w:r>
      </w:ins>
      <w:ins w:id="999" w:author="Administrator" w:date="2015-12-28T18:43:02Z">
        <w:r>
          <w:rPr>
            <w:rFonts w:hint="eastAsia" w:ascii="华文楷体" w:hAnsi="华文楷体" w:eastAsia="华文楷体"/>
            <w:sz w:val="28"/>
            <w:szCs w:val="28"/>
            <w:lang w:eastAsia="zh-CN"/>
          </w:rPr>
          <w:t>？</w:t>
        </w:r>
      </w:ins>
      <w:ins w:id="1000" w:author="Administrator" w:date="2015-12-28T18:51:11Z">
        <w:r>
          <w:rPr>
            <w:rFonts w:hint="eastAsia" w:ascii="华文楷体" w:hAnsi="华文楷体" w:eastAsia="华文楷体"/>
            <w:sz w:val="28"/>
            <w:szCs w:val="28"/>
            <w:lang w:eastAsia="zh-CN"/>
          </w:rPr>
          <w:t>我们说</w:t>
        </w:r>
      </w:ins>
      <w:r>
        <w:rPr>
          <w:rFonts w:hint="eastAsia" w:ascii="华文楷体" w:hAnsi="华文楷体" w:eastAsia="华文楷体"/>
          <w:sz w:val="28"/>
          <w:szCs w:val="28"/>
        </w:rPr>
        <w:t>中观宗</w:t>
      </w:r>
      <w:ins w:id="1001" w:author="Administrator" w:date="2015-12-28T18:51:20Z">
        <w:r>
          <w:rPr>
            <w:rFonts w:hint="eastAsia" w:ascii="华文楷体" w:hAnsi="华文楷体" w:eastAsia="华文楷体"/>
            <w:sz w:val="28"/>
            <w:szCs w:val="28"/>
            <w:lang w:eastAsia="zh-CN"/>
          </w:rPr>
          <w:t>它的观点</w:t>
        </w:r>
      </w:ins>
      <w:r>
        <w:rPr>
          <w:rFonts w:hint="eastAsia" w:ascii="华文楷体" w:hAnsi="华文楷体" w:eastAsia="华文楷体"/>
          <w:sz w:val="28"/>
          <w:szCs w:val="28"/>
        </w:rPr>
        <w:t>为什么</w:t>
      </w:r>
      <w:ins w:id="1002" w:author="Administrator" w:date="2015-12-28T18:51:45Z">
        <w:r>
          <w:rPr>
            <w:rFonts w:hint="eastAsia" w:ascii="华文楷体" w:hAnsi="华文楷体" w:eastAsia="华文楷体"/>
            <w:sz w:val="28"/>
            <w:szCs w:val="28"/>
            <w:lang w:eastAsia="zh-CN"/>
          </w:rPr>
          <w:t>是</w:t>
        </w:r>
      </w:ins>
      <w:del w:id="1003" w:author="Administrator" w:date="2015-12-28T18:51:44Z">
        <w:r>
          <w:rPr>
            <w:rFonts w:hint="eastAsia" w:ascii="华文楷体" w:hAnsi="华文楷体" w:eastAsia="华文楷体"/>
            <w:sz w:val="28"/>
            <w:szCs w:val="28"/>
          </w:rPr>
          <w:delText>会</w:delText>
        </w:r>
      </w:del>
      <w:r>
        <w:rPr>
          <w:rFonts w:hint="eastAsia" w:ascii="华文楷体" w:hAnsi="华文楷体" w:eastAsia="华文楷体"/>
          <w:sz w:val="28"/>
          <w:szCs w:val="28"/>
        </w:rPr>
        <w:t>这样呢？就是因为中观宗</w:t>
      </w:r>
      <w:ins w:id="1004" w:author="Administrator" w:date="2015-12-28T18:51:56Z">
        <w:r>
          <w:rPr>
            <w:rFonts w:hint="eastAsia" w:ascii="华文楷体" w:hAnsi="华文楷体" w:eastAsia="华文楷体"/>
            <w:sz w:val="28"/>
            <w:szCs w:val="28"/>
            <w:lang w:eastAsia="zh-CN"/>
          </w:rPr>
          <w:t>它</w:t>
        </w:r>
      </w:ins>
      <w:r>
        <w:rPr>
          <w:rFonts w:hint="eastAsia" w:ascii="华文楷体" w:hAnsi="华文楷体" w:eastAsia="华文楷体"/>
          <w:sz w:val="28"/>
          <w:szCs w:val="28"/>
        </w:rPr>
        <w:t>抉择的是随顺理证道的</w:t>
      </w:r>
      <w:del w:id="1005" w:author="Administrator" w:date="2015-12-28T01:09:07Z">
        <w:r>
          <w:rPr>
            <w:rFonts w:hint="eastAsia" w:ascii="华文楷体" w:hAnsi="华文楷体" w:eastAsia="华文楷体"/>
            <w:sz w:val="28"/>
            <w:szCs w:val="28"/>
          </w:rPr>
          <w:delText>随顺彼</w:delText>
        </w:r>
      </w:del>
      <w:ins w:id="1006" w:author="Administrator" w:date="2015-12-28T01:09:11Z">
        <w:r>
          <w:rPr>
            <w:rFonts w:hint="eastAsia" w:ascii="华文楷体" w:hAnsi="华文楷体" w:eastAsia="华文楷体"/>
            <w:sz w:val="28"/>
            <w:szCs w:val="28"/>
            <w:lang w:eastAsia="zh-CN"/>
          </w:rPr>
          <w:t>事势理</w:t>
        </w:r>
      </w:ins>
      <w:r>
        <w:rPr>
          <w:rFonts w:hint="eastAsia" w:ascii="华文楷体" w:hAnsi="华文楷体" w:eastAsia="华文楷体"/>
          <w:sz w:val="28"/>
          <w:szCs w:val="28"/>
        </w:rPr>
        <w:t>，抉择的是万法的实相，</w:t>
      </w:r>
      <w:ins w:id="1007" w:author="Administrator" w:date="2015-12-28T18:52:24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对万法的实相</w:t>
      </w:r>
      <w:del w:id="1008" w:author="Administrator" w:date="2015-12-28T18:52:07Z">
        <w:r>
          <w:rPr>
            <w:rFonts w:hint="eastAsia" w:ascii="华文楷体" w:hAnsi="华文楷体" w:eastAsia="华文楷体"/>
            <w:sz w:val="28"/>
            <w:szCs w:val="28"/>
          </w:rPr>
          <w:delText>好像</w:delText>
        </w:r>
      </w:del>
      <w:ins w:id="1009" w:author="Administrator" w:date="2015-12-28T18:52:12Z">
        <w:r>
          <w:rPr>
            <w:rFonts w:hint="eastAsia" w:ascii="华文楷体" w:hAnsi="华文楷体" w:eastAsia="华文楷体"/>
            <w:sz w:val="28"/>
            <w:szCs w:val="28"/>
            <w:lang w:eastAsia="zh-CN"/>
          </w:rPr>
          <w:t>谁都</w:t>
        </w:r>
      </w:ins>
      <w:del w:id="1010" w:author="Administrator" w:date="2015-12-28T18:52:35Z">
        <w:r>
          <w:rPr>
            <w:rFonts w:hint="eastAsia" w:ascii="华文楷体" w:hAnsi="华文楷体" w:eastAsia="华文楷体"/>
            <w:sz w:val="28"/>
            <w:szCs w:val="28"/>
          </w:rPr>
          <w:delText>是</w:delText>
        </w:r>
      </w:del>
      <w:r>
        <w:rPr>
          <w:rFonts w:hint="eastAsia" w:ascii="华文楷体" w:hAnsi="华文楷体" w:eastAsia="华文楷体"/>
          <w:sz w:val="28"/>
          <w:szCs w:val="28"/>
        </w:rPr>
        <w:t>没办法颠覆的</w:t>
      </w:r>
      <w:ins w:id="1011" w:author="Administrator" w:date="2015-12-28T01:09:22Z">
        <w:r>
          <w:rPr>
            <w:rFonts w:hint="eastAsia" w:ascii="华文楷体" w:hAnsi="华文楷体" w:eastAsia="华文楷体"/>
            <w:sz w:val="28"/>
            <w:szCs w:val="28"/>
            <w:lang w:eastAsia="zh-CN"/>
          </w:rPr>
          <w:t>，</w:t>
        </w:r>
      </w:ins>
      <w:ins w:id="1012" w:author="Administrator" w:date="2015-12-28T01:09:20Z">
        <w:r>
          <w:rPr>
            <w:rFonts w:hint="eastAsia" w:ascii="华文楷体" w:hAnsi="华文楷体" w:eastAsia="华文楷体"/>
            <w:sz w:val="28"/>
            <w:szCs w:val="28"/>
          </w:rPr>
          <w:t>没办法颠覆</w:t>
        </w:r>
      </w:ins>
      <w:ins w:id="1013" w:author="Administrator" w:date="2015-12-23T12:59:05Z">
        <w:r>
          <w:rPr>
            <w:rFonts w:hint="eastAsia" w:ascii="华文楷体" w:hAnsi="华文楷体" w:eastAsia="华文楷体"/>
            <w:sz w:val="28"/>
            <w:szCs w:val="28"/>
            <w:lang w:eastAsia="zh-CN"/>
          </w:rPr>
          <w:t>。</w:t>
        </w:r>
      </w:ins>
      <w:ins w:id="1014" w:author="Administrator" w:date="2015-12-28T01:09:46Z">
        <w:r>
          <w:rPr>
            <w:rFonts w:hint="eastAsia" w:ascii="华文楷体" w:hAnsi="华文楷体" w:eastAsia="华文楷体"/>
            <w:sz w:val="28"/>
            <w:szCs w:val="28"/>
            <w:lang w:eastAsia="zh-CN"/>
          </w:rPr>
          <w:t>所以说</w:t>
        </w:r>
      </w:ins>
      <w:ins w:id="1015" w:author="Administrator" w:date="2015-12-28T01:09:24Z">
        <w:r>
          <w:rPr>
            <w:rFonts w:hint="eastAsia" w:ascii="华文楷体" w:hAnsi="华文楷体" w:eastAsia="华文楷体"/>
            <w:sz w:val="28"/>
            <w:szCs w:val="28"/>
          </w:rPr>
          <w:t>没办法颠覆</w:t>
        </w:r>
      </w:ins>
      <w:ins w:id="1016" w:author="Administrator" w:date="2015-12-28T01:09:30Z">
        <w:r>
          <w:rPr>
            <w:rFonts w:hint="eastAsia" w:ascii="华文楷体" w:hAnsi="华文楷体" w:eastAsia="华文楷体"/>
            <w:sz w:val="28"/>
            <w:szCs w:val="28"/>
            <w:lang w:eastAsia="zh-CN"/>
          </w:rPr>
          <w:t>的缘故呢</w:t>
        </w:r>
      </w:ins>
      <w:ins w:id="1017" w:author="Administrator" w:date="2015-12-28T01:09:32Z">
        <w:r>
          <w:rPr>
            <w:rFonts w:hint="eastAsia" w:ascii="华文楷体" w:hAnsi="华文楷体" w:eastAsia="华文楷体"/>
            <w:sz w:val="28"/>
            <w:szCs w:val="28"/>
            <w:lang w:eastAsia="zh-CN"/>
          </w:rPr>
          <w:t>，</w:t>
        </w:r>
      </w:ins>
      <w:del w:id="1018" w:author="Administrator" w:date="2015-12-23T12:59:05Z">
        <w:r>
          <w:rPr>
            <w:rFonts w:hint="eastAsia" w:ascii="华文楷体" w:hAnsi="华文楷体" w:eastAsia="华文楷体"/>
            <w:sz w:val="28"/>
            <w:szCs w:val="28"/>
          </w:rPr>
          <w:delText>，</w:delText>
        </w:r>
      </w:del>
      <w:r>
        <w:rPr>
          <w:rFonts w:hint="eastAsia" w:ascii="华文楷体" w:hAnsi="华文楷体" w:eastAsia="华文楷体"/>
          <w:sz w:val="28"/>
          <w:szCs w:val="28"/>
        </w:rPr>
        <w:t>在破对方的时候，对方</w:t>
      </w:r>
      <w:ins w:id="1019" w:author="Administrator" w:date="2015-12-28T18:52:48Z">
        <w:r>
          <w:rPr>
            <w:rFonts w:hint="eastAsia" w:ascii="华文楷体" w:hAnsi="华文楷体" w:eastAsia="华文楷体"/>
            <w:sz w:val="28"/>
            <w:szCs w:val="28"/>
            <w:lang w:eastAsia="zh-CN"/>
          </w:rPr>
          <w:t>很多</w:t>
        </w:r>
      </w:ins>
      <w:del w:id="1020" w:author="Administrator" w:date="2015-12-28T18:52:46Z">
        <w:r>
          <w:rPr>
            <w:rFonts w:hint="eastAsia" w:ascii="华文楷体" w:hAnsi="华文楷体" w:eastAsia="华文楷体"/>
            <w:sz w:val="28"/>
            <w:szCs w:val="28"/>
          </w:rPr>
          <w:delText>有</w:delText>
        </w:r>
      </w:del>
      <w:r>
        <w:rPr>
          <w:rFonts w:hint="eastAsia" w:ascii="华文楷体" w:hAnsi="华文楷体" w:eastAsia="华文楷体"/>
          <w:sz w:val="28"/>
          <w:szCs w:val="28"/>
        </w:rPr>
        <w:t>这样一种观点</w:t>
      </w:r>
      <w:del w:id="1021" w:author="Administrator" w:date="2015-12-28T18:53:04Z">
        <w:r>
          <w:rPr>
            <w:rFonts w:hint="eastAsia" w:ascii="华文楷体" w:hAnsi="华文楷体" w:eastAsia="华文楷体"/>
            <w:sz w:val="28"/>
            <w:szCs w:val="28"/>
          </w:rPr>
          <w:delText>，</w:delText>
        </w:r>
      </w:del>
      <w:r>
        <w:rPr>
          <w:rFonts w:hint="eastAsia" w:ascii="华文楷体" w:hAnsi="华文楷体" w:eastAsia="华文楷体"/>
          <w:sz w:val="28"/>
          <w:szCs w:val="28"/>
        </w:rPr>
        <w:t>它被破掉之后呢，它就想找个</w:t>
      </w:r>
      <w:ins w:id="1022" w:author="Administrator" w:date="2015-12-28T18:53:28Z">
        <w:r>
          <w:rPr>
            <w:rFonts w:hint="eastAsia" w:ascii="华文楷体" w:hAnsi="华文楷体" w:eastAsia="华文楷体"/>
            <w:sz w:val="28"/>
            <w:szCs w:val="28"/>
            <w:lang w:eastAsia="zh-CN"/>
          </w:rPr>
          <w:t>反击</w:t>
        </w:r>
      </w:ins>
      <w:ins w:id="1023" w:author="Administrator" w:date="2015-12-28T18:53:30Z">
        <w:r>
          <w:rPr>
            <w:rFonts w:hint="eastAsia" w:ascii="华文楷体" w:hAnsi="华文楷体" w:eastAsia="华文楷体"/>
            <w:sz w:val="28"/>
            <w:szCs w:val="28"/>
            <w:lang w:eastAsia="zh-CN"/>
          </w:rPr>
          <w:t>的</w:t>
        </w:r>
      </w:ins>
      <w:r>
        <w:rPr>
          <w:rFonts w:hint="eastAsia" w:ascii="华文楷体" w:hAnsi="华文楷体" w:eastAsia="华文楷体"/>
          <w:sz w:val="28"/>
          <w:szCs w:val="28"/>
        </w:rPr>
        <w:t>机会</w:t>
      </w:r>
      <w:ins w:id="1024" w:author="Administrator" w:date="2015-12-28T18:53:39Z">
        <w:r>
          <w:rPr>
            <w:rFonts w:hint="eastAsia" w:ascii="华文楷体" w:hAnsi="华文楷体" w:eastAsia="华文楷体"/>
            <w:sz w:val="28"/>
            <w:szCs w:val="28"/>
            <w:lang w:eastAsia="zh-CN"/>
          </w:rPr>
          <w:t>、</w:t>
        </w:r>
      </w:ins>
      <w:r>
        <w:rPr>
          <w:rFonts w:hint="eastAsia" w:ascii="华文楷体" w:hAnsi="华文楷体" w:eastAsia="华文楷体"/>
          <w:sz w:val="28"/>
          <w:szCs w:val="28"/>
        </w:rPr>
        <w:t>找出中观宗的漏洞，</w:t>
      </w:r>
      <w:ins w:id="1025" w:author="Administrator" w:date="2015-12-28T18:53:50Z">
        <w:r>
          <w:rPr>
            <w:rFonts w:hint="eastAsia" w:ascii="华文楷体" w:hAnsi="华文楷体" w:eastAsia="华文楷体"/>
            <w:sz w:val="28"/>
            <w:szCs w:val="28"/>
            <w:lang w:eastAsia="zh-CN"/>
          </w:rPr>
          <w:t>那是</w:t>
        </w:r>
      </w:ins>
      <w:r>
        <w:rPr>
          <w:rFonts w:hint="eastAsia" w:ascii="华文楷体" w:hAnsi="华文楷体" w:eastAsia="华文楷体"/>
          <w:sz w:val="28"/>
          <w:szCs w:val="28"/>
        </w:rPr>
        <w:t>完全没办法找出来的</w:t>
      </w:r>
      <w:ins w:id="1026" w:author="Administrator" w:date="2015-12-28T18:53:55Z">
        <w:r>
          <w:rPr>
            <w:rFonts w:hint="eastAsia" w:ascii="华文楷体" w:hAnsi="华文楷体" w:eastAsia="华文楷体"/>
            <w:sz w:val="28"/>
            <w:szCs w:val="28"/>
            <w:lang w:eastAsia="zh-CN"/>
          </w:rPr>
          <w:t>，</w:t>
        </w:r>
      </w:ins>
      <w:del w:id="1027" w:author="Administrator" w:date="2015-12-28T18:53:55Z">
        <w:r>
          <w:rPr>
            <w:rFonts w:hint="eastAsia" w:ascii="华文楷体" w:hAnsi="华文楷体" w:eastAsia="华文楷体"/>
            <w:sz w:val="28"/>
            <w:szCs w:val="28"/>
          </w:rPr>
          <w:delText>。</w:delText>
        </w:r>
      </w:del>
      <w:r>
        <w:rPr>
          <w:rFonts w:hint="eastAsia" w:ascii="华文楷体" w:hAnsi="华文楷体" w:eastAsia="华文楷体"/>
          <w:sz w:val="28"/>
          <w:szCs w:val="28"/>
        </w:rPr>
        <w:t>因为</w:t>
      </w:r>
      <w:ins w:id="1028" w:author="Administrator" w:date="2015-12-23T12:59:20Z">
        <w:r>
          <w:rPr>
            <w:rFonts w:hint="eastAsia" w:ascii="华文楷体" w:hAnsi="华文楷体" w:eastAsia="华文楷体"/>
            <w:sz w:val="28"/>
            <w:szCs w:val="28"/>
            <w:lang w:eastAsia="zh-CN"/>
          </w:rPr>
          <w:t>它</w:t>
        </w:r>
      </w:ins>
      <w:del w:id="1029" w:author="Administrator" w:date="2015-12-23T12:59:18Z">
        <w:r>
          <w:rPr>
            <w:rFonts w:hint="eastAsia" w:ascii="华文楷体" w:hAnsi="华文楷体" w:eastAsia="华文楷体"/>
            <w:sz w:val="28"/>
            <w:szCs w:val="28"/>
          </w:rPr>
          <w:delText>他</w:delText>
        </w:r>
      </w:del>
      <w:r>
        <w:rPr>
          <w:rFonts w:hint="eastAsia" w:ascii="华文楷体" w:hAnsi="华文楷体" w:eastAsia="华文楷体"/>
          <w:sz w:val="28"/>
          <w:szCs w:val="28"/>
        </w:rPr>
        <w:t>是随顺</w:t>
      </w:r>
      <w:ins w:id="1030" w:author="Administrator" w:date="2015-12-28T01:10:01Z">
        <w:r>
          <w:rPr>
            <w:rFonts w:hint="eastAsia" w:ascii="华文楷体" w:hAnsi="华文楷体" w:eastAsia="华文楷体"/>
            <w:sz w:val="28"/>
            <w:szCs w:val="28"/>
            <w:lang w:eastAsia="zh-CN"/>
          </w:rPr>
          <w:t>了</w:t>
        </w:r>
      </w:ins>
      <w:r>
        <w:rPr>
          <w:rFonts w:hint="eastAsia" w:ascii="华文楷体" w:hAnsi="华文楷体" w:eastAsia="华文楷体"/>
          <w:sz w:val="28"/>
          <w:szCs w:val="28"/>
        </w:rPr>
        <w:t>事势理，</w:t>
      </w:r>
      <w:ins w:id="1031" w:author="Administrator" w:date="2015-12-30T23:57:45Z">
        <w:r>
          <w:rPr>
            <w:rFonts w:hint="eastAsia" w:ascii="华文楷体" w:hAnsi="华文楷体" w:eastAsia="华文楷体"/>
            <w:sz w:val="28"/>
            <w:szCs w:val="28"/>
            <w:lang w:eastAsia="zh-CN"/>
          </w:rPr>
          <w:t>它</w:t>
        </w:r>
      </w:ins>
      <w:r>
        <w:rPr>
          <w:rFonts w:hint="eastAsia" w:ascii="华文楷体" w:hAnsi="华文楷体" w:eastAsia="华文楷体"/>
          <w:sz w:val="28"/>
          <w:szCs w:val="28"/>
        </w:rPr>
        <w:t>随顺的是一切万法的实相，对实相谁都没办法真正的</w:t>
      </w:r>
      <w:ins w:id="1032" w:author="Administrator" w:date="2015-12-28T01:10:23Z">
        <w:r>
          <w:rPr>
            <w:rFonts w:hint="eastAsia" w:ascii="华文楷体" w:hAnsi="华文楷体" w:eastAsia="华文楷体"/>
            <w:sz w:val="28"/>
            <w:szCs w:val="28"/>
            <w:lang w:eastAsia="zh-CN"/>
          </w:rPr>
          <w:t>予以</w:t>
        </w:r>
      </w:ins>
      <w:r>
        <w:rPr>
          <w:rFonts w:hint="eastAsia" w:ascii="华文楷体" w:hAnsi="华文楷体" w:eastAsia="华文楷体"/>
          <w:sz w:val="28"/>
          <w:szCs w:val="28"/>
        </w:rPr>
        <w:t>驳斥。</w:t>
      </w:r>
    </w:p>
    <w:p>
      <w:pPr>
        <w:ind w:firstLine="570"/>
        <w:rPr>
          <w:rFonts w:hint="eastAsia" w:ascii="华文楷体" w:hAnsi="华文楷体" w:eastAsia="华文楷体"/>
          <w:sz w:val="28"/>
          <w:szCs w:val="28"/>
        </w:rPr>
      </w:pPr>
      <w:ins w:id="1033" w:author="Administrator" w:date="2015-12-23T13:07:53Z">
        <w:r>
          <w:rPr>
            <w:rFonts w:hint="eastAsia" w:ascii="黑体" w:hAnsi="黑体" w:eastAsia="黑体" w:cs="黑体"/>
            <w:sz w:val="28"/>
            <w:szCs w:val="28"/>
            <w:lang w:eastAsia="zh-CN"/>
            <w:rPrChange w:id="1034" w:author="Administrator" w:date="2015-12-23T13:08:06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035" w:author="Administrator" w:date="2015-12-23T13:08:06Z">
            <w:rPr>
              <w:rFonts w:hint="eastAsia" w:ascii="华文楷体" w:hAnsi="华文楷体" w:eastAsia="华文楷体"/>
              <w:sz w:val="28"/>
              <w:szCs w:val="28"/>
            </w:rPr>
          </w:rPrChange>
        </w:rPr>
        <w:t>所知万法的自性正确无误之理，跟随事势理之道，足能遣除淡黄派等颠倒分别有实法自性的其余教派所承许的果存在或不存在等一切观点,故而能一并推翻所有辩方的邪说</w:t>
      </w:r>
      <w:ins w:id="1036" w:author="Administrator" w:date="2015-12-23T13:07:58Z">
        <w:r>
          <w:rPr>
            <w:rFonts w:hint="eastAsia" w:ascii="黑体" w:hAnsi="黑体" w:eastAsia="黑体" w:cs="黑体"/>
            <w:sz w:val="28"/>
            <w:szCs w:val="28"/>
            <w:lang w:eastAsia="zh-CN"/>
            <w:rPrChange w:id="1037" w:author="Administrator" w:date="2015-12-23T13:08:06Z">
              <w:rPr>
                <w:rFonts w:hint="eastAsia" w:ascii="华文楷体" w:hAnsi="华文楷体" w:eastAsia="华文楷体"/>
                <w:sz w:val="28"/>
                <w:szCs w:val="28"/>
                <w:lang w:eastAsia="zh-CN"/>
              </w:rPr>
            </w:rPrChange>
          </w:rPr>
          <w:t>，</w:t>
        </w:r>
      </w:ins>
      <w:ins w:id="1038" w:author="Administrator" w:date="2015-12-23T13:07:59Z">
        <w:r>
          <w:rPr>
            <w:rFonts w:hint="eastAsia" w:ascii="黑体" w:hAnsi="黑体" w:eastAsia="黑体" w:cs="黑体"/>
            <w:sz w:val="28"/>
            <w:szCs w:val="28"/>
            <w:lang w:eastAsia="zh-CN"/>
            <w:rPrChange w:id="1039" w:author="Administrator" w:date="2015-12-23T13:08:06Z">
              <w:rPr>
                <w:rFonts w:hint="eastAsia" w:ascii="华文楷体" w:hAnsi="华文楷体" w:eastAsia="华文楷体"/>
                <w:sz w:val="28"/>
                <w:szCs w:val="28"/>
                <w:lang w:eastAsia="zh-CN"/>
              </w:rPr>
            </w:rPrChange>
          </w:rPr>
          <w:t>】</w:t>
        </w:r>
      </w:ins>
      <w:del w:id="1040" w:author="Administrator" w:date="2015-12-23T13:07:58Z">
        <w:r>
          <w:rPr>
            <w:rFonts w:hint="eastAsia" w:ascii="华文楷体" w:hAnsi="华文楷体" w:eastAsia="华文楷体"/>
            <w:sz w:val="28"/>
            <w:szCs w:val="28"/>
          </w:rPr>
          <w:delText>。</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一切万法的自性正确无误的道理，跟随事势理的道</w:t>
      </w:r>
      <w:del w:id="1041" w:author="Administrator" w:date="2015-12-28T01:10:58Z">
        <w:r>
          <w:rPr>
            <w:rFonts w:hint="eastAsia" w:ascii="华文楷体" w:hAnsi="华文楷体" w:eastAsia="华文楷体"/>
            <w:sz w:val="28"/>
            <w:szCs w:val="28"/>
          </w:rPr>
          <w:delText>理</w:delText>
        </w:r>
      </w:del>
      <w:r>
        <w:rPr>
          <w:rFonts w:hint="eastAsia" w:ascii="华文楷体" w:hAnsi="华文楷体" w:eastAsia="华文楷体"/>
          <w:sz w:val="28"/>
          <w:szCs w:val="28"/>
        </w:rPr>
        <w:t>就能够遣除淡黄派</w:t>
      </w:r>
      <w:ins w:id="1042" w:author="Administrator" w:date="2015-12-28T18:54:39Z">
        <w:r>
          <w:rPr>
            <w:rFonts w:hint="eastAsia" w:ascii="华文楷体" w:hAnsi="华文楷体" w:eastAsia="华文楷体"/>
            <w:sz w:val="28"/>
            <w:szCs w:val="28"/>
            <w:lang w:eastAsia="zh-CN"/>
          </w:rPr>
          <w:t>等</w:t>
        </w:r>
      </w:ins>
      <w:r>
        <w:rPr>
          <w:rFonts w:hint="eastAsia" w:ascii="华文楷体" w:hAnsi="华文楷体" w:eastAsia="华文楷体"/>
          <w:sz w:val="28"/>
          <w:szCs w:val="28"/>
        </w:rPr>
        <w:t>颠倒分别这些有实法</w:t>
      </w:r>
      <w:ins w:id="1043" w:author="Administrator" w:date="2015-12-28T01:11:06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的自性，其他宗派认为有实法的自性，或者</w:t>
      </w:r>
      <w:del w:id="1044" w:author="Administrator" w:date="2015-12-28T01:11:24Z">
        <w:r>
          <w:rPr>
            <w:rFonts w:hint="eastAsia" w:ascii="华文楷体" w:hAnsi="华文楷体" w:eastAsia="华文楷体"/>
            <w:sz w:val="28"/>
            <w:szCs w:val="28"/>
          </w:rPr>
          <w:delText>说</w:delText>
        </w:r>
      </w:del>
      <w:ins w:id="1045" w:author="Administrator" w:date="2015-12-28T01:11:26Z">
        <w:r>
          <w:rPr>
            <w:rFonts w:hint="eastAsia" w:ascii="华文楷体" w:hAnsi="华文楷体" w:eastAsia="华文楷体"/>
            <w:sz w:val="28"/>
            <w:szCs w:val="28"/>
            <w:lang w:eastAsia="zh-CN"/>
          </w:rPr>
          <w:t>就</w:t>
        </w:r>
      </w:ins>
      <w:ins w:id="1046" w:author="Administrator" w:date="2015-12-28T01:11:14Z">
        <w:r>
          <w:rPr>
            <w:rFonts w:hint="eastAsia" w:ascii="华文楷体" w:hAnsi="华文楷体" w:eastAsia="华文楷体"/>
            <w:sz w:val="28"/>
            <w:szCs w:val="28"/>
            <w:lang w:eastAsia="zh-CN"/>
          </w:rPr>
          <w:t>是说</w:t>
        </w:r>
      </w:ins>
      <w:r>
        <w:rPr>
          <w:rFonts w:hint="eastAsia" w:ascii="华文楷体" w:hAnsi="华文楷体" w:eastAsia="华文楷体"/>
          <w:sz w:val="28"/>
          <w:szCs w:val="28"/>
        </w:rPr>
        <w:t>果存在，或者</w:t>
      </w:r>
      <w:ins w:id="1047" w:author="Administrator" w:date="2015-12-28T01:11:32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说果不存在</w:t>
      </w:r>
      <w:del w:id="1048" w:author="Administrator" w:date="2015-12-28T01:11:50Z">
        <w:r>
          <w:rPr>
            <w:rFonts w:hint="eastAsia" w:ascii="华文楷体" w:hAnsi="华文楷体" w:eastAsia="华文楷体"/>
            <w:sz w:val="28"/>
            <w:szCs w:val="28"/>
          </w:rPr>
          <w:delText>，</w:delText>
        </w:r>
      </w:del>
      <w:r>
        <w:rPr>
          <w:rFonts w:hint="eastAsia" w:ascii="华文楷体" w:hAnsi="华文楷体" w:eastAsia="华文楷体"/>
          <w:sz w:val="28"/>
          <w:szCs w:val="28"/>
        </w:rPr>
        <w:t>等等一切的观点，</w:t>
      </w:r>
      <w:ins w:id="1049" w:author="Administrator" w:date="2015-12-28T01:12:06Z">
        <w:r>
          <w:rPr>
            <w:rFonts w:hint="eastAsia" w:ascii="华文楷体" w:hAnsi="华文楷体" w:eastAsia="华文楷体"/>
            <w:sz w:val="28"/>
            <w:szCs w:val="28"/>
            <w:lang w:eastAsia="zh-CN"/>
          </w:rPr>
          <w:t>所以</w:t>
        </w:r>
      </w:ins>
      <w:ins w:id="1050" w:author="Administrator" w:date="2015-12-28T01:12:08Z">
        <w:r>
          <w:rPr>
            <w:rFonts w:hint="eastAsia" w:ascii="华文楷体" w:hAnsi="华文楷体" w:eastAsia="华文楷体"/>
            <w:sz w:val="28"/>
            <w:szCs w:val="28"/>
            <w:lang w:eastAsia="zh-CN"/>
          </w:rPr>
          <w:t>说</w:t>
        </w:r>
      </w:ins>
      <w:r>
        <w:rPr>
          <w:rFonts w:hint="eastAsia" w:ascii="华文楷体" w:hAnsi="华文楷体" w:eastAsia="华文楷体"/>
          <w:sz w:val="28"/>
          <w:szCs w:val="28"/>
        </w:rPr>
        <w:t>这个时候就可以一并</w:t>
      </w:r>
      <w:ins w:id="1051" w:author="Administrator" w:date="2015-12-28T01:11:56Z">
        <w:r>
          <w:rPr>
            <w:rFonts w:hint="eastAsia" w:ascii="华文楷体" w:hAnsi="华文楷体" w:eastAsia="华文楷体"/>
            <w:sz w:val="28"/>
            <w:szCs w:val="28"/>
            <w:lang w:eastAsia="zh-CN"/>
          </w:rPr>
          <w:t>的</w:t>
        </w:r>
      </w:ins>
      <w:r>
        <w:rPr>
          <w:rFonts w:hint="eastAsia" w:ascii="华文楷体" w:hAnsi="华文楷体" w:eastAsia="华文楷体"/>
          <w:sz w:val="28"/>
          <w:szCs w:val="28"/>
        </w:rPr>
        <w:t>推翻所有辩方的邪说。当然</w:t>
      </w:r>
      <w:ins w:id="1052" w:author="Administrator" w:date="2015-12-28T18:55:01Z">
        <w:r>
          <w:rPr>
            <w:rFonts w:hint="eastAsia" w:ascii="华文楷体" w:hAnsi="华文楷体" w:eastAsia="华文楷体"/>
            <w:sz w:val="28"/>
            <w:szCs w:val="28"/>
            <w:lang w:eastAsia="zh-CN"/>
          </w:rPr>
          <w:t>了</w:t>
        </w:r>
      </w:ins>
      <w:r>
        <w:rPr>
          <w:rFonts w:hint="eastAsia" w:ascii="华文楷体" w:hAnsi="华文楷体" w:eastAsia="华文楷体"/>
          <w:sz w:val="28"/>
          <w:szCs w:val="28"/>
        </w:rPr>
        <w:t>这个</w:t>
      </w:r>
      <w:del w:id="1053" w:author="Administrator" w:date="2015-12-28T01:12:26Z">
        <w:r>
          <w:rPr>
            <w:rFonts w:hint="eastAsia" w:ascii="华文楷体" w:hAnsi="华文楷体" w:eastAsia="华文楷体"/>
            <w:sz w:val="28"/>
            <w:szCs w:val="28"/>
          </w:rPr>
          <w:delText>时候</w:delText>
        </w:r>
      </w:del>
      <w:ins w:id="1054" w:author="Administrator" w:date="2015-12-28T01:12:29Z">
        <w:r>
          <w:rPr>
            <w:rFonts w:hint="eastAsia" w:ascii="华文楷体" w:hAnsi="华文楷体" w:eastAsia="华文楷体"/>
            <w:sz w:val="28"/>
            <w:szCs w:val="28"/>
            <w:lang w:eastAsia="zh-CN"/>
          </w:rPr>
          <w:t>方面</w:t>
        </w:r>
      </w:ins>
      <w:r>
        <w:rPr>
          <w:rFonts w:hint="eastAsia" w:ascii="华文楷体" w:hAnsi="华文楷体" w:eastAsia="华文楷体"/>
          <w:sz w:val="28"/>
          <w:szCs w:val="28"/>
        </w:rPr>
        <w:t>是不是</w:t>
      </w:r>
      <w:ins w:id="1055" w:author="Administrator" w:date="2015-12-28T18:55:30Z">
        <w:r>
          <w:rPr>
            <w:rFonts w:hint="eastAsia" w:ascii="华文楷体" w:hAnsi="华文楷体" w:eastAsia="华文楷体"/>
            <w:sz w:val="28"/>
            <w:szCs w:val="28"/>
            <w:lang w:eastAsia="zh-CN"/>
          </w:rPr>
          <w:t>真正</w:t>
        </w:r>
      </w:ins>
      <w:ins w:id="1056" w:author="Administrator" w:date="2015-12-30T23:58:49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为了辩论而造论</w:t>
      </w:r>
      <w:ins w:id="1057" w:author="Administrator" w:date="2015-12-28T18:55:35Z">
        <w:r>
          <w:rPr>
            <w:rFonts w:hint="eastAsia" w:ascii="华文楷体" w:hAnsi="华文楷体" w:eastAsia="华文楷体"/>
            <w:sz w:val="28"/>
            <w:szCs w:val="28"/>
            <w:lang w:eastAsia="zh-CN"/>
          </w:rPr>
          <w:t>的呢</w:t>
        </w:r>
      </w:ins>
      <w:r>
        <w:rPr>
          <w:rFonts w:hint="eastAsia" w:ascii="华文楷体" w:hAnsi="华文楷体" w:eastAsia="华文楷体"/>
          <w:sz w:val="28"/>
          <w:szCs w:val="28"/>
        </w:rPr>
        <w:t>，</w:t>
      </w:r>
      <w:ins w:id="1058" w:author="Administrator" w:date="2015-12-28T01:12:44Z">
        <w:r>
          <w:rPr>
            <w:rFonts w:hint="eastAsia" w:ascii="华文楷体" w:hAnsi="华文楷体" w:eastAsia="华文楷体"/>
            <w:sz w:val="28"/>
            <w:szCs w:val="28"/>
            <w:lang w:eastAsia="zh-CN"/>
          </w:rPr>
          <w:t>这个在</w:t>
        </w:r>
      </w:ins>
      <w:ins w:id="1059" w:author="Administrator" w:date="2015-12-28T01:12:45Z">
        <w:r>
          <w:rPr>
            <w:rFonts w:hint="eastAsia" w:ascii="华文楷体" w:hAnsi="华文楷体" w:eastAsia="华文楷体"/>
            <w:sz w:val="28"/>
            <w:szCs w:val="28"/>
            <w:lang w:eastAsia="zh-CN"/>
          </w:rPr>
          <w:t>《</w:t>
        </w:r>
      </w:ins>
      <w:r>
        <w:rPr>
          <w:rFonts w:hint="eastAsia" w:ascii="华文楷体" w:hAnsi="华文楷体" w:eastAsia="华文楷体"/>
          <w:sz w:val="28"/>
          <w:szCs w:val="28"/>
        </w:rPr>
        <w:t>四百论</w:t>
      </w:r>
      <w:ins w:id="1060" w:author="Administrator" w:date="2015-12-28T01:12:48Z">
        <w:r>
          <w:rPr>
            <w:rFonts w:hint="eastAsia" w:ascii="华文楷体" w:hAnsi="华文楷体" w:eastAsia="华文楷体"/>
            <w:sz w:val="28"/>
            <w:szCs w:val="28"/>
            <w:lang w:eastAsia="zh-CN"/>
          </w:rPr>
          <w:t>》</w:t>
        </w:r>
      </w:ins>
      <w:r>
        <w:rPr>
          <w:rFonts w:hint="eastAsia" w:ascii="华文楷体" w:hAnsi="华文楷体" w:eastAsia="华文楷体"/>
          <w:sz w:val="28"/>
          <w:szCs w:val="28"/>
        </w:rPr>
        <w:t>当中是讲的很清楚的，</w:t>
      </w:r>
      <w:ins w:id="1061" w:author="Administrator" w:date="2015-12-28T01:13:12Z">
        <w:r>
          <w:rPr>
            <w:rFonts w:hint="eastAsia" w:ascii="华文楷体" w:hAnsi="华文楷体" w:eastAsia="华文楷体"/>
            <w:sz w:val="28"/>
            <w:szCs w:val="28"/>
            <w:lang w:eastAsia="zh-CN"/>
          </w:rPr>
          <w:t>啊</w:t>
        </w:r>
      </w:ins>
      <w:ins w:id="1062" w:author="Administrator" w:date="2015-12-28T01:13:09Z">
        <w:r>
          <w:rPr>
            <w:rFonts w:hint="eastAsia" w:ascii="华文楷体" w:hAnsi="华文楷体" w:eastAsia="华文楷体"/>
            <w:sz w:val="28"/>
            <w:szCs w:val="28"/>
            <w:lang w:eastAsia="zh-CN"/>
          </w:rPr>
          <w:t>说</w:t>
        </w:r>
      </w:ins>
      <w:ins w:id="1063" w:author="Administrator" w:date="2015-12-28T01:13:04Z">
        <w:r>
          <w:rPr>
            <w:rFonts w:hint="eastAsia" w:ascii="华文楷体" w:hAnsi="华文楷体" w:eastAsia="华文楷体"/>
            <w:sz w:val="28"/>
            <w:szCs w:val="28"/>
          </w:rPr>
          <w:t>的很清楚的</w:t>
        </w:r>
      </w:ins>
      <w:ins w:id="1064" w:author="Administrator" w:date="2015-12-28T01:13:16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w:t>
      </w:r>
      <w:ins w:id="1065" w:author="Administrator" w:date="2015-12-28T01:13:32Z">
        <w:r>
          <w:rPr>
            <w:rFonts w:hint="eastAsia" w:ascii="华文楷体" w:hAnsi="华文楷体" w:eastAsia="华文楷体"/>
            <w:sz w:val="28"/>
            <w:szCs w:val="28"/>
            <w:lang w:eastAsia="zh-CN"/>
          </w:rPr>
          <w:t>说呢</w:t>
        </w:r>
      </w:ins>
      <w:r>
        <w:rPr>
          <w:rFonts w:hint="eastAsia" w:ascii="华文楷体" w:hAnsi="华文楷体" w:eastAsia="华文楷体"/>
          <w:sz w:val="28"/>
          <w:szCs w:val="28"/>
        </w:rPr>
        <w:t>这个方面佛陀也好</w:t>
      </w:r>
      <w:ins w:id="1066" w:author="Administrator" w:date="2015-12-28T01:13:36Z">
        <w:r>
          <w:rPr>
            <w:rFonts w:hint="eastAsia" w:ascii="华文楷体" w:hAnsi="华文楷体" w:eastAsia="华文楷体"/>
            <w:sz w:val="28"/>
            <w:szCs w:val="28"/>
            <w:lang w:eastAsia="zh-CN"/>
          </w:rPr>
          <w:t>、</w:t>
        </w:r>
      </w:ins>
      <w:ins w:id="1067" w:author="Administrator" w:date="2015-12-28T01:13:46Z">
        <w:r>
          <w:rPr>
            <w:rFonts w:hint="eastAsia" w:ascii="华文楷体" w:hAnsi="华文楷体" w:eastAsia="华文楷体"/>
            <w:sz w:val="28"/>
            <w:szCs w:val="28"/>
            <w:lang w:eastAsia="zh-CN"/>
          </w:rPr>
          <w:t>还有这些</w:t>
        </w:r>
      </w:ins>
      <w:r>
        <w:rPr>
          <w:rFonts w:hint="eastAsia" w:ascii="华文楷体" w:hAnsi="华文楷体" w:eastAsia="华文楷体"/>
          <w:sz w:val="28"/>
          <w:szCs w:val="28"/>
        </w:rPr>
        <w:t>大德也好，在讲空性的时候</w:t>
      </w:r>
      <w:del w:id="1068" w:author="Administrator" w:date="2015-12-23T13:02:19Z">
        <w:r>
          <w:rPr>
            <w:rFonts w:hint="eastAsia" w:ascii="华文楷体" w:hAnsi="华文楷体" w:eastAsia="华文楷体"/>
            <w:sz w:val="28"/>
            <w:szCs w:val="28"/>
          </w:rPr>
          <w:delText>，</w:delText>
        </w:r>
      </w:del>
      <w:r>
        <w:rPr>
          <w:rFonts w:hint="eastAsia" w:ascii="华文楷体" w:hAnsi="华文楷体" w:eastAsia="华文楷体"/>
          <w:sz w:val="28"/>
          <w:szCs w:val="28"/>
        </w:rPr>
        <w:t>并不是说一定</w:t>
      </w:r>
      <w:ins w:id="1069" w:author="Administrator" w:date="2015-12-30T23:59:06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为了辩论而讲</w:t>
      </w:r>
      <w:ins w:id="1070" w:author="Administrator" w:date="2015-12-28T18:55:46Z">
        <w:r>
          <w:rPr>
            <w:rFonts w:hint="eastAsia" w:ascii="华文楷体" w:hAnsi="华文楷体" w:eastAsia="华文楷体"/>
            <w:sz w:val="28"/>
            <w:szCs w:val="28"/>
            <w:lang w:eastAsia="zh-CN"/>
          </w:rPr>
          <w:t>的</w:t>
        </w:r>
      </w:ins>
      <w:r>
        <w:rPr>
          <w:rFonts w:hint="eastAsia" w:ascii="华文楷体" w:hAnsi="华文楷体" w:eastAsia="华文楷体"/>
          <w:sz w:val="28"/>
          <w:szCs w:val="28"/>
        </w:rPr>
        <w:t>，而是在讲空性的过程当中，对方的宗派自然失坏，</w:t>
      </w:r>
      <w:ins w:id="1071" w:author="Administrator" w:date="2015-12-28T01:14:06Z">
        <w:r>
          <w:rPr>
            <w:rFonts w:hint="eastAsia" w:ascii="华文楷体" w:hAnsi="华文楷体" w:eastAsia="华文楷体"/>
            <w:sz w:val="28"/>
            <w:szCs w:val="28"/>
          </w:rPr>
          <w:t>对方的宗派自然失坏</w:t>
        </w:r>
      </w:ins>
      <w:ins w:id="1072" w:author="Administrator" w:date="2015-12-28T01:14:16Z">
        <w:r>
          <w:rPr>
            <w:rFonts w:hint="eastAsia" w:ascii="华文楷体" w:hAnsi="华文楷体" w:eastAsia="华文楷体"/>
            <w:sz w:val="28"/>
            <w:szCs w:val="28"/>
            <w:lang w:eastAsia="zh-CN"/>
          </w:rPr>
          <w:t>，</w:t>
        </w:r>
      </w:ins>
      <w:r>
        <w:rPr>
          <w:rFonts w:hint="eastAsia" w:ascii="华文楷体" w:hAnsi="华文楷体" w:eastAsia="华文楷体"/>
          <w:sz w:val="28"/>
          <w:szCs w:val="28"/>
        </w:rPr>
        <w:t>这</w:t>
      </w:r>
      <w:ins w:id="1073" w:author="Administrator" w:date="2015-12-28T01:14:32Z">
        <w:r>
          <w:rPr>
            <w:rFonts w:hint="eastAsia" w:ascii="华文楷体" w:hAnsi="华文楷体" w:eastAsia="华文楷体"/>
            <w:sz w:val="28"/>
            <w:szCs w:val="28"/>
            <w:lang w:eastAsia="zh-CN"/>
          </w:rPr>
          <w:t>个</w:t>
        </w:r>
      </w:ins>
      <w:ins w:id="1074" w:author="Administrator" w:date="2015-12-28T01:14:26Z">
        <w:r>
          <w:rPr>
            <w:rFonts w:hint="eastAsia" w:ascii="华文楷体" w:hAnsi="华文楷体" w:eastAsia="华文楷体"/>
            <w:sz w:val="28"/>
            <w:szCs w:val="28"/>
            <w:lang w:eastAsia="zh-CN"/>
          </w:rPr>
          <w:t>方面</w:t>
        </w:r>
      </w:ins>
      <w:ins w:id="1075" w:author="Administrator" w:date="2015-12-28T18:56:13Z">
        <w:r>
          <w:rPr>
            <w:rFonts w:hint="eastAsia" w:ascii="华文楷体" w:hAnsi="华文楷体" w:eastAsia="华文楷体"/>
            <w:sz w:val="28"/>
            <w:szCs w:val="28"/>
            <w:lang w:eastAsia="zh-CN"/>
          </w:rPr>
          <w:t>就说是</w:t>
        </w:r>
      </w:ins>
      <w:r>
        <w:rPr>
          <w:rFonts w:hint="eastAsia" w:ascii="华文楷体" w:hAnsi="华文楷体" w:eastAsia="华文楷体"/>
          <w:sz w:val="28"/>
          <w:szCs w:val="28"/>
        </w:rPr>
        <w:t>也是一种法性</w:t>
      </w:r>
      <w:ins w:id="1076" w:author="Administrator" w:date="2015-12-28T01:14:29Z">
        <w:r>
          <w:rPr>
            <w:rFonts w:hint="eastAsia" w:ascii="华文楷体" w:hAnsi="华文楷体" w:eastAsia="华文楷体"/>
            <w:sz w:val="28"/>
            <w:szCs w:val="28"/>
            <w:lang w:eastAsia="zh-CN"/>
          </w:rPr>
          <w:t>吧</w:t>
        </w:r>
      </w:ins>
      <w:r>
        <w:rPr>
          <w:rFonts w:hint="eastAsia" w:ascii="华文楷体" w:hAnsi="华文楷体" w:eastAsia="华文楷体"/>
          <w:sz w:val="28"/>
          <w:szCs w:val="28"/>
        </w:rPr>
        <w:t>。在</w:t>
      </w:r>
      <w:ins w:id="1077" w:author="Administrator" w:date="2015-12-28T01:14:41Z">
        <w:r>
          <w:rPr>
            <w:rFonts w:hint="eastAsia" w:ascii="华文楷体" w:hAnsi="华文楷体" w:eastAsia="华文楷体"/>
            <w:sz w:val="28"/>
            <w:szCs w:val="28"/>
            <w:lang w:eastAsia="zh-CN"/>
          </w:rPr>
          <w:t>《</w:t>
        </w:r>
      </w:ins>
      <w:r>
        <w:rPr>
          <w:rFonts w:hint="eastAsia" w:ascii="华文楷体" w:hAnsi="华文楷体" w:eastAsia="华文楷体"/>
          <w:sz w:val="28"/>
          <w:szCs w:val="28"/>
        </w:rPr>
        <w:t>四百论</w:t>
      </w:r>
      <w:ins w:id="1078" w:author="Administrator" w:date="2015-12-28T01:14:44Z">
        <w:r>
          <w:rPr>
            <w:rFonts w:hint="eastAsia" w:ascii="华文楷体" w:hAnsi="华文楷体" w:eastAsia="华文楷体"/>
            <w:sz w:val="28"/>
            <w:szCs w:val="28"/>
            <w:lang w:eastAsia="zh-CN"/>
          </w:rPr>
          <w:t>》</w:t>
        </w:r>
      </w:ins>
      <w:ins w:id="1079" w:author="Administrator" w:date="2015-12-28T01:14:54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w:t>
      </w:r>
      <w:ins w:id="1080" w:author="Administrator" w:date="2015-12-28T01:15:09Z">
        <w:r>
          <w:rPr>
            <w:rFonts w:hint="eastAsia" w:ascii="华文楷体" w:hAnsi="华文楷体" w:eastAsia="华文楷体"/>
            <w:sz w:val="28"/>
            <w:szCs w:val="28"/>
            <w:lang w:eastAsia="zh-CN"/>
          </w:rPr>
          <w:t>也是</w:t>
        </w:r>
      </w:ins>
      <w:del w:id="1081" w:author="Administrator" w:date="2015-12-28T01:15:10Z">
        <w:r>
          <w:rPr>
            <w:rFonts w:hint="eastAsia" w:ascii="华文楷体" w:hAnsi="华文楷体" w:eastAsia="华文楷体"/>
            <w:sz w:val="28"/>
            <w:szCs w:val="28"/>
          </w:rPr>
          <w:delText>有</w:delText>
        </w:r>
      </w:del>
      <w:r>
        <w:rPr>
          <w:rFonts w:hint="eastAsia" w:ascii="华文楷体" w:hAnsi="华文楷体" w:eastAsia="华文楷体"/>
          <w:sz w:val="28"/>
          <w:szCs w:val="28"/>
        </w:rPr>
        <w:t>讲</w:t>
      </w:r>
      <w:ins w:id="1082" w:author="Administrator" w:date="2015-12-28T01:15:15Z">
        <w:r>
          <w:rPr>
            <w:rFonts w:hint="eastAsia" w:ascii="华文楷体" w:hAnsi="华文楷体" w:eastAsia="华文楷体"/>
            <w:sz w:val="28"/>
            <w:szCs w:val="28"/>
            <w:lang w:eastAsia="zh-CN"/>
          </w:rPr>
          <w:t>到</w:t>
        </w:r>
      </w:ins>
      <w:ins w:id="1083" w:author="Administrator" w:date="2015-12-23T13:02:41Z">
        <w:r>
          <w:rPr>
            <w:rFonts w:hint="eastAsia" w:ascii="华文楷体" w:hAnsi="华文楷体" w:eastAsia="华文楷体"/>
            <w:sz w:val="28"/>
            <w:szCs w:val="28"/>
            <w:lang w:eastAsia="zh-CN"/>
          </w:rPr>
          <w:t>：</w:t>
        </w:r>
      </w:ins>
      <w:del w:id="1084" w:author="Administrator" w:date="2015-12-23T13:02:40Z">
        <w:r>
          <w:rPr>
            <w:rFonts w:hint="eastAsia" w:ascii="华文楷体" w:hAnsi="华文楷体" w:eastAsia="华文楷体"/>
            <w:sz w:val="28"/>
            <w:szCs w:val="28"/>
          </w:rPr>
          <w:delText>，</w:delText>
        </w:r>
      </w:del>
      <w:r>
        <w:rPr>
          <w:rFonts w:hint="eastAsia" w:ascii="华文楷体" w:hAnsi="华文楷体" w:eastAsia="华文楷体"/>
          <w:sz w:val="28"/>
          <w:szCs w:val="28"/>
        </w:rPr>
        <w:t>“诸佛虽无心，说</w:t>
      </w:r>
      <w:del w:id="1085" w:author="Administrator" w:date="2015-12-28T01:15:23Z">
        <w:r>
          <w:rPr>
            <w:rFonts w:hint="eastAsia" w:ascii="华文楷体" w:hAnsi="华文楷体" w:eastAsia="华文楷体"/>
            <w:sz w:val="28"/>
            <w:szCs w:val="28"/>
          </w:rPr>
          <w:delText>法</w:delText>
        </w:r>
      </w:del>
      <w:r>
        <w:rPr>
          <w:rFonts w:hint="eastAsia" w:ascii="华文楷体" w:hAnsi="华文楷体" w:eastAsia="华文楷体"/>
          <w:sz w:val="28"/>
          <w:szCs w:val="28"/>
        </w:rPr>
        <w:t>摧他论</w:t>
      </w:r>
      <w:ins w:id="1086" w:author="Administrator" w:date="2015-12-28T01:15:26Z">
        <w:r>
          <w:rPr>
            <w:rFonts w:hint="eastAsia" w:ascii="华文楷体" w:hAnsi="华文楷体" w:eastAsia="华文楷体"/>
            <w:sz w:val="28"/>
            <w:szCs w:val="28"/>
            <w:lang w:eastAsia="zh-CN"/>
          </w:rPr>
          <w:t>法</w:t>
        </w:r>
      </w:ins>
      <w:r>
        <w:rPr>
          <w:rFonts w:hint="eastAsia" w:ascii="华文楷体" w:hAnsi="华文楷体" w:eastAsia="华文楷体"/>
          <w:sz w:val="28"/>
          <w:szCs w:val="28"/>
        </w:rPr>
        <w:t>,而他论自坏,如野火焚薪。”</w:t>
      </w:r>
      <w:ins w:id="1087" w:author="Administrator" w:date="2015-12-28T01:15:37Z">
        <w:r>
          <w:rPr>
            <w:rFonts w:hint="eastAsia" w:ascii="华文楷体" w:hAnsi="华文楷体" w:eastAsia="华文楷体"/>
            <w:sz w:val="28"/>
            <w:szCs w:val="28"/>
          </w:rPr>
          <w:t>在</w:t>
        </w:r>
      </w:ins>
      <w:ins w:id="1088" w:author="Administrator" w:date="2015-12-28T01:15:37Z">
        <w:r>
          <w:rPr>
            <w:rFonts w:hint="eastAsia" w:ascii="华文楷体" w:hAnsi="华文楷体" w:eastAsia="华文楷体"/>
            <w:sz w:val="28"/>
            <w:szCs w:val="28"/>
            <w:lang w:eastAsia="zh-CN"/>
          </w:rPr>
          <w:t>《</w:t>
        </w:r>
      </w:ins>
      <w:ins w:id="1089" w:author="Administrator" w:date="2015-12-28T01:15:37Z">
        <w:r>
          <w:rPr>
            <w:rFonts w:hint="eastAsia" w:ascii="华文楷体" w:hAnsi="华文楷体" w:eastAsia="华文楷体"/>
            <w:sz w:val="28"/>
            <w:szCs w:val="28"/>
          </w:rPr>
          <w:t>四百论</w:t>
        </w:r>
      </w:ins>
      <w:ins w:id="1090" w:author="Administrator" w:date="2015-12-28T01:15:37Z">
        <w:r>
          <w:rPr>
            <w:rFonts w:hint="eastAsia" w:ascii="华文楷体" w:hAnsi="华文楷体" w:eastAsia="华文楷体"/>
            <w:sz w:val="28"/>
            <w:szCs w:val="28"/>
            <w:lang w:eastAsia="zh-CN"/>
          </w:rPr>
          <w:t>》当</w:t>
        </w:r>
      </w:ins>
      <w:ins w:id="1091" w:author="Administrator" w:date="2015-12-28T01:15:37Z">
        <w:r>
          <w:rPr>
            <w:rFonts w:hint="eastAsia" w:ascii="华文楷体" w:hAnsi="华文楷体" w:eastAsia="华文楷体"/>
            <w:sz w:val="28"/>
            <w:szCs w:val="28"/>
          </w:rPr>
          <w:t>中</w:t>
        </w:r>
      </w:ins>
      <w:ins w:id="1092" w:author="Administrator" w:date="2015-12-28T01:15:37Z">
        <w:r>
          <w:rPr>
            <w:rFonts w:hint="eastAsia" w:ascii="华文楷体" w:hAnsi="华文楷体" w:eastAsia="华文楷体"/>
            <w:sz w:val="28"/>
            <w:szCs w:val="28"/>
            <w:lang w:eastAsia="zh-CN"/>
          </w:rPr>
          <w:t>是</w:t>
        </w:r>
      </w:ins>
      <w:ins w:id="1093" w:author="Administrator" w:date="2015-12-28T01:15:37Z">
        <w:r>
          <w:rPr>
            <w:rFonts w:hint="eastAsia" w:ascii="华文楷体" w:hAnsi="华文楷体" w:eastAsia="华文楷体"/>
            <w:sz w:val="28"/>
            <w:szCs w:val="28"/>
          </w:rPr>
          <w:t>讲</w:t>
        </w:r>
      </w:ins>
      <w:ins w:id="1094" w:author="Administrator" w:date="2015-12-28T01:15:37Z">
        <w:r>
          <w:rPr>
            <w:rFonts w:hint="eastAsia" w:ascii="华文楷体" w:hAnsi="华文楷体" w:eastAsia="华文楷体"/>
            <w:sz w:val="28"/>
            <w:szCs w:val="28"/>
            <w:lang w:eastAsia="zh-CN"/>
          </w:rPr>
          <w:t>到</w:t>
        </w:r>
      </w:ins>
      <w:ins w:id="1095" w:author="Administrator" w:date="2015-12-28T01:15:47Z">
        <w:r>
          <w:rPr>
            <w:rFonts w:hint="eastAsia" w:ascii="华文楷体" w:hAnsi="华文楷体" w:eastAsia="华文楷体"/>
            <w:sz w:val="28"/>
            <w:szCs w:val="28"/>
            <w:lang w:eastAsia="zh-CN"/>
          </w:rPr>
          <w:t>的</w:t>
        </w:r>
      </w:ins>
      <w:ins w:id="1096" w:author="Administrator" w:date="2015-12-28T01:15:48Z">
        <w:r>
          <w:rPr>
            <w:rFonts w:hint="eastAsia" w:ascii="华文楷体" w:hAnsi="华文楷体" w:eastAsia="华文楷体"/>
            <w:sz w:val="28"/>
            <w:szCs w:val="28"/>
            <w:lang w:eastAsia="zh-CN"/>
          </w:rPr>
          <w:t>。</w:t>
        </w:r>
      </w:ins>
      <w:r>
        <w:rPr>
          <w:rFonts w:hint="eastAsia" w:ascii="华文楷体" w:hAnsi="华文楷体" w:eastAsia="华文楷体"/>
          <w:sz w:val="28"/>
          <w:szCs w:val="28"/>
        </w:rPr>
        <w:t>一切诸佛虽然无心，在说法的时候虽然没有</w:t>
      </w:r>
      <w:ins w:id="1097" w:author="Administrator" w:date="2015-12-28T01:15:55Z">
        <w:r>
          <w:rPr>
            <w:rFonts w:hint="eastAsia" w:ascii="华文楷体" w:hAnsi="华文楷体" w:eastAsia="华文楷体"/>
            <w:sz w:val="28"/>
            <w:szCs w:val="28"/>
            <w:lang w:eastAsia="zh-CN"/>
          </w:rPr>
          <w:t>想</w:t>
        </w:r>
      </w:ins>
      <w:ins w:id="1098" w:author="Administrator" w:date="2015-12-28T01:15:59Z">
        <w:r>
          <w:rPr>
            <w:rFonts w:hint="eastAsia" w:ascii="华文楷体" w:hAnsi="华文楷体" w:eastAsia="华文楷体"/>
            <w:sz w:val="28"/>
            <w:szCs w:val="28"/>
            <w:lang w:eastAsia="zh-CN"/>
          </w:rPr>
          <w:t>直接说</w:t>
        </w:r>
      </w:ins>
      <w:ins w:id="1099" w:author="Administrator" w:date="2015-12-28T01:16:01Z">
        <w:r>
          <w:rPr>
            <w:rFonts w:hint="eastAsia" w:ascii="华文楷体" w:hAnsi="华文楷体" w:eastAsia="华文楷体"/>
            <w:sz w:val="28"/>
            <w:szCs w:val="28"/>
            <w:lang w:eastAsia="zh-CN"/>
          </w:rPr>
          <w:t>、</w:t>
        </w:r>
      </w:ins>
      <w:r>
        <w:rPr>
          <w:rFonts w:hint="eastAsia" w:ascii="华文楷体" w:hAnsi="华文楷体" w:eastAsia="华文楷体"/>
          <w:sz w:val="28"/>
          <w:szCs w:val="28"/>
        </w:rPr>
        <w:t>直接讲</w:t>
      </w:r>
      <w:ins w:id="1100" w:author="Administrator" w:date="2015-12-28T01:16:17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摧毁他论的</w:t>
      </w:r>
      <w:ins w:id="1101" w:author="Administrator" w:date="2015-12-28T01:16:39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论点</w:t>
      </w:r>
      <w:ins w:id="1102" w:author="Administrator" w:date="2015-12-28T01:16:23Z">
        <w:r>
          <w:rPr>
            <w:rFonts w:hint="eastAsia" w:ascii="华文楷体" w:hAnsi="华文楷体" w:eastAsia="华文楷体"/>
            <w:sz w:val="28"/>
            <w:szCs w:val="28"/>
            <w:lang w:eastAsia="zh-CN"/>
          </w:rPr>
          <w:t>或者</w:t>
        </w:r>
      </w:ins>
      <w:ins w:id="1103" w:author="Administrator" w:date="2015-12-28T01:16:43Z">
        <w:r>
          <w:rPr>
            <w:rFonts w:hint="eastAsia" w:ascii="华文楷体" w:hAnsi="华文楷体" w:eastAsia="华文楷体"/>
            <w:sz w:val="28"/>
            <w:szCs w:val="28"/>
            <w:lang w:eastAsia="zh-CN"/>
          </w:rPr>
          <w:t>它的</w:t>
        </w:r>
      </w:ins>
      <w:del w:id="1104" w:author="Administrator" w:date="2015-12-23T13:03:08Z">
        <w:r>
          <w:rPr>
            <w:rFonts w:hint="eastAsia" w:ascii="华文楷体" w:hAnsi="华文楷体" w:eastAsia="华文楷体"/>
            <w:sz w:val="28"/>
            <w:szCs w:val="28"/>
          </w:rPr>
          <w:delText>，</w:delText>
        </w:r>
      </w:del>
      <w:r>
        <w:rPr>
          <w:rFonts w:hint="eastAsia" w:ascii="华文楷体" w:hAnsi="华文楷体" w:eastAsia="华文楷体"/>
          <w:sz w:val="28"/>
          <w:szCs w:val="28"/>
        </w:rPr>
        <w:t>这样</w:t>
      </w:r>
      <w:del w:id="1105" w:author="Administrator" w:date="2015-12-31T00:00:50Z">
        <w:r>
          <w:rPr>
            <w:rFonts w:hint="eastAsia" w:ascii="华文楷体" w:hAnsi="华文楷体" w:eastAsia="华文楷体"/>
            <w:sz w:val="28"/>
            <w:szCs w:val="28"/>
          </w:rPr>
          <w:delText>的</w:delText>
        </w:r>
      </w:del>
      <w:r>
        <w:rPr>
          <w:rFonts w:hint="eastAsia" w:ascii="华文楷体" w:hAnsi="华文楷体" w:eastAsia="华文楷体"/>
          <w:sz w:val="28"/>
          <w:szCs w:val="28"/>
        </w:rPr>
        <w:t>一种方式，但是讲一切万法</w:t>
      </w:r>
      <w:ins w:id="1106" w:author="Administrator" w:date="2015-12-28T01:17:23Z">
        <w:r>
          <w:rPr>
            <w:rFonts w:hint="eastAsia" w:ascii="华文楷体" w:hAnsi="华文楷体" w:eastAsia="华文楷体"/>
            <w:sz w:val="28"/>
            <w:szCs w:val="28"/>
            <w:lang w:eastAsia="zh-CN"/>
          </w:rPr>
          <w:t>实相</w:t>
        </w:r>
      </w:ins>
      <w:r>
        <w:rPr>
          <w:rFonts w:hint="eastAsia" w:ascii="华文楷体" w:hAnsi="华文楷体" w:eastAsia="华文楷体"/>
          <w:sz w:val="28"/>
          <w:szCs w:val="28"/>
        </w:rPr>
        <w:t>的过程当中，不符合实相的观点自然</w:t>
      </w:r>
      <w:ins w:id="1107" w:author="Administrator" w:date="2015-12-28T01:17:35Z">
        <w:r>
          <w:rPr>
            <w:rFonts w:hint="eastAsia" w:ascii="华文楷体" w:hAnsi="华文楷体" w:eastAsia="华文楷体"/>
            <w:sz w:val="28"/>
            <w:szCs w:val="28"/>
            <w:lang w:eastAsia="zh-CN"/>
          </w:rPr>
          <w:t>而然</w:t>
        </w:r>
      </w:ins>
      <w:del w:id="1108" w:author="Administrator" w:date="2015-12-28T01:17:40Z">
        <w:r>
          <w:rPr>
            <w:rFonts w:hint="eastAsia" w:ascii="华文楷体" w:hAnsi="华文楷体" w:eastAsia="华文楷体"/>
            <w:sz w:val="28"/>
            <w:szCs w:val="28"/>
          </w:rPr>
          <w:delText>而</w:delText>
        </w:r>
      </w:del>
      <w:del w:id="1109" w:author="Administrator" w:date="2015-12-28T01:17:41Z">
        <w:r>
          <w:rPr>
            <w:rFonts w:hint="eastAsia" w:ascii="华文楷体" w:hAnsi="华文楷体" w:eastAsia="华文楷体"/>
            <w:sz w:val="28"/>
            <w:szCs w:val="28"/>
          </w:rPr>
          <w:delText>催</w:delText>
        </w:r>
      </w:del>
      <w:ins w:id="1110" w:author="Administrator" w:date="2015-12-28T01:17:43Z">
        <w:r>
          <w:rPr>
            <w:rFonts w:hint="eastAsia" w:ascii="华文楷体" w:hAnsi="华文楷体" w:eastAsia="华文楷体"/>
            <w:sz w:val="28"/>
            <w:szCs w:val="28"/>
            <w:lang w:eastAsia="zh-CN"/>
          </w:rPr>
          <w:t>就</w:t>
        </w:r>
      </w:ins>
      <w:ins w:id="1111" w:author="Administrator" w:date="2015-12-28T01:17:47Z">
        <w:r>
          <w:rPr>
            <w:rFonts w:hint="eastAsia" w:ascii="华文楷体" w:hAnsi="华文楷体" w:eastAsia="华文楷体"/>
            <w:sz w:val="28"/>
            <w:szCs w:val="28"/>
            <w:lang w:eastAsia="zh-CN"/>
          </w:rPr>
          <w:t>摧</w:t>
        </w:r>
      </w:ins>
      <w:r>
        <w:rPr>
          <w:rFonts w:hint="eastAsia" w:ascii="华文楷体" w:hAnsi="华文楷体" w:eastAsia="华文楷体"/>
          <w:sz w:val="28"/>
          <w:szCs w:val="28"/>
        </w:rPr>
        <w:t>坏</w:t>
      </w:r>
      <w:ins w:id="1112" w:author="Administrator" w:date="2015-12-28T18:56:35Z">
        <w:r>
          <w:rPr>
            <w:rFonts w:hint="eastAsia" w:ascii="华文楷体" w:hAnsi="华文楷体" w:eastAsia="华文楷体"/>
            <w:sz w:val="28"/>
            <w:szCs w:val="28"/>
            <w:lang w:eastAsia="zh-CN"/>
          </w:rPr>
          <w:t>了</w:t>
        </w:r>
      </w:ins>
      <w:del w:id="1113" w:author="Administrator" w:date="2015-12-28T18:56:34Z">
        <w:r>
          <w:rPr>
            <w:rFonts w:hint="eastAsia" w:ascii="华文楷体" w:hAnsi="华文楷体" w:eastAsia="华文楷体"/>
            <w:sz w:val="28"/>
            <w:szCs w:val="28"/>
          </w:rPr>
          <w:delText>的</w:delText>
        </w:r>
      </w:del>
      <w:r>
        <w:rPr>
          <w:rFonts w:hint="eastAsia" w:ascii="华文楷体" w:hAnsi="华文楷体" w:eastAsia="华文楷体"/>
          <w:sz w:val="28"/>
          <w:szCs w:val="28"/>
        </w:rPr>
        <w:t>，</w:t>
      </w:r>
      <w:ins w:id="1114" w:author="Administrator" w:date="2015-12-28T01:17:56Z">
        <w:r>
          <w:rPr>
            <w:rFonts w:hint="eastAsia" w:ascii="华文楷体" w:hAnsi="华文楷体" w:eastAsia="华文楷体"/>
            <w:sz w:val="28"/>
            <w:szCs w:val="28"/>
            <w:lang w:eastAsia="zh-CN"/>
          </w:rPr>
          <w:t>就</w:t>
        </w:r>
      </w:ins>
      <w:r>
        <w:rPr>
          <w:rFonts w:hint="eastAsia" w:ascii="华文楷体" w:hAnsi="华文楷体" w:eastAsia="华文楷体"/>
          <w:sz w:val="28"/>
          <w:szCs w:val="28"/>
        </w:rPr>
        <w:t>好像野火焚薪一样，</w:t>
      </w:r>
      <w:ins w:id="1115" w:author="Administrator" w:date="2015-12-28T01:18:0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野火烧起来的时候</w:t>
      </w:r>
      <w:ins w:id="1116" w:author="Administrator" w:date="2015-12-28T01:18:16Z">
        <w:r>
          <w:rPr>
            <w:rFonts w:hint="eastAsia" w:ascii="华文楷体" w:hAnsi="华文楷体" w:eastAsia="华文楷体"/>
            <w:sz w:val="28"/>
            <w:szCs w:val="28"/>
            <w:lang w:eastAsia="zh-CN"/>
          </w:rPr>
          <w:t>它</w:t>
        </w:r>
      </w:ins>
      <w:r>
        <w:rPr>
          <w:rFonts w:hint="eastAsia" w:ascii="华文楷体" w:hAnsi="华文楷体" w:eastAsia="华文楷体"/>
          <w:sz w:val="28"/>
          <w:szCs w:val="28"/>
        </w:rPr>
        <w:t>没有想到要</w:t>
      </w:r>
      <w:ins w:id="1117" w:author="Administrator" w:date="2015-12-28T01:18:21Z">
        <w:r>
          <w:rPr>
            <w:rFonts w:hint="eastAsia" w:ascii="华文楷体" w:hAnsi="华文楷体" w:eastAsia="华文楷体"/>
            <w:sz w:val="28"/>
            <w:szCs w:val="28"/>
            <w:lang w:eastAsia="zh-CN"/>
          </w:rPr>
          <w:t>去</w:t>
        </w:r>
      </w:ins>
      <w:r>
        <w:rPr>
          <w:rFonts w:hint="eastAsia" w:ascii="华文楷体" w:hAnsi="华文楷体" w:eastAsia="华文楷体"/>
          <w:sz w:val="28"/>
          <w:szCs w:val="28"/>
        </w:rPr>
        <w:t>烧</w:t>
      </w:r>
      <w:ins w:id="1118" w:author="Administrator" w:date="2015-12-28T01:18:51Z">
        <w:r>
          <w:rPr>
            <w:rFonts w:hint="eastAsia" w:ascii="华文楷体" w:hAnsi="华文楷体" w:eastAsia="华文楷体"/>
            <w:sz w:val="28"/>
            <w:szCs w:val="28"/>
            <w:lang w:eastAsia="zh-CN"/>
          </w:rPr>
          <w:t>其他的</w:t>
        </w:r>
      </w:ins>
      <w:del w:id="1119" w:author="Administrator" w:date="2015-12-28T01:18:48Z">
        <w:r>
          <w:rPr>
            <w:rFonts w:hint="eastAsia" w:ascii="华文楷体" w:hAnsi="华文楷体" w:eastAsia="华文楷体"/>
            <w:sz w:val="28"/>
            <w:szCs w:val="28"/>
          </w:rPr>
          <w:delText>起</w:delText>
        </w:r>
      </w:del>
      <w:r>
        <w:rPr>
          <w:rFonts w:hint="eastAsia" w:ascii="华文楷体" w:hAnsi="华文楷体" w:eastAsia="华文楷体"/>
          <w:sz w:val="28"/>
          <w:szCs w:val="28"/>
        </w:rPr>
        <w:t>这些草</w:t>
      </w:r>
      <w:ins w:id="1120" w:author="Administrator" w:date="2015-12-28T18:56:42Z">
        <w:r>
          <w:rPr>
            <w:rFonts w:hint="eastAsia" w:ascii="华文楷体" w:hAnsi="华文楷体" w:eastAsia="华文楷体"/>
            <w:sz w:val="28"/>
            <w:szCs w:val="28"/>
            <w:lang w:eastAsia="zh-CN"/>
          </w:rPr>
          <w:t>啊</w:t>
        </w:r>
      </w:ins>
      <w:del w:id="1121" w:author="Administrator" w:date="2015-12-28T01:18:24Z">
        <w:r>
          <w:rPr>
            <w:rFonts w:hint="eastAsia" w:ascii="华文楷体" w:hAnsi="华文楷体" w:eastAsia="华文楷体"/>
            <w:sz w:val="28"/>
            <w:szCs w:val="28"/>
          </w:rPr>
          <w:delText>的</w:delText>
        </w:r>
      </w:del>
      <w:ins w:id="1122" w:author="Administrator" w:date="2015-12-28T01:18:27Z">
        <w:r>
          <w:rPr>
            <w:rFonts w:hint="eastAsia" w:ascii="华文楷体" w:hAnsi="华文楷体" w:eastAsia="华文楷体"/>
            <w:sz w:val="28"/>
            <w:szCs w:val="28"/>
            <w:lang w:eastAsia="zh-CN"/>
          </w:rPr>
          <w:t>等等</w:t>
        </w:r>
      </w:ins>
      <w:r>
        <w:rPr>
          <w:rFonts w:hint="eastAsia" w:ascii="华文楷体" w:hAnsi="华文楷体" w:eastAsia="华文楷体"/>
          <w:sz w:val="28"/>
          <w:szCs w:val="28"/>
        </w:rPr>
        <w:t>，但是火</w:t>
      </w:r>
      <w:ins w:id="1123" w:author="Administrator" w:date="2015-12-28T01:18:32Z">
        <w:r>
          <w:rPr>
            <w:rFonts w:hint="eastAsia" w:ascii="华文楷体" w:hAnsi="华文楷体" w:eastAsia="华文楷体"/>
            <w:sz w:val="28"/>
            <w:szCs w:val="28"/>
            <w:lang w:eastAsia="zh-CN"/>
          </w:rPr>
          <w:t>一</w:t>
        </w:r>
      </w:ins>
      <w:r>
        <w:rPr>
          <w:rFonts w:hint="eastAsia" w:ascii="华文楷体" w:hAnsi="华文楷体" w:eastAsia="华文楷体"/>
          <w:sz w:val="28"/>
          <w:szCs w:val="28"/>
        </w:rPr>
        <w:t>生起来</w:t>
      </w:r>
      <w:del w:id="1124" w:author="Administrator" w:date="2015-12-28T01:19:03Z">
        <w:r>
          <w:rPr>
            <w:rFonts w:hint="eastAsia" w:ascii="华文楷体" w:hAnsi="华文楷体" w:eastAsia="华文楷体"/>
            <w:sz w:val="28"/>
            <w:szCs w:val="28"/>
          </w:rPr>
          <w:delText>的时</w:delText>
        </w:r>
      </w:del>
      <w:ins w:id="1125" w:author="Administrator" w:date="2015-12-28T01:19:06Z">
        <w:r>
          <w:rPr>
            <w:rFonts w:hint="eastAsia" w:ascii="华文楷体" w:hAnsi="华文楷体" w:eastAsia="华文楷体"/>
            <w:sz w:val="28"/>
            <w:szCs w:val="28"/>
            <w:lang w:eastAsia="zh-CN"/>
          </w:rPr>
          <w:t>之后</w:t>
        </w:r>
      </w:ins>
      <w:ins w:id="1126" w:author="Administrator" w:date="2015-12-28T01:19:08Z">
        <w:r>
          <w:rPr>
            <w:rFonts w:hint="eastAsia" w:ascii="华文楷体" w:hAnsi="华文楷体" w:eastAsia="华文楷体"/>
            <w:sz w:val="28"/>
            <w:szCs w:val="28"/>
            <w:lang w:eastAsia="zh-CN"/>
          </w:rPr>
          <w:t>呢</w:t>
        </w:r>
      </w:ins>
      <w:del w:id="1127" w:author="Administrator" w:date="2015-12-28T01:19:08Z">
        <w:r>
          <w:rPr>
            <w:rFonts w:hint="eastAsia" w:ascii="华文楷体" w:hAnsi="华文楷体" w:eastAsia="华文楷体"/>
            <w:sz w:val="28"/>
            <w:szCs w:val="28"/>
          </w:rPr>
          <w:delText>候</w:delText>
        </w:r>
      </w:del>
      <w:r>
        <w:rPr>
          <w:rFonts w:hint="eastAsia" w:ascii="华文楷体" w:hAnsi="华文楷体" w:eastAsia="华文楷体"/>
          <w:sz w:val="28"/>
          <w:szCs w:val="28"/>
        </w:rPr>
        <w:t>，其他的野草自然</w:t>
      </w:r>
      <w:ins w:id="1128" w:author="Administrator" w:date="2015-12-28T01:19:15Z">
        <w:r>
          <w:rPr>
            <w:rFonts w:hint="eastAsia" w:ascii="华文楷体" w:hAnsi="华文楷体" w:eastAsia="华文楷体"/>
            <w:sz w:val="28"/>
            <w:szCs w:val="28"/>
            <w:lang w:eastAsia="zh-CN"/>
          </w:rPr>
          <w:t>而然</w:t>
        </w:r>
      </w:ins>
      <w:r>
        <w:rPr>
          <w:rFonts w:hint="eastAsia" w:ascii="华文楷体" w:hAnsi="华文楷体" w:eastAsia="华文楷体"/>
          <w:sz w:val="28"/>
          <w:szCs w:val="28"/>
        </w:rPr>
        <w:t>就</w:t>
      </w:r>
      <w:ins w:id="1129" w:author="Administrator" w:date="2015-12-28T01:19:22Z">
        <w:r>
          <w:rPr>
            <w:rFonts w:hint="eastAsia" w:ascii="华文楷体" w:hAnsi="华文楷体" w:eastAsia="华文楷体"/>
            <w:sz w:val="28"/>
            <w:szCs w:val="28"/>
            <w:lang w:eastAsia="zh-CN"/>
          </w:rPr>
          <w:t>会</w:t>
        </w:r>
      </w:ins>
      <w:r>
        <w:rPr>
          <w:rFonts w:hint="eastAsia" w:ascii="华文楷体" w:hAnsi="华文楷体" w:eastAsia="华文楷体"/>
          <w:sz w:val="28"/>
          <w:szCs w:val="28"/>
        </w:rPr>
        <w:t>烧毁了。所以</w:t>
      </w:r>
      <w:ins w:id="1130" w:author="Administrator" w:date="2015-12-28T01:19:26Z">
        <w:r>
          <w:rPr>
            <w:rFonts w:hint="eastAsia" w:ascii="华文楷体" w:hAnsi="华文楷体" w:eastAsia="华文楷体"/>
            <w:sz w:val="28"/>
            <w:szCs w:val="28"/>
            <w:lang w:eastAsia="zh-CN"/>
          </w:rPr>
          <w:t>说</w:t>
        </w:r>
      </w:ins>
      <w:r>
        <w:rPr>
          <w:rFonts w:hint="eastAsia" w:ascii="华文楷体" w:hAnsi="华文楷体" w:eastAsia="华文楷体"/>
          <w:sz w:val="28"/>
          <w:szCs w:val="28"/>
        </w:rPr>
        <w:t>中观</w:t>
      </w:r>
      <w:ins w:id="1131" w:author="Administrator" w:date="2015-12-28T01:19:33Z">
        <w:r>
          <w:rPr>
            <w:rFonts w:hint="eastAsia" w:ascii="华文楷体" w:hAnsi="华文楷体" w:eastAsia="华文楷体"/>
            <w:sz w:val="28"/>
            <w:szCs w:val="28"/>
            <w:lang w:eastAsia="zh-CN"/>
          </w:rPr>
          <w:t>宗</w:t>
        </w:r>
      </w:ins>
      <w:del w:id="1132" w:author="Administrator" w:date="2015-12-28T01:19:36Z">
        <w:r>
          <w:rPr>
            <w:rFonts w:hint="eastAsia" w:ascii="华文楷体" w:hAnsi="华文楷体" w:eastAsia="华文楷体"/>
            <w:sz w:val="28"/>
            <w:szCs w:val="28"/>
          </w:rPr>
          <w:delText>中论</w:delText>
        </w:r>
      </w:del>
      <w:r>
        <w:rPr>
          <w:rFonts w:hint="eastAsia" w:ascii="华文楷体" w:hAnsi="华文楷体" w:eastAsia="华文楷体"/>
          <w:sz w:val="28"/>
          <w:szCs w:val="28"/>
        </w:rPr>
        <w:t>论师的理证，</w:t>
      </w:r>
      <w:ins w:id="1133" w:author="Administrator" w:date="2015-12-31T00:01:21Z">
        <w:r>
          <w:rPr>
            <w:rFonts w:hint="eastAsia" w:ascii="华文楷体" w:hAnsi="华文楷体" w:eastAsia="华文楷体"/>
            <w:sz w:val="28"/>
            <w:szCs w:val="28"/>
            <w:lang w:eastAsia="zh-CN"/>
          </w:rPr>
          <w:t>在</w:t>
        </w:r>
      </w:ins>
      <w:del w:id="1134" w:author="Administrator" w:date="2015-12-28T01:19:46Z">
        <w:r>
          <w:rPr>
            <w:rFonts w:hint="eastAsia" w:ascii="华文楷体" w:hAnsi="华文楷体" w:eastAsia="华文楷体"/>
            <w:sz w:val="28"/>
            <w:szCs w:val="28"/>
          </w:rPr>
          <w:delText>觉得</w:delText>
        </w:r>
      </w:del>
      <w:ins w:id="1135" w:author="Administrator" w:date="2015-12-28T01:19:50Z">
        <w:r>
          <w:rPr>
            <w:rFonts w:hint="eastAsia" w:ascii="华文楷体" w:hAnsi="华文楷体" w:eastAsia="华文楷体"/>
            <w:sz w:val="28"/>
            <w:szCs w:val="28"/>
            <w:lang w:eastAsia="zh-CN"/>
          </w:rPr>
          <w:t>抉择</w:t>
        </w:r>
      </w:ins>
      <w:r>
        <w:rPr>
          <w:rFonts w:hint="eastAsia" w:ascii="华文楷体" w:hAnsi="华文楷体" w:eastAsia="华文楷体"/>
          <w:sz w:val="28"/>
          <w:szCs w:val="28"/>
        </w:rPr>
        <w:t>实相</w:t>
      </w:r>
      <w:ins w:id="1136" w:author="Administrator" w:date="2015-12-28T18:56:56Z">
        <w:r>
          <w:rPr>
            <w:rFonts w:hint="eastAsia" w:ascii="华文楷体" w:hAnsi="华文楷体" w:eastAsia="华文楷体"/>
            <w:sz w:val="28"/>
            <w:szCs w:val="28"/>
            <w:lang w:eastAsia="zh-CN"/>
          </w:rPr>
          <w:t>过程</w:t>
        </w:r>
      </w:ins>
      <w:r>
        <w:rPr>
          <w:rFonts w:hint="eastAsia" w:ascii="华文楷体" w:hAnsi="华文楷体" w:eastAsia="华文楷体"/>
          <w:sz w:val="28"/>
          <w:szCs w:val="28"/>
        </w:rPr>
        <w:t>当中不符合实相的</w:t>
      </w:r>
      <w:ins w:id="1137" w:author="Administrator" w:date="2015-12-28T01:20:40Z">
        <w:r>
          <w:rPr>
            <w:rFonts w:hint="eastAsia" w:ascii="华文楷体" w:hAnsi="华文楷体" w:eastAsia="华文楷体"/>
            <w:sz w:val="28"/>
            <w:szCs w:val="28"/>
            <w:lang w:eastAsia="zh-CN"/>
          </w:rPr>
          <w:t>所有的</w:t>
        </w:r>
      </w:ins>
      <w:ins w:id="1138" w:author="Administrator" w:date="2015-12-28T01:20:43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观点一并被推翻，</w:t>
      </w:r>
      <w:ins w:id="1139" w:author="Administrator" w:date="2015-12-28T01:20:02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一并被推翻所有</w:t>
      </w:r>
      <w:ins w:id="1140" w:author="Administrator" w:date="2015-12-28T01:21:11Z">
        <w:r>
          <w:rPr>
            <w:rFonts w:hint="eastAsia" w:ascii="华文楷体" w:hAnsi="华文楷体" w:eastAsia="华文楷体"/>
            <w:sz w:val="28"/>
            <w:szCs w:val="28"/>
            <w:lang w:eastAsia="zh-CN"/>
          </w:rPr>
          <w:t>辩方</w:t>
        </w:r>
      </w:ins>
      <w:ins w:id="1141" w:author="Administrator" w:date="2015-12-28T01:21:18Z">
        <w:r>
          <w:rPr>
            <w:rFonts w:hint="eastAsia" w:ascii="华文楷体" w:hAnsi="华文楷体" w:eastAsia="华文楷体"/>
            <w:sz w:val="28"/>
            <w:szCs w:val="28"/>
            <w:lang w:eastAsia="zh-CN"/>
          </w:rPr>
          <w:t>的</w:t>
        </w:r>
      </w:ins>
      <w:del w:id="1142" w:author="Administrator" w:date="2015-12-28T01:20:07Z">
        <w:r>
          <w:rPr>
            <w:rFonts w:hint="eastAsia" w:ascii="华文楷体" w:hAnsi="华文楷体" w:eastAsia="华文楷体"/>
            <w:sz w:val="28"/>
            <w:szCs w:val="28"/>
          </w:rPr>
          <w:delText>戏论</w:delText>
        </w:r>
      </w:del>
      <w:del w:id="1143" w:author="Administrator" w:date="2015-12-28T01:20:08Z">
        <w:r>
          <w:rPr>
            <w:rFonts w:hint="eastAsia" w:ascii="华文楷体" w:hAnsi="华文楷体" w:eastAsia="华文楷体"/>
            <w:sz w:val="28"/>
            <w:szCs w:val="28"/>
          </w:rPr>
          <w:delText>之</w:delText>
        </w:r>
      </w:del>
      <w:ins w:id="1144" w:author="Administrator" w:date="2015-12-28T01:20:15Z">
        <w:r>
          <w:rPr>
            <w:rFonts w:hint="eastAsia" w:ascii="华文楷体" w:hAnsi="华文楷体" w:eastAsia="华文楷体"/>
            <w:sz w:val="28"/>
            <w:szCs w:val="28"/>
            <w:lang w:eastAsia="zh-CN"/>
          </w:rPr>
          <w:t>邪</w:t>
        </w:r>
      </w:ins>
      <w:r>
        <w:rPr>
          <w:rFonts w:hint="eastAsia" w:ascii="华文楷体" w:hAnsi="华文楷体" w:eastAsia="华文楷体"/>
          <w:sz w:val="28"/>
          <w:szCs w:val="28"/>
        </w:rPr>
        <w:t>说。</w:t>
      </w:r>
    </w:p>
    <w:p>
      <w:pPr>
        <w:ind w:firstLine="570"/>
        <w:rPr>
          <w:ins w:id="1145" w:author="Administrator" w:date="2015-12-23T13:08:25Z"/>
          <w:rFonts w:hint="eastAsia" w:ascii="黑体" w:hAnsi="黑体" w:eastAsia="黑体" w:cs="黑体"/>
          <w:sz w:val="28"/>
          <w:szCs w:val="28"/>
          <w:rPrChange w:id="1146" w:author="Administrator" w:date="2015-12-23T13:08:39Z">
            <w:rPr>
              <w:ins w:id="1147" w:author="Administrator" w:date="2015-12-23T13:08:25Z"/>
              <w:rFonts w:hint="eastAsia" w:ascii="华文楷体" w:hAnsi="华文楷体" w:eastAsia="华文楷体"/>
              <w:sz w:val="28"/>
              <w:szCs w:val="28"/>
            </w:rPr>
          </w:rPrChange>
        </w:rPr>
      </w:pPr>
      <w:ins w:id="1148" w:author="Administrator" w:date="2015-12-23T13:08:46Z">
        <w:r>
          <w:rPr>
            <w:rFonts w:hint="eastAsia" w:ascii="黑体" w:hAnsi="黑体" w:eastAsia="黑体" w:cs="黑体"/>
            <w:sz w:val="28"/>
            <w:szCs w:val="28"/>
            <w:lang w:eastAsia="zh-CN"/>
          </w:rPr>
          <w:t>【</w:t>
        </w:r>
      </w:ins>
      <w:r>
        <w:rPr>
          <w:rFonts w:hint="eastAsia" w:ascii="黑体" w:hAnsi="黑体" w:eastAsia="黑体" w:cs="黑体"/>
          <w:sz w:val="28"/>
          <w:szCs w:val="28"/>
          <w:rPrChange w:id="1149" w:author="Administrator" w:date="2015-12-23T13:08:39Z">
            <w:rPr>
              <w:rFonts w:hint="eastAsia" w:ascii="华文楷体" w:hAnsi="华文楷体" w:eastAsia="华文楷体"/>
              <w:sz w:val="28"/>
              <w:szCs w:val="28"/>
            </w:rPr>
          </w:rPrChange>
        </w:rPr>
        <w:t xml:space="preserve">令其无懈可击、无机可乘,就像万里无云的晴空中升起太阳时日光下的黑暗顿散九霄云外一样。 </w:t>
      </w:r>
      <w:ins w:id="1150" w:author="Administrator" w:date="2015-12-23T13:08:44Z">
        <w:r>
          <w:rPr>
            <w:rFonts w:hint="eastAsia" w:ascii="黑体" w:hAnsi="黑体" w:eastAsia="黑体" w:cs="黑体"/>
            <w:sz w:val="28"/>
            <w:szCs w:val="28"/>
            <w:lang w:eastAsia="zh-CN"/>
          </w:rPr>
          <w:t>】</w:t>
        </w:r>
      </w:ins>
    </w:p>
    <w:p>
      <w:pPr>
        <w:ind w:firstLine="570"/>
        <w:rPr>
          <w:del w:id="1151" w:author="Administrator" w:date="2015-12-23T13:08:32Z"/>
          <w:rFonts w:hint="eastAsia" w:ascii="华文楷体" w:hAnsi="华文楷体" w:eastAsia="华文楷体"/>
          <w:sz w:val="28"/>
          <w:szCs w:val="28"/>
        </w:rPr>
      </w:pPr>
    </w:p>
    <w:p>
      <w:pPr>
        <w:ind w:firstLine="570"/>
        <w:rPr>
          <w:rFonts w:hint="eastAsia" w:ascii="华文楷体" w:hAnsi="华文楷体" w:eastAsia="华文楷体"/>
          <w:sz w:val="28"/>
          <w:szCs w:val="28"/>
        </w:rPr>
      </w:pPr>
      <w:r>
        <w:rPr>
          <w:rFonts w:hint="eastAsia" w:ascii="华文楷体" w:hAnsi="华文楷体" w:eastAsia="华文楷体"/>
          <w:sz w:val="28"/>
          <w:szCs w:val="28"/>
        </w:rPr>
        <w:t>真正</w:t>
      </w:r>
      <w:ins w:id="1152" w:author="Administrator" w:date="2015-12-28T01:21:35Z">
        <w:r>
          <w:rPr>
            <w:rFonts w:hint="eastAsia" w:ascii="华文楷体" w:hAnsi="华文楷体" w:eastAsia="华文楷体"/>
            <w:sz w:val="28"/>
            <w:szCs w:val="28"/>
            <w:lang w:eastAsia="zh-CN"/>
          </w:rPr>
          <w:t>在</w:t>
        </w:r>
      </w:ins>
      <w:r>
        <w:rPr>
          <w:rFonts w:hint="eastAsia" w:ascii="华文楷体" w:hAnsi="华文楷体" w:eastAsia="华文楷体"/>
          <w:sz w:val="28"/>
          <w:szCs w:val="28"/>
        </w:rPr>
        <w:t>推翻对方观点的时候，通过</w:t>
      </w:r>
      <w:ins w:id="1153" w:author="Administrator" w:date="2015-12-28T01:21:42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随顺理证之道</w:t>
      </w:r>
      <w:ins w:id="1154" w:author="Administrator" w:date="2015-12-28T01:21:47Z">
        <w:r>
          <w:rPr>
            <w:rFonts w:hint="eastAsia" w:ascii="华文楷体" w:hAnsi="华文楷体" w:eastAsia="华文楷体"/>
            <w:sz w:val="28"/>
            <w:szCs w:val="28"/>
            <w:lang w:eastAsia="zh-CN"/>
          </w:rPr>
          <w:t>，</w:t>
        </w:r>
      </w:ins>
      <w:r>
        <w:rPr>
          <w:rFonts w:hint="eastAsia" w:ascii="华文楷体" w:hAnsi="华文楷体" w:eastAsia="华文楷体"/>
          <w:sz w:val="28"/>
          <w:szCs w:val="28"/>
        </w:rPr>
        <w:t>令其</w:t>
      </w:r>
      <w:ins w:id="1155" w:author="Administrator" w:date="2015-12-28T01:22:05Z">
        <w:r>
          <w:rPr>
            <w:rFonts w:hint="eastAsia" w:ascii="华文楷体" w:hAnsi="华文楷体" w:eastAsia="华文楷体"/>
            <w:sz w:val="28"/>
            <w:szCs w:val="28"/>
            <w:lang w:eastAsia="zh-CN"/>
          </w:rPr>
          <w:t>就是</w:t>
        </w:r>
      </w:ins>
      <w:del w:id="1156" w:author="Administrator" w:date="2015-12-23T13:04:43Z">
        <w:r>
          <w:rPr>
            <w:rFonts w:hint="eastAsia" w:ascii="华文楷体" w:hAnsi="华文楷体" w:eastAsia="华文楷体"/>
            <w:sz w:val="28"/>
            <w:szCs w:val="28"/>
          </w:rPr>
          <w:delText>，</w:delText>
        </w:r>
      </w:del>
      <w:r>
        <w:rPr>
          <w:rFonts w:hint="eastAsia" w:ascii="华文楷体" w:hAnsi="华文楷体" w:eastAsia="华文楷体"/>
          <w:sz w:val="28"/>
          <w:szCs w:val="28"/>
        </w:rPr>
        <w:t>令</w:t>
      </w:r>
      <w:ins w:id="1157" w:author="Administrator" w:date="2015-12-28T01:22:1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外道</w:t>
      </w:r>
      <w:ins w:id="1158" w:author="Administrator" w:date="2015-12-28T01:22:24Z">
        <w:r>
          <w:rPr>
            <w:rFonts w:hint="eastAsia" w:ascii="华文楷体" w:hAnsi="华文楷体" w:eastAsia="华文楷体"/>
            <w:sz w:val="28"/>
            <w:szCs w:val="28"/>
            <w:lang w:eastAsia="zh-CN"/>
          </w:rPr>
          <w:t>、</w:t>
        </w:r>
      </w:ins>
      <w:ins w:id="1159" w:author="Administrator" w:date="2015-12-28T01:22:31Z">
        <w:r>
          <w:rPr>
            <w:rFonts w:hint="eastAsia" w:ascii="华文楷体" w:hAnsi="华文楷体" w:eastAsia="华文楷体"/>
            <w:sz w:val="28"/>
            <w:szCs w:val="28"/>
            <w:lang w:eastAsia="zh-CN"/>
          </w:rPr>
          <w:t>令</w:t>
        </w:r>
      </w:ins>
      <w:r>
        <w:rPr>
          <w:rFonts w:hint="eastAsia" w:ascii="华文楷体" w:hAnsi="华文楷体" w:eastAsia="华文楷体"/>
          <w:sz w:val="28"/>
          <w:szCs w:val="28"/>
        </w:rPr>
        <w:t>对方的观点无懈可击</w:t>
      </w:r>
      <w:ins w:id="1160" w:author="Administrator" w:date="2015-12-23T13:05:03Z">
        <w:r>
          <w:rPr>
            <w:rFonts w:hint="eastAsia" w:ascii="华文楷体" w:hAnsi="华文楷体" w:eastAsia="华文楷体"/>
            <w:sz w:val="28"/>
            <w:szCs w:val="28"/>
            <w:lang w:eastAsia="zh-CN"/>
          </w:rPr>
          <w:t>、</w:t>
        </w:r>
      </w:ins>
      <w:del w:id="1161" w:author="Administrator" w:date="2015-12-23T13:05:03Z">
        <w:r>
          <w:rPr>
            <w:rFonts w:hint="eastAsia" w:ascii="华文楷体" w:hAnsi="华文楷体" w:eastAsia="华文楷体"/>
            <w:sz w:val="28"/>
            <w:szCs w:val="28"/>
          </w:rPr>
          <w:delText>，</w:delText>
        </w:r>
      </w:del>
      <w:r>
        <w:rPr>
          <w:rFonts w:hint="eastAsia" w:ascii="华文楷体" w:hAnsi="华文楷体" w:eastAsia="华文楷体"/>
          <w:sz w:val="28"/>
          <w:szCs w:val="28"/>
        </w:rPr>
        <w:t>无机可乘，就好像万里无云的晴空当中</w:t>
      </w:r>
      <w:del w:id="1162" w:author="Administrator" w:date="2015-12-23T13:05:08Z">
        <w:r>
          <w:rPr>
            <w:rFonts w:hint="eastAsia" w:ascii="华文楷体" w:hAnsi="华文楷体" w:eastAsia="华文楷体"/>
            <w:sz w:val="28"/>
            <w:szCs w:val="28"/>
          </w:rPr>
          <w:delText>，</w:delText>
        </w:r>
      </w:del>
      <w:r>
        <w:rPr>
          <w:rFonts w:hint="eastAsia" w:ascii="华文楷体" w:hAnsi="华文楷体" w:eastAsia="华文楷体"/>
          <w:sz w:val="28"/>
          <w:szCs w:val="28"/>
        </w:rPr>
        <w:t>太阳升起来的时候</w:t>
      </w:r>
      <w:ins w:id="1163" w:author="Administrator" w:date="2015-12-28T18:58:40Z">
        <w:r>
          <w:rPr>
            <w:rFonts w:hint="eastAsia" w:ascii="华文楷体" w:hAnsi="华文楷体" w:eastAsia="华文楷体"/>
            <w:sz w:val="28"/>
            <w:szCs w:val="28"/>
            <w:lang w:eastAsia="zh-CN"/>
          </w:rPr>
          <w:t>这个</w:t>
        </w:r>
      </w:ins>
      <w:del w:id="1164" w:author="Administrator" w:date="2015-12-23T13:05:17Z">
        <w:r>
          <w:rPr>
            <w:rFonts w:hint="eastAsia" w:ascii="华文楷体" w:hAnsi="华文楷体" w:eastAsia="华文楷体"/>
            <w:sz w:val="28"/>
            <w:szCs w:val="28"/>
          </w:rPr>
          <w:delText>，</w:delText>
        </w:r>
      </w:del>
      <w:r>
        <w:rPr>
          <w:rFonts w:hint="eastAsia" w:ascii="华文楷体" w:hAnsi="华文楷体" w:eastAsia="华文楷体"/>
          <w:sz w:val="28"/>
          <w:szCs w:val="28"/>
        </w:rPr>
        <w:t>黑暗顿时就消散了。所以说在宣讲实相的这样的大论点出来之后，其余的不符合实相的所有</w:t>
      </w:r>
      <w:ins w:id="1165" w:author="Administrator" w:date="2015-12-28T01:22:53Z">
        <w:r>
          <w:rPr>
            <w:rFonts w:hint="eastAsia" w:ascii="华文楷体" w:hAnsi="华文楷体" w:eastAsia="华文楷体"/>
            <w:sz w:val="28"/>
            <w:szCs w:val="28"/>
            <w:lang w:eastAsia="zh-CN"/>
          </w:rPr>
          <w:t>的这样一种</w:t>
        </w:r>
      </w:ins>
      <w:r>
        <w:rPr>
          <w:rFonts w:hint="eastAsia" w:ascii="华文楷体" w:hAnsi="华文楷体" w:eastAsia="华文楷体"/>
          <w:sz w:val="28"/>
          <w:szCs w:val="28"/>
        </w:rPr>
        <w:t>邪说</w:t>
      </w:r>
      <w:del w:id="1166" w:author="Administrator" w:date="2015-12-23T13:05:29Z">
        <w:r>
          <w:rPr>
            <w:rFonts w:hint="eastAsia" w:ascii="华文楷体" w:hAnsi="华文楷体" w:eastAsia="华文楷体"/>
            <w:sz w:val="28"/>
            <w:szCs w:val="28"/>
          </w:rPr>
          <w:delText>，</w:delText>
        </w:r>
      </w:del>
      <w:r>
        <w:rPr>
          <w:rFonts w:hint="eastAsia" w:ascii="华文楷体" w:hAnsi="华文楷体" w:eastAsia="华文楷体"/>
          <w:sz w:val="28"/>
          <w:szCs w:val="28"/>
        </w:rPr>
        <w:t>全部</w:t>
      </w:r>
      <w:ins w:id="1167" w:author="Administrator" w:date="2015-12-28T18:59:02Z">
        <w:r>
          <w:rPr>
            <w:rFonts w:hint="eastAsia" w:ascii="华文楷体" w:hAnsi="华文楷体" w:eastAsia="华文楷体"/>
            <w:sz w:val="28"/>
            <w:szCs w:val="28"/>
            <w:lang w:eastAsia="zh-CN"/>
          </w:rPr>
          <w:t>都</w:t>
        </w:r>
      </w:ins>
      <w:ins w:id="1168" w:author="Administrator" w:date="2015-12-28T18:57:49Z">
        <w:r>
          <w:rPr>
            <w:rFonts w:hint="eastAsia" w:ascii="华文楷体" w:hAnsi="华文楷体" w:eastAsia="华文楷体"/>
            <w:sz w:val="28"/>
            <w:szCs w:val="28"/>
            <w:lang w:eastAsia="zh-CN"/>
          </w:rPr>
          <w:t>已经</w:t>
        </w:r>
      </w:ins>
      <w:r>
        <w:rPr>
          <w:rFonts w:hint="eastAsia" w:ascii="华文楷体" w:hAnsi="华文楷体" w:eastAsia="华文楷体"/>
          <w:sz w:val="28"/>
          <w:szCs w:val="28"/>
        </w:rPr>
        <w:t>被遣除掉了。</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下面解释</w:t>
      </w:r>
      <w:ins w:id="1169" w:author="Administrator" w:date="2015-12-31T00:02:16Z">
        <w:r>
          <w:rPr>
            <w:rFonts w:hint="eastAsia" w:ascii="华文楷体" w:hAnsi="华文楷体" w:eastAsia="华文楷体"/>
            <w:sz w:val="28"/>
            <w:szCs w:val="28"/>
            <w:lang w:eastAsia="zh-CN"/>
          </w:rPr>
          <w:t>一下</w:t>
        </w:r>
      </w:ins>
      <w:r>
        <w:rPr>
          <w:rFonts w:hint="eastAsia" w:ascii="华文楷体" w:hAnsi="华文楷体" w:eastAsia="华文楷体"/>
          <w:sz w:val="28"/>
          <w:szCs w:val="28"/>
        </w:rPr>
        <w:t>前面颂文当中</w:t>
      </w:r>
      <w:ins w:id="1170" w:author="Administrator" w:date="2015-12-28T18:57:56Z">
        <w:r>
          <w:rPr>
            <w:rFonts w:hint="eastAsia" w:ascii="华文楷体" w:hAnsi="华文楷体" w:eastAsia="华文楷体"/>
            <w:sz w:val="28"/>
            <w:szCs w:val="28"/>
            <w:lang w:eastAsia="zh-CN"/>
          </w:rPr>
          <w:t>或者</w:t>
        </w:r>
      </w:ins>
      <w:ins w:id="1171" w:author="Administrator" w:date="2015-12-28T18:59:09Z">
        <w:r>
          <w:rPr>
            <w:rFonts w:hint="eastAsia" w:ascii="华文楷体" w:hAnsi="华文楷体" w:eastAsia="华文楷体"/>
            <w:sz w:val="28"/>
            <w:szCs w:val="28"/>
            <w:lang w:eastAsia="zh-CN"/>
          </w:rPr>
          <w:t>说</w:t>
        </w:r>
      </w:ins>
      <w:ins w:id="1172" w:author="Administrator" w:date="2015-12-28T18:58:03Z">
        <w:r>
          <w:rPr>
            <w:rFonts w:hint="eastAsia" w:ascii="华文楷体" w:hAnsi="华文楷体" w:eastAsia="华文楷体"/>
            <w:sz w:val="28"/>
            <w:szCs w:val="28"/>
            <w:lang w:eastAsia="zh-CN"/>
          </w:rPr>
          <w:t>前面讲</w:t>
        </w:r>
      </w:ins>
      <w:r>
        <w:rPr>
          <w:rFonts w:hint="eastAsia" w:ascii="华文楷体" w:hAnsi="华文楷体" w:eastAsia="华文楷体"/>
          <w:sz w:val="28"/>
          <w:szCs w:val="28"/>
        </w:rPr>
        <w:t>淡黄派等颠倒分别有实法，怎么样承许果存在</w:t>
      </w:r>
      <w:ins w:id="1173" w:author="Administrator" w:date="2015-12-28T18:59:18Z">
        <w:r>
          <w:rPr>
            <w:rFonts w:hint="eastAsia" w:ascii="华文楷体" w:hAnsi="华文楷体" w:eastAsia="华文楷体"/>
            <w:sz w:val="28"/>
            <w:szCs w:val="28"/>
            <w:lang w:eastAsia="zh-CN"/>
          </w:rPr>
          <w:t>果</w:t>
        </w:r>
      </w:ins>
      <w:r>
        <w:rPr>
          <w:rFonts w:hint="eastAsia" w:ascii="华文楷体" w:hAnsi="华文楷体" w:eastAsia="华文楷体"/>
          <w:sz w:val="28"/>
          <w:szCs w:val="28"/>
        </w:rPr>
        <w:t>不存在的问题，下面就对这个做</w:t>
      </w:r>
      <w:ins w:id="1174" w:author="Administrator" w:date="2015-12-28T01:23:03Z">
        <w:r>
          <w:rPr>
            <w:rFonts w:hint="eastAsia" w:ascii="华文楷体" w:hAnsi="华文楷体" w:eastAsia="华文楷体"/>
            <w:sz w:val="28"/>
            <w:szCs w:val="28"/>
            <w:lang w:eastAsia="zh-CN"/>
          </w:rPr>
          <w:t>补充</w:t>
        </w:r>
      </w:ins>
      <w:r>
        <w:rPr>
          <w:rFonts w:hint="eastAsia" w:ascii="华文楷体" w:hAnsi="华文楷体" w:eastAsia="华文楷体"/>
          <w:sz w:val="28"/>
          <w:szCs w:val="28"/>
        </w:rPr>
        <w:t>解释</w:t>
      </w:r>
      <w:ins w:id="1175" w:author="Administrator" w:date="2015-12-23T13:11:34Z">
        <w:r>
          <w:rPr>
            <w:rFonts w:hint="eastAsia" w:ascii="华文楷体" w:hAnsi="华文楷体" w:eastAsia="华文楷体"/>
            <w:sz w:val="28"/>
            <w:szCs w:val="28"/>
            <w:lang w:eastAsia="zh-CN"/>
          </w:rPr>
          <w:t>。</w:t>
        </w:r>
      </w:ins>
      <w:del w:id="1176" w:author="Administrator" w:date="2015-12-23T13:11:34Z">
        <w:r>
          <w:rPr>
            <w:rFonts w:hint="eastAsia" w:ascii="华文楷体" w:hAnsi="华文楷体" w:eastAsia="华文楷体"/>
            <w:sz w:val="28"/>
            <w:szCs w:val="28"/>
          </w:rPr>
          <w:delText>，</w:delText>
        </w:r>
      </w:del>
    </w:p>
    <w:p>
      <w:pPr>
        <w:ind w:firstLine="570"/>
        <w:rPr>
          <w:ins w:id="1177" w:author="Administrator" w:date="2015-12-28T01:02:03Z"/>
          <w:rFonts w:hint="eastAsia" w:ascii="黑体" w:hAnsi="黑体" w:eastAsia="黑体" w:cs="黑体"/>
          <w:sz w:val="28"/>
          <w:szCs w:val="28"/>
          <w:lang w:eastAsia="zh-CN"/>
        </w:rPr>
      </w:pPr>
      <w:ins w:id="1178" w:author="Administrator" w:date="2015-12-23T13:11:38Z">
        <w:r>
          <w:rPr>
            <w:rFonts w:hint="eastAsia" w:ascii="黑体" w:hAnsi="黑体" w:eastAsia="黑体" w:cs="黑体"/>
            <w:sz w:val="28"/>
            <w:szCs w:val="28"/>
            <w:lang w:eastAsia="zh-CN"/>
            <w:rPrChange w:id="1179" w:author="Administrator" w:date="2015-12-23T13:11:46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180" w:author="Administrator" w:date="2015-12-23T13:11:46Z">
            <w:rPr>
              <w:rFonts w:hint="eastAsia" w:ascii="华文楷体" w:hAnsi="华文楷体" w:eastAsia="华文楷体"/>
              <w:sz w:val="28"/>
              <w:szCs w:val="28"/>
            </w:rPr>
          </w:rPrChange>
        </w:rPr>
        <w:t>(这里所说的辩方是指)主张果自性存在的淡黄派、说果不存在的吠陀派、声称果既有亦无的裸体派等。</w:t>
      </w:r>
      <w:del w:id="1181" w:author="Administrator" w:date="2015-12-28T01:00:56Z">
        <w:r>
          <w:rPr>
            <w:rFonts w:hint="eastAsia" w:ascii="黑体" w:hAnsi="黑体" w:eastAsia="黑体" w:cs="黑体"/>
            <w:sz w:val="28"/>
            <w:szCs w:val="28"/>
            <w:rPrChange w:id="1182" w:author="Administrator" w:date="2015-12-23T13:11:46Z">
              <w:rPr>
                <w:rFonts w:hint="eastAsia" w:ascii="华文楷体" w:hAnsi="华文楷体" w:eastAsia="华文楷体"/>
                <w:sz w:val="28"/>
                <w:szCs w:val="28"/>
              </w:rPr>
            </w:rPrChange>
          </w:rPr>
          <w:delText xml:space="preserve">由于他们的观点不符合万法的实相,因此无有正量可言。 </w:delText>
        </w:r>
      </w:del>
      <w:ins w:id="1183" w:author="Administrator" w:date="2015-12-28T01:00:59Z">
        <w:r>
          <w:rPr>
            <w:rFonts w:hint="eastAsia" w:ascii="黑体" w:hAnsi="黑体" w:eastAsia="黑体" w:cs="黑体"/>
            <w:sz w:val="28"/>
            <w:szCs w:val="28"/>
            <w:lang w:eastAsia="zh-CN"/>
          </w:rPr>
          <w:t>】</w:t>
        </w:r>
      </w:ins>
    </w:p>
    <w:p>
      <w:pPr>
        <w:ind w:firstLine="570"/>
        <w:rPr>
          <w:del w:id="1184" w:author="Administrator" w:date="2015-12-28T01:04:14Z"/>
          <w:rFonts w:hint="eastAsia" w:ascii="黑体" w:hAnsi="黑体" w:eastAsia="黑体" w:cs="黑体"/>
          <w:sz w:val="28"/>
          <w:szCs w:val="28"/>
          <w:rPrChange w:id="1185" w:author="Administrator" w:date="2015-12-23T13:11:46Z">
            <w:rPr>
              <w:del w:id="1186" w:author="Administrator" w:date="2015-12-28T01:04:14Z"/>
              <w:rFonts w:hint="eastAsia" w:ascii="华文楷体" w:hAnsi="华文楷体" w:eastAsia="华文楷体"/>
              <w:sz w:val="28"/>
              <w:szCs w:val="28"/>
            </w:rPr>
          </w:rPrChange>
        </w:rPr>
      </w:pPr>
      <w:ins w:id="1187" w:author="Administrator" w:date="2015-12-28T01:01:09Z">
        <w:r>
          <w:rPr>
            <w:rFonts w:hint="eastAsia" w:ascii="楷体_GB2312" w:hAnsi="楷体_GB2312" w:eastAsia="楷体_GB2312" w:cs="楷体_GB2312"/>
            <w:sz w:val="28"/>
            <w:szCs w:val="28"/>
            <w:lang w:eastAsia="zh-CN"/>
            <w:rPrChange w:id="1188" w:author="Administrator" w:date="2015-12-28T01:01:59Z">
              <w:rPr>
                <w:rFonts w:hint="eastAsia" w:ascii="黑体" w:hAnsi="黑体" w:eastAsia="黑体" w:cs="黑体"/>
                <w:sz w:val="28"/>
                <w:szCs w:val="28"/>
                <w:lang w:eastAsia="zh-CN"/>
              </w:rPr>
            </w:rPrChange>
          </w:rPr>
          <w:t>那么前面</w:t>
        </w:r>
      </w:ins>
      <w:ins w:id="1189" w:author="Administrator" w:date="2015-12-28T01:01:17Z">
        <w:r>
          <w:rPr>
            <w:rFonts w:hint="eastAsia" w:ascii="楷体_GB2312" w:hAnsi="楷体_GB2312" w:eastAsia="楷体_GB2312" w:cs="楷体_GB2312"/>
            <w:sz w:val="28"/>
            <w:szCs w:val="28"/>
            <w:lang w:eastAsia="zh-CN"/>
            <w:rPrChange w:id="1190" w:author="Administrator" w:date="2015-12-28T01:01:59Z">
              <w:rPr>
                <w:rFonts w:hint="eastAsia" w:ascii="黑体" w:hAnsi="黑体" w:eastAsia="黑体" w:cs="黑体"/>
                <w:sz w:val="28"/>
                <w:szCs w:val="28"/>
                <w:lang w:eastAsia="zh-CN"/>
              </w:rPr>
            </w:rPrChange>
          </w:rPr>
          <w:t>提到了一个</w:t>
        </w:r>
      </w:ins>
      <w:ins w:id="1191" w:author="Administrator" w:date="2015-12-28T01:01:22Z">
        <w:r>
          <w:rPr>
            <w:rFonts w:hint="eastAsia" w:ascii="楷体_GB2312" w:hAnsi="楷体_GB2312" w:eastAsia="楷体_GB2312" w:cs="楷体_GB2312"/>
            <w:sz w:val="28"/>
            <w:szCs w:val="28"/>
            <w:lang w:eastAsia="zh-CN"/>
            <w:rPrChange w:id="1192" w:author="Administrator" w:date="2015-12-28T01:01:59Z">
              <w:rPr>
                <w:rFonts w:hint="eastAsia" w:ascii="黑体" w:hAnsi="黑体" w:eastAsia="黑体" w:cs="黑体"/>
                <w:sz w:val="28"/>
                <w:szCs w:val="28"/>
                <w:lang w:eastAsia="zh-CN"/>
              </w:rPr>
            </w:rPrChange>
          </w:rPr>
          <w:t>或</w:t>
        </w:r>
      </w:ins>
      <w:ins w:id="1193" w:author="Administrator" w:date="2015-12-28T01:01:31Z">
        <w:r>
          <w:rPr>
            <w:rFonts w:hint="eastAsia" w:ascii="楷体_GB2312" w:hAnsi="楷体_GB2312" w:eastAsia="楷体_GB2312" w:cs="楷体_GB2312"/>
            <w:sz w:val="28"/>
            <w:szCs w:val="28"/>
            <w:lang w:eastAsia="zh-CN"/>
            <w:rPrChange w:id="1194" w:author="Administrator" w:date="2015-12-28T01:01:59Z">
              <w:rPr>
                <w:rFonts w:hint="eastAsia" w:ascii="黑体" w:hAnsi="黑体" w:eastAsia="黑体" w:cs="黑体"/>
                <w:sz w:val="28"/>
                <w:szCs w:val="28"/>
                <w:lang w:eastAsia="zh-CN"/>
              </w:rPr>
            </w:rPrChange>
          </w:rPr>
          <w:t>颂词当中</w:t>
        </w:r>
      </w:ins>
      <w:ins w:id="1195" w:author="Administrator" w:date="2015-12-28T01:01:42Z">
        <w:r>
          <w:rPr>
            <w:rFonts w:hint="eastAsia" w:ascii="楷体_GB2312" w:hAnsi="楷体_GB2312" w:eastAsia="楷体_GB2312" w:cs="楷体_GB2312"/>
            <w:sz w:val="28"/>
            <w:szCs w:val="28"/>
            <w:lang w:eastAsia="zh-CN"/>
            <w:rPrChange w:id="1196" w:author="Administrator" w:date="2015-12-28T01:01:59Z">
              <w:rPr>
                <w:rFonts w:hint="eastAsia" w:ascii="黑体" w:hAnsi="黑体" w:eastAsia="黑体" w:cs="黑体"/>
                <w:sz w:val="28"/>
                <w:szCs w:val="28"/>
                <w:lang w:eastAsia="zh-CN"/>
              </w:rPr>
            </w:rPrChange>
          </w:rPr>
          <w:t>提到一个辩</w:t>
        </w:r>
      </w:ins>
      <w:ins w:id="1197" w:author="Administrator" w:date="2015-12-28T01:01:46Z">
        <w:r>
          <w:rPr>
            <w:rFonts w:hint="eastAsia" w:ascii="楷体_GB2312" w:hAnsi="楷体_GB2312" w:eastAsia="楷体_GB2312" w:cs="楷体_GB2312"/>
            <w:sz w:val="28"/>
            <w:szCs w:val="28"/>
            <w:lang w:eastAsia="zh-CN"/>
            <w:rPrChange w:id="1198" w:author="Administrator" w:date="2015-12-28T01:01:59Z">
              <w:rPr>
                <w:rFonts w:hint="eastAsia" w:ascii="黑体" w:hAnsi="黑体" w:eastAsia="黑体" w:cs="黑体"/>
                <w:sz w:val="28"/>
                <w:szCs w:val="28"/>
                <w:lang w:eastAsia="zh-CN"/>
              </w:rPr>
            </w:rPrChange>
          </w:rPr>
          <w:t>方</w:t>
        </w:r>
      </w:ins>
      <w:ins w:id="1199" w:author="Administrator" w:date="2015-12-28T01:01:49Z">
        <w:r>
          <w:rPr>
            <w:rFonts w:hint="eastAsia" w:ascii="楷体_GB2312" w:hAnsi="楷体_GB2312" w:eastAsia="楷体_GB2312" w:cs="楷体_GB2312"/>
            <w:sz w:val="28"/>
            <w:szCs w:val="28"/>
            <w:lang w:eastAsia="zh-CN"/>
            <w:rPrChange w:id="1200" w:author="Administrator" w:date="2015-12-28T01:01:59Z">
              <w:rPr>
                <w:rFonts w:hint="eastAsia" w:ascii="黑体" w:hAnsi="黑体" w:eastAsia="黑体" w:cs="黑体"/>
                <w:sz w:val="28"/>
                <w:szCs w:val="28"/>
                <w:lang w:eastAsia="zh-CN"/>
              </w:rPr>
            </w:rPrChange>
          </w:rPr>
          <w:t>呢</w:t>
        </w:r>
      </w:ins>
      <w:ins w:id="1201" w:author="Administrator" w:date="2015-12-28T01:02:19Z">
        <w:r>
          <w:rPr>
            <w:rFonts w:hint="eastAsia" w:ascii="楷体_GB2312" w:hAnsi="楷体_GB2312" w:eastAsia="楷体_GB2312" w:cs="楷体_GB2312"/>
            <w:sz w:val="28"/>
            <w:szCs w:val="28"/>
            <w:lang w:eastAsia="zh-CN"/>
          </w:rPr>
          <w:t>，</w:t>
        </w:r>
      </w:ins>
      <w:ins w:id="1202" w:author="Administrator" w:date="2015-12-28T01:02:30Z">
        <w:r>
          <w:rPr>
            <w:rFonts w:hint="eastAsia" w:ascii="楷体_GB2312" w:hAnsi="楷体_GB2312" w:eastAsia="楷体_GB2312" w:cs="楷体_GB2312"/>
            <w:sz w:val="28"/>
            <w:szCs w:val="28"/>
            <w:lang w:eastAsia="zh-CN"/>
          </w:rPr>
          <w:t>或者在前面</w:t>
        </w:r>
      </w:ins>
      <w:ins w:id="1203" w:author="Administrator" w:date="2015-12-28T01:02:39Z">
        <w:r>
          <w:rPr>
            <w:rFonts w:hint="eastAsia" w:ascii="楷体_GB2312" w:hAnsi="楷体_GB2312" w:eastAsia="楷体_GB2312" w:cs="楷体_GB2312"/>
            <w:sz w:val="28"/>
            <w:szCs w:val="28"/>
            <w:lang w:eastAsia="zh-CN"/>
          </w:rPr>
          <w:t>颂词当中</w:t>
        </w:r>
      </w:ins>
      <w:ins w:id="1204" w:author="Administrator" w:date="2015-12-28T01:02:43Z">
        <w:r>
          <w:rPr>
            <w:rFonts w:hint="eastAsia" w:ascii="楷体_GB2312" w:hAnsi="楷体_GB2312" w:eastAsia="楷体_GB2312" w:cs="楷体_GB2312"/>
            <w:sz w:val="28"/>
            <w:szCs w:val="28"/>
            <w:lang w:eastAsia="zh-CN"/>
          </w:rPr>
          <w:t>说</w:t>
        </w:r>
      </w:ins>
      <w:ins w:id="1205" w:author="Administrator" w:date="2015-12-28T01:02:47Z">
        <w:r>
          <w:rPr>
            <w:rFonts w:hint="eastAsia" w:ascii="楷体_GB2312" w:hAnsi="楷体_GB2312" w:eastAsia="楷体_GB2312" w:cs="楷体_GB2312"/>
            <w:sz w:val="28"/>
            <w:szCs w:val="28"/>
            <w:lang w:eastAsia="zh-CN"/>
          </w:rPr>
          <w:t>有些</w:t>
        </w:r>
      </w:ins>
      <w:ins w:id="1206" w:author="Administrator" w:date="2015-12-28T01:02:53Z">
        <w:r>
          <w:rPr>
            <w:rFonts w:hint="eastAsia" w:ascii="楷体_GB2312" w:hAnsi="楷体_GB2312" w:eastAsia="楷体_GB2312" w:cs="楷体_GB2312"/>
            <w:sz w:val="28"/>
            <w:szCs w:val="28"/>
            <w:lang w:eastAsia="zh-CN"/>
          </w:rPr>
          <w:t>承许</w:t>
        </w:r>
      </w:ins>
      <w:ins w:id="1207" w:author="Administrator" w:date="2015-12-28T01:03:07Z">
        <w:r>
          <w:rPr>
            <w:rFonts w:hint="eastAsia" w:ascii="楷体_GB2312" w:hAnsi="楷体_GB2312" w:eastAsia="楷体_GB2312" w:cs="楷体_GB2312"/>
            <w:sz w:val="28"/>
            <w:szCs w:val="28"/>
            <w:lang w:eastAsia="zh-CN"/>
          </w:rPr>
          <w:t>果</w:t>
        </w:r>
      </w:ins>
      <w:ins w:id="1208" w:author="Administrator" w:date="2015-12-28T01:03:00Z">
        <w:r>
          <w:rPr>
            <w:rFonts w:hint="eastAsia" w:ascii="楷体_GB2312" w:hAnsi="楷体_GB2312" w:eastAsia="楷体_GB2312" w:cs="楷体_GB2312"/>
            <w:sz w:val="28"/>
            <w:szCs w:val="28"/>
            <w:lang w:eastAsia="zh-CN"/>
          </w:rPr>
          <w:t>存在</w:t>
        </w:r>
      </w:ins>
      <w:ins w:id="1209" w:author="Administrator" w:date="2015-12-28T01:03:13Z">
        <w:r>
          <w:rPr>
            <w:rFonts w:hint="eastAsia" w:ascii="楷体_GB2312" w:hAnsi="楷体_GB2312" w:eastAsia="楷体_GB2312" w:cs="楷体_GB2312"/>
            <w:sz w:val="28"/>
            <w:szCs w:val="28"/>
            <w:lang w:eastAsia="zh-CN"/>
          </w:rPr>
          <w:t>、</w:t>
        </w:r>
      </w:ins>
      <w:ins w:id="1210" w:author="Administrator" w:date="2015-12-28T01:03:22Z">
        <w:r>
          <w:rPr>
            <w:rFonts w:hint="eastAsia" w:ascii="楷体_GB2312" w:hAnsi="楷体_GB2312" w:eastAsia="楷体_GB2312" w:cs="楷体_GB2312"/>
            <w:sz w:val="28"/>
            <w:szCs w:val="28"/>
            <w:lang w:eastAsia="zh-CN"/>
          </w:rPr>
          <w:t>有些</w:t>
        </w:r>
      </w:ins>
      <w:ins w:id="1211" w:author="Administrator" w:date="2015-12-28T01:03:31Z">
        <w:r>
          <w:rPr>
            <w:rFonts w:hint="eastAsia" w:ascii="楷体_GB2312" w:hAnsi="楷体_GB2312" w:eastAsia="楷体_GB2312" w:cs="楷体_GB2312"/>
            <w:sz w:val="28"/>
            <w:szCs w:val="28"/>
            <w:lang w:eastAsia="zh-CN"/>
          </w:rPr>
          <w:t>承许果</w:t>
        </w:r>
      </w:ins>
      <w:ins w:id="1212" w:author="Administrator" w:date="2015-12-28T01:03:34Z">
        <w:r>
          <w:rPr>
            <w:rFonts w:hint="eastAsia" w:ascii="楷体_GB2312" w:hAnsi="楷体_GB2312" w:eastAsia="楷体_GB2312" w:cs="楷体_GB2312"/>
            <w:sz w:val="28"/>
            <w:szCs w:val="28"/>
            <w:lang w:eastAsia="zh-CN"/>
          </w:rPr>
          <w:t>不</w:t>
        </w:r>
      </w:ins>
      <w:ins w:id="1213" w:author="Administrator" w:date="2015-12-28T01:03:31Z">
        <w:r>
          <w:rPr>
            <w:rFonts w:hint="eastAsia" w:ascii="楷体_GB2312" w:hAnsi="楷体_GB2312" w:eastAsia="楷体_GB2312" w:cs="楷体_GB2312"/>
            <w:sz w:val="28"/>
            <w:szCs w:val="28"/>
            <w:lang w:eastAsia="zh-CN"/>
          </w:rPr>
          <w:t>存在</w:t>
        </w:r>
      </w:ins>
      <w:ins w:id="1214" w:author="Administrator" w:date="2015-12-28T01:03:41Z">
        <w:r>
          <w:rPr>
            <w:rFonts w:hint="eastAsia" w:ascii="楷体_GB2312" w:hAnsi="楷体_GB2312" w:eastAsia="楷体_GB2312" w:cs="楷体_GB2312"/>
            <w:sz w:val="28"/>
            <w:szCs w:val="28"/>
            <w:lang w:eastAsia="zh-CN"/>
          </w:rPr>
          <w:t>。</w:t>
        </w:r>
      </w:ins>
      <w:ins w:id="1215" w:author="Administrator" w:date="2015-12-28T01:03:44Z">
        <w:r>
          <w:rPr>
            <w:rFonts w:hint="eastAsia" w:ascii="楷体_GB2312" w:hAnsi="楷体_GB2312" w:eastAsia="楷体_GB2312" w:cs="楷体_GB2312"/>
            <w:sz w:val="28"/>
            <w:szCs w:val="28"/>
            <w:lang w:eastAsia="zh-CN"/>
          </w:rPr>
          <w:t>主张</w:t>
        </w:r>
      </w:ins>
      <w:ins w:id="1216" w:author="Administrator" w:date="2015-12-28T01:03:49Z">
        <w:r>
          <w:rPr>
            <w:rFonts w:hint="eastAsia" w:ascii="楷体_GB2312" w:hAnsi="楷体_GB2312" w:eastAsia="楷体_GB2312" w:cs="楷体_GB2312"/>
            <w:sz w:val="28"/>
            <w:szCs w:val="28"/>
            <w:lang w:eastAsia="zh-CN"/>
          </w:rPr>
          <w:t>果</w:t>
        </w:r>
      </w:ins>
      <w:ins w:id="1217" w:author="Administrator" w:date="2015-12-28T01:03:53Z">
        <w:r>
          <w:rPr>
            <w:rFonts w:hint="eastAsia" w:ascii="楷体_GB2312" w:hAnsi="楷体_GB2312" w:eastAsia="楷体_GB2312" w:cs="楷体_GB2312"/>
            <w:sz w:val="28"/>
            <w:szCs w:val="28"/>
            <w:lang w:eastAsia="zh-CN"/>
          </w:rPr>
          <w:t>自性存在</w:t>
        </w:r>
      </w:ins>
      <w:ins w:id="1218" w:author="Administrator" w:date="2015-12-28T01:03:59Z">
        <w:r>
          <w:rPr>
            <w:rFonts w:hint="eastAsia" w:ascii="楷体_GB2312" w:hAnsi="楷体_GB2312" w:eastAsia="楷体_GB2312" w:cs="楷体_GB2312"/>
            <w:sz w:val="28"/>
            <w:szCs w:val="28"/>
            <w:lang w:eastAsia="zh-CN"/>
          </w:rPr>
          <w:t>就是</w:t>
        </w:r>
      </w:ins>
      <w:ins w:id="1219" w:author="Administrator" w:date="2015-12-28T01:04:10Z">
        <w:r>
          <w:rPr>
            <w:rFonts w:hint="eastAsia" w:ascii="华文楷体" w:hAnsi="华文楷体" w:eastAsia="华文楷体"/>
            <w:sz w:val="28"/>
            <w:szCs w:val="28"/>
          </w:rPr>
          <w:t>淡黄派</w:t>
        </w:r>
      </w:ins>
    </w:p>
    <w:p>
      <w:pPr>
        <w:ind w:firstLine="570"/>
        <w:rPr>
          <w:del w:id="1220" w:author="Administrator" w:date="2015-12-23T13:33:04Z"/>
          <w:rFonts w:hint="eastAsia" w:ascii="华文楷体" w:hAnsi="华文楷体" w:eastAsia="华文楷体"/>
          <w:sz w:val="28"/>
          <w:szCs w:val="28"/>
        </w:rPr>
      </w:pPr>
      <w:ins w:id="1221" w:author="Administrator" w:date="2015-12-28T01:04:15Z">
        <w:r>
          <w:rPr>
            <w:rFonts w:hint="eastAsia" w:ascii="华文楷体" w:hAnsi="华文楷体" w:eastAsia="华文楷体"/>
            <w:sz w:val="28"/>
            <w:szCs w:val="28"/>
            <w:lang w:eastAsia="zh-CN"/>
          </w:rPr>
          <w:t>，</w:t>
        </w:r>
      </w:ins>
      <w:r>
        <w:rPr>
          <w:rFonts w:hint="eastAsia" w:ascii="华文楷体" w:hAnsi="华文楷体" w:eastAsia="华文楷体"/>
          <w:sz w:val="28"/>
          <w:szCs w:val="28"/>
        </w:rPr>
        <w:t>淡黄派又叫</w:t>
      </w:r>
      <w:del w:id="1222" w:author="Administrator" w:date="2015-12-28T01:04:18Z">
        <w:r>
          <w:rPr>
            <w:rFonts w:hint="eastAsia" w:ascii="华文楷体" w:hAnsi="华文楷体" w:eastAsia="华文楷体"/>
            <w:sz w:val="28"/>
            <w:szCs w:val="28"/>
          </w:rPr>
          <w:delText>宿</w:delText>
        </w:r>
      </w:del>
      <w:ins w:id="1223" w:author="Administrator" w:date="2015-12-28T01:04:20Z">
        <w:r>
          <w:rPr>
            <w:rFonts w:hint="eastAsia" w:ascii="华文楷体" w:hAnsi="华文楷体" w:eastAsia="华文楷体"/>
            <w:sz w:val="28"/>
            <w:szCs w:val="28"/>
            <w:lang w:eastAsia="zh-CN"/>
          </w:rPr>
          <w:t>数</w:t>
        </w:r>
      </w:ins>
      <w:r>
        <w:rPr>
          <w:rFonts w:hint="eastAsia" w:ascii="华文楷体" w:hAnsi="华文楷体" w:eastAsia="华文楷体"/>
          <w:sz w:val="28"/>
          <w:szCs w:val="28"/>
        </w:rPr>
        <w:t>论派，前一段时间我们学习过</w:t>
      </w:r>
      <w:ins w:id="1224" w:author="Administrator" w:date="2015-12-28T01:23:39Z">
        <w:r>
          <w:rPr>
            <w:rFonts w:hint="eastAsia" w:ascii="华文楷体" w:hAnsi="华文楷体" w:eastAsia="华文楷体"/>
            <w:sz w:val="28"/>
            <w:szCs w:val="28"/>
            <w:lang w:eastAsia="zh-CN"/>
          </w:rPr>
          <w:t>它的</w:t>
        </w:r>
      </w:ins>
      <w:ins w:id="1225" w:author="Administrator" w:date="2015-12-28T01:23:44Z">
        <w:r>
          <w:rPr>
            <w:rFonts w:hint="eastAsia" w:ascii="华文楷体" w:hAnsi="华文楷体" w:eastAsia="华文楷体"/>
            <w:sz w:val="28"/>
            <w:szCs w:val="28"/>
            <w:lang w:eastAsia="zh-CN"/>
          </w:rPr>
          <w:t>观点</w:t>
        </w:r>
      </w:ins>
      <w:r>
        <w:rPr>
          <w:rFonts w:hint="eastAsia" w:ascii="华文楷体" w:hAnsi="华文楷体" w:eastAsia="华文楷体"/>
          <w:sz w:val="28"/>
          <w:szCs w:val="28"/>
        </w:rPr>
        <w:t>，</w:t>
      </w:r>
      <w:ins w:id="1226" w:author="Administrator" w:date="2015-12-28T01:24:30Z">
        <w:r>
          <w:rPr>
            <w:rFonts w:hint="eastAsia" w:ascii="华文楷体" w:hAnsi="华文楷体" w:eastAsia="华文楷体"/>
            <w:sz w:val="28"/>
            <w:szCs w:val="28"/>
            <w:lang w:eastAsia="zh-CN"/>
          </w:rPr>
          <w:t>就是数论外道</w:t>
        </w:r>
      </w:ins>
      <w:ins w:id="1227" w:author="Administrator" w:date="2015-12-28T18:59:58Z">
        <w:r>
          <w:rPr>
            <w:rFonts w:hint="eastAsia" w:ascii="华文楷体" w:hAnsi="华文楷体" w:eastAsia="华文楷体"/>
            <w:sz w:val="28"/>
            <w:szCs w:val="28"/>
            <w:lang w:eastAsia="zh-CN"/>
          </w:rPr>
          <w:t>。</w:t>
        </w:r>
      </w:ins>
      <w:del w:id="1228" w:author="Administrator" w:date="2015-12-28T01:04:28Z">
        <w:r>
          <w:rPr>
            <w:rFonts w:hint="eastAsia" w:ascii="华文楷体" w:hAnsi="华文楷体" w:eastAsia="华文楷体"/>
            <w:sz w:val="28"/>
            <w:szCs w:val="28"/>
          </w:rPr>
          <w:delText>宿</w:delText>
        </w:r>
      </w:del>
      <w:ins w:id="1229" w:author="Administrator" w:date="2015-12-28T01:04:29Z">
        <w:r>
          <w:rPr>
            <w:rFonts w:hint="eastAsia" w:ascii="华文楷体" w:hAnsi="华文楷体" w:eastAsia="华文楷体"/>
            <w:sz w:val="28"/>
            <w:szCs w:val="28"/>
            <w:lang w:eastAsia="zh-CN"/>
          </w:rPr>
          <w:t>数</w:t>
        </w:r>
      </w:ins>
      <w:r>
        <w:rPr>
          <w:rFonts w:hint="eastAsia" w:ascii="华文楷体" w:hAnsi="华文楷体" w:eastAsia="华文楷体"/>
          <w:sz w:val="28"/>
          <w:szCs w:val="28"/>
        </w:rPr>
        <w:t>论外道承许自生，</w:t>
      </w:r>
      <w:ins w:id="1230" w:author="Administrator" w:date="2015-12-28T19:00:07Z">
        <w:r>
          <w:rPr>
            <w:rFonts w:hint="eastAsia" w:ascii="华文楷体" w:hAnsi="华文楷体" w:eastAsia="华文楷体"/>
            <w:sz w:val="28"/>
            <w:szCs w:val="28"/>
            <w:lang w:eastAsia="zh-CN"/>
          </w:rPr>
          <w:t>所以</w:t>
        </w:r>
      </w:ins>
      <w:ins w:id="1231" w:author="Administrator" w:date="2015-12-28T19:00:23Z">
        <w:r>
          <w:rPr>
            <w:rFonts w:hint="eastAsia" w:ascii="华文楷体" w:hAnsi="华文楷体" w:eastAsia="华文楷体"/>
            <w:sz w:val="28"/>
            <w:szCs w:val="28"/>
            <w:lang w:eastAsia="zh-CN"/>
          </w:rPr>
          <w:t>说</w:t>
        </w:r>
      </w:ins>
      <w:r>
        <w:rPr>
          <w:rFonts w:hint="eastAsia" w:ascii="华文楷体" w:hAnsi="华文楷体" w:eastAsia="华文楷体"/>
          <w:sz w:val="28"/>
          <w:szCs w:val="28"/>
        </w:rPr>
        <w:t>在承许自生的过程当中，它的果法的自性</w:t>
      </w:r>
      <w:del w:id="1232" w:author="Administrator" w:date="2015-12-23T13:32:15Z">
        <w:r>
          <w:rPr>
            <w:rFonts w:hint="eastAsia" w:ascii="华文楷体" w:hAnsi="华文楷体" w:eastAsia="华文楷体"/>
            <w:sz w:val="28"/>
            <w:szCs w:val="28"/>
          </w:rPr>
          <w:delText>，</w:delText>
        </w:r>
      </w:del>
      <w:r>
        <w:rPr>
          <w:rFonts w:hint="eastAsia" w:ascii="华文楷体" w:hAnsi="华文楷体" w:eastAsia="华文楷体"/>
          <w:sz w:val="28"/>
          <w:szCs w:val="28"/>
        </w:rPr>
        <w:t>是在因当中就已经存在</w:t>
      </w:r>
      <w:ins w:id="1233" w:author="Administrator" w:date="2015-12-28T01:23:51Z">
        <w:r>
          <w:rPr>
            <w:rFonts w:hint="eastAsia" w:ascii="华文楷体" w:hAnsi="华文楷体" w:eastAsia="华文楷体"/>
            <w:sz w:val="28"/>
            <w:szCs w:val="28"/>
            <w:lang w:eastAsia="zh-CN"/>
          </w:rPr>
          <w:t>了</w:t>
        </w:r>
      </w:ins>
      <w:r>
        <w:rPr>
          <w:rFonts w:hint="eastAsia" w:ascii="华文楷体" w:hAnsi="华文楷体" w:eastAsia="华文楷体"/>
          <w:sz w:val="28"/>
          <w:szCs w:val="28"/>
        </w:rPr>
        <w:t>的，所以</w:t>
      </w:r>
      <w:ins w:id="1234" w:author="Administrator" w:date="2015-12-31T00:03:19Z">
        <w:r>
          <w:rPr>
            <w:rFonts w:hint="eastAsia" w:ascii="华文楷体" w:hAnsi="华文楷体" w:eastAsia="华文楷体"/>
            <w:sz w:val="28"/>
            <w:szCs w:val="28"/>
            <w:lang w:eastAsia="zh-CN"/>
          </w:rPr>
          <w:t>说</w:t>
        </w:r>
      </w:ins>
      <w:r>
        <w:rPr>
          <w:rFonts w:hint="eastAsia" w:ascii="华文楷体" w:hAnsi="华文楷体" w:eastAsia="华文楷体"/>
          <w:sz w:val="28"/>
          <w:szCs w:val="28"/>
        </w:rPr>
        <w:t>这方面叫做果自性存在，</w:t>
      </w:r>
      <w:ins w:id="1235" w:author="Administrator" w:date="2015-12-28T01:24:00Z">
        <w:r>
          <w:rPr>
            <w:rFonts w:hint="eastAsia" w:ascii="华文楷体" w:hAnsi="华文楷体" w:eastAsia="华文楷体"/>
            <w:sz w:val="28"/>
            <w:szCs w:val="28"/>
          </w:rPr>
          <w:t>果自性存在</w:t>
        </w:r>
      </w:ins>
      <w:ins w:id="1236" w:author="Administrator" w:date="2015-12-28T01:24:06Z">
        <w:r>
          <w:rPr>
            <w:rFonts w:hint="eastAsia" w:ascii="华文楷体" w:hAnsi="华文楷体" w:eastAsia="华文楷体"/>
            <w:sz w:val="28"/>
            <w:szCs w:val="28"/>
            <w:lang w:eastAsia="zh-CN"/>
          </w:rPr>
          <w:t>就是</w:t>
        </w:r>
      </w:ins>
      <w:ins w:id="1237" w:author="Administrator" w:date="2015-12-28T19:00:37Z">
        <w:r>
          <w:rPr>
            <w:rFonts w:hint="eastAsia" w:ascii="华文楷体" w:hAnsi="华文楷体" w:eastAsia="华文楷体"/>
            <w:sz w:val="28"/>
            <w:szCs w:val="28"/>
            <w:lang w:eastAsia="zh-CN"/>
          </w:rPr>
          <w:t>说</w:t>
        </w:r>
      </w:ins>
      <w:r>
        <w:rPr>
          <w:rFonts w:hint="eastAsia" w:ascii="华文楷体" w:hAnsi="华文楷体" w:eastAsia="华文楷体"/>
          <w:sz w:val="28"/>
          <w:szCs w:val="28"/>
        </w:rPr>
        <w:t>在因中</w:t>
      </w:r>
      <w:ins w:id="1238" w:author="Administrator" w:date="2015-12-28T01:23:17Z">
        <w:r>
          <w:rPr>
            <w:rFonts w:hint="eastAsia" w:ascii="华文楷体" w:hAnsi="华文楷体" w:eastAsia="华文楷体"/>
            <w:sz w:val="28"/>
            <w:szCs w:val="28"/>
            <w:lang w:eastAsia="zh-CN"/>
          </w:rPr>
          <w:t>具</w:t>
        </w:r>
      </w:ins>
      <w:del w:id="1239" w:author="Administrator" w:date="2015-12-28T01:23:14Z">
        <w:r>
          <w:rPr>
            <w:rFonts w:hint="eastAsia" w:ascii="华文楷体" w:hAnsi="华文楷体" w:eastAsia="华文楷体"/>
            <w:sz w:val="28"/>
            <w:szCs w:val="28"/>
          </w:rPr>
          <w:delText>俱</w:delText>
        </w:r>
      </w:del>
      <w:r>
        <w:rPr>
          <w:rFonts w:hint="eastAsia" w:ascii="华文楷体" w:hAnsi="华文楷体" w:eastAsia="华文楷体"/>
          <w:sz w:val="28"/>
          <w:szCs w:val="28"/>
        </w:rPr>
        <w:t>果，这个果已经有了，这个果</w:t>
      </w:r>
      <w:ins w:id="1240" w:author="Administrator" w:date="2015-12-28T01:24:39Z">
        <w:r>
          <w:rPr>
            <w:rFonts w:hint="eastAsia" w:ascii="华文楷体" w:hAnsi="华文楷体" w:eastAsia="华文楷体"/>
            <w:sz w:val="28"/>
            <w:szCs w:val="28"/>
            <w:lang w:eastAsia="zh-CN"/>
          </w:rPr>
          <w:t>是</w:t>
        </w:r>
      </w:ins>
      <w:r>
        <w:rPr>
          <w:rFonts w:hint="eastAsia" w:ascii="华文楷体" w:hAnsi="华文楷体" w:eastAsia="华文楷体"/>
          <w:sz w:val="28"/>
          <w:szCs w:val="28"/>
        </w:rPr>
        <w:t>在因当中就已经存在的，这个叫做</w:t>
      </w:r>
      <w:ins w:id="1241" w:author="Administrator" w:date="2015-12-31T00:03:36Z">
        <w:r>
          <w:rPr>
            <w:rFonts w:hint="eastAsia" w:ascii="华文楷体" w:hAnsi="华文楷体" w:eastAsia="华文楷体"/>
            <w:sz w:val="28"/>
            <w:szCs w:val="28"/>
            <w:lang w:eastAsia="zh-CN"/>
          </w:rPr>
          <w:t>主张</w:t>
        </w:r>
      </w:ins>
      <w:r>
        <w:rPr>
          <w:rFonts w:hint="eastAsia" w:ascii="华文楷体" w:hAnsi="华文楷体" w:eastAsia="华文楷体"/>
          <w:sz w:val="28"/>
          <w:szCs w:val="28"/>
        </w:rPr>
        <w:t>果自性存在的淡黄派</w:t>
      </w:r>
      <w:ins w:id="1242" w:author="Administrator" w:date="2015-12-28T01:24:58Z">
        <w:r>
          <w:rPr>
            <w:rFonts w:hint="eastAsia" w:ascii="华文楷体" w:hAnsi="华文楷体" w:eastAsia="华文楷体"/>
            <w:sz w:val="28"/>
            <w:szCs w:val="28"/>
            <w:lang w:eastAsia="zh-CN"/>
          </w:rPr>
          <w:t>，</w:t>
        </w:r>
      </w:ins>
      <w:ins w:id="1243" w:author="Administrator" w:date="2015-12-28T01:24:56Z">
        <w:r>
          <w:rPr>
            <w:rFonts w:hint="eastAsia" w:ascii="华文楷体" w:hAnsi="华文楷体" w:eastAsia="华文楷体"/>
            <w:sz w:val="28"/>
            <w:szCs w:val="28"/>
            <w:lang w:eastAsia="zh-CN"/>
          </w:rPr>
          <w:t>数论外道</w:t>
        </w:r>
      </w:ins>
      <w:r>
        <w:rPr>
          <w:rFonts w:hint="eastAsia" w:ascii="华文楷体" w:hAnsi="华文楷体" w:eastAsia="华文楷体"/>
          <w:sz w:val="28"/>
          <w:szCs w:val="28"/>
        </w:rPr>
        <w:t>。然后说果不存在的吠陀派，吠陀派是承许他生的，</w:t>
      </w:r>
      <w:ins w:id="1244" w:author="Administrator" w:date="2015-12-28T01:25:27Z">
        <w:r>
          <w:rPr>
            <w:rFonts w:hint="eastAsia" w:ascii="华文楷体" w:hAnsi="华文楷体" w:eastAsia="华文楷体"/>
            <w:sz w:val="28"/>
            <w:szCs w:val="28"/>
          </w:rPr>
          <w:t>承许他生的</w:t>
        </w:r>
      </w:ins>
      <w:del w:id="1245" w:author="Administrator" w:date="2015-12-28T01:25:33Z">
        <w:r>
          <w:rPr>
            <w:rFonts w:hint="eastAsia" w:ascii="华文楷体" w:hAnsi="华文楷体" w:eastAsia="华文楷体"/>
            <w:sz w:val="28"/>
            <w:szCs w:val="28"/>
          </w:rPr>
          <w:delText>所</w:delText>
        </w:r>
      </w:del>
      <w:del w:id="1246" w:author="Administrator" w:date="2015-12-28T01:25:35Z">
        <w:r>
          <w:rPr>
            <w:rFonts w:hint="eastAsia" w:ascii="华文楷体" w:hAnsi="华文楷体" w:eastAsia="华文楷体"/>
            <w:sz w:val="28"/>
            <w:szCs w:val="28"/>
          </w:rPr>
          <w:delText>以</w:delText>
        </w:r>
      </w:del>
      <w:ins w:id="1247" w:author="Administrator" w:date="2015-12-28T01:25:41Z">
        <w:r>
          <w:rPr>
            <w:rFonts w:hint="eastAsia" w:ascii="华文楷体" w:hAnsi="华文楷体" w:eastAsia="华文楷体"/>
            <w:sz w:val="28"/>
            <w:szCs w:val="28"/>
            <w:lang w:eastAsia="zh-CN"/>
          </w:rPr>
          <w:t>那么就说</w:t>
        </w:r>
      </w:ins>
      <w:r>
        <w:rPr>
          <w:rFonts w:hint="eastAsia" w:ascii="华文楷体" w:hAnsi="华文楷体" w:eastAsia="华文楷体"/>
          <w:sz w:val="28"/>
          <w:szCs w:val="28"/>
        </w:rPr>
        <w:t>因当中就当然不具果了，</w:t>
      </w:r>
      <w:ins w:id="1248" w:author="Administrator" w:date="2015-12-28T19:01:02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从这个角度讲</w:t>
      </w:r>
      <w:del w:id="1249" w:author="Administrator" w:date="2015-12-28T01:25:45Z">
        <w:r>
          <w:rPr>
            <w:rFonts w:hint="eastAsia" w:ascii="华文楷体" w:hAnsi="华文楷体" w:eastAsia="华文楷体"/>
            <w:sz w:val="28"/>
            <w:szCs w:val="28"/>
          </w:rPr>
          <w:delText>，</w:delText>
        </w:r>
      </w:del>
      <w:r>
        <w:rPr>
          <w:rFonts w:hint="eastAsia" w:ascii="华文楷体" w:hAnsi="华文楷体" w:eastAsia="华文楷体"/>
          <w:sz w:val="28"/>
          <w:szCs w:val="28"/>
        </w:rPr>
        <w:t>说果不存在，</w:t>
      </w:r>
      <w:ins w:id="1250" w:author="Administrator" w:date="2015-12-28T01:25:55Z">
        <w:r>
          <w:rPr>
            <w:rFonts w:hint="eastAsia" w:ascii="华文楷体" w:hAnsi="华文楷体" w:eastAsia="华文楷体"/>
            <w:sz w:val="28"/>
            <w:szCs w:val="28"/>
            <w:lang w:eastAsia="zh-CN"/>
          </w:rPr>
          <w:t>这个</w:t>
        </w:r>
      </w:ins>
      <w:ins w:id="1251" w:author="Administrator" w:date="2015-12-28T01:25:53Z">
        <w:r>
          <w:rPr>
            <w:rFonts w:hint="eastAsia" w:ascii="华文楷体" w:hAnsi="华文楷体" w:eastAsia="华文楷体"/>
            <w:sz w:val="28"/>
            <w:szCs w:val="28"/>
          </w:rPr>
          <w:t>果不存在</w:t>
        </w:r>
      </w:ins>
      <w:r>
        <w:rPr>
          <w:rFonts w:hint="eastAsia" w:ascii="华文楷体" w:hAnsi="华文楷体" w:eastAsia="华文楷体"/>
          <w:sz w:val="28"/>
          <w:szCs w:val="28"/>
        </w:rPr>
        <w:t>主要</w:t>
      </w:r>
      <w:ins w:id="1252" w:author="Administrator" w:date="2015-12-28T01:26:12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w:t>
      </w:r>
      <w:ins w:id="1253" w:author="Administrator" w:date="2015-12-28T01:26:03Z">
        <w:r>
          <w:rPr>
            <w:rFonts w:hint="eastAsia" w:ascii="华文楷体" w:hAnsi="华文楷体" w:eastAsia="华文楷体"/>
            <w:sz w:val="28"/>
            <w:szCs w:val="28"/>
            <w:lang w:eastAsia="zh-CN"/>
          </w:rPr>
          <w:t>指</w:t>
        </w:r>
      </w:ins>
      <w:del w:id="1254" w:author="Administrator" w:date="2015-12-28T01:25:59Z">
        <w:r>
          <w:rPr>
            <w:rFonts w:hint="eastAsia" w:ascii="华文楷体" w:hAnsi="华文楷体" w:eastAsia="华文楷体"/>
            <w:sz w:val="28"/>
            <w:szCs w:val="28"/>
          </w:rPr>
          <w:delText>说</w:delText>
        </w:r>
      </w:del>
      <w:r>
        <w:rPr>
          <w:rFonts w:hint="eastAsia" w:ascii="华文楷体" w:hAnsi="华文楷体" w:eastAsia="华文楷体"/>
          <w:sz w:val="28"/>
          <w:szCs w:val="28"/>
        </w:rPr>
        <w:t>在因当中果不存在</w:t>
      </w:r>
      <w:ins w:id="1255" w:author="Administrator" w:date="2015-12-28T01:25:10Z">
        <w:r>
          <w:rPr>
            <w:rFonts w:hint="eastAsia" w:ascii="华文楷体" w:hAnsi="华文楷体" w:eastAsia="华文楷体"/>
            <w:sz w:val="28"/>
            <w:szCs w:val="28"/>
            <w:lang w:eastAsia="zh-CN"/>
          </w:rPr>
          <w:t>的意思</w:t>
        </w:r>
      </w:ins>
      <w:r>
        <w:rPr>
          <w:rFonts w:hint="eastAsia" w:ascii="华文楷体" w:hAnsi="华文楷体" w:eastAsia="华文楷体"/>
          <w:sz w:val="28"/>
          <w:szCs w:val="28"/>
        </w:rPr>
        <w:t>，</w:t>
      </w:r>
      <w:ins w:id="1256" w:author="Administrator" w:date="2015-12-28T01:26:46Z">
        <w:r>
          <w:rPr>
            <w:rFonts w:hint="eastAsia" w:ascii="华文楷体" w:hAnsi="华文楷体" w:eastAsia="华文楷体"/>
            <w:sz w:val="28"/>
            <w:szCs w:val="28"/>
            <w:lang w:eastAsia="zh-CN"/>
          </w:rPr>
          <w:t>所以说呢</w:t>
        </w:r>
      </w:ins>
      <w:ins w:id="1257" w:author="Administrator" w:date="2015-12-28T01:27:10Z">
        <w:r>
          <w:rPr>
            <w:rFonts w:hint="eastAsia" w:ascii="华文楷体" w:hAnsi="华文楷体" w:eastAsia="华文楷体"/>
            <w:sz w:val="28"/>
            <w:szCs w:val="28"/>
          </w:rPr>
          <w:t>在因当中</w:t>
        </w:r>
      </w:ins>
      <w:ins w:id="1258" w:author="Administrator" w:date="2015-12-28T01:26:21Z">
        <w:r>
          <w:rPr>
            <w:rFonts w:hint="eastAsia" w:ascii="华文楷体" w:hAnsi="华文楷体" w:eastAsia="华文楷体"/>
            <w:sz w:val="28"/>
            <w:szCs w:val="28"/>
          </w:rPr>
          <w:t>果不存在</w:t>
        </w:r>
      </w:ins>
      <w:del w:id="1259" w:author="Administrator" w:date="2015-12-28T01:27:30Z">
        <w:r>
          <w:rPr>
            <w:rFonts w:hint="eastAsia" w:ascii="华文楷体" w:hAnsi="华文楷体" w:eastAsia="华文楷体"/>
            <w:sz w:val="28"/>
            <w:szCs w:val="28"/>
          </w:rPr>
          <w:delText>所以</w:delText>
        </w:r>
      </w:del>
      <w:ins w:id="1260" w:author="Administrator" w:date="2015-12-28T01:27:33Z">
        <w:r>
          <w:rPr>
            <w:rFonts w:hint="eastAsia" w:ascii="华文楷体" w:hAnsi="华文楷体" w:eastAsia="华文楷体"/>
            <w:sz w:val="28"/>
            <w:szCs w:val="28"/>
            <w:lang w:eastAsia="zh-CN"/>
          </w:rPr>
          <w:t>它是</w:t>
        </w:r>
      </w:ins>
      <w:r>
        <w:rPr>
          <w:rFonts w:hint="eastAsia" w:ascii="华文楷体" w:hAnsi="华文楷体" w:eastAsia="华文楷体"/>
          <w:sz w:val="28"/>
          <w:szCs w:val="28"/>
        </w:rPr>
        <w:t>承许他生，像这样讲</w:t>
      </w:r>
      <w:ins w:id="1261" w:author="Administrator" w:date="2015-12-28T19:01:17Z">
        <w:r>
          <w:rPr>
            <w:rFonts w:hint="eastAsia" w:ascii="华文楷体" w:hAnsi="华文楷体" w:eastAsia="华文楷体"/>
            <w:sz w:val="28"/>
            <w:szCs w:val="28"/>
            <w:lang w:eastAsia="zh-CN"/>
          </w:rPr>
          <w:t>的时候</w:t>
        </w:r>
      </w:ins>
      <w:ins w:id="1262" w:author="Administrator" w:date="2015-12-28T19:01:19Z">
        <w:r>
          <w:rPr>
            <w:rFonts w:hint="eastAsia" w:ascii="华文楷体" w:hAnsi="华文楷体" w:eastAsia="华文楷体"/>
            <w:sz w:val="28"/>
            <w:szCs w:val="28"/>
            <w:lang w:eastAsia="zh-CN"/>
          </w:rPr>
          <w:t>呢</w:t>
        </w:r>
      </w:ins>
      <w:ins w:id="1263" w:author="Administrator" w:date="2015-12-31T00:04:01Z">
        <w:r>
          <w:rPr>
            <w:rFonts w:hint="eastAsia" w:ascii="华文楷体" w:hAnsi="华文楷体" w:eastAsia="华文楷体"/>
            <w:sz w:val="28"/>
            <w:szCs w:val="28"/>
            <w:lang w:eastAsia="zh-CN"/>
          </w:rPr>
          <w:t>说</w:t>
        </w:r>
      </w:ins>
      <w:r>
        <w:rPr>
          <w:rFonts w:hint="eastAsia" w:ascii="华文楷体" w:hAnsi="华文楷体" w:eastAsia="华文楷体"/>
          <w:sz w:val="28"/>
          <w:szCs w:val="28"/>
        </w:rPr>
        <w:t>果不存在的吠陀派也可以破掉。</w:t>
      </w:r>
    </w:p>
    <w:p>
      <w:pPr>
        <w:ind w:firstLine="570"/>
        <w:rPr>
          <w:ins w:id="1264" w:author="Administrator" w:date="2015-12-28T01:34:18Z"/>
          <w:rFonts w:hint="eastAsia" w:ascii="华文楷体" w:hAnsi="华文楷体" w:eastAsia="华文楷体"/>
          <w:sz w:val="28"/>
          <w:szCs w:val="28"/>
        </w:rPr>
      </w:pPr>
      <w:r>
        <w:rPr>
          <w:rFonts w:hint="eastAsia" w:ascii="华文楷体" w:hAnsi="华文楷体" w:eastAsia="华文楷体"/>
          <w:sz w:val="28"/>
          <w:szCs w:val="28"/>
        </w:rPr>
        <w:t>第三类</w:t>
      </w:r>
      <w:ins w:id="1265" w:author="Administrator" w:date="2015-12-28T01:27:50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讲</w:t>
      </w:r>
      <w:del w:id="1266" w:author="Administrator" w:date="2015-12-28T01:27:39Z">
        <w:r>
          <w:rPr>
            <w:rFonts w:hint="eastAsia" w:ascii="华文楷体" w:hAnsi="华文楷体" w:eastAsia="华文楷体"/>
            <w:sz w:val="28"/>
            <w:szCs w:val="28"/>
          </w:rPr>
          <w:delText>果</w:delText>
        </w:r>
      </w:del>
      <w:r>
        <w:rPr>
          <w:rFonts w:hint="eastAsia" w:ascii="华文楷体" w:hAnsi="华文楷体" w:eastAsia="华文楷体"/>
          <w:sz w:val="28"/>
          <w:szCs w:val="28"/>
        </w:rPr>
        <w:t>共生</w:t>
      </w:r>
      <w:ins w:id="1267" w:author="Administrator" w:date="2015-12-28T01:27:53Z">
        <w:r>
          <w:rPr>
            <w:rFonts w:hint="eastAsia" w:ascii="华文楷体" w:hAnsi="华文楷体" w:eastAsia="华文楷体"/>
            <w:sz w:val="28"/>
            <w:szCs w:val="28"/>
            <w:lang w:eastAsia="zh-CN"/>
          </w:rPr>
          <w:t>，</w:t>
        </w:r>
      </w:ins>
      <w:ins w:id="1268" w:author="Administrator" w:date="2015-12-28T01:27:59Z">
        <w:r>
          <w:rPr>
            <w:rFonts w:hint="eastAsia" w:ascii="华文楷体" w:hAnsi="华文楷体" w:eastAsia="华文楷体"/>
            <w:sz w:val="28"/>
            <w:szCs w:val="28"/>
          </w:rPr>
          <w:t>共生</w:t>
        </w:r>
      </w:ins>
      <w:r>
        <w:rPr>
          <w:rFonts w:hint="eastAsia" w:ascii="华文楷体" w:hAnsi="华文楷体" w:eastAsia="华文楷体"/>
          <w:sz w:val="28"/>
          <w:szCs w:val="28"/>
        </w:rPr>
        <w:t>的</w:t>
      </w:r>
      <w:ins w:id="1269" w:author="Administrator" w:date="2015-12-28T01:28:04Z">
        <w:r>
          <w:rPr>
            <w:rFonts w:hint="eastAsia" w:ascii="华文楷体" w:hAnsi="华文楷体" w:eastAsia="华文楷体"/>
            <w:sz w:val="28"/>
            <w:szCs w:val="28"/>
            <w:lang w:eastAsia="zh-CN"/>
          </w:rPr>
          <w:t>这样一</w:t>
        </w:r>
      </w:ins>
      <w:ins w:id="1270" w:author="Administrator" w:date="2015-12-28T01:28:05Z">
        <w:r>
          <w:rPr>
            <w:rFonts w:hint="eastAsia" w:ascii="华文楷体" w:hAnsi="华文楷体" w:eastAsia="华文楷体"/>
            <w:sz w:val="28"/>
            <w:szCs w:val="28"/>
            <w:lang w:eastAsia="zh-CN"/>
          </w:rPr>
          <w:t>种</w:t>
        </w:r>
      </w:ins>
      <w:r>
        <w:rPr>
          <w:rFonts w:hint="eastAsia" w:ascii="华文楷体" w:hAnsi="华文楷体" w:eastAsia="华文楷体"/>
          <w:sz w:val="28"/>
          <w:szCs w:val="28"/>
        </w:rPr>
        <w:t>裸体派，声称果既有</w:t>
      </w:r>
      <w:ins w:id="1271" w:author="Administrator" w:date="2015-12-31T00:04:18Z">
        <w:r>
          <w:rPr>
            <w:rFonts w:hint="eastAsia" w:ascii="华文楷体" w:hAnsi="华文楷体" w:eastAsia="华文楷体"/>
            <w:sz w:val="28"/>
            <w:szCs w:val="28"/>
            <w:lang w:eastAsia="zh-CN"/>
          </w:rPr>
          <w:t>亦</w:t>
        </w:r>
      </w:ins>
      <w:del w:id="1272" w:author="Administrator" w:date="2015-12-31T00:04:12Z">
        <w:r>
          <w:rPr>
            <w:rFonts w:hint="eastAsia" w:ascii="华文楷体" w:hAnsi="华文楷体" w:eastAsia="华文楷体"/>
            <w:sz w:val="28"/>
            <w:szCs w:val="28"/>
          </w:rPr>
          <w:delText>又</w:delText>
        </w:r>
      </w:del>
      <w:r>
        <w:rPr>
          <w:rFonts w:hint="eastAsia" w:ascii="华文楷体" w:hAnsi="华文楷体" w:eastAsia="华文楷体"/>
          <w:sz w:val="28"/>
          <w:szCs w:val="28"/>
        </w:rPr>
        <w:t>无，因为</w:t>
      </w:r>
      <w:ins w:id="1273" w:author="Administrator" w:date="2015-12-28T01:28:31Z">
        <w:r>
          <w:rPr>
            <w:rFonts w:hint="eastAsia" w:ascii="华文楷体" w:hAnsi="华文楷体" w:eastAsia="华文楷体"/>
            <w:sz w:val="28"/>
            <w:szCs w:val="28"/>
            <w:lang w:eastAsia="zh-CN"/>
          </w:rPr>
          <w:t>它</w:t>
        </w:r>
      </w:ins>
      <w:ins w:id="1274" w:author="Administrator" w:date="2015-12-28T01:28:39Z">
        <w:r>
          <w:rPr>
            <w:rFonts w:hint="eastAsia" w:ascii="华文楷体" w:hAnsi="华文楷体" w:eastAsia="华文楷体"/>
            <w:sz w:val="28"/>
            <w:szCs w:val="28"/>
            <w:lang w:eastAsia="zh-CN"/>
          </w:rPr>
          <w:t>是</w:t>
        </w:r>
      </w:ins>
      <w:del w:id="1275" w:author="Administrator" w:date="2015-12-28T01:28:28Z">
        <w:r>
          <w:rPr>
            <w:rFonts w:hint="eastAsia" w:ascii="华文楷体" w:hAnsi="华文楷体" w:eastAsia="华文楷体"/>
            <w:sz w:val="28"/>
            <w:szCs w:val="28"/>
          </w:rPr>
          <w:delText>他</w:delText>
        </w:r>
      </w:del>
      <w:r>
        <w:rPr>
          <w:rFonts w:hint="eastAsia" w:ascii="华文楷体" w:hAnsi="华文楷体" w:eastAsia="华文楷体"/>
          <w:sz w:val="28"/>
          <w:szCs w:val="28"/>
        </w:rPr>
        <w:t>承许果自他共生，从承许果自生的角度来讲</w:t>
      </w:r>
      <w:ins w:id="1276" w:author="Administrator" w:date="2015-12-28T01:28:47Z">
        <w:r>
          <w:rPr>
            <w:rFonts w:hint="eastAsia" w:ascii="华文楷体" w:hAnsi="华文楷体" w:eastAsia="华文楷体"/>
            <w:sz w:val="28"/>
            <w:szCs w:val="28"/>
            <w:lang w:eastAsia="zh-CN"/>
          </w:rPr>
          <w:t>的话</w:t>
        </w:r>
      </w:ins>
      <w:del w:id="1277" w:author="Administrator" w:date="2015-12-23T13:33:43Z">
        <w:r>
          <w:rPr>
            <w:rFonts w:hint="eastAsia" w:ascii="华文楷体" w:hAnsi="华文楷体" w:eastAsia="华文楷体"/>
            <w:sz w:val="28"/>
            <w:szCs w:val="28"/>
          </w:rPr>
          <w:delText>，</w:delText>
        </w:r>
      </w:del>
      <w:r>
        <w:rPr>
          <w:rFonts w:hint="eastAsia" w:ascii="华文楷体" w:hAnsi="华文楷体" w:eastAsia="华文楷体"/>
          <w:sz w:val="28"/>
          <w:szCs w:val="28"/>
        </w:rPr>
        <w:t>果在因中是有的，从果是他生的</w:t>
      </w:r>
      <w:del w:id="1278" w:author="Administrator" w:date="2015-12-28T01:28:53Z">
        <w:r>
          <w:rPr>
            <w:rFonts w:hint="eastAsia" w:ascii="华文楷体" w:hAnsi="华文楷体" w:eastAsia="华文楷体"/>
            <w:sz w:val="28"/>
            <w:szCs w:val="28"/>
          </w:rPr>
          <w:delText>角度</w:delText>
        </w:r>
      </w:del>
      <w:del w:id="1279" w:author="Administrator" w:date="2015-12-28T01:28:54Z">
        <w:r>
          <w:rPr>
            <w:rFonts w:hint="eastAsia" w:ascii="华文楷体" w:hAnsi="华文楷体" w:eastAsia="华文楷体"/>
            <w:sz w:val="28"/>
            <w:szCs w:val="28"/>
          </w:rPr>
          <w:delText>的</w:delText>
        </w:r>
      </w:del>
      <w:ins w:id="1280" w:author="Administrator" w:date="2015-12-28T01:28:59Z">
        <w:r>
          <w:rPr>
            <w:rFonts w:hint="eastAsia" w:ascii="华文楷体" w:hAnsi="华文楷体" w:eastAsia="华文楷体"/>
            <w:sz w:val="28"/>
            <w:szCs w:val="28"/>
            <w:lang w:eastAsia="zh-CN"/>
          </w:rPr>
          <w:t>侧面</w:t>
        </w:r>
      </w:ins>
      <w:ins w:id="1281" w:author="Administrator" w:date="2015-12-28T01:29:03Z">
        <w:r>
          <w:rPr>
            <w:rFonts w:hint="eastAsia" w:ascii="华文楷体" w:hAnsi="华文楷体" w:eastAsia="华文楷体"/>
            <w:sz w:val="28"/>
            <w:szCs w:val="28"/>
            <w:lang w:eastAsia="zh-CN"/>
          </w:rPr>
          <w:t>来讲</w:t>
        </w:r>
      </w:ins>
      <w:ins w:id="1282" w:author="Administrator" w:date="2015-12-28T01:29:05Z">
        <w:r>
          <w:rPr>
            <w:rFonts w:hint="eastAsia" w:ascii="华文楷体" w:hAnsi="华文楷体" w:eastAsia="华文楷体"/>
            <w:sz w:val="28"/>
            <w:szCs w:val="28"/>
            <w:lang w:eastAsia="zh-CN"/>
          </w:rPr>
          <w:t>的</w:t>
        </w:r>
      </w:ins>
      <w:r>
        <w:rPr>
          <w:rFonts w:hint="eastAsia" w:ascii="华文楷体" w:hAnsi="华文楷体" w:eastAsia="华文楷体"/>
          <w:sz w:val="28"/>
          <w:szCs w:val="28"/>
        </w:rPr>
        <w:t>时候</w:t>
      </w:r>
      <w:ins w:id="1283" w:author="Administrator" w:date="2015-12-28T01:29:18Z">
        <w:r>
          <w:rPr>
            <w:rFonts w:hint="eastAsia" w:ascii="华文楷体" w:hAnsi="华文楷体" w:eastAsia="华文楷体"/>
            <w:sz w:val="28"/>
            <w:szCs w:val="28"/>
            <w:lang w:eastAsia="zh-CN"/>
          </w:rPr>
          <w:t>这个</w:t>
        </w:r>
      </w:ins>
      <w:del w:id="1284" w:author="Administrator" w:date="2015-12-23T13:33:36Z">
        <w:r>
          <w:rPr>
            <w:rFonts w:hint="eastAsia" w:ascii="华文楷体" w:hAnsi="华文楷体" w:eastAsia="华文楷体"/>
            <w:sz w:val="28"/>
            <w:szCs w:val="28"/>
          </w:rPr>
          <w:delText>，</w:delText>
        </w:r>
      </w:del>
      <w:r>
        <w:rPr>
          <w:rFonts w:hint="eastAsia" w:ascii="华文楷体" w:hAnsi="华文楷体" w:eastAsia="华文楷体"/>
          <w:sz w:val="28"/>
          <w:szCs w:val="28"/>
        </w:rPr>
        <w:t>果在因中</w:t>
      </w:r>
      <w:ins w:id="1285" w:author="Administrator" w:date="2015-12-28T01:29:50Z">
        <w:r>
          <w:rPr>
            <w:rFonts w:hint="eastAsia" w:ascii="华文楷体" w:hAnsi="华文楷体" w:eastAsia="华文楷体"/>
            <w:sz w:val="28"/>
            <w:szCs w:val="28"/>
            <w:lang w:eastAsia="zh-CN"/>
          </w:rPr>
          <w:t>是</w:t>
        </w:r>
      </w:ins>
      <w:del w:id="1286" w:author="Administrator" w:date="2015-12-28T01:29:49Z">
        <w:r>
          <w:rPr>
            <w:rFonts w:hint="eastAsia" w:ascii="华文楷体" w:hAnsi="华文楷体" w:eastAsia="华文楷体"/>
            <w:sz w:val="28"/>
            <w:szCs w:val="28"/>
          </w:rPr>
          <w:delText>时</w:delText>
        </w:r>
      </w:del>
      <w:r>
        <w:rPr>
          <w:rFonts w:hint="eastAsia" w:ascii="华文楷体" w:hAnsi="华文楷体" w:eastAsia="华文楷体"/>
          <w:sz w:val="28"/>
          <w:szCs w:val="28"/>
        </w:rPr>
        <w:t>没有的，所以</w:t>
      </w:r>
      <w:ins w:id="1287" w:author="Administrator" w:date="2015-12-28T01:30:04Z">
        <w:r>
          <w:rPr>
            <w:rFonts w:hint="eastAsia" w:ascii="华文楷体" w:hAnsi="华文楷体" w:eastAsia="华文楷体"/>
            <w:sz w:val="28"/>
            <w:szCs w:val="28"/>
            <w:lang w:eastAsia="zh-CN"/>
          </w:rPr>
          <w:t>说</w:t>
        </w:r>
      </w:ins>
      <w:ins w:id="1288" w:author="Administrator" w:date="2015-12-28T01:29:3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果是既有</w:t>
      </w:r>
      <w:ins w:id="1289" w:author="Administrator" w:date="2015-12-31T00:04:32Z">
        <w:r>
          <w:rPr>
            <w:rFonts w:hint="eastAsia" w:ascii="华文楷体" w:hAnsi="华文楷体" w:eastAsia="华文楷体"/>
            <w:sz w:val="28"/>
            <w:szCs w:val="28"/>
            <w:lang w:eastAsia="zh-CN"/>
          </w:rPr>
          <w:t>亦</w:t>
        </w:r>
      </w:ins>
      <w:del w:id="1290" w:author="Administrator" w:date="2015-12-31T00:04:31Z">
        <w:r>
          <w:rPr>
            <w:rFonts w:hint="eastAsia" w:ascii="华文楷体" w:hAnsi="华文楷体" w:eastAsia="华文楷体"/>
            <w:sz w:val="28"/>
            <w:szCs w:val="28"/>
          </w:rPr>
          <w:delText>又</w:delText>
        </w:r>
      </w:del>
      <w:r>
        <w:rPr>
          <w:rFonts w:hint="eastAsia" w:ascii="华文楷体" w:hAnsi="华文楷体" w:eastAsia="华文楷体"/>
          <w:sz w:val="28"/>
          <w:szCs w:val="28"/>
        </w:rPr>
        <w:t>无的</w:t>
      </w:r>
      <w:del w:id="1291" w:author="Administrator" w:date="2015-12-28T01:30:07Z">
        <w:r>
          <w:rPr>
            <w:rFonts w:hint="eastAsia" w:ascii="华文楷体" w:hAnsi="华文楷体" w:eastAsia="华文楷体"/>
            <w:sz w:val="28"/>
            <w:szCs w:val="28"/>
          </w:rPr>
          <w:delText>状态</w:delText>
        </w:r>
      </w:del>
      <w:ins w:id="1292" w:author="Administrator" w:date="2015-12-28T01:30:12Z">
        <w:r>
          <w:rPr>
            <w:rFonts w:hint="eastAsia" w:ascii="华文楷体" w:hAnsi="华文楷体" w:eastAsia="华文楷体"/>
            <w:sz w:val="28"/>
            <w:szCs w:val="28"/>
            <w:lang w:eastAsia="zh-CN"/>
          </w:rPr>
          <w:t>一种教派</w:t>
        </w:r>
      </w:ins>
      <w:r>
        <w:rPr>
          <w:rFonts w:hint="eastAsia" w:ascii="华文楷体" w:hAnsi="华文楷体" w:eastAsia="华文楷体"/>
          <w:sz w:val="28"/>
          <w:szCs w:val="28"/>
        </w:rPr>
        <w:t>，</w:t>
      </w:r>
      <w:del w:id="1293" w:author="Administrator" w:date="2015-12-28T01:30:15Z">
        <w:r>
          <w:rPr>
            <w:rFonts w:hint="eastAsia" w:ascii="华文楷体" w:hAnsi="华文楷体" w:eastAsia="华文楷体"/>
            <w:sz w:val="28"/>
            <w:szCs w:val="28"/>
          </w:rPr>
          <w:delText>他</w:delText>
        </w:r>
      </w:del>
      <w:ins w:id="1294" w:author="Administrator" w:date="2015-12-28T01:30:17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是把自生</w:t>
      </w:r>
      <w:ins w:id="1295" w:author="Administrator" w:date="2015-12-28T01:30:27Z">
        <w:r>
          <w:rPr>
            <w:rFonts w:hint="eastAsia" w:ascii="华文楷体" w:hAnsi="华文楷体" w:eastAsia="华文楷体"/>
            <w:sz w:val="28"/>
            <w:szCs w:val="28"/>
            <w:lang w:eastAsia="zh-CN"/>
          </w:rPr>
          <w:t>和</w:t>
        </w:r>
      </w:ins>
      <w:r>
        <w:rPr>
          <w:rFonts w:hint="eastAsia" w:ascii="华文楷体" w:hAnsi="华文楷体" w:eastAsia="华文楷体"/>
          <w:sz w:val="28"/>
          <w:szCs w:val="28"/>
        </w:rPr>
        <w:t>他生合起来</w:t>
      </w:r>
      <w:del w:id="1296" w:author="Administrator" w:date="2015-12-23T13:34:05Z">
        <w:r>
          <w:rPr>
            <w:rFonts w:hint="eastAsia" w:ascii="华文楷体" w:hAnsi="华文楷体" w:eastAsia="华文楷体"/>
            <w:sz w:val="28"/>
            <w:szCs w:val="28"/>
          </w:rPr>
          <w:delText>，</w:delText>
        </w:r>
      </w:del>
      <w:r>
        <w:rPr>
          <w:rFonts w:hint="eastAsia" w:ascii="华文楷体" w:hAnsi="华文楷体" w:eastAsia="华文楷体"/>
          <w:sz w:val="28"/>
          <w:szCs w:val="28"/>
        </w:rPr>
        <w:t>安立一个共生</w:t>
      </w:r>
      <w:ins w:id="1297" w:author="Administrator" w:date="2015-12-28T19:01:55Z">
        <w:r>
          <w:rPr>
            <w:rFonts w:hint="eastAsia" w:ascii="华文楷体" w:hAnsi="华文楷体" w:eastAsia="华文楷体"/>
            <w:sz w:val="28"/>
            <w:szCs w:val="28"/>
            <w:lang w:eastAsia="zh-CN"/>
          </w:rPr>
          <w:t>、</w:t>
        </w:r>
      </w:ins>
      <w:ins w:id="1298" w:author="Administrator" w:date="2015-12-28T19:01:57Z">
        <w:r>
          <w:rPr>
            <w:rFonts w:hint="eastAsia" w:ascii="华文楷体" w:hAnsi="华文楷体" w:eastAsia="华文楷体"/>
            <w:sz w:val="28"/>
            <w:szCs w:val="28"/>
            <w:lang w:eastAsia="zh-CN"/>
          </w:rPr>
          <w:t>啊</w:t>
        </w:r>
      </w:ins>
      <w:del w:id="1299" w:author="Administrator" w:date="2015-12-28T01:30:31Z">
        <w:r>
          <w:rPr>
            <w:rFonts w:hint="eastAsia" w:ascii="华文楷体" w:hAnsi="华文楷体" w:eastAsia="华文楷体"/>
            <w:sz w:val="28"/>
            <w:szCs w:val="28"/>
          </w:rPr>
          <w:delText>。</w:delText>
        </w:r>
      </w:del>
      <w:r>
        <w:rPr>
          <w:rFonts w:hint="eastAsia" w:ascii="华文楷体" w:hAnsi="华文楷体" w:eastAsia="华文楷体"/>
          <w:sz w:val="28"/>
          <w:szCs w:val="28"/>
        </w:rPr>
        <w:t>共生</w:t>
      </w:r>
      <w:ins w:id="1300" w:author="Administrator" w:date="2015-12-28T19:02:00Z">
        <w:r>
          <w:rPr>
            <w:rFonts w:hint="eastAsia" w:ascii="华文楷体" w:hAnsi="华文楷体" w:eastAsia="华文楷体"/>
            <w:sz w:val="28"/>
            <w:szCs w:val="28"/>
            <w:lang w:eastAsia="zh-CN"/>
          </w:rPr>
          <w:t>。</w:t>
        </w:r>
      </w:ins>
      <w:r>
        <w:rPr>
          <w:rFonts w:hint="eastAsia" w:ascii="华文楷体" w:hAnsi="华文楷体" w:eastAsia="华文楷体"/>
          <w:sz w:val="28"/>
          <w:szCs w:val="28"/>
        </w:rPr>
        <w:t>月称菩萨在</w:t>
      </w:r>
      <w:ins w:id="1301" w:author="Administrator" w:date="2015-12-28T01:30:46Z">
        <w:r>
          <w:rPr>
            <w:rFonts w:hint="eastAsia" w:ascii="华文楷体" w:hAnsi="华文楷体" w:eastAsia="华文楷体"/>
            <w:sz w:val="28"/>
            <w:szCs w:val="28"/>
            <w:lang w:eastAsia="zh-CN"/>
          </w:rPr>
          <w:t>《</w:t>
        </w:r>
      </w:ins>
      <w:r>
        <w:rPr>
          <w:rFonts w:hint="eastAsia" w:ascii="华文楷体" w:hAnsi="华文楷体" w:eastAsia="华文楷体"/>
          <w:sz w:val="28"/>
          <w:szCs w:val="28"/>
        </w:rPr>
        <w:t>入中论中</w:t>
      </w:r>
      <w:ins w:id="1302" w:author="Administrator" w:date="2015-12-28T01:30:50Z">
        <w:r>
          <w:rPr>
            <w:rFonts w:hint="eastAsia" w:ascii="华文楷体" w:hAnsi="华文楷体" w:eastAsia="华文楷体"/>
            <w:sz w:val="28"/>
            <w:szCs w:val="28"/>
            <w:lang w:eastAsia="zh-CN"/>
          </w:rPr>
          <w:t>》</w:t>
        </w:r>
      </w:ins>
      <w:ins w:id="1303" w:author="Administrator" w:date="2015-12-28T01:31:03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讲到，各个生都没有</w:t>
      </w:r>
      <w:ins w:id="1304" w:author="Administrator" w:date="2015-12-28T01:31:06Z">
        <w:r>
          <w:rPr>
            <w:rFonts w:hint="eastAsia" w:ascii="华文楷体" w:hAnsi="华文楷体" w:eastAsia="华文楷体"/>
            <w:sz w:val="28"/>
            <w:szCs w:val="28"/>
            <w:lang w:eastAsia="zh-CN"/>
          </w:rPr>
          <w:t>，</w:t>
        </w:r>
      </w:ins>
      <w:del w:id="1305" w:author="Administrator" w:date="2015-12-28T01:31:07Z">
        <w:r>
          <w:rPr>
            <w:rFonts w:hint="eastAsia" w:ascii="华文楷体" w:hAnsi="华文楷体" w:eastAsia="华文楷体"/>
            <w:sz w:val="28"/>
            <w:szCs w:val="28"/>
          </w:rPr>
          <w:delText>又</w:delText>
        </w:r>
      </w:del>
      <w:r>
        <w:rPr>
          <w:rFonts w:hint="eastAsia" w:ascii="华文楷体" w:hAnsi="华文楷体" w:eastAsia="华文楷体"/>
          <w:sz w:val="28"/>
          <w:szCs w:val="28"/>
        </w:rPr>
        <w:t>何况是共生呢？</w:t>
      </w:r>
      <w:ins w:id="1306" w:author="Administrator" w:date="2015-12-28T01:31:34Z">
        <w:r>
          <w:rPr>
            <w:rFonts w:hint="eastAsia" w:ascii="华文楷体" w:hAnsi="华文楷体" w:eastAsia="华文楷体"/>
            <w:sz w:val="28"/>
            <w:szCs w:val="28"/>
            <w:lang w:eastAsia="zh-CN"/>
          </w:rPr>
          <w:t>只不过</w:t>
        </w:r>
      </w:ins>
      <w:del w:id="1307" w:author="Administrator" w:date="2015-12-28T01:31:37Z">
        <w:r>
          <w:rPr>
            <w:rFonts w:hint="eastAsia" w:ascii="华文楷体" w:hAnsi="华文楷体" w:eastAsia="华文楷体"/>
            <w:sz w:val="28"/>
            <w:szCs w:val="28"/>
          </w:rPr>
          <w:delText>如果</w:delText>
        </w:r>
      </w:del>
      <w:r>
        <w:rPr>
          <w:rFonts w:hint="eastAsia" w:ascii="华文楷体" w:hAnsi="华文楷体" w:eastAsia="华文楷体"/>
          <w:sz w:val="28"/>
          <w:szCs w:val="28"/>
        </w:rPr>
        <w:t>是</w:t>
      </w:r>
      <w:ins w:id="1308" w:author="Administrator" w:date="2015-12-31T00:04:50Z">
        <w:r>
          <w:rPr>
            <w:rFonts w:hint="eastAsia" w:ascii="华文楷体" w:hAnsi="华文楷体" w:eastAsia="华文楷体"/>
            <w:sz w:val="28"/>
            <w:szCs w:val="28"/>
            <w:lang w:eastAsia="zh-CN"/>
          </w:rPr>
          <w:t>说</w:t>
        </w:r>
      </w:ins>
      <w:r>
        <w:rPr>
          <w:rFonts w:hint="eastAsia" w:ascii="华文楷体" w:hAnsi="华文楷体" w:eastAsia="华文楷体"/>
          <w:sz w:val="28"/>
          <w:szCs w:val="28"/>
        </w:rPr>
        <w:t>单独观察的时候，单独的自生</w:t>
      </w:r>
      <w:ins w:id="1309" w:author="Administrator" w:date="2015-12-23T13:35:52Z">
        <w:r>
          <w:rPr>
            <w:rFonts w:hint="eastAsia" w:ascii="华文楷体" w:hAnsi="华文楷体" w:eastAsia="华文楷体"/>
            <w:sz w:val="28"/>
            <w:szCs w:val="28"/>
            <w:lang w:eastAsia="zh-CN"/>
          </w:rPr>
          <w:t>、</w:t>
        </w:r>
      </w:ins>
      <w:r>
        <w:rPr>
          <w:rFonts w:hint="eastAsia" w:ascii="华文楷体" w:hAnsi="华文楷体" w:eastAsia="华文楷体"/>
          <w:sz w:val="28"/>
          <w:szCs w:val="28"/>
        </w:rPr>
        <w:t>单独的他生</w:t>
      </w:r>
      <w:del w:id="1310" w:author="Administrator" w:date="2015-12-28T01:31:13Z">
        <w:r>
          <w:rPr>
            <w:rFonts w:hint="eastAsia" w:ascii="华文楷体" w:hAnsi="华文楷体" w:eastAsia="华文楷体"/>
            <w:sz w:val="28"/>
            <w:szCs w:val="28"/>
          </w:rPr>
          <w:delText>是</w:delText>
        </w:r>
      </w:del>
      <w:ins w:id="1311" w:author="Administrator" w:date="2015-12-28T01:31:15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存在，那么你</w:t>
      </w:r>
      <w:ins w:id="1312" w:author="Administrator" w:date="2015-12-28T01:31:51Z">
        <w:r>
          <w:rPr>
            <w:rFonts w:hint="eastAsia" w:ascii="华文楷体" w:hAnsi="华文楷体" w:eastAsia="华文楷体"/>
            <w:sz w:val="28"/>
            <w:szCs w:val="28"/>
            <w:lang w:eastAsia="zh-CN"/>
          </w:rPr>
          <w:t>再</w:t>
        </w:r>
      </w:ins>
      <w:r>
        <w:rPr>
          <w:rFonts w:hint="eastAsia" w:ascii="华文楷体" w:hAnsi="华文楷体" w:eastAsia="华文楷体"/>
          <w:sz w:val="28"/>
          <w:szCs w:val="28"/>
        </w:rPr>
        <w:t>把自生</w:t>
      </w:r>
      <w:ins w:id="1313" w:author="Administrator" w:date="2015-12-28T01:31:19Z">
        <w:r>
          <w:rPr>
            <w:rFonts w:hint="eastAsia" w:ascii="华文楷体" w:hAnsi="华文楷体" w:eastAsia="华文楷体"/>
            <w:sz w:val="28"/>
            <w:szCs w:val="28"/>
            <w:lang w:eastAsia="zh-CN"/>
          </w:rPr>
          <w:t>和</w:t>
        </w:r>
      </w:ins>
      <w:r>
        <w:rPr>
          <w:rFonts w:hint="eastAsia" w:ascii="华文楷体" w:hAnsi="华文楷体" w:eastAsia="华文楷体"/>
          <w:sz w:val="28"/>
          <w:szCs w:val="28"/>
        </w:rPr>
        <w:t>他生合起来</w:t>
      </w:r>
      <w:ins w:id="1314" w:author="Administrator" w:date="2015-12-28T01:32:05Z">
        <w:r>
          <w:rPr>
            <w:rFonts w:hint="eastAsia" w:ascii="华文楷体" w:hAnsi="华文楷体" w:eastAsia="华文楷体"/>
            <w:sz w:val="28"/>
            <w:szCs w:val="28"/>
            <w:lang w:eastAsia="zh-CN"/>
          </w:rPr>
          <w:t>，</w:t>
        </w:r>
      </w:ins>
      <w:ins w:id="1315" w:author="Administrator" w:date="2015-12-28T01:32:08Z">
        <w:r>
          <w:rPr>
            <w:rFonts w:hint="eastAsia" w:ascii="华文楷体" w:hAnsi="华文楷体" w:eastAsia="华文楷体"/>
            <w:sz w:val="28"/>
            <w:szCs w:val="28"/>
            <w:lang w:eastAsia="zh-CN"/>
          </w:rPr>
          <w:t>就说</w:t>
        </w:r>
      </w:ins>
      <w:ins w:id="1316" w:author="Administrator" w:date="2015-12-28T01:32:15Z">
        <w:r>
          <w:rPr>
            <w:rFonts w:hint="eastAsia" w:ascii="华文楷体" w:hAnsi="华文楷体" w:eastAsia="华文楷体"/>
            <w:sz w:val="28"/>
            <w:szCs w:val="28"/>
            <w:lang w:eastAsia="zh-CN"/>
          </w:rPr>
          <w:t>你这个共生</w:t>
        </w:r>
      </w:ins>
      <w:ins w:id="1317" w:author="Administrator" w:date="2015-12-28T01:32:27Z">
        <w:r>
          <w:rPr>
            <w:rFonts w:hint="eastAsia" w:ascii="华文楷体" w:hAnsi="华文楷体" w:eastAsia="华文楷体"/>
            <w:sz w:val="28"/>
            <w:szCs w:val="28"/>
            <w:lang w:eastAsia="zh-CN"/>
          </w:rPr>
          <w:t>这个</w:t>
        </w:r>
      </w:ins>
      <w:del w:id="1318" w:author="Administrator" w:date="2015-12-23T13:35:30Z">
        <w:r>
          <w:rPr>
            <w:rFonts w:hint="eastAsia" w:ascii="华文楷体" w:hAnsi="华文楷体" w:eastAsia="华文楷体"/>
            <w:sz w:val="28"/>
            <w:szCs w:val="28"/>
          </w:rPr>
          <w:delText>，</w:delText>
        </w:r>
      </w:del>
      <w:r>
        <w:rPr>
          <w:rFonts w:hint="eastAsia" w:ascii="华文楷体" w:hAnsi="华文楷体" w:eastAsia="华文楷体"/>
          <w:sz w:val="28"/>
          <w:szCs w:val="28"/>
        </w:rPr>
        <w:t>还可以说的过去。但是因为在别别观察的时候，自生</w:t>
      </w:r>
      <w:ins w:id="1319" w:author="Administrator" w:date="2015-12-31T00:05:04Z">
        <w:r>
          <w:rPr>
            <w:rFonts w:hint="eastAsia" w:ascii="华文楷体" w:hAnsi="华文楷体" w:eastAsia="华文楷体"/>
            <w:sz w:val="28"/>
            <w:szCs w:val="28"/>
            <w:lang w:eastAsia="zh-CN"/>
          </w:rPr>
          <w:t>和</w:t>
        </w:r>
      </w:ins>
      <w:r>
        <w:rPr>
          <w:rFonts w:hint="eastAsia" w:ascii="华文楷体" w:hAnsi="华文楷体" w:eastAsia="华文楷体"/>
          <w:sz w:val="28"/>
          <w:szCs w:val="28"/>
        </w:rPr>
        <w:t>他生都已经不存在了，你再把不存在的东西再合起来，哪里可以存在一个所谓的共生呢？</w:t>
      </w:r>
      <w:ins w:id="1320" w:author="Administrator" w:date="2015-12-28T01:32:42Z">
        <w:r>
          <w:rPr>
            <w:rFonts w:hint="eastAsia" w:ascii="华文楷体" w:hAnsi="华文楷体" w:eastAsia="华文楷体"/>
            <w:sz w:val="28"/>
            <w:szCs w:val="28"/>
            <w:lang w:eastAsia="zh-CN"/>
          </w:rPr>
          <w:t>绝对</w:t>
        </w:r>
      </w:ins>
      <w:del w:id="1321" w:author="Administrator" w:date="2015-12-28T01:32:40Z">
        <w:r>
          <w:rPr>
            <w:rFonts w:hint="eastAsia" w:ascii="华文楷体" w:hAnsi="华文楷体" w:eastAsia="华文楷体"/>
            <w:sz w:val="28"/>
            <w:szCs w:val="28"/>
          </w:rPr>
          <w:delText>觉得</w:delText>
        </w:r>
      </w:del>
      <w:r>
        <w:rPr>
          <w:rFonts w:hint="eastAsia" w:ascii="华文楷体" w:hAnsi="华文楷体" w:eastAsia="华文楷体"/>
          <w:sz w:val="28"/>
          <w:szCs w:val="28"/>
        </w:rPr>
        <w:t>不可能存在共生的。</w:t>
      </w:r>
      <w:ins w:id="1322" w:author="Administrator" w:date="2015-12-28T01:32:59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所谓这些淡黄派</w:t>
      </w:r>
      <w:ins w:id="1323" w:author="Administrator" w:date="2015-12-28T01:33:03Z">
        <w:r>
          <w:rPr>
            <w:rFonts w:hint="eastAsia" w:ascii="华文楷体" w:hAnsi="华文楷体" w:eastAsia="华文楷体"/>
            <w:sz w:val="28"/>
            <w:szCs w:val="28"/>
            <w:lang w:eastAsia="zh-CN"/>
          </w:rPr>
          <w:t>也好</w:t>
        </w:r>
      </w:ins>
      <w:del w:id="1324" w:author="Administrator" w:date="2015-12-28T01:33:05Z">
        <w:r>
          <w:rPr>
            <w:rFonts w:hint="eastAsia" w:ascii="华文楷体" w:hAnsi="华文楷体" w:eastAsia="华文楷体"/>
            <w:sz w:val="28"/>
            <w:szCs w:val="28"/>
          </w:rPr>
          <w:delText>、</w:delText>
        </w:r>
      </w:del>
      <w:ins w:id="1325" w:author="Administrator" w:date="2015-12-28T01:33:05Z">
        <w:r>
          <w:rPr>
            <w:rFonts w:hint="eastAsia" w:ascii="华文楷体" w:hAnsi="华文楷体" w:eastAsia="华文楷体"/>
            <w:sz w:val="28"/>
            <w:szCs w:val="28"/>
            <w:lang w:eastAsia="zh-CN"/>
          </w:rPr>
          <w:t>，</w:t>
        </w:r>
      </w:ins>
      <w:r>
        <w:rPr>
          <w:rFonts w:hint="eastAsia" w:ascii="华文楷体" w:hAnsi="华文楷体" w:eastAsia="华文楷体"/>
          <w:sz w:val="28"/>
          <w:szCs w:val="28"/>
        </w:rPr>
        <w:t>吠陀派也好，</w:t>
      </w:r>
      <w:ins w:id="1326" w:author="Administrator" w:date="2015-12-28T01:33:19Z">
        <w:r>
          <w:rPr>
            <w:rFonts w:hint="eastAsia" w:ascii="华文楷体" w:hAnsi="华文楷体" w:eastAsia="华文楷体"/>
            <w:sz w:val="28"/>
            <w:szCs w:val="28"/>
            <w:lang w:eastAsia="zh-CN"/>
          </w:rPr>
          <w:t>还有</w:t>
        </w:r>
      </w:ins>
      <w:r>
        <w:rPr>
          <w:rFonts w:hint="eastAsia" w:ascii="华文楷体" w:hAnsi="华文楷体" w:eastAsia="华文楷体"/>
          <w:sz w:val="28"/>
          <w:szCs w:val="28"/>
        </w:rPr>
        <w:t>裸体派也好，或者这些教派之外的所有</w:t>
      </w:r>
      <w:ins w:id="1327" w:author="Administrator" w:date="2015-12-28T01:33:24Z">
        <w:r>
          <w:rPr>
            <w:rFonts w:hint="eastAsia" w:ascii="华文楷体" w:hAnsi="华文楷体" w:eastAsia="华文楷体"/>
            <w:sz w:val="28"/>
            <w:szCs w:val="28"/>
            <w:lang w:eastAsia="zh-CN"/>
          </w:rPr>
          <w:t>的</w:t>
        </w:r>
      </w:ins>
      <w:r>
        <w:rPr>
          <w:rFonts w:hint="eastAsia" w:ascii="华文楷体" w:hAnsi="华文楷体" w:eastAsia="华文楷体"/>
          <w:sz w:val="28"/>
          <w:szCs w:val="28"/>
        </w:rPr>
        <w:t>教派，都可以被</w:t>
      </w:r>
      <w:ins w:id="1328" w:author="Administrator" w:date="2015-12-23T13:36:54Z">
        <w:r>
          <w:rPr>
            <w:rFonts w:hint="eastAsia" w:ascii="华文楷体" w:hAnsi="华文楷体" w:eastAsia="华文楷体"/>
            <w:sz w:val="28"/>
            <w:szCs w:val="28"/>
            <w:lang w:eastAsia="zh-CN"/>
          </w:rPr>
          <w:t>遮</w:t>
        </w:r>
      </w:ins>
      <w:del w:id="1329" w:author="Administrator" w:date="2015-12-23T13:36:50Z">
        <w:r>
          <w:rPr>
            <w:rFonts w:hint="eastAsia" w:ascii="华文楷体" w:hAnsi="华文楷体" w:eastAsia="华文楷体"/>
            <w:sz w:val="28"/>
            <w:szCs w:val="28"/>
          </w:rPr>
          <w:delText>折</w:delText>
        </w:r>
      </w:del>
      <w:ins w:id="1330" w:author="Administrator" w:date="2015-12-28T01:34:32Z">
        <w:r>
          <w:rPr>
            <w:rFonts w:hint="eastAsia" w:ascii="华文楷体" w:hAnsi="华文楷体" w:eastAsia="华文楷体"/>
            <w:sz w:val="28"/>
            <w:szCs w:val="28"/>
            <w:lang w:eastAsia="zh-CN"/>
          </w:rPr>
          <w:t>除</w:t>
        </w:r>
      </w:ins>
      <w:del w:id="1331" w:author="Administrator" w:date="2015-12-28T01:33:26Z">
        <w:r>
          <w:rPr>
            <w:rFonts w:hint="eastAsia" w:ascii="华文楷体" w:hAnsi="华文楷体" w:eastAsia="华文楷体"/>
            <w:sz w:val="28"/>
            <w:szCs w:val="28"/>
          </w:rPr>
          <w:delText>破</w:delText>
        </w:r>
      </w:del>
      <w:r>
        <w:rPr>
          <w:rFonts w:hint="eastAsia" w:ascii="华文楷体" w:hAnsi="华文楷体" w:eastAsia="华文楷体"/>
          <w:sz w:val="28"/>
          <w:szCs w:val="28"/>
        </w:rPr>
        <w:t>掉。</w:t>
      </w:r>
    </w:p>
    <w:p>
      <w:pPr>
        <w:ind w:firstLine="570"/>
        <w:rPr>
          <w:ins w:id="1332" w:author="Administrator" w:date="2015-12-28T01:34:20Z"/>
          <w:rFonts w:hint="eastAsia" w:ascii="黑体" w:hAnsi="黑体" w:eastAsia="黑体" w:cs="黑体"/>
          <w:i w:val="0"/>
          <w:color w:val="000000"/>
          <w:sz w:val="28"/>
          <w:szCs w:val="28"/>
          <w:lang w:eastAsia="zh-CN"/>
        </w:rPr>
      </w:pPr>
      <w:ins w:id="1333" w:author="Administrator" w:date="2015-12-28T01:34:04Z">
        <w:r>
          <w:rPr>
            <w:rFonts w:hint="eastAsia" w:ascii="黑体" w:hAnsi="黑体" w:eastAsia="黑体" w:cs="黑体"/>
            <w:sz w:val="28"/>
            <w:szCs w:val="28"/>
            <w:lang w:eastAsia="zh-CN"/>
            <w:rPrChange w:id="1334" w:author="Administrator" w:date="2015-12-28T01:34:15Z">
              <w:rPr>
                <w:rFonts w:hint="eastAsia" w:ascii="华文楷体" w:hAnsi="华文楷体" w:eastAsia="华文楷体"/>
                <w:sz w:val="28"/>
                <w:szCs w:val="28"/>
                <w:lang w:eastAsia="zh-CN"/>
              </w:rPr>
            </w:rPrChange>
          </w:rPr>
          <w:t>【</w:t>
        </w:r>
      </w:ins>
      <w:ins w:id="1335" w:author="Administrator" w:date="2015-12-28T01:34:01Z">
        <w:r>
          <w:rPr>
            <w:rFonts w:hint="eastAsia" w:ascii="黑体" w:hAnsi="黑体" w:eastAsia="黑体" w:cs="黑体"/>
            <w:i w:val="0"/>
            <w:color w:val="000000"/>
            <w:sz w:val="28"/>
            <w:szCs w:val="28"/>
            <w:rPrChange w:id="1336" w:author="Administrator" w:date="2015-12-28T01:34:15Z">
              <w:rPr>
                <w:rFonts w:ascii="华文楷体" w:hAnsi="华文楷体" w:eastAsia="华文楷体" w:cs="华文楷体"/>
                <w:i w:val="0"/>
                <w:color w:val="000000"/>
                <w:sz w:val="28"/>
                <w:szCs w:val="28"/>
              </w:rPr>
            </w:rPrChange>
          </w:rPr>
          <w:t>由于他们的观点不符合万法的实相</w:t>
        </w:r>
      </w:ins>
      <w:ins w:id="1337" w:author="Administrator" w:date="2015-12-28T01:34:01Z">
        <w:r>
          <w:rPr>
            <w:rFonts w:hint="eastAsia" w:ascii="黑体" w:hAnsi="黑体" w:eastAsia="黑体" w:cs="黑体"/>
            <w:i w:val="0"/>
            <w:color w:val="000000"/>
            <w:sz w:val="28"/>
            <w:szCs w:val="28"/>
            <w:rPrChange w:id="1338" w:author="Administrator" w:date="2015-12-28T01:34:15Z">
              <w:rPr>
                <w:rFonts w:ascii="宋体" w:hAnsi="宋体" w:eastAsia="宋体" w:cs="宋体"/>
                <w:i w:val="0"/>
                <w:color w:val="000000"/>
                <w:sz w:val="28"/>
                <w:szCs w:val="28"/>
              </w:rPr>
            </w:rPrChange>
          </w:rPr>
          <w:t>,</w:t>
        </w:r>
      </w:ins>
      <w:ins w:id="1339" w:author="Administrator" w:date="2015-12-28T01:34:01Z">
        <w:r>
          <w:rPr>
            <w:rFonts w:hint="eastAsia" w:ascii="黑体" w:hAnsi="黑体" w:eastAsia="黑体" w:cs="黑体"/>
            <w:i w:val="0"/>
            <w:color w:val="000000"/>
            <w:sz w:val="28"/>
            <w:szCs w:val="28"/>
            <w:rPrChange w:id="1340" w:author="Administrator" w:date="2015-12-28T01:34:15Z">
              <w:rPr>
                <w:rFonts w:ascii="华文楷体" w:hAnsi="华文楷体" w:eastAsia="华文楷体" w:cs="华文楷体"/>
                <w:i w:val="0"/>
                <w:color w:val="000000"/>
                <w:sz w:val="28"/>
                <w:szCs w:val="28"/>
              </w:rPr>
            </w:rPrChange>
          </w:rPr>
          <w:t>因此无有正量可言。</w:t>
        </w:r>
      </w:ins>
      <w:ins w:id="1341" w:author="Administrator" w:date="2015-12-28T01:34:10Z">
        <w:r>
          <w:rPr>
            <w:rFonts w:hint="eastAsia" w:ascii="黑体" w:hAnsi="黑体" w:eastAsia="黑体" w:cs="黑体"/>
            <w:i w:val="0"/>
            <w:color w:val="000000"/>
            <w:sz w:val="28"/>
            <w:szCs w:val="28"/>
            <w:lang w:eastAsia="zh-CN"/>
            <w:rPrChange w:id="1342" w:author="Administrator" w:date="2015-12-28T01:34:15Z">
              <w:rPr>
                <w:rFonts w:hint="eastAsia" w:ascii="华文楷体" w:hAnsi="华文楷体" w:eastAsia="华文楷体" w:cs="华文楷体"/>
                <w:i w:val="0"/>
                <w:color w:val="000000"/>
                <w:sz w:val="28"/>
                <w:szCs w:val="28"/>
                <w:lang w:eastAsia="zh-CN"/>
              </w:rPr>
            </w:rPrChange>
          </w:rPr>
          <w:t>】</w:t>
        </w:r>
      </w:ins>
    </w:p>
    <w:p>
      <w:pPr>
        <w:ind w:firstLine="570"/>
        <w:rPr>
          <w:rFonts w:hint="eastAsia" w:ascii="华文楷体" w:hAnsi="华文楷体" w:eastAsia="华文楷体"/>
          <w:sz w:val="28"/>
          <w:szCs w:val="28"/>
        </w:rPr>
      </w:pPr>
      <w:del w:id="1343" w:author="Administrator" w:date="2015-12-28T01:34:25Z">
        <w:r>
          <w:rPr>
            <w:rFonts w:hint="eastAsia" w:ascii="华文楷体" w:hAnsi="华文楷体" w:eastAsia="华文楷体"/>
            <w:sz w:val="28"/>
            <w:szCs w:val="28"/>
          </w:rPr>
          <w:delText>由于他们的观点不符合万法实相，因此无有证量可言，</w:delText>
        </w:r>
      </w:del>
      <w:r>
        <w:rPr>
          <w:rFonts w:hint="eastAsia" w:ascii="华文楷体" w:hAnsi="华文楷体" w:eastAsia="华文楷体"/>
          <w:sz w:val="28"/>
          <w:szCs w:val="28"/>
        </w:rPr>
        <w:t>因为他们的观点</w:t>
      </w:r>
      <w:ins w:id="1344" w:author="Administrator" w:date="2015-12-28T01:34:47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不符合万法实相的，这个</w:t>
      </w:r>
      <w:del w:id="1345" w:author="Administrator" w:date="2015-12-28T01:34:51Z">
        <w:r>
          <w:rPr>
            <w:rFonts w:hint="eastAsia" w:ascii="华文楷体" w:hAnsi="华文楷体" w:eastAsia="华文楷体"/>
            <w:sz w:val="28"/>
            <w:szCs w:val="28"/>
          </w:rPr>
          <w:delText>地</w:delText>
        </w:r>
      </w:del>
      <w:del w:id="1346" w:author="Administrator" w:date="2015-12-28T01:34:52Z">
        <w:r>
          <w:rPr>
            <w:rFonts w:hint="eastAsia" w:ascii="华文楷体" w:hAnsi="华文楷体" w:eastAsia="华文楷体"/>
            <w:sz w:val="28"/>
            <w:szCs w:val="28"/>
          </w:rPr>
          <w:delText>方</w:delText>
        </w:r>
      </w:del>
      <w:r>
        <w:rPr>
          <w:rFonts w:hint="eastAsia" w:ascii="华文楷体" w:hAnsi="华文楷体" w:eastAsia="华文楷体"/>
          <w:sz w:val="28"/>
          <w:szCs w:val="28"/>
        </w:rPr>
        <w:t>不符合万法实相不是</w:t>
      </w:r>
      <w:ins w:id="1347" w:author="Administrator" w:date="2015-12-28T01:35:40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在这</w:t>
      </w:r>
      <w:ins w:id="1348" w:author="Administrator" w:date="2015-12-28T01:34:58Z">
        <w:r>
          <w:rPr>
            <w:rFonts w:hint="eastAsia" w:ascii="华文楷体" w:hAnsi="华文楷体" w:eastAsia="华文楷体"/>
            <w:sz w:val="28"/>
            <w:szCs w:val="28"/>
            <w:lang w:eastAsia="zh-CN"/>
          </w:rPr>
          <w:t>儿</w:t>
        </w:r>
      </w:ins>
      <w:r>
        <w:rPr>
          <w:rFonts w:hint="eastAsia" w:ascii="华文楷体" w:hAnsi="华文楷体" w:eastAsia="华文楷体"/>
          <w:sz w:val="28"/>
          <w:szCs w:val="28"/>
        </w:rPr>
        <w:t>说说而已，</w:t>
      </w:r>
      <w:ins w:id="1349" w:author="Administrator" w:date="2015-12-28T01:35:03Z">
        <w:r>
          <w:rPr>
            <w:rFonts w:hint="eastAsia" w:ascii="华文楷体" w:hAnsi="华文楷体" w:eastAsia="华文楷体"/>
            <w:sz w:val="28"/>
            <w:szCs w:val="28"/>
            <w:lang w:eastAsia="zh-CN"/>
          </w:rPr>
          <w:t>噢</w:t>
        </w:r>
      </w:ins>
      <w:ins w:id="1350" w:author="Administrator" w:date="2015-12-31T00:05:42Z">
        <w:r>
          <w:rPr>
            <w:rFonts w:hint="eastAsia" w:ascii="华文楷体" w:hAnsi="华文楷体" w:eastAsia="华文楷体"/>
            <w:sz w:val="28"/>
            <w:szCs w:val="28"/>
            <w:lang w:eastAsia="zh-CN"/>
          </w:rPr>
          <w:t>，</w:t>
        </w:r>
      </w:ins>
      <w:r>
        <w:rPr>
          <w:rFonts w:hint="eastAsia" w:ascii="华文楷体" w:hAnsi="华文楷体" w:eastAsia="华文楷体"/>
          <w:sz w:val="28"/>
          <w:szCs w:val="28"/>
        </w:rPr>
        <w:t>在我们场合当中没有外道，可以</w:t>
      </w:r>
      <w:del w:id="1351" w:author="Administrator" w:date="2015-12-28T01:35:07Z">
        <w:r>
          <w:rPr>
            <w:rFonts w:hint="eastAsia" w:ascii="华文楷体" w:hAnsi="华文楷体" w:eastAsia="华文楷体"/>
            <w:sz w:val="28"/>
            <w:szCs w:val="28"/>
          </w:rPr>
          <w:delText>实际</w:delText>
        </w:r>
      </w:del>
      <w:ins w:id="1352" w:author="Administrator" w:date="2015-12-28T01:35:19Z">
        <w:r>
          <w:rPr>
            <w:rFonts w:hint="eastAsia" w:ascii="华文楷体" w:hAnsi="华文楷体" w:eastAsia="华文楷体"/>
            <w:sz w:val="28"/>
            <w:szCs w:val="28"/>
            <w:lang w:eastAsia="zh-CN"/>
          </w:rPr>
          <w:t>使劲</w:t>
        </w:r>
      </w:ins>
      <w:r>
        <w:rPr>
          <w:rFonts w:hint="eastAsia" w:ascii="华文楷体" w:hAnsi="华文楷体" w:eastAsia="华文楷体"/>
          <w:sz w:val="28"/>
          <w:szCs w:val="28"/>
        </w:rPr>
        <w:t>说你们的观点</w:t>
      </w:r>
      <w:ins w:id="1353" w:author="Administrator" w:date="2015-12-28T01:36:04Z">
        <w:r>
          <w:rPr>
            <w:rFonts w:hint="eastAsia" w:ascii="华文楷体" w:hAnsi="华文楷体" w:eastAsia="华文楷体"/>
            <w:sz w:val="28"/>
            <w:szCs w:val="28"/>
            <w:lang w:eastAsia="zh-CN"/>
          </w:rPr>
          <w:t>怎么</w:t>
        </w:r>
      </w:ins>
      <w:ins w:id="1354" w:author="Administrator" w:date="2015-12-28T01:36:06Z">
        <w:r>
          <w:rPr>
            <w:rFonts w:hint="eastAsia" w:ascii="华文楷体" w:hAnsi="华文楷体" w:eastAsia="华文楷体"/>
            <w:sz w:val="28"/>
            <w:szCs w:val="28"/>
            <w:lang w:eastAsia="zh-CN"/>
          </w:rPr>
          <w:t>样</w:t>
        </w:r>
      </w:ins>
      <w:r>
        <w:rPr>
          <w:rFonts w:hint="eastAsia" w:ascii="华文楷体" w:hAnsi="华文楷体" w:eastAsia="华文楷体"/>
          <w:sz w:val="28"/>
          <w:szCs w:val="28"/>
        </w:rPr>
        <w:t>不对</w:t>
      </w:r>
      <w:ins w:id="1355" w:author="Administrator" w:date="2015-12-28T01:36:11Z">
        <w:r>
          <w:rPr>
            <w:rFonts w:hint="eastAsia" w:ascii="华文楷体" w:hAnsi="华文楷体" w:eastAsia="华文楷体"/>
            <w:sz w:val="28"/>
            <w:szCs w:val="28"/>
            <w:lang w:eastAsia="zh-CN"/>
          </w:rPr>
          <w:t>、</w:t>
        </w:r>
      </w:ins>
      <w:ins w:id="1356" w:author="Administrator" w:date="2015-12-28T01:36:15Z">
        <w:r>
          <w:rPr>
            <w:rFonts w:hint="eastAsia" w:ascii="华文楷体" w:hAnsi="华文楷体" w:eastAsia="华文楷体"/>
            <w:sz w:val="28"/>
            <w:szCs w:val="28"/>
            <w:lang w:eastAsia="zh-CN"/>
          </w:rPr>
          <w:t>怎么样</w:t>
        </w:r>
      </w:ins>
      <w:r>
        <w:rPr>
          <w:rFonts w:hint="eastAsia" w:ascii="华文楷体" w:hAnsi="华文楷体" w:eastAsia="华文楷体"/>
          <w:sz w:val="28"/>
          <w:szCs w:val="28"/>
        </w:rPr>
        <w:t>不好，</w:t>
      </w:r>
      <w:ins w:id="1357" w:author="Administrator" w:date="2015-12-28T01:36:32Z">
        <w:r>
          <w:rPr>
            <w:rFonts w:hint="eastAsia" w:ascii="华文楷体" w:hAnsi="华文楷体" w:eastAsia="华文楷体"/>
            <w:sz w:val="28"/>
            <w:szCs w:val="28"/>
            <w:lang w:eastAsia="zh-CN"/>
          </w:rPr>
          <w:t>不是这样的</w:t>
        </w:r>
      </w:ins>
      <w:ins w:id="1358" w:author="Administrator" w:date="2015-12-28T01:36:33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实际上通过前面的观点已经分析了，你承许一个自性生，</w:t>
      </w:r>
      <w:ins w:id="1359" w:author="Administrator" w:date="2015-12-28T01:36:44Z">
        <w:r>
          <w:rPr>
            <w:rFonts w:hint="eastAsia" w:ascii="华文楷体" w:hAnsi="华文楷体" w:eastAsia="华文楷体"/>
            <w:sz w:val="28"/>
            <w:szCs w:val="28"/>
            <w:lang w:eastAsia="zh-CN"/>
          </w:rPr>
          <w:t>你</w:t>
        </w:r>
      </w:ins>
      <w:r>
        <w:rPr>
          <w:rFonts w:hint="eastAsia" w:ascii="华文楷体" w:hAnsi="华文楷体" w:eastAsia="华文楷体"/>
          <w:sz w:val="28"/>
          <w:szCs w:val="28"/>
        </w:rPr>
        <w:t>承许一个常有的</w:t>
      </w:r>
      <w:ins w:id="1360" w:author="Administrator" w:date="2015-12-28T01:36:47Z">
        <w:r>
          <w:rPr>
            <w:rFonts w:hint="eastAsia" w:ascii="华文楷体" w:hAnsi="华文楷体" w:eastAsia="华文楷体"/>
            <w:sz w:val="28"/>
            <w:szCs w:val="28"/>
            <w:lang w:eastAsia="zh-CN"/>
          </w:rPr>
          <w:t>、</w:t>
        </w:r>
      </w:ins>
      <w:del w:id="1361" w:author="Administrator" w:date="2015-12-28T01:36:47Z">
        <w:r>
          <w:rPr>
            <w:rFonts w:hint="eastAsia" w:ascii="华文楷体" w:hAnsi="华文楷体" w:eastAsia="华文楷体"/>
            <w:sz w:val="28"/>
            <w:szCs w:val="28"/>
          </w:rPr>
          <w:delText>根</w:delText>
        </w:r>
      </w:del>
      <w:del w:id="1362" w:author="Administrator" w:date="2015-12-28T01:36:48Z">
        <w:r>
          <w:rPr>
            <w:rFonts w:hint="eastAsia" w:ascii="华文楷体" w:hAnsi="华文楷体" w:eastAsia="华文楷体"/>
            <w:sz w:val="28"/>
            <w:szCs w:val="28"/>
          </w:rPr>
          <w:delText>本</w:delText>
        </w:r>
      </w:del>
      <w:ins w:id="1363" w:author="Administrator" w:date="2015-12-28T01:36:53Z">
        <w:r>
          <w:rPr>
            <w:rFonts w:hint="eastAsia" w:ascii="华文楷体" w:hAnsi="华文楷体" w:eastAsia="华文楷体"/>
            <w:sz w:val="28"/>
            <w:szCs w:val="28"/>
            <w:lang w:eastAsia="zh-CN"/>
          </w:rPr>
          <w:t>亘古</w:t>
        </w:r>
      </w:ins>
      <w:r>
        <w:rPr>
          <w:rFonts w:hint="eastAsia" w:ascii="华文楷体" w:hAnsi="华文楷体" w:eastAsia="华文楷体"/>
          <w:sz w:val="28"/>
          <w:szCs w:val="28"/>
        </w:rPr>
        <w:t>不变的</w:t>
      </w:r>
      <w:ins w:id="1364" w:author="Administrator" w:date="2015-12-31T00:06:04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自性</w:t>
      </w:r>
      <w:ins w:id="1365" w:author="Administrator" w:date="2015-12-23T13:37:37Z">
        <w:r>
          <w:rPr>
            <w:rFonts w:hint="eastAsia" w:ascii="华文楷体" w:hAnsi="华文楷体" w:eastAsia="华文楷体"/>
            <w:sz w:val="28"/>
            <w:szCs w:val="28"/>
            <w:lang w:eastAsia="zh-CN"/>
          </w:rPr>
          <w:t>、</w:t>
        </w:r>
      </w:ins>
      <w:del w:id="1366" w:author="Administrator" w:date="2015-12-23T13:37:37Z">
        <w:r>
          <w:rPr>
            <w:rFonts w:hint="eastAsia" w:ascii="华文楷体" w:hAnsi="华文楷体" w:eastAsia="华文楷体"/>
            <w:sz w:val="28"/>
            <w:szCs w:val="28"/>
          </w:rPr>
          <w:delText>，</w:delText>
        </w:r>
      </w:del>
      <w:r>
        <w:rPr>
          <w:rFonts w:hint="eastAsia" w:ascii="华文楷体" w:hAnsi="华文楷体" w:eastAsia="华文楷体"/>
          <w:sz w:val="28"/>
          <w:szCs w:val="28"/>
        </w:rPr>
        <w:t>神我等等</w:t>
      </w:r>
      <w:ins w:id="1367" w:author="Administrator" w:date="2015-12-28T01:37:16Z">
        <w:r>
          <w:rPr>
            <w:rFonts w:hint="eastAsia" w:ascii="华文楷体" w:hAnsi="华文楷体" w:eastAsia="华文楷体"/>
            <w:sz w:val="28"/>
            <w:szCs w:val="28"/>
            <w:lang w:eastAsia="zh-CN"/>
          </w:rPr>
          <w:t>等等</w:t>
        </w:r>
      </w:ins>
      <w:r>
        <w:rPr>
          <w:rFonts w:hint="eastAsia" w:ascii="华文楷体" w:hAnsi="华文楷体" w:eastAsia="华文楷体"/>
          <w:sz w:val="28"/>
          <w:szCs w:val="28"/>
        </w:rPr>
        <w:t>，实际上一观察通过理</w:t>
      </w:r>
      <w:ins w:id="1368" w:author="Administrator" w:date="2015-12-28T01:37:26Z">
        <w:r>
          <w:rPr>
            <w:rFonts w:hint="eastAsia" w:ascii="华文楷体" w:hAnsi="华文楷体" w:eastAsia="华文楷体"/>
            <w:sz w:val="28"/>
            <w:szCs w:val="28"/>
            <w:lang w:eastAsia="zh-CN"/>
          </w:rPr>
          <w:t>证</w:t>
        </w:r>
      </w:ins>
      <w:del w:id="1369" w:author="Administrator" w:date="2015-12-28T01:37:23Z">
        <w:r>
          <w:rPr>
            <w:rFonts w:hint="eastAsia" w:ascii="华文楷体" w:hAnsi="华文楷体" w:eastAsia="华文楷体"/>
            <w:sz w:val="28"/>
            <w:szCs w:val="28"/>
          </w:rPr>
          <w:delText>论</w:delText>
        </w:r>
      </w:del>
      <w:r>
        <w:rPr>
          <w:rFonts w:hint="eastAsia" w:ascii="华文楷体" w:hAnsi="华文楷体" w:eastAsia="华文楷体"/>
          <w:sz w:val="28"/>
          <w:szCs w:val="28"/>
        </w:rPr>
        <w:t>一分析的时候，没有办法立的住脚，所以他们的观点的确是不符合万法实相的，因此没有</w:t>
      </w:r>
      <w:ins w:id="1370" w:author="Administrator" w:date="2015-12-23T13:38:18Z">
        <w:r>
          <w:rPr>
            <w:rFonts w:hint="eastAsia" w:ascii="华文楷体" w:hAnsi="华文楷体" w:eastAsia="华文楷体"/>
            <w:sz w:val="28"/>
            <w:szCs w:val="28"/>
            <w:lang w:eastAsia="zh-CN"/>
          </w:rPr>
          <w:t>正</w:t>
        </w:r>
      </w:ins>
      <w:del w:id="1371" w:author="Administrator" w:date="2015-12-23T13:38:16Z">
        <w:r>
          <w:rPr>
            <w:rFonts w:hint="eastAsia" w:ascii="华文楷体" w:hAnsi="华文楷体" w:eastAsia="华文楷体"/>
            <w:sz w:val="28"/>
            <w:szCs w:val="28"/>
          </w:rPr>
          <w:delText>证</w:delText>
        </w:r>
      </w:del>
      <w:r>
        <w:rPr>
          <w:rFonts w:hint="eastAsia" w:ascii="华文楷体" w:hAnsi="华文楷体" w:eastAsia="华文楷体"/>
          <w:sz w:val="28"/>
          <w:szCs w:val="28"/>
        </w:rPr>
        <w:t>量可言的。</w:t>
      </w:r>
    </w:p>
    <w:p>
      <w:pPr>
        <w:ind w:firstLine="570"/>
        <w:rPr>
          <w:del w:id="1372" w:author="Administrator" w:date="2015-12-23T13:38:36Z"/>
          <w:rFonts w:hint="eastAsia" w:ascii="华文楷体" w:hAnsi="华文楷体" w:eastAsia="华文楷体"/>
          <w:sz w:val="28"/>
          <w:szCs w:val="28"/>
        </w:rPr>
      </w:pPr>
      <w:del w:id="1373" w:author="Administrator" w:date="2015-12-23T13:38:36Z">
        <w:r>
          <w:rPr>
            <w:rFonts w:hint="eastAsia" w:ascii="华文楷体" w:hAnsi="华文楷体" w:eastAsia="华文楷体"/>
            <w:sz w:val="28"/>
            <w:szCs w:val="28"/>
          </w:rPr>
          <w:delText>开始时间：29分52秒</w:delText>
        </w:r>
      </w:del>
    </w:p>
    <w:p>
      <w:pPr>
        <w:ind w:firstLine="570"/>
        <w:rPr>
          <w:del w:id="1374" w:author="Administrator" w:date="2015-12-23T13:38:36Z"/>
          <w:rFonts w:hint="eastAsia" w:ascii="华文楷体" w:hAnsi="华文楷体" w:eastAsia="华文楷体"/>
          <w:sz w:val="28"/>
          <w:szCs w:val="28"/>
        </w:rPr>
      </w:pPr>
      <w:del w:id="1375" w:author="Administrator" w:date="2015-12-23T13:38:36Z">
        <w:r>
          <w:rPr>
            <w:rFonts w:hint="eastAsia" w:ascii="华文楷体" w:hAnsi="华文楷体" w:eastAsia="华文楷体"/>
            <w:sz w:val="28"/>
            <w:szCs w:val="28"/>
          </w:rPr>
          <w:delText>所以他们的观点的确是不符合万法实相的，因此呢，没有正量可言的。</w:delText>
        </w:r>
      </w:del>
    </w:p>
    <w:p>
      <w:pPr>
        <w:ind w:firstLine="570"/>
        <w:rPr>
          <w:rFonts w:hint="eastAsia" w:ascii="黑体" w:hAnsi="黑体" w:eastAsia="黑体" w:cs="黑体"/>
          <w:sz w:val="28"/>
          <w:szCs w:val="28"/>
          <w:rPrChange w:id="1376" w:author="Administrator" w:date="2015-12-23T13:38:58Z">
            <w:rPr>
              <w:rFonts w:hint="eastAsia" w:ascii="华文楷体" w:hAnsi="华文楷体" w:eastAsia="华文楷体"/>
              <w:sz w:val="28"/>
              <w:szCs w:val="28"/>
            </w:rPr>
          </w:rPrChange>
        </w:rPr>
      </w:pPr>
      <w:r>
        <w:rPr>
          <w:rFonts w:hint="eastAsia" w:ascii="黑体" w:hAnsi="黑体" w:eastAsia="黑体" w:cs="黑体"/>
          <w:sz w:val="28"/>
          <w:szCs w:val="28"/>
          <w:rPrChange w:id="1377" w:author="Administrator" w:date="2015-12-23T13:38:58Z">
            <w:rPr>
              <w:rFonts w:hint="eastAsia" w:ascii="华文楷体" w:hAnsi="华文楷体" w:eastAsia="华文楷体"/>
              <w:sz w:val="28"/>
              <w:szCs w:val="28"/>
            </w:rPr>
          </w:rPrChange>
        </w:rPr>
        <w:t>【而中观宗则具有颠扑不破的事势理，因而要遣除他们的观点可谓易如反掌，并且极具说服力。】</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那么中观宗就具有颠扑不破的事势理，</w:t>
      </w:r>
      <w:del w:id="1378" w:author="Administrator" w:date="2015-12-31T00:06:31Z">
        <w:r>
          <w:rPr>
            <w:rFonts w:hint="eastAsia" w:ascii="华文楷体" w:hAnsi="华文楷体" w:eastAsia="华文楷体"/>
            <w:sz w:val="28"/>
            <w:szCs w:val="28"/>
          </w:rPr>
          <w:delText>而</w:delText>
        </w:r>
      </w:del>
      <w:r>
        <w:rPr>
          <w:rFonts w:hint="eastAsia" w:ascii="华文楷体" w:hAnsi="华文楷体" w:eastAsia="华文楷体"/>
          <w:sz w:val="28"/>
          <w:szCs w:val="28"/>
        </w:rPr>
        <w:t>它抉择的实相是了义</w:t>
      </w:r>
      <w:ins w:id="1379" w:author="Administrator" w:date="2015-12-28T01:37:58Z">
        <w:r>
          <w:rPr>
            <w:rFonts w:hint="eastAsia" w:ascii="华文楷体" w:hAnsi="华文楷体" w:eastAsia="华文楷体"/>
            <w:sz w:val="28"/>
            <w:szCs w:val="28"/>
            <w:lang w:eastAsia="zh-CN"/>
          </w:rPr>
          <w:t>、</w:t>
        </w:r>
      </w:ins>
      <w:r>
        <w:rPr>
          <w:rFonts w:hint="eastAsia" w:ascii="华文楷体" w:hAnsi="华文楷体" w:eastAsia="华文楷体"/>
          <w:sz w:val="28"/>
          <w:szCs w:val="28"/>
        </w:rPr>
        <w:t>究竟的实相，它的</w:t>
      </w:r>
      <w:ins w:id="1380" w:author="Administrator" w:date="2015-12-28T01:38:25Z">
        <w:r>
          <w:rPr>
            <w:rFonts w:hint="eastAsia" w:ascii="华文楷体" w:hAnsi="华文楷体" w:eastAsia="华文楷体"/>
            <w:sz w:val="28"/>
            <w:szCs w:val="28"/>
            <w:lang w:eastAsia="zh-CN"/>
          </w:rPr>
          <w:t>正</w:t>
        </w:r>
      </w:ins>
      <w:del w:id="1381" w:author="Administrator" w:date="2015-12-28T01:38:23Z">
        <w:r>
          <w:rPr>
            <w:rFonts w:hint="eastAsia" w:ascii="华文楷体" w:hAnsi="华文楷体" w:eastAsia="华文楷体"/>
            <w:sz w:val="28"/>
            <w:szCs w:val="28"/>
          </w:rPr>
          <w:delText>证</w:delText>
        </w:r>
      </w:del>
      <w:r>
        <w:rPr>
          <w:rFonts w:hint="eastAsia" w:ascii="华文楷体" w:hAnsi="华文楷体" w:eastAsia="华文楷体"/>
          <w:sz w:val="28"/>
          <w:szCs w:val="28"/>
        </w:rPr>
        <w:t>理是符合实相的事势理</w:t>
      </w:r>
      <w:ins w:id="1382" w:author="Administrator" w:date="2015-12-23T13:39:22Z">
        <w:r>
          <w:rPr>
            <w:rFonts w:hint="eastAsia" w:ascii="华文楷体" w:hAnsi="华文楷体" w:eastAsia="华文楷体"/>
            <w:sz w:val="28"/>
            <w:szCs w:val="28"/>
            <w:lang w:eastAsia="zh-CN"/>
          </w:rPr>
          <w:t>，</w:t>
        </w:r>
      </w:ins>
      <w:del w:id="1383" w:author="Administrator" w:date="2015-12-23T13:39:21Z">
        <w:r>
          <w:rPr>
            <w:rFonts w:hint="eastAsia" w:ascii="华文楷体" w:hAnsi="华文楷体" w:eastAsia="华文楷体"/>
            <w:sz w:val="28"/>
            <w:szCs w:val="28"/>
          </w:rPr>
          <w:delText>。</w:delText>
        </w:r>
      </w:del>
      <w:r>
        <w:rPr>
          <w:rFonts w:hint="eastAsia" w:ascii="华文楷体" w:hAnsi="华文楷体" w:eastAsia="华文楷体"/>
          <w:sz w:val="28"/>
          <w:szCs w:val="28"/>
        </w:rPr>
        <w:t>所以说它的中观宗的观点它的理证颠扑不破的，它可以毁坏一切的有实宗。因而中观宗要遣除他们的观点可谓是易如反掌的，并且极具有说服力。这个是在很多中观的论典当中已经完全的体现出来了这一点了。</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那么下面讲</w:t>
      </w:r>
      <w:r>
        <w:rPr>
          <w:rFonts w:hint="eastAsia" w:ascii="黑体" w:hAnsi="黑体" w:eastAsia="黑体" w:cs="黑体"/>
          <w:sz w:val="28"/>
          <w:szCs w:val="28"/>
          <w:rPrChange w:id="1384" w:author="Administrator" w:date="2015-12-23T13:39:46Z">
            <w:rPr>
              <w:rFonts w:hint="eastAsia" w:ascii="华文楷体" w:hAnsi="华文楷体" w:eastAsia="华文楷体"/>
              <w:sz w:val="28"/>
              <w:szCs w:val="28"/>
            </w:rPr>
          </w:rPrChange>
        </w:rPr>
        <w:t>第二个问题无以反驳之理。</w:t>
      </w:r>
      <w:r>
        <w:rPr>
          <w:rFonts w:hint="eastAsia" w:ascii="华文楷体" w:hAnsi="华文楷体" w:eastAsia="华文楷体"/>
          <w:sz w:val="28"/>
          <w:szCs w:val="28"/>
        </w:rPr>
        <w:t>因为前面第一个科判当中已经推翻了对方观点了，紧接着这个科判就说我们把对方的观点推翻之后呢，对方能不能够反驳呢？第二个科判说</w:t>
      </w:r>
      <w:ins w:id="1385" w:author="Administrator" w:date="2015-12-23T13:40:01Z">
        <w:r>
          <w:rPr>
            <w:rFonts w:hint="eastAsia" w:ascii="华文楷体" w:hAnsi="华文楷体" w:eastAsia="华文楷体"/>
            <w:sz w:val="28"/>
            <w:szCs w:val="28"/>
            <w:lang w:eastAsia="zh-CN"/>
          </w:rPr>
          <w:t>，</w:t>
        </w:r>
      </w:ins>
      <w:r>
        <w:rPr>
          <w:rFonts w:hint="eastAsia" w:ascii="华文楷体" w:hAnsi="华文楷体" w:eastAsia="华文楷体"/>
          <w:sz w:val="28"/>
          <w:szCs w:val="28"/>
        </w:rPr>
        <w:t>无以反驳，没办法反驳。</w:t>
      </w:r>
    </w:p>
    <w:p>
      <w:pPr>
        <w:ind w:firstLine="570"/>
        <w:rPr>
          <w:rFonts w:hint="eastAsia" w:ascii="黑体" w:hAnsi="黑体" w:eastAsia="黑体" w:cs="黑体"/>
          <w:sz w:val="28"/>
          <w:szCs w:val="28"/>
          <w:rPrChange w:id="1386" w:author="Administrator" w:date="2015-12-23T13:40:11Z">
            <w:rPr>
              <w:rFonts w:hint="eastAsia" w:ascii="华文楷体" w:hAnsi="华文楷体" w:eastAsia="华文楷体"/>
              <w:sz w:val="28"/>
              <w:szCs w:val="28"/>
            </w:rPr>
          </w:rPrChange>
        </w:rPr>
      </w:pPr>
      <w:r>
        <w:rPr>
          <w:rFonts w:hint="eastAsia" w:ascii="黑体" w:hAnsi="黑体" w:eastAsia="黑体" w:cs="黑体"/>
          <w:sz w:val="28"/>
          <w:szCs w:val="28"/>
          <w:rPrChange w:id="1387" w:author="Administrator" w:date="2015-12-23T13:40:11Z">
            <w:rPr>
              <w:rFonts w:hint="eastAsia" w:ascii="华文楷体" w:hAnsi="华文楷体" w:eastAsia="华文楷体"/>
              <w:sz w:val="28"/>
              <w:szCs w:val="28"/>
            </w:rPr>
          </w:rPrChange>
        </w:rPr>
        <w:t>谓有无二俱，何者皆不许，</w:t>
      </w:r>
    </w:p>
    <w:p>
      <w:pPr>
        <w:ind w:firstLine="570"/>
        <w:rPr>
          <w:rFonts w:hint="eastAsia" w:ascii="黑体" w:hAnsi="黑体" w:eastAsia="黑体" w:cs="黑体"/>
          <w:sz w:val="28"/>
          <w:szCs w:val="28"/>
          <w:rPrChange w:id="1388" w:author="Administrator" w:date="2015-12-23T13:40:11Z">
            <w:rPr>
              <w:rFonts w:hint="eastAsia" w:ascii="华文楷体" w:hAnsi="华文楷体" w:eastAsia="华文楷体"/>
              <w:sz w:val="28"/>
              <w:szCs w:val="28"/>
            </w:rPr>
          </w:rPrChange>
        </w:rPr>
      </w:pPr>
      <w:r>
        <w:rPr>
          <w:rFonts w:hint="eastAsia" w:ascii="黑体" w:hAnsi="黑体" w:eastAsia="黑体" w:cs="黑体"/>
          <w:sz w:val="28"/>
          <w:szCs w:val="28"/>
          <w:rPrChange w:id="1389" w:author="Administrator" w:date="2015-12-23T13:40:11Z">
            <w:rPr>
              <w:rFonts w:hint="eastAsia" w:ascii="华文楷体" w:hAnsi="华文楷体" w:eastAsia="华文楷体"/>
              <w:sz w:val="28"/>
              <w:szCs w:val="28"/>
            </w:rPr>
          </w:rPrChange>
        </w:rPr>
        <w:t>纵彼具精勤，何过无法致。</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w:t>
      </w:r>
      <w:del w:id="1390" w:author="Administrator" w:date="2015-12-23T19:15:49Z">
        <w:r>
          <w:rPr>
            <w:rFonts w:hint="eastAsia" w:ascii="华文楷体" w:hAnsi="华文楷体" w:eastAsia="华文楷体"/>
            <w:sz w:val="28"/>
            <w:szCs w:val="28"/>
          </w:rPr>
          <w:delText>【</w:delText>
        </w:r>
      </w:del>
      <w:ins w:id="1391" w:author="Administrator" w:date="2015-12-23T19:15:51Z">
        <w:r>
          <w:rPr>
            <w:rFonts w:hint="eastAsia" w:ascii="华文楷体" w:hAnsi="华文楷体" w:eastAsia="华文楷体"/>
            <w:sz w:val="28"/>
            <w:szCs w:val="28"/>
            <w:lang w:eastAsia="zh-CN"/>
          </w:rPr>
          <w:t>“</w:t>
        </w:r>
      </w:ins>
      <w:r>
        <w:rPr>
          <w:rFonts w:hint="eastAsia" w:ascii="华文楷体" w:hAnsi="华文楷体" w:eastAsia="华文楷体"/>
          <w:sz w:val="28"/>
          <w:szCs w:val="28"/>
        </w:rPr>
        <w:t>谓有无二俱，何者皆不许</w:t>
      </w:r>
      <w:del w:id="1392" w:author="Administrator" w:date="2015-12-23T19:16:01Z">
        <w:r>
          <w:rPr>
            <w:rFonts w:hint="eastAsia" w:ascii="华文楷体" w:hAnsi="华文楷体" w:eastAsia="华文楷体"/>
            <w:sz w:val="28"/>
            <w:szCs w:val="28"/>
          </w:rPr>
          <w:delText>，</w:delText>
        </w:r>
      </w:del>
      <w:del w:id="1393" w:author="Administrator" w:date="2015-12-23T19:15:55Z">
        <w:r>
          <w:rPr>
            <w:rFonts w:hint="eastAsia" w:ascii="华文楷体" w:hAnsi="华文楷体" w:eastAsia="华文楷体"/>
            <w:sz w:val="28"/>
            <w:szCs w:val="28"/>
          </w:rPr>
          <w:delText>】</w:delText>
        </w:r>
      </w:del>
      <w:ins w:id="1394" w:author="Administrator" w:date="2015-12-23T19:15:56Z">
        <w:r>
          <w:rPr>
            <w:rFonts w:hint="eastAsia" w:ascii="华文楷体" w:hAnsi="华文楷体" w:eastAsia="华文楷体"/>
            <w:sz w:val="28"/>
            <w:szCs w:val="28"/>
            <w:lang w:eastAsia="zh-CN"/>
          </w:rPr>
          <w:t>”</w:t>
        </w:r>
      </w:ins>
      <w:ins w:id="1395" w:author="Administrator" w:date="2015-12-23T19:16:05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这两句话主要是提到中观宗它已经打破了一切的戏论。那么这个所有的戏论怎么样安立呢？所有的戏论，戏论的</w:t>
      </w:r>
      <w:ins w:id="1396" w:author="Administrator" w:date="2015-12-31T00:07:5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众生想法虽然多之又多，但是归摄起来的时候呢无外乎就是这个四边，平时我们讲的四边戏论。四边戏论在颂词当中体现的时候呢</w:t>
      </w:r>
      <w:del w:id="1397" w:author="Administrator" w:date="2015-12-23T19:16:50Z">
        <w:r>
          <w:rPr>
            <w:rFonts w:hint="eastAsia" w:ascii="华文楷体" w:hAnsi="华文楷体" w:eastAsia="华文楷体"/>
            <w:sz w:val="28"/>
            <w:szCs w:val="28"/>
          </w:rPr>
          <w:delText>【</w:delText>
        </w:r>
      </w:del>
      <w:ins w:id="1398" w:author="Administrator" w:date="2015-12-23T19:16:51Z">
        <w:r>
          <w:rPr>
            <w:rFonts w:hint="eastAsia" w:ascii="华文楷体" w:hAnsi="华文楷体" w:eastAsia="华文楷体"/>
            <w:sz w:val="28"/>
            <w:szCs w:val="28"/>
            <w:lang w:eastAsia="zh-CN"/>
          </w:rPr>
          <w:t>“</w:t>
        </w:r>
      </w:ins>
      <w:r>
        <w:rPr>
          <w:rFonts w:hint="eastAsia" w:ascii="华文楷体" w:hAnsi="华文楷体" w:eastAsia="华文楷体"/>
          <w:sz w:val="28"/>
          <w:szCs w:val="28"/>
        </w:rPr>
        <w:t>有无二俱</w:t>
      </w:r>
      <w:ins w:id="1399" w:author="Administrator" w:date="2015-12-23T19:16:55Z">
        <w:r>
          <w:rPr>
            <w:rFonts w:hint="eastAsia" w:ascii="华文楷体" w:hAnsi="华文楷体" w:eastAsia="华文楷体"/>
            <w:sz w:val="28"/>
            <w:szCs w:val="28"/>
            <w:lang w:eastAsia="zh-CN"/>
          </w:rPr>
          <w:t>”</w:t>
        </w:r>
      </w:ins>
      <w:del w:id="1400" w:author="Administrator" w:date="2015-12-23T19:16:54Z">
        <w:r>
          <w:rPr>
            <w:rFonts w:hint="eastAsia" w:ascii="华文楷体" w:hAnsi="华文楷体" w:eastAsia="华文楷体"/>
            <w:sz w:val="28"/>
            <w:szCs w:val="28"/>
          </w:rPr>
          <w:delText>】</w:delText>
        </w:r>
      </w:del>
      <w:r>
        <w:rPr>
          <w:rFonts w:hint="eastAsia" w:ascii="华文楷体" w:hAnsi="华文楷体" w:eastAsia="华文楷体"/>
          <w:sz w:val="28"/>
          <w:szCs w:val="28"/>
        </w:rPr>
        <w:t>这</w:t>
      </w:r>
      <w:ins w:id="1401" w:author="Administrator" w:date="2015-12-28T01:39:54Z">
        <w:r>
          <w:rPr>
            <w:rFonts w:hint="eastAsia" w:ascii="华文楷体" w:hAnsi="华文楷体" w:eastAsia="华文楷体"/>
            <w:sz w:val="28"/>
            <w:szCs w:val="28"/>
            <w:lang w:eastAsia="zh-CN"/>
          </w:rPr>
          <w:t>一</w:t>
        </w:r>
      </w:ins>
      <w:r>
        <w:rPr>
          <w:rFonts w:hint="eastAsia" w:ascii="华文楷体" w:hAnsi="华文楷体" w:eastAsia="华文楷体"/>
          <w:sz w:val="28"/>
          <w:szCs w:val="28"/>
        </w:rPr>
        <w:t>句话体现的，</w:t>
      </w:r>
      <w:del w:id="1402" w:author="Administrator" w:date="2015-12-23T19:16:59Z">
        <w:r>
          <w:rPr>
            <w:rFonts w:hint="eastAsia" w:ascii="华文楷体" w:hAnsi="华文楷体" w:eastAsia="华文楷体"/>
            <w:sz w:val="28"/>
            <w:szCs w:val="28"/>
          </w:rPr>
          <w:delText>【</w:delText>
        </w:r>
      </w:del>
      <w:ins w:id="1403" w:author="Administrator" w:date="2015-12-23T19:17:00Z">
        <w:r>
          <w:rPr>
            <w:rFonts w:hint="eastAsia" w:ascii="华文楷体" w:hAnsi="华文楷体" w:eastAsia="华文楷体"/>
            <w:sz w:val="28"/>
            <w:szCs w:val="28"/>
            <w:lang w:eastAsia="zh-CN"/>
          </w:rPr>
          <w:t>“</w:t>
        </w:r>
      </w:ins>
      <w:r>
        <w:rPr>
          <w:rFonts w:hint="eastAsia" w:ascii="华文楷体" w:hAnsi="华文楷体" w:eastAsia="华文楷体"/>
          <w:sz w:val="28"/>
          <w:szCs w:val="28"/>
        </w:rPr>
        <w:t>有</w:t>
      </w:r>
      <w:del w:id="1404" w:author="Administrator" w:date="2015-12-23T19:17:02Z">
        <w:r>
          <w:rPr>
            <w:rFonts w:hint="eastAsia" w:ascii="华文楷体" w:hAnsi="华文楷体" w:eastAsia="华文楷体"/>
            <w:sz w:val="28"/>
            <w:szCs w:val="28"/>
          </w:rPr>
          <w:delText>】</w:delText>
        </w:r>
      </w:del>
      <w:ins w:id="1405" w:author="Administrator" w:date="2015-12-23T19:17:03Z">
        <w:r>
          <w:rPr>
            <w:rFonts w:hint="eastAsia" w:ascii="华文楷体" w:hAnsi="华文楷体" w:eastAsia="华文楷体"/>
            <w:sz w:val="28"/>
            <w:szCs w:val="28"/>
            <w:lang w:eastAsia="zh-CN"/>
          </w:rPr>
          <w:t>”</w:t>
        </w:r>
      </w:ins>
      <w:r>
        <w:rPr>
          <w:rFonts w:hint="eastAsia" w:ascii="华文楷体" w:hAnsi="华文楷体" w:eastAsia="华文楷体"/>
          <w:sz w:val="28"/>
          <w:szCs w:val="28"/>
        </w:rPr>
        <w:t>呢就是计有边，那么就说有边方面中观宗是不承认</w:t>
      </w:r>
      <w:ins w:id="1406" w:author="Administrator" w:date="2015-12-23T19:17:17Z">
        <w:r>
          <w:rPr>
            <w:rFonts w:hint="eastAsia" w:ascii="华文楷体" w:hAnsi="华文楷体" w:eastAsia="华文楷体"/>
            <w:sz w:val="28"/>
            <w:szCs w:val="28"/>
            <w:lang w:eastAsia="zh-CN"/>
          </w:rPr>
          <w:t>，</w:t>
        </w:r>
      </w:ins>
      <w:r>
        <w:rPr>
          <w:rFonts w:hint="eastAsia" w:ascii="华文楷体" w:hAnsi="华文楷体" w:eastAsia="华文楷体"/>
          <w:sz w:val="28"/>
          <w:szCs w:val="28"/>
        </w:rPr>
        <w:t>打破了有边；无边呢，无边也不承认</w:t>
      </w:r>
      <w:ins w:id="1407" w:author="Administrator" w:date="2015-12-28T01:40:36Z">
        <w:r>
          <w:rPr>
            <w:rFonts w:hint="eastAsia" w:ascii="华文楷体" w:hAnsi="华文楷体" w:eastAsia="华文楷体"/>
            <w:sz w:val="28"/>
            <w:szCs w:val="28"/>
            <w:lang w:eastAsia="zh-CN"/>
          </w:rPr>
          <w:t>，</w:t>
        </w:r>
      </w:ins>
      <w:r>
        <w:rPr>
          <w:rFonts w:hint="eastAsia" w:ascii="华文楷体" w:hAnsi="华文楷体" w:eastAsia="华文楷体"/>
          <w:sz w:val="28"/>
          <w:szCs w:val="28"/>
        </w:rPr>
        <w:t>打破</w:t>
      </w:r>
      <w:ins w:id="1408" w:author="Administrator" w:date="2015-12-31T00:08:18Z">
        <w:r>
          <w:rPr>
            <w:rFonts w:hint="eastAsia" w:ascii="华文楷体" w:hAnsi="华文楷体" w:eastAsia="华文楷体"/>
            <w:sz w:val="28"/>
            <w:szCs w:val="28"/>
            <w:lang w:eastAsia="zh-CN"/>
          </w:rPr>
          <w:t>了</w:t>
        </w:r>
      </w:ins>
      <w:r>
        <w:rPr>
          <w:rFonts w:hint="eastAsia" w:ascii="华文楷体" w:hAnsi="华文楷体" w:eastAsia="华文楷体"/>
          <w:sz w:val="28"/>
          <w:szCs w:val="28"/>
        </w:rPr>
        <w:t>无边；</w:t>
      </w:r>
      <w:del w:id="1409" w:author="Administrator" w:date="2015-12-23T19:17:25Z">
        <w:r>
          <w:rPr>
            <w:rFonts w:hint="eastAsia" w:ascii="华文楷体" w:hAnsi="华文楷体" w:eastAsia="华文楷体"/>
            <w:sz w:val="28"/>
            <w:szCs w:val="28"/>
          </w:rPr>
          <w:delText>【</w:delText>
        </w:r>
      </w:del>
      <w:ins w:id="1410" w:author="Administrator" w:date="2015-12-23T19:17:27Z">
        <w:r>
          <w:rPr>
            <w:rFonts w:hint="eastAsia" w:ascii="华文楷体" w:hAnsi="华文楷体" w:eastAsia="华文楷体"/>
            <w:sz w:val="28"/>
            <w:szCs w:val="28"/>
            <w:lang w:eastAsia="zh-CN"/>
          </w:rPr>
          <w:t>“</w:t>
        </w:r>
      </w:ins>
      <w:r>
        <w:rPr>
          <w:rFonts w:hint="eastAsia" w:ascii="华文楷体" w:hAnsi="华文楷体" w:eastAsia="华文楷体"/>
          <w:sz w:val="28"/>
          <w:szCs w:val="28"/>
        </w:rPr>
        <w:t>二俱</w:t>
      </w:r>
      <w:del w:id="1411" w:author="Administrator" w:date="2015-12-23T19:17:30Z">
        <w:r>
          <w:rPr>
            <w:rFonts w:hint="eastAsia" w:ascii="华文楷体" w:hAnsi="华文楷体" w:eastAsia="华文楷体"/>
            <w:sz w:val="28"/>
            <w:szCs w:val="28"/>
          </w:rPr>
          <w:delText>】</w:delText>
        </w:r>
      </w:del>
      <w:ins w:id="1412" w:author="Administrator" w:date="2015-12-23T19:17:30Z">
        <w:r>
          <w:rPr>
            <w:rFonts w:hint="eastAsia" w:ascii="华文楷体" w:hAnsi="华文楷体" w:eastAsia="华文楷体"/>
            <w:sz w:val="28"/>
            <w:szCs w:val="28"/>
            <w:lang w:eastAsia="zh-CN"/>
          </w:rPr>
          <w:t>”</w:t>
        </w:r>
      </w:ins>
      <w:r>
        <w:rPr>
          <w:rFonts w:hint="eastAsia" w:ascii="华文楷体" w:hAnsi="华文楷体" w:eastAsia="华文楷体"/>
          <w:sz w:val="28"/>
          <w:szCs w:val="28"/>
        </w:rPr>
        <w:t>呢就是讲亦有亦无，也是有的</w:t>
      </w:r>
      <w:ins w:id="1413" w:author="Administrator" w:date="2015-12-23T19:17:38Z">
        <w:r>
          <w:rPr>
            <w:rFonts w:hint="eastAsia" w:ascii="华文楷体" w:hAnsi="华文楷体" w:eastAsia="华文楷体"/>
            <w:sz w:val="28"/>
            <w:szCs w:val="28"/>
            <w:lang w:eastAsia="zh-CN"/>
          </w:rPr>
          <w:t>、</w:t>
        </w:r>
      </w:ins>
      <w:del w:id="1414" w:author="Administrator" w:date="2015-12-23T19:17:36Z">
        <w:r>
          <w:rPr>
            <w:rFonts w:hint="eastAsia" w:ascii="华文楷体" w:hAnsi="华文楷体" w:eastAsia="华文楷体"/>
            <w:sz w:val="28"/>
            <w:szCs w:val="28"/>
          </w:rPr>
          <w:delText>，</w:delText>
        </w:r>
      </w:del>
      <w:r>
        <w:rPr>
          <w:rFonts w:hint="eastAsia" w:ascii="华文楷体" w:hAnsi="华文楷体" w:eastAsia="华文楷体"/>
          <w:sz w:val="28"/>
          <w:szCs w:val="28"/>
        </w:rPr>
        <w:t>也是没有的，亦有亦无；那么在颂词当中没有表现的呢就是非有非无，第四边就是非有非无。像这样</w:t>
      </w:r>
      <w:ins w:id="1415" w:author="Administrator" w:date="2015-12-28T01:40:53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就讲到了有、无、二俱、双非，像这样</w:t>
      </w:r>
      <w:ins w:id="1416" w:author="Administrator" w:date="2015-12-28T01:41:00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就是四边的戏论了。那么中观宗通过理证把这个有无是非的这个四边戏论一一遮破，全部都可以遮破掉。所以说就说一切的戏论它可以包括在四边当中，中观宗把四边遮除了，所以说何者都不承认的，没有一点可以承认的法。</w:t>
      </w:r>
    </w:p>
    <w:p>
      <w:pPr>
        <w:ind w:firstLine="570"/>
        <w:rPr>
          <w:rFonts w:hint="eastAsia" w:ascii="华文楷体" w:hAnsi="华文楷体" w:eastAsia="华文楷体"/>
          <w:sz w:val="28"/>
          <w:szCs w:val="28"/>
        </w:rPr>
      </w:pPr>
      <w:r>
        <w:rPr>
          <w:rFonts w:hint="eastAsia" w:ascii="华文楷体" w:hAnsi="华文楷体" w:eastAsia="华文楷体"/>
          <w:sz w:val="28"/>
          <w:szCs w:val="28"/>
        </w:rPr>
        <w:t>对于这个一点都不承认的法的这个宗派</w:t>
      </w:r>
      <w:ins w:id="1417" w:author="Administrator" w:date="2015-12-31T00:09:09Z">
        <w:r>
          <w:rPr>
            <w:rFonts w:hint="eastAsia" w:ascii="华文楷体" w:hAnsi="华文楷体" w:eastAsia="华文楷体"/>
            <w:sz w:val="28"/>
            <w:szCs w:val="28"/>
            <w:lang w:eastAsia="zh-CN"/>
          </w:rPr>
          <w:t>，</w:t>
        </w:r>
      </w:ins>
      <w:del w:id="1418" w:author="Administrator" w:date="2015-12-23T19:21:02Z">
        <w:r>
          <w:rPr>
            <w:rFonts w:hint="eastAsia" w:ascii="华文楷体" w:hAnsi="华文楷体" w:eastAsia="华文楷体"/>
            <w:sz w:val="28"/>
            <w:szCs w:val="28"/>
          </w:rPr>
          <w:delText>【</w:delText>
        </w:r>
      </w:del>
      <w:ins w:id="1419" w:author="Administrator" w:date="2015-12-23T19:21:03Z">
        <w:r>
          <w:rPr>
            <w:rFonts w:hint="eastAsia" w:ascii="华文楷体" w:hAnsi="华文楷体" w:eastAsia="华文楷体"/>
            <w:sz w:val="28"/>
            <w:szCs w:val="28"/>
            <w:lang w:eastAsia="zh-CN"/>
          </w:rPr>
          <w:t>“</w:t>
        </w:r>
      </w:ins>
      <w:r>
        <w:rPr>
          <w:rFonts w:hint="eastAsia" w:ascii="华文楷体" w:hAnsi="华文楷体" w:eastAsia="华文楷体"/>
          <w:sz w:val="28"/>
          <w:szCs w:val="28"/>
        </w:rPr>
        <w:t>纵彼具精勤</w:t>
      </w:r>
      <w:ins w:id="1420" w:author="Administrator" w:date="2015-12-23T19:21:07Z">
        <w:r>
          <w:rPr>
            <w:rFonts w:hint="eastAsia" w:ascii="华文楷体" w:hAnsi="华文楷体" w:eastAsia="华文楷体"/>
            <w:sz w:val="28"/>
            <w:szCs w:val="28"/>
            <w:lang w:eastAsia="zh-CN"/>
          </w:rPr>
          <w:t>”</w:t>
        </w:r>
      </w:ins>
      <w:del w:id="1421" w:author="Administrator" w:date="2015-12-23T19:21:06Z">
        <w:r>
          <w:rPr>
            <w:rFonts w:hint="eastAsia" w:ascii="华文楷体" w:hAnsi="华文楷体" w:eastAsia="华文楷体"/>
            <w:sz w:val="28"/>
            <w:szCs w:val="28"/>
          </w:rPr>
          <w:delText>】</w:delText>
        </w:r>
      </w:del>
      <w:r>
        <w:rPr>
          <w:rFonts w:hint="eastAsia" w:ascii="华文楷体" w:hAnsi="华文楷体" w:eastAsia="华文楷体"/>
          <w:sz w:val="28"/>
          <w:szCs w:val="28"/>
        </w:rPr>
        <w:t>，纵然是外道</w:t>
      </w:r>
      <w:ins w:id="1422" w:author="Administrator" w:date="2015-12-28T01:41:32Z">
        <w:r>
          <w:rPr>
            <w:rFonts w:hint="eastAsia" w:ascii="华文楷体" w:hAnsi="华文楷体" w:eastAsia="华文楷体"/>
            <w:sz w:val="28"/>
            <w:szCs w:val="28"/>
            <w:lang w:eastAsia="zh-CN"/>
          </w:rPr>
          <w:t>、</w:t>
        </w:r>
      </w:ins>
      <w:ins w:id="1423" w:author="Administrator" w:date="2015-12-28T01:41:30Z">
        <w:r>
          <w:rPr>
            <w:rFonts w:hint="eastAsia" w:ascii="华文楷体" w:hAnsi="华文楷体" w:eastAsia="华文楷体"/>
            <w:sz w:val="28"/>
            <w:szCs w:val="28"/>
            <w:lang w:eastAsia="zh-CN"/>
          </w:rPr>
          <w:t>它</w:t>
        </w:r>
      </w:ins>
      <w:del w:id="1424" w:author="Administrator" w:date="2015-12-28T01:41:29Z">
        <w:r>
          <w:rPr>
            <w:rFonts w:hint="eastAsia" w:ascii="华文楷体" w:hAnsi="华文楷体" w:eastAsia="华文楷体"/>
            <w:sz w:val="28"/>
            <w:szCs w:val="28"/>
          </w:rPr>
          <w:delText>他</w:delText>
        </w:r>
      </w:del>
      <w:r>
        <w:rPr>
          <w:rFonts w:hint="eastAsia" w:ascii="华文楷体" w:hAnsi="华文楷体" w:eastAsia="华文楷体"/>
          <w:sz w:val="28"/>
          <w:szCs w:val="28"/>
        </w:rPr>
        <w:t>想反驳的这个外道，</w:t>
      </w:r>
      <w:ins w:id="1425" w:author="Administrator" w:date="2015-12-28T01:41:37Z">
        <w:r>
          <w:rPr>
            <w:rFonts w:hint="eastAsia" w:ascii="华文楷体" w:hAnsi="华文楷体" w:eastAsia="华文楷体"/>
            <w:sz w:val="28"/>
            <w:szCs w:val="28"/>
            <w:lang w:eastAsia="zh-CN"/>
          </w:rPr>
          <w:t>它</w:t>
        </w:r>
      </w:ins>
      <w:del w:id="1426" w:author="Administrator" w:date="2015-12-28T01:41:35Z">
        <w:r>
          <w:rPr>
            <w:rFonts w:hint="eastAsia" w:ascii="华文楷体" w:hAnsi="华文楷体" w:eastAsia="华文楷体"/>
            <w:sz w:val="28"/>
            <w:szCs w:val="28"/>
          </w:rPr>
          <w:delText>他</w:delText>
        </w:r>
      </w:del>
      <w:r>
        <w:rPr>
          <w:rFonts w:hint="eastAsia" w:ascii="华文楷体" w:hAnsi="华文楷体" w:eastAsia="华文楷体"/>
          <w:sz w:val="28"/>
          <w:szCs w:val="28"/>
        </w:rPr>
        <w:t>很精进的想要挑剔中观宗的这些某种漏洞，</w:t>
      </w:r>
      <w:ins w:id="1427" w:author="Administrator" w:date="2015-12-31T00:09:22Z">
        <w:r>
          <w:rPr>
            <w:rFonts w:hint="eastAsia" w:ascii="华文楷体" w:hAnsi="华文楷体" w:eastAsia="华文楷体"/>
            <w:sz w:val="28"/>
            <w:szCs w:val="28"/>
            <w:lang w:eastAsia="zh-CN"/>
          </w:rPr>
          <w:t>它</w:t>
        </w:r>
      </w:ins>
      <w:del w:id="1428" w:author="Administrator" w:date="2015-12-31T00:09:19Z">
        <w:r>
          <w:rPr>
            <w:rFonts w:hint="eastAsia" w:ascii="华文楷体" w:hAnsi="华文楷体" w:eastAsia="华文楷体"/>
            <w:sz w:val="28"/>
            <w:szCs w:val="28"/>
          </w:rPr>
          <w:delText>或</w:delText>
        </w:r>
      </w:del>
      <w:r>
        <w:rPr>
          <w:rFonts w:hint="eastAsia" w:ascii="华文楷体" w:hAnsi="华文楷体" w:eastAsia="华文楷体"/>
          <w:sz w:val="28"/>
          <w:szCs w:val="28"/>
        </w:rPr>
        <w:t>要找出它的过失，</w:t>
      </w:r>
      <w:del w:id="1429" w:author="Administrator" w:date="2015-12-23T19:21:50Z">
        <w:r>
          <w:rPr>
            <w:rFonts w:hint="eastAsia" w:ascii="华文楷体" w:hAnsi="华文楷体" w:eastAsia="华文楷体"/>
            <w:sz w:val="28"/>
            <w:szCs w:val="28"/>
          </w:rPr>
          <w:delText>【</w:delText>
        </w:r>
      </w:del>
      <w:ins w:id="1430" w:author="Administrator" w:date="2015-12-23T19:21:51Z">
        <w:r>
          <w:rPr>
            <w:rFonts w:hint="eastAsia" w:ascii="华文楷体" w:hAnsi="华文楷体" w:eastAsia="华文楷体"/>
            <w:sz w:val="28"/>
            <w:szCs w:val="28"/>
            <w:lang w:eastAsia="zh-CN"/>
          </w:rPr>
          <w:t>“</w:t>
        </w:r>
      </w:ins>
      <w:r>
        <w:rPr>
          <w:rFonts w:hint="eastAsia" w:ascii="华文楷体" w:hAnsi="华文楷体" w:eastAsia="华文楷体"/>
          <w:sz w:val="28"/>
          <w:szCs w:val="28"/>
        </w:rPr>
        <w:t>何过无法致</w:t>
      </w:r>
      <w:ins w:id="1431" w:author="Administrator" w:date="2015-12-23T19:21:56Z">
        <w:r>
          <w:rPr>
            <w:rFonts w:hint="eastAsia" w:ascii="华文楷体" w:hAnsi="华文楷体" w:eastAsia="华文楷体"/>
            <w:sz w:val="28"/>
            <w:szCs w:val="28"/>
            <w:lang w:eastAsia="zh-CN"/>
          </w:rPr>
          <w:t>”</w:t>
        </w:r>
      </w:ins>
      <w:del w:id="1432" w:author="Administrator" w:date="2015-12-23T19:21:55Z">
        <w:r>
          <w:rPr>
            <w:rFonts w:hint="eastAsia" w:ascii="华文楷体" w:hAnsi="华文楷体" w:eastAsia="华文楷体"/>
            <w:sz w:val="28"/>
            <w:szCs w:val="28"/>
          </w:rPr>
          <w:delText>】</w:delText>
        </w:r>
      </w:del>
      <w:r>
        <w:rPr>
          <w:rFonts w:hint="eastAsia" w:ascii="华文楷体" w:hAnsi="华文楷体" w:eastAsia="华文楷体"/>
          <w:sz w:val="28"/>
          <w:szCs w:val="28"/>
        </w:rPr>
        <w:t>，任何过失都没有办法导致中观宗的观点失坏的，没办法。因为为什么呢？如果你有承认，你这个承认不符合于实相</w:t>
      </w:r>
      <w:ins w:id="1433" w:author="Administrator" w:date="2015-12-28T01:42:41Z">
        <w:r>
          <w:rPr>
            <w:rFonts w:hint="eastAsia" w:ascii="华文楷体" w:hAnsi="华文楷体" w:eastAsia="华文楷体"/>
            <w:sz w:val="28"/>
            <w:szCs w:val="28"/>
            <w:lang w:eastAsia="zh-CN"/>
          </w:rPr>
          <w:t>，</w:t>
        </w:r>
      </w:ins>
      <w:r>
        <w:rPr>
          <w:rFonts w:hint="eastAsia" w:ascii="华文楷体" w:hAnsi="华文楷体" w:eastAsia="华文楷体"/>
          <w:sz w:val="28"/>
          <w:szCs w:val="28"/>
        </w:rPr>
        <w:t>你就能够挑出毛病来，就能够找出漏洞来。那么就说如果一个宗派它什么都不承认，就说的确</w:t>
      </w:r>
      <w:ins w:id="1434" w:author="Administrator" w:date="2015-12-31T00:09:44Z">
        <w:r>
          <w:rPr>
            <w:rFonts w:hint="eastAsia" w:ascii="华文楷体" w:hAnsi="华文楷体" w:eastAsia="华文楷体"/>
            <w:sz w:val="28"/>
            <w:szCs w:val="28"/>
            <w:lang w:eastAsia="zh-CN"/>
          </w:rPr>
          <w:t>是</w:t>
        </w:r>
      </w:ins>
      <w:r>
        <w:rPr>
          <w:rFonts w:hint="eastAsia" w:ascii="华文楷体" w:hAnsi="华文楷体" w:eastAsia="华文楷体"/>
          <w:sz w:val="28"/>
          <w:szCs w:val="28"/>
        </w:rPr>
        <w:t>什么都没有可以承认的，那你怎么样去破它呢？你给</w:t>
      </w:r>
      <w:ins w:id="1435" w:author="Administrator" w:date="2015-12-23T23:07:08Z">
        <w:r>
          <w:rPr>
            <w:rFonts w:hint="eastAsia" w:ascii="华文楷体" w:hAnsi="华文楷体" w:eastAsia="华文楷体"/>
            <w:sz w:val="28"/>
            <w:szCs w:val="28"/>
            <w:lang w:eastAsia="zh-CN"/>
          </w:rPr>
          <w:t>它</w:t>
        </w:r>
      </w:ins>
      <w:del w:id="1436" w:author="Administrator" w:date="2015-12-23T23:07:05Z">
        <w:r>
          <w:rPr>
            <w:rFonts w:hint="eastAsia" w:ascii="华文楷体" w:hAnsi="华文楷体" w:eastAsia="华文楷体"/>
            <w:sz w:val="28"/>
            <w:szCs w:val="28"/>
          </w:rPr>
          <w:delText>他</w:delText>
        </w:r>
      </w:del>
      <w:r>
        <w:rPr>
          <w:rFonts w:hint="eastAsia" w:ascii="华文楷体" w:hAnsi="华文楷体" w:eastAsia="华文楷体"/>
          <w:sz w:val="28"/>
          <w:szCs w:val="28"/>
        </w:rPr>
        <w:t>说什么过失呢？实际上是没办法的</w:t>
      </w:r>
      <w:ins w:id="1437" w:author="Administrator" w:date="2015-12-28T01:43:08Z">
        <w:r>
          <w:rPr>
            <w:rFonts w:hint="eastAsia" w:ascii="华文楷体" w:hAnsi="华文楷体" w:eastAsia="华文楷体"/>
            <w:sz w:val="28"/>
            <w:szCs w:val="28"/>
            <w:lang w:eastAsia="zh-CN"/>
          </w:rPr>
          <w:t>，</w:t>
        </w:r>
      </w:ins>
      <w:ins w:id="1438" w:author="Administrator" w:date="2015-12-28T01:43:06Z">
        <w:r>
          <w:rPr>
            <w:rFonts w:hint="eastAsia" w:ascii="华文楷体" w:hAnsi="华文楷体" w:eastAsia="华文楷体"/>
            <w:sz w:val="28"/>
            <w:szCs w:val="28"/>
          </w:rPr>
          <w:t>没办法</w:t>
        </w:r>
      </w:ins>
      <w:r>
        <w:rPr>
          <w:rFonts w:hint="eastAsia" w:ascii="华文楷体" w:hAnsi="华文楷体" w:eastAsia="华文楷体"/>
          <w:sz w:val="28"/>
          <w:szCs w:val="28"/>
        </w:rPr>
        <w:t>。所以说</w:t>
      </w:r>
      <w:del w:id="1439" w:author="Administrator" w:date="2015-12-23T23:07:58Z">
        <w:r>
          <w:rPr>
            <w:rFonts w:hint="eastAsia" w:ascii="华文楷体" w:hAnsi="华文楷体" w:eastAsia="华文楷体"/>
            <w:sz w:val="28"/>
            <w:szCs w:val="28"/>
          </w:rPr>
          <w:delText>【</w:delText>
        </w:r>
      </w:del>
      <w:ins w:id="1440" w:author="Administrator" w:date="2015-12-23T23:08:01Z">
        <w:r>
          <w:rPr>
            <w:rFonts w:hint="eastAsia" w:ascii="华文楷体" w:hAnsi="华文楷体" w:eastAsia="华文楷体"/>
            <w:sz w:val="28"/>
            <w:szCs w:val="28"/>
            <w:lang w:eastAsia="zh-CN"/>
          </w:rPr>
          <w:t>“</w:t>
        </w:r>
      </w:ins>
      <w:r>
        <w:rPr>
          <w:rFonts w:hint="eastAsia" w:ascii="华文楷体" w:hAnsi="华文楷体" w:eastAsia="华文楷体"/>
          <w:sz w:val="28"/>
          <w:szCs w:val="28"/>
        </w:rPr>
        <w:t>何过无法致</w:t>
      </w:r>
      <w:ins w:id="1441" w:author="Administrator" w:date="2015-12-23T23:08:05Z">
        <w:r>
          <w:rPr>
            <w:rFonts w:hint="eastAsia" w:ascii="华文楷体" w:hAnsi="华文楷体" w:eastAsia="华文楷体"/>
            <w:sz w:val="28"/>
            <w:szCs w:val="28"/>
            <w:lang w:eastAsia="zh-CN"/>
          </w:rPr>
          <w:t>”</w:t>
        </w:r>
      </w:ins>
      <w:del w:id="1442" w:author="Administrator" w:date="2015-12-23T23:08:04Z">
        <w:r>
          <w:rPr>
            <w:rFonts w:hint="eastAsia" w:ascii="华文楷体" w:hAnsi="华文楷体" w:eastAsia="华文楷体"/>
            <w:sz w:val="28"/>
            <w:szCs w:val="28"/>
          </w:rPr>
          <w:delText>】</w:delText>
        </w:r>
      </w:del>
      <w:r>
        <w:rPr>
          <w:rFonts w:hint="eastAsia" w:ascii="华文楷体" w:hAnsi="华文楷体" w:eastAsia="华文楷体"/>
          <w:sz w:val="28"/>
          <w:szCs w:val="28"/>
        </w:rPr>
        <w:t>。</w:t>
      </w:r>
    </w:p>
    <w:p>
      <w:pPr>
        <w:ind w:firstLine="570"/>
        <w:rPr>
          <w:rFonts w:hint="eastAsia" w:ascii="黑体" w:hAnsi="黑体" w:eastAsia="黑体" w:cs="黑体"/>
          <w:sz w:val="28"/>
          <w:szCs w:val="28"/>
          <w:rPrChange w:id="1443" w:author="Administrator" w:date="2015-12-23T23:09:54Z">
            <w:rPr>
              <w:rFonts w:hint="eastAsia" w:ascii="华文楷体" w:hAnsi="华文楷体" w:eastAsia="华文楷体"/>
              <w:sz w:val="28"/>
              <w:szCs w:val="28"/>
            </w:rPr>
          </w:rPrChange>
        </w:rPr>
      </w:pPr>
      <w:r>
        <w:rPr>
          <w:rFonts w:hint="eastAsia" w:ascii="黑体" w:hAnsi="黑体" w:eastAsia="黑体" w:cs="黑体"/>
          <w:sz w:val="28"/>
          <w:szCs w:val="28"/>
          <w:rPrChange w:id="1444" w:author="Administrator" w:date="2015-12-23T23:09:54Z">
            <w:rPr>
              <w:rFonts w:hint="eastAsia" w:ascii="华文楷体" w:hAnsi="华文楷体" w:eastAsia="华文楷体"/>
              <w:sz w:val="28"/>
              <w:szCs w:val="28"/>
            </w:rPr>
          </w:rPrChange>
        </w:rPr>
        <w:t>【从凡愚的阶段起直至遍知佛智之间，要亲身领受、显现许无欺的缘起是无以遮破的，这些自性毫不成立，】</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那么就说从凡愚阶段的显现开始，不管你了不了知宗派，你进没进入圣道，反正就从凡愚的</w:t>
      </w:r>
      <w:ins w:id="1445" w:author="Administrator" w:date="2015-12-23T23:10:34Z">
        <w:r>
          <w:rPr>
            <w:rFonts w:hint="eastAsia" w:ascii="华文楷体" w:hAnsi="华文楷体" w:eastAsia="华文楷体"/>
            <w:sz w:val="28"/>
            <w:szCs w:val="28"/>
            <w:lang w:eastAsia="zh-CN"/>
          </w:rPr>
          <w:t>，</w:t>
        </w:r>
      </w:ins>
      <w:del w:id="1446" w:author="Administrator" w:date="2015-12-23T23:10:20Z">
        <w:r>
          <w:rPr>
            <w:rFonts w:hint="eastAsia" w:ascii="华文楷体" w:hAnsi="华文楷体" w:eastAsia="华文楷体"/>
            <w:sz w:val="28"/>
            <w:szCs w:val="28"/>
          </w:rPr>
          <w:delText>-</w:delText>
        </w:r>
      </w:del>
      <w:del w:id="1447" w:author="Administrator" w:date="2015-12-23T23:10:19Z">
        <w:r>
          <w:rPr>
            <w:rFonts w:hint="eastAsia" w:ascii="华文楷体" w:hAnsi="华文楷体" w:eastAsia="华文楷体"/>
            <w:sz w:val="28"/>
            <w:szCs w:val="28"/>
          </w:rPr>
          <w:delText>--</w:delText>
        </w:r>
      </w:del>
      <w:del w:id="1448" w:author="Administrator" w:date="2015-12-23T23:10:14Z">
        <w:r>
          <w:rPr>
            <w:rFonts w:hint="eastAsia" w:ascii="华文楷体" w:hAnsi="华文楷体" w:eastAsia="华文楷体"/>
            <w:sz w:val="28"/>
            <w:szCs w:val="28"/>
          </w:rPr>
          <w:delText>-</w:delText>
        </w:r>
      </w:del>
      <w:r>
        <w:rPr>
          <w:rFonts w:hint="eastAsia" w:ascii="华文楷体" w:hAnsi="华文楷体" w:eastAsia="华文楷体"/>
          <w:sz w:val="28"/>
          <w:szCs w:val="28"/>
        </w:rPr>
        <w:t>一般来讲像放牛的人、乞丐这个以上的这些法，像这样凡愚的阶段起乃至于我们平时</w:t>
      </w:r>
      <w:ins w:id="1449" w:author="Administrator" w:date="2015-12-31T00:10:34Z">
        <w:r>
          <w:rPr>
            <w:rFonts w:hint="eastAsia" w:ascii="华文楷体" w:hAnsi="华文楷体" w:eastAsia="华文楷体"/>
            <w:sz w:val="28"/>
            <w:szCs w:val="28"/>
            <w:lang w:eastAsia="zh-CN"/>
          </w:rPr>
          <w:t>的</w:t>
        </w:r>
      </w:ins>
      <w:r>
        <w:rPr>
          <w:rFonts w:hint="eastAsia" w:ascii="华文楷体" w:hAnsi="华文楷体" w:eastAsia="华文楷体"/>
          <w:sz w:val="28"/>
          <w:szCs w:val="28"/>
        </w:rPr>
        <w:t>很神圣的佛陀的智慧之间，像这样已经</w:t>
      </w:r>
      <w:del w:id="1450" w:author="Administrator" w:date="2015-12-23T23:11:04Z">
        <w:r>
          <w:rPr>
            <w:rFonts w:hint="eastAsia" w:ascii="华文楷体" w:hAnsi="华文楷体" w:eastAsia="华文楷体"/>
            <w:sz w:val="28"/>
            <w:szCs w:val="28"/>
          </w:rPr>
          <w:delText>【</w:delText>
        </w:r>
      </w:del>
      <w:r>
        <w:rPr>
          <w:rFonts w:hint="eastAsia" w:ascii="华文楷体" w:hAnsi="华文楷体" w:eastAsia="华文楷体"/>
          <w:sz w:val="28"/>
          <w:szCs w:val="28"/>
        </w:rPr>
        <w:t>亲身领受的</w:t>
      </w:r>
      <w:ins w:id="1451" w:author="Administrator" w:date="2015-12-23T23:11:09Z">
        <w:r>
          <w:rPr>
            <w:rFonts w:hint="eastAsia" w:ascii="华文楷体" w:hAnsi="华文楷体" w:eastAsia="华文楷体"/>
            <w:sz w:val="28"/>
            <w:szCs w:val="28"/>
            <w:lang w:eastAsia="zh-CN"/>
          </w:rPr>
          <w:t>、</w:t>
        </w:r>
      </w:ins>
      <w:del w:id="1452" w:author="Administrator" w:date="2015-12-23T23:11:08Z">
        <w:r>
          <w:rPr>
            <w:rFonts w:hint="eastAsia" w:ascii="华文楷体" w:hAnsi="华文楷体" w:eastAsia="华文楷体"/>
            <w:sz w:val="28"/>
            <w:szCs w:val="28"/>
          </w:rPr>
          <w:delText>，</w:delText>
        </w:r>
      </w:del>
      <w:r>
        <w:rPr>
          <w:rFonts w:hint="eastAsia" w:ascii="华文楷体" w:hAnsi="华文楷体" w:eastAsia="华文楷体"/>
          <w:sz w:val="28"/>
          <w:szCs w:val="28"/>
        </w:rPr>
        <w:t>或者显现无欺的缘起</w:t>
      </w:r>
      <w:ins w:id="1453" w:author="Administrator" w:date="2015-12-28T01:43:48Z">
        <w:r>
          <w:rPr>
            <w:rFonts w:hint="eastAsia" w:ascii="华文楷体" w:hAnsi="华文楷体" w:eastAsia="华文楷体"/>
            <w:sz w:val="28"/>
            <w:szCs w:val="28"/>
            <w:lang w:eastAsia="zh-CN"/>
          </w:rPr>
          <w:t>这个</w:t>
        </w:r>
      </w:ins>
      <w:del w:id="1454" w:author="Administrator" w:date="2015-12-28T01:43:47Z">
        <w:r>
          <w:rPr>
            <w:rFonts w:hint="eastAsia" w:ascii="华文楷体" w:hAnsi="华文楷体" w:eastAsia="华文楷体"/>
            <w:sz w:val="28"/>
            <w:szCs w:val="28"/>
          </w:rPr>
          <w:delText>是</w:delText>
        </w:r>
      </w:del>
      <w:r>
        <w:rPr>
          <w:rFonts w:hint="eastAsia" w:ascii="华文楷体" w:hAnsi="华文楷体" w:eastAsia="华文楷体"/>
          <w:sz w:val="28"/>
          <w:szCs w:val="28"/>
        </w:rPr>
        <w:t>无以遮破</w:t>
      </w:r>
      <w:del w:id="1455" w:author="Administrator" w:date="2015-12-23T23:11:18Z">
        <w:r>
          <w:rPr>
            <w:rFonts w:hint="eastAsia" w:ascii="华文楷体" w:hAnsi="华文楷体" w:eastAsia="华文楷体"/>
            <w:sz w:val="28"/>
            <w:szCs w:val="28"/>
          </w:rPr>
          <w:delText>】</w:delText>
        </w:r>
      </w:del>
      <w:ins w:id="1456" w:author="Administrator" w:date="2015-12-31T00:10:50Z">
        <w:r>
          <w:rPr>
            <w:rFonts w:hint="eastAsia" w:ascii="华文楷体" w:hAnsi="华文楷体" w:eastAsia="华文楷体"/>
            <w:sz w:val="28"/>
            <w:szCs w:val="28"/>
            <w:lang w:eastAsia="zh-CN"/>
          </w:rPr>
          <w:t>。</w:t>
        </w:r>
      </w:ins>
      <w:del w:id="1457" w:author="Administrator" w:date="2015-12-31T00:10:50Z">
        <w:r>
          <w:rPr>
            <w:rFonts w:hint="eastAsia" w:ascii="华文楷体" w:hAnsi="华文楷体" w:eastAsia="华文楷体"/>
            <w:sz w:val="28"/>
            <w:szCs w:val="28"/>
          </w:rPr>
          <w:delText>，</w:delText>
        </w:r>
      </w:del>
      <w:r>
        <w:rPr>
          <w:rFonts w:hint="eastAsia" w:ascii="华文楷体" w:hAnsi="华文楷体" w:eastAsia="华文楷体"/>
          <w:sz w:val="28"/>
          <w:szCs w:val="28"/>
        </w:rPr>
        <w:t>暂时来讲在凡夫人面前的显现它也是通过缘起已经成熟的，通过相续当中的习气成熟的，</w:t>
      </w:r>
      <w:ins w:id="1458" w:author="Administrator" w:date="2015-12-28T01:44:00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暂时来讲它是无以遮破的。这无以遮破并不是说正见没办法遮破，而是说在它的面前，你说不存在</w:t>
      </w:r>
      <w:ins w:id="1459" w:author="Administrator" w:date="2015-12-28T01:44:12Z">
        <w:r>
          <w:rPr>
            <w:rFonts w:hint="eastAsia" w:ascii="华文楷体" w:hAnsi="华文楷体" w:eastAsia="华文楷体"/>
            <w:sz w:val="28"/>
            <w:szCs w:val="28"/>
            <w:lang w:eastAsia="zh-CN"/>
          </w:rPr>
          <w:t>，</w:t>
        </w:r>
      </w:ins>
      <w:r>
        <w:rPr>
          <w:rFonts w:hint="eastAsia" w:ascii="华文楷体" w:hAnsi="华文楷体" w:eastAsia="华文楷体"/>
          <w:sz w:val="28"/>
          <w:szCs w:val="28"/>
        </w:rPr>
        <w:t>它不会马上消失的</w:t>
      </w:r>
      <w:ins w:id="1460" w:author="Administrator" w:date="2015-12-31T00:11:06Z">
        <w:r>
          <w:rPr>
            <w:rFonts w:hint="eastAsia" w:ascii="华文楷体" w:hAnsi="华文楷体" w:eastAsia="华文楷体"/>
            <w:sz w:val="28"/>
            <w:szCs w:val="28"/>
            <w:lang w:eastAsia="zh-CN"/>
          </w:rPr>
          <w:t>，</w:t>
        </w:r>
      </w:ins>
      <w:del w:id="1461" w:author="Administrator" w:date="2015-12-31T00:11:05Z">
        <w:r>
          <w:rPr>
            <w:rFonts w:hint="eastAsia" w:ascii="华文楷体" w:hAnsi="华文楷体" w:eastAsia="华文楷体"/>
            <w:sz w:val="28"/>
            <w:szCs w:val="28"/>
          </w:rPr>
          <w:delText>。</w:delText>
        </w:r>
      </w:del>
      <w:r>
        <w:rPr>
          <w:rFonts w:hint="eastAsia" w:ascii="华文楷体" w:hAnsi="华文楷体" w:eastAsia="华文楷体"/>
          <w:sz w:val="28"/>
          <w:szCs w:val="28"/>
        </w:rPr>
        <w:t>从这个角度来讲这种缘起它是无欺显现的。但是正在显现的同时，它是自性毫不成立，没有一点点的本性</w:t>
      </w:r>
      <w:ins w:id="1462" w:author="Administrator" w:date="2015-12-28T01:44:22Z">
        <w:r>
          <w:rPr>
            <w:rFonts w:hint="eastAsia" w:ascii="华文楷体" w:hAnsi="华文楷体" w:eastAsia="华文楷体"/>
            <w:sz w:val="28"/>
            <w:szCs w:val="28"/>
            <w:lang w:eastAsia="zh-CN"/>
          </w:rPr>
          <w:t>、</w:t>
        </w:r>
      </w:ins>
      <w:r>
        <w:rPr>
          <w:rFonts w:hint="eastAsia" w:ascii="华文楷体" w:hAnsi="华文楷体" w:eastAsia="华文楷体"/>
          <w:sz w:val="28"/>
          <w:szCs w:val="28"/>
        </w:rPr>
        <w:t>自性可以成立的。那么这个就是一切万法的本体了。</w:t>
      </w:r>
    </w:p>
    <w:p>
      <w:pPr>
        <w:ind w:firstLine="570"/>
        <w:rPr>
          <w:rFonts w:hint="eastAsia" w:ascii="黑体" w:hAnsi="黑体" w:eastAsia="黑体" w:cs="黑体"/>
          <w:sz w:val="28"/>
          <w:szCs w:val="28"/>
          <w:rPrChange w:id="1463" w:author="Administrator" w:date="2015-12-23T23:18:43Z">
            <w:rPr>
              <w:rFonts w:hint="eastAsia" w:ascii="华文楷体" w:hAnsi="华文楷体" w:eastAsia="华文楷体"/>
              <w:sz w:val="28"/>
              <w:szCs w:val="28"/>
            </w:rPr>
          </w:rPrChange>
        </w:rPr>
      </w:pPr>
      <w:r>
        <w:rPr>
          <w:rFonts w:hint="eastAsia" w:ascii="黑体" w:hAnsi="黑体" w:eastAsia="黑体" w:cs="黑体"/>
          <w:sz w:val="28"/>
          <w:szCs w:val="28"/>
          <w:rPrChange w:id="1464" w:author="Administrator" w:date="2015-12-23T23:18:43Z">
            <w:rPr>
              <w:rFonts w:hint="eastAsia" w:ascii="华文楷体" w:hAnsi="华文楷体" w:eastAsia="华文楷体"/>
              <w:sz w:val="28"/>
              <w:szCs w:val="28"/>
            </w:rPr>
          </w:rPrChange>
        </w:rPr>
        <w:t>【对于片面性地说有、说无、说既有亦无、说非有非无四边任何一边全然否认的宗派来说，】</w:t>
      </w:r>
    </w:p>
    <w:p>
      <w:pPr>
        <w:ind w:firstLine="570"/>
        <w:rPr>
          <w:del w:id="1465" w:author="Administrator" w:date="2015-12-23T23:19:41Z"/>
          <w:rFonts w:hint="eastAsia" w:ascii="华文楷体" w:hAnsi="华文楷体" w:eastAsia="华文楷体"/>
          <w:sz w:val="28"/>
          <w:szCs w:val="28"/>
        </w:rPr>
      </w:pPr>
      <w:r>
        <w:rPr>
          <w:rFonts w:hint="eastAsia" w:ascii="华文楷体" w:hAnsi="华文楷体" w:eastAsia="华文楷体"/>
          <w:sz w:val="28"/>
          <w:szCs w:val="28"/>
        </w:rPr>
        <w:t>这个就是中观宗</w:t>
      </w:r>
      <w:ins w:id="1466" w:author="Administrator" w:date="2015-12-23T23:19:03Z">
        <w:r>
          <w:rPr>
            <w:rFonts w:hint="eastAsia" w:ascii="华文楷体" w:hAnsi="华文楷体" w:eastAsia="华文楷体"/>
            <w:sz w:val="28"/>
            <w:szCs w:val="28"/>
            <w:lang w:eastAsia="zh-CN"/>
          </w:rPr>
          <w:t>，</w:t>
        </w:r>
      </w:ins>
      <w:del w:id="1467" w:author="Administrator" w:date="2015-12-23T23:19:03Z">
        <w:r>
          <w:rPr>
            <w:rFonts w:hint="eastAsia" w:ascii="华文楷体" w:hAnsi="华文楷体" w:eastAsia="华文楷体"/>
            <w:sz w:val="28"/>
            <w:szCs w:val="28"/>
          </w:rPr>
          <w:delText>。</w:delText>
        </w:r>
      </w:del>
      <w:r>
        <w:rPr>
          <w:rFonts w:hint="eastAsia" w:ascii="华文楷体" w:hAnsi="华文楷体" w:eastAsia="华文楷体"/>
          <w:sz w:val="28"/>
          <w:szCs w:val="28"/>
        </w:rPr>
        <w:t>就说中观宗</w:t>
      </w:r>
      <w:ins w:id="1468" w:author="Administrator" w:date="2015-12-31T00:11:4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w:t>
      </w:r>
      <w:ins w:id="1469" w:author="Administrator" w:date="2015-12-28T01:46:38Z">
        <w:r>
          <w:rPr>
            <w:rFonts w:hint="eastAsia" w:ascii="华文楷体" w:hAnsi="华文楷体" w:eastAsia="华文楷体"/>
            <w:sz w:val="28"/>
            <w:szCs w:val="28"/>
            <w:lang w:eastAsia="zh-CN"/>
          </w:rPr>
          <w:t>是</w:t>
        </w:r>
      </w:ins>
      <w:r>
        <w:rPr>
          <w:rFonts w:hint="eastAsia" w:ascii="华文楷体" w:hAnsi="华文楷体" w:eastAsia="华文楷体"/>
          <w:sz w:val="28"/>
          <w:szCs w:val="28"/>
        </w:rPr>
        <w:t>说是对于片面性的这些宗派全部否认。对于片面性的说什么呢？有些宗派是说有的</w:t>
      </w:r>
      <w:ins w:id="1470" w:author="Administrator" w:date="2015-12-28T01:47:11Z">
        <w:r>
          <w:rPr>
            <w:rFonts w:hint="eastAsia" w:ascii="华文楷体" w:hAnsi="华文楷体" w:eastAsia="华文楷体"/>
            <w:sz w:val="28"/>
            <w:szCs w:val="28"/>
            <w:lang w:eastAsia="zh-CN"/>
          </w:rPr>
          <w:t>，</w:t>
        </w:r>
      </w:ins>
      <w:del w:id="1471" w:author="Administrator" w:date="2015-12-28T01:47:11Z">
        <w:r>
          <w:rPr>
            <w:rFonts w:hint="eastAsia" w:ascii="华文楷体" w:hAnsi="华文楷体" w:eastAsia="华文楷体"/>
            <w:sz w:val="28"/>
            <w:szCs w:val="28"/>
          </w:rPr>
          <w:delText>：</w:delText>
        </w:r>
      </w:del>
      <w:r>
        <w:rPr>
          <w:rFonts w:hint="eastAsia" w:ascii="华文楷体" w:hAnsi="华文楷体" w:eastAsia="华文楷体"/>
          <w:sz w:val="28"/>
          <w:szCs w:val="28"/>
        </w:rPr>
        <w:t>比如一切万法是怎么怎么有，什么怎么存在的，一定是有的一定存在的；有些时候说无</w:t>
      </w:r>
      <w:ins w:id="1472" w:author="Administrator" w:date="2015-12-28T01:47:15Z">
        <w:r>
          <w:rPr>
            <w:rFonts w:hint="eastAsia" w:ascii="华文楷体" w:hAnsi="华文楷体" w:eastAsia="华文楷体"/>
            <w:sz w:val="28"/>
            <w:szCs w:val="28"/>
            <w:lang w:eastAsia="zh-CN"/>
          </w:rPr>
          <w:t>，</w:t>
        </w:r>
      </w:ins>
      <w:del w:id="1473" w:author="Administrator" w:date="2015-12-28T01:47:15Z">
        <w:r>
          <w:rPr>
            <w:rFonts w:hint="eastAsia" w:ascii="华文楷体" w:hAnsi="华文楷体" w:eastAsia="华文楷体"/>
            <w:sz w:val="28"/>
            <w:szCs w:val="28"/>
          </w:rPr>
          <w:delText>：</w:delText>
        </w:r>
      </w:del>
      <w:r>
        <w:rPr>
          <w:rFonts w:hint="eastAsia" w:ascii="华文楷体" w:hAnsi="华文楷体" w:eastAsia="华文楷体"/>
          <w:sz w:val="28"/>
          <w:szCs w:val="28"/>
        </w:rPr>
        <w:t>就说一切万法是不存在，没有的，等等等等；或就是说既有亦无，从某个角度来讲</w:t>
      </w:r>
      <w:del w:id="1474" w:author="Administrator" w:date="2015-12-28T01:47:26Z">
        <w:r>
          <w:rPr>
            <w:rFonts w:hint="eastAsia" w:ascii="华文楷体" w:hAnsi="华文楷体" w:eastAsia="华文楷体"/>
            <w:sz w:val="28"/>
            <w:szCs w:val="28"/>
          </w:rPr>
          <w:delText>，</w:delText>
        </w:r>
      </w:del>
      <w:r>
        <w:rPr>
          <w:rFonts w:hint="eastAsia" w:ascii="华文楷体" w:hAnsi="华文楷体" w:eastAsia="华文楷体"/>
          <w:sz w:val="28"/>
          <w:szCs w:val="28"/>
        </w:rPr>
        <w:t>似乎是有的，从某个角度来讲似乎是无的，所以这个叫做亦有亦无的观点；有些宗派说</w:t>
      </w:r>
      <w:ins w:id="1475" w:author="Administrator" w:date="2015-12-28T01:47:32Z">
        <w:r>
          <w:rPr>
            <w:rFonts w:hint="eastAsia" w:ascii="华文楷体" w:hAnsi="华文楷体" w:eastAsia="华文楷体"/>
            <w:sz w:val="28"/>
            <w:szCs w:val="28"/>
            <w:lang w:eastAsia="zh-CN"/>
          </w:rPr>
          <w:t>，</w:t>
        </w:r>
      </w:ins>
      <w:del w:id="1476" w:author="Administrator" w:date="2015-12-28T01:47:31Z">
        <w:r>
          <w:rPr>
            <w:rFonts w:hint="eastAsia" w:ascii="华文楷体" w:hAnsi="华文楷体" w:eastAsia="华文楷体"/>
            <w:sz w:val="28"/>
            <w:szCs w:val="28"/>
          </w:rPr>
          <w:delText>：</w:delText>
        </w:r>
      </w:del>
      <w:r>
        <w:rPr>
          <w:rFonts w:hint="eastAsia" w:ascii="华文楷体" w:hAnsi="华文楷体" w:eastAsia="华文楷体"/>
          <w:sz w:val="28"/>
          <w:szCs w:val="28"/>
        </w:rPr>
        <w:t>非有非无，既不是有也不是无，非有非无的这个四边。</w:t>
      </w:r>
    </w:p>
    <w:p>
      <w:pPr>
        <w:ind w:firstLine="570"/>
        <w:rPr>
          <w:rFonts w:hint="eastAsia" w:ascii="华文楷体" w:hAnsi="华文楷体" w:eastAsia="华文楷体"/>
          <w:sz w:val="28"/>
          <w:szCs w:val="28"/>
        </w:rPr>
      </w:pPr>
      <w:r>
        <w:rPr>
          <w:rFonts w:hint="eastAsia" w:ascii="华文楷体" w:hAnsi="华文楷体" w:eastAsia="华文楷体"/>
          <w:sz w:val="28"/>
          <w:szCs w:val="28"/>
        </w:rPr>
        <w:t>对</w:t>
      </w:r>
      <w:ins w:id="1477" w:author="Administrator" w:date="2015-12-31T00:12:14Z">
        <w:r>
          <w:rPr>
            <w:rFonts w:hint="eastAsia" w:ascii="华文楷体" w:hAnsi="华文楷体" w:eastAsia="华文楷体"/>
            <w:sz w:val="28"/>
            <w:szCs w:val="28"/>
            <w:lang w:eastAsia="zh-CN"/>
          </w:rPr>
          <w:t>于</w:t>
        </w:r>
      </w:ins>
      <w:r>
        <w:rPr>
          <w:rFonts w:hint="eastAsia" w:ascii="华文楷体" w:hAnsi="华文楷体" w:eastAsia="华文楷体"/>
          <w:sz w:val="28"/>
          <w:szCs w:val="28"/>
        </w:rPr>
        <w:t>这个四边</w:t>
      </w:r>
      <w:ins w:id="1478" w:author="Administrator" w:date="2015-12-31T00:12:18Z">
        <w:r>
          <w:rPr>
            <w:rFonts w:hint="eastAsia" w:ascii="华文楷体" w:hAnsi="华文楷体" w:eastAsia="华文楷体"/>
            <w:sz w:val="28"/>
            <w:szCs w:val="28"/>
            <w:lang w:eastAsia="zh-CN"/>
          </w:rPr>
          <w:t>、</w:t>
        </w:r>
      </w:ins>
      <w:r>
        <w:rPr>
          <w:rFonts w:hint="eastAsia" w:ascii="华文楷体" w:hAnsi="华文楷体" w:eastAsia="华文楷体"/>
          <w:sz w:val="28"/>
          <w:szCs w:val="28"/>
        </w:rPr>
        <w:t>对于片面性的说有说无等四边，任何一边全都否认，中观宗哪一边都不承认</w:t>
      </w:r>
      <w:ins w:id="1479" w:author="Administrator" w:date="2015-12-23T23:19:50Z">
        <w:r>
          <w:rPr>
            <w:rFonts w:hint="eastAsia" w:ascii="华文楷体" w:hAnsi="华文楷体" w:eastAsia="华文楷体"/>
            <w:sz w:val="28"/>
            <w:szCs w:val="28"/>
            <w:lang w:eastAsia="zh-CN"/>
          </w:rPr>
          <w:t>。</w:t>
        </w:r>
      </w:ins>
      <w:del w:id="1480" w:author="Administrator" w:date="2015-12-23T23:19:49Z">
        <w:r>
          <w:rPr>
            <w:rFonts w:hint="eastAsia" w:ascii="华文楷体" w:hAnsi="华文楷体" w:eastAsia="华文楷体"/>
            <w:sz w:val="28"/>
            <w:szCs w:val="28"/>
          </w:rPr>
          <w:delText>，</w:delText>
        </w:r>
      </w:del>
      <w:r>
        <w:rPr>
          <w:rFonts w:hint="eastAsia" w:ascii="华文楷体" w:hAnsi="华文楷体" w:eastAsia="华文楷体"/>
          <w:sz w:val="28"/>
          <w:szCs w:val="28"/>
        </w:rPr>
        <w:t>你如果说：“你中观宗你在四边当中挑一边。”没有什么可以挑的，中观宗全部一个都不承认，没有一个可以挑剔的。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像这样讲的时候，其他的人其他的宗派或其他的人，因为内心当中不了知万法的实相，因为内心当中有这种执著的缘故呢，他的心总是想要抓住一个什么东西，不抓住一个什么东西他就觉得心里不踏实。就像一个人掉到水里了，两只手乱抓，在干什么乱抓呢？想抓住一个什么东西啊，抓住一根草也行啊，他如果不抓住就觉得非常危险，就是这样的。所以说一般的凡夫人不了知万法的实相，在抉择万法他的分别心</w:t>
      </w:r>
      <w:ins w:id="1481" w:author="Administrator" w:date="2015-12-31T00:13:18Z">
        <w:r>
          <w:rPr>
            <w:rFonts w:hint="eastAsia" w:ascii="华文楷体" w:hAnsi="华文楷体" w:eastAsia="华文楷体"/>
            <w:sz w:val="28"/>
            <w:szCs w:val="28"/>
            <w:lang w:eastAsia="zh-CN"/>
          </w:rPr>
          <w:t>，</w:t>
        </w:r>
      </w:ins>
      <w:del w:id="1482" w:author="Administrator" w:date="2015-12-23T23:20:32Z">
        <w:r>
          <w:rPr>
            <w:rFonts w:hint="eastAsia" w:ascii="华文楷体" w:hAnsi="华文楷体" w:eastAsia="华文楷体"/>
            <w:sz w:val="28"/>
            <w:szCs w:val="28"/>
          </w:rPr>
          <w:delText>：</w:delText>
        </w:r>
      </w:del>
      <w:r>
        <w:rPr>
          <w:rFonts w:hint="eastAsia" w:ascii="华文楷体" w:hAnsi="华文楷体" w:eastAsia="华文楷体"/>
          <w:sz w:val="28"/>
          <w:szCs w:val="28"/>
        </w:rPr>
        <w:t>他就想一切万法的实相应该是有一个东西可以让我去缘的，有一个东西让我去抓住的。所以说在这样一种前提之下，实际上这第一个前提他已经违背了实相了，在这个前提下他就想</w:t>
      </w:r>
      <w:del w:id="1483" w:author="Administrator" w:date="2015-12-23T23:20:59Z">
        <w:r>
          <w:rPr>
            <w:rFonts w:hint="eastAsia" w:ascii="华文楷体" w:hAnsi="华文楷体" w:eastAsia="华文楷体"/>
            <w:sz w:val="28"/>
            <w:szCs w:val="28"/>
          </w:rPr>
          <w:delText>：</w:delText>
        </w:r>
      </w:del>
      <w:del w:id="1484" w:author="Administrator" w:date="2015-12-23T23:21:00Z">
        <w:r>
          <w:rPr>
            <w:rFonts w:hint="eastAsia" w:ascii="华文楷体" w:hAnsi="华文楷体" w:eastAsia="华文楷体"/>
            <w:sz w:val="28"/>
            <w:szCs w:val="28"/>
          </w:rPr>
          <w:delText>“</w:delText>
        </w:r>
      </w:del>
      <w:ins w:id="1485" w:author="Administrator" w:date="2015-12-23T23:21:01Z">
        <w:r>
          <w:rPr>
            <w:rFonts w:hint="eastAsia" w:ascii="华文楷体" w:hAnsi="华文楷体" w:eastAsia="华文楷体"/>
            <w:sz w:val="28"/>
            <w:szCs w:val="28"/>
            <w:lang w:eastAsia="zh-CN"/>
          </w:rPr>
          <w:t>，</w:t>
        </w:r>
      </w:ins>
      <w:r>
        <w:rPr>
          <w:rFonts w:hint="eastAsia" w:ascii="华文楷体" w:hAnsi="华文楷体" w:eastAsia="华文楷体"/>
          <w:sz w:val="28"/>
          <w:szCs w:val="28"/>
        </w:rPr>
        <w:t>要不就是有的应该有一个法啊，比如说一个依他起</w:t>
      </w:r>
      <w:del w:id="1486" w:author="Administrator" w:date="2015-12-23T23:21:11Z">
        <w:r>
          <w:rPr>
            <w:rFonts w:hint="eastAsia" w:ascii="华文楷体" w:hAnsi="华文楷体" w:eastAsia="华文楷体"/>
            <w:sz w:val="28"/>
            <w:szCs w:val="28"/>
          </w:rPr>
          <w:delText>，</w:delText>
        </w:r>
      </w:del>
      <w:r>
        <w:rPr>
          <w:rFonts w:hint="eastAsia" w:ascii="华文楷体" w:hAnsi="华文楷体" w:eastAsia="华文楷体"/>
          <w:sz w:val="28"/>
          <w:szCs w:val="28"/>
        </w:rPr>
        <w:t>这个应该有吧？或者应该有一个最小的</w:t>
      </w:r>
      <w:ins w:id="1487" w:author="Administrator" w:date="2015-12-28T01:49:00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微尘应该有吧？这个应该被我抓住作为基</w:t>
      </w:r>
      <w:ins w:id="1488" w:author="Administrator" w:date="2015-12-23T23:21:21Z">
        <w:r>
          <w:rPr>
            <w:rFonts w:hint="eastAsia" w:ascii="华文楷体" w:hAnsi="华文楷体" w:eastAsia="华文楷体"/>
            <w:sz w:val="28"/>
            <w:szCs w:val="28"/>
            <w:lang w:eastAsia="zh-CN"/>
          </w:rPr>
          <w:t>，</w:t>
        </w:r>
      </w:ins>
      <w:r>
        <w:rPr>
          <w:rFonts w:hint="eastAsia" w:ascii="华文楷体" w:hAnsi="华文楷体" w:eastAsia="华文楷体"/>
          <w:sz w:val="28"/>
          <w:szCs w:val="28"/>
        </w:rPr>
        <w:t>然后再去抉择。</w:t>
      </w:r>
      <w:del w:id="1489" w:author="Administrator" w:date="2015-12-23T23:21:26Z">
        <w:r>
          <w:rPr>
            <w:rFonts w:hint="eastAsia" w:ascii="华文楷体" w:hAnsi="华文楷体" w:eastAsia="华文楷体"/>
            <w:sz w:val="28"/>
            <w:szCs w:val="28"/>
          </w:rPr>
          <w:delText>”</w:delText>
        </w:r>
      </w:del>
      <w:r>
        <w:rPr>
          <w:rFonts w:hint="eastAsia" w:ascii="华文楷体" w:hAnsi="华文楷体" w:eastAsia="华文楷体"/>
          <w:sz w:val="28"/>
          <w:szCs w:val="28"/>
        </w:rPr>
        <w:t>所以说他怎么讲的时候总要抓住一个东西，要不然就抓住一个有边，要不然抓住一个无边</w:t>
      </w:r>
      <w:ins w:id="1490" w:author="Administrator" w:date="2015-12-28T01:49:14Z">
        <w:r>
          <w:rPr>
            <w:rFonts w:hint="eastAsia" w:ascii="华文楷体" w:hAnsi="华文楷体" w:eastAsia="华文楷体"/>
            <w:sz w:val="28"/>
            <w:szCs w:val="28"/>
            <w:lang w:eastAsia="zh-CN"/>
          </w:rPr>
          <w:t>，</w:t>
        </w:r>
      </w:ins>
      <w:del w:id="1491" w:author="Administrator" w:date="2015-12-28T01:49:13Z">
        <w:r>
          <w:rPr>
            <w:rFonts w:hint="eastAsia" w:ascii="华文楷体" w:hAnsi="华文楷体" w:eastAsia="华文楷体"/>
            <w:sz w:val="28"/>
            <w:szCs w:val="28"/>
          </w:rPr>
          <w:delText>。</w:delText>
        </w:r>
      </w:del>
      <w:del w:id="1492" w:author="Administrator" w:date="2015-12-23T23:21:40Z">
        <w:r>
          <w:rPr>
            <w:rFonts w:hint="eastAsia" w:ascii="华文楷体" w:hAnsi="华文楷体" w:eastAsia="华文楷体"/>
            <w:sz w:val="28"/>
            <w:szCs w:val="28"/>
          </w:rPr>
          <w:delText>“</w:delText>
        </w:r>
      </w:del>
      <w:r>
        <w:rPr>
          <w:rFonts w:hint="eastAsia" w:ascii="华文楷体" w:hAnsi="华文楷体" w:eastAsia="华文楷体"/>
          <w:sz w:val="28"/>
          <w:szCs w:val="28"/>
        </w:rPr>
        <w:t>这个无应该有，这个无没有我心怎么去缘呢，我怎么去缘这个空呢？这个无应该有的。或者说有无都不对，那就抓一个亦有亦无吧，或抓一个非有非无。</w:t>
      </w:r>
      <w:del w:id="1493" w:author="Administrator" w:date="2015-12-23T23:22:01Z">
        <w:r>
          <w:rPr>
            <w:rFonts w:hint="eastAsia" w:ascii="华文楷体" w:hAnsi="华文楷体" w:eastAsia="华文楷体"/>
            <w:sz w:val="28"/>
            <w:szCs w:val="28"/>
          </w:rPr>
          <w:delText>”</w:delText>
        </w:r>
      </w:del>
      <w:r>
        <w:rPr>
          <w:rFonts w:hint="eastAsia" w:ascii="华文楷体" w:hAnsi="华文楷体" w:eastAsia="华文楷体"/>
          <w:sz w:val="28"/>
          <w:szCs w:val="28"/>
        </w:rPr>
        <w:t>但实际上这</w:t>
      </w:r>
      <w:ins w:id="1494" w:author="Administrator" w:date="2015-12-31T00:14:10Z">
        <w:r>
          <w:rPr>
            <w:rFonts w:hint="eastAsia" w:ascii="华文楷体" w:hAnsi="华文楷体" w:eastAsia="华文楷体"/>
            <w:sz w:val="28"/>
            <w:szCs w:val="28"/>
            <w:lang w:eastAsia="zh-CN"/>
          </w:rPr>
          <w:t>个</w:t>
        </w:r>
      </w:ins>
      <w:r>
        <w:rPr>
          <w:rFonts w:hint="eastAsia" w:ascii="华文楷体" w:hAnsi="华文楷体" w:eastAsia="华文楷体"/>
          <w:sz w:val="28"/>
          <w:szCs w:val="28"/>
        </w:rPr>
        <w:t>都不正确。它都是在分别心，分别心的状态之下他想要找一个比较踏实一个东西、有缘的东西，在这样前提下它就</w:t>
      </w:r>
      <w:ins w:id="1495" w:author="Administrator" w:date="2015-12-31T00:14:20Z">
        <w:r>
          <w:rPr>
            <w:rFonts w:hint="eastAsia" w:ascii="华文楷体" w:hAnsi="华文楷体" w:eastAsia="华文楷体"/>
            <w:sz w:val="28"/>
            <w:szCs w:val="28"/>
            <w:lang w:eastAsia="zh-CN"/>
          </w:rPr>
          <w:t>是</w:t>
        </w:r>
      </w:ins>
      <w:r>
        <w:rPr>
          <w:rFonts w:hint="eastAsia" w:ascii="华文楷体" w:hAnsi="华文楷体" w:eastAsia="华文楷体"/>
          <w:sz w:val="28"/>
          <w:szCs w:val="28"/>
        </w:rPr>
        <w:t>承许了四边。</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中观宗它是抉择实相的。任何分别心和分别心的这样一种对境都不符合于实相，所以说一个都不抓，不但不抓，而且就是说使用很多理证帮助众生打破这些所抓的东西，打破执著</w:t>
      </w:r>
      <w:ins w:id="1496" w:author="Administrator" w:date="2015-12-31T00:14:47Z">
        <w:r>
          <w:rPr>
            <w:rFonts w:hint="eastAsia" w:ascii="华文楷体" w:hAnsi="华文楷体" w:eastAsia="华文楷体"/>
            <w:sz w:val="28"/>
            <w:szCs w:val="28"/>
            <w:lang w:eastAsia="zh-CN"/>
          </w:rPr>
          <w:t>，</w:t>
        </w:r>
      </w:ins>
      <w:del w:id="1497" w:author="Administrator" w:date="2015-12-31T00:14:46Z">
        <w:r>
          <w:rPr>
            <w:rFonts w:hint="eastAsia" w:ascii="华文楷体" w:hAnsi="华文楷体" w:eastAsia="华文楷体"/>
            <w:sz w:val="28"/>
            <w:szCs w:val="28"/>
          </w:rPr>
          <w:delText>。</w:delText>
        </w:r>
      </w:del>
      <w:ins w:id="1498" w:author="Administrator" w:date="2015-12-28T01:50:13Z">
        <w:r>
          <w:rPr>
            <w:rFonts w:hint="eastAsia" w:ascii="华文楷体" w:hAnsi="华文楷体" w:eastAsia="华文楷体"/>
            <w:sz w:val="28"/>
            <w:szCs w:val="28"/>
            <w:lang w:eastAsia="zh-CN"/>
          </w:rPr>
          <w:t>啊</w:t>
        </w:r>
      </w:ins>
      <w:ins w:id="1499" w:author="Administrator" w:date="2015-12-28T01:50:09Z">
        <w:r>
          <w:rPr>
            <w:rFonts w:hint="eastAsia" w:ascii="华文楷体" w:hAnsi="华文楷体" w:eastAsia="华文楷体"/>
            <w:sz w:val="28"/>
            <w:szCs w:val="28"/>
          </w:rPr>
          <w:t>打破执著</w:t>
        </w:r>
      </w:ins>
      <w:ins w:id="1500" w:author="Administrator" w:date="2015-12-31T00:14:50Z">
        <w:r>
          <w:rPr>
            <w:rFonts w:hint="eastAsia" w:ascii="华文楷体" w:hAnsi="华文楷体" w:eastAsia="华文楷体"/>
            <w:sz w:val="28"/>
            <w:szCs w:val="28"/>
            <w:lang w:eastAsia="zh-CN"/>
          </w:rPr>
          <w:t>。</w:t>
        </w:r>
      </w:ins>
      <w:del w:id="1501" w:author="Administrator" w:date="2015-12-31T00:14:51Z">
        <w:r>
          <w:rPr>
            <w:rFonts w:hint="eastAsia" w:ascii="华文楷体" w:hAnsi="华文楷体" w:eastAsia="华文楷体"/>
            <w:sz w:val="28"/>
            <w:szCs w:val="28"/>
          </w:rPr>
          <w:delText>先</w:delText>
        </w:r>
      </w:del>
      <w:ins w:id="1502" w:author="Administrator" w:date="2015-12-31T00:14:55Z">
        <w:r>
          <w:rPr>
            <w:rFonts w:hint="eastAsia" w:ascii="华文楷体" w:hAnsi="华文楷体" w:eastAsia="华文楷体"/>
            <w:sz w:val="28"/>
            <w:szCs w:val="28"/>
            <w:lang w:eastAsia="zh-CN"/>
          </w:rPr>
          <w:t>像这样</w:t>
        </w:r>
      </w:ins>
      <w:r>
        <w:rPr>
          <w:rFonts w:hint="eastAsia" w:ascii="华文楷体" w:hAnsi="华文楷体" w:eastAsia="华文楷体"/>
          <w:sz w:val="28"/>
          <w:szCs w:val="28"/>
        </w:rPr>
        <w:t>打破执著之后呢就可以真正的趣入到实相当中去了。像这样讲的时候就说，中观宗叫我们要放下，但是众生他就不想放，或者有的时候是不敢放，放了之后就好像落入黑洞洞的状态当中去了，就不敢放。但实际上就说你放了之后呢</w:t>
      </w:r>
      <w:ins w:id="1503" w:author="Administrator" w:date="2015-12-23T23:22:50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这个境界比你抓住一个东西的要宽阔的多。但众生就无始以来的这样</w:t>
      </w:r>
      <w:ins w:id="1504" w:author="Administrator" w:date="2015-12-28T01:50:37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执著吧，总是不敢放下这些东西</w:t>
      </w:r>
      <w:ins w:id="1505" w:author="Administrator" w:date="2015-12-31T00:15:29Z">
        <w:r>
          <w:rPr>
            <w:rFonts w:hint="eastAsia" w:ascii="华文楷体" w:hAnsi="华文楷体" w:eastAsia="华文楷体"/>
            <w:sz w:val="28"/>
            <w:szCs w:val="28"/>
            <w:lang w:eastAsia="zh-CN"/>
          </w:rPr>
          <w:t>，</w:t>
        </w:r>
      </w:ins>
      <w:ins w:id="1506" w:author="Administrator" w:date="2015-12-31T00:15:27Z">
        <w:r>
          <w:rPr>
            <w:rFonts w:hint="eastAsia" w:ascii="华文楷体" w:hAnsi="华文楷体" w:eastAsia="华文楷体"/>
            <w:sz w:val="28"/>
            <w:szCs w:val="28"/>
          </w:rPr>
          <w:t>不敢放下</w:t>
        </w:r>
      </w:ins>
      <w:r>
        <w:rPr>
          <w:rFonts w:hint="eastAsia" w:ascii="华文楷体" w:hAnsi="华文楷体" w:eastAsia="华文楷体"/>
          <w:sz w:val="28"/>
          <w:szCs w:val="28"/>
        </w:rPr>
        <w:t>。所以在世间当中不敢放下五欲</w:t>
      </w:r>
      <w:ins w:id="1507" w:author="Administrator" w:date="2015-12-23T23:23:50Z">
        <w:r>
          <w:rPr>
            <w:rFonts w:hint="eastAsia" w:ascii="华文楷体" w:hAnsi="华文楷体" w:eastAsia="华文楷体"/>
            <w:sz w:val="28"/>
            <w:szCs w:val="28"/>
            <w:lang w:eastAsia="zh-CN"/>
          </w:rPr>
          <w:t>；</w:t>
        </w:r>
      </w:ins>
      <w:del w:id="1508" w:author="Administrator" w:date="2015-12-23T23:23:50Z">
        <w:r>
          <w:rPr>
            <w:rFonts w:hint="eastAsia" w:ascii="华文楷体" w:hAnsi="华文楷体" w:eastAsia="华文楷体"/>
            <w:sz w:val="28"/>
            <w:szCs w:val="28"/>
          </w:rPr>
          <w:delText>，</w:delText>
        </w:r>
      </w:del>
      <w:r>
        <w:rPr>
          <w:rFonts w:hint="eastAsia" w:ascii="华文楷体" w:hAnsi="华文楷体" w:eastAsia="华文楷体"/>
          <w:sz w:val="28"/>
          <w:szCs w:val="28"/>
        </w:rPr>
        <w:t>在修法之后，在修法过程当中呢对于自己的善根、自己的修行这些方面不敢放的；趣入空性的时候呢</w:t>
      </w:r>
      <w:ins w:id="1509" w:author="Administrator" w:date="2015-12-28T01:50:54Z">
        <w:r>
          <w:rPr>
            <w:rFonts w:hint="eastAsia" w:ascii="华文楷体" w:hAnsi="华文楷体" w:eastAsia="华文楷体"/>
            <w:sz w:val="28"/>
            <w:szCs w:val="28"/>
            <w:lang w:eastAsia="zh-CN"/>
          </w:rPr>
          <w:t>，</w:t>
        </w:r>
      </w:ins>
      <w:r>
        <w:rPr>
          <w:rFonts w:hint="eastAsia" w:ascii="华文楷体" w:hAnsi="华文楷体" w:eastAsia="华文楷体"/>
          <w:sz w:val="28"/>
          <w:szCs w:val="28"/>
        </w:rPr>
        <w:t>对于这个所谓的见，对这个空性啊、对这样一种显现法都不放的。但实际上中观宗一个一个引导，把这些从粗到细都要放弃。放弃之后真正一旦放下的时候，觉得没有这么可怕好像，而且就是真的一旦放下之后，他从深层次的一种喜悦</w:t>
      </w:r>
      <w:ins w:id="1510" w:author="Administrator" w:date="2015-12-23T23:24:59Z">
        <w:r>
          <w:rPr>
            <w:rFonts w:hint="eastAsia" w:ascii="华文楷体" w:hAnsi="华文楷体" w:eastAsia="华文楷体"/>
            <w:sz w:val="28"/>
            <w:szCs w:val="28"/>
            <w:lang w:eastAsia="zh-CN"/>
          </w:rPr>
          <w:t>，</w:t>
        </w:r>
      </w:ins>
      <w:del w:id="1511" w:author="Administrator" w:date="2015-12-23T23:24:59Z">
        <w:r>
          <w:rPr>
            <w:rFonts w:hint="eastAsia" w:ascii="华文楷体" w:hAnsi="华文楷体" w:eastAsia="华文楷体"/>
            <w:sz w:val="28"/>
            <w:szCs w:val="28"/>
          </w:rPr>
          <w:delText>、</w:delText>
        </w:r>
      </w:del>
      <w:r>
        <w:rPr>
          <w:rFonts w:hint="eastAsia" w:ascii="华文楷体" w:hAnsi="华文楷体" w:eastAsia="华文楷体"/>
          <w:sz w:val="28"/>
          <w:szCs w:val="28"/>
        </w:rPr>
        <w:t>从相合于实相的那种喜悦</w:t>
      </w:r>
      <w:ins w:id="1512" w:author="Administrator" w:date="2015-12-23T23:25:04Z">
        <w:r>
          <w:rPr>
            <w:rFonts w:hint="eastAsia" w:ascii="华文楷体" w:hAnsi="华文楷体" w:eastAsia="华文楷体"/>
            <w:sz w:val="28"/>
            <w:szCs w:val="28"/>
            <w:lang w:eastAsia="zh-CN"/>
          </w:rPr>
          <w:t>，</w:t>
        </w:r>
      </w:ins>
      <w:r>
        <w:rPr>
          <w:rFonts w:hint="eastAsia" w:ascii="华文楷体" w:hAnsi="华文楷体" w:eastAsia="华文楷体"/>
          <w:sz w:val="28"/>
          <w:szCs w:val="28"/>
        </w:rPr>
        <w:t>不是有为法那种喜悦</w:t>
      </w:r>
      <w:ins w:id="1513" w:author="Administrator" w:date="2015-12-23T23:25:09Z">
        <w:r>
          <w:rPr>
            <w:rFonts w:hint="eastAsia" w:ascii="华文楷体" w:hAnsi="华文楷体" w:eastAsia="华文楷体"/>
            <w:sz w:val="28"/>
            <w:szCs w:val="28"/>
            <w:lang w:eastAsia="zh-CN"/>
          </w:rPr>
          <w:t>，</w:t>
        </w:r>
      </w:ins>
      <w:del w:id="1514" w:author="Administrator" w:date="2015-12-23T23:25:08Z">
        <w:r>
          <w:rPr>
            <w:rFonts w:hint="eastAsia" w:ascii="华文楷体" w:hAnsi="华文楷体" w:eastAsia="华文楷体"/>
            <w:sz w:val="28"/>
            <w:szCs w:val="28"/>
          </w:rPr>
          <w:delText>、</w:delText>
        </w:r>
      </w:del>
      <w:r>
        <w:rPr>
          <w:rFonts w:hint="eastAsia" w:ascii="华文楷体" w:hAnsi="华文楷体" w:eastAsia="华文楷体"/>
          <w:sz w:val="28"/>
          <w:szCs w:val="28"/>
        </w:rPr>
        <w:t>超越分别心的喜悦，这个时候就可以生起来了，这个时候就完全可以生起来。</w:t>
      </w:r>
      <w:ins w:id="1515" w:author="Administrator" w:date="2015-12-28T01:51:29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中观宗要做的事情就是把我们从片面性的执著的状态当中</w:t>
      </w:r>
      <w:ins w:id="1516" w:author="Administrator" w:date="2015-12-31T00:16:15Z">
        <w:r>
          <w:rPr>
            <w:rFonts w:hint="eastAsia" w:ascii="华文楷体" w:hAnsi="华文楷体" w:eastAsia="华文楷体"/>
            <w:sz w:val="28"/>
            <w:szCs w:val="28"/>
            <w:lang w:eastAsia="zh-CN"/>
          </w:rPr>
          <w:t>，</w:t>
        </w:r>
      </w:ins>
      <w:r>
        <w:rPr>
          <w:rFonts w:hint="eastAsia" w:ascii="华文楷体" w:hAnsi="华文楷体" w:eastAsia="华文楷体"/>
          <w:sz w:val="28"/>
          <w:szCs w:val="28"/>
        </w:rPr>
        <w:t>逐渐逐渐引导到那种完全称合于实相的一种所谓大乐的状态当中去的</w:t>
      </w:r>
      <w:ins w:id="1517" w:author="Administrator" w:date="2015-12-23T23:25:34Z">
        <w:r>
          <w:rPr>
            <w:rFonts w:hint="eastAsia" w:ascii="华文楷体" w:hAnsi="华文楷体" w:eastAsia="华文楷体"/>
            <w:sz w:val="28"/>
            <w:szCs w:val="28"/>
            <w:lang w:eastAsia="zh-CN"/>
          </w:rPr>
          <w:t>，</w:t>
        </w:r>
      </w:ins>
      <w:del w:id="1518" w:author="Administrator" w:date="2015-12-23T23:25:33Z">
        <w:r>
          <w:rPr>
            <w:rFonts w:hint="eastAsia" w:ascii="华文楷体" w:hAnsi="华文楷体" w:eastAsia="华文楷体"/>
            <w:sz w:val="28"/>
            <w:szCs w:val="28"/>
          </w:rPr>
          <w:delText>。</w:delText>
        </w:r>
      </w:del>
      <w:r>
        <w:rPr>
          <w:rFonts w:hint="eastAsia" w:ascii="华文楷体" w:hAnsi="华文楷体" w:eastAsia="华文楷体"/>
          <w:sz w:val="28"/>
          <w:szCs w:val="28"/>
        </w:rPr>
        <w:t>这个就中观宗要做的事情。所以我们要了知中观宗的苦衷，你要逐渐逐渐的去放下我们的执著分别念，就</w:t>
      </w:r>
      <w:del w:id="1519" w:author="Administrator" w:date="2015-12-31T00:16:30Z">
        <w:r>
          <w:rPr>
            <w:rFonts w:hint="eastAsia" w:ascii="华文楷体" w:hAnsi="华文楷体" w:eastAsia="华文楷体"/>
            <w:sz w:val="28"/>
            <w:szCs w:val="28"/>
          </w:rPr>
          <w:delText>是</w:delText>
        </w:r>
      </w:del>
      <w:r>
        <w:rPr>
          <w:rFonts w:hint="eastAsia" w:ascii="华文楷体" w:hAnsi="华文楷体" w:eastAsia="华文楷体"/>
          <w:sz w:val="28"/>
          <w:szCs w:val="28"/>
        </w:rPr>
        <w:t>说</w:t>
      </w:r>
      <w:ins w:id="1520" w:author="Administrator" w:date="2015-12-31T00:16:34Z">
        <w:r>
          <w:rPr>
            <w:rFonts w:hint="eastAsia" w:ascii="华文楷体" w:hAnsi="华文楷体" w:eastAsia="华文楷体"/>
            <w:sz w:val="28"/>
            <w:szCs w:val="28"/>
            <w:lang w:eastAsia="zh-CN"/>
          </w:rPr>
          <w:t>是</w:t>
        </w:r>
      </w:ins>
      <w:ins w:id="1521" w:author="Administrator" w:date="2015-12-31T00:16:3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放下分别之后呢可以称合于实相，安住在本体当中。所以像这样</w:t>
      </w:r>
      <w:ins w:id="1522" w:author="Administrator" w:date="2015-12-28T01:52:00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就说是对于这个宗派来说的话。</w:t>
      </w:r>
    </w:p>
    <w:p>
      <w:pPr>
        <w:ind w:firstLine="570"/>
        <w:rPr>
          <w:rFonts w:hint="eastAsia" w:ascii="黑体" w:hAnsi="黑体" w:eastAsia="黑体" w:cs="黑体"/>
          <w:sz w:val="28"/>
          <w:szCs w:val="28"/>
          <w:rPrChange w:id="1523" w:author="Administrator" w:date="2015-12-23T23:26:14Z">
            <w:rPr>
              <w:rFonts w:hint="eastAsia" w:ascii="华文楷体" w:hAnsi="华文楷体" w:eastAsia="华文楷体"/>
              <w:sz w:val="28"/>
              <w:szCs w:val="28"/>
            </w:rPr>
          </w:rPrChange>
        </w:rPr>
      </w:pPr>
      <w:r>
        <w:rPr>
          <w:rFonts w:hint="eastAsia" w:ascii="黑体" w:hAnsi="黑体" w:eastAsia="黑体" w:cs="黑体"/>
          <w:sz w:val="28"/>
          <w:szCs w:val="28"/>
          <w:rPrChange w:id="1524" w:author="Administrator" w:date="2015-12-23T23:26:14Z">
            <w:rPr>
              <w:rFonts w:hint="eastAsia" w:ascii="华文楷体" w:hAnsi="华文楷体" w:eastAsia="华文楷体"/>
              <w:sz w:val="28"/>
              <w:szCs w:val="28"/>
            </w:rPr>
          </w:rPrChange>
        </w:rPr>
        <w:t>【纵然对方在强烈寻过之想法的驱使下，以最大的精勤百般努力挑剔过失，但任何过错也无法招致于身，就相当于希望穿破虚空一样。】</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对于这样一种宗派一切都不承认宗派，纵然对方在强烈的想要寻过，因为中观宗给他们说的过失是太多了，想报复了，或者想要给中观宗也找几个过失来让你难堪一下。所以说就像这样讲的时候呢，强烈寻过的想法的驱使下，通过最大的精勤百般努力的想要挑剔中观宗的过失，但任何过失也无法招致于身</w:t>
      </w:r>
      <w:ins w:id="1525" w:author="Administrator" w:date="2015-12-23T23:26:39Z">
        <w:r>
          <w:rPr>
            <w:rFonts w:hint="eastAsia" w:ascii="华文楷体" w:hAnsi="华文楷体" w:eastAsia="华文楷体"/>
            <w:sz w:val="28"/>
            <w:szCs w:val="28"/>
            <w:lang w:eastAsia="zh-CN"/>
          </w:rPr>
          <w:t>。</w:t>
        </w:r>
      </w:ins>
      <w:del w:id="1526" w:author="Administrator" w:date="2015-12-23T23:26:39Z">
        <w:r>
          <w:rPr>
            <w:rFonts w:hint="eastAsia" w:ascii="华文楷体" w:hAnsi="华文楷体" w:eastAsia="华文楷体"/>
            <w:sz w:val="28"/>
            <w:szCs w:val="28"/>
          </w:rPr>
          <w:delText>，</w:delText>
        </w:r>
      </w:del>
      <w:r>
        <w:rPr>
          <w:rFonts w:hint="eastAsia" w:ascii="华文楷体" w:hAnsi="华文楷体" w:eastAsia="华文楷体"/>
          <w:sz w:val="28"/>
          <w:szCs w:val="28"/>
        </w:rPr>
        <w:t>为什么？就相当于一个人想要用刀子去把虚空穿破，去伤害虚空</w:t>
      </w:r>
      <w:ins w:id="1527" w:author="Administrator" w:date="2015-12-28T01:52:56Z">
        <w:r>
          <w:rPr>
            <w:rFonts w:hint="eastAsia" w:ascii="华文楷体" w:hAnsi="华文楷体" w:eastAsia="华文楷体"/>
            <w:sz w:val="28"/>
            <w:szCs w:val="28"/>
            <w:lang w:eastAsia="zh-CN"/>
          </w:rPr>
          <w:t>，</w:t>
        </w:r>
      </w:ins>
      <w:r>
        <w:rPr>
          <w:rFonts w:hint="eastAsia" w:ascii="华文楷体" w:hAnsi="华文楷体" w:eastAsia="华文楷体"/>
          <w:sz w:val="28"/>
          <w:szCs w:val="28"/>
        </w:rPr>
        <w:t>哪里伤害的掉？虚空本来就不存在，它是一个不存在的东西，所以说如果它有一点点哪怕是一张纸那么薄的一种自性，</w:t>
      </w:r>
      <w:ins w:id="1528" w:author="Administrator" w:date="2015-12-28T01:53:10Z">
        <w:r>
          <w:rPr>
            <w:rFonts w:hint="eastAsia" w:ascii="华文楷体" w:hAnsi="华文楷体" w:eastAsia="华文楷体"/>
            <w:sz w:val="28"/>
            <w:szCs w:val="28"/>
            <w:lang w:eastAsia="zh-CN"/>
          </w:rPr>
          <w:t>你</w:t>
        </w:r>
      </w:ins>
      <w:r>
        <w:rPr>
          <w:rFonts w:hint="eastAsia" w:ascii="华文楷体" w:hAnsi="华文楷体" w:eastAsia="华文楷体"/>
          <w:sz w:val="28"/>
          <w:szCs w:val="28"/>
        </w:rPr>
        <w:t>用针去穿，你把它穿破了，好了，现在你心里满足了。但是就说虚空它连一张纸这种薄的本体都没有，</w:t>
      </w:r>
      <w:ins w:id="1529" w:author="Administrator" w:date="2015-12-28T01:53:19Z">
        <w:r>
          <w:rPr>
            <w:rFonts w:hint="eastAsia" w:ascii="华文楷体" w:hAnsi="华文楷体" w:eastAsia="华文楷体"/>
            <w:sz w:val="28"/>
            <w:szCs w:val="28"/>
            <w:lang w:eastAsia="zh-CN"/>
          </w:rPr>
          <w:t>你</w:t>
        </w:r>
      </w:ins>
      <w:r>
        <w:rPr>
          <w:rFonts w:hint="eastAsia" w:ascii="华文楷体" w:hAnsi="华文楷体" w:eastAsia="华文楷体"/>
          <w:sz w:val="28"/>
          <w:szCs w:val="28"/>
        </w:rPr>
        <w:t>怎么去把它穿破</w:t>
      </w:r>
      <w:ins w:id="1530" w:author="Administrator" w:date="2015-12-28T01:53:24Z">
        <w:r>
          <w:rPr>
            <w:rFonts w:hint="eastAsia" w:ascii="华文楷体" w:hAnsi="华文楷体" w:eastAsia="华文楷体"/>
            <w:sz w:val="28"/>
            <w:szCs w:val="28"/>
            <w:lang w:eastAsia="zh-CN"/>
          </w:rPr>
          <w:t>、</w:t>
        </w:r>
      </w:ins>
      <w:r>
        <w:rPr>
          <w:rFonts w:hint="eastAsia" w:ascii="华文楷体" w:hAnsi="华文楷体" w:eastAsia="华文楷体"/>
          <w:sz w:val="28"/>
          <w:szCs w:val="28"/>
        </w:rPr>
        <w:t>你怎么去伤害它呢？</w:t>
      </w:r>
      <w:ins w:id="1531" w:author="Administrator" w:date="2015-12-28T01:53:38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说</w:t>
      </w:r>
      <w:del w:id="1532" w:author="Administrator" w:date="2015-12-31T00:18:05Z">
        <w:r>
          <w:rPr>
            <w:rFonts w:hint="eastAsia" w:ascii="华文楷体" w:hAnsi="华文楷体" w:eastAsia="华文楷体"/>
            <w:sz w:val="28"/>
            <w:szCs w:val="28"/>
          </w:rPr>
          <w:delText>，</w:delText>
        </w:r>
      </w:del>
      <w:r>
        <w:rPr>
          <w:rFonts w:hint="eastAsia" w:ascii="华文楷体" w:hAnsi="华文楷体" w:eastAsia="华文楷体"/>
          <w:sz w:val="28"/>
          <w:szCs w:val="28"/>
        </w:rPr>
        <w:t>如果说中观宗它哪怕有一点点的、哪怕对于二谛有一点执著</w:t>
      </w:r>
      <w:ins w:id="1533" w:author="Administrator" w:date="2015-12-28T01:54:30Z">
        <w:r>
          <w:rPr>
            <w:rFonts w:hint="eastAsia" w:ascii="华文楷体" w:hAnsi="华文楷体" w:eastAsia="华文楷体"/>
            <w:sz w:val="28"/>
            <w:szCs w:val="28"/>
            <w:lang w:eastAsia="zh-CN"/>
          </w:rPr>
          <w:t>、</w:t>
        </w:r>
      </w:ins>
      <w:r>
        <w:rPr>
          <w:rFonts w:hint="eastAsia" w:ascii="华文楷体" w:hAnsi="华文楷体" w:eastAsia="华文楷体"/>
          <w:sz w:val="28"/>
          <w:szCs w:val="28"/>
        </w:rPr>
        <w:t>有</w:t>
      </w:r>
      <w:ins w:id="1534" w:author="Administrator" w:date="2015-12-28T01:54:26Z">
        <w:r>
          <w:rPr>
            <w:rFonts w:hint="eastAsia" w:ascii="华文楷体" w:hAnsi="华文楷体" w:eastAsia="华文楷体"/>
            <w:sz w:val="28"/>
            <w:szCs w:val="28"/>
            <w:lang w:eastAsia="zh-CN"/>
          </w:rPr>
          <w:t>一</w:t>
        </w:r>
      </w:ins>
      <w:r>
        <w:rPr>
          <w:rFonts w:hint="eastAsia" w:ascii="华文楷体" w:hAnsi="华文楷体" w:eastAsia="华文楷体"/>
          <w:sz w:val="28"/>
          <w:szCs w:val="28"/>
        </w:rPr>
        <w:t>点保留，对于空性对于究竟实相有点保留，你去对它想去给它说过失的时候呢都能够找它的过失</w:t>
      </w:r>
      <w:ins w:id="1535" w:author="Administrator" w:date="2015-12-28T01:54:50Z">
        <w:r>
          <w:rPr>
            <w:rFonts w:hint="eastAsia" w:ascii="华文楷体" w:hAnsi="华文楷体" w:eastAsia="华文楷体"/>
            <w:sz w:val="28"/>
            <w:szCs w:val="28"/>
            <w:lang w:eastAsia="zh-CN"/>
          </w:rPr>
          <w:t>，</w:t>
        </w:r>
      </w:ins>
      <w:del w:id="1536" w:author="Administrator" w:date="2015-12-28T01:54:49Z">
        <w:r>
          <w:rPr>
            <w:rFonts w:hint="eastAsia" w:ascii="华文楷体" w:hAnsi="华文楷体" w:eastAsia="华文楷体"/>
            <w:sz w:val="28"/>
            <w:szCs w:val="28"/>
          </w:rPr>
          <w:delText>。</w:delText>
        </w:r>
      </w:del>
      <w:r>
        <w:rPr>
          <w:rFonts w:hint="eastAsia" w:ascii="华文楷体" w:hAnsi="华文楷体" w:eastAsia="华文楷体"/>
          <w:sz w:val="28"/>
          <w:szCs w:val="28"/>
        </w:rPr>
        <w:t>但中观宗连这一点都没有啊，它完全就像大虚空</w:t>
      </w:r>
      <w:ins w:id="1537" w:author="Administrator" w:date="2015-12-31T00:18:28Z">
        <w:r>
          <w:rPr>
            <w:rFonts w:hint="eastAsia" w:ascii="华文楷体" w:hAnsi="华文楷体" w:eastAsia="华文楷体"/>
            <w:sz w:val="28"/>
            <w:szCs w:val="28"/>
            <w:lang w:eastAsia="zh-CN"/>
          </w:rPr>
          <w:t>，</w:t>
        </w:r>
      </w:ins>
      <w:r>
        <w:rPr>
          <w:rFonts w:hint="eastAsia" w:ascii="华文楷体" w:hAnsi="华文楷体" w:eastAsia="华文楷体"/>
          <w:sz w:val="28"/>
          <w:szCs w:val="28"/>
        </w:rPr>
        <w:t>一点都不承认，你怎么样去找它的过失？你怎么去伤害它的宗派呢？完全没有。就是因为一切万法的本性就是像虚空一样，一切都不承认的，中观宗它就安住相合于这样实相而一切都不承认。所以你要给它找过失是完全找不到的。</w:t>
      </w:r>
    </w:p>
    <w:p>
      <w:pPr>
        <w:ind w:firstLine="570"/>
        <w:rPr>
          <w:rFonts w:hint="eastAsia" w:ascii="黑体" w:hAnsi="黑体" w:eastAsia="黑体" w:cs="黑体"/>
          <w:sz w:val="28"/>
          <w:szCs w:val="28"/>
          <w:rPrChange w:id="1538" w:author="Administrator" w:date="2015-12-23T23:28:17Z">
            <w:rPr>
              <w:rFonts w:hint="eastAsia" w:ascii="华文楷体" w:hAnsi="华文楷体" w:eastAsia="华文楷体"/>
              <w:sz w:val="28"/>
              <w:szCs w:val="28"/>
            </w:rPr>
          </w:rPrChange>
        </w:rPr>
      </w:pPr>
      <w:r>
        <w:rPr>
          <w:rFonts w:hint="eastAsia" w:ascii="黑体" w:hAnsi="黑体" w:eastAsia="黑体" w:cs="黑体"/>
          <w:sz w:val="28"/>
          <w:szCs w:val="28"/>
          <w:rPrChange w:id="1539" w:author="Administrator" w:date="2015-12-23T23:28:17Z">
            <w:rPr>
              <w:rFonts w:hint="eastAsia" w:ascii="华文楷体" w:hAnsi="华文楷体" w:eastAsia="华文楷体"/>
              <w:sz w:val="28"/>
              <w:szCs w:val="28"/>
            </w:rPr>
          </w:rPrChange>
        </w:rPr>
        <w:t>【在如此推翻有缘的见解后安住在自性远离一切的中观道者面前，有人认为（如果按照你们中观宗所许那样）一切法都不存在，则如空中鲜花一样，显然与区分所见所闻、分辨差别、圣与非圣等的名言及宗派的安立相违。】</w:t>
      </w:r>
    </w:p>
    <w:p>
      <w:pPr>
        <w:ind w:firstLine="570"/>
        <w:rPr>
          <w:ins w:id="1540" w:author="Administrator" w:date="2015-12-28T01:59:20Z"/>
          <w:rFonts w:hint="eastAsia" w:ascii="华文楷体" w:hAnsi="华文楷体" w:eastAsia="华文楷体"/>
          <w:sz w:val="28"/>
          <w:szCs w:val="28"/>
          <w:lang w:eastAsia="zh-CN"/>
        </w:rPr>
      </w:pPr>
      <w:del w:id="1541" w:author="Administrator" w:date="2015-12-28T01:56:05Z">
        <w:r>
          <w:rPr>
            <w:rFonts w:hint="eastAsia" w:ascii="华文楷体" w:hAnsi="华文楷体" w:eastAsia="华文楷体"/>
            <w:sz w:val="28"/>
            <w:szCs w:val="28"/>
          </w:rPr>
          <w:delText>一切法都不存在，则如空中鲜花一样显然与区分所见所闻分辨差别圣与非圣的名言宗派的安立相违</w:delText>
        </w:r>
      </w:del>
      <w:del w:id="1542" w:author="Administrator" w:date="2015-12-23T23:29:03Z">
        <w:r>
          <w:rPr>
            <w:rFonts w:hint="eastAsia" w:ascii="华文楷体" w:hAnsi="华文楷体" w:eastAsia="华文楷体"/>
            <w:sz w:val="28"/>
            <w:szCs w:val="28"/>
          </w:rPr>
          <w:delText>，</w:delText>
        </w:r>
      </w:del>
      <w:r>
        <w:rPr>
          <w:rFonts w:hint="eastAsia" w:ascii="华文楷体" w:hAnsi="华文楷体" w:eastAsia="华文楷体"/>
          <w:sz w:val="28"/>
          <w:szCs w:val="28"/>
        </w:rPr>
        <w:t>那么在如此推翻有缘，这个有缘就说不是有缘分人的意思，就说有执着</w:t>
      </w:r>
      <w:ins w:id="1543" w:author="Administrator" w:date="2015-12-23T23:29:19Z">
        <w:r>
          <w:rPr>
            <w:rFonts w:hint="eastAsia" w:ascii="华文楷体" w:hAnsi="华文楷体" w:eastAsia="华文楷体"/>
            <w:sz w:val="28"/>
            <w:szCs w:val="28"/>
            <w:lang w:eastAsia="zh-CN"/>
          </w:rPr>
          <w:t>，</w:t>
        </w:r>
      </w:ins>
      <w:r>
        <w:rPr>
          <w:rFonts w:hint="eastAsia" w:ascii="华文楷体" w:hAnsi="华文楷体" w:eastAsia="华文楷体"/>
          <w:sz w:val="28"/>
          <w:szCs w:val="28"/>
        </w:rPr>
        <w:t>前面出现很多次了，这个缘就是缘取</w:t>
      </w:r>
      <w:ins w:id="1544" w:author="Administrator" w:date="2015-12-28T01:56:32Z">
        <w:r>
          <w:rPr>
            <w:rFonts w:hint="eastAsia" w:ascii="华文楷体" w:hAnsi="华文楷体" w:eastAsia="华文楷体"/>
            <w:sz w:val="28"/>
            <w:szCs w:val="28"/>
            <w:lang w:eastAsia="zh-CN"/>
          </w:rPr>
          <w:t>、</w:t>
        </w:r>
      </w:ins>
      <w:ins w:id="1545" w:author="Administrator" w:date="2015-12-28T01:56:34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执着的意思</w:t>
      </w:r>
      <w:ins w:id="1546" w:author="Administrator" w:date="2015-12-23T23:30:23Z">
        <w:r>
          <w:rPr>
            <w:rFonts w:hint="eastAsia" w:ascii="华文楷体" w:hAnsi="华文楷体" w:eastAsia="华文楷体"/>
            <w:sz w:val="28"/>
            <w:szCs w:val="28"/>
            <w:lang w:eastAsia="zh-CN"/>
          </w:rPr>
          <w:t>。</w:t>
        </w:r>
      </w:ins>
      <w:del w:id="1547" w:author="Administrator" w:date="2015-12-23T23:30:23Z">
        <w:r>
          <w:rPr>
            <w:rFonts w:hint="eastAsia" w:ascii="华文楷体" w:hAnsi="华文楷体" w:eastAsia="华文楷体"/>
            <w:sz w:val="28"/>
            <w:szCs w:val="28"/>
          </w:rPr>
          <w:delText>，</w:delText>
        </w:r>
      </w:del>
      <w:r>
        <w:rPr>
          <w:rFonts w:hint="eastAsia" w:ascii="华文楷体" w:hAnsi="华文楷体" w:eastAsia="华文楷体"/>
          <w:sz w:val="28"/>
          <w:szCs w:val="28"/>
        </w:rPr>
        <w:t>那么中观宗如此推翻有执着有缘取的见解之后</w:t>
      </w:r>
      <w:ins w:id="1548" w:author="Administrator" w:date="2015-12-28T01:56:39Z">
        <w:r>
          <w:rPr>
            <w:rFonts w:hint="eastAsia" w:ascii="华文楷体" w:hAnsi="华文楷体" w:eastAsia="华文楷体"/>
            <w:sz w:val="28"/>
            <w:szCs w:val="28"/>
            <w:lang w:eastAsia="zh-CN"/>
          </w:rPr>
          <w:t>，</w:t>
        </w:r>
      </w:ins>
      <w:r>
        <w:rPr>
          <w:rFonts w:hint="eastAsia" w:ascii="华文楷体" w:hAnsi="华文楷体" w:eastAsia="华文楷体"/>
          <w:sz w:val="28"/>
          <w:szCs w:val="28"/>
        </w:rPr>
        <w:t>安住在自性远离一切中观道，这个方面就中观道就这样，那么在这样一种中观道者面前</w:t>
      </w:r>
      <w:ins w:id="1549" w:author="Administrator" w:date="2015-12-28T01:56:48Z">
        <w:r>
          <w:rPr>
            <w:rFonts w:hint="eastAsia" w:ascii="华文楷体" w:hAnsi="华文楷体" w:eastAsia="华文楷体"/>
            <w:sz w:val="28"/>
            <w:szCs w:val="28"/>
            <w:lang w:eastAsia="zh-CN"/>
          </w:rPr>
          <w:t>，</w:t>
        </w:r>
      </w:ins>
      <w:r>
        <w:rPr>
          <w:rFonts w:hint="eastAsia" w:ascii="华文楷体" w:hAnsi="华文楷体" w:eastAsia="华文楷体"/>
          <w:sz w:val="28"/>
          <w:szCs w:val="28"/>
        </w:rPr>
        <w:t>有人认为呢如果按照中观宗所说的一切都是不承认的，一切都是没有的，那么一切万法就应该如空中鲜花一样</w:t>
      </w:r>
      <w:ins w:id="1550" w:author="Administrator" w:date="2015-12-31T00:20:42Z">
        <w:r>
          <w:rPr>
            <w:rFonts w:hint="eastAsia" w:ascii="华文楷体" w:hAnsi="华文楷体" w:eastAsia="华文楷体"/>
            <w:sz w:val="28"/>
            <w:szCs w:val="28"/>
            <w:lang w:eastAsia="zh-CN"/>
          </w:rPr>
          <w:t>的</w:t>
        </w:r>
      </w:ins>
      <w:r>
        <w:rPr>
          <w:rFonts w:hint="eastAsia" w:ascii="华文楷体" w:hAnsi="华文楷体" w:eastAsia="华文楷体"/>
          <w:sz w:val="28"/>
          <w:szCs w:val="28"/>
        </w:rPr>
        <w:t>，那么如果像空中鲜花一样呢</w:t>
      </w:r>
      <w:ins w:id="1551" w:author="Administrator" w:date="2015-12-23T23:31:56Z">
        <w:r>
          <w:rPr>
            <w:rFonts w:hint="eastAsia" w:ascii="华文楷体" w:hAnsi="华文楷体" w:eastAsia="华文楷体"/>
            <w:sz w:val="28"/>
            <w:szCs w:val="28"/>
            <w:lang w:eastAsia="zh-CN"/>
          </w:rPr>
          <w:t>，</w:t>
        </w:r>
      </w:ins>
      <w:r>
        <w:rPr>
          <w:rFonts w:hint="eastAsia" w:ascii="华文楷体" w:hAnsi="华文楷体" w:eastAsia="华文楷体"/>
          <w:sz w:val="28"/>
          <w:szCs w:val="28"/>
        </w:rPr>
        <w:t>显然我们去区分这个是所见的色法</w:t>
      </w:r>
      <w:ins w:id="1552" w:author="Administrator" w:date="2015-12-23T23:31:46Z">
        <w:r>
          <w:rPr>
            <w:rFonts w:hint="eastAsia" w:ascii="华文楷体" w:hAnsi="华文楷体" w:eastAsia="华文楷体"/>
            <w:sz w:val="28"/>
            <w:szCs w:val="28"/>
            <w:lang w:eastAsia="zh-CN"/>
          </w:rPr>
          <w:t>、</w:t>
        </w:r>
      </w:ins>
      <w:r>
        <w:rPr>
          <w:rFonts w:hint="eastAsia" w:ascii="华文楷体" w:hAnsi="华文楷体" w:eastAsia="华文楷体"/>
          <w:sz w:val="28"/>
          <w:szCs w:val="28"/>
        </w:rPr>
        <w:t>那是所闻的声音，这个是色法的差别</w:t>
      </w:r>
      <w:ins w:id="1553" w:author="Administrator" w:date="2015-12-23T23:32:05Z">
        <w:r>
          <w:rPr>
            <w:rFonts w:hint="eastAsia" w:ascii="华文楷体" w:hAnsi="华文楷体" w:eastAsia="华文楷体"/>
            <w:sz w:val="28"/>
            <w:szCs w:val="28"/>
            <w:lang w:eastAsia="zh-CN"/>
          </w:rPr>
          <w:t>、</w:t>
        </w:r>
      </w:ins>
      <w:r>
        <w:rPr>
          <w:rFonts w:hint="eastAsia" w:ascii="华文楷体" w:hAnsi="华文楷体" w:eastAsia="华文楷体"/>
          <w:sz w:val="28"/>
          <w:szCs w:val="28"/>
        </w:rPr>
        <w:t>那个是心法的差别，然后这个是圣者</w:t>
      </w:r>
      <w:ins w:id="1554" w:author="Administrator" w:date="2015-12-23T23:32:10Z">
        <w:r>
          <w:rPr>
            <w:rFonts w:hint="eastAsia" w:ascii="华文楷体" w:hAnsi="华文楷体" w:eastAsia="华文楷体"/>
            <w:sz w:val="28"/>
            <w:szCs w:val="28"/>
            <w:lang w:eastAsia="zh-CN"/>
          </w:rPr>
          <w:t>、</w:t>
        </w:r>
      </w:ins>
      <w:r>
        <w:rPr>
          <w:rFonts w:hint="eastAsia" w:ascii="华文楷体" w:hAnsi="华文楷体" w:eastAsia="华文楷体"/>
          <w:sz w:val="28"/>
          <w:szCs w:val="28"/>
        </w:rPr>
        <w:t>那个是非圣者的凡夫，那么对于这样一种名言和宗派的安立完全相违的，他就觉得这个是矛盾的，明明现在我们活在世间当中你看有这么多人，有这么多不同的姓名</w:t>
      </w:r>
      <w:ins w:id="1555" w:author="Administrator" w:date="2015-12-23T23:32:42Z">
        <w:r>
          <w:rPr>
            <w:rFonts w:hint="eastAsia" w:ascii="华文楷体" w:hAnsi="华文楷体" w:eastAsia="华文楷体"/>
            <w:sz w:val="28"/>
            <w:szCs w:val="28"/>
            <w:lang w:eastAsia="zh-CN"/>
          </w:rPr>
          <w:t>、</w:t>
        </w:r>
      </w:ins>
      <w:r>
        <w:rPr>
          <w:rFonts w:hint="eastAsia" w:ascii="华文楷体" w:hAnsi="华文楷体" w:eastAsia="华文楷体"/>
          <w:sz w:val="28"/>
          <w:szCs w:val="28"/>
        </w:rPr>
        <w:t>有这么多不同的道友</w:t>
      </w:r>
      <w:ins w:id="1556" w:author="Administrator" w:date="2015-12-23T23:32:32Z">
        <w:r>
          <w:rPr>
            <w:rFonts w:hint="eastAsia" w:ascii="华文楷体" w:hAnsi="华文楷体" w:eastAsia="华文楷体"/>
            <w:sz w:val="28"/>
            <w:szCs w:val="28"/>
            <w:lang w:eastAsia="zh-CN"/>
          </w:rPr>
          <w:t>、</w:t>
        </w:r>
      </w:ins>
      <w:r>
        <w:rPr>
          <w:rFonts w:hint="eastAsia" w:ascii="华文楷体" w:hAnsi="华文楷体" w:eastAsia="华文楷体"/>
          <w:sz w:val="28"/>
          <w:szCs w:val="28"/>
        </w:rPr>
        <w:t>房屋呀</w:t>
      </w:r>
      <w:ins w:id="1557" w:author="Administrator" w:date="2015-12-23T23:32:48Z">
        <w:r>
          <w:rPr>
            <w:rFonts w:hint="eastAsia" w:ascii="华文楷体" w:hAnsi="华文楷体" w:eastAsia="华文楷体"/>
            <w:sz w:val="28"/>
            <w:szCs w:val="28"/>
            <w:lang w:eastAsia="zh-CN"/>
          </w:rPr>
          <w:t>、</w:t>
        </w:r>
      </w:ins>
      <w:r>
        <w:rPr>
          <w:rFonts w:hint="eastAsia" w:ascii="华文楷体" w:hAnsi="华文楷体" w:eastAsia="华文楷体"/>
          <w:sz w:val="28"/>
          <w:szCs w:val="28"/>
        </w:rPr>
        <w:t>这些国家呀都有很多差别，你说中观宗</w:t>
      </w:r>
      <w:ins w:id="1558" w:author="Administrator" w:date="2015-12-31T00:21:18Z">
        <w:r>
          <w:rPr>
            <w:rFonts w:hint="eastAsia" w:ascii="华文楷体" w:hAnsi="华文楷体" w:eastAsia="华文楷体"/>
            <w:sz w:val="28"/>
            <w:szCs w:val="28"/>
            <w:lang w:eastAsia="zh-CN"/>
          </w:rPr>
          <w:t>它</w:t>
        </w:r>
      </w:ins>
      <w:r>
        <w:rPr>
          <w:rFonts w:hint="eastAsia" w:ascii="华文楷体" w:hAnsi="华文楷体" w:eastAsia="华文楷体"/>
          <w:sz w:val="28"/>
          <w:szCs w:val="28"/>
        </w:rPr>
        <w:t>说一切都不承认，就完全和现量矛盾的</w:t>
      </w:r>
      <w:ins w:id="1559" w:author="Administrator" w:date="2015-12-23T23:32:58Z">
        <w:r>
          <w:rPr>
            <w:rFonts w:hint="eastAsia" w:ascii="华文楷体" w:hAnsi="华文楷体" w:eastAsia="华文楷体"/>
            <w:sz w:val="28"/>
            <w:szCs w:val="28"/>
            <w:lang w:eastAsia="zh-CN"/>
          </w:rPr>
          <w:t>、</w:t>
        </w:r>
      </w:ins>
      <w:del w:id="1560" w:author="Administrator" w:date="2015-12-23T23:32:58Z">
        <w:r>
          <w:rPr>
            <w:rFonts w:hint="eastAsia" w:ascii="华文楷体" w:hAnsi="华文楷体" w:eastAsia="华文楷体"/>
            <w:sz w:val="28"/>
            <w:szCs w:val="28"/>
          </w:rPr>
          <w:delText>，</w:delText>
        </w:r>
      </w:del>
      <w:r>
        <w:rPr>
          <w:rFonts w:hint="eastAsia" w:ascii="华文楷体" w:hAnsi="华文楷体" w:eastAsia="华文楷体"/>
          <w:sz w:val="28"/>
          <w:szCs w:val="28"/>
        </w:rPr>
        <w:t>与现量相违</w:t>
      </w:r>
      <w:ins w:id="1561" w:author="Administrator" w:date="2015-12-23T23:33:16Z">
        <w:r>
          <w:rPr>
            <w:rFonts w:hint="eastAsia" w:ascii="华文楷体" w:hAnsi="华文楷体" w:eastAsia="华文楷体"/>
            <w:sz w:val="28"/>
            <w:szCs w:val="28"/>
            <w:lang w:eastAsia="zh-CN"/>
          </w:rPr>
          <w:t>。</w:t>
        </w:r>
      </w:ins>
      <w:del w:id="1562" w:author="Administrator" w:date="2015-12-23T23:33:16Z">
        <w:r>
          <w:rPr>
            <w:rFonts w:hint="eastAsia" w:ascii="华文楷体" w:hAnsi="华文楷体" w:eastAsia="华文楷体"/>
            <w:sz w:val="28"/>
            <w:szCs w:val="28"/>
          </w:rPr>
          <w:delText>，</w:delText>
        </w:r>
      </w:del>
      <w:r>
        <w:rPr>
          <w:rFonts w:hint="eastAsia" w:ascii="华文楷体" w:hAnsi="华文楷体" w:eastAsia="华文楷体"/>
          <w:sz w:val="28"/>
          <w:szCs w:val="28"/>
        </w:rPr>
        <w:t>这个不会有任何过失</w:t>
      </w:r>
      <w:ins w:id="1563" w:author="Administrator" w:date="2015-12-28T01:57:37Z">
        <w:r>
          <w:rPr>
            <w:rFonts w:hint="eastAsia" w:ascii="华文楷体" w:hAnsi="华文楷体" w:eastAsia="华文楷体"/>
            <w:sz w:val="28"/>
            <w:szCs w:val="28"/>
            <w:lang w:eastAsia="zh-CN"/>
          </w:rPr>
          <w:t>的</w:t>
        </w:r>
      </w:ins>
      <w:r>
        <w:rPr>
          <w:rFonts w:hint="eastAsia" w:ascii="华文楷体" w:hAnsi="华文楷体" w:eastAsia="华文楷体"/>
          <w:sz w:val="28"/>
          <w:szCs w:val="28"/>
        </w:rPr>
        <w:t>，不是说等他讲完这个之后</w:t>
      </w:r>
      <w:ins w:id="1564" w:author="Administrator" w:date="2015-12-28T01:57:45Z">
        <w:r>
          <w:rPr>
            <w:rFonts w:hint="eastAsia" w:ascii="华文楷体" w:hAnsi="华文楷体" w:eastAsia="华文楷体"/>
            <w:sz w:val="28"/>
            <w:szCs w:val="28"/>
            <w:lang w:eastAsia="zh-CN"/>
          </w:rPr>
          <w:t>，</w:t>
        </w:r>
      </w:ins>
      <w:r>
        <w:rPr>
          <w:rFonts w:hint="eastAsia" w:ascii="华文楷体" w:hAnsi="华文楷体" w:eastAsia="华文楷体"/>
          <w:sz w:val="28"/>
          <w:szCs w:val="28"/>
        </w:rPr>
        <w:t>等他们发现这个之后中观宗恍然大悟，我这个问题我没考虑到，没有这样的</w:t>
      </w:r>
      <w:ins w:id="1565" w:author="Administrator" w:date="2015-12-23T23:33:24Z">
        <w:r>
          <w:rPr>
            <w:rFonts w:hint="eastAsia" w:ascii="华文楷体" w:hAnsi="华文楷体" w:eastAsia="华文楷体"/>
            <w:sz w:val="28"/>
            <w:szCs w:val="28"/>
            <w:lang w:eastAsia="zh-CN"/>
          </w:rPr>
          <w:t>。</w:t>
        </w:r>
      </w:ins>
      <w:del w:id="1566" w:author="Administrator" w:date="2015-12-23T23:33:23Z">
        <w:r>
          <w:rPr>
            <w:rFonts w:hint="eastAsia" w:ascii="华文楷体" w:hAnsi="华文楷体" w:eastAsia="华文楷体"/>
            <w:sz w:val="28"/>
            <w:szCs w:val="28"/>
          </w:rPr>
          <w:delText>，</w:delText>
        </w:r>
      </w:del>
      <w:r>
        <w:rPr>
          <w:rFonts w:hint="eastAsia" w:ascii="华文楷体" w:hAnsi="华文楷体" w:eastAsia="华文楷体"/>
          <w:sz w:val="28"/>
          <w:szCs w:val="28"/>
        </w:rPr>
        <w:t>实际上早就在般若经</w:t>
      </w:r>
      <w:ins w:id="1567" w:author="Administrator" w:date="2015-12-31T00:21:33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w:t>
      </w:r>
      <w:ins w:id="1568" w:author="Administrator" w:date="2015-12-31T00:21:36Z">
        <w:r>
          <w:rPr>
            <w:rFonts w:hint="eastAsia" w:ascii="华文楷体" w:hAnsi="华文楷体" w:eastAsia="华文楷体"/>
            <w:sz w:val="28"/>
            <w:szCs w:val="28"/>
            <w:lang w:eastAsia="zh-CN"/>
          </w:rPr>
          <w:t>，</w:t>
        </w:r>
      </w:ins>
      <w:r>
        <w:rPr>
          <w:rFonts w:hint="eastAsia" w:ascii="华文楷体" w:hAnsi="华文楷体" w:eastAsia="华文楷体"/>
          <w:sz w:val="28"/>
          <w:szCs w:val="28"/>
        </w:rPr>
        <w:t>佛陀早就把这个问题讲的清清楚楚了，在龙树菩萨</w:t>
      </w:r>
      <w:ins w:id="1569" w:author="Administrator" w:date="2015-12-23T23:33:31Z">
        <w:r>
          <w:rPr>
            <w:rFonts w:hint="eastAsia" w:ascii="华文楷体" w:hAnsi="华文楷体" w:eastAsia="华文楷体"/>
            <w:sz w:val="28"/>
            <w:szCs w:val="28"/>
            <w:lang w:eastAsia="zh-CN"/>
          </w:rPr>
          <w:t>、</w:t>
        </w:r>
      </w:ins>
      <w:ins w:id="1570" w:author="Administrator" w:date="2015-12-28T01:57:56Z">
        <w:r>
          <w:rPr>
            <w:rFonts w:hint="eastAsia" w:ascii="华文楷体" w:hAnsi="华文楷体" w:eastAsia="华文楷体"/>
            <w:sz w:val="28"/>
            <w:szCs w:val="28"/>
            <w:lang w:eastAsia="zh-CN"/>
          </w:rPr>
          <w:t>在</w:t>
        </w:r>
      </w:ins>
      <w:r>
        <w:rPr>
          <w:rFonts w:hint="eastAsia" w:ascii="华文楷体" w:hAnsi="华文楷体" w:eastAsia="华文楷体"/>
          <w:sz w:val="28"/>
          <w:szCs w:val="28"/>
        </w:rPr>
        <w:t>月称菩萨这些安立胜义谛和安立名言谛的时候</w:t>
      </w:r>
      <w:ins w:id="1571" w:author="Administrator" w:date="2015-12-31T00:21:43Z">
        <w:r>
          <w:rPr>
            <w:rFonts w:hint="eastAsia" w:ascii="华文楷体" w:hAnsi="华文楷体" w:eastAsia="华文楷体"/>
            <w:sz w:val="28"/>
            <w:szCs w:val="28"/>
            <w:lang w:eastAsia="zh-CN"/>
          </w:rPr>
          <w:t>，</w:t>
        </w:r>
      </w:ins>
      <w:r>
        <w:rPr>
          <w:rFonts w:hint="eastAsia" w:ascii="华文楷体" w:hAnsi="华文楷体" w:eastAsia="华文楷体"/>
          <w:sz w:val="28"/>
          <w:szCs w:val="28"/>
        </w:rPr>
        <w:t>把这些问题早就讲完了，他讲实相的时候绝对不可能说是就说有哪些很大的问题遗留下来了，像</w:t>
      </w:r>
      <w:ins w:id="1572" w:author="Administrator" w:date="2015-12-31T00:21:58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被别人抓住辫子的情况完全没有</w:t>
      </w:r>
      <w:ins w:id="1573" w:author="Administrator" w:date="2015-12-28T01:58:17Z">
        <w:r>
          <w:rPr>
            <w:rFonts w:hint="eastAsia" w:ascii="华文楷体" w:hAnsi="华文楷体" w:eastAsia="华文楷体"/>
            <w:sz w:val="28"/>
            <w:szCs w:val="28"/>
            <w:lang w:eastAsia="zh-CN"/>
          </w:rPr>
          <w:t>。</w:t>
        </w:r>
      </w:ins>
    </w:p>
    <w:p>
      <w:pPr>
        <w:ind w:firstLine="570"/>
        <w:rPr>
          <w:ins w:id="1574" w:author="Administrator" w:date="2015-12-28T01:59:22Z"/>
          <w:rFonts w:hint="eastAsia" w:ascii="黑体" w:hAnsi="黑体" w:eastAsia="黑体" w:cs="黑体"/>
          <w:i w:val="0"/>
          <w:color w:val="000000"/>
          <w:sz w:val="28"/>
          <w:szCs w:val="28"/>
          <w:lang w:eastAsia="zh-CN"/>
        </w:rPr>
      </w:pPr>
      <w:ins w:id="1575" w:author="Administrator" w:date="2015-12-28T01:59:07Z">
        <w:r>
          <w:rPr>
            <w:rFonts w:hint="eastAsia" w:ascii="黑体" w:hAnsi="黑体" w:eastAsia="黑体" w:cs="黑体"/>
            <w:sz w:val="28"/>
            <w:szCs w:val="28"/>
            <w:lang w:eastAsia="zh-CN"/>
            <w:rPrChange w:id="1576" w:author="Administrator" w:date="2015-12-28T01:59:18Z">
              <w:rPr>
                <w:rFonts w:hint="eastAsia" w:ascii="华文楷体" w:hAnsi="华文楷体" w:eastAsia="华文楷体"/>
                <w:sz w:val="28"/>
                <w:szCs w:val="28"/>
                <w:lang w:eastAsia="zh-CN"/>
              </w:rPr>
            </w:rPrChange>
          </w:rPr>
          <w:t>【</w:t>
        </w:r>
      </w:ins>
      <w:ins w:id="1577" w:author="Administrator" w:date="2015-12-28T01:59:05Z">
        <w:r>
          <w:rPr>
            <w:rFonts w:hint="eastAsia" w:ascii="黑体" w:hAnsi="黑体" w:eastAsia="黑体" w:cs="黑体"/>
            <w:i w:val="0"/>
            <w:color w:val="000000"/>
            <w:sz w:val="28"/>
            <w:szCs w:val="28"/>
            <w:rPrChange w:id="1578" w:author="Administrator" w:date="2015-12-28T01:59:18Z">
              <w:rPr>
                <w:rFonts w:ascii="华文楷体" w:hAnsi="华文楷体" w:eastAsia="华文楷体" w:cs="华文楷体"/>
                <w:i w:val="0"/>
                <w:color w:val="000000"/>
                <w:sz w:val="28"/>
                <w:szCs w:val="28"/>
              </w:rPr>
            </w:rPrChange>
          </w:rPr>
          <w:t>怀有这种念头来挑剔过失，结果就成了无有任何实质可言的空口虚谈</w:t>
        </w:r>
      </w:ins>
      <w:ins w:id="1579" w:author="Administrator" w:date="2015-12-28T01:59:05Z">
        <w:r>
          <w:rPr>
            <w:rFonts w:hint="eastAsia" w:ascii="黑体" w:hAnsi="黑体" w:eastAsia="黑体" w:cs="黑体"/>
            <w:i w:val="0"/>
            <w:color w:val="000000"/>
            <w:sz w:val="28"/>
            <w:szCs w:val="28"/>
            <w:rPrChange w:id="1580" w:author="Administrator" w:date="2015-12-28T01:59:18Z">
              <w:rPr>
                <w:rFonts w:ascii="宋体" w:hAnsi="宋体" w:eastAsia="宋体" w:cs="宋体"/>
                <w:i w:val="0"/>
                <w:color w:val="000000"/>
                <w:sz w:val="28"/>
                <w:szCs w:val="28"/>
              </w:rPr>
            </w:rPrChange>
          </w:rPr>
          <w:t>,</w:t>
        </w:r>
      </w:ins>
      <w:ins w:id="1581" w:author="Administrator" w:date="2015-12-28T01:59:13Z">
        <w:r>
          <w:rPr>
            <w:rFonts w:hint="eastAsia" w:ascii="黑体" w:hAnsi="黑体" w:eastAsia="黑体" w:cs="黑体"/>
            <w:i w:val="0"/>
            <w:color w:val="000000"/>
            <w:sz w:val="28"/>
            <w:szCs w:val="28"/>
            <w:lang w:eastAsia="zh-CN"/>
            <w:rPrChange w:id="1582" w:author="Administrator" w:date="2015-12-28T01:59:18Z">
              <w:rPr>
                <w:rFonts w:hint="eastAsia" w:ascii="宋体" w:hAnsi="宋体" w:eastAsia="宋体" w:cs="宋体"/>
                <w:i w:val="0"/>
                <w:color w:val="000000"/>
                <w:sz w:val="28"/>
                <w:szCs w:val="28"/>
                <w:lang w:eastAsia="zh-CN"/>
              </w:rPr>
            </w:rPrChange>
          </w:rPr>
          <w:t>】</w:t>
        </w:r>
      </w:ins>
    </w:p>
    <w:p>
      <w:pPr>
        <w:ind w:firstLine="570"/>
        <w:rPr>
          <w:ins w:id="1583" w:author="Administrator" w:date="2015-12-28T02:02:55Z"/>
          <w:rFonts w:hint="eastAsia" w:ascii="华文楷体" w:hAnsi="华文楷体" w:eastAsia="华文楷体"/>
          <w:sz w:val="28"/>
          <w:szCs w:val="28"/>
          <w:lang w:eastAsia="zh-CN"/>
        </w:rPr>
      </w:pPr>
      <w:del w:id="1584" w:author="Administrator" w:date="2015-12-28T01:59:30Z">
        <w:r>
          <w:rPr>
            <w:rFonts w:hint="eastAsia" w:ascii="华文楷体" w:hAnsi="华文楷体" w:eastAsia="华文楷体"/>
            <w:sz w:val="28"/>
            <w:szCs w:val="28"/>
          </w:rPr>
          <w:delText>，怀有这种念头来挑剔过失结果就成了无有任何实质可言的空口虚谈，</w:delText>
        </w:r>
      </w:del>
      <w:r>
        <w:rPr>
          <w:rFonts w:hint="eastAsia" w:ascii="华文楷体" w:hAnsi="华文楷体" w:eastAsia="华文楷体"/>
          <w:sz w:val="28"/>
          <w:szCs w:val="28"/>
        </w:rPr>
        <w:t>那么就说是怀有这样念头的挑剔过失的结果就成了没有任何实质可言的空口虚谈了</w:t>
      </w:r>
      <w:ins w:id="1585" w:author="Administrator" w:date="2015-12-23T23:34:07Z">
        <w:r>
          <w:rPr>
            <w:rFonts w:hint="eastAsia" w:ascii="华文楷体" w:hAnsi="华文楷体" w:eastAsia="华文楷体"/>
            <w:sz w:val="28"/>
            <w:szCs w:val="28"/>
            <w:lang w:eastAsia="zh-CN"/>
          </w:rPr>
          <w:t>。</w:t>
        </w:r>
      </w:ins>
      <w:del w:id="1586" w:author="Administrator" w:date="2015-12-23T23:34:06Z">
        <w:r>
          <w:rPr>
            <w:rFonts w:hint="eastAsia" w:ascii="华文楷体" w:hAnsi="华文楷体" w:eastAsia="华文楷体"/>
            <w:sz w:val="28"/>
            <w:szCs w:val="28"/>
          </w:rPr>
          <w:delText>，</w:delText>
        </w:r>
      </w:del>
      <w:r>
        <w:rPr>
          <w:rFonts w:hint="eastAsia" w:ascii="华文楷体" w:hAnsi="华文楷体" w:eastAsia="华文楷体"/>
          <w:sz w:val="28"/>
          <w:szCs w:val="28"/>
        </w:rPr>
        <w:t>因为中观宗</w:t>
      </w:r>
      <w:ins w:id="1587" w:author="Administrator" w:date="2015-12-28T02:00:11Z">
        <w:r>
          <w:rPr>
            <w:rFonts w:hint="eastAsia" w:ascii="华文楷体" w:hAnsi="华文楷体" w:eastAsia="华文楷体"/>
            <w:sz w:val="28"/>
            <w:szCs w:val="28"/>
            <w:lang w:eastAsia="zh-CN"/>
          </w:rPr>
          <w:t>它</w:t>
        </w:r>
      </w:ins>
      <w:del w:id="1588" w:author="Administrator" w:date="2015-12-28T02:00:09Z">
        <w:r>
          <w:rPr>
            <w:rFonts w:hint="eastAsia" w:ascii="华文楷体" w:hAnsi="华文楷体" w:eastAsia="华文楷体"/>
            <w:sz w:val="28"/>
            <w:szCs w:val="28"/>
          </w:rPr>
          <w:delText>他</w:delText>
        </w:r>
      </w:del>
      <w:r>
        <w:rPr>
          <w:rFonts w:hint="eastAsia" w:ascii="华文楷体" w:hAnsi="华文楷体" w:eastAsia="华文楷体"/>
          <w:sz w:val="28"/>
          <w:szCs w:val="28"/>
        </w:rPr>
        <w:t>讲的很清楚，如果说是按照自</w:t>
      </w:r>
      <w:ins w:id="1589" w:author="Administrator" w:date="2015-12-23T23:34:13Z">
        <w:r>
          <w:rPr>
            <w:rFonts w:hint="eastAsia" w:ascii="华文楷体" w:hAnsi="华文楷体" w:eastAsia="华文楷体"/>
            <w:sz w:val="28"/>
            <w:szCs w:val="28"/>
            <w:lang w:eastAsia="zh-CN"/>
          </w:rPr>
          <w:t>续</w:t>
        </w:r>
      </w:ins>
      <w:del w:id="1590" w:author="Administrator" w:date="2015-12-23T23:34:10Z">
        <w:r>
          <w:rPr>
            <w:rFonts w:hint="eastAsia" w:ascii="华文楷体" w:hAnsi="华文楷体" w:eastAsia="华文楷体"/>
            <w:sz w:val="28"/>
            <w:szCs w:val="28"/>
          </w:rPr>
          <w:delText>序</w:delText>
        </w:r>
      </w:del>
      <w:r>
        <w:rPr>
          <w:rFonts w:hint="eastAsia" w:ascii="华文楷体" w:hAnsi="华文楷体" w:eastAsia="华文楷体"/>
          <w:sz w:val="28"/>
          <w:szCs w:val="28"/>
        </w:rPr>
        <w:t>派的观点来看的时候</w:t>
      </w:r>
      <w:ins w:id="1591" w:author="Administrator" w:date="2015-12-28T02:00:17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就说是一切万法在胜义谛当中不存在，名言谛当中这些安立的差别都有，</w:t>
      </w:r>
      <w:ins w:id="1592" w:author="Administrator" w:date="2015-12-28T02:00:24Z">
        <w:r>
          <w:rPr>
            <w:rFonts w:hint="eastAsia" w:ascii="华文楷体" w:hAnsi="华文楷体" w:eastAsia="华文楷体"/>
            <w:sz w:val="28"/>
            <w:szCs w:val="28"/>
            <w:lang w:eastAsia="zh-CN"/>
          </w:rPr>
          <w:t>它</w:t>
        </w:r>
      </w:ins>
      <w:del w:id="1593" w:author="Administrator" w:date="2015-12-28T02:00:23Z">
        <w:r>
          <w:rPr>
            <w:rFonts w:hint="eastAsia" w:ascii="华文楷体" w:hAnsi="华文楷体" w:eastAsia="华文楷体"/>
            <w:sz w:val="28"/>
            <w:szCs w:val="28"/>
          </w:rPr>
          <w:delText>他</w:delText>
        </w:r>
      </w:del>
      <w:r>
        <w:rPr>
          <w:rFonts w:hint="eastAsia" w:ascii="华文楷体" w:hAnsi="华文楷体" w:eastAsia="华文楷体"/>
          <w:sz w:val="28"/>
          <w:szCs w:val="28"/>
        </w:rPr>
        <w:t>因为是一本体</w:t>
      </w:r>
      <w:ins w:id="1594" w:author="Administrator" w:date="2015-12-23T23:34:23Z">
        <w:r>
          <w:rPr>
            <w:rFonts w:hint="eastAsia" w:ascii="华文楷体" w:hAnsi="华文楷体" w:eastAsia="华文楷体"/>
            <w:sz w:val="28"/>
            <w:szCs w:val="28"/>
            <w:lang w:eastAsia="zh-CN"/>
          </w:rPr>
          <w:t>、</w:t>
        </w:r>
      </w:ins>
      <w:del w:id="1595" w:author="Administrator" w:date="2015-12-23T23:34:24Z">
        <w:r>
          <w:rPr>
            <w:rFonts w:hint="eastAsia" w:ascii="华文楷体" w:hAnsi="华文楷体" w:eastAsia="华文楷体"/>
            <w:sz w:val="28"/>
            <w:szCs w:val="28"/>
          </w:rPr>
          <w:delText>义</w:delText>
        </w:r>
      </w:del>
      <w:ins w:id="1596" w:author="Administrator" w:date="2015-12-23T23:34:34Z">
        <w:r>
          <w:rPr>
            <w:rFonts w:hint="eastAsia" w:ascii="华文楷体" w:hAnsi="华文楷体" w:eastAsia="华文楷体"/>
            <w:sz w:val="28"/>
            <w:szCs w:val="28"/>
            <w:lang w:eastAsia="zh-CN"/>
          </w:rPr>
          <w:t>异</w:t>
        </w:r>
      </w:ins>
      <w:r>
        <w:rPr>
          <w:rFonts w:hint="eastAsia" w:ascii="华文楷体" w:hAnsi="华文楷体" w:eastAsia="华文楷体"/>
          <w:sz w:val="28"/>
          <w:szCs w:val="28"/>
        </w:rPr>
        <w:t>反体，一个本体上面显现的角度叫世俗</w:t>
      </w:r>
      <w:ins w:id="1597" w:author="Administrator" w:date="2015-12-23T23:34:43Z">
        <w:r>
          <w:rPr>
            <w:rFonts w:hint="eastAsia" w:ascii="华文楷体" w:hAnsi="华文楷体" w:eastAsia="华文楷体"/>
            <w:sz w:val="28"/>
            <w:szCs w:val="28"/>
            <w:lang w:eastAsia="zh-CN"/>
          </w:rPr>
          <w:t>、</w:t>
        </w:r>
      </w:ins>
      <w:del w:id="1598" w:author="Administrator" w:date="2015-12-23T23:34:43Z">
        <w:r>
          <w:rPr>
            <w:rFonts w:hint="eastAsia" w:ascii="华文楷体" w:hAnsi="华文楷体" w:eastAsia="华文楷体"/>
            <w:sz w:val="28"/>
            <w:szCs w:val="28"/>
          </w:rPr>
          <w:delText>，</w:delText>
        </w:r>
      </w:del>
      <w:r>
        <w:rPr>
          <w:rFonts w:hint="eastAsia" w:ascii="华文楷体" w:hAnsi="华文楷体" w:eastAsia="华文楷体"/>
          <w:sz w:val="28"/>
          <w:szCs w:val="28"/>
        </w:rPr>
        <w:t>空性的角度叫胜义</w:t>
      </w:r>
      <w:ins w:id="1599" w:author="Administrator" w:date="2015-12-23T23:35:31Z">
        <w:r>
          <w:rPr>
            <w:rFonts w:hint="eastAsia" w:ascii="华文楷体" w:hAnsi="华文楷体" w:eastAsia="华文楷体"/>
            <w:sz w:val="28"/>
            <w:szCs w:val="28"/>
            <w:lang w:eastAsia="zh-CN"/>
          </w:rPr>
          <w:t>。</w:t>
        </w:r>
      </w:ins>
      <w:del w:id="1600" w:author="Administrator" w:date="2015-12-23T23:35:31Z">
        <w:r>
          <w:rPr>
            <w:rFonts w:hint="eastAsia" w:ascii="华文楷体" w:hAnsi="华文楷体" w:eastAsia="华文楷体"/>
            <w:sz w:val="28"/>
            <w:szCs w:val="28"/>
          </w:rPr>
          <w:delText>，</w:delText>
        </w:r>
      </w:del>
      <w:r>
        <w:rPr>
          <w:rFonts w:hint="eastAsia" w:ascii="华文楷体" w:hAnsi="华文楷体" w:eastAsia="华文楷体"/>
          <w:sz w:val="28"/>
          <w:szCs w:val="28"/>
        </w:rPr>
        <w:t>所以说</w:t>
      </w:r>
      <w:ins w:id="1601" w:author="Administrator" w:date="2015-12-28T02:00:34Z">
        <w:r>
          <w:rPr>
            <w:rFonts w:hint="eastAsia" w:ascii="华文楷体" w:hAnsi="华文楷体" w:eastAsia="华文楷体"/>
            <w:sz w:val="28"/>
            <w:szCs w:val="28"/>
            <w:lang w:eastAsia="zh-CN"/>
          </w:rPr>
          <w:t>它</w:t>
        </w:r>
      </w:ins>
      <w:del w:id="1602" w:author="Administrator" w:date="2015-12-28T02:00:33Z">
        <w:r>
          <w:rPr>
            <w:rFonts w:hint="eastAsia" w:ascii="华文楷体" w:hAnsi="华文楷体" w:eastAsia="华文楷体"/>
            <w:sz w:val="28"/>
            <w:szCs w:val="28"/>
          </w:rPr>
          <w:delText>他</w:delText>
        </w:r>
      </w:del>
      <w:r>
        <w:rPr>
          <w:rFonts w:hint="eastAsia" w:ascii="华文楷体" w:hAnsi="华文楷体" w:eastAsia="华文楷体"/>
          <w:sz w:val="28"/>
          <w:szCs w:val="28"/>
        </w:rPr>
        <w:t>讲的胜义只是一</w:t>
      </w:r>
      <w:del w:id="1603" w:author="Administrator" w:date="2015-12-31T00:22:42Z">
        <w:r>
          <w:rPr>
            <w:rFonts w:hint="eastAsia" w:ascii="华文楷体" w:hAnsi="华文楷体" w:eastAsia="华文楷体"/>
            <w:sz w:val="28"/>
            <w:szCs w:val="28"/>
          </w:rPr>
          <w:delText>个</w:delText>
        </w:r>
      </w:del>
      <w:r>
        <w:rPr>
          <w:rFonts w:hint="eastAsia" w:ascii="华文楷体" w:hAnsi="华文楷体" w:eastAsia="华文楷体"/>
          <w:sz w:val="28"/>
          <w:szCs w:val="28"/>
        </w:rPr>
        <w:t>本体当中的另外一个侧面，另外一个侧面</w:t>
      </w:r>
      <w:ins w:id="1604" w:author="Administrator" w:date="2015-12-31T00:23:43Z">
        <w:r>
          <w:rPr>
            <w:rFonts w:hint="eastAsia" w:ascii="华文楷体" w:hAnsi="华文楷体" w:eastAsia="华文楷体"/>
            <w:sz w:val="28"/>
            <w:szCs w:val="28"/>
            <w:lang w:eastAsia="zh-CN"/>
          </w:rPr>
          <w:t>，</w:t>
        </w:r>
      </w:ins>
      <w:r>
        <w:rPr>
          <w:rFonts w:hint="eastAsia" w:ascii="华文楷体" w:hAnsi="华文楷体" w:eastAsia="华文楷体"/>
          <w:sz w:val="28"/>
          <w:szCs w:val="28"/>
        </w:rPr>
        <w:t>和这个空性无二的这个显现呢</w:t>
      </w:r>
      <w:ins w:id="1605" w:author="Administrator" w:date="2015-12-23T23:34:55Z">
        <w:r>
          <w:rPr>
            <w:rFonts w:hint="eastAsia" w:ascii="华文楷体" w:hAnsi="华文楷体" w:eastAsia="华文楷体"/>
            <w:sz w:val="28"/>
            <w:szCs w:val="28"/>
            <w:lang w:eastAsia="zh-CN"/>
          </w:rPr>
          <w:t>，</w:t>
        </w:r>
      </w:ins>
      <w:ins w:id="1606" w:author="Administrator" w:date="2015-12-28T02:00:43Z">
        <w:r>
          <w:rPr>
            <w:rFonts w:hint="eastAsia" w:ascii="华文楷体" w:hAnsi="华文楷体" w:eastAsia="华文楷体"/>
            <w:sz w:val="28"/>
            <w:szCs w:val="28"/>
            <w:lang w:eastAsia="zh-CN"/>
          </w:rPr>
          <w:t>它</w:t>
        </w:r>
      </w:ins>
      <w:del w:id="1607" w:author="Administrator" w:date="2015-12-28T02:00:42Z">
        <w:r>
          <w:rPr>
            <w:rFonts w:hint="eastAsia" w:ascii="华文楷体" w:hAnsi="华文楷体" w:eastAsia="华文楷体"/>
            <w:sz w:val="28"/>
            <w:szCs w:val="28"/>
          </w:rPr>
          <w:delText>他</w:delText>
        </w:r>
      </w:del>
      <w:r>
        <w:rPr>
          <w:rFonts w:hint="eastAsia" w:ascii="华文楷体" w:hAnsi="华文楷体" w:eastAsia="华文楷体"/>
          <w:sz w:val="28"/>
          <w:szCs w:val="28"/>
        </w:rPr>
        <w:t>在世俗谛当中安立，那么如果按照应成派的观点来讲的时候呢，这些在究竟的胜义当中的确不存在的</w:t>
      </w:r>
      <w:ins w:id="1608" w:author="Administrator" w:date="2015-12-28T02:00:50Z">
        <w:r>
          <w:rPr>
            <w:rFonts w:hint="eastAsia" w:ascii="华文楷体" w:hAnsi="华文楷体" w:eastAsia="华文楷体"/>
            <w:sz w:val="28"/>
            <w:szCs w:val="28"/>
            <w:lang w:eastAsia="zh-CN"/>
          </w:rPr>
          <w:t>，</w:t>
        </w:r>
      </w:ins>
      <w:r>
        <w:rPr>
          <w:rFonts w:hint="eastAsia" w:ascii="华文楷体" w:hAnsi="华文楷体" w:eastAsia="华文楷体"/>
          <w:sz w:val="28"/>
          <w:szCs w:val="28"/>
        </w:rPr>
        <w:t>哪里有呢？的确是没有的</w:t>
      </w:r>
      <w:ins w:id="1609" w:author="Administrator" w:date="2015-12-23T23:35:50Z">
        <w:r>
          <w:rPr>
            <w:rFonts w:hint="eastAsia" w:ascii="华文楷体" w:hAnsi="华文楷体" w:eastAsia="华文楷体"/>
            <w:sz w:val="28"/>
            <w:szCs w:val="28"/>
            <w:lang w:eastAsia="zh-CN"/>
          </w:rPr>
          <w:t>。</w:t>
        </w:r>
      </w:ins>
      <w:del w:id="1610" w:author="Administrator" w:date="2015-12-23T23:35:50Z">
        <w:r>
          <w:rPr>
            <w:rFonts w:hint="eastAsia" w:ascii="华文楷体" w:hAnsi="华文楷体" w:eastAsia="华文楷体"/>
            <w:sz w:val="28"/>
            <w:szCs w:val="28"/>
          </w:rPr>
          <w:delText>，</w:delText>
        </w:r>
      </w:del>
      <w:r>
        <w:rPr>
          <w:rFonts w:hint="eastAsia" w:ascii="华文楷体" w:hAnsi="华文楷体" w:eastAsia="华文楷体"/>
          <w:sz w:val="28"/>
          <w:szCs w:val="28"/>
        </w:rPr>
        <w:t>他在入根本慧定的人面前抉择的时候</w:t>
      </w:r>
      <w:ins w:id="1611" w:author="Administrator" w:date="2015-12-31T00:23:57Z">
        <w:r>
          <w:rPr>
            <w:rFonts w:hint="eastAsia" w:ascii="华文楷体" w:hAnsi="华文楷体" w:eastAsia="华文楷体"/>
            <w:sz w:val="28"/>
            <w:szCs w:val="28"/>
            <w:lang w:eastAsia="zh-CN"/>
          </w:rPr>
          <w:t>，</w:t>
        </w:r>
      </w:ins>
      <w:r>
        <w:rPr>
          <w:rFonts w:hint="eastAsia" w:ascii="华文楷体" w:hAnsi="华文楷体" w:eastAsia="华文楷体"/>
          <w:sz w:val="28"/>
          <w:szCs w:val="28"/>
        </w:rPr>
        <w:t>纯粹没有</w:t>
      </w:r>
      <w:ins w:id="1612" w:author="Administrator" w:date="2015-12-31T00:23:05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一切万法的差别法，都是一</w:t>
      </w:r>
      <w:ins w:id="1613" w:author="Administrator" w:date="2015-12-23T23:36:05Z">
        <w:r>
          <w:rPr>
            <w:rFonts w:hint="eastAsia" w:ascii="华文楷体" w:hAnsi="华文楷体" w:eastAsia="华文楷体"/>
            <w:sz w:val="28"/>
            <w:szCs w:val="28"/>
            <w:lang w:eastAsia="zh-CN"/>
          </w:rPr>
          <w:t>味</w:t>
        </w:r>
      </w:ins>
      <w:del w:id="1614" w:author="Administrator" w:date="2015-12-23T23:35:58Z">
        <w:r>
          <w:rPr>
            <w:rFonts w:hint="eastAsia" w:ascii="华文楷体" w:hAnsi="华文楷体" w:eastAsia="华文楷体"/>
            <w:sz w:val="28"/>
            <w:szCs w:val="28"/>
          </w:rPr>
          <w:delText>位</w:delText>
        </w:r>
      </w:del>
      <w:r>
        <w:rPr>
          <w:rFonts w:hint="eastAsia" w:ascii="华文楷体" w:hAnsi="华文楷体" w:eastAsia="华文楷体"/>
          <w:sz w:val="28"/>
          <w:szCs w:val="28"/>
        </w:rPr>
        <w:t>平等的，所以也不会存在过失呀</w:t>
      </w:r>
      <w:ins w:id="1615" w:author="Administrator" w:date="2015-12-23T23:36:25Z">
        <w:r>
          <w:rPr>
            <w:rFonts w:hint="eastAsia" w:ascii="华文楷体" w:hAnsi="华文楷体" w:eastAsia="华文楷体"/>
            <w:sz w:val="28"/>
            <w:szCs w:val="28"/>
            <w:lang w:eastAsia="zh-CN"/>
          </w:rPr>
          <w:t>。</w:t>
        </w:r>
      </w:ins>
      <w:ins w:id="1616" w:author="Administrator" w:date="2015-12-28T02:01:04Z">
        <w:r>
          <w:rPr>
            <w:rFonts w:hint="eastAsia" w:ascii="华文楷体" w:hAnsi="华文楷体" w:eastAsia="华文楷体"/>
            <w:sz w:val="28"/>
            <w:szCs w:val="28"/>
            <w:lang w:eastAsia="zh-CN"/>
          </w:rPr>
          <w:t>《</w:t>
        </w:r>
      </w:ins>
      <w:del w:id="1617" w:author="Administrator" w:date="2015-12-23T23:36:24Z">
        <w:r>
          <w:rPr>
            <w:rFonts w:hint="eastAsia" w:ascii="华文楷体" w:hAnsi="华文楷体" w:eastAsia="华文楷体"/>
            <w:sz w:val="28"/>
            <w:szCs w:val="28"/>
          </w:rPr>
          <w:delText>，</w:delText>
        </w:r>
      </w:del>
      <w:r>
        <w:rPr>
          <w:rFonts w:hint="eastAsia" w:ascii="华文楷体" w:hAnsi="华文楷体" w:eastAsia="华文楷体"/>
          <w:sz w:val="28"/>
          <w:szCs w:val="28"/>
        </w:rPr>
        <w:t>入中论</w:t>
      </w:r>
      <w:ins w:id="1618" w:author="Administrator" w:date="2015-12-28T02:01:06Z">
        <w:r>
          <w:rPr>
            <w:rFonts w:hint="eastAsia" w:ascii="华文楷体" w:hAnsi="华文楷体" w:eastAsia="华文楷体"/>
            <w:sz w:val="28"/>
            <w:szCs w:val="28"/>
            <w:lang w:eastAsia="zh-CN"/>
          </w:rPr>
          <w:t>》</w:t>
        </w:r>
      </w:ins>
      <w:r>
        <w:rPr>
          <w:rFonts w:hint="eastAsia" w:ascii="华文楷体" w:hAnsi="华文楷体" w:eastAsia="华文楷体"/>
          <w:sz w:val="28"/>
          <w:szCs w:val="28"/>
        </w:rPr>
        <w:t>当中也是这样讲的，如果你这样承许一切万法无自性，你违背了</w:t>
      </w:r>
      <w:ins w:id="1619" w:author="Administrator" w:date="2015-12-28T02:01:54Z">
        <w:r>
          <w:rPr>
            <w:rFonts w:hint="eastAsia" w:ascii="华文楷体" w:hAnsi="华文楷体" w:eastAsia="华文楷体"/>
            <w:sz w:val="28"/>
            <w:szCs w:val="28"/>
          </w:rPr>
          <w:t>世间的</w:t>
        </w:r>
      </w:ins>
      <w:ins w:id="1620" w:author="Administrator" w:date="2015-12-28T02:01:21Z">
        <w:r>
          <w:rPr>
            <w:rFonts w:hint="eastAsia" w:ascii="华文楷体" w:hAnsi="华文楷体" w:eastAsia="华文楷体"/>
            <w:sz w:val="28"/>
            <w:szCs w:val="28"/>
            <w:lang w:eastAsia="zh-CN"/>
          </w:rPr>
          <w:t>、</w:t>
        </w:r>
      </w:ins>
      <w:ins w:id="1621" w:author="Administrator" w:date="2015-12-28T02:01:23Z">
        <w:r>
          <w:rPr>
            <w:rFonts w:hint="eastAsia" w:ascii="华文楷体" w:hAnsi="华文楷体" w:eastAsia="华文楷体"/>
            <w:sz w:val="28"/>
            <w:szCs w:val="28"/>
            <w:lang w:eastAsia="zh-CN"/>
          </w:rPr>
          <w:t>有</w:t>
        </w:r>
      </w:ins>
      <w:r>
        <w:rPr>
          <w:rFonts w:hint="eastAsia" w:ascii="华文楷体" w:hAnsi="华文楷体" w:eastAsia="华文楷体"/>
          <w:sz w:val="28"/>
          <w:szCs w:val="28"/>
        </w:rPr>
        <w:t>世间的妨害，我们说没有世间的妨害，我们这个抉择的是一切万法的实相，不是在抉择一切万法的世俗的安立，所以说这个过失没办法安立在这个抉择实相的</w:t>
      </w:r>
      <w:ins w:id="1622" w:author="Administrator" w:date="2015-12-31T00:24:30Z">
        <w:r>
          <w:rPr>
            <w:rFonts w:hint="eastAsia" w:ascii="华文楷体" w:hAnsi="华文楷体" w:eastAsia="华文楷体"/>
            <w:sz w:val="28"/>
            <w:szCs w:val="28"/>
            <w:lang w:eastAsia="zh-CN"/>
          </w:rPr>
          <w:t>这块</w:t>
        </w:r>
      </w:ins>
      <w:r>
        <w:rPr>
          <w:rFonts w:hint="eastAsia" w:ascii="华文楷体" w:hAnsi="华文楷体" w:eastAsia="华文楷体"/>
          <w:sz w:val="28"/>
          <w:szCs w:val="28"/>
        </w:rPr>
        <w:t>上面，所以说这个方面实际上早就讲完了</w:t>
      </w:r>
      <w:ins w:id="1623" w:author="Administrator" w:date="2015-12-23T23:36:41Z">
        <w:r>
          <w:rPr>
            <w:rFonts w:hint="eastAsia" w:ascii="华文楷体" w:hAnsi="华文楷体" w:eastAsia="华文楷体"/>
            <w:sz w:val="28"/>
            <w:szCs w:val="28"/>
            <w:lang w:eastAsia="zh-CN"/>
          </w:rPr>
          <w:t>。</w:t>
        </w:r>
      </w:ins>
      <w:del w:id="1624" w:author="Administrator" w:date="2015-12-23T23:36:40Z">
        <w:r>
          <w:rPr>
            <w:rFonts w:hint="eastAsia" w:ascii="华文楷体" w:hAnsi="华文楷体" w:eastAsia="华文楷体"/>
            <w:sz w:val="28"/>
            <w:szCs w:val="28"/>
          </w:rPr>
          <w:delText>，</w:delText>
        </w:r>
      </w:del>
      <w:r>
        <w:rPr>
          <w:rFonts w:hint="eastAsia" w:ascii="华文楷体" w:hAnsi="华文楷体" w:eastAsia="华文楷体"/>
          <w:sz w:val="28"/>
          <w:szCs w:val="28"/>
        </w:rPr>
        <w:t>所以说在这样一种前提之下麦彭仁波切说呢，这样一种挑剔过失就成了无有任何实质可言的空口虚谈了，原因就在这里</w:t>
      </w:r>
      <w:ins w:id="1625" w:author="Administrator" w:date="2015-12-23T23:36:52Z">
        <w:r>
          <w:rPr>
            <w:rFonts w:hint="eastAsia" w:ascii="华文楷体" w:hAnsi="华文楷体" w:eastAsia="华文楷体"/>
            <w:sz w:val="28"/>
            <w:szCs w:val="28"/>
            <w:lang w:eastAsia="zh-CN"/>
          </w:rPr>
          <w:t>。</w:t>
        </w:r>
      </w:ins>
    </w:p>
    <w:p>
      <w:pPr>
        <w:ind w:firstLine="570"/>
        <w:rPr>
          <w:ins w:id="1626" w:author="Administrator" w:date="2015-12-28T02:03:15Z"/>
          <w:rFonts w:hint="eastAsia" w:ascii="华文楷体" w:hAnsi="华文楷体" w:eastAsia="华文楷体"/>
          <w:sz w:val="28"/>
          <w:szCs w:val="28"/>
        </w:rPr>
      </w:pPr>
      <w:ins w:id="1627" w:author="Administrator" w:date="2015-12-28T02:02:47Z">
        <w:r>
          <w:rPr>
            <w:rFonts w:hint="eastAsia" w:ascii="黑体" w:hAnsi="黑体" w:eastAsia="黑体" w:cs="黑体"/>
            <w:sz w:val="28"/>
            <w:szCs w:val="28"/>
            <w:lang w:eastAsia="zh-CN"/>
            <w:rPrChange w:id="1628" w:author="Administrator" w:date="2015-12-28T02:02:53Z">
              <w:rPr>
                <w:rFonts w:hint="eastAsia" w:ascii="华文楷体" w:hAnsi="华文楷体" w:eastAsia="华文楷体"/>
                <w:sz w:val="28"/>
                <w:szCs w:val="28"/>
                <w:lang w:eastAsia="zh-CN"/>
              </w:rPr>
            </w:rPrChange>
          </w:rPr>
          <w:t>【</w:t>
        </w:r>
      </w:ins>
      <w:ins w:id="1629" w:author="Administrator" w:date="2015-12-28T02:02:44Z">
        <w:r>
          <w:rPr>
            <w:rFonts w:hint="eastAsia" w:ascii="黑体" w:hAnsi="黑体" w:eastAsia="黑体" w:cs="黑体"/>
            <w:i w:val="0"/>
            <w:color w:val="000000"/>
            <w:sz w:val="28"/>
            <w:szCs w:val="28"/>
            <w:rPrChange w:id="1630" w:author="Administrator" w:date="2015-12-28T02:02:53Z">
              <w:rPr>
                <w:rFonts w:ascii="华文楷体" w:hAnsi="华文楷体" w:eastAsia="华文楷体" w:cs="华文楷体"/>
                <w:i w:val="0"/>
                <w:color w:val="000000"/>
                <w:sz w:val="28"/>
                <w:szCs w:val="28"/>
              </w:rPr>
            </w:rPrChange>
          </w:rPr>
          <w:t>诚如圣天论师所说</w:t>
        </w:r>
      </w:ins>
      <w:ins w:id="1631" w:author="Administrator" w:date="2015-12-28T02:02:44Z">
        <w:r>
          <w:rPr>
            <w:rFonts w:hint="eastAsia" w:ascii="黑体" w:hAnsi="黑体" w:eastAsia="黑体" w:cs="黑体"/>
            <w:i w:val="0"/>
            <w:color w:val="000000"/>
            <w:sz w:val="28"/>
            <w:szCs w:val="28"/>
            <w:rPrChange w:id="1632" w:author="Administrator" w:date="2015-12-28T02:02:53Z">
              <w:rPr>
                <w:rFonts w:ascii="宋体" w:hAnsi="宋体" w:eastAsia="宋体" w:cs="宋体"/>
                <w:i w:val="0"/>
                <w:color w:val="000000"/>
                <w:sz w:val="28"/>
                <w:szCs w:val="28"/>
              </w:rPr>
            </w:rPrChange>
          </w:rPr>
          <w:t>:</w:t>
        </w:r>
      </w:ins>
      <w:ins w:id="1633" w:author="Administrator" w:date="2015-12-28T02:02:44Z">
        <w:r>
          <w:rPr>
            <w:rFonts w:hint="eastAsia" w:ascii="黑体" w:hAnsi="黑体" w:eastAsia="黑体" w:cs="黑体"/>
            <w:i w:val="0"/>
            <w:color w:val="000000"/>
            <w:sz w:val="28"/>
            <w:szCs w:val="28"/>
            <w:rPrChange w:id="1634" w:author="Administrator" w:date="2015-12-28T02:02:53Z">
              <w:rPr>
                <w:rFonts w:ascii="华文楷体" w:hAnsi="华文楷体" w:eastAsia="华文楷体" w:cs="华文楷体"/>
                <w:i w:val="0"/>
                <w:color w:val="000000"/>
                <w:sz w:val="28"/>
                <w:szCs w:val="28"/>
              </w:rPr>
            </w:rPrChange>
          </w:rPr>
          <w:t>“有非有俱非</w:t>
        </w:r>
      </w:ins>
      <w:ins w:id="1635" w:author="Administrator" w:date="2015-12-28T02:02:44Z">
        <w:r>
          <w:rPr>
            <w:rFonts w:hint="eastAsia" w:ascii="黑体" w:hAnsi="黑体" w:eastAsia="黑体" w:cs="黑体"/>
            <w:i w:val="0"/>
            <w:color w:val="000000"/>
            <w:sz w:val="28"/>
            <w:szCs w:val="28"/>
            <w:rPrChange w:id="1636" w:author="Administrator" w:date="2015-12-28T02:02:53Z">
              <w:rPr>
                <w:rFonts w:ascii="宋体" w:hAnsi="宋体" w:eastAsia="宋体" w:cs="宋体"/>
                <w:i w:val="0"/>
                <w:color w:val="000000"/>
                <w:sz w:val="28"/>
                <w:szCs w:val="28"/>
              </w:rPr>
            </w:rPrChange>
          </w:rPr>
          <w:t>,</w:t>
        </w:r>
      </w:ins>
      <w:ins w:id="1637" w:author="Administrator" w:date="2015-12-28T02:02:44Z">
        <w:r>
          <w:rPr>
            <w:rFonts w:hint="eastAsia" w:ascii="黑体" w:hAnsi="黑体" w:eastAsia="黑体" w:cs="黑体"/>
            <w:i w:val="0"/>
            <w:color w:val="000000"/>
            <w:sz w:val="28"/>
            <w:szCs w:val="28"/>
            <w:rPrChange w:id="1638" w:author="Administrator" w:date="2015-12-28T02:02:53Z">
              <w:rPr>
                <w:rFonts w:ascii="华文楷体" w:hAnsi="华文楷体" w:eastAsia="华文楷体" w:cs="华文楷体"/>
                <w:i w:val="0"/>
                <w:color w:val="000000"/>
                <w:sz w:val="28"/>
                <w:szCs w:val="28"/>
              </w:rPr>
            </w:rPrChange>
          </w:rPr>
          <w:t>诸宗皆寂灭</w:t>
        </w:r>
      </w:ins>
      <w:ins w:id="1639" w:author="Administrator" w:date="2015-12-28T02:02:44Z">
        <w:r>
          <w:rPr>
            <w:rFonts w:hint="eastAsia" w:ascii="黑体" w:hAnsi="黑体" w:eastAsia="黑体" w:cs="黑体"/>
            <w:i w:val="0"/>
            <w:color w:val="000000"/>
            <w:sz w:val="28"/>
            <w:szCs w:val="28"/>
            <w:rPrChange w:id="1640" w:author="Administrator" w:date="2015-12-28T02:02:53Z">
              <w:rPr>
                <w:rFonts w:ascii="宋体" w:hAnsi="宋体" w:eastAsia="宋体" w:cs="宋体"/>
                <w:i w:val="0"/>
                <w:color w:val="000000"/>
                <w:sz w:val="28"/>
                <w:szCs w:val="28"/>
              </w:rPr>
            </w:rPrChange>
          </w:rPr>
          <w:t>,</w:t>
        </w:r>
      </w:ins>
      <w:ins w:id="1641" w:author="Administrator" w:date="2015-12-28T02:02:44Z">
        <w:r>
          <w:rPr>
            <w:rFonts w:hint="eastAsia" w:ascii="黑体" w:hAnsi="黑体" w:eastAsia="黑体" w:cs="黑体"/>
            <w:i w:val="0"/>
            <w:color w:val="000000"/>
            <w:sz w:val="28"/>
            <w:szCs w:val="28"/>
            <w:rPrChange w:id="1642" w:author="Administrator" w:date="2015-12-28T02:02:53Z">
              <w:rPr>
                <w:rFonts w:ascii="华文楷体" w:hAnsi="华文楷体" w:eastAsia="华文楷体" w:cs="华文楷体"/>
                <w:i w:val="0"/>
                <w:color w:val="000000"/>
                <w:sz w:val="28"/>
                <w:szCs w:val="28"/>
              </w:rPr>
            </w:rPrChange>
          </w:rPr>
          <w:t>于中欲兴难</w:t>
        </w:r>
      </w:ins>
      <w:ins w:id="1643" w:author="Administrator" w:date="2015-12-28T02:02:44Z">
        <w:r>
          <w:rPr>
            <w:rFonts w:hint="eastAsia" w:ascii="黑体" w:hAnsi="黑体" w:eastAsia="黑体" w:cs="黑体"/>
            <w:i w:val="0"/>
            <w:color w:val="000000"/>
            <w:sz w:val="28"/>
            <w:szCs w:val="28"/>
            <w:rPrChange w:id="1644" w:author="Administrator" w:date="2015-12-28T02:02:53Z">
              <w:rPr>
                <w:rFonts w:ascii="宋体" w:hAnsi="宋体" w:eastAsia="宋体" w:cs="宋体"/>
                <w:i w:val="0"/>
                <w:color w:val="000000"/>
                <w:sz w:val="28"/>
                <w:szCs w:val="28"/>
              </w:rPr>
            </w:rPrChange>
          </w:rPr>
          <w:t>,</w:t>
        </w:r>
      </w:ins>
      <w:ins w:id="1645" w:author="Administrator" w:date="2015-12-28T02:02:44Z">
        <w:r>
          <w:rPr>
            <w:rFonts w:hint="eastAsia" w:ascii="黑体" w:hAnsi="黑体" w:eastAsia="黑体" w:cs="黑体"/>
            <w:i w:val="0"/>
            <w:color w:val="000000"/>
            <w:sz w:val="28"/>
            <w:szCs w:val="28"/>
            <w:rPrChange w:id="1646" w:author="Administrator" w:date="2015-12-28T02:02:53Z">
              <w:rPr>
                <w:rFonts w:ascii="华文楷体" w:hAnsi="华文楷体" w:eastAsia="华文楷体" w:cs="华文楷体"/>
                <w:i w:val="0"/>
                <w:color w:val="000000"/>
                <w:sz w:val="28"/>
                <w:szCs w:val="28"/>
              </w:rPr>
            </w:rPrChange>
          </w:rPr>
          <w:t>毕竟不能申。”</w:t>
        </w:r>
      </w:ins>
      <w:ins w:id="1647" w:author="Administrator" w:date="2015-12-28T02:02:49Z">
        <w:r>
          <w:rPr>
            <w:rFonts w:hint="eastAsia" w:ascii="黑体" w:hAnsi="黑体" w:eastAsia="黑体" w:cs="黑体"/>
            <w:i w:val="0"/>
            <w:color w:val="000000"/>
            <w:sz w:val="28"/>
            <w:szCs w:val="28"/>
            <w:lang w:eastAsia="zh-CN"/>
            <w:rPrChange w:id="1648" w:author="Administrator" w:date="2015-12-28T02:02:53Z">
              <w:rPr>
                <w:rFonts w:hint="eastAsia" w:ascii="华文楷体" w:hAnsi="华文楷体" w:eastAsia="华文楷体" w:cs="华文楷体"/>
                <w:i w:val="0"/>
                <w:color w:val="000000"/>
                <w:sz w:val="28"/>
                <w:szCs w:val="28"/>
                <w:lang w:eastAsia="zh-CN"/>
              </w:rPr>
            </w:rPrChange>
          </w:rPr>
          <w:t>】</w:t>
        </w:r>
      </w:ins>
      <w:del w:id="1649" w:author="Administrator" w:date="2015-12-28T02:03:13Z">
        <w:r>
          <w:rPr>
            <w:rFonts w:hint="eastAsia" w:ascii="华文楷体" w:hAnsi="华文楷体" w:eastAsia="华文楷体"/>
            <w:sz w:val="28"/>
            <w:szCs w:val="28"/>
          </w:rPr>
          <w:delText>，诚如圣天论师所说，有非有俱非，诸宗皆寂灭，于中欲兴难，毕竟不能申。</w:delText>
        </w:r>
      </w:del>
    </w:p>
    <w:p>
      <w:pPr>
        <w:ind w:firstLine="570"/>
        <w:rPr>
          <w:rFonts w:hint="eastAsia" w:ascii="华文楷体" w:hAnsi="华文楷体" w:eastAsia="华文楷体"/>
          <w:sz w:val="28"/>
          <w:szCs w:val="28"/>
        </w:rPr>
      </w:pPr>
      <w:ins w:id="1650" w:author="Administrator" w:date="2015-12-31T00:24:53Z">
        <w:r>
          <w:rPr>
            <w:rFonts w:hint="eastAsia" w:ascii="华文楷体" w:hAnsi="华文楷体" w:eastAsia="华文楷体"/>
            <w:sz w:val="28"/>
            <w:szCs w:val="28"/>
            <w:lang w:eastAsia="zh-CN"/>
          </w:rPr>
          <w:t>这个是</w:t>
        </w:r>
      </w:ins>
      <w:r>
        <w:rPr>
          <w:rFonts w:hint="eastAsia" w:ascii="华文楷体" w:hAnsi="华文楷体" w:eastAsia="华文楷体"/>
          <w:sz w:val="28"/>
          <w:szCs w:val="28"/>
        </w:rPr>
        <w:t>中观四百论的应该是最后一个颂词</w:t>
      </w:r>
      <w:ins w:id="1651" w:author="Administrator" w:date="2015-12-23T23:37:29Z">
        <w:r>
          <w:rPr>
            <w:rFonts w:hint="eastAsia" w:ascii="华文楷体" w:hAnsi="华文楷体" w:eastAsia="华文楷体"/>
            <w:sz w:val="28"/>
            <w:szCs w:val="28"/>
            <w:lang w:eastAsia="zh-CN"/>
          </w:rPr>
          <w:t>。</w:t>
        </w:r>
      </w:ins>
      <w:del w:id="1652" w:author="Administrator" w:date="2015-12-23T23:37:29Z">
        <w:r>
          <w:rPr>
            <w:rFonts w:hint="eastAsia" w:ascii="华文楷体" w:hAnsi="华文楷体" w:eastAsia="华文楷体"/>
            <w:sz w:val="28"/>
            <w:szCs w:val="28"/>
          </w:rPr>
          <w:delText>，</w:delText>
        </w:r>
      </w:del>
      <w:r>
        <w:rPr>
          <w:rFonts w:hint="eastAsia" w:ascii="华文楷体" w:hAnsi="华文楷体" w:eastAsia="华文楷体"/>
          <w:sz w:val="28"/>
          <w:szCs w:val="28"/>
        </w:rPr>
        <w:t>那么这个颂词当中讲到了就说</w:t>
      </w:r>
      <w:ins w:id="1653" w:author="Administrator" w:date="2015-12-28T02:04:11Z">
        <w:r>
          <w:rPr>
            <w:rFonts w:hint="eastAsia" w:ascii="华文楷体" w:hAnsi="华文楷体" w:eastAsia="华文楷体"/>
            <w:sz w:val="28"/>
            <w:szCs w:val="28"/>
            <w:lang w:eastAsia="zh-CN"/>
          </w:rPr>
          <w:t>，</w:t>
        </w:r>
      </w:ins>
      <w:ins w:id="1654" w:author="Administrator" w:date="2015-12-28T02:04:18Z">
        <w:r>
          <w:rPr>
            <w:rFonts w:hint="eastAsia" w:ascii="华文楷体" w:hAnsi="华文楷体" w:eastAsia="华文楷体"/>
            <w:sz w:val="28"/>
            <w:szCs w:val="28"/>
            <w:lang w:eastAsia="zh-CN"/>
          </w:rPr>
          <w:t>“</w:t>
        </w:r>
      </w:ins>
      <w:r>
        <w:rPr>
          <w:rFonts w:hint="eastAsia" w:ascii="华文楷体" w:hAnsi="华文楷体" w:eastAsia="华文楷体"/>
          <w:sz w:val="28"/>
          <w:szCs w:val="28"/>
        </w:rPr>
        <w:t>有非有俱非，诸宗皆寂灭，</w:t>
      </w:r>
      <w:ins w:id="1655" w:author="Administrator" w:date="2015-12-28T02:04:23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那么中观宗</w:t>
      </w:r>
      <w:ins w:id="1656" w:author="Administrator" w:date="2015-12-31T00:25:06Z">
        <w:r>
          <w:rPr>
            <w:rFonts w:hint="eastAsia" w:ascii="华文楷体" w:hAnsi="华文楷体" w:eastAsia="华文楷体"/>
            <w:sz w:val="28"/>
            <w:szCs w:val="28"/>
            <w:lang w:eastAsia="zh-CN"/>
          </w:rPr>
          <w:t>它</w:t>
        </w:r>
      </w:ins>
      <w:del w:id="1657" w:author="Administrator" w:date="2015-12-31T00:25:03Z">
        <w:r>
          <w:rPr>
            <w:rFonts w:hint="eastAsia" w:ascii="华文楷体" w:hAnsi="华文楷体" w:eastAsia="华文楷体"/>
            <w:sz w:val="28"/>
            <w:szCs w:val="28"/>
          </w:rPr>
          <w:delText>他</w:delText>
        </w:r>
      </w:del>
      <w:r>
        <w:rPr>
          <w:rFonts w:hint="eastAsia" w:ascii="华文楷体" w:hAnsi="华文楷体" w:eastAsia="华文楷体"/>
          <w:sz w:val="28"/>
          <w:szCs w:val="28"/>
        </w:rPr>
        <w:t>是对于有然后就说是非有，这个有是第一边</w:t>
      </w:r>
      <w:ins w:id="1658" w:author="Administrator" w:date="2015-12-31T00:25:16Z">
        <w:r>
          <w:rPr>
            <w:rFonts w:hint="eastAsia" w:ascii="华文楷体" w:hAnsi="华文楷体" w:eastAsia="华文楷体"/>
            <w:sz w:val="28"/>
            <w:szCs w:val="28"/>
            <w:lang w:eastAsia="zh-CN"/>
          </w:rPr>
          <w:t>、</w:t>
        </w:r>
      </w:ins>
      <w:r>
        <w:rPr>
          <w:rFonts w:hint="eastAsia" w:ascii="华文楷体" w:hAnsi="华文楷体" w:eastAsia="华文楷体"/>
          <w:sz w:val="28"/>
          <w:szCs w:val="28"/>
        </w:rPr>
        <w:t>非有是第二边，就后面这个俱是讲第三边，俱就是亦有亦无，有和无在一起就叫做俱，亦有亦无边，后面这个非呢就是非有非无边</w:t>
      </w:r>
      <w:ins w:id="1659" w:author="Administrator" w:date="2015-12-28T02:04:32Z">
        <w:r>
          <w:rPr>
            <w:rFonts w:hint="eastAsia" w:ascii="华文楷体" w:hAnsi="华文楷体" w:eastAsia="华文楷体"/>
            <w:sz w:val="28"/>
            <w:szCs w:val="28"/>
            <w:lang w:eastAsia="zh-CN"/>
          </w:rPr>
          <w:t>。</w:t>
        </w:r>
      </w:ins>
      <w:del w:id="1660" w:author="Administrator" w:date="2015-12-28T02:04:31Z">
        <w:r>
          <w:rPr>
            <w:rFonts w:hint="eastAsia" w:ascii="华文楷体" w:hAnsi="华文楷体" w:eastAsia="华文楷体"/>
            <w:sz w:val="28"/>
            <w:szCs w:val="28"/>
          </w:rPr>
          <w:delText>，</w:delText>
        </w:r>
      </w:del>
      <w:r>
        <w:rPr>
          <w:rFonts w:hint="eastAsia" w:ascii="华文楷体" w:hAnsi="华文楷体" w:eastAsia="华文楷体"/>
          <w:sz w:val="28"/>
          <w:szCs w:val="28"/>
        </w:rPr>
        <w:t>那么中观宗对于有无俱非这个四边诸宗这个宗字呢就是讲承认的意思，对一切的承认都已经寂灭了，对诸宗都已经寂灭了，所以说已经寂灭完之后呢你在这个当中想要兴难的话，想要给中观宗发过失</w:t>
      </w:r>
      <w:ins w:id="1661" w:author="Administrator" w:date="2015-12-31T00:25:54Z">
        <w:r>
          <w:rPr>
            <w:rFonts w:hint="eastAsia" w:ascii="华文楷体" w:hAnsi="华文楷体" w:eastAsia="华文楷体"/>
            <w:sz w:val="28"/>
            <w:szCs w:val="28"/>
            <w:lang w:eastAsia="zh-CN"/>
          </w:rPr>
          <w:t>“</w:t>
        </w:r>
      </w:ins>
      <w:r>
        <w:rPr>
          <w:rFonts w:hint="eastAsia" w:ascii="华文楷体" w:hAnsi="华文楷体" w:eastAsia="华文楷体"/>
          <w:sz w:val="28"/>
          <w:szCs w:val="28"/>
        </w:rPr>
        <w:t>毕竟不能申</w:t>
      </w:r>
      <w:ins w:id="1662" w:author="Administrator" w:date="2015-12-31T00:25:56Z">
        <w:r>
          <w:rPr>
            <w:rFonts w:hint="eastAsia" w:ascii="华文楷体" w:hAnsi="华文楷体" w:eastAsia="华文楷体"/>
            <w:sz w:val="28"/>
            <w:szCs w:val="28"/>
            <w:lang w:eastAsia="zh-CN"/>
          </w:rPr>
          <w:t>”</w:t>
        </w:r>
      </w:ins>
      <w:r>
        <w:rPr>
          <w:rFonts w:hint="eastAsia" w:ascii="华文楷体" w:hAnsi="华文楷体" w:eastAsia="华文楷体"/>
          <w:sz w:val="28"/>
          <w:szCs w:val="28"/>
        </w:rPr>
        <w:t>，你这个想法毕竟是没办法的，没办法成功的，</w:t>
      </w:r>
      <w:ins w:id="1663" w:author="Administrator" w:date="2015-12-28T02:05:05Z">
        <w:r>
          <w:rPr>
            <w:rFonts w:hint="eastAsia" w:ascii="华文楷体" w:hAnsi="华文楷体" w:eastAsia="华文楷体"/>
            <w:sz w:val="28"/>
            <w:szCs w:val="28"/>
          </w:rPr>
          <w:t>没办法成功的</w:t>
        </w:r>
      </w:ins>
      <w:ins w:id="1664" w:author="Administrator" w:date="2015-12-28T02:05:07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就是像前面所讲的你想要用刀子用针去刺破虚空一样，这个做不到的事情</w:t>
      </w:r>
      <w:ins w:id="1665" w:author="Administrator" w:date="2015-12-23T23:38:04Z">
        <w:r>
          <w:rPr>
            <w:rFonts w:hint="eastAsia" w:ascii="华文楷体" w:hAnsi="华文楷体" w:eastAsia="华文楷体"/>
            <w:sz w:val="28"/>
            <w:szCs w:val="28"/>
            <w:lang w:eastAsia="zh-CN"/>
          </w:rPr>
          <w:t>。</w:t>
        </w:r>
      </w:ins>
      <w:del w:id="1666" w:author="Administrator" w:date="2015-12-23T23:38:04Z">
        <w:r>
          <w:rPr>
            <w:rFonts w:hint="eastAsia" w:ascii="华文楷体" w:hAnsi="华文楷体" w:eastAsia="华文楷体"/>
            <w:sz w:val="28"/>
            <w:szCs w:val="28"/>
          </w:rPr>
          <w:delText>，</w:delText>
        </w:r>
      </w:del>
      <w:r>
        <w:rPr>
          <w:rFonts w:hint="eastAsia" w:ascii="华文楷体" w:hAnsi="华文楷体" w:eastAsia="华文楷体"/>
          <w:sz w:val="28"/>
          <w:szCs w:val="28"/>
        </w:rPr>
        <w:t>因为一切的宗义一切的执着一切的安立都已经寂灭了，哪里有过失让你去寻找呢，这个方面要好好去思考啊</w:t>
      </w:r>
      <w:ins w:id="1667" w:author="Administrator" w:date="2015-12-28T02:05:17Z">
        <w:r>
          <w:rPr>
            <w:rFonts w:hint="eastAsia" w:ascii="华文楷体" w:hAnsi="华文楷体" w:eastAsia="华文楷体"/>
            <w:sz w:val="28"/>
            <w:szCs w:val="28"/>
            <w:lang w:eastAsia="zh-CN"/>
          </w:rPr>
          <w:t>，</w:t>
        </w:r>
      </w:ins>
      <w:r>
        <w:rPr>
          <w:rFonts w:hint="eastAsia" w:ascii="华文楷体" w:hAnsi="华文楷体" w:eastAsia="华文楷体"/>
          <w:sz w:val="28"/>
          <w:szCs w:val="28"/>
        </w:rPr>
        <w:t>好好思考</w:t>
      </w:r>
      <w:ins w:id="1668" w:author="Administrator" w:date="2015-12-23T23:38:17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因为中观宗</w:t>
      </w:r>
      <w:ins w:id="1669" w:author="Administrator" w:date="2015-12-23T23:38:24Z">
        <w:r>
          <w:rPr>
            <w:rFonts w:hint="eastAsia" w:ascii="华文楷体" w:hAnsi="华文楷体" w:eastAsia="华文楷体"/>
            <w:sz w:val="28"/>
            <w:szCs w:val="28"/>
            <w:lang w:eastAsia="zh-CN"/>
          </w:rPr>
          <w:t>它</w:t>
        </w:r>
      </w:ins>
      <w:del w:id="1670" w:author="Administrator" w:date="2015-12-23T23:38:22Z">
        <w:r>
          <w:rPr>
            <w:rFonts w:hint="eastAsia" w:ascii="华文楷体" w:hAnsi="华文楷体" w:eastAsia="华文楷体"/>
            <w:sz w:val="28"/>
            <w:szCs w:val="28"/>
          </w:rPr>
          <w:delText>他</w:delText>
        </w:r>
      </w:del>
      <w:r>
        <w:rPr>
          <w:rFonts w:hint="eastAsia" w:ascii="华文楷体" w:hAnsi="华文楷体" w:eastAsia="华文楷体"/>
          <w:sz w:val="28"/>
          <w:szCs w:val="28"/>
        </w:rPr>
        <w:t>讲的这个意义很深，所以如果没有经过长时间的去思考的话，很难</w:t>
      </w:r>
      <w:ins w:id="1671" w:author="Administrator" w:date="2015-12-28T02:05:27Z">
        <w:r>
          <w:rPr>
            <w:rFonts w:hint="eastAsia" w:ascii="华文楷体" w:hAnsi="华文楷体" w:eastAsia="华文楷体"/>
            <w:sz w:val="28"/>
            <w:szCs w:val="28"/>
            <w:lang w:eastAsia="zh-CN"/>
          </w:rPr>
          <w:t>以</w:t>
        </w:r>
      </w:ins>
      <w:r>
        <w:rPr>
          <w:rFonts w:hint="eastAsia" w:ascii="华文楷体" w:hAnsi="华文楷体" w:eastAsia="华文楷体"/>
          <w:sz w:val="28"/>
          <w:szCs w:val="28"/>
        </w:rPr>
        <w:t>转变我们的这个想法</w:t>
      </w:r>
      <w:ins w:id="1672" w:author="Administrator" w:date="2015-12-23T23:38:31Z">
        <w:r>
          <w:rPr>
            <w:rFonts w:hint="eastAsia" w:ascii="华文楷体" w:hAnsi="华文楷体" w:eastAsia="华文楷体"/>
            <w:sz w:val="28"/>
            <w:szCs w:val="28"/>
            <w:lang w:eastAsia="zh-CN"/>
          </w:rPr>
          <w:t>。</w:t>
        </w:r>
      </w:ins>
      <w:del w:id="1673" w:author="Administrator" w:date="2015-12-23T23:38:30Z">
        <w:r>
          <w:rPr>
            <w:rFonts w:hint="eastAsia" w:ascii="华文楷体" w:hAnsi="华文楷体" w:eastAsia="华文楷体"/>
            <w:sz w:val="28"/>
            <w:szCs w:val="28"/>
          </w:rPr>
          <w:delText>，</w:delText>
        </w:r>
      </w:del>
      <w:r>
        <w:rPr>
          <w:rFonts w:hint="eastAsia" w:ascii="华文楷体" w:hAnsi="华文楷体" w:eastAsia="华文楷体"/>
          <w:sz w:val="28"/>
          <w:szCs w:val="28"/>
        </w:rPr>
        <w:t>上师在讲这一段的时候也是曾经提到过，他就说有的时候物质的转变和这样一种心识的转变</w:t>
      </w:r>
      <w:del w:id="1674" w:author="Administrator" w:date="2015-12-23T23:38:46Z">
        <w:r>
          <w:rPr>
            <w:rFonts w:hint="eastAsia" w:ascii="华文楷体" w:hAnsi="华文楷体" w:eastAsia="华文楷体"/>
            <w:sz w:val="28"/>
            <w:szCs w:val="28"/>
          </w:rPr>
          <w:delText>他</w:delText>
        </w:r>
      </w:del>
      <w:r>
        <w:rPr>
          <w:rFonts w:hint="eastAsia" w:ascii="华文楷体" w:hAnsi="华文楷体" w:eastAsia="华文楷体"/>
          <w:sz w:val="28"/>
          <w:szCs w:val="28"/>
        </w:rPr>
        <w:t>差别很大，物质的转变比较容易，只要有某种外力</w:t>
      </w:r>
      <w:del w:id="1675" w:author="Administrator" w:date="2015-12-23T23:38:53Z">
        <w:r>
          <w:rPr>
            <w:rFonts w:hint="eastAsia" w:ascii="华文楷体" w:hAnsi="华文楷体" w:eastAsia="华文楷体"/>
            <w:sz w:val="28"/>
            <w:szCs w:val="28"/>
          </w:rPr>
          <w:delText>他</w:delText>
        </w:r>
      </w:del>
      <w:ins w:id="1676" w:author="Administrator" w:date="2015-12-23T23:38:55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就可以转变，而心里面的转变比较难</w:t>
      </w:r>
      <w:ins w:id="1677" w:author="Administrator" w:date="2015-12-28T02:05:50Z">
        <w:r>
          <w:rPr>
            <w:rFonts w:hint="eastAsia" w:ascii="华文楷体" w:hAnsi="华文楷体" w:eastAsia="华文楷体"/>
            <w:sz w:val="28"/>
            <w:szCs w:val="28"/>
            <w:lang w:eastAsia="zh-CN"/>
          </w:rPr>
          <w:t>。</w:t>
        </w:r>
      </w:ins>
      <w:del w:id="1678" w:author="Administrator" w:date="2015-12-28T02:05:49Z">
        <w:r>
          <w:rPr>
            <w:rFonts w:hint="eastAsia" w:ascii="华文楷体" w:hAnsi="华文楷体" w:eastAsia="华文楷体"/>
            <w:sz w:val="28"/>
            <w:szCs w:val="28"/>
          </w:rPr>
          <w:delText>，</w:delText>
        </w:r>
      </w:del>
      <w:r>
        <w:rPr>
          <w:rFonts w:hint="eastAsia" w:ascii="华文楷体" w:hAnsi="华文楷体" w:eastAsia="华文楷体"/>
          <w:sz w:val="28"/>
          <w:szCs w:val="28"/>
        </w:rPr>
        <w:t>比如说我们要从实执的状态当中转到空性的状态，这个就比较难</w:t>
      </w:r>
      <w:ins w:id="1679" w:author="Administrator" w:date="2015-12-28T02:05:57Z">
        <w:r>
          <w:rPr>
            <w:rFonts w:hint="eastAsia" w:ascii="华文楷体" w:hAnsi="华文楷体" w:eastAsia="华文楷体"/>
            <w:sz w:val="28"/>
            <w:szCs w:val="28"/>
            <w:lang w:eastAsia="zh-CN"/>
          </w:rPr>
          <w:t>。</w:t>
        </w:r>
      </w:ins>
      <w:del w:id="1680" w:author="Administrator" w:date="2015-12-28T02:05:57Z">
        <w:r>
          <w:rPr>
            <w:rFonts w:hint="eastAsia" w:ascii="华文楷体" w:hAnsi="华文楷体" w:eastAsia="华文楷体"/>
            <w:sz w:val="28"/>
            <w:szCs w:val="28"/>
          </w:rPr>
          <w:delText>，</w:delText>
        </w:r>
      </w:del>
      <w:r>
        <w:rPr>
          <w:rFonts w:hint="eastAsia" w:ascii="华文楷体" w:hAnsi="华文楷体" w:eastAsia="华文楷体"/>
          <w:sz w:val="28"/>
          <w:szCs w:val="28"/>
        </w:rPr>
        <w:t>因为我们无始以来</w:t>
      </w:r>
      <w:ins w:id="1681" w:author="Administrator" w:date="2015-12-31T00:26:50Z">
        <w:r>
          <w:rPr>
            <w:rFonts w:hint="eastAsia" w:ascii="华文楷体" w:hAnsi="华文楷体" w:eastAsia="华文楷体"/>
            <w:sz w:val="28"/>
            <w:szCs w:val="28"/>
            <w:lang w:eastAsia="zh-CN"/>
          </w:rPr>
          <w:t>呢</w:t>
        </w:r>
      </w:ins>
      <w:del w:id="1682" w:author="Administrator" w:date="2015-12-31T00:26:49Z">
        <w:r>
          <w:rPr>
            <w:rFonts w:hint="eastAsia" w:ascii="华文楷体" w:hAnsi="华文楷体" w:eastAsia="华文楷体"/>
            <w:sz w:val="28"/>
            <w:szCs w:val="28"/>
          </w:rPr>
          <w:delText>呀</w:delText>
        </w:r>
      </w:del>
      <w:r>
        <w:rPr>
          <w:rFonts w:hint="eastAsia" w:ascii="华文楷体" w:hAnsi="华文楷体" w:eastAsia="华文楷体"/>
          <w:sz w:val="28"/>
          <w:szCs w:val="28"/>
        </w:rPr>
        <w:t>不只是三个无数劫了，实际上</w:t>
      </w:r>
      <w:ins w:id="1683" w:author="Administrator" w:date="2015-12-31T00:27:45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无始以来无数劫当中对一切万法存在的</w:t>
      </w:r>
      <w:ins w:id="1684" w:author="Administrator" w:date="2015-12-28T12:42:2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实执，已经早就习惯的不能</w:t>
      </w:r>
      <w:ins w:id="1685" w:author="Administrator" w:date="2015-12-23T23:39:11Z">
        <w:r>
          <w:rPr>
            <w:rFonts w:hint="eastAsia" w:ascii="华文楷体" w:hAnsi="华文楷体" w:eastAsia="华文楷体"/>
            <w:sz w:val="28"/>
            <w:szCs w:val="28"/>
            <w:lang w:eastAsia="zh-CN"/>
          </w:rPr>
          <w:t>再</w:t>
        </w:r>
      </w:ins>
      <w:del w:id="1686" w:author="Administrator" w:date="2015-12-23T23:39:08Z">
        <w:r>
          <w:rPr>
            <w:rFonts w:hint="eastAsia" w:ascii="华文楷体" w:hAnsi="华文楷体" w:eastAsia="华文楷体"/>
            <w:sz w:val="28"/>
            <w:szCs w:val="28"/>
          </w:rPr>
          <w:delText>在</w:delText>
        </w:r>
      </w:del>
      <w:r>
        <w:rPr>
          <w:rFonts w:hint="eastAsia" w:ascii="华文楷体" w:hAnsi="华文楷体" w:eastAsia="华文楷体"/>
          <w:sz w:val="28"/>
          <w:szCs w:val="28"/>
        </w:rPr>
        <w:t>习惯了，已经非常非常的纯熟了，所以他不用分别，他就是自然而然就处在这样一种实执的状态当中，</w:t>
      </w:r>
      <w:del w:id="1687" w:author="Administrator" w:date="2015-12-31T00:28:00Z">
        <w:r>
          <w:rPr>
            <w:rFonts w:hint="eastAsia" w:ascii="华文楷体" w:hAnsi="华文楷体" w:eastAsia="华文楷体"/>
            <w:sz w:val="28"/>
            <w:szCs w:val="28"/>
          </w:rPr>
          <w:delText>在</w:delText>
        </w:r>
      </w:del>
      <w:r>
        <w:rPr>
          <w:rFonts w:hint="eastAsia" w:ascii="华文楷体" w:hAnsi="华文楷体" w:eastAsia="华文楷体"/>
          <w:sz w:val="28"/>
          <w:szCs w:val="28"/>
        </w:rPr>
        <w:t>这个时候这个空性的义理相当于我们来讲，算是一个新生的事物，刚刚接触到我们的思想范围当中来，我们</w:t>
      </w:r>
      <w:ins w:id="1688" w:author="Administrator" w:date="2015-12-31T00:27:26Z">
        <w:r>
          <w:rPr>
            <w:rFonts w:hint="eastAsia" w:ascii="华文楷体" w:hAnsi="华文楷体" w:eastAsia="华文楷体"/>
            <w:sz w:val="28"/>
            <w:szCs w:val="28"/>
            <w:lang w:eastAsia="zh-CN"/>
          </w:rPr>
          <w:t>说我们</w:t>
        </w:r>
      </w:ins>
      <w:r>
        <w:rPr>
          <w:rFonts w:hint="eastAsia" w:ascii="华文楷体" w:hAnsi="华文楷体" w:eastAsia="华文楷体"/>
          <w:sz w:val="28"/>
          <w:szCs w:val="28"/>
        </w:rPr>
        <w:t>学了几个月了还算是刚刚学</w:t>
      </w:r>
      <w:ins w:id="1689" w:author="Administrator" w:date="2015-12-31T00:28:16Z">
        <w:r>
          <w:rPr>
            <w:rFonts w:hint="eastAsia" w:ascii="华文楷体" w:hAnsi="华文楷体" w:eastAsia="华文楷体"/>
            <w:sz w:val="28"/>
            <w:szCs w:val="28"/>
            <w:lang w:eastAsia="zh-CN"/>
          </w:rPr>
          <w:t>吗</w:t>
        </w:r>
      </w:ins>
      <w:del w:id="1690" w:author="Administrator" w:date="2015-12-31T00:28:14Z">
        <w:r>
          <w:rPr>
            <w:rFonts w:hint="eastAsia" w:ascii="华文楷体" w:hAnsi="华文楷体" w:eastAsia="华文楷体"/>
            <w:sz w:val="28"/>
            <w:szCs w:val="28"/>
          </w:rPr>
          <w:delText>了</w:delText>
        </w:r>
      </w:del>
      <w:r>
        <w:rPr>
          <w:rFonts w:hint="eastAsia" w:ascii="华文楷体" w:hAnsi="华文楷体" w:eastAsia="华文楷体"/>
          <w:sz w:val="28"/>
          <w:szCs w:val="28"/>
        </w:rPr>
        <w:t>，实际上我们观待无始以来的话我们学几年</w:t>
      </w:r>
      <w:ins w:id="1691" w:author="Administrator" w:date="2015-12-31T00:28:22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这个观念都算是新的事物</w:t>
      </w:r>
      <w:ins w:id="1692" w:author="Administrator" w:date="2015-12-31T00:28:29Z">
        <w:r>
          <w:rPr>
            <w:rFonts w:hint="eastAsia" w:ascii="华文楷体" w:hAnsi="华文楷体" w:eastAsia="华文楷体"/>
            <w:sz w:val="28"/>
            <w:szCs w:val="28"/>
            <w:lang w:eastAsia="zh-CN"/>
          </w:rPr>
          <w:t>。</w:t>
        </w:r>
      </w:ins>
      <w:del w:id="1693" w:author="Administrator" w:date="2015-12-31T00:28:29Z">
        <w:r>
          <w:rPr>
            <w:rFonts w:hint="eastAsia" w:ascii="华文楷体" w:hAnsi="华文楷体" w:eastAsia="华文楷体"/>
            <w:sz w:val="28"/>
            <w:szCs w:val="28"/>
          </w:rPr>
          <w:delText>，</w:delText>
        </w:r>
      </w:del>
      <w:r>
        <w:rPr>
          <w:rFonts w:hint="eastAsia" w:ascii="华文楷体" w:hAnsi="华文楷体" w:eastAsia="华文楷体"/>
          <w:sz w:val="28"/>
          <w:szCs w:val="28"/>
        </w:rPr>
        <w:t>所以说我们要让这个新兴的</w:t>
      </w:r>
      <w:ins w:id="1694" w:author="Administrator" w:date="2015-12-31T00:28:49Z">
        <w:r>
          <w:rPr>
            <w:rFonts w:hint="eastAsia" w:ascii="华文楷体" w:hAnsi="华文楷体" w:eastAsia="华文楷体"/>
            <w:sz w:val="28"/>
            <w:szCs w:val="28"/>
            <w:lang w:eastAsia="zh-CN"/>
          </w:rPr>
          <w:t>一</w:t>
        </w:r>
      </w:ins>
      <w:ins w:id="1695" w:author="Administrator" w:date="2015-12-28T12:43:03Z">
        <w:r>
          <w:rPr>
            <w:rFonts w:hint="eastAsia" w:ascii="华文楷体" w:hAnsi="华文楷体" w:eastAsia="华文楷体"/>
            <w:sz w:val="28"/>
            <w:szCs w:val="28"/>
            <w:lang w:eastAsia="zh-CN"/>
          </w:rPr>
          <w:t>种</w:t>
        </w:r>
      </w:ins>
      <w:r>
        <w:rPr>
          <w:rFonts w:hint="eastAsia" w:ascii="华文楷体" w:hAnsi="华文楷体" w:eastAsia="华文楷体"/>
          <w:sz w:val="28"/>
          <w:szCs w:val="28"/>
        </w:rPr>
        <w:t>思想呀</w:t>
      </w:r>
      <w:ins w:id="1696" w:author="Administrator" w:date="2015-12-28T12:43:26Z">
        <w:r>
          <w:rPr>
            <w:rFonts w:hint="eastAsia" w:ascii="华文楷体" w:hAnsi="华文楷体" w:eastAsia="华文楷体"/>
            <w:sz w:val="28"/>
            <w:szCs w:val="28"/>
            <w:lang w:eastAsia="zh-CN"/>
          </w:rPr>
          <w:t>，</w:t>
        </w:r>
      </w:ins>
      <w:r>
        <w:rPr>
          <w:rFonts w:hint="eastAsia" w:ascii="华文楷体" w:hAnsi="华文楷体" w:eastAsia="华文楷体"/>
          <w:sz w:val="28"/>
          <w:szCs w:val="28"/>
        </w:rPr>
        <w:t>从一个角度来讲是新兴的一种思想</w:t>
      </w:r>
      <w:ins w:id="1697" w:author="Administrator" w:date="2015-12-23T23:39:38Z">
        <w:r>
          <w:rPr>
            <w:rFonts w:hint="eastAsia" w:ascii="华文楷体" w:hAnsi="华文楷体" w:eastAsia="华文楷体"/>
            <w:sz w:val="28"/>
            <w:szCs w:val="28"/>
            <w:lang w:eastAsia="zh-CN"/>
          </w:rPr>
          <w:t>，</w:t>
        </w:r>
      </w:ins>
      <w:r>
        <w:rPr>
          <w:rFonts w:hint="eastAsia" w:ascii="华文楷体" w:hAnsi="华文楷体" w:eastAsia="华文楷体"/>
          <w:sz w:val="28"/>
          <w:szCs w:val="28"/>
        </w:rPr>
        <w:t>要在我们的脑海当中</w:t>
      </w:r>
      <w:del w:id="1698" w:author="Administrator" w:date="2015-12-23T23:39:41Z">
        <w:r>
          <w:rPr>
            <w:rFonts w:hint="eastAsia" w:ascii="华文楷体" w:hAnsi="华文楷体" w:eastAsia="华文楷体"/>
            <w:sz w:val="28"/>
            <w:szCs w:val="28"/>
          </w:rPr>
          <w:delText>抓</w:delText>
        </w:r>
      </w:del>
      <w:ins w:id="1699" w:author="Administrator" w:date="2015-12-23T23:39:46Z">
        <w:r>
          <w:rPr>
            <w:rFonts w:hint="eastAsia" w:ascii="华文楷体" w:hAnsi="华文楷体" w:eastAsia="华文楷体"/>
            <w:sz w:val="28"/>
            <w:szCs w:val="28"/>
            <w:lang w:eastAsia="zh-CN"/>
          </w:rPr>
          <w:t>扎</w:t>
        </w:r>
      </w:ins>
      <w:r>
        <w:rPr>
          <w:rFonts w:hint="eastAsia" w:ascii="华文楷体" w:hAnsi="华文楷体" w:eastAsia="华文楷体"/>
          <w:sz w:val="28"/>
          <w:szCs w:val="28"/>
        </w:rPr>
        <w:t>根，要在我们出现一种</w:t>
      </w:r>
      <w:ins w:id="1700" w:author="Administrator" w:date="2015-12-28T12:43:36Z">
        <w:r>
          <w:rPr>
            <w:rFonts w:hint="eastAsia" w:ascii="华文楷体" w:hAnsi="华文楷体" w:eastAsia="华文楷体"/>
            <w:sz w:val="28"/>
            <w:szCs w:val="28"/>
            <w:lang w:eastAsia="zh-CN"/>
          </w:rPr>
          <w:t>一</w:t>
        </w:r>
      </w:ins>
      <w:r>
        <w:rPr>
          <w:rFonts w:hint="eastAsia" w:ascii="华文楷体" w:hAnsi="华文楷体" w:eastAsia="华文楷体"/>
          <w:sz w:val="28"/>
          <w:szCs w:val="28"/>
        </w:rPr>
        <w:t>起心动念就是空性的这样一种思维</w:t>
      </w:r>
      <w:ins w:id="1701" w:author="Administrator" w:date="2015-12-23T23:39:56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这个不经过一番长时间的努力是做不到的</w:t>
      </w:r>
      <w:ins w:id="1702" w:author="Administrator" w:date="2015-12-28T12:43:50Z">
        <w:r>
          <w:rPr>
            <w:rFonts w:hint="eastAsia" w:ascii="华文楷体" w:hAnsi="华文楷体" w:eastAsia="华文楷体"/>
            <w:sz w:val="28"/>
            <w:szCs w:val="28"/>
            <w:lang w:eastAsia="zh-CN"/>
          </w:rPr>
          <w:t>，</w:t>
        </w:r>
      </w:ins>
      <w:ins w:id="1703" w:author="Administrator" w:date="2015-12-28T12:43:49Z">
        <w:r>
          <w:rPr>
            <w:rFonts w:hint="eastAsia" w:ascii="华文楷体" w:hAnsi="华文楷体" w:eastAsia="华文楷体"/>
            <w:sz w:val="28"/>
            <w:szCs w:val="28"/>
          </w:rPr>
          <w:t>是做不到的</w:t>
        </w:r>
      </w:ins>
      <w:ins w:id="1704" w:author="Administrator" w:date="2015-12-23T23:40:03Z">
        <w:r>
          <w:rPr>
            <w:rFonts w:hint="eastAsia" w:ascii="华文楷体" w:hAnsi="华文楷体" w:eastAsia="华文楷体"/>
            <w:sz w:val="28"/>
            <w:szCs w:val="28"/>
            <w:lang w:eastAsia="zh-CN"/>
          </w:rPr>
          <w:t>。</w:t>
        </w:r>
      </w:ins>
      <w:del w:id="1705" w:author="Administrator" w:date="2015-12-23T23:40:02Z">
        <w:r>
          <w:rPr>
            <w:rFonts w:hint="eastAsia" w:ascii="华文楷体" w:hAnsi="华文楷体" w:eastAsia="华文楷体"/>
            <w:sz w:val="28"/>
            <w:szCs w:val="28"/>
          </w:rPr>
          <w:delText>，</w:delText>
        </w:r>
      </w:del>
      <w:r>
        <w:rPr>
          <w:rFonts w:hint="eastAsia" w:ascii="华文楷体" w:hAnsi="华文楷体" w:eastAsia="华文楷体"/>
          <w:sz w:val="28"/>
          <w:szCs w:val="28"/>
        </w:rPr>
        <w:t>所以说就说上师说呢学佛法应该有个长远的打算，不是几年的时间当中的事</w:t>
      </w:r>
      <w:ins w:id="1706" w:author="Administrator" w:date="2015-12-23T23:40:08Z">
        <w:r>
          <w:rPr>
            <w:rFonts w:hint="eastAsia" w:ascii="华文楷体" w:hAnsi="华文楷体" w:eastAsia="华文楷体"/>
            <w:sz w:val="28"/>
            <w:szCs w:val="28"/>
            <w:lang w:eastAsia="zh-CN"/>
          </w:rPr>
          <w:t>，</w:t>
        </w:r>
      </w:ins>
      <w:ins w:id="1707" w:author="Administrator" w:date="2015-12-31T00:29:27Z">
        <w:r>
          <w:rPr>
            <w:rFonts w:hint="eastAsia" w:ascii="华文楷体" w:hAnsi="华文楷体" w:eastAsia="华文楷体"/>
            <w:sz w:val="28"/>
            <w:szCs w:val="28"/>
            <w:lang w:eastAsia="zh-CN"/>
          </w:rPr>
          <w:t>而</w:t>
        </w:r>
      </w:ins>
      <w:r>
        <w:rPr>
          <w:rFonts w:hint="eastAsia" w:ascii="华文楷体" w:hAnsi="华文楷体" w:eastAsia="华文楷体"/>
          <w:sz w:val="28"/>
          <w:szCs w:val="28"/>
        </w:rPr>
        <w:t>应该有个长远的打算</w:t>
      </w:r>
      <w:ins w:id="1708" w:author="Administrator" w:date="2015-12-23T23:40:14Z">
        <w:r>
          <w:rPr>
            <w:rFonts w:hint="eastAsia" w:ascii="华文楷体" w:hAnsi="华文楷体" w:eastAsia="华文楷体"/>
            <w:sz w:val="28"/>
            <w:szCs w:val="28"/>
            <w:lang w:eastAsia="zh-CN"/>
          </w:rPr>
          <w:t>。</w:t>
        </w:r>
      </w:ins>
      <w:del w:id="1709" w:author="Administrator" w:date="2015-12-23T23:40:14Z">
        <w:r>
          <w:rPr>
            <w:rFonts w:hint="eastAsia" w:ascii="华文楷体" w:hAnsi="华文楷体" w:eastAsia="华文楷体"/>
            <w:sz w:val="28"/>
            <w:szCs w:val="28"/>
          </w:rPr>
          <w:delText>，</w:delText>
        </w:r>
      </w:del>
      <w:r>
        <w:rPr>
          <w:rFonts w:hint="eastAsia" w:ascii="华文楷体" w:hAnsi="华文楷体" w:eastAsia="华文楷体"/>
          <w:sz w:val="28"/>
          <w:szCs w:val="28"/>
        </w:rPr>
        <w:t>所以这个方面实际上是一个非常重要的一个教言，应该记得心中反复去思考</w:t>
      </w:r>
      <w:ins w:id="1710" w:author="Administrator" w:date="2015-12-23T23:40:21Z">
        <w:r>
          <w:rPr>
            <w:rFonts w:hint="eastAsia" w:ascii="华文楷体" w:hAnsi="华文楷体" w:eastAsia="华文楷体"/>
            <w:sz w:val="28"/>
            <w:szCs w:val="28"/>
            <w:lang w:eastAsia="zh-CN"/>
          </w:rPr>
          <w:t>。</w:t>
        </w:r>
      </w:ins>
      <w:del w:id="1711" w:author="Administrator" w:date="2015-12-23T23:40:21Z">
        <w:r>
          <w:rPr>
            <w:rFonts w:hint="eastAsia" w:ascii="华文楷体" w:hAnsi="华文楷体" w:eastAsia="华文楷体"/>
            <w:sz w:val="28"/>
            <w:szCs w:val="28"/>
          </w:rPr>
          <w:delText>，</w:delText>
        </w:r>
      </w:del>
    </w:p>
    <w:p>
      <w:pPr>
        <w:ind w:firstLine="570"/>
        <w:rPr>
          <w:ins w:id="1712" w:author="Administrator" w:date="2015-12-24T23:42:01Z"/>
          <w:rFonts w:hint="eastAsia" w:ascii="黑体" w:hAnsi="黑体" w:eastAsia="黑体" w:cs="黑体"/>
          <w:sz w:val="28"/>
          <w:szCs w:val="28"/>
          <w:lang w:eastAsia="zh-CN"/>
        </w:rPr>
      </w:pPr>
      <w:r>
        <w:rPr>
          <w:rFonts w:hint="eastAsia" w:ascii="华文楷体" w:hAnsi="华文楷体" w:eastAsia="华文楷体"/>
          <w:sz w:val="28"/>
          <w:szCs w:val="28"/>
        </w:rPr>
        <w:t>下面讲</w:t>
      </w:r>
      <w:r>
        <w:rPr>
          <w:rFonts w:hint="eastAsia" w:ascii="黑体" w:hAnsi="黑体" w:eastAsia="黑体" w:cs="黑体"/>
          <w:sz w:val="28"/>
          <w:szCs w:val="28"/>
          <w:rPrChange w:id="1713" w:author="Administrator" w:date="2015-12-24T23:41:04Z">
            <w:rPr>
              <w:rFonts w:hint="eastAsia" w:ascii="华文楷体" w:hAnsi="华文楷体" w:eastAsia="华文楷体"/>
              <w:sz w:val="28"/>
              <w:szCs w:val="28"/>
            </w:rPr>
          </w:rPrChange>
        </w:rPr>
        <w:t>第二个问题,广说彼义</w:t>
      </w:r>
      <w:ins w:id="1714" w:author="Administrator" w:date="2015-12-24T23:41:52Z">
        <w:r>
          <w:rPr>
            <w:rFonts w:hint="eastAsia" w:ascii="黑体" w:hAnsi="黑体" w:eastAsia="黑体" w:cs="黑体"/>
            <w:sz w:val="28"/>
            <w:szCs w:val="28"/>
            <w:lang w:eastAsia="zh-CN"/>
          </w:rPr>
          <w:t>。</w:t>
        </w:r>
      </w:ins>
      <w:del w:id="1715" w:author="Administrator" w:date="2015-12-24T23:41:51Z">
        <w:r>
          <w:rPr>
            <w:rFonts w:hint="eastAsia" w:ascii="黑体" w:hAnsi="黑体" w:eastAsia="黑体" w:cs="黑体"/>
            <w:sz w:val="28"/>
            <w:szCs w:val="28"/>
            <w:rPrChange w:id="1716" w:author="Administrator" w:date="2015-12-24T23:41:04Z">
              <w:rPr>
                <w:rFonts w:hint="eastAsia" w:ascii="华文楷体" w:hAnsi="华文楷体" w:eastAsia="华文楷体"/>
                <w:sz w:val="28"/>
                <w:szCs w:val="28"/>
              </w:rPr>
            </w:rPrChange>
          </w:rPr>
          <w:delText>，</w:delText>
        </w:r>
      </w:del>
      <w:r>
        <w:rPr>
          <w:rFonts w:hint="eastAsia" w:ascii="华文楷体" w:hAnsi="华文楷体" w:eastAsia="华文楷体"/>
          <w:sz w:val="28"/>
          <w:szCs w:val="28"/>
        </w:rPr>
        <w:t>前面是略说了，下面是广说分二，</w:t>
      </w:r>
      <w:r>
        <w:rPr>
          <w:rFonts w:hint="eastAsia" w:ascii="黑体" w:hAnsi="黑体" w:eastAsia="黑体" w:cs="黑体"/>
          <w:sz w:val="28"/>
          <w:szCs w:val="28"/>
          <w:rPrChange w:id="1717" w:author="Administrator" w:date="2015-12-24T23:41:31Z">
            <w:rPr>
              <w:rFonts w:hint="eastAsia" w:ascii="华文楷体" w:hAnsi="华文楷体" w:eastAsia="华文楷体"/>
              <w:sz w:val="28"/>
              <w:szCs w:val="28"/>
            </w:rPr>
          </w:rPrChange>
        </w:rPr>
        <w:t>第一</w:t>
      </w:r>
      <w:del w:id="1718" w:author="Administrator" w:date="2015-12-24T23:41:38Z">
        <w:r>
          <w:rPr>
            <w:rFonts w:hint="eastAsia" w:ascii="黑体" w:hAnsi="黑体" w:eastAsia="黑体" w:cs="黑体"/>
            <w:sz w:val="28"/>
            <w:szCs w:val="28"/>
            <w:rPrChange w:id="1719" w:author="Administrator" w:date="2015-12-24T23:41:31Z">
              <w:rPr>
                <w:rFonts w:hint="eastAsia" w:ascii="华文楷体" w:hAnsi="华文楷体" w:eastAsia="华文楷体"/>
                <w:sz w:val="28"/>
                <w:szCs w:val="28"/>
              </w:rPr>
            </w:rPrChange>
          </w:rPr>
          <w:delText>呢</w:delText>
        </w:r>
      </w:del>
      <w:r>
        <w:rPr>
          <w:rFonts w:hint="eastAsia" w:ascii="黑体" w:hAnsi="黑体" w:eastAsia="黑体" w:cs="黑体"/>
          <w:sz w:val="28"/>
          <w:szCs w:val="28"/>
          <w:rPrChange w:id="1720" w:author="Administrator" w:date="2015-12-24T23:41:31Z">
            <w:rPr>
              <w:rFonts w:hint="eastAsia" w:ascii="华文楷体" w:hAnsi="华文楷体" w:eastAsia="华文楷体"/>
              <w:sz w:val="28"/>
              <w:szCs w:val="28"/>
            </w:rPr>
          </w:rPrChange>
        </w:rPr>
        <w:t>遣除与胜义之争论，</w:t>
      </w:r>
      <w:ins w:id="1721" w:author="Administrator" w:date="2015-12-28T12:44:16Z">
        <w:r>
          <w:rPr>
            <w:rFonts w:hint="eastAsia" w:ascii="黑体" w:hAnsi="黑体" w:eastAsia="黑体" w:cs="黑体"/>
            <w:sz w:val="28"/>
            <w:szCs w:val="28"/>
            <w:lang w:eastAsia="zh-CN"/>
          </w:rPr>
          <w:t>第</w:t>
        </w:r>
      </w:ins>
      <w:r>
        <w:rPr>
          <w:rFonts w:hint="eastAsia" w:ascii="黑体" w:hAnsi="黑体" w:eastAsia="黑体" w:cs="黑体"/>
          <w:sz w:val="28"/>
          <w:szCs w:val="28"/>
          <w:rPrChange w:id="1722" w:author="Administrator" w:date="2015-12-24T23:41:31Z">
            <w:rPr>
              <w:rFonts w:hint="eastAsia" w:ascii="华文楷体" w:hAnsi="华文楷体" w:eastAsia="华文楷体"/>
              <w:sz w:val="28"/>
              <w:szCs w:val="28"/>
            </w:rPr>
          </w:rPrChange>
        </w:rPr>
        <w:t>二遣除与世俗之争论</w:t>
      </w:r>
      <w:del w:id="1723" w:author="Administrator" w:date="2015-12-24T23:41:43Z">
        <w:r>
          <w:rPr>
            <w:rFonts w:hint="eastAsia" w:ascii="黑体" w:hAnsi="黑体" w:eastAsia="黑体" w:cs="黑体"/>
            <w:sz w:val="28"/>
            <w:szCs w:val="28"/>
            <w:rPrChange w:id="1724" w:author="Administrator" w:date="2015-12-24T23:41:31Z">
              <w:rPr>
                <w:rFonts w:hint="eastAsia" w:ascii="华文楷体" w:hAnsi="华文楷体" w:eastAsia="华文楷体"/>
                <w:sz w:val="28"/>
                <w:szCs w:val="28"/>
              </w:rPr>
            </w:rPrChange>
          </w:rPr>
          <w:delText>，</w:delText>
        </w:r>
      </w:del>
      <w:ins w:id="1725" w:author="Administrator" w:date="2015-12-24T23:41:43Z">
        <w:r>
          <w:rPr>
            <w:rFonts w:hint="eastAsia" w:ascii="黑体" w:hAnsi="黑体" w:eastAsia="黑体" w:cs="黑体"/>
            <w:sz w:val="28"/>
            <w:szCs w:val="28"/>
            <w:lang w:eastAsia="zh-CN"/>
          </w:rPr>
          <w:t>。</w:t>
        </w:r>
      </w:ins>
    </w:p>
    <w:p>
      <w:pPr>
        <w:ind w:firstLine="570"/>
        <w:rPr>
          <w:ins w:id="1726" w:author="Administrator" w:date="2015-12-24T23:43:10Z"/>
          <w:rFonts w:hint="eastAsia" w:ascii="华文楷体" w:hAnsi="华文楷体" w:eastAsia="华文楷体"/>
          <w:sz w:val="28"/>
          <w:szCs w:val="28"/>
          <w:lang w:eastAsia="zh-CN"/>
        </w:rPr>
      </w:pPr>
      <w:r>
        <w:rPr>
          <w:rFonts w:hint="eastAsia" w:ascii="华文楷体" w:hAnsi="华文楷体" w:eastAsia="华文楷体"/>
          <w:sz w:val="28"/>
          <w:szCs w:val="28"/>
        </w:rPr>
        <w:t>因为这个科判本身就是遣除与彼的争论</w:t>
      </w:r>
      <w:ins w:id="1727" w:author="Administrator" w:date="2015-12-31T00:29:48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这个彼字就是前面大科判当中的，第一个大科判当中呢就说认清二谛</w:t>
      </w:r>
      <w:del w:id="1728" w:author="Administrator" w:date="2015-12-24T23:42:17Z">
        <w:r>
          <w:rPr>
            <w:rFonts w:hint="eastAsia" w:ascii="华文楷体" w:hAnsi="华文楷体" w:eastAsia="华文楷体"/>
            <w:sz w:val="28"/>
            <w:szCs w:val="28"/>
          </w:rPr>
          <w:delText>吗</w:delText>
        </w:r>
      </w:del>
      <w:r>
        <w:rPr>
          <w:rFonts w:hint="eastAsia" w:ascii="华文楷体" w:hAnsi="华文楷体" w:eastAsia="华文楷体"/>
          <w:sz w:val="28"/>
          <w:szCs w:val="28"/>
        </w:rPr>
        <w:t>，说认清二谛在分说的时候呢</w:t>
      </w:r>
      <w:ins w:id="1729" w:author="Administrator" w:date="2015-12-24T23:42:27Z">
        <w:r>
          <w:rPr>
            <w:rFonts w:hint="eastAsia" w:ascii="华文楷体" w:hAnsi="华文楷体" w:eastAsia="华文楷体"/>
            <w:sz w:val="28"/>
            <w:szCs w:val="28"/>
            <w:lang w:eastAsia="zh-CN"/>
          </w:rPr>
          <w:t>，</w:t>
        </w:r>
      </w:ins>
      <w:r>
        <w:rPr>
          <w:rFonts w:hint="eastAsia" w:ascii="华文楷体" w:hAnsi="华文楷体" w:eastAsia="华文楷体"/>
          <w:sz w:val="28"/>
          <w:szCs w:val="28"/>
        </w:rPr>
        <w:t>第一个对胜义谛的争论要遣除，第二个对世俗谛的争论也要遣除</w:t>
      </w:r>
      <w:ins w:id="1730" w:author="Administrator" w:date="2015-12-24T23:42:36Z">
        <w:r>
          <w:rPr>
            <w:rFonts w:hint="eastAsia" w:ascii="华文楷体" w:hAnsi="华文楷体" w:eastAsia="华文楷体"/>
            <w:sz w:val="28"/>
            <w:szCs w:val="28"/>
            <w:lang w:eastAsia="zh-CN"/>
          </w:rPr>
          <w:t>。</w:t>
        </w:r>
      </w:ins>
    </w:p>
    <w:p>
      <w:pPr>
        <w:ind w:firstLine="570"/>
        <w:rPr>
          <w:ins w:id="1731" w:author="Administrator" w:date="2015-12-24T23:43:20Z"/>
          <w:rFonts w:hint="eastAsia" w:ascii="黑体" w:hAnsi="黑体" w:eastAsia="黑体" w:cs="黑体"/>
          <w:sz w:val="28"/>
          <w:szCs w:val="28"/>
          <w:lang w:eastAsia="zh-CN"/>
        </w:rPr>
      </w:pPr>
      <w:del w:id="1732" w:author="Administrator" w:date="2015-12-24T23:42:35Z">
        <w:r>
          <w:rPr>
            <w:rFonts w:hint="eastAsia" w:ascii="华文楷体" w:hAnsi="华文楷体" w:eastAsia="华文楷体"/>
            <w:sz w:val="28"/>
            <w:szCs w:val="28"/>
          </w:rPr>
          <w:delText>，</w:delText>
        </w:r>
      </w:del>
      <w:r>
        <w:rPr>
          <w:rFonts w:hint="eastAsia" w:ascii="华文楷体" w:hAnsi="华文楷体" w:eastAsia="华文楷体"/>
          <w:sz w:val="28"/>
          <w:szCs w:val="28"/>
        </w:rPr>
        <w:t>首先讲</w:t>
      </w:r>
      <w:r>
        <w:rPr>
          <w:rFonts w:hint="eastAsia" w:ascii="黑体" w:hAnsi="黑体" w:eastAsia="黑体" w:cs="黑体"/>
          <w:sz w:val="28"/>
          <w:szCs w:val="28"/>
          <w:rPrChange w:id="1733" w:author="Administrator" w:date="2015-12-24T23:43:02Z">
            <w:rPr>
              <w:rFonts w:hint="eastAsia" w:ascii="华文楷体" w:hAnsi="华文楷体" w:eastAsia="华文楷体"/>
              <w:sz w:val="28"/>
              <w:szCs w:val="28"/>
            </w:rPr>
          </w:rPrChange>
        </w:rPr>
        <w:t>第一个问题分二，一远离四边之胜义中无有承认之理，二遣除与彼之争论</w:t>
      </w:r>
      <w:ins w:id="1734" w:author="Administrator" w:date="2015-12-24T23:43:19Z">
        <w:r>
          <w:rPr>
            <w:rFonts w:hint="eastAsia" w:ascii="黑体" w:hAnsi="黑体" w:eastAsia="黑体" w:cs="黑体"/>
            <w:sz w:val="28"/>
            <w:szCs w:val="28"/>
            <w:lang w:eastAsia="zh-CN"/>
          </w:rPr>
          <w:t>。</w:t>
        </w:r>
      </w:ins>
    </w:p>
    <w:p>
      <w:pPr>
        <w:ind w:firstLine="570"/>
        <w:rPr>
          <w:ins w:id="1735" w:author="Administrator" w:date="2015-12-31T00:30:31Z"/>
          <w:rFonts w:hint="eastAsia" w:ascii="华文楷体" w:hAnsi="华文楷体" w:eastAsia="华文楷体"/>
          <w:sz w:val="28"/>
          <w:szCs w:val="28"/>
          <w:lang w:eastAsia="zh-CN"/>
        </w:rPr>
      </w:pPr>
      <w:del w:id="1736" w:author="Administrator" w:date="2015-12-24T23:43:18Z">
        <w:r>
          <w:rPr>
            <w:rFonts w:hint="eastAsia" w:ascii="黑体" w:hAnsi="黑体" w:eastAsia="黑体" w:cs="黑体"/>
            <w:sz w:val="28"/>
            <w:szCs w:val="28"/>
            <w:rPrChange w:id="1737" w:author="Administrator" w:date="2015-12-24T23:43:02Z">
              <w:rPr>
                <w:rFonts w:hint="eastAsia" w:ascii="华文楷体" w:hAnsi="华文楷体" w:eastAsia="华文楷体"/>
                <w:sz w:val="28"/>
                <w:szCs w:val="28"/>
              </w:rPr>
            </w:rPrChange>
          </w:rPr>
          <w:delText>，</w:delText>
        </w:r>
      </w:del>
      <w:r>
        <w:rPr>
          <w:rFonts w:hint="eastAsia" w:ascii="华文楷体" w:hAnsi="华文楷体" w:eastAsia="华文楷体"/>
          <w:sz w:val="28"/>
          <w:szCs w:val="28"/>
        </w:rPr>
        <w:t>那么胜义谛呢究竟的胜义谛应该是远离四边的胜义</w:t>
      </w:r>
      <w:ins w:id="1738" w:author="Administrator" w:date="2015-12-28T12:44:44Z">
        <w:r>
          <w:rPr>
            <w:rFonts w:hint="eastAsia" w:ascii="华文楷体" w:hAnsi="华文楷体" w:eastAsia="华文楷体"/>
            <w:sz w:val="28"/>
            <w:szCs w:val="28"/>
            <w:lang w:eastAsia="zh-CN"/>
          </w:rPr>
          <w:t>谛</w:t>
        </w:r>
      </w:ins>
      <w:r>
        <w:rPr>
          <w:rFonts w:hint="eastAsia" w:ascii="华文楷体" w:hAnsi="华文楷体" w:eastAsia="华文楷体"/>
          <w:sz w:val="28"/>
          <w:szCs w:val="28"/>
        </w:rPr>
        <w:t>，没有承认的道理</w:t>
      </w:r>
      <w:ins w:id="1739" w:author="Administrator" w:date="2015-12-24T23:43:40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像这样要对这个问题进行宣讲</w:t>
      </w:r>
      <w:ins w:id="1740" w:author="Administrator" w:date="2015-12-24T23:43:51Z">
        <w:r>
          <w:rPr>
            <w:rFonts w:hint="eastAsia" w:ascii="华文楷体" w:hAnsi="华文楷体" w:eastAsia="华文楷体"/>
            <w:sz w:val="28"/>
            <w:szCs w:val="28"/>
            <w:lang w:eastAsia="zh-CN"/>
          </w:rPr>
          <w:t>。</w:t>
        </w:r>
      </w:ins>
      <w:del w:id="1741" w:author="Administrator" w:date="2015-12-24T23:43:51Z">
        <w:r>
          <w:rPr>
            <w:rFonts w:hint="eastAsia" w:ascii="华文楷体" w:hAnsi="华文楷体" w:eastAsia="华文楷体"/>
            <w:sz w:val="28"/>
            <w:szCs w:val="28"/>
          </w:rPr>
          <w:delText>，</w:delText>
        </w:r>
      </w:del>
      <w:r>
        <w:rPr>
          <w:rFonts w:hint="eastAsia" w:ascii="华文楷体" w:hAnsi="华文楷体" w:eastAsia="华文楷体"/>
          <w:sz w:val="28"/>
          <w:szCs w:val="28"/>
        </w:rPr>
        <w:t>第二个问题要遣除与彼的争论，对究竟胜义的争论要遣除掉</w:t>
      </w:r>
      <w:ins w:id="1742" w:author="Administrator" w:date="2015-12-24T23:44:15Z">
        <w:r>
          <w:rPr>
            <w:rFonts w:hint="eastAsia" w:ascii="华文楷体" w:hAnsi="华文楷体" w:eastAsia="华文楷体"/>
            <w:sz w:val="28"/>
            <w:szCs w:val="28"/>
            <w:lang w:eastAsia="zh-CN"/>
          </w:rPr>
          <w:t>。</w:t>
        </w:r>
      </w:ins>
    </w:p>
    <w:p>
      <w:pPr>
        <w:ind w:firstLine="570"/>
        <w:rPr>
          <w:ins w:id="1743" w:author="Administrator" w:date="2015-12-24T23:50:10Z"/>
          <w:rFonts w:hint="eastAsia" w:ascii="华文楷体" w:hAnsi="华文楷体" w:eastAsia="华文楷体"/>
          <w:sz w:val="28"/>
          <w:szCs w:val="28"/>
          <w:lang w:eastAsia="zh-CN"/>
        </w:rPr>
      </w:pPr>
      <w:del w:id="1744" w:author="Administrator" w:date="2015-12-24T23:44:14Z">
        <w:r>
          <w:rPr>
            <w:rFonts w:hint="eastAsia" w:ascii="华文楷体" w:hAnsi="华文楷体" w:eastAsia="华文楷体"/>
            <w:sz w:val="28"/>
            <w:szCs w:val="28"/>
          </w:rPr>
          <w:delText>，</w:delText>
        </w:r>
      </w:del>
      <w:r>
        <w:rPr>
          <w:rFonts w:hint="eastAsia" w:ascii="华文楷体" w:hAnsi="华文楷体" w:eastAsia="华文楷体"/>
          <w:sz w:val="28"/>
          <w:szCs w:val="28"/>
        </w:rPr>
        <w:t>那么下面讲第一个呢</w:t>
      </w:r>
      <w:ins w:id="1745" w:author="Administrator" w:date="2015-12-28T12:45:47Z">
        <w:r>
          <w:rPr>
            <w:rFonts w:hint="eastAsia" w:ascii="华文楷体" w:hAnsi="华文楷体" w:eastAsia="华文楷体"/>
            <w:sz w:val="28"/>
            <w:szCs w:val="28"/>
            <w:lang w:eastAsia="zh-CN"/>
          </w:rPr>
          <w:t>，</w:t>
        </w:r>
      </w:ins>
      <w:r>
        <w:rPr>
          <w:rFonts w:hint="eastAsia" w:ascii="华文楷体" w:hAnsi="华文楷体" w:eastAsia="华文楷体"/>
          <w:sz w:val="28"/>
          <w:szCs w:val="28"/>
        </w:rPr>
        <w:t>远离四边的胜义中无有承认的道理</w:t>
      </w:r>
      <w:ins w:id="1746" w:author="Administrator" w:date="2015-12-24T23:44:33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这个方面的科判我们说</w:t>
      </w:r>
      <w:ins w:id="1747" w:author="Administrator" w:date="2015-12-28T12:45:54Z">
        <w:r>
          <w:rPr>
            <w:rFonts w:hint="eastAsia" w:ascii="华文楷体" w:hAnsi="华文楷体" w:eastAsia="华文楷体"/>
            <w:sz w:val="28"/>
            <w:szCs w:val="28"/>
            <w:lang w:eastAsia="zh-CN"/>
          </w:rPr>
          <w:t>，</w:t>
        </w:r>
      </w:ins>
      <w:r>
        <w:rPr>
          <w:rFonts w:hint="eastAsia" w:ascii="华文楷体" w:hAnsi="华文楷体" w:eastAsia="华文楷体"/>
          <w:sz w:val="28"/>
          <w:szCs w:val="28"/>
        </w:rPr>
        <w:t>中观庄严论在抉择空性的时候</w:t>
      </w:r>
      <w:ins w:id="1748" w:author="Administrator" w:date="2015-12-24T23:44:57Z">
        <w:r>
          <w:rPr>
            <w:rFonts w:hint="eastAsia" w:ascii="华文楷体" w:hAnsi="华文楷体" w:eastAsia="华文楷体"/>
            <w:sz w:val="28"/>
            <w:szCs w:val="28"/>
            <w:lang w:eastAsia="zh-CN"/>
          </w:rPr>
          <w:t>，</w:t>
        </w:r>
      </w:ins>
      <w:r>
        <w:rPr>
          <w:rFonts w:hint="eastAsia" w:ascii="华文楷体" w:hAnsi="华文楷体" w:eastAsia="华文楷体"/>
          <w:sz w:val="28"/>
          <w:szCs w:val="28"/>
        </w:rPr>
        <w:t>暂时着重按照自</w:t>
      </w:r>
      <w:ins w:id="1749" w:author="Administrator" w:date="2015-12-24T23:44:49Z">
        <w:r>
          <w:rPr>
            <w:rFonts w:hint="eastAsia" w:ascii="华文楷体" w:hAnsi="华文楷体" w:eastAsia="华文楷体"/>
            <w:sz w:val="28"/>
            <w:szCs w:val="28"/>
            <w:lang w:eastAsia="zh-CN"/>
          </w:rPr>
          <w:t>续</w:t>
        </w:r>
      </w:ins>
      <w:del w:id="1750" w:author="Administrator" w:date="2015-12-24T23:44:46Z">
        <w:r>
          <w:rPr>
            <w:rFonts w:hint="eastAsia" w:ascii="华文楷体" w:hAnsi="华文楷体" w:eastAsia="华文楷体"/>
            <w:sz w:val="28"/>
            <w:szCs w:val="28"/>
          </w:rPr>
          <w:delText>序</w:delText>
        </w:r>
      </w:del>
      <w:r>
        <w:rPr>
          <w:rFonts w:hint="eastAsia" w:ascii="华文楷体" w:hAnsi="华文楷体" w:eastAsia="华文楷体"/>
          <w:sz w:val="28"/>
          <w:szCs w:val="28"/>
        </w:rPr>
        <w:t>派的观点抉择，究竟是按照应成派的意趣无二的观点</w:t>
      </w:r>
      <w:ins w:id="1751" w:author="Administrator" w:date="2015-12-31T00:30:47Z">
        <w:r>
          <w:rPr>
            <w:rFonts w:hint="eastAsia" w:ascii="华文楷体" w:hAnsi="华文楷体" w:eastAsia="华文楷体"/>
            <w:sz w:val="28"/>
            <w:szCs w:val="28"/>
            <w:lang w:eastAsia="zh-CN"/>
          </w:rPr>
          <w:t>来</w:t>
        </w:r>
      </w:ins>
      <w:r>
        <w:rPr>
          <w:rFonts w:hint="eastAsia" w:ascii="华文楷体" w:hAnsi="华文楷体" w:eastAsia="华文楷体"/>
          <w:sz w:val="28"/>
          <w:szCs w:val="28"/>
        </w:rPr>
        <w:t>抉择的，就从这个科判就完全体现出来了，这个就是</w:t>
      </w:r>
      <w:ins w:id="1752" w:author="Administrator" w:date="2015-12-28T12:46:18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中观庄严论这个颂词本身的</w:t>
      </w:r>
      <w:ins w:id="1753" w:author="Administrator" w:date="2015-12-28T12:45:35Z">
        <w:r>
          <w:rPr>
            <w:rFonts w:hint="eastAsia" w:ascii="华文楷体" w:hAnsi="华文楷体" w:eastAsia="华文楷体"/>
            <w:sz w:val="28"/>
            <w:szCs w:val="28"/>
            <w:lang w:eastAsia="zh-CN"/>
          </w:rPr>
          <w:t>意趣</w:t>
        </w:r>
      </w:ins>
      <w:del w:id="1754" w:author="Administrator" w:date="2015-12-28T12:45:29Z">
        <w:r>
          <w:rPr>
            <w:rFonts w:hint="eastAsia" w:ascii="华文楷体" w:hAnsi="华文楷体" w:eastAsia="华文楷体"/>
            <w:sz w:val="28"/>
            <w:szCs w:val="28"/>
          </w:rPr>
          <w:delText>依据</w:delText>
        </w:r>
      </w:del>
      <w:r>
        <w:rPr>
          <w:rFonts w:hint="eastAsia" w:ascii="华文楷体" w:hAnsi="华文楷体" w:eastAsia="华文楷体"/>
          <w:sz w:val="28"/>
          <w:szCs w:val="28"/>
        </w:rPr>
        <w:t>呀，远离四边的胜义中无有承认之理</w:t>
      </w:r>
      <w:ins w:id="1755" w:author="Administrator" w:date="2015-12-24T23:47:18Z">
        <w:r>
          <w:rPr>
            <w:rFonts w:hint="eastAsia" w:ascii="华文楷体" w:hAnsi="华文楷体" w:eastAsia="华文楷体"/>
            <w:sz w:val="28"/>
            <w:szCs w:val="28"/>
            <w:lang w:eastAsia="zh-CN"/>
          </w:rPr>
          <w:t>。</w:t>
        </w:r>
      </w:ins>
      <w:del w:id="1756" w:author="Administrator" w:date="2015-12-24T23:47:17Z">
        <w:r>
          <w:rPr>
            <w:rFonts w:hint="eastAsia" w:ascii="华文楷体" w:hAnsi="华文楷体" w:eastAsia="华文楷体"/>
            <w:sz w:val="28"/>
            <w:szCs w:val="28"/>
          </w:rPr>
          <w:delText>，</w:delText>
        </w:r>
      </w:del>
      <w:r>
        <w:rPr>
          <w:rFonts w:hint="eastAsia" w:ascii="华文楷体" w:hAnsi="华文楷体" w:eastAsia="华文楷体"/>
          <w:sz w:val="28"/>
          <w:szCs w:val="28"/>
        </w:rPr>
        <w:t>一般来讲前面总结当中讲这个中观庄严论是自</w:t>
      </w:r>
      <w:ins w:id="1757" w:author="Administrator" w:date="2015-12-24T23:47:25Z">
        <w:r>
          <w:rPr>
            <w:rFonts w:hint="eastAsia" w:ascii="华文楷体" w:hAnsi="华文楷体" w:eastAsia="华文楷体"/>
            <w:sz w:val="28"/>
            <w:szCs w:val="28"/>
            <w:lang w:eastAsia="zh-CN"/>
          </w:rPr>
          <w:t>续</w:t>
        </w:r>
      </w:ins>
      <w:del w:id="1758" w:author="Administrator" w:date="2015-12-24T23:47:24Z">
        <w:r>
          <w:rPr>
            <w:rFonts w:hint="eastAsia" w:ascii="华文楷体" w:hAnsi="华文楷体" w:eastAsia="华文楷体"/>
            <w:sz w:val="28"/>
            <w:szCs w:val="28"/>
          </w:rPr>
          <w:delText>序</w:delText>
        </w:r>
      </w:del>
      <w:r>
        <w:rPr>
          <w:rFonts w:hint="eastAsia" w:ascii="华文楷体" w:hAnsi="华文楷体" w:eastAsia="华文楷体"/>
          <w:sz w:val="28"/>
          <w:szCs w:val="28"/>
        </w:rPr>
        <w:t>派的论典，自</w:t>
      </w:r>
      <w:ins w:id="1759" w:author="Administrator" w:date="2015-12-24T23:47:29Z">
        <w:r>
          <w:rPr>
            <w:rFonts w:hint="eastAsia" w:ascii="华文楷体" w:hAnsi="华文楷体" w:eastAsia="华文楷体"/>
            <w:sz w:val="28"/>
            <w:szCs w:val="28"/>
            <w:lang w:eastAsia="zh-CN"/>
          </w:rPr>
          <w:t>续</w:t>
        </w:r>
      </w:ins>
      <w:del w:id="1760" w:author="Administrator" w:date="2015-12-24T23:47:28Z">
        <w:r>
          <w:rPr>
            <w:rFonts w:hint="eastAsia" w:ascii="华文楷体" w:hAnsi="华文楷体" w:eastAsia="华文楷体"/>
            <w:sz w:val="28"/>
            <w:szCs w:val="28"/>
          </w:rPr>
          <w:delText>序</w:delText>
        </w:r>
      </w:del>
      <w:r>
        <w:rPr>
          <w:rFonts w:hint="eastAsia" w:ascii="华文楷体" w:hAnsi="华文楷体" w:eastAsia="华文楷体"/>
          <w:sz w:val="28"/>
          <w:szCs w:val="28"/>
        </w:rPr>
        <w:t>派的论典</w:t>
      </w:r>
      <w:ins w:id="1761" w:author="Administrator" w:date="2015-12-28T12:46:34Z">
        <w:r>
          <w:rPr>
            <w:rFonts w:hint="eastAsia" w:ascii="华文楷体" w:hAnsi="华文楷体" w:eastAsia="华文楷体"/>
            <w:sz w:val="28"/>
            <w:szCs w:val="28"/>
            <w:lang w:eastAsia="zh-CN"/>
          </w:rPr>
          <w:t>主要</w:t>
        </w:r>
      </w:ins>
      <w:r>
        <w:rPr>
          <w:rFonts w:hint="eastAsia" w:ascii="华文楷体" w:hAnsi="华文楷体" w:eastAsia="华文楷体"/>
          <w:sz w:val="28"/>
          <w:szCs w:val="28"/>
        </w:rPr>
        <w:t>就是说着重讲到的是单空</w:t>
      </w:r>
      <w:ins w:id="1762" w:author="Administrator" w:date="2015-12-24T23:47:42Z">
        <w:r>
          <w:rPr>
            <w:rFonts w:hint="eastAsia" w:ascii="华文楷体" w:hAnsi="华文楷体" w:eastAsia="华文楷体"/>
            <w:sz w:val="28"/>
            <w:szCs w:val="28"/>
            <w:lang w:eastAsia="zh-CN"/>
          </w:rPr>
          <w:t>；</w:t>
        </w:r>
      </w:ins>
      <w:del w:id="1763" w:author="Administrator" w:date="2015-12-24T23:47:42Z">
        <w:r>
          <w:rPr>
            <w:rFonts w:hint="eastAsia" w:ascii="华文楷体" w:hAnsi="华文楷体" w:eastAsia="华文楷体"/>
            <w:sz w:val="28"/>
            <w:szCs w:val="28"/>
          </w:rPr>
          <w:delText>，</w:delText>
        </w:r>
      </w:del>
      <w:r>
        <w:rPr>
          <w:rFonts w:hint="eastAsia" w:ascii="华文楷体" w:hAnsi="华文楷体" w:eastAsia="华文楷体"/>
          <w:sz w:val="28"/>
          <w:szCs w:val="28"/>
        </w:rPr>
        <w:t>但是后面我们说了</w:t>
      </w:r>
      <w:ins w:id="1764" w:author="Administrator" w:date="2015-12-24T23:47:48Z">
        <w:r>
          <w:rPr>
            <w:rFonts w:hint="eastAsia" w:ascii="华文楷体" w:hAnsi="华文楷体" w:eastAsia="华文楷体"/>
            <w:sz w:val="28"/>
            <w:szCs w:val="28"/>
            <w:lang w:eastAsia="zh-CN"/>
          </w:rPr>
          <w:t>它</w:t>
        </w:r>
      </w:ins>
      <w:del w:id="1765" w:author="Administrator" w:date="2015-12-24T23:47:46Z">
        <w:r>
          <w:rPr>
            <w:rFonts w:hint="eastAsia" w:ascii="华文楷体" w:hAnsi="华文楷体" w:eastAsia="华文楷体"/>
            <w:sz w:val="28"/>
            <w:szCs w:val="28"/>
          </w:rPr>
          <w:delText>他</w:delText>
        </w:r>
      </w:del>
      <w:r>
        <w:rPr>
          <w:rFonts w:hint="eastAsia" w:ascii="华文楷体" w:hAnsi="华文楷体" w:eastAsia="华文楷体"/>
          <w:sz w:val="28"/>
          <w:szCs w:val="28"/>
        </w:rPr>
        <w:t>能够成为应成派的庄严的原因是什么呢，</w:t>
      </w:r>
      <w:ins w:id="1766" w:author="Administrator" w:date="2015-12-24T23:47:56Z">
        <w:r>
          <w:rPr>
            <w:rFonts w:hint="eastAsia" w:ascii="华文楷体" w:hAnsi="华文楷体" w:eastAsia="华文楷体"/>
            <w:sz w:val="28"/>
            <w:szCs w:val="28"/>
            <w:lang w:eastAsia="zh-CN"/>
          </w:rPr>
          <w:t>它</w:t>
        </w:r>
      </w:ins>
      <w:del w:id="1767" w:author="Administrator" w:date="2015-12-24T23:47:55Z">
        <w:r>
          <w:rPr>
            <w:rFonts w:hint="eastAsia" w:ascii="华文楷体" w:hAnsi="华文楷体" w:eastAsia="华文楷体"/>
            <w:sz w:val="28"/>
            <w:szCs w:val="28"/>
          </w:rPr>
          <w:delText>他</w:delText>
        </w:r>
      </w:del>
      <w:r>
        <w:rPr>
          <w:rFonts w:hint="eastAsia" w:ascii="华文楷体" w:hAnsi="华文楷体" w:eastAsia="华文楷体"/>
          <w:sz w:val="28"/>
          <w:szCs w:val="28"/>
        </w:rPr>
        <w:t>在后面略说了远离四边</w:t>
      </w:r>
      <w:del w:id="1768" w:author="Administrator" w:date="2015-12-31T00:31:23Z">
        <w:r>
          <w:rPr>
            <w:rFonts w:hint="eastAsia" w:ascii="华文楷体" w:hAnsi="华文楷体" w:eastAsia="华文楷体"/>
            <w:sz w:val="28"/>
            <w:szCs w:val="28"/>
          </w:rPr>
          <w:delText>的</w:delText>
        </w:r>
      </w:del>
      <w:r>
        <w:rPr>
          <w:rFonts w:hint="eastAsia" w:ascii="华文楷体" w:hAnsi="华文楷体" w:eastAsia="华文楷体"/>
          <w:sz w:val="28"/>
          <w:szCs w:val="28"/>
        </w:rPr>
        <w:t>胜义中无有承认的道理</w:t>
      </w:r>
      <w:del w:id="1769" w:author="Administrator" w:date="2015-12-31T00:31:29Z">
        <w:r>
          <w:rPr>
            <w:rFonts w:hint="eastAsia" w:ascii="华文楷体" w:hAnsi="华文楷体" w:eastAsia="华文楷体"/>
            <w:sz w:val="28"/>
            <w:szCs w:val="28"/>
          </w:rPr>
          <w:delText>，</w:delText>
        </w:r>
      </w:del>
      <w:r>
        <w:rPr>
          <w:rFonts w:hint="eastAsia" w:ascii="华文楷体" w:hAnsi="华文楷体" w:eastAsia="华文楷体"/>
          <w:sz w:val="28"/>
          <w:szCs w:val="28"/>
        </w:rPr>
        <w:t>就在这个科判当中，这个科判之下就可以完全体现出这个道理</w:t>
      </w:r>
      <w:ins w:id="1770" w:author="Administrator" w:date="2015-12-28T12:46:52Z">
        <w:r>
          <w:rPr>
            <w:rFonts w:hint="eastAsia" w:ascii="华文楷体" w:hAnsi="华文楷体" w:eastAsia="华文楷体"/>
            <w:sz w:val="28"/>
            <w:szCs w:val="28"/>
            <w:lang w:eastAsia="zh-CN"/>
          </w:rPr>
          <w:t>。</w:t>
        </w:r>
      </w:ins>
      <w:del w:id="1771" w:author="Administrator" w:date="2015-12-28T12:46:52Z">
        <w:r>
          <w:rPr>
            <w:rFonts w:hint="eastAsia" w:ascii="华文楷体" w:hAnsi="华文楷体" w:eastAsia="华文楷体"/>
            <w:sz w:val="28"/>
            <w:szCs w:val="28"/>
          </w:rPr>
          <w:delText>，</w:delText>
        </w:r>
      </w:del>
      <w:r>
        <w:rPr>
          <w:rFonts w:hint="eastAsia" w:ascii="华文楷体" w:hAnsi="华文楷体" w:eastAsia="华文楷体"/>
          <w:sz w:val="28"/>
          <w:szCs w:val="28"/>
        </w:rPr>
        <w:t>所以从这开始进入到自</w:t>
      </w:r>
      <w:ins w:id="1772" w:author="Administrator" w:date="2015-12-24T23:48:17Z">
        <w:r>
          <w:rPr>
            <w:rFonts w:hint="eastAsia" w:ascii="华文楷体" w:hAnsi="华文楷体" w:eastAsia="华文楷体"/>
            <w:sz w:val="28"/>
            <w:szCs w:val="28"/>
            <w:lang w:eastAsia="zh-CN"/>
          </w:rPr>
          <w:t>续</w:t>
        </w:r>
      </w:ins>
      <w:del w:id="1773" w:author="Administrator" w:date="2015-12-24T23:48:15Z">
        <w:r>
          <w:rPr>
            <w:rFonts w:hint="eastAsia" w:ascii="华文楷体" w:hAnsi="华文楷体" w:eastAsia="华文楷体"/>
            <w:sz w:val="28"/>
            <w:szCs w:val="28"/>
          </w:rPr>
          <w:delText>序</w:delText>
        </w:r>
      </w:del>
      <w:r>
        <w:rPr>
          <w:rFonts w:hint="eastAsia" w:ascii="华文楷体" w:hAnsi="华文楷体" w:eastAsia="华文楷体"/>
          <w:sz w:val="28"/>
          <w:szCs w:val="28"/>
        </w:rPr>
        <w:t>派和应成派的过渡，从自</w:t>
      </w:r>
      <w:ins w:id="1774" w:author="Administrator" w:date="2015-12-24T23:48:23Z">
        <w:r>
          <w:rPr>
            <w:rFonts w:hint="eastAsia" w:ascii="华文楷体" w:hAnsi="华文楷体" w:eastAsia="华文楷体"/>
            <w:sz w:val="28"/>
            <w:szCs w:val="28"/>
            <w:lang w:eastAsia="zh-CN"/>
          </w:rPr>
          <w:t>续</w:t>
        </w:r>
      </w:ins>
      <w:del w:id="1775" w:author="Administrator" w:date="2015-12-24T23:48:22Z">
        <w:r>
          <w:rPr>
            <w:rFonts w:hint="eastAsia" w:ascii="华文楷体" w:hAnsi="华文楷体" w:eastAsia="华文楷体"/>
            <w:sz w:val="28"/>
            <w:szCs w:val="28"/>
          </w:rPr>
          <w:delText>序</w:delText>
        </w:r>
      </w:del>
      <w:r>
        <w:rPr>
          <w:rFonts w:hint="eastAsia" w:ascii="华文楷体" w:hAnsi="华文楷体" w:eastAsia="华文楷体"/>
          <w:sz w:val="28"/>
          <w:szCs w:val="28"/>
        </w:rPr>
        <w:t>派过渡到应成派</w:t>
      </w:r>
      <w:ins w:id="1776" w:author="Administrator" w:date="2015-12-31T00:31:41Z">
        <w:r>
          <w:rPr>
            <w:rFonts w:hint="eastAsia" w:ascii="华文楷体" w:hAnsi="华文楷体" w:eastAsia="华文楷体"/>
            <w:sz w:val="28"/>
            <w:szCs w:val="28"/>
            <w:lang w:eastAsia="zh-CN"/>
          </w:rPr>
          <w:t>，</w:t>
        </w:r>
      </w:ins>
      <w:r>
        <w:rPr>
          <w:rFonts w:hint="eastAsia" w:ascii="华文楷体" w:hAnsi="华文楷体" w:eastAsia="华文楷体"/>
          <w:sz w:val="28"/>
          <w:szCs w:val="28"/>
        </w:rPr>
        <w:t>怎么过渡的，在这个当中就讲的很清楚了</w:t>
      </w:r>
      <w:ins w:id="1777" w:author="Administrator" w:date="2015-12-24T23:48:52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所以说从这个方面要开始留意</w:t>
      </w:r>
      <w:ins w:id="1778" w:author="Administrator" w:date="2015-12-24T23:48:57Z">
        <w:r>
          <w:rPr>
            <w:rFonts w:hint="eastAsia" w:ascii="华文楷体" w:hAnsi="华文楷体" w:eastAsia="华文楷体"/>
            <w:sz w:val="28"/>
            <w:szCs w:val="28"/>
            <w:lang w:eastAsia="zh-CN"/>
          </w:rPr>
          <w:t>。</w:t>
        </w:r>
      </w:ins>
    </w:p>
    <w:p>
      <w:pPr>
        <w:ind w:firstLine="570"/>
        <w:rPr>
          <w:ins w:id="1779" w:author="Administrator" w:date="2015-12-24T23:50:15Z"/>
          <w:rFonts w:hint="eastAsia" w:ascii="黑体" w:hAnsi="黑体" w:eastAsia="黑体" w:cs="黑体"/>
          <w:sz w:val="28"/>
          <w:szCs w:val="28"/>
          <w:lang w:eastAsia="zh-CN"/>
        </w:rPr>
      </w:pPr>
      <w:del w:id="1780" w:author="Administrator" w:date="2015-12-24T23:48:57Z">
        <w:r>
          <w:rPr>
            <w:rFonts w:hint="eastAsia" w:ascii="华文楷体" w:hAnsi="华文楷体" w:eastAsia="华文楷体"/>
            <w:sz w:val="28"/>
            <w:szCs w:val="28"/>
          </w:rPr>
          <w:delText>，</w:delText>
        </w:r>
      </w:del>
      <w:r>
        <w:rPr>
          <w:rFonts w:hint="eastAsia" w:ascii="华文楷体" w:hAnsi="华文楷体" w:eastAsia="华文楷体"/>
          <w:sz w:val="28"/>
          <w:szCs w:val="28"/>
        </w:rPr>
        <w:t>那么</w:t>
      </w:r>
      <w:r>
        <w:rPr>
          <w:rFonts w:hint="eastAsia" w:ascii="黑体" w:hAnsi="黑体" w:eastAsia="黑体" w:cs="黑体"/>
          <w:sz w:val="28"/>
          <w:szCs w:val="28"/>
          <w:rPrChange w:id="1781" w:author="Administrator" w:date="2015-12-24T23:49:51Z">
            <w:rPr>
              <w:rFonts w:hint="eastAsia" w:ascii="华文楷体" w:hAnsi="华文楷体" w:eastAsia="华文楷体"/>
              <w:sz w:val="28"/>
              <w:szCs w:val="28"/>
            </w:rPr>
          </w:rPrChange>
        </w:rPr>
        <w:t>分二，第一个呢是宣说具有承认之相似胜义</w:t>
      </w:r>
      <w:ins w:id="1782" w:author="Administrator" w:date="2015-12-24T23:49:59Z">
        <w:r>
          <w:rPr>
            <w:rFonts w:hint="eastAsia" w:ascii="黑体" w:hAnsi="黑体" w:eastAsia="黑体" w:cs="黑体"/>
            <w:sz w:val="28"/>
            <w:szCs w:val="28"/>
            <w:lang w:eastAsia="zh-CN"/>
          </w:rPr>
          <w:t>；</w:t>
        </w:r>
      </w:ins>
      <w:del w:id="1783" w:author="Administrator" w:date="2015-12-24T23:49:58Z">
        <w:r>
          <w:rPr>
            <w:rFonts w:hint="eastAsia" w:ascii="黑体" w:hAnsi="黑体" w:eastAsia="黑体" w:cs="黑体"/>
            <w:sz w:val="28"/>
            <w:szCs w:val="28"/>
            <w:rPrChange w:id="1784" w:author="Administrator" w:date="2015-12-24T23:49:51Z">
              <w:rPr>
                <w:rFonts w:hint="eastAsia" w:ascii="华文楷体" w:hAnsi="华文楷体" w:eastAsia="华文楷体"/>
                <w:sz w:val="28"/>
                <w:szCs w:val="28"/>
              </w:rPr>
            </w:rPrChange>
          </w:rPr>
          <w:delText>，</w:delText>
        </w:r>
      </w:del>
      <w:r>
        <w:rPr>
          <w:rFonts w:hint="eastAsia" w:ascii="黑体" w:hAnsi="黑体" w:eastAsia="黑体" w:cs="黑体"/>
          <w:sz w:val="28"/>
          <w:szCs w:val="28"/>
          <w:rPrChange w:id="1785" w:author="Administrator" w:date="2015-12-24T23:49:51Z">
            <w:rPr>
              <w:rFonts w:hint="eastAsia" w:ascii="华文楷体" w:hAnsi="华文楷体" w:eastAsia="华文楷体"/>
              <w:sz w:val="28"/>
              <w:szCs w:val="28"/>
            </w:rPr>
          </w:rPrChange>
        </w:rPr>
        <w:t>第二是宣说远离一切承认之真实胜义</w:t>
      </w:r>
      <w:ins w:id="1786" w:author="Administrator" w:date="2015-12-24T23:50:02Z">
        <w:r>
          <w:rPr>
            <w:rFonts w:hint="eastAsia" w:ascii="黑体" w:hAnsi="黑体" w:eastAsia="黑体" w:cs="黑体"/>
            <w:sz w:val="28"/>
            <w:szCs w:val="28"/>
            <w:lang w:eastAsia="zh-CN"/>
          </w:rPr>
          <w:t>。</w:t>
        </w:r>
      </w:ins>
    </w:p>
    <w:p>
      <w:pPr>
        <w:ind w:firstLine="570"/>
        <w:rPr>
          <w:ins w:id="1787" w:author="Administrator" w:date="2015-12-24T23:51:13Z"/>
          <w:rFonts w:hint="eastAsia" w:ascii="华文楷体" w:hAnsi="华文楷体" w:eastAsia="华文楷体"/>
          <w:sz w:val="28"/>
          <w:szCs w:val="28"/>
          <w:lang w:eastAsia="zh-CN"/>
        </w:rPr>
      </w:pPr>
      <w:del w:id="1788" w:author="Administrator" w:date="2015-12-24T23:50:02Z">
        <w:r>
          <w:rPr>
            <w:rFonts w:hint="eastAsia" w:ascii="黑体" w:hAnsi="黑体" w:eastAsia="黑体" w:cs="黑体"/>
            <w:sz w:val="28"/>
            <w:szCs w:val="28"/>
            <w:rPrChange w:id="1789" w:author="Administrator" w:date="2015-12-24T23:49:51Z">
              <w:rPr>
                <w:rFonts w:hint="eastAsia" w:ascii="华文楷体" w:hAnsi="华文楷体" w:eastAsia="华文楷体"/>
                <w:sz w:val="28"/>
                <w:szCs w:val="28"/>
              </w:rPr>
            </w:rPrChange>
          </w:rPr>
          <w:delText>，</w:delText>
        </w:r>
      </w:del>
      <w:r>
        <w:rPr>
          <w:rFonts w:hint="eastAsia" w:ascii="华文楷体" w:hAnsi="华文楷体" w:eastAsia="华文楷体"/>
          <w:sz w:val="28"/>
          <w:szCs w:val="28"/>
        </w:rPr>
        <w:t>那么在从自</w:t>
      </w:r>
      <w:ins w:id="1790" w:author="Administrator" w:date="2015-12-24T23:50:19Z">
        <w:r>
          <w:rPr>
            <w:rFonts w:hint="eastAsia" w:ascii="华文楷体" w:hAnsi="华文楷体" w:eastAsia="华文楷体"/>
            <w:sz w:val="28"/>
            <w:szCs w:val="28"/>
            <w:lang w:eastAsia="zh-CN"/>
          </w:rPr>
          <w:t>续</w:t>
        </w:r>
      </w:ins>
      <w:del w:id="1791" w:author="Administrator" w:date="2015-12-24T23:50:18Z">
        <w:r>
          <w:rPr>
            <w:rFonts w:hint="eastAsia" w:ascii="华文楷体" w:hAnsi="华文楷体" w:eastAsia="华文楷体"/>
            <w:sz w:val="28"/>
            <w:szCs w:val="28"/>
          </w:rPr>
          <w:delText>序</w:delText>
        </w:r>
      </w:del>
      <w:r>
        <w:rPr>
          <w:rFonts w:hint="eastAsia" w:ascii="华文楷体" w:hAnsi="华文楷体" w:eastAsia="华文楷体"/>
          <w:sz w:val="28"/>
          <w:szCs w:val="28"/>
        </w:rPr>
        <w:t>过渡到应成</w:t>
      </w:r>
      <w:del w:id="1792" w:author="Administrator" w:date="2015-12-28T12:47:28Z">
        <w:r>
          <w:rPr>
            <w:rFonts w:hint="eastAsia" w:ascii="华文楷体" w:hAnsi="华文楷体" w:eastAsia="华文楷体"/>
            <w:sz w:val="28"/>
            <w:szCs w:val="28"/>
          </w:rPr>
          <w:delText>派</w:delText>
        </w:r>
      </w:del>
      <w:r>
        <w:rPr>
          <w:rFonts w:hint="eastAsia" w:ascii="华文楷体" w:hAnsi="华文楷体" w:eastAsia="华文楷体"/>
          <w:sz w:val="28"/>
          <w:szCs w:val="28"/>
        </w:rPr>
        <w:t>的</w:t>
      </w:r>
      <w:del w:id="1793" w:author="Administrator" w:date="2015-12-31T00:31:55Z">
        <w:r>
          <w:rPr>
            <w:rFonts w:hint="eastAsia" w:ascii="华文楷体" w:hAnsi="华文楷体" w:eastAsia="华文楷体"/>
            <w:sz w:val="28"/>
            <w:szCs w:val="28"/>
          </w:rPr>
          <w:delText>过渡</w:delText>
        </w:r>
      </w:del>
      <w:r>
        <w:rPr>
          <w:rFonts w:hint="eastAsia" w:ascii="华文楷体" w:hAnsi="华文楷体" w:eastAsia="华文楷体"/>
          <w:sz w:val="28"/>
          <w:szCs w:val="28"/>
        </w:rPr>
        <w:t>过程当中，第一个宣说具有承认之相似胜义</w:t>
      </w:r>
      <w:ins w:id="1794" w:author="Administrator" w:date="2015-12-28T12:47:47Z">
        <w:r>
          <w:rPr>
            <w:rFonts w:hint="eastAsia" w:ascii="华文楷体" w:hAnsi="华文楷体" w:eastAsia="华文楷体"/>
            <w:sz w:val="28"/>
            <w:szCs w:val="28"/>
            <w:lang w:eastAsia="zh-CN"/>
          </w:rPr>
          <w:t>谛</w:t>
        </w:r>
      </w:ins>
      <w:r>
        <w:rPr>
          <w:rFonts w:hint="eastAsia" w:ascii="华文楷体" w:hAnsi="华文楷体" w:eastAsia="华文楷体"/>
          <w:sz w:val="28"/>
          <w:szCs w:val="28"/>
        </w:rPr>
        <w:t>，这个还是相合的自</w:t>
      </w:r>
      <w:ins w:id="1795" w:author="Administrator" w:date="2015-12-24T23:50:30Z">
        <w:r>
          <w:rPr>
            <w:rFonts w:hint="eastAsia" w:ascii="华文楷体" w:hAnsi="华文楷体" w:eastAsia="华文楷体"/>
            <w:sz w:val="28"/>
            <w:szCs w:val="28"/>
            <w:lang w:eastAsia="zh-CN"/>
          </w:rPr>
          <w:t>续</w:t>
        </w:r>
      </w:ins>
      <w:del w:id="1796" w:author="Administrator" w:date="2015-12-24T23:50:29Z">
        <w:r>
          <w:rPr>
            <w:rFonts w:hint="eastAsia" w:ascii="华文楷体" w:hAnsi="华文楷体" w:eastAsia="华文楷体"/>
            <w:sz w:val="28"/>
            <w:szCs w:val="28"/>
          </w:rPr>
          <w:delText>序</w:delText>
        </w:r>
      </w:del>
      <w:r>
        <w:rPr>
          <w:rFonts w:hint="eastAsia" w:ascii="华文楷体" w:hAnsi="华文楷体" w:eastAsia="华文楷体"/>
          <w:sz w:val="28"/>
          <w:szCs w:val="28"/>
        </w:rPr>
        <w:t>派的宗义的</w:t>
      </w:r>
      <w:ins w:id="1797" w:author="Administrator" w:date="2015-12-28T12:47:54Z">
        <w:r>
          <w:rPr>
            <w:rFonts w:hint="eastAsia" w:ascii="华文楷体" w:hAnsi="华文楷体" w:eastAsia="华文楷体"/>
            <w:sz w:val="28"/>
            <w:szCs w:val="28"/>
            <w:lang w:eastAsia="zh-CN"/>
          </w:rPr>
          <w:t>；</w:t>
        </w:r>
      </w:ins>
      <w:del w:id="1798" w:author="Administrator" w:date="2015-12-24T23:50:40Z">
        <w:r>
          <w:rPr>
            <w:rFonts w:hint="eastAsia" w:ascii="华文楷体" w:hAnsi="华文楷体" w:eastAsia="华文楷体"/>
            <w:sz w:val="28"/>
            <w:szCs w:val="28"/>
          </w:rPr>
          <w:delText>，</w:delText>
        </w:r>
      </w:del>
      <w:r>
        <w:rPr>
          <w:rFonts w:hint="eastAsia" w:ascii="华文楷体" w:hAnsi="华文楷体" w:eastAsia="华文楷体"/>
          <w:sz w:val="28"/>
          <w:szCs w:val="28"/>
        </w:rPr>
        <w:t>第二个科判呢宣说远离一切承认之真实胜义</w:t>
      </w:r>
      <w:ins w:id="1799" w:author="Administrator" w:date="2015-12-28T12:48:13Z">
        <w:r>
          <w:rPr>
            <w:rFonts w:hint="eastAsia" w:ascii="华文楷体" w:hAnsi="华文楷体" w:eastAsia="华文楷体"/>
            <w:sz w:val="28"/>
            <w:szCs w:val="28"/>
            <w:lang w:eastAsia="zh-CN"/>
          </w:rPr>
          <w:t>谛</w:t>
        </w:r>
      </w:ins>
      <w:del w:id="1800" w:author="Administrator" w:date="2015-12-28T12:48:11Z">
        <w:r>
          <w:rPr>
            <w:rFonts w:hint="eastAsia" w:ascii="华文楷体" w:hAnsi="华文楷体" w:eastAsia="华文楷体"/>
            <w:sz w:val="28"/>
            <w:szCs w:val="28"/>
          </w:rPr>
          <w:delText>呢</w:delText>
        </w:r>
      </w:del>
      <w:ins w:id="1801" w:author="Administrator" w:date="2015-12-24T23:50:58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这个就过渡到</w:t>
      </w:r>
      <w:ins w:id="1802" w:author="Administrator" w:date="2015-12-31T00:32:04Z">
        <w:r>
          <w:rPr>
            <w:rFonts w:hint="eastAsia" w:ascii="华文楷体" w:hAnsi="华文楷体" w:eastAsia="华文楷体"/>
            <w:sz w:val="28"/>
            <w:szCs w:val="28"/>
            <w:lang w:eastAsia="zh-CN"/>
          </w:rPr>
          <w:t>了</w:t>
        </w:r>
      </w:ins>
      <w:r>
        <w:rPr>
          <w:rFonts w:hint="eastAsia" w:ascii="华文楷体" w:hAnsi="华文楷体" w:eastAsia="华文楷体"/>
          <w:sz w:val="28"/>
          <w:szCs w:val="28"/>
        </w:rPr>
        <w:t>应成派了</w:t>
      </w:r>
      <w:ins w:id="1803" w:author="Administrator" w:date="2015-12-24T23:51:02Z">
        <w:r>
          <w:rPr>
            <w:rFonts w:hint="eastAsia" w:ascii="华文楷体" w:hAnsi="华文楷体" w:eastAsia="华文楷体"/>
            <w:sz w:val="28"/>
            <w:szCs w:val="28"/>
            <w:lang w:eastAsia="zh-CN"/>
          </w:rPr>
          <w:t>。</w:t>
        </w:r>
      </w:ins>
    </w:p>
    <w:p>
      <w:pPr>
        <w:ind w:firstLine="570"/>
        <w:rPr>
          <w:ins w:id="1804" w:author="Administrator" w:date="2015-12-24T23:52:11Z"/>
          <w:rFonts w:hint="eastAsia" w:ascii="黑体" w:hAnsi="黑体" w:eastAsia="黑体" w:cs="黑体"/>
          <w:sz w:val="28"/>
          <w:szCs w:val="28"/>
          <w:lang w:eastAsia="zh-CN"/>
        </w:rPr>
      </w:pPr>
      <w:del w:id="1805" w:author="Administrator" w:date="2015-12-24T23:51:02Z">
        <w:r>
          <w:rPr>
            <w:rFonts w:hint="eastAsia" w:ascii="黑体" w:hAnsi="黑体" w:eastAsia="黑体" w:cs="黑体"/>
            <w:sz w:val="28"/>
            <w:szCs w:val="28"/>
            <w:rPrChange w:id="1806" w:author="Administrator" w:date="2015-12-24T23:52:08Z">
              <w:rPr>
                <w:rFonts w:hint="eastAsia" w:ascii="华文楷体" w:hAnsi="华文楷体" w:eastAsia="华文楷体"/>
                <w:sz w:val="28"/>
                <w:szCs w:val="28"/>
              </w:rPr>
            </w:rPrChange>
          </w:rPr>
          <w:delText>，</w:delText>
        </w:r>
      </w:del>
      <w:r>
        <w:rPr>
          <w:rFonts w:hint="eastAsia" w:ascii="黑体" w:hAnsi="黑体" w:eastAsia="黑体" w:cs="黑体"/>
          <w:sz w:val="28"/>
          <w:szCs w:val="28"/>
          <w:rPrChange w:id="1807" w:author="Administrator" w:date="2015-12-24T23:52:08Z">
            <w:rPr>
              <w:rFonts w:hint="eastAsia" w:ascii="华文楷体" w:hAnsi="华文楷体" w:eastAsia="华文楷体"/>
              <w:sz w:val="28"/>
              <w:szCs w:val="28"/>
            </w:rPr>
          </w:rPrChange>
        </w:rPr>
        <w:t>第一个问题呢宣说具有承认之相似胜义分二，一</w:t>
      </w:r>
      <w:ins w:id="1808" w:author="Administrator" w:date="2015-12-24T23:51:49Z">
        <w:r>
          <w:rPr>
            <w:rFonts w:hint="eastAsia" w:ascii="黑体" w:hAnsi="黑体" w:eastAsia="黑体" w:cs="黑体"/>
            <w:sz w:val="28"/>
            <w:szCs w:val="28"/>
            <w:lang w:eastAsia="zh-CN"/>
            <w:rPrChange w:id="1809" w:author="Administrator" w:date="2015-12-24T23:52:08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810" w:author="Administrator" w:date="2015-12-24T23:52:08Z">
            <w:rPr>
              <w:rFonts w:hint="eastAsia" w:ascii="华文楷体" w:hAnsi="华文楷体" w:eastAsia="华文楷体"/>
              <w:sz w:val="28"/>
              <w:szCs w:val="28"/>
            </w:rPr>
          </w:rPrChange>
        </w:rPr>
        <w:t>以教理成立</w:t>
      </w:r>
      <w:ins w:id="1811" w:author="Administrator" w:date="2015-12-24T23:51:45Z">
        <w:r>
          <w:rPr>
            <w:rFonts w:hint="eastAsia" w:ascii="黑体" w:hAnsi="黑体" w:eastAsia="黑体" w:cs="黑体"/>
            <w:sz w:val="28"/>
            <w:szCs w:val="28"/>
            <w:lang w:eastAsia="zh-CN"/>
            <w:rPrChange w:id="1812" w:author="Administrator" w:date="2015-12-24T23:52:08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813" w:author="Administrator" w:date="2015-12-24T23:52:08Z">
            <w:rPr>
              <w:rFonts w:hint="eastAsia" w:ascii="华文楷体" w:hAnsi="华文楷体" w:eastAsia="华文楷体"/>
              <w:sz w:val="28"/>
              <w:szCs w:val="28"/>
            </w:rPr>
          </w:rPrChange>
        </w:rPr>
        <w:t>二彼之名义</w:t>
      </w:r>
      <w:ins w:id="1814" w:author="Administrator" w:date="2015-12-24T23:51:58Z">
        <w:r>
          <w:rPr>
            <w:rFonts w:hint="eastAsia" w:ascii="黑体" w:hAnsi="黑体" w:eastAsia="黑体" w:cs="黑体"/>
            <w:sz w:val="28"/>
            <w:szCs w:val="28"/>
            <w:lang w:eastAsia="zh-CN"/>
            <w:rPrChange w:id="1815" w:author="Administrator" w:date="2015-12-24T23:52:08Z">
              <w:rPr>
                <w:rFonts w:hint="eastAsia" w:ascii="华文楷体" w:hAnsi="华文楷体" w:eastAsia="华文楷体"/>
                <w:sz w:val="28"/>
                <w:szCs w:val="28"/>
                <w:lang w:eastAsia="zh-CN"/>
              </w:rPr>
            </w:rPrChange>
          </w:rPr>
          <w:t>。</w:t>
        </w:r>
      </w:ins>
    </w:p>
    <w:p>
      <w:pPr>
        <w:ind w:firstLine="570"/>
        <w:rPr>
          <w:ins w:id="1816" w:author="Administrator" w:date="2015-12-24T23:54:32Z"/>
          <w:rFonts w:hint="eastAsia" w:ascii="华文楷体" w:hAnsi="华文楷体" w:eastAsia="华文楷体"/>
          <w:sz w:val="28"/>
          <w:szCs w:val="28"/>
          <w:lang w:eastAsia="zh-CN"/>
        </w:rPr>
      </w:pPr>
      <w:del w:id="1817" w:author="Administrator" w:date="2015-12-24T23:51:57Z">
        <w:r>
          <w:rPr>
            <w:rFonts w:hint="eastAsia" w:ascii="华文楷体" w:hAnsi="华文楷体" w:eastAsia="华文楷体"/>
            <w:sz w:val="28"/>
            <w:szCs w:val="28"/>
          </w:rPr>
          <w:delText>，</w:delText>
        </w:r>
      </w:del>
      <w:r>
        <w:rPr>
          <w:rFonts w:hint="eastAsia" w:ascii="华文楷体" w:hAnsi="华文楷体" w:eastAsia="华文楷体"/>
          <w:sz w:val="28"/>
          <w:szCs w:val="28"/>
        </w:rPr>
        <w:t>那么首先讲</w:t>
      </w:r>
      <w:ins w:id="1818" w:author="Administrator" w:date="2015-12-28T12:48:29Z">
        <w:r>
          <w:rPr>
            <w:rFonts w:hint="eastAsia" w:ascii="华文楷体" w:hAnsi="华文楷体" w:eastAsia="华文楷体"/>
            <w:sz w:val="28"/>
            <w:szCs w:val="28"/>
            <w:lang w:eastAsia="zh-CN"/>
          </w:rPr>
          <w:t>第一个问题呢</w:t>
        </w:r>
      </w:ins>
      <w:ins w:id="1819" w:author="Administrator" w:date="2015-12-28T12:48:33Z">
        <w:r>
          <w:rPr>
            <w:rFonts w:hint="eastAsia" w:ascii="华文楷体" w:hAnsi="华文楷体" w:eastAsia="华文楷体"/>
            <w:sz w:val="28"/>
            <w:szCs w:val="28"/>
            <w:lang w:eastAsia="zh-CN"/>
          </w:rPr>
          <w:t>，</w:t>
        </w:r>
      </w:ins>
      <w:del w:id="1820" w:author="Administrator" w:date="2015-12-24T23:53:47Z">
        <w:r>
          <w:rPr>
            <w:rFonts w:hint="eastAsia" w:ascii="黑体" w:hAnsi="黑体" w:eastAsia="黑体" w:cs="黑体"/>
            <w:sz w:val="28"/>
            <w:szCs w:val="28"/>
            <w:rPrChange w:id="1821" w:author="Administrator" w:date="2015-12-24T23:53:23Z">
              <w:rPr>
                <w:rFonts w:hint="eastAsia" w:ascii="华文楷体" w:hAnsi="华文楷体" w:eastAsia="华文楷体"/>
                <w:sz w:val="28"/>
                <w:szCs w:val="28"/>
              </w:rPr>
            </w:rPrChange>
          </w:rPr>
          <w:delText>第一个问题呢</w:delText>
        </w:r>
      </w:del>
      <w:del w:id="1822" w:author="Administrator" w:date="2015-12-24T23:53:47Z">
        <w:r>
          <w:rPr>
            <w:rFonts w:hint="eastAsia" w:ascii="黑体" w:hAnsi="黑体" w:eastAsia="黑体" w:cs="黑体"/>
            <w:sz w:val="28"/>
            <w:szCs w:val="28"/>
            <w:rPrChange w:id="1823" w:author="Administrator" w:date="2015-12-24T23:53:23Z">
              <w:rPr>
                <w:rFonts w:hint="eastAsia" w:ascii="华文楷体" w:hAnsi="华文楷体" w:eastAsia="华文楷体"/>
                <w:sz w:val="28"/>
                <w:szCs w:val="28"/>
              </w:rPr>
            </w:rPrChange>
          </w:rPr>
          <w:delText>，</w:delText>
        </w:r>
      </w:del>
      <w:del w:id="1824" w:author="Administrator" w:date="2015-12-24T23:53:47Z">
        <w:r>
          <w:rPr>
            <w:rFonts w:hint="eastAsia" w:ascii="黑体" w:hAnsi="黑体" w:eastAsia="黑体" w:cs="黑体"/>
            <w:sz w:val="28"/>
            <w:szCs w:val="28"/>
            <w:rPrChange w:id="1825" w:author="Administrator" w:date="2015-12-24T23:53:23Z">
              <w:rPr>
                <w:rFonts w:hint="eastAsia" w:ascii="华文楷体" w:hAnsi="华文楷体" w:eastAsia="华文楷体"/>
                <w:sz w:val="28"/>
                <w:szCs w:val="28"/>
              </w:rPr>
            </w:rPrChange>
          </w:rPr>
          <w:delText>是以教理成立</w:delText>
        </w:r>
      </w:del>
      <w:del w:id="1826" w:author="Administrator" w:date="2015-12-24T23:53:16Z">
        <w:r>
          <w:rPr>
            <w:rFonts w:hint="eastAsia" w:ascii="华文楷体" w:hAnsi="华文楷体" w:eastAsia="华文楷体"/>
            <w:sz w:val="28"/>
            <w:szCs w:val="28"/>
          </w:rPr>
          <w:delText>，</w:delText>
        </w:r>
      </w:del>
      <w:r>
        <w:rPr>
          <w:rFonts w:hint="eastAsia" w:ascii="华文楷体" w:hAnsi="华文楷体" w:eastAsia="华文楷体"/>
          <w:sz w:val="28"/>
          <w:szCs w:val="28"/>
        </w:rPr>
        <w:t>以教理成立呢</w:t>
      </w:r>
      <w:ins w:id="1827" w:author="Administrator" w:date="2015-12-28T12:48:36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就说这个颂词当中呢以教证和理证来承认无实空性</w:t>
      </w:r>
      <w:ins w:id="1828" w:author="Administrator" w:date="2015-12-24T23:52:47Z">
        <w:r>
          <w:rPr>
            <w:rFonts w:hint="eastAsia" w:ascii="华文楷体" w:hAnsi="华文楷体" w:eastAsia="华文楷体"/>
            <w:sz w:val="28"/>
            <w:szCs w:val="28"/>
            <w:lang w:eastAsia="zh-CN"/>
          </w:rPr>
          <w:t>。</w:t>
        </w:r>
      </w:ins>
      <w:del w:id="1829" w:author="Administrator" w:date="2015-12-24T23:52:47Z">
        <w:r>
          <w:rPr>
            <w:rFonts w:hint="eastAsia" w:ascii="华文楷体" w:hAnsi="华文楷体" w:eastAsia="华文楷体"/>
            <w:sz w:val="28"/>
            <w:szCs w:val="28"/>
          </w:rPr>
          <w:delText>，</w:delText>
        </w:r>
      </w:del>
      <w:r>
        <w:rPr>
          <w:rFonts w:hint="eastAsia" w:ascii="华文楷体" w:hAnsi="华文楷体" w:eastAsia="华文楷体"/>
          <w:sz w:val="28"/>
          <w:szCs w:val="28"/>
        </w:rPr>
        <w:t>颂词当中讲到</w:t>
      </w:r>
      <w:del w:id="1830" w:author="Administrator" w:date="2015-12-24T23:54:35Z">
        <w:r>
          <w:rPr>
            <w:rFonts w:hint="eastAsia" w:ascii="华文楷体" w:hAnsi="华文楷体" w:eastAsia="华文楷体"/>
            <w:sz w:val="28"/>
            <w:szCs w:val="28"/>
          </w:rPr>
          <w:delText>，</w:delText>
        </w:r>
      </w:del>
      <w:ins w:id="1831" w:author="Administrator" w:date="2015-12-24T23:54:28Z">
        <w:r>
          <w:rPr>
            <w:rFonts w:hint="eastAsia" w:ascii="华文楷体" w:hAnsi="华文楷体" w:eastAsia="华文楷体"/>
            <w:sz w:val="28"/>
            <w:szCs w:val="28"/>
            <w:lang w:eastAsia="zh-CN"/>
          </w:rPr>
          <w:t>：</w:t>
        </w:r>
      </w:ins>
    </w:p>
    <w:p>
      <w:pPr>
        <w:ind w:firstLine="570"/>
        <w:rPr>
          <w:ins w:id="1832" w:author="Administrator" w:date="2015-12-24T23:54:09Z"/>
          <w:rFonts w:hint="eastAsia" w:ascii="黑体" w:hAnsi="黑体" w:eastAsia="黑体" w:cs="黑体"/>
          <w:sz w:val="28"/>
          <w:szCs w:val="28"/>
          <w:rPrChange w:id="1833" w:author="Administrator" w:date="2015-12-24T23:54:18Z">
            <w:rPr>
              <w:ins w:id="1834" w:author="Administrator" w:date="2015-12-24T23:54:09Z"/>
              <w:rFonts w:hint="eastAsia" w:ascii="华文楷体" w:hAnsi="华文楷体" w:eastAsia="华文楷体"/>
              <w:sz w:val="28"/>
              <w:szCs w:val="28"/>
            </w:rPr>
          </w:rPrChange>
        </w:rPr>
      </w:pPr>
      <w:r>
        <w:rPr>
          <w:rFonts w:hint="eastAsia" w:ascii="黑体" w:hAnsi="黑体" w:eastAsia="黑体" w:cs="黑体"/>
          <w:sz w:val="28"/>
          <w:szCs w:val="28"/>
          <w:rPrChange w:id="1835" w:author="Administrator" w:date="2015-12-24T23:54:18Z">
            <w:rPr>
              <w:rFonts w:hint="eastAsia" w:ascii="华文楷体" w:hAnsi="华文楷体" w:eastAsia="华文楷体"/>
              <w:sz w:val="28"/>
              <w:szCs w:val="28"/>
            </w:rPr>
          </w:rPrChange>
        </w:rPr>
        <w:t>故于真实中，何法皆不成，</w:t>
      </w:r>
    </w:p>
    <w:p>
      <w:pPr>
        <w:ind w:firstLine="570"/>
        <w:rPr>
          <w:ins w:id="1836" w:author="Administrator" w:date="2015-12-24T23:54:11Z"/>
          <w:rFonts w:hint="eastAsia" w:ascii="黑体" w:hAnsi="黑体" w:eastAsia="黑体" w:cs="黑体"/>
          <w:sz w:val="28"/>
          <w:szCs w:val="28"/>
          <w:rPrChange w:id="1837" w:author="Administrator" w:date="2015-12-24T23:54:18Z">
            <w:rPr>
              <w:ins w:id="1838" w:author="Administrator" w:date="2015-12-24T23:54:11Z"/>
              <w:rFonts w:hint="eastAsia" w:ascii="华文楷体" w:hAnsi="华文楷体" w:eastAsia="华文楷体"/>
              <w:sz w:val="28"/>
              <w:szCs w:val="28"/>
            </w:rPr>
          </w:rPrChange>
        </w:rPr>
      </w:pPr>
      <w:r>
        <w:rPr>
          <w:rFonts w:hint="eastAsia" w:ascii="黑体" w:hAnsi="黑体" w:eastAsia="黑体" w:cs="黑体"/>
          <w:sz w:val="28"/>
          <w:szCs w:val="28"/>
          <w:rPrChange w:id="1839" w:author="Administrator" w:date="2015-12-24T23:54:18Z">
            <w:rPr>
              <w:rFonts w:hint="eastAsia" w:ascii="华文楷体" w:hAnsi="华文楷体" w:eastAsia="华文楷体"/>
              <w:sz w:val="28"/>
              <w:szCs w:val="28"/>
            </w:rPr>
          </w:rPrChange>
        </w:rPr>
        <w:t>故诸善逝说，万法皆无生。</w:t>
      </w:r>
    </w:p>
    <w:p>
      <w:pPr>
        <w:ind w:firstLine="570"/>
        <w:rPr>
          <w:ins w:id="1840" w:author="Administrator" w:date="2015-12-28T12:53:53Z"/>
          <w:rFonts w:hint="eastAsia" w:ascii="华文楷体" w:hAnsi="华文楷体" w:eastAsia="华文楷体"/>
          <w:sz w:val="28"/>
          <w:szCs w:val="28"/>
          <w:lang w:eastAsia="zh-CN"/>
        </w:rPr>
      </w:pPr>
      <w:r>
        <w:rPr>
          <w:rFonts w:hint="eastAsia" w:ascii="华文楷体" w:hAnsi="华文楷体" w:eastAsia="华文楷体"/>
          <w:sz w:val="28"/>
          <w:szCs w:val="28"/>
        </w:rPr>
        <w:t>第一句和第二句呢是理证，故于真实中，何法皆不成</w:t>
      </w:r>
      <w:ins w:id="1841" w:author="Administrator" w:date="2015-12-24T23:54:59Z">
        <w:r>
          <w:rPr>
            <w:rFonts w:hint="eastAsia" w:ascii="华文楷体" w:hAnsi="华文楷体" w:eastAsia="华文楷体"/>
            <w:sz w:val="28"/>
            <w:szCs w:val="28"/>
            <w:lang w:eastAsia="zh-CN"/>
          </w:rPr>
          <w:t>。</w:t>
        </w:r>
      </w:ins>
      <w:del w:id="1842" w:author="Administrator" w:date="2015-12-24T23:54:58Z">
        <w:r>
          <w:rPr>
            <w:rFonts w:hint="eastAsia" w:ascii="华文楷体" w:hAnsi="华文楷体" w:eastAsia="华文楷体"/>
            <w:sz w:val="28"/>
            <w:szCs w:val="28"/>
          </w:rPr>
          <w:delText>，</w:delText>
        </w:r>
      </w:del>
      <w:r>
        <w:rPr>
          <w:rFonts w:hint="eastAsia" w:ascii="华文楷体" w:hAnsi="华文楷体" w:eastAsia="华文楷体"/>
          <w:sz w:val="28"/>
          <w:szCs w:val="28"/>
        </w:rPr>
        <w:t>就像我们中观庄严论第一个颂词，已经讲到了一切万法为什么承认呢</w:t>
      </w:r>
      <w:ins w:id="1843" w:author="Administrator" w:date="2015-12-24T23:56:06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w:t>
      </w:r>
      <w:ins w:id="1844" w:author="Administrator" w:date="2015-12-24T23:55:50Z">
        <w:r>
          <w:rPr>
            <w:rFonts w:hint="eastAsia" w:ascii="华文楷体" w:hAnsi="华文楷体" w:eastAsia="华文楷体"/>
            <w:sz w:val="28"/>
            <w:szCs w:val="28"/>
            <w:lang w:eastAsia="zh-CN"/>
          </w:rPr>
          <w:t>离</w:t>
        </w:r>
      </w:ins>
      <w:del w:id="1845" w:author="Administrator" w:date="2015-12-24T23:55:15Z">
        <w:r>
          <w:rPr>
            <w:rFonts w:hint="eastAsia" w:ascii="华文楷体" w:hAnsi="华文楷体" w:eastAsia="华文楷体"/>
            <w:sz w:val="28"/>
            <w:szCs w:val="28"/>
          </w:rPr>
          <w:delText>以</w:delText>
        </w:r>
      </w:del>
      <w:r>
        <w:rPr>
          <w:rFonts w:hint="eastAsia" w:ascii="华文楷体" w:hAnsi="华文楷体" w:eastAsia="华文楷体"/>
          <w:sz w:val="28"/>
          <w:szCs w:val="28"/>
        </w:rPr>
        <w:t>一多故，有印象已经讲过了，所以说故于真实中通过离一多因分析的时候何法皆不成，这</w:t>
      </w:r>
      <w:ins w:id="1846" w:author="Administrator" w:date="2015-12-31T00:32:59Z">
        <w:r>
          <w:rPr>
            <w:rFonts w:hint="eastAsia" w:ascii="华文楷体" w:hAnsi="华文楷体" w:eastAsia="华文楷体"/>
            <w:sz w:val="28"/>
            <w:szCs w:val="28"/>
            <w:lang w:eastAsia="zh-CN"/>
          </w:rPr>
          <w:t>个</w:t>
        </w:r>
      </w:ins>
      <w:r>
        <w:rPr>
          <w:rFonts w:hint="eastAsia" w:ascii="华文楷体" w:hAnsi="华文楷体" w:eastAsia="华文楷体"/>
          <w:sz w:val="28"/>
          <w:szCs w:val="28"/>
        </w:rPr>
        <w:t>主要是从理证的角度观察的</w:t>
      </w:r>
      <w:ins w:id="1847" w:author="Administrator" w:date="2015-12-24T23:56:31Z">
        <w:r>
          <w:rPr>
            <w:rFonts w:hint="eastAsia" w:ascii="华文楷体" w:hAnsi="华文楷体" w:eastAsia="华文楷体"/>
            <w:sz w:val="28"/>
            <w:szCs w:val="28"/>
            <w:lang w:eastAsia="zh-CN"/>
          </w:rPr>
          <w:t>。</w:t>
        </w:r>
      </w:ins>
      <w:del w:id="1848" w:author="Administrator" w:date="2015-12-24T23:56:31Z">
        <w:r>
          <w:rPr>
            <w:rFonts w:hint="eastAsia" w:ascii="华文楷体" w:hAnsi="华文楷体" w:eastAsia="华文楷体"/>
            <w:sz w:val="28"/>
            <w:szCs w:val="28"/>
          </w:rPr>
          <w:delText>，</w:delText>
        </w:r>
      </w:del>
      <w:r>
        <w:rPr>
          <w:rFonts w:hint="eastAsia" w:ascii="华文楷体" w:hAnsi="华文楷体" w:eastAsia="华文楷体"/>
          <w:sz w:val="28"/>
          <w:szCs w:val="28"/>
        </w:rPr>
        <w:t>那么后面两句呢是从教证的角度来成立的，故诸善逝说，这个善逝就指佛陀在经典当中是这样讲的，不单单释迦佛，就说是一切佛都这样讲的，万法皆无生，在经典当中已经讲了一切万法都是无生的道理</w:t>
      </w:r>
      <w:ins w:id="1849" w:author="Administrator" w:date="2015-12-24T23:57:08Z">
        <w:r>
          <w:rPr>
            <w:rFonts w:hint="eastAsia" w:ascii="华文楷体" w:hAnsi="华文楷体" w:eastAsia="华文楷体"/>
            <w:sz w:val="28"/>
            <w:szCs w:val="28"/>
            <w:lang w:eastAsia="zh-CN"/>
          </w:rPr>
          <w:t>。</w:t>
        </w:r>
      </w:ins>
      <w:del w:id="1850" w:author="Administrator" w:date="2015-12-24T23:57:08Z">
        <w:r>
          <w:rPr>
            <w:rFonts w:hint="eastAsia" w:ascii="华文楷体" w:hAnsi="华文楷体" w:eastAsia="华文楷体"/>
            <w:sz w:val="28"/>
            <w:szCs w:val="28"/>
          </w:rPr>
          <w:delText>，</w:delText>
        </w:r>
      </w:del>
      <w:r>
        <w:rPr>
          <w:rFonts w:hint="eastAsia" w:ascii="华文楷体" w:hAnsi="华文楷体" w:eastAsia="华文楷体"/>
          <w:sz w:val="28"/>
          <w:szCs w:val="28"/>
        </w:rPr>
        <w:t>这个主要是</w:t>
      </w:r>
      <w:del w:id="1851" w:author="Administrator" w:date="2015-12-28T12:49:55Z">
        <w:r>
          <w:rPr>
            <w:rFonts w:hint="eastAsia" w:ascii="华文楷体" w:hAnsi="华文楷体" w:eastAsia="华文楷体"/>
            <w:sz w:val="28"/>
            <w:szCs w:val="28"/>
          </w:rPr>
          <w:delText>从</w:delText>
        </w:r>
      </w:del>
      <w:r>
        <w:rPr>
          <w:rFonts w:hint="eastAsia" w:ascii="华文楷体" w:hAnsi="华文楷体" w:eastAsia="华文楷体"/>
          <w:sz w:val="28"/>
          <w:szCs w:val="28"/>
        </w:rPr>
        <w:t>教证不是</w:t>
      </w:r>
      <w:ins w:id="1852" w:author="Administrator" w:date="2015-12-28T12:50:01Z">
        <w:r>
          <w:rPr>
            <w:rFonts w:hint="eastAsia" w:ascii="华文楷体" w:hAnsi="华文楷体" w:eastAsia="华文楷体"/>
            <w:sz w:val="28"/>
            <w:szCs w:val="28"/>
            <w:lang w:eastAsia="zh-CN"/>
          </w:rPr>
          <w:t>从</w:t>
        </w:r>
      </w:ins>
      <w:r>
        <w:rPr>
          <w:rFonts w:hint="eastAsia" w:ascii="华文楷体" w:hAnsi="华文楷体" w:eastAsia="华文楷体"/>
          <w:sz w:val="28"/>
          <w:szCs w:val="28"/>
        </w:rPr>
        <w:t>理证的方面抉择的</w:t>
      </w:r>
      <w:ins w:id="1853" w:author="Administrator" w:date="2015-12-28T12:50:06Z">
        <w:r>
          <w:rPr>
            <w:rFonts w:hint="eastAsia" w:ascii="华文楷体" w:hAnsi="华文楷体" w:eastAsia="华文楷体"/>
            <w:sz w:val="28"/>
            <w:szCs w:val="28"/>
            <w:lang w:eastAsia="zh-CN"/>
          </w:rPr>
          <w:t>。</w:t>
        </w:r>
      </w:ins>
    </w:p>
    <w:p>
      <w:pPr>
        <w:ind w:firstLine="570"/>
        <w:rPr>
          <w:ins w:id="1854" w:author="Administrator" w:date="2015-12-28T12:55:14Z"/>
          <w:rFonts w:hint="eastAsia" w:ascii="黑体" w:hAnsi="黑体" w:eastAsia="黑体" w:cs="黑体"/>
          <w:i w:val="0"/>
          <w:color w:val="000000"/>
          <w:sz w:val="28"/>
          <w:szCs w:val="28"/>
          <w:lang w:eastAsia="zh-CN"/>
        </w:rPr>
      </w:pPr>
      <w:ins w:id="1855" w:author="Administrator" w:date="2015-12-28T12:53:40Z">
        <w:r>
          <w:rPr>
            <w:rFonts w:hint="eastAsia" w:ascii="黑体" w:hAnsi="黑体" w:eastAsia="黑体" w:cs="黑体"/>
            <w:sz w:val="28"/>
            <w:szCs w:val="28"/>
            <w:lang w:eastAsia="zh-CN"/>
            <w:rPrChange w:id="1856" w:author="Administrator" w:date="2015-12-28T12:53:49Z">
              <w:rPr>
                <w:rFonts w:hint="eastAsia" w:ascii="华文楷体" w:hAnsi="华文楷体" w:eastAsia="华文楷体"/>
                <w:sz w:val="28"/>
                <w:szCs w:val="28"/>
                <w:lang w:eastAsia="zh-CN"/>
              </w:rPr>
            </w:rPrChange>
          </w:rPr>
          <w:t>【</w:t>
        </w:r>
      </w:ins>
      <w:ins w:id="1857" w:author="Administrator" w:date="2015-12-28T12:53:37Z">
        <w:r>
          <w:rPr>
            <w:rFonts w:hint="eastAsia" w:ascii="黑体" w:hAnsi="黑体" w:eastAsia="黑体" w:cs="黑体"/>
            <w:i w:val="0"/>
            <w:color w:val="000000"/>
            <w:sz w:val="28"/>
            <w:szCs w:val="28"/>
            <w:rPrChange w:id="1858" w:author="Administrator" w:date="2015-12-28T12:53:49Z">
              <w:rPr>
                <w:rFonts w:ascii="华文楷体" w:hAnsi="华文楷体" w:eastAsia="华文楷体" w:cs="华文楷体"/>
                <w:i w:val="0"/>
                <w:color w:val="000000"/>
                <w:sz w:val="28"/>
                <w:szCs w:val="28"/>
              </w:rPr>
            </w:rPrChange>
          </w:rPr>
          <w:t>以上面所说的理证已证“实一”与“实多”</w:t>
        </w:r>
      </w:ins>
      <w:ins w:id="1859" w:author="Administrator" w:date="2015-12-28T12:53:37Z">
        <w:r>
          <w:rPr>
            <w:rFonts w:hint="eastAsia" w:ascii="黑体" w:hAnsi="黑体" w:eastAsia="黑体" w:cs="黑体"/>
            <w:i w:val="0"/>
            <w:color w:val="000000"/>
            <w:sz w:val="28"/>
            <w:szCs w:val="28"/>
            <w:rPrChange w:id="1860" w:author="Administrator" w:date="2015-12-28T12:53:49Z">
              <w:rPr>
                <w:rFonts w:ascii="华文楷体" w:hAnsi="华文楷体" w:eastAsia="华文楷体" w:cs="华文楷体"/>
                <w:i w:val="0"/>
                <w:color w:val="000000"/>
                <w:sz w:val="28"/>
                <w:szCs w:val="28"/>
              </w:rPr>
            </w:rPrChange>
          </w:rPr>
          <w:t>不存在</w:t>
        </w:r>
      </w:ins>
      <w:ins w:id="1861" w:author="Administrator" w:date="2015-12-28T12:53:37Z">
        <w:r>
          <w:rPr>
            <w:rFonts w:hint="eastAsia" w:ascii="黑体" w:hAnsi="黑体" w:eastAsia="黑体" w:cs="黑体"/>
            <w:i w:val="0"/>
            <w:color w:val="000000"/>
            <w:sz w:val="28"/>
            <w:szCs w:val="28"/>
            <w:rPrChange w:id="1862" w:author="Administrator" w:date="2015-12-28T12:53:49Z">
              <w:rPr>
                <w:rFonts w:ascii="宋体" w:hAnsi="宋体" w:eastAsia="宋体" w:cs="宋体"/>
                <w:i w:val="0"/>
                <w:color w:val="000000"/>
                <w:sz w:val="28"/>
                <w:szCs w:val="28"/>
              </w:rPr>
            </w:rPrChange>
          </w:rPr>
          <w:t>,</w:t>
        </w:r>
      </w:ins>
      <w:ins w:id="1863" w:author="Administrator" w:date="2015-12-28T12:55:12Z">
        <w:r>
          <w:rPr>
            <w:rFonts w:hint="eastAsia" w:ascii="黑体" w:hAnsi="黑体" w:eastAsia="黑体" w:cs="黑体"/>
            <w:i w:val="0"/>
            <w:color w:val="000000"/>
            <w:sz w:val="28"/>
            <w:szCs w:val="28"/>
            <w:lang w:eastAsia="zh-CN"/>
          </w:rPr>
          <w:t>】</w:t>
        </w:r>
      </w:ins>
    </w:p>
    <w:p>
      <w:pPr>
        <w:ind w:firstLine="570"/>
        <w:rPr>
          <w:ins w:id="1864" w:author="Administrator" w:date="2015-12-28T12:55:27Z"/>
          <w:rFonts w:hint="eastAsia" w:ascii="华文楷体" w:hAnsi="华文楷体" w:eastAsia="华文楷体"/>
          <w:sz w:val="28"/>
          <w:szCs w:val="28"/>
        </w:rPr>
      </w:pPr>
      <w:del w:id="1865" w:author="Administrator" w:date="2015-12-28T12:54:33Z">
        <w:r>
          <w:rPr>
            <w:rFonts w:hint="eastAsia" w:ascii="华文楷体" w:hAnsi="华文楷体" w:eastAsia="华文楷体"/>
            <w:sz w:val="28"/>
            <w:szCs w:val="28"/>
          </w:rPr>
          <w:delText>，以上面所说的理证已证实一与实多不存在，</w:delText>
        </w:r>
      </w:del>
      <w:r>
        <w:rPr>
          <w:rFonts w:hint="eastAsia" w:ascii="华文楷体" w:hAnsi="华文楷体" w:eastAsia="华文楷体"/>
          <w:sz w:val="28"/>
          <w:szCs w:val="28"/>
        </w:rPr>
        <w:t>那么通过前面所说的这个理证呢已经证实了证明了</w:t>
      </w:r>
      <w:del w:id="1866" w:author="Administrator" w:date="2015-12-31T00:33:38Z">
        <w:r>
          <w:rPr>
            <w:rFonts w:hint="eastAsia" w:ascii="华文楷体" w:hAnsi="华文楷体" w:eastAsia="华文楷体"/>
            <w:sz w:val="28"/>
            <w:szCs w:val="28"/>
          </w:rPr>
          <w:delText>，</w:delText>
        </w:r>
      </w:del>
      <w:r>
        <w:rPr>
          <w:rFonts w:hint="eastAsia" w:ascii="华文楷体" w:hAnsi="华文楷体" w:eastAsia="华文楷体"/>
          <w:sz w:val="28"/>
          <w:szCs w:val="28"/>
        </w:rPr>
        <w:t>实一和实多不存在的道理</w:t>
      </w:r>
      <w:ins w:id="1867" w:author="Administrator" w:date="2015-12-28T12:55:31Z">
        <w:r>
          <w:rPr>
            <w:rFonts w:hint="eastAsia" w:ascii="华文楷体" w:hAnsi="华文楷体" w:eastAsia="华文楷体"/>
            <w:sz w:val="28"/>
            <w:szCs w:val="28"/>
            <w:lang w:eastAsia="zh-CN"/>
          </w:rPr>
          <w:t>。</w:t>
        </w:r>
      </w:ins>
      <w:del w:id="1868" w:author="Administrator" w:date="2015-12-28T12:55:31Z">
        <w:r>
          <w:rPr>
            <w:rFonts w:hint="eastAsia" w:ascii="华文楷体" w:hAnsi="华文楷体" w:eastAsia="华文楷体"/>
            <w:sz w:val="28"/>
            <w:szCs w:val="28"/>
          </w:rPr>
          <w:delText>，</w:delText>
        </w:r>
      </w:del>
    </w:p>
    <w:p>
      <w:pPr>
        <w:ind w:firstLine="570"/>
        <w:rPr>
          <w:ins w:id="1869" w:author="Administrator" w:date="2015-12-28T12:55:19Z"/>
          <w:rFonts w:hint="eastAsia" w:ascii="华文楷体" w:hAnsi="华文楷体" w:eastAsia="华文楷体"/>
          <w:sz w:val="28"/>
          <w:szCs w:val="28"/>
          <w:lang w:eastAsia="zh-CN"/>
        </w:rPr>
      </w:pPr>
      <w:ins w:id="1870" w:author="Administrator" w:date="2015-12-28T12:55:22Z">
        <w:r>
          <w:rPr>
            <w:rFonts w:hint="eastAsia" w:ascii="华文楷体" w:hAnsi="华文楷体" w:eastAsia="华文楷体"/>
            <w:sz w:val="28"/>
            <w:szCs w:val="28"/>
            <w:lang w:eastAsia="zh-CN"/>
          </w:rPr>
          <w:t>【</w:t>
        </w:r>
      </w:ins>
      <w:ins w:id="1871" w:author="Administrator" w:date="2015-12-28T12:55:19Z">
        <w:r>
          <w:rPr>
            <w:rFonts w:hint="eastAsia" w:ascii="黑体" w:hAnsi="黑体" w:eastAsia="黑体" w:cs="黑体"/>
            <w:i w:val="0"/>
            <w:color w:val="000000"/>
            <w:sz w:val="28"/>
            <w:szCs w:val="28"/>
          </w:rPr>
          <w:t>因此从真实义的角度而言,任何法皆不成立,</w:t>
        </w:r>
      </w:ins>
      <w:ins w:id="1872" w:author="Administrator" w:date="2015-12-28T12:55:19Z">
        <w:r>
          <w:rPr>
            <w:rFonts w:hint="eastAsia" w:ascii="黑体" w:hAnsi="黑体" w:eastAsia="黑体" w:cs="黑体"/>
            <w:i w:val="0"/>
            <w:color w:val="000000"/>
            <w:sz w:val="28"/>
            <w:szCs w:val="28"/>
            <w:lang w:eastAsia="zh-CN"/>
          </w:rPr>
          <w:t>】</w:t>
        </w:r>
      </w:ins>
    </w:p>
    <w:p>
      <w:pPr>
        <w:ind w:firstLine="570"/>
        <w:rPr>
          <w:ins w:id="1873" w:author="Administrator" w:date="2015-12-28T12:56:25Z"/>
          <w:rFonts w:hint="eastAsia" w:ascii="华文楷体" w:hAnsi="华文楷体" w:eastAsia="华文楷体"/>
          <w:sz w:val="28"/>
          <w:szCs w:val="28"/>
          <w:lang w:eastAsia="zh-CN"/>
        </w:rPr>
      </w:pPr>
      <w:del w:id="1874" w:author="Administrator" w:date="2015-12-28T12:55:39Z">
        <w:r>
          <w:rPr>
            <w:rFonts w:hint="eastAsia" w:ascii="华文楷体" w:hAnsi="华文楷体" w:eastAsia="华文楷体"/>
            <w:sz w:val="28"/>
            <w:szCs w:val="28"/>
          </w:rPr>
          <w:delText>因此从真实意的角度而言任何法皆不成立，</w:delText>
        </w:r>
      </w:del>
      <w:r>
        <w:rPr>
          <w:rFonts w:hint="eastAsia" w:ascii="华文楷体" w:hAnsi="华文楷体" w:eastAsia="华文楷体"/>
          <w:sz w:val="28"/>
          <w:szCs w:val="28"/>
        </w:rPr>
        <w:t>所以说从真实义的角度从胜义谛的角度而言的时候，一切法都是不成立的</w:t>
      </w:r>
      <w:ins w:id="1875" w:author="Administrator" w:date="2015-12-24T23:58:05Z">
        <w:r>
          <w:rPr>
            <w:rFonts w:hint="eastAsia" w:ascii="华文楷体" w:hAnsi="华文楷体" w:eastAsia="华文楷体"/>
            <w:sz w:val="28"/>
            <w:szCs w:val="28"/>
            <w:lang w:eastAsia="zh-CN"/>
          </w:rPr>
          <w:t>。</w:t>
        </w:r>
      </w:ins>
    </w:p>
    <w:p>
      <w:pPr>
        <w:ind w:firstLine="570"/>
        <w:rPr>
          <w:ins w:id="1876" w:author="Administrator" w:date="2015-12-28T12:56:27Z"/>
          <w:rFonts w:hint="eastAsia" w:ascii="黑体" w:hAnsi="黑体" w:eastAsia="黑体" w:cs="黑体"/>
          <w:i w:val="0"/>
          <w:color w:val="000000"/>
          <w:sz w:val="28"/>
          <w:szCs w:val="28"/>
          <w:lang w:eastAsia="zh-CN"/>
        </w:rPr>
      </w:pPr>
      <w:ins w:id="1877" w:author="Administrator" w:date="2015-12-28T12:56:14Z">
        <w:r>
          <w:rPr>
            <w:rFonts w:hint="eastAsia" w:ascii="黑体" w:hAnsi="黑体" w:eastAsia="黑体" w:cs="黑体"/>
            <w:sz w:val="28"/>
            <w:szCs w:val="28"/>
            <w:lang w:eastAsia="zh-CN"/>
            <w:rPrChange w:id="1878" w:author="Administrator" w:date="2015-12-28T12:56:24Z">
              <w:rPr>
                <w:rFonts w:hint="eastAsia" w:ascii="华文楷体" w:hAnsi="华文楷体" w:eastAsia="华文楷体"/>
                <w:sz w:val="28"/>
                <w:szCs w:val="28"/>
                <w:lang w:eastAsia="zh-CN"/>
              </w:rPr>
            </w:rPrChange>
          </w:rPr>
          <w:t>【</w:t>
        </w:r>
      </w:ins>
      <w:ins w:id="1879" w:author="Administrator" w:date="2015-12-28T12:56:12Z">
        <w:r>
          <w:rPr>
            <w:rFonts w:hint="eastAsia" w:ascii="黑体" w:hAnsi="黑体" w:eastAsia="黑体" w:cs="黑体"/>
            <w:i w:val="0"/>
            <w:color w:val="000000"/>
            <w:sz w:val="28"/>
            <w:szCs w:val="28"/>
            <w:rPrChange w:id="1880" w:author="Administrator" w:date="2015-12-28T12:56:24Z">
              <w:rPr>
                <w:rFonts w:ascii="华文楷体" w:hAnsi="华文楷体" w:eastAsia="华文楷体" w:cs="华文楷体"/>
                <w:i w:val="0"/>
                <w:color w:val="000000"/>
                <w:sz w:val="28"/>
                <w:szCs w:val="28"/>
              </w:rPr>
            </w:rPrChange>
          </w:rPr>
          <w:t>为此</w:t>
        </w:r>
      </w:ins>
      <w:ins w:id="1881" w:author="Administrator" w:date="2015-12-28T12:56:12Z">
        <w:r>
          <w:rPr>
            <w:rFonts w:hint="eastAsia" w:ascii="黑体" w:hAnsi="黑体" w:eastAsia="黑体" w:cs="黑体"/>
            <w:i w:val="0"/>
            <w:color w:val="000000"/>
            <w:sz w:val="28"/>
            <w:szCs w:val="28"/>
            <w:rPrChange w:id="1882" w:author="Administrator" w:date="2015-12-28T12:56:24Z">
              <w:rPr>
                <w:rFonts w:ascii="宋体" w:hAnsi="宋体" w:eastAsia="宋体" w:cs="宋体"/>
                <w:i w:val="0"/>
                <w:color w:val="000000"/>
                <w:sz w:val="28"/>
                <w:szCs w:val="28"/>
              </w:rPr>
            </w:rPrChange>
          </w:rPr>
          <w:t>,</w:t>
        </w:r>
      </w:ins>
      <w:ins w:id="1883" w:author="Administrator" w:date="2015-12-28T12:56:12Z">
        <w:r>
          <w:rPr>
            <w:rFonts w:hint="eastAsia" w:ascii="黑体" w:hAnsi="黑体" w:eastAsia="黑体" w:cs="黑体"/>
            <w:i w:val="0"/>
            <w:color w:val="000000"/>
            <w:sz w:val="28"/>
            <w:szCs w:val="28"/>
            <w:rPrChange w:id="1884" w:author="Administrator" w:date="2015-12-28T12:56:24Z">
              <w:rPr>
                <w:rFonts w:ascii="华文楷体" w:hAnsi="华文楷体" w:eastAsia="华文楷体" w:cs="华文楷体"/>
                <w:i w:val="0"/>
                <w:color w:val="000000"/>
                <w:sz w:val="28"/>
                <w:szCs w:val="28"/>
              </w:rPr>
            </w:rPrChange>
          </w:rPr>
          <w:t>一切善逝圆满正等觉佛陀如实宣说了“万法皆无生”这一万事万物的真相。</w:t>
        </w:r>
      </w:ins>
      <w:ins w:id="1885" w:author="Administrator" w:date="2015-12-28T12:56:19Z">
        <w:r>
          <w:rPr>
            <w:rFonts w:hint="eastAsia" w:ascii="黑体" w:hAnsi="黑体" w:eastAsia="黑体" w:cs="黑体"/>
            <w:i w:val="0"/>
            <w:color w:val="000000"/>
            <w:sz w:val="28"/>
            <w:szCs w:val="28"/>
            <w:lang w:eastAsia="zh-CN"/>
            <w:rPrChange w:id="1886" w:author="Administrator" w:date="2015-12-28T12:56:24Z">
              <w:rPr>
                <w:rFonts w:hint="eastAsia" w:ascii="华文楷体" w:hAnsi="华文楷体" w:eastAsia="华文楷体" w:cs="华文楷体"/>
                <w:i w:val="0"/>
                <w:color w:val="000000"/>
                <w:sz w:val="28"/>
                <w:szCs w:val="28"/>
                <w:lang w:eastAsia="zh-CN"/>
              </w:rPr>
            </w:rPrChange>
          </w:rPr>
          <w:t>】</w:t>
        </w:r>
      </w:ins>
    </w:p>
    <w:p>
      <w:pPr>
        <w:ind w:firstLine="570"/>
        <w:rPr>
          <w:ins w:id="1887" w:author="Administrator" w:date="2015-12-28T12:57:38Z"/>
          <w:rFonts w:hint="eastAsia" w:ascii="华文楷体" w:hAnsi="华文楷体" w:eastAsia="华文楷体"/>
          <w:sz w:val="28"/>
          <w:szCs w:val="28"/>
          <w:lang w:eastAsia="zh-CN"/>
        </w:rPr>
      </w:pPr>
      <w:del w:id="1888" w:author="Administrator" w:date="2015-12-28T12:56:35Z">
        <w:r>
          <w:rPr>
            <w:rFonts w:hint="eastAsia" w:ascii="华文楷体" w:hAnsi="华文楷体" w:eastAsia="华文楷体"/>
            <w:sz w:val="28"/>
            <w:szCs w:val="28"/>
          </w:rPr>
          <w:delText>，为此一切善逝圆满正等觉佛陀如实宣说了万法皆无生这一万事万物的真相，</w:delText>
        </w:r>
      </w:del>
      <w:r>
        <w:rPr>
          <w:rFonts w:hint="eastAsia" w:ascii="华文楷体" w:hAnsi="华文楷体" w:eastAsia="华文楷体"/>
          <w:sz w:val="28"/>
          <w:szCs w:val="28"/>
        </w:rPr>
        <w:t>就从这个道理出发</w:t>
      </w:r>
      <w:ins w:id="1889" w:author="Administrator" w:date="2015-12-24T23:58:49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所以说佛陀呢</w:t>
      </w:r>
      <w:ins w:id="1890" w:author="Administrator" w:date="2015-12-28T12:50:43Z">
        <w:r>
          <w:rPr>
            <w:rFonts w:hint="eastAsia" w:ascii="华文楷体" w:hAnsi="华文楷体" w:eastAsia="华文楷体"/>
            <w:sz w:val="28"/>
            <w:szCs w:val="28"/>
            <w:lang w:eastAsia="zh-CN"/>
          </w:rPr>
          <w:t>已经</w:t>
        </w:r>
      </w:ins>
      <w:r>
        <w:rPr>
          <w:rFonts w:hint="eastAsia" w:ascii="华文楷体" w:hAnsi="华文楷体" w:eastAsia="华文楷体"/>
          <w:sz w:val="28"/>
          <w:szCs w:val="28"/>
        </w:rPr>
        <w:t>讲到了一切万法皆无生这个万事万物的真相，一切万法都是在显现的时候都是没有真实的生的，这个万事万物的真相</w:t>
      </w:r>
      <w:ins w:id="1891" w:author="Administrator" w:date="2015-12-24T23:59:08Z">
        <w:r>
          <w:rPr>
            <w:rFonts w:hint="eastAsia" w:ascii="华文楷体" w:hAnsi="华文楷体" w:eastAsia="华文楷体"/>
            <w:sz w:val="28"/>
            <w:szCs w:val="28"/>
            <w:lang w:eastAsia="zh-CN"/>
          </w:rPr>
          <w:t>。</w:t>
        </w:r>
      </w:ins>
      <w:del w:id="1892" w:author="Administrator" w:date="2015-12-24T23:59:08Z">
        <w:r>
          <w:rPr>
            <w:rFonts w:hint="eastAsia" w:ascii="华文楷体" w:hAnsi="华文楷体" w:eastAsia="华文楷体"/>
            <w:sz w:val="28"/>
            <w:szCs w:val="28"/>
          </w:rPr>
          <w:delText>，</w:delText>
        </w:r>
      </w:del>
      <w:r>
        <w:rPr>
          <w:rFonts w:hint="eastAsia" w:ascii="华文楷体" w:hAnsi="华文楷体" w:eastAsia="华文楷体"/>
          <w:sz w:val="28"/>
          <w:szCs w:val="28"/>
        </w:rPr>
        <w:t>下面就引用佛经当中的几个教证来证明，并不是只有这几个教证</w:t>
      </w:r>
      <w:ins w:id="1893" w:author="Administrator" w:date="2015-12-31T00:34:28Z">
        <w:r>
          <w:rPr>
            <w:rFonts w:hint="eastAsia" w:ascii="华文楷体" w:hAnsi="华文楷体" w:eastAsia="华文楷体"/>
            <w:sz w:val="28"/>
            <w:szCs w:val="28"/>
            <w:lang w:eastAsia="zh-CN"/>
          </w:rPr>
          <w:t>，</w:t>
        </w:r>
      </w:ins>
      <w:r>
        <w:rPr>
          <w:rFonts w:hint="eastAsia" w:ascii="华文楷体" w:hAnsi="华文楷体" w:eastAsia="华文楷体"/>
          <w:sz w:val="28"/>
          <w:szCs w:val="28"/>
        </w:rPr>
        <w:t>而是</w:t>
      </w:r>
      <w:ins w:id="1894" w:author="Administrator" w:date="2015-12-31T00:34:21Z">
        <w:r>
          <w:rPr>
            <w:rFonts w:hint="eastAsia" w:ascii="华文楷体" w:hAnsi="华文楷体" w:eastAsia="华文楷体"/>
            <w:sz w:val="28"/>
            <w:szCs w:val="28"/>
            <w:lang w:eastAsia="zh-CN"/>
          </w:rPr>
          <w:t>说</w:t>
        </w:r>
      </w:ins>
      <w:r>
        <w:rPr>
          <w:rFonts w:hint="eastAsia" w:ascii="华文楷体" w:hAnsi="华文楷体" w:eastAsia="华文楷体"/>
          <w:sz w:val="28"/>
          <w:szCs w:val="28"/>
        </w:rPr>
        <w:t>以这几个教证为代表，就能说明佛陀在经中早就已经讲过了这个真实</w:t>
      </w:r>
      <w:del w:id="1895" w:author="Administrator" w:date="2015-12-28T13:09:28Z">
        <w:r>
          <w:rPr>
            <w:rFonts w:hint="eastAsia" w:ascii="华文楷体" w:hAnsi="华文楷体" w:eastAsia="华文楷体"/>
            <w:sz w:val="28"/>
            <w:szCs w:val="28"/>
          </w:rPr>
          <w:delText>的</w:delText>
        </w:r>
      </w:del>
      <w:del w:id="1896" w:author="Administrator" w:date="2015-12-28T13:09:29Z">
        <w:r>
          <w:rPr>
            <w:rFonts w:hint="eastAsia" w:ascii="华文楷体" w:hAnsi="华文楷体" w:eastAsia="华文楷体"/>
            <w:sz w:val="28"/>
            <w:szCs w:val="28"/>
          </w:rPr>
          <w:delText>内容</w:delText>
        </w:r>
      </w:del>
      <w:ins w:id="1897" w:author="Administrator" w:date="2015-12-28T13:09:33Z">
        <w:r>
          <w:rPr>
            <w:rFonts w:hint="eastAsia" w:ascii="华文楷体" w:hAnsi="华文楷体" w:eastAsia="华文楷体"/>
            <w:sz w:val="28"/>
            <w:szCs w:val="28"/>
            <w:lang w:eastAsia="zh-CN"/>
          </w:rPr>
          <w:t>义</w:t>
        </w:r>
      </w:ins>
      <w:ins w:id="1898" w:author="Administrator" w:date="2015-12-28T13:09:34Z">
        <w:r>
          <w:rPr>
            <w:rFonts w:hint="eastAsia" w:ascii="华文楷体" w:hAnsi="华文楷体" w:eastAsia="华文楷体"/>
            <w:sz w:val="28"/>
            <w:szCs w:val="28"/>
            <w:lang w:eastAsia="zh-CN"/>
          </w:rPr>
          <w:t>了</w:t>
        </w:r>
      </w:ins>
      <w:ins w:id="1899" w:author="Administrator" w:date="2015-12-24T23:59:22Z">
        <w:r>
          <w:rPr>
            <w:rFonts w:hint="eastAsia" w:ascii="华文楷体" w:hAnsi="华文楷体" w:eastAsia="华文楷体"/>
            <w:sz w:val="28"/>
            <w:szCs w:val="28"/>
            <w:lang w:eastAsia="zh-CN"/>
          </w:rPr>
          <w:t>。</w:t>
        </w:r>
      </w:ins>
    </w:p>
    <w:p>
      <w:pPr>
        <w:ind w:firstLine="570"/>
        <w:rPr>
          <w:ins w:id="1900" w:author="Administrator" w:date="2015-12-28T12:57:22Z"/>
          <w:rFonts w:hint="eastAsia" w:ascii="黑体" w:hAnsi="黑体" w:eastAsia="黑体" w:cs="黑体"/>
          <w:sz w:val="28"/>
          <w:szCs w:val="28"/>
          <w:lang w:eastAsia="zh-CN"/>
          <w:rPrChange w:id="1901" w:author="Administrator" w:date="2015-12-28T12:57:54Z">
            <w:rPr>
              <w:ins w:id="1902" w:author="Administrator" w:date="2015-12-28T12:57:22Z"/>
              <w:rFonts w:hint="eastAsia" w:ascii="华文楷体" w:hAnsi="华文楷体" w:eastAsia="华文楷体"/>
              <w:sz w:val="28"/>
              <w:szCs w:val="28"/>
              <w:lang w:eastAsia="zh-CN"/>
            </w:rPr>
          </w:rPrChange>
        </w:rPr>
      </w:pPr>
      <w:ins w:id="1903" w:author="Administrator" w:date="2015-12-28T12:57:49Z">
        <w:r>
          <w:rPr>
            <w:rFonts w:hint="eastAsia" w:ascii="黑体" w:hAnsi="黑体" w:eastAsia="黑体" w:cs="黑体"/>
            <w:i w:val="0"/>
            <w:color w:val="000000"/>
            <w:sz w:val="28"/>
            <w:szCs w:val="28"/>
            <w:lang w:eastAsia="zh-CN"/>
            <w:rPrChange w:id="1904" w:author="Administrator" w:date="2015-12-28T12:57:54Z">
              <w:rPr>
                <w:rFonts w:hint="eastAsia" w:ascii="华文楷体" w:hAnsi="华文楷体" w:eastAsia="华文楷体" w:cs="华文楷体"/>
                <w:i w:val="0"/>
                <w:color w:val="000000"/>
                <w:sz w:val="28"/>
                <w:szCs w:val="28"/>
                <w:lang w:eastAsia="zh-CN"/>
              </w:rPr>
            </w:rPrChange>
          </w:rPr>
          <w:t>【</w:t>
        </w:r>
      </w:ins>
      <w:ins w:id="1905" w:author="Administrator" w:date="2015-12-28T12:57:35Z">
        <w:r>
          <w:rPr>
            <w:rFonts w:hint="eastAsia" w:ascii="黑体" w:hAnsi="黑体" w:eastAsia="黑体" w:cs="黑体"/>
            <w:i w:val="0"/>
            <w:color w:val="000000"/>
            <w:sz w:val="28"/>
            <w:szCs w:val="28"/>
            <w:rPrChange w:id="1906" w:author="Administrator" w:date="2015-12-28T12:57:54Z">
              <w:rPr>
                <w:rFonts w:ascii="华文楷体" w:hAnsi="华文楷体" w:eastAsia="华文楷体" w:cs="华文楷体"/>
                <w:i w:val="0"/>
                <w:color w:val="000000"/>
                <w:sz w:val="28"/>
                <w:szCs w:val="28"/>
              </w:rPr>
            </w:rPrChange>
          </w:rPr>
          <w:t>《慧海请问经》中云</w:t>
        </w:r>
      </w:ins>
      <w:ins w:id="1907" w:author="Administrator" w:date="2015-12-28T12:57:35Z">
        <w:r>
          <w:rPr>
            <w:rFonts w:hint="eastAsia" w:ascii="黑体" w:hAnsi="黑体" w:eastAsia="黑体" w:cs="黑体"/>
            <w:i w:val="0"/>
            <w:color w:val="000000"/>
            <w:sz w:val="28"/>
            <w:szCs w:val="28"/>
            <w:rPrChange w:id="1908" w:author="Administrator" w:date="2015-12-28T12:57:54Z">
              <w:rPr>
                <w:rFonts w:ascii="宋体" w:hAnsi="宋体" w:eastAsia="宋体" w:cs="宋体"/>
                <w:i w:val="0"/>
                <w:color w:val="000000"/>
                <w:sz w:val="28"/>
                <w:szCs w:val="28"/>
              </w:rPr>
            </w:rPrChange>
          </w:rPr>
          <w:t>:</w:t>
        </w:r>
      </w:ins>
      <w:ins w:id="1909" w:author="Administrator" w:date="2015-12-28T12:57:35Z">
        <w:r>
          <w:rPr>
            <w:rFonts w:hint="eastAsia" w:ascii="黑体" w:hAnsi="黑体" w:eastAsia="黑体" w:cs="黑体"/>
            <w:i w:val="0"/>
            <w:color w:val="000000"/>
            <w:sz w:val="28"/>
            <w:szCs w:val="28"/>
            <w:rPrChange w:id="1910" w:author="Administrator" w:date="2015-12-28T12:57:54Z">
              <w:rPr>
                <w:rFonts w:ascii="华文楷体" w:hAnsi="华文楷体" w:eastAsia="华文楷体" w:cs="华文楷体"/>
                <w:i w:val="0"/>
                <w:color w:val="000000"/>
                <w:sz w:val="28"/>
                <w:szCs w:val="28"/>
              </w:rPr>
            </w:rPrChange>
          </w:rPr>
          <w:t>“何法依缘起</w:t>
        </w:r>
      </w:ins>
      <w:ins w:id="1911" w:author="Administrator" w:date="2015-12-28T12:57:35Z">
        <w:r>
          <w:rPr>
            <w:rFonts w:hint="eastAsia" w:ascii="黑体" w:hAnsi="黑体" w:eastAsia="黑体" w:cs="黑体"/>
            <w:i w:val="0"/>
            <w:color w:val="000000"/>
            <w:sz w:val="28"/>
            <w:szCs w:val="28"/>
            <w:rPrChange w:id="1912" w:author="Administrator" w:date="2015-12-28T12:57:54Z">
              <w:rPr>
                <w:rFonts w:ascii="宋体" w:hAnsi="宋体" w:eastAsia="宋体" w:cs="宋体"/>
                <w:i w:val="0"/>
                <w:color w:val="000000"/>
                <w:sz w:val="28"/>
                <w:szCs w:val="28"/>
              </w:rPr>
            </w:rPrChange>
          </w:rPr>
          <w:t>,</w:t>
        </w:r>
      </w:ins>
      <w:ins w:id="1913" w:author="Administrator" w:date="2015-12-28T12:57:35Z">
        <w:r>
          <w:rPr>
            <w:rFonts w:hint="eastAsia" w:ascii="黑体" w:hAnsi="黑体" w:eastAsia="黑体" w:cs="黑体"/>
            <w:i w:val="0"/>
            <w:color w:val="000000"/>
            <w:sz w:val="28"/>
            <w:szCs w:val="28"/>
            <w:rPrChange w:id="1914" w:author="Administrator" w:date="2015-12-28T12:57:54Z">
              <w:rPr>
                <w:rFonts w:ascii="华文楷体" w:hAnsi="华文楷体" w:eastAsia="华文楷体" w:cs="华文楷体"/>
                <w:i w:val="0"/>
                <w:color w:val="000000"/>
                <w:sz w:val="28"/>
                <w:szCs w:val="28"/>
              </w:rPr>
            </w:rPrChange>
          </w:rPr>
          <w:t>彼无真实法</w:t>
        </w:r>
      </w:ins>
      <w:ins w:id="1915" w:author="Administrator" w:date="2015-12-28T12:57:35Z">
        <w:r>
          <w:rPr>
            <w:rFonts w:hint="eastAsia" w:ascii="黑体" w:hAnsi="黑体" w:eastAsia="黑体" w:cs="黑体"/>
            <w:i w:val="0"/>
            <w:color w:val="000000"/>
            <w:sz w:val="28"/>
            <w:szCs w:val="28"/>
            <w:rPrChange w:id="1916" w:author="Administrator" w:date="2015-12-28T12:57:54Z">
              <w:rPr>
                <w:rFonts w:ascii="宋体" w:hAnsi="宋体" w:eastAsia="宋体" w:cs="宋体"/>
                <w:i w:val="0"/>
                <w:color w:val="000000"/>
                <w:sz w:val="28"/>
                <w:szCs w:val="28"/>
              </w:rPr>
            </w:rPrChange>
          </w:rPr>
          <w:t>,</w:t>
        </w:r>
      </w:ins>
      <w:ins w:id="1917" w:author="Administrator" w:date="2015-12-28T12:57:35Z">
        <w:r>
          <w:rPr>
            <w:rFonts w:hint="eastAsia" w:ascii="黑体" w:hAnsi="黑体" w:eastAsia="黑体" w:cs="黑体"/>
            <w:i w:val="0"/>
            <w:color w:val="000000"/>
            <w:sz w:val="28"/>
            <w:szCs w:val="28"/>
            <w:rPrChange w:id="1918" w:author="Administrator" w:date="2015-12-28T12:57:54Z">
              <w:rPr>
                <w:rFonts w:ascii="华文楷体" w:hAnsi="华文楷体" w:eastAsia="华文楷体" w:cs="华文楷体"/>
                <w:i w:val="0"/>
                <w:color w:val="000000"/>
                <w:sz w:val="28"/>
                <w:szCs w:val="28"/>
              </w:rPr>
            </w:rPrChange>
          </w:rPr>
          <w:t>何法</w:t>
        </w:r>
      </w:ins>
      <w:ins w:id="1919" w:author="Administrator" w:date="2015-12-28T12:57:35Z">
        <w:r>
          <w:rPr>
            <w:rFonts w:hint="eastAsia" w:ascii="黑体" w:hAnsi="黑体" w:eastAsia="黑体" w:cs="黑体"/>
            <w:i w:val="0"/>
            <w:color w:val="000000"/>
            <w:sz w:val="28"/>
            <w:szCs w:val="28"/>
            <w:rPrChange w:id="1920" w:author="Administrator" w:date="2015-12-28T12:57:54Z">
              <w:rPr>
                <w:rFonts w:ascii="华文楷体" w:hAnsi="华文楷体" w:eastAsia="华文楷体" w:cs="华文楷体"/>
                <w:i w:val="0"/>
                <w:color w:val="000000"/>
                <w:sz w:val="28"/>
                <w:szCs w:val="28"/>
              </w:rPr>
            </w:rPrChange>
          </w:rPr>
          <w:t>无本性</w:t>
        </w:r>
      </w:ins>
      <w:ins w:id="1921" w:author="Administrator" w:date="2015-12-28T12:57:35Z">
        <w:r>
          <w:rPr>
            <w:rFonts w:hint="eastAsia" w:ascii="黑体" w:hAnsi="黑体" w:eastAsia="黑体" w:cs="黑体"/>
            <w:i w:val="0"/>
            <w:color w:val="000000"/>
            <w:sz w:val="28"/>
            <w:szCs w:val="28"/>
            <w:rPrChange w:id="1922" w:author="Administrator" w:date="2015-12-28T12:57:54Z">
              <w:rPr>
                <w:rFonts w:ascii="宋体" w:hAnsi="宋体" w:eastAsia="宋体" w:cs="宋体"/>
                <w:i w:val="0"/>
                <w:color w:val="000000"/>
                <w:sz w:val="28"/>
                <w:szCs w:val="28"/>
              </w:rPr>
            </w:rPrChange>
          </w:rPr>
          <w:t>,</w:t>
        </w:r>
      </w:ins>
      <w:ins w:id="1923" w:author="Administrator" w:date="2015-12-28T12:57:35Z">
        <w:r>
          <w:rPr>
            <w:rFonts w:hint="eastAsia" w:ascii="黑体" w:hAnsi="黑体" w:eastAsia="黑体" w:cs="黑体"/>
            <w:i w:val="0"/>
            <w:color w:val="000000"/>
            <w:sz w:val="28"/>
            <w:szCs w:val="28"/>
            <w:rPrChange w:id="1924" w:author="Administrator" w:date="2015-12-28T12:57:54Z">
              <w:rPr>
                <w:rFonts w:ascii="华文楷体" w:hAnsi="华文楷体" w:eastAsia="华文楷体" w:cs="华文楷体"/>
                <w:i w:val="0"/>
                <w:color w:val="000000"/>
                <w:sz w:val="28"/>
                <w:szCs w:val="28"/>
              </w:rPr>
            </w:rPrChange>
          </w:rPr>
          <w:t>彼等皆无生。”</w:t>
        </w:r>
      </w:ins>
      <w:ins w:id="1925" w:author="Administrator" w:date="2015-12-28T12:57:47Z">
        <w:r>
          <w:rPr>
            <w:rFonts w:hint="eastAsia" w:ascii="黑体" w:hAnsi="黑体" w:eastAsia="黑体" w:cs="黑体"/>
            <w:i w:val="0"/>
            <w:color w:val="000000"/>
            <w:sz w:val="28"/>
            <w:szCs w:val="28"/>
            <w:lang w:eastAsia="zh-CN"/>
            <w:rPrChange w:id="1926" w:author="Administrator" w:date="2015-12-28T12:57:54Z">
              <w:rPr>
                <w:rFonts w:hint="eastAsia" w:ascii="华文楷体" w:hAnsi="华文楷体" w:eastAsia="华文楷体" w:cs="华文楷体"/>
                <w:i w:val="0"/>
                <w:color w:val="000000"/>
                <w:sz w:val="28"/>
                <w:szCs w:val="28"/>
                <w:lang w:eastAsia="zh-CN"/>
              </w:rPr>
            </w:rPrChange>
          </w:rPr>
          <w:t>】</w:t>
        </w:r>
      </w:ins>
    </w:p>
    <w:p>
      <w:pPr>
        <w:ind w:firstLine="570"/>
        <w:rPr>
          <w:del w:id="1927" w:author="Administrator" w:date="2015-12-25T00:00:10Z"/>
          <w:rFonts w:hint="eastAsia" w:ascii="华文楷体" w:hAnsi="华文楷体" w:eastAsia="华文楷体"/>
          <w:sz w:val="28"/>
          <w:szCs w:val="28"/>
        </w:rPr>
      </w:pPr>
      <w:del w:id="1928" w:author="Administrator" w:date="2015-12-28T13:09:40Z">
        <w:r>
          <w:rPr>
            <w:rFonts w:hint="eastAsia" w:ascii="华文楷体" w:hAnsi="华文楷体" w:eastAsia="华文楷体"/>
            <w:sz w:val="28"/>
            <w:szCs w:val="28"/>
          </w:rPr>
          <w:delText>，慧海请问经中云：何法依缘起，彼无真实法，何法无本性，彼等皆无生。</w:delText>
        </w:r>
      </w:del>
      <w:r>
        <w:rPr>
          <w:rFonts w:hint="eastAsia" w:ascii="华文楷体" w:hAnsi="华文楷体" w:eastAsia="华文楷体"/>
          <w:sz w:val="28"/>
          <w:szCs w:val="28"/>
        </w:rPr>
        <w:t>那么在慧海请问经中讲，</w:t>
      </w:r>
      <w:del w:id="1929" w:author="Administrator" w:date="2015-12-25T00:00:09Z">
        <w:r>
          <w:rPr>
            <w:rFonts w:hint="eastAsia" w:ascii="华文楷体" w:hAnsi="华文楷体" w:eastAsia="华文楷体"/>
            <w:sz w:val="28"/>
            <w:szCs w:val="28"/>
          </w:rPr>
          <w:delText>任何一</w:delText>
        </w:r>
      </w:del>
      <w:del w:id="1930" w:author="Administrator" w:date="2015-12-25T00:00:10Z">
        <w:r>
          <w:rPr>
            <w:rFonts w:hint="eastAsia" w:ascii="华文楷体" w:hAnsi="华文楷体" w:eastAsia="华文楷体"/>
            <w:sz w:val="28"/>
            <w:szCs w:val="28"/>
          </w:rPr>
          <w:delText>个法如果是依缘而起的话，</w:delText>
        </w:r>
      </w:del>
    </w:p>
    <w:p>
      <w:pPr>
        <w:ind w:firstLine="570"/>
        <w:rPr>
          <w:del w:id="1931" w:author="Administrator" w:date="2015-12-25T00:00:14Z"/>
          <w:rFonts w:hint="eastAsia" w:ascii="华文楷体" w:hAnsi="华文楷体" w:eastAsia="华文楷体"/>
          <w:sz w:val="28"/>
          <w:szCs w:val="28"/>
        </w:rPr>
      </w:pPr>
      <w:del w:id="1932" w:author="Administrator" w:date="2015-12-25T00:00:10Z">
        <w:r>
          <w:rPr>
            <w:rFonts w:hint="eastAsia" w:ascii="华文楷体" w:hAnsi="华文楷体" w:eastAsia="华文楷体"/>
            <w:sz w:val="28"/>
            <w:szCs w:val="28"/>
          </w:rPr>
          <w:delText>中观庄</w:delText>
        </w:r>
      </w:del>
      <w:del w:id="1933" w:author="Administrator" w:date="2015-12-25T00:00:11Z">
        <w:r>
          <w:rPr>
            <w:rFonts w:hint="eastAsia" w:ascii="华文楷体" w:hAnsi="华文楷体" w:eastAsia="华文楷体"/>
            <w:sz w:val="28"/>
            <w:szCs w:val="28"/>
          </w:rPr>
          <w:delText xml:space="preserve">严论 </w:delText>
        </w:r>
      </w:del>
      <w:del w:id="1934" w:author="Administrator" w:date="2015-12-25T00:00:12Z">
        <w:r>
          <w:rPr>
            <w:rFonts w:hint="eastAsia" w:ascii="华文楷体" w:hAnsi="华文楷体" w:eastAsia="华文楷体"/>
            <w:sz w:val="28"/>
            <w:szCs w:val="28"/>
          </w:rPr>
          <w:delText xml:space="preserve"> 第76课</w:delText>
        </w:r>
      </w:del>
      <w:del w:id="1935" w:author="Administrator" w:date="2015-12-25T00:00:13Z">
        <w:r>
          <w:rPr>
            <w:rFonts w:hint="eastAsia" w:ascii="华文楷体" w:hAnsi="华文楷体" w:eastAsia="华文楷体"/>
            <w:sz w:val="28"/>
            <w:szCs w:val="28"/>
          </w:rPr>
          <w:delText>50-6</w:delText>
        </w:r>
      </w:del>
      <w:del w:id="1936" w:author="Administrator" w:date="2015-12-25T00:00:14Z">
        <w:r>
          <w:rPr>
            <w:rFonts w:hint="eastAsia" w:ascii="华文楷体" w:hAnsi="华文楷体" w:eastAsia="华文楷体"/>
            <w:sz w:val="28"/>
            <w:szCs w:val="28"/>
          </w:rPr>
          <w:delText>3分</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任何一个法，如果是依缘而起的话，如果是依靠缘起而产生的，它就没有真实性</w:t>
      </w:r>
      <w:ins w:id="1937" w:author="Administrator" w:date="2015-12-28T13:09:57Z">
        <w:r>
          <w:rPr>
            <w:rFonts w:hint="eastAsia" w:ascii="华文楷体" w:hAnsi="华文楷体" w:eastAsia="华文楷体"/>
            <w:sz w:val="28"/>
            <w:szCs w:val="28"/>
            <w:lang w:eastAsia="zh-CN"/>
          </w:rPr>
          <w:t>，</w:t>
        </w:r>
      </w:ins>
      <w:del w:id="1938" w:author="Administrator" w:date="2015-12-28T13:09:56Z">
        <w:r>
          <w:rPr>
            <w:rFonts w:hint="eastAsia" w:ascii="华文楷体" w:hAnsi="华文楷体" w:eastAsia="华文楷体"/>
            <w:sz w:val="28"/>
            <w:szCs w:val="28"/>
          </w:rPr>
          <w:delText>。</w:delText>
        </w:r>
      </w:del>
      <w:ins w:id="1939" w:author="Administrator" w:date="2015-12-28T13:09:53Z">
        <w:r>
          <w:rPr>
            <w:rFonts w:hint="eastAsia" w:ascii="华文楷体" w:hAnsi="华文楷体" w:eastAsia="华文楷体"/>
            <w:sz w:val="28"/>
            <w:szCs w:val="28"/>
          </w:rPr>
          <w:t>它就没有真实性</w:t>
        </w:r>
      </w:ins>
      <w:ins w:id="1940" w:author="Administrator" w:date="2015-12-28T13:09:59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因为有真实性的法</w:t>
      </w:r>
      <w:ins w:id="1941" w:author="Administrator" w:date="2015-12-28T13:10:19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一定是可以独立存在的。什么叫有真实性的法可以独立存在？它既然可以独立存在就不需要依靠其它的法了，就不需要依靠其它的缘而起了。所以说如果说是一切法依靠缘起的</w:t>
      </w:r>
      <w:ins w:id="1942" w:author="Administrator" w:date="2015-12-25T00:00:48Z">
        <w:r>
          <w:rPr>
            <w:rFonts w:hint="eastAsia" w:ascii="华文楷体" w:hAnsi="华文楷体" w:eastAsia="华文楷体"/>
            <w:sz w:val="28"/>
            <w:szCs w:val="28"/>
            <w:lang w:eastAsia="zh-CN"/>
          </w:rPr>
          <w:t>，</w:t>
        </w:r>
      </w:ins>
      <w:r>
        <w:rPr>
          <w:rFonts w:hint="eastAsia" w:ascii="华文楷体" w:hAnsi="华文楷体" w:eastAsia="华文楷体"/>
          <w:sz w:val="28"/>
          <w:szCs w:val="28"/>
        </w:rPr>
        <w:t>一定没有独立自主的本性。如果是真实存在的就根本不需要依靠其它的法，</w:t>
      </w:r>
      <w:ins w:id="1943" w:author="Administrator" w:date="2015-12-31T00:35:19Z">
        <w:r>
          <w:rPr>
            <w:rFonts w:hint="eastAsia" w:ascii="华文楷体" w:hAnsi="华文楷体" w:eastAsia="华文楷体"/>
            <w:sz w:val="28"/>
            <w:szCs w:val="28"/>
            <w:lang w:eastAsia="zh-CN"/>
          </w:rPr>
          <w:t>就</w:t>
        </w:r>
      </w:ins>
      <w:r>
        <w:rPr>
          <w:rFonts w:hint="eastAsia" w:ascii="华文楷体" w:hAnsi="华文楷体" w:eastAsia="华文楷体"/>
          <w:sz w:val="28"/>
          <w:szCs w:val="28"/>
        </w:rPr>
        <w:t>根本不需要依靠缘起了</w:t>
      </w:r>
      <w:ins w:id="1944" w:author="Administrator" w:date="2015-12-25T00:01:07Z">
        <w:r>
          <w:rPr>
            <w:rFonts w:hint="eastAsia" w:ascii="华文楷体" w:hAnsi="华文楷体" w:eastAsia="华文楷体"/>
            <w:sz w:val="28"/>
            <w:szCs w:val="28"/>
            <w:lang w:eastAsia="zh-CN"/>
          </w:rPr>
          <w:t>，</w:t>
        </w:r>
      </w:ins>
      <w:ins w:id="1945" w:author="Administrator" w:date="2015-12-28T13:10:47Z">
        <w:r>
          <w:rPr>
            <w:rFonts w:hint="eastAsia" w:ascii="华文楷体" w:hAnsi="华文楷体" w:eastAsia="华文楷体"/>
            <w:sz w:val="28"/>
            <w:szCs w:val="28"/>
          </w:rPr>
          <w:t>不需要依靠缘起了</w:t>
        </w:r>
      </w:ins>
      <w:ins w:id="1946" w:author="Administrator" w:date="2015-12-28T13:10:48Z">
        <w:r>
          <w:rPr>
            <w:rFonts w:hint="eastAsia" w:ascii="华文楷体" w:hAnsi="华文楷体" w:eastAsia="华文楷体"/>
            <w:sz w:val="28"/>
            <w:szCs w:val="28"/>
            <w:lang w:eastAsia="zh-CN"/>
          </w:rPr>
          <w:t>。</w:t>
        </w:r>
      </w:ins>
      <w:del w:id="1947" w:author="Administrator" w:date="2015-12-25T00:01:06Z">
        <w:r>
          <w:rPr>
            <w:rFonts w:hint="eastAsia" w:ascii="华文楷体" w:hAnsi="华文楷体" w:eastAsia="华文楷体"/>
            <w:sz w:val="28"/>
            <w:szCs w:val="28"/>
          </w:rPr>
          <w:delText>。</w:delText>
        </w:r>
      </w:del>
      <w:r>
        <w:rPr>
          <w:rFonts w:hint="eastAsia" w:ascii="华文楷体" w:hAnsi="华文楷体" w:eastAsia="华文楷体"/>
          <w:sz w:val="28"/>
          <w:szCs w:val="28"/>
        </w:rPr>
        <w:t>所以说如果一个法是依缘而起的绝对没有真实性。</w:t>
      </w:r>
    </w:p>
    <w:p>
      <w:pPr>
        <w:ind w:firstLine="570"/>
        <w:rPr>
          <w:del w:id="1948" w:author="Administrator" w:date="2015-12-25T00:02:18Z"/>
          <w:rFonts w:hint="eastAsia" w:ascii="华文楷体" w:hAnsi="华文楷体" w:eastAsia="华文楷体"/>
          <w:sz w:val="28"/>
          <w:szCs w:val="28"/>
        </w:rPr>
      </w:pPr>
      <w:r>
        <w:rPr>
          <w:rFonts w:hint="eastAsia" w:ascii="华文楷体" w:hAnsi="华文楷体" w:eastAsia="华文楷体"/>
          <w:sz w:val="28"/>
          <w:szCs w:val="28"/>
        </w:rPr>
        <w:t>那么我们现在就观察，我们现在能够体会到的，从身体的状态，从身心的状态乃至于外面的山河大地哪一个法不是依缘而起的呢？</w:t>
      </w:r>
      <w:ins w:id="1949" w:author="Administrator" w:date="2015-12-28T13:11:03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我们</w:t>
      </w:r>
      <w:ins w:id="1950" w:author="Administrator" w:date="2015-12-31T00:37:19Z">
        <w:r>
          <w:rPr>
            <w:rFonts w:hint="eastAsia" w:ascii="华文楷体" w:hAnsi="华文楷体" w:eastAsia="华文楷体"/>
            <w:sz w:val="28"/>
            <w:szCs w:val="28"/>
            <w:lang w:eastAsia="zh-CN"/>
          </w:rPr>
          <w:t>能够</w:t>
        </w:r>
      </w:ins>
      <w:r>
        <w:rPr>
          <w:rFonts w:hint="eastAsia" w:ascii="华文楷体" w:hAnsi="华文楷体" w:eastAsia="华文楷体"/>
          <w:sz w:val="28"/>
          <w:szCs w:val="28"/>
        </w:rPr>
        <w:t>在这个法当中找不到一个不是依缘而起的，我们就这样决定一切万法都无真实性</w:t>
      </w:r>
      <w:ins w:id="1951" w:author="Administrator" w:date="2015-12-25T00:01:29Z">
        <w:r>
          <w:rPr>
            <w:rFonts w:hint="eastAsia" w:ascii="华文楷体" w:hAnsi="华文楷体" w:eastAsia="华文楷体"/>
            <w:sz w:val="28"/>
            <w:szCs w:val="28"/>
            <w:lang w:eastAsia="zh-CN"/>
          </w:rPr>
          <w:t>，</w:t>
        </w:r>
      </w:ins>
      <w:del w:id="1952" w:author="Administrator" w:date="2015-12-25T00:01:28Z">
        <w:r>
          <w:rPr>
            <w:rFonts w:hint="eastAsia" w:ascii="华文楷体" w:hAnsi="华文楷体" w:eastAsia="华文楷体"/>
            <w:sz w:val="28"/>
            <w:szCs w:val="28"/>
          </w:rPr>
          <w:delText>。</w:delText>
        </w:r>
      </w:del>
      <w:r>
        <w:rPr>
          <w:rFonts w:hint="eastAsia" w:ascii="华文楷体" w:hAnsi="华文楷体" w:eastAsia="华文楷体"/>
          <w:sz w:val="28"/>
          <w:szCs w:val="28"/>
        </w:rPr>
        <w:t>都是没有</w:t>
      </w:r>
      <w:ins w:id="1953" w:author="Administrator" w:date="2015-12-28T13:11:11Z">
        <w:r>
          <w:rPr>
            <w:rFonts w:hint="eastAsia" w:ascii="华文楷体" w:hAnsi="华文楷体" w:eastAsia="华文楷体"/>
            <w:sz w:val="28"/>
            <w:szCs w:val="28"/>
            <w:lang w:eastAsia="zh-CN"/>
          </w:rPr>
          <w:t>个</w:t>
        </w:r>
      </w:ins>
      <w:r>
        <w:rPr>
          <w:rFonts w:hint="eastAsia" w:ascii="华文楷体" w:hAnsi="华文楷体" w:eastAsia="华文楷体"/>
          <w:sz w:val="28"/>
          <w:szCs w:val="28"/>
        </w:rPr>
        <w:t>真实性的法</w:t>
      </w:r>
      <w:ins w:id="1954" w:author="Administrator" w:date="2015-12-25T00:01:34Z">
        <w:r>
          <w:rPr>
            <w:rFonts w:hint="eastAsia" w:ascii="华文楷体" w:hAnsi="华文楷体" w:eastAsia="华文楷体"/>
            <w:sz w:val="28"/>
            <w:szCs w:val="28"/>
            <w:lang w:eastAsia="zh-CN"/>
          </w:rPr>
          <w:t>。</w:t>
        </w:r>
      </w:ins>
      <w:del w:id="1955" w:author="Administrator" w:date="2015-12-25T00:01:33Z">
        <w:r>
          <w:rPr>
            <w:rFonts w:hint="eastAsia" w:ascii="华文楷体" w:hAnsi="华文楷体" w:eastAsia="华文楷体"/>
            <w:sz w:val="28"/>
            <w:szCs w:val="28"/>
          </w:rPr>
          <w:delText>，</w:delText>
        </w:r>
      </w:del>
      <w:r>
        <w:rPr>
          <w:rFonts w:hint="eastAsia" w:ascii="华文楷体" w:hAnsi="华文楷体" w:eastAsia="华文楷体"/>
          <w:sz w:val="28"/>
          <w:szCs w:val="28"/>
        </w:rPr>
        <w:t>因为真实性的法一定要符合一个条件，独立自主，不需要依靠其它的因缘</w:t>
      </w:r>
      <w:ins w:id="1956" w:author="Administrator" w:date="2015-12-25T00:01:51Z">
        <w:r>
          <w:rPr>
            <w:rFonts w:hint="eastAsia" w:ascii="华文楷体" w:hAnsi="华文楷体" w:eastAsia="华文楷体"/>
            <w:sz w:val="28"/>
            <w:szCs w:val="28"/>
            <w:lang w:eastAsia="zh-CN"/>
          </w:rPr>
          <w:t>，</w:t>
        </w:r>
      </w:ins>
      <w:del w:id="1957" w:author="Administrator" w:date="2015-12-25T00:01:51Z">
        <w:r>
          <w:rPr>
            <w:rFonts w:hint="eastAsia" w:ascii="华文楷体" w:hAnsi="华文楷体" w:eastAsia="华文楷体"/>
            <w:sz w:val="28"/>
            <w:szCs w:val="28"/>
          </w:rPr>
          <w:delText>。</w:delText>
        </w:r>
      </w:del>
      <w:r>
        <w:rPr>
          <w:rFonts w:hint="eastAsia" w:ascii="华文楷体" w:hAnsi="华文楷体" w:eastAsia="华文楷体"/>
          <w:sz w:val="28"/>
          <w:szCs w:val="28"/>
        </w:rPr>
        <w:t>它自己就能够证成自己，自己就能够生起来</w:t>
      </w:r>
      <w:ins w:id="1958" w:author="Administrator" w:date="2015-12-25T00:02:13Z">
        <w:r>
          <w:rPr>
            <w:rFonts w:hint="eastAsia" w:ascii="华文楷体" w:hAnsi="华文楷体" w:eastAsia="华文楷体"/>
            <w:sz w:val="28"/>
            <w:szCs w:val="28"/>
            <w:lang w:eastAsia="zh-CN"/>
          </w:rPr>
          <w:t>。</w:t>
        </w:r>
      </w:ins>
      <w:del w:id="1959" w:author="Administrator" w:date="2015-12-25T00:02:12Z">
        <w:r>
          <w:rPr>
            <w:rFonts w:hint="eastAsia" w:ascii="华文楷体" w:hAnsi="华文楷体" w:eastAsia="华文楷体"/>
            <w:sz w:val="28"/>
            <w:szCs w:val="28"/>
          </w:rPr>
          <w:delText>，</w:delText>
        </w:r>
      </w:del>
      <w:r>
        <w:rPr>
          <w:rFonts w:hint="eastAsia" w:ascii="华文楷体" w:hAnsi="华文楷体" w:eastAsia="华文楷体"/>
          <w:sz w:val="28"/>
          <w:szCs w:val="28"/>
        </w:rPr>
        <w:t>到底哪里有一个法呢？</w:t>
      </w:r>
    </w:p>
    <w:p>
      <w:pPr>
        <w:ind w:firstLine="570"/>
        <w:rPr>
          <w:rFonts w:hint="eastAsia" w:ascii="华文楷体" w:hAnsi="华文楷体" w:eastAsia="华文楷体"/>
          <w:sz w:val="28"/>
          <w:szCs w:val="28"/>
        </w:rPr>
      </w:pPr>
      <w:r>
        <w:rPr>
          <w:rFonts w:hint="eastAsia" w:ascii="华文楷体" w:hAnsi="华文楷体" w:eastAsia="华文楷体"/>
          <w:sz w:val="28"/>
          <w:szCs w:val="28"/>
        </w:rPr>
        <w:t>从我们的身体，从我们的心，从外面的山河大地，一切一切的万法</w:t>
      </w:r>
      <w:ins w:id="1960" w:author="Administrator" w:date="2015-12-28T13:12:01Z">
        <w:r>
          <w:rPr>
            <w:rFonts w:hint="eastAsia" w:ascii="华文楷体" w:hAnsi="华文楷体" w:eastAsia="华文楷体"/>
            <w:sz w:val="28"/>
            <w:szCs w:val="28"/>
            <w:lang w:eastAsia="zh-CN"/>
          </w:rPr>
          <w:t>，</w:t>
        </w:r>
      </w:ins>
      <w:r>
        <w:rPr>
          <w:rFonts w:hint="eastAsia" w:ascii="华文楷体" w:hAnsi="华文楷体" w:eastAsia="华文楷体"/>
          <w:sz w:val="28"/>
          <w:szCs w:val="28"/>
        </w:rPr>
        <w:t>都是依缘而起的，</w:t>
      </w:r>
      <w:ins w:id="1961" w:author="Administrator" w:date="2015-12-28T13:11:53Z">
        <w:r>
          <w:rPr>
            <w:rFonts w:hint="eastAsia" w:ascii="华文楷体" w:hAnsi="华文楷体" w:eastAsia="华文楷体"/>
            <w:sz w:val="28"/>
            <w:szCs w:val="28"/>
            <w:lang w:eastAsia="zh-CN"/>
          </w:rPr>
          <w:t>仗缘</w:t>
        </w:r>
      </w:ins>
      <w:del w:id="1962" w:author="Administrator" w:date="2015-12-28T13:11:38Z">
        <w:r>
          <w:rPr>
            <w:rFonts w:hint="eastAsia" w:ascii="华文楷体" w:hAnsi="华文楷体" w:eastAsia="华文楷体"/>
            <w:sz w:val="28"/>
            <w:szCs w:val="28"/>
          </w:rPr>
          <w:delText>正圆</w:delText>
        </w:r>
      </w:del>
      <w:r>
        <w:rPr>
          <w:rFonts w:hint="eastAsia" w:ascii="华文楷体" w:hAnsi="华文楷体" w:eastAsia="华文楷体"/>
          <w:sz w:val="28"/>
          <w:szCs w:val="28"/>
        </w:rPr>
        <w:t>方生的。所以说一切万法我们可以肯定没有一个是真实性的。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“何法无本性，彼等皆无生</w:t>
      </w:r>
      <w:ins w:id="1963" w:author="Administrator" w:date="2015-12-25T00:03:27Z">
        <w:r>
          <w:rPr>
            <w:rFonts w:hint="eastAsia" w:ascii="华文楷体" w:hAnsi="华文楷体" w:eastAsia="华文楷体"/>
            <w:sz w:val="28"/>
            <w:szCs w:val="28"/>
            <w:lang w:eastAsia="zh-CN"/>
          </w:rPr>
          <w:t>。</w:t>
        </w:r>
      </w:ins>
      <w:r>
        <w:rPr>
          <w:rFonts w:hint="eastAsia" w:ascii="华文楷体" w:hAnsi="华文楷体" w:eastAsia="华文楷体"/>
          <w:sz w:val="28"/>
          <w:szCs w:val="28"/>
        </w:rPr>
        <w:t>”任何一个法如果没有本性的话就可以说它们是无生的，它从来没有生过，没有真实的一个生，因为它没有本性的缘故。那么关于一切万法无生的道理</w:t>
      </w:r>
      <w:ins w:id="1964" w:author="Administrator" w:date="2015-12-28T13:12:53Z">
        <w:r>
          <w:rPr>
            <w:rFonts w:hint="eastAsia" w:ascii="华文楷体" w:hAnsi="华文楷体" w:eastAsia="华文楷体"/>
            <w:sz w:val="28"/>
            <w:szCs w:val="28"/>
            <w:lang w:eastAsia="zh-CN"/>
          </w:rPr>
          <w:t>，</w:t>
        </w:r>
      </w:ins>
      <w:r>
        <w:rPr>
          <w:rFonts w:hint="eastAsia" w:ascii="华文楷体" w:hAnsi="华文楷体" w:eastAsia="华文楷体"/>
          <w:sz w:val="28"/>
          <w:szCs w:val="28"/>
        </w:rPr>
        <w:t>《入中论》当中破四生，破自生、他生、共生、无因生。像这样如果是实有生，那一定是四生当中具备的</w:t>
      </w:r>
      <w:ins w:id="1965" w:author="Administrator" w:date="2015-12-25T00:03:58Z">
        <w:r>
          <w:rPr>
            <w:rFonts w:hint="eastAsia" w:ascii="华文楷体" w:hAnsi="华文楷体" w:eastAsia="华文楷体"/>
            <w:sz w:val="28"/>
            <w:szCs w:val="28"/>
            <w:lang w:eastAsia="zh-CN"/>
          </w:rPr>
          <w:t>；</w:t>
        </w:r>
      </w:ins>
      <w:del w:id="1966" w:author="Administrator" w:date="2015-12-25T00:03:57Z">
        <w:r>
          <w:rPr>
            <w:rFonts w:hint="eastAsia" w:ascii="华文楷体" w:hAnsi="华文楷体" w:eastAsia="华文楷体"/>
            <w:sz w:val="28"/>
            <w:szCs w:val="28"/>
          </w:rPr>
          <w:delText>。</w:delText>
        </w:r>
      </w:del>
      <w:r>
        <w:rPr>
          <w:rFonts w:hint="eastAsia" w:ascii="华文楷体" w:hAnsi="华文楷体" w:eastAsia="华文楷体"/>
          <w:sz w:val="28"/>
          <w:szCs w:val="28"/>
        </w:rPr>
        <w:t>如果没有四生，就说明它无生</w:t>
      </w:r>
      <w:ins w:id="1967" w:author="Administrator" w:date="2015-12-28T13:13:11Z">
        <w:r>
          <w:rPr>
            <w:rFonts w:hint="eastAsia" w:ascii="华文楷体" w:hAnsi="华文楷体" w:eastAsia="华文楷体"/>
            <w:sz w:val="28"/>
            <w:szCs w:val="28"/>
            <w:lang w:eastAsia="zh-CN"/>
          </w:rPr>
          <w:t>，</w:t>
        </w:r>
      </w:ins>
      <w:ins w:id="1968" w:author="Administrator" w:date="2015-12-28T13:13:09Z">
        <w:r>
          <w:rPr>
            <w:rFonts w:hint="eastAsia" w:ascii="华文楷体" w:hAnsi="华文楷体" w:eastAsia="华文楷体"/>
            <w:sz w:val="28"/>
            <w:szCs w:val="28"/>
          </w:rPr>
          <w:t>就说明它无生</w:t>
        </w:r>
      </w:ins>
      <w:r>
        <w:rPr>
          <w:rFonts w:hint="eastAsia" w:ascii="华文楷体" w:hAnsi="华文楷体" w:eastAsia="华文楷体"/>
          <w:sz w:val="28"/>
          <w:szCs w:val="28"/>
        </w:rPr>
        <w:t>。这个方面也抉择完了</w:t>
      </w:r>
      <w:ins w:id="1969" w:author="Administrator" w:date="2015-12-31T00:38:26Z">
        <w:r>
          <w:rPr>
            <w:rFonts w:hint="eastAsia" w:ascii="华文楷体" w:hAnsi="华文楷体" w:eastAsia="华文楷体"/>
            <w:sz w:val="28"/>
            <w:szCs w:val="28"/>
            <w:lang w:eastAsia="zh-CN"/>
          </w:rPr>
          <w:t>，</w:t>
        </w:r>
      </w:ins>
      <w:del w:id="1970" w:author="Administrator" w:date="2015-12-31T00:38:25Z">
        <w:r>
          <w:rPr>
            <w:rFonts w:hint="eastAsia" w:ascii="华文楷体" w:hAnsi="华文楷体" w:eastAsia="华文楷体"/>
            <w:sz w:val="28"/>
            <w:szCs w:val="28"/>
          </w:rPr>
          <w:delText>。</w:delText>
        </w:r>
      </w:del>
      <w:r>
        <w:rPr>
          <w:rFonts w:hint="eastAsia" w:ascii="华文楷体" w:hAnsi="华文楷体" w:eastAsia="华文楷体"/>
          <w:sz w:val="28"/>
          <w:szCs w:val="28"/>
        </w:rPr>
        <w:t>这个方面我们是在讲教证，不是在讲广大的理证</w:t>
      </w:r>
      <w:ins w:id="1971" w:author="Administrator" w:date="2015-12-31T00:38:32Z">
        <w:r>
          <w:rPr>
            <w:rFonts w:hint="eastAsia" w:ascii="华文楷体" w:hAnsi="华文楷体" w:eastAsia="华文楷体"/>
            <w:sz w:val="28"/>
            <w:szCs w:val="28"/>
            <w:lang w:eastAsia="zh-CN"/>
          </w:rPr>
          <w:t>，</w:t>
        </w:r>
      </w:ins>
      <w:del w:id="1972" w:author="Administrator" w:date="2015-12-31T00:38:31Z">
        <w:r>
          <w:rPr>
            <w:rFonts w:hint="eastAsia" w:ascii="华文楷体" w:hAnsi="华文楷体" w:eastAsia="华文楷体"/>
            <w:sz w:val="28"/>
            <w:szCs w:val="28"/>
          </w:rPr>
          <w:delText>。</w:delText>
        </w:r>
      </w:del>
      <w:r>
        <w:rPr>
          <w:rFonts w:hint="eastAsia" w:ascii="华文楷体" w:hAnsi="华文楷体" w:eastAsia="华文楷体"/>
          <w:sz w:val="28"/>
          <w:szCs w:val="28"/>
        </w:rPr>
        <w:t>所以说我们在解释的时候有的时候不一定一个一个分析它为什么是无生的，这个不需要再讲了。</w:t>
      </w:r>
    </w:p>
    <w:p>
      <w:pPr>
        <w:ind w:firstLine="570"/>
        <w:rPr>
          <w:ins w:id="1973" w:author="Administrator" w:date="2015-12-28T12:59:01Z"/>
          <w:rFonts w:hint="eastAsia" w:ascii="黑体" w:hAnsi="黑体" w:eastAsia="黑体" w:cs="黑体"/>
          <w:i w:val="0"/>
          <w:color w:val="000000"/>
          <w:sz w:val="28"/>
          <w:szCs w:val="28"/>
          <w:lang w:eastAsia="zh-CN"/>
        </w:rPr>
      </w:pPr>
      <w:ins w:id="1974" w:author="Administrator" w:date="2015-12-28T12:58:49Z">
        <w:r>
          <w:rPr>
            <w:rFonts w:hint="eastAsia" w:ascii="黑体" w:hAnsi="黑体" w:eastAsia="黑体" w:cs="黑体"/>
            <w:i w:val="0"/>
            <w:color w:val="000000"/>
            <w:sz w:val="28"/>
            <w:szCs w:val="28"/>
            <w:lang w:eastAsia="zh-CN"/>
            <w:rPrChange w:id="1975" w:author="Administrator" w:date="2015-12-28T12:58:56Z">
              <w:rPr>
                <w:rFonts w:hint="eastAsia" w:ascii="华文楷体" w:hAnsi="华文楷体" w:eastAsia="华文楷体" w:cs="华文楷体"/>
                <w:i w:val="0"/>
                <w:color w:val="000000"/>
                <w:sz w:val="28"/>
                <w:szCs w:val="28"/>
                <w:lang w:eastAsia="zh-CN"/>
              </w:rPr>
            </w:rPrChange>
          </w:rPr>
          <w:t>【</w:t>
        </w:r>
      </w:ins>
      <w:ins w:id="1976" w:author="Administrator" w:date="2015-12-28T12:58:41Z">
        <w:r>
          <w:rPr>
            <w:rFonts w:hint="eastAsia" w:ascii="黑体" w:hAnsi="黑体" w:eastAsia="黑体" w:cs="黑体"/>
            <w:i w:val="0"/>
            <w:color w:val="000000"/>
            <w:sz w:val="28"/>
            <w:szCs w:val="28"/>
            <w:rPrChange w:id="1977" w:author="Administrator" w:date="2015-12-28T12:58:56Z">
              <w:rPr>
                <w:rFonts w:ascii="华文楷体" w:hAnsi="华文楷体" w:eastAsia="华文楷体" w:cs="华文楷体"/>
                <w:i w:val="0"/>
                <w:color w:val="000000"/>
                <w:sz w:val="28"/>
                <w:szCs w:val="28"/>
              </w:rPr>
            </w:rPrChange>
          </w:rPr>
          <w:t>《象力经》中云</w:t>
        </w:r>
      </w:ins>
      <w:ins w:id="1978" w:author="Administrator" w:date="2015-12-28T12:58:41Z">
        <w:r>
          <w:rPr>
            <w:rFonts w:hint="eastAsia" w:ascii="黑体" w:hAnsi="黑体" w:eastAsia="黑体" w:cs="黑体"/>
            <w:i w:val="0"/>
            <w:color w:val="000000"/>
            <w:sz w:val="28"/>
            <w:szCs w:val="28"/>
            <w:rPrChange w:id="1979" w:author="Administrator" w:date="2015-12-28T12:58:56Z">
              <w:rPr>
                <w:rFonts w:ascii="宋体" w:hAnsi="宋体" w:eastAsia="宋体" w:cs="宋体"/>
                <w:i w:val="0"/>
                <w:color w:val="000000"/>
                <w:sz w:val="28"/>
                <w:szCs w:val="28"/>
              </w:rPr>
            </w:rPrChange>
          </w:rPr>
          <w:t>:</w:t>
        </w:r>
      </w:ins>
      <w:ins w:id="1980" w:author="Administrator" w:date="2015-12-28T12:58:41Z">
        <w:r>
          <w:rPr>
            <w:rFonts w:hint="eastAsia" w:ascii="黑体" w:hAnsi="黑体" w:eastAsia="黑体" w:cs="黑体"/>
            <w:i w:val="0"/>
            <w:color w:val="000000"/>
            <w:sz w:val="28"/>
            <w:szCs w:val="28"/>
            <w:rPrChange w:id="1981" w:author="Administrator" w:date="2015-12-28T12:58:56Z">
              <w:rPr>
                <w:rFonts w:ascii="华文楷体" w:hAnsi="华文楷体" w:eastAsia="华文楷体" w:cs="华文楷体"/>
                <w:i w:val="0"/>
                <w:color w:val="000000"/>
                <w:sz w:val="28"/>
                <w:szCs w:val="28"/>
              </w:rPr>
            </w:rPrChange>
          </w:rPr>
          <w:t>“何者</w:t>
        </w:r>
      </w:ins>
      <w:ins w:id="1982" w:author="Administrator" w:date="2015-12-28T12:58:41Z">
        <w:r>
          <w:rPr>
            <w:rFonts w:hint="eastAsia" w:ascii="黑体" w:hAnsi="黑体" w:eastAsia="黑体" w:cs="黑体"/>
            <w:i w:val="0"/>
            <w:color w:val="000000"/>
            <w:sz w:val="28"/>
            <w:szCs w:val="28"/>
            <w:rPrChange w:id="1983" w:author="Administrator" w:date="2015-12-28T12:58:56Z">
              <w:rPr>
                <w:rFonts w:ascii="华文楷体" w:hAnsi="华文楷体" w:eastAsia="华文楷体" w:cs="华文楷体"/>
                <w:i w:val="0"/>
                <w:color w:val="000000"/>
                <w:sz w:val="28"/>
                <w:szCs w:val="28"/>
              </w:rPr>
            </w:rPrChange>
          </w:rPr>
          <w:t>得以生</w:t>
        </w:r>
      </w:ins>
      <w:ins w:id="1984" w:author="Administrator" w:date="2015-12-28T12:58:41Z">
        <w:r>
          <w:rPr>
            <w:rFonts w:hint="eastAsia" w:ascii="黑体" w:hAnsi="黑体" w:eastAsia="黑体" w:cs="黑体"/>
            <w:i w:val="0"/>
            <w:color w:val="000000"/>
            <w:sz w:val="28"/>
            <w:szCs w:val="28"/>
            <w:rPrChange w:id="1985" w:author="Administrator" w:date="2015-12-28T12:58:56Z">
              <w:rPr>
                <w:rFonts w:ascii="宋体" w:hAnsi="宋体" w:eastAsia="宋体" w:cs="宋体"/>
                <w:i w:val="0"/>
                <w:color w:val="000000"/>
                <w:sz w:val="28"/>
                <w:szCs w:val="28"/>
              </w:rPr>
            </w:rPrChange>
          </w:rPr>
          <w:t>,</w:t>
        </w:r>
      </w:ins>
      <w:ins w:id="1986" w:author="Administrator" w:date="2015-12-28T12:58:41Z">
        <w:r>
          <w:rPr>
            <w:rFonts w:hint="eastAsia" w:ascii="黑体" w:hAnsi="黑体" w:eastAsia="黑体" w:cs="黑体"/>
            <w:i w:val="0"/>
            <w:color w:val="000000"/>
            <w:sz w:val="28"/>
            <w:szCs w:val="28"/>
            <w:rPrChange w:id="1987" w:author="Administrator" w:date="2015-12-28T12:58:56Z">
              <w:rPr>
                <w:rFonts w:ascii="华文楷体" w:hAnsi="华文楷体" w:eastAsia="华文楷体" w:cs="华文楷体"/>
                <w:i w:val="0"/>
                <w:color w:val="000000"/>
                <w:sz w:val="28"/>
                <w:szCs w:val="28"/>
              </w:rPr>
            </w:rPrChange>
          </w:rPr>
          <w:t>彼法皆不缘</w:t>
        </w:r>
      </w:ins>
      <w:ins w:id="1988" w:author="Administrator" w:date="2015-12-28T12:58:41Z">
        <w:r>
          <w:rPr>
            <w:rFonts w:hint="eastAsia" w:ascii="黑体" w:hAnsi="黑体" w:eastAsia="黑体" w:cs="黑体"/>
            <w:i w:val="0"/>
            <w:color w:val="000000"/>
            <w:sz w:val="28"/>
            <w:szCs w:val="28"/>
            <w:rPrChange w:id="1989" w:author="Administrator" w:date="2015-12-28T12:58:56Z">
              <w:rPr>
                <w:rFonts w:ascii="宋体" w:hAnsi="宋体" w:eastAsia="宋体" w:cs="宋体"/>
                <w:i w:val="0"/>
                <w:color w:val="000000"/>
                <w:sz w:val="28"/>
                <w:szCs w:val="28"/>
              </w:rPr>
            </w:rPrChange>
          </w:rPr>
          <w:t>,</w:t>
        </w:r>
      </w:ins>
      <w:ins w:id="1990" w:author="Administrator" w:date="2015-12-28T12:58:41Z">
        <w:r>
          <w:rPr>
            <w:rFonts w:hint="eastAsia" w:ascii="黑体" w:hAnsi="黑体" w:eastAsia="黑体" w:cs="黑体"/>
            <w:i w:val="0"/>
            <w:color w:val="000000"/>
            <w:sz w:val="28"/>
            <w:szCs w:val="28"/>
            <w:rPrChange w:id="1991" w:author="Administrator" w:date="2015-12-28T12:58:56Z">
              <w:rPr>
                <w:rFonts w:ascii="华文楷体" w:hAnsi="华文楷体" w:eastAsia="华文楷体" w:cs="华文楷体"/>
                <w:i w:val="0"/>
                <w:color w:val="000000"/>
                <w:sz w:val="28"/>
                <w:szCs w:val="28"/>
              </w:rPr>
            </w:rPrChange>
          </w:rPr>
          <w:t>无生之诸法</w:t>
        </w:r>
      </w:ins>
      <w:ins w:id="1992" w:author="Administrator" w:date="2015-12-28T12:58:41Z">
        <w:r>
          <w:rPr>
            <w:rFonts w:hint="eastAsia" w:ascii="黑体" w:hAnsi="黑体" w:eastAsia="黑体" w:cs="黑体"/>
            <w:i w:val="0"/>
            <w:color w:val="000000"/>
            <w:sz w:val="28"/>
            <w:szCs w:val="28"/>
            <w:rPrChange w:id="1993" w:author="Administrator" w:date="2015-12-28T12:58:56Z">
              <w:rPr>
                <w:rFonts w:ascii="宋体" w:hAnsi="宋体" w:eastAsia="宋体" w:cs="宋体"/>
                <w:i w:val="0"/>
                <w:color w:val="000000"/>
                <w:sz w:val="28"/>
                <w:szCs w:val="28"/>
              </w:rPr>
            </w:rPrChange>
          </w:rPr>
          <w:t>,</w:t>
        </w:r>
      </w:ins>
      <w:ins w:id="1994" w:author="Administrator" w:date="2015-12-28T12:58:41Z">
        <w:r>
          <w:rPr>
            <w:rFonts w:hint="eastAsia" w:ascii="黑体" w:hAnsi="黑体" w:eastAsia="黑体" w:cs="黑体"/>
            <w:i w:val="0"/>
            <w:color w:val="000000"/>
            <w:sz w:val="28"/>
            <w:szCs w:val="28"/>
            <w:rPrChange w:id="1995" w:author="Administrator" w:date="2015-12-28T12:58:56Z">
              <w:rPr>
                <w:rFonts w:ascii="华文楷体" w:hAnsi="华文楷体" w:eastAsia="华文楷体" w:cs="华文楷体"/>
                <w:i w:val="0"/>
                <w:color w:val="000000"/>
                <w:sz w:val="28"/>
                <w:szCs w:val="28"/>
              </w:rPr>
            </w:rPrChange>
          </w:rPr>
          <w:t>凡愚许彼</w:t>
        </w:r>
      </w:ins>
      <w:ins w:id="1996" w:author="Administrator" w:date="2015-12-28T12:58:41Z">
        <w:r>
          <w:rPr>
            <w:rFonts w:hint="eastAsia" w:ascii="黑体" w:hAnsi="黑体" w:eastAsia="黑体" w:cs="黑体"/>
            <w:i w:val="0"/>
            <w:color w:val="000000"/>
            <w:sz w:val="28"/>
            <w:szCs w:val="28"/>
            <w:rPrChange w:id="1997" w:author="Administrator" w:date="2015-12-28T12:58:56Z">
              <w:rPr>
                <w:rFonts w:ascii="华文楷体" w:hAnsi="华文楷体" w:eastAsia="华文楷体" w:cs="华文楷体"/>
                <w:i w:val="0"/>
                <w:color w:val="000000"/>
                <w:sz w:val="28"/>
                <w:szCs w:val="28"/>
              </w:rPr>
            </w:rPrChange>
          </w:rPr>
          <w:t>生。”</w:t>
        </w:r>
      </w:ins>
      <w:ins w:id="1998" w:author="Administrator" w:date="2015-12-28T12:58:52Z">
        <w:r>
          <w:rPr>
            <w:rFonts w:hint="eastAsia" w:ascii="黑体" w:hAnsi="黑体" w:eastAsia="黑体" w:cs="黑体"/>
            <w:i w:val="0"/>
            <w:color w:val="000000"/>
            <w:sz w:val="28"/>
            <w:szCs w:val="28"/>
            <w:lang w:eastAsia="zh-CN"/>
            <w:rPrChange w:id="1999" w:author="Administrator" w:date="2015-12-28T12:58:56Z">
              <w:rPr>
                <w:rFonts w:hint="eastAsia" w:ascii="华文楷体" w:hAnsi="华文楷体" w:eastAsia="华文楷体" w:cs="华文楷体"/>
                <w:i w:val="0"/>
                <w:color w:val="000000"/>
                <w:sz w:val="28"/>
                <w:szCs w:val="28"/>
                <w:lang w:eastAsia="zh-CN"/>
              </w:rPr>
            </w:rPrChange>
          </w:rPr>
          <w:t>】</w:t>
        </w:r>
      </w:ins>
    </w:p>
    <w:p>
      <w:pPr>
        <w:ind w:firstLine="570"/>
        <w:rPr>
          <w:del w:id="2000" w:author="Administrator" w:date="2015-12-28T13:13:25Z"/>
          <w:rFonts w:hint="eastAsia" w:ascii="华文楷体" w:hAnsi="华文楷体" w:eastAsia="华文楷体"/>
          <w:sz w:val="28"/>
          <w:szCs w:val="28"/>
        </w:rPr>
      </w:pPr>
      <w:del w:id="2001" w:author="Administrator" w:date="2015-12-28T13:13:25Z">
        <w:r>
          <w:rPr>
            <w:rFonts w:hint="eastAsia" w:ascii="华文楷体" w:hAnsi="华文楷体" w:eastAsia="华文楷体"/>
            <w:sz w:val="28"/>
            <w:szCs w:val="28"/>
          </w:rPr>
          <w:delText>《象力经》中云：“何者得以生，彼法皆不缘，无生之诸法，凡愚许彼生。”</w:delText>
        </w:r>
      </w:del>
    </w:p>
    <w:p>
      <w:pPr>
        <w:ind w:firstLine="570"/>
        <w:rPr>
          <w:del w:id="2002" w:author="Administrator" w:date="2015-12-25T00:05:25Z"/>
          <w:rFonts w:hint="eastAsia" w:ascii="华文楷体" w:hAnsi="华文楷体" w:eastAsia="华文楷体"/>
          <w:sz w:val="28"/>
          <w:szCs w:val="28"/>
        </w:rPr>
      </w:pPr>
      <w:r>
        <w:rPr>
          <w:rFonts w:hint="eastAsia" w:ascii="华文楷体" w:hAnsi="华文楷体" w:eastAsia="华文楷体"/>
          <w:sz w:val="28"/>
          <w:szCs w:val="28"/>
        </w:rPr>
        <w:t>那么这个解释的时候，在前面发的讲记当中</w:t>
      </w:r>
      <w:ins w:id="2003" w:author="Administrator" w:date="2015-12-28T13:13:33Z">
        <w:r>
          <w:rPr>
            <w:rFonts w:hint="eastAsia" w:ascii="华文楷体" w:hAnsi="华文楷体" w:eastAsia="华文楷体"/>
            <w:sz w:val="28"/>
            <w:szCs w:val="28"/>
            <w:lang w:eastAsia="zh-CN"/>
          </w:rPr>
          <w:t>，</w:t>
        </w:r>
      </w:ins>
      <w:r>
        <w:rPr>
          <w:rFonts w:hint="eastAsia" w:ascii="华文楷体" w:hAnsi="华文楷体" w:eastAsia="华文楷体"/>
          <w:sz w:val="28"/>
          <w:szCs w:val="28"/>
        </w:rPr>
        <w:t>解释的时候是这样解释的：“何者得以生”</w:t>
      </w:r>
      <w:ins w:id="2004" w:author="Administrator" w:date="2015-12-25T00:05:03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那么任何一个法如果有实有的生，“彼法皆不缘”</w:t>
      </w:r>
      <w:ins w:id="2005" w:author="Administrator" w:date="2015-12-31T00:38:55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那么这个法就不可能有依靠因缘</w:t>
      </w:r>
      <w:ins w:id="2006" w:author="Administrator" w:date="2015-12-31T00:39:01Z">
        <w:r>
          <w:rPr>
            <w:rFonts w:hint="eastAsia" w:ascii="华文楷体" w:hAnsi="华文楷体" w:eastAsia="华文楷体"/>
            <w:sz w:val="28"/>
            <w:szCs w:val="28"/>
            <w:lang w:eastAsia="zh-CN"/>
          </w:rPr>
          <w:t>，</w:t>
        </w:r>
      </w:ins>
      <w:del w:id="2007" w:author="Administrator" w:date="2015-12-31T00:39:00Z">
        <w:r>
          <w:rPr>
            <w:rFonts w:hint="eastAsia" w:ascii="华文楷体" w:hAnsi="华文楷体" w:eastAsia="华文楷体"/>
            <w:sz w:val="28"/>
            <w:szCs w:val="28"/>
          </w:rPr>
          <w:delText>。</w:delText>
        </w:r>
      </w:del>
      <w:r>
        <w:rPr>
          <w:rFonts w:hint="eastAsia" w:ascii="华文楷体" w:hAnsi="华文楷体" w:eastAsia="华文楷体"/>
          <w:sz w:val="28"/>
          <w:szCs w:val="28"/>
        </w:rPr>
        <w:t>“彼法皆不缘”这个“缘”就是解释成因缘。就是说任何一个法如果是有实有生的话，这个法就一定是不依靠因缘的。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那么我们还可以换一个角度来讲，何者得以生，任何一个法如果都已出生了，就说</w:t>
      </w:r>
      <w:ins w:id="2008" w:author="Administrator" w:date="2015-12-28T13:13:58Z">
        <w:r>
          <w:rPr>
            <w:rFonts w:hint="eastAsia" w:ascii="华文楷体" w:hAnsi="华文楷体" w:eastAsia="华文楷体"/>
            <w:sz w:val="28"/>
            <w:szCs w:val="28"/>
            <w:lang w:eastAsia="zh-CN"/>
          </w:rPr>
          <w:t>明</w:t>
        </w:r>
      </w:ins>
      <w:r>
        <w:rPr>
          <w:rFonts w:hint="eastAsia" w:ascii="华文楷体" w:hAnsi="华文楷体" w:eastAsia="华文楷体"/>
          <w:sz w:val="28"/>
          <w:szCs w:val="28"/>
        </w:rPr>
        <w:t>它的本体绝对是没有可缘的，这个方面也可以这样讲，实际上意思是一个意思。如果你有实有生，那肯定不需要依靠因缘了。从反过来讲，如果它生起来了就说明它肯定是无所缘的，它的本性一定是无所缘的，没有一个实有的法可言的。这个也可以解释</w:t>
      </w:r>
      <w:ins w:id="2009" w:author="Administrator" w:date="2015-12-28T13:14:20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“无生之诸法，凡愚许彼生。”对于一切无生的万法凡愚不了知它的本性，所以说妄加认为它有一种实有生，这个是错误的。</w:t>
      </w:r>
    </w:p>
    <w:p>
      <w:pPr>
        <w:ind w:firstLine="570"/>
        <w:rPr>
          <w:ins w:id="2010" w:author="Administrator" w:date="2015-12-28T12:59:53Z"/>
          <w:rFonts w:hint="eastAsia" w:ascii="华文楷体" w:hAnsi="华文楷体" w:eastAsia="华文楷体"/>
          <w:sz w:val="28"/>
          <w:szCs w:val="28"/>
        </w:rPr>
      </w:pPr>
      <w:ins w:id="2011" w:author="Administrator" w:date="2015-12-28T12:59:38Z">
        <w:r>
          <w:rPr>
            <w:rFonts w:hint="eastAsia" w:ascii="黑体" w:hAnsi="黑体" w:eastAsia="黑体" w:cs="黑体"/>
            <w:i w:val="0"/>
            <w:color w:val="000000"/>
            <w:sz w:val="28"/>
            <w:szCs w:val="28"/>
            <w:lang w:eastAsia="zh-CN"/>
            <w:rPrChange w:id="2012" w:author="Administrator" w:date="2015-12-28T12:59:43Z">
              <w:rPr>
                <w:rFonts w:hint="eastAsia" w:ascii="华文楷体" w:hAnsi="华文楷体" w:eastAsia="华文楷体" w:cs="华文楷体"/>
                <w:i w:val="0"/>
                <w:color w:val="000000"/>
                <w:sz w:val="28"/>
                <w:szCs w:val="28"/>
                <w:lang w:eastAsia="zh-CN"/>
              </w:rPr>
            </w:rPrChange>
          </w:rPr>
          <w:t>【</w:t>
        </w:r>
      </w:ins>
      <w:ins w:id="2013" w:author="Administrator" w:date="2015-12-28T12:59:28Z">
        <w:r>
          <w:rPr>
            <w:rFonts w:hint="eastAsia" w:ascii="黑体" w:hAnsi="黑体" w:eastAsia="黑体" w:cs="黑体"/>
            <w:i w:val="0"/>
            <w:color w:val="000000"/>
            <w:sz w:val="28"/>
            <w:szCs w:val="28"/>
            <w:rPrChange w:id="2014" w:author="Administrator" w:date="2015-12-28T12:59:43Z">
              <w:rPr>
                <w:rFonts w:ascii="华文楷体" w:hAnsi="华文楷体" w:eastAsia="华文楷体" w:cs="华文楷体"/>
                <w:i w:val="0"/>
                <w:color w:val="000000"/>
                <w:sz w:val="28"/>
                <w:szCs w:val="28"/>
              </w:rPr>
            </w:rPrChange>
          </w:rPr>
          <w:t>《宝源经》中也说</w:t>
        </w:r>
      </w:ins>
      <w:ins w:id="2015" w:author="Administrator" w:date="2015-12-28T12:59:28Z">
        <w:r>
          <w:rPr>
            <w:rFonts w:hint="eastAsia" w:ascii="黑体" w:hAnsi="黑体" w:eastAsia="黑体" w:cs="黑体"/>
            <w:i w:val="0"/>
            <w:color w:val="000000"/>
            <w:sz w:val="28"/>
            <w:szCs w:val="28"/>
            <w:rPrChange w:id="2016" w:author="Administrator" w:date="2015-12-28T12:59:43Z">
              <w:rPr>
                <w:rFonts w:ascii="宋体" w:hAnsi="宋体" w:eastAsia="宋体" w:cs="宋体"/>
                <w:i w:val="0"/>
                <w:color w:val="000000"/>
                <w:sz w:val="28"/>
                <w:szCs w:val="28"/>
              </w:rPr>
            </w:rPrChange>
          </w:rPr>
          <w:t>:</w:t>
        </w:r>
      </w:ins>
      <w:ins w:id="2017" w:author="Administrator" w:date="2015-12-28T12:59:28Z">
        <w:r>
          <w:rPr>
            <w:rFonts w:hint="eastAsia" w:ascii="黑体" w:hAnsi="黑体" w:eastAsia="黑体" w:cs="黑体"/>
            <w:i w:val="0"/>
            <w:color w:val="000000"/>
            <w:sz w:val="28"/>
            <w:szCs w:val="28"/>
            <w:rPrChange w:id="2018" w:author="Administrator" w:date="2015-12-28T12:59:43Z">
              <w:rPr>
                <w:rFonts w:ascii="华文楷体" w:hAnsi="华文楷体" w:eastAsia="华文楷体" w:cs="华文楷体"/>
                <w:i w:val="0"/>
                <w:color w:val="000000"/>
                <w:sz w:val="28"/>
                <w:szCs w:val="28"/>
              </w:rPr>
            </w:rPrChange>
          </w:rPr>
          <w:t>“何法自性皆非有</w:t>
        </w:r>
      </w:ins>
      <w:ins w:id="2019" w:author="Administrator" w:date="2015-12-28T12:59:28Z">
        <w:r>
          <w:rPr>
            <w:rFonts w:hint="eastAsia" w:ascii="黑体" w:hAnsi="黑体" w:eastAsia="黑体" w:cs="黑体"/>
            <w:i w:val="0"/>
            <w:color w:val="000000"/>
            <w:sz w:val="28"/>
            <w:szCs w:val="28"/>
            <w:rPrChange w:id="2020" w:author="Administrator" w:date="2015-12-28T12:59:43Z">
              <w:rPr>
                <w:rFonts w:ascii="宋体" w:hAnsi="宋体" w:eastAsia="宋体" w:cs="宋体"/>
                <w:i w:val="0"/>
                <w:color w:val="000000"/>
                <w:sz w:val="28"/>
                <w:szCs w:val="28"/>
              </w:rPr>
            </w:rPrChange>
          </w:rPr>
          <w:t>,</w:t>
        </w:r>
      </w:ins>
      <w:ins w:id="2021" w:author="Administrator" w:date="2015-12-28T12:59:28Z">
        <w:r>
          <w:rPr>
            <w:rFonts w:hint="eastAsia" w:ascii="黑体" w:hAnsi="黑体" w:eastAsia="黑体" w:cs="黑体"/>
            <w:i w:val="0"/>
            <w:color w:val="000000"/>
            <w:sz w:val="28"/>
            <w:szCs w:val="28"/>
            <w:rPrChange w:id="2022" w:author="Administrator" w:date="2015-12-28T12:59:43Z">
              <w:rPr>
                <w:rFonts w:ascii="华文楷体" w:hAnsi="华文楷体" w:eastAsia="华文楷体" w:cs="华文楷体"/>
                <w:i w:val="0"/>
                <w:color w:val="000000"/>
                <w:sz w:val="28"/>
                <w:szCs w:val="28"/>
              </w:rPr>
            </w:rPrChange>
          </w:rPr>
          <w:t>无性岂能依他缘</w:t>
        </w:r>
      </w:ins>
      <w:ins w:id="2023" w:author="Administrator" w:date="2015-12-28T12:59:28Z">
        <w:r>
          <w:rPr>
            <w:rFonts w:hint="eastAsia" w:ascii="黑体" w:hAnsi="黑体" w:eastAsia="黑体" w:cs="黑体"/>
            <w:i w:val="0"/>
            <w:color w:val="000000"/>
            <w:sz w:val="28"/>
            <w:szCs w:val="28"/>
            <w:rPrChange w:id="2024" w:author="Administrator" w:date="2015-12-28T12:59:43Z">
              <w:rPr>
                <w:rFonts w:ascii="宋体" w:hAnsi="宋体" w:eastAsia="宋体" w:cs="宋体"/>
                <w:i w:val="0"/>
                <w:color w:val="000000"/>
                <w:sz w:val="28"/>
                <w:szCs w:val="28"/>
              </w:rPr>
            </w:rPrChange>
          </w:rPr>
          <w:t>?</w:t>
        </w:r>
      </w:ins>
      <w:ins w:id="2025" w:author="Administrator" w:date="2015-12-28T12:59:28Z">
        <w:r>
          <w:rPr>
            <w:rFonts w:hint="eastAsia" w:ascii="黑体" w:hAnsi="黑体" w:eastAsia="黑体" w:cs="黑体"/>
            <w:i w:val="0"/>
            <w:color w:val="000000"/>
            <w:sz w:val="28"/>
            <w:szCs w:val="28"/>
            <w:rPrChange w:id="2026" w:author="Administrator" w:date="2015-12-28T12:59:43Z">
              <w:rPr>
                <w:rFonts w:ascii="华文楷体" w:hAnsi="华文楷体" w:eastAsia="华文楷体" w:cs="华文楷体"/>
                <w:i w:val="0"/>
                <w:color w:val="000000"/>
                <w:sz w:val="28"/>
                <w:szCs w:val="28"/>
              </w:rPr>
            </w:rPrChange>
          </w:rPr>
          <w:t>无性岂能依他生</w:t>
        </w:r>
      </w:ins>
      <w:ins w:id="2027" w:author="Administrator" w:date="2015-12-28T12:59:28Z">
        <w:r>
          <w:rPr>
            <w:rFonts w:hint="eastAsia" w:ascii="黑体" w:hAnsi="黑体" w:eastAsia="黑体" w:cs="黑体"/>
            <w:i w:val="0"/>
            <w:color w:val="000000"/>
            <w:sz w:val="28"/>
            <w:szCs w:val="28"/>
            <w:rPrChange w:id="2028" w:author="Administrator" w:date="2015-12-28T12:59:43Z">
              <w:rPr>
                <w:rFonts w:ascii="宋体" w:hAnsi="宋体" w:eastAsia="宋体" w:cs="宋体"/>
                <w:i w:val="0"/>
                <w:color w:val="000000"/>
                <w:sz w:val="28"/>
                <w:szCs w:val="28"/>
              </w:rPr>
            </w:rPrChange>
          </w:rPr>
          <w:t>?</w:t>
        </w:r>
      </w:ins>
      <w:ins w:id="2029" w:author="Administrator" w:date="2015-12-28T12:59:28Z">
        <w:r>
          <w:rPr>
            <w:rFonts w:hint="eastAsia" w:ascii="黑体" w:hAnsi="黑体" w:eastAsia="黑体" w:cs="黑体"/>
            <w:i w:val="0"/>
            <w:color w:val="000000"/>
            <w:sz w:val="28"/>
            <w:szCs w:val="28"/>
            <w:rPrChange w:id="2030" w:author="Administrator" w:date="2015-12-28T12:59:43Z">
              <w:rPr>
                <w:rFonts w:ascii="华文楷体" w:hAnsi="华文楷体" w:eastAsia="华文楷体" w:cs="华文楷体"/>
                <w:i w:val="0"/>
                <w:color w:val="000000"/>
                <w:sz w:val="28"/>
                <w:szCs w:val="28"/>
              </w:rPr>
            </w:rPrChange>
          </w:rPr>
          <w:t>此因乃是善逝说。”</w:t>
        </w:r>
      </w:ins>
      <w:ins w:id="2031" w:author="Administrator" w:date="2015-12-28T12:59:34Z">
        <w:r>
          <w:rPr>
            <w:rFonts w:hint="eastAsia" w:ascii="黑体" w:hAnsi="黑体" w:eastAsia="黑体" w:cs="黑体"/>
            <w:i w:val="0"/>
            <w:color w:val="000000"/>
            <w:sz w:val="28"/>
            <w:szCs w:val="28"/>
            <w:lang w:eastAsia="zh-CN"/>
            <w:rPrChange w:id="2032" w:author="Administrator" w:date="2015-12-28T12:59:43Z">
              <w:rPr>
                <w:rFonts w:hint="eastAsia" w:ascii="华文楷体" w:hAnsi="华文楷体" w:eastAsia="华文楷体" w:cs="华文楷体"/>
                <w:i w:val="0"/>
                <w:color w:val="000000"/>
                <w:sz w:val="28"/>
                <w:szCs w:val="28"/>
                <w:lang w:eastAsia="zh-CN"/>
              </w:rPr>
            </w:rPrChange>
          </w:rPr>
          <w:t>】</w:t>
        </w:r>
      </w:ins>
      <w:del w:id="2033" w:author="Administrator" w:date="2015-12-28T12:59:46Z">
        <w:r>
          <w:rPr>
            <w:rFonts w:hint="eastAsia" w:ascii="华文楷体" w:hAnsi="华文楷体" w:eastAsia="华文楷体"/>
            <w:sz w:val="28"/>
            <w:szCs w:val="28"/>
          </w:rPr>
          <w:delText>《</w:delText>
        </w:r>
      </w:del>
    </w:p>
    <w:p>
      <w:pPr>
        <w:ind w:firstLine="570"/>
        <w:rPr>
          <w:del w:id="2034" w:author="Administrator" w:date="2015-12-28T12:59:55Z"/>
          <w:rFonts w:hint="eastAsia" w:ascii="华文楷体" w:hAnsi="华文楷体" w:eastAsia="华文楷体"/>
          <w:sz w:val="28"/>
          <w:szCs w:val="28"/>
        </w:rPr>
      </w:pPr>
      <w:del w:id="2035" w:author="Administrator" w:date="2015-12-28T12:59:55Z">
        <w:r>
          <w:rPr>
            <w:rFonts w:hint="eastAsia" w:ascii="华文楷体" w:hAnsi="华文楷体" w:eastAsia="华文楷体"/>
            <w:sz w:val="28"/>
            <w:szCs w:val="28"/>
          </w:rPr>
          <w:delText>宝源经》中也说：“何法自性皆非有，无性岂能依他缘？无性岂能依他生？此因乃是善逝说。”</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“何法自性皆非有”，任何一个法的自性都是不存在的。那么如果没有自性的话岂能依他缘呢？对于一个没有自性的法来讲不可以、没办法、不可能依靠其他的缘。因为</w:t>
      </w:r>
      <w:ins w:id="2036" w:author="Administrator" w:date="2015-12-28T13:15:07Z">
        <w:r>
          <w:rPr>
            <w:rFonts w:hint="eastAsia" w:ascii="华文楷体" w:hAnsi="华文楷体" w:eastAsia="华文楷体"/>
            <w:sz w:val="28"/>
            <w:szCs w:val="28"/>
            <w:lang w:eastAsia="zh-CN"/>
          </w:rPr>
          <w:t>它</w:t>
        </w:r>
      </w:ins>
      <w:del w:id="2037" w:author="Administrator" w:date="2015-12-28T13:15:03Z">
        <w:r>
          <w:rPr>
            <w:rFonts w:hint="eastAsia" w:ascii="华文楷体" w:hAnsi="华文楷体" w:eastAsia="华文楷体"/>
            <w:sz w:val="28"/>
            <w:szCs w:val="28"/>
          </w:rPr>
          <w:delText>他</w:delText>
        </w:r>
      </w:del>
      <w:r>
        <w:rPr>
          <w:rFonts w:hint="eastAsia" w:ascii="华文楷体" w:hAnsi="华文楷体" w:eastAsia="华文楷体"/>
          <w:sz w:val="28"/>
          <w:szCs w:val="28"/>
        </w:rPr>
        <w:t>自己的本性如果存在，就可以依其它的这样一种缘怎么怎么样，也可以依其它的缘生的，等等。但是一切万法它没有自性，从没有自性的角度来讲，</w:t>
      </w:r>
      <w:ins w:id="2038" w:author="Administrator" w:date="2015-12-28T13:15:15Z">
        <w:r>
          <w:rPr>
            <w:rFonts w:hint="eastAsia" w:ascii="华文楷体" w:hAnsi="华文楷体" w:eastAsia="华文楷体"/>
            <w:sz w:val="28"/>
            <w:szCs w:val="28"/>
            <w:lang w:eastAsia="zh-CN"/>
          </w:rPr>
          <w:t>那</w:t>
        </w:r>
      </w:ins>
      <w:r>
        <w:rPr>
          <w:rFonts w:hint="eastAsia" w:ascii="华文楷体" w:hAnsi="华文楷体" w:eastAsia="华文楷体"/>
          <w:sz w:val="28"/>
          <w:szCs w:val="28"/>
        </w:rPr>
        <w:t>就无有所缘的，没有</w:t>
      </w:r>
      <w:ins w:id="2039" w:author="Administrator" w:date="2015-12-31T00:41:16Z">
        <w:r>
          <w:rPr>
            <w:rFonts w:hint="eastAsia" w:ascii="华文楷体" w:hAnsi="华文楷体" w:eastAsia="华文楷体"/>
            <w:sz w:val="28"/>
            <w:szCs w:val="28"/>
            <w:lang w:eastAsia="zh-CN"/>
          </w:rPr>
          <w:t>、</w:t>
        </w:r>
      </w:ins>
      <w:r>
        <w:rPr>
          <w:rFonts w:hint="eastAsia" w:ascii="华文楷体" w:hAnsi="华文楷体" w:eastAsia="华文楷体"/>
          <w:sz w:val="28"/>
          <w:szCs w:val="28"/>
        </w:rPr>
        <w:t>怎么让它生起的法都不存在。</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这样一种因，这个因就是因果。那么这样一种因果的道理是佛陀善逝所宣说的。</w:t>
      </w:r>
    </w:p>
    <w:p>
      <w:pPr>
        <w:ind w:firstLine="570"/>
        <w:rPr>
          <w:rFonts w:hint="eastAsia" w:ascii="黑体" w:hAnsi="黑体" w:eastAsia="黑体" w:cs="黑体"/>
          <w:sz w:val="28"/>
          <w:szCs w:val="28"/>
          <w:rPrChange w:id="2040" w:author="Administrator" w:date="2015-12-28T13:00:24Z">
            <w:rPr>
              <w:rFonts w:hint="eastAsia" w:ascii="华文楷体" w:hAnsi="华文楷体" w:eastAsia="华文楷体"/>
              <w:sz w:val="28"/>
              <w:szCs w:val="28"/>
            </w:rPr>
          </w:rPrChange>
        </w:rPr>
      </w:pPr>
      <w:ins w:id="2041" w:author="Administrator" w:date="2015-12-28T13:00:18Z">
        <w:r>
          <w:rPr>
            <w:rFonts w:hint="eastAsia" w:ascii="黑体" w:hAnsi="黑体" w:eastAsia="黑体" w:cs="黑体"/>
            <w:sz w:val="28"/>
            <w:szCs w:val="28"/>
            <w:lang w:eastAsia="zh-CN"/>
            <w:rPrChange w:id="2042" w:author="Administrator" w:date="2015-12-28T13:00:24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043" w:author="Administrator" w:date="2015-12-28T13:00:24Z">
            <w:rPr>
              <w:rFonts w:hint="eastAsia" w:ascii="华文楷体" w:hAnsi="华文楷体" w:eastAsia="华文楷体"/>
              <w:sz w:val="28"/>
              <w:szCs w:val="28"/>
            </w:rPr>
          </w:rPrChange>
        </w:rPr>
        <w:t>《父子相会经》云：“趋入缘起者趋入法界乃本师所说，世尊，无明以无明本身空……。”</w:t>
      </w:r>
      <w:ins w:id="2044" w:author="Administrator" w:date="2015-12-28T13:00:20Z">
        <w:r>
          <w:rPr>
            <w:rFonts w:hint="eastAsia" w:ascii="黑体" w:hAnsi="黑体" w:eastAsia="黑体" w:cs="黑体"/>
            <w:sz w:val="28"/>
            <w:szCs w:val="28"/>
            <w:lang w:eastAsia="zh-CN"/>
            <w:rPrChange w:id="2045" w:author="Administrator" w:date="2015-12-28T13:00:24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在这个《父子相会经》，是《宝积经》当中《父子相见会》也是这样讲。那么就是在《父子相</w:t>
      </w:r>
      <w:del w:id="2046" w:author="Administrator" w:date="2015-12-28T13:17:21Z">
        <w:r>
          <w:rPr>
            <w:rFonts w:hint="eastAsia" w:ascii="华文楷体" w:hAnsi="华文楷体" w:eastAsia="华文楷体"/>
            <w:sz w:val="28"/>
            <w:szCs w:val="28"/>
          </w:rPr>
          <w:delText>见</w:delText>
        </w:r>
      </w:del>
      <w:r>
        <w:rPr>
          <w:rFonts w:hint="eastAsia" w:ascii="华文楷体" w:hAnsi="华文楷体" w:eastAsia="华文楷体"/>
          <w:sz w:val="28"/>
          <w:szCs w:val="28"/>
        </w:rPr>
        <w:t>会</w:t>
      </w:r>
      <w:ins w:id="2047" w:author="Administrator" w:date="2015-12-28T13:17:26Z">
        <w:r>
          <w:rPr>
            <w:rFonts w:hint="eastAsia" w:ascii="华文楷体" w:hAnsi="华文楷体" w:eastAsia="华文楷体"/>
            <w:sz w:val="28"/>
            <w:szCs w:val="28"/>
            <w:lang w:eastAsia="zh-CN"/>
          </w:rPr>
          <w:t>经</w:t>
        </w:r>
      </w:ins>
      <w:r>
        <w:rPr>
          <w:rFonts w:hint="eastAsia" w:ascii="华文楷体" w:hAnsi="华文楷体" w:eastAsia="华文楷体"/>
          <w:sz w:val="28"/>
          <w:szCs w:val="28"/>
        </w:rPr>
        <w:t>》中讲了，“趋入缘起”就是趋入法界，现见缘起就是现见法界。或者有的地方讲，现见缘起就是现前佛陀，就是现见法身，就是</w:t>
      </w:r>
      <w:del w:id="2048" w:author="Administrator" w:date="2015-12-28T13:16:01Z">
        <w:r>
          <w:rPr>
            <w:rFonts w:hint="eastAsia" w:ascii="华文楷体" w:hAnsi="华文楷体" w:eastAsia="华文楷体"/>
            <w:sz w:val="28"/>
            <w:szCs w:val="28"/>
          </w:rPr>
          <w:delText>显</w:delText>
        </w:r>
      </w:del>
      <w:r>
        <w:rPr>
          <w:rFonts w:hint="eastAsia" w:ascii="华文楷体" w:hAnsi="华文楷体" w:eastAsia="华文楷体"/>
          <w:sz w:val="28"/>
          <w:szCs w:val="28"/>
        </w:rPr>
        <w:t>现</w:t>
      </w:r>
      <w:ins w:id="2049" w:author="Administrator" w:date="2015-12-28T13:16:09Z">
        <w:r>
          <w:rPr>
            <w:rFonts w:hint="eastAsia" w:ascii="华文楷体" w:hAnsi="华文楷体" w:eastAsia="华文楷体"/>
            <w:sz w:val="28"/>
            <w:szCs w:val="28"/>
            <w:lang w:eastAsia="zh-CN"/>
          </w:rPr>
          <w:t>见</w:t>
        </w:r>
      </w:ins>
      <w:r>
        <w:rPr>
          <w:rFonts w:hint="eastAsia" w:ascii="华文楷体" w:hAnsi="华文楷体" w:eastAsia="华文楷体"/>
          <w:sz w:val="28"/>
          <w:szCs w:val="28"/>
        </w:rPr>
        <w:t>本师，有很多很多这样一种说法。</w:t>
      </w:r>
      <w:ins w:id="2050" w:author="Administrator" w:date="2015-12-31T00:42:04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此处说趋入缘起就已经趋入法界了，这一个是本师所说的。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所以你要能通达缘起无自性的道理，就能够趋入法界</w:t>
      </w:r>
      <w:ins w:id="2051" w:author="Administrator" w:date="2015-12-28T13:17:53Z">
        <w:r>
          <w:rPr>
            <w:rFonts w:hint="eastAsia" w:ascii="华文楷体" w:hAnsi="华文楷体" w:eastAsia="华文楷体"/>
            <w:sz w:val="28"/>
            <w:szCs w:val="28"/>
            <w:lang w:eastAsia="zh-CN"/>
          </w:rPr>
          <w:t>，</w:t>
        </w:r>
      </w:ins>
      <w:del w:id="2052" w:author="Administrator" w:date="2015-12-28T13:17:52Z">
        <w:r>
          <w:rPr>
            <w:rFonts w:hint="eastAsia" w:ascii="华文楷体" w:hAnsi="华文楷体" w:eastAsia="华文楷体"/>
            <w:sz w:val="28"/>
            <w:szCs w:val="28"/>
          </w:rPr>
          <w:delText>。</w:delText>
        </w:r>
      </w:del>
      <w:r>
        <w:rPr>
          <w:rFonts w:hint="eastAsia" w:ascii="华文楷体" w:hAnsi="华文楷体" w:eastAsia="华文楷体"/>
          <w:sz w:val="28"/>
          <w:szCs w:val="28"/>
        </w:rPr>
        <w:t>缘起无自性就是法身，所以见到缘起就是见到法身了。</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“世尊，无明以无明本身空”这个方面讲的时候</w:t>
      </w:r>
      <w:ins w:id="2053" w:author="Administrator" w:date="2015-12-31T00:42:22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说，无明是以无明本身而空的。那么就是说再往下推的时候，行以行空，</w:t>
      </w:r>
      <w:del w:id="2054" w:author="Administrator" w:date="2015-12-31T00:42:31Z">
        <w:r>
          <w:rPr>
            <w:rFonts w:hint="eastAsia" w:ascii="华文楷体" w:hAnsi="华文楷体" w:eastAsia="华文楷体"/>
            <w:sz w:val="28"/>
            <w:szCs w:val="28"/>
          </w:rPr>
          <w:delText>食</w:delText>
        </w:r>
      </w:del>
      <w:ins w:id="2055" w:author="Administrator" w:date="2015-12-31T00:42:34Z">
        <w:r>
          <w:rPr>
            <w:rFonts w:hint="eastAsia" w:ascii="华文楷体" w:hAnsi="华文楷体" w:eastAsia="华文楷体"/>
            <w:sz w:val="28"/>
            <w:szCs w:val="28"/>
            <w:lang w:eastAsia="zh-CN"/>
          </w:rPr>
          <w:t>实</w:t>
        </w:r>
      </w:ins>
      <w:r>
        <w:rPr>
          <w:rFonts w:hint="eastAsia" w:ascii="华文楷体" w:hAnsi="华文楷体" w:eastAsia="华文楷体"/>
          <w:sz w:val="28"/>
          <w:szCs w:val="28"/>
        </w:rPr>
        <w:t>以</w:t>
      </w:r>
      <w:del w:id="2056" w:author="Administrator" w:date="2015-12-31T00:42:36Z">
        <w:r>
          <w:rPr>
            <w:rFonts w:hint="eastAsia" w:ascii="华文楷体" w:hAnsi="华文楷体" w:eastAsia="华文楷体"/>
            <w:sz w:val="28"/>
            <w:szCs w:val="28"/>
          </w:rPr>
          <w:delText>食</w:delText>
        </w:r>
      </w:del>
      <w:ins w:id="2057" w:author="Administrator" w:date="2015-12-31T00:42:39Z">
        <w:r>
          <w:rPr>
            <w:rFonts w:hint="eastAsia" w:ascii="华文楷体" w:hAnsi="华文楷体" w:eastAsia="华文楷体"/>
            <w:sz w:val="28"/>
            <w:szCs w:val="28"/>
            <w:lang w:eastAsia="zh-CN"/>
          </w:rPr>
          <w:t>实</w:t>
        </w:r>
      </w:ins>
      <w:r>
        <w:rPr>
          <w:rFonts w:hint="eastAsia" w:ascii="华文楷体" w:hAnsi="华文楷体" w:eastAsia="华文楷体"/>
          <w:sz w:val="28"/>
          <w:szCs w:val="28"/>
        </w:rPr>
        <w:t>空，乃至于生老</w:t>
      </w:r>
      <w:ins w:id="2058" w:author="Administrator" w:date="2015-12-28T13:18:09Z">
        <w:r>
          <w:rPr>
            <w:rFonts w:hint="eastAsia" w:ascii="华文楷体" w:hAnsi="华文楷体" w:eastAsia="华文楷体"/>
            <w:sz w:val="28"/>
            <w:szCs w:val="28"/>
            <w:lang w:eastAsia="zh-CN"/>
          </w:rPr>
          <w:t>、</w:t>
        </w:r>
      </w:ins>
      <w:del w:id="2059" w:author="Administrator" w:date="2015-12-28T13:18:09Z">
        <w:r>
          <w:rPr>
            <w:rFonts w:hint="eastAsia" w:ascii="华文楷体" w:hAnsi="华文楷体" w:eastAsia="华文楷体"/>
            <w:sz w:val="28"/>
            <w:szCs w:val="28"/>
          </w:rPr>
          <w:delText>，</w:delText>
        </w:r>
      </w:del>
      <w:r>
        <w:rPr>
          <w:rFonts w:hint="eastAsia" w:ascii="华文楷体" w:hAnsi="华文楷体" w:eastAsia="华文楷体"/>
          <w:sz w:val="28"/>
          <w:szCs w:val="28"/>
        </w:rPr>
        <w:t>生和老死以生老死而空。所以就是说本身就是空性的，本身就是无所缘的，本事就是不存在实有的。</w:t>
      </w:r>
    </w:p>
    <w:p>
      <w:pPr>
        <w:ind w:firstLine="570"/>
        <w:rPr>
          <w:rFonts w:hint="eastAsia" w:ascii="黑体" w:hAnsi="黑体" w:eastAsia="黑体" w:cs="黑体"/>
          <w:sz w:val="28"/>
          <w:szCs w:val="28"/>
          <w:rPrChange w:id="2060" w:author="Administrator" w:date="2015-12-28T13:01:00Z">
            <w:rPr>
              <w:rFonts w:hint="eastAsia" w:ascii="华文楷体" w:hAnsi="华文楷体" w:eastAsia="华文楷体"/>
              <w:sz w:val="28"/>
              <w:szCs w:val="28"/>
            </w:rPr>
          </w:rPrChange>
        </w:rPr>
      </w:pPr>
      <w:ins w:id="2061" w:author="Administrator" w:date="2015-12-28T13:01:03Z">
        <w:r>
          <w:rPr>
            <w:rFonts w:hint="eastAsia" w:ascii="黑体" w:hAnsi="黑体" w:eastAsia="黑体" w:cs="黑体"/>
            <w:sz w:val="28"/>
            <w:szCs w:val="28"/>
            <w:lang w:eastAsia="zh-CN"/>
          </w:rPr>
          <w:t>【</w:t>
        </w:r>
      </w:ins>
      <w:r>
        <w:rPr>
          <w:rFonts w:hint="eastAsia" w:ascii="黑体" w:hAnsi="黑体" w:eastAsia="黑体" w:cs="黑体"/>
          <w:sz w:val="28"/>
          <w:szCs w:val="28"/>
          <w:rPrChange w:id="2062" w:author="Administrator" w:date="2015-12-28T13:01:00Z">
            <w:rPr>
              <w:rFonts w:hint="eastAsia" w:ascii="华文楷体" w:hAnsi="华文楷体" w:eastAsia="华文楷体"/>
              <w:sz w:val="28"/>
              <w:szCs w:val="28"/>
            </w:rPr>
          </w:rPrChange>
        </w:rPr>
        <w:t>其中对此等法理作了详细说明。彼经又云：“此等诸法三时以等性而平等，过去时诸法亦离自性……”</w:t>
      </w:r>
      <w:ins w:id="2063" w:author="Administrator" w:date="2015-12-28T13:01:05Z">
        <w:r>
          <w:rPr>
            <w:rFonts w:hint="eastAsia" w:ascii="黑体" w:hAnsi="黑体" w:eastAsia="黑体" w:cs="黑体"/>
            <w:sz w:val="28"/>
            <w:szCs w:val="28"/>
            <w:lang w:eastAsia="zh-CN"/>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那么这个经典又这样讲的：这些此等诸法显现的一切万法</w:t>
      </w:r>
      <w:ins w:id="2064" w:author="Administrator" w:date="2015-12-28T13:18:34Z">
        <w:r>
          <w:rPr>
            <w:rFonts w:hint="eastAsia" w:ascii="华文楷体" w:hAnsi="华文楷体" w:eastAsia="华文楷体"/>
            <w:sz w:val="28"/>
            <w:szCs w:val="28"/>
            <w:lang w:eastAsia="zh-CN"/>
          </w:rPr>
          <w:t>，</w:t>
        </w:r>
      </w:ins>
      <w:r>
        <w:rPr>
          <w:rFonts w:hint="eastAsia" w:ascii="华文楷体" w:hAnsi="华文楷体" w:eastAsia="华文楷体"/>
          <w:sz w:val="28"/>
          <w:szCs w:val="28"/>
        </w:rPr>
        <w:t>过去现在未来三时以等性而平等的。就是说我们显现的时候，看的时候有过去有现在有未来，但实际上来讲的时候三时都是平等的，三时都是平等，三时都是空性，所以说以等性而平等。过去时的诸法亦是离自性，现在法</w:t>
      </w:r>
      <w:ins w:id="2065" w:author="Administrator" w:date="2015-12-28T13:18:57Z">
        <w:r>
          <w:rPr>
            <w:rFonts w:hint="eastAsia" w:ascii="华文楷体" w:hAnsi="华文楷体" w:eastAsia="华文楷体"/>
            <w:sz w:val="28"/>
            <w:szCs w:val="28"/>
            <w:lang w:eastAsia="zh-CN"/>
          </w:rPr>
          <w:t>、</w:t>
        </w:r>
      </w:ins>
      <w:r>
        <w:rPr>
          <w:rFonts w:hint="eastAsia" w:ascii="华文楷体" w:hAnsi="华文楷体" w:eastAsia="华文楷体"/>
          <w:sz w:val="28"/>
          <w:szCs w:val="28"/>
        </w:rPr>
        <w:t>未来诸法都是离自性的。</w:t>
      </w:r>
    </w:p>
    <w:p>
      <w:pPr>
        <w:ind w:firstLine="570"/>
        <w:rPr>
          <w:rFonts w:hint="eastAsia" w:ascii="黑体" w:hAnsi="黑体" w:eastAsia="黑体" w:cs="黑体"/>
          <w:sz w:val="28"/>
          <w:szCs w:val="28"/>
          <w:rPrChange w:id="2066" w:author="Administrator" w:date="2015-12-28T13:01:32Z">
            <w:rPr>
              <w:rFonts w:hint="eastAsia" w:ascii="华文楷体" w:hAnsi="华文楷体" w:eastAsia="华文楷体"/>
              <w:sz w:val="28"/>
              <w:szCs w:val="28"/>
            </w:rPr>
          </w:rPrChange>
        </w:rPr>
      </w:pPr>
      <w:ins w:id="2067" w:author="Administrator" w:date="2015-12-28T13:01:26Z">
        <w:r>
          <w:rPr>
            <w:rFonts w:hint="eastAsia" w:ascii="黑体" w:hAnsi="黑体" w:eastAsia="黑体" w:cs="黑体"/>
            <w:sz w:val="28"/>
            <w:szCs w:val="28"/>
            <w:lang w:eastAsia="zh-CN"/>
            <w:rPrChange w:id="2068" w:author="Administrator" w:date="2015-12-28T13:01:32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069" w:author="Administrator" w:date="2015-12-28T13:01:32Z">
            <w:rPr>
              <w:rFonts w:hint="eastAsia" w:ascii="华文楷体" w:hAnsi="华文楷体" w:eastAsia="华文楷体"/>
              <w:sz w:val="28"/>
              <w:szCs w:val="28"/>
            </w:rPr>
          </w:rPrChange>
        </w:rPr>
        <w:t>又云：“正如说诸法本性空，何法无自性即非过去非未来……如此缘起生于三时中无实有之生，</w:t>
      </w:r>
      <w:ins w:id="2070" w:author="Administrator" w:date="2015-12-28T13:01:28Z">
        <w:r>
          <w:rPr>
            <w:rFonts w:hint="eastAsia" w:ascii="黑体" w:hAnsi="黑体" w:eastAsia="黑体" w:cs="黑体"/>
            <w:sz w:val="28"/>
            <w:szCs w:val="28"/>
            <w:lang w:eastAsia="zh-CN"/>
            <w:rPrChange w:id="2071" w:author="Administrator" w:date="2015-12-28T13:01:32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w:t>
      </w:r>
      <w:del w:id="2072" w:author="Administrator" w:date="2015-12-31T00:44:38Z">
        <w:r>
          <w:rPr>
            <w:rFonts w:hint="eastAsia" w:ascii="华文楷体" w:hAnsi="华文楷体" w:eastAsia="华文楷体"/>
            <w:sz w:val="28"/>
            <w:szCs w:val="28"/>
          </w:rPr>
          <w:delText>“</w:delText>
        </w:r>
      </w:del>
      <w:r>
        <w:rPr>
          <w:rFonts w:hint="eastAsia" w:ascii="华文楷体" w:hAnsi="华文楷体" w:eastAsia="华文楷体"/>
          <w:sz w:val="28"/>
          <w:szCs w:val="28"/>
        </w:rPr>
        <w:t>正如说诸法本性</w:t>
      </w:r>
      <w:ins w:id="2073" w:author="Administrator" w:date="2015-12-31T00:44:35Z">
        <w:r>
          <w:rPr>
            <w:rFonts w:hint="eastAsia" w:ascii="华文楷体" w:hAnsi="华文楷体" w:eastAsia="华文楷体"/>
            <w:sz w:val="28"/>
            <w:szCs w:val="28"/>
            <w:lang w:eastAsia="zh-CN"/>
          </w:rPr>
          <w:t>为</w:t>
        </w:r>
      </w:ins>
      <w:r>
        <w:rPr>
          <w:rFonts w:hint="eastAsia" w:ascii="华文楷体" w:hAnsi="华文楷体" w:eastAsia="华文楷体"/>
          <w:sz w:val="28"/>
          <w:szCs w:val="28"/>
        </w:rPr>
        <w:t>空</w:t>
      </w:r>
      <w:del w:id="2074" w:author="Administrator" w:date="2015-12-31T00:44:41Z">
        <w:r>
          <w:rPr>
            <w:rFonts w:hint="eastAsia" w:ascii="华文楷体" w:hAnsi="华文楷体" w:eastAsia="华文楷体"/>
            <w:sz w:val="28"/>
            <w:szCs w:val="28"/>
          </w:rPr>
          <w:delText>”</w:delText>
        </w:r>
      </w:del>
      <w:r>
        <w:rPr>
          <w:rFonts w:hint="eastAsia" w:ascii="华文楷体" w:hAnsi="华文楷体" w:eastAsia="华文楷体"/>
          <w:sz w:val="28"/>
          <w:szCs w:val="28"/>
        </w:rPr>
        <w:t>，一切万法无自性就是没有过去、非过去也是非现在非未来，如此的缘起生在三时当中没有实有的生，都没有实有的生。像这样讲的时候</w:t>
      </w:r>
      <w:ins w:id="2075" w:author="Administrator" w:date="2015-12-31T00:44:51Z">
        <w:r>
          <w:rPr>
            <w:rFonts w:hint="eastAsia" w:ascii="华文楷体" w:hAnsi="华文楷体" w:eastAsia="华文楷体"/>
            <w:sz w:val="28"/>
            <w:szCs w:val="28"/>
            <w:lang w:eastAsia="zh-CN"/>
          </w:rPr>
          <w:t>就</w:t>
        </w:r>
      </w:ins>
      <w:r>
        <w:rPr>
          <w:rFonts w:hint="eastAsia" w:ascii="华文楷体" w:hAnsi="华文楷体" w:eastAsia="华文楷体"/>
          <w:sz w:val="28"/>
          <w:szCs w:val="28"/>
        </w:rPr>
        <w:t>没有实有生就说无生，</w:t>
      </w:r>
      <w:ins w:id="2076" w:author="Administrator" w:date="2015-12-28T13:19:36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缘起生这样地方讲的都是一样的。</w:t>
      </w:r>
    </w:p>
    <w:p>
      <w:pPr>
        <w:ind w:firstLine="570"/>
        <w:rPr>
          <w:rFonts w:hint="eastAsia" w:ascii="黑体" w:hAnsi="黑体" w:eastAsia="黑体" w:cs="黑体"/>
          <w:sz w:val="28"/>
          <w:szCs w:val="28"/>
          <w:rPrChange w:id="2077" w:author="Administrator" w:date="2015-12-28T13:01:54Z">
            <w:rPr>
              <w:rFonts w:hint="eastAsia" w:ascii="华文楷体" w:hAnsi="华文楷体" w:eastAsia="华文楷体"/>
              <w:sz w:val="28"/>
              <w:szCs w:val="28"/>
            </w:rPr>
          </w:rPrChange>
        </w:rPr>
      </w:pPr>
      <w:ins w:id="2078" w:author="Administrator" w:date="2015-12-28T13:01:48Z">
        <w:r>
          <w:rPr>
            <w:rFonts w:hint="eastAsia" w:ascii="黑体" w:hAnsi="黑体" w:eastAsia="黑体" w:cs="黑体"/>
            <w:sz w:val="28"/>
            <w:szCs w:val="28"/>
            <w:lang w:eastAsia="zh-CN"/>
            <w:rPrChange w:id="2079" w:author="Administrator" w:date="2015-12-28T13:01:54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080" w:author="Administrator" w:date="2015-12-28T13:01:54Z">
            <w:rPr>
              <w:rFonts w:hint="eastAsia" w:ascii="华文楷体" w:hAnsi="华文楷体" w:eastAsia="华文楷体"/>
              <w:sz w:val="28"/>
              <w:szCs w:val="28"/>
            </w:rPr>
          </w:rPrChange>
        </w:rPr>
        <w:t>如是善说偈言：如若转法轮，后寂灭无生，谓自性涅槃，怙主说诸法。”</w:t>
      </w:r>
      <w:ins w:id="2081" w:author="Administrator" w:date="2015-12-28T13:01:49Z">
        <w:r>
          <w:rPr>
            <w:rFonts w:hint="eastAsia" w:ascii="黑体" w:hAnsi="黑体" w:eastAsia="黑体" w:cs="黑体"/>
            <w:sz w:val="28"/>
            <w:szCs w:val="28"/>
            <w:lang w:eastAsia="zh-CN"/>
            <w:rPrChange w:id="2082" w:author="Administrator" w:date="2015-12-28T13:01:54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如果转法论要宣讲一切万法的实相的话</w:t>
      </w:r>
      <w:ins w:id="2083" w:author="Administrator" w:date="2015-12-28T13:19:49Z">
        <w:r>
          <w:rPr>
            <w:rFonts w:hint="eastAsia" w:ascii="华文楷体" w:hAnsi="华文楷体" w:eastAsia="华文楷体"/>
            <w:sz w:val="28"/>
            <w:szCs w:val="28"/>
            <w:lang w:eastAsia="zh-CN"/>
          </w:rPr>
          <w:t>，</w:t>
        </w:r>
      </w:ins>
      <w:r>
        <w:rPr>
          <w:rFonts w:hint="eastAsia" w:ascii="华文楷体" w:hAnsi="华文楷体" w:eastAsia="华文楷体"/>
          <w:sz w:val="28"/>
          <w:szCs w:val="28"/>
        </w:rPr>
        <w:t>就应该了知下面这</w:t>
      </w:r>
      <w:ins w:id="2084" w:author="Administrator" w:date="2015-12-31T00:45:13Z">
        <w:r>
          <w:rPr>
            <w:rFonts w:hint="eastAsia" w:ascii="华文楷体" w:hAnsi="华文楷体" w:eastAsia="华文楷体"/>
            <w:sz w:val="28"/>
            <w:szCs w:val="28"/>
            <w:lang w:eastAsia="zh-CN"/>
          </w:rPr>
          <w:t>些</w:t>
        </w:r>
      </w:ins>
      <w:del w:id="2085" w:author="Administrator" w:date="2015-12-31T00:45:11Z">
        <w:r>
          <w:rPr>
            <w:rFonts w:hint="eastAsia" w:ascii="华文楷体" w:hAnsi="华文楷体" w:eastAsia="华文楷体"/>
            <w:sz w:val="28"/>
            <w:szCs w:val="28"/>
          </w:rPr>
          <w:delText>样</w:delText>
        </w:r>
      </w:del>
      <w:r>
        <w:rPr>
          <w:rFonts w:hint="eastAsia" w:ascii="华文楷体" w:hAnsi="华文楷体" w:eastAsia="华文楷体"/>
          <w:sz w:val="28"/>
          <w:szCs w:val="28"/>
        </w:rPr>
        <w:t>道理。后寂灭</w:t>
      </w:r>
      <w:ins w:id="2086" w:author="Administrator" w:date="2015-12-28T13:20:03Z">
        <w:r>
          <w:rPr>
            <w:rFonts w:hint="eastAsia" w:ascii="华文楷体" w:hAnsi="华文楷体" w:eastAsia="华文楷体"/>
            <w:sz w:val="28"/>
            <w:szCs w:val="28"/>
            <w:lang w:eastAsia="zh-CN"/>
          </w:rPr>
          <w:t>、</w:t>
        </w:r>
      </w:ins>
      <w:del w:id="2087" w:author="Administrator" w:date="2015-12-28T13:20:03Z">
        <w:r>
          <w:rPr>
            <w:rFonts w:hint="eastAsia" w:ascii="华文楷体" w:hAnsi="华文楷体" w:eastAsia="华文楷体"/>
            <w:sz w:val="28"/>
            <w:szCs w:val="28"/>
          </w:rPr>
          <w:delText>，</w:delText>
        </w:r>
      </w:del>
      <w:r>
        <w:rPr>
          <w:rFonts w:hint="eastAsia" w:ascii="华文楷体" w:hAnsi="华文楷体" w:eastAsia="华文楷体"/>
          <w:sz w:val="28"/>
          <w:szCs w:val="28"/>
        </w:rPr>
        <w:t>后寂灭无生的意思就是说，下面要解释，下面这个意思就是解释后面这个偈颂的。</w:t>
      </w:r>
    </w:p>
    <w:p>
      <w:pPr>
        <w:ind w:firstLine="570"/>
        <w:rPr>
          <w:rFonts w:hint="eastAsia" w:ascii="黑体" w:hAnsi="黑体" w:eastAsia="黑体" w:cs="黑体"/>
          <w:sz w:val="28"/>
          <w:szCs w:val="28"/>
          <w:rPrChange w:id="2088" w:author="Administrator" w:date="2015-12-28T13:03:13Z">
            <w:rPr>
              <w:rFonts w:hint="eastAsia" w:ascii="华文楷体" w:hAnsi="华文楷体" w:eastAsia="华文楷体"/>
              <w:sz w:val="28"/>
              <w:szCs w:val="28"/>
            </w:rPr>
          </w:rPrChange>
        </w:rPr>
      </w:pPr>
      <w:ins w:id="2089" w:author="Administrator" w:date="2015-12-28T13:03:04Z">
        <w:r>
          <w:rPr>
            <w:rFonts w:hint="eastAsia" w:ascii="黑体" w:hAnsi="黑体" w:eastAsia="黑体" w:cs="黑体"/>
            <w:sz w:val="28"/>
            <w:szCs w:val="28"/>
            <w:lang w:eastAsia="zh-CN"/>
            <w:rPrChange w:id="2090" w:author="Administrator" w:date="2015-12-28T13:03:13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091" w:author="Administrator" w:date="2015-12-28T13:03:13Z">
            <w:rPr>
              <w:rFonts w:hint="eastAsia" w:ascii="华文楷体" w:hAnsi="华文楷体" w:eastAsia="华文楷体"/>
              <w:sz w:val="28"/>
              <w:szCs w:val="28"/>
            </w:rPr>
          </w:rPrChange>
        </w:rPr>
        <w:t>意思是说，由于无有自性的缘故，未来时得以寂灭；</w:t>
      </w:r>
      <w:ins w:id="2092" w:author="Administrator" w:date="2015-12-28T13:03:06Z">
        <w:r>
          <w:rPr>
            <w:rFonts w:hint="eastAsia" w:ascii="黑体" w:hAnsi="黑体" w:eastAsia="黑体" w:cs="黑体"/>
            <w:sz w:val="28"/>
            <w:szCs w:val="28"/>
            <w:lang w:eastAsia="zh-CN"/>
            <w:rPrChange w:id="2093" w:author="Administrator" w:date="2015-12-28T13:03:13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这句话就是说由于无有自性的缘故，未来时得以寂灭，是在解释颂词当中后寂灭，</w:t>
      </w:r>
      <w:ins w:id="2094" w:author="Administrator" w:date="2015-12-31T00:45:48Z">
        <w:r>
          <w:rPr>
            <w:rFonts w:hint="eastAsia" w:ascii="华文楷体" w:hAnsi="华文楷体" w:eastAsia="华文楷体"/>
            <w:sz w:val="28"/>
            <w:szCs w:val="28"/>
          </w:rPr>
          <w:t>后寂灭</w:t>
        </w:r>
      </w:ins>
      <w:r>
        <w:rPr>
          <w:rFonts w:hint="eastAsia" w:ascii="华文楷体" w:hAnsi="华文楷体" w:eastAsia="华文楷体"/>
          <w:sz w:val="28"/>
          <w:szCs w:val="28"/>
        </w:rPr>
        <w:t>就是说未来它是个已寂灭，为什么？无有自性的缘故。</w:t>
      </w:r>
    </w:p>
    <w:p>
      <w:pPr>
        <w:ind w:firstLine="570"/>
        <w:rPr>
          <w:rFonts w:hint="eastAsia" w:ascii="黑体" w:hAnsi="黑体" w:eastAsia="黑体" w:cs="黑体"/>
          <w:sz w:val="28"/>
          <w:szCs w:val="28"/>
          <w:rPrChange w:id="2095" w:author="Administrator" w:date="2015-12-28T13:03:30Z">
            <w:rPr>
              <w:rFonts w:hint="eastAsia" w:ascii="华文楷体" w:hAnsi="华文楷体" w:eastAsia="华文楷体"/>
              <w:sz w:val="28"/>
              <w:szCs w:val="28"/>
            </w:rPr>
          </w:rPrChange>
        </w:rPr>
      </w:pPr>
      <w:ins w:id="2096" w:author="Administrator" w:date="2015-12-28T13:03:33Z">
        <w:r>
          <w:rPr>
            <w:rFonts w:hint="eastAsia" w:ascii="黑体" w:hAnsi="黑体" w:eastAsia="黑体" w:cs="黑体"/>
            <w:sz w:val="28"/>
            <w:szCs w:val="28"/>
            <w:lang w:eastAsia="zh-CN"/>
          </w:rPr>
          <w:t>【</w:t>
        </w:r>
      </w:ins>
      <w:r>
        <w:rPr>
          <w:rFonts w:hint="eastAsia" w:ascii="黑体" w:hAnsi="黑体" w:eastAsia="黑体" w:cs="黑体"/>
          <w:sz w:val="28"/>
          <w:szCs w:val="28"/>
          <w:rPrChange w:id="2097" w:author="Administrator" w:date="2015-12-28T13:03:30Z">
            <w:rPr>
              <w:rFonts w:hint="eastAsia" w:ascii="华文楷体" w:hAnsi="华文楷体" w:eastAsia="华文楷体"/>
              <w:sz w:val="28"/>
              <w:szCs w:val="28"/>
            </w:rPr>
          </w:rPrChange>
        </w:rPr>
        <w:t>现在正生之时无有生，因为远离本性之故；</w:t>
      </w:r>
      <w:ins w:id="2098" w:author="Administrator" w:date="2015-12-28T13:03:35Z">
        <w:r>
          <w:rPr>
            <w:rFonts w:hint="eastAsia" w:ascii="黑体" w:hAnsi="黑体" w:eastAsia="黑体" w:cs="黑体"/>
            <w:sz w:val="28"/>
            <w:szCs w:val="28"/>
            <w:lang w:eastAsia="zh-CN"/>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那么现在正在产生的时候它也没有生，为什么呢？因为这个正生的法远离了本性，远离了自性</w:t>
      </w:r>
      <w:del w:id="2099" w:author="Administrator" w:date="2015-12-31T00:45:58Z">
        <w:r>
          <w:rPr>
            <w:rFonts w:hint="eastAsia" w:ascii="华文楷体" w:hAnsi="华文楷体" w:eastAsia="华文楷体"/>
            <w:sz w:val="28"/>
            <w:szCs w:val="28"/>
          </w:rPr>
          <w:delText>。</w:delText>
        </w:r>
      </w:del>
      <w:ins w:id="2100" w:author="Administrator" w:date="2015-12-31T00:45:58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所以说正生的时候也根本没有生的。这在颂词当中就是两个字“无生”，就是现在的法正生的时候无有生</w:t>
      </w:r>
      <w:del w:id="2101" w:author="Administrator" w:date="2015-12-31T00:46:41Z">
        <w:r>
          <w:rPr>
            <w:rFonts w:hint="eastAsia" w:ascii="华文楷体" w:hAnsi="华文楷体" w:eastAsia="华文楷体"/>
            <w:sz w:val="28"/>
            <w:szCs w:val="28"/>
          </w:rPr>
          <w:delText>灭</w:delText>
        </w:r>
      </w:del>
      <w:r>
        <w:rPr>
          <w:rFonts w:hint="eastAsia" w:ascii="华文楷体" w:hAnsi="华文楷体" w:eastAsia="华文楷体"/>
          <w:sz w:val="28"/>
          <w:szCs w:val="28"/>
        </w:rPr>
        <w:t>的意思。</w:t>
      </w:r>
    </w:p>
    <w:p>
      <w:pPr>
        <w:ind w:firstLine="570"/>
        <w:rPr>
          <w:rFonts w:hint="eastAsia" w:ascii="黑体" w:hAnsi="黑体" w:eastAsia="黑体" w:cs="黑体"/>
          <w:sz w:val="28"/>
          <w:szCs w:val="28"/>
          <w:rPrChange w:id="2102" w:author="Administrator" w:date="2015-12-28T13:03:54Z">
            <w:rPr>
              <w:rFonts w:hint="eastAsia" w:ascii="华文楷体" w:hAnsi="华文楷体" w:eastAsia="华文楷体"/>
              <w:sz w:val="28"/>
              <w:szCs w:val="28"/>
            </w:rPr>
          </w:rPrChange>
        </w:rPr>
      </w:pPr>
      <w:ins w:id="2103" w:author="Administrator" w:date="2015-12-28T13:03:49Z">
        <w:r>
          <w:rPr>
            <w:rFonts w:hint="eastAsia" w:ascii="黑体" w:hAnsi="黑体" w:eastAsia="黑体" w:cs="黑体"/>
            <w:sz w:val="28"/>
            <w:szCs w:val="28"/>
            <w:lang w:eastAsia="zh-CN"/>
            <w:rPrChange w:id="2104" w:author="Administrator" w:date="2015-12-28T13:03:54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105" w:author="Administrator" w:date="2015-12-28T13:03:54Z">
            <w:rPr>
              <w:rFonts w:hint="eastAsia" w:ascii="华文楷体" w:hAnsi="华文楷体" w:eastAsia="华文楷体"/>
              <w:sz w:val="28"/>
              <w:szCs w:val="28"/>
            </w:rPr>
          </w:rPrChange>
        </w:rPr>
        <w:t>过去时也同样为自性涅槃，因为无有本体之故。</w:t>
      </w:r>
      <w:ins w:id="2106" w:author="Administrator" w:date="2015-12-28T13:03:47Z">
        <w:r>
          <w:rPr>
            <w:rFonts w:hint="eastAsia" w:ascii="黑体" w:hAnsi="黑体" w:eastAsia="黑体" w:cs="黑体"/>
            <w:sz w:val="28"/>
            <w:szCs w:val="28"/>
            <w:lang w:eastAsia="zh-CN"/>
            <w:rPrChange w:id="2107" w:author="Administrator" w:date="2015-12-28T13:03:54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那么过去的法也是自性涅槃的，为什么呢？因为</w:t>
      </w:r>
      <w:ins w:id="2108" w:author="Administrator" w:date="2015-12-28T13:21:02Z">
        <w:r>
          <w:rPr>
            <w:rFonts w:hint="eastAsia" w:ascii="华文楷体" w:hAnsi="华文楷体" w:eastAsia="华文楷体"/>
            <w:sz w:val="28"/>
            <w:szCs w:val="28"/>
            <w:lang w:eastAsia="zh-CN"/>
          </w:rPr>
          <w:t>它</w:t>
        </w:r>
      </w:ins>
      <w:del w:id="2109" w:author="Administrator" w:date="2015-12-28T13:20:58Z">
        <w:r>
          <w:rPr>
            <w:rFonts w:hint="eastAsia" w:ascii="华文楷体" w:hAnsi="华文楷体" w:eastAsia="华文楷体"/>
            <w:sz w:val="28"/>
            <w:szCs w:val="28"/>
          </w:rPr>
          <w:delText>他</w:delText>
        </w:r>
      </w:del>
      <w:r>
        <w:rPr>
          <w:rFonts w:hint="eastAsia" w:ascii="华文楷体" w:hAnsi="华文楷体" w:eastAsia="华文楷体"/>
          <w:sz w:val="28"/>
          <w:szCs w:val="28"/>
        </w:rPr>
        <w:t>不存在本体，所以说是自性涅槃的。那么在颂词当中说“为自性涅槃”这句话。所以说如果麦彭仁波切没有解释的话，我们很难去在颂词当中</w:t>
      </w:r>
      <w:ins w:id="2110" w:author="Administrator" w:date="2015-12-31T00:47:06Z">
        <w:r>
          <w:rPr>
            <w:rFonts w:hint="eastAsia" w:ascii="华文楷体" w:hAnsi="华文楷体" w:eastAsia="华文楷体"/>
            <w:sz w:val="28"/>
            <w:szCs w:val="28"/>
            <w:lang w:eastAsia="zh-CN"/>
          </w:rPr>
          <w:t>去</w:t>
        </w:r>
      </w:ins>
      <w:r>
        <w:rPr>
          <w:rFonts w:hint="eastAsia" w:ascii="华文楷体" w:hAnsi="华文楷体" w:eastAsia="华文楷体"/>
          <w:sz w:val="28"/>
          <w:szCs w:val="28"/>
        </w:rPr>
        <w:t>体会佛经的意趣。这个里面过去未来三时讲的很清楚，但麦彭仁波切解释的时候分别对照未来</w:t>
      </w:r>
      <w:ins w:id="2111" w:author="Administrator" w:date="2015-12-28T13:21:23Z">
        <w:r>
          <w:rPr>
            <w:rFonts w:hint="eastAsia" w:ascii="华文楷体" w:hAnsi="华文楷体" w:eastAsia="华文楷体"/>
            <w:sz w:val="28"/>
            <w:szCs w:val="28"/>
            <w:lang w:eastAsia="zh-CN"/>
          </w:rPr>
          <w:t>、</w:t>
        </w:r>
      </w:ins>
      <w:del w:id="2112" w:author="Administrator" w:date="2015-12-28T13:21:23Z">
        <w:r>
          <w:rPr>
            <w:rFonts w:hint="eastAsia" w:ascii="华文楷体" w:hAnsi="华文楷体" w:eastAsia="华文楷体"/>
            <w:sz w:val="28"/>
            <w:szCs w:val="28"/>
          </w:rPr>
          <w:delText>，</w:delText>
        </w:r>
      </w:del>
      <w:r>
        <w:rPr>
          <w:rFonts w:hint="eastAsia" w:ascii="华文楷体" w:hAnsi="华文楷体" w:eastAsia="华文楷体"/>
          <w:sz w:val="28"/>
          <w:szCs w:val="28"/>
        </w:rPr>
        <w:t>分别对照现在和过去，这个</w:t>
      </w:r>
      <w:ins w:id="2113" w:author="Administrator" w:date="2015-12-28T13:23:06Z">
        <w:r>
          <w:rPr>
            <w:rFonts w:hint="eastAsia" w:ascii="华文楷体" w:hAnsi="华文楷体" w:eastAsia="华文楷体"/>
            <w:sz w:val="28"/>
            <w:szCs w:val="28"/>
            <w:lang w:eastAsia="zh-CN"/>
          </w:rPr>
          <w:t>使</w:t>
        </w:r>
      </w:ins>
      <w:del w:id="2114" w:author="Administrator" w:date="2015-12-28T13:22:58Z">
        <w:r>
          <w:rPr>
            <w:rFonts w:hint="eastAsia" w:ascii="华文楷体" w:hAnsi="华文楷体" w:eastAsia="华文楷体"/>
            <w:sz w:val="28"/>
            <w:szCs w:val="28"/>
          </w:rPr>
          <w:delText>是</w:delText>
        </w:r>
      </w:del>
      <w:r>
        <w:rPr>
          <w:rFonts w:hint="eastAsia" w:ascii="华文楷体" w:hAnsi="华文楷体" w:eastAsia="华文楷体"/>
          <w:sz w:val="28"/>
          <w:szCs w:val="28"/>
        </w:rPr>
        <w:t>我们大家，哦，佛性的意趣是这样理解的。</w:t>
      </w:r>
    </w:p>
    <w:p>
      <w:pPr>
        <w:ind w:firstLine="570"/>
        <w:rPr>
          <w:rFonts w:hint="eastAsia" w:ascii="黑体" w:hAnsi="黑体" w:eastAsia="黑体" w:cs="黑体"/>
          <w:sz w:val="28"/>
          <w:szCs w:val="28"/>
          <w:rPrChange w:id="2115" w:author="Administrator" w:date="2015-12-28T13:04:15Z">
            <w:rPr>
              <w:rFonts w:hint="eastAsia" w:ascii="华文楷体" w:hAnsi="华文楷体" w:eastAsia="华文楷体"/>
              <w:sz w:val="28"/>
              <w:szCs w:val="28"/>
            </w:rPr>
          </w:rPrChange>
        </w:rPr>
      </w:pPr>
      <w:ins w:id="2116" w:author="Administrator" w:date="2015-12-28T13:04:10Z">
        <w:r>
          <w:rPr>
            <w:rFonts w:hint="eastAsia" w:ascii="黑体" w:hAnsi="黑体" w:eastAsia="黑体" w:cs="黑体"/>
            <w:sz w:val="28"/>
            <w:szCs w:val="28"/>
            <w:lang w:eastAsia="zh-CN"/>
            <w:rPrChange w:id="2117" w:author="Administrator" w:date="2015-12-28T13:04:15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118" w:author="Administrator" w:date="2015-12-28T13:04:15Z">
            <w:rPr>
              <w:rFonts w:hint="eastAsia" w:ascii="华文楷体" w:hAnsi="华文楷体" w:eastAsia="华文楷体"/>
              <w:sz w:val="28"/>
              <w:szCs w:val="28"/>
            </w:rPr>
          </w:rPrChange>
        </w:rPr>
        <w:t>依此说明诸法三时等性。</w:t>
      </w:r>
      <w:ins w:id="2119" w:author="Administrator" w:date="2015-12-28T13:04:11Z">
        <w:r>
          <w:rPr>
            <w:rFonts w:hint="eastAsia" w:ascii="黑体" w:hAnsi="黑体" w:eastAsia="黑体" w:cs="黑体"/>
            <w:sz w:val="28"/>
            <w:szCs w:val="28"/>
            <w:lang w:eastAsia="zh-CN"/>
            <w:rPrChange w:id="2120" w:author="Administrator" w:date="2015-12-28T13:04:15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那么通过这个方面就可以说明三时</w:t>
      </w:r>
      <w:ins w:id="2121" w:author="Administrator" w:date="2015-12-31T00:47:40Z">
        <w:r>
          <w:rPr>
            <w:rFonts w:hint="eastAsia" w:ascii="华文楷体" w:hAnsi="华文楷体" w:eastAsia="华文楷体"/>
            <w:sz w:val="28"/>
            <w:szCs w:val="28"/>
            <w:lang w:eastAsia="zh-CN"/>
          </w:rPr>
          <w:t>是</w:t>
        </w:r>
      </w:ins>
      <w:r>
        <w:rPr>
          <w:rFonts w:hint="eastAsia" w:ascii="华文楷体" w:hAnsi="华文楷体" w:eastAsia="华文楷体"/>
          <w:sz w:val="28"/>
          <w:szCs w:val="28"/>
        </w:rPr>
        <w:t>等性的。</w:t>
      </w:r>
    </w:p>
    <w:p>
      <w:pPr>
        <w:ind w:firstLine="570"/>
        <w:rPr>
          <w:rFonts w:hint="eastAsia" w:ascii="黑体" w:hAnsi="黑体" w:eastAsia="黑体" w:cs="黑体"/>
          <w:sz w:val="28"/>
          <w:szCs w:val="28"/>
          <w:rPrChange w:id="2122" w:author="Administrator" w:date="2015-12-28T13:05:03Z">
            <w:rPr>
              <w:rFonts w:hint="eastAsia" w:ascii="华文楷体" w:hAnsi="华文楷体" w:eastAsia="华文楷体"/>
              <w:sz w:val="28"/>
              <w:szCs w:val="28"/>
            </w:rPr>
          </w:rPrChange>
        </w:rPr>
      </w:pPr>
      <w:ins w:id="2123" w:author="Administrator" w:date="2015-12-28T13:04:55Z">
        <w:r>
          <w:rPr>
            <w:rFonts w:hint="eastAsia" w:ascii="黑体" w:hAnsi="黑体" w:eastAsia="黑体" w:cs="黑体"/>
            <w:sz w:val="28"/>
            <w:szCs w:val="28"/>
            <w:lang w:eastAsia="zh-CN"/>
            <w:rPrChange w:id="2124" w:author="Administrator" w:date="2015-12-28T13:05:03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125" w:author="Administrator" w:date="2015-12-28T13:05:03Z">
            <w:rPr>
              <w:rFonts w:hint="eastAsia" w:ascii="华文楷体" w:hAnsi="华文楷体" w:eastAsia="华文楷体"/>
              <w:sz w:val="28"/>
              <w:szCs w:val="28"/>
            </w:rPr>
          </w:rPrChange>
        </w:rPr>
        <w:t>这般以理成立的万法即是如实正确开显意义的诸佛所说，一切佛陀所说的这一意义如此以正理成立。</w:t>
      </w:r>
      <w:ins w:id="2126" w:author="Administrator" w:date="2015-12-28T13:04:59Z">
        <w:r>
          <w:rPr>
            <w:rFonts w:hint="eastAsia" w:ascii="黑体" w:hAnsi="黑体" w:eastAsia="黑体" w:cs="黑体"/>
            <w:sz w:val="28"/>
            <w:szCs w:val="28"/>
            <w:lang w:eastAsia="zh-CN"/>
            <w:rPrChange w:id="2127" w:author="Administrator" w:date="2015-12-28T13:05:03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如此这般成立的万法，就是如此正确开显意义的诸佛所说的，后面这一句话“怙主说诸法”。所以像这样讲的话，一切佛陀所说的这一意义如此以正理是完全可以成立的。通过正理成立就是说真实义当中离一与离多的缘故是无自性，所以说这方面</w:t>
      </w:r>
      <w:del w:id="2128" w:author="Administrator" w:date="2015-12-28T13:23:37Z">
        <w:r>
          <w:rPr>
            <w:rFonts w:hint="eastAsia" w:ascii="华文楷体" w:hAnsi="华文楷体" w:eastAsia="华文楷体"/>
            <w:sz w:val="28"/>
            <w:szCs w:val="28"/>
          </w:rPr>
          <w:delText>叫做</w:delText>
        </w:r>
      </w:del>
      <w:ins w:id="2129" w:author="Administrator" w:date="2015-12-28T13:22:32Z">
        <w:r>
          <w:rPr>
            <w:rFonts w:hint="eastAsia" w:ascii="华文楷体" w:hAnsi="华文楷体" w:eastAsia="华文楷体"/>
            <w:sz w:val="28"/>
            <w:szCs w:val="28"/>
            <w:lang w:eastAsia="zh-CN"/>
          </w:rPr>
          <w:t>教和</w:t>
        </w:r>
      </w:ins>
      <w:r>
        <w:rPr>
          <w:rFonts w:hint="eastAsia" w:ascii="华文楷体" w:hAnsi="华文楷体" w:eastAsia="华文楷体"/>
          <w:sz w:val="28"/>
          <w:szCs w:val="28"/>
        </w:rPr>
        <w:t>理相辅相成</w:t>
      </w:r>
      <w:ins w:id="2130" w:author="Administrator" w:date="2015-12-28T13:24:07Z">
        <w:r>
          <w:rPr>
            <w:rFonts w:hint="eastAsia" w:ascii="华文楷体" w:hAnsi="华文楷体" w:eastAsia="华文楷体"/>
            <w:sz w:val="28"/>
            <w:szCs w:val="28"/>
            <w:lang w:eastAsia="zh-CN"/>
          </w:rPr>
          <w:t>，</w:t>
        </w:r>
      </w:ins>
      <w:del w:id="2131" w:author="Administrator" w:date="2015-12-28T13:24:07Z">
        <w:r>
          <w:rPr>
            <w:rFonts w:hint="eastAsia" w:ascii="华文楷体" w:hAnsi="华文楷体" w:eastAsia="华文楷体"/>
            <w:sz w:val="28"/>
            <w:szCs w:val="28"/>
          </w:rPr>
          <w:delText>。</w:delText>
        </w:r>
      </w:del>
      <w:del w:id="2132" w:author="Administrator" w:date="2015-12-28T13:23:47Z">
        <w:r>
          <w:rPr>
            <w:rFonts w:hint="eastAsia" w:ascii="华文楷体" w:hAnsi="华文楷体" w:eastAsia="华文楷体"/>
            <w:sz w:val="28"/>
            <w:szCs w:val="28"/>
          </w:rPr>
          <w:delText>叫做</w:delText>
        </w:r>
      </w:del>
      <w:ins w:id="2133" w:author="Administrator" w:date="2015-12-28T13:23:50Z">
        <w:r>
          <w:rPr>
            <w:rFonts w:hint="eastAsia" w:ascii="华文楷体" w:hAnsi="华文楷体" w:eastAsia="华文楷体"/>
            <w:sz w:val="28"/>
            <w:szCs w:val="28"/>
            <w:lang w:eastAsia="zh-CN"/>
          </w:rPr>
          <w:t>教</w:t>
        </w:r>
      </w:ins>
      <w:ins w:id="2134" w:author="Administrator" w:date="2015-12-28T13:23:52Z">
        <w:r>
          <w:rPr>
            <w:rFonts w:hint="eastAsia" w:ascii="华文楷体" w:hAnsi="华文楷体" w:eastAsia="华文楷体"/>
            <w:sz w:val="28"/>
            <w:szCs w:val="28"/>
            <w:lang w:eastAsia="zh-CN"/>
          </w:rPr>
          <w:t>和</w:t>
        </w:r>
      </w:ins>
      <w:r>
        <w:rPr>
          <w:rFonts w:hint="eastAsia" w:ascii="华文楷体" w:hAnsi="华文楷体" w:eastAsia="华文楷体"/>
          <w:sz w:val="28"/>
          <w:szCs w:val="28"/>
        </w:rPr>
        <w:t>理相辅相成对于修学者的相续来讲就可以产生一个非常非常稳固的定解</w:t>
      </w:r>
      <w:ins w:id="2135" w:author="Administrator" w:date="2015-12-28T13:24:16Z">
        <w:r>
          <w:rPr>
            <w:rFonts w:hint="eastAsia" w:ascii="华文楷体" w:hAnsi="华文楷体" w:eastAsia="华文楷体"/>
            <w:sz w:val="28"/>
            <w:szCs w:val="28"/>
            <w:lang w:eastAsia="zh-CN"/>
          </w:rPr>
          <w:t>，</w:t>
        </w:r>
      </w:ins>
      <w:del w:id="2136" w:author="Administrator" w:date="2015-12-28T13:24:15Z">
        <w:r>
          <w:rPr>
            <w:rFonts w:hint="eastAsia" w:ascii="华文楷体" w:hAnsi="华文楷体" w:eastAsia="华文楷体"/>
            <w:sz w:val="28"/>
            <w:szCs w:val="28"/>
          </w:rPr>
          <w:delText>。</w:delText>
        </w:r>
      </w:del>
      <w:r>
        <w:rPr>
          <w:rFonts w:hint="eastAsia" w:ascii="华文楷体" w:hAnsi="华文楷体" w:eastAsia="华文楷体"/>
          <w:sz w:val="28"/>
          <w:szCs w:val="28"/>
        </w:rPr>
        <w:t>这个定解可以产生出来了。</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那么下面是</w:t>
      </w:r>
      <w:r>
        <w:rPr>
          <w:rFonts w:hint="eastAsia" w:ascii="黑体" w:hAnsi="黑体" w:eastAsia="黑体" w:cs="黑体"/>
          <w:sz w:val="28"/>
          <w:szCs w:val="28"/>
          <w:rPrChange w:id="2137" w:author="Administrator" w:date="2015-12-28T13:05:13Z">
            <w:rPr>
              <w:rFonts w:hint="eastAsia" w:ascii="华文楷体" w:hAnsi="华文楷体" w:eastAsia="华文楷体"/>
              <w:sz w:val="28"/>
              <w:szCs w:val="28"/>
            </w:rPr>
          </w:rPrChange>
        </w:rPr>
        <w:t>第二个科判：彼之名义。</w:t>
      </w:r>
    </w:p>
    <w:p>
      <w:pPr>
        <w:ind w:firstLine="570"/>
        <w:rPr>
          <w:rFonts w:hint="eastAsia" w:ascii="华文楷体" w:hAnsi="华文楷体" w:eastAsia="华文楷体"/>
          <w:sz w:val="28"/>
          <w:szCs w:val="28"/>
        </w:rPr>
      </w:pPr>
      <w:r>
        <w:rPr>
          <w:rFonts w:hint="eastAsia" w:ascii="华文楷体" w:hAnsi="华文楷体" w:eastAsia="华文楷体"/>
          <w:sz w:val="28"/>
          <w:szCs w:val="28"/>
        </w:rPr>
        <w:t>彼之名义就是讲这样一种具有相似承认的假胜义</w:t>
      </w:r>
      <w:ins w:id="2138" w:author="Administrator" w:date="2015-12-28T13:24:29Z">
        <w:r>
          <w:rPr>
            <w:rFonts w:hint="eastAsia" w:ascii="华文楷体" w:hAnsi="华文楷体" w:eastAsia="华文楷体"/>
            <w:sz w:val="28"/>
            <w:szCs w:val="28"/>
            <w:lang w:eastAsia="zh-CN"/>
          </w:rPr>
          <w:t>它</w:t>
        </w:r>
      </w:ins>
      <w:r>
        <w:rPr>
          <w:rFonts w:hint="eastAsia" w:ascii="华文楷体" w:hAnsi="华文楷体" w:eastAsia="华文楷体"/>
          <w:sz w:val="28"/>
          <w:szCs w:val="28"/>
        </w:rPr>
        <w:t>怎么样安立成胜义的？它的名义，它怎么样安立</w:t>
      </w:r>
      <w:del w:id="2139" w:author="Administrator" w:date="2015-12-28T13:24:35Z">
        <w:r>
          <w:rPr>
            <w:rFonts w:hint="eastAsia" w:ascii="华文楷体" w:hAnsi="华文楷体" w:eastAsia="华文楷体"/>
            <w:sz w:val="28"/>
            <w:szCs w:val="28"/>
          </w:rPr>
          <w:delText>他</w:delText>
        </w:r>
      </w:del>
      <w:ins w:id="2140" w:author="Administrator" w:date="2015-12-28T13:24:36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的胜义呢？</w:t>
      </w:r>
      <w:ins w:id="2141" w:author="Administrator" w:date="2015-12-31T00:48:43Z">
        <w:r>
          <w:rPr>
            <w:rFonts w:hint="eastAsia" w:ascii="华文楷体" w:hAnsi="华文楷体" w:eastAsia="华文楷体"/>
            <w:sz w:val="28"/>
            <w:szCs w:val="28"/>
            <w:lang w:eastAsia="zh-CN"/>
          </w:rPr>
          <w:t>实际上</w:t>
        </w:r>
      </w:ins>
      <w:r>
        <w:rPr>
          <w:rFonts w:hint="eastAsia" w:ascii="华文楷体" w:hAnsi="华文楷体" w:eastAsia="华文楷体"/>
          <w:sz w:val="28"/>
          <w:szCs w:val="28"/>
        </w:rPr>
        <w:t>从一个角度来讲，它是属于世俗。那么把这个实际属于世俗的法为什么放在胜义当中取一个相似胜义的名称呢？为什么？这个讲一个原因。</w:t>
      </w:r>
    </w:p>
    <w:p>
      <w:pPr>
        <w:ind w:firstLine="570"/>
        <w:rPr>
          <w:rFonts w:hint="eastAsia" w:ascii="华文楷体" w:hAnsi="华文楷体" w:eastAsia="华文楷体"/>
          <w:sz w:val="28"/>
          <w:szCs w:val="28"/>
        </w:rPr>
      </w:pPr>
      <w:r>
        <w:rPr>
          <w:rFonts w:hint="eastAsia" w:ascii="华文楷体" w:hAnsi="华文楷体" w:eastAsia="华文楷体"/>
          <w:sz w:val="28"/>
          <w:szCs w:val="28"/>
        </w:rPr>
        <w:t>颂词当中讲：</w:t>
      </w:r>
    </w:p>
    <w:p>
      <w:pPr>
        <w:ind w:firstLine="570"/>
        <w:rPr>
          <w:rFonts w:hint="eastAsia" w:ascii="黑体" w:hAnsi="黑体" w:eastAsia="黑体" w:cs="黑体"/>
          <w:sz w:val="28"/>
          <w:szCs w:val="28"/>
          <w:rPrChange w:id="2142" w:author="Administrator" w:date="2015-12-28T13:05:21Z">
            <w:rPr>
              <w:rFonts w:hint="eastAsia" w:ascii="华文楷体" w:hAnsi="华文楷体" w:eastAsia="华文楷体"/>
              <w:sz w:val="28"/>
              <w:szCs w:val="28"/>
            </w:rPr>
          </w:rPrChange>
        </w:rPr>
      </w:pPr>
      <w:r>
        <w:rPr>
          <w:rFonts w:hint="eastAsia" w:ascii="黑体" w:hAnsi="黑体" w:eastAsia="黑体" w:cs="黑体"/>
          <w:sz w:val="28"/>
          <w:szCs w:val="28"/>
          <w:rPrChange w:id="2143" w:author="Administrator" w:date="2015-12-28T13:05:21Z">
            <w:rPr>
              <w:rFonts w:hint="eastAsia" w:ascii="华文楷体" w:hAnsi="华文楷体" w:eastAsia="华文楷体"/>
              <w:sz w:val="28"/>
              <w:szCs w:val="28"/>
            </w:rPr>
          </w:rPrChange>
        </w:rPr>
        <w:t>切合胜义故，此称为胜义。</w:t>
      </w:r>
    </w:p>
    <w:p>
      <w:pPr>
        <w:ind w:firstLine="570"/>
        <w:rPr>
          <w:rFonts w:hint="eastAsia" w:ascii="华文楷体" w:hAnsi="华文楷体" w:eastAsia="华文楷体"/>
          <w:sz w:val="28"/>
          <w:szCs w:val="28"/>
        </w:rPr>
      </w:pPr>
      <w:r>
        <w:rPr>
          <w:rFonts w:hint="eastAsia" w:ascii="华文楷体" w:hAnsi="华文楷体" w:eastAsia="华文楷体"/>
          <w:sz w:val="28"/>
          <w:szCs w:val="28"/>
        </w:rPr>
        <w:t>因为这样一种单空，因为这样一种相似胜义谛、无生的相似胜义谛</w:t>
      </w:r>
      <w:ins w:id="2144" w:author="Administrator" w:date="2015-12-28T13:25:05Z">
        <w:r>
          <w:rPr>
            <w:rFonts w:hint="eastAsia" w:ascii="华文楷体" w:hAnsi="华文楷体" w:eastAsia="华文楷体"/>
            <w:sz w:val="28"/>
            <w:szCs w:val="28"/>
            <w:lang w:eastAsia="zh-CN"/>
          </w:rPr>
          <w:t>，</w:t>
        </w:r>
      </w:ins>
      <w:ins w:id="2145" w:author="Administrator" w:date="2015-12-31T00:49:09Z">
        <w:r>
          <w:rPr>
            <w:rFonts w:hint="eastAsia" w:ascii="华文楷体" w:hAnsi="华文楷体" w:eastAsia="华文楷体"/>
            <w:sz w:val="28"/>
            <w:szCs w:val="28"/>
            <w:lang w:eastAsia="zh-CN"/>
          </w:rPr>
          <w:t>它</w:t>
        </w:r>
      </w:ins>
      <w:r>
        <w:rPr>
          <w:rFonts w:hint="eastAsia" w:ascii="华文楷体" w:hAnsi="华文楷体" w:eastAsia="华文楷体"/>
          <w:sz w:val="28"/>
          <w:szCs w:val="28"/>
        </w:rPr>
        <w:t>能够随顺、能够切合胜义谛的意趣</w:t>
      </w:r>
      <w:ins w:id="2146" w:author="Administrator" w:date="2015-12-28T13:25:10Z">
        <w:r>
          <w:rPr>
            <w:rFonts w:hint="eastAsia" w:ascii="华文楷体" w:hAnsi="华文楷体" w:eastAsia="华文楷体"/>
            <w:sz w:val="28"/>
            <w:szCs w:val="28"/>
            <w:lang w:eastAsia="zh-CN"/>
          </w:rPr>
          <w:t>，</w:t>
        </w:r>
      </w:ins>
      <w:del w:id="2147" w:author="Administrator" w:date="2015-12-28T13:25:09Z">
        <w:r>
          <w:rPr>
            <w:rFonts w:hint="eastAsia" w:ascii="华文楷体" w:hAnsi="华文楷体" w:eastAsia="华文楷体"/>
            <w:sz w:val="28"/>
            <w:szCs w:val="28"/>
          </w:rPr>
          <w:delText>。</w:delText>
        </w:r>
      </w:del>
      <w:r>
        <w:rPr>
          <w:rFonts w:hint="eastAsia" w:ascii="华文楷体" w:hAnsi="华文楷体" w:eastAsia="华文楷体"/>
          <w:sz w:val="28"/>
          <w:szCs w:val="28"/>
        </w:rPr>
        <w:t>所以说从这个角度来讲称为胜义谛。</w:t>
      </w:r>
      <w:ins w:id="2148" w:author="Administrator" w:date="2015-12-31T00:49:19Z">
        <w:r>
          <w:rPr>
            <w:rFonts w:hint="eastAsia" w:ascii="华文楷体" w:hAnsi="华文楷体" w:eastAsia="华文楷体"/>
            <w:sz w:val="28"/>
            <w:szCs w:val="28"/>
            <w:lang w:eastAsia="zh-CN"/>
          </w:rPr>
          <w:t>也就</w:t>
        </w:r>
      </w:ins>
      <w:del w:id="2149" w:author="Administrator" w:date="2015-12-31T00:49:17Z">
        <w:r>
          <w:rPr>
            <w:rFonts w:hint="eastAsia" w:ascii="华文楷体" w:hAnsi="华文楷体" w:eastAsia="华文楷体"/>
            <w:sz w:val="28"/>
            <w:szCs w:val="28"/>
          </w:rPr>
          <w:delText>意思</w:delText>
        </w:r>
      </w:del>
      <w:r>
        <w:rPr>
          <w:rFonts w:hint="eastAsia" w:ascii="华文楷体" w:hAnsi="华文楷体" w:eastAsia="华文楷体"/>
          <w:sz w:val="28"/>
          <w:szCs w:val="28"/>
        </w:rPr>
        <w:t>是说它本身是相似胜义谛，相似胜义不是真实的胜义，不是真实胜义为什么又叫胜义呢？因为它能够切合胜义，能够随顺胜义谛的缘故，所以说称之为胜义。或者它能够作为真实胜义谛的直接进取的一个梯阶的缘故，也可以把它称为胜义谛。</w:t>
      </w:r>
    </w:p>
    <w:p>
      <w:pPr>
        <w:ind w:firstLine="570"/>
        <w:rPr>
          <w:rFonts w:hint="eastAsia" w:ascii="黑体" w:hAnsi="黑体" w:eastAsia="黑体" w:cs="黑体"/>
          <w:sz w:val="28"/>
          <w:szCs w:val="28"/>
          <w:rPrChange w:id="2150" w:author="Administrator" w:date="2015-12-28T13:05:41Z">
            <w:rPr>
              <w:rFonts w:hint="eastAsia" w:ascii="华文楷体" w:hAnsi="华文楷体" w:eastAsia="华文楷体"/>
              <w:sz w:val="28"/>
              <w:szCs w:val="28"/>
            </w:rPr>
          </w:rPrChange>
        </w:rPr>
      </w:pPr>
      <w:ins w:id="2151" w:author="Administrator" w:date="2015-12-28T13:05:36Z">
        <w:r>
          <w:rPr>
            <w:rFonts w:hint="eastAsia" w:ascii="黑体" w:hAnsi="黑体" w:eastAsia="黑体" w:cs="黑体"/>
            <w:sz w:val="28"/>
            <w:szCs w:val="28"/>
            <w:lang w:eastAsia="zh-CN"/>
            <w:rPrChange w:id="2152" w:author="Administrator" w:date="2015-12-28T13:05:41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2153" w:author="Administrator" w:date="2015-12-28T13:05:41Z">
            <w:rPr>
              <w:rFonts w:hint="eastAsia" w:ascii="华文楷体" w:hAnsi="华文楷体" w:eastAsia="华文楷体"/>
              <w:sz w:val="28"/>
              <w:szCs w:val="28"/>
            </w:rPr>
          </w:rPrChange>
        </w:rPr>
        <w:t>如是遮破相互对立之有无中的所破成实的这一单空归属在了义名言或世俗中。</w:t>
      </w:r>
      <w:ins w:id="2154" w:author="Administrator" w:date="2015-12-28T13:05:37Z">
        <w:r>
          <w:rPr>
            <w:rFonts w:hint="eastAsia" w:ascii="黑体" w:hAnsi="黑体" w:eastAsia="黑体" w:cs="黑体"/>
            <w:sz w:val="28"/>
            <w:szCs w:val="28"/>
            <w:lang w:eastAsia="zh-CN"/>
            <w:rPrChange w:id="2155" w:author="Administrator" w:date="2015-12-28T13:05:41Z">
              <w:rPr>
                <w:rFonts w:hint="eastAsia" w:ascii="华文楷体" w:hAnsi="华文楷体" w:eastAsia="华文楷体"/>
                <w:sz w:val="28"/>
                <w:szCs w:val="28"/>
                <w:lang w:eastAsia="zh-CN"/>
              </w:rPr>
            </w:rPrChange>
          </w:rPr>
          <w:t>】</w:t>
        </w:r>
      </w:ins>
    </w:p>
    <w:p>
      <w:pPr>
        <w:ind w:firstLine="570"/>
        <w:rPr>
          <w:del w:id="2156" w:author="Administrator" w:date="2015-12-31T00:50:40Z"/>
          <w:rFonts w:hint="eastAsia" w:ascii="华文楷体" w:hAnsi="华文楷体" w:eastAsia="华文楷体"/>
          <w:sz w:val="28"/>
          <w:szCs w:val="28"/>
        </w:rPr>
      </w:pPr>
      <w:r>
        <w:rPr>
          <w:rFonts w:hint="eastAsia" w:ascii="华文楷体" w:hAnsi="华文楷体" w:eastAsia="华文楷体"/>
          <w:sz w:val="28"/>
          <w:szCs w:val="28"/>
        </w:rPr>
        <w:t>因为前面这个单空，像这样一种无实</w:t>
      </w:r>
      <w:ins w:id="2157" w:author="Administrator" w:date="2015-12-28T13:25:52Z">
        <w:r>
          <w:rPr>
            <w:rFonts w:hint="eastAsia" w:ascii="华文楷体" w:hAnsi="华文楷体" w:eastAsia="华文楷体"/>
            <w:sz w:val="28"/>
            <w:szCs w:val="28"/>
            <w:lang w:eastAsia="zh-CN"/>
          </w:rPr>
          <w:t>、</w:t>
        </w:r>
      </w:ins>
      <w:del w:id="2158" w:author="Administrator" w:date="2015-12-28T13:25:52Z">
        <w:r>
          <w:rPr>
            <w:rFonts w:hint="eastAsia" w:ascii="华文楷体" w:hAnsi="华文楷体" w:eastAsia="华文楷体"/>
            <w:sz w:val="28"/>
            <w:szCs w:val="28"/>
          </w:rPr>
          <w:delText>，</w:delText>
        </w:r>
      </w:del>
      <w:r>
        <w:rPr>
          <w:rFonts w:hint="eastAsia" w:ascii="华文楷体" w:hAnsi="华文楷体" w:eastAsia="华文楷体"/>
          <w:sz w:val="28"/>
          <w:szCs w:val="28"/>
        </w:rPr>
        <w:t>无实的单空</w:t>
      </w:r>
      <w:ins w:id="2159" w:author="Administrator" w:date="2015-12-28T13:26:36Z">
        <w:r>
          <w:rPr>
            <w:rFonts w:hint="eastAsia" w:ascii="华文楷体" w:hAnsi="华文楷体" w:eastAsia="华文楷体"/>
            <w:sz w:val="28"/>
            <w:szCs w:val="28"/>
            <w:lang w:eastAsia="zh-CN"/>
          </w:rPr>
          <w:t>，</w:t>
        </w:r>
      </w:ins>
      <w:r>
        <w:rPr>
          <w:rFonts w:hint="eastAsia" w:ascii="华文楷体" w:hAnsi="华文楷体" w:eastAsia="华文楷体"/>
          <w:sz w:val="28"/>
          <w:szCs w:val="28"/>
        </w:rPr>
        <w:t>它必定是分别念的对境，所以说从“胜义非心境，许心是世俗”</w:t>
      </w:r>
      <w:ins w:id="2160" w:author="Administrator" w:date="2015-12-28T13:26:02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这个标准来衡量的时候，那么这样一种单空它因为</w:t>
      </w:r>
      <w:ins w:id="2161" w:author="Administrator" w:date="2015-12-28T13:28:25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是心的对境，所以说它实际上是世俗。但是和</w:t>
      </w:r>
      <w:del w:id="2162" w:author="Administrator" w:date="2015-12-28T13:26:16Z">
        <w:r>
          <w:rPr>
            <w:rFonts w:hint="eastAsia" w:ascii="华文楷体" w:hAnsi="华文楷体" w:eastAsia="华文楷体"/>
            <w:sz w:val="28"/>
            <w:szCs w:val="28"/>
          </w:rPr>
          <w:delText>其它的</w:delText>
        </w:r>
      </w:del>
      <w:r>
        <w:rPr>
          <w:rFonts w:hint="eastAsia" w:ascii="华文楷体" w:hAnsi="华文楷体" w:eastAsia="华文楷体"/>
          <w:sz w:val="28"/>
          <w:szCs w:val="28"/>
        </w:rPr>
        <w:t>一般的</w:t>
      </w:r>
      <w:ins w:id="2163" w:author="Administrator" w:date="2015-12-28T13:26:21Z">
        <w:r>
          <w:rPr>
            <w:rFonts w:hint="eastAsia" w:ascii="华文楷体" w:hAnsi="华文楷体" w:eastAsia="华文楷体"/>
            <w:sz w:val="28"/>
            <w:szCs w:val="28"/>
          </w:rPr>
          <w:t>其它的</w:t>
        </w:r>
      </w:ins>
      <w:r>
        <w:rPr>
          <w:rFonts w:hint="eastAsia" w:ascii="华文楷体" w:hAnsi="华文楷体" w:eastAsia="华文楷体"/>
          <w:sz w:val="28"/>
          <w:szCs w:val="28"/>
        </w:rPr>
        <w:t>世俗还有</w:t>
      </w:r>
      <w:del w:id="2164" w:author="Administrator" w:date="2015-12-28T13:26:58Z">
        <w:r>
          <w:rPr>
            <w:rFonts w:hint="eastAsia" w:ascii="华文楷体" w:hAnsi="华文楷体" w:eastAsia="华文楷体"/>
            <w:sz w:val="28"/>
            <w:szCs w:val="28"/>
          </w:rPr>
          <w:delText>一</w:delText>
        </w:r>
      </w:del>
      <w:r>
        <w:rPr>
          <w:rFonts w:hint="eastAsia" w:ascii="华文楷体" w:hAnsi="华文楷体" w:eastAsia="华文楷体"/>
          <w:sz w:val="28"/>
          <w:szCs w:val="28"/>
        </w:rPr>
        <w:t>点不一样，和其它的</w:t>
      </w:r>
      <w:ins w:id="2165" w:author="Administrator" w:date="2015-12-28T13:27:30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刹那生灭的法，</w:t>
      </w:r>
      <w:ins w:id="2166" w:author="Administrator" w:date="2015-12-28T13:28:33Z">
        <w:r>
          <w:rPr>
            <w:rFonts w:hint="eastAsia" w:ascii="华文楷体" w:hAnsi="华文楷体" w:eastAsia="华文楷体"/>
            <w:sz w:val="28"/>
            <w:szCs w:val="28"/>
            <w:lang w:eastAsia="zh-CN"/>
          </w:rPr>
          <w:t>和</w:t>
        </w:r>
      </w:ins>
      <w:r>
        <w:rPr>
          <w:rFonts w:hint="eastAsia" w:ascii="华文楷体" w:hAnsi="华文楷体" w:eastAsia="华文楷体"/>
          <w:sz w:val="28"/>
          <w:szCs w:val="28"/>
        </w:rPr>
        <w:t>其它的这些凡夫的</w:t>
      </w:r>
      <w:del w:id="2167" w:author="Administrator" w:date="2015-12-28T13:27:36Z">
        <w:r>
          <w:rPr>
            <w:rFonts w:hint="eastAsia" w:ascii="华文楷体" w:hAnsi="华文楷体" w:eastAsia="华文楷体"/>
            <w:sz w:val="28"/>
            <w:szCs w:val="28"/>
          </w:rPr>
          <w:delText>58:</w:delText>
        </w:r>
      </w:del>
      <w:del w:id="2168" w:author="Administrator" w:date="2015-12-28T13:27:37Z">
        <w:r>
          <w:rPr>
            <w:rFonts w:hint="eastAsia" w:ascii="华文楷体" w:hAnsi="华文楷体" w:eastAsia="华文楷体"/>
            <w:sz w:val="28"/>
            <w:szCs w:val="28"/>
          </w:rPr>
          <w:delText>34</w:delText>
        </w:r>
      </w:del>
      <w:ins w:id="2169" w:author="Administrator" w:date="2015-12-28T13:27:55Z">
        <w:r>
          <w:rPr>
            <w:rFonts w:hint="eastAsia" w:ascii="华文楷体" w:hAnsi="华文楷体" w:eastAsia="华文楷体"/>
            <w:sz w:val="28"/>
            <w:szCs w:val="28"/>
            <w:lang w:eastAsia="zh-CN"/>
          </w:rPr>
          <w:t>面前的</w:t>
        </w:r>
      </w:ins>
      <w:ins w:id="2170" w:author="Administrator" w:date="2015-12-28T13:28:00Z">
        <w:r>
          <w:rPr>
            <w:rFonts w:hint="eastAsia" w:ascii="华文楷体" w:hAnsi="华文楷体" w:eastAsia="华文楷体"/>
            <w:sz w:val="28"/>
            <w:szCs w:val="28"/>
            <w:lang w:eastAsia="zh-CN"/>
          </w:rPr>
          <w:t>实</w:t>
        </w:r>
      </w:ins>
      <w:r>
        <w:rPr>
          <w:rFonts w:hint="eastAsia" w:ascii="华文楷体" w:hAnsi="华文楷体" w:eastAsia="华文楷体"/>
          <w:sz w:val="28"/>
          <w:szCs w:val="28"/>
        </w:rPr>
        <w:t>还不一样。它必定是讲到了一种打破了</w:t>
      </w:r>
      <w:ins w:id="2171" w:author="Administrator" w:date="2015-12-31T00:50:3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有无当中的有边，安立在无边当中。所以这种所破成实的单空是归属在了义名言，或者就是说了义世俗。</w:t>
      </w:r>
    </w:p>
    <w:p>
      <w:pPr>
        <w:ind w:firstLine="570"/>
        <w:rPr>
          <w:rFonts w:hint="eastAsia" w:ascii="华文楷体" w:hAnsi="华文楷体" w:eastAsia="华文楷体"/>
          <w:sz w:val="28"/>
          <w:szCs w:val="28"/>
        </w:rPr>
      </w:pPr>
      <w:r>
        <w:rPr>
          <w:rFonts w:hint="eastAsia" w:ascii="华文楷体" w:hAnsi="华文楷体" w:eastAsia="华文楷体"/>
          <w:sz w:val="28"/>
          <w:szCs w:val="28"/>
        </w:rPr>
        <w:t>换一个角度来讲，比如</w:t>
      </w:r>
      <w:ins w:id="2172" w:author="Administrator" w:date="2015-12-28T13:31:04Z">
        <w:r>
          <w:rPr>
            <w:rFonts w:hint="eastAsia" w:ascii="华文楷体" w:hAnsi="华文楷体" w:eastAsia="华文楷体"/>
            <w:sz w:val="28"/>
            <w:szCs w:val="28"/>
            <w:lang w:eastAsia="zh-CN"/>
          </w:rPr>
          <w:t>平时</w:t>
        </w:r>
      </w:ins>
      <w:r>
        <w:rPr>
          <w:rFonts w:hint="eastAsia" w:ascii="华文楷体" w:hAnsi="华文楷体" w:eastAsia="华文楷体"/>
          <w:sz w:val="28"/>
          <w:szCs w:val="28"/>
        </w:rPr>
        <w:t>说我们讲到了它是世俗的实相，或者</w:t>
      </w:r>
      <w:ins w:id="2173" w:author="Administrator" w:date="2015-12-28T13:28:57Z">
        <w:r>
          <w:rPr>
            <w:rFonts w:hint="eastAsia" w:ascii="华文楷体" w:hAnsi="华文楷体" w:eastAsia="华文楷体"/>
            <w:sz w:val="28"/>
            <w:szCs w:val="28"/>
            <w:lang w:eastAsia="zh-CN"/>
          </w:rPr>
          <w:t>是</w:t>
        </w:r>
      </w:ins>
      <w:r>
        <w:rPr>
          <w:rFonts w:hint="eastAsia" w:ascii="华文楷体" w:hAnsi="华文楷体" w:eastAsia="华文楷体"/>
          <w:sz w:val="28"/>
          <w:szCs w:val="28"/>
        </w:rPr>
        <w:t>说它叫真世俗、假胜义</w:t>
      </w:r>
      <w:ins w:id="2174" w:author="Administrator" w:date="2015-12-28T13:31:21Z">
        <w:r>
          <w:rPr>
            <w:rFonts w:hint="eastAsia" w:ascii="华文楷体" w:hAnsi="华文楷体" w:eastAsia="华文楷体"/>
            <w:sz w:val="28"/>
            <w:szCs w:val="28"/>
            <w:lang w:eastAsia="zh-CN"/>
          </w:rPr>
          <w:t>，</w:t>
        </w:r>
      </w:ins>
      <w:del w:id="2175" w:author="Administrator" w:date="2015-12-28T13:31:21Z">
        <w:r>
          <w:rPr>
            <w:rFonts w:hint="eastAsia" w:ascii="华文楷体" w:hAnsi="华文楷体" w:eastAsia="华文楷体"/>
            <w:sz w:val="28"/>
            <w:szCs w:val="28"/>
          </w:rPr>
          <w:delText>。</w:delText>
        </w:r>
      </w:del>
      <w:r>
        <w:rPr>
          <w:rFonts w:hint="eastAsia" w:ascii="华文楷体" w:hAnsi="华文楷体" w:eastAsia="华文楷体"/>
          <w:sz w:val="28"/>
          <w:szCs w:val="28"/>
        </w:rPr>
        <w:t>都可以从这个方面去理解，不是究竟的实相</w:t>
      </w:r>
      <w:ins w:id="2176" w:author="Administrator" w:date="2015-12-28T13:29:04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p>
    <w:p>
      <w:pPr>
        <w:ind w:firstLine="570"/>
        <w:rPr>
          <w:ins w:id="2177" w:author="Administrator" w:date="2015-12-28T13:30:07Z"/>
          <w:rFonts w:hint="eastAsia" w:ascii="黑体" w:hAnsi="黑体" w:eastAsia="黑体" w:cs="黑体"/>
          <w:i w:val="0"/>
          <w:color w:val="000000"/>
          <w:sz w:val="28"/>
          <w:szCs w:val="28"/>
          <w:lang w:eastAsia="zh-CN"/>
          <w:rPrChange w:id="2178" w:author="Administrator" w:date="2015-12-28T13:30:13Z">
            <w:rPr>
              <w:ins w:id="2179" w:author="Administrator" w:date="2015-12-28T13:30:07Z"/>
              <w:rFonts w:hint="eastAsia" w:ascii="华文楷体" w:hAnsi="华文楷体" w:eastAsia="华文楷体" w:cs="华文楷体"/>
              <w:i w:val="0"/>
              <w:color w:val="000000"/>
              <w:sz w:val="28"/>
              <w:szCs w:val="28"/>
              <w:lang w:eastAsia="zh-CN"/>
            </w:rPr>
          </w:rPrChange>
        </w:rPr>
      </w:pPr>
      <w:del w:id="2180" w:author="Administrator" w:date="2015-12-28T13:29:56Z">
        <w:r>
          <w:rPr>
            <w:rFonts w:hint="eastAsia" w:ascii="黑体" w:hAnsi="黑体" w:eastAsia="黑体" w:cs="黑体"/>
            <w:sz w:val="28"/>
            <w:szCs w:val="28"/>
            <w:rPrChange w:id="2181" w:author="Administrator" w:date="2015-12-28T13:30:13Z">
              <w:rPr>
                <w:rFonts w:hint="eastAsia" w:ascii="华文楷体" w:hAnsi="华文楷体" w:eastAsia="华文楷体"/>
                <w:sz w:val="28"/>
                <w:szCs w:val="28"/>
              </w:rPr>
            </w:rPrChange>
          </w:rPr>
          <w:delText>而不是究竟的实相，</w:delText>
        </w:r>
      </w:del>
      <w:ins w:id="2182" w:author="Administrator" w:date="2015-12-28T13:29:58Z">
        <w:r>
          <w:rPr>
            <w:rFonts w:hint="eastAsia" w:ascii="黑体" w:hAnsi="黑体" w:eastAsia="黑体" w:cs="黑体"/>
            <w:sz w:val="28"/>
            <w:szCs w:val="28"/>
            <w:lang w:eastAsia="zh-CN"/>
            <w:rPrChange w:id="2183" w:author="Administrator" w:date="2015-12-28T13:30:13Z">
              <w:rPr>
                <w:rFonts w:hint="eastAsia" w:ascii="华文楷体" w:hAnsi="华文楷体" w:eastAsia="华文楷体"/>
                <w:sz w:val="28"/>
                <w:szCs w:val="28"/>
                <w:lang w:eastAsia="zh-CN"/>
              </w:rPr>
            </w:rPrChange>
          </w:rPr>
          <w:t>【</w:t>
        </w:r>
      </w:ins>
      <w:ins w:id="2184" w:author="Administrator" w:date="2015-12-28T13:29:41Z">
        <w:r>
          <w:rPr>
            <w:rFonts w:hint="eastAsia" w:ascii="黑体" w:hAnsi="黑体" w:eastAsia="黑体" w:cs="黑体"/>
            <w:i w:val="0"/>
            <w:color w:val="000000"/>
            <w:sz w:val="28"/>
            <w:szCs w:val="28"/>
            <w:rPrChange w:id="2185" w:author="Administrator" w:date="2015-12-28T13:30:13Z">
              <w:rPr>
                <w:rFonts w:ascii="华文楷体" w:hAnsi="华文楷体" w:eastAsia="华文楷体" w:cs="华文楷体"/>
                <w:i w:val="0"/>
                <w:color w:val="000000"/>
                <w:sz w:val="28"/>
                <w:szCs w:val="28"/>
              </w:rPr>
            </w:rPrChange>
          </w:rPr>
          <w:t>由于切合究竟胜义或实相之法相的缘故</w:t>
        </w:r>
      </w:ins>
      <w:ins w:id="2186" w:author="Administrator" w:date="2015-12-28T13:29:41Z">
        <w:r>
          <w:rPr>
            <w:rFonts w:hint="eastAsia" w:ascii="黑体" w:hAnsi="黑体" w:eastAsia="黑体" w:cs="黑体"/>
            <w:i w:val="0"/>
            <w:color w:val="000000"/>
            <w:sz w:val="28"/>
            <w:szCs w:val="28"/>
            <w:rPrChange w:id="2187" w:author="Administrator" w:date="2015-12-28T13:30:13Z">
              <w:rPr>
                <w:rFonts w:ascii="宋体" w:hAnsi="宋体" w:eastAsia="宋体" w:cs="宋体"/>
                <w:i w:val="0"/>
                <w:color w:val="000000"/>
                <w:sz w:val="28"/>
                <w:szCs w:val="28"/>
              </w:rPr>
            </w:rPrChange>
          </w:rPr>
          <w:t>,</w:t>
        </w:r>
      </w:ins>
      <w:ins w:id="2188" w:author="Administrator" w:date="2015-12-28T13:29:41Z">
        <w:r>
          <w:rPr>
            <w:rFonts w:hint="eastAsia" w:ascii="黑体" w:hAnsi="黑体" w:eastAsia="黑体" w:cs="黑体"/>
            <w:i w:val="0"/>
            <w:color w:val="000000"/>
            <w:sz w:val="28"/>
            <w:szCs w:val="28"/>
            <w:rPrChange w:id="2189" w:author="Administrator" w:date="2015-12-28T13:30:13Z">
              <w:rPr>
                <w:rFonts w:ascii="华文楷体" w:hAnsi="华文楷体" w:eastAsia="华文楷体" w:cs="华文楷体"/>
                <w:i w:val="0"/>
                <w:color w:val="000000"/>
                <w:sz w:val="28"/>
                <w:szCs w:val="28"/>
              </w:rPr>
            </w:rPrChange>
          </w:rPr>
          <w:t>以因取为果名的方式</w:t>
        </w:r>
      </w:ins>
      <w:ins w:id="2190" w:author="Administrator" w:date="2015-12-28T13:29:41Z">
        <w:r>
          <w:rPr>
            <w:rFonts w:hint="eastAsia" w:ascii="黑体" w:hAnsi="黑体" w:eastAsia="黑体" w:cs="黑体"/>
            <w:i w:val="0"/>
            <w:color w:val="000000"/>
            <w:sz w:val="28"/>
            <w:szCs w:val="28"/>
            <w:rPrChange w:id="2191" w:author="Administrator" w:date="2015-12-28T13:30:13Z">
              <w:rPr>
                <w:rFonts w:ascii="宋体" w:hAnsi="宋体" w:eastAsia="宋体" w:cs="宋体"/>
                <w:i w:val="0"/>
                <w:color w:val="000000"/>
                <w:sz w:val="28"/>
                <w:szCs w:val="28"/>
              </w:rPr>
            </w:rPrChange>
          </w:rPr>
          <w:t>,</w:t>
        </w:r>
      </w:ins>
      <w:ins w:id="2192" w:author="Administrator" w:date="2015-12-28T13:29:41Z">
        <w:r>
          <w:rPr>
            <w:rFonts w:hint="eastAsia" w:ascii="黑体" w:hAnsi="黑体" w:eastAsia="黑体" w:cs="黑体"/>
            <w:i w:val="0"/>
            <w:color w:val="000000"/>
            <w:sz w:val="28"/>
            <w:szCs w:val="28"/>
            <w:rPrChange w:id="2193" w:author="Administrator" w:date="2015-12-28T13:30:13Z">
              <w:rPr>
                <w:rFonts w:ascii="华文楷体" w:hAnsi="华文楷体" w:eastAsia="华文楷体" w:cs="华文楷体"/>
                <w:i w:val="0"/>
                <w:color w:val="000000"/>
                <w:sz w:val="28"/>
                <w:szCs w:val="28"/>
              </w:rPr>
            </w:rPrChange>
          </w:rPr>
          <w:t>将实有之违品——此无实单空也称为胜义</w:t>
        </w:r>
      </w:ins>
      <w:ins w:id="2194" w:author="Administrator" w:date="2015-12-28T13:29:41Z">
        <w:r>
          <w:rPr>
            <w:rFonts w:hint="eastAsia" w:ascii="黑体" w:hAnsi="黑体" w:eastAsia="黑体" w:cs="黑体"/>
            <w:i w:val="0"/>
            <w:color w:val="000000"/>
            <w:sz w:val="28"/>
            <w:szCs w:val="28"/>
            <w:rPrChange w:id="2195" w:author="Administrator" w:date="2015-12-28T13:30:13Z">
              <w:rPr>
                <w:rFonts w:ascii="宋体" w:hAnsi="宋体" w:eastAsia="宋体" w:cs="宋体"/>
                <w:i w:val="0"/>
                <w:color w:val="000000"/>
                <w:sz w:val="28"/>
                <w:szCs w:val="28"/>
              </w:rPr>
            </w:rPrChange>
          </w:rPr>
          <w:t>,</w:t>
        </w:r>
      </w:ins>
      <w:ins w:id="2196" w:author="Administrator" w:date="2015-12-28T13:29:41Z">
        <w:r>
          <w:rPr>
            <w:rFonts w:hint="eastAsia" w:ascii="黑体" w:hAnsi="黑体" w:eastAsia="黑体" w:cs="黑体"/>
            <w:i w:val="0"/>
            <w:color w:val="000000"/>
            <w:sz w:val="28"/>
            <w:szCs w:val="28"/>
            <w:rPrChange w:id="2197" w:author="Administrator" w:date="2015-12-28T13:30:13Z">
              <w:rPr>
                <w:rFonts w:ascii="华文楷体" w:hAnsi="华文楷体" w:eastAsia="华文楷体" w:cs="华文楷体"/>
                <w:i w:val="0"/>
                <w:color w:val="000000"/>
                <w:sz w:val="28"/>
                <w:szCs w:val="28"/>
              </w:rPr>
            </w:rPrChange>
          </w:rPr>
          <w:t>但它只是相似胜义或假立胜义。</w:t>
        </w:r>
      </w:ins>
      <w:ins w:id="2198" w:author="Administrator" w:date="2015-12-28T13:30:06Z">
        <w:r>
          <w:rPr>
            <w:rFonts w:hint="eastAsia" w:ascii="黑体" w:hAnsi="黑体" w:eastAsia="黑体" w:cs="黑体"/>
            <w:i w:val="0"/>
            <w:color w:val="000000"/>
            <w:sz w:val="28"/>
            <w:szCs w:val="28"/>
            <w:lang w:eastAsia="zh-CN"/>
            <w:rPrChange w:id="2199" w:author="Administrator" w:date="2015-12-28T13:30:13Z">
              <w:rPr>
                <w:rFonts w:hint="eastAsia" w:ascii="华文楷体" w:hAnsi="华文楷体" w:eastAsia="华文楷体" w:cs="华文楷体"/>
                <w:i w:val="0"/>
                <w:color w:val="000000"/>
                <w:sz w:val="28"/>
                <w:szCs w:val="28"/>
                <w:lang w:eastAsia="zh-CN"/>
              </w:rPr>
            </w:rPrChange>
          </w:rPr>
          <w:t>】</w:t>
        </w:r>
      </w:ins>
    </w:p>
    <w:p>
      <w:pPr>
        <w:ind w:firstLine="570"/>
        <w:rPr>
          <w:del w:id="2200" w:author="Administrator" w:date="2015-12-28T13:30:27Z"/>
          <w:rFonts w:hint="eastAsia" w:ascii="华文楷体" w:hAnsi="华文楷体" w:eastAsia="华文楷体"/>
          <w:sz w:val="28"/>
          <w:szCs w:val="28"/>
        </w:rPr>
      </w:pPr>
      <w:del w:id="2201" w:author="Administrator" w:date="2015-12-28T13:30:27Z">
        <w:r>
          <w:rPr>
            <w:rFonts w:hint="eastAsia" w:ascii="华文楷体" w:hAnsi="华文楷体" w:eastAsia="华文楷体"/>
            <w:sz w:val="28"/>
            <w:szCs w:val="28"/>
          </w:rPr>
          <w:delText>由于切合究竟胜义或实相之法相的缘故，以因取为果名的方式，将实有之违品—此无实单空也称为胜义，但它只是相似胜义或假立胜义。</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w:t>
      </w:r>
      <w:ins w:id="2202" w:author="Administrator" w:date="2015-12-31T00:51:18Z">
        <w:r>
          <w:rPr>
            <w:rFonts w:hint="eastAsia" w:ascii="华文楷体" w:hAnsi="华文楷体" w:eastAsia="华文楷体"/>
            <w:sz w:val="28"/>
            <w:szCs w:val="28"/>
            <w:lang w:eastAsia="zh-CN"/>
          </w:rPr>
          <w:t>是</w:t>
        </w:r>
      </w:ins>
      <w:ins w:id="2203" w:author="Administrator" w:date="2015-12-31T00:51:19Z">
        <w:r>
          <w:rPr>
            <w:rFonts w:hint="eastAsia" w:ascii="华文楷体" w:hAnsi="华文楷体" w:eastAsia="华文楷体"/>
            <w:sz w:val="28"/>
            <w:szCs w:val="28"/>
            <w:lang w:eastAsia="zh-CN"/>
          </w:rPr>
          <w:t>它</w:t>
        </w:r>
      </w:ins>
      <w:r>
        <w:rPr>
          <w:rFonts w:hint="eastAsia" w:ascii="华文楷体" w:hAnsi="华文楷体" w:eastAsia="华文楷体"/>
          <w:sz w:val="28"/>
          <w:szCs w:val="28"/>
        </w:rPr>
        <w:t>因为它切合了究竟胜义谛或者实相法相的缘故，或者它随顺了这样一种实相的缘故，以因取</w:t>
      </w:r>
      <w:ins w:id="2204" w:author="Administrator" w:date="2015-12-28T13:31:42Z">
        <w:r>
          <w:rPr>
            <w:rFonts w:hint="eastAsia" w:ascii="华文楷体" w:hAnsi="华文楷体" w:eastAsia="华文楷体"/>
            <w:sz w:val="28"/>
            <w:szCs w:val="28"/>
            <w:lang w:eastAsia="zh-CN"/>
          </w:rPr>
          <w:t>为</w:t>
        </w:r>
      </w:ins>
      <w:del w:id="2205" w:author="Administrator" w:date="2015-12-28T13:31:48Z">
        <w:r>
          <w:rPr>
            <w:rFonts w:hint="eastAsia" w:ascii="华文楷体" w:hAnsi="华文楷体" w:eastAsia="华文楷体"/>
            <w:sz w:val="28"/>
            <w:szCs w:val="28"/>
          </w:rPr>
          <w:delText>名</w:delText>
        </w:r>
      </w:del>
      <w:r>
        <w:rPr>
          <w:rFonts w:hint="eastAsia" w:ascii="华文楷体" w:hAnsi="华文楷体" w:eastAsia="华文楷体"/>
          <w:sz w:val="28"/>
          <w:szCs w:val="28"/>
        </w:rPr>
        <w:t>果</w:t>
      </w:r>
      <w:ins w:id="2206" w:author="Administrator" w:date="2015-12-28T13:31:51Z">
        <w:r>
          <w:rPr>
            <w:rFonts w:hint="eastAsia" w:ascii="华文楷体" w:hAnsi="华文楷体" w:eastAsia="华文楷体"/>
            <w:sz w:val="28"/>
            <w:szCs w:val="28"/>
          </w:rPr>
          <w:t>名</w:t>
        </w:r>
      </w:ins>
      <w:r>
        <w:rPr>
          <w:rFonts w:hint="eastAsia" w:ascii="华文楷体" w:hAnsi="华文楷体" w:eastAsia="华文楷体"/>
          <w:sz w:val="28"/>
          <w:szCs w:val="28"/>
        </w:rPr>
        <w:t>的方式。那么这个里面什么是因什么是果呢？这个地方的因就是讲此处的单空，这个地方的果就是讲无二智慧</w:t>
      </w:r>
      <w:del w:id="2207" w:author="Administrator" w:date="2015-12-28T13:31:58Z">
        <w:r>
          <w:rPr>
            <w:rFonts w:hint="eastAsia" w:ascii="华文楷体" w:hAnsi="华文楷体" w:eastAsia="华文楷体"/>
            <w:sz w:val="28"/>
            <w:szCs w:val="28"/>
          </w:rPr>
          <w:delText>，</w:delText>
        </w:r>
      </w:del>
      <w:ins w:id="2208" w:author="Administrator" w:date="2015-12-28T13:31:58Z">
        <w:r>
          <w:rPr>
            <w:rFonts w:hint="eastAsia" w:ascii="华文楷体" w:hAnsi="华文楷体" w:eastAsia="华文楷体"/>
            <w:sz w:val="28"/>
            <w:szCs w:val="28"/>
            <w:lang w:eastAsia="zh-CN"/>
          </w:rPr>
          <w:t>、</w:t>
        </w:r>
      </w:ins>
      <w:r>
        <w:rPr>
          <w:rFonts w:hint="eastAsia" w:ascii="华文楷体" w:hAnsi="华文楷体" w:eastAsia="华文楷体"/>
          <w:sz w:val="28"/>
          <w:szCs w:val="28"/>
        </w:rPr>
        <w:t>真实的胜义</w:t>
      </w:r>
      <w:ins w:id="2209" w:author="Administrator" w:date="2015-12-28T13:32:04Z">
        <w:r>
          <w:rPr>
            <w:rFonts w:hint="eastAsia" w:ascii="华文楷体" w:hAnsi="华文楷体" w:eastAsia="华文楷体"/>
            <w:sz w:val="28"/>
            <w:szCs w:val="28"/>
            <w:lang w:eastAsia="zh-CN"/>
          </w:rPr>
          <w:t>，</w:t>
        </w:r>
      </w:ins>
      <w:r>
        <w:rPr>
          <w:rFonts w:hint="eastAsia" w:ascii="华文楷体" w:hAnsi="华文楷体" w:eastAsia="华文楷体"/>
          <w:sz w:val="28"/>
          <w:szCs w:val="28"/>
        </w:rPr>
        <w:t>离开了一切戏论的</w:t>
      </w:r>
      <w:ins w:id="2210" w:author="Administrator" w:date="2015-12-31T00:51:54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法。</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那么为什么二者之间是因果呢？就是因为如果通过这样一种单空修行，以它作为梯阶的话，以它作为因就能够进入到离戏的空性证悟当中。所以说二者之间安立因果。</w:t>
      </w:r>
    </w:p>
    <w:p>
      <w:pPr>
        <w:ind w:firstLine="570"/>
        <w:rPr>
          <w:del w:id="2211" w:author="Administrator" w:date="2015-12-28T13:33:02Z"/>
          <w:rFonts w:hint="eastAsia" w:ascii="华文楷体" w:hAnsi="华文楷体" w:eastAsia="华文楷体"/>
          <w:sz w:val="28"/>
          <w:szCs w:val="28"/>
        </w:rPr>
      </w:pPr>
      <w:ins w:id="2212" w:author="Administrator" w:date="2015-12-31T00:52:07Z">
        <w:r>
          <w:rPr>
            <w:rFonts w:hint="eastAsia" w:ascii="华文楷体" w:hAnsi="华文楷体" w:eastAsia="华文楷体"/>
            <w:sz w:val="28"/>
            <w:szCs w:val="28"/>
            <w:lang w:val="en-US" w:eastAsia="zh-CN"/>
          </w:rPr>
          <w:t xml:space="preserve">   </w:t>
        </w:r>
      </w:ins>
      <w:ins w:id="2213" w:author="Administrator" w:date="2015-12-31T00:52:08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那么为什么又叫做因取为果名呢？因为这个果，像这样一种离戏的四边才叫胜义谛，而这样一种单空只是究竟胜义谛的因。如果你有了这个因</w:t>
      </w:r>
      <w:ins w:id="2214" w:author="Administrator" w:date="2015-12-28T13:32:32Z">
        <w:r>
          <w:rPr>
            <w:rFonts w:hint="eastAsia" w:ascii="华文楷体" w:hAnsi="华文楷体" w:eastAsia="华文楷体"/>
            <w:sz w:val="28"/>
            <w:szCs w:val="28"/>
            <w:lang w:eastAsia="zh-CN"/>
          </w:rPr>
          <w:t>，</w:t>
        </w:r>
      </w:ins>
      <w:r>
        <w:rPr>
          <w:rFonts w:hint="eastAsia" w:ascii="华文楷体" w:hAnsi="华文楷体" w:eastAsia="华文楷体"/>
          <w:sz w:val="28"/>
          <w:szCs w:val="28"/>
        </w:rPr>
        <w:t>就能够趋入果，所以说把果法的名字放在了因上面</w:t>
      </w:r>
      <w:ins w:id="2215" w:author="Administrator" w:date="2015-12-28T13:32:39Z">
        <w:r>
          <w:rPr>
            <w:rFonts w:hint="eastAsia" w:ascii="华文楷体" w:hAnsi="华文楷体" w:eastAsia="华文楷体"/>
            <w:sz w:val="28"/>
            <w:szCs w:val="28"/>
            <w:lang w:eastAsia="zh-CN"/>
          </w:rPr>
          <w:t>，</w:t>
        </w:r>
      </w:ins>
      <w:del w:id="2216" w:author="Administrator" w:date="2015-12-28T13:32:38Z">
        <w:r>
          <w:rPr>
            <w:rFonts w:hint="eastAsia" w:ascii="华文楷体" w:hAnsi="华文楷体" w:eastAsia="华文楷体"/>
            <w:sz w:val="28"/>
            <w:szCs w:val="28"/>
          </w:rPr>
          <w:delText>。</w:delText>
        </w:r>
      </w:del>
      <w:r>
        <w:rPr>
          <w:rFonts w:hint="eastAsia" w:ascii="华文楷体" w:hAnsi="华文楷体" w:eastAsia="华文楷体"/>
          <w:sz w:val="28"/>
          <w:szCs w:val="28"/>
        </w:rPr>
        <w:t>对于这个单空也取名叫胜义谛。也就是说真正的胜义谛的名称只能放在果法上面，只能放在这样一种究竟离戏的空性上面。但是因为这个因</w:t>
      </w:r>
      <w:ins w:id="2217" w:author="Administrator" w:date="2015-12-28T13:32:52Z">
        <w:r>
          <w:rPr>
            <w:rFonts w:hint="eastAsia" w:ascii="华文楷体" w:hAnsi="华文楷体" w:eastAsia="华文楷体"/>
            <w:sz w:val="28"/>
            <w:szCs w:val="28"/>
            <w:lang w:eastAsia="zh-CN"/>
          </w:rPr>
          <w:t>它</w:t>
        </w:r>
      </w:ins>
      <w:r>
        <w:rPr>
          <w:rFonts w:hint="eastAsia" w:ascii="华文楷体" w:hAnsi="华文楷体" w:eastAsia="华文楷体"/>
          <w:sz w:val="28"/>
          <w:szCs w:val="28"/>
        </w:rPr>
        <w:t>可以趋入胜义谛的缘故，它可以生果，所以</w:t>
      </w:r>
      <w:ins w:id="2218" w:author="Administrator" w:date="2015-12-31T00:54:18Z">
        <w:r>
          <w:rPr>
            <w:rFonts w:hint="eastAsia" w:ascii="华文楷体" w:hAnsi="华文楷体" w:eastAsia="华文楷体"/>
            <w:sz w:val="28"/>
            <w:szCs w:val="28"/>
            <w:lang w:eastAsia="zh-CN"/>
          </w:rPr>
          <w:t>说</w:t>
        </w:r>
      </w:ins>
      <w:r>
        <w:rPr>
          <w:rFonts w:hint="eastAsia" w:ascii="华文楷体" w:hAnsi="华文楷体" w:eastAsia="华文楷体"/>
          <w:sz w:val="28"/>
          <w:szCs w:val="28"/>
        </w:rPr>
        <w:t>把</w:t>
      </w:r>
      <w:ins w:id="2219" w:author="Administrator" w:date="2015-12-31T00:52:45Z">
        <w:r>
          <w:rPr>
            <w:rFonts w:hint="eastAsia" w:ascii="华文楷体" w:hAnsi="华文楷体" w:eastAsia="华文楷体"/>
            <w:sz w:val="28"/>
            <w:szCs w:val="28"/>
            <w:lang w:eastAsia="zh-CN"/>
          </w:rPr>
          <w:t>它</w:t>
        </w:r>
      </w:ins>
      <w:ins w:id="2220" w:author="Administrator" w:date="2015-12-31T00:52:4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单空</w:t>
      </w:r>
      <w:ins w:id="2221" w:author="Administrator" w:date="2015-12-31T00:54:23Z">
        <w:r>
          <w:rPr>
            <w:rFonts w:hint="eastAsia" w:ascii="华文楷体" w:hAnsi="华文楷体" w:eastAsia="华文楷体"/>
            <w:sz w:val="28"/>
            <w:szCs w:val="28"/>
            <w:lang w:eastAsia="zh-CN"/>
          </w:rPr>
          <w:t>它</w:t>
        </w:r>
      </w:ins>
      <w:r>
        <w:rPr>
          <w:rFonts w:hint="eastAsia" w:ascii="华文楷体" w:hAnsi="华文楷体" w:eastAsia="华文楷体"/>
          <w:sz w:val="28"/>
          <w:szCs w:val="28"/>
        </w:rPr>
        <w:t>也叫做胜义谛</w:t>
      </w:r>
      <w:ins w:id="2222" w:author="Administrator" w:date="2015-12-28T13:32:59Z">
        <w:r>
          <w:rPr>
            <w:rFonts w:hint="eastAsia" w:ascii="华文楷体" w:hAnsi="华文楷体" w:eastAsia="华文楷体"/>
            <w:sz w:val="28"/>
            <w:szCs w:val="28"/>
            <w:lang w:eastAsia="zh-CN"/>
          </w:rPr>
          <w:t>了</w:t>
        </w:r>
      </w:ins>
      <w:r>
        <w:rPr>
          <w:rFonts w:hint="eastAsia" w:ascii="华文楷体" w:hAnsi="华文楷体" w:eastAsia="华文楷体"/>
          <w:sz w:val="28"/>
          <w:szCs w:val="28"/>
        </w:rPr>
        <w:t>。</w:t>
      </w:r>
    </w:p>
    <w:p>
      <w:pPr>
        <w:ind w:firstLine="0"/>
        <w:rPr>
          <w:rFonts w:hint="eastAsia" w:ascii="华文楷体" w:hAnsi="华文楷体" w:eastAsia="华文楷体"/>
          <w:sz w:val="28"/>
          <w:szCs w:val="28"/>
        </w:rPr>
        <w:pPrChange w:id="2223" w:author="Administrator" w:date="2015-12-28T13:33:06Z">
          <w:pPr>
            <w:ind w:firstLine="570"/>
          </w:pPr>
        </w:pPrChange>
      </w:pPr>
      <w:r>
        <w:rPr>
          <w:rFonts w:hint="eastAsia" w:ascii="华文楷体" w:hAnsi="华文楷体" w:eastAsia="华文楷体"/>
          <w:sz w:val="28"/>
          <w:szCs w:val="28"/>
        </w:rPr>
        <w:t>所以说将实有的违品，实有的违品就是无实单空，二者之间是</w:t>
      </w:r>
      <w:ins w:id="2224" w:author="Administrator" w:date="2015-12-31T00:54:46Z">
        <w:r>
          <w:rPr>
            <w:rFonts w:hint="eastAsia" w:ascii="华文楷体" w:hAnsi="华文楷体" w:eastAsia="华文楷体"/>
            <w:sz w:val="28"/>
            <w:szCs w:val="28"/>
            <w:lang w:eastAsia="zh-CN"/>
          </w:rPr>
          <w:t>直接</w:t>
        </w:r>
      </w:ins>
      <w:del w:id="2225" w:author="Administrator" w:date="2015-12-31T00:54:44Z">
        <w:r>
          <w:rPr>
            <w:rFonts w:hint="eastAsia" w:ascii="华文楷体" w:hAnsi="华文楷体" w:eastAsia="华文楷体"/>
            <w:sz w:val="28"/>
            <w:szCs w:val="28"/>
          </w:rPr>
          <w:delText>自相</w:delText>
        </w:r>
      </w:del>
      <w:r>
        <w:rPr>
          <w:rFonts w:hint="eastAsia" w:ascii="华文楷体" w:hAnsi="华文楷体" w:eastAsia="华文楷体"/>
          <w:sz w:val="28"/>
          <w:szCs w:val="28"/>
        </w:rPr>
        <w:t>矛盾的。把它，不是单空也称作胜义谛。但是即便把它称为胜义，为了区别胜义谛的差别所以叫相似胜义，或者叫做假胜义。</w:t>
      </w:r>
    </w:p>
    <w:p>
      <w:pPr>
        <w:ind w:firstLine="570"/>
        <w:rPr>
          <w:rFonts w:hint="eastAsia" w:ascii="华文楷体" w:hAnsi="华文楷体" w:eastAsia="华文楷体"/>
          <w:sz w:val="28"/>
          <w:szCs w:val="28"/>
        </w:rPr>
      </w:pPr>
      <w:r>
        <w:rPr>
          <w:rFonts w:hint="eastAsia" w:ascii="华文楷体" w:hAnsi="华文楷体" w:eastAsia="华文楷体"/>
          <w:sz w:val="28"/>
          <w:szCs w:val="28"/>
        </w:rPr>
        <w:t>在《定解宝灯论》第七个问题当中</w:t>
      </w:r>
      <w:ins w:id="2226" w:author="Administrator" w:date="2015-12-28T13:33:25Z">
        <w:r>
          <w:rPr>
            <w:rFonts w:hint="eastAsia" w:ascii="华文楷体" w:hAnsi="华文楷体" w:eastAsia="华文楷体"/>
            <w:sz w:val="28"/>
            <w:szCs w:val="28"/>
            <w:lang w:eastAsia="zh-CN"/>
          </w:rPr>
          <w:t>，</w:t>
        </w:r>
      </w:ins>
      <w:r>
        <w:rPr>
          <w:rFonts w:hint="eastAsia" w:ascii="华文楷体" w:hAnsi="华文楷体" w:eastAsia="华文楷体"/>
          <w:sz w:val="28"/>
          <w:szCs w:val="28"/>
        </w:rPr>
        <w:t>对</w:t>
      </w:r>
      <w:ins w:id="2227" w:author="Administrator" w:date="2015-12-31T00:53:14Z">
        <w:r>
          <w:rPr>
            <w:rFonts w:hint="eastAsia" w:ascii="华文楷体" w:hAnsi="华文楷体" w:eastAsia="华文楷体"/>
            <w:sz w:val="28"/>
            <w:szCs w:val="28"/>
            <w:lang w:eastAsia="zh-CN"/>
          </w:rPr>
          <w:t>于</w:t>
        </w:r>
      </w:ins>
      <w:r>
        <w:rPr>
          <w:rFonts w:hint="eastAsia" w:ascii="华文楷体" w:hAnsi="华文楷体" w:eastAsia="华文楷体"/>
          <w:sz w:val="28"/>
          <w:szCs w:val="28"/>
        </w:rPr>
        <w:t>这些相似胜义、</w:t>
      </w:r>
      <w:ins w:id="2228" w:author="Administrator" w:date="2015-12-31T00:53:19Z">
        <w:r>
          <w:rPr>
            <w:rFonts w:hint="eastAsia" w:ascii="华文楷体" w:hAnsi="华文楷体" w:eastAsia="华文楷体"/>
            <w:sz w:val="28"/>
            <w:szCs w:val="28"/>
            <w:lang w:eastAsia="zh-CN"/>
          </w:rPr>
          <w:t>对于</w:t>
        </w:r>
      </w:ins>
      <w:r>
        <w:rPr>
          <w:rFonts w:hint="eastAsia" w:ascii="华文楷体" w:hAnsi="华文楷体" w:eastAsia="华文楷体"/>
          <w:sz w:val="28"/>
          <w:szCs w:val="28"/>
        </w:rPr>
        <w:t>真实胜义、</w:t>
      </w:r>
      <w:ins w:id="2229" w:author="Administrator" w:date="2015-12-31T00:55:17Z">
        <w:r>
          <w:rPr>
            <w:rFonts w:hint="eastAsia" w:ascii="华文楷体" w:hAnsi="华文楷体" w:eastAsia="华文楷体"/>
            <w:sz w:val="28"/>
            <w:szCs w:val="28"/>
            <w:lang w:eastAsia="zh-CN"/>
          </w:rPr>
          <w:t>对于</w:t>
        </w:r>
      </w:ins>
      <w:ins w:id="2230" w:author="Administrator" w:date="2015-12-31T00:55:1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大空性</w:t>
      </w:r>
      <w:del w:id="2231" w:author="Administrator" w:date="2015-12-31T00:55:21Z">
        <w:r>
          <w:rPr>
            <w:rFonts w:hint="eastAsia" w:ascii="华文楷体" w:hAnsi="华文楷体" w:eastAsia="华文楷体"/>
            <w:sz w:val="28"/>
            <w:szCs w:val="28"/>
          </w:rPr>
          <w:delText>、</w:delText>
        </w:r>
      </w:del>
      <w:r>
        <w:rPr>
          <w:rFonts w:hint="eastAsia" w:ascii="华文楷体" w:hAnsi="华文楷体" w:eastAsia="华文楷体"/>
          <w:sz w:val="28"/>
          <w:szCs w:val="28"/>
        </w:rPr>
        <w:t>小空性等等等等，对于这个问题区别的非常清楚。所以</w:t>
      </w:r>
      <w:ins w:id="2232" w:author="Administrator" w:date="2015-12-31T00:55:55Z">
        <w:r>
          <w:rPr>
            <w:rFonts w:hint="eastAsia" w:ascii="华文楷体" w:hAnsi="华文楷体" w:eastAsia="华文楷体"/>
            <w:sz w:val="28"/>
            <w:szCs w:val="28"/>
            <w:lang w:eastAsia="zh-CN"/>
          </w:rPr>
          <w:t>说</w:t>
        </w:r>
      </w:ins>
      <w:del w:id="2233" w:author="Administrator" w:date="2015-12-28T13:33:35Z">
        <w:bookmarkStart w:id="0" w:name="_GoBack"/>
        <w:bookmarkEnd w:id="0"/>
        <w:r>
          <w:rPr>
            <w:rFonts w:hint="eastAsia" w:ascii="华文楷体" w:hAnsi="华文楷体" w:eastAsia="华文楷体"/>
            <w:sz w:val="28"/>
            <w:szCs w:val="28"/>
          </w:rPr>
          <w:delText>现在</w:delText>
        </w:r>
      </w:del>
      <w:ins w:id="2234" w:author="Administrator" w:date="2015-12-28T13:33:38Z">
        <w:r>
          <w:rPr>
            <w:rFonts w:hint="eastAsia" w:ascii="华文楷体" w:hAnsi="华文楷体" w:eastAsia="华文楷体"/>
            <w:sz w:val="28"/>
            <w:szCs w:val="28"/>
            <w:lang w:eastAsia="zh-CN"/>
          </w:rPr>
          <w:t>像这样</w:t>
        </w:r>
      </w:ins>
      <w:r>
        <w:rPr>
          <w:rFonts w:hint="eastAsia" w:ascii="华文楷体" w:hAnsi="华文楷体" w:eastAsia="华文楷体"/>
          <w:sz w:val="28"/>
          <w:szCs w:val="28"/>
        </w:rPr>
        <w:t>讲的时候只是相似胜义或者假立胜义而已，它不是一个真实的胜义。但是因为切合</w:t>
      </w:r>
      <w:ins w:id="2235" w:author="Administrator" w:date="2015-12-31T00:55:52Z">
        <w:r>
          <w:rPr>
            <w:rFonts w:hint="eastAsia" w:ascii="华文楷体" w:hAnsi="华文楷体" w:eastAsia="华文楷体"/>
            <w:sz w:val="28"/>
            <w:szCs w:val="28"/>
            <w:lang w:eastAsia="zh-CN"/>
          </w:rPr>
          <w:t>于</w:t>
        </w:r>
      </w:ins>
      <w:r>
        <w:rPr>
          <w:rFonts w:hint="eastAsia" w:ascii="华文楷体" w:hAnsi="华文楷体" w:eastAsia="华文楷体"/>
          <w:sz w:val="28"/>
          <w:szCs w:val="28"/>
        </w:rPr>
        <w:t>胜义谛的缘故也可以取胜义的名称。</w:t>
      </w:r>
    </w:p>
    <w:p>
      <w:pPr>
        <w:ind w:firstLine="570"/>
        <w:rPr>
          <w:rFonts w:hint="eastAsia" w:ascii="华文楷体" w:hAnsi="华文楷体" w:eastAsia="华文楷体"/>
          <w:sz w:val="28"/>
          <w:szCs w:val="28"/>
        </w:rPr>
      </w:pPr>
      <w:r>
        <w:rPr>
          <w:rFonts w:hint="eastAsia" w:ascii="华文楷体" w:hAnsi="华文楷体" w:eastAsia="华文楷体"/>
          <w:sz w:val="28"/>
          <w:szCs w:val="28"/>
        </w:rPr>
        <w:t>今天讲到这个地方。</w:t>
      </w: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p>
      <w:pPr>
        <w:ind w:firstLine="570"/>
        <w:rPr>
          <w:rFonts w:ascii="华文楷体" w:hAnsi="华文楷体" w:eastAsia="华文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A00002EF" w:usb1="4000207B" w:usb2="00000000" w:usb3="00000000" w:csb0="2000009F"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华文楷体">
    <w:altName w:val="楷体_GB2312"/>
    <w:panose1 w:val="02010600040101010101"/>
    <w:charset w:val="86"/>
    <w:family w:val="auto"/>
    <w:pitch w:val="default"/>
    <w:sig w:usb0="00000000" w:usb1="00000000" w:usb2="00000010" w:usb3="00000000" w:csb0="000400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华文楷体">
    <w:altName w:val="楷体_GB2312"/>
    <w:panose1 w:val="00000000000000000000"/>
    <w:charset w:val="00"/>
    <w:family w:val="auto"/>
    <w:pitch w:val="default"/>
    <w:sig w:usb0="00000000" w:usb1="00000000" w:usb2="00000000" w:usb3="00000000" w:csb0="00000000" w:csb1="00000000"/>
  </w:font>
  <w:font w:name="宋体-PUA">
    <w:panose1 w:val="02010600030101010101"/>
    <w:charset w:val="86"/>
    <w:family w:val="auto"/>
    <w:pitch w:val="default"/>
    <w:sig w:usb0="00000000" w:usb1="1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汉仪旗黑-55">
    <w:panose1 w:val="00020600040101010101"/>
    <w:charset w:val="86"/>
    <w:family w:val="auto"/>
    <w:pitch w:val="default"/>
    <w:sig w:usb0="A00002BF" w:usb1="18EF7CFA" w:usb2="00000016"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30D15"/>
    <w:rsid w:val="00052AA4"/>
    <w:rsid w:val="000558D3"/>
    <w:rsid w:val="000566A9"/>
    <w:rsid w:val="00082A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9371C"/>
    <w:rsid w:val="00197EDC"/>
    <w:rsid w:val="001A0B21"/>
    <w:rsid w:val="001A3FB2"/>
    <w:rsid w:val="001A47B1"/>
    <w:rsid w:val="001B3FC4"/>
    <w:rsid w:val="001D6F21"/>
    <w:rsid w:val="001E04AF"/>
    <w:rsid w:val="001E4A5F"/>
    <w:rsid w:val="001F3EA3"/>
    <w:rsid w:val="002017D2"/>
    <w:rsid w:val="00254B46"/>
    <w:rsid w:val="00262DE1"/>
    <w:rsid w:val="0027174C"/>
    <w:rsid w:val="002927E0"/>
    <w:rsid w:val="002C072C"/>
    <w:rsid w:val="002C79DF"/>
    <w:rsid w:val="002D4FAD"/>
    <w:rsid w:val="002D719D"/>
    <w:rsid w:val="002D7D25"/>
    <w:rsid w:val="002E6E0C"/>
    <w:rsid w:val="00302655"/>
    <w:rsid w:val="003027DD"/>
    <w:rsid w:val="00304FE2"/>
    <w:rsid w:val="00330A59"/>
    <w:rsid w:val="00334997"/>
    <w:rsid w:val="003476E8"/>
    <w:rsid w:val="00363832"/>
    <w:rsid w:val="003850E3"/>
    <w:rsid w:val="003A6307"/>
    <w:rsid w:val="003D6C23"/>
    <w:rsid w:val="003E288E"/>
    <w:rsid w:val="003F06AC"/>
    <w:rsid w:val="003F5F4A"/>
    <w:rsid w:val="003F68A8"/>
    <w:rsid w:val="004008C4"/>
    <w:rsid w:val="00402F70"/>
    <w:rsid w:val="00406A54"/>
    <w:rsid w:val="004106BD"/>
    <w:rsid w:val="004144A5"/>
    <w:rsid w:val="0042573D"/>
    <w:rsid w:val="00447061"/>
    <w:rsid w:val="004528A7"/>
    <w:rsid w:val="00462611"/>
    <w:rsid w:val="00465D8B"/>
    <w:rsid w:val="00471381"/>
    <w:rsid w:val="004913B8"/>
    <w:rsid w:val="004B0F46"/>
    <w:rsid w:val="0051565F"/>
    <w:rsid w:val="00523A50"/>
    <w:rsid w:val="00532ABC"/>
    <w:rsid w:val="00540FAF"/>
    <w:rsid w:val="00543896"/>
    <w:rsid w:val="00556332"/>
    <w:rsid w:val="005605F0"/>
    <w:rsid w:val="00592173"/>
    <w:rsid w:val="005A3019"/>
    <w:rsid w:val="005B12E5"/>
    <w:rsid w:val="005B2BC3"/>
    <w:rsid w:val="005B54B7"/>
    <w:rsid w:val="005C0DDA"/>
    <w:rsid w:val="005C1B72"/>
    <w:rsid w:val="005D004C"/>
    <w:rsid w:val="005E19B2"/>
    <w:rsid w:val="005E373A"/>
    <w:rsid w:val="005F7533"/>
    <w:rsid w:val="0060632E"/>
    <w:rsid w:val="00611C3E"/>
    <w:rsid w:val="0067067D"/>
    <w:rsid w:val="006A48BA"/>
    <w:rsid w:val="006B0F29"/>
    <w:rsid w:val="006B3B50"/>
    <w:rsid w:val="006C4DEC"/>
    <w:rsid w:val="006E1393"/>
    <w:rsid w:val="0070560E"/>
    <w:rsid w:val="00721239"/>
    <w:rsid w:val="007315F7"/>
    <w:rsid w:val="0075127C"/>
    <w:rsid w:val="00754BAD"/>
    <w:rsid w:val="00760877"/>
    <w:rsid w:val="00773A02"/>
    <w:rsid w:val="00773E12"/>
    <w:rsid w:val="007A075D"/>
    <w:rsid w:val="007A1CE3"/>
    <w:rsid w:val="007B4821"/>
    <w:rsid w:val="007F107A"/>
    <w:rsid w:val="008248AF"/>
    <w:rsid w:val="00891050"/>
    <w:rsid w:val="008B5155"/>
    <w:rsid w:val="0091011A"/>
    <w:rsid w:val="00930991"/>
    <w:rsid w:val="00946F78"/>
    <w:rsid w:val="00950634"/>
    <w:rsid w:val="00951C6E"/>
    <w:rsid w:val="009613A5"/>
    <w:rsid w:val="009658C1"/>
    <w:rsid w:val="009733A8"/>
    <w:rsid w:val="00975B37"/>
    <w:rsid w:val="00992E07"/>
    <w:rsid w:val="009C758F"/>
    <w:rsid w:val="009D1902"/>
    <w:rsid w:val="009D7FBE"/>
    <w:rsid w:val="009E70F2"/>
    <w:rsid w:val="009E7281"/>
    <w:rsid w:val="009F30AD"/>
    <w:rsid w:val="00A22775"/>
    <w:rsid w:val="00A522B5"/>
    <w:rsid w:val="00A61D5B"/>
    <w:rsid w:val="00A623E1"/>
    <w:rsid w:val="00A74E83"/>
    <w:rsid w:val="00A75DAD"/>
    <w:rsid w:val="00A91E0D"/>
    <w:rsid w:val="00A92FE0"/>
    <w:rsid w:val="00AB6657"/>
    <w:rsid w:val="00AC7E91"/>
    <w:rsid w:val="00AE1B28"/>
    <w:rsid w:val="00AF553E"/>
    <w:rsid w:val="00B32622"/>
    <w:rsid w:val="00B64F43"/>
    <w:rsid w:val="00BD00AA"/>
    <w:rsid w:val="00BE0F08"/>
    <w:rsid w:val="00BE3371"/>
    <w:rsid w:val="00C02882"/>
    <w:rsid w:val="00C061F4"/>
    <w:rsid w:val="00C20A1D"/>
    <w:rsid w:val="00C31797"/>
    <w:rsid w:val="00C450FE"/>
    <w:rsid w:val="00C568D2"/>
    <w:rsid w:val="00C77C0F"/>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91241"/>
    <w:rsid w:val="00DA62A8"/>
    <w:rsid w:val="00DB3667"/>
    <w:rsid w:val="00DC3BB8"/>
    <w:rsid w:val="00DC507B"/>
    <w:rsid w:val="00DD1C92"/>
    <w:rsid w:val="00DD48E7"/>
    <w:rsid w:val="00DD719B"/>
    <w:rsid w:val="00DF3CF2"/>
    <w:rsid w:val="00DF7ED1"/>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E065D"/>
    <w:rsid w:val="00EF043E"/>
    <w:rsid w:val="00F2162A"/>
    <w:rsid w:val="00F31BC1"/>
    <w:rsid w:val="00F62371"/>
    <w:rsid w:val="00F761CB"/>
    <w:rsid w:val="00F8170C"/>
    <w:rsid w:val="00F94E86"/>
    <w:rsid w:val="00FA5CD4"/>
    <w:rsid w:val="00FE7B2D"/>
    <w:rsid w:val="00FF4629"/>
    <w:rsid w:val="15F8394A"/>
    <w:rsid w:val="1E2C0817"/>
    <w:rsid w:val="222640C4"/>
    <w:rsid w:val="307D1CB2"/>
    <w:rsid w:val="33C86E2E"/>
    <w:rsid w:val="371B1406"/>
    <w:rsid w:val="47900236"/>
    <w:rsid w:val="480427C3"/>
    <w:rsid w:val="4AE970A1"/>
    <w:rsid w:val="56955BBD"/>
    <w:rsid w:val="67CB3BE4"/>
    <w:rsid w:val="7562134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31</Pages>
  <Words>2852</Words>
  <Characters>16260</Characters>
  <Lines>135</Lines>
  <Paragraphs>38</Paragraphs>
  <ScaleCrop>false</ScaleCrop>
  <LinksUpToDate>false</LinksUpToDate>
  <CharactersWithSpaces>19074</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2015-11-23T02:50:00Z</dcterms:created>
  <dc:creator>Hanjinhui</dc:creator>
  <cp:lastModifiedBy>Administrator</cp:lastModifiedBy>
  <dcterms:modified xsi:type="dcterms:W3CDTF">2015-12-30T16:55:59Z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