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810D7A">
        <w:rPr>
          <w:rFonts w:hint="eastAsia"/>
          <w:b/>
          <w:sz w:val="44"/>
          <w:szCs w:val="44"/>
        </w:rPr>
        <w:t>81</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776097">
      <w:pPr>
        <w:ind w:left="690"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FB2E55" w:rsidRPr="00FB2E55" w:rsidDel="00776097" w:rsidRDefault="00FB2E55" w:rsidP="00FB2E55">
      <w:pPr>
        <w:ind w:firstLine="570"/>
        <w:rPr>
          <w:del w:id="0" w:author="S-Yansong" w:date="2016-01-05T10:21:00Z"/>
          <w:rFonts w:ascii="华文楷体" w:eastAsia="华文楷体" w:hAnsi="华文楷体"/>
          <w:sz w:val="28"/>
          <w:szCs w:val="28"/>
        </w:rPr>
      </w:pPr>
      <w:del w:id="1" w:author="S-Yansong" w:date="2016-01-05T10:21:00Z">
        <w:r w:rsidRPr="00FB2E55" w:rsidDel="00776097">
          <w:rPr>
            <w:rFonts w:ascii="华文楷体" w:eastAsia="华文楷体" w:hAnsi="华文楷体" w:hint="eastAsia"/>
            <w:sz w:val="28"/>
            <w:szCs w:val="28"/>
          </w:rPr>
          <w:delText>中观庄严论释第43课0-10分钟-一片禅心月</w:delText>
        </w:r>
      </w:del>
    </w:p>
    <w:p w:rsidR="00FB2E55" w:rsidRPr="00FB2E55" w:rsidDel="00776097" w:rsidRDefault="00FB2E55" w:rsidP="00FB2E55">
      <w:pPr>
        <w:ind w:firstLine="570"/>
        <w:rPr>
          <w:del w:id="2" w:author="S-Yansong" w:date="2016-01-05T10:21:00Z"/>
          <w:rFonts w:ascii="华文楷体" w:eastAsia="华文楷体" w:hAnsi="华文楷体"/>
          <w:sz w:val="28"/>
          <w:szCs w:val="28"/>
        </w:rPr>
      </w:pPr>
      <w:del w:id="3" w:author="S-Yansong" w:date="2016-01-05T10:21:00Z">
        <w:r w:rsidRPr="00FB2E55" w:rsidDel="00776097">
          <w:rPr>
            <w:rFonts w:ascii="华文楷体" w:eastAsia="华文楷体" w:hAnsi="华文楷体" w:hint="eastAsia"/>
            <w:sz w:val="28"/>
            <w:szCs w:val="28"/>
          </w:rPr>
          <w:delText>0：00为度化一切众生，请大家发无上的菩提心！</w:delText>
        </w:r>
      </w:del>
    </w:p>
    <w:p w:rsidR="005679BB" w:rsidRDefault="00FB2E55" w:rsidP="00FB2E55">
      <w:pPr>
        <w:ind w:firstLine="570"/>
        <w:rPr>
          <w:ins w:id="4" w:author="S-Yansong" w:date="2016-01-05T10:23:00Z"/>
          <w:rFonts w:ascii="华文楷体" w:eastAsia="华文楷体" w:hAnsi="华文楷体"/>
          <w:sz w:val="28"/>
          <w:szCs w:val="28"/>
        </w:rPr>
      </w:pPr>
      <w:r w:rsidRPr="00FB2E55">
        <w:rPr>
          <w:rFonts w:ascii="华文楷体" w:eastAsia="华文楷体" w:hAnsi="华文楷体" w:hint="eastAsia"/>
          <w:sz w:val="28"/>
          <w:szCs w:val="28"/>
        </w:rPr>
        <w:t>好，发了菩提心之后，今天我们继续宣讲全知麦彭仁波切所造的</w:t>
      </w:r>
      <w:ins w:id="5" w:author="S-Yansong" w:date="2016-01-05T10:21:00Z">
        <w:r w:rsidR="00EF7B73">
          <w:rPr>
            <w:rFonts w:ascii="华文楷体" w:eastAsia="华文楷体" w:hAnsi="华文楷体" w:hint="eastAsia"/>
            <w:sz w:val="28"/>
            <w:szCs w:val="28"/>
          </w:rPr>
          <w:t>《</w:t>
        </w:r>
      </w:ins>
      <w:r w:rsidRPr="00FB2E55">
        <w:rPr>
          <w:rFonts w:ascii="华文楷体" w:eastAsia="华文楷体" w:hAnsi="华文楷体" w:hint="eastAsia"/>
          <w:sz w:val="28"/>
          <w:szCs w:val="28"/>
        </w:rPr>
        <w:t>中观庄严论释</w:t>
      </w:r>
      <w:ins w:id="6" w:author="S-Yansong" w:date="2016-01-05T10:21:00Z">
        <w:r w:rsidR="00EF7B73">
          <w:rPr>
            <w:rFonts w:ascii="华文楷体" w:eastAsia="华文楷体" w:hAnsi="华文楷体" w:hint="eastAsia"/>
            <w:sz w:val="28"/>
            <w:szCs w:val="28"/>
          </w:rPr>
          <w:t>--</w:t>
        </w:r>
      </w:ins>
      <w:del w:id="7" w:author="S-Yansong" w:date="2016-01-05T10:21:00Z">
        <w:r w:rsidRPr="00FB2E55" w:rsidDel="00EF7B73">
          <w:rPr>
            <w:rFonts w:ascii="华文楷体" w:eastAsia="华文楷体" w:hAnsi="华文楷体" w:hint="eastAsia"/>
            <w:sz w:val="28"/>
            <w:szCs w:val="28"/>
          </w:rPr>
          <w:delText>，</w:delText>
        </w:r>
      </w:del>
      <w:r w:rsidRPr="00FB2E55">
        <w:rPr>
          <w:rFonts w:ascii="华文楷体" w:eastAsia="华文楷体" w:hAnsi="华文楷体" w:hint="eastAsia"/>
          <w:sz w:val="28"/>
          <w:szCs w:val="28"/>
        </w:rPr>
        <w:t>文殊上师欢喜教言论</w:t>
      </w:r>
      <w:ins w:id="8" w:author="S-Yansong" w:date="2016-01-05T10:21:00Z">
        <w:r w:rsidR="00EF7B73">
          <w:rPr>
            <w:rFonts w:ascii="华文楷体" w:eastAsia="华文楷体" w:hAnsi="华文楷体" w:hint="eastAsia"/>
            <w:sz w:val="28"/>
            <w:szCs w:val="28"/>
          </w:rPr>
          <w:t>》。</w:t>
        </w:r>
      </w:ins>
      <w:del w:id="9" w:author="S-Yansong" w:date="2016-01-05T10:21:00Z">
        <w:r w:rsidRPr="00FB2E55" w:rsidDel="00EF7B73">
          <w:rPr>
            <w:rFonts w:ascii="华文楷体" w:eastAsia="华文楷体" w:hAnsi="华文楷体" w:hint="eastAsia"/>
            <w:sz w:val="28"/>
            <w:szCs w:val="28"/>
          </w:rPr>
          <w:delText>，</w:delText>
        </w:r>
      </w:del>
      <w:r w:rsidRPr="00FB2E55">
        <w:rPr>
          <w:rFonts w:ascii="华文楷体" w:eastAsia="华文楷体" w:hAnsi="华文楷体" w:hint="eastAsia"/>
          <w:sz w:val="28"/>
          <w:szCs w:val="28"/>
        </w:rPr>
        <w:t>那么如今在</w:t>
      </w:r>
      <w:proofErr w:type="gramStart"/>
      <w:r w:rsidRPr="00FB2E55">
        <w:rPr>
          <w:rFonts w:ascii="华文楷体" w:eastAsia="华文楷体" w:hAnsi="华文楷体" w:hint="eastAsia"/>
          <w:sz w:val="28"/>
          <w:szCs w:val="28"/>
        </w:rPr>
        <w:t>对于胜义谛</w:t>
      </w:r>
      <w:proofErr w:type="gramEnd"/>
      <w:r w:rsidRPr="00FB2E55">
        <w:rPr>
          <w:rFonts w:ascii="华文楷体" w:eastAsia="华文楷体" w:hAnsi="华文楷体" w:hint="eastAsia"/>
          <w:sz w:val="28"/>
          <w:szCs w:val="28"/>
        </w:rPr>
        <w:t>和世俗</w:t>
      </w:r>
      <w:proofErr w:type="gramStart"/>
      <w:r w:rsidRPr="00FB2E55">
        <w:rPr>
          <w:rFonts w:ascii="华文楷体" w:eastAsia="华文楷体" w:hAnsi="华文楷体" w:hint="eastAsia"/>
          <w:sz w:val="28"/>
          <w:szCs w:val="28"/>
        </w:rPr>
        <w:t>谛</w:t>
      </w:r>
      <w:proofErr w:type="gramEnd"/>
      <w:r w:rsidRPr="00FB2E55">
        <w:rPr>
          <w:rFonts w:ascii="华文楷体" w:eastAsia="华文楷体" w:hAnsi="华文楷体" w:hint="eastAsia"/>
          <w:sz w:val="28"/>
          <w:szCs w:val="28"/>
        </w:rPr>
        <w:t>当中</w:t>
      </w:r>
      <w:proofErr w:type="gramStart"/>
      <w:r w:rsidRPr="00FB2E55">
        <w:rPr>
          <w:rFonts w:ascii="华文楷体" w:eastAsia="华文楷体" w:hAnsi="华文楷体" w:hint="eastAsia"/>
          <w:sz w:val="28"/>
          <w:szCs w:val="28"/>
        </w:rPr>
        <w:t>对于胜义谛</w:t>
      </w:r>
      <w:proofErr w:type="gramEnd"/>
      <w:r w:rsidRPr="00FB2E55">
        <w:rPr>
          <w:rFonts w:ascii="华文楷体" w:eastAsia="华文楷体" w:hAnsi="华文楷体" w:hint="eastAsia"/>
          <w:sz w:val="28"/>
          <w:szCs w:val="28"/>
        </w:rPr>
        <w:t>进行</w:t>
      </w:r>
      <w:proofErr w:type="gramStart"/>
      <w:r w:rsidRPr="00FB2E55">
        <w:rPr>
          <w:rFonts w:ascii="华文楷体" w:eastAsia="华文楷体" w:hAnsi="华文楷体" w:hint="eastAsia"/>
          <w:sz w:val="28"/>
          <w:szCs w:val="28"/>
        </w:rPr>
        <w:t>辨论</w:t>
      </w:r>
      <w:proofErr w:type="gramEnd"/>
      <w:r w:rsidRPr="00FB2E55">
        <w:rPr>
          <w:rFonts w:ascii="华文楷体" w:eastAsia="华文楷体" w:hAnsi="华文楷体" w:hint="eastAsia"/>
          <w:sz w:val="28"/>
          <w:szCs w:val="28"/>
        </w:rPr>
        <w:t>，那么在进行辩论的时候呢，现在讲的内容主要就是说如果这样的一种空性，没办法见的话，谁也没</w:t>
      </w:r>
      <w:proofErr w:type="gramStart"/>
      <w:r w:rsidRPr="00FB2E55">
        <w:rPr>
          <w:rFonts w:ascii="华文楷体" w:eastAsia="华文楷体" w:hAnsi="华文楷体" w:hint="eastAsia"/>
          <w:sz w:val="28"/>
          <w:szCs w:val="28"/>
        </w:rPr>
        <w:t>办法证悟的</w:t>
      </w:r>
      <w:proofErr w:type="gramEnd"/>
      <w:r w:rsidRPr="00FB2E55">
        <w:rPr>
          <w:rFonts w:ascii="华文楷体" w:eastAsia="华文楷体" w:hAnsi="华文楷体" w:hint="eastAsia"/>
          <w:sz w:val="28"/>
          <w:szCs w:val="28"/>
        </w:rPr>
        <w:t>原故，这个因是没有用的</w:t>
      </w:r>
      <w:del w:id="10" w:author="S-Yansong" w:date="2016-01-05T10:22:00Z">
        <w:r w:rsidRPr="00FB2E55" w:rsidDel="00EF7B73">
          <w:rPr>
            <w:rFonts w:ascii="华文楷体" w:eastAsia="华文楷体" w:hAnsi="华文楷体" w:hint="eastAsia"/>
            <w:sz w:val="28"/>
            <w:szCs w:val="28"/>
          </w:rPr>
          <w:delText>，</w:delText>
        </w:r>
      </w:del>
      <w:ins w:id="11" w:author="S-Yansong" w:date="2016-01-05T10:22:00Z">
        <w:r w:rsidR="00EF7B73">
          <w:rPr>
            <w:rFonts w:ascii="华文楷体" w:eastAsia="华文楷体" w:hAnsi="华文楷体" w:hint="eastAsia"/>
            <w:sz w:val="28"/>
            <w:szCs w:val="28"/>
          </w:rPr>
          <w:t>。</w:t>
        </w:r>
      </w:ins>
      <w:r w:rsidRPr="00FB2E55">
        <w:rPr>
          <w:rFonts w:ascii="华文楷体" w:eastAsia="华文楷体" w:hAnsi="华文楷体" w:hint="eastAsia"/>
          <w:sz w:val="28"/>
          <w:szCs w:val="28"/>
        </w:rPr>
        <w:t>那么针对这样一种问题，我们说这个因有用</w:t>
      </w:r>
      <w:del w:id="12" w:author="S-Yansong" w:date="2016-01-06T09:14:00Z">
        <w:r w:rsidRPr="00FB2E55" w:rsidDel="00257CF9">
          <w:rPr>
            <w:rFonts w:ascii="华文楷体" w:eastAsia="华文楷体" w:hAnsi="华文楷体" w:hint="eastAsia"/>
            <w:sz w:val="28"/>
            <w:szCs w:val="28"/>
          </w:rPr>
          <w:delText>，</w:delText>
        </w:r>
      </w:del>
      <w:ins w:id="13" w:author="S-Yansong" w:date="2016-01-06T09:14:00Z">
        <w:r w:rsidR="00257CF9">
          <w:rPr>
            <w:rFonts w:ascii="华文楷体" w:eastAsia="华文楷体" w:hAnsi="华文楷体" w:hint="eastAsia"/>
            <w:sz w:val="28"/>
            <w:szCs w:val="28"/>
          </w:rPr>
          <w:t>。</w:t>
        </w:r>
      </w:ins>
      <w:r w:rsidRPr="00FB2E55">
        <w:rPr>
          <w:rFonts w:ascii="华文楷体" w:eastAsia="华文楷体" w:hAnsi="华文楷体" w:hint="eastAsia"/>
          <w:sz w:val="28"/>
          <w:szCs w:val="28"/>
        </w:rPr>
        <w:t>首先对于</w:t>
      </w:r>
      <w:proofErr w:type="gramStart"/>
      <w:r w:rsidRPr="00FB2E55">
        <w:rPr>
          <w:rFonts w:ascii="华文楷体" w:eastAsia="华文楷体" w:hAnsi="华文楷体" w:hint="eastAsia"/>
          <w:sz w:val="28"/>
          <w:szCs w:val="28"/>
        </w:rPr>
        <w:t>没有证悟的</w:t>
      </w:r>
      <w:proofErr w:type="gramEnd"/>
      <w:r w:rsidRPr="00FB2E55">
        <w:rPr>
          <w:rFonts w:ascii="华文楷体" w:eastAsia="华文楷体" w:hAnsi="华文楷体" w:hint="eastAsia"/>
          <w:sz w:val="28"/>
          <w:szCs w:val="28"/>
        </w:rPr>
        <w:t>凡夫者来讲，</w:t>
      </w:r>
      <w:ins w:id="14" w:author="S-Yansong" w:date="2016-01-06T09:14:00Z">
        <w:r w:rsidR="00257CF9">
          <w:rPr>
            <w:rFonts w:ascii="华文楷体" w:eastAsia="华文楷体" w:hAnsi="华文楷体" w:hint="eastAsia"/>
            <w:sz w:val="28"/>
            <w:szCs w:val="28"/>
          </w:rPr>
          <w:t>通过合理的</w:t>
        </w:r>
      </w:ins>
      <w:r w:rsidRPr="00FB2E55">
        <w:rPr>
          <w:rFonts w:ascii="华文楷体" w:eastAsia="华文楷体" w:hAnsi="华文楷体" w:hint="eastAsia"/>
          <w:sz w:val="28"/>
          <w:szCs w:val="28"/>
        </w:rPr>
        <w:t>这样的一</w:t>
      </w:r>
      <w:ins w:id="15" w:author="S-Yansong" w:date="2016-01-06T09:14:00Z">
        <w:r w:rsidR="00257CF9">
          <w:rPr>
            <w:rFonts w:ascii="华文楷体" w:eastAsia="华文楷体" w:hAnsi="华文楷体" w:hint="eastAsia"/>
            <w:sz w:val="28"/>
            <w:szCs w:val="28"/>
          </w:rPr>
          <w:t>种</w:t>
        </w:r>
      </w:ins>
      <w:del w:id="16" w:author="S-Yansong" w:date="2016-01-06T09:14:00Z">
        <w:r w:rsidRPr="00FB2E55" w:rsidDel="00257CF9">
          <w:rPr>
            <w:rFonts w:ascii="华文楷体" w:eastAsia="华文楷体" w:hAnsi="华文楷体" w:hint="eastAsia"/>
            <w:sz w:val="28"/>
            <w:szCs w:val="28"/>
          </w:rPr>
          <w:delText>样合理的</w:delText>
        </w:r>
      </w:del>
      <w:r w:rsidRPr="00FB2E55">
        <w:rPr>
          <w:rFonts w:ascii="华文楷体" w:eastAsia="华文楷体" w:hAnsi="华文楷体" w:hint="eastAsia"/>
          <w:sz w:val="28"/>
          <w:szCs w:val="28"/>
        </w:rPr>
        <w:t>推理可以打破相续当中的种种争议，生起这样一种空性的见解，进一步在资粮道和加行道当中可以通过总相的方式来感受</w:t>
      </w:r>
      <w:del w:id="17" w:author="S-Yansong" w:date="2016-01-05T10:22:00Z">
        <w:r w:rsidRPr="00FB2E55" w:rsidDel="005679BB">
          <w:rPr>
            <w:rFonts w:ascii="华文楷体" w:eastAsia="华文楷体" w:hAnsi="华文楷体" w:hint="eastAsia"/>
            <w:sz w:val="28"/>
            <w:szCs w:val="28"/>
          </w:rPr>
          <w:delText>，</w:delText>
        </w:r>
      </w:del>
      <w:ins w:id="18" w:author="S-Yansong" w:date="2016-01-05T10:22:00Z">
        <w:r w:rsidR="005679BB">
          <w:rPr>
            <w:rFonts w:ascii="华文楷体" w:eastAsia="华文楷体" w:hAnsi="华文楷体" w:hint="eastAsia"/>
            <w:sz w:val="28"/>
            <w:szCs w:val="28"/>
          </w:rPr>
          <w:t>。</w:t>
        </w:r>
      </w:ins>
      <w:r w:rsidRPr="00FB2E55">
        <w:rPr>
          <w:rFonts w:ascii="华文楷体" w:eastAsia="华文楷体" w:hAnsi="华文楷体" w:hint="eastAsia"/>
          <w:sz w:val="28"/>
          <w:szCs w:val="28"/>
        </w:rPr>
        <w:t>然后后面</w:t>
      </w:r>
      <w:del w:id="19" w:author="S-Yansong" w:date="2016-01-06T09:18:00Z">
        <w:r w:rsidRPr="00FB2E55" w:rsidDel="00257CF9">
          <w:rPr>
            <w:rFonts w:ascii="华文楷体" w:eastAsia="华文楷体" w:hAnsi="华文楷体" w:hint="eastAsia"/>
            <w:sz w:val="28"/>
            <w:szCs w:val="28"/>
          </w:rPr>
          <w:delText>进入</w:delText>
        </w:r>
      </w:del>
      <w:ins w:id="20" w:author="S-Yansong" w:date="2016-01-06T09:18:00Z">
        <w:r w:rsidR="00257CF9">
          <w:rPr>
            <w:rFonts w:ascii="华文楷体" w:eastAsia="华文楷体" w:hAnsi="华文楷体" w:hint="eastAsia"/>
            <w:sz w:val="28"/>
            <w:szCs w:val="28"/>
          </w:rPr>
          <w:t>极度</w:t>
        </w:r>
      </w:ins>
      <w:r w:rsidRPr="00FB2E55">
        <w:rPr>
          <w:rFonts w:ascii="华文楷体" w:eastAsia="华文楷体" w:hAnsi="华文楷体" w:hint="eastAsia"/>
          <w:sz w:val="28"/>
          <w:szCs w:val="28"/>
        </w:rPr>
        <w:t>修行的之后，就可以</w:t>
      </w:r>
      <w:proofErr w:type="gramStart"/>
      <w:r w:rsidRPr="00FB2E55">
        <w:rPr>
          <w:rFonts w:ascii="华文楷体" w:eastAsia="华文楷体" w:hAnsi="华文楷体" w:hint="eastAsia"/>
          <w:sz w:val="28"/>
          <w:szCs w:val="28"/>
        </w:rPr>
        <w:t>在见道的</w:t>
      </w:r>
      <w:proofErr w:type="gramEnd"/>
      <w:r w:rsidRPr="00FB2E55">
        <w:rPr>
          <w:rFonts w:ascii="华文楷体" w:eastAsia="华文楷体" w:hAnsi="华文楷体" w:hint="eastAsia"/>
          <w:sz w:val="28"/>
          <w:szCs w:val="28"/>
        </w:rPr>
        <w:t>时候生起一种现量完全了知一切万法本性的智慧，在这个基础上进行修习可以成就佛果，所以说这样的</w:t>
      </w:r>
      <w:del w:id="21" w:author="S-Yansong" w:date="2016-01-05T10:35:00Z">
        <w:r w:rsidRPr="00FB2E55" w:rsidDel="002F4E64">
          <w:rPr>
            <w:rFonts w:ascii="华文楷体" w:eastAsia="华文楷体" w:hAnsi="华文楷体" w:hint="eastAsia"/>
            <w:sz w:val="28"/>
            <w:szCs w:val="28"/>
          </w:rPr>
          <w:delText>理一多因</w:delText>
        </w:r>
      </w:del>
      <w:ins w:id="22" w:author="S-Yansong" w:date="2016-01-05T10:35:00Z">
        <w:r w:rsidR="002F4E64">
          <w:rPr>
            <w:rFonts w:ascii="华文楷体" w:eastAsia="华文楷体" w:hAnsi="华文楷体" w:hint="eastAsia"/>
            <w:sz w:val="28"/>
            <w:szCs w:val="28"/>
          </w:rPr>
          <w:t>离一多因</w:t>
        </w:r>
      </w:ins>
      <w:r w:rsidRPr="00FB2E55">
        <w:rPr>
          <w:rFonts w:ascii="华文楷体" w:eastAsia="华文楷体" w:hAnsi="华文楷体" w:hint="eastAsia"/>
          <w:sz w:val="28"/>
          <w:szCs w:val="28"/>
        </w:rPr>
        <w:t>完全是有用的。</w:t>
      </w:r>
    </w:p>
    <w:p w:rsidR="006B6122" w:rsidRPr="006B6122" w:rsidRDefault="006B6122" w:rsidP="00FB2E55">
      <w:pPr>
        <w:ind w:firstLine="570"/>
        <w:rPr>
          <w:ins w:id="23" w:author="S-Yansong" w:date="2016-01-05T10:25:00Z"/>
          <w:rFonts w:asciiTheme="minorEastAsia" w:hAnsiTheme="minorEastAsia"/>
          <w:sz w:val="28"/>
          <w:szCs w:val="28"/>
          <w:rPrChange w:id="24" w:author="S-Yansong" w:date="2016-01-05T10:25:00Z">
            <w:rPr>
              <w:ins w:id="25" w:author="S-Yansong" w:date="2016-01-05T10:25:00Z"/>
              <w:rFonts w:ascii="华文楷体" w:eastAsia="华文楷体" w:hAnsi="华文楷体"/>
              <w:sz w:val="28"/>
              <w:szCs w:val="28"/>
            </w:rPr>
          </w:rPrChange>
        </w:rPr>
      </w:pPr>
      <w:ins w:id="26" w:author="S-Yansong" w:date="2016-01-05T10:25:00Z">
        <w:r w:rsidRPr="006B6122">
          <w:rPr>
            <w:rFonts w:asciiTheme="minorEastAsia" w:hAnsiTheme="minorEastAsia" w:hint="eastAsia"/>
            <w:sz w:val="28"/>
            <w:szCs w:val="28"/>
            <w:rPrChange w:id="27" w:author="S-Yansong" w:date="2016-01-05T10:25:00Z">
              <w:rPr>
                <w:rFonts w:ascii="华文楷体" w:eastAsia="华文楷体" w:hAnsi="华文楷体" w:hint="eastAsia"/>
                <w:sz w:val="28"/>
                <w:szCs w:val="28"/>
              </w:rPr>
            </w:rPrChange>
          </w:rPr>
          <w:t>【</w:t>
        </w:r>
      </w:ins>
      <w:r w:rsidR="00FB2E55" w:rsidRPr="006B6122">
        <w:rPr>
          <w:rFonts w:asciiTheme="minorEastAsia" w:hAnsiTheme="minorEastAsia" w:hint="eastAsia"/>
          <w:sz w:val="28"/>
          <w:szCs w:val="28"/>
          <w:rPrChange w:id="28" w:author="S-Yansong" w:date="2016-01-05T10:25:00Z">
            <w:rPr>
              <w:rFonts w:ascii="华文楷体" w:eastAsia="华文楷体" w:hAnsi="华文楷体" w:hint="eastAsia"/>
              <w:sz w:val="28"/>
              <w:szCs w:val="28"/>
            </w:rPr>
          </w:rPrChange>
        </w:rPr>
        <w:t>依靠辨别诸法等性的三摩地等所生的无分别念垢的智慧通达内外万法在未经观察似喜存在、无有实质</w:t>
      </w:r>
      <w:r w:rsidR="00FB2E55" w:rsidRPr="006B6122">
        <w:rPr>
          <w:rFonts w:asciiTheme="minorEastAsia" w:hAnsiTheme="minorEastAsia"/>
          <w:sz w:val="28"/>
          <w:szCs w:val="28"/>
          <w:rPrChange w:id="29" w:author="S-Yansong" w:date="2016-01-05T10:25:00Z">
            <w:rPr>
              <w:rFonts w:ascii="华文楷体" w:eastAsia="华文楷体" w:hAnsi="华文楷体"/>
              <w:sz w:val="28"/>
              <w:szCs w:val="28"/>
            </w:rPr>
          </w:rPrChange>
        </w:rPr>
        <w:t>,如同芭蕉树一般,一切增益的种子不得发芽,</w:t>
      </w:r>
      <w:ins w:id="30" w:author="S-Yansong" w:date="2016-01-05T10:25:00Z">
        <w:r w:rsidRPr="006B6122">
          <w:rPr>
            <w:rFonts w:asciiTheme="minorEastAsia" w:hAnsiTheme="minorEastAsia" w:hint="eastAsia"/>
            <w:sz w:val="28"/>
            <w:szCs w:val="28"/>
            <w:rPrChange w:id="31" w:author="S-Yansong" w:date="2016-01-05T10:25:00Z">
              <w:rPr>
                <w:rFonts w:ascii="华文楷体" w:eastAsia="华文楷体" w:hAnsi="华文楷体" w:hint="eastAsia"/>
                <w:sz w:val="28"/>
                <w:szCs w:val="28"/>
              </w:rPr>
            </w:rPrChange>
          </w:rPr>
          <w:t>】</w:t>
        </w:r>
      </w:ins>
    </w:p>
    <w:p w:rsidR="00A808D1" w:rsidRDefault="00FB2E55" w:rsidP="00FB2E55">
      <w:pPr>
        <w:ind w:firstLine="570"/>
        <w:rPr>
          <w:ins w:id="32" w:author="S-Yansong" w:date="2016-01-05T10:27:00Z"/>
          <w:rFonts w:ascii="华文楷体" w:eastAsia="华文楷体" w:hAnsi="华文楷体"/>
          <w:sz w:val="28"/>
          <w:szCs w:val="28"/>
        </w:rPr>
      </w:pPr>
      <w:r w:rsidRPr="00FB2E55">
        <w:rPr>
          <w:rFonts w:ascii="华文楷体" w:eastAsia="华文楷体" w:hAnsi="华文楷体" w:hint="eastAsia"/>
          <w:sz w:val="28"/>
          <w:szCs w:val="28"/>
        </w:rPr>
        <w:t>那么此处讲依靠辨别诸法等性的三摩地等所产生的无分别念垢的智慧，就说在这个智慧当中没有任何分别念的垢染，这种智慧可以</w:t>
      </w:r>
      <w:r w:rsidRPr="00FB2E55">
        <w:rPr>
          <w:rFonts w:ascii="华文楷体" w:eastAsia="华文楷体" w:hAnsi="华文楷体" w:hint="eastAsia"/>
          <w:sz w:val="28"/>
          <w:szCs w:val="28"/>
        </w:rPr>
        <w:lastRenderedPageBreak/>
        <w:t>通达内外万法</w:t>
      </w:r>
      <w:ins w:id="33" w:author="S-Yansong" w:date="2016-01-06T09:21:00Z">
        <w:r w:rsidR="00257CF9">
          <w:rPr>
            <w:rFonts w:ascii="华文楷体" w:eastAsia="华文楷体" w:hAnsi="华文楷体" w:hint="eastAsia"/>
            <w:sz w:val="28"/>
            <w:szCs w:val="28"/>
          </w:rPr>
          <w:t>。</w:t>
        </w:r>
      </w:ins>
      <w:proofErr w:type="gramStart"/>
      <w:r w:rsidRPr="00FB2E55">
        <w:rPr>
          <w:rFonts w:ascii="华文楷体" w:eastAsia="华文楷体" w:hAnsi="华文楷体" w:hint="eastAsia"/>
          <w:sz w:val="28"/>
          <w:szCs w:val="28"/>
        </w:rPr>
        <w:t>没观察</w:t>
      </w:r>
      <w:proofErr w:type="gramEnd"/>
      <w:r w:rsidRPr="00FB2E55">
        <w:rPr>
          <w:rFonts w:ascii="华文楷体" w:eastAsia="华文楷体" w:hAnsi="华文楷体" w:hint="eastAsia"/>
          <w:sz w:val="28"/>
          <w:szCs w:val="28"/>
        </w:rPr>
        <w:t>的时候似乎存在</w:t>
      </w:r>
      <w:del w:id="34" w:author="S-Yansong" w:date="2016-01-05T10:25:00Z">
        <w:r w:rsidRPr="00FB2E55" w:rsidDel="00036740">
          <w:rPr>
            <w:rFonts w:ascii="华文楷体" w:eastAsia="华文楷体" w:hAnsi="华文楷体" w:hint="eastAsia"/>
            <w:sz w:val="28"/>
            <w:szCs w:val="28"/>
          </w:rPr>
          <w:delText>，</w:delText>
        </w:r>
      </w:del>
      <w:ins w:id="35" w:author="S-Yansong" w:date="2016-01-06T09:21:00Z">
        <w:r w:rsidR="00257CF9">
          <w:rPr>
            <w:rFonts w:ascii="华文楷体" w:eastAsia="华文楷体" w:hAnsi="华文楷体" w:hint="eastAsia"/>
            <w:sz w:val="28"/>
            <w:szCs w:val="28"/>
          </w:rPr>
          <w:t>，</w:t>
        </w:r>
      </w:ins>
      <w:r w:rsidRPr="00FB2E55">
        <w:rPr>
          <w:rFonts w:ascii="华文楷体" w:eastAsia="华文楷体" w:hAnsi="华文楷体" w:hint="eastAsia"/>
          <w:sz w:val="28"/>
          <w:szCs w:val="28"/>
        </w:rPr>
        <w:t>但实际上是没有实质的，分析的时候犹如芭蕉树一样，如果能够如实了知</w:t>
      </w:r>
      <w:del w:id="36" w:author="S-Yansong" w:date="2016-01-06T09:22:00Z">
        <w:r w:rsidRPr="00FB2E55" w:rsidDel="00257CF9">
          <w:rPr>
            <w:rFonts w:ascii="华文楷体" w:eastAsia="华文楷体" w:hAnsi="华文楷体" w:hint="eastAsia"/>
            <w:sz w:val="28"/>
            <w:szCs w:val="28"/>
          </w:rPr>
          <w:delText>所以一切</w:delText>
        </w:r>
      </w:del>
      <w:ins w:id="37" w:author="S-Yansong" w:date="2016-01-06T09:22:00Z">
        <w:r w:rsidR="00257CF9">
          <w:rPr>
            <w:rFonts w:ascii="华文楷体" w:eastAsia="华文楷体" w:hAnsi="华文楷体" w:hint="eastAsia"/>
            <w:sz w:val="28"/>
            <w:szCs w:val="28"/>
          </w:rPr>
          <w:t>所有的</w:t>
        </w:r>
        <w:proofErr w:type="gramStart"/>
        <w:r w:rsidR="00257CF9">
          <w:rPr>
            <w:rFonts w:ascii="华文楷体" w:eastAsia="华文楷体" w:hAnsi="华文楷体" w:hint="eastAsia"/>
            <w:sz w:val="28"/>
            <w:szCs w:val="28"/>
          </w:rPr>
          <w:t>这些</w:t>
        </w:r>
      </w:ins>
      <w:r w:rsidRPr="00FB2E55">
        <w:rPr>
          <w:rFonts w:ascii="华文楷体" w:eastAsia="华文楷体" w:hAnsi="华文楷体" w:hint="eastAsia"/>
          <w:sz w:val="28"/>
          <w:szCs w:val="28"/>
        </w:rPr>
        <w:t>认为</w:t>
      </w:r>
      <w:proofErr w:type="gramEnd"/>
      <w:r w:rsidRPr="00FB2E55">
        <w:rPr>
          <w:rFonts w:ascii="华文楷体" w:eastAsia="华文楷体" w:hAnsi="华文楷体" w:hint="eastAsia"/>
          <w:sz w:val="28"/>
          <w:szCs w:val="28"/>
        </w:rPr>
        <w:t>诸法存在的增益的种子就不会发芽了</w:t>
      </w:r>
      <w:del w:id="38" w:author="S-Yansong" w:date="2016-01-05T10:24:00Z">
        <w:r w:rsidRPr="00FB2E55" w:rsidDel="006B6122">
          <w:rPr>
            <w:rFonts w:ascii="华文楷体" w:eastAsia="华文楷体" w:hAnsi="华文楷体" w:hint="eastAsia"/>
            <w:sz w:val="28"/>
            <w:szCs w:val="28"/>
          </w:rPr>
          <w:delText>，</w:delText>
        </w:r>
      </w:del>
      <w:ins w:id="39" w:author="S-Yansong" w:date="2016-01-05T10:24:00Z">
        <w:r w:rsidR="006B6122">
          <w:rPr>
            <w:rFonts w:ascii="华文楷体" w:eastAsia="华文楷体" w:hAnsi="华文楷体" w:hint="eastAsia"/>
            <w:sz w:val="28"/>
            <w:szCs w:val="28"/>
          </w:rPr>
          <w:t>。</w:t>
        </w:r>
      </w:ins>
      <w:r w:rsidRPr="00FB2E55">
        <w:rPr>
          <w:rFonts w:ascii="华文楷体" w:eastAsia="华文楷体" w:hAnsi="华文楷体" w:hint="eastAsia"/>
          <w:sz w:val="28"/>
          <w:szCs w:val="28"/>
        </w:rPr>
        <w:t>那么在这个当中讲到辨别诸法等</w:t>
      </w:r>
      <w:ins w:id="40" w:author="S-Yansong" w:date="2016-01-06T09:22:00Z">
        <w:r w:rsidR="00257CF9">
          <w:rPr>
            <w:rFonts w:ascii="华文楷体" w:eastAsia="华文楷体" w:hAnsi="华文楷体" w:hint="eastAsia"/>
            <w:sz w:val="28"/>
            <w:szCs w:val="28"/>
          </w:rPr>
          <w:t>性</w:t>
        </w:r>
      </w:ins>
      <w:r w:rsidRPr="00FB2E55">
        <w:rPr>
          <w:rFonts w:ascii="华文楷体" w:eastAsia="华文楷体" w:hAnsi="华文楷体" w:hint="eastAsia"/>
          <w:sz w:val="28"/>
          <w:szCs w:val="28"/>
        </w:rPr>
        <w:t>的三摩地，实际上这个是佛和菩萨无量无边的三摩地之一</w:t>
      </w:r>
      <w:del w:id="41" w:author="S-Yansong" w:date="2016-01-05T10:26:00Z">
        <w:r w:rsidRPr="00FB2E55" w:rsidDel="00A808D1">
          <w:rPr>
            <w:rFonts w:ascii="华文楷体" w:eastAsia="华文楷体" w:hAnsi="华文楷体" w:hint="eastAsia"/>
            <w:sz w:val="28"/>
            <w:szCs w:val="28"/>
          </w:rPr>
          <w:delText>，</w:delText>
        </w:r>
      </w:del>
      <w:ins w:id="42" w:author="S-Yansong" w:date="2016-01-05T10:26:00Z">
        <w:r w:rsidR="00A808D1">
          <w:rPr>
            <w:rFonts w:ascii="华文楷体" w:eastAsia="华文楷体" w:hAnsi="华文楷体" w:hint="eastAsia"/>
            <w:sz w:val="28"/>
            <w:szCs w:val="28"/>
          </w:rPr>
          <w:t>。</w:t>
        </w:r>
      </w:ins>
    </w:p>
    <w:p w:rsidR="00A808D1" w:rsidRDefault="00FB2E55" w:rsidP="00FB2E55">
      <w:pPr>
        <w:ind w:firstLine="570"/>
        <w:rPr>
          <w:ins w:id="43" w:author="S-Yansong" w:date="2016-01-05T10:27:00Z"/>
          <w:rFonts w:ascii="华文楷体" w:eastAsia="华文楷体" w:hAnsi="华文楷体"/>
          <w:sz w:val="28"/>
          <w:szCs w:val="28"/>
        </w:rPr>
      </w:pPr>
      <w:r w:rsidRPr="00FB2E55">
        <w:rPr>
          <w:rFonts w:ascii="华文楷体" w:eastAsia="华文楷体" w:hAnsi="华文楷体" w:hint="eastAsia"/>
          <w:sz w:val="28"/>
          <w:szCs w:val="28"/>
        </w:rPr>
        <w:t>那么在很多的经典当中讲到了三摩地</w:t>
      </w:r>
      <w:ins w:id="44" w:author="S-Yansong" w:date="2016-01-06T09:22:00Z">
        <w:r w:rsidR="00747EA4">
          <w:rPr>
            <w:rFonts w:ascii="华文楷体" w:eastAsia="华文楷体" w:hAnsi="华文楷体" w:hint="eastAsia"/>
            <w:sz w:val="28"/>
            <w:szCs w:val="28"/>
          </w:rPr>
          <w:t>它</w:t>
        </w:r>
      </w:ins>
      <w:del w:id="45" w:author="S-Yansong" w:date="2016-01-06T09:22:00Z">
        <w:r w:rsidRPr="00FB2E55" w:rsidDel="00747EA4">
          <w:rPr>
            <w:rFonts w:ascii="华文楷体" w:eastAsia="华文楷体" w:hAnsi="华文楷体" w:hint="eastAsia"/>
            <w:sz w:val="28"/>
            <w:szCs w:val="28"/>
          </w:rPr>
          <w:delText>他</w:delText>
        </w:r>
      </w:del>
      <w:r w:rsidRPr="00FB2E55">
        <w:rPr>
          <w:rFonts w:ascii="华文楷体" w:eastAsia="华文楷体" w:hAnsi="华文楷体" w:hint="eastAsia"/>
          <w:sz w:val="28"/>
          <w:szCs w:val="28"/>
        </w:rPr>
        <w:t>的很多不同分类，《三摩地王经》、《般若经》、还有很多，比如说《佛说无尽义经》等等，在这些当中讲到了很多菩萨的三摩地</w:t>
      </w:r>
      <w:del w:id="46" w:author="S-Yansong" w:date="2016-01-06T09:23:00Z">
        <w:r w:rsidRPr="00FB2E55" w:rsidDel="003410A2">
          <w:rPr>
            <w:rFonts w:ascii="华文楷体" w:eastAsia="华文楷体" w:hAnsi="华文楷体" w:hint="eastAsia"/>
            <w:sz w:val="28"/>
            <w:szCs w:val="28"/>
          </w:rPr>
          <w:delText>，</w:delText>
        </w:r>
      </w:del>
      <w:ins w:id="47" w:author="S-Yansong" w:date="2016-01-06T09:23:00Z">
        <w:r w:rsidR="003410A2">
          <w:rPr>
            <w:rFonts w:ascii="华文楷体" w:eastAsia="华文楷体" w:hAnsi="华文楷体" w:hint="eastAsia"/>
            <w:sz w:val="28"/>
            <w:szCs w:val="28"/>
          </w:rPr>
          <w:t>。</w:t>
        </w:r>
      </w:ins>
      <w:r w:rsidRPr="00FB2E55">
        <w:rPr>
          <w:rFonts w:ascii="华文楷体" w:eastAsia="华文楷体" w:hAnsi="华文楷体" w:hint="eastAsia"/>
          <w:sz w:val="28"/>
          <w:szCs w:val="28"/>
        </w:rPr>
        <w:t>辨别诸法等性的三摩地如果安住在这个三摩地当中，就可以完全了知一切万法等性无生的</w:t>
      </w:r>
      <w:del w:id="48" w:author="S-Yansong" w:date="2016-01-06T09:23:00Z">
        <w:r w:rsidRPr="00FB2E55" w:rsidDel="003410A2">
          <w:rPr>
            <w:rFonts w:ascii="华文楷体" w:eastAsia="华文楷体" w:hAnsi="华文楷体" w:hint="eastAsia"/>
            <w:sz w:val="28"/>
            <w:szCs w:val="28"/>
          </w:rPr>
          <w:delText>这个</w:delText>
        </w:r>
      </w:del>
      <w:proofErr w:type="gramStart"/>
      <w:ins w:id="49" w:author="S-Yansong" w:date="2016-01-06T09:23:00Z">
        <w:r w:rsidR="003410A2" w:rsidRPr="00FB2E55">
          <w:rPr>
            <w:rFonts w:ascii="华文楷体" w:eastAsia="华文楷体" w:hAnsi="华文楷体" w:hint="eastAsia"/>
            <w:sz w:val="28"/>
            <w:szCs w:val="28"/>
          </w:rPr>
          <w:t>这</w:t>
        </w:r>
        <w:r w:rsidR="003410A2">
          <w:rPr>
            <w:rFonts w:ascii="华文楷体" w:eastAsia="华文楷体" w:hAnsi="华文楷体" w:hint="eastAsia"/>
            <w:sz w:val="28"/>
            <w:szCs w:val="28"/>
          </w:rPr>
          <w:t>样</w:t>
        </w:r>
      </w:ins>
      <w:r w:rsidRPr="00FB2E55">
        <w:rPr>
          <w:rFonts w:ascii="华文楷体" w:eastAsia="华文楷体" w:hAnsi="华文楷体" w:hint="eastAsia"/>
          <w:sz w:val="28"/>
          <w:szCs w:val="28"/>
        </w:rPr>
        <w:t>道理</w:t>
      </w:r>
      <w:proofErr w:type="gramEnd"/>
      <w:del w:id="50" w:author="S-Yansong" w:date="2016-01-06T09:23:00Z">
        <w:r w:rsidRPr="00FB2E55" w:rsidDel="003410A2">
          <w:rPr>
            <w:rFonts w:ascii="华文楷体" w:eastAsia="华文楷体" w:hAnsi="华文楷体" w:hint="eastAsia"/>
            <w:sz w:val="28"/>
            <w:szCs w:val="28"/>
          </w:rPr>
          <w:delText>，</w:delText>
        </w:r>
      </w:del>
      <w:ins w:id="51" w:author="S-Yansong" w:date="2016-01-06T09:23:00Z">
        <w:r w:rsidR="003410A2">
          <w:rPr>
            <w:rFonts w:ascii="华文楷体" w:eastAsia="华文楷体" w:hAnsi="华文楷体" w:hint="eastAsia"/>
            <w:sz w:val="28"/>
            <w:szCs w:val="28"/>
          </w:rPr>
          <w:t>。</w:t>
        </w:r>
      </w:ins>
      <w:r w:rsidRPr="00FB2E55">
        <w:rPr>
          <w:rFonts w:ascii="华文楷体" w:eastAsia="华文楷体" w:hAnsi="华文楷体" w:hint="eastAsia"/>
          <w:sz w:val="28"/>
          <w:szCs w:val="28"/>
        </w:rPr>
        <w:t>所以依靠辨别诸法等性的三摩地等等</w:t>
      </w:r>
      <w:ins w:id="52" w:author="S-Yansong" w:date="2016-01-06T09:23:00Z">
        <w:r w:rsidR="003410A2">
          <w:rPr>
            <w:rFonts w:ascii="华文楷体" w:eastAsia="华文楷体" w:hAnsi="华文楷体" w:hint="eastAsia"/>
            <w:sz w:val="28"/>
            <w:szCs w:val="28"/>
          </w:rPr>
          <w:t>，</w:t>
        </w:r>
      </w:ins>
      <w:r w:rsidRPr="00FB2E55">
        <w:rPr>
          <w:rFonts w:ascii="华文楷体" w:eastAsia="华文楷体" w:hAnsi="华文楷体" w:hint="eastAsia"/>
          <w:sz w:val="28"/>
          <w:szCs w:val="28"/>
        </w:rPr>
        <w:t>这些菩萨三摩地所产生的没有</w:t>
      </w:r>
      <w:proofErr w:type="gramStart"/>
      <w:r w:rsidRPr="00FB2E55">
        <w:rPr>
          <w:rFonts w:ascii="华文楷体" w:eastAsia="华文楷体" w:hAnsi="华文楷体" w:hint="eastAsia"/>
          <w:sz w:val="28"/>
          <w:szCs w:val="28"/>
        </w:rPr>
        <w:t>分别垢染的</w:t>
      </w:r>
      <w:proofErr w:type="gramEnd"/>
      <w:r w:rsidRPr="00FB2E55">
        <w:rPr>
          <w:rFonts w:ascii="华文楷体" w:eastAsia="华文楷体" w:hAnsi="华文楷体" w:hint="eastAsia"/>
          <w:sz w:val="28"/>
          <w:szCs w:val="28"/>
        </w:rPr>
        <w:t>智慧就可以通达万法都是无实质，万法都是等性空性的</w:t>
      </w:r>
      <w:del w:id="53" w:author="S-Yansong" w:date="2016-01-05T10:27:00Z">
        <w:r w:rsidRPr="00FB2E55" w:rsidDel="00A808D1">
          <w:rPr>
            <w:rFonts w:ascii="华文楷体" w:eastAsia="华文楷体" w:hAnsi="华文楷体" w:hint="eastAsia"/>
            <w:sz w:val="28"/>
            <w:szCs w:val="28"/>
          </w:rPr>
          <w:delText>，</w:delText>
        </w:r>
      </w:del>
      <w:ins w:id="54" w:author="S-Yansong" w:date="2016-01-05T10:27:00Z">
        <w:r w:rsidR="00A808D1">
          <w:rPr>
            <w:rFonts w:ascii="华文楷体" w:eastAsia="华文楷体" w:hAnsi="华文楷体" w:hint="eastAsia"/>
            <w:sz w:val="28"/>
            <w:szCs w:val="28"/>
          </w:rPr>
          <w:t>。</w:t>
        </w:r>
      </w:ins>
    </w:p>
    <w:p w:rsidR="00A47CC2" w:rsidDel="00A47CC2" w:rsidRDefault="00FB2E55" w:rsidP="00A47CC2">
      <w:pPr>
        <w:ind w:firstLine="570"/>
        <w:rPr>
          <w:del w:id="55" w:author="S-Yansong" w:date="2016-01-05T10:30:00Z"/>
          <w:moveTo w:id="56" w:author="S-Yansong" w:date="2016-01-05T10:29:00Z"/>
          <w:rFonts w:ascii="华文楷体" w:eastAsia="华文楷体" w:hAnsi="华文楷体"/>
          <w:sz w:val="28"/>
          <w:szCs w:val="28"/>
        </w:rPr>
      </w:pPr>
      <w:r w:rsidRPr="00FB2E55">
        <w:rPr>
          <w:rFonts w:ascii="华文楷体" w:eastAsia="华文楷体" w:hAnsi="华文楷体" w:hint="eastAsia"/>
          <w:sz w:val="28"/>
          <w:szCs w:val="28"/>
        </w:rPr>
        <w:t>那么如果通达万法如芭蕉树一样根本无所得的话，一切增益的种子就没办法发芽了</w:t>
      </w:r>
      <w:del w:id="57" w:author="S-Yansong" w:date="2016-01-05T10:28:00Z">
        <w:r w:rsidRPr="00FB2E55" w:rsidDel="00704BA4">
          <w:rPr>
            <w:rFonts w:ascii="华文楷体" w:eastAsia="华文楷体" w:hAnsi="华文楷体" w:hint="eastAsia"/>
            <w:sz w:val="28"/>
            <w:szCs w:val="28"/>
          </w:rPr>
          <w:delText>，</w:delText>
        </w:r>
      </w:del>
      <w:ins w:id="58" w:author="S-Yansong" w:date="2016-01-05T10:28:00Z">
        <w:r w:rsidR="00704BA4">
          <w:rPr>
            <w:rFonts w:ascii="华文楷体" w:eastAsia="华文楷体" w:hAnsi="华文楷体" w:hint="eastAsia"/>
            <w:sz w:val="28"/>
            <w:szCs w:val="28"/>
          </w:rPr>
          <w:t>。</w:t>
        </w:r>
      </w:ins>
      <w:r w:rsidRPr="00FB2E55">
        <w:rPr>
          <w:rFonts w:ascii="华文楷体" w:eastAsia="华文楷体" w:hAnsi="华文楷体" w:hint="eastAsia"/>
          <w:sz w:val="28"/>
          <w:szCs w:val="28"/>
        </w:rPr>
        <w:t>如果说他的修行还没有圆满的话，相续当中还存在增益的种子，那么这个增益的种子在凡夫人的相续当中，它是会起作用的，它会生根发芽</w:t>
      </w:r>
      <w:del w:id="59" w:author="S-Yansong" w:date="2016-01-05T10:28:00Z">
        <w:r w:rsidRPr="00FB2E55" w:rsidDel="00704BA4">
          <w:rPr>
            <w:rFonts w:ascii="华文楷体" w:eastAsia="华文楷体" w:hAnsi="华文楷体" w:hint="eastAsia"/>
            <w:sz w:val="28"/>
            <w:szCs w:val="28"/>
          </w:rPr>
          <w:delText>，</w:delText>
        </w:r>
      </w:del>
      <w:ins w:id="60" w:author="S-Yansong" w:date="2016-01-05T10:28:00Z">
        <w:r w:rsidR="00704BA4">
          <w:rPr>
            <w:rFonts w:ascii="华文楷体" w:eastAsia="华文楷体" w:hAnsi="华文楷体" w:hint="eastAsia"/>
            <w:sz w:val="28"/>
            <w:szCs w:val="28"/>
          </w:rPr>
          <w:t>。</w:t>
        </w:r>
      </w:ins>
      <w:r w:rsidRPr="00FB2E55">
        <w:rPr>
          <w:rFonts w:ascii="华文楷体" w:eastAsia="华文楷体" w:hAnsi="华文楷体" w:hint="eastAsia"/>
          <w:sz w:val="28"/>
          <w:szCs w:val="28"/>
        </w:rPr>
        <w:t>为什么呢</w:t>
      </w:r>
      <w:del w:id="61" w:author="S-Yansong" w:date="2016-01-05T10:28:00Z">
        <w:r w:rsidRPr="00FB2E55" w:rsidDel="00704BA4">
          <w:rPr>
            <w:rFonts w:ascii="华文楷体" w:eastAsia="华文楷体" w:hAnsi="华文楷体" w:hint="eastAsia"/>
            <w:sz w:val="28"/>
            <w:szCs w:val="28"/>
          </w:rPr>
          <w:delText>，</w:delText>
        </w:r>
      </w:del>
      <w:ins w:id="62" w:author="S-Yansong" w:date="2016-01-05T10:28:00Z">
        <w:r w:rsidR="00704BA4">
          <w:rPr>
            <w:rFonts w:ascii="华文楷体" w:eastAsia="华文楷体" w:hAnsi="华文楷体" w:hint="eastAsia"/>
            <w:sz w:val="28"/>
            <w:szCs w:val="28"/>
          </w:rPr>
          <w:t>？</w:t>
        </w:r>
      </w:ins>
      <w:r w:rsidRPr="00FB2E55">
        <w:rPr>
          <w:rFonts w:ascii="华文楷体" w:eastAsia="华文楷体" w:hAnsi="华文楷体" w:hint="eastAsia"/>
          <w:sz w:val="28"/>
          <w:szCs w:val="28"/>
        </w:rPr>
        <w:t>原因就是众生没有通达</w:t>
      </w:r>
      <w:proofErr w:type="gramStart"/>
      <w:r w:rsidRPr="00FB2E55">
        <w:rPr>
          <w:rFonts w:ascii="华文楷体" w:eastAsia="华文楷体" w:hAnsi="华文楷体" w:hint="eastAsia"/>
          <w:sz w:val="28"/>
          <w:szCs w:val="28"/>
        </w:rPr>
        <w:t>万法空性</w:t>
      </w:r>
      <w:proofErr w:type="gramEnd"/>
      <w:r w:rsidRPr="00FB2E55">
        <w:rPr>
          <w:rFonts w:ascii="华文楷体" w:eastAsia="华文楷体" w:hAnsi="华文楷体" w:hint="eastAsia"/>
          <w:sz w:val="28"/>
          <w:szCs w:val="28"/>
        </w:rPr>
        <w:t>的智慧</w:t>
      </w:r>
      <w:del w:id="63" w:author="S-Yansong" w:date="2016-01-05T10:28:00Z">
        <w:r w:rsidRPr="00FB2E55" w:rsidDel="00382656">
          <w:rPr>
            <w:rFonts w:ascii="华文楷体" w:eastAsia="华文楷体" w:hAnsi="华文楷体" w:hint="eastAsia"/>
            <w:sz w:val="28"/>
            <w:szCs w:val="28"/>
          </w:rPr>
          <w:delText>，</w:delText>
        </w:r>
      </w:del>
      <w:ins w:id="64" w:author="S-Yansong" w:date="2016-01-06T09:24:00Z">
        <w:r w:rsidR="00EA4450">
          <w:rPr>
            <w:rFonts w:ascii="华文楷体" w:eastAsia="华文楷体" w:hAnsi="华文楷体" w:hint="eastAsia"/>
            <w:sz w:val="28"/>
            <w:szCs w:val="28"/>
          </w:rPr>
          <w:t>，</w:t>
        </w:r>
      </w:ins>
      <w:r w:rsidRPr="00FB2E55">
        <w:rPr>
          <w:rFonts w:ascii="华文楷体" w:eastAsia="华文楷体" w:hAnsi="华文楷体" w:hint="eastAsia"/>
          <w:sz w:val="28"/>
          <w:szCs w:val="28"/>
        </w:rPr>
        <w:t>所以这种分别心就</w:t>
      </w:r>
      <w:del w:id="65" w:author="S-Yansong" w:date="2016-01-06T09:24:00Z">
        <w:r w:rsidRPr="00FB2E55" w:rsidDel="003410A2">
          <w:rPr>
            <w:rFonts w:ascii="华文楷体" w:eastAsia="华文楷体" w:hAnsi="华文楷体" w:hint="eastAsia"/>
            <w:sz w:val="28"/>
            <w:szCs w:val="28"/>
          </w:rPr>
          <w:delText>好象</w:delText>
        </w:r>
      </w:del>
      <w:ins w:id="66" w:author="S-Yansong" w:date="2016-01-06T09:24:00Z">
        <w:r w:rsidR="003410A2" w:rsidRPr="00FB2E55">
          <w:rPr>
            <w:rFonts w:ascii="华文楷体" w:eastAsia="华文楷体" w:hAnsi="华文楷体" w:hint="eastAsia"/>
            <w:sz w:val="28"/>
            <w:szCs w:val="28"/>
          </w:rPr>
          <w:t>好</w:t>
        </w:r>
        <w:r w:rsidR="003410A2">
          <w:rPr>
            <w:rFonts w:ascii="华文楷体" w:eastAsia="华文楷体" w:hAnsi="华文楷体" w:hint="eastAsia"/>
            <w:sz w:val="28"/>
            <w:szCs w:val="28"/>
          </w:rPr>
          <w:t>像</w:t>
        </w:r>
      </w:ins>
      <w:r w:rsidRPr="00FB2E55">
        <w:rPr>
          <w:rFonts w:ascii="华文楷体" w:eastAsia="华文楷体" w:hAnsi="华文楷体" w:hint="eastAsia"/>
          <w:sz w:val="28"/>
          <w:szCs w:val="28"/>
        </w:rPr>
        <w:t>水一样可以滋润灌溉增益的种子</w:t>
      </w:r>
      <w:del w:id="67" w:author="S-Yansong" w:date="2016-01-06T09:24:00Z">
        <w:r w:rsidRPr="00FB2E55" w:rsidDel="00EA4450">
          <w:rPr>
            <w:rFonts w:ascii="华文楷体" w:eastAsia="华文楷体" w:hAnsi="华文楷体" w:hint="eastAsia"/>
            <w:sz w:val="28"/>
            <w:szCs w:val="28"/>
          </w:rPr>
          <w:delText>，</w:delText>
        </w:r>
      </w:del>
      <w:ins w:id="68" w:author="S-Yansong" w:date="2016-01-06T09:24:00Z">
        <w:r w:rsidR="00EA4450">
          <w:rPr>
            <w:rFonts w:ascii="华文楷体" w:eastAsia="华文楷体" w:hAnsi="华文楷体" w:hint="eastAsia"/>
            <w:sz w:val="28"/>
            <w:szCs w:val="28"/>
          </w:rPr>
          <w:t>。</w:t>
        </w:r>
      </w:ins>
      <w:r w:rsidRPr="00FB2E55">
        <w:rPr>
          <w:rFonts w:ascii="华文楷体" w:eastAsia="华文楷体" w:hAnsi="华文楷体" w:hint="eastAsia"/>
          <w:sz w:val="28"/>
          <w:szCs w:val="28"/>
        </w:rPr>
        <w:t>菩萨他相续中增益的种子虽然还没有完全消尽，他修行没有到量，他完全还未消尽，但增益的种子不会发芽了</w:t>
      </w:r>
      <w:del w:id="69" w:author="S-Yansong" w:date="2016-01-06T09:24:00Z">
        <w:r w:rsidRPr="00FB2E55" w:rsidDel="00EA4450">
          <w:rPr>
            <w:rFonts w:ascii="华文楷体" w:eastAsia="华文楷体" w:hAnsi="华文楷体" w:hint="eastAsia"/>
            <w:sz w:val="28"/>
            <w:szCs w:val="28"/>
          </w:rPr>
          <w:delText>，</w:delText>
        </w:r>
      </w:del>
      <w:ins w:id="70" w:author="S-Yansong" w:date="2016-01-06T09:24:00Z">
        <w:r w:rsidR="00EA4450">
          <w:rPr>
            <w:rFonts w:ascii="华文楷体" w:eastAsia="华文楷体" w:hAnsi="华文楷体" w:hint="eastAsia"/>
            <w:sz w:val="28"/>
            <w:szCs w:val="28"/>
          </w:rPr>
          <w:t>。</w:t>
        </w:r>
      </w:ins>
      <w:r w:rsidRPr="00FB2E55">
        <w:rPr>
          <w:rFonts w:ascii="华文楷体" w:eastAsia="华文楷体" w:hAnsi="华文楷体" w:hint="eastAsia"/>
          <w:sz w:val="28"/>
          <w:szCs w:val="28"/>
        </w:rPr>
        <w:t>修行到一定程度的时候，这样增益的种子，连种子本身彻底灭尽，</w:t>
      </w:r>
      <w:del w:id="71" w:author="S-Yansong" w:date="2016-01-05T10:29:00Z">
        <w:r w:rsidRPr="00FB2E55" w:rsidDel="003239C9">
          <w:rPr>
            <w:rFonts w:ascii="华文楷体" w:eastAsia="华文楷体" w:hAnsi="华文楷体" w:hint="eastAsia"/>
            <w:sz w:val="28"/>
            <w:szCs w:val="28"/>
          </w:rPr>
          <w:delText>象</w:delText>
        </w:r>
      </w:del>
      <w:ins w:id="72" w:author="S-Yansong" w:date="2016-01-05T10:29:00Z">
        <w:r w:rsidR="003239C9">
          <w:rPr>
            <w:rFonts w:ascii="华文楷体" w:eastAsia="华文楷体" w:hAnsi="华文楷体" w:hint="eastAsia"/>
            <w:sz w:val="28"/>
            <w:szCs w:val="28"/>
          </w:rPr>
          <w:t>像</w:t>
        </w:r>
      </w:ins>
      <w:r w:rsidRPr="00FB2E55">
        <w:rPr>
          <w:rFonts w:ascii="华文楷体" w:eastAsia="华文楷体" w:hAnsi="华文楷体" w:hint="eastAsia"/>
          <w:sz w:val="28"/>
          <w:szCs w:val="28"/>
        </w:rPr>
        <w:t>这样的话就达到了一切万法究竟的实相了</w:t>
      </w:r>
      <w:del w:id="73" w:author="S-Yansong" w:date="2016-01-06T09:24:00Z">
        <w:r w:rsidRPr="00FB2E55" w:rsidDel="00EA4450">
          <w:rPr>
            <w:rFonts w:ascii="华文楷体" w:eastAsia="华文楷体" w:hAnsi="华文楷体" w:hint="eastAsia"/>
            <w:sz w:val="28"/>
            <w:szCs w:val="28"/>
          </w:rPr>
          <w:delText>，</w:delText>
        </w:r>
      </w:del>
      <w:ins w:id="74" w:author="S-Yansong" w:date="2016-01-06T09:24:00Z">
        <w:r w:rsidR="00EA4450">
          <w:rPr>
            <w:rFonts w:ascii="华文楷体" w:eastAsia="华文楷体" w:hAnsi="华文楷体" w:hint="eastAsia"/>
            <w:sz w:val="28"/>
            <w:szCs w:val="28"/>
          </w:rPr>
          <w:t>。</w:t>
        </w:r>
      </w:ins>
      <w:moveToRangeStart w:id="75" w:author="S-Yansong" w:date="2016-01-05T10:29:00Z" w:name="move439753126"/>
      <w:moveTo w:id="76" w:author="S-Yansong" w:date="2016-01-05T10:29:00Z">
        <w:r w:rsidR="00A47CC2" w:rsidRPr="00FB2E55">
          <w:rPr>
            <w:rFonts w:ascii="华文楷体" w:eastAsia="华文楷体" w:hAnsi="华文楷体" w:hint="eastAsia"/>
            <w:sz w:val="28"/>
            <w:szCs w:val="28"/>
          </w:rPr>
          <w:t>这段话的意思是这样说如果依靠殊胜的智慧的话是完全可以消尽实质，这样了知一切万法，了知一</w:t>
        </w:r>
        <w:r w:rsidR="00A47CC2" w:rsidRPr="00FB2E55">
          <w:rPr>
            <w:rFonts w:ascii="华文楷体" w:eastAsia="华文楷体" w:hAnsi="华文楷体" w:hint="eastAsia"/>
            <w:sz w:val="28"/>
            <w:szCs w:val="28"/>
          </w:rPr>
          <w:lastRenderedPageBreak/>
          <w:t>切</w:t>
        </w:r>
        <w:proofErr w:type="gramStart"/>
        <w:r w:rsidR="00A47CC2" w:rsidRPr="00FB2E55">
          <w:rPr>
            <w:rFonts w:ascii="华文楷体" w:eastAsia="华文楷体" w:hAnsi="华文楷体" w:hint="eastAsia"/>
            <w:sz w:val="28"/>
            <w:szCs w:val="28"/>
          </w:rPr>
          <w:t>万法空性</w:t>
        </w:r>
        <w:proofErr w:type="gramEnd"/>
        <w:r w:rsidR="00A47CC2" w:rsidRPr="00FB2E55">
          <w:rPr>
            <w:rFonts w:ascii="华文楷体" w:eastAsia="华文楷体" w:hAnsi="华文楷体" w:hint="eastAsia"/>
            <w:sz w:val="28"/>
            <w:szCs w:val="28"/>
          </w:rPr>
          <w:t>的因有很大作用的。</w:t>
        </w:r>
      </w:moveTo>
    </w:p>
    <w:moveToRangeEnd w:id="75"/>
    <w:p w:rsidR="00FB2E55" w:rsidRPr="00A47CC2" w:rsidDel="00A47CC2" w:rsidRDefault="00FB2E55">
      <w:pPr>
        <w:rPr>
          <w:del w:id="77" w:author="S-Yansong" w:date="2016-01-05T10:29:00Z"/>
          <w:rFonts w:ascii="华文楷体" w:eastAsia="华文楷体" w:hAnsi="华文楷体"/>
          <w:sz w:val="28"/>
          <w:szCs w:val="28"/>
        </w:rPr>
        <w:pPrChange w:id="78" w:author="S-Yansong" w:date="2016-01-05T10:30:00Z">
          <w:pPr>
            <w:ind w:firstLine="570"/>
          </w:pPr>
        </w:pPrChange>
      </w:pPr>
    </w:p>
    <w:p w:rsidR="00A47CC2" w:rsidRDefault="00FB2E55" w:rsidP="00A47CC2">
      <w:pPr>
        <w:ind w:firstLine="570"/>
        <w:rPr>
          <w:ins w:id="79" w:author="S-Yansong" w:date="2016-01-05T10:30:00Z"/>
          <w:rFonts w:ascii="华文楷体" w:eastAsia="华文楷体" w:hAnsi="华文楷体"/>
          <w:sz w:val="28"/>
          <w:szCs w:val="28"/>
        </w:rPr>
      </w:pPr>
      <w:moveFromRangeStart w:id="80" w:author="S-Yansong" w:date="2016-01-05T10:29:00Z" w:name="move439753126"/>
      <w:moveFrom w:id="81" w:author="S-Yansong" w:date="2016-01-05T10:29:00Z">
        <w:r w:rsidRPr="00FB2E55" w:rsidDel="00A47CC2">
          <w:rPr>
            <w:rFonts w:ascii="华文楷体" w:eastAsia="华文楷体" w:hAnsi="华文楷体" w:hint="eastAsia"/>
            <w:sz w:val="28"/>
            <w:szCs w:val="28"/>
          </w:rPr>
          <w:t>这段话的意思是这样说如果依靠殊胜的智慧的话是完全可以消尽实质，这样了知一切万法，了知一切万法空性的因有很大作用的。</w:t>
        </w:r>
      </w:moveFrom>
      <w:moveFromRangeEnd w:id="80"/>
    </w:p>
    <w:p w:rsidR="006D2019" w:rsidRPr="006D2019" w:rsidRDefault="006D2019" w:rsidP="00A47CC2">
      <w:pPr>
        <w:ind w:firstLine="570"/>
        <w:rPr>
          <w:ins w:id="82" w:author="S-Yansong" w:date="2016-01-05T10:30:00Z"/>
          <w:rFonts w:asciiTheme="minorEastAsia" w:hAnsiTheme="minorEastAsia"/>
          <w:sz w:val="28"/>
          <w:szCs w:val="28"/>
          <w:rPrChange w:id="83" w:author="S-Yansong" w:date="2016-01-05T10:30:00Z">
            <w:rPr>
              <w:ins w:id="84" w:author="S-Yansong" w:date="2016-01-05T10:30:00Z"/>
              <w:rFonts w:ascii="华文楷体" w:eastAsia="华文楷体" w:hAnsi="华文楷体"/>
              <w:sz w:val="28"/>
              <w:szCs w:val="28"/>
            </w:rPr>
          </w:rPrChange>
        </w:rPr>
      </w:pPr>
      <w:ins w:id="85" w:author="S-Yansong" w:date="2016-01-05T10:30:00Z">
        <w:r w:rsidRPr="006D2019">
          <w:rPr>
            <w:rFonts w:asciiTheme="minorEastAsia" w:hAnsiTheme="minorEastAsia" w:hint="eastAsia"/>
            <w:sz w:val="28"/>
            <w:szCs w:val="28"/>
            <w:rPrChange w:id="86" w:author="S-Yansong" w:date="2016-01-05T10:30:00Z">
              <w:rPr>
                <w:rFonts w:ascii="华文楷体" w:eastAsia="华文楷体" w:hAnsi="华文楷体" w:hint="eastAsia"/>
                <w:sz w:val="28"/>
                <w:szCs w:val="28"/>
              </w:rPr>
            </w:rPrChange>
          </w:rPr>
          <w:t>【</w:t>
        </w:r>
      </w:ins>
      <w:r w:rsidR="00FB2E55" w:rsidRPr="006D2019">
        <w:rPr>
          <w:rFonts w:asciiTheme="minorEastAsia" w:hAnsiTheme="minorEastAsia" w:hint="eastAsia"/>
          <w:sz w:val="28"/>
          <w:szCs w:val="28"/>
          <w:rPrChange w:id="87" w:author="S-Yansong" w:date="2016-01-05T10:30:00Z">
            <w:rPr>
              <w:rFonts w:ascii="华文楷体" w:eastAsia="华文楷体" w:hAnsi="华文楷体" w:hint="eastAsia"/>
              <w:sz w:val="28"/>
              <w:szCs w:val="28"/>
            </w:rPr>
          </w:rPrChange>
        </w:rPr>
        <w:t>正如《大悲经》中所说</w:t>
      </w:r>
      <w:r w:rsidR="00FB2E55" w:rsidRPr="006D2019">
        <w:rPr>
          <w:rFonts w:asciiTheme="minorEastAsia" w:hAnsiTheme="minorEastAsia"/>
          <w:sz w:val="28"/>
          <w:szCs w:val="28"/>
          <w:rPrChange w:id="88" w:author="S-Yansong" w:date="2016-01-05T10:30:00Z">
            <w:rPr>
              <w:rFonts w:ascii="华文楷体" w:eastAsia="华文楷体" w:hAnsi="华文楷体"/>
              <w:sz w:val="28"/>
              <w:szCs w:val="28"/>
            </w:rPr>
          </w:rPrChange>
        </w:rPr>
        <w:t xml:space="preserve">:“如于湿性芭蕉树,求精华者渐剖析,然内与外无实质, </w:t>
      </w:r>
      <w:r w:rsidR="00FB2E55" w:rsidRPr="006D2019">
        <w:rPr>
          <w:rFonts w:asciiTheme="minorEastAsia" w:hAnsiTheme="minorEastAsia" w:hint="eastAsia"/>
          <w:sz w:val="28"/>
          <w:szCs w:val="28"/>
          <w:rPrChange w:id="89" w:author="S-Yansong" w:date="2016-01-05T10:30:00Z">
            <w:rPr>
              <w:rFonts w:ascii="华文楷体" w:eastAsia="华文楷体" w:hAnsi="华文楷体" w:hint="eastAsia"/>
              <w:sz w:val="28"/>
              <w:szCs w:val="28"/>
            </w:rPr>
          </w:rPrChange>
        </w:rPr>
        <w:t>一切诸法如是观……”。</w:t>
      </w:r>
      <w:ins w:id="90" w:author="S-Yansong" w:date="2016-01-05T10:30:00Z">
        <w:r w:rsidRPr="006D2019">
          <w:rPr>
            <w:rFonts w:asciiTheme="minorEastAsia" w:hAnsiTheme="minorEastAsia" w:hint="eastAsia"/>
            <w:sz w:val="28"/>
            <w:szCs w:val="28"/>
            <w:rPrChange w:id="91" w:author="S-Yansong" w:date="2016-01-05T10:30:00Z">
              <w:rPr>
                <w:rFonts w:ascii="华文楷体" w:eastAsia="华文楷体" w:hAnsi="华文楷体" w:hint="eastAsia"/>
                <w:sz w:val="28"/>
                <w:szCs w:val="28"/>
              </w:rPr>
            </w:rPrChange>
          </w:rPr>
          <w:t>】</w:t>
        </w:r>
      </w:ins>
    </w:p>
    <w:p w:rsidR="00AE4DC4" w:rsidRDefault="00FB2E55" w:rsidP="00A47CC2">
      <w:pPr>
        <w:ind w:firstLine="570"/>
        <w:rPr>
          <w:ins w:id="92" w:author="S-Yansong" w:date="2016-01-05T10:33:00Z"/>
          <w:rFonts w:ascii="华文楷体" w:eastAsia="华文楷体" w:hAnsi="华文楷体"/>
          <w:sz w:val="28"/>
          <w:szCs w:val="28"/>
        </w:rPr>
      </w:pPr>
      <w:r w:rsidRPr="00FB2E55">
        <w:rPr>
          <w:rFonts w:ascii="华文楷体" w:eastAsia="华文楷体" w:hAnsi="华文楷体" w:hint="eastAsia"/>
          <w:sz w:val="28"/>
          <w:szCs w:val="28"/>
        </w:rPr>
        <w:t>那么在这个《大悲经》中就讲到了，</w:t>
      </w:r>
      <w:ins w:id="93" w:author="S-Yansong" w:date="2016-01-05T10:33:00Z">
        <w:r w:rsidR="00AE4DC4">
          <w:rPr>
            <w:rFonts w:ascii="华文楷体" w:eastAsia="华文楷体" w:hAnsi="华文楷体" w:hint="eastAsia"/>
            <w:sz w:val="28"/>
            <w:szCs w:val="28"/>
          </w:rPr>
          <w:t>“</w:t>
        </w:r>
      </w:ins>
      <w:r w:rsidRPr="00FB2E55">
        <w:rPr>
          <w:rFonts w:ascii="华文楷体" w:eastAsia="华文楷体" w:hAnsi="华文楷体" w:hint="eastAsia"/>
          <w:sz w:val="28"/>
          <w:szCs w:val="28"/>
        </w:rPr>
        <w:t>如于湿性芭蕉树</w:t>
      </w:r>
      <w:del w:id="94" w:author="S-Yansong" w:date="2016-01-05T10:32:00Z">
        <w:r w:rsidRPr="00FB2E55" w:rsidDel="00AA37AF">
          <w:rPr>
            <w:rFonts w:ascii="华文楷体" w:eastAsia="华文楷体" w:hAnsi="华文楷体" w:hint="eastAsia"/>
            <w:sz w:val="28"/>
            <w:szCs w:val="28"/>
          </w:rPr>
          <w:delText>，</w:delText>
        </w:r>
      </w:del>
      <w:ins w:id="95" w:author="S-Yansong" w:date="2016-01-05T10:33:00Z">
        <w:r w:rsidR="00AE4DC4">
          <w:rPr>
            <w:rFonts w:ascii="华文楷体" w:eastAsia="华文楷体" w:hAnsi="华文楷体" w:hint="eastAsia"/>
            <w:sz w:val="28"/>
            <w:szCs w:val="28"/>
          </w:rPr>
          <w:t>”</w:t>
        </w:r>
      </w:ins>
      <w:ins w:id="96" w:author="S-Yansong" w:date="2016-01-05T10:32:00Z">
        <w:r w:rsidR="00AE4DC4">
          <w:rPr>
            <w:rFonts w:ascii="华文楷体" w:eastAsia="华文楷体" w:hAnsi="华文楷体" w:hint="eastAsia"/>
            <w:sz w:val="28"/>
            <w:szCs w:val="28"/>
          </w:rPr>
          <w:t>，</w:t>
        </w:r>
      </w:ins>
      <w:r w:rsidRPr="00FB2E55">
        <w:rPr>
          <w:rFonts w:ascii="华文楷体" w:eastAsia="华文楷体" w:hAnsi="华文楷体" w:hint="eastAsia"/>
          <w:sz w:val="28"/>
          <w:szCs w:val="28"/>
        </w:rPr>
        <w:t>那么南方就很多芭蕉树，外表看的时候也是湿漉漉的感觉，很滑，很湿的这样</w:t>
      </w:r>
      <w:proofErr w:type="gramStart"/>
      <w:r w:rsidRPr="00FB2E55">
        <w:rPr>
          <w:rFonts w:ascii="华文楷体" w:eastAsia="华文楷体" w:hAnsi="华文楷体" w:hint="eastAsia"/>
          <w:sz w:val="28"/>
          <w:szCs w:val="28"/>
        </w:rPr>
        <w:t>一</w:t>
      </w:r>
      <w:proofErr w:type="gramEnd"/>
      <w:r w:rsidRPr="00FB2E55">
        <w:rPr>
          <w:rFonts w:ascii="华文楷体" w:eastAsia="华文楷体" w:hAnsi="华文楷体" w:hint="eastAsia"/>
          <w:sz w:val="28"/>
          <w:szCs w:val="28"/>
        </w:rPr>
        <w:t>种树，外表看起来很高大</w:t>
      </w:r>
      <w:ins w:id="97" w:author="S-Yansong" w:date="2016-01-06T09:25:00Z">
        <w:r w:rsidR="006B15E9">
          <w:rPr>
            <w:rFonts w:ascii="华文楷体" w:eastAsia="华文楷体" w:hAnsi="华文楷体" w:hint="eastAsia"/>
            <w:sz w:val="28"/>
            <w:szCs w:val="28"/>
          </w:rPr>
          <w:t>、</w:t>
        </w:r>
      </w:ins>
      <w:r w:rsidRPr="00FB2E55">
        <w:rPr>
          <w:rFonts w:ascii="华文楷体" w:eastAsia="华文楷体" w:hAnsi="华文楷体" w:hint="eastAsia"/>
          <w:sz w:val="28"/>
          <w:szCs w:val="28"/>
        </w:rPr>
        <w:t>很坚挺的</w:t>
      </w:r>
      <w:proofErr w:type="gramStart"/>
      <w:r w:rsidRPr="00FB2E55">
        <w:rPr>
          <w:rFonts w:ascii="华文楷体" w:eastAsia="华文楷体" w:hAnsi="华文楷体" w:hint="eastAsia"/>
          <w:sz w:val="28"/>
          <w:szCs w:val="28"/>
        </w:rPr>
        <w:t>一</w:t>
      </w:r>
      <w:proofErr w:type="gramEnd"/>
      <w:r w:rsidRPr="00FB2E55">
        <w:rPr>
          <w:rFonts w:ascii="华文楷体" w:eastAsia="华文楷体" w:hAnsi="华文楷体" w:hint="eastAsia"/>
          <w:sz w:val="28"/>
          <w:szCs w:val="28"/>
        </w:rPr>
        <w:t>种树</w:t>
      </w:r>
      <w:del w:id="98" w:author="S-Yansong" w:date="2016-01-05T10:32:00Z">
        <w:r w:rsidRPr="00FB2E55" w:rsidDel="00AA37AF">
          <w:rPr>
            <w:rFonts w:ascii="华文楷体" w:eastAsia="华文楷体" w:hAnsi="华文楷体" w:hint="eastAsia"/>
            <w:sz w:val="28"/>
            <w:szCs w:val="28"/>
          </w:rPr>
          <w:delText>，</w:delText>
        </w:r>
      </w:del>
      <w:ins w:id="99" w:author="S-Yansong" w:date="2016-01-05T10:32:00Z">
        <w:r w:rsidR="00AA37AF">
          <w:rPr>
            <w:rFonts w:ascii="华文楷体" w:eastAsia="华文楷体" w:hAnsi="华文楷体" w:hint="eastAsia"/>
            <w:sz w:val="28"/>
            <w:szCs w:val="28"/>
          </w:rPr>
          <w:t>。</w:t>
        </w:r>
      </w:ins>
      <w:r w:rsidRPr="00FB2E55">
        <w:rPr>
          <w:rFonts w:ascii="华文楷体" w:eastAsia="华文楷体" w:hAnsi="华文楷体" w:hint="eastAsia"/>
          <w:sz w:val="28"/>
          <w:szCs w:val="28"/>
        </w:rPr>
        <w:t>从外表看起来它似乎里面有一个实有的东西，有一种精华，精华就说似乎是实有存在的，</w:t>
      </w:r>
      <w:del w:id="100" w:author="S-Yansong" w:date="2016-01-05T10:31:00Z">
        <w:r w:rsidRPr="00FB2E55" w:rsidDel="003D5657">
          <w:rPr>
            <w:rFonts w:ascii="华文楷体" w:eastAsia="华文楷体" w:hAnsi="华文楷体" w:hint="eastAsia"/>
            <w:sz w:val="28"/>
            <w:szCs w:val="28"/>
          </w:rPr>
          <w:delText>好象</w:delText>
        </w:r>
      </w:del>
      <w:ins w:id="101" w:author="S-Yansong" w:date="2016-01-05T10:31:00Z">
        <w:r w:rsidR="003D5657" w:rsidRPr="00FB2E55">
          <w:rPr>
            <w:rFonts w:ascii="华文楷体" w:eastAsia="华文楷体" w:hAnsi="华文楷体" w:hint="eastAsia"/>
            <w:sz w:val="28"/>
            <w:szCs w:val="28"/>
          </w:rPr>
          <w:t>好</w:t>
        </w:r>
        <w:r w:rsidR="003D5657">
          <w:rPr>
            <w:rFonts w:ascii="华文楷体" w:eastAsia="华文楷体" w:hAnsi="华文楷体" w:hint="eastAsia"/>
            <w:sz w:val="28"/>
            <w:szCs w:val="28"/>
          </w:rPr>
          <w:t>像</w:t>
        </w:r>
      </w:ins>
      <w:r w:rsidRPr="00FB2E55">
        <w:rPr>
          <w:rFonts w:ascii="华文楷体" w:eastAsia="华文楷体" w:hAnsi="华文楷体" w:hint="eastAsia"/>
          <w:sz w:val="28"/>
          <w:szCs w:val="28"/>
        </w:rPr>
        <w:t>里面是不是有一种坚实的树干等等</w:t>
      </w:r>
      <w:del w:id="102" w:author="S-Yansong" w:date="2016-01-05T10:32:00Z">
        <w:r w:rsidRPr="00FB2E55" w:rsidDel="00AE4DC4">
          <w:rPr>
            <w:rFonts w:ascii="华文楷体" w:eastAsia="华文楷体" w:hAnsi="华文楷体" w:hint="eastAsia"/>
            <w:sz w:val="28"/>
            <w:szCs w:val="28"/>
          </w:rPr>
          <w:delText>，</w:delText>
        </w:r>
      </w:del>
      <w:ins w:id="103" w:author="S-Yansong" w:date="2016-01-05T10:32:00Z">
        <w:r w:rsidR="00AE4DC4">
          <w:rPr>
            <w:rFonts w:ascii="华文楷体" w:eastAsia="华文楷体" w:hAnsi="华文楷体" w:hint="eastAsia"/>
            <w:sz w:val="28"/>
            <w:szCs w:val="28"/>
          </w:rPr>
          <w:t>。</w:t>
        </w:r>
      </w:ins>
    </w:p>
    <w:p w:rsidR="002F4E64" w:rsidRDefault="00AE4DC4" w:rsidP="00A47CC2">
      <w:pPr>
        <w:ind w:firstLine="570"/>
        <w:rPr>
          <w:ins w:id="104" w:author="S-Yansong" w:date="2016-01-05T10:34:00Z"/>
          <w:rFonts w:ascii="华文楷体" w:eastAsia="华文楷体" w:hAnsi="华文楷体"/>
          <w:sz w:val="28"/>
          <w:szCs w:val="28"/>
        </w:rPr>
      </w:pPr>
      <w:ins w:id="105" w:author="S-Yansong" w:date="2016-01-05T10:33:00Z">
        <w:r>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求精华者渐剖析</w:t>
      </w:r>
      <w:ins w:id="106" w:author="S-Yansong" w:date="2016-01-05T10:33:00Z">
        <w:r>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，从外皮开始一层一层的把它剥开，然而剥到最后的时候发现，</w:t>
      </w:r>
      <w:ins w:id="107" w:author="S-Yansong" w:date="2016-01-05T10:33:00Z">
        <w:r>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内与外无实质</w:t>
      </w:r>
      <w:ins w:id="108" w:author="S-Yansong" w:date="2016-01-05T10:33:00Z">
        <w:r>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，外表也是一层一层的皮，湿漉漉的皮而已，剥到里面</w:t>
      </w:r>
      <w:ins w:id="109" w:author="S-Yansong" w:date="2016-01-06T09:25:00Z">
        <w:r w:rsidR="006B15E9">
          <w:rPr>
            <w:rFonts w:ascii="华文楷体" w:eastAsia="华文楷体" w:hAnsi="华文楷体" w:hint="eastAsia"/>
            <w:sz w:val="28"/>
            <w:szCs w:val="28"/>
          </w:rPr>
          <w:t>的时候</w:t>
        </w:r>
      </w:ins>
      <w:r w:rsidR="00FB2E55" w:rsidRPr="00FB2E55">
        <w:rPr>
          <w:rFonts w:ascii="华文楷体" w:eastAsia="华文楷体" w:hAnsi="华文楷体" w:hint="eastAsia"/>
          <w:sz w:val="28"/>
          <w:szCs w:val="28"/>
        </w:rPr>
        <w:t>也只是一层湿漉漉的皮而已</w:t>
      </w:r>
      <w:del w:id="110" w:author="S-Yansong" w:date="2016-01-06T09:25:00Z">
        <w:r w:rsidR="00FB2E55" w:rsidRPr="00FB2E55" w:rsidDel="006B15E9">
          <w:rPr>
            <w:rFonts w:ascii="华文楷体" w:eastAsia="华文楷体" w:hAnsi="华文楷体" w:hint="eastAsia"/>
            <w:sz w:val="28"/>
            <w:szCs w:val="28"/>
          </w:rPr>
          <w:delText>，</w:delText>
        </w:r>
      </w:del>
      <w:ins w:id="111" w:author="S-Yansong" w:date="2016-01-06T09:25:00Z">
        <w:r w:rsidR="006B15E9">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实际上根本找不到一点点精华实质，没有丝毫</w:t>
      </w:r>
      <w:ins w:id="112" w:author="S-Yansong" w:date="2016-01-06T09:26:00Z">
        <w:r w:rsidR="00CC5634">
          <w:rPr>
            <w:rFonts w:ascii="华文楷体" w:eastAsia="华文楷体" w:hAnsi="华文楷体" w:hint="eastAsia"/>
            <w:sz w:val="28"/>
            <w:szCs w:val="28"/>
          </w:rPr>
          <w:t>实有</w:t>
        </w:r>
      </w:ins>
      <w:del w:id="113" w:author="S-Yansong" w:date="2016-01-06T09:26:00Z">
        <w:r w:rsidR="00FB2E55" w:rsidRPr="00FB2E55" w:rsidDel="00CC5634">
          <w:rPr>
            <w:rFonts w:ascii="华文楷体" w:eastAsia="华文楷体" w:hAnsi="华文楷体" w:hint="eastAsia"/>
            <w:sz w:val="28"/>
            <w:szCs w:val="28"/>
          </w:rPr>
          <w:delText>的</w:delText>
        </w:r>
      </w:del>
      <w:r w:rsidR="00FB2E55" w:rsidRPr="00FB2E55">
        <w:rPr>
          <w:rFonts w:ascii="华文楷体" w:eastAsia="华文楷体" w:hAnsi="华文楷体" w:hint="eastAsia"/>
          <w:sz w:val="28"/>
          <w:szCs w:val="28"/>
        </w:rPr>
        <w:t>实质，就</w:t>
      </w:r>
      <w:del w:id="114" w:author="S-Yansong" w:date="2016-01-05T10:33:00Z">
        <w:r w:rsidR="00FB2E55" w:rsidRPr="00FB2E55" w:rsidDel="00AE4DC4">
          <w:rPr>
            <w:rFonts w:ascii="华文楷体" w:eastAsia="华文楷体" w:hAnsi="华文楷体" w:hint="eastAsia"/>
            <w:sz w:val="28"/>
            <w:szCs w:val="28"/>
          </w:rPr>
          <w:delText>象</w:delText>
        </w:r>
      </w:del>
      <w:ins w:id="115" w:author="S-Yansong" w:date="2016-01-05T10:33:00Z">
        <w:r>
          <w:rPr>
            <w:rFonts w:ascii="华文楷体" w:eastAsia="华文楷体" w:hAnsi="华文楷体" w:hint="eastAsia"/>
            <w:sz w:val="28"/>
            <w:szCs w:val="28"/>
          </w:rPr>
          <w:t>像</w:t>
        </w:r>
      </w:ins>
      <w:r w:rsidR="00FB2E55" w:rsidRPr="00FB2E55">
        <w:rPr>
          <w:rFonts w:ascii="华文楷体" w:eastAsia="华文楷体" w:hAnsi="华文楷体" w:hint="eastAsia"/>
          <w:sz w:val="28"/>
          <w:szCs w:val="28"/>
        </w:rPr>
        <w:t>这个芭蕉树一样，就</w:t>
      </w:r>
      <w:del w:id="116" w:author="S-Yansong" w:date="2016-01-05T10:34:00Z">
        <w:r w:rsidR="00FB2E55" w:rsidRPr="00FB2E55" w:rsidDel="002B6C3E">
          <w:rPr>
            <w:rFonts w:ascii="华文楷体" w:eastAsia="华文楷体" w:hAnsi="华文楷体" w:hint="eastAsia"/>
            <w:sz w:val="28"/>
            <w:szCs w:val="28"/>
          </w:rPr>
          <w:delText>象</w:delText>
        </w:r>
      </w:del>
      <w:ins w:id="117" w:author="S-Yansong" w:date="2016-01-05T10:34:00Z">
        <w:r w:rsidR="002B6C3E">
          <w:rPr>
            <w:rFonts w:ascii="华文楷体" w:eastAsia="华文楷体" w:hAnsi="华文楷体" w:hint="eastAsia"/>
            <w:sz w:val="28"/>
            <w:szCs w:val="28"/>
          </w:rPr>
          <w:t>像</w:t>
        </w:r>
      </w:ins>
      <w:r w:rsidR="00FB2E55" w:rsidRPr="00FB2E55">
        <w:rPr>
          <w:rFonts w:ascii="华文楷体" w:eastAsia="华文楷体" w:hAnsi="华文楷体" w:hint="eastAsia"/>
          <w:sz w:val="28"/>
          <w:szCs w:val="28"/>
        </w:rPr>
        <w:t>剖析芭蕉树一样</w:t>
      </w:r>
      <w:ins w:id="118" w:author="S-Yansong" w:date="2016-01-05T10:34:00Z">
        <w:r w:rsidR="002F4E64">
          <w:rPr>
            <w:rFonts w:ascii="华文楷体" w:eastAsia="华文楷体" w:hAnsi="华文楷体" w:hint="eastAsia"/>
            <w:sz w:val="28"/>
            <w:szCs w:val="28"/>
          </w:rPr>
          <w:t>。</w:t>
        </w:r>
      </w:ins>
      <w:del w:id="119" w:author="S-Yansong" w:date="2016-01-05T10:34:00Z">
        <w:r w:rsidR="00FB2E55" w:rsidRPr="00FB2E55" w:rsidDel="002F4E64">
          <w:rPr>
            <w:rFonts w:ascii="华文楷体" w:eastAsia="华文楷体" w:hAnsi="华文楷体" w:hint="eastAsia"/>
            <w:sz w:val="28"/>
            <w:szCs w:val="28"/>
          </w:rPr>
          <w:delText>，</w:delText>
        </w:r>
      </w:del>
    </w:p>
    <w:p w:rsidR="00CE2263" w:rsidRDefault="002F4E64" w:rsidP="00A47CC2">
      <w:pPr>
        <w:ind w:firstLine="570"/>
        <w:rPr>
          <w:ins w:id="120" w:author="S-Yansong" w:date="2016-01-05T10:36:00Z"/>
          <w:rFonts w:ascii="华文楷体" w:eastAsia="华文楷体" w:hAnsi="华文楷体"/>
          <w:sz w:val="28"/>
          <w:szCs w:val="28"/>
        </w:rPr>
      </w:pPr>
      <w:ins w:id="121" w:author="S-Yansong" w:date="2016-01-05T10:34:00Z">
        <w:r>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一切诸法如是观</w:t>
      </w:r>
      <w:ins w:id="122" w:author="S-Yansong" w:date="2016-01-05T10:34:00Z">
        <w:r>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，那么我们对于一切诸法也是可以这样观察，外表看起来的时候似乎这些山河大地或者我们的</w:t>
      </w:r>
      <w:proofErr w:type="gramStart"/>
      <w:r w:rsidR="00FB2E55" w:rsidRPr="00FB2E55">
        <w:rPr>
          <w:rFonts w:ascii="华文楷体" w:eastAsia="华文楷体" w:hAnsi="华文楷体" w:hint="eastAsia"/>
          <w:sz w:val="28"/>
          <w:szCs w:val="28"/>
        </w:rPr>
        <w:t>色身其他</w:t>
      </w:r>
      <w:proofErr w:type="gramEnd"/>
      <w:r w:rsidR="00FB2E55" w:rsidRPr="00FB2E55">
        <w:rPr>
          <w:rFonts w:ascii="华文楷体" w:eastAsia="华文楷体" w:hAnsi="华文楷体" w:hint="eastAsia"/>
          <w:sz w:val="28"/>
          <w:szCs w:val="28"/>
        </w:rPr>
        <w:t>的这样的法啊，</w:t>
      </w:r>
      <w:del w:id="123" w:author="S-Yansong" w:date="2016-01-05T10:34:00Z">
        <w:r w:rsidR="00FB2E55" w:rsidRPr="00FB2E55" w:rsidDel="002B6C3E">
          <w:rPr>
            <w:rFonts w:ascii="华文楷体" w:eastAsia="华文楷体" w:hAnsi="华文楷体" w:hint="eastAsia"/>
            <w:sz w:val="28"/>
            <w:szCs w:val="28"/>
          </w:rPr>
          <w:delText>好象</w:delText>
        </w:r>
      </w:del>
      <w:ins w:id="124" w:author="S-Yansong" w:date="2016-01-05T10:34:00Z">
        <w:r w:rsidR="002B6C3E" w:rsidRPr="00FB2E55">
          <w:rPr>
            <w:rFonts w:ascii="华文楷体" w:eastAsia="华文楷体" w:hAnsi="华文楷体" w:hint="eastAsia"/>
            <w:sz w:val="28"/>
            <w:szCs w:val="28"/>
          </w:rPr>
          <w:t>好</w:t>
        </w:r>
        <w:r w:rsidR="002B6C3E">
          <w:rPr>
            <w:rFonts w:ascii="华文楷体" w:eastAsia="华文楷体" w:hAnsi="华文楷体" w:hint="eastAsia"/>
            <w:sz w:val="28"/>
            <w:szCs w:val="28"/>
          </w:rPr>
          <w:t>像</w:t>
        </w:r>
      </w:ins>
      <w:r w:rsidR="00FB2E55" w:rsidRPr="00FB2E55">
        <w:rPr>
          <w:rFonts w:ascii="华文楷体" w:eastAsia="华文楷体" w:hAnsi="华文楷体" w:hint="eastAsia"/>
          <w:sz w:val="28"/>
          <w:szCs w:val="28"/>
        </w:rPr>
        <w:t>都是有一种实有的感觉</w:t>
      </w:r>
      <w:del w:id="125" w:author="S-Yansong" w:date="2016-01-05T10:36:00Z">
        <w:r w:rsidR="00FB2E55" w:rsidRPr="00FB2E55" w:rsidDel="00CE2263">
          <w:rPr>
            <w:rFonts w:ascii="华文楷体" w:eastAsia="华文楷体" w:hAnsi="华文楷体" w:hint="eastAsia"/>
            <w:sz w:val="28"/>
            <w:szCs w:val="28"/>
          </w:rPr>
          <w:delText>，</w:delText>
        </w:r>
      </w:del>
      <w:ins w:id="126" w:author="S-Yansong" w:date="2016-01-05T10:36:00Z">
        <w:r w:rsidR="00CE2263">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但是真正通过这样</w:t>
      </w:r>
      <w:del w:id="127" w:author="S-Yansong" w:date="2016-01-05T10:35:00Z">
        <w:r w:rsidR="00FB2E55" w:rsidRPr="00FB2E55" w:rsidDel="002F4E64">
          <w:rPr>
            <w:rFonts w:ascii="华文楷体" w:eastAsia="华文楷体" w:hAnsi="华文楷体" w:hint="eastAsia"/>
            <w:sz w:val="28"/>
            <w:szCs w:val="28"/>
          </w:rPr>
          <w:delText>理一多因</w:delText>
        </w:r>
      </w:del>
      <w:ins w:id="128" w:author="S-Yansong" w:date="2016-01-05T10:35:00Z">
        <w:r>
          <w:rPr>
            <w:rFonts w:ascii="华文楷体" w:eastAsia="华文楷体" w:hAnsi="华文楷体" w:hint="eastAsia"/>
            <w:sz w:val="28"/>
            <w:szCs w:val="28"/>
          </w:rPr>
          <w:t>离一多因</w:t>
        </w:r>
        <w:r w:rsidR="00CE2263">
          <w:rPr>
            <w:rFonts w:ascii="华文楷体" w:eastAsia="华文楷体" w:hAnsi="华文楷体" w:hint="eastAsia"/>
            <w:sz w:val="28"/>
            <w:szCs w:val="28"/>
          </w:rPr>
          <w:t>、</w:t>
        </w:r>
      </w:ins>
      <w:del w:id="129" w:author="S-Yansong" w:date="2016-01-05T10:35:00Z">
        <w:r w:rsidR="00FB2E55" w:rsidRPr="00FB2E55" w:rsidDel="00CE2263">
          <w:rPr>
            <w:rFonts w:ascii="华文楷体" w:eastAsia="华文楷体" w:hAnsi="华文楷体" w:hint="eastAsia"/>
            <w:sz w:val="28"/>
            <w:szCs w:val="28"/>
          </w:rPr>
          <w:delText>，</w:delText>
        </w:r>
      </w:del>
      <w:ins w:id="130" w:author="S-Yansong" w:date="2016-01-06T09:26:00Z">
        <w:r w:rsidR="00CC5634">
          <w:rPr>
            <w:rFonts w:ascii="华文楷体" w:eastAsia="华文楷体" w:hAnsi="华文楷体" w:hint="eastAsia"/>
            <w:sz w:val="28"/>
            <w:szCs w:val="28"/>
          </w:rPr>
          <w:t>通过</w:t>
        </w:r>
      </w:ins>
      <w:r w:rsidR="00FB2E55" w:rsidRPr="00FB2E55">
        <w:rPr>
          <w:rFonts w:ascii="华文楷体" w:eastAsia="华文楷体" w:hAnsi="华文楷体" w:hint="eastAsia"/>
          <w:sz w:val="28"/>
          <w:szCs w:val="28"/>
        </w:rPr>
        <w:t>缘起因的智慧慢慢一层一层的剖析，从外面剖析到里面，真正观察的时候没有一点实有的本体</w:t>
      </w:r>
      <w:del w:id="131" w:author="S-Yansong" w:date="2016-01-05T10:36:00Z">
        <w:r w:rsidR="00FB2E55" w:rsidRPr="00FB2E55" w:rsidDel="00CE2263">
          <w:rPr>
            <w:rFonts w:ascii="华文楷体" w:eastAsia="华文楷体" w:hAnsi="华文楷体" w:hint="eastAsia"/>
            <w:sz w:val="28"/>
            <w:szCs w:val="28"/>
          </w:rPr>
          <w:delText>，</w:delText>
        </w:r>
      </w:del>
      <w:ins w:id="132" w:author="S-Yansong" w:date="2016-01-05T10:36:00Z">
        <w:r w:rsidR="00CE2263">
          <w:rPr>
            <w:rFonts w:ascii="华文楷体" w:eastAsia="华文楷体" w:hAnsi="华文楷体" w:hint="eastAsia"/>
            <w:sz w:val="28"/>
            <w:szCs w:val="28"/>
          </w:rPr>
          <w:t>。</w:t>
        </w:r>
      </w:ins>
      <w:r w:rsidR="00FB2E55" w:rsidRPr="00FB2E55">
        <w:rPr>
          <w:rFonts w:ascii="华文楷体" w:eastAsia="华文楷体" w:hAnsi="华文楷体" w:hint="eastAsia"/>
          <w:sz w:val="28"/>
          <w:szCs w:val="28"/>
        </w:rPr>
        <w:t>所以一切诸法都应该如是的</w:t>
      </w:r>
      <w:del w:id="133" w:author="S-Yansong" w:date="2016-01-06T09:27:00Z">
        <w:r w:rsidR="00FB2E55" w:rsidRPr="00FB2E55" w:rsidDel="00CC5634">
          <w:rPr>
            <w:rFonts w:ascii="华文楷体" w:eastAsia="华文楷体" w:hAnsi="华文楷体" w:hint="eastAsia"/>
            <w:sz w:val="28"/>
            <w:szCs w:val="28"/>
          </w:rPr>
          <w:delText>这样</w:delText>
        </w:r>
      </w:del>
      <w:r w:rsidR="00FB2E55" w:rsidRPr="00FB2E55">
        <w:rPr>
          <w:rFonts w:ascii="华文楷体" w:eastAsia="华文楷体" w:hAnsi="华文楷体" w:hint="eastAsia"/>
          <w:sz w:val="28"/>
          <w:szCs w:val="28"/>
        </w:rPr>
        <w:t>去观察，如是观察之后就了知一切万法都是空性的。</w:t>
      </w:r>
    </w:p>
    <w:p w:rsidR="00CE2263" w:rsidRPr="00CE2263" w:rsidRDefault="00CE2263" w:rsidP="00A47CC2">
      <w:pPr>
        <w:ind w:firstLine="570"/>
        <w:rPr>
          <w:ins w:id="134" w:author="S-Yansong" w:date="2016-01-05T10:36:00Z"/>
          <w:rFonts w:asciiTheme="minorEastAsia" w:hAnsiTheme="minorEastAsia"/>
          <w:sz w:val="28"/>
          <w:szCs w:val="28"/>
          <w:rPrChange w:id="135" w:author="S-Yansong" w:date="2016-01-05T10:36:00Z">
            <w:rPr>
              <w:ins w:id="136" w:author="S-Yansong" w:date="2016-01-05T10:36:00Z"/>
              <w:rFonts w:ascii="华文楷体" w:eastAsia="华文楷体" w:hAnsi="华文楷体"/>
              <w:sz w:val="28"/>
              <w:szCs w:val="28"/>
            </w:rPr>
          </w:rPrChange>
        </w:rPr>
      </w:pPr>
      <w:ins w:id="137" w:author="S-Yansong" w:date="2016-01-05T10:36:00Z">
        <w:r w:rsidRPr="00CE2263">
          <w:rPr>
            <w:rFonts w:asciiTheme="minorEastAsia" w:hAnsiTheme="minorEastAsia" w:hint="eastAsia"/>
            <w:sz w:val="28"/>
            <w:szCs w:val="28"/>
            <w:rPrChange w:id="138" w:author="S-Yansong" w:date="2016-01-05T10:36:00Z">
              <w:rPr>
                <w:rFonts w:ascii="华文楷体" w:eastAsia="华文楷体" w:hAnsi="华文楷体" w:hint="eastAsia"/>
                <w:sz w:val="28"/>
                <w:szCs w:val="28"/>
              </w:rPr>
            </w:rPrChange>
          </w:rPr>
          <w:lastRenderedPageBreak/>
          <w:t>【</w:t>
        </w:r>
      </w:ins>
      <w:r w:rsidR="00FB2E55" w:rsidRPr="00CE2263">
        <w:rPr>
          <w:rFonts w:asciiTheme="minorEastAsia" w:hAnsiTheme="minorEastAsia" w:hint="eastAsia"/>
          <w:sz w:val="28"/>
          <w:szCs w:val="28"/>
          <w:rPrChange w:id="139" w:author="S-Yansong" w:date="2016-01-05T10:36:00Z">
            <w:rPr>
              <w:rFonts w:ascii="华文楷体" w:eastAsia="华文楷体" w:hAnsi="华文楷体" w:hint="eastAsia"/>
              <w:sz w:val="28"/>
              <w:szCs w:val="28"/>
            </w:rPr>
          </w:rPrChange>
        </w:rPr>
        <w:t>《因缘品》中也说</w:t>
      </w:r>
      <w:r w:rsidR="00FB2E55" w:rsidRPr="00CE2263">
        <w:rPr>
          <w:rFonts w:asciiTheme="minorEastAsia" w:hAnsiTheme="minorEastAsia"/>
          <w:sz w:val="28"/>
          <w:szCs w:val="28"/>
          <w:rPrChange w:id="140" w:author="S-Yansong" w:date="2016-01-05T10:36:00Z">
            <w:rPr>
              <w:rFonts w:ascii="华文楷体" w:eastAsia="华文楷体" w:hAnsi="华文楷体"/>
              <w:sz w:val="28"/>
              <w:szCs w:val="28"/>
            </w:rPr>
          </w:rPrChange>
        </w:rPr>
        <w:t>:“犹如伏魔树边花,世有实质不可知,比丘抵非彼彼岸,如老蛇皮旧蜕换。”</w:t>
      </w:r>
      <w:ins w:id="141" w:author="S-Yansong" w:date="2016-01-05T10:36:00Z">
        <w:r w:rsidRPr="00CE2263">
          <w:rPr>
            <w:rFonts w:asciiTheme="minorEastAsia" w:hAnsiTheme="minorEastAsia" w:hint="eastAsia"/>
            <w:sz w:val="28"/>
            <w:szCs w:val="28"/>
            <w:rPrChange w:id="142" w:author="S-Yansong" w:date="2016-01-05T10:36:00Z">
              <w:rPr>
                <w:rFonts w:ascii="华文楷体" w:eastAsia="华文楷体" w:hAnsi="华文楷体" w:hint="eastAsia"/>
                <w:sz w:val="28"/>
                <w:szCs w:val="28"/>
              </w:rPr>
            </w:rPrChange>
          </w:rPr>
          <w:t>】</w:t>
        </w:r>
      </w:ins>
    </w:p>
    <w:p w:rsidR="004E10E0" w:rsidRDefault="00FB2E55" w:rsidP="004E10E0">
      <w:pPr>
        <w:ind w:firstLine="570"/>
        <w:rPr>
          <w:ins w:id="143" w:author="S-Yansong" w:date="2016-01-05T11:09:00Z"/>
          <w:rFonts w:ascii="华文楷体" w:eastAsia="华文楷体" w:hAnsi="华文楷体"/>
          <w:sz w:val="28"/>
          <w:szCs w:val="28"/>
        </w:rPr>
      </w:pPr>
      <w:r w:rsidRPr="00FB2E55">
        <w:rPr>
          <w:rFonts w:ascii="华文楷体" w:eastAsia="华文楷体" w:hAnsi="华文楷体" w:hint="eastAsia"/>
          <w:sz w:val="28"/>
          <w:szCs w:val="28"/>
        </w:rPr>
        <w:t>那么这个地方讲的时候，犹如伏魔树边的花一样，伏魔树边的花</w:t>
      </w:r>
      <w:proofErr w:type="gramStart"/>
      <w:r w:rsidRPr="00FB2E55">
        <w:rPr>
          <w:rFonts w:ascii="华文楷体" w:eastAsia="华文楷体" w:hAnsi="华文楷体" w:hint="eastAsia"/>
          <w:sz w:val="28"/>
          <w:szCs w:val="28"/>
        </w:rPr>
        <w:t>就是指优昙花</w:t>
      </w:r>
      <w:proofErr w:type="gramEnd"/>
      <w:del w:id="144" w:author="S-Yansong" w:date="2016-01-05T11:06:00Z">
        <w:r w:rsidRPr="00FB2E55" w:rsidDel="00EC7312">
          <w:rPr>
            <w:rFonts w:ascii="华文楷体" w:eastAsia="华文楷体" w:hAnsi="华文楷体" w:hint="eastAsia"/>
            <w:sz w:val="28"/>
            <w:szCs w:val="28"/>
          </w:rPr>
          <w:delText>，</w:delText>
        </w:r>
      </w:del>
      <w:ins w:id="145" w:author="S-Yansong" w:date="2016-01-05T11:06:00Z">
        <w:r w:rsidR="00EC7312">
          <w:rPr>
            <w:rFonts w:ascii="华文楷体" w:eastAsia="华文楷体" w:hAnsi="华文楷体" w:hint="eastAsia"/>
            <w:sz w:val="28"/>
            <w:szCs w:val="28"/>
          </w:rPr>
          <w:t>。</w:t>
        </w:r>
      </w:ins>
      <w:r w:rsidRPr="00FB2E55">
        <w:rPr>
          <w:rFonts w:ascii="华文楷体" w:eastAsia="华文楷体" w:hAnsi="华文楷体" w:hint="eastAsia"/>
          <w:sz w:val="28"/>
          <w:szCs w:val="28"/>
        </w:rPr>
        <w:t>那么优昙花只是在佛出世的时候才会开放，佛涅槃的时候</w:t>
      </w:r>
      <w:ins w:id="146" w:author="S-Yansong" w:date="2016-01-06T09:27:00Z">
        <w:r w:rsidR="00CC5634">
          <w:rPr>
            <w:rFonts w:ascii="华文楷体" w:eastAsia="华文楷体" w:hAnsi="华文楷体" w:hint="eastAsia"/>
            <w:sz w:val="28"/>
            <w:szCs w:val="28"/>
          </w:rPr>
          <w:t>马上</w:t>
        </w:r>
      </w:ins>
      <w:r w:rsidRPr="00FB2E55">
        <w:rPr>
          <w:rFonts w:ascii="华文楷体" w:eastAsia="华文楷体" w:hAnsi="华文楷体" w:hint="eastAsia"/>
          <w:sz w:val="28"/>
          <w:szCs w:val="28"/>
        </w:rPr>
        <w:t>就会隐灭了，这个和内地那种昙花还不一样的</w:t>
      </w:r>
      <w:del w:id="147" w:author="S-Yansong" w:date="2016-01-05T11:06:00Z">
        <w:r w:rsidRPr="00FB2E55" w:rsidDel="004D6819">
          <w:rPr>
            <w:rFonts w:ascii="华文楷体" w:eastAsia="华文楷体" w:hAnsi="华文楷体" w:hint="eastAsia"/>
            <w:sz w:val="28"/>
            <w:szCs w:val="28"/>
          </w:rPr>
          <w:delText>，</w:delText>
        </w:r>
      </w:del>
      <w:ins w:id="148" w:author="S-Yansong" w:date="2016-01-05T11:06:00Z">
        <w:r w:rsidR="004D6819">
          <w:rPr>
            <w:rFonts w:ascii="华文楷体" w:eastAsia="华文楷体" w:hAnsi="华文楷体" w:hint="eastAsia"/>
            <w:sz w:val="28"/>
            <w:szCs w:val="28"/>
          </w:rPr>
          <w:t>。</w:t>
        </w:r>
      </w:ins>
      <w:r w:rsidRPr="00FB2E55">
        <w:rPr>
          <w:rFonts w:ascii="华文楷体" w:eastAsia="华文楷体" w:hAnsi="华文楷体" w:hint="eastAsia"/>
          <w:sz w:val="28"/>
          <w:szCs w:val="28"/>
        </w:rPr>
        <w:t>那么这种昙花一定是在佛出世的时候，佛将要出世的时候</w:t>
      </w:r>
      <w:ins w:id="149" w:author="S-Yansong" w:date="2016-01-06T09:28:00Z">
        <w:r w:rsidR="0064455C">
          <w:rPr>
            <w:rFonts w:ascii="华文楷体" w:eastAsia="华文楷体" w:hAnsi="华文楷体" w:hint="eastAsia"/>
            <w:sz w:val="28"/>
            <w:szCs w:val="28"/>
          </w:rPr>
          <w:t>它就开始要</w:t>
        </w:r>
      </w:ins>
      <w:del w:id="150" w:author="S-Yansong" w:date="2016-01-06T09:28:00Z">
        <w:r w:rsidRPr="00FB2E55" w:rsidDel="0064455C">
          <w:rPr>
            <w:rFonts w:ascii="华文楷体" w:eastAsia="华文楷体" w:hAnsi="华文楷体" w:hint="eastAsia"/>
            <w:sz w:val="28"/>
            <w:szCs w:val="28"/>
          </w:rPr>
          <w:delText>才要开始</w:delText>
        </w:r>
      </w:del>
      <w:r w:rsidRPr="00FB2E55">
        <w:rPr>
          <w:rFonts w:ascii="华文楷体" w:eastAsia="华文楷体" w:hAnsi="华文楷体" w:hint="eastAsia"/>
          <w:sz w:val="28"/>
          <w:szCs w:val="28"/>
        </w:rPr>
        <w:t>发芽，然后佛</w:t>
      </w:r>
      <w:proofErr w:type="gramStart"/>
      <w:r w:rsidRPr="00FB2E55">
        <w:rPr>
          <w:rFonts w:ascii="华文楷体" w:eastAsia="华文楷体" w:hAnsi="华文楷体" w:hint="eastAsia"/>
          <w:sz w:val="28"/>
          <w:szCs w:val="28"/>
        </w:rPr>
        <w:t>逐渐逐渐</w:t>
      </w:r>
      <w:proofErr w:type="gramEnd"/>
      <w:r w:rsidRPr="00FB2E55">
        <w:rPr>
          <w:rFonts w:ascii="华文楷体" w:eastAsia="华文楷体" w:hAnsi="华文楷体" w:hint="eastAsia"/>
          <w:sz w:val="28"/>
          <w:szCs w:val="28"/>
        </w:rPr>
        <w:t>长大的之后就开始生长了，</w:t>
      </w:r>
      <w:proofErr w:type="gramStart"/>
      <w:r w:rsidRPr="00FB2E55">
        <w:rPr>
          <w:rFonts w:ascii="华文楷体" w:eastAsia="华文楷体" w:hAnsi="华文楷体" w:hint="eastAsia"/>
          <w:sz w:val="28"/>
          <w:szCs w:val="28"/>
        </w:rPr>
        <w:t>佛证悟</w:t>
      </w:r>
      <w:proofErr w:type="gramEnd"/>
      <w:r w:rsidRPr="00FB2E55">
        <w:rPr>
          <w:rFonts w:ascii="华文楷体" w:eastAsia="华文楷体" w:hAnsi="华文楷体" w:hint="eastAsia"/>
          <w:sz w:val="28"/>
          <w:szCs w:val="28"/>
        </w:rPr>
        <w:t>的那天晚上就会开花，</w:t>
      </w:r>
      <w:proofErr w:type="gramStart"/>
      <w:r w:rsidRPr="00FB2E55">
        <w:rPr>
          <w:rFonts w:ascii="华文楷体" w:eastAsia="华文楷体" w:hAnsi="华文楷体" w:hint="eastAsia"/>
          <w:sz w:val="28"/>
          <w:szCs w:val="28"/>
        </w:rPr>
        <w:t>然后佛要涅槃</w:t>
      </w:r>
      <w:proofErr w:type="gramEnd"/>
      <w:r w:rsidRPr="00FB2E55">
        <w:rPr>
          <w:rFonts w:ascii="华文楷体" w:eastAsia="华文楷体" w:hAnsi="华文楷体" w:hint="eastAsia"/>
          <w:sz w:val="28"/>
          <w:szCs w:val="28"/>
        </w:rPr>
        <w:t>的时候就会枯萎，佛陀一旦进入涅槃它就完全</w:t>
      </w:r>
      <w:ins w:id="151" w:author="S-Yansong" w:date="2016-01-06T09:28:00Z">
        <w:r w:rsidR="0064455C">
          <w:rPr>
            <w:rFonts w:ascii="华文楷体" w:eastAsia="华文楷体" w:hAnsi="华文楷体" w:hint="eastAsia"/>
            <w:sz w:val="28"/>
            <w:szCs w:val="28"/>
          </w:rPr>
          <w:t>死</w:t>
        </w:r>
      </w:ins>
      <w:del w:id="152" w:author="S-Yansong" w:date="2016-01-06T09:28:00Z">
        <w:r w:rsidRPr="00FB2E55" w:rsidDel="0064455C">
          <w:rPr>
            <w:rFonts w:ascii="华文楷体" w:eastAsia="华文楷体" w:hAnsi="华文楷体" w:hint="eastAsia"/>
            <w:sz w:val="28"/>
            <w:szCs w:val="28"/>
          </w:rPr>
          <w:delText>失</w:delText>
        </w:r>
      </w:del>
      <w:r w:rsidRPr="00FB2E55">
        <w:rPr>
          <w:rFonts w:ascii="华文楷体" w:eastAsia="华文楷体" w:hAnsi="华文楷体" w:hint="eastAsia"/>
          <w:sz w:val="28"/>
          <w:szCs w:val="28"/>
        </w:rPr>
        <w:t>去了，这个就叫做优昙花，非常难以出现的就说是这个优昙花</w:t>
      </w:r>
      <w:del w:id="153" w:author="S-Yansong" w:date="2016-01-05T11:07:00Z">
        <w:r w:rsidRPr="00FB2E55" w:rsidDel="004E10E0">
          <w:rPr>
            <w:rFonts w:ascii="华文楷体" w:eastAsia="华文楷体" w:hAnsi="华文楷体" w:hint="eastAsia"/>
            <w:sz w:val="28"/>
            <w:szCs w:val="28"/>
          </w:rPr>
          <w:delText>，</w:delText>
        </w:r>
      </w:del>
      <w:ins w:id="154" w:author="S-Yansong" w:date="2016-01-05T11:07:00Z">
        <w:r w:rsidR="004E10E0">
          <w:rPr>
            <w:rFonts w:ascii="华文楷体" w:eastAsia="华文楷体" w:hAnsi="华文楷体" w:hint="eastAsia"/>
            <w:sz w:val="28"/>
            <w:szCs w:val="28"/>
          </w:rPr>
          <w:t>。</w:t>
        </w:r>
      </w:ins>
      <w:r w:rsidRPr="00FB2E55">
        <w:rPr>
          <w:rFonts w:ascii="华文楷体" w:eastAsia="华文楷体" w:hAnsi="华文楷体" w:hint="eastAsia"/>
          <w:sz w:val="28"/>
          <w:szCs w:val="28"/>
        </w:rPr>
        <w:t>就</w:t>
      </w:r>
      <w:del w:id="155" w:author="S-Yansong" w:date="2016-01-05T11:07:00Z">
        <w:r w:rsidRPr="00FB2E55" w:rsidDel="00FD040B">
          <w:rPr>
            <w:rFonts w:ascii="华文楷体" w:eastAsia="华文楷体" w:hAnsi="华文楷体" w:hint="eastAsia"/>
            <w:sz w:val="28"/>
            <w:szCs w:val="28"/>
          </w:rPr>
          <w:delText>象</w:delText>
        </w:r>
      </w:del>
      <w:ins w:id="156" w:author="S-Yansong" w:date="2016-01-05T11:07:00Z">
        <w:r w:rsidR="00FD040B">
          <w:rPr>
            <w:rFonts w:ascii="华文楷体" w:eastAsia="华文楷体" w:hAnsi="华文楷体" w:hint="eastAsia"/>
            <w:sz w:val="28"/>
            <w:szCs w:val="28"/>
          </w:rPr>
          <w:t>像</w:t>
        </w:r>
      </w:ins>
      <w:r w:rsidRPr="00FB2E55">
        <w:rPr>
          <w:rFonts w:ascii="华文楷体" w:eastAsia="华文楷体" w:hAnsi="华文楷体" w:hint="eastAsia"/>
          <w:sz w:val="28"/>
          <w:szCs w:val="28"/>
        </w:rPr>
        <w:t>这个一样，</w:t>
      </w:r>
      <w:proofErr w:type="gramStart"/>
      <w:r w:rsidRPr="00FB2E55">
        <w:rPr>
          <w:rFonts w:ascii="华文楷体" w:eastAsia="华文楷体" w:hAnsi="华文楷体" w:hint="eastAsia"/>
          <w:sz w:val="28"/>
          <w:szCs w:val="28"/>
        </w:rPr>
        <w:t>世</w:t>
      </w:r>
      <w:proofErr w:type="gramEnd"/>
      <w:r w:rsidRPr="00FB2E55">
        <w:rPr>
          <w:rFonts w:ascii="华文楷体" w:eastAsia="华文楷体" w:hAnsi="华文楷体" w:hint="eastAsia"/>
          <w:sz w:val="28"/>
          <w:szCs w:val="28"/>
        </w:rPr>
        <w:t>有实质不可知，世间存在实质这个也是不可了知的</w:t>
      </w:r>
      <w:del w:id="157" w:author="S-Yansong" w:date="2016-01-05T11:09:00Z">
        <w:r w:rsidRPr="00FB2E55" w:rsidDel="004E10E0">
          <w:rPr>
            <w:rFonts w:ascii="华文楷体" w:eastAsia="华文楷体" w:hAnsi="华文楷体" w:hint="eastAsia"/>
            <w:sz w:val="28"/>
            <w:szCs w:val="28"/>
          </w:rPr>
          <w:delText>，</w:delText>
        </w:r>
      </w:del>
      <w:ins w:id="158" w:author="S-Yansong" w:date="2016-01-05T11:09:00Z">
        <w:r w:rsidR="004E10E0">
          <w:rPr>
            <w:rFonts w:ascii="华文楷体" w:eastAsia="华文楷体" w:hAnsi="华文楷体" w:hint="eastAsia"/>
            <w:sz w:val="28"/>
            <w:szCs w:val="28"/>
          </w:rPr>
          <w:t>。</w:t>
        </w:r>
      </w:ins>
      <w:r w:rsidRPr="00FB2E55">
        <w:rPr>
          <w:rFonts w:ascii="华文楷体" w:eastAsia="华文楷体" w:hAnsi="华文楷体" w:hint="eastAsia"/>
          <w:sz w:val="28"/>
          <w:szCs w:val="28"/>
        </w:rPr>
        <w:t>那么下面还要讲这个问题，还要讲这个问题</w:t>
      </w:r>
      <w:ins w:id="159" w:author="S-Yansong" w:date="2016-01-05T11:09:00Z">
        <w:r w:rsidR="004E10E0">
          <w:rPr>
            <w:rFonts w:ascii="华文楷体" w:eastAsia="华文楷体" w:hAnsi="华文楷体" w:hint="eastAsia"/>
            <w:sz w:val="28"/>
            <w:szCs w:val="28"/>
          </w:rPr>
          <w:t>。</w:t>
        </w:r>
      </w:ins>
      <w:del w:id="160" w:author="S-Yansong" w:date="2016-01-05T11:09:00Z">
        <w:r w:rsidRPr="00FB2E55" w:rsidDel="004E10E0">
          <w:rPr>
            <w:rFonts w:ascii="华文楷体" w:eastAsia="华文楷体" w:hAnsi="华文楷体" w:hint="eastAsia"/>
            <w:sz w:val="28"/>
            <w:szCs w:val="28"/>
          </w:rPr>
          <w:delText>，</w:delText>
        </w:r>
      </w:del>
    </w:p>
    <w:p w:rsidR="004E10E0" w:rsidRPr="004E10E0" w:rsidRDefault="004E10E0" w:rsidP="00A47CC2">
      <w:pPr>
        <w:ind w:firstLine="570"/>
        <w:rPr>
          <w:ins w:id="161" w:author="S-Yansong" w:date="2016-01-05T11:10:00Z"/>
          <w:rFonts w:asciiTheme="minorEastAsia" w:hAnsiTheme="minorEastAsia"/>
          <w:sz w:val="28"/>
          <w:szCs w:val="28"/>
          <w:rPrChange w:id="162" w:author="S-Yansong" w:date="2016-01-05T11:10:00Z">
            <w:rPr>
              <w:ins w:id="163" w:author="S-Yansong" w:date="2016-01-05T11:10:00Z"/>
              <w:rFonts w:ascii="华文楷体" w:eastAsia="华文楷体" w:hAnsi="华文楷体"/>
              <w:sz w:val="28"/>
              <w:szCs w:val="28"/>
            </w:rPr>
          </w:rPrChange>
        </w:rPr>
      </w:pPr>
      <w:ins w:id="164" w:author="S-Yansong" w:date="2016-01-05T11:10:00Z">
        <w:r w:rsidRPr="004E10E0">
          <w:rPr>
            <w:rFonts w:asciiTheme="minorEastAsia" w:hAnsiTheme="minorEastAsia" w:hint="eastAsia"/>
            <w:sz w:val="28"/>
            <w:szCs w:val="28"/>
            <w:rPrChange w:id="165" w:author="S-Yansong" w:date="2016-01-05T11:10:00Z">
              <w:rPr>
                <w:rFonts w:ascii="华文楷体" w:eastAsia="华文楷体" w:hAnsi="华文楷体" w:hint="eastAsia"/>
                <w:sz w:val="28"/>
                <w:szCs w:val="28"/>
              </w:rPr>
            </w:rPrChange>
          </w:rPr>
          <w:t>【</w:t>
        </w:r>
      </w:ins>
      <w:r w:rsidR="00FB2E55" w:rsidRPr="004E10E0">
        <w:rPr>
          <w:rFonts w:asciiTheme="minorEastAsia" w:hAnsiTheme="minorEastAsia" w:hint="eastAsia"/>
          <w:sz w:val="28"/>
          <w:szCs w:val="28"/>
          <w:rPrChange w:id="166" w:author="S-Yansong" w:date="2016-01-05T11:10:00Z">
            <w:rPr>
              <w:rFonts w:ascii="华文楷体" w:eastAsia="华文楷体" w:hAnsi="华文楷体" w:hint="eastAsia"/>
              <w:sz w:val="28"/>
              <w:szCs w:val="28"/>
            </w:rPr>
          </w:rPrChange>
        </w:rPr>
        <w:t>意思是说</w:t>
      </w:r>
      <w:del w:id="167" w:author="S-Yansong" w:date="2016-01-05T11:09:00Z">
        <w:r w:rsidR="00FB2E55" w:rsidRPr="004E10E0" w:rsidDel="004E10E0">
          <w:rPr>
            <w:rFonts w:asciiTheme="minorEastAsia" w:hAnsiTheme="minorEastAsia"/>
            <w:sz w:val="28"/>
            <w:szCs w:val="28"/>
            <w:rPrChange w:id="168" w:author="S-Yansong" w:date="2016-01-05T11:10:00Z">
              <w:rPr>
                <w:rFonts w:ascii="华文楷体" w:eastAsia="华文楷体" w:hAnsi="华文楷体"/>
                <w:sz w:val="28"/>
                <w:szCs w:val="28"/>
              </w:rPr>
            </w:rPrChange>
          </w:rPr>
          <w:delText>,</w:delText>
        </w:r>
      </w:del>
      <w:ins w:id="169" w:author="S-Yansong" w:date="2016-01-05T11:09:00Z">
        <w:r w:rsidRPr="004E10E0">
          <w:rPr>
            <w:rFonts w:asciiTheme="minorEastAsia" w:hAnsiTheme="minorEastAsia" w:hint="eastAsia"/>
            <w:sz w:val="28"/>
            <w:szCs w:val="28"/>
            <w:rPrChange w:id="170" w:author="S-Yansong" w:date="2016-01-05T11:10:00Z">
              <w:rPr>
                <w:rFonts w:ascii="华文楷体" w:eastAsia="华文楷体" w:hAnsi="华文楷体" w:hint="eastAsia"/>
                <w:sz w:val="28"/>
                <w:szCs w:val="28"/>
              </w:rPr>
            </w:rPrChange>
          </w:rPr>
          <w:t>，</w:t>
        </w:r>
      </w:ins>
      <w:r w:rsidR="00FB2E55" w:rsidRPr="004E10E0">
        <w:rPr>
          <w:rFonts w:asciiTheme="minorEastAsia" w:hAnsiTheme="minorEastAsia" w:hint="eastAsia"/>
          <w:sz w:val="28"/>
          <w:szCs w:val="28"/>
          <w:rPrChange w:id="171" w:author="S-Yansong" w:date="2016-01-05T11:10:00Z">
            <w:rPr>
              <w:rFonts w:ascii="华文楷体" w:eastAsia="华文楷体" w:hAnsi="华文楷体" w:hint="eastAsia"/>
              <w:sz w:val="28"/>
              <w:szCs w:val="28"/>
            </w:rPr>
          </w:rPrChange>
        </w:rPr>
        <w:t>伏魔树边的昙花并非经常绽放</w:t>
      </w:r>
      <w:r w:rsidR="00FB2E55" w:rsidRPr="004E10E0">
        <w:rPr>
          <w:rFonts w:asciiTheme="minorEastAsia" w:hAnsiTheme="minorEastAsia"/>
          <w:sz w:val="28"/>
          <w:szCs w:val="28"/>
          <w:rPrChange w:id="172" w:author="S-Yansong" w:date="2016-01-05T11:10:00Z">
            <w:rPr>
              <w:rFonts w:ascii="华文楷体" w:eastAsia="华文楷体" w:hAnsi="华文楷体"/>
              <w:sz w:val="28"/>
              <w:szCs w:val="28"/>
            </w:rPr>
          </w:rPrChange>
        </w:rPr>
        <w:t>,这并不是说在无花季节存在但由于细微而不见</w:t>
      </w:r>
      <w:del w:id="173" w:author="S-Yansong" w:date="2016-01-05T11:10:00Z">
        <w:r w:rsidR="00FB2E55" w:rsidRPr="004E10E0" w:rsidDel="004E10E0">
          <w:rPr>
            <w:rFonts w:asciiTheme="minorEastAsia" w:hAnsiTheme="minorEastAsia"/>
            <w:sz w:val="28"/>
            <w:szCs w:val="28"/>
            <w:rPrChange w:id="174" w:author="S-Yansong" w:date="2016-01-05T11:10:00Z">
              <w:rPr>
                <w:rFonts w:ascii="华文楷体" w:eastAsia="华文楷体" w:hAnsi="华文楷体"/>
                <w:sz w:val="28"/>
                <w:szCs w:val="28"/>
              </w:rPr>
            </w:rPrChange>
          </w:rPr>
          <w:delText>,</w:delText>
        </w:r>
      </w:del>
      <w:ins w:id="175" w:author="S-Yansong" w:date="2016-01-05T11:10:00Z">
        <w:r w:rsidRPr="004E10E0">
          <w:rPr>
            <w:rFonts w:asciiTheme="minorEastAsia" w:hAnsiTheme="minorEastAsia" w:hint="eastAsia"/>
            <w:sz w:val="28"/>
            <w:szCs w:val="28"/>
            <w:rPrChange w:id="176" w:author="S-Yansong" w:date="2016-01-05T11:10:00Z">
              <w:rPr>
                <w:rFonts w:ascii="华文楷体" w:eastAsia="华文楷体" w:hAnsi="华文楷体" w:hint="eastAsia"/>
                <w:sz w:val="28"/>
                <w:szCs w:val="28"/>
              </w:rPr>
            </w:rPrChange>
          </w:rPr>
          <w:t>，</w:t>
        </w:r>
      </w:ins>
      <w:r w:rsidR="00FB2E55" w:rsidRPr="004E10E0">
        <w:rPr>
          <w:rFonts w:asciiTheme="minorEastAsia" w:hAnsiTheme="minorEastAsia" w:hint="eastAsia"/>
          <w:sz w:val="28"/>
          <w:szCs w:val="28"/>
          <w:rPrChange w:id="177" w:author="S-Yansong" w:date="2016-01-05T11:10:00Z">
            <w:rPr>
              <w:rFonts w:ascii="华文楷体" w:eastAsia="华文楷体" w:hAnsi="华文楷体" w:hint="eastAsia"/>
              <w:sz w:val="28"/>
              <w:szCs w:val="28"/>
            </w:rPr>
          </w:rPrChange>
        </w:rPr>
        <w:t>而是本来无有才不见的。</w:t>
      </w:r>
      <w:ins w:id="178" w:author="S-Yansong" w:date="2016-01-05T11:10:00Z">
        <w:r w:rsidRPr="004E10E0">
          <w:rPr>
            <w:rFonts w:asciiTheme="minorEastAsia" w:hAnsiTheme="minorEastAsia" w:hint="eastAsia"/>
            <w:sz w:val="28"/>
            <w:szCs w:val="28"/>
            <w:rPrChange w:id="179" w:author="S-Yansong" w:date="2016-01-05T11:10:00Z">
              <w:rPr>
                <w:rFonts w:ascii="华文楷体" w:eastAsia="华文楷体" w:hAnsi="华文楷体" w:hint="eastAsia"/>
                <w:sz w:val="28"/>
                <w:szCs w:val="28"/>
              </w:rPr>
            </w:rPrChange>
          </w:rPr>
          <w:t>】</w:t>
        </w:r>
      </w:ins>
    </w:p>
    <w:p w:rsidR="008F5199" w:rsidRDefault="00FB2E55" w:rsidP="008F5199">
      <w:pPr>
        <w:ind w:firstLine="570"/>
        <w:rPr>
          <w:ins w:id="180" w:author="S-Yansong" w:date="2016-01-05T11:12:00Z"/>
          <w:rFonts w:ascii="华文楷体" w:eastAsia="华文楷体" w:hAnsi="华文楷体"/>
          <w:sz w:val="28"/>
          <w:szCs w:val="28"/>
        </w:rPr>
      </w:pPr>
      <w:r w:rsidRPr="00FB2E55">
        <w:rPr>
          <w:rFonts w:ascii="华文楷体" w:eastAsia="华文楷体" w:hAnsi="华文楷体" w:hint="eastAsia"/>
          <w:sz w:val="28"/>
          <w:szCs w:val="28"/>
        </w:rPr>
        <w:t>那么为什么把</w:t>
      </w:r>
      <w:proofErr w:type="gramStart"/>
      <w:r w:rsidRPr="00FB2E55">
        <w:rPr>
          <w:rFonts w:ascii="华文楷体" w:eastAsia="华文楷体" w:hAnsi="华文楷体" w:hint="eastAsia"/>
          <w:sz w:val="28"/>
          <w:szCs w:val="28"/>
        </w:rPr>
        <w:t>此处把伏魔</w:t>
      </w:r>
      <w:proofErr w:type="gramEnd"/>
      <w:r w:rsidRPr="00FB2E55">
        <w:rPr>
          <w:rFonts w:ascii="华文楷体" w:eastAsia="华文楷体" w:hAnsi="华文楷体" w:hint="eastAsia"/>
          <w:sz w:val="28"/>
          <w:szCs w:val="28"/>
        </w:rPr>
        <w:t>树边的昙花和世间无有本质来做比较</w:t>
      </w:r>
      <w:ins w:id="181" w:author="S-Yansong" w:date="2016-01-06T09:28:00Z">
        <w:r w:rsidR="002F377E">
          <w:rPr>
            <w:rFonts w:ascii="华文楷体" w:eastAsia="华文楷体" w:hAnsi="华文楷体" w:hint="eastAsia"/>
            <w:sz w:val="28"/>
            <w:szCs w:val="28"/>
          </w:rPr>
          <w:t>呢</w:t>
        </w:r>
      </w:ins>
      <w:del w:id="182" w:author="S-Yansong" w:date="2016-01-05T11:11:00Z">
        <w:r w:rsidRPr="00FB2E55" w:rsidDel="00C414B3">
          <w:rPr>
            <w:rFonts w:ascii="华文楷体" w:eastAsia="华文楷体" w:hAnsi="华文楷体" w:hint="eastAsia"/>
            <w:sz w:val="28"/>
            <w:szCs w:val="28"/>
          </w:rPr>
          <w:delText>，</w:delText>
        </w:r>
      </w:del>
      <w:ins w:id="183" w:author="S-Yansong" w:date="2016-01-05T11:11:00Z">
        <w:r w:rsidR="00C414B3">
          <w:rPr>
            <w:rFonts w:ascii="华文楷体" w:eastAsia="华文楷体" w:hAnsi="华文楷体" w:hint="eastAsia"/>
            <w:sz w:val="28"/>
            <w:szCs w:val="28"/>
          </w:rPr>
          <w:t>？</w:t>
        </w:r>
      </w:ins>
      <w:proofErr w:type="gramStart"/>
      <w:r w:rsidRPr="00FB2E55">
        <w:rPr>
          <w:rFonts w:ascii="华文楷体" w:eastAsia="华文楷体" w:hAnsi="华文楷体" w:hint="eastAsia"/>
          <w:sz w:val="28"/>
          <w:szCs w:val="28"/>
        </w:rPr>
        <w:t>就说伏魔</w:t>
      </w:r>
      <w:proofErr w:type="gramEnd"/>
      <w:r w:rsidRPr="00FB2E55">
        <w:rPr>
          <w:rFonts w:ascii="华文楷体" w:eastAsia="华文楷体" w:hAnsi="华文楷体" w:hint="eastAsia"/>
          <w:sz w:val="28"/>
          <w:szCs w:val="28"/>
        </w:rPr>
        <w:t>树边的昙花并非经常开放，就说它要观待时间，</w:t>
      </w:r>
      <w:proofErr w:type="gramStart"/>
      <w:r w:rsidRPr="00FB2E55">
        <w:rPr>
          <w:rFonts w:ascii="华文楷体" w:eastAsia="华文楷体" w:hAnsi="华文楷体" w:hint="eastAsia"/>
          <w:sz w:val="28"/>
          <w:szCs w:val="28"/>
        </w:rPr>
        <w:t>观待地点</w:t>
      </w:r>
      <w:proofErr w:type="gramEnd"/>
      <w:del w:id="184" w:author="S-Yansong" w:date="2016-01-05T11:11:00Z">
        <w:r w:rsidRPr="00FB2E55" w:rsidDel="00C414B3">
          <w:rPr>
            <w:rFonts w:ascii="华文楷体" w:eastAsia="华文楷体" w:hAnsi="华文楷体" w:hint="eastAsia"/>
            <w:sz w:val="28"/>
            <w:szCs w:val="28"/>
          </w:rPr>
          <w:delText>，</w:delText>
        </w:r>
      </w:del>
      <w:ins w:id="185" w:author="S-Yansong" w:date="2016-01-05T11:11:00Z">
        <w:r w:rsidR="00C414B3">
          <w:rPr>
            <w:rFonts w:ascii="华文楷体" w:eastAsia="华文楷体" w:hAnsi="华文楷体" w:hint="eastAsia"/>
            <w:sz w:val="28"/>
            <w:szCs w:val="28"/>
          </w:rPr>
          <w:t>。</w:t>
        </w:r>
      </w:ins>
      <w:r w:rsidRPr="00FB2E55">
        <w:rPr>
          <w:rFonts w:ascii="华文楷体" w:eastAsia="华文楷体" w:hAnsi="华文楷体" w:hint="eastAsia"/>
          <w:sz w:val="28"/>
          <w:szCs w:val="28"/>
        </w:rPr>
        <w:t>那么这样一种时间前面已讲过就是在佛出世的时候它才会开放的，</w:t>
      </w:r>
      <w:proofErr w:type="gramStart"/>
      <w:r w:rsidRPr="00FB2E55">
        <w:rPr>
          <w:rFonts w:ascii="华文楷体" w:eastAsia="华文楷体" w:hAnsi="华文楷体" w:hint="eastAsia"/>
          <w:sz w:val="28"/>
          <w:szCs w:val="28"/>
        </w:rPr>
        <w:t>观待地点</w:t>
      </w:r>
      <w:proofErr w:type="gramEnd"/>
      <w:r w:rsidRPr="00FB2E55">
        <w:rPr>
          <w:rFonts w:ascii="华文楷体" w:eastAsia="华文楷体" w:hAnsi="华文楷体" w:hint="eastAsia"/>
          <w:sz w:val="28"/>
          <w:szCs w:val="28"/>
        </w:rPr>
        <w:t>它一定是在</w:t>
      </w:r>
      <w:proofErr w:type="gramStart"/>
      <w:r w:rsidRPr="00FB2E55">
        <w:rPr>
          <w:rFonts w:ascii="华文楷体" w:eastAsia="华文楷体" w:hAnsi="华文楷体" w:hint="eastAsia"/>
          <w:sz w:val="28"/>
          <w:szCs w:val="28"/>
        </w:rPr>
        <w:t>无热恼池的</w:t>
      </w:r>
      <w:proofErr w:type="gramEnd"/>
      <w:r w:rsidRPr="00FB2E55">
        <w:rPr>
          <w:rFonts w:ascii="华文楷体" w:eastAsia="华文楷体" w:hAnsi="华文楷体" w:hint="eastAsia"/>
          <w:sz w:val="28"/>
          <w:szCs w:val="28"/>
        </w:rPr>
        <w:t>旁边，</w:t>
      </w:r>
      <w:proofErr w:type="gramStart"/>
      <w:r w:rsidRPr="00FB2E55">
        <w:rPr>
          <w:rFonts w:ascii="华文楷体" w:eastAsia="华文楷体" w:hAnsi="华文楷体" w:hint="eastAsia"/>
          <w:sz w:val="28"/>
          <w:szCs w:val="28"/>
        </w:rPr>
        <w:t>无热恼池的</w:t>
      </w:r>
      <w:proofErr w:type="gramEnd"/>
      <w:r w:rsidRPr="00FB2E55">
        <w:rPr>
          <w:rFonts w:ascii="华文楷体" w:eastAsia="华文楷体" w:hAnsi="华文楷体" w:hint="eastAsia"/>
          <w:sz w:val="28"/>
          <w:szCs w:val="28"/>
        </w:rPr>
        <w:t>旁边可以开，其它的地方也是没办法出现的，所以说这样一种伏魔树边的昙花它并非经常开放的</w:t>
      </w:r>
      <w:del w:id="186" w:author="S-Yansong" w:date="2016-01-05T11:11:00Z">
        <w:r w:rsidRPr="00FB2E55" w:rsidDel="00075967">
          <w:rPr>
            <w:rFonts w:ascii="华文楷体" w:eastAsia="华文楷体" w:hAnsi="华文楷体" w:hint="eastAsia"/>
            <w:sz w:val="28"/>
            <w:szCs w:val="28"/>
          </w:rPr>
          <w:delText>，</w:delText>
        </w:r>
      </w:del>
      <w:ins w:id="187" w:author="S-Yansong" w:date="2016-01-05T11:11:00Z">
        <w:r w:rsidR="00075967">
          <w:rPr>
            <w:rFonts w:ascii="华文楷体" w:eastAsia="华文楷体" w:hAnsi="华文楷体" w:hint="eastAsia"/>
            <w:sz w:val="28"/>
            <w:szCs w:val="28"/>
          </w:rPr>
          <w:t>。</w:t>
        </w:r>
      </w:ins>
      <w:r w:rsidRPr="00FB2E55">
        <w:rPr>
          <w:rFonts w:ascii="华文楷体" w:eastAsia="华文楷体" w:hAnsi="华文楷体" w:hint="eastAsia"/>
          <w:sz w:val="28"/>
          <w:szCs w:val="28"/>
        </w:rPr>
        <w:t>但并不说在无花季节，在没有花的季节是不是太微细了而不见呢</w:t>
      </w:r>
      <w:del w:id="188" w:author="S-Yansong" w:date="2016-01-05T11:12:00Z">
        <w:r w:rsidRPr="00FB2E55" w:rsidDel="00075967">
          <w:rPr>
            <w:rFonts w:ascii="华文楷体" w:eastAsia="华文楷体" w:hAnsi="华文楷体" w:hint="eastAsia"/>
            <w:sz w:val="28"/>
            <w:szCs w:val="28"/>
          </w:rPr>
          <w:delText>，</w:delText>
        </w:r>
      </w:del>
      <w:ins w:id="189" w:author="S-Yansong" w:date="2016-01-05T11:12:00Z">
        <w:r w:rsidR="00075967">
          <w:rPr>
            <w:rFonts w:ascii="华文楷体" w:eastAsia="华文楷体" w:hAnsi="华文楷体" w:hint="eastAsia"/>
            <w:sz w:val="28"/>
            <w:szCs w:val="28"/>
          </w:rPr>
          <w:t>？</w:t>
        </w:r>
      </w:ins>
      <w:r w:rsidRPr="00FB2E55">
        <w:rPr>
          <w:rFonts w:ascii="华文楷体" w:eastAsia="华文楷体" w:hAnsi="华文楷体" w:hint="eastAsia"/>
          <w:sz w:val="28"/>
          <w:szCs w:val="28"/>
        </w:rPr>
        <w:t>不是因为太微细而不见，而是本来无有才不见的。</w:t>
      </w:r>
    </w:p>
    <w:p w:rsidR="00674E59" w:rsidRDefault="00FB2E55" w:rsidP="00A47CC2">
      <w:pPr>
        <w:ind w:firstLine="570"/>
        <w:rPr>
          <w:ins w:id="190" w:author="S-Yansong" w:date="2016-01-05T11:13:00Z"/>
          <w:rFonts w:ascii="华文楷体" w:eastAsia="华文楷体" w:hAnsi="华文楷体"/>
          <w:sz w:val="28"/>
          <w:szCs w:val="28"/>
        </w:rPr>
      </w:pPr>
      <w:del w:id="191" w:author="S-Yansong" w:date="2016-01-05T11:13:00Z">
        <w:r w:rsidRPr="00FB2E55" w:rsidDel="0030640E">
          <w:rPr>
            <w:rFonts w:ascii="华文楷体" w:eastAsia="华文楷体" w:hAnsi="华文楷体" w:hint="eastAsia"/>
            <w:sz w:val="28"/>
            <w:szCs w:val="28"/>
          </w:rPr>
          <w:delText>同样,一旦见到了世间根本无有实质可言,就能由轮回世间的此岸趋至涅槃的彼岸,</w:delText>
        </w:r>
      </w:del>
      <w:ins w:id="192" w:author="S-Yansong" w:date="2016-01-05T11:13:00Z">
        <w:r w:rsidR="0030640E" w:rsidRPr="0030640E">
          <w:rPr>
            <w:rFonts w:asciiTheme="minorEastAsia" w:hAnsiTheme="minorEastAsia" w:hint="eastAsia"/>
            <w:sz w:val="28"/>
            <w:szCs w:val="28"/>
            <w:rPrChange w:id="193" w:author="S-Yansong" w:date="2016-01-05T11:13:00Z">
              <w:rPr>
                <w:rFonts w:ascii="华文楷体" w:eastAsia="华文楷体" w:hAnsi="华文楷体" w:hint="eastAsia"/>
                <w:sz w:val="28"/>
                <w:szCs w:val="28"/>
              </w:rPr>
            </w:rPrChange>
          </w:rPr>
          <w:t>【同样，一旦见到了世间根本无有实质可言，就能</w:t>
        </w:r>
        <w:r w:rsidR="0030640E" w:rsidRPr="0030640E">
          <w:rPr>
            <w:rFonts w:asciiTheme="minorEastAsia" w:hAnsiTheme="minorEastAsia" w:hint="eastAsia"/>
            <w:sz w:val="28"/>
            <w:szCs w:val="28"/>
            <w:rPrChange w:id="194" w:author="S-Yansong" w:date="2016-01-05T11:13:00Z">
              <w:rPr>
                <w:rFonts w:ascii="华文楷体" w:eastAsia="华文楷体" w:hAnsi="华文楷体" w:hint="eastAsia"/>
                <w:sz w:val="28"/>
                <w:szCs w:val="28"/>
              </w:rPr>
            </w:rPrChange>
          </w:rPr>
          <w:lastRenderedPageBreak/>
          <w:t>由轮回世间的此岸趋至涅槃的彼岸，</w:t>
        </w:r>
      </w:ins>
      <w:r w:rsidRPr="0030640E">
        <w:rPr>
          <w:rFonts w:asciiTheme="minorEastAsia" w:hAnsiTheme="minorEastAsia" w:hint="eastAsia"/>
          <w:sz w:val="28"/>
          <w:szCs w:val="28"/>
          <w:rPrChange w:id="195" w:author="S-Yansong" w:date="2016-01-05T11:13:00Z">
            <w:rPr>
              <w:rFonts w:ascii="华文楷体" w:eastAsia="华文楷体" w:hAnsi="华文楷体" w:hint="eastAsia"/>
              <w:sz w:val="28"/>
              <w:szCs w:val="28"/>
            </w:rPr>
          </w:rPrChange>
        </w:rPr>
        <w:t>也就是说弃离轮回。</w:t>
      </w:r>
      <w:ins w:id="196" w:author="S-Yansong" w:date="2016-01-05T11:13:00Z">
        <w:r w:rsidR="00674E59" w:rsidRPr="0030640E">
          <w:rPr>
            <w:rFonts w:asciiTheme="minorEastAsia" w:hAnsiTheme="minorEastAsia" w:hint="eastAsia"/>
            <w:sz w:val="28"/>
            <w:szCs w:val="28"/>
            <w:rPrChange w:id="197" w:author="S-Yansong" w:date="2016-01-05T11:13:00Z">
              <w:rPr>
                <w:rFonts w:ascii="华文楷体" w:eastAsia="华文楷体" w:hAnsi="华文楷体" w:hint="eastAsia"/>
                <w:sz w:val="28"/>
                <w:szCs w:val="28"/>
              </w:rPr>
            </w:rPrChange>
          </w:rPr>
          <w:t>】</w:t>
        </w:r>
      </w:ins>
    </w:p>
    <w:p w:rsidR="00F04CE1" w:rsidRDefault="00FB2E55" w:rsidP="00A47CC2">
      <w:pPr>
        <w:ind w:firstLine="570"/>
        <w:rPr>
          <w:ins w:id="198" w:author="S-Yansong" w:date="2016-01-05T11:16:00Z"/>
          <w:rFonts w:ascii="华文楷体" w:eastAsia="华文楷体" w:hAnsi="华文楷体"/>
          <w:sz w:val="28"/>
          <w:szCs w:val="28"/>
        </w:rPr>
      </w:pPr>
      <w:r w:rsidRPr="00FB2E55">
        <w:rPr>
          <w:rFonts w:ascii="华文楷体" w:eastAsia="华文楷体" w:hAnsi="华文楷体" w:hint="eastAsia"/>
          <w:sz w:val="28"/>
          <w:szCs w:val="28"/>
        </w:rPr>
        <w:t>那么和这个比喻对照的时候我们就说这个昙花它不见的原因不是太小了看不到，太微细了看不到，而是它绝对是没有的</w:t>
      </w:r>
      <w:del w:id="199" w:author="S-Yansong" w:date="2016-01-05T11:14:00Z">
        <w:r w:rsidRPr="00FB2E55" w:rsidDel="00AA1128">
          <w:rPr>
            <w:rFonts w:ascii="华文楷体" w:eastAsia="华文楷体" w:hAnsi="华文楷体" w:hint="eastAsia"/>
            <w:sz w:val="28"/>
            <w:szCs w:val="28"/>
          </w:rPr>
          <w:delText>，</w:delText>
        </w:r>
      </w:del>
      <w:ins w:id="200" w:author="S-Yansong" w:date="2016-01-05T11:14:00Z">
        <w:r w:rsidR="00AA1128">
          <w:rPr>
            <w:rFonts w:ascii="华文楷体" w:eastAsia="华文楷体" w:hAnsi="华文楷体" w:hint="eastAsia"/>
            <w:sz w:val="28"/>
            <w:szCs w:val="28"/>
          </w:rPr>
          <w:t>。</w:t>
        </w:r>
      </w:ins>
      <w:r w:rsidRPr="00FB2E55">
        <w:rPr>
          <w:rFonts w:ascii="华文楷体" w:eastAsia="华文楷体" w:hAnsi="华文楷体" w:hint="eastAsia"/>
          <w:sz w:val="28"/>
          <w:szCs w:val="28"/>
        </w:rPr>
        <w:t>比如就说佛再不出世，或在佛涅槃之后呢，确实是因为没有这样一种昙花</w:t>
      </w:r>
      <w:del w:id="201" w:author="S-Yansong" w:date="2016-01-05T11:14:00Z">
        <w:r w:rsidRPr="00FB2E55" w:rsidDel="00AA1128">
          <w:rPr>
            <w:rFonts w:ascii="华文楷体" w:eastAsia="华文楷体" w:hAnsi="华文楷体" w:hint="eastAsia"/>
            <w:sz w:val="28"/>
            <w:szCs w:val="28"/>
          </w:rPr>
          <w:delText>，</w:delText>
        </w:r>
      </w:del>
      <w:ins w:id="202" w:author="S-Yansong" w:date="2016-01-06T09:30:00Z">
        <w:r w:rsidR="002F377E">
          <w:rPr>
            <w:rFonts w:ascii="华文楷体" w:eastAsia="华文楷体" w:hAnsi="华文楷体" w:hint="eastAsia"/>
            <w:sz w:val="28"/>
            <w:szCs w:val="28"/>
          </w:rPr>
          <w:t>，</w:t>
        </w:r>
      </w:ins>
      <w:del w:id="203" w:author="S-Yansong" w:date="2016-01-06T09:30:00Z">
        <w:r w:rsidRPr="00FB2E55" w:rsidDel="002F377E">
          <w:rPr>
            <w:rFonts w:ascii="华文楷体" w:eastAsia="华文楷体" w:hAnsi="华文楷体" w:hint="eastAsia"/>
            <w:sz w:val="28"/>
            <w:szCs w:val="28"/>
          </w:rPr>
          <w:delText>那么</w:delText>
        </w:r>
      </w:del>
      <w:ins w:id="204" w:author="S-Yansong" w:date="2016-01-06T09:30:00Z">
        <w:r w:rsidR="002F377E">
          <w:rPr>
            <w:rFonts w:ascii="华文楷体" w:eastAsia="华文楷体" w:hAnsi="华文楷体" w:hint="eastAsia"/>
            <w:sz w:val="28"/>
            <w:szCs w:val="28"/>
          </w:rPr>
          <w:t>所以说</w:t>
        </w:r>
      </w:ins>
      <w:r w:rsidRPr="00FB2E55">
        <w:rPr>
          <w:rFonts w:ascii="华文楷体" w:eastAsia="华文楷体" w:hAnsi="华文楷体" w:hint="eastAsia"/>
          <w:sz w:val="28"/>
          <w:szCs w:val="28"/>
        </w:rPr>
        <w:t>怎么样寻找也找不到这</w:t>
      </w:r>
      <w:del w:id="205" w:author="S-Yansong" w:date="2016-01-06T09:31:00Z">
        <w:r w:rsidRPr="00FB2E55" w:rsidDel="002F377E">
          <w:rPr>
            <w:rFonts w:ascii="华文楷体" w:eastAsia="华文楷体" w:hAnsi="华文楷体" w:hint="eastAsia"/>
            <w:sz w:val="28"/>
            <w:szCs w:val="28"/>
          </w:rPr>
          <w:delText>样一种</w:delText>
        </w:r>
      </w:del>
      <w:proofErr w:type="gramStart"/>
      <w:ins w:id="206" w:author="S-Yansong" w:date="2016-01-06T09:31:00Z">
        <w:r w:rsidR="002F377E">
          <w:rPr>
            <w:rFonts w:ascii="华文楷体" w:eastAsia="华文楷体" w:hAnsi="华文楷体" w:hint="eastAsia"/>
            <w:sz w:val="28"/>
            <w:szCs w:val="28"/>
          </w:rPr>
          <w:t>个</w:t>
        </w:r>
      </w:ins>
      <w:proofErr w:type="gramEnd"/>
      <w:r w:rsidRPr="00FB2E55">
        <w:rPr>
          <w:rFonts w:ascii="华文楷体" w:eastAsia="华文楷体" w:hAnsi="华文楷体" w:hint="eastAsia"/>
          <w:sz w:val="28"/>
          <w:szCs w:val="28"/>
        </w:rPr>
        <w:t>昙花</w:t>
      </w:r>
      <w:del w:id="207" w:author="S-Yansong" w:date="2016-01-06T09:30:00Z">
        <w:r w:rsidRPr="00FB2E55" w:rsidDel="002F377E">
          <w:rPr>
            <w:rFonts w:ascii="华文楷体" w:eastAsia="华文楷体" w:hAnsi="华文楷体" w:hint="eastAsia"/>
            <w:sz w:val="28"/>
            <w:szCs w:val="28"/>
          </w:rPr>
          <w:delText>，</w:delText>
        </w:r>
      </w:del>
      <w:ins w:id="208" w:author="S-Yansong" w:date="2016-01-06T09:30:00Z">
        <w:r w:rsidR="002F377E">
          <w:rPr>
            <w:rFonts w:ascii="华文楷体" w:eastAsia="华文楷体" w:hAnsi="华文楷体" w:hint="eastAsia"/>
            <w:sz w:val="28"/>
            <w:szCs w:val="28"/>
          </w:rPr>
          <w:t>。</w:t>
        </w:r>
      </w:ins>
      <w:r w:rsidRPr="00FB2E55">
        <w:rPr>
          <w:rFonts w:ascii="华文楷体" w:eastAsia="华文楷体" w:hAnsi="华文楷体" w:hint="eastAsia"/>
          <w:sz w:val="28"/>
          <w:szCs w:val="28"/>
        </w:rPr>
        <w:t>另外讲了本来无有，关键问题就在本来无有</w:t>
      </w:r>
      <w:del w:id="209" w:author="S-Yansong" w:date="2016-01-05T11:14:00Z">
        <w:r w:rsidRPr="00FB2E55" w:rsidDel="00F04CE1">
          <w:rPr>
            <w:rFonts w:ascii="华文楷体" w:eastAsia="华文楷体" w:hAnsi="华文楷体" w:hint="eastAsia"/>
            <w:sz w:val="28"/>
            <w:szCs w:val="28"/>
          </w:rPr>
          <w:delText>，</w:delText>
        </w:r>
      </w:del>
      <w:ins w:id="210" w:author="S-Yansong" w:date="2016-01-05T11:14:00Z">
        <w:r w:rsidR="00F04CE1">
          <w:rPr>
            <w:rFonts w:ascii="华文楷体" w:eastAsia="华文楷体" w:hAnsi="华文楷体" w:hint="eastAsia"/>
            <w:sz w:val="28"/>
            <w:szCs w:val="28"/>
          </w:rPr>
          <w:t>。</w:t>
        </w:r>
      </w:ins>
      <w:r w:rsidRPr="00FB2E55">
        <w:rPr>
          <w:rFonts w:ascii="华文楷体" w:eastAsia="华文楷体" w:hAnsi="华文楷体" w:hint="eastAsia"/>
          <w:sz w:val="28"/>
          <w:szCs w:val="28"/>
        </w:rPr>
        <w:t>那么</w:t>
      </w:r>
      <w:proofErr w:type="gramStart"/>
      <w:r w:rsidRPr="00FB2E55">
        <w:rPr>
          <w:rFonts w:ascii="华文楷体" w:eastAsia="华文楷体" w:hAnsi="华文楷体" w:hint="eastAsia"/>
          <w:sz w:val="28"/>
          <w:szCs w:val="28"/>
        </w:rPr>
        <w:t>世</w:t>
      </w:r>
      <w:proofErr w:type="gramEnd"/>
      <w:r w:rsidRPr="00FB2E55">
        <w:rPr>
          <w:rFonts w:ascii="华文楷体" w:eastAsia="华文楷体" w:hAnsi="华文楷体" w:hint="eastAsia"/>
          <w:sz w:val="28"/>
          <w:szCs w:val="28"/>
        </w:rPr>
        <w:t>有实质不可知，我们就说一切的世间没有实质可言是什么原因呢</w:t>
      </w:r>
      <w:del w:id="211" w:author="S-Yansong" w:date="2016-01-05T11:15:00Z">
        <w:r w:rsidRPr="00FB2E55" w:rsidDel="00F04CE1">
          <w:rPr>
            <w:rFonts w:ascii="华文楷体" w:eastAsia="华文楷体" w:hAnsi="华文楷体" w:hint="eastAsia"/>
            <w:sz w:val="28"/>
            <w:szCs w:val="28"/>
          </w:rPr>
          <w:delText>，</w:delText>
        </w:r>
      </w:del>
      <w:ins w:id="212" w:author="S-Yansong" w:date="2016-01-05T11:15:00Z">
        <w:r w:rsidR="00F04CE1">
          <w:rPr>
            <w:rFonts w:ascii="华文楷体" w:eastAsia="华文楷体" w:hAnsi="华文楷体" w:hint="eastAsia"/>
            <w:sz w:val="28"/>
            <w:szCs w:val="28"/>
          </w:rPr>
          <w:t>？</w:t>
        </w:r>
      </w:ins>
      <w:r w:rsidRPr="00FB2E55">
        <w:rPr>
          <w:rFonts w:ascii="华文楷体" w:eastAsia="华文楷体" w:hAnsi="华文楷体" w:hint="eastAsia"/>
          <w:sz w:val="28"/>
          <w:szCs w:val="28"/>
        </w:rPr>
        <w:t>一切世间没有实质可言，不是太微细</w:t>
      </w:r>
      <w:ins w:id="213" w:author="S-Yansong" w:date="2016-01-06T09:32:00Z">
        <w:r w:rsidR="00704CC3">
          <w:rPr>
            <w:rFonts w:ascii="华文楷体" w:eastAsia="华文楷体" w:hAnsi="华文楷体" w:hint="eastAsia"/>
            <w:sz w:val="28"/>
            <w:szCs w:val="28"/>
          </w:rPr>
          <w:t>了，</w:t>
        </w:r>
      </w:ins>
      <w:r w:rsidRPr="00FB2E55">
        <w:rPr>
          <w:rFonts w:ascii="华文楷体" w:eastAsia="华文楷体" w:hAnsi="华文楷体" w:hint="eastAsia"/>
          <w:sz w:val="28"/>
          <w:szCs w:val="28"/>
        </w:rPr>
        <w:t>太微细了没有观察到，而是</w:t>
      </w:r>
      <w:proofErr w:type="gramStart"/>
      <w:r w:rsidRPr="00FB2E55">
        <w:rPr>
          <w:rFonts w:ascii="华文楷体" w:eastAsia="华文楷体" w:hAnsi="华文楷体" w:hint="eastAsia"/>
          <w:sz w:val="28"/>
          <w:szCs w:val="28"/>
        </w:rPr>
        <w:t>的确的确</w:t>
      </w:r>
      <w:proofErr w:type="gramEnd"/>
      <w:r w:rsidRPr="00FB2E55">
        <w:rPr>
          <w:rFonts w:ascii="华文楷体" w:eastAsia="华文楷体" w:hAnsi="华文楷体" w:hint="eastAsia"/>
          <w:sz w:val="28"/>
          <w:szCs w:val="28"/>
        </w:rPr>
        <w:t>一切世间本来就没有实质，本来就没有实质</w:t>
      </w:r>
      <w:del w:id="214" w:author="S-Yansong" w:date="2016-01-05T11:15:00Z">
        <w:r w:rsidRPr="00FB2E55" w:rsidDel="00F04CE1">
          <w:rPr>
            <w:rFonts w:ascii="华文楷体" w:eastAsia="华文楷体" w:hAnsi="华文楷体" w:hint="eastAsia"/>
            <w:sz w:val="28"/>
            <w:szCs w:val="28"/>
          </w:rPr>
          <w:delText>，</w:delText>
        </w:r>
      </w:del>
      <w:ins w:id="215" w:author="S-Yansong" w:date="2016-01-05T11:15:00Z">
        <w:r w:rsidR="00F04CE1">
          <w:rPr>
            <w:rFonts w:ascii="华文楷体" w:eastAsia="华文楷体" w:hAnsi="华文楷体" w:hint="eastAsia"/>
            <w:sz w:val="28"/>
            <w:szCs w:val="28"/>
          </w:rPr>
          <w:t>。</w:t>
        </w:r>
      </w:ins>
      <w:r w:rsidRPr="00FB2E55">
        <w:rPr>
          <w:rFonts w:ascii="华文楷体" w:eastAsia="华文楷体" w:hAnsi="华文楷体" w:hint="eastAsia"/>
          <w:sz w:val="28"/>
          <w:szCs w:val="28"/>
        </w:rPr>
        <w:t>所以说你怎么去寻找，怎么样去观察，</w:t>
      </w:r>
      <w:ins w:id="216" w:author="S-Yansong" w:date="2016-01-06T09:32:00Z">
        <w:r w:rsidR="00704CC3">
          <w:rPr>
            <w:rFonts w:ascii="华文楷体" w:eastAsia="华文楷体" w:hAnsi="华文楷体" w:hint="eastAsia"/>
            <w:sz w:val="28"/>
            <w:szCs w:val="28"/>
          </w:rPr>
          <w:t>也</w:t>
        </w:r>
      </w:ins>
      <w:r w:rsidRPr="00FB2E55">
        <w:rPr>
          <w:rFonts w:ascii="华文楷体" w:eastAsia="华文楷体" w:hAnsi="华文楷体" w:hint="eastAsia"/>
          <w:sz w:val="28"/>
          <w:szCs w:val="28"/>
        </w:rPr>
        <w:t>根本得不到一点点这样</w:t>
      </w:r>
      <w:ins w:id="217" w:author="S-Yansong" w:date="2016-01-06T09:31:00Z">
        <w:r w:rsidR="00704CC3">
          <w:rPr>
            <w:rFonts w:ascii="华文楷体" w:eastAsia="华文楷体" w:hAnsi="华文楷体" w:hint="eastAsia"/>
            <w:sz w:val="28"/>
            <w:szCs w:val="28"/>
          </w:rPr>
          <w:t>一种</w:t>
        </w:r>
      </w:ins>
      <w:r w:rsidRPr="00FB2E55">
        <w:rPr>
          <w:rFonts w:ascii="华文楷体" w:eastAsia="华文楷体" w:hAnsi="华文楷体" w:hint="eastAsia"/>
          <w:sz w:val="28"/>
          <w:szCs w:val="28"/>
        </w:rPr>
        <w:t>世间的本质</w:t>
      </w:r>
      <w:del w:id="218" w:author="S-Yansong" w:date="2016-01-06T09:32:00Z">
        <w:r w:rsidRPr="00FB2E55" w:rsidDel="00704CC3">
          <w:rPr>
            <w:rFonts w:ascii="华文楷体" w:eastAsia="华文楷体" w:hAnsi="华文楷体" w:hint="eastAsia"/>
            <w:sz w:val="28"/>
            <w:szCs w:val="28"/>
          </w:rPr>
          <w:delText>，是不</w:delText>
        </w:r>
      </w:del>
      <w:r w:rsidRPr="00FB2E55">
        <w:rPr>
          <w:rFonts w:ascii="华文楷体" w:eastAsia="华文楷体" w:hAnsi="华文楷体" w:hint="eastAsia"/>
          <w:sz w:val="28"/>
          <w:szCs w:val="28"/>
        </w:rPr>
        <w:t>可寻的，这方面叫做</w:t>
      </w:r>
      <w:proofErr w:type="gramStart"/>
      <w:r w:rsidRPr="00FB2E55">
        <w:rPr>
          <w:rFonts w:ascii="华文楷体" w:eastAsia="华文楷体" w:hAnsi="华文楷体" w:hint="eastAsia"/>
          <w:sz w:val="28"/>
          <w:szCs w:val="28"/>
        </w:rPr>
        <w:t>世</w:t>
      </w:r>
      <w:proofErr w:type="gramEnd"/>
      <w:r w:rsidRPr="00FB2E55">
        <w:rPr>
          <w:rFonts w:ascii="华文楷体" w:eastAsia="华文楷体" w:hAnsi="华文楷体" w:hint="eastAsia"/>
          <w:sz w:val="28"/>
          <w:szCs w:val="28"/>
        </w:rPr>
        <w:t>有实质不可知和前面这样一种昙花相对应的</w:t>
      </w:r>
      <w:del w:id="219" w:author="S-Yansong" w:date="2016-01-05T11:16:00Z">
        <w:r w:rsidRPr="00FB2E55" w:rsidDel="00F04CE1">
          <w:rPr>
            <w:rFonts w:ascii="华文楷体" w:eastAsia="华文楷体" w:hAnsi="华文楷体" w:hint="eastAsia"/>
            <w:sz w:val="28"/>
            <w:szCs w:val="28"/>
          </w:rPr>
          <w:delText>，</w:delText>
        </w:r>
      </w:del>
      <w:ins w:id="220" w:author="S-Yansong" w:date="2016-01-05T11:16:00Z">
        <w:r w:rsidR="00F04CE1">
          <w:rPr>
            <w:rFonts w:ascii="华文楷体" w:eastAsia="华文楷体" w:hAnsi="华文楷体" w:hint="eastAsia"/>
            <w:sz w:val="28"/>
            <w:szCs w:val="28"/>
          </w:rPr>
          <w:t>。</w:t>
        </w:r>
      </w:ins>
    </w:p>
    <w:p w:rsidR="00C81BEE" w:rsidRDefault="00FB2E55" w:rsidP="00A47CC2">
      <w:pPr>
        <w:ind w:firstLine="570"/>
        <w:rPr>
          <w:ins w:id="221" w:author="S-Yansong" w:date="2016-01-05T11:18:00Z"/>
          <w:rFonts w:ascii="华文楷体" w:eastAsia="华文楷体" w:hAnsi="华文楷体"/>
          <w:sz w:val="28"/>
          <w:szCs w:val="28"/>
        </w:rPr>
      </w:pPr>
      <w:r w:rsidRPr="00FB2E55">
        <w:rPr>
          <w:rFonts w:ascii="华文楷体" w:eastAsia="华文楷体" w:hAnsi="华文楷体" w:hint="eastAsia"/>
          <w:sz w:val="28"/>
          <w:szCs w:val="28"/>
        </w:rPr>
        <w:t>那么了知这个之后呢，比丘抵非</w:t>
      </w:r>
      <w:proofErr w:type="gramStart"/>
      <w:r w:rsidRPr="00FB2E55">
        <w:rPr>
          <w:rFonts w:ascii="华文楷体" w:eastAsia="华文楷体" w:hAnsi="华文楷体" w:hint="eastAsia"/>
          <w:sz w:val="28"/>
          <w:szCs w:val="28"/>
        </w:rPr>
        <w:t>彼</w:t>
      </w:r>
      <w:proofErr w:type="gramEnd"/>
      <w:r w:rsidRPr="00FB2E55">
        <w:rPr>
          <w:rFonts w:ascii="华文楷体" w:eastAsia="华文楷体" w:hAnsi="华文楷体" w:hint="eastAsia"/>
          <w:sz w:val="28"/>
          <w:szCs w:val="28"/>
        </w:rPr>
        <w:t>彼岸</w:t>
      </w:r>
      <w:ins w:id="222" w:author="S-Yansong" w:date="2016-01-05T11:16:00Z">
        <w:r w:rsidR="00F04CE1">
          <w:rPr>
            <w:rFonts w:ascii="华文楷体" w:eastAsia="华文楷体" w:hAnsi="华文楷体" w:hint="eastAsia"/>
            <w:sz w:val="28"/>
            <w:szCs w:val="28"/>
          </w:rPr>
          <w:t>，</w:t>
        </w:r>
      </w:ins>
      <w:del w:id="223" w:author="S-Yansong" w:date="2016-01-05T11:16:00Z">
        <w:r w:rsidRPr="00FB2E55" w:rsidDel="00F04CE1">
          <w:rPr>
            <w:rFonts w:ascii="华文楷体" w:eastAsia="华文楷体" w:hAnsi="华文楷体" w:hint="eastAsia"/>
            <w:sz w:val="28"/>
            <w:szCs w:val="28"/>
          </w:rPr>
          <w:delText>,</w:delText>
        </w:r>
      </w:del>
      <w:ins w:id="224" w:author="S-Yansong" w:date="2016-01-05T11:16:00Z">
        <w:r w:rsidR="00F04CE1">
          <w:rPr>
            <w:rFonts w:ascii="华文楷体" w:eastAsia="华文楷体" w:hAnsi="华文楷体" w:hint="eastAsia"/>
            <w:sz w:val="28"/>
            <w:szCs w:val="28"/>
          </w:rPr>
          <w:t>“</w:t>
        </w:r>
      </w:ins>
      <w:r w:rsidRPr="00FB2E55">
        <w:rPr>
          <w:rFonts w:ascii="华文楷体" w:eastAsia="华文楷体" w:hAnsi="华文楷体" w:hint="eastAsia"/>
          <w:sz w:val="28"/>
          <w:szCs w:val="28"/>
        </w:rPr>
        <w:t>非彼</w:t>
      </w:r>
      <w:ins w:id="225" w:author="S-Yansong" w:date="2016-01-05T11:16:00Z">
        <w:r w:rsidR="00F04CE1">
          <w:rPr>
            <w:rFonts w:ascii="华文楷体" w:eastAsia="华文楷体" w:hAnsi="华文楷体" w:hint="eastAsia"/>
            <w:sz w:val="28"/>
            <w:szCs w:val="28"/>
          </w:rPr>
          <w:t>”</w:t>
        </w:r>
      </w:ins>
      <w:r w:rsidRPr="00FB2E55">
        <w:rPr>
          <w:rFonts w:ascii="华文楷体" w:eastAsia="华文楷体" w:hAnsi="华文楷体" w:hint="eastAsia"/>
          <w:sz w:val="28"/>
          <w:szCs w:val="28"/>
        </w:rPr>
        <w:t>两个字就讲世间，非彼的</w:t>
      </w:r>
      <w:ins w:id="226" w:author="S-Yansong" w:date="2016-01-05T11:17:00Z">
        <w:r w:rsidR="004A66CA">
          <w:rPr>
            <w:rFonts w:ascii="华文楷体" w:eastAsia="华文楷体" w:hAnsi="华文楷体" w:hint="eastAsia"/>
            <w:sz w:val="28"/>
            <w:szCs w:val="28"/>
          </w:rPr>
          <w:t>“</w:t>
        </w:r>
      </w:ins>
      <w:r w:rsidRPr="00FB2E55">
        <w:rPr>
          <w:rFonts w:ascii="华文楷体" w:eastAsia="华文楷体" w:hAnsi="华文楷体" w:hint="eastAsia"/>
          <w:sz w:val="28"/>
          <w:szCs w:val="28"/>
        </w:rPr>
        <w:t>彼</w:t>
      </w:r>
      <w:ins w:id="227" w:author="S-Yansong" w:date="2016-01-05T11:17:00Z">
        <w:r w:rsidR="004A66CA">
          <w:rPr>
            <w:rFonts w:ascii="华文楷体" w:eastAsia="华文楷体" w:hAnsi="华文楷体" w:hint="eastAsia"/>
            <w:sz w:val="28"/>
            <w:szCs w:val="28"/>
          </w:rPr>
          <w:t>”</w:t>
        </w:r>
      </w:ins>
      <w:r w:rsidRPr="00FB2E55">
        <w:rPr>
          <w:rFonts w:ascii="华文楷体" w:eastAsia="华文楷体" w:hAnsi="华文楷体" w:hint="eastAsia"/>
          <w:sz w:val="28"/>
          <w:szCs w:val="28"/>
        </w:rPr>
        <w:t>字就讲彼岸</w:t>
      </w:r>
      <w:ins w:id="228" w:author="S-Yansong" w:date="2016-01-05T11:17:00Z">
        <w:r w:rsidR="004E3333">
          <w:rPr>
            <w:rFonts w:ascii="华文楷体" w:eastAsia="华文楷体" w:hAnsi="华文楷体" w:hint="eastAsia"/>
            <w:sz w:val="28"/>
            <w:szCs w:val="28"/>
          </w:rPr>
          <w:t>，</w:t>
        </w:r>
      </w:ins>
      <w:r w:rsidRPr="00FB2E55">
        <w:rPr>
          <w:rFonts w:ascii="华文楷体" w:eastAsia="华文楷体" w:hAnsi="华文楷体" w:hint="eastAsia"/>
          <w:sz w:val="28"/>
          <w:szCs w:val="28"/>
        </w:rPr>
        <w:t>就讲涅槃</w:t>
      </w:r>
      <w:del w:id="229" w:author="S-Yansong" w:date="2016-01-05T11:17:00Z">
        <w:r w:rsidRPr="00FB2E55" w:rsidDel="004E3333">
          <w:rPr>
            <w:rFonts w:ascii="华文楷体" w:eastAsia="华文楷体" w:hAnsi="华文楷体" w:hint="eastAsia"/>
            <w:sz w:val="28"/>
            <w:szCs w:val="28"/>
          </w:rPr>
          <w:delText>，</w:delText>
        </w:r>
      </w:del>
      <w:ins w:id="230" w:author="S-Yansong" w:date="2016-01-05T11:17:00Z">
        <w:r w:rsidR="004E3333">
          <w:rPr>
            <w:rFonts w:ascii="华文楷体" w:eastAsia="华文楷体" w:hAnsi="华文楷体" w:hint="eastAsia"/>
            <w:sz w:val="28"/>
            <w:szCs w:val="28"/>
          </w:rPr>
          <w:t>。</w:t>
        </w:r>
      </w:ins>
      <w:proofErr w:type="gramStart"/>
      <w:r w:rsidRPr="00FB2E55">
        <w:rPr>
          <w:rFonts w:ascii="华文楷体" w:eastAsia="华文楷体" w:hAnsi="华文楷体" w:hint="eastAsia"/>
          <w:sz w:val="28"/>
          <w:szCs w:val="28"/>
        </w:rPr>
        <w:t>非彼就讲</w:t>
      </w:r>
      <w:proofErr w:type="gramEnd"/>
      <w:r w:rsidRPr="00FB2E55">
        <w:rPr>
          <w:rFonts w:ascii="华文楷体" w:eastAsia="华文楷体" w:hAnsi="华文楷体" w:hint="eastAsia"/>
          <w:sz w:val="28"/>
          <w:szCs w:val="28"/>
        </w:rPr>
        <w:t>不是涅槃，不是涅槃的意思就是世间了</w:t>
      </w:r>
      <w:del w:id="231" w:author="S-Yansong" w:date="2016-01-05T11:17:00Z">
        <w:r w:rsidRPr="00FB2E55" w:rsidDel="004E3333">
          <w:rPr>
            <w:rFonts w:ascii="华文楷体" w:eastAsia="华文楷体" w:hAnsi="华文楷体" w:hint="eastAsia"/>
            <w:sz w:val="28"/>
            <w:szCs w:val="28"/>
          </w:rPr>
          <w:delText>，</w:delText>
        </w:r>
      </w:del>
      <w:ins w:id="232" w:author="S-Yansong" w:date="2016-01-05T11:17:00Z">
        <w:r w:rsidR="004E3333">
          <w:rPr>
            <w:rFonts w:ascii="华文楷体" w:eastAsia="华文楷体" w:hAnsi="华文楷体" w:hint="eastAsia"/>
            <w:sz w:val="28"/>
            <w:szCs w:val="28"/>
          </w:rPr>
          <w:t>。</w:t>
        </w:r>
      </w:ins>
      <w:r w:rsidRPr="00FB2E55">
        <w:rPr>
          <w:rFonts w:ascii="华文楷体" w:eastAsia="华文楷体" w:hAnsi="华文楷体" w:hint="eastAsia"/>
          <w:sz w:val="28"/>
          <w:szCs w:val="28"/>
        </w:rPr>
        <w:t>那么比丘了达了这个问题之后抵达了这样一种轮回的彼岸，轮回的彼岸，世间的彼岸就讲涅槃了</w:t>
      </w:r>
      <w:del w:id="233" w:author="S-Yansong" w:date="2016-01-05T11:17:00Z">
        <w:r w:rsidRPr="00FB2E55" w:rsidDel="004E3333">
          <w:rPr>
            <w:rFonts w:ascii="华文楷体" w:eastAsia="华文楷体" w:hAnsi="华文楷体" w:hint="eastAsia"/>
            <w:sz w:val="28"/>
            <w:szCs w:val="28"/>
          </w:rPr>
          <w:delText>，</w:delText>
        </w:r>
      </w:del>
      <w:ins w:id="234" w:author="S-Yansong" w:date="2016-01-05T11:17:00Z">
        <w:r w:rsidR="004E3333">
          <w:rPr>
            <w:rFonts w:ascii="华文楷体" w:eastAsia="华文楷体" w:hAnsi="华文楷体" w:hint="eastAsia"/>
            <w:sz w:val="28"/>
            <w:szCs w:val="28"/>
          </w:rPr>
          <w:t>。</w:t>
        </w:r>
      </w:ins>
      <w:r w:rsidRPr="00FB2E55">
        <w:rPr>
          <w:rFonts w:ascii="华文楷体" w:eastAsia="华文楷体" w:hAnsi="华文楷体" w:hint="eastAsia"/>
          <w:sz w:val="28"/>
          <w:szCs w:val="28"/>
        </w:rPr>
        <w:t>如果你知道了一切万法是本来不可得的</w:t>
      </w:r>
      <w:ins w:id="235" w:author="S-Yansong" w:date="2016-01-05T11:17:00Z">
        <w:r w:rsidR="00C81BEE">
          <w:rPr>
            <w:rFonts w:ascii="华文楷体" w:eastAsia="华文楷体" w:hAnsi="华文楷体" w:hint="eastAsia"/>
            <w:sz w:val="28"/>
            <w:szCs w:val="28"/>
          </w:rPr>
          <w:t>、</w:t>
        </w:r>
      </w:ins>
      <w:del w:id="236" w:author="S-Yansong" w:date="2016-01-05T11:17:00Z">
        <w:r w:rsidRPr="00FB2E55" w:rsidDel="00C81BEE">
          <w:rPr>
            <w:rFonts w:ascii="华文楷体" w:eastAsia="华文楷体" w:hAnsi="华文楷体" w:hint="eastAsia"/>
            <w:sz w:val="28"/>
            <w:szCs w:val="28"/>
          </w:rPr>
          <w:delText>，</w:delText>
        </w:r>
      </w:del>
      <w:r w:rsidRPr="00FB2E55">
        <w:rPr>
          <w:rFonts w:ascii="华文楷体" w:eastAsia="华文楷体" w:hAnsi="华文楷体" w:hint="eastAsia"/>
          <w:sz w:val="28"/>
          <w:szCs w:val="28"/>
        </w:rPr>
        <w:t>本来不可知的</w:t>
      </w:r>
      <w:ins w:id="237" w:author="S-Yansong" w:date="2016-01-05T11:17:00Z">
        <w:r w:rsidR="00C81BEE">
          <w:rPr>
            <w:rFonts w:ascii="华文楷体" w:eastAsia="华文楷体" w:hAnsi="华文楷体" w:hint="eastAsia"/>
            <w:sz w:val="28"/>
            <w:szCs w:val="28"/>
          </w:rPr>
          <w:t>，</w:t>
        </w:r>
      </w:ins>
      <w:r w:rsidRPr="00FB2E55">
        <w:rPr>
          <w:rFonts w:ascii="华文楷体" w:eastAsia="华文楷体" w:hAnsi="华文楷体" w:hint="eastAsia"/>
          <w:sz w:val="28"/>
          <w:szCs w:val="28"/>
        </w:rPr>
        <w:t>就可以抵达轮回的彼岸，就超越世间到达涅槃的彼岸去，超越轮回</w:t>
      </w:r>
      <w:del w:id="238" w:author="S-Yansong" w:date="2016-01-05T11:18:00Z">
        <w:r w:rsidRPr="00FB2E55" w:rsidDel="00C81BEE">
          <w:rPr>
            <w:rFonts w:ascii="华文楷体" w:eastAsia="华文楷体" w:hAnsi="华文楷体" w:hint="eastAsia"/>
            <w:sz w:val="28"/>
            <w:szCs w:val="28"/>
          </w:rPr>
          <w:delText>，</w:delText>
        </w:r>
      </w:del>
      <w:ins w:id="239" w:author="S-Yansong" w:date="2016-01-05T11:18:00Z">
        <w:r w:rsidR="00C81BEE">
          <w:rPr>
            <w:rFonts w:ascii="华文楷体" w:eastAsia="华文楷体" w:hAnsi="华文楷体" w:hint="eastAsia"/>
            <w:sz w:val="28"/>
            <w:szCs w:val="28"/>
          </w:rPr>
          <w:t>。</w:t>
        </w:r>
      </w:ins>
    </w:p>
    <w:p w:rsidR="00232992" w:rsidRDefault="00FB2E55" w:rsidP="00A47CC2">
      <w:pPr>
        <w:ind w:firstLine="570"/>
        <w:rPr>
          <w:ins w:id="240" w:author="S-Yansong" w:date="2016-01-05T11:19:00Z"/>
          <w:rFonts w:ascii="华文楷体" w:eastAsia="华文楷体" w:hAnsi="华文楷体"/>
          <w:sz w:val="28"/>
          <w:szCs w:val="28"/>
        </w:rPr>
      </w:pPr>
      <w:r w:rsidRPr="00FB2E55">
        <w:rPr>
          <w:rFonts w:ascii="华文楷体" w:eastAsia="华文楷体" w:hAnsi="华文楷体" w:hint="eastAsia"/>
          <w:sz w:val="28"/>
          <w:szCs w:val="28"/>
        </w:rPr>
        <w:t>那么对于这个超越轮回，如老蛇皮旧蜕换。就</w:t>
      </w:r>
      <w:del w:id="241" w:author="S-Yansong" w:date="2016-01-05T11:18:00Z">
        <w:r w:rsidRPr="00FB2E55" w:rsidDel="00C81BEE">
          <w:rPr>
            <w:rFonts w:ascii="华文楷体" w:eastAsia="华文楷体" w:hAnsi="华文楷体" w:hint="eastAsia"/>
            <w:sz w:val="28"/>
            <w:szCs w:val="28"/>
          </w:rPr>
          <w:delText>象</w:delText>
        </w:r>
      </w:del>
      <w:ins w:id="242" w:author="S-Yansong" w:date="2016-01-05T11:18:00Z">
        <w:r w:rsidR="00C81BEE">
          <w:rPr>
            <w:rFonts w:ascii="华文楷体" w:eastAsia="华文楷体" w:hAnsi="华文楷体" w:hint="eastAsia"/>
            <w:sz w:val="28"/>
            <w:szCs w:val="28"/>
          </w:rPr>
          <w:t>像</w:t>
        </w:r>
      </w:ins>
      <w:r w:rsidRPr="00FB2E55">
        <w:rPr>
          <w:rFonts w:ascii="华文楷体" w:eastAsia="华文楷体" w:hAnsi="华文楷体" w:hint="eastAsia"/>
          <w:sz w:val="28"/>
          <w:szCs w:val="28"/>
        </w:rPr>
        <w:t>这个蛇到一定时间它要换皮，它的老皮它要换掉</w:t>
      </w:r>
      <w:del w:id="243" w:author="S-Yansong" w:date="2016-01-05T11:18:00Z">
        <w:r w:rsidRPr="00FB2E55" w:rsidDel="009376AA">
          <w:rPr>
            <w:rFonts w:ascii="华文楷体" w:eastAsia="华文楷体" w:hAnsi="华文楷体" w:hint="eastAsia"/>
            <w:sz w:val="28"/>
            <w:szCs w:val="28"/>
          </w:rPr>
          <w:delText>，</w:delText>
        </w:r>
      </w:del>
      <w:ins w:id="244" w:author="S-Yansong" w:date="2016-01-05T11:18:00Z">
        <w:r w:rsidR="009376AA">
          <w:rPr>
            <w:rFonts w:ascii="华文楷体" w:eastAsia="华文楷体" w:hAnsi="华文楷体" w:hint="eastAsia"/>
            <w:sz w:val="28"/>
            <w:szCs w:val="28"/>
          </w:rPr>
          <w:t>。</w:t>
        </w:r>
      </w:ins>
      <w:r w:rsidRPr="00FB2E55">
        <w:rPr>
          <w:rFonts w:ascii="华文楷体" w:eastAsia="华文楷体" w:hAnsi="华文楷体" w:hint="eastAsia"/>
          <w:sz w:val="28"/>
          <w:szCs w:val="28"/>
        </w:rPr>
        <w:t>要换掉之后，</w:t>
      </w:r>
      <w:ins w:id="245" w:author="S-Yansong" w:date="2016-01-06T09:33:00Z">
        <w:r w:rsidR="00704CC3">
          <w:rPr>
            <w:rFonts w:ascii="华文楷体" w:eastAsia="华文楷体" w:hAnsi="华文楷体" w:hint="eastAsia"/>
            <w:sz w:val="28"/>
            <w:szCs w:val="28"/>
          </w:rPr>
          <w:t>它</w:t>
        </w:r>
      </w:ins>
      <w:r w:rsidRPr="00FB2E55">
        <w:rPr>
          <w:rFonts w:ascii="华文楷体" w:eastAsia="华文楷体" w:hAnsi="华文楷体" w:hint="eastAsia"/>
          <w:sz w:val="28"/>
          <w:szCs w:val="28"/>
        </w:rPr>
        <w:t>就说</w:t>
      </w:r>
      <w:del w:id="246" w:author="S-Yansong" w:date="2016-01-06T09:33:00Z">
        <w:r w:rsidRPr="00FB2E55" w:rsidDel="00704CC3">
          <w:rPr>
            <w:rFonts w:ascii="华文楷体" w:eastAsia="华文楷体" w:hAnsi="华文楷体" w:hint="eastAsia"/>
            <w:sz w:val="28"/>
            <w:szCs w:val="28"/>
          </w:rPr>
          <w:delText>它</w:delText>
        </w:r>
      </w:del>
      <w:r w:rsidRPr="00FB2E55">
        <w:rPr>
          <w:rFonts w:ascii="华文楷体" w:eastAsia="华文楷体" w:hAnsi="华文楷体" w:hint="eastAsia"/>
          <w:sz w:val="28"/>
          <w:szCs w:val="28"/>
        </w:rPr>
        <w:t>要经历这样一番痛苦之后，然后它</w:t>
      </w:r>
      <w:proofErr w:type="gramStart"/>
      <w:r w:rsidRPr="00FB2E55">
        <w:rPr>
          <w:rFonts w:ascii="华文楷体" w:eastAsia="华文楷体" w:hAnsi="华文楷体" w:hint="eastAsia"/>
          <w:sz w:val="28"/>
          <w:szCs w:val="28"/>
        </w:rPr>
        <w:t>的旧皮就</w:t>
      </w:r>
      <w:proofErr w:type="gramEnd"/>
      <w:r w:rsidRPr="00FB2E55">
        <w:rPr>
          <w:rFonts w:ascii="华文楷体" w:eastAsia="华文楷体" w:hAnsi="华文楷体" w:hint="eastAsia"/>
          <w:sz w:val="28"/>
          <w:szCs w:val="28"/>
        </w:rPr>
        <w:t>留在原地了，它自己就说从</w:t>
      </w:r>
      <w:proofErr w:type="gramStart"/>
      <w:r w:rsidRPr="00FB2E55">
        <w:rPr>
          <w:rFonts w:ascii="华文楷体" w:eastAsia="华文楷体" w:hAnsi="华文楷体" w:hint="eastAsia"/>
          <w:sz w:val="28"/>
          <w:szCs w:val="28"/>
        </w:rPr>
        <w:t>这个旧皮当中</w:t>
      </w:r>
      <w:proofErr w:type="gramEnd"/>
      <w:r w:rsidRPr="00FB2E55">
        <w:rPr>
          <w:rFonts w:ascii="华文楷体" w:eastAsia="华文楷体" w:hAnsi="华文楷体" w:hint="eastAsia"/>
          <w:sz w:val="28"/>
          <w:szCs w:val="28"/>
        </w:rPr>
        <w:t>出去</w:t>
      </w:r>
      <w:del w:id="247" w:author="S-Yansong" w:date="2016-01-06T09:33:00Z">
        <w:r w:rsidRPr="00FB2E55" w:rsidDel="001D732B">
          <w:rPr>
            <w:rFonts w:ascii="华文楷体" w:eastAsia="华文楷体" w:hAnsi="华文楷体" w:hint="eastAsia"/>
            <w:sz w:val="28"/>
            <w:szCs w:val="28"/>
          </w:rPr>
          <w:delText>，</w:delText>
        </w:r>
      </w:del>
      <w:ins w:id="248" w:author="S-Yansong" w:date="2016-01-06T09:33:00Z">
        <w:r w:rsidR="001D732B">
          <w:rPr>
            <w:rFonts w:ascii="华文楷体" w:eastAsia="华文楷体" w:hAnsi="华文楷体" w:hint="eastAsia"/>
            <w:sz w:val="28"/>
            <w:szCs w:val="28"/>
          </w:rPr>
          <w:t>。</w:t>
        </w:r>
      </w:ins>
      <w:r w:rsidRPr="00FB2E55">
        <w:rPr>
          <w:rFonts w:ascii="华文楷体" w:eastAsia="华文楷体" w:hAnsi="华文楷体" w:hint="eastAsia"/>
          <w:sz w:val="28"/>
          <w:szCs w:val="28"/>
        </w:rPr>
        <w:t>和这样一种老蛇皮</w:t>
      </w:r>
      <w:proofErr w:type="gramStart"/>
      <w:r w:rsidRPr="00FB2E55">
        <w:rPr>
          <w:rFonts w:ascii="华文楷体" w:eastAsia="华文楷体" w:hAnsi="华文楷体" w:hint="eastAsia"/>
          <w:sz w:val="28"/>
          <w:szCs w:val="28"/>
        </w:rPr>
        <w:t>旧蜕换一样</w:t>
      </w:r>
      <w:proofErr w:type="gramEnd"/>
      <w:r w:rsidRPr="00FB2E55">
        <w:rPr>
          <w:rFonts w:ascii="华文楷体" w:eastAsia="华文楷体" w:hAnsi="华文楷体" w:hint="eastAsia"/>
          <w:sz w:val="28"/>
          <w:szCs w:val="28"/>
        </w:rPr>
        <w:t>呢</w:t>
      </w:r>
      <w:del w:id="249" w:author="S-Yansong" w:date="2016-01-05T11:19:00Z">
        <w:r w:rsidRPr="00FB2E55" w:rsidDel="00232992">
          <w:rPr>
            <w:rFonts w:ascii="华文楷体" w:eastAsia="华文楷体" w:hAnsi="华文楷体" w:hint="eastAsia"/>
            <w:sz w:val="28"/>
            <w:szCs w:val="28"/>
          </w:rPr>
          <w:delText>，</w:delText>
        </w:r>
      </w:del>
      <w:ins w:id="250" w:author="S-Yansong" w:date="2016-01-06T09:33:00Z">
        <w:r w:rsidR="001D732B">
          <w:rPr>
            <w:rFonts w:ascii="华文楷体" w:eastAsia="华文楷体" w:hAnsi="华文楷体" w:hint="eastAsia"/>
            <w:sz w:val="28"/>
            <w:szCs w:val="28"/>
          </w:rPr>
          <w:t>，</w:t>
        </w:r>
      </w:ins>
      <w:r w:rsidRPr="00FB2E55">
        <w:rPr>
          <w:rFonts w:ascii="华文楷体" w:eastAsia="华文楷体" w:hAnsi="华文楷体" w:hint="eastAsia"/>
          <w:sz w:val="28"/>
          <w:szCs w:val="28"/>
        </w:rPr>
        <w:t>所以说这样一种比丘通过修行之后，然后就可以说把轮回</w:t>
      </w:r>
      <w:del w:id="251" w:author="S-Yansong" w:date="2016-01-05T11:19:00Z">
        <w:r w:rsidRPr="00FB2E55" w:rsidDel="00232992">
          <w:rPr>
            <w:rFonts w:ascii="华文楷体" w:eastAsia="华文楷体" w:hAnsi="华文楷体" w:hint="eastAsia"/>
            <w:sz w:val="28"/>
            <w:szCs w:val="28"/>
          </w:rPr>
          <w:delText>象</w:delText>
        </w:r>
      </w:del>
      <w:ins w:id="252" w:author="S-Yansong" w:date="2016-01-05T11:19:00Z">
        <w:r w:rsidR="00232992">
          <w:rPr>
            <w:rFonts w:ascii="华文楷体" w:eastAsia="华文楷体" w:hAnsi="华文楷体" w:hint="eastAsia"/>
            <w:sz w:val="28"/>
            <w:szCs w:val="28"/>
          </w:rPr>
          <w:t>像</w:t>
        </w:r>
      </w:ins>
      <w:r w:rsidRPr="00FB2E55">
        <w:rPr>
          <w:rFonts w:ascii="华文楷体" w:eastAsia="华文楷体" w:hAnsi="华文楷体" w:hint="eastAsia"/>
          <w:sz w:val="28"/>
          <w:szCs w:val="28"/>
        </w:rPr>
        <w:t>躯壳一样，根本没有任</w:t>
      </w:r>
      <w:r w:rsidRPr="00FB2E55">
        <w:rPr>
          <w:rFonts w:ascii="华文楷体" w:eastAsia="华文楷体" w:hAnsi="华文楷体" w:hint="eastAsia"/>
          <w:sz w:val="28"/>
          <w:szCs w:val="28"/>
        </w:rPr>
        <w:lastRenderedPageBreak/>
        <w:t>何实质的这个躯壳一样的轮回呢，就扔在了世间当中，他自己就趋向了彼岸了，获得了解脱，获得新生，就</w:t>
      </w:r>
      <w:del w:id="253" w:author="S-Yansong" w:date="2016-01-05T11:19:00Z">
        <w:r w:rsidRPr="00FB2E55" w:rsidDel="00232992">
          <w:rPr>
            <w:rFonts w:ascii="华文楷体" w:eastAsia="华文楷体" w:hAnsi="华文楷体" w:hint="eastAsia"/>
            <w:sz w:val="28"/>
            <w:szCs w:val="28"/>
          </w:rPr>
          <w:delText>象</w:delText>
        </w:r>
      </w:del>
      <w:ins w:id="254" w:author="S-Yansong" w:date="2016-01-05T11:19:00Z">
        <w:r w:rsidR="00232992">
          <w:rPr>
            <w:rFonts w:ascii="华文楷体" w:eastAsia="华文楷体" w:hAnsi="华文楷体" w:hint="eastAsia"/>
            <w:sz w:val="28"/>
            <w:szCs w:val="28"/>
          </w:rPr>
          <w:t>像</w:t>
        </w:r>
      </w:ins>
      <w:r w:rsidRPr="00FB2E55">
        <w:rPr>
          <w:rFonts w:ascii="华文楷体" w:eastAsia="华文楷体" w:hAnsi="华文楷体" w:hint="eastAsia"/>
          <w:sz w:val="28"/>
          <w:szCs w:val="28"/>
        </w:rPr>
        <w:t>这样一种比喻一样</w:t>
      </w:r>
      <w:del w:id="255" w:author="S-Yansong" w:date="2016-01-05T11:19:00Z">
        <w:r w:rsidRPr="00FB2E55" w:rsidDel="00232992">
          <w:rPr>
            <w:rFonts w:ascii="华文楷体" w:eastAsia="华文楷体" w:hAnsi="华文楷体" w:hint="eastAsia"/>
            <w:sz w:val="28"/>
            <w:szCs w:val="28"/>
          </w:rPr>
          <w:delText>，</w:delText>
        </w:r>
      </w:del>
      <w:ins w:id="256" w:author="S-Yansong" w:date="2016-01-05T11:19:00Z">
        <w:r w:rsidR="00232992">
          <w:rPr>
            <w:rFonts w:ascii="华文楷体" w:eastAsia="华文楷体" w:hAnsi="华文楷体" w:hint="eastAsia"/>
            <w:sz w:val="28"/>
            <w:szCs w:val="28"/>
          </w:rPr>
          <w:t>。</w:t>
        </w:r>
      </w:ins>
    </w:p>
    <w:p w:rsidR="009D7FBE" w:rsidRDefault="00FB2E55" w:rsidP="00A47CC2">
      <w:pPr>
        <w:ind w:firstLine="570"/>
        <w:rPr>
          <w:rFonts w:ascii="华文楷体" w:eastAsia="华文楷体" w:hAnsi="华文楷体"/>
          <w:sz w:val="28"/>
          <w:szCs w:val="28"/>
        </w:rPr>
      </w:pPr>
      <w:r w:rsidRPr="00FB2E55">
        <w:rPr>
          <w:rFonts w:ascii="华文楷体" w:eastAsia="华文楷体" w:hAnsi="华文楷体" w:hint="eastAsia"/>
          <w:sz w:val="28"/>
          <w:szCs w:val="28"/>
        </w:rPr>
        <w:t>所以说通过这样一种方式了知了空性就可以趋向于轮回</w:t>
      </w:r>
      <w:del w:id="257" w:author="S-Yansong" w:date="2016-01-05T11:20:00Z">
        <w:r w:rsidRPr="00FB2E55" w:rsidDel="00232992">
          <w:rPr>
            <w:rFonts w:ascii="华文楷体" w:eastAsia="华文楷体" w:hAnsi="华文楷体" w:hint="eastAsia"/>
            <w:sz w:val="28"/>
            <w:szCs w:val="28"/>
          </w:rPr>
          <w:delText>，</w:delText>
        </w:r>
      </w:del>
      <w:ins w:id="258" w:author="S-Yansong" w:date="2016-01-05T11:20:00Z">
        <w:r w:rsidR="00232992">
          <w:rPr>
            <w:rFonts w:ascii="华文楷体" w:eastAsia="华文楷体" w:hAnsi="华文楷体" w:hint="eastAsia"/>
            <w:sz w:val="28"/>
            <w:szCs w:val="28"/>
          </w:rPr>
          <w:t>。</w:t>
        </w:r>
      </w:ins>
      <w:r w:rsidRPr="00FB2E55">
        <w:rPr>
          <w:rFonts w:ascii="华文楷体" w:eastAsia="华文楷体" w:hAnsi="华文楷体" w:hint="eastAsia"/>
          <w:sz w:val="28"/>
          <w:szCs w:val="28"/>
        </w:rPr>
        <w:t>前面两句，前面两句我们可以</w:t>
      </w:r>
      <w:proofErr w:type="gramStart"/>
      <w:r w:rsidRPr="00FB2E55">
        <w:rPr>
          <w:rFonts w:ascii="华文楷体" w:eastAsia="华文楷体" w:hAnsi="华文楷体" w:hint="eastAsia"/>
          <w:sz w:val="28"/>
          <w:szCs w:val="28"/>
        </w:rPr>
        <w:t>说是讲</w:t>
      </w:r>
      <w:proofErr w:type="gramEnd"/>
      <w:r w:rsidRPr="00FB2E55">
        <w:rPr>
          <w:rFonts w:ascii="华文楷体" w:eastAsia="华文楷体" w:hAnsi="华文楷体" w:hint="eastAsia"/>
          <w:sz w:val="28"/>
          <w:szCs w:val="28"/>
        </w:rPr>
        <w:t>一切万法的本性</w:t>
      </w:r>
      <w:del w:id="259" w:author="S-Yansong" w:date="2016-01-05T11:21:00Z">
        <w:r w:rsidRPr="00FB2E55" w:rsidDel="00232992">
          <w:rPr>
            <w:rFonts w:ascii="华文楷体" w:eastAsia="华文楷体" w:hAnsi="华文楷体" w:hint="eastAsia"/>
            <w:sz w:val="28"/>
            <w:szCs w:val="28"/>
          </w:rPr>
          <w:delText>，</w:delText>
        </w:r>
      </w:del>
      <w:ins w:id="260" w:author="S-Yansong" w:date="2016-01-05T11:21:00Z">
        <w:r w:rsidR="00232992">
          <w:rPr>
            <w:rFonts w:ascii="华文楷体" w:eastAsia="华文楷体" w:hAnsi="华文楷体" w:hint="eastAsia"/>
            <w:sz w:val="28"/>
            <w:szCs w:val="28"/>
          </w:rPr>
          <w:t>。</w:t>
        </w:r>
      </w:ins>
      <w:r w:rsidRPr="00FB2E55">
        <w:rPr>
          <w:rFonts w:ascii="华文楷体" w:eastAsia="华文楷体" w:hAnsi="华文楷体" w:hint="eastAsia"/>
          <w:sz w:val="28"/>
          <w:szCs w:val="28"/>
        </w:rPr>
        <w:t>一切万法的本性本来就不知道，本来就无可这样了知的，比丘抵非</w:t>
      </w:r>
      <w:proofErr w:type="gramStart"/>
      <w:r w:rsidRPr="00FB2E55">
        <w:rPr>
          <w:rFonts w:ascii="华文楷体" w:eastAsia="华文楷体" w:hAnsi="华文楷体" w:hint="eastAsia"/>
          <w:sz w:val="28"/>
          <w:szCs w:val="28"/>
        </w:rPr>
        <w:t>彼</w:t>
      </w:r>
      <w:proofErr w:type="gramEnd"/>
      <w:r w:rsidRPr="00FB2E55">
        <w:rPr>
          <w:rFonts w:ascii="华文楷体" w:eastAsia="华文楷体" w:hAnsi="华文楷体" w:hint="eastAsia"/>
          <w:sz w:val="28"/>
          <w:szCs w:val="28"/>
        </w:rPr>
        <w:t>彼岸,就讲到了一种通过修行</w:t>
      </w:r>
      <w:del w:id="261" w:author="S-Yansong" w:date="2016-01-06T09:34:00Z">
        <w:r w:rsidRPr="00FB2E55" w:rsidDel="001D732B">
          <w:rPr>
            <w:rFonts w:ascii="华文楷体" w:eastAsia="华文楷体" w:hAnsi="华文楷体" w:hint="eastAsia"/>
            <w:sz w:val="28"/>
            <w:szCs w:val="28"/>
          </w:rPr>
          <w:delText>可以获得</w:delText>
        </w:r>
      </w:del>
      <w:ins w:id="262" w:author="S-Yansong" w:date="2016-01-06T09:34:00Z">
        <w:r w:rsidR="001D732B">
          <w:rPr>
            <w:rFonts w:ascii="华文楷体" w:eastAsia="华文楷体" w:hAnsi="华文楷体" w:hint="eastAsia"/>
            <w:sz w:val="28"/>
            <w:szCs w:val="28"/>
          </w:rPr>
          <w:t>而得到</w:t>
        </w:r>
      </w:ins>
      <w:r w:rsidRPr="00FB2E55">
        <w:rPr>
          <w:rFonts w:ascii="华文楷体" w:eastAsia="华文楷体" w:hAnsi="华文楷体" w:hint="eastAsia"/>
          <w:sz w:val="28"/>
          <w:szCs w:val="28"/>
        </w:rPr>
        <w:t>解脱</w:t>
      </w:r>
      <w:del w:id="263" w:author="S-Yansong" w:date="2016-01-05T11:21:00Z">
        <w:r w:rsidRPr="00FB2E55" w:rsidDel="00232992">
          <w:rPr>
            <w:rFonts w:ascii="华文楷体" w:eastAsia="华文楷体" w:hAnsi="华文楷体" w:hint="eastAsia"/>
            <w:sz w:val="28"/>
            <w:szCs w:val="28"/>
          </w:rPr>
          <w:delText>，</w:delText>
        </w:r>
      </w:del>
      <w:ins w:id="264" w:author="S-Yansong" w:date="2016-01-05T11:21:00Z">
        <w:r w:rsidR="00232992">
          <w:rPr>
            <w:rFonts w:ascii="华文楷体" w:eastAsia="华文楷体" w:hAnsi="华文楷体" w:hint="eastAsia"/>
            <w:sz w:val="28"/>
            <w:szCs w:val="28"/>
          </w:rPr>
          <w:t>。</w:t>
        </w:r>
      </w:ins>
      <w:r w:rsidRPr="00FB2E55">
        <w:rPr>
          <w:rFonts w:ascii="华文楷体" w:eastAsia="华文楷体" w:hAnsi="华文楷体" w:hint="eastAsia"/>
          <w:sz w:val="28"/>
          <w:szCs w:val="28"/>
        </w:rPr>
        <w:t>后面最后</w:t>
      </w:r>
      <w:ins w:id="265" w:author="S-Yansong" w:date="2016-01-06T09:34:00Z">
        <w:r w:rsidR="00DD55AD">
          <w:rPr>
            <w:rFonts w:ascii="华文楷体" w:eastAsia="华文楷体" w:hAnsi="华文楷体" w:hint="eastAsia"/>
            <w:sz w:val="28"/>
            <w:szCs w:val="28"/>
          </w:rPr>
          <w:t>这</w:t>
        </w:r>
      </w:ins>
      <w:r w:rsidRPr="00FB2E55">
        <w:rPr>
          <w:rFonts w:ascii="华文楷体" w:eastAsia="华文楷体" w:hAnsi="华文楷体" w:hint="eastAsia"/>
          <w:sz w:val="28"/>
          <w:szCs w:val="28"/>
        </w:rPr>
        <w:t>一句比喻修行人从轮回中出离</w:t>
      </w:r>
      <w:del w:id="266" w:author="S-Yansong" w:date="2016-01-06T09:34:00Z">
        <w:r w:rsidRPr="00FB2E55" w:rsidDel="00DD55AD">
          <w:rPr>
            <w:rFonts w:ascii="华文楷体" w:eastAsia="华文楷体" w:hAnsi="华文楷体" w:hint="eastAsia"/>
            <w:sz w:val="28"/>
            <w:szCs w:val="28"/>
          </w:rPr>
          <w:delText>这样</w:delText>
        </w:r>
      </w:del>
      <w:ins w:id="267" w:author="S-Yansong" w:date="2016-01-06T09:34:00Z">
        <w:r w:rsidR="00DD55AD">
          <w:rPr>
            <w:rFonts w:ascii="华文楷体" w:eastAsia="华文楷体" w:hAnsi="华文楷体" w:hint="eastAsia"/>
            <w:sz w:val="28"/>
            <w:szCs w:val="28"/>
          </w:rPr>
          <w:t>的</w:t>
        </w:r>
      </w:ins>
      <w:r w:rsidRPr="00FB2E55">
        <w:rPr>
          <w:rFonts w:ascii="华文楷体" w:eastAsia="华文楷体" w:hAnsi="华文楷体" w:hint="eastAsia"/>
          <w:sz w:val="28"/>
          <w:szCs w:val="28"/>
        </w:rPr>
        <w:t>一种比喻，如老蛇皮旧蜕换。</w:t>
      </w:r>
      <w:del w:id="268" w:author="S-Yansong" w:date="2016-01-05T11:21:00Z">
        <w:r w:rsidRPr="00FB2E55" w:rsidDel="00232992">
          <w:rPr>
            <w:rFonts w:ascii="华文楷体" w:eastAsia="华文楷体" w:hAnsi="华文楷体" w:hint="eastAsia"/>
            <w:sz w:val="28"/>
            <w:szCs w:val="28"/>
          </w:rPr>
          <w:delText>10：07</w:delText>
        </w:r>
      </w:del>
    </w:p>
    <w:p w:rsidR="001B1A34" w:rsidRPr="001B1A34" w:rsidDel="00232992" w:rsidRDefault="001B1A34" w:rsidP="001B1A34">
      <w:pPr>
        <w:ind w:firstLine="570"/>
        <w:rPr>
          <w:del w:id="269" w:author="S-Yansong" w:date="2016-01-05T11:21:00Z"/>
          <w:rFonts w:ascii="华文楷体" w:eastAsia="华文楷体" w:hAnsi="华文楷体"/>
          <w:sz w:val="28"/>
          <w:szCs w:val="28"/>
        </w:rPr>
      </w:pPr>
      <w:del w:id="270" w:author="S-Yansong" w:date="2016-01-05T11:21:00Z">
        <w:r w:rsidRPr="001B1A34" w:rsidDel="00232992">
          <w:rPr>
            <w:rFonts w:ascii="华文楷体" w:eastAsia="华文楷体" w:hAnsi="华文楷体" w:hint="eastAsia"/>
            <w:sz w:val="28"/>
            <w:szCs w:val="28"/>
          </w:rPr>
          <w:delText>中观庄严论释第81课10-20分钟-一片禅心月</w:delText>
        </w:r>
      </w:del>
    </w:p>
    <w:p w:rsidR="00232992" w:rsidRDefault="001B1A34" w:rsidP="001B1A34">
      <w:pPr>
        <w:ind w:firstLine="570"/>
        <w:rPr>
          <w:ins w:id="271" w:author="S-Yansong" w:date="2016-01-05T11:21:00Z"/>
          <w:rFonts w:ascii="华文楷体" w:eastAsia="华文楷体" w:hAnsi="华文楷体"/>
          <w:sz w:val="28"/>
          <w:szCs w:val="28"/>
        </w:rPr>
      </w:pPr>
      <w:del w:id="272" w:author="S-Yansong" w:date="2016-01-05T11:21:00Z">
        <w:r w:rsidRPr="001B1A34" w:rsidDel="00232992">
          <w:rPr>
            <w:rFonts w:ascii="华文楷体" w:eastAsia="华文楷体" w:hAnsi="华文楷体" w:hint="eastAsia"/>
            <w:sz w:val="28"/>
            <w:szCs w:val="28"/>
          </w:rPr>
          <w:delText>9：47前面两句我们可以说是讲一切万法的本性，一切万法的本性本来就不知道，本来就无可这样了知的，比丘抵非彼彼岸,就讲到了一种通过修行可以获得解脱，后面最后一句比喻修行人从轮回中出离这样一种比喻，如老蛇皮旧蜕换。</w:delText>
        </w:r>
      </w:del>
    </w:p>
    <w:p w:rsidR="00232992" w:rsidRPr="00232992" w:rsidRDefault="00232992" w:rsidP="001B1A34">
      <w:pPr>
        <w:ind w:firstLine="570"/>
        <w:rPr>
          <w:ins w:id="273" w:author="S-Yansong" w:date="2016-01-05T11:21:00Z"/>
          <w:rFonts w:asciiTheme="minorEastAsia" w:hAnsiTheme="minorEastAsia"/>
          <w:sz w:val="28"/>
          <w:szCs w:val="28"/>
          <w:rPrChange w:id="274" w:author="S-Yansong" w:date="2016-01-05T11:21:00Z">
            <w:rPr>
              <w:ins w:id="275" w:author="S-Yansong" w:date="2016-01-05T11:21:00Z"/>
              <w:rFonts w:ascii="华文楷体" w:eastAsia="华文楷体" w:hAnsi="华文楷体"/>
              <w:sz w:val="28"/>
              <w:szCs w:val="28"/>
            </w:rPr>
          </w:rPrChange>
        </w:rPr>
      </w:pPr>
      <w:ins w:id="276" w:author="S-Yansong" w:date="2016-01-05T11:21:00Z">
        <w:r w:rsidRPr="00232992">
          <w:rPr>
            <w:rFonts w:asciiTheme="minorEastAsia" w:hAnsiTheme="minorEastAsia" w:hint="eastAsia"/>
            <w:sz w:val="28"/>
            <w:szCs w:val="28"/>
            <w:rPrChange w:id="277" w:author="S-Yansong" w:date="2016-01-05T11:21:00Z">
              <w:rPr>
                <w:rFonts w:ascii="华文楷体" w:eastAsia="华文楷体" w:hAnsi="华文楷体" w:hint="eastAsia"/>
                <w:sz w:val="28"/>
                <w:szCs w:val="28"/>
              </w:rPr>
            </w:rPrChange>
          </w:rPr>
          <w:t>【</w:t>
        </w:r>
      </w:ins>
      <w:r w:rsidR="001B1A34" w:rsidRPr="00232992">
        <w:rPr>
          <w:rFonts w:asciiTheme="minorEastAsia" w:hAnsiTheme="minorEastAsia" w:hint="eastAsia"/>
          <w:sz w:val="28"/>
          <w:szCs w:val="28"/>
          <w:rPrChange w:id="278" w:author="S-Yansong" w:date="2016-01-05T11:21:00Z">
            <w:rPr>
              <w:rFonts w:ascii="华文楷体" w:eastAsia="华文楷体" w:hAnsi="华文楷体" w:hint="eastAsia"/>
              <w:sz w:val="28"/>
              <w:szCs w:val="28"/>
            </w:rPr>
          </w:rPrChange>
        </w:rPr>
        <w:t>本颂中辩答的这两偈说明了以下的意义</w:t>
      </w:r>
      <w:r w:rsidR="001B1A34" w:rsidRPr="00232992">
        <w:rPr>
          <w:rFonts w:asciiTheme="minorEastAsia" w:hAnsiTheme="minorEastAsia"/>
          <w:sz w:val="28"/>
          <w:szCs w:val="28"/>
          <w:rPrChange w:id="279" w:author="S-Yansong" w:date="2016-01-05T11:21:00Z">
            <w:rPr>
              <w:rFonts w:ascii="华文楷体" w:eastAsia="华文楷体" w:hAnsi="华文楷体"/>
              <w:sz w:val="28"/>
              <w:szCs w:val="28"/>
            </w:rPr>
          </w:rPrChange>
        </w:rPr>
        <w:t>:无始以来久经串习的实执难以打破，</w:t>
      </w:r>
      <w:ins w:id="280" w:author="S-Yansong" w:date="2016-01-05T11:21:00Z">
        <w:r w:rsidRPr="00232992">
          <w:rPr>
            <w:rFonts w:asciiTheme="minorEastAsia" w:hAnsiTheme="minorEastAsia" w:hint="eastAsia"/>
            <w:sz w:val="28"/>
            <w:szCs w:val="28"/>
            <w:rPrChange w:id="281" w:author="S-Yansong" w:date="2016-01-05T11:21:00Z">
              <w:rPr>
                <w:rFonts w:ascii="华文楷体" w:eastAsia="华文楷体" w:hAnsi="华文楷体" w:hint="eastAsia"/>
                <w:sz w:val="28"/>
                <w:szCs w:val="28"/>
              </w:rPr>
            </w:rPrChange>
          </w:rPr>
          <w:t>】</w:t>
        </w:r>
      </w:ins>
    </w:p>
    <w:p w:rsidR="00A2622C" w:rsidRDefault="001B1A34" w:rsidP="00BD00DC">
      <w:pPr>
        <w:ind w:firstLine="570"/>
        <w:rPr>
          <w:ins w:id="282" w:author="S-Yansong" w:date="2016-01-05T11:24:00Z"/>
          <w:rFonts w:ascii="华文楷体" w:eastAsia="华文楷体" w:hAnsi="华文楷体"/>
          <w:sz w:val="28"/>
          <w:szCs w:val="28"/>
        </w:rPr>
      </w:pPr>
      <w:r w:rsidRPr="001B1A34">
        <w:rPr>
          <w:rFonts w:ascii="华文楷体" w:eastAsia="华文楷体" w:hAnsi="华文楷体" w:hint="eastAsia"/>
          <w:sz w:val="28"/>
          <w:szCs w:val="28"/>
        </w:rPr>
        <w:t>那么</w:t>
      </w:r>
      <w:proofErr w:type="gramStart"/>
      <w:r w:rsidRPr="001B1A34">
        <w:rPr>
          <w:rFonts w:ascii="华文楷体" w:eastAsia="华文楷体" w:hAnsi="华文楷体" w:hint="eastAsia"/>
          <w:sz w:val="28"/>
          <w:szCs w:val="28"/>
        </w:rPr>
        <w:t>本颂中</w:t>
      </w:r>
      <w:proofErr w:type="gramEnd"/>
      <w:r w:rsidRPr="001B1A34">
        <w:rPr>
          <w:rFonts w:ascii="华文楷体" w:eastAsia="华文楷体" w:hAnsi="华文楷体" w:hint="eastAsia"/>
          <w:sz w:val="28"/>
          <w:szCs w:val="28"/>
        </w:rPr>
        <w:t>，有两个</w:t>
      </w:r>
      <w:proofErr w:type="gramStart"/>
      <w:r w:rsidRPr="001B1A34">
        <w:rPr>
          <w:rFonts w:ascii="华文楷体" w:eastAsia="华文楷体" w:hAnsi="华文楷体" w:hint="eastAsia"/>
          <w:sz w:val="28"/>
          <w:szCs w:val="28"/>
        </w:rPr>
        <w:t>偈颂来进行辨答</w:t>
      </w:r>
      <w:proofErr w:type="gramEnd"/>
      <w:del w:id="283" w:author="S-Yansong" w:date="2016-01-05T11:22:00Z">
        <w:r w:rsidRPr="001B1A34" w:rsidDel="00A2622C">
          <w:rPr>
            <w:rFonts w:ascii="华文楷体" w:eastAsia="华文楷体" w:hAnsi="华文楷体" w:hint="eastAsia"/>
            <w:sz w:val="28"/>
            <w:szCs w:val="28"/>
          </w:rPr>
          <w:delText>，</w:delText>
        </w:r>
      </w:del>
      <w:ins w:id="284" w:author="S-Yansong" w:date="2016-01-05T11:22:00Z">
        <w:r w:rsidR="00A2622C">
          <w:rPr>
            <w:rFonts w:ascii="华文楷体" w:eastAsia="华文楷体" w:hAnsi="华文楷体" w:hint="eastAsia"/>
            <w:sz w:val="28"/>
            <w:szCs w:val="28"/>
          </w:rPr>
          <w:t>。</w:t>
        </w:r>
      </w:ins>
      <w:r w:rsidRPr="001B1A34">
        <w:rPr>
          <w:rFonts w:ascii="华文楷体" w:eastAsia="华文楷体" w:hAnsi="华文楷体" w:hint="eastAsia"/>
          <w:sz w:val="28"/>
          <w:szCs w:val="28"/>
        </w:rPr>
        <w:t>一方面对方提问题，现在我们就作回答</w:t>
      </w:r>
      <w:ins w:id="285" w:author="S-Yansong" w:date="2016-01-05T11:22:00Z">
        <w:r w:rsidR="00A2622C">
          <w:rPr>
            <w:rFonts w:ascii="华文楷体" w:eastAsia="华文楷体" w:hAnsi="华文楷体" w:hint="eastAsia"/>
            <w:sz w:val="28"/>
            <w:szCs w:val="28"/>
          </w:rPr>
          <w:t>。</w:t>
        </w:r>
      </w:ins>
      <w:del w:id="286" w:author="S-Yansong" w:date="2016-01-05T11:22:00Z">
        <w:r w:rsidRPr="001B1A34" w:rsidDel="00A2622C">
          <w:rPr>
            <w:rFonts w:ascii="华文楷体" w:eastAsia="华文楷体" w:hAnsi="华文楷体" w:hint="eastAsia"/>
            <w:sz w:val="28"/>
            <w:szCs w:val="28"/>
          </w:rPr>
          <w:delText>，</w:delText>
        </w:r>
      </w:del>
      <w:r w:rsidRPr="001B1A34">
        <w:rPr>
          <w:rFonts w:ascii="华文楷体" w:eastAsia="华文楷体" w:hAnsi="华文楷体" w:hint="eastAsia"/>
          <w:sz w:val="28"/>
          <w:szCs w:val="28"/>
        </w:rPr>
        <w:t>实际上这</w:t>
      </w:r>
      <w:proofErr w:type="gramStart"/>
      <w:ins w:id="287" w:author="S-Yansong" w:date="2016-01-06T09:34:00Z">
        <w:r w:rsidR="00CF6109">
          <w:rPr>
            <w:rFonts w:ascii="华文楷体" w:eastAsia="华文楷体" w:hAnsi="华文楷体" w:hint="eastAsia"/>
            <w:sz w:val="28"/>
            <w:szCs w:val="28"/>
          </w:rPr>
          <w:t>偈</w:t>
        </w:r>
      </w:ins>
      <w:proofErr w:type="gramEnd"/>
      <w:del w:id="288" w:author="S-Yansong" w:date="2016-01-06T09:34:00Z">
        <w:r w:rsidRPr="001B1A34" w:rsidDel="00CF6109">
          <w:rPr>
            <w:rFonts w:ascii="华文楷体" w:eastAsia="华文楷体" w:hAnsi="华文楷体" w:hint="eastAsia"/>
            <w:sz w:val="28"/>
            <w:szCs w:val="28"/>
          </w:rPr>
          <w:delText>两句</w:delText>
        </w:r>
      </w:del>
      <w:r w:rsidRPr="001B1A34">
        <w:rPr>
          <w:rFonts w:ascii="华文楷体" w:eastAsia="华文楷体" w:hAnsi="华文楷体" w:hint="eastAsia"/>
          <w:sz w:val="28"/>
          <w:szCs w:val="28"/>
        </w:rPr>
        <w:t>说明了下面这个含义，</w:t>
      </w:r>
      <w:ins w:id="289" w:author="S-Yansong" w:date="2016-01-06T09:35:00Z">
        <w:r w:rsidR="00CF6109">
          <w:rPr>
            <w:rFonts w:ascii="华文楷体" w:eastAsia="华文楷体" w:hAnsi="华文楷体" w:hint="eastAsia"/>
            <w:sz w:val="28"/>
            <w:szCs w:val="28"/>
          </w:rPr>
          <w:t>无始以来</w:t>
        </w:r>
        <w:proofErr w:type="gramStart"/>
        <w:r w:rsidR="00CF6109">
          <w:rPr>
            <w:rFonts w:ascii="华文楷体" w:eastAsia="华文楷体" w:hAnsi="华文楷体" w:hint="eastAsia"/>
            <w:sz w:val="28"/>
            <w:szCs w:val="28"/>
          </w:rPr>
          <w:t>久经串习的</w:t>
        </w:r>
        <w:proofErr w:type="gramEnd"/>
        <w:r w:rsidR="00CF6109">
          <w:rPr>
            <w:rFonts w:ascii="华文楷体" w:eastAsia="华文楷体" w:hAnsi="华文楷体" w:hint="eastAsia"/>
            <w:sz w:val="28"/>
            <w:szCs w:val="28"/>
          </w:rPr>
          <w:t>实执是难以打破的</w:t>
        </w:r>
        <w:r w:rsidR="00BD00DC">
          <w:rPr>
            <w:rFonts w:ascii="华文楷体" w:eastAsia="华文楷体" w:hAnsi="华文楷体" w:hint="eastAsia"/>
            <w:sz w:val="28"/>
            <w:szCs w:val="28"/>
          </w:rPr>
          <w:t>。</w:t>
        </w:r>
      </w:ins>
      <w:del w:id="290" w:author="S-Yansong" w:date="2016-01-06T09:36:00Z">
        <w:r w:rsidRPr="001B1A34" w:rsidDel="00BD00DC">
          <w:rPr>
            <w:rFonts w:ascii="华文楷体" w:eastAsia="华文楷体" w:hAnsi="华文楷体" w:hint="eastAsia"/>
            <w:sz w:val="28"/>
            <w:szCs w:val="28"/>
          </w:rPr>
          <w:delText>一方面这样一种久经串习的实执是难以打破的，</w:delText>
        </w:r>
      </w:del>
      <w:r w:rsidRPr="001B1A34">
        <w:rPr>
          <w:rFonts w:ascii="华文楷体" w:eastAsia="华文楷体" w:hAnsi="华文楷体" w:hint="eastAsia"/>
          <w:sz w:val="28"/>
          <w:szCs w:val="28"/>
        </w:rPr>
        <w:t>一方面这样一种</w:t>
      </w:r>
      <w:proofErr w:type="gramStart"/>
      <w:r w:rsidRPr="001B1A34">
        <w:rPr>
          <w:rFonts w:ascii="华文楷体" w:eastAsia="华文楷体" w:hAnsi="华文楷体" w:hint="eastAsia"/>
          <w:sz w:val="28"/>
          <w:szCs w:val="28"/>
        </w:rPr>
        <w:t>久经串习的</w:t>
      </w:r>
      <w:proofErr w:type="gramEnd"/>
      <w:r w:rsidRPr="001B1A34">
        <w:rPr>
          <w:rFonts w:ascii="华文楷体" w:eastAsia="华文楷体" w:hAnsi="华文楷体" w:hint="eastAsia"/>
          <w:sz w:val="28"/>
          <w:szCs w:val="28"/>
        </w:rPr>
        <w:t>实执是本来就不存在的，完全都是属于众生的分别争议，完全都是分别争议</w:t>
      </w:r>
      <w:del w:id="291" w:author="S-Yansong" w:date="2016-01-05T11:22:00Z">
        <w:r w:rsidRPr="001B1A34" w:rsidDel="00A2622C">
          <w:rPr>
            <w:rFonts w:ascii="华文楷体" w:eastAsia="华文楷体" w:hAnsi="华文楷体" w:hint="eastAsia"/>
            <w:sz w:val="28"/>
            <w:szCs w:val="28"/>
          </w:rPr>
          <w:delText>，</w:delText>
        </w:r>
      </w:del>
      <w:ins w:id="292" w:author="S-Yansong" w:date="2016-01-06T09:37:00Z">
        <w:r w:rsidR="00BD00DC">
          <w:rPr>
            <w:rFonts w:ascii="华文楷体" w:eastAsia="华文楷体" w:hAnsi="华文楷体" w:hint="eastAsia"/>
            <w:sz w:val="28"/>
            <w:szCs w:val="28"/>
          </w:rPr>
          <w:t>，完全都是</w:t>
        </w:r>
      </w:ins>
      <w:r w:rsidRPr="001B1A34">
        <w:rPr>
          <w:rFonts w:ascii="华文楷体" w:eastAsia="华文楷体" w:hAnsi="华文楷体" w:hint="eastAsia"/>
          <w:sz w:val="28"/>
          <w:szCs w:val="28"/>
        </w:rPr>
        <w:t>犹如头上安头一样</w:t>
      </w:r>
      <w:del w:id="293" w:author="S-Yansong" w:date="2016-01-06T09:37:00Z">
        <w:r w:rsidRPr="001B1A34" w:rsidDel="00BD00DC">
          <w:rPr>
            <w:rFonts w:ascii="华文楷体" w:eastAsia="华文楷体" w:hAnsi="华文楷体" w:hint="eastAsia"/>
            <w:sz w:val="28"/>
            <w:szCs w:val="28"/>
          </w:rPr>
          <w:delText>的这样</w:delText>
        </w:r>
      </w:del>
      <w:r w:rsidRPr="001B1A34">
        <w:rPr>
          <w:rFonts w:ascii="华文楷体" w:eastAsia="华文楷体" w:hAnsi="华文楷体" w:hint="eastAsia"/>
          <w:sz w:val="28"/>
          <w:szCs w:val="28"/>
        </w:rPr>
        <w:t>一种</w:t>
      </w:r>
      <w:ins w:id="294" w:author="S-Yansong" w:date="2016-01-06T09:37:00Z">
        <w:r w:rsidR="00BD00DC">
          <w:rPr>
            <w:rFonts w:ascii="华文楷体" w:eastAsia="华文楷体" w:hAnsi="华文楷体" w:hint="eastAsia"/>
            <w:sz w:val="28"/>
            <w:szCs w:val="28"/>
          </w:rPr>
          <w:t>本体的这样</w:t>
        </w:r>
      </w:ins>
      <w:del w:id="295" w:author="S-Yansong" w:date="2016-01-06T09:37:00Z">
        <w:r w:rsidRPr="001B1A34" w:rsidDel="00BD00DC">
          <w:rPr>
            <w:rFonts w:ascii="华文楷体" w:eastAsia="华文楷体" w:hAnsi="华文楷体" w:hint="eastAsia"/>
            <w:sz w:val="28"/>
            <w:szCs w:val="28"/>
          </w:rPr>
          <w:delText>的分别</w:delText>
        </w:r>
      </w:del>
      <w:r w:rsidRPr="001B1A34">
        <w:rPr>
          <w:rFonts w:ascii="华文楷体" w:eastAsia="华文楷体" w:hAnsi="华文楷体" w:hint="eastAsia"/>
          <w:sz w:val="28"/>
          <w:szCs w:val="28"/>
        </w:rPr>
        <w:t>自性</w:t>
      </w:r>
      <w:del w:id="296" w:author="S-Yansong" w:date="2016-01-06T09:37:00Z">
        <w:r w:rsidRPr="001B1A34" w:rsidDel="00BD00DC">
          <w:rPr>
            <w:rFonts w:ascii="华文楷体" w:eastAsia="华文楷体" w:hAnsi="华文楷体" w:hint="eastAsia"/>
            <w:sz w:val="28"/>
            <w:szCs w:val="28"/>
          </w:rPr>
          <w:delText>，</w:delText>
        </w:r>
      </w:del>
      <w:ins w:id="297" w:author="S-Yansong" w:date="2016-01-06T09:37:00Z">
        <w:r w:rsidR="00BD00DC">
          <w:rPr>
            <w:rFonts w:ascii="华文楷体" w:eastAsia="华文楷体" w:hAnsi="华文楷体" w:hint="eastAsia"/>
            <w:sz w:val="28"/>
            <w:szCs w:val="28"/>
          </w:rPr>
          <w:t>。</w:t>
        </w:r>
      </w:ins>
      <w:r w:rsidRPr="001B1A34">
        <w:rPr>
          <w:rFonts w:ascii="华文楷体" w:eastAsia="华文楷体" w:hAnsi="华文楷体" w:hint="eastAsia"/>
          <w:sz w:val="28"/>
          <w:szCs w:val="28"/>
        </w:rPr>
        <w:t>但是众生</w:t>
      </w:r>
      <w:proofErr w:type="gramStart"/>
      <w:r w:rsidRPr="001B1A34">
        <w:rPr>
          <w:rFonts w:ascii="华文楷体" w:eastAsia="华文楷体" w:hAnsi="华文楷体" w:hint="eastAsia"/>
          <w:sz w:val="28"/>
          <w:szCs w:val="28"/>
        </w:rPr>
        <w:t>不了知把这个</w:t>
      </w:r>
      <w:proofErr w:type="gramEnd"/>
      <w:r w:rsidRPr="001B1A34">
        <w:rPr>
          <w:rFonts w:ascii="华文楷体" w:eastAsia="华文楷体" w:hAnsi="华文楷体" w:hint="eastAsia"/>
          <w:sz w:val="28"/>
          <w:szCs w:val="28"/>
        </w:rPr>
        <w:t>执为实有了</w:t>
      </w:r>
      <w:del w:id="298" w:author="S-Yansong" w:date="2016-01-05T11:23:00Z">
        <w:r w:rsidRPr="001B1A34" w:rsidDel="00A2622C">
          <w:rPr>
            <w:rFonts w:ascii="华文楷体" w:eastAsia="华文楷体" w:hAnsi="华文楷体" w:hint="eastAsia"/>
            <w:sz w:val="28"/>
            <w:szCs w:val="28"/>
          </w:rPr>
          <w:delText>，</w:delText>
        </w:r>
      </w:del>
      <w:ins w:id="299" w:author="S-Yansong" w:date="2016-01-06T09:38:00Z">
        <w:r w:rsidR="001D0BC7">
          <w:rPr>
            <w:rFonts w:ascii="华文楷体" w:eastAsia="华文楷体" w:hAnsi="华文楷体" w:hint="eastAsia"/>
            <w:sz w:val="28"/>
            <w:szCs w:val="28"/>
          </w:rPr>
          <w:t>，</w:t>
        </w:r>
      </w:ins>
      <w:r w:rsidRPr="001B1A34">
        <w:rPr>
          <w:rFonts w:ascii="华文楷体" w:eastAsia="华文楷体" w:hAnsi="华文楷体" w:hint="eastAsia"/>
          <w:sz w:val="28"/>
          <w:szCs w:val="28"/>
        </w:rPr>
        <w:t>所以时间很长之后，久经</w:t>
      </w:r>
      <w:proofErr w:type="gramStart"/>
      <w:r w:rsidRPr="001B1A34">
        <w:rPr>
          <w:rFonts w:ascii="华文楷体" w:eastAsia="华文楷体" w:hAnsi="华文楷体" w:hint="eastAsia"/>
          <w:sz w:val="28"/>
          <w:szCs w:val="28"/>
        </w:rPr>
        <w:t>串习之后</w:t>
      </w:r>
      <w:proofErr w:type="gramEnd"/>
      <w:r w:rsidRPr="001B1A34">
        <w:rPr>
          <w:rFonts w:ascii="华文楷体" w:eastAsia="华文楷体" w:hAnsi="华文楷体" w:hint="eastAsia"/>
          <w:sz w:val="28"/>
          <w:szCs w:val="28"/>
        </w:rPr>
        <w:t>呢，似乎就成了一种有情的本性</w:t>
      </w:r>
      <w:ins w:id="300" w:author="S-Yansong" w:date="2016-01-06T09:38:00Z">
        <w:r w:rsidR="001D0BC7">
          <w:rPr>
            <w:rFonts w:ascii="华文楷体" w:eastAsia="华文楷体" w:hAnsi="华文楷体" w:hint="eastAsia"/>
            <w:sz w:val="28"/>
            <w:szCs w:val="28"/>
          </w:rPr>
          <w:t>，</w:t>
        </w:r>
      </w:ins>
      <w:del w:id="301" w:author="S-Yansong" w:date="2016-01-05T11:23:00Z">
        <w:r w:rsidRPr="001B1A34" w:rsidDel="00A2622C">
          <w:rPr>
            <w:rFonts w:ascii="华文楷体" w:eastAsia="华文楷体" w:hAnsi="华文楷体" w:hint="eastAsia"/>
            <w:sz w:val="28"/>
            <w:szCs w:val="28"/>
          </w:rPr>
          <w:delText>，</w:delText>
        </w:r>
      </w:del>
      <w:r w:rsidRPr="001B1A34">
        <w:rPr>
          <w:rFonts w:ascii="华文楷体" w:eastAsia="华文楷体" w:hAnsi="华文楷体" w:hint="eastAsia"/>
          <w:sz w:val="28"/>
          <w:szCs w:val="28"/>
        </w:rPr>
        <w:t>只要一起心动念就绝对和实执相应的，绝对和实</w:t>
      </w:r>
      <w:r w:rsidRPr="001B1A34">
        <w:rPr>
          <w:rFonts w:ascii="华文楷体" w:eastAsia="华文楷体" w:hAnsi="华文楷体" w:hint="eastAsia"/>
          <w:sz w:val="28"/>
          <w:szCs w:val="28"/>
        </w:rPr>
        <w:lastRenderedPageBreak/>
        <w:t>执相应</w:t>
      </w:r>
      <w:del w:id="302" w:author="S-Yansong" w:date="2016-01-05T11:23:00Z">
        <w:r w:rsidRPr="001B1A34" w:rsidDel="00A2622C">
          <w:rPr>
            <w:rFonts w:ascii="华文楷体" w:eastAsia="华文楷体" w:hAnsi="华文楷体" w:hint="eastAsia"/>
            <w:sz w:val="28"/>
            <w:szCs w:val="28"/>
          </w:rPr>
          <w:delText>，</w:delText>
        </w:r>
      </w:del>
      <w:ins w:id="303" w:author="S-Yansong" w:date="2016-01-05T11:23:00Z">
        <w:r w:rsidR="00A2622C">
          <w:rPr>
            <w:rFonts w:ascii="华文楷体" w:eastAsia="华文楷体" w:hAnsi="华文楷体" w:hint="eastAsia"/>
            <w:sz w:val="28"/>
            <w:szCs w:val="28"/>
          </w:rPr>
          <w:t>。</w:t>
        </w:r>
      </w:ins>
      <w:r w:rsidRPr="001B1A34">
        <w:rPr>
          <w:rFonts w:ascii="华文楷体" w:eastAsia="华文楷体" w:hAnsi="华文楷体" w:hint="eastAsia"/>
          <w:sz w:val="28"/>
          <w:szCs w:val="28"/>
        </w:rPr>
        <w:t>所以说它的时间非常长，它本来是虚妄的，但是</w:t>
      </w:r>
      <w:proofErr w:type="gramStart"/>
      <w:r w:rsidRPr="001B1A34">
        <w:rPr>
          <w:rFonts w:ascii="华文楷体" w:eastAsia="华文楷体" w:hAnsi="华文楷体" w:hint="eastAsia"/>
          <w:sz w:val="28"/>
          <w:szCs w:val="28"/>
        </w:rPr>
        <w:t>它串习</w:t>
      </w:r>
      <w:proofErr w:type="gramEnd"/>
      <w:r w:rsidRPr="001B1A34">
        <w:rPr>
          <w:rFonts w:ascii="华文楷体" w:eastAsia="华文楷体" w:hAnsi="华文楷体" w:hint="eastAsia"/>
          <w:sz w:val="28"/>
          <w:szCs w:val="28"/>
        </w:rPr>
        <w:t>时间长之后它就变成一种很难以打破的这样一种自性</w:t>
      </w:r>
      <w:del w:id="304" w:author="S-Yansong" w:date="2016-01-05T11:24:00Z">
        <w:r w:rsidRPr="001B1A34" w:rsidDel="00A2622C">
          <w:rPr>
            <w:rFonts w:ascii="华文楷体" w:eastAsia="华文楷体" w:hAnsi="华文楷体" w:hint="eastAsia"/>
            <w:sz w:val="28"/>
            <w:szCs w:val="28"/>
          </w:rPr>
          <w:delText>，</w:delText>
        </w:r>
      </w:del>
      <w:ins w:id="305" w:author="S-Yansong" w:date="2016-01-05T11:24:00Z">
        <w:r w:rsidR="00A2622C">
          <w:rPr>
            <w:rFonts w:ascii="华文楷体" w:eastAsia="华文楷体" w:hAnsi="华文楷体" w:hint="eastAsia"/>
            <w:sz w:val="28"/>
            <w:szCs w:val="28"/>
          </w:rPr>
          <w:t>。</w:t>
        </w:r>
      </w:ins>
    </w:p>
    <w:p w:rsidR="00F278E7" w:rsidRDefault="001B1A34" w:rsidP="001B1A34">
      <w:pPr>
        <w:ind w:firstLine="570"/>
        <w:rPr>
          <w:ins w:id="306" w:author="S-Yansong" w:date="2016-01-05T11:26:00Z"/>
          <w:rFonts w:ascii="华文楷体" w:eastAsia="华文楷体" w:hAnsi="华文楷体"/>
          <w:sz w:val="28"/>
          <w:szCs w:val="28"/>
        </w:rPr>
      </w:pPr>
      <w:r w:rsidRPr="001B1A34">
        <w:rPr>
          <w:rFonts w:ascii="华文楷体" w:eastAsia="华文楷体" w:hAnsi="华文楷体" w:hint="eastAsia"/>
          <w:sz w:val="28"/>
          <w:szCs w:val="28"/>
        </w:rPr>
        <w:t>但是不是完全没办法打破呢</w:t>
      </w:r>
      <w:del w:id="307" w:author="S-Yansong" w:date="2016-01-05T11:24:00Z">
        <w:r w:rsidRPr="001B1A34" w:rsidDel="00A2622C">
          <w:rPr>
            <w:rFonts w:ascii="华文楷体" w:eastAsia="华文楷体" w:hAnsi="华文楷体" w:hint="eastAsia"/>
            <w:sz w:val="28"/>
            <w:szCs w:val="28"/>
          </w:rPr>
          <w:delText>，</w:delText>
        </w:r>
      </w:del>
      <w:ins w:id="308" w:author="S-Yansong" w:date="2016-01-05T11:24:00Z">
        <w:r w:rsidR="00A2622C">
          <w:rPr>
            <w:rFonts w:ascii="华文楷体" w:eastAsia="华文楷体" w:hAnsi="华文楷体" w:hint="eastAsia"/>
            <w:sz w:val="28"/>
            <w:szCs w:val="28"/>
          </w:rPr>
          <w:t>？</w:t>
        </w:r>
      </w:ins>
      <w:r w:rsidRPr="001B1A34">
        <w:rPr>
          <w:rFonts w:ascii="华文楷体" w:eastAsia="华文楷体" w:hAnsi="华文楷体" w:hint="eastAsia"/>
          <w:sz w:val="28"/>
          <w:szCs w:val="28"/>
        </w:rPr>
        <w:t>也不是完全没办法打破</w:t>
      </w:r>
      <w:del w:id="309" w:author="S-Yansong" w:date="2016-01-05T11:24:00Z">
        <w:r w:rsidRPr="001B1A34" w:rsidDel="00A2622C">
          <w:rPr>
            <w:rFonts w:ascii="华文楷体" w:eastAsia="华文楷体" w:hAnsi="华文楷体" w:hint="eastAsia"/>
            <w:sz w:val="28"/>
            <w:szCs w:val="28"/>
          </w:rPr>
          <w:delText>，</w:delText>
        </w:r>
      </w:del>
      <w:ins w:id="310" w:author="S-Yansong" w:date="2016-01-05T11:24:00Z">
        <w:r w:rsidR="00A2622C">
          <w:rPr>
            <w:rFonts w:ascii="华文楷体" w:eastAsia="华文楷体" w:hAnsi="华文楷体" w:hint="eastAsia"/>
            <w:sz w:val="28"/>
            <w:szCs w:val="28"/>
          </w:rPr>
          <w:t>。</w:t>
        </w:r>
      </w:ins>
      <w:r w:rsidRPr="001B1A34">
        <w:rPr>
          <w:rFonts w:ascii="华文楷体" w:eastAsia="华文楷体" w:hAnsi="华文楷体" w:hint="eastAsia"/>
          <w:sz w:val="28"/>
          <w:szCs w:val="28"/>
        </w:rPr>
        <w:t>因为它必定不是一个法性，它必定只是一个分别争议而已</w:t>
      </w:r>
      <w:del w:id="311" w:author="S-Yansong" w:date="2016-01-05T11:24:00Z">
        <w:r w:rsidRPr="001B1A34" w:rsidDel="00A2622C">
          <w:rPr>
            <w:rFonts w:ascii="华文楷体" w:eastAsia="华文楷体" w:hAnsi="华文楷体" w:hint="eastAsia"/>
            <w:sz w:val="28"/>
            <w:szCs w:val="28"/>
          </w:rPr>
          <w:delText>，</w:delText>
        </w:r>
      </w:del>
      <w:ins w:id="312" w:author="S-Yansong" w:date="2016-01-05T11:24:00Z">
        <w:r w:rsidR="00A2622C">
          <w:rPr>
            <w:rFonts w:ascii="华文楷体" w:eastAsia="华文楷体" w:hAnsi="华文楷体" w:hint="eastAsia"/>
            <w:sz w:val="28"/>
            <w:szCs w:val="28"/>
          </w:rPr>
          <w:t>。</w:t>
        </w:r>
      </w:ins>
      <w:r w:rsidRPr="001B1A34">
        <w:rPr>
          <w:rFonts w:ascii="华文楷体" w:eastAsia="华文楷体" w:hAnsi="华文楷体" w:hint="eastAsia"/>
          <w:sz w:val="28"/>
          <w:szCs w:val="28"/>
        </w:rPr>
        <w:t>所以说如果了知它的本体之后呢，也可以在很快</w:t>
      </w:r>
      <w:ins w:id="313" w:author="S-Yansong" w:date="2016-01-06T09:38:00Z">
        <w:r w:rsidR="008D3A50">
          <w:rPr>
            <w:rFonts w:ascii="华文楷体" w:eastAsia="华文楷体" w:hAnsi="华文楷体" w:hint="eastAsia"/>
            <w:sz w:val="28"/>
            <w:szCs w:val="28"/>
          </w:rPr>
          <w:t>时间</w:t>
        </w:r>
      </w:ins>
      <w:r w:rsidRPr="001B1A34">
        <w:rPr>
          <w:rFonts w:ascii="华文楷体" w:eastAsia="华文楷体" w:hAnsi="华文楷体" w:hint="eastAsia"/>
          <w:sz w:val="28"/>
          <w:szCs w:val="28"/>
        </w:rPr>
        <w:t>当中</w:t>
      </w:r>
      <w:proofErr w:type="gramStart"/>
      <w:r w:rsidRPr="001B1A34">
        <w:rPr>
          <w:rFonts w:ascii="华文楷体" w:eastAsia="华文楷体" w:hAnsi="华文楷体" w:hint="eastAsia"/>
          <w:sz w:val="28"/>
          <w:szCs w:val="28"/>
        </w:rPr>
        <w:t>修行证道</w:t>
      </w:r>
      <w:proofErr w:type="gramEnd"/>
      <w:ins w:id="314" w:author="S-Yansong" w:date="2016-01-05T11:25:00Z">
        <w:r w:rsidR="00A2622C">
          <w:rPr>
            <w:rFonts w:ascii="华文楷体" w:eastAsia="华文楷体" w:hAnsi="华文楷体" w:hint="eastAsia"/>
            <w:sz w:val="28"/>
            <w:szCs w:val="28"/>
          </w:rPr>
          <w:t>，</w:t>
        </w:r>
      </w:ins>
      <w:r w:rsidRPr="001B1A34">
        <w:rPr>
          <w:rFonts w:ascii="华文楷体" w:eastAsia="华文楷体" w:hAnsi="华文楷体" w:hint="eastAsia"/>
          <w:sz w:val="28"/>
          <w:szCs w:val="28"/>
        </w:rPr>
        <w:t>可以从它</w:t>
      </w:r>
      <w:del w:id="315" w:author="S-Yansong" w:date="2016-01-06T09:39:00Z">
        <w:r w:rsidRPr="001B1A34" w:rsidDel="008D3A50">
          <w:rPr>
            <w:rFonts w:ascii="华文楷体" w:eastAsia="华文楷体" w:hAnsi="华文楷体" w:hint="eastAsia"/>
            <w:sz w:val="28"/>
            <w:szCs w:val="28"/>
          </w:rPr>
          <w:delText>修行证道</w:delText>
        </w:r>
      </w:del>
      <w:ins w:id="316" w:author="S-Yansong" w:date="2016-01-06T09:39:00Z">
        <w:r w:rsidR="008D3A50">
          <w:rPr>
            <w:rFonts w:ascii="华文楷体" w:eastAsia="华文楷体" w:hAnsi="华文楷体" w:hint="eastAsia"/>
            <w:sz w:val="28"/>
            <w:szCs w:val="28"/>
          </w:rPr>
          <w:t>这样实执</w:t>
        </w:r>
      </w:ins>
      <w:r w:rsidRPr="001B1A34">
        <w:rPr>
          <w:rFonts w:ascii="华文楷体" w:eastAsia="华文楷体" w:hAnsi="华文楷体" w:hint="eastAsia"/>
          <w:sz w:val="28"/>
          <w:szCs w:val="28"/>
        </w:rPr>
        <w:t>当中解脱出来的</w:t>
      </w:r>
      <w:del w:id="317" w:author="S-Yansong" w:date="2016-01-05T11:25:00Z">
        <w:r w:rsidRPr="001B1A34" w:rsidDel="00A2622C">
          <w:rPr>
            <w:rFonts w:ascii="华文楷体" w:eastAsia="华文楷体" w:hAnsi="华文楷体" w:hint="eastAsia"/>
            <w:sz w:val="28"/>
            <w:szCs w:val="28"/>
          </w:rPr>
          <w:delText>，</w:delText>
        </w:r>
      </w:del>
      <w:ins w:id="318" w:author="S-Yansong" w:date="2016-01-05T11:25:00Z">
        <w:r w:rsidR="00A2622C">
          <w:rPr>
            <w:rFonts w:ascii="华文楷体" w:eastAsia="华文楷体" w:hAnsi="华文楷体" w:hint="eastAsia"/>
            <w:sz w:val="28"/>
            <w:szCs w:val="28"/>
          </w:rPr>
          <w:t>。</w:t>
        </w:r>
      </w:ins>
      <w:r w:rsidRPr="001B1A34">
        <w:rPr>
          <w:rFonts w:ascii="华文楷体" w:eastAsia="华文楷体" w:hAnsi="华文楷体" w:hint="eastAsia"/>
          <w:sz w:val="28"/>
          <w:szCs w:val="28"/>
        </w:rPr>
        <w:t>那么对于这种难以打破的实执呢，如果作才能够逐渐地从轮回当中</w:t>
      </w:r>
      <w:ins w:id="319" w:author="S-Yansong" w:date="2016-01-06T09:39:00Z">
        <w:r w:rsidR="00146C51">
          <w:rPr>
            <w:rFonts w:ascii="华文楷体" w:eastAsia="华文楷体" w:hAnsi="华文楷体" w:hint="eastAsia"/>
            <w:sz w:val="28"/>
            <w:szCs w:val="28"/>
          </w:rPr>
          <w:t>，</w:t>
        </w:r>
      </w:ins>
      <w:r w:rsidRPr="001B1A34">
        <w:rPr>
          <w:rFonts w:ascii="华文楷体" w:eastAsia="华文楷体" w:hAnsi="华文楷体" w:hint="eastAsia"/>
          <w:sz w:val="28"/>
          <w:szCs w:val="28"/>
        </w:rPr>
        <w:t>从实执当中得以出离。</w:t>
      </w:r>
    </w:p>
    <w:p w:rsidR="00F278E7" w:rsidRPr="00F278E7" w:rsidRDefault="00F278E7" w:rsidP="001B1A34">
      <w:pPr>
        <w:ind w:firstLine="570"/>
        <w:rPr>
          <w:ins w:id="320" w:author="S-Yansong" w:date="2016-01-05T11:26:00Z"/>
          <w:rFonts w:asciiTheme="minorEastAsia" w:hAnsiTheme="minorEastAsia"/>
          <w:sz w:val="28"/>
          <w:szCs w:val="28"/>
          <w:rPrChange w:id="321" w:author="S-Yansong" w:date="2016-01-05T11:27:00Z">
            <w:rPr>
              <w:ins w:id="322" w:author="S-Yansong" w:date="2016-01-05T11:26:00Z"/>
              <w:rFonts w:ascii="华文楷体" w:eastAsia="华文楷体" w:hAnsi="华文楷体"/>
              <w:sz w:val="28"/>
              <w:szCs w:val="28"/>
            </w:rPr>
          </w:rPrChange>
        </w:rPr>
      </w:pPr>
      <w:ins w:id="323" w:author="S-Yansong" w:date="2016-01-05T11:27:00Z">
        <w:r w:rsidRPr="00F278E7">
          <w:rPr>
            <w:rFonts w:asciiTheme="minorEastAsia" w:hAnsiTheme="minorEastAsia" w:hint="eastAsia"/>
            <w:sz w:val="28"/>
            <w:szCs w:val="28"/>
            <w:rPrChange w:id="324" w:author="S-Yansong" w:date="2016-01-05T11:27:00Z">
              <w:rPr>
                <w:rFonts w:ascii="华文楷体" w:eastAsia="华文楷体" w:hAnsi="华文楷体" w:hint="eastAsia"/>
                <w:sz w:val="28"/>
                <w:szCs w:val="28"/>
              </w:rPr>
            </w:rPrChange>
          </w:rPr>
          <w:t>【</w:t>
        </w:r>
      </w:ins>
      <w:r w:rsidR="001B1A34" w:rsidRPr="00F278E7">
        <w:rPr>
          <w:rFonts w:asciiTheme="minorEastAsia" w:hAnsiTheme="minorEastAsia" w:hint="eastAsia"/>
          <w:sz w:val="28"/>
          <w:szCs w:val="28"/>
          <w:rPrChange w:id="325" w:author="S-Yansong" w:date="2016-01-05T11:27:00Z">
            <w:rPr>
              <w:rFonts w:ascii="华文楷体" w:eastAsia="华文楷体" w:hAnsi="华文楷体" w:hint="eastAsia"/>
              <w:sz w:val="28"/>
              <w:szCs w:val="28"/>
            </w:rPr>
          </w:rPrChange>
        </w:rPr>
        <w:t>作为这些实执的对治法唯是理证的观察</w:t>
      </w:r>
      <w:del w:id="326" w:author="S-Yansong" w:date="2016-01-05T11:25:00Z">
        <w:r w:rsidR="001B1A34" w:rsidRPr="00F278E7" w:rsidDel="00A2622C">
          <w:rPr>
            <w:rFonts w:asciiTheme="minorEastAsia" w:hAnsiTheme="minorEastAsia"/>
            <w:sz w:val="28"/>
            <w:szCs w:val="28"/>
            <w:rPrChange w:id="327" w:author="S-Yansong" w:date="2016-01-05T11:27:00Z">
              <w:rPr>
                <w:rFonts w:ascii="华文楷体" w:eastAsia="华文楷体" w:hAnsi="华文楷体"/>
                <w:sz w:val="28"/>
                <w:szCs w:val="28"/>
              </w:rPr>
            </w:rPrChange>
          </w:rPr>
          <w:delText>,</w:delText>
        </w:r>
      </w:del>
      <w:ins w:id="328" w:author="S-Yansong" w:date="2016-01-05T11:25:00Z">
        <w:r w:rsidR="00A2622C" w:rsidRPr="00F278E7">
          <w:rPr>
            <w:rFonts w:asciiTheme="minorEastAsia" w:hAnsiTheme="minorEastAsia" w:hint="eastAsia"/>
            <w:sz w:val="28"/>
            <w:szCs w:val="28"/>
            <w:rPrChange w:id="329" w:author="S-Yansong" w:date="2016-01-05T11:27:00Z">
              <w:rPr>
                <w:rFonts w:ascii="华文楷体" w:eastAsia="华文楷体" w:hAnsi="华文楷体" w:hint="eastAsia"/>
                <w:sz w:val="28"/>
                <w:szCs w:val="28"/>
              </w:rPr>
            </w:rPrChange>
          </w:rPr>
          <w:t>，</w:t>
        </w:r>
      </w:ins>
      <w:r w:rsidR="001B1A34" w:rsidRPr="00F278E7">
        <w:rPr>
          <w:rFonts w:asciiTheme="minorEastAsia" w:hAnsiTheme="minorEastAsia" w:hint="eastAsia"/>
          <w:sz w:val="28"/>
          <w:szCs w:val="28"/>
          <w:rPrChange w:id="330" w:author="S-Yansong" w:date="2016-01-05T11:27:00Z">
            <w:rPr>
              <w:rFonts w:ascii="华文楷体" w:eastAsia="华文楷体" w:hAnsi="华文楷体" w:hint="eastAsia"/>
              <w:sz w:val="28"/>
              <w:szCs w:val="28"/>
            </w:rPr>
          </w:rPrChange>
        </w:rPr>
        <w:t>只有经过熏陶这种理证的观察方能断除烦恼</w:t>
      </w:r>
      <w:del w:id="331" w:author="S-Yansong" w:date="2016-01-05T11:25:00Z">
        <w:r w:rsidR="001B1A34" w:rsidRPr="00F278E7" w:rsidDel="00E6442D">
          <w:rPr>
            <w:rFonts w:asciiTheme="minorEastAsia" w:hAnsiTheme="minorEastAsia"/>
            <w:sz w:val="28"/>
            <w:szCs w:val="28"/>
            <w:rPrChange w:id="332" w:author="S-Yansong" w:date="2016-01-05T11:27:00Z">
              <w:rPr>
                <w:rFonts w:ascii="华文楷体" w:eastAsia="华文楷体" w:hAnsi="华文楷体"/>
                <w:sz w:val="28"/>
                <w:szCs w:val="28"/>
              </w:rPr>
            </w:rPrChange>
          </w:rPr>
          <w:delText>,</w:delText>
        </w:r>
      </w:del>
      <w:ins w:id="333" w:author="S-Yansong" w:date="2016-01-05T11:25:00Z">
        <w:r w:rsidR="00E6442D" w:rsidRPr="00F278E7">
          <w:rPr>
            <w:rFonts w:asciiTheme="minorEastAsia" w:hAnsiTheme="minorEastAsia" w:hint="eastAsia"/>
            <w:sz w:val="28"/>
            <w:szCs w:val="28"/>
            <w:rPrChange w:id="334" w:author="S-Yansong" w:date="2016-01-05T11:27:00Z">
              <w:rPr>
                <w:rFonts w:ascii="华文楷体" w:eastAsia="华文楷体" w:hAnsi="华文楷体" w:hint="eastAsia"/>
                <w:sz w:val="28"/>
                <w:szCs w:val="28"/>
              </w:rPr>
            </w:rPrChange>
          </w:rPr>
          <w:t>，</w:t>
        </w:r>
      </w:ins>
      <w:r w:rsidR="001B1A34" w:rsidRPr="00F278E7">
        <w:rPr>
          <w:rFonts w:asciiTheme="minorEastAsia" w:hAnsiTheme="minorEastAsia" w:hint="eastAsia"/>
          <w:sz w:val="28"/>
          <w:szCs w:val="28"/>
          <w:rPrChange w:id="335" w:author="S-Yansong" w:date="2016-01-05T11:27:00Z">
            <w:rPr>
              <w:rFonts w:ascii="华文楷体" w:eastAsia="华文楷体" w:hAnsi="华文楷体" w:hint="eastAsia"/>
              <w:sz w:val="28"/>
              <w:szCs w:val="28"/>
            </w:rPr>
          </w:rPrChange>
        </w:rPr>
        <w:t>如果未经熏陶</w:t>
      </w:r>
      <w:del w:id="336" w:author="S-Yansong" w:date="2016-01-05T11:25:00Z">
        <w:r w:rsidR="001B1A34" w:rsidRPr="00F278E7" w:rsidDel="00F278E7">
          <w:rPr>
            <w:rFonts w:asciiTheme="minorEastAsia" w:hAnsiTheme="minorEastAsia"/>
            <w:sz w:val="28"/>
            <w:szCs w:val="28"/>
            <w:rPrChange w:id="337" w:author="S-Yansong" w:date="2016-01-05T11:27:00Z">
              <w:rPr>
                <w:rFonts w:ascii="华文楷体" w:eastAsia="华文楷体" w:hAnsi="华文楷体"/>
                <w:sz w:val="28"/>
                <w:szCs w:val="28"/>
              </w:rPr>
            </w:rPrChange>
          </w:rPr>
          <w:delText>,</w:delText>
        </w:r>
      </w:del>
      <w:ins w:id="338" w:author="S-Yansong" w:date="2016-01-05T11:25:00Z">
        <w:r w:rsidRPr="00F278E7">
          <w:rPr>
            <w:rFonts w:asciiTheme="minorEastAsia" w:hAnsiTheme="minorEastAsia" w:hint="eastAsia"/>
            <w:sz w:val="28"/>
            <w:szCs w:val="28"/>
            <w:rPrChange w:id="339" w:author="S-Yansong" w:date="2016-01-05T11:27:00Z">
              <w:rPr>
                <w:rFonts w:ascii="华文楷体" w:eastAsia="华文楷体" w:hAnsi="华文楷体" w:hint="eastAsia"/>
                <w:sz w:val="28"/>
                <w:szCs w:val="28"/>
              </w:rPr>
            </w:rPrChange>
          </w:rPr>
          <w:t>，</w:t>
        </w:r>
      </w:ins>
      <w:r w:rsidR="001B1A34" w:rsidRPr="00F278E7">
        <w:rPr>
          <w:rFonts w:asciiTheme="minorEastAsia" w:hAnsiTheme="minorEastAsia" w:hint="eastAsia"/>
          <w:sz w:val="28"/>
          <w:szCs w:val="28"/>
          <w:rPrChange w:id="340" w:author="S-Yansong" w:date="2016-01-05T11:27:00Z">
            <w:rPr>
              <w:rFonts w:ascii="华文楷体" w:eastAsia="华文楷体" w:hAnsi="华文楷体" w:hint="eastAsia"/>
              <w:sz w:val="28"/>
              <w:szCs w:val="28"/>
            </w:rPr>
          </w:rPrChange>
        </w:rPr>
        <w:t>则无法断除</w:t>
      </w:r>
      <w:del w:id="341" w:author="S-Yansong" w:date="2016-01-05T11:25:00Z">
        <w:r w:rsidR="001B1A34" w:rsidRPr="00F278E7" w:rsidDel="00F278E7">
          <w:rPr>
            <w:rFonts w:asciiTheme="minorEastAsia" w:hAnsiTheme="minorEastAsia"/>
            <w:sz w:val="28"/>
            <w:szCs w:val="28"/>
            <w:rPrChange w:id="342" w:author="S-Yansong" w:date="2016-01-05T11:27:00Z">
              <w:rPr>
                <w:rFonts w:ascii="华文楷体" w:eastAsia="华文楷体" w:hAnsi="华文楷体"/>
                <w:sz w:val="28"/>
                <w:szCs w:val="28"/>
              </w:rPr>
            </w:rPrChange>
          </w:rPr>
          <w:delText>,</w:delText>
        </w:r>
      </w:del>
      <w:ins w:id="343" w:author="S-Yansong" w:date="2016-01-05T11:25:00Z">
        <w:r w:rsidRPr="00F278E7">
          <w:rPr>
            <w:rFonts w:asciiTheme="minorEastAsia" w:hAnsiTheme="minorEastAsia" w:hint="eastAsia"/>
            <w:sz w:val="28"/>
            <w:szCs w:val="28"/>
            <w:rPrChange w:id="344" w:author="S-Yansong" w:date="2016-01-05T11:27:00Z">
              <w:rPr>
                <w:rFonts w:ascii="华文楷体" w:eastAsia="华文楷体" w:hAnsi="华文楷体" w:hint="eastAsia"/>
                <w:sz w:val="28"/>
                <w:szCs w:val="28"/>
              </w:rPr>
            </w:rPrChange>
          </w:rPr>
          <w:t>，</w:t>
        </w:r>
      </w:ins>
      <w:r w:rsidR="001B1A34" w:rsidRPr="00F278E7">
        <w:rPr>
          <w:rFonts w:asciiTheme="minorEastAsia" w:hAnsiTheme="minorEastAsia" w:hint="eastAsia"/>
          <w:sz w:val="28"/>
          <w:szCs w:val="28"/>
          <w:rPrChange w:id="345" w:author="S-Yansong" w:date="2016-01-05T11:27:00Z">
            <w:rPr>
              <w:rFonts w:ascii="华文楷体" w:eastAsia="华文楷体" w:hAnsi="华文楷体" w:hint="eastAsia"/>
              <w:sz w:val="28"/>
              <w:szCs w:val="28"/>
            </w:rPr>
          </w:rPrChange>
        </w:rPr>
        <w:t>因此要集中精力加以修习</w:t>
      </w:r>
      <w:ins w:id="346" w:author="S-Yansong" w:date="2016-01-05T11:27:00Z">
        <w:r>
          <w:rPr>
            <w:rFonts w:asciiTheme="minorEastAsia" w:hAnsiTheme="minorEastAsia"/>
            <w:sz w:val="28"/>
            <w:szCs w:val="28"/>
          </w:rPr>
          <w:t>……</w:t>
        </w:r>
      </w:ins>
      <w:del w:id="347" w:author="S-Yansong" w:date="2016-01-05T11:27:00Z">
        <w:r w:rsidR="001B1A34" w:rsidRPr="00F278E7" w:rsidDel="00F278E7">
          <w:rPr>
            <w:rFonts w:asciiTheme="minorEastAsia" w:hAnsiTheme="minorEastAsia" w:hint="eastAsia"/>
            <w:sz w:val="28"/>
            <w:szCs w:val="28"/>
            <w:rPrChange w:id="348" w:author="S-Yansong" w:date="2016-01-05T11:27:00Z">
              <w:rPr>
                <w:rFonts w:ascii="华文楷体" w:eastAsia="华文楷体" w:hAnsi="华文楷体" w:hint="eastAsia"/>
                <w:sz w:val="28"/>
                <w:szCs w:val="28"/>
              </w:rPr>
            </w:rPrChange>
          </w:rPr>
          <w:delText>。</w:delText>
        </w:r>
      </w:del>
      <w:ins w:id="349" w:author="S-Yansong" w:date="2016-01-05T11:27:00Z">
        <w:r w:rsidRPr="00F278E7">
          <w:rPr>
            <w:rFonts w:asciiTheme="minorEastAsia" w:hAnsiTheme="minorEastAsia" w:hint="eastAsia"/>
            <w:sz w:val="28"/>
            <w:szCs w:val="28"/>
            <w:rPrChange w:id="350" w:author="S-Yansong" w:date="2016-01-05T11:27:00Z">
              <w:rPr>
                <w:rFonts w:ascii="华文楷体" w:eastAsia="华文楷体" w:hAnsi="华文楷体" w:hint="eastAsia"/>
                <w:sz w:val="28"/>
                <w:szCs w:val="28"/>
              </w:rPr>
            </w:rPrChange>
          </w:rPr>
          <w:t>】</w:t>
        </w:r>
      </w:ins>
    </w:p>
    <w:p w:rsidR="00E15AF9" w:rsidRDefault="001B1A34" w:rsidP="00E15AF9">
      <w:pPr>
        <w:ind w:firstLine="570"/>
        <w:rPr>
          <w:ins w:id="351" w:author="S-Yansong" w:date="2016-01-06T09:41:00Z"/>
          <w:rFonts w:ascii="华文楷体" w:eastAsia="华文楷体" w:hAnsi="华文楷体"/>
          <w:sz w:val="28"/>
          <w:szCs w:val="28"/>
        </w:rPr>
      </w:pPr>
      <w:r w:rsidRPr="001B1A34">
        <w:rPr>
          <w:rFonts w:ascii="华文楷体" w:eastAsia="华文楷体" w:hAnsi="华文楷体" w:hint="eastAsia"/>
          <w:sz w:val="28"/>
          <w:szCs w:val="28"/>
        </w:rPr>
        <w:t>那么作为这些实执的正对治，我们要对</w:t>
      </w:r>
      <w:proofErr w:type="gramStart"/>
      <w:r w:rsidRPr="001B1A34">
        <w:rPr>
          <w:rFonts w:ascii="华文楷体" w:eastAsia="华文楷体" w:hAnsi="华文楷体" w:hint="eastAsia"/>
          <w:sz w:val="28"/>
          <w:szCs w:val="28"/>
        </w:rPr>
        <w:t>治这样</w:t>
      </w:r>
      <w:proofErr w:type="gramEnd"/>
      <w:r w:rsidRPr="001B1A34">
        <w:rPr>
          <w:rFonts w:ascii="华文楷体" w:eastAsia="华文楷体" w:hAnsi="华文楷体" w:hint="eastAsia"/>
          <w:sz w:val="28"/>
          <w:szCs w:val="28"/>
        </w:rPr>
        <w:t>一种实执呢，那就必须要空性</w:t>
      </w:r>
      <w:del w:id="352" w:author="S-Yansong" w:date="2016-01-05T11:27:00Z">
        <w:r w:rsidRPr="001B1A34" w:rsidDel="00BE05A6">
          <w:rPr>
            <w:rFonts w:ascii="华文楷体" w:eastAsia="华文楷体" w:hAnsi="华文楷体" w:hint="eastAsia"/>
            <w:sz w:val="28"/>
            <w:szCs w:val="28"/>
          </w:rPr>
          <w:delText>，</w:delText>
        </w:r>
      </w:del>
      <w:ins w:id="353" w:author="S-Yansong" w:date="2016-01-05T11:27: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那么空性是怎么</w:t>
      </w:r>
      <w:ins w:id="354" w:author="S-Yansong" w:date="2016-01-06T09:40:00Z">
        <w:r w:rsidR="00146C51">
          <w:rPr>
            <w:rFonts w:ascii="华文楷体" w:eastAsia="华文楷体" w:hAnsi="华文楷体" w:hint="eastAsia"/>
            <w:sz w:val="28"/>
            <w:szCs w:val="28"/>
          </w:rPr>
          <w:t>样</w:t>
        </w:r>
      </w:ins>
      <w:r w:rsidRPr="001B1A34">
        <w:rPr>
          <w:rFonts w:ascii="华文楷体" w:eastAsia="华文楷体" w:hAnsi="华文楷体" w:hint="eastAsia"/>
          <w:sz w:val="28"/>
          <w:szCs w:val="28"/>
        </w:rPr>
        <w:t>产生呢</w:t>
      </w:r>
      <w:ins w:id="355" w:author="S-Yansong" w:date="2016-01-05T11:27: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对于一般凡夫人来讲，唯是理证的观察</w:t>
      </w:r>
      <w:del w:id="356" w:author="S-Yansong" w:date="2016-01-05T11:28:00Z">
        <w:r w:rsidRPr="001B1A34" w:rsidDel="00BE05A6">
          <w:rPr>
            <w:rFonts w:ascii="华文楷体" w:eastAsia="华文楷体" w:hAnsi="华文楷体" w:hint="eastAsia"/>
            <w:sz w:val="28"/>
            <w:szCs w:val="28"/>
          </w:rPr>
          <w:delText>，</w:delText>
        </w:r>
      </w:del>
      <w:ins w:id="357" w:author="S-Yansong" w:date="2016-01-05T11:28: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我们要通过佛菩萨教给我们这样一种殊胜的理证，对于这样一种我们所执著的</w:t>
      </w:r>
      <w:ins w:id="358" w:author="S-Yansong" w:date="2016-01-06T09:40:00Z">
        <w:r w:rsidR="00AD4487">
          <w:rPr>
            <w:rFonts w:ascii="华文楷体" w:eastAsia="华文楷体" w:hAnsi="华文楷体" w:hint="eastAsia"/>
            <w:sz w:val="28"/>
            <w:szCs w:val="28"/>
          </w:rPr>
          <w:t>一种</w:t>
        </w:r>
      </w:ins>
      <w:r w:rsidRPr="001B1A34">
        <w:rPr>
          <w:rFonts w:ascii="华文楷体" w:eastAsia="华文楷体" w:hAnsi="华文楷体" w:hint="eastAsia"/>
          <w:sz w:val="28"/>
          <w:szCs w:val="28"/>
        </w:rPr>
        <w:t>实有</w:t>
      </w:r>
      <w:del w:id="359" w:author="S-Yansong" w:date="2016-01-05T11:28:00Z">
        <w:r w:rsidRPr="001B1A34" w:rsidDel="00BE05A6">
          <w:rPr>
            <w:rFonts w:ascii="华文楷体" w:eastAsia="华文楷体" w:hAnsi="华文楷体" w:hint="eastAsia"/>
            <w:sz w:val="28"/>
            <w:szCs w:val="28"/>
          </w:rPr>
          <w:delText>，</w:delText>
        </w:r>
      </w:del>
      <w:ins w:id="360" w:author="S-Yansong" w:date="2016-01-05T11:28: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因为实执的话是一种能境，是一种能境，那么它的所境，实执的</w:t>
      </w:r>
      <w:proofErr w:type="gramStart"/>
      <w:r w:rsidRPr="001B1A34">
        <w:rPr>
          <w:rFonts w:ascii="华文楷体" w:eastAsia="华文楷体" w:hAnsi="华文楷体" w:hint="eastAsia"/>
          <w:sz w:val="28"/>
          <w:szCs w:val="28"/>
        </w:rPr>
        <w:t>所境就是</w:t>
      </w:r>
      <w:proofErr w:type="gramEnd"/>
      <w:r w:rsidRPr="001B1A34">
        <w:rPr>
          <w:rFonts w:ascii="华文楷体" w:eastAsia="华文楷体" w:hAnsi="华文楷体" w:hint="eastAsia"/>
          <w:sz w:val="28"/>
          <w:szCs w:val="28"/>
        </w:rPr>
        <w:t>实有</w:t>
      </w:r>
      <w:del w:id="361" w:author="S-Yansong" w:date="2016-01-05T11:28:00Z">
        <w:r w:rsidRPr="001B1A34" w:rsidDel="00BE05A6">
          <w:rPr>
            <w:rFonts w:ascii="华文楷体" w:eastAsia="华文楷体" w:hAnsi="华文楷体" w:hint="eastAsia"/>
            <w:sz w:val="28"/>
            <w:szCs w:val="28"/>
          </w:rPr>
          <w:delText>，</w:delText>
        </w:r>
      </w:del>
      <w:ins w:id="362" w:author="S-Yansong" w:date="2016-01-05T11:28:00Z">
        <w:r w:rsidR="00BE05A6">
          <w:rPr>
            <w:rFonts w:ascii="华文楷体" w:eastAsia="华文楷体" w:hAnsi="华文楷体" w:hint="eastAsia"/>
            <w:sz w:val="28"/>
            <w:szCs w:val="28"/>
          </w:rPr>
          <w:t>。</w:t>
        </w:r>
      </w:ins>
    </w:p>
    <w:p w:rsidR="00BE05A6" w:rsidRDefault="001B1A34" w:rsidP="00E15AF9">
      <w:pPr>
        <w:ind w:firstLine="570"/>
        <w:rPr>
          <w:ins w:id="363" w:author="S-Yansong" w:date="2016-01-05T11:31:00Z"/>
          <w:rFonts w:ascii="华文楷体" w:eastAsia="华文楷体" w:hAnsi="华文楷体"/>
          <w:sz w:val="28"/>
          <w:szCs w:val="28"/>
        </w:rPr>
      </w:pPr>
      <w:r w:rsidRPr="001B1A34">
        <w:rPr>
          <w:rFonts w:ascii="华文楷体" w:eastAsia="华文楷体" w:hAnsi="华文楷体" w:hint="eastAsia"/>
          <w:sz w:val="28"/>
          <w:szCs w:val="28"/>
        </w:rPr>
        <w:t>所以说我们要从实执当中解脱出来，必须要首先观察这个实执所执著的对象是不是实有存在的</w:t>
      </w:r>
      <w:del w:id="364" w:author="S-Yansong" w:date="2016-01-05T11:29:00Z">
        <w:r w:rsidRPr="001B1A34" w:rsidDel="00BE05A6">
          <w:rPr>
            <w:rFonts w:ascii="华文楷体" w:eastAsia="华文楷体" w:hAnsi="华文楷体" w:hint="eastAsia"/>
            <w:sz w:val="28"/>
            <w:szCs w:val="28"/>
          </w:rPr>
          <w:delText>，</w:delText>
        </w:r>
      </w:del>
      <w:ins w:id="365" w:author="S-Yansong" w:date="2016-01-06T09:40:00Z">
        <w:r w:rsidR="00F07F4F">
          <w:rPr>
            <w:rFonts w:ascii="华文楷体" w:eastAsia="华文楷体" w:hAnsi="华文楷体" w:hint="eastAsia"/>
            <w:sz w:val="28"/>
            <w:szCs w:val="28"/>
          </w:rPr>
          <w:t>？</w:t>
        </w:r>
      </w:ins>
      <w:r w:rsidRPr="001B1A34">
        <w:rPr>
          <w:rFonts w:ascii="华文楷体" w:eastAsia="华文楷体" w:hAnsi="华文楷体" w:hint="eastAsia"/>
          <w:sz w:val="28"/>
          <w:szCs w:val="28"/>
        </w:rPr>
        <w:t>所以这个时候我们要使用理证观察，</w:t>
      </w:r>
      <w:ins w:id="366" w:author="S-Yansong" w:date="2016-01-06T09:41:00Z">
        <w:r w:rsidR="00F07F4F">
          <w:rPr>
            <w:rFonts w:ascii="华文楷体" w:eastAsia="华文楷体" w:hAnsi="华文楷体" w:hint="eastAsia"/>
            <w:sz w:val="28"/>
            <w:szCs w:val="28"/>
          </w:rPr>
          <w:t>那么</w:t>
        </w:r>
      </w:ins>
      <w:r w:rsidRPr="001B1A34">
        <w:rPr>
          <w:rFonts w:ascii="华文楷体" w:eastAsia="华文楷体" w:hAnsi="华文楷体" w:hint="eastAsia"/>
          <w:sz w:val="28"/>
          <w:szCs w:val="28"/>
        </w:rPr>
        <w:t>如果认为人我存在，这个我是有的，就应用人我理论，详细观察到底有没有人我，最后得到没有人我</w:t>
      </w:r>
      <w:del w:id="367" w:author="S-Yansong" w:date="2016-01-05T11:30:00Z">
        <w:r w:rsidRPr="001B1A34" w:rsidDel="00BE05A6">
          <w:rPr>
            <w:rFonts w:ascii="华文楷体" w:eastAsia="华文楷体" w:hAnsi="华文楷体" w:hint="eastAsia"/>
            <w:sz w:val="28"/>
            <w:szCs w:val="28"/>
          </w:rPr>
          <w:delText>，</w:delText>
        </w:r>
      </w:del>
      <w:ins w:id="368" w:author="S-Yansong" w:date="2016-01-05T11:30: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对于这样一种法，对于一切的法对于其它的色心啊，身受心法这些观察的时候执为实有</w:t>
      </w:r>
      <w:del w:id="369" w:author="S-Yansong" w:date="2016-01-05T11:30:00Z">
        <w:r w:rsidRPr="001B1A34" w:rsidDel="00BE05A6">
          <w:rPr>
            <w:rFonts w:ascii="华文楷体" w:eastAsia="华文楷体" w:hAnsi="华文楷体" w:hint="eastAsia"/>
            <w:sz w:val="28"/>
            <w:szCs w:val="28"/>
          </w:rPr>
          <w:delText>，</w:delText>
        </w:r>
      </w:del>
      <w:ins w:id="370" w:author="S-Yansong" w:date="2016-01-05T11:30: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观察的时候，一切万法，一切万法显现的时候本来都是空性的</w:t>
      </w:r>
      <w:del w:id="371" w:author="S-Yansong" w:date="2016-01-05T11:30:00Z">
        <w:r w:rsidRPr="001B1A34" w:rsidDel="00BE05A6">
          <w:rPr>
            <w:rFonts w:ascii="华文楷体" w:eastAsia="华文楷体" w:hAnsi="华文楷体" w:hint="eastAsia"/>
            <w:sz w:val="28"/>
            <w:szCs w:val="28"/>
          </w:rPr>
          <w:delText>，</w:delText>
        </w:r>
      </w:del>
      <w:ins w:id="372" w:author="S-Yansong" w:date="2016-01-05T11:30: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一切法没有实有，就叫做无法我，或者就叫法无我</w:t>
      </w:r>
      <w:del w:id="373" w:author="S-Yansong" w:date="2016-01-05T11:30:00Z">
        <w:r w:rsidRPr="001B1A34" w:rsidDel="00BE05A6">
          <w:rPr>
            <w:rFonts w:ascii="华文楷体" w:eastAsia="华文楷体" w:hAnsi="华文楷体" w:hint="eastAsia"/>
            <w:sz w:val="28"/>
            <w:szCs w:val="28"/>
          </w:rPr>
          <w:delText>，</w:delText>
        </w:r>
      </w:del>
      <w:ins w:id="374" w:author="S-Yansong" w:date="2016-01-05T11:30:00Z">
        <w:r w:rsidR="00BE05A6">
          <w:rPr>
            <w:rFonts w:ascii="华文楷体" w:eastAsia="华文楷体" w:hAnsi="华文楷体" w:hint="eastAsia"/>
            <w:sz w:val="28"/>
            <w:szCs w:val="28"/>
          </w:rPr>
          <w:t>。</w:t>
        </w:r>
      </w:ins>
    </w:p>
    <w:p w:rsidR="00BE05A6" w:rsidRDefault="001B1A34" w:rsidP="00E15AF9">
      <w:pPr>
        <w:ind w:firstLine="570"/>
        <w:rPr>
          <w:ins w:id="375" w:author="S-Yansong" w:date="2016-01-05T11:32:00Z"/>
          <w:rFonts w:ascii="华文楷体" w:eastAsia="华文楷体" w:hAnsi="华文楷体"/>
          <w:sz w:val="28"/>
          <w:szCs w:val="28"/>
        </w:rPr>
      </w:pPr>
      <w:del w:id="376" w:author="S-Yansong" w:date="2016-01-05T11:30:00Z">
        <w:r w:rsidRPr="001B1A34" w:rsidDel="00BE05A6">
          <w:rPr>
            <w:rFonts w:ascii="华文楷体" w:eastAsia="华文楷体" w:hAnsi="华文楷体" w:hint="eastAsia"/>
            <w:sz w:val="28"/>
            <w:szCs w:val="28"/>
          </w:rPr>
          <w:lastRenderedPageBreak/>
          <w:delText>象</w:delText>
        </w:r>
      </w:del>
      <w:ins w:id="377" w:author="S-Yansong" w:date="2016-01-05T11:30:00Z">
        <w:r w:rsidR="00BE05A6">
          <w:rPr>
            <w:rFonts w:ascii="华文楷体" w:eastAsia="华文楷体" w:hAnsi="华文楷体" w:hint="eastAsia"/>
            <w:sz w:val="28"/>
            <w:szCs w:val="28"/>
          </w:rPr>
          <w:t>像</w:t>
        </w:r>
      </w:ins>
      <w:r w:rsidRPr="001B1A34">
        <w:rPr>
          <w:rFonts w:ascii="华文楷体" w:eastAsia="华文楷体" w:hAnsi="华文楷体" w:hint="eastAsia"/>
          <w:sz w:val="28"/>
          <w:szCs w:val="28"/>
        </w:rPr>
        <w:t>这样的话一切万法都包括在人和法当中，所以说对于人了知人无我，对于法了知法无我，这个时候就已经应用理证进行详细观察了</w:t>
      </w:r>
      <w:del w:id="378" w:author="S-Yansong" w:date="2016-01-05T11:30:00Z">
        <w:r w:rsidRPr="001B1A34" w:rsidDel="00BE05A6">
          <w:rPr>
            <w:rFonts w:ascii="华文楷体" w:eastAsia="华文楷体" w:hAnsi="华文楷体" w:hint="eastAsia"/>
            <w:sz w:val="28"/>
            <w:szCs w:val="28"/>
          </w:rPr>
          <w:delText>，</w:delText>
        </w:r>
      </w:del>
      <w:ins w:id="379" w:author="S-Yansong" w:date="2016-01-05T11:30:00Z">
        <w:r w:rsidR="00BE05A6">
          <w:rPr>
            <w:rFonts w:ascii="华文楷体" w:eastAsia="华文楷体" w:hAnsi="华文楷体" w:hint="eastAsia"/>
            <w:sz w:val="28"/>
            <w:szCs w:val="28"/>
          </w:rPr>
          <w:t>。</w:t>
        </w:r>
      </w:ins>
      <w:ins w:id="380" w:author="S-Yansong" w:date="2016-01-06T09:41:00Z">
        <w:r w:rsidR="00E15AF9">
          <w:rPr>
            <w:rFonts w:ascii="华文楷体" w:eastAsia="华文楷体" w:hAnsi="华文楷体" w:hint="eastAsia"/>
            <w:sz w:val="28"/>
            <w:szCs w:val="28"/>
          </w:rPr>
          <w:t>那么</w:t>
        </w:r>
      </w:ins>
      <w:r w:rsidRPr="001B1A34">
        <w:rPr>
          <w:rFonts w:ascii="华文楷体" w:eastAsia="华文楷体" w:hAnsi="华文楷体" w:hint="eastAsia"/>
          <w:sz w:val="28"/>
          <w:szCs w:val="28"/>
        </w:rPr>
        <w:t>了</w:t>
      </w:r>
      <w:proofErr w:type="gramStart"/>
      <w:r w:rsidRPr="001B1A34">
        <w:rPr>
          <w:rFonts w:ascii="华文楷体" w:eastAsia="华文楷体" w:hAnsi="华文楷体" w:hint="eastAsia"/>
          <w:sz w:val="28"/>
          <w:szCs w:val="28"/>
        </w:rPr>
        <w:t>知之后</w:t>
      </w:r>
      <w:proofErr w:type="gramEnd"/>
      <w:r w:rsidRPr="001B1A34">
        <w:rPr>
          <w:rFonts w:ascii="华文楷体" w:eastAsia="华文楷体" w:hAnsi="华文楷体" w:hint="eastAsia"/>
          <w:sz w:val="28"/>
          <w:szCs w:val="28"/>
        </w:rPr>
        <w:t>我们就会知道，我们所执著的一切法，原来</w:t>
      </w:r>
      <w:ins w:id="381" w:author="S-Yansong" w:date="2016-01-06T09:42:00Z">
        <w:r w:rsidR="00E15AF9">
          <w:rPr>
            <w:rFonts w:ascii="华文楷体" w:eastAsia="华文楷体" w:hAnsi="华文楷体" w:hint="eastAsia"/>
            <w:sz w:val="28"/>
            <w:szCs w:val="28"/>
          </w:rPr>
          <w:t>它</w:t>
        </w:r>
      </w:ins>
      <w:r w:rsidRPr="001B1A34">
        <w:rPr>
          <w:rFonts w:ascii="华文楷体" w:eastAsia="华文楷体" w:hAnsi="华文楷体" w:hint="eastAsia"/>
          <w:sz w:val="28"/>
          <w:szCs w:val="28"/>
        </w:rPr>
        <w:t>就是空性的，以前我们认为这些法是实有的，现在我们认为这个法是空性的</w:t>
      </w:r>
      <w:del w:id="382" w:author="S-Yansong" w:date="2016-01-05T11:31:00Z">
        <w:r w:rsidRPr="001B1A34" w:rsidDel="00BE05A6">
          <w:rPr>
            <w:rFonts w:ascii="华文楷体" w:eastAsia="华文楷体" w:hAnsi="华文楷体" w:hint="eastAsia"/>
            <w:sz w:val="28"/>
            <w:szCs w:val="28"/>
          </w:rPr>
          <w:delText>，</w:delText>
        </w:r>
      </w:del>
      <w:ins w:id="383" w:author="S-Yansong" w:date="2016-01-05T11:31: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当了知这个法是空性的时候呢，我们的实执啊，因为</w:t>
      </w:r>
      <w:proofErr w:type="gramStart"/>
      <w:r w:rsidRPr="001B1A34">
        <w:rPr>
          <w:rFonts w:ascii="华文楷体" w:eastAsia="华文楷体" w:hAnsi="华文楷体" w:hint="eastAsia"/>
          <w:sz w:val="28"/>
          <w:szCs w:val="28"/>
        </w:rPr>
        <w:t>它对境是</w:t>
      </w:r>
      <w:proofErr w:type="gramEnd"/>
      <w:r w:rsidRPr="001B1A34">
        <w:rPr>
          <w:rFonts w:ascii="华文楷体" w:eastAsia="华文楷体" w:hAnsi="华文楷体" w:hint="eastAsia"/>
          <w:sz w:val="28"/>
          <w:szCs w:val="28"/>
        </w:rPr>
        <w:t>无实有的，这个时候我们的实执就会慢慢消灭，就产生一种无我的正见了，就会产生一个无我的正见</w:t>
      </w:r>
      <w:del w:id="384" w:author="S-Yansong" w:date="2016-01-05T11:31:00Z">
        <w:r w:rsidRPr="001B1A34" w:rsidDel="00BE05A6">
          <w:rPr>
            <w:rFonts w:ascii="华文楷体" w:eastAsia="华文楷体" w:hAnsi="华文楷体" w:hint="eastAsia"/>
            <w:sz w:val="28"/>
            <w:szCs w:val="28"/>
          </w:rPr>
          <w:delText>，</w:delText>
        </w:r>
      </w:del>
      <w:ins w:id="385" w:author="S-Yansong" w:date="2016-01-05T11:31: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所以说要对治这个法，要</w:t>
      </w:r>
      <w:proofErr w:type="gramStart"/>
      <w:r w:rsidRPr="001B1A34">
        <w:rPr>
          <w:rFonts w:ascii="华文楷体" w:eastAsia="华文楷体" w:hAnsi="华文楷体" w:hint="eastAsia"/>
          <w:sz w:val="28"/>
          <w:szCs w:val="28"/>
        </w:rPr>
        <w:t>做为</w:t>
      </w:r>
      <w:proofErr w:type="gramEnd"/>
      <w:r w:rsidRPr="001B1A34">
        <w:rPr>
          <w:rFonts w:ascii="华文楷体" w:eastAsia="华文楷体" w:hAnsi="华文楷体" w:hint="eastAsia"/>
          <w:sz w:val="28"/>
          <w:szCs w:val="28"/>
        </w:rPr>
        <w:t>这个法的正对治呢，唯是理证的正确观察。</w:t>
      </w:r>
    </w:p>
    <w:p w:rsidR="009E426D" w:rsidRDefault="001B1A34" w:rsidP="009E426D">
      <w:pPr>
        <w:ind w:firstLine="570"/>
        <w:rPr>
          <w:ins w:id="386" w:author="S-Yansong" w:date="2016-01-05T11:33:00Z"/>
          <w:rFonts w:ascii="华文楷体" w:eastAsia="华文楷体" w:hAnsi="华文楷体"/>
          <w:sz w:val="28"/>
          <w:szCs w:val="28"/>
        </w:rPr>
      </w:pPr>
      <w:r w:rsidRPr="001B1A34">
        <w:rPr>
          <w:rFonts w:ascii="华文楷体" w:eastAsia="华文楷体" w:hAnsi="华文楷体" w:hint="eastAsia"/>
          <w:sz w:val="28"/>
          <w:szCs w:val="28"/>
        </w:rPr>
        <w:t>只有经过熏陶这种理证的观察方能断除烦恼</w:t>
      </w:r>
      <w:del w:id="387" w:author="S-Yansong" w:date="2016-01-05T11:32:00Z">
        <w:r w:rsidRPr="001B1A34" w:rsidDel="00BE05A6">
          <w:rPr>
            <w:rFonts w:ascii="华文楷体" w:eastAsia="华文楷体" w:hAnsi="华文楷体" w:hint="eastAsia"/>
            <w:sz w:val="28"/>
            <w:szCs w:val="28"/>
          </w:rPr>
          <w:delText>,</w:delText>
        </w:r>
      </w:del>
      <w:ins w:id="388" w:author="S-Yansong" w:date="2016-01-05T11:32: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那么我们要断除这种实执，断除这种烦恼呢，必须要经过理证的观察之后，才能够真正的</w:t>
      </w:r>
      <w:ins w:id="389" w:author="S-Yansong" w:date="2016-01-06T09:42:00Z">
        <w:r w:rsidR="00E15AF9">
          <w:rPr>
            <w:rFonts w:ascii="华文楷体" w:eastAsia="华文楷体" w:hAnsi="华文楷体" w:hint="eastAsia"/>
            <w:sz w:val="28"/>
            <w:szCs w:val="28"/>
          </w:rPr>
          <w:t>去</w:t>
        </w:r>
      </w:ins>
      <w:r w:rsidRPr="001B1A34">
        <w:rPr>
          <w:rFonts w:ascii="华文楷体" w:eastAsia="华文楷体" w:hAnsi="华文楷体" w:hint="eastAsia"/>
          <w:sz w:val="28"/>
          <w:szCs w:val="28"/>
        </w:rPr>
        <w:t>断除烦恼</w:t>
      </w:r>
      <w:del w:id="390" w:author="S-Yansong" w:date="2016-01-05T11:32:00Z">
        <w:r w:rsidRPr="001B1A34" w:rsidDel="00BE05A6">
          <w:rPr>
            <w:rFonts w:ascii="华文楷体" w:eastAsia="华文楷体" w:hAnsi="华文楷体" w:hint="eastAsia"/>
            <w:sz w:val="28"/>
            <w:szCs w:val="28"/>
          </w:rPr>
          <w:delText>，</w:delText>
        </w:r>
      </w:del>
      <w:ins w:id="391" w:author="S-Yansong" w:date="2016-01-05T11:32:00Z">
        <w:r w:rsidR="00BE05A6">
          <w:rPr>
            <w:rFonts w:ascii="华文楷体" w:eastAsia="华文楷体" w:hAnsi="华文楷体" w:hint="eastAsia"/>
            <w:sz w:val="28"/>
            <w:szCs w:val="28"/>
          </w:rPr>
          <w:t>。</w:t>
        </w:r>
      </w:ins>
      <w:r w:rsidRPr="001B1A34">
        <w:rPr>
          <w:rFonts w:ascii="华文楷体" w:eastAsia="华文楷体" w:hAnsi="华文楷体" w:hint="eastAsia"/>
          <w:sz w:val="28"/>
          <w:szCs w:val="28"/>
        </w:rPr>
        <w:t>如果没有经过熏陶的话，就没有办法断除实执，所以说现在要集中精力的加以修习。在修习之前必须要产生正见，有了正见之后</w:t>
      </w:r>
      <w:ins w:id="392" w:author="S-Yansong" w:date="2016-01-06T09:42:00Z">
        <w:r w:rsidR="00DC6004">
          <w:rPr>
            <w:rFonts w:ascii="华文楷体" w:eastAsia="华文楷体" w:hAnsi="华文楷体" w:hint="eastAsia"/>
            <w:sz w:val="28"/>
            <w:szCs w:val="28"/>
          </w:rPr>
          <w:t>，</w:t>
        </w:r>
      </w:ins>
      <w:r w:rsidRPr="001B1A34">
        <w:rPr>
          <w:rFonts w:ascii="华文楷体" w:eastAsia="华文楷体" w:hAnsi="华文楷体" w:hint="eastAsia"/>
          <w:sz w:val="28"/>
          <w:szCs w:val="28"/>
        </w:rPr>
        <w:t>集中精力的</w:t>
      </w:r>
      <w:proofErr w:type="gramStart"/>
      <w:r w:rsidRPr="001B1A34">
        <w:rPr>
          <w:rFonts w:ascii="华文楷体" w:eastAsia="华文楷体" w:hAnsi="华文楷体" w:hint="eastAsia"/>
          <w:sz w:val="28"/>
          <w:szCs w:val="28"/>
        </w:rPr>
        <w:t>再再</w:t>
      </w:r>
      <w:proofErr w:type="gramEnd"/>
      <w:r w:rsidRPr="001B1A34">
        <w:rPr>
          <w:rFonts w:ascii="华文楷体" w:eastAsia="华文楷体" w:hAnsi="华文楷体" w:hint="eastAsia"/>
          <w:sz w:val="28"/>
          <w:szCs w:val="28"/>
        </w:rPr>
        <w:t>去修持这样一种无实有，</w:t>
      </w:r>
      <w:proofErr w:type="gramStart"/>
      <w:r w:rsidRPr="001B1A34">
        <w:rPr>
          <w:rFonts w:ascii="华文楷体" w:eastAsia="华文楷体" w:hAnsi="华文楷体" w:hint="eastAsia"/>
          <w:sz w:val="28"/>
          <w:szCs w:val="28"/>
        </w:rPr>
        <w:t>再再</w:t>
      </w:r>
      <w:proofErr w:type="gramEnd"/>
      <w:r w:rsidRPr="001B1A34">
        <w:rPr>
          <w:rFonts w:ascii="华文楷体" w:eastAsia="华文楷体" w:hAnsi="华文楷体" w:hint="eastAsia"/>
          <w:sz w:val="28"/>
          <w:szCs w:val="28"/>
        </w:rPr>
        <w:t>去修持这种无实有</w:t>
      </w:r>
      <w:del w:id="393" w:author="S-Yansong" w:date="2016-01-05T11:33:00Z">
        <w:r w:rsidRPr="001B1A34" w:rsidDel="009E426D">
          <w:rPr>
            <w:rFonts w:ascii="华文楷体" w:eastAsia="华文楷体" w:hAnsi="华文楷体" w:hint="eastAsia"/>
            <w:sz w:val="28"/>
            <w:szCs w:val="28"/>
          </w:rPr>
          <w:delText>，</w:delText>
        </w:r>
      </w:del>
      <w:ins w:id="394" w:author="S-Yansong" w:date="2016-01-05T11:33:00Z">
        <w:r w:rsidR="009E426D">
          <w:rPr>
            <w:rFonts w:ascii="华文楷体" w:eastAsia="华文楷体" w:hAnsi="华文楷体" w:hint="eastAsia"/>
            <w:sz w:val="28"/>
            <w:szCs w:val="28"/>
          </w:rPr>
          <w:t>。</w:t>
        </w:r>
      </w:ins>
      <w:r w:rsidRPr="001B1A34">
        <w:rPr>
          <w:rFonts w:ascii="华文楷体" w:eastAsia="华文楷体" w:hAnsi="华文楷体" w:hint="eastAsia"/>
          <w:sz w:val="28"/>
          <w:szCs w:val="28"/>
        </w:rPr>
        <w:t>所以说这个时候就可以逐渐的趋入到断除实执的路线上去。</w:t>
      </w:r>
    </w:p>
    <w:p w:rsidR="009E426D" w:rsidRPr="009E426D" w:rsidRDefault="009E426D" w:rsidP="001B1A34">
      <w:pPr>
        <w:ind w:firstLine="570"/>
        <w:rPr>
          <w:ins w:id="395" w:author="S-Yansong" w:date="2016-01-05T11:33:00Z"/>
          <w:rFonts w:asciiTheme="minorEastAsia" w:hAnsiTheme="minorEastAsia"/>
          <w:sz w:val="28"/>
          <w:szCs w:val="28"/>
          <w:rPrChange w:id="396" w:author="S-Yansong" w:date="2016-01-05T11:34:00Z">
            <w:rPr>
              <w:ins w:id="397" w:author="S-Yansong" w:date="2016-01-05T11:33:00Z"/>
              <w:rFonts w:ascii="华文楷体" w:eastAsia="华文楷体" w:hAnsi="华文楷体"/>
              <w:sz w:val="28"/>
              <w:szCs w:val="28"/>
            </w:rPr>
          </w:rPrChange>
        </w:rPr>
      </w:pPr>
      <w:ins w:id="398" w:author="S-Yansong" w:date="2016-01-05T11:34:00Z">
        <w:r w:rsidRPr="009E426D">
          <w:rPr>
            <w:rFonts w:asciiTheme="minorEastAsia" w:hAnsiTheme="minorEastAsia" w:hint="eastAsia"/>
            <w:sz w:val="28"/>
            <w:szCs w:val="28"/>
            <w:rPrChange w:id="399" w:author="S-Yansong" w:date="2016-01-05T11:34:00Z">
              <w:rPr>
                <w:rFonts w:ascii="华文楷体" w:eastAsia="华文楷体" w:hAnsi="华文楷体" w:hint="eastAsia"/>
                <w:sz w:val="28"/>
                <w:szCs w:val="28"/>
              </w:rPr>
            </w:rPrChange>
          </w:rPr>
          <w:t>【</w:t>
        </w:r>
      </w:ins>
      <w:r w:rsidR="001B1A34" w:rsidRPr="009E426D">
        <w:rPr>
          <w:rFonts w:asciiTheme="minorEastAsia" w:hAnsiTheme="minorEastAsia" w:hint="eastAsia"/>
          <w:sz w:val="28"/>
          <w:szCs w:val="28"/>
          <w:rPrChange w:id="400" w:author="S-Yansong" w:date="2016-01-05T11:34:00Z">
            <w:rPr>
              <w:rFonts w:ascii="华文楷体" w:eastAsia="华文楷体" w:hAnsi="华文楷体" w:hint="eastAsia"/>
              <w:sz w:val="28"/>
              <w:szCs w:val="28"/>
            </w:rPr>
          </w:rPrChange>
        </w:rPr>
        <w:t>甚至心忽然间投入的贪执对境</w:t>
      </w:r>
      <w:del w:id="401" w:author="S-Yansong" w:date="2016-01-05T11:33:00Z">
        <w:r w:rsidR="001B1A34" w:rsidRPr="009E426D" w:rsidDel="009E426D">
          <w:rPr>
            <w:rFonts w:asciiTheme="minorEastAsia" w:hAnsiTheme="minorEastAsia"/>
            <w:sz w:val="28"/>
            <w:szCs w:val="28"/>
            <w:rPrChange w:id="402" w:author="S-Yansong" w:date="2016-01-05T11:34:00Z">
              <w:rPr>
                <w:rFonts w:ascii="华文楷体" w:eastAsia="华文楷体" w:hAnsi="华文楷体"/>
                <w:sz w:val="28"/>
                <w:szCs w:val="28"/>
              </w:rPr>
            </w:rPrChange>
          </w:rPr>
          <w:delText>,</w:delText>
        </w:r>
      </w:del>
      <w:ins w:id="403" w:author="S-Yansong" w:date="2016-01-05T11:33:00Z">
        <w:r w:rsidRPr="009E426D">
          <w:rPr>
            <w:rFonts w:asciiTheme="minorEastAsia" w:hAnsiTheme="minorEastAsia" w:hint="eastAsia"/>
            <w:sz w:val="28"/>
            <w:szCs w:val="28"/>
            <w:rPrChange w:id="404" w:author="S-Yansong" w:date="2016-01-05T11:34:00Z">
              <w:rPr>
                <w:rFonts w:ascii="华文楷体" w:eastAsia="华文楷体" w:hAnsi="华文楷体" w:hint="eastAsia"/>
                <w:sz w:val="28"/>
                <w:szCs w:val="28"/>
              </w:rPr>
            </w:rPrChange>
          </w:rPr>
          <w:t>，</w:t>
        </w:r>
      </w:ins>
      <w:r w:rsidR="001B1A34" w:rsidRPr="009E426D">
        <w:rPr>
          <w:rFonts w:asciiTheme="minorEastAsia" w:hAnsiTheme="minorEastAsia" w:hint="eastAsia"/>
          <w:sz w:val="28"/>
          <w:szCs w:val="28"/>
          <w:rPrChange w:id="405" w:author="S-Yansong" w:date="2016-01-05T11:34:00Z">
            <w:rPr>
              <w:rFonts w:ascii="华文楷体" w:eastAsia="华文楷体" w:hAnsi="华文楷体" w:hint="eastAsia"/>
              <w:sz w:val="28"/>
              <w:szCs w:val="28"/>
            </w:rPr>
          </w:rPrChange>
        </w:rPr>
        <w:t>也会不时萦绕心头而难以立即放下</w:t>
      </w:r>
      <w:del w:id="406" w:author="S-Yansong" w:date="2016-01-05T11:33:00Z">
        <w:r w:rsidR="001B1A34" w:rsidRPr="009E426D" w:rsidDel="009E426D">
          <w:rPr>
            <w:rFonts w:asciiTheme="minorEastAsia" w:hAnsiTheme="minorEastAsia"/>
            <w:sz w:val="28"/>
            <w:szCs w:val="28"/>
            <w:rPrChange w:id="407" w:author="S-Yansong" w:date="2016-01-05T11:34:00Z">
              <w:rPr>
                <w:rFonts w:ascii="华文楷体" w:eastAsia="华文楷体" w:hAnsi="华文楷体"/>
                <w:sz w:val="28"/>
                <w:szCs w:val="28"/>
              </w:rPr>
            </w:rPrChange>
          </w:rPr>
          <w:delText>,</w:delText>
        </w:r>
      </w:del>
      <w:ins w:id="408" w:author="S-Yansong" w:date="2016-01-05T11:33:00Z">
        <w:r w:rsidRPr="009E426D">
          <w:rPr>
            <w:rFonts w:asciiTheme="minorEastAsia" w:hAnsiTheme="minorEastAsia" w:hint="eastAsia"/>
            <w:sz w:val="28"/>
            <w:szCs w:val="28"/>
            <w:rPrChange w:id="409" w:author="S-Yansong" w:date="2016-01-05T11:34:00Z">
              <w:rPr>
                <w:rFonts w:ascii="华文楷体" w:eastAsia="华文楷体" w:hAnsi="华文楷体" w:hint="eastAsia"/>
                <w:sz w:val="28"/>
                <w:szCs w:val="28"/>
              </w:rPr>
            </w:rPrChange>
          </w:rPr>
          <w:t>，</w:t>
        </w:r>
      </w:ins>
      <w:r w:rsidR="001B1A34" w:rsidRPr="009E426D">
        <w:rPr>
          <w:rFonts w:asciiTheme="minorEastAsia" w:hAnsiTheme="minorEastAsia" w:hint="eastAsia"/>
          <w:sz w:val="28"/>
          <w:szCs w:val="28"/>
          <w:rPrChange w:id="410" w:author="S-Yansong" w:date="2016-01-05T11:34:00Z">
            <w:rPr>
              <w:rFonts w:ascii="华文楷体" w:eastAsia="华文楷体" w:hAnsi="华文楷体" w:hint="eastAsia"/>
              <w:sz w:val="28"/>
              <w:szCs w:val="28"/>
            </w:rPr>
          </w:rPrChange>
        </w:rPr>
        <w:t>更何况说无始以来熏习的烦恼呢</w:t>
      </w:r>
      <w:ins w:id="411" w:author="S-Yansong" w:date="2016-01-05T11:33:00Z">
        <w:r w:rsidRPr="009E426D">
          <w:rPr>
            <w:rFonts w:asciiTheme="minorEastAsia" w:hAnsiTheme="minorEastAsia" w:hint="eastAsia"/>
            <w:sz w:val="28"/>
            <w:szCs w:val="28"/>
            <w:rPrChange w:id="412" w:author="S-Yansong" w:date="2016-01-05T11:34:00Z">
              <w:rPr>
                <w:rFonts w:ascii="华文楷体" w:eastAsia="华文楷体" w:hAnsi="华文楷体" w:hint="eastAsia"/>
                <w:sz w:val="28"/>
                <w:szCs w:val="28"/>
              </w:rPr>
            </w:rPrChange>
          </w:rPr>
          <w:t>？</w:t>
        </w:r>
      </w:ins>
      <w:del w:id="413" w:author="S-Yansong" w:date="2016-01-05T11:33:00Z">
        <w:r w:rsidR="001B1A34" w:rsidRPr="009E426D" w:rsidDel="009E426D">
          <w:rPr>
            <w:rFonts w:asciiTheme="minorEastAsia" w:hAnsiTheme="minorEastAsia"/>
            <w:sz w:val="28"/>
            <w:szCs w:val="28"/>
            <w:rPrChange w:id="414" w:author="S-Yansong" w:date="2016-01-05T11:34:00Z">
              <w:rPr>
                <w:rFonts w:ascii="华文楷体" w:eastAsia="华文楷体" w:hAnsi="华文楷体"/>
                <w:sz w:val="28"/>
                <w:szCs w:val="28"/>
              </w:rPr>
            </w:rPrChange>
          </w:rPr>
          <w:delText>?</w:delText>
        </w:r>
      </w:del>
      <w:ins w:id="415" w:author="S-Yansong" w:date="2016-01-05T11:34:00Z">
        <w:r w:rsidRPr="009E426D">
          <w:rPr>
            <w:rFonts w:asciiTheme="minorEastAsia" w:hAnsiTheme="minorEastAsia" w:hint="eastAsia"/>
            <w:sz w:val="28"/>
            <w:szCs w:val="28"/>
            <w:rPrChange w:id="416" w:author="S-Yansong" w:date="2016-01-05T11:34:00Z">
              <w:rPr>
                <w:rFonts w:ascii="华文楷体" w:eastAsia="华文楷体" w:hAnsi="华文楷体" w:hint="eastAsia"/>
                <w:sz w:val="28"/>
                <w:szCs w:val="28"/>
              </w:rPr>
            </w:rPrChange>
          </w:rPr>
          <w:t>】</w:t>
        </w:r>
      </w:ins>
    </w:p>
    <w:p w:rsidR="00411CFF" w:rsidRDefault="00DC6004" w:rsidP="001B1A34">
      <w:pPr>
        <w:ind w:firstLine="570"/>
        <w:rPr>
          <w:ins w:id="417" w:author="S-Yansong" w:date="2016-01-06T09:44:00Z"/>
          <w:rFonts w:ascii="华文楷体" w:eastAsia="华文楷体" w:hAnsi="华文楷体"/>
          <w:sz w:val="28"/>
          <w:szCs w:val="28"/>
        </w:rPr>
      </w:pPr>
      <w:ins w:id="418" w:author="S-Yansong" w:date="2016-01-06T09:43:00Z">
        <w:r>
          <w:rPr>
            <w:rFonts w:ascii="华文楷体" w:eastAsia="华文楷体" w:hAnsi="华文楷体" w:hint="eastAsia"/>
            <w:sz w:val="28"/>
            <w:szCs w:val="28"/>
          </w:rPr>
          <w:t>那么</w:t>
        </w:r>
      </w:ins>
      <w:r w:rsidR="001B1A34" w:rsidRPr="001B1A34">
        <w:rPr>
          <w:rFonts w:ascii="华文楷体" w:eastAsia="华文楷体" w:hAnsi="华文楷体" w:hint="eastAsia"/>
          <w:sz w:val="28"/>
          <w:szCs w:val="28"/>
        </w:rPr>
        <w:t>实际上我们对于这个问题也应该有一个正确的认知，通过现在我们这个比喻就可以了知这个烦恼是非常难以断除</w:t>
      </w:r>
      <w:del w:id="419" w:author="S-Yansong" w:date="2016-01-05T13:20:00Z">
        <w:r w:rsidR="001B1A34" w:rsidRPr="001B1A34" w:rsidDel="0043490B">
          <w:rPr>
            <w:rFonts w:ascii="华文楷体" w:eastAsia="华文楷体" w:hAnsi="华文楷体" w:hint="eastAsia"/>
            <w:sz w:val="28"/>
            <w:szCs w:val="28"/>
          </w:rPr>
          <w:delText>，</w:delText>
        </w:r>
      </w:del>
      <w:ins w:id="420" w:author="S-Yansong" w:date="2016-01-05T13:20:00Z">
        <w:r w:rsidR="0043490B">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为什么呢</w:t>
      </w:r>
      <w:del w:id="421" w:author="S-Yansong" w:date="2016-01-05T13:20:00Z">
        <w:r w:rsidR="001B1A34" w:rsidRPr="001B1A34" w:rsidDel="0043490B">
          <w:rPr>
            <w:rFonts w:ascii="华文楷体" w:eastAsia="华文楷体" w:hAnsi="华文楷体" w:hint="eastAsia"/>
            <w:sz w:val="28"/>
            <w:szCs w:val="28"/>
          </w:rPr>
          <w:delText>，</w:delText>
        </w:r>
      </w:del>
      <w:ins w:id="422" w:author="S-Yansong" w:date="2016-01-05T13:20:00Z">
        <w:r w:rsidR="0043490B">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有的时候我们的心忽然投入一个</w:t>
      </w:r>
      <w:proofErr w:type="gramStart"/>
      <w:r w:rsidR="001B1A34" w:rsidRPr="001B1A34">
        <w:rPr>
          <w:rFonts w:ascii="华文楷体" w:eastAsia="华文楷体" w:hAnsi="华文楷体" w:hint="eastAsia"/>
          <w:sz w:val="28"/>
          <w:szCs w:val="28"/>
        </w:rPr>
        <w:t>贪执的对境</w:t>
      </w:r>
      <w:proofErr w:type="gramEnd"/>
      <w:del w:id="423" w:author="S-Yansong" w:date="2016-01-06T09:43:00Z">
        <w:r w:rsidR="001B1A34" w:rsidRPr="001B1A34" w:rsidDel="00F04C78">
          <w:rPr>
            <w:rFonts w:ascii="华文楷体" w:eastAsia="华文楷体" w:hAnsi="华文楷体" w:hint="eastAsia"/>
            <w:sz w:val="28"/>
            <w:szCs w:val="28"/>
          </w:rPr>
          <w:delText>，</w:delText>
        </w:r>
      </w:del>
      <w:ins w:id="424" w:author="S-Yansong" w:date="2016-01-06T09:43:00Z">
        <w:r w:rsidR="00F04C78">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比如说自己很喜欢的一个人啊，或者很喜欢的一个景色啊，或者很喜欢的这样一个物品啊，反正就是很合自己意的这个东西</w:t>
      </w:r>
      <w:del w:id="425" w:author="S-Yansong" w:date="2016-01-05T13:20:00Z">
        <w:r w:rsidR="001B1A34" w:rsidRPr="001B1A34" w:rsidDel="000668BF">
          <w:rPr>
            <w:rFonts w:ascii="华文楷体" w:eastAsia="华文楷体" w:hAnsi="华文楷体" w:hint="eastAsia"/>
            <w:sz w:val="28"/>
            <w:szCs w:val="28"/>
          </w:rPr>
          <w:delText>，</w:delText>
        </w:r>
      </w:del>
      <w:ins w:id="426" w:author="S-Yansong" w:date="2016-01-06T09:43:00Z">
        <w:r w:rsidR="00793DD6">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忽然间出现在自己心的面前的时</w:t>
      </w:r>
      <w:r w:rsidR="001B1A34" w:rsidRPr="001B1A34">
        <w:rPr>
          <w:rFonts w:ascii="华文楷体" w:eastAsia="华文楷体" w:hAnsi="华文楷体" w:hint="eastAsia"/>
          <w:sz w:val="28"/>
          <w:szCs w:val="28"/>
        </w:rPr>
        <w:lastRenderedPageBreak/>
        <w:t>候呢，这个叫做忽然间投入了</w:t>
      </w:r>
      <w:proofErr w:type="gramStart"/>
      <w:r w:rsidR="001B1A34" w:rsidRPr="001B1A34">
        <w:rPr>
          <w:rFonts w:ascii="华文楷体" w:eastAsia="华文楷体" w:hAnsi="华文楷体" w:hint="eastAsia"/>
          <w:sz w:val="28"/>
          <w:szCs w:val="28"/>
        </w:rPr>
        <w:t>贪执对境</w:t>
      </w:r>
      <w:proofErr w:type="gramEnd"/>
      <w:del w:id="427" w:author="S-Yansong" w:date="2016-01-05T13:21:00Z">
        <w:r w:rsidR="001B1A34" w:rsidRPr="001B1A34" w:rsidDel="000668BF">
          <w:rPr>
            <w:rFonts w:ascii="华文楷体" w:eastAsia="华文楷体" w:hAnsi="华文楷体" w:hint="eastAsia"/>
            <w:sz w:val="28"/>
            <w:szCs w:val="28"/>
          </w:rPr>
          <w:delText>，</w:delText>
        </w:r>
      </w:del>
      <w:ins w:id="428" w:author="S-Yansong" w:date="2016-01-05T13:21:00Z">
        <w:r w:rsidR="000668BF">
          <w:rPr>
            <w:rFonts w:ascii="华文楷体" w:eastAsia="华文楷体" w:hAnsi="华文楷体" w:hint="eastAsia"/>
            <w:sz w:val="28"/>
            <w:szCs w:val="28"/>
          </w:rPr>
          <w:t>。</w:t>
        </w:r>
      </w:ins>
    </w:p>
    <w:p w:rsidR="000668BF" w:rsidRDefault="001B1A34" w:rsidP="00411CFF">
      <w:pPr>
        <w:ind w:firstLine="570"/>
        <w:rPr>
          <w:ins w:id="429" w:author="S-Yansong" w:date="2016-01-05T13:27:00Z"/>
          <w:rFonts w:ascii="华文楷体" w:eastAsia="华文楷体" w:hAnsi="华文楷体"/>
          <w:sz w:val="28"/>
          <w:szCs w:val="28"/>
        </w:rPr>
      </w:pPr>
      <w:r w:rsidRPr="001B1A34">
        <w:rPr>
          <w:rFonts w:ascii="华文楷体" w:eastAsia="华文楷体" w:hAnsi="华文楷体" w:hint="eastAsia"/>
          <w:sz w:val="28"/>
          <w:szCs w:val="28"/>
        </w:rPr>
        <w:t>这个时候很快，也许这个时间只有几秒钟，也许只有一分钟等等</w:t>
      </w:r>
      <w:del w:id="430" w:author="S-Yansong" w:date="2016-01-05T13:21:00Z">
        <w:r w:rsidRPr="001B1A34" w:rsidDel="000668BF">
          <w:rPr>
            <w:rFonts w:ascii="华文楷体" w:eastAsia="华文楷体" w:hAnsi="华文楷体" w:hint="eastAsia"/>
            <w:sz w:val="28"/>
            <w:szCs w:val="28"/>
          </w:rPr>
          <w:delText>，</w:delText>
        </w:r>
      </w:del>
      <w:ins w:id="431" w:author="S-Yansong" w:date="2016-01-05T13:21:00Z">
        <w:r w:rsidR="000668BF">
          <w:rPr>
            <w:rFonts w:ascii="华文楷体" w:eastAsia="华文楷体" w:hAnsi="华文楷体" w:hint="eastAsia"/>
            <w:sz w:val="28"/>
            <w:szCs w:val="28"/>
          </w:rPr>
          <w:t>。</w:t>
        </w:r>
      </w:ins>
      <w:del w:id="432" w:author="S-Yansong" w:date="2016-01-05T13:21:00Z">
        <w:r w:rsidRPr="001B1A34" w:rsidDel="000668BF">
          <w:rPr>
            <w:rFonts w:ascii="华文楷体" w:eastAsia="华文楷体" w:hAnsi="华文楷体" w:hint="eastAsia"/>
            <w:sz w:val="28"/>
            <w:szCs w:val="28"/>
          </w:rPr>
          <w:delText>象</w:delText>
        </w:r>
      </w:del>
      <w:ins w:id="433" w:author="S-Yansong" w:date="2016-01-06T09:43:00Z">
        <w:r w:rsidR="00793DD6">
          <w:rPr>
            <w:rFonts w:ascii="华文楷体" w:eastAsia="华文楷体" w:hAnsi="华文楷体" w:hint="eastAsia"/>
            <w:sz w:val="28"/>
            <w:szCs w:val="28"/>
          </w:rPr>
          <w:t>那么</w:t>
        </w:r>
      </w:ins>
      <w:ins w:id="434" w:author="S-Yansong" w:date="2016-01-05T13:21:00Z">
        <w:r w:rsidR="000668BF">
          <w:rPr>
            <w:rFonts w:ascii="华文楷体" w:eastAsia="华文楷体" w:hAnsi="华文楷体" w:hint="eastAsia"/>
            <w:sz w:val="28"/>
            <w:szCs w:val="28"/>
          </w:rPr>
          <w:t>像</w:t>
        </w:r>
      </w:ins>
      <w:r w:rsidRPr="001B1A34">
        <w:rPr>
          <w:rFonts w:ascii="华文楷体" w:eastAsia="华文楷体" w:hAnsi="华文楷体" w:hint="eastAsia"/>
          <w:sz w:val="28"/>
          <w:szCs w:val="28"/>
        </w:rPr>
        <w:t>这样的话这样</w:t>
      </w:r>
      <w:proofErr w:type="gramStart"/>
      <w:r w:rsidRPr="001B1A34">
        <w:rPr>
          <w:rFonts w:ascii="华文楷体" w:eastAsia="华文楷体" w:hAnsi="华文楷体" w:hint="eastAsia"/>
          <w:sz w:val="28"/>
          <w:szCs w:val="28"/>
        </w:rPr>
        <w:t>贪执的对境</w:t>
      </w:r>
      <w:proofErr w:type="gramEnd"/>
      <w:r w:rsidRPr="001B1A34">
        <w:rPr>
          <w:rFonts w:ascii="华文楷体" w:eastAsia="华文楷体" w:hAnsi="华文楷体" w:hint="eastAsia"/>
          <w:sz w:val="28"/>
          <w:szCs w:val="28"/>
        </w:rPr>
        <w:t>也会时不时的萦绕心头，难以立刻放下</w:t>
      </w:r>
      <w:del w:id="435" w:author="S-Yansong" w:date="2016-01-05T13:24:00Z">
        <w:r w:rsidRPr="001B1A34" w:rsidDel="000668BF">
          <w:rPr>
            <w:rFonts w:ascii="华文楷体" w:eastAsia="华文楷体" w:hAnsi="华文楷体" w:hint="eastAsia"/>
            <w:sz w:val="28"/>
            <w:szCs w:val="28"/>
          </w:rPr>
          <w:delText>，</w:delText>
        </w:r>
      </w:del>
      <w:ins w:id="436" w:author="S-Yansong" w:date="2016-01-05T13:24:00Z">
        <w:r w:rsidR="000668BF">
          <w:rPr>
            <w:rFonts w:ascii="华文楷体" w:eastAsia="华文楷体" w:hAnsi="华文楷体" w:hint="eastAsia"/>
            <w:sz w:val="28"/>
            <w:szCs w:val="28"/>
          </w:rPr>
          <w:t>。</w:t>
        </w:r>
      </w:ins>
      <w:r w:rsidRPr="001B1A34">
        <w:rPr>
          <w:rFonts w:ascii="华文楷体" w:eastAsia="华文楷体" w:hAnsi="华文楷体" w:hint="eastAsia"/>
          <w:sz w:val="28"/>
          <w:szCs w:val="28"/>
        </w:rPr>
        <w:t>这个时候一下子见到了一个对境，一下子只是对贪，对自己喜欢的对境，就一下子之间有一种很</w:t>
      </w:r>
      <w:del w:id="437" w:author="S-Yansong" w:date="2016-01-06T09:44:00Z">
        <w:r w:rsidRPr="001B1A34" w:rsidDel="00411CFF">
          <w:rPr>
            <w:rFonts w:ascii="华文楷体" w:eastAsia="华文楷体" w:hAnsi="华文楷体" w:hint="eastAsia"/>
            <w:sz w:val="28"/>
            <w:szCs w:val="28"/>
          </w:rPr>
          <w:delText>合和</w:delText>
        </w:r>
      </w:del>
      <w:ins w:id="438" w:author="S-Yansong" w:date="2016-01-06T09:44:00Z">
        <w:r w:rsidR="00411CFF">
          <w:rPr>
            <w:rFonts w:ascii="华文楷体" w:eastAsia="华文楷体" w:hAnsi="华文楷体" w:hint="eastAsia"/>
            <w:sz w:val="28"/>
            <w:szCs w:val="28"/>
          </w:rPr>
          <w:t>和合</w:t>
        </w:r>
      </w:ins>
      <w:r w:rsidRPr="001B1A34">
        <w:rPr>
          <w:rFonts w:ascii="华文楷体" w:eastAsia="华文楷体" w:hAnsi="华文楷体" w:hint="eastAsia"/>
          <w:sz w:val="28"/>
          <w:szCs w:val="28"/>
        </w:rPr>
        <w:t>，有这样一种了知</w:t>
      </w:r>
      <w:del w:id="439" w:author="S-Yansong" w:date="2016-01-05T13:25:00Z">
        <w:r w:rsidRPr="001B1A34" w:rsidDel="000668BF">
          <w:rPr>
            <w:rFonts w:ascii="华文楷体" w:eastAsia="华文楷体" w:hAnsi="华文楷体" w:hint="eastAsia"/>
            <w:sz w:val="28"/>
            <w:szCs w:val="28"/>
          </w:rPr>
          <w:delText>，</w:delText>
        </w:r>
      </w:del>
      <w:ins w:id="440" w:author="S-Yansong" w:date="2016-01-05T13:25:00Z">
        <w:r w:rsidR="000668BF">
          <w:rPr>
            <w:rFonts w:ascii="华文楷体" w:eastAsia="华文楷体" w:hAnsi="华文楷体" w:hint="eastAsia"/>
            <w:sz w:val="28"/>
            <w:szCs w:val="28"/>
          </w:rPr>
          <w:t>。</w:t>
        </w:r>
      </w:ins>
      <w:r w:rsidRPr="001B1A34">
        <w:rPr>
          <w:rFonts w:ascii="华文楷体" w:eastAsia="华文楷体" w:hAnsi="华文楷体" w:hint="eastAsia"/>
          <w:sz w:val="28"/>
          <w:szCs w:val="28"/>
        </w:rPr>
        <w:t>但是马上要把这样一种</w:t>
      </w:r>
      <w:proofErr w:type="gramStart"/>
      <w:r w:rsidRPr="001B1A34">
        <w:rPr>
          <w:rFonts w:ascii="华文楷体" w:eastAsia="华文楷体" w:hAnsi="华文楷体" w:hint="eastAsia"/>
          <w:sz w:val="28"/>
          <w:szCs w:val="28"/>
        </w:rPr>
        <w:t>贪执的对境</w:t>
      </w:r>
      <w:proofErr w:type="gramEnd"/>
      <w:r w:rsidRPr="001B1A34">
        <w:rPr>
          <w:rFonts w:ascii="华文楷体" w:eastAsia="华文楷体" w:hAnsi="华文楷体" w:hint="eastAsia"/>
          <w:sz w:val="28"/>
          <w:szCs w:val="28"/>
        </w:rPr>
        <w:t>放下的话，我们会觉得非常困难</w:t>
      </w:r>
      <w:del w:id="441" w:author="S-Yansong" w:date="2016-01-05T13:25:00Z">
        <w:r w:rsidRPr="001B1A34" w:rsidDel="000668BF">
          <w:rPr>
            <w:rFonts w:ascii="华文楷体" w:eastAsia="华文楷体" w:hAnsi="华文楷体" w:hint="eastAsia"/>
            <w:sz w:val="28"/>
            <w:szCs w:val="28"/>
          </w:rPr>
          <w:delText>，</w:delText>
        </w:r>
      </w:del>
      <w:ins w:id="442" w:author="S-Yansong" w:date="2016-01-05T13:25:00Z">
        <w:r w:rsidR="000668BF">
          <w:rPr>
            <w:rFonts w:ascii="华文楷体" w:eastAsia="华文楷体" w:hAnsi="华文楷体" w:hint="eastAsia"/>
            <w:sz w:val="28"/>
            <w:szCs w:val="28"/>
          </w:rPr>
          <w:t>。</w:t>
        </w:r>
      </w:ins>
      <w:del w:id="443" w:author="S-Yansong" w:date="2016-01-06T09:46:00Z">
        <w:r w:rsidRPr="001B1A34" w:rsidDel="00411CFF">
          <w:rPr>
            <w:rFonts w:ascii="华文楷体" w:eastAsia="华文楷体" w:hAnsi="华文楷体" w:hint="eastAsia"/>
            <w:sz w:val="28"/>
            <w:szCs w:val="28"/>
          </w:rPr>
          <w:delText>比如说推个</w:delText>
        </w:r>
      </w:del>
      <w:ins w:id="444" w:author="S-Yansong" w:date="2016-01-06T09:46:00Z">
        <w:r w:rsidR="00411CFF">
          <w:rPr>
            <w:rFonts w:ascii="华文楷体" w:eastAsia="华文楷体" w:hAnsi="华文楷体" w:hint="eastAsia"/>
            <w:sz w:val="28"/>
            <w:szCs w:val="28"/>
          </w:rPr>
          <w:t>有的时候就说推移</w:t>
        </w:r>
      </w:ins>
      <w:r w:rsidRPr="001B1A34">
        <w:rPr>
          <w:rFonts w:ascii="华文楷体" w:eastAsia="华文楷体" w:hAnsi="华文楷体" w:hint="eastAsia"/>
          <w:sz w:val="28"/>
          <w:szCs w:val="28"/>
        </w:rPr>
        <w:t>很长时间之后呢，几个月到几年之后，这个方面</w:t>
      </w:r>
      <w:ins w:id="445" w:author="S-Yansong" w:date="2016-01-06T09:46:00Z">
        <w:r w:rsidR="00411CFF">
          <w:rPr>
            <w:rFonts w:ascii="华文楷体" w:eastAsia="华文楷体" w:hAnsi="华文楷体" w:hint="eastAsia"/>
            <w:sz w:val="28"/>
            <w:szCs w:val="28"/>
          </w:rPr>
          <w:t>就说</w:t>
        </w:r>
      </w:ins>
      <w:del w:id="446" w:author="S-Yansong" w:date="2016-01-06T09:46:00Z">
        <w:r w:rsidRPr="001B1A34" w:rsidDel="00411CFF">
          <w:rPr>
            <w:rFonts w:ascii="华文楷体" w:eastAsia="华文楷体" w:hAnsi="华文楷体" w:hint="eastAsia"/>
            <w:sz w:val="28"/>
            <w:szCs w:val="28"/>
          </w:rPr>
          <w:delText>才会</w:delText>
        </w:r>
      </w:del>
      <w:proofErr w:type="gramStart"/>
      <w:r w:rsidRPr="001B1A34">
        <w:rPr>
          <w:rFonts w:ascii="华文楷体" w:eastAsia="华文楷体" w:hAnsi="华文楷体" w:hint="eastAsia"/>
          <w:sz w:val="28"/>
          <w:szCs w:val="28"/>
        </w:rPr>
        <w:t>逐渐逐渐</w:t>
      </w:r>
      <w:ins w:id="447" w:author="S-Yansong" w:date="2016-01-06T09:46:00Z">
        <w:r w:rsidR="00411CFF">
          <w:rPr>
            <w:rFonts w:ascii="华文楷体" w:eastAsia="华文楷体" w:hAnsi="华文楷体" w:hint="eastAsia"/>
            <w:sz w:val="28"/>
            <w:szCs w:val="28"/>
          </w:rPr>
          <w:t>才会</w:t>
        </w:r>
      </w:ins>
      <w:r w:rsidRPr="001B1A34">
        <w:rPr>
          <w:rFonts w:ascii="华文楷体" w:eastAsia="华文楷体" w:hAnsi="华文楷体" w:hint="eastAsia"/>
          <w:sz w:val="28"/>
          <w:szCs w:val="28"/>
        </w:rPr>
        <w:t>淡</w:t>
      </w:r>
      <w:proofErr w:type="gramEnd"/>
      <w:del w:id="448" w:author="S-Yansong" w:date="2016-01-06T09:46:00Z">
        <w:r w:rsidRPr="001B1A34" w:rsidDel="00411CFF">
          <w:rPr>
            <w:rFonts w:ascii="华文楷体" w:eastAsia="华文楷体" w:hAnsi="华文楷体" w:hint="eastAsia"/>
            <w:sz w:val="28"/>
            <w:szCs w:val="28"/>
          </w:rPr>
          <w:delText>记</w:delText>
        </w:r>
      </w:del>
      <w:r w:rsidRPr="001B1A34">
        <w:rPr>
          <w:rFonts w:ascii="华文楷体" w:eastAsia="华文楷体" w:hAnsi="华文楷体" w:hint="eastAsia"/>
          <w:sz w:val="28"/>
          <w:szCs w:val="28"/>
        </w:rPr>
        <w:t>忘的，这个就是一刹那</w:t>
      </w:r>
      <w:ins w:id="449" w:author="S-Yansong" w:date="2016-01-06T09:46:00Z">
        <w:r w:rsidR="00411CFF">
          <w:rPr>
            <w:rFonts w:ascii="华文楷体" w:eastAsia="华文楷体" w:hAnsi="华文楷体" w:hint="eastAsia"/>
            <w:sz w:val="28"/>
            <w:szCs w:val="28"/>
          </w:rPr>
          <w:t>之</w:t>
        </w:r>
      </w:ins>
      <w:r w:rsidRPr="001B1A34">
        <w:rPr>
          <w:rFonts w:ascii="华文楷体" w:eastAsia="华文楷体" w:hAnsi="华文楷体" w:hint="eastAsia"/>
          <w:sz w:val="28"/>
          <w:szCs w:val="28"/>
        </w:rPr>
        <w:t>间投入</w:t>
      </w:r>
      <w:proofErr w:type="gramStart"/>
      <w:r w:rsidRPr="001B1A34">
        <w:rPr>
          <w:rFonts w:ascii="华文楷体" w:eastAsia="华文楷体" w:hAnsi="华文楷体" w:hint="eastAsia"/>
          <w:sz w:val="28"/>
          <w:szCs w:val="28"/>
        </w:rPr>
        <w:t>贪执对境</w:t>
      </w:r>
      <w:proofErr w:type="gramEnd"/>
      <w:r w:rsidRPr="001B1A34">
        <w:rPr>
          <w:rFonts w:ascii="华文楷体" w:eastAsia="华文楷体" w:hAnsi="华文楷体" w:hint="eastAsia"/>
          <w:sz w:val="28"/>
          <w:szCs w:val="28"/>
        </w:rPr>
        <w:t>，实际上我们马上就很难以放下了</w:t>
      </w:r>
      <w:del w:id="450" w:author="S-Yansong" w:date="2016-01-05T13:27:00Z">
        <w:r w:rsidRPr="001B1A34" w:rsidDel="000668BF">
          <w:rPr>
            <w:rFonts w:ascii="华文楷体" w:eastAsia="华文楷体" w:hAnsi="华文楷体" w:hint="eastAsia"/>
            <w:sz w:val="28"/>
            <w:szCs w:val="28"/>
          </w:rPr>
          <w:delText>，</w:delText>
        </w:r>
      </w:del>
      <w:ins w:id="451" w:author="S-Yansong" w:date="2016-01-05T13:27:00Z">
        <w:r w:rsidR="000668BF">
          <w:rPr>
            <w:rFonts w:ascii="华文楷体" w:eastAsia="华文楷体" w:hAnsi="华文楷体" w:hint="eastAsia"/>
            <w:sz w:val="28"/>
            <w:szCs w:val="28"/>
          </w:rPr>
          <w:t>。</w:t>
        </w:r>
      </w:ins>
    </w:p>
    <w:p w:rsidR="00AC060D" w:rsidRDefault="001B1A34" w:rsidP="001B1A34">
      <w:pPr>
        <w:ind w:firstLine="570"/>
        <w:rPr>
          <w:ins w:id="452" w:author="S-Yansong" w:date="2016-01-05T13:29:00Z"/>
          <w:rFonts w:ascii="华文楷体" w:eastAsia="华文楷体" w:hAnsi="华文楷体"/>
          <w:sz w:val="28"/>
          <w:szCs w:val="28"/>
        </w:rPr>
      </w:pPr>
      <w:r w:rsidRPr="001B1A34">
        <w:rPr>
          <w:rFonts w:ascii="华文楷体" w:eastAsia="华文楷体" w:hAnsi="华文楷体" w:hint="eastAsia"/>
          <w:sz w:val="28"/>
          <w:szCs w:val="28"/>
        </w:rPr>
        <w:t>何况是无始以来</w:t>
      </w:r>
      <w:proofErr w:type="gramStart"/>
      <w:r w:rsidRPr="001B1A34">
        <w:rPr>
          <w:rFonts w:ascii="华文楷体" w:eastAsia="华文楷体" w:hAnsi="华文楷体" w:hint="eastAsia"/>
          <w:sz w:val="28"/>
          <w:szCs w:val="28"/>
        </w:rPr>
        <w:t>为熏习的</w:t>
      </w:r>
      <w:proofErr w:type="gramEnd"/>
      <w:r w:rsidRPr="001B1A34">
        <w:rPr>
          <w:rFonts w:ascii="华文楷体" w:eastAsia="华文楷体" w:hAnsi="华文楷体" w:hint="eastAsia"/>
          <w:sz w:val="28"/>
          <w:szCs w:val="28"/>
        </w:rPr>
        <w:t>烦恼，无始</w:t>
      </w:r>
      <w:proofErr w:type="gramStart"/>
      <w:r w:rsidRPr="001B1A34">
        <w:rPr>
          <w:rFonts w:ascii="华文楷体" w:eastAsia="华文楷体" w:hAnsi="华文楷体" w:hint="eastAsia"/>
          <w:sz w:val="28"/>
          <w:szCs w:val="28"/>
        </w:rPr>
        <w:t>以来熏习的</w:t>
      </w:r>
      <w:proofErr w:type="gramEnd"/>
      <w:r w:rsidRPr="001B1A34">
        <w:rPr>
          <w:rFonts w:ascii="华文楷体" w:eastAsia="华文楷体" w:hAnsi="华文楷体" w:hint="eastAsia"/>
          <w:sz w:val="28"/>
          <w:szCs w:val="28"/>
        </w:rPr>
        <w:t>烦恼就更加难以立即放下了</w:t>
      </w:r>
      <w:del w:id="453" w:author="S-Yansong" w:date="2016-01-05T13:27:00Z">
        <w:r w:rsidRPr="001B1A34" w:rsidDel="000668BF">
          <w:rPr>
            <w:rFonts w:ascii="华文楷体" w:eastAsia="华文楷体" w:hAnsi="华文楷体" w:hint="eastAsia"/>
            <w:sz w:val="28"/>
            <w:szCs w:val="28"/>
          </w:rPr>
          <w:delText>，</w:delText>
        </w:r>
      </w:del>
      <w:ins w:id="454" w:author="S-Yansong" w:date="2016-01-05T13:27:00Z">
        <w:r w:rsidR="000668BF">
          <w:rPr>
            <w:rFonts w:ascii="华文楷体" w:eastAsia="华文楷体" w:hAnsi="华文楷体" w:hint="eastAsia"/>
            <w:sz w:val="28"/>
            <w:szCs w:val="28"/>
          </w:rPr>
          <w:t>。</w:t>
        </w:r>
      </w:ins>
      <w:r w:rsidRPr="001B1A34">
        <w:rPr>
          <w:rFonts w:ascii="华文楷体" w:eastAsia="华文楷体" w:hAnsi="华文楷体" w:hint="eastAsia"/>
          <w:sz w:val="28"/>
          <w:szCs w:val="28"/>
        </w:rPr>
        <w:t>有的时候我们说比如说在世间当中有的人喜欢抽烟的，喜欢喝酒的</w:t>
      </w:r>
      <w:del w:id="455" w:author="S-Yansong" w:date="2016-01-05T13:28:00Z">
        <w:r w:rsidRPr="001B1A34" w:rsidDel="00AC060D">
          <w:rPr>
            <w:rFonts w:ascii="华文楷体" w:eastAsia="华文楷体" w:hAnsi="华文楷体" w:hint="eastAsia"/>
            <w:sz w:val="28"/>
            <w:szCs w:val="28"/>
          </w:rPr>
          <w:delText>，</w:delText>
        </w:r>
      </w:del>
      <w:ins w:id="456" w:author="S-Yansong" w:date="2016-01-05T13:28: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这个方面就今生当中从这样一种十几岁开始熏习，就说抽烟上瘾，后面就说到了二十多岁的时候准备</w:t>
      </w:r>
      <w:proofErr w:type="gramStart"/>
      <w:r w:rsidRPr="001B1A34">
        <w:rPr>
          <w:rFonts w:ascii="华文楷体" w:eastAsia="华文楷体" w:hAnsi="华文楷体" w:hint="eastAsia"/>
          <w:sz w:val="28"/>
          <w:szCs w:val="28"/>
        </w:rPr>
        <w:t>戒这个烟</w:t>
      </w:r>
      <w:proofErr w:type="gramEnd"/>
      <w:r w:rsidRPr="001B1A34">
        <w:rPr>
          <w:rFonts w:ascii="华文楷体" w:eastAsia="华文楷体" w:hAnsi="华文楷体" w:hint="eastAsia"/>
          <w:sz w:val="28"/>
          <w:szCs w:val="28"/>
        </w:rPr>
        <w:t>，就觉得非常的困难，非常的困难</w:t>
      </w:r>
      <w:del w:id="457" w:author="S-Yansong" w:date="2016-01-05T13:28:00Z">
        <w:r w:rsidRPr="001B1A34" w:rsidDel="00AC060D">
          <w:rPr>
            <w:rFonts w:ascii="华文楷体" w:eastAsia="华文楷体" w:hAnsi="华文楷体" w:hint="eastAsia"/>
            <w:sz w:val="28"/>
            <w:szCs w:val="28"/>
          </w:rPr>
          <w:delText>，</w:delText>
        </w:r>
      </w:del>
      <w:ins w:id="458" w:author="S-Yansong" w:date="2016-01-05T13:28: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所以这个方面短短的时间当中，</w:t>
      </w:r>
      <w:proofErr w:type="gramStart"/>
      <w:r w:rsidRPr="001B1A34">
        <w:rPr>
          <w:rFonts w:ascii="华文楷体" w:eastAsia="华文楷体" w:hAnsi="华文楷体" w:hint="eastAsia"/>
          <w:sz w:val="28"/>
          <w:szCs w:val="28"/>
        </w:rPr>
        <w:t>熏习的</w:t>
      </w:r>
      <w:proofErr w:type="gramEnd"/>
      <w:r w:rsidRPr="001B1A34">
        <w:rPr>
          <w:rFonts w:ascii="华文楷体" w:eastAsia="华文楷体" w:hAnsi="华文楷体" w:hint="eastAsia"/>
          <w:sz w:val="28"/>
          <w:szCs w:val="28"/>
        </w:rPr>
        <w:t>一种烦恼，它实际上就非常难以断除的</w:t>
      </w:r>
      <w:del w:id="459" w:author="S-Yansong" w:date="2016-01-05T13:28:00Z">
        <w:r w:rsidRPr="001B1A34" w:rsidDel="00AC060D">
          <w:rPr>
            <w:rFonts w:ascii="华文楷体" w:eastAsia="华文楷体" w:hAnsi="华文楷体" w:hint="eastAsia"/>
            <w:sz w:val="28"/>
            <w:szCs w:val="28"/>
          </w:rPr>
          <w:delText>，</w:delText>
        </w:r>
      </w:del>
      <w:ins w:id="460" w:author="S-Yansong" w:date="2016-01-05T13:28: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何况是无始</w:t>
      </w:r>
      <w:proofErr w:type="gramStart"/>
      <w:r w:rsidRPr="001B1A34">
        <w:rPr>
          <w:rFonts w:ascii="华文楷体" w:eastAsia="华文楷体" w:hAnsi="华文楷体" w:hint="eastAsia"/>
          <w:sz w:val="28"/>
          <w:szCs w:val="28"/>
        </w:rPr>
        <w:t>以来熏习的</w:t>
      </w:r>
      <w:proofErr w:type="gramEnd"/>
      <w:r w:rsidRPr="001B1A34">
        <w:rPr>
          <w:rFonts w:ascii="华文楷体" w:eastAsia="华文楷体" w:hAnsi="华文楷体" w:hint="eastAsia"/>
          <w:sz w:val="28"/>
          <w:szCs w:val="28"/>
        </w:rPr>
        <w:t>这个烦恼，我们要马上断除它，实际上是很困难的</w:t>
      </w:r>
      <w:del w:id="461" w:author="S-Yansong" w:date="2016-01-05T13:29:00Z">
        <w:r w:rsidRPr="001B1A34" w:rsidDel="00AC060D">
          <w:rPr>
            <w:rFonts w:ascii="华文楷体" w:eastAsia="华文楷体" w:hAnsi="华文楷体" w:hint="eastAsia"/>
            <w:sz w:val="28"/>
            <w:szCs w:val="28"/>
          </w:rPr>
          <w:delText>，</w:delText>
        </w:r>
      </w:del>
      <w:ins w:id="462" w:author="S-Yansong" w:date="2016-01-05T13:29:00Z">
        <w:r w:rsidR="00AC060D">
          <w:rPr>
            <w:rFonts w:ascii="华文楷体" w:eastAsia="华文楷体" w:hAnsi="华文楷体" w:hint="eastAsia"/>
            <w:sz w:val="28"/>
            <w:szCs w:val="28"/>
          </w:rPr>
          <w:t>。</w:t>
        </w:r>
      </w:ins>
    </w:p>
    <w:p w:rsidR="00AC060D" w:rsidRDefault="001B1A34" w:rsidP="001B1A34">
      <w:pPr>
        <w:ind w:firstLine="570"/>
        <w:rPr>
          <w:ins w:id="463" w:author="S-Yansong" w:date="2016-01-05T13:30:00Z"/>
          <w:rFonts w:ascii="华文楷体" w:eastAsia="华文楷体" w:hAnsi="华文楷体"/>
          <w:sz w:val="28"/>
          <w:szCs w:val="28"/>
        </w:rPr>
      </w:pPr>
      <w:r w:rsidRPr="001B1A34">
        <w:rPr>
          <w:rFonts w:ascii="华文楷体" w:eastAsia="华文楷体" w:hAnsi="华文楷体" w:hint="eastAsia"/>
          <w:sz w:val="28"/>
          <w:szCs w:val="28"/>
        </w:rPr>
        <w:t>比如说前面我们讲了要正视这个烦恼，一方面这个烦恼的本质无生我们要了知，这个也是一种正视的方法</w:t>
      </w:r>
      <w:del w:id="464" w:author="S-Yansong" w:date="2016-01-06T09:47:00Z">
        <w:r w:rsidRPr="001B1A34" w:rsidDel="00411CFF">
          <w:rPr>
            <w:rFonts w:ascii="华文楷体" w:eastAsia="华文楷体" w:hAnsi="华文楷体" w:hint="eastAsia"/>
            <w:sz w:val="28"/>
            <w:szCs w:val="28"/>
          </w:rPr>
          <w:delText>，</w:delText>
        </w:r>
      </w:del>
      <w:ins w:id="465" w:author="S-Yansong" w:date="2016-01-06T09:47:00Z">
        <w:r w:rsidR="00411CFF">
          <w:rPr>
            <w:rFonts w:ascii="华文楷体" w:eastAsia="华文楷体" w:hAnsi="华文楷体" w:hint="eastAsia"/>
            <w:sz w:val="28"/>
            <w:szCs w:val="28"/>
          </w:rPr>
          <w:t>。</w:t>
        </w:r>
      </w:ins>
      <w:r w:rsidRPr="001B1A34">
        <w:rPr>
          <w:rFonts w:ascii="华文楷体" w:eastAsia="华文楷体" w:hAnsi="华文楷体" w:hint="eastAsia"/>
          <w:sz w:val="28"/>
          <w:szCs w:val="28"/>
        </w:rPr>
        <w:t>一方面就是说这个</w:t>
      </w:r>
      <w:proofErr w:type="gramStart"/>
      <w:r w:rsidRPr="001B1A34">
        <w:rPr>
          <w:rFonts w:ascii="华文楷体" w:eastAsia="华文楷体" w:hAnsi="华文楷体" w:hint="eastAsia"/>
          <w:sz w:val="28"/>
          <w:szCs w:val="28"/>
        </w:rPr>
        <w:t>烦恼串习时间</w:t>
      </w:r>
      <w:proofErr w:type="gramEnd"/>
      <w:r w:rsidRPr="001B1A34">
        <w:rPr>
          <w:rFonts w:ascii="华文楷体" w:eastAsia="华文楷体" w:hAnsi="华文楷体" w:hint="eastAsia"/>
          <w:sz w:val="28"/>
          <w:szCs w:val="28"/>
        </w:rPr>
        <w:t>长了，很难以断除</w:t>
      </w:r>
      <w:del w:id="466" w:author="S-Yansong" w:date="2016-01-05T13:29:00Z">
        <w:r w:rsidRPr="001B1A34" w:rsidDel="00AC060D">
          <w:rPr>
            <w:rFonts w:ascii="华文楷体" w:eastAsia="华文楷体" w:hAnsi="华文楷体" w:hint="eastAsia"/>
            <w:sz w:val="28"/>
            <w:szCs w:val="28"/>
          </w:rPr>
          <w:delText>，</w:delText>
        </w:r>
      </w:del>
      <w:ins w:id="467" w:author="S-Yansong" w:date="2016-01-06T09:47:00Z">
        <w:r w:rsidR="00987D4D">
          <w:rPr>
            <w:rFonts w:ascii="华文楷体" w:eastAsia="华文楷体" w:hAnsi="华文楷体" w:hint="eastAsia"/>
            <w:sz w:val="28"/>
            <w:szCs w:val="28"/>
          </w:rPr>
          <w:t>，</w:t>
        </w:r>
      </w:ins>
      <w:r w:rsidRPr="001B1A34">
        <w:rPr>
          <w:rFonts w:ascii="华文楷体" w:eastAsia="华文楷体" w:hAnsi="华文楷体" w:hint="eastAsia"/>
          <w:sz w:val="28"/>
          <w:szCs w:val="28"/>
        </w:rPr>
        <w:t>如果要断除，必须要付出</w:t>
      </w:r>
      <w:proofErr w:type="gramStart"/>
      <w:r w:rsidRPr="001B1A34">
        <w:rPr>
          <w:rFonts w:ascii="华文楷体" w:eastAsia="华文楷体" w:hAnsi="华文楷体" w:hint="eastAsia"/>
          <w:sz w:val="28"/>
          <w:szCs w:val="28"/>
        </w:rPr>
        <w:t>很大很大</w:t>
      </w:r>
      <w:proofErr w:type="gramEnd"/>
      <w:r w:rsidRPr="001B1A34">
        <w:rPr>
          <w:rFonts w:ascii="华文楷体" w:eastAsia="华文楷体" w:hAnsi="华文楷体" w:hint="eastAsia"/>
          <w:sz w:val="28"/>
          <w:szCs w:val="28"/>
        </w:rPr>
        <w:t>的努力，才能够断除</w:t>
      </w:r>
      <w:del w:id="468" w:author="S-Yansong" w:date="2016-01-05T13:29:00Z">
        <w:r w:rsidRPr="001B1A34" w:rsidDel="00AC060D">
          <w:rPr>
            <w:rFonts w:ascii="华文楷体" w:eastAsia="华文楷体" w:hAnsi="华文楷体" w:hint="eastAsia"/>
            <w:sz w:val="28"/>
            <w:szCs w:val="28"/>
          </w:rPr>
          <w:delText>，</w:delText>
        </w:r>
      </w:del>
      <w:ins w:id="469" w:author="S-Yansong" w:date="2016-01-05T13:29:00Z">
        <w:r w:rsidR="00AC060D">
          <w:rPr>
            <w:rFonts w:ascii="华文楷体" w:eastAsia="华文楷体" w:hAnsi="华文楷体" w:hint="eastAsia"/>
            <w:sz w:val="28"/>
            <w:szCs w:val="28"/>
          </w:rPr>
          <w:t>。像</w:t>
        </w:r>
      </w:ins>
      <w:del w:id="470" w:author="S-Yansong" w:date="2016-01-05T13:29:00Z">
        <w:r w:rsidRPr="001B1A34" w:rsidDel="00AC060D">
          <w:rPr>
            <w:rFonts w:ascii="华文楷体" w:eastAsia="华文楷体" w:hAnsi="华文楷体" w:hint="eastAsia"/>
            <w:sz w:val="28"/>
            <w:szCs w:val="28"/>
          </w:rPr>
          <w:delText>象</w:delText>
        </w:r>
      </w:del>
      <w:r w:rsidRPr="001B1A34">
        <w:rPr>
          <w:rFonts w:ascii="华文楷体" w:eastAsia="华文楷体" w:hAnsi="华文楷体" w:hint="eastAsia"/>
          <w:sz w:val="28"/>
          <w:szCs w:val="28"/>
        </w:rPr>
        <w:t>这样的话这个也是</w:t>
      </w:r>
      <w:del w:id="471" w:author="S-Yansong" w:date="2016-01-05T13:29:00Z">
        <w:r w:rsidRPr="001B1A34" w:rsidDel="00AC060D">
          <w:rPr>
            <w:rFonts w:ascii="华文楷体" w:eastAsia="华文楷体" w:hAnsi="华文楷体" w:hint="eastAsia"/>
            <w:sz w:val="28"/>
            <w:szCs w:val="28"/>
          </w:rPr>
          <w:delText>须要</w:delText>
        </w:r>
      </w:del>
      <w:ins w:id="472" w:author="S-Yansong" w:date="2016-01-05T13:29:00Z">
        <w:r w:rsidR="00AC060D">
          <w:rPr>
            <w:rFonts w:ascii="华文楷体" w:eastAsia="华文楷体" w:hAnsi="华文楷体" w:hint="eastAsia"/>
            <w:sz w:val="28"/>
            <w:szCs w:val="28"/>
          </w:rPr>
          <w:t>需要</w:t>
        </w:r>
      </w:ins>
      <w:r w:rsidRPr="001B1A34">
        <w:rPr>
          <w:rFonts w:ascii="华文楷体" w:eastAsia="华文楷体" w:hAnsi="华文楷体" w:hint="eastAsia"/>
          <w:sz w:val="28"/>
          <w:szCs w:val="28"/>
        </w:rPr>
        <w:t>了知，这个方面在这个过程当中一种痛苦一种过程，有的时候还是必须要经历的</w:t>
      </w:r>
      <w:del w:id="473" w:author="S-Yansong" w:date="2016-01-05T13:29:00Z">
        <w:r w:rsidRPr="001B1A34" w:rsidDel="00AC060D">
          <w:rPr>
            <w:rFonts w:ascii="华文楷体" w:eastAsia="华文楷体" w:hAnsi="华文楷体" w:hint="eastAsia"/>
            <w:sz w:val="28"/>
            <w:szCs w:val="28"/>
          </w:rPr>
          <w:delText>，</w:delText>
        </w:r>
      </w:del>
      <w:ins w:id="474" w:author="S-Yansong" w:date="2016-01-05T13:29:00Z">
        <w:r w:rsidR="00AC060D">
          <w:rPr>
            <w:rFonts w:ascii="华文楷体" w:eastAsia="华文楷体" w:hAnsi="华文楷体" w:hint="eastAsia"/>
            <w:sz w:val="28"/>
            <w:szCs w:val="28"/>
          </w:rPr>
          <w:t>。</w:t>
        </w:r>
      </w:ins>
    </w:p>
    <w:p w:rsidR="00AC060D" w:rsidRDefault="001B1A34" w:rsidP="001B1A34">
      <w:pPr>
        <w:ind w:firstLine="570"/>
        <w:rPr>
          <w:ins w:id="475" w:author="S-Yansong" w:date="2016-01-05T13:31:00Z"/>
          <w:rFonts w:ascii="华文楷体" w:eastAsia="华文楷体" w:hAnsi="华文楷体"/>
          <w:sz w:val="28"/>
          <w:szCs w:val="28"/>
        </w:rPr>
      </w:pPr>
      <w:r w:rsidRPr="001B1A34">
        <w:rPr>
          <w:rFonts w:ascii="华文楷体" w:eastAsia="华文楷体" w:hAnsi="华文楷体" w:hint="eastAsia"/>
          <w:sz w:val="28"/>
          <w:szCs w:val="28"/>
        </w:rPr>
        <w:t>一个人戒烟的过程也是比较痛苦的，一个人戒毒的过程也是比较</w:t>
      </w:r>
      <w:r w:rsidRPr="001B1A34">
        <w:rPr>
          <w:rFonts w:ascii="华文楷体" w:eastAsia="华文楷体" w:hAnsi="华文楷体" w:hint="eastAsia"/>
          <w:sz w:val="28"/>
          <w:szCs w:val="28"/>
        </w:rPr>
        <w:lastRenderedPageBreak/>
        <w:t>痛苦的</w:t>
      </w:r>
      <w:del w:id="476" w:author="S-Yansong" w:date="2016-01-05T13:30:00Z">
        <w:r w:rsidRPr="001B1A34" w:rsidDel="00AC060D">
          <w:rPr>
            <w:rFonts w:ascii="华文楷体" w:eastAsia="华文楷体" w:hAnsi="华文楷体" w:hint="eastAsia"/>
            <w:sz w:val="28"/>
            <w:szCs w:val="28"/>
          </w:rPr>
          <w:delText>，</w:delText>
        </w:r>
      </w:del>
      <w:ins w:id="477" w:author="S-Yansong" w:date="2016-01-05T13:30: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但是如果说你真正要想把这样一种恶习戒掉的话，那么当然就想到它戒除之后它是一种快乐的境界呢，那么在戒除这样一种毒瘾或烟瘾的过程当中，他要付出</w:t>
      </w:r>
      <w:del w:id="478" w:author="S-Yansong" w:date="2016-01-06T09:48:00Z">
        <w:r w:rsidRPr="001B1A34" w:rsidDel="00987D4D">
          <w:rPr>
            <w:rFonts w:ascii="华文楷体" w:eastAsia="华文楷体" w:hAnsi="华文楷体" w:hint="eastAsia"/>
            <w:sz w:val="28"/>
            <w:szCs w:val="28"/>
          </w:rPr>
          <w:delText>这样一种</w:delText>
        </w:r>
      </w:del>
      <w:r w:rsidRPr="001B1A34">
        <w:rPr>
          <w:rFonts w:ascii="华文楷体" w:eastAsia="华文楷体" w:hAnsi="华文楷体" w:hint="eastAsia"/>
          <w:sz w:val="28"/>
          <w:szCs w:val="28"/>
        </w:rPr>
        <w:t>一定的</w:t>
      </w:r>
      <w:ins w:id="479" w:author="S-Yansong" w:date="2016-01-06T09:48:00Z">
        <w:r w:rsidR="00987D4D">
          <w:rPr>
            <w:rFonts w:ascii="华文楷体" w:eastAsia="华文楷体" w:hAnsi="华文楷体" w:hint="eastAsia"/>
            <w:sz w:val="28"/>
            <w:szCs w:val="28"/>
          </w:rPr>
          <w:t>这样一种</w:t>
        </w:r>
      </w:ins>
      <w:r w:rsidRPr="001B1A34">
        <w:rPr>
          <w:rFonts w:ascii="华文楷体" w:eastAsia="华文楷体" w:hAnsi="华文楷体" w:hint="eastAsia"/>
          <w:sz w:val="28"/>
          <w:szCs w:val="28"/>
        </w:rPr>
        <w:t>痛苦</w:t>
      </w:r>
      <w:del w:id="480" w:author="S-Yansong" w:date="2016-01-05T13:31:00Z">
        <w:r w:rsidRPr="001B1A34" w:rsidDel="00AC060D">
          <w:rPr>
            <w:rFonts w:ascii="华文楷体" w:eastAsia="华文楷体" w:hAnsi="华文楷体" w:hint="eastAsia"/>
            <w:sz w:val="28"/>
            <w:szCs w:val="28"/>
          </w:rPr>
          <w:delText>，</w:delText>
        </w:r>
      </w:del>
      <w:ins w:id="481" w:author="S-Yansong" w:date="2016-01-05T13:31: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如果没能付出这样一定痛苦，随随便便很难以把这些东西戒掉的</w:t>
      </w:r>
      <w:del w:id="482" w:author="S-Yansong" w:date="2016-01-05T13:31:00Z">
        <w:r w:rsidRPr="001B1A34" w:rsidDel="00AC060D">
          <w:rPr>
            <w:rFonts w:ascii="华文楷体" w:eastAsia="华文楷体" w:hAnsi="华文楷体" w:hint="eastAsia"/>
            <w:sz w:val="28"/>
            <w:szCs w:val="28"/>
          </w:rPr>
          <w:delText>，</w:delText>
        </w:r>
      </w:del>
      <w:ins w:id="483" w:author="S-Yansong" w:date="2016-01-05T13:31:00Z">
        <w:r w:rsidR="00AC060D">
          <w:rPr>
            <w:rFonts w:ascii="华文楷体" w:eastAsia="华文楷体" w:hAnsi="华文楷体" w:hint="eastAsia"/>
            <w:sz w:val="28"/>
            <w:szCs w:val="28"/>
          </w:rPr>
          <w:t>。</w:t>
        </w:r>
      </w:ins>
    </w:p>
    <w:p w:rsidR="007A54DD" w:rsidRDefault="001B1A34" w:rsidP="001B1A34">
      <w:pPr>
        <w:ind w:firstLine="570"/>
        <w:rPr>
          <w:ins w:id="484" w:author="S-Yansong" w:date="2016-01-06T09:49:00Z"/>
          <w:rFonts w:ascii="华文楷体" w:eastAsia="华文楷体" w:hAnsi="华文楷体"/>
          <w:sz w:val="28"/>
          <w:szCs w:val="28"/>
        </w:rPr>
      </w:pPr>
      <w:r w:rsidRPr="001B1A34">
        <w:rPr>
          <w:rFonts w:ascii="华文楷体" w:eastAsia="华文楷体" w:hAnsi="华文楷体" w:hint="eastAsia"/>
          <w:sz w:val="28"/>
          <w:szCs w:val="28"/>
        </w:rPr>
        <w:t>所以我们要真正断除无始以来的</w:t>
      </w:r>
      <w:proofErr w:type="gramStart"/>
      <w:r w:rsidRPr="001B1A34">
        <w:rPr>
          <w:rFonts w:ascii="华文楷体" w:eastAsia="华文楷体" w:hAnsi="华文楷体" w:hint="eastAsia"/>
          <w:sz w:val="28"/>
          <w:szCs w:val="28"/>
        </w:rPr>
        <w:t>烦恼串习的话</w:t>
      </w:r>
      <w:proofErr w:type="gramEnd"/>
      <w:r w:rsidRPr="001B1A34">
        <w:rPr>
          <w:rFonts w:ascii="华文楷体" w:eastAsia="华文楷体" w:hAnsi="华文楷体" w:hint="eastAsia"/>
          <w:sz w:val="28"/>
          <w:szCs w:val="28"/>
        </w:rPr>
        <w:t>，这个当中要经历一段痛苦也是很难以做到的</w:t>
      </w:r>
      <w:del w:id="485" w:author="S-Yansong" w:date="2016-01-05T13:31:00Z">
        <w:r w:rsidRPr="001B1A34" w:rsidDel="00AC060D">
          <w:rPr>
            <w:rFonts w:ascii="华文楷体" w:eastAsia="华文楷体" w:hAnsi="华文楷体" w:hint="eastAsia"/>
            <w:sz w:val="28"/>
            <w:szCs w:val="28"/>
          </w:rPr>
          <w:delText>，</w:delText>
        </w:r>
      </w:del>
      <w:ins w:id="486" w:author="S-Yansong" w:date="2016-01-05T13:31: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这个方面我们说在修法过程当中出现了一些障碍，出现了一些违缘，尤其是</w:t>
      </w:r>
      <w:ins w:id="487" w:author="S-Yansong" w:date="2016-01-06T09:49:00Z">
        <w:r w:rsidR="00EC5B55">
          <w:rPr>
            <w:rFonts w:ascii="华文楷体" w:eastAsia="华文楷体" w:hAnsi="华文楷体" w:hint="eastAsia"/>
            <w:sz w:val="28"/>
            <w:szCs w:val="28"/>
          </w:rPr>
          <w:t>有时候</w:t>
        </w:r>
      </w:ins>
      <w:r w:rsidRPr="001B1A34">
        <w:rPr>
          <w:rFonts w:ascii="华文楷体" w:eastAsia="华文楷体" w:hAnsi="华文楷体" w:hint="eastAsia"/>
          <w:sz w:val="28"/>
          <w:szCs w:val="28"/>
        </w:rPr>
        <w:t>出现在心中的</w:t>
      </w:r>
      <w:proofErr w:type="gramStart"/>
      <w:r w:rsidRPr="001B1A34">
        <w:rPr>
          <w:rFonts w:ascii="华文楷体" w:eastAsia="华文楷体" w:hAnsi="华文楷体" w:hint="eastAsia"/>
          <w:sz w:val="28"/>
          <w:szCs w:val="28"/>
        </w:rPr>
        <w:t>一些违缘</w:t>
      </w:r>
      <w:proofErr w:type="gramEnd"/>
      <w:del w:id="488" w:author="S-Yansong" w:date="2016-01-05T13:32:00Z">
        <w:r w:rsidRPr="001B1A34" w:rsidDel="00AC060D">
          <w:rPr>
            <w:rFonts w:ascii="华文楷体" w:eastAsia="华文楷体" w:hAnsi="华文楷体" w:hint="eastAsia"/>
            <w:sz w:val="28"/>
            <w:szCs w:val="28"/>
          </w:rPr>
          <w:delText>，</w:delText>
        </w:r>
      </w:del>
      <w:ins w:id="489" w:author="S-Yansong" w:date="2016-01-05T13:32: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因为一方面对于这个世间，对于这个轮回对于这个实执习惯很难以割舍，一方面又处于佛的教言当中，你如果不断除这个烦恼就会怎么怎么样，这两种观念他内心当中就会发生一种冲突，就发生</w:t>
      </w:r>
      <w:ins w:id="490" w:author="S-Yansong" w:date="2016-01-06T09:49:00Z">
        <w:r w:rsidR="00EC5B55">
          <w:rPr>
            <w:rFonts w:ascii="华文楷体" w:eastAsia="华文楷体" w:hAnsi="华文楷体" w:hint="eastAsia"/>
            <w:sz w:val="28"/>
            <w:szCs w:val="28"/>
          </w:rPr>
          <w:t>一种</w:t>
        </w:r>
      </w:ins>
      <w:r w:rsidRPr="001B1A34">
        <w:rPr>
          <w:rFonts w:ascii="华文楷体" w:eastAsia="华文楷体" w:hAnsi="华文楷体" w:hint="eastAsia"/>
          <w:sz w:val="28"/>
          <w:szCs w:val="28"/>
        </w:rPr>
        <w:t>冲突</w:t>
      </w:r>
      <w:del w:id="491" w:author="S-Yansong" w:date="2016-01-05T13:32:00Z">
        <w:r w:rsidRPr="001B1A34" w:rsidDel="00AC060D">
          <w:rPr>
            <w:rFonts w:ascii="华文楷体" w:eastAsia="华文楷体" w:hAnsi="华文楷体" w:hint="eastAsia"/>
            <w:sz w:val="28"/>
            <w:szCs w:val="28"/>
          </w:rPr>
          <w:delText>，</w:delText>
        </w:r>
      </w:del>
      <w:ins w:id="492" w:author="S-Yansong" w:date="2016-01-05T13:32:00Z">
        <w:r w:rsidR="00AC060D">
          <w:rPr>
            <w:rFonts w:ascii="华文楷体" w:eastAsia="华文楷体" w:hAnsi="华文楷体" w:hint="eastAsia"/>
            <w:sz w:val="28"/>
            <w:szCs w:val="28"/>
          </w:rPr>
          <w:t>。</w:t>
        </w:r>
      </w:ins>
    </w:p>
    <w:p w:rsidR="001B1A34" w:rsidRPr="001B1A34" w:rsidRDefault="001B1A34" w:rsidP="007A54DD">
      <w:pPr>
        <w:ind w:firstLine="570"/>
        <w:rPr>
          <w:rFonts w:ascii="华文楷体" w:eastAsia="华文楷体" w:hAnsi="华文楷体"/>
          <w:sz w:val="28"/>
          <w:szCs w:val="28"/>
        </w:rPr>
      </w:pPr>
      <w:r w:rsidRPr="001B1A34">
        <w:rPr>
          <w:rFonts w:ascii="华文楷体" w:eastAsia="华文楷体" w:hAnsi="华文楷体" w:hint="eastAsia"/>
          <w:sz w:val="28"/>
          <w:szCs w:val="28"/>
        </w:rPr>
        <w:t>发生冲突的时候，这个内心当中就会感觉很不舒服，就会觉得很痛苦</w:t>
      </w:r>
      <w:del w:id="493" w:author="S-Yansong" w:date="2016-01-05T13:32:00Z">
        <w:r w:rsidRPr="001B1A34" w:rsidDel="00AC060D">
          <w:rPr>
            <w:rFonts w:ascii="华文楷体" w:eastAsia="华文楷体" w:hAnsi="华文楷体" w:hint="eastAsia"/>
            <w:sz w:val="28"/>
            <w:szCs w:val="28"/>
          </w:rPr>
          <w:delText>，</w:delText>
        </w:r>
      </w:del>
      <w:ins w:id="494" w:author="S-Yansong" w:date="2016-01-05T13:32: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然后要逐渐逐渐趋入到要断除它的过程当中呢，要放下很多他以前习惯的东西</w:t>
      </w:r>
      <w:del w:id="495" w:author="S-Yansong" w:date="2016-01-05T13:33:00Z">
        <w:r w:rsidRPr="001B1A34" w:rsidDel="00AC060D">
          <w:rPr>
            <w:rFonts w:ascii="华文楷体" w:eastAsia="华文楷体" w:hAnsi="华文楷体" w:hint="eastAsia"/>
            <w:sz w:val="28"/>
            <w:szCs w:val="28"/>
          </w:rPr>
          <w:delText>，</w:delText>
        </w:r>
      </w:del>
      <w:ins w:id="496" w:author="S-Yansong" w:date="2016-01-05T13:33:00Z">
        <w:r w:rsidR="00AC060D">
          <w:rPr>
            <w:rFonts w:ascii="华文楷体" w:eastAsia="华文楷体" w:hAnsi="华文楷体" w:hint="eastAsia"/>
            <w:sz w:val="28"/>
            <w:szCs w:val="28"/>
          </w:rPr>
          <w:t>。</w:t>
        </w:r>
      </w:ins>
      <w:r w:rsidRPr="001B1A34">
        <w:rPr>
          <w:rFonts w:ascii="华文楷体" w:eastAsia="华文楷体" w:hAnsi="华文楷体" w:hint="eastAsia"/>
          <w:sz w:val="28"/>
          <w:szCs w:val="28"/>
        </w:rPr>
        <w:t>就</w:t>
      </w:r>
      <w:del w:id="497" w:author="S-Yansong" w:date="2016-01-05T13:33:00Z">
        <w:r w:rsidRPr="001B1A34" w:rsidDel="00AC060D">
          <w:rPr>
            <w:rFonts w:ascii="华文楷体" w:eastAsia="华文楷体" w:hAnsi="华文楷体" w:hint="eastAsia"/>
            <w:sz w:val="28"/>
            <w:szCs w:val="28"/>
          </w:rPr>
          <w:delText>象</w:delText>
        </w:r>
      </w:del>
      <w:ins w:id="498" w:author="S-Yansong" w:date="2016-01-05T13:33:00Z">
        <w:r w:rsidR="00AC060D">
          <w:rPr>
            <w:rFonts w:ascii="华文楷体" w:eastAsia="华文楷体" w:hAnsi="华文楷体" w:hint="eastAsia"/>
            <w:sz w:val="28"/>
            <w:szCs w:val="28"/>
          </w:rPr>
          <w:t>像</w:t>
        </w:r>
      </w:ins>
      <w:r w:rsidRPr="001B1A34">
        <w:rPr>
          <w:rFonts w:ascii="华文楷体" w:eastAsia="华文楷体" w:hAnsi="华文楷体" w:hint="eastAsia"/>
          <w:sz w:val="28"/>
          <w:szCs w:val="28"/>
        </w:rPr>
        <w:t>一个富裕的人他已经习惯了这种生活，最后说你要把这个断掉，你要过一种清贫的生活，对很多人来讲是不习惯的</w:t>
      </w:r>
      <w:del w:id="499" w:author="S-Yansong" w:date="2016-01-05T13:33:00Z">
        <w:r w:rsidRPr="001B1A34" w:rsidDel="00FB590A">
          <w:rPr>
            <w:rFonts w:ascii="华文楷体" w:eastAsia="华文楷体" w:hAnsi="华文楷体" w:hint="eastAsia"/>
            <w:sz w:val="28"/>
            <w:szCs w:val="28"/>
          </w:rPr>
          <w:delText>，</w:delText>
        </w:r>
      </w:del>
      <w:ins w:id="500" w:author="S-Yansong" w:date="2016-01-05T13:33:00Z">
        <w:r w:rsidR="00FB590A">
          <w:rPr>
            <w:rFonts w:ascii="华文楷体" w:eastAsia="华文楷体" w:hAnsi="华文楷体" w:hint="eastAsia"/>
            <w:sz w:val="28"/>
            <w:szCs w:val="28"/>
          </w:rPr>
          <w:t>。</w:t>
        </w:r>
      </w:ins>
      <w:r w:rsidRPr="001B1A34">
        <w:rPr>
          <w:rFonts w:ascii="华文楷体" w:eastAsia="华文楷体" w:hAnsi="华文楷体" w:hint="eastAsia"/>
          <w:sz w:val="28"/>
          <w:szCs w:val="28"/>
        </w:rPr>
        <w:t>现在我们就说对这个烦恼我们已经习惯了，最后就说要把这个断掉</w:t>
      </w:r>
      <w:del w:id="501" w:author="S-Yansong" w:date="2016-01-05T13:34:00Z">
        <w:r w:rsidRPr="001B1A34" w:rsidDel="00FB590A">
          <w:rPr>
            <w:rFonts w:ascii="华文楷体" w:eastAsia="华文楷体" w:hAnsi="华文楷体" w:hint="eastAsia"/>
            <w:sz w:val="28"/>
            <w:szCs w:val="28"/>
          </w:rPr>
          <w:delText>，</w:delText>
        </w:r>
      </w:del>
      <w:ins w:id="502" w:author="S-Yansong" w:date="2016-01-05T13:34:00Z">
        <w:r w:rsidR="00FB590A">
          <w:rPr>
            <w:rFonts w:ascii="华文楷体" w:eastAsia="华文楷体" w:hAnsi="华文楷体" w:hint="eastAsia"/>
            <w:sz w:val="28"/>
            <w:szCs w:val="28"/>
          </w:rPr>
          <w:t>。</w:t>
        </w:r>
      </w:ins>
      <w:r w:rsidRPr="001B1A34">
        <w:rPr>
          <w:rFonts w:ascii="华文楷体" w:eastAsia="华文楷体" w:hAnsi="华文楷体" w:hint="eastAsia"/>
          <w:sz w:val="28"/>
          <w:szCs w:val="28"/>
        </w:rPr>
        <w:t>你要应无所住，你要怎么怎么样</w:t>
      </w:r>
      <w:del w:id="503" w:author="S-Yansong" w:date="2016-01-05T13:34:00Z">
        <w:r w:rsidRPr="001B1A34" w:rsidDel="00FB590A">
          <w:rPr>
            <w:rFonts w:ascii="华文楷体" w:eastAsia="华文楷体" w:hAnsi="华文楷体" w:hint="eastAsia"/>
            <w:sz w:val="28"/>
            <w:szCs w:val="28"/>
          </w:rPr>
          <w:delText>，</w:delText>
        </w:r>
      </w:del>
      <w:ins w:id="504" w:author="S-Yansong" w:date="2016-01-05T13:34:00Z">
        <w:r w:rsidR="00FB590A">
          <w:rPr>
            <w:rFonts w:ascii="华文楷体" w:eastAsia="华文楷体" w:hAnsi="华文楷体" w:hint="eastAsia"/>
            <w:sz w:val="28"/>
            <w:szCs w:val="28"/>
          </w:rPr>
          <w:t>。</w:t>
        </w:r>
      </w:ins>
      <w:r w:rsidRPr="001B1A34">
        <w:rPr>
          <w:rFonts w:ascii="华文楷体" w:eastAsia="华文楷体" w:hAnsi="华文楷体" w:hint="eastAsia"/>
          <w:sz w:val="28"/>
          <w:szCs w:val="28"/>
        </w:rPr>
        <w:t>这个时候你会比较困难，但是困难归困难，断是必须要断的</w:t>
      </w:r>
      <w:del w:id="505" w:author="S-Yansong" w:date="2016-01-05T13:34:00Z">
        <w:r w:rsidRPr="001B1A34" w:rsidDel="00FB590A">
          <w:rPr>
            <w:rFonts w:ascii="华文楷体" w:eastAsia="华文楷体" w:hAnsi="华文楷体" w:hint="eastAsia"/>
            <w:sz w:val="28"/>
            <w:szCs w:val="28"/>
          </w:rPr>
          <w:delText>，</w:delText>
        </w:r>
      </w:del>
      <w:ins w:id="506" w:author="S-Yansong" w:date="2016-01-05T13:34:00Z">
        <w:r w:rsidR="00FB590A">
          <w:rPr>
            <w:rFonts w:ascii="华文楷体" w:eastAsia="华文楷体" w:hAnsi="华文楷体" w:hint="eastAsia"/>
            <w:sz w:val="28"/>
            <w:szCs w:val="28"/>
          </w:rPr>
          <w:t>。</w:t>
        </w:r>
      </w:ins>
      <w:r w:rsidRPr="001B1A34">
        <w:rPr>
          <w:rFonts w:ascii="华文楷体" w:eastAsia="华文楷体" w:hAnsi="华文楷体" w:hint="eastAsia"/>
          <w:sz w:val="28"/>
          <w:szCs w:val="28"/>
        </w:rPr>
        <w:t>如果不断的话，这个轮回，这个无始以来的轮回还会引导我们</w:t>
      </w:r>
      <w:proofErr w:type="gramStart"/>
      <w:r w:rsidRPr="001B1A34">
        <w:rPr>
          <w:rFonts w:ascii="华文楷体" w:eastAsia="华文楷体" w:hAnsi="华文楷体" w:hint="eastAsia"/>
          <w:sz w:val="28"/>
          <w:szCs w:val="28"/>
        </w:rPr>
        <w:t>逐渐逐渐</w:t>
      </w:r>
      <w:proofErr w:type="gramEnd"/>
      <w:r w:rsidRPr="001B1A34">
        <w:rPr>
          <w:rFonts w:ascii="华文楷体" w:eastAsia="华文楷体" w:hAnsi="华文楷体" w:hint="eastAsia"/>
          <w:sz w:val="28"/>
          <w:szCs w:val="28"/>
        </w:rPr>
        <w:t>去感受更加严厉的痛苦了，这个叫做轮回吗</w:t>
      </w:r>
      <w:del w:id="507" w:author="S-Yansong" w:date="2016-01-06T09:50:00Z">
        <w:r w:rsidRPr="001B1A34" w:rsidDel="007A54DD">
          <w:rPr>
            <w:rFonts w:ascii="华文楷体" w:eastAsia="华文楷体" w:hAnsi="华文楷体" w:hint="eastAsia"/>
            <w:sz w:val="28"/>
            <w:szCs w:val="28"/>
          </w:rPr>
          <w:delText>，</w:delText>
        </w:r>
      </w:del>
      <w:ins w:id="508" w:author="S-Yansong" w:date="2016-01-06T09:50:00Z">
        <w:r w:rsidR="007A54DD">
          <w:rPr>
            <w:rFonts w:ascii="华文楷体" w:eastAsia="华文楷体" w:hAnsi="华文楷体" w:hint="eastAsia"/>
            <w:sz w:val="28"/>
            <w:szCs w:val="28"/>
          </w:rPr>
          <w:t>。</w:t>
        </w:r>
      </w:ins>
      <w:r w:rsidRPr="001B1A34">
        <w:rPr>
          <w:rFonts w:ascii="华文楷体" w:eastAsia="华文楷体" w:hAnsi="华文楷体" w:hint="eastAsia"/>
          <w:sz w:val="28"/>
          <w:szCs w:val="28"/>
        </w:rPr>
        <w:t>这个方面讲的很清楚了，必须集中精力的长时间的加以修习</w:t>
      </w:r>
      <w:del w:id="509" w:author="S-Yansong" w:date="2016-01-05T13:35:00Z">
        <w:r w:rsidRPr="001B1A34" w:rsidDel="00FB590A">
          <w:rPr>
            <w:rFonts w:ascii="华文楷体" w:eastAsia="华文楷体" w:hAnsi="华文楷体" w:hint="eastAsia"/>
            <w:sz w:val="28"/>
            <w:szCs w:val="28"/>
          </w:rPr>
          <w:delText>，</w:delText>
        </w:r>
      </w:del>
      <w:ins w:id="510" w:author="S-Yansong" w:date="2016-01-05T13:35:00Z">
        <w:r w:rsidR="00FB590A">
          <w:rPr>
            <w:rFonts w:ascii="华文楷体" w:eastAsia="华文楷体" w:hAnsi="华文楷体" w:hint="eastAsia"/>
            <w:sz w:val="28"/>
            <w:szCs w:val="28"/>
          </w:rPr>
          <w:t>。</w:t>
        </w:r>
      </w:ins>
      <w:r w:rsidRPr="001B1A34">
        <w:rPr>
          <w:rFonts w:ascii="华文楷体" w:eastAsia="华文楷体" w:hAnsi="华文楷体" w:hint="eastAsia"/>
          <w:sz w:val="28"/>
          <w:szCs w:val="28"/>
        </w:rPr>
        <w:t>否则的话，忽然间投下的一种烦恼都难以断除，何况无始以来的烦恼呢。</w:t>
      </w:r>
    </w:p>
    <w:p w:rsidR="00FB590A" w:rsidRDefault="00FB590A" w:rsidP="001B1A34">
      <w:pPr>
        <w:ind w:firstLine="570"/>
        <w:rPr>
          <w:ins w:id="511" w:author="S-Yansong" w:date="2016-01-05T13:35:00Z"/>
          <w:rFonts w:ascii="华文楷体" w:eastAsia="华文楷体" w:hAnsi="华文楷体"/>
          <w:sz w:val="28"/>
          <w:szCs w:val="28"/>
        </w:rPr>
      </w:pPr>
      <w:ins w:id="512" w:author="S-Yansong" w:date="2016-01-05T13:35:00Z">
        <w:r>
          <w:rPr>
            <w:rFonts w:ascii="华文楷体" w:eastAsia="华文楷体" w:hAnsi="华文楷体" w:hint="eastAsia"/>
            <w:sz w:val="28"/>
            <w:szCs w:val="28"/>
          </w:rPr>
          <w:t>【</w:t>
        </w:r>
      </w:ins>
      <w:r w:rsidR="001B1A34" w:rsidRPr="00FB590A">
        <w:rPr>
          <w:rFonts w:asciiTheme="minorEastAsia" w:hAnsiTheme="minorEastAsia" w:hint="eastAsia"/>
          <w:sz w:val="28"/>
          <w:szCs w:val="28"/>
          <w:rPrChange w:id="513" w:author="S-Yansong" w:date="2016-01-05T13:36:00Z">
            <w:rPr>
              <w:rFonts w:ascii="华文楷体" w:eastAsia="华文楷体" w:hAnsi="华文楷体" w:hint="eastAsia"/>
              <w:sz w:val="28"/>
              <w:szCs w:val="28"/>
            </w:rPr>
          </w:rPrChange>
        </w:rPr>
        <w:t>因此</w:t>
      </w:r>
      <w:del w:id="514" w:author="S-Yansong" w:date="2016-01-05T13:35:00Z">
        <w:r w:rsidR="001B1A34" w:rsidRPr="00FB590A" w:rsidDel="00FB590A">
          <w:rPr>
            <w:rFonts w:asciiTheme="minorEastAsia" w:hAnsiTheme="minorEastAsia"/>
            <w:sz w:val="28"/>
            <w:szCs w:val="28"/>
            <w:rPrChange w:id="515" w:author="S-Yansong" w:date="2016-01-05T13:36:00Z">
              <w:rPr>
                <w:rFonts w:ascii="华文楷体" w:eastAsia="华文楷体" w:hAnsi="华文楷体"/>
                <w:sz w:val="28"/>
                <w:szCs w:val="28"/>
              </w:rPr>
            </w:rPrChange>
          </w:rPr>
          <w:delText>,</w:delText>
        </w:r>
      </w:del>
      <w:ins w:id="516" w:author="S-Yansong" w:date="2016-01-05T13:35:00Z">
        <w:r w:rsidRPr="00FB590A">
          <w:rPr>
            <w:rFonts w:asciiTheme="minorEastAsia" w:hAnsiTheme="minorEastAsia" w:hint="eastAsia"/>
            <w:sz w:val="28"/>
            <w:szCs w:val="28"/>
            <w:rPrChange w:id="517" w:author="S-Yansong" w:date="2016-01-05T13:36:00Z">
              <w:rPr>
                <w:rFonts w:ascii="华文楷体" w:eastAsia="华文楷体" w:hAnsi="华文楷体" w:hint="eastAsia"/>
                <w:sz w:val="28"/>
                <w:szCs w:val="28"/>
              </w:rPr>
            </w:rPrChange>
          </w:rPr>
          <w:t>，</w:t>
        </w:r>
      </w:ins>
      <w:r w:rsidR="001B1A34" w:rsidRPr="00FB590A">
        <w:rPr>
          <w:rFonts w:asciiTheme="minorEastAsia" w:hAnsiTheme="minorEastAsia" w:hint="eastAsia"/>
          <w:sz w:val="28"/>
          <w:szCs w:val="28"/>
          <w:rPrChange w:id="518" w:author="S-Yansong" w:date="2016-01-05T13:36:00Z">
            <w:rPr>
              <w:rFonts w:ascii="华文楷体" w:eastAsia="华文楷体" w:hAnsi="华文楷体" w:hint="eastAsia"/>
              <w:sz w:val="28"/>
              <w:szCs w:val="28"/>
            </w:rPr>
          </w:rPrChange>
        </w:rPr>
        <w:t>我们了知正法的结果就是要对治畏惧、痛苦与烦恼</w:t>
      </w:r>
      <w:del w:id="519" w:author="S-Yansong" w:date="2016-01-05T13:35:00Z">
        <w:r w:rsidR="001B1A34" w:rsidRPr="00FB590A" w:rsidDel="00FB590A">
          <w:rPr>
            <w:rFonts w:asciiTheme="minorEastAsia" w:hAnsiTheme="minorEastAsia"/>
            <w:sz w:val="28"/>
            <w:szCs w:val="28"/>
            <w:rPrChange w:id="520" w:author="S-Yansong" w:date="2016-01-05T13:36:00Z">
              <w:rPr>
                <w:rFonts w:ascii="华文楷体" w:eastAsia="华文楷体" w:hAnsi="华文楷体"/>
                <w:sz w:val="28"/>
                <w:szCs w:val="28"/>
              </w:rPr>
            </w:rPrChange>
          </w:rPr>
          <w:delText>,</w:delText>
        </w:r>
      </w:del>
      <w:ins w:id="521" w:author="S-Yansong" w:date="2016-01-05T13:35:00Z">
        <w:r w:rsidRPr="00FB590A">
          <w:rPr>
            <w:rFonts w:asciiTheme="minorEastAsia" w:hAnsiTheme="minorEastAsia" w:hint="eastAsia"/>
            <w:sz w:val="28"/>
            <w:szCs w:val="28"/>
            <w:rPrChange w:id="522" w:author="S-Yansong" w:date="2016-01-05T13:36:00Z">
              <w:rPr>
                <w:rFonts w:ascii="华文楷体" w:eastAsia="华文楷体" w:hAnsi="华文楷体" w:hint="eastAsia"/>
                <w:sz w:val="28"/>
                <w:szCs w:val="28"/>
              </w:rPr>
            </w:rPrChange>
          </w:rPr>
          <w:t>，</w:t>
        </w:r>
      </w:ins>
      <w:r w:rsidR="001B1A34" w:rsidRPr="00FB590A">
        <w:rPr>
          <w:rFonts w:asciiTheme="minorEastAsia" w:hAnsiTheme="minorEastAsia" w:hint="eastAsia"/>
          <w:sz w:val="28"/>
          <w:szCs w:val="28"/>
          <w:rPrChange w:id="523" w:author="S-Yansong" w:date="2016-01-05T13:36:00Z">
            <w:rPr>
              <w:rFonts w:ascii="华文楷体" w:eastAsia="华文楷体" w:hAnsi="华文楷体" w:hint="eastAsia"/>
              <w:sz w:val="28"/>
              <w:szCs w:val="28"/>
            </w:rPr>
          </w:rPrChange>
        </w:rPr>
        <w:lastRenderedPageBreak/>
        <w:t>如果没有达到这种目的</w:t>
      </w:r>
      <w:del w:id="524" w:author="S-Yansong" w:date="2016-01-05T13:35:00Z">
        <w:r w:rsidR="001B1A34" w:rsidRPr="00FB590A" w:rsidDel="00FB590A">
          <w:rPr>
            <w:rFonts w:asciiTheme="minorEastAsia" w:hAnsiTheme="minorEastAsia"/>
            <w:sz w:val="28"/>
            <w:szCs w:val="28"/>
            <w:rPrChange w:id="525" w:author="S-Yansong" w:date="2016-01-05T13:36:00Z">
              <w:rPr>
                <w:rFonts w:ascii="华文楷体" w:eastAsia="华文楷体" w:hAnsi="华文楷体"/>
                <w:sz w:val="28"/>
                <w:szCs w:val="28"/>
              </w:rPr>
            </w:rPrChange>
          </w:rPr>
          <w:delText>,</w:delText>
        </w:r>
      </w:del>
      <w:ins w:id="526" w:author="S-Yansong" w:date="2016-01-05T13:35:00Z">
        <w:r w:rsidRPr="00FB590A">
          <w:rPr>
            <w:rFonts w:asciiTheme="minorEastAsia" w:hAnsiTheme="minorEastAsia" w:hint="eastAsia"/>
            <w:sz w:val="28"/>
            <w:szCs w:val="28"/>
            <w:rPrChange w:id="527" w:author="S-Yansong" w:date="2016-01-05T13:36:00Z">
              <w:rPr>
                <w:rFonts w:ascii="华文楷体" w:eastAsia="华文楷体" w:hAnsi="华文楷体" w:hint="eastAsia"/>
                <w:sz w:val="28"/>
                <w:szCs w:val="28"/>
              </w:rPr>
            </w:rPrChange>
          </w:rPr>
          <w:t>，</w:t>
        </w:r>
      </w:ins>
      <w:r w:rsidR="001B1A34" w:rsidRPr="00FB590A">
        <w:rPr>
          <w:rFonts w:asciiTheme="minorEastAsia" w:hAnsiTheme="minorEastAsia" w:hint="eastAsia"/>
          <w:sz w:val="28"/>
          <w:szCs w:val="28"/>
          <w:rPrChange w:id="528" w:author="S-Yansong" w:date="2016-01-05T13:36:00Z">
            <w:rPr>
              <w:rFonts w:ascii="华文楷体" w:eastAsia="华文楷体" w:hAnsi="华文楷体" w:hint="eastAsia"/>
              <w:sz w:val="28"/>
              <w:szCs w:val="28"/>
            </w:rPr>
          </w:rPrChange>
        </w:rPr>
        <w:t>也就失去了正法的价值</w:t>
      </w:r>
      <w:r w:rsidR="001B1A34" w:rsidRPr="00FB590A">
        <w:rPr>
          <w:rFonts w:asciiTheme="minorEastAsia" w:hAnsiTheme="minorEastAsia"/>
          <w:sz w:val="28"/>
          <w:szCs w:val="28"/>
          <w:rPrChange w:id="529" w:author="S-Yansong" w:date="2016-01-05T13:36:00Z">
            <w:rPr>
              <w:rFonts w:ascii="华文楷体" w:eastAsia="华文楷体" w:hAnsi="华文楷体"/>
              <w:sz w:val="28"/>
              <w:szCs w:val="28"/>
            </w:rPr>
          </w:rPrChange>
        </w:rPr>
        <w:t>,就像为了解除饥饿而烹调丰美的佳肴反不食用而饿死一样。</w:t>
      </w:r>
      <w:ins w:id="530" w:author="S-Yansong" w:date="2016-01-05T13:35:00Z">
        <w:r w:rsidRPr="00FB590A">
          <w:rPr>
            <w:rFonts w:asciiTheme="minorEastAsia" w:hAnsiTheme="minorEastAsia" w:hint="eastAsia"/>
            <w:sz w:val="28"/>
            <w:szCs w:val="28"/>
            <w:rPrChange w:id="531" w:author="S-Yansong" w:date="2016-01-05T13:36:00Z">
              <w:rPr>
                <w:rFonts w:ascii="华文楷体" w:eastAsia="华文楷体" w:hAnsi="华文楷体" w:hint="eastAsia"/>
                <w:sz w:val="28"/>
                <w:szCs w:val="28"/>
              </w:rPr>
            </w:rPrChange>
          </w:rPr>
          <w:t>】</w:t>
        </w:r>
      </w:ins>
    </w:p>
    <w:p w:rsidR="00310598" w:rsidRDefault="001B1A34" w:rsidP="001B1A34">
      <w:pPr>
        <w:ind w:firstLine="570"/>
        <w:rPr>
          <w:ins w:id="532" w:author="S-Yansong" w:date="2016-01-05T13:37:00Z"/>
          <w:rFonts w:ascii="华文楷体" w:eastAsia="华文楷体" w:hAnsi="华文楷体"/>
          <w:sz w:val="28"/>
          <w:szCs w:val="28"/>
        </w:rPr>
      </w:pPr>
      <w:r w:rsidRPr="001B1A34">
        <w:rPr>
          <w:rFonts w:ascii="华文楷体" w:eastAsia="华文楷体" w:hAnsi="华文楷体" w:hint="eastAsia"/>
          <w:sz w:val="28"/>
          <w:szCs w:val="28"/>
        </w:rPr>
        <w:t>因此说我们了知正法</w:t>
      </w:r>
      <w:ins w:id="533" w:author="S-Yansong" w:date="2016-01-05T13:36:00Z">
        <w:r w:rsidR="00EA69BB">
          <w:rPr>
            <w:rFonts w:ascii="华文楷体" w:eastAsia="华文楷体" w:hAnsi="华文楷体" w:hint="eastAsia"/>
            <w:sz w:val="28"/>
            <w:szCs w:val="28"/>
          </w:rPr>
          <w:t>，</w:t>
        </w:r>
      </w:ins>
      <w:r w:rsidRPr="001B1A34">
        <w:rPr>
          <w:rFonts w:ascii="华文楷体" w:eastAsia="华文楷体" w:hAnsi="华文楷体" w:hint="eastAsia"/>
          <w:sz w:val="28"/>
          <w:szCs w:val="28"/>
        </w:rPr>
        <w:t>我们学习正法</w:t>
      </w:r>
      <w:ins w:id="534" w:author="S-Yansong" w:date="2016-01-06T09:50:00Z">
        <w:r w:rsidR="00B53DFD">
          <w:rPr>
            <w:rFonts w:ascii="华文楷体" w:eastAsia="华文楷体" w:hAnsi="华文楷体" w:hint="eastAsia"/>
            <w:sz w:val="28"/>
            <w:szCs w:val="28"/>
          </w:rPr>
          <w:t>、了知正法</w:t>
        </w:r>
      </w:ins>
      <w:r w:rsidRPr="001B1A34">
        <w:rPr>
          <w:rFonts w:ascii="华文楷体" w:eastAsia="华文楷体" w:hAnsi="华文楷体" w:hint="eastAsia"/>
          <w:sz w:val="28"/>
          <w:szCs w:val="28"/>
        </w:rPr>
        <w:t>的结果呢就是要对治畏惧，对治痛苦和对治烦恼</w:t>
      </w:r>
      <w:del w:id="535" w:author="S-Yansong" w:date="2016-01-05T13:36:00Z">
        <w:r w:rsidRPr="001B1A34" w:rsidDel="00EA69BB">
          <w:rPr>
            <w:rFonts w:ascii="华文楷体" w:eastAsia="华文楷体" w:hAnsi="华文楷体" w:hint="eastAsia"/>
            <w:sz w:val="28"/>
            <w:szCs w:val="28"/>
          </w:rPr>
          <w:delText>，</w:delText>
        </w:r>
      </w:del>
      <w:ins w:id="536" w:author="S-Yansong" w:date="2016-01-05T13:36:00Z">
        <w:r w:rsidR="00EA69BB">
          <w:rPr>
            <w:rFonts w:ascii="华文楷体" w:eastAsia="华文楷体" w:hAnsi="华文楷体" w:hint="eastAsia"/>
            <w:sz w:val="28"/>
            <w:szCs w:val="28"/>
          </w:rPr>
          <w:t>。</w:t>
        </w:r>
      </w:ins>
      <w:r w:rsidRPr="001B1A34">
        <w:rPr>
          <w:rFonts w:ascii="华文楷体" w:eastAsia="华文楷体" w:hAnsi="华文楷体" w:hint="eastAsia"/>
          <w:sz w:val="28"/>
          <w:szCs w:val="28"/>
        </w:rPr>
        <w:t>那么我们在轮回当中</w:t>
      </w:r>
      <w:ins w:id="537" w:author="S-Yansong" w:date="2016-01-06T09:51:00Z">
        <w:r w:rsidR="00A24FE1">
          <w:rPr>
            <w:rFonts w:ascii="华文楷体" w:eastAsia="华文楷体" w:hAnsi="华文楷体" w:hint="eastAsia"/>
            <w:sz w:val="28"/>
            <w:szCs w:val="28"/>
          </w:rPr>
          <w:t>有</w:t>
        </w:r>
      </w:ins>
      <w:r w:rsidRPr="001B1A34">
        <w:rPr>
          <w:rFonts w:ascii="华文楷体" w:eastAsia="华文楷体" w:hAnsi="华文楷体" w:hint="eastAsia"/>
          <w:sz w:val="28"/>
          <w:szCs w:val="28"/>
        </w:rPr>
        <w:t>很多这样的畏惧</w:t>
      </w:r>
      <w:del w:id="538" w:author="S-Yansong" w:date="2016-01-06T09:51:00Z">
        <w:r w:rsidRPr="001B1A34" w:rsidDel="00A24FE1">
          <w:rPr>
            <w:rFonts w:ascii="华文楷体" w:eastAsia="华文楷体" w:hAnsi="华文楷体" w:hint="eastAsia"/>
            <w:sz w:val="28"/>
            <w:szCs w:val="28"/>
          </w:rPr>
          <w:delText>，</w:delText>
        </w:r>
      </w:del>
      <w:ins w:id="539" w:author="S-Yansong" w:date="2016-01-06T09:51:00Z">
        <w:r w:rsidR="00A24FE1">
          <w:rPr>
            <w:rFonts w:ascii="华文楷体" w:eastAsia="华文楷体" w:hAnsi="华文楷体" w:hint="eastAsia"/>
            <w:sz w:val="28"/>
            <w:szCs w:val="28"/>
          </w:rPr>
          <w:t>。</w:t>
        </w:r>
      </w:ins>
      <w:r w:rsidRPr="001B1A34">
        <w:rPr>
          <w:rFonts w:ascii="华文楷体" w:eastAsia="华文楷体" w:hAnsi="华文楷体" w:hint="eastAsia"/>
          <w:sz w:val="28"/>
          <w:szCs w:val="28"/>
        </w:rPr>
        <w:t>这个畏惧来自于哪里呢</w:t>
      </w:r>
      <w:del w:id="540" w:author="S-Yansong" w:date="2016-01-05T13:36:00Z">
        <w:r w:rsidRPr="001B1A34" w:rsidDel="00EA69BB">
          <w:rPr>
            <w:rFonts w:ascii="华文楷体" w:eastAsia="华文楷体" w:hAnsi="华文楷体" w:hint="eastAsia"/>
            <w:sz w:val="28"/>
            <w:szCs w:val="28"/>
          </w:rPr>
          <w:delText>，</w:delText>
        </w:r>
      </w:del>
      <w:ins w:id="541" w:author="S-Yansong" w:date="2016-01-05T13:36:00Z">
        <w:r w:rsidR="00EA69BB">
          <w:rPr>
            <w:rFonts w:ascii="华文楷体" w:eastAsia="华文楷体" w:hAnsi="华文楷体" w:hint="eastAsia"/>
            <w:sz w:val="28"/>
            <w:szCs w:val="28"/>
          </w:rPr>
          <w:t>？</w:t>
        </w:r>
      </w:ins>
      <w:r w:rsidRPr="001B1A34">
        <w:rPr>
          <w:rFonts w:ascii="华文楷体" w:eastAsia="华文楷体" w:hAnsi="华文楷体" w:hint="eastAsia"/>
          <w:sz w:val="28"/>
          <w:szCs w:val="28"/>
        </w:rPr>
        <w:t>这个畏惧是来自于这样一种希求</w:t>
      </w:r>
      <w:del w:id="542" w:author="S-Yansong" w:date="2016-01-05T13:37:00Z">
        <w:r w:rsidRPr="001B1A34" w:rsidDel="00EA69BB">
          <w:rPr>
            <w:rFonts w:ascii="华文楷体" w:eastAsia="华文楷体" w:hAnsi="华文楷体" w:hint="eastAsia"/>
            <w:sz w:val="28"/>
            <w:szCs w:val="28"/>
          </w:rPr>
          <w:delText>，</w:delText>
        </w:r>
      </w:del>
      <w:ins w:id="543" w:author="S-Yansong" w:date="2016-01-05T13:37:00Z">
        <w:r w:rsidR="00EA69BB">
          <w:rPr>
            <w:rFonts w:ascii="华文楷体" w:eastAsia="华文楷体" w:hAnsi="华文楷体" w:hint="eastAsia"/>
            <w:sz w:val="28"/>
            <w:szCs w:val="28"/>
          </w:rPr>
          <w:t>。</w:t>
        </w:r>
      </w:ins>
      <w:r w:rsidRPr="001B1A34">
        <w:rPr>
          <w:rFonts w:ascii="华文楷体" w:eastAsia="华文楷体" w:hAnsi="华文楷体" w:hint="eastAsia"/>
          <w:sz w:val="28"/>
          <w:szCs w:val="28"/>
        </w:rPr>
        <w:t>有了希望就会有畏惧，因为我们在轮回当中总是希望得到这些更好的东西，总是希望不失去这些好的东西</w:t>
      </w:r>
      <w:del w:id="544" w:author="S-Yansong" w:date="2016-01-05T13:37:00Z">
        <w:r w:rsidRPr="001B1A34" w:rsidDel="00310598">
          <w:rPr>
            <w:rFonts w:ascii="华文楷体" w:eastAsia="华文楷体" w:hAnsi="华文楷体" w:hint="eastAsia"/>
            <w:sz w:val="28"/>
            <w:szCs w:val="28"/>
          </w:rPr>
          <w:delText>，</w:delText>
        </w:r>
      </w:del>
      <w:ins w:id="545" w:author="S-Yansong" w:date="2016-01-05T13:37:00Z">
        <w:r w:rsidR="00310598">
          <w:rPr>
            <w:rFonts w:ascii="华文楷体" w:eastAsia="华文楷体" w:hAnsi="华文楷体" w:hint="eastAsia"/>
            <w:sz w:val="28"/>
            <w:szCs w:val="28"/>
          </w:rPr>
          <w:t>。</w:t>
        </w:r>
      </w:ins>
      <w:r w:rsidRPr="001B1A34">
        <w:rPr>
          <w:rFonts w:ascii="华文楷体" w:eastAsia="华文楷体" w:hAnsi="华文楷体" w:hint="eastAsia"/>
          <w:sz w:val="28"/>
          <w:szCs w:val="28"/>
        </w:rPr>
        <w:t>所以在不喜欢，不希望失去这些的时候呢，它就会对于失去这些东西产生一种畏惧心，这个就是总的一种原则</w:t>
      </w:r>
      <w:del w:id="546" w:author="S-Yansong" w:date="2016-01-05T13:37:00Z">
        <w:r w:rsidRPr="001B1A34" w:rsidDel="00310598">
          <w:rPr>
            <w:rFonts w:ascii="华文楷体" w:eastAsia="华文楷体" w:hAnsi="华文楷体" w:hint="eastAsia"/>
            <w:sz w:val="28"/>
            <w:szCs w:val="28"/>
          </w:rPr>
          <w:delText>，</w:delText>
        </w:r>
      </w:del>
      <w:ins w:id="547" w:author="S-Yansong" w:date="2016-01-05T13:37:00Z">
        <w:r w:rsidR="00310598">
          <w:rPr>
            <w:rFonts w:ascii="华文楷体" w:eastAsia="华文楷体" w:hAnsi="华文楷体" w:hint="eastAsia"/>
            <w:sz w:val="28"/>
            <w:szCs w:val="28"/>
          </w:rPr>
          <w:t>。</w:t>
        </w:r>
      </w:ins>
    </w:p>
    <w:p w:rsidR="007E041C" w:rsidRDefault="0022607F" w:rsidP="00310598">
      <w:pPr>
        <w:ind w:firstLine="570"/>
        <w:rPr>
          <w:ins w:id="548" w:author="S-Yansong" w:date="2016-01-06T09:52:00Z"/>
          <w:rFonts w:ascii="华文楷体" w:eastAsia="华文楷体" w:hAnsi="华文楷体"/>
          <w:sz w:val="28"/>
          <w:szCs w:val="28"/>
        </w:rPr>
      </w:pPr>
      <w:ins w:id="549" w:author="S-Yansong" w:date="2016-01-06T09:51:00Z">
        <w:r>
          <w:rPr>
            <w:rFonts w:ascii="华文楷体" w:eastAsia="华文楷体" w:hAnsi="华文楷体" w:hint="eastAsia"/>
            <w:sz w:val="28"/>
            <w:szCs w:val="28"/>
          </w:rPr>
          <w:t>实际上，</w:t>
        </w:r>
      </w:ins>
      <w:del w:id="550" w:author="S-Yansong" w:date="2016-01-06T09:51:00Z">
        <w:r w:rsidR="001B1A34" w:rsidRPr="001B1A34" w:rsidDel="0022607F">
          <w:rPr>
            <w:rFonts w:ascii="华文楷体" w:eastAsia="华文楷体" w:hAnsi="华文楷体" w:hint="eastAsia"/>
            <w:sz w:val="28"/>
            <w:szCs w:val="28"/>
          </w:rPr>
          <w:delText>所以</w:delText>
        </w:r>
      </w:del>
      <w:r w:rsidR="001B1A34" w:rsidRPr="001B1A34">
        <w:rPr>
          <w:rFonts w:ascii="华文楷体" w:eastAsia="华文楷体" w:hAnsi="华文楷体" w:hint="eastAsia"/>
          <w:sz w:val="28"/>
          <w:szCs w:val="28"/>
        </w:rPr>
        <w:t>在轮回当中我们分别来讲有很多很多这些畏惧的产生，还有很多很多各种各样的痛苦和烦恼，我们学习正法就是为会断掉这些</w:t>
      </w:r>
      <w:del w:id="551" w:author="S-Yansong" w:date="2016-01-05T13:38:00Z">
        <w:r w:rsidR="001B1A34" w:rsidRPr="001B1A34" w:rsidDel="00310598">
          <w:rPr>
            <w:rFonts w:ascii="华文楷体" w:eastAsia="华文楷体" w:hAnsi="华文楷体" w:hint="eastAsia"/>
            <w:sz w:val="28"/>
            <w:szCs w:val="28"/>
          </w:rPr>
          <w:delText>，</w:delText>
        </w:r>
      </w:del>
      <w:ins w:id="552" w:author="S-Yansong" w:date="2016-01-05T13:38:00Z">
        <w:r w:rsidR="00310598">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最后我们学习</w:t>
      </w:r>
      <w:ins w:id="553" w:author="S-Yansong" w:date="2016-01-06T09:52:00Z">
        <w:r>
          <w:rPr>
            <w:rFonts w:ascii="华文楷体" w:eastAsia="华文楷体" w:hAnsi="华文楷体" w:hint="eastAsia"/>
            <w:sz w:val="28"/>
            <w:szCs w:val="28"/>
          </w:rPr>
          <w:t>佛</w:t>
        </w:r>
      </w:ins>
      <w:del w:id="554" w:author="S-Yansong" w:date="2016-01-06T09:52:00Z">
        <w:r w:rsidR="001B1A34" w:rsidRPr="001B1A34" w:rsidDel="0022607F">
          <w:rPr>
            <w:rFonts w:ascii="华文楷体" w:eastAsia="华文楷体" w:hAnsi="华文楷体" w:hint="eastAsia"/>
            <w:sz w:val="28"/>
            <w:szCs w:val="28"/>
          </w:rPr>
          <w:delText>正</w:delText>
        </w:r>
      </w:del>
      <w:r w:rsidR="001B1A34" w:rsidRPr="001B1A34">
        <w:rPr>
          <w:rFonts w:ascii="华文楷体" w:eastAsia="华文楷体" w:hAnsi="华文楷体" w:hint="eastAsia"/>
          <w:sz w:val="28"/>
          <w:szCs w:val="28"/>
        </w:rPr>
        <w:t>法没有达到断除畏惧，断除痛苦，断除烦恼的目的的话，也就失去正法价值</w:t>
      </w:r>
      <w:del w:id="555" w:author="S-Yansong" w:date="2016-01-05T13:38:00Z">
        <w:r w:rsidR="001B1A34" w:rsidRPr="001B1A34" w:rsidDel="00310598">
          <w:rPr>
            <w:rFonts w:ascii="华文楷体" w:eastAsia="华文楷体" w:hAnsi="华文楷体" w:hint="eastAsia"/>
            <w:sz w:val="28"/>
            <w:szCs w:val="28"/>
          </w:rPr>
          <w:delText>，</w:delText>
        </w:r>
      </w:del>
      <w:ins w:id="556" w:author="S-Yansong" w:date="2016-01-05T13:38:00Z">
        <w:r w:rsidR="00310598">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尤其是我们一方面学习正法，一方面产生</w:t>
      </w:r>
      <w:ins w:id="557" w:author="S-Yansong" w:date="2016-01-06T09:52:00Z">
        <w:r w:rsidR="007E041C">
          <w:rPr>
            <w:rFonts w:ascii="华文楷体" w:eastAsia="华文楷体" w:hAnsi="华文楷体" w:hint="eastAsia"/>
            <w:sz w:val="28"/>
            <w:szCs w:val="28"/>
          </w:rPr>
          <w:t>了</w:t>
        </w:r>
      </w:ins>
      <w:r w:rsidR="001B1A34" w:rsidRPr="001B1A34">
        <w:rPr>
          <w:rFonts w:ascii="华文楷体" w:eastAsia="华文楷体" w:hAnsi="华文楷体" w:hint="eastAsia"/>
          <w:sz w:val="28"/>
          <w:szCs w:val="28"/>
        </w:rPr>
        <w:t>更多的畏惧，产生了更多的痛苦</w:t>
      </w:r>
      <w:ins w:id="558" w:author="S-Yansong" w:date="2016-01-06T09:52:00Z">
        <w:r w:rsidR="007E041C">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产生了更多的烦恼</w:t>
      </w:r>
      <w:del w:id="559" w:author="S-Yansong" w:date="2016-01-05T13:38:00Z">
        <w:r w:rsidR="001B1A34" w:rsidRPr="001B1A34" w:rsidDel="00310598">
          <w:rPr>
            <w:rFonts w:ascii="华文楷体" w:eastAsia="华文楷体" w:hAnsi="华文楷体" w:hint="eastAsia"/>
            <w:sz w:val="28"/>
            <w:szCs w:val="28"/>
          </w:rPr>
          <w:delText>，</w:delText>
        </w:r>
      </w:del>
      <w:ins w:id="560" w:author="S-Yansong" w:date="2016-01-05T13:38:00Z">
        <w:r w:rsidR="00310598">
          <w:rPr>
            <w:rFonts w:ascii="华文楷体" w:eastAsia="华文楷体" w:hAnsi="华文楷体" w:hint="eastAsia"/>
            <w:sz w:val="28"/>
            <w:szCs w:val="28"/>
          </w:rPr>
          <w:t>。</w:t>
        </w:r>
      </w:ins>
      <w:r w:rsidR="001B1A34" w:rsidRPr="001B1A34">
        <w:rPr>
          <w:rFonts w:ascii="华文楷体" w:eastAsia="华文楷体" w:hAnsi="华文楷体" w:hint="eastAsia"/>
          <w:sz w:val="28"/>
          <w:szCs w:val="28"/>
        </w:rPr>
        <w:t>这个方面就和</w:t>
      </w:r>
      <w:proofErr w:type="gramStart"/>
      <w:r w:rsidR="001B1A34" w:rsidRPr="001B1A34">
        <w:rPr>
          <w:rFonts w:ascii="华文楷体" w:eastAsia="华文楷体" w:hAnsi="华文楷体" w:hint="eastAsia"/>
          <w:sz w:val="28"/>
          <w:szCs w:val="28"/>
        </w:rPr>
        <w:t>我们趋入正法</w:t>
      </w:r>
      <w:proofErr w:type="gramEnd"/>
      <w:r w:rsidR="001B1A34" w:rsidRPr="001B1A34">
        <w:rPr>
          <w:rFonts w:ascii="华文楷体" w:eastAsia="华文楷体" w:hAnsi="华文楷体" w:hint="eastAsia"/>
          <w:sz w:val="28"/>
          <w:szCs w:val="28"/>
        </w:rPr>
        <w:t>，学习正法这样一种行为，看起来的时候呢，基本上成为一种背道而驰</w:t>
      </w:r>
      <w:del w:id="561" w:author="S-Yansong" w:date="2016-01-05T13:38:00Z">
        <w:r w:rsidR="001B1A34" w:rsidRPr="001B1A34" w:rsidDel="00310598">
          <w:rPr>
            <w:rFonts w:ascii="华文楷体" w:eastAsia="华文楷体" w:hAnsi="华文楷体" w:hint="eastAsia"/>
            <w:sz w:val="28"/>
            <w:szCs w:val="28"/>
          </w:rPr>
          <w:delText>，</w:delText>
        </w:r>
      </w:del>
      <w:ins w:id="562" w:author="S-Yansong" w:date="2016-01-05T13:38:00Z">
        <w:r w:rsidR="00310598">
          <w:rPr>
            <w:rFonts w:ascii="华文楷体" w:eastAsia="华文楷体" w:hAnsi="华文楷体" w:hint="eastAsia"/>
            <w:sz w:val="28"/>
            <w:szCs w:val="28"/>
          </w:rPr>
          <w:t>。</w:t>
        </w:r>
      </w:ins>
    </w:p>
    <w:p w:rsidR="00FB2E55" w:rsidDel="00310598" w:rsidRDefault="001B1A34" w:rsidP="00310598">
      <w:pPr>
        <w:ind w:firstLine="570"/>
        <w:rPr>
          <w:del w:id="563" w:author="S-Yansong" w:date="2016-01-05T13:42:00Z"/>
          <w:rFonts w:ascii="华文楷体" w:eastAsia="华文楷体" w:hAnsi="华文楷体"/>
          <w:sz w:val="28"/>
          <w:szCs w:val="28"/>
        </w:rPr>
      </w:pPr>
      <w:r w:rsidRPr="001B1A34">
        <w:rPr>
          <w:rFonts w:ascii="华文楷体" w:eastAsia="华文楷体" w:hAnsi="华文楷体" w:hint="eastAsia"/>
          <w:sz w:val="28"/>
          <w:szCs w:val="28"/>
        </w:rPr>
        <w:t>这个正法本身没有错，关键在使用者</w:t>
      </w:r>
      <w:del w:id="564" w:author="S-Yansong" w:date="2016-01-05T13:39:00Z">
        <w:r w:rsidRPr="001B1A34" w:rsidDel="00310598">
          <w:rPr>
            <w:rFonts w:ascii="华文楷体" w:eastAsia="华文楷体" w:hAnsi="华文楷体" w:hint="eastAsia"/>
            <w:sz w:val="28"/>
            <w:szCs w:val="28"/>
          </w:rPr>
          <w:delText>，</w:delText>
        </w:r>
      </w:del>
      <w:ins w:id="565" w:author="S-Yansong" w:date="2016-01-05T13:39:00Z">
        <w:r w:rsidR="00310598">
          <w:rPr>
            <w:rFonts w:ascii="华文楷体" w:eastAsia="华文楷体" w:hAnsi="华文楷体" w:hint="eastAsia"/>
            <w:sz w:val="28"/>
            <w:szCs w:val="28"/>
          </w:rPr>
          <w:t>。</w:t>
        </w:r>
      </w:ins>
      <w:r w:rsidRPr="001B1A34">
        <w:rPr>
          <w:rFonts w:ascii="华文楷体" w:eastAsia="华文楷体" w:hAnsi="华文楷体" w:hint="eastAsia"/>
          <w:sz w:val="28"/>
          <w:szCs w:val="28"/>
        </w:rPr>
        <w:t>我们在使用者，我们在使用正法的时候有没有真正正确的去使用它</w:t>
      </w:r>
      <w:del w:id="566" w:author="S-Yansong" w:date="2016-01-05T13:40:00Z">
        <w:r w:rsidRPr="001B1A34" w:rsidDel="00310598">
          <w:rPr>
            <w:rFonts w:ascii="华文楷体" w:eastAsia="华文楷体" w:hAnsi="华文楷体" w:hint="eastAsia"/>
            <w:sz w:val="28"/>
            <w:szCs w:val="28"/>
          </w:rPr>
          <w:delText>，</w:delText>
        </w:r>
      </w:del>
      <w:ins w:id="567" w:author="S-Yansong" w:date="2016-01-05T13:40:00Z">
        <w:r w:rsidR="00310598">
          <w:rPr>
            <w:rFonts w:ascii="华文楷体" w:eastAsia="华文楷体" w:hAnsi="华文楷体" w:hint="eastAsia"/>
            <w:sz w:val="28"/>
            <w:szCs w:val="28"/>
          </w:rPr>
          <w:t>？</w:t>
        </w:r>
      </w:ins>
      <w:r w:rsidRPr="001B1A34">
        <w:rPr>
          <w:rFonts w:ascii="华文楷体" w:eastAsia="华文楷体" w:hAnsi="华文楷体" w:hint="eastAsia"/>
          <w:sz w:val="28"/>
          <w:szCs w:val="28"/>
        </w:rPr>
        <w:t>这个方面是一个很大的问题</w:t>
      </w:r>
      <w:del w:id="568" w:author="S-Yansong" w:date="2016-01-05T13:40:00Z">
        <w:r w:rsidRPr="001B1A34" w:rsidDel="00310598">
          <w:rPr>
            <w:rFonts w:ascii="华文楷体" w:eastAsia="华文楷体" w:hAnsi="华文楷体" w:hint="eastAsia"/>
            <w:sz w:val="28"/>
            <w:szCs w:val="28"/>
          </w:rPr>
          <w:delText>，</w:delText>
        </w:r>
      </w:del>
      <w:ins w:id="569" w:author="S-Yansong" w:date="2016-01-05T13:40:00Z">
        <w:r w:rsidR="00310598">
          <w:rPr>
            <w:rFonts w:ascii="华文楷体" w:eastAsia="华文楷体" w:hAnsi="华文楷体" w:hint="eastAsia"/>
            <w:sz w:val="28"/>
            <w:szCs w:val="28"/>
          </w:rPr>
          <w:t>。</w:t>
        </w:r>
      </w:ins>
      <w:r w:rsidRPr="001B1A34">
        <w:rPr>
          <w:rFonts w:ascii="华文楷体" w:eastAsia="华文楷体" w:hAnsi="华文楷体" w:hint="eastAsia"/>
          <w:sz w:val="28"/>
          <w:szCs w:val="28"/>
        </w:rPr>
        <w:t>这个是这个地方是需要认真观察的一个问题，</w:t>
      </w:r>
      <w:ins w:id="570" w:author="S-Yansong" w:date="2016-01-06T09:52:00Z">
        <w:r w:rsidR="007E041C">
          <w:rPr>
            <w:rFonts w:ascii="华文楷体" w:eastAsia="华文楷体" w:hAnsi="华文楷体" w:hint="eastAsia"/>
            <w:sz w:val="28"/>
            <w:szCs w:val="28"/>
          </w:rPr>
          <w:t>也</w:t>
        </w:r>
      </w:ins>
      <w:r w:rsidRPr="001B1A34">
        <w:rPr>
          <w:rFonts w:ascii="华文楷体" w:eastAsia="华文楷体" w:hAnsi="华文楷体" w:hint="eastAsia"/>
          <w:sz w:val="28"/>
          <w:szCs w:val="28"/>
        </w:rPr>
        <w:t>就说正法为什么要求我们一定要反观自相续，一定要用法去衡量自相续呢，也就是这个原因。</w:t>
      </w:r>
      <w:del w:id="571" w:author="S-Yansong" w:date="2016-01-05T13:42:00Z">
        <w:r w:rsidRPr="001B1A34" w:rsidDel="00310598">
          <w:rPr>
            <w:rFonts w:ascii="华文楷体" w:eastAsia="华文楷体" w:hAnsi="华文楷体" w:hint="eastAsia"/>
            <w:sz w:val="28"/>
            <w:szCs w:val="28"/>
          </w:rPr>
          <w:delText>20：06</w:delText>
        </w:r>
      </w:del>
    </w:p>
    <w:p w:rsidR="00310598" w:rsidRDefault="002C3AE1" w:rsidP="001215BA">
      <w:pPr>
        <w:ind w:firstLine="570"/>
        <w:rPr>
          <w:ins w:id="572" w:author="S-Yansong" w:date="2016-01-05T13:44:00Z"/>
          <w:rFonts w:ascii="华文楷体" w:eastAsia="华文楷体" w:hAnsi="华文楷体"/>
          <w:sz w:val="28"/>
          <w:szCs w:val="28"/>
        </w:rPr>
      </w:pPr>
      <w:del w:id="573" w:author="S-Yansong" w:date="2016-01-05T13:42:00Z">
        <w:r w:rsidRPr="002C3AE1" w:rsidDel="00310598">
          <w:rPr>
            <w:rFonts w:ascii="华文楷体" w:eastAsia="华文楷体" w:hAnsi="华文楷体" w:hint="eastAsia"/>
            <w:sz w:val="28"/>
            <w:szCs w:val="28"/>
          </w:rPr>
          <w:delText>【20:00】</w:delText>
        </w:r>
      </w:del>
      <w:r w:rsidRPr="002C3AE1">
        <w:rPr>
          <w:rFonts w:ascii="华文楷体" w:eastAsia="华文楷体" w:hAnsi="华文楷体" w:hint="eastAsia"/>
          <w:sz w:val="28"/>
          <w:szCs w:val="28"/>
        </w:rPr>
        <w:t>所以有的时候我们学完之后觉得越来越痛苦了，越来越</w:t>
      </w:r>
      <w:r w:rsidRPr="002C3AE1">
        <w:rPr>
          <w:rFonts w:ascii="华文楷体" w:eastAsia="华文楷体" w:hAnsi="华文楷体" w:hint="eastAsia"/>
          <w:sz w:val="28"/>
          <w:szCs w:val="28"/>
        </w:rPr>
        <w:lastRenderedPageBreak/>
        <w:t>烦恼或者越来越畏惧了，这个方面就说明我们在学法的过程当中哪一个环节、哪一个地方一定出了问题，一定要反观。所以</w:t>
      </w:r>
      <w:ins w:id="574" w:author="S-Yansong" w:date="2016-01-06T09:53:00Z">
        <w:r w:rsidR="00F23B3A">
          <w:rPr>
            <w:rFonts w:ascii="华文楷体" w:eastAsia="华文楷体" w:hAnsi="华文楷体" w:hint="eastAsia"/>
            <w:sz w:val="28"/>
            <w:szCs w:val="28"/>
          </w:rPr>
          <w:t>说</w:t>
        </w:r>
      </w:ins>
      <w:r w:rsidRPr="002C3AE1">
        <w:rPr>
          <w:rFonts w:ascii="华文楷体" w:eastAsia="华文楷体" w:hAnsi="华文楷体" w:hint="eastAsia"/>
          <w:sz w:val="28"/>
          <w:szCs w:val="28"/>
        </w:rPr>
        <w:t>如果一个一个找下去的时候有可能就找到了，这个是实执或者再细化一点可能就是对</w:t>
      </w:r>
      <w:proofErr w:type="gramStart"/>
      <w:r w:rsidRPr="002C3AE1">
        <w:rPr>
          <w:rFonts w:ascii="华文楷体" w:eastAsia="华文楷体" w:hAnsi="华文楷体" w:hint="eastAsia"/>
          <w:sz w:val="28"/>
          <w:szCs w:val="28"/>
        </w:rPr>
        <w:t>世间八</w:t>
      </w:r>
      <w:proofErr w:type="gramEnd"/>
      <w:r w:rsidRPr="002C3AE1">
        <w:rPr>
          <w:rFonts w:ascii="华文楷体" w:eastAsia="华文楷体" w:hAnsi="华文楷体" w:hint="eastAsia"/>
          <w:sz w:val="28"/>
          <w:szCs w:val="28"/>
        </w:rPr>
        <w:t>法没有抛弃，对于这个我</w:t>
      </w:r>
      <w:ins w:id="575" w:author="S-Yansong" w:date="2016-01-06T09:53:00Z">
        <w:r w:rsidR="00245026">
          <w:rPr>
            <w:rFonts w:ascii="华文楷体" w:eastAsia="华文楷体" w:hAnsi="华文楷体" w:hint="eastAsia"/>
            <w:sz w:val="28"/>
            <w:szCs w:val="28"/>
          </w:rPr>
          <w:t>太</w:t>
        </w:r>
      </w:ins>
      <w:r w:rsidRPr="002C3AE1">
        <w:rPr>
          <w:rFonts w:ascii="华文楷体" w:eastAsia="华文楷体" w:hAnsi="华文楷体" w:hint="eastAsia"/>
          <w:sz w:val="28"/>
          <w:szCs w:val="28"/>
        </w:rPr>
        <w:t>过于执着的缘故</w:t>
      </w:r>
      <w:del w:id="576" w:author="S-Yansong" w:date="2016-01-05T13:43:00Z">
        <w:r w:rsidRPr="002C3AE1" w:rsidDel="00310598">
          <w:rPr>
            <w:rFonts w:ascii="华文楷体" w:eastAsia="华文楷体" w:hAnsi="华文楷体" w:hint="eastAsia"/>
            <w:sz w:val="28"/>
            <w:szCs w:val="28"/>
          </w:rPr>
          <w:delText>，</w:delText>
        </w:r>
      </w:del>
      <w:ins w:id="577" w:author="S-Yansong" w:date="2016-01-05T13:43:00Z">
        <w:r w:rsidR="00310598">
          <w:rPr>
            <w:rFonts w:ascii="华文楷体" w:eastAsia="华文楷体" w:hAnsi="华文楷体" w:hint="eastAsia"/>
            <w:sz w:val="28"/>
            <w:szCs w:val="28"/>
          </w:rPr>
          <w:t>。</w:t>
        </w:r>
      </w:ins>
    </w:p>
    <w:p w:rsidR="002C3AE1" w:rsidRPr="002C3AE1" w:rsidRDefault="002C3AE1" w:rsidP="001215BA">
      <w:pPr>
        <w:ind w:firstLine="570"/>
        <w:rPr>
          <w:rFonts w:ascii="华文楷体" w:eastAsia="华文楷体" w:hAnsi="华文楷体"/>
          <w:sz w:val="28"/>
          <w:szCs w:val="28"/>
        </w:rPr>
      </w:pPr>
      <w:r w:rsidRPr="002C3AE1">
        <w:rPr>
          <w:rFonts w:ascii="华文楷体" w:eastAsia="华文楷体" w:hAnsi="华文楷体" w:hint="eastAsia"/>
          <w:sz w:val="28"/>
          <w:szCs w:val="28"/>
        </w:rPr>
        <w:t>所以说一方面学正法</w:t>
      </w:r>
      <w:ins w:id="578" w:author="S-Yansong" w:date="2016-01-06T09:53:00Z">
        <w:r w:rsidR="00245026">
          <w:rPr>
            <w:rFonts w:ascii="华文楷体" w:eastAsia="华文楷体" w:hAnsi="华文楷体" w:hint="eastAsia"/>
            <w:sz w:val="28"/>
            <w:szCs w:val="28"/>
          </w:rPr>
          <w:t>，</w:t>
        </w:r>
      </w:ins>
      <w:r w:rsidRPr="002C3AE1">
        <w:rPr>
          <w:rFonts w:ascii="华文楷体" w:eastAsia="华文楷体" w:hAnsi="华文楷体" w:hint="eastAsia"/>
          <w:sz w:val="28"/>
          <w:szCs w:val="28"/>
        </w:rPr>
        <w:t>一方面没有真正的通过正法这个武器</w:t>
      </w:r>
      <w:proofErr w:type="gramStart"/>
      <w:r w:rsidRPr="002C3AE1">
        <w:rPr>
          <w:rFonts w:ascii="华文楷体" w:eastAsia="华文楷体" w:hAnsi="华文楷体" w:hint="eastAsia"/>
          <w:sz w:val="28"/>
          <w:szCs w:val="28"/>
        </w:rPr>
        <w:t>对治掉这些</w:t>
      </w:r>
      <w:proofErr w:type="gramEnd"/>
      <w:r w:rsidRPr="002C3AE1">
        <w:rPr>
          <w:rFonts w:ascii="华文楷体" w:eastAsia="华文楷体" w:hAnsi="华文楷体" w:hint="eastAsia"/>
          <w:sz w:val="28"/>
          <w:szCs w:val="28"/>
        </w:rPr>
        <w:t>该断的烦恼和痛苦。打个比喻讲就像为了解除饥渴就烹调丰美的佳肴，最后烹调完之后不食用反而自己饿死一样。所以同样的道理我们为了解除轮回的痛苦去享用正法，最后正法得到之后没有去修习，反而又开始在轮回当中漂流一样，就像这样的比喻了，所以说了知了正法之后就一定要去认认真真去串修。</w:t>
      </w:r>
    </w:p>
    <w:p w:rsidR="00310598" w:rsidRPr="00310598" w:rsidRDefault="002C3AE1" w:rsidP="002C3AE1">
      <w:pPr>
        <w:ind w:firstLine="570"/>
        <w:rPr>
          <w:ins w:id="579" w:author="S-Yansong" w:date="2016-01-05T13:45:00Z"/>
          <w:rFonts w:asciiTheme="minorEastAsia" w:hAnsiTheme="minorEastAsia"/>
          <w:sz w:val="28"/>
          <w:szCs w:val="28"/>
          <w:rPrChange w:id="580" w:author="S-Yansong" w:date="2016-01-05T13:45:00Z">
            <w:rPr>
              <w:ins w:id="581" w:author="S-Yansong" w:date="2016-01-05T13:45:00Z"/>
              <w:rFonts w:ascii="华文楷体" w:eastAsia="华文楷体" w:hAnsi="华文楷体"/>
              <w:sz w:val="28"/>
              <w:szCs w:val="28"/>
            </w:rPr>
          </w:rPrChange>
        </w:rPr>
      </w:pPr>
      <w:del w:id="582" w:author="S-Yansong" w:date="2016-01-05T13:45:00Z">
        <w:r w:rsidRPr="002C3AE1" w:rsidDel="00310598">
          <w:rPr>
            <w:rFonts w:ascii="华文楷体" w:eastAsia="华文楷体" w:hAnsi="华文楷体" w:hint="eastAsia"/>
            <w:sz w:val="28"/>
            <w:szCs w:val="28"/>
          </w:rPr>
          <w:delText xml:space="preserve">    </w:delText>
        </w:r>
        <w:r w:rsidRPr="00310598" w:rsidDel="00310598">
          <w:rPr>
            <w:rFonts w:asciiTheme="minorEastAsia" w:hAnsiTheme="minorEastAsia" w:hint="eastAsia"/>
            <w:sz w:val="28"/>
            <w:szCs w:val="28"/>
            <w:rPrChange w:id="583" w:author="S-Yansong" w:date="2016-01-05T13:45:00Z">
              <w:rPr>
                <w:rFonts w:ascii="华文楷体" w:eastAsia="华文楷体" w:hAnsi="华文楷体" w:hint="eastAsia"/>
                <w:sz w:val="28"/>
                <w:szCs w:val="28"/>
              </w:rPr>
            </w:rPrChange>
          </w:rPr>
          <w:delText>“</w:delText>
        </w:r>
      </w:del>
      <w:ins w:id="584" w:author="S-Yansong" w:date="2016-01-05T13:45:00Z">
        <w:r w:rsidR="00310598" w:rsidRPr="00310598">
          <w:rPr>
            <w:rFonts w:asciiTheme="minorEastAsia" w:hAnsiTheme="minorEastAsia" w:hint="eastAsia"/>
            <w:sz w:val="28"/>
            <w:szCs w:val="28"/>
            <w:rPrChange w:id="585" w:author="S-Yansong" w:date="2016-01-05T13:45:00Z">
              <w:rPr>
                <w:rFonts w:ascii="华文楷体" w:eastAsia="华文楷体" w:hAnsi="华文楷体" w:hint="eastAsia"/>
                <w:sz w:val="28"/>
                <w:szCs w:val="28"/>
              </w:rPr>
            </w:rPrChange>
          </w:rPr>
          <w:t>【</w:t>
        </w:r>
      </w:ins>
      <w:r w:rsidRPr="00310598">
        <w:rPr>
          <w:rFonts w:asciiTheme="minorEastAsia" w:hAnsiTheme="minorEastAsia" w:hint="eastAsia"/>
          <w:sz w:val="28"/>
          <w:szCs w:val="28"/>
          <w:rPrChange w:id="586" w:author="S-Yansong" w:date="2016-01-05T13:45:00Z">
            <w:rPr>
              <w:rFonts w:ascii="华文楷体" w:eastAsia="华文楷体" w:hAnsi="华文楷体" w:hint="eastAsia"/>
              <w:sz w:val="28"/>
              <w:szCs w:val="28"/>
            </w:rPr>
          </w:rPrChange>
        </w:rPr>
        <w:t>我们如果对于一切法的自性空性，只是凭借理证的观察肤皮潦草的理解，终将无济于事。</w:t>
      </w:r>
      <w:ins w:id="587" w:author="S-Yansong" w:date="2016-01-05T13:45:00Z">
        <w:r w:rsidR="00310598" w:rsidRPr="00310598">
          <w:rPr>
            <w:rFonts w:asciiTheme="minorEastAsia" w:hAnsiTheme="minorEastAsia" w:hint="eastAsia"/>
            <w:sz w:val="28"/>
            <w:szCs w:val="28"/>
            <w:rPrChange w:id="588" w:author="S-Yansong" w:date="2016-01-05T13:45:00Z">
              <w:rPr>
                <w:rFonts w:ascii="华文楷体" w:eastAsia="华文楷体" w:hAnsi="华文楷体" w:hint="eastAsia"/>
                <w:sz w:val="28"/>
                <w:szCs w:val="28"/>
              </w:rPr>
            </w:rPrChange>
          </w:rPr>
          <w:t>】</w:t>
        </w:r>
      </w:ins>
      <w:del w:id="589" w:author="S-Yansong" w:date="2016-01-05T13:45:00Z">
        <w:r w:rsidRPr="00310598" w:rsidDel="00310598">
          <w:rPr>
            <w:rFonts w:asciiTheme="minorEastAsia" w:hAnsiTheme="minorEastAsia" w:hint="eastAsia"/>
            <w:sz w:val="28"/>
            <w:szCs w:val="28"/>
            <w:rPrChange w:id="590" w:author="S-Yansong" w:date="2016-01-05T13:45:00Z">
              <w:rPr>
                <w:rFonts w:ascii="华文楷体" w:eastAsia="华文楷体" w:hAnsi="华文楷体" w:hint="eastAsia"/>
                <w:sz w:val="28"/>
                <w:szCs w:val="28"/>
              </w:rPr>
            </w:rPrChange>
          </w:rPr>
          <w:delText>”</w:delText>
        </w:r>
      </w:del>
    </w:p>
    <w:p w:rsidR="00B82706" w:rsidRDefault="002C3AE1" w:rsidP="002C3AE1">
      <w:pPr>
        <w:ind w:firstLine="570"/>
        <w:rPr>
          <w:ins w:id="591" w:author="S-Yansong" w:date="2016-01-05T13:48:00Z"/>
          <w:rFonts w:ascii="华文楷体" w:eastAsia="华文楷体" w:hAnsi="华文楷体"/>
          <w:sz w:val="28"/>
          <w:szCs w:val="28"/>
        </w:rPr>
      </w:pPr>
      <w:r w:rsidRPr="002C3AE1">
        <w:rPr>
          <w:rFonts w:ascii="华文楷体" w:eastAsia="华文楷体" w:hAnsi="华文楷体" w:hint="eastAsia"/>
          <w:sz w:val="28"/>
          <w:szCs w:val="28"/>
        </w:rPr>
        <w:t>一切万法是自性空性的，那么实际上我们了知了一切万法是自性空性，不能只是满足于凭借理证的观察。如果我们只是满足于凭借理性的观察就觉得我这个观察能够过得去了，我推理能够推的过去了，我能够通过推理</w:t>
      </w:r>
      <w:ins w:id="592" w:author="S-Yansong" w:date="2016-01-06T09:54:00Z">
        <w:r w:rsidR="00245026">
          <w:rPr>
            <w:rFonts w:ascii="华文楷体" w:eastAsia="华文楷体" w:hAnsi="华文楷体" w:hint="eastAsia"/>
            <w:sz w:val="28"/>
            <w:szCs w:val="28"/>
          </w:rPr>
          <w:t>来</w:t>
        </w:r>
      </w:ins>
      <w:r w:rsidRPr="002C3AE1">
        <w:rPr>
          <w:rFonts w:ascii="华文楷体" w:eastAsia="华文楷体" w:hAnsi="华文楷体" w:hint="eastAsia"/>
          <w:sz w:val="28"/>
          <w:szCs w:val="28"/>
        </w:rPr>
        <w:t>了知</w:t>
      </w:r>
      <w:proofErr w:type="gramStart"/>
      <w:r w:rsidRPr="002C3AE1">
        <w:rPr>
          <w:rFonts w:ascii="华文楷体" w:eastAsia="华文楷体" w:hAnsi="华文楷体" w:hint="eastAsia"/>
          <w:sz w:val="28"/>
          <w:szCs w:val="28"/>
        </w:rPr>
        <w:t>万法空性</w:t>
      </w:r>
      <w:proofErr w:type="gramEnd"/>
      <w:r w:rsidRPr="002C3AE1">
        <w:rPr>
          <w:rFonts w:ascii="华文楷体" w:eastAsia="华文楷体" w:hAnsi="华文楷体" w:hint="eastAsia"/>
          <w:sz w:val="28"/>
          <w:szCs w:val="28"/>
        </w:rPr>
        <w:t>了，就已经足够了吧？实际上这个完全不行的。</w:t>
      </w:r>
    </w:p>
    <w:p w:rsidR="00C67457" w:rsidRDefault="002C3AE1" w:rsidP="002C3AE1">
      <w:pPr>
        <w:ind w:firstLine="570"/>
        <w:rPr>
          <w:ins w:id="593" w:author="S-Yansong" w:date="2016-01-05T13:49:00Z"/>
          <w:rFonts w:ascii="华文楷体" w:eastAsia="华文楷体" w:hAnsi="华文楷体"/>
          <w:sz w:val="28"/>
          <w:szCs w:val="28"/>
        </w:rPr>
      </w:pPr>
      <w:r w:rsidRPr="002C3AE1">
        <w:rPr>
          <w:rFonts w:ascii="华文楷体" w:eastAsia="华文楷体" w:hAnsi="华文楷体" w:hint="eastAsia"/>
          <w:sz w:val="28"/>
          <w:szCs w:val="28"/>
        </w:rPr>
        <w:t>就说如果你能够满足于凭借理证观察，浮皮潦草的理解一点点空性的皮毛的话，终将无济于事，对自己调伏烦恼还是无济于事的。</w:t>
      </w:r>
      <w:ins w:id="594" w:author="S-Yansong" w:date="2016-01-06T09:54:00Z">
        <w:r w:rsidR="00245026">
          <w:rPr>
            <w:rFonts w:ascii="华文楷体" w:eastAsia="华文楷体" w:hAnsi="华文楷体" w:hint="eastAsia"/>
            <w:sz w:val="28"/>
            <w:szCs w:val="28"/>
          </w:rPr>
          <w:t>因为</w:t>
        </w:r>
      </w:ins>
      <w:del w:id="595" w:author="S-Yansong" w:date="2016-01-06T09:54:00Z">
        <w:r w:rsidRPr="002C3AE1" w:rsidDel="00245026">
          <w:rPr>
            <w:rFonts w:ascii="华文楷体" w:eastAsia="华文楷体" w:hAnsi="华文楷体" w:hint="eastAsia"/>
            <w:sz w:val="28"/>
            <w:szCs w:val="28"/>
          </w:rPr>
          <w:delText>用</w:delText>
        </w:r>
      </w:del>
      <w:r w:rsidRPr="002C3AE1">
        <w:rPr>
          <w:rFonts w:ascii="华文楷体" w:eastAsia="华文楷体" w:hAnsi="华文楷体" w:hint="eastAsia"/>
          <w:sz w:val="28"/>
          <w:szCs w:val="28"/>
        </w:rPr>
        <w:t>现在的我们的相续当中占主导作用还是实执，仍然是实执。所以说我们通过理证了知之后，这种了知的空性还和我们的相</w:t>
      </w:r>
      <w:proofErr w:type="gramStart"/>
      <w:r w:rsidRPr="002C3AE1">
        <w:rPr>
          <w:rFonts w:ascii="华文楷体" w:eastAsia="华文楷体" w:hAnsi="华文楷体" w:hint="eastAsia"/>
          <w:sz w:val="28"/>
          <w:szCs w:val="28"/>
        </w:rPr>
        <w:t>续没有</w:t>
      </w:r>
      <w:proofErr w:type="gramEnd"/>
      <w:r w:rsidRPr="002C3AE1">
        <w:rPr>
          <w:rFonts w:ascii="华文楷体" w:eastAsia="华文楷体" w:hAnsi="华文楷体" w:hint="eastAsia"/>
          <w:sz w:val="28"/>
          <w:szCs w:val="28"/>
        </w:rPr>
        <w:t>结合</w:t>
      </w:r>
      <w:ins w:id="596" w:author="S-Yansong" w:date="2016-01-06T09:54:00Z">
        <w:r w:rsidR="00245026">
          <w:rPr>
            <w:rFonts w:ascii="华文楷体" w:eastAsia="华文楷体" w:hAnsi="华文楷体" w:hint="eastAsia"/>
            <w:sz w:val="28"/>
            <w:szCs w:val="28"/>
          </w:rPr>
          <w:t>，没有结合</w:t>
        </w:r>
      </w:ins>
      <w:r w:rsidRPr="002C3AE1">
        <w:rPr>
          <w:rFonts w:ascii="华文楷体" w:eastAsia="华文楷体" w:hAnsi="华文楷体" w:hint="eastAsia"/>
          <w:sz w:val="28"/>
          <w:szCs w:val="28"/>
        </w:rPr>
        <w:t>起来，所以说这个基本上还是处于一种心是心、法是法的状</w:t>
      </w:r>
      <w:r w:rsidRPr="002C3AE1">
        <w:rPr>
          <w:rFonts w:ascii="华文楷体" w:eastAsia="华文楷体" w:hAnsi="华文楷体" w:hint="eastAsia"/>
          <w:sz w:val="28"/>
          <w:szCs w:val="28"/>
        </w:rPr>
        <w:lastRenderedPageBreak/>
        <w:t>态，这个法还没有融入到我们的心中去。</w:t>
      </w:r>
    </w:p>
    <w:p w:rsidR="00C67457" w:rsidRDefault="002C3AE1" w:rsidP="002C3AE1">
      <w:pPr>
        <w:ind w:firstLine="570"/>
        <w:rPr>
          <w:ins w:id="597" w:author="S-Yansong" w:date="2016-01-05T13:50:00Z"/>
          <w:rFonts w:ascii="华文楷体" w:eastAsia="华文楷体" w:hAnsi="华文楷体"/>
          <w:sz w:val="28"/>
          <w:szCs w:val="28"/>
        </w:rPr>
      </w:pPr>
      <w:r w:rsidRPr="002C3AE1">
        <w:rPr>
          <w:rFonts w:ascii="华文楷体" w:eastAsia="华文楷体" w:hAnsi="华文楷体" w:hint="eastAsia"/>
          <w:sz w:val="28"/>
          <w:szCs w:val="28"/>
        </w:rPr>
        <w:t>那么怎么样才能够融入呢？就是不间断的学习、不间断的串修，这个时候最后法融入心。所谓的法融入心我们的心变成法的状态了，这个叫法融入心。比如说出离心，我们的心变成出离心的时候这种出离心的教授融入我心当中去了，我</w:t>
      </w:r>
      <w:proofErr w:type="gramStart"/>
      <w:r w:rsidRPr="002C3AE1">
        <w:rPr>
          <w:rFonts w:ascii="华文楷体" w:eastAsia="华文楷体" w:hAnsi="华文楷体" w:hint="eastAsia"/>
          <w:sz w:val="28"/>
          <w:szCs w:val="28"/>
        </w:rPr>
        <w:t>一切起心动念都是</w:t>
      </w:r>
      <w:proofErr w:type="gramEnd"/>
      <w:r w:rsidRPr="002C3AE1">
        <w:rPr>
          <w:rFonts w:ascii="华文楷体" w:eastAsia="华文楷体" w:hAnsi="华文楷体" w:hint="eastAsia"/>
          <w:sz w:val="28"/>
          <w:szCs w:val="28"/>
        </w:rPr>
        <w:t>出离心。那么后面的就说菩提心呢？菩提心融入到我的相续当中，我的心变成菩提心了，我</w:t>
      </w:r>
      <w:proofErr w:type="gramStart"/>
      <w:r w:rsidRPr="002C3AE1">
        <w:rPr>
          <w:rFonts w:ascii="华文楷体" w:eastAsia="华文楷体" w:hAnsi="华文楷体" w:hint="eastAsia"/>
          <w:sz w:val="28"/>
          <w:szCs w:val="28"/>
        </w:rPr>
        <w:t>一切起心动念都是</w:t>
      </w:r>
      <w:proofErr w:type="gramEnd"/>
      <w:del w:id="598" w:author="S-Yansong" w:date="2016-01-06T09:55:00Z">
        <w:r w:rsidRPr="002C3AE1" w:rsidDel="006D6622">
          <w:rPr>
            <w:rFonts w:ascii="华文楷体" w:eastAsia="华文楷体" w:hAnsi="华文楷体" w:hint="eastAsia"/>
            <w:sz w:val="28"/>
            <w:szCs w:val="28"/>
          </w:rPr>
          <w:delText>为了</w:delText>
        </w:r>
      </w:del>
      <w:r w:rsidRPr="002C3AE1">
        <w:rPr>
          <w:rFonts w:ascii="华文楷体" w:eastAsia="华文楷体" w:hAnsi="华文楷体" w:hint="eastAsia"/>
          <w:sz w:val="28"/>
          <w:szCs w:val="28"/>
        </w:rPr>
        <w:t>利益众生的。后面</w:t>
      </w:r>
      <w:proofErr w:type="gramStart"/>
      <w:r w:rsidRPr="002C3AE1">
        <w:rPr>
          <w:rFonts w:ascii="华文楷体" w:eastAsia="华文楷体" w:hAnsi="华文楷体" w:hint="eastAsia"/>
          <w:sz w:val="28"/>
          <w:szCs w:val="28"/>
        </w:rPr>
        <w:t>串修空</w:t>
      </w:r>
      <w:proofErr w:type="gramEnd"/>
      <w:r w:rsidRPr="002C3AE1">
        <w:rPr>
          <w:rFonts w:ascii="华文楷体" w:eastAsia="华文楷体" w:hAnsi="华文楷体" w:hint="eastAsia"/>
          <w:sz w:val="28"/>
          <w:szCs w:val="28"/>
        </w:rPr>
        <w:t>性，法融入自己的心，我的心变成空性的状态了。我的心变成空性的状态一起心动</w:t>
      </w:r>
      <w:proofErr w:type="gramStart"/>
      <w:r w:rsidRPr="002C3AE1">
        <w:rPr>
          <w:rFonts w:ascii="华文楷体" w:eastAsia="华文楷体" w:hAnsi="华文楷体" w:hint="eastAsia"/>
          <w:sz w:val="28"/>
          <w:szCs w:val="28"/>
        </w:rPr>
        <w:t>念都是</w:t>
      </w:r>
      <w:proofErr w:type="gramEnd"/>
      <w:r w:rsidRPr="002C3AE1">
        <w:rPr>
          <w:rFonts w:ascii="华文楷体" w:eastAsia="华文楷体" w:hAnsi="华文楷体" w:hint="eastAsia"/>
          <w:sz w:val="28"/>
          <w:szCs w:val="28"/>
        </w:rPr>
        <w:t>在起心动念当下了知</w:t>
      </w:r>
      <w:ins w:id="599" w:author="S-Yansong" w:date="2016-01-06T09:55:00Z">
        <w:r w:rsidR="006D6622">
          <w:rPr>
            <w:rFonts w:ascii="华文楷体" w:eastAsia="华文楷体" w:hAnsi="华文楷体" w:hint="eastAsia"/>
            <w:sz w:val="28"/>
            <w:szCs w:val="28"/>
          </w:rPr>
          <w:t>它就是</w:t>
        </w:r>
      </w:ins>
      <w:r w:rsidRPr="002C3AE1">
        <w:rPr>
          <w:rFonts w:ascii="华文楷体" w:eastAsia="华文楷体" w:hAnsi="华文楷体" w:hint="eastAsia"/>
          <w:sz w:val="28"/>
          <w:szCs w:val="28"/>
        </w:rPr>
        <w:t>空性的。这个就是法融入心、心和法没有差别了。</w:t>
      </w:r>
    </w:p>
    <w:p w:rsidR="002C3AE1" w:rsidRPr="002C3AE1" w:rsidRDefault="002C3AE1" w:rsidP="002C3AE1">
      <w:pPr>
        <w:ind w:firstLine="570"/>
        <w:rPr>
          <w:rFonts w:ascii="华文楷体" w:eastAsia="华文楷体" w:hAnsi="华文楷体"/>
          <w:sz w:val="28"/>
          <w:szCs w:val="28"/>
        </w:rPr>
      </w:pPr>
      <w:r w:rsidRPr="002C3AE1">
        <w:rPr>
          <w:rFonts w:ascii="华文楷体" w:eastAsia="华文楷体" w:hAnsi="华文楷体" w:hint="eastAsia"/>
          <w:sz w:val="28"/>
          <w:szCs w:val="28"/>
        </w:rPr>
        <w:t>现在我们说心是心、法是法，即便上就是说法还是在法本上面，还没有真正的去和自己的心融合，这个方面就来自于太过于浮皮潦草理解法义，没有把这个法和自己的相续</w:t>
      </w:r>
      <w:proofErr w:type="gramStart"/>
      <w:r w:rsidRPr="002C3AE1">
        <w:rPr>
          <w:rFonts w:ascii="华文楷体" w:eastAsia="华文楷体" w:hAnsi="华文楷体" w:hint="eastAsia"/>
          <w:sz w:val="28"/>
          <w:szCs w:val="28"/>
        </w:rPr>
        <w:t>进行串修的</w:t>
      </w:r>
      <w:proofErr w:type="gramEnd"/>
      <w:r w:rsidRPr="002C3AE1">
        <w:rPr>
          <w:rFonts w:ascii="华文楷体" w:eastAsia="华文楷体" w:hAnsi="华文楷体" w:hint="eastAsia"/>
          <w:sz w:val="28"/>
          <w:szCs w:val="28"/>
        </w:rPr>
        <w:t>这个过</w:t>
      </w:r>
      <w:proofErr w:type="gramStart"/>
      <w:r w:rsidRPr="002C3AE1">
        <w:rPr>
          <w:rFonts w:ascii="华文楷体" w:eastAsia="华文楷体" w:hAnsi="华文楷体" w:hint="eastAsia"/>
          <w:sz w:val="28"/>
          <w:szCs w:val="28"/>
        </w:rPr>
        <w:t>患导致</w:t>
      </w:r>
      <w:proofErr w:type="gramEnd"/>
      <w:r w:rsidRPr="002C3AE1">
        <w:rPr>
          <w:rFonts w:ascii="华文楷体" w:eastAsia="华文楷体" w:hAnsi="华文楷体" w:hint="eastAsia"/>
          <w:sz w:val="28"/>
          <w:szCs w:val="28"/>
        </w:rPr>
        <w:t>的。所以说对</w:t>
      </w:r>
      <w:ins w:id="600" w:author="S-Yansong" w:date="2016-01-06T09:55:00Z">
        <w:r w:rsidR="0059669B">
          <w:rPr>
            <w:rFonts w:ascii="华文楷体" w:eastAsia="华文楷体" w:hAnsi="华文楷体" w:hint="eastAsia"/>
            <w:sz w:val="28"/>
            <w:szCs w:val="28"/>
          </w:rPr>
          <w:t>于</w:t>
        </w:r>
      </w:ins>
      <w:r w:rsidRPr="002C3AE1">
        <w:rPr>
          <w:rFonts w:ascii="华文楷体" w:eastAsia="华文楷体" w:hAnsi="华文楷体" w:hint="eastAsia"/>
          <w:sz w:val="28"/>
          <w:szCs w:val="28"/>
        </w:rPr>
        <w:t>调伏烦恼来讲终将无济于事的。很多人不了知这个问题，不了知是自己没有</w:t>
      </w:r>
      <w:proofErr w:type="gramStart"/>
      <w:r w:rsidRPr="002C3AE1">
        <w:rPr>
          <w:rFonts w:ascii="华文楷体" w:eastAsia="华文楷体" w:hAnsi="华文楷体" w:hint="eastAsia"/>
          <w:sz w:val="28"/>
          <w:szCs w:val="28"/>
        </w:rPr>
        <w:t>串习法</w:t>
      </w:r>
      <w:proofErr w:type="gramEnd"/>
      <w:r w:rsidRPr="002C3AE1">
        <w:rPr>
          <w:rFonts w:ascii="华文楷体" w:eastAsia="华文楷体" w:hAnsi="华文楷体" w:hint="eastAsia"/>
          <w:sz w:val="28"/>
          <w:szCs w:val="28"/>
        </w:rPr>
        <w:t>的问题，反而认为这个是法本身的问题</w:t>
      </w:r>
      <w:del w:id="601" w:author="S-Yansong" w:date="2016-01-06T09:56:00Z">
        <w:r w:rsidRPr="002C3AE1" w:rsidDel="0059669B">
          <w:rPr>
            <w:rFonts w:ascii="华文楷体" w:eastAsia="华文楷体" w:hAnsi="华文楷体" w:hint="eastAsia"/>
            <w:sz w:val="28"/>
            <w:szCs w:val="28"/>
          </w:rPr>
          <w:delText>，</w:delText>
        </w:r>
      </w:del>
      <w:ins w:id="602" w:author="S-Yansong" w:date="2016-01-06T09:56:00Z">
        <w:r w:rsidR="0059669B">
          <w:rPr>
            <w:rFonts w:ascii="华文楷体" w:eastAsia="华文楷体" w:hAnsi="华文楷体" w:hint="eastAsia"/>
            <w:sz w:val="28"/>
            <w:szCs w:val="28"/>
          </w:rPr>
          <w:t>。</w:t>
        </w:r>
      </w:ins>
      <w:r w:rsidRPr="002C3AE1">
        <w:rPr>
          <w:rFonts w:ascii="华文楷体" w:eastAsia="华文楷体" w:hAnsi="华文楷体" w:hint="eastAsia"/>
          <w:sz w:val="28"/>
          <w:szCs w:val="28"/>
        </w:rPr>
        <w:t>他就觉得我学了这么多法，因为没有</w:t>
      </w:r>
      <w:proofErr w:type="gramStart"/>
      <w:r w:rsidRPr="002C3AE1">
        <w:rPr>
          <w:rFonts w:ascii="华文楷体" w:eastAsia="华文楷体" w:hAnsi="华文楷体" w:hint="eastAsia"/>
          <w:sz w:val="28"/>
          <w:szCs w:val="28"/>
        </w:rPr>
        <w:t>调伏我的</w:t>
      </w:r>
      <w:proofErr w:type="gramEnd"/>
      <w:r w:rsidRPr="002C3AE1">
        <w:rPr>
          <w:rFonts w:ascii="华文楷体" w:eastAsia="华文楷体" w:hAnsi="华文楷体" w:hint="eastAsia"/>
          <w:sz w:val="28"/>
          <w:szCs w:val="28"/>
        </w:rPr>
        <w:t>烦恼的缘故，这个法是不合适的，这个法没有加持力啊，或者说这个法怎么怎么样，这个不是法的问题。如果</w:t>
      </w:r>
      <w:proofErr w:type="gramStart"/>
      <w:r w:rsidRPr="002C3AE1">
        <w:rPr>
          <w:rFonts w:ascii="华文楷体" w:eastAsia="华文楷体" w:hAnsi="华文楷体" w:hint="eastAsia"/>
          <w:sz w:val="28"/>
          <w:szCs w:val="28"/>
        </w:rPr>
        <w:t>你串习</w:t>
      </w:r>
      <w:proofErr w:type="gramEnd"/>
      <w:r w:rsidRPr="002C3AE1">
        <w:rPr>
          <w:rFonts w:ascii="华文楷体" w:eastAsia="华文楷体" w:hAnsi="华文楷体" w:hint="eastAsia"/>
          <w:sz w:val="28"/>
          <w:szCs w:val="28"/>
        </w:rPr>
        <w:t>了这个法就能够对治自己的烦恼，所以说</w:t>
      </w:r>
      <w:ins w:id="603" w:author="S-Yansong" w:date="2016-01-06T09:56:00Z">
        <w:r w:rsidR="00340621">
          <w:rPr>
            <w:rFonts w:ascii="华文楷体" w:eastAsia="华文楷体" w:hAnsi="华文楷体" w:hint="eastAsia"/>
            <w:sz w:val="28"/>
            <w:szCs w:val="28"/>
          </w:rPr>
          <w:t>像这样</w:t>
        </w:r>
      </w:ins>
      <w:r w:rsidRPr="002C3AE1">
        <w:rPr>
          <w:rFonts w:ascii="华文楷体" w:eastAsia="华文楷体" w:hAnsi="华文楷体" w:hint="eastAsia"/>
          <w:sz w:val="28"/>
          <w:szCs w:val="28"/>
        </w:rPr>
        <w:t>我们在学法的过程当中，这</w:t>
      </w:r>
      <w:ins w:id="604" w:author="S-Yansong" w:date="2016-01-06T09:56:00Z">
        <w:r w:rsidR="005A7CE9">
          <w:rPr>
            <w:rFonts w:ascii="华文楷体" w:eastAsia="华文楷体" w:hAnsi="华文楷体" w:hint="eastAsia"/>
            <w:sz w:val="28"/>
            <w:szCs w:val="28"/>
          </w:rPr>
          <w:t>个</w:t>
        </w:r>
      </w:ins>
      <w:del w:id="605" w:author="S-Yansong" w:date="2016-01-06T09:56:00Z">
        <w:r w:rsidRPr="002C3AE1" w:rsidDel="005A7CE9">
          <w:rPr>
            <w:rFonts w:ascii="华文楷体" w:eastAsia="华文楷体" w:hAnsi="华文楷体" w:hint="eastAsia"/>
            <w:sz w:val="28"/>
            <w:szCs w:val="28"/>
          </w:rPr>
          <w:delText>种</w:delText>
        </w:r>
      </w:del>
      <w:r w:rsidRPr="002C3AE1">
        <w:rPr>
          <w:rFonts w:ascii="华文楷体" w:eastAsia="华文楷体" w:hAnsi="华文楷体" w:hint="eastAsia"/>
          <w:sz w:val="28"/>
          <w:szCs w:val="28"/>
        </w:rPr>
        <w:t>也是需要了知的。</w:t>
      </w:r>
    </w:p>
    <w:p w:rsidR="00C67457" w:rsidRPr="00C67457" w:rsidRDefault="002C3AE1" w:rsidP="002C3AE1">
      <w:pPr>
        <w:ind w:firstLine="570"/>
        <w:rPr>
          <w:ins w:id="606" w:author="S-Yansong" w:date="2016-01-05T13:51:00Z"/>
          <w:rFonts w:asciiTheme="minorEastAsia" w:hAnsiTheme="minorEastAsia"/>
          <w:sz w:val="28"/>
          <w:szCs w:val="28"/>
          <w:rPrChange w:id="607" w:author="S-Yansong" w:date="2016-01-05T13:52:00Z">
            <w:rPr>
              <w:ins w:id="608" w:author="S-Yansong" w:date="2016-01-05T13:51:00Z"/>
              <w:rFonts w:ascii="华文楷体" w:eastAsia="华文楷体" w:hAnsi="华文楷体"/>
              <w:sz w:val="28"/>
              <w:szCs w:val="28"/>
            </w:rPr>
          </w:rPrChange>
        </w:rPr>
      </w:pPr>
      <w:del w:id="609" w:author="S-Yansong" w:date="2016-01-05T13:51:00Z">
        <w:r w:rsidRPr="002C3AE1" w:rsidDel="00C67457">
          <w:rPr>
            <w:rFonts w:ascii="华文楷体" w:eastAsia="华文楷体" w:hAnsi="华文楷体" w:hint="eastAsia"/>
            <w:sz w:val="28"/>
            <w:szCs w:val="28"/>
          </w:rPr>
          <w:delText xml:space="preserve">    </w:delText>
        </w:r>
        <w:r w:rsidRPr="00C67457" w:rsidDel="00C67457">
          <w:rPr>
            <w:rFonts w:asciiTheme="minorEastAsia" w:hAnsiTheme="minorEastAsia" w:hint="eastAsia"/>
            <w:sz w:val="28"/>
            <w:szCs w:val="28"/>
            <w:rPrChange w:id="610" w:author="S-Yansong" w:date="2016-01-05T13:52:00Z">
              <w:rPr>
                <w:rFonts w:ascii="华文楷体" w:eastAsia="华文楷体" w:hAnsi="华文楷体" w:hint="eastAsia"/>
                <w:sz w:val="28"/>
                <w:szCs w:val="28"/>
              </w:rPr>
            </w:rPrChange>
          </w:rPr>
          <w:delText>“</w:delText>
        </w:r>
      </w:del>
      <w:ins w:id="611" w:author="S-Yansong" w:date="2016-01-05T13:51:00Z">
        <w:r w:rsidR="00C67457" w:rsidRPr="00C67457">
          <w:rPr>
            <w:rFonts w:asciiTheme="minorEastAsia" w:hAnsiTheme="minorEastAsia" w:hint="eastAsia"/>
            <w:sz w:val="28"/>
            <w:szCs w:val="28"/>
            <w:rPrChange w:id="612" w:author="S-Yansong" w:date="2016-01-05T13:52:00Z">
              <w:rPr>
                <w:rFonts w:ascii="华文楷体" w:eastAsia="华文楷体" w:hAnsi="华文楷体" w:hint="eastAsia"/>
                <w:sz w:val="28"/>
                <w:szCs w:val="28"/>
              </w:rPr>
            </w:rPrChange>
          </w:rPr>
          <w:t>【</w:t>
        </w:r>
      </w:ins>
      <w:r w:rsidRPr="00C67457">
        <w:rPr>
          <w:rFonts w:asciiTheme="minorEastAsia" w:hAnsiTheme="minorEastAsia" w:hint="eastAsia"/>
          <w:sz w:val="28"/>
          <w:szCs w:val="28"/>
          <w:rPrChange w:id="613" w:author="S-Yansong" w:date="2016-01-05T13:52:00Z">
            <w:rPr>
              <w:rFonts w:ascii="华文楷体" w:eastAsia="华文楷体" w:hAnsi="华文楷体" w:hint="eastAsia"/>
              <w:sz w:val="28"/>
              <w:szCs w:val="28"/>
            </w:rPr>
          </w:rPrChange>
        </w:rPr>
        <w:t>为此，通过一缘入定而深有体会才是一切修行人唯一责无旁贷的事。</w:t>
      </w:r>
      <w:del w:id="614" w:author="S-Yansong" w:date="2016-01-05T13:51:00Z">
        <w:r w:rsidRPr="00C67457" w:rsidDel="00C67457">
          <w:rPr>
            <w:rFonts w:asciiTheme="minorEastAsia" w:hAnsiTheme="minorEastAsia" w:hint="eastAsia"/>
            <w:sz w:val="28"/>
            <w:szCs w:val="28"/>
            <w:rPrChange w:id="615" w:author="S-Yansong" w:date="2016-01-05T13:52:00Z">
              <w:rPr>
                <w:rFonts w:ascii="华文楷体" w:eastAsia="华文楷体" w:hAnsi="华文楷体" w:hint="eastAsia"/>
                <w:sz w:val="28"/>
                <w:szCs w:val="28"/>
              </w:rPr>
            </w:rPrChange>
          </w:rPr>
          <w:delText xml:space="preserve">　”</w:delText>
        </w:r>
      </w:del>
      <w:ins w:id="616" w:author="S-Yansong" w:date="2016-01-05T13:51:00Z">
        <w:r w:rsidR="00C67457" w:rsidRPr="00C67457">
          <w:rPr>
            <w:rFonts w:asciiTheme="minorEastAsia" w:hAnsiTheme="minorEastAsia" w:hint="eastAsia"/>
            <w:sz w:val="28"/>
            <w:szCs w:val="28"/>
            <w:rPrChange w:id="617" w:author="S-Yansong" w:date="2016-01-05T13:52:00Z">
              <w:rPr>
                <w:rFonts w:ascii="华文楷体" w:eastAsia="华文楷体" w:hAnsi="华文楷体" w:hint="eastAsia"/>
                <w:sz w:val="28"/>
                <w:szCs w:val="28"/>
              </w:rPr>
            </w:rPrChange>
          </w:rPr>
          <w:t>】</w:t>
        </w:r>
      </w:ins>
    </w:p>
    <w:p w:rsidR="002C3AE1" w:rsidRPr="002C3AE1" w:rsidRDefault="002C3AE1" w:rsidP="002C3AE1">
      <w:pPr>
        <w:ind w:firstLine="570"/>
        <w:rPr>
          <w:rFonts w:ascii="华文楷体" w:eastAsia="华文楷体" w:hAnsi="华文楷体"/>
          <w:sz w:val="28"/>
          <w:szCs w:val="28"/>
        </w:rPr>
      </w:pPr>
      <w:r w:rsidRPr="002C3AE1">
        <w:rPr>
          <w:rFonts w:ascii="华文楷体" w:eastAsia="华文楷体" w:hAnsi="华文楷体" w:hint="eastAsia"/>
          <w:sz w:val="28"/>
          <w:szCs w:val="28"/>
        </w:rPr>
        <w:t>所以说呢了</w:t>
      </w:r>
      <w:proofErr w:type="gramStart"/>
      <w:r w:rsidRPr="002C3AE1">
        <w:rPr>
          <w:rFonts w:ascii="华文楷体" w:eastAsia="华文楷体" w:hAnsi="华文楷体" w:hint="eastAsia"/>
          <w:sz w:val="28"/>
          <w:szCs w:val="28"/>
        </w:rPr>
        <w:t>知之后</w:t>
      </w:r>
      <w:proofErr w:type="gramEnd"/>
      <w:r w:rsidRPr="002C3AE1">
        <w:rPr>
          <w:rFonts w:ascii="华文楷体" w:eastAsia="华文楷体" w:hAnsi="华文楷体" w:hint="eastAsia"/>
          <w:sz w:val="28"/>
          <w:szCs w:val="28"/>
        </w:rPr>
        <w:t>必须通过</w:t>
      </w:r>
      <w:proofErr w:type="gramStart"/>
      <w:r w:rsidRPr="002C3AE1">
        <w:rPr>
          <w:rFonts w:ascii="华文楷体" w:eastAsia="华文楷体" w:hAnsi="华文楷体" w:hint="eastAsia"/>
          <w:sz w:val="28"/>
          <w:szCs w:val="28"/>
        </w:rPr>
        <w:t>一</w:t>
      </w:r>
      <w:proofErr w:type="gramEnd"/>
      <w:r w:rsidRPr="002C3AE1">
        <w:rPr>
          <w:rFonts w:ascii="华文楷体" w:eastAsia="华文楷体" w:hAnsi="华文楷体" w:hint="eastAsia"/>
          <w:sz w:val="28"/>
          <w:szCs w:val="28"/>
        </w:rPr>
        <w:t>缘入定深有体会，对于无自性深有</w:t>
      </w:r>
      <w:r w:rsidRPr="002C3AE1">
        <w:rPr>
          <w:rFonts w:ascii="华文楷体" w:eastAsia="华文楷体" w:hAnsi="华文楷体" w:hint="eastAsia"/>
          <w:sz w:val="28"/>
          <w:szCs w:val="28"/>
        </w:rPr>
        <w:lastRenderedPageBreak/>
        <w:t>体会，这</w:t>
      </w:r>
      <w:ins w:id="618" w:author="S-Yansong" w:date="2016-01-06T09:56:00Z">
        <w:r w:rsidR="005A7CE9">
          <w:rPr>
            <w:rFonts w:ascii="华文楷体" w:eastAsia="华文楷体" w:hAnsi="华文楷体" w:hint="eastAsia"/>
            <w:sz w:val="28"/>
            <w:szCs w:val="28"/>
          </w:rPr>
          <w:t>个</w:t>
        </w:r>
      </w:ins>
      <w:r w:rsidRPr="002C3AE1">
        <w:rPr>
          <w:rFonts w:ascii="华文楷体" w:eastAsia="华文楷体" w:hAnsi="华文楷体" w:hint="eastAsia"/>
          <w:sz w:val="28"/>
          <w:szCs w:val="28"/>
        </w:rPr>
        <w:t>才是一切修行人唯一责无旁贷的事。现在我们所做的闻思，最终都是为了</w:t>
      </w:r>
      <w:proofErr w:type="gramStart"/>
      <w:r w:rsidRPr="002C3AE1">
        <w:rPr>
          <w:rFonts w:ascii="华文楷体" w:eastAsia="华文楷体" w:hAnsi="华文楷体" w:hint="eastAsia"/>
          <w:sz w:val="28"/>
          <w:szCs w:val="28"/>
        </w:rPr>
        <w:t>一</w:t>
      </w:r>
      <w:proofErr w:type="gramEnd"/>
      <w:r w:rsidRPr="002C3AE1">
        <w:rPr>
          <w:rFonts w:ascii="华文楷体" w:eastAsia="华文楷体" w:hAnsi="华文楷体" w:hint="eastAsia"/>
          <w:sz w:val="28"/>
          <w:szCs w:val="28"/>
        </w:rPr>
        <w:t>缘入定而服务的，最终我们要去修持</w:t>
      </w:r>
      <w:proofErr w:type="gramStart"/>
      <w:r w:rsidRPr="002C3AE1">
        <w:rPr>
          <w:rFonts w:ascii="华文楷体" w:eastAsia="华文楷体" w:hAnsi="华文楷体" w:hint="eastAsia"/>
          <w:sz w:val="28"/>
          <w:szCs w:val="28"/>
        </w:rPr>
        <w:t>一</w:t>
      </w:r>
      <w:proofErr w:type="gramEnd"/>
      <w:r w:rsidRPr="002C3AE1">
        <w:rPr>
          <w:rFonts w:ascii="华文楷体" w:eastAsia="华文楷体" w:hAnsi="华文楷体" w:hint="eastAsia"/>
          <w:sz w:val="28"/>
          <w:szCs w:val="28"/>
        </w:rPr>
        <w:t>缘入定的这样一种空性</w:t>
      </w:r>
      <w:del w:id="619" w:author="S-Yansong" w:date="2016-01-05T13:52:00Z">
        <w:r w:rsidRPr="002C3AE1" w:rsidDel="002227DB">
          <w:rPr>
            <w:rFonts w:ascii="华文楷体" w:eastAsia="华文楷体" w:hAnsi="华文楷体" w:hint="eastAsia"/>
            <w:sz w:val="28"/>
            <w:szCs w:val="28"/>
          </w:rPr>
          <w:delText>，</w:delText>
        </w:r>
      </w:del>
      <w:ins w:id="620" w:author="S-Yansong" w:date="2016-01-05T13:52:00Z">
        <w:r w:rsidR="002227DB">
          <w:rPr>
            <w:rFonts w:ascii="华文楷体" w:eastAsia="华文楷体" w:hAnsi="华文楷体" w:hint="eastAsia"/>
            <w:sz w:val="28"/>
            <w:szCs w:val="28"/>
          </w:rPr>
          <w:t>。</w:t>
        </w:r>
      </w:ins>
      <w:r w:rsidRPr="002C3AE1">
        <w:rPr>
          <w:rFonts w:ascii="华文楷体" w:eastAsia="华文楷体" w:hAnsi="华文楷体" w:hint="eastAsia"/>
          <w:sz w:val="28"/>
          <w:szCs w:val="28"/>
        </w:rPr>
        <w:t>那么在学习、修行这个空性之前，抉择一个圆满的正见，是为了后面修行或</w:t>
      </w:r>
      <w:proofErr w:type="gramStart"/>
      <w:r w:rsidRPr="002C3AE1">
        <w:rPr>
          <w:rFonts w:ascii="华文楷体" w:eastAsia="华文楷体" w:hAnsi="华文楷体" w:hint="eastAsia"/>
          <w:sz w:val="28"/>
          <w:szCs w:val="28"/>
        </w:rPr>
        <w:t>后面证悟</w:t>
      </w:r>
      <w:proofErr w:type="gramEnd"/>
      <w:r w:rsidRPr="002C3AE1">
        <w:rPr>
          <w:rFonts w:ascii="华文楷体" w:eastAsia="华文楷体" w:hAnsi="华文楷体" w:hint="eastAsia"/>
          <w:sz w:val="28"/>
          <w:szCs w:val="28"/>
        </w:rPr>
        <w:t>而进行闻思的</w:t>
      </w:r>
      <w:del w:id="621" w:author="S-Yansong" w:date="2016-01-05T13:52:00Z">
        <w:r w:rsidRPr="002C3AE1" w:rsidDel="002227DB">
          <w:rPr>
            <w:rFonts w:ascii="华文楷体" w:eastAsia="华文楷体" w:hAnsi="华文楷体" w:hint="eastAsia"/>
            <w:sz w:val="28"/>
            <w:szCs w:val="28"/>
          </w:rPr>
          <w:delText>，</w:delText>
        </w:r>
      </w:del>
      <w:ins w:id="622" w:author="S-Yansong" w:date="2016-01-05T13:52:00Z">
        <w:r w:rsidR="002227DB">
          <w:rPr>
            <w:rFonts w:ascii="华文楷体" w:eastAsia="华文楷体" w:hAnsi="华文楷体" w:hint="eastAsia"/>
            <w:sz w:val="28"/>
            <w:szCs w:val="28"/>
          </w:rPr>
          <w:t>。</w:t>
        </w:r>
      </w:ins>
      <w:r w:rsidRPr="002C3AE1">
        <w:rPr>
          <w:rFonts w:ascii="华文楷体" w:eastAsia="华文楷体" w:hAnsi="华文楷体" w:hint="eastAsia"/>
          <w:sz w:val="28"/>
          <w:szCs w:val="28"/>
        </w:rPr>
        <w:t>所以这个方面也是讲过了</w:t>
      </w:r>
      <w:proofErr w:type="gramStart"/>
      <w:r w:rsidRPr="002C3AE1">
        <w:rPr>
          <w:rFonts w:ascii="华文楷体" w:eastAsia="华文楷体" w:hAnsi="华文楷体" w:hint="eastAsia"/>
          <w:sz w:val="28"/>
          <w:szCs w:val="28"/>
        </w:rPr>
        <w:t>一</w:t>
      </w:r>
      <w:proofErr w:type="gramEnd"/>
      <w:r w:rsidRPr="002C3AE1">
        <w:rPr>
          <w:rFonts w:ascii="华文楷体" w:eastAsia="华文楷体" w:hAnsi="华文楷体" w:hint="eastAsia"/>
          <w:sz w:val="28"/>
          <w:szCs w:val="28"/>
        </w:rPr>
        <w:t>缘入定是一切修行人责无旁贷的事情，也就是一切修行人的正事。</w:t>
      </w:r>
    </w:p>
    <w:p w:rsidR="002227DB" w:rsidRPr="00CF5218" w:rsidRDefault="002C3AE1" w:rsidP="002C3AE1">
      <w:pPr>
        <w:ind w:firstLine="570"/>
        <w:rPr>
          <w:ins w:id="623" w:author="S-Yansong" w:date="2016-01-05T13:53:00Z"/>
          <w:rFonts w:asciiTheme="minorEastAsia" w:hAnsiTheme="minorEastAsia"/>
          <w:sz w:val="28"/>
          <w:szCs w:val="28"/>
          <w:rPrChange w:id="624" w:author="S-Yansong" w:date="2016-01-05T13:53:00Z">
            <w:rPr>
              <w:ins w:id="625" w:author="S-Yansong" w:date="2016-01-05T13:53:00Z"/>
              <w:rFonts w:ascii="华文楷体" w:eastAsia="华文楷体" w:hAnsi="华文楷体"/>
              <w:sz w:val="28"/>
              <w:szCs w:val="28"/>
            </w:rPr>
          </w:rPrChange>
        </w:rPr>
      </w:pPr>
      <w:del w:id="626" w:author="S-Yansong" w:date="2016-01-05T13:53:00Z">
        <w:r w:rsidRPr="00CF5218" w:rsidDel="002227DB">
          <w:rPr>
            <w:rFonts w:asciiTheme="minorEastAsia" w:hAnsiTheme="minorEastAsia"/>
            <w:sz w:val="28"/>
            <w:szCs w:val="28"/>
            <w:rPrChange w:id="627" w:author="S-Yansong" w:date="2016-01-05T13:53:00Z">
              <w:rPr>
                <w:rFonts w:ascii="华文楷体" w:eastAsia="华文楷体" w:hAnsi="华文楷体"/>
                <w:sz w:val="28"/>
                <w:szCs w:val="28"/>
              </w:rPr>
            </w:rPrChange>
          </w:rPr>
          <w:delText xml:space="preserve">    “</w:delText>
        </w:r>
      </w:del>
      <w:ins w:id="628" w:author="S-Yansong" w:date="2016-01-05T13:53:00Z">
        <w:r w:rsidR="002227DB" w:rsidRPr="00CF5218">
          <w:rPr>
            <w:rFonts w:asciiTheme="minorEastAsia" w:hAnsiTheme="minorEastAsia" w:hint="eastAsia"/>
            <w:sz w:val="28"/>
            <w:szCs w:val="28"/>
            <w:rPrChange w:id="629" w:author="S-Yansong" w:date="2016-01-05T13:53:00Z">
              <w:rPr>
                <w:rFonts w:ascii="华文楷体" w:eastAsia="华文楷体" w:hAnsi="华文楷体" w:hint="eastAsia"/>
                <w:sz w:val="28"/>
                <w:szCs w:val="28"/>
              </w:rPr>
            </w:rPrChange>
          </w:rPr>
          <w:t>【</w:t>
        </w:r>
      </w:ins>
      <w:r w:rsidRPr="00CF5218">
        <w:rPr>
          <w:rFonts w:asciiTheme="minorEastAsia" w:hAnsiTheme="minorEastAsia" w:hint="eastAsia"/>
          <w:sz w:val="28"/>
          <w:szCs w:val="28"/>
          <w:rPrChange w:id="630" w:author="S-Yansong" w:date="2016-01-05T13:53:00Z">
            <w:rPr>
              <w:rFonts w:ascii="华文楷体" w:eastAsia="华文楷体" w:hAnsi="华文楷体" w:hint="eastAsia"/>
              <w:sz w:val="28"/>
              <w:szCs w:val="28"/>
            </w:rPr>
          </w:rPrChange>
        </w:rPr>
        <w:t>如《因缘品》中也说：“若虽具理多言谈，放逸之人不奉行，如放牧者数他畜，彼等不得沙门缘。设若具理寡言谈，然随法而奉行法，终能摈除贪嗔痴，彼等获得沙门缘。</w:t>
      </w:r>
      <w:del w:id="631" w:author="S-Yansong" w:date="2016-01-05T13:53:00Z">
        <w:r w:rsidRPr="00CF5218" w:rsidDel="002227DB">
          <w:rPr>
            <w:rFonts w:asciiTheme="minorEastAsia" w:hAnsiTheme="minorEastAsia" w:hint="eastAsia"/>
            <w:sz w:val="28"/>
            <w:szCs w:val="28"/>
            <w:rPrChange w:id="632" w:author="S-Yansong" w:date="2016-01-05T13:53:00Z">
              <w:rPr>
                <w:rFonts w:ascii="华文楷体" w:eastAsia="华文楷体" w:hAnsi="华文楷体" w:hint="eastAsia"/>
                <w:sz w:val="28"/>
                <w:szCs w:val="28"/>
              </w:rPr>
            </w:rPrChange>
          </w:rPr>
          <w:delText>””</w:delText>
        </w:r>
      </w:del>
      <w:ins w:id="633" w:author="S-Yansong" w:date="2016-01-05T13:53:00Z">
        <w:r w:rsidR="002227DB" w:rsidRPr="00CF5218">
          <w:rPr>
            <w:rFonts w:asciiTheme="minorEastAsia" w:hAnsiTheme="minorEastAsia" w:hint="eastAsia"/>
            <w:sz w:val="28"/>
            <w:szCs w:val="28"/>
            <w:rPrChange w:id="634" w:author="S-Yansong" w:date="2016-01-05T13:53:00Z">
              <w:rPr>
                <w:rFonts w:ascii="华文楷体" w:eastAsia="华文楷体" w:hAnsi="华文楷体" w:hint="eastAsia"/>
                <w:sz w:val="28"/>
                <w:szCs w:val="28"/>
              </w:rPr>
            </w:rPrChange>
          </w:rPr>
          <w:t>】</w:t>
        </w:r>
      </w:ins>
    </w:p>
    <w:p w:rsidR="007E7401" w:rsidRDefault="002C3AE1" w:rsidP="007E7401">
      <w:pPr>
        <w:ind w:firstLine="570"/>
        <w:rPr>
          <w:ins w:id="635" w:author="S-Yansong" w:date="2016-01-05T13:55:00Z"/>
          <w:rFonts w:ascii="华文楷体" w:eastAsia="华文楷体" w:hAnsi="华文楷体"/>
          <w:sz w:val="28"/>
          <w:szCs w:val="28"/>
        </w:rPr>
      </w:pPr>
      <w:r w:rsidRPr="002C3AE1">
        <w:rPr>
          <w:rFonts w:ascii="华文楷体" w:eastAsia="华文楷体" w:hAnsi="华文楷体" w:hint="eastAsia"/>
          <w:sz w:val="28"/>
          <w:szCs w:val="28"/>
        </w:rPr>
        <w:t>在《因缘品》中也是这样讲的，如果一些人虽然具备很多很多这样的道理，在讲起道理来的时候头头是道，也是非常乐于言谈当中，很喜欢去谈论这些</w:t>
      </w:r>
      <w:del w:id="636" w:author="S-Yansong" w:date="2016-01-05T13:54:00Z">
        <w:r w:rsidRPr="002C3AE1" w:rsidDel="007E7401">
          <w:rPr>
            <w:rFonts w:ascii="华文楷体" w:eastAsia="华文楷体" w:hAnsi="华文楷体" w:hint="eastAsia"/>
            <w:sz w:val="28"/>
            <w:szCs w:val="28"/>
          </w:rPr>
          <w:delText>，</w:delText>
        </w:r>
      </w:del>
      <w:ins w:id="637" w:author="S-Yansong" w:date="2016-01-05T13:54:00Z">
        <w:r w:rsidR="007E7401">
          <w:rPr>
            <w:rFonts w:ascii="华文楷体" w:eastAsia="华文楷体" w:hAnsi="华文楷体" w:hint="eastAsia"/>
            <w:sz w:val="28"/>
            <w:szCs w:val="28"/>
          </w:rPr>
          <w:t>。</w:t>
        </w:r>
      </w:ins>
      <w:r w:rsidRPr="002C3AE1">
        <w:rPr>
          <w:rFonts w:ascii="华文楷体" w:eastAsia="华文楷体" w:hAnsi="华文楷体" w:hint="eastAsia"/>
          <w:sz w:val="28"/>
          <w:szCs w:val="28"/>
        </w:rPr>
        <w:t>但是实际上很放逸，没有去奉行这样一种法义，就好像一个放牧的人在数别人的牛一样，把别人的牛数的很清楚，然后个个讲的时候也头头是道的。但是他所讲的这</w:t>
      </w:r>
      <w:ins w:id="638" w:author="S-Yansong" w:date="2016-01-06T09:57:00Z">
        <w:r w:rsidR="005A7CE9">
          <w:rPr>
            <w:rFonts w:ascii="华文楷体" w:eastAsia="华文楷体" w:hAnsi="华文楷体" w:hint="eastAsia"/>
            <w:sz w:val="28"/>
            <w:szCs w:val="28"/>
          </w:rPr>
          <w:t>些</w:t>
        </w:r>
      </w:ins>
      <w:del w:id="639" w:author="S-Yansong" w:date="2016-01-06T09:57:00Z">
        <w:r w:rsidRPr="002C3AE1" w:rsidDel="005A7CE9">
          <w:rPr>
            <w:rFonts w:ascii="华文楷体" w:eastAsia="华文楷体" w:hAnsi="华文楷体" w:hint="eastAsia"/>
            <w:sz w:val="28"/>
            <w:szCs w:val="28"/>
          </w:rPr>
          <w:delText>个</w:delText>
        </w:r>
      </w:del>
      <w:r w:rsidRPr="002C3AE1">
        <w:rPr>
          <w:rFonts w:ascii="华文楷体" w:eastAsia="华文楷体" w:hAnsi="华文楷体" w:hint="eastAsia"/>
          <w:sz w:val="28"/>
          <w:szCs w:val="28"/>
        </w:rPr>
        <w:t>牛羊毕竟不是他自己的东西，毕竟只是别人的东西。所以和这样一种放牧者数</w:t>
      </w:r>
      <w:proofErr w:type="gramStart"/>
      <w:r w:rsidRPr="002C3AE1">
        <w:rPr>
          <w:rFonts w:ascii="华文楷体" w:eastAsia="华文楷体" w:hAnsi="华文楷体" w:hint="eastAsia"/>
          <w:sz w:val="28"/>
          <w:szCs w:val="28"/>
        </w:rPr>
        <w:t>他畜一样</w:t>
      </w:r>
      <w:proofErr w:type="gramEnd"/>
      <w:r w:rsidRPr="002C3AE1">
        <w:rPr>
          <w:rFonts w:ascii="华文楷体" w:eastAsia="华文楷体" w:hAnsi="华文楷体" w:hint="eastAsia"/>
          <w:sz w:val="28"/>
          <w:szCs w:val="28"/>
        </w:rPr>
        <w:t>的，“彼等不得沙门缘，”像这样的修行人，也得不到沙</w:t>
      </w:r>
      <w:ins w:id="640" w:author="S-Yansong" w:date="2016-01-06T09:58:00Z">
        <w:r w:rsidR="00364D6E">
          <w:rPr>
            <w:rFonts w:ascii="华文楷体" w:eastAsia="华文楷体" w:hAnsi="华文楷体" w:hint="eastAsia"/>
            <w:sz w:val="28"/>
            <w:szCs w:val="28"/>
          </w:rPr>
          <w:t>门</w:t>
        </w:r>
      </w:ins>
      <w:del w:id="641" w:author="S-Yansong" w:date="2016-01-06T09:58:00Z">
        <w:r w:rsidRPr="002C3AE1" w:rsidDel="00364D6E">
          <w:rPr>
            <w:rFonts w:ascii="华文楷体" w:eastAsia="华文楷体" w:hAnsi="华文楷体" w:hint="eastAsia"/>
            <w:sz w:val="28"/>
            <w:szCs w:val="28"/>
          </w:rPr>
          <w:delText>弥</w:delText>
        </w:r>
      </w:del>
      <w:r w:rsidRPr="002C3AE1">
        <w:rPr>
          <w:rFonts w:ascii="华文楷体" w:eastAsia="华文楷体" w:hAnsi="华文楷体" w:hint="eastAsia"/>
          <w:sz w:val="28"/>
          <w:szCs w:val="28"/>
        </w:rPr>
        <w:t>的因缘。沙门就是修行人的意思，他不会真正入到修行人的行列当中。</w:t>
      </w:r>
    </w:p>
    <w:p w:rsidR="002C3AE1" w:rsidRPr="002C3AE1" w:rsidRDefault="002C3AE1" w:rsidP="007E7401">
      <w:pPr>
        <w:ind w:firstLine="570"/>
        <w:rPr>
          <w:rFonts w:ascii="华文楷体" w:eastAsia="华文楷体" w:hAnsi="华文楷体"/>
          <w:sz w:val="28"/>
          <w:szCs w:val="28"/>
        </w:rPr>
      </w:pPr>
      <w:r w:rsidRPr="002C3AE1">
        <w:rPr>
          <w:rFonts w:ascii="华文楷体" w:eastAsia="华文楷体" w:hAnsi="华文楷体" w:hint="eastAsia"/>
          <w:sz w:val="28"/>
          <w:szCs w:val="28"/>
        </w:rPr>
        <w:t>所以这个方面讲的时候我们不学习是不行的，但是学习完之后，只是落在言谈上面也是不行的，还是要去体会才行。要让这样的法成为自己的东西。“设若具理寡言谈，”</w:t>
      </w:r>
      <w:del w:id="642" w:author="S-Yansong" w:date="2016-01-06T09:58:00Z">
        <w:r w:rsidRPr="002C3AE1" w:rsidDel="007B39E1">
          <w:rPr>
            <w:rFonts w:ascii="华文楷体" w:eastAsia="华文楷体" w:hAnsi="华文楷体" w:hint="eastAsia"/>
            <w:sz w:val="28"/>
            <w:szCs w:val="28"/>
          </w:rPr>
          <w:delText>设若</w:delText>
        </w:r>
      </w:del>
      <w:ins w:id="643" w:author="S-Yansong" w:date="2016-01-06T09:58:00Z">
        <w:r w:rsidR="007B39E1">
          <w:rPr>
            <w:rFonts w:ascii="华文楷体" w:eastAsia="华文楷体" w:hAnsi="华文楷体" w:hint="eastAsia"/>
            <w:sz w:val="28"/>
            <w:szCs w:val="28"/>
          </w:rPr>
          <w:t>另外</w:t>
        </w:r>
      </w:ins>
      <w:r w:rsidRPr="002C3AE1">
        <w:rPr>
          <w:rFonts w:ascii="华文楷体" w:eastAsia="华文楷体" w:hAnsi="华文楷体" w:hint="eastAsia"/>
          <w:sz w:val="28"/>
          <w:szCs w:val="28"/>
        </w:rPr>
        <w:t>一个人也是具有这样一种法理，对这样的法理很精通，但是他不喜欢高谈阔论，</w:t>
      </w:r>
      <w:proofErr w:type="gramStart"/>
      <w:r w:rsidRPr="002C3AE1">
        <w:rPr>
          <w:rFonts w:ascii="华文楷体" w:eastAsia="华文楷体" w:hAnsi="华文楷体" w:hint="eastAsia"/>
          <w:sz w:val="28"/>
          <w:szCs w:val="28"/>
        </w:rPr>
        <w:t>寡言谈</w:t>
      </w:r>
      <w:proofErr w:type="gramEnd"/>
      <w:del w:id="644" w:author="S-Yansong" w:date="2016-01-05T13:55:00Z">
        <w:r w:rsidRPr="002C3AE1" w:rsidDel="007E7401">
          <w:rPr>
            <w:rFonts w:ascii="华文楷体" w:eastAsia="华文楷体" w:hAnsi="华文楷体" w:hint="eastAsia"/>
            <w:sz w:val="28"/>
            <w:szCs w:val="28"/>
          </w:rPr>
          <w:delText>，</w:delText>
        </w:r>
      </w:del>
      <w:ins w:id="645" w:author="S-Yansong" w:date="2016-01-05T13:55:00Z">
        <w:r w:rsidR="007E7401">
          <w:rPr>
            <w:rFonts w:ascii="华文楷体" w:eastAsia="华文楷体" w:hAnsi="华文楷体" w:hint="eastAsia"/>
            <w:sz w:val="28"/>
            <w:szCs w:val="28"/>
          </w:rPr>
          <w:t>。</w:t>
        </w:r>
      </w:ins>
      <w:r w:rsidRPr="002C3AE1">
        <w:rPr>
          <w:rFonts w:ascii="华文楷体" w:eastAsia="华文楷体" w:hAnsi="华文楷体" w:hint="eastAsia"/>
          <w:sz w:val="28"/>
          <w:szCs w:val="28"/>
        </w:rPr>
        <w:t>但是他自己喜欢随法而奉行，对于他自己的理解的法经常去串修，经常去奉行这样的法</w:t>
      </w:r>
      <w:del w:id="646" w:author="S-Yansong" w:date="2016-01-05T13:55:00Z">
        <w:r w:rsidRPr="002C3AE1" w:rsidDel="007E7401">
          <w:rPr>
            <w:rFonts w:ascii="华文楷体" w:eastAsia="华文楷体" w:hAnsi="华文楷体" w:hint="eastAsia"/>
            <w:sz w:val="28"/>
            <w:szCs w:val="28"/>
          </w:rPr>
          <w:delText>，</w:delText>
        </w:r>
      </w:del>
      <w:ins w:id="647" w:author="S-Yansong" w:date="2016-01-05T13:55:00Z">
        <w:r w:rsidR="007E7401">
          <w:rPr>
            <w:rFonts w:ascii="华文楷体" w:eastAsia="华文楷体" w:hAnsi="华文楷体" w:hint="eastAsia"/>
            <w:sz w:val="28"/>
            <w:szCs w:val="28"/>
          </w:rPr>
          <w:t>。</w:t>
        </w:r>
      </w:ins>
      <w:r w:rsidRPr="002C3AE1">
        <w:rPr>
          <w:rFonts w:ascii="华文楷体" w:eastAsia="华文楷体" w:hAnsi="华文楷体" w:hint="eastAsia"/>
          <w:sz w:val="28"/>
          <w:szCs w:val="28"/>
        </w:rPr>
        <w:t>所以说通过修行最后就能够通过这样的法</w:t>
      </w:r>
      <w:proofErr w:type="gramStart"/>
      <w:r w:rsidRPr="002C3AE1">
        <w:rPr>
          <w:rFonts w:ascii="华文楷体" w:eastAsia="华文楷体" w:hAnsi="华文楷体" w:hint="eastAsia"/>
          <w:sz w:val="28"/>
          <w:szCs w:val="28"/>
        </w:rPr>
        <w:t>义成</w:t>
      </w:r>
      <w:r w:rsidRPr="002C3AE1">
        <w:rPr>
          <w:rFonts w:ascii="华文楷体" w:eastAsia="华文楷体" w:hAnsi="华文楷体" w:hint="eastAsia"/>
          <w:sz w:val="28"/>
          <w:szCs w:val="28"/>
        </w:rPr>
        <w:lastRenderedPageBreak/>
        <w:t>为</w:t>
      </w:r>
      <w:proofErr w:type="gramEnd"/>
      <w:r w:rsidRPr="002C3AE1">
        <w:rPr>
          <w:rFonts w:ascii="华文楷体" w:eastAsia="华文楷体" w:hAnsi="华文楷体" w:hint="eastAsia"/>
          <w:sz w:val="28"/>
          <w:szCs w:val="28"/>
        </w:rPr>
        <w:t>相续当中贪嗔痴的正对治，能够摒除相续当中的三毒，“彼等获得沙门缘，”这些人就能够获得修行</w:t>
      </w:r>
      <w:del w:id="648" w:author="S-Yansong" w:date="2016-01-06T09:59:00Z">
        <w:r w:rsidRPr="002C3AE1" w:rsidDel="007B39E1">
          <w:rPr>
            <w:rFonts w:ascii="华文楷体" w:eastAsia="华文楷体" w:hAnsi="华文楷体" w:hint="eastAsia"/>
            <w:sz w:val="28"/>
            <w:szCs w:val="28"/>
          </w:rPr>
          <w:delText>的【25:59】</w:delText>
        </w:r>
      </w:del>
      <w:ins w:id="649" w:author="S-Yansong" w:date="2016-01-06T09:59:00Z">
        <w:r w:rsidR="007B39E1">
          <w:rPr>
            <w:rFonts w:ascii="华文楷体" w:eastAsia="华文楷体" w:hAnsi="华文楷体" w:hint="eastAsia"/>
            <w:sz w:val="28"/>
            <w:szCs w:val="28"/>
          </w:rPr>
          <w:t>者的缘分</w:t>
        </w:r>
      </w:ins>
      <w:r w:rsidRPr="002C3AE1">
        <w:rPr>
          <w:rFonts w:ascii="华文楷体" w:eastAsia="华文楷体" w:hAnsi="华文楷体" w:hint="eastAsia"/>
          <w:sz w:val="28"/>
          <w:szCs w:val="28"/>
        </w:rPr>
        <w:t>。</w:t>
      </w:r>
    </w:p>
    <w:p w:rsidR="007E7401" w:rsidRDefault="002C3AE1" w:rsidP="002C3AE1">
      <w:pPr>
        <w:ind w:firstLine="570"/>
        <w:rPr>
          <w:ins w:id="650" w:author="S-Yansong" w:date="2016-01-05T13:56:00Z"/>
          <w:rFonts w:ascii="华文楷体" w:eastAsia="华文楷体" w:hAnsi="华文楷体"/>
          <w:sz w:val="28"/>
          <w:szCs w:val="28"/>
        </w:rPr>
      </w:pPr>
      <w:del w:id="651" w:author="S-Yansong" w:date="2016-01-05T13:56:00Z">
        <w:r w:rsidRPr="002C3AE1" w:rsidDel="007E7401">
          <w:rPr>
            <w:rFonts w:ascii="华文楷体" w:eastAsia="华文楷体" w:hAnsi="华文楷体" w:hint="eastAsia"/>
            <w:sz w:val="28"/>
            <w:szCs w:val="28"/>
          </w:rPr>
          <w:delText xml:space="preserve">    “</w:delText>
        </w:r>
      </w:del>
      <w:ins w:id="652" w:author="S-Yansong" w:date="2016-01-05T13:56:00Z">
        <w:r w:rsidR="007E7401" w:rsidRPr="0026658D">
          <w:rPr>
            <w:rFonts w:asciiTheme="minorEastAsia" w:hAnsiTheme="minorEastAsia" w:hint="eastAsia"/>
            <w:sz w:val="28"/>
            <w:szCs w:val="28"/>
            <w:rPrChange w:id="653" w:author="S-Yansong" w:date="2016-01-05T13:56:00Z">
              <w:rPr>
                <w:rFonts w:ascii="华文楷体" w:eastAsia="华文楷体" w:hAnsi="华文楷体" w:hint="eastAsia"/>
                <w:sz w:val="28"/>
                <w:szCs w:val="28"/>
              </w:rPr>
            </w:rPrChange>
          </w:rPr>
          <w:t>【</w:t>
        </w:r>
      </w:ins>
      <w:r w:rsidRPr="0026658D">
        <w:rPr>
          <w:rFonts w:asciiTheme="minorEastAsia" w:hAnsiTheme="minorEastAsia" w:hint="eastAsia"/>
          <w:sz w:val="28"/>
          <w:szCs w:val="28"/>
          <w:rPrChange w:id="654" w:author="S-Yansong" w:date="2016-01-05T13:56:00Z">
            <w:rPr>
              <w:rFonts w:ascii="华文楷体" w:eastAsia="华文楷体" w:hAnsi="华文楷体" w:hint="eastAsia"/>
              <w:sz w:val="28"/>
              <w:szCs w:val="28"/>
            </w:rPr>
          </w:rPrChange>
        </w:rPr>
        <w:t>如果对于微妙甚深的佛陀之诸道，没有想方设法以百般的理证努力</w:t>
      </w:r>
      <w:r w:rsidRPr="0026658D">
        <w:rPr>
          <w:rFonts w:asciiTheme="minorEastAsia" w:hAnsiTheme="minorEastAsia"/>
          <w:sz w:val="28"/>
          <w:szCs w:val="28"/>
          <w:rPrChange w:id="655" w:author="S-Yansong" w:date="2016-01-05T13:56:00Z">
            <w:rPr>
              <w:rFonts w:ascii="华文楷体" w:eastAsia="华文楷体" w:hAnsi="华文楷体"/>
              <w:sz w:val="28"/>
              <w:szCs w:val="28"/>
            </w:rPr>
          </w:rPrChange>
        </w:rPr>
        <w:t>(观察、分析)，则无法生起相合真正实相的定</w:t>
      </w:r>
      <w:ins w:id="656" w:author="S-Yansong" w:date="2016-01-05T13:56:00Z">
        <w:r w:rsidR="007E7401" w:rsidRPr="0026658D">
          <w:rPr>
            <w:rFonts w:asciiTheme="minorEastAsia" w:hAnsiTheme="minorEastAsia" w:hint="eastAsia"/>
            <w:sz w:val="28"/>
            <w:szCs w:val="28"/>
            <w:rPrChange w:id="657" w:author="S-Yansong" w:date="2016-01-05T13:56:00Z">
              <w:rPr>
                <w:rFonts w:ascii="华文楷体" w:eastAsia="华文楷体" w:hAnsi="华文楷体" w:hint="eastAsia"/>
                <w:sz w:val="28"/>
                <w:szCs w:val="28"/>
              </w:rPr>
            </w:rPrChange>
          </w:rPr>
          <w:t>解</w:t>
        </w:r>
      </w:ins>
      <w:r w:rsidRPr="0026658D">
        <w:rPr>
          <w:rFonts w:asciiTheme="minorEastAsia" w:hAnsiTheme="minorEastAsia" w:hint="eastAsia"/>
          <w:sz w:val="28"/>
          <w:szCs w:val="28"/>
          <w:rPrChange w:id="658" w:author="S-Yansong" w:date="2016-01-05T13:56:00Z">
            <w:rPr>
              <w:rFonts w:ascii="华文楷体" w:eastAsia="华文楷体" w:hAnsi="华文楷体" w:hint="eastAsia"/>
              <w:sz w:val="28"/>
              <w:szCs w:val="28"/>
            </w:rPr>
          </w:rPrChange>
        </w:rPr>
        <w:t>。</w:t>
      </w:r>
      <w:del w:id="659" w:author="S-Yansong" w:date="2016-01-05T13:56:00Z">
        <w:r w:rsidRPr="0026658D" w:rsidDel="007E7401">
          <w:rPr>
            <w:rFonts w:asciiTheme="minorEastAsia" w:hAnsiTheme="minorEastAsia" w:hint="eastAsia"/>
            <w:sz w:val="28"/>
            <w:szCs w:val="28"/>
            <w:rPrChange w:id="660" w:author="S-Yansong" w:date="2016-01-05T13:56:00Z">
              <w:rPr>
                <w:rFonts w:ascii="华文楷体" w:eastAsia="华文楷体" w:hAnsi="华文楷体" w:hint="eastAsia"/>
                <w:sz w:val="28"/>
                <w:szCs w:val="28"/>
              </w:rPr>
            </w:rPrChange>
          </w:rPr>
          <w:delText>”</w:delText>
        </w:r>
      </w:del>
      <w:ins w:id="661" w:author="S-Yansong" w:date="2016-01-05T13:56:00Z">
        <w:r w:rsidR="007E7401" w:rsidRPr="0026658D">
          <w:rPr>
            <w:rFonts w:asciiTheme="minorEastAsia" w:hAnsiTheme="minorEastAsia" w:hint="eastAsia"/>
            <w:sz w:val="28"/>
            <w:szCs w:val="28"/>
            <w:rPrChange w:id="662" w:author="S-Yansong" w:date="2016-01-05T13:56:00Z">
              <w:rPr>
                <w:rFonts w:ascii="华文楷体" w:eastAsia="华文楷体" w:hAnsi="华文楷体" w:hint="eastAsia"/>
                <w:sz w:val="28"/>
                <w:szCs w:val="28"/>
              </w:rPr>
            </w:rPrChange>
          </w:rPr>
          <w:t>】</w:t>
        </w:r>
      </w:ins>
    </w:p>
    <w:p w:rsidR="002C3AE1" w:rsidRPr="002C3AE1" w:rsidRDefault="002C3AE1" w:rsidP="002C3AE1">
      <w:pPr>
        <w:ind w:firstLine="570"/>
        <w:rPr>
          <w:rFonts w:ascii="华文楷体" w:eastAsia="华文楷体" w:hAnsi="华文楷体"/>
          <w:sz w:val="28"/>
          <w:szCs w:val="28"/>
        </w:rPr>
      </w:pPr>
      <w:r w:rsidRPr="002C3AE1">
        <w:rPr>
          <w:rFonts w:ascii="华文楷体" w:eastAsia="华文楷体" w:hAnsi="华文楷体" w:hint="eastAsia"/>
          <w:sz w:val="28"/>
          <w:szCs w:val="28"/>
        </w:rPr>
        <w:t>那么如果对于</w:t>
      </w:r>
      <w:del w:id="663" w:author="S-Yansong" w:date="2016-01-06T10:14:00Z">
        <w:r w:rsidRPr="002C3AE1" w:rsidDel="00790A5E">
          <w:rPr>
            <w:rFonts w:ascii="华文楷体" w:eastAsia="华文楷体" w:hAnsi="华文楷体" w:hint="eastAsia"/>
            <w:sz w:val="28"/>
            <w:szCs w:val="28"/>
          </w:rPr>
          <w:delText>佛陀</w:delText>
        </w:r>
      </w:del>
      <w:r w:rsidRPr="002C3AE1">
        <w:rPr>
          <w:rFonts w:ascii="华文楷体" w:eastAsia="华文楷体" w:hAnsi="华文楷体" w:hint="eastAsia"/>
          <w:sz w:val="28"/>
          <w:szCs w:val="28"/>
        </w:rPr>
        <w:t>微妙甚深的</w:t>
      </w:r>
      <w:ins w:id="664" w:author="S-Yansong" w:date="2016-01-06T10:14:00Z">
        <w:r w:rsidR="00790A5E" w:rsidRPr="002C3AE1">
          <w:rPr>
            <w:rFonts w:ascii="华文楷体" w:eastAsia="华文楷体" w:hAnsi="华文楷体" w:hint="eastAsia"/>
            <w:sz w:val="28"/>
            <w:szCs w:val="28"/>
          </w:rPr>
          <w:t>佛陀</w:t>
        </w:r>
        <w:r w:rsidR="00790A5E">
          <w:rPr>
            <w:rFonts w:ascii="华文楷体" w:eastAsia="华文楷体" w:hAnsi="华文楷体" w:hint="eastAsia"/>
            <w:sz w:val="28"/>
            <w:szCs w:val="28"/>
          </w:rPr>
          <w:t>这样一种</w:t>
        </w:r>
      </w:ins>
      <w:r w:rsidRPr="002C3AE1">
        <w:rPr>
          <w:rFonts w:ascii="华文楷体" w:eastAsia="华文楷体" w:hAnsi="华文楷体" w:hint="eastAsia"/>
          <w:sz w:val="28"/>
          <w:szCs w:val="28"/>
        </w:rPr>
        <w:t>正道，没有想方设法通过百般的理证去努力观察、去分析的话，就没办法生起相合真实</w:t>
      </w:r>
      <w:proofErr w:type="gramStart"/>
      <w:r w:rsidRPr="002C3AE1">
        <w:rPr>
          <w:rFonts w:ascii="华文楷体" w:eastAsia="华文楷体" w:hAnsi="华文楷体" w:hint="eastAsia"/>
          <w:sz w:val="28"/>
          <w:szCs w:val="28"/>
        </w:rPr>
        <w:t>实</w:t>
      </w:r>
      <w:proofErr w:type="gramEnd"/>
      <w:r w:rsidRPr="002C3AE1">
        <w:rPr>
          <w:rFonts w:ascii="华文楷体" w:eastAsia="华文楷体" w:hAnsi="华文楷体" w:hint="eastAsia"/>
          <w:sz w:val="28"/>
          <w:szCs w:val="28"/>
        </w:rPr>
        <w:t>相的定解。我们还是要想方设法以百般的理</w:t>
      </w:r>
      <w:proofErr w:type="gramStart"/>
      <w:r w:rsidRPr="002C3AE1">
        <w:rPr>
          <w:rFonts w:ascii="华文楷体" w:eastAsia="华文楷体" w:hAnsi="华文楷体" w:hint="eastAsia"/>
          <w:sz w:val="28"/>
          <w:szCs w:val="28"/>
        </w:rPr>
        <w:t>证努力</w:t>
      </w:r>
      <w:proofErr w:type="gramEnd"/>
      <w:r w:rsidRPr="002C3AE1">
        <w:rPr>
          <w:rFonts w:ascii="华文楷体" w:eastAsia="华文楷体" w:hAnsi="华文楷体" w:hint="eastAsia"/>
          <w:sz w:val="28"/>
          <w:szCs w:val="28"/>
        </w:rPr>
        <w:t>观察分析佛陀讲的这些道理，尤其是要用佛陀教给我们的离一多因、缘起</w:t>
      </w:r>
      <w:proofErr w:type="gramStart"/>
      <w:r w:rsidRPr="002C3AE1">
        <w:rPr>
          <w:rFonts w:ascii="华文楷体" w:eastAsia="华文楷体" w:hAnsi="华文楷体" w:hint="eastAsia"/>
          <w:sz w:val="28"/>
          <w:szCs w:val="28"/>
        </w:rPr>
        <w:t>因等等</w:t>
      </w:r>
      <w:proofErr w:type="gramEnd"/>
      <w:r w:rsidRPr="002C3AE1">
        <w:rPr>
          <w:rFonts w:ascii="华文楷体" w:eastAsia="华文楷体" w:hAnsi="华文楷体" w:hint="eastAsia"/>
          <w:sz w:val="28"/>
          <w:szCs w:val="28"/>
        </w:rPr>
        <w:t>理证，去对一切万法</w:t>
      </w:r>
      <w:ins w:id="665" w:author="S-Yansong" w:date="2016-01-06T10:17:00Z">
        <w:r w:rsidR="003677F2">
          <w:rPr>
            <w:rFonts w:ascii="华文楷体" w:eastAsia="华文楷体" w:hAnsi="华文楷体" w:hint="eastAsia"/>
            <w:sz w:val="28"/>
            <w:szCs w:val="28"/>
          </w:rPr>
          <w:t>作</w:t>
        </w:r>
      </w:ins>
      <w:r w:rsidRPr="002C3AE1">
        <w:rPr>
          <w:rFonts w:ascii="华文楷体" w:eastAsia="华文楷体" w:hAnsi="华文楷体" w:hint="eastAsia"/>
          <w:sz w:val="28"/>
          <w:szCs w:val="28"/>
        </w:rPr>
        <w:t>终极的观察，长时间的做观察</w:t>
      </w:r>
      <w:del w:id="666" w:author="S-Yansong" w:date="2016-01-05T13:58:00Z">
        <w:r w:rsidRPr="002C3AE1" w:rsidDel="005B4871">
          <w:rPr>
            <w:rFonts w:ascii="华文楷体" w:eastAsia="华文楷体" w:hAnsi="华文楷体" w:hint="eastAsia"/>
            <w:sz w:val="28"/>
            <w:szCs w:val="28"/>
          </w:rPr>
          <w:delText>，</w:delText>
        </w:r>
      </w:del>
      <w:ins w:id="667" w:author="S-Yansong" w:date="2016-01-05T13:58:00Z">
        <w:r w:rsidR="005B4871">
          <w:rPr>
            <w:rFonts w:ascii="华文楷体" w:eastAsia="华文楷体" w:hAnsi="华文楷体" w:hint="eastAsia"/>
            <w:sz w:val="28"/>
            <w:szCs w:val="28"/>
          </w:rPr>
          <w:t>。</w:t>
        </w:r>
      </w:ins>
      <w:r w:rsidRPr="002C3AE1">
        <w:rPr>
          <w:rFonts w:ascii="华文楷体" w:eastAsia="华文楷体" w:hAnsi="华文楷体" w:hint="eastAsia"/>
          <w:sz w:val="28"/>
          <w:szCs w:val="28"/>
        </w:rPr>
        <w:t>最后观察之后就可以对于一切万法的确是空性的，就能够生起相合实相的真正定解。如果没有想方设法去观察的话，这个时候还是没有办法生起的。</w:t>
      </w:r>
    </w:p>
    <w:p w:rsidR="005B4871" w:rsidRPr="005B4871" w:rsidRDefault="002C3AE1" w:rsidP="002C3AE1">
      <w:pPr>
        <w:ind w:firstLine="570"/>
        <w:rPr>
          <w:ins w:id="668" w:author="S-Yansong" w:date="2016-01-05T13:58:00Z"/>
          <w:rFonts w:asciiTheme="minorEastAsia" w:hAnsiTheme="minorEastAsia"/>
          <w:sz w:val="28"/>
          <w:szCs w:val="28"/>
          <w:rPrChange w:id="669" w:author="S-Yansong" w:date="2016-01-05T13:58:00Z">
            <w:rPr>
              <w:ins w:id="670" w:author="S-Yansong" w:date="2016-01-05T13:58:00Z"/>
              <w:rFonts w:ascii="华文楷体" w:eastAsia="华文楷体" w:hAnsi="华文楷体"/>
              <w:sz w:val="28"/>
              <w:szCs w:val="28"/>
            </w:rPr>
          </w:rPrChange>
        </w:rPr>
      </w:pPr>
      <w:del w:id="671" w:author="S-Yansong" w:date="2016-01-05T13:58:00Z">
        <w:r w:rsidRPr="002C3AE1" w:rsidDel="005B4871">
          <w:rPr>
            <w:rFonts w:ascii="华文楷体" w:eastAsia="华文楷体" w:hAnsi="华文楷体" w:hint="eastAsia"/>
            <w:sz w:val="28"/>
            <w:szCs w:val="28"/>
          </w:rPr>
          <w:delText xml:space="preserve">    </w:delText>
        </w:r>
        <w:r w:rsidRPr="005B4871" w:rsidDel="005B4871">
          <w:rPr>
            <w:rFonts w:asciiTheme="minorEastAsia" w:hAnsiTheme="minorEastAsia" w:hint="eastAsia"/>
            <w:sz w:val="28"/>
            <w:szCs w:val="28"/>
            <w:rPrChange w:id="672" w:author="S-Yansong" w:date="2016-01-05T13:58:00Z">
              <w:rPr>
                <w:rFonts w:ascii="华文楷体" w:eastAsia="华文楷体" w:hAnsi="华文楷体" w:hint="eastAsia"/>
                <w:sz w:val="28"/>
                <w:szCs w:val="28"/>
              </w:rPr>
            </w:rPrChange>
          </w:rPr>
          <w:delText>“</w:delText>
        </w:r>
      </w:del>
      <w:ins w:id="673" w:author="S-Yansong" w:date="2016-01-05T13:58:00Z">
        <w:r w:rsidR="005B4871" w:rsidRPr="005B4871">
          <w:rPr>
            <w:rFonts w:asciiTheme="minorEastAsia" w:hAnsiTheme="minorEastAsia" w:hint="eastAsia"/>
            <w:sz w:val="28"/>
            <w:szCs w:val="28"/>
            <w:rPrChange w:id="674" w:author="S-Yansong" w:date="2016-01-05T13:58:00Z">
              <w:rPr>
                <w:rFonts w:ascii="华文楷体" w:eastAsia="华文楷体" w:hAnsi="华文楷体" w:hint="eastAsia"/>
                <w:sz w:val="28"/>
                <w:szCs w:val="28"/>
              </w:rPr>
            </w:rPrChange>
          </w:rPr>
          <w:t>【</w:t>
        </w:r>
      </w:ins>
      <w:r w:rsidRPr="005B4871">
        <w:rPr>
          <w:rFonts w:asciiTheme="minorEastAsia" w:hAnsiTheme="minorEastAsia" w:hint="eastAsia"/>
          <w:sz w:val="28"/>
          <w:szCs w:val="28"/>
          <w:rPrChange w:id="675" w:author="S-Yansong" w:date="2016-01-05T13:58:00Z">
            <w:rPr>
              <w:rFonts w:ascii="华文楷体" w:eastAsia="华文楷体" w:hAnsi="华文楷体" w:hint="eastAsia"/>
              <w:sz w:val="28"/>
              <w:szCs w:val="28"/>
            </w:rPr>
          </w:rPrChange>
        </w:rPr>
        <w:t>由此可见，如森林起火般的闻思智慧只有借助精进之风与事势理才能将增益的密林尽焚无余。</w:t>
      </w:r>
      <w:del w:id="676" w:author="S-Yansong" w:date="2016-01-05T13:58:00Z">
        <w:r w:rsidRPr="005B4871" w:rsidDel="005B4871">
          <w:rPr>
            <w:rFonts w:asciiTheme="minorEastAsia" w:hAnsiTheme="minorEastAsia" w:hint="eastAsia"/>
            <w:sz w:val="28"/>
            <w:szCs w:val="28"/>
            <w:rPrChange w:id="677" w:author="S-Yansong" w:date="2016-01-05T13:58:00Z">
              <w:rPr>
                <w:rFonts w:ascii="华文楷体" w:eastAsia="华文楷体" w:hAnsi="华文楷体" w:hint="eastAsia"/>
                <w:sz w:val="28"/>
                <w:szCs w:val="28"/>
              </w:rPr>
            </w:rPrChange>
          </w:rPr>
          <w:delText>”</w:delText>
        </w:r>
      </w:del>
      <w:ins w:id="678" w:author="S-Yansong" w:date="2016-01-05T13:58:00Z">
        <w:r w:rsidR="005B4871" w:rsidRPr="005B4871">
          <w:rPr>
            <w:rFonts w:asciiTheme="minorEastAsia" w:hAnsiTheme="minorEastAsia" w:hint="eastAsia"/>
            <w:sz w:val="28"/>
            <w:szCs w:val="28"/>
            <w:rPrChange w:id="679" w:author="S-Yansong" w:date="2016-01-05T13:58:00Z">
              <w:rPr>
                <w:rFonts w:ascii="华文楷体" w:eastAsia="华文楷体" w:hAnsi="华文楷体" w:hint="eastAsia"/>
                <w:sz w:val="28"/>
                <w:szCs w:val="28"/>
              </w:rPr>
            </w:rPrChange>
          </w:rPr>
          <w:t>】</w:t>
        </w:r>
      </w:ins>
    </w:p>
    <w:p w:rsidR="005029EF" w:rsidRDefault="003677F2" w:rsidP="002C3AE1">
      <w:pPr>
        <w:ind w:firstLine="570"/>
        <w:rPr>
          <w:ins w:id="680" w:author="S-Yansong" w:date="2016-01-05T13:59:00Z"/>
          <w:rFonts w:ascii="华文楷体" w:eastAsia="华文楷体" w:hAnsi="华文楷体"/>
          <w:sz w:val="28"/>
          <w:szCs w:val="28"/>
        </w:rPr>
      </w:pPr>
      <w:ins w:id="681" w:author="S-Yansong" w:date="2016-01-06T10:22:00Z">
        <w:r>
          <w:rPr>
            <w:rFonts w:ascii="华文楷体" w:eastAsia="华文楷体" w:hAnsi="华文楷体" w:hint="eastAsia"/>
            <w:sz w:val="28"/>
            <w:szCs w:val="28"/>
          </w:rPr>
          <w:t>那么就说</w:t>
        </w:r>
      </w:ins>
      <w:r w:rsidR="002C3AE1" w:rsidRPr="002C3AE1">
        <w:rPr>
          <w:rFonts w:ascii="华文楷体" w:eastAsia="华文楷体" w:hAnsi="华文楷体" w:hint="eastAsia"/>
          <w:sz w:val="28"/>
          <w:szCs w:val="28"/>
        </w:rPr>
        <w:t>有的时候我们说闻思智慧必须要如森林起火一样，森林起火一方面说这个火势很大，一方面就说森林起火之后肯定会把一片森林全部烧光</w:t>
      </w:r>
      <w:ins w:id="682" w:author="S-Yansong" w:date="2016-01-05T13:59:00Z">
        <w:r w:rsidR="005029EF">
          <w:rPr>
            <w:rFonts w:ascii="华文楷体" w:eastAsia="华文楷体" w:hAnsi="华文楷体" w:hint="eastAsia"/>
            <w:sz w:val="28"/>
            <w:szCs w:val="28"/>
          </w:rPr>
          <w:t>。</w:t>
        </w:r>
      </w:ins>
      <w:del w:id="683" w:author="S-Yansong" w:date="2016-01-05T13:59:00Z">
        <w:r w:rsidR="002C3AE1" w:rsidRPr="002C3AE1" w:rsidDel="005029EF">
          <w:rPr>
            <w:rFonts w:ascii="华文楷体" w:eastAsia="华文楷体" w:hAnsi="华文楷体" w:hint="eastAsia"/>
            <w:sz w:val="28"/>
            <w:szCs w:val="28"/>
          </w:rPr>
          <w:delText>，</w:delText>
        </w:r>
      </w:del>
      <w:r w:rsidR="002C3AE1" w:rsidRPr="002C3AE1">
        <w:rPr>
          <w:rFonts w:ascii="华文楷体" w:eastAsia="华文楷体" w:hAnsi="华文楷体" w:hint="eastAsia"/>
          <w:sz w:val="28"/>
          <w:szCs w:val="28"/>
        </w:rPr>
        <w:t>所以说我们的闻思的智慧一方面就说如火自燃一样，必须要很猛</w:t>
      </w:r>
      <w:ins w:id="684" w:author="S-Yansong" w:date="2016-01-06T10:23:00Z">
        <w:r>
          <w:rPr>
            <w:rFonts w:ascii="华文楷体" w:eastAsia="华文楷体" w:hAnsi="华文楷体" w:hint="eastAsia"/>
            <w:sz w:val="28"/>
            <w:szCs w:val="28"/>
          </w:rPr>
          <w:t>力</w:t>
        </w:r>
      </w:ins>
      <w:del w:id="685" w:author="S-Yansong" w:date="2016-01-06T10:23:00Z">
        <w:r w:rsidR="002C3AE1" w:rsidRPr="002C3AE1" w:rsidDel="003677F2">
          <w:rPr>
            <w:rFonts w:ascii="华文楷体" w:eastAsia="华文楷体" w:hAnsi="华文楷体" w:hint="eastAsia"/>
            <w:sz w:val="28"/>
            <w:szCs w:val="28"/>
          </w:rPr>
          <w:delText>历</w:delText>
        </w:r>
      </w:del>
      <w:r w:rsidR="002C3AE1" w:rsidRPr="002C3AE1">
        <w:rPr>
          <w:rFonts w:ascii="华文楷体" w:eastAsia="华文楷体" w:hAnsi="华文楷体" w:hint="eastAsia"/>
          <w:sz w:val="28"/>
          <w:szCs w:val="28"/>
        </w:rPr>
        <w:t>才对。另外一个角度来讲闻思的智慧的火</w:t>
      </w:r>
      <w:ins w:id="686" w:author="S-Yansong" w:date="2016-01-06T10:24:00Z">
        <w:r w:rsidR="00A57EE6">
          <w:rPr>
            <w:rFonts w:ascii="华文楷体" w:eastAsia="华文楷体" w:hAnsi="华文楷体" w:hint="eastAsia"/>
            <w:sz w:val="28"/>
            <w:szCs w:val="28"/>
          </w:rPr>
          <w:t>生</w:t>
        </w:r>
      </w:ins>
      <w:del w:id="687" w:author="S-Yansong" w:date="2016-01-06T10:24:00Z">
        <w:r w:rsidR="002C3AE1" w:rsidRPr="002C3AE1" w:rsidDel="00A57EE6">
          <w:rPr>
            <w:rFonts w:ascii="华文楷体" w:eastAsia="华文楷体" w:hAnsi="华文楷体" w:hint="eastAsia"/>
            <w:sz w:val="28"/>
            <w:szCs w:val="28"/>
          </w:rPr>
          <w:delText>升</w:delText>
        </w:r>
      </w:del>
      <w:r w:rsidR="002C3AE1" w:rsidRPr="002C3AE1">
        <w:rPr>
          <w:rFonts w:ascii="华文楷体" w:eastAsia="华文楷体" w:hAnsi="华文楷体" w:hint="eastAsia"/>
          <w:sz w:val="28"/>
          <w:szCs w:val="28"/>
        </w:rPr>
        <w:t>起来之后必须</w:t>
      </w:r>
      <w:proofErr w:type="gramStart"/>
      <w:r w:rsidR="002C3AE1" w:rsidRPr="002C3AE1">
        <w:rPr>
          <w:rFonts w:ascii="华文楷体" w:eastAsia="华文楷体" w:hAnsi="华文楷体" w:hint="eastAsia"/>
          <w:sz w:val="28"/>
          <w:szCs w:val="28"/>
        </w:rPr>
        <w:t>要遣除争议</w:t>
      </w:r>
      <w:proofErr w:type="gramEnd"/>
      <w:r w:rsidR="002C3AE1" w:rsidRPr="002C3AE1">
        <w:rPr>
          <w:rFonts w:ascii="华文楷体" w:eastAsia="华文楷体" w:hAnsi="华文楷体" w:hint="eastAsia"/>
          <w:sz w:val="28"/>
          <w:szCs w:val="28"/>
        </w:rPr>
        <w:t>、必须要产生一个定解。</w:t>
      </w:r>
    </w:p>
    <w:p w:rsidR="002C3AE1" w:rsidRPr="002C3AE1" w:rsidRDefault="002C3AE1" w:rsidP="002C3AE1">
      <w:pPr>
        <w:ind w:firstLine="570"/>
        <w:rPr>
          <w:rFonts w:ascii="华文楷体" w:eastAsia="华文楷体" w:hAnsi="华文楷体"/>
          <w:sz w:val="28"/>
          <w:szCs w:val="28"/>
        </w:rPr>
      </w:pPr>
      <w:r w:rsidRPr="002C3AE1">
        <w:rPr>
          <w:rFonts w:ascii="华文楷体" w:eastAsia="华文楷体" w:hAnsi="华文楷体" w:hint="eastAsia"/>
          <w:sz w:val="28"/>
          <w:szCs w:val="28"/>
        </w:rPr>
        <w:t>所以说这样一种犹如森林起火般的闻思智慧</w:t>
      </w:r>
      <w:ins w:id="688" w:author="S-Yansong" w:date="2016-01-06T10:24:00Z">
        <w:r w:rsidR="007E3E2F">
          <w:rPr>
            <w:rFonts w:ascii="华文楷体" w:eastAsia="华文楷体" w:hAnsi="华文楷体" w:hint="eastAsia"/>
            <w:sz w:val="28"/>
            <w:szCs w:val="28"/>
          </w:rPr>
          <w:t>，</w:t>
        </w:r>
      </w:ins>
      <w:r w:rsidRPr="002C3AE1">
        <w:rPr>
          <w:rFonts w:ascii="华文楷体" w:eastAsia="华文楷体" w:hAnsi="华文楷体" w:hint="eastAsia"/>
          <w:sz w:val="28"/>
          <w:szCs w:val="28"/>
        </w:rPr>
        <w:t>只有凭借精进的风，这是</w:t>
      </w:r>
      <w:ins w:id="689" w:author="S-Yansong" w:date="2016-01-06T10:23:00Z">
        <w:r w:rsidR="001B1E44">
          <w:rPr>
            <w:rFonts w:ascii="华文楷体" w:eastAsia="华文楷体" w:hAnsi="华文楷体" w:hint="eastAsia"/>
            <w:sz w:val="28"/>
            <w:szCs w:val="28"/>
          </w:rPr>
          <w:t>第</w:t>
        </w:r>
      </w:ins>
      <w:r w:rsidRPr="002C3AE1">
        <w:rPr>
          <w:rFonts w:ascii="华文楷体" w:eastAsia="华文楷体" w:hAnsi="华文楷体" w:hint="eastAsia"/>
          <w:sz w:val="28"/>
          <w:szCs w:val="28"/>
        </w:rPr>
        <w:t>一个条件，就是你必须要很精进，第二个方面必须要得理，借助事势理，如果你有了这个事势</w:t>
      </w:r>
      <w:proofErr w:type="gramStart"/>
      <w:r w:rsidRPr="002C3AE1">
        <w:rPr>
          <w:rFonts w:ascii="华文楷体" w:eastAsia="华文楷体" w:hAnsi="华文楷体" w:hint="eastAsia"/>
          <w:sz w:val="28"/>
          <w:szCs w:val="28"/>
        </w:rPr>
        <w:t>理但是</w:t>
      </w:r>
      <w:proofErr w:type="gramEnd"/>
      <w:r w:rsidRPr="002C3AE1">
        <w:rPr>
          <w:rFonts w:ascii="华文楷体" w:eastAsia="华文楷体" w:hAnsi="华文楷体" w:hint="eastAsia"/>
          <w:sz w:val="28"/>
          <w:szCs w:val="28"/>
        </w:rPr>
        <w:t>你</w:t>
      </w:r>
      <w:proofErr w:type="gramStart"/>
      <w:r w:rsidRPr="002C3AE1">
        <w:rPr>
          <w:rFonts w:ascii="华文楷体" w:eastAsia="华文楷体" w:hAnsi="华文楷体" w:hint="eastAsia"/>
          <w:sz w:val="28"/>
          <w:szCs w:val="28"/>
        </w:rPr>
        <w:t>不</w:t>
      </w:r>
      <w:proofErr w:type="gramEnd"/>
      <w:r w:rsidRPr="002C3AE1">
        <w:rPr>
          <w:rFonts w:ascii="华文楷体" w:eastAsia="华文楷体" w:hAnsi="华文楷体" w:hint="eastAsia"/>
          <w:sz w:val="28"/>
          <w:szCs w:val="28"/>
        </w:rPr>
        <w:t>精进的话，这个方面还是没</w:t>
      </w:r>
      <w:proofErr w:type="gramStart"/>
      <w:r w:rsidRPr="002C3AE1">
        <w:rPr>
          <w:rFonts w:ascii="华文楷体" w:eastAsia="华文楷体" w:hAnsi="华文楷体" w:hint="eastAsia"/>
          <w:sz w:val="28"/>
          <w:szCs w:val="28"/>
        </w:rPr>
        <w:t>办法遣除增益</w:t>
      </w:r>
      <w:proofErr w:type="gramEnd"/>
      <w:r w:rsidRPr="002C3AE1">
        <w:rPr>
          <w:rFonts w:ascii="华文楷体" w:eastAsia="华文楷体" w:hAnsi="华文楷体" w:hint="eastAsia"/>
          <w:sz w:val="28"/>
          <w:szCs w:val="28"/>
        </w:rPr>
        <w:t>的。如果你只是很精进但是不得要领的话，还是没</w:t>
      </w:r>
      <w:proofErr w:type="gramStart"/>
      <w:r w:rsidRPr="002C3AE1">
        <w:rPr>
          <w:rFonts w:ascii="华文楷体" w:eastAsia="华文楷体" w:hAnsi="华文楷体" w:hint="eastAsia"/>
          <w:sz w:val="28"/>
          <w:szCs w:val="28"/>
        </w:rPr>
        <w:t>办</w:t>
      </w:r>
      <w:r w:rsidRPr="002C3AE1">
        <w:rPr>
          <w:rFonts w:ascii="华文楷体" w:eastAsia="华文楷体" w:hAnsi="华文楷体" w:hint="eastAsia"/>
          <w:sz w:val="28"/>
          <w:szCs w:val="28"/>
        </w:rPr>
        <w:lastRenderedPageBreak/>
        <w:t>法遣除争议</w:t>
      </w:r>
      <w:proofErr w:type="gramEnd"/>
      <w:r w:rsidRPr="002C3AE1">
        <w:rPr>
          <w:rFonts w:ascii="华文楷体" w:eastAsia="华文楷体" w:hAnsi="华文楷体" w:hint="eastAsia"/>
          <w:sz w:val="28"/>
          <w:szCs w:val="28"/>
        </w:rPr>
        <w:t>的。所以一方面必须要很精进，一方面必须掌握正确的方式，两者和合了才能够把增益的密林完全尽</w:t>
      </w:r>
      <w:proofErr w:type="gramStart"/>
      <w:r w:rsidRPr="002C3AE1">
        <w:rPr>
          <w:rFonts w:ascii="华文楷体" w:eastAsia="华文楷体" w:hAnsi="华文楷体" w:hint="eastAsia"/>
          <w:sz w:val="28"/>
          <w:szCs w:val="28"/>
        </w:rPr>
        <w:t>焚</w:t>
      </w:r>
      <w:proofErr w:type="gramEnd"/>
      <w:r w:rsidRPr="002C3AE1">
        <w:rPr>
          <w:rFonts w:ascii="华文楷体" w:eastAsia="华文楷体" w:hAnsi="华文楷体" w:hint="eastAsia"/>
          <w:sz w:val="28"/>
          <w:szCs w:val="28"/>
        </w:rPr>
        <w:t>无余。</w:t>
      </w:r>
    </w:p>
    <w:p w:rsidR="005029EF" w:rsidRPr="005029EF" w:rsidRDefault="002C3AE1" w:rsidP="002C3AE1">
      <w:pPr>
        <w:ind w:firstLine="570"/>
        <w:rPr>
          <w:ins w:id="690" w:author="S-Yansong" w:date="2016-01-05T13:59:00Z"/>
          <w:rFonts w:asciiTheme="minorEastAsia" w:hAnsiTheme="minorEastAsia"/>
          <w:sz w:val="28"/>
          <w:szCs w:val="28"/>
          <w:rPrChange w:id="691" w:author="S-Yansong" w:date="2016-01-05T14:00:00Z">
            <w:rPr>
              <w:ins w:id="692" w:author="S-Yansong" w:date="2016-01-05T13:59:00Z"/>
              <w:rFonts w:ascii="华文楷体" w:eastAsia="华文楷体" w:hAnsi="华文楷体"/>
              <w:sz w:val="28"/>
              <w:szCs w:val="28"/>
            </w:rPr>
          </w:rPrChange>
        </w:rPr>
      </w:pPr>
      <w:del w:id="693" w:author="S-Yansong" w:date="2016-01-05T13:59:00Z">
        <w:r w:rsidRPr="005029EF" w:rsidDel="005029EF">
          <w:rPr>
            <w:rFonts w:asciiTheme="minorEastAsia" w:hAnsiTheme="minorEastAsia"/>
            <w:sz w:val="28"/>
            <w:szCs w:val="28"/>
            <w:rPrChange w:id="694" w:author="S-Yansong" w:date="2016-01-05T14:00:00Z">
              <w:rPr>
                <w:rFonts w:ascii="华文楷体" w:eastAsia="华文楷体" w:hAnsi="华文楷体"/>
                <w:sz w:val="28"/>
                <w:szCs w:val="28"/>
              </w:rPr>
            </w:rPrChange>
          </w:rPr>
          <w:delText xml:space="preserve">    “</w:delText>
        </w:r>
      </w:del>
      <w:ins w:id="695" w:author="S-Yansong" w:date="2016-01-05T13:59:00Z">
        <w:r w:rsidR="005029EF" w:rsidRPr="005029EF">
          <w:rPr>
            <w:rFonts w:asciiTheme="minorEastAsia" w:hAnsiTheme="minorEastAsia" w:hint="eastAsia"/>
            <w:sz w:val="28"/>
            <w:szCs w:val="28"/>
            <w:rPrChange w:id="696" w:author="S-Yansong" w:date="2016-01-05T14:00:00Z">
              <w:rPr>
                <w:rFonts w:ascii="华文楷体" w:eastAsia="华文楷体" w:hAnsi="华文楷体" w:hint="eastAsia"/>
                <w:sz w:val="28"/>
                <w:szCs w:val="28"/>
              </w:rPr>
            </w:rPrChange>
          </w:rPr>
          <w:t>【</w:t>
        </w:r>
      </w:ins>
      <w:r w:rsidRPr="005029EF">
        <w:rPr>
          <w:rFonts w:asciiTheme="minorEastAsia" w:hAnsiTheme="minorEastAsia" w:hint="eastAsia"/>
          <w:sz w:val="28"/>
          <w:szCs w:val="28"/>
          <w:rPrChange w:id="697" w:author="S-Yansong" w:date="2016-01-05T14:00:00Z">
            <w:rPr>
              <w:rFonts w:ascii="华文楷体" w:eastAsia="华文楷体" w:hAnsi="华文楷体" w:hint="eastAsia"/>
              <w:sz w:val="28"/>
              <w:szCs w:val="28"/>
            </w:rPr>
          </w:rPrChange>
        </w:rPr>
        <w:t>倘若如此，则既不会在盲修的黑暗中沉睡不醒，也不会以表面的广闻随着油腔滑调之风摇摆不定，放任自流。</w:t>
      </w:r>
      <w:del w:id="698" w:author="S-Yansong" w:date="2016-01-05T13:59:00Z">
        <w:r w:rsidRPr="005029EF" w:rsidDel="005029EF">
          <w:rPr>
            <w:rFonts w:asciiTheme="minorEastAsia" w:hAnsiTheme="minorEastAsia" w:hint="eastAsia"/>
            <w:sz w:val="28"/>
            <w:szCs w:val="28"/>
            <w:rPrChange w:id="699" w:author="S-Yansong" w:date="2016-01-05T14:00:00Z">
              <w:rPr>
                <w:rFonts w:ascii="华文楷体" w:eastAsia="华文楷体" w:hAnsi="华文楷体" w:hint="eastAsia"/>
                <w:sz w:val="28"/>
                <w:szCs w:val="28"/>
              </w:rPr>
            </w:rPrChange>
          </w:rPr>
          <w:delText>”</w:delText>
        </w:r>
      </w:del>
      <w:ins w:id="700" w:author="S-Yansong" w:date="2016-01-05T13:59:00Z">
        <w:r w:rsidR="005029EF" w:rsidRPr="005029EF">
          <w:rPr>
            <w:rFonts w:asciiTheme="minorEastAsia" w:hAnsiTheme="minorEastAsia" w:hint="eastAsia"/>
            <w:sz w:val="28"/>
            <w:szCs w:val="28"/>
            <w:rPrChange w:id="701" w:author="S-Yansong" w:date="2016-01-05T14:00:00Z">
              <w:rPr>
                <w:rFonts w:ascii="华文楷体" w:eastAsia="华文楷体" w:hAnsi="华文楷体" w:hint="eastAsia"/>
                <w:sz w:val="28"/>
                <w:szCs w:val="28"/>
              </w:rPr>
            </w:rPrChange>
          </w:rPr>
          <w:t>】</w:t>
        </w:r>
      </w:ins>
    </w:p>
    <w:p w:rsidR="002C3AE1" w:rsidRPr="002C3AE1" w:rsidRDefault="002C3AE1" w:rsidP="00636F3A">
      <w:pPr>
        <w:ind w:firstLine="570"/>
        <w:rPr>
          <w:rFonts w:ascii="华文楷体" w:eastAsia="华文楷体" w:hAnsi="华文楷体"/>
          <w:sz w:val="28"/>
          <w:szCs w:val="28"/>
        </w:rPr>
      </w:pPr>
      <w:r w:rsidRPr="002C3AE1">
        <w:rPr>
          <w:rFonts w:ascii="华文楷体" w:eastAsia="华文楷体" w:hAnsi="华文楷体" w:hint="eastAsia"/>
          <w:sz w:val="28"/>
          <w:szCs w:val="28"/>
        </w:rPr>
        <w:t>倘若能够做到这一点，倘若如此的话就不会</w:t>
      </w:r>
      <w:proofErr w:type="gramStart"/>
      <w:r w:rsidRPr="002C3AE1">
        <w:rPr>
          <w:rFonts w:ascii="华文楷体" w:eastAsia="华文楷体" w:hAnsi="华文楷体" w:hint="eastAsia"/>
          <w:sz w:val="28"/>
          <w:szCs w:val="28"/>
        </w:rPr>
        <w:t>在盲修的</w:t>
      </w:r>
      <w:proofErr w:type="gramEnd"/>
      <w:r w:rsidRPr="002C3AE1">
        <w:rPr>
          <w:rFonts w:ascii="华文楷体" w:eastAsia="华文楷体" w:hAnsi="华文楷体" w:hint="eastAsia"/>
          <w:sz w:val="28"/>
          <w:szCs w:val="28"/>
        </w:rPr>
        <w:t>黑暗中沉睡不醒，他就</w:t>
      </w:r>
      <w:proofErr w:type="gramStart"/>
      <w:r w:rsidRPr="002C3AE1">
        <w:rPr>
          <w:rFonts w:ascii="华文楷体" w:eastAsia="华文楷体" w:hAnsi="华文楷体" w:hint="eastAsia"/>
          <w:sz w:val="28"/>
          <w:szCs w:val="28"/>
        </w:rPr>
        <w:t>不会盲修瞎练</w:t>
      </w:r>
      <w:proofErr w:type="gramEnd"/>
      <w:del w:id="702" w:author="S-Yansong" w:date="2016-01-05T14:00:00Z">
        <w:r w:rsidRPr="002C3AE1" w:rsidDel="00636F3A">
          <w:rPr>
            <w:rFonts w:ascii="华文楷体" w:eastAsia="华文楷体" w:hAnsi="华文楷体" w:hint="eastAsia"/>
            <w:sz w:val="28"/>
            <w:szCs w:val="28"/>
          </w:rPr>
          <w:delText>，</w:delText>
        </w:r>
      </w:del>
      <w:ins w:id="703" w:author="S-Yansong" w:date="2016-01-05T14:00:00Z">
        <w:r w:rsidR="00636F3A">
          <w:rPr>
            <w:rFonts w:ascii="华文楷体" w:eastAsia="华文楷体" w:hAnsi="华文楷体" w:hint="eastAsia"/>
            <w:sz w:val="28"/>
            <w:szCs w:val="28"/>
          </w:rPr>
          <w:t>。</w:t>
        </w:r>
      </w:ins>
      <w:r w:rsidRPr="002C3AE1">
        <w:rPr>
          <w:rFonts w:ascii="华文楷体" w:eastAsia="华文楷体" w:hAnsi="华文楷体" w:hint="eastAsia"/>
          <w:sz w:val="28"/>
          <w:szCs w:val="28"/>
        </w:rPr>
        <w:t>他有了这样一种理证之道，</w:t>
      </w:r>
      <w:proofErr w:type="gramStart"/>
      <w:r w:rsidRPr="002C3AE1">
        <w:rPr>
          <w:rFonts w:ascii="华文楷体" w:eastAsia="华文楷体" w:hAnsi="华文楷体" w:hint="eastAsia"/>
          <w:sz w:val="28"/>
          <w:szCs w:val="28"/>
        </w:rPr>
        <w:t>遣除了</w:t>
      </w:r>
      <w:proofErr w:type="gramEnd"/>
      <w:r w:rsidRPr="002C3AE1">
        <w:rPr>
          <w:rFonts w:ascii="华文楷体" w:eastAsia="华文楷体" w:hAnsi="华文楷体" w:hint="eastAsia"/>
          <w:sz w:val="28"/>
          <w:szCs w:val="28"/>
        </w:rPr>
        <w:t>争议</w:t>
      </w:r>
      <w:del w:id="704" w:author="S-Yansong" w:date="2016-01-06T10:25:00Z">
        <w:r w:rsidRPr="002C3AE1" w:rsidDel="007E3E2F">
          <w:rPr>
            <w:rFonts w:ascii="华文楷体" w:eastAsia="华文楷体" w:hAnsi="华文楷体" w:hint="eastAsia"/>
            <w:sz w:val="28"/>
            <w:szCs w:val="28"/>
          </w:rPr>
          <w:delText>【28:31】</w:delText>
        </w:r>
      </w:del>
      <w:ins w:id="705" w:author="S-Yansong" w:date="2016-01-06T10:25:00Z">
        <w:r w:rsidR="007E3E2F">
          <w:rPr>
            <w:rFonts w:ascii="华文楷体" w:eastAsia="华文楷体" w:hAnsi="华文楷体" w:hint="eastAsia"/>
            <w:sz w:val="28"/>
            <w:szCs w:val="28"/>
          </w:rPr>
          <w:t>损减</w:t>
        </w:r>
      </w:ins>
      <w:r w:rsidRPr="002C3AE1">
        <w:rPr>
          <w:rFonts w:ascii="华文楷体" w:eastAsia="华文楷体" w:hAnsi="华文楷体" w:hint="eastAsia"/>
          <w:sz w:val="28"/>
          <w:szCs w:val="28"/>
        </w:rPr>
        <w:t>之后，他所修的</w:t>
      </w:r>
      <w:proofErr w:type="gramStart"/>
      <w:r w:rsidRPr="002C3AE1">
        <w:rPr>
          <w:rFonts w:ascii="华文楷体" w:eastAsia="华文楷体" w:hAnsi="华文楷体" w:hint="eastAsia"/>
          <w:sz w:val="28"/>
          <w:szCs w:val="28"/>
        </w:rPr>
        <w:t>道一定</w:t>
      </w:r>
      <w:proofErr w:type="gramEnd"/>
      <w:r w:rsidRPr="002C3AE1">
        <w:rPr>
          <w:rFonts w:ascii="华文楷体" w:eastAsia="华文楷体" w:hAnsi="华文楷体" w:hint="eastAsia"/>
          <w:sz w:val="28"/>
          <w:szCs w:val="28"/>
        </w:rPr>
        <w:t>是正确的道，就是不会</w:t>
      </w:r>
      <w:proofErr w:type="gramStart"/>
      <w:r w:rsidRPr="002C3AE1">
        <w:rPr>
          <w:rFonts w:ascii="华文楷体" w:eastAsia="华文楷体" w:hAnsi="华文楷体" w:hint="eastAsia"/>
          <w:sz w:val="28"/>
          <w:szCs w:val="28"/>
        </w:rPr>
        <w:t>落在盲修瞎练</w:t>
      </w:r>
      <w:proofErr w:type="gramEnd"/>
      <w:r w:rsidRPr="002C3AE1">
        <w:rPr>
          <w:rFonts w:ascii="华文楷体" w:eastAsia="华文楷体" w:hAnsi="华文楷体" w:hint="eastAsia"/>
          <w:sz w:val="28"/>
          <w:szCs w:val="28"/>
        </w:rPr>
        <w:t>的</w:t>
      </w:r>
      <w:ins w:id="706" w:author="S-Yansong" w:date="2016-01-06T10:25:00Z">
        <w:r w:rsidR="00055672">
          <w:rPr>
            <w:rFonts w:ascii="华文楷体" w:eastAsia="华文楷体" w:hAnsi="华文楷体" w:hint="eastAsia"/>
            <w:sz w:val="28"/>
            <w:szCs w:val="28"/>
          </w:rPr>
          <w:t>这样一种</w:t>
        </w:r>
      </w:ins>
      <w:r w:rsidRPr="002C3AE1">
        <w:rPr>
          <w:rFonts w:ascii="华文楷体" w:eastAsia="华文楷体" w:hAnsi="华文楷体" w:hint="eastAsia"/>
          <w:sz w:val="28"/>
          <w:szCs w:val="28"/>
        </w:rPr>
        <w:t>黑暗当中的。一方面对</w:t>
      </w:r>
      <w:ins w:id="707" w:author="S-Yansong" w:date="2016-01-06T10:26:00Z">
        <w:r w:rsidR="008A6F4B">
          <w:rPr>
            <w:rFonts w:ascii="华文楷体" w:eastAsia="华文楷体" w:hAnsi="华文楷体" w:hint="eastAsia"/>
            <w:sz w:val="28"/>
            <w:szCs w:val="28"/>
          </w:rPr>
          <w:t>于上述</w:t>
        </w:r>
      </w:ins>
      <w:del w:id="708" w:author="S-Yansong" w:date="2016-01-06T10:26:00Z">
        <w:r w:rsidRPr="002C3AE1" w:rsidDel="008A6F4B">
          <w:rPr>
            <w:rFonts w:ascii="华文楷体" w:eastAsia="华文楷体" w:hAnsi="华文楷体" w:hint="eastAsia"/>
            <w:sz w:val="28"/>
            <w:szCs w:val="28"/>
          </w:rPr>
          <w:delText>上师</w:delText>
        </w:r>
      </w:del>
      <w:r w:rsidRPr="002C3AE1">
        <w:rPr>
          <w:rFonts w:ascii="华文楷体" w:eastAsia="华文楷体" w:hAnsi="华文楷体" w:hint="eastAsia"/>
          <w:sz w:val="28"/>
          <w:szCs w:val="28"/>
        </w:rPr>
        <w:t>的</w:t>
      </w:r>
      <w:ins w:id="709" w:author="S-Yansong" w:date="2016-01-06T10:26:00Z">
        <w:r w:rsidR="007969EE">
          <w:rPr>
            <w:rFonts w:ascii="华文楷体" w:eastAsia="华文楷体" w:hAnsi="华文楷体" w:hint="eastAsia"/>
            <w:sz w:val="28"/>
            <w:szCs w:val="28"/>
          </w:rPr>
          <w:t>这个</w:t>
        </w:r>
      </w:ins>
      <w:r w:rsidRPr="002C3AE1">
        <w:rPr>
          <w:rFonts w:ascii="华文楷体" w:eastAsia="华文楷体" w:hAnsi="华文楷体" w:hint="eastAsia"/>
          <w:sz w:val="28"/>
          <w:szCs w:val="28"/>
        </w:rPr>
        <w:t>道理他不满足于口头上的了知，他也能够把自己心相续当中自己掌握的法性付诸实践</w:t>
      </w:r>
      <w:del w:id="710" w:author="S-Yansong" w:date="2016-01-05T14:00:00Z">
        <w:r w:rsidRPr="002C3AE1" w:rsidDel="00636F3A">
          <w:rPr>
            <w:rFonts w:ascii="华文楷体" w:eastAsia="华文楷体" w:hAnsi="华文楷体" w:hint="eastAsia"/>
            <w:sz w:val="28"/>
            <w:szCs w:val="28"/>
          </w:rPr>
          <w:delText>，</w:delText>
        </w:r>
      </w:del>
      <w:ins w:id="711" w:author="S-Yansong" w:date="2016-01-05T14:00:00Z">
        <w:r w:rsidR="00636F3A">
          <w:rPr>
            <w:rFonts w:ascii="华文楷体" w:eastAsia="华文楷体" w:hAnsi="华文楷体" w:hint="eastAsia"/>
            <w:sz w:val="28"/>
            <w:szCs w:val="28"/>
          </w:rPr>
          <w:t>。</w:t>
        </w:r>
      </w:ins>
      <w:r w:rsidRPr="002C3AE1">
        <w:rPr>
          <w:rFonts w:ascii="华文楷体" w:eastAsia="华文楷体" w:hAnsi="华文楷体" w:hint="eastAsia"/>
          <w:sz w:val="28"/>
          <w:szCs w:val="28"/>
        </w:rPr>
        <w:t>所以说也不会落入另外一个极端，不会</w:t>
      </w:r>
      <w:ins w:id="712" w:author="S-Yansong" w:date="2016-01-06T10:26:00Z">
        <w:r w:rsidR="002C7DED">
          <w:rPr>
            <w:rFonts w:ascii="华文楷体" w:eastAsia="华文楷体" w:hAnsi="华文楷体" w:hint="eastAsia"/>
            <w:sz w:val="28"/>
            <w:szCs w:val="28"/>
          </w:rPr>
          <w:t>以</w:t>
        </w:r>
      </w:ins>
      <w:r w:rsidRPr="002C3AE1">
        <w:rPr>
          <w:rFonts w:ascii="华文楷体" w:eastAsia="华文楷体" w:hAnsi="华文楷体" w:hint="eastAsia"/>
          <w:sz w:val="28"/>
          <w:szCs w:val="28"/>
        </w:rPr>
        <w:t>表面的广闻油腔滑调之风摇摆不定放任自流。就说一方面要广闻博学，广闻博学之后一方面</w:t>
      </w:r>
      <w:proofErr w:type="gramStart"/>
      <w:r w:rsidRPr="002C3AE1">
        <w:rPr>
          <w:rFonts w:ascii="华文楷体" w:eastAsia="华文楷体" w:hAnsi="华文楷体" w:hint="eastAsia"/>
          <w:sz w:val="28"/>
          <w:szCs w:val="28"/>
        </w:rPr>
        <w:t>要串习</w:t>
      </w:r>
      <w:proofErr w:type="gramEnd"/>
      <w:r w:rsidRPr="002C3AE1">
        <w:rPr>
          <w:rFonts w:ascii="华文楷体" w:eastAsia="华文楷体" w:hAnsi="华文楷体" w:hint="eastAsia"/>
          <w:sz w:val="28"/>
          <w:szCs w:val="28"/>
        </w:rPr>
        <w:t>，如果能够做到这一点的话</w:t>
      </w:r>
      <w:ins w:id="713" w:author="S-Yansong" w:date="2016-01-06T10:26:00Z">
        <w:r w:rsidR="007C6DF0">
          <w:rPr>
            <w:rFonts w:ascii="华文楷体" w:eastAsia="华文楷体" w:hAnsi="华文楷体" w:hint="eastAsia"/>
            <w:sz w:val="28"/>
            <w:szCs w:val="28"/>
          </w:rPr>
          <w:t>，</w:t>
        </w:r>
      </w:ins>
      <w:r w:rsidRPr="002C3AE1">
        <w:rPr>
          <w:rFonts w:ascii="华文楷体" w:eastAsia="华文楷体" w:hAnsi="华文楷体" w:hint="eastAsia"/>
          <w:sz w:val="28"/>
          <w:szCs w:val="28"/>
        </w:rPr>
        <w:t>在修行的时候</w:t>
      </w:r>
      <w:proofErr w:type="gramStart"/>
      <w:r w:rsidRPr="002C3AE1">
        <w:rPr>
          <w:rFonts w:ascii="华文楷体" w:eastAsia="华文楷体" w:hAnsi="华文楷体" w:hint="eastAsia"/>
          <w:sz w:val="28"/>
          <w:szCs w:val="28"/>
        </w:rPr>
        <w:t>不会盲修瞎练</w:t>
      </w:r>
      <w:proofErr w:type="gramEnd"/>
      <w:r w:rsidRPr="002C3AE1">
        <w:rPr>
          <w:rFonts w:ascii="华文楷体" w:eastAsia="华文楷体" w:hAnsi="华文楷体" w:hint="eastAsia"/>
          <w:sz w:val="28"/>
          <w:szCs w:val="28"/>
        </w:rPr>
        <w:t>。那么在掌握</w:t>
      </w:r>
      <w:ins w:id="714" w:author="S-Yansong" w:date="2016-01-06T10:27:00Z">
        <w:r w:rsidR="007C6DF0">
          <w:rPr>
            <w:rFonts w:ascii="华文楷体" w:eastAsia="华文楷体" w:hAnsi="华文楷体" w:hint="eastAsia"/>
            <w:sz w:val="28"/>
            <w:szCs w:val="28"/>
          </w:rPr>
          <w:t>很大、很多智慧的时候，</w:t>
        </w:r>
      </w:ins>
      <w:del w:id="715" w:author="S-Yansong" w:date="2016-01-06T10:27:00Z">
        <w:r w:rsidRPr="002C3AE1" w:rsidDel="007C6DF0">
          <w:rPr>
            <w:rFonts w:ascii="华文楷体" w:eastAsia="华文楷体" w:hAnsi="华文楷体" w:hint="eastAsia"/>
            <w:sz w:val="28"/>
            <w:szCs w:val="28"/>
          </w:rPr>
          <w:delText>很大的</w:delText>
        </w:r>
      </w:del>
      <w:ins w:id="716" w:author="S-Yansong" w:date="2016-01-06T10:27:00Z">
        <w:r w:rsidR="007C6DF0">
          <w:rPr>
            <w:rFonts w:ascii="华文楷体" w:eastAsia="华文楷体" w:hAnsi="华文楷体" w:hint="eastAsia"/>
            <w:sz w:val="28"/>
            <w:szCs w:val="28"/>
          </w:rPr>
          <w:t>有</w:t>
        </w:r>
      </w:ins>
      <w:r w:rsidRPr="002C3AE1">
        <w:rPr>
          <w:rFonts w:ascii="华文楷体" w:eastAsia="华文楷体" w:hAnsi="华文楷体" w:hint="eastAsia"/>
          <w:sz w:val="28"/>
          <w:szCs w:val="28"/>
        </w:rPr>
        <w:t>广闻智慧的时候，也不会落在法油子的状态当中去，一方面法是法、心是心，</w:t>
      </w:r>
      <w:ins w:id="717" w:author="S-Yansong" w:date="2016-01-06T10:27:00Z">
        <w:r w:rsidR="00A000FB">
          <w:rPr>
            <w:rFonts w:ascii="华文楷体" w:eastAsia="华文楷体" w:hAnsi="华文楷体" w:hint="eastAsia"/>
            <w:sz w:val="28"/>
            <w:szCs w:val="28"/>
          </w:rPr>
          <w:t>像这样</w:t>
        </w:r>
      </w:ins>
      <w:r w:rsidRPr="002C3AE1">
        <w:rPr>
          <w:rFonts w:ascii="华文楷体" w:eastAsia="华文楷体" w:hAnsi="华文楷体" w:hint="eastAsia"/>
          <w:sz w:val="28"/>
          <w:szCs w:val="28"/>
        </w:rPr>
        <w:t>二者之间根本不相融合，这样一种情况也会出现。</w:t>
      </w:r>
    </w:p>
    <w:p w:rsidR="00636F3A" w:rsidRPr="00636F3A" w:rsidRDefault="002C3AE1" w:rsidP="002C3AE1">
      <w:pPr>
        <w:ind w:firstLine="570"/>
        <w:rPr>
          <w:ins w:id="718" w:author="S-Yansong" w:date="2016-01-05T14:01:00Z"/>
          <w:rFonts w:asciiTheme="minorEastAsia" w:hAnsiTheme="minorEastAsia"/>
          <w:sz w:val="28"/>
          <w:szCs w:val="28"/>
          <w:rPrChange w:id="719" w:author="S-Yansong" w:date="2016-01-05T14:02:00Z">
            <w:rPr>
              <w:ins w:id="720" w:author="S-Yansong" w:date="2016-01-05T14:01:00Z"/>
              <w:rFonts w:ascii="华文楷体" w:eastAsia="华文楷体" w:hAnsi="华文楷体"/>
              <w:sz w:val="28"/>
              <w:szCs w:val="28"/>
            </w:rPr>
          </w:rPrChange>
        </w:rPr>
      </w:pPr>
      <w:del w:id="721" w:author="S-Yansong" w:date="2016-01-05T14:01:00Z">
        <w:r w:rsidRPr="00636F3A" w:rsidDel="00636F3A">
          <w:rPr>
            <w:rFonts w:asciiTheme="minorEastAsia" w:hAnsiTheme="minorEastAsia"/>
            <w:sz w:val="28"/>
            <w:szCs w:val="28"/>
            <w:rPrChange w:id="722" w:author="S-Yansong" w:date="2016-01-05T14:02:00Z">
              <w:rPr>
                <w:rFonts w:ascii="华文楷体" w:eastAsia="华文楷体" w:hAnsi="华文楷体"/>
                <w:sz w:val="28"/>
                <w:szCs w:val="28"/>
              </w:rPr>
            </w:rPrChange>
          </w:rPr>
          <w:delText xml:space="preserve">    “</w:delText>
        </w:r>
      </w:del>
      <w:ins w:id="723" w:author="S-Yansong" w:date="2016-01-05T14:01:00Z">
        <w:r w:rsidR="00636F3A" w:rsidRPr="00636F3A">
          <w:rPr>
            <w:rFonts w:asciiTheme="minorEastAsia" w:hAnsiTheme="minorEastAsia" w:hint="eastAsia"/>
            <w:sz w:val="28"/>
            <w:szCs w:val="28"/>
            <w:rPrChange w:id="724" w:author="S-Yansong" w:date="2016-01-05T14:02:00Z">
              <w:rPr>
                <w:rFonts w:ascii="华文楷体" w:eastAsia="华文楷体" w:hAnsi="华文楷体" w:hint="eastAsia"/>
                <w:sz w:val="28"/>
                <w:szCs w:val="28"/>
              </w:rPr>
            </w:rPrChange>
          </w:rPr>
          <w:t>【</w:t>
        </w:r>
      </w:ins>
      <w:r w:rsidRPr="00636F3A">
        <w:rPr>
          <w:rFonts w:asciiTheme="minorEastAsia" w:hAnsiTheme="minorEastAsia" w:hint="eastAsia"/>
          <w:sz w:val="28"/>
          <w:szCs w:val="28"/>
          <w:rPrChange w:id="725" w:author="S-Yansong" w:date="2016-01-05T14:02:00Z">
            <w:rPr>
              <w:rFonts w:ascii="华文楷体" w:eastAsia="华文楷体" w:hAnsi="华文楷体" w:hint="eastAsia"/>
              <w:sz w:val="28"/>
              <w:szCs w:val="28"/>
            </w:rPr>
          </w:rPrChange>
        </w:rPr>
        <w:t>而会在胜乘的美宅中尽情品尝各种各样妙法的美味：</w:t>
      </w:r>
      <w:del w:id="726" w:author="S-Yansong" w:date="2016-01-05T14:01:00Z">
        <w:r w:rsidRPr="00636F3A" w:rsidDel="00636F3A">
          <w:rPr>
            <w:rFonts w:asciiTheme="minorEastAsia" w:hAnsiTheme="minorEastAsia" w:hint="eastAsia"/>
            <w:sz w:val="28"/>
            <w:szCs w:val="28"/>
            <w:rPrChange w:id="727" w:author="S-Yansong" w:date="2016-01-05T14:02:00Z">
              <w:rPr>
                <w:rFonts w:ascii="华文楷体" w:eastAsia="华文楷体" w:hAnsi="华文楷体" w:hint="eastAsia"/>
                <w:sz w:val="28"/>
                <w:szCs w:val="28"/>
              </w:rPr>
            </w:rPrChange>
          </w:rPr>
          <w:delText>”</w:delText>
        </w:r>
      </w:del>
      <w:ins w:id="728" w:author="S-Yansong" w:date="2016-01-05T14:01:00Z">
        <w:r w:rsidR="00636F3A" w:rsidRPr="00636F3A">
          <w:rPr>
            <w:rFonts w:asciiTheme="minorEastAsia" w:hAnsiTheme="minorEastAsia" w:hint="eastAsia"/>
            <w:sz w:val="28"/>
            <w:szCs w:val="28"/>
            <w:rPrChange w:id="729" w:author="S-Yansong" w:date="2016-01-05T14:02:00Z">
              <w:rPr>
                <w:rFonts w:ascii="华文楷体" w:eastAsia="华文楷体" w:hAnsi="华文楷体" w:hint="eastAsia"/>
                <w:sz w:val="28"/>
                <w:szCs w:val="28"/>
              </w:rPr>
            </w:rPrChange>
          </w:rPr>
          <w:t>】</w:t>
        </w:r>
      </w:ins>
    </w:p>
    <w:p w:rsidR="002C3AE1" w:rsidRPr="00BB1F33" w:rsidDel="00636F3A" w:rsidRDefault="002C3AE1" w:rsidP="00BB1F33">
      <w:pPr>
        <w:ind w:firstLine="570"/>
        <w:rPr>
          <w:del w:id="730" w:author="S-Yansong" w:date="2016-01-05T14:01:00Z"/>
          <w:rFonts w:ascii="华文楷体" w:eastAsia="华文楷体" w:hAnsi="华文楷体"/>
          <w:sz w:val="28"/>
          <w:szCs w:val="28"/>
        </w:rPr>
      </w:pPr>
      <w:r w:rsidRPr="002C3AE1">
        <w:rPr>
          <w:rFonts w:ascii="华文楷体" w:eastAsia="华文楷体" w:hAnsi="华文楷体" w:hint="eastAsia"/>
          <w:sz w:val="28"/>
          <w:szCs w:val="28"/>
        </w:rPr>
        <w:t>那么自己摆脱了这两种极端之后，就在胜乘、就在殊胜大乘的美宅当中尽情的品尝各种各样的妙法美味。就像在美</w:t>
      </w:r>
      <w:proofErr w:type="gramStart"/>
      <w:r w:rsidRPr="002C3AE1">
        <w:rPr>
          <w:rFonts w:ascii="华文楷体" w:eastAsia="华文楷体" w:hAnsi="华文楷体" w:hint="eastAsia"/>
          <w:sz w:val="28"/>
          <w:szCs w:val="28"/>
        </w:rPr>
        <w:t>宅</w:t>
      </w:r>
      <w:proofErr w:type="gramEnd"/>
      <w:r w:rsidRPr="002C3AE1">
        <w:rPr>
          <w:rFonts w:ascii="华文楷体" w:eastAsia="华文楷体" w:hAnsi="华文楷体" w:hint="eastAsia"/>
          <w:sz w:val="28"/>
          <w:szCs w:val="28"/>
        </w:rPr>
        <w:t>当中摆了很多很多好吃的美味一样，自己在品尝了就很高兴</w:t>
      </w:r>
      <w:ins w:id="731" w:author="S-Yansong" w:date="2016-01-06T10:28:00Z">
        <w:r w:rsidR="004D1296">
          <w:rPr>
            <w:rFonts w:ascii="华文楷体" w:eastAsia="华文楷体" w:hAnsi="华文楷体" w:hint="eastAsia"/>
            <w:sz w:val="28"/>
            <w:szCs w:val="28"/>
          </w:rPr>
          <w:t>、</w:t>
        </w:r>
      </w:ins>
      <w:r w:rsidRPr="002C3AE1">
        <w:rPr>
          <w:rFonts w:ascii="华文楷体" w:eastAsia="华文楷体" w:hAnsi="华文楷体" w:hint="eastAsia"/>
          <w:sz w:val="28"/>
          <w:szCs w:val="28"/>
        </w:rPr>
        <w:t>很欢喜。这个时候就把整个大乘比喻成一种美宅，整个大乘比喻成大房子、美宅一样。那么在大乘当中的各种各样的空性啊</w:t>
      </w:r>
      <w:ins w:id="732" w:author="S-Yansong" w:date="2016-01-06T10:28:00Z">
        <w:r w:rsidR="00BB1F33">
          <w:rPr>
            <w:rFonts w:ascii="华文楷体" w:eastAsia="华文楷体" w:hAnsi="华文楷体" w:hint="eastAsia"/>
            <w:sz w:val="28"/>
            <w:szCs w:val="28"/>
          </w:rPr>
          <w:t>、</w:t>
        </w:r>
      </w:ins>
      <w:proofErr w:type="gramStart"/>
      <w:r w:rsidRPr="002C3AE1">
        <w:rPr>
          <w:rFonts w:ascii="华文楷体" w:eastAsia="华文楷体" w:hAnsi="华文楷体" w:hint="eastAsia"/>
          <w:sz w:val="28"/>
          <w:szCs w:val="28"/>
        </w:rPr>
        <w:t>悲心啊</w:t>
      </w:r>
      <w:proofErr w:type="gramEnd"/>
      <w:ins w:id="733" w:author="S-Yansong" w:date="2016-01-06T10:28:00Z">
        <w:r w:rsidR="00BB1F33">
          <w:rPr>
            <w:rFonts w:ascii="华文楷体" w:eastAsia="华文楷体" w:hAnsi="华文楷体" w:hint="eastAsia"/>
            <w:sz w:val="28"/>
            <w:szCs w:val="28"/>
          </w:rPr>
          <w:t>、</w:t>
        </w:r>
      </w:ins>
      <w:r w:rsidRPr="002C3AE1">
        <w:rPr>
          <w:rFonts w:ascii="华文楷体" w:eastAsia="华文楷体" w:hAnsi="华文楷体" w:hint="eastAsia"/>
          <w:sz w:val="28"/>
          <w:szCs w:val="28"/>
        </w:rPr>
        <w:t>这些</w:t>
      </w:r>
      <w:ins w:id="734" w:author="S-Yansong" w:date="2016-01-06T10:28:00Z">
        <w:r w:rsidR="00BB1F33">
          <w:rPr>
            <w:rFonts w:ascii="华文楷体" w:eastAsia="华文楷体" w:hAnsi="华文楷体" w:hint="eastAsia"/>
            <w:sz w:val="28"/>
            <w:szCs w:val="28"/>
          </w:rPr>
          <w:t>能力、</w:t>
        </w:r>
      </w:ins>
      <w:r w:rsidRPr="002C3AE1">
        <w:rPr>
          <w:rFonts w:ascii="华文楷体" w:eastAsia="华文楷体" w:hAnsi="华文楷体" w:hint="eastAsia"/>
          <w:sz w:val="28"/>
          <w:szCs w:val="28"/>
        </w:rPr>
        <w:t>智慧</w:t>
      </w:r>
      <w:ins w:id="735" w:author="S-Yansong" w:date="2016-01-06T10:28:00Z">
        <w:r w:rsidR="00BB1F33">
          <w:rPr>
            <w:rFonts w:ascii="华文楷体" w:eastAsia="华文楷体" w:hAnsi="华文楷体" w:hint="eastAsia"/>
            <w:sz w:val="28"/>
            <w:szCs w:val="28"/>
          </w:rPr>
          <w:t>、</w:t>
        </w:r>
      </w:ins>
      <w:r w:rsidRPr="002C3AE1">
        <w:rPr>
          <w:rFonts w:ascii="华文楷体" w:eastAsia="华文楷体" w:hAnsi="华文楷体" w:hint="eastAsia"/>
          <w:sz w:val="28"/>
          <w:szCs w:val="28"/>
        </w:rPr>
        <w:t>三摩地等等，各式各样的法就好像美味一样。那么自己进入大乘开始自己内</w:t>
      </w:r>
      <w:r w:rsidRPr="002C3AE1">
        <w:rPr>
          <w:rFonts w:ascii="华文楷体" w:eastAsia="华文楷体" w:hAnsi="华文楷体" w:hint="eastAsia"/>
          <w:sz w:val="28"/>
          <w:szCs w:val="28"/>
        </w:rPr>
        <w:lastRenderedPageBreak/>
        <w:t>心</w:t>
      </w:r>
      <w:ins w:id="736" w:author="S-Yansong" w:date="2016-01-06T10:29:00Z">
        <w:r w:rsidR="00BB1F33" w:rsidRPr="00506905">
          <w:rPr>
            <w:rFonts w:ascii="华文楷体" w:eastAsia="华文楷体" w:hAnsi="华文楷体" w:hint="eastAsia"/>
            <w:sz w:val="28"/>
            <w:szCs w:val="28"/>
          </w:rPr>
          <w:t>当中产生这样的证悟，相当于在房子当中开始品尝各种各样的美味，产生这样一种真正的快乐一样。</w:t>
        </w:r>
      </w:ins>
    </w:p>
    <w:p w:rsidR="00506905" w:rsidRPr="00506905" w:rsidRDefault="00506905" w:rsidP="00BB1F33">
      <w:pPr>
        <w:ind w:firstLine="570"/>
        <w:rPr>
          <w:rFonts w:ascii="华文楷体" w:eastAsia="华文楷体" w:hAnsi="华文楷体"/>
          <w:sz w:val="28"/>
          <w:szCs w:val="28"/>
        </w:rPr>
      </w:pPr>
      <w:del w:id="737" w:author="S-Yansong" w:date="2016-01-06T10:29:00Z">
        <w:r w:rsidRPr="00506905" w:rsidDel="00BB1F33">
          <w:rPr>
            <w:rFonts w:ascii="华文楷体" w:eastAsia="华文楷体" w:hAnsi="华文楷体" w:hint="eastAsia"/>
            <w:sz w:val="28"/>
            <w:szCs w:val="28"/>
          </w:rPr>
          <w:delText>【30:01】当中产生这样的证悟，相当于在房子当中开始品尝各种各样的美味，产生这样一种真正的快乐一样。</w:delText>
        </w:r>
      </w:del>
    </w:p>
    <w:p w:rsidR="00636F3A" w:rsidRPr="00636F3A" w:rsidRDefault="00506905" w:rsidP="00506905">
      <w:pPr>
        <w:ind w:firstLine="570"/>
        <w:rPr>
          <w:ins w:id="738" w:author="S-Yansong" w:date="2016-01-05T14:02:00Z"/>
          <w:rFonts w:asciiTheme="minorEastAsia" w:hAnsiTheme="minorEastAsia"/>
          <w:sz w:val="28"/>
          <w:szCs w:val="28"/>
          <w:rPrChange w:id="739" w:author="S-Yansong" w:date="2016-01-05T14:02:00Z">
            <w:rPr>
              <w:ins w:id="740" w:author="S-Yansong" w:date="2016-01-05T14:02:00Z"/>
              <w:rFonts w:ascii="华文楷体" w:eastAsia="华文楷体" w:hAnsi="华文楷体"/>
              <w:sz w:val="28"/>
              <w:szCs w:val="28"/>
            </w:rPr>
          </w:rPrChange>
        </w:rPr>
      </w:pPr>
      <w:del w:id="741" w:author="S-Yansong" w:date="2016-01-05T14:02:00Z">
        <w:r w:rsidRPr="00506905" w:rsidDel="00636F3A">
          <w:rPr>
            <w:rFonts w:ascii="华文楷体" w:eastAsia="华文楷体" w:hAnsi="华文楷体" w:hint="eastAsia"/>
            <w:sz w:val="28"/>
            <w:szCs w:val="28"/>
          </w:rPr>
          <w:delText xml:space="preserve">    </w:delText>
        </w:r>
        <w:r w:rsidRPr="00636F3A" w:rsidDel="00636F3A">
          <w:rPr>
            <w:rFonts w:asciiTheme="minorEastAsia" w:hAnsiTheme="minorEastAsia" w:hint="eastAsia"/>
            <w:sz w:val="28"/>
            <w:szCs w:val="28"/>
            <w:rPrChange w:id="742" w:author="S-Yansong" w:date="2016-01-05T14:02:00Z">
              <w:rPr>
                <w:rFonts w:ascii="华文楷体" w:eastAsia="华文楷体" w:hAnsi="华文楷体" w:hint="eastAsia"/>
                <w:sz w:val="28"/>
                <w:szCs w:val="28"/>
              </w:rPr>
            </w:rPrChange>
          </w:rPr>
          <w:delText>“</w:delText>
        </w:r>
      </w:del>
      <w:ins w:id="743" w:author="S-Yansong" w:date="2016-01-05T14:02:00Z">
        <w:r w:rsidR="00636F3A" w:rsidRPr="00636F3A">
          <w:rPr>
            <w:rFonts w:asciiTheme="minorEastAsia" w:hAnsiTheme="minorEastAsia" w:hint="eastAsia"/>
            <w:sz w:val="28"/>
            <w:szCs w:val="28"/>
            <w:rPrChange w:id="744" w:author="S-Yansong" w:date="2016-01-05T14:02:00Z">
              <w:rPr>
                <w:rFonts w:ascii="华文楷体" w:eastAsia="华文楷体" w:hAnsi="华文楷体" w:hint="eastAsia"/>
                <w:sz w:val="28"/>
                <w:szCs w:val="28"/>
              </w:rPr>
            </w:rPrChange>
          </w:rPr>
          <w:t>【</w:t>
        </w:r>
      </w:ins>
      <w:r w:rsidRPr="00636F3A">
        <w:rPr>
          <w:rFonts w:asciiTheme="minorEastAsia" w:hAnsiTheme="minorEastAsia" w:hint="eastAsia"/>
          <w:sz w:val="28"/>
          <w:szCs w:val="28"/>
          <w:rPrChange w:id="745" w:author="S-Yansong" w:date="2016-01-05T14:02:00Z">
            <w:rPr>
              <w:rFonts w:ascii="华文楷体" w:eastAsia="华文楷体" w:hAnsi="华文楷体" w:hint="eastAsia"/>
              <w:sz w:val="28"/>
              <w:szCs w:val="28"/>
            </w:rPr>
          </w:rPrChange>
        </w:rPr>
        <w:t>依止真正的善知识令其心生欢喜：</w:t>
      </w:r>
      <w:del w:id="746" w:author="S-Yansong" w:date="2016-01-05T14:02:00Z">
        <w:r w:rsidRPr="00636F3A" w:rsidDel="00636F3A">
          <w:rPr>
            <w:rFonts w:asciiTheme="minorEastAsia" w:hAnsiTheme="minorEastAsia" w:hint="eastAsia"/>
            <w:sz w:val="28"/>
            <w:szCs w:val="28"/>
            <w:rPrChange w:id="747" w:author="S-Yansong" w:date="2016-01-05T14:02:00Z">
              <w:rPr>
                <w:rFonts w:ascii="华文楷体" w:eastAsia="华文楷体" w:hAnsi="华文楷体" w:hint="eastAsia"/>
                <w:sz w:val="28"/>
                <w:szCs w:val="28"/>
              </w:rPr>
            </w:rPrChange>
          </w:rPr>
          <w:delText>”</w:delText>
        </w:r>
      </w:del>
      <w:ins w:id="748" w:author="S-Yansong" w:date="2016-01-05T14:02:00Z">
        <w:r w:rsidR="00636F3A" w:rsidRPr="00636F3A">
          <w:rPr>
            <w:rFonts w:asciiTheme="minorEastAsia" w:hAnsiTheme="minorEastAsia" w:hint="eastAsia"/>
            <w:sz w:val="28"/>
            <w:szCs w:val="28"/>
            <w:rPrChange w:id="749" w:author="S-Yansong" w:date="2016-01-05T14:02:00Z">
              <w:rPr>
                <w:rFonts w:ascii="华文楷体" w:eastAsia="华文楷体" w:hAnsi="华文楷体" w:hint="eastAsia"/>
                <w:sz w:val="28"/>
                <w:szCs w:val="28"/>
              </w:rPr>
            </w:rPrChange>
          </w:rPr>
          <w:t>】</w:t>
        </w:r>
      </w:ins>
    </w:p>
    <w:p w:rsidR="00145392" w:rsidRDefault="00647FD8" w:rsidP="00506905">
      <w:pPr>
        <w:ind w:firstLine="570"/>
        <w:rPr>
          <w:ins w:id="750" w:author="S-Yansong" w:date="2016-01-05T14:04:00Z"/>
          <w:rFonts w:ascii="华文楷体" w:eastAsia="华文楷体" w:hAnsi="华文楷体"/>
          <w:sz w:val="28"/>
          <w:szCs w:val="28"/>
        </w:rPr>
      </w:pPr>
      <w:ins w:id="751" w:author="S-Yansong" w:date="2016-01-06T10:29:00Z">
        <w:r>
          <w:rPr>
            <w:rFonts w:ascii="华文楷体" w:eastAsia="华文楷体" w:hAnsi="华文楷体" w:hint="eastAsia"/>
            <w:sz w:val="28"/>
            <w:szCs w:val="28"/>
          </w:rPr>
          <w:t>那么</w:t>
        </w:r>
      </w:ins>
      <w:r w:rsidR="00506905" w:rsidRPr="00506905">
        <w:rPr>
          <w:rFonts w:ascii="华文楷体" w:eastAsia="华文楷体" w:hAnsi="华文楷体" w:hint="eastAsia"/>
          <w:sz w:val="28"/>
          <w:szCs w:val="28"/>
        </w:rPr>
        <w:t>这个</w:t>
      </w:r>
      <w:ins w:id="752" w:author="S-Yansong" w:date="2016-01-06T10:30:00Z">
        <w:r w:rsidR="00075731">
          <w:rPr>
            <w:rFonts w:ascii="华文楷体" w:eastAsia="华文楷体" w:hAnsi="华文楷体" w:hint="eastAsia"/>
            <w:sz w:val="28"/>
            <w:szCs w:val="28"/>
          </w:rPr>
          <w:t>方面</w:t>
        </w:r>
      </w:ins>
      <w:r w:rsidR="00506905" w:rsidRPr="00506905">
        <w:rPr>
          <w:rFonts w:ascii="华文楷体" w:eastAsia="华文楷体" w:hAnsi="华文楷体" w:hint="eastAsia"/>
          <w:sz w:val="28"/>
          <w:szCs w:val="28"/>
        </w:rPr>
        <w:t>就说在闻思过程当中</w:t>
      </w:r>
      <w:ins w:id="753" w:author="S-Yansong" w:date="2016-01-06T10:29:00Z">
        <w:r w:rsidR="00075731">
          <w:rPr>
            <w:rFonts w:ascii="华文楷体" w:eastAsia="华文楷体" w:hAnsi="华文楷体" w:hint="eastAsia"/>
            <w:sz w:val="28"/>
            <w:szCs w:val="28"/>
          </w:rPr>
          <w:t>，</w:t>
        </w:r>
      </w:ins>
      <w:del w:id="754" w:author="S-Yansong" w:date="2016-01-06T10:29:00Z">
        <w:r w:rsidR="00506905" w:rsidRPr="00506905" w:rsidDel="00075731">
          <w:rPr>
            <w:rFonts w:ascii="华文楷体" w:eastAsia="华文楷体" w:hAnsi="华文楷体" w:hint="eastAsia"/>
            <w:sz w:val="28"/>
            <w:szCs w:val="28"/>
          </w:rPr>
          <w:delText>智慧</w:delText>
        </w:r>
      </w:del>
      <w:proofErr w:type="gramStart"/>
      <w:r w:rsidR="00506905" w:rsidRPr="00506905">
        <w:rPr>
          <w:rFonts w:ascii="华文楷体" w:eastAsia="华文楷体" w:hAnsi="华文楷体" w:hint="eastAsia"/>
          <w:sz w:val="28"/>
          <w:szCs w:val="28"/>
        </w:rPr>
        <w:t>逐渐逐渐</w:t>
      </w:r>
      <w:proofErr w:type="gramEnd"/>
      <w:ins w:id="755" w:author="S-Yansong" w:date="2016-01-06T10:30:00Z">
        <w:r w:rsidR="00075731">
          <w:rPr>
            <w:rFonts w:ascii="华文楷体" w:eastAsia="华文楷体" w:hAnsi="华文楷体" w:hint="eastAsia"/>
            <w:sz w:val="28"/>
            <w:szCs w:val="28"/>
          </w:rPr>
          <w:t>的</w:t>
        </w:r>
      </w:ins>
      <w:ins w:id="756" w:author="S-Yansong" w:date="2016-01-06T10:29:00Z">
        <w:r w:rsidR="00075731" w:rsidRPr="00506905">
          <w:rPr>
            <w:rFonts w:ascii="华文楷体" w:eastAsia="华文楷体" w:hAnsi="华文楷体" w:hint="eastAsia"/>
            <w:sz w:val="28"/>
            <w:szCs w:val="28"/>
          </w:rPr>
          <w:t>智慧</w:t>
        </w:r>
      </w:ins>
      <w:del w:id="757" w:author="S-Yansong" w:date="2016-01-06T10:30:00Z">
        <w:r w:rsidR="00506905" w:rsidRPr="00506905" w:rsidDel="00075731">
          <w:rPr>
            <w:rFonts w:ascii="华文楷体" w:eastAsia="华文楷体" w:hAnsi="华文楷体" w:hint="eastAsia"/>
            <w:sz w:val="28"/>
            <w:szCs w:val="28"/>
          </w:rPr>
          <w:delText>的</w:delText>
        </w:r>
      </w:del>
      <w:r w:rsidR="00506905" w:rsidRPr="00506905">
        <w:rPr>
          <w:rFonts w:ascii="华文楷体" w:eastAsia="华文楷体" w:hAnsi="华文楷体" w:hint="eastAsia"/>
          <w:sz w:val="28"/>
          <w:szCs w:val="28"/>
        </w:rPr>
        <w:t>开始开发了，他就对于</w:t>
      </w:r>
      <w:proofErr w:type="gramStart"/>
      <w:r w:rsidR="00506905" w:rsidRPr="00506905">
        <w:rPr>
          <w:rFonts w:ascii="华文楷体" w:eastAsia="华文楷体" w:hAnsi="华文楷体" w:hint="eastAsia"/>
          <w:sz w:val="28"/>
          <w:szCs w:val="28"/>
        </w:rPr>
        <w:t>善知识</w:t>
      </w:r>
      <w:proofErr w:type="gramEnd"/>
      <w:r w:rsidR="00506905" w:rsidRPr="00506905">
        <w:rPr>
          <w:rFonts w:ascii="华文楷体" w:eastAsia="华文楷体" w:hAnsi="华文楷体" w:hint="eastAsia"/>
          <w:sz w:val="28"/>
          <w:szCs w:val="28"/>
        </w:rPr>
        <w:t>的作用、或者</w:t>
      </w:r>
      <w:proofErr w:type="gramStart"/>
      <w:r w:rsidR="00506905" w:rsidRPr="00506905">
        <w:rPr>
          <w:rFonts w:ascii="华文楷体" w:eastAsia="华文楷体" w:hAnsi="华文楷体" w:hint="eastAsia"/>
          <w:sz w:val="28"/>
          <w:szCs w:val="28"/>
        </w:rPr>
        <w:t>依止善知识</w:t>
      </w:r>
      <w:proofErr w:type="gramEnd"/>
      <w:r w:rsidR="00506905" w:rsidRPr="00506905">
        <w:rPr>
          <w:rFonts w:ascii="华文楷体" w:eastAsia="华文楷体" w:hAnsi="华文楷体" w:hint="eastAsia"/>
          <w:sz w:val="28"/>
          <w:szCs w:val="28"/>
        </w:rPr>
        <w:t>的必要性</w:t>
      </w:r>
      <w:ins w:id="758" w:author="S-Yansong" w:date="2016-01-06T10:30:00Z">
        <w:r w:rsidR="00075731">
          <w:rPr>
            <w:rFonts w:ascii="华文楷体" w:eastAsia="华文楷体" w:hAnsi="华文楷体" w:hint="eastAsia"/>
            <w:sz w:val="28"/>
            <w:szCs w:val="28"/>
          </w:rPr>
          <w:t>，</w:t>
        </w:r>
      </w:ins>
      <w:r w:rsidR="00506905" w:rsidRPr="00506905">
        <w:rPr>
          <w:rFonts w:ascii="华文楷体" w:eastAsia="华文楷体" w:hAnsi="华文楷体" w:hint="eastAsia"/>
          <w:sz w:val="28"/>
          <w:szCs w:val="28"/>
        </w:rPr>
        <w:t>产生一个非常坚固的认知</w:t>
      </w:r>
      <w:del w:id="759" w:author="S-Yansong" w:date="2016-01-05T14:03:00Z">
        <w:r w:rsidR="00506905" w:rsidRPr="00506905" w:rsidDel="000E739E">
          <w:rPr>
            <w:rFonts w:ascii="华文楷体" w:eastAsia="华文楷体" w:hAnsi="华文楷体" w:hint="eastAsia"/>
            <w:sz w:val="28"/>
            <w:szCs w:val="28"/>
          </w:rPr>
          <w:delText>，</w:delText>
        </w:r>
      </w:del>
      <w:ins w:id="760" w:author="S-Yansong" w:date="2016-01-05T14:03:00Z">
        <w:r w:rsidR="000E739E">
          <w:rPr>
            <w:rFonts w:ascii="华文楷体" w:eastAsia="华文楷体" w:hAnsi="华文楷体" w:hint="eastAsia"/>
            <w:sz w:val="28"/>
            <w:szCs w:val="28"/>
          </w:rPr>
          <w:t>。</w:t>
        </w:r>
      </w:ins>
      <w:r w:rsidR="00506905" w:rsidRPr="00506905">
        <w:rPr>
          <w:rFonts w:ascii="华文楷体" w:eastAsia="华文楷体" w:hAnsi="华文楷体" w:hint="eastAsia"/>
          <w:sz w:val="28"/>
          <w:szCs w:val="28"/>
        </w:rPr>
        <w:t>所以他在</w:t>
      </w:r>
      <w:proofErr w:type="gramStart"/>
      <w:r w:rsidR="00506905" w:rsidRPr="00506905">
        <w:rPr>
          <w:rFonts w:ascii="华文楷体" w:eastAsia="华文楷体" w:hAnsi="华文楷体" w:hint="eastAsia"/>
          <w:sz w:val="28"/>
          <w:szCs w:val="28"/>
        </w:rPr>
        <w:t>依止善知识</w:t>
      </w:r>
      <w:proofErr w:type="gramEnd"/>
      <w:r w:rsidR="00506905" w:rsidRPr="00506905">
        <w:rPr>
          <w:rFonts w:ascii="华文楷体" w:eastAsia="华文楷体" w:hAnsi="华文楷体" w:hint="eastAsia"/>
          <w:sz w:val="28"/>
          <w:szCs w:val="28"/>
        </w:rPr>
        <w:t>的时候就能够如理如法的行持，通过自己如理如法的行持，令上师心生欢喜。</w:t>
      </w:r>
      <w:ins w:id="761" w:author="S-Yansong" w:date="2016-01-06T10:30:00Z">
        <w:r w:rsidR="00075731">
          <w:rPr>
            <w:rFonts w:ascii="华文楷体" w:eastAsia="华文楷体" w:hAnsi="华文楷体" w:hint="eastAsia"/>
            <w:sz w:val="28"/>
            <w:szCs w:val="28"/>
          </w:rPr>
          <w:t>那么</w:t>
        </w:r>
      </w:ins>
      <w:r w:rsidR="00506905" w:rsidRPr="00506905">
        <w:rPr>
          <w:rFonts w:ascii="华文楷体" w:eastAsia="华文楷体" w:hAnsi="华文楷体" w:hint="eastAsia"/>
          <w:sz w:val="28"/>
          <w:szCs w:val="28"/>
        </w:rPr>
        <w:t>这个欢喜前面我们</w:t>
      </w:r>
      <w:proofErr w:type="gramStart"/>
      <w:r w:rsidR="00506905" w:rsidRPr="00506905">
        <w:rPr>
          <w:rFonts w:ascii="华文楷体" w:eastAsia="华文楷体" w:hAnsi="华文楷体" w:hint="eastAsia"/>
          <w:sz w:val="28"/>
          <w:szCs w:val="28"/>
        </w:rPr>
        <w:t>再再</w:t>
      </w:r>
      <w:proofErr w:type="gramEnd"/>
      <w:r w:rsidR="00506905" w:rsidRPr="00506905">
        <w:rPr>
          <w:rFonts w:ascii="华文楷体" w:eastAsia="华文楷体" w:hAnsi="华文楷体" w:hint="eastAsia"/>
          <w:sz w:val="28"/>
          <w:szCs w:val="28"/>
        </w:rPr>
        <w:t>提到过的问题，如果你供奉</w:t>
      </w:r>
      <w:del w:id="762" w:author="S-Yansong" w:date="2016-01-05T14:03:00Z">
        <w:r w:rsidR="00506905" w:rsidRPr="00506905" w:rsidDel="000E739E">
          <w:rPr>
            <w:rFonts w:ascii="华文楷体" w:eastAsia="华文楷体" w:hAnsi="华文楷体" w:hint="eastAsia"/>
            <w:sz w:val="28"/>
            <w:szCs w:val="28"/>
          </w:rPr>
          <w:delText>财务</w:delText>
        </w:r>
      </w:del>
      <w:ins w:id="763" w:author="S-Yansong" w:date="2016-01-05T14:03:00Z">
        <w:r w:rsidR="000E739E">
          <w:rPr>
            <w:rFonts w:ascii="华文楷体" w:eastAsia="华文楷体" w:hAnsi="华文楷体" w:hint="eastAsia"/>
            <w:sz w:val="28"/>
            <w:szCs w:val="28"/>
          </w:rPr>
          <w:t>财物</w:t>
        </w:r>
      </w:ins>
      <w:r w:rsidR="00506905" w:rsidRPr="00506905">
        <w:rPr>
          <w:rFonts w:ascii="华文楷体" w:eastAsia="华文楷体" w:hAnsi="华文楷体" w:hint="eastAsia"/>
          <w:sz w:val="28"/>
          <w:szCs w:val="28"/>
        </w:rPr>
        <w:t>也能够让上师欢喜；如果你给上师做事情也能</w:t>
      </w:r>
      <w:del w:id="764" w:author="S-Yansong" w:date="2016-01-06T10:30:00Z">
        <w:r w:rsidR="00506905" w:rsidRPr="00506905" w:rsidDel="007D7E8B">
          <w:rPr>
            <w:rFonts w:ascii="华文楷体" w:eastAsia="华文楷体" w:hAnsi="华文楷体" w:hint="eastAsia"/>
            <w:sz w:val="28"/>
            <w:szCs w:val="28"/>
          </w:rPr>
          <w:delText>够</w:delText>
        </w:r>
      </w:del>
      <w:r w:rsidR="00506905" w:rsidRPr="00506905">
        <w:rPr>
          <w:rFonts w:ascii="华文楷体" w:eastAsia="华文楷体" w:hAnsi="华文楷体" w:hint="eastAsia"/>
          <w:sz w:val="28"/>
          <w:szCs w:val="28"/>
        </w:rPr>
        <w:t>让上师欢喜。</w:t>
      </w:r>
      <w:ins w:id="765" w:author="S-Yansong" w:date="2016-01-06T10:30:00Z">
        <w:r w:rsidR="007D7E8B">
          <w:rPr>
            <w:rFonts w:ascii="华文楷体" w:eastAsia="华文楷体" w:hAnsi="华文楷体" w:hint="eastAsia"/>
            <w:sz w:val="28"/>
            <w:szCs w:val="28"/>
          </w:rPr>
          <w:t>但</w:t>
        </w:r>
      </w:ins>
      <w:del w:id="766" w:author="S-Yansong" w:date="2016-01-06T10:30:00Z">
        <w:r w:rsidR="00506905" w:rsidRPr="00506905" w:rsidDel="007D7E8B">
          <w:rPr>
            <w:rFonts w:ascii="华文楷体" w:eastAsia="华文楷体" w:hAnsi="华文楷体" w:hint="eastAsia"/>
            <w:sz w:val="28"/>
            <w:szCs w:val="28"/>
          </w:rPr>
          <w:delText>当然</w:delText>
        </w:r>
      </w:del>
      <w:r w:rsidR="00506905" w:rsidRPr="00506905">
        <w:rPr>
          <w:rFonts w:ascii="华文楷体" w:eastAsia="华文楷体" w:hAnsi="华文楷体" w:hint="eastAsia"/>
          <w:sz w:val="28"/>
          <w:szCs w:val="28"/>
        </w:rPr>
        <w:t>真正能让上师欢喜的事情就说是如理如法的行持。</w:t>
      </w:r>
    </w:p>
    <w:p w:rsidR="00F70C2D" w:rsidRDefault="00506905" w:rsidP="00873735">
      <w:pPr>
        <w:ind w:firstLine="570"/>
        <w:rPr>
          <w:ins w:id="767" w:author="S-Yansong" w:date="2016-01-06T10:35:00Z"/>
          <w:rFonts w:ascii="华文楷体" w:eastAsia="华文楷体" w:hAnsi="华文楷体"/>
          <w:sz w:val="28"/>
          <w:szCs w:val="28"/>
        </w:rPr>
      </w:pPr>
      <w:r w:rsidRPr="00506905">
        <w:rPr>
          <w:rFonts w:ascii="华文楷体" w:eastAsia="华文楷体" w:hAnsi="华文楷体" w:hint="eastAsia"/>
          <w:sz w:val="28"/>
          <w:szCs w:val="28"/>
        </w:rPr>
        <w:t>上</w:t>
      </w:r>
      <w:proofErr w:type="gramStart"/>
      <w:r w:rsidRPr="00506905">
        <w:rPr>
          <w:rFonts w:ascii="华文楷体" w:eastAsia="华文楷体" w:hAnsi="华文楷体" w:hint="eastAsia"/>
          <w:sz w:val="28"/>
          <w:szCs w:val="28"/>
        </w:rPr>
        <w:t>师善知识</w:t>
      </w:r>
      <w:proofErr w:type="gramEnd"/>
      <w:r w:rsidRPr="00506905">
        <w:rPr>
          <w:rFonts w:ascii="华文楷体" w:eastAsia="华文楷体" w:hAnsi="华文楷体" w:hint="eastAsia"/>
          <w:sz w:val="28"/>
          <w:szCs w:val="28"/>
        </w:rPr>
        <w:t>降临在世间当中，他的任务就是引导他的有缘弟子趋向于涅槃道</w:t>
      </w:r>
      <w:ins w:id="768" w:author="S-Yansong" w:date="2016-01-06T10:30:00Z">
        <w:r w:rsidR="007D7E8B">
          <w:rPr>
            <w:rFonts w:ascii="华文楷体" w:eastAsia="华文楷体" w:hAnsi="华文楷体" w:hint="eastAsia"/>
            <w:sz w:val="28"/>
            <w:szCs w:val="28"/>
          </w:rPr>
          <w:t>，</w:t>
        </w:r>
      </w:ins>
      <w:del w:id="769" w:author="S-Yansong" w:date="2016-01-06T10:30:00Z">
        <w:r w:rsidRPr="00506905" w:rsidDel="007D7E8B">
          <w:rPr>
            <w:rFonts w:ascii="华文楷体" w:eastAsia="华文楷体" w:hAnsi="华文楷体" w:hint="eastAsia"/>
            <w:sz w:val="28"/>
            <w:szCs w:val="28"/>
          </w:rPr>
          <w:delText>、</w:delText>
        </w:r>
      </w:del>
      <w:ins w:id="770" w:author="S-Yansong" w:date="2016-01-06T10:30:00Z">
        <w:r w:rsidR="007D7E8B" w:rsidRPr="00506905">
          <w:rPr>
            <w:rFonts w:ascii="华文楷体" w:eastAsia="华文楷体" w:hAnsi="华文楷体" w:hint="eastAsia"/>
            <w:sz w:val="28"/>
            <w:szCs w:val="28"/>
          </w:rPr>
          <w:t>趋向于</w:t>
        </w:r>
      </w:ins>
      <w:r w:rsidRPr="00506905">
        <w:rPr>
          <w:rFonts w:ascii="华文楷体" w:eastAsia="华文楷体" w:hAnsi="华文楷体" w:hint="eastAsia"/>
          <w:sz w:val="28"/>
          <w:szCs w:val="28"/>
        </w:rPr>
        <w:t>解脱道。那么现在看看他所调化的弟子，能够如理如是的奉行佛道，一步一步的接近解脱道，这</w:t>
      </w:r>
      <w:proofErr w:type="gramStart"/>
      <w:r w:rsidRPr="00506905">
        <w:rPr>
          <w:rFonts w:ascii="华文楷体" w:eastAsia="华文楷体" w:hAnsi="华文楷体" w:hint="eastAsia"/>
          <w:sz w:val="28"/>
          <w:szCs w:val="28"/>
        </w:rPr>
        <w:t>种上师</w:t>
      </w:r>
      <w:proofErr w:type="gramEnd"/>
      <w:r w:rsidRPr="00506905">
        <w:rPr>
          <w:rFonts w:ascii="华文楷体" w:eastAsia="华文楷体" w:hAnsi="华文楷体" w:hint="eastAsia"/>
          <w:sz w:val="28"/>
          <w:szCs w:val="28"/>
        </w:rPr>
        <w:t>的欢喜心是真正的最高兴的事情。</w:t>
      </w:r>
    </w:p>
    <w:p w:rsidR="00F70C2D" w:rsidRDefault="00506905" w:rsidP="00873735">
      <w:pPr>
        <w:ind w:firstLine="570"/>
        <w:rPr>
          <w:ins w:id="771" w:author="S-Yansong" w:date="2016-01-06T10:35:00Z"/>
          <w:rFonts w:ascii="华文楷体" w:eastAsia="华文楷体" w:hAnsi="华文楷体"/>
          <w:sz w:val="28"/>
          <w:szCs w:val="28"/>
        </w:rPr>
      </w:pPr>
      <w:r w:rsidRPr="00506905">
        <w:rPr>
          <w:rFonts w:ascii="华文楷体" w:eastAsia="华文楷体" w:hAnsi="华文楷体" w:hint="eastAsia"/>
          <w:sz w:val="28"/>
          <w:szCs w:val="28"/>
        </w:rPr>
        <w:t>所以说像这样的话就是能够真实的</w:t>
      </w:r>
      <w:proofErr w:type="gramStart"/>
      <w:r w:rsidRPr="00506905">
        <w:rPr>
          <w:rFonts w:ascii="华文楷体" w:eastAsia="华文楷体" w:hAnsi="华文楷体" w:hint="eastAsia"/>
          <w:sz w:val="28"/>
          <w:szCs w:val="28"/>
        </w:rPr>
        <w:t>依止上</w:t>
      </w:r>
      <w:proofErr w:type="gramEnd"/>
      <w:r w:rsidRPr="00506905">
        <w:rPr>
          <w:rFonts w:ascii="华文楷体" w:eastAsia="华文楷体" w:hAnsi="华文楷体" w:hint="eastAsia"/>
          <w:sz w:val="28"/>
          <w:szCs w:val="28"/>
        </w:rPr>
        <w:t>师、</w:t>
      </w:r>
      <w:ins w:id="772" w:author="S-Yansong" w:date="2016-01-06T10:31:00Z">
        <w:r w:rsidR="005F2A69">
          <w:rPr>
            <w:rFonts w:ascii="华文楷体" w:eastAsia="华文楷体" w:hAnsi="华文楷体" w:hint="eastAsia"/>
            <w:sz w:val="28"/>
            <w:szCs w:val="28"/>
          </w:rPr>
          <w:t>令</w:t>
        </w:r>
      </w:ins>
      <w:del w:id="773" w:author="S-Yansong" w:date="2016-01-06T10:31:00Z">
        <w:r w:rsidRPr="00506905" w:rsidDel="005F2A69">
          <w:rPr>
            <w:rFonts w:ascii="华文楷体" w:eastAsia="华文楷体" w:hAnsi="华文楷体" w:hint="eastAsia"/>
            <w:sz w:val="28"/>
            <w:szCs w:val="28"/>
          </w:rPr>
          <w:delText>让</w:delText>
        </w:r>
      </w:del>
      <w:r w:rsidRPr="00506905">
        <w:rPr>
          <w:rFonts w:ascii="华文楷体" w:eastAsia="华文楷体" w:hAnsi="华文楷体" w:hint="eastAsia"/>
          <w:sz w:val="28"/>
          <w:szCs w:val="28"/>
        </w:rPr>
        <w:t>上师心生欢喜，而不是说摆出很多虚伪的样子来让上师欢喜</w:t>
      </w:r>
      <w:ins w:id="774" w:author="S-Yansong" w:date="2016-01-05T14:04:00Z">
        <w:r w:rsidR="00145392">
          <w:rPr>
            <w:rFonts w:ascii="华文楷体" w:eastAsia="华文楷体" w:hAnsi="华文楷体" w:hint="eastAsia"/>
            <w:sz w:val="28"/>
            <w:szCs w:val="28"/>
          </w:rPr>
          <w:t>，</w:t>
        </w:r>
      </w:ins>
      <w:r w:rsidRPr="00506905">
        <w:rPr>
          <w:rFonts w:ascii="华文楷体" w:eastAsia="华文楷体" w:hAnsi="华文楷体" w:hint="eastAsia"/>
          <w:sz w:val="28"/>
          <w:szCs w:val="28"/>
        </w:rPr>
        <w:t>博得上师的欢心</w:t>
      </w:r>
      <w:del w:id="775" w:author="S-Yansong" w:date="2016-01-05T14:04:00Z">
        <w:r w:rsidRPr="00506905" w:rsidDel="00145392">
          <w:rPr>
            <w:rFonts w:ascii="华文楷体" w:eastAsia="华文楷体" w:hAnsi="华文楷体" w:hint="eastAsia"/>
            <w:sz w:val="28"/>
            <w:szCs w:val="28"/>
          </w:rPr>
          <w:delText>，</w:delText>
        </w:r>
      </w:del>
      <w:ins w:id="776" w:author="S-Yansong" w:date="2016-01-05T14:04:00Z">
        <w:r w:rsidR="00145392">
          <w:rPr>
            <w:rFonts w:ascii="华文楷体" w:eastAsia="华文楷体" w:hAnsi="华文楷体" w:hint="eastAsia"/>
            <w:sz w:val="28"/>
            <w:szCs w:val="28"/>
          </w:rPr>
          <w:t>。</w:t>
        </w:r>
      </w:ins>
      <w:r w:rsidRPr="00506905">
        <w:rPr>
          <w:rFonts w:ascii="华文楷体" w:eastAsia="华文楷体" w:hAnsi="华文楷体" w:hint="eastAsia"/>
          <w:sz w:val="28"/>
          <w:szCs w:val="28"/>
        </w:rPr>
        <w:t>这个是内心当中已经错误了，</w:t>
      </w:r>
      <w:proofErr w:type="gramStart"/>
      <w:r w:rsidRPr="00506905">
        <w:rPr>
          <w:rFonts w:ascii="华文楷体" w:eastAsia="华文楷体" w:hAnsi="华文楷体" w:hint="eastAsia"/>
          <w:sz w:val="28"/>
          <w:szCs w:val="28"/>
        </w:rPr>
        <w:t>上师他是</w:t>
      </w:r>
      <w:proofErr w:type="gramEnd"/>
      <w:r w:rsidRPr="00506905">
        <w:rPr>
          <w:rFonts w:ascii="华文楷体" w:eastAsia="华文楷体" w:hAnsi="华文楷体" w:hint="eastAsia"/>
          <w:sz w:val="28"/>
          <w:szCs w:val="28"/>
        </w:rPr>
        <w:t>一个名言善知识。就说我们有的时候做的很多虚伪的、认为我这样做我这样说两句话上师会不会很高兴呢？或者我这样在表面上做一些事情，然后有意无意的把这个事情透露给上师，就觉得上</w:t>
      </w:r>
      <w:proofErr w:type="gramStart"/>
      <w:r w:rsidRPr="00506905">
        <w:rPr>
          <w:rFonts w:ascii="华文楷体" w:eastAsia="华文楷体" w:hAnsi="华文楷体" w:hint="eastAsia"/>
          <w:sz w:val="28"/>
          <w:szCs w:val="28"/>
        </w:rPr>
        <w:t>师可能</w:t>
      </w:r>
      <w:proofErr w:type="gramEnd"/>
      <w:r w:rsidRPr="00506905">
        <w:rPr>
          <w:rFonts w:ascii="华文楷体" w:eastAsia="华文楷体" w:hAnsi="华文楷体" w:hint="eastAsia"/>
          <w:sz w:val="28"/>
          <w:szCs w:val="28"/>
        </w:rPr>
        <w:t>会很高兴的。</w:t>
      </w:r>
    </w:p>
    <w:p w:rsidR="00F70C2D" w:rsidRDefault="00506905" w:rsidP="00873735">
      <w:pPr>
        <w:ind w:firstLine="570"/>
        <w:rPr>
          <w:ins w:id="777" w:author="S-Yansong" w:date="2016-01-06T10:33:00Z"/>
          <w:rFonts w:ascii="华文楷体" w:eastAsia="华文楷体" w:hAnsi="华文楷体"/>
          <w:sz w:val="28"/>
          <w:szCs w:val="28"/>
        </w:rPr>
      </w:pPr>
      <w:r w:rsidRPr="00506905">
        <w:rPr>
          <w:rFonts w:ascii="华文楷体" w:eastAsia="华文楷体" w:hAnsi="华文楷体" w:hint="eastAsia"/>
          <w:sz w:val="28"/>
          <w:szCs w:val="28"/>
        </w:rPr>
        <w:lastRenderedPageBreak/>
        <w:t>那实际上这种高兴有什么用呢？也许表面</w:t>
      </w:r>
      <w:proofErr w:type="gramStart"/>
      <w:r w:rsidRPr="00506905">
        <w:rPr>
          <w:rFonts w:ascii="华文楷体" w:eastAsia="华文楷体" w:hAnsi="华文楷体" w:hint="eastAsia"/>
          <w:sz w:val="28"/>
          <w:szCs w:val="28"/>
        </w:rPr>
        <w:t>上上师</w:t>
      </w:r>
      <w:proofErr w:type="gramEnd"/>
      <w:r w:rsidRPr="00506905">
        <w:rPr>
          <w:rFonts w:ascii="华文楷体" w:eastAsia="华文楷体" w:hAnsi="华文楷体" w:hint="eastAsia"/>
          <w:sz w:val="28"/>
          <w:szCs w:val="28"/>
        </w:rPr>
        <w:t>不拆穿你这个鬼把戏而已</w:t>
      </w:r>
      <w:del w:id="778" w:author="S-Yansong" w:date="2016-01-05T14:05:00Z">
        <w:r w:rsidRPr="00506905" w:rsidDel="00145392">
          <w:rPr>
            <w:rFonts w:ascii="华文楷体" w:eastAsia="华文楷体" w:hAnsi="华文楷体" w:hint="eastAsia"/>
            <w:sz w:val="28"/>
            <w:szCs w:val="28"/>
          </w:rPr>
          <w:delText>，</w:delText>
        </w:r>
      </w:del>
      <w:ins w:id="779" w:author="S-Yansong" w:date="2016-01-05T14:05:00Z">
        <w:r w:rsidR="00145392">
          <w:rPr>
            <w:rFonts w:ascii="华文楷体" w:eastAsia="华文楷体" w:hAnsi="华文楷体" w:hint="eastAsia"/>
            <w:sz w:val="28"/>
            <w:szCs w:val="28"/>
          </w:rPr>
          <w:t>。</w:t>
        </w:r>
      </w:ins>
      <w:r w:rsidRPr="00506905">
        <w:rPr>
          <w:rFonts w:ascii="华文楷体" w:eastAsia="华文楷体" w:hAnsi="华文楷体" w:hint="eastAsia"/>
          <w:sz w:val="28"/>
          <w:szCs w:val="28"/>
        </w:rPr>
        <w:t>就觉得上师显现的很高兴，但是他的内心当中很清楚啊，也许他内心当中很悲哀呢。为什么很悲哀呢？你看我这个弟子学了这么长时间，现在学来学去学的这么狡诈了</w:t>
      </w:r>
      <w:ins w:id="780" w:author="S-Yansong" w:date="2016-01-06T10:32:00Z">
        <w:r w:rsidR="00873735">
          <w:rPr>
            <w:rFonts w:ascii="华文楷体" w:eastAsia="华文楷体" w:hAnsi="华文楷体" w:hint="eastAsia"/>
            <w:sz w:val="28"/>
            <w:szCs w:val="28"/>
          </w:rPr>
          <w:t>，像这样的</w:t>
        </w:r>
      </w:ins>
      <w:r w:rsidRPr="00506905">
        <w:rPr>
          <w:rFonts w:ascii="华文楷体" w:eastAsia="华文楷体" w:hAnsi="华文楷体" w:hint="eastAsia"/>
          <w:sz w:val="28"/>
          <w:szCs w:val="28"/>
        </w:rPr>
        <w:t>。所以真正来讲的话上</w:t>
      </w:r>
      <w:proofErr w:type="gramStart"/>
      <w:r w:rsidRPr="00506905">
        <w:rPr>
          <w:rFonts w:ascii="华文楷体" w:eastAsia="华文楷体" w:hAnsi="华文楷体" w:hint="eastAsia"/>
          <w:sz w:val="28"/>
          <w:szCs w:val="28"/>
        </w:rPr>
        <w:t>师喜欢</w:t>
      </w:r>
      <w:proofErr w:type="gramEnd"/>
      <w:r w:rsidRPr="00506905">
        <w:rPr>
          <w:rFonts w:ascii="华文楷体" w:eastAsia="华文楷体" w:hAnsi="华文楷体" w:hint="eastAsia"/>
          <w:sz w:val="28"/>
          <w:szCs w:val="28"/>
        </w:rPr>
        <w:t>的修行人，应该是很朴实的</w:t>
      </w:r>
      <w:ins w:id="781" w:author="S-Yansong" w:date="2016-01-06T10:32:00Z">
        <w:r w:rsidR="00F70C2D">
          <w:rPr>
            <w:rFonts w:ascii="华文楷体" w:eastAsia="华文楷体" w:hAnsi="华文楷体" w:hint="eastAsia"/>
            <w:sz w:val="28"/>
            <w:szCs w:val="28"/>
          </w:rPr>
          <w:t>、</w:t>
        </w:r>
      </w:ins>
      <w:r w:rsidRPr="00506905">
        <w:rPr>
          <w:rFonts w:ascii="华文楷体" w:eastAsia="华文楷体" w:hAnsi="华文楷体" w:hint="eastAsia"/>
          <w:sz w:val="28"/>
          <w:szCs w:val="28"/>
        </w:rPr>
        <w:t>很正直的这种。</w:t>
      </w:r>
    </w:p>
    <w:p w:rsidR="00F70C2D" w:rsidRDefault="00506905" w:rsidP="00F70C2D">
      <w:pPr>
        <w:ind w:firstLine="570"/>
        <w:rPr>
          <w:ins w:id="782" w:author="S-Yansong" w:date="2016-01-06T10:34:00Z"/>
          <w:rFonts w:ascii="华文楷体" w:eastAsia="华文楷体" w:hAnsi="华文楷体"/>
          <w:sz w:val="28"/>
          <w:szCs w:val="28"/>
        </w:rPr>
      </w:pPr>
      <w:r w:rsidRPr="00506905">
        <w:rPr>
          <w:rFonts w:ascii="华文楷体" w:eastAsia="华文楷体" w:hAnsi="华文楷体" w:hint="eastAsia"/>
          <w:sz w:val="28"/>
          <w:szCs w:val="28"/>
        </w:rPr>
        <w:t>所以我们</w:t>
      </w:r>
      <w:proofErr w:type="gramStart"/>
      <w:r w:rsidRPr="00506905">
        <w:rPr>
          <w:rFonts w:ascii="华文楷体" w:eastAsia="华文楷体" w:hAnsi="华文楷体" w:hint="eastAsia"/>
          <w:sz w:val="28"/>
          <w:szCs w:val="28"/>
        </w:rPr>
        <w:t>在依止的</w:t>
      </w:r>
      <w:proofErr w:type="gramEnd"/>
      <w:r w:rsidRPr="00506905">
        <w:rPr>
          <w:rFonts w:ascii="华文楷体" w:eastAsia="华文楷体" w:hAnsi="华文楷体" w:hint="eastAsia"/>
          <w:sz w:val="28"/>
          <w:szCs w:val="28"/>
        </w:rPr>
        <w:t>时候就尽量的在内心当中发心的时候不要有这种虚伪心，不要有一种狡诈心。实际上这种虚伪心和狡诈心就说可以瞒住一般的人，瞒不住明眼</w:t>
      </w:r>
      <w:proofErr w:type="gramStart"/>
      <w:r w:rsidRPr="00506905">
        <w:rPr>
          <w:rFonts w:ascii="华文楷体" w:eastAsia="华文楷体" w:hAnsi="华文楷体" w:hint="eastAsia"/>
          <w:sz w:val="28"/>
          <w:szCs w:val="28"/>
        </w:rPr>
        <w:t>善知识</w:t>
      </w:r>
      <w:proofErr w:type="gramEnd"/>
      <w:r w:rsidRPr="00506905">
        <w:rPr>
          <w:rFonts w:ascii="华文楷体" w:eastAsia="华文楷体" w:hAnsi="华文楷体" w:hint="eastAsia"/>
          <w:sz w:val="28"/>
          <w:szCs w:val="28"/>
        </w:rPr>
        <w:t>的，瞒不住他的。所以说尽量的来如理如是的奉行正法，真正的如理如是的安住正法，上</w:t>
      </w:r>
      <w:proofErr w:type="gramStart"/>
      <w:r w:rsidRPr="00506905">
        <w:rPr>
          <w:rFonts w:ascii="华文楷体" w:eastAsia="华文楷体" w:hAnsi="华文楷体" w:hint="eastAsia"/>
          <w:sz w:val="28"/>
          <w:szCs w:val="28"/>
        </w:rPr>
        <w:t>师这种</w:t>
      </w:r>
      <w:proofErr w:type="gramEnd"/>
      <w:r w:rsidRPr="00506905">
        <w:rPr>
          <w:rFonts w:ascii="华文楷体" w:eastAsia="华文楷体" w:hAnsi="华文楷体" w:hint="eastAsia"/>
          <w:sz w:val="28"/>
          <w:szCs w:val="28"/>
        </w:rPr>
        <w:t>欢喜他是发自内心的欢喜。</w:t>
      </w:r>
    </w:p>
    <w:p w:rsidR="00980082" w:rsidRDefault="00506905" w:rsidP="00980082">
      <w:pPr>
        <w:ind w:firstLine="570"/>
        <w:rPr>
          <w:ins w:id="783" w:author="S-Yansong" w:date="2016-01-06T10:36:00Z"/>
          <w:rFonts w:ascii="华文楷体" w:eastAsia="华文楷体" w:hAnsi="华文楷体"/>
          <w:sz w:val="28"/>
          <w:szCs w:val="28"/>
        </w:rPr>
      </w:pPr>
      <w:r w:rsidRPr="00506905">
        <w:rPr>
          <w:rFonts w:ascii="华文楷体" w:eastAsia="华文楷体" w:hAnsi="华文楷体" w:hint="eastAsia"/>
          <w:sz w:val="28"/>
          <w:szCs w:val="28"/>
        </w:rPr>
        <w:t>但当然我们前面讲过了，上师在调化众生的时候，他因为是</w:t>
      </w:r>
      <w:proofErr w:type="gramStart"/>
      <w:r w:rsidRPr="00506905">
        <w:rPr>
          <w:rFonts w:ascii="华文楷体" w:eastAsia="华文楷体" w:hAnsi="华文楷体" w:hint="eastAsia"/>
          <w:sz w:val="28"/>
          <w:szCs w:val="28"/>
        </w:rPr>
        <w:t>善巧方便</w:t>
      </w:r>
      <w:proofErr w:type="gramEnd"/>
      <w:r w:rsidRPr="00506905">
        <w:rPr>
          <w:rFonts w:ascii="华文楷体" w:eastAsia="华文楷体" w:hAnsi="华文楷体" w:hint="eastAsia"/>
          <w:sz w:val="28"/>
          <w:szCs w:val="28"/>
        </w:rPr>
        <w:t>的调化众生嘛，有些</w:t>
      </w:r>
      <w:proofErr w:type="gramStart"/>
      <w:r w:rsidRPr="00506905">
        <w:rPr>
          <w:rFonts w:ascii="华文楷体" w:eastAsia="华文楷体" w:hAnsi="华文楷体" w:hint="eastAsia"/>
          <w:sz w:val="28"/>
          <w:szCs w:val="28"/>
        </w:rPr>
        <w:t>上师他是</w:t>
      </w:r>
      <w:proofErr w:type="gramEnd"/>
      <w:r w:rsidRPr="00506905">
        <w:rPr>
          <w:rFonts w:ascii="华文楷体" w:eastAsia="华文楷体" w:hAnsi="华文楷体" w:hint="eastAsia"/>
          <w:sz w:val="28"/>
          <w:szCs w:val="28"/>
        </w:rPr>
        <w:t>直接调化你，就内心当中生起的这种前面我们所讲的</w:t>
      </w:r>
      <w:ins w:id="784" w:author="S-Yansong" w:date="2016-01-06T10:34:00Z">
        <w:r w:rsidR="00F70C2D">
          <w:rPr>
            <w:rFonts w:ascii="华文楷体" w:eastAsia="华文楷体" w:hAnsi="华文楷体" w:hint="eastAsia"/>
            <w:sz w:val="28"/>
            <w:szCs w:val="28"/>
          </w:rPr>
          <w:t>一种</w:t>
        </w:r>
      </w:ins>
      <w:r w:rsidRPr="00506905">
        <w:rPr>
          <w:rFonts w:ascii="华文楷体" w:eastAsia="华文楷体" w:hAnsi="华文楷体" w:hint="eastAsia"/>
          <w:sz w:val="28"/>
          <w:szCs w:val="28"/>
        </w:rPr>
        <w:t>欺诳心，这个时候有的上师就不客气了当面就拆穿你的把戏了。但有的时候上</w:t>
      </w:r>
      <w:proofErr w:type="gramStart"/>
      <w:r w:rsidRPr="00506905">
        <w:rPr>
          <w:rFonts w:ascii="华文楷体" w:eastAsia="华文楷体" w:hAnsi="华文楷体" w:hint="eastAsia"/>
          <w:sz w:val="28"/>
          <w:szCs w:val="28"/>
        </w:rPr>
        <w:t>师不是</w:t>
      </w:r>
      <w:proofErr w:type="gramEnd"/>
      <w:r w:rsidRPr="00506905">
        <w:rPr>
          <w:rFonts w:ascii="华文楷体" w:eastAsia="华文楷体" w:hAnsi="华文楷体" w:hint="eastAsia"/>
          <w:sz w:val="28"/>
          <w:szCs w:val="28"/>
        </w:rPr>
        <w:t>当面拆穿的，还是</w:t>
      </w:r>
      <w:proofErr w:type="gramStart"/>
      <w:r w:rsidRPr="00506905">
        <w:rPr>
          <w:rFonts w:ascii="华文楷体" w:eastAsia="华文楷体" w:hAnsi="华文楷体" w:hint="eastAsia"/>
          <w:sz w:val="28"/>
          <w:szCs w:val="28"/>
        </w:rPr>
        <w:t>逐渐逐渐</w:t>
      </w:r>
      <w:proofErr w:type="gramEnd"/>
      <w:r w:rsidRPr="00506905">
        <w:rPr>
          <w:rFonts w:ascii="华文楷体" w:eastAsia="华文楷体" w:hAnsi="华文楷体" w:hint="eastAsia"/>
          <w:sz w:val="28"/>
          <w:szCs w:val="28"/>
        </w:rPr>
        <w:t>的引导你</w:t>
      </w:r>
      <w:del w:id="785" w:author="S-Yansong" w:date="2016-01-05T14:07:00Z">
        <w:r w:rsidRPr="00506905" w:rsidDel="00145392">
          <w:rPr>
            <w:rFonts w:ascii="华文楷体" w:eastAsia="华文楷体" w:hAnsi="华文楷体" w:hint="eastAsia"/>
            <w:sz w:val="28"/>
            <w:szCs w:val="28"/>
          </w:rPr>
          <w:delText>，</w:delText>
        </w:r>
      </w:del>
      <w:ins w:id="786" w:author="S-Yansong" w:date="2016-01-05T14:07:00Z">
        <w:r w:rsidR="00145392">
          <w:rPr>
            <w:rFonts w:ascii="华文楷体" w:eastAsia="华文楷体" w:hAnsi="华文楷体" w:hint="eastAsia"/>
            <w:sz w:val="28"/>
            <w:szCs w:val="28"/>
          </w:rPr>
          <w:t>。</w:t>
        </w:r>
      </w:ins>
      <w:r w:rsidRPr="00506905">
        <w:rPr>
          <w:rFonts w:ascii="华文楷体" w:eastAsia="华文楷体" w:hAnsi="华文楷体" w:hint="eastAsia"/>
          <w:sz w:val="28"/>
          <w:szCs w:val="28"/>
        </w:rPr>
        <w:t>所以说表面上看起来的时候似乎很高兴，有些时候对你</w:t>
      </w:r>
      <w:ins w:id="787" w:author="S-Yansong" w:date="2016-01-06T10:36:00Z">
        <w:r w:rsidR="00980082">
          <w:rPr>
            <w:rFonts w:ascii="华文楷体" w:eastAsia="华文楷体" w:hAnsi="华文楷体" w:hint="eastAsia"/>
            <w:sz w:val="28"/>
            <w:szCs w:val="28"/>
          </w:rPr>
          <w:t>自己</w:t>
        </w:r>
      </w:ins>
      <w:del w:id="788" w:author="S-Yansong" w:date="2016-01-06T10:36:00Z">
        <w:r w:rsidRPr="00506905" w:rsidDel="00980082">
          <w:rPr>
            <w:rFonts w:ascii="华文楷体" w:eastAsia="华文楷体" w:hAnsi="华文楷体" w:hint="eastAsia"/>
            <w:sz w:val="28"/>
            <w:szCs w:val="28"/>
          </w:rPr>
          <w:delText>所讲</w:delText>
        </w:r>
      </w:del>
      <w:ins w:id="789" w:author="S-Yansong" w:date="2016-01-06T10:36:00Z">
        <w:r w:rsidR="00980082">
          <w:rPr>
            <w:rFonts w:ascii="华文楷体" w:eastAsia="华文楷体" w:hAnsi="华文楷体" w:hint="eastAsia"/>
            <w:sz w:val="28"/>
            <w:szCs w:val="28"/>
          </w:rPr>
          <w:t>所</w:t>
        </w:r>
      </w:ins>
      <w:r w:rsidRPr="00506905">
        <w:rPr>
          <w:rFonts w:ascii="华文楷体" w:eastAsia="华文楷体" w:hAnsi="华文楷体" w:hint="eastAsia"/>
          <w:sz w:val="28"/>
          <w:szCs w:val="28"/>
        </w:rPr>
        <w:t>的汇报的事情</w:t>
      </w:r>
      <w:ins w:id="790" w:author="S-Yansong" w:date="2016-01-06T10:36:00Z">
        <w:r w:rsidR="00980082">
          <w:rPr>
            <w:rFonts w:ascii="华文楷体" w:eastAsia="华文楷体" w:hAnsi="华文楷体" w:hint="eastAsia"/>
            <w:sz w:val="28"/>
            <w:szCs w:val="28"/>
          </w:rPr>
          <w:t>、所讲的事情</w:t>
        </w:r>
      </w:ins>
      <w:r w:rsidRPr="00506905">
        <w:rPr>
          <w:rFonts w:ascii="华文楷体" w:eastAsia="华文楷体" w:hAnsi="华文楷体" w:hint="eastAsia"/>
          <w:sz w:val="28"/>
          <w:szCs w:val="28"/>
        </w:rPr>
        <w:t>也许很高兴，内心当中不一定真的高兴的</w:t>
      </w:r>
      <w:del w:id="791" w:author="S-Yansong" w:date="2016-01-06T10:36:00Z">
        <w:r w:rsidRPr="00506905" w:rsidDel="00980082">
          <w:rPr>
            <w:rFonts w:ascii="华文楷体" w:eastAsia="华文楷体" w:hAnsi="华文楷体" w:hint="eastAsia"/>
            <w:sz w:val="28"/>
            <w:szCs w:val="28"/>
          </w:rPr>
          <w:delText>，</w:delText>
        </w:r>
      </w:del>
      <w:ins w:id="792" w:author="S-Yansong" w:date="2016-01-06T10:36:00Z">
        <w:r w:rsidR="00980082">
          <w:rPr>
            <w:rFonts w:ascii="华文楷体" w:eastAsia="华文楷体" w:hAnsi="华文楷体" w:hint="eastAsia"/>
            <w:sz w:val="28"/>
            <w:szCs w:val="28"/>
          </w:rPr>
          <w:t>。</w:t>
        </w:r>
      </w:ins>
      <w:r w:rsidRPr="00506905">
        <w:rPr>
          <w:rFonts w:ascii="华文楷体" w:eastAsia="华文楷体" w:hAnsi="华文楷体" w:hint="eastAsia"/>
          <w:sz w:val="28"/>
          <w:szCs w:val="28"/>
        </w:rPr>
        <w:t>如果内心当中不一定真正的高兴的话，这个就说明自己的这样一种心和这样一种道差的很远，上师对你的行为</w:t>
      </w:r>
      <w:ins w:id="793" w:author="S-Yansong" w:date="2016-01-06T10:36:00Z">
        <w:r w:rsidR="00980082">
          <w:rPr>
            <w:rFonts w:ascii="华文楷体" w:eastAsia="华文楷体" w:hAnsi="华文楷体" w:hint="eastAsia"/>
            <w:sz w:val="28"/>
            <w:szCs w:val="28"/>
          </w:rPr>
          <w:t>还</w:t>
        </w:r>
      </w:ins>
      <w:r w:rsidRPr="00506905">
        <w:rPr>
          <w:rFonts w:ascii="华文楷体" w:eastAsia="华文楷体" w:hAnsi="华文楷体" w:hint="eastAsia"/>
          <w:sz w:val="28"/>
          <w:szCs w:val="28"/>
        </w:rPr>
        <w:t>没有认可。</w:t>
      </w:r>
    </w:p>
    <w:p w:rsidR="00506905" w:rsidRPr="00506905" w:rsidRDefault="00506905" w:rsidP="00145392">
      <w:pPr>
        <w:ind w:firstLine="570"/>
        <w:rPr>
          <w:rFonts w:ascii="华文楷体" w:eastAsia="华文楷体" w:hAnsi="华文楷体"/>
          <w:sz w:val="28"/>
          <w:szCs w:val="28"/>
        </w:rPr>
      </w:pPr>
      <w:r w:rsidRPr="00506905">
        <w:rPr>
          <w:rFonts w:ascii="华文楷体" w:eastAsia="华文楷体" w:hAnsi="华文楷体" w:hint="eastAsia"/>
          <w:sz w:val="28"/>
          <w:szCs w:val="28"/>
        </w:rPr>
        <w:t>上师认可的行为肯定是如理如法的行为，第一个你的心必须要正，如果你的心虚伪狡诈的话，这个方面没办法让上</w:t>
      </w:r>
      <w:proofErr w:type="gramStart"/>
      <w:r w:rsidRPr="00506905">
        <w:rPr>
          <w:rFonts w:ascii="华文楷体" w:eastAsia="华文楷体" w:hAnsi="华文楷体" w:hint="eastAsia"/>
          <w:sz w:val="28"/>
          <w:szCs w:val="28"/>
        </w:rPr>
        <w:t>师真正</w:t>
      </w:r>
      <w:proofErr w:type="gramEnd"/>
      <w:r w:rsidRPr="00506905">
        <w:rPr>
          <w:rFonts w:ascii="华文楷体" w:eastAsia="华文楷体" w:hAnsi="华文楷体" w:hint="eastAsia"/>
          <w:sz w:val="28"/>
          <w:szCs w:val="28"/>
        </w:rPr>
        <w:t>的心生欢喜的，没办法做到。所以有时候我们表面上装的再好、装的再乖巧，这个方面实际上没有任何用处，从修道的角度来讲没有任何用处，也许暂时</w:t>
      </w:r>
      <w:r w:rsidRPr="00506905">
        <w:rPr>
          <w:rFonts w:ascii="华文楷体" w:eastAsia="华文楷体" w:hAnsi="华文楷体" w:hint="eastAsia"/>
          <w:sz w:val="28"/>
          <w:szCs w:val="28"/>
        </w:rPr>
        <w:lastRenderedPageBreak/>
        <w:t>有一些用处，可是从修道的角度来讲我们这种心实际上就已经实际上和正道完全背离的</w:t>
      </w:r>
      <w:ins w:id="794" w:author="S-Yansong" w:date="2016-01-06T10:37:00Z">
        <w:r w:rsidR="00980082">
          <w:rPr>
            <w:rFonts w:ascii="华文楷体" w:eastAsia="华文楷体" w:hAnsi="华文楷体" w:hint="eastAsia"/>
            <w:sz w:val="28"/>
            <w:szCs w:val="28"/>
          </w:rPr>
          <w:t>一种</w:t>
        </w:r>
      </w:ins>
      <w:r w:rsidRPr="00506905">
        <w:rPr>
          <w:rFonts w:ascii="华文楷体" w:eastAsia="华文楷体" w:hAnsi="华文楷体" w:hint="eastAsia"/>
          <w:sz w:val="28"/>
          <w:szCs w:val="28"/>
        </w:rPr>
        <w:t>状态了，真实来讲上师绝对不会欢喜的。</w:t>
      </w:r>
    </w:p>
    <w:p w:rsidR="00145392" w:rsidRPr="00145392" w:rsidRDefault="00506905" w:rsidP="00506905">
      <w:pPr>
        <w:ind w:firstLine="570"/>
        <w:rPr>
          <w:ins w:id="795" w:author="S-Yansong" w:date="2016-01-05T14:09:00Z"/>
          <w:rFonts w:asciiTheme="minorEastAsia" w:hAnsiTheme="minorEastAsia"/>
          <w:sz w:val="28"/>
          <w:szCs w:val="28"/>
          <w:rPrChange w:id="796" w:author="S-Yansong" w:date="2016-01-05T14:09:00Z">
            <w:rPr>
              <w:ins w:id="797" w:author="S-Yansong" w:date="2016-01-05T14:09:00Z"/>
              <w:rFonts w:ascii="华文楷体" w:eastAsia="华文楷体" w:hAnsi="华文楷体"/>
              <w:sz w:val="28"/>
              <w:szCs w:val="28"/>
            </w:rPr>
          </w:rPrChange>
        </w:rPr>
      </w:pPr>
      <w:del w:id="798" w:author="S-Yansong" w:date="2016-01-05T14:09:00Z">
        <w:r w:rsidRPr="00506905" w:rsidDel="00145392">
          <w:rPr>
            <w:rFonts w:ascii="华文楷体" w:eastAsia="华文楷体" w:hAnsi="华文楷体" w:hint="eastAsia"/>
            <w:sz w:val="28"/>
            <w:szCs w:val="28"/>
          </w:rPr>
          <w:delText xml:space="preserve">    </w:delText>
        </w:r>
        <w:r w:rsidRPr="00145392" w:rsidDel="00145392">
          <w:rPr>
            <w:rFonts w:asciiTheme="minorEastAsia" w:hAnsiTheme="minorEastAsia" w:hint="eastAsia"/>
            <w:sz w:val="28"/>
            <w:szCs w:val="28"/>
            <w:rPrChange w:id="799" w:author="S-Yansong" w:date="2016-01-05T14:09:00Z">
              <w:rPr>
                <w:rFonts w:ascii="华文楷体" w:eastAsia="华文楷体" w:hAnsi="华文楷体" w:hint="eastAsia"/>
                <w:sz w:val="28"/>
                <w:szCs w:val="28"/>
              </w:rPr>
            </w:rPrChange>
          </w:rPr>
          <w:delText>“</w:delText>
        </w:r>
      </w:del>
      <w:ins w:id="800" w:author="S-Yansong" w:date="2016-01-05T14:09:00Z">
        <w:r w:rsidR="00145392" w:rsidRPr="00145392">
          <w:rPr>
            <w:rFonts w:asciiTheme="minorEastAsia" w:hAnsiTheme="minorEastAsia" w:hint="eastAsia"/>
            <w:sz w:val="28"/>
            <w:szCs w:val="28"/>
            <w:rPrChange w:id="801" w:author="S-Yansong" w:date="2016-01-05T14:09:00Z">
              <w:rPr>
                <w:rFonts w:ascii="华文楷体" w:eastAsia="华文楷体" w:hAnsi="华文楷体" w:hint="eastAsia"/>
                <w:sz w:val="28"/>
                <w:szCs w:val="28"/>
              </w:rPr>
            </w:rPrChange>
          </w:rPr>
          <w:t>【</w:t>
        </w:r>
      </w:ins>
      <w:r w:rsidRPr="00145392">
        <w:rPr>
          <w:rFonts w:asciiTheme="minorEastAsia" w:hAnsiTheme="minorEastAsia" w:hint="eastAsia"/>
          <w:sz w:val="28"/>
          <w:szCs w:val="28"/>
          <w:rPrChange w:id="802" w:author="S-Yansong" w:date="2016-01-05T14:09:00Z">
            <w:rPr>
              <w:rFonts w:ascii="华文楷体" w:eastAsia="华文楷体" w:hAnsi="华文楷体" w:hint="eastAsia"/>
              <w:sz w:val="28"/>
              <w:szCs w:val="28"/>
            </w:rPr>
          </w:rPrChange>
        </w:rPr>
        <w:t>与诸多善良的道友朝夕相处，和睦融洽；</w:t>
      </w:r>
      <w:del w:id="803" w:author="S-Yansong" w:date="2016-01-05T14:09:00Z">
        <w:r w:rsidRPr="00145392" w:rsidDel="00145392">
          <w:rPr>
            <w:rFonts w:asciiTheme="minorEastAsia" w:hAnsiTheme="minorEastAsia" w:hint="eastAsia"/>
            <w:sz w:val="28"/>
            <w:szCs w:val="28"/>
            <w:rPrChange w:id="804" w:author="S-Yansong" w:date="2016-01-05T14:09:00Z">
              <w:rPr>
                <w:rFonts w:ascii="华文楷体" w:eastAsia="华文楷体" w:hAnsi="华文楷体" w:hint="eastAsia"/>
                <w:sz w:val="28"/>
                <w:szCs w:val="28"/>
              </w:rPr>
            </w:rPrChange>
          </w:rPr>
          <w:delText>”</w:delText>
        </w:r>
      </w:del>
      <w:ins w:id="805" w:author="S-Yansong" w:date="2016-01-05T14:09:00Z">
        <w:r w:rsidR="00145392" w:rsidRPr="00145392">
          <w:rPr>
            <w:rFonts w:asciiTheme="minorEastAsia" w:hAnsiTheme="minorEastAsia" w:hint="eastAsia"/>
            <w:sz w:val="28"/>
            <w:szCs w:val="28"/>
            <w:rPrChange w:id="806" w:author="S-Yansong" w:date="2016-01-05T14:09:00Z">
              <w:rPr>
                <w:rFonts w:ascii="华文楷体" w:eastAsia="华文楷体" w:hAnsi="华文楷体" w:hint="eastAsia"/>
                <w:sz w:val="28"/>
                <w:szCs w:val="28"/>
              </w:rPr>
            </w:rPrChange>
          </w:rPr>
          <w:t>】</w:t>
        </w:r>
      </w:ins>
    </w:p>
    <w:p w:rsidR="00506905" w:rsidRPr="00506905" w:rsidRDefault="00506905" w:rsidP="00D16B10">
      <w:pPr>
        <w:ind w:firstLine="570"/>
        <w:rPr>
          <w:rFonts w:ascii="华文楷体" w:eastAsia="华文楷体" w:hAnsi="华文楷体"/>
          <w:sz w:val="28"/>
          <w:szCs w:val="28"/>
        </w:rPr>
      </w:pPr>
      <w:r w:rsidRPr="00506905">
        <w:rPr>
          <w:rFonts w:ascii="华文楷体" w:eastAsia="华文楷体" w:hAnsi="华文楷体" w:hint="eastAsia"/>
          <w:sz w:val="28"/>
          <w:szCs w:val="28"/>
        </w:rPr>
        <w:t>还一个就说你闻思完之后你的心很调柔，所以自然</w:t>
      </w:r>
      <w:ins w:id="807" w:author="S-Yansong" w:date="2016-01-06T10:37:00Z">
        <w:r w:rsidR="00980082">
          <w:rPr>
            <w:rFonts w:ascii="华文楷体" w:eastAsia="华文楷体" w:hAnsi="华文楷体" w:hint="eastAsia"/>
            <w:sz w:val="28"/>
            <w:szCs w:val="28"/>
          </w:rPr>
          <w:t>而然</w:t>
        </w:r>
      </w:ins>
      <w:r w:rsidRPr="00506905">
        <w:rPr>
          <w:rFonts w:ascii="华文楷体" w:eastAsia="华文楷体" w:hAnsi="华文楷体" w:hint="eastAsia"/>
          <w:sz w:val="28"/>
          <w:szCs w:val="28"/>
        </w:rPr>
        <w:t>和很多善良的道友就能够朝夕相处，就能够和睦融洽了，因为法和心产生一种融合</w:t>
      </w:r>
      <w:del w:id="808" w:author="S-Yansong" w:date="2016-01-06T10:38:00Z">
        <w:r w:rsidRPr="00506905" w:rsidDel="00980082">
          <w:rPr>
            <w:rFonts w:ascii="华文楷体" w:eastAsia="华文楷体" w:hAnsi="华文楷体" w:hint="eastAsia"/>
            <w:sz w:val="28"/>
            <w:szCs w:val="28"/>
          </w:rPr>
          <w:delText>，</w:delText>
        </w:r>
      </w:del>
      <w:ins w:id="809" w:author="S-Yansong" w:date="2016-01-06T10:38:00Z">
        <w:r w:rsidR="00980082">
          <w:rPr>
            <w:rFonts w:ascii="华文楷体" w:eastAsia="华文楷体" w:hAnsi="华文楷体" w:hint="eastAsia"/>
            <w:sz w:val="28"/>
            <w:szCs w:val="28"/>
          </w:rPr>
          <w:t>。</w:t>
        </w:r>
      </w:ins>
      <w:r w:rsidRPr="00506905">
        <w:rPr>
          <w:rFonts w:ascii="华文楷体" w:eastAsia="华文楷体" w:hAnsi="华文楷体" w:hint="eastAsia"/>
          <w:sz w:val="28"/>
          <w:szCs w:val="28"/>
        </w:rPr>
        <w:t>没有</w:t>
      </w:r>
      <w:proofErr w:type="gramStart"/>
      <w:r w:rsidRPr="00506905">
        <w:rPr>
          <w:rFonts w:ascii="华文楷体" w:eastAsia="华文楷体" w:hAnsi="华文楷体" w:hint="eastAsia"/>
          <w:sz w:val="28"/>
          <w:szCs w:val="28"/>
        </w:rPr>
        <w:t>很多我执很强</w:t>
      </w:r>
      <w:proofErr w:type="gramEnd"/>
      <w:r w:rsidRPr="00506905">
        <w:rPr>
          <w:rFonts w:ascii="华文楷体" w:eastAsia="华文楷体" w:hAnsi="华文楷体" w:hint="eastAsia"/>
          <w:sz w:val="28"/>
          <w:szCs w:val="28"/>
        </w:rPr>
        <w:t>的</w:t>
      </w:r>
      <w:del w:id="810" w:author="S-Yansong" w:date="2016-01-06T10:38:00Z">
        <w:r w:rsidRPr="00506905" w:rsidDel="00980082">
          <w:rPr>
            <w:rFonts w:ascii="华文楷体" w:eastAsia="华文楷体" w:hAnsi="华文楷体" w:hint="eastAsia"/>
            <w:sz w:val="28"/>
            <w:szCs w:val="28"/>
          </w:rPr>
          <w:delText>一种</w:delText>
        </w:r>
      </w:del>
      <w:r w:rsidRPr="00506905">
        <w:rPr>
          <w:rFonts w:ascii="华文楷体" w:eastAsia="华文楷体" w:hAnsi="华文楷体" w:hint="eastAsia"/>
          <w:sz w:val="28"/>
          <w:szCs w:val="28"/>
        </w:rPr>
        <w:t>状态表现出来</w:t>
      </w:r>
      <w:del w:id="811" w:author="S-Yansong" w:date="2016-01-06T10:38:00Z">
        <w:r w:rsidRPr="00506905" w:rsidDel="00980082">
          <w:rPr>
            <w:rFonts w:ascii="华文楷体" w:eastAsia="华文楷体" w:hAnsi="华文楷体" w:hint="eastAsia"/>
            <w:sz w:val="28"/>
            <w:szCs w:val="28"/>
          </w:rPr>
          <w:delText>。</w:delText>
        </w:r>
      </w:del>
      <w:ins w:id="812" w:author="S-Yansong" w:date="2016-01-06T10:38:00Z">
        <w:r w:rsidR="00980082">
          <w:rPr>
            <w:rFonts w:ascii="华文楷体" w:eastAsia="华文楷体" w:hAnsi="华文楷体" w:hint="eastAsia"/>
            <w:sz w:val="28"/>
            <w:szCs w:val="28"/>
          </w:rPr>
          <w:t>，</w:t>
        </w:r>
      </w:ins>
      <w:r w:rsidRPr="00506905">
        <w:rPr>
          <w:rFonts w:ascii="华文楷体" w:eastAsia="华文楷体" w:hAnsi="华文楷体" w:hint="eastAsia"/>
          <w:sz w:val="28"/>
          <w:szCs w:val="28"/>
        </w:rPr>
        <w:t>所以和别人相处的时候处在一种自然而然的和睦状态当中，</w:t>
      </w:r>
      <w:proofErr w:type="gramStart"/>
      <w:r w:rsidRPr="00506905">
        <w:rPr>
          <w:rFonts w:ascii="华文楷体" w:eastAsia="华文楷体" w:hAnsi="华文楷体" w:hint="eastAsia"/>
          <w:sz w:val="28"/>
          <w:szCs w:val="28"/>
        </w:rPr>
        <w:t>不是说装出来</w:t>
      </w:r>
      <w:proofErr w:type="gramEnd"/>
      <w:r w:rsidRPr="00506905">
        <w:rPr>
          <w:rFonts w:ascii="华文楷体" w:eastAsia="华文楷体" w:hAnsi="华文楷体" w:hint="eastAsia"/>
          <w:sz w:val="28"/>
          <w:szCs w:val="28"/>
        </w:rPr>
        <w:t>。装出来的东西因为是装的缘故，总有一天会露马脚</w:t>
      </w:r>
      <w:del w:id="813" w:author="S-Yansong" w:date="2016-01-05T14:10:00Z">
        <w:r w:rsidRPr="00506905" w:rsidDel="00D16B10">
          <w:rPr>
            <w:rFonts w:ascii="华文楷体" w:eastAsia="华文楷体" w:hAnsi="华文楷体" w:hint="eastAsia"/>
            <w:sz w:val="28"/>
            <w:szCs w:val="28"/>
          </w:rPr>
          <w:delText>，</w:delText>
        </w:r>
      </w:del>
      <w:ins w:id="814" w:author="S-Yansong" w:date="2016-01-05T14:10:00Z">
        <w:r w:rsidR="00D16B10">
          <w:rPr>
            <w:rFonts w:ascii="华文楷体" w:eastAsia="华文楷体" w:hAnsi="华文楷体" w:hint="eastAsia"/>
            <w:sz w:val="28"/>
            <w:szCs w:val="28"/>
          </w:rPr>
          <w:t>。</w:t>
        </w:r>
      </w:ins>
      <w:r w:rsidRPr="00506905">
        <w:rPr>
          <w:rFonts w:ascii="华文楷体" w:eastAsia="华文楷体" w:hAnsi="华文楷体" w:hint="eastAsia"/>
          <w:sz w:val="28"/>
          <w:szCs w:val="28"/>
        </w:rPr>
        <w:t>就说你内心当中的烦恼很强，表面上和道友装的和睦相处，但实际上就是说有的时候只不过没有触及到你的自身利益而已，一旦触及到，原形马上就会暴露出来。所以说我们在闻思的过程当中，应该让这个法融入到心当中去。力争达到自然而然和</w:t>
      </w:r>
      <w:del w:id="815" w:author="S-Yansong" w:date="2016-01-06T10:38:00Z">
        <w:r w:rsidRPr="00506905" w:rsidDel="00980082">
          <w:rPr>
            <w:rFonts w:ascii="华文楷体" w:eastAsia="华文楷体" w:hAnsi="华文楷体" w:hint="eastAsia"/>
            <w:sz w:val="28"/>
            <w:szCs w:val="28"/>
          </w:rPr>
          <w:delText>诸多</w:delText>
        </w:r>
      </w:del>
      <w:r w:rsidRPr="00506905">
        <w:rPr>
          <w:rFonts w:ascii="华文楷体" w:eastAsia="华文楷体" w:hAnsi="华文楷体" w:hint="eastAsia"/>
          <w:sz w:val="28"/>
          <w:szCs w:val="28"/>
        </w:rPr>
        <w:t>善良的道友朝夕相处和睦融洽的</w:t>
      </w:r>
      <w:ins w:id="816" w:author="S-Yansong" w:date="2016-01-06T10:39:00Z">
        <w:r w:rsidR="00980082">
          <w:rPr>
            <w:rFonts w:ascii="华文楷体" w:eastAsia="华文楷体" w:hAnsi="华文楷体" w:hint="eastAsia"/>
            <w:sz w:val="28"/>
            <w:szCs w:val="28"/>
          </w:rPr>
          <w:t>一种</w:t>
        </w:r>
      </w:ins>
      <w:r w:rsidRPr="00506905">
        <w:rPr>
          <w:rFonts w:ascii="华文楷体" w:eastAsia="华文楷体" w:hAnsi="华文楷体" w:hint="eastAsia"/>
          <w:sz w:val="28"/>
          <w:szCs w:val="28"/>
        </w:rPr>
        <w:t>状态。</w:t>
      </w:r>
    </w:p>
    <w:p w:rsidR="00D16B10" w:rsidRPr="00D16B10" w:rsidRDefault="00506905" w:rsidP="00506905">
      <w:pPr>
        <w:ind w:firstLine="570"/>
        <w:rPr>
          <w:ins w:id="817" w:author="S-Yansong" w:date="2016-01-05T14:10:00Z"/>
          <w:rFonts w:asciiTheme="minorEastAsia" w:hAnsiTheme="minorEastAsia"/>
          <w:sz w:val="28"/>
          <w:szCs w:val="28"/>
          <w:rPrChange w:id="818" w:author="S-Yansong" w:date="2016-01-05T14:10:00Z">
            <w:rPr>
              <w:ins w:id="819" w:author="S-Yansong" w:date="2016-01-05T14:10:00Z"/>
              <w:rFonts w:ascii="华文楷体" w:eastAsia="华文楷体" w:hAnsi="华文楷体"/>
              <w:sz w:val="28"/>
              <w:szCs w:val="28"/>
            </w:rPr>
          </w:rPrChange>
        </w:rPr>
      </w:pPr>
      <w:del w:id="820" w:author="S-Yansong" w:date="2016-01-05T14:10:00Z">
        <w:r w:rsidRPr="00506905" w:rsidDel="00D16B10">
          <w:rPr>
            <w:rFonts w:ascii="华文楷体" w:eastAsia="华文楷体" w:hAnsi="华文楷体" w:hint="eastAsia"/>
            <w:sz w:val="28"/>
            <w:szCs w:val="28"/>
          </w:rPr>
          <w:delText xml:space="preserve">   </w:delText>
        </w:r>
        <w:r w:rsidRPr="00D16B10" w:rsidDel="00D16B10">
          <w:rPr>
            <w:rFonts w:asciiTheme="minorEastAsia" w:hAnsiTheme="minorEastAsia"/>
            <w:sz w:val="28"/>
            <w:szCs w:val="28"/>
            <w:rPrChange w:id="821" w:author="S-Yansong" w:date="2016-01-05T14:10:00Z">
              <w:rPr>
                <w:rFonts w:ascii="华文楷体" w:eastAsia="华文楷体" w:hAnsi="华文楷体"/>
                <w:sz w:val="28"/>
                <w:szCs w:val="28"/>
              </w:rPr>
            </w:rPrChange>
          </w:rPr>
          <w:delText xml:space="preserve"> “</w:delText>
        </w:r>
      </w:del>
      <w:ins w:id="822" w:author="S-Yansong" w:date="2016-01-05T14:10:00Z">
        <w:r w:rsidR="00D16B10" w:rsidRPr="00D16B10">
          <w:rPr>
            <w:rFonts w:asciiTheme="minorEastAsia" w:hAnsiTheme="minorEastAsia" w:hint="eastAsia"/>
            <w:sz w:val="28"/>
            <w:szCs w:val="28"/>
            <w:rPrChange w:id="823" w:author="S-Yansong" w:date="2016-01-05T14:10:00Z">
              <w:rPr>
                <w:rFonts w:ascii="华文楷体" w:eastAsia="华文楷体" w:hAnsi="华文楷体" w:hint="eastAsia"/>
                <w:sz w:val="28"/>
                <w:szCs w:val="28"/>
              </w:rPr>
            </w:rPrChange>
          </w:rPr>
          <w:t>【</w:t>
        </w:r>
      </w:ins>
      <w:r w:rsidRPr="00D16B10">
        <w:rPr>
          <w:rFonts w:asciiTheme="minorEastAsia" w:hAnsiTheme="minorEastAsia" w:hint="eastAsia"/>
          <w:sz w:val="28"/>
          <w:szCs w:val="28"/>
          <w:rPrChange w:id="824" w:author="S-Yansong" w:date="2016-01-05T14:10:00Z">
            <w:rPr>
              <w:rFonts w:ascii="华文楷体" w:eastAsia="华文楷体" w:hAnsi="华文楷体" w:hint="eastAsia"/>
              <w:sz w:val="28"/>
              <w:szCs w:val="28"/>
            </w:rPr>
          </w:rPrChange>
        </w:rPr>
        <w:t>对殊胜本尊信心百倍；</w:t>
      </w:r>
      <w:del w:id="825" w:author="S-Yansong" w:date="2016-01-05T14:10:00Z">
        <w:r w:rsidRPr="00D16B10" w:rsidDel="00D16B10">
          <w:rPr>
            <w:rFonts w:asciiTheme="minorEastAsia" w:hAnsiTheme="minorEastAsia" w:hint="eastAsia"/>
            <w:sz w:val="28"/>
            <w:szCs w:val="28"/>
            <w:rPrChange w:id="826" w:author="S-Yansong" w:date="2016-01-05T14:10:00Z">
              <w:rPr>
                <w:rFonts w:ascii="华文楷体" w:eastAsia="华文楷体" w:hAnsi="华文楷体" w:hint="eastAsia"/>
                <w:sz w:val="28"/>
                <w:szCs w:val="28"/>
              </w:rPr>
            </w:rPrChange>
          </w:rPr>
          <w:delText>”</w:delText>
        </w:r>
      </w:del>
      <w:ins w:id="827" w:author="S-Yansong" w:date="2016-01-05T14:10:00Z">
        <w:r w:rsidR="00D16B10" w:rsidRPr="00D16B10">
          <w:rPr>
            <w:rFonts w:asciiTheme="minorEastAsia" w:hAnsiTheme="minorEastAsia" w:hint="eastAsia"/>
            <w:sz w:val="28"/>
            <w:szCs w:val="28"/>
            <w:rPrChange w:id="828" w:author="S-Yansong" w:date="2016-01-05T14:10:00Z">
              <w:rPr>
                <w:rFonts w:ascii="华文楷体" w:eastAsia="华文楷体" w:hAnsi="华文楷体" w:hint="eastAsia"/>
                <w:sz w:val="28"/>
                <w:szCs w:val="28"/>
              </w:rPr>
            </w:rPrChange>
          </w:rPr>
          <w:t>】</w:t>
        </w:r>
      </w:ins>
    </w:p>
    <w:p w:rsidR="00506905" w:rsidRPr="00506905" w:rsidRDefault="00506905" w:rsidP="00506905">
      <w:pPr>
        <w:ind w:firstLine="570"/>
        <w:rPr>
          <w:rFonts w:ascii="华文楷体" w:eastAsia="华文楷体" w:hAnsi="华文楷体"/>
          <w:sz w:val="28"/>
          <w:szCs w:val="28"/>
        </w:rPr>
      </w:pPr>
      <w:r w:rsidRPr="00506905">
        <w:rPr>
          <w:rFonts w:ascii="华文楷体" w:eastAsia="华文楷体" w:hAnsi="华文楷体" w:hint="eastAsia"/>
          <w:sz w:val="28"/>
          <w:szCs w:val="28"/>
        </w:rPr>
        <w:t>那么在修法过程当中，每个人应该有自己的殊胜不共的本尊作为他自己的所依，所修持</w:t>
      </w:r>
      <w:proofErr w:type="gramStart"/>
      <w:r w:rsidRPr="00506905">
        <w:rPr>
          <w:rFonts w:ascii="华文楷体" w:eastAsia="华文楷体" w:hAnsi="华文楷体" w:hint="eastAsia"/>
          <w:sz w:val="28"/>
          <w:szCs w:val="28"/>
        </w:rPr>
        <w:t>的对境或者</w:t>
      </w:r>
      <w:proofErr w:type="gramEnd"/>
      <w:r w:rsidRPr="00506905">
        <w:rPr>
          <w:rFonts w:ascii="华文楷体" w:eastAsia="华文楷体" w:hAnsi="华文楷体" w:hint="eastAsia"/>
          <w:sz w:val="28"/>
          <w:szCs w:val="28"/>
        </w:rPr>
        <w:t>所修的法。</w:t>
      </w:r>
      <w:ins w:id="829" w:author="S-Yansong" w:date="2016-01-06T10:39:00Z">
        <w:r w:rsidR="001740F7">
          <w:rPr>
            <w:rFonts w:ascii="华文楷体" w:eastAsia="华文楷体" w:hAnsi="华文楷体" w:hint="eastAsia"/>
            <w:sz w:val="28"/>
            <w:szCs w:val="28"/>
          </w:rPr>
          <w:t>那么</w:t>
        </w:r>
      </w:ins>
      <w:r w:rsidRPr="00506905">
        <w:rPr>
          <w:rFonts w:ascii="华文楷体" w:eastAsia="华文楷体" w:hAnsi="华文楷体" w:hint="eastAsia"/>
          <w:sz w:val="28"/>
          <w:szCs w:val="28"/>
        </w:rPr>
        <w:t>这个时候闻思到一定量的时候，</w:t>
      </w:r>
      <w:del w:id="830" w:author="S-Yansong" w:date="2016-01-05T14:10:00Z">
        <w:r w:rsidRPr="00506905" w:rsidDel="002A1C86">
          <w:rPr>
            <w:rFonts w:ascii="华文楷体" w:eastAsia="华文楷体" w:hAnsi="华文楷体" w:hint="eastAsia"/>
            <w:sz w:val="28"/>
            <w:szCs w:val="28"/>
          </w:rPr>
          <w:delText>自热</w:delText>
        </w:r>
      </w:del>
      <w:ins w:id="831" w:author="S-Yansong" w:date="2016-01-05T14:10:00Z">
        <w:r w:rsidR="002A1C86">
          <w:rPr>
            <w:rFonts w:ascii="华文楷体" w:eastAsia="华文楷体" w:hAnsi="华文楷体" w:hint="eastAsia"/>
            <w:sz w:val="28"/>
            <w:szCs w:val="28"/>
          </w:rPr>
          <w:t>自然</w:t>
        </w:r>
      </w:ins>
      <w:r w:rsidRPr="00506905">
        <w:rPr>
          <w:rFonts w:ascii="华文楷体" w:eastAsia="华文楷体" w:hAnsi="华文楷体" w:hint="eastAsia"/>
          <w:sz w:val="28"/>
          <w:szCs w:val="28"/>
        </w:rPr>
        <w:t>而然就会对自己有缘的殊胜本尊信心百倍，如果有了信心就会有悉地，因为信心和</w:t>
      </w:r>
      <w:proofErr w:type="gramStart"/>
      <w:r w:rsidRPr="00506905">
        <w:rPr>
          <w:rFonts w:ascii="华文楷体" w:eastAsia="华文楷体" w:hAnsi="华文楷体" w:hint="eastAsia"/>
          <w:sz w:val="28"/>
          <w:szCs w:val="28"/>
        </w:rPr>
        <w:t>悉地</w:t>
      </w:r>
      <w:proofErr w:type="gramEnd"/>
      <w:r w:rsidRPr="00506905">
        <w:rPr>
          <w:rFonts w:ascii="华文楷体" w:eastAsia="华文楷体" w:hAnsi="华文楷体" w:hint="eastAsia"/>
          <w:sz w:val="28"/>
          <w:szCs w:val="28"/>
        </w:rPr>
        <w:t>是对等的。</w:t>
      </w:r>
    </w:p>
    <w:p w:rsidR="002A1C86" w:rsidRPr="002A1C86" w:rsidRDefault="00506905" w:rsidP="00506905">
      <w:pPr>
        <w:ind w:firstLine="570"/>
        <w:rPr>
          <w:ins w:id="832" w:author="S-Yansong" w:date="2016-01-05T14:11:00Z"/>
          <w:rFonts w:asciiTheme="minorEastAsia" w:hAnsiTheme="minorEastAsia"/>
          <w:sz w:val="28"/>
          <w:szCs w:val="28"/>
          <w:rPrChange w:id="833" w:author="S-Yansong" w:date="2016-01-05T14:11:00Z">
            <w:rPr>
              <w:ins w:id="834" w:author="S-Yansong" w:date="2016-01-05T14:11:00Z"/>
              <w:rFonts w:ascii="华文楷体" w:eastAsia="华文楷体" w:hAnsi="华文楷体"/>
              <w:sz w:val="28"/>
              <w:szCs w:val="28"/>
            </w:rPr>
          </w:rPrChange>
        </w:rPr>
      </w:pPr>
      <w:del w:id="835" w:author="S-Yansong" w:date="2016-01-05T14:11:00Z">
        <w:r w:rsidRPr="00506905" w:rsidDel="002A1C86">
          <w:rPr>
            <w:rFonts w:ascii="华文楷体" w:eastAsia="华文楷体" w:hAnsi="华文楷体" w:hint="eastAsia"/>
            <w:sz w:val="28"/>
            <w:szCs w:val="28"/>
          </w:rPr>
          <w:delText xml:space="preserve">    </w:delText>
        </w:r>
        <w:r w:rsidRPr="002A1C86" w:rsidDel="002A1C86">
          <w:rPr>
            <w:rFonts w:asciiTheme="minorEastAsia" w:hAnsiTheme="minorEastAsia" w:hint="eastAsia"/>
            <w:sz w:val="28"/>
            <w:szCs w:val="28"/>
            <w:rPrChange w:id="836" w:author="S-Yansong" w:date="2016-01-05T14:11:00Z">
              <w:rPr>
                <w:rFonts w:ascii="华文楷体" w:eastAsia="华文楷体" w:hAnsi="华文楷体" w:hint="eastAsia"/>
                <w:sz w:val="28"/>
                <w:szCs w:val="28"/>
              </w:rPr>
            </w:rPrChange>
          </w:rPr>
          <w:delText>“</w:delText>
        </w:r>
      </w:del>
      <w:ins w:id="837" w:author="S-Yansong" w:date="2016-01-05T14:11:00Z">
        <w:r w:rsidR="002A1C86" w:rsidRPr="002A1C86">
          <w:rPr>
            <w:rFonts w:asciiTheme="minorEastAsia" w:hAnsiTheme="minorEastAsia" w:hint="eastAsia"/>
            <w:sz w:val="28"/>
            <w:szCs w:val="28"/>
            <w:rPrChange w:id="838" w:author="S-Yansong" w:date="2016-01-05T14:11:00Z">
              <w:rPr>
                <w:rFonts w:ascii="华文楷体" w:eastAsia="华文楷体" w:hAnsi="华文楷体" w:hint="eastAsia"/>
                <w:sz w:val="28"/>
                <w:szCs w:val="28"/>
              </w:rPr>
            </w:rPrChange>
          </w:rPr>
          <w:t>【</w:t>
        </w:r>
      </w:ins>
      <w:r w:rsidRPr="002A1C86">
        <w:rPr>
          <w:rFonts w:asciiTheme="minorEastAsia" w:hAnsiTheme="minorEastAsia" w:hint="eastAsia"/>
          <w:sz w:val="28"/>
          <w:szCs w:val="28"/>
          <w:rPrChange w:id="839" w:author="S-Yansong" w:date="2016-01-05T14:11:00Z">
            <w:rPr>
              <w:rFonts w:ascii="华文楷体" w:eastAsia="华文楷体" w:hAnsi="华文楷体" w:hint="eastAsia"/>
              <w:sz w:val="28"/>
              <w:szCs w:val="28"/>
            </w:rPr>
          </w:rPrChange>
        </w:rPr>
        <w:t>对一切有情的慈爱心与日俱增；</w:t>
      </w:r>
      <w:del w:id="840" w:author="S-Yansong" w:date="2016-01-05T14:11:00Z">
        <w:r w:rsidRPr="002A1C86" w:rsidDel="002A1C86">
          <w:rPr>
            <w:rFonts w:asciiTheme="minorEastAsia" w:hAnsiTheme="minorEastAsia" w:hint="eastAsia"/>
            <w:sz w:val="28"/>
            <w:szCs w:val="28"/>
            <w:rPrChange w:id="841" w:author="S-Yansong" w:date="2016-01-05T14:11:00Z">
              <w:rPr>
                <w:rFonts w:ascii="华文楷体" w:eastAsia="华文楷体" w:hAnsi="华文楷体" w:hint="eastAsia"/>
                <w:sz w:val="28"/>
                <w:szCs w:val="28"/>
              </w:rPr>
            </w:rPrChange>
          </w:rPr>
          <w:delText>”</w:delText>
        </w:r>
      </w:del>
      <w:ins w:id="842" w:author="S-Yansong" w:date="2016-01-05T14:11:00Z">
        <w:r w:rsidR="002A1C86" w:rsidRPr="002A1C86">
          <w:rPr>
            <w:rFonts w:asciiTheme="minorEastAsia" w:hAnsiTheme="minorEastAsia" w:hint="eastAsia"/>
            <w:sz w:val="28"/>
            <w:szCs w:val="28"/>
            <w:rPrChange w:id="843" w:author="S-Yansong" w:date="2016-01-05T14:11:00Z">
              <w:rPr>
                <w:rFonts w:ascii="华文楷体" w:eastAsia="华文楷体" w:hAnsi="华文楷体" w:hint="eastAsia"/>
                <w:sz w:val="28"/>
                <w:szCs w:val="28"/>
              </w:rPr>
            </w:rPrChange>
          </w:rPr>
          <w:t>】</w:t>
        </w:r>
      </w:ins>
    </w:p>
    <w:p w:rsidR="00506905" w:rsidRPr="00506905" w:rsidRDefault="00506905" w:rsidP="00506905">
      <w:pPr>
        <w:ind w:firstLine="570"/>
        <w:rPr>
          <w:rFonts w:ascii="华文楷体" w:eastAsia="华文楷体" w:hAnsi="华文楷体"/>
          <w:sz w:val="28"/>
          <w:szCs w:val="28"/>
        </w:rPr>
      </w:pPr>
      <w:r w:rsidRPr="00506905">
        <w:rPr>
          <w:rFonts w:ascii="华文楷体" w:eastAsia="华文楷体" w:hAnsi="华文楷体" w:hint="eastAsia"/>
          <w:sz w:val="28"/>
          <w:szCs w:val="28"/>
        </w:rPr>
        <w:t>这个也算是闻思的相，闻思圆满的相就说对一切有情的慈爱心与日俱增的，不是</w:t>
      </w:r>
      <w:proofErr w:type="gramStart"/>
      <w:r w:rsidRPr="00506905">
        <w:rPr>
          <w:rFonts w:ascii="华文楷体" w:eastAsia="华文楷体" w:hAnsi="华文楷体" w:hint="eastAsia"/>
          <w:sz w:val="28"/>
          <w:szCs w:val="28"/>
        </w:rPr>
        <w:t>慢慢慢慢</w:t>
      </w:r>
      <w:proofErr w:type="gramEnd"/>
      <w:r w:rsidRPr="00506905">
        <w:rPr>
          <w:rFonts w:ascii="华文楷体" w:eastAsia="华文楷体" w:hAnsi="华文楷体" w:hint="eastAsia"/>
          <w:sz w:val="28"/>
          <w:szCs w:val="28"/>
        </w:rPr>
        <w:t>消融的，而是他这样对有情的慈悲心、慈爱心</w:t>
      </w:r>
      <w:proofErr w:type="gramStart"/>
      <w:r w:rsidRPr="00506905">
        <w:rPr>
          <w:rFonts w:ascii="华文楷体" w:eastAsia="华文楷体" w:hAnsi="华文楷体" w:hint="eastAsia"/>
          <w:sz w:val="28"/>
          <w:szCs w:val="28"/>
        </w:rPr>
        <w:t>每天每天</w:t>
      </w:r>
      <w:proofErr w:type="gramEnd"/>
      <w:r w:rsidRPr="00506905">
        <w:rPr>
          <w:rFonts w:ascii="华文楷体" w:eastAsia="华文楷体" w:hAnsi="华文楷体" w:hint="eastAsia"/>
          <w:sz w:val="28"/>
          <w:szCs w:val="28"/>
        </w:rPr>
        <w:t>都在增长。</w:t>
      </w:r>
    </w:p>
    <w:p w:rsidR="002A1C86" w:rsidRDefault="00506905" w:rsidP="00506905">
      <w:pPr>
        <w:ind w:firstLine="570"/>
        <w:rPr>
          <w:ins w:id="844" w:author="S-Yansong" w:date="2016-01-05T14:11:00Z"/>
          <w:rFonts w:ascii="华文楷体" w:eastAsia="华文楷体" w:hAnsi="华文楷体"/>
          <w:sz w:val="28"/>
          <w:szCs w:val="28"/>
        </w:rPr>
      </w:pPr>
      <w:del w:id="845" w:author="S-Yansong" w:date="2016-01-05T14:11:00Z">
        <w:r w:rsidRPr="00506905" w:rsidDel="002A1C86">
          <w:rPr>
            <w:rFonts w:ascii="华文楷体" w:eastAsia="华文楷体" w:hAnsi="华文楷体" w:hint="eastAsia"/>
            <w:sz w:val="28"/>
            <w:szCs w:val="28"/>
          </w:rPr>
          <w:delText xml:space="preserve">    “</w:delText>
        </w:r>
      </w:del>
      <w:ins w:id="846" w:author="S-Yansong" w:date="2016-01-05T14:11:00Z">
        <w:r w:rsidR="002A1C86" w:rsidRPr="002A1C86">
          <w:rPr>
            <w:rFonts w:asciiTheme="minorEastAsia" w:hAnsiTheme="minorEastAsia" w:hint="eastAsia"/>
            <w:sz w:val="28"/>
            <w:szCs w:val="28"/>
            <w:rPrChange w:id="847" w:author="S-Yansong" w:date="2016-01-05T14:11:00Z">
              <w:rPr>
                <w:rFonts w:ascii="华文楷体" w:eastAsia="华文楷体" w:hAnsi="华文楷体" w:hint="eastAsia"/>
                <w:sz w:val="28"/>
                <w:szCs w:val="28"/>
              </w:rPr>
            </w:rPrChange>
          </w:rPr>
          <w:t>【</w:t>
        </w:r>
      </w:ins>
      <w:r w:rsidRPr="002A1C86">
        <w:rPr>
          <w:rFonts w:asciiTheme="minorEastAsia" w:hAnsiTheme="minorEastAsia" w:hint="eastAsia"/>
          <w:sz w:val="28"/>
          <w:szCs w:val="28"/>
          <w:rPrChange w:id="848" w:author="S-Yansong" w:date="2016-01-05T14:11:00Z">
            <w:rPr>
              <w:rFonts w:ascii="华文楷体" w:eastAsia="华文楷体" w:hAnsi="华文楷体" w:hint="eastAsia"/>
              <w:sz w:val="28"/>
              <w:szCs w:val="28"/>
            </w:rPr>
          </w:rPrChange>
        </w:rPr>
        <w:t>享受着现有如幻之戏剧的喜乐。</w:t>
      </w:r>
      <w:del w:id="849" w:author="S-Yansong" w:date="2016-01-05T14:11:00Z">
        <w:r w:rsidRPr="002A1C86" w:rsidDel="002A1C86">
          <w:rPr>
            <w:rFonts w:asciiTheme="minorEastAsia" w:hAnsiTheme="minorEastAsia" w:hint="eastAsia"/>
            <w:sz w:val="28"/>
            <w:szCs w:val="28"/>
            <w:rPrChange w:id="850" w:author="S-Yansong" w:date="2016-01-05T14:11:00Z">
              <w:rPr>
                <w:rFonts w:ascii="华文楷体" w:eastAsia="华文楷体" w:hAnsi="华文楷体" w:hint="eastAsia"/>
                <w:sz w:val="28"/>
                <w:szCs w:val="28"/>
              </w:rPr>
            </w:rPrChange>
          </w:rPr>
          <w:delText>”</w:delText>
        </w:r>
      </w:del>
      <w:ins w:id="851" w:author="S-Yansong" w:date="2016-01-05T14:11:00Z">
        <w:r w:rsidR="002A1C86" w:rsidRPr="002A1C86">
          <w:rPr>
            <w:rFonts w:asciiTheme="minorEastAsia" w:hAnsiTheme="minorEastAsia" w:hint="eastAsia"/>
            <w:sz w:val="28"/>
            <w:szCs w:val="28"/>
            <w:rPrChange w:id="852" w:author="S-Yansong" w:date="2016-01-05T14:11:00Z">
              <w:rPr>
                <w:rFonts w:ascii="华文楷体" w:eastAsia="华文楷体" w:hAnsi="华文楷体" w:hint="eastAsia"/>
                <w:sz w:val="28"/>
                <w:szCs w:val="28"/>
              </w:rPr>
            </w:rPrChange>
          </w:rPr>
          <w:t>】</w:t>
        </w:r>
      </w:ins>
    </w:p>
    <w:p w:rsidR="00506905" w:rsidRPr="00506905" w:rsidRDefault="00506905" w:rsidP="00506905">
      <w:pPr>
        <w:ind w:firstLine="570"/>
        <w:rPr>
          <w:rFonts w:ascii="华文楷体" w:eastAsia="华文楷体" w:hAnsi="华文楷体"/>
          <w:sz w:val="28"/>
          <w:szCs w:val="28"/>
        </w:rPr>
      </w:pPr>
      <w:r w:rsidRPr="00506905">
        <w:rPr>
          <w:rFonts w:ascii="华文楷体" w:eastAsia="华文楷体" w:hAnsi="华文楷体" w:hint="eastAsia"/>
          <w:sz w:val="28"/>
          <w:szCs w:val="28"/>
        </w:rPr>
        <w:lastRenderedPageBreak/>
        <w:t>而且呢他自己对于现有一切的器情，</w:t>
      </w:r>
      <w:proofErr w:type="gramStart"/>
      <w:r w:rsidRPr="00506905">
        <w:rPr>
          <w:rFonts w:ascii="华文楷体" w:eastAsia="华文楷体" w:hAnsi="华文楷体" w:hint="eastAsia"/>
          <w:sz w:val="28"/>
          <w:szCs w:val="28"/>
        </w:rPr>
        <w:t>现就是</w:t>
      </w:r>
      <w:proofErr w:type="gramEnd"/>
      <w:r w:rsidRPr="00506905">
        <w:rPr>
          <w:rFonts w:ascii="华文楷体" w:eastAsia="华文楷体" w:hAnsi="华文楷体" w:hint="eastAsia"/>
          <w:sz w:val="28"/>
          <w:szCs w:val="28"/>
        </w:rPr>
        <w:t>讲显现的器世界；有就是讲有情世界。现有</w:t>
      </w:r>
      <w:ins w:id="853" w:author="S-Yansong" w:date="2016-01-06T10:39:00Z">
        <w:r w:rsidR="00DC6CCC">
          <w:rPr>
            <w:rFonts w:ascii="华文楷体" w:eastAsia="华文楷体" w:hAnsi="华文楷体" w:hint="eastAsia"/>
            <w:sz w:val="28"/>
            <w:szCs w:val="28"/>
          </w:rPr>
          <w:t>这个地方</w:t>
        </w:r>
      </w:ins>
      <w:ins w:id="854" w:author="S-Yansong" w:date="2016-01-06T10:40:00Z">
        <w:r w:rsidR="00CF04AB">
          <w:rPr>
            <w:rFonts w:ascii="华文楷体" w:eastAsia="华文楷体" w:hAnsi="华文楷体" w:hint="eastAsia"/>
            <w:sz w:val="28"/>
            <w:szCs w:val="28"/>
          </w:rPr>
          <w:t>就讲到</w:t>
        </w:r>
      </w:ins>
      <w:del w:id="855" w:author="S-Yansong" w:date="2016-01-06T10:40:00Z">
        <w:r w:rsidRPr="00506905" w:rsidDel="00CF04AB">
          <w:rPr>
            <w:rFonts w:ascii="华文楷体" w:eastAsia="华文楷体" w:hAnsi="华文楷体" w:hint="eastAsia"/>
            <w:sz w:val="28"/>
            <w:szCs w:val="28"/>
          </w:rPr>
          <w:delText>有的时候就讲</w:delText>
        </w:r>
      </w:del>
      <w:r w:rsidRPr="00506905">
        <w:rPr>
          <w:rFonts w:ascii="华文楷体" w:eastAsia="华文楷体" w:hAnsi="华文楷体" w:hint="eastAsia"/>
          <w:sz w:val="28"/>
          <w:szCs w:val="28"/>
        </w:rPr>
        <w:t>有的时候是指</w:t>
      </w:r>
      <w:ins w:id="856" w:author="S-Yansong" w:date="2016-01-06T10:41:00Z">
        <w:r w:rsidR="00CF04AB">
          <w:rPr>
            <w:rFonts w:ascii="华文楷体" w:eastAsia="华文楷体" w:hAnsi="华文楷体" w:hint="eastAsia"/>
            <w:sz w:val="28"/>
            <w:szCs w:val="28"/>
          </w:rPr>
          <w:t>轮</w:t>
        </w:r>
        <w:proofErr w:type="gramStart"/>
        <w:r w:rsidR="00CF04AB">
          <w:rPr>
            <w:rFonts w:ascii="华文楷体" w:eastAsia="华文楷体" w:hAnsi="华文楷体" w:hint="eastAsia"/>
            <w:sz w:val="28"/>
            <w:szCs w:val="28"/>
          </w:rPr>
          <w:t>涅</w:t>
        </w:r>
        <w:proofErr w:type="gramEnd"/>
        <w:r w:rsidR="00CF04AB">
          <w:rPr>
            <w:rFonts w:ascii="华文楷体" w:eastAsia="华文楷体" w:hAnsi="华文楷体" w:hint="eastAsia"/>
            <w:sz w:val="28"/>
            <w:szCs w:val="28"/>
          </w:rPr>
          <w:t>的</w:t>
        </w:r>
      </w:ins>
      <w:del w:id="857" w:author="S-Yansong" w:date="2016-01-06T10:41:00Z">
        <w:r w:rsidRPr="00506905" w:rsidDel="00CF04AB">
          <w:rPr>
            <w:rFonts w:ascii="华文楷体" w:eastAsia="华文楷体" w:hAnsi="华文楷体" w:hint="eastAsia"/>
            <w:sz w:val="28"/>
            <w:szCs w:val="28"/>
          </w:rPr>
          <w:delText>灭</w:delText>
        </w:r>
      </w:del>
      <w:r w:rsidRPr="00506905">
        <w:rPr>
          <w:rFonts w:ascii="华文楷体" w:eastAsia="华文楷体" w:hAnsi="华文楷体" w:hint="eastAsia"/>
          <w:sz w:val="28"/>
          <w:szCs w:val="28"/>
        </w:rPr>
        <w:t>，有</w:t>
      </w:r>
      <w:ins w:id="858" w:author="S-Yansong" w:date="2016-01-06T10:41:00Z">
        <w:r w:rsidR="00CF04AB">
          <w:rPr>
            <w:rFonts w:ascii="华文楷体" w:eastAsia="华文楷体" w:hAnsi="华文楷体" w:hint="eastAsia"/>
            <w:sz w:val="28"/>
            <w:szCs w:val="28"/>
          </w:rPr>
          <w:t>的</w:t>
        </w:r>
      </w:ins>
      <w:r w:rsidRPr="00506905">
        <w:rPr>
          <w:rFonts w:ascii="华文楷体" w:eastAsia="华文楷体" w:hAnsi="华文楷体" w:hint="eastAsia"/>
          <w:sz w:val="28"/>
          <w:szCs w:val="28"/>
        </w:rPr>
        <w:t>时候现有是讲有情界和器世界。那么就是说享用着一切有情界和</w:t>
      </w:r>
      <w:proofErr w:type="gramStart"/>
      <w:r w:rsidRPr="00506905">
        <w:rPr>
          <w:rFonts w:ascii="华文楷体" w:eastAsia="华文楷体" w:hAnsi="华文楷体" w:hint="eastAsia"/>
          <w:sz w:val="28"/>
          <w:szCs w:val="28"/>
        </w:rPr>
        <w:t>器世界</w:t>
      </w:r>
      <w:proofErr w:type="gramEnd"/>
      <w:r w:rsidRPr="00506905">
        <w:rPr>
          <w:rFonts w:ascii="华文楷体" w:eastAsia="华文楷体" w:hAnsi="华文楷体" w:hint="eastAsia"/>
          <w:sz w:val="28"/>
          <w:szCs w:val="28"/>
        </w:rPr>
        <w:t>如梦如幻一种喜乐——戏剧的喜乐</w:t>
      </w:r>
      <w:del w:id="859" w:author="S-Yansong" w:date="2016-01-06T10:41:00Z">
        <w:r w:rsidRPr="00506905" w:rsidDel="00CF04AB">
          <w:rPr>
            <w:rFonts w:ascii="华文楷体" w:eastAsia="华文楷体" w:hAnsi="华文楷体" w:hint="eastAsia"/>
            <w:sz w:val="28"/>
            <w:szCs w:val="28"/>
          </w:rPr>
          <w:delText>，</w:delText>
        </w:r>
      </w:del>
      <w:ins w:id="860" w:author="S-Yansong" w:date="2016-01-06T10:41:00Z">
        <w:r w:rsidR="00CF04AB">
          <w:rPr>
            <w:rFonts w:ascii="华文楷体" w:eastAsia="华文楷体" w:hAnsi="华文楷体" w:hint="eastAsia"/>
            <w:sz w:val="28"/>
            <w:szCs w:val="28"/>
          </w:rPr>
          <w:t>。</w:t>
        </w:r>
      </w:ins>
      <w:r w:rsidRPr="00506905">
        <w:rPr>
          <w:rFonts w:ascii="华文楷体" w:eastAsia="华文楷体" w:hAnsi="华文楷体" w:hint="eastAsia"/>
          <w:sz w:val="28"/>
          <w:szCs w:val="28"/>
        </w:rPr>
        <w:t>就说内心当中如果对空性有体会的时候，放眼一看有情就是</w:t>
      </w:r>
      <w:proofErr w:type="gramStart"/>
      <w:r w:rsidRPr="00506905">
        <w:rPr>
          <w:rFonts w:ascii="华文楷体" w:eastAsia="华文楷体" w:hAnsi="华文楷体" w:hint="eastAsia"/>
          <w:sz w:val="28"/>
          <w:szCs w:val="28"/>
        </w:rPr>
        <w:t>器世界</w:t>
      </w:r>
      <w:proofErr w:type="gramEnd"/>
      <w:r w:rsidRPr="00506905">
        <w:rPr>
          <w:rFonts w:ascii="华文楷体" w:eastAsia="华文楷体" w:hAnsi="华文楷体" w:hint="eastAsia"/>
          <w:sz w:val="28"/>
          <w:szCs w:val="28"/>
        </w:rPr>
        <w:t>就会发现这一切都是不真实的，众生所做的事情都像演戏一样，没有一点点的真实</w:t>
      </w:r>
      <w:del w:id="861" w:author="S-Yansong" w:date="2016-01-05T14:12:00Z">
        <w:r w:rsidRPr="00506905" w:rsidDel="002C6F3D">
          <w:rPr>
            <w:rFonts w:ascii="华文楷体" w:eastAsia="华文楷体" w:hAnsi="华文楷体" w:hint="eastAsia"/>
            <w:sz w:val="28"/>
            <w:szCs w:val="28"/>
          </w:rPr>
          <w:delText>，</w:delText>
        </w:r>
      </w:del>
      <w:ins w:id="862" w:author="S-Yansong" w:date="2016-01-05T14:12:00Z">
        <w:r w:rsidR="002C6F3D">
          <w:rPr>
            <w:rFonts w:ascii="华文楷体" w:eastAsia="华文楷体" w:hAnsi="华文楷体" w:hint="eastAsia"/>
            <w:sz w:val="28"/>
            <w:szCs w:val="28"/>
          </w:rPr>
          <w:t>。</w:t>
        </w:r>
      </w:ins>
      <w:r w:rsidRPr="00506905">
        <w:rPr>
          <w:rFonts w:ascii="华文楷体" w:eastAsia="华文楷体" w:hAnsi="华文楷体" w:hint="eastAsia"/>
          <w:sz w:val="28"/>
          <w:szCs w:val="28"/>
        </w:rPr>
        <w:t>如果达到了这样的境界就说明闻思的果实已经成熟了</w:t>
      </w:r>
      <w:del w:id="863" w:author="S-Yansong" w:date="2016-01-05T14:12:00Z">
        <w:r w:rsidRPr="00506905" w:rsidDel="002C6F3D">
          <w:rPr>
            <w:rFonts w:ascii="华文楷体" w:eastAsia="华文楷体" w:hAnsi="华文楷体" w:hint="eastAsia"/>
            <w:sz w:val="28"/>
            <w:szCs w:val="28"/>
          </w:rPr>
          <w:delText>，</w:delText>
        </w:r>
      </w:del>
      <w:ins w:id="864" w:author="S-Yansong" w:date="2016-01-05T14:12:00Z">
        <w:r w:rsidR="002C6F3D">
          <w:rPr>
            <w:rFonts w:ascii="华文楷体" w:eastAsia="华文楷体" w:hAnsi="华文楷体" w:hint="eastAsia"/>
            <w:sz w:val="28"/>
            <w:szCs w:val="28"/>
          </w:rPr>
          <w:t>。</w:t>
        </w:r>
      </w:ins>
      <w:r w:rsidRPr="00506905">
        <w:rPr>
          <w:rFonts w:ascii="华文楷体" w:eastAsia="华文楷体" w:hAnsi="华文楷体" w:hint="eastAsia"/>
          <w:sz w:val="28"/>
          <w:szCs w:val="28"/>
        </w:rPr>
        <w:t>如果达到了上面讲的这些境界的时候，就说明自己的闻思有了一定的结果，闻思的阶段已经有一种果实可以成熟了。</w:t>
      </w:r>
    </w:p>
    <w:p w:rsidR="002C6F3D" w:rsidRPr="002C6F3D" w:rsidRDefault="00506905" w:rsidP="00506905">
      <w:pPr>
        <w:ind w:firstLine="570"/>
        <w:rPr>
          <w:ins w:id="865" w:author="S-Yansong" w:date="2016-01-05T14:12:00Z"/>
          <w:rFonts w:asciiTheme="minorEastAsia" w:hAnsiTheme="minorEastAsia"/>
          <w:sz w:val="28"/>
          <w:szCs w:val="28"/>
          <w:rPrChange w:id="866" w:author="S-Yansong" w:date="2016-01-05T14:13:00Z">
            <w:rPr>
              <w:ins w:id="867" w:author="S-Yansong" w:date="2016-01-05T14:12:00Z"/>
              <w:rFonts w:ascii="华文楷体" w:eastAsia="华文楷体" w:hAnsi="华文楷体"/>
              <w:sz w:val="28"/>
              <w:szCs w:val="28"/>
            </w:rPr>
          </w:rPrChange>
        </w:rPr>
      </w:pPr>
      <w:del w:id="868" w:author="S-Yansong" w:date="2016-01-05T14:12:00Z">
        <w:r w:rsidRPr="00506905" w:rsidDel="002C6F3D">
          <w:rPr>
            <w:rFonts w:ascii="华文楷体" w:eastAsia="华文楷体" w:hAnsi="华文楷体" w:hint="eastAsia"/>
            <w:sz w:val="28"/>
            <w:szCs w:val="28"/>
          </w:rPr>
          <w:delText xml:space="preserve"> </w:delText>
        </w:r>
        <w:r w:rsidRPr="002C6F3D" w:rsidDel="002C6F3D">
          <w:rPr>
            <w:rFonts w:asciiTheme="minorEastAsia" w:hAnsiTheme="minorEastAsia"/>
            <w:sz w:val="28"/>
            <w:szCs w:val="28"/>
            <w:rPrChange w:id="869" w:author="S-Yansong" w:date="2016-01-05T14:13:00Z">
              <w:rPr>
                <w:rFonts w:ascii="华文楷体" w:eastAsia="华文楷体" w:hAnsi="华文楷体"/>
                <w:sz w:val="28"/>
                <w:szCs w:val="28"/>
              </w:rPr>
            </w:rPrChange>
          </w:rPr>
          <w:delText xml:space="preserve">   “</w:delText>
        </w:r>
      </w:del>
      <w:ins w:id="870" w:author="S-Yansong" w:date="2016-01-05T14:12:00Z">
        <w:r w:rsidR="002C6F3D" w:rsidRPr="002C6F3D">
          <w:rPr>
            <w:rFonts w:asciiTheme="minorEastAsia" w:hAnsiTheme="minorEastAsia" w:hint="eastAsia"/>
            <w:sz w:val="28"/>
            <w:szCs w:val="28"/>
            <w:rPrChange w:id="871" w:author="S-Yansong" w:date="2016-01-05T14:13:00Z">
              <w:rPr>
                <w:rFonts w:ascii="华文楷体" w:eastAsia="华文楷体" w:hAnsi="华文楷体" w:hint="eastAsia"/>
                <w:sz w:val="28"/>
                <w:szCs w:val="28"/>
              </w:rPr>
            </w:rPrChange>
          </w:rPr>
          <w:t>【</w:t>
        </w:r>
      </w:ins>
      <w:r w:rsidRPr="002C6F3D">
        <w:rPr>
          <w:rFonts w:asciiTheme="minorEastAsia" w:hAnsiTheme="minorEastAsia" w:hint="eastAsia"/>
          <w:sz w:val="28"/>
          <w:szCs w:val="28"/>
          <w:rPrChange w:id="872" w:author="S-Yansong" w:date="2016-01-05T14:13:00Z">
            <w:rPr>
              <w:rFonts w:ascii="华文楷体" w:eastAsia="华文楷体" w:hAnsi="华文楷体" w:hint="eastAsia"/>
              <w:sz w:val="28"/>
              <w:szCs w:val="28"/>
            </w:rPr>
          </w:rPrChange>
        </w:rPr>
        <w:t>希望我们也向往、追随如是诸位大德的足迹。</w:t>
      </w:r>
      <w:del w:id="873" w:author="S-Yansong" w:date="2016-01-05T14:12:00Z">
        <w:r w:rsidRPr="002C6F3D" w:rsidDel="002C6F3D">
          <w:rPr>
            <w:rFonts w:asciiTheme="minorEastAsia" w:hAnsiTheme="minorEastAsia" w:hint="eastAsia"/>
            <w:sz w:val="28"/>
            <w:szCs w:val="28"/>
            <w:rPrChange w:id="874" w:author="S-Yansong" w:date="2016-01-05T14:13:00Z">
              <w:rPr>
                <w:rFonts w:ascii="华文楷体" w:eastAsia="华文楷体" w:hAnsi="华文楷体" w:hint="eastAsia"/>
                <w:sz w:val="28"/>
                <w:szCs w:val="28"/>
              </w:rPr>
            </w:rPrChange>
          </w:rPr>
          <w:delText>”</w:delText>
        </w:r>
      </w:del>
      <w:ins w:id="875" w:author="S-Yansong" w:date="2016-01-05T14:12:00Z">
        <w:r w:rsidR="002C6F3D" w:rsidRPr="002C6F3D">
          <w:rPr>
            <w:rFonts w:asciiTheme="minorEastAsia" w:hAnsiTheme="minorEastAsia" w:hint="eastAsia"/>
            <w:sz w:val="28"/>
            <w:szCs w:val="28"/>
            <w:rPrChange w:id="876" w:author="S-Yansong" w:date="2016-01-05T14:13:00Z">
              <w:rPr>
                <w:rFonts w:ascii="华文楷体" w:eastAsia="华文楷体" w:hAnsi="华文楷体" w:hint="eastAsia"/>
                <w:sz w:val="28"/>
                <w:szCs w:val="28"/>
              </w:rPr>
            </w:rPrChange>
          </w:rPr>
          <w:t>】</w:t>
        </w:r>
      </w:ins>
    </w:p>
    <w:p w:rsidR="000E2BE1" w:rsidRDefault="00506905" w:rsidP="00506905">
      <w:pPr>
        <w:ind w:firstLine="570"/>
        <w:rPr>
          <w:ins w:id="877" w:author="S-Yansong" w:date="2016-01-05T14:16:00Z"/>
          <w:rFonts w:ascii="华文楷体" w:eastAsia="华文楷体" w:hAnsi="华文楷体"/>
          <w:sz w:val="28"/>
          <w:szCs w:val="28"/>
        </w:rPr>
      </w:pPr>
      <w:r w:rsidRPr="00506905">
        <w:rPr>
          <w:rFonts w:ascii="华文楷体" w:eastAsia="华文楷体" w:hAnsi="华文楷体" w:hint="eastAsia"/>
          <w:sz w:val="28"/>
          <w:szCs w:val="28"/>
        </w:rPr>
        <w:t>以前的大德在闻思的阶段，他产生这种阶段性的结果，前面所说的一样，能够如理如法的</w:t>
      </w:r>
      <w:proofErr w:type="gramStart"/>
      <w:r w:rsidRPr="00506905">
        <w:rPr>
          <w:rFonts w:ascii="华文楷体" w:eastAsia="华文楷体" w:hAnsi="华文楷体" w:hint="eastAsia"/>
          <w:sz w:val="28"/>
          <w:szCs w:val="28"/>
        </w:rPr>
        <w:t>行持让文殊上</w:t>
      </w:r>
      <w:proofErr w:type="gramEnd"/>
      <w:r w:rsidRPr="00506905">
        <w:rPr>
          <w:rFonts w:ascii="华文楷体" w:eastAsia="华文楷体" w:hAnsi="华文楷体" w:hint="eastAsia"/>
          <w:sz w:val="28"/>
          <w:szCs w:val="28"/>
        </w:rPr>
        <w:t>师欢喜的那一下</w:t>
      </w:r>
      <w:del w:id="878" w:author="S-Yansong" w:date="2016-01-05T14:16:00Z">
        <w:r w:rsidRPr="00506905" w:rsidDel="000E2BE1">
          <w:rPr>
            <w:rFonts w:ascii="华文楷体" w:eastAsia="华文楷体" w:hAnsi="华文楷体" w:hint="eastAsia"/>
            <w:sz w:val="28"/>
            <w:szCs w:val="28"/>
          </w:rPr>
          <w:delText>，</w:delText>
        </w:r>
      </w:del>
      <w:ins w:id="879" w:author="S-Yansong" w:date="2016-01-05T14:16: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这方面都是以前大德曾经经历过的，希望我们在座的这些后面所有的后学者，也能够向往这样一种足迹、能够追随这样一种足迹</w:t>
      </w:r>
      <w:del w:id="880" w:author="S-Yansong" w:date="2016-01-05T14:16:00Z">
        <w:r w:rsidRPr="00506905" w:rsidDel="000E2BE1">
          <w:rPr>
            <w:rFonts w:ascii="华文楷体" w:eastAsia="华文楷体" w:hAnsi="华文楷体" w:hint="eastAsia"/>
            <w:sz w:val="28"/>
            <w:szCs w:val="28"/>
          </w:rPr>
          <w:delText>，</w:delText>
        </w:r>
      </w:del>
      <w:ins w:id="881" w:author="S-Yansong" w:date="2016-01-05T14:16: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虽然有的时候我们还不能达到这样一种功德，但是要把这个作为一种目标去追求。</w:t>
      </w:r>
    </w:p>
    <w:p w:rsidR="000E2BE1" w:rsidRDefault="00506905" w:rsidP="000E2BE1">
      <w:pPr>
        <w:ind w:firstLine="570"/>
        <w:rPr>
          <w:ins w:id="882" w:author="S-Yansong" w:date="2016-01-05T14:18:00Z"/>
          <w:rFonts w:ascii="华文楷体" w:eastAsia="华文楷体" w:hAnsi="华文楷体"/>
          <w:sz w:val="28"/>
          <w:szCs w:val="28"/>
        </w:rPr>
      </w:pPr>
      <w:r w:rsidRPr="00506905">
        <w:rPr>
          <w:rFonts w:ascii="华文楷体" w:eastAsia="华文楷体" w:hAnsi="华文楷体" w:hint="eastAsia"/>
          <w:sz w:val="28"/>
          <w:szCs w:val="28"/>
        </w:rPr>
        <w:t>麦彭仁波切这一段话对闻思者来讲、对修行者来讲，这些教言</w:t>
      </w:r>
      <w:ins w:id="883" w:author="S-Yansong" w:date="2016-01-06T10:42:00Z">
        <w:r w:rsidR="00DA0F1D">
          <w:rPr>
            <w:rFonts w:ascii="华文楷体" w:eastAsia="华文楷体" w:hAnsi="华文楷体" w:hint="eastAsia"/>
            <w:sz w:val="28"/>
            <w:szCs w:val="28"/>
          </w:rPr>
          <w:t>是</w:t>
        </w:r>
      </w:ins>
      <w:del w:id="884" w:author="S-Yansong" w:date="2016-01-06T10:42:00Z">
        <w:r w:rsidRPr="00506905" w:rsidDel="00DA0F1D">
          <w:rPr>
            <w:rFonts w:ascii="华文楷体" w:eastAsia="华文楷体" w:hAnsi="华文楷体" w:hint="eastAsia"/>
            <w:sz w:val="28"/>
            <w:szCs w:val="28"/>
          </w:rPr>
          <w:delText>都</w:delText>
        </w:r>
      </w:del>
      <w:r w:rsidRPr="00506905">
        <w:rPr>
          <w:rFonts w:ascii="华文楷体" w:eastAsia="华文楷体" w:hAnsi="华文楷体" w:hint="eastAsia"/>
          <w:sz w:val="28"/>
          <w:szCs w:val="28"/>
        </w:rPr>
        <w:t>非常珍贵的</w:t>
      </w:r>
      <w:del w:id="885" w:author="S-Yansong" w:date="2016-01-05T14:16:00Z">
        <w:r w:rsidRPr="00506905" w:rsidDel="000E2BE1">
          <w:rPr>
            <w:rFonts w:ascii="华文楷体" w:eastAsia="华文楷体" w:hAnsi="华文楷体" w:hint="eastAsia"/>
            <w:sz w:val="28"/>
            <w:szCs w:val="28"/>
          </w:rPr>
          <w:delText>，</w:delText>
        </w:r>
      </w:del>
      <w:ins w:id="886" w:author="S-Yansong" w:date="2016-01-05T14:16: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所以怎么样闻思</w:t>
      </w:r>
      <w:ins w:id="887" w:author="S-Yansong" w:date="2016-01-05T14:16: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是不是很正确</w:t>
      </w:r>
      <w:ins w:id="888" w:author="S-Yansong" w:date="2016-01-05T14:16:00Z">
        <w:r w:rsidR="000E2BE1">
          <w:rPr>
            <w:rFonts w:ascii="华文楷体" w:eastAsia="华文楷体" w:hAnsi="华文楷体" w:hint="eastAsia"/>
            <w:sz w:val="28"/>
            <w:szCs w:val="28"/>
          </w:rPr>
          <w:t>？</w:t>
        </w:r>
      </w:ins>
      <w:del w:id="889" w:author="S-Yansong" w:date="2016-01-05T14:16:00Z">
        <w:r w:rsidRPr="00506905" w:rsidDel="000E2BE1">
          <w:rPr>
            <w:rFonts w:ascii="华文楷体" w:eastAsia="华文楷体" w:hAnsi="华文楷体" w:hint="eastAsia"/>
            <w:sz w:val="28"/>
            <w:szCs w:val="28"/>
          </w:rPr>
          <w:delText>，</w:delText>
        </w:r>
      </w:del>
      <w:r w:rsidRPr="00506905">
        <w:rPr>
          <w:rFonts w:ascii="华文楷体" w:eastAsia="华文楷体" w:hAnsi="华文楷体" w:hint="eastAsia"/>
          <w:sz w:val="28"/>
          <w:szCs w:val="28"/>
        </w:rPr>
        <w:t>有一个衡量的标准，就是觉得我们的闻思已经圆满了</w:t>
      </w:r>
      <w:ins w:id="890" w:author="S-Yansong" w:date="2016-01-06T10:42:00Z">
        <w:r w:rsidR="00DA0F1D">
          <w:rPr>
            <w:rFonts w:ascii="华文楷体" w:eastAsia="华文楷体" w:hAnsi="华文楷体" w:hint="eastAsia"/>
            <w:sz w:val="28"/>
            <w:szCs w:val="28"/>
          </w:rPr>
          <w:t>。</w:t>
        </w:r>
      </w:ins>
      <w:del w:id="891" w:author="S-Yansong" w:date="2016-01-06T10:42:00Z">
        <w:r w:rsidRPr="00506905" w:rsidDel="00DA0F1D">
          <w:rPr>
            <w:rFonts w:ascii="华文楷体" w:eastAsia="华文楷体" w:hAnsi="华文楷体" w:hint="eastAsia"/>
            <w:sz w:val="28"/>
            <w:szCs w:val="28"/>
          </w:rPr>
          <w:delText>，</w:delText>
        </w:r>
      </w:del>
      <w:ins w:id="892" w:author="S-Yansong" w:date="2016-01-06T10:42:00Z">
        <w:r w:rsidR="00DA0F1D">
          <w:rPr>
            <w:rFonts w:ascii="华文楷体" w:eastAsia="华文楷体" w:hAnsi="华文楷体" w:hint="eastAsia"/>
            <w:sz w:val="28"/>
            <w:szCs w:val="28"/>
          </w:rPr>
          <w:t>那么</w:t>
        </w:r>
      </w:ins>
      <w:r w:rsidRPr="00506905">
        <w:rPr>
          <w:rFonts w:ascii="华文楷体" w:eastAsia="华文楷体" w:hAnsi="华文楷体" w:hint="eastAsia"/>
          <w:sz w:val="28"/>
          <w:szCs w:val="28"/>
        </w:rPr>
        <w:t>你觉得闻思已经圆满了、闻思的果实已经成熟了，是不是达到上面所讲的境界呢？没有达到这个境界说明你的闻思的果实还没有成熟的，还继续的去正确的闻思</w:t>
      </w:r>
      <w:del w:id="893" w:author="S-Yansong" w:date="2016-01-05T14:17:00Z">
        <w:r w:rsidRPr="00506905" w:rsidDel="000E2BE1">
          <w:rPr>
            <w:rFonts w:ascii="华文楷体" w:eastAsia="华文楷体" w:hAnsi="华文楷体" w:hint="eastAsia"/>
            <w:sz w:val="28"/>
            <w:szCs w:val="28"/>
          </w:rPr>
          <w:delText>，</w:delText>
        </w:r>
      </w:del>
      <w:ins w:id="894" w:author="S-Yansong" w:date="2016-01-05T14:17: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所以一方面要闻思</w:t>
      </w:r>
      <w:ins w:id="895" w:author="S-Yansong" w:date="2016-01-05T14:18: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一方面要修行，这个方面就是麦彭仁波切所做的教</w:t>
      </w:r>
      <w:proofErr w:type="gramStart"/>
      <w:r w:rsidRPr="00506905">
        <w:rPr>
          <w:rFonts w:ascii="华文楷体" w:eastAsia="华文楷体" w:hAnsi="华文楷体" w:hint="eastAsia"/>
          <w:sz w:val="28"/>
          <w:szCs w:val="28"/>
        </w:rPr>
        <w:t>诫</w:t>
      </w:r>
      <w:proofErr w:type="gramEnd"/>
      <w:r w:rsidRPr="00506905">
        <w:rPr>
          <w:rFonts w:ascii="华文楷体" w:eastAsia="华文楷体" w:hAnsi="华文楷体" w:hint="eastAsia"/>
          <w:sz w:val="28"/>
          <w:szCs w:val="28"/>
        </w:rPr>
        <w:t>。</w:t>
      </w:r>
    </w:p>
    <w:p w:rsidR="000E2BE1" w:rsidRDefault="00506905" w:rsidP="000E2BE1">
      <w:pPr>
        <w:ind w:firstLine="570"/>
        <w:rPr>
          <w:ins w:id="896" w:author="S-Yansong" w:date="2016-01-05T14:20:00Z"/>
          <w:rFonts w:ascii="华文楷体" w:eastAsia="华文楷体" w:hAnsi="华文楷体"/>
          <w:sz w:val="28"/>
          <w:szCs w:val="28"/>
        </w:rPr>
      </w:pPr>
      <w:r w:rsidRPr="00506905">
        <w:rPr>
          <w:rFonts w:ascii="华文楷体" w:eastAsia="华文楷体" w:hAnsi="华文楷体" w:hint="eastAsia"/>
          <w:sz w:val="28"/>
          <w:szCs w:val="28"/>
        </w:rPr>
        <w:lastRenderedPageBreak/>
        <w:t>有些时候往往是这些</w:t>
      </w:r>
      <w:ins w:id="897" w:author="S-Yansong" w:date="2016-01-06T10:43:00Z">
        <w:r w:rsidR="00DA0F1D">
          <w:rPr>
            <w:rFonts w:ascii="华文楷体" w:eastAsia="华文楷体" w:hAnsi="华文楷体" w:hint="eastAsia"/>
            <w:sz w:val="28"/>
            <w:szCs w:val="28"/>
          </w:rPr>
          <w:t>一般的</w:t>
        </w:r>
      </w:ins>
      <w:r w:rsidRPr="00506905">
        <w:rPr>
          <w:rFonts w:ascii="华文楷体" w:eastAsia="华文楷体" w:hAnsi="华文楷体" w:hint="eastAsia"/>
          <w:sz w:val="28"/>
          <w:szCs w:val="28"/>
        </w:rPr>
        <w:t>修行</w:t>
      </w:r>
      <w:proofErr w:type="gramStart"/>
      <w:r w:rsidRPr="00506905">
        <w:rPr>
          <w:rFonts w:ascii="华文楷体" w:eastAsia="华文楷体" w:hAnsi="华文楷体" w:hint="eastAsia"/>
          <w:sz w:val="28"/>
          <w:szCs w:val="28"/>
        </w:rPr>
        <w:t>人不了知</w:t>
      </w:r>
      <w:proofErr w:type="gramEnd"/>
      <w:r w:rsidRPr="00506905">
        <w:rPr>
          <w:rFonts w:ascii="华文楷体" w:eastAsia="华文楷体" w:hAnsi="华文楷体" w:hint="eastAsia"/>
          <w:sz w:val="28"/>
          <w:szCs w:val="28"/>
        </w:rPr>
        <w:t>这些教言，往往是这样的，修行的人就非常排斥闻思的，闻思者也往往看不起修行人，</w:t>
      </w:r>
      <w:del w:id="898" w:author="S-Yansong" w:date="2016-01-06T10:43:00Z">
        <w:r w:rsidRPr="00506905" w:rsidDel="00DA0F1D">
          <w:rPr>
            <w:rFonts w:ascii="华文楷体" w:eastAsia="华文楷体" w:hAnsi="华文楷体" w:hint="eastAsia"/>
            <w:sz w:val="28"/>
            <w:szCs w:val="28"/>
          </w:rPr>
          <w:delText>觉</w:delText>
        </w:r>
      </w:del>
      <w:ins w:id="899" w:author="S-Yansong" w:date="2016-01-06T10:43:00Z">
        <w:r w:rsidR="00DA0F1D">
          <w:rPr>
            <w:rFonts w:ascii="华文楷体" w:eastAsia="华文楷体" w:hAnsi="华文楷体" w:hint="eastAsia"/>
            <w:sz w:val="28"/>
            <w:szCs w:val="28"/>
          </w:rPr>
          <w:t>你</w:t>
        </w:r>
      </w:ins>
      <w:del w:id="900" w:author="S-Yansong" w:date="2016-01-06T10:43:00Z">
        <w:r w:rsidRPr="00506905" w:rsidDel="00DA0F1D">
          <w:rPr>
            <w:rFonts w:ascii="华文楷体" w:eastAsia="华文楷体" w:hAnsi="华文楷体" w:hint="eastAsia"/>
            <w:sz w:val="28"/>
            <w:szCs w:val="28"/>
          </w:rPr>
          <w:delText>得</w:delText>
        </w:r>
      </w:del>
      <w:proofErr w:type="gramStart"/>
      <w:r w:rsidRPr="00506905">
        <w:rPr>
          <w:rFonts w:ascii="华文楷体" w:eastAsia="华文楷体" w:hAnsi="华文楷体" w:hint="eastAsia"/>
          <w:sz w:val="28"/>
          <w:szCs w:val="28"/>
        </w:rPr>
        <w:t>在盲修瞎练</w:t>
      </w:r>
      <w:proofErr w:type="gramEnd"/>
      <w:r w:rsidRPr="00506905">
        <w:rPr>
          <w:rFonts w:ascii="华文楷体" w:eastAsia="华文楷体" w:hAnsi="华文楷体" w:hint="eastAsia"/>
          <w:sz w:val="28"/>
          <w:szCs w:val="28"/>
        </w:rPr>
        <w:t>，在搞什么，就非常容易产生这样一种分别</w:t>
      </w:r>
      <w:del w:id="901" w:author="S-Yansong" w:date="2016-01-05T14:19:00Z">
        <w:r w:rsidRPr="00506905" w:rsidDel="000E2BE1">
          <w:rPr>
            <w:rFonts w:ascii="华文楷体" w:eastAsia="华文楷体" w:hAnsi="华文楷体" w:hint="eastAsia"/>
            <w:sz w:val="28"/>
            <w:szCs w:val="28"/>
          </w:rPr>
          <w:delText>，</w:delText>
        </w:r>
      </w:del>
      <w:ins w:id="902" w:author="S-Yansong" w:date="2016-01-05T14:19: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修行者就觉得天天搞这些形式干什么，天天搞这些分别念，天天落在分别念当中，这中间互相排斥是没用的。麦彭仁波</w:t>
      </w:r>
      <w:proofErr w:type="gramStart"/>
      <w:r w:rsidRPr="00506905">
        <w:rPr>
          <w:rFonts w:ascii="华文楷体" w:eastAsia="华文楷体" w:hAnsi="华文楷体" w:hint="eastAsia"/>
          <w:sz w:val="28"/>
          <w:szCs w:val="28"/>
        </w:rPr>
        <w:t>切这</w:t>
      </w:r>
      <w:ins w:id="903" w:author="S-Yansong" w:date="2016-01-06T10:43:00Z">
        <w:r w:rsidR="00DA0F1D">
          <w:rPr>
            <w:rFonts w:ascii="华文楷体" w:eastAsia="华文楷体" w:hAnsi="华文楷体" w:hint="eastAsia"/>
            <w:sz w:val="28"/>
            <w:szCs w:val="28"/>
          </w:rPr>
          <w:t>个</w:t>
        </w:r>
      </w:ins>
      <w:proofErr w:type="gramEnd"/>
      <w:r w:rsidRPr="00506905">
        <w:rPr>
          <w:rFonts w:ascii="华文楷体" w:eastAsia="华文楷体" w:hAnsi="华文楷体" w:hint="eastAsia"/>
          <w:sz w:val="28"/>
          <w:szCs w:val="28"/>
        </w:rPr>
        <w:t>方面讲的很清楚，你作为一个修行者来讲，你必须要闻思到量，你作为一个闻思者目的是什么？闻思的目的是为了修行。</w:t>
      </w:r>
    </w:p>
    <w:p w:rsidR="002C4F9B" w:rsidRDefault="00506905" w:rsidP="000E2BE1">
      <w:pPr>
        <w:ind w:firstLine="570"/>
        <w:rPr>
          <w:ins w:id="904" w:author="S-Yansong" w:date="2016-01-05T14:21:00Z"/>
          <w:rFonts w:ascii="华文楷体" w:eastAsia="华文楷体" w:hAnsi="华文楷体"/>
          <w:sz w:val="28"/>
          <w:szCs w:val="28"/>
        </w:rPr>
      </w:pPr>
      <w:r w:rsidRPr="00506905">
        <w:rPr>
          <w:rFonts w:ascii="华文楷体" w:eastAsia="华文楷体" w:hAnsi="华文楷体" w:hint="eastAsia"/>
          <w:sz w:val="28"/>
          <w:szCs w:val="28"/>
        </w:rPr>
        <w:t>所以像这样讲如果你闻思真正到量了，怎么可能看不起别人呢？前面讲过了，对诸多善良的道友朝夕相处、和睦融洽。那么有的时候我们就说，这个他是干什么的人？他是一个修行的人，他是</w:t>
      </w:r>
      <w:proofErr w:type="gramStart"/>
      <w:r w:rsidRPr="00506905">
        <w:rPr>
          <w:rFonts w:ascii="华文楷体" w:eastAsia="华文楷体" w:hAnsi="华文楷体" w:hint="eastAsia"/>
          <w:sz w:val="28"/>
          <w:szCs w:val="28"/>
        </w:rPr>
        <w:t>一个实修者</w:t>
      </w:r>
      <w:proofErr w:type="gramEnd"/>
      <w:del w:id="905" w:author="S-Yansong" w:date="2016-01-05T14:20:00Z">
        <w:r w:rsidRPr="00506905" w:rsidDel="000E2BE1">
          <w:rPr>
            <w:rFonts w:ascii="华文楷体" w:eastAsia="华文楷体" w:hAnsi="华文楷体" w:hint="eastAsia"/>
            <w:sz w:val="28"/>
            <w:szCs w:val="28"/>
          </w:rPr>
          <w:delText>，</w:delText>
        </w:r>
      </w:del>
      <w:ins w:id="906" w:author="S-Yansong" w:date="2016-01-05T14:20:00Z">
        <w:r w:rsidR="000E2BE1">
          <w:rPr>
            <w:rFonts w:ascii="华文楷体" w:eastAsia="华文楷体" w:hAnsi="华文楷体" w:hint="eastAsia"/>
            <w:sz w:val="28"/>
            <w:szCs w:val="28"/>
          </w:rPr>
          <w:t>。</w:t>
        </w:r>
      </w:ins>
      <w:r w:rsidRPr="00506905">
        <w:rPr>
          <w:rFonts w:ascii="华文楷体" w:eastAsia="华文楷体" w:hAnsi="华文楷体" w:hint="eastAsia"/>
          <w:sz w:val="28"/>
          <w:szCs w:val="28"/>
        </w:rPr>
        <w:t>如果你真正的内心当中有一个正法的话，你会对这些修行人非常非常的敬重的</w:t>
      </w:r>
      <w:del w:id="907" w:author="S-Yansong" w:date="2016-01-05T14:20:00Z">
        <w:r w:rsidRPr="00506905" w:rsidDel="002C4F9B">
          <w:rPr>
            <w:rFonts w:ascii="华文楷体" w:eastAsia="华文楷体" w:hAnsi="华文楷体" w:hint="eastAsia"/>
            <w:sz w:val="28"/>
            <w:szCs w:val="28"/>
          </w:rPr>
          <w:delText>，</w:delText>
        </w:r>
      </w:del>
      <w:ins w:id="908" w:author="S-Yansong" w:date="2016-01-05T14:20: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他们在实践佛法，他们通过正在打坐的方式，</w:t>
      </w:r>
      <w:proofErr w:type="gramStart"/>
      <w:r w:rsidRPr="00506905">
        <w:rPr>
          <w:rFonts w:ascii="华文楷体" w:eastAsia="华文楷体" w:hAnsi="华文楷体" w:hint="eastAsia"/>
          <w:sz w:val="28"/>
          <w:szCs w:val="28"/>
        </w:rPr>
        <w:t>通过实修的</w:t>
      </w:r>
      <w:proofErr w:type="gramEnd"/>
      <w:r w:rsidRPr="00506905">
        <w:rPr>
          <w:rFonts w:ascii="华文楷体" w:eastAsia="华文楷体" w:hAnsi="华文楷体" w:hint="eastAsia"/>
          <w:sz w:val="28"/>
          <w:szCs w:val="28"/>
        </w:rPr>
        <w:t>方式在实践佛法，那是非常了不起的</w:t>
      </w:r>
      <w:ins w:id="909" w:author="S-Yansong" w:date="2016-01-06T10:44:00Z">
        <w:r w:rsidR="00DA0F1D">
          <w:rPr>
            <w:rFonts w:ascii="华文楷体" w:eastAsia="华文楷体" w:hAnsi="华文楷体" w:hint="eastAsia"/>
            <w:sz w:val="28"/>
            <w:szCs w:val="28"/>
          </w:rPr>
          <w:t>一种</w:t>
        </w:r>
      </w:ins>
      <w:r w:rsidRPr="00506905">
        <w:rPr>
          <w:rFonts w:ascii="华文楷体" w:eastAsia="华文楷体" w:hAnsi="华文楷体" w:hint="eastAsia"/>
          <w:sz w:val="28"/>
          <w:szCs w:val="28"/>
        </w:rPr>
        <w:t>修行者，应该是这样一种问题，那么对闻思者也应该有这样一种相似的看法。</w:t>
      </w:r>
    </w:p>
    <w:p w:rsidR="0000312C" w:rsidRDefault="00506905" w:rsidP="000E2BE1">
      <w:pPr>
        <w:ind w:firstLine="570"/>
        <w:rPr>
          <w:ins w:id="910" w:author="S-Yansong" w:date="2016-01-06T10:45:00Z"/>
          <w:rFonts w:ascii="华文楷体" w:eastAsia="华文楷体" w:hAnsi="华文楷体"/>
          <w:sz w:val="28"/>
          <w:szCs w:val="28"/>
        </w:rPr>
      </w:pPr>
      <w:r w:rsidRPr="00506905">
        <w:rPr>
          <w:rFonts w:ascii="华文楷体" w:eastAsia="华文楷体" w:hAnsi="华文楷体" w:hint="eastAsia"/>
          <w:sz w:val="28"/>
          <w:szCs w:val="28"/>
        </w:rPr>
        <w:t>有的时候我们往往就说对于</w:t>
      </w:r>
      <w:proofErr w:type="gramStart"/>
      <w:r w:rsidRPr="00506905">
        <w:rPr>
          <w:rFonts w:ascii="华文楷体" w:eastAsia="华文楷体" w:hAnsi="华文楷体" w:hint="eastAsia"/>
          <w:sz w:val="28"/>
          <w:szCs w:val="28"/>
        </w:rPr>
        <w:t>很多造恶</w:t>
      </w:r>
      <w:proofErr w:type="gramEnd"/>
      <w:r w:rsidRPr="00506905">
        <w:rPr>
          <w:rFonts w:ascii="华文楷体" w:eastAsia="华文楷体" w:hAnsi="华文楷体" w:hint="eastAsia"/>
          <w:sz w:val="28"/>
          <w:szCs w:val="28"/>
        </w:rPr>
        <w:t>业的人，没有觉得这是一个很可怜的，没有觉得看不起的</w:t>
      </w:r>
      <w:del w:id="911" w:author="S-Yansong" w:date="2016-01-05T14:21:00Z">
        <w:r w:rsidRPr="00506905" w:rsidDel="002C4F9B">
          <w:rPr>
            <w:rFonts w:ascii="华文楷体" w:eastAsia="华文楷体" w:hAnsi="华文楷体" w:hint="eastAsia"/>
            <w:sz w:val="28"/>
            <w:szCs w:val="28"/>
          </w:rPr>
          <w:delText>，</w:delText>
        </w:r>
      </w:del>
      <w:ins w:id="912" w:author="S-Yansong" w:date="2016-01-05T14:21: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但是对于内部当中的修行者，这个看不顺眼</w:t>
      </w:r>
      <w:ins w:id="913" w:author="S-Yansong" w:date="2016-01-05T14:21: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那个也看不顺眼</w:t>
      </w:r>
      <w:del w:id="914" w:author="S-Yansong" w:date="2016-01-05T14:21:00Z">
        <w:r w:rsidRPr="00506905" w:rsidDel="002C4F9B">
          <w:rPr>
            <w:rFonts w:ascii="华文楷体" w:eastAsia="华文楷体" w:hAnsi="华文楷体" w:hint="eastAsia"/>
            <w:sz w:val="28"/>
            <w:szCs w:val="28"/>
          </w:rPr>
          <w:delText>，</w:delText>
        </w:r>
      </w:del>
      <w:ins w:id="915" w:author="S-Yansong" w:date="2016-01-05T14:21: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这说明我们在学法的过程当中没有把法义对准内心，而是把这个法义对准外面</w:t>
      </w:r>
      <w:del w:id="916" w:author="S-Yansong" w:date="2016-01-05T14:22:00Z">
        <w:r w:rsidRPr="00506905" w:rsidDel="002C4F9B">
          <w:rPr>
            <w:rFonts w:ascii="华文楷体" w:eastAsia="华文楷体" w:hAnsi="华文楷体" w:hint="eastAsia"/>
            <w:sz w:val="28"/>
            <w:szCs w:val="28"/>
          </w:rPr>
          <w:delText>，</w:delText>
        </w:r>
      </w:del>
      <w:ins w:id="917" w:author="S-Yansong" w:date="2016-01-05T14:22: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就像前行所讲的那样，是不是把这个正法变成观察别人过失的窗口了</w:t>
      </w:r>
      <w:del w:id="918" w:author="S-Yansong" w:date="2016-01-05T14:22:00Z">
        <w:r w:rsidRPr="00506905" w:rsidDel="002C4F9B">
          <w:rPr>
            <w:rFonts w:ascii="华文楷体" w:eastAsia="华文楷体" w:hAnsi="华文楷体" w:hint="eastAsia"/>
            <w:sz w:val="28"/>
            <w:szCs w:val="28"/>
          </w:rPr>
          <w:delText>，</w:delText>
        </w:r>
      </w:del>
      <w:ins w:id="919" w:author="S-Yansong" w:date="2016-01-05T14:22: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这</w:t>
      </w:r>
      <w:ins w:id="920" w:author="S-Yansong" w:date="2016-01-06T10:44:00Z">
        <w:r w:rsidR="00032786">
          <w:rPr>
            <w:rFonts w:ascii="华文楷体" w:eastAsia="华文楷体" w:hAnsi="华文楷体" w:hint="eastAsia"/>
            <w:sz w:val="28"/>
            <w:szCs w:val="28"/>
          </w:rPr>
          <w:t>个方面</w:t>
        </w:r>
      </w:ins>
      <w:r w:rsidRPr="00506905">
        <w:rPr>
          <w:rFonts w:ascii="华文楷体" w:eastAsia="华文楷体" w:hAnsi="华文楷体" w:hint="eastAsia"/>
          <w:sz w:val="28"/>
          <w:szCs w:val="28"/>
        </w:rPr>
        <w:t>就不对</w:t>
      </w:r>
      <w:del w:id="921" w:author="S-Yansong" w:date="2016-01-06T10:44:00Z">
        <w:r w:rsidRPr="00506905" w:rsidDel="00032786">
          <w:rPr>
            <w:rFonts w:ascii="华文楷体" w:eastAsia="华文楷体" w:hAnsi="华文楷体" w:hint="eastAsia"/>
            <w:sz w:val="28"/>
            <w:szCs w:val="28"/>
          </w:rPr>
          <w:delText>了</w:delText>
        </w:r>
      </w:del>
      <w:r w:rsidRPr="00506905">
        <w:rPr>
          <w:rFonts w:ascii="华文楷体" w:eastAsia="华文楷体" w:hAnsi="华文楷体" w:hint="eastAsia"/>
          <w:sz w:val="28"/>
          <w:szCs w:val="28"/>
        </w:rPr>
        <w:t>。</w:t>
      </w:r>
    </w:p>
    <w:p w:rsidR="0000312C" w:rsidRDefault="00506905" w:rsidP="0000312C">
      <w:pPr>
        <w:ind w:firstLine="570"/>
        <w:rPr>
          <w:ins w:id="922" w:author="S-Yansong" w:date="2016-01-06T10:46:00Z"/>
          <w:rFonts w:ascii="华文楷体" w:eastAsia="华文楷体" w:hAnsi="华文楷体"/>
          <w:sz w:val="28"/>
          <w:szCs w:val="28"/>
        </w:rPr>
      </w:pPr>
      <w:r w:rsidRPr="00506905">
        <w:rPr>
          <w:rFonts w:ascii="华文楷体" w:eastAsia="华文楷体" w:hAnsi="华文楷体" w:hint="eastAsia"/>
          <w:sz w:val="28"/>
          <w:szCs w:val="28"/>
        </w:rPr>
        <w:t>所以在一边学习的时候一边还是要习惯于反观自己的心</w:t>
      </w:r>
      <w:del w:id="923" w:author="S-Yansong" w:date="2016-01-05T14:22:00Z">
        <w:r w:rsidRPr="00506905" w:rsidDel="002C4F9B">
          <w:rPr>
            <w:rFonts w:ascii="华文楷体" w:eastAsia="华文楷体" w:hAnsi="华文楷体" w:hint="eastAsia"/>
            <w:sz w:val="28"/>
            <w:szCs w:val="28"/>
          </w:rPr>
          <w:delText>，</w:delText>
        </w:r>
      </w:del>
      <w:ins w:id="924" w:author="S-Yansong" w:date="2016-01-05T14:22: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要养成个习惯，一看到这个法义的时候，第一个就是说我有没有做到这个</w:t>
      </w:r>
      <w:del w:id="925" w:author="S-Yansong" w:date="2016-01-05T14:23:00Z">
        <w:r w:rsidRPr="00506905" w:rsidDel="002C4F9B">
          <w:rPr>
            <w:rFonts w:ascii="华文楷体" w:eastAsia="华文楷体" w:hAnsi="华文楷体" w:hint="eastAsia"/>
            <w:sz w:val="28"/>
            <w:szCs w:val="28"/>
          </w:rPr>
          <w:delText>，</w:delText>
        </w:r>
      </w:del>
      <w:ins w:id="926" w:author="S-Yansong" w:date="2016-01-06T10:44:00Z">
        <w:r w:rsidR="00032786">
          <w:rPr>
            <w:rFonts w:ascii="华文楷体" w:eastAsia="华文楷体" w:hAnsi="华文楷体" w:hint="eastAsia"/>
            <w:sz w:val="28"/>
            <w:szCs w:val="28"/>
          </w:rPr>
          <w:t>？</w:t>
        </w:r>
      </w:ins>
      <w:r w:rsidRPr="00506905">
        <w:rPr>
          <w:rFonts w:ascii="华文楷体" w:eastAsia="华文楷体" w:hAnsi="华文楷体" w:hint="eastAsia"/>
          <w:sz w:val="28"/>
          <w:szCs w:val="28"/>
        </w:rPr>
        <w:t>这个当中比如说讲过失的时候，我是不是具备这种过失？如果养成这</w:t>
      </w:r>
      <w:r w:rsidRPr="00506905">
        <w:rPr>
          <w:rFonts w:ascii="华文楷体" w:eastAsia="华文楷体" w:hAnsi="华文楷体" w:hint="eastAsia"/>
          <w:sz w:val="28"/>
          <w:szCs w:val="28"/>
        </w:rPr>
        <w:lastRenderedPageBreak/>
        <w:t>个习惯的话，第一个反观的就是内心了，对别人来讲有很多很多观察的方式。一个比较纯熟的修行者，他对别人的这种行为，往往习惯</w:t>
      </w:r>
      <w:proofErr w:type="gramStart"/>
      <w:r w:rsidRPr="00506905">
        <w:rPr>
          <w:rFonts w:ascii="华文楷体" w:eastAsia="华文楷体" w:hAnsi="华文楷体" w:hint="eastAsia"/>
          <w:sz w:val="28"/>
          <w:szCs w:val="28"/>
        </w:rPr>
        <w:t>于观修内心</w:t>
      </w:r>
      <w:proofErr w:type="gramEnd"/>
      <w:r w:rsidRPr="00506905">
        <w:rPr>
          <w:rFonts w:ascii="华文楷体" w:eastAsia="华文楷体" w:hAnsi="华文楷体" w:hint="eastAsia"/>
          <w:sz w:val="28"/>
          <w:szCs w:val="28"/>
        </w:rPr>
        <w:t>的。</w:t>
      </w:r>
    </w:p>
    <w:p w:rsidR="002C3AE1" w:rsidDel="00753FA5" w:rsidRDefault="00506905" w:rsidP="0000312C">
      <w:pPr>
        <w:ind w:firstLine="570"/>
        <w:rPr>
          <w:del w:id="927" w:author="S-Yansong" w:date="2016-01-05T14:25:00Z"/>
          <w:rFonts w:ascii="华文楷体" w:eastAsia="华文楷体" w:hAnsi="华文楷体"/>
          <w:sz w:val="28"/>
          <w:szCs w:val="28"/>
        </w:rPr>
      </w:pPr>
      <w:r w:rsidRPr="00506905">
        <w:rPr>
          <w:rFonts w:ascii="华文楷体" w:eastAsia="华文楷体" w:hAnsi="华文楷体" w:hint="eastAsia"/>
          <w:sz w:val="28"/>
          <w:szCs w:val="28"/>
        </w:rPr>
        <w:t>即便是看到别人所谓的过失他也会认为他的过失不一定是真正的过失</w:t>
      </w:r>
      <w:del w:id="928" w:author="S-Yansong" w:date="2016-01-05T14:23:00Z">
        <w:r w:rsidRPr="00506905" w:rsidDel="002C4F9B">
          <w:rPr>
            <w:rFonts w:ascii="华文楷体" w:eastAsia="华文楷体" w:hAnsi="华文楷体" w:hint="eastAsia"/>
            <w:sz w:val="28"/>
            <w:szCs w:val="28"/>
          </w:rPr>
          <w:delText>，</w:delText>
        </w:r>
      </w:del>
      <w:ins w:id="929" w:author="S-Yansong" w:date="2016-01-05T14:23:00Z">
        <w:r w:rsidR="002C4F9B">
          <w:rPr>
            <w:rFonts w:ascii="华文楷体" w:eastAsia="华文楷体" w:hAnsi="华文楷体" w:hint="eastAsia"/>
            <w:sz w:val="28"/>
            <w:szCs w:val="28"/>
          </w:rPr>
          <w:t>。</w:t>
        </w:r>
      </w:ins>
      <w:r w:rsidRPr="00506905">
        <w:rPr>
          <w:rFonts w:ascii="华文楷体" w:eastAsia="华文楷体" w:hAnsi="华文楷体" w:hint="eastAsia"/>
          <w:sz w:val="28"/>
          <w:szCs w:val="28"/>
        </w:rPr>
        <w:t>因为第一，我的心可能不清净，当我的心不清净的时候我看到的任何一个法都是不清净的</w:t>
      </w:r>
      <w:del w:id="930" w:author="S-Yansong" w:date="2016-01-05T14:23:00Z">
        <w:r w:rsidRPr="00506905" w:rsidDel="00753FA5">
          <w:rPr>
            <w:rFonts w:ascii="华文楷体" w:eastAsia="华文楷体" w:hAnsi="华文楷体" w:hint="eastAsia"/>
            <w:sz w:val="28"/>
            <w:szCs w:val="28"/>
          </w:rPr>
          <w:delText>，</w:delText>
        </w:r>
      </w:del>
      <w:ins w:id="931" w:author="S-Yansong" w:date="2016-01-05T14:23:00Z">
        <w:r w:rsidR="00753FA5">
          <w:rPr>
            <w:rFonts w:ascii="华文楷体" w:eastAsia="华文楷体" w:hAnsi="华文楷体" w:hint="eastAsia"/>
            <w:sz w:val="28"/>
            <w:szCs w:val="28"/>
          </w:rPr>
          <w:t>。</w:t>
        </w:r>
      </w:ins>
      <w:r w:rsidRPr="00506905">
        <w:rPr>
          <w:rFonts w:ascii="华文楷体" w:eastAsia="华文楷体" w:hAnsi="华文楷体" w:hint="eastAsia"/>
          <w:sz w:val="28"/>
          <w:szCs w:val="28"/>
        </w:rPr>
        <w:t>比如一个人戴了一个变色眼镜的话，他所看到的一切东西都不是一切万</w:t>
      </w:r>
      <w:proofErr w:type="gramStart"/>
      <w:r w:rsidRPr="00506905">
        <w:rPr>
          <w:rFonts w:ascii="华文楷体" w:eastAsia="华文楷体" w:hAnsi="华文楷体" w:hint="eastAsia"/>
          <w:sz w:val="28"/>
          <w:szCs w:val="28"/>
        </w:rPr>
        <w:t>法真正</w:t>
      </w:r>
      <w:proofErr w:type="gramEnd"/>
      <w:r w:rsidRPr="00506905">
        <w:rPr>
          <w:rFonts w:ascii="华文楷体" w:eastAsia="华文楷体" w:hAnsi="华文楷体" w:hint="eastAsia"/>
          <w:sz w:val="28"/>
          <w:szCs w:val="28"/>
        </w:rPr>
        <w:t>的颜色了，所以你戴了变色眼镜看任何东西都已经变了颜色了</w:t>
      </w:r>
      <w:del w:id="932" w:author="S-Yansong" w:date="2016-01-05T14:24:00Z">
        <w:r w:rsidRPr="00506905" w:rsidDel="00753FA5">
          <w:rPr>
            <w:rFonts w:ascii="华文楷体" w:eastAsia="华文楷体" w:hAnsi="华文楷体" w:hint="eastAsia"/>
            <w:sz w:val="28"/>
            <w:szCs w:val="28"/>
          </w:rPr>
          <w:delText>，</w:delText>
        </w:r>
      </w:del>
      <w:ins w:id="933" w:author="S-Yansong" w:date="2016-01-05T14:24:00Z">
        <w:r w:rsidR="00753FA5">
          <w:rPr>
            <w:rFonts w:ascii="华文楷体" w:eastAsia="华文楷体" w:hAnsi="华文楷体" w:hint="eastAsia"/>
            <w:sz w:val="28"/>
            <w:szCs w:val="28"/>
          </w:rPr>
          <w:t>。</w:t>
        </w:r>
      </w:ins>
      <w:r w:rsidRPr="00506905">
        <w:rPr>
          <w:rFonts w:ascii="华文楷体" w:eastAsia="华文楷体" w:hAnsi="华文楷体" w:hint="eastAsia"/>
          <w:sz w:val="28"/>
          <w:szCs w:val="28"/>
        </w:rPr>
        <w:t>所以第一我内心不清净的缘故，所以我看到这些道友的行为可能是有不如法的地方或者所谓的有一种不合理的地方；</w:t>
      </w:r>
      <w:ins w:id="934" w:author="S-Yansong" w:date="2016-01-05T14:25:00Z">
        <w:r w:rsidR="00753FA5" w:rsidRPr="00506905" w:rsidDel="00753FA5">
          <w:rPr>
            <w:rFonts w:ascii="华文楷体" w:eastAsia="华文楷体" w:hAnsi="华文楷体" w:hint="eastAsia"/>
            <w:sz w:val="28"/>
            <w:szCs w:val="28"/>
          </w:rPr>
          <w:t xml:space="preserve"> </w:t>
        </w:r>
      </w:ins>
      <w:del w:id="935" w:author="S-Yansong" w:date="2016-01-05T14:25:00Z">
        <w:r w:rsidRPr="00506905" w:rsidDel="00753FA5">
          <w:rPr>
            <w:rFonts w:ascii="华文楷体" w:eastAsia="华文楷体" w:hAnsi="华文楷体" w:hint="eastAsia"/>
            <w:sz w:val="28"/>
            <w:szCs w:val="28"/>
          </w:rPr>
          <w:delText>第二个这些人有可能是一种示现【40:02】</w:delText>
        </w:r>
      </w:del>
    </w:p>
    <w:p w:rsidR="00753FA5" w:rsidRDefault="00CD425B">
      <w:pPr>
        <w:rPr>
          <w:ins w:id="936" w:author="S-Yansong" w:date="2016-01-05T14:25:00Z"/>
          <w:rFonts w:ascii="华文楷体" w:eastAsia="华文楷体" w:hAnsi="华文楷体"/>
          <w:sz w:val="28"/>
          <w:szCs w:val="28"/>
        </w:rPr>
        <w:pPrChange w:id="937" w:author="S-Yansong" w:date="2016-01-05T14:25:00Z">
          <w:pPr>
            <w:ind w:firstLine="570"/>
          </w:pPr>
        </w:pPrChange>
      </w:pPr>
      <w:r w:rsidRPr="00CD425B">
        <w:rPr>
          <w:rFonts w:ascii="华文楷体" w:eastAsia="华文楷体" w:hAnsi="华文楷体" w:hint="eastAsia"/>
          <w:sz w:val="28"/>
          <w:szCs w:val="28"/>
        </w:rPr>
        <w:t>第二个呢就说这些人有可能</w:t>
      </w:r>
      <w:proofErr w:type="gramStart"/>
      <w:r w:rsidRPr="00CD425B">
        <w:rPr>
          <w:rFonts w:ascii="华文楷体" w:eastAsia="华文楷体" w:hAnsi="华文楷体" w:hint="eastAsia"/>
          <w:sz w:val="28"/>
          <w:szCs w:val="28"/>
        </w:rPr>
        <w:t>是示现的</w:t>
      </w:r>
      <w:proofErr w:type="gramEnd"/>
      <w:r w:rsidRPr="00CD425B">
        <w:rPr>
          <w:rFonts w:ascii="华文楷体" w:eastAsia="华文楷体" w:hAnsi="华文楷体" w:hint="eastAsia"/>
          <w:sz w:val="28"/>
          <w:szCs w:val="28"/>
        </w:rPr>
        <w:t>一种，有可能是一种</w:t>
      </w:r>
      <w:proofErr w:type="gramStart"/>
      <w:r w:rsidRPr="00CD425B">
        <w:rPr>
          <w:rFonts w:ascii="华文楷体" w:eastAsia="华文楷体" w:hAnsi="华文楷体" w:hint="eastAsia"/>
          <w:sz w:val="28"/>
          <w:szCs w:val="28"/>
        </w:rPr>
        <w:t>示现或者</w:t>
      </w:r>
      <w:proofErr w:type="gramEnd"/>
      <w:r w:rsidRPr="00CD425B">
        <w:rPr>
          <w:rFonts w:ascii="华文楷体" w:eastAsia="华文楷体" w:hAnsi="华文楷体" w:hint="eastAsia"/>
          <w:sz w:val="28"/>
          <w:szCs w:val="28"/>
        </w:rPr>
        <w:t>为了调</w:t>
      </w:r>
      <w:proofErr w:type="gramStart"/>
      <w:r w:rsidRPr="00CD425B">
        <w:rPr>
          <w:rFonts w:ascii="华文楷体" w:eastAsia="华文楷体" w:hAnsi="华文楷体" w:hint="eastAsia"/>
          <w:sz w:val="28"/>
          <w:szCs w:val="28"/>
        </w:rPr>
        <w:t>伏某种</w:t>
      </w:r>
      <w:proofErr w:type="gramEnd"/>
      <w:r w:rsidRPr="00CD425B">
        <w:rPr>
          <w:rFonts w:ascii="华文楷体" w:eastAsia="华文楷体" w:hAnsi="华文楷体" w:hint="eastAsia"/>
          <w:sz w:val="28"/>
          <w:szCs w:val="28"/>
        </w:rPr>
        <w:t>人</w:t>
      </w:r>
      <w:proofErr w:type="gramStart"/>
      <w:r w:rsidRPr="00CD425B">
        <w:rPr>
          <w:rFonts w:ascii="华文楷体" w:eastAsia="华文楷体" w:hAnsi="华文楷体" w:hint="eastAsia"/>
          <w:sz w:val="28"/>
          <w:szCs w:val="28"/>
        </w:rPr>
        <w:t>而示现的</w:t>
      </w:r>
      <w:proofErr w:type="gramEnd"/>
      <w:r w:rsidRPr="00CD425B">
        <w:rPr>
          <w:rFonts w:ascii="华文楷体" w:eastAsia="华文楷体" w:hAnsi="华文楷体" w:hint="eastAsia"/>
          <w:sz w:val="28"/>
          <w:szCs w:val="28"/>
        </w:rPr>
        <w:t>一种情况</w:t>
      </w:r>
      <w:ins w:id="938" w:author="S-Yansong" w:date="2016-01-06T10:46:00Z">
        <w:r w:rsidR="0000312C">
          <w:rPr>
            <w:rFonts w:ascii="华文楷体" w:eastAsia="华文楷体" w:hAnsi="华文楷体" w:hint="eastAsia"/>
            <w:sz w:val="28"/>
            <w:szCs w:val="28"/>
          </w:rPr>
          <w:t>，</w:t>
        </w:r>
      </w:ins>
      <w:r w:rsidRPr="00CD425B">
        <w:rPr>
          <w:rFonts w:ascii="华文楷体" w:eastAsia="华文楷体" w:hAnsi="华文楷体" w:hint="eastAsia"/>
          <w:sz w:val="28"/>
          <w:szCs w:val="28"/>
        </w:rPr>
        <w:t>非常可能</w:t>
      </w:r>
      <w:ins w:id="939" w:author="S-Yansong" w:date="2016-01-06T10:46:00Z">
        <w:r w:rsidR="0000312C">
          <w:rPr>
            <w:rFonts w:ascii="华文楷体" w:eastAsia="华文楷体" w:hAnsi="华文楷体" w:hint="eastAsia"/>
            <w:sz w:val="28"/>
            <w:szCs w:val="28"/>
          </w:rPr>
          <w:t>的</w:t>
        </w:r>
      </w:ins>
      <w:del w:id="940" w:author="S-Yansong" w:date="2016-01-05T14:25:00Z">
        <w:r w:rsidRPr="00CD425B" w:rsidDel="00753FA5">
          <w:rPr>
            <w:rFonts w:ascii="华文楷体" w:eastAsia="华文楷体" w:hAnsi="华文楷体" w:hint="eastAsia"/>
            <w:sz w:val="28"/>
            <w:szCs w:val="28"/>
          </w:rPr>
          <w:delText>，</w:delText>
        </w:r>
      </w:del>
      <w:ins w:id="941" w:author="S-Yansong" w:date="2016-01-05T14:25:00Z">
        <w:r w:rsidR="00753FA5">
          <w:rPr>
            <w:rFonts w:ascii="华文楷体" w:eastAsia="华文楷体" w:hAnsi="华文楷体" w:hint="eastAsia"/>
            <w:sz w:val="28"/>
            <w:szCs w:val="28"/>
          </w:rPr>
          <w:t>。</w:t>
        </w:r>
      </w:ins>
    </w:p>
    <w:p w:rsidR="00A41BB6" w:rsidRDefault="00CD425B">
      <w:pPr>
        <w:ind w:firstLine="420"/>
        <w:rPr>
          <w:ins w:id="942" w:author="S-Yansong" w:date="2016-01-05T14:27:00Z"/>
          <w:rFonts w:ascii="华文楷体" w:eastAsia="华文楷体" w:hAnsi="华文楷体"/>
          <w:sz w:val="28"/>
          <w:szCs w:val="28"/>
        </w:rPr>
        <w:pPrChange w:id="943" w:author="S-Yansong" w:date="2016-01-05T14:27:00Z">
          <w:pPr>
            <w:ind w:firstLine="570"/>
          </w:pPr>
        </w:pPrChange>
      </w:pPr>
      <w:r w:rsidRPr="00CD425B">
        <w:rPr>
          <w:rFonts w:ascii="华文楷体" w:eastAsia="华文楷体" w:hAnsi="华文楷体" w:hint="eastAsia"/>
          <w:sz w:val="28"/>
          <w:szCs w:val="28"/>
        </w:rPr>
        <w:t>那么佛陀就说了除了我和我之外的人之外呢谁都没办法了知有情的相续</w:t>
      </w:r>
      <w:del w:id="944" w:author="S-Yansong" w:date="2016-01-05T14:26:00Z">
        <w:r w:rsidRPr="00CD425B" w:rsidDel="00A41BB6">
          <w:rPr>
            <w:rFonts w:ascii="华文楷体" w:eastAsia="华文楷体" w:hAnsi="华文楷体" w:hint="eastAsia"/>
            <w:sz w:val="28"/>
            <w:szCs w:val="28"/>
          </w:rPr>
          <w:delText>，</w:delText>
        </w:r>
      </w:del>
      <w:ins w:id="945" w:author="S-Yansong" w:date="2016-01-05T14:26: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那么我们作为一个肉眼凡胎的凡夫人</w:t>
      </w:r>
      <w:ins w:id="946" w:author="S-Yansong" w:date="2016-01-06T10:46:00Z">
        <w:r w:rsidR="0000312C">
          <w:rPr>
            <w:rFonts w:ascii="华文楷体" w:eastAsia="华文楷体" w:hAnsi="华文楷体" w:hint="eastAsia"/>
            <w:sz w:val="28"/>
            <w:szCs w:val="28"/>
          </w:rPr>
          <w:t>，</w:t>
        </w:r>
      </w:ins>
      <w:r w:rsidRPr="00CD425B">
        <w:rPr>
          <w:rFonts w:ascii="华文楷体" w:eastAsia="华文楷体" w:hAnsi="华文楷体" w:hint="eastAsia"/>
          <w:sz w:val="28"/>
          <w:szCs w:val="28"/>
        </w:rPr>
        <w:t>怎么就一眼能够看穿了他的内心所想呢？看不到的</w:t>
      </w:r>
      <w:del w:id="947" w:author="S-Yansong" w:date="2016-01-05T14:26:00Z">
        <w:r w:rsidRPr="00CD425B" w:rsidDel="00A41BB6">
          <w:rPr>
            <w:rFonts w:ascii="华文楷体" w:eastAsia="华文楷体" w:hAnsi="华文楷体" w:hint="eastAsia"/>
            <w:sz w:val="28"/>
            <w:szCs w:val="28"/>
          </w:rPr>
          <w:delText>，</w:delText>
        </w:r>
      </w:del>
      <w:ins w:id="948" w:author="S-Yansong" w:date="2016-01-06T10:46:00Z">
        <w:r w:rsidR="0000312C">
          <w:rPr>
            <w:rFonts w:ascii="华文楷体" w:eastAsia="华文楷体" w:hAnsi="华文楷体" w:hint="eastAsia"/>
            <w:sz w:val="28"/>
            <w:szCs w:val="28"/>
          </w:rPr>
          <w:t>，</w:t>
        </w:r>
      </w:ins>
      <w:r w:rsidRPr="00CD425B">
        <w:rPr>
          <w:rFonts w:ascii="华文楷体" w:eastAsia="华文楷体" w:hAnsi="华文楷体" w:hint="eastAsia"/>
          <w:sz w:val="28"/>
          <w:szCs w:val="28"/>
        </w:rPr>
        <w:t>我们只能看他的表面行为</w:t>
      </w:r>
      <w:del w:id="949" w:author="S-Yansong" w:date="2016-01-06T10:46:00Z">
        <w:r w:rsidRPr="00CD425B" w:rsidDel="0000312C">
          <w:rPr>
            <w:rFonts w:ascii="华文楷体" w:eastAsia="华文楷体" w:hAnsi="华文楷体" w:hint="eastAsia"/>
            <w:sz w:val="28"/>
            <w:szCs w:val="28"/>
          </w:rPr>
          <w:delText>，</w:delText>
        </w:r>
      </w:del>
      <w:ins w:id="950" w:author="S-Yansong" w:date="2016-01-06T10:46:00Z">
        <w:r w:rsidR="0000312C">
          <w:rPr>
            <w:rFonts w:ascii="华文楷体" w:eastAsia="华文楷体" w:hAnsi="华文楷体" w:hint="eastAsia"/>
            <w:sz w:val="28"/>
            <w:szCs w:val="28"/>
          </w:rPr>
          <w:t>。</w:t>
        </w:r>
      </w:ins>
      <w:r w:rsidRPr="00CD425B">
        <w:rPr>
          <w:rFonts w:ascii="华文楷体" w:eastAsia="华文楷体" w:hAnsi="华文楷体" w:hint="eastAsia"/>
          <w:sz w:val="28"/>
          <w:szCs w:val="28"/>
        </w:rPr>
        <w:t>而表面的行为通过内心的</w:t>
      </w:r>
      <w:proofErr w:type="gramStart"/>
      <w:r w:rsidRPr="00CD425B">
        <w:rPr>
          <w:rFonts w:ascii="华文楷体" w:eastAsia="华文楷体" w:hAnsi="华文楷体" w:hint="eastAsia"/>
          <w:sz w:val="28"/>
          <w:szCs w:val="28"/>
        </w:rPr>
        <w:t>摄持可以</w:t>
      </w:r>
      <w:proofErr w:type="gramEnd"/>
      <w:r w:rsidRPr="00CD425B">
        <w:rPr>
          <w:rFonts w:ascii="华文楷体" w:eastAsia="华文楷体" w:hAnsi="华文楷体" w:hint="eastAsia"/>
          <w:sz w:val="28"/>
          <w:szCs w:val="28"/>
        </w:rPr>
        <w:t>显现成这样</w:t>
      </w:r>
      <w:ins w:id="951" w:author="S-Yansong" w:date="2016-01-06T10:46:00Z">
        <w:r w:rsidR="00182A5C">
          <w:rPr>
            <w:rFonts w:ascii="华文楷体" w:eastAsia="华文楷体" w:hAnsi="华文楷体" w:hint="eastAsia"/>
            <w:sz w:val="28"/>
            <w:szCs w:val="28"/>
          </w:rPr>
          <w:t>，</w:t>
        </w:r>
      </w:ins>
      <w:r w:rsidRPr="00CD425B">
        <w:rPr>
          <w:rFonts w:ascii="华文楷体" w:eastAsia="华文楷体" w:hAnsi="华文楷体" w:hint="eastAsia"/>
          <w:sz w:val="28"/>
          <w:szCs w:val="28"/>
        </w:rPr>
        <w:t>也可以显现成那样</w:t>
      </w:r>
      <w:del w:id="952" w:author="S-Yansong" w:date="2016-01-05T14:26:00Z">
        <w:r w:rsidRPr="00CD425B" w:rsidDel="00A41BB6">
          <w:rPr>
            <w:rFonts w:ascii="华文楷体" w:eastAsia="华文楷体" w:hAnsi="华文楷体" w:hint="eastAsia"/>
            <w:sz w:val="28"/>
            <w:szCs w:val="28"/>
          </w:rPr>
          <w:delText>，</w:delText>
        </w:r>
      </w:del>
      <w:ins w:id="953" w:author="S-Yansong" w:date="2016-01-05T14:26: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所以这个表面的行为，有的时候我通过你的你表面的行为我推理你的心，有的时候这个推理管用</w:t>
      </w:r>
      <w:ins w:id="954" w:author="S-Yansong" w:date="2016-01-06T10:47:00Z">
        <w:r w:rsidR="00182A5C">
          <w:rPr>
            <w:rFonts w:ascii="华文楷体" w:eastAsia="华文楷体" w:hAnsi="华文楷体" w:hint="eastAsia"/>
            <w:sz w:val="28"/>
            <w:szCs w:val="28"/>
          </w:rPr>
          <w:t>，</w:t>
        </w:r>
      </w:ins>
      <w:r w:rsidRPr="00CD425B">
        <w:rPr>
          <w:rFonts w:ascii="华文楷体" w:eastAsia="华文楷体" w:hAnsi="华文楷体" w:hint="eastAsia"/>
          <w:sz w:val="28"/>
          <w:szCs w:val="28"/>
        </w:rPr>
        <w:t>有的时候这个推理不管用</w:t>
      </w:r>
      <w:del w:id="955" w:author="S-Yansong" w:date="2016-01-05T14:26:00Z">
        <w:r w:rsidRPr="00CD425B" w:rsidDel="00A41BB6">
          <w:rPr>
            <w:rFonts w:ascii="华文楷体" w:eastAsia="华文楷体" w:hAnsi="华文楷体" w:hint="eastAsia"/>
            <w:sz w:val="28"/>
            <w:szCs w:val="28"/>
          </w:rPr>
          <w:delText>，</w:delText>
        </w:r>
      </w:del>
      <w:ins w:id="956" w:author="S-Yansong" w:date="2016-01-05T14:26: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为什么呢？因为他的外表的行为，前面分析了他完全是依靠他的内心完全是被内心所指使的</w:t>
      </w:r>
      <w:del w:id="957" w:author="S-Yansong" w:date="2016-01-05T14:26:00Z">
        <w:r w:rsidRPr="00CD425B" w:rsidDel="00A41BB6">
          <w:rPr>
            <w:rFonts w:ascii="华文楷体" w:eastAsia="华文楷体" w:hAnsi="华文楷体" w:hint="eastAsia"/>
            <w:sz w:val="28"/>
            <w:szCs w:val="28"/>
          </w:rPr>
          <w:delText>，</w:delText>
        </w:r>
      </w:del>
      <w:ins w:id="958" w:author="S-Yansong" w:date="2016-01-05T14:26: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所以说他的内心如果很清净，他为了达到某种目的而显现某种不合理的行为也是很</w:t>
      </w:r>
      <w:proofErr w:type="gramStart"/>
      <w:r w:rsidRPr="00CD425B">
        <w:rPr>
          <w:rFonts w:ascii="华文楷体" w:eastAsia="华文楷体" w:hAnsi="华文楷体" w:hint="eastAsia"/>
          <w:sz w:val="28"/>
          <w:szCs w:val="28"/>
        </w:rPr>
        <w:t>可能示现的</w:t>
      </w:r>
      <w:proofErr w:type="gramEnd"/>
      <w:del w:id="959" w:author="S-Yansong" w:date="2016-01-05T14:27:00Z">
        <w:r w:rsidRPr="00CD425B" w:rsidDel="00A41BB6">
          <w:rPr>
            <w:rFonts w:ascii="华文楷体" w:eastAsia="华文楷体" w:hAnsi="华文楷体" w:hint="eastAsia"/>
            <w:sz w:val="28"/>
            <w:szCs w:val="28"/>
          </w:rPr>
          <w:delText>，</w:delText>
        </w:r>
      </w:del>
      <w:ins w:id="960" w:author="S-Yansong" w:date="2016-01-05T14:27:00Z">
        <w:r w:rsidR="00A41BB6">
          <w:rPr>
            <w:rFonts w:ascii="华文楷体" w:eastAsia="华文楷体" w:hAnsi="华文楷体" w:hint="eastAsia"/>
            <w:sz w:val="28"/>
            <w:szCs w:val="28"/>
          </w:rPr>
          <w:t>。</w:t>
        </w:r>
      </w:ins>
    </w:p>
    <w:p w:rsidR="0043340A" w:rsidRDefault="00CD425B">
      <w:pPr>
        <w:ind w:firstLine="420"/>
        <w:rPr>
          <w:ins w:id="961" w:author="S-Yansong" w:date="2016-01-05T14:29:00Z"/>
          <w:rFonts w:ascii="华文楷体" w:eastAsia="华文楷体" w:hAnsi="华文楷体"/>
          <w:sz w:val="28"/>
          <w:szCs w:val="28"/>
        </w:rPr>
        <w:pPrChange w:id="962" w:author="S-Yansong" w:date="2016-01-05T14:26:00Z">
          <w:pPr>
            <w:ind w:firstLine="570"/>
          </w:pPr>
        </w:pPrChange>
      </w:pPr>
      <w:r w:rsidRPr="00CD425B">
        <w:rPr>
          <w:rFonts w:ascii="华文楷体" w:eastAsia="华文楷体" w:hAnsi="华文楷体" w:hint="eastAsia"/>
          <w:sz w:val="28"/>
          <w:szCs w:val="28"/>
        </w:rPr>
        <w:t>实际上为了说明这一点的话</w:t>
      </w:r>
      <w:ins w:id="963" w:author="S-Yansong" w:date="2016-01-05T14:27: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为了让我们知道不要随随便便观察</w:t>
      </w:r>
      <w:r w:rsidRPr="00CD425B">
        <w:rPr>
          <w:rFonts w:ascii="华文楷体" w:eastAsia="华文楷体" w:hAnsi="华文楷体" w:hint="eastAsia"/>
          <w:sz w:val="28"/>
          <w:szCs w:val="28"/>
        </w:rPr>
        <w:lastRenderedPageBreak/>
        <w:t>这些所谓的不清净的修行者</w:t>
      </w:r>
      <w:ins w:id="964" w:author="S-Yansong" w:date="2016-01-05T14:27: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甚至于很多大德来故意的</w:t>
      </w:r>
      <w:proofErr w:type="gramStart"/>
      <w:r w:rsidRPr="00CD425B">
        <w:rPr>
          <w:rFonts w:ascii="华文楷体" w:eastAsia="华文楷体" w:hAnsi="华文楷体" w:hint="eastAsia"/>
          <w:sz w:val="28"/>
          <w:szCs w:val="28"/>
        </w:rPr>
        <w:t>示现这样</w:t>
      </w:r>
      <w:proofErr w:type="gramEnd"/>
      <w:r w:rsidRPr="00CD425B">
        <w:rPr>
          <w:rFonts w:ascii="华文楷体" w:eastAsia="华文楷体" w:hAnsi="华文楷体" w:hint="eastAsia"/>
          <w:sz w:val="28"/>
          <w:szCs w:val="28"/>
        </w:rPr>
        <w:t>一种行为</w:t>
      </w:r>
      <w:del w:id="965" w:author="S-Yansong" w:date="2016-01-05T14:28:00Z">
        <w:r w:rsidRPr="00CD425B" w:rsidDel="00A41BB6">
          <w:rPr>
            <w:rFonts w:ascii="华文楷体" w:eastAsia="华文楷体" w:hAnsi="华文楷体" w:hint="eastAsia"/>
            <w:sz w:val="28"/>
            <w:szCs w:val="28"/>
          </w:rPr>
          <w:delText>，</w:delText>
        </w:r>
      </w:del>
      <w:ins w:id="966" w:author="S-Yansong" w:date="2016-01-05T14:28: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大成就者当中有很多这样的行为，印度呀</w:t>
      </w:r>
      <w:ins w:id="967" w:author="S-Yansong" w:date="2016-01-05T14:28:00Z">
        <w:r w:rsidR="00A41BB6">
          <w:rPr>
            <w:rFonts w:ascii="华文楷体" w:eastAsia="华文楷体" w:hAnsi="华文楷体" w:hint="eastAsia"/>
            <w:sz w:val="28"/>
            <w:szCs w:val="28"/>
          </w:rPr>
          <w:t>，</w:t>
        </w:r>
      </w:ins>
      <w:proofErr w:type="gramStart"/>
      <w:r w:rsidRPr="00CD425B">
        <w:rPr>
          <w:rFonts w:ascii="华文楷体" w:eastAsia="华文楷体" w:hAnsi="华文楷体" w:hint="eastAsia"/>
          <w:sz w:val="28"/>
          <w:szCs w:val="28"/>
        </w:rPr>
        <w:t>藏地呀</w:t>
      </w:r>
      <w:proofErr w:type="gramEnd"/>
      <w:ins w:id="968" w:author="S-Yansong" w:date="2016-01-05T14:28: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还有汉地呀</w:t>
      </w:r>
      <w:ins w:id="969" w:author="S-Yansong" w:date="2016-01-05T14:28: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很多大德也是</w:t>
      </w:r>
      <w:proofErr w:type="gramStart"/>
      <w:r w:rsidRPr="00CD425B">
        <w:rPr>
          <w:rFonts w:ascii="华文楷体" w:eastAsia="华文楷体" w:hAnsi="华文楷体" w:hint="eastAsia"/>
          <w:sz w:val="28"/>
          <w:szCs w:val="28"/>
        </w:rPr>
        <w:t>示现这种</w:t>
      </w:r>
      <w:proofErr w:type="gramEnd"/>
      <w:r w:rsidRPr="00CD425B">
        <w:rPr>
          <w:rFonts w:ascii="华文楷体" w:eastAsia="华文楷体" w:hAnsi="华文楷体" w:hint="eastAsia"/>
          <w:sz w:val="28"/>
          <w:szCs w:val="28"/>
        </w:rPr>
        <w:t>行为</w:t>
      </w:r>
      <w:del w:id="970" w:author="S-Yansong" w:date="2016-01-05T14:28:00Z">
        <w:r w:rsidRPr="00CD425B" w:rsidDel="00A41BB6">
          <w:rPr>
            <w:rFonts w:ascii="华文楷体" w:eastAsia="华文楷体" w:hAnsi="华文楷体" w:hint="eastAsia"/>
            <w:sz w:val="28"/>
            <w:szCs w:val="28"/>
          </w:rPr>
          <w:delText>，</w:delText>
        </w:r>
      </w:del>
      <w:ins w:id="971" w:author="S-Yansong" w:date="2016-01-05T14:28: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他最后就是说明一个什么问题呢</w:t>
      </w:r>
      <w:del w:id="972" w:author="S-Yansong" w:date="2016-01-05T14:28:00Z">
        <w:r w:rsidRPr="00CD425B" w:rsidDel="00A41BB6">
          <w:rPr>
            <w:rFonts w:ascii="华文楷体" w:eastAsia="华文楷体" w:hAnsi="华文楷体" w:hint="eastAsia"/>
            <w:sz w:val="28"/>
            <w:szCs w:val="28"/>
          </w:rPr>
          <w:delText>，</w:delText>
        </w:r>
      </w:del>
      <w:ins w:id="973" w:author="S-Yansong" w:date="2016-01-05T14:28:00Z">
        <w:r w:rsidR="00A41BB6">
          <w:rPr>
            <w:rFonts w:ascii="华文楷体" w:eastAsia="华文楷体" w:hAnsi="华文楷体" w:hint="eastAsia"/>
            <w:sz w:val="28"/>
            <w:szCs w:val="28"/>
          </w:rPr>
          <w:t>？</w:t>
        </w:r>
      </w:ins>
      <w:r w:rsidRPr="00CD425B">
        <w:rPr>
          <w:rFonts w:ascii="华文楷体" w:eastAsia="华文楷体" w:hAnsi="华文楷体" w:hint="eastAsia"/>
          <w:sz w:val="28"/>
          <w:szCs w:val="28"/>
        </w:rPr>
        <w:t>说明一个问题就是当时他在做这个事情的时候</w:t>
      </w:r>
      <w:ins w:id="974" w:author="S-Yansong" w:date="2016-01-06T10:47:00Z">
        <w:r w:rsidR="00182A5C">
          <w:rPr>
            <w:rFonts w:ascii="华文楷体" w:eastAsia="华文楷体" w:hAnsi="华文楷体" w:hint="eastAsia"/>
            <w:sz w:val="28"/>
            <w:szCs w:val="28"/>
          </w:rPr>
          <w:t>，</w:t>
        </w:r>
      </w:ins>
      <w:r w:rsidRPr="00CD425B">
        <w:rPr>
          <w:rFonts w:ascii="华文楷体" w:eastAsia="华文楷体" w:hAnsi="华文楷体" w:hint="eastAsia"/>
          <w:sz w:val="28"/>
          <w:szCs w:val="28"/>
        </w:rPr>
        <w:t>他是有</w:t>
      </w:r>
      <w:proofErr w:type="gramStart"/>
      <w:r w:rsidRPr="00CD425B">
        <w:rPr>
          <w:rFonts w:ascii="华文楷体" w:eastAsia="华文楷体" w:hAnsi="华文楷体" w:hint="eastAsia"/>
          <w:sz w:val="28"/>
          <w:szCs w:val="28"/>
        </w:rPr>
        <w:t>某种密义的</w:t>
      </w:r>
      <w:proofErr w:type="gramEnd"/>
      <w:del w:id="975" w:author="S-Yansong" w:date="2016-01-05T14:28:00Z">
        <w:r w:rsidRPr="00CD425B" w:rsidDel="0043340A">
          <w:rPr>
            <w:rFonts w:ascii="华文楷体" w:eastAsia="华文楷体" w:hAnsi="华文楷体" w:hint="eastAsia"/>
            <w:sz w:val="28"/>
            <w:szCs w:val="28"/>
          </w:rPr>
          <w:delText>，</w:delText>
        </w:r>
      </w:del>
      <w:ins w:id="976" w:author="S-Yansong" w:date="2016-01-05T14:28: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某种目的呀为了调</w:t>
      </w:r>
      <w:proofErr w:type="gramStart"/>
      <w:r w:rsidRPr="00CD425B">
        <w:rPr>
          <w:rFonts w:ascii="华文楷体" w:eastAsia="华文楷体" w:hAnsi="华文楷体" w:hint="eastAsia"/>
          <w:sz w:val="28"/>
          <w:szCs w:val="28"/>
        </w:rPr>
        <w:t>伏或者</w:t>
      </w:r>
      <w:proofErr w:type="gramEnd"/>
      <w:r w:rsidRPr="00CD425B">
        <w:rPr>
          <w:rFonts w:ascii="华文楷体" w:eastAsia="华文楷体" w:hAnsi="华文楷体" w:hint="eastAsia"/>
          <w:sz w:val="28"/>
          <w:szCs w:val="28"/>
        </w:rPr>
        <w:t>为了弘扬佛法</w:t>
      </w:r>
      <w:ins w:id="977" w:author="S-Yansong" w:date="2016-01-05T14:28: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他有一种一般的人不可以想象的</w:t>
      </w:r>
      <w:proofErr w:type="gramStart"/>
      <w:r w:rsidRPr="00CD425B">
        <w:rPr>
          <w:rFonts w:ascii="华文楷体" w:eastAsia="华文楷体" w:hAnsi="华文楷体" w:hint="eastAsia"/>
          <w:sz w:val="28"/>
          <w:szCs w:val="28"/>
        </w:rPr>
        <w:t>一种示现</w:t>
      </w:r>
      <w:proofErr w:type="gramEnd"/>
      <w:del w:id="978" w:author="S-Yansong" w:date="2016-01-05T14:28:00Z">
        <w:r w:rsidRPr="00CD425B" w:rsidDel="0043340A">
          <w:rPr>
            <w:rFonts w:ascii="华文楷体" w:eastAsia="华文楷体" w:hAnsi="华文楷体" w:hint="eastAsia"/>
            <w:sz w:val="28"/>
            <w:szCs w:val="28"/>
          </w:rPr>
          <w:delText>，</w:delText>
        </w:r>
      </w:del>
      <w:ins w:id="979" w:author="S-Yansong" w:date="2016-01-05T14:28:00Z">
        <w:r w:rsidR="0043340A">
          <w:rPr>
            <w:rFonts w:ascii="华文楷体" w:eastAsia="华文楷体" w:hAnsi="华文楷体" w:hint="eastAsia"/>
            <w:sz w:val="28"/>
            <w:szCs w:val="28"/>
          </w:rPr>
          <w:t>。</w:t>
        </w:r>
      </w:ins>
    </w:p>
    <w:p w:rsidR="00182A5C" w:rsidRDefault="00CD425B">
      <w:pPr>
        <w:ind w:firstLine="420"/>
        <w:rPr>
          <w:ins w:id="980" w:author="S-Yansong" w:date="2016-01-06T10:50:00Z"/>
          <w:rFonts w:ascii="华文楷体" w:eastAsia="华文楷体" w:hAnsi="华文楷体"/>
          <w:sz w:val="28"/>
          <w:szCs w:val="28"/>
        </w:rPr>
        <w:pPrChange w:id="981" w:author="S-Yansong" w:date="2016-01-05T14:29:00Z">
          <w:pPr>
            <w:ind w:firstLine="570"/>
          </w:pPr>
        </w:pPrChange>
      </w:pPr>
      <w:r w:rsidRPr="00CD425B">
        <w:rPr>
          <w:rFonts w:ascii="华文楷体" w:eastAsia="华文楷体" w:hAnsi="华文楷体" w:hint="eastAsia"/>
          <w:sz w:val="28"/>
          <w:szCs w:val="28"/>
        </w:rPr>
        <w:t>所以说像这样讲的时候呢就说是这个也没有办法真正去衡量别人</w:t>
      </w:r>
      <w:del w:id="982" w:author="S-Yansong" w:date="2016-01-05T14:29:00Z">
        <w:r w:rsidRPr="00CD425B" w:rsidDel="0043340A">
          <w:rPr>
            <w:rFonts w:ascii="华文楷体" w:eastAsia="华文楷体" w:hAnsi="华文楷体" w:hint="eastAsia"/>
            <w:sz w:val="28"/>
            <w:szCs w:val="28"/>
          </w:rPr>
          <w:delText>，</w:delText>
        </w:r>
      </w:del>
      <w:ins w:id="983" w:author="S-Yansong" w:date="2016-01-05T14:29: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所以一个是他相续当中比较成熟</w:t>
      </w:r>
      <w:ins w:id="984" w:author="S-Yansong" w:date="2016-01-06T10:48:00Z">
        <w:r w:rsidR="00182A5C">
          <w:rPr>
            <w:rFonts w:ascii="华文楷体" w:eastAsia="华文楷体" w:hAnsi="华文楷体" w:hint="eastAsia"/>
            <w:sz w:val="28"/>
            <w:szCs w:val="28"/>
          </w:rPr>
          <w:t>，</w:t>
        </w:r>
      </w:ins>
      <w:r w:rsidRPr="00CD425B">
        <w:rPr>
          <w:rFonts w:ascii="华文楷体" w:eastAsia="华文楷体" w:hAnsi="华文楷体" w:hint="eastAsia"/>
          <w:sz w:val="28"/>
          <w:szCs w:val="28"/>
        </w:rPr>
        <w:t>而且他对这些观察的方式他也经常使用，经常使用的缘故呢他是运用的很纯熟的</w:t>
      </w:r>
      <w:del w:id="985" w:author="S-Yansong" w:date="2016-01-05T14:29:00Z">
        <w:r w:rsidRPr="00CD425B" w:rsidDel="0043340A">
          <w:rPr>
            <w:rFonts w:ascii="华文楷体" w:eastAsia="华文楷体" w:hAnsi="华文楷体" w:hint="eastAsia"/>
            <w:sz w:val="28"/>
            <w:szCs w:val="28"/>
          </w:rPr>
          <w:delText>，</w:delText>
        </w:r>
      </w:del>
      <w:ins w:id="986" w:author="S-Yansong" w:date="2016-01-05T14:29: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对自己的烦恼经常去观察</w:t>
      </w:r>
      <w:ins w:id="987" w:author="S-Yansong" w:date="2016-01-05T14:29: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经常观察我们自己平常在修行的时候就养成以这个观清净心或者说是一看到法义的时候首先反观自己是不是有这种过失，这个方面习惯这种</w:t>
      </w:r>
      <w:del w:id="988" w:author="S-Yansong" w:date="2016-01-06T10:49:00Z">
        <w:r w:rsidRPr="00CD425B" w:rsidDel="00182A5C">
          <w:rPr>
            <w:rFonts w:ascii="华文楷体" w:eastAsia="华文楷体" w:hAnsi="华文楷体" w:hint="eastAsia"/>
            <w:sz w:val="28"/>
            <w:szCs w:val="28"/>
          </w:rPr>
          <w:delText>会好一点</w:delText>
        </w:r>
      </w:del>
      <w:ins w:id="989" w:author="S-Yansong" w:date="2016-01-06T10:49:00Z">
        <w:r w:rsidR="00182A5C">
          <w:rPr>
            <w:rFonts w:ascii="华文楷体" w:eastAsia="华文楷体" w:hAnsi="华文楷体" w:hint="eastAsia"/>
            <w:sz w:val="28"/>
            <w:szCs w:val="28"/>
          </w:rPr>
          <w:t>是非常好的</w:t>
        </w:r>
      </w:ins>
      <w:ins w:id="990" w:author="S-Yansong" w:date="2016-01-05T14:29:00Z">
        <w:r w:rsidR="0043340A">
          <w:rPr>
            <w:rFonts w:ascii="华文楷体" w:eastAsia="华文楷体" w:hAnsi="华文楷体" w:hint="eastAsia"/>
            <w:sz w:val="28"/>
            <w:szCs w:val="28"/>
          </w:rPr>
          <w:t>。</w:t>
        </w:r>
      </w:ins>
    </w:p>
    <w:p w:rsidR="00182A5C" w:rsidRDefault="00CD425B">
      <w:pPr>
        <w:ind w:firstLine="420"/>
        <w:rPr>
          <w:ins w:id="991" w:author="S-Yansong" w:date="2016-01-06T10:50:00Z"/>
          <w:rFonts w:ascii="华文楷体" w:eastAsia="华文楷体" w:hAnsi="华文楷体"/>
          <w:sz w:val="28"/>
          <w:szCs w:val="28"/>
        </w:rPr>
        <w:pPrChange w:id="992" w:author="S-Yansong" w:date="2016-01-06T10:50:00Z">
          <w:pPr>
            <w:ind w:firstLine="570"/>
          </w:pPr>
        </w:pPrChange>
      </w:pPr>
      <w:r w:rsidRPr="00CD425B">
        <w:rPr>
          <w:rFonts w:ascii="华文楷体" w:eastAsia="华文楷体" w:hAnsi="华文楷体" w:hint="eastAsia"/>
          <w:sz w:val="28"/>
          <w:szCs w:val="28"/>
        </w:rPr>
        <w:t>否则的话就说是观察别人的过失是非常容易的事情，但是我们知道在观察别人的过失的时候</w:t>
      </w:r>
      <w:ins w:id="993" w:author="S-Yansong" w:date="2016-01-05T14:30: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在认为别人有过失的时候</w:t>
      </w:r>
      <w:ins w:id="994" w:author="S-Yansong" w:date="2016-01-05T14:30: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我们没有认识到这种观察恰恰就是自己的一种过失</w:t>
      </w:r>
      <w:del w:id="995" w:author="S-Yansong" w:date="2016-01-05T14:30:00Z">
        <w:r w:rsidRPr="00CD425B" w:rsidDel="0043340A">
          <w:rPr>
            <w:rFonts w:ascii="华文楷体" w:eastAsia="华文楷体" w:hAnsi="华文楷体" w:hint="eastAsia"/>
            <w:sz w:val="28"/>
            <w:szCs w:val="28"/>
          </w:rPr>
          <w:delText>，</w:delText>
        </w:r>
      </w:del>
      <w:ins w:id="996" w:author="S-Yansong" w:date="2016-01-05T14:30: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而且这种过失是恰恰我们根本很难以认知到的一部分的过失，很难以认知到</w:t>
      </w:r>
      <w:del w:id="997" w:author="S-Yansong" w:date="2016-01-05T14:30:00Z">
        <w:r w:rsidRPr="00CD425B" w:rsidDel="0043340A">
          <w:rPr>
            <w:rFonts w:ascii="华文楷体" w:eastAsia="华文楷体" w:hAnsi="华文楷体" w:hint="eastAsia"/>
            <w:sz w:val="28"/>
            <w:szCs w:val="28"/>
          </w:rPr>
          <w:delText>，</w:delText>
        </w:r>
      </w:del>
      <w:ins w:id="998" w:author="S-Yansong" w:date="2016-01-05T14:30: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我们觉得我们就想当然的就认识到这么明显的当然就是别人的过失，但是佛陀就讲过的要反观内心的，如果我们</w:t>
      </w:r>
      <w:ins w:id="999" w:author="S-Yansong" w:date="2016-01-06T10:50:00Z">
        <w:r w:rsidR="00182A5C">
          <w:rPr>
            <w:rFonts w:ascii="华文楷体" w:eastAsia="华文楷体" w:hAnsi="华文楷体" w:hint="eastAsia"/>
            <w:sz w:val="28"/>
            <w:szCs w:val="28"/>
          </w:rPr>
          <w:t>在</w:t>
        </w:r>
      </w:ins>
      <w:del w:id="1000" w:author="S-Yansong" w:date="2016-01-06T10:50:00Z">
        <w:r w:rsidRPr="00CD425B" w:rsidDel="00182A5C">
          <w:rPr>
            <w:rFonts w:ascii="华文楷体" w:eastAsia="华文楷体" w:hAnsi="华文楷体" w:hint="eastAsia"/>
            <w:sz w:val="28"/>
            <w:szCs w:val="28"/>
          </w:rPr>
          <w:delText>再</w:delText>
        </w:r>
      </w:del>
      <w:r w:rsidRPr="00CD425B">
        <w:rPr>
          <w:rFonts w:ascii="华文楷体" w:eastAsia="华文楷体" w:hAnsi="华文楷体" w:hint="eastAsia"/>
          <w:sz w:val="28"/>
          <w:szCs w:val="28"/>
        </w:rPr>
        <w:t>出现这种情况的时候很习惯于马上去看别人的过失的话，这个本身就是一个过失，但是我们就反而认不到这个过失</w:t>
      </w:r>
      <w:ins w:id="1001" w:author="S-Yansong" w:date="2016-01-06T10:50:00Z">
        <w:r w:rsidR="00182A5C">
          <w:rPr>
            <w:rFonts w:ascii="华文楷体" w:eastAsia="华文楷体" w:hAnsi="华文楷体" w:hint="eastAsia"/>
            <w:sz w:val="28"/>
            <w:szCs w:val="28"/>
          </w:rPr>
          <w:t>了</w:t>
        </w:r>
      </w:ins>
      <w:del w:id="1002" w:author="S-Yansong" w:date="2016-01-05T14:31:00Z">
        <w:r w:rsidRPr="00CD425B" w:rsidDel="0043340A">
          <w:rPr>
            <w:rFonts w:ascii="华文楷体" w:eastAsia="华文楷体" w:hAnsi="华文楷体" w:hint="eastAsia"/>
            <w:sz w:val="28"/>
            <w:szCs w:val="28"/>
          </w:rPr>
          <w:delText>，</w:delText>
        </w:r>
      </w:del>
      <w:ins w:id="1003" w:author="S-Yansong" w:date="2016-01-05T14:31:00Z">
        <w:r w:rsidR="0043340A">
          <w:rPr>
            <w:rFonts w:ascii="华文楷体" w:eastAsia="华文楷体" w:hAnsi="华文楷体" w:hint="eastAsia"/>
            <w:sz w:val="28"/>
            <w:szCs w:val="28"/>
          </w:rPr>
          <w:t>。</w:t>
        </w:r>
      </w:ins>
    </w:p>
    <w:p w:rsidR="00C701A0" w:rsidRDefault="00CD425B">
      <w:pPr>
        <w:ind w:firstLine="420"/>
        <w:rPr>
          <w:ins w:id="1004" w:author="S-Yansong" w:date="2016-01-05T14:35:00Z"/>
          <w:rFonts w:ascii="华文楷体" w:eastAsia="华文楷体" w:hAnsi="华文楷体"/>
          <w:sz w:val="28"/>
          <w:szCs w:val="28"/>
        </w:rPr>
        <w:pPrChange w:id="1005" w:author="S-Yansong" w:date="2016-01-06T10:50:00Z">
          <w:pPr>
            <w:ind w:firstLine="570"/>
          </w:pPr>
        </w:pPrChange>
      </w:pPr>
      <w:r w:rsidRPr="00CD425B">
        <w:rPr>
          <w:rFonts w:ascii="华文楷体" w:eastAsia="华文楷体" w:hAnsi="华文楷体" w:hint="eastAsia"/>
          <w:sz w:val="28"/>
          <w:szCs w:val="28"/>
        </w:rPr>
        <w:t>所以我们在学习佛法的时候这些方面我们要闻思，一方面我们就是要对这些修心的方式</w:t>
      </w:r>
      <w:ins w:id="1006" w:author="S-Yansong" w:date="2016-01-05T14:32: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修法的方式也必须要了知在闻思的过程当中</w:t>
      </w:r>
      <w:r w:rsidRPr="00CD425B">
        <w:rPr>
          <w:rFonts w:ascii="华文楷体" w:eastAsia="华文楷体" w:hAnsi="华文楷体" w:hint="eastAsia"/>
          <w:sz w:val="28"/>
          <w:szCs w:val="28"/>
        </w:rPr>
        <w:lastRenderedPageBreak/>
        <w:t>是很重要的</w:t>
      </w:r>
      <w:del w:id="1007" w:author="S-Yansong" w:date="2016-01-05T14:32:00Z">
        <w:r w:rsidRPr="00CD425B" w:rsidDel="0043340A">
          <w:rPr>
            <w:rFonts w:ascii="华文楷体" w:eastAsia="华文楷体" w:hAnsi="华文楷体" w:hint="eastAsia"/>
            <w:sz w:val="28"/>
            <w:szCs w:val="28"/>
          </w:rPr>
          <w:delText>，</w:delText>
        </w:r>
      </w:del>
      <w:ins w:id="1008" w:author="S-Yansong" w:date="2016-01-05T14:32: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所以一方面有这种修心的窍诀</w:t>
      </w:r>
      <w:ins w:id="1009" w:author="S-Yansong" w:date="2016-01-05T14:32: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一方面有这样理证之道的话就不会堕入两边</w:t>
      </w:r>
      <w:del w:id="1010" w:author="S-Yansong" w:date="2016-01-05T14:32:00Z">
        <w:r w:rsidRPr="00CD425B" w:rsidDel="0043340A">
          <w:rPr>
            <w:rFonts w:ascii="华文楷体" w:eastAsia="华文楷体" w:hAnsi="华文楷体" w:hint="eastAsia"/>
            <w:sz w:val="28"/>
            <w:szCs w:val="28"/>
          </w:rPr>
          <w:delText>，</w:delText>
        </w:r>
      </w:del>
      <w:ins w:id="1011" w:author="S-Yansong" w:date="2016-01-05T14:32: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当我们闻思究竟的时候我们的心就调伏的差不多了，就是这样的</w:t>
      </w:r>
      <w:del w:id="1012" w:author="S-Yansong" w:date="2016-01-05T14:32:00Z">
        <w:r w:rsidRPr="00CD425B" w:rsidDel="0043340A">
          <w:rPr>
            <w:rFonts w:ascii="华文楷体" w:eastAsia="华文楷体" w:hAnsi="华文楷体" w:hint="eastAsia"/>
            <w:sz w:val="28"/>
            <w:szCs w:val="28"/>
          </w:rPr>
          <w:delText>，</w:delText>
        </w:r>
      </w:del>
      <w:ins w:id="1013" w:author="S-Yansong" w:date="2016-01-05T14:32:00Z">
        <w:r w:rsidR="0043340A">
          <w:rPr>
            <w:rFonts w:ascii="华文楷体" w:eastAsia="华文楷体" w:hAnsi="华文楷体" w:hint="eastAsia"/>
            <w:sz w:val="28"/>
            <w:szCs w:val="28"/>
          </w:rPr>
          <w:t>。</w:t>
        </w:r>
      </w:ins>
      <w:r w:rsidRPr="00CD425B">
        <w:rPr>
          <w:rFonts w:ascii="华文楷体" w:eastAsia="华文楷体" w:hAnsi="华文楷体" w:hint="eastAsia"/>
          <w:sz w:val="28"/>
          <w:szCs w:val="28"/>
        </w:rPr>
        <w:t>所以说前面所讲的这一段的开示呀，麦彭仁波切就讲的这些窍诀，反复去看</w:t>
      </w:r>
      <w:ins w:id="1014" w:author="S-Yansong" w:date="2016-01-06T10:51:00Z">
        <w:r w:rsidR="00216DC8">
          <w:rPr>
            <w:rFonts w:ascii="华文楷体" w:eastAsia="华文楷体" w:hAnsi="华文楷体" w:hint="eastAsia"/>
            <w:sz w:val="28"/>
            <w:szCs w:val="28"/>
          </w:rPr>
          <w:t>，</w:t>
        </w:r>
      </w:ins>
      <w:r w:rsidRPr="00CD425B">
        <w:rPr>
          <w:rFonts w:ascii="华文楷体" w:eastAsia="华文楷体" w:hAnsi="华文楷体" w:hint="eastAsia"/>
          <w:sz w:val="28"/>
          <w:szCs w:val="28"/>
        </w:rPr>
        <w:t>反复去体会</w:t>
      </w:r>
      <w:del w:id="1015" w:author="S-Yansong" w:date="2016-01-06T10:51:00Z">
        <w:r w:rsidRPr="00CD425B" w:rsidDel="00216DC8">
          <w:rPr>
            <w:rFonts w:ascii="华文楷体" w:eastAsia="华文楷体" w:hAnsi="华文楷体" w:hint="eastAsia"/>
            <w:sz w:val="28"/>
            <w:szCs w:val="28"/>
          </w:rPr>
          <w:delText>他</w:delText>
        </w:r>
      </w:del>
      <w:ins w:id="1016" w:author="S-Yansong" w:date="2016-01-06T10:51:00Z">
        <w:r w:rsidR="00216DC8">
          <w:rPr>
            <w:rFonts w:ascii="华文楷体" w:eastAsia="华文楷体" w:hAnsi="华文楷体" w:hint="eastAsia"/>
            <w:sz w:val="28"/>
            <w:szCs w:val="28"/>
          </w:rPr>
          <w:t>它</w:t>
        </w:r>
      </w:ins>
      <w:del w:id="1017" w:author="S-Yansong" w:date="2016-01-05T14:36:00Z">
        <w:r w:rsidRPr="00CD425B" w:rsidDel="00C701A0">
          <w:rPr>
            <w:rFonts w:ascii="华文楷体" w:eastAsia="华文楷体" w:hAnsi="华文楷体" w:hint="eastAsia"/>
            <w:sz w:val="28"/>
            <w:szCs w:val="28"/>
          </w:rPr>
          <w:delText>，</w:delText>
        </w:r>
      </w:del>
      <w:ins w:id="1018" w:author="S-Yansong" w:date="2016-01-05T14:36:00Z">
        <w:r w:rsidR="00C701A0">
          <w:rPr>
            <w:rFonts w:ascii="华文楷体" w:eastAsia="华文楷体" w:hAnsi="华文楷体" w:hint="eastAsia"/>
            <w:sz w:val="28"/>
            <w:szCs w:val="28"/>
          </w:rPr>
          <w:t>。</w:t>
        </w:r>
      </w:ins>
    </w:p>
    <w:p w:rsidR="00C701A0" w:rsidRPr="00C701A0" w:rsidRDefault="00C701A0">
      <w:pPr>
        <w:ind w:firstLine="420"/>
        <w:rPr>
          <w:ins w:id="1019" w:author="S-Yansong" w:date="2016-01-05T14:36:00Z"/>
          <w:rFonts w:asciiTheme="minorEastAsia" w:hAnsiTheme="minorEastAsia"/>
          <w:sz w:val="28"/>
          <w:szCs w:val="28"/>
          <w:rPrChange w:id="1020" w:author="S-Yansong" w:date="2016-01-05T14:36:00Z">
            <w:rPr>
              <w:ins w:id="1021" w:author="S-Yansong" w:date="2016-01-05T14:36:00Z"/>
              <w:rFonts w:ascii="华文楷体" w:eastAsia="华文楷体" w:hAnsi="华文楷体"/>
              <w:sz w:val="28"/>
              <w:szCs w:val="28"/>
            </w:rPr>
          </w:rPrChange>
        </w:rPr>
        <w:pPrChange w:id="1022" w:author="S-Yansong" w:date="2016-01-05T14:29:00Z">
          <w:pPr>
            <w:ind w:firstLine="570"/>
          </w:pPr>
        </w:pPrChange>
      </w:pPr>
      <w:ins w:id="1023" w:author="S-Yansong" w:date="2016-01-05T14:36:00Z">
        <w:r w:rsidRPr="00C701A0">
          <w:rPr>
            <w:rFonts w:asciiTheme="minorEastAsia" w:hAnsiTheme="minorEastAsia" w:hint="eastAsia"/>
            <w:sz w:val="28"/>
            <w:szCs w:val="28"/>
            <w:rPrChange w:id="1024" w:author="S-Yansong" w:date="2016-01-05T14:36:00Z">
              <w:rPr>
                <w:rFonts w:ascii="华文楷体" w:eastAsia="华文楷体" w:hAnsi="华文楷体" w:hint="eastAsia"/>
                <w:sz w:val="28"/>
                <w:szCs w:val="28"/>
              </w:rPr>
            </w:rPrChange>
          </w:rPr>
          <w:t>【</w:t>
        </w:r>
      </w:ins>
      <w:r w:rsidR="00CD425B" w:rsidRPr="00C701A0">
        <w:rPr>
          <w:rFonts w:asciiTheme="minorEastAsia" w:hAnsiTheme="minorEastAsia" w:hint="eastAsia"/>
          <w:sz w:val="28"/>
          <w:szCs w:val="28"/>
          <w:rPrChange w:id="1025" w:author="S-Yansong" w:date="2016-01-05T14:36:00Z">
            <w:rPr>
              <w:rFonts w:ascii="华文楷体" w:eastAsia="华文楷体" w:hAnsi="华文楷体" w:hint="eastAsia"/>
              <w:sz w:val="28"/>
              <w:szCs w:val="28"/>
            </w:rPr>
          </w:rPrChange>
        </w:rPr>
        <w:t>如本论之释的结文中写</w:t>
      </w:r>
      <w:ins w:id="1026" w:author="S-Yansong" w:date="2016-01-05T14:36:00Z">
        <w:r w:rsidRPr="00C701A0">
          <w:rPr>
            <w:rFonts w:asciiTheme="minorEastAsia" w:hAnsiTheme="minorEastAsia" w:hint="eastAsia"/>
            <w:sz w:val="28"/>
            <w:szCs w:val="28"/>
            <w:rPrChange w:id="1027" w:author="S-Yansong" w:date="2016-01-05T14:36:00Z">
              <w:rPr>
                <w:rFonts w:ascii="华文楷体" w:eastAsia="华文楷体" w:hAnsi="华文楷体" w:hint="eastAsia"/>
                <w:sz w:val="28"/>
                <w:szCs w:val="28"/>
              </w:rPr>
            </w:rPrChange>
          </w:rPr>
          <w:t>道</w:t>
        </w:r>
      </w:ins>
      <w:del w:id="1028" w:author="S-Yansong" w:date="2016-01-05T14:36:00Z">
        <w:r w:rsidR="00CD425B" w:rsidRPr="00C701A0" w:rsidDel="00C701A0">
          <w:rPr>
            <w:rFonts w:asciiTheme="minorEastAsia" w:hAnsiTheme="minorEastAsia" w:hint="eastAsia"/>
            <w:sz w:val="28"/>
            <w:szCs w:val="28"/>
            <w:rPrChange w:id="1029" w:author="S-Yansong" w:date="2016-01-05T14:36:00Z">
              <w:rPr>
                <w:rFonts w:ascii="华文楷体" w:eastAsia="华文楷体" w:hAnsi="华文楷体" w:hint="eastAsia"/>
                <w:sz w:val="28"/>
                <w:szCs w:val="28"/>
              </w:rPr>
            </w:rPrChange>
          </w:rPr>
          <w:delText>到</w:delText>
        </w:r>
      </w:del>
      <w:ins w:id="1030" w:author="S-Yansong" w:date="2016-01-05T14:36:00Z">
        <w:r w:rsidRPr="00C701A0">
          <w:rPr>
            <w:rFonts w:asciiTheme="minorEastAsia" w:hAnsiTheme="minorEastAsia" w:hint="eastAsia"/>
            <w:sz w:val="28"/>
            <w:szCs w:val="28"/>
            <w:rPrChange w:id="1031" w:author="S-Yansong" w:date="2016-01-05T14:36:00Z">
              <w:rPr>
                <w:rFonts w:ascii="华文楷体" w:eastAsia="华文楷体" w:hAnsi="华文楷体" w:hint="eastAsia"/>
                <w:sz w:val="28"/>
                <w:szCs w:val="28"/>
              </w:rPr>
            </w:rPrChange>
          </w:rPr>
          <w:t>：“</w:t>
        </w:r>
      </w:ins>
      <w:del w:id="1032" w:author="S-Yansong" w:date="2016-01-05T14:36:00Z">
        <w:r w:rsidR="00CD425B" w:rsidRPr="00C701A0" w:rsidDel="00C701A0">
          <w:rPr>
            <w:rFonts w:asciiTheme="minorEastAsia" w:hAnsiTheme="minorEastAsia" w:hint="eastAsia"/>
            <w:sz w:val="28"/>
            <w:szCs w:val="28"/>
            <w:rPrChange w:id="1033" w:author="S-Yansong" w:date="2016-01-05T14:36:00Z">
              <w:rPr>
                <w:rFonts w:ascii="华文楷体" w:eastAsia="华文楷体" w:hAnsi="华文楷体" w:hint="eastAsia"/>
                <w:sz w:val="28"/>
                <w:szCs w:val="28"/>
              </w:rPr>
            </w:rPrChange>
          </w:rPr>
          <w:delText>，</w:delText>
        </w:r>
      </w:del>
      <w:r w:rsidR="00CD425B" w:rsidRPr="00C701A0">
        <w:rPr>
          <w:rFonts w:asciiTheme="minorEastAsia" w:hAnsiTheme="minorEastAsia" w:hint="eastAsia"/>
          <w:sz w:val="28"/>
          <w:szCs w:val="28"/>
          <w:rPrChange w:id="1034" w:author="S-Yansong" w:date="2016-01-05T14:36:00Z">
            <w:rPr>
              <w:rFonts w:ascii="华文楷体" w:eastAsia="华文楷体" w:hAnsi="华文楷体" w:hint="eastAsia"/>
              <w:sz w:val="28"/>
              <w:szCs w:val="28"/>
            </w:rPr>
          </w:rPrChange>
        </w:rPr>
        <w:t>愿我享境受用遣昏暗，真实正理伴随正智慧，为利他众恒时敬依止，文殊菩萨纯净之莲足。</w:t>
      </w:r>
      <w:ins w:id="1035" w:author="S-Yansong" w:date="2016-01-05T14:36:00Z">
        <w:r w:rsidRPr="00C701A0">
          <w:rPr>
            <w:rFonts w:asciiTheme="minorEastAsia" w:hAnsiTheme="minorEastAsia" w:hint="eastAsia"/>
            <w:sz w:val="28"/>
            <w:szCs w:val="28"/>
            <w:rPrChange w:id="1036" w:author="S-Yansong" w:date="2016-01-05T14:36:00Z">
              <w:rPr>
                <w:rFonts w:ascii="华文楷体" w:eastAsia="华文楷体" w:hAnsi="华文楷体" w:hint="eastAsia"/>
                <w:sz w:val="28"/>
                <w:szCs w:val="28"/>
              </w:rPr>
            </w:rPrChange>
          </w:rPr>
          <w:t>”】</w:t>
        </w:r>
      </w:ins>
    </w:p>
    <w:p w:rsidR="00ED6E84" w:rsidRDefault="00CD425B">
      <w:pPr>
        <w:ind w:firstLine="420"/>
        <w:rPr>
          <w:ins w:id="1037" w:author="S-Yansong" w:date="2016-01-05T14:39:00Z"/>
          <w:rFonts w:ascii="华文楷体" w:eastAsia="华文楷体" w:hAnsi="华文楷体"/>
          <w:sz w:val="28"/>
          <w:szCs w:val="28"/>
        </w:rPr>
        <w:pPrChange w:id="1038" w:author="S-Yansong" w:date="2016-01-05T14:29:00Z">
          <w:pPr>
            <w:ind w:firstLine="570"/>
          </w:pPr>
        </w:pPrChange>
      </w:pPr>
      <w:r w:rsidRPr="00CD425B">
        <w:rPr>
          <w:rFonts w:ascii="华文楷体" w:eastAsia="华文楷体" w:hAnsi="华文楷体" w:hint="eastAsia"/>
          <w:sz w:val="28"/>
          <w:szCs w:val="28"/>
        </w:rPr>
        <w:t>在</w:t>
      </w:r>
      <w:ins w:id="1039" w:author="S-Yansong" w:date="2016-01-06T10:52:00Z">
        <w:r w:rsidR="00555FA9">
          <w:rPr>
            <w:rFonts w:ascii="华文楷体" w:eastAsia="华文楷体" w:hAnsi="华文楷体" w:hint="eastAsia"/>
            <w:sz w:val="28"/>
            <w:szCs w:val="28"/>
          </w:rPr>
          <w:t>《</w:t>
        </w:r>
      </w:ins>
      <w:r w:rsidRPr="00CD425B">
        <w:rPr>
          <w:rFonts w:ascii="华文楷体" w:eastAsia="华文楷体" w:hAnsi="华文楷体" w:hint="eastAsia"/>
          <w:sz w:val="28"/>
          <w:szCs w:val="28"/>
        </w:rPr>
        <w:t>中观庄严论自释</w:t>
      </w:r>
      <w:ins w:id="1040" w:author="S-Yansong" w:date="2016-01-06T10:52:00Z">
        <w:r w:rsidR="00555FA9">
          <w:rPr>
            <w:rFonts w:ascii="华文楷体" w:eastAsia="华文楷体" w:hAnsi="华文楷体" w:hint="eastAsia"/>
            <w:sz w:val="28"/>
            <w:szCs w:val="28"/>
          </w:rPr>
          <w:t>》</w:t>
        </w:r>
      </w:ins>
      <w:proofErr w:type="gramStart"/>
      <w:r w:rsidRPr="00CD425B">
        <w:rPr>
          <w:rFonts w:ascii="华文楷体" w:eastAsia="华文楷体" w:hAnsi="华文楷体" w:hint="eastAsia"/>
          <w:sz w:val="28"/>
          <w:szCs w:val="28"/>
        </w:rPr>
        <w:t>的结文当中</w:t>
      </w:r>
      <w:proofErr w:type="gramEnd"/>
      <w:r w:rsidRPr="00CD425B">
        <w:rPr>
          <w:rFonts w:ascii="华文楷体" w:eastAsia="华文楷体" w:hAnsi="华文楷体" w:hint="eastAsia"/>
          <w:sz w:val="28"/>
          <w:szCs w:val="28"/>
        </w:rPr>
        <w:t>，和上述麦彭仁</w:t>
      </w:r>
      <w:proofErr w:type="gramStart"/>
      <w:r w:rsidRPr="00CD425B">
        <w:rPr>
          <w:rFonts w:ascii="华文楷体" w:eastAsia="华文楷体" w:hAnsi="华文楷体" w:hint="eastAsia"/>
          <w:sz w:val="28"/>
          <w:szCs w:val="28"/>
        </w:rPr>
        <w:t>波切讲的</w:t>
      </w:r>
      <w:proofErr w:type="gramEnd"/>
      <w:r w:rsidRPr="00CD425B">
        <w:rPr>
          <w:rFonts w:ascii="华文楷体" w:eastAsia="华文楷体" w:hAnsi="华文楷体" w:hint="eastAsia"/>
          <w:sz w:val="28"/>
          <w:szCs w:val="28"/>
        </w:rPr>
        <w:t>内容有相合的地方</w:t>
      </w:r>
      <w:del w:id="1041" w:author="S-Yansong" w:date="2016-01-05T14:33:00Z">
        <w:r w:rsidRPr="00CD425B" w:rsidDel="00E46F8E">
          <w:rPr>
            <w:rFonts w:ascii="华文楷体" w:eastAsia="华文楷体" w:hAnsi="华文楷体" w:hint="eastAsia"/>
            <w:sz w:val="28"/>
            <w:szCs w:val="28"/>
          </w:rPr>
          <w:delText>，</w:delText>
        </w:r>
      </w:del>
      <w:ins w:id="1042" w:author="S-Yansong" w:date="2016-01-05T14:33:00Z">
        <w:r w:rsidR="00E46F8E">
          <w:rPr>
            <w:rFonts w:ascii="华文楷体" w:eastAsia="华文楷体" w:hAnsi="华文楷体" w:hint="eastAsia"/>
            <w:sz w:val="28"/>
            <w:szCs w:val="28"/>
          </w:rPr>
          <w:t>。</w:t>
        </w:r>
      </w:ins>
      <w:r w:rsidRPr="00CD425B">
        <w:rPr>
          <w:rFonts w:ascii="华文楷体" w:eastAsia="华文楷体" w:hAnsi="华文楷体" w:hint="eastAsia"/>
          <w:sz w:val="28"/>
          <w:szCs w:val="28"/>
        </w:rPr>
        <w:t>愿</w:t>
      </w:r>
      <w:proofErr w:type="gramStart"/>
      <w:r w:rsidRPr="00CD425B">
        <w:rPr>
          <w:rFonts w:ascii="华文楷体" w:eastAsia="华文楷体" w:hAnsi="华文楷体" w:hint="eastAsia"/>
          <w:sz w:val="28"/>
          <w:szCs w:val="28"/>
        </w:rPr>
        <w:t>我享境受用</w:t>
      </w:r>
      <w:proofErr w:type="gramEnd"/>
      <w:r w:rsidRPr="00CD425B">
        <w:rPr>
          <w:rFonts w:ascii="华文楷体" w:eastAsia="华文楷体" w:hAnsi="华文楷体" w:hint="eastAsia"/>
          <w:sz w:val="28"/>
          <w:szCs w:val="28"/>
        </w:rPr>
        <w:t>，那么</w:t>
      </w:r>
      <w:proofErr w:type="gramStart"/>
      <w:r w:rsidRPr="00CD425B">
        <w:rPr>
          <w:rFonts w:ascii="华文楷体" w:eastAsia="华文楷体" w:hAnsi="华文楷体" w:hint="eastAsia"/>
          <w:sz w:val="28"/>
          <w:szCs w:val="28"/>
        </w:rPr>
        <w:t>静命论师说呢愿</w:t>
      </w:r>
      <w:proofErr w:type="gramEnd"/>
      <w:r w:rsidRPr="00CD425B">
        <w:rPr>
          <w:rFonts w:ascii="华文楷体" w:eastAsia="华文楷体" w:hAnsi="华文楷体" w:hint="eastAsia"/>
          <w:sz w:val="28"/>
          <w:szCs w:val="28"/>
        </w:rPr>
        <w:t>我</w:t>
      </w:r>
      <w:proofErr w:type="gramStart"/>
      <w:r w:rsidRPr="00CD425B">
        <w:rPr>
          <w:rFonts w:ascii="华文楷体" w:eastAsia="华文楷体" w:hAnsi="华文楷体" w:hint="eastAsia"/>
          <w:sz w:val="28"/>
          <w:szCs w:val="28"/>
        </w:rPr>
        <w:t>能够享境受用</w:t>
      </w:r>
      <w:proofErr w:type="gramEnd"/>
      <w:r w:rsidRPr="00CD425B">
        <w:rPr>
          <w:rFonts w:ascii="华文楷体" w:eastAsia="华文楷体" w:hAnsi="华文楷体" w:hint="eastAsia"/>
          <w:sz w:val="28"/>
          <w:szCs w:val="28"/>
        </w:rPr>
        <w:t>，这个境受用就不是</w:t>
      </w:r>
      <w:proofErr w:type="gramStart"/>
      <w:r w:rsidRPr="00CD425B">
        <w:rPr>
          <w:rFonts w:ascii="华文楷体" w:eastAsia="华文楷体" w:hAnsi="华文楷体" w:hint="eastAsia"/>
          <w:sz w:val="28"/>
          <w:szCs w:val="28"/>
        </w:rPr>
        <w:t>讲其他</w:t>
      </w:r>
      <w:proofErr w:type="gramEnd"/>
      <w:r w:rsidRPr="00CD425B">
        <w:rPr>
          <w:rFonts w:ascii="华文楷体" w:eastAsia="华文楷体" w:hAnsi="华文楷体" w:hint="eastAsia"/>
          <w:sz w:val="28"/>
          <w:szCs w:val="28"/>
        </w:rPr>
        <w:t>的这样一种外境呀</w:t>
      </w:r>
      <w:ins w:id="1043" w:author="S-Yansong" w:date="2016-01-05T14:33:00Z">
        <w:r w:rsidR="00E46F8E">
          <w:rPr>
            <w:rFonts w:ascii="华文楷体" w:eastAsia="华文楷体" w:hAnsi="华文楷体" w:hint="eastAsia"/>
            <w:sz w:val="28"/>
            <w:szCs w:val="28"/>
          </w:rPr>
          <w:t>，</w:t>
        </w:r>
      </w:ins>
      <w:r w:rsidRPr="00CD425B">
        <w:rPr>
          <w:rFonts w:ascii="华文楷体" w:eastAsia="华文楷体" w:hAnsi="华文楷体" w:hint="eastAsia"/>
          <w:sz w:val="28"/>
          <w:szCs w:val="28"/>
        </w:rPr>
        <w:t>其他的这样庸俗的受用</w:t>
      </w:r>
      <w:del w:id="1044" w:author="S-Yansong" w:date="2016-01-05T14:33:00Z">
        <w:r w:rsidRPr="00CD425B" w:rsidDel="00E46F8E">
          <w:rPr>
            <w:rFonts w:ascii="华文楷体" w:eastAsia="华文楷体" w:hAnsi="华文楷体" w:hint="eastAsia"/>
            <w:sz w:val="28"/>
            <w:szCs w:val="28"/>
          </w:rPr>
          <w:delText>，</w:delText>
        </w:r>
      </w:del>
      <w:ins w:id="1045" w:author="S-Yansong" w:date="2016-01-05T14:33:00Z">
        <w:r w:rsidR="00E46F8E">
          <w:rPr>
            <w:rFonts w:ascii="华文楷体" w:eastAsia="华文楷体" w:hAnsi="华文楷体" w:hint="eastAsia"/>
            <w:sz w:val="28"/>
            <w:szCs w:val="28"/>
          </w:rPr>
          <w:t>。</w:t>
        </w:r>
      </w:ins>
      <w:r w:rsidRPr="00CD425B">
        <w:rPr>
          <w:rFonts w:ascii="华文楷体" w:eastAsia="华文楷体" w:hAnsi="华文楷体" w:hint="eastAsia"/>
          <w:sz w:val="28"/>
          <w:szCs w:val="28"/>
        </w:rPr>
        <w:t>而是前面所讲到的这种会在</w:t>
      </w:r>
      <w:ins w:id="1046" w:author="S-Yansong" w:date="2016-01-05T14:34:00Z">
        <w:r w:rsidR="00E46F8E">
          <w:rPr>
            <w:rFonts w:ascii="华文楷体" w:eastAsia="华文楷体" w:hAnsi="华文楷体" w:hint="eastAsia"/>
            <w:sz w:val="28"/>
            <w:szCs w:val="28"/>
          </w:rPr>
          <w:t>胜乘</w:t>
        </w:r>
      </w:ins>
      <w:del w:id="1047" w:author="S-Yansong" w:date="2016-01-06T10:52:00Z">
        <w:r w:rsidRPr="00CD425B" w:rsidDel="00555FA9">
          <w:rPr>
            <w:rFonts w:ascii="华文楷体" w:eastAsia="华文楷体" w:hAnsi="华文楷体" w:hint="eastAsia"/>
            <w:sz w:val="28"/>
            <w:szCs w:val="28"/>
          </w:rPr>
          <w:delText>【43:23】</w:delText>
        </w:r>
      </w:del>
      <w:r w:rsidRPr="00CD425B">
        <w:rPr>
          <w:rFonts w:ascii="华文楷体" w:eastAsia="华文楷体" w:hAnsi="华文楷体" w:hint="eastAsia"/>
          <w:sz w:val="28"/>
          <w:szCs w:val="28"/>
        </w:rPr>
        <w:t>的美宅中尽情品尝各种各样妙法的美味</w:t>
      </w:r>
      <w:del w:id="1048" w:author="S-Yansong" w:date="2016-01-06T10:52:00Z">
        <w:r w:rsidRPr="00CD425B" w:rsidDel="00555FA9">
          <w:rPr>
            <w:rFonts w:ascii="华文楷体" w:eastAsia="华文楷体" w:hAnsi="华文楷体" w:hint="eastAsia"/>
            <w:sz w:val="28"/>
            <w:szCs w:val="28"/>
          </w:rPr>
          <w:delText>，</w:delText>
        </w:r>
      </w:del>
      <w:ins w:id="1049" w:author="S-Yansong" w:date="2016-01-06T10:52:00Z">
        <w:r w:rsidR="00555FA9">
          <w:rPr>
            <w:rFonts w:ascii="华文楷体" w:eastAsia="华文楷体" w:hAnsi="华文楷体" w:hint="eastAsia"/>
            <w:sz w:val="28"/>
            <w:szCs w:val="28"/>
          </w:rPr>
          <w:t>。</w:t>
        </w:r>
      </w:ins>
      <w:r w:rsidRPr="00CD425B">
        <w:rPr>
          <w:rFonts w:ascii="华文楷体" w:eastAsia="华文楷体" w:hAnsi="华文楷体" w:hint="eastAsia"/>
          <w:sz w:val="28"/>
          <w:szCs w:val="28"/>
        </w:rPr>
        <w:t>就愿我能够享用这样妙法的美味</w:t>
      </w:r>
      <w:ins w:id="1050" w:author="S-Yansong" w:date="2016-01-05T14:34:00Z">
        <w:r w:rsidR="00C701A0">
          <w:rPr>
            <w:rFonts w:ascii="华文楷体" w:eastAsia="华文楷体" w:hAnsi="华文楷体" w:hint="eastAsia"/>
            <w:sz w:val="28"/>
            <w:szCs w:val="28"/>
          </w:rPr>
          <w:t>，</w:t>
        </w:r>
      </w:ins>
      <w:r w:rsidRPr="00CD425B">
        <w:rPr>
          <w:rFonts w:ascii="华文楷体" w:eastAsia="华文楷体" w:hAnsi="华文楷体" w:hint="eastAsia"/>
          <w:sz w:val="28"/>
          <w:szCs w:val="28"/>
        </w:rPr>
        <w:t>愿我能够了之如梦如幻的</w:t>
      </w:r>
      <w:proofErr w:type="gramStart"/>
      <w:r w:rsidRPr="00CD425B">
        <w:rPr>
          <w:rFonts w:ascii="华文楷体" w:eastAsia="华文楷体" w:hAnsi="华文楷体" w:hint="eastAsia"/>
          <w:sz w:val="28"/>
          <w:szCs w:val="28"/>
        </w:rPr>
        <w:t>显现呀</w:t>
      </w:r>
      <w:proofErr w:type="gramEnd"/>
      <w:r w:rsidRPr="00CD425B">
        <w:rPr>
          <w:rFonts w:ascii="华文楷体" w:eastAsia="华文楷体" w:hAnsi="华文楷体" w:hint="eastAsia"/>
          <w:sz w:val="28"/>
          <w:szCs w:val="28"/>
        </w:rPr>
        <w:t>等等</w:t>
      </w:r>
      <w:del w:id="1051" w:author="S-Yansong" w:date="2016-01-05T14:34:00Z">
        <w:r w:rsidRPr="00CD425B" w:rsidDel="00C701A0">
          <w:rPr>
            <w:rFonts w:ascii="华文楷体" w:eastAsia="华文楷体" w:hAnsi="华文楷体" w:hint="eastAsia"/>
            <w:sz w:val="28"/>
            <w:szCs w:val="28"/>
          </w:rPr>
          <w:delText>，</w:delText>
        </w:r>
      </w:del>
      <w:ins w:id="1052" w:author="S-Yansong" w:date="2016-01-06T10:52:00Z">
        <w:r w:rsidR="00C36675">
          <w:rPr>
            <w:rFonts w:ascii="华文楷体" w:eastAsia="华文楷体" w:hAnsi="华文楷体" w:hint="eastAsia"/>
            <w:sz w:val="28"/>
            <w:szCs w:val="28"/>
          </w:rPr>
          <w:t>，</w:t>
        </w:r>
      </w:ins>
      <w:r w:rsidRPr="00CD425B">
        <w:rPr>
          <w:rFonts w:ascii="华文楷体" w:eastAsia="华文楷体" w:hAnsi="华文楷体" w:hint="eastAsia"/>
          <w:sz w:val="28"/>
          <w:szCs w:val="28"/>
        </w:rPr>
        <w:t>享受</w:t>
      </w:r>
      <w:proofErr w:type="gramStart"/>
      <w:r w:rsidRPr="00CD425B">
        <w:rPr>
          <w:rFonts w:ascii="华文楷体" w:eastAsia="华文楷体" w:hAnsi="华文楷体" w:hint="eastAsia"/>
          <w:sz w:val="28"/>
          <w:szCs w:val="28"/>
        </w:rPr>
        <w:t>这样一种这样一种法境</w:t>
      </w:r>
      <w:proofErr w:type="gramEnd"/>
      <w:del w:id="1053" w:author="S-Yansong" w:date="2016-01-06T10:52:00Z">
        <w:r w:rsidRPr="00CD425B" w:rsidDel="00C36675">
          <w:rPr>
            <w:rFonts w:ascii="华文楷体" w:eastAsia="华文楷体" w:hAnsi="华文楷体" w:hint="eastAsia"/>
            <w:sz w:val="28"/>
            <w:szCs w:val="28"/>
          </w:rPr>
          <w:delText>，</w:delText>
        </w:r>
      </w:del>
      <w:ins w:id="1054" w:author="S-Yansong" w:date="2016-01-06T10:52:00Z">
        <w:r w:rsidR="00C36675">
          <w:rPr>
            <w:rFonts w:ascii="华文楷体" w:eastAsia="华文楷体" w:hAnsi="华文楷体" w:hint="eastAsia"/>
            <w:sz w:val="28"/>
            <w:szCs w:val="28"/>
          </w:rPr>
          <w:t>。</w:t>
        </w:r>
      </w:ins>
      <w:proofErr w:type="gramStart"/>
      <w:r w:rsidRPr="00CD425B">
        <w:rPr>
          <w:rFonts w:ascii="华文楷体" w:eastAsia="华文楷体" w:hAnsi="华文楷体" w:hint="eastAsia"/>
          <w:sz w:val="28"/>
          <w:szCs w:val="28"/>
        </w:rPr>
        <w:t>遣</w:t>
      </w:r>
      <w:proofErr w:type="gramEnd"/>
      <w:r w:rsidRPr="00CD425B">
        <w:rPr>
          <w:rFonts w:ascii="华文楷体" w:eastAsia="华文楷体" w:hAnsi="华文楷体" w:hint="eastAsia"/>
          <w:sz w:val="28"/>
          <w:szCs w:val="28"/>
        </w:rPr>
        <w:t>昏暗，</w:t>
      </w:r>
      <w:proofErr w:type="gramStart"/>
      <w:r w:rsidRPr="00CD425B">
        <w:rPr>
          <w:rFonts w:ascii="华文楷体" w:eastAsia="华文楷体" w:hAnsi="华文楷体" w:hint="eastAsia"/>
          <w:sz w:val="28"/>
          <w:szCs w:val="28"/>
        </w:rPr>
        <w:t>遣除这些盲修瞎练呀这样</w:t>
      </w:r>
      <w:proofErr w:type="gramEnd"/>
      <w:r w:rsidRPr="00CD425B">
        <w:rPr>
          <w:rFonts w:ascii="华文楷体" w:eastAsia="华文楷体" w:hAnsi="华文楷体" w:hint="eastAsia"/>
          <w:sz w:val="28"/>
          <w:szCs w:val="28"/>
        </w:rPr>
        <w:t>一种昏暗</w:t>
      </w:r>
      <w:del w:id="1055" w:author="S-Yansong" w:date="2016-01-06T10:53:00Z">
        <w:r w:rsidRPr="00CD425B" w:rsidDel="00C36675">
          <w:rPr>
            <w:rFonts w:ascii="华文楷体" w:eastAsia="华文楷体" w:hAnsi="华文楷体" w:hint="eastAsia"/>
            <w:sz w:val="28"/>
            <w:szCs w:val="28"/>
          </w:rPr>
          <w:delText>，</w:delText>
        </w:r>
      </w:del>
      <w:ins w:id="1056" w:author="S-Yansong" w:date="2016-01-06T10:53:00Z">
        <w:r w:rsidR="00C36675">
          <w:rPr>
            <w:rFonts w:ascii="华文楷体" w:eastAsia="华文楷体" w:hAnsi="华文楷体" w:hint="eastAsia"/>
            <w:sz w:val="28"/>
            <w:szCs w:val="28"/>
          </w:rPr>
          <w:t>。</w:t>
        </w:r>
      </w:ins>
      <w:r w:rsidRPr="00CD425B">
        <w:rPr>
          <w:rFonts w:ascii="华文楷体" w:eastAsia="华文楷体" w:hAnsi="华文楷体" w:hint="eastAsia"/>
          <w:sz w:val="28"/>
          <w:szCs w:val="28"/>
        </w:rPr>
        <w:t>真实正理伴随正智慧，愿我在相续当中也能升起一种真实了知一切万法的这样一种正理</w:t>
      </w:r>
      <w:del w:id="1057" w:author="S-Yansong" w:date="2016-01-05T14:35:00Z">
        <w:r w:rsidRPr="00CD425B" w:rsidDel="00C701A0">
          <w:rPr>
            <w:rFonts w:ascii="华文楷体" w:eastAsia="华文楷体" w:hAnsi="华文楷体" w:hint="eastAsia"/>
            <w:sz w:val="28"/>
            <w:szCs w:val="28"/>
          </w:rPr>
          <w:delText>，</w:delText>
        </w:r>
      </w:del>
      <w:ins w:id="1058" w:author="S-Yansong" w:date="2016-01-06T10:53:00Z">
        <w:r w:rsidR="00C36675">
          <w:rPr>
            <w:rFonts w:ascii="华文楷体" w:eastAsia="华文楷体" w:hAnsi="华文楷体" w:hint="eastAsia"/>
            <w:sz w:val="28"/>
            <w:szCs w:val="28"/>
          </w:rPr>
          <w:t>，</w:t>
        </w:r>
      </w:ins>
      <w:r w:rsidRPr="00CD425B">
        <w:rPr>
          <w:rFonts w:ascii="华文楷体" w:eastAsia="华文楷体" w:hAnsi="华文楷体" w:hint="eastAsia"/>
          <w:sz w:val="28"/>
          <w:szCs w:val="28"/>
        </w:rPr>
        <w:t>而且伴随着了知一切万法的智慧</w:t>
      </w:r>
      <w:del w:id="1059" w:author="S-Yansong" w:date="2016-01-06T10:53:00Z">
        <w:r w:rsidRPr="00CD425B" w:rsidDel="00C36675">
          <w:rPr>
            <w:rFonts w:ascii="华文楷体" w:eastAsia="华文楷体" w:hAnsi="华文楷体" w:hint="eastAsia"/>
            <w:sz w:val="28"/>
            <w:szCs w:val="28"/>
          </w:rPr>
          <w:delText>，</w:delText>
        </w:r>
      </w:del>
      <w:ins w:id="1060" w:author="S-Yansong" w:date="2016-01-06T10:53:00Z">
        <w:r w:rsidR="00C36675">
          <w:rPr>
            <w:rFonts w:ascii="华文楷体" w:eastAsia="华文楷体" w:hAnsi="华文楷体" w:hint="eastAsia"/>
            <w:sz w:val="28"/>
            <w:szCs w:val="28"/>
          </w:rPr>
          <w:t>。</w:t>
        </w:r>
      </w:ins>
      <w:r w:rsidRPr="00CD425B">
        <w:rPr>
          <w:rFonts w:ascii="华文楷体" w:eastAsia="华文楷体" w:hAnsi="华文楷体" w:hint="eastAsia"/>
          <w:sz w:val="28"/>
          <w:szCs w:val="28"/>
        </w:rPr>
        <w:t>为利他</w:t>
      </w:r>
      <w:proofErr w:type="gramStart"/>
      <w:r w:rsidRPr="00CD425B">
        <w:rPr>
          <w:rFonts w:ascii="华文楷体" w:eastAsia="华文楷体" w:hAnsi="华文楷体" w:hint="eastAsia"/>
          <w:sz w:val="28"/>
          <w:szCs w:val="28"/>
        </w:rPr>
        <w:t>众恒时尽依止</w:t>
      </w:r>
      <w:proofErr w:type="gramEnd"/>
      <w:ins w:id="1061" w:author="S-Yansong" w:date="2016-01-06T10:53:00Z">
        <w:r w:rsidR="00C36675">
          <w:rPr>
            <w:rFonts w:ascii="华文楷体" w:eastAsia="华文楷体" w:hAnsi="华文楷体" w:hint="eastAsia"/>
            <w:sz w:val="28"/>
            <w:szCs w:val="28"/>
          </w:rPr>
          <w:t>，</w:t>
        </w:r>
      </w:ins>
      <w:r w:rsidRPr="00CD425B">
        <w:rPr>
          <w:rFonts w:ascii="华文楷体" w:eastAsia="华文楷体" w:hAnsi="华文楷体" w:hint="eastAsia"/>
          <w:sz w:val="28"/>
          <w:szCs w:val="28"/>
        </w:rPr>
        <w:t>那么为了利益众生的缘故也愿</w:t>
      </w:r>
      <w:proofErr w:type="gramStart"/>
      <w:r w:rsidRPr="00CD425B">
        <w:rPr>
          <w:rFonts w:ascii="华文楷体" w:eastAsia="华文楷体" w:hAnsi="华文楷体" w:hint="eastAsia"/>
          <w:sz w:val="28"/>
          <w:szCs w:val="28"/>
        </w:rPr>
        <w:t>我恒时</w:t>
      </w:r>
      <w:proofErr w:type="gramEnd"/>
      <w:r w:rsidRPr="00CD425B">
        <w:rPr>
          <w:rFonts w:ascii="华文楷体" w:eastAsia="华文楷体" w:hAnsi="华文楷体" w:hint="eastAsia"/>
          <w:sz w:val="28"/>
          <w:szCs w:val="28"/>
        </w:rPr>
        <w:t>能够依止，文殊菩萨纯净</w:t>
      </w:r>
      <w:proofErr w:type="gramStart"/>
      <w:r w:rsidRPr="00CD425B">
        <w:rPr>
          <w:rFonts w:ascii="华文楷体" w:eastAsia="华文楷体" w:hAnsi="华文楷体" w:hint="eastAsia"/>
          <w:sz w:val="28"/>
          <w:szCs w:val="28"/>
        </w:rPr>
        <w:t>之莲足</w:t>
      </w:r>
      <w:proofErr w:type="gramEnd"/>
      <w:del w:id="1062" w:author="S-Yansong" w:date="2016-01-06T10:53:00Z">
        <w:r w:rsidRPr="00CD425B" w:rsidDel="00C36675">
          <w:rPr>
            <w:rFonts w:ascii="华文楷体" w:eastAsia="华文楷体" w:hAnsi="华文楷体" w:hint="eastAsia"/>
            <w:sz w:val="28"/>
            <w:szCs w:val="28"/>
          </w:rPr>
          <w:delText>，</w:delText>
        </w:r>
      </w:del>
      <w:ins w:id="1063" w:author="S-Yansong" w:date="2016-01-06T10:53:00Z">
        <w:r w:rsidR="00C36675">
          <w:rPr>
            <w:rFonts w:ascii="华文楷体" w:eastAsia="华文楷体" w:hAnsi="华文楷体" w:hint="eastAsia"/>
            <w:sz w:val="28"/>
            <w:szCs w:val="28"/>
          </w:rPr>
          <w:t>。</w:t>
        </w:r>
      </w:ins>
      <w:r w:rsidRPr="00CD425B">
        <w:rPr>
          <w:rFonts w:ascii="华文楷体" w:eastAsia="华文楷体" w:hAnsi="华文楷体" w:hint="eastAsia"/>
          <w:sz w:val="28"/>
          <w:szCs w:val="28"/>
        </w:rPr>
        <w:t>这个是</w:t>
      </w:r>
      <w:proofErr w:type="gramStart"/>
      <w:r w:rsidRPr="00CD425B">
        <w:rPr>
          <w:rFonts w:ascii="华文楷体" w:eastAsia="华文楷体" w:hAnsi="华文楷体" w:hint="eastAsia"/>
          <w:sz w:val="28"/>
          <w:szCs w:val="28"/>
        </w:rPr>
        <w:t>静命论师</w:t>
      </w:r>
      <w:proofErr w:type="gramEnd"/>
      <w:r w:rsidRPr="00CD425B">
        <w:rPr>
          <w:rFonts w:ascii="华文楷体" w:eastAsia="华文楷体" w:hAnsi="华文楷体" w:hint="eastAsia"/>
          <w:sz w:val="28"/>
          <w:szCs w:val="28"/>
        </w:rPr>
        <w:t>也是这样发了愿的，和上述的这些道理完全是相合的</w:t>
      </w:r>
      <w:del w:id="1064" w:author="S-Yansong" w:date="2016-01-05T14:39:00Z">
        <w:r w:rsidRPr="00CD425B" w:rsidDel="00ED6E84">
          <w:rPr>
            <w:rFonts w:ascii="华文楷体" w:eastAsia="华文楷体" w:hAnsi="华文楷体" w:hint="eastAsia"/>
            <w:sz w:val="28"/>
            <w:szCs w:val="28"/>
          </w:rPr>
          <w:delText>，</w:delText>
        </w:r>
      </w:del>
      <w:ins w:id="1065" w:author="S-Yansong" w:date="2016-01-05T14:39:00Z">
        <w:r w:rsidR="00ED6E84">
          <w:rPr>
            <w:rFonts w:ascii="华文楷体" w:eastAsia="华文楷体" w:hAnsi="华文楷体" w:hint="eastAsia"/>
            <w:sz w:val="28"/>
            <w:szCs w:val="28"/>
          </w:rPr>
          <w:t>。</w:t>
        </w:r>
      </w:ins>
    </w:p>
    <w:p w:rsidR="00ED6E84" w:rsidRPr="00ED6E84" w:rsidRDefault="00ED6E84">
      <w:pPr>
        <w:ind w:firstLine="420"/>
        <w:rPr>
          <w:ins w:id="1066" w:author="S-Yansong" w:date="2016-01-05T14:39:00Z"/>
          <w:rFonts w:asciiTheme="minorEastAsia" w:hAnsiTheme="minorEastAsia"/>
          <w:sz w:val="28"/>
          <w:szCs w:val="28"/>
          <w:rPrChange w:id="1067" w:author="S-Yansong" w:date="2016-01-05T14:39:00Z">
            <w:rPr>
              <w:ins w:id="1068" w:author="S-Yansong" w:date="2016-01-05T14:39:00Z"/>
              <w:rFonts w:ascii="华文楷体" w:eastAsia="华文楷体" w:hAnsi="华文楷体"/>
              <w:sz w:val="28"/>
              <w:szCs w:val="28"/>
            </w:rPr>
          </w:rPrChange>
        </w:rPr>
        <w:pPrChange w:id="1069" w:author="S-Yansong" w:date="2016-01-05T14:29:00Z">
          <w:pPr>
            <w:ind w:firstLine="570"/>
          </w:pPr>
        </w:pPrChange>
      </w:pPr>
      <w:ins w:id="1070" w:author="S-Yansong" w:date="2016-01-05T14:39:00Z">
        <w:r w:rsidRPr="00ED6E84">
          <w:rPr>
            <w:rFonts w:asciiTheme="minorEastAsia" w:hAnsiTheme="minorEastAsia" w:hint="eastAsia"/>
            <w:sz w:val="28"/>
            <w:szCs w:val="28"/>
            <w:rPrChange w:id="1071" w:author="S-Yansong" w:date="2016-01-05T14:39:00Z">
              <w:rPr>
                <w:rFonts w:ascii="华文楷体" w:eastAsia="华文楷体" w:hAnsi="华文楷体" w:hint="eastAsia"/>
                <w:sz w:val="28"/>
                <w:szCs w:val="28"/>
              </w:rPr>
            </w:rPrChange>
          </w:rPr>
          <w:t>【</w:t>
        </w:r>
      </w:ins>
      <w:r w:rsidR="00CD425B" w:rsidRPr="00ED6E84">
        <w:rPr>
          <w:rFonts w:asciiTheme="minorEastAsia" w:hAnsiTheme="minorEastAsia" w:hint="eastAsia"/>
          <w:sz w:val="28"/>
          <w:szCs w:val="28"/>
          <w:rPrChange w:id="1072" w:author="S-Yansong" w:date="2016-01-05T14:39:00Z">
            <w:rPr>
              <w:rFonts w:ascii="华文楷体" w:eastAsia="华文楷体" w:hAnsi="华文楷体" w:hint="eastAsia"/>
              <w:sz w:val="28"/>
              <w:szCs w:val="28"/>
            </w:rPr>
          </w:rPrChange>
        </w:rPr>
        <w:t>在此</w:t>
      </w:r>
      <w:ins w:id="1073" w:author="S-Yansong" w:date="2016-01-05T14:39:00Z">
        <w:r w:rsidRPr="00ED6E84">
          <w:rPr>
            <w:rFonts w:asciiTheme="minorEastAsia" w:hAnsiTheme="minorEastAsia" w:hint="eastAsia"/>
            <w:sz w:val="28"/>
            <w:szCs w:val="28"/>
            <w:rPrChange w:id="1074" w:author="S-Yansong" w:date="2016-01-05T14:39:00Z">
              <w:rPr>
                <w:rFonts w:ascii="华文楷体" w:eastAsia="华文楷体" w:hAnsi="华文楷体" w:hint="eastAsia"/>
                <w:sz w:val="28"/>
                <w:szCs w:val="28"/>
              </w:rPr>
            </w:rPrChange>
          </w:rPr>
          <w:t>，</w:t>
        </w:r>
      </w:ins>
      <w:r w:rsidR="00CD425B" w:rsidRPr="00ED6E84">
        <w:rPr>
          <w:rFonts w:asciiTheme="minorEastAsia" w:hAnsiTheme="minorEastAsia" w:hint="eastAsia"/>
          <w:sz w:val="28"/>
          <w:szCs w:val="28"/>
          <w:rPrChange w:id="1075" w:author="S-Yansong" w:date="2016-01-05T14:39:00Z">
            <w:rPr>
              <w:rFonts w:ascii="华文楷体" w:eastAsia="华文楷体" w:hAnsi="华文楷体" w:hint="eastAsia"/>
              <w:sz w:val="28"/>
              <w:szCs w:val="28"/>
            </w:rPr>
          </w:rPrChange>
        </w:rPr>
        <w:t>对现证无我的瑜伽现量稍作分析，从本体</w:t>
      </w:r>
      <w:ins w:id="1076" w:author="S-Yansong" w:date="2016-01-05T14:39:00Z">
        <w:r w:rsidRPr="00ED6E84">
          <w:rPr>
            <w:rFonts w:asciiTheme="minorEastAsia" w:hAnsiTheme="minorEastAsia" w:hint="eastAsia"/>
            <w:sz w:val="28"/>
            <w:szCs w:val="28"/>
            <w:rPrChange w:id="1077" w:author="S-Yansong" w:date="2016-01-05T14:39:00Z">
              <w:rPr>
                <w:rFonts w:ascii="华文楷体" w:eastAsia="华文楷体" w:hAnsi="华文楷体" w:hint="eastAsia"/>
                <w:sz w:val="28"/>
                <w:szCs w:val="28"/>
              </w:rPr>
            </w:rPrChange>
          </w:rPr>
          <w:t>、</w:t>
        </w:r>
      </w:ins>
      <w:r w:rsidR="00CD425B" w:rsidRPr="00ED6E84">
        <w:rPr>
          <w:rFonts w:asciiTheme="minorEastAsia" w:hAnsiTheme="minorEastAsia" w:hint="eastAsia"/>
          <w:sz w:val="28"/>
          <w:szCs w:val="28"/>
          <w:rPrChange w:id="1078" w:author="S-Yansong" w:date="2016-01-05T14:39:00Z">
            <w:rPr>
              <w:rFonts w:ascii="华文楷体" w:eastAsia="华文楷体" w:hAnsi="华文楷体" w:hint="eastAsia"/>
              <w:sz w:val="28"/>
              <w:szCs w:val="28"/>
            </w:rPr>
          </w:rPrChange>
        </w:rPr>
        <w:t>分类</w:t>
      </w:r>
      <w:ins w:id="1079" w:author="S-Yansong" w:date="2016-01-05T14:39:00Z">
        <w:r w:rsidRPr="00ED6E84">
          <w:rPr>
            <w:rFonts w:asciiTheme="minorEastAsia" w:hAnsiTheme="minorEastAsia" w:hint="eastAsia"/>
            <w:sz w:val="28"/>
            <w:szCs w:val="28"/>
            <w:rPrChange w:id="1080" w:author="S-Yansong" w:date="2016-01-05T14:39:00Z">
              <w:rPr>
                <w:rFonts w:ascii="华文楷体" w:eastAsia="华文楷体" w:hAnsi="华文楷体" w:hint="eastAsia"/>
                <w:sz w:val="28"/>
                <w:szCs w:val="28"/>
              </w:rPr>
            </w:rPrChange>
          </w:rPr>
          <w:t>、</w:t>
        </w:r>
      </w:ins>
      <w:r w:rsidR="00CD425B" w:rsidRPr="00ED6E84">
        <w:rPr>
          <w:rFonts w:asciiTheme="minorEastAsia" w:hAnsiTheme="minorEastAsia" w:hint="eastAsia"/>
          <w:sz w:val="28"/>
          <w:szCs w:val="28"/>
          <w:rPrChange w:id="1081" w:author="S-Yansong" w:date="2016-01-05T14:39:00Z">
            <w:rPr>
              <w:rFonts w:ascii="华文楷体" w:eastAsia="华文楷体" w:hAnsi="华文楷体" w:hint="eastAsia"/>
              <w:sz w:val="28"/>
              <w:szCs w:val="28"/>
            </w:rPr>
          </w:rPrChange>
        </w:rPr>
        <w:t>释词与遣诤四个方面加以说明</w:t>
      </w:r>
      <w:del w:id="1082" w:author="S-Yansong" w:date="2016-01-05T14:39:00Z">
        <w:r w:rsidR="00CD425B" w:rsidRPr="00ED6E84" w:rsidDel="00ED6E84">
          <w:rPr>
            <w:rFonts w:asciiTheme="minorEastAsia" w:hAnsiTheme="minorEastAsia" w:hint="eastAsia"/>
            <w:sz w:val="28"/>
            <w:szCs w:val="28"/>
            <w:rPrChange w:id="1083" w:author="S-Yansong" w:date="2016-01-05T14:39:00Z">
              <w:rPr>
                <w:rFonts w:ascii="华文楷体" w:eastAsia="华文楷体" w:hAnsi="华文楷体" w:hint="eastAsia"/>
                <w:sz w:val="28"/>
                <w:szCs w:val="28"/>
              </w:rPr>
            </w:rPrChange>
          </w:rPr>
          <w:delText>，</w:delText>
        </w:r>
      </w:del>
      <w:ins w:id="1084" w:author="S-Yansong" w:date="2016-01-05T14:39:00Z">
        <w:r w:rsidRPr="00ED6E84">
          <w:rPr>
            <w:rFonts w:asciiTheme="minorEastAsia" w:hAnsiTheme="minorEastAsia" w:hint="eastAsia"/>
            <w:sz w:val="28"/>
            <w:szCs w:val="28"/>
            <w:rPrChange w:id="1085" w:author="S-Yansong" w:date="2016-01-05T14:39:00Z">
              <w:rPr>
                <w:rFonts w:ascii="华文楷体" w:eastAsia="华文楷体" w:hAnsi="华文楷体" w:hint="eastAsia"/>
                <w:sz w:val="28"/>
                <w:szCs w:val="28"/>
              </w:rPr>
            </w:rPrChange>
          </w:rPr>
          <w:t>。】</w:t>
        </w:r>
      </w:ins>
    </w:p>
    <w:p w:rsidR="00ED6E84" w:rsidRDefault="00CD425B">
      <w:pPr>
        <w:ind w:firstLine="420"/>
        <w:rPr>
          <w:ins w:id="1086" w:author="S-Yansong" w:date="2016-01-05T14:38:00Z"/>
          <w:rFonts w:ascii="华文楷体" w:eastAsia="华文楷体" w:hAnsi="华文楷体"/>
          <w:sz w:val="28"/>
          <w:szCs w:val="28"/>
        </w:rPr>
        <w:pPrChange w:id="1087" w:author="S-Yansong" w:date="2016-01-05T14:29:00Z">
          <w:pPr>
            <w:ind w:firstLine="570"/>
          </w:pPr>
        </w:pPrChange>
      </w:pPr>
      <w:r w:rsidRPr="00CD425B">
        <w:rPr>
          <w:rFonts w:ascii="华文楷体" w:eastAsia="华文楷体" w:hAnsi="华文楷体" w:hint="eastAsia"/>
          <w:sz w:val="28"/>
          <w:szCs w:val="28"/>
        </w:rPr>
        <w:t>那么前面一段话呢是对于</w:t>
      </w:r>
      <w:ins w:id="1088" w:author="S-Yansong" w:date="2016-01-06T10:54:00Z">
        <w:r w:rsidR="00FE7FCD">
          <w:rPr>
            <w:rFonts w:ascii="华文楷体" w:eastAsia="华文楷体" w:hAnsi="华文楷体" w:hint="eastAsia"/>
            <w:sz w:val="28"/>
            <w:szCs w:val="28"/>
          </w:rPr>
          <w:t>这些</w:t>
        </w:r>
      </w:ins>
      <w:del w:id="1089" w:author="S-Yansong" w:date="2016-01-06T10:54:00Z">
        <w:r w:rsidRPr="00CD425B" w:rsidDel="00FE7FCD">
          <w:rPr>
            <w:rFonts w:ascii="华文楷体" w:eastAsia="华文楷体" w:hAnsi="华文楷体" w:hint="eastAsia"/>
            <w:sz w:val="28"/>
            <w:szCs w:val="28"/>
          </w:rPr>
          <w:delText>一</w:delText>
        </w:r>
      </w:del>
      <w:proofErr w:type="gramStart"/>
      <w:r w:rsidRPr="00CD425B">
        <w:rPr>
          <w:rFonts w:ascii="华文楷体" w:eastAsia="华文楷体" w:hAnsi="华文楷体" w:hint="eastAsia"/>
          <w:sz w:val="28"/>
          <w:szCs w:val="28"/>
        </w:rPr>
        <w:t>些修行</w:t>
      </w:r>
      <w:proofErr w:type="gramEnd"/>
      <w:r w:rsidRPr="00CD425B">
        <w:rPr>
          <w:rFonts w:ascii="华文楷体" w:eastAsia="华文楷体" w:hAnsi="华文楷体" w:hint="eastAsia"/>
          <w:sz w:val="28"/>
          <w:szCs w:val="28"/>
        </w:rPr>
        <w:t>者</w:t>
      </w:r>
      <w:ins w:id="1090" w:author="S-Yansong" w:date="2016-01-06T10:54:00Z">
        <w:r w:rsidR="00FE7FCD">
          <w:rPr>
            <w:rFonts w:ascii="华文楷体" w:eastAsia="华文楷体" w:hAnsi="华文楷体" w:hint="eastAsia"/>
            <w:sz w:val="28"/>
            <w:szCs w:val="28"/>
          </w:rPr>
          <w:t>、</w:t>
        </w:r>
      </w:ins>
      <w:del w:id="1091" w:author="S-Yansong" w:date="2016-01-06T10:54:00Z">
        <w:r w:rsidRPr="00CD425B" w:rsidDel="00FE7FCD">
          <w:rPr>
            <w:rFonts w:ascii="华文楷体" w:eastAsia="华文楷体" w:hAnsi="华文楷体" w:hint="eastAsia"/>
            <w:sz w:val="28"/>
            <w:szCs w:val="28"/>
          </w:rPr>
          <w:delText>一些</w:delText>
        </w:r>
      </w:del>
      <w:r w:rsidRPr="00CD425B">
        <w:rPr>
          <w:rFonts w:ascii="华文楷体" w:eastAsia="华文楷体" w:hAnsi="华文楷体" w:hint="eastAsia"/>
          <w:sz w:val="28"/>
          <w:szCs w:val="28"/>
        </w:rPr>
        <w:t>闻思</w:t>
      </w:r>
      <w:ins w:id="1092" w:author="S-Yansong" w:date="2016-01-06T10:54:00Z">
        <w:r w:rsidR="00FE7FCD">
          <w:rPr>
            <w:rFonts w:ascii="华文楷体" w:eastAsia="华文楷体" w:hAnsi="华文楷体" w:hint="eastAsia"/>
            <w:sz w:val="28"/>
            <w:szCs w:val="28"/>
          </w:rPr>
          <w:t>者</w:t>
        </w:r>
      </w:ins>
      <w:del w:id="1093" w:author="S-Yansong" w:date="2016-01-06T10:54:00Z">
        <w:r w:rsidRPr="00CD425B" w:rsidDel="00FE7FCD">
          <w:rPr>
            <w:rFonts w:ascii="华文楷体" w:eastAsia="华文楷体" w:hAnsi="华文楷体" w:hint="eastAsia"/>
            <w:sz w:val="28"/>
            <w:szCs w:val="28"/>
          </w:rPr>
          <w:delText>这</w:delText>
        </w:r>
      </w:del>
      <w:r w:rsidRPr="00CD425B">
        <w:rPr>
          <w:rFonts w:ascii="华文楷体" w:eastAsia="华文楷体" w:hAnsi="华文楷体" w:hint="eastAsia"/>
          <w:sz w:val="28"/>
          <w:szCs w:val="28"/>
        </w:rPr>
        <w:t>做了一番很殊胜的教</w:t>
      </w:r>
      <w:proofErr w:type="gramStart"/>
      <w:ins w:id="1094" w:author="S-Yansong" w:date="2016-01-06T10:54:00Z">
        <w:r w:rsidR="00FE7FCD">
          <w:rPr>
            <w:rFonts w:ascii="华文楷体" w:eastAsia="华文楷体" w:hAnsi="华文楷体" w:hint="eastAsia"/>
            <w:sz w:val="28"/>
            <w:szCs w:val="28"/>
          </w:rPr>
          <w:t>诫</w:t>
        </w:r>
      </w:ins>
      <w:proofErr w:type="gramEnd"/>
      <w:del w:id="1095" w:author="S-Yansong" w:date="2016-01-06T10:54:00Z">
        <w:r w:rsidRPr="00CD425B" w:rsidDel="00FE7FCD">
          <w:rPr>
            <w:rFonts w:ascii="华文楷体" w:eastAsia="华文楷体" w:hAnsi="华文楷体" w:hint="eastAsia"/>
            <w:sz w:val="28"/>
            <w:szCs w:val="28"/>
          </w:rPr>
          <w:delText>戒</w:delText>
        </w:r>
      </w:del>
      <w:r w:rsidRPr="00CD425B">
        <w:rPr>
          <w:rFonts w:ascii="华文楷体" w:eastAsia="华文楷体" w:hAnsi="华文楷体" w:hint="eastAsia"/>
          <w:sz w:val="28"/>
          <w:szCs w:val="28"/>
        </w:rPr>
        <w:t>，很殊胜的教</w:t>
      </w:r>
      <w:proofErr w:type="gramStart"/>
      <w:ins w:id="1096" w:author="S-Yansong" w:date="2016-01-06T10:55:00Z">
        <w:r w:rsidR="00FE7FCD">
          <w:rPr>
            <w:rFonts w:ascii="华文楷体" w:eastAsia="华文楷体" w:hAnsi="华文楷体" w:hint="eastAsia"/>
            <w:sz w:val="28"/>
            <w:szCs w:val="28"/>
          </w:rPr>
          <w:t>诫</w:t>
        </w:r>
      </w:ins>
      <w:proofErr w:type="gramEnd"/>
      <w:del w:id="1097" w:author="S-Yansong" w:date="2016-01-06T10:55:00Z">
        <w:r w:rsidRPr="00CD425B" w:rsidDel="00FE7FCD">
          <w:rPr>
            <w:rFonts w:ascii="华文楷体" w:eastAsia="华文楷体" w:hAnsi="华文楷体" w:hint="eastAsia"/>
            <w:sz w:val="28"/>
            <w:szCs w:val="28"/>
          </w:rPr>
          <w:delText>戒</w:delText>
        </w:r>
      </w:del>
      <w:ins w:id="1098" w:author="S-Yansong" w:date="2016-01-06T10:55:00Z">
        <w:r w:rsidR="0096727B">
          <w:rPr>
            <w:rFonts w:ascii="华文楷体" w:eastAsia="华文楷体" w:hAnsi="华文楷体" w:hint="eastAsia"/>
            <w:sz w:val="28"/>
            <w:szCs w:val="28"/>
          </w:rPr>
          <w:t>，</w:t>
        </w:r>
      </w:ins>
      <w:r w:rsidRPr="00CD425B">
        <w:rPr>
          <w:rFonts w:ascii="华文楷体" w:eastAsia="华文楷体" w:hAnsi="华文楷体" w:hint="eastAsia"/>
          <w:sz w:val="28"/>
          <w:szCs w:val="28"/>
        </w:rPr>
        <w:t>这个</w:t>
      </w:r>
      <w:ins w:id="1099" w:author="S-Yansong" w:date="2016-01-06T10:55:00Z">
        <w:r w:rsidR="0096727B">
          <w:rPr>
            <w:rFonts w:ascii="华文楷体" w:eastAsia="华文楷体" w:hAnsi="华文楷体" w:hint="eastAsia"/>
            <w:sz w:val="28"/>
            <w:szCs w:val="28"/>
          </w:rPr>
          <w:t>已经</w:t>
        </w:r>
      </w:ins>
      <w:del w:id="1100" w:author="S-Yansong" w:date="2016-01-06T10:55:00Z">
        <w:r w:rsidRPr="00CD425B" w:rsidDel="0096727B">
          <w:rPr>
            <w:rFonts w:ascii="华文楷体" w:eastAsia="华文楷体" w:hAnsi="华文楷体" w:hint="eastAsia"/>
            <w:sz w:val="28"/>
            <w:szCs w:val="28"/>
          </w:rPr>
          <w:delText>里面</w:delText>
        </w:r>
      </w:del>
      <w:r w:rsidRPr="00CD425B">
        <w:rPr>
          <w:rFonts w:ascii="华文楷体" w:eastAsia="华文楷体" w:hAnsi="华文楷体" w:hint="eastAsia"/>
          <w:sz w:val="28"/>
          <w:szCs w:val="28"/>
        </w:rPr>
        <w:t>讲</w:t>
      </w:r>
      <w:ins w:id="1101" w:author="S-Yansong" w:date="2016-01-06T10:55:00Z">
        <w:r w:rsidR="0096727B">
          <w:rPr>
            <w:rFonts w:ascii="华文楷体" w:eastAsia="华文楷体" w:hAnsi="华文楷体" w:hint="eastAsia"/>
            <w:sz w:val="28"/>
            <w:szCs w:val="28"/>
          </w:rPr>
          <w:t>完</w:t>
        </w:r>
      </w:ins>
      <w:r w:rsidRPr="00CD425B">
        <w:rPr>
          <w:rFonts w:ascii="华文楷体" w:eastAsia="华文楷体" w:hAnsi="华文楷体" w:hint="eastAsia"/>
          <w:sz w:val="28"/>
          <w:szCs w:val="28"/>
        </w:rPr>
        <w:t>了</w:t>
      </w:r>
      <w:ins w:id="1102" w:author="S-Yansong" w:date="2016-01-06T10:55:00Z">
        <w:r w:rsidR="0096727B">
          <w:rPr>
            <w:rFonts w:ascii="华文楷体" w:eastAsia="华文楷体" w:hAnsi="华文楷体" w:hint="eastAsia"/>
            <w:sz w:val="28"/>
            <w:szCs w:val="28"/>
          </w:rPr>
          <w:t>。</w:t>
        </w:r>
      </w:ins>
      <w:del w:id="1103" w:author="S-Yansong" w:date="2016-01-06T10:55:00Z">
        <w:r w:rsidRPr="00CD425B" w:rsidDel="0096727B">
          <w:rPr>
            <w:rFonts w:ascii="华文楷体" w:eastAsia="华文楷体" w:hAnsi="华文楷体" w:hint="eastAsia"/>
            <w:sz w:val="28"/>
            <w:szCs w:val="28"/>
          </w:rPr>
          <w:delText>，</w:delText>
        </w:r>
      </w:del>
      <w:r w:rsidRPr="00CD425B">
        <w:rPr>
          <w:rFonts w:ascii="华文楷体" w:eastAsia="华文楷体" w:hAnsi="华文楷体" w:hint="eastAsia"/>
          <w:sz w:val="28"/>
          <w:szCs w:val="28"/>
        </w:rPr>
        <w:t>下面回到</w:t>
      </w:r>
      <w:ins w:id="1104" w:author="S-Yansong" w:date="2016-01-06T10:56:00Z">
        <w:r w:rsidR="00F168B8">
          <w:rPr>
            <w:rFonts w:ascii="华文楷体" w:eastAsia="华文楷体" w:hAnsi="华文楷体" w:hint="eastAsia"/>
            <w:sz w:val="28"/>
            <w:szCs w:val="28"/>
          </w:rPr>
          <w:t>颂</w:t>
        </w:r>
      </w:ins>
      <w:del w:id="1105" w:author="S-Yansong" w:date="2016-01-06T10:55:00Z">
        <w:r w:rsidRPr="00CD425B" w:rsidDel="00F168B8">
          <w:rPr>
            <w:rFonts w:ascii="华文楷体" w:eastAsia="华文楷体" w:hAnsi="华文楷体" w:hint="eastAsia"/>
            <w:sz w:val="28"/>
            <w:szCs w:val="28"/>
          </w:rPr>
          <w:delText>书</w:delText>
        </w:r>
      </w:del>
      <w:r w:rsidRPr="00CD425B">
        <w:rPr>
          <w:rFonts w:ascii="华文楷体" w:eastAsia="华文楷体" w:hAnsi="华文楷体" w:hint="eastAsia"/>
          <w:sz w:val="28"/>
          <w:szCs w:val="28"/>
        </w:rPr>
        <w:t>文当中来</w:t>
      </w:r>
      <w:ins w:id="1106" w:author="S-Yansong" w:date="2016-01-06T10:55:00Z">
        <w:r w:rsidR="00F168B8">
          <w:rPr>
            <w:rFonts w:ascii="华文楷体" w:eastAsia="华文楷体" w:hAnsi="华文楷体" w:hint="eastAsia"/>
            <w:sz w:val="28"/>
            <w:szCs w:val="28"/>
          </w:rPr>
          <w:t>，</w:t>
        </w:r>
      </w:ins>
      <w:ins w:id="1107" w:author="S-Yansong" w:date="2016-01-06T10:56:00Z">
        <w:r w:rsidR="00F168B8">
          <w:rPr>
            <w:rFonts w:ascii="华文楷体" w:eastAsia="华文楷体" w:hAnsi="华文楷体" w:hint="eastAsia"/>
            <w:sz w:val="28"/>
            <w:szCs w:val="28"/>
          </w:rPr>
          <w:t>颂</w:t>
        </w:r>
      </w:ins>
      <w:del w:id="1108" w:author="S-Yansong" w:date="2016-01-06T10:56:00Z">
        <w:r w:rsidRPr="00CD425B" w:rsidDel="00F168B8">
          <w:rPr>
            <w:rFonts w:ascii="华文楷体" w:eastAsia="华文楷体" w:hAnsi="华文楷体" w:hint="eastAsia"/>
            <w:sz w:val="28"/>
            <w:szCs w:val="28"/>
          </w:rPr>
          <w:delText>书</w:delText>
        </w:r>
      </w:del>
      <w:r w:rsidRPr="00CD425B">
        <w:rPr>
          <w:rFonts w:ascii="华文楷体" w:eastAsia="华文楷体" w:hAnsi="华文楷体" w:hint="eastAsia"/>
          <w:sz w:val="28"/>
          <w:szCs w:val="28"/>
        </w:rPr>
        <w:t>文当中前面有一个瑜伽</w:t>
      </w:r>
      <w:del w:id="1109" w:author="S-Yansong" w:date="2016-01-06T10:56:00Z">
        <w:r w:rsidRPr="00CD425B" w:rsidDel="00F168B8">
          <w:rPr>
            <w:rFonts w:ascii="华文楷体" w:eastAsia="华文楷体" w:hAnsi="华文楷体" w:hint="eastAsia"/>
            <w:sz w:val="28"/>
            <w:szCs w:val="28"/>
          </w:rPr>
          <w:delText>文</w:delText>
        </w:r>
      </w:del>
      <w:ins w:id="1110" w:author="S-Yansong" w:date="2016-01-06T10:56:00Z">
        <w:r w:rsidR="00F168B8">
          <w:rPr>
            <w:rFonts w:ascii="华文楷体" w:eastAsia="华文楷体" w:hAnsi="华文楷体" w:hint="eastAsia"/>
            <w:sz w:val="28"/>
            <w:szCs w:val="28"/>
          </w:rPr>
          <w:t>王</w:t>
        </w:r>
      </w:ins>
      <w:r w:rsidRPr="00CD425B">
        <w:rPr>
          <w:rFonts w:ascii="华文楷体" w:eastAsia="华文楷体" w:hAnsi="华文楷体" w:hint="eastAsia"/>
          <w:sz w:val="28"/>
          <w:szCs w:val="28"/>
        </w:rPr>
        <w:t>，对于这个瑜伽</w:t>
      </w:r>
      <w:del w:id="1111" w:author="S-Yansong" w:date="2016-01-06T10:56:00Z">
        <w:r w:rsidRPr="00CD425B" w:rsidDel="00F168B8">
          <w:rPr>
            <w:rFonts w:ascii="华文楷体" w:eastAsia="华文楷体" w:hAnsi="华文楷体" w:hint="eastAsia"/>
            <w:sz w:val="28"/>
            <w:szCs w:val="28"/>
          </w:rPr>
          <w:lastRenderedPageBreak/>
          <w:delText>文</w:delText>
        </w:r>
      </w:del>
      <w:ins w:id="1112" w:author="S-Yansong" w:date="2016-01-06T10:56:00Z">
        <w:r w:rsidR="00F168B8">
          <w:rPr>
            <w:rFonts w:ascii="华文楷体" w:eastAsia="华文楷体" w:hAnsi="华文楷体" w:hint="eastAsia"/>
            <w:sz w:val="28"/>
            <w:szCs w:val="28"/>
          </w:rPr>
          <w:t>王</w:t>
        </w:r>
      </w:ins>
      <w:r w:rsidRPr="00CD425B">
        <w:rPr>
          <w:rFonts w:ascii="华文楷体" w:eastAsia="华文楷体" w:hAnsi="华文楷体" w:hint="eastAsia"/>
          <w:sz w:val="28"/>
          <w:szCs w:val="28"/>
        </w:rPr>
        <w:t>所修持的这个瑜伽，到底应该怎么样去了知呢</w:t>
      </w:r>
      <w:del w:id="1113" w:author="S-Yansong" w:date="2016-01-06T10:56:00Z">
        <w:r w:rsidRPr="00CD425B" w:rsidDel="00F168B8">
          <w:rPr>
            <w:rFonts w:ascii="华文楷体" w:eastAsia="华文楷体" w:hAnsi="华文楷体" w:hint="eastAsia"/>
            <w:sz w:val="28"/>
            <w:szCs w:val="28"/>
          </w:rPr>
          <w:delText>，</w:delText>
        </w:r>
      </w:del>
      <w:ins w:id="1114" w:author="S-Yansong" w:date="2016-01-06T10:56:00Z">
        <w:r w:rsidR="00F168B8">
          <w:rPr>
            <w:rFonts w:ascii="华文楷体" w:eastAsia="华文楷体" w:hAnsi="华文楷体" w:hint="eastAsia"/>
            <w:sz w:val="28"/>
            <w:szCs w:val="28"/>
          </w:rPr>
          <w:t>？</w:t>
        </w:r>
      </w:ins>
      <w:r w:rsidRPr="00CD425B">
        <w:rPr>
          <w:rFonts w:ascii="华文楷体" w:eastAsia="华文楷体" w:hAnsi="华文楷体" w:hint="eastAsia"/>
          <w:sz w:val="28"/>
          <w:szCs w:val="28"/>
        </w:rPr>
        <w:t>下面对于瑜伽进行分析</w:t>
      </w:r>
      <w:del w:id="1115" w:author="S-Yansong" w:date="2016-01-05T14:39:00Z">
        <w:r w:rsidRPr="00CD425B" w:rsidDel="00ED6E84">
          <w:rPr>
            <w:rFonts w:ascii="华文楷体" w:eastAsia="华文楷体" w:hAnsi="华文楷体" w:hint="eastAsia"/>
            <w:sz w:val="28"/>
            <w:szCs w:val="28"/>
          </w:rPr>
          <w:delText>，</w:delText>
        </w:r>
      </w:del>
      <w:ins w:id="1116" w:author="S-Yansong" w:date="2016-01-05T14:39:00Z">
        <w:r w:rsidR="00ED6E84">
          <w:rPr>
            <w:rFonts w:ascii="华文楷体" w:eastAsia="华文楷体" w:hAnsi="华文楷体" w:hint="eastAsia"/>
            <w:sz w:val="28"/>
            <w:szCs w:val="28"/>
          </w:rPr>
          <w:t>。</w:t>
        </w:r>
      </w:ins>
    </w:p>
    <w:p w:rsidR="00905139" w:rsidRDefault="00CD425B">
      <w:pPr>
        <w:ind w:firstLine="420"/>
        <w:rPr>
          <w:ins w:id="1117" w:author="S-Yansong" w:date="2016-01-05T14:41:00Z"/>
          <w:rFonts w:ascii="华文楷体" w:eastAsia="华文楷体" w:hAnsi="华文楷体"/>
          <w:sz w:val="28"/>
          <w:szCs w:val="28"/>
        </w:rPr>
        <w:pPrChange w:id="1118" w:author="S-Yansong" w:date="2016-01-05T14:41:00Z">
          <w:pPr>
            <w:ind w:firstLine="570"/>
          </w:pPr>
        </w:pPrChange>
      </w:pPr>
      <w:r w:rsidRPr="00CD425B">
        <w:rPr>
          <w:rFonts w:ascii="华文楷体" w:eastAsia="华文楷体" w:hAnsi="华文楷体" w:hint="eastAsia"/>
          <w:sz w:val="28"/>
          <w:szCs w:val="28"/>
        </w:rPr>
        <w:t>在此</w:t>
      </w:r>
      <w:ins w:id="1119" w:author="S-Yansong" w:date="2016-01-05T14:38:00Z">
        <w:r w:rsidR="00ED6E84">
          <w:rPr>
            <w:rFonts w:ascii="华文楷体" w:eastAsia="华文楷体" w:hAnsi="华文楷体" w:hint="eastAsia"/>
            <w:sz w:val="28"/>
            <w:szCs w:val="28"/>
          </w:rPr>
          <w:t>，</w:t>
        </w:r>
      </w:ins>
      <w:proofErr w:type="gramStart"/>
      <w:r w:rsidRPr="00CD425B">
        <w:rPr>
          <w:rFonts w:ascii="华文楷体" w:eastAsia="华文楷体" w:hAnsi="华文楷体" w:hint="eastAsia"/>
          <w:sz w:val="28"/>
          <w:szCs w:val="28"/>
        </w:rPr>
        <w:t>对现证无我</w:t>
      </w:r>
      <w:proofErr w:type="gramEnd"/>
      <w:r w:rsidRPr="00CD425B">
        <w:rPr>
          <w:rFonts w:ascii="华文楷体" w:eastAsia="华文楷体" w:hAnsi="华文楷体" w:hint="eastAsia"/>
          <w:sz w:val="28"/>
          <w:szCs w:val="28"/>
        </w:rPr>
        <w:t>的</w:t>
      </w:r>
      <w:proofErr w:type="gramStart"/>
      <w:r w:rsidRPr="00CD425B">
        <w:rPr>
          <w:rFonts w:ascii="华文楷体" w:eastAsia="华文楷体" w:hAnsi="华文楷体" w:hint="eastAsia"/>
          <w:sz w:val="28"/>
          <w:szCs w:val="28"/>
        </w:rPr>
        <w:t>瑜伽现量稍</w:t>
      </w:r>
      <w:proofErr w:type="gramEnd"/>
      <w:r w:rsidRPr="00CD425B">
        <w:rPr>
          <w:rFonts w:ascii="华文楷体" w:eastAsia="华文楷体" w:hAnsi="华文楷体" w:hint="eastAsia"/>
          <w:sz w:val="28"/>
          <w:szCs w:val="28"/>
        </w:rPr>
        <w:t>作分析</w:t>
      </w:r>
      <w:del w:id="1120" w:author="S-Yansong" w:date="2016-01-05T14:40:00Z">
        <w:r w:rsidRPr="00CD425B" w:rsidDel="00ED6E84">
          <w:rPr>
            <w:rFonts w:ascii="华文楷体" w:eastAsia="华文楷体" w:hAnsi="华文楷体" w:hint="eastAsia"/>
            <w:sz w:val="28"/>
            <w:szCs w:val="28"/>
          </w:rPr>
          <w:delText>，</w:delText>
        </w:r>
      </w:del>
      <w:ins w:id="1121" w:author="S-Yansong" w:date="2016-01-05T14:40:00Z">
        <w:r w:rsidR="00ED6E84">
          <w:rPr>
            <w:rFonts w:ascii="华文楷体" w:eastAsia="华文楷体" w:hAnsi="华文楷体" w:hint="eastAsia"/>
            <w:sz w:val="28"/>
            <w:szCs w:val="28"/>
          </w:rPr>
          <w:t>。</w:t>
        </w:r>
      </w:ins>
      <w:r w:rsidRPr="00CD425B">
        <w:rPr>
          <w:rFonts w:ascii="华文楷体" w:eastAsia="华文楷体" w:hAnsi="华文楷体" w:hint="eastAsia"/>
          <w:sz w:val="28"/>
          <w:szCs w:val="28"/>
        </w:rPr>
        <w:t>那么</w:t>
      </w:r>
      <w:proofErr w:type="gramStart"/>
      <w:r w:rsidRPr="00CD425B">
        <w:rPr>
          <w:rFonts w:ascii="华文楷体" w:eastAsia="华文楷体" w:hAnsi="华文楷体" w:hint="eastAsia"/>
          <w:sz w:val="28"/>
          <w:szCs w:val="28"/>
        </w:rPr>
        <w:t>因为证悟无我</w:t>
      </w:r>
      <w:proofErr w:type="gramEnd"/>
      <w:r w:rsidRPr="00CD425B">
        <w:rPr>
          <w:rFonts w:ascii="华文楷体" w:eastAsia="华文楷体" w:hAnsi="华文楷体" w:hint="eastAsia"/>
          <w:sz w:val="28"/>
          <w:szCs w:val="28"/>
        </w:rPr>
        <w:t>呢他是四种现量之一，属于</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量，所以</w:t>
      </w:r>
      <w:proofErr w:type="gramStart"/>
      <w:r w:rsidRPr="00CD425B">
        <w:rPr>
          <w:rFonts w:ascii="华文楷体" w:eastAsia="华文楷体" w:hAnsi="华文楷体" w:hint="eastAsia"/>
          <w:sz w:val="28"/>
          <w:szCs w:val="28"/>
        </w:rPr>
        <w:t>对于现证无我</w:t>
      </w:r>
      <w:proofErr w:type="gramEnd"/>
      <w:r w:rsidRPr="00CD425B">
        <w:rPr>
          <w:rFonts w:ascii="华文楷体" w:eastAsia="华文楷体" w:hAnsi="华文楷体" w:hint="eastAsia"/>
          <w:sz w:val="28"/>
          <w:szCs w:val="28"/>
        </w:rPr>
        <w:t>的</w:t>
      </w:r>
      <w:proofErr w:type="gramStart"/>
      <w:r w:rsidRPr="00CD425B">
        <w:rPr>
          <w:rFonts w:ascii="华文楷体" w:eastAsia="华文楷体" w:hAnsi="华文楷体" w:hint="eastAsia"/>
          <w:sz w:val="28"/>
          <w:szCs w:val="28"/>
        </w:rPr>
        <w:t>瑜伽现量稍</w:t>
      </w:r>
      <w:proofErr w:type="gramEnd"/>
      <w:r w:rsidRPr="00CD425B">
        <w:rPr>
          <w:rFonts w:ascii="华文楷体" w:eastAsia="华文楷体" w:hAnsi="华文楷体" w:hint="eastAsia"/>
          <w:sz w:val="28"/>
          <w:szCs w:val="28"/>
        </w:rPr>
        <w:t>作分析，那么分析的时候从本体</w:t>
      </w:r>
      <w:ins w:id="1122" w:author="S-Yansong" w:date="2016-01-06T10:56:00Z">
        <w:r w:rsidR="00F168B8">
          <w:rPr>
            <w:rFonts w:ascii="华文楷体" w:eastAsia="华文楷体" w:hAnsi="华文楷体" w:hint="eastAsia"/>
            <w:sz w:val="28"/>
            <w:szCs w:val="28"/>
          </w:rPr>
          <w:t>、</w:t>
        </w:r>
      </w:ins>
      <w:r w:rsidRPr="00CD425B">
        <w:rPr>
          <w:rFonts w:ascii="华文楷体" w:eastAsia="华文楷体" w:hAnsi="华文楷体" w:hint="eastAsia"/>
          <w:sz w:val="28"/>
          <w:szCs w:val="28"/>
        </w:rPr>
        <w:t>分类</w:t>
      </w:r>
      <w:ins w:id="1123" w:author="S-Yansong" w:date="2016-01-06T10:56:00Z">
        <w:r w:rsidR="00F168B8">
          <w:rPr>
            <w:rFonts w:ascii="华文楷体" w:eastAsia="华文楷体" w:hAnsi="华文楷体" w:hint="eastAsia"/>
            <w:sz w:val="28"/>
            <w:szCs w:val="28"/>
          </w:rPr>
          <w:t>、</w:t>
        </w:r>
      </w:ins>
      <w:r w:rsidRPr="00CD425B">
        <w:rPr>
          <w:rFonts w:ascii="华文楷体" w:eastAsia="华文楷体" w:hAnsi="华文楷体" w:hint="eastAsia"/>
          <w:sz w:val="28"/>
          <w:szCs w:val="28"/>
        </w:rPr>
        <w:t>释词和</w:t>
      </w:r>
      <w:proofErr w:type="gramStart"/>
      <w:r w:rsidRPr="00CD425B">
        <w:rPr>
          <w:rFonts w:ascii="华文楷体" w:eastAsia="华文楷体" w:hAnsi="华文楷体" w:hint="eastAsia"/>
          <w:sz w:val="28"/>
          <w:szCs w:val="28"/>
        </w:rPr>
        <w:t>遣诤</w:t>
      </w:r>
      <w:proofErr w:type="gramEnd"/>
      <w:r w:rsidRPr="00CD425B">
        <w:rPr>
          <w:rFonts w:ascii="华文楷体" w:eastAsia="华文楷体" w:hAnsi="华文楷体" w:hint="eastAsia"/>
          <w:sz w:val="28"/>
          <w:szCs w:val="28"/>
        </w:rPr>
        <w:t>四个方面加以说明，首先讲第一个是</w:t>
      </w:r>
    </w:p>
    <w:p w:rsidR="00905139" w:rsidRPr="00905139" w:rsidRDefault="00905139">
      <w:pPr>
        <w:ind w:firstLine="420"/>
        <w:rPr>
          <w:ins w:id="1124" w:author="S-Yansong" w:date="2016-01-05T14:41:00Z"/>
          <w:rFonts w:asciiTheme="minorEastAsia" w:hAnsiTheme="minorEastAsia"/>
          <w:sz w:val="28"/>
          <w:szCs w:val="28"/>
          <w:rPrChange w:id="1125" w:author="S-Yansong" w:date="2016-01-05T14:41:00Z">
            <w:rPr>
              <w:ins w:id="1126" w:author="S-Yansong" w:date="2016-01-05T14:41:00Z"/>
              <w:rFonts w:ascii="华文楷体" w:eastAsia="华文楷体" w:hAnsi="华文楷体"/>
              <w:sz w:val="28"/>
              <w:szCs w:val="28"/>
            </w:rPr>
          </w:rPrChange>
        </w:rPr>
        <w:pPrChange w:id="1127" w:author="S-Yansong" w:date="2016-01-05T14:41:00Z">
          <w:pPr>
            <w:ind w:firstLine="570"/>
          </w:pPr>
        </w:pPrChange>
      </w:pPr>
      <w:ins w:id="1128" w:author="S-Yansong" w:date="2016-01-05T14:41:00Z">
        <w:r w:rsidRPr="00905139">
          <w:rPr>
            <w:rFonts w:asciiTheme="minorEastAsia" w:hAnsiTheme="minorEastAsia" w:hint="eastAsia"/>
            <w:sz w:val="28"/>
            <w:szCs w:val="28"/>
            <w:rPrChange w:id="1129" w:author="S-Yansong" w:date="2016-01-05T14:41:00Z">
              <w:rPr>
                <w:rFonts w:ascii="华文楷体" w:eastAsia="华文楷体" w:hAnsi="华文楷体" w:hint="eastAsia"/>
                <w:sz w:val="28"/>
                <w:szCs w:val="28"/>
              </w:rPr>
            </w:rPrChange>
          </w:rPr>
          <w:t>【</w:t>
        </w:r>
      </w:ins>
      <w:r w:rsidR="00CD425B" w:rsidRPr="00905139">
        <w:rPr>
          <w:rFonts w:asciiTheme="minorEastAsia" w:hAnsiTheme="minorEastAsia" w:hint="eastAsia"/>
          <w:sz w:val="28"/>
          <w:szCs w:val="28"/>
          <w:rPrChange w:id="1130" w:author="S-Yansong" w:date="2016-01-05T14:41:00Z">
            <w:rPr>
              <w:rFonts w:ascii="华文楷体" w:eastAsia="华文楷体" w:hAnsi="华文楷体" w:hint="eastAsia"/>
              <w:sz w:val="28"/>
              <w:szCs w:val="28"/>
            </w:rPr>
          </w:rPrChange>
        </w:rPr>
        <w:t>本体</w:t>
      </w:r>
      <w:ins w:id="1131" w:author="S-Yansong" w:date="2016-01-05T14:41:00Z">
        <w:r w:rsidRPr="00905139">
          <w:rPr>
            <w:rFonts w:asciiTheme="minorEastAsia" w:hAnsiTheme="minorEastAsia" w:hint="eastAsia"/>
            <w:sz w:val="28"/>
            <w:szCs w:val="28"/>
            <w:rPrChange w:id="1132" w:author="S-Yansong" w:date="2016-01-05T14:41:00Z">
              <w:rPr>
                <w:rFonts w:ascii="华文楷体" w:eastAsia="华文楷体" w:hAnsi="华文楷体" w:hint="eastAsia"/>
                <w:sz w:val="28"/>
                <w:szCs w:val="28"/>
              </w:rPr>
            </w:rPrChange>
          </w:rPr>
          <w:t>：</w:t>
        </w:r>
      </w:ins>
      <w:del w:id="1133" w:author="S-Yansong" w:date="2016-01-05T14:40:00Z">
        <w:r w:rsidR="00CD425B" w:rsidRPr="00905139" w:rsidDel="00905139">
          <w:rPr>
            <w:rFonts w:asciiTheme="minorEastAsia" w:hAnsiTheme="minorEastAsia" w:hint="eastAsia"/>
            <w:sz w:val="28"/>
            <w:szCs w:val="28"/>
            <w:rPrChange w:id="1134" w:author="S-Yansong" w:date="2016-01-05T14:41:00Z">
              <w:rPr>
                <w:rFonts w:ascii="华文楷体" w:eastAsia="华文楷体" w:hAnsi="华文楷体" w:hint="eastAsia"/>
                <w:sz w:val="28"/>
                <w:szCs w:val="28"/>
              </w:rPr>
            </w:rPrChange>
          </w:rPr>
          <w:delText>，</w:delText>
        </w:r>
      </w:del>
      <w:r w:rsidR="00CD425B" w:rsidRPr="00905139">
        <w:rPr>
          <w:rFonts w:asciiTheme="minorEastAsia" w:hAnsiTheme="minorEastAsia" w:hint="eastAsia"/>
          <w:sz w:val="28"/>
          <w:szCs w:val="28"/>
          <w:rPrChange w:id="1135" w:author="S-Yansong" w:date="2016-01-05T14:41:00Z">
            <w:rPr>
              <w:rFonts w:ascii="华文楷体" w:eastAsia="华文楷体" w:hAnsi="华文楷体" w:hint="eastAsia"/>
              <w:sz w:val="28"/>
              <w:szCs w:val="28"/>
            </w:rPr>
          </w:rPrChange>
        </w:rPr>
        <w:t>此处的瑜伽现量之本体是清晰显现对镜无我，换句话说依靠修行而生的无念无误之识即成为瑜伽现量的法相</w:t>
      </w:r>
      <w:del w:id="1136" w:author="S-Yansong" w:date="2016-01-05T14:41:00Z">
        <w:r w:rsidR="00CD425B" w:rsidRPr="00905139" w:rsidDel="00905139">
          <w:rPr>
            <w:rFonts w:asciiTheme="minorEastAsia" w:hAnsiTheme="minorEastAsia" w:hint="eastAsia"/>
            <w:sz w:val="28"/>
            <w:szCs w:val="28"/>
            <w:rPrChange w:id="1137" w:author="S-Yansong" w:date="2016-01-05T14:41:00Z">
              <w:rPr>
                <w:rFonts w:ascii="华文楷体" w:eastAsia="华文楷体" w:hAnsi="华文楷体" w:hint="eastAsia"/>
                <w:sz w:val="28"/>
                <w:szCs w:val="28"/>
              </w:rPr>
            </w:rPrChange>
          </w:rPr>
          <w:delText>，</w:delText>
        </w:r>
      </w:del>
      <w:ins w:id="1138" w:author="S-Yansong" w:date="2016-01-05T14:41:00Z">
        <w:r w:rsidRPr="00905139">
          <w:rPr>
            <w:rFonts w:asciiTheme="minorEastAsia" w:hAnsiTheme="minorEastAsia" w:hint="eastAsia"/>
            <w:sz w:val="28"/>
            <w:szCs w:val="28"/>
            <w:rPrChange w:id="1139" w:author="S-Yansong" w:date="2016-01-05T14:41:00Z">
              <w:rPr>
                <w:rFonts w:ascii="华文楷体" w:eastAsia="华文楷体" w:hAnsi="华文楷体" w:hint="eastAsia"/>
                <w:sz w:val="28"/>
                <w:szCs w:val="28"/>
              </w:rPr>
            </w:rPrChange>
          </w:rPr>
          <w:t>。】</w:t>
        </w:r>
      </w:ins>
    </w:p>
    <w:p w:rsidR="004C4FCB" w:rsidRDefault="00CD425B">
      <w:pPr>
        <w:ind w:firstLine="420"/>
        <w:rPr>
          <w:ins w:id="1140" w:author="S-Yansong" w:date="2016-01-06T10:57:00Z"/>
          <w:rFonts w:ascii="华文楷体" w:eastAsia="华文楷体" w:hAnsi="华文楷体"/>
          <w:sz w:val="28"/>
          <w:szCs w:val="28"/>
        </w:rPr>
        <w:pPrChange w:id="1141" w:author="S-Yansong" w:date="2016-01-05T14:29:00Z">
          <w:pPr>
            <w:ind w:firstLine="570"/>
          </w:pPr>
        </w:pPrChange>
      </w:pPr>
      <w:r w:rsidRPr="00CD425B">
        <w:rPr>
          <w:rFonts w:ascii="华文楷体" w:eastAsia="华文楷体" w:hAnsi="华文楷体" w:hint="eastAsia"/>
          <w:sz w:val="28"/>
          <w:szCs w:val="28"/>
        </w:rPr>
        <w:t>那么这个</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量的本体呢就说是清晰</w:t>
      </w:r>
      <w:proofErr w:type="gramStart"/>
      <w:r w:rsidRPr="00CD425B">
        <w:rPr>
          <w:rFonts w:ascii="华文楷体" w:eastAsia="华文楷体" w:hAnsi="华文楷体" w:hint="eastAsia"/>
          <w:sz w:val="28"/>
          <w:szCs w:val="28"/>
        </w:rPr>
        <w:t>显现对境无我</w:t>
      </w:r>
      <w:proofErr w:type="gramEnd"/>
      <w:del w:id="1142" w:author="S-Yansong" w:date="2016-01-05T14:42:00Z">
        <w:r w:rsidRPr="00CD425B" w:rsidDel="00927B81">
          <w:rPr>
            <w:rFonts w:ascii="华文楷体" w:eastAsia="华文楷体" w:hAnsi="华文楷体" w:hint="eastAsia"/>
            <w:sz w:val="28"/>
            <w:szCs w:val="28"/>
          </w:rPr>
          <w:delText>，</w:delText>
        </w:r>
      </w:del>
      <w:ins w:id="1143" w:author="S-Yansong" w:date="2016-01-05T14:42:00Z">
        <w:r w:rsidR="00927B81">
          <w:rPr>
            <w:rFonts w:ascii="华文楷体" w:eastAsia="华文楷体" w:hAnsi="华文楷体" w:hint="eastAsia"/>
            <w:sz w:val="28"/>
            <w:szCs w:val="28"/>
          </w:rPr>
          <w:t>。</w:t>
        </w:r>
      </w:ins>
      <w:r w:rsidRPr="00CD425B">
        <w:rPr>
          <w:rFonts w:ascii="华文楷体" w:eastAsia="华文楷体" w:hAnsi="华文楷体" w:hint="eastAsia"/>
          <w:sz w:val="28"/>
          <w:szCs w:val="28"/>
        </w:rPr>
        <w:t>这种</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量虽然一般来讲四种现量呀，但是这个</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量有一个特点，一定是圣者的境界</w:t>
      </w:r>
      <w:ins w:id="1144" w:author="S-Yansong" w:date="2016-01-06T10:57:00Z">
        <w:r w:rsidR="00816F77">
          <w:rPr>
            <w:rFonts w:ascii="华文楷体" w:eastAsia="华文楷体" w:hAnsi="华文楷体" w:hint="eastAsia"/>
            <w:sz w:val="28"/>
            <w:szCs w:val="28"/>
          </w:rPr>
          <w:t>，</w:t>
        </w:r>
      </w:ins>
      <w:r w:rsidRPr="00CD425B">
        <w:rPr>
          <w:rFonts w:ascii="华文楷体" w:eastAsia="华文楷体" w:hAnsi="华文楷体" w:hint="eastAsia"/>
          <w:sz w:val="28"/>
          <w:szCs w:val="28"/>
        </w:rPr>
        <w:t>凡夫人不会有</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量的，所以说这个</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量一定是圣者</w:t>
      </w:r>
      <w:ins w:id="1145" w:author="S-Yansong" w:date="2016-01-05T14:42:00Z">
        <w:r w:rsidR="00927B81">
          <w:rPr>
            <w:rFonts w:ascii="华文楷体" w:eastAsia="华文楷体" w:hAnsi="华文楷体" w:hint="eastAsia"/>
            <w:sz w:val="28"/>
            <w:szCs w:val="28"/>
          </w:rPr>
          <w:t>。</w:t>
        </w:r>
      </w:ins>
      <w:r w:rsidRPr="00CD425B">
        <w:rPr>
          <w:rFonts w:ascii="华文楷体" w:eastAsia="华文楷体" w:hAnsi="华文楷体" w:hint="eastAsia"/>
          <w:sz w:val="28"/>
          <w:szCs w:val="28"/>
        </w:rPr>
        <w:t>为什么呢</w:t>
      </w:r>
      <w:ins w:id="1146" w:author="S-Yansong" w:date="2016-01-05T14:42:00Z">
        <w:r w:rsidR="00927B81">
          <w:rPr>
            <w:rFonts w:ascii="华文楷体" w:eastAsia="华文楷体" w:hAnsi="华文楷体" w:hint="eastAsia"/>
            <w:sz w:val="28"/>
            <w:szCs w:val="28"/>
          </w:rPr>
          <w:t>？</w:t>
        </w:r>
      </w:ins>
      <w:r w:rsidRPr="00CD425B">
        <w:rPr>
          <w:rFonts w:ascii="华文楷体" w:eastAsia="华文楷体" w:hAnsi="华文楷体" w:hint="eastAsia"/>
          <w:sz w:val="28"/>
          <w:szCs w:val="28"/>
        </w:rPr>
        <w:t>他清晰</w:t>
      </w:r>
      <w:proofErr w:type="gramStart"/>
      <w:r w:rsidRPr="00CD425B">
        <w:rPr>
          <w:rFonts w:ascii="华文楷体" w:eastAsia="华文楷体" w:hAnsi="华文楷体" w:hint="eastAsia"/>
          <w:sz w:val="28"/>
          <w:szCs w:val="28"/>
        </w:rPr>
        <w:t>显现对境无我</w:t>
      </w:r>
      <w:proofErr w:type="gramEnd"/>
      <w:r w:rsidRPr="00CD425B">
        <w:rPr>
          <w:rFonts w:ascii="华文楷体" w:eastAsia="华文楷体" w:hAnsi="华文楷体" w:hint="eastAsia"/>
          <w:sz w:val="28"/>
          <w:szCs w:val="28"/>
        </w:rPr>
        <w:t>，他一定是对这个无我的这样一种自相清晰的呈现出来的</w:t>
      </w:r>
      <w:del w:id="1147" w:author="S-Yansong" w:date="2016-01-05T14:42:00Z">
        <w:r w:rsidRPr="00CD425B" w:rsidDel="00927B81">
          <w:rPr>
            <w:rFonts w:ascii="华文楷体" w:eastAsia="华文楷体" w:hAnsi="华文楷体" w:hint="eastAsia"/>
            <w:sz w:val="28"/>
            <w:szCs w:val="28"/>
          </w:rPr>
          <w:delText>，</w:delText>
        </w:r>
      </w:del>
      <w:ins w:id="1148" w:author="S-Yansong" w:date="2016-01-05T14:42:00Z">
        <w:r w:rsidR="00927B81">
          <w:rPr>
            <w:rFonts w:ascii="华文楷体" w:eastAsia="华文楷体" w:hAnsi="华文楷体" w:hint="eastAsia"/>
            <w:sz w:val="28"/>
            <w:szCs w:val="28"/>
          </w:rPr>
          <w:t>。</w:t>
        </w:r>
      </w:ins>
      <w:r w:rsidRPr="00CD425B">
        <w:rPr>
          <w:rFonts w:ascii="华文楷体" w:eastAsia="华文楷体" w:hAnsi="华文楷体" w:hint="eastAsia"/>
          <w:sz w:val="28"/>
          <w:szCs w:val="28"/>
        </w:rPr>
        <w:t>所以说这样一种</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量一定是圣者的这样一种殊胜的现量</w:t>
      </w:r>
      <w:del w:id="1149" w:author="S-Yansong" w:date="2016-01-06T10:57:00Z">
        <w:r w:rsidRPr="00CD425B" w:rsidDel="00816F77">
          <w:rPr>
            <w:rFonts w:ascii="华文楷体" w:eastAsia="华文楷体" w:hAnsi="华文楷体" w:hint="eastAsia"/>
            <w:sz w:val="28"/>
            <w:szCs w:val="28"/>
          </w:rPr>
          <w:delText>，</w:delText>
        </w:r>
      </w:del>
      <w:ins w:id="1150" w:author="S-Yansong" w:date="2016-01-06T10:57:00Z">
        <w:r w:rsidR="00816F77">
          <w:rPr>
            <w:rFonts w:ascii="华文楷体" w:eastAsia="华文楷体" w:hAnsi="华文楷体" w:hint="eastAsia"/>
            <w:sz w:val="28"/>
            <w:szCs w:val="28"/>
          </w:rPr>
          <w:t>。</w:t>
        </w:r>
      </w:ins>
    </w:p>
    <w:p w:rsidR="00927B81" w:rsidRDefault="00CD425B">
      <w:pPr>
        <w:ind w:firstLine="420"/>
        <w:rPr>
          <w:ins w:id="1151" w:author="S-Yansong" w:date="2016-01-05T14:43:00Z"/>
          <w:rFonts w:ascii="华文楷体" w:eastAsia="华文楷体" w:hAnsi="华文楷体"/>
          <w:sz w:val="28"/>
          <w:szCs w:val="28"/>
        </w:rPr>
        <w:pPrChange w:id="1152" w:author="S-Yansong" w:date="2016-01-05T14:29:00Z">
          <w:pPr>
            <w:ind w:firstLine="570"/>
          </w:pPr>
        </w:pPrChange>
      </w:pPr>
      <w:r w:rsidRPr="00CD425B">
        <w:rPr>
          <w:rFonts w:ascii="华文楷体" w:eastAsia="华文楷体" w:hAnsi="华文楷体" w:hint="eastAsia"/>
          <w:sz w:val="28"/>
          <w:szCs w:val="28"/>
        </w:rPr>
        <w:t>他的本体是清晰显现对</w:t>
      </w:r>
      <w:del w:id="1153" w:author="S-Yansong" w:date="2016-01-05T14:42:00Z">
        <w:r w:rsidRPr="00CD425B" w:rsidDel="00927B81">
          <w:rPr>
            <w:rFonts w:ascii="华文楷体" w:eastAsia="华文楷体" w:hAnsi="华文楷体" w:hint="eastAsia"/>
            <w:sz w:val="28"/>
            <w:szCs w:val="28"/>
          </w:rPr>
          <w:delText>镜</w:delText>
        </w:r>
      </w:del>
      <w:ins w:id="1154" w:author="S-Yansong" w:date="2016-01-05T14:42:00Z">
        <w:r w:rsidR="00927B81">
          <w:rPr>
            <w:rFonts w:ascii="华文楷体" w:eastAsia="华文楷体" w:hAnsi="华文楷体" w:hint="eastAsia"/>
            <w:sz w:val="28"/>
            <w:szCs w:val="28"/>
          </w:rPr>
          <w:t>境</w:t>
        </w:r>
      </w:ins>
      <w:r w:rsidRPr="00CD425B">
        <w:rPr>
          <w:rFonts w:ascii="华文楷体" w:eastAsia="华文楷体" w:hAnsi="华文楷体" w:hint="eastAsia"/>
          <w:sz w:val="28"/>
          <w:szCs w:val="28"/>
        </w:rPr>
        <w:t>无我的</w:t>
      </w:r>
      <w:ins w:id="1155" w:author="S-Yansong" w:date="2016-01-06T10:57:00Z">
        <w:r w:rsidR="00816F77">
          <w:rPr>
            <w:rFonts w:ascii="华文楷体" w:eastAsia="华文楷体" w:hAnsi="华文楷体" w:hint="eastAsia"/>
            <w:sz w:val="28"/>
            <w:szCs w:val="28"/>
          </w:rPr>
          <w:t>，</w:t>
        </w:r>
      </w:ins>
      <w:r w:rsidRPr="00CD425B">
        <w:rPr>
          <w:rFonts w:ascii="华文楷体" w:eastAsia="华文楷体" w:hAnsi="华文楷体" w:hint="eastAsia"/>
          <w:sz w:val="28"/>
          <w:szCs w:val="28"/>
        </w:rPr>
        <w:t>换句话说他的因是什么呢</w:t>
      </w:r>
      <w:ins w:id="1156" w:author="S-Yansong" w:date="2016-01-05T14:43:00Z">
        <w:r w:rsidR="00927B81">
          <w:rPr>
            <w:rFonts w:ascii="华文楷体" w:eastAsia="华文楷体" w:hAnsi="华文楷体" w:hint="eastAsia"/>
            <w:sz w:val="28"/>
            <w:szCs w:val="28"/>
          </w:rPr>
          <w:t>？</w:t>
        </w:r>
      </w:ins>
      <w:r w:rsidRPr="00CD425B">
        <w:rPr>
          <w:rFonts w:ascii="华文楷体" w:eastAsia="华文楷体" w:hAnsi="华文楷体" w:hint="eastAsia"/>
          <w:sz w:val="28"/>
          <w:szCs w:val="28"/>
        </w:rPr>
        <w:t>依靠修行而生，他的本体就是无念无误的识</w:t>
      </w:r>
      <w:del w:id="1157" w:author="S-Yansong" w:date="2016-01-05T14:43:00Z">
        <w:r w:rsidRPr="00CD425B" w:rsidDel="00927B81">
          <w:rPr>
            <w:rFonts w:ascii="华文楷体" w:eastAsia="华文楷体" w:hAnsi="华文楷体" w:hint="eastAsia"/>
            <w:sz w:val="28"/>
            <w:szCs w:val="28"/>
          </w:rPr>
          <w:delText>，</w:delText>
        </w:r>
      </w:del>
      <w:ins w:id="1158" w:author="S-Yansong" w:date="2016-01-05T14:43:00Z">
        <w:r w:rsidR="00927B81">
          <w:rPr>
            <w:rFonts w:ascii="华文楷体" w:eastAsia="华文楷体" w:hAnsi="华文楷体" w:hint="eastAsia"/>
            <w:sz w:val="28"/>
            <w:szCs w:val="28"/>
          </w:rPr>
          <w:t>。</w:t>
        </w:r>
      </w:ins>
      <w:r w:rsidRPr="00CD425B">
        <w:rPr>
          <w:rFonts w:ascii="华文楷体" w:eastAsia="华文楷体" w:hAnsi="华文楷体" w:hint="eastAsia"/>
          <w:sz w:val="28"/>
          <w:szCs w:val="28"/>
        </w:rPr>
        <w:t>那么无</w:t>
      </w:r>
      <w:proofErr w:type="gramStart"/>
      <w:r w:rsidRPr="00CD425B">
        <w:rPr>
          <w:rFonts w:ascii="华文楷体" w:eastAsia="华文楷体" w:hAnsi="华文楷体" w:hint="eastAsia"/>
          <w:sz w:val="28"/>
          <w:szCs w:val="28"/>
        </w:rPr>
        <w:t>念就是</w:t>
      </w:r>
      <w:proofErr w:type="gramEnd"/>
      <w:r w:rsidRPr="00CD425B">
        <w:rPr>
          <w:rFonts w:ascii="华文楷体" w:eastAsia="华文楷体" w:hAnsi="华文楷体" w:hint="eastAsia"/>
          <w:sz w:val="28"/>
          <w:szCs w:val="28"/>
        </w:rPr>
        <w:t>无分别吗</w:t>
      </w:r>
      <w:ins w:id="1159" w:author="S-Yansong" w:date="2016-01-06T10:57:00Z">
        <w:r w:rsidR="00816F77">
          <w:rPr>
            <w:rFonts w:ascii="华文楷体" w:eastAsia="华文楷体" w:hAnsi="华文楷体" w:hint="eastAsia"/>
            <w:sz w:val="28"/>
            <w:szCs w:val="28"/>
          </w:rPr>
          <w:t>，</w:t>
        </w:r>
      </w:ins>
      <w:r w:rsidRPr="00CD425B">
        <w:rPr>
          <w:rFonts w:ascii="华文楷体" w:eastAsia="华文楷体" w:hAnsi="华文楷体" w:hint="eastAsia"/>
          <w:sz w:val="28"/>
          <w:szCs w:val="28"/>
        </w:rPr>
        <w:t>无误就是无错乱</w:t>
      </w:r>
      <w:ins w:id="1160" w:author="S-Yansong" w:date="2016-01-06T10:57:00Z">
        <w:r w:rsidR="00816F77">
          <w:rPr>
            <w:rFonts w:ascii="华文楷体" w:eastAsia="华文楷体" w:hAnsi="华文楷体" w:hint="eastAsia"/>
            <w:sz w:val="28"/>
            <w:szCs w:val="28"/>
          </w:rPr>
          <w:t>。</w:t>
        </w:r>
      </w:ins>
      <w:r w:rsidRPr="00CD425B">
        <w:rPr>
          <w:rFonts w:ascii="华文楷体" w:eastAsia="华文楷体" w:hAnsi="华文楷体" w:hint="eastAsia"/>
          <w:sz w:val="28"/>
          <w:szCs w:val="28"/>
        </w:rPr>
        <w:t>那么就说是无</w:t>
      </w:r>
      <w:proofErr w:type="gramStart"/>
      <w:r w:rsidRPr="00CD425B">
        <w:rPr>
          <w:rFonts w:ascii="华文楷体" w:eastAsia="华文楷体" w:hAnsi="华文楷体" w:hint="eastAsia"/>
          <w:sz w:val="28"/>
          <w:szCs w:val="28"/>
        </w:rPr>
        <w:t>分别无</w:t>
      </w:r>
      <w:proofErr w:type="gramEnd"/>
      <w:r w:rsidRPr="00CD425B">
        <w:rPr>
          <w:rFonts w:ascii="华文楷体" w:eastAsia="华文楷体" w:hAnsi="华文楷体" w:hint="eastAsia"/>
          <w:sz w:val="28"/>
          <w:szCs w:val="28"/>
        </w:rPr>
        <w:t>错乱呢这个是现量的本体，现量的法相，总的法相呢就是无念无误一方面无念是无分别的，无误呢就是正确的</w:t>
      </w:r>
      <w:del w:id="1161" w:author="S-Yansong" w:date="2016-01-06T10:58:00Z">
        <w:r w:rsidRPr="00CD425B" w:rsidDel="007970BD">
          <w:rPr>
            <w:rFonts w:ascii="华文楷体" w:eastAsia="华文楷体" w:hAnsi="华文楷体" w:hint="eastAsia"/>
            <w:sz w:val="28"/>
            <w:szCs w:val="28"/>
          </w:rPr>
          <w:delText>，</w:delText>
        </w:r>
      </w:del>
      <w:ins w:id="1162" w:author="S-Yansong" w:date="2016-01-06T10:58:00Z">
        <w:r w:rsidR="007970BD">
          <w:rPr>
            <w:rFonts w:ascii="华文楷体" w:eastAsia="华文楷体" w:hAnsi="华文楷体" w:hint="eastAsia"/>
            <w:sz w:val="28"/>
            <w:szCs w:val="28"/>
          </w:rPr>
          <w:t>。</w:t>
        </w:r>
      </w:ins>
      <w:r w:rsidRPr="00CD425B">
        <w:rPr>
          <w:rFonts w:ascii="华文楷体" w:eastAsia="华文楷体" w:hAnsi="华文楷体" w:hint="eastAsia"/>
          <w:sz w:val="28"/>
          <w:szCs w:val="28"/>
        </w:rPr>
        <w:t>所以</w:t>
      </w:r>
      <w:proofErr w:type="gramStart"/>
      <w:r w:rsidRPr="00CD425B">
        <w:rPr>
          <w:rFonts w:ascii="华文楷体" w:eastAsia="华文楷体" w:hAnsi="华文楷体" w:hint="eastAsia"/>
          <w:sz w:val="28"/>
          <w:szCs w:val="28"/>
        </w:rPr>
        <w:t>说但是</w:t>
      </w:r>
      <w:proofErr w:type="gramEnd"/>
      <w:r w:rsidRPr="00CD425B">
        <w:rPr>
          <w:rFonts w:ascii="华文楷体" w:eastAsia="华文楷体" w:hAnsi="华文楷体" w:hint="eastAsia"/>
          <w:sz w:val="28"/>
          <w:szCs w:val="28"/>
        </w:rPr>
        <w:t>他的因是什么</w:t>
      </w:r>
      <w:proofErr w:type="gramStart"/>
      <w:r w:rsidRPr="00CD425B">
        <w:rPr>
          <w:rFonts w:ascii="华文楷体" w:eastAsia="华文楷体" w:hAnsi="华文楷体" w:hint="eastAsia"/>
          <w:sz w:val="28"/>
          <w:szCs w:val="28"/>
        </w:rPr>
        <w:t>呢依靠</w:t>
      </w:r>
      <w:proofErr w:type="gramEnd"/>
      <w:r w:rsidRPr="00CD425B">
        <w:rPr>
          <w:rFonts w:ascii="华文楷体" w:eastAsia="华文楷体" w:hAnsi="华文楷体" w:hint="eastAsia"/>
          <w:sz w:val="28"/>
          <w:szCs w:val="28"/>
        </w:rPr>
        <w:t>修行而生，他通过修行而产生的一种无念无误的心</w:t>
      </w:r>
      <w:proofErr w:type="gramStart"/>
      <w:r w:rsidRPr="00CD425B">
        <w:rPr>
          <w:rFonts w:ascii="华文楷体" w:eastAsia="华文楷体" w:hAnsi="华文楷体" w:hint="eastAsia"/>
          <w:sz w:val="28"/>
          <w:szCs w:val="28"/>
        </w:rPr>
        <w:t>识就称为瑜伽现</w:t>
      </w:r>
      <w:proofErr w:type="gramEnd"/>
      <w:r w:rsidRPr="00CD425B">
        <w:rPr>
          <w:rFonts w:ascii="华文楷体" w:eastAsia="华文楷体" w:hAnsi="华文楷体" w:hint="eastAsia"/>
          <w:sz w:val="28"/>
          <w:szCs w:val="28"/>
        </w:rPr>
        <w:t>量的法相，这是他的本体</w:t>
      </w:r>
      <w:del w:id="1163" w:author="S-Yansong" w:date="2016-01-05T14:43:00Z">
        <w:r w:rsidRPr="00CD425B" w:rsidDel="00927B81">
          <w:rPr>
            <w:rFonts w:ascii="华文楷体" w:eastAsia="华文楷体" w:hAnsi="华文楷体" w:hint="eastAsia"/>
            <w:sz w:val="28"/>
            <w:szCs w:val="28"/>
          </w:rPr>
          <w:delText>，</w:delText>
        </w:r>
      </w:del>
      <w:ins w:id="1164" w:author="S-Yansong" w:date="2016-01-05T14:43:00Z">
        <w:r w:rsidR="00927B81">
          <w:rPr>
            <w:rFonts w:ascii="华文楷体" w:eastAsia="华文楷体" w:hAnsi="华文楷体" w:hint="eastAsia"/>
            <w:sz w:val="28"/>
            <w:szCs w:val="28"/>
          </w:rPr>
          <w:t>。</w:t>
        </w:r>
      </w:ins>
    </w:p>
    <w:p w:rsidR="00927B81" w:rsidRPr="00927B81" w:rsidRDefault="00927B81">
      <w:pPr>
        <w:ind w:firstLine="420"/>
        <w:rPr>
          <w:ins w:id="1165" w:author="S-Yansong" w:date="2016-01-05T14:44:00Z"/>
          <w:rFonts w:asciiTheme="minorEastAsia" w:hAnsiTheme="minorEastAsia"/>
          <w:sz w:val="28"/>
          <w:szCs w:val="28"/>
          <w:rPrChange w:id="1166" w:author="S-Yansong" w:date="2016-01-05T14:44:00Z">
            <w:rPr>
              <w:ins w:id="1167" w:author="S-Yansong" w:date="2016-01-05T14:44:00Z"/>
              <w:rFonts w:ascii="华文楷体" w:eastAsia="华文楷体" w:hAnsi="华文楷体"/>
              <w:sz w:val="28"/>
              <w:szCs w:val="28"/>
            </w:rPr>
          </w:rPrChange>
        </w:rPr>
        <w:pPrChange w:id="1168" w:author="S-Yansong" w:date="2016-01-05T14:29:00Z">
          <w:pPr>
            <w:ind w:firstLine="570"/>
          </w:pPr>
        </w:pPrChange>
      </w:pPr>
      <w:ins w:id="1169" w:author="S-Yansong" w:date="2016-01-05T14:44:00Z">
        <w:r w:rsidRPr="00927B81">
          <w:rPr>
            <w:rFonts w:asciiTheme="minorEastAsia" w:hAnsiTheme="minorEastAsia" w:hint="eastAsia"/>
            <w:sz w:val="28"/>
            <w:szCs w:val="28"/>
            <w:rPrChange w:id="1170" w:author="S-Yansong" w:date="2016-01-05T14:44:00Z">
              <w:rPr>
                <w:rFonts w:ascii="华文楷体" w:eastAsia="华文楷体" w:hAnsi="华文楷体" w:hint="eastAsia"/>
                <w:sz w:val="28"/>
                <w:szCs w:val="28"/>
              </w:rPr>
            </w:rPrChange>
          </w:rPr>
          <w:t>【</w:t>
        </w:r>
      </w:ins>
      <w:r w:rsidR="00CD425B" w:rsidRPr="00927B81">
        <w:rPr>
          <w:rFonts w:asciiTheme="minorEastAsia" w:hAnsiTheme="minorEastAsia" w:hint="eastAsia"/>
          <w:sz w:val="28"/>
          <w:szCs w:val="28"/>
          <w:rPrChange w:id="1171" w:author="S-Yansong" w:date="2016-01-05T14:44:00Z">
            <w:rPr>
              <w:rFonts w:ascii="华文楷体" w:eastAsia="华文楷体" w:hAnsi="华文楷体" w:hint="eastAsia"/>
              <w:sz w:val="28"/>
              <w:szCs w:val="28"/>
            </w:rPr>
          </w:rPrChange>
        </w:rPr>
        <w:t>第二是分类，如果笼统的分</w:t>
      </w:r>
      <w:ins w:id="1172" w:author="S-Yansong" w:date="2016-01-05T14:44:00Z">
        <w:r w:rsidRPr="00927B81">
          <w:rPr>
            <w:rFonts w:asciiTheme="minorEastAsia" w:hAnsiTheme="minorEastAsia" w:hint="eastAsia"/>
            <w:sz w:val="28"/>
            <w:szCs w:val="28"/>
            <w:rPrChange w:id="1173" w:author="S-Yansong" w:date="2016-01-05T14:44:00Z">
              <w:rPr>
                <w:rFonts w:ascii="华文楷体" w:eastAsia="华文楷体" w:hAnsi="华文楷体" w:hint="eastAsia"/>
                <w:sz w:val="28"/>
                <w:szCs w:val="28"/>
              </w:rPr>
            </w:rPrChange>
          </w:rPr>
          <w:t>，</w:t>
        </w:r>
      </w:ins>
      <w:r w:rsidR="00CD425B" w:rsidRPr="00927B81">
        <w:rPr>
          <w:rFonts w:asciiTheme="minorEastAsia" w:hAnsiTheme="minorEastAsia" w:hint="eastAsia"/>
          <w:sz w:val="28"/>
          <w:szCs w:val="28"/>
          <w:rPrChange w:id="1174" w:author="S-Yansong" w:date="2016-01-05T14:44:00Z">
            <w:rPr>
              <w:rFonts w:ascii="华文楷体" w:eastAsia="华文楷体" w:hAnsi="华文楷体" w:hint="eastAsia"/>
              <w:sz w:val="28"/>
              <w:szCs w:val="28"/>
            </w:rPr>
          </w:rPrChange>
        </w:rPr>
        <w:t>则有声闻</w:t>
      </w:r>
      <w:ins w:id="1175" w:author="S-Yansong" w:date="2016-01-05T14:44:00Z">
        <w:r w:rsidRPr="00927B81">
          <w:rPr>
            <w:rFonts w:asciiTheme="minorEastAsia" w:hAnsiTheme="minorEastAsia" w:hint="eastAsia"/>
            <w:sz w:val="28"/>
            <w:szCs w:val="28"/>
            <w:rPrChange w:id="1176" w:author="S-Yansong" w:date="2016-01-05T14:44:00Z">
              <w:rPr>
                <w:rFonts w:ascii="华文楷体" w:eastAsia="华文楷体" w:hAnsi="华文楷体" w:hint="eastAsia"/>
                <w:sz w:val="28"/>
                <w:szCs w:val="28"/>
              </w:rPr>
            </w:rPrChange>
          </w:rPr>
          <w:t>、</w:t>
        </w:r>
      </w:ins>
      <w:r w:rsidR="00CD425B" w:rsidRPr="00927B81">
        <w:rPr>
          <w:rFonts w:asciiTheme="minorEastAsia" w:hAnsiTheme="minorEastAsia" w:hint="eastAsia"/>
          <w:sz w:val="28"/>
          <w:szCs w:val="28"/>
          <w:rPrChange w:id="1177" w:author="S-Yansong" w:date="2016-01-05T14:44:00Z">
            <w:rPr>
              <w:rFonts w:ascii="华文楷体" w:eastAsia="华文楷体" w:hAnsi="华文楷体" w:hint="eastAsia"/>
              <w:sz w:val="28"/>
              <w:szCs w:val="28"/>
            </w:rPr>
          </w:rPrChange>
        </w:rPr>
        <w:t>缘觉与大乘圣者三种</w:t>
      </w:r>
      <w:ins w:id="1178" w:author="S-Yansong" w:date="2016-01-06T10:58:00Z">
        <w:r w:rsidR="004C4FCB">
          <w:rPr>
            <w:rFonts w:asciiTheme="minorEastAsia" w:hAnsiTheme="minorEastAsia" w:hint="eastAsia"/>
            <w:sz w:val="28"/>
            <w:szCs w:val="28"/>
          </w:rPr>
          <w:lastRenderedPageBreak/>
          <w:t>现量</w:t>
        </w:r>
      </w:ins>
      <w:del w:id="1179" w:author="S-Yansong" w:date="2016-01-06T10:58:00Z">
        <w:r w:rsidR="00CD425B" w:rsidRPr="00927B81" w:rsidDel="004C4FCB">
          <w:rPr>
            <w:rFonts w:asciiTheme="minorEastAsia" w:hAnsiTheme="minorEastAsia" w:hint="eastAsia"/>
            <w:sz w:val="28"/>
            <w:szCs w:val="28"/>
            <w:rPrChange w:id="1180" w:author="S-Yansong" w:date="2016-01-05T14:44:00Z">
              <w:rPr>
                <w:rFonts w:ascii="华文楷体" w:eastAsia="华文楷体" w:hAnsi="华文楷体" w:hint="eastAsia"/>
                <w:sz w:val="28"/>
                <w:szCs w:val="28"/>
              </w:rPr>
            </w:rPrChange>
          </w:rPr>
          <w:delText>行为</w:delText>
        </w:r>
      </w:del>
      <w:del w:id="1181" w:author="S-Yansong" w:date="2016-01-05T14:44:00Z">
        <w:r w:rsidR="00CD425B" w:rsidRPr="00927B81" w:rsidDel="00927B81">
          <w:rPr>
            <w:rFonts w:asciiTheme="minorEastAsia" w:hAnsiTheme="minorEastAsia" w:hint="eastAsia"/>
            <w:sz w:val="28"/>
            <w:szCs w:val="28"/>
            <w:rPrChange w:id="1182" w:author="S-Yansong" w:date="2016-01-05T14:44:00Z">
              <w:rPr>
                <w:rFonts w:ascii="华文楷体" w:eastAsia="华文楷体" w:hAnsi="华文楷体" w:hint="eastAsia"/>
                <w:sz w:val="28"/>
                <w:szCs w:val="28"/>
              </w:rPr>
            </w:rPrChange>
          </w:rPr>
          <w:delText>，</w:delText>
        </w:r>
      </w:del>
      <w:ins w:id="1183" w:author="S-Yansong" w:date="2016-01-05T14:44:00Z">
        <w:r w:rsidRPr="00927B81">
          <w:rPr>
            <w:rFonts w:asciiTheme="minorEastAsia" w:hAnsiTheme="minorEastAsia" w:hint="eastAsia"/>
            <w:sz w:val="28"/>
            <w:szCs w:val="28"/>
            <w:rPrChange w:id="1184" w:author="S-Yansong" w:date="2016-01-05T14:44:00Z">
              <w:rPr>
                <w:rFonts w:ascii="华文楷体" w:eastAsia="华文楷体" w:hAnsi="华文楷体" w:hint="eastAsia"/>
                <w:sz w:val="28"/>
                <w:szCs w:val="28"/>
              </w:rPr>
            </w:rPrChange>
          </w:rPr>
          <w:t>】</w:t>
        </w:r>
      </w:ins>
    </w:p>
    <w:p w:rsidR="00C714D3" w:rsidRDefault="00CD425B">
      <w:pPr>
        <w:ind w:firstLine="420"/>
        <w:rPr>
          <w:ins w:id="1185" w:author="S-Yansong" w:date="2016-01-05T14:46:00Z"/>
          <w:rFonts w:ascii="华文楷体" w:eastAsia="华文楷体" w:hAnsi="华文楷体"/>
          <w:sz w:val="28"/>
          <w:szCs w:val="28"/>
        </w:rPr>
        <w:pPrChange w:id="1186" w:author="S-Yansong" w:date="2016-01-05T14:29:00Z">
          <w:pPr>
            <w:ind w:firstLine="570"/>
          </w:pPr>
        </w:pPrChange>
      </w:pPr>
      <w:r w:rsidRPr="00CD425B">
        <w:rPr>
          <w:rFonts w:ascii="华文楷体" w:eastAsia="华文楷体" w:hAnsi="华文楷体" w:hint="eastAsia"/>
          <w:sz w:val="28"/>
          <w:szCs w:val="28"/>
        </w:rPr>
        <w:t>如果笼统来看的时候</w:t>
      </w:r>
      <w:proofErr w:type="gramStart"/>
      <w:r w:rsidRPr="00CD425B">
        <w:rPr>
          <w:rFonts w:ascii="华文楷体" w:eastAsia="华文楷体" w:hAnsi="华文楷体" w:hint="eastAsia"/>
          <w:sz w:val="28"/>
          <w:szCs w:val="28"/>
        </w:rPr>
        <w:t>有声闻</w:t>
      </w:r>
      <w:proofErr w:type="gramEnd"/>
      <w:r w:rsidRPr="00CD425B">
        <w:rPr>
          <w:rFonts w:ascii="华文楷体" w:eastAsia="华文楷体" w:hAnsi="华文楷体" w:hint="eastAsia"/>
          <w:sz w:val="28"/>
          <w:szCs w:val="28"/>
        </w:rPr>
        <w:t>的</w:t>
      </w:r>
      <w:ins w:id="1187" w:author="S-Yansong" w:date="2016-01-05T14:45:00Z">
        <w:r w:rsidR="00C714D3">
          <w:rPr>
            <w:rFonts w:ascii="华文楷体" w:eastAsia="华文楷体" w:hAnsi="华文楷体" w:hint="eastAsia"/>
            <w:sz w:val="28"/>
            <w:szCs w:val="28"/>
          </w:rPr>
          <w:t>、</w:t>
        </w:r>
      </w:ins>
      <w:proofErr w:type="gramStart"/>
      <w:r w:rsidRPr="00CD425B">
        <w:rPr>
          <w:rFonts w:ascii="华文楷体" w:eastAsia="华文楷体" w:hAnsi="华文楷体" w:hint="eastAsia"/>
          <w:sz w:val="28"/>
          <w:szCs w:val="28"/>
        </w:rPr>
        <w:t>缘觉的</w:t>
      </w:r>
      <w:proofErr w:type="gramEnd"/>
      <w:r w:rsidRPr="00CD425B">
        <w:rPr>
          <w:rFonts w:ascii="华文楷体" w:eastAsia="华文楷体" w:hAnsi="华文楷体" w:hint="eastAsia"/>
          <w:sz w:val="28"/>
          <w:szCs w:val="28"/>
        </w:rPr>
        <w:t>和大乘圣者三种现量</w:t>
      </w:r>
      <w:ins w:id="1188" w:author="S-Yansong" w:date="2016-01-05T14:45:00Z">
        <w:r w:rsidR="00C714D3">
          <w:rPr>
            <w:rFonts w:ascii="华文楷体" w:eastAsia="华文楷体" w:hAnsi="华文楷体" w:hint="eastAsia"/>
            <w:sz w:val="28"/>
            <w:szCs w:val="28"/>
          </w:rPr>
          <w:t>。</w:t>
        </w:r>
      </w:ins>
      <w:r w:rsidRPr="00CD425B">
        <w:rPr>
          <w:rFonts w:ascii="华文楷体" w:eastAsia="华文楷体" w:hAnsi="华文楷体" w:hint="eastAsia"/>
          <w:sz w:val="28"/>
          <w:szCs w:val="28"/>
        </w:rPr>
        <w:t>因为所有的</w:t>
      </w:r>
      <w:proofErr w:type="gramStart"/>
      <w:r w:rsidRPr="00CD425B">
        <w:rPr>
          <w:rFonts w:ascii="华文楷体" w:eastAsia="华文楷体" w:hAnsi="华文楷体" w:hint="eastAsia"/>
          <w:sz w:val="28"/>
          <w:szCs w:val="28"/>
        </w:rPr>
        <w:t>乘分为</w:t>
      </w:r>
      <w:proofErr w:type="gramEnd"/>
      <w:r w:rsidRPr="00CD425B">
        <w:rPr>
          <w:rFonts w:ascii="华文楷体" w:eastAsia="华文楷体" w:hAnsi="华文楷体" w:hint="eastAsia"/>
          <w:sz w:val="28"/>
          <w:szCs w:val="28"/>
        </w:rPr>
        <w:t>三乘，三乘都有证悟的果</w:t>
      </w:r>
      <w:ins w:id="1189" w:author="S-Yansong" w:date="2016-01-05T14:45:00Z">
        <w:r w:rsidR="00C714D3">
          <w:rPr>
            <w:rFonts w:ascii="华文楷体" w:eastAsia="华文楷体" w:hAnsi="华文楷体" w:hint="eastAsia"/>
            <w:sz w:val="28"/>
            <w:szCs w:val="28"/>
          </w:rPr>
          <w:t>。</w:t>
        </w:r>
      </w:ins>
      <w:r w:rsidRPr="00CD425B">
        <w:rPr>
          <w:rFonts w:ascii="华文楷体" w:eastAsia="华文楷体" w:hAnsi="华文楷体" w:hint="eastAsia"/>
          <w:sz w:val="28"/>
          <w:szCs w:val="28"/>
        </w:rPr>
        <w:t>所以说笼统的分的时候呢就可以分为声闻的</w:t>
      </w:r>
      <w:proofErr w:type="gramStart"/>
      <w:r w:rsidRPr="00CD425B">
        <w:rPr>
          <w:rFonts w:ascii="华文楷体" w:eastAsia="华文楷体" w:hAnsi="华文楷体" w:hint="eastAsia"/>
          <w:sz w:val="28"/>
          <w:szCs w:val="28"/>
        </w:rPr>
        <w:t>瑜伽现量缘觉的瑜伽现</w:t>
      </w:r>
      <w:proofErr w:type="gramEnd"/>
      <w:r w:rsidRPr="00CD425B">
        <w:rPr>
          <w:rFonts w:ascii="华文楷体" w:eastAsia="华文楷体" w:hAnsi="华文楷体" w:hint="eastAsia"/>
          <w:sz w:val="28"/>
          <w:szCs w:val="28"/>
        </w:rPr>
        <w:t>量和大乘圣者的</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量三种</w:t>
      </w:r>
      <w:del w:id="1190" w:author="S-Yansong" w:date="2016-01-05T14:46:00Z">
        <w:r w:rsidRPr="00CD425B" w:rsidDel="00C714D3">
          <w:rPr>
            <w:rFonts w:ascii="华文楷体" w:eastAsia="华文楷体" w:hAnsi="华文楷体" w:hint="eastAsia"/>
            <w:sz w:val="28"/>
            <w:szCs w:val="28"/>
          </w:rPr>
          <w:delText>，</w:delText>
        </w:r>
      </w:del>
      <w:ins w:id="1191" w:author="S-Yansong" w:date="2016-01-05T14:46:00Z">
        <w:r w:rsidR="00C714D3">
          <w:rPr>
            <w:rFonts w:ascii="华文楷体" w:eastAsia="华文楷体" w:hAnsi="华文楷体" w:hint="eastAsia"/>
            <w:sz w:val="28"/>
            <w:szCs w:val="28"/>
          </w:rPr>
          <w:t>；</w:t>
        </w:r>
      </w:ins>
    </w:p>
    <w:p w:rsidR="00C714D3" w:rsidRPr="00C714D3" w:rsidRDefault="00C714D3">
      <w:pPr>
        <w:ind w:firstLine="420"/>
        <w:rPr>
          <w:ins w:id="1192" w:author="S-Yansong" w:date="2016-01-05T14:47:00Z"/>
          <w:rFonts w:asciiTheme="minorEastAsia" w:hAnsiTheme="minorEastAsia"/>
          <w:sz w:val="28"/>
          <w:szCs w:val="28"/>
          <w:rPrChange w:id="1193" w:author="S-Yansong" w:date="2016-01-05T14:47:00Z">
            <w:rPr>
              <w:ins w:id="1194" w:author="S-Yansong" w:date="2016-01-05T14:47:00Z"/>
              <w:rFonts w:ascii="华文楷体" w:eastAsia="华文楷体" w:hAnsi="华文楷体"/>
              <w:sz w:val="28"/>
              <w:szCs w:val="28"/>
            </w:rPr>
          </w:rPrChange>
        </w:rPr>
        <w:pPrChange w:id="1195" w:author="S-Yansong" w:date="2016-01-05T14:29:00Z">
          <w:pPr>
            <w:ind w:firstLine="570"/>
          </w:pPr>
        </w:pPrChange>
      </w:pPr>
      <w:ins w:id="1196" w:author="S-Yansong" w:date="2016-01-05T14:47:00Z">
        <w:r w:rsidRPr="00C714D3">
          <w:rPr>
            <w:rFonts w:asciiTheme="minorEastAsia" w:hAnsiTheme="minorEastAsia" w:hint="eastAsia"/>
            <w:sz w:val="28"/>
            <w:szCs w:val="28"/>
            <w:rPrChange w:id="1197" w:author="S-Yansong" w:date="2016-01-05T14:47: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198" w:author="S-Yansong" w:date="2016-01-05T14:47:00Z">
            <w:rPr>
              <w:rFonts w:ascii="华文楷体" w:eastAsia="华文楷体" w:hAnsi="华文楷体" w:hint="eastAsia"/>
              <w:sz w:val="28"/>
              <w:szCs w:val="28"/>
            </w:rPr>
          </w:rPrChange>
        </w:rPr>
        <w:t>或者</w:t>
      </w:r>
      <w:ins w:id="1199" w:author="S-Yansong" w:date="2016-01-05T14:46:00Z">
        <w:r w:rsidRPr="00C714D3">
          <w:rPr>
            <w:rFonts w:asciiTheme="minorEastAsia" w:hAnsiTheme="minorEastAsia" w:hint="eastAsia"/>
            <w:sz w:val="28"/>
            <w:szCs w:val="28"/>
            <w:rPrChange w:id="1200" w:author="S-Yansong" w:date="2016-01-05T14:47: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201" w:author="S-Yansong" w:date="2016-01-05T14:47:00Z">
            <w:rPr>
              <w:rFonts w:ascii="华文楷体" w:eastAsia="华文楷体" w:hAnsi="华文楷体" w:hint="eastAsia"/>
              <w:sz w:val="28"/>
              <w:szCs w:val="28"/>
            </w:rPr>
          </w:rPrChange>
        </w:rPr>
        <w:t>声闻和大乘各分有学无学，</w:t>
      </w:r>
      <w:ins w:id="1202" w:author="S-Yansong" w:date="2016-01-05T14:47:00Z">
        <w:r w:rsidRPr="00C714D3">
          <w:rPr>
            <w:rFonts w:asciiTheme="minorEastAsia" w:hAnsiTheme="minorEastAsia" w:hint="eastAsia"/>
            <w:sz w:val="28"/>
            <w:szCs w:val="28"/>
            <w:rPrChange w:id="1203" w:author="S-Yansong" w:date="2016-01-05T14:47:00Z">
              <w:rPr>
                <w:rFonts w:ascii="华文楷体" w:eastAsia="华文楷体" w:hAnsi="华文楷体" w:hint="eastAsia"/>
                <w:sz w:val="28"/>
                <w:szCs w:val="28"/>
              </w:rPr>
            </w:rPrChange>
          </w:rPr>
          <w:t>如</w:t>
        </w:r>
      </w:ins>
      <w:del w:id="1204" w:author="S-Yansong" w:date="2016-01-05T14:47:00Z">
        <w:r w:rsidR="00CD425B" w:rsidRPr="00C714D3" w:rsidDel="00C714D3">
          <w:rPr>
            <w:rFonts w:asciiTheme="minorEastAsia" w:hAnsiTheme="minorEastAsia" w:hint="eastAsia"/>
            <w:sz w:val="28"/>
            <w:szCs w:val="28"/>
            <w:rPrChange w:id="1205" w:author="S-Yansong" w:date="2016-01-05T14:47:00Z">
              <w:rPr>
                <w:rFonts w:ascii="华文楷体" w:eastAsia="华文楷体" w:hAnsi="华文楷体" w:hint="eastAsia"/>
                <w:sz w:val="28"/>
                <w:szCs w:val="28"/>
              </w:rPr>
            </w:rPrChange>
          </w:rPr>
          <w:delText>由</w:delText>
        </w:r>
      </w:del>
      <w:r w:rsidR="00CD425B" w:rsidRPr="00C714D3">
        <w:rPr>
          <w:rFonts w:asciiTheme="minorEastAsia" w:hAnsiTheme="minorEastAsia" w:hint="eastAsia"/>
          <w:sz w:val="28"/>
          <w:szCs w:val="28"/>
          <w:rPrChange w:id="1206" w:author="S-Yansong" w:date="2016-01-05T14:47:00Z">
            <w:rPr>
              <w:rFonts w:ascii="华文楷体" w:eastAsia="华文楷体" w:hAnsi="华文楷体" w:hint="eastAsia"/>
              <w:sz w:val="28"/>
              <w:szCs w:val="28"/>
            </w:rPr>
          </w:rPrChange>
        </w:rPr>
        <w:t>此就成了五种</w:t>
      </w:r>
      <w:del w:id="1207" w:author="S-Yansong" w:date="2016-01-05T14:46:00Z">
        <w:r w:rsidR="00CD425B" w:rsidRPr="00C714D3" w:rsidDel="00C714D3">
          <w:rPr>
            <w:rFonts w:asciiTheme="minorEastAsia" w:hAnsiTheme="minorEastAsia" w:hint="eastAsia"/>
            <w:sz w:val="28"/>
            <w:szCs w:val="28"/>
            <w:rPrChange w:id="1208" w:author="S-Yansong" w:date="2016-01-05T14:47:00Z">
              <w:rPr>
                <w:rFonts w:ascii="华文楷体" w:eastAsia="华文楷体" w:hAnsi="华文楷体" w:hint="eastAsia"/>
                <w:sz w:val="28"/>
                <w:szCs w:val="28"/>
              </w:rPr>
            </w:rPrChange>
          </w:rPr>
          <w:delText>，</w:delText>
        </w:r>
      </w:del>
      <w:ins w:id="1209" w:author="S-Yansong" w:date="2016-01-05T14:47:00Z">
        <w:r w:rsidRPr="00C714D3">
          <w:rPr>
            <w:rFonts w:asciiTheme="minorEastAsia" w:hAnsiTheme="minorEastAsia" w:hint="eastAsia"/>
            <w:sz w:val="28"/>
            <w:szCs w:val="28"/>
            <w:rPrChange w:id="1210" w:author="S-Yansong" w:date="2016-01-05T14:47:00Z">
              <w:rPr>
                <w:rFonts w:ascii="华文楷体" w:eastAsia="华文楷体" w:hAnsi="华文楷体" w:hint="eastAsia"/>
                <w:sz w:val="28"/>
                <w:szCs w:val="28"/>
              </w:rPr>
            </w:rPrChange>
          </w:rPr>
          <w:t>】</w:t>
        </w:r>
      </w:ins>
    </w:p>
    <w:p w:rsidR="00C714D3" w:rsidRDefault="00CD425B">
      <w:pPr>
        <w:ind w:firstLine="420"/>
        <w:rPr>
          <w:ins w:id="1211" w:author="S-Yansong" w:date="2016-01-05T14:49:00Z"/>
          <w:rFonts w:ascii="华文楷体" w:eastAsia="华文楷体" w:hAnsi="华文楷体"/>
          <w:sz w:val="28"/>
          <w:szCs w:val="28"/>
        </w:rPr>
        <w:pPrChange w:id="1212" w:author="S-Yansong" w:date="2016-01-05T14:29:00Z">
          <w:pPr>
            <w:ind w:firstLine="570"/>
          </w:pPr>
        </w:pPrChange>
      </w:pPr>
      <w:r w:rsidRPr="00CD425B">
        <w:rPr>
          <w:rFonts w:ascii="华文楷体" w:eastAsia="华文楷体" w:hAnsi="华文楷体" w:hint="eastAsia"/>
          <w:sz w:val="28"/>
          <w:szCs w:val="28"/>
        </w:rPr>
        <w:t>或者分的时候呢声闻</w:t>
      </w:r>
      <w:ins w:id="1213" w:author="S-Yansong" w:date="2016-01-06T10:59:00Z">
        <w:r w:rsidR="008B10D6">
          <w:rPr>
            <w:rFonts w:ascii="华文楷体" w:eastAsia="华文楷体" w:hAnsi="华文楷体" w:hint="eastAsia"/>
            <w:sz w:val="28"/>
            <w:szCs w:val="28"/>
          </w:rPr>
          <w:t>乘</w:t>
        </w:r>
      </w:ins>
      <w:r w:rsidRPr="00CD425B">
        <w:rPr>
          <w:rFonts w:ascii="华文楷体" w:eastAsia="华文楷体" w:hAnsi="华文楷体" w:hint="eastAsia"/>
          <w:sz w:val="28"/>
          <w:szCs w:val="28"/>
        </w:rPr>
        <w:t>分成有学道和无学道，大乘呢也有</w:t>
      </w:r>
      <w:proofErr w:type="gramStart"/>
      <w:r w:rsidRPr="00CD425B">
        <w:rPr>
          <w:rFonts w:ascii="华文楷体" w:eastAsia="华文楷体" w:hAnsi="华文楷体" w:hint="eastAsia"/>
          <w:sz w:val="28"/>
          <w:szCs w:val="28"/>
        </w:rPr>
        <w:t>有</w:t>
      </w:r>
      <w:proofErr w:type="gramEnd"/>
      <w:r w:rsidRPr="00CD425B">
        <w:rPr>
          <w:rFonts w:ascii="华文楷体" w:eastAsia="华文楷体" w:hAnsi="华文楷体" w:hint="eastAsia"/>
          <w:sz w:val="28"/>
          <w:szCs w:val="28"/>
        </w:rPr>
        <w:t>学道和无学道</w:t>
      </w:r>
      <w:del w:id="1214" w:author="S-Yansong" w:date="2016-01-05T14:46:00Z">
        <w:r w:rsidRPr="00CD425B" w:rsidDel="00C714D3">
          <w:rPr>
            <w:rFonts w:ascii="华文楷体" w:eastAsia="华文楷体" w:hAnsi="华文楷体" w:hint="eastAsia"/>
            <w:sz w:val="28"/>
            <w:szCs w:val="28"/>
          </w:rPr>
          <w:delText>，</w:delText>
        </w:r>
      </w:del>
      <w:ins w:id="1215" w:author="S-Yansong" w:date="2016-01-05T14:46:00Z">
        <w:r w:rsidR="00C714D3">
          <w:rPr>
            <w:rFonts w:ascii="华文楷体" w:eastAsia="华文楷体" w:hAnsi="华文楷体" w:hint="eastAsia"/>
            <w:sz w:val="28"/>
            <w:szCs w:val="28"/>
          </w:rPr>
          <w:t>。</w:t>
        </w:r>
      </w:ins>
      <w:r w:rsidRPr="00CD425B">
        <w:rPr>
          <w:rFonts w:ascii="华文楷体" w:eastAsia="华文楷体" w:hAnsi="华文楷体" w:hint="eastAsia"/>
          <w:sz w:val="28"/>
          <w:szCs w:val="28"/>
        </w:rPr>
        <w:t>那么声闻的有学道是从</w:t>
      </w:r>
      <w:proofErr w:type="gramStart"/>
      <w:r w:rsidRPr="00CD425B">
        <w:rPr>
          <w:rFonts w:ascii="华文楷体" w:eastAsia="华文楷体" w:hAnsi="华文楷体" w:hint="eastAsia"/>
          <w:sz w:val="28"/>
          <w:szCs w:val="28"/>
        </w:rPr>
        <w:t>见道开始</w:t>
      </w:r>
      <w:proofErr w:type="gramEnd"/>
      <w:r w:rsidRPr="00CD425B">
        <w:rPr>
          <w:rFonts w:ascii="华文楷体" w:eastAsia="华文楷体" w:hAnsi="华文楷体" w:hint="eastAsia"/>
          <w:sz w:val="28"/>
          <w:szCs w:val="28"/>
        </w:rPr>
        <w:t>的，从</w:t>
      </w:r>
      <w:proofErr w:type="gramStart"/>
      <w:r w:rsidRPr="00CD425B">
        <w:rPr>
          <w:rFonts w:ascii="华文楷体" w:eastAsia="华文楷体" w:hAnsi="华文楷体" w:hint="eastAsia"/>
          <w:sz w:val="28"/>
          <w:szCs w:val="28"/>
        </w:rPr>
        <w:t>见道开始</w:t>
      </w:r>
      <w:proofErr w:type="gramEnd"/>
      <w:r w:rsidRPr="00CD425B">
        <w:rPr>
          <w:rFonts w:ascii="华文楷体" w:eastAsia="华文楷体" w:hAnsi="华文楷体" w:hint="eastAsia"/>
          <w:sz w:val="28"/>
          <w:szCs w:val="28"/>
        </w:rPr>
        <w:t>乃至到罗汉相之间</w:t>
      </w:r>
      <w:ins w:id="1216" w:author="S-Yansong" w:date="2016-01-06T10:59:00Z">
        <w:r w:rsidR="00E052D6">
          <w:rPr>
            <w:rFonts w:ascii="华文楷体" w:eastAsia="华文楷体" w:hAnsi="华文楷体" w:hint="eastAsia"/>
            <w:sz w:val="28"/>
            <w:szCs w:val="28"/>
          </w:rPr>
          <w:t>，</w:t>
        </w:r>
      </w:ins>
      <w:r w:rsidRPr="00CD425B">
        <w:rPr>
          <w:rFonts w:ascii="华文楷体" w:eastAsia="华文楷体" w:hAnsi="华文楷体" w:hint="eastAsia"/>
          <w:sz w:val="28"/>
          <w:szCs w:val="28"/>
        </w:rPr>
        <w:t>这个方面都是属于有学道</w:t>
      </w:r>
      <w:del w:id="1217" w:author="S-Yansong" w:date="2016-01-06T10:59:00Z">
        <w:r w:rsidRPr="00CD425B" w:rsidDel="00E052D6">
          <w:rPr>
            <w:rFonts w:ascii="华文楷体" w:eastAsia="华文楷体" w:hAnsi="华文楷体" w:hint="eastAsia"/>
            <w:sz w:val="28"/>
            <w:szCs w:val="28"/>
          </w:rPr>
          <w:delText>，</w:delText>
        </w:r>
      </w:del>
      <w:ins w:id="1218" w:author="S-Yansong" w:date="2016-01-06T10:59:00Z">
        <w:r w:rsidR="00E052D6">
          <w:rPr>
            <w:rFonts w:ascii="华文楷体" w:eastAsia="华文楷体" w:hAnsi="华文楷体" w:hint="eastAsia"/>
            <w:sz w:val="28"/>
            <w:szCs w:val="28"/>
          </w:rPr>
          <w:t>。</w:t>
        </w:r>
      </w:ins>
      <w:r w:rsidRPr="00CD425B">
        <w:rPr>
          <w:rFonts w:ascii="华文楷体" w:eastAsia="华文楷体" w:hAnsi="华文楷体" w:hint="eastAsia"/>
          <w:sz w:val="28"/>
          <w:szCs w:val="28"/>
        </w:rPr>
        <w:t>无学道呢就是阿罗汉</w:t>
      </w:r>
      <w:del w:id="1219" w:author="S-Yansong" w:date="2016-01-05T14:48:00Z">
        <w:r w:rsidRPr="00CD425B" w:rsidDel="00C714D3">
          <w:rPr>
            <w:rFonts w:ascii="华文楷体" w:eastAsia="华文楷体" w:hAnsi="华文楷体" w:hint="eastAsia"/>
            <w:sz w:val="28"/>
            <w:szCs w:val="28"/>
          </w:rPr>
          <w:delText>，</w:delText>
        </w:r>
      </w:del>
      <w:ins w:id="1220" w:author="S-Yansong" w:date="2016-01-05T14:48:00Z">
        <w:r w:rsidR="00C714D3">
          <w:rPr>
            <w:rFonts w:ascii="华文楷体" w:eastAsia="华文楷体" w:hAnsi="华文楷体" w:hint="eastAsia"/>
            <w:sz w:val="28"/>
            <w:szCs w:val="28"/>
          </w:rPr>
          <w:t>。</w:t>
        </w:r>
      </w:ins>
      <w:r w:rsidRPr="00CD425B">
        <w:rPr>
          <w:rFonts w:ascii="华文楷体" w:eastAsia="华文楷体" w:hAnsi="华文楷体" w:hint="eastAsia"/>
          <w:sz w:val="28"/>
          <w:szCs w:val="28"/>
        </w:rPr>
        <w:t>那么大乘的有学是从一地开始到十地</w:t>
      </w:r>
      <w:ins w:id="1221" w:author="S-Yansong" w:date="2016-01-06T10:59:00Z">
        <w:r w:rsidR="00E052D6">
          <w:rPr>
            <w:rFonts w:ascii="华文楷体" w:eastAsia="华文楷体" w:hAnsi="华文楷体" w:hint="eastAsia"/>
            <w:sz w:val="28"/>
            <w:szCs w:val="28"/>
          </w:rPr>
          <w:t>，</w:t>
        </w:r>
      </w:ins>
      <w:r w:rsidRPr="00CD425B">
        <w:rPr>
          <w:rFonts w:ascii="华文楷体" w:eastAsia="华文楷体" w:hAnsi="华文楷体" w:hint="eastAsia"/>
          <w:sz w:val="28"/>
          <w:szCs w:val="28"/>
        </w:rPr>
        <w:t>然后他的无学是佛果。</w:t>
      </w:r>
    </w:p>
    <w:p w:rsidR="00C714D3" w:rsidRDefault="00CD425B">
      <w:pPr>
        <w:ind w:firstLine="420"/>
        <w:rPr>
          <w:ins w:id="1222" w:author="S-Yansong" w:date="2016-01-05T14:49:00Z"/>
          <w:rFonts w:ascii="华文楷体" w:eastAsia="华文楷体" w:hAnsi="华文楷体"/>
          <w:sz w:val="28"/>
          <w:szCs w:val="28"/>
        </w:rPr>
        <w:pPrChange w:id="1223" w:author="S-Yansong" w:date="2016-01-05T14:29:00Z">
          <w:pPr>
            <w:ind w:firstLine="570"/>
          </w:pPr>
        </w:pPrChange>
      </w:pPr>
      <w:r w:rsidRPr="00CD425B">
        <w:rPr>
          <w:rFonts w:ascii="华文楷体" w:eastAsia="华文楷体" w:hAnsi="华文楷体" w:hint="eastAsia"/>
          <w:sz w:val="28"/>
          <w:szCs w:val="28"/>
        </w:rPr>
        <w:t>像这样的话就说是不算这些加行道和</w:t>
      </w:r>
      <w:proofErr w:type="gramStart"/>
      <w:r w:rsidRPr="00CD425B">
        <w:rPr>
          <w:rFonts w:ascii="华文楷体" w:eastAsia="华文楷体" w:hAnsi="华文楷体" w:hint="eastAsia"/>
          <w:sz w:val="28"/>
          <w:szCs w:val="28"/>
        </w:rPr>
        <w:t>资粮道</w:t>
      </w:r>
      <w:proofErr w:type="gramEnd"/>
      <w:r w:rsidRPr="00CD425B">
        <w:rPr>
          <w:rFonts w:ascii="华文楷体" w:eastAsia="华文楷体" w:hAnsi="华文楷体" w:hint="eastAsia"/>
          <w:sz w:val="28"/>
          <w:szCs w:val="28"/>
        </w:rPr>
        <w:t>，加行道资粮道他是没有</w:t>
      </w:r>
      <w:proofErr w:type="gramStart"/>
      <w:r w:rsidRPr="00CD425B">
        <w:rPr>
          <w:rFonts w:ascii="华文楷体" w:eastAsia="华文楷体" w:hAnsi="华文楷体" w:hint="eastAsia"/>
          <w:sz w:val="28"/>
          <w:szCs w:val="28"/>
        </w:rPr>
        <w:t>瑜伽现</w:t>
      </w:r>
      <w:proofErr w:type="gramEnd"/>
      <w:r w:rsidRPr="00CD425B">
        <w:rPr>
          <w:rFonts w:ascii="华文楷体" w:eastAsia="华文楷体" w:hAnsi="华文楷体" w:hint="eastAsia"/>
          <w:sz w:val="28"/>
          <w:szCs w:val="28"/>
        </w:rPr>
        <w:t>量的，他可以有总相</w:t>
      </w:r>
      <w:ins w:id="1224" w:author="S-Yansong" w:date="2016-01-06T10:59:00Z">
        <w:r w:rsidR="00E052D6">
          <w:rPr>
            <w:rFonts w:ascii="华文楷体" w:eastAsia="华文楷体" w:hAnsi="华文楷体" w:hint="eastAsia"/>
            <w:sz w:val="28"/>
            <w:szCs w:val="28"/>
          </w:rPr>
          <w:t>，</w:t>
        </w:r>
      </w:ins>
      <w:r w:rsidRPr="00CD425B">
        <w:rPr>
          <w:rFonts w:ascii="华文楷体" w:eastAsia="华文楷体" w:hAnsi="华文楷体" w:hint="eastAsia"/>
          <w:sz w:val="28"/>
          <w:szCs w:val="28"/>
        </w:rPr>
        <w:t>他对于这样一种无我会</w:t>
      </w:r>
      <w:proofErr w:type="gramStart"/>
      <w:r w:rsidRPr="00CD425B">
        <w:rPr>
          <w:rFonts w:ascii="华文楷体" w:eastAsia="华文楷体" w:hAnsi="华文楷体" w:hint="eastAsia"/>
          <w:sz w:val="28"/>
          <w:szCs w:val="28"/>
        </w:rPr>
        <w:t>有种总相</w:t>
      </w:r>
      <w:proofErr w:type="gramEnd"/>
      <w:r w:rsidRPr="00CD425B">
        <w:rPr>
          <w:rFonts w:ascii="华文楷体" w:eastAsia="华文楷体" w:hAnsi="华文楷体" w:hint="eastAsia"/>
          <w:sz w:val="28"/>
          <w:szCs w:val="28"/>
        </w:rPr>
        <w:t>的认知但是自相的认知只是</w:t>
      </w:r>
      <w:proofErr w:type="gramStart"/>
      <w:r w:rsidRPr="00CD425B">
        <w:rPr>
          <w:rFonts w:ascii="华文楷体" w:eastAsia="华文楷体" w:hAnsi="华文楷体" w:hint="eastAsia"/>
          <w:sz w:val="28"/>
          <w:szCs w:val="28"/>
        </w:rPr>
        <w:t>在见道</w:t>
      </w:r>
      <w:proofErr w:type="gramEnd"/>
      <w:del w:id="1225" w:author="S-Yansong" w:date="2016-01-06T11:00:00Z">
        <w:r w:rsidRPr="00CD425B" w:rsidDel="00E052D6">
          <w:rPr>
            <w:rFonts w:ascii="华文楷体" w:eastAsia="华文楷体" w:hAnsi="华文楷体" w:hint="eastAsia"/>
            <w:sz w:val="28"/>
            <w:szCs w:val="28"/>
          </w:rPr>
          <w:delText>，</w:delText>
        </w:r>
      </w:del>
      <w:ins w:id="1226" w:author="S-Yansong" w:date="2016-01-06T11:00:00Z">
        <w:r w:rsidR="00E052D6">
          <w:rPr>
            <w:rFonts w:ascii="华文楷体" w:eastAsia="华文楷体" w:hAnsi="华文楷体" w:hint="eastAsia"/>
            <w:sz w:val="28"/>
            <w:szCs w:val="28"/>
          </w:rPr>
          <w:t>。</w:t>
        </w:r>
      </w:ins>
      <w:proofErr w:type="gramStart"/>
      <w:r w:rsidRPr="00CD425B">
        <w:rPr>
          <w:rFonts w:ascii="华文楷体" w:eastAsia="华文楷体" w:hAnsi="华文楷体" w:hint="eastAsia"/>
          <w:sz w:val="28"/>
          <w:szCs w:val="28"/>
        </w:rPr>
        <w:t>见道的</w:t>
      </w:r>
      <w:proofErr w:type="gramEnd"/>
      <w:r w:rsidRPr="00CD425B">
        <w:rPr>
          <w:rFonts w:ascii="华文楷体" w:eastAsia="华文楷体" w:hAnsi="华文楷体" w:hint="eastAsia"/>
          <w:sz w:val="28"/>
          <w:szCs w:val="28"/>
        </w:rPr>
        <w:t>见字呢就是见实，</w:t>
      </w:r>
      <w:proofErr w:type="gramStart"/>
      <w:r w:rsidRPr="00CD425B">
        <w:rPr>
          <w:rFonts w:ascii="华文楷体" w:eastAsia="华文楷体" w:hAnsi="华文楷体" w:hint="eastAsia"/>
          <w:sz w:val="28"/>
          <w:szCs w:val="28"/>
        </w:rPr>
        <w:t>见道真的</w:t>
      </w:r>
      <w:proofErr w:type="gramEnd"/>
      <w:r w:rsidRPr="00CD425B">
        <w:rPr>
          <w:rFonts w:ascii="华文楷体" w:eastAsia="华文楷体" w:hAnsi="华文楷体" w:hint="eastAsia"/>
          <w:sz w:val="28"/>
          <w:szCs w:val="28"/>
        </w:rPr>
        <w:t>意思就</w:t>
      </w:r>
      <w:proofErr w:type="gramStart"/>
      <w:r w:rsidRPr="00CD425B">
        <w:rPr>
          <w:rFonts w:ascii="华文楷体" w:eastAsia="华文楷体" w:hAnsi="华文楷体" w:hint="eastAsia"/>
          <w:sz w:val="28"/>
          <w:szCs w:val="28"/>
        </w:rPr>
        <w:t>叫见道</w:t>
      </w:r>
      <w:proofErr w:type="gramEnd"/>
      <w:del w:id="1227" w:author="S-Yansong" w:date="2016-01-06T11:00:00Z">
        <w:r w:rsidRPr="00CD425B" w:rsidDel="00E052D6">
          <w:rPr>
            <w:rFonts w:ascii="华文楷体" w:eastAsia="华文楷体" w:hAnsi="华文楷体" w:hint="eastAsia"/>
            <w:sz w:val="28"/>
            <w:szCs w:val="28"/>
          </w:rPr>
          <w:delText>，</w:delText>
        </w:r>
      </w:del>
      <w:ins w:id="1228" w:author="S-Yansong" w:date="2016-01-06T11:00:00Z">
        <w:r w:rsidR="00E052D6">
          <w:rPr>
            <w:rFonts w:ascii="华文楷体" w:eastAsia="华文楷体" w:hAnsi="华文楷体" w:hint="eastAsia"/>
            <w:sz w:val="28"/>
            <w:szCs w:val="28"/>
          </w:rPr>
          <w:t>。</w:t>
        </w:r>
      </w:ins>
      <w:r w:rsidRPr="00CD425B">
        <w:rPr>
          <w:rFonts w:ascii="华文楷体" w:eastAsia="华文楷体" w:hAnsi="华文楷体" w:hint="eastAsia"/>
          <w:sz w:val="28"/>
          <w:szCs w:val="28"/>
        </w:rPr>
        <w:t>所以说这个方面就分了四种了，再加上</w:t>
      </w:r>
      <w:proofErr w:type="gramStart"/>
      <w:r w:rsidRPr="00CD425B">
        <w:rPr>
          <w:rFonts w:ascii="华文楷体" w:eastAsia="华文楷体" w:hAnsi="华文楷体" w:hint="eastAsia"/>
          <w:sz w:val="28"/>
          <w:szCs w:val="28"/>
        </w:rPr>
        <w:t>一个缘觉的</w:t>
      </w:r>
      <w:proofErr w:type="gramEnd"/>
      <w:r w:rsidRPr="00CD425B">
        <w:rPr>
          <w:rFonts w:ascii="华文楷体" w:eastAsia="华文楷体" w:hAnsi="华文楷体" w:hint="eastAsia"/>
          <w:sz w:val="28"/>
          <w:szCs w:val="28"/>
        </w:rPr>
        <w:t>无学</w:t>
      </w:r>
      <w:proofErr w:type="gramStart"/>
      <w:r w:rsidRPr="00CD425B">
        <w:rPr>
          <w:rFonts w:ascii="华文楷体" w:eastAsia="华文楷体" w:hAnsi="华文楷体" w:hint="eastAsia"/>
          <w:sz w:val="28"/>
          <w:szCs w:val="28"/>
        </w:rPr>
        <w:t>道如此</w:t>
      </w:r>
      <w:proofErr w:type="gramEnd"/>
      <w:r w:rsidRPr="00CD425B">
        <w:rPr>
          <w:rFonts w:ascii="华文楷体" w:eastAsia="华文楷体" w:hAnsi="华文楷体" w:hint="eastAsia"/>
          <w:sz w:val="28"/>
          <w:szCs w:val="28"/>
        </w:rPr>
        <w:t>就成了五种</w:t>
      </w:r>
      <w:del w:id="1229" w:author="S-Yansong" w:date="2016-01-05T14:48:00Z">
        <w:r w:rsidRPr="00CD425B" w:rsidDel="00C714D3">
          <w:rPr>
            <w:rFonts w:ascii="华文楷体" w:eastAsia="华文楷体" w:hAnsi="华文楷体" w:hint="eastAsia"/>
            <w:sz w:val="28"/>
            <w:szCs w:val="28"/>
          </w:rPr>
          <w:delText>，</w:delText>
        </w:r>
      </w:del>
      <w:ins w:id="1230" w:author="S-Yansong" w:date="2016-01-05T14:48:00Z">
        <w:r w:rsidR="00C714D3">
          <w:rPr>
            <w:rFonts w:ascii="华文楷体" w:eastAsia="华文楷体" w:hAnsi="华文楷体" w:hint="eastAsia"/>
            <w:sz w:val="28"/>
            <w:szCs w:val="28"/>
          </w:rPr>
          <w:t>。</w:t>
        </w:r>
      </w:ins>
      <w:r w:rsidRPr="00CD425B">
        <w:rPr>
          <w:rFonts w:ascii="华文楷体" w:eastAsia="华文楷体" w:hAnsi="华文楷体" w:hint="eastAsia"/>
          <w:sz w:val="28"/>
          <w:szCs w:val="28"/>
        </w:rPr>
        <w:t>因为分了五种的话声闻分为有学</w:t>
      </w:r>
      <w:ins w:id="1231" w:author="S-Yansong" w:date="2016-01-06T11:00:00Z">
        <w:r w:rsidR="00C3667A">
          <w:rPr>
            <w:rFonts w:ascii="华文楷体" w:eastAsia="华文楷体" w:hAnsi="华文楷体" w:hint="eastAsia"/>
            <w:sz w:val="28"/>
            <w:szCs w:val="28"/>
          </w:rPr>
          <w:t>、</w:t>
        </w:r>
      </w:ins>
      <w:r w:rsidRPr="00CD425B">
        <w:rPr>
          <w:rFonts w:ascii="华文楷体" w:eastAsia="华文楷体" w:hAnsi="华文楷体" w:hint="eastAsia"/>
          <w:sz w:val="28"/>
          <w:szCs w:val="28"/>
        </w:rPr>
        <w:t>无学</w:t>
      </w:r>
      <w:ins w:id="1232" w:author="S-Yansong" w:date="2016-01-06T11:00:00Z">
        <w:r w:rsidR="00C3667A">
          <w:rPr>
            <w:rFonts w:ascii="华文楷体" w:eastAsia="华文楷体" w:hAnsi="华文楷体" w:hint="eastAsia"/>
            <w:sz w:val="28"/>
            <w:szCs w:val="28"/>
          </w:rPr>
          <w:t>，</w:t>
        </w:r>
      </w:ins>
      <w:r w:rsidRPr="00CD425B">
        <w:rPr>
          <w:rFonts w:ascii="华文楷体" w:eastAsia="华文楷体" w:hAnsi="华文楷体" w:hint="eastAsia"/>
          <w:sz w:val="28"/>
          <w:szCs w:val="28"/>
        </w:rPr>
        <w:t>大乘分为有学</w:t>
      </w:r>
      <w:ins w:id="1233" w:author="S-Yansong" w:date="2016-01-06T11:00:00Z">
        <w:r w:rsidR="00C3667A">
          <w:rPr>
            <w:rFonts w:ascii="华文楷体" w:eastAsia="华文楷体" w:hAnsi="华文楷体" w:hint="eastAsia"/>
            <w:sz w:val="28"/>
            <w:szCs w:val="28"/>
          </w:rPr>
          <w:t>、</w:t>
        </w:r>
      </w:ins>
      <w:r w:rsidRPr="00CD425B">
        <w:rPr>
          <w:rFonts w:ascii="华文楷体" w:eastAsia="华文楷体" w:hAnsi="华文楷体" w:hint="eastAsia"/>
          <w:sz w:val="28"/>
          <w:szCs w:val="28"/>
        </w:rPr>
        <w:t>无学这是四种，再加上一个</w:t>
      </w:r>
      <w:proofErr w:type="gramStart"/>
      <w:r w:rsidRPr="00CD425B">
        <w:rPr>
          <w:rFonts w:ascii="华文楷体" w:eastAsia="华文楷体" w:hAnsi="华文楷体" w:hint="eastAsia"/>
          <w:sz w:val="28"/>
          <w:szCs w:val="28"/>
        </w:rPr>
        <w:t>缘觉道</w:t>
      </w:r>
      <w:proofErr w:type="gramEnd"/>
      <w:r w:rsidRPr="00CD425B">
        <w:rPr>
          <w:rFonts w:ascii="华文楷体" w:eastAsia="华文楷体" w:hAnsi="华文楷体" w:hint="eastAsia"/>
          <w:sz w:val="28"/>
          <w:szCs w:val="28"/>
        </w:rPr>
        <w:t>的无学道</w:t>
      </w:r>
      <w:ins w:id="1234" w:author="S-Yansong" w:date="2016-01-06T11:00:00Z">
        <w:r w:rsidR="00C3667A">
          <w:rPr>
            <w:rFonts w:ascii="华文楷体" w:eastAsia="华文楷体" w:hAnsi="华文楷体" w:hint="eastAsia"/>
            <w:sz w:val="28"/>
            <w:szCs w:val="28"/>
          </w:rPr>
          <w:t>，</w:t>
        </w:r>
      </w:ins>
      <w:r w:rsidRPr="00CD425B">
        <w:rPr>
          <w:rFonts w:ascii="华文楷体" w:eastAsia="华文楷体" w:hAnsi="华文楷体" w:hint="eastAsia"/>
          <w:sz w:val="28"/>
          <w:szCs w:val="28"/>
        </w:rPr>
        <w:t>如此就成了五种了</w:t>
      </w:r>
      <w:del w:id="1235" w:author="S-Yansong" w:date="2016-01-05T14:49:00Z">
        <w:r w:rsidRPr="00CD425B" w:rsidDel="00C714D3">
          <w:rPr>
            <w:rFonts w:ascii="华文楷体" w:eastAsia="华文楷体" w:hAnsi="华文楷体" w:hint="eastAsia"/>
            <w:sz w:val="28"/>
            <w:szCs w:val="28"/>
          </w:rPr>
          <w:delText>，</w:delText>
        </w:r>
      </w:del>
      <w:ins w:id="1236" w:author="S-Yansong" w:date="2016-01-05T14:49:00Z">
        <w:r w:rsidR="00C714D3">
          <w:rPr>
            <w:rFonts w:ascii="华文楷体" w:eastAsia="华文楷体" w:hAnsi="华文楷体" w:hint="eastAsia"/>
            <w:sz w:val="28"/>
            <w:szCs w:val="28"/>
          </w:rPr>
          <w:t>。</w:t>
        </w:r>
      </w:ins>
    </w:p>
    <w:p w:rsidR="00C714D3" w:rsidRDefault="00CD425B">
      <w:pPr>
        <w:ind w:firstLine="420"/>
        <w:rPr>
          <w:ins w:id="1237" w:author="S-Yansong" w:date="2016-01-05T14:49:00Z"/>
          <w:rFonts w:ascii="华文楷体" w:eastAsia="华文楷体" w:hAnsi="华文楷体"/>
          <w:sz w:val="28"/>
          <w:szCs w:val="28"/>
        </w:rPr>
        <w:pPrChange w:id="1238" w:author="S-Yansong" w:date="2016-01-05T14:29:00Z">
          <w:pPr>
            <w:ind w:firstLine="570"/>
          </w:pPr>
        </w:pPrChange>
      </w:pPr>
      <w:r w:rsidRPr="00CD425B">
        <w:rPr>
          <w:rFonts w:ascii="华文楷体" w:eastAsia="华文楷体" w:hAnsi="华文楷体" w:hint="eastAsia"/>
          <w:sz w:val="28"/>
          <w:szCs w:val="28"/>
        </w:rPr>
        <w:t>那么为什么</w:t>
      </w:r>
      <w:proofErr w:type="gramStart"/>
      <w:r w:rsidRPr="00CD425B">
        <w:rPr>
          <w:rFonts w:ascii="华文楷体" w:eastAsia="华文楷体" w:hAnsi="华文楷体" w:hint="eastAsia"/>
          <w:sz w:val="28"/>
          <w:szCs w:val="28"/>
        </w:rPr>
        <w:t>没把缘觉的</w:t>
      </w:r>
      <w:proofErr w:type="gramEnd"/>
      <w:r w:rsidRPr="00CD425B">
        <w:rPr>
          <w:rFonts w:ascii="华文楷体" w:eastAsia="华文楷体" w:hAnsi="华文楷体" w:hint="eastAsia"/>
          <w:sz w:val="28"/>
          <w:szCs w:val="28"/>
        </w:rPr>
        <w:t>有学算进去呢</w:t>
      </w:r>
      <w:del w:id="1239" w:author="S-Yansong" w:date="2016-01-05T14:49:00Z">
        <w:r w:rsidRPr="00CD425B" w:rsidDel="00C714D3">
          <w:rPr>
            <w:rFonts w:ascii="华文楷体" w:eastAsia="华文楷体" w:hAnsi="华文楷体" w:hint="eastAsia"/>
            <w:sz w:val="28"/>
            <w:szCs w:val="28"/>
          </w:rPr>
          <w:delText>，</w:delText>
        </w:r>
      </w:del>
      <w:ins w:id="1240" w:author="S-Yansong" w:date="2016-01-05T14:49:00Z">
        <w:r w:rsidR="00C714D3">
          <w:rPr>
            <w:rFonts w:ascii="华文楷体" w:eastAsia="华文楷体" w:hAnsi="华文楷体" w:hint="eastAsia"/>
            <w:sz w:val="28"/>
            <w:szCs w:val="28"/>
          </w:rPr>
          <w:t>？</w:t>
        </w:r>
      </w:ins>
    </w:p>
    <w:p w:rsidR="00C714D3" w:rsidRPr="00C714D3" w:rsidRDefault="00C714D3">
      <w:pPr>
        <w:ind w:firstLine="420"/>
        <w:rPr>
          <w:ins w:id="1241" w:author="S-Yansong" w:date="2016-01-05T14:50:00Z"/>
          <w:rFonts w:asciiTheme="minorEastAsia" w:hAnsiTheme="minorEastAsia"/>
          <w:sz w:val="28"/>
          <w:szCs w:val="28"/>
          <w:rPrChange w:id="1242" w:author="S-Yansong" w:date="2016-01-05T14:50:00Z">
            <w:rPr>
              <w:ins w:id="1243" w:author="S-Yansong" w:date="2016-01-05T14:50:00Z"/>
              <w:rFonts w:ascii="华文楷体" w:eastAsia="华文楷体" w:hAnsi="华文楷体"/>
              <w:sz w:val="28"/>
              <w:szCs w:val="28"/>
            </w:rPr>
          </w:rPrChange>
        </w:rPr>
        <w:pPrChange w:id="1244" w:author="S-Yansong" w:date="2016-01-05T14:29:00Z">
          <w:pPr>
            <w:ind w:firstLine="570"/>
          </w:pPr>
        </w:pPrChange>
      </w:pPr>
      <w:ins w:id="1245" w:author="S-Yansong" w:date="2016-01-05T14:50:00Z">
        <w:r w:rsidRPr="00C714D3">
          <w:rPr>
            <w:rFonts w:asciiTheme="minorEastAsia" w:hAnsiTheme="minorEastAsia" w:hint="eastAsia"/>
            <w:sz w:val="28"/>
            <w:szCs w:val="28"/>
            <w:rPrChange w:id="1246" w:author="S-Yansong" w:date="2016-01-05T14:50: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247" w:author="S-Yansong" w:date="2016-01-05T14:50:00Z">
            <w:rPr>
              <w:rFonts w:ascii="华文楷体" w:eastAsia="华文楷体" w:hAnsi="华文楷体" w:hint="eastAsia"/>
              <w:sz w:val="28"/>
              <w:szCs w:val="28"/>
            </w:rPr>
          </w:rPrChange>
        </w:rPr>
        <w:t>缘觉的有学没有单独计算，如</w:t>
      </w:r>
      <w:ins w:id="1248" w:author="S-Yansong" w:date="2016-01-05T14:50:00Z">
        <w:r w:rsidRPr="00C714D3">
          <w:rPr>
            <w:rFonts w:asciiTheme="minorEastAsia" w:hAnsiTheme="minorEastAsia" w:hint="eastAsia"/>
            <w:sz w:val="28"/>
            <w:szCs w:val="28"/>
            <w:rPrChange w:id="1249" w:author="S-Yansong" w:date="2016-01-05T14:50: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250" w:author="S-Yansong" w:date="2016-01-05T14:50:00Z">
            <w:rPr>
              <w:rFonts w:ascii="华文楷体" w:eastAsia="华文楷体" w:hAnsi="华文楷体" w:hint="eastAsia"/>
              <w:sz w:val="28"/>
              <w:szCs w:val="28"/>
            </w:rPr>
          </w:rPrChange>
        </w:rPr>
        <w:t>俱舍论</w:t>
      </w:r>
      <w:ins w:id="1251" w:author="S-Yansong" w:date="2016-01-05T14:50:00Z">
        <w:r w:rsidRPr="00C714D3">
          <w:rPr>
            <w:rFonts w:asciiTheme="minorEastAsia" w:hAnsiTheme="minorEastAsia" w:hint="eastAsia"/>
            <w:sz w:val="28"/>
            <w:szCs w:val="28"/>
            <w:rPrChange w:id="1252" w:author="S-Yansong" w:date="2016-01-05T14:50: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253" w:author="S-Yansong" w:date="2016-01-05T14:50:00Z">
            <w:rPr>
              <w:rFonts w:ascii="华文楷体" w:eastAsia="华文楷体" w:hAnsi="华文楷体" w:hint="eastAsia"/>
              <w:sz w:val="28"/>
              <w:szCs w:val="28"/>
            </w:rPr>
          </w:rPrChange>
        </w:rPr>
        <w:t>中</w:t>
      </w:r>
      <w:ins w:id="1254" w:author="S-Yansong" w:date="2016-01-05T14:50:00Z">
        <w:r w:rsidRPr="00C714D3">
          <w:rPr>
            <w:rFonts w:asciiTheme="minorEastAsia" w:hAnsiTheme="minorEastAsia" w:hint="eastAsia"/>
            <w:sz w:val="28"/>
            <w:szCs w:val="28"/>
            <w:rPrChange w:id="1255" w:author="S-Yansong" w:date="2016-01-05T14:50: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256" w:author="S-Yansong" w:date="2016-01-05T14:50:00Z">
            <w:rPr>
              <w:rFonts w:ascii="华文楷体" w:eastAsia="华文楷体" w:hAnsi="华文楷体" w:hint="eastAsia"/>
              <w:sz w:val="28"/>
              <w:szCs w:val="28"/>
            </w:rPr>
          </w:rPrChange>
        </w:rPr>
        <w:t>云：</w:t>
      </w:r>
      <w:ins w:id="1257" w:author="S-Yansong" w:date="2016-01-05T14:50:00Z">
        <w:r w:rsidRPr="00C714D3">
          <w:rPr>
            <w:rFonts w:asciiTheme="minorEastAsia" w:hAnsiTheme="minorEastAsia" w:hint="eastAsia"/>
            <w:sz w:val="28"/>
            <w:szCs w:val="28"/>
            <w:rPrChange w:id="1258" w:author="S-Yansong" w:date="2016-01-05T14:50: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259" w:author="S-Yansong" w:date="2016-01-05T14:50:00Z">
            <w:rPr>
              <w:rFonts w:ascii="华文楷体" w:eastAsia="华文楷体" w:hAnsi="华文楷体" w:hint="eastAsia"/>
              <w:sz w:val="28"/>
              <w:szCs w:val="28"/>
            </w:rPr>
          </w:rPrChange>
        </w:rPr>
        <w:t>依于第四之静虑，一座间得菩提故</w:t>
      </w:r>
      <w:ins w:id="1260" w:author="S-Yansong" w:date="2016-01-05T14:50:00Z">
        <w:r w:rsidRPr="00C714D3">
          <w:rPr>
            <w:rFonts w:asciiTheme="minorEastAsia" w:hAnsiTheme="minorEastAsia" w:hint="eastAsia"/>
            <w:sz w:val="28"/>
            <w:szCs w:val="28"/>
            <w:rPrChange w:id="1261" w:author="S-Yansong" w:date="2016-01-05T14:50:00Z">
              <w:rPr>
                <w:rFonts w:ascii="华文楷体" w:eastAsia="华文楷体" w:hAnsi="华文楷体" w:hint="eastAsia"/>
                <w:sz w:val="28"/>
                <w:szCs w:val="28"/>
              </w:rPr>
            </w:rPrChange>
          </w:rPr>
          <w:t>”</w:t>
        </w:r>
      </w:ins>
      <w:r w:rsidR="00CD425B" w:rsidRPr="00C714D3">
        <w:rPr>
          <w:rFonts w:asciiTheme="minorEastAsia" w:hAnsiTheme="minorEastAsia" w:hint="eastAsia"/>
          <w:sz w:val="28"/>
          <w:szCs w:val="28"/>
          <w:rPrChange w:id="1262" w:author="S-Yansong" w:date="2016-01-05T14:50:00Z">
            <w:rPr>
              <w:rFonts w:ascii="华文楷体" w:eastAsia="华文楷体" w:hAnsi="华文楷体" w:hint="eastAsia"/>
              <w:sz w:val="28"/>
              <w:szCs w:val="28"/>
            </w:rPr>
          </w:rPrChange>
        </w:rPr>
        <w:t>。</w:t>
      </w:r>
      <w:ins w:id="1263" w:author="S-Yansong" w:date="2016-01-05T14:50:00Z">
        <w:r w:rsidRPr="00C714D3">
          <w:rPr>
            <w:rFonts w:asciiTheme="minorEastAsia" w:hAnsiTheme="minorEastAsia" w:hint="eastAsia"/>
            <w:sz w:val="28"/>
            <w:szCs w:val="28"/>
            <w:rPrChange w:id="1264" w:author="S-Yansong" w:date="2016-01-05T14:50:00Z">
              <w:rPr>
                <w:rFonts w:ascii="华文楷体" w:eastAsia="华文楷体" w:hAnsi="华文楷体" w:hint="eastAsia"/>
                <w:sz w:val="28"/>
                <w:szCs w:val="28"/>
              </w:rPr>
            </w:rPrChange>
          </w:rPr>
          <w:t>】</w:t>
        </w:r>
      </w:ins>
    </w:p>
    <w:p w:rsidR="001215BA" w:rsidRDefault="00CD425B">
      <w:pPr>
        <w:ind w:firstLine="420"/>
        <w:rPr>
          <w:ins w:id="1265" w:author="S-Yansong" w:date="2016-01-05T15:26:00Z"/>
          <w:rFonts w:ascii="华文楷体" w:eastAsia="华文楷体" w:hAnsi="华文楷体"/>
          <w:sz w:val="28"/>
          <w:szCs w:val="28"/>
        </w:rPr>
        <w:pPrChange w:id="1266" w:author="S-Yansong" w:date="2016-01-05T14:29:00Z">
          <w:pPr>
            <w:ind w:firstLine="570"/>
          </w:pPr>
        </w:pPrChange>
      </w:pPr>
      <w:r w:rsidRPr="00CD425B">
        <w:rPr>
          <w:rFonts w:ascii="华文楷体" w:eastAsia="华文楷体" w:hAnsi="华文楷体" w:hint="eastAsia"/>
          <w:sz w:val="28"/>
          <w:szCs w:val="28"/>
        </w:rPr>
        <w:t>那么按照一般的共同说法来讲</w:t>
      </w:r>
      <w:proofErr w:type="gramStart"/>
      <w:r w:rsidRPr="00CD425B">
        <w:rPr>
          <w:rFonts w:ascii="华文楷体" w:eastAsia="华文楷体" w:hAnsi="华文楷体" w:hint="eastAsia"/>
          <w:sz w:val="28"/>
          <w:szCs w:val="28"/>
        </w:rPr>
        <w:t>呢缘觉乘呢</w:t>
      </w:r>
      <w:proofErr w:type="gramEnd"/>
      <w:r w:rsidRPr="00CD425B">
        <w:rPr>
          <w:rFonts w:ascii="华文楷体" w:eastAsia="华文楷体" w:hAnsi="华文楷体" w:hint="eastAsia"/>
          <w:sz w:val="28"/>
          <w:szCs w:val="28"/>
        </w:rPr>
        <w:t>没有</w:t>
      </w:r>
      <w:proofErr w:type="gramStart"/>
      <w:r w:rsidRPr="00CD425B">
        <w:rPr>
          <w:rFonts w:ascii="华文楷体" w:eastAsia="华文楷体" w:hAnsi="华文楷体" w:hint="eastAsia"/>
          <w:sz w:val="28"/>
          <w:szCs w:val="28"/>
        </w:rPr>
        <w:t>有</w:t>
      </w:r>
      <w:proofErr w:type="gramEnd"/>
      <w:r w:rsidRPr="00CD425B">
        <w:rPr>
          <w:rFonts w:ascii="华文楷体" w:eastAsia="华文楷体" w:hAnsi="华文楷体" w:hint="eastAsia"/>
          <w:sz w:val="28"/>
          <w:szCs w:val="28"/>
        </w:rPr>
        <w:t>学道，没有单独计算的意思就是</w:t>
      </w:r>
      <w:proofErr w:type="gramStart"/>
      <w:r w:rsidRPr="00CD425B">
        <w:rPr>
          <w:rFonts w:ascii="华文楷体" w:eastAsia="华文楷体" w:hAnsi="华文楷体" w:hint="eastAsia"/>
          <w:sz w:val="28"/>
          <w:szCs w:val="28"/>
        </w:rPr>
        <w:t>从缘觉自宗</w:t>
      </w:r>
      <w:proofErr w:type="gramEnd"/>
      <w:r w:rsidRPr="00CD425B">
        <w:rPr>
          <w:rFonts w:ascii="华文楷体" w:eastAsia="华文楷体" w:hAnsi="华文楷体" w:hint="eastAsia"/>
          <w:sz w:val="28"/>
          <w:szCs w:val="28"/>
        </w:rPr>
        <w:t>来讲没有这样一种有学道的</w:t>
      </w:r>
      <w:del w:id="1267" w:author="S-Yansong" w:date="2016-01-05T14:51:00Z">
        <w:r w:rsidRPr="00CD425B" w:rsidDel="00760149">
          <w:rPr>
            <w:rFonts w:ascii="华文楷体" w:eastAsia="华文楷体" w:hAnsi="华文楷体" w:hint="eastAsia"/>
            <w:sz w:val="28"/>
            <w:szCs w:val="28"/>
          </w:rPr>
          <w:delText>，</w:delText>
        </w:r>
      </w:del>
      <w:ins w:id="1268" w:author="S-Yansong" w:date="2016-01-05T14:51:00Z">
        <w:r w:rsidR="00760149">
          <w:rPr>
            <w:rFonts w:ascii="华文楷体" w:eastAsia="华文楷体" w:hAnsi="华文楷体" w:hint="eastAsia"/>
            <w:sz w:val="28"/>
            <w:szCs w:val="28"/>
          </w:rPr>
          <w:t>。</w:t>
        </w:r>
      </w:ins>
      <w:r w:rsidRPr="00CD425B">
        <w:rPr>
          <w:rFonts w:ascii="华文楷体" w:eastAsia="华文楷体" w:hAnsi="华文楷体" w:hint="eastAsia"/>
          <w:sz w:val="28"/>
          <w:szCs w:val="28"/>
        </w:rPr>
        <w:t>因为在</w:t>
      </w:r>
      <w:proofErr w:type="gramStart"/>
      <w:r w:rsidRPr="00CD425B">
        <w:rPr>
          <w:rFonts w:ascii="华文楷体" w:eastAsia="华文楷体" w:hAnsi="华文楷体" w:hint="eastAsia"/>
          <w:sz w:val="28"/>
          <w:szCs w:val="28"/>
        </w:rPr>
        <w:t>俱</w:t>
      </w:r>
      <w:r w:rsidRPr="00CD425B">
        <w:rPr>
          <w:rFonts w:ascii="华文楷体" w:eastAsia="华文楷体" w:hAnsi="华文楷体" w:hint="eastAsia"/>
          <w:sz w:val="28"/>
          <w:szCs w:val="28"/>
        </w:rPr>
        <w:lastRenderedPageBreak/>
        <w:t>舍论</w:t>
      </w:r>
      <w:proofErr w:type="gramEnd"/>
      <w:r w:rsidRPr="00CD425B">
        <w:rPr>
          <w:rFonts w:ascii="华文楷体" w:eastAsia="华文楷体" w:hAnsi="华文楷体" w:hint="eastAsia"/>
          <w:sz w:val="28"/>
          <w:szCs w:val="28"/>
        </w:rPr>
        <w:t>中在</w:t>
      </w:r>
      <w:proofErr w:type="gramStart"/>
      <w:r w:rsidRPr="00CD425B">
        <w:rPr>
          <w:rFonts w:ascii="华文楷体" w:eastAsia="华文楷体" w:hAnsi="华文楷体" w:hint="eastAsia"/>
          <w:sz w:val="28"/>
          <w:szCs w:val="28"/>
        </w:rPr>
        <w:t>讲缘觉</w:t>
      </w:r>
      <w:proofErr w:type="gramEnd"/>
      <w:r w:rsidRPr="00CD425B">
        <w:rPr>
          <w:rFonts w:ascii="华文楷体" w:eastAsia="华文楷体" w:hAnsi="华文楷体" w:hint="eastAsia"/>
          <w:sz w:val="28"/>
          <w:szCs w:val="28"/>
        </w:rPr>
        <w:t>修行的时候是依于第四静虑</w:t>
      </w:r>
      <w:del w:id="1269" w:author="S-Yansong" w:date="2016-01-05T14:52:00Z">
        <w:r w:rsidRPr="00CD425B" w:rsidDel="00C44AA2">
          <w:rPr>
            <w:rFonts w:ascii="华文楷体" w:eastAsia="华文楷体" w:hAnsi="华文楷体" w:hint="eastAsia"/>
            <w:sz w:val="28"/>
            <w:szCs w:val="28"/>
          </w:rPr>
          <w:delText>，</w:delText>
        </w:r>
      </w:del>
      <w:ins w:id="1270" w:author="S-Yansong" w:date="2016-01-05T14:52:00Z">
        <w:r w:rsidR="00C44AA2">
          <w:rPr>
            <w:rFonts w:ascii="华文楷体" w:eastAsia="华文楷体" w:hAnsi="华文楷体" w:hint="eastAsia"/>
            <w:sz w:val="28"/>
            <w:szCs w:val="28"/>
          </w:rPr>
          <w:t>。</w:t>
        </w:r>
      </w:ins>
      <w:r w:rsidRPr="00CD425B">
        <w:rPr>
          <w:rFonts w:ascii="华文楷体" w:eastAsia="华文楷体" w:hAnsi="华文楷体" w:hint="eastAsia"/>
          <w:sz w:val="28"/>
          <w:szCs w:val="28"/>
        </w:rPr>
        <w:t>那么就说这样</w:t>
      </w:r>
      <w:proofErr w:type="gramStart"/>
      <w:r w:rsidRPr="00CD425B">
        <w:rPr>
          <w:rFonts w:ascii="华文楷体" w:eastAsia="华文楷体" w:hAnsi="华文楷体" w:hint="eastAsia"/>
          <w:sz w:val="28"/>
          <w:szCs w:val="28"/>
        </w:rPr>
        <w:t>的缘觉他</w:t>
      </w:r>
      <w:proofErr w:type="gramEnd"/>
      <w:r w:rsidRPr="00CD425B">
        <w:rPr>
          <w:rFonts w:ascii="华文楷体" w:eastAsia="华文楷体" w:hAnsi="华文楷体" w:hint="eastAsia"/>
          <w:sz w:val="28"/>
          <w:szCs w:val="28"/>
        </w:rPr>
        <w:t>依靠第四禅，一座间得菩提</w:t>
      </w:r>
      <w:del w:id="1271" w:author="S-Yansong" w:date="2016-01-05T14:52:00Z">
        <w:r w:rsidRPr="00CD425B" w:rsidDel="00C44AA2">
          <w:rPr>
            <w:rFonts w:ascii="华文楷体" w:eastAsia="华文楷体" w:hAnsi="华文楷体" w:hint="eastAsia"/>
            <w:sz w:val="28"/>
            <w:szCs w:val="28"/>
          </w:rPr>
          <w:delText>，</w:delText>
        </w:r>
      </w:del>
      <w:ins w:id="1272" w:author="S-Yansong" w:date="2016-01-05T14:52:00Z">
        <w:r w:rsidR="00C44AA2">
          <w:rPr>
            <w:rFonts w:ascii="华文楷体" w:eastAsia="华文楷体" w:hAnsi="华文楷体" w:hint="eastAsia"/>
            <w:sz w:val="28"/>
            <w:szCs w:val="28"/>
          </w:rPr>
          <w:t>。</w:t>
        </w:r>
      </w:ins>
      <w:r w:rsidRPr="00CD425B">
        <w:rPr>
          <w:rFonts w:ascii="华文楷体" w:eastAsia="华文楷体" w:hAnsi="华文楷体" w:hint="eastAsia"/>
          <w:sz w:val="28"/>
          <w:szCs w:val="28"/>
        </w:rPr>
        <w:t>他在入座之前是个凡夫，然后就说在一坐之间呢他就可以得到无学道的果位</w:t>
      </w:r>
      <w:del w:id="1273" w:author="S-Yansong" w:date="2016-01-05T14:52:00Z">
        <w:r w:rsidRPr="00CD425B" w:rsidDel="00C44AA2">
          <w:rPr>
            <w:rFonts w:ascii="华文楷体" w:eastAsia="华文楷体" w:hAnsi="华文楷体" w:hint="eastAsia"/>
            <w:sz w:val="28"/>
            <w:szCs w:val="28"/>
          </w:rPr>
          <w:delText>，</w:delText>
        </w:r>
      </w:del>
      <w:ins w:id="1274" w:author="S-Yansong" w:date="2016-01-05T15:27:00Z">
        <w:r w:rsidR="001215BA">
          <w:rPr>
            <w:rFonts w:ascii="华文楷体" w:eastAsia="华文楷体" w:hAnsi="华文楷体" w:hint="eastAsia"/>
            <w:sz w:val="28"/>
            <w:szCs w:val="28"/>
          </w:rPr>
          <w:t>，</w:t>
        </w:r>
      </w:ins>
      <w:r w:rsidRPr="00CD425B">
        <w:rPr>
          <w:rFonts w:ascii="华文楷体" w:eastAsia="华文楷体" w:hAnsi="华文楷体" w:hint="eastAsia"/>
          <w:sz w:val="28"/>
          <w:szCs w:val="28"/>
        </w:rPr>
        <w:t>所以说在这个中没有单独去算他的</w:t>
      </w:r>
      <w:ins w:id="1275" w:author="S-Yansong" w:date="2016-01-06T11:01:00Z">
        <w:r w:rsidR="00C3667A">
          <w:rPr>
            <w:rFonts w:ascii="华文楷体" w:eastAsia="华文楷体" w:hAnsi="华文楷体" w:hint="eastAsia"/>
            <w:sz w:val="28"/>
            <w:szCs w:val="28"/>
          </w:rPr>
          <w:t>有</w:t>
        </w:r>
      </w:ins>
      <w:del w:id="1276" w:author="S-Yansong" w:date="2016-01-06T11:01:00Z">
        <w:r w:rsidRPr="00CD425B" w:rsidDel="00C3667A">
          <w:rPr>
            <w:rFonts w:ascii="华文楷体" w:eastAsia="华文楷体" w:hAnsi="华文楷体" w:hint="eastAsia"/>
            <w:sz w:val="28"/>
            <w:szCs w:val="28"/>
          </w:rPr>
          <w:delText>无</w:delText>
        </w:r>
      </w:del>
      <w:r w:rsidRPr="00CD425B">
        <w:rPr>
          <w:rFonts w:ascii="华文楷体" w:eastAsia="华文楷体" w:hAnsi="华文楷体" w:hint="eastAsia"/>
          <w:sz w:val="28"/>
          <w:szCs w:val="28"/>
        </w:rPr>
        <w:t>学</w:t>
      </w:r>
      <w:del w:id="1277" w:author="S-Yansong" w:date="2016-01-05T15:26:00Z">
        <w:r w:rsidRPr="00CD425B" w:rsidDel="001215BA">
          <w:rPr>
            <w:rFonts w:ascii="华文楷体" w:eastAsia="华文楷体" w:hAnsi="华文楷体" w:hint="eastAsia"/>
            <w:sz w:val="28"/>
            <w:szCs w:val="28"/>
          </w:rPr>
          <w:delText>，</w:delText>
        </w:r>
      </w:del>
      <w:ins w:id="1278" w:author="S-Yansong" w:date="2016-01-05T15:26:00Z">
        <w:r w:rsidR="001215BA">
          <w:rPr>
            <w:rFonts w:ascii="华文楷体" w:eastAsia="华文楷体" w:hAnsi="华文楷体" w:hint="eastAsia"/>
            <w:sz w:val="28"/>
            <w:szCs w:val="28"/>
          </w:rPr>
          <w:t>。</w:t>
        </w:r>
      </w:ins>
    </w:p>
    <w:p w:rsidR="001215BA" w:rsidRDefault="001215BA">
      <w:pPr>
        <w:ind w:firstLine="420"/>
        <w:rPr>
          <w:ins w:id="1279" w:author="S-Yansong" w:date="2016-01-05T15:28:00Z"/>
          <w:rFonts w:ascii="华文楷体" w:eastAsia="华文楷体" w:hAnsi="华文楷体"/>
          <w:sz w:val="28"/>
          <w:szCs w:val="28"/>
        </w:rPr>
        <w:pPrChange w:id="1280" w:author="S-Yansong" w:date="2016-01-05T14:29:00Z">
          <w:pPr>
            <w:ind w:firstLine="570"/>
          </w:pPr>
        </w:pPrChange>
      </w:pPr>
      <w:ins w:id="1281" w:author="S-Yansong" w:date="2016-01-05T15:28:00Z">
        <w:r>
          <w:rPr>
            <w:rFonts w:ascii="华文楷体" w:eastAsia="华文楷体" w:hAnsi="华文楷体" w:hint="eastAsia"/>
            <w:sz w:val="28"/>
            <w:szCs w:val="28"/>
          </w:rPr>
          <w:t>【</w:t>
        </w:r>
      </w:ins>
      <w:r w:rsidR="00CD425B" w:rsidRPr="001215BA">
        <w:rPr>
          <w:rFonts w:asciiTheme="minorEastAsia" w:hAnsiTheme="minorEastAsia" w:hint="eastAsia"/>
          <w:sz w:val="28"/>
          <w:szCs w:val="28"/>
          <w:rPrChange w:id="1282" w:author="S-Yansong" w:date="2016-01-05T15:28:00Z">
            <w:rPr>
              <w:rFonts w:ascii="华文楷体" w:eastAsia="华文楷体" w:hAnsi="华文楷体" w:hint="eastAsia"/>
              <w:sz w:val="28"/>
              <w:szCs w:val="28"/>
            </w:rPr>
          </w:rPrChange>
        </w:rPr>
        <w:t>也有个别宗派认为缘觉也具有学，但他们所承</w:t>
      </w:r>
      <w:ins w:id="1283" w:author="S-Yansong" w:date="2016-01-05T15:27:00Z">
        <w:r w:rsidRPr="001215BA">
          <w:rPr>
            <w:rFonts w:asciiTheme="minorEastAsia" w:hAnsiTheme="minorEastAsia" w:hint="eastAsia"/>
            <w:sz w:val="28"/>
            <w:szCs w:val="28"/>
            <w:rPrChange w:id="1284" w:author="S-Yansong" w:date="2016-01-05T15:28:00Z">
              <w:rPr>
                <w:rFonts w:ascii="华文楷体" w:eastAsia="华文楷体" w:hAnsi="华文楷体" w:hint="eastAsia"/>
                <w:sz w:val="28"/>
                <w:szCs w:val="28"/>
              </w:rPr>
            </w:rPrChange>
          </w:rPr>
          <w:t>许</w:t>
        </w:r>
      </w:ins>
      <w:del w:id="1285" w:author="S-Yansong" w:date="2016-01-05T15:27:00Z">
        <w:r w:rsidR="00CD425B" w:rsidRPr="001215BA" w:rsidDel="001215BA">
          <w:rPr>
            <w:rFonts w:asciiTheme="minorEastAsia" w:hAnsiTheme="minorEastAsia" w:hint="eastAsia"/>
            <w:sz w:val="28"/>
            <w:szCs w:val="28"/>
            <w:rPrChange w:id="1286" w:author="S-Yansong" w:date="2016-01-05T15:28:00Z">
              <w:rPr>
                <w:rFonts w:ascii="华文楷体" w:eastAsia="华文楷体" w:hAnsi="华文楷体" w:hint="eastAsia"/>
                <w:sz w:val="28"/>
                <w:szCs w:val="28"/>
              </w:rPr>
            </w:rPrChange>
          </w:rPr>
          <w:delText>认</w:delText>
        </w:r>
      </w:del>
      <w:r w:rsidR="00CD425B" w:rsidRPr="001215BA">
        <w:rPr>
          <w:rFonts w:asciiTheme="minorEastAsia" w:hAnsiTheme="minorEastAsia" w:hint="eastAsia"/>
          <w:sz w:val="28"/>
          <w:szCs w:val="28"/>
          <w:rPrChange w:id="1287" w:author="S-Yansong" w:date="2016-01-05T15:28:00Z">
            <w:rPr>
              <w:rFonts w:ascii="华文楷体" w:eastAsia="华文楷体" w:hAnsi="华文楷体" w:hint="eastAsia"/>
              <w:sz w:val="28"/>
              <w:szCs w:val="28"/>
            </w:rPr>
          </w:rPrChange>
        </w:rPr>
        <w:t>的有学也超不出声闻</w:t>
      </w:r>
      <w:ins w:id="1288" w:author="S-Yansong" w:date="2016-01-05T15:28:00Z">
        <w:r w:rsidRPr="001215BA">
          <w:rPr>
            <w:rFonts w:asciiTheme="minorEastAsia" w:hAnsiTheme="minorEastAsia" w:hint="eastAsia"/>
            <w:sz w:val="28"/>
            <w:szCs w:val="28"/>
            <w:rPrChange w:id="1289" w:author="S-Yansong" w:date="2016-01-05T15:28:00Z">
              <w:rPr>
                <w:rFonts w:ascii="华文楷体" w:eastAsia="华文楷体" w:hAnsi="华文楷体" w:hint="eastAsia"/>
                <w:sz w:val="28"/>
                <w:szCs w:val="28"/>
              </w:rPr>
            </w:rPrChange>
          </w:rPr>
          <w:t>与大乘其一</w:t>
        </w:r>
      </w:ins>
      <w:del w:id="1290" w:author="S-Yansong" w:date="2016-01-05T15:28:00Z">
        <w:r w:rsidR="00CD425B" w:rsidRPr="001215BA" w:rsidDel="001215BA">
          <w:rPr>
            <w:rFonts w:asciiTheme="minorEastAsia" w:hAnsiTheme="minorEastAsia" w:hint="eastAsia"/>
            <w:sz w:val="28"/>
            <w:szCs w:val="28"/>
            <w:rPrChange w:id="1291" w:author="S-Yansong" w:date="2016-01-05T15:28:00Z">
              <w:rPr>
                <w:rFonts w:ascii="华文楷体" w:eastAsia="华文楷体" w:hAnsi="华文楷体" w:hint="eastAsia"/>
                <w:sz w:val="28"/>
                <w:szCs w:val="28"/>
              </w:rPr>
            </w:rPrChange>
          </w:rPr>
          <w:delText>八</w:delText>
        </w:r>
      </w:del>
      <w:ins w:id="1292" w:author="S-Yansong" w:date="2016-01-05T15:28:00Z">
        <w:r w:rsidRPr="001215BA">
          <w:rPr>
            <w:rFonts w:asciiTheme="minorEastAsia" w:hAnsiTheme="minorEastAsia" w:hint="eastAsia"/>
            <w:sz w:val="28"/>
            <w:szCs w:val="28"/>
            <w:rPrChange w:id="1293" w:author="S-Yansong" w:date="2016-01-05T15:28:00Z">
              <w:rPr>
                <w:rFonts w:ascii="华文楷体" w:eastAsia="华文楷体" w:hAnsi="华文楷体" w:hint="eastAsia"/>
                <w:sz w:val="28"/>
                <w:szCs w:val="28"/>
              </w:rPr>
            </w:rPrChange>
          </w:rPr>
          <w:t>，</w:t>
        </w:r>
      </w:ins>
      <w:del w:id="1294" w:author="S-Yansong" w:date="2016-01-05T15:28:00Z">
        <w:r w:rsidR="00CD425B" w:rsidRPr="001215BA" w:rsidDel="001215BA">
          <w:rPr>
            <w:rFonts w:asciiTheme="minorEastAsia" w:hAnsiTheme="minorEastAsia" w:hint="eastAsia"/>
            <w:sz w:val="28"/>
            <w:szCs w:val="28"/>
            <w:rPrChange w:id="1295" w:author="S-Yansong" w:date="2016-01-05T15:28:00Z">
              <w:rPr>
                <w:rFonts w:ascii="华文楷体" w:eastAsia="华文楷体" w:hAnsi="华文楷体" w:hint="eastAsia"/>
                <w:sz w:val="28"/>
                <w:szCs w:val="28"/>
              </w:rPr>
            </w:rPrChange>
          </w:rPr>
          <w:delText>【</w:delText>
        </w:r>
        <w:r w:rsidR="00CD425B" w:rsidRPr="001215BA" w:rsidDel="001215BA">
          <w:rPr>
            <w:rFonts w:asciiTheme="minorEastAsia" w:hAnsiTheme="minorEastAsia"/>
            <w:sz w:val="28"/>
            <w:szCs w:val="28"/>
            <w:rPrChange w:id="1296" w:author="S-Yansong" w:date="2016-01-05T15:28:00Z">
              <w:rPr>
                <w:rFonts w:ascii="华文楷体" w:eastAsia="华文楷体" w:hAnsi="华文楷体"/>
                <w:sz w:val="28"/>
                <w:szCs w:val="28"/>
              </w:rPr>
            </w:rPrChange>
          </w:rPr>
          <w:delText>48:31】</w:delText>
        </w:r>
      </w:del>
      <w:r w:rsidR="00CD425B" w:rsidRPr="001215BA">
        <w:rPr>
          <w:rFonts w:asciiTheme="minorEastAsia" w:hAnsiTheme="minorEastAsia" w:hint="eastAsia"/>
          <w:sz w:val="28"/>
          <w:szCs w:val="28"/>
          <w:rPrChange w:id="1297" w:author="S-Yansong" w:date="2016-01-05T15:28:00Z">
            <w:rPr>
              <w:rFonts w:ascii="华文楷体" w:eastAsia="华文楷体" w:hAnsi="华文楷体" w:hint="eastAsia"/>
              <w:sz w:val="28"/>
              <w:szCs w:val="28"/>
            </w:rPr>
          </w:rPrChange>
        </w:rPr>
        <w:t>故而在此缘觉只算一个无学</w:t>
      </w:r>
      <w:del w:id="1298" w:author="S-Yansong" w:date="2016-01-05T15:28:00Z">
        <w:r w:rsidR="00CD425B" w:rsidRPr="001215BA" w:rsidDel="001215BA">
          <w:rPr>
            <w:rFonts w:asciiTheme="minorEastAsia" w:hAnsiTheme="minorEastAsia" w:hint="eastAsia"/>
            <w:sz w:val="28"/>
            <w:szCs w:val="28"/>
            <w:rPrChange w:id="1299" w:author="S-Yansong" w:date="2016-01-05T15:28:00Z">
              <w:rPr>
                <w:rFonts w:ascii="华文楷体" w:eastAsia="华文楷体" w:hAnsi="华文楷体" w:hint="eastAsia"/>
                <w:sz w:val="28"/>
                <w:szCs w:val="28"/>
              </w:rPr>
            </w:rPrChange>
          </w:rPr>
          <w:delText>，</w:delText>
        </w:r>
      </w:del>
      <w:ins w:id="1300" w:author="S-Yansong" w:date="2016-01-05T15:28:00Z">
        <w:r w:rsidRPr="001215BA">
          <w:rPr>
            <w:rFonts w:asciiTheme="minorEastAsia" w:hAnsiTheme="minorEastAsia" w:hint="eastAsia"/>
            <w:sz w:val="28"/>
            <w:szCs w:val="28"/>
            <w:rPrChange w:id="1301" w:author="S-Yansong" w:date="2016-01-05T15:28:00Z">
              <w:rPr>
                <w:rFonts w:ascii="华文楷体" w:eastAsia="华文楷体" w:hAnsi="华文楷体" w:hint="eastAsia"/>
                <w:sz w:val="28"/>
                <w:szCs w:val="28"/>
              </w:rPr>
            </w:rPrChange>
          </w:rPr>
          <w:t>。】</w:t>
        </w:r>
      </w:ins>
    </w:p>
    <w:p w:rsidR="00DB4C8B" w:rsidRDefault="00CD425B">
      <w:pPr>
        <w:ind w:firstLine="420"/>
        <w:rPr>
          <w:ins w:id="1302" w:author="S-Yansong" w:date="2016-01-05T15:30:00Z"/>
          <w:rFonts w:ascii="华文楷体" w:eastAsia="华文楷体" w:hAnsi="华文楷体"/>
          <w:sz w:val="28"/>
          <w:szCs w:val="28"/>
        </w:rPr>
        <w:pPrChange w:id="1303" w:author="S-Yansong" w:date="2016-01-05T14:29:00Z">
          <w:pPr>
            <w:ind w:firstLine="570"/>
          </w:pPr>
        </w:pPrChange>
      </w:pPr>
      <w:r w:rsidRPr="00CD425B">
        <w:rPr>
          <w:rFonts w:ascii="华文楷体" w:eastAsia="华文楷体" w:hAnsi="华文楷体" w:hint="eastAsia"/>
          <w:sz w:val="28"/>
          <w:szCs w:val="28"/>
        </w:rPr>
        <w:t>那么有个别的宗派</w:t>
      </w:r>
      <w:proofErr w:type="gramStart"/>
      <w:r w:rsidRPr="00CD425B">
        <w:rPr>
          <w:rFonts w:ascii="华文楷体" w:eastAsia="华文楷体" w:hAnsi="华文楷体" w:hint="eastAsia"/>
          <w:sz w:val="28"/>
          <w:szCs w:val="28"/>
        </w:rPr>
        <w:t>呢认为缘觉道</w:t>
      </w:r>
      <w:proofErr w:type="gramEnd"/>
      <w:r w:rsidRPr="00CD425B">
        <w:rPr>
          <w:rFonts w:ascii="华文楷体" w:eastAsia="华文楷体" w:hAnsi="华文楷体" w:hint="eastAsia"/>
          <w:sz w:val="28"/>
          <w:szCs w:val="28"/>
        </w:rPr>
        <w:t>也具备有学道，但是麦彭仁波切的意思是说他们所承认的这个有学道</w:t>
      </w:r>
      <w:ins w:id="1304" w:author="S-Yansong" w:date="2016-01-06T11:02:00Z">
        <w:r w:rsidR="00361463">
          <w:rPr>
            <w:rFonts w:ascii="华文楷体" w:eastAsia="华文楷体" w:hAnsi="华文楷体" w:hint="eastAsia"/>
            <w:sz w:val="28"/>
            <w:szCs w:val="28"/>
          </w:rPr>
          <w:t>，</w:t>
        </w:r>
      </w:ins>
      <w:r w:rsidRPr="00CD425B">
        <w:rPr>
          <w:rFonts w:ascii="华文楷体" w:eastAsia="华文楷体" w:hAnsi="华文楷体" w:hint="eastAsia"/>
          <w:sz w:val="28"/>
          <w:szCs w:val="28"/>
        </w:rPr>
        <w:t>是</w:t>
      </w:r>
      <w:proofErr w:type="gramStart"/>
      <w:r w:rsidRPr="00CD425B">
        <w:rPr>
          <w:rFonts w:ascii="华文楷体" w:eastAsia="华文楷体" w:hAnsi="华文楷体" w:hint="eastAsia"/>
          <w:sz w:val="28"/>
          <w:szCs w:val="28"/>
        </w:rPr>
        <w:t>承认缘觉的</w:t>
      </w:r>
      <w:proofErr w:type="gramEnd"/>
      <w:r w:rsidRPr="00CD425B">
        <w:rPr>
          <w:rFonts w:ascii="华文楷体" w:eastAsia="华文楷体" w:hAnsi="华文楷体" w:hint="eastAsia"/>
          <w:sz w:val="28"/>
          <w:szCs w:val="28"/>
        </w:rPr>
        <w:t>有学道</w:t>
      </w:r>
      <w:ins w:id="1305" w:author="S-Yansong" w:date="2016-01-05T15:30:00Z">
        <w:r w:rsidR="00DB4C8B">
          <w:rPr>
            <w:rFonts w:ascii="华文楷体" w:eastAsia="华文楷体" w:hAnsi="华文楷体" w:hint="eastAsia"/>
            <w:sz w:val="28"/>
            <w:szCs w:val="28"/>
          </w:rPr>
          <w:t>，</w:t>
        </w:r>
      </w:ins>
      <w:r w:rsidRPr="00CD425B">
        <w:rPr>
          <w:rFonts w:ascii="华文楷体" w:eastAsia="华文楷体" w:hAnsi="华文楷体" w:hint="eastAsia"/>
          <w:sz w:val="28"/>
          <w:szCs w:val="28"/>
        </w:rPr>
        <w:t>他只不过没有详细分析而已</w:t>
      </w:r>
      <w:del w:id="1306" w:author="S-Yansong" w:date="2016-01-05T15:30:00Z">
        <w:r w:rsidRPr="00CD425B" w:rsidDel="00DB4C8B">
          <w:rPr>
            <w:rFonts w:ascii="华文楷体" w:eastAsia="华文楷体" w:hAnsi="华文楷体" w:hint="eastAsia"/>
            <w:sz w:val="28"/>
            <w:szCs w:val="28"/>
          </w:rPr>
          <w:delText>，</w:delText>
        </w:r>
      </w:del>
      <w:ins w:id="1307" w:author="S-Yansong" w:date="2016-01-05T15:30:00Z">
        <w:r w:rsidR="00DB4C8B">
          <w:rPr>
            <w:rFonts w:ascii="华文楷体" w:eastAsia="华文楷体" w:hAnsi="华文楷体" w:hint="eastAsia"/>
            <w:sz w:val="28"/>
            <w:szCs w:val="28"/>
          </w:rPr>
          <w:t>。</w:t>
        </w:r>
      </w:ins>
      <w:r w:rsidRPr="00CD425B">
        <w:rPr>
          <w:rFonts w:ascii="华文楷体" w:eastAsia="华文楷体" w:hAnsi="华文楷体" w:hint="eastAsia"/>
          <w:sz w:val="28"/>
          <w:szCs w:val="28"/>
        </w:rPr>
        <w:t>如果详细分析的话</w:t>
      </w:r>
      <w:ins w:id="1308" w:author="S-Yansong" w:date="2016-01-06T11:02:00Z">
        <w:r w:rsidR="00361463">
          <w:rPr>
            <w:rFonts w:ascii="华文楷体" w:eastAsia="华文楷体" w:hAnsi="华文楷体" w:hint="eastAsia"/>
            <w:sz w:val="28"/>
            <w:szCs w:val="28"/>
          </w:rPr>
          <w:t>，</w:t>
        </w:r>
      </w:ins>
      <w:r w:rsidRPr="00CD425B">
        <w:rPr>
          <w:rFonts w:ascii="华文楷体" w:eastAsia="华文楷体" w:hAnsi="华文楷体" w:hint="eastAsia"/>
          <w:sz w:val="28"/>
          <w:szCs w:val="28"/>
        </w:rPr>
        <w:t>要不就划为在声闻乘当中</w:t>
      </w:r>
      <w:ins w:id="1309" w:author="S-Yansong" w:date="2016-01-06T11:02:00Z">
        <w:r w:rsidR="00361463">
          <w:rPr>
            <w:rFonts w:ascii="华文楷体" w:eastAsia="华文楷体" w:hAnsi="华文楷体" w:hint="eastAsia"/>
            <w:sz w:val="28"/>
            <w:szCs w:val="28"/>
          </w:rPr>
          <w:t>，</w:t>
        </w:r>
      </w:ins>
      <w:r w:rsidRPr="00CD425B">
        <w:rPr>
          <w:rFonts w:ascii="华文楷体" w:eastAsia="华文楷体" w:hAnsi="华文楷体" w:hint="eastAsia"/>
          <w:sz w:val="28"/>
          <w:szCs w:val="28"/>
        </w:rPr>
        <w:t>要不就划在大乘当中，所以说单独的这个</w:t>
      </w:r>
      <w:proofErr w:type="gramStart"/>
      <w:r w:rsidRPr="00CD425B">
        <w:rPr>
          <w:rFonts w:ascii="华文楷体" w:eastAsia="华文楷体" w:hAnsi="华文楷体" w:hint="eastAsia"/>
          <w:sz w:val="28"/>
          <w:szCs w:val="28"/>
        </w:rPr>
        <w:t>缘觉道</w:t>
      </w:r>
      <w:proofErr w:type="gramEnd"/>
      <w:r w:rsidRPr="00CD425B">
        <w:rPr>
          <w:rFonts w:ascii="华文楷体" w:eastAsia="华文楷体" w:hAnsi="华文楷体" w:hint="eastAsia"/>
          <w:sz w:val="28"/>
          <w:szCs w:val="28"/>
        </w:rPr>
        <w:t>是没有</w:t>
      </w:r>
      <w:proofErr w:type="gramStart"/>
      <w:r w:rsidRPr="00CD425B">
        <w:rPr>
          <w:rFonts w:ascii="华文楷体" w:eastAsia="华文楷体" w:hAnsi="华文楷体" w:hint="eastAsia"/>
          <w:sz w:val="28"/>
          <w:szCs w:val="28"/>
        </w:rPr>
        <w:t>有</w:t>
      </w:r>
      <w:proofErr w:type="gramEnd"/>
      <w:r w:rsidRPr="00CD425B">
        <w:rPr>
          <w:rFonts w:ascii="华文楷体" w:eastAsia="华文楷体" w:hAnsi="华文楷体" w:hint="eastAsia"/>
          <w:sz w:val="28"/>
          <w:szCs w:val="28"/>
        </w:rPr>
        <w:t>学的，有这样一种讲法的</w:t>
      </w:r>
      <w:del w:id="1310" w:author="S-Yansong" w:date="2016-01-05T15:30:00Z">
        <w:r w:rsidRPr="00CD425B" w:rsidDel="00DB4C8B">
          <w:rPr>
            <w:rFonts w:ascii="华文楷体" w:eastAsia="华文楷体" w:hAnsi="华文楷体" w:hint="eastAsia"/>
            <w:sz w:val="28"/>
            <w:szCs w:val="28"/>
          </w:rPr>
          <w:delText>，</w:delText>
        </w:r>
      </w:del>
      <w:ins w:id="1311" w:author="S-Yansong" w:date="2016-01-05T15:30:00Z">
        <w:r w:rsidR="00DB4C8B">
          <w:rPr>
            <w:rFonts w:ascii="华文楷体" w:eastAsia="华文楷体" w:hAnsi="华文楷体" w:hint="eastAsia"/>
            <w:sz w:val="28"/>
            <w:szCs w:val="28"/>
          </w:rPr>
          <w:t>。</w:t>
        </w:r>
      </w:ins>
    </w:p>
    <w:p w:rsidR="002B7781" w:rsidRDefault="00CD425B">
      <w:pPr>
        <w:ind w:firstLine="420"/>
        <w:rPr>
          <w:ins w:id="1312" w:author="S-Yansong" w:date="2016-01-06T11:04:00Z"/>
          <w:rFonts w:ascii="华文楷体" w:eastAsia="华文楷体" w:hAnsi="华文楷体"/>
          <w:sz w:val="28"/>
          <w:szCs w:val="28"/>
        </w:rPr>
        <w:pPrChange w:id="1313" w:author="S-Yansong" w:date="2016-01-06T11:03:00Z">
          <w:pPr>
            <w:ind w:firstLine="570"/>
          </w:pPr>
        </w:pPrChange>
      </w:pPr>
      <w:r w:rsidRPr="00CD425B">
        <w:rPr>
          <w:rFonts w:ascii="华文楷体" w:eastAsia="华文楷体" w:hAnsi="华文楷体" w:hint="eastAsia"/>
          <w:sz w:val="28"/>
          <w:szCs w:val="28"/>
        </w:rPr>
        <w:t>所以说有些时候讲的时候呢</w:t>
      </w:r>
      <w:ins w:id="1314" w:author="S-Yansong" w:date="2016-01-06T11:02:00Z">
        <w:r w:rsidR="005C07FF">
          <w:rPr>
            <w:rFonts w:ascii="华文楷体" w:eastAsia="华文楷体" w:hAnsi="华文楷体" w:hint="eastAsia"/>
            <w:sz w:val="28"/>
            <w:szCs w:val="28"/>
          </w:rPr>
          <w:t>，</w:t>
        </w:r>
      </w:ins>
      <w:r w:rsidRPr="00CD425B">
        <w:rPr>
          <w:rFonts w:ascii="华文楷体" w:eastAsia="华文楷体" w:hAnsi="华文楷体" w:hint="eastAsia"/>
          <w:sz w:val="28"/>
          <w:szCs w:val="28"/>
        </w:rPr>
        <w:t>比如说</w:t>
      </w:r>
      <w:proofErr w:type="gramStart"/>
      <w:r w:rsidRPr="00CD425B">
        <w:rPr>
          <w:rFonts w:ascii="华文楷体" w:eastAsia="华文楷体" w:hAnsi="华文楷体" w:hint="eastAsia"/>
          <w:sz w:val="28"/>
          <w:szCs w:val="28"/>
        </w:rPr>
        <w:t>在缘觉乘</w:t>
      </w:r>
      <w:proofErr w:type="gramEnd"/>
      <w:r w:rsidRPr="00CD425B">
        <w:rPr>
          <w:rFonts w:ascii="华文楷体" w:eastAsia="华文楷体" w:hAnsi="华文楷体" w:hint="eastAsia"/>
          <w:sz w:val="28"/>
          <w:szCs w:val="28"/>
        </w:rPr>
        <w:t>他在</w:t>
      </w:r>
      <w:proofErr w:type="gramStart"/>
      <w:r w:rsidRPr="00CD425B">
        <w:rPr>
          <w:rFonts w:ascii="华文楷体" w:eastAsia="华文楷体" w:hAnsi="华文楷体" w:hint="eastAsia"/>
          <w:sz w:val="28"/>
          <w:szCs w:val="28"/>
        </w:rPr>
        <w:t>入缘觉</w:t>
      </w:r>
      <w:proofErr w:type="gramEnd"/>
      <w:ins w:id="1315" w:author="S-Yansong" w:date="2016-01-06T11:02:00Z">
        <w:r w:rsidR="005C07FF">
          <w:rPr>
            <w:rFonts w:ascii="华文楷体" w:eastAsia="华文楷体" w:hAnsi="华文楷体" w:hint="eastAsia"/>
            <w:sz w:val="28"/>
            <w:szCs w:val="28"/>
          </w:rPr>
          <w:t>，</w:t>
        </w:r>
      </w:ins>
      <w:r w:rsidRPr="00CD425B">
        <w:rPr>
          <w:rFonts w:ascii="华文楷体" w:eastAsia="华文楷体" w:hAnsi="华文楷体" w:hint="eastAsia"/>
          <w:sz w:val="28"/>
          <w:szCs w:val="28"/>
        </w:rPr>
        <w:t>最后在进入</w:t>
      </w:r>
      <w:proofErr w:type="gramStart"/>
      <w:r w:rsidRPr="00CD425B">
        <w:rPr>
          <w:rFonts w:ascii="华文楷体" w:eastAsia="华文楷体" w:hAnsi="华文楷体" w:hint="eastAsia"/>
          <w:sz w:val="28"/>
          <w:szCs w:val="28"/>
        </w:rPr>
        <w:t>缘觉乘</w:t>
      </w:r>
      <w:proofErr w:type="gramEnd"/>
      <w:r w:rsidRPr="00CD425B">
        <w:rPr>
          <w:rFonts w:ascii="华文楷体" w:eastAsia="华文楷体" w:hAnsi="华文楷体" w:hint="eastAsia"/>
          <w:sz w:val="28"/>
          <w:szCs w:val="28"/>
        </w:rPr>
        <w:t>修行的时候呢</w:t>
      </w:r>
      <w:ins w:id="1316" w:author="S-Yansong" w:date="2016-01-06T11:02:00Z">
        <w:r w:rsidR="005C07FF">
          <w:rPr>
            <w:rFonts w:ascii="华文楷体" w:eastAsia="华文楷体" w:hAnsi="华文楷体" w:hint="eastAsia"/>
            <w:sz w:val="28"/>
            <w:szCs w:val="28"/>
          </w:rPr>
          <w:t>，</w:t>
        </w:r>
      </w:ins>
      <w:r w:rsidRPr="00CD425B">
        <w:rPr>
          <w:rFonts w:ascii="华文楷体" w:eastAsia="华文楷体" w:hAnsi="华文楷体" w:hint="eastAsia"/>
          <w:sz w:val="28"/>
          <w:szCs w:val="28"/>
        </w:rPr>
        <w:t>有一部分</w:t>
      </w:r>
      <w:proofErr w:type="gramStart"/>
      <w:r w:rsidRPr="00CD425B">
        <w:rPr>
          <w:rFonts w:ascii="华文楷体" w:eastAsia="华文楷体" w:hAnsi="华文楷体" w:hint="eastAsia"/>
          <w:sz w:val="28"/>
          <w:szCs w:val="28"/>
        </w:rPr>
        <w:t>的缘觉他</w:t>
      </w:r>
      <w:proofErr w:type="gramEnd"/>
      <w:r w:rsidRPr="00CD425B">
        <w:rPr>
          <w:rFonts w:ascii="华文楷体" w:eastAsia="华文楷体" w:hAnsi="华文楷体" w:hint="eastAsia"/>
          <w:sz w:val="28"/>
          <w:szCs w:val="28"/>
        </w:rPr>
        <w:t>是曾经入过声闻乘的</w:t>
      </w:r>
      <w:del w:id="1317" w:author="S-Yansong" w:date="2016-01-05T15:31:00Z">
        <w:r w:rsidRPr="00CD425B" w:rsidDel="00DB4C8B">
          <w:rPr>
            <w:rFonts w:ascii="华文楷体" w:eastAsia="华文楷体" w:hAnsi="华文楷体" w:hint="eastAsia"/>
            <w:sz w:val="28"/>
            <w:szCs w:val="28"/>
          </w:rPr>
          <w:delText>，</w:delText>
        </w:r>
      </w:del>
      <w:ins w:id="1318" w:author="S-Yansong" w:date="2016-01-05T15:31:00Z">
        <w:r w:rsidR="00DB4C8B">
          <w:rPr>
            <w:rFonts w:ascii="华文楷体" w:eastAsia="华文楷体" w:hAnsi="华文楷体" w:hint="eastAsia"/>
            <w:sz w:val="28"/>
            <w:szCs w:val="28"/>
          </w:rPr>
          <w:t>。</w:t>
        </w:r>
      </w:ins>
      <w:r w:rsidRPr="00CD425B">
        <w:rPr>
          <w:rFonts w:ascii="华文楷体" w:eastAsia="华文楷体" w:hAnsi="华文楷体" w:hint="eastAsia"/>
          <w:sz w:val="28"/>
          <w:szCs w:val="28"/>
        </w:rPr>
        <w:t>如果他有</w:t>
      </w:r>
      <w:proofErr w:type="gramStart"/>
      <w:r w:rsidRPr="00CD425B">
        <w:rPr>
          <w:rFonts w:ascii="华文楷体" w:eastAsia="华文楷体" w:hAnsi="华文楷体" w:hint="eastAsia"/>
          <w:sz w:val="28"/>
          <w:szCs w:val="28"/>
        </w:rPr>
        <w:t>有</w:t>
      </w:r>
      <w:proofErr w:type="gramEnd"/>
      <w:r w:rsidRPr="00CD425B">
        <w:rPr>
          <w:rFonts w:ascii="华文楷体" w:eastAsia="华文楷体" w:hAnsi="华文楷体" w:hint="eastAsia"/>
          <w:sz w:val="28"/>
          <w:szCs w:val="28"/>
        </w:rPr>
        <w:t>学道的话</w:t>
      </w:r>
      <w:ins w:id="1319" w:author="S-Yansong" w:date="2016-01-06T11:02:00Z">
        <w:r w:rsidR="005C07FF">
          <w:rPr>
            <w:rFonts w:ascii="华文楷体" w:eastAsia="华文楷体" w:hAnsi="华文楷体" w:hint="eastAsia"/>
            <w:sz w:val="28"/>
            <w:szCs w:val="28"/>
          </w:rPr>
          <w:t>，</w:t>
        </w:r>
      </w:ins>
      <w:r w:rsidRPr="00CD425B">
        <w:rPr>
          <w:rFonts w:ascii="华文楷体" w:eastAsia="华文楷体" w:hAnsi="华文楷体" w:hint="eastAsia"/>
          <w:sz w:val="28"/>
          <w:szCs w:val="28"/>
        </w:rPr>
        <w:t>如果说他曾经以前入过声闻乘，那么他的有学道应该算在声闻乘当中</w:t>
      </w:r>
      <w:del w:id="1320" w:author="S-Yansong" w:date="2016-01-06T11:03:00Z">
        <w:r w:rsidRPr="00CD425B" w:rsidDel="005C07FF">
          <w:rPr>
            <w:rFonts w:ascii="华文楷体" w:eastAsia="华文楷体" w:hAnsi="华文楷体" w:hint="eastAsia"/>
            <w:sz w:val="28"/>
            <w:szCs w:val="28"/>
          </w:rPr>
          <w:delText>，</w:delText>
        </w:r>
      </w:del>
      <w:ins w:id="1321" w:author="S-Yansong" w:date="2016-01-06T11:03:00Z">
        <w:r w:rsidR="005C07FF">
          <w:rPr>
            <w:rFonts w:ascii="华文楷体" w:eastAsia="华文楷体" w:hAnsi="华文楷体" w:hint="eastAsia"/>
            <w:sz w:val="28"/>
            <w:szCs w:val="28"/>
          </w:rPr>
          <w:t>。</w:t>
        </w:r>
      </w:ins>
      <w:r w:rsidRPr="00CD425B">
        <w:rPr>
          <w:rFonts w:ascii="华文楷体" w:eastAsia="华文楷体" w:hAnsi="华文楷体" w:hint="eastAsia"/>
          <w:sz w:val="28"/>
          <w:szCs w:val="28"/>
        </w:rPr>
        <w:t>或者说大乘当中呢就说有些时候上师讲的时候就说是不定的种姓，从这个角度来讲的时候呢有可能出现这样的情况</w:t>
      </w:r>
      <w:del w:id="1322" w:author="S-Yansong" w:date="2016-01-05T15:32:00Z">
        <w:r w:rsidRPr="00CD425B" w:rsidDel="00DB4C8B">
          <w:rPr>
            <w:rFonts w:ascii="华文楷体" w:eastAsia="华文楷体" w:hAnsi="华文楷体" w:hint="eastAsia"/>
            <w:sz w:val="28"/>
            <w:szCs w:val="28"/>
          </w:rPr>
          <w:delText>，</w:delText>
        </w:r>
      </w:del>
      <w:ins w:id="1323" w:author="S-Yansong" w:date="2016-01-05T15:32:00Z">
        <w:r w:rsidR="00DB4C8B">
          <w:rPr>
            <w:rFonts w:ascii="华文楷体" w:eastAsia="华文楷体" w:hAnsi="华文楷体" w:hint="eastAsia"/>
            <w:sz w:val="28"/>
            <w:szCs w:val="28"/>
          </w:rPr>
          <w:t>。</w:t>
        </w:r>
      </w:ins>
    </w:p>
    <w:p w:rsidR="00CD425B" w:rsidRPr="00CD425B" w:rsidDel="00DB4C8B" w:rsidRDefault="00CD425B">
      <w:pPr>
        <w:ind w:firstLine="420"/>
        <w:rPr>
          <w:del w:id="1324" w:author="S-Yansong" w:date="2016-01-05T15:32:00Z"/>
          <w:rFonts w:ascii="华文楷体" w:eastAsia="华文楷体" w:hAnsi="华文楷体"/>
          <w:sz w:val="28"/>
          <w:szCs w:val="28"/>
        </w:rPr>
        <w:pPrChange w:id="1325" w:author="S-Yansong" w:date="2016-01-06T11:03:00Z">
          <w:pPr>
            <w:ind w:firstLine="570"/>
          </w:pPr>
        </w:pPrChange>
      </w:pPr>
      <w:r w:rsidRPr="00CD425B">
        <w:rPr>
          <w:rFonts w:ascii="华文楷体" w:eastAsia="华文楷体" w:hAnsi="华文楷体" w:hint="eastAsia"/>
          <w:sz w:val="28"/>
          <w:szCs w:val="28"/>
        </w:rPr>
        <w:t>但是真正的分析的时候呢怎么样会出现大乘的有学道呢</w:t>
      </w:r>
      <w:ins w:id="1326" w:author="S-Yansong" w:date="2016-01-05T15:32:00Z">
        <w:r w:rsidR="00DB4C8B">
          <w:rPr>
            <w:rFonts w:ascii="华文楷体" w:eastAsia="华文楷体" w:hAnsi="华文楷体" w:hint="eastAsia"/>
            <w:sz w:val="28"/>
            <w:szCs w:val="28"/>
          </w:rPr>
          <w:t>？</w:t>
        </w:r>
      </w:ins>
      <w:r w:rsidRPr="00CD425B">
        <w:rPr>
          <w:rFonts w:ascii="华文楷体" w:eastAsia="华文楷体" w:hAnsi="华文楷体" w:hint="eastAsia"/>
          <w:sz w:val="28"/>
          <w:szCs w:val="28"/>
        </w:rPr>
        <w:t>有时候是难以分析的，非常难以分析</w:t>
      </w:r>
      <w:del w:id="1327" w:author="S-Yansong" w:date="2016-01-05T15:32:00Z">
        <w:r w:rsidRPr="00CD425B" w:rsidDel="00DB4C8B">
          <w:rPr>
            <w:rFonts w:ascii="华文楷体" w:eastAsia="华文楷体" w:hAnsi="华文楷体" w:hint="eastAsia"/>
            <w:sz w:val="28"/>
            <w:szCs w:val="28"/>
          </w:rPr>
          <w:delText>，</w:delText>
        </w:r>
      </w:del>
      <w:ins w:id="1328" w:author="S-Yansong" w:date="2016-01-05T15:32:00Z">
        <w:r w:rsidR="00DB4C8B">
          <w:rPr>
            <w:rFonts w:ascii="华文楷体" w:eastAsia="华文楷体" w:hAnsi="华文楷体" w:hint="eastAsia"/>
            <w:sz w:val="28"/>
            <w:szCs w:val="28"/>
          </w:rPr>
          <w:t>。</w:t>
        </w:r>
      </w:ins>
      <w:r w:rsidRPr="00CD425B">
        <w:rPr>
          <w:rFonts w:ascii="华文楷体" w:eastAsia="华文楷体" w:hAnsi="华文楷体" w:hint="eastAsia"/>
          <w:sz w:val="28"/>
          <w:szCs w:val="28"/>
        </w:rPr>
        <w:t>因为就大乘的这个有学是属于一地以上</w:t>
      </w:r>
      <w:del w:id="1329" w:author="S-Yansong" w:date="2016-01-06T11:03:00Z">
        <w:r w:rsidRPr="00CD425B" w:rsidDel="00C51246">
          <w:rPr>
            <w:rFonts w:ascii="华文楷体" w:eastAsia="华文楷体" w:hAnsi="华文楷体" w:hint="eastAsia"/>
            <w:sz w:val="28"/>
            <w:szCs w:val="28"/>
          </w:rPr>
          <w:delText>，</w:delText>
        </w:r>
      </w:del>
      <w:ins w:id="1330" w:author="S-Yansong" w:date="2016-01-06T11:03:00Z">
        <w:r w:rsidR="00C51246">
          <w:rPr>
            <w:rFonts w:ascii="华文楷体" w:eastAsia="华文楷体" w:hAnsi="华文楷体" w:hint="eastAsia"/>
            <w:sz w:val="28"/>
            <w:szCs w:val="28"/>
          </w:rPr>
          <w:t>。</w:t>
        </w:r>
      </w:ins>
      <w:r w:rsidRPr="00CD425B">
        <w:rPr>
          <w:rFonts w:ascii="华文楷体" w:eastAsia="华文楷体" w:hAnsi="华文楷体" w:hint="eastAsia"/>
          <w:sz w:val="28"/>
          <w:szCs w:val="28"/>
        </w:rPr>
        <w:t>那么如果把这个有学放宽了，</w:t>
      </w:r>
      <w:del w:id="1331" w:author="S-Yansong" w:date="2016-01-05T15:32:00Z">
        <w:r w:rsidRPr="00CD425B" w:rsidDel="00DB4C8B">
          <w:rPr>
            <w:rFonts w:ascii="华文楷体" w:eastAsia="华文楷体" w:hAnsi="华文楷体" w:hint="eastAsia"/>
            <w:sz w:val="28"/>
            <w:szCs w:val="28"/>
          </w:rPr>
          <w:delText>范围不是按照一地以上</w:delText>
        </w:r>
      </w:del>
    </w:p>
    <w:p w:rsidR="002B7781" w:rsidRDefault="00617205">
      <w:pPr>
        <w:rPr>
          <w:ins w:id="1332" w:author="S-Yansong" w:date="2016-01-06T11:05:00Z"/>
          <w:rFonts w:ascii="华文楷体" w:eastAsia="华文楷体" w:hAnsi="华文楷体"/>
          <w:sz w:val="28"/>
          <w:szCs w:val="28"/>
        </w:rPr>
        <w:pPrChange w:id="1333" w:author="S-Yansong" w:date="2016-01-05T15:33:00Z">
          <w:pPr>
            <w:ind w:firstLine="570"/>
          </w:pPr>
        </w:pPrChange>
      </w:pPr>
      <w:del w:id="1334" w:author="S-Yansong" w:date="2016-01-05T15:33:00Z">
        <w:r w:rsidRPr="00617205" w:rsidDel="00DB4C8B">
          <w:rPr>
            <w:rFonts w:ascii="华文楷体" w:eastAsia="华文楷体" w:hAnsi="华文楷体" w:hint="eastAsia"/>
            <w:sz w:val="28"/>
            <w:szCs w:val="28"/>
          </w:rPr>
          <w:delText>那么如果把这个有学放宽了，</w:delText>
        </w:r>
      </w:del>
      <w:proofErr w:type="gramStart"/>
      <w:r w:rsidRPr="00617205">
        <w:rPr>
          <w:rFonts w:ascii="华文楷体" w:eastAsia="华文楷体" w:hAnsi="华文楷体" w:hint="eastAsia"/>
          <w:sz w:val="28"/>
          <w:szCs w:val="28"/>
        </w:rPr>
        <w:t>他范围</w:t>
      </w:r>
      <w:proofErr w:type="gramEnd"/>
      <w:r w:rsidRPr="00617205">
        <w:rPr>
          <w:rFonts w:ascii="华文楷体" w:eastAsia="华文楷体" w:hAnsi="华文楷体" w:hint="eastAsia"/>
          <w:sz w:val="28"/>
          <w:szCs w:val="28"/>
        </w:rPr>
        <w:t>不是按照一地以上作为他的有学</w:t>
      </w:r>
      <w:ins w:id="1335" w:author="S-Yansong" w:date="2016-01-05T15:33: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如果也算是资</w:t>
      </w:r>
      <w:proofErr w:type="gramStart"/>
      <w:r w:rsidRPr="00617205">
        <w:rPr>
          <w:rFonts w:ascii="华文楷体" w:eastAsia="华文楷体" w:hAnsi="华文楷体" w:hint="eastAsia"/>
          <w:sz w:val="28"/>
          <w:szCs w:val="28"/>
        </w:rPr>
        <w:t>粮道呀或者</w:t>
      </w:r>
      <w:proofErr w:type="gramEnd"/>
      <w:r w:rsidRPr="00617205">
        <w:rPr>
          <w:rFonts w:ascii="华文楷体" w:eastAsia="华文楷体" w:hAnsi="华文楷体" w:hint="eastAsia"/>
          <w:sz w:val="28"/>
          <w:szCs w:val="28"/>
        </w:rPr>
        <w:t>再往前算的话，有可能他说曾经入过大乘</w:t>
      </w:r>
      <w:del w:id="1336" w:author="S-Yansong" w:date="2016-01-06T11:03:00Z">
        <w:r w:rsidRPr="00617205" w:rsidDel="00C51246">
          <w:rPr>
            <w:rFonts w:ascii="华文楷体" w:eastAsia="华文楷体" w:hAnsi="华文楷体" w:hint="eastAsia"/>
            <w:sz w:val="28"/>
            <w:szCs w:val="28"/>
          </w:rPr>
          <w:delText>，</w:delText>
        </w:r>
      </w:del>
      <w:ins w:id="1337" w:author="S-Yansong" w:date="2016-01-06T11:03:00Z">
        <w:r w:rsidR="00C51246">
          <w:rPr>
            <w:rFonts w:ascii="华文楷体" w:eastAsia="华文楷体" w:hAnsi="华文楷体" w:hint="eastAsia"/>
            <w:sz w:val="28"/>
            <w:szCs w:val="28"/>
          </w:rPr>
          <w:t>。</w:t>
        </w:r>
      </w:ins>
      <w:r w:rsidRPr="00617205">
        <w:rPr>
          <w:rFonts w:ascii="华文楷体" w:eastAsia="华文楷体" w:hAnsi="华文楷体" w:hint="eastAsia"/>
          <w:sz w:val="28"/>
          <w:szCs w:val="28"/>
        </w:rPr>
        <w:lastRenderedPageBreak/>
        <w:t>曾经入过大乘后面他又说不定种姓的缘故呢</w:t>
      </w:r>
      <w:ins w:id="1338" w:author="S-Yansong" w:date="2016-01-06T11:03:00Z">
        <w:r w:rsidR="00C51246">
          <w:rPr>
            <w:rFonts w:ascii="华文楷体" w:eastAsia="华文楷体" w:hAnsi="华文楷体" w:hint="eastAsia"/>
            <w:sz w:val="28"/>
            <w:szCs w:val="28"/>
          </w:rPr>
          <w:t>，</w:t>
        </w:r>
      </w:ins>
      <w:r w:rsidRPr="00617205">
        <w:rPr>
          <w:rFonts w:ascii="华文楷体" w:eastAsia="华文楷体" w:hAnsi="华文楷体" w:hint="eastAsia"/>
          <w:sz w:val="28"/>
          <w:szCs w:val="28"/>
        </w:rPr>
        <w:t>转而进入</w:t>
      </w:r>
      <w:proofErr w:type="gramStart"/>
      <w:r w:rsidRPr="00617205">
        <w:rPr>
          <w:rFonts w:ascii="华文楷体" w:eastAsia="华文楷体" w:hAnsi="华文楷体" w:hint="eastAsia"/>
          <w:sz w:val="28"/>
          <w:szCs w:val="28"/>
        </w:rPr>
        <w:t>缘觉乘</w:t>
      </w:r>
      <w:proofErr w:type="gramEnd"/>
      <w:del w:id="1339" w:author="S-Yansong" w:date="2016-01-05T15:34:00Z">
        <w:r w:rsidRPr="00617205" w:rsidDel="00DB4C8B">
          <w:rPr>
            <w:rFonts w:ascii="华文楷体" w:eastAsia="华文楷体" w:hAnsi="华文楷体" w:hint="eastAsia"/>
            <w:sz w:val="28"/>
            <w:szCs w:val="28"/>
          </w:rPr>
          <w:delText>，</w:delText>
        </w:r>
      </w:del>
      <w:ins w:id="1340" w:author="S-Yansong" w:date="2016-01-05T15:34: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如果这样的话大概可以算进去</w:t>
      </w:r>
      <w:del w:id="1341" w:author="S-Yansong" w:date="2016-01-05T15:34:00Z">
        <w:r w:rsidRPr="00617205" w:rsidDel="00DB4C8B">
          <w:rPr>
            <w:rFonts w:ascii="华文楷体" w:eastAsia="华文楷体" w:hAnsi="华文楷体" w:hint="eastAsia"/>
            <w:sz w:val="28"/>
            <w:szCs w:val="28"/>
          </w:rPr>
          <w:delText>，</w:delText>
        </w:r>
      </w:del>
      <w:ins w:id="1342" w:author="S-Yansong" w:date="2016-01-05T15:34: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否则的话还是不好算</w:t>
      </w:r>
      <w:del w:id="1343" w:author="S-Yansong" w:date="2016-01-05T15:34:00Z">
        <w:r w:rsidRPr="00617205" w:rsidDel="00DB4C8B">
          <w:rPr>
            <w:rFonts w:ascii="华文楷体" w:eastAsia="华文楷体" w:hAnsi="华文楷体" w:hint="eastAsia"/>
            <w:sz w:val="28"/>
            <w:szCs w:val="28"/>
          </w:rPr>
          <w:delText>，</w:delText>
        </w:r>
      </w:del>
      <w:ins w:id="1344" w:author="S-Yansong" w:date="2016-01-05T15:34:00Z">
        <w:r w:rsidR="00DB4C8B">
          <w:rPr>
            <w:rFonts w:ascii="华文楷体" w:eastAsia="华文楷体" w:hAnsi="华文楷体" w:hint="eastAsia"/>
            <w:sz w:val="28"/>
            <w:szCs w:val="28"/>
          </w:rPr>
          <w:t>。</w:t>
        </w:r>
      </w:ins>
    </w:p>
    <w:p w:rsidR="002B7781" w:rsidRDefault="00617205">
      <w:pPr>
        <w:ind w:firstLine="420"/>
        <w:rPr>
          <w:ins w:id="1345" w:author="S-Yansong" w:date="2016-01-06T11:05:00Z"/>
          <w:rFonts w:ascii="华文楷体" w:eastAsia="华文楷体" w:hAnsi="华文楷体"/>
          <w:sz w:val="28"/>
          <w:szCs w:val="28"/>
        </w:rPr>
        <w:pPrChange w:id="1346" w:author="S-Yansong" w:date="2016-01-06T11:05:00Z">
          <w:pPr>
            <w:ind w:firstLine="570"/>
          </w:pPr>
        </w:pPrChange>
      </w:pPr>
      <w:r w:rsidRPr="00617205">
        <w:rPr>
          <w:rFonts w:ascii="华文楷体" w:eastAsia="华文楷体" w:hAnsi="华文楷体" w:hint="eastAsia"/>
          <w:sz w:val="28"/>
          <w:szCs w:val="28"/>
        </w:rPr>
        <w:t>因为</w:t>
      </w:r>
      <w:proofErr w:type="gramStart"/>
      <w:r w:rsidRPr="00617205">
        <w:rPr>
          <w:rFonts w:ascii="华文楷体" w:eastAsia="华文楷体" w:hAnsi="华文楷体" w:hint="eastAsia"/>
          <w:sz w:val="28"/>
          <w:szCs w:val="28"/>
        </w:rPr>
        <w:t>说缘觉</w:t>
      </w:r>
      <w:proofErr w:type="gramEnd"/>
      <w:r w:rsidRPr="00617205">
        <w:rPr>
          <w:rFonts w:ascii="华文楷体" w:eastAsia="华文楷体" w:hAnsi="华文楷体" w:hint="eastAsia"/>
          <w:sz w:val="28"/>
          <w:szCs w:val="28"/>
        </w:rPr>
        <w:t>他已经成了罗汉果了</w:t>
      </w:r>
      <w:del w:id="1347" w:author="S-Yansong" w:date="2016-01-05T15:35:00Z">
        <w:r w:rsidRPr="00617205" w:rsidDel="00DB4C8B">
          <w:rPr>
            <w:rFonts w:ascii="华文楷体" w:eastAsia="华文楷体" w:hAnsi="华文楷体" w:hint="eastAsia"/>
            <w:sz w:val="28"/>
            <w:szCs w:val="28"/>
          </w:rPr>
          <w:delText>，</w:delText>
        </w:r>
      </w:del>
      <w:ins w:id="1348" w:author="S-Yansong" w:date="2016-01-05T15:35: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罗汉果之后如果说后面进入大乘这个可以，比如说一切的声闻</w:t>
      </w:r>
      <w:proofErr w:type="gramStart"/>
      <w:r w:rsidRPr="00617205">
        <w:rPr>
          <w:rFonts w:ascii="华文楷体" w:eastAsia="华文楷体" w:hAnsi="华文楷体" w:hint="eastAsia"/>
          <w:sz w:val="28"/>
          <w:szCs w:val="28"/>
        </w:rPr>
        <w:t>缘觉必须</w:t>
      </w:r>
      <w:proofErr w:type="gramEnd"/>
      <w:r w:rsidRPr="00617205">
        <w:rPr>
          <w:rFonts w:ascii="华文楷体" w:eastAsia="华文楷体" w:hAnsi="华文楷体" w:hint="eastAsia"/>
          <w:sz w:val="28"/>
          <w:szCs w:val="28"/>
        </w:rPr>
        <w:t>要入大乘的</w:t>
      </w:r>
      <w:ins w:id="1349" w:author="S-Yansong" w:date="2016-01-06T11:04:00Z">
        <w:r w:rsidR="00C51246">
          <w:rPr>
            <w:rFonts w:ascii="华文楷体" w:eastAsia="华文楷体" w:hAnsi="华文楷体" w:hint="eastAsia"/>
            <w:sz w:val="28"/>
            <w:szCs w:val="28"/>
          </w:rPr>
          <w:t>。</w:t>
        </w:r>
      </w:ins>
      <w:del w:id="1350" w:author="S-Yansong" w:date="2016-01-06T11:04:00Z">
        <w:r w:rsidRPr="00617205" w:rsidDel="00C51246">
          <w:rPr>
            <w:rFonts w:ascii="华文楷体" w:eastAsia="华文楷体" w:hAnsi="华文楷体" w:hint="eastAsia"/>
            <w:sz w:val="28"/>
            <w:szCs w:val="28"/>
          </w:rPr>
          <w:delText>，</w:delText>
        </w:r>
      </w:del>
      <w:r w:rsidRPr="00617205">
        <w:rPr>
          <w:rFonts w:ascii="华文楷体" w:eastAsia="华文楷体" w:hAnsi="华文楷体" w:hint="eastAsia"/>
          <w:sz w:val="28"/>
          <w:szCs w:val="28"/>
        </w:rPr>
        <w:t>他首先</w:t>
      </w:r>
      <w:proofErr w:type="gramStart"/>
      <w:r w:rsidRPr="00617205">
        <w:rPr>
          <w:rFonts w:ascii="华文楷体" w:eastAsia="华文楷体" w:hAnsi="华文楷体" w:hint="eastAsia"/>
          <w:sz w:val="28"/>
          <w:szCs w:val="28"/>
        </w:rPr>
        <w:t>证悟一个缘觉乘</w:t>
      </w:r>
      <w:proofErr w:type="gramEnd"/>
      <w:r w:rsidRPr="00617205">
        <w:rPr>
          <w:rFonts w:ascii="华文楷体" w:eastAsia="华文楷体" w:hAnsi="华文楷体" w:hint="eastAsia"/>
          <w:sz w:val="28"/>
          <w:szCs w:val="28"/>
        </w:rPr>
        <w:t>的阿罗汉果，后面就说是进入大乘的时候</w:t>
      </w:r>
      <w:proofErr w:type="gramStart"/>
      <w:r w:rsidRPr="00617205">
        <w:rPr>
          <w:rFonts w:ascii="华文楷体" w:eastAsia="华文楷体" w:hAnsi="华文楷体" w:hint="eastAsia"/>
          <w:sz w:val="28"/>
          <w:szCs w:val="28"/>
        </w:rPr>
        <w:t>呢重新</w:t>
      </w:r>
      <w:proofErr w:type="gramEnd"/>
      <w:r w:rsidRPr="00617205">
        <w:rPr>
          <w:rFonts w:ascii="华文楷体" w:eastAsia="华文楷体" w:hAnsi="华文楷体" w:hint="eastAsia"/>
          <w:sz w:val="28"/>
          <w:szCs w:val="28"/>
        </w:rPr>
        <w:t>从资粮道开始然后</w:t>
      </w:r>
      <w:proofErr w:type="gramStart"/>
      <w:r w:rsidRPr="00617205">
        <w:rPr>
          <w:rFonts w:ascii="华文楷体" w:eastAsia="华文楷体" w:hAnsi="华文楷体" w:hint="eastAsia"/>
          <w:sz w:val="28"/>
          <w:szCs w:val="28"/>
        </w:rPr>
        <w:t>进入见道的</w:t>
      </w:r>
      <w:proofErr w:type="gramEnd"/>
      <w:r w:rsidRPr="00617205">
        <w:rPr>
          <w:rFonts w:ascii="华文楷体" w:eastAsia="华文楷体" w:hAnsi="华文楷体" w:hint="eastAsia"/>
          <w:sz w:val="28"/>
          <w:szCs w:val="28"/>
        </w:rPr>
        <w:t>，进入见道</w:t>
      </w:r>
      <w:ins w:id="1351" w:author="S-Yansong" w:date="2016-01-06T11:04:00Z">
        <w:r w:rsidR="002B7781">
          <w:rPr>
            <w:rFonts w:ascii="华文楷体" w:eastAsia="华文楷体" w:hAnsi="华文楷体" w:hint="eastAsia"/>
            <w:sz w:val="28"/>
            <w:szCs w:val="28"/>
          </w:rPr>
          <w:t>，</w:t>
        </w:r>
      </w:ins>
      <w:r w:rsidRPr="00617205">
        <w:rPr>
          <w:rFonts w:ascii="华文楷体" w:eastAsia="华文楷体" w:hAnsi="华文楷体" w:hint="eastAsia"/>
          <w:sz w:val="28"/>
          <w:szCs w:val="28"/>
        </w:rPr>
        <w:t>然后二地三地</w:t>
      </w:r>
      <w:proofErr w:type="gramStart"/>
      <w:r w:rsidRPr="00617205">
        <w:rPr>
          <w:rFonts w:ascii="华文楷体" w:eastAsia="华文楷体" w:hAnsi="华文楷体" w:hint="eastAsia"/>
          <w:sz w:val="28"/>
          <w:szCs w:val="28"/>
        </w:rPr>
        <w:t>四地十地</w:t>
      </w:r>
      <w:proofErr w:type="gramEnd"/>
      <w:r w:rsidRPr="00617205">
        <w:rPr>
          <w:rFonts w:ascii="华文楷体" w:eastAsia="华文楷体" w:hAnsi="华文楷体" w:hint="eastAsia"/>
          <w:sz w:val="28"/>
          <w:szCs w:val="28"/>
        </w:rPr>
        <w:t>这个时候大乘的有学</w:t>
      </w:r>
      <w:del w:id="1352" w:author="S-Yansong" w:date="2016-01-05T15:35:00Z">
        <w:r w:rsidRPr="00617205" w:rsidDel="00DB4C8B">
          <w:rPr>
            <w:rFonts w:ascii="华文楷体" w:eastAsia="华文楷体" w:hAnsi="华文楷体" w:hint="eastAsia"/>
            <w:sz w:val="28"/>
            <w:szCs w:val="28"/>
          </w:rPr>
          <w:delText>，</w:delText>
        </w:r>
      </w:del>
      <w:ins w:id="1353" w:author="S-Yansong" w:date="2016-01-05T15:35:00Z">
        <w:r w:rsidR="00DB4C8B">
          <w:rPr>
            <w:rFonts w:ascii="华文楷体" w:eastAsia="华文楷体" w:hAnsi="华文楷体" w:hint="eastAsia"/>
            <w:sz w:val="28"/>
            <w:szCs w:val="28"/>
          </w:rPr>
          <w:t>。</w:t>
        </w:r>
      </w:ins>
    </w:p>
    <w:p w:rsidR="00DB4C8B" w:rsidRDefault="00617205">
      <w:pPr>
        <w:ind w:firstLine="420"/>
        <w:rPr>
          <w:ins w:id="1354" w:author="S-Yansong" w:date="2016-01-05T15:37:00Z"/>
          <w:rFonts w:ascii="华文楷体" w:eastAsia="华文楷体" w:hAnsi="华文楷体"/>
          <w:sz w:val="28"/>
          <w:szCs w:val="28"/>
        </w:rPr>
        <w:pPrChange w:id="1355" w:author="S-Yansong" w:date="2016-01-06T11:05:00Z">
          <w:pPr>
            <w:ind w:firstLine="570"/>
          </w:pPr>
        </w:pPrChange>
      </w:pPr>
      <w:r w:rsidRPr="00617205">
        <w:rPr>
          <w:rFonts w:ascii="华文楷体" w:eastAsia="华文楷体" w:hAnsi="华文楷体" w:hint="eastAsia"/>
          <w:sz w:val="28"/>
          <w:szCs w:val="28"/>
        </w:rPr>
        <w:t>那么如果是这样算的首先他得无学果</w:t>
      </w:r>
      <w:ins w:id="1356" w:author="S-Yansong" w:date="2016-01-06T11:05:00Z">
        <w:r w:rsidR="002B7781">
          <w:rPr>
            <w:rFonts w:ascii="华文楷体" w:eastAsia="华文楷体" w:hAnsi="华文楷体" w:hint="eastAsia"/>
            <w:sz w:val="28"/>
            <w:szCs w:val="28"/>
          </w:rPr>
          <w:t>，</w:t>
        </w:r>
      </w:ins>
      <w:r w:rsidRPr="00617205">
        <w:rPr>
          <w:rFonts w:ascii="华文楷体" w:eastAsia="华文楷体" w:hAnsi="华文楷体" w:hint="eastAsia"/>
          <w:sz w:val="28"/>
          <w:szCs w:val="28"/>
        </w:rPr>
        <w:t>然后再进入</w:t>
      </w:r>
      <w:proofErr w:type="gramStart"/>
      <w:r w:rsidRPr="00617205">
        <w:rPr>
          <w:rFonts w:ascii="华文楷体" w:eastAsia="华文楷体" w:hAnsi="华文楷体" w:hint="eastAsia"/>
          <w:sz w:val="28"/>
          <w:szCs w:val="28"/>
        </w:rPr>
        <w:t>缘觉进大乘</w:t>
      </w:r>
      <w:proofErr w:type="gramEnd"/>
      <w:r w:rsidRPr="00617205">
        <w:rPr>
          <w:rFonts w:ascii="华文楷体" w:eastAsia="华文楷体" w:hAnsi="华文楷体" w:hint="eastAsia"/>
          <w:sz w:val="28"/>
          <w:szCs w:val="28"/>
        </w:rPr>
        <w:t>这个体系所摄的有学也可以，但是这个方面和这个地方的意思明显不一样的</w:t>
      </w:r>
      <w:del w:id="1357" w:author="S-Yansong" w:date="2016-01-06T11:05:00Z">
        <w:r w:rsidRPr="00617205" w:rsidDel="002B7781">
          <w:rPr>
            <w:rFonts w:ascii="华文楷体" w:eastAsia="华文楷体" w:hAnsi="华文楷体" w:hint="eastAsia"/>
            <w:sz w:val="28"/>
            <w:szCs w:val="28"/>
          </w:rPr>
          <w:delText>，</w:delText>
        </w:r>
      </w:del>
      <w:ins w:id="1358" w:author="S-Yansong" w:date="2016-01-06T11:05:00Z">
        <w:r w:rsidR="002B7781">
          <w:rPr>
            <w:rFonts w:ascii="华文楷体" w:eastAsia="华文楷体" w:hAnsi="华文楷体" w:hint="eastAsia"/>
            <w:sz w:val="28"/>
            <w:szCs w:val="28"/>
          </w:rPr>
          <w:t>。</w:t>
        </w:r>
      </w:ins>
      <w:r w:rsidRPr="00617205">
        <w:rPr>
          <w:rFonts w:ascii="华文楷体" w:eastAsia="华文楷体" w:hAnsi="华文楷体" w:hint="eastAsia"/>
          <w:sz w:val="28"/>
          <w:szCs w:val="28"/>
        </w:rPr>
        <w:t>因为他毕竟严格来讲已经算是大乘的有学了，他</w:t>
      </w:r>
      <w:proofErr w:type="gramStart"/>
      <w:r w:rsidRPr="00617205">
        <w:rPr>
          <w:rFonts w:ascii="华文楷体" w:eastAsia="华文楷体" w:hAnsi="华文楷体" w:hint="eastAsia"/>
          <w:sz w:val="28"/>
          <w:szCs w:val="28"/>
        </w:rPr>
        <w:t>说缘觉</w:t>
      </w:r>
      <w:proofErr w:type="gramEnd"/>
      <w:r w:rsidRPr="00617205">
        <w:rPr>
          <w:rFonts w:ascii="华文楷体" w:eastAsia="华文楷体" w:hAnsi="华文楷体" w:hint="eastAsia"/>
          <w:sz w:val="28"/>
          <w:szCs w:val="28"/>
        </w:rPr>
        <w:t>他发心入大乘之后呢最后</w:t>
      </w:r>
      <w:proofErr w:type="gramStart"/>
      <w:r w:rsidRPr="00617205">
        <w:rPr>
          <w:rFonts w:ascii="华文楷体" w:eastAsia="华文楷体" w:hAnsi="华文楷体" w:hint="eastAsia"/>
          <w:sz w:val="28"/>
          <w:szCs w:val="28"/>
        </w:rPr>
        <w:t>得到见道</w:t>
      </w:r>
      <w:proofErr w:type="gramEnd"/>
      <w:r w:rsidRPr="00617205">
        <w:rPr>
          <w:rFonts w:ascii="华文楷体" w:eastAsia="华文楷体" w:hAnsi="华文楷体" w:hint="eastAsia"/>
          <w:sz w:val="28"/>
          <w:szCs w:val="28"/>
        </w:rPr>
        <w:t>，得到大乘一地菩萨</w:t>
      </w:r>
      <w:ins w:id="1359" w:author="S-Yansong" w:date="2016-01-05T15:36: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得到一地菩萨的时候</w:t>
      </w:r>
      <w:ins w:id="1360" w:author="S-Yansong" w:date="2016-01-05T15:36: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这个时候</w:t>
      </w:r>
      <w:ins w:id="1361" w:author="S-Yansong" w:date="2016-01-05T15:36: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如果我是</w:t>
      </w:r>
      <w:proofErr w:type="gramStart"/>
      <w:r w:rsidRPr="00617205">
        <w:rPr>
          <w:rFonts w:ascii="华文楷体" w:eastAsia="华文楷体" w:hAnsi="华文楷体" w:hint="eastAsia"/>
          <w:sz w:val="28"/>
          <w:szCs w:val="28"/>
        </w:rPr>
        <w:t>从缘觉进入</w:t>
      </w:r>
      <w:proofErr w:type="gramEnd"/>
      <w:r w:rsidRPr="00617205">
        <w:rPr>
          <w:rFonts w:ascii="华文楷体" w:eastAsia="华文楷体" w:hAnsi="华文楷体" w:hint="eastAsia"/>
          <w:sz w:val="28"/>
          <w:szCs w:val="28"/>
        </w:rPr>
        <w:t>大乘的</w:t>
      </w:r>
      <w:ins w:id="1362" w:author="S-Yansong" w:date="2016-01-05T15:36: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如果是从罗汉果进入大乘的，这个方面</w:t>
      </w:r>
      <w:proofErr w:type="gramStart"/>
      <w:r w:rsidRPr="00617205">
        <w:rPr>
          <w:rFonts w:ascii="华文楷体" w:eastAsia="华文楷体" w:hAnsi="华文楷体" w:hint="eastAsia"/>
          <w:sz w:val="28"/>
          <w:szCs w:val="28"/>
        </w:rPr>
        <w:t>是不是缘觉的</w:t>
      </w:r>
      <w:proofErr w:type="gramEnd"/>
      <w:r w:rsidRPr="00617205">
        <w:rPr>
          <w:rFonts w:ascii="华文楷体" w:eastAsia="华文楷体" w:hAnsi="华文楷体" w:hint="eastAsia"/>
          <w:sz w:val="28"/>
          <w:szCs w:val="28"/>
        </w:rPr>
        <w:t>有学呢？这个方面不严格的时候可以算，严格的时候算不进去，没办法算</w:t>
      </w:r>
      <w:del w:id="1363" w:author="S-Yansong" w:date="2016-01-05T15:37:00Z">
        <w:r w:rsidRPr="00617205" w:rsidDel="00DB4C8B">
          <w:rPr>
            <w:rFonts w:ascii="华文楷体" w:eastAsia="华文楷体" w:hAnsi="华文楷体" w:hint="eastAsia"/>
            <w:sz w:val="28"/>
            <w:szCs w:val="28"/>
          </w:rPr>
          <w:delText>，</w:delText>
        </w:r>
      </w:del>
      <w:ins w:id="1364" w:author="S-Yansong" w:date="2016-01-05T15:37:00Z">
        <w:r w:rsidR="00DB4C8B">
          <w:rPr>
            <w:rFonts w:ascii="华文楷体" w:eastAsia="华文楷体" w:hAnsi="华文楷体" w:hint="eastAsia"/>
            <w:sz w:val="28"/>
            <w:szCs w:val="28"/>
          </w:rPr>
          <w:t>。</w:t>
        </w:r>
      </w:ins>
      <w:r w:rsidRPr="00617205">
        <w:rPr>
          <w:rFonts w:ascii="华文楷体" w:eastAsia="华文楷体" w:hAnsi="华文楷体" w:hint="eastAsia"/>
          <w:sz w:val="28"/>
          <w:szCs w:val="28"/>
        </w:rPr>
        <w:t>所以真正来讲的时候</w:t>
      </w:r>
      <w:proofErr w:type="gramStart"/>
      <w:r w:rsidRPr="00617205">
        <w:rPr>
          <w:rFonts w:ascii="华文楷体" w:eastAsia="华文楷体" w:hAnsi="华文楷体" w:hint="eastAsia"/>
          <w:sz w:val="28"/>
          <w:szCs w:val="28"/>
        </w:rPr>
        <w:t>呢缘觉</w:t>
      </w:r>
      <w:proofErr w:type="gramEnd"/>
      <w:r w:rsidRPr="00617205">
        <w:rPr>
          <w:rFonts w:ascii="华文楷体" w:eastAsia="华文楷体" w:hAnsi="华文楷体" w:hint="eastAsia"/>
          <w:sz w:val="28"/>
          <w:szCs w:val="28"/>
        </w:rPr>
        <w:t>是应该没有这样一种</w:t>
      </w:r>
      <w:del w:id="1365" w:author="S-Yansong" w:date="2016-01-06T11:06:00Z">
        <w:r w:rsidRPr="00617205" w:rsidDel="002B7781">
          <w:rPr>
            <w:rFonts w:ascii="华文楷体" w:eastAsia="华文楷体" w:hAnsi="华文楷体" w:hint="eastAsia"/>
            <w:sz w:val="28"/>
            <w:szCs w:val="28"/>
          </w:rPr>
          <w:delText>缘觉</w:delText>
        </w:r>
      </w:del>
      <w:proofErr w:type="gramStart"/>
      <w:ins w:id="1366" w:author="S-Yansong" w:date="2016-01-06T11:06:00Z">
        <w:r w:rsidR="002B7781">
          <w:rPr>
            <w:rFonts w:ascii="华文楷体" w:eastAsia="华文楷体" w:hAnsi="华文楷体" w:hint="eastAsia"/>
            <w:sz w:val="28"/>
            <w:szCs w:val="28"/>
          </w:rPr>
          <w:t>有学</w:t>
        </w:r>
      </w:ins>
      <w:r w:rsidRPr="00617205">
        <w:rPr>
          <w:rFonts w:ascii="华文楷体" w:eastAsia="华文楷体" w:hAnsi="华文楷体" w:hint="eastAsia"/>
          <w:sz w:val="28"/>
          <w:szCs w:val="28"/>
        </w:rPr>
        <w:t>乘的</w:t>
      </w:r>
      <w:proofErr w:type="gramEnd"/>
      <w:r w:rsidRPr="00617205">
        <w:rPr>
          <w:rFonts w:ascii="华文楷体" w:eastAsia="华文楷体" w:hAnsi="华文楷体" w:hint="eastAsia"/>
          <w:sz w:val="28"/>
          <w:szCs w:val="28"/>
        </w:rPr>
        <w:t>，这样讲的</w:t>
      </w:r>
      <w:del w:id="1367" w:author="S-Yansong" w:date="2016-01-06T11:07:00Z">
        <w:r w:rsidRPr="00617205" w:rsidDel="00B54CF7">
          <w:rPr>
            <w:rFonts w:ascii="华文楷体" w:eastAsia="华文楷体" w:hAnsi="华文楷体" w:hint="eastAsia"/>
            <w:sz w:val="28"/>
            <w:szCs w:val="28"/>
          </w:rPr>
          <w:delText>，</w:delText>
        </w:r>
      </w:del>
      <w:ins w:id="1368" w:author="S-Yansong" w:date="2016-01-06T11:07:00Z">
        <w:r w:rsidR="00B54CF7">
          <w:rPr>
            <w:rFonts w:ascii="华文楷体" w:eastAsia="华文楷体" w:hAnsi="华文楷体" w:hint="eastAsia"/>
            <w:sz w:val="28"/>
            <w:szCs w:val="28"/>
          </w:rPr>
          <w:t>。</w:t>
        </w:r>
      </w:ins>
      <w:r w:rsidRPr="00617205">
        <w:rPr>
          <w:rFonts w:ascii="华文楷体" w:eastAsia="华文楷体" w:hAnsi="华文楷体" w:hint="eastAsia"/>
          <w:sz w:val="28"/>
          <w:szCs w:val="28"/>
        </w:rPr>
        <w:t>所以说呢故而在此</w:t>
      </w:r>
      <w:proofErr w:type="gramStart"/>
      <w:r w:rsidRPr="00617205">
        <w:rPr>
          <w:rFonts w:ascii="华文楷体" w:eastAsia="华文楷体" w:hAnsi="华文楷体" w:hint="eastAsia"/>
          <w:sz w:val="28"/>
          <w:szCs w:val="28"/>
        </w:rPr>
        <w:t>缘觉只</w:t>
      </w:r>
      <w:proofErr w:type="gramEnd"/>
      <w:r w:rsidRPr="00617205">
        <w:rPr>
          <w:rFonts w:ascii="华文楷体" w:eastAsia="华文楷体" w:hAnsi="华文楷体" w:hint="eastAsia"/>
          <w:sz w:val="28"/>
          <w:szCs w:val="28"/>
        </w:rPr>
        <w:t>算一个无学，不算有学道</w:t>
      </w:r>
      <w:del w:id="1369" w:author="S-Yansong" w:date="2016-01-05T15:37:00Z">
        <w:r w:rsidRPr="00617205" w:rsidDel="00DB4C8B">
          <w:rPr>
            <w:rFonts w:ascii="华文楷体" w:eastAsia="华文楷体" w:hAnsi="华文楷体" w:hint="eastAsia"/>
            <w:sz w:val="28"/>
            <w:szCs w:val="28"/>
          </w:rPr>
          <w:delText>，</w:delText>
        </w:r>
      </w:del>
      <w:ins w:id="1370" w:author="S-Yansong" w:date="2016-01-05T15:37:00Z">
        <w:r w:rsidR="00DB4C8B">
          <w:rPr>
            <w:rFonts w:ascii="华文楷体" w:eastAsia="华文楷体" w:hAnsi="华文楷体" w:hint="eastAsia"/>
            <w:sz w:val="28"/>
            <w:szCs w:val="28"/>
          </w:rPr>
          <w:t>。</w:t>
        </w:r>
      </w:ins>
    </w:p>
    <w:p w:rsidR="00DB4C8B" w:rsidRPr="00DB4C8B" w:rsidRDefault="00DB4C8B">
      <w:pPr>
        <w:ind w:firstLine="420"/>
        <w:rPr>
          <w:ins w:id="1371" w:author="S-Yansong" w:date="2016-01-05T15:38:00Z"/>
          <w:rFonts w:asciiTheme="minorEastAsia" w:hAnsiTheme="minorEastAsia"/>
          <w:sz w:val="28"/>
          <w:szCs w:val="28"/>
          <w:rPrChange w:id="1372" w:author="S-Yansong" w:date="2016-01-05T15:39:00Z">
            <w:rPr>
              <w:ins w:id="1373" w:author="S-Yansong" w:date="2016-01-05T15:38:00Z"/>
              <w:rFonts w:ascii="华文楷体" w:eastAsia="华文楷体" w:hAnsi="华文楷体"/>
              <w:sz w:val="28"/>
              <w:szCs w:val="28"/>
            </w:rPr>
          </w:rPrChange>
        </w:rPr>
        <w:pPrChange w:id="1374" w:author="S-Yansong" w:date="2016-01-05T15:36:00Z">
          <w:pPr>
            <w:ind w:firstLine="570"/>
          </w:pPr>
        </w:pPrChange>
      </w:pPr>
      <w:ins w:id="1375" w:author="S-Yansong" w:date="2016-01-05T15:39:00Z">
        <w:r w:rsidRPr="00DB4C8B">
          <w:rPr>
            <w:rFonts w:asciiTheme="minorEastAsia" w:hAnsiTheme="minorEastAsia" w:hint="eastAsia"/>
            <w:sz w:val="28"/>
            <w:szCs w:val="28"/>
            <w:rPrChange w:id="1376" w:author="S-Yansong" w:date="2016-01-05T15:39:00Z">
              <w:rPr>
                <w:rFonts w:ascii="华文楷体" w:eastAsia="华文楷体" w:hAnsi="华文楷体" w:hint="eastAsia"/>
                <w:sz w:val="28"/>
                <w:szCs w:val="28"/>
              </w:rPr>
            </w:rPrChange>
          </w:rPr>
          <w:t>【</w:t>
        </w:r>
      </w:ins>
      <w:r w:rsidR="00617205" w:rsidRPr="00DB4C8B">
        <w:rPr>
          <w:rFonts w:asciiTheme="minorEastAsia" w:hAnsiTheme="minorEastAsia" w:hint="eastAsia"/>
          <w:sz w:val="28"/>
          <w:szCs w:val="28"/>
          <w:rPrChange w:id="1377" w:author="S-Yansong" w:date="2016-01-05T15:39:00Z">
            <w:rPr>
              <w:rFonts w:ascii="华文楷体" w:eastAsia="华文楷体" w:hAnsi="华文楷体" w:hint="eastAsia"/>
              <w:sz w:val="28"/>
              <w:szCs w:val="28"/>
            </w:rPr>
          </w:rPrChange>
        </w:rPr>
        <w:t>这五种现量均有后得有现之瑜伽现量</w:t>
      </w:r>
      <w:del w:id="1378" w:author="S-Yansong" w:date="2016-01-05T15:38:00Z">
        <w:r w:rsidR="00617205" w:rsidRPr="00DB4C8B" w:rsidDel="00DB4C8B">
          <w:rPr>
            <w:rFonts w:asciiTheme="minorEastAsia" w:hAnsiTheme="minorEastAsia" w:hint="eastAsia"/>
            <w:sz w:val="28"/>
            <w:szCs w:val="28"/>
            <w:rPrChange w:id="1379" w:author="S-Yansong" w:date="2016-01-05T15:39:00Z">
              <w:rPr>
                <w:rFonts w:ascii="华文楷体" w:eastAsia="华文楷体" w:hAnsi="华文楷体" w:hint="eastAsia"/>
                <w:sz w:val="28"/>
                <w:szCs w:val="28"/>
              </w:rPr>
            </w:rPrChange>
          </w:rPr>
          <w:delText>和</w:delText>
        </w:r>
      </w:del>
      <w:ins w:id="1380" w:author="S-Yansong" w:date="2016-01-05T15:38:00Z">
        <w:r w:rsidRPr="00DB4C8B">
          <w:rPr>
            <w:rFonts w:asciiTheme="minorEastAsia" w:hAnsiTheme="minorEastAsia" w:hint="eastAsia"/>
            <w:sz w:val="28"/>
            <w:szCs w:val="28"/>
            <w:rPrChange w:id="1381" w:author="S-Yansong" w:date="2016-01-05T15:39:00Z">
              <w:rPr>
                <w:rFonts w:ascii="华文楷体" w:eastAsia="华文楷体" w:hAnsi="华文楷体" w:hint="eastAsia"/>
                <w:sz w:val="28"/>
                <w:szCs w:val="28"/>
              </w:rPr>
            </w:rPrChange>
          </w:rPr>
          <w:t>与</w:t>
        </w:r>
      </w:ins>
      <w:r w:rsidR="00617205" w:rsidRPr="00DB4C8B">
        <w:rPr>
          <w:rFonts w:asciiTheme="minorEastAsia" w:hAnsiTheme="minorEastAsia" w:hint="eastAsia"/>
          <w:sz w:val="28"/>
          <w:szCs w:val="28"/>
          <w:rPrChange w:id="1382" w:author="S-Yansong" w:date="2016-01-05T15:39:00Z">
            <w:rPr>
              <w:rFonts w:ascii="华文楷体" w:eastAsia="华文楷体" w:hAnsi="华文楷体" w:hint="eastAsia"/>
              <w:sz w:val="28"/>
              <w:szCs w:val="28"/>
            </w:rPr>
          </w:rPrChange>
        </w:rPr>
        <w:t>入定无现之瑜伽现量</w:t>
      </w:r>
      <w:del w:id="1383" w:author="S-Yansong" w:date="2016-01-05T15:38:00Z">
        <w:r w:rsidR="00617205" w:rsidRPr="00DB4C8B" w:rsidDel="00DB4C8B">
          <w:rPr>
            <w:rFonts w:asciiTheme="minorEastAsia" w:hAnsiTheme="minorEastAsia" w:hint="eastAsia"/>
            <w:sz w:val="28"/>
            <w:szCs w:val="28"/>
            <w:rPrChange w:id="1384" w:author="S-Yansong" w:date="2016-01-05T15:39:00Z">
              <w:rPr>
                <w:rFonts w:ascii="华文楷体" w:eastAsia="华文楷体" w:hAnsi="华文楷体" w:hint="eastAsia"/>
                <w:sz w:val="28"/>
                <w:szCs w:val="28"/>
              </w:rPr>
            </w:rPrChange>
          </w:rPr>
          <w:delText>两种</w:delText>
        </w:r>
      </w:del>
      <w:ins w:id="1385" w:author="S-Yansong" w:date="2016-01-05T15:38:00Z">
        <w:r w:rsidRPr="00DB4C8B">
          <w:rPr>
            <w:rFonts w:asciiTheme="minorEastAsia" w:hAnsiTheme="minorEastAsia" w:hint="eastAsia"/>
            <w:sz w:val="28"/>
            <w:szCs w:val="28"/>
            <w:rPrChange w:id="1386" w:author="S-Yansong" w:date="2016-01-05T15:39:00Z">
              <w:rPr>
                <w:rFonts w:ascii="华文楷体" w:eastAsia="华文楷体" w:hAnsi="华文楷体" w:hint="eastAsia"/>
                <w:sz w:val="28"/>
                <w:szCs w:val="28"/>
              </w:rPr>
            </w:rPrChange>
          </w:rPr>
          <w:t>的</w:t>
        </w:r>
      </w:ins>
      <w:r w:rsidR="00617205" w:rsidRPr="00DB4C8B">
        <w:rPr>
          <w:rFonts w:asciiTheme="minorEastAsia" w:hAnsiTheme="minorEastAsia" w:hint="eastAsia"/>
          <w:sz w:val="28"/>
          <w:szCs w:val="28"/>
          <w:rPrChange w:id="1387" w:author="S-Yansong" w:date="2016-01-05T15:39:00Z">
            <w:rPr>
              <w:rFonts w:ascii="华文楷体" w:eastAsia="华文楷体" w:hAnsi="华文楷体" w:hint="eastAsia"/>
              <w:sz w:val="28"/>
              <w:szCs w:val="28"/>
            </w:rPr>
          </w:rPrChange>
        </w:rPr>
        <w:t>分类，由此共十种</w:t>
      </w:r>
      <w:ins w:id="1388" w:author="S-Yansong" w:date="2016-01-05T15:38:00Z">
        <w:r w:rsidRPr="00DB4C8B">
          <w:rPr>
            <w:rFonts w:asciiTheme="minorEastAsia" w:hAnsiTheme="minorEastAsia" w:hint="eastAsia"/>
            <w:sz w:val="28"/>
            <w:szCs w:val="28"/>
            <w:rPrChange w:id="1389" w:author="S-Yansong" w:date="2016-01-05T15:39:00Z">
              <w:rPr>
                <w:rFonts w:ascii="华文楷体" w:eastAsia="华文楷体" w:hAnsi="华文楷体" w:hint="eastAsia"/>
                <w:sz w:val="28"/>
                <w:szCs w:val="28"/>
              </w:rPr>
            </w:rPrChange>
          </w:rPr>
          <w:t>。</w:t>
        </w:r>
      </w:ins>
      <w:del w:id="1390" w:author="S-Yansong" w:date="2016-01-05T15:38:00Z">
        <w:r w:rsidR="00617205" w:rsidRPr="00DB4C8B" w:rsidDel="00DB4C8B">
          <w:rPr>
            <w:rFonts w:asciiTheme="minorEastAsia" w:hAnsiTheme="minorEastAsia" w:hint="eastAsia"/>
            <w:sz w:val="28"/>
            <w:szCs w:val="28"/>
            <w:rPrChange w:id="1391" w:author="S-Yansong" w:date="2016-01-05T15:39:00Z">
              <w:rPr>
                <w:rFonts w:ascii="华文楷体" w:eastAsia="华文楷体" w:hAnsi="华文楷体" w:hint="eastAsia"/>
                <w:sz w:val="28"/>
                <w:szCs w:val="28"/>
              </w:rPr>
            </w:rPrChange>
          </w:rPr>
          <w:delText>，</w:delText>
        </w:r>
      </w:del>
      <w:ins w:id="1392" w:author="S-Yansong" w:date="2016-01-05T15:39:00Z">
        <w:r w:rsidRPr="00DB4C8B">
          <w:rPr>
            <w:rFonts w:asciiTheme="minorEastAsia" w:hAnsiTheme="minorEastAsia" w:hint="eastAsia"/>
            <w:sz w:val="28"/>
            <w:szCs w:val="28"/>
            <w:rPrChange w:id="1393" w:author="S-Yansong" w:date="2016-01-05T15:39:00Z">
              <w:rPr>
                <w:rFonts w:ascii="华文楷体" w:eastAsia="华文楷体" w:hAnsi="华文楷体" w:hint="eastAsia"/>
                <w:sz w:val="28"/>
                <w:szCs w:val="28"/>
              </w:rPr>
            </w:rPrChange>
          </w:rPr>
          <w:t>】</w:t>
        </w:r>
      </w:ins>
    </w:p>
    <w:p w:rsidR="005A7E2E" w:rsidRDefault="00617205">
      <w:pPr>
        <w:ind w:firstLine="420"/>
        <w:rPr>
          <w:ins w:id="1394" w:author="S-Yansong" w:date="2016-01-05T15:42:00Z"/>
          <w:rFonts w:ascii="华文楷体" w:eastAsia="华文楷体" w:hAnsi="华文楷体"/>
          <w:sz w:val="28"/>
          <w:szCs w:val="28"/>
        </w:rPr>
        <w:pPrChange w:id="1395" w:author="S-Yansong" w:date="2016-01-05T15:36:00Z">
          <w:pPr>
            <w:ind w:firstLine="570"/>
          </w:pPr>
        </w:pPrChange>
      </w:pPr>
      <w:r w:rsidRPr="00617205">
        <w:rPr>
          <w:rFonts w:ascii="华文楷体" w:eastAsia="华文楷体" w:hAnsi="华文楷体" w:hint="eastAsia"/>
          <w:sz w:val="28"/>
          <w:szCs w:val="28"/>
        </w:rPr>
        <w:t>那么这样五种现量都有后得和入定两种</w:t>
      </w:r>
      <w:del w:id="1396" w:author="S-Yansong" w:date="2016-01-05T15:39:00Z">
        <w:r w:rsidRPr="00617205" w:rsidDel="007D4C57">
          <w:rPr>
            <w:rFonts w:ascii="华文楷体" w:eastAsia="华文楷体" w:hAnsi="华文楷体" w:hint="eastAsia"/>
            <w:sz w:val="28"/>
            <w:szCs w:val="28"/>
          </w:rPr>
          <w:delText>，</w:delText>
        </w:r>
      </w:del>
      <w:ins w:id="1397" w:author="S-Yansong" w:date="2016-01-05T15:39:00Z">
        <w:r w:rsidR="007D4C57">
          <w:rPr>
            <w:rFonts w:ascii="华文楷体" w:eastAsia="华文楷体" w:hAnsi="华文楷体" w:hint="eastAsia"/>
            <w:sz w:val="28"/>
            <w:szCs w:val="28"/>
          </w:rPr>
          <w:t>。</w:t>
        </w:r>
      </w:ins>
      <w:r w:rsidRPr="00617205">
        <w:rPr>
          <w:rFonts w:ascii="华文楷体" w:eastAsia="华文楷体" w:hAnsi="华文楷体" w:hint="eastAsia"/>
          <w:sz w:val="28"/>
          <w:szCs w:val="28"/>
        </w:rPr>
        <w:t>那么后得是属于有现</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量，入定属于无现的</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量，总共呢就分十种</w:t>
      </w:r>
      <w:del w:id="1398" w:author="S-Yansong" w:date="2016-01-05T15:40:00Z">
        <w:r w:rsidRPr="00617205" w:rsidDel="005A7E2E">
          <w:rPr>
            <w:rFonts w:ascii="华文楷体" w:eastAsia="华文楷体" w:hAnsi="华文楷体" w:hint="eastAsia"/>
            <w:sz w:val="28"/>
            <w:szCs w:val="28"/>
          </w:rPr>
          <w:delText>，</w:delText>
        </w:r>
      </w:del>
      <w:ins w:id="1399" w:author="S-Yansong" w:date="2016-01-05T15:40:00Z">
        <w:r w:rsidR="005A7E2E">
          <w:rPr>
            <w:rFonts w:ascii="华文楷体" w:eastAsia="华文楷体" w:hAnsi="华文楷体" w:hint="eastAsia"/>
            <w:sz w:val="28"/>
            <w:szCs w:val="28"/>
          </w:rPr>
          <w:t>。</w:t>
        </w:r>
      </w:ins>
    </w:p>
    <w:p w:rsidR="005A7E2E" w:rsidRDefault="005A7E2E">
      <w:pPr>
        <w:ind w:firstLine="420"/>
        <w:rPr>
          <w:ins w:id="1400" w:author="S-Yansong" w:date="2016-01-05T15:42:00Z"/>
          <w:rFonts w:ascii="华文楷体" w:eastAsia="华文楷体" w:hAnsi="华文楷体"/>
          <w:sz w:val="28"/>
          <w:szCs w:val="28"/>
        </w:rPr>
        <w:pPrChange w:id="1401" w:author="S-Yansong" w:date="2016-01-05T15:36:00Z">
          <w:pPr>
            <w:ind w:firstLine="570"/>
          </w:pPr>
        </w:pPrChange>
      </w:pPr>
      <w:ins w:id="1402" w:author="S-Yansong" w:date="2016-01-05T15:42:00Z">
        <w:r>
          <w:rPr>
            <w:rFonts w:ascii="华文楷体" w:eastAsia="华文楷体" w:hAnsi="华文楷体" w:hint="eastAsia"/>
            <w:sz w:val="28"/>
            <w:szCs w:val="28"/>
          </w:rPr>
          <w:t>【</w:t>
        </w:r>
      </w:ins>
      <w:r w:rsidR="00617205" w:rsidRPr="005A7E2E">
        <w:rPr>
          <w:rFonts w:asciiTheme="minorEastAsia" w:hAnsiTheme="minorEastAsia" w:hint="eastAsia"/>
          <w:sz w:val="28"/>
          <w:szCs w:val="28"/>
          <w:rPrChange w:id="1403" w:author="S-Yansong" w:date="2016-01-05T15:42:00Z">
            <w:rPr>
              <w:rFonts w:ascii="华文楷体" w:eastAsia="华文楷体" w:hAnsi="华文楷体" w:hint="eastAsia"/>
              <w:sz w:val="28"/>
              <w:szCs w:val="28"/>
            </w:rPr>
          </w:rPrChange>
        </w:rPr>
        <w:t>佛陀虽然入定与后得无二无别，但可以从如所有智和尽所有智的反体角度而分</w:t>
      </w:r>
      <w:del w:id="1404" w:author="S-Yansong" w:date="2016-01-05T15:40:00Z">
        <w:r w:rsidR="00617205" w:rsidRPr="005A7E2E" w:rsidDel="005A7E2E">
          <w:rPr>
            <w:rFonts w:asciiTheme="minorEastAsia" w:hAnsiTheme="minorEastAsia" w:hint="eastAsia"/>
            <w:sz w:val="28"/>
            <w:szCs w:val="28"/>
            <w:rPrChange w:id="1405" w:author="S-Yansong" w:date="2016-01-05T15:42:00Z">
              <w:rPr>
                <w:rFonts w:ascii="华文楷体" w:eastAsia="华文楷体" w:hAnsi="华文楷体" w:hint="eastAsia"/>
                <w:sz w:val="28"/>
                <w:szCs w:val="28"/>
              </w:rPr>
            </w:rPrChange>
          </w:rPr>
          <w:delText>，</w:delText>
        </w:r>
      </w:del>
      <w:ins w:id="1406" w:author="S-Yansong" w:date="2016-01-05T15:40:00Z">
        <w:r w:rsidRPr="005A7E2E">
          <w:rPr>
            <w:rFonts w:asciiTheme="minorEastAsia" w:hAnsiTheme="minorEastAsia" w:hint="eastAsia"/>
            <w:sz w:val="28"/>
            <w:szCs w:val="28"/>
            <w:rPrChange w:id="1407" w:author="S-Yansong" w:date="2016-01-05T15:42:00Z">
              <w:rPr>
                <w:rFonts w:ascii="华文楷体" w:eastAsia="华文楷体" w:hAnsi="华文楷体" w:hint="eastAsia"/>
                <w:sz w:val="28"/>
                <w:szCs w:val="28"/>
              </w:rPr>
            </w:rPrChange>
          </w:rPr>
          <w:t>。</w:t>
        </w:r>
      </w:ins>
      <w:ins w:id="1408" w:author="S-Yansong" w:date="2016-01-05T15:42:00Z">
        <w:r w:rsidRPr="005A7E2E">
          <w:rPr>
            <w:rFonts w:asciiTheme="minorEastAsia" w:hAnsiTheme="minorEastAsia" w:hint="eastAsia"/>
            <w:sz w:val="28"/>
            <w:szCs w:val="28"/>
            <w:rPrChange w:id="1409" w:author="S-Yansong" w:date="2016-01-05T15:42:00Z">
              <w:rPr>
                <w:rFonts w:ascii="华文楷体" w:eastAsia="华文楷体" w:hAnsi="华文楷体" w:hint="eastAsia"/>
                <w:sz w:val="28"/>
                <w:szCs w:val="28"/>
              </w:rPr>
            </w:rPrChange>
          </w:rPr>
          <w:t>】</w:t>
        </w:r>
      </w:ins>
    </w:p>
    <w:p w:rsidR="005A7E2E" w:rsidRDefault="00617205">
      <w:pPr>
        <w:ind w:firstLine="420"/>
        <w:rPr>
          <w:ins w:id="1410" w:author="S-Yansong" w:date="2016-01-05T15:41:00Z"/>
          <w:rFonts w:ascii="华文楷体" w:eastAsia="华文楷体" w:hAnsi="华文楷体"/>
          <w:sz w:val="28"/>
          <w:szCs w:val="28"/>
        </w:rPr>
        <w:pPrChange w:id="1411" w:author="S-Yansong" w:date="2016-01-05T15:36:00Z">
          <w:pPr>
            <w:ind w:firstLine="570"/>
          </w:pPr>
        </w:pPrChange>
      </w:pPr>
      <w:r w:rsidRPr="00617205">
        <w:rPr>
          <w:rFonts w:ascii="华文楷体" w:eastAsia="华文楷体" w:hAnsi="华文楷体" w:hint="eastAsia"/>
          <w:sz w:val="28"/>
          <w:szCs w:val="28"/>
        </w:rPr>
        <w:lastRenderedPageBreak/>
        <w:t>那么就是佛陀他虽然入定和后得是没有差别的，没有差别呢</w:t>
      </w:r>
      <w:ins w:id="1412" w:author="S-Yansong" w:date="2016-01-06T11:08:00Z">
        <w:r w:rsidR="00B54CF7">
          <w:rPr>
            <w:rFonts w:ascii="华文楷体" w:eastAsia="华文楷体" w:hAnsi="华文楷体" w:hint="eastAsia"/>
            <w:sz w:val="28"/>
            <w:szCs w:val="28"/>
          </w:rPr>
          <w:t>，</w:t>
        </w:r>
      </w:ins>
      <w:r w:rsidRPr="00617205">
        <w:rPr>
          <w:rFonts w:ascii="华文楷体" w:eastAsia="华文楷体" w:hAnsi="华文楷体" w:hint="eastAsia"/>
          <w:sz w:val="28"/>
          <w:szCs w:val="28"/>
        </w:rPr>
        <w:t>前面说了这五种现量都分为这样一种入定</w:t>
      </w:r>
      <w:proofErr w:type="gramStart"/>
      <w:r w:rsidRPr="00617205">
        <w:rPr>
          <w:rFonts w:ascii="华文楷体" w:eastAsia="华文楷体" w:hAnsi="华文楷体" w:hint="eastAsia"/>
          <w:sz w:val="28"/>
          <w:szCs w:val="28"/>
        </w:rPr>
        <w:t>和出定</w:t>
      </w:r>
      <w:proofErr w:type="gramEnd"/>
      <w:del w:id="1413" w:author="S-Yansong" w:date="2016-01-05T15:40:00Z">
        <w:r w:rsidRPr="00617205" w:rsidDel="005A7E2E">
          <w:rPr>
            <w:rFonts w:ascii="华文楷体" w:eastAsia="华文楷体" w:hAnsi="华文楷体" w:hint="eastAsia"/>
            <w:sz w:val="28"/>
            <w:szCs w:val="28"/>
          </w:rPr>
          <w:delText>，</w:delText>
        </w:r>
      </w:del>
      <w:ins w:id="1414" w:author="S-Yansong" w:date="2016-01-05T15:40:00Z">
        <w:r w:rsidR="005A7E2E">
          <w:rPr>
            <w:rFonts w:ascii="华文楷体" w:eastAsia="华文楷体" w:hAnsi="华文楷体" w:hint="eastAsia"/>
            <w:sz w:val="28"/>
            <w:szCs w:val="28"/>
          </w:rPr>
          <w:t>。</w:t>
        </w:r>
      </w:ins>
      <w:r w:rsidRPr="00617205">
        <w:rPr>
          <w:rFonts w:ascii="华文楷体" w:eastAsia="华文楷体" w:hAnsi="华文楷体" w:hint="eastAsia"/>
          <w:sz w:val="28"/>
          <w:szCs w:val="28"/>
        </w:rPr>
        <w:t>那么佛陀怎么算呢？没有入定和后得的差别</w:t>
      </w:r>
      <w:del w:id="1415" w:author="S-Yansong" w:date="2016-01-05T15:40:00Z">
        <w:r w:rsidRPr="00617205" w:rsidDel="005A7E2E">
          <w:rPr>
            <w:rFonts w:ascii="华文楷体" w:eastAsia="华文楷体" w:hAnsi="华文楷体" w:hint="eastAsia"/>
            <w:sz w:val="28"/>
            <w:szCs w:val="28"/>
          </w:rPr>
          <w:delText>，</w:delText>
        </w:r>
      </w:del>
      <w:ins w:id="1416" w:author="S-Yansong" w:date="2016-01-05T15:40:00Z">
        <w:r w:rsidR="005A7E2E">
          <w:rPr>
            <w:rFonts w:ascii="华文楷体" w:eastAsia="华文楷体" w:hAnsi="华文楷体" w:hint="eastAsia"/>
            <w:sz w:val="28"/>
            <w:szCs w:val="28"/>
          </w:rPr>
          <w:t>。</w:t>
        </w:r>
      </w:ins>
      <w:r w:rsidRPr="00617205">
        <w:rPr>
          <w:rFonts w:ascii="华文楷体" w:eastAsia="华文楷体" w:hAnsi="华文楷体" w:hint="eastAsia"/>
          <w:sz w:val="28"/>
          <w:szCs w:val="28"/>
        </w:rPr>
        <w:t>那么这个时候可以从佛陀的</w:t>
      </w:r>
      <w:del w:id="1417" w:author="S-Yansong" w:date="2016-01-06T11:08:00Z">
        <w:r w:rsidRPr="00617205" w:rsidDel="00B54CF7">
          <w:rPr>
            <w:rFonts w:ascii="华文楷体" w:eastAsia="华文楷体" w:hAnsi="华文楷体" w:hint="eastAsia"/>
            <w:sz w:val="28"/>
            <w:szCs w:val="28"/>
          </w:rPr>
          <w:delText>尽所有智和</w:delText>
        </w:r>
      </w:del>
      <w:r w:rsidRPr="00617205">
        <w:rPr>
          <w:rFonts w:ascii="华文楷体" w:eastAsia="华文楷体" w:hAnsi="华文楷体" w:hint="eastAsia"/>
          <w:sz w:val="28"/>
          <w:szCs w:val="28"/>
        </w:rPr>
        <w:t>如</w:t>
      </w:r>
      <w:proofErr w:type="gramStart"/>
      <w:r w:rsidRPr="00617205">
        <w:rPr>
          <w:rFonts w:ascii="华文楷体" w:eastAsia="华文楷体" w:hAnsi="华文楷体" w:hint="eastAsia"/>
          <w:sz w:val="28"/>
          <w:szCs w:val="28"/>
        </w:rPr>
        <w:t>所有智</w:t>
      </w:r>
      <w:proofErr w:type="gramEnd"/>
      <w:ins w:id="1418" w:author="S-Yansong" w:date="2016-01-06T11:08:00Z">
        <w:r w:rsidR="00B54CF7">
          <w:rPr>
            <w:rFonts w:ascii="华文楷体" w:eastAsia="华文楷体" w:hAnsi="华文楷体" w:hint="eastAsia"/>
            <w:sz w:val="28"/>
            <w:szCs w:val="28"/>
          </w:rPr>
          <w:t>和</w:t>
        </w:r>
        <w:r w:rsidR="00B54CF7" w:rsidRPr="00617205">
          <w:rPr>
            <w:rFonts w:ascii="华文楷体" w:eastAsia="华文楷体" w:hAnsi="华文楷体" w:hint="eastAsia"/>
            <w:sz w:val="28"/>
            <w:szCs w:val="28"/>
          </w:rPr>
          <w:t>尽</w:t>
        </w:r>
        <w:proofErr w:type="gramStart"/>
        <w:r w:rsidR="00B54CF7" w:rsidRPr="00617205">
          <w:rPr>
            <w:rFonts w:ascii="华文楷体" w:eastAsia="华文楷体" w:hAnsi="华文楷体" w:hint="eastAsia"/>
            <w:sz w:val="28"/>
            <w:szCs w:val="28"/>
          </w:rPr>
          <w:t>所有智</w:t>
        </w:r>
      </w:ins>
      <w:r w:rsidRPr="00617205">
        <w:rPr>
          <w:rFonts w:ascii="华文楷体" w:eastAsia="华文楷体" w:hAnsi="华文楷体" w:hint="eastAsia"/>
          <w:sz w:val="28"/>
          <w:szCs w:val="28"/>
        </w:rPr>
        <w:t>两个反体</w:t>
      </w:r>
      <w:proofErr w:type="gramEnd"/>
      <w:ins w:id="1419" w:author="S-Yansong" w:date="2016-01-06T11:08:00Z">
        <w:r w:rsidR="00B54CF7">
          <w:rPr>
            <w:rFonts w:ascii="华文楷体" w:eastAsia="华文楷体" w:hAnsi="华文楷体" w:hint="eastAsia"/>
            <w:sz w:val="28"/>
            <w:szCs w:val="28"/>
          </w:rPr>
          <w:t>来</w:t>
        </w:r>
      </w:ins>
      <w:del w:id="1420" w:author="S-Yansong" w:date="2016-01-06T11:08:00Z">
        <w:r w:rsidRPr="00617205" w:rsidDel="00B54CF7">
          <w:rPr>
            <w:rFonts w:ascii="华文楷体" w:eastAsia="华文楷体" w:hAnsi="华文楷体" w:hint="eastAsia"/>
            <w:sz w:val="28"/>
            <w:szCs w:val="28"/>
          </w:rPr>
          <w:delText>的</w:delText>
        </w:r>
      </w:del>
      <w:r w:rsidRPr="00617205">
        <w:rPr>
          <w:rFonts w:ascii="华文楷体" w:eastAsia="华文楷体" w:hAnsi="华文楷体" w:hint="eastAsia"/>
          <w:sz w:val="28"/>
          <w:szCs w:val="28"/>
        </w:rPr>
        <w:t>进行安立的，这个也是可以的</w:t>
      </w:r>
      <w:del w:id="1421" w:author="S-Yansong" w:date="2016-01-05T15:41:00Z">
        <w:r w:rsidRPr="00617205" w:rsidDel="005A7E2E">
          <w:rPr>
            <w:rFonts w:ascii="华文楷体" w:eastAsia="华文楷体" w:hAnsi="华文楷体" w:hint="eastAsia"/>
            <w:sz w:val="28"/>
            <w:szCs w:val="28"/>
          </w:rPr>
          <w:delText>，</w:delText>
        </w:r>
      </w:del>
      <w:ins w:id="1422" w:author="S-Yansong" w:date="2016-01-05T15:41:00Z">
        <w:r w:rsidR="005A7E2E">
          <w:rPr>
            <w:rFonts w:ascii="华文楷体" w:eastAsia="华文楷体" w:hAnsi="华文楷体" w:hint="eastAsia"/>
            <w:sz w:val="28"/>
            <w:szCs w:val="28"/>
          </w:rPr>
          <w:t>。</w:t>
        </w:r>
      </w:ins>
    </w:p>
    <w:p w:rsidR="00D134DD" w:rsidRDefault="00617205">
      <w:pPr>
        <w:ind w:firstLine="420"/>
        <w:rPr>
          <w:ins w:id="1423" w:author="S-Yansong" w:date="2016-01-05T15:44:00Z"/>
          <w:rFonts w:ascii="华文楷体" w:eastAsia="华文楷体" w:hAnsi="华文楷体"/>
          <w:sz w:val="28"/>
          <w:szCs w:val="28"/>
        </w:rPr>
        <w:pPrChange w:id="1424" w:author="S-Yansong" w:date="2016-01-05T15:36:00Z">
          <w:pPr>
            <w:ind w:firstLine="570"/>
          </w:pPr>
        </w:pPrChange>
      </w:pPr>
      <w:r w:rsidRPr="00617205">
        <w:rPr>
          <w:rFonts w:ascii="华文楷体" w:eastAsia="华文楷体" w:hAnsi="华文楷体" w:hint="eastAsia"/>
          <w:sz w:val="28"/>
          <w:szCs w:val="28"/>
        </w:rPr>
        <w:t>从他的因来讲的时候比如菩萨修行的时候</w:t>
      </w:r>
      <w:ins w:id="1425" w:author="S-Yansong" w:date="2016-01-05T15:41:00Z">
        <w:r w:rsidR="005A7E2E">
          <w:rPr>
            <w:rFonts w:ascii="华文楷体" w:eastAsia="华文楷体" w:hAnsi="华文楷体" w:hint="eastAsia"/>
            <w:sz w:val="28"/>
            <w:szCs w:val="28"/>
          </w:rPr>
          <w:t>，</w:t>
        </w:r>
      </w:ins>
      <w:r w:rsidRPr="00617205">
        <w:rPr>
          <w:rFonts w:ascii="华文楷体" w:eastAsia="华文楷体" w:hAnsi="华文楷体" w:hint="eastAsia"/>
          <w:sz w:val="28"/>
          <w:szCs w:val="28"/>
        </w:rPr>
        <w:t>他的入定智慧呢这方面就可以相应如所有智，出定位呢就可以了知一切万法的</w:t>
      </w:r>
      <w:proofErr w:type="gramStart"/>
      <w:r w:rsidRPr="00617205">
        <w:rPr>
          <w:rFonts w:ascii="华文楷体" w:eastAsia="华文楷体" w:hAnsi="华文楷体" w:hint="eastAsia"/>
          <w:sz w:val="28"/>
          <w:szCs w:val="28"/>
        </w:rPr>
        <w:t>差别相他的</w:t>
      </w:r>
      <w:proofErr w:type="gramEnd"/>
      <w:r w:rsidRPr="00617205">
        <w:rPr>
          <w:rFonts w:ascii="华文楷体" w:eastAsia="华文楷体" w:hAnsi="华文楷体" w:hint="eastAsia"/>
          <w:sz w:val="28"/>
          <w:szCs w:val="28"/>
        </w:rPr>
        <w:t>尽所有智</w:t>
      </w:r>
      <w:ins w:id="1426" w:author="S-Yansong" w:date="2016-01-05T15:41:00Z">
        <w:r w:rsidR="005A7E2E">
          <w:rPr>
            <w:rFonts w:ascii="华文楷体" w:eastAsia="华文楷体" w:hAnsi="华文楷体" w:hint="eastAsia"/>
            <w:sz w:val="28"/>
            <w:szCs w:val="28"/>
          </w:rPr>
          <w:t>。</w:t>
        </w:r>
      </w:ins>
      <w:r w:rsidRPr="00617205">
        <w:rPr>
          <w:rFonts w:ascii="华文楷体" w:eastAsia="华文楷体" w:hAnsi="华文楷体" w:hint="eastAsia"/>
          <w:sz w:val="28"/>
          <w:szCs w:val="28"/>
        </w:rPr>
        <w:t>所以说在佛陀在成佛之后呢也可以从如</w:t>
      </w:r>
      <w:proofErr w:type="gramStart"/>
      <w:r w:rsidRPr="00617205">
        <w:rPr>
          <w:rFonts w:ascii="华文楷体" w:eastAsia="华文楷体" w:hAnsi="华文楷体" w:hint="eastAsia"/>
          <w:sz w:val="28"/>
          <w:szCs w:val="28"/>
        </w:rPr>
        <w:t>所有智</w:t>
      </w:r>
      <w:proofErr w:type="gramEnd"/>
      <w:r w:rsidRPr="00617205">
        <w:rPr>
          <w:rFonts w:ascii="华文楷体" w:eastAsia="华文楷体" w:hAnsi="华文楷体" w:hint="eastAsia"/>
          <w:sz w:val="28"/>
          <w:szCs w:val="28"/>
        </w:rPr>
        <w:t>和尽</w:t>
      </w:r>
      <w:proofErr w:type="gramStart"/>
      <w:r w:rsidRPr="00617205">
        <w:rPr>
          <w:rFonts w:ascii="华文楷体" w:eastAsia="华文楷体" w:hAnsi="华文楷体" w:hint="eastAsia"/>
          <w:sz w:val="28"/>
          <w:szCs w:val="28"/>
        </w:rPr>
        <w:t>所有智</w:t>
      </w:r>
      <w:proofErr w:type="gramEnd"/>
      <w:r w:rsidRPr="00617205">
        <w:rPr>
          <w:rFonts w:ascii="华文楷体" w:eastAsia="华文楷体" w:hAnsi="华文楷体" w:hint="eastAsia"/>
          <w:sz w:val="28"/>
          <w:szCs w:val="28"/>
        </w:rPr>
        <w:t>分别的表示入定</w:t>
      </w:r>
      <w:proofErr w:type="gramStart"/>
      <w:r w:rsidRPr="00617205">
        <w:rPr>
          <w:rFonts w:ascii="华文楷体" w:eastAsia="华文楷体" w:hAnsi="华文楷体" w:hint="eastAsia"/>
          <w:sz w:val="28"/>
          <w:szCs w:val="28"/>
        </w:rPr>
        <w:t>和出定的</w:t>
      </w:r>
      <w:proofErr w:type="gramEnd"/>
      <w:r w:rsidRPr="00617205">
        <w:rPr>
          <w:rFonts w:ascii="华文楷体" w:eastAsia="华文楷体" w:hAnsi="华文楷体" w:hint="eastAsia"/>
          <w:sz w:val="28"/>
          <w:szCs w:val="28"/>
        </w:rPr>
        <w:t>两个不同侧面</w:t>
      </w:r>
      <w:del w:id="1427" w:author="S-Yansong" w:date="2016-01-05T15:44:00Z">
        <w:r w:rsidRPr="00617205" w:rsidDel="00D134DD">
          <w:rPr>
            <w:rFonts w:ascii="华文楷体" w:eastAsia="华文楷体" w:hAnsi="华文楷体" w:hint="eastAsia"/>
            <w:sz w:val="28"/>
            <w:szCs w:val="28"/>
          </w:rPr>
          <w:delText>，</w:delText>
        </w:r>
      </w:del>
      <w:ins w:id="1428" w:author="S-Yansong" w:date="2016-01-05T15:44:00Z">
        <w:r w:rsidR="00D134DD">
          <w:rPr>
            <w:rFonts w:ascii="华文楷体" w:eastAsia="华文楷体" w:hAnsi="华文楷体" w:hint="eastAsia"/>
            <w:sz w:val="28"/>
            <w:szCs w:val="28"/>
          </w:rPr>
          <w:t>。</w:t>
        </w:r>
      </w:ins>
    </w:p>
    <w:p w:rsidR="00D134DD" w:rsidRDefault="00617205">
      <w:pPr>
        <w:ind w:firstLine="420"/>
        <w:rPr>
          <w:ins w:id="1429" w:author="S-Yansong" w:date="2016-01-05T15:44:00Z"/>
          <w:rFonts w:ascii="华文楷体" w:eastAsia="华文楷体" w:hAnsi="华文楷体"/>
          <w:sz w:val="28"/>
          <w:szCs w:val="28"/>
        </w:rPr>
        <w:pPrChange w:id="1430" w:author="S-Yansong" w:date="2016-01-05T15:36:00Z">
          <w:pPr>
            <w:ind w:firstLine="570"/>
          </w:pPr>
        </w:pPrChange>
      </w:pPr>
      <w:r w:rsidRPr="00617205">
        <w:rPr>
          <w:rFonts w:ascii="华文楷体" w:eastAsia="华文楷体" w:hAnsi="华文楷体" w:hint="eastAsia"/>
          <w:sz w:val="28"/>
          <w:szCs w:val="28"/>
        </w:rPr>
        <w:t>那么什么是有现</w:t>
      </w:r>
      <w:ins w:id="1431" w:author="S-Yansong" w:date="2016-01-05T15:44:00Z">
        <w:r w:rsidR="00D134DD">
          <w:rPr>
            <w:rFonts w:ascii="华文楷体" w:eastAsia="华文楷体" w:hAnsi="华文楷体" w:hint="eastAsia"/>
            <w:sz w:val="28"/>
            <w:szCs w:val="28"/>
          </w:rPr>
          <w:t>？</w:t>
        </w:r>
      </w:ins>
      <w:r w:rsidRPr="00617205">
        <w:rPr>
          <w:rFonts w:ascii="华文楷体" w:eastAsia="华文楷体" w:hAnsi="华文楷体" w:hint="eastAsia"/>
          <w:sz w:val="28"/>
          <w:szCs w:val="28"/>
        </w:rPr>
        <w:t>什么是无现呢？</w:t>
      </w:r>
    </w:p>
    <w:p w:rsidR="00D134DD" w:rsidRPr="00D134DD" w:rsidRDefault="00D134DD">
      <w:pPr>
        <w:ind w:firstLine="420"/>
        <w:rPr>
          <w:ins w:id="1432" w:author="S-Yansong" w:date="2016-01-05T15:44:00Z"/>
          <w:rFonts w:asciiTheme="minorEastAsia" w:hAnsiTheme="minorEastAsia"/>
          <w:sz w:val="28"/>
          <w:szCs w:val="28"/>
          <w:rPrChange w:id="1433" w:author="S-Yansong" w:date="2016-01-05T15:44:00Z">
            <w:rPr>
              <w:ins w:id="1434" w:author="S-Yansong" w:date="2016-01-05T15:44:00Z"/>
              <w:rFonts w:ascii="华文楷体" w:eastAsia="华文楷体" w:hAnsi="华文楷体"/>
              <w:sz w:val="28"/>
              <w:szCs w:val="28"/>
            </w:rPr>
          </w:rPrChange>
        </w:rPr>
        <w:pPrChange w:id="1435" w:author="S-Yansong" w:date="2016-01-05T15:36:00Z">
          <w:pPr>
            <w:ind w:firstLine="570"/>
          </w:pPr>
        </w:pPrChange>
      </w:pPr>
      <w:ins w:id="1436" w:author="S-Yansong" w:date="2016-01-05T15:44:00Z">
        <w:r w:rsidRPr="00D134DD">
          <w:rPr>
            <w:rFonts w:asciiTheme="minorEastAsia" w:hAnsiTheme="minorEastAsia" w:hint="eastAsia"/>
            <w:sz w:val="28"/>
            <w:szCs w:val="28"/>
            <w:rPrChange w:id="1437" w:author="S-Yansong" w:date="2016-01-05T15:44:00Z">
              <w:rPr>
                <w:rFonts w:ascii="华文楷体" w:eastAsia="华文楷体" w:hAnsi="华文楷体" w:hint="eastAsia"/>
                <w:sz w:val="28"/>
                <w:szCs w:val="28"/>
              </w:rPr>
            </w:rPrChange>
          </w:rPr>
          <w:t>【</w:t>
        </w:r>
      </w:ins>
      <w:r w:rsidR="00617205" w:rsidRPr="00D134DD">
        <w:rPr>
          <w:rFonts w:asciiTheme="minorEastAsia" w:hAnsiTheme="minorEastAsia" w:hint="eastAsia"/>
          <w:sz w:val="28"/>
          <w:szCs w:val="28"/>
          <w:rPrChange w:id="1438" w:author="S-Yansong" w:date="2016-01-05T15:44:00Z">
            <w:rPr>
              <w:rFonts w:ascii="华文楷体" w:eastAsia="华文楷体" w:hAnsi="华文楷体" w:hint="eastAsia"/>
              <w:sz w:val="28"/>
              <w:szCs w:val="28"/>
            </w:rPr>
          </w:rPrChange>
        </w:rPr>
        <w:t>有现之瑜伽现量是指神通见到</w:t>
      </w:r>
      <w:del w:id="1439" w:author="S-Yansong" w:date="2016-01-05T15:44:00Z">
        <w:r w:rsidR="00617205" w:rsidRPr="00D134DD" w:rsidDel="00D134DD">
          <w:rPr>
            <w:rFonts w:asciiTheme="minorEastAsia" w:hAnsiTheme="minorEastAsia" w:hint="eastAsia"/>
            <w:sz w:val="28"/>
            <w:szCs w:val="28"/>
            <w:rPrChange w:id="1440" w:author="S-Yansong" w:date="2016-01-05T15:44:00Z">
              <w:rPr>
                <w:rFonts w:ascii="华文楷体" w:eastAsia="华文楷体" w:hAnsi="华文楷体" w:hint="eastAsia"/>
                <w:sz w:val="28"/>
                <w:szCs w:val="28"/>
              </w:rPr>
            </w:rPrChange>
          </w:rPr>
          <w:delText>，</w:delText>
        </w:r>
      </w:del>
      <w:ins w:id="1441" w:author="S-Yansong" w:date="2016-01-05T15:44:00Z">
        <w:r w:rsidRPr="00D134DD">
          <w:rPr>
            <w:rFonts w:asciiTheme="minorEastAsia" w:hAnsiTheme="minorEastAsia" w:hint="eastAsia"/>
            <w:sz w:val="28"/>
            <w:szCs w:val="28"/>
            <w:rPrChange w:id="1442" w:author="S-Yansong" w:date="2016-01-05T15:44:00Z">
              <w:rPr>
                <w:rFonts w:ascii="华文楷体" w:eastAsia="华文楷体" w:hAnsi="华文楷体" w:hint="eastAsia"/>
                <w:sz w:val="28"/>
                <w:szCs w:val="28"/>
              </w:rPr>
            </w:rPrChange>
          </w:rPr>
          <w:t>】</w:t>
        </w:r>
      </w:ins>
    </w:p>
    <w:p w:rsidR="000825D6" w:rsidRDefault="00617205">
      <w:pPr>
        <w:ind w:firstLine="420"/>
        <w:rPr>
          <w:ins w:id="1443" w:author="S-Yansong" w:date="2016-01-05T15:45:00Z"/>
          <w:rFonts w:ascii="华文楷体" w:eastAsia="华文楷体" w:hAnsi="华文楷体"/>
          <w:sz w:val="28"/>
          <w:szCs w:val="28"/>
        </w:rPr>
        <w:pPrChange w:id="1444" w:author="S-Yansong" w:date="2016-01-05T15:36:00Z">
          <w:pPr>
            <w:ind w:firstLine="570"/>
          </w:pPr>
        </w:pPrChange>
      </w:pPr>
      <w:r w:rsidRPr="00617205">
        <w:rPr>
          <w:rFonts w:ascii="华文楷体" w:eastAsia="华文楷体" w:hAnsi="华文楷体" w:hint="eastAsia"/>
          <w:sz w:val="28"/>
          <w:szCs w:val="28"/>
        </w:rPr>
        <w:t>那么因为他是后得位所摄</w:t>
      </w:r>
      <w:ins w:id="1445" w:author="S-Yansong" w:date="2016-01-06T11:09:00Z">
        <w:r w:rsidR="005F1267">
          <w:rPr>
            <w:rFonts w:ascii="华文楷体" w:eastAsia="华文楷体" w:hAnsi="华文楷体" w:hint="eastAsia"/>
            <w:sz w:val="28"/>
            <w:szCs w:val="28"/>
          </w:rPr>
          <w:t>的</w:t>
        </w:r>
      </w:ins>
      <w:r w:rsidRPr="00617205">
        <w:rPr>
          <w:rFonts w:ascii="华文楷体" w:eastAsia="华文楷体" w:hAnsi="华文楷体" w:hint="eastAsia"/>
          <w:sz w:val="28"/>
          <w:szCs w:val="28"/>
        </w:rPr>
        <w:t>，他是后得位所摄</w:t>
      </w:r>
      <w:ins w:id="1446" w:author="S-Yansong" w:date="2016-01-06T11:10:00Z">
        <w:r w:rsidR="002C60B3">
          <w:rPr>
            <w:rFonts w:ascii="华文楷体" w:eastAsia="华文楷体" w:hAnsi="华文楷体" w:hint="eastAsia"/>
            <w:sz w:val="28"/>
            <w:szCs w:val="28"/>
          </w:rPr>
          <w:t>，</w:t>
        </w:r>
      </w:ins>
      <w:r w:rsidRPr="00617205">
        <w:rPr>
          <w:rFonts w:ascii="华文楷体" w:eastAsia="华文楷体" w:hAnsi="华文楷体" w:hint="eastAsia"/>
          <w:sz w:val="28"/>
          <w:szCs w:val="28"/>
        </w:rPr>
        <w:t>所以说这样一种有现的</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量呢是指通过神通见到很多很多这种差别法，</w:t>
      </w:r>
    </w:p>
    <w:p w:rsidR="000825D6" w:rsidRPr="000825D6" w:rsidRDefault="000825D6">
      <w:pPr>
        <w:ind w:firstLine="420"/>
        <w:rPr>
          <w:ins w:id="1447" w:author="S-Yansong" w:date="2016-01-05T15:45:00Z"/>
          <w:rFonts w:asciiTheme="minorEastAsia" w:hAnsiTheme="minorEastAsia"/>
          <w:sz w:val="28"/>
          <w:szCs w:val="28"/>
          <w:rPrChange w:id="1448" w:author="S-Yansong" w:date="2016-01-05T15:46:00Z">
            <w:rPr>
              <w:ins w:id="1449" w:author="S-Yansong" w:date="2016-01-05T15:45:00Z"/>
              <w:rFonts w:ascii="华文楷体" w:eastAsia="华文楷体" w:hAnsi="华文楷体"/>
              <w:sz w:val="28"/>
              <w:szCs w:val="28"/>
            </w:rPr>
          </w:rPrChange>
        </w:rPr>
        <w:pPrChange w:id="1450" w:author="S-Yansong" w:date="2016-01-05T15:36:00Z">
          <w:pPr>
            <w:ind w:firstLine="570"/>
          </w:pPr>
        </w:pPrChange>
      </w:pPr>
      <w:ins w:id="1451" w:author="S-Yansong" w:date="2016-01-05T15:45:00Z">
        <w:r w:rsidRPr="000825D6">
          <w:rPr>
            <w:rFonts w:asciiTheme="minorEastAsia" w:hAnsiTheme="minorEastAsia" w:hint="eastAsia"/>
            <w:sz w:val="28"/>
            <w:szCs w:val="28"/>
            <w:rPrChange w:id="1452" w:author="S-Yansong" w:date="2016-01-05T15:46:00Z">
              <w:rPr>
                <w:rFonts w:ascii="华文楷体" w:eastAsia="华文楷体" w:hAnsi="华文楷体" w:hint="eastAsia"/>
                <w:sz w:val="28"/>
                <w:szCs w:val="28"/>
              </w:rPr>
            </w:rPrChange>
          </w:rPr>
          <w:t>【</w:t>
        </w:r>
      </w:ins>
      <w:r w:rsidR="00617205" w:rsidRPr="000825D6">
        <w:rPr>
          <w:rFonts w:asciiTheme="minorEastAsia" w:hAnsiTheme="minorEastAsia" w:hint="eastAsia"/>
          <w:sz w:val="28"/>
          <w:szCs w:val="28"/>
          <w:rPrChange w:id="1453" w:author="S-Yansong" w:date="2016-01-05T15:46:00Z">
            <w:rPr>
              <w:rFonts w:ascii="华文楷体" w:eastAsia="华文楷体" w:hAnsi="华文楷体" w:hint="eastAsia"/>
              <w:sz w:val="28"/>
              <w:szCs w:val="28"/>
            </w:rPr>
          </w:rPrChange>
        </w:rPr>
        <w:t>如</w:t>
      </w:r>
      <w:ins w:id="1454" w:author="S-Yansong" w:date="2016-01-05T15:46:00Z">
        <w:r w:rsidRPr="000825D6">
          <w:rPr>
            <w:rFonts w:asciiTheme="minorEastAsia" w:hAnsiTheme="minorEastAsia" w:hint="eastAsia"/>
            <w:sz w:val="28"/>
            <w:szCs w:val="28"/>
            <w:rPrChange w:id="1455" w:author="S-Yansong" w:date="2016-01-05T15:46:00Z">
              <w:rPr>
                <w:rFonts w:ascii="华文楷体" w:eastAsia="华文楷体" w:hAnsi="华文楷体" w:hint="eastAsia"/>
                <w:sz w:val="28"/>
                <w:szCs w:val="28"/>
              </w:rPr>
            </w:rPrChange>
          </w:rPr>
          <w:t>（</w:t>
        </w:r>
      </w:ins>
      <w:ins w:id="1456" w:author="S-Yansong" w:date="2016-01-05T15:45:00Z">
        <w:r w:rsidRPr="000825D6">
          <w:rPr>
            <w:rFonts w:asciiTheme="minorEastAsia" w:hAnsiTheme="minorEastAsia" w:hint="eastAsia"/>
            <w:sz w:val="28"/>
            <w:szCs w:val="28"/>
            <w:rPrChange w:id="1457" w:author="S-Yansong" w:date="2016-01-05T15:46:00Z">
              <w:rPr>
                <w:rFonts w:ascii="华文楷体" w:eastAsia="华文楷体" w:hAnsi="华文楷体" w:hint="eastAsia"/>
                <w:sz w:val="28"/>
                <w:szCs w:val="28"/>
              </w:rPr>
            </w:rPrChange>
          </w:rPr>
          <w:t>《俱舍论》</w:t>
        </w:r>
      </w:ins>
      <w:ins w:id="1458" w:author="S-Yansong" w:date="2016-01-05T15:46:00Z">
        <w:r w:rsidRPr="000825D6">
          <w:rPr>
            <w:rFonts w:asciiTheme="minorEastAsia" w:hAnsiTheme="minorEastAsia" w:hint="eastAsia"/>
            <w:sz w:val="28"/>
            <w:szCs w:val="28"/>
            <w:rPrChange w:id="1459" w:author="S-Yansong" w:date="2016-01-05T15:46:00Z">
              <w:rPr>
                <w:rFonts w:ascii="华文楷体" w:eastAsia="华文楷体" w:hAnsi="华文楷体" w:hint="eastAsia"/>
                <w:sz w:val="28"/>
                <w:szCs w:val="28"/>
              </w:rPr>
            </w:rPrChange>
          </w:rPr>
          <w:t>中）</w:t>
        </w:r>
      </w:ins>
      <w:r w:rsidR="00617205" w:rsidRPr="000825D6">
        <w:rPr>
          <w:rFonts w:asciiTheme="minorEastAsia" w:hAnsiTheme="minorEastAsia" w:hint="eastAsia"/>
          <w:sz w:val="28"/>
          <w:szCs w:val="28"/>
          <w:rPrChange w:id="1460" w:author="S-Yansong" w:date="2016-01-05T15:46:00Z">
            <w:rPr>
              <w:rFonts w:ascii="华文楷体" w:eastAsia="华文楷体" w:hAnsi="华文楷体" w:hint="eastAsia"/>
              <w:sz w:val="28"/>
              <w:szCs w:val="28"/>
            </w:rPr>
          </w:rPrChange>
        </w:rPr>
        <w:t>云：</w:t>
      </w:r>
      <w:ins w:id="1461" w:author="S-Yansong" w:date="2016-01-05T15:46:00Z">
        <w:r w:rsidR="000D7D86">
          <w:rPr>
            <w:rFonts w:asciiTheme="minorEastAsia" w:hAnsiTheme="minorEastAsia" w:hint="eastAsia"/>
            <w:sz w:val="28"/>
            <w:szCs w:val="28"/>
          </w:rPr>
          <w:t>“</w:t>
        </w:r>
      </w:ins>
      <w:r w:rsidR="00617205" w:rsidRPr="000825D6">
        <w:rPr>
          <w:rFonts w:asciiTheme="minorEastAsia" w:hAnsiTheme="minorEastAsia" w:hint="eastAsia"/>
          <w:sz w:val="28"/>
          <w:szCs w:val="28"/>
          <w:rPrChange w:id="1462" w:author="S-Yansong" w:date="2016-01-05T15:46:00Z">
            <w:rPr>
              <w:rFonts w:ascii="华文楷体" w:eastAsia="华文楷体" w:hAnsi="华文楷体" w:hint="eastAsia"/>
              <w:sz w:val="28"/>
              <w:szCs w:val="28"/>
            </w:rPr>
          </w:rPrChange>
        </w:rPr>
        <w:t>罗汉麟角喻佛陀，次见二三千无量</w:t>
      </w:r>
      <w:ins w:id="1463" w:author="S-Yansong" w:date="2016-01-05T15:46:00Z">
        <w:r w:rsidR="000D7D86">
          <w:rPr>
            <w:rFonts w:asciiTheme="minorEastAsia" w:hAnsiTheme="minorEastAsia" w:hint="eastAsia"/>
            <w:sz w:val="28"/>
            <w:szCs w:val="28"/>
          </w:rPr>
          <w:t>”</w:t>
        </w:r>
      </w:ins>
      <w:r w:rsidR="00617205" w:rsidRPr="000825D6">
        <w:rPr>
          <w:rFonts w:asciiTheme="minorEastAsia" w:hAnsiTheme="minorEastAsia" w:hint="eastAsia"/>
          <w:sz w:val="28"/>
          <w:szCs w:val="28"/>
          <w:rPrChange w:id="1464" w:author="S-Yansong" w:date="2016-01-05T15:46:00Z">
            <w:rPr>
              <w:rFonts w:ascii="华文楷体" w:eastAsia="华文楷体" w:hAnsi="华文楷体" w:hint="eastAsia"/>
              <w:sz w:val="28"/>
              <w:szCs w:val="28"/>
            </w:rPr>
          </w:rPrChange>
        </w:rPr>
        <w:t>。</w:t>
      </w:r>
      <w:ins w:id="1465" w:author="S-Yansong" w:date="2016-01-05T15:45:00Z">
        <w:r w:rsidRPr="000825D6">
          <w:rPr>
            <w:rFonts w:asciiTheme="minorEastAsia" w:hAnsiTheme="minorEastAsia" w:hint="eastAsia"/>
            <w:sz w:val="28"/>
            <w:szCs w:val="28"/>
            <w:rPrChange w:id="1466" w:author="S-Yansong" w:date="2016-01-05T15:46:00Z">
              <w:rPr>
                <w:rFonts w:ascii="华文楷体" w:eastAsia="华文楷体" w:hAnsi="华文楷体" w:hint="eastAsia"/>
                <w:sz w:val="28"/>
                <w:szCs w:val="28"/>
              </w:rPr>
            </w:rPrChange>
          </w:rPr>
          <w:t>】</w:t>
        </w:r>
      </w:ins>
    </w:p>
    <w:p w:rsidR="005A2F7C" w:rsidRDefault="00617205">
      <w:pPr>
        <w:ind w:firstLine="420"/>
        <w:rPr>
          <w:ins w:id="1467" w:author="S-Yansong" w:date="2016-01-05T15:48:00Z"/>
          <w:rFonts w:ascii="华文楷体" w:eastAsia="华文楷体" w:hAnsi="华文楷体"/>
          <w:sz w:val="28"/>
          <w:szCs w:val="28"/>
        </w:rPr>
        <w:pPrChange w:id="1468" w:author="S-Yansong" w:date="2016-01-05T15:36:00Z">
          <w:pPr>
            <w:ind w:firstLine="570"/>
          </w:pPr>
        </w:pPrChange>
      </w:pPr>
      <w:r w:rsidRPr="00617205">
        <w:rPr>
          <w:rFonts w:ascii="华文楷体" w:eastAsia="华文楷体" w:hAnsi="华文楷体" w:hint="eastAsia"/>
          <w:sz w:val="28"/>
          <w:szCs w:val="28"/>
        </w:rPr>
        <w:t>那么在</w:t>
      </w:r>
      <w:ins w:id="1469" w:author="S-Yansong" w:date="2016-01-05T15:46:00Z">
        <w:r w:rsidR="000825D6">
          <w:rPr>
            <w:rFonts w:ascii="华文楷体" w:eastAsia="华文楷体" w:hAnsi="华文楷体" w:hint="eastAsia"/>
            <w:sz w:val="28"/>
            <w:szCs w:val="28"/>
          </w:rPr>
          <w:t>《</w:t>
        </w:r>
      </w:ins>
      <w:r w:rsidRPr="00617205">
        <w:rPr>
          <w:rFonts w:ascii="华文楷体" w:eastAsia="华文楷体" w:hAnsi="华文楷体" w:hint="eastAsia"/>
          <w:sz w:val="28"/>
          <w:szCs w:val="28"/>
        </w:rPr>
        <w:t>俱舍论</w:t>
      </w:r>
      <w:ins w:id="1470" w:author="S-Yansong" w:date="2016-01-05T15:46:00Z">
        <w:r w:rsidR="000825D6">
          <w:rPr>
            <w:rFonts w:ascii="华文楷体" w:eastAsia="华文楷体" w:hAnsi="华文楷体" w:hint="eastAsia"/>
            <w:sz w:val="28"/>
            <w:szCs w:val="28"/>
          </w:rPr>
          <w:t>》</w:t>
        </w:r>
      </w:ins>
      <w:r w:rsidRPr="00617205">
        <w:rPr>
          <w:rFonts w:ascii="华文楷体" w:eastAsia="华文楷体" w:hAnsi="华文楷体" w:hint="eastAsia"/>
          <w:sz w:val="28"/>
          <w:szCs w:val="28"/>
        </w:rPr>
        <w:t>当中讲到了这样一种有现</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量的时候呢就说罗汉和麟角喻</w:t>
      </w:r>
      <w:del w:id="1471" w:author="S-Yansong" w:date="2016-01-05T15:46:00Z">
        <w:r w:rsidRPr="00617205" w:rsidDel="002D6191">
          <w:rPr>
            <w:rFonts w:ascii="华文楷体" w:eastAsia="华文楷体" w:hAnsi="华文楷体" w:hint="eastAsia"/>
            <w:sz w:val="28"/>
            <w:szCs w:val="28"/>
          </w:rPr>
          <w:delText>，</w:delText>
        </w:r>
      </w:del>
      <w:ins w:id="1472" w:author="S-Yansong" w:date="2016-01-05T15:46:00Z">
        <w:r w:rsidR="002D6191">
          <w:rPr>
            <w:rFonts w:ascii="华文楷体" w:eastAsia="华文楷体" w:hAnsi="华文楷体" w:hint="eastAsia"/>
            <w:sz w:val="28"/>
            <w:szCs w:val="28"/>
          </w:rPr>
          <w:t>。</w:t>
        </w:r>
      </w:ins>
      <w:r w:rsidRPr="00617205">
        <w:rPr>
          <w:rFonts w:ascii="华文楷体" w:eastAsia="华文楷体" w:hAnsi="华文楷体" w:hint="eastAsia"/>
          <w:sz w:val="28"/>
          <w:szCs w:val="28"/>
        </w:rPr>
        <w:t>麟角</w:t>
      </w:r>
      <w:proofErr w:type="gramStart"/>
      <w:r w:rsidRPr="00617205">
        <w:rPr>
          <w:rFonts w:ascii="华文楷体" w:eastAsia="华文楷体" w:hAnsi="华文楷体" w:hint="eastAsia"/>
          <w:sz w:val="28"/>
          <w:szCs w:val="28"/>
        </w:rPr>
        <w:t>喻就讲缘觉</w:t>
      </w:r>
      <w:proofErr w:type="gramEnd"/>
      <w:ins w:id="1473" w:author="S-Yansong" w:date="2016-01-06T11:09:00Z">
        <w:r w:rsidR="002C60B3">
          <w:rPr>
            <w:rFonts w:ascii="华文楷体" w:eastAsia="华文楷体" w:hAnsi="华文楷体" w:hint="eastAsia"/>
            <w:sz w:val="28"/>
            <w:szCs w:val="28"/>
          </w:rPr>
          <w:t>，</w:t>
        </w:r>
      </w:ins>
      <w:r w:rsidRPr="00617205">
        <w:rPr>
          <w:rFonts w:ascii="华文楷体" w:eastAsia="华文楷体" w:hAnsi="华文楷体" w:hint="eastAsia"/>
          <w:sz w:val="28"/>
          <w:szCs w:val="28"/>
        </w:rPr>
        <w:t>因为他这个</w:t>
      </w:r>
      <w:proofErr w:type="gramStart"/>
      <w:r w:rsidRPr="00617205">
        <w:rPr>
          <w:rFonts w:ascii="华文楷体" w:eastAsia="华文楷体" w:hAnsi="华文楷体" w:hint="eastAsia"/>
          <w:sz w:val="28"/>
          <w:szCs w:val="28"/>
        </w:rPr>
        <w:t>缘觉独觉分</w:t>
      </w:r>
      <w:proofErr w:type="gramEnd"/>
      <w:r w:rsidRPr="00617205">
        <w:rPr>
          <w:rFonts w:ascii="华文楷体" w:eastAsia="华文楷体" w:hAnsi="华文楷体" w:hint="eastAsia"/>
          <w:sz w:val="28"/>
          <w:szCs w:val="28"/>
        </w:rPr>
        <w:t>两种</w:t>
      </w:r>
      <w:ins w:id="1474" w:author="S-Yansong" w:date="2016-01-06T11:10:00Z">
        <w:r w:rsidR="002C60B3">
          <w:rPr>
            <w:rFonts w:ascii="华文楷体" w:eastAsia="华文楷体" w:hAnsi="华文楷体" w:hint="eastAsia"/>
            <w:sz w:val="28"/>
            <w:szCs w:val="28"/>
          </w:rPr>
          <w:t>：</w:t>
        </w:r>
      </w:ins>
      <w:del w:id="1475" w:author="S-Yansong" w:date="2016-01-06T11:10:00Z">
        <w:r w:rsidRPr="00617205" w:rsidDel="002C60B3">
          <w:rPr>
            <w:rFonts w:ascii="华文楷体" w:eastAsia="华文楷体" w:hAnsi="华文楷体" w:hint="eastAsia"/>
            <w:sz w:val="28"/>
            <w:szCs w:val="28"/>
          </w:rPr>
          <w:delText>，</w:delText>
        </w:r>
      </w:del>
      <w:ins w:id="1476" w:author="S-Yansong" w:date="2016-01-06T11:10:00Z">
        <w:r w:rsidR="002C60B3">
          <w:rPr>
            <w:rFonts w:ascii="华文楷体" w:eastAsia="华文楷体" w:hAnsi="华文楷体" w:hint="eastAsia"/>
            <w:sz w:val="28"/>
            <w:szCs w:val="28"/>
          </w:rPr>
          <w:t>一个叫</w:t>
        </w:r>
      </w:ins>
      <w:r w:rsidRPr="00617205">
        <w:rPr>
          <w:rFonts w:ascii="华文楷体" w:eastAsia="华文楷体" w:hAnsi="华文楷体" w:hint="eastAsia"/>
          <w:sz w:val="28"/>
          <w:szCs w:val="28"/>
        </w:rPr>
        <w:t>麟角</w:t>
      </w:r>
      <w:proofErr w:type="gramStart"/>
      <w:r w:rsidRPr="00617205">
        <w:rPr>
          <w:rFonts w:ascii="华文楷体" w:eastAsia="华文楷体" w:hAnsi="华文楷体" w:hint="eastAsia"/>
          <w:sz w:val="28"/>
          <w:szCs w:val="28"/>
        </w:rPr>
        <w:t>喻</w:t>
      </w:r>
      <w:proofErr w:type="gramEnd"/>
      <w:del w:id="1477" w:author="S-Yansong" w:date="2016-01-06T11:10:00Z">
        <w:r w:rsidRPr="00617205" w:rsidDel="002C60B3">
          <w:rPr>
            <w:rFonts w:ascii="华文楷体" w:eastAsia="华文楷体" w:hAnsi="华文楷体" w:hint="eastAsia"/>
            <w:sz w:val="28"/>
            <w:szCs w:val="28"/>
          </w:rPr>
          <w:delText>又叫做</w:delText>
        </w:r>
      </w:del>
      <w:r w:rsidRPr="00617205">
        <w:rPr>
          <w:rFonts w:ascii="华文楷体" w:eastAsia="华文楷体" w:hAnsi="华文楷体" w:hint="eastAsia"/>
          <w:sz w:val="28"/>
          <w:szCs w:val="28"/>
        </w:rPr>
        <w:t>独觉，</w:t>
      </w:r>
      <w:ins w:id="1478" w:author="S-Yansong" w:date="2016-01-06T11:10:00Z">
        <w:r w:rsidR="002C60B3">
          <w:rPr>
            <w:rFonts w:ascii="华文楷体" w:eastAsia="华文楷体" w:hAnsi="华文楷体" w:hint="eastAsia"/>
            <w:sz w:val="28"/>
            <w:szCs w:val="28"/>
          </w:rPr>
          <w:t>一个</w:t>
        </w:r>
      </w:ins>
      <w:del w:id="1479" w:author="S-Yansong" w:date="2016-01-06T11:10:00Z">
        <w:r w:rsidRPr="00617205" w:rsidDel="002C60B3">
          <w:rPr>
            <w:rFonts w:ascii="华文楷体" w:eastAsia="华文楷体" w:hAnsi="华文楷体" w:hint="eastAsia"/>
            <w:sz w:val="28"/>
            <w:szCs w:val="28"/>
          </w:rPr>
          <w:delText>又</w:delText>
        </w:r>
      </w:del>
      <w:proofErr w:type="gramStart"/>
      <w:r w:rsidRPr="00617205">
        <w:rPr>
          <w:rFonts w:ascii="华文楷体" w:eastAsia="华文楷体" w:hAnsi="华文楷体" w:hint="eastAsia"/>
          <w:sz w:val="28"/>
          <w:szCs w:val="28"/>
        </w:rPr>
        <w:t>叫做</w:t>
      </w:r>
      <w:ins w:id="1480" w:author="S-Yansong" w:date="2016-01-06T11:14:00Z">
        <w:r w:rsidR="002C60B3">
          <w:rPr>
            <w:rFonts w:ascii="华文楷体" w:eastAsia="华文楷体" w:hAnsi="华文楷体" w:hint="eastAsia"/>
            <w:sz w:val="28"/>
            <w:szCs w:val="28"/>
          </w:rPr>
          <w:t>部</w:t>
        </w:r>
      </w:ins>
      <w:del w:id="1481" w:author="S-Yansong" w:date="2016-01-06T11:14:00Z">
        <w:r w:rsidRPr="00617205" w:rsidDel="002C60B3">
          <w:rPr>
            <w:rFonts w:ascii="华文楷体" w:eastAsia="华文楷体" w:hAnsi="华文楷体" w:hint="eastAsia"/>
            <w:sz w:val="28"/>
            <w:szCs w:val="28"/>
          </w:rPr>
          <w:delText>不</w:delText>
        </w:r>
      </w:del>
      <w:r w:rsidRPr="00617205">
        <w:rPr>
          <w:rFonts w:ascii="华文楷体" w:eastAsia="华文楷体" w:hAnsi="华文楷体" w:hint="eastAsia"/>
          <w:sz w:val="28"/>
          <w:szCs w:val="28"/>
        </w:rPr>
        <w:t>行独觉</w:t>
      </w:r>
      <w:proofErr w:type="gramEnd"/>
      <w:del w:id="1482" w:author="S-Yansong" w:date="2016-01-05T15:49:00Z">
        <w:r w:rsidRPr="00617205" w:rsidDel="00B141A1">
          <w:rPr>
            <w:rFonts w:ascii="华文楷体" w:eastAsia="华文楷体" w:hAnsi="华文楷体" w:hint="eastAsia"/>
            <w:sz w:val="28"/>
            <w:szCs w:val="28"/>
          </w:rPr>
          <w:delText>，</w:delText>
        </w:r>
      </w:del>
      <w:ins w:id="1483" w:author="S-Yansong" w:date="2016-01-05T15:49:00Z">
        <w:r w:rsidR="00B141A1">
          <w:rPr>
            <w:rFonts w:ascii="华文楷体" w:eastAsia="华文楷体" w:hAnsi="华文楷体" w:hint="eastAsia"/>
            <w:sz w:val="28"/>
            <w:szCs w:val="28"/>
          </w:rPr>
          <w:t>。</w:t>
        </w:r>
      </w:ins>
      <w:r w:rsidRPr="00617205">
        <w:rPr>
          <w:rFonts w:ascii="华文楷体" w:eastAsia="华文楷体" w:hAnsi="华文楷体" w:hint="eastAsia"/>
          <w:sz w:val="28"/>
          <w:szCs w:val="28"/>
        </w:rPr>
        <w:t>那么麟角</w:t>
      </w:r>
      <w:proofErr w:type="gramStart"/>
      <w:r w:rsidRPr="00617205">
        <w:rPr>
          <w:rFonts w:ascii="华文楷体" w:eastAsia="华文楷体" w:hAnsi="华文楷体" w:hint="eastAsia"/>
          <w:sz w:val="28"/>
          <w:szCs w:val="28"/>
        </w:rPr>
        <w:t>喻独觉</w:t>
      </w:r>
      <w:proofErr w:type="gramEnd"/>
      <w:r w:rsidRPr="00617205">
        <w:rPr>
          <w:rFonts w:ascii="华文楷体" w:eastAsia="华文楷体" w:hAnsi="华文楷体" w:hint="eastAsia"/>
          <w:sz w:val="28"/>
          <w:szCs w:val="28"/>
        </w:rPr>
        <w:t>是属于利根的</w:t>
      </w:r>
      <w:proofErr w:type="gramStart"/>
      <w:r w:rsidRPr="00617205">
        <w:rPr>
          <w:rFonts w:ascii="华文楷体" w:eastAsia="华文楷体" w:hAnsi="华文楷体" w:hint="eastAsia"/>
          <w:sz w:val="28"/>
          <w:szCs w:val="28"/>
        </w:rPr>
        <w:t>一种独觉</w:t>
      </w:r>
      <w:proofErr w:type="gramEnd"/>
      <w:del w:id="1484" w:author="S-Yansong" w:date="2016-01-06T11:14:00Z">
        <w:r w:rsidRPr="00617205" w:rsidDel="002C60B3">
          <w:rPr>
            <w:rFonts w:ascii="华文楷体" w:eastAsia="华文楷体" w:hAnsi="华文楷体" w:hint="eastAsia"/>
            <w:sz w:val="28"/>
            <w:szCs w:val="28"/>
          </w:rPr>
          <w:delText>，</w:delText>
        </w:r>
      </w:del>
      <w:ins w:id="1485" w:author="S-Yansong" w:date="2016-01-06T11:14:00Z">
        <w:r w:rsidR="002C60B3">
          <w:rPr>
            <w:rFonts w:ascii="华文楷体" w:eastAsia="华文楷体" w:hAnsi="华文楷体" w:hint="eastAsia"/>
            <w:sz w:val="28"/>
            <w:szCs w:val="28"/>
          </w:rPr>
          <w:t>。</w:t>
        </w:r>
      </w:ins>
      <w:r w:rsidRPr="00617205">
        <w:rPr>
          <w:rFonts w:ascii="华文楷体" w:eastAsia="华文楷体" w:hAnsi="华文楷体" w:hint="eastAsia"/>
          <w:sz w:val="28"/>
          <w:szCs w:val="28"/>
        </w:rPr>
        <w:t>那么这样一种罗汉呢他</w:t>
      </w:r>
      <w:proofErr w:type="gramStart"/>
      <w:r w:rsidRPr="00617205">
        <w:rPr>
          <w:rFonts w:ascii="华文楷体" w:eastAsia="华文楷体" w:hAnsi="华文楷体" w:hint="eastAsia"/>
          <w:sz w:val="28"/>
          <w:szCs w:val="28"/>
        </w:rPr>
        <w:t>在出定的</w:t>
      </w:r>
      <w:proofErr w:type="gramEnd"/>
      <w:r w:rsidRPr="00617205">
        <w:rPr>
          <w:rFonts w:ascii="华文楷体" w:eastAsia="华文楷体" w:hAnsi="华文楷体" w:hint="eastAsia"/>
          <w:sz w:val="28"/>
          <w:szCs w:val="28"/>
        </w:rPr>
        <w:t>时候可以见到两千，大千世界</w:t>
      </w:r>
      <w:del w:id="1486" w:author="S-Yansong" w:date="2016-01-06T11:12:00Z">
        <w:r w:rsidRPr="00617205" w:rsidDel="002C60B3">
          <w:rPr>
            <w:rFonts w:ascii="华文楷体" w:eastAsia="华文楷体" w:hAnsi="华文楷体" w:hint="eastAsia"/>
            <w:sz w:val="28"/>
            <w:szCs w:val="28"/>
          </w:rPr>
          <w:delText>，</w:delText>
        </w:r>
      </w:del>
      <w:ins w:id="1487" w:author="S-Yansong" w:date="2016-01-06T11:12:00Z">
        <w:r w:rsidR="002C60B3">
          <w:rPr>
            <w:rFonts w:ascii="华文楷体" w:eastAsia="华文楷体" w:hAnsi="华文楷体" w:hint="eastAsia"/>
            <w:sz w:val="28"/>
            <w:szCs w:val="28"/>
          </w:rPr>
          <w:t>；</w:t>
        </w:r>
      </w:ins>
      <w:r w:rsidRPr="00617205">
        <w:rPr>
          <w:rFonts w:ascii="华文楷体" w:eastAsia="华文楷体" w:hAnsi="华文楷体" w:hint="eastAsia"/>
          <w:sz w:val="28"/>
          <w:szCs w:val="28"/>
        </w:rPr>
        <w:t>然后缘觉出定可以见三千大千世界</w:t>
      </w:r>
      <w:del w:id="1488" w:author="S-Yansong" w:date="2016-01-06T11:12:00Z">
        <w:r w:rsidRPr="00617205" w:rsidDel="002C60B3">
          <w:rPr>
            <w:rFonts w:ascii="华文楷体" w:eastAsia="华文楷体" w:hAnsi="华文楷体" w:hint="eastAsia"/>
            <w:sz w:val="28"/>
            <w:szCs w:val="28"/>
          </w:rPr>
          <w:delText>，</w:delText>
        </w:r>
      </w:del>
      <w:ins w:id="1489" w:author="S-Yansong" w:date="2016-01-06T11:12:00Z">
        <w:r w:rsidR="002C60B3">
          <w:rPr>
            <w:rFonts w:ascii="华文楷体" w:eastAsia="华文楷体" w:hAnsi="华文楷体" w:hint="eastAsia"/>
            <w:sz w:val="28"/>
            <w:szCs w:val="28"/>
          </w:rPr>
          <w:t>；</w:t>
        </w:r>
      </w:ins>
      <w:r w:rsidRPr="00617205">
        <w:rPr>
          <w:rFonts w:ascii="华文楷体" w:eastAsia="华文楷体" w:hAnsi="华文楷体" w:hint="eastAsia"/>
          <w:sz w:val="28"/>
          <w:szCs w:val="28"/>
        </w:rPr>
        <w:t>佛陀</w:t>
      </w:r>
      <w:proofErr w:type="gramStart"/>
      <w:r w:rsidRPr="00617205">
        <w:rPr>
          <w:rFonts w:ascii="华文楷体" w:eastAsia="华文楷体" w:hAnsi="华文楷体" w:hint="eastAsia"/>
          <w:sz w:val="28"/>
          <w:szCs w:val="28"/>
        </w:rPr>
        <w:t>呢尽所有智</w:t>
      </w:r>
      <w:proofErr w:type="gramEnd"/>
      <w:r w:rsidRPr="00617205">
        <w:rPr>
          <w:rFonts w:ascii="华文楷体" w:eastAsia="华文楷体" w:hAnsi="华文楷体" w:hint="eastAsia"/>
          <w:sz w:val="28"/>
          <w:szCs w:val="28"/>
        </w:rPr>
        <w:t>可见无量的大千世界</w:t>
      </w:r>
      <w:del w:id="1490" w:author="S-Yansong" w:date="2016-01-05T15:50:00Z">
        <w:r w:rsidRPr="00617205" w:rsidDel="00A676D9">
          <w:rPr>
            <w:rFonts w:ascii="华文楷体" w:eastAsia="华文楷体" w:hAnsi="华文楷体" w:hint="eastAsia"/>
            <w:sz w:val="28"/>
            <w:szCs w:val="28"/>
          </w:rPr>
          <w:delText>，</w:delText>
        </w:r>
      </w:del>
      <w:ins w:id="1491" w:author="S-Yansong" w:date="2016-01-05T15:50:00Z">
        <w:r w:rsidR="00A676D9">
          <w:rPr>
            <w:rFonts w:ascii="华文楷体" w:eastAsia="华文楷体" w:hAnsi="华文楷体" w:hint="eastAsia"/>
            <w:sz w:val="28"/>
            <w:szCs w:val="28"/>
          </w:rPr>
          <w:t>。</w:t>
        </w:r>
      </w:ins>
      <w:r w:rsidRPr="00617205">
        <w:rPr>
          <w:rFonts w:ascii="华文楷体" w:eastAsia="华文楷体" w:hAnsi="华文楷体" w:hint="eastAsia"/>
          <w:sz w:val="28"/>
          <w:szCs w:val="28"/>
        </w:rPr>
        <w:t>这是从有现的</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量，指神通显示神通见到这些不同世界的差别，这是讲有现的</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w:t>
      </w:r>
      <w:ins w:id="1492" w:author="S-Yansong" w:date="2016-01-05T15:48:00Z">
        <w:r w:rsidR="005A2F7C">
          <w:rPr>
            <w:rFonts w:ascii="华文楷体" w:eastAsia="华文楷体" w:hAnsi="华文楷体" w:hint="eastAsia"/>
            <w:sz w:val="28"/>
            <w:szCs w:val="28"/>
          </w:rPr>
          <w:t>。</w:t>
        </w:r>
      </w:ins>
      <w:del w:id="1493" w:author="S-Yansong" w:date="2016-01-05T15:48:00Z">
        <w:r w:rsidRPr="00617205" w:rsidDel="005A2F7C">
          <w:rPr>
            <w:rFonts w:ascii="华文楷体" w:eastAsia="华文楷体" w:hAnsi="华文楷体" w:hint="eastAsia"/>
            <w:sz w:val="28"/>
            <w:szCs w:val="28"/>
          </w:rPr>
          <w:delText>，</w:delText>
        </w:r>
      </w:del>
    </w:p>
    <w:p w:rsidR="005A2F7C" w:rsidRPr="005A2F7C" w:rsidRDefault="005A2F7C">
      <w:pPr>
        <w:ind w:firstLine="420"/>
        <w:rPr>
          <w:ins w:id="1494" w:author="S-Yansong" w:date="2016-01-05T15:48:00Z"/>
          <w:rFonts w:asciiTheme="minorEastAsia" w:hAnsiTheme="minorEastAsia"/>
          <w:sz w:val="28"/>
          <w:szCs w:val="28"/>
          <w:rPrChange w:id="1495" w:author="S-Yansong" w:date="2016-01-05T15:49:00Z">
            <w:rPr>
              <w:ins w:id="1496" w:author="S-Yansong" w:date="2016-01-05T15:48:00Z"/>
              <w:rFonts w:ascii="华文楷体" w:eastAsia="华文楷体" w:hAnsi="华文楷体"/>
              <w:sz w:val="28"/>
              <w:szCs w:val="28"/>
            </w:rPr>
          </w:rPrChange>
        </w:rPr>
        <w:pPrChange w:id="1497" w:author="S-Yansong" w:date="2016-01-05T15:36:00Z">
          <w:pPr>
            <w:ind w:firstLine="570"/>
          </w:pPr>
        </w:pPrChange>
      </w:pPr>
      <w:ins w:id="1498" w:author="S-Yansong" w:date="2016-01-05T15:49:00Z">
        <w:r w:rsidRPr="005A2F7C">
          <w:rPr>
            <w:rFonts w:asciiTheme="minorEastAsia" w:hAnsiTheme="minorEastAsia" w:hint="eastAsia"/>
            <w:sz w:val="28"/>
            <w:szCs w:val="28"/>
            <w:rPrChange w:id="1499" w:author="S-Yansong" w:date="2016-01-05T15:49:00Z">
              <w:rPr>
                <w:rFonts w:ascii="华文楷体" w:eastAsia="华文楷体" w:hAnsi="华文楷体" w:hint="eastAsia"/>
                <w:sz w:val="28"/>
                <w:szCs w:val="28"/>
              </w:rPr>
            </w:rPrChange>
          </w:rPr>
          <w:t>【</w:t>
        </w:r>
      </w:ins>
      <w:r w:rsidR="00617205" w:rsidRPr="005A2F7C">
        <w:rPr>
          <w:rFonts w:asciiTheme="minorEastAsia" w:hAnsiTheme="minorEastAsia" w:hint="eastAsia"/>
          <w:sz w:val="28"/>
          <w:szCs w:val="28"/>
          <w:rPrChange w:id="1500" w:author="S-Yansong" w:date="2016-01-05T15:49:00Z">
            <w:rPr>
              <w:rFonts w:ascii="华文楷体" w:eastAsia="华文楷体" w:hAnsi="华文楷体" w:hint="eastAsia"/>
              <w:sz w:val="28"/>
              <w:szCs w:val="28"/>
            </w:rPr>
          </w:rPrChange>
        </w:rPr>
        <w:t>无现的瑜伽现量是指声闻证悟一个人无我</w:t>
      </w:r>
      <w:ins w:id="1501" w:author="S-Yansong" w:date="2016-01-05T15:48:00Z">
        <w:r w:rsidRPr="005A2F7C">
          <w:rPr>
            <w:rFonts w:asciiTheme="minorEastAsia" w:hAnsiTheme="minorEastAsia" w:hint="eastAsia"/>
            <w:sz w:val="28"/>
            <w:szCs w:val="28"/>
            <w:rPrChange w:id="1502" w:author="S-Yansong" w:date="2016-01-05T15:49:00Z">
              <w:rPr>
                <w:rFonts w:ascii="华文楷体" w:eastAsia="华文楷体" w:hAnsi="华文楷体" w:hint="eastAsia"/>
                <w:sz w:val="28"/>
                <w:szCs w:val="28"/>
              </w:rPr>
            </w:rPrChange>
          </w:rPr>
          <w:t>，</w:t>
        </w:r>
      </w:ins>
      <w:r w:rsidR="00617205" w:rsidRPr="005A2F7C">
        <w:rPr>
          <w:rFonts w:asciiTheme="minorEastAsia" w:hAnsiTheme="minorEastAsia" w:hint="eastAsia"/>
          <w:sz w:val="28"/>
          <w:szCs w:val="28"/>
          <w:rPrChange w:id="1503" w:author="S-Yansong" w:date="2016-01-05T15:49:00Z">
            <w:rPr>
              <w:rFonts w:ascii="华文楷体" w:eastAsia="华文楷体" w:hAnsi="华文楷体" w:hint="eastAsia"/>
              <w:sz w:val="28"/>
              <w:szCs w:val="28"/>
            </w:rPr>
          </w:rPrChange>
        </w:rPr>
        <w:t>缘觉通达色法无自性，因此证悟一个半无我，大乘菩萨则圆满二无我，佛陀具有尽断一</w:t>
      </w:r>
      <w:r w:rsidR="00617205" w:rsidRPr="005A2F7C">
        <w:rPr>
          <w:rFonts w:asciiTheme="minorEastAsia" w:hAnsiTheme="minorEastAsia" w:hint="eastAsia"/>
          <w:sz w:val="28"/>
          <w:szCs w:val="28"/>
          <w:rPrChange w:id="1504" w:author="S-Yansong" w:date="2016-01-05T15:49:00Z">
            <w:rPr>
              <w:rFonts w:ascii="华文楷体" w:eastAsia="华文楷体" w:hAnsi="华文楷体" w:hint="eastAsia"/>
              <w:sz w:val="28"/>
              <w:szCs w:val="28"/>
            </w:rPr>
          </w:rPrChange>
        </w:rPr>
        <w:lastRenderedPageBreak/>
        <w:t>切习气的智慧</w:t>
      </w:r>
      <w:ins w:id="1505" w:author="S-Yansong" w:date="2016-01-05T15:48:00Z">
        <w:r w:rsidRPr="005A2F7C">
          <w:rPr>
            <w:rFonts w:asciiTheme="minorEastAsia" w:hAnsiTheme="minorEastAsia" w:hint="eastAsia"/>
            <w:sz w:val="28"/>
            <w:szCs w:val="28"/>
            <w:rPrChange w:id="1506" w:author="S-Yansong" w:date="2016-01-05T15:49:00Z">
              <w:rPr>
                <w:rFonts w:ascii="华文楷体" w:eastAsia="华文楷体" w:hAnsi="华文楷体" w:hint="eastAsia"/>
                <w:sz w:val="28"/>
                <w:szCs w:val="28"/>
              </w:rPr>
            </w:rPrChange>
          </w:rPr>
          <w:t>。</w:t>
        </w:r>
      </w:ins>
      <w:del w:id="1507" w:author="S-Yansong" w:date="2016-01-05T15:48:00Z">
        <w:r w:rsidR="00617205" w:rsidRPr="005A2F7C" w:rsidDel="005A2F7C">
          <w:rPr>
            <w:rFonts w:asciiTheme="minorEastAsia" w:hAnsiTheme="minorEastAsia" w:hint="eastAsia"/>
            <w:sz w:val="28"/>
            <w:szCs w:val="28"/>
            <w:rPrChange w:id="1508" w:author="S-Yansong" w:date="2016-01-05T15:49:00Z">
              <w:rPr>
                <w:rFonts w:ascii="华文楷体" w:eastAsia="华文楷体" w:hAnsi="华文楷体" w:hint="eastAsia"/>
                <w:sz w:val="28"/>
                <w:szCs w:val="28"/>
              </w:rPr>
            </w:rPrChange>
          </w:rPr>
          <w:delText>，</w:delText>
        </w:r>
      </w:del>
      <w:ins w:id="1509" w:author="S-Yansong" w:date="2016-01-05T15:49:00Z">
        <w:r w:rsidRPr="005A2F7C">
          <w:rPr>
            <w:rFonts w:asciiTheme="minorEastAsia" w:hAnsiTheme="minorEastAsia" w:hint="eastAsia"/>
            <w:sz w:val="28"/>
            <w:szCs w:val="28"/>
            <w:rPrChange w:id="1510" w:author="S-Yansong" w:date="2016-01-05T15:49:00Z">
              <w:rPr>
                <w:rFonts w:ascii="华文楷体" w:eastAsia="华文楷体" w:hAnsi="华文楷体" w:hint="eastAsia"/>
                <w:sz w:val="28"/>
                <w:szCs w:val="28"/>
              </w:rPr>
            </w:rPrChange>
          </w:rPr>
          <w:t>】</w:t>
        </w:r>
      </w:ins>
    </w:p>
    <w:p w:rsidR="000310A0" w:rsidRDefault="00617205">
      <w:pPr>
        <w:ind w:firstLine="420"/>
        <w:rPr>
          <w:ins w:id="1511" w:author="S-Yansong" w:date="2016-01-05T15:50:00Z"/>
          <w:rFonts w:ascii="华文楷体" w:eastAsia="华文楷体" w:hAnsi="华文楷体"/>
          <w:sz w:val="28"/>
          <w:szCs w:val="28"/>
        </w:rPr>
        <w:pPrChange w:id="1512" w:author="S-Yansong" w:date="2016-01-05T15:36:00Z">
          <w:pPr>
            <w:ind w:firstLine="570"/>
          </w:pPr>
        </w:pPrChange>
      </w:pPr>
      <w:r w:rsidRPr="00617205">
        <w:rPr>
          <w:rFonts w:ascii="华文楷体" w:eastAsia="华文楷体" w:hAnsi="华文楷体" w:hint="eastAsia"/>
          <w:sz w:val="28"/>
          <w:szCs w:val="28"/>
        </w:rPr>
        <w:t>那么所谓的无现</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量就是</w:t>
      </w:r>
      <w:proofErr w:type="gramStart"/>
      <w:r w:rsidRPr="00617205">
        <w:rPr>
          <w:rFonts w:ascii="华文楷体" w:eastAsia="华文楷体" w:hAnsi="华文楷体" w:hint="eastAsia"/>
          <w:sz w:val="28"/>
          <w:szCs w:val="28"/>
        </w:rPr>
        <w:t>讲见到</w:t>
      </w:r>
      <w:proofErr w:type="gramEnd"/>
      <w:r w:rsidRPr="00617205">
        <w:rPr>
          <w:rFonts w:ascii="华文楷体" w:eastAsia="华文楷体" w:hAnsi="华文楷体" w:hint="eastAsia"/>
          <w:sz w:val="28"/>
          <w:szCs w:val="28"/>
        </w:rPr>
        <w:t>无我空性这部分</w:t>
      </w:r>
      <w:del w:id="1513" w:author="S-Yansong" w:date="2016-01-06T11:28:00Z">
        <w:r w:rsidRPr="00617205" w:rsidDel="00822983">
          <w:rPr>
            <w:rFonts w:ascii="华文楷体" w:eastAsia="华文楷体" w:hAnsi="华文楷体" w:hint="eastAsia"/>
            <w:sz w:val="28"/>
            <w:szCs w:val="28"/>
          </w:rPr>
          <w:delText>，</w:delText>
        </w:r>
      </w:del>
      <w:ins w:id="1514" w:author="S-Yansong" w:date="2016-01-06T11:28:00Z">
        <w:r w:rsidR="00822983">
          <w:rPr>
            <w:rFonts w:ascii="华文楷体" w:eastAsia="华文楷体" w:hAnsi="华文楷体" w:hint="eastAsia"/>
            <w:sz w:val="28"/>
            <w:szCs w:val="28"/>
          </w:rPr>
          <w:t>。</w:t>
        </w:r>
      </w:ins>
      <w:r w:rsidRPr="00617205">
        <w:rPr>
          <w:rFonts w:ascii="华文楷体" w:eastAsia="华文楷体" w:hAnsi="华文楷体" w:hint="eastAsia"/>
          <w:sz w:val="28"/>
          <w:szCs w:val="28"/>
        </w:rPr>
        <w:t>因为此处的无现和有现，那么就是说观无我的本体呀</w:t>
      </w:r>
      <w:ins w:id="1515" w:author="S-Yansong" w:date="2016-01-06T11:30:00Z">
        <w:r w:rsidR="00822983">
          <w:rPr>
            <w:rFonts w:ascii="华文楷体" w:eastAsia="华文楷体" w:hAnsi="华文楷体" w:hint="eastAsia"/>
            <w:sz w:val="28"/>
            <w:szCs w:val="28"/>
          </w:rPr>
          <w:t>，</w:t>
        </w:r>
      </w:ins>
      <w:r w:rsidRPr="00617205">
        <w:rPr>
          <w:rFonts w:ascii="华文楷体" w:eastAsia="华文楷体" w:hAnsi="华文楷体" w:hint="eastAsia"/>
          <w:sz w:val="28"/>
          <w:szCs w:val="28"/>
        </w:rPr>
        <w:t>无我的空</w:t>
      </w:r>
      <w:proofErr w:type="gramStart"/>
      <w:r w:rsidRPr="00617205">
        <w:rPr>
          <w:rFonts w:ascii="华文楷体" w:eastAsia="华文楷体" w:hAnsi="华文楷体" w:hint="eastAsia"/>
          <w:sz w:val="28"/>
          <w:szCs w:val="28"/>
        </w:rPr>
        <w:t>性观待</w:t>
      </w:r>
      <w:proofErr w:type="gramEnd"/>
      <w:r w:rsidRPr="00617205">
        <w:rPr>
          <w:rFonts w:ascii="华文楷体" w:eastAsia="华文楷体" w:hAnsi="华文楷体" w:hint="eastAsia"/>
          <w:sz w:val="28"/>
          <w:szCs w:val="28"/>
        </w:rPr>
        <w:t>于这些三千大千世界等等</w:t>
      </w:r>
      <w:ins w:id="1516" w:author="S-Yansong" w:date="2016-01-06T11:30:00Z">
        <w:r w:rsidR="00822983">
          <w:rPr>
            <w:rFonts w:ascii="华文楷体" w:eastAsia="华文楷体" w:hAnsi="华文楷体" w:hint="eastAsia"/>
            <w:sz w:val="28"/>
            <w:szCs w:val="28"/>
          </w:rPr>
          <w:t>，</w:t>
        </w:r>
      </w:ins>
      <w:r w:rsidRPr="00617205">
        <w:rPr>
          <w:rFonts w:ascii="华文楷体" w:eastAsia="华文楷体" w:hAnsi="华文楷体" w:hint="eastAsia"/>
          <w:sz w:val="28"/>
          <w:szCs w:val="28"/>
        </w:rPr>
        <w:t>这些显现来讲的话他就是无现的</w:t>
      </w:r>
      <w:del w:id="1517" w:author="S-Yansong" w:date="2016-01-06T11:30:00Z">
        <w:r w:rsidRPr="00617205" w:rsidDel="00822983">
          <w:rPr>
            <w:rFonts w:ascii="华文楷体" w:eastAsia="华文楷体" w:hAnsi="华文楷体" w:hint="eastAsia"/>
            <w:sz w:val="28"/>
            <w:szCs w:val="28"/>
          </w:rPr>
          <w:delText>，</w:delText>
        </w:r>
      </w:del>
      <w:ins w:id="1518" w:author="S-Yansong" w:date="2016-01-06T11:30:00Z">
        <w:r w:rsidR="00822983">
          <w:rPr>
            <w:rFonts w:ascii="华文楷体" w:eastAsia="华文楷体" w:hAnsi="华文楷体" w:hint="eastAsia"/>
            <w:sz w:val="28"/>
            <w:szCs w:val="28"/>
          </w:rPr>
          <w:t>。</w:t>
        </w:r>
      </w:ins>
      <w:r w:rsidRPr="00617205">
        <w:rPr>
          <w:rFonts w:ascii="华文楷体" w:eastAsia="华文楷体" w:hAnsi="华文楷体" w:hint="eastAsia"/>
          <w:sz w:val="28"/>
          <w:szCs w:val="28"/>
        </w:rPr>
        <w:t>有现的是指有这些其他的法显现，那么无现的</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量是指比如说以声闻来讲</w:t>
      </w:r>
      <w:proofErr w:type="gramStart"/>
      <w:r w:rsidRPr="00617205">
        <w:rPr>
          <w:rFonts w:ascii="华文楷体" w:eastAsia="华文楷体" w:hAnsi="华文楷体" w:hint="eastAsia"/>
          <w:sz w:val="28"/>
          <w:szCs w:val="28"/>
        </w:rPr>
        <w:t>他证悟</w:t>
      </w:r>
      <w:proofErr w:type="gramEnd"/>
      <w:r w:rsidRPr="00617205">
        <w:rPr>
          <w:rFonts w:ascii="华文楷体" w:eastAsia="华文楷体" w:hAnsi="华文楷体" w:hint="eastAsia"/>
          <w:sz w:val="28"/>
          <w:szCs w:val="28"/>
        </w:rPr>
        <w:t>一个圆满的人我空性</w:t>
      </w:r>
      <w:del w:id="1519" w:author="S-Yansong" w:date="2016-01-06T11:31:00Z">
        <w:r w:rsidRPr="00617205" w:rsidDel="00822983">
          <w:rPr>
            <w:rFonts w:ascii="华文楷体" w:eastAsia="华文楷体" w:hAnsi="华文楷体" w:hint="eastAsia"/>
            <w:sz w:val="28"/>
            <w:szCs w:val="28"/>
          </w:rPr>
          <w:delText>，</w:delText>
        </w:r>
      </w:del>
      <w:ins w:id="1520" w:author="S-Yansong" w:date="2016-01-06T11:31:00Z">
        <w:r w:rsidR="00822983">
          <w:rPr>
            <w:rFonts w:ascii="华文楷体" w:eastAsia="华文楷体" w:hAnsi="华文楷体" w:hint="eastAsia"/>
            <w:sz w:val="28"/>
            <w:szCs w:val="28"/>
          </w:rPr>
          <w:t>。</w:t>
        </w:r>
      </w:ins>
      <w:proofErr w:type="gramStart"/>
      <w:r w:rsidRPr="00617205">
        <w:rPr>
          <w:rFonts w:ascii="华文楷体" w:eastAsia="华文楷体" w:hAnsi="华文楷体" w:hint="eastAsia"/>
          <w:sz w:val="28"/>
          <w:szCs w:val="28"/>
        </w:rPr>
        <w:t>缘觉是</w:t>
      </w:r>
      <w:proofErr w:type="gramEnd"/>
      <w:r w:rsidRPr="00617205">
        <w:rPr>
          <w:rFonts w:ascii="华文楷体" w:eastAsia="华文楷体" w:hAnsi="华文楷体" w:hint="eastAsia"/>
          <w:sz w:val="28"/>
          <w:szCs w:val="28"/>
        </w:rPr>
        <w:t>在这个基础上通达了色法无自性，所以</w:t>
      </w:r>
      <w:proofErr w:type="gramStart"/>
      <w:r w:rsidRPr="00617205">
        <w:rPr>
          <w:rFonts w:ascii="华文楷体" w:eastAsia="华文楷体" w:hAnsi="华文楷体" w:hint="eastAsia"/>
          <w:sz w:val="28"/>
          <w:szCs w:val="28"/>
        </w:rPr>
        <w:t>说他证悟的</w:t>
      </w:r>
      <w:proofErr w:type="gramEnd"/>
      <w:r w:rsidRPr="00617205">
        <w:rPr>
          <w:rFonts w:ascii="华文楷体" w:eastAsia="华文楷体" w:hAnsi="华文楷体" w:hint="eastAsia"/>
          <w:sz w:val="28"/>
          <w:szCs w:val="28"/>
        </w:rPr>
        <w:t>是一个半无我，除了这个圆满的人无我之外</w:t>
      </w:r>
      <w:proofErr w:type="gramStart"/>
      <w:r w:rsidRPr="00617205">
        <w:rPr>
          <w:rFonts w:ascii="华文楷体" w:eastAsia="华文楷体" w:hAnsi="华文楷体" w:hint="eastAsia"/>
          <w:sz w:val="28"/>
          <w:szCs w:val="28"/>
        </w:rPr>
        <w:t>对于色</w:t>
      </w:r>
      <w:proofErr w:type="gramEnd"/>
      <w:r w:rsidRPr="00617205">
        <w:rPr>
          <w:rFonts w:ascii="华文楷体" w:eastAsia="华文楷体" w:hAnsi="华文楷体" w:hint="eastAsia"/>
          <w:sz w:val="28"/>
          <w:szCs w:val="28"/>
        </w:rPr>
        <w:t>法无自</w:t>
      </w:r>
      <w:proofErr w:type="gramStart"/>
      <w:r w:rsidRPr="00617205">
        <w:rPr>
          <w:rFonts w:ascii="华文楷体" w:eastAsia="华文楷体" w:hAnsi="华文楷体" w:hint="eastAsia"/>
          <w:sz w:val="28"/>
          <w:szCs w:val="28"/>
        </w:rPr>
        <w:t>性证悟</w:t>
      </w:r>
      <w:proofErr w:type="gramEnd"/>
      <w:r w:rsidRPr="00617205">
        <w:rPr>
          <w:rFonts w:ascii="华文楷体" w:eastAsia="华文楷体" w:hAnsi="华文楷体" w:hint="eastAsia"/>
          <w:sz w:val="28"/>
          <w:szCs w:val="28"/>
        </w:rPr>
        <w:t>了</w:t>
      </w:r>
      <w:del w:id="1521" w:author="S-Yansong" w:date="2016-01-06T11:31:00Z">
        <w:r w:rsidRPr="00617205" w:rsidDel="00822983">
          <w:rPr>
            <w:rFonts w:ascii="华文楷体" w:eastAsia="华文楷体" w:hAnsi="华文楷体" w:hint="eastAsia"/>
            <w:sz w:val="28"/>
            <w:szCs w:val="28"/>
          </w:rPr>
          <w:delText>，</w:delText>
        </w:r>
      </w:del>
      <w:ins w:id="1522" w:author="S-Yansong" w:date="2016-01-06T11:31:00Z">
        <w:r w:rsidR="00822983">
          <w:rPr>
            <w:rFonts w:ascii="华文楷体" w:eastAsia="华文楷体" w:hAnsi="华文楷体" w:hint="eastAsia"/>
            <w:sz w:val="28"/>
            <w:szCs w:val="28"/>
          </w:rPr>
          <w:t>。</w:t>
        </w:r>
      </w:ins>
      <w:r w:rsidRPr="00617205">
        <w:rPr>
          <w:rFonts w:ascii="华文楷体" w:eastAsia="华文楷体" w:hAnsi="华文楷体" w:hint="eastAsia"/>
          <w:sz w:val="28"/>
          <w:szCs w:val="28"/>
        </w:rPr>
        <w:t>大乘菩萨是圆满</w:t>
      </w:r>
      <w:proofErr w:type="gramStart"/>
      <w:r w:rsidRPr="00617205">
        <w:rPr>
          <w:rFonts w:ascii="华文楷体" w:eastAsia="华文楷体" w:hAnsi="华文楷体" w:hint="eastAsia"/>
          <w:sz w:val="28"/>
          <w:szCs w:val="28"/>
        </w:rPr>
        <w:t>的证悟了</w:t>
      </w:r>
      <w:proofErr w:type="gramEnd"/>
      <w:r w:rsidRPr="00617205">
        <w:rPr>
          <w:rFonts w:ascii="华文楷体" w:eastAsia="华文楷体" w:hAnsi="华文楷体" w:hint="eastAsia"/>
          <w:sz w:val="28"/>
          <w:szCs w:val="28"/>
        </w:rPr>
        <w:t>二无我，然后呢佛陀是具有尽</w:t>
      </w:r>
      <w:proofErr w:type="gramStart"/>
      <w:r w:rsidRPr="00617205">
        <w:rPr>
          <w:rFonts w:ascii="华文楷体" w:eastAsia="华文楷体" w:hAnsi="华文楷体" w:hint="eastAsia"/>
          <w:sz w:val="28"/>
          <w:szCs w:val="28"/>
        </w:rPr>
        <w:t>断一切</w:t>
      </w:r>
      <w:proofErr w:type="gramEnd"/>
      <w:r w:rsidRPr="00617205">
        <w:rPr>
          <w:rFonts w:ascii="华文楷体" w:eastAsia="华文楷体" w:hAnsi="华文楷体" w:hint="eastAsia"/>
          <w:sz w:val="28"/>
          <w:szCs w:val="28"/>
        </w:rPr>
        <w:t>习气的智慧，是有这样的所以说无现的</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量是可以这样来了知的</w:t>
      </w:r>
      <w:ins w:id="1523" w:author="S-Yansong" w:date="2016-01-05T15:50:00Z">
        <w:r w:rsidR="000310A0">
          <w:rPr>
            <w:rFonts w:ascii="华文楷体" w:eastAsia="华文楷体" w:hAnsi="华文楷体" w:hint="eastAsia"/>
            <w:sz w:val="28"/>
            <w:szCs w:val="28"/>
          </w:rPr>
          <w:t>。</w:t>
        </w:r>
      </w:ins>
      <w:del w:id="1524" w:author="S-Yansong" w:date="2016-01-05T15:50:00Z">
        <w:r w:rsidRPr="00617205" w:rsidDel="000310A0">
          <w:rPr>
            <w:rFonts w:ascii="华文楷体" w:eastAsia="华文楷体" w:hAnsi="华文楷体" w:hint="eastAsia"/>
            <w:sz w:val="28"/>
            <w:szCs w:val="28"/>
          </w:rPr>
          <w:delText>，</w:delText>
        </w:r>
      </w:del>
    </w:p>
    <w:p w:rsidR="000310A0" w:rsidRDefault="00617205">
      <w:pPr>
        <w:ind w:firstLine="420"/>
        <w:rPr>
          <w:ins w:id="1525" w:author="S-Yansong" w:date="2016-01-05T15:50:00Z"/>
          <w:rFonts w:ascii="华文楷体" w:eastAsia="华文楷体" w:hAnsi="华文楷体"/>
          <w:sz w:val="28"/>
          <w:szCs w:val="28"/>
        </w:rPr>
        <w:pPrChange w:id="1526" w:author="S-Yansong" w:date="2016-01-05T15:36:00Z">
          <w:pPr>
            <w:ind w:firstLine="570"/>
          </w:pPr>
        </w:pPrChange>
      </w:pPr>
      <w:r w:rsidRPr="00617205">
        <w:rPr>
          <w:rFonts w:ascii="华文楷体" w:eastAsia="华文楷体" w:hAnsi="华文楷体" w:hint="eastAsia"/>
          <w:sz w:val="28"/>
          <w:szCs w:val="28"/>
        </w:rPr>
        <w:t>那么下面是第三个问题了</w:t>
      </w:r>
    </w:p>
    <w:p w:rsidR="000310A0" w:rsidRPr="000310A0" w:rsidRDefault="000310A0">
      <w:pPr>
        <w:ind w:firstLine="420"/>
        <w:rPr>
          <w:ins w:id="1527" w:author="S-Yansong" w:date="2016-01-05T15:51:00Z"/>
          <w:rFonts w:asciiTheme="minorEastAsia" w:hAnsiTheme="minorEastAsia"/>
          <w:sz w:val="28"/>
          <w:szCs w:val="28"/>
          <w:rPrChange w:id="1528" w:author="S-Yansong" w:date="2016-01-05T15:51:00Z">
            <w:rPr>
              <w:ins w:id="1529" w:author="S-Yansong" w:date="2016-01-05T15:51:00Z"/>
              <w:rFonts w:ascii="华文楷体" w:eastAsia="华文楷体" w:hAnsi="华文楷体"/>
              <w:sz w:val="28"/>
              <w:szCs w:val="28"/>
            </w:rPr>
          </w:rPrChange>
        </w:rPr>
        <w:pPrChange w:id="1530" w:author="S-Yansong" w:date="2016-01-05T15:36:00Z">
          <w:pPr>
            <w:ind w:firstLine="570"/>
          </w:pPr>
        </w:pPrChange>
      </w:pPr>
      <w:ins w:id="1531" w:author="S-Yansong" w:date="2016-01-05T15:50:00Z">
        <w:r w:rsidRPr="000310A0">
          <w:rPr>
            <w:rFonts w:asciiTheme="minorEastAsia" w:hAnsiTheme="minorEastAsia" w:hint="eastAsia"/>
            <w:sz w:val="28"/>
            <w:szCs w:val="28"/>
            <w:rPrChange w:id="1532" w:author="S-Yansong" w:date="2016-01-05T15:51:00Z">
              <w:rPr>
                <w:rFonts w:ascii="华文楷体" w:eastAsia="华文楷体" w:hAnsi="华文楷体" w:hint="eastAsia"/>
                <w:sz w:val="28"/>
                <w:szCs w:val="28"/>
              </w:rPr>
            </w:rPrChange>
          </w:rPr>
          <w:t>【</w:t>
        </w:r>
      </w:ins>
      <w:r w:rsidR="00617205" w:rsidRPr="000310A0">
        <w:rPr>
          <w:rFonts w:asciiTheme="minorEastAsia" w:hAnsiTheme="minorEastAsia" w:hint="eastAsia"/>
          <w:sz w:val="28"/>
          <w:szCs w:val="28"/>
          <w:rPrChange w:id="1533" w:author="S-Yansong" w:date="2016-01-05T15:51:00Z">
            <w:rPr>
              <w:rFonts w:ascii="华文楷体" w:eastAsia="华文楷体" w:hAnsi="华文楷体" w:hint="eastAsia"/>
              <w:sz w:val="28"/>
              <w:szCs w:val="28"/>
            </w:rPr>
          </w:rPrChange>
        </w:rPr>
        <w:t>释词</w:t>
      </w:r>
      <w:del w:id="1534" w:author="S-Yansong" w:date="2016-01-05T15:50:00Z">
        <w:r w:rsidR="00617205" w:rsidRPr="000310A0" w:rsidDel="000310A0">
          <w:rPr>
            <w:rFonts w:asciiTheme="minorEastAsia" w:hAnsiTheme="minorEastAsia" w:hint="eastAsia"/>
            <w:sz w:val="28"/>
            <w:szCs w:val="28"/>
            <w:rPrChange w:id="1535" w:author="S-Yansong" w:date="2016-01-05T15:51:00Z">
              <w:rPr>
                <w:rFonts w:ascii="华文楷体" w:eastAsia="华文楷体" w:hAnsi="华文楷体" w:hint="eastAsia"/>
                <w:sz w:val="28"/>
                <w:szCs w:val="28"/>
              </w:rPr>
            </w:rPrChange>
          </w:rPr>
          <w:delText>，</w:delText>
        </w:r>
      </w:del>
      <w:ins w:id="1536" w:author="S-Yansong" w:date="2016-01-05T15:50:00Z">
        <w:r w:rsidRPr="000310A0">
          <w:rPr>
            <w:rFonts w:asciiTheme="minorEastAsia" w:hAnsiTheme="minorEastAsia" w:hint="eastAsia"/>
            <w:sz w:val="28"/>
            <w:szCs w:val="28"/>
            <w:rPrChange w:id="1537" w:author="S-Yansong" w:date="2016-01-05T15:51:00Z">
              <w:rPr>
                <w:rFonts w:ascii="华文楷体" w:eastAsia="华文楷体" w:hAnsi="华文楷体" w:hint="eastAsia"/>
                <w:sz w:val="28"/>
                <w:szCs w:val="28"/>
              </w:rPr>
            </w:rPrChange>
          </w:rPr>
          <w:t>：</w:t>
        </w:r>
      </w:ins>
      <w:r w:rsidR="00617205" w:rsidRPr="000310A0">
        <w:rPr>
          <w:rFonts w:asciiTheme="minorEastAsia" w:hAnsiTheme="minorEastAsia" w:hint="eastAsia"/>
          <w:sz w:val="28"/>
          <w:szCs w:val="28"/>
          <w:rPrChange w:id="1538" w:author="S-Yansong" w:date="2016-01-05T15:51:00Z">
            <w:rPr>
              <w:rFonts w:ascii="华文楷体" w:eastAsia="华文楷体" w:hAnsi="华文楷体" w:hint="eastAsia"/>
              <w:sz w:val="28"/>
              <w:szCs w:val="28"/>
            </w:rPr>
          </w:rPrChange>
        </w:rPr>
        <w:t>依照藏语瑜伽是指心安住于真实义中或者于真实义相应</w:t>
      </w:r>
      <w:ins w:id="1539" w:author="S-Yansong" w:date="2016-01-05T15:50:00Z">
        <w:r w:rsidRPr="000310A0">
          <w:rPr>
            <w:rFonts w:asciiTheme="minorEastAsia" w:hAnsiTheme="minorEastAsia" w:hint="eastAsia"/>
            <w:sz w:val="28"/>
            <w:szCs w:val="28"/>
            <w:rPrChange w:id="1540" w:author="S-Yansong" w:date="2016-01-05T15:51:00Z">
              <w:rPr>
                <w:rFonts w:ascii="华文楷体" w:eastAsia="华文楷体" w:hAnsi="华文楷体" w:hint="eastAsia"/>
                <w:sz w:val="28"/>
                <w:szCs w:val="28"/>
              </w:rPr>
            </w:rPrChange>
          </w:rPr>
          <w:t>】</w:t>
        </w:r>
      </w:ins>
      <w:del w:id="1541" w:author="S-Yansong" w:date="2016-01-05T15:50:00Z">
        <w:r w:rsidR="00617205" w:rsidRPr="000310A0" w:rsidDel="000310A0">
          <w:rPr>
            <w:rFonts w:asciiTheme="minorEastAsia" w:hAnsiTheme="minorEastAsia" w:hint="eastAsia"/>
            <w:sz w:val="28"/>
            <w:szCs w:val="28"/>
            <w:rPrChange w:id="1542" w:author="S-Yansong" w:date="2016-01-05T15:51:00Z">
              <w:rPr>
                <w:rFonts w:ascii="华文楷体" w:eastAsia="华文楷体" w:hAnsi="华文楷体" w:hint="eastAsia"/>
                <w:sz w:val="28"/>
                <w:szCs w:val="28"/>
              </w:rPr>
            </w:rPrChange>
          </w:rPr>
          <w:delText>，</w:delText>
        </w:r>
      </w:del>
    </w:p>
    <w:p w:rsidR="0006098A" w:rsidRDefault="00617205">
      <w:pPr>
        <w:ind w:firstLine="420"/>
        <w:rPr>
          <w:ins w:id="1543" w:author="S-Yansong" w:date="2016-01-06T08:21:00Z"/>
          <w:rFonts w:ascii="华文楷体" w:eastAsia="华文楷体" w:hAnsi="华文楷体"/>
          <w:sz w:val="28"/>
          <w:szCs w:val="28"/>
        </w:rPr>
        <w:pPrChange w:id="1544" w:author="S-Yansong" w:date="2016-01-05T15:36:00Z">
          <w:pPr>
            <w:ind w:firstLine="570"/>
          </w:pPr>
        </w:pPrChange>
      </w:pPr>
      <w:r w:rsidRPr="00617205">
        <w:rPr>
          <w:rFonts w:ascii="华文楷体" w:eastAsia="华文楷体" w:hAnsi="华文楷体" w:hint="eastAsia"/>
          <w:sz w:val="28"/>
          <w:szCs w:val="28"/>
        </w:rPr>
        <w:t>那么就是要解释这个</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量，什么叫瑜伽呢</w:t>
      </w:r>
      <w:ins w:id="1545" w:author="S-Yansong" w:date="2016-01-06T08:16:00Z">
        <w:r w:rsidR="00CA68FD">
          <w:rPr>
            <w:rFonts w:ascii="华文楷体" w:eastAsia="华文楷体" w:hAnsi="华文楷体" w:hint="eastAsia"/>
            <w:sz w:val="28"/>
            <w:szCs w:val="28"/>
          </w:rPr>
          <w:t>？</w:t>
        </w:r>
      </w:ins>
      <w:proofErr w:type="gramStart"/>
      <w:r w:rsidRPr="00617205">
        <w:rPr>
          <w:rFonts w:ascii="华文楷体" w:eastAsia="华文楷体" w:hAnsi="华文楷体" w:hint="eastAsia"/>
          <w:sz w:val="28"/>
          <w:szCs w:val="28"/>
        </w:rPr>
        <w:t>什么叫现量</w:t>
      </w:r>
      <w:proofErr w:type="gramEnd"/>
      <w:r w:rsidRPr="00617205">
        <w:rPr>
          <w:rFonts w:ascii="华文楷体" w:eastAsia="华文楷体" w:hAnsi="华文楷体" w:hint="eastAsia"/>
          <w:sz w:val="28"/>
          <w:szCs w:val="28"/>
        </w:rPr>
        <w:t>呢？那么依照藏语呢</w:t>
      </w:r>
      <w:ins w:id="1546" w:author="S-Yansong" w:date="2016-01-06T11:31:00Z">
        <w:r w:rsidR="00DE1023">
          <w:rPr>
            <w:rFonts w:ascii="华文楷体" w:eastAsia="华文楷体" w:hAnsi="华文楷体" w:hint="eastAsia"/>
            <w:sz w:val="28"/>
            <w:szCs w:val="28"/>
          </w:rPr>
          <w:t>，</w:t>
        </w:r>
      </w:ins>
      <w:r w:rsidRPr="00617205">
        <w:rPr>
          <w:rFonts w:ascii="华文楷体" w:eastAsia="华文楷体" w:hAnsi="华文楷体" w:hint="eastAsia"/>
          <w:sz w:val="28"/>
          <w:szCs w:val="28"/>
        </w:rPr>
        <w:t>所谓的瑜伽是指</w:t>
      </w:r>
      <w:proofErr w:type="gramStart"/>
      <w:r w:rsidRPr="00617205">
        <w:rPr>
          <w:rFonts w:ascii="华文楷体" w:eastAsia="华文楷体" w:hAnsi="华文楷体" w:hint="eastAsia"/>
          <w:sz w:val="28"/>
          <w:szCs w:val="28"/>
        </w:rPr>
        <w:t>心安住</w:t>
      </w:r>
      <w:proofErr w:type="gramEnd"/>
      <w:r w:rsidRPr="00617205">
        <w:rPr>
          <w:rFonts w:ascii="华文楷体" w:eastAsia="华文楷体" w:hAnsi="华文楷体" w:hint="eastAsia"/>
          <w:sz w:val="28"/>
          <w:szCs w:val="28"/>
        </w:rPr>
        <w:t>于真实义中或者</w:t>
      </w:r>
      <w:proofErr w:type="gramStart"/>
      <w:r w:rsidRPr="00617205">
        <w:rPr>
          <w:rFonts w:ascii="华文楷体" w:eastAsia="华文楷体" w:hAnsi="华文楷体" w:hint="eastAsia"/>
          <w:sz w:val="28"/>
          <w:szCs w:val="28"/>
        </w:rPr>
        <w:t>呢与真实义相应</w:t>
      </w:r>
      <w:proofErr w:type="gramEnd"/>
      <w:r w:rsidRPr="00617205">
        <w:rPr>
          <w:rFonts w:ascii="华文楷体" w:eastAsia="华文楷体" w:hAnsi="华文楷体" w:hint="eastAsia"/>
          <w:sz w:val="28"/>
          <w:szCs w:val="28"/>
        </w:rPr>
        <w:t>的意思</w:t>
      </w:r>
      <w:del w:id="1547" w:author="S-Yansong" w:date="2016-01-06T08:17:00Z">
        <w:r w:rsidRPr="00617205" w:rsidDel="004D05EC">
          <w:rPr>
            <w:rFonts w:ascii="华文楷体" w:eastAsia="华文楷体" w:hAnsi="华文楷体" w:hint="eastAsia"/>
            <w:sz w:val="28"/>
            <w:szCs w:val="28"/>
          </w:rPr>
          <w:delText>，</w:delText>
        </w:r>
      </w:del>
      <w:ins w:id="1548" w:author="S-Yansong" w:date="2016-01-06T08:17:00Z">
        <w:r w:rsidR="004D05EC">
          <w:rPr>
            <w:rFonts w:ascii="华文楷体" w:eastAsia="华文楷体" w:hAnsi="华文楷体" w:hint="eastAsia"/>
            <w:sz w:val="28"/>
            <w:szCs w:val="28"/>
          </w:rPr>
          <w:t>。</w:t>
        </w:r>
      </w:ins>
      <w:r w:rsidRPr="00617205">
        <w:rPr>
          <w:rFonts w:ascii="华文楷体" w:eastAsia="华文楷体" w:hAnsi="华文楷体" w:hint="eastAsia"/>
          <w:sz w:val="28"/>
          <w:szCs w:val="28"/>
        </w:rPr>
        <w:t>比如说我们说瑜伽就是相应，相应的是一个</w:t>
      </w:r>
      <w:del w:id="1549" w:author="S-Yansong" w:date="2016-01-06T11:31:00Z">
        <w:r w:rsidRPr="00617205" w:rsidDel="00DE1023">
          <w:rPr>
            <w:rFonts w:ascii="华文楷体" w:eastAsia="华文楷体" w:hAnsi="华文楷体" w:hint="eastAsia"/>
            <w:sz w:val="28"/>
            <w:szCs w:val="28"/>
          </w:rPr>
          <w:delText>语义</w:delText>
        </w:r>
      </w:del>
      <w:ins w:id="1550" w:author="S-Yansong" w:date="2016-01-06T11:31:00Z">
        <w:r w:rsidR="00DE1023">
          <w:rPr>
            <w:rFonts w:ascii="华文楷体" w:eastAsia="华文楷体" w:hAnsi="华文楷体" w:hint="eastAsia"/>
            <w:sz w:val="28"/>
            <w:szCs w:val="28"/>
          </w:rPr>
          <w:t>意义</w:t>
        </w:r>
      </w:ins>
      <w:ins w:id="1551" w:author="S-Yansong" w:date="2016-01-06T08:18:00Z">
        <w:r w:rsidR="0006098A">
          <w:rPr>
            <w:rFonts w:ascii="华文楷体" w:eastAsia="华文楷体" w:hAnsi="华文楷体" w:hint="eastAsia"/>
            <w:sz w:val="28"/>
            <w:szCs w:val="28"/>
          </w:rPr>
          <w:t>。</w:t>
        </w:r>
      </w:ins>
      <w:r w:rsidRPr="00617205">
        <w:rPr>
          <w:rFonts w:ascii="华文楷体" w:eastAsia="华文楷体" w:hAnsi="华文楷体" w:hint="eastAsia"/>
          <w:sz w:val="28"/>
          <w:szCs w:val="28"/>
        </w:rPr>
        <w:t>比如我们说上师瑜伽就是与上师相应，实际上这个地方瑜伽是心安住在真实义中或者和真实</w:t>
      </w:r>
      <w:proofErr w:type="gramStart"/>
      <w:r w:rsidRPr="00617205">
        <w:rPr>
          <w:rFonts w:ascii="华文楷体" w:eastAsia="华文楷体" w:hAnsi="华文楷体" w:hint="eastAsia"/>
          <w:sz w:val="28"/>
          <w:szCs w:val="28"/>
        </w:rPr>
        <w:t>义相应</w:t>
      </w:r>
      <w:proofErr w:type="gramEnd"/>
      <w:r w:rsidRPr="00617205">
        <w:rPr>
          <w:rFonts w:ascii="华文楷体" w:eastAsia="华文楷体" w:hAnsi="华文楷体" w:hint="eastAsia"/>
          <w:sz w:val="28"/>
          <w:szCs w:val="28"/>
        </w:rPr>
        <w:t>的意思，就叫做瑜伽</w:t>
      </w:r>
      <w:del w:id="1552" w:author="S-Yansong" w:date="2016-01-06T11:32:00Z">
        <w:r w:rsidRPr="00617205" w:rsidDel="00CA1CDB">
          <w:rPr>
            <w:rFonts w:ascii="华文楷体" w:eastAsia="华文楷体" w:hAnsi="华文楷体" w:hint="eastAsia"/>
            <w:sz w:val="28"/>
            <w:szCs w:val="28"/>
          </w:rPr>
          <w:delText>，</w:delText>
        </w:r>
      </w:del>
      <w:ins w:id="1553" w:author="S-Yansong" w:date="2016-01-06T11:32:00Z">
        <w:r w:rsidR="00CA1CDB">
          <w:rPr>
            <w:rFonts w:ascii="华文楷体" w:eastAsia="华文楷体" w:hAnsi="华文楷体" w:hint="eastAsia"/>
            <w:sz w:val="28"/>
            <w:szCs w:val="28"/>
          </w:rPr>
          <w:t>。</w:t>
        </w:r>
      </w:ins>
      <w:r w:rsidRPr="00617205">
        <w:rPr>
          <w:rFonts w:ascii="华文楷体" w:eastAsia="华文楷体" w:hAnsi="华文楷体" w:hint="eastAsia"/>
          <w:sz w:val="28"/>
          <w:szCs w:val="28"/>
        </w:rPr>
        <w:t>现量指明了呈现</w:t>
      </w:r>
      <w:del w:id="1554" w:author="S-Yansong" w:date="2016-01-06T08:19:00Z">
        <w:r w:rsidRPr="00617205" w:rsidDel="0006098A">
          <w:rPr>
            <w:rFonts w:ascii="华文楷体" w:eastAsia="华文楷体" w:hAnsi="华文楷体" w:hint="eastAsia"/>
            <w:sz w:val="28"/>
            <w:szCs w:val="28"/>
          </w:rPr>
          <w:delText>，</w:delText>
        </w:r>
      </w:del>
      <w:ins w:id="1555" w:author="S-Yansong" w:date="2016-01-06T08:19:00Z">
        <w:r w:rsidR="0006098A">
          <w:rPr>
            <w:rFonts w:ascii="华文楷体" w:eastAsia="华文楷体" w:hAnsi="华文楷体" w:hint="eastAsia"/>
            <w:sz w:val="28"/>
            <w:szCs w:val="28"/>
          </w:rPr>
          <w:t>。</w:t>
        </w:r>
      </w:ins>
      <w:r w:rsidRPr="00617205">
        <w:rPr>
          <w:rFonts w:ascii="华文楷体" w:eastAsia="华文楷体" w:hAnsi="华文楷体" w:hint="eastAsia"/>
          <w:sz w:val="28"/>
          <w:szCs w:val="28"/>
        </w:rPr>
        <w:t>那么所谓的现量就是不是通过比量推理呀</w:t>
      </w:r>
      <w:ins w:id="1556" w:author="S-Yansong" w:date="2016-01-06T08:20:00Z">
        <w:r w:rsidR="0006098A">
          <w:rPr>
            <w:rFonts w:ascii="华文楷体" w:eastAsia="华文楷体" w:hAnsi="华文楷体" w:hint="eastAsia"/>
            <w:sz w:val="28"/>
            <w:szCs w:val="28"/>
          </w:rPr>
          <w:t>，</w:t>
        </w:r>
      </w:ins>
      <w:r w:rsidRPr="00617205">
        <w:rPr>
          <w:rFonts w:ascii="华文楷体" w:eastAsia="华文楷体" w:hAnsi="华文楷体" w:hint="eastAsia"/>
          <w:sz w:val="28"/>
          <w:szCs w:val="28"/>
        </w:rPr>
        <w:t>而是指明了呈现</w:t>
      </w:r>
      <w:proofErr w:type="gramStart"/>
      <w:r w:rsidRPr="00617205">
        <w:rPr>
          <w:rFonts w:ascii="华文楷体" w:eastAsia="华文楷体" w:hAnsi="华文楷体" w:hint="eastAsia"/>
          <w:sz w:val="28"/>
          <w:szCs w:val="28"/>
        </w:rPr>
        <w:t>就叫现量</w:t>
      </w:r>
      <w:proofErr w:type="gramEnd"/>
      <w:r w:rsidRPr="00617205">
        <w:rPr>
          <w:rFonts w:ascii="华文楷体" w:eastAsia="华文楷体" w:hAnsi="华文楷体" w:hint="eastAsia"/>
          <w:sz w:val="28"/>
          <w:szCs w:val="28"/>
        </w:rPr>
        <w:t>，依照藏语的字面意思讲</w:t>
      </w:r>
      <w:del w:id="1557" w:author="S-Yansong" w:date="2016-01-06T08:20:00Z">
        <w:r w:rsidRPr="00617205" w:rsidDel="0006098A">
          <w:rPr>
            <w:rFonts w:ascii="华文楷体" w:eastAsia="华文楷体" w:hAnsi="华文楷体" w:hint="eastAsia"/>
            <w:sz w:val="28"/>
            <w:szCs w:val="28"/>
          </w:rPr>
          <w:delText>，</w:delText>
        </w:r>
      </w:del>
      <w:ins w:id="1558" w:author="S-Yansong" w:date="2016-01-06T08:20:00Z">
        <w:r w:rsidR="0006098A">
          <w:rPr>
            <w:rFonts w:ascii="华文楷体" w:eastAsia="华文楷体" w:hAnsi="华文楷体" w:hint="eastAsia"/>
            <w:sz w:val="28"/>
            <w:szCs w:val="28"/>
          </w:rPr>
          <w:t>。</w:t>
        </w:r>
      </w:ins>
    </w:p>
    <w:p w:rsidR="007F552A" w:rsidRPr="007F552A" w:rsidRDefault="0006098A">
      <w:pPr>
        <w:ind w:firstLine="420"/>
        <w:rPr>
          <w:ins w:id="1559" w:author="S-Yansong" w:date="2016-01-06T08:26:00Z"/>
          <w:rFonts w:asciiTheme="minorEastAsia" w:hAnsiTheme="minorEastAsia"/>
          <w:sz w:val="28"/>
          <w:szCs w:val="28"/>
          <w:rPrChange w:id="1560" w:author="S-Yansong" w:date="2016-01-06T08:26:00Z">
            <w:rPr>
              <w:ins w:id="1561" w:author="S-Yansong" w:date="2016-01-06T08:26:00Z"/>
              <w:rFonts w:ascii="华文楷体" w:eastAsia="华文楷体" w:hAnsi="华文楷体"/>
              <w:sz w:val="28"/>
              <w:szCs w:val="28"/>
            </w:rPr>
          </w:rPrChange>
        </w:rPr>
        <w:pPrChange w:id="1562" w:author="S-Yansong" w:date="2016-01-06T08:24:00Z">
          <w:pPr>
            <w:ind w:firstLine="570"/>
          </w:pPr>
        </w:pPrChange>
      </w:pPr>
      <w:ins w:id="1563" w:author="S-Yansong" w:date="2016-01-06T08:22:00Z">
        <w:r w:rsidRPr="007F552A">
          <w:rPr>
            <w:rFonts w:asciiTheme="minorEastAsia" w:hAnsiTheme="minorEastAsia" w:hint="eastAsia"/>
            <w:sz w:val="28"/>
            <w:szCs w:val="28"/>
            <w:rPrChange w:id="1564"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65" w:author="S-Yansong" w:date="2016-01-06T08:26:00Z">
            <w:rPr>
              <w:rFonts w:ascii="华文楷体" w:eastAsia="华文楷体" w:hAnsi="华文楷体" w:hint="eastAsia"/>
              <w:sz w:val="28"/>
              <w:szCs w:val="28"/>
            </w:rPr>
          </w:rPrChange>
        </w:rPr>
        <w:t>而在梵语中，</w:t>
      </w:r>
      <w:ins w:id="1566" w:author="S-Yansong" w:date="2016-01-06T08:22:00Z">
        <w:r w:rsidRPr="007F552A">
          <w:rPr>
            <w:rFonts w:asciiTheme="minorEastAsia" w:hAnsiTheme="minorEastAsia" w:hint="eastAsia"/>
            <w:sz w:val="28"/>
            <w:szCs w:val="28"/>
            <w:rPrChange w:id="1567"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68" w:author="S-Yansong" w:date="2016-01-06T08:26:00Z">
            <w:rPr>
              <w:rFonts w:ascii="华文楷体" w:eastAsia="华文楷体" w:hAnsi="华文楷体" w:hint="eastAsia"/>
              <w:sz w:val="28"/>
              <w:szCs w:val="28"/>
            </w:rPr>
          </w:rPrChange>
        </w:rPr>
        <w:t>现量</w:t>
      </w:r>
      <w:ins w:id="1569" w:author="S-Yansong" w:date="2016-01-06T08:22:00Z">
        <w:r w:rsidRPr="007F552A">
          <w:rPr>
            <w:rFonts w:asciiTheme="minorEastAsia" w:hAnsiTheme="minorEastAsia" w:hint="eastAsia"/>
            <w:sz w:val="28"/>
            <w:szCs w:val="28"/>
            <w:rPrChange w:id="1570"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71" w:author="S-Yansong" w:date="2016-01-06T08:26:00Z">
            <w:rPr>
              <w:rFonts w:ascii="华文楷体" w:eastAsia="华文楷体" w:hAnsi="华文楷体" w:hint="eastAsia"/>
              <w:sz w:val="28"/>
              <w:szCs w:val="28"/>
            </w:rPr>
          </w:rPrChange>
        </w:rPr>
        <w:t>的意思与</w:t>
      </w:r>
      <w:ins w:id="1572" w:author="S-Yansong" w:date="2016-01-06T08:22:00Z">
        <w:r w:rsidRPr="007F552A">
          <w:rPr>
            <w:rFonts w:asciiTheme="minorEastAsia" w:hAnsiTheme="minorEastAsia" w:hint="eastAsia"/>
            <w:sz w:val="28"/>
            <w:szCs w:val="28"/>
            <w:rPrChange w:id="1573"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74" w:author="S-Yansong" w:date="2016-01-06T08:26:00Z">
            <w:rPr>
              <w:rFonts w:ascii="华文楷体" w:eastAsia="华文楷体" w:hAnsi="华文楷体" w:hint="eastAsia"/>
              <w:sz w:val="28"/>
              <w:szCs w:val="28"/>
            </w:rPr>
          </w:rPrChange>
        </w:rPr>
        <w:t>扎德</w:t>
      </w:r>
      <w:ins w:id="1575" w:author="S-Yansong" w:date="2016-01-06T08:22:00Z">
        <w:r w:rsidRPr="007F552A">
          <w:rPr>
            <w:rFonts w:asciiTheme="minorEastAsia" w:hAnsiTheme="minorEastAsia" w:hint="eastAsia"/>
            <w:sz w:val="28"/>
            <w:szCs w:val="28"/>
            <w:rPrChange w:id="1576"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77" w:author="S-Yansong" w:date="2016-01-06T08:26:00Z">
            <w:rPr>
              <w:rFonts w:ascii="华文楷体" w:eastAsia="华文楷体" w:hAnsi="华文楷体" w:hint="eastAsia"/>
              <w:sz w:val="28"/>
              <w:szCs w:val="28"/>
            </w:rPr>
          </w:rPrChange>
        </w:rPr>
        <w:t>与</w:t>
      </w:r>
      <w:ins w:id="1578" w:author="S-Yansong" w:date="2016-01-06T08:22:00Z">
        <w:r w:rsidRPr="007F552A">
          <w:rPr>
            <w:rFonts w:asciiTheme="minorEastAsia" w:hAnsiTheme="minorEastAsia" w:hint="eastAsia"/>
            <w:sz w:val="28"/>
            <w:szCs w:val="28"/>
            <w:rPrChange w:id="1579"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80" w:author="S-Yansong" w:date="2016-01-06T08:26:00Z">
            <w:rPr>
              <w:rFonts w:ascii="华文楷体" w:eastAsia="华文楷体" w:hAnsi="华文楷体" w:hint="eastAsia"/>
              <w:sz w:val="28"/>
              <w:szCs w:val="28"/>
            </w:rPr>
          </w:rPrChange>
        </w:rPr>
        <w:t>阿嘉</w:t>
      </w:r>
      <w:ins w:id="1581" w:author="S-Yansong" w:date="2016-01-06T08:22:00Z">
        <w:r w:rsidRPr="007F552A">
          <w:rPr>
            <w:rFonts w:asciiTheme="minorEastAsia" w:hAnsiTheme="minorEastAsia" w:hint="eastAsia"/>
            <w:sz w:val="28"/>
            <w:szCs w:val="28"/>
            <w:rPrChange w:id="1582"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83" w:author="S-Yansong" w:date="2016-01-06T08:26:00Z">
            <w:rPr>
              <w:rFonts w:ascii="华文楷体" w:eastAsia="华文楷体" w:hAnsi="华文楷体" w:hint="eastAsia"/>
              <w:sz w:val="28"/>
              <w:szCs w:val="28"/>
            </w:rPr>
          </w:rPrChange>
        </w:rPr>
        <w:t>相结合成为扎德雅</w:t>
      </w:r>
      <w:ins w:id="1584" w:author="S-Yansong" w:date="2016-01-06T08:34:00Z">
        <w:r w:rsidR="00871D3A">
          <w:rPr>
            <w:rFonts w:asciiTheme="minorEastAsia" w:hAnsiTheme="minorEastAsia" w:hint="eastAsia"/>
            <w:sz w:val="28"/>
            <w:szCs w:val="28"/>
          </w:rPr>
          <w:t>嘉</w:t>
        </w:r>
      </w:ins>
      <w:del w:id="1585" w:author="S-Yansong" w:date="2016-01-06T08:34:00Z">
        <w:r w:rsidR="00617205" w:rsidRPr="007F552A" w:rsidDel="00871D3A">
          <w:rPr>
            <w:rFonts w:asciiTheme="minorEastAsia" w:hAnsiTheme="minorEastAsia" w:hint="eastAsia"/>
            <w:sz w:val="28"/>
            <w:szCs w:val="28"/>
            <w:rPrChange w:id="1586" w:author="S-Yansong" w:date="2016-01-06T08:26:00Z">
              <w:rPr>
                <w:rFonts w:ascii="华文楷体" w:eastAsia="华文楷体" w:hAnsi="华文楷体" w:hint="eastAsia"/>
                <w:sz w:val="28"/>
                <w:szCs w:val="28"/>
              </w:rPr>
            </w:rPrChange>
          </w:rPr>
          <w:delText>佳</w:delText>
        </w:r>
      </w:del>
      <w:ins w:id="1587" w:author="S-Yansong" w:date="2016-01-06T08:25:00Z">
        <w:r w:rsidR="007F552A" w:rsidRPr="007F552A">
          <w:rPr>
            <w:rFonts w:asciiTheme="minorEastAsia" w:hAnsiTheme="minorEastAsia" w:hint="eastAsia"/>
            <w:sz w:val="28"/>
            <w:szCs w:val="28"/>
          </w:rPr>
          <w:t>。</w:t>
        </w:r>
      </w:ins>
      <w:del w:id="1588" w:author="S-Yansong" w:date="2016-01-06T08:22:00Z">
        <w:r w:rsidR="00617205" w:rsidRPr="007F552A" w:rsidDel="0006098A">
          <w:rPr>
            <w:rFonts w:asciiTheme="minorEastAsia" w:hAnsiTheme="minorEastAsia" w:hint="eastAsia"/>
            <w:sz w:val="28"/>
            <w:szCs w:val="28"/>
            <w:rPrChange w:id="1589" w:author="S-Yansong" w:date="2016-01-06T08:26:00Z">
              <w:rPr>
                <w:rFonts w:ascii="华文楷体" w:eastAsia="华文楷体" w:hAnsi="华文楷体" w:hint="eastAsia"/>
                <w:sz w:val="28"/>
                <w:szCs w:val="28"/>
              </w:rPr>
            </w:rPrChange>
          </w:rPr>
          <w:delText>，</w:delText>
        </w:r>
      </w:del>
      <w:r w:rsidR="00617205" w:rsidRPr="007F552A">
        <w:rPr>
          <w:rFonts w:asciiTheme="minorEastAsia" w:hAnsiTheme="minorEastAsia" w:hint="eastAsia"/>
          <w:sz w:val="28"/>
          <w:szCs w:val="28"/>
          <w:rPrChange w:id="1590" w:author="S-Yansong" w:date="2016-01-06T08:26:00Z">
            <w:rPr>
              <w:rFonts w:ascii="华文楷体" w:eastAsia="华文楷体" w:hAnsi="华文楷体" w:hint="eastAsia"/>
              <w:sz w:val="28"/>
              <w:szCs w:val="28"/>
            </w:rPr>
          </w:rPrChange>
        </w:rPr>
        <w:t>其中</w:t>
      </w:r>
      <w:ins w:id="1591" w:author="S-Yansong" w:date="2016-01-06T08:24:00Z">
        <w:r w:rsidR="007F552A" w:rsidRPr="007F552A">
          <w:rPr>
            <w:rFonts w:asciiTheme="minorEastAsia" w:hAnsiTheme="minorEastAsia" w:hint="eastAsia"/>
            <w:sz w:val="28"/>
            <w:szCs w:val="28"/>
            <w:rPrChange w:id="1592"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93" w:author="S-Yansong" w:date="2016-01-06T08:26:00Z">
            <w:rPr>
              <w:rFonts w:ascii="华文楷体" w:eastAsia="华文楷体" w:hAnsi="华文楷体" w:hint="eastAsia"/>
              <w:sz w:val="28"/>
              <w:szCs w:val="28"/>
            </w:rPr>
          </w:rPrChange>
        </w:rPr>
        <w:t>扎德</w:t>
      </w:r>
      <w:ins w:id="1594" w:author="S-Yansong" w:date="2016-01-06T08:24:00Z">
        <w:r w:rsidR="007F552A" w:rsidRPr="007F552A">
          <w:rPr>
            <w:rFonts w:asciiTheme="minorEastAsia" w:hAnsiTheme="minorEastAsia" w:hint="eastAsia"/>
            <w:sz w:val="28"/>
            <w:szCs w:val="28"/>
            <w:rPrChange w:id="1595" w:author="S-Yansong" w:date="2016-01-06T08:26:00Z">
              <w:rPr>
                <w:rFonts w:ascii="华文楷体" w:eastAsia="华文楷体" w:hAnsi="华文楷体" w:hint="eastAsia"/>
                <w:sz w:val="28"/>
                <w:szCs w:val="28"/>
              </w:rPr>
            </w:rPrChange>
          </w:rPr>
          <w:t>”</w:t>
        </w:r>
      </w:ins>
      <w:ins w:id="1596" w:author="S-Yansong" w:date="2016-01-06T08:25:00Z">
        <w:r w:rsidR="007F552A" w:rsidRPr="007F552A">
          <w:rPr>
            <w:rFonts w:asciiTheme="minorEastAsia" w:hAnsiTheme="minorEastAsia" w:hint="eastAsia"/>
            <w:sz w:val="28"/>
            <w:szCs w:val="28"/>
            <w:rPrChange w:id="1597"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598" w:author="S-Yansong" w:date="2016-01-06T08:26:00Z">
            <w:rPr>
              <w:rFonts w:ascii="华文楷体" w:eastAsia="华文楷体" w:hAnsi="华文楷体" w:hint="eastAsia"/>
              <w:sz w:val="28"/>
              <w:szCs w:val="28"/>
            </w:rPr>
          </w:rPrChange>
        </w:rPr>
        <w:t>直接翻译</w:t>
      </w:r>
      <w:del w:id="1599" w:author="S-Yansong" w:date="2016-01-06T08:25:00Z">
        <w:r w:rsidR="00617205" w:rsidRPr="007F552A" w:rsidDel="007F552A">
          <w:rPr>
            <w:rFonts w:asciiTheme="minorEastAsia" w:hAnsiTheme="minorEastAsia" w:hint="eastAsia"/>
            <w:sz w:val="28"/>
            <w:szCs w:val="28"/>
            <w:rPrChange w:id="1600" w:author="S-Yansong" w:date="2016-01-06T08:26:00Z">
              <w:rPr>
                <w:rFonts w:ascii="华文楷体" w:eastAsia="华文楷体" w:hAnsi="华文楷体" w:hint="eastAsia"/>
                <w:sz w:val="28"/>
                <w:szCs w:val="28"/>
              </w:rPr>
            </w:rPrChange>
          </w:rPr>
          <w:delText>成</w:delText>
        </w:r>
      </w:del>
      <w:ins w:id="1601" w:author="S-Yansong" w:date="2016-01-06T08:25:00Z">
        <w:r w:rsidR="007F552A" w:rsidRPr="007F552A">
          <w:rPr>
            <w:rFonts w:asciiTheme="minorEastAsia" w:hAnsiTheme="minorEastAsia" w:hint="eastAsia"/>
            <w:sz w:val="28"/>
            <w:szCs w:val="28"/>
            <w:rPrChange w:id="1602" w:author="S-Yansong" w:date="2016-01-06T08:26:00Z">
              <w:rPr>
                <w:rFonts w:ascii="华文楷体" w:eastAsia="华文楷体" w:hAnsi="华文楷体" w:hint="eastAsia"/>
                <w:sz w:val="28"/>
                <w:szCs w:val="28"/>
              </w:rPr>
            </w:rPrChange>
          </w:rPr>
          <w:t>则</w:t>
        </w:r>
      </w:ins>
      <w:r w:rsidR="00617205" w:rsidRPr="007F552A">
        <w:rPr>
          <w:rFonts w:asciiTheme="minorEastAsia" w:hAnsiTheme="minorEastAsia" w:hint="eastAsia"/>
          <w:sz w:val="28"/>
          <w:szCs w:val="28"/>
          <w:rPrChange w:id="1603" w:author="S-Yansong" w:date="2016-01-06T08:26:00Z">
            <w:rPr>
              <w:rFonts w:ascii="华文楷体" w:eastAsia="华文楷体" w:hAnsi="华文楷体" w:hint="eastAsia"/>
              <w:sz w:val="28"/>
              <w:szCs w:val="28"/>
            </w:rPr>
          </w:rPrChange>
        </w:rPr>
        <w:t>涉及</w:t>
      </w:r>
      <w:ins w:id="1604" w:author="S-Yansong" w:date="2016-01-06T08:25:00Z">
        <w:r w:rsidR="007F552A" w:rsidRPr="007F552A">
          <w:rPr>
            <w:rFonts w:asciiTheme="minorEastAsia" w:hAnsiTheme="minorEastAsia" w:hint="eastAsia"/>
            <w:sz w:val="28"/>
            <w:szCs w:val="28"/>
            <w:rPrChange w:id="1605"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606" w:author="S-Yansong" w:date="2016-01-06T08:26:00Z">
            <w:rPr>
              <w:rFonts w:ascii="华文楷体" w:eastAsia="华文楷体" w:hAnsi="华文楷体" w:hint="eastAsia"/>
              <w:sz w:val="28"/>
              <w:szCs w:val="28"/>
            </w:rPr>
          </w:rPrChange>
        </w:rPr>
        <w:t>各自</w:t>
      </w:r>
      <w:ins w:id="1607" w:author="S-Yansong" w:date="2016-01-06T08:25:00Z">
        <w:r w:rsidR="007F552A" w:rsidRPr="007F552A">
          <w:rPr>
            <w:rFonts w:asciiTheme="minorEastAsia" w:hAnsiTheme="minorEastAsia" w:hint="eastAsia"/>
            <w:sz w:val="28"/>
            <w:szCs w:val="28"/>
            <w:rPrChange w:id="1608"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609" w:author="S-Yansong" w:date="2016-01-06T08:26:00Z">
            <w:rPr>
              <w:rFonts w:ascii="华文楷体" w:eastAsia="华文楷体" w:hAnsi="华文楷体" w:hint="eastAsia"/>
              <w:sz w:val="28"/>
              <w:szCs w:val="28"/>
            </w:rPr>
          </w:rPrChange>
        </w:rPr>
        <w:t>的许多意义，</w:t>
      </w:r>
      <w:ins w:id="1610" w:author="S-Yansong" w:date="2016-01-06T08:25:00Z">
        <w:r w:rsidR="007F552A" w:rsidRPr="007F552A">
          <w:rPr>
            <w:rFonts w:asciiTheme="minorEastAsia" w:hAnsiTheme="minorEastAsia" w:hint="eastAsia"/>
            <w:sz w:val="28"/>
            <w:szCs w:val="28"/>
            <w:rPrChange w:id="1611" w:author="S-Yansong" w:date="2016-01-06T08:26:00Z">
              <w:rPr>
                <w:rFonts w:ascii="华文楷体" w:eastAsia="华文楷体" w:hAnsi="华文楷体" w:hint="eastAsia"/>
                <w:sz w:val="28"/>
                <w:szCs w:val="28"/>
              </w:rPr>
            </w:rPrChange>
          </w:rPr>
          <w:lastRenderedPageBreak/>
          <w:t>“</w:t>
        </w:r>
      </w:ins>
      <w:r w:rsidR="00617205" w:rsidRPr="007F552A">
        <w:rPr>
          <w:rFonts w:asciiTheme="minorEastAsia" w:hAnsiTheme="minorEastAsia" w:hint="eastAsia"/>
          <w:sz w:val="28"/>
          <w:szCs w:val="28"/>
          <w:rPrChange w:id="1612" w:author="S-Yansong" w:date="2016-01-06T08:26:00Z">
            <w:rPr>
              <w:rFonts w:ascii="华文楷体" w:eastAsia="华文楷体" w:hAnsi="华文楷体" w:hint="eastAsia"/>
              <w:sz w:val="28"/>
              <w:szCs w:val="28"/>
            </w:rPr>
          </w:rPrChange>
        </w:rPr>
        <w:t>阿嘉</w:t>
      </w:r>
      <w:ins w:id="1613" w:author="S-Yansong" w:date="2016-01-06T08:25:00Z">
        <w:r w:rsidR="007F552A" w:rsidRPr="007F552A">
          <w:rPr>
            <w:rFonts w:asciiTheme="minorEastAsia" w:hAnsiTheme="minorEastAsia" w:hint="eastAsia"/>
            <w:sz w:val="28"/>
            <w:szCs w:val="28"/>
            <w:rPrChange w:id="1614" w:author="S-Yansong" w:date="2016-01-06T08:26:00Z">
              <w:rPr>
                <w:rFonts w:ascii="华文楷体" w:eastAsia="华文楷体" w:hAnsi="华文楷体" w:hint="eastAsia"/>
                <w:sz w:val="28"/>
                <w:szCs w:val="28"/>
              </w:rPr>
            </w:rPrChange>
          </w:rPr>
          <w:t>”</w:t>
        </w:r>
      </w:ins>
      <w:r w:rsidR="00617205" w:rsidRPr="007F552A">
        <w:rPr>
          <w:rFonts w:asciiTheme="minorEastAsia" w:hAnsiTheme="minorEastAsia" w:hint="eastAsia"/>
          <w:sz w:val="28"/>
          <w:szCs w:val="28"/>
          <w:rPrChange w:id="1615" w:author="S-Yansong" w:date="2016-01-06T08:26:00Z">
            <w:rPr>
              <w:rFonts w:ascii="华文楷体" w:eastAsia="华文楷体" w:hAnsi="华文楷体" w:hint="eastAsia"/>
              <w:sz w:val="28"/>
              <w:szCs w:val="28"/>
            </w:rPr>
          </w:rPrChange>
        </w:rPr>
        <w:t>是根的意思</w:t>
      </w:r>
      <w:del w:id="1616" w:author="S-Yansong" w:date="2016-01-06T08:26:00Z">
        <w:r w:rsidR="00617205" w:rsidRPr="007F552A" w:rsidDel="007F552A">
          <w:rPr>
            <w:rFonts w:asciiTheme="minorEastAsia" w:hAnsiTheme="minorEastAsia" w:hint="eastAsia"/>
            <w:sz w:val="28"/>
            <w:szCs w:val="28"/>
            <w:rPrChange w:id="1617" w:author="S-Yansong" w:date="2016-01-06T08:26:00Z">
              <w:rPr>
                <w:rFonts w:ascii="华文楷体" w:eastAsia="华文楷体" w:hAnsi="华文楷体" w:hint="eastAsia"/>
                <w:sz w:val="28"/>
                <w:szCs w:val="28"/>
              </w:rPr>
            </w:rPrChange>
          </w:rPr>
          <w:delText>，</w:delText>
        </w:r>
      </w:del>
      <w:ins w:id="1618" w:author="S-Yansong" w:date="2016-01-06T08:26:00Z">
        <w:r w:rsidR="007F552A" w:rsidRPr="007F552A">
          <w:rPr>
            <w:rFonts w:asciiTheme="minorEastAsia" w:hAnsiTheme="minorEastAsia" w:hint="eastAsia"/>
            <w:sz w:val="28"/>
            <w:szCs w:val="28"/>
            <w:rPrChange w:id="1619" w:author="S-Yansong" w:date="2016-01-06T08:26:00Z">
              <w:rPr>
                <w:rFonts w:ascii="华文楷体" w:eastAsia="华文楷体" w:hAnsi="华文楷体" w:hint="eastAsia"/>
                <w:sz w:val="28"/>
                <w:szCs w:val="28"/>
              </w:rPr>
            </w:rPrChange>
          </w:rPr>
          <w:t>。】</w:t>
        </w:r>
      </w:ins>
    </w:p>
    <w:p w:rsidR="00583EDF" w:rsidRDefault="00617205">
      <w:pPr>
        <w:ind w:firstLine="420"/>
        <w:rPr>
          <w:ins w:id="1620" w:author="S-Yansong" w:date="2016-01-06T08:27:00Z"/>
          <w:rFonts w:ascii="华文楷体" w:eastAsia="华文楷体" w:hAnsi="华文楷体"/>
          <w:sz w:val="28"/>
          <w:szCs w:val="28"/>
        </w:rPr>
        <w:pPrChange w:id="1621" w:author="S-Yansong" w:date="2016-01-06T08:24:00Z">
          <w:pPr>
            <w:ind w:firstLine="570"/>
          </w:pPr>
        </w:pPrChange>
      </w:pPr>
      <w:r w:rsidRPr="00617205">
        <w:rPr>
          <w:rFonts w:ascii="华文楷体" w:eastAsia="华文楷体" w:hAnsi="华文楷体" w:hint="eastAsia"/>
          <w:sz w:val="28"/>
          <w:szCs w:val="28"/>
        </w:rPr>
        <w:t>那么如果是</w:t>
      </w:r>
      <w:ins w:id="1622" w:author="S-Yansong" w:date="2016-01-06T11:32:00Z">
        <w:r w:rsidR="00CA1CDB">
          <w:rPr>
            <w:rFonts w:ascii="华文楷体" w:eastAsia="华文楷体" w:hAnsi="华文楷体" w:hint="eastAsia"/>
            <w:sz w:val="28"/>
            <w:szCs w:val="28"/>
          </w:rPr>
          <w:t>“</w:t>
        </w:r>
      </w:ins>
      <w:r w:rsidRPr="00617205">
        <w:rPr>
          <w:rFonts w:ascii="华文楷体" w:eastAsia="华文楷体" w:hAnsi="华文楷体" w:hint="eastAsia"/>
          <w:sz w:val="28"/>
          <w:szCs w:val="28"/>
        </w:rPr>
        <w:t>扎德</w:t>
      </w:r>
      <w:ins w:id="1623" w:author="S-Yansong" w:date="2016-01-06T11:32:00Z">
        <w:r w:rsidR="00CA1CDB">
          <w:rPr>
            <w:rFonts w:ascii="华文楷体" w:eastAsia="华文楷体" w:hAnsi="华文楷体" w:hint="eastAsia"/>
            <w:sz w:val="28"/>
            <w:szCs w:val="28"/>
          </w:rPr>
          <w:t>”</w:t>
        </w:r>
      </w:ins>
      <w:r w:rsidRPr="00617205">
        <w:rPr>
          <w:rFonts w:ascii="华文楷体" w:eastAsia="华文楷体" w:hAnsi="华文楷体" w:hint="eastAsia"/>
          <w:sz w:val="28"/>
          <w:szCs w:val="28"/>
        </w:rPr>
        <w:t>直接翻译的话就是涉及到各自的很多的这样一种各自的很多意义的</w:t>
      </w:r>
      <w:del w:id="1624" w:author="S-Yansong" w:date="2016-01-06T08:21:00Z">
        <w:r w:rsidRPr="00617205" w:rsidDel="0006098A">
          <w:rPr>
            <w:rFonts w:ascii="华文楷体" w:eastAsia="华文楷体" w:hAnsi="华文楷体" w:hint="eastAsia"/>
            <w:sz w:val="28"/>
            <w:szCs w:val="28"/>
          </w:rPr>
          <w:delText>，</w:delText>
        </w:r>
      </w:del>
      <w:ins w:id="1625" w:author="S-Yansong" w:date="2016-01-06T08:21:00Z">
        <w:r w:rsidR="0006098A">
          <w:rPr>
            <w:rFonts w:ascii="华文楷体" w:eastAsia="华文楷体" w:hAnsi="华文楷体" w:hint="eastAsia"/>
            <w:sz w:val="28"/>
            <w:szCs w:val="28"/>
          </w:rPr>
          <w:t>。</w:t>
        </w:r>
      </w:ins>
      <w:r w:rsidRPr="00617205">
        <w:rPr>
          <w:rFonts w:ascii="华文楷体" w:eastAsia="华文楷体" w:hAnsi="华文楷体" w:hint="eastAsia"/>
          <w:sz w:val="28"/>
          <w:szCs w:val="28"/>
        </w:rPr>
        <w:t>那么</w:t>
      </w:r>
      <w:ins w:id="1626" w:author="S-Yansong" w:date="2016-01-06T11:32:00Z">
        <w:r w:rsidR="00D45B0D">
          <w:rPr>
            <w:rFonts w:ascii="华文楷体" w:eastAsia="华文楷体" w:hAnsi="华文楷体" w:hint="eastAsia"/>
            <w:sz w:val="28"/>
            <w:szCs w:val="28"/>
          </w:rPr>
          <w:t>“</w:t>
        </w:r>
      </w:ins>
      <w:r w:rsidRPr="00617205">
        <w:rPr>
          <w:rFonts w:ascii="华文楷体" w:eastAsia="华文楷体" w:hAnsi="华文楷体" w:hint="eastAsia"/>
          <w:sz w:val="28"/>
          <w:szCs w:val="28"/>
        </w:rPr>
        <w:t>阿嘉</w:t>
      </w:r>
      <w:ins w:id="1627" w:author="S-Yansong" w:date="2016-01-06T11:32:00Z">
        <w:r w:rsidR="00D45B0D">
          <w:rPr>
            <w:rFonts w:ascii="华文楷体" w:eastAsia="华文楷体" w:hAnsi="华文楷体" w:hint="eastAsia"/>
            <w:sz w:val="28"/>
            <w:szCs w:val="28"/>
          </w:rPr>
          <w:t>”</w:t>
        </w:r>
      </w:ins>
      <w:r w:rsidRPr="00617205">
        <w:rPr>
          <w:rFonts w:ascii="华文楷体" w:eastAsia="华文楷体" w:hAnsi="华文楷体" w:hint="eastAsia"/>
          <w:sz w:val="28"/>
          <w:szCs w:val="28"/>
        </w:rPr>
        <w:t>呢就是指根的意思</w:t>
      </w:r>
      <w:del w:id="1628" w:author="S-Yansong" w:date="2016-01-06T08:27:00Z">
        <w:r w:rsidRPr="00617205" w:rsidDel="00583EDF">
          <w:rPr>
            <w:rFonts w:ascii="华文楷体" w:eastAsia="华文楷体" w:hAnsi="华文楷体" w:hint="eastAsia"/>
            <w:sz w:val="28"/>
            <w:szCs w:val="28"/>
          </w:rPr>
          <w:delText>，</w:delText>
        </w:r>
      </w:del>
      <w:ins w:id="1629" w:author="S-Yansong" w:date="2016-01-06T08:27:00Z">
        <w:r w:rsidR="00583EDF">
          <w:rPr>
            <w:rFonts w:ascii="华文楷体" w:eastAsia="华文楷体" w:hAnsi="华文楷体" w:hint="eastAsia"/>
            <w:sz w:val="28"/>
            <w:szCs w:val="28"/>
          </w:rPr>
          <w:t>。</w:t>
        </w:r>
      </w:ins>
      <w:r w:rsidRPr="00617205">
        <w:rPr>
          <w:rFonts w:ascii="华文楷体" w:eastAsia="华文楷体" w:hAnsi="华文楷体" w:hint="eastAsia"/>
          <w:sz w:val="28"/>
          <w:szCs w:val="28"/>
        </w:rPr>
        <w:t>那么这个方面我们就说是从梵文的角度来讲好像是各自的根，但是</w:t>
      </w:r>
      <w:proofErr w:type="gramStart"/>
      <w:r w:rsidRPr="00617205">
        <w:rPr>
          <w:rFonts w:ascii="华文楷体" w:eastAsia="华文楷体" w:hAnsi="华文楷体" w:hint="eastAsia"/>
          <w:sz w:val="28"/>
          <w:szCs w:val="28"/>
        </w:rPr>
        <w:t>呢通过</w:t>
      </w:r>
      <w:proofErr w:type="gramEnd"/>
      <w:r w:rsidRPr="00617205">
        <w:rPr>
          <w:rFonts w:ascii="华文楷体" w:eastAsia="华文楷体" w:hAnsi="华文楷体" w:hint="eastAsia"/>
          <w:sz w:val="28"/>
          <w:szCs w:val="28"/>
        </w:rPr>
        <w:t>他的这样解释的方式呢</w:t>
      </w:r>
    </w:p>
    <w:p w:rsidR="00583EDF" w:rsidRPr="00583EDF" w:rsidRDefault="00583EDF">
      <w:pPr>
        <w:ind w:firstLine="420"/>
        <w:rPr>
          <w:ins w:id="1630" w:author="S-Yansong" w:date="2016-01-06T08:27:00Z"/>
          <w:rFonts w:asciiTheme="minorEastAsia" w:hAnsiTheme="minorEastAsia"/>
          <w:sz w:val="28"/>
          <w:szCs w:val="28"/>
          <w:rPrChange w:id="1631" w:author="S-Yansong" w:date="2016-01-06T08:27:00Z">
            <w:rPr>
              <w:ins w:id="1632" w:author="S-Yansong" w:date="2016-01-06T08:27:00Z"/>
              <w:rFonts w:ascii="华文楷体" w:eastAsia="华文楷体" w:hAnsi="华文楷体"/>
              <w:sz w:val="28"/>
              <w:szCs w:val="28"/>
            </w:rPr>
          </w:rPrChange>
        </w:rPr>
        <w:pPrChange w:id="1633" w:author="S-Yansong" w:date="2016-01-06T08:24:00Z">
          <w:pPr>
            <w:ind w:firstLine="570"/>
          </w:pPr>
        </w:pPrChange>
      </w:pPr>
      <w:ins w:id="1634" w:author="S-Yansong" w:date="2016-01-06T08:27:00Z">
        <w:r w:rsidRPr="00583EDF">
          <w:rPr>
            <w:rFonts w:asciiTheme="minorEastAsia" w:hAnsiTheme="minorEastAsia" w:hint="eastAsia"/>
            <w:sz w:val="28"/>
            <w:szCs w:val="28"/>
            <w:rPrChange w:id="1635" w:author="S-Yansong" w:date="2016-01-06T08:27:00Z">
              <w:rPr>
                <w:rFonts w:ascii="华文楷体" w:eastAsia="华文楷体" w:hAnsi="华文楷体" w:hint="eastAsia"/>
                <w:sz w:val="28"/>
                <w:szCs w:val="28"/>
              </w:rPr>
            </w:rPrChange>
          </w:rPr>
          <w:t>【</w:t>
        </w:r>
      </w:ins>
      <w:r w:rsidR="00617205" w:rsidRPr="00583EDF">
        <w:rPr>
          <w:rFonts w:asciiTheme="minorEastAsia" w:hAnsiTheme="minorEastAsia" w:hint="eastAsia"/>
          <w:sz w:val="28"/>
          <w:szCs w:val="28"/>
          <w:rPrChange w:id="1636" w:author="S-Yansong" w:date="2016-01-06T08:27:00Z">
            <w:rPr>
              <w:rFonts w:ascii="华文楷体" w:eastAsia="华文楷体" w:hAnsi="华文楷体" w:hint="eastAsia"/>
              <w:sz w:val="28"/>
              <w:szCs w:val="28"/>
            </w:rPr>
          </w:rPrChange>
        </w:rPr>
        <w:t>实际上就是依靠各自之根</w:t>
      </w:r>
      <w:del w:id="1637" w:author="S-Yansong" w:date="2016-01-06T08:27:00Z">
        <w:r w:rsidR="00617205" w:rsidRPr="00583EDF" w:rsidDel="00583EDF">
          <w:rPr>
            <w:rFonts w:asciiTheme="minorEastAsia" w:hAnsiTheme="minorEastAsia" w:hint="eastAsia"/>
            <w:sz w:val="28"/>
            <w:szCs w:val="28"/>
            <w:rPrChange w:id="1638" w:author="S-Yansong" w:date="2016-01-06T08:27:00Z">
              <w:rPr>
                <w:rFonts w:ascii="华文楷体" w:eastAsia="华文楷体" w:hAnsi="华文楷体" w:hint="eastAsia"/>
                <w:sz w:val="28"/>
                <w:szCs w:val="28"/>
              </w:rPr>
            </w:rPrChange>
          </w:rPr>
          <w:delText>，</w:delText>
        </w:r>
      </w:del>
      <w:r w:rsidR="00617205" w:rsidRPr="00583EDF">
        <w:rPr>
          <w:rFonts w:asciiTheme="minorEastAsia" w:hAnsiTheme="minorEastAsia" w:hint="eastAsia"/>
          <w:sz w:val="28"/>
          <w:szCs w:val="28"/>
          <w:rPrChange w:id="1639" w:author="S-Yansong" w:date="2016-01-06T08:27:00Z">
            <w:rPr>
              <w:rFonts w:ascii="华文楷体" w:eastAsia="华文楷体" w:hAnsi="华文楷体" w:hint="eastAsia"/>
              <w:sz w:val="28"/>
              <w:szCs w:val="28"/>
            </w:rPr>
          </w:rPrChange>
        </w:rPr>
        <w:t>或者称为根依</w:t>
      </w:r>
      <w:ins w:id="1640" w:author="S-Yansong" w:date="2016-01-06T08:27:00Z">
        <w:r w:rsidRPr="00583EDF">
          <w:rPr>
            <w:rFonts w:asciiTheme="minorEastAsia" w:hAnsiTheme="minorEastAsia" w:hint="eastAsia"/>
            <w:sz w:val="28"/>
            <w:szCs w:val="28"/>
            <w:rPrChange w:id="1641" w:author="S-Yansong" w:date="2016-01-06T08:27:00Z">
              <w:rPr>
                <w:rFonts w:ascii="华文楷体" w:eastAsia="华文楷体" w:hAnsi="华文楷体" w:hint="eastAsia"/>
                <w:sz w:val="28"/>
                <w:szCs w:val="28"/>
              </w:rPr>
            </w:rPrChange>
          </w:rPr>
          <w:t>】</w:t>
        </w:r>
      </w:ins>
      <w:del w:id="1642" w:author="S-Yansong" w:date="2016-01-06T08:27:00Z">
        <w:r w:rsidR="00617205" w:rsidRPr="00583EDF" w:rsidDel="00583EDF">
          <w:rPr>
            <w:rFonts w:asciiTheme="minorEastAsia" w:hAnsiTheme="minorEastAsia" w:hint="eastAsia"/>
            <w:sz w:val="28"/>
            <w:szCs w:val="28"/>
            <w:rPrChange w:id="1643" w:author="S-Yansong" w:date="2016-01-06T08:27:00Z">
              <w:rPr>
                <w:rFonts w:ascii="华文楷体" w:eastAsia="华文楷体" w:hAnsi="华文楷体" w:hint="eastAsia"/>
                <w:sz w:val="28"/>
                <w:szCs w:val="28"/>
              </w:rPr>
            </w:rPrChange>
          </w:rPr>
          <w:delText>，</w:delText>
        </w:r>
      </w:del>
    </w:p>
    <w:p w:rsidR="007F552A" w:rsidRPr="007F552A" w:rsidRDefault="00617205">
      <w:pPr>
        <w:ind w:firstLine="420"/>
        <w:rPr>
          <w:ins w:id="1644" w:author="S-Yansong" w:date="2016-01-06T08:22:00Z"/>
          <w:rFonts w:asciiTheme="minorEastAsia" w:hAnsiTheme="minorEastAsia"/>
          <w:sz w:val="28"/>
          <w:szCs w:val="28"/>
          <w:rPrChange w:id="1645" w:author="S-Yansong" w:date="2016-01-06T08:24:00Z">
            <w:rPr>
              <w:ins w:id="1646" w:author="S-Yansong" w:date="2016-01-06T08:22:00Z"/>
              <w:rFonts w:ascii="华文楷体" w:eastAsia="华文楷体" w:hAnsi="华文楷体"/>
              <w:sz w:val="28"/>
              <w:szCs w:val="28"/>
            </w:rPr>
          </w:rPrChange>
        </w:rPr>
        <w:pPrChange w:id="1647" w:author="S-Yansong" w:date="2016-01-06T08:24:00Z">
          <w:pPr>
            <w:ind w:firstLine="570"/>
          </w:pPr>
        </w:pPrChange>
      </w:pPr>
      <w:r w:rsidRPr="00617205">
        <w:rPr>
          <w:rFonts w:ascii="华文楷体" w:eastAsia="华文楷体" w:hAnsi="华文楷体" w:hint="eastAsia"/>
          <w:sz w:val="28"/>
          <w:szCs w:val="28"/>
        </w:rPr>
        <w:t>就是依靠各自的根或者就说这个方面把他安立为</w:t>
      </w:r>
      <w:proofErr w:type="gramStart"/>
      <w:r w:rsidRPr="00617205">
        <w:rPr>
          <w:rFonts w:ascii="华文楷体" w:eastAsia="华文楷体" w:hAnsi="华文楷体" w:hint="eastAsia"/>
          <w:sz w:val="28"/>
          <w:szCs w:val="28"/>
        </w:rPr>
        <w:t>根依或者依根</w:t>
      </w:r>
      <w:proofErr w:type="gramEnd"/>
      <w:r w:rsidRPr="00617205">
        <w:rPr>
          <w:rFonts w:ascii="华文楷体" w:eastAsia="华文楷体" w:hAnsi="华文楷体" w:hint="eastAsia"/>
          <w:sz w:val="28"/>
          <w:szCs w:val="28"/>
        </w:rPr>
        <w:t>的意思，这方面就是梵语的现量的意思</w:t>
      </w:r>
      <w:del w:id="1648" w:author="S-Yansong" w:date="2016-01-06T08:21:00Z">
        <w:r w:rsidRPr="00617205" w:rsidDel="0006098A">
          <w:rPr>
            <w:rFonts w:ascii="华文楷体" w:eastAsia="华文楷体" w:hAnsi="华文楷体" w:hint="eastAsia"/>
            <w:sz w:val="28"/>
            <w:szCs w:val="28"/>
          </w:rPr>
          <w:delText>，</w:delText>
        </w:r>
      </w:del>
      <w:ins w:id="1649" w:author="S-Yansong" w:date="2016-01-06T08:21:00Z">
        <w:r w:rsidR="0006098A">
          <w:rPr>
            <w:rFonts w:ascii="华文楷体" w:eastAsia="华文楷体" w:hAnsi="华文楷体" w:hint="eastAsia"/>
            <w:sz w:val="28"/>
            <w:szCs w:val="28"/>
          </w:rPr>
          <w:t>。</w:t>
        </w:r>
      </w:ins>
    </w:p>
    <w:p w:rsidR="008F2F0F" w:rsidRPr="008F2F0F" w:rsidRDefault="008F2F0F">
      <w:pPr>
        <w:ind w:firstLine="420"/>
        <w:rPr>
          <w:ins w:id="1650" w:author="S-Yansong" w:date="2016-01-06T08:28:00Z"/>
          <w:rFonts w:asciiTheme="minorEastAsia" w:hAnsiTheme="minorEastAsia"/>
          <w:sz w:val="28"/>
          <w:szCs w:val="28"/>
          <w:rPrChange w:id="1651" w:author="S-Yansong" w:date="2016-01-06T08:28:00Z">
            <w:rPr>
              <w:ins w:id="1652" w:author="S-Yansong" w:date="2016-01-06T08:28:00Z"/>
              <w:rFonts w:ascii="华文楷体" w:eastAsia="华文楷体" w:hAnsi="华文楷体"/>
              <w:sz w:val="28"/>
              <w:szCs w:val="28"/>
            </w:rPr>
          </w:rPrChange>
        </w:rPr>
        <w:pPrChange w:id="1653" w:author="S-Yansong" w:date="2016-01-05T15:36:00Z">
          <w:pPr>
            <w:ind w:firstLine="570"/>
          </w:pPr>
        </w:pPrChange>
      </w:pPr>
      <w:ins w:id="1654" w:author="S-Yansong" w:date="2016-01-06T08:28:00Z">
        <w:r w:rsidRPr="008F2F0F">
          <w:rPr>
            <w:rFonts w:asciiTheme="minorEastAsia" w:hAnsiTheme="minorEastAsia" w:hint="eastAsia"/>
            <w:sz w:val="28"/>
            <w:szCs w:val="28"/>
            <w:rPrChange w:id="1655" w:author="S-Yansong" w:date="2016-01-06T08:28:00Z">
              <w:rPr>
                <w:rFonts w:ascii="华文楷体" w:eastAsia="华文楷体" w:hAnsi="华文楷体" w:hint="eastAsia"/>
                <w:sz w:val="28"/>
                <w:szCs w:val="28"/>
              </w:rPr>
            </w:rPrChange>
          </w:rPr>
          <w:t>【</w:t>
        </w:r>
      </w:ins>
      <w:r w:rsidR="00617205" w:rsidRPr="008F2F0F">
        <w:rPr>
          <w:rFonts w:asciiTheme="minorEastAsia" w:hAnsiTheme="minorEastAsia" w:hint="eastAsia"/>
          <w:sz w:val="28"/>
          <w:szCs w:val="28"/>
          <w:rPrChange w:id="1656" w:author="S-Yansong" w:date="2016-01-06T08:28:00Z">
            <w:rPr>
              <w:rFonts w:ascii="华文楷体" w:eastAsia="华文楷体" w:hAnsi="华文楷体" w:hint="eastAsia"/>
              <w:sz w:val="28"/>
              <w:szCs w:val="28"/>
            </w:rPr>
          </w:rPrChange>
        </w:rPr>
        <w:t>从释词与说词的角度而言，</w:t>
      </w:r>
      <w:ins w:id="1657" w:author="S-Yansong" w:date="2016-01-06T08:28:00Z">
        <w:r w:rsidRPr="008F2F0F">
          <w:rPr>
            <w:rFonts w:asciiTheme="minorEastAsia" w:hAnsiTheme="minorEastAsia" w:hint="eastAsia"/>
            <w:sz w:val="28"/>
            <w:szCs w:val="28"/>
            <w:rPrChange w:id="1658" w:author="S-Yansong" w:date="2016-01-06T08:28:00Z">
              <w:rPr>
                <w:rFonts w:ascii="华文楷体" w:eastAsia="华文楷体" w:hAnsi="华文楷体" w:hint="eastAsia"/>
                <w:sz w:val="28"/>
                <w:szCs w:val="28"/>
              </w:rPr>
            </w:rPrChange>
          </w:rPr>
          <w:t>】</w:t>
        </w:r>
      </w:ins>
    </w:p>
    <w:p w:rsidR="006D57EE" w:rsidRDefault="00617205">
      <w:pPr>
        <w:ind w:firstLine="420"/>
        <w:rPr>
          <w:ins w:id="1659" w:author="S-Yansong" w:date="2016-01-06T08:36:00Z"/>
          <w:rFonts w:ascii="华文楷体" w:eastAsia="华文楷体" w:hAnsi="华文楷体"/>
          <w:sz w:val="28"/>
          <w:szCs w:val="28"/>
        </w:rPr>
        <w:pPrChange w:id="1660" w:author="S-Yansong" w:date="2016-01-05T15:36:00Z">
          <w:pPr>
            <w:ind w:firstLine="570"/>
          </w:pPr>
        </w:pPrChange>
      </w:pPr>
      <w:r w:rsidRPr="00617205">
        <w:rPr>
          <w:rFonts w:ascii="华文楷体" w:eastAsia="华文楷体" w:hAnsi="华文楷体" w:hint="eastAsia"/>
          <w:sz w:val="28"/>
          <w:szCs w:val="28"/>
        </w:rPr>
        <w:t>因为就说是既然依靠各自的根，那么如果是现</w:t>
      </w:r>
      <w:proofErr w:type="gramStart"/>
      <w:r w:rsidRPr="00617205">
        <w:rPr>
          <w:rFonts w:ascii="华文楷体" w:eastAsia="华文楷体" w:hAnsi="华文楷体" w:hint="eastAsia"/>
          <w:sz w:val="28"/>
          <w:szCs w:val="28"/>
        </w:rPr>
        <w:t>量呢现量</w:t>
      </w:r>
      <w:proofErr w:type="gramEnd"/>
      <w:r w:rsidRPr="00617205">
        <w:rPr>
          <w:rFonts w:ascii="华文楷体" w:eastAsia="华文楷体" w:hAnsi="华文楷体" w:hint="eastAsia"/>
          <w:sz w:val="28"/>
          <w:szCs w:val="28"/>
        </w:rPr>
        <w:t>如果是依靠各自的根的话，那么我们就会有怀疑了，有什么怀疑呢</w:t>
      </w:r>
      <w:del w:id="1661" w:author="S-Yansong" w:date="2016-01-06T08:23:00Z">
        <w:r w:rsidRPr="00617205" w:rsidDel="007F552A">
          <w:rPr>
            <w:rFonts w:ascii="华文楷体" w:eastAsia="华文楷体" w:hAnsi="华文楷体" w:hint="eastAsia"/>
            <w:sz w:val="28"/>
            <w:szCs w:val="28"/>
          </w:rPr>
          <w:delText>，</w:delText>
        </w:r>
      </w:del>
      <w:ins w:id="1662" w:author="S-Yansong" w:date="2016-01-06T08:23:00Z">
        <w:r w:rsidR="007F552A">
          <w:rPr>
            <w:rFonts w:ascii="华文楷体" w:eastAsia="华文楷体" w:hAnsi="华文楷体" w:hint="eastAsia"/>
            <w:sz w:val="28"/>
            <w:szCs w:val="28"/>
          </w:rPr>
          <w:t>？</w:t>
        </w:r>
      </w:ins>
      <w:r w:rsidRPr="00617205">
        <w:rPr>
          <w:rFonts w:ascii="华文楷体" w:eastAsia="华文楷体" w:hAnsi="华文楷体" w:hint="eastAsia"/>
          <w:sz w:val="28"/>
          <w:szCs w:val="28"/>
        </w:rPr>
        <w:t>这样一种无我的现量，</w:t>
      </w:r>
      <w:proofErr w:type="gramStart"/>
      <w:r w:rsidRPr="00617205">
        <w:rPr>
          <w:rFonts w:ascii="华文楷体" w:eastAsia="华文楷体" w:hAnsi="华文楷体" w:hint="eastAsia"/>
          <w:sz w:val="28"/>
          <w:szCs w:val="28"/>
        </w:rPr>
        <w:t>瑜伽现量怎么</w:t>
      </w:r>
      <w:proofErr w:type="gramEnd"/>
      <w:r w:rsidRPr="00617205">
        <w:rPr>
          <w:rFonts w:ascii="华文楷体" w:eastAsia="华文楷体" w:hAnsi="华文楷体" w:hint="eastAsia"/>
          <w:sz w:val="28"/>
          <w:szCs w:val="28"/>
        </w:rPr>
        <w:t>依靠各自的根呢？佛陀的智慧依靠什么根</w:t>
      </w:r>
      <w:del w:id="1663" w:author="S-Yansong" w:date="2016-01-06T08:23:00Z">
        <w:r w:rsidRPr="00617205" w:rsidDel="007F552A">
          <w:rPr>
            <w:rFonts w:ascii="华文楷体" w:eastAsia="华文楷体" w:hAnsi="华文楷体" w:hint="eastAsia"/>
            <w:sz w:val="28"/>
            <w:szCs w:val="28"/>
          </w:rPr>
          <w:delText>，</w:delText>
        </w:r>
      </w:del>
      <w:ins w:id="1664" w:author="S-Yansong" w:date="2016-01-06T08:23:00Z">
        <w:r w:rsidR="007F552A">
          <w:rPr>
            <w:rFonts w:ascii="华文楷体" w:eastAsia="华文楷体" w:hAnsi="华文楷体" w:hint="eastAsia"/>
            <w:sz w:val="28"/>
            <w:szCs w:val="28"/>
          </w:rPr>
          <w:t>？</w:t>
        </w:r>
      </w:ins>
      <w:r w:rsidRPr="00617205">
        <w:rPr>
          <w:rFonts w:ascii="华文楷体" w:eastAsia="华文楷体" w:hAnsi="华文楷体" w:hint="eastAsia"/>
          <w:sz w:val="28"/>
          <w:szCs w:val="28"/>
        </w:rPr>
        <w:t>这样一种其他的</w:t>
      </w:r>
      <w:ins w:id="1665" w:author="S-Yansong" w:date="2016-01-06T11:33:00Z">
        <w:r w:rsidR="00FC1F3F">
          <w:rPr>
            <w:rFonts w:ascii="华文楷体" w:eastAsia="华文楷体" w:hAnsi="华文楷体" w:hint="eastAsia"/>
            <w:sz w:val="28"/>
            <w:szCs w:val="28"/>
          </w:rPr>
          <w:t>依靠</w:t>
        </w:r>
      </w:ins>
      <w:del w:id="1666" w:author="S-Yansong" w:date="2016-01-06T11:33:00Z">
        <w:r w:rsidRPr="00617205" w:rsidDel="00FC1F3F">
          <w:rPr>
            <w:rFonts w:ascii="华文楷体" w:eastAsia="华文楷体" w:hAnsi="华文楷体" w:hint="eastAsia"/>
            <w:sz w:val="28"/>
            <w:szCs w:val="28"/>
          </w:rPr>
          <w:delText>需要</w:delText>
        </w:r>
      </w:del>
      <w:r w:rsidRPr="00617205">
        <w:rPr>
          <w:rFonts w:ascii="华文楷体" w:eastAsia="华文楷体" w:hAnsi="华文楷体" w:hint="eastAsia"/>
          <w:sz w:val="28"/>
          <w:szCs w:val="28"/>
        </w:rPr>
        <w:t>什么根</w:t>
      </w:r>
      <w:ins w:id="1667" w:author="S-Yansong" w:date="2016-01-06T08:23:00Z">
        <w:r w:rsidR="007F552A">
          <w:rPr>
            <w:rFonts w:ascii="华文楷体" w:eastAsia="华文楷体" w:hAnsi="华文楷体" w:hint="eastAsia"/>
            <w:sz w:val="28"/>
            <w:szCs w:val="28"/>
          </w:rPr>
          <w:t>？</w:t>
        </w:r>
      </w:ins>
      <w:del w:id="1668" w:author="S-Yansong" w:date="2016-01-06T08:23:00Z">
        <w:r w:rsidRPr="00617205" w:rsidDel="007F552A">
          <w:rPr>
            <w:rFonts w:ascii="华文楷体" w:eastAsia="华文楷体" w:hAnsi="华文楷体" w:hint="eastAsia"/>
            <w:sz w:val="28"/>
            <w:szCs w:val="28"/>
          </w:rPr>
          <w:delText>，</w:delText>
        </w:r>
      </w:del>
      <w:r w:rsidRPr="00617205">
        <w:rPr>
          <w:rFonts w:ascii="华文楷体" w:eastAsia="华文楷体" w:hAnsi="华文楷体" w:hint="eastAsia"/>
          <w:sz w:val="28"/>
          <w:szCs w:val="28"/>
        </w:rPr>
        <w:t>像这样的话实际上这个方面就有怀疑了。</w:t>
      </w:r>
    </w:p>
    <w:p w:rsidR="00C61B9A" w:rsidRDefault="00617205">
      <w:pPr>
        <w:ind w:firstLine="420"/>
        <w:rPr>
          <w:ins w:id="1669" w:author="S-Yansong" w:date="2016-01-06T11:33:00Z"/>
          <w:rFonts w:ascii="华文楷体" w:eastAsia="华文楷体" w:hAnsi="华文楷体" w:hint="eastAsia"/>
          <w:sz w:val="28"/>
          <w:szCs w:val="28"/>
        </w:rPr>
        <w:pPrChange w:id="1670" w:author="S-Yansong" w:date="2016-01-05T15:36:00Z">
          <w:pPr>
            <w:ind w:firstLine="570"/>
          </w:pPr>
        </w:pPrChange>
      </w:pPr>
      <w:r w:rsidRPr="00617205">
        <w:rPr>
          <w:rFonts w:ascii="华文楷体" w:eastAsia="华文楷体" w:hAnsi="华文楷体" w:hint="eastAsia"/>
          <w:sz w:val="28"/>
          <w:szCs w:val="28"/>
        </w:rPr>
        <w:t>为了圆满的说明这个问题，以下就是从释词和说词的角度来解释，释词和说词前面已经出现两三次了，大家都比较清楚这个释词说词</w:t>
      </w:r>
      <w:del w:id="1671" w:author="S-Yansong" w:date="2016-01-06T11:33:00Z">
        <w:r w:rsidRPr="00617205" w:rsidDel="00FC1F3F">
          <w:rPr>
            <w:rFonts w:ascii="华文楷体" w:eastAsia="华文楷体" w:hAnsi="华文楷体" w:hint="eastAsia"/>
            <w:sz w:val="28"/>
            <w:szCs w:val="28"/>
          </w:rPr>
          <w:delText>，</w:delText>
        </w:r>
      </w:del>
      <w:ins w:id="1672" w:author="S-Yansong" w:date="2016-01-06T11:33:00Z">
        <w:r w:rsidR="00FC1F3F">
          <w:rPr>
            <w:rFonts w:ascii="华文楷体" w:eastAsia="华文楷体" w:hAnsi="华文楷体" w:hint="eastAsia"/>
            <w:sz w:val="28"/>
            <w:szCs w:val="28"/>
          </w:rPr>
          <w:t>。</w:t>
        </w:r>
      </w:ins>
      <w:r w:rsidRPr="00617205">
        <w:rPr>
          <w:rFonts w:ascii="华文楷体" w:eastAsia="华文楷体" w:hAnsi="华文楷体" w:hint="eastAsia"/>
          <w:sz w:val="28"/>
          <w:szCs w:val="28"/>
        </w:rPr>
        <w:t>释词就是对他的意义上面可以解释的</w:t>
      </w:r>
      <w:del w:id="1673" w:author="S-Yansong" w:date="2016-01-06T11:33:00Z">
        <w:r w:rsidRPr="00617205" w:rsidDel="00FC1F3F">
          <w:rPr>
            <w:rFonts w:ascii="华文楷体" w:eastAsia="华文楷体" w:hAnsi="华文楷体" w:hint="eastAsia"/>
            <w:sz w:val="28"/>
            <w:szCs w:val="28"/>
          </w:rPr>
          <w:delText>，</w:delText>
        </w:r>
      </w:del>
      <w:ins w:id="1674" w:author="S-Yansong" w:date="2016-01-06T11:33:00Z">
        <w:r w:rsidR="00FC1F3F">
          <w:rPr>
            <w:rFonts w:ascii="华文楷体" w:eastAsia="华文楷体" w:hAnsi="华文楷体" w:hint="eastAsia"/>
            <w:sz w:val="28"/>
            <w:szCs w:val="28"/>
          </w:rPr>
          <w:t>；</w:t>
        </w:r>
      </w:ins>
      <w:r w:rsidRPr="00617205">
        <w:rPr>
          <w:rFonts w:ascii="华文楷体" w:eastAsia="华文楷体" w:hAnsi="华文楷体" w:hint="eastAsia"/>
          <w:sz w:val="28"/>
          <w:szCs w:val="28"/>
        </w:rPr>
        <w:t>说词呢就是只有名称但是从意义上无法解释的</w:t>
      </w:r>
      <w:del w:id="1675" w:author="S-Yansong" w:date="2016-01-06T11:33:00Z">
        <w:r w:rsidRPr="00617205" w:rsidDel="00FC1F3F">
          <w:rPr>
            <w:rFonts w:ascii="华文楷体" w:eastAsia="华文楷体" w:hAnsi="华文楷体" w:hint="eastAsia"/>
            <w:sz w:val="28"/>
            <w:szCs w:val="28"/>
          </w:rPr>
          <w:delText>，</w:delText>
        </w:r>
      </w:del>
      <w:ins w:id="1676" w:author="S-Yansong" w:date="2016-01-06T11:33:00Z">
        <w:r w:rsidR="00FC1F3F">
          <w:rPr>
            <w:rFonts w:ascii="华文楷体" w:eastAsia="华文楷体" w:hAnsi="华文楷体" w:hint="eastAsia"/>
            <w:sz w:val="28"/>
            <w:szCs w:val="28"/>
          </w:rPr>
          <w:t>。</w:t>
        </w:r>
      </w:ins>
    </w:p>
    <w:p w:rsidR="009F6C14" w:rsidRDefault="00617205">
      <w:pPr>
        <w:ind w:firstLine="420"/>
        <w:rPr>
          <w:ins w:id="1677" w:author="S-Yansong" w:date="2016-01-06T08:29:00Z"/>
          <w:rFonts w:ascii="华文楷体" w:eastAsia="华文楷体" w:hAnsi="华文楷体"/>
          <w:sz w:val="28"/>
          <w:szCs w:val="28"/>
        </w:rPr>
        <w:pPrChange w:id="1678" w:author="S-Yansong" w:date="2016-01-05T15:36:00Z">
          <w:pPr>
            <w:ind w:firstLine="570"/>
          </w:pPr>
        </w:pPrChange>
      </w:pPr>
      <w:r w:rsidRPr="00617205">
        <w:rPr>
          <w:rFonts w:ascii="华文楷体" w:eastAsia="华文楷体" w:hAnsi="华文楷体" w:hint="eastAsia"/>
          <w:sz w:val="28"/>
          <w:szCs w:val="28"/>
        </w:rPr>
        <w:t>所以说在</w:t>
      </w:r>
      <w:proofErr w:type="gramStart"/>
      <w:r w:rsidRPr="00617205">
        <w:rPr>
          <w:rFonts w:ascii="华文楷体" w:eastAsia="华文楷体" w:hAnsi="华文楷体" w:hint="eastAsia"/>
          <w:sz w:val="28"/>
          <w:szCs w:val="28"/>
        </w:rPr>
        <w:t>这个讲现量</w:t>
      </w:r>
      <w:proofErr w:type="gramEnd"/>
      <w:r w:rsidRPr="00617205">
        <w:rPr>
          <w:rFonts w:ascii="华文楷体" w:eastAsia="华文楷体" w:hAnsi="华文楷体" w:hint="eastAsia"/>
          <w:sz w:val="28"/>
          <w:szCs w:val="28"/>
        </w:rPr>
        <w:t>的时候呢也有这样一种释词和说词的差别，有些直接从意义上可以解释有些是没有办法从意义上解释的，没办法的，所以说呢后面我们所讲的这个</w:t>
      </w:r>
      <w:proofErr w:type="gramStart"/>
      <w:r w:rsidRPr="00617205">
        <w:rPr>
          <w:rFonts w:ascii="华文楷体" w:eastAsia="华文楷体" w:hAnsi="华文楷体" w:hint="eastAsia"/>
          <w:sz w:val="28"/>
          <w:szCs w:val="28"/>
        </w:rPr>
        <w:t>瑜伽现</w:t>
      </w:r>
      <w:proofErr w:type="gramEnd"/>
      <w:r w:rsidRPr="00617205">
        <w:rPr>
          <w:rFonts w:ascii="华文楷体" w:eastAsia="华文楷体" w:hAnsi="华文楷体" w:hint="eastAsia"/>
          <w:sz w:val="28"/>
          <w:szCs w:val="28"/>
        </w:rPr>
        <w:t>量呢</w:t>
      </w:r>
      <w:ins w:id="1679" w:author="S-Yansong" w:date="2016-01-06T11:33:00Z">
        <w:r w:rsidR="00C61B9A">
          <w:rPr>
            <w:rFonts w:ascii="华文楷体" w:eastAsia="华文楷体" w:hAnsi="华文楷体" w:hint="eastAsia"/>
            <w:sz w:val="28"/>
            <w:szCs w:val="28"/>
          </w:rPr>
          <w:t>，</w:t>
        </w:r>
      </w:ins>
      <w:r w:rsidRPr="00617205">
        <w:rPr>
          <w:rFonts w:ascii="华文楷体" w:eastAsia="华文楷体" w:hAnsi="华文楷体" w:hint="eastAsia"/>
          <w:sz w:val="28"/>
          <w:szCs w:val="28"/>
        </w:rPr>
        <w:t>这个</w:t>
      </w:r>
      <w:proofErr w:type="gramStart"/>
      <w:r w:rsidRPr="00617205">
        <w:rPr>
          <w:rFonts w:ascii="华文楷体" w:eastAsia="华文楷体" w:hAnsi="华文楷体" w:hint="eastAsia"/>
          <w:sz w:val="28"/>
          <w:szCs w:val="28"/>
        </w:rPr>
        <w:t>瑜伽现量这个</w:t>
      </w:r>
      <w:proofErr w:type="gramEnd"/>
      <w:r w:rsidRPr="00617205">
        <w:rPr>
          <w:rFonts w:ascii="华文楷体" w:eastAsia="华文楷体" w:hAnsi="华文楷体" w:hint="eastAsia"/>
          <w:sz w:val="28"/>
          <w:szCs w:val="28"/>
        </w:rPr>
        <w:t>方面的法</w:t>
      </w:r>
      <w:proofErr w:type="gramStart"/>
      <w:r w:rsidRPr="00617205">
        <w:rPr>
          <w:rFonts w:ascii="华文楷体" w:eastAsia="华文楷体" w:hAnsi="华文楷体" w:hint="eastAsia"/>
          <w:sz w:val="28"/>
          <w:szCs w:val="28"/>
        </w:rPr>
        <w:t>呢只有</w:t>
      </w:r>
      <w:proofErr w:type="gramEnd"/>
      <w:r w:rsidRPr="00617205">
        <w:rPr>
          <w:rFonts w:ascii="华文楷体" w:eastAsia="华文楷体" w:hAnsi="华文楷体" w:hint="eastAsia"/>
          <w:sz w:val="28"/>
          <w:szCs w:val="28"/>
        </w:rPr>
        <w:t>说词没有释词，他可以说是一种现量，可以说</w:t>
      </w:r>
      <w:proofErr w:type="gramStart"/>
      <w:r w:rsidRPr="00617205">
        <w:rPr>
          <w:rFonts w:ascii="华文楷体" w:eastAsia="华文楷体" w:hAnsi="华文楷体" w:hint="eastAsia"/>
          <w:sz w:val="28"/>
          <w:szCs w:val="28"/>
        </w:rPr>
        <w:t>一种根依</w:t>
      </w:r>
      <w:r w:rsidRPr="00617205">
        <w:rPr>
          <w:rFonts w:ascii="华文楷体" w:eastAsia="华文楷体" w:hAnsi="华文楷体" w:hint="eastAsia"/>
          <w:sz w:val="28"/>
          <w:szCs w:val="28"/>
        </w:rPr>
        <w:lastRenderedPageBreak/>
        <w:t>的</w:t>
      </w:r>
      <w:proofErr w:type="gramEnd"/>
      <w:r w:rsidRPr="00617205">
        <w:rPr>
          <w:rFonts w:ascii="华文楷体" w:eastAsia="华文楷体" w:hAnsi="华文楷体" w:hint="eastAsia"/>
          <w:sz w:val="28"/>
          <w:szCs w:val="28"/>
        </w:rPr>
        <w:t>意思，或者依靠根，说是可以这样说，但实际上呢并没有依靠根，没有依靠根而讲的 ，就说从释词与说词的角度来</w:t>
      </w:r>
      <w:ins w:id="1680" w:author="S-Yansong" w:date="2016-01-06T08:29:00Z">
        <w:r w:rsidR="009F6C14">
          <w:rPr>
            <w:rFonts w:ascii="华文楷体" w:eastAsia="华文楷体" w:hAnsi="华文楷体" w:hint="eastAsia"/>
            <w:sz w:val="28"/>
            <w:szCs w:val="28"/>
          </w:rPr>
          <w:t>。</w:t>
        </w:r>
      </w:ins>
      <w:del w:id="1681" w:author="S-Yansong" w:date="2016-01-06T08:29:00Z">
        <w:r w:rsidRPr="00617205" w:rsidDel="009F6C14">
          <w:rPr>
            <w:rFonts w:ascii="华文楷体" w:eastAsia="华文楷体" w:hAnsi="华文楷体" w:hint="eastAsia"/>
            <w:sz w:val="28"/>
            <w:szCs w:val="28"/>
          </w:rPr>
          <w:delText>，</w:delText>
        </w:r>
      </w:del>
    </w:p>
    <w:p w:rsidR="009F6C14" w:rsidRDefault="009F6C14">
      <w:pPr>
        <w:ind w:firstLine="420"/>
        <w:rPr>
          <w:ins w:id="1682" w:author="S-Yansong" w:date="2016-01-06T08:30:00Z"/>
          <w:rFonts w:ascii="华文楷体" w:eastAsia="华文楷体" w:hAnsi="华文楷体"/>
          <w:sz w:val="28"/>
          <w:szCs w:val="28"/>
        </w:rPr>
        <w:pPrChange w:id="1683" w:author="S-Yansong" w:date="2016-01-05T15:36:00Z">
          <w:pPr>
            <w:ind w:firstLine="570"/>
          </w:pPr>
        </w:pPrChange>
      </w:pPr>
      <w:ins w:id="1684" w:author="S-Yansong" w:date="2016-01-06T08:30:00Z">
        <w:r>
          <w:rPr>
            <w:rFonts w:ascii="华文楷体" w:eastAsia="华文楷体" w:hAnsi="华文楷体" w:hint="eastAsia"/>
            <w:sz w:val="28"/>
            <w:szCs w:val="28"/>
          </w:rPr>
          <w:t>【</w:t>
        </w:r>
      </w:ins>
      <w:r w:rsidR="00617205" w:rsidRPr="009F6C14">
        <w:rPr>
          <w:rFonts w:asciiTheme="minorEastAsia" w:hAnsiTheme="minorEastAsia" w:hint="eastAsia"/>
          <w:sz w:val="28"/>
          <w:szCs w:val="28"/>
          <w:rPrChange w:id="1685" w:author="S-Yansong" w:date="2016-01-06T08:30:00Z">
            <w:rPr>
              <w:rFonts w:ascii="华文楷体" w:eastAsia="华文楷体" w:hAnsi="华文楷体" w:hint="eastAsia"/>
              <w:sz w:val="28"/>
              <w:szCs w:val="28"/>
            </w:rPr>
          </w:rPrChange>
        </w:rPr>
        <w:t>例如</w:t>
      </w:r>
      <w:ins w:id="1686" w:author="S-Yansong" w:date="2016-01-06T08:29:00Z">
        <w:r w:rsidRPr="009F6C14">
          <w:rPr>
            <w:rFonts w:asciiTheme="minorEastAsia" w:hAnsiTheme="minorEastAsia" w:hint="eastAsia"/>
            <w:sz w:val="28"/>
            <w:szCs w:val="28"/>
            <w:rPrChange w:id="1687" w:author="S-Yansong" w:date="2016-01-06T08:30:00Z">
              <w:rPr>
                <w:rFonts w:ascii="华文楷体" w:eastAsia="华文楷体" w:hAnsi="华文楷体" w:hint="eastAsia"/>
                <w:sz w:val="28"/>
                <w:szCs w:val="28"/>
              </w:rPr>
            </w:rPrChange>
          </w:rPr>
          <w:t>，</w:t>
        </w:r>
      </w:ins>
      <w:r w:rsidR="00617205" w:rsidRPr="009F6C14">
        <w:rPr>
          <w:rFonts w:asciiTheme="minorEastAsia" w:hAnsiTheme="minorEastAsia" w:hint="eastAsia"/>
          <w:sz w:val="28"/>
          <w:szCs w:val="28"/>
          <w:rPrChange w:id="1688" w:author="S-Yansong" w:date="2016-01-06T08:30:00Z">
            <w:rPr>
              <w:rFonts w:ascii="华文楷体" w:eastAsia="华文楷体" w:hAnsi="华文楷体" w:hint="eastAsia"/>
              <w:sz w:val="28"/>
              <w:szCs w:val="28"/>
            </w:rPr>
          </w:rPrChange>
        </w:rPr>
        <w:t>所谓的</w:t>
      </w:r>
      <w:ins w:id="1689" w:author="S-Yansong" w:date="2016-01-06T08:29:00Z">
        <w:r w:rsidRPr="009F6C14">
          <w:rPr>
            <w:rFonts w:asciiTheme="minorEastAsia" w:hAnsiTheme="minorEastAsia" w:hint="eastAsia"/>
            <w:sz w:val="28"/>
            <w:szCs w:val="28"/>
            <w:rPrChange w:id="1690" w:author="S-Yansong" w:date="2016-01-06T08:30:00Z">
              <w:rPr>
                <w:rFonts w:ascii="华文楷体" w:eastAsia="华文楷体" w:hAnsi="华文楷体" w:hint="eastAsia"/>
                <w:sz w:val="28"/>
                <w:szCs w:val="28"/>
              </w:rPr>
            </w:rPrChange>
          </w:rPr>
          <w:t>“</w:t>
        </w:r>
      </w:ins>
      <w:r w:rsidR="00617205" w:rsidRPr="009F6C14">
        <w:rPr>
          <w:rFonts w:asciiTheme="minorEastAsia" w:hAnsiTheme="minorEastAsia" w:hint="eastAsia"/>
          <w:sz w:val="28"/>
          <w:szCs w:val="28"/>
          <w:rPrChange w:id="1691" w:author="S-Yansong" w:date="2016-01-06T08:30:00Z">
            <w:rPr>
              <w:rFonts w:ascii="华文楷体" w:eastAsia="华文楷体" w:hAnsi="华文楷体" w:hint="eastAsia"/>
              <w:sz w:val="28"/>
              <w:szCs w:val="28"/>
            </w:rPr>
          </w:rPrChange>
        </w:rPr>
        <w:t>海生</w:t>
      </w:r>
      <w:ins w:id="1692" w:author="S-Yansong" w:date="2016-01-06T08:29:00Z">
        <w:r w:rsidRPr="009F6C14">
          <w:rPr>
            <w:rFonts w:asciiTheme="minorEastAsia" w:hAnsiTheme="minorEastAsia" w:hint="eastAsia"/>
            <w:sz w:val="28"/>
            <w:szCs w:val="28"/>
            <w:rPrChange w:id="1693" w:author="S-Yansong" w:date="2016-01-06T08:30:00Z">
              <w:rPr>
                <w:rFonts w:ascii="华文楷体" w:eastAsia="华文楷体" w:hAnsi="华文楷体" w:hint="eastAsia"/>
                <w:sz w:val="28"/>
                <w:szCs w:val="28"/>
              </w:rPr>
            </w:rPrChange>
          </w:rPr>
          <w:t>”</w:t>
        </w:r>
      </w:ins>
      <w:r w:rsidR="00617205" w:rsidRPr="009F6C14">
        <w:rPr>
          <w:rFonts w:asciiTheme="minorEastAsia" w:hAnsiTheme="minorEastAsia" w:hint="eastAsia"/>
          <w:sz w:val="28"/>
          <w:szCs w:val="28"/>
          <w:rPrChange w:id="1694" w:author="S-Yansong" w:date="2016-01-06T08:30:00Z">
            <w:rPr>
              <w:rFonts w:ascii="华文楷体" w:eastAsia="华文楷体" w:hAnsi="华文楷体" w:hint="eastAsia"/>
              <w:sz w:val="28"/>
              <w:szCs w:val="28"/>
            </w:rPr>
          </w:rPrChange>
        </w:rPr>
        <w:t>一词，对于海生莲花来说</w:t>
      </w:r>
      <w:del w:id="1695" w:author="S-Yansong" w:date="2016-01-06T08:29:00Z">
        <w:r w:rsidR="00617205" w:rsidRPr="009F6C14" w:rsidDel="009F6C14">
          <w:rPr>
            <w:rFonts w:asciiTheme="minorEastAsia" w:hAnsiTheme="minorEastAsia" w:hint="eastAsia"/>
            <w:sz w:val="28"/>
            <w:szCs w:val="28"/>
            <w:rPrChange w:id="1696" w:author="S-Yansong" w:date="2016-01-06T08:30:00Z">
              <w:rPr>
                <w:rFonts w:ascii="华文楷体" w:eastAsia="华文楷体" w:hAnsi="华文楷体" w:hint="eastAsia"/>
                <w:sz w:val="28"/>
                <w:szCs w:val="28"/>
              </w:rPr>
            </w:rPrChange>
          </w:rPr>
          <w:delText>，</w:delText>
        </w:r>
      </w:del>
      <w:r w:rsidR="00617205" w:rsidRPr="009F6C14">
        <w:rPr>
          <w:rFonts w:asciiTheme="minorEastAsia" w:hAnsiTheme="minorEastAsia" w:hint="eastAsia"/>
          <w:sz w:val="28"/>
          <w:szCs w:val="28"/>
          <w:rPrChange w:id="1697" w:author="S-Yansong" w:date="2016-01-06T08:30:00Z">
            <w:rPr>
              <w:rFonts w:ascii="华文楷体" w:eastAsia="华文楷体" w:hAnsi="华文楷体" w:hint="eastAsia"/>
              <w:sz w:val="28"/>
              <w:szCs w:val="28"/>
            </w:rPr>
          </w:rPrChange>
        </w:rPr>
        <w:t>释词和说词</w:t>
      </w:r>
      <w:del w:id="1698" w:author="S-Yansong" w:date="2016-01-06T08:30:00Z">
        <w:r w:rsidR="00617205" w:rsidRPr="009F6C14" w:rsidDel="009F6C14">
          <w:rPr>
            <w:rFonts w:asciiTheme="minorEastAsia" w:hAnsiTheme="minorEastAsia" w:hint="eastAsia"/>
            <w:sz w:val="28"/>
            <w:szCs w:val="28"/>
            <w:rPrChange w:id="1699" w:author="S-Yansong" w:date="2016-01-06T08:30:00Z">
              <w:rPr>
                <w:rFonts w:ascii="华文楷体" w:eastAsia="华文楷体" w:hAnsi="华文楷体" w:hint="eastAsia"/>
                <w:sz w:val="28"/>
                <w:szCs w:val="28"/>
              </w:rPr>
            </w:rPrChange>
          </w:rPr>
          <w:delText>相【</w:delText>
        </w:r>
        <w:r w:rsidR="00617205" w:rsidRPr="009F6C14" w:rsidDel="009F6C14">
          <w:rPr>
            <w:rFonts w:asciiTheme="minorEastAsia" w:hAnsiTheme="minorEastAsia"/>
            <w:sz w:val="28"/>
            <w:szCs w:val="28"/>
            <w:rPrChange w:id="1700" w:author="S-Yansong" w:date="2016-01-06T08:30:00Z">
              <w:rPr>
                <w:rFonts w:ascii="华文楷体" w:eastAsia="华文楷体" w:hAnsi="华文楷体"/>
                <w:sz w:val="28"/>
                <w:szCs w:val="28"/>
              </w:rPr>
            </w:rPrChange>
          </w:rPr>
          <w:delText>57:55】</w:delText>
        </w:r>
      </w:del>
      <w:ins w:id="1701" w:author="S-Yansong" w:date="2016-01-06T08:30:00Z">
        <w:r w:rsidRPr="009F6C14">
          <w:rPr>
            <w:rFonts w:asciiTheme="minorEastAsia" w:hAnsiTheme="minorEastAsia" w:hint="eastAsia"/>
            <w:sz w:val="28"/>
            <w:szCs w:val="28"/>
            <w:rPrChange w:id="1702" w:author="S-Yansong" w:date="2016-01-06T08:30:00Z">
              <w:rPr>
                <w:rFonts w:ascii="华文楷体" w:eastAsia="华文楷体" w:hAnsi="华文楷体" w:hint="eastAsia"/>
                <w:sz w:val="28"/>
                <w:szCs w:val="28"/>
              </w:rPr>
            </w:rPrChange>
          </w:rPr>
          <w:t>兼而有之】</w:t>
        </w:r>
      </w:ins>
    </w:p>
    <w:p w:rsidR="00756B48" w:rsidRDefault="00617205">
      <w:pPr>
        <w:ind w:firstLine="420"/>
        <w:rPr>
          <w:ins w:id="1703" w:author="S-Yansong" w:date="2016-01-06T08:31:00Z"/>
          <w:rFonts w:ascii="华文楷体" w:eastAsia="华文楷体" w:hAnsi="华文楷体"/>
          <w:sz w:val="28"/>
          <w:szCs w:val="28"/>
        </w:rPr>
        <w:pPrChange w:id="1704" w:author="S-Yansong" w:date="2016-01-05T15:36:00Z">
          <w:pPr>
            <w:ind w:firstLine="570"/>
          </w:pPr>
        </w:pPrChange>
      </w:pPr>
      <w:r w:rsidRPr="00617205">
        <w:rPr>
          <w:rFonts w:ascii="华文楷体" w:eastAsia="华文楷体" w:hAnsi="华文楷体" w:hint="eastAsia"/>
          <w:sz w:val="28"/>
          <w:szCs w:val="28"/>
        </w:rPr>
        <w:t>那么在诗学当中呢</w:t>
      </w:r>
      <w:ins w:id="1705" w:author="S-Yansong" w:date="2016-01-06T11:35:00Z">
        <w:r w:rsidR="002C08C2">
          <w:rPr>
            <w:rFonts w:ascii="华文楷体" w:eastAsia="华文楷体" w:hAnsi="华文楷体" w:hint="eastAsia"/>
            <w:sz w:val="28"/>
            <w:szCs w:val="28"/>
          </w:rPr>
          <w:t>，</w:t>
        </w:r>
      </w:ins>
      <w:r w:rsidRPr="00617205">
        <w:rPr>
          <w:rFonts w:ascii="华文楷体" w:eastAsia="华文楷体" w:hAnsi="华文楷体" w:hint="eastAsia"/>
          <w:sz w:val="28"/>
          <w:szCs w:val="28"/>
        </w:rPr>
        <w:t>在梵文呢，在诗学当中海生</w:t>
      </w:r>
      <w:ins w:id="1706" w:author="S-Yansong" w:date="2016-01-06T11:35:00Z">
        <w:r w:rsidR="002C08C2">
          <w:rPr>
            <w:rFonts w:ascii="华文楷体" w:eastAsia="华文楷体" w:hAnsi="华文楷体" w:hint="eastAsia"/>
            <w:sz w:val="28"/>
            <w:szCs w:val="28"/>
          </w:rPr>
          <w:t>有的时候</w:t>
        </w:r>
      </w:ins>
      <w:r w:rsidRPr="00617205">
        <w:rPr>
          <w:rFonts w:ascii="华文楷体" w:eastAsia="华文楷体" w:hAnsi="华文楷体" w:hint="eastAsia"/>
          <w:sz w:val="28"/>
          <w:szCs w:val="28"/>
        </w:rPr>
        <w:t>就是指生莲花</w:t>
      </w:r>
      <w:ins w:id="1707" w:author="S-Yansong" w:date="2016-01-06T11:34:00Z">
        <w:r w:rsidR="002C08C2">
          <w:rPr>
            <w:rFonts w:ascii="华文楷体" w:eastAsia="华文楷体" w:hAnsi="华文楷体" w:hint="eastAsia"/>
            <w:sz w:val="28"/>
            <w:szCs w:val="28"/>
          </w:rPr>
          <w:t>，</w:t>
        </w:r>
      </w:ins>
      <w:r w:rsidRPr="00617205">
        <w:rPr>
          <w:rFonts w:ascii="华文楷体" w:eastAsia="华文楷体" w:hAnsi="华文楷体" w:hint="eastAsia"/>
          <w:sz w:val="28"/>
          <w:szCs w:val="28"/>
        </w:rPr>
        <w:t>就是海中产生的莲花而讲的</w:t>
      </w:r>
      <w:del w:id="1708" w:author="S-Yansong" w:date="2016-01-06T11:34:00Z">
        <w:r w:rsidRPr="00617205" w:rsidDel="002C08C2">
          <w:rPr>
            <w:rFonts w:ascii="华文楷体" w:eastAsia="华文楷体" w:hAnsi="华文楷体" w:hint="eastAsia"/>
            <w:sz w:val="28"/>
            <w:szCs w:val="28"/>
          </w:rPr>
          <w:delText>，</w:delText>
        </w:r>
      </w:del>
      <w:ins w:id="1709" w:author="S-Yansong" w:date="2016-01-06T11:34:00Z">
        <w:r w:rsidR="002C08C2">
          <w:rPr>
            <w:rFonts w:ascii="华文楷体" w:eastAsia="华文楷体" w:hAnsi="华文楷体" w:hint="eastAsia"/>
            <w:sz w:val="28"/>
            <w:szCs w:val="28"/>
          </w:rPr>
          <w:t>。</w:t>
        </w:r>
      </w:ins>
      <w:r w:rsidRPr="00617205">
        <w:rPr>
          <w:rFonts w:ascii="华文楷体" w:eastAsia="华文楷体" w:hAnsi="华文楷体" w:hint="eastAsia"/>
          <w:sz w:val="28"/>
          <w:szCs w:val="28"/>
        </w:rPr>
        <w:t>所以说呢如果直接用海生莲花来对照的时候呢</w:t>
      </w:r>
      <w:ins w:id="1710" w:author="S-Yansong" w:date="2016-01-06T08:30:00Z">
        <w:r w:rsidR="00756B48">
          <w:rPr>
            <w:rFonts w:ascii="华文楷体" w:eastAsia="华文楷体" w:hAnsi="华文楷体" w:hint="eastAsia"/>
            <w:sz w:val="28"/>
            <w:szCs w:val="28"/>
          </w:rPr>
          <w:t>，</w:t>
        </w:r>
      </w:ins>
      <w:r w:rsidRPr="00617205">
        <w:rPr>
          <w:rFonts w:ascii="华文楷体" w:eastAsia="华文楷体" w:hAnsi="华文楷体" w:hint="eastAsia"/>
          <w:sz w:val="28"/>
          <w:szCs w:val="28"/>
        </w:rPr>
        <w:t>这个海生莲花</w:t>
      </w:r>
      <w:ins w:id="1711" w:author="S-Yansong" w:date="2016-01-06T11:34:00Z">
        <w:r w:rsidR="002C08C2">
          <w:rPr>
            <w:rFonts w:ascii="华文楷体" w:eastAsia="华文楷体" w:hAnsi="华文楷体" w:hint="eastAsia"/>
            <w:sz w:val="28"/>
            <w:szCs w:val="28"/>
          </w:rPr>
          <w:t>，</w:t>
        </w:r>
      </w:ins>
      <w:r w:rsidRPr="00617205">
        <w:rPr>
          <w:rFonts w:ascii="华文楷体" w:eastAsia="华文楷体" w:hAnsi="华文楷体" w:hint="eastAsia"/>
          <w:sz w:val="28"/>
          <w:szCs w:val="28"/>
        </w:rPr>
        <w:t>他称之为海生</w:t>
      </w:r>
      <w:ins w:id="1712" w:author="S-Yansong" w:date="2016-01-06T11:34:00Z">
        <w:r w:rsidR="002C08C2">
          <w:rPr>
            <w:rFonts w:ascii="华文楷体" w:eastAsia="华文楷体" w:hAnsi="华文楷体" w:hint="eastAsia"/>
            <w:sz w:val="28"/>
            <w:szCs w:val="28"/>
          </w:rPr>
          <w:t>，</w:t>
        </w:r>
      </w:ins>
      <w:r w:rsidRPr="00617205">
        <w:rPr>
          <w:rFonts w:ascii="华文楷体" w:eastAsia="华文楷体" w:hAnsi="华文楷体" w:hint="eastAsia"/>
          <w:sz w:val="28"/>
          <w:szCs w:val="28"/>
        </w:rPr>
        <w:t>既有释词</w:t>
      </w:r>
      <w:ins w:id="1713" w:author="S-Yansong" w:date="2016-01-06T11:34:00Z">
        <w:r w:rsidR="002C08C2">
          <w:rPr>
            <w:rFonts w:ascii="华文楷体" w:eastAsia="华文楷体" w:hAnsi="华文楷体" w:hint="eastAsia"/>
            <w:sz w:val="28"/>
            <w:szCs w:val="28"/>
          </w:rPr>
          <w:t>，</w:t>
        </w:r>
      </w:ins>
      <w:r w:rsidRPr="00617205">
        <w:rPr>
          <w:rFonts w:ascii="华文楷体" w:eastAsia="华文楷体" w:hAnsi="华文楷体" w:hint="eastAsia"/>
          <w:sz w:val="28"/>
          <w:szCs w:val="28"/>
        </w:rPr>
        <w:t>也有说词，可以解释</w:t>
      </w:r>
      <w:ins w:id="1714" w:author="S-Yansong" w:date="2016-01-06T08:30:00Z">
        <w:r w:rsidR="00756B48">
          <w:rPr>
            <w:rFonts w:ascii="华文楷体" w:eastAsia="华文楷体" w:hAnsi="华文楷体" w:hint="eastAsia"/>
            <w:sz w:val="28"/>
            <w:szCs w:val="28"/>
          </w:rPr>
          <w:t>。</w:t>
        </w:r>
      </w:ins>
      <w:r w:rsidRPr="00617205">
        <w:rPr>
          <w:rFonts w:ascii="华文楷体" w:eastAsia="华文楷体" w:hAnsi="华文楷体" w:hint="eastAsia"/>
          <w:sz w:val="28"/>
          <w:szCs w:val="28"/>
        </w:rPr>
        <w:t>为什么呢</w:t>
      </w:r>
      <w:ins w:id="1715" w:author="S-Yansong" w:date="2016-01-06T08:30:00Z">
        <w:r w:rsidR="00756B48">
          <w:rPr>
            <w:rFonts w:ascii="华文楷体" w:eastAsia="华文楷体" w:hAnsi="华文楷体" w:hint="eastAsia"/>
            <w:sz w:val="28"/>
            <w:szCs w:val="28"/>
          </w:rPr>
          <w:t>？</w:t>
        </w:r>
      </w:ins>
      <w:r w:rsidRPr="00617205">
        <w:rPr>
          <w:rFonts w:ascii="华文楷体" w:eastAsia="华文楷体" w:hAnsi="华文楷体" w:hint="eastAsia"/>
          <w:sz w:val="28"/>
          <w:szCs w:val="28"/>
        </w:rPr>
        <w:t>他本来就是在海中产生的所以他有释词，他又有说词，他也叫海生，名词就叫海生，所以对于海</w:t>
      </w:r>
      <w:proofErr w:type="gramStart"/>
      <w:r w:rsidRPr="00617205">
        <w:rPr>
          <w:rFonts w:ascii="华文楷体" w:eastAsia="华文楷体" w:hAnsi="华文楷体" w:hint="eastAsia"/>
          <w:sz w:val="28"/>
          <w:szCs w:val="28"/>
        </w:rPr>
        <w:t>生来说释词</w:t>
      </w:r>
      <w:proofErr w:type="gramEnd"/>
      <w:r w:rsidRPr="00617205">
        <w:rPr>
          <w:rFonts w:ascii="华文楷体" w:eastAsia="华文楷体" w:hAnsi="华文楷体" w:hint="eastAsia"/>
          <w:sz w:val="28"/>
          <w:szCs w:val="28"/>
        </w:rPr>
        <w:t>与说词兼而有之</w:t>
      </w:r>
      <w:del w:id="1716" w:author="S-Yansong" w:date="2016-01-06T08:31:00Z">
        <w:r w:rsidRPr="00617205" w:rsidDel="00756B48">
          <w:rPr>
            <w:rFonts w:ascii="华文楷体" w:eastAsia="华文楷体" w:hAnsi="华文楷体" w:hint="eastAsia"/>
            <w:sz w:val="28"/>
            <w:szCs w:val="28"/>
          </w:rPr>
          <w:delText>，</w:delText>
        </w:r>
      </w:del>
      <w:ins w:id="1717" w:author="S-Yansong" w:date="2016-01-06T08:31:00Z">
        <w:r w:rsidR="00756B48">
          <w:rPr>
            <w:rFonts w:ascii="华文楷体" w:eastAsia="华文楷体" w:hAnsi="华文楷体" w:hint="eastAsia"/>
            <w:sz w:val="28"/>
            <w:szCs w:val="28"/>
          </w:rPr>
          <w:t>。</w:t>
        </w:r>
      </w:ins>
    </w:p>
    <w:p w:rsidR="00756B48" w:rsidRPr="00756B48" w:rsidRDefault="00756B48">
      <w:pPr>
        <w:ind w:firstLine="420"/>
        <w:rPr>
          <w:ins w:id="1718" w:author="S-Yansong" w:date="2016-01-06T08:31:00Z"/>
          <w:rFonts w:asciiTheme="minorEastAsia" w:hAnsiTheme="minorEastAsia"/>
          <w:sz w:val="28"/>
          <w:szCs w:val="28"/>
          <w:rPrChange w:id="1719" w:author="S-Yansong" w:date="2016-01-06T08:31:00Z">
            <w:rPr>
              <w:ins w:id="1720" w:author="S-Yansong" w:date="2016-01-06T08:31:00Z"/>
              <w:rFonts w:ascii="华文楷体" w:eastAsia="华文楷体" w:hAnsi="华文楷体"/>
              <w:sz w:val="28"/>
              <w:szCs w:val="28"/>
            </w:rPr>
          </w:rPrChange>
        </w:rPr>
        <w:pPrChange w:id="1721" w:author="S-Yansong" w:date="2016-01-05T15:36:00Z">
          <w:pPr>
            <w:ind w:firstLine="570"/>
          </w:pPr>
        </w:pPrChange>
      </w:pPr>
      <w:ins w:id="1722" w:author="S-Yansong" w:date="2016-01-06T08:31:00Z">
        <w:r w:rsidRPr="00756B48">
          <w:rPr>
            <w:rFonts w:asciiTheme="minorEastAsia" w:hAnsiTheme="minorEastAsia" w:hint="eastAsia"/>
            <w:sz w:val="28"/>
            <w:szCs w:val="28"/>
            <w:rPrChange w:id="1723" w:author="S-Yansong" w:date="2016-01-06T08:31:00Z">
              <w:rPr>
                <w:rFonts w:ascii="华文楷体" w:eastAsia="华文楷体" w:hAnsi="华文楷体" w:hint="eastAsia"/>
                <w:sz w:val="28"/>
                <w:szCs w:val="28"/>
              </w:rPr>
            </w:rPrChange>
          </w:rPr>
          <w:t>【</w:t>
        </w:r>
      </w:ins>
      <w:r w:rsidR="00617205" w:rsidRPr="00756B48">
        <w:rPr>
          <w:rFonts w:asciiTheme="minorEastAsia" w:hAnsiTheme="minorEastAsia" w:hint="eastAsia"/>
          <w:sz w:val="28"/>
          <w:szCs w:val="28"/>
          <w:rPrChange w:id="1724" w:author="S-Yansong" w:date="2016-01-06T08:31:00Z">
            <w:rPr>
              <w:rFonts w:ascii="华文楷体" w:eastAsia="华文楷体" w:hAnsi="华文楷体" w:hint="eastAsia"/>
              <w:sz w:val="28"/>
              <w:szCs w:val="28"/>
            </w:rPr>
          </w:rPrChange>
        </w:rPr>
        <w:t>而对旱生莲花来说唯</w:t>
      </w:r>
      <w:del w:id="1725" w:author="S-Yansong" w:date="2016-01-06T08:31:00Z">
        <w:r w:rsidR="00617205" w:rsidRPr="00756B48" w:rsidDel="00756B48">
          <w:rPr>
            <w:rFonts w:asciiTheme="minorEastAsia" w:hAnsiTheme="minorEastAsia" w:hint="eastAsia"/>
            <w:sz w:val="28"/>
            <w:szCs w:val="28"/>
            <w:rPrChange w:id="1726" w:author="S-Yansong" w:date="2016-01-06T08:31:00Z">
              <w:rPr>
                <w:rFonts w:ascii="华文楷体" w:eastAsia="华文楷体" w:hAnsi="华文楷体" w:hint="eastAsia"/>
                <w:sz w:val="28"/>
                <w:szCs w:val="28"/>
              </w:rPr>
            </w:rPrChange>
          </w:rPr>
          <w:delText>一</w:delText>
        </w:r>
      </w:del>
      <w:r w:rsidR="00617205" w:rsidRPr="00756B48">
        <w:rPr>
          <w:rFonts w:asciiTheme="minorEastAsia" w:hAnsiTheme="minorEastAsia" w:hint="eastAsia"/>
          <w:sz w:val="28"/>
          <w:szCs w:val="28"/>
          <w:rPrChange w:id="1727" w:author="S-Yansong" w:date="2016-01-06T08:31:00Z">
            <w:rPr>
              <w:rFonts w:ascii="华文楷体" w:eastAsia="华文楷体" w:hAnsi="华文楷体" w:hint="eastAsia"/>
              <w:sz w:val="28"/>
              <w:szCs w:val="28"/>
            </w:rPr>
          </w:rPrChange>
        </w:rPr>
        <w:t>是说词，</w:t>
      </w:r>
      <w:ins w:id="1728" w:author="S-Yansong" w:date="2016-01-06T08:31:00Z">
        <w:r w:rsidRPr="00756B48">
          <w:rPr>
            <w:rFonts w:asciiTheme="minorEastAsia" w:hAnsiTheme="minorEastAsia" w:hint="eastAsia"/>
            <w:sz w:val="28"/>
            <w:szCs w:val="28"/>
            <w:rPrChange w:id="1729" w:author="S-Yansong" w:date="2016-01-06T08:31:00Z">
              <w:rPr>
                <w:rFonts w:ascii="华文楷体" w:eastAsia="华文楷体" w:hAnsi="华文楷体" w:hint="eastAsia"/>
                <w:sz w:val="28"/>
                <w:szCs w:val="28"/>
              </w:rPr>
            </w:rPrChange>
          </w:rPr>
          <w:t>】</w:t>
        </w:r>
      </w:ins>
    </w:p>
    <w:p w:rsidR="008C0A7F" w:rsidRDefault="00617205">
      <w:pPr>
        <w:ind w:firstLine="420"/>
        <w:rPr>
          <w:ins w:id="1730" w:author="S-Yansong" w:date="2016-01-06T08:32:00Z"/>
          <w:rFonts w:ascii="华文楷体" w:eastAsia="华文楷体" w:hAnsi="华文楷体"/>
          <w:sz w:val="28"/>
          <w:szCs w:val="28"/>
        </w:rPr>
        <w:pPrChange w:id="1731" w:author="S-Yansong" w:date="2016-01-05T15:36:00Z">
          <w:pPr>
            <w:ind w:firstLine="570"/>
          </w:pPr>
        </w:pPrChange>
      </w:pPr>
      <w:r w:rsidRPr="00617205">
        <w:rPr>
          <w:rFonts w:ascii="华文楷体" w:eastAsia="华文楷体" w:hAnsi="华文楷体" w:hint="eastAsia"/>
          <w:sz w:val="28"/>
          <w:szCs w:val="28"/>
        </w:rPr>
        <w:t>有的时候也把在陆地上产生的莲花也叫海生，莲花</w:t>
      </w:r>
      <w:ins w:id="1732" w:author="S-Yansong" w:date="2016-01-06T11:36:00Z">
        <w:r w:rsidR="0000646E">
          <w:rPr>
            <w:rFonts w:ascii="华文楷体" w:eastAsia="华文楷体" w:hAnsi="华文楷体" w:hint="eastAsia"/>
            <w:sz w:val="28"/>
            <w:szCs w:val="28"/>
          </w:rPr>
          <w:t>也</w:t>
        </w:r>
      </w:ins>
      <w:del w:id="1733" w:author="S-Yansong" w:date="2016-01-06T11:36:00Z">
        <w:r w:rsidRPr="00617205" w:rsidDel="0000646E">
          <w:rPr>
            <w:rFonts w:ascii="华文楷体" w:eastAsia="华文楷体" w:hAnsi="华文楷体" w:hint="eastAsia"/>
            <w:sz w:val="28"/>
            <w:szCs w:val="28"/>
          </w:rPr>
          <w:delText>又</w:delText>
        </w:r>
      </w:del>
      <w:r w:rsidRPr="00617205">
        <w:rPr>
          <w:rFonts w:ascii="华文楷体" w:eastAsia="华文楷体" w:hAnsi="华文楷体" w:hint="eastAsia"/>
          <w:sz w:val="28"/>
          <w:szCs w:val="28"/>
        </w:rPr>
        <w:t>叫海生</w:t>
      </w:r>
      <w:del w:id="1734" w:author="S-Yansong" w:date="2016-01-06T08:31:00Z">
        <w:r w:rsidRPr="00617205" w:rsidDel="008C0A7F">
          <w:rPr>
            <w:rFonts w:ascii="华文楷体" w:eastAsia="华文楷体" w:hAnsi="华文楷体" w:hint="eastAsia"/>
            <w:sz w:val="28"/>
            <w:szCs w:val="28"/>
          </w:rPr>
          <w:delText>，</w:delText>
        </w:r>
      </w:del>
      <w:ins w:id="1735" w:author="S-Yansong" w:date="2016-01-06T08:31:00Z">
        <w:r w:rsidR="008C0A7F">
          <w:rPr>
            <w:rFonts w:ascii="华文楷体" w:eastAsia="华文楷体" w:hAnsi="华文楷体" w:hint="eastAsia"/>
            <w:sz w:val="28"/>
            <w:szCs w:val="28"/>
          </w:rPr>
          <w:t>。</w:t>
        </w:r>
      </w:ins>
      <w:r w:rsidRPr="00617205">
        <w:rPr>
          <w:rFonts w:ascii="华文楷体" w:eastAsia="华文楷体" w:hAnsi="华文楷体" w:hint="eastAsia"/>
          <w:sz w:val="28"/>
          <w:szCs w:val="28"/>
        </w:rPr>
        <w:t>但是因为</w:t>
      </w:r>
      <w:del w:id="1736" w:author="S-Yansong" w:date="2016-01-06T08:32:00Z">
        <w:r w:rsidRPr="00617205" w:rsidDel="008C0A7F">
          <w:rPr>
            <w:rFonts w:ascii="华文楷体" w:eastAsia="华文楷体" w:hAnsi="华文楷体" w:hint="eastAsia"/>
            <w:sz w:val="28"/>
            <w:szCs w:val="28"/>
          </w:rPr>
          <w:delText>他</w:delText>
        </w:r>
      </w:del>
      <w:ins w:id="1737" w:author="S-Yansong" w:date="2016-01-06T08:32:00Z">
        <w:r w:rsidR="008C0A7F">
          <w:rPr>
            <w:rFonts w:ascii="华文楷体" w:eastAsia="华文楷体" w:hAnsi="华文楷体" w:hint="eastAsia"/>
            <w:sz w:val="28"/>
            <w:szCs w:val="28"/>
          </w:rPr>
          <w:t>它</w:t>
        </w:r>
      </w:ins>
      <w:r w:rsidRPr="00617205">
        <w:rPr>
          <w:rFonts w:ascii="华文楷体" w:eastAsia="华文楷体" w:hAnsi="华文楷体" w:hint="eastAsia"/>
          <w:sz w:val="28"/>
          <w:szCs w:val="28"/>
        </w:rPr>
        <w:t>是旱生莲花的缘故呢</w:t>
      </w:r>
      <w:ins w:id="1738" w:author="S-Yansong" w:date="2016-01-06T08:31:00Z">
        <w:r w:rsidR="008C0A7F">
          <w:rPr>
            <w:rFonts w:ascii="华文楷体" w:eastAsia="华文楷体" w:hAnsi="华文楷体" w:hint="eastAsia"/>
            <w:sz w:val="28"/>
            <w:szCs w:val="28"/>
          </w:rPr>
          <w:t>，</w:t>
        </w:r>
      </w:ins>
      <w:r w:rsidRPr="00617205">
        <w:rPr>
          <w:rFonts w:ascii="华文楷体" w:eastAsia="华文楷体" w:hAnsi="华文楷体" w:hint="eastAsia"/>
          <w:sz w:val="28"/>
          <w:szCs w:val="28"/>
        </w:rPr>
        <w:t>所以说没有释词，没办法解释你不是大海当中产生的</w:t>
      </w:r>
      <w:ins w:id="1739" w:author="S-Yansong" w:date="2016-01-06T08:32:00Z">
        <w:r w:rsidR="008C0A7F">
          <w:rPr>
            <w:rFonts w:ascii="华文楷体" w:eastAsia="华文楷体" w:hAnsi="华文楷体" w:hint="eastAsia"/>
            <w:sz w:val="28"/>
            <w:szCs w:val="28"/>
          </w:rPr>
          <w:t>。</w:t>
        </w:r>
      </w:ins>
      <w:r w:rsidRPr="00617205">
        <w:rPr>
          <w:rFonts w:ascii="华文楷体" w:eastAsia="华文楷体" w:hAnsi="华文楷体" w:hint="eastAsia"/>
          <w:sz w:val="28"/>
          <w:szCs w:val="28"/>
        </w:rPr>
        <w:t>为什么叫海生呢</w:t>
      </w:r>
      <w:del w:id="1740" w:author="S-Yansong" w:date="2016-01-06T08:32:00Z">
        <w:r w:rsidRPr="00617205" w:rsidDel="008C0A7F">
          <w:rPr>
            <w:rFonts w:ascii="华文楷体" w:eastAsia="华文楷体" w:hAnsi="华文楷体" w:hint="eastAsia"/>
            <w:sz w:val="28"/>
            <w:szCs w:val="28"/>
          </w:rPr>
          <w:delText>，</w:delText>
        </w:r>
      </w:del>
      <w:ins w:id="1741" w:author="S-Yansong" w:date="2016-01-06T08:32:00Z">
        <w:r w:rsidR="008C0A7F">
          <w:rPr>
            <w:rFonts w:ascii="华文楷体" w:eastAsia="华文楷体" w:hAnsi="华文楷体" w:hint="eastAsia"/>
            <w:sz w:val="28"/>
            <w:szCs w:val="28"/>
          </w:rPr>
          <w:t>？</w:t>
        </w:r>
      </w:ins>
      <w:r w:rsidRPr="00617205">
        <w:rPr>
          <w:rFonts w:ascii="华文楷体" w:eastAsia="华文楷体" w:hAnsi="华文楷体" w:hint="eastAsia"/>
          <w:sz w:val="28"/>
          <w:szCs w:val="28"/>
        </w:rPr>
        <w:t>没有释词</w:t>
      </w:r>
      <w:ins w:id="1742" w:author="S-Yansong" w:date="2016-01-06T11:36:00Z">
        <w:r w:rsidR="004B6674">
          <w:rPr>
            <w:rFonts w:ascii="华文楷体" w:eastAsia="华文楷体" w:hAnsi="华文楷体" w:hint="eastAsia"/>
            <w:sz w:val="28"/>
            <w:szCs w:val="28"/>
          </w:rPr>
          <w:t>，</w:t>
        </w:r>
      </w:ins>
      <w:r w:rsidRPr="00617205">
        <w:rPr>
          <w:rFonts w:ascii="华文楷体" w:eastAsia="华文楷体" w:hAnsi="华文楷体" w:hint="eastAsia"/>
          <w:sz w:val="28"/>
          <w:szCs w:val="28"/>
        </w:rPr>
        <w:t>只有说词，有说词的话他的名称可以叫做海生</w:t>
      </w:r>
      <w:del w:id="1743" w:author="S-Yansong" w:date="2016-01-06T08:32:00Z">
        <w:r w:rsidRPr="00617205" w:rsidDel="008C0A7F">
          <w:rPr>
            <w:rFonts w:ascii="华文楷体" w:eastAsia="华文楷体" w:hAnsi="华文楷体" w:hint="eastAsia"/>
            <w:sz w:val="28"/>
            <w:szCs w:val="28"/>
          </w:rPr>
          <w:delText>，</w:delText>
        </w:r>
      </w:del>
      <w:ins w:id="1744" w:author="S-Yansong" w:date="2016-01-06T08:32:00Z">
        <w:r w:rsidR="008C0A7F">
          <w:rPr>
            <w:rFonts w:ascii="华文楷体" w:eastAsia="华文楷体" w:hAnsi="华文楷体" w:hint="eastAsia"/>
            <w:sz w:val="28"/>
            <w:szCs w:val="28"/>
          </w:rPr>
          <w:t>。</w:t>
        </w:r>
      </w:ins>
    </w:p>
    <w:p w:rsidR="008C0A7F" w:rsidRDefault="00617205">
      <w:pPr>
        <w:ind w:firstLine="420"/>
        <w:rPr>
          <w:ins w:id="1745" w:author="S-Yansong" w:date="2016-01-06T08:32:00Z"/>
          <w:rFonts w:ascii="华文楷体" w:eastAsia="华文楷体" w:hAnsi="华文楷体"/>
          <w:sz w:val="28"/>
          <w:szCs w:val="28"/>
        </w:rPr>
        <w:pPrChange w:id="1746" w:author="S-Yansong" w:date="2016-01-05T15:36:00Z">
          <w:pPr>
            <w:ind w:firstLine="570"/>
          </w:pPr>
        </w:pPrChange>
      </w:pPr>
      <w:r w:rsidRPr="00617205">
        <w:rPr>
          <w:rFonts w:ascii="华文楷体" w:eastAsia="华文楷体" w:hAnsi="华文楷体" w:hint="eastAsia"/>
          <w:sz w:val="28"/>
          <w:szCs w:val="28"/>
        </w:rPr>
        <w:t>那么第三种情况呢</w:t>
      </w:r>
      <w:ins w:id="1747" w:author="S-Yansong" w:date="2016-01-06T08:32:00Z">
        <w:r w:rsidR="008C0A7F">
          <w:rPr>
            <w:rFonts w:ascii="华文楷体" w:eastAsia="华文楷体" w:hAnsi="华文楷体" w:hint="eastAsia"/>
            <w:sz w:val="28"/>
            <w:szCs w:val="28"/>
          </w:rPr>
          <w:t>：</w:t>
        </w:r>
      </w:ins>
    </w:p>
    <w:p w:rsidR="008C0A7F" w:rsidRPr="008C0A7F" w:rsidRDefault="008C0A7F">
      <w:pPr>
        <w:ind w:firstLine="420"/>
        <w:rPr>
          <w:ins w:id="1748" w:author="S-Yansong" w:date="2016-01-06T08:32:00Z"/>
          <w:rFonts w:asciiTheme="minorEastAsia" w:hAnsiTheme="minorEastAsia"/>
          <w:sz w:val="28"/>
          <w:szCs w:val="28"/>
          <w:rPrChange w:id="1749" w:author="S-Yansong" w:date="2016-01-06T08:32:00Z">
            <w:rPr>
              <w:ins w:id="1750" w:author="S-Yansong" w:date="2016-01-06T08:32:00Z"/>
              <w:rFonts w:ascii="华文楷体" w:eastAsia="华文楷体" w:hAnsi="华文楷体"/>
              <w:sz w:val="28"/>
              <w:szCs w:val="28"/>
            </w:rPr>
          </w:rPrChange>
        </w:rPr>
        <w:pPrChange w:id="1751" w:author="S-Yansong" w:date="2016-01-05T15:36:00Z">
          <w:pPr>
            <w:ind w:firstLine="570"/>
          </w:pPr>
        </w:pPrChange>
      </w:pPr>
      <w:ins w:id="1752" w:author="S-Yansong" w:date="2016-01-06T08:32:00Z">
        <w:r w:rsidRPr="008C0A7F">
          <w:rPr>
            <w:rFonts w:asciiTheme="minorEastAsia" w:hAnsiTheme="minorEastAsia" w:hint="eastAsia"/>
            <w:sz w:val="28"/>
            <w:szCs w:val="28"/>
            <w:rPrChange w:id="1753" w:author="S-Yansong" w:date="2016-01-06T08:32:00Z">
              <w:rPr>
                <w:rFonts w:ascii="华文楷体" w:eastAsia="华文楷体" w:hAnsi="华文楷体" w:hint="eastAsia"/>
                <w:sz w:val="28"/>
                <w:szCs w:val="28"/>
              </w:rPr>
            </w:rPrChange>
          </w:rPr>
          <w:t>【</w:t>
        </w:r>
      </w:ins>
      <w:r w:rsidR="00617205" w:rsidRPr="008C0A7F">
        <w:rPr>
          <w:rFonts w:asciiTheme="minorEastAsia" w:hAnsiTheme="minorEastAsia" w:hint="eastAsia"/>
          <w:sz w:val="28"/>
          <w:szCs w:val="28"/>
          <w:rPrChange w:id="1754" w:author="S-Yansong" w:date="2016-01-06T08:32:00Z">
            <w:rPr>
              <w:rFonts w:ascii="华文楷体" w:eastAsia="华文楷体" w:hAnsi="华文楷体" w:hint="eastAsia"/>
              <w:sz w:val="28"/>
              <w:szCs w:val="28"/>
            </w:rPr>
          </w:rPrChange>
        </w:rPr>
        <w:t>海生动物，只有释词而没有说词，</w:t>
      </w:r>
      <w:ins w:id="1755" w:author="S-Yansong" w:date="2016-01-06T08:32:00Z">
        <w:r w:rsidRPr="008C0A7F">
          <w:rPr>
            <w:rFonts w:asciiTheme="minorEastAsia" w:hAnsiTheme="minorEastAsia" w:hint="eastAsia"/>
            <w:sz w:val="28"/>
            <w:szCs w:val="28"/>
            <w:rPrChange w:id="1756" w:author="S-Yansong" w:date="2016-01-06T08:32:00Z">
              <w:rPr>
                <w:rFonts w:ascii="华文楷体" w:eastAsia="华文楷体" w:hAnsi="华文楷体" w:hint="eastAsia"/>
                <w:sz w:val="28"/>
                <w:szCs w:val="28"/>
              </w:rPr>
            </w:rPrChange>
          </w:rPr>
          <w:t>】</w:t>
        </w:r>
      </w:ins>
    </w:p>
    <w:p w:rsidR="00871D3A" w:rsidRDefault="00617205">
      <w:pPr>
        <w:ind w:firstLine="420"/>
        <w:rPr>
          <w:ins w:id="1757" w:author="S-Yansong" w:date="2016-01-06T08:33:00Z"/>
          <w:rFonts w:ascii="华文楷体" w:eastAsia="华文楷体" w:hAnsi="华文楷体"/>
          <w:sz w:val="28"/>
          <w:szCs w:val="28"/>
        </w:rPr>
        <w:pPrChange w:id="1758" w:author="S-Yansong" w:date="2016-01-05T15:36:00Z">
          <w:pPr>
            <w:ind w:firstLine="570"/>
          </w:pPr>
        </w:pPrChange>
      </w:pPr>
      <w:r w:rsidRPr="00617205">
        <w:rPr>
          <w:rFonts w:ascii="华文楷体" w:eastAsia="华文楷体" w:hAnsi="华文楷体" w:hint="eastAsia"/>
          <w:sz w:val="28"/>
          <w:szCs w:val="28"/>
        </w:rPr>
        <w:t>海生动物</w:t>
      </w:r>
      <w:del w:id="1759" w:author="S-Yansong" w:date="2016-01-06T08:33:00Z">
        <w:r w:rsidRPr="00617205" w:rsidDel="004751DF">
          <w:rPr>
            <w:rFonts w:ascii="华文楷体" w:eastAsia="华文楷体" w:hAnsi="华文楷体" w:hint="eastAsia"/>
            <w:sz w:val="28"/>
            <w:szCs w:val="28"/>
          </w:rPr>
          <w:delText>他</w:delText>
        </w:r>
      </w:del>
      <w:ins w:id="1760" w:author="S-Yansong" w:date="2016-01-06T08:33:00Z">
        <w:r w:rsidR="004751DF">
          <w:rPr>
            <w:rFonts w:ascii="华文楷体" w:eastAsia="华文楷体" w:hAnsi="华文楷体" w:hint="eastAsia"/>
            <w:sz w:val="28"/>
            <w:szCs w:val="28"/>
          </w:rPr>
          <w:t>它</w:t>
        </w:r>
      </w:ins>
      <w:r w:rsidRPr="00617205">
        <w:rPr>
          <w:rFonts w:ascii="华文楷体" w:eastAsia="华文楷体" w:hAnsi="华文楷体" w:hint="eastAsia"/>
          <w:sz w:val="28"/>
          <w:szCs w:val="28"/>
        </w:rPr>
        <w:t>是从海中产生的，</w:t>
      </w:r>
      <w:del w:id="1761" w:author="S-Yansong" w:date="2016-01-06T08:33:00Z">
        <w:r w:rsidRPr="00617205" w:rsidDel="00871D3A">
          <w:rPr>
            <w:rFonts w:ascii="华文楷体" w:eastAsia="华文楷体" w:hAnsi="华文楷体" w:hint="eastAsia"/>
            <w:sz w:val="28"/>
            <w:szCs w:val="28"/>
          </w:rPr>
          <w:delText>他</w:delText>
        </w:r>
      </w:del>
      <w:ins w:id="1762" w:author="S-Yansong" w:date="2016-01-06T08:33:00Z">
        <w:r w:rsidR="00871D3A">
          <w:rPr>
            <w:rFonts w:ascii="华文楷体" w:eastAsia="华文楷体" w:hAnsi="华文楷体" w:hint="eastAsia"/>
            <w:sz w:val="28"/>
            <w:szCs w:val="28"/>
          </w:rPr>
          <w:t>它</w:t>
        </w:r>
      </w:ins>
      <w:r w:rsidRPr="00617205">
        <w:rPr>
          <w:rFonts w:ascii="华文楷体" w:eastAsia="华文楷体" w:hAnsi="华文楷体" w:hint="eastAsia"/>
          <w:sz w:val="28"/>
          <w:szCs w:val="28"/>
        </w:rPr>
        <w:t>是在海中产生的，所以可以把所有海生的动物解释成海生</w:t>
      </w:r>
      <w:del w:id="1763" w:author="S-Yansong" w:date="2016-01-06T08:33:00Z">
        <w:r w:rsidRPr="00617205" w:rsidDel="00871D3A">
          <w:rPr>
            <w:rFonts w:ascii="华文楷体" w:eastAsia="华文楷体" w:hAnsi="华文楷体" w:hint="eastAsia"/>
            <w:sz w:val="28"/>
            <w:szCs w:val="28"/>
          </w:rPr>
          <w:delText>，</w:delText>
        </w:r>
      </w:del>
      <w:ins w:id="1764" w:author="S-Yansong" w:date="2016-01-06T08:33:00Z">
        <w:r w:rsidR="00871D3A">
          <w:rPr>
            <w:rFonts w:ascii="华文楷体" w:eastAsia="华文楷体" w:hAnsi="华文楷体" w:hint="eastAsia"/>
            <w:sz w:val="28"/>
            <w:szCs w:val="28"/>
          </w:rPr>
          <w:t>。</w:t>
        </w:r>
      </w:ins>
      <w:r w:rsidRPr="00617205">
        <w:rPr>
          <w:rFonts w:ascii="华文楷体" w:eastAsia="华文楷体" w:hAnsi="华文楷体" w:hint="eastAsia"/>
          <w:sz w:val="28"/>
          <w:szCs w:val="28"/>
        </w:rPr>
        <w:t>但是呢没有说词</w:t>
      </w:r>
      <w:ins w:id="1765" w:author="S-Yansong" w:date="2016-01-06T08:33:00Z">
        <w:r w:rsidR="00871D3A">
          <w:rPr>
            <w:rFonts w:ascii="华文楷体" w:eastAsia="华文楷体" w:hAnsi="华文楷体" w:hint="eastAsia"/>
            <w:sz w:val="28"/>
            <w:szCs w:val="28"/>
          </w:rPr>
          <w:t>，</w:t>
        </w:r>
      </w:ins>
      <w:r w:rsidRPr="00617205">
        <w:rPr>
          <w:rFonts w:ascii="华文楷体" w:eastAsia="华文楷体" w:hAnsi="华文楷体" w:hint="eastAsia"/>
          <w:sz w:val="28"/>
          <w:szCs w:val="28"/>
        </w:rPr>
        <w:t>没有把其他的动物</w:t>
      </w:r>
      <w:del w:id="1766" w:author="S-Yansong" w:date="2016-01-06T08:33:00Z">
        <w:r w:rsidRPr="00617205" w:rsidDel="00871D3A">
          <w:rPr>
            <w:rFonts w:ascii="华文楷体" w:eastAsia="华文楷体" w:hAnsi="华文楷体" w:hint="eastAsia"/>
            <w:sz w:val="28"/>
            <w:szCs w:val="28"/>
          </w:rPr>
          <w:delText>他</w:delText>
        </w:r>
      </w:del>
      <w:ins w:id="1767" w:author="S-Yansong" w:date="2016-01-06T08:33:00Z">
        <w:r w:rsidR="00871D3A">
          <w:rPr>
            <w:rFonts w:ascii="华文楷体" w:eastAsia="华文楷体" w:hAnsi="华文楷体" w:hint="eastAsia"/>
            <w:sz w:val="28"/>
            <w:szCs w:val="28"/>
          </w:rPr>
          <w:t>它</w:t>
        </w:r>
      </w:ins>
      <w:r w:rsidRPr="00617205">
        <w:rPr>
          <w:rFonts w:ascii="华文楷体" w:eastAsia="华文楷体" w:hAnsi="华文楷体" w:hint="eastAsia"/>
          <w:sz w:val="28"/>
          <w:szCs w:val="28"/>
        </w:rPr>
        <w:t>的名称不叫海生，就是这样一种不同的差别</w:t>
      </w:r>
      <w:del w:id="1768" w:author="S-Yansong" w:date="2016-01-06T08:33:00Z">
        <w:r w:rsidRPr="00617205" w:rsidDel="00871D3A">
          <w:rPr>
            <w:rFonts w:ascii="华文楷体" w:eastAsia="华文楷体" w:hAnsi="华文楷体" w:hint="eastAsia"/>
            <w:sz w:val="28"/>
            <w:szCs w:val="28"/>
          </w:rPr>
          <w:delText>，</w:delText>
        </w:r>
      </w:del>
      <w:ins w:id="1769" w:author="S-Yansong" w:date="2016-01-06T08:33:00Z">
        <w:r w:rsidR="00871D3A">
          <w:rPr>
            <w:rFonts w:ascii="华文楷体" w:eastAsia="华文楷体" w:hAnsi="华文楷体" w:hint="eastAsia"/>
            <w:sz w:val="28"/>
            <w:szCs w:val="28"/>
          </w:rPr>
          <w:t>。</w:t>
        </w:r>
      </w:ins>
    </w:p>
    <w:p w:rsidR="006D57EE" w:rsidRPr="006D57EE" w:rsidRDefault="006D57EE">
      <w:pPr>
        <w:ind w:firstLine="420"/>
        <w:rPr>
          <w:ins w:id="1770" w:author="S-Yansong" w:date="2016-01-06T08:37:00Z"/>
          <w:rFonts w:asciiTheme="minorEastAsia" w:hAnsiTheme="minorEastAsia"/>
          <w:sz w:val="28"/>
          <w:szCs w:val="28"/>
          <w:rPrChange w:id="1771" w:author="S-Yansong" w:date="2016-01-06T08:37:00Z">
            <w:rPr>
              <w:ins w:id="1772" w:author="S-Yansong" w:date="2016-01-06T08:37:00Z"/>
              <w:rFonts w:ascii="华文楷体" w:eastAsia="华文楷体" w:hAnsi="华文楷体"/>
              <w:sz w:val="28"/>
              <w:szCs w:val="28"/>
            </w:rPr>
          </w:rPrChange>
        </w:rPr>
        <w:pPrChange w:id="1773" w:author="S-Yansong" w:date="2016-01-05T15:36:00Z">
          <w:pPr>
            <w:ind w:firstLine="570"/>
          </w:pPr>
        </w:pPrChange>
      </w:pPr>
      <w:ins w:id="1774" w:author="S-Yansong" w:date="2016-01-06T08:37:00Z">
        <w:r w:rsidRPr="006D57EE">
          <w:rPr>
            <w:rFonts w:asciiTheme="minorEastAsia" w:hAnsiTheme="minorEastAsia" w:hint="eastAsia"/>
            <w:sz w:val="28"/>
            <w:szCs w:val="28"/>
            <w:rPrChange w:id="1775" w:author="S-Yansong" w:date="2016-01-06T08:37:00Z">
              <w:rPr>
                <w:rFonts w:ascii="华文楷体" w:eastAsia="华文楷体" w:hAnsi="华文楷体" w:hint="eastAsia"/>
                <w:sz w:val="28"/>
                <w:szCs w:val="28"/>
              </w:rPr>
            </w:rPrChange>
          </w:rPr>
          <w:t>【</w:t>
        </w:r>
      </w:ins>
      <w:r w:rsidR="00617205" w:rsidRPr="006D57EE">
        <w:rPr>
          <w:rFonts w:asciiTheme="minorEastAsia" w:hAnsiTheme="minorEastAsia" w:hint="eastAsia"/>
          <w:sz w:val="28"/>
          <w:szCs w:val="28"/>
          <w:rPrChange w:id="1776" w:author="S-Yansong" w:date="2016-01-06T08:37:00Z">
            <w:rPr>
              <w:rFonts w:ascii="华文楷体" w:eastAsia="华文楷体" w:hAnsi="华文楷体" w:hint="eastAsia"/>
              <w:sz w:val="28"/>
              <w:szCs w:val="28"/>
            </w:rPr>
          </w:rPrChange>
        </w:rPr>
        <w:t>同样</w:t>
      </w:r>
      <w:ins w:id="1777" w:author="S-Yansong" w:date="2016-01-06T08:33:00Z">
        <w:r w:rsidR="00871D3A" w:rsidRPr="006D57EE">
          <w:rPr>
            <w:rFonts w:asciiTheme="minorEastAsia" w:hAnsiTheme="minorEastAsia" w:hint="eastAsia"/>
            <w:sz w:val="28"/>
            <w:szCs w:val="28"/>
            <w:rPrChange w:id="1778" w:author="S-Yansong" w:date="2016-01-06T08:37:00Z">
              <w:rPr>
                <w:rFonts w:ascii="华文楷体" w:eastAsia="华文楷体" w:hAnsi="华文楷体" w:hint="eastAsia"/>
                <w:sz w:val="28"/>
                <w:szCs w:val="28"/>
              </w:rPr>
            </w:rPrChange>
          </w:rPr>
          <w:t>，</w:t>
        </w:r>
      </w:ins>
      <w:r w:rsidR="00617205" w:rsidRPr="006D57EE">
        <w:rPr>
          <w:rFonts w:asciiTheme="minorEastAsia" w:hAnsiTheme="minorEastAsia" w:hint="eastAsia"/>
          <w:sz w:val="28"/>
          <w:szCs w:val="28"/>
          <w:rPrChange w:id="1779" w:author="S-Yansong" w:date="2016-01-06T08:37:00Z">
            <w:rPr>
              <w:rFonts w:ascii="华文楷体" w:eastAsia="华文楷体" w:hAnsi="华文楷体" w:hint="eastAsia"/>
              <w:sz w:val="28"/>
              <w:szCs w:val="28"/>
            </w:rPr>
          </w:rPrChange>
        </w:rPr>
        <w:t>这里的</w:t>
      </w:r>
      <w:ins w:id="1780" w:author="S-Yansong" w:date="2016-01-06T08:34:00Z">
        <w:r w:rsidR="00871D3A" w:rsidRPr="006D57EE">
          <w:rPr>
            <w:rFonts w:asciiTheme="minorEastAsia" w:hAnsiTheme="minorEastAsia" w:hint="eastAsia"/>
            <w:sz w:val="28"/>
            <w:szCs w:val="28"/>
            <w:rPrChange w:id="1781" w:author="S-Yansong" w:date="2016-01-06T08:37:00Z">
              <w:rPr>
                <w:rFonts w:ascii="华文楷体" w:eastAsia="华文楷体" w:hAnsi="华文楷体" w:hint="eastAsia"/>
                <w:sz w:val="28"/>
                <w:szCs w:val="28"/>
              </w:rPr>
            </w:rPrChange>
          </w:rPr>
          <w:t>“</w:t>
        </w:r>
      </w:ins>
      <w:r w:rsidR="00617205" w:rsidRPr="006D57EE">
        <w:rPr>
          <w:rFonts w:asciiTheme="minorEastAsia" w:hAnsiTheme="minorEastAsia" w:hint="eastAsia"/>
          <w:sz w:val="28"/>
          <w:szCs w:val="28"/>
          <w:rPrChange w:id="1782" w:author="S-Yansong" w:date="2016-01-06T08:37:00Z">
            <w:rPr>
              <w:rFonts w:ascii="华文楷体" w:eastAsia="华文楷体" w:hAnsi="华文楷体" w:hint="eastAsia"/>
              <w:sz w:val="28"/>
              <w:szCs w:val="28"/>
            </w:rPr>
          </w:rPrChange>
        </w:rPr>
        <w:t>扎德雅</w:t>
      </w:r>
      <w:ins w:id="1783" w:author="S-Yansong" w:date="2016-01-06T08:34:00Z">
        <w:r w:rsidR="00871D3A" w:rsidRPr="006D57EE">
          <w:rPr>
            <w:rFonts w:asciiTheme="minorEastAsia" w:hAnsiTheme="minorEastAsia" w:hint="eastAsia"/>
            <w:sz w:val="28"/>
            <w:szCs w:val="28"/>
            <w:rPrChange w:id="1784" w:author="S-Yansong" w:date="2016-01-06T08:37:00Z">
              <w:rPr>
                <w:rFonts w:ascii="华文楷体" w:eastAsia="华文楷体" w:hAnsi="华文楷体" w:hint="eastAsia"/>
                <w:sz w:val="28"/>
                <w:szCs w:val="28"/>
              </w:rPr>
            </w:rPrChange>
          </w:rPr>
          <w:t>嘉</w:t>
        </w:r>
      </w:ins>
      <w:del w:id="1785" w:author="S-Yansong" w:date="2016-01-06T08:34:00Z">
        <w:r w:rsidR="00617205" w:rsidRPr="006D57EE" w:rsidDel="00871D3A">
          <w:rPr>
            <w:rFonts w:asciiTheme="minorEastAsia" w:hAnsiTheme="minorEastAsia" w:hint="eastAsia"/>
            <w:sz w:val="28"/>
            <w:szCs w:val="28"/>
            <w:rPrChange w:id="1786" w:author="S-Yansong" w:date="2016-01-06T08:37:00Z">
              <w:rPr>
                <w:rFonts w:ascii="华文楷体" w:eastAsia="华文楷体" w:hAnsi="华文楷体" w:hint="eastAsia"/>
                <w:sz w:val="28"/>
                <w:szCs w:val="28"/>
              </w:rPr>
            </w:rPrChange>
          </w:rPr>
          <w:delText>佳</w:delText>
        </w:r>
      </w:del>
      <w:ins w:id="1787" w:author="S-Yansong" w:date="2016-01-06T08:34:00Z">
        <w:r w:rsidR="00871D3A" w:rsidRPr="006D57EE">
          <w:rPr>
            <w:rFonts w:asciiTheme="minorEastAsia" w:hAnsiTheme="minorEastAsia" w:hint="eastAsia"/>
            <w:sz w:val="28"/>
            <w:szCs w:val="28"/>
            <w:rPrChange w:id="1788" w:author="S-Yansong" w:date="2016-01-06T08:37:00Z">
              <w:rPr>
                <w:rFonts w:ascii="华文楷体" w:eastAsia="华文楷体" w:hAnsi="华文楷体" w:hint="eastAsia"/>
                <w:sz w:val="28"/>
                <w:szCs w:val="28"/>
              </w:rPr>
            </w:rPrChange>
          </w:rPr>
          <w:t>”</w:t>
        </w:r>
      </w:ins>
      <w:r w:rsidR="00617205" w:rsidRPr="006D57EE">
        <w:rPr>
          <w:rFonts w:asciiTheme="minorEastAsia" w:hAnsiTheme="minorEastAsia" w:hint="eastAsia"/>
          <w:sz w:val="28"/>
          <w:szCs w:val="28"/>
          <w:rPrChange w:id="1789" w:author="S-Yansong" w:date="2016-01-06T08:37:00Z">
            <w:rPr>
              <w:rFonts w:ascii="华文楷体" w:eastAsia="华文楷体" w:hAnsi="华文楷体" w:hint="eastAsia"/>
              <w:sz w:val="28"/>
              <w:szCs w:val="28"/>
            </w:rPr>
          </w:rPrChange>
        </w:rPr>
        <w:t>一词，虽然就释词而言是依靠根而产生其义，但可涉及到去自相所有识</w:t>
      </w:r>
      <w:del w:id="1790" w:author="S-Yansong" w:date="2016-01-06T08:37:00Z">
        <w:r w:rsidR="00617205" w:rsidRPr="006D57EE" w:rsidDel="006D57EE">
          <w:rPr>
            <w:rFonts w:asciiTheme="minorEastAsia" w:hAnsiTheme="minorEastAsia" w:hint="eastAsia"/>
            <w:sz w:val="28"/>
            <w:szCs w:val="28"/>
            <w:rPrChange w:id="1791" w:author="S-Yansong" w:date="2016-01-06T08:37:00Z">
              <w:rPr>
                <w:rFonts w:ascii="华文楷体" w:eastAsia="华文楷体" w:hAnsi="华文楷体" w:hint="eastAsia"/>
                <w:sz w:val="28"/>
                <w:szCs w:val="28"/>
              </w:rPr>
            </w:rPrChange>
          </w:rPr>
          <w:delText>，</w:delText>
        </w:r>
      </w:del>
      <w:ins w:id="1792" w:author="S-Yansong" w:date="2016-01-06T08:37:00Z">
        <w:r w:rsidRPr="006D57EE">
          <w:rPr>
            <w:rFonts w:asciiTheme="minorEastAsia" w:hAnsiTheme="minorEastAsia" w:hint="eastAsia"/>
            <w:sz w:val="28"/>
            <w:szCs w:val="28"/>
            <w:rPrChange w:id="1793" w:author="S-Yansong" w:date="2016-01-06T08:37:00Z">
              <w:rPr>
                <w:rFonts w:ascii="华文楷体" w:eastAsia="华文楷体" w:hAnsi="华文楷体" w:hint="eastAsia"/>
                <w:sz w:val="28"/>
                <w:szCs w:val="28"/>
              </w:rPr>
            </w:rPrChange>
          </w:rPr>
          <w:t>。】</w:t>
        </w:r>
      </w:ins>
    </w:p>
    <w:p w:rsidR="00793D41" w:rsidRDefault="00617205">
      <w:pPr>
        <w:ind w:firstLine="420"/>
        <w:rPr>
          <w:ins w:id="1794" w:author="S-Yansong" w:date="2016-01-06T08:38:00Z"/>
          <w:rFonts w:ascii="华文楷体" w:eastAsia="华文楷体" w:hAnsi="华文楷体"/>
          <w:sz w:val="28"/>
          <w:szCs w:val="28"/>
        </w:rPr>
        <w:pPrChange w:id="1795" w:author="S-Yansong" w:date="2016-01-05T15:36:00Z">
          <w:pPr>
            <w:ind w:firstLine="570"/>
          </w:pPr>
        </w:pPrChange>
      </w:pPr>
      <w:r w:rsidRPr="00617205">
        <w:rPr>
          <w:rFonts w:ascii="华文楷体" w:eastAsia="华文楷体" w:hAnsi="华文楷体" w:hint="eastAsia"/>
          <w:sz w:val="28"/>
          <w:szCs w:val="28"/>
        </w:rPr>
        <w:lastRenderedPageBreak/>
        <w:t>同样道理这个地方的现量，现</w:t>
      </w:r>
      <w:proofErr w:type="gramStart"/>
      <w:r w:rsidRPr="00617205">
        <w:rPr>
          <w:rFonts w:ascii="华文楷体" w:eastAsia="华文楷体" w:hAnsi="华文楷体" w:hint="eastAsia"/>
          <w:sz w:val="28"/>
          <w:szCs w:val="28"/>
        </w:rPr>
        <w:t>量这个</w:t>
      </w:r>
      <w:proofErr w:type="gramEnd"/>
      <w:ins w:id="1796" w:author="S-Yansong" w:date="2016-01-06T11:37:00Z">
        <w:r w:rsidR="006A613E">
          <w:rPr>
            <w:rFonts w:ascii="华文楷体" w:eastAsia="华文楷体" w:hAnsi="华文楷体" w:hint="eastAsia"/>
            <w:sz w:val="28"/>
            <w:szCs w:val="28"/>
          </w:rPr>
          <w:t>词</w:t>
        </w:r>
      </w:ins>
      <w:r w:rsidRPr="00617205">
        <w:rPr>
          <w:rFonts w:ascii="华文楷体" w:eastAsia="华文楷体" w:hAnsi="华文楷体" w:hint="eastAsia"/>
          <w:sz w:val="28"/>
          <w:szCs w:val="28"/>
        </w:rPr>
        <w:t>就事实而言是依靠根的意思</w:t>
      </w:r>
      <w:ins w:id="1797" w:author="S-Yansong" w:date="2016-01-06T08:38:00Z">
        <w:r w:rsidR="00793D41">
          <w:rPr>
            <w:rFonts w:ascii="华文楷体" w:eastAsia="华文楷体" w:hAnsi="华文楷体" w:hint="eastAsia"/>
            <w:sz w:val="28"/>
            <w:szCs w:val="28"/>
          </w:rPr>
          <w:t>。</w:t>
        </w:r>
      </w:ins>
      <w:r w:rsidRPr="00617205">
        <w:rPr>
          <w:rFonts w:ascii="华文楷体" w:eastAsia="华文楷体" w:hAnsi="华文楷体" w:hint="eastAsia"/>
          <w:sz w:val="28"/>
          <w:szCs w:val="28"/>
        </w:rPr>
        <w:t>依靠根，</w:t>
      </w:r>
      <w:proofErr w:type="gramStart"/>
      <w:r w:rsidRPr="00617205">
        <w:rPr>
          <w:rFonts w:ascii="华文楷体" w:eastAsia="华文楷体" w:hAnsi="华文楷体" w:hint="eastAsia"/>
          <w:sz w:val="28"/>
          <w:szCs w:val="28"/>
        </w:rPr>
        <w:t>根依吗</w:t>
      </w:r>
      <w:proofErr w:type="gramEnd"/>
      <w:ins w:id="1798" w:author="S-Yansong" w:date="2016-01-06T11:37:00Z">
        <w:r w:rsidR="006A613E">
          <w:rPr>
            <w:rFonts w:ascii="华文楷体" w:eastAsia="华文楷体" w:hAnsi="华文楷体" w:hint="eastAsia"/>
            <w:sz w:val="28"/>
            <w:szCs w:val="28"/>
          </w:rPr>
          <w:t>，依靠根。</w:t>
        </w:r>
      </w:ins>
      <w:r w:rsidRPr="00617205">
        <w:rPr>
          <w:rFonts w:ascii="华文楷体" w:eastAsia="华文楷体" w:hAnsi="华文楷体" w:hint="eastAsia"/>
          <w:sz w:val="28"/>
          <w:szCs w:val="28"/>
        </w:rPr>
        <w:t>但是呢他也可以涉及到取自相的所有识，只要能够取自相的所有识，都可以叫做这样一种扎德雅</w:t>
      </w:r>
      <w:ins w:id="1799" w:author="S-Yansong" w:date="2016-01-06T11:37:00Z">
        <w:r w:rsidR="006A613E">
          <w:rPr>
            <w:rFonts w:ascii="华文楷体" w:eastAsia="华文楷体" w:hAnsi="华文楷体" w:hint="eastAsia"/>
            <w:sz w:val="28"/>
            <w:szCs w:val="28"/>
          </w:rPr>
          <w:t>嘉</w:t>
        </w:r>
      </w:ins>
      <w:del w:id="1800" w:author="S-Yansong" w:date="2016-01-06T11:37:00Z">
        <w:r w:rsidRPr="00617205" w:rsidDel="006A613E">
          <w:rPr>
            <w:rFonts w:ascii="华文楷体" w:eastAsia="华文楷体" w:hAnsi="华文楷体" w:hint="eastAsia"/>
            <w:sz w:val="28"/>
            <w:szCs w:val="28"/>
          </w:rPr>
          <w:delText>佳</w:delText>
        </w:r>
      </w:del>
      <w:r w:rsidRPr="00617205">
        <w:rPr>
          <w:rFonts w:ascii="华文楷体" w:eastAsia="华文楷体" w:hAnsi="华文楷体" w:hint="eastAsia"/>
          <w:sz w:val="28"/>
          <w:szCs w:val="28"/>
        </w:rPr>
        <w:t>，可以涉及到这个问题</w:t>
      </w:r>
      <w:del w:id="1801" w:author="S-Yansong" w:date="2016-01-06T08:38:00Z">
        <w:r w:rsidRPr="00617205" w:rsidDel="00793D41">
          <w:rPr>
            <w:rFonts w:ascii="华文楷体" w:eastAsia="华文楷体" w:hAnsi="华文楷体" w:hint="eastAsia"/>
            <w:sz w:val="28"/>
            <w:szCs w:val="28"/>
          </w:rPr>
          <w:delText>，</w:delText>
        </w:r>
      </w:del>
      <w:ins w:id="1802" w:author="S-Yansong" w:date="2016-01-06T08:38:00Z">
        <w:r w:rsidR="00793D41">
          <w:rPr>
            <w:rFonts w:ascii="华文楷体" w:eastAsia="华文楷体" w:hAnsi="华文楷体" w:hint="eastAsia"/>
            <w:sz w:val="28"/>
            <w:szCs w:val="28"/>
          </w:rPr>
          <w:t>。</w:t>
        </w:r>
      </w:ins>
    </w:p>
    <w:p w:rsidR="00793D41" w:rsidRPr="00793D41" w:rsidRDefault="00793D41">
      <w:pPr>
        <w:ind w:firstLine="420"/>
        <w:rPr>
          <w:ins w:id="1803" w:author="S-Yansong" w:date="2016-01-06T08:39:00Z"/>
          <w:rFonts w:asciiTheme="minorEastAsia" w:hAnsiTheme="minorEastAsia"/>
          <w:sz w:val="28"/>
          <w:szCs w:val="28"/>
          <w:rPrChange w:id="1804" w:author="S-Yansong" w:date="2016-01-06T08:39:00Z">
            <w:rPr>
              <w:ins w:id="1805" w:author="S-Yansong" w:date="2016-01-06T08:39:00Z"/>
              <w:rFonts w:ascii="华文楷体" w:eastAsia="华文楷体" w:hAnsi="华文楷体"/>
              <w:sz w:val="28"/>
              <w:szCs w:val="28"/>
            </w:rPr>
          </w:rPrChange>
        </w:rPr>
        <w:pPrChange w:id="1806" w:author="S-Yansong" w:date="2016-01-05T15:36:00Z">
          <w:pPr>
            <w:ind w:firstLine="570"/>
          </w:pPr>
        </w:pPrChange>
      </w:pPr>
      <w:ins w:id="1807" w:author="S-Yansong" w:date="2016-01-06T08:39:00Z">
        <w:r w:rsidRPr="00793D41">
          <w:rPr>
            <w:rFonts w:asciiTheme="minorEastAsia" w:hAnsiTheme="minorEastAsia" w:hint="eastAsia"/>
            <w:sz w:val="28"/>
            <w:szCs w:val="28"/>
            <w:rPrChange w:id="1808" w:author="S-Yansong" w:date="2016-01-06T08:39:00Z">
              <w:rPr>
                <w:rFonts w:ascii="华文楷体" w:eastAsia="华文楷体" w:hAnsi="华文楷体" w:hint="eastAsia"/>
                <w:sz w:val="28"/>
                <w:szCs w:val="28"/>
              </w:rPr>
            </w:rPrChange>
          </w:rPr>
          <w:t>【</w:t>
        </w:r>
      </w:ins>
      <w:r w:rsidR="00617205" w:rsidRPr="00793D41">
        <w:rPr>
          <w:rFonts w:asciiTheme="minorEastAsia" w:hAnsiTheme="minorEastAsia" w:hint="eastAsia"/>
          <w:sz w:val="28"/>
          <w:szCs w:val="28"/>
          <w:rPrChange w:id="1809" w:author="S-Yansong" w:date="2016-01-06T08:39:00Z">
            <w:rPr>
              <w:rFonts w:ascii="华文楷体" w:eastAsia="华文楷体" w:hAnsi="华文楷体" w:hint="eastAsia"/>
              <w:sz w:val="28"/>
              <w:szCs w:val="28"/>
            </w:rPr>
          </w:rPrChange>
        </w:rPr>
        <w:t>也就是说</w:t>
      </w:r>
      <w:ins w:id="1810" w:author="S-Yansong" w:date="2016-01-06T08:38:00Z">
        <w:r w:rsidRPr="00793D41">
          <w:rPr>
            <w:rFonts w:asciiTheme="minorEastAsia" w:hAnsiTheme="minorEastAsia" w:hint="eastAsia"/>
            <w:sz w:val="28"/>
            <w:szCs w:val="28"/>
            <w:rPrChange w:id="1811" w:author="S-Yansong" w:date="2016-01-06T08:39:00Z">
              <w:rPr>
                <w:rFonts w:ascii="华文楷体" w:eastAsia="华文楷体" w:hAnsi="华文楷体" w:hint="eastAsia"/>
                <w:sz w:val="28"/>
                <w:szCs w:val="28"/>
              </w:rPr>
            </w:rPrChange>
          </w:rPr>
          <w:t>，</w:t>
        </w:r>
      </w:ins>
      <w:r w:rsidR="00617205" w:rsidRPr="00793D41">
        <w:rPr>
          <w:rFonts w:asciiTheme="minorEastAsia" w:hAnsiTheme="minorEastAsia" w:hint="eastAsia"/>
          <w:sz w:val="28"/>
          <w:szCs w:val="28"/>
          <w:rPrChange w:id="1812" w:author="S-Yansong" w:date="2016-01-06T08:39:00Z">
            <w:rPr>
              <w:rFonts w:ascii="华文楷体" w:eastAsia="华文楷体" w:hAnsi="华文楷体" w:hint="eastAsia"/>
              <w:sz w:val="28"/>
              <w:szCs w:val="28"/>
            </w:rPr>
          </w:rPrChange>
        </w:rPr>
        <w:t>根现量与意现量二者既有释词也有说词，</w:t>
      </w:r>
      <w:ins w:id="1813" w:author="S-Yansong" w:date="2016-01-06T08:39:00Z">
        <w:r w:rsidRPr="00793D41">
          <w:rPr>
            <w:rFonts w:asciiTheme="minorEastAsia" w:hAnsiTheme="minorEastAsia" w:hint="eastAsia"/>
            <w:sz w:val="28"/>
            <w:szCs w:val="28"/>
            <w:rPrChange w:id="1814" w:author="S-Yansong" w:date="2016-01-06T08:39:00Z">
              <w:rPr>
                <w:rFonts w:ascii="华文楷体" w:eastAsia="华文楷体" w:hAnsi="华文楷体" w:hint="eastAsia"/>
                <w:sz w:val="28"/>
                <w:szCs w:val="28"/>
              </w:rPr>
            </w:rPrChange>
          </w:rPr>
          <w:t>】</w:t>
        </w:r>
      </w:ins>
    </w:p>
    <w:p w:rsidR="00617205" w:rsidRPr="00617205" w:rsidDel="00DF131F" w:rsidRDefault="00617205" w:rsidP="00DF131F">
      <w:pPr>
        <w:ind w:firstLine="570"/>
        <w:rPr>
          <w:del w:id="1815" w:author="S-Yansong" w:date="2016-01-06T08:42:00Z"/>
          <w:rFonts w:ascii="华文楷体" w:eastAsia="华文楷体" w:hAnsi="华文楷体"/>
          <w:sz w:val="28"/>
          <w:szCs w:val="28"/>
        </w:rPr>
      </w:pPr>
      <w:proofErr w:type="gramStart"/>
      <w:r w:rsidRPr="00617205">
        <w:rPr>
          <w:rFonts w:ascii="华文楷体" w:eastAsia="华文楷体" w:hAnsi="华文楷体" w:hint="eastAsia"/>
          <w:sz w:val="28"/>
          <w:szCs w:val="28"/>
        </w:rPr>
        <w:t>根现量</w:t>
      </w:r>
      <w:proofErr w:type="gramEnd"/>
      <w:del w:id="1816" w:author="S-Yansong" w:date="2016-01-06T08:41:00Z">
        <w:r w:rsidRPr="00617205" w:rsidDel="00DF131F">
          <w:rPr>
            <w:rFonts w:ascii="华文楷体" w:eastAsia="华文楷体" w:hAnsi="华文楷体" w:hint="eastAsia"/>
            <w:sz w:val="28"/>
            <w:szCs w:val="28"/>
          </w:rPr>
          <w:delText>他</w:delText>
        </w:r>
      </w:del>
      <w:ins w:id="1817" w:author="S-Yansong" w:date="2016-01-06T08:41:00Z">
        <w:r w:rsidR="00DF131F">
          <w:rPr>
            <w:rFonts w:ascii="华文楷体" w:eastAsia="华文楷体" w:hAnsi="华文楷体" w:hint="eastAsia"/>
            <w:sz w:val="28"/>
            <w:szCs w:val="28"/>
          </w:rPr>
          <w:t>它</w:t>
        </w:r>
      </w:ins>
      <w:r w:rsidRPr="00617205">
        <w:rPr>
          <w:rFonts w:ascii="华文楷体" w:eastAsia="华文楷体" w:hAnsi="华文楷体" w:hint="eastAsia"/>
          <w:sz w:val="28"/>
          <w:szCs w:val="28"/>
        </w:rPr>
        <w:t>有释词，因为他毕竟</w:t>
      </w:r>
      <w:proofErr w:type="gramStart"/>
      <w:r w:rsidRPr="00617205">
        <w:rPr>
          <w:rFonts w:ascii="华文楷体" w:eastAsia="华文楷体" w:hAnsi="华文楷体" w:hint="eastAsia"/>
          <w:sz w:val="28"/>
          <w:szCs w:val="28"/>
        </w:rPr>
        <w:t>是靠根的</w:t>
      </w:r>
      <w:proofErr w:type="gramEnd"/>
      <w:del w:id="1818" w:author="S-Yansong" w:date="2016-01-06T08:39:00Z">
        <w:r w:rsidRPr="00617205" w:rsidDel="00DF131F">
          <w:rPr>
            <w:rFonts w:ascii="华文楷体" w:eastAsia="华文楷体" w:hAnsi="华文楷体" w:hint="eastAsia"/>
            <w:sz w:val="28"/>
            <w:szCs w:val="28"/>
          </w:rPr>
          <w:delText>，</w:delText>
        </w:r>
      </w:del>
      <w:ins w:id="1819" w:author="S-Yansong" w:date="2016-01-06T08:41:00Z">
        <w:r w:rsidR="00DF131F">
          <w:rPr>
            <w:rFonts w:ascii="华文楷体" w:eastAsia="华文楷体" w:hAnsi="华文楷体" w:hint="eastAsia"/>
            <w:sz w:val="28"/>
            <w:szCs w:val="28"/>
          </w:rPr>
          <w:t>。</w:t>
        </w:r>
      </w:ins>
      <w:proofErr w:type="gramStart"/>
      <w:r w:rsidRPr="00617205">
        <w:rPr>
          <w:rFonts w:ascii="华文楷体" w:eastAsia="华文楷体" w:hAnsi="华文楷体" w:hint="eastAsia"/>
          <w:sz w:val="28"/>
          <w:szCs w:val="28"/>
        </w:rPr>
        <w:t>根现量</w:t>
      </w:r>
      <w:proofErr w:type="gramEnd"/>
      <w:r w:rsidRPr="00617205">
        <w:rPr>
          <w:rFonts w:ascii="华文楷体" w:eastAsia="华文楷体" w:hAnsi="华文楷体" w:hint="eastAsia"/>
          <w:sz w:val="28"/>
          <w:szCs w:val="28"/>
        </w:rPr>
        <w:t>就是依靠五根</w:t>
      </w:r>
      <w:ins w:id="1820" w:author="S-Yansong" w:date="2016-01-06T08:39:00Z">
        <w:r w:rsidR="00DF131F">
          <w:rPr>
            <w:rFonts w:ascii="华文楷体" w:eastAsia="华文楷体" w:hAnsi="华文楷体" w:hint="eastAsia"/>
            <w:sz w:val="28"/>
            <w:szCs w:val="28"/>
          </w:rPr>
          <w:t>，</w:t>
        </w:r>
      </w:ins>
      <w:r w:rsidRPr="00617205">
        <w:rPr>
          <w:rFonts w:ascii="华文楷体" w:eastAsia="华文楷体" w:hAnsi="华文楷体" w:hint="eastAsia"/>
          <w:sz w:val="28"/>
          <w:szCs w:val="28"/>
        </w:rPr>
        <w:t>依靠眼耳鼻舌身这个五根而产生</w:t>
      </w:r>
      <w:ins w:id="1821" w:author="S-Yansong" w:date="2016-01-06T11:38:00Z">
        <w:r w:rsidR="0045780A">
          <w:rPr>
            <w:rFonts w:ascii="华文楷体" w:eastAsia="华文楷体" w:hAnsi="华文楷体" w:hint="eastAsia"/>
            <w:sz w:val="28"/>
            <w:szCs w:val="28"/>
          </w:rPr>
          <w:t>一种</w:t>
        </w:r>
      </w:ins>
      <w:del w:id="1822" w:author="S-Yansong" w:date="2016-01-06T11:38:00Z">
        <w:r w:rsidRPr="00617205" w:rsidDel="0045780A">
          <w:rPr>
            <w:rFonts w:ascii="华文楷体" w:eastAsia="华文楷体" w:hAnsi="华文楷体" w:hint="eastAsia"/>
            <w:sz w:val="28"/>
            <w:szCs w:val="28"/>
          </w:rPr>
          <w:delText>的</w:delText>
        </w:r>
      </w:del>
      <w:r w:rsidRPr="00617205">
        <w:rPr>
          <w:rFonts w:ascii="华文楷体" w:eastAsia="华文楷体" w:hAnsi="华文楷体" w:hint="eastAsia"/>
          <w:sz w:val="28"/>
          <w:szCs w:val="28"/>
        </w:rPr>
        <w:t>现量，所以说这样</w:t>
      </w:r>
      <w:proofErr w:type="gramStart"/>
      <w:r w:rsidRPr="00617205">
        <w:rPr>
          <w:rFonts w:ascii="华文楷体" w:eastAsia="华文楷体" w:hAnsi="华文楷体" w:hint="eastAsia"/>
          <w:sz w:val="28"/>
          <w:szCs w:val="28"/>
        </w:rPr>
        <w:t>一种根现量</w:t>
      </w:r>
      <w:proofErr w:type="gramEnd"/>
      <w:r w:rsidRPr="00617205">
        <w:rPr>
          <w:rFonts w:ascii="华文楷体" w:eastAsia="华文楷体" w:hAnsi="华文楷体" w:hint="eastAsia"/>
          <w:sz w:val="28"/>
          <w:szCs w:val="28"/>
        </w:rPr>
        <w:t>呢他当然就是依靠根了</w:t>
      </w:r>
      <w:del w:id="1823" w:author="S-Yansong" w:date="2016-01-06T08:40:00Z">
        <w:r w:rsidRPr="00617205" w:rsidDel="00DF131F">
          <w:rPr>
            <w:rFonts w:ascii="华文楷体" w:eastAsia="华文楷体" w:hAnsi="华文楷体" w:hint="eastAsia"/>
            <w:sz w:val="28"/>
            <w:szCs w:val="28"/>
          </w:rPr>
          <w:delText>，</w:delText>
        </w:r>
      </w:del>
      <w:ins w:id="1824" w:author="S-Yansong" w:date="2016-01-06T08:40:00Z">
        <w:r w:rsidR="00DF131F">
          <w:rPr>
            <w:rFonts w:ascii="华文楷体" w:eastAsia="华文楷体" w:hAnsi="华文楷体" w:hint="eastAsia"/>
            <w:sz w:val="28"/>
            <w:szCs w:val="28"/>
          </w:rPr>
          <w:t>。</w:t>
        </w:r>
      </w:ins>
      <w:proofErr w:type="gramStart"/>
      <w:r w:rsidRPr="00617205">
        <w:rPr>
          <w:rFonts w:ascii="华文楷体" w:eastAsia="华文楷体" w:hAnsi="华文楷体" w:hint="eastAsia"/>
          <w:sz w:val="28"/>
          <w:szCs w:val="28"/>
        </w:rPr>
        <w:t>意现量</w:t>
      </w:r>
      <w:proofErr w:type="gramEnd"/>
      <w:r w:rsidRPr="00617205">
        <w:rPr>
          <w:rFonts w:ascii="华文楷体" w:eastAsia="华文楷体" w:hAnsi="华文楷体" w:hint="eastAsia"/>
          <w:sz w:val="28"/>
          <w:szCs w:val="28"/>
        </w:rPr>
        <w:t>也是一样的</w:t>
      </w:r>
      <w:ins w:id="1825" w:author="S-Yansong" w:date="2016-01-06T11:38:00Z">
        <w:r w:rsidR="00D61EE2">
          <w:rPr>
            <w:rFonts w:ascii="华文楷体" w:eastAsia="华文楷体" w:hAnsi="华文楷体" w:hint="eastAsia"/>
            <w:sz w:val="28"/>
            <w:szCs w:val="28"/>
          </w:rPr>
          <w:t>，依</w:t>
        </w:r>
      </w:ins>
      <w:r w:rsidRPr="00617205">
        <w:rPr>
          <w:rFonts w:ascii="华文楷体" w:eastAsia="华文楷体" w:hAnsi="华文楷体" w:hint="eastAsia"/>
          <w:sz w:val="28"/>
          <w:szCs w:val="28"/>
        </w:rPr>
        <w:t>靠意根，</w:t>
      </w:r>
      <w:proofErr w:type="gramStart"/>
      <w:r w:rsidRPr="00617205">
        <w:rPr>
          <w:rFonts w:ascii="华文楷体" w:eastAsia="华文楷体" w:hAnsi="华文楷体" w:hint="eastAsia"/>
          <w:sz w:val="28"/>
          <w:szCs w:val="28"/>
        </w:rPr>
        <w:t>意现量</w:t>
      </w:r>
      <w:proofErr w:type="gramEnd"/>
      <w:del w:id="1826" w:author="S-Yansong" w:date="2016-01-06T11:38:00Z">
        <w:r w:rsidRPr="00617205" w:rsidDel="00D61EE2">
          <w:rPr>
            <w:rFonts w:ascii="华文楷体" w:eastAsia="华文楷体" w:hAnsi="华文楷体" w:hint="eastAsia"/>
            <w:sz w:val="28"/>
            <w:szCs w:val="28"/>
          </w:rPr>
          <w:delText>他</w:delText>
        </w:r>
      </w:del>
      <w:r w:rsidRPr="00617205">
        <w:rPr>
          <w:rFonts w:ascii="华文楷体" w:eastAsia="华文楷体" w:hAnsi="华文楷体" w:hint="eastAsia"/>
          <w:sz w:val="28"/>
          <w:szCs w:val="28"/>
        </w:rPr>
        <w:t>是</w:t>
      </w:r>
      <w:proofErr w:type="gramStart"/>
      <w:r w:rsidRPr="00617205">
        <w:rPr>
          <w:rFonts w:ascii="华文楷体" w:eastAsia="华文楷体" w:hAnsi="华文楷体" w:hint="eastAsia"/>
          <w:sz w:val="28"/>
          <w:szCs w:val="28"/>
        </w:rPr>
        <w:t>依靠意根而</w:t>
      </w:r>
      <w:proofErr w:type="gramEnd"/>
      <w:r w:rsidRPr="00617205">
        <w:rPr>
          <w:rFonts w:ascii="华文楷体" w:eastAsia="华文楷体" w:hAnsi="华文楷体" w:hint="eastAsia"/>
          <w:sz w:val="28"/>
          <w:szCs w:val="28"/>
        </w:rPr>
        <w:t>产生的</w:t>
      </w:r>
      <w:ins w:id="1827" w:author="S-Yansong" w:date="2016-01-06T08:40:00Z">
        <w:r w:rsidR="00DF131F">
          <w:rPr>
            <w:rFonts w:ascii="华文楷体" w:eastAsia="华文楷体" w:hAnsi="华文楷体" w:hint="eastAsia"/>
            <w:sz w:val="28"/>
            <w:szCs w:val="28"/>
          </w:rPr>
          <w:t>，</w:t>
        </w:r>
      </w:ins>
      <w:r w:rsidRPr="00617205">
        <w:rPr>
          <w:rFonts w:ascii="华文楷体" w:eastAsia="华文楷体" w:hAnsi="华文楷体" w:hint="eastAsia"/>
          <w:sz w:val="28"/>
          <w:szCs w:val="28"/>
        </w:rPr>
        <w:t>所以</w:t>
      </w:r>
      <w:del w:id="1828" w:author="S-Yansong" w:date="2016-01-06T08:41:00Z">
        <w:r w:rsidRPr="00617205" w:rsidDel="00DF131F">
          <w:rPr>
            <w:rFonts w:ascii="华文楷体" w:eastAsia="华文楷体" w:hAnsi="华文楷体" w:hint="eastAsia"/>
            <w:sz w:val="28"/>
            <w:szCs w:val="28"/>
          </w:rPr>
          <w:delText>他</w:delText>
        </w:r>
      </w:del>
      <w:ins w:id="1829" w:author="S-Yansong" w:date="2016-01-06T08:41:00Z">
        <w:r w:rsidR="00DF131F">
          <w:rPr>
            <w:rFonts w:ascii="华文楷体" w:eastAsia="华文楷体" w:hAnsi="华文楷体" w:hint="eastAsia"/>
            <w:sz w:val="28"/>
            <w:szCs w:val="28"/>
          </w:rPr>
          <w:t>它</w:t>
        </w:r>
      </w:ins>
      <w:r w:rsidRPr="00617205">
        <w:rPr>
          <w:rFonts w:ascii="华文楷体" w:eastAsia="华文楷体" w:hAnsi="华文楷体" w:hint="eastAsia"/>
          <w:sz w:val="28"/>
          <w:szCs w:val="28"/>
        </w:rPr>
        <w:t>也有这样</w:t>
      </w:r>
      <w:proofErr w:type="gramStart"/>
      <w:r w:rsidRPr="00617205">
        <w:rPr>
          <w:rFonts w:ascii="华文楷体" w:eastAsia="华文楷体" w:hAnsi="华文楷体" w:hint="eastAsia"/>
          <w:sz w:val="28"/>
          <w:szCs w:val="28"/>
        </w:rPr>
        <w:t>一种根依的</w:t>
      </w:r>
      <w:proofErr w:type="gramEnd"/>
      <w:r w:rsidRPr="00617205">
        <w:rPr>
          <w:rFonts w:ascii="华文楷体" w:eastAsia="华文楷体" w:hAnsi="华文楷体" w:hint="eastAsia"/>
          <w:sz w:val="28"/>
          <w:szCs w:val="28"/>
        </w:rPr>
        <w:t>意思，依靠根的意思也可以</w:t>
      </w:r>
      <w:ins w:id="1830" w:author="S-Yansong" w:date="2016-01-06T11:38:00Z">
        <w:r w:rsidR="00D61EE2">
          <w:rPr>
            <w:rFonts w:ascii="华文楷体" w:eastAsia="华文楷体" w:hAnsi="华文楷体" w:hint="eastAsia"/>
            <w:sz w:val="28"/>
            <w:szCs w:val="28"/>
          </w:rPr>
          <w:t>称为</w:t>
        </w:r>
      </w:ins>
      <w:del w:id="1831" w:author="S-Yansong" w:date="2016-01-06T11:38:00Z">
        <w:r w:rsidRPr="00617205" w:rsidDel="00D61EE2">
          <w:rPr>
            <w:rFonts w:ascii="华文楷体" w:eastAsia="华文楷体" w:hAnsi="华文楷体" w:hint="eastAsia"/>
            <w:sz w:val="28"/>
            <w:szCs w:val="28"/>
          </w:rPr>
          <w:delText>产生</w:delText>
        </w:r>
      </w:del>
      <w:r w:rsidRPr="00617205">
        <w:rPr>
          <w:rFonts w:ascii="华文楷体" w:eastAsia="华文楷体" w:hAnsi="华文楷体" w:hint="eastAsia"/>
          <w:sz w:val="28"/>
          <w:szCs w:val="28"/>
        </w:rPr>
        <w:t>现量。所以说既有释词也有说词</w:t>
      </w:r>
      <w:ins w:id="1832" w:author="S-Yansong" w:date="2016-01-06T08:42:00Z">
        <w:r w:rsidR="00DF131F" w:rsidRPr="006F4225">
          <w:rPr>
            <w:rFonts w:ascii="华文楷体" w:eastAsia="华文楷体" w:hAnsi="华文楷体" w:hint="eastAsia"/>
            <w:sz w:val="28"/>
            <w:szCs w:val="28"/>
          </w:rPr>
          <w:t>，二者都叫现量，都叫现量，所以说，既有释词也有说词。</w:t>
        </w:r>
      </w:ins>
      <w:del w:id="1833" w:author="S-Yansong" w:date="2016-01-06T08:42:00Z">
        <w:r w:rsidRPr="00617205" w:rsidDel="00DF131F">
          <w:rPr>
            <w:rFonts w:ascii="华文楷体" w:eastAsia="华文楷体" w:hAnsi="华文楷体" w:hint="eastAsia"/>
            <w:sz w:val="28"/>
            <w:szCs w:val="28"/>
          </w:rPr>
          <w:delText>。</w:delText>
        </w:r>
      </w:del>
    </w:p>
    <w:p w:rsidR="006F4225" w:rsidRPr="006F4225" w:rsidDel="00DF131F" w:rsidRDefault="006F4225" w:rsidP="00DF131F">
      <w:pPr>
        <w:ind w:firstLine="420"/>
        <w:rPr>
          <w:del w:id="1834" w:author="S-Yansong" w:date="2016-01-06T08:43:00Z"/>
          <w:rFonts w:ascii="华文楷体" w:eastAsia="华文楷体" w:hAnsi="华文楷体"/>
          <w:sz w:val="28"/>
          <w:szCs w:val="28"/>
        </w:rPr>
      </w:pPr>
      <w:del w:id="1835" w:author="S-Yansong" w:date="2016-01-06T08:43:00Z">
        <w:r w:rsidRPr="006F4225" w:rsidDel="00DF131F">
          <w:rPr>
            <w:rFonts w:ascii="华文楷体" w:eastAsia="华文楷体" w:hAnsi="华文楷体" w:hint="eastAsia"/>
            <w:sz w:val="28"/>
            <w:szCs w:val="28"/>
          </w:rPr>
          <w:delText>第81课60-69分钟，</w:delText>
        </w:r>
      </w:del>
    </w:p>
    <w:p w:rsidR="006F4225" w:rsidRPr="006F4225" w:rsidDel="00DF131F" w:rsidRDefault="006F4225" w:rsidP="006F4225">
      <w:pPr>
        <w:ind w:firstLine="570"/>
        <w:rPr>
          <w:del w:id="1836" w:author="S-Yansong" w:date="2016-01-06T08:43:00Z"/>
          <w:rFonts w:ascii="华文楷体" w:eastAsia="华文楷体" w:hAnsi="华文楷体"/>
          <w:sz w:val="28"/>
          <w:szCs w:val="28"/>
        </w:rPr>
      </w:pPr>
      <w:del w:id="1837" w:author="S-Yansong" w:date="2016-01-06T08:43:00Z">
        <w:r w:rsidRPr="006F4225" w:rsidDel="00DF131F">
          <w:rPr>
            <w:rFonts w:ascii="华文楷体" w:eastAsia="华文楷体" w:hAnsi="华文楷体" w:hint="eastAsia"/>
            <w:sz w:val="28"/>
            <w:szCs w:val="28"/>
          </w:rPr>
          <w:delText>【6000】</w:delText>
        </w:r>
      </w:del>
    </w:p>
    <w:p w:rsidR="006F4225" w:rsidRPr="006F4225" w:rsidDel="00DF131F" w:rsidRDefault="006F4225" w:rsidP="006F4225">
      <w:pPr>
        <w:ind w:firstLine="570"/>
        <w:rPr>
          <w:del w:id="1838" w:author="S-Yansong" w:date="2016-01-06T08:43:00Z"/>
          <w:rFonts w:ascii="华文楷体" w:eastAsia="华文楷体" w:hAnsi="华文楷体"/>
          <w:sz w:val="28"/>
          <w:szCs w:val="28"/>
        </w:rPr>
      </w:pPr>
      <w:del w:id="1839" w:author="S-Yansong" w:date="2016-01-06T08:43:00Z">
        <w:r w:rsidRPr="006F4225" w:rsidDel="00DF131F">
          <w:rPr>
            <w:rFonts w:ascii="华文楷体" w:eastAsia="华文楷体" w:hAnsi="华文楷体" w:hint="eastAsia"/>
            <w:sz w:val="28"/>
            <w:szCs w:val="28"/>
          </w:rPr>
          <w:delText>根现量它有释词，因为它毕竟是靠根的，根现量就是依靠五根依靠眼耳鼻舌身这个五根而产生的现量，所以说这样一种根现量呢它当然就是依靠根了，意现量也是一样的靠意根，意现量它是依靠意根而产生的所以它也有这样一种根依的意思，依靠根的意思也可以产生现量。所以说既有释词也有说词，二者都叫现量，都叫现量，所以说，既有释词也有说词。</w:delText>
        </w:r>
      </w:del>
    </w:p>
    <w:p w:rsidR="006F4225" w:rsidRPr="00DF131F" w:rsidRDefault="006F4225" w:rsidP="006F4225">
      <w:pPr>
        <w:ind w:firstLine="570"/>
        <w:rPr>
          <w:rFonts w:asciiTheme="minorEastAsia" w:hAnsiTheme="minorEastAsia"/>
          <w:sz w:val="28"/>
          <w:szCs w:val="28"/>
          <w:rPrChange w:id="1840" w:author="S-Yansong" w:date="2016-01-06T08:43:00Z">
            <w:rPr>
              <w:rFonts w:ascii="华文楷体" w:eastAsia="华文楷体" w:hAnsi="华文楷体"/>
              <w:sz w:val="28"/>
              <w:szCs w:val="28"/>
            </w:rPr>
          </w:rPrChange>
        </w:rPr>
      </w:pPr>
      <w:r w:rsidRPr="00DF131F">
        <w:rPr>
          <w:rFonts w:asciiTheme="minorEastAsia" w:hAnsiTheme="minorEastAsia" w:hint="eastAsia"/>
          <w:sz w:val="28"/>
          <w:szCs w:val="28"/>
          <w:rPrChange w:id="1841" w:author="S-Yansong" w:date="2016-01-06T08:43:00Z">
            <w:rPr>
              <w:rFonts w:ascii="华文楷体" w:eastAsia="华文楷体" w:hAnsi="华文楷体" w:hint="eastAsia"/>
              <w:sz w:val="28"/>
              <w:szCs w:val="28"/>
            </w:rPr>
          </w:rPrChange>
        </w:rPr>
        <w:t>【自证现量与瑜伽现量二者只有说词而无有释词</w:t>
      </w:r>
      <w:r w:rsidRPr="00DF131F">
        <w:rPr>
          <w:rFonts w:asciiTheme="minorEastAsia" w:hAnsiTheme="minorEastAsia"/>
          <w:sz w:val="28"/>
          <w:szCs w:val="28"/>
          <w:rPrChange w:id="1842" w:author="S-Yansong" w:date="2016-01-06T08:43:00Z">
            <w:rPr>
              <w:rFonts w:ascii="华文楷体" w:eastAsia="华文楷体" w:hAnsi="华文楷体"/>
              <w:sz w:val="28"/>
              <w:szCs w:val="28"/>
            </w:rPr>
          </w:rPrChange>
        </w:rPr>
        <w:t>;】</w:t>
      </w:r>
    </w:p>
    <w:p w:rsidR="0060417A" w:rsidRDefault="006F4225" w:rsidP="006F4225">
      <w:pPr>
        <w:ind w:firstLine="570"/>
        <w:rPr>
          <w:ins w:id="1843" w:author="S-Yansong" w:date="2016-01-06T08:45:00Z"/>
          <w:rFonts w:ascii="华文楷体" w:eastAsia="华文楷体" w:hAnsi="华文楷体"/>
          <w:sz w:val="28"/>
          <w:szCs w:val="28"/>
        </w:rPr>
      </w:pPr>
      <w:r w:rsidRPr="006F4225">
        <w:rPr>
          <w:rFonts w:ascii="华文楷体" w:eastAsia="华文楷体" w:hAnsi="华文楷体" w:hint="eastAsia"/>
          <w:sz w:val="28"/>
          <w:szCs w:val="28"/>
        </w:rPr>
        <w:t>四种现量当中，</w:t>
      </w:r>
      <w:proofErr w:type="gramStart"/>
      <w:r w:rsidRPr="006F4225">
        <w:rPr>
          <w:rFonts w:ascii="华文楷体" w:eastAsia="华文楷体" w:hAnsi="华文楷体" w:hint="eastAsia"/>
          <w:sz w:val="28"/>
          <w:szCs w:val="28"/>
        </w:rPr>
        <w:t>前面根现</w:t>
      </w:r>
      <w:proofErr w:type="gramEnd"/>
      <w:r w:rsidRPr="006F4225">
        <w:rPr>
          <w:rFonts w:ascii="华文楷体" w:eastAsia="华文楷体" w:hAnsi="华文楷体" w:hint="eastAsia"/>
          <w:sz w:val="28"/>
          <w:szCs w:val="28"/>
        </w:rPr>
        <w:t>量和</w:t>
      </w:r>
      <w:proofErr w:type="gramStart"/>
      <w:r w:rsidRPr="006F4225">
        <w:rPr>
          <w:rFonts w:ascii="华文楷体" w:eastAsia="华文楷体" w:hAnsi="华文楷体" w:hint="eastAsia"/>
          <w:sz w:val="28"/>
          <w:szCs w:val="28"/>
        </w:rPr>
        <w:t>意现</w:t>
      </w:r>
      <w:proofErr w:type="gramEnd"/>
      <w:r w:rsidRPr="006F4225">
        <w:rPr>
          <w:rFonts w:ascii="华文楷体" w:eastAsia="华文楷体" w:hAnsi="华文楷体" w:hint="eastAsia"/>
          <w:sz w:val="28"/>
          <w:szCs w:val="28"/>
        </w:rPr>
        <w:t>量已经讲完了。</w:t>
      </w:r>
      <w:proofErr w:type="gramStart"/>
      <w:r w:rsidRPr="006F4225">
        <w:rPr>
          <w:rFonts w:ascii="华文楷体" w:eastAsia="华文楷体" w:hAnsi="华文楷体" w:hint="eastAsia"/>
          <w:sz w:val="28"/>
          <w:szCs w:val="28"/>
        </w:rPr>
        <w:t>自证现量</w:t>
      </w:r>
      <w:proofErr w:type="gramEnd"/>
      <w:r w:rsidRPr="006F4225">
        <w:rPr>
          <w:rFonts w:ascii="华文楷体" w:eastAsia="华文楷体" w:hAnsi="华文楷体" w:hint="eastAsia"/>
          <w:sz w:val="28"/>
          <w:szCs w:val="28"/>
        </w:rPr>
        <w:t>和</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量，剩下</w:t>
      </w:r>
      <w:proofErr w:type="gramStart"/>
      <w:r w:rsidRPr="006F4225">
        <w:rPr>
          <w:rFonts w:ascii="华文楷体" w:eastAsia="华文楷体" w:hAnsi="华文楷体" w:hint="eastAsia"/>
          <w:sz w:val="28"/>
          <w:szCs w:val="28"/>
        </w:rPr>
        <w:t>两种现</w:t>
      </w:r>
      <w:proofErr w:type="gramEnd"/>
      <w:r w:rsidRPr="006F4225">
        <w:rPr>
          <w:rFonts w:ascii="华文楷体" w:eastAsia="华文楷体" w:hAnsi="华文楷体" w:hint="eastAsia"/>
          <w:sz w:val="28"/>
          <w:szCs w:val="28"/>
        </w:rPr>
        <w:t>量。</w:t>
      </w:r>
      <w:proofErr w:type="gramStart"/>
      <w:r w:rsidRPr="006F4225">
        <w:rPr>
          <w:rFonts w:ascii="华文楷体" w:eastAsia="华文楷体" w:hAnsi="华文楷体" w:hint="eastAsia"/>
          <w:sz w:val="28"/>
          <w:szCs w:val="28"/>
        </w:rPr>
        <w:t>自证现量</w:t>
      </w:r>
      <w:proofErr w:type="gramEnd"/>
      <w:r w:rsidRPr="006F4225">
        <w:rPr>
          <w:rFonts w:ascii="华文楷体" w:eastAsia="华文楷体" w:hAnsi="华文楷体" w:hint="eastAsia"/>
          <w:sz w:val="28"/>
          <w:szCs w:val="28"/>
        </w:rPr>
        <w:t>一种是自明自知，自明自知的心识</w:t>
      </w:r>
      <w:r w:rsidRPr="006F4225">
        <w:rPr>
          <w:rFonts w:ascii="华文楷体" w:eastAsia="华文楷体" w:hAnsi="华文楷体" w:hint="eastAsia"/>
          <w:sz w:val="28"/>
          <w:szCs w:val="28"/>
        </w:rPr>
        <w:lastRenderedPageBreak/>
        <w:t>是不依靠根的，不依靠根。它不依靠根所以说它没有释词的，没有办法解释，通过解释的意义</w:t>
      </w:r>
      <w:proofErr w:type="gramStart"/>
      <w:r w:rsidRPr="006F4225">
        <w:rPr>
          <w:rFonts w:ascii="华文楷体" w:eastAsia="华文楷体" w:hAnsi="华文楷体" w:hint="eastAsia"/>
          <w:sz w:val="28"/>
          <w:szCs w:val="28"/>
        </w:rPr>
        <w:t>来讲没</w:t>
      </w:r>
      <w:proofErr w:type="gramEnd"/>
      <w:r w:rsidRPr="006F4225">
        <w:rPr>
          <w:rFonts w:ascii="华文楷体" w:eastAsia="华文楷体" w:hAnsi="华文楷体" w:hint="eastAsia"/>
          <w:sz w:val="28"/>
          <w:szCs w:val="28"/>
        </w:rPr>
        <w:t>办法进行解释。但是它有说词，</w:t>
      </w:r>
      <w:proofErr w:type="gramStart"/>
      <w:r w:rsidRPr="006F4225">
        <w:rPr>
          <w:rFonts w:ascii="华文楷体" w:eastAsia="华文楷体" w:hAnsi="华文楷体" w:hint="eastAsia"/>
          <w:sz w:val="28"/>
          <w:szCs w:val="28"/>
        </w:rPr>
        <w:t>它叫现量</w:t>
      </w:r>
      <w:proofErr w:type="gramEnd"/>
      <w:r w:rsidRPr="006F4225">
        <w:rPr>
          <w:rFonts w:ascii="华文楷体" w:eastAsia="华文楷体" w:hAnsi="华文楷体" w:hint="eastAsia"/>
          <w:sz w:val="28"/>
          <w:szCs w:val="28"/>
        </w:rPr>
        <w:t>，它叫</w:t>
      </w:r>
      <w:proofErr w:type="gramStart"/>
      <w:r w:rsidRPr="006F4225">
        <w:rPr>
          <w:rFonts w:ascii="华文楷体" w:eastAsia="华文楷体" w:hAnsi="华文楷体" w:hint="eastAsia"/>
          <w:sz w:val="28"/>
          <w:szCs w:val="28"/>
        </w:rPr>
        <w:t>自证现量</w:t>
      </w:r>
      <w:proofErr w:type="gramEnd"/>
      <w:r w:rsidRPr="006F4225">
        <w:rPr>
          <w:rFonts w:ascii="华文楷体" w:eastAsia="华文楷体" w:hAnsi="华文楷体" w:hint="eastAsia"/>
          <w:sz w:val="28"/>
          <w:szCs w:val="28"/>
        </w:rPr>
        <w:t>。</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像这样讲的时候，只有说词，没有释词。而第四种</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量它也不是依靠根的。你说依靠哪个根</w:t>
      </w:r>
      <w:ins w:id="1844" w:author="S-Yansong" w:date="2016-01-06T11:39:00Z">
        <w:r w:rsidR="007850CA">
          <w:rPr>
            <w:rFonts w:ascii="华文楷体" w:eastAsia="华文楷体" w:hAnsi="华文楷体" w:hint="eastAsia"/>
            <w:sz w:val="28"/>
            <w:szCs w:val="28"/>
          </w:rPr>
          <w:t>？</w:t>
        </w:r>
      </w:ins>
      <w:del w:id="1845" w:author="S-Yansong" w:date="2016-01-06T11:39:00Z">
        <w:r w:rsidRPr="006F4225" w:rsidDel="007850CA">
          <w:rPr>
            <w:rFonts w:ascii="华文楷体" w:eastAsia="华文楷体" w:hAnsi="华文楷体" w:hint="eastAsia"/>
            <w:sz w:val="28"/>
            <w:szCs w:val="28"/>
          </w:rPr>
          <w:delText>，</w:delText>
        </w:r>
      </w:del>
      <w:ins w:id="1846" w:author="S-Yansong" w:date="2016-01-06T11:39:00Z">
        <w:r w:rsidR="007850CA">
          <w:rPr>
            <w:rFonts w:ascii="华文楷体" w:eastAsia="华文楷体" w:hAnsi="华文楷体" w:hint="eastAsia"/>
            <w:sz w:val="28"/>
            <w:szCs w:val="28"/>
          </w:rPr>
          <w:t>依靠</w:t>
        </w:r>
      </w:ins>
      <w:del w:id="1847" w:author="S-Yansong" w:date="2016-01-06T11:39:00Z">
        <w:r w:rsidRPr="006F4225" w:rsidDel="007850CA">
          <w:rPr>
            <w:rFonts w:ascii="华文楷体" w:eastAsia="华文楷体" w:hAnsi="华文楷体" w:hint="eastAsia"/>
            <w:sz w:val="28"/>
            <w:szCs w:val="28"/>
          </w:rPr>
          <w:delText>你看</w:delText>
        </w:r>
      </w:del>
      <w:r w:rsidRPr="006F4225">
        <w:rPr>
          <w:rFonts w:ascii="华文楷体" w:eastAsia="华文楷体" w:hAnsi="华文楷体" w:hint="eastAsia"/>
          <w:sz w:val="28"/>
          <w:szCs w:val="28"/>
        </w:rPr>
        <w:t>眼根</w:t>
      </w:r>
      <w:ins w:id="1848" w:author="S-Yansong" w:date="2016-01-06T11:40:00Z">
        <w:r w:rsidR="00572453">
          <w:rPr>
            <w:rFonts w:ascii="华文楷体" w:eastAsia="华文楷体" w:hAnsi="华文楷体" w:hint="eastAsia"/>
            <w:sz w:val="28"/>
            <w:szCs w:val="28"/>
          </w:rPr>
          <w:t>？</w:t>
        </w:r>
      </w:ins>
      <w:r w:rsidRPr="006F4225">
        <w:rPr>
          <w:rFonts w:ascii="华文楷体" w:eastAsia="华文楷体" w:hAnsi="华文楷体" w:hint="eastAsia"/>
          <w:sz w:val="28"/>
          <w:szCs w:val="28"/>
        </w:rPr>
        <w:t>耳根</w:t>
      </w:r>
      <w:ins w:id="1849" w:author="S-Yansong" w:date="2016-01-06T11:40:00Z">
        <w:r w:rsidR="00572453">
          <w:rPr>
            <w:rFonts w:ascii="华文楷体" w:eastAsia="华文楷体" w:hAnsi="华文楷体" w:hint="eastAsia"/>
            <w:sz w:val="28"/>
            <w:szCs w:val="28"/>
          </w:rPr>
          <w:t>？</w:t>
        </w:r>
      </w:ins>
      <w:del w:id="1850" w:author="S-Yansong" w:date="2016-01-06T11:40:00Z">
        <w:r w:rsidRPr="006F4225" w:rsidDel="00572453">
          <w:rPr>
            <w:rFonts w:ascii="华文楷体" w:eastAsia="华文楷体" w:hAnsi="华文楷体" w:hint="eastAsia"/>
            <w:sz w:val="28"/>
            <w:szCs w:val="28"/>
          </w:rPr>
          <w:delText>，</w:delText>
        </w:r>
      </w:del>
      <w:r w:rsidRPr="006F4225">
        <w:rPr>
          <w:rFonts w:ascii="华文楷体" w:eastAsia="华文楷体" w:hAnsi="华文楷体" w:hint="eastAsia"/>
          <w:sz w:val="28"/>
          <w:szCs w:val="28"/>
        </w:rPr>
        <w:t>依靠哪个根？没有依靠任何根，所以它是依靠一种禅定，</w:t>
      </w:r>
      <w:del w:id="1851" w:author="S-Yansong" w:date="2016-01-06T11:40:00Z">
        <w:r w:rsidRPr="006F4225" w:rsidDel="00572453">
          <w:rPr>
            <w:rFonts w:ascii="华文楷体" w:eastAsia="华文楷体" w:hAnsi="华文楷体" w:hint="eastAsia"/>
            <w:sz w:val="28"/>
            <w:szCs w:val="28"/>
          </w:rPr>
          <w:delText>一种</w:delText>
        </w:r>
      </w:del>
      <w:ins w:id="1852" w:author="S-Yansong" w:date="2016-01-06T11:40:00Z">
        <w:r w:rsidR="00572453">
          <w:rPr>
            <w:rFonts w:ascii="华文楷体" w:eastAsia="华文楷体" w:hAnsi="华文楷体" w:hint="eastAsia"/>
            <w:sz w:val="28"/>
            <w:szCs w:val="28"/>
          </w:rPr>
          <w:t>依靠</w:t>
        </w:r>
      </w:ins>
      <w:r w:rsidRPr="006F4225">
        <w:rPr>
          <w:rFonts w:ascii="华文楷体" w:eastAsia="华文楷体" w:hAnsi="华文楷体" w:hint="eastAsia"/>
          <w:sz w:val="28"/>
          <w:szCs w:val="28"/>
        </w:rPr>
        <w:t>等持。它通过修行而产生的，它依靠修行，修行是哪个根呢</w:t>
      </w:r>
      <w:del w:id="1853" w:author="S-Yansong" w:date="2016-01-06T08:46:00Z">
        <w:r w:rsidRPr="006F4225" w:rsidDel="0060417A">
          <w:rPr>
            <w:rFonts w:ascii="华文楷体" w:eastAsia="华文楷体" w:hAnsi="华文楷体" w:hint="eastAsia"/>
            <w:sz w:val="28"/>
            <w:szCs w:val="28"/>
          </w:rPr>
          <w:delText>！</w:delText>
        </w:r>
      </w:del>
      <w:ins w:id="1854" w:author="S-Yansong" w:date="2016-01-06T08:46:00Z">
        <w:r w:rsidR="0060417A">
          <w:rPr>
            <w:rFonts w:ascii="华文楷体" w:eastAsia="华文楷体" w:hAnsi="华文楷体" w:hint="eastAsia"/>
            <w:sz w:val="28"/>
            <w:szCs w:val="28"/>
          </w:rPr>
          <w:t>？</w:t>
        </w:r>
      </w:ins>
      <w:r w:rsidRPr="006F4225">
        <w:rPr>
          <w:rFonts w:ascii="华文楷体" w:eastAsia="华文楷体" w:hAnsi="华文楷体" w:hint="eastAsia"/>
          <w:sz w:val="28"/>
          <w:szCs w:val="28"/>
        </w:rPr>
        <w:t>在这个地方所讲的根中，没有</w:t>
      </w:r>
      <w:proofErr w:type="gramStart"/>
      <w:r w:rsidRPr="006F4225">
        <w:rPr>
          <w:rFonts w:ascii="华文楷体" w:eastAsia="华文楷体" w:hAnsi="华文楷体" w:hint="eastAsia"/>
          <w:sz w:val="28"/>
          <w:szCs w:val="28"/>
        </w:rPr>
        <w:t>一个根叫修行</w:t>
      </w:r>
      <w:proofErr w:type="gramEnd"/>
      <w:r w:rsidRPr="006F4225">
        <w:rPr>
          <w:rFonts w:ascii="华文楷体" w:eastAsia="华文楷体" w:hAnsi="华文楷体" w:hint="eastAsia"/>
          <w:sz w:val="28"/>
          <w:szCs w:val="28"/>
        </w:rPr>
        <w:t>根。所以说在安立的时候，这个</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量，它是没有释词的，它没有依靠根，但有说词的，</w:t>
      </w:r>
      <w:proofErr w:type="gramStart"/>
      <w:r w:rsidRPr="006F4225">
        <w:rPr>
          <w:rFonts w:ascii="华文楷体" w:eastAsia="华文楷体" w:hAnsi="华文楷体" w:hint="eastAsia"/>
          <w:sz w:val="28"/>
          <w:szCs w:val="28"/>
        </w:rPr>
        <w:t>它叫现量</w:t>
      </w:r>
      <w:proofErr w:type="gramEnd"/>
      <w:r w:rsidRPr="006F4225">
        <w:rPr>
          <w:rFonts w:ascii="华文楷体" w:eastAsia="华文楷体" w:hAnsi="华文楷体" w:hint="eastAsia"/>
          <w:sz w:val="28"/>
          <w:szCs w:val="28"/>
        </w:rPr>
        <w:t>。所以说只有说词而无释词。</w:t>
      </w:r>
    </w:p>
    <w:p w:rsidR="006F4225" w:rsidRPr="00720AA2" w:rsidRDefault="006F4225" w:rsidP="006F4225">
      <w:pPr>
        <w:ind w:firstLine="570"/>
        <w:rPr>
          <w:rFonts w:asciiTheme="minorEastAsia" w:hAnsiTheme="minorEastAsia"/>
          <w:sz w:val="28"/>
          <w:szCs w:val="28"/>
          <w:rPrChange w:id="1855" w:author="S-Yansong" w:date="2016-01-06T08:45:00Z">
            <w:rPr>
              <w:rFonts w:ascii="华文楷体" w:eastAsia="华文楷体" w:hAnsi="华文楷体"/>
              <w:sz w:val="28"/>
              <w:szCs w:val="28"/>
            </w:rPr>
          </w:rPrChange>
        </w:rPr>
      </w:pPr>
      <w:r w:rsidRPr="00720AA2">
        <w:rPr>
          <w:rFonts w:asciiTheme="minorEastAsia" w:hAnsiTheme="minorEastAsia" w:hint="eastAsia"/>
          <w:sz w:val="28"/>
          <w:szCs w:val="28"/>
          <w:rPrChange w:id="1856" w:author="S-Yansong" w:date="2016-01-06T08:45:00Z">
            <w:rPr>
              <w:rFonts w:ascii="华文楷体" w:eastAsia="华文楷体" w:hAnsi="华文楷体" w:hint="eastAsia"/>
              <w:sz w:val="28"/>
              <w:szCs w:val="28"/>
            </w:rPr>
          </w:rPrChange>
        </w:rPr>
        <w:t>【迷乱根识虽有释词却无说词。】</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还有一种迷乱的根识，只有释词而却无说词。迷乱的根识，比如说见二月的，见二月，见黄海螺，这样一种迷乱的根识，它是依靠根的，依靠根，它可以解释</w:t>
      </w:r>
      <w:del w:id="1857" w:author="S-Yansong" w:date="2016-01-06T08:46:00Z">
        <w:r w:rsidRPr="006F4225" w:rsidDel="00BB025B">
          <w:rPr>
            <w:rFonts w:ascii="华文楷体" w:eastAsia="华文楷体" w:hAnsi="华文楷体" w:hint="eastAsia"/>
            <w:sz w:val="28"/>
            <w:szCs w:val="28"/>
          </w:rPr>
          <w:delText>，</w:delText>
        </w:r>
      </w:del>
      <w:ins w:id="1858" w:author="S-Yansong" w:date="2016-01-06T08:46:00Z">
        <w:r w:rsidR="00BB025B">
          <w:rPr>
            <w:rFonts w:ascii="华文楷体" w:eastAsia="华文楷体" w:hAnsi="华文楷体" w:hint="eastAsia"/>
            <w:sz w:val="28"/>
            <w:szCs w:val="28"/>
          </w:rPr>
          <w:t>。</w:t>
        </w:r>
      </w:ins>
      <w:r w:rsidRPr="006F4225">
        <w:rPr>
          <w:rFonts w:ascii="华文楷体" w:eastAsia="华文楷体" w:hAnsi="华文楷体" w:hint="eastAsia"/>
          <w:sz w:val="28"/>
          <w:szCs w:val="28"/>
        </w:rPr>
        <w:t>它是依根，但是没有说词，没有把它叫做现量。因为现量是一种无念无误之识，无念无误之识。无念无误之识才能叫做一种真正的瑜伽，真正的现量。而迷乱根识，它虽然是无念的，但是它是有误</w:t>
      </w:r>
      <w:del w:id="1859" w:author="S-Yansong" w:date="2016-01-06T11:41:00Z">
        <w:r w:rsidRPr="006F4225" w:rsidDel="00626B58">
          <w:rPr>
            <w:rFonts w:ascii="华文楷体" w:eastAsia="华文楷体" w:hAnsi="华文楷体" w:hint="eastAsia"/>
            <w:sz w:val="28"/>
            <w:szCs w:val="28"/>
          </w:rPr>
          <w:delText>，</w:delText>
        </w:r>
      </w:del>
      <w:ins w:id="1860" w:author="S-Yansong" w:date="2016-01-06T11:41:00Z">
        <w:r w:rsidR="00626B58">
          <w:rPr>
            <w:rFonts w:ascii="华文楷体" w:eastAsia="华文楷体" w:hAnsi="华文楷体" w:hint="eastAsia"/>
            <w:sz w:val="28"/>
            <w:szCs w:val="28"/>
          </w:rPr>
          <w:t>。</w:t>
        </w:r>
      </w:ins>
      <w:r w:rsidRPr="006F4225">
        <w:rPr>
          <w:rFonts w:ascii="华文楷体" w:eastAsia="华文楷体" w:hAnsi="华文楷体" w:hint="eastAsia"/>
          <w:sz w:val="28"/>
          <w:szCs w:val="28"/>
        </w:rPr>
        <w:t>见到两个月亮你错误了</w:t>
      </w:r>
      <w:del w:id="1861" w:author="S-Yansong" w:date="2016-01-06T11:41:00Z">
        <w:r w:rsidRPr="006F4225" w:rsidDel="00626B58">
          <w:rPr>
            <w:rFonts w:ascii="华文楷体" w:eastAsia="华文楷体" w:hAnsi="华文楷体" w:hint="eastAsia"/>
            <w:sz w:val="28"/>
            <w:szCs w:val="28"/>
          </w:rPr>
          <w:delText>。</w:delText>
        </w:r>
      </w:del>
      <w:ins w:id="1862" w:author="S-Yansong" w:date="2016-01-06T11:41:00Z">
        <w:r w:rsidR="00626B58">
          <w:rPr>
            <w:rFonts w:ascii="华文楷体" w:eastAsia="华文楷体" w:hAnsi="华文楷体" w:hint="eastAsia"/>
            <w:sz w:val="28"/>
            <w:szCs w:val="28"/>
          </w:rPr>
          <w:t>，</w:t>
        </w:r>
      </w:ins>
      <w:r w:rsidRPr="006F4225">
        <w:rPr>
          <w:rFonts w:ascii="华文楷体" w:eastAsia="华文楷体" w:hAnsi="华文楷体" w:hint="eastAsia"/>
          <w:sz w:val="28"/>
          <w:szCs w:val="28"/>
        </w:rPr>
        <w:t>所以像这样讲的时候不能叫做真正的现量。所以说呢，虽有</w:t>
      </w:r>
      <w:proofErr w:type="gramStart"/>
      <w:r w:rsidRPr="006F4225">
        <w:rPr>
          <w:rFonts w:ascii="华文楷体" w:eastAsia="华文楷体" w:hAnsi="华文楷体" w:hint="eastAsia"/>
          <w:sz w:val="28"/>
          <w:szCs w:val="28"/>
        </w:rPr>
        <w:t>释词但没有</w:t>
      </w:r>
      <w:proofErr w:type="gramEnd"/>
      <w:r w:rsidRPr="006F4225">
        <w:rPr>
          <w:rFonts w:ascii="华文楷体" w:eastAsia="华文楷体" w:hAnsi="华文楷体" w:hint="eastAsia"/>
          <w:sz w:val="28"/>
          <w:szCs w:val="28"/>
        </w:rPr>
        <w:t>说词的情况，也是有的。</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那么实际上讲这么多的意思，释词意思就是说这个</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量，它称之为现量，有说词而无释词，</w:t>
      </w:r>
      <w:del w:id="1863" w:author="S-Yansong" w:date="2016-01-06T11:41:00Z">
        <w:r w:rsidRPr="006F4225" w:rsidDel="00B73065">
          <w:rPr>
            <w:rFonts w:ascii="华文楷体" w:eastAsia="华文楷体" w:hAnsi="华文楷体" w:hint="eastAsia"/>
            <w:sz w:val="28"/>
            <w:szCs w:val="28"/>
          </w:rPr>
          <w:delText>站在</w:delText>
        </w:r>
      </w:del>
      <w:ins w:id="1864" w:author="S-Yansong" w:date="2016-01-06T11:41:00Z">
        <w:r w:rsidR="00B73065">
          <w:rPr>
            <w:rFonts w:ascii="华文楷体" w:eastAsia="华文楷体" w:hAnsi="华文楷体" w:hint="eastAsia"/>
            <w:sz w:val="28"/>
            <w:szCs w:val="28"/>
          </w:rPr>
          <w:t>真正</w:t>
        </w:r>
      </w:ins>
      <w:r w:rsidRPr="006F4225">
        <w:rPr>
          <w:rFonts w:ascii="华文楷体" w:eastAsia="华文楷体" w:hAnsi="华文楷体" w:hint="eastAsia"/>
          <w:sz w:val="28"/>
          <w:szCs w:val="28"/>
        </w:rPr>
        <w:t>严格来讲的时候，因为它是依靠根的</w:t>
      </w:r>
      <w:del w:id="1865" w:author="S-Yansong" w:date="2016-01-06T11:42:00Z">
        <w:r w:rsidRPr="006F4225" w:rsidDel="00B73065">
          <w:rPr>
            <w:rFonts w:ascii="华文楷体" w:eastAsia="华文楷体" w:hAnsi="华文楷体" w:hint="eastAsia"/>
            <w:sz w:val="28"/>
            <w:szCs w:val="28"/>
          </w:rPr>
          <w:delText>意识</w:delText>
        </w:r>
      </w:del>
      <w:ins w:id="1866" w:author="S-Yansong" w:date="2016-01-06T11:42:00Z">
        <w:r w:rsidR="00B73065">
          <w:rPr>
            <w:rFonts w:ascii="华文楷体" w:eastAsia="华文楷体" w:hAnsi="华文楷体" w:hint="eastAsia"/>
            <w:sz w:val="28"/>
            <w:szCs w:val="28"/>
          </w:rPr>
          <w:t>意思</w:t>
        </w:r>
      </w:ins>
      <w:r w:rsidRPr="006F4225">
        <w:rPr>
          <w:rFonts w:ascii="华文楷体" w:eastAsia="华文楷体" w:hAnsi="华文楷体" w:hint="eastAsia"/>
          <w:sz w:val="28"/>
          <w:szCs w:val="28"/>
        </w:rPr>
        <w:t>。那么这样一种</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量，没有依靠根的缘故，也</w:t>
      </w:r>
      <w:r w:rsidRPr="006F4225">
        <w:rPr>
          <w:rFonts w:ascii="华文楷体" w:eastAsia="华文楷体" w:hAnsi="华文楷体" w:hint="eastAsia"/>
          <w:sz w:val="28"/>
          <w:szCs w:val="28"/>
        </w:rPr>
        <w:lastRenderedPageBreak/>
        <w:t>没有办法安立成这样一种释词的存在。</w:t>
      </w:r>
    </w:p>
    <w:p w:rsidR="006F4225" w:rsidRPr="00BB025B" w:rsidRDefault="006F4225" w:rsidP="006F4225">
      <w:pPr>
        <w:ind w:firstLine="570"/>
        <w:rPr>
          <w:rFonts w:asciiTheme="minorEastAsia" w:hAnsiTheme="minorEastAsia"/>
          <w:sz w:val="28"/>
          <w:szCs w:val="28"/>
          <w:rPrChange w:id="1867" w:author="S-Yansong" w:date="2016-01-06T08:46:00Z">
            <w:rPr>
              <w:rFonts w:ascii="华文楷体" w:eastAsia="华文楷体" w:hAnsi="华文楷体"/>
              <w:sz w:val="28"/>
              <w:szCs w:val="28"/>
            </w:rPr>
          </w:rPrChange>
        </w:rPr>
      </w:pPr>
      <w:r w:rsidRPr="00BB025B">
        <w:rPr>
          <w:rFonts w:asciiTheme="minorEastAsia" w:hAnsiTheme="minorEastAsia" w:hint="eastAsia"/>
          <w:sz w:val="28"/>
          <w:szCs w:val="28"/>
          <w:rPrChange w:id="1868" w:author="S-Yansong" w:date="2016-01-06T08:46:00Z">
            <w:rPr>
              <w:rFonts w:ascii="华文楷体" w:eastAsia="华文楷体" w:hAnsi="华文楷体" w:hint="eastAsia"/>
              <w:sz w:val="28"/>
              <w:szCs w:val="28"/>
            </w:rPr>
          </w:rPrChange>
        </w:rPr>
        <w:t>【四、遣诤分为总说与别说</w:t>
      </w:r>
      <w:r w:rsidRPr="00BB025B">
        <w:rPr>
          <w:rFonts w:asciiTheme="minorEastAsia" w:hAnsiTheme="minorEastAsia"/>
          <w:sz w:val="28"/>
          <w:szCs w:val="28"/>
          <w:rPrChange w:id="1869" w:author="S-Yansong" w:date="2016-01-06T08:46:00Z">
            <w:rPr>
              <w:rFonts w:ascii="华文楷体" w:eastAsia="华文楷体" w:hAnsi="华文楷体"/>
              <w:sz w:val="28"/>
              <w:szCs w:val="28"/>
            </w:rPr>
          </w:rPrChange>
        </w:rPr>
        <w:t>,总说又包括因之辩论及果之辩论。其中第一因之辩论又有关于“本体”的辩论与关于“作用”的辩论两</w:t>
      </w:r>
      <w:r w:rsidRPr="00BB025B">
        <w:rPr>
          <w:rFonts w:asciiTheme="minorEastAsia" w:hAnsiTheme="minorEastAsia" w:hint="eastAsia"/>
          <w:sz w:val="28"/>
          <w:szCs w:val="28"/>
          <w:rPrChange w:id="1870" w:author="S-Yansong" w:date="2016-01-06T08:46:00Z">
            <w:rPr>
              <w:rFonts w:ascii="华文楷体" w:eastAsia="华文楷体" w:hAnsi="华文楷体" w:hint="eastAsia"/>
              <w:sz w:val="28"/>
              <w:szCs w:val="28"/>
            </w:rPr>
          </w:rPrChange>
        </w:rPr>
        <w:t>个方面。】</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那么首先是对于这样一种本体的辩论，那么就说是对于这个</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量的，对于</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量的本体，和对于</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量的作用，某个方面是做了一个辩论的。</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首先第一个是关于本体的辩论，就是对于这个关于</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量的本体它的一个辩论。</w:t>
      </w:r>
    </w:p>
    <w:p w:rsidR="006F4225" w:rsidRPr="00E352E4" w:rsidRDefault="006F4225" w:rsidP="006F4225">
      <w:pPr>
        <w:ind w:firstLine="570"/>
        <w:rPr>
          <w:rFonts w:asciiTheme="minorEastAsia" w:hAnsiTheme="minorEastAsia"/>
          <w:sz w:val="28"/>
          <w:szCs w:val="28"/>
          <w:rPrChange w:id="1871" w:author="S-Yansong" w:date="2016-01-06T08:47:00Z">
            <w:rPr>
              <w:rFonts w:ascii="华文楷体" w:eastAsia="华文楷体" w:hAnsi="华文楷体"/>
              <w:sz w:val="28"/>
              <w:szCs w:val="28"/>
            </w:rPr>
          </w:rPrChange>
        </w:rPr>
      </w:pPr>
      <w:r w:rsidRPr="00E352E4">
        <w:rPr>
          <w:rFonts w:asciiTheme="minorEastAsia" w:hAnsiTheme="minorEastAsia" w:hint="eastAsia"/>
          <w:sz w:val="28"/>
          <w:szCs w:val="28"/>
          <w:rPrChange w:id="1872" w:author="S-Yansong" w:date="2016-01-06T08:47:00Z">
            <w:rPr>
              <w:rFonts w:ascii="华文楷体" w:eastAsia="华文楷体" w:hAnsi="华文楷体" w:hint="eastAsia"/>
              <w:sz w:val="28"/>
              <w:szCs w:val="28"/>
            </w:rPr>
          </w:rPrChange>
        </w:rPr>
        <w:t>【</w:t>
      </w:r>
      <w:r w:rsidRPr="00E352E4">
        <w:rPr>
          <w:rFonts w:asciiTheme="minorEastAsia" w:hAnsiTheme="minorEastAsia"/>
          <w:sz w:val="28"/>
          <w:szCs w:val="28"/>
          <w:rPrChange w:id="1873" w:author="S-Yansong" w:date="2016-01-06T08:47:00Z">
            <w:rPr>
              <w:rFonts w:ascii="华文楷体" w:eastAsia="华文楷体" w:hAnsi="华文楷体"/>
              <w:sz w:val="28"/>
              <w:szCs w:val="28"/>
            </w:rPr>
          </w:rPrChange>
        </w:rPr>
        <w:t>(一)关于“本体”的辩论:有些外道说:“尽管久经修习,但最究竟的明现境界不可能出现。”】</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那么前面我们讲了如果通过修习之后，产生一个无误的</w:t>
      </w:r>
      <w:ins w:id="1874" w:author="S-Yansong" w:date="2016-01-06T11:43:00Z">
        <w:r w:rsidR="001A299A">
          <w:rPr>
            <w:rFonts w:ascii="华文楷体" w:eastAsia="华文楷体" w:hAnsi="华文楷体" w:hint="eastAsia"/>
            <w:sz w:val="28"/>
            <w:szCs w:val="28"/>
          </w:rPr>
          <w:t>、</w:t>
        </w:r>
      </w:ins>
      <w:r w:rsidRPr="006F4225">
        <w:rPr>
          <w:rFonts w:ascii="华文楷体" w:eastAsia="华文楷体" w:hAnsi="华文楷体" w:hint="eastAsia"/>
          <w:sz w:val="28"/>
          <w:szCs w:val="28"/>
        </w:rPr>
        <w:t>无念的这样一种智慧，这样一种境界，那么是可以出来的。这个方面</w:t>
      </w:r>
      <w:proofErr w:type="gramStart"/>
      <w:r w:rsidRPr="006F4225">
        <w:rPr>
          <w:rFonts w:ascii="华文楷体" w:eastAsia="华文楷体" w:hAnsi="华文楷体" w:hint="eastAsia"/>
          <w:sz w:val="28"/>
          <w:szCs w:val="28"/>
        </w:rPr>
        <w:t>就是说现证无我</w:t>
      </w:r>
      <w:proofErr w:type="gramEnd"/>
      <w:r w:rsidRPr="006F4225">
        <w:rPr>
          <w:rFonts w:ascii="华文楷体" w:eastAsia="华文楷体" w:hAnsi="华文楷体" w:hint="eastAsia"/>
          <w:sz w:val="28"/>
          <w:szCs w:val="28"/>
        </w:rPr>
        <w:t>空性。</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有些外道说：尽管你久经修习，但最究竟的</w:t>
      </w:r>
      <w:proofErr w:type="gramStart"/>
      <w:r w:rsidRPr="006F4225">
        <w:rPr>
          <w:rFonts w:ascii="华文楷体" w:eastAsia="华文楷体" w:hAnsi="华文楷体" w:hint="eastAsia"/>
          <w:sz w:val="28"/>
          <w:szCs w:val="28"/>
        </w:rPr>
        <w:t>明现境界</w:t>
      </w:r>
      <w:proofErr w:type="gramEnd"/>
      <w:r w:rsidRPr="006F4225">
        <w:rPr>
          <w:rFonts w:ascii="华文楷体" w:eastAsia="华文楷体" w:hAnsi="华文楷体" w:hint="eastAsia"/>
          <w:sz w:val="28"/>
          <w:szCs w:val="28"/>
        </w:rPr>
        <w:t>还是不可能出现。尤其是像这样一种顺世外道，他尤其是这样讲的。他说你怎么样修习也没办法现出这样的</w:t>
      </w:r>
      <w:proofErr w:type="gramStart"/>
      <w:r w:rsidRPr="006F4225">
        <w:rPr>
          <w:rFonts w:ascii="华文楷体" w:eastAsia="华文楷体" w:hAnsi="华文楷体" w:hint="eastAsia"/>
          <w:sz w:val="28"/>
          <w:szCs w:val="28"/>
        </w:rPr>
        <w:t>明现境界</w:t>
      </w:r>
      <w:proofErr w:type="gramEnd"/>
      <w:r w:rsidRPr="006F4225">
        <w:rPr>
          <w:rFonts w:ascii="华文楷体" w:eastAsia="华文楷体" w:hAnsi="华文楷体" w:hint="eastAsia"/>
          <w:sz w:val="28"/>
          <w:szCs w:val="28"/>
        </w:rPr>
        <w:t>来。</w:t>
      </w:r>
    </w:p>
    <w:p w:rsidR="006F4225" w:rsidRPr="00E352E4" w:rsidRDefault="006F4225" w:rsidP="006F4225">
      <w:pPr>
        <w:ind w:firstLine="570"/>
        <w:rPr>
          <w:rFonts w:asciiTheme="minorEastAsia" w:hAnsiTheme="minorEastAsia"/>
          <w:sz w:val="28"/>
          <w:szCs w:val="28"/>
          <w:rPrChange w:id="1875" w:author="S-Yansong" w:date="2016-01-06T08:48:00Z">
            <w:rPr>
              <w:rFonts w:ascii="华文楷体" w:eastAsia="华文楷体" w:hAnsi="华文楷体"/>
              <w:sz w:val="28"/>
              <w:szCs w:val="28"/>
            </w:rPr>
          </w:rPrChange>
        </w:rPr>
      </w:pPr>
      <w:r w:rsidRPr="00E352E4">
        <w:rPr>
          <w:rFonts w:asciiTheme="minorEastAsia" w:hAnsiTheme="minorEastAsia" w:hint="eastAsia"/>
          <w:sz w:val="28"/>
          <w:szCs w:val="28"/>
          <w:rPrChange w:id="1876" w:author="S-Yansong" w:date="2016-01-06T08:48:00Z">
            <w:rPr>
              <w:rFonts w:ascii="华文楷体" w:eastAsia="华文楷体" w:hAnsi="华文楷体" w:hint="eastAsia"/>
              <w:sz w:val="28"/>
              <w:szCs w:val="28"/>
            </w:rPr>
          </w:rPrChange>
        </w:rPr>
        <w:t>【</w:t>
      </w:r>
      <w:r w:rsidRPr="00E352E4">
        <w:rPr>
          <w:rFonts w:asciiTheme="minorEastAsia" w:hAnsiTheme="minorEastAsia"/>
          <w:sz w:val="28"/>
          <w:szCs w:val="28"/>
          <w:rPrChange w:id="1877" w:author="S-Yansong" w:date="2016-01-06T08:48:00Z">
            <w:rPr>
              <w:rFonts w:ascii="华文楷体" w:eastAsia="华文楷体" w:hAnsi="华文楷体"/>
              <w:sz w:val="28"/>
              <w:szCs w:val="28"/>
            </w:rPr>
          </w:rPrChange>
        </w:rPr>
        <w:t>(在此以三相推理的方式驳斥对方的观点:)不离能修习证悟实空之智慧的方便而修行〖有法〗,有朝一日可以出现究竟的光明境界〖立宗〗,因为自之所依稳固并是串习自然殊胜之修行故〖因〗,如串习贪欲与恐惧之心〖比喻〗。】</w:t>
      </w:r>
    </w:p>
    <w:p w:rsidR="00C95E27" w:rsidRDefault="006F4225" w:rsidP="006F4225">
      <w:pPr>
        <w:ind w:firstLine="570"/>
        <w:rPr>
          <w:ins w:id="1878" w:author="S-Yansong" w:date="2016-01-06T08:49:00Z"/>
          <w:rFonts w:ascii="华文楷体" w:eastAsia="华文楷体" w:hAnsi="华文楷体"/>
          <w:sz w:val="28"/>
          <w:szCs w:val="28"/>
        </w:rPr>
      </w:pPr>
      <w:r w:rsidRPr="006F4225">
        <w:rPr>
          <w:rFonts w:ascii="华文楷体" w:eastAsia="华文楷体" w:hAnsi="华文楷体" w:hint="eastAsia"/>
          <w:sz w:val="28"/>
          <w:szCs w:val="28"/>
        </w:rPr>
        <w:t>就说我们说如果你长时间修行的话</w:t>
      </w:r>
      <w:ins w:id="1879" w:author="S-Yansong" w:date="2016-01-06T08:49:00Z">
        <w:r w:rsidR="00C95E27">
          <w:rPr>
            <w:rFonts w:ascii="华文楷体" w:eastAsia="华文楷体" w:hAnsi="华文楷体" w:hint="eastAsia"/>
            <w:sz w:val="28"/>
            <w:szCs w:val="28"/>
          </w:rPr>
          <w:t>，</w:t>
        </w:r>
      </w:ins>
      <w:r w:rsidRPr="006F4225">
        <w:rPr>
          <w:rFonts w:ascii="华文楷体" w:eastAsia="华文楷体" w:hAnsi="华文楷体" w:hint="eastAsia"/>
          <w:sz w:val="28"/>
          <w:szCs w:val="28"/>
        </w:rPr>
        <w:t>是可以生起这个境界的</w:t>
      </w:r>
      <w:del w:id="1880" w:author="S-Yansong" w:date="2016-01-06T08:49:00Z">
        <w:r w:rsidRPr="006F4225" w:rsidDel="00C95E27">
          <w:rPr>
            <w:rFonts w:ascii="华文楷体" w:eastAsia="华文楷体" w:hAnsi="华文楷体" w:hint="eastAsia"/>
            <w:sz w:val="28"/>
            <w:szCs w:val="28"/>
          </w:rPr>
          <w:delText>，</w:delText>
        </w:r>
      </w:del>
      <w:ins w:id="1881" w:author="S-Yansong" w:date="2016-01-06T08:49:00Z">
        <w:r w:rsidR="00C95E27">
          <w:rPr>
            <w:rFonts w:ascii="华文楷体" w:eastAsia="华文楷体" w:hAnsi="华文楷体" w:hint="eastAsia"/>
            <w:sz w:val="28"/>
            <w:szCs w:val="28"/>
          </w:rPr>
          <w:t>。</w:t>
        </w:r>
      </w:ins>
      <w:r w:rsidRPr="006F4225">
        <w:rPr>
          <w:rFonts w:ascii="华文楷体" w:eastAsia="华文楷体" w:hAnsi="华文楷体" w:hint="eastAsia"/>
          <w:sz w:val="28"/>
          <w:szCs w:val="28"/>
        </w:rPr>
        <w:lastRenderedPageBreak/>
        <w:t>也就是说如果不离</w:t>
      </w:r>
      <w:proofErr w:type="gramStart"/>
      <w:r w:rsidRPr="006F4225">
        <w:rPr>
          <w:rFonts w:ascii="华文楷体" w:eastAsia="华文楷体" w:hAnsi="华文楷体" w:hint="eastAsia"/>
          <w:sz w:val="28"/>
          <w:szCs w:val="28"/>
        </w:rPr>
        <w:t>能修习证悟实空</w:t>
      </w:r>
      <w:proofErr w:type="gramEnd"/>
      <w:r w:rsidRPr="006F4225">
        <w:rPr>
          <w:rFonts w:ascii="华文楷体" w:eastAsia="华文楷体" w:hAnsi="华文楷体" w:hint="eastAsia"/>
          <w:sz w:val="28"/>
          <w:szCs w:val="28"/>
        </w:rPr>
        <w:t>智慧的方便</w:t>
      </w:r>
      <w:del w:id="1882" w:author="S-Yansong" w:date="2016-01-06T08:49:00Z">
        <w:r w:rsidRPr="006F4225" w:rsidDel="00C95E27">
          <w:rPr>
            <w:rFonts w:ascii="华文楷体" w:eastAsia="华文楷体" w:hAnsi="华文楷体" w:hint="eastAsia"/>
            <w:sz w:val="28"/>
            <w:szCs w:val="28"/>
          </w:rPr>
          <w:delText>。</w:delText>
        </w:r>
      </w:del>
      <w:ins w:id="1883" w:author="S-Yansong" w:date="2016-01-06T08:49:00Z">
        <w:r w:rsidR="00C95E27">
          <w:rPr>
            <w:rFonts w:ascii="华文楷体" w:eastAsia="华文楷体" w:hAnsi="华文楷体" w:hint="eastAsia"/>
            <w:sz w:val="28"/>
            <w:szCs w:val="28"/>
          </w:rPr>
          <w:t>，</w:t>
        </w:r>
      </w:ins>
      <w:r w:rsidRPr="006F4225">
        <w:rPr>
          <w:rFonts w:ascii="华文楷体" w:eastAsia="华文楷体" w:hAnsi="华文楷体" w:hint="eastAsia"/>
          <w:sz w:val="28"/>
          <w:szCs w:val="28"/>
        </w:rPr>
        <w:t>就</w:t>
      </w:r>
      <w:proofErr w:type="gramStart"/>
      <w:r w:rsidRPr="006F4225">
        <w:rPr>
          <w:rFonts w:ascii="华文楷体" w:eastAsia="华文楷体" w:hAnsi="华文楷体" w:hint="eastAsia"/>
          <w:sz w:val="28"/>
          <w:szCs w:val="28"/>
        </w:rPr>
        <w:t>说是证悟</w:t>
      </w:r>
      <w:proofErr w:type="gramEnd"/>
      <w:r w:rsidRPr="006F4225">
        <w:rPr>
          <w:rFonts w:ascii="华文楷体" w:eastAsia="华文楷体" w:hAnsi="华文楷体" w:hint="eastAsia"/>
          <w:sz w:val="28"/>
          <w:szCs w:val="28"/>
        </w:rPr>
        <w:t>实空智慧的方便，就是平时我们讲到</w:t>
      </w:r>
      <w:proofErr w:type="gramStart"/>
      <w:r w:rsidRPr="006F4225">
        <w:rPr>
          <w:rFonts w:ascii="华文楷体" w:eastAsia="华文楷体" w:hAnsi="华文楷体" w:hint="eastAsia"/>
          <w:sz w:val="28"/>
          <w:szCs w:val="28"/>
        </w:rPr>
        <w:t>了缘空性再再</w:t>
      </w:r>
      <w:proofErr w:type="gramEnd"/>
      <w:r w:rsidRPr="006F4225">
        <w:rPr>
          <w:rFonts w:ascii="华文楷体" w:eastAsia="华文楷体" w:hAnsi="华文楷体" w:hint="eastAsia"/>
          <w:sz w:val="28"/>
          <w:szCs w:val="28"/>
        </w:rPr>
        <w:t>去修行。如果你不离开能够</w:t>
      </w:r>
      <w:proofErr w:type="gramStart"/>
      <w:r w:rsidRPr="006F4225">
        <w:rPr>
          <w:rFonts w:ascii="华文楷体" w:eastAsia="华文楷体" w:hAnsi="华文楷体" w:hint="eastAsia"/>
          <w:sz w:val="28"/>
          <w:szCs w:val="28"/>
        </w:rPr>
        <w:t>修习证悟实空</w:t>
      </w:r>
      <w:proofErr w:type="gramEnd"/>
      <w:r w:rsidRPr="006F4225">
        <w:rPr>
          <w:rFonts w:ascii="华文楷体" w:eastAsia="华文楷体" w:hAnsi="华文楷体" w:hint="eastAsia"/>
          <w:sz w:val="28"/>
          <w:szCs w:val="28"/>
        </w:rPr>
        <w:t>智慧的方便而修行的话，那么有朝一日可以出现究竟的光明境界，这个就叫光明的境界就是无我空性，这样一种</w:t>
      </w:r>
      <w:proofErr w:type="gramStart"/>
      <w:r w:rsidRPr="006F4225">
        <w:rPr>
          <w:rFonts w:ascii="华文楷体" w:eastAsia="华文楷体" w:hAnsi="华文楷体" w:hint="eastAsia"/>
          <w:sz w:val="28"/>
          <w:szCs w:val="28"/>
        </w:rPr>
        <w:t>瑜伽现</w:t>
      </w:r>
      <w:proofErr w:type="gramEnd"/>
      <w:r w:rsidRPr="006F4225">
        <w:rPr>
          <w:rFonts w:ascii="华文楷体" w:eastAsia="华文楷体" w:hAnsi="华文楷体" w:hint="eastAsia"/>
          <w:sz w:val="28"/>
          <w:szCs w:val="28"/>
        </w:rPr>
        <w:t>量就可以出来，</w:t>
      </w:r>
      <w:proofErr w:type="gramStart"/>
      <w:r w:rsidRPr="006F4225">
        <w:rPr>
          <w:rFonts w:ascii="华文楷体" w:eastAsia="华文楷体" w:hAnsi="华文楷体" w:hint="eastAsia"/>
          <w:sz w:val="28"/>
          <w:szCs w:val="28"/>
        </w:rPr>
        <w:t>现证无我</w:t>
      </w:r>
      <w:proofErr w:type="gramEnd"/>
      <w:r w:rsidRPr="006F4225">
        <w:rPr>
          <w:rFonts w:ascii="华文楷体" w:eastAsia="华文楷体" w:hAnsi="华文楷体" w:hint="eastAsia"/>
          <w:sz w:val="28"/>
          <w:szCs w:val="28"/>
        </w:rPr>
        <w:t>，</w:t>
      </w:r>
      <w:proofErr w:type="gramStart"/>
      <w:r w:rsidRPr="006F4225">
        <w:rPr>
          <w:rFonts w:ascii="华文楷体" w:eastAsia="华文楷体" w:hAnsi="华文楷体" w:hint="eastAsia"/>
          <w:sz w:val="28"/>
          <w:szCs w:val="28"/>
        </w:rPr>
        <w:t>现证空</w:t>
      </w:r>
      <w:proofErr w:type="gramEnd"/>
      <w:r w:rsidRPr="006F4225">
        <w:rPr>
          <w:rFonts w:ascii="华文楷体" w:eastAsia="华文楷体" w:hAnsi="华文楷体" w:hint="eastAsia"/>
          <w:sz w:val="28"/>
          <w:szCs w:val="28"/>
        </w:rPr>
        <w:t>性而离开一切的实执。</w:t>
      </w:r>
    </w:p>
    <w:p w:rsidR="00A72684" w:rsidRDefault="006F4225" w:rsidP="006F4225">
      <w:pPr>
        <w:ind w:firstLine="570"/>
        <w:rPr>
          <w:ins w:id="1884" w:author="S-Yansong" w:date="2016-01-06T08:50:00Z"/>
          <w:rFonts w:ascii="华文楷体" w:eastAsia="华文楷体" w:hAnsi="华文楷体"/>
          <w:sz w:val="28"/>
          <w:szCs w:val="28"/>
        </w:rPr>
      </w:pPr>
      <w:r w:rsidRPr="006F4225">
        <w:rPr>
          <w:rFonts w:ascii="华文楷体" w:eastAsia="华文楷体" w:hAnsi="华文楷体" w:hint="eastAsia"/>
          <w:sz w:val="28"/>
          <w:szCs w:val="28"/>
        </w:rPr>
        <w:t>那么为什么呢？这个能不能成立呢？因为自</w:t>
      </w:r>
      <w:proofErr w:type="gramStart"/>
      <w:r w:rsidRPr="006F4225">
        <w:rPr>
          <w:rFonts w:ascii="华文楷体" w:eastAsia="华文楷体" w:hAnsi="华文楷体" w:hint="eastAsia"/>
          <w:sz w:val="28"/>
          <w:szCs w:val="28"/>
        </w:rPr>
        <w:t>之</w:t>
      </w:r>
      <w:proofErr w:type="gramEnd"/>
      <w:r w:rsidRPr="006F4225">
        <w:rPr>
          <w:rFonts w:ascii="华文楷体" w:eastAsia="华文楷体" w:hAnsi="华文楷体" w:hint="eastAsia"/>
          <w:sz w:val="28"/>
          <w:szCs w:val="28"/>
        </w:rPr>
        <w:t>所依稳固，而且是</w:t>
      </w:r>
      <w:proofErr w:type="gramStart"/>
      <w:r w:rsidRPr="006F4225">
        <w:rPr>
          <w:rFonts w:ascii="华文楷体" w:eastAsia="华文楷体" w:hAnsi="华文楷体" w:hint="eastAsia"/>
          <w:sz w:val="28"/>
          <w:szCs w:val="28"/>
        </w:rPr>
        <w:t>串习自然</w:t>
      </w:r>
      <w:proofErr w:type="gramEnd"/>
      <w:r w:rsidRPr="006F4225">
        <w:rPr>
          <w:rFonts w:ascii="华文楷体" w:eastAsia="华文楷体" w:hAnsi="华文楷体" w:hint="eastAsia"/>
          <w:sz w:val="28"/>
          <w:szCs w:val="28"/>
        </w:rPr>
        <w:t>殊胜的修行。第一个重要的原则就是说，</w:t>
      </w:r>
      <w:del w:id="1885" w:author="S-Yansong" w:date="2016-01-06T08:50:00Z">
        <w:r w:rsidRPr="006F4225" w:rsidDel="00C95E27">
          <w:rPr>
            <w:rFonts w:ascii="华文楷体" w:eastAsia="华文楷体" w:hAnsi="华文楷体" w:hint="eastAsia"/>
            <w:sz w:val="28"/>
            <w:szCs w:val="28"/>
          </w:rPr>
          <w:delText>他</w:delText>
        </w:r>
      </w:del>
      <w:ins w:id="1886" w:author="S-Yansong" w:date="2016-01-06T08:50:00Z">
        <w:r w:rsidR="00C95E27">
          <w:rPr>
            <w:rFonts w:ascii="华文楷体" w:eastAsia="华文楷体" w:hAnsi="华文楷体" w:hint="eastAsia"/>
            <w:sz w:val="28"/>
            <w:szCs w:val="28"/>
          </w:rPr>
          <w:t>它</w:t>
        </w:r>
      </w:ins>
      <w:r w:rsidRPr="006F4225">
        <w:rPr>
          <w:rFonts w:ascii="华文楷体" w:eastAsia="华文楷体" w:hAnsi="华文楷体" w:hint="eastAsia"/>
          <w:sz w:val="28"/>
          <w:szCs w:val="28"/>
        </w:rPr>
        <w:t>的所依是稳固的</w:t>
      </w:r>
      <w:del w:id="1887" w:author="S-Yansong" w:date="2016-01-06T08:50:00Z">
        <w:r w:rsidRPr="006F4225" w:rsidDel="00C95E27">
          <w:rPr>
            <w:rFonts w:ascii="华文楷体" w:eastAsia="华文楷体" w:hAnsi="华文楷体" w:hint="eastAsia"/>
            <w:sz w:val="28"/>
            <w:szCs w:val="28"/>
          </w:rPr>
          <w:delText>，</w:delText>
        </w:r>
      </w:del>
      <w:ins w:id="1888" w:author="S-Yansong" w:date="2016-01-06T08:50:00Z">
        <w:r w:rsidR="00C95E27">
          <w:rPr>
            <w:rFonts w:ascii="华文楷体" w:eastAsia="华文楷体" w:hAnsi="华文楷体" w:hint="eastAsia"/>
            <w:sz w:val="28"/>
            <w:szCs w:val="28"/>
          </w:rPr>
          <w:t>。</w:t>
        </w:r>
      </w:ins>
      <w:r w:rsidRPr="006F4225">
        <w:rPr>
          <w:rFonts w:ascii="华文楷体" w:eastAsia="华文楷体" w:hAnsi="华文楷体" w:hint="eastAsia"/>
          <w:sz w:val="28"/>
          <w:szCs w:val="28"/>
        </w:rPr>
        <w:t>第二个方面</w:t>
      </w:r>
      <w:proofErr w:type="gramStart"/>
      <w:r w:rsidRPr="006F4225">
        <w:rPr>
          <w:rFonts w:ascii="华文楷体" w:eastAsia="华文楷体" w:hAnsi="华文楷体" w:hint="eastAsia"/>
          <w:sz w:val="28"/>
          <w:szCs w:val="28"/>
        </w:rPr>
        <w:t>所串习</w:t>
      </w:r>
      <w:proofErr w:type="gramEnd"/>
      <w:r w:rsidRPr="006F4225">
        <w:rPr>
          <w:rFonts w:ascii="华文楷体" w:eastAsia="华文楷体" w:hAnsi="华文楷体" w:hint="eastAsia"/>
          <w:sz w:val="28"/>
          <w:szCs w:val="28"/>
        </w:rPr>
        <w:t>的是自然殊胜的修行的缘故。这两个条件合起来它有一个很稳固的所依，在这个很稳固的所</w:t>
      </w:r>
      <w:proofErr w:type="gramStart"/>
      <w:r w:rsidRPr="006F4225">
        <w:rPr>
          <w:rFonts w:ascii="华文楷体" w:eastAsia="华文楷体" w:hAnsi="华文楷体" w:hint="eastAsia"/>
          <w:sz w:val="28"/>
          <w:szCs w:val="28"/>
        </w:rPr>
        <w:t>依基础</w:t>
      </w:r>
      <w:proofErr w:type="gramEnd"/>
      <w:r w:rsidRPr="006F4225">
        <w:rPr>
          <w:rFonts w:ascii="华文楷体" w:eastAsia="华文楷体" w:hAnsi="华文楷体" w:hint="eastAsia"/>
          <w:sz w:val="28"/>
          <w:szCs w:val="28"/>
        </w:rPr>
        <w:t>上，再来</w:t>
      </w:r>
      <w:proofErr w:type="gramStart"/>
      <w:r w:rsidRPr="006F4225">
        <w:rPr>
          <w:rFonts w:ascii="华文楷体" w:eastAsia="华文楷体" w:hAnsi="华文楷体" w:hint="eastAsia"/>
          <w:sz w:val="28"/>
          <w:szCs w:val="28"/>
        </w:rPr>
        <w:t>串习自然</w:t>
      </w:r>
      <w:proofErr w:type="gramEnd"/>
      <w:r w:rsidRPr="006F4225">
        <w:rPr>
          <w:rFonts w:ascii="华文楷体" w:eastAsia="华文楷体" w:hAnsi="华文楷体" w:hint="eastAsia"/>
          <w:sz w:val="28"/>
          <w:szCs w:val="28"/>
        </w:rPr>
        <w:t>殊胜的法，所以就能够达到究竟的。</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打个比喻讲，就</w:t>
      </w:r>
      <w:proofErr w:type="gramStart"/>
      <w:r w:rsidRPr="006F4225">
        <w:rPr>
          <w:rFonts w:ascii="华文楷体" w:eastAsia="华文楷体" w:hAnsi="华文楷体" w:hint="eastAsia"/>
          <w:sz w:val="28"/>
          <w:szCs w:val="28"/>
        </w:rPr>
        <w:t>好像串习贪欲</w:t>
      </w:r>
      <w:proofErr w:type="gramEnd"/>
      <w:del w:id="1889" w:author="S-Yansong" w:date="2016-01-06T08:51:00Z">
        <w:r w:rsidRPr="006F4225" w:rsidDel="00A72684">
          <w:rPr>
            <w:rFonts w:ascii="华文楷体" w:eastAsia="华文楷体" w:hAnsi="华文楷体" w:hint="eastAsia"/>
            <w:sz w:val="28"/>
            <w:szCs w:val="28"/>
          </w:rPr>
          <w:delText>，</w:delText>
        </w:r>
      </w:del>
      <w:proofErr w:type="gramStart"/>
      <w:r w:rsidRPr="006F4225">
        <w:rPr>
          <w:rFonts w:ascii="华文楷体" w:eastAsia="华文楷体" w:hAnsi="华文楷体" w:hint="eastAsia"/>
          <w:sz w:val="28"/>
          <w:szCs w:val="28"/>
        </w:rPr>
        <w:t>和串习恐惧</w:t>
      </w:r>
      <w:proofErr w:type="gramEnd"/>
      <w:r w:rsidRPr="006F4225">
        <w:rPr>
          <w:rFonts w:ascii="华文楷体" w:eastAsia="华文楷体" w:hAnsi="华文楷体" w:hint="eastAsia"/>
          <w:sz w:val="28"/>
          <w:szCs w:val="28"/>
        </w:rPr>
        <w:t>的心</w:t>
      </w:r>
      <w:del w:id="1890" w:author="S-Yansong" w:date="2016-01-06T08:51:00Z">
        <w:r w:rsidRPr="006F4225" w:rsidDel="00A72684">
          <w:rPr>
            <w:rFonts w:ascii="华文楷体" w:eastAsia="华文楷体" w:hAnsi="华文楷体" w:hint="eastAsia"/>
            <w:sz w:val="28"/>
            <w:szCs w:val="28"/>
          </w:rPr>
          <w:delText>，</w:delText>
        </w:r>
      </w:del>
      <w:ins w:id="1891" w:author="S-Yansong" w:date="2016-01-06T08:51:00Z">
        <w:r w:rsidR="00A72684">
          <w:rPr>
            <w:rFonts w:ascii="华文楷体" w:eastAsia="华文楷体" w:hAnsi="华文楷体" w:hint="eastAsia"/>
            <w:sz w:val="28"/>
            <w:szCs w:val="28"/>
          </w:rPr>
          <w:t>。</w:t>
        </w:r>
      </w:ins>
      <w:r w:rsidRPr="006F4225">
        <w:rPr>
          <w:rFonts w:ascii="华文楷体" w:eastAsia="华文楷体" w:hAnsi="华文楷体" w:hint="eastAsia"/>
          <w:sz w:val="28"/>
          <w:szCs w:val="28"/>
        </w:rPr>
        <w:t>一个贪欲很强的人，他</w:t>
      </w:r>
      <w:proofErr w:type="gramStart"/>
      <w:r w:rsidRPr="006F4225">
        <w:rPr>
          <w:rFonts w:ascii="华文楷体" w:eastAsia="华文楷体" w:hAnsi="华文楷体" w:hint="eastAsia"/>
          <w:sz w:val="28"/>
          <w:szCs w:val="28"/>
        </w:rPr>
        <w:t>再再地串习贪欲</w:t>
      </w:r>
      <w:proofErr w:type="gramEnd"/>
      <w:r w:rsidRPr="006F4225">
        <w:rPr>
          <w:rFonts w:ascii="华文楷体" w:eastAsia="华文楷体" w:hAnsi="华文楷体" w:hint="eastAsia"/>
          <w:sz w:val="28"/>
          <w:szCs w:val="28"/>
        </w:rPr>
        <w:t>呢，在他的面前就会出现这样一种稳固的相。恐惧的人，他</w:t>
      </w:r>
      <w:proofErr w:type="gramStart"/>
      <w:r w:rsidRPr="006F4225">
        <w:rPr>
          <w:rFonts w:ascii="华文楷体" w:eastAsia="华文楷体" w:hAnsi="华文楷体" w:hint="eastAsia"/>
          <w:sz w:val="28"/>
          <w:szCs w:val="28"/>
        </w:rPr>
        <w:t>再再</w:t>
      </w:r>
      <w:proofErr w:type="gramEnd"/>
      <w:r w:rsidRPr="006F4225">
        <w:rPr>
          <w:rFonts w:ascii="华文楷体" w:eastAsia="华文楷体" w:hAnsi="华文楷体" w:hint="eastAsia"/>
          <w:sz w:val="28"/>
          <w:szCs w:val="28"/>
        </w:rPr>
        <w:t>地就说是对于这些鬼、对这些蛇，</w:t>
      </w:r>
      <w:proofErr w:type="gramStart"/>
      <w:r w:rsidRPr="006F4225">
        <w:rPr>
          <w:rFonts w:ascii="华文楷体" w:eastAsia="华文楷体" w:hAnsi="华文楷体" w:hint="eastAsia"/>
          <w:sz w:val="28"/>
          <w:szCs w:val="28"/>
        </w:rPr>
        <w:t>再再地串习一种</w:t>
      </w:r>
      <w:proofErr w:type="gramEnd"/>
      <w:r w:rsidRPr="006F4225">
        <w:rPr>
          <w:rFonts w:ascii="华文楷体" w:eastAsia="华文楷体" w:hAnsi="华文楷体" w:hint="eastAsia"/>
          <w:sz w:val="28"/>
          <w:szCs w:val="28"/>
        </w:rPr>
        <w:t>心的话，最后在他的</w:t>
      </w:r>
      <w:proofErr w:type="gramStart"/>
      <w:r w:rsidRPr="006F4225">
        <w:rPr>
          <w:rFonts w:ascii="华文楷体" w:eastAsia="华文楷体" w:hAnsi="华文楷体" w:hint="eastAsia"/>
          <w:sz w:val="28"/>
          <w:szCs w:val="28"/>
        </w:rPr>
        <w:t>心面前</w:t>
      </w:r>
      <w:proofErr w:type="gramEnd"/>
      <w:r w:rsidRPr="006F4225">
        <w:rPr>
          <w:rFonts w:ascii="华文楷体" w:eastAsia="华文楷体" w:hAnsi="华文楷体" w:hint="eastAsia"/>
          <w:sz w:val="28"/>
          <w:szCs w:val="28"/>
        </w:rPr>
        <w:t>就会显现这样一种自相出来，就会显现这样的。所以说就好像</w:t>
      </w:r>
      <w:proofErr w:type="gramStart"/>
      <w:r w:rsidRPr="006F4225">
        <w:rPr>
          <w:rFonts w:ascii="华文楷体" w:eastAsia="华文楷体" w:hAnsi="华文楷体" w:hint="eastAsia"/>
          <w:sz w:val="28"/>
          <w:szCs w:val="28"/>
        </w:rPr>
        <w:t>串习这个</w:t>
      </w:r>
      <w:proofErr w:type="gramEnd"/>
      <w:r w:rsidRPr="006F4225">
        <w:rPr>
          <w:rFonts w:ascii="华文楷体" w:eastAsia="华文楷体" w:hAnsi="华文楷体" w:hint="eastAsia"/>
          <w:sz w:val="28"/>
          <w:szCs w:val="28"/>
        </w:rPr>
        <w:t>一样，如果我们</w:t>
      </w:r>
      <w:proofErr w:type="gramStart"/>
      <w:r w:rsidRPr="006F4225">
        <w:rPr>
          <w:rFonts w:ascii="华文楷体" w:eastAsia="华文楷体" w:hAnsi="华文楷体" w:hint="eastAsia"/>
          <w:sz w:val="28"/>
          <w:szCs w:val="28"/>
        </w:rPr>
        <w:t>再再串习空</w:t>
      </w:r>
      <w:proofErr w:type="gramEnd"/>
      <w:r w:rsidRPr="006F4225">
        <w:rPr>
          <w:rFonts w:ascii="华文楷体" w:eastAsia="华文楷体" w:hAnsi="华文楷体" w:hint="eastAsia"/>
          <w:sz w:val="28"/>
          <w:szCs w:val="28"/>
        </w:rPr>
        <w:t>性的话，有朝一日也会出现这个光明境界。</w:t>
      </w:r>
    </w:p>
    <w:p w:rsidR="006F4225" w:rsidRPr="00A72684" w:rsidRDefault="006F4225" w:rsidP="006F4225">
      <w:pPr>
        <w:ind w:firstLine="570"/>
        <w:rPr>
          <w:rFonts w:asciiTheme="minorEastAsia" w:hAnsiTheme="minorEastAsia"/>
          <w:sz w:val="28"/>
          <w:szCs w:val="28"/>
          <w:rPrChange w:id="1892" w:author="S-Yansong" w:date="2016-01-06T08:50:00Z">
            <w:rPr>
              <w:rFonts w:ascii="华文楷体" w:eastAsia="华文楷体" w:hAnsi="华文楷体"/>
              <w:sz w:val="28"/>
              <w:szCs w:val="28"/>
            </w:rPr>
          </w:rPrChange>
        </w:rPr>
      </w:pPr>
      <w:r w:rsidRPr="00A72684">
        <w:rPr>
          <w:rFonts w:asciiTheme="minorEastAsia" w:hAnsiTheme="minorEastAsia" w:hint="eastAsia"/>
          <w:sz w:val="28"/>
          <w:szCs w:val="28"/>
          <w:rPrChange w:id="1893" w:author="S-Yansong" w:date="2016-01-06T08:50:00Z">
            <w:rPr>
              <w:rFonts w:ascii="华文楷体" w:eastAsia="华文楷体" w:hAnsi="华文楷体" w:hint="eastAsia"/>
              <w:sz w:val="28"/>
              <w:szCs w:val="28"/>
            </w:rPr>
          </w:rPrChange>
        </w:rPr>
        <w:t>【所谓的“所依稳固”是说前面的能力熏染到后面</w:t>
      </w:r>
      <w:r w:rsidRPr="00A72684">
        <w:rPr>
          <w:rFonts w:asciiTheme="minorEastAsia" w:hAnsiTheme="minorEastAsia"/>
          <w:sz w:val="28"/>
          <w:szCs w:val="28"/>
          <w:rPrChange w:id="1894" w:author="S-Yansong" w:date="2016-01-06T08:50:00Z">
            <w:rPr>
              <w:rFonts w:ascii="华文楷体" w:eastAsia="华文楷体" w:hAnsi="华文楷体"/>
              <w:sz w:val="28"/>
              <w:szCs w:val="28"/>
            </w:rPr>
          </w:rPrChange>
        </w:rPr>
        <w:t>,致使后面超胜前面,前后连续不断之义。】</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那么在推理当中，一个因为自知所依稳固，那么</w:t>
      </w:r>
      <w:proofErr w:type="gramStart"/>
      <w:r w:rsidRPr="006F4225">
        <w:rPr>
          <w:rFonts w:ascii="华文楷体" w:eastAsia="华文楷体" w:hAnsi="华文楷体" w:hint="eastAsia"/>
          <w:sz w:val="28"/>
          <w:szCs w:val="28"/>
        </w:rPr>
        <w:t>什么叫所依</w:t>
      </w:r>
      <w:proofErr w:type="gramEnd"/>
      <w:r w:rsidRPr="006F4225">
        <w:rPr>
          <w:rFonts w:ascii="华文楷体" w:eastAsia="华文楷体" w:hAnsi="华文楷体" w:hint="eastAsia"/>
          <w:sz w:val="28"/>
          <w:szCs w:val="28"/>
        </w:rPr>
        <w:t>稳固呢？所依稳固实际上就是说我们的心，我们的</w:t>
      </w:r>
      <w:proofErr w:type="gramStart"/>
      <w:r w:rsidRPr="006F4225">
        <w:rPr>
          <w:rFonts w:ascii="华文楷体" w:eastAsia="华文楷体" w:hAnsi="华文楷体" w:hint="eastAsia"/>
          <w:sz w:val="28"/>
          <w:szCs w:val="28"/>
        </w:rPr>
        <w:t>心这个</w:t>
      </w:r>
      <w:proofErr w:type="gramEnd"/>
      <w:r w:rsidRPr="006F4225">
        <w:rPr>
          <w:rFonts w:ascii="华文楷体" w:eastAsia="华文楷体" w:hAnsi="华文楷体" w:hint="eastAsia"/>
          <w:sz w:val="28"/>
          <w:szCs w:val="28"/>
        </w:rPr>
        <w:t>所依是稳固的</w:t>
      </w:r>
      <w:del w:id="1895" w:author="S-Yansong" w:date="2016-01-06T08:53:00Z">
        <w:r w:rsidRPr="006F4225" w:rsidDel="007E08E7">
          <w:rPr>
            <w:rFonts w:ascii="华文楷体" w:eastAsia="华文楷体" w:hAnsi="华文楷体" w:hint="eastAsia"/>
            <w:sz w:val="28"/>
            <w:szCs w:val="28"/>
          </w:rPr>
          <w:delText>，</w:delText>
        </w:r>
      </w:del>
      <w:ins w:id="1896" w:author="S-Yansong" w:date="2016-01-06T08:53:00Z">
        <w:r w:rsidR="007E08E7">
          <w:rPr>
            <w:rFonts w:ascii="华文楷体" w:eastAsia="华文楷体" w:hAnsi="华文楷体" w:hint="eastAsia"/>
            <w:sz w:val="28"/>
            <w:szCs w:val="28"/>
          </w:rPr>
          <w:t>。</w:t>
        </w:r>
      </w:ins>
      <w:r w:rsidRPr="006F4225">
        <w:rPr>
          <w:rFonts w:ascii="华文楷体" w:eastAsia="华文楷体" w:hAnsi="华文楷体" w:hint="eastAsia"/>
          <w:sz w:val="28"/>
          <w:szCs w:val="28"/>
        </w:rPr>
        <w:t>说前面的能力</w:t>
      </w:r>
      <w:proofErr w:type="gramStart"/>
      <w:r w:rsidRPr="006F4225">
        <w:rPr>
          <w:rFonts w:ascii="华文楷体" w:eastAsia="华文楷体" w:hAnsi="华文楷体" w:hint="eastAsia"/>
          <w:sz w:val="28"/>
          <w:szCs w:val="28"/>
        </w:rPr>
        <w:t>串习之后</w:t>
      </w:r>
      <w:proofErr w:type="gramEnd"/>
      <w:r w:rsidRPr="006F4225">
        <w:rPr>
          <w:rFonts w:ascii="华文楷体" w:eastAsia="华文楷体" w:hAnsi="华文楷体" w:hint="eastAsia"/>
          <w:sz w:val="28"/>
          <w:szCs w:val="28"/>
        </w:rPr>
        <w:t>能够熏染到后面，致使后面能够</w:t>
      </w:r>
      <w:proofErr w:type="gramStart"/>
      <w:r w:rsidRPr="006F4225">
        <w:rPr>
          <w:rFonts w:ascii="华文楷体" w:eastAsia="华文楷体" w:hAnsi="华文楷体" w:hint="eastAsia"/>
          <w:sz w:val="28"/>
          <w:szCs w:val="28"/>
        </w:rPr>
        <w:t>超胜前面</w:t>
      </w:r>
      <w:proofErr w:type="gramEnd"/>
      <w:r w:rsidRPr="006F4225">
        <w:rPr>
          <w:rFonts w:ascii="华文楷体" w:eastAsia="华文楷体" w:hAnsi="华文楷体" w:hint="eastAsia"/>
          <w:sz w:val="28"/>
          <w:szCs w:val="28"/>
        </w:rPr>
        <w:t>，前后连续不断之义，这个叫做一种所依稳固。我们的心有这样一种特质，</w:t>
      </w:r>
      <w:r w:rsidRPr="006F4225">
        <w:rPr>
          <w:rFonts w:ascii="华文楷体" w:eastAsia="华文楷体" w:hAnsi="华文楷体" w:hint="eastAsia"/>
          <w:sz w:val="28"/>
          <w:szCs w:val="28"/>
        </w:rPr>
        <w:lastRenderedPageBreak/>
        <w:t>就像我们背诵一样</w:t>
      </w:r>
      <w:del w:id="1897" w:author="S-Yansong" w:date="2016-01-06T08:54:00Z">
        <w:r w:rsidRPr="006F4225" w:rsidDel="00A40CA9">
          <w:rPr>
            <w:rFonts w:ascii="华文楷体" w:eastAsia="华文楷体" w:hAnsi="华文楷体" w:hint="eastAsia"/>
            <w:sz w:val="28"/>
            <w:szCs w:val="28"/>
          </w:rPr>
          <w:delText>，</w:delText>
        </w:r>
      </w:del>
      <w:ins w:id="1898" w:author="S-Yansong" w:date="2016-01-06T08:54:00Z">
        <w:r w:rsidR="00A40CA9">
          <w:rPr>
            <w:rFonts w:ascii="华文楷体" w:eastAsia="华文楷体" w:hAnsi="华文楷体" w:hint="eastAsia"/>
            <w:sz w:val="28"/>
            <w:szCs w:val="28"/>
          </w:rPr>
          <w:t>。</w:t>
        </w:r>
      </w:ins>
      <w:r w:rsidRPr="006F4225">
        <w:rPr>
          <w:rFonts w:ascii="华文楷体" w:eastAsia="华文楷体" w:hAnsi="华文楷体" w:hint="eastAsia"/>
          <w:sz w:val="28"/>
          <w:szCs w:val="28"/>
        </w:rPr>
        <w:t>背诵刚开始的时候就说，刚开始背的时候是</w:t>
      </w:r>
      <w:proofErr w:type="gramStart"/>
      <w:r w:rsidRPr="006F4225">
        <w:rPr>
          <w:rFonts w:ascii="华文楷体" w:eastAsia="华文楷体" w:hAnsi="华文楷体" w:hint="eastAsia"/>
          <w:sz w:val="28"/>
          <w:szCs w:val="28"/>
        </w:rPr>
        <w:t>一个字一个字</w:t>
      </w:r>
      <w:proofErr w:type="gramEnd"/>
      <w:r w:rsidRPr="006F4225">
        <w:rPr>
          <w:rFonts w:ascii="华文楷体" w:eastAsia="华文楷体" w:hAnsi="华文楷体" w:hint="eastAsia"/>
          <w:sz w:val="28"/>
          <w:szCs w:val="28"/>
        </w:rPr>
        <w:t>的看，</w:t>
      </w:r>
      <w:proofErr w:type="gramStart"/>
      <w:r w:rsidRPr="006F4225">
        <w:rPr>
          <w:rFonts w:ascii="华文楷体" w:eastAsia="华文楷体" w:hAnsi="华文楷体" w:hint="eastAsia"/>
          <w:sz w:val="28"/>
          <w:szCs w:val="28"/>
        </w:rPr>
        <w:t>一个字一个字</w:t>
      </w:r>
      <w:proofErr w:type="gramEnd"/>
      <w:r w:rsidRPr="006F4225">
        <w:rPr>
          <w:rFonts w:ascii="华文楷体" w:eastAsia="华文楷体" w:hAnsi="华文楷体" w:hint="eastAsia"/>
          <w:sz w:val="28"/>
          <w:szCs w:val="28"/>
        </w:rPr>
        <w:t>的记，他像这样的话就是记得很不熟悉</w:t>
      </w:r>
      <w:del w:id="1899" w:author="S-Yansong" w:date="2016-01-06T08:54:00Z">
        <w:r w:rsidRPr="006F4225" w:rsidDel="00A40CA9">
          <w:rPr>
            <w:rFonts w:ascii="华文楷体" w:eastAsia="华文楷体" w:hAnsi="华文楷体" w:hint="eastAsia"/>
            <w:sz w:val="28"/>
            <w:szCs w:val="28"/>
          </w:rPr>
          <w:delText>，</w:delText>
        </w:r>
      </w:del>
      <w:ins w:id="1900" w:author="S-Yansong" w:date="2016-01-06T08:54:00Z">
        <w:r w:rsidR="00A40CA9">
          <w:rPr>
            <w:rFonts w:ascii="华文楷体" w:eastAsia="华文楷体" w:hAnsi="华文楷体" w:hint="eastAsia"/>
            <w:sz w:val="28"/>
            <w:szCs w:val="28"/>
          </w:rPr>
          <w:t>。</w:t>
        </w:r>
      </w:ins>
      <w:r w:rsidRPr="006F4225">
        <w:rPr>
          <w:rFonts w:ascii="华文楷体" w:eastAsia="华文楷体" w:hAnsi="华文楷体" w:hint="eastAsia"/>
          <w:sz w:val="28"/>
          <w:szCs w:val="28"/>
        </w:rPr>
        <w:t>它后面越串越串的时候，越来越熟</w:t>
      </w:r>
      <w:ins w:id="1901" w:author="S-Yansong" w:date="2016-01-06T08:54:00Z">
        <w:r w:rsidR="00A40CA9">
          <w:rPr>
            <w:rFonts w:ascii="华文楷体" w:eastAsia="华文楷体" w:hAnsi="华文楷体" w:hint="eastAsia"/>
            <w:sz w:val="28"/>
            <w:szCs w:val="28"/>
          </w:rPr>
          <w:t>，</w:t>
        </w:r>
      </w:ins>
      <w:r w:rsidRPr="006F4225">
        <w:rPr>
          <w:rFonts w:ascii="华文楷体" w:eastAsia="华文楷体" w:hAnsi="华文楷体" w:hint="eastAsia"/>
          <w:sz w:val="28"/>
          <w:szCs w:val="28"/>
        </w:rPr>
        <w:t>越来越熟，</w:t>
      </w:r>
      <w:ins w:id="1902" w:author="S-Yansong" w:date="2016-01-06T11:46:00Z">
        <w:r w:rsidR="001A299A">
          <w:rPr>
            <w:rFonts w:ascii="华文楷体" w:eastAsia="华文楷体" w:hAnsi="华文楷体" w:hint="eastAsia"/>
            <w:sz w:val="28"/>
            <w:szCs w:val="28"/>
          </w:rPr>
          <w:t>所以</w:t>
        </w:r>
      </w:ins>
      <w:r w:rsidRPr="006F4225">
        <w:rPr>
          <w:rFonts w:ascii="华文楷体" w:eastAsia="华文楷体" w:hAnsi="华文楷体" w:hint="eastAsia"/>
          <w:sz w:val="28"/>
          <w:szCs w:val="28"/>
        </w:rPr>
        <w:t>这个时候就是我们的心有一种所依稳固的特质。前面的能力可以</w:t>
      </w:r>
      <w:proofErr w:type="gramStart"/>
      <w:r w:rsidRPr="006F4225">
        <w:rPr>
          <w:rFonts w:ascii="华文楷体" w:eastAsia="华文楷体" w:hAnsi="华文楷体" w:hint="eastAsia"/>
          <w:sz w:val="28"/>
          <w:szCs w:val="28"/>
        </w:rPr>
        <w:t>熏习到</w:t>
      </w:r>
      <w:proofErr w:type="gramEnd"/>
      <w:r w:rsidRPr="006F4225">
        <w:rPr>
          <w:rFonts w:ascii="华文楷体" w:eastAsia="华文楷体" w:hAnsi="华文楷体" w:hint="eastAsia"/>
          <w:sz w:val="28"/>
          <w:szCs w:val="28"/>
        </w:rPr>
        <w:t>后面，致使</w:t>
      </w:r>
      <w:proofErr w:type="gramStart"/>
      <w:r w:rsidRPr="006F4225">
        <w:rPr>
          <w:rFonts w:ascii="华文楷体" w:eastAsia="华文楷体" w:hAnsi="华文楷体" w:hint="eastAsia"/>
          <w:sz w:val="28"/>
          <w:szCs w:val="28"/>
        </w:rPr>
        <w:t>后面超胜前面</w:t>
      </w:r>
      <w:proofErr w:type="gramEnd"/>
      <w:r w:rsidRPr="006F4225">
        <w:rPr>
          <w:rFonts w:ascii="华文楷体" w:eastAsia="华文楷体" w:hAnsi="华文楷体" w:hint="eastAsia"/>
          <w:sz w:val="28"/>
          <w:szCs w:val="28"/>
        </w:rPr>
        <w:t>，前后连续不断。</w:t>
      </w:r>
    </w:p>
    <w:p w:rsidR="006F4225" w:rsidRPr="00A610E7" w:rsidRDefault="006F4225" w:rsidP="006F4225">
      <w:pPr>
        <w:ind w:firstLine="570"/>
        <w:rPr>
          <w:rFonts w:asciiTheme="minorEastAsia" w:hAnsiTheme="minorEastAsia"/>
          <w:sz w:val="28"/>
          <w:szCs w:val="28"/>
          <w:rPrChange w:id="1903" w:author="S-Yansong" w:date="2016-01-06T08:53:00Z">
            <w:rPr>
              <w:rFonts w:ascii="华文楷体" w:eastAsia="华文楷体" w:hAnsi="华文楷体"/>
              <w:sz w:val="28"/>
              <w:szCs w:val="28"/>
            </w:rPr>
          </w:rPrChange>
        </w:rPr>
      </w:pPr>
      <w:r w:rsidRPr="00A610E7">
        <w:rPr>
          <w:rFonts w:asciiTheme="minorEastAsia" w:hAnsiTheme="minorEastAsia" w:hint="eastAsia"/>
          <w:sz w:val="28"/>
          <w:szCs w:val="28"/>
          <w:rPrChange w:id="1904" w:author="S-Yansong" w:date="2016-01-06T08:53:00Z">
            <w:rPr>
              <w:rFonts w:ascii="华文楷体" w:eastAsia="华文楷体" w:hAnsi="华文楷体" w:hint="eastAsia"/>
              <w:sz w:val="28"/>
              <w:szCs w:val="28"/>
            </w:rPr>
          </w:rPrChange>
        </w:rPr>
        <w:t>【而并非前面对后面无有帮助。】</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而并不是说你前面对后面没有帮助，如果前面对后面没有帮助，所依就不稳固了。但是我们就说前面对后面是有帮助的，这个方面是作为一个所依稳固，</w:t>
      </w:r>
    </w:p>
    <w:p w:rsidR="006F4225" w:rsidRPr="00A40CA9" w:rsidRDefault="006F4225" w:rsidP="006F4225">
      <w:pPr>
        <w:ind w:firstLine="570"/>
        <w:rPr>
          <w:rFonts w:asciiTheme="minorEastAsia" w:hAnsiTheme="minorEastAsia"/>
          <w:sz w:val="28"/>
          <w:szCs w:val="28"/>
          <w:rPrChange w:id="1905" w:author="S-Yansong" w:date="2016-01-06T08:54:00Z">
            <w:rPr>
              <w:rFonts w:ascii="华文楷体" w:eastAsia="华文楷体" w:hAnsi="华文楷体"/>
              <w:sz w:val="28"/>
              <w:szCs w:val="28"/>
            </w:rPr>
          </w:rPrChange>
        </w:rPr>
      </w:pPr>
      <w:r w:rsidRPr="00A40CA9">
        <w:rPr>
          <w:rFonts w:asciiTheme="minorEastAsia" w:hAnsiTheme="minorEastAsia" w:hint="eastAsia"/>
          <w:sz w:val="28"/>
          <w:szCs w:val="28"/>
          <w:rPrChange w:id="1906" w:author="S-Yansong" w:date="2016-01-06T08:54:00Z">
            <w:rPr>
              <w:rFonts w:ascii="华文楷体" w:eastAsia="华文楷体" w:hAnsi="华文楷体" w:hint="eastAsia"/>
              <w:sz w:val="28"/>
              <w:szCs w:val="28"/>
            </w:rPr>
          </w:rPrChange>
        </w:rPr>
        <w:t>【顺世外道等认为这一推量不成立</w:t>
      </w:r>
      <w:r w:rsidRPr="00A40CA9">
        <w:rPr>
          <w:rFonts w:asciiTheme="minorEastAsia" w:hAnsiTheme="minorEastAsia"/>
          <w:sz w:val="28"/>
          <w:szCs w:val="28"/>
          <w:rPrChange w:id="1907" w:author="S-Yansong" w:date="2016-01-06T08:54:00Z">
            <w:rPr>
              <w:rFonts w:ascii="华文楷体" w:eastAsia="华文楷体" w:hAnsi="华文楷体"/>
              <w:sz w:val="28"/>
              <w:szCs w:val="28"/>
            </w:rPr>
          </w:rPrChange>
        </w:rPr>
        <w:t>,由于前后世不存在导致所依稳固不成立。】</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那么顺</w:t>
      </w:r>
      <w:proofErr w:type="gramStart"/>
      <w:r w:rsidRPr="006F4225">
        <w:rPr>
          <w:rFonts w:ascii="华文楷体" w:eastAsia="华文楷体" w:hAnsi="华文楷体" w:hint="eastAsia"/>
          <w:sz w:val="28"/>
          <w:szCs w:val="28"/>
        </w:rPr>
        <w:t>世外道</w:t>
      </w:r>
      <w:proofErr w:type="gramEnd"/>
      <w:r w:rsidRPr="006F4225">
        <w:rPr>
          <w:rFonts w:ascii="华文楷体" w:eastAsia="华文楷体" w:hAnsi="华文楷体" w:hint="eastAsia"/>
          <w:sz w:val="28"/>
          <w:szCs w:val="28"/>
        </w:rPr>
        <w:t>说你这样</w:t>
      </w:r>
      <w:proofErr w:type="gramStart"/>
      <w:r w:rsidRPr="006F4225">
        <w:rPr>
          <w:rFonts w:ascii="华文楷体" w:eastAsia="华文楷体" w:hAnsi="华文楷体" w:hint="eastAsia"/>
          <w:sz w:val="28"/>
          <w:szCs w:val="28"/>
        </w:rPr>
        <w:t>一种推量是</w:t>
      </w:r>
      <w:proofErr w:type="gramEnd"/>
      <w:r w:rsidRPr="006F4225">
        <w:rPr>
          <w:rFonts w:ascii="华文楷体" w:eastAsia="华文楷体" w:hAnsi="华文楷体" w:hint="eastAsia"/>
          <w:sz w:val="28"/>
          <w:szCs w:val="28"/>
        </w:rPr>
        <w:t>不成立的</w:t>
      </w:r>
      <w:del w:id="1908" w:author="S-Yansong" w:date="2016-01-06T08:55:00Z">
        <w:r w:rsidRPr="006F4225" w:rsidDel="0007083F">
          <w:rPr>
            <w:rFonts w:ascii="华文楷体" w:eastAsia="华文楷体" w:hAnsi="华文楷体" w:hint="eastAsia"/>
            <w:sz w:val="28"/>
            <w:szCs w:val="28"/>
          </w:rPr>
          <w:delText>，</w:delText>
        </w:r>
      </w:del>
      <w:ins w:id="1909" w:author="S-Yansong" w:date="2016-01-06T08:55:00Z">
        <w:r w:rsidR="0007083F">
          <w:rPr>
            <w:rFonts w:ascii="华文楷体" w:eastAsia="华文楷体" w:hAnsi="华文楷体" w:hint="eastAsia"/>
            <w:sz w:val="28"/>
            <w:szCs w:val="28"/>
          </w:rPr>
          <w:t>。</w:t>
        </w:r>
      </w:ins>
      <w:r w:rsidRPr="006F4225">
        <w:rPr>
          <w:rFonts w:ascii="华文楷体" w:eastAsia="华文楷体" w:hAnsi="华文楷体" w:hint="eastAsia"/>
          <w:sz w:val="28"/>
          <w:szCs w:val="28"/>
        </w:rPr>
        <w:t>为什么呢？因为没有前后世</w:t>
      </w:r>
      <w:del w:id="1910" w:author="S-Yansong" w:date="2016-01-06T08:55:00Z">
        <w:r w:rsidRPr="006F4225" w:rsidDel="0007083F">
          <w:rPr>
            <w:rFonts w:ascii="华文楷体" w:eastAsia="华文楷体" w:hAnsi="华文楷体" w:hint="eastAsia"/>
            <w:sz w:val="28"/>
            <w:szCs w:val="28"/>
          </w:rPr>
          <w:delText>，</w:delText>
        </w:r>
      </w:del>
      <w:ins w:id="1911" w:author="S-Yansong" w:date="2016-01-06T08:55:00Z">
        <w:r w:rsidR="0007083F">
          <w:rPr>
            <w:rFonts w:ascii="华文楷体" w:eastAsia="华文楷体" w:hAnsi="华文楷体" w:hint="eastAsia"/>
            <w:sz w:val="28"/>
            <w:szCs w:val="28"/>
          </w:rPr>
          <w:t>。</w:t>
        </w:r>
      </w:ins>
      <w:r w:rsidRPr="006F4225">
        <w:rPr>
          <w:rFonts w:ascii="华文楷体" w:eastAsia="华文楷体" w:hAnsi="华文楷体" w:hint="eastAsia"/>
          <w:sz w:val="28"/>
          <w:szCs w:val="28"/>
        </w:rPr>
        <w:t>既然没有前后世，你的修行不是一世</w:t>
      </w:r>
      <w:ins w:id="1912" w:author="S-Yansong" w:date="2016-01-06T08:55:00Z">
        <w:r w:rsidR="0007083F">
          <w:rPr>
            <w:rFonts w:ascii="华文楷体" w:eastAsia="华文楷体" w:hAnsi="华文楷体" w:hint="eastAsia"/>
            <w:sz w:val="28"/>
            <w:szCs w:val="28"/>
          </w:rPr>
          <w:t>、</w:t>
        </w:r>
      </w:ins>
      <w:r w:rsidRPr="006F4225">
        <w:rPr>
          <w:rFonts w:ascii="华文楷体" w:eastAsia="华文楷体" w:hAnsi="华文楷体" w:hint="eastAsia"/>
          <w:sz w:val="28"/>
          <w:szCs w:val="28"/>
        </w:rPr>
        <w:t>两</w:t>
      </w:r>
      <w:proofErr w:type="gramStart"/>
      <w:r w:rsidRPr="006F4225">
        <w:rPr>
          <w:rFonts w:ascii="华文楷体" w:eastAsia="华文楷体" w:hAnsi="华文楷体" w:hint="eastAsia"/>
          <w:sz w:val="28"/>
          <w:szCs w:val="28"/>
        </w:rPr>
        <w:t>世</w:t>
      </w:r>
      <w:proofErr w:type="gramEnd"/>
      <w:r w:rsidRPr="006F4225">
        <w:rPr>
          <w:rFonts w:ascii="华文楷体" w:eastAsia="华文楷体" w:hAnsi="华文楷体" w:hint="eastAsia"/>
          <w:sz w:val="28"/>
          <w:szCs w:val="28"/>
        </w:rPr>
        <w:t>的事情，</w:t>
      </w:r>
      <w:ins w:id="1913" w:author="S-Yansong" w:date="2016-01-06T11:47:00Z">
        <w:r w:rsidR="00085803">
          <w:rPr>
            <w:rFonts w:ascii="华文楷体" w:eastAsia="华文楷体" w:hAnsi="华文楷体" w:hint="eastAsia"/>
            <w:sz w:val="28"/>
            <w:szCs w:val="28"/>
          </w:rPr>
          <w:t>不是</w:t>
        </w:r>
      </w:ins>
      <w:r w:rsidRPr="006F4225">
        <w:rPr>
          <w:rFonts w:ascii="华文楷体" w:eastAsia="华文楷体" w:hAnsi="华文楷体" w:hint="eastAsia"/>
          <w:sz w:val="28"/>
          <w:szCs w:val="28"/>
        </w:rPr>
        <w:t>一两年的事情，你的修行是几</w:t>
      </w:r>
      <w:proofErr w:type="gramStart"/>
      <w:r w:rsidRPr="006F4225">
        <w:rPr>
          <w:rFonts w:ascii="华文楷体" w:eastAsia="华文楷体" w:hAnsi="华文楷体" w:hint="eastAsia"/>
          <w:sz w:val="28"/>
          <w:szCs w:val="28"/>
        </w:rPr>
        <w:t>世</w:t>
      </w:r>
      <w:proofErr w:type="gramEnd"/>
      <w:r w:rsidRPr="006F4225">
        <w:rPr>
          <w:rFonts w:ascii="华文楷体" w:eastAsia="华文楷体" w:hAnsi="华文楷体" w:hint="eastAsia"/>
          <w:sz w:val="28"/>
          <w:szCs w:val="28"/>
        </w:rPr>
        <w:t>的事情。所以像这样讲的时候，既然前后世不存在，所以说你的所依稳固这一点不成立了</w:t>
      </w:r>
      <w:ins w:id="1914" w:author="S-Yansong" w:date="2016-01-06T11:47:00Z">
        <w:r w:rsidR="00085803">
          <w:rPr>
            <w:rFonts w:ascii="华文楷体" w:eastAsia="华文楷体" w:hAnsi="华文楷体" w:hint="eastAsia"/>
            <w:sz w:val="28"/>
            <w:szCs w:val="28"/>
          </w:rPr>
          <w:t>。</w:t>
        </w:r>
      </w:ins>
      <w:del w:id="1915" w:author="S-Yansong" w:date="2016-01-06T11:47:00Z">
        <w:r w:rsidRPr="006F4225" w:rsidDel="00085803">
          <w:rPr>
            <w:rFonts w:ascii="华文楷体" w:eastAsia="华文楷体" w:hAnsi="华文楷体" w:hint="eastAsia"/>
            <w:sz w:val="28"/>
            <w:szCs w:val="28"/>
          </w:rPr>
          <w:delText>，</w:delText>
        </w:r>
      </w:del>
    </w:p>
    <w:p w:rsidR="006F4225" w:rsidRPr="00A40CA9" w:rsidRDefault="006F4225" w:rsidP="006F4225">
      <w:pPr>
        <w:ind w:firstLine="570"/>
        <w:rPr>
          <w:rFonts w:asciiTheme="minorEastAsia" w:hAnsiTheme="minorEastAsia"/>
          <w:sz w:val="28"/>
          <w:szCs w:val="28"/>
          <w:rPrChange w:id="1916" w:author="S-Yansong" w:date="2016-01-06T08:54:00Z">
            <w:rPr>
              <w:rFonts w:ascii="华文楷体" w:eastAsia="华文楷体" w:hAnsi="华文楷体"/>
              <w:sz w:val="28"/>
              <w:szCs w:val="28"/>
            </w:rPr>
          </w:rPrChange>
        </w:rPr>
      </w:pPr>
      <w:r w:rsidRPr="00A40CA9">
        <w:rPr>
          <w:rFonts w:asciiTheme="minorEastAsia" w:hAnsiTheme="minorEastAsia" w:hint="eastAsia"/>
          <w:sz w:val="28"/>
          <w:szCs w:val="28"/>
          <w:rPrChange w:id="1917" w:author="S-Yansong" w:date="2016-01-06T08:54:00Z">
            <w:rPr>
              <w:rFonts w:ascii="华文楷体" w:eastAsia="华文楷体" w:hAnsi="华文楷体" w:hint="eastAsia"/>
              <w:sz w:val="28"/>
              <w:szCs w:val="28"/>
            </w:rPr>
          </w:rPrChange>
        </w:rPr>
        <w:t>【对于他们的这种理论下文中再予以破斥。】</w:t>
      </w:r>
    </w:p>
    <w:p w:rsidR="006F4225" w:rsidRPr="006F422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那么下文当中还要对于前后世不存在这个问题</w:t>
      </w:r>
      <w:proofErr w:type="gramStart"/>
      <w:r w:rsidRPr="006F4225">
        <w:rPr>
          <w:rFonts w:ascii="华文楷体" w:eastAsia="华文楷体" w:hAnsi="华文楷体" w:hint="eastAsia"/>
          <w:sz w:val="28"/>
          <w:szCs w:val="28"/>
        </w:rPr>
        <w:t>进行破斥的</w:t>
      </w:r>
      <w:proofErr w:type="gramEnd"/>
      <w:r w:rsidRPr="006F4225">
        <w:rPr>
          <w:rFonts w:ascii="华文楷体" w:eastAsia="华文楷体" w:hAnsi="华文楷体" w:hint="eastAsia"/>
          <w:sz w:val="28"/>
          <w:szCs w:val="28"/>
        </w:rPr>
        <w:t>，</w:t>
      </w:r>
      <w:ins w:id="1918" w:author="S-Yansong" w:date="2016-01-06T11:47:00Z">
        <w:r w:rsidR="00C71D63">
          <w:rPr>
            <w:rFonts w:ascii="华文楷体" w:eastAsia="华文楷体" w:hAnsi="华文楷体" w:hint="eastAsia"/>
            <w:sz w:val="28"/>
            <w:szCs w:val="28"/>
          </w:rPr>
          <w:t>所以</w:t>
        </w:r>
      </w:ins>
      <w:del w:id="1919" w:author="S-Yansong" w:date="2016-01-06T11:47:00Z">
        <w:r w:rsidRPr="006F4225" w:rsidDel="00C71D63">
          <w:rPr>
            <w:rFonts w:ascii="华文楷体" w:eastAsia="华文楷体" w:hAnsi="华文楷体" w:hint="eastAsia"/>
            <w:sz w:val="28"/>
            <w:szCs w:val="28"/>
          </w:rPr>
          <w:delText>说</w:delText>
        </w:r>
      </w:del>
      <w:r w:rsidRPr="006F4225">
        <w:rPr>
          <w:rFonts w:ascii="华文楷体" w:eastAsia="华文楷体" w:hAnsi="华文楷体" w:hint="eastAsia"/>
          <w:sz w:val="28"/>
          <w:szCs w:val="28"/>
        </w:rPr>
        <w:t>这个地方就不讲了。</w:t>
      </w:r>
    </w:p>
    <w:p w:rsidR="006F4225" w:rsidRPr="00A40CA9" w:rsidRDefault="006F4225" w:rsidP="006F4225">
      <w:pPr>
        <w:ind w:firstLine="570"/>
        <w:rPr>
          <w:rFonts w:asciiTheme="minorEastAsia" w:hAnsiTheme="minorEastAsia"/>
          <w:sz w:val="28"/>
          <w:szCs w:val="28"/>
          <w:rPrChange w:id="1920" w:author="S-Yansong" w:date="2016-01-06T08:55:00Z">
            <w:rPr>
              <w:rFonts w:ascii="华文楷体" w:eastAsia="华文楷体" w:hAnsi="华文楷体"/>
              <w:sz w:val="28"/>
              <w:szCs w:val="28"/>
            </w:rPr>
          </w:rPrChange>
        </w:rPr>
      </w:pPr>
      <w:r w:rsidRPr="00A40CA9">
        <w:rPr>
          <w:rFonts w:asciiTheme="minorEastAsia" w:hAnsiTheme="minorEastAsia" w:hint="eastAsia"/>
          <w:sz w:val="28"/>
          <w:szCs w:val="28"/>
          <w:rPrChange w:id="1921" w:author="S-Yansong" w:date="2016-01-06T08:55:00Z">
            <w:rPr>
              <w:rFonts w:ascii="华文楷体" w:eastAsia="华文楷体" w:hAnsi="华文楷体" w:hint="eastAsia"/>
              <w:sz w:val="28"/>
              <w:szCs w:val="28"/>
            </w:rPr>
          </w:rPrChange>
        </w:rPr>
        <w:t>【只要所依稳固修习就必然会越来越明显</w:t>
      </w:r>
      <w:r w:rsidRPr="00A40CA9">
        <w:rPr>
          <w:rFonts w:asciiTheme="minorEastAsia" w:hAnsiTheme="minorEastAsia"/>
          <w:sz w:val="28"/>
          <w:szCs w:val="28"/>
          <w:rPrChange w:id="1922" w:author="S-Yansong" w:date="2016-01-06T08:55:00Z">
            <w:rPr>
              <w:rFonts w:ascii="华文楷体" w:eastAsia="华文楷体" w:hAnsi="华文楷体"/>
              <w:sz w:val="28"/>
              <w:szCs w:val="28"/>
            </w:rPr>
          </w:rPrChange>
        </w:rPr>
        <w:t>,如同串习贪欲与恐惧之心一样,这一点以我们自身的体验可以成立。】</w:t>
      </w:r>
    </w:p>
    <w:p w:rsidR="00D37441" w:rsidRDefault="006F4225" w:rsidP="006F4225">
      <w:pPr>
        <w:ind w:firstLine="570"/>
        <w:rPr>
          <w:ins w:id="1923" w:author="S-Yansong" w:date="2016-01-06T08:56:00Z"/>
          <w:rFonts w:ascii="华文楷体" w:eastAsia="华文楷体" w:hAnsi="华文楷体"/>
          <w:sz w:val="28"/>
          <w:szCs w:val="28"/>
        </w:rPr>
      </w:pPr>
      <w:r w:rsidRPr="006F4225">
        <w:rPr>
          <w:rFonts w:ascii="华文楷体" w:eastAsia="华文楷体" w:hAnsi="华文楷体" w:hint="eastAsia"/>
          <w:sz w:val="28"/>
          <w:szCs w:val="28"/>
        </w:rPr>
        <w:t>那么只要所依稳固，再</w:t>
      </w:r>
      <w:del w:id="1924" w:author="S-Yansong" w:date="2016-01-06T08:55:00Z">
        <w:r w:rsidRPr="006F4225" w:rsidDel="0007083F">
          <w:rPr>
            <w:rFonts w:ascii="华文楷体" w:eastAsia="华文楷体" w:hAnsi="华文楷体" w:hint="eastAsia"/>
            <w:sz w:val="28"/>
            <w:szCs w:val="28"/>
          </w:rPr>
          <w:delText>休息</w:delText>
        </w:r>
      </w:del>
      <w:ins w:id="1925" w:author="S-Yansong" w:date="2016-01-06T08:55:00Z">
        <w:r w:rsidR="0007083F">
          <w:rPr>
            <w:rFonts w:ascii="华文楷体" w:eastAsia="华文楷体" w:hAnsi="华文楷体" w:hint="eastAsia"/>
            <w:sz w:val="28"/>
            <w:szCs w:val="28"/>
          </w:rPr>
          <w:t>修习</w:t>
        </w:r>
      </w:ins>
      <w:r w:rsidRPr="006F4225">
        <w:rPr>
          <w:rFonts w:ascii="华文楷体" w:eastAsia="华文楷体" w:hAnsi="华文楷体" w:hint="eastAsia"/>
          <w:sz w:val="28"/>
          <w:szCs w:val="28"/>
        </w:rPr>
        <w:t>一个自然殊胜的修行，最后就可以越来越明显达到究竟。所以说这个方面就前面讲过的，他第一个条</w:t>
      </w:r>
      <w:r w:rsidRPr="006F4225">
        <w:rPr>
          <w:rFonts w:ascii="华文楷体" w:eastAsia="华文楷体" w:hAnsi="华文楷体" w:hint="eastAsia"/>
          <w:sz w:val="28"/>
          <w:szCs w:val="28"/>
        </w:rPr>
        <w:lastRenderedPageBreak/>
        <w:t>件就是所依一定要稳固的，所依稳固</w:t>
      </w:r>
      <w:ins w:id="1926" w:author="S-Yansong" w:date="2016-01-06T11:48:00Z">
        <w:r w:rsidR="007B7C1A">
          <w:rPr>
            <w:rFonts w:ascii="华文楷体" w:eastAsia="华文楷体" w:hAnsi="华文楷体" w:hint="eastAsia"/>
            <w:sz w:val="28"/>
            <w:szCs w:val="28"/>
          </w:rPr>
          <w:t>之后</w:t>
        </w:r>
      </w:ins>
      <w:del w:id="1927" w:author="S-Yansong" w:date="2016-01-06T11:48:00Z">
        <w:r w:rsidRPr="006F4225" w:rsidDel="007B7C1A">
          <w:rPr>
            <w:rFonts w:ascii="华文楷体" w:eastAsia="华文楷体" w:hAnsi="华文楷体" w:hint="eastAsia"/>
            <w:sz w:val="28"/>
            <w:szCs w:val="28"/>
          </w:rPr>
          <w:delText>时候</w:delText>
        </w:r>
      </w:del>
      <w:r w:rsidRPr="006F4225">
        <w:rPr>
          <w:rFonts w:ascii="华文楷体" w:eastAsia="华文楷体" w:hAnsi="华文楷体" w:hint="eastAsia"/>
          <w:sz w:val="28"/>
          <w:szCs w:val="28"/>
        </w:rPr>
        <w:t>再串习一个殊胜的修法，他这样一种境界，这样后果就会越来越明显，后</w:t>
      </w:r>
      <w:proofErr w:type="gramStart"/>
      <w:r w:rsidRPr="006F4225">
        <w:rPr>
          <w:rFonts w:ascii="华文楷体" w:eastAsia="华文楷体" w:hAnsi="华文楷体" w:hint="eastAsia"/>
          <w:sz w:val="28"/>
          <w:szCs w:val="28"/>
        </w:rPr>
        <w:t>后超胜前前</w:t>
      </w:r>
      <w:proofErr w:type="gramEnd"/>
      <w:r w:rsidRPr="006F4225">
        <w:rPr>
          <w:rFonts w:ascii="华文楷体" w:eastAsia="华文楷体" w:hAnsi="华文楷体" w:hint="eastAsia"/>
          <w:sz w:val="28"/>
          <w:szCs w:val="28"/>
        </w:rPr>
        <w:t>，他到达究竟的时候，他就会</w:t>
      </w:r>
      <w:proofErr w:type="gramStart"/>
      <w:r w:rsidRPr="006F4225">
        <w:rPr>
          <w:rFonts w:ascii="华文楷体" w:eastAsia="华文楷体" w:hAnsi="华文楷体" w:hint="eastAsia"/>
          <w:sz w:val="28"/>
          <w:szCs w:val="28"/>
        </w:rPr>
        <w:t>现证空</w:t>
      </w:r>
      <w:proofErr w:type="gramEnd"/>
      <w:r w:rsidRPr="006F4225">
        <w:rPr>
          <w:rFonts w:ascii="华文楷体" w:eastAsia="华文楷体" w:hAnsi="华文楷体" w:hint="eastAsia"/>
          <w:sz w:val="28"/>
          <w:szCs w:val="28"/>
        </w:rPr>
        <w:t>性无我。就</w:t>
      </w:r>
      <w:proofErr w:type="gramStart"/>
      <w:r w:rsidRPr="006F4225">
        <w:rPr>
          <w:rFonts w:ascii="华文楷体" w:eastAsia="华文楷体" w:hAnsi="华文楷体" w:hint="eastAsia"/>
          <w:sz w:val="28"/>
          <w:szCs w:val="28"/>
        </w:rPr>
        <w:t>好像串习贪欲</w:t>
      </w:r>
      <w:proofErr w:type="gramEnd"/>
      <w:r w:rsidRPr="006F4225">
        <w:rPr>
          <w:rFonts w:ascii="华文楷体" w:eastAsia="华文楷体" w:hAnsi="华文楷体" w:hint="eastAsia"/>
          <w:sz w:val="28"/>
          <w:szCs w:val="28"/>
        </w:rPr>
        <w:t>心</w:t>
      </w:r>
      <w:proofErr w:type="gramStart"/>
      <w:r w:rsidRPr="006F4225">
        <w:rPr>
          <w:rFonts w:ascii="华文楷体" w:eastAsia="华文楷体" w:hAnsi="华文楷体" w:hint="eastAsia"/>
          <w:sz w:val="28"/>
          <w:szCs w:val="28"/>
        </w:rPr>
        <w:t>和串习恐惧</w:t>
      </w:r>
      <w:proofErr w:type="gramEnd"/>
      <w:r w:rsidRPr="006F4225">
        <w:rPr>
          <w:rFonts w:ascii="华文楷体" w:eastAsia="华文楷体" w:hAnsi="华文楷体" w:hint="eastAsia"/>
          <w:sz w:val="28"/>
          <w:szCs w:val="28"/>
        </w:rPr>
        <w:t>的心一样，这一点是我们自身的体验可以完全成立了。</w:t>
      </w:r>
    </w:p>
    <w:p w:rsidR="006F4225" w:rsidRPr="006F4225" w:rsidRDefault="006F4225" w:rsidP="001033FF">
      <w:pPr>
        <w:ind w:firstLine="570"/>
        <w:rPr>
          <w:rFonts w:ascii="华文楷体" w:eastAsia="华文楷体" w:hAnsi="华文楷体"/>
          <w:sz w:val="28"/>
          <w:szCs w:val="28"/>
        </w:rPr>
      </w:pPr>
      <w:r w:rsidRPr="006F4225">
        <w:rPr>
          <w:rFonts w:ascii="华文楷体" w:eastAsia="华文楷体" w:hAnsi="华文楷体" w:hint="eastAsia"/>
          <w:sz w:val="28"/>
          <w:szCs w:val="28"/>
        </w:rPr>
        <w:t>我们</w:t>
      </w:r>
      <w:proofErr w:type="gramStart"/>
      <w:r w:rsidRPr="006F4225">
        <w:rPr>
          <w:rFonts w:ascii="华文楷体" w:eastAsia="华文楷体" w:hAnsi="华文楷体" w:hint="eastAsia"/>
          <w:sz w:val="28"/>
          <w:szCs w:val="28"/>
        </w:rPr>
        <w:t>越来越串习贪欲</w:t>
      </w:r>
      <w:proofErr w:type="gramEnd"/>
      <w:r w:rsidRPr="006F4225">
        <w:rPr>
          <w:rFonts w:ascii="华文楷体" w:eastAsia="华文楷体" w:hAnsi="华文楷体" w:hint="eastAsia"/>
          <w:sz w:val="28"/>
          <w:szCs w:val="28"/>
        </w:rPr>
        <w:t>，我们的贪欲的后</w:t>
      </w:r>
      <w:proofErr w:type="gramStart"/>
      <w:r w:rsidRPr="006F4225">
        <w:rPr>
          <w:rFonts w:ascii="华文楷体" w:eastAsia="华文楷体" w:hAnsi="华文楷体" w:hint="eastAsia"/>
          <w:sz w:val="28"/>
          <w:szCs w:val="28"/>
        </w:rPr>
        <w:t>后超胜前前</w:t>
      </w:r>
      <w:proofErr w:type="gramEnd"/>
      <w:r w:rsidRPr="006F4225">
        <w:rPr>
          <w:rFonts w:ascii="华文楷体" w:eastAsia="华文楷体" w:hAnsi="华文楷体" w:hint="eastAsia"/>
          <w:sz w:val="28"/>
          <w:szCs w:val="28"/>
        </w:rPr>
        <w:t>，越来越明显了，越来越明显，最后就会出现一个取</w:t>
      </w:r>
      <w:ins w:id="1928" w:author="S-Yansong" w:date="2016-01-06T11:48:00Z">
        <w:r w:rsidR="00AF4D7D">
          <w:rPr>
            <w:rFonts w:ascii="华文楷体" w:eastAsia="华文楷体" w:hAnsi="华文楷体" w:hint="eastAsia"/>
            <w:sz w:val="28"/>
            <w:szCs w:val="28"/>
          </w:rPr>
          <w:t>啊</w:t>
        </w:r>
      </w:ins>
      <w:r w:rsidRPr="006F4225">
        <w:rPr>
          <w:rFonts w:ascii="华文楷体" w:eastAsia="华文楷体" w:hAnsi="华文楷体" w:hint="eastAsia"/>
          <w:sz w:val="28"/>
          <w:szCs w:val="28"/>
        </w:rPr>
        <w:t>、有</w:t>
      </w:r>
      <w:ins w:id="1929" w:author="S-Yansong" w:date="2016-01-06T11:48:00Z">
        <w:r w:rsidR="00AF4D7D">
          <w:rPr>
            <w:rFonts w:ascii="华文楷体" w:eastAsia="华文楷体" w:hAnsi="华文楷体" w:hint="eastAsia"/>
            <w:sz w:val="28"/>
            <w:szCs w:val="28"/>
          </w:rPr>
          <w:t>啊</w:t>
        </w:r>
      </w:ins>
      <w:r w:rsidRPr="006F4225">
        <w:rPr>
          <w:rFonts w:ascii="华文楷体" w:eastAsia="华文楷体" w:hAnsi="华文楷体" w:hint="eastAsia"/>
          <w:sz w:val="28"/>
          <w:szCs w:val="28"/>
        </w:rPr>
        <w:t>，</w:t>
      </w:r>
      <w:ins w:id="1930" w:author="S-Yansong" w:date="2016-01-06T11:48:00Z">
        <w:r w:rsidR="00AF4D7D">
          <w:rPr>
            <w:rFonts w:ascii="华文楷体" w:eastAsia="华文楷体" w:hAnsi="华文楷体" w:hint="eastAsia"/>
            <w:sz w:val="28"/>
            <w:szCs w:val="28"/>
          </w:rPr>
          <w:t>等等，</w:t>
        </w:r>
      </w:ins>
      <w:r w:rsidRPr="006F4225">
        <w:rPr>
          <w:rFonts w:ascii="华文楷体" w:eastAsia="华文楷体" w:hAnsi="华文楷体" w:hint="eastAsia"/>
          <w:sz w:val="28"/>
          <w:szCs w:val="28"/>
        </w:rPr>
        <w:t>这方面都会出现。</w:t>
      </w:r>
      <w:proofErr w:type="gramStart"/>
      <w:r w:rsidRPr="006F4225">
        <w:rPr>
          <w:rFonts w:ascii="华文楷体" w:eastAsia="华文楷体" w:hAnsi="华文楷体" w:hint="eastAsia"/>
          <w:sz w:val="28"/>
          <w:szCs w:val="28"/>
        </w:rPr>
        <w:t>串习恐惧</w:t>
      </w:r>
      <w:proofErr w:type="gramEnd"/>
      <w:r w:rsidRPr="006F4225">
        <w:rPr>
          <w:rFonts w:ascii="华文楷体" w:eastAsia="华文楷体" w:hAnsi="华文楷体" w:hint="eastAsia"/>
          <w:sz w:val="28"/>
          <w:szCs w:val="28"/>
        </w:rPr>
        <w:t>的心也是一样，</w:t>
      </w:r>
      <w:proofErr w:type="gramStart"/>
      <w:r w:rsidRPr="006F4225">
        <w:rPr>
          <w:rFonts w:ascii="华文楷体" w:eastAsia="华文楷体" w:hAnsi="华文楷体" w:hint="eastAsia"/>
          <w:sz w:val="28"/>
          <w:szCs w:val="28"/>
        </w:rPr>
        <w:t>越串习越</w:t>
      </w:r>
      <w:proofErr w:type="gramEnd"/>
      <w:r w:rsidRPr="006F4225">
        <w:rPr>
          <w:rFonts w:ascii="华文楷体" w:eastAsia="华文楷体" w:hAnsi="华文楷体" w:hint="eastAsia"/>
          <w:sz w:val="28"/>
          <w:szCs w:val="28"/>
        </w:rPr>
        <w:t>恐怖，</w:t>
      </w:r>
      <w:proofErr w:type="gramStart"/>
      <w:r w:rsidRPr="006F4225">
        <w:rPr>
          <w:rFonts w:ascii="华文楷体" w:eastAsia="华文楷体" w:hAnsi="华文楷体" w:hint="eastAsia"/>
          <w:sz w:val="28"/>
          <w:szCs w:val="28"/>
        </w:rPr>
        <w:t>越串习越</w:t>
      </w:r>
      <w:proofErr w:type="gramEnd"/>
      <w:r w:rsidRPr="006F4225">
        <w:rPr>
          <w:rFonts w:ascii="华文楷体" w:eastAsia="华文楷体" w:hAnsi="华文楷体" w:hint="eastAsia"/>
          <w:sz w:val="28"/>
          <w:szCs w:val="28"/>
        </w:rPr>
        <w:t>恐怖，像这样的话最后就崩溃掉了。或者就说后面会出现一种恐怖的境界</w:t>
      </w:r>
      <w:proofErr w:type="gramStart"/>
      <w:r w:rsidRPr="006F4225">
        <w:rPr>
          <w:rFonts w:ascii="华文楷体" w:eastAsia="华文楷体" w:hAnsi="华文楷体" w:hint="eastAsia"/>
          <w:sz w:val="28"/>
          <w:szCs w:val="28"/>
        </w:rPr>
        <w:t>真实现</w:t>
      </w:r>
      <w:proofErr w:type="gramEnd"/>
      <w:r w:rsidRPr="006F4225">
        <w:rPr>
          <w:rFonts w:ascii="华文楷体" w:eastAsia="华文楷体" w:hAnsi="华文楷体" w:hint="eastAsia"/>
          <w:sz w:val="28"/>
          <w:szCs w:val="28"/>
        </w:rPr>
        <w:t>前，这个也是有很多的。这一点是我们通过自身的体验可以成立。这个来自于什么？完全来自于他的所依稳固，再</w:t>
      </w:r>
      <w:proofErr w:type="gramStart"/>
      <w:r w:rsidRPr="006F4225">
        <w:rPr>
          <w:rFonts w:ascii="华文楷体" w:eastAsia="华文楷体" w:hAnsi="华文楷体" w:hint="eastAsia"/>
          <w:sz w:val="28"/>
          <w:szCs w:val="28"/>
        </w:rPr>
        <w:t>加上串习一种</w:t>
      </w:r>
      <w:proofErr w:type="gramEnd"/>
      <w:r w:rsidRPr="006F4225">
        <w:rPr>
          <w:rFonts w:ascii="华文楷体" w:eastAsia="华文楷体" w:hAnsi="华文楷体" w:hint="eastAsia"/>
          <w:sz w:val="28"/>
          <w:szCs w:val="28"/>
        </w:rPr>
        <w:t>其他的法。所以他这样做的时候，后</w:t>
      </w:r>
      <w:proofErr w:type="gramStart"/>
      <w:r w:rsidRPr="006F4225">
        <w:rPr>
          <w:rFonts w:ascii="华文楷体" w:eastAsia="华文楷体" w:hAnsi="华文楷体" w:hint="eastAsia"/>
          <w:sz w:val="28"/>
          <w:szCs w:val="28"/>
        </w:rPr>
        <w:t>后</w:t>
      </w:r>
      <w:proofErr w:type="gramEnd"/>
      <w:r w:rsidRPr="006F4225">
        <w:rPr>
          <w:rFonts w:ascii="华文楷体" w:eastAsia="华文楷体" w:hAnsi="华文楷体" w:hint="eastAsia"/>
          <w:sz w:val="28"/>
          <w:szCs w:val="28"/>
        </w:rPr>
        <w:t>就会</w:t>
      </w:r>
      <w:proofErr w:type="gramStart"/>
      <w:r w:rsidRPr="006F4225">
        <w:rPr>
          <w:rFonts w:ascii="华文楷体" w:eastAsia="华文楷体" w:hAnsi="华文楷体" w:hint="eastAsia"/>
          <w:sz w:val="28"/>
          <w:szCs w:val="28"/>
        </w:rPr>
        <w:t>超胜前前</w:t>
      </w:r>
      <w:proofErr w:type="gramEnd"/>
      <w:r w:rsidRPr="006F4225">
        <w:rPr>
          <w:rFonts w:ascii="华文楷体" w:eastAsia="华文楷体" w:hAnsi="华文楷体" w:hint="eastAsia"/>
          <w:sz w:val="28"/>
          <w:szCs w:val="28"/>
        </w:rPr>
        <w:t>的了，越来越会明显，这样的结果就会出现的。这个方面就是关于本体的辩论。</w:t>
      </w:r>
      <w:bookmarkStart w:id="1931" w:name="_GoBack"/>
      <w:bookmarkEnd w:id="1931"/>
    </w:p>
    <w:p w:rsidR="00617205" w:rsidRPr="00617205" w:rsidRDefault="006F4225" w:rsidP="006F4225">
      <w:pPr>
        <w:ind w:firstLine="570"/>
        <w:rPr>
          <w:rFonts w:ascii="华文楷体" w:eastAsia="华文楷体" w:hAnsi="华文楷体"/>
          <w:sz w:val="28"/>
          <w:szCs w:val="28"/>
        </w:rPr>
      </w:pPr>
      <w:r w:rsidRPr="006F4225">
        <w:rPr>
          <w:rFonts w:ascii="华文楷体" w:eastAsia="华文楷体" w:hAnsi="华文楷体" w:hint="eastAsia"/>
          <w:sz w:val="28"/>
          <w:szCs w:val="28"/>
        </w:rPr>
        <w:t>今天讲到这个地方。</w:t>
      </w:r>
    </w:p>
    <w:p w:rsidR="00506905" w:rsidRPr="00CD425B" w:rsidRDefault="00506905" w:rsidP="00506905">
      <w:pPr>
        <w:ind w:firstLine="570"/>
        <w:rPr>
          <w:rFonts w:ascii="华文楷体" w:eastAsia="华文楷体" w:hAnsi="华文楷体"/>
          <w:sz w:val="28"/>
          <w:szCs w:val="28"/>
        </w:rPr>
      </w:pPr>
    </w:p>
    <w:sectPr w:rsidR="00506905" w:rsidRPr="00CD4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484" w:rsidRDefault="00430484" w:rsidP="005C0DDA">
      <w:r>
        <w:separator/>
      </w:r>
    </w:p>
  </w:endnote>
  <w:endnote w:type="continuationSeparator" w:id="0">
    <w:p w:rsidR="00430484" w:rsidRDefault="00430484"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484" w:rsidRDefault="00430484" w:rsidP="005C0DDA">
      <w:r>
        <w:separator/>
      </w:r>
    </w:p>
  </w:footnote>
  <w:footnote w:type="continuationSeparator" w:id="0">
    <w:p w:rsidR="00430484" w:rsidRDefault="00430484"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312C"/>
    <w:rsid w:val="0000646E"/>
    <w:rsid w:val="00012743"/>
    <w:rsid w:val="000140D3"/>
    <w:rsid w:val="000222CC"/>
    <w:rsid w:val="00030D15"/>
    <w:rsid w:val="000310A0"/>
    <w:rsid w:val="00032786"/>
    <w:rsid w:val="00036740"/>
    <w:rsid w:val="00052AA4"/>
    <w:rsid w:val="00055672"/>
    <w:rsid w:val="000558D3"/>
    <w:rsid w:val="000566A9"/>
    <w:rsid w:val="0006098A"/>
    <w:rsid w:val="000668BF"/>
    <w:rsid w:val="0007083F"/>
    <w:rsid w:val="00075731"/>
    <w:rsid w:val="00075967"/>
    <w:rsid w:val="000825D6"/>
    <w:rsid w:val="00082AD3"/>
    <w:rsid w:val="00085803"/>
    <w:rsid w:val="000925F5"/>
    <w:rsid w:val="000A2F8A"/>
    <w:rsid w:val="000A3B85"/>
    <w:rsid w:val="000A74F0"/>
    <w:rsid w:val="000C0553"/>
    <w:rsid w:val="000C0F9C"/>
    <w:rsid w:val="000C4A0D"/>
    <w:rsid w:val="000C55D1"/>
    <w:rsid w:val="000D2C13"/>
    <w:rsid w:val="000D3287"/>
    <w:rsid w:val="000D68CD"/>
    <w:rsid w:val="000D7D86"/>
    <w:rsid w:val="000E2BE1"/>
    <w:rsid w:val="000E4BE6"/>
    <w:rsid w:val="000E739E"/>
    <w:rsid w:val="000F535D"/>
    <w:rsid w:val="000F5ABF"/>
    <w:rsid w:val="00102A5F"/>
    <w:rsid w:val="001033FF"/>
    <w:rsid w:val="00106A10"/>
    <w:rsid w:val="001215BA"/>
    <w:rsid w:val="00126C4A"/>
    <w:rsid w:val="0013587D"/>
    <w:rsid w:val="00142D29"/>
    <w:rsid w:val="00145392"/>
    <w:rsid w:val="00146C51"/>
    <w:rsid w:val="0015126E"/>
    <w:rsid w:val="00154016"/>
    <w:rsid w:val="00157DDE"/>
    <w:rsid w:val="001740F7"/>
    <w:rsid w:val="00182A5C"/>
    <w:rsid w:val="0019371C"/>
    <w:rsid w:val="00197EDC"/>
    <w:rsid w:val="001A0B21"/>
    <w:rsid w:val="001A299A"/>
    <w:rsid w:val="001A3FB2"/>
    <w:rsid w:val="001A47B1"/>
    <w:rsid w:val="001B1A34"/>
    <w:rsid w:val="001B1E44"/>
    <w:rsid w:val="001B3FC4"/>
    <w:rsid w:val="001D0BC7"/>
    <w:rsid w:val="001D6F21"/>
    <w:rsid w:val="001D732B"/>
    <w:rsid w:val="001E04AF"/>
    <w:rsid w:val="001E4A5F"/>
    <w:rsid w:val="001F3EA3"/>
    <w:rsid w:val="002017D2"/>
    <w:rsid w:val="00216DC8"/>
    <w:rsid w:val="002227DB"/>
    <w:rsid w:val="0022607F"/>
    <w:rsid w:val="00232992"/>
    <w:rsid w:val="00245026"/>
    <w:rsid w:val="00254B46"/>
    <w:rsid w:val="00257CF9"/>
    <w:rsid w:val="00262DE1"/>
    <w:rsid w:val="0026658D"/>
    <w:rsid w:val="0027174C"/>
    <w:rsid w:val="002927E0"/>
    <w:rsid w:val="002A1C86"/>
    <w:rsid w:val="002B6C3E"/>
    <w:rsid w:val="002B7781"/>
    <w:rsid w:val="002C072C"/>
    <w:rsid w:val="002C08C2"/>
    <w:rsid w:val="002C3AE1"/>
    <w:rsid w:val="002C4F9B"/>
    <w:rsid w:val="002C60B3"/>
    <w:rsid w:val="002C6F3D"/>
    <w:rsid w:val="002C79DF"/>
    <w:rsid w:val="002C7DED"/>
    <w:rsid w:val="002D4FAD"/>
    <w:rsid w:val="002D6191"/>
    <w:rsid w:val="002D719D"/>
    <w:rsid w:val="002D7D25"/>
    <w:rsid w:val="002E6E0C"/>
    <w:rsid w:val="002F377E"/>
    <w:rsid w:val="002F4E64"/>
    <w:rsid w:val="00302655"/>
    <w:rsid w:val="003027DD"/>
    <w:rsid w:val="00304FE2"/>
    <w:rsid w:val="0030640E"/>
    <w:rsid w:val="00307D24"/>
    <w:rsid w:val="00310598"/>
    <w:rsid w:val="003239C9"/>
    <w:rsid w:val="00330A59"/>
    <w:rsid w:val="00334997"/>
    <w:rsid w:val="00340621"/>
    <w:rsid w:val="003410A2"/>
    <w:rsid w:val="003476E8"/>
    <w:rsid w:val="00361463"/>
    <w:rsid w:val="00363832"/>
    <w:rsid w:val="00364D6E"/>
    <w:rsid w:val="003677F2"/>
    <w:rsid w:val="00382656"/>
    <w:rsid w:val="003850E3"/>
    <w:rsid w:val="003A37C3"/>
    <w:rsid w:val="003A6307"/>
    <w:rsid w:val="003D5657"/>
    <w:rsid w:val="003E288E"/>
    <w:rsid w:val="003F06AC"/>
    <w:rsid w:val="003F5F4A"/>
    <w:rsid w:val="003F68A8"/>
    <w:rsid w:val="004008C4"/>
    <w:rsid w:val="00402F70"/>
    <w:rsid w:val="00406A54"/>
    <w:rsid w:val="004106BD"/>
    <w:rsid w:val="00411CFF"/>
    <w:rsid w:val="004144A5"/>
    <w:rsid w:val="0042573D"/>
    <w:rsid w:val="00430484"/>
    <w:rsid w:val="0043340A"/>
    <w:rsid w:val="0043490B"/>
    <w:rsid w:val="00447061"/>
    <w:rsid w:val="004528A7"/>
    <w:rsid w:val="0045780A"/>
    <w:rsid w:val="00462611"/>
    <w:rsid w:val="00465D8B"/>
    <w:rsid w:val="00471381"/>
    <w:rsid w:val="004751DF"/>
    <w:rsid w:val="004913B8"/>
    <w:rsid w:val="004A66CA"/>
    <w:rsid w:val="004B0F46"/>
    <w:rsid w:val="004B6674"/>
    <w:rsid w:val="004C4FCB"/>
    <w:rsid w:val="004D05EC"/>
    <w:rsid w:val="004D1296"/>
    <w:rsid w:val="004D6819"/>
    <w:rsid w:val="004E10E0"/>
    <w:rsid w:val="004E3333"/>
    <w:rsid w:val="005029EF"/>
    <w:rsid w:val="00506905"/>
    <w:rsid w:val="0051565F"/>
    <w:rsid w:val="00523A50"/>
    <w:rsid w:val="00532ABC"/>
    <w:rsid w:val="00540FAF"/>
    <w:rsid w:val="00543896"/>
    <w:rsid w:val="00555FA9"/>
    <w:rsid w:val="00556332"/>
    <w:rsid w:val="005605F0"/>
    <w:rsid w:val="005679BB"/>
    <w:rsid w:val="00572453"/>
    <w:rsid w:val="00583EDF"/>
    <w:rsid w:val="00592173"/>
    <w:rsid w:val="0059669B"/>
    <w:rsid w:val="005A2F7C"/>
    <w:rsid w:val="005A3019"/>
    <w:rsid w:val="005A7CE9"/>
    <w:rsid w:val="005A7E2E"/>
    <w:rsid w:val="005B2BC3"/>
    <w:rsid w:val="005B4871"/>
    <w:rsid w:val="005B54B7"/>
    <w:rsid w:val="005C07FF"/>
    <w:rsid w:val="005C0DDA"/>
    <w:rsid w:val="005C1B72"/>
    <w:rsid w:val="005E19B2"/>
    <w:rsid w:val="005E373A"/>
    <w:rsid w:val="005F1267"/>
    <w:rsid w:val="005F2A69"/>
    <w:rsid w:val="005F7533"/>
    <w:rsid w:val="0060417A"/>
    <w:rsid w:val="0060632E"/>
    <w:rsid w:val="00611C3E"/>
    <w:rsid w:val="00617205"/>
    <w:rsid w:val="00626B58"/>
    <w:rsid w:val="00636F3A"/>
    <w:rsid w:val="0064455C"/>
    <w:rsid w:val="00647FD8"/>
    <w:rsid w:val="00674E59"/>
    <w:rsid w:val="006A48BA"/>
    <w:rsid w:val="006A613E"/>
    <w:rsid w:val="006B0F29"/>
    <w:rsid w:val="006B15E9"/>
    <w:rsid w:val="006B3B50"/>
    <w:rsid w:val="006B6122"/>
    <w:rsid w:val="006C4DEC"/>
    <w:rsid w:val="006D2019"/>
    <w:rsid w:val="006D57EE"/>
    <w:rsid w:val="006D6622"/>
    <w:rsid w:val="006E1393"/>
    <w:rsid w:val="006F4225"/>
    <w:rsid w:val="00704BA4"/>
    <w:rsid w:val="00704CC3"/>
    <w:rsid w:val="0070560E"/>
    <w:rsid w:val="00720AA2"/>
    <w:rsid w:val="00721239"/>
    <w:rsid w:val="007315F7"/>
    <w:rsid w:val="00747EA4"/>
    <w:rsid w:val="0075127C"/>
    <w:rsid w:val="00753FA5"/>
    <w:rsid w:val="00754BAD"/>
    <w:rsid w:val="00756B48"/>
    <w:rsid w:val="00760149"/>
    <w:rsid w:val="00760877"/>
    <w:rsid w:val="00773A02"/>
    <w:rsid w:val="00773E12"/>
    <w:rsid w:val="00776097"/>
    <w:rsid w:val="007850CA"/>
    <w:rsid w:val="00790A5E"/>
    <w:rsid w:val="00793D41"/>
    <w:rsid w:val="00793DD6"/>
    <w:rsid w:val="007969EE"/>
    <w:rsid w:val="007970BD"/>
    <w:rsid w:val="007A075D"/>
    <w:rsid w:val="007A1CE3"/>
    <w:rsid w:val="007A54DD"/>
    <w:rsid w:val="007B39E1"/>
    <w:rsid w:val="007B7C1A"/>
    <w:rsid w:val="007C6DF0"/>
    <w:rsid w:val="007D4C57"/>
    <w:rsid w:val="007D7E8B"/>
    <w:rsid w:val="007E041C"/>
    <w:rsid w:val="007E08E7"/>
    <w:rsid w:val="007E3E2F"/>
    <w:rsid w:val="007E7401"/>
    <w:rsid w:val="007F107A"/>
    <w:rsid w:val="007F552A"/>
    <w:rsid w:val="00810D7A"/>
    <w:rsid w:val="00816F77"/>
    <w:rsid w:val="00822983"/>
    <w:rsid w:val="008248AF"/>
    <w:rsid w:val="00871D3A"/>
    <w:rsid w:val="00873735"/>
    <w:rsid w:val="00891050"/>
    <w:rsid w:val="008A6F4B"/>
    <w:rsid w:val="008B10D6"/>
    <w:rsid w:val="008B5155"/>
    <w:rsid w:val="008C0A7F"/>
    <w:rsid w:val="008D3A50"/>
    <w:rsid w:val="008F2F0F"/>
    <w:rsid w:val="008F5199"/>
    <w:rsid w:val="00905139"/>
    <w:rsid w:val="0091011A"/>
    <w:rsid w:val="00927B81"/>
    <w:rsid w:val="00930991"/>
    <w:rsid w:val="009376AA"/>
    <w:rsid w:val="00950634"/>
    <w:rsid w:val="00951C6E"/>
    <w:rsid w:val="009613A5"/>
    <w:rsid w:val="009658C1"/>
    <w:rsid w:val="0096727B"/>
    <w:rsid w:val="009733A8"/>
    <w:rsid w:val="00975B37"/>
    <w:rsid w:val="00980082"/>
    <w:rsid w:val="00987D4D"/>
    <w:rsid w:val="00992E07"/>
    <w:rsid w:val="009C758F"/>
    <w:rsid w:val="009D1902"/>
    <w:rsid w:val="009D7FBE"/>
    <w:rsid w:val="009E426D"/>
    <w:rsid w:val="009E70F2"/>
    <w:rsid w:val="009E7281"/>
    <w:rsid w:val="009F30AD"/>
    <w:rsid w:val="009F6C14"/>
    <w:rsid w:val="00A000FB"/>
    <w:rsid w:val="00A22775"/>
    <w:rsid w:val="00A24FE1"/>
    <w:rsid w:val="00A2622C"/>
    <w:rsid w:val="00A40CA9"/>
    <w:rsid w:val="00A41BB6"/>
    <w:rsid w:val="00A47CC2"/>
    <w:rsid w:val="00A522B5"/>
    <w:rsid w:val="00A55F26"/>
    <w:rsid w:val="00A57EE6"/>
    <w:rsid w:val="00A610E7"/>
    <w:rsid w:val="00A61D5B"/>
    <w:rsid w:val="00A623E1"/>
    <w:rsid w:val="00A676D9"/>
    <w:rsid w:val="00A72684"/>
    <w:rsid w:val="00A74E83"/>
    <w:rsid w:val="00A75DAD"/>
    <w:rsid w:val="00A808D1"/>
    <w:rsid w:val="00A841E9"/>
    <w:rsid w:val="00A91E0D"/>
    <w:rsid w:val="00A92FE0"/>
    <w:rsid w:val="00AA1128"/>
    <w:rsid w:val="00AA37AF"/>
    <w:rsid w:val="00AB6657"/>
    <w:rsid w:val="00AC060D"/>
    <w:rsid w:val="00AC7E91"/>
    <w:rsid w:val="00AD4487"/>
    <w:rsid w:val="00AE1B28"/>
    <w:rsid w:val="00AE4DC4"/>
    <w:rsid w:val="00AF4D7D"/>
    <w:rsid w:val="00B141A1"/>
    <w:rsid w:val="00B32622"/>
    <w:rsid w:val="00B53DFD"/>
    <w:rsid w:val="00B54CF7"/>
    <w:rsid w:val="00B64F43"/>
    <w:rsid w:val="00B73065"/>
    <w:rsid w:val="00B82706"/>
    <w:rsid w:val="00BB025B"/>
    <w:rsid w:val="00BB1F33"/>
    <w:rsid w:val="00BD00DC"/>
    <w:rsid w:val="00BE05A6"/>
    <w:rsid w:val="00BE0F08"/>
    <w:rsid w:val="00BE3371"/>
    <w:rsid w:val="00C02882"/>
    <w:rsid w:val="00C061F4"/>
    <w:rsid w:val="00C20A1D"/>
    <w:rsid w:val="00C31797"/>
    <w:rsid w:val="00C36675"/>
    <w:rsid w:val="00C3667A"/>
    <w:rsid w:val="00C414B3"/>
    <w:rsid w:val="00C44AA2"/>
    <w:rsid w:val="00C450FE"/>
    <w:rsid w:val="00C51246"/>
    <w:rsid w:val="00C568D2"/>
    <w:rsid w:val="00C61B9A"/>
    <w:rsid w:val="00C67457"/>
    <w:rsid w:val="00C701A0"/>
    <w:rsid w:val="00C714D3"/>
    <w:rsid w:val="00C71D63"/>
    <w:rsid w:val="00C77C0F"/>
    <w:rsid w:val="00C81BEE"/>
    <w:rsid w:val="00C95E27"/>
    <w:rsid w:val="00C97F43"/>
    <w:rsid w:val="00CA0154"/>
    <w:rsid w:val="00CA1CDB"/>
    <w:rsid w:val="00CA58F5"/>
    <w:rsid w:val="00CA68FD"/>
    <w:rsid w:val="00CC5634"/>
    <w:rsid w:val="00CD425B"/>
    <w:rsid w:val="00CE0D2F"/>
    <w:rsid w:val="00CE16B5"/>
    <w:rsid w:val="00CE2263"/>
    <w:rsid w:val="00CF04AB"/>
    <w:rsid w:val="00CF2300"/>
    <w:rsid w:val="00CF5218"/>
    <w:rsid w:val="00CF6109"/>
    <w:rsid w:val="00D100ED"/>
    <w:rsid w:val="00D134DD"/>
    <w:rsid w:val="00D16B10"/>
    <w:rsid w:val="00D20361"/>
    <w:rsid w:val="00D24C7B"/>
    <w:rsid w:val="00D30E08"/>
    <w:rsid w:val="00D37441"/>
    <w:rsid w:val="00D45B0D"/>
    <w:rsid w:val="00D46603"/>
    <w:rsid w:val="00D47544"/>
    <w:rsid w:val="00D61EE2"/>
    <w:rsid w:val="00D62BC2"/>
    <w:rsid w:val="00D650DB"/>
    <w:rsid w:val="00D91241"/>
    <w:rsid w:val="00DA0F1D"/>
    <w:rsid w:val="00DA62A8"/>
    <w:rsid w:val="00DB3667"/>
    <w:rsid w:val="00DB4C8B"/>
    <w:rsid w:val="00DC3BB8"/>
    <w:rsid w:val="00DC507B"/>
    <w:rsid w:val="00DC6004"/>
    <w:rsid w:val="00DC6CCC"/>
    <w:rsid w:val="00DD1C92"/>
    <w:rsid w:val="00DD48E7"/>
    <w:rsid w:val="00DD55AD"/>
    <w:rsid w:val="00DD719B"/>
    <w:rsid w:val="00DE1023"/>
    <w:rsid w:val="00DF131F"/>
    <w:rsid w:val="00DF3CF2"/>
    <w:rsid w:val="00DF7ED1"/>
    <w:rsid w:val="00E052D6"/>
    <w:rsid w:val="00E15AF9"/>
    <w:rsid w:val="00E210DC"/>
    <w:rsid w:val="00E21606"/>
    <w:rsid w:val="00E31D68"/>
    <w:rsid w:val="00E352E4"/>
    <w:rsid w:val="00E379DD"/>
    <w:rsid w:val="00E40F1A"/>
    <w:rsid w:val="00E46F8E"/>
    <w:rsid w:val="00E576BB"/>
    <w:rsid w:val="00E6442D"/>
    <w:rsid w:val="00E74CFC"/>
    <w:rsid w:val="00E76223"/>
    <w:rsid w:val="00E86489"/>
    <w:rsid w:val="00EA115A"/>
    <w:rsid w:val="00EA4450"/>
    <w:rsid w:val="00EA69BB"/>
    <w:rsid w:val="00EB01C1"/>
    <w:rsid w:val="00EB20F3"/>
    <w:rsid w:val="00EC5B55"/>
    <w:rsid w:val="00EC7312"/>
    <w:rsid w:val="00ED0BB5"/>
    <w:rsid w:val="00ED1843"/>
    <w:rsid w:val="00ED6DE2"/>
    <w:rsid w:val="00ED6E84"/>
    <w:rsid w:val="00EE065D"/>
    <w:rsid w:val="00EF043E"/>
    <w:rsid w:val="00EF7B73"/>
    <w:rsid w:val="00F04C78"/>
    <w:rsid w:val="00F04CE1"/>
    <w:rsid w:val="00F07F4F"/>
    <w:rsid w:val="00F168B8"/>
    <w:rsid w:val="00F2162A"/>
    <w:rsid w:val="00F23B3A"/>
    <w:rsid w:val="00F278E7"/>
    <w:rsid w:val="00F31BC1"/>
    <w:rsid w:val="00F62371"/>
    <w:rsid w:val="00F70C2D"/>
    <w:rsid w:val="00F761CB"/>
    <w:rsid w:val="00F8170C"/>
    <w:rsid w:val="00F94E86"/>
    <w:rsid w:val="00FA5CD4"/>
    <w:rsid w:val="00FB2E55"/>
    <w:rsid w:val="00FB590A"/>
    <w:rsid w:val="00FC1F3F"/>
    <w:rsid w:val="00FD040B"/>
    <w:rsid w:val="00FE7B2D"/>
    <w:rsid w:val="00FE7FC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6B6122"/>
    <w:rPr>
      <w:sz w:val="18"/>
      <w:szCs w:val="18"/>
    </w:rPr>
  </w:style>
  <w:style w:type="character" w:customStyle="1" w:styleId="Char1">
    <w:name w:val="批注框文本 Char"/>
    <w:basedOn w:val="a0"/>
    <w:link w:val="a5"/>
    <w:uiPriority w:val="99"/>
    <w:semiHidden/>
    <w:rsid w:val="006B61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6B6122"/>
    <w:rPr>
      <w:sz w:val="18"/>
      <w:szCs w:val="18"/>
    </w:rPr>
  </w:style>
  <w:style w:type="character" w:customStyle="1" w:styleId="Char1">
    <w:name w:val="批注框文本 Char"/>
    <w:basedOn w:val="a0"/>
    <w:link w:val="a5"/>
    <w:uiPriority w:val="99"/>
    <w:semiHidden/>
    <w:rsid w:val="006B61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38</Pages>
  <Words>3358</Words>
  <Characters>19143</Characters>
  <Application>Microsoft Office Word</Application>
  <DocSecurity>0</DocSecurity>
  <Lines>159</Lines>
  <Paragraphs>44</Paragraphs>
  <ScaleCrop>false</ScaleCrop>
  <Company>soft.netnest.com.cn</Company>
  <LinksUpToDate>false</LinksUpToDate>
  <CharactersWithSpaces>22457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232</cp:revision>
  <dcterms:created xsi:type="dcterms:W3CDTF">2015-12-04T13:49:00Z</dcterms:created>
  <dcterms:modified xsi:type="dcterms:W3CDTF">2016-01-06T03:48:00Z</dcterms:modified>
</cp:coreProperties>
</file>