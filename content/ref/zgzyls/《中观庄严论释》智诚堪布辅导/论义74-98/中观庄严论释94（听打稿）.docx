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A5A5C">
        <w:rPr>
          <w:rFonts w:hint="eastAsia"/>
          <w:b/>
          <w:sz w:val="44"/>
          <w:szCs w:val="44"/>
        </w:rPr>
        <w:t>9</w:t>
      </w:r>
      <w:r w:rsidR="00EB3ADE">
        <w:rPr>
          <w:rFonts w:hint="eastAsia"/>
          <w:b/>
          <w:sz w:val="44"/>
          <w:szCs w:val="44"/>
        </w:rPr>
        <w:t>4</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0736D1">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CC27C6" w:rsidRDefault="00E37D11" w:rsidP="00CC27C6">
      <w:pPr>
        <w:ind w:firstLine="570"/>
        <w:rPr>
          <w:ins w:id="0" w:author="S-Yansong" w:date="2016-01-13T09:04:00Z"/>
          <w:rFonts w:ascii="华文楷体" w:eastAsia="华文楷体" w:hAnsi="华文楷体"/>
          <w:sz w:val="28"/>
          <w:szCs w:val="28"/>
        </w:rPr>
      </w:pPr>
      <w:r w:rsidRPr="00E37D11">
        <w:rPr>
          <w:rFonts w:ascii="华文楷体" w:eastAsia="华文楷体" w:hAnsi="华文楷体" w:hint="eastAsia"/>
          <w:sz w:val="28"/>
          <w:szCs w:val="28"/>
        </w:rPr>
        <w:t>好，发了菩提心之后，今天我们继续宣讲全知麦彭仁波切所造的</w:t>
      </w:r>
      <w:ins w:id="1" w:author="S-Yansong" w:date="2016-01-13T08:24:00Z">
        <w:r w:rsidR="000166FE">
          <w:rPr>
            <w:rFonts w:ascii="华文楷体" w:eastAsia="华文楷体" w:hAnsi="华文楷体" w:hint="eastAsia"/>
            <w:sz w:val="28"/>
            <w:szCs w:val="28"/>
          </w:rPr>
          <w:t>《</w:t>
        </w:r>
      </w:ins>
      <w:r w:rsidRPr="00E37D11">
        <w:rPr>
          <w:rFonts w:ascii="华文楷体" w:eastAsia="华文楷体" w:hAnsi="华文楷体" w:hint="eastAsia"/>
          <w:sz w:val="28"/>
          <w:szCs w:val="28"/>
        </w:rPr>
        <w:t>中观庄严论释</w:t>
      </w:r>
      <w:ins w:id="2" w:author="S-Yansong" w:date="2016-01-13T08:24:00Z">
        <w:r w:rsidR="000166FE">
          <w:rPr>
            <w:rFonts w:ascii="华文楷体" w:eastAsia="华文楷体" w:hAnsi="华文楷体" w:hint="eastAsia"/>
            <w:sz w:val="28"/>
            <w:szCs w:val="28"/>
          </w:rPr>
          <w:t>--</w:t>
        </w:r>
      </w:ins>
      <w:del w:id="3" w:author="S-Yansong" w:date="2016-01-13T08:24:00Z">
        <w:r w:rsidRPr="00E37D11" w:rsidDel="000166FE">
          <w:rPr>
            <w:rFonts w:ascii="华文楷体" w:eastAsia="华文楷体" w:hAnsi="华文楷体" w:hint="eastAsia"/>
            <w:sz w:val="28"/>
            <w:szCs w:val="28"/>
          </w:rPr>
          <w:delText>，</w:delText>
        </w:r>
      </w:del>
      <w:r w:rsidRPr="00E37D11">
        <w:rPr>
          <w:rFonts w:ascii="华文楷体" w:eastAsia="华文楷体" w:hAnsi="华文楷体" w:hint="eastAsia"/>
          <w:sz w:val="28"/>
          <w:szCs w:val="28"/>
        </w:rPr>
        <w:t>文殊上师欢喜教言论</w:t>
      </w:r>
      <w:ins w:id="4" w:author="S-Yansong" w:date="2016-01-13T08:24:00Z">
        <w:r w:rsidR="000166FE">
          <w:rPr>
            <w:rFonts w:ascii="华文楷体" w:eastAsia="华文楷体" w:hAnsi="华文楷体" w:hint="eastAsia"/>
            <w:sz w:val="28"/>
            <w:szCs w:val="28"/>
          </w:rPr>
          <w:t>》。</w:t>
        </w:r>
      </w:ins>
      <w:del w:id="5" w:author="S-Yansong" w:date="2016-01-13T08:24:00Z">
        <w:r w:rsidRPr="00E37D11" w:rsidDel="000166FE">
          <w:rPr>
            <w:rFonts w:ascii="华文楷体" w:eastAsia="华文楷体" w:hAnsi="华文楷体" w:hint="eastAsia"/>
            <w:sz w:val="28"/>
            <w:szCs w:val="28"/>
          </w:rPr>
          <w:delText>，</w:delText>
        </w:r>
      </w:del>
      <w:r w:rsidRPr="00E37D11">
        <w:rPr>
          <w:rFonts w:ascii="华文楷体" w:eastAsia="华文楷体" w:hAnsi="华文楷体" w:hint="eastAsia"/>
          <w:sz w:val="28"/>
          <w:szCs w:val="28"/>
        </w:rPr>
        <w:t>如是现在宣讲的</w:t>
      </w:r>
      <w:ins w:id="6" w:author="S-Yansong" w:date="2016-01-14T13:35:00Z">
        <w:r w:rsidR="007D5151">
          <w:rPr>
            <w:rFonts w:ascii="华文楷体" w:eastAsia="华文楷体" w:hAnsi="华文楷体" w:hint="eastAsia"/>
            <w:sz w:val="28"/>
            <w:szCs w:val="28"/>
          </w:rPr>
          <w:t>是</w:t>
        </w:r>
      </w:ins>
      <w:r w:rsidRPr="00E37D11">
        <w:rPr>
          <w:rFonts w:ascii="华文楷体" w:eastAsia="华文楷体" w:hAnsi="华文楷体" w:hint="eastAsia"/>
          <w:sz w:val="28"/>
          <w:szCs w:val="28"/>
        </w:rPr>
        <w:t>二</w:t>
      </w:r>
      <w:proofErr w:type="gramStart"/>
      <w:r w:rsidRPr="00E37D11">
        <w:rPr>
          <w:rFonts w:ascii="华文楷体" w:eastAsia="华文楷体" w:hAnsi="华文楷体" w:hint="eastAsia"/>
          <w:sz w:val="28"/>
          <w:szCs w:val="28"/>
        </w:rPr>
        <w:t>谛</w:t>
      </w:r>
      <w:proofErr w:type="gramEnd"/>
      <w:r w:rsidRPr="00E37D11">
        <w:rPr>
          <w:rFonts w:ascii="华文楷体" w:eastAsia="华文楷体" w:hAnsi="华文楷体" w:hint="eastAsia"/>
          <w:sz w:val="28"/>
          <w:szCs w:val="28"/>
        </w:rPr>
        <w:t>的一种赞叹方式而摄义，前面是对于名言</w:t>
      </w:r>
      <w:proofErr w:type="gramStart"/>
      <w:r w:rsidRPr="00E37D11">
        <w:rPr>
          <w:rFonts w:ascii="华文楷体" w:eastAsia="华文楷体" w:hAnsi="华文楷体" w:hint="eastAsia"/>
          <w:sz w:val="28"/>
          <w:szCs w:val="28"/>
        </w:rPr>
        <w:t>谛</w:t>
      </w:r>
      <w:proofErr w:type="gramEnd"/>
      <w:r w:rsidRPr="00E37D11">
        <w:rPr>
          <w:rFonts w:ascii="华文楷体" w:eastAsia="华文楷体" w:hAnsi="华文楷体" w:hint="eastAsia"/>
          <w:sz w:val="28"/>
          <w:szCs w:val="28"/>
        </w:rPr>
        <w:t>和这样一种</w:t>
      </w:r>
      <w:ins w:id="7" w:author="S-Yansong" w:date="2016-01-14T13:35:00Z">
        <w:r w:rsidR="0061200B">
          <w:rPr>
            <w:rFonts w:ascii="华文楷体" w:eastAsia="华文楷体" w:hAnsi="华文楷体" w:hint="eastAsia"/>
            <w:sz w:val="28"/>
            <w:szCs w:val="28"/>
          </w:rPr>
          <w:t>二</w:t>
        </w:r>
        <w:proofErr w:type="gramStart"/>
        <w:r w:rsidR="0061200B">
          <w:rPr>
            <w:rFonts w:ascii="华文楷体" w:eastAsia="华文楷体" w:hAnsi="华文楷体" w:hint="eastAsia"/>
            <w:sz w:val="28"/>
            <w:szCs w:val="28"/>
          </w:rPr>
          <w:t>谛</w:t>
        </w:r>
      </w:ins>
      <w:r w:rsidRPr="00E37D11">
        <w:rPr>
          <w:rFonts w:ascii="华文楷体" w:eastAsia="华文楷体" w:hAnsi="华文楷体" w:hint="eastAsia"/>
          <w:sz w:val="28"/>
          <w:szCs w:val="28"/>
        </w:rPr>
        <w:t>双运本体</w:t>
      </w:r>
      <w:proofErr w:type="gramEnd"/>
      <w:r w:rsidRPr="00E37D11">
        <w:rPr>
          <w:rFonts w:ascii="华文楷体" w:eastAsia="华文楷体" w:hAnsi="华文楷体" w:hint="eastAsia"/>
          <w:sz w:val="28"/>
          <w:szCs w:val="28"/>
        </w:rPr>
        <w:t>进行安立</w:t>
      </w:r>
      <w:del w:id="8" w:author="S-Yansong" w:date="2016-01-13T08:28:00Z">
        <w:r w:rsidRPr="00E37D11" w:rsidDel="00671E6C">
          <w:rPr>
            <w:rFonts w:ascii="华文楷体" w:eastAsia="华文楷体" w:hAnsi="华文楷体" w:hint="eastAsia"/>
            <w:sz w:val="28"/>
            <w:szCs w:val="28"/>
          </w:rPr>
          <w:delText>，</w:delText>
        </w:r>
      </w:del>
      <w:ins w:id="9" w:author="S-Yansong" w:date="2016-01-13T08:28: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今天讲的是第二个</w:t>
      </w:r>
      <w:proofErr w:type="gramStart"/>
      <w:r w:rsidRPr="00E37D11">
        <w:rPr>
          <w:rFonts w:ascii="华文楷体" w:eastAsia="华文楷体" w:hAnsi="华文楷体" w:hint="eastAsia"/>
          <w:sz w:val="28"/>
          <w:szCs w:val="28"/>
        </w:rPr>
        <w:t>科判对此</w:t>
      </w:r>
      <w:proofErr w:type="gramEnd"/>
      <w:r w:rsidRPr="00E37D11">
        <w:rPr>
          <w:rFonts w:ascii="华文楷体" w:eastAsia="华文楷体" w:hAnsi="华文楷体" w:hint="eastAsia"/>
          <w:sz w:val="28"/>
          <w:szCs w:val="28"/>
        </w:rPr>
        <w:t>赞叹，对此</w:t>
      </w:r>
      <w:proofErr w:type="gramStart"/>
      <w:r w:rsidRPr="00E37D11">
        <w:rPr>
          <w:rFonts w:ascii="华文楷体" w:eastAsia="华文楷体" w:hAnsi="华文楷体" w:hint="eastAsia"/>
          <w:sz w:val="28"/>
          <w:szCs w:val="28"/>
        </w:rPr>
        <w:t>赞叹分</w:t>
      </w:r>
      <w:proofErr w:type="gramEnd"/>
      <w:r w:rsidRPr="00E37D11">
        <w:rPr>
          <w:rFonts w:ascii="华文楷体" w:eastAsia="华文楷体" w:hAnsi="华文楷体" w:hint="eastAsia"/>
          <w:sz w:val="28"/>
          <w:szCs w:val="28"/>
        </w:rPr>
        <w:t>了两个方面，略说，广说</w:t>
      </w:r>
      <w:del w:id="10" w:author="S-Yansong" w:date="2016-01-13T08:28:00Z">
        <w:r w:rsidRPr="00E37D11" w:rsidDel="00671E6C">
          <w:rPr>
            <w:rFonts w:ascii="华文楷体" w:eastAsia="华文楷体" w:hAnsi="华文楷体" w:hint="eastAsia"/>
            <w:sz w:val="28"/>
            <w:szCs w:val="28"/>
          </w:rPr>
          <w:delText>，</w:delText>
        </w:r>
      </w:del>
      <w:ins w:id="11" w:author="S-Yansong" w:date="2016-01-13T08:28: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现在讲的是略说，略说这个内容当中呢，主要是宣说对于这样一种乘了二</w:t>
      </w:r>
      <w:proofErr w:type="gramStart"/>
      <w:r w:rsidRPr="00E37D11">
        <w:rPr>
          <w:rFonts w:ascii="华文楷体" w:eastAsia="华文楷体" w:hAnsi="华文楷体" w:hint="eastAsia"/>
          <w:sz w:val="28"/>
          <w:szCs w:val="28"/>
        </w:rPr>
        <w:t>理妙车</w:t>
      </w:r>
      <w:proofErr w:type="gramEnd"/>
      <w:r w:rsidRPr="00E37D11">
        <w:rPr>
          <w:rFonts w:ascii="华文楷体" w:eastAsia="华文楷体" w:hAnsi="华文楷体" w:hint="eastAsia"/>
          <w:sz w:val="28"/>
          <w:szCs w:val="28"/>
        </w:rPr>
        <w:t>，如果一个修行者能够抓住它的</w:t>
      </w:r>
      <w:proofErr w:type="gramStart"/>
      <w:r w:rsidRPr="00E37D11">
        <w:rPr>
          <w:rFonts w:ascii="华文楷体" w:eastAsia="华文楷体" w:hAnsi="华文楷体" w:hint="eastAsia"/>
          <w:sz w:val="28"/>
          <w:szCs w:val="28"/>
        </w:rPr>
        <w:t>辔</w:t>
      </w:r>
      <w:proofErr w:type="gramEnd"/>
      <w:r w:rsidRPr="00E37D11">
        <w:rPr>
          <w:rFonts w:ascii="华文楷体" w:eastAsia="华文楷体" w:hAnsi="华文楷体" w:hint="eastAsia"/>
          <w:sz w:val="28"/>
          <w:szCs w:val="28"/>
        </w:rPr>
        <w:t>索不放，那么就可以称之为是名符其实的修行者</w:t>
      </w:r>
      <w:del w:id="12" w:author="S-Yansong" w:date="2016-01-13T08:29:00Z">
        <w:r w:rsidRPr="00E37D11" w:rsidDel="00671E6C">
          <w:rPr>
            <w:rFonts w:ascii="华文楷体" w:eastAsia="华文楷体" w:hAnsi="华文楷体" w:hint="eastAsia"/>
            <w:sz w:val="28"/>
            <w:szCs w:val="28"/>
          </w:rPr>
          <w:delText>，</w:delText>
        </w:r>
      </w:del>
      <w:ins w:id="13" w:author="S-Yansong" w:date="2016-01-13T08:29: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那么对于这样一种大乘的含义呢，前面已经作了观察了，今天是要对把这种殊胜大乘和这样</w:t>
      </w:r>
      <w:proofErr w:type="gramStart"/>
      <w:r w:rsidRPr="00E37D11">
        <w:rPr>
          <w:rFonts w:ascii="华文楷体" w:eastAsia="华文楷体" w:hAnsi="华文楷体" w:hint="eastAsia"/>
          <w:sz w:val="28"/>
          <w:szCs w:val="28"/>
        </w:rPr>
        <w:t>一种妙车的</w:t>
      </w:r>
      <w:proofErr w:type="gramEnd"/>
      <w:r w:rsidRPr="00E37D11">
        <w:rPr>
          <w:rFonts w:ascii="华文楷体" w:eastAsia="华文楷体" w:hAnsi="华文楷体" w:hint="eastAsia"/>
          <w:sz w:val="28"/>
          <w:szCs w:val="28"/>
        </w:rPr>
        <w:t>使用特点进行对照而安立的</w:t>
      </w:r>
      <w:del w:id="14" w:author="S-Yansong" w:date="2016-01-13T09:04:00Z">
        <w:r w:rsidRPr="00E37D11" w:rsidDel="00CC27C6">
          <w:rPr>
            <w:rFonts w:ascii="华文楷体" w:eastAsia="华文楷体" w:hAnsi="华文楷体" w:hint="eastAsia"/>
            <w:sz w:val="28"/>
            <w:szCs w:val="28"/>
          </w:rPr>
          <w:delText>，</w:delText>
        </w:r>
      </w:del>
      <w:ins w:id="15" w:author="S-Yansong" w:date="2016-01-13T09:04:00Z">
        <w:r w:rsidR="00CC27C6">
          <w:rPr>
            <w:rFonts w:ascii="华文楷体" w:eastAsia="华文楷体" w:hAnsi="华文楷体" w:hint="eastAsia"/>
            <w:sz w:val="28"/>
            <w:szCs w:val="28"/>
          </w:rPr>
          <w:t>。</w:t>
        </w:r>
      </w:ins>
    </w:p>
    <w:p w:rsidR="00CC27C6" w:rsidRPr="00CC27C6" w:rsidRDefault="00CC27C6" w:rsidP="00CC27C6">
      <w:pPr>
        <w:ind w:firstLine="570"/>
        <w:rPr>
          <w:ins w:id="16" w:author="S-Yansong" w:date="2016-01-13T09:02:00Z"/>
          <w:rFonts w:asciiTheme="minorEastAsia" w:hAnsiTheme="minorEastAsia"/>
          <w:sz w:val="28"/>
          <w:szCs w:val="28"/>
          <w:rPrChange w:id="17" w:author="S-Yansong" w:date="2016-01-13T09:04:00Z">
            <w:rPr>
              <w:ins w:id="18" w:author="S-Yansong" w:date="2016-01-13T09:02:00Z"/>
              <w:rFonts w:ascii="华文楷体" w:eastAsia="华文楷体" w:hAnsi="华文楷体"/>
              <w:sz w:val="28"/>
              <w:szCs w:val="28"/>
            </w:rPr>
          </w:rPrChange>
        </w:rPr>
      </w:pPr>
      <w:ins w:id="19" w:author="S-Yansong" w:date="2016-01-13T09:04:00Z">
        <w:r w:rsidRPr="00CC27C6">
          <w:rPr>
            <w:rFonts w:asciiTheme="minorEastAsia" w:hAnsiTheme="minorEastAsia" w:hint="eastAsia"/>
            <w:sz w:val="28"/>
            <w:szCs w:val="28"/>
            <w:rPrChange w:id="20" w:author="S-Yansong" w:date="2016-01-13T09:04:00Z">
              <w:rPr>
                <w:rFonts w:ascii="华文楷体" w:eastAsia="华文楷体" w:hAnsi="华文楷体" w:hint="eastAsia"/>
                <w:sz w:val="28"/>
                <w:szCs w:val="28"/>
              </w:rPr>
            </w:rPrChange>
          </w:rPr>
          <w:t>【</w:t>
        </w:r>
      </w:ins>
      <w:r w:rsidR="00E37D11" w:rsidRPr="00CC27C6">
        <w:rPr>
          <w:rFonts w:asciiTheme="minorEastAsia" w:hAnsiTheme="minorEastAsia" w:hint="eastAsia"/>
          <w:sz w:val="28"/>
          <w:szCs w:val="28"/>
          <w:rPrChange w:id="21" w:author="S-Yansong" w:date="2016-01-13T09:04:00Z">
            <w:rPr>
              <w:rFonts w:ascii="华文楷体" w:eastAsia="华文楷体" w:hAnsi="华文楷体" w:hint="eastAsia"/>
              <w:sz w:val="28"/>
              <w:szCs w:val="28"/>
            </w:rPr>
          </w:rPrChange>
        </w:rPr>
        <w:t>妙车有四种特点</w:t>
      </w:r>
      <w:r w:rsidR="00E37D11" w:rsidRPr="00CC27C6">
        <w:rPr>
          <w:rFonts w:asciiTheme="minorEastAsia" w:hAnsiTheme="minorEastAsia"/>
          <w:sz w:val="28"/>
          <w:szCs w:val="28"/>
          <w:rPrChange w:id="22" w:author="S-Yansong" w:date="2016-01-13T09:04:00Z">
            <w:rPr>
              <w:rFonts w:ascii="华文楷体" w:eastAsia="华文楷体" w:hAnsi="华文楷体"/>
              <w:sz w:val="28"/>
              <w:szCs w:val="28"/>
            </w:rPr>
          </w:rPrChange>
        </w:rPr>
        <w:t>:超胜其他(车辆);唯为大士所用;无有困难而行;富有精美装饰等。</w:t>
      </w:r>
      <w:ins w:id="23" w:author="S-Yansong" w:date="2016-01-13T09:04:00Z">
        <w:r w:rsidRPr="00CC27C6">
          <w:rPr>
            <w:rFonts w:asciiTheme="minorEastAsia" w:hAnsiTheme="minorEastAsia" w:hint="eastAsia"/>
            <w:sz w:val="28"/>
            <w:szCs w:val="28"/>
            <w:rPrChange w:id="24" w:author="S-Yansong" w:date="2016-01-13T09:04:00Z">
              <w:rPr>
                <w:rFonts w:ascii="华文楷体" w:eastAsia="华文楷体" w:hAnsi="华文楷体" w:hint="eastAsia"/>
                <w:sz w:val="28"/>
                <w:szCs w:val="28"/>
              </w:rPr>
            </w:rPrChange>
          </w:rPr>
          <w:t>】</w:t>
        </w:r>
      </w:ins>
    </w:p>
    <w:p w:rsidR="00671E6C" w:rsidRDefault="00E37D11" w:rsidP="00E37D11">
      <w:pPr>
        <w:ind w:firstLine="570"/>
        <w:rPr>
          <w:ins w:id="25" w:author="S-Yansong" w:date="2016-01-13T08:30:00Z"/>
          <w:rFonts w:ascii="华文楷体" w:eastAsia="华文楷体" w:hAnsi="华文楷体"/>
          <w:sz w:val="28"/>
          <w:szCs w:val="28"/>
        </w:rPr>
      </w:pPr>
      <w:r w:rsidRPr="00E37D11">
        <w:rPr>
          <w:rFonts w:ascii="华文楷体" w:eastAsia="华文楷体" w:hAnsi="华文楷体" w:hint="eastAsia"/>
          <w:sz w:val="28"/>
          <w:szCs w:val="28"/>
        </w:rPr>
        <w:t>那么这个就是</w:t>
      </w:r>
      <w:proofErr w:type="gramStart"/>
      <w:r w:rsidRPr="00E37D11">
        <w:rPr>
          <w:rFonts w:ascii="华文楷体" w:eastAsia="华文楷体" w:hAnsi="华文楷体" w:hint="eastAsia"/>
          <w:sz w:val="28"/>
          <w:szCs w:val="28"/>
        </w:rPr>
        <w:t>讲妙车</w:t>
      </w:r>
      <w:proofErr w:type="gramEnd"/>
      <w:r w:rsidRPr="00E37D11">
        <w:rPr>
          <w:rFonts w:ascii="华文楷体" w:eastAsia="华文楷体" w:hAnsi="华文楷体" w:hint="eastAsia"/>
          <w:sz w:val="28"/>
          <w:szCs w:val="28"/>
        </w:rPr>
        <w:t>的四种特点</w:t>
      </w:r>
      <w:del w:id="26" w:author="S-Yansong" w:date="2016-01-13T08:29:00Z">
        <w:r w:rsidRPr="00E37D11" w:rsidDel="00671E6C">
          <w:rPr>
            <w:rFonts w:ascii="华文楷体" w:eastAsia="华文楷体" w:hAnsi="华文楷体" w:hint="eastAsia"/>
            <w:sz w:val="28"/>
            <w:szCs w:val="28"/>
          </w:rPr>
          <w:delText>，</w:delText>
        </w:r>
      </w:del>
      <w:ins w:id="27" w:author="S-Yansong" w:date="2016-01-13T08:29: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第一种特点是超越其他车辆，其余的车辆没办法和这样一种</w:t>
      </w:r>
      <w:proofErr w:type="gramStart"/>
      <w:r w:rsidRPr="00E37D11">
        <w:rPr>
          <w:rFonts w:ascii="华文楷体" w:eastAsia="华文楷体" w:hAnsi="华文楷体" w:hint="eastAsia"/>
          <w:sz w:val="28"/>
          <w:szCs w:val="28"/>
        </w:rPr>
        <w:t>大妙车</w:t>
      </w:r>
      <w:proofErr w:type="gramEnd"/>
      <w:r w:rsidRPr="00E37D11">
        <w:rPr>
          <w:rFonts w:ascii="华文楷体" w:eastAsia="华文楷体" w:hAnsi="华文楷体" w:hint="eastAsia"/>
          <w:sz w:val="28"/>
          <w:szCs w:val="28"/>
        </w:rPr>
        <w:t>相比</w:t>
      </w:r>
      <w:del w:id="28" w:author="S-Yansong" w:date="2016-01-13T08:29:00Z">
        <w:r w:rsidRPr="00E37D11" w:rsidDel="00671E6C">
          <w:rPr>
            <w:rFonts w:ascii="华文楷体" w:eastAsia="华文楷体" w:hAnsi="华文楷体" w:hint="eastAsia"/>
            <w:sz w:val="28"/>
            <w:szCs w:val="28"/>
          </w:rPr>
          <w:delText>，</w:delText>
        </w:r>
      </w:del>
      <w:ins w:id="29" w:author="S-Yansong" w:date="2016-01-13T08:29: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第二个方面是他的身份是唯为大士所用，</w:t>
      </w:r>
      <w:del w:id="30" w:author="S-Yansong" w:date="2016-01-14T13:36:00Z">
        <w:r w:rsidRPr="00E37D11" w:rsidDel="00D01C65">
          <w:rPr>
            <w:rFonts w:ascii="华文楷体" w:eastAsia="华文楷体" w:hAnsi="华文楷体" w:hint="eastAsia"/>
            <w:sz w:val="28"/>
            <w:szCs w:val="28"/>
          </w:rPr>
          <w:delText>是</w:delText>
        </w:r>
      </w:del>
      <w:ins w:id="31" w:author="S-Yansong" w:date="2016-01-14T13:36:00Z">
        <w:r w:rsidR="00D01C65">
          <w:rPr>
            <w:rFonts w:ascii="华文楷体" w:eastAsia="华文楷体" w:hAnsi="华文楷体" w:hint="eastAsia"/>
            <w:sz w:val="28"/>
            <w:szCs w:val="28"/>
          </w:rPr>
          <w:t>就</w:t>
        </w:r>
      </w:ins>
      <w:r w:rsidRPr="00E37D11">
        <w:rPr>
          <w:rFonts w:ascii="华文楷体" w:eastAsia="华文楷体" w:hAnsi="华文楷体" w:hint="eastAsia"/>
          <w:sz w:val="28"/>
          <w:szCs w:val="28"/>
        </w:rPr>
        <w:t>说</w:t>
      </w:r>
      <w:ins w:id="32" w:author="S-Yansong" w:date="2016-01-14T13:36:00Z">
        <w:r w:rsidR="00D01C65">
          <w:rPr>
            <w:rFonts w:ascii="华文楷体" w:eastAsia="华文楷体" w:hAnsi="华文楷体" w:hint="eastAsia"/>
            <w:sz w:val="28"/>
            <w:szCs w:val="28"/>
          </w:rPr>
          <w:t>是</w:t>
        </w:r>
      </w:ins>
      <w:r w:rsidRPr="00E37D11">
        <w:rPr>
          <w:rFonts w:ascii="华文楷体" w:eastAsia="华文楷体" w:hAnsi="华文楷体" w:hint="eastAsia"/>
          <w:sz w:val="28"/>
          <w:szCs w:val="28"/>
        </w:rPr>
        <w:t>在世间上有些大的士夫</w:t>
      </w:r>
      <w:ins w:id="33" w:author="S-Yansong" w:date="2016-01-13T08:30: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有些高官可以用这样一种妙车，其余的人是没办法使用</w:t>
      </w:r>
      <w:del w:id="34" w:author="S-Yansong" w:date="2016-01-13T08:30:00Z">
        <w:r w:rsidRPr="00E37D11" w:rsidDel="00671E6C">
          <w:rPr>
            <w:rFonts w:ascii="华文楷体" w:eastAsia="华文楷体" w:hAnsi="华文楷体" w:hint="eastAsia"/>
            <w:sz w:val="28"/>
            <w:szCs w:val="28"/>
          </w:rPr>
          <w:delText>，</w:delText>
        </w:r>
      </w:del>
      <w:ins w:id="35" w:author="S-Yansong" w:date="2016-01-13T08:30: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第三个是没有困难而行，那么</w:t>
      </w:r>
      <w:proofErr w:type="gramStart"/>
      <w:r w:rsidRPr="00E37D11">
        <w:rPr>
          <w:rFonts w:ascii="华文楷体" w:eastAsia="华文楷体" w:hAnsi="华文楷体" w:hint="eastAsia"/>
          <w:sz w:val="28"/>
          <w:szCs w:val="28"/>
        </w:rPr>
        <w:t>妙车它</w:t>
      </w:r>
      <w:proofErr w:type="gramEnd"/>
      <w:r w:rsidRPr="00E37D11">
        <w:rPr>
          <w:rFonts w:ascii="华文楷体" w:eastAsia="华文楷体" w:hAnsi="华文楷体" w:hint="eastAsia"/>
          <w:sz w:val="28"/>
          <w:szCs w:val="28"/>
        </w:rPr>
        <w:t>是通过马来拉的，对于</w:t>
      </w:r>
      <w:proofErr w:type="gramStart"/>
      <w:r w:rsidRPr="00E37D11">
        <w:rPr>
          <w:rFonts w:ascii="华文楷体" w:eastAsia="华文楷体" w:hAnsi="华文楷体" w:hint="eastAsia"/>
          <w:sz w:val="28"/>
          <w:szCs w:val="28"/>
        </w:rPr>
        <w:t>其余这些</w:t>
      </w:r>
      <w:proofErr w:type="gramEnd"/>
      <w:r w:rsidRPr="00E37D11">
        <w:rPr>
          <w:rFonts w:ascii="华文楷体" w:eastAsia="华文楷体" w:hAnsi="华文楷体" w:hint="eastAsia"/>
          <w:sz w:val="28"/>
          <w:szCs w:val="28"/>
        </w:rPr>
        <w:t>一般小车过不去的地方的话，大车也是没有困难而行，或者说很快就</w:t>
      </w:r>
      <w:ins w:id="36" w:author="S-Yansong" w:date="2016-01-14T13:37:00Z">
        <w:r w:rsidR="00D01C65">
          <w:rPr>
            <w:rFonts w:ascii="华文楷体" w:eastAsia="华文楷体" w:hAnsi="华文楷体" w:hint="eastAsia"/>
            <w:sz w:val="28"/>
            <w:szCs w:val="28"/>
          </w:rPr>
          <w:t>可以</w:t>
        </w:r>
      </w:ins>
      <w:del w:id="37" w:author="S-Yansong" w:date="2016-01-14T13:37:00Z">
        <w:r w:rsidRPr="00E37D11" w:rsidDel="00D01C65">
          <w:rPr>
            <w:rFonts w:ascii="华文楷体" w:eastAsia="华文楷体" w:hAnsi="华文楷体" w:hint="eastAsia"/>
            <w:sz w:val="28"/>
            <w:szCs w:val="28"/>
          </w:rPr>
          <w:delText>能</w:delText>
        </w:r>
      </w:del>
      <w:r w:rsidRPr="00E37D11">
        <w:rPr>
          <w:rFonts w:ascii="华文楷体" w:eastAsia="华文楷体" w:hAnsi="华文楷体" w:hint="eastAsia"/>
          <w:sz w:val="28"/>
          <w:szCs w:val="28"/>
        </w:rPr>
        <w:t>到达目的地</w:t>
      </w:r>
      <w:del w:id="38" w:author="S-Yansong" w:date="2016-01-13T08:30:00Z">
        <w:r w:rsidRPr="00E37D11" w:rsidDel="00671E6C">
          <w:rPr>
            <w:rFonts w:ascii="华文楷体" w:eastAsia="华文楷体" w:hAnsi="华文楷体" w:hint="eastAsia"/>
            <w:sz w:val="28"/>
            <w:szCs w:val="28"/>
          </w:rPr>
          <w:delText>，</w:delText>
        </w:r>
      </w:del>
      <w:ins w:id="39" w:author="S-Yansong" w:date="2016-01-13T08:30:00Z">
        <w:r w:rsidR="00671E6C">
          <w:rPr>
            <w:rFonts w:ascii="华文楷体" w:eastAsia="华文楷体" w:hAnsi="华文楷体" w:hint="eastAsia"/>
            <w:sz w:val="28"/>
            <w:szCs w:val="28"/>
          </w:rPr>
          <w:t>；</w:t>
        </w:r>
      </w:ins>
      <w:r w:rsidRPr="00E37D11">
        <w:rPr>
          <w:rFonts w:ascii="华文楷体" w:eastAsia="华文楷体" w:hAnsi="华文楷体" w:hint="eastAsia"/>
          <w:sz w:val="28"/>
          <w:szCs w:val="28"/>
        </w:rPr>
        <w:t>第四个特点是富有精美装饰，</w:t>
      </w:r>
      <w:proofErr w:type="gramStart"/>
      <w:r w:rsidRPr="00E37D11">
        <w:rPr>
          <w:rFonts w:ascii="华文楷体" w:eastAsia="华文楷体" w:hAnsi="华文楷体" w:hint="eastAsia"/>
          <w:sz w:val="28"/>
          <w:szCs w:val="28"/>
        </w:rPr>
        <w:t>妙车当中</w:t>
      </w:r>
      <w:proofErr w:type="gramEnd"/>
      <w:r w:rsidRPr="00E37D11">
        <w:rPr>
          <w:rFonts w:ascii="华文楷体" w:eastAsia="华文楷体" w:hAnsi="华文楷体" w:hint="eastAsia"/>
          <w:sz w:val="28"/>
          <w:szCs w:val="28"/>
        </w:rPr>
        <w:t>有很多其余的这些珠宝绸缎等等，</w:t>
      </w:r>
      <w:r w:rsidRPr="00E37D11">
        <w:rPr>
          <w:rFonts w:ascii="华文楷体" w:eastAsia="华文楷体" w:hAnsi="华文楷体" w:hint="eastAsia"/>
          <w:sz w:val="28"/>
          <w:szCs w:val="28"/>
        </w:rPr>
        <w:lastRenderedPageBreak/>
        <w:t>以这个来庄严</w:t>
      </w:r>
      <w:proofErr w:type="gramStart"/>
      <w:r w:rsidRPr="00E37D11">
        <w:rPr>
          <w:rFonts w:ascii="华文楷体" w:eastAsia="华文楷体" w:hAnsi="华文楷体" w:hint="eastAsia"/>
          <w:sz w:val="28"/>
          <w:szCs w:val="28"/>
        </w:rPr>
        <w:t>这个妙车的</w:t>
      </w:r>
      <w:proofErr w:type="gramEnd"/>
      <w:r w:rsidRPr="00E37D11">
        <w:rPr>
          <w:rFonts w:ascii="华文楷体" w:eastAsia="华文楷体" w:hAnsi="华文楷体" w:hint="eastAsia"/>
          <w:sz w:val="28"/>
          <w:szCs w:val="28"/>
        </w:rPr>
        <w:t>，这个</w:t>
      </w:r>
      <w:proofErr w:type="gramStart"/>
      <w:r w:rsidRPr="00E37D11">
        <w:rPr>
          <w:rFonts w:ascii="华文楷体" w:eastAsia="华文楷体" w:hAnsi="华文楷体" w:hint="eastAsia"/>
          <w:sz w:val="28"/>
          <w:szCs w:val="28"/>
        </w:rPr>
        <w:t>就是妙车的</w:t>
      </w:r>
      <w:proofErr w:type="gramEnd"/>
      <w:r w:rsidRPr="00E37D11">
        <w:rPr>
          <w:rFonts w:ascii="华文楷体" w:eastAsia="华文楷体" w:hAnsi="华文楷体" w:hint="eastAsia"/>
          <w:sz w:val="28"/>
          <w:szCs w:val="28"/>
        </w:rPr>
        <w:t>四种特点。</w:t>
      </w:r>
    </w:p>
    <w:p w:rsidR="00D91A74" w:rsidRPr="00D91A74" w:rsidRDefault="00D91A74" w:rsidP="00E37D11">
      <w:pPr>
        <w:ind w:firstLine="570"/>
        <w:rPr>
          <w:ins w:id="40" w:author="S-Yansong" w:date="2016-01-13T09:05:00Z"/>
          <w:rFonts w:asciiTheme="minorEastAsia" w:hAnsiTheme="minorEastAsia"/>
          <w:sz w:val="28"/>
          <w:szCs w:val="28"/>
          <w:rPrChange w:id="41" w:author="S-Yansong" w:date="2016-01-13T09:06:00Z">
            <w:rPr>
              <w:ins w:id="42" w:author="S-Yansong" w:date="2016-01-13T09:05:00Z"/>
              <w:rFonts w:ascii="华文楷体" w:eastAsia="华文楷体" w:hAnsi="华文楷体"/>
              <w:sz w:val="28"/>
              <w:szCs w:val="28"/>
            </w:rPr>
          </w:rPrChange>
        </w:rPr>
      </w:pPr>
      <w:ins w:id="43" w:author="S-Yansong" w:date="2016-01-13T09:05:00Z">
        <w:r w:rsidRPr="00D91A74">
          <w:rPr>
            <w:rFonts w:asciiTheme="minorEastAsia" w:hAnsiTheme="minorEastAsia" w:hint="eastAsia"/>
            <w:sz w:val="28"/>
            <w:szCs w:val="28"/>
            <w:rPrChange w:id="44" w:author="S-Yansong" w:date="2016-01-13T09:06:00Z">
              <w:rPr>
                <w:rFonts w:ascii="华文楷体" w:eastAsia="华文楷体" w:hAnsi="华文楷体" w:hint="eastAsia"/>
                <w:sz w:val="28"/>
                <w:szCs w:val="28"/>
              </w:rPr>
            </w:rPrChange>
          </w:rPr>
          <w:t>【</w:t>
        </w:r>
      </w:ins>
      <w:r w:rsidR="00E37D11" w:rsidRPr="00D91A74">
        <w:rPr>
          <w:rFonts w:asciiTheme="minorEastAsia" w:hAnsiTheme="minorEastAsia" w:hint="eastAsia"/>
          <w:sz w:val="28"/>
          <w:szCs w:val="28"/>
          <w:rPrChange w:id="45" w:author="S-Yansong" w:date="2016-01-13T09:06:00Z">
            <w:rPr>
              <w:rFonts w:ascii="华文楷体" w:eastAsia="华文楷体" w:hAnsi="华文楷体" w:hint="eastAsia"/>
              <w:sz w:val="28"/>
              <w:szCs w:val="28"/>
            </w:rPr>
          </w:rPrChange>
        </w:rPr>
        <w:t>与此相同</w:t>
      </w:r>
      <w:del w:id="46" w:author="S-Yansong" w:date="2016-01-13T08:31:00Z">
        <w:r w:rsidR="00E37D11" w:rsidRPr="00D91A74" w:rsidDel="00671E6C">
          <w:rPr>
            <w:rFonts w:asciiTheme="minorEastAsia" w:hAnsiTheme="minorEastAsia"/>
            <w:sz w:val="28"/>
            <w:szCs w:val="28"/>
            <w:rPrChange w:id="47" w:author="S-Yansong" w:date="2016-01-13T09:06:00Z">
              <w:rPr>
                <w:rFonts w:ascii="华文楷体" w:eastAsia="华文楷体" w:hAnsi="华文楷体"/>
                <w:sz w:val="28"/>
                <w:szCs w:val="28"/>
              </w:rPr>
            </w:rPrChange>
          </w:rPr>
          <w:delText>,</w:delText>
        </w:r>
      </w:del>
      <w:ins w:id="48" w:author="S-Yansong" w:date="2016-01-13T08:31:00Z">
        <w:r w:rsidR="00671E6C" w:rsidRPr="00D91A74">
          <w:rPr>
            <w:rFonts w:asciiTheme="minorEastAsia" w:hAnsiTheme="minorEastAsia" w:hint="eastAsia"/>
            <w:sz w:val="28"/>
            <w:szCs w:val="28"/>
            <w:rPrChange w:id="49" w:author="S-Yansong" w:date="2016-01-13T09:06:00Z">
              <w:rPr>
                <w:rFonts w:ascii="华文楷体" w:eastAsia="华文楷体" w:hAnsi="华文楷体" w:hint="eastAsia"/>
                <w:sz w:val="28"/>
                <w:szCs w:val="28"/>
              </w:rPr>
            </w:rPrChange>
          </w:rPr>
          <w:t>，</w:t>
        </w:r>
      </w:ins>
      <w:r w:rsidR="00E37D11" w:rsidRPr="00D91A74">
        <w:rPr>
          <w:rFonts w:asciiTheme="minorEastAsia" w:hAnsiTheme="minorEastAsia" w:hint="eastAsia"/>
          <w:sz w:val="28"/>
          <w:szCs w:val="28"/>
          <w:rPrChange w:id="50" w:author="S-Yansong" w:date="2016-01-13T09:06:00Z">
            <w:rPr>
              <w:rFonts w:ascii="华文楷体" w:eastAsia="华文楷体" w:hAnsi="华文楷体" w:hint="eastAsia"/>
              <w:sz w:val="28"/>
              <w:szCs w:val="28"/>
            </w:rPr>
          </w:rPrChange>
        </w:rPr>
        <w:t>此宗超胜各执一方的宗旨</w:t>
      </w:r>
      <w:del w:id="51" w:author="S-Yansong" w:date="2016-01-13T09:05:00Z">
        <w:r w:rsidR="00E37D11" w:rsidRPr="00D91A74" w:rsidDel="00D91A74">
          <w:rPr>
            <w:rFonts w:asciiTheme="minorEastAsia" w:hAnsiTheme="minorEastAsia"/>
            <w:sz w:val="28"/>
            <w:szCs w:val="28"/>
            <w:rPrChange w:id="52" w:author="S-Yansong" w:date="2016-01-13T09:06:00Z">
              <w:rPr>
                <w:rFonts w:ascii="华文楷体" w:eastAsia="华文楷体" w:hAnsi="华文楷体"/>
                <w:sz w:val="28"/>
                <w:szCs w:val="28"/>
              </w:rPr>
            </w:rPrChange>
          </w:rPr>
          <w:delText>;</w:delText>
        </w:r>
      </w:del>
      <w:ins w:id="53" w:author="S-Yansong" w:date="2016-01-13T09:05:00Z">
        <w:r w:rsidRPr="00D91A74">
          <w:rPr>
            <w:rFonts w:asciiTheme="minorEastAsia" w:hAnsiTheme="minorEastAsia" w:hint="eastAsia"/>
            <w:sz w:val="28"/>
            <w:szCs w:val="28"/>
            <w:rPrChange w:id="54" w:author="S-Yansong" w:date="2016-01-13T09:06:00Z">
              <w:rPr>
                <w:rFonts w:ascii="华文楷体" w:eastAsia="华文楷体" w:hAnsi="华文楷体" w:hint="eastAsia"/>
                <w:sz w:val="28"/>
                <w:szCs w:val="28"/>
              </w:rPr>
            </w:rPrChange>
          </w:rPr>
          <w:t>；</w:t>
        </w:r>
      </w:ins>
      <w:r w:rsidR="00E37D11" w:rsidRPr="00D91A74">
        <w:rPr>
          <w:rFonts w:asciiTheme="minorEastAsia" w:hAnsiTheme="minorEastAsia" w:hint="eastAsia"/>
          <w:sz w:val="28"/>
          <w:szCs w:val="28"/>
          <w:rPrChange w:id="55" w:author="S-Yansong" w:date="2016-01-13T09:06:00Z">
            <w:rPr>
              <w:rFonts w:ascii="华文楷体" w:eastAsia="华文楷体" w:hAnsi="华文楷体" w:hint="eastAsia"/>
              <w:sz w:val="28"/>
              <w:szCs w:val="28"/>
            </w:rPr>
          </w:rPrChange>
        </w:rPr>
        <w:t>具有深广智慧的大士方能享用</w:t>
      </w:r>
      <w:del w:id="56" w:author="S-Yansong" w:date="2016-01-13T09:05:00Z">
        <w:r w:rsidR="00E37D11" w:rsidRPr="00D91A74" w:rsidDel="00D91A74">
          <w:rPr>
            <w:rFonts w:asciiTheme="minorEastAsia" w:hAnsiTheme="minorEastAsia"/>
            <w:sz w:val="28"/>
            <w:szCs w:val="28"/>
            <w:rPrChange w:id="57" w:author="S-Yansong" w:date="2016-01-13T09:06:00Z">
              <w:rPr>
                <w:rFonts w:ascii="华文楷体" w:eastAsia="华文楷体" w:hAnsi="华文楷体"/>
                <w:sz w:val="28"/>
                <w:szCs w:val="28"/>
              </w:rPr>
            </w:rPrChange>
          </w:rPr>
          <w:delText>;</w:delText>
        </w:r>
      </w:del>
      <w:ins w:id="58" w:author="S-Yansong" w:date="2016-01-13T09:05:00Z">
        <w:r w:rsidRPr="00D91A74">
          <w:rPr>
            <w:rFonts w:asciiTheme="minorEastAsia" w:hAnsiTheme="minorEastAsia" w:hint="eastAsia"/>
            <w:sz w:val="28"/>
            <w:szCs w:val="28"/>
            <w:rPrChange w:id="59" w:author="S-Yansong" w:date="2016-01-13T09:06:00Z">
              <w:rPr>
                <w:rFonts w:ascii="华文楷体" w:eastAsia="华文楷体" w:hAnsi="华文楷体" w:hint="eastAsia"/>
                <w:sz w:val="28"/>
                <w:szCs w:val="28"/>
              </w:rPr>
            </w:rPrChange>
          </w:rPr>
          <w:t>；</w:t>
        </w:r>
      </w:ins>
      <w:r w:rsidR="00E37D11" w:rsidRPr="00D91A74">
        <w:rPr>
          <w:rFonts w:asciiTheme="minorEastAsia" w:hAnsiTheme="minorEastAsia" w:hint="eastAsia"/>
          <w:sz w:val="28"/>
          <w:szCs w:val="28"/>
          <w:rPrChange w:id="60" w:author="S-Yansong" w:date="2016-01-13T09:06:00Z">
            <w:rPr>
              <w:rFonts w:ascii="华文楷体" w:eastAsia="华文楷体" w:hAnsi="华文楷体" w:hint="eastAsia"/>
              <w:sz w:val="28"/>
              <w:szCs w:val="28"/>
            </w:rPr>
          </w:rPrChange>
        </w:rPr>
        <w:t>二谛之真如融会贯通而不难成就佛果</w:t>
      </w:r>
      <w:del w:id="61" w:author="S-Yansong" w:date="2016-01-13T09:05:00Z">
        <w:r w:rsidR="00E37D11" w:rsidRPr="00D91A74" w:rsidDel="00D91A74">
          <w:rPr>
            <w:rFonts w:asciiTheme="minorEastAsia" w:hAnsiTheme="minorEastAsia"/>
            <w:sz w:val="28"/>
            <w:szCs w:val="28"/>
            <w:rPrChange w:id="62" w:author="S-Yansong" w:date="2016-01-13T09:06:00Z">
              <w:rPr>
                <w:rFonts w:ascii="华文楷体" w:eastAsia="华文楷体" w:hAnsi="华文楷体"/>
                <w:sz w:val="28"/>
                <w:szCs w:val="28"/>
              </w:rPr>
            </w:rPrChange>
          </w:rPr>
          <w:delText>;</w:delText>
        </w:r>
      </w:del>
      <w:ins w:id="63" w:author="S-Yansong" w:date="2016-01-13T09:05:00Z">
        <w:r w:rsidRPr="00D91A74">
          <w:rPr>
            <w:rFonts w:asciiTheme="minorEastAsia" w:hAnsiTheme="minorEastAsia" w:hint="eastAsia"/>
            <w:sz w:val="28"/>
            <w:szCs w:val="28"/>
            <w:rPrChange w:id="64" w:author="S-Yansong" w:date="2016-01-13T09:06:00Z">
              <w:rPr>
                <w:rFonts w:ascii="华文楷体" w:eastAsia="华文楷体" w:hAnsi="华文楷体" w:hint="eastAsia"/>
                <w:sz w:val="28"/>
                <w:szCs w:val="28"/>
              </w:rPr>
            </w:rPrChange>
          </w:rPr>
          <w:t>；</w:t>
        </w:r>
      </w:ins>
      <w:r w:rsidR="00E37D11" w:rsidRPr="00D91A74">
        <w:rPr>
          <w:rFonts w:asciiTheme="minorEastAsia" w:hAnsiTheme="minorEastAsia" w:hint="eastAsia"/>
          <w:sz w:val="28"/>
          <w:szCs w:val="28"/>
          <w:rPrChange w:id="65" w:author="S-Yansong" w:date="2016-01-13T09:06:00Z">
            <w:rPr>
              <w:rFonts w:ascii="华文楷体" w:eastAsia="华文楷体" w:hAnsi="华文楷体" w:hint="eastAsia"/>
              <w:sz w:val="28"/>
              <w:szCs w:val="28"/>
            </w:rPr>
          </w:rPrChange>
        </w:rPr>
        <w:t>富含名言量与胜义量无量理证的喜乐美妙装饰等。</w:t>
      </w:r>
      <w:ins w:id="66" w:author="S-Yansong" w:date="2016-01-13T09:05:00Z">
        <w:r w:rsidRPr="00D91A74">
          <w:rPr>
            <w:rFonts w:asciiTheme="minorEastAsia" w:hAnsiTheme="minorEastAsia" w:hint="eastAsia"/>
            <w:sz w:val="28"/>
            <w:szCs w:val="28"/>
            <w:rPrChange w:id="67" w:author="S-Yansong" w:date="2016-01-13T09:06:00Z">
              <w:rPr>
                <w:rFonts w:ascii="华文楷体" w:eastAsia="华文楷体" w:hAnsi="华文楷体" w:hint="eastAsia"/>
                <w:sz w:val="28"/>
                <w:szCs w:val="28"/>
              </w:rPr>
            </w:rPrChange>
          </w:rPr>
          <w:t>】</w:t>
        </w:r>
      </w:ins>
    </w:p>
    <w:p w:rsidR="00CC27C6" w:rsidRDefault="00E37D11" w:rsidP="00E37D11">
      <w:pPr>
        <w:ind w:firstLine="570"/>
        <w:rPr>
          <w:ins w:id="68" w:author="S-Yansong" w:date="2016-01-13T09:01:00Z"/>
          <w:rFonts w:ascii="华文楷体" w:eastAsia="华文楷体" w:hAnsi="华文楷体"/>
          <w:sz w:val="28"/>
          <w:szCs w:val="28"/>
        </w:rPr>
      </w:pPr>
      <w:r w:rsidRPr="00E37D11">
        <w:rPr>
          <w:rFonts w:ascii="华文楷体" w:eastAsia="华文楷体" w:hAnsi="华文楷体" w:hint="eastAsia"/>
          <w:sz w:val="28"/>
          <w:szCs w:val="28"/>
        </w:rPr>
        <w:t>这个也是</w:t>
      </w:r>
      <w:proofErr w:type="gramStart"/>
      <w:r w:rsidRPr="00E37D11">
        <w:rPr>
          <w:rFonts w:ascii="华文楷体" w:eastAsia="华文楷体" w:hAnsi="华文楷体" w:hint="eastAsia"/>
          <w:sz w:val="28"/>
          <w:szCs w:val="28"/>
        </w:rPr>
        <w:t>和妙车相仿</w:t>
      </w:r>
      <w:proofErr w:type="gramEnd"/>
      <w:r w:rsidRPr="00E37D11">
        <w:rPr>
          <w:rFonts w:ascii="华文楷体" w:eastAsia="华文楷体" w:hAnsi="华文楷体" w:hint="eastAsia"/>
          <w:sz w:val="28"/>
          <w:szCs w:val="28"/>
        </w:rPr>
        <w:t>的有四个特点，那么这个大乘的宗派呢，首先</w:t>
      </w:r>
      <w:ins w:id="69" w:author="S-Yansong" w:date="2016-01-14T13:37:00Z">
        <w:r w:rsidR="003655C5">
          <w:rPr>
            <w:rFonts w:ascii="华文楷体" w:eastAsia="华文楷体" w:hAnsi="华文楷体" w:hint="eastAsia"/>
            <w:sz w:val="28"/>
            <w:szCs w:val="28"/>
          </w:rPr>
          <w:t>第一个</w:t>
        </w:r>
      </w:ins>
      <w:r w:rsidRPr="00E37D11">
        <w:rPr>
          <w:rFonts w:ascii="华文楷体" w:eastAsia="华文楷体" w:hAnsi="华文楷体" w:hint="eastAsia"/>
          <w:sz w:val="28"/>
          <w:szCs w:val="28"/>
        </w:rPr>
        <w:t>是</w:t>
      </w:r>
      <w:proofErr w:type="gramStart"/>
      <w:r w:rsidRPr="00E37D11">
        <w:rPr>
          <w:rFonts w:ascii="华文楷体" w:eastAsia="华文楷体" w:hAnsi="华文楷体" w:hint="eastAsia"/>
          <w:sz w:val="28"/>
          <w:szCs w:val="28"/>
        </w:rPr>
        <w:t>超胜这个</w:t>
      </w:r>
      <w:proofErr w:type="gramEnd"/>
      <w:r w:rsidRPr="00E37D11">
        <w:rPr>
          <w:rFonts w:ascii="华文楷体" w:eastAsia="华文楷体" w:hAnsi="华文楷体" w:hint="eastAsia"/>
          <w:sz w:val="28"/>
          <w:szCs w:val="28"/>
        </w:rPr>
        <w:t>各执一方的宗旨</w:t>
      </w:r>
      <w:del w:id="70" w:author="S-Yansong" w:date="2016-01-14T13:38:00Z">
        <w:r w:rsidRPr="00E37D11" w:rsidDel="008E368A">
          <w:rPr>
            <w:rFonts w:ascii="华文楷体" w:eastAsia="华文楷体" w:hAnsi="华文楷体" w:hint="eastAsia"/>
            <w:sz w:val="28"/>
            <w:szCs w:val="28"/>
          </w:rPr>
          <w:delText>，</w:delText>
        </w:r>
      </w:del>
      <w:ins w:id="71" w:author="S-Yansong" w:date="2016-01-14T13:38:00Z">
        <w:r w:rsidR="008E368A">
          <w:rPr>
            <w:rFonts w:ascii="华文楷体" w:eastAsia="华文楷体" w:hAnsi="华文楷体" w:hint="eastAsia"/>
            <w:sz w:val="28"/>
            <w:szCs w:val="28"/>
          </w:rPr>
          <w:t>。</w:t>
        </w:r>
      </w:ins>
      <w:r w:rsidRPr="00E37D11">
        <w:rPr>
          <w:rFonts w:ascii="华文楷体" w:eastAsia="华文楷体" w:hAnsi="华文楷体" w:hint="eastAsia"/>
          <w:sz w:val="28"/>
          <w:szCs w:val="28"/>
        </w:rPr>
        <w:t>那么就说是不管是说偏于显现方，偏于空性方，或者偏于唯识方，偏于中观方，这方面都是偏于一方，各执一方，这个方面就不是一种</w:t>
      </w:r>
      <w:proofErr w:type="gramStart"/>
      <w:r w:rsidRPr="00E37D11">
        <w:rPr>
          <w:rFonts w:ascii="华文楷体" w:eastAsia="华文楷体" w:hAnsi="华文楷体" w:hint="eastAsia"/>
          <w:sz w:val="28"/>
          <w:szCs w:val="28"/>
        </w:rPr>
        <w:t>真正殊妙大乘</w:t>
      </w:r>
      <w:proofErr w:type="gramEnd"/>
      <w:del w:id="72" w:author="S-Yansong" w:date="2016-01-13T08:57:00Z">
        <w:r w:rsidRPr="00E37D11" w:rsidDel="00CC27C6">
          <w:rPr>
            <w:rFonts w:ascii="华文楷体" w:eastAsia="华文楷体" w:hAnsi="华文楷体" w:hint="eastAsia"/>
            <w:sz w:val="28"/>
            <w:szCs w:val="28"/>
          </w:rPr>
          <w:delText>，</w:delText>
        </w:r>
      </w:del>
      <w:ins w:id="73" w:author="S-Yansong" w:date="2016-01-13T08:57:00Z">
        <w:r w:rsidR="00CC27C6">
          <w:rPr>
            <w:rFonts w:ascii="华文楷体" w:eastAsia="华文楷体" w:hAnsi="华文楷体" w:hint="eastAsia"/>
            <w:sz w:val="28"/>
            <w:szCs w:val="28"/>
          </w:rPr>
          <w:t>。</w:t>
        </w:r>
      </w:ins>
      <w:r w:rsidRPr="00E37D11">
        <w:rPr>
          <w:rFonts w:ascii="华文楷体" w:eastAsia="华文楷体" w:hAnsi="华文楷体" w:hint="eastAsia"/>
          <w:sz w:val="28"/>
          <w:szCs w:val="28"/>
        </w:rPr>
        <w:t>那么真正</w:t>
      </w:r>
      <w:proofErr w:type="gramStart"/>
      <w:r w:rsidRPr="00E37D11">
        <w:rPr>
          <w:rFonts w:ascii="华文楷体" w:eastAsia="华文楷体" w:hAnsi="华文楷体" w:hint="eastAsia"/>
          <w:sz w:val="28"/>
          <w:szCs w:val="28"/>
        </w:rPr>
        <w:t>的殊妙大乘</w:t>
      </w:r>
      <w:proofErr w:type="gramEnd"/>
      <w:r w:rsidRPr="00E37D11">
        <w:rPr>
          <w:rFonts w:ascii="华文楷体" w:eastAsia="华文楷体" w:hAnsi="华文楷体" w:hint="eastAsia"/>
          <w:sz w:val="28"/>
          <w:szCs w:val="28"/>
        </w:rPr>
        <w:t>呢，</w:t>
      </w:r>
      <w:ins w:id="74" w:author="S-Yansong" w:date="2016-01-14T13:38:00Z">
        <w:r w:rsidR="00A667AD">
          <w:rPr>
            <w:rFonts w:ascii="华文楷体" w:eastAsia="华文楷体" w:hAnsi="华文楷体" w:hint="eastAsia"/>
            <w:sz w:val="28"/>
            <w:szCs w:val="28"/>
          </w:rPr>
          <w:t>就说</w:t>
        </w:r>
      </w:ins>
      <w:r w:rsidRPr="00E37D11">
        <w:rPr>
          <w:rFonts w:ascii="华文楷体" w:eastAsia="华文楷体" w:hAnsi="华文楷体" w:hint="eastAsia"/>
          <w:sz w:val="28"/>
          <w:szCs w:val="28"/>
        </w:rPr>
        <w:t>是</w:t>
      </w:r>
      <w:proofErr w:type="gramStart"/>
      <w:r w:rsidRPr="00E37D11">
        <w:rPr>
          <w:rFonts w:ascii="华文楷体" w:eastAsia="华文楷体" w:hAnsi="华文楷体" w:hint="eastAsia"/>
          <w:sz w:val="28"/>
          <w:szCs w:val="28"/>
        </w:rPr>
        <w:t>已经超胜了</w:t>
      </w:r>
      <w:proofErr w:type="gramEnd"/>
      <w:r w:rsidRPr="00E37D11">
        <w:rPr>
          <w:rFonts w:ascii="华文楷体" w:eastAsia="华文楷体" w:hAnsi="华文楷体" w:hint="eastAsia"/>
          <w:sz w:val="28"/>
          <w:szCs w:val="28"/>
        </w:rPr>
        <w:t>各执一方的宗旨，它是甚深和广大完全圆融无碍的这样一种本体</w:t>
      </w:r>
      <w:del w:id="75" w:author="S-Yansong" w:date="2016-01-13T08:59:00Z">
        <w:r w:rsidRPr="00E37D11" w:rsidDel="00CC27C6">
          <w:rPr>
            <w:rFonts w:ascii="华文楷体" w:eastAsia="华文楷体" w:hAnsi="华文楷体" w:hint="eastAsia"/>
            <w:sz w:val="28"/>
            <w:szCs w:val="28"/>
          </w:rPr>
          <w:delText>，</w:delText>
        </w:r>
      </w:del>
      <w:ins w:id="76" w:author="S-Yansong" w:date="2016-01-13T08:59:00Z">
        <w:r w:rsidR="00CC27C6">
          <w:rPr>
            <w:rFonts w:ascii="华文楷体" w:eastAsia="华文楷体" w:hAnsi="华文楷体" w:hint="eastAsia"/>
            <w:sz w:val="28"/>
            <w:szCs w:val="28"/>
          </w:rPr>
          <w:t>。</w:t>
        </w:r>
      </w:ins>
      <w:r w:rsidRPr="00E37D11">
        <w:rPr>
          <w:rFonts w:ascii="华文楷体" w:eastAsia="华文楷体" w:hAnsi="华文楷体" w:hint="eastAsia"/>
          <w:sz w:val="28"/>
          <w:szCs w:val="28"/>
        </w:rPr>
        <w:t>所以说这样的大乘真正的</w:t>
      </w:r>
      <w:proofErr w:type="gramStart"/>
      <w:r w:rsidRPr="00E37D11">
        <w:rPr>
          <w:rFonts w:ascii="华文楷体" w:eastAsia="华文楷体" w:hAnsi="华文楷体" w:hint="eastAsia"/>
          <w:sz w:val="28"/>
          <w:szCs w:val="28"/>
        </w:rPr>
        <w:t>宗义是超胜各执</w:t>
      </w:r>
      <w:proofErr w:type="gramEnd"/>
      <w:r w:rsidRPr="00E37D11">
        <w:rPr>
          <w:rFonts w:ascii="华文楷体" w:eastAsia="华文楷体" w:hAnsi="华文楷体" w:hint="eastAsia"/>
          <w:sz w:val="28"/>
          <w:szCs w:val="28"/>
        </w:rPr>
        <w:t>一方的</w:t>
      </w:r>
      <w:del w:id="77" w:author="S-Yansong" w:date="2016-01-14T13:38:00Z">
        <w:r w:rsidRPr="00E37D11" w:rsidDel="00A667AD">
          <w:rPr>
            <w:rFonts w:ascii="华文楷体" w:eastAsia="华文楷体" w:hAnsi="华文楷体" w:hint="eastAsia"/>
            <w:sz w:val="28"/>
            <w:szCs w:val="28"/>
          </w:rPr>
          <w:delText>这样</w:delText>
        </w:r>
      </w:del>
      <w:r w:rsidRPr="00E37D11">
        <w:rPr>
          <w:rFonts w:ascii="华文楷体" w:eastAsia="华文楷体" w:hAnsi="华文楷体" w:hint="eastAsia"/>
          <w:sz w:val="28"/>
          <w:szCs w:val="28"/>
        </w:rPr>
        <w:t>一种宗旨</w:t>
      </w:r>
      <w:del w:id="78" w:author="S-Yansong" w:date="2016-01-13T09:01:00Z">
        <w:r w:rsidRPr="00E37D11" w:rsidDel="00CC27C6">
          <w:rPr>
            <w:rFonts w:ascii="华文楷体" w:eastAsia="华文楷体" w:hAnsi="华文楷体" w:hint="eastAsia"/>
            <w:sz w:val="28"/>
            <w:szCs w:val="28"/>
          </w:rPr>
          <w:delText>，</w:delText>
        </w:r>
      </w:del>
      <w:ins w:id="79" w:author="S-Yansong" w:date="2016-01-13T09:01:00Z">
        <w:r w:rsidR="00CC27C6">
          <w:rPr>
            <w:rFonts w:ascii="华文楷体" w:eastAsia="华文楷体" w:hAnsi="华文楷体" w:hint="eastAsia"/>
            <w:sz w:val="28"/>
            <w:szCs w:val="28"/>
          </w:rPr>
          <w:t>。</w:t>
        </w:r>
      </w:ins>
    </w:p>
    <w:p w:rsidR="00CC27C6" w:rsidRDefault="00E37D11" w:rsidP="00E37D11">
      <w:pPr>
        <w:ind w:firstLine="570"/>
        <w:rPr>
          <w:ins w:id="80" w:author="S-Yansong" w:date="2016-01-13T09:02:00Z"/>
          <w:rFonts w:ascii="华文楷体" w:eastAsia="华文楷体" w:hAnsi="华文楷体"/>
          <w:sz w:val="28"/>
          <w:szCs w:val="28"/>
        </w:rPr>
      </w:pPr>
      <w:r w:rsidRPr="00E37D11">
        <w:rPr>
          <w:rFonts w:ascii="华文楷体" w:eastAsia="华文楷体" w:hAnsi="华文楷体" w:hint="eastAsia"/>
          <w:sz w:val="28"/>
          <w:szCs w:val="28"/>
        </w:rPr>
        <w:t>具有深广智慧的</w:t>
      </w:r>
      <w:proofErr w:type="gramStart"/>
      <w:r w:rsidRPr="00E37D11">
        <w:rPr>
          <w:rFonts w:ascii="华文楷体" w:eastAsia="华文楷体" w:hAnsi="华文楷体" w:hint="eastAsia"/>
          <w:sz w:val="28"/>
          <w:szCs w:val="28"/>
        </w:rPr>
        <w:t>大士方能</w:t>
      </w:r>
      <w:proofErr w:type="gramEnd"/>
      <w:r w:rsidRPr="00E37D11">
        <w:rPr>
          <w:rFonts w:ascii="华文楷体" w:eastAsia="华文楷体" w:hAnsi="华文楷体" w:hint="eastAsia"/>
          <w:sz w:val="28"/>
          <w:szCs w:val="28"/>
        </w:rPr>
        <w:t>享用，那么前面不是说只有这些大官员大士</w:t>
      </w:r>
      <w:proofErr w:type="gramStart"/>
      <w:r w:rsidRPr="00E37D11">
        <w:rPr>
          <w:rFonts w:ascii="华文楷体" w:eastAsia="华文楷体" w:hAnsi="华文楷体" w:hint="eastAsia"/>
          <w:sz w:val="28"/>
          <w:szCs w:val="28"/>
        </w:rPr>
        <w:t>夫才能</w:t>
      </w:r>
      <w:proofErr w:type="gramEnd"/>
      <w:r w:rsidRPr="00E37D11">
        <w:rPr>
          <w:rFonts w:ascii="华文楷体" w:eastAsia="华文楷体" w:hAnsi="华文楷体" w:hint="eastAsia"/>
          <w:sz w:val="28"/>
          <w:szCs w:val="28"/>
        </w:rPr>
        <w:t>享用这样一种豪华的妙车，同样的道理</w:t>
      </w:r>
      <w:ins w:id="81" w:author="S-Yansong" w:date="2016-01-14T13:38:00Z">
        <w:r w:rsidR="00291485">
          <w:rPr>
            <w:rFonts w:ascii="华文楷体" w:eastAsia="华文楷体" w:hAnsi="华文楷体" w:hint="eastAsia"/>
            <w:sz w:val="28"/>
            <w:szCs w:val="28"/>
          </w:rPr>
          <w:t>，</w:t>
        </w:r>
      </w:ins>
      <w:r w:rsidRPr="00E37D11">
        <w:rPr>
          <w:rFonts w:ascii="华文楷体" w:eastAsia="华文楷体" w:hAnsi="华文楷体" w:hint="eastAsia"/>
          <w:sz w:val="28"/>
          <w:szCs w:val="28"/>
        </w:rPr>
        <w:t>具有深广智慧的这些大士</w:t>
      </w:r>
      <w:proofErr w:type="gramStart"/>
      <w:r w:rsidRPr="00E37D11">
        <w:rPr>
          <w:rFonts w:ascii="华文楷体" w:eastAsia="华文楷体" w:hAnsi="华文楷体" w:hint="eastAsia"/>
          <w:sz w:val="28"/>
          <w:szCs w:val="28"/>
        </w:rPr>
        <w:t>夫才能</w:t>
      </w:r>
      <w:proofErr w:type="gramEnd"/>
      <w:r w:rsidRPr="00E37D11">
        <w:rPr>
          <w:rFonts w:ascii="华文楷体" w:eastAsia="华文楷体" w:hAnsi="华文楷体" w:hint="eastAsia"/>
          <w:sz w:val="28"/>
          <w:szCs w:val="28"/>
        </w:rPr>
        <w:t>享用深广大乘</w:t>
      </w:r>
      <w:del w:id="82" w:author="S-Yansong" w:date="2016-01-13T09:02:00Z">
        <w:r w:rsidRPr="00E37D11" w:rsidDel="00CC27C6">
          <w:rPr>
            <w:rFonts w:ascii="华文楷体" w:eastAsia="华文楷体" w:hAnsi="华文楷体" w:hint="eastAsia"/>
            <w:sz w:val="28"/>
            <w:szCs w:val="28"/>
          </w:rPr>
          <w:delText>，</w:delText>
        </w:r>
      </w:del>
      <w:ins w:id="83" w:author="S-Yansong" w:date="2016-01-13T09:02:00Z">
        <w:r w:rsidR="00CC27C6">
          <w:rPr>
            <w:rFonts w:ascii="华文楷体" w:eastAsia="华文楷体" w:hAnsi="华文楷体" w:hint="eastAsia"/>
            <w:sz w:val="28"/>
            <w:szCs w:val="28"/>
          </w:rPr>
          <w:t>。</w:t>
        </w:r>
      </w:ins>
      <w:r w:rsidRPr="00E37D11">
        <w:rPr>
          <w:rFonts w:ascii="华文楷体" w:eastAsia="华文楷体" w:hAnsi="华文楷体" w:hint="eastAsia"/>
          <w:sz w:val="28"/>
          <w:szCs w:val="28"/>
        </w:rPr>
        <w:t>也就是说你相续当中的智慧呢第一个方面对甚深的空性必须要有所了知，第二个方面对于广大的这样的智慧方面也必须要了知</w:t>
      </w:r>
      <w:del w:id="84" w:author="S-Yansong" w:date="2016-01-13T09:02:00Z">
        <w:r w:rsidRPr="00E37D11" w:rsidDel="00CC27C6">
          <w:rPr>
            <w:rFonts w:ascii="华文楷体" w:eastAsia="华文楷体" w:hAnsi="华文楷体" w:hint="eastAsia"/>
            <w:sz w:val="28"/>
            <w:szCs w:val="28"/>
          </w:rPr>
          <w:delText>，</w:delText>
        </w:r>
      </w:del>
      <w:ins w:id="85" w:author="S-Yansong" w:date="2016-01-13T09:02:00Z">
        <w:r w:rsidR="00CC27C6">
          <w:rPr>
            <w:rFonts w:ascii="华文楷体" w:eastAsia="华文楷体" w:hAnsi="华文楷体" w:hint="eastAsia"/>
            <w:sz w:val="28"/>
            <w:szCs w:val="28"/>
          </w:rPr>
          <w:t>。</w:t>
        </w:r>
      </w:ins>
      <w:del w:id="86" w:author="S-Yansong" w:date="2016-01-14T13:38:00Z">
        <w:r w:rsidRPr="00E37D11" w:rsidDel="00291485">
          <w:rPr>
            <w:rFonts w:ascii="华文楷体" w:eastAsia="华文楷体" w:hAnsi="华文楷体" w:hint="eastAsia"/>
            <w:sz w:val="28"/>
            <w:szCs w:val="28"/>
          </w:rPr>
          <w:delText>就</w:delText>
        </w:r>
      </w:del>
      <w:ins w:id="87" w:author="S-Yansong" w:date="2016-01-14T13:38:00Z">
        <w:r w:rsidR="00291485">
          <w:rPr>
            <w:rFonts w:ascii="华文楷体" w:eastAsia="华文楷体" w:hAnsi="华文楷体" w:hint="eastAsia"/>
            <w:sz w:val="28"/>
            <w:szCs w:val="28"/>
          </w:rPr>
          <w:t>所以</w:t>
        </w:r>
      </w:ins>
      <w:r w:rsidRPr="00E37D11">
        <w:rPr>
          <w:rFonts w:ascii="华文楷体" w:eastAsia="华文楷体" w:hAnsi="华文楷体" w:hint="eastAsia"/>
          <w:sz w:val="28"/>
          <w:szCs w:val="28"/>
        </w:rPr>
        <w:t>说相续当中具备了这种深广的智慧，他才能享用这个大乘</w:t>
      </w:r>
      <w:del w:id="88" w:author="S-Yansong" w:date="2016-01-13T09:02:00Z">
        <w:r w:rsidRPr="00E37D11" w:rsidDel="00CC27C6">
          <w:rPr>
            <w:rFonts w:ascii="华文楷体" w:eastAsia="华文楷体" w:hAnsi="华文楷体" w:hint="eastAsia"/>
            <w:sz w:val="28"/>
            <w:szCs w:val="28"/>
          </w:rPr>
          <w:delText>，</w:delText>
        </w:r>
      </w:del>
      <w:ins w:id="89" w:author="S-Yansong" w:date="2016-01-13T09:02:00Z">
        <w:r w:rsidR="00CC27C6">
          <w:rPr>
            <w:rFonts w:ascii="华文楷体" w:eastAsia="华文楷体" w:hAnsi="华文楷体" w:hint="eastAsia"/>
            <w:sz w:val="28"/>
            <w:szCs w:val="28"/>
          </w:rPr>
          <w:t>。</w:t>
        </w:r>
      </w:ins>
    </w:p>
    <w:p w:rsidR="00A92A73" w:rsidRDefault="00E37D11" w:rsidP="00E37D11">
      <w:pPr>
        <w:ind w:firstLine="570"/>
        <w:rPr>
          <w:ins w:id="90" w:author="S-Yansong" w:date="2016-01-14T13:40:00Z"/>
          <w:rFonts w:ascii="华文楷体" w:eastAsia="华文楷体" w:hAnsi="华文楷体" w:hint="eastAsia"/>
          <w:sz w:val="28"/>
          <w:szCs w:val="28"/>
        </w:rPr>
      </w:pPr>
      <w:r w:rsidRPr="00E37D11">
        <w:rPr>
          <w:rFonts w:ascii="华文楷体" w:eastAsia="华文楷体" w:hAnsi="华文楷体" w:hint="eastAsia"/>
          <w:sz w:val="28"/>
          <w:szCs w:val="28"/>
        </w:rPr>
        <w:t>第三个特点是二</w:t>
      </w:r>
      <w:proofErr w:type="gramStart"/>
      <w:r w:rsidRPr="00E37D11">
        <w:rPr>
          <w:rFonts w:ascii="华文楷体" w:eastAsia="华文楷体" w:hAnsi="华文楷体" w:hint="eastAsia"/>
          <w:sz w:val="28"/>
          <w:szCs w:val="28"/>
        </w:rPr>
        <w:t>谛</w:t>
      </w:r>
      <w:proofErr w:type="gramEnd"/>
      <w:r w:rsidRPr="00E37D11">
        <w:rPr>
          <w:rFonts w:ascii="华文楷体" w:eastAsia="华文楷体" w:hAnsi="华文楷体" w:hint="eastAsia"/>
          <w:sz w:val="28"/>
          <w:szCs w:val="28"/>
        </w:rPr>
        <w:t>的真如融会贯通而不难成就佛果，对于世俗</w:t>
      </w:r>
      <w:proofErr w:type="gramStart"/>
      <w:r w:rsidRPr="00E37D11">
        <w:rPr>
          <w:rFonts w:ascii="华文楷体" w:eastAsia="华文楷体" w:hAnsi="华文楷体" w:hint="eastAsia"/>
          <w:sz w:val="28"/>
          <w:szCs w:val="28"/>
        </w:rPr>
        <w:t>谛</w:t>
      </w:r>
      <w:proofErr w:type="gramEnd"/>
      <w:r w:rsidRPr="00E37D11">
        <w:rPr>
          <w:rFonts w:ascii="华文楷体" w:eastAsia="华文楷体" w:hAnsi="华文楷体" w:hint="eastAsia"/>
          <w:sz w:val="28"/>
          <w:szCs w:val="28"/>
        </w:rPr>
        <w:t>和</w:t>
      </w:r>
      <w:proofErr w:type="gramStart"/>
      <w:r w:rsidRPr="00E37D11">
        <w:rPr>
          <w:rFonts w:ascii="华文楷体" w:eastAsia="华文楷体" w:hAnsi="华文楷体" w:hint="eastAsia"/>
          <w:sz w:val="28"/>
          <w:szCs w:val="28"/>
        </w:rPr>
        <w:t>对于胜义谛二谛</w:t>
      </w:r>
      <w:proofErr w:type="gramEnd"/>
      <w:r w:rsidRPr="00E37D11">
        <w:rPr>
          <w:rFonts w:ascii="华文楷体" w:eastAsia="华文楷体" w:hAnsi="华文楷体" w:hint="eastAsia"/>
          <w:sz w:val="28"/>
          <w:szCs w:val="28"/>
        </w:rPr>
        <w:t>的真如</w:t>
      </w:r>
      <w:del w:id="91" w:author="S-Yansong" w:date="2016-01-14T13:39:00Z">
        <w:r w:rsidRPr="00E37D11" w:rsidDel="00225F5F">
          <w:rPr>
            <w:rFonts w:ascii="华文楷体" w:eastAsia="华文楷体" w:hAnsi="华文楷体" w:hint="eastAsia"/>
            <w:sz w:val="28"/>
            <w:szCs w:val="28"/>
          </w:rPr>
          <w:delText>都</w:delText>
        </w:r>
      </w:del>
      <w:r w:rsidRPr="00E37D11">
        <w:rPr>
          <w:rFonts w:ascii="华文楷体" w:eastAsia="华文楷体" w:hAnsi="华文楷体" w:hint="eastAsia"/>
          <w:sz w:val="28"/>
          <w:szCs w:val="28"/>
        </w:rPr>
        <w:t>完全</w:t>
      </w:r>
      <w:ins w:id="92" w:author="S-Yansong" w:date="2016-01-14T13:39:00Z">
        <w:r w:rsidR="00225F5F">
          <w:rPr>
            <w:rFonts w:ascii="华文楷体" w:eastAsia="华文楷体" w:hAnsi="华文楷体" w:hint="eastAsia"/>
            <w:sz w:val="28"/>
            <w:szCs w:val="28"/>
          </w:rPr>
          <w:t>都已经</w:t>
        </w:r>
      </w:ins>
      <w:r w:rsidRPr="00E37D11">
        <w:rPr>
          <w:rFonts w:ascii="华文楷体" w:eastAsia="华文楷体" w:hAnsi="华文楷体" w:hint="eastAsia"/>
          <w:sz w:val="28"/>
          <w:szCs w:val="28"/>
        </w:rPr>
        <w:t>融会贯通了</w:t>
      </w:r>
      <w:del w:id="93" w:author="S-Yansong" w:date="2016-01-14T13:39:00Z">
        <w:r w:rsidRPr="00E37D11" w:rsidDel="00A92A73">
          <w:rPr>
            <w:rFonts w:ascii="华文楷体" w:eastAsia="华文楷体" w:hAnsi="华文楷体" w:hint="eastAsia"/>
            <w:sz w:val="28"/>
            <w:szCs w:val="28"/>
          </w:rPr>
          <w:delText>，</w:delText>
        </w:r>
      </w:del>
      <w:ins w:id="94" w:author="S-Yansong" w:date="2016-01-14T13:39:00Z">
        <w:r w:rsidR="00A92A73">
          <w:rPr>
            <w:rFonts w:ascii="华文楷体" w:eastAsia="华文楷体" w:hAnsi="华文楷体" w:hint="eastAsia"/>
            <w:sz w:val="28"/>
            <w:szCs w:val="28"/>
          </w:rPr>
          <w:t>。</w:t>
        </w:r>
      </w:ins>
      <w:r w:rsidRPr="00E37D11">
        <w:rPr>
          <w:rFonts w:ascii="华文楷体" w:eastAsia="华文楷体" w:hAnsi="华文楷体" w:hint="eastAsia"/>
          <w:sz w:val="28"/>
          <w:szCs w:val="28"/>
        </w:rPr>
        <w:t>所以说如果能够在这样一种前提下修行你就很</w:t>
      </w:r>
      <w:proofErr w:type="gramStart"/>
      <w:r w:rsidRPr="00E37D11">
        <w:rPr>
          <w:rFonts w:ascii="华文楷体" w:eastAsia="华文楷体" w:hAnsi="华文楷体" w:hint="eastAsia"/>
          <w:sz w:val="28"/>
          <w:szCs w:val="28"/>
        </w:rPr>
        <w:t>容易成就佛</w:t>
      </w:r>
      <w:proofErr w:type="gramEnd"/>
      <w:r w:rsidRPr="00E37D11">
        <w:rPr>
          <w:rFonts w:ascii="华文楷体" w:eastAsia="华文楷体" w:hAnsi="华文楷体" w:hint="eastAsia"/>
          <w:sz w:val="28"/>
          <w:szCs w:val="28"/>
        </w:rPr>
        <w:t>果的意思，很容易到达目的地</w:t>
      </w:r>
      <w:del w:id="95" w:author="S-Yansong" w:date="2016-01-14T13:39:00Z">
        <w:r w:rsidRPr="00E37D11" w:rsidDel="00A92A73">
          <w:rPr>
            <w:rFonts w:ascii="华文楷体" w:eastAsia="华文楷体" w:hAnsi="华文楷体" w:hint="eastAsia"/>
            <w:sz w:val="28"/>
            <w:szCs w:val="28"/>
          </w:rPr>
          <w:delText>，</w:delText>
        </w:r>
      </w:del>
      <w:ins w:id="96" w:author="S-Yansong" w:date="2016-01-14T13:39:00Z">
        <w:r w:rsidR="00A92A73">
          <w:rPr>
            <w:rFonts w:ascii="华文楷体" w:eastAsia="华文楷体" w:hAnsi="华文楷体" w:hint="eastAsia"/>
            <w:sz w:val="28"/>
            <w:szCs w:val="28"/>
          </w:rPr>
          <w:t>。</w:t>
        </w:r>
      </w:ins>
    </w:p>
    <w:p w:rsidR="00051408" w:rsidRDefault="00E37D11" w:rsidP="00A92A73">
      <w:pPr>
        <w:ind w:firstLine="570"/>
        <w:rPr>
          <w:ins w:id="97" w:author="S-Yansong" w:date="2016-01-13T09:07:00Z"/>
          <w:rFonts w:ascii="华文楷体" w:eastAsia="华文楷体" w:hAnsi="华文楷体"/>
          <w:sz w:val="28"/>
          <w:szCs w:val="28"/>
        </w:rPr>
      </w:pPr>
      <w:r w:rsidRPr="00E37D11">
        <w:rPr>
          <w:rFonts w:ascii="华文楷体" w:eastAsia="华文楷体" w:hAnsi="华文楷体" w:hint="eastAsia"/>
          <w:sz w:val="28"/>
          <w:szCs w:val="28"/>
        </w:rPr>
        <w:t>第四个富含名言量与</w:t>
      </w:r>
      <w:proofErr w:type="gramStart"/>
      <w:r w:rsidRPr="00E37D11">
        <w:rPr>
          <w:rFonts w:ascii="华文楷体" w:eastAsia="华文楷体" w:hAnsi="华文楷体" w:hint="eastAsia"/>
          <w:sz w:val="28"/>
          <w:szCs w:val="28"/>
        </w:rPr>
        <w:t>胜义量无量</w:t>
      </w:r>
      <w:proofErr w:type="gramEnd"/>
      <w:r w:rsidRPr="00E37D11">
        <w:rPr>
          <w:rFonts w:ascii="华文楷体" w:eastAsia="华文楷体" w:hAnsi="华文楷体" w:hint="eastAsia"/>
          <w:sz w:val="28"/>
          <w:szCs w:val="28"/>
        </w:rPr>
        <w:t>理证的喜乐美妙装饰，前面讲</w:t>
      </w:r>
      <w:proofErr w:type="gramStart"/>
      <w:r w:rsidRPr="00E37D11">
        <w:rPr>
          <w:rFonts w:ascii="华文楷体" w:eastAsia="华文楷体" w:hAnsi="华文楷体" w:hint="eastAsia"/>
          <w:sz w:val="28"/>
          <w:szCs w:val="28"/>
        </w:rPr>
        <w:t>了</w:t>
      </w:r>
      <w:r w:rsidRPr="00E37D11">
        <w:rPr>
          <w:rFonts w:ascii="华文楷体" w:eastAsia="华文楷体" w:hAnsi="华文楷体" w:hint="eastAsia"/>
          <w:sz w:val="28"/>
          <w:szCs w:val="28"/>
        </w:rPr>
        <w:lastRenderedPageBreak/>
        <w:t>妙车</w:t>
      </w:r>
      <w:proofErr w:type="gramEnd"/>
      <w:r w:rsidRPr="00E37D11">
        <w:rPr>
          <w:rFonts w:ascii="华文楷体" w:eastAsia="华文楷体" w:hAnsi="华文楷体" w:hint="eastAsia"/>
          <w:sz w:val="28"/>
          <w:szCs w:val="28"/>
        </w:rPr>
        <w:t>里面装饰了很多绸缎珍宝等等</w:t>
      </w:r>
      <w:del w:id="98" w:author="S-Yansong" w:date="2016-01-13T09:07:00Z">
        <w:r w:rsidRPr="00E37D11" w:rsidDel="00051408">
          <w:rPr>
            <w:rFonts w:ascii="华文楷体" w:eastAsia="华文楷体" w:hAnsi="华文楷体" w:hint="eastAsia"/>
            <w:sz w:val="28"/>
            <w:szCs w:val="28"/>
          </w:rPr>
          <w:delText>，</w:delText>
        </w:r>
      </w:del>
      <w:ins w:id="99" w:author="S-Yansong" w:date="2016-01-13T09:07:00Z">
        <w:r w:rsidR="00051408">
          <w:rPr>
            <w:rFonts w:ascii="华文楷体" w:eastAsia="华文楷体" w:hAnsi="华文楷体" w:hint="eastAsia"/>
            <w:sz w:val="28"/>
            <w:szCs w:val="28"/>
          </w:rPr>
          <w:t>。</w:t>
        </w:r>
      </w:ins>
      <w:r w:rsidRPr="00E37D11">
        <w:rPr>
          <w:rFonts w:ascii="华文楷体" w:eastAsia="华文楷体" w:hAnsi="华文楷体" w:hint="eastAsia"/>
          <w:sz w:val="28"/>
          <w:szCs w:val="28"/>
        </w:rPr>
        <w:t>同样道理</w:t>
      </w:r>
      <w:ins w:id="100" w:author="S-Yansong" w:date="2016-01-13T09:07:00Z">
        <w:r w:rsidR="00051408">
          <w:rPr>
            <w:rFonts w:ascii="华文楷体" w:eastAsia="华文楷体" w:hAnsi="华文楷体" w:hint="eastAsia"/>
            <w:sz w:val="28"/>
            <w:szCs w:val="28"/>
          </w:rPr>
          <w:t>，</w:t>
        </w:r>
      </w:ins>
      <w:r w:rsidRPr="00E37D11">
        <w:rPr>
          <w:rFonts w:ascii="华文楷体" w:eastAsia="华文楷体" w:hAnsi="华文楷体" w:hint="eastAsia"/>
          <w:sz w:val="28"/>
          <w:szCs w:val="28"/>
        </w:rPr>
        <w:t>大乘当中有很多富含了对于名言量的安立，</w:t>
      </w:r>
      <w:proofErr w:type="gramStart"/>
      <w:r w:rsidRPr="00E37D11">
        <w:rPr>
          <w:rFonts w:ascii="华文楷体" w:eastAsia="华文楷体" w:hAnsi="华文楷体" w:hint="eastAsia"/>
          <w:sz w:val="28"/>
          <w:szCs w:val="28"/>
        </w:rPr>
        <w:t>对于胜义量</w:t>
      </w:r>
      <w:proofErr w:type="gramEnd"/>
      <w:r w:rsidRPr="00E37D11">
        <w:rPr>
          <w:rFonts w:ascii="华文楷体" w:eastAsia="华文楷体" w:hAnsi="华文楷体" w:hint="eastAsia"/>
          <w:sz w:val="28"/>
          <w:szCs w:val="28"/>
        </w:rPr>
        <w:t>的安立，无量理证的喜乐的美妙装饰</w:t>
      </w:r>
      <w:del w:id="101" w:author="S-Yansong" w:date="2016-01-13T09:07:00Z">
        <w:r w:rsidRPr="00E37D11" w:rsidDel="00051408">
          <w:rPr>
            <w:rFonts w:ascii="华文楷体" w:eastAsia="华文楷体" w:hAnsi="华文楷体" w:hint="eastAsia"/>
            <w:sz w:val="28"/>
            <w:szCs w:val="28"/>
          </w:rPr>
          <w:delText>，</w:delText>
        </w:r>
      </w:del>
      <w:ins w:id="102" w:author="S-Yansong" w:date="2016-01-13T09:07:00Z">
        <w:r w:rsidR="00051408">
          <w:rPr>
            <w:rFonts w:ascii="华文楷体" w:eastAsia="华文楷体" w:hAnsi="华文楷体" w:hint="eastAsia"/>
            <w:sz w:val="28"/>
            <w:szCs w:val="28"/>
          </w:rPr>
          <w:t>。</w:t>
        </w:r>
      </w:ins>
      <w:r w:rsidRPr="00E37D11">
        <w:rPr>
          <w:rFonts w:ascii="华文楷体" w:eastAsia="华文楷体" w:hAnsi="华文楷体" w:hint="eastAsia"/>
          <w:sz w:val="28"/>
          <w:szCs w:val="28"/>
        </w:rPr>
        <w:t>那么如果一个具有智慧的士夫，看到这样殊胜大乘的时候呢，就会因为享用这样</w:t>
      </w:r>
      <w:proofErr w:type="gramStart"/>
      <w:r w:rsidRPr="00E37D11">
        <w:rPr>
          <w:rFonts w:ascii="华文楷体" w:eastAsia="华文楷体" w:hAnsi="华文楷体" w:hint="eastAsia"/>
          <w:sz w:val="28"/>
          <w:szCs w:val="28"/>
        </w:rPr>
        <w:t>一种殊妙的</w:t>
      </w:r>
      <w:proofErr w:type="gramEnd"/>
      <w:r w:rsidRPr="00E37D11">
        <w:rPr>
          <w:rFonts w:ascii="华文楷体" w:eastAsia="华文楷体" w:hAnsi="华文楷体" w:hint="eastAsia"/>
          <w:sz w:val="28"/>
          <w:szCs w:val="28"/>
        </w:rPr>
        <w:t>理证而生起欢喜，就</w:t>
      </w:r>
      <w:del w:id="103" w:author="S-Yansong" w:date="2016-01-14T13:41:00Z">
        <w:r w:rsidRPr="00E37D11" w:rsidDel="00A92A73">
          <w:rPr>
            <w:rFonts w:ascii="华文楷体" w:eastAsia="华文楷体" w:hAnsi="华文楷体" w:hint="eastAsia"/>
            <w:sz w:val="28"/>
            <w:szCs w:val="28"/>
          </w:rPr>
          <w:delText>好象</w:delText>
        </w:r>
      </w:del>
      <w:ins w:id="104" w:author="S-Yansong" w:date="2016-01-14T13:41:00Z">
        <w:r w:rsidR="00A92A73" w:rsidRPr="00E37D11">
          <w:rPr>
            <w:rFonts w:ascii="华文楷体" w:eastAsia="华文楷体" w:hAnsi="华文楷体" w:hint="eastAsia"/>
            <w:sz w:val="28"/>
            <w:szCs w:val="28"/>
          </w:rPr>
          <w:t>好</w:t>
        </w:r>
        <w:r w:rsidR="00A92A73">
          <w:rPr>
            <w:rFonts w:ascii="华文楷体" w:eastAsia="华文楷体" w:hAnsi="华文楷体" w:hint="eastAsia"/>
            <w:sz w:val="28"/>
            <w:szCs w:val="28"/>
          </w:rPr>
          <w:t>像</w:t>
        </w:r>
      </w:ins>
      <w:r w:rsidRPr="00E37D11">
        <w:rPr>
          <w:rFonts w:ascii="华文楷体" w:eastAsia="华文楷体" w:hAnsi="华文楷体" w:hint="eastAsia"/>
          <w:sz w:val="28"/>
          <w:szCs w:val="28"/>
        </w:rPr>
        <w:t>士夫在车里面他可以享受他自己的美妙装饰一样，所以说就说从四个方面进行了对比。</w:t>
      </w:r>
    </w:p>
    <w:p w:rsidR="00051408" w:rsidRDefault="00051408" w:rsidP="00E37D11">
      <w:pPr>
        <w:ind w:firstLine="570"/>
        <w:rPr>
          <w:ins w:id="105" w:author="S-Yansong" w:date="2016-01-13T09:08:00Z"/>
          <w:rFonts w:ascii="华文楷体" w:eastAsia="华文楷体" w:hAnsi="华文楷体"/>
          <w:sz w:val="28"/>
          <w:szCs w:val="28"/>
        </w:rPr>
      </w:pPr>
      <w:ins w:id="106" w:author="S-Yansong" w:date="2016-01-13T09:08:00Z">
        <w:r>
          <w:rPr>
            <w:rFonts w:ascii="华文楷体" w:eastAsia="华文楷体" w:hAnsi="华文楷体" w:hint="eastAsia"/>
            <w:sz w:val="28"/>
            <w:szCs w:val="28"/>
          </w:rPr>
          <w:t>【</w:t>
        </w:r>
      </w:ins>
      <w:r w:rsidR="00E37D11" w:rsidRPr="00051408">
        <w:rPr>
          <w:rFonts w:asciiTheme="minorEastAsia" w:hAnsiTheme="minorEastAsia" w:hint="eastAsia"/>
          <w:sz w:val="28"/>
          <w:szCs w:val="28"/>
          <w:rPrChange w:id="107" w:author="S-Yansong" w:date="2016-01-13T09:08:00Z">
            <w:rPr>
              <w:rFonts w:ascii="华文楷体" w:eastAsia="华文楷体" w:hAnsi="华文楷体" w:hint="eastAsia"/>
              <w:sz w:val="28"/>
              <w:szCs w:val="28"/>
            </w:rPr>
          </w:rPrChange>
        </w:rPr>
        <w:t>因而</w:t>
      </w:r>
      <w:r w:rsidR="00E37D11" w:rsidRPr="00051408">
        <w:rPr>
          <w:rFonts w:asciiTheme="minorEastAsia" w:hAnsiTheme="minorEastAsia"/>
          <w:sz w:val="28"/>
          <w:szCs w:val="28"/>
          <w:rPrChange w:id="108" w:author="S-Yansong" w:date="2016-01-13T09:08:00Z">
            <w:rPr>
              <w:rFonts w:ascii="华文楷体" w:eastAsia="华文楷体" w:hAnsi="华文楷体"/>
              <w:sz w:val="28"/>
              <w:szCs w:val="28"/>
            </w:rPr>
          </w:rPrChange>
        </w:rPr>
        <w:t>,此论与妙车相仿。即便依止这样的论典之时，也必须要以理量实地修持论义。</w:t>
      </w:r>
      <w:ins w:id="109" w:author="S-Yansong" w:date="2016-01-13T09:08:00Z">
        <w:r w:rsidRPr="00051408">
          <w:rPr>
            <w:rFonts w:asciiTheme="minorEastAsia" w:hAnsiTheme="minorEastAsia" w:hint="eastAsia"/>
            <w:sz w:val="28"/>
            <w:szCs w:val="28"/>
            <w:rPrChange w:id="110" w:author="S-Yansong" w:date="2016-01-13T09:08:00Z">
              <w:rPr>
                <w:rFonts w:ascii="华文楷体" w:eastAsia="华文楷体" w:hAnsi="华文楷体" w:hint="eastAsia"/>
                <w:sz w:val="28"/>
                <w:szCs w:val="28"/>
              </w:rPr>
            </w:rPrChange>
          </w:rPr>
          <w:t>】</w:t>
        </w:r>
      </w:ins>
    </w:p>
    <w:p w:rsidR="00C1046A" w:rsidRDefault="00E37D11" w:rsidP="00E37D11">
      <w:pPr>
        <w:ind w:firstLine="570"/>
        <w:rPr>
          <w:ins w:id="111" w:author="S-Yansong" w:date="2016-01-13T09:19:00Z"/>
          <w:rFonts w:ascii="华文楷体" w:eastAsia="华文楷体" w:hAnsi="华文楷体"/>
          <w:sz w:val="28"/>
          <w:szCs w:val="28"/>
        </w:rPr>
      </w:pPr>
      <w:r w:rsidRPr="00E37D11">
        <w:rPr>
          <w:rFonts w:ascii="华文楷体" w:eastAsia="华文楷体" w:hAnsi="华文楷体" w:hint="eastAsia"/>
          <w:sz w:val="28"/>
          <w:szCs w:val="28"/>
        </w:rPr>
        <w:t>在这个以后呢，在这一段当中呢，主要是宣讲了学习佛法的时候或者</w:t>
      </w:r>
      <w:proofErr w:type="gramStart"/>
      <w:r w:rsidRPr="00E37D11">
        <w:rPr>
          <w:rFonts w:ascii="华文楷体" w:eastAsia="华文楷体" w:hAnsi="华文楷体" w:hint="eastAsia"/>
          <w:sz w:val="28"/>
          <w:szCs w:val="28"/>
        </w:rPr>
        <w:t>依止这样殊</w:t>
      </w:r>
      <w:proofErr w:type="gramEnd"/>
      <w:r w:rsidRPr="00E37D11">
        <w:rPr>
          <w:rFonts w:ascii="华文楷体" w:eastAsia="华文楷体" w:hAnsi="华文楷体" w:hint="eastAsia"/>
          <w:sz w:val="28"/>
          <w:szCs w:val="28"/>
        </w:rPr>
        <w:t>妙论典的时候，通过殊胜</w:t>
      </w:r>
      <w:proofErr w:type="gramStart"/>
      <w:r w:rsidRPr="00E37D11">
        <w:rPr>
          <w:rFonts w:ascii="华文楷体" w:eastAsia="华文楷体" w:hAnsi="华文楷体" w:hint="eastAsia"/>
          <w:sz w:val="28"/>
          <w:szCs w:val="28"/>
        </w:rPr>
        <w:t>的理量来</w:t>
      </w:r>
      <w:proofErr w:type="gramEnd"/>
      <w:r w:rsidRPr="00E37D11">
        <w:rPr>
          <w:rFonts w:ascii="华文楷体" w:eastAsia="华文楷体" w:hAnsi="华文楷体" w:hint="eastAsia"/>
          <w:sz w:val="28"/>
          <w:szCs w:val="28"/>
        </w:rPr>
        <w:t>进行就说是学习，通过进行</w:t>
      </w:r>
      <w:proofErr w:type="gramStart"/>
      <w:r w:rsidRPr="00E37D11">
        <w:rPr>
          <w:rFonts w:ascii="华文楷体" w:eastAsia="华文楷体" w:hAnsi="华文楷体" w:hint="eastAsia"/>
          <w:sz w:val="28"/>
          <w:szCs w:val="28"/>
        </w:rPr>
        <w:t>思辩</w:t>
      </w:r>
      <w:proofErr w:type="gramEnd"/>
      <w:r w:rsidRPr="00E37D11">
        <w:rPr>
          <w:rFonts w:ascii="华文楷体" w:eastAsia="华文楷体" w:hAnsi="华文楷体" w:hint="eastAsia"/>
          <w:sz w:val="28"/>
          <w:szCs w:val="28"/>
        </w:rPr>
        <w:t>，进行修持，这个非常重要的</w:t>
      </w:r>
      <w:del w:id="112" w:author="S-Yansong" w:date="2016-01-13T09:22:00Z">
        <w:r w:rsidRPr="00E37D11" w:rsidDel="003B51C3">
          <w:rPr>
            <w:rFonts w:ascii="华文楷体" w:eastAsia="华文楷体" w:hAnsi="华文楷体" w:hint="eastAsia"/>
            <w:sz w:val="28"/>
            <w:szCs w:val="28"/>
          </w:rPr>
          <w:delText>，</w:delText>
        </w:r>
      </w:del>
      <w:ins w:id="113" w:author="S-Yansong" w:date="2016-01-13T09:22:00Z">
        <w:r w:rsidR="003B51C3">
          <w:rPr>
            <w:rFonts w:ascii="华文楷体" w:eastAsia="华文楷体" w:hAnsi="华文楷体" w:hint="eastAsia"/>
            <w:sz w:val="28"/>
            <w:szCs w:val="28"/>
          </w:rPr>
          <w:t>。</w:t>
        </w:r>
      </w:ins>
      <w:ins w:id="114" w:author="S-Yansong" w:date="2016-01-14T13:41:00Z">
        <w:r w:rsidR="00174BA4">
          <w:rPr>
            <w:rFonts w:ascii="华文楷体" w:eastAsia="华文楷体" w:hAnsi="华文楷体" w:hint="eastAsia"/>
            <w:sz w:val="28"/>
            <w:szCs w:val="28"/>
          </w:rPr>
          <w:t>那么</w:t>
        </w:r>
      </w:ins>
      <w:r w:rsidRPr="00E37D11">
        <w:rPr>
          <w:rFonts w:ascii="华文楷体" w:eastAsia="华文楷体" w:hAnsi="华文楷体" w:hint="eastAsia"/>
          <w:sz w:val="28"/>
          <w:szCs w:val="28"/>
        </w:rPr>
        <w:t>即便</w:t>
      </w:r>
      <w:proofErr w:type="gramStart"/>
      <w:r w:rsidRPr="00E37D11">
        <w:rPr>
          <w:rFonts w:ascii="华文楷体" w:eastAsia="华文楷体" w:hAnsi="华文楷体" w:hint="eastAsia"/>
          <w:sz w:val="28"/>
          <w:szCs w:val="28"/>
        </w:rPr>
        <w:t>我们依止了</w:t>
      </w:r>
      <w:proofErr w:type="gramEnd"/>
      <w:r w:rsidRPr="00E37D11">
        <w:rPr>
          <w:rFonts w:ascii="华文楷体" w:eastAsia="华文楷体" w:hAnsi="华文楷体" w:hint="eastAsia"/>
          <w:sz w:val="28"/>
          <w:szCs w:val="28"/>
        </w:rPr>
        <w:t>这样殊胜的</w:t>
      </w:r>
      <w:proofErr w:type="gramStart"/>
      <w:r w:rsidRPr="00E37D11">
        <w:rPr>
          <w:rFonts w:ascii="华文楷体" w:eastAsia="华文楷体" w:hAnsi="华文楷体" w:hint="eastAsia"/>
          <w:sz w:val="28"/>
          <w:szCs w:val="28"/>
        </w:rPr>
        <w:t>和妙车相仿</w:t>
      </w:r>
      <w:proofErr w:type="gramEnd"/>
      <w:r w:rsidRPr="00E37D11">
        <w:rPr>
          <w:rFonts w:ascii="华文楷体" w:eastAsia="华文楷体" w:hAnsi="华文楷体" w:hint="eastAsia"/>
          <w:sz w:val="28"/>
          <w:szCs w:val="28"/>
        </w:rPr>
        <w:t>的</w:t>
      </w:r>
      <w:del w:id="115" w:author="S-Yansong" w:date="2016-01-14T13:42:00Z">
        <w:r w:rsidRPr="00E37D11" w:rsidDel="007D3B70">
          <w:rPr>
            <w:rFonts w:ascii="华文楷体" w:eastAsia="华文楷体" w:hAnsi="华文楷体" w:hint="eastAsia"/>
            <w:sz w:val="28"/>
            <w:szCs w:val="28"/>
          </w:rPr>
          <w:delText>这样</w:delText>
        </w:r>
      </w:del>
      <w:ins w:id="116" w:author="S-Yansong" w:date="2016-01-14T13:42:00Z">
        <w:r w:rsidR="007D3B70">
          <w:rPr>
            <w:rFonts w:ascii="华文楷体" w:eastAsia="华文楷体" w:hAnsi="华文楷体" w:hint="eastAsia"/>
            <w:sz w:val="28"/>
            <w:szCs w:val="28"/>
          </w:rPr>
          <w:t>一种殊胜</w:t>
        </w:r>
      </w:ins>
      <w:del w:id="117" w:author="S-Yansong" w:date="2016-01-14T13:42:00Z">
        <w:r w:rsidRPr="00E37D11" w:rsidDel="007D3B70">
          <w:rPr>
            <w:rFonts w:ascii="华文楷体" w:eastAsia="华文楷体" w:hAnsi="华文楷体" w:hint="eastAsia"/>
            <w:sz w:val="28"/>
            <w:szCs w:val="28"/>
          </w:rPr>
          <w:delText>的</w:delText>
        </w:r>
      </w:del>
      <w:r w:rsidRPr="00E37D11">
        <w:rPr>
          <w:rFonts w:ascii="华文楷体" w:eastAsia="华文楷体" w:hAnsi="华文楷体" w:hint="eastAsia"/>
          <w:sz w:val="28"/>
          <w:szCs w:val="28"/>
        </w:rPr>
        <w:t>论典，那么在已经</w:t>
      </w:r>
      <w:proofErr w:type="gramStart"/>
      <w:r w:rsidRPr="00E37D11">
        <w:rPr>
          <w:rFonts w:ascii="华文楷体" w:eastAsia="华文楷体" w:hAnsi="华文楷体" w:hint="eastAsia"/>
          <w:sz w:val="28"/>
          <w:szCs w:val="28"/>
        </w:rPr>
        <w:t>依止这个论典</w:t>
      </w:r>
      <w:proofErr w:type="gramEnd"/>
      <w:r w:rsidRPr="00E37D11">
        <w:rPr>
          <w:rFonts w:ascii="华文楷体" w:eastAsia="华文楷体" w:hAnsi="华文楷体" w:hint="eastAsia"/>
          <w:sz w:val="28"/>
          <w:szCs w:val="28"/>
        </w:rPr>
        <w:t>的时候呢，也还是要通过</w:t>
      </w:r>
      <w:proofErr w:type="gramStart"/>
      <w:r w:rsidRPr="00E37D11">
        <w:rPr>
          <w:rFonts w:ascii="华文楷体" w:eastAsia="华文楷体" w:hAnsi="华文楷体" w:hint="eastAsia"/>
          <w:sz w:val="28"/>
          <w:szCs w:val="28"/>
        </w:rPr>
        <w:t>理量实地</w:t>
      </w:r>
      <w:proofErr w:type="gramEnd"/>
      <w:r w:rsidRPr="00E37D11">
        <w:rPr>
          <w:rFonts w:ascii="华文楷体" w:eastAsia="华文楷体" w:hAnsi="华文楷体" w:hint="eastAsia"/>
          <w:sz w:val="28"/>
          <w:szCs w:val="28"/>
        </w:rPr>
        <w:t>修持论义</w:t>
      </w:r>
      <w:del w:id="118" w:author="S-Yansong" w:date="2016-01-13T09:22:00Z">
        <w:r w:rsidRPr="00E37D11" w:rsidDel="003B51C3">
          <w:rPr>
            <w:rFonts w:ascii="华文楷体" w:eastAsia="华文楷体" w:hAnsi="华文楷体" w:hint="eastAsia"/>
            <w:sz w:val="28"/>
            <w:szCs w:val="28"/>
          </w:rPr>
          <w:delText>，</w:delText>
        </w:r>
      </w:del>
      <w:ins w:id="119" w:author="S-Yansong" w:date="2016-01-13T09:22: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如果没有通过</w:t>
      </w:r>
      <w:proofErr w:type="gramStart"/>
      <w:r w:rsidRPr="00E37D11">
        <w:rPr>
          <w:rFonts w:ascii="华文楷体" w:eastAsia="华文楷体" w:hAnsi="华文楷体" w:hint="eastAsia"/>
          <w:sz w:val="28"/>
          <w:szCs w:val="28"/>
        </w:rPr>
        <w:t>理量实地</w:t>
      </w:r>
      <w:proofErr w:type="gramEnd"/>
      <w:r w:rsidRPr="00E37D11">
        <w:rPr>
          <w:rFonts w:ascii="华文楷体" w:eastAsia="华文楷体" w:hAnsi="华文楷体" w:hint="eastAsia"/>
          <w:sz w:val="28"/>
          <w:szCs w:val="28"/>
        </w:rPr>
        <w:t>修持的话，实际上</w:t>
      </w:r>
      <w:ins w:id="120" w:author="S-Yansong" w:date="2016-01-13T09:22: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还是不难以品尝到它里面这样一种殊胜美味的</w:t>
      </w:r>
      <w:del w:id="121" w:author="S-Yansong" w:date="2016-01-13T09:19:00Z">
        <w:r w:rsidRPr="00E37D11" w:rsidDel="00C1046A">
          <w:rPr>
            <w:rFonts w:ascii="华文楷体" w:eastAsia="华文楷体" w:hAnsi="华文楷体" w:hint="eastAsia"/>
            <w:sz w:val="28"/>
            <w:szCs w:val="28"/>
          </w:rPr>
          <w:delText>，</w:delText>
        </w:r>
      </w:del>
      <w:ins w:id="122" w:author="S-Yansong" w:date="2016-01-13T09:19:00Z">
        <w:r w:rsidR="00C1046A">
          <w:rPr>
            <w:rFonts w:ascii="华文楷体" w:eastAsia="华文楷体" w:hAnsi="华文楷体" w:hint="eastAsia"/>
            <w:sz w:val="28"/>
            <w:szCs w:val="28"/>
          </w:rPr>
          <w:t>。</w:t>
        </w:r>
      </w:ins>
    </w:p>
    <w:p w:rsidR="00C1046A" w:rsidRPr="00C1046A" w:rsidRDefault="00C1046A" w:rsidP="00E37D11">
      <w:pPr>
        <w:ind w:firstLine="570"/>
        <w:rPr>
          <w:ins w:id="123" w:author="S-Yansong" w:date="2016-01-13T09:19:00Z"/>
          <w:rFonts w:asciiTheme="minorEastAsia" w:hAnsiTheme="minorEastAsia"/>
          <w:sz w:val="28"/>
          <w:szCs w:val="28"/>
          <w:rPrChange w:id="124" w:author="S-Yansong" w:date="2016-01-13T09:20:00Z">
            <w:rPr>
              <w:ins w:id="125" w:author="S-Yansong" w:date="2016-01-13T09:19:00Z"/>
              <w:rFonts w:ascii="华文楷体" w:eastAsia="华文楷体" w:hAnsi="华文楷体"/>
              <w:sz w:val="28"/>
              <w:szCs w:val="28"/>
            </w:rPr>
          </w:rPrChange>
        </w:rPr>
      </w:pPr>
      <w:ins w:id="126" w:author="S-Yansong" w:date="2016-01-13T09:20:00Z">
        <w:r w:rsidRPr="00C1046A">
          <w:rPr>
            <w:rFonts w:asciiTheme="minorEastAsia" w:hAnsiTheme="minorEastAsia" w:hint="eastAsia"/>
            <w:sz w:val="28"/>
            <w:szCs w:val="28"/>
            <w:rPrChange w:id="127" w:author="S-Yansong" w:date="2016-01-13T09:20:00Z">
              <w:rPr>
                <w:rFonts w:ascii="华文楷体" w:eastAsia="华文楷体" w:hAnsi="华文楷体" w:hint="eastAsia"/>
                <w:sz w:val="28"/>
                <w:szCs w:val="28"/>
              </w:rPr>
            </w:rPrChange>
          </w:rPr>
          <w:t>【</w:t>
        </w:r>
      </w:ins>
      <w:r w:rsidR="00E37D11" w:rsidRPr="00C1046A">
        <w:rPr>
          <w:rFonts w:asciiTheme="minorEastAsia" w:hAnsiTheme="minorEastAsia" w:hint="eastAsia"/>
          <w:sz w:val="28"/>
          <w:szCs w:val="28"/>
          <w:rPrChange w:id="128" w:author="S-Yansong" w:date="2016-01-13T09:20:00Z">
            <w:rPr>
              <w:rFonts w:ascii="华文楷体" w:eastAsia="华文楷体" w:hAnsi="华文楷体" w:hint="eastAsia"/>
              <w:sz w:val="28"/>
              <w:szCs w:val="28"/>
            </w:rPr>
          </w:rPrChange>
        </w:rPr>
        <w:t>本论《自释》中说</w:t>
      </w:r>
      <w:r w:rsidR="00E37D11" w:rsidRPr="00C1046A">
        <w:rPr>
          <w:rFonts w:asciiTheme="minorEastAsia" w:hAnsiTheme="minorEastAsia"/>
          <w:sz w:val="28"/>
          <w:szCs w:val="28"/>
          <w:rPrChange w:id="129" w:author="S-Yansong" w:date="2016-01-13T09:20:00Z">
            <w:rPr>
              <w:rFonts w:ascii="华文楷体" w:eastAsia="华文楷体" w:hAnsi="华文楷体"/>
              <w:sz w:val="28"/>
              <w:szCs w:val="28"/>
            </w:rPr>
          </w:rPrChange>
        </w:rPr>
        <w:t>:圣教如果离开了事势理的比量,甚至对随信者来说也无法满足,更不必说对此论连胜解信也没有的人了。</w:t>
      </w:r>
      <w:ins w:id="130" w:author="S-Yansong" w:date="2016-01-13T09:20:00Z">
        <w:r w:rsidRPr="00C1046A">
          <w:rPr>
            <w:rFonts w:asciiTheme="minorEastAsia" w:hAnsiTheme="minorEastAsia" w:hint="eastAsia"/>
            <w:sz w:val="28"/>
            <w:szCs w:val="28"/>
            <w:rPrChange w:id="131" w:author="S-Yansong" w:date="2016-01-13T09:20:00Z">
              <w:rPr>
                <w:rFonts w:ascii="华文楷体" w:eastAsia="华文楷体" w:hAnsi="华文楷体" w:hint="eastAsia"/>
                <w:sz w:val="28"/>
                <w:szCs w:val="28"/>
              </w:rPr>
            </w:rPrChange>
          </w:rPr>
          <w:t>】</w:t>
        </w:r>
      </w:ins>
    </w:p>
    <w:p w:rsidR="003B51C3" w:rsidRDefault="00E37D11" w:rsidP="00E37D11">
      <w:pPr>
        <w:ind w:firstLine="570"/>
        <w:rPr>
          <w:ins w:id="132" w:author="S-Yansong" w:date="2016-01-13T09:30:00Z"/>
          <w:rFonts w:ascii="华文楷体" w:eastAsia="华文楷体" w:hAnsi="华文楷体"/>
          <w:sz w:val="28"/>
          <w:szCs w:val="28"/>
        </w:rPr>
      </w:pPr>
      <w:r w:rsidRPr="00E37D11">
        <w:rPr>
          <w:rFonts w:ascii="华文楷体" w:eastAsia="华文楷体" w:hAnsi="华文楷体" w:hint="eastAsia"/>
          <w:sz w:val="28"/>
          <w:szCs w:val="28"/>
        </w:rPr>
        <w:t>那么这个圣教实际上一方面是佛陀或者祖师他们通达之后已经作了安立</w:t>
      </w:r>
      <w:ins w:id="133" w:author="S-Yansong" w:date="2016-01-13T09:23: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已经宣讲出来的</w:t>
      </w:r>
      <w:del w:id="134" w:author="S-Yansong" w:date="2016-01-14T13:43:00Z">
        <w:r w:rsidRPr="00E37D11" w:rsidDel="007D3B70">
          <w:rPr>
            <w:rFonts w:ascii="华文楷体" w:eastAsia="华文楷体" w:hAnsi="华文楷体" w:hint="eastAsia"/>
            <w:sz w:val="28"/>
            <w:szCs w:val="28"/>
          </w:rPr>
          <w:delText>，</w:delText>
        </w:r>
      </w:del>
      <w:ins w:id="135" w:author="S-Yansong" w:date="2016-01-14T13:43:00Z">
        <w:r w:rsidR="007D3B70">
          <w:rPr>
            <w:rFonts w:ascii="华文楷体" w:eastAsia="华文楷体" w:hAnsi="华文楷体" w:hint="eastAsia"/>
            <w:sz w:val="28"/>
            <w:szCs w:val="28"/>
          </w:rPr>
          <w:t>。</w:t>
        </w:r>
      </w:ins>
      <w:r w:rsidRPr="00E37D11">
        <w:rPr>
          <w:rFonts w:ascii="华文楷体" w:eastAsia="华文楷体" w:hAnsi="华文楷体" w:hint="eastAsia"/>
          <w:sz w:val="28"/>
          <w:szCs w:val="28"/>
        </w:rPr>
        <w:t>那么这个方面是一种圣教的教言</w:t>
      </w:r>
      <w:del w:id="136" w:author="S-Yansong" w:date="2016-01-13T09:23:00Z">
        <w:r w:rsidRPr="00E37D11" w:rsidDel="003B51C3">
          <w:rPr>
            <w:rFonts w:ascii="华文楷体" w:eastAsia="华文楷体" w:hAnsi="华文楷体" w:hint="eastAsia"/>
            <w:sz w:val="28"/>
            <w:szCs w:val="28"/>
          </w:rPr>
          <w:delText>，</w:delText>
        </w:r>
      </w:del>
      <w:ins w:id="137" w:author="S-Yansong" w:date="2016-01-14T13:43:00Z">
        <w:r w:rsidR="007D3B70">
          <w:rPr>
            <w:rFonts w:ascii="华文楷体" w:eastAsia="华文楷体" w:hAnsi="华文楷体" w:hint="eastAsia"/>
            <w:sz w:val="28"/>
            <w:szCs w:val="28"/>
          </w:rPr>
          <w:t>，</w:t>
        </w:r>
      </w:ins>
      <w:r w:rsidRPr="00E37D11">
        <w:rPr>
          <w:rFonts w:ascii="华文楷体" w:eastAsia="华文楷体" w:hAnsi="华文楷体" w:hint="eastAsia"/>
          <w:sz w:val="28"/>
          <w:szCs w:val="28"/>
        </w:rPr>
        <w:t>另外一方面圣教也需要一种事势理的比量</w:t>
      </w:r>
      <w:del w:id="138" w:author="S-Yansong" w:date="2016-01-13T09:23:00Z">
        <w:r w:rsidRPr="00E37D11" w:rsidDel="003B51C3">
          <w:rPr>
            <w:rFonts w:ascii="华文楷体" w:eastAsia="华文楷体" w:hAnsi="华文楷体" w:hint="eastAsia"/>
            <w:sz w:val="28"/>
            <w:szCs w:val="28"/>
          </w:rPr>
          <w:delText>，</w:delText>
        </w:r>
      </w:del>
      <w:ins w:id="139" w:author="S-Yansong" w:date="2016-01-13T09:23: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如果圣</w:t>
      </w:r>
      <w:proofErr w:type="gramStart"/>
      <w:r w:rsidRPr="00E37D11">
        <w:rPr>
          <w:rFonts w:ascii="华文楷体" w:eastAsia="华文楷体" w:hAnsi="华文楷体" w:hint="eastAsia"/>
          <w:sz w:val="28"/>
          <w:szCs w:val="28"/>
        </w:rPr>
        <w:t>教离开了事势理</w:t>
      </w:r>
      <w:proofErr w:type="gramEnd"/>
      <w:r w:rsidRPr="00E37D11">
        <w:rPr>
          <w:rFonts w:ascii="华文楷体" w:eastAsia="华文楷体" w:hAnsi="华文楷体" w:hint="eastAsia"/>
          <w:sz w:val="28"/>
          <w:szCs w:val="28"/>
        </w:rPr>
        <w:t>的比量的话，对于人们</w:t>
      </w:r>
      <w:proofErr w:type="gramStart"/>
      <w:r w:rsidRPr="00E37D11">
        <w:rPr>
          <w:rFonts w:ascii="华文楷体" w:eastAsia="华文楷体" w:hAnsi="华文楷体" w:hint="eastAsia"/>
          <w:sz w:val="28"/>
          <w:szCs w:val="28"/>
        </w:rPr>
        <w:t>来讲没</w:t>
      </w:r>
      <w:proofErr w:type="gramEnd"/>
      <w:r w:rsidRPr="00E37D11">
        <w:rPr>
          <w:rFonts w:ascii="华文楷体" w:eastAsia="华文楷体" w:hAnsi="华文楷体" w:hint="eastAsia"/>
          <w:sz w:val="28"/>
          <w:szCs w:val="28"/>
        </w:rPr>
        <w:t>办法产生满足</w:t>
      </w:r>
      <w:del w:id="140" w:author="S-Yansong" w:date="2016-01-13T09:24:00Z">
        <w:r w:rsidRPr="00E37D11" w:rsidDel="003B51C3">
          <w:rPr>
            <w:rFonts w:ascii="华文楷体" w:eastAsia="华文楷体" w:hAnsi="华文楷体" w:hint="eastAsia"/>
            <w:sz w:val="28"/>
            <w:szCs w:val="28"/>
          </w:rPr>
          <w:delText>，</w:delText>
        </w:r>
      </w:del>
      <w:ins w:id="141" w:author="S-Yansong" w:date="2016-01-13T09:24:00Z">
        <w:r w:rsidR="003B51C3">
          <w:rPr>
            <w:rFonts w:ascii="华文楷体" w:eastAsia="华文楷体" w:hAnsi="华文楷体" w:hint="eastAsia"/>
            <w:sz w:val="28"/>
            <w:szCs w:val="28"/>
          </w:rPr>
          <w:t>。</w:t>
        </w:r>
      </w:ins>
      <w:ins w:id="142" w:author="S-Yansong" w:date="2016-01-14T13:43:00Z">
        <w:r w:rsidR="007D3B70">
          <w:rPr>
            <w:rFonts w:ascii="华文楷体" w:eastAsia="华文楷体" w:hAnsi="华文楷体" w:hint="eastAsia"/>
            <w:sz w:val="28"/>
            <w:szCs w:val="28"/>
          </w:rPr>
          <w:t>那么</w:t>
        </w:r>
      </w:ins>
      <w:r w:rsidRPr="00E37D11">
        <w:rPr>
          <w:rFonts w:ascii="华文楷体" w:eastAsia="华文楷体" w:hAnsi="华文楷体" w:hint="eastAsia"/>
          <w:sz w:val="28"/>
          <w:szCs w:val="28"/>
        </w:rPr>
        <w:t>此处就</w:t>
      </w:r>
      <w:proofErr w:type="gramStart"/>
      <w:r w:rsidRPr="00E37D11">
        <w:rPr>
          <w:rFonts w:ascii="华文楷体" w:eastAsia="华文楷体" w:hAnsi="华文楷体" w:hint="eastAsia"/>
          <w:sz w:val="28"/>
          <w:szCs w:val="28"/>
        </w:rPr>
        <w:t>讲甚至</w:t>
      </w:r>
      <w:proofErr w:type="gramEnd"/>
      <w:r w:rsidRPr="00E37D11">
        <w:rPr>
          <w:rFonts w:ascii="华文楷体" w:eastAsia="华文楷体" w:hAnsi="华文楷体" w:hint="eastAsia"/>
          <w:sz w:val="28"/>
          <w:szCs w:val="28"/>
        </w:rPr>
        <w:t>对于随信者来说也无法满足，这个地方随信者</w:t>
      </w:r>
      <w:proofErr w:type="gramStart"/>
      <w:r w:rsidRPr="00E37D11">
        <w:rPr>
          <w:rFonts w:ascii="华文楷体" w:eastAsia="华文楷体" w:hAnsi="华文楷体" w:hint="eastAsia"/>
          <w:sz w:val="28"/>
          <w:szCs w:val="28"/>
        </w:rPr>
        <w:t>是说是</w:t>
      </w:r>
      <w:proofErr w:type="gramEnd"/>
      <w:r w:rsidRPr="00E37D11">
        <w:rPr>
          <w:rFonts w:ascii="华文楷体" w:eastAsia="华文楷体" w:hAnsi="华文楷体" w:hint="eastAsia"/>
          <w:sz w:val="28"/>
          <w:szCs w:val="28"/>
        </w:rPr>
        <w:t>跟随圣</w:t>
      </w:r>
      <w:proofErr w:type="gramStart"/>
      <w:r w:rsidRPr="00E37D11">
        <w:rPr>
          <w:rFonts w:ascii="华文楷体" w:eastAsia="华文楷体" w:hAnsi="华文楷体" w:hint="eastAsia"/>
          <w:sz w:val="28"/>
          <w:szCs w:val="28"/>
        </w:rPr>
        <w:t>教能够</w:t>
      </w:r>
      <w:proofErr w:type="gramEnd"/>
      <w:r w:rsidRPr="00E37D11">
        <w:rPr>
          <w:rFonts w:ascii="华文楷体" w:eastAsia="华文楷体" w:hAnsi="华文楷体" w:hint="eastAsia"/>
          <w:sz w:val="28"/>
          <w:szCs w:val="28"/>
        </w:rPr>
        <w:t>生起信</w:t>
      </w:r>
      <w:r w:rsidRPr="00E37D11">
        <w:rPr>
          <w:rFonts w:ascii="华文楷体" w:eastAsia="华文楷体" w:hAnsi="华文楷体" w:hint="eastAsia"/>
          <w:sz w:val="28"/>
          <w:szCs w:val="28"/>
        </w:rPr>
        <w:lastRenderedPageBreak/>
        <w:t>心的人</w:t>
      </w:r>
      <w:del w:id="143" w:author="S-Yansong" w:date="2016-01-13T09:24:00Z">
        <w:r w:rsidRPr="00E37D11" w:rsidDel="003B51C3">
          <w:rPr>
            <w:rFonts w:ascii="华文楷体" w:eastAsia="华文楷体" w:hAnsi="华文楷体" w:hint="eastAsia"/>
            <w:sz w:val="28"/>
            <w:szCs w:val="28"/>
          </w:rPr>
          <w:delText>，</w:delText>
        </w:r>
      </w:del>
      <w:ins w:id="144" w:author="S-Yansong" w:date="2016-01-13T09:24:00Z">
        <w:r w:rsidR="003B51C3">
          <w:rPr>
            <w:rFonts w:ascii="华文楷体" w:eastAsia="华文楷体" w:hAnsi="华文楷体" w:hint="eastAsia"/>
            <w:sz w:val="28"/>
            <w:szCs w:val="28"/>
          </w:rPr>
          <w:t>。</w:t>
        </w:r>
      </w:ins>
    </w:p>
    <w:p w:rsidR="003B51C3" w:rsidRDefault="00E37D11" w:rsidP="00E37D11">
      <w:pPr>
        <w:ind w:firstLine="570"/>
        <w:rPr>
          <w:ins w:id="145" w:author="S-Yansong" w:date="2016-01-13T09:31:00Z"/>
          <w:rFonts w:ascii="华文楷体" w:eastAsia="华文楷体" w:hAnsi="华文楷体"/>
          <w:sz w:val="28"/>
          <w:szCs w:val="28"/>
        </w:rPr>
      </w:pPr>
      <w:r w:rsidRPr="00E37D11">
        <w:rPr>
          <w:rFonts w:ascii="华文楷体" w:eastAsia="华文楷体" w:hAnsi="华文楷体" w:hint="eastAsia"/>
          <w:sz w:val="28"/>
          <w:szCs w:val="28"/>
        </w:rPr>
        <w:t>那么跟随圣</w:t>
      </w:r>
      <w:proofErr w:type="gramStart"/>
      <w:r w:rsidRPr="00E37D11">
        <w:rPr>
          <w:rFonts w:ascii="华文楷体" w:eastAsia="华文楷体" w:hAnsi="华文楷体" w:hint="eastAsia"/>
          <w:sz w:val="28"/>
          <w:szCs w:val="28"/>
        </w:rPr>
        <w:t>教能够</w:t>
      </w:r>
      <w:proofErr w:type="gramEnd"/>
      <w:r w:rsidRPr="00E37D11">
        <w:rPr>
          <w:rFonts w:ascii="华文楷体" w:eastAsia="华文楷体" w:hAnsi="华文楷体" w:hint="eastAsia"/>
          <w:sz w:val="28"/>
          <w:szCs w:val="28"/>
        </w:rPr>
        <w:t>生起信心的人来讲的话，一方面他对于佛陀所宣讲的，某某高僧大德所宣讲的，他有这样一种生起信心的这个方式</w:t>
      </w:r>
      <w:del w:id="146" w:author="S-Yansong" w:date="2016-01-13T09:24:00Z">
        <w:r w:rsidRPr="00E37D11" w:rsidDel="003B51C3">
          <w:rPr>
            <w:rFonts w:ascii="华文楷体" w:eastAsia="华文楷体" w:hAnsi="华文楷体" w:hint="eastAsia"/>
            <w:sz w:val="28"/>
            <w:szCs w:val="28"/>
          </w:rPr>
          <w:delText>，</w:delText>
        </w:r>
      </w:del>
      <w:ins w:id="147" w:author="S-Yansong" w:date="2016-01-13T09:24: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但是如果里面没有一点事势理，或者就说他对于这样一种圣教所宣讲的含义一点都不懂得以事势理来观察的话，就是对于这些对圣教有信心的人来讲，内心当中也是无法满足的</w:t>
      </w:r>
      <w:del w:id="148" w:author="S-Yansong" w:date="2016-01-13T09:24:00Z">
        <w:r w:rsidRPr="00E37D11" w:rsidDel="003B51C3">
          <w:rPr>
            <w:rFonts w:ascii="华文楷体" w:eastAsia="华文楷体" w:hAnsi="华文楷体" w:hint="eastAsia"/>
            <w:sz w:val="28"/>
            <w:szCs w:val="28"/>
          </w:rPr>
          <w:delText>，</w:delText>
        </w:r>
      </w:del>
      <w:ins w:id="149" w:author="S-Yansong" w:date="2016-01-13T09:24: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那么对有信心的人都无法满足，更不必说对此论连胜解信</w:t>
      </w:r>
      <w:ins w:id="150" w:author="S-Yansong" w:date="2016-01-14T13:44:00Z">
        <w:r w:rsidR="007D3B70">
          <w:rPr>
            <w:rFonts w:ascii="华文楷体" w:eastAsia="华文楷体" w:hAnsi="华文楷体" w:hint="eastAsia"/>
            <w:sz w:val="28"/>
            <w:szCs w:val="28"/>
          </w:rPr>
          <w:t>也</w:t>
        </w:r>
      </w:ins>
      <w:del w:id="151" w:author="S-Yansong" w:date="2016-01-14T13:44:00Z">
        <w:r w:rsidRPr="00E37D11" w:rsidDel="007D3B70">
          <w:rPr>
            <w:rFonts w:ascii="华文楷体" w:eastAsia="华文楷体" w:hAnsi="华文楷体" w:hint="eastAsia"/>
            <w:sz w:val="28"/>
            <w:szCs w:val="28"/>
          </w:rPr>
          <w:delText>都</w:delText>
        </w:r>
      </w:del>
      <w:r w:rsidRPr="00E37D11">
        <w:rPr>
          <w:rFonts w:ascii="华文楷体" w:eastAsia="华文楷体" w:hAnsi="华文楷体" w:hint="eastAsia"/>
          <w:sz w:val="28"/>
          <w:szCs w:val="28"/>
        </w:rPr>
        <w:t>没有的人了</w:t>
      </w:r>
      <w:del w:id="152" w:author="S-Yansong" w:date="2016-01-13T09:24:00Z">
        <w:r w:rsidRPr="00E37D11" w:rsidDel="003B51C3">
          <w:rPr>
            <w:rFonts w:ascii="华文楷体" w:eastAsia="华文楷体" w:hAnsi="华文楷体" w:hint="eastAsia"/>
            <w:sz w:val="28"/>
            <w:szCs w:val="28"/>
          </w:rPr>
          <w:delText>，</w:delText>
        </w:r>
      </w:del>
      <w:ins w:id="153" w:author="S-Yansong" w:date="2016-01-13T09:24: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那么如果说对圣教没有信心</w:t>
      </w:r>
      <w:ins w:id="154" w:author="S-Yansong" w:date="2016-01-13T09:31: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也没有理证，那么也就更加没办法进行满足</w:t>
      </w:r>
      <w:del w:id="155" w:author="S-Yansong" w:date="2016-01-13T09:31:00Z">
        <w:r w:rsidRPr="00E37D11" w:rsidDel="003B51C3">
          <w:rPr>
            <w:rFonts w:ascii="华文楷体" w:eastAsia="华文楷体" w:hAnsi="华文楷体" w:hint="eastAsia"/>
            <w:sz w:val="28"/>
            <w:szCs w:val="28"/>
          </w:rPr>
          <w:delText>，</w:delText>
        </w:r>
      </w:del>
      <w:ins w:id="156" w:author="S-Yansong" w:date="2016-01-13T09:31:00Z">
        <w:r w:rsidR="003B51C3">
          <w:rPr>
            <w:rFonts w:ascii="华文楷体" w:eastAsia="华文楷体" w:hAnsi="华文楷体" w:hint="eastAsia"/>
            <w:sz w:val="28"/>
            <w:szCs w:val="28"/>
          </w:rPr>
          <w:t>。</w:t>
        </w:r>
      </w:ins>
    </w:p>
    <w:p w:rsidR="003B51C3" w:rsidRDefault="00E37D11" w:rsidP="00E37D11">
      <w:pPr>
        <w:ind w:firstLine="570"/>
        <w:rPr>
          <w:ins w:id="157" w:author="S-Yansong" w:date="2016-01-13T09:32:00Z"/>
          <w:rFonts w:ascii="华文楷体" w:eastAsia="华文楷体" w:hAnsi="华文楷体"/>
          <w:sz w:val="28"/>
          <w:szCs w:val="28"/>
        </w:rPr>
      </w:pPr>
      <w:r w:rsidRPr="00E37D11">
        <w:rPr>
          <w:rFonts w:ascii="华文楷体" w:eastAsia="华文楷体" w:hAnsi="华文楷体" w:hint="eastAsia"/>
          <w:sz w:val="28"/>
          <w:szCs w:val="28"/>
        </w:rPr>
        <w:t>前面讲了如果说是对圣教有信心的人来讲的话，如果是没有真正的事势理他是无法满足的，更何况其他的不信仰佛法的人</w:t>
      </w:r>
      <w:del w:id="158" w:author="S-Yansong" w:date="2016-01-13T09:31:00Z">
        <w:r w:rsidRPr="00E37D11" w:rsidDel="003B51C3">
          <w:rPr>
            <w:rFonts w:ascii="华文楷体" w:eastAsia="华文楷体" w:hAnsi="华文楷体" w:hint="eastAsia"/>
            <w:sz w:val="28"/>
            <w:szCs w:val="28"/>
          </w:rPr>
          <w:delText>，</w:delText>
        </w:r>
      </w:del>
      <w:ins w:id="159" w:author="S-Yansong" w:date="2016-01-13T09:31:00Z">
        <w:r w:rsidR="003B51C3">
          <w:rPr>
            <w:rFonts w:ascii="华文楷体" w:eastAsia="华文楷体" w:hAnsi="华文楷体" w:hint="eastAsia"/>
            <w:sz w:val="28"/>
            <w:szCs w:val="28"/>
          </w:rPr>
          <w:t>。</w:t>
        </w:r>
      </w:ins>
      <w:r w:rsidRPr="00E37D11">
        <w:rPr>
          <w:rFonts w:ascii="华文楷体" w:eastAsia="华文楷体" w:hAnsi="华文楷体" w:hint="eastAsia"/>
          <w:sz w:val="28"/>
          <w:szCs w:val="28"/>
        </w:rPr>
        <w:t>对</w:t>
      </w:r>
      <w:proofErr w:type="gramStart"/>
      <w:r w:rsidRPr="00E37D11">
        <w:rPr>
          <w:rFonts w:ascii="华文楷体" w:eastAsia="华文楷体" w:hAnsi="华文楷体" w:hint="eastAsia"/>
          <w:sz w:val="28"/>
          <w:szCs w:val="28"/>
        </w:rPr>
        <w:t>圣教没信心</w:t>
      </w:r>
      <w:proofErr w:type="gramEnd"/>
      <w:r w:rsidRPr="00E37D11">
        <w:rPr>
          <w:rFonts w:ascii="华文楷体" w:eastAsia="华文楷体" w:hAnsi="华文楷体" w:hint="eastAsia"/>
          <w:sz w:val="28"/>
          <w:szCs w:val="28"/>
        </w:rPr>
        <w:t>的人，不信仰佛法的人，第一个是对圣教是没有信心的，第二个也没办法通过理证来满足，所以对这些人来讲的话就没办法真正进行调化了。</w:t>
      </w:r>
    </w:p>
    <w:p w:rsidR="00284B31" w:rsidRPr="00284B31" w:rsidRDefault="00284B31" w:rsidP="00E37D11">
      <w:pPr>
        <w:ind w:firstLine="570"/>
        <w:rPr>
          <w:ins w:id="160" w:author="S-Yansong" w:date="2016-01-13T09:39:00Z"/>
          <w:rFonts w:asciiTheme="minorEastAsia" w:hAnsiTheme="minorEastAsia"/>
          <w:sz w:val="28"/>
          <w:szCs w:val="28"/>
          <w:rPrChange w:id="161" w:author="S-Yansong" w:date="2016-01-13T09:40:00Z">
            <w:rPr>
              <w:ins w:id="162" w:author="S-Yansong" w:date="2016-01-13T09:39:00Z"/>
              <w:rFonts w:ascii="华文楷体" w:eastAsia="华文楷体" w:hAnsi="华文楷体"/>
              <w:sz w:val="28"/>
              <w:szCs w:val="28"/>
            </w:rPr>
          </w:rPrChange>
        </w:rPr>
      </w:pPr>
      <w:ins w:id="163" w:author="S-Yansong" w:date="2016-01-13T09:39:00Z">
        <w:r w:rsidRPr="00284B31">
          <w:rPr>
            <w:rFonts w:asciiTheme="minorEastAsia" w:hAnsiTheme="minorEastAsia" w:hint="eastAsia"/>
            <w:sz w:val="28"/>
            <w:szCs w:val="28"/>
            <w:rPrChange w:id="164" w:author="S-Yansong" w:date="2016-01-13T09:40:00Z">
              <w:rPr>
                <w:rFonts w:ascii="华文楷体" w:eastAsia="华文楷体" w:hAnsi="华文楷体" w:hint="eastAsia"/>
                <w:sz w:val="28"/>
                <w:szCs w:val="28"/>
              </w:rPr>
            </w:rPrChange>
          </w:rPr>
          <w:t>【</w:t>
        </w:r>
      </w:ins>
      <w:r w:rsidR="00E37D11" w:rsidRPr="00284B31">
        <w:rPr>
          <w:rFonts w:asciiTheme="minorEastAsia" w:hAnsiTheme="minorEastAsia" w:hint="eastAsia"/>
          <w:sz w:val="28"/>
          <w:szCs w:val="28"/>
          <w:rPrChange w:id="165" w:author="S-Yansong" w:date="2016-01-13T09:40:00Z">
            <w:rPr>
              <w:rFonts w:ascii="华文楷体" w:eastAsia="华文楷体" w:hAnsi="华文楷体" w:hint="eastAsia"/>
              <w:sz w:val="28"/>
              <w:szCs w:val="28"/>
            </w:rPr>
          </w:rPrChange>
        </w:rPr>
        <w:t>虽然凭借信心而随从圣教</w:t>
      </w:r>
      <w:r w:rsidR="00E37D11" w:rsidRPr="00284B31">
        <w:rPr>
          <w:rFonts w:asciiTheme="minorEastAsia" w:hAnsiTheme="minorEastAsia"/>
          <w:sz w:val="28"/>
          <w:szCs w:val="28"/>
          <w:rPrChange w:id="166" w:author="S-Yansong" w:date="2016-01-13T09:40:00Z">
            <w:rPr>
              <w:rFonts w:ascii="华文楷体" w:eastAsia="华文楷体" w:hAnsi="华文楷体"/>
              <w:sz w:val="28"/>
              <w:szCs w:val="28"/>
            </w:rPr>
          </w:rPrChange>
        </w:rPr>
        <w:t>,但若与理证脱离,则无法获得由亲身体会而生起定解的满足,如同拼命耽著丰美佳肴与奇珍异宝却不会享用一般。</w:t>
      </w:r>
      <w:ins w:id="167" w:author="S-Yansong" w:date="2016-01-13T09:39:00Z">
        <w:r w:rsidRPr="00284B31">
          <w:rPr>
            <w:rFonts w:asciiTheme="minorEastAsia" w:hAnsiTheme="minorEastAsia" w:hint="eastAsia"/>
            <w:sz w:val="28"/>
            <w:szCs w:val="28"/>
            <w:rPrChange w:id="168" w:author="S-Yansong" w:date="2016-01-13T09:40:00Z">
              <w:rPr>
                <w:rFonts w:ascii="华文楷体" w:eastAsia="华文楷体" w:hAnsi="华文楷体" w:hint="eastAsia"/>
                <w:sz w:val="28"/>
                <w:szCs w:val="28"/>
              </w:rPr>
            </w:rPrChange>
          </w:rPr>
          <w:t>】</w:t>
        </w:r>
      </w:ins>
    </w:p>
    <w:p w:rsidR="00236866" w:rsidRDefault="00E37D11" w:rsidP="00E37D11">
      <w:pPr>
        <w:ind w:firstLine="570"/>
        <w:rPr>
          <w:ins w:id="169" w:author="S-Yansong" w:date="2016-01-13T09:41:00Z"/>
          <w:rFonts w:ascii="华文楷体" w:eastAsia="华文楷体" w:hAnsi="华文楷体"/>
          <w:sz w:val="28"/>
          <w:szCs w:val="28"/>
        </w:rPr>
      </w:pPr>
      <w:r w:rsidRPr="00E37D11">
        <w:rPr>
          <w:rFonts w:ascii="华文楷体" w:eastAsia="华文楷体" w:hAnsi="华文楷体" w:hint="eastAsia"/>
          <w:sz w:val="28"/>
          <w:szCs w:val="28"/>
        </w:rPr>
        <w:t>那么有些人虽然凭借信心进了圣教，随从圣</w:t>
      </w:r>
      <w:ins w:id="170" w:author="S-Yansong" w:date="2016-01-14T13:45:00Z">
        <w:r w:rsidR="007D3B70">
          <w:rPr>
            <w:rFonts w:ascii="华文楷体" w:eastAsia="华文楷体" w:hAnsi="华文楷体" w:hint="eastAsia"/>
            <w:sz w:val="28"/>
            <w:szCs w:val="28"/>
          </w:rPr>
          <w:t>教</w:t>
        </w:r>
      </w:ins>
      <w:del w:id="171" w:author="S-Yansong" w:date="2016-01-14T13:44:00Z">
        <w:r w:rsidRPr="00E37D11" w:rsidDel="007D3B70">
          <w:rPr>
            <w:rFonts w:ascii="华文楷体" w:eastAsia="华文楷体" w:hAnsi="华文楷体" w:hint="eastAsia"/>
            <w:sz w:val="28"/>
            <w:szCs w:val="28"/>
          </w:rPr>
          <w:delText>都</w:delText>
        </w:r>
      </w:del>
      <w:del w:id="172" w:author="S-Yansong" w:date="2016-01-13T09:40:00Z">
        <w:r w:rsidRPr="00E37D11" w:rsidDel="00236866">
          <w:rPr>
            <w:rFonts w:ascii="华文楷体" w:eastAsia="华文楷体" w:hAnsi="华文楷体" w:hint="eastAsia"/>
            <w:sz w:val="28"/>
            <w:szCs w:val="28"/>
          </w:rPr>
          <w:delText>，</w:delText>
        </w:r>
      </w:del>
      <w:ins w:id="173" w:author="S-Yansong" w:date="2016-01-13T09:40: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但是进了圣教之后，如果与理证脱离的话，就说修行者和理证脱离的话，那么这个修行者本人就没办法获得经由亲身体会生起定解的满足</w:t>
      </w:r>
      <w:del w:id="174" w:author="S-Yansong" w:date="2016-01-13T09:40:00Z">
        <w:r w:rsidRPr="00E37D11" w:rsidDel="00236866">
          <w:rPr>
            <w:rFonts w:ascii="华文楷体" w:eastAsia="华文楷体" w:hAnsi="华文楷体" w:hint="eastAsia"/>
            <w:sz w:val="28"/>
            <w:szCs w:val="28"/>
          </w:rPr>
          <w:delText>，</w:delText>
        </w:r>
      </w:del>
      <w:ins w:id="175" w:author="S-Yansong" w:date="2016-01-13T09:40: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比如说</w:t>
      </w:r>
      <w:ins w:id="176" w:author="S-Yansong" w:date="2016-01-13T09:40: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圣教当中宣讲了一种成佛或</w:t>
      </w:r>
      <w:ins w:id="177" w:author="S-Yansong" w:date="2016-01-14T13:45:00Z">
        <w:r w:rsidR="00102337">
          <w:rPr>
            <w:rFonts w:ascii="华文楷体" w:eastAsia="华文楷体" w:hAnsi="华文楷体" w:hint="eastAsia"/>
            <w:sz w:val="28"/>
            <w:szCs w:val="28"/>
          </w:rPr>
          <w:t>者</w:t>
        </w:r>
      </w:ins>
      <w:r w:rsidRPr="00E37D11">
        <w:rPr>
          <w:rFonts w:ascii="华文楷体" w:eastAsia="华文楷体" w:hAnsi="华文楷体" w:hint="eastAsia"/>
          <w:sz w:val="28"/>
          <w:szCs w:val="28"/>
        </w:rPr>
        <w:t>解脱的这种道理，或者说一切万法是空性的道理</w:t>
      </w:r>
      <w:del w:id="178" w:author="S-Yansong" w:date="2016-01-13T09:41:00Z">
        <w:r w:rsidRPr="00E37D11" w:rsidDel="00236866">
          <w:rPr>
            <w:rFonts w:ascii="华文楷体" w:eastAsia="华文楷体" w:hAnsi="华文楷体" w:hint="eastAsia"/>
            <w:sz w:val="28"/>
            <w:szCs w:val="28"/>
          </w:rPr>
          <w:delText>，</w:delText>
        </w:r>
      </w:del>
      <w:ins w:id="179" w:author="S-Yansong" w:date="2016-01-13T09:41: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那么就说是听到佛陀说一切都是空性的，这就相信佛陀说一切都是空性的，应该是空性的吧</w:t>
      </w:r>
      <w:del w:id="180" w:author="S-Yansong" w:date="2016-01-13T09:41:00Z">
        <w:r w:rsidRPr="00E37D11" w:rsidDel="00236866">
          <w:rPr>
            <w:rFonts w:ascii="华文楷体" w:eastAsia="华文楷体" w:hAnsi="华文楷体" w:hint="eastAsia"/>
            <w:sz w:val="28"/>
            <w:szCs w:val="28"/>
          </w:rPr>
          <w:delText>，</w:delText>
        </w:r>
      </w:del>
      <w:ins w:id="181" w:author="S-Yansong" w:date="2016-01-13T09:41: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这个时候如果你自己有一个</w:t>
      </w:r>
      <w:r w:rsidRPr="00E37D11">
        <w:rPr>
          <w:rFonts w:ascii="华文楷体" w:eastAsia="华文楷体" w:hAnsi="华文楷体" w:hint="eastAsia"/>
          <w:sz w:val="28"/>
          <w:szCs w:val="28"/>
        </w:rPr>
        <w:lastRenderedPageBreak/>
        <w:t>理证知道，通过理证去观察</w:t>
      </w:r>
      <w:ins w:id="182" w:author="S-Yansong" w:date="2016-01-13T09:41: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去推理，了知一切万法的确的空性的时候呢，这个时候就会获得由亲身体会而生起定解的满足</w:t>
      </w:r>
      <w:del w:id="183" w:author="S-Yansong" w:date="2016-01-13T09:41:00Z">
        <w:r w:rsidRPr="00E37D11" w:rsidDel="00236866">
          <w:rPr>
            <w:rFonts w:ascii="华文楷体" w:eastAsia="华文楷体" w:hAnsi="华文楷体" w:hint="eastAsia"/>
            <w:sz w:val="28"/>
            <w:szCs w:val="28"/>
          </w:rPr>
          <w:delText>,</w:delText>
        </w:r>
      </w:del>
      <w:ins w:id="184" w:author="S-Yansong" w:date="2016-01-13T09:41: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对于圣教就会更加生起一种不退的信心</w:t>
      </w:r>
      <w:del w:id="185" w:author="S-Yansong" w:date="2016-01-13T09:41:00Z">
        <w:r w:rsidRPr="00E37D11" w:rsidDel="00236866">
          <w:rPr>
            <w:rFonts w:ascii="华文楷体" w:eastAsia="华文楷体" w:hAnsi="华文楷体" w:hint="eastAsia"/>
            <w:sz w:val="28"/>
            <w:szCs w:val="28"/>
          </w:rPr>
          <w:delText>，</w:delText>
        </w:r>
      </w:del>
      <w:ins w:id="186" w:author="S-Yansong" w:date="2016-01-13T09:41:00Z">
        <w:r w:rsidR="00236866">
          <w:rPr>
            <w:rFonts w:ascii="华文楷体" w:eastAsia="华文楷体" w:hAnsi="华文楷体" w:hint="eastAsia"/>
            <w:sz w:val="28"/>
            <w:szCs w:val="28"/>
          </w:rPr>
          <w:t>。</w:t>
        </w:r>
      </w:ins>
    </w:p>
    <w:p w:rsidR="00236866" w:rsidRDefault="00E37D11" w:rsidP="00E37D11">
      <w:pPr>
        <w:ind w:firstLine="570"/>
        <w:rPr>
          <w:ins w:id="187" w:author="S-Yansong" w:date="2016-01-13T09:44:00Z"/>
          <w:rFonts w:ascii="华文楷体" w:eastAsia="华文楷体" w:hAnsi="华文楷体"/>
          <w:sz w:val="28"/>
          <w:szCs w:val="28"/>
        </w:rPr>
      </w:pPr>
      <w:r w:rsidRPr="00E37D11">
        <w:rPr>
          <w:rFonts w:ascii="华文楷体" w:eastAsia="华文楷体" w:hAnsi="华文楷体" w:hint="eastAsia"/>
          <w:sz w:val="28"/>
          <w:szCs w:val="28"/>
        </w:rPr>
        <w:t>那么就说如果有信心，但是没有理证，没有通过理证去检验，或者没有通过理证去生起定解的话，总是觉得这个空性为什么是空性的呢</w:t>
      </w:r>
      <w:del w:id="188" w:author="S-Yansong" w:date="2016-01-13T09:42:00Z">
        <w:r w:rsidRPr="00E37D11" w:rsidDel="00236866">
          <w:rPr>
            <w:rFonts w:ascii="华文楷体" w:eastAsia="华文楷体" w:hAnsi="华文楷体" w:hint="eastAsia"/>
            <w:sz w:val="28"/>
            <w:szCs w:val="28"/>
          </w:rPr>
          <w:delText>，</w:delText>
        </w:r>
      </w:del>
      <w:ins w:id="189" w:author="S-Yansong" w:date="2016-01-13T09:42: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明明就说能够看到这些法，为什么说是空性的呢</w:t>
      </w:r>
      <w:del w:id="190" w:author="S-Yansong" w:date="2016-01-13T09:42:00Z">
        <w:r w:rsidRPr="00E37D11" w:rsidDel="00236866">
          <w:rPr>
            <w:rFonts w:ascii="华文楷体" w:eastAsia="华文楷体" w:hAnsi="华文楷体" w:hint="eastAsia"/>
            <w:sz w:val="28"/>
            <w:szCs w:val="28"/>
          </w:rPr>
          <w:delText>，</w:delText>
        </w:r>
      </w:del>
      <w:ins w:id="191" w:author="S-Yansong" w:date="2016-01-13T09:42: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所以说他对于这个空性就没办法通过亲身体会而生起定解</w:t>
      </w:r>
      <w:del w:id="192" w:author="S-Yansong" w:date="2016-01-13T09:42:00Z">
        <w:r w:rsidRPr="00E37D11" w:rsidDel="00236866">
          <w:rPr>
            <w:rFonts w:ascii="华文楷体" w:eastAsia="华文楷体" w:hAnsi="华文楷体" w:hint="eastAsia"/>
            <w:sz w:val="28"/>
            <w:szCs w:val="28"/>
          </w:rPr>
          <w:delText>，</w:delText>
        </w:r>
      </w:del>
      <w:ins w:id="193" w:author="S-Yansong" w:date="2016-01-13T09:42:00Z">
        <w:r w:rsidR="00236866">
          <w:rPr>
            <w:rFonts w:ascii="华文楷体" w:eastAsia="华文楷体" w:hAnsi="华文楷体" w:hint="eastAsia"/>
            <w:sz w:val="28"/>
            <w:szCs w:val="28"/>
          </w:rPr>
          <w:t>。</w:t>
        </w:r>
      </w:ins>
      <w:r w:rsidRPr="00E37D11">
        <w:rPr>
          <w:rFonts w:ascii="华文楷体" w:eastAsia="华文楷体" w:hAnsi="华文楷体" w:hint="eastAsia"/>
          <w:sz w:val="28"/>
          <w:szCs w:val="28"/>
        </w:rPr>
        <w:t>就说有这样一种修行者，虽然是入了圣教，而心中总是</w:t>
      </w:r>
      <w:del w:id="194" w:author="S-Yansong" w:date="2016-01-14T13:46:00Z">
        <w:r w:rsidRPr="00E37D11" w:rsidDel="00102337">
          <w:rPr>
            <w:rFonts w:ascii="华文楷体" w:eastAsia="华文楷体" w:hAnsi="华文楷体" w:hint="eastAsia"/>
            <w:sz w:val="28"/>
            <w:szCs w:val="28"/>
          </w:rPr>
          <w:delText>而</w:delText>
        </w:r>
      </w:del>
      <w:r w:rsidRPr="00E37D11">
        <w:rPr>
          <w:rFonts w:ascii="华文楷体" w:eastAsia="华文楷体" w:hAnsi="华文楷体" w:hint="eastAsia"/>
          <w:sz w:val="28"/>
          <w:szCs w:val="28"/>
        </w:rPr>
        <w:t>觉得不踏实，总是觉得对于佛陀的教义还没有产生一种殊胜定解，这个方面主要是由于缺少理证所导致的</w:t>
      </w:r>
      <w:del w:id="195" w:author="S-Yansong" w:date="2016-01-13T09:44:00Z">
        <w:r w:rsidRPr="00E37D11" w:rsidDel="00236866">
          <w:rPr>
            <w:rFonts w:ascii="华文楷体" w:eastAsia="华文楷体" w:hAnsi="华文楷体" w:hint="eastAsia"/>
            <w:sz w:val="28"/>
            <w:szCs w:val="28"/>
          </w:rPr>
          <w:delText>，</w:delText>
        </w:r>
      </w:del>
      <w:ins w:id="196" w:author="S-Yansong" w:date="2016-01-13T09:44:00Z">
        <w:r w:rsidR="00236866">
          <w:rPr>
            <w:rFonts w:ascii="华文楷体" w:eastAsia="华文楷体" w:hAnsi="华文楷体" w:hint="eastAsia"/>
            <w:sz w:val="28"/>
            <w:szCs w:val="28"/>
          </w:rPr>
          <w:t>。</w:t>
        </w:r>
      </w:ins>
    </w:p>
    <w:p w:rsidR="00A923E4" w:rsidRDefault="00E37D11" w:rsidP="00E37D11">
      <w:pPr>
        <w:ind w:firstLine="570"/>
        <w:rPr>
          <w:ins w:id="197" w:author="S-Yansong" w:date="2016-01-13T09:50:00Z"/>
          <w:rFonts w:ascii="华文楷体" w:eastAsia="华文楷体" w:hAnsi="华文楷体"/>
          <w:sz w:val="28"/>
          <w:szCs w:val="28"/>
        </w:rPr>
      </w:pPr>
      <w:r w:rsidRPr="00E37D11">
        <w:rPr>
          <w:rFonts w:ascii="华文楷体" w:eastAsia="华文楷体" w:hAnsi="华文楷体" w:hint="eastAsia"/>
          <w:sz w:val="28"/>
          <w:szCs w:val="28"/>
        </w:rPr>
        <w:t>打个比喻讲就</w:t>
      </w:r>
      <w:del w:id="198" w:author="S-Yansong" w:date="2016-01-13T09:44:00Z">
        <w:r w:rsidRPr="00E37D11" w:rsidDel="00236866">
          <w:rPr>
            <w:rFonts w:ascii="华文楷体" w:eastAsia="华文楷体" w:hAnsi="华文楷体" w:hint="eastAsia"/>
            <w:sz w:val="28"/>
            <w:szCs w:val="28"/>
          </w:rPr>
          <w:delText>好象</w:delText>
        </w:r>
      </w:del>
      <w:ins w:id="199" w:author="S-Yansong" w:date="2016-01-13T09:44:00Z">
        <w:r w:rsidR="00236866">
          <w:rPr>
            <w:rFonts w:ascii="华文楷体" w:eastAsia="华文楷体" w:hAnsi="华文楷体" w:hint="eastAsia"/>
            <w:sz w:val="28"/>
            <w:szCs w:val="28"/>
          </w:rPr>
          <w:t>好像</w:t>
        </w:r>
      </w:ins>
      <w:proofErr w:type="gramStart"/>
      <w:r w:rsidRPr="00E37D11">
        <w:rPr>
          <w:rFonts w:ascii="华文楷体" w:eastAsia="华文楷体" w:hAnsi="华文楷体" w:hint="eastAsia"/>
          <w:sz w:val="28"/>
          <w:szCs w:val="28"/>
        </w:rPr>
        <w:t>耽</w:t>
      </w:r>
      <w:proofErr w:type="gramEnd"/>
      <w:r w:rsidRPr="00E37D11">
        <w:rPr>
          <w:rFonts w:ascii="华文楷体" w:eastAsia="华文楷体" w:hAnsi="华文楷体" w:hint="eastAsia"/>
          <w:sz w:val="28"/>
          <w:szCs w:val="28"/>
        </w:rPr>
        <w:t>著了一种丰美佳肴或奇珍异宝</w:t>
      </w:r>
      <w:ins w:id="200" w:author="S-Yansong" w:date="2016-01-13T09:44:00Z">
        <w:r w:rsidR="00F44F8A">
          <w:rPr>
            <w:rFonts w:ascii="华文楷体" w:eastAsia="华文楷体" w:hAnsi="华文楷体" w:hint="eastAsia"/>
            <w:sz w:val="28"/>
            <w:szCs w:val="28"/>
          </w:rPr>
          <w:t>，</w:t>
        </w:r>
      </w:ins>
      <w:r w:rsidRPr="00E37D11">
        <w:rPr>
          <w:rFonts w:ascii="华文楷体" w:eastAsia="华文楷体" w:hAnsi="华文楷体" w:hint="eastAsia"/>
          <w:sz w:val="28"/>
          <w:szCs w:val="28"/>
        </w:rPr>
        <w:t>但是他自己却不去享用，就没办法亲自去品味</w:t>
      </w:r>
      <w:del w:id="201" w:author="S-Yansong" w:date="2016-01-13T09:50:00Z">
        <w:r w:rsidRPr="00E37D11" w:rsidDel="00A923E4">
          <w:rPr>
            <w:rFonts w:ascii="华文楷体" w:eastAsia="华文楷体" w:hAnsi="华文楷体" w:hint="eastAsia"/>
            <w:sz w:val="28"/>
            <w:szCs w:val="28"/>
          </w:rPr>
          <w:delText>，</w:delText>
        </w:r>
      </w:del>
      <w:ins w:id="202" w:author="S-Yansong" w:date="2016-01-13T09:50:00Z">
        <w:r w:rsidR="00A923E4">
          <w:rPr>
            <w:rFonts w:ascii="华文楷体" w:eastAsia="华文楷体" w:hAnsi="华文楷体" w:hint="eastAsia"/>
            <w:sz w:val="28"/>
            <w:szCs w:val="28"/>
          </w:rPr>
          <w:t>。</w:t>
        </w:r>
      </w:ins>
      <w:r w:rsidRPr="00E37D11">
        <w:rPr>
          <w:rFonts w:ascii="华文楷体" w:eastAsia="华文楷体" w:hAnsi="华文楷体" w:hint="eastAsia"/>
          <w:sz w:val="28"/>
          <w:szCs w:val="28"/>
        </w:rPr>
        <w:t>没办法去品味这样丰美佳肴这样一种美味，也没办法去体验这样拥有奇珍异宝的</w:t>
      </w:r>
      <w:ins w:id="203" w:author="S-Yansong" w:date="2016-01-14T13:46:00Z">
        <w:r w:rsidR="00102337">
          <w:rPr>
            <w:rFonts w:ascii="华文楷体" w:eastAsia="华文楷体" w:hAnsi="华文楷体" w:hint="eastAsia"/>
            <w:sz w:val="28"/>
            <w:szCs w:val="28"/>
          </w:rPr>
          <w:t>这样一种快乐</w:t>
        </w:r>
      </w:ins>
      <w:del w:id="204" w:author="S-Yansong" w:date="2016-01-14T13:47:00Z">
        <w:r w:rsidRPr="00E37D11" w:rsidDel="00102337">
          <w:rPr>
            <w:rFonts w:ascii="华文楷体" w:eastAsia="华文楷体" w:hAnsi="华文楷体" w:hint="eastAsia"/>
            <w:sz w:val="28"/>
            <w:szCs w:val="28"/>
          </w:rPr>
          <w:delText>体验</w:delText>
        </w:r>
      </w:del>
      <w:r w:rsidRPr="00E37D11">
        <w:rPr>
          <w:rFonts w:ascii="华文楷体" w:eastAsia="华文楷体" w:hAnsi="华文楷体" w:hint="eastAsia"/>
          <w:sz w:val="28"/>
          <w:szCs w:val="28"/>
        </w:rPr>
        <w:t>一样，就是这样一种问题</w:t>
      </w:r>
      <w:del w:id="205" w:author="S-Yansong" w:date="2016-01-13T09:50:00Z">
        <w:r w:rsidRPr="00E37D11" w:rsidDel="00A923E4">
          <w:rPr>
            <w:rFonts w:ascii="华文楷体" w:eastAsia="华文楷体" w:hAnsi="华文楷体" w:hint="eastAsia"/>
            <w:sz w:val="28"/>
            <w:szCs w:val="28"/>
          </w:rPr>
          <w:delText>，</w:delText>
        </w:r>
      </w:del>
      <w:ins w:id="206" w:author="S-Yansong" w:date="2016-01-13T09:50:00Z">
        <w:r w:rsidR="00A923E4">
          <w:rPr>
            <w:rFonts w:ascii="华文楷体" w:eastAsia="华文楷体" w:hAnsi="华文楷体" w:hint="eastAsia"/>
            <w:sz w:val="28"/>
            <w:szCs w:val="28"/>
          </w:rPr>
          <w:t>。</w:t>
        </w:r>
      </w:ins>
      <w:r w:rsidRPr="00E37D11">
        <w:rPr>
          <w:rFonts w:ascii="华文楷体" w:eastAsia="华文楷体" w:hAnsi="华文楷体" w:hint="eastAsia"/>
          <w:sz w:val="28"/>
          <w:szCs w:val="28"/>
        </w:rPr>
        <w:t>所以此处说生起理证，</w:t>
      </w:r>
      <w:del w:id="207" w:author="S-Yansong" w:date="2016-01-14T13:49:00Z">
        <w:r w:rsidRPr="00E37D11" w:rsidDel="00837F96">
          <w:rPr>
            <w:rFonts w:ascii="华文楷体" w:eastAsia="华文楷体" w:hAnsi="华文楷体" w:hint="eastAsia"/>
            <w:sz w:val="28"/>
            <w:szCs w:val="28"/>
          </w:rPr>
          <w:delText>通过</w:delText>
        </w:r>
      </w:del>
      <w:ins w:id="208" w:author="S-Yansong" w:date="2016-01-14T13:49:00Z">
        <w:r w:rsidR="00837F96">
          <w:rPr>
            <w:rFonts w:ascii="华文楷体" w:eastAsia="华文楷体" w:hAnsi="华文楷体" w:hint="eastAsia"/>
            <w:sz w:val="28"/>
            <w:szCs w:val="28"/>
          </w:rPr>
          <w:t>随同</w:t>
        </w:r>
      </w:ins>
      <w:r w:rsidRPr="00E37D11">
        <w:rPr>
          <w:rFonts w:ascii="华文楷体" w:eastAsia="华文楷体" w:hAnsi="华文楷体" w:hint="eastAsia"/>
          <w:sz w:val="28"/>
          <w:szCs w:val="28"/>
        </w:rPr>
        <w:t>理证</w:t>
      </w:r>
      <w:ins w:id="209" w:author="S-Yansong" w:date="2016-01-14T13:49:00Z">
        <w:r w:rsidR="00837F96">
          <w:rPr>
            <w:rFonts w:ascii="华文楷体" w:eastAsia="华文楷体" w:hAnsi="华文楷体" w:hint="eastAsia"/>
            <w:sz w:val="28"/>
            <w:szCs w:val="28"/>
          </w:rPr>
          <w:t>之道而</w:t>
        </w:r>
      </w:ins>
      <w:r w:rsidRPr="00E37D11">
        <w:rPr>
          <w:rFonts w:ascii="华文楷体" w:eastAsia="华文楷体" w:hAnsi="华文楷体" w:hint="eastAsia"/>
          <w:sz w:val="28"/>
          <w:szCs w:val="28"/>
        </w:rPr>
        <w:t>生起定解</w:t>
      </w:r>
      <w:del w:id="210" w:author="S-Yansong" w:date="2016-01-14T13:49:00Z">
        <w:r w:rsidRPr="00E37D11" w:rsidDel="00837F96">
          <w:rPr>
            <w:rFonts w:ascii="华文楷体" w:eastAsia="华文楷体" w:hAnsi="华文楷体" w:hint="eastAsia"/>
            <w:sz w:val="28"/>
            <w:szCs w:val="28"/>
          </w:rPr>
          <w:delText>。这个</w:delText>
        </w:r>
      </w:del>
      <w:r w:rsidRPr="00E37D11">
        <w:rPr>
          <w:rFonts w:ascii="华文楷体" w:eastAsia="华文楷体" w:hAnsi="华文楷体" w:hint="eastAsia"/>
          <w:sz w:val="28"/>
          <w:szCs w:val="28"/>
        </w:rPr>
        <w:t>非常重要的。</w:t>
      </w:r>
    </w:p>
    <w:p w:rsidR="00A923E4" w:rsidRDefault="00A923E4" w:rsidP="00E37D11">
      <w:pPr>
        <w:ind w:firstLine="570"/>
        <w:rPr>
          <w:ins w:id="211" w:author="S-Yansong" w:date="2016-01-13T09:51:00Z"/>
          <w:rFonts w:ascii="华文楷体" w:eastAsia="华文楷体" w:hAnsi="华文楷体"/>
          <w:sz w:val="28"/>
          <w:szCs w:val="28"/>
        </w:rPr>
      </w:pPr>
      <w:ins w:id="212" w:author="S-Yansong" w:date="2016-01-13T09:51:00Z">
        <w:r>
          <w:rPr>
            <w:rFonts w:ascii="华文楷体" w:eastAsia="华文楷体" w:hAnsi="华文楷体" w:hint="eastAsia"/>
            <w:sz w:val="28"/>
            <w:szCs w:val="28"/>
          </w:rPr>
          <w:t>【</w:t>
        </w:r>
      </w:ins>
      <w:r w:rsidR="00E37D11" w:rsidRPr="00A923E4">
        <w:rPr>
          <w:rFonts w:asciiTheme="minorEastAsia" w:hAnsiTheme="minorEastAsia" w:hint="eastAsia"/>
          <w:sz w:val="28"/>
          <w:szCs w:val="28"/>
          <w:rPrChange w:id="213" w:author="S-Yansong" w:date="2016-01-13T09:51:00Z">
            <w:rPr>
              <w:rFonts w:ascii="华文楷体" w:eastAsia="华文楷体" w:hAnsi="华文楷体" w:hint="eastAsia"/>
              <w:sz w:val="28"/>
              <w:szCs w:val="28"/>
            </w:rPr>
          </w:rPrChange>
        </w:rPr>
        <w:t>犹如要控制拉车的马转向何方完全依赖于辔索一样</w:t>
      </w:r>
      <w:r w:rsidR="00E37D11" w:rsidRPr="00A923E4">
        <w:rPr>
          <w:rFonts w:asciiTheme="minorEastAsia" w:hAnsiTheme="minorEastAsia"/>
          <w:sz w:val="28"/>
          <w:szCs w:val="28"/>
          <w:rPrChange w:id="214" w:author="S-Yansong" w:date="2016-01-13T09:51:00Z">
            <w:rPr>
              <w:rFonts w:ascii="华文楷体" w:eastAsia="华文楷体" w:hAnsi="华文楷体"/>
              <w:sz w:val="28"/>
              <w:szCs w:val="28"/>
            </w:rPr>
          </w:rPrChange>
        </w:rPr>
        <w:t>,依靠定解而趋入以事势理成立、不随他转之道,握住观察名言与胜义之理证的左右辔索,由于此等人是以二量的定解而趋入深广意义的,所以获得了名副其实“大乘行者”的称号,</w:t>
      </w:r>
      <w:ins w:id="215" w:author="S-Yansong" w:date="2016-01-13T09:51:00Z">
        <w:r w:rsidRPr="00A923E4">
          <w:rPr>
            <w:rFonts w:asciiTheme="minorEastAsia" w:hAnsiTheme="minorEastAsia" w:hint="eastAsia"/>
            <w:sz w:val="28"/>
            <w:szCs w:val="28"/>
            <w:rPrChange w:id="216" w:author="S-Yansong" w:date="2016-01-13T09:51:00Z">
              <w:rPr>
                <w:rFonts w:ascii="华文楷体" w:eastAsia="华文楷体" w:hAnsi="华文楷体" w:hint="eastAsia"/>
                <w:sz w:val="28"/>
                <w:szCs w:val="28"/>
              </w:rPr>
            </w:rPrChange>
          </w:rPr>
          <w:t>】</w:t>
        </w:r>
      </w:ins>
    </w:p>
    <w:p w:rsidR="00ED02F9" w:rsidRDefault="00E37D11" w:rsidP="00E37D11">
      <w:pPr>
        <w:ind w:firstLine="570"/>
        <w:rPr>
          <w:ins w:id="217" w:author="S-Yansong" w:date="2016-01-13T09:55:00Z"/>
          <w:rFonts w:ascii="华文楷体" w:eastAsia="华文楷体" w:hAnsi="华文楷体"/>
          <w:sz w:val="28"/>
          <w:szCs w:val="28"/>
        </w:rPr>
      </w:pPr>
      <w:r w:rsidRPr="00E37D11">
        <w:rPr>
          <w:rFonts w:ascii="华文楷体" w:eastAsia="华文楷体" w:hAnsi="华文楷体" w:hint="eastAsia"/>
          <w:sz w:val="28"/>
          <w:szCs w:val="28"/>
        </w:rPr>
        <w:t>那么就</w:t>
      </w:r>
      <w:del w:id="218" w:author="S-Yansong" w:date="2016-01-13T09:51:00Z">
        <w:r w:rsidRPr="00E37D11" w:rsidDel="007029CF">
          <w:rPr>
            <w:rFonts w:ascii="华文楷体" w:eastAsia="华文楷体" w:hAnsi="华文楷体" w:hint="eastAsia"/>
            <w:sz w:val="28"/>
            <w:szCs w:val="28"/>
          </w:rPr>
          <w:delText>好象</w:delText>
        </w:r>
      </w:del>
      <w:ins w:id="219" w:author="S-Yansong" w:date="2016-01-13T09:51:00Z">
        <w:r w:rsidR="007029CF">
          <w:rPr>
            <w:rFonts w:ascii="华文楷体" w:eastAsia="华文楷体" w:hAnsi="华文楷体" w:hint="eastAsia"/>
            <w:sz w:val="28"/>
            <w:szCs w:val="28"/>
          </w:rPr>
          <w:t>好像</w:t>
        </w:r>
      </w:ins>
      <w:r w:rsidRPr="00E37D11">
        <w:rPr>
          <w:rFonts w:ascii="华文楷体" w:eastAsia="华文楷体" w:hAnsi="华文楷体" w:hint="eastAsia"/>
          <w:sz w:val="28"/>
          <w:szCs w:val="28"/>
        </w:rPr>
        <w:t>如果要控制马转向的话</w:t>
      </w:r>
      <w:ins w:id="220" w:author="S-Yansong" w:date="2016-01-13T09:51: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就必须要依靠手中的</w:t>
      </w:r>
      <w:proofErr w:type="gramStart"/>
      <w:r w:rsidRPr="00E37D11">
        <w:rPr>
          <w:rFonts w:ascii="华文楷体" w:eastAsia="华文楷体" w:hAnsi="华文楷体" w:hint="eastAsia"/>
          <w:sz w:val="28"/>
          <w:szCs w:val="28"/>
        </w:rPr>
        <w:t>辔</w:t>
      </w:r>
      <w:proofErr w:type="gramEnd"/>
      <w:r w:rsidRPr="00E37D11">
        <w:rPr>
          <w:rFonts w:ascii="华文楷体" w:eastAsia="华文楷体" w:hAnsi="华文楷体" w:hint="eastAsia"/>
          <w:sz w:val="28"/>
          <w:szCs w:val="28"/>
        </w:rPr>
        <w:t>索</w:t>
      </w:r>
      <w:del w:id="221" w:author="S-Yansong" w:date="2016-01-13T09:51:00Z">
        <w:r w:rsidRPr="00E37D11" w:rsidDel="00ED02F9">
          <w:rPr>
            <w:rFonts w:ascii="华文楷体" w:eastAsia="华文楷体" w:hAnsi="华文楷体" w:hint="eastAsia"/>
            <w:sz w:val="28"/>
            <w:szCs w:val="28"/>
          </w:rPr>
          <w:delText>，</w:delText>
        </w:r>
      </w:del>
      <w:ins w:id="222" w:author="S-Yansong" w:date="2016-01-13T09:51: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所以说现在同样的道理呢</w:t>
      </w:r>
      <w:ins w:id="223" w:author="S-Yansong" w:date="2016-01-13T09:51: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依靠定解</w:t>
      </w:r>
      <w:proofErr w:type="gramStart"/>
      <w:r w:rsidRPr="00E37D11">
        <w:rPr>
          <w:rFonts w:ascii="华文楷体" w:eastAsia="华文楷体" w:hAnsi="华文楷体" w:hint="eastAsia"/>
          <w:sz w:val="28"/>
          <w:szCs w:val="28"/>
        </w:rPr>
        <w:t>而趋入以</w:t>
      </w:r>
      <w:proofErr w:type="gramEnd"/>
      <w:r w:rsidRPr="00E37D11">
        <w:rPr>
          <w:rFonts w:ascii="华文楷体" w:eastAsia="华文楷体" w:hAnsi="华文楷体" w:hint="eastAsia"/>
          <w:sz w:val="28"/>
          <w:szCs w:val="28"/>
        </w:rPr>
        <w:t>事势理成立、不随他转之道</w:t>
      </w:r>
      <w:del w:id="224" w:author="S-Yansong" w:date="2016-01-13T09:52:00Z">
        <w:r w:rsidRPr="00E37D11" w:rsidDel="00ED02F9">
          <w:rPr>
            <w:rFonts w:ascii="华文楷体" w:eastAsia="华文楷体" w:hAnsi="华文楷体" w:hint="eastAsia"/>
            <w:sz w:val="28"/>
            <w:szCs w:val="28"/>
          </w:rPr>
          <w:delText>，</w:delText>
        </w:r>
      </w:del>
      <w:ins w:id="225" w:author="S-Yansong" w:date="2016-01-13T09:52: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那么就说通过一切的法性</w:t>
      </w:r>
      <w:del w:id="226" w:author="S-Yansong" w:date="2016-01-14T13:50:00Z">
        <w:r w:rsidRPr="00E37D11" w:rsidDel="002C12B4">
          <w:rPr>
            <w:rFonts w:ascii="华文楷体" w:eastAsia="华文楷体" w:hAnsi="华文楷体" w:hint="eastAsia"/>
            <w:sz w:val="28"/>
            <w:szCs w:val="28"/>
          </w:rPr>
          <w:delText>定解</w:delText>
        </w:r>
      </w:del>
      <w:ins w:id="227" w:author="S-Yansong" w:date="2016-01-14T13:50:00Z">
        <w:r w:rsidR="002C12B4">
          <w:rPr>
            <w:rFonts w:ascii="华文楷体" w:eastAsia="华文楷体" w:hAnsi="华文楷体" w:hint="eastAsia"/>
            <w:sz w:val="28"/>
            <w:szCs w:val="28"/>
          </w:rPr>
          <w:t>理</w:t>
        </w:r>
      </w:ins>
      <w:r w:rsidRPr="00E37D11">
        <w:rPr>
          <w:rFonts w:ascii="华文楷体" w:eastAsia="华文楷体" w:hAnsi="华文楷体" w:hint="eastAsia"/>
          <w:sz w:val="28"/>
          <w:szCs w:val="28"/>
        </w:rPr>
        <w:t>，通过</w:t>
      </w:r>
      <w:del w:id="228" w:author="S-Yansong" w:date="2016-01-14T13:50:00Z">
        <w:r w:rsidRPr="00E37D11" w:rsidDel="002C12B4">
          <w:rPr>
            <w:rFonts w:ascii="华文楷体" w:eastAsia="华文楷体" w:hAnsi="华文楷体" w:hint="eastAsia"/>
            <w:sz w:val="28"/>
            <w:szCs w:val="28"/>
          </w:rPr>
          <w:delText>以</w:delText>
        </w:r>
      </w:del>
      <w:r w:rsidRPr="00E37D11">
        <w:rPr>
          <w:rFonts w:ascii="华文楷体" w:eastAsia="华文楷体" w:hAnsi="华文楷体" w:hint="eastAsia"/>
          <w:sz w:val="28"/>
          <w:szCs w:val="28"/>
        </w:rPr>
        <w:t>事势</w:t>
      </w:r>
      <w:proofErr w:type="gramStart"/>
      <w:r w:rsidRPr="00E37D11">
        <w:rPr>
          <w:rFonts w:ascii="华文楷体" w:eastAsia="华文楷体" w:hAnsi="华文楷体" w:hint="eastAsia"/>
          <w:sz w:val="28"/>
          <w:szCs w:val="28"/>
        </w:rPr>
        <w:t>理完全</w:t>
      </w:r>
      <w:proofErr w:type="gramEnd"/>
      <w:r w:rsidRPr="00E37D11">
        <w:rPr>
          <w:rFonts w:ascii="华文楷体" w:eastAsia="华文楷体" w:hAnsi="华文楷体" w:hint="eastAsia"/>
          <w:sz w:val="28"/>
          <w:szCs w:val="28"/>
        </w:rPr>
        <w:lastRenderedPageBreak/>
        <w:t>能够成立的，而且不随其他的外道</w:t>
      </w:r>
      <w:ins w:id="229" w:author="S-Yansong" w:date="2016-01-14T13:51:00Z">
        <w:r w:rsidR="002C12B4">
          <w:rPr>
            <w:rFonts w:ascii="华文楷体" w:eastAsia="华文楷体" w:hAnsi="华文楷体" w:hint="eastAsia"/>
            <w:sz w:val="28"/>
            <w:szCs w:val="28"/>
          </w:rPr>
          <w:t>、</w:t>
        </w:r>
      </w:ins>
      <w:proofErr w:type="gramStart"/>
      <w:r w:rsidRPr="00E37D11">
        <w:rPr>
          <w:rFonts w:ascii="华文楷体" w:eastAsia="华文楷体" w:hAnsi="华文楷体" w:hint="eastAsia"/>
          <w:sz w:val="28"/>
          <w:szCs w:val="28"/>
        </w:rPr>
        <w:t>邪宗所</w:t>
      </w:r>
      <w:proofErr w:type="gramEnd"/>
      <w:r w:rsidRPr="00E37D11">
        <w:rPr>
          <w:rFonts w:ascii="华文楷体" w:eastAsia="华文楷体" w:hAnsi="华文楷体" w:hint="eastAsia"/>
          <w:sz w:val="28"/>
          <w:szCs w:val="28"/>
        </w:rPr>
        <w:t>转的这样一种正道</w:t>
      </w:r>
      <w:del w:id="230" w:author="S-Yansong" w:date="2016-01-13T09:52:00Z">
        <w:r w:rsidRPr="00E37D11" w:rsidDel="00ED02F9">
          <w:rPr>
            <w:rFonts w:ascii="华文楷体" w:eastAsia="华文楷体" w:hAnsi="华文楷体" w:hint="eastAsia"/>
            <w:sz w:val="28"/>
            <w:szCs w:val="28"/>
          </w:rPr>
          <w:delText>，</w:delText>
        </w:r>
      </w:del>
      <w:ins w:id="231" w:author="S-Yansong" w:date="2016-01-13T09:52: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这个时候也是要握住观察名言与胜义理证的左右</w:t>
      </w:r>
      <w:proofErr w:type="gramStart"/>
      <w:r w:rsidRPr="00E37D11">
        <w:rPr>
          <w:rFonts w:ascii="华文楷体" w:eastAsia="华文楷体" w:hAnsi="华文楷体" w:hint="eastAsia"/>
          <w:sz w:val="28"/>
          <w:szCs w:val="28"/>
        </w:rPr>
        <w:t>辔</w:t>
      </w:r>
      <w:proofErr w:type="gramEnd"/>
      <w:r w:rsidRPr="00E37D11">
        <w:rPr>
          <w:rFonts w:ascii="华文楷体" w:eastAsia="华文楷体" w:hAnsi="华文楷体" w:hint="eastAsia"/>
          <w:sz w:val="28"/>
          <w:szCs w:val="28"/>
        </w:rPr>
        <w:t>索，一方面就说是抓住名言量的</w:t>
      </w:r>
      <w:proofErr w:type="gramStart"/>
      <w:r w:rsidRPr="00E37D11">
        <w:rPr>
          <w:rFonts w:ascii="华文楷体" w:eastAsia="华文楷体" w:hAnsi="华文楷体" w:hint="eastAsia"/>
          <w:sz w:val="28"/>
          <w:szCs w:val="28"/>
        </w:rPr>
        <w:t>辔</w:t>
      </w:r>
      <w:proofErr w:type="gramEnd"/>
      <w:r w:rsidRPr="00E37D11">
        <w:rPr>
          <w:rFonts w:ascii="华文楷体" w:eastAsia="华文楷体" w:hAnsi="华文楷体" w:hint="eastAsia"/>
          <w:sz w:val="28"/>
          <w:szCs w:val="28"/>
        </w:rPr>
        <w:t>索，也抓住胜义量</w:t>
      </w:r>
      <w:proofErr w:type="gramStart"/>
      <w:r w:rsidRPr="00E37D11">
        <w:rPr>
          <w:rFonts w:ascii="华文楷体" w:eastAsia="华文楷体" w:hAnsi="华文楷体" w:hint="eastAsia"/>
          <w:sz w:val="28"/>
          <w:szCs w:val="28"/>
        </w:rPr>
        <w:t>辔</w:t>
      </w:r>
      <w:proofErr w:type="gramEnd"/>
      <w:r w:rsidRPr="00E37D11">
        <w:rPr>
          <w:rFonts w:ascii="华文楷体" w:eastAsia="华文楷体" w:hAnsi="华文楷体" w:hint="eastAsia"/>
          <w:sz w:val="28"/>
          <w:szCs w:val="28"/>
        </w:rPr>
        <w:t>索，这样左右协调，如是就可以</w:t>
      </w:r>
      <w:proofErr w:type="gramStart"/>
      <w:r w:rsidRPr="00E37D11">
        <w:rPr>
          <w:rFonts w:ascii="华文楷体" w:eastAsia="华文楷体" w:hAnsi="华文楷体" w:hint="eastAsia"/>
          <w:sz w:val="28"/>
          <w:szCs w:val="28"/>
        </w:rPr>
        <w:t>真实趋入不偏于</w:t>
      </w:r>
      <w:proofErr w:type="gramEnd"/>
      <w:r w:rsidRPr="00E37D11">
        <w:rPr>
          <w:rFonts w:ascii="华文楷体" w:eastAsia="华文楷体" w:hAnsi="华文楷体" w:hint="eastAsia"/>
          <w:sz w:val="28"/>
          <w:szCs w:val="28"/>
        </w:rPr>
        <w:t>任何一边的这样的</w:t>
      </w:r>
      <w:proofErr w:type="gramStart"/>
      <w:r w:rsidRPr="00E37D11">
        <w:rPr>
          <w:rFonts w:ascii="华文楷体" w:eastAsia="华文楷体" w:hAnsi="华文楷体" w:hint="eastAsia"/>
          <w:sz w:val="28"/>
          <w:szCs w:val="28"/>
        </w:rPr>
        <w:t>实相当</w:t>
      </w:r>
      <w:proofErr w:type="gramEnd"/>
      <w:r w:rsidRPr="00E37D11">
        <w:rPr>
          <w:rFonts w:ascii="华文楷体" w:eastAsia="华文楷体" w:hAnsi="华文楷体" w:hint="eastAsia"/>
          <w:sz w:val="28"/>
          <w:szCs w:val="28"/>
        </w:rPr>
        <w:t>中</w:t>
      </w:r>
      <w:del w:id="232" w:author="S-Yansong" w:date="2016-01-13T09:55:00Z">
        <w:r w:rsidRPr="00E37D11" w:rsidDel="00ED02F9">
          <w:rPr>
            <w:rFonts w:ascii="华文楷体" w:eastAsia="华文楷体" w:hAnsi="华文楷体" w:hint="eastAsia"/>
            <w:sz w:val="28"/>
            <w:szCs w:val="28"/>
          </w:rPr>
          <w:delText>，</w:delText>
        </w:r>
      </w:del>
      <w:ins w:id="233" w:author="S-Yansong" w:date="2016-01-13T09:55:00Z">
        <w:r w:rsidR="00ED02F9">
          <w:rPr>
            <w:rFonts w:ascii="华文楷体" w:eastAsia="华文楷体" w:hAnsi="华文楷体" w:hint="eastAsia"/>
            <w:sz w:val="28"/>
            <w:szCs w:val="28"/>
          </w:rPr>
          <w:t>。</w:t>
        </w:r>
      </w:ins>
    </w:p>
    <w:p w:rsidR="00ED02F9" w:rsidRDefault="00E37D11" w:rsidP="00E37D11">
      <w:pPr>
        <w:ind w:firstLine="570"/>
        <w:rPr>
          <w:ins w:id="234" w:author="S-Yansong" w:date="2016-01-13T09:56:00Z"/>
          <w:rFonts w:ascii="华文楷体" w:eastAsia="华文楷体" w:hAnsi="华文楷体"/>
          <w:sz w:val="28"/>
          <w:szCs w:val="28"/>
        </w:rPr>
      </w:pPr>
      <w:r w:rsidRPr="00E37D11">
        <w:rPr>
          <w:rFonts w:ascii="华文楷体" w:eastAsia="华文楷体" w:hAnsi="华文楷体" w:hint="eastAsia"/>
          <w:sz w:val="28"/>
          <w:szCs w:val="28"/>
        </w:rPr>
        <w:t>那么由于此等人是以二量的定解，就是通过名言量和</w:t>
      </w:r>
      <w:proofErr w:type="gramStart"/>
      <w:r w:rsidRPr="00E37D11">
        <w:rPr>
          <w:rFonts w:ascii="华文楷体" w:eastAsia="华文楷体" w:hAnsi="华文楷体" w:hint="eastAsia"/>
          <w:sz w:val="28"/>
          <w:szCs w:val="28"/>
        </w:rPr>
        <w:t>胜义量的</w:t>
      </w:r>
      <w:proofErr w:type="gramEnd"/>
      <w:r w:rsidRPr="00E37D11">
        <w:rPr>
          <w:rFonts w:ascii="华文楷体" w:eastAsia="华文楷体" w:hAnsi="华文楷体" w:hint="eastAsia"/>
          <w:sz w:val="28"/>
          <w:szCs w:val="28"/>
        </w:rPr>
        <w:t>定</w:t>
      </w:r>
      <w:proofErr w:type="gramStart"/>
      <w:r w:rsidRPr="00E37D11">
        <w:rPr>
          <w:rFonts w:ascii="华文楷体" w:eastAsia="华文楷体" w:hAnsi="华文楷体" w:hint="eastAsia"/>
          <w:sz w:val="28"/>
          <w:szCs w:val="28"/>
        </w:rPr>
        <w:t>解趋入</w:t>
      </w:r>
      <w:proofErr w:type="gramEnd"/>
      <w:r w:rsidRPr="00E37D11">
        <w:rPr>
          <w:rFonts w:ascii="华文楷体" w:eastAsia="华文楷体" w:hAnsi="华文楷体" w:hint="eastAsia"/>
          <w:sz w:val="28"/>
          <w:szCs w:val="28"/>
        </w:rPr>
        <w:t>了深广大乘的意义，所以说他们就获得了名副其实的“大乘行者”的称号。相续当中对于殊胜大乘获得了殊胜定解，所以说他们在行持</w:t>
      </w:r>
      <w:proofErr w:type="gramStart"/>
      <w:r w:rsidRPr="00E37D11">
        <w:rPr>
          <w:rFonts w:ascii="华文楷体" w:eastAsia="华文楷体" w:hAnsi="华文楷体" w:hint="eastAsia"/>
          <w:sz w:val="28"/>
          <w:szCs w:val="28"/>
        </w:rPr>
        <w:t>大乘道</w:t>
      </w:r>
      <w:proofErr w:type="gramEnd"/>
      <w:r w:rsidRPr="00E37D11">
        <w:rPr>
          <w:rFonts w:ascii="华文楷体" w:eastAsia="华文楷体" w:hAnsi="华文楷体" w:hint="eastAsia"/>
          <w:sz w:val="28"/>
          <w:szCs w:val="28"/>
        </w:rPr>
        <w:t>的时候就可以称之为大乘行者了</w:t>
      </w:r>
      <w:del w:id="235" w:author="S-Yansong" w:date="2016-01-13T09:56:00Z">
        <w:r w:rsidRPr="00E37D11" w:rsidDel="00ED02F9">
          <w:rPr>
            <w:rFonts w:ascii="华文楷体" w:eastAsia="华文楷体" w:hAnsi="华文楷体" w:hint="eastAsia"/>
            <w:sz w:val="28"/>
            <w:szCs w:val="28"/>
          </w:rPr>
          <w:delText>，</w:delText>
        </w:r>
      </w:del>
      <w:ins w:id="236" w:author="S-Yansong" w:date="2016-01-13T09:56:00Z">
        <w:r w:rsidR="00ED02F9">
          <w:rPr>
            <w:rFonts w:ascii="华文楷体" w:eastAsia="华文楷体" w:hAnsi="华文楷体" w:hint="eastAsia"/>
            <w:sz w:val="28"/>
            <w:szCs w:val="28"/>
          </w:rPr>
          <w:t>。</w:t>
        </w:r>
      </w:ins>
    </w:p>
    <w:p w:rsidR="00ED02F9" w:rsidRPr="00ED02F9" w:rsidRDefault="00ED02F9" w:rsidP="00E37D11">
      <w:pPr>
        <w:ind w:firstLine="570"/>
        <w:rPr>
          <w:ins w:id="237" w:author="S-Yansong" w:date="2016-01-13T09:56:00Z"/>
          <w:rFonts w:asciiTheme="minorEastAsia" w:hAnsiTheme="minorEastAsia"/>
          <w:sz w:val="28"/>
          <w:szCs w:val="28"/>
          <w:rPrChange w:id="238" w:author="S-Yansong" w:date="2016-01-13T09:56:00Z">
            <w:rPr>
              <w:ins w:id="239" w:author="S-Yansong" w:date="2016-01-13T09:56:00Z"/>
              <w:rFonts w:ascii="华文楷体" w:eastAsia="华文楷体" w:hAnsi="华文楷体"/>
              <w:sz w:val="28"/>
              <w:szCs w:val="28"/>
            </w:rPr>
          </w:rPrChange>
        </w:rPr>
      </w:pPr>
      <w:ins w:id="240" w:author="S-Yansong" w:date="2016-01-13T09:56:00Z">
        <w:r w:rsidRPr="00ED02F9">
          <w:rPr>
            <w:rFonts w:asciiTheme="minorEastAsia" w:hAnsiTheme="minorEastAsia" w:hint="eastAsia"/>
            <w:sz w:val="28"/>
            <w:szCs w:val="28"/>
            <w:rPrChange w:id="241" w:author="S-Yansong" w:date="2016-01-13T09:56:00Z">
              <w:rPr>
                <w:rFonts w:ascii="华文楷体" w:eastAsia="华文楷体" w:hAnsi="华文楷体" w:hint="eastAsia"/>
                <w:sz w:val="28"/>
                <w:szCs w:val="28"/>
              </w:rPr>
            </w:rPrChange>
          </w:rPr>
          <w:t>【</w:t>
        </w:r>
      </w:ins>
      <w:r w:rsidR="00E37D11" w:rsidRPr="00ED02F9">
        <w:rPr>
          <w:rFonts w:asciiTheme="minorEastAsia" w:hAnsiTheme="minorEastAsia" w:hint="eastAsia"/>
          <w:sz w:val="28"/>
          <w:szCs w:val="28"/>
          <w:rPrChange w:id="242" w:author="S-Yansong" w:date="2016-01-13T09:56:00Z">
            <w:rPr>
              <w:rFonts w:ascii="华文楷体" w:eastAsia="华文楷体" w:hAnsi="华文楷体" w:hint="eastAsia"/>
              <w:sz w:val="28"/>
              <w:szCs w:val="28"/>
            </w:rPr>
          </w:rPrChange>
        </w:rPr>
        <w:t>因为他们是对具有甚深与广大两个方面的大乘不单单是信受并且凭借二量而生起定解的补特伽罗</w:t>
      </w:r>
      <w:r w:rsidR="00E37D11" w:rsidRPr="00ED02F9">
        <w:rPr>
          <w:rFonts w:asciiTheme="minorEastAsia" w:hAnsiTheme="minorEastAsia"/>
          <w:sz w:val="28"/>
          <w:szCs w:val="28"/>
          <w:rPrChange w:id="243" w:author="S-Yansong" w:date="2016-01-13T09:56:00Z">
            <w:rPr>
              <w:rFonts w:ascii="华文楷体" w:eastAsia="华文楷体" w:hAnsi="华文楷体"/>
              <w:sz w:val="28"/>
              <w:szCs w:val="28"/>
            </w:rPr>
          </w:rPrChange>
        </w:rPr>
        <w:t>,所以对于具有大乘,加上主人词“者”而称为大乘者。</w:t>
      </w:r>
      <w:ins w:id="244" w:author="S-Yansong" w:date="2016-01-13T09:56:00Z">
        <w:r w:rsidRPr="00ED02F9">
          <w:rPr>
            <w:rFonts w:asciiTheme="minorEastAsia" w:hAnsiTheme="minorEastAsia" w:hint="eastAsia"/>
            <w:sz w:val="28"/>
            <w:szCs w:val="28"/>
            <w:rPrChange w:id="245" w:author="S-Yansong" w:date="2016-01-13T09:56:00Z">
              <w:rPr>
                <w:rFonts w:ascii="华文楷体" w:eastAsia="华文楷体" w:hAnsi="华文楷体" w:hint="eastAsia"/>
                <w:sz w:val="28"/>
                <w:szCs w:val="28"/>
              </w:rPr>
            </w:rPrChange>
          </w:rPr>
          <w:t>】</w:t>
        </w:r>
      </w:ins>
    </w:p>
    <w:p w:rsidR="009A5741" w:rsidRDefault="00E37D11" w:rsidP="00E37D11">
      <w:pPr>
        <w:ind w:firstLine="570"/>
        <w:rPr>
          <w:ins w:id="246" w:author="S-Yansong" w:date="2016-01-13T09:59:00Z"/>
          <w:rFonts w:ascii="华文楷体" w:eastAsia="华文楷体" w:hAnsi="华文楷体"/>
          <w:sz w:val="28"/>
          <w:szCs w:val="28"/>
        </w:rPr>
      </w:pPr>
      <w:r w:rsidRPr="00E37D11">
        <w:rPr>
          <w:rFonts w:ascii="华文楷体" w:eastAsia="华文楷体" w:hAnsi="华文楷体" w:hint="eastAsia"/>
          <w:sz w:val="28"/>
          <w:szCs w:val="28"/>
        </w:rPr>
        <w:t>那么为什么称他们叫大乘行者呢</w:t>
      </w:r>
      <w:del w:id="247" w:author="S-Yansong" w:date="2016-01-13T09:56:00Z">
        <w:r w:rsidRPr="00E37D11" w:rsidDel="00ED02F9">
          <w:rPr>
            <w:rFonts w:ascii="华文楷体" w:eastAsia="华文楷体" w:hAnsi="华文楷体" w:hint="eastAsia"/>
            <w:sz w:val="28"/>
            <w:szCs w:val="28"/>
          </w:rPr>
          <w:delText>，</w:delText>
        </w:r>
      </w:del>
      <w:ins w:id="248" w:author="S-Yansong" w:date="2016-01-13T09:56:00Z">
        <w:r w:rsidR="00ED02F9">
          <w:rPr>
            <w:rFonts w:ascii="华文楷体" w:eastAsia="华文楷体" w:hAnsi="华文楷体" w:hint="eastAsia"/>
            <w:sz w:val="28"/>
            <w:szCs w:val="28"/>
          </w:rPr>
          <w:t>？</w:t>
        </w:r>
      </w:ins>
      <w:r w:rsidRPr="00E37D11">
        <w:rPr>
          <w:rFonts w:ascii="华文楷体" w:eastAsia="华文楷体" w:hAnsi="华文楷体" w:hint="eastAsia"/>
          <w:sz w:val="28"/>
          <w:szCs w:val="28"/>
        </w:rPr>
        <w:t>就因为他们是对具有甚深和广大两个方面的大乘不单单是有一种随信而行，就说对于大乘有信心</w:t>
      </w:r>
      <w:del w:id="249" w:author="S-Yansong" w:date="2016-01-13T09:57:00Z">
        <w:r w:rsidRPr="00E37D11" w:rsidDel="00E37EBC">
          <w:rPr>
            <w:rFonts w:ascii="华文楷体" w:eastAsia="华文楷体" w:hAnsi="华文楷体" w:hint="eastAsia"/>
            <w:sz w:val="28"/>
            <w:szCs w:val="28"/>
          </w:rPr>
          <w:delText>，</w:delText>
        </w:r>
      </w:del>
      <w:ins w:id="250"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比如说</w:t>
      </w:r>
      <w:ins w:id="251"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曾经以前学习过大乘，今生当中对于大乘就自然而然对大乘有一种信解</w:t>
      </w:r>
      <w:del w:id="252" w:author="S-Yansong" w:date="2016-01-13T09:57:00Z">
        <w:r w:rsidRPr="00E37D11" w:rsidDel="00E37EBC">
          <w:rPr>
            <w:rFonts w:ascii="华文楷体" w:eastAsia="华文楷体" w:hAnsi="华文楷体" w:hint="eastAsia"/>
            <w:sz w:val="28"/>
            <w:szCs w:val="28"/>
          </w:rPr>
          <w:delText>，</w:delText>
        </w:r>
      </w:del>
      <w:ins w:id="253"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对于大乘当中的布施</w:t>
      </w:r>
      <w:ins w:id="254"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持戒</w:t>
      </w:r>
      <w:ins w:id="255"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空性等等方面自然而然就可以从信心</w:t>
      </w:r>
      <w:proofErr w:type="gramStart"/>
      <w:r w:rsidRPr="00E37D11">
        <w:rPr>
          <w:rFonts w:ascii="华文楷体" w:eastAsia="华文楷体" w:hAnsi="华文楷体" w:hint="eastAsia"/>
          <w:sz w:val="28"/>
          <w:szCs w:val="28"/>
        </w:rPr>
        <w:t>而趋入</w:t>
      </w:r>
      <w:proofErr w:type="gramEnd"/>
      <w:del w:id="256" w:author="S-Yansong" w:date="2016-01-13T09:57:00Z">
        <w:r w:rsidRPr="00E37D11" w:rsidDel="00E37EBC">
          <w:rPr>
            <w:rFonts w:ascii="华文楷体" w:eastAsia="华文楷体" w:hAnsi="华文楷体" w:hint="eastAsia"/>
            <w:sz w:val="28"/>
            <w:szCs w:val="28"/>
          </w:rPr>
          <w:delText>，</w:delText>
        </w:r>
      </w:del>
      <w:ins w:id="257"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所以不单单是信受</w:t>
      </w:r>
      <w:ins w:id="258" w:author="S-Yansong" w:date="2016-01-13T09:57:00Z">
        <w:r w:rsidR="00E37EBC">
          <w:rPr>
            <w:rFonts w:ascii="华文楷体" w:eastAsia="华文楷体" w:hAnsi="华文楷体" w:hint="eastAsia"/>
            <w:sz w:val="28"/>
            <w:szCs w:val="28"/>
          </w:rPr>
          <w:t>，</w:t>
        </w:r>
      </w:ins>
      <w:r w:rsidRPr="00E37D11">
        <w:rPr>
          <w:rFonts w:ascii="华文楷体" w:eastAsia="华文楷体" w:hAnsi="华文楷体" w:hint="eastAsia"/>
          <w:sz w:val="28"/>
          <w:szCs w:val="28"/>
        </w:rPr>
        <w:t>而且是凭借二量</w:t>
      </w:r>
      <w:ins w:id="259" w:author="S-Yansong" w:date="2016-01-14T13:52:00Z">
        <w:r w:rsidR="002C12B4">
          <w:rPr>
            <w:rFonts w:ascii="华文楷体" w:eastAsia="华文楷体" w:hAnsi="华文楷体" w:hint="eastAsia"/>
            <w:sz w:val="28"/>
            <w:szCs w:val="28"/>
          </w:rPr>
          <w:t>，通过</w:t>
        </w:r>
      </w:ins>
      <w:r w:rsidRPr="00E37D11">
        <w:rPr>
          <w:rFonts w:ascii="华文楷体" w:eastAsia="华文楷体" w:hAnsi="华文楷体" w:hint="eastAsia"/>
          <w:sz w:val="28"/>
          <w:szCs w:val="28"/>
        </w:rPr>
        <w:t>名言量和胜</w:t>
      </w:r>
      <w:proofErr w:type="gramStart"/>
      <w:r w:rsidRPr="00E37D11">
        <w:rPr>
          <w:rFonts w:ascii="华文楷体" w:eastAsia="华文楷体" w:hAnsi="华文楷体" w:hint="eastAsia"/>
          <w:sz w:val="28"/>
          <w:szCs w:val="28"/>
        </w:rPr>
        <w:t>义量能够</w:t>
      </w:r>
      <w:proofErr w:type="gramEnd"/>
      <w:r w:rsidRPr="00E37D11">
        <w:rPr>
          <w:rFonts w:ascii="华文楷体" w:eastAsia="华文楷体" w:hAnsi="华文楷体" w:hint="eastAsia"/>
          <w:sz w:val="28"/>
          <w:szCs w:val="28"/>
        </w:rPr>
        <w:t>生起定解的，他们是一种能够生起定解的</w:t>
      </w:r>
      <w:del w:id="260" w:author="S-Yansong" w:date="2016-01-13T10:00:00Z">
        <w:r w:rsidRPr="00E37D11" w:rsidDel="002D260E">
          <w:rPr>
            <w:rFonts w:ascii="华文楷体" w:eastAsia="华文楷体" w:hAnsi="华文楷体" w:hint="eastAsia"/>
            <w:sz w:val="28"/>
            <w:szCs w:val="28"/>
          </w:rPr>
          <w:delText>初特伽</w:delText>
        </w:r>
      </w:del>
      <w:ins w:id="261" w:author="S-Yansong" w:date="2016-01-13T10:00:00Z">
        <w:r w:rsidR="002D260E">
          <w:rPr>
            <w:rFonts w:ascii="华文楷体" w:eastAsia="华文楷体" w:hAnsi="华文楷体" w:hint="eastAsia"/>
            <w:sz w:val="28"/>
            <w:szCs w:val="28"/>
          </w:rPr>
          <w:t>补</w:t>
        </w:r>
        <w:proofErr w:type="gramStart"/>
        <w:r w:rsidR="002D260E" w:rsidRPr="00E37D11">
          <w:rPr>
            <w:rFonts w:ascii="华文楷体" w:eastAsia="华文楷体" w:hAnsi="华文楷体" w:hint="eastAsia"/>
            <w:sz w:val="28"/>
            <w:szCs w:val="28"/>
          </w:rPr>
          <w:t>特</w:t>
        </w:r>
        <w:proofErr w:type="gramEnd"/>
        <w:r w:rsidR="002D260E" w:rsidRPr="00E37D11">
          <w:rPr>
            <w:rFonts w:ascii="华文楷体" w:eastAsia="华文楷体" w:hAnsi="华文楷体" w:hint="eastAsia"/>
            <w:sz w:val="28"/>
            <w:szCs w:val="28"/>
          </w:rPr>
          <w:t>伽</w:t>
        </w:r>
      </w:ins>
      <w:r w:rsidRPr="00E37D11">
        <w:rPr>
          <w:rFonts w:ascii="华文楷体" w:eastAsia="华文楷体" w:hAnsi="华文楷体" w:hint="eastAsia"/>
          <w:sz w:val="28"/>
          <w:szCs w:val="28"/>
        </w:rPr>
        <w:t>罗</w:t>
      </w:r>
      <w:del w:id="262" w:author="S-Yansong" w:date="2016-01-14T13:52:00Z">
        <w:r w:rsidRPr="00E37D11" w:rsidDel="002C12B4">
          <w:rPr>
            <w:rFonts w:ascii="华文楷体" w:eastAsia="华文楷体" w:hAnsi="华文楷体" w:hint="eastAsia"/>
            <w:sz w:val="28"/>
            <w:szCs w:val="28"/>
          </w:rPr>
          <w:delText>，</w:delText>
        </w:r>
      </w:del>
      <w:ins w:id="263" w:author="S-Yansong" w:date="2016-01-14T13:52:00Z">
        <w:r w:rsidR="002C12B4">
          <w:rPr>
            <w:rFonts w:ascii="华文楷体" w:eastAsia="华文楷体" w:hAnsi="华文楷体" w:hint="eastAsia"/>
            <w:sz w:val="28"/>
            <w:szCs w:val="28"/>
          </w:rPr>
          <w:t>。</w:t>
        </w:r>
      </w:ins>
      <w:r w:rsidRPr="00E37D11">
        <w:rPr>
          <w:rFonts w:ascii="华文楷体" w:eastAsia="华文楷体" w:hAnsi="华文楷体" w:hint="eastAsia"/>
          <w:sz w:val="28"/>
          <w:szCs w:val="28"/>
        </w:rPr>
        <w:t>所以对于具有大乘，加上主人词“者”，这个主人词呢，它就是一种修饰的方式</w:t>
      </w:r>
      <w:del w:id="264" w:author="S-Yansong" w:date="2016-01-13T10:00:00Z">
        <w:r w:rsidRPr="00E37D11" w:rsidDel="002D260E">
          <w:rPr>
            <w:rFonts w:ascii="华文楷体" w:eastAsia="华文楷体" w:hAnsi="华文楷体" w:hint="eastAsia"/>
            <w:sz w:val="28"/>
            <w:szCs w:val="28"/>
          </w:rPr>
          <w:delText>，</w:delText>
        </w:r>
      </w:del>
      <w:ins w:id="265" w:author="S-Yansong" w:date="2016-01-13T10:00:00Z">
        <w:r w:rsidR="002D260E">
          <w:rPr>
            <w:rFonts w:ascii="华文楷体" w:eastAsia="华文楷体" w:hAnsi="华文楷体" w:hint="eastAsia"/>
            <w:sz w:val="28"/>
            <w:szCs w:val="28"/>
          </w:rPr>
          <w:t>。</w:t>
        </w:r>
      </w:ins>
      <w:r w:rsidRPr="00E37D11">
        <w:rPr>
          <w:rFonts w:ascii="华文楷体" w:eastAsia="华文楷体" w:hAnsi="华文楷体" w:hint="eastAsia"/>
          <w:sz w:val="28"/>
          <w:szCs w:val="28"/>
        </w:rPr>
        <w:t>比如说骑马者，或者</w:t>
      </w:r>
      <w:proofErr w:type="gramStart"/>
      <w:r w:rsidRPr="00E37D11">
        <w:rPr>
          <w:rFonts w:ascii="华文楷体" w:eastAsia="华文楷体" w:hAnsi="华文楷体" w:hint="eastAsia"/>
          <w:sz w:val="28"/>
          <w:szCs w:val="28"/>
        </w:rPr>
        <w:t>说是造瓶者</w:t>
      </w:r>
      <w:proofErr w:type="gramEnd"/>
      <w:r w:rsidRPr="00E37D11">
        <w:rPr>
          <w:rFonts w:ascii="华文楷体" w:eastAsia="华文楷体" w:hAnsi="华文楷体" w:hint="eastAsia"/>
          <w:sz w:val="28"/>
          <w:szCs w:val="28"/>
        </w:rPr>
        <w:t>等等，</w:t>
      </w:r>
      <w:ins w:id="266" w:author="S-Yansong" w:date="2016-01-13T09:59:00Z">
        <w:r w:rsidR="009A5741">
          <w:rPr>
            <w:rFonts w:ascii="华文楷体" w:eastAsia="华文楷体" w:hAnsi="华文楷体" w:hint="eastAsia"/>
            <w:sz w:val="28"/>
            <w:szCs w:val="28"/>
          </w:rPr>
          <w:t>像</w:t>
        </w:r>
      </w:ins>
      <w:del w:id="267" w:author="S-Yansong" w:date="2016-01-13T09:59:00Z">
        <w:r w:rsidRPr="00E37D11" w:rsidDel="009A5741">
          <w:rPr>
            <w:rFonts w:ascii="华文楷体" w:eastAsia="华文楷体" w:hAnsi="华文楷体" w:hint="eastAsia"/>
            <w:sz w:val="28"/>
            <w:szCs w:val="28"/>
          </w:rPr>
          <w:delText>象</w:delText>
        </w:r>
      </w:del>
      <w:r w:rsidRPr="00E37D11">
        <w:rPr>
          <w:rFonts w:ascii="华文楷体" w:eastAsia="华文楷体" w:hAnsi="华文楷体" w:hint="eastAsia"/>
          <w:sz w:val="28"/>
          <w:szCs w:val="28"/>
        </w:rPr>
        <w:t>这样的话这样叫做主人词</w:t>
      </w:r>
      <w:del w:id="268" w:author="S-Yansong" w:date="2016-01-13T10:00:00Z">
        <w:r w:rsidRPr="00E37D11" w:rsidDel="002D260E">
          <w:rPr>
            <w:rFonts w:ascii="华文楷体" w:eastAsia="华文楷体" w:hAnsi="华文楷体" w:hint="eastAsia"/>
            <w:sz w:val="28"/>
            <w:szCs w:val="28"/>
          </w:rPr>
          <w:delText>，</w:delText>
        </w:r>
      </w:del>
      <w:ins w:id="269" w:author="S-Yansong" w:date="2016-01-13T10:00:00Z">
        <w:r w:rsidR="002D260E">
          <w:rPr>
            <w:rFonts w:ascii="华文楷体" w:eastAsia="华文楷体" w:hAnsi="华文楷体" w:hint="eastAsia"/>
            <w:sz w:val="28"/>
            <w:szCs w:val="28"/>
          </w:rPr>
          <w:t>。</w:t>
        </w:r>
      </w:ins>
      <w:r w:rsidRPr="00E37D11">
        <w:rPr>
          <w:rFonts w:ascii="华文楷体" w:eastAsia="华文楷体" w:hAnsi="华文楷体" w:hint="eastAsia"/>
          <w:sz w:val="28"/>
          <w:szCs w:val="28"/>
        </w:rPr>
        <w:t>谁具有大乘呢</w:t>
      </w:r>
      <w:del w:id="270" w:author="S-Yansong" w:date="2016-01-13T10:00:00Z">
        <w:r w:rsidRPr="00E37D11" w:rsidDel="002D260E">
          <w:rPr>
            <w:rFonts w:ascii="华文楷体" w:eastAsia="华文楷体" w:hAnsi="华文楷体" w:hint="eastAsia"/>
            <w:sz w:val="28"/>
            <w:szCs w:val="28"/>
          </w:rPr>
          <w:delText>，</w:delText>
        </w:r>
      </w:del>
      <w:ins w:id="271" w:author="S-Yansong" w:date="2016-01-13T10:00:00Z">
        <w:r w:rsidR="002D260E">
          <w:rPr>
            <w:rFonts w:ascii="华文楷体" w:eastAsia="华文楷体" w:hAnsi="华文楷体" w:hint="eastAsia"/>
            <w:sz w:val="28"/>
            <w:szCs w:val="28"/>
          </w:rPr>
          <w:t>？</w:t>
        </w:r>
      </w:ins>
      <w:r w:rsidRPr="00E37D11">
        <w:rPr>
          <w:rFonts w:ascii="华文楷体" w:eastAsia="华文楷体" w:hAnsi="华文楷体" w:hint="eastAsia"/>
          <w:sz w:val="28"/>
          <w:szCs w:val="28"/>
        </w:rPr>
        <w:t>补</w:t>
      </w:r>
      <w:proofErr w:type="gramStart"/>
      <w:r w:rsidRPr="00E37D11">
        <w:rPr>
          <w:rFonts w:ascii="华文楷体" w:eastAsia="华文楷体" w:hAnsi="华文楷体" w:hint="eastAsia"/>
          <w:sz w:val="28"/>
          <w:szCs w:val="28"/>
        </w:rPr>
        <w:t>特</w:t>
      </w:r>
      <w:proofErr w:type="gramEnd"/>
      <w:r w:rsidRPr="00E37D11">
        <w:rPr>
          <w:rFonts w:ascii="华文楷体" w:eastAsia="华文楷体" w:hAnsi="华文楷体" w:hint="eastAsia"/>
          <w:sz w:val="28"/>
          <w:szCs w:val="28"/>
        </w:rPr>
        <w:t>伽</w:t>
      </w:r>
      <w:proofErr w:type="gramStart"/>
      <w:r w:rsidRPr="00E37D11">
        <w:rPr>
          <w:rFonts w:ascii="华文楷体" w:eastAsia="华文楷体" w:hAnsi="华文楷体" w:hint="eastAsia"/>
          <w:sz w:val="28"/>
          <w:szCs w:val="28"/>
        </w:rPr>
        <w:t>罗具有</w:t>
      </w:r>
      <w:proofErr w:type="gramEnd"/>
      <w:r w:rsidRPr="00E37D11">
        <w:rPr>
          <w:rFonts w:ascii="华文楷体" w:eastAsia="华文楷体" w:hAnsi="华文楷体" w:hint="eastAsia"/>
          <w:sz w:val="28"/>
          <w:szCs w:val="28"/>
        </w:rPr>
        <w:t>大乘，所以具有大乘人的就称为大乘者，加了主人词“者”之后叫做大乘者的。</w:t>
      </w:r>
    </w:p>
    <w:p w:rsidR="002D260E" w:rsidRPr="002D260E" w:rsidRDefault="002D260E" w:rsidP="00E37D11">
      <w:pPr>
        <w:ind w:firstLine="570"/>
        <w:rPr>
          <w:ins w:id="272" w:author="S-Yansong" w:date="2016-01-13T10:00:00Z"/>
          <w:rFonts w:asciiTheme="minorEastAsia" w:hAnsiTheme="minorEastAsia"/>
          <w:sz w:val="28"/>
          <w:szCs w:val="28"/>
          <w:rPrChange w:id="273" w:author="S-Yansong" w:date="2016-01-13T10:00:00Z">
            <w:rPr>
              <w:ins w:id="274" w:author="S-Yansong" w:date="2016-01-13T10:00:00Z"/>
              <w:rFonts w:ascii="华文楷体" w:eastAsia="华文楷体" w:hAnsi="华文楷体"/>
              <w:sz w:val="28"/>
              <w:szCs w:val="28"/>
            </w:rPr>
          </w:rPrChange>
        </w:rPr>
      </w:pPr>
      <w:ins w:id="275" w:author="S-Yansong" w:date="2016-01-13T10:00:00Z">
        <w:r w:rsidRPr="002D260E">
          <w:rPr>
            <w:rFonts w:asciiTheme="minorEastAsia" w:hAnsiTheme="minorEastAsia" w:hint="eastAsia"/>
            <w:sz w:val="28"/>
            <w:szCs w:val="28"/>
            <w:rPrChange w:id="276" w:author="S-Yansong" w:date="2016-01-13T10:00:00Z">
              <w:rPr>
                <w:rFonts w:ascii="华文楷体" w:eastAsia="华文楷体" w:hAnsi="华文楷体" w:hint="eastAsia"/>
                <w:sz w:val="28"/>
                <w:szCs w:val="28"/>
              </w:rPr>
            </w:rPrChange>
          </w:rPr>
          <w:lastRenderedPageBreak/>
          <w:t>【</w:t>
        </w:r>
      </w:ins>
      <w:r w:rsidR="00E37D11" w:rsidRPr="002D260E">
        <w:rPr>
          <w:rFonts w:asciiTheme="minorEastAsia" w:hAnsiTheme="minorEastAsia" w:hint="eastAsia"/>
          <w:sz w:val="28"/>
          <w:szCs w:val="28"/>
          <w:rPrChange w:id="277" w:author="S-Yansong" w:date="2016-01-13T10:00:00Z">
            <w:rPr>
              <w:rFonts w:ascii="华文楷体" w:eastAsia="华文楷体" w:hAnsi="华文楷体" w:hint="eastAsia"/>
              <w:sz w:val="28"/>
              <w:szCs w:val="28"/>
            </w:rPr>
          </w:rPrChange>
        </w:rPr>
        <w:t>如果固执己见地受持不合理的观点而且竭力排斥其他具合理性的观点</w:t>
      </w:r>
      <w:r w:rsidR="00E37D11" w:rsidRPr="002D260E">
        <w:rPr>
          <w:rFonts w:asciiTheme="minorEastAsia" w:hAnsiTheme="minorEastAsia"/>
          <w:sz w:val="28"/>
          <w:szCs w:val="28"/>
          <w:rPrChange w:id="278" w:author="S-Yansong" w:date="2016-01-13T10:00:00Z">
            <w:rPr>
              <w:rFonts w:ascii="华文楷体" w:eastAsia="华文楷体" w:hAnsi="华文楷体"/>
              <w:sz w:val="28"/>
              <w:szCs w:val="28"/>
            </w:rPr>
          </w:rPrChange>
        </w:rPr>
        <w:t>,则说明他们对佛教根本没有责任心。</w:t>
      </w:r>
      <w:ins w:id="279" w:author="S-Yansong" w:date="2016-01-13T10:00:00Z">
        <w:r w:rsidRPr="002D260E">
          <w:rPr>
            <w:rFonts w:asciiTheme="minorEastAsia" w:hAnsiTheme="minorEastAsia" w:hint="eastAsia"/>
            <w:sz w:val="28"/>
            <w:szCs w:val="28"/>
            <w:rPrChange w:id="280" w:author="S-Yansong" w:date="2016-01-13T10:00:00Z">
              <w:rPr>
                <w:rFonts w:ascii="华文楷体" w:eastAsia="华文楷体" w:hAnsi="华文楷体" w:hint="eastAsia"/>
                <w:sz w:val="28"/>
                <w:szCs w:val="28"/>
              </w:rPr>
            </w:rPrChange>
          </w:rPr>
          <w:t>】</w:t>
        </w:r>
      </w:ins>
    </w:p>
    <w:p w:rsidR="00B7498B" w:rsidRDefault="00E37D11" w:rsidP="00E37D11">
      <w:pPr>
        <w:ind w:firstLine="570"/>
        <w:rPr>
          <w:ins w:id="281" w:author="S-Yansong" w:date="2016-01-13T10:03:00Z"/>
          <w:rFonts w:ascii="华文楷体" w:eastAsia="华文楷体" w:hAnsi="华文楷体"/>
          <w:sz w:val="28"/>
          <w:szCs w:val="28"/>
        </w:rPr>
      </w:pPr>
      <w:r w:rsidRPr="00E37D11">
        <w:rPr>
          <w:rFonts w:ascii="华文楷体" w:eastAsia="华文楷体" w:hAnsi="华文楷体" w:hint="eastAsia"/>
          <w:sz w:val="28"/>
          <w:szCs w:val="28"/>
        </w:rPr>
        <w:t>那么如果固执己见</w:t>
      </w:r>
      <w:proofErr w:type="gramStart"/>
      <w:r w:rsidRPr="00E37D11">
        <w:rPr>
          <w:rFonts w:ascii="华文楷体" w:eastAsia="华文楷体" w:hAnsi="华文楷体" w:hint="eastAsia"/>
          <w:sz w:val="28"/>
          <w:szCs w:val="28"/>
        </w:rPr>
        <w:t>地受持不</w:t>
      </w:r>
      <w:proofErr w:type="gramEnd"/>
      <w:r w:rsidRPr="00E37D11">
        <w:rPr>
          <w:rFonts w:ascii="华文楷体" w:eastAsia="华文楷体" w:hAnsi="华文楷体" w:hint="eastAsia"/>
          <w:sz w:val="28"/>
          <w:szCs w:val="28"/>
        </w:rPr>
        <w:t>合理的观点，</w:t>
      </w:r>
      <w:proofErr w:type="gramStart"/>
      <w:r w:rsidRPr="00E37D11">
        <w:rPr>
          <w:rFonts w:ascii="华文楷体" w:eastAsia="华文楷体" w:hAnsi="华文楷体" w:hint="eastAsia"/>
          <w:sz w:val="28"/>
          <w:szCs w:val="28"/>
        </w:rPr>
        <w:t>在受持不</w:t>
      </w:r>
      <w:proofErr w:type="gramEnd"/>
      <w:r w:rsidRPr="00E37D11">
        <w:rPr>
          <w:rFonts w:ascii="华文楷体" w:eastAsia="华文楷体" w:hAnsi="华文楷体" w:hint="eastAsia"/>
          <w:sz w:val="28"/>
          <w:szCs w:val="28"/>
        </w:rPr>
        <w:t>合理的观点的同时呢，竭力排斥其他具合理性的观点，这个时候说明他们对</w:t>
      </w:r>
      <w:del w:id="282" w:author="S-Yansong" w:date="2016-01-13T10:02:00Z">
        <w:r w:rsidRPr="00E37D11" w:rsidDel="00B7498B">
          <w:rPr>
            <w:rFonts w:ascii="华文楷体" w:eastAsia="华文楷体" w:hAnsi="华文楷体" w:hint="eastAsia"/>
            <w:sz w:val="28"/>
            <w:szCs w:val="28"/>
          </w:rPr>
          <w:delText>睛</w:delText>
        </w:r>
      </w:del>
      <w:r w:rsidRPr="00E37D11">
        <w:rPr>
          <w:rFonts w:ascii="华文楷体" w:eastAsia="华文楷体" w:hAnsi="华文楷体" w:hint="eastAsia"/>
          <w:sz w:val="28"/>
          <w:szCs w:val="28"/>
        </w:rPr>
        <w:t>佛教根本没有责任心。那么佛教本身呢，整个佛教是一个清净的</w:t>
      </w:r>
      <w:ins w:id="283" w:author="S-Yansong" w:date="2016-01-14T13:53:00Z">
        <w:r w:rsidR="002C12B4">
          <w:rPr>
            <w:rFonts w:ascii="华文楷体" w:eastAsia="华文楷体" w:hAnsi="华文楷体" w:hint="eastAsia"/>
            <w:sz w:val="28"/>
            <w:szCs w:val="28"/>
          </w:rPr>
          <w:t>一种</w:t>
        </w:r>
      </w:ins>
      <w:r w:rsidRPr="00E37D11">
        <w:rPr>
          <w:rFonts w:ascii="华文楷体" w:eastAsia="华文楷体" w:hAnsi="华文楷体" w:hint="eastAsia"/>
          <w:sz w:val="28"/>
          <w:szCs w:val="28"/>
        </w:rPr>
        <w:t>宗义，清净的可以说是一种修行的道</w:t>
      </w:r>
      <w:del w:id="284" w:author="S-Yansong" w:date="2016-01-13T10:02:00Z">
        <w:r w:rsidRPr="00E37D11" w:rsidDel="00B7498B">
          <w:rPr>
            <w:rFonts w:ascii="华文楷体" w:eastAsia="华文楷体" w:hAnsi="华文楷体" w:hint="eastAsia"/>
            <w:sz w:val="28"/>
            <w:szCs w:val="28"/>
          </w:rPr>
          <w:delText>，</w:delText>
        </w:r>
      </w:del>
      <w:ins w:id="285" w:author="S-Yansong" w:date="2016-01-13T10:02:00Z">
        <w:r w:rsidR="00B7498B">
          <w:rPr>
            <w:rFonts w:ascii="华文楷体" w:eastAsia="华文楷体" w:hAnsi="华文楷体" w:hint="eastAsia"/>
            <w:sz w:val="28"/>
            <w:szCs w:val="28"/>
          </w:rPr>
          <w:t>。</w:t>
        </w:r>
      </w:ins>
      <w:r w:rsidRPr="00E37D11">
        <w:rPr>
          <w:rFonts w:ascii="华文楷体" w:eastAsia="华文楷体" w:hAnsi="华文楷体" w:hint="eastAsia"/>
          <w:sz w:val="28"/>
          <w:szCs w:val="28"/>
        </w:rPr>
        <w:t>那么如果在这个过程当中呢，对于合理的观点没有经过理</w:t>
      </w:r>
      <w:proofErr w:type="gramStart"/>
      <w:r w:rsidRPr="00E37D11">
        <w:rPr>
          <w:rFonts w:ascii="华文楷体" w:eastAsia="华文楷体" w:hAnsi="华文楷体" w:hint="eastAsia"/>
          <w:sz w:val="28"/>
          <w:szCs w:val="28"/>
        </w:rPr>
        <w:t>证观察</w:t>
      </w:r>
      <w:proofErr w:type="gramEnd"/>
      <w:r w:rsidRPr="00E37D11">
        <w:rPr>
          <w:rFonts w:ascii="华文楷体" w:eastAsia="华文楷体" w:hAnsi="华文楷体" w:hint="eastAsia"/>
          <w:sz w:val="28"/>
          <w:szCs w:val="28"/>
        </w:rPr>
        <w:t>去信受，对于就说自己固执己见的不合理的观点呢，也没有发现这个不合理的地方</w:t>
      </w:r>
      <w:del w:id="286" w:author="S-Yansong" w:date="2016-01-13T10:03:00Z">
        <w:r w:rsidRPr="00E37D11" w:rsidDel="00B7498B">
          <w:rPr>
            <w:rFonts w:ascii="华文楷体" w:eastAsia="华文楷体" w:hAnsi="华文楷体" w:hint="eastAsia"/>
            <w:sz w:val="28"/>
            <w:szCs w:val="28"/>
          </w:rPr>
          <w:delText>，</w:delText>
        </w:r>
      </w:del>
      <w:ins w:id="287" w:author="S-Yansong" w:date="2016-01-13T10:03:00Z">
        <w:r w:rsidR="00B7498B">
          <w:rPr>
            <w:rFonts w:ascii="华文楷体" w:eastAsia="华文楷体" w:hAnsi="华文楷体" w:hint="eastAsia"/>
            <w:sz w:val="28"/>
            <w:szCs w:val="28"/>
          </w:rPr>
          <w:t>。</w:t>
        </w:r>
      </w:ins>
      <w:r w:rsidRPr="00E37D11">
        <w:rPr>
          <w:rFonts w:ascii="华文楷体" w:eastAsia="华文楷体" w:hAnsi="华文楷体" w:hint="eastAsia"/>
          <w:sz w:val="28"/>
          <w:szCs w:val="28"/>
        </w:rPr>
        <w:t>这个时候竭力排斥他宗，就说明这些人是固执己见者，对于佛教没有责任心。</w:t>
      </w:r>
    </w:p>
    <w:p w:rsidR="00B7498B" w:rsidRPr="00B7498B" w:rsidRDefault="00B7498B" w:rsidP="00E37D11">
      <w:pPr>
        <w:ind w:firstLine="570"/>
        <w:rPr>
          <w:ins w:id="288" w:author="S-Yansong" w:date="2016-01-13T10:03:00Z"/>
          <w:rFonts w:asciiTheme="minorEastAsia" w:hAnsiTheme="minorEastAsia"/>
          <w:sz w:val="28"/>
          <w:szCs w:val="28"/>
          <w:rPrChange w:id="289" w:author="S-Yansong" w:date="2016-01-13T10:04:00Z">
            <w:rPr>
              <w:ins w:id="290" w:author="S-Yansong" w:date="2016-01-13T10:03:00Z"/>
              <w:rFonts w:ascii="华文楷体" w:eastAsia="华文楷体" w:hAnsi="华文楷体"/>
              <w:sz w:val="28"/>
              <w:szCs w:val="28"/>
            </w:rPr>
          </w:rPrChange>
        </w:rPr>
      </w:pPr>
      <w:ins w:id="291" w:author="S-Yansong" w:date="2016-01-13T10:04:00Z">
        <w:r w:rsidRPr="00B7498B">
          <w:rPr>
            <w:rFonts w:asciiTheme="minorEastAsia" w:hAnsiTheme="minorEastAsia" w:hint="eastAsia"/>
            <w:sz w:val="28"/>
            <w:szCs w:val="28"/>
            <w:rPrChange w:id="292" w:author="S-Yansong" w:date="2016-01-13T10:04:00Z">
              <w:rPr>
                <w:rFonts w:ascii="华文楷体" w:eastAsia="华文楷体" w:hAnsi="华文楷体" w:hint="eastAsia"/>
                <w:sz w:val="28"/>
                <w:szCs w:val="28"/>
              </w:rPr>
            </w:rPrChange>
          </w:rPr>
          <w:t>【</w:t>
        </w:r>
      </w:ins>
      <w:ins w:id="293" w:author="S-Yansong" w:date="2016-01-14T13:53:00Z">
        <w:r w:rsidR="00FC6752">
          <w:rPr>
            <w:rFonts w:asciiTheme="minorEastAsia" w:hAnsiTheme="minorEastAsia" w:hint="eastAsia"/>
            <w:sz w:val="28"/>
            <w:szCs w:val="28"/>
          </w:rPr>
          <w:t>是故</w:t>
        </w:r>
      </w:ins>
      <w:r w:rsidR="00E37D11" w:rsidRPr="00B7498B">
        <w:rPr>
          <w:rFonts w:asciiTheme="minorEastAsia" w:hAnsiTheme="minorEastAsia"/>
          <w:sz w:val="28"/>
          <w:szCs w:val="28"/>
          <w:rPrChange w:id="294" w:author="S-Yansong" w:date="2016-01-13T10:04:00Z">
            <w:rPr>
              <w:rFonts w:ascii="华文楷体" w:eastAsia="华文楷体" w:hAnsi="华文楷体"/>
              <w:sz w:val="28"/>
              <w:szCs w:val="28"/>
            </w:rPr>
          </w:rPrChange>
        </w:rPr>
        <w:t>,作为通过具有无垢事势理的途径而随从佛教的诸位智者,应当本着为佛教着想的原则,通过观察而公正如理地进行分析,</w:t>
      </w:r>
      <w:ins w:id="295" w:author="S-Yansong" w:date="2016-01-13T10:04:00Z">
        <w:r w:rsidRPr="00B7498B">
          <w:rPr>
            <w:rFonts w:asciiTheme="minorEastAsia" w:hAnsiTheme="minorEastAsia" w:hint="eastAsia"/>
            <w:sz w:val="28"/>
            <w:szCs w:val="28"/>
            <w:rPrChange w:id="296" w:author="S-Yansong" w:date="2016-01-13T10:04:00Z">
              <w:rPr>
                <w:rFonts w:ascii="华文楷体" w:eastAsia="华文楷体" w:hAnsi="华文楷体" w:hint="eastAsia"/>
                <w:sz w:val="28"/>
                <w:szCs w:val="28"/>
              </w:rPr>
            </w:rPrChange>
          </w:rPr>
          <w:t>】</w:t>
        </w:r>
      </w:ins>
    </w:p>
    <w:p w:rsidR="006120AE" w:rsidRDefault="00E37D11" w:rsidP="00E37D11">
      <w:pPr>
        <w:ind w:firstLine="570"/>
        <w:rPr>
          <w:ins w:id="297" w:author="S-Yansong" w:date="2016-01-13T10:04:00Z"/>
          <w:rFonts w:ascii="华文楷体" w:eastAsia="华文楷体" w:hAnsi="华文楷体"/>
          <w:sz w:val="28"/>
          <w:szCs w:val="28"/>
        </w:rPr>
      </w:pPr>
      <w:r w:rsidRPr="00E37D11">
        <w:rPr>
          <w:rFonts w:ascii="华文楷体" w:eastAsia="华文楷体" w:hAnsi="华文楷体" w:hint="eastAsia"/>
          <w:sz w:val="28"/>
          <w:szCs w:val="28"/>
        </w:rPr>
        <w:t>所以说具有作为通过具有无垢事势理的途径随从佛教的诸位智者，那么前面讲过了，这个方面是一种可以公正观察的一种智者</w:t>
      </w:r>
      <w:del w:id="298" w:author="S-Yansong" w:date="2016-01-13T10:05:00Z">
        <w:r w:rsidRPr="00E37D11" w:rsidDel="00702716">
          <w:rPr>
            <w:rFonts w:ascii="华文楷体" w:eastAsia="华文楷体" w:hAnsi="华文楷体" w:hint="eastAsia"/>
            <w:sz w:val="28"/>
            <w:szCs w:val="28"/>
          </w:rPr>
          <w:delText>，</w:delText>
        </w:r>
      </w:del>
      <w:ins w:id="299" w:author="S-Yansong" w:date="2016-01-13T10:05:00Z">
        <w:r w:rsidR="00702716">
          <w:rPr>
            <w:rFonts w:ascii="华文楷体" w:eastAsia="华文楷体" w:hAnsi="华文楷体" w:hint="eastAsia"/>
            <w:sz w:val="28"/>
            <w:szCs w:val="28"/>
          </w:rPr>
          <w:t>。</w:t>
        </w:r>
      </w:ins>
      <w:r w:rsidRPr="00E37D11">
        <w:rPr>
          <w:rFonts w:ascii="华文楷体" w:eastAsia="华文楷体" w:hAnsi="华文楷体" w:hint="eastAsia"/>
          <w:sz w:val="28"/>
          <w:szCs w:val="28"/>
        </w:rPr>
        <w:t>那么可以公正观察的智者，是</w:t>
      </w:r>
      <w:ins w:id="300" w:author="S-Yansong" w:date="2016-01-14T13:55:00Z">
        <w:r w:rsidR="00A03CB0">
          <w:rPr>
            <w:rFonts w:ascii="华文楷体" w:eastAsia="华文楷体" w:hAnsi="华文楷体" w:hint="eastAsia"/>
            <w:sz w:val="28"/>
            <w:szCs w:val="28"/>
          </w:rPr>
          <w:t>可以</w:t>
        </w:r>
      </w:ins>
      <w:r w:rsidRPr="00E37D11">
        <w:rPr>
          <w:rFonts w:ascii="华文楷体" w:eastAsia="华文楷体" w:hAnsi="华文楷体" w:hint="eastAsia"/>
          <w:sz w:val="28"/>
          <w:szCs w:val="28"/>
        </w:rPr>
        <w:t>通过具有无垢事势理的途径而随从佛教的</w:t>
      </w:r>
      <w:ins w:id="301" w:author="S-Yansong" w:date="2016-01-13T10:05:00Z">
        <w:r w:rsidR="00702716">
          <w:rPr>
            <w:rFonts w:ascii="华文楷体" w:eastAsia="华文楷体" w:hAnsi="华文楷体" w:hint="eastAsia"/>
            <w:sz w:val="28"/>
            <w:szCs w:val="28"/>
          </w:rPr>
          <w:t>，</w:t>
        </w:r>
      </w:ins>
      <w:del w:id="302" w:author="S-Yansong" w:date="2016-01-13T10:05:00Z">
        <w:r w:rsidRPr="00E37D11" w:rsidDel="00702716">
          <w:rPr>
            <w:rFonts w:ascii="华文楷体" w:eastAsia="华文楷体" w:hAnsi="华文楷体" w:hint="eastAsia"/>
            <w:sz w:val="28"/>
            <w:szCs w:val="28"/>
          </w:rPr>
          <w:delText>。</w:delText>
        </w:r>
      </w:del>
      <w:r w:rsidRPr="00E37D11">
        <w:rPr>
          <w:rFonts w:ascii="华文楷体" w:eastAsia="华文楷体" w:hAnsi="华文楷体" w:hint="eastAsia"/>
          <w:sz w:val="28"/>
          <w:szCs w:val="28"/>
        </w:rPr>
        <w:t>应当本着为佛教着想的原则</w:t>
      </w:r>
      <w:del w:id="303" w:author="S-Yansong" w:date="2016-01-13T10:05:00Z">
        <w:r w:rsidRPr="00E37D11" w:rsidDel="00702716">
          <w:rPr>
            <w:rFonts w:ascii="华文楷体" w:eastAsia="华文楷体" w:hAnsi="华文楷体" w:hint="eastAsia"/>
            <w:sz w:val="28"/>
            <w:szCs w:val="28"/>
          </w:rPr>
          <w:delText>，</w:delText>
        </w:r>
      </w:del>
      <w:ins w:id="304" w:author="S-Yansong" w:date="2016-01-13T10:05:00Z">
        <w:r w:rsidR="00702716">
          <w:rPr>
            <w:rFonts w:ascii="华文楷体" w:eastAsia="华文楷体" w:hAnsi="华文楷体" w:hint="eastAsia"/>
            <w:sz w:val="28"/>
            <w:szCs w:val="28"/>
          </w:rPr>
          <w:t>。</w:t>
        </w:r>
      </w:ins>
      <w:r w:rsidRPr="00E37D11">
        <w:rPr>
          <w:rFonts w:ascii="华文楷体" w:eastAsia="华文楷体" w:hAnsi="华文楷体" w:hint="eastAsia"/>
          <w:sz w:val="28"/>
          <w:szCs w:val="28"/>
        </w:rPr>
        <w:t>那么就说佛教长久的住于世间，必须要保持他的本体清净</w:t>
      </w:r>
      <w:ins w:id="305" w:author="S-Yansong" w:date="2016-01-13T10:06:00Z">
        <w:r w:rsidR="00702716">
          <w:rPr>
            <w:rFonts w:ascii="华文楷体" w:eastAsia="华文楷体" w:hAnsi="华文楷体" w:hint="eastAsia"/>
            <w:sz w:val="28"/>
            <w:szCs w:val="28"/>
          </w:rPr>
          <w:t>，</w:t>
        </w:r>
      </w:ins>
      <w:r w:rsidRPr="00E37D11">
        <w:rPr>
          <w:rFonts w:ascii="华文楷体" w:eastAsia="华文楷体" w:hAnsi="华文楷体" w:hint="eastAsia"/>
          <w:sz w:val="28"/>
          <w:szCs w:val="28"/>
        </w:rPr>
        <w:t>不能够杂染很多很多分别念的臆造，所以说这个时候就必须要通过观察公正如理地进行分析</w:t>
      </w:r>
      <w:del w:id="306" w:author="S-Yansong" w:date="2016-01-13T10:06:00Z">
        <w:r w:rsidRPr="00E37D11" w:rsidDel="00702716">
          <w:rPr>
            <w:rFonts w:ascii="华文楷体" w:eastAsia="华文楷体" w:hAnsi="华文楷体" w:hint="eastAsia"/>
            <w:sz w:val="28"/>
            <w:szCs w:val="28"/>
          </w:rPr>
          <w:delText>，</w:delText>
        </w:r>
      </w:del>
      <w:ins w:id="307" w:author="S-Yansong" w:date="2016-01-13T10:06:00Z">
        <w:r w:rsidR="00702716">
          <w:rPr>
            <w:rFonts w:ascii="华文楷体" w:eastAsia="华文楷体" w:hAnsi="华文楷体" w:hint="eastAsia"/>
            <w:sz w:val="28"/>
            <w:szCs w:val="28"/>
          </w:rPr>
          <w:t>。</w:t>
        </w:r>
      </w:ins>
      <w:r w:rsidRPr="00E37D11">
        <w:rPr>
          <w:rFonts w:ascii="华文楷体" w:eastAsia="华文楷体" w:hAnsi="华文楷体" w:hint="eastAsia"/>
          <w:sz w:val="28"/>
          <w:szCs w:val="28"/>
        </w:rPr>
        <w:t>那么</w:t>
      </w:r>
      <w:ins w:id="308" w:author="S-Yansong" w:date="2016-01-14T13:55:00Z">
        <w:r w:rsidR="00F474EE">
          <w:rPr>
            <w:rFonts w:ascii="华文楷体" w:eastAsia="华文楷体" w:hAnsi="华文楷体" w:hint="eastAsia"/>
            <w:sz w:val="28"/>
            <w:szCs w:val="28"/>
          </w:rPr>
          <w:t>就说</w:t>
        </w:r>
      </w:ins>
      <w:r w:rsidRPr="00E37D11">
        <w:rPr>
          <w:rFonts w:ascii="华文楷体" w:eastAsia="华文楷体" w:hAnsi="华文楷体" w:hint="eastAsia"/>
          <w:sz w:val="28"/>
          <w:szCs w:val="28"/>
        </w:rPr>
        <w:t>佛教是了义的就安立成了义，不了义的方面就安立成不了义等等</w:t>
      </w:r>
      <w:ins w:id="309" w:author="S-Yansong" w:date="2016-01-14T13:55:00Z">
        <w:r w:rsidR="00F474EE">
          <w:rPr>
            <w:rFonts w:ascii="华文楷体" w:eastAsia="华文楷体" w:hAnsi="华文楷体" w:hint="eastAsia"/>
            <w:sz w:val="28"/>
            <w:szCs w:val="28"/>
          </w:rPr>
          <w:t>，</w:t>
        </w:r>
      </w:ins>
      <w:r w:rsidRPr="00E37D11">
        <w:rPr>
          <w:rFonts w:ascii="华文楷体" w:eastAsia="华文楷体" w:hAnsi="华文楷体" w:hint="eastAsia"/>
          <w:sz w:val="28"/>
          <w:szCs w:val="28"/>
        </w:rPr>
        <w:t>通过观察</w:t>
      </w:r>
      <w:proofErr w:type="gramStart"/>
      <w:r w:rsidRPr="00E37D11">
        <w:rPr>
          <w:rFonts w:ascii="华文楷体" w:eastAsia="华文楷体" w:hAnsi="华文楷体" w:hint="eastAsia"/>
          <w:sz w:val="28"/>
          <w:szCs w:val="28"/>
        </w:rPr>
        <w:t>如是如是</w:t>
      </w:r>
      <w:proofErr w:type="gramEnd"/>
      <w:r w:rsidRPr="00E37D11">
        <w:rPr>
          <w:rFonts w:ascii="华文楷体" w:eastAsia="华文楷体" w:hAnsi="华文楷体" w:hint="eastAsia"/>
          <w:sz w:val="28"/>
          <w:szCs w:val="28"/>
        </w:rPr>
        <w:t>进行分析而安立，这个时候就可以对佛教教义去除夹杂的很多很多的臆造，让佛教保持一种纯净性</w:t>
      </w:r>
      <w:ins w:id="310" w:author="S-Yansong" w:date="2016-01-13T10:05:00Z">
        <w:r w:rsidR="006120AE">
          <w:rPr>
            <w:rFonts w:ascii="华文楷体" w:eastAsia="华文楷体" w:hAnsi="华文楷体" w:hint="eastAsia"/>
            <w:sz w:val="28"/>
            <w:szCs w:val="28"/>
          </w:rPr>
          <w:t>。</w:t>
        </w:r>
      </w:ins>
      <w:del w:id="311" w:author="S-Yansong" w:date="2016-01-13T10:04:00Z">
        <w:r w:rsidRPr="00E37D11" w:rsidDel="006120AE">
          <w:rPr>
            <w:rFonts w:ascii="华文楷体" w:eastAsia="华文楷体" w:hAnsi="华文楷体" w:hint="eastAsia"/>
            <w:sz w:val="28"/>
            <w:szCs w:val="28"/>
          </w:rPr>
          <w:delText>，</w:delText>
        </w:r>
      </w:del>
    </w:p>
    <w:p w:rsidR="006120AE" w:rsidRPr="006120AE" w:rsidRDefault="006120AE" w:rsidP="00E37D11">
      <w:pPr>
        <w:ind w:firstLine="570"/>
        <w:rPr>
          <w:ins w:id="312" w:author="S-Yansong" w:date="2016-01-13T10:04:00Z"/>
          <w:rFonts w:asciiTheme="minorEastAsia" w:hAnsiTheme="minorEastAsia"/>
          <w:sz w:val="28"/>
          <w:szCs w:val="28"/>
          <w:rPrChange w:id="313" w:author="S-Yansong" w:date="2016-01-13T10:04:00Z">
            <w:rPr>
              <w:ins w:id="314" w:author="S-Yansong" w:date="2016-01-13T10:04:00Z"/>
              <w:rFonts w:ascii="华文楷体" w:eastAsia="华文楷体" w:hAnsi="华文楷体"/>
              <w:sz w:val="28"/>
              <w:szCs w:val="28"/>
            </w:rPr>
          </w:rPrChange>
        </w:rPr>
      </w:pPr>
      <w:ins w:id="315" w:author="S-Yansong" w:date="2016-01-13T10:04:00Z">
        <w:r w:rsidRPr="006120AE">
          <w:rPr>
            <w:rFonts w:asciiTheme="minorEastAsia" w:hAnsiTheme="minorEastAsia" w:hint="eastAsia"/>
            <w:sz w:val="28"/>
            <w:szCs w:val="28"/>
            <w:rPrChange w:id="316" w:author="S-Yansong" w:date="2016-01-13T10:04:00Z">
              <w:rPr>
                <w:rFonts w:ascii="华文楷体" w:eastAsia="华文楷体" w:hAnsi="华文楷体" w:hint="eastAsia"/>
                <w:sz w:val="28"/>
                <w:szCs w:val="28"/>
              </w:rPr>
            </w:rPrChange>
          </w:rPr>
          <w:t>【</w:t>
        </w:r>
      </w:ins>
      <w:r w:rsidR="00E37D11" w:rsidRPr="006120AE">
        <w:rPr>
          <w:rFonts w:asciiTheme="minorEastAsia" w:hAnsiTheme="minorEastAsia" w:hint="eastAsia"/>
          <w:sz w:val="28"/>
          <w:szCs w:val="28"/>
          <w:rPrChange w:id="317" w:author="S-Yansong" w:date="2016-01-13T10:04:00Z">
            <w:rPr>
              <w:rFonts w:ascii="华文楷体" w:eastAsia="华文楷体" w:hAnsi="华文楷体" w:hint="eastAsia"/>
              <w:sz w:val="28"/>
              <w:szCs w:val="28"/>
            </w:rPr>
          </w:rPrChange>
        </w:rPr>
        <w:t>如云</w:t>
      </w:r>
      <w:r w:rsidR="00E37D11" w:rsidRPr="006120AE">
        <w:rPr>
          <w:rFonts w:asciiTheme="minorEastAsia" w:hAnsiTheme="minorEastAsia"/>
          <w:sz w:val="28"/>
          <w:szCs w:val="28"/>
          <w:rPrChange w:id="318" w:author="S-Yansong" w:date="2016-01-13T10:04:00Z">
            <w:rPr>
              <w:rFonts w:ascii="华文楷体" w:eastAsia="华文楷体" w:hAnsi="华文楷体"/>
              <w:sz w:val="28"/>
              <w:szCs w:val="28"/>
            </w:rPr>
          </w:rPrChange>
        </w:rPr>
        <w:t>:“论中观察非好争,为解脱故显真理,若有解释真实义,他宗破坏亦无咎。”</w:t>
      </w:r>
      <w:ins w:id="319" w:author="S-Yansong" w:date="2016-01-13T10:04:00Z">
        <w:r w:rsidRPr="006120AE">
          <w:rPr>
            <w:rFonts w:asciiTheme="minorEastAsia" w:hAnsiTheme="minorEastAsia" w:hint="eastAsia"/>
            <w:sz w:val="28"/>
            <w:szCs w:val="28"/>
            <w:rPrChange w:id="320" w:author="S-Yansong" w:date="2016-01-13T10:04:00Z">
              <w:rPr>
                <w:rFonts w:ascii="华文楷体" w:eastAsia="华文楷体" w:hAnsi="华文楷体" w:hint="eastAsia"/>
                <w:sz w:val="28"/>
                <w:szCs w:val="28"/>
              </w:rPr>
            </w:rPrChange>
          </w:rPr>
          <w:t>】</w:t>
        </w:r>
      </w:ins>
    </w:p>
    <w:p w:rsidR="00F22CB3" w:rsidRDefault="00E37D11" w:rsidP="00F22CB3">
      <w:pPr>
        <w:ind w:firstLine="570"/>
        <w:rPr>
          <w:ins w:id="321" w:author="S-Yansong" w:date="2016-01-14T13:56:00Z"/>
          <w:rFonts w:ascii="华文楷体" w:eastAsia="华文楷体" w:hAnsi="华文楷体" w:hint="eastAsia"/>
          <w:sz w:val="28"/>
          <w:szCs w:val="28"/>
        </w:rPr>
      </w:pPr>
      <w:r w:rsidRPr="00E37D11">
        <w:rPr>
          <w:rFonts w:ascii="华文楷体" w:eastAsia="华文楷体" w:hAnsi="华文楷体" w:hint="eastAsia"/>
          <w:sz w:val="28"/>
          <w:szCs w:val="28"/>
        </w:rPr>
        <w:lastRenderedPageBreak/>
        <w:t>那么这个在《入中论》当中</w:t>
      </w:r>
      <w:ins w:id="322" w:author="S-Yansong" w:date="2016-01-13T10:08:00Z">
        <w:r w:rsidR="00417403">
          <w:rPr>
            <w:rFonts w:ascii="华文楷体" w:eastAsia="华文楷体" w:hAnsi="华文楷体" w:hint="eastAsia"/>
            <w:sz w:val="28"/>
            <w:szCs w:val="28"/>
          </w:rPr>
          <w:t>，</w:t>
        </w:r>
      </w:ins>
      <w:r w:rsidRPr="00E37D11">
        <w:rPr>
          <w:rFonts w:ascii="华文楷体" w:eastAsia="华文楷体" w:hAnsi="华文楷体" w:hint="eastAsia"/>
          <w:sz w:val="28"/>
          <w:szCs w:val="28"/>
        </w:rPr>
        <w:t>月称菩萨对于其余的自生</w:t>
      </w:r>
      <w:ins w:id="323" w:author="S-Yansong" w:date="2016-01-13T10:08:00Z">
        <w:r w:rsidR="00417403">
          <w:rPr>
            <w:rFonts w:ascii="华文楷体" w:eastAsia="华文楷体" w:hAnsi="华文楷体" w:hint="eastAsia"/>
            <w:sz w:val="28"/>
            <w:szCs w:val="28"/>
          </w:rPr>
          <w:t>、</w:t>
        </w:r>
      </w:ins>
      <w:r w:rsidRPr="00E37D11">
        <w:rPr>
          <w:rFonts w:ascii="华文楷体" w:eastAsia="华文楷体" w:hAnsi="华文楷体" w:hint="eastAsia"/>
          <w:sz w:val="28"/>
          <w:szCs w:val="28"/>
        </w:rPr>
        <w:t>他生</w:t>
      </w:r>
      <w:ins w:id="324" w:author="S-Yansong" w:date="2016-01-13T10:08:00Z">
        <w:r w:rsidR="00417403">
          <w:rPr>
            <w:rFonts w:ascii="华文楷体" w:eastAsia="华文楷体" w:hAnsi="华文楷体" w:hint="eastAsia"/>
            <w:sz w:val="28"/>
            <w:szCs w:val="28"/>
          </w:rPr>
          <w:t>、</w:t>
        </w:r>
      </w:ins>
      <w:r w:rsidRPr="00E37D11">
        <w:rPr>
          <w:rFonts w:ascii="华文楷体" w:eastAsia="华文楷体" w:hAnsi="华文楷体" w:hint="eastAsia"/>
          <w:sz w:val="28"/>
          <w:szCs w:val="28"/>
        </w:rPr>
        <w:t>共同无因生等等</w:t>
      </w:r>
      <w:proofErr w:type="gramStart"/>
      <w:r w:rsidRPr="00E37D11">
        <w:rPr>
          <w:rFonts w:ascii="华文楷体" w:eastAsia="华文楷体" w:hAnsi="华文楷体" w:hint="eastAsia"/>
          <w:sz w:val="28"/>
          <w:szCs w:val="28"/>
        </w:rPr>
        <w:t>破斥完</w:t>
      </w:r>
      <w:proofErr w:type="gramEnd"/>
      <w:r w:rsidRPr="00E37D11">
        <w:rPr>
          <w:rFonts w:ascii="华文楷体" w:eastAsia="华文楷体" w:hAnsi="华文楷体" w:hint="eastAsia"/>
          <w:sz w:val="28"/>
          <w:szCs w:val="28"/>
        </w:rPr>
        <w:t>之后呢，就说这个实际上作了这样一种回答</w:t>
      </w:r>
      <w:del w:id="325" w:author="S-Yansong" w:date="2016-01-13T10:08:00Z">
        <w:r w:rsidRPr="00E37D11" w:rsidDel="009708A0">
          <w:rPr>
            <w:rFonts w:ascii="华文楷体" w:eastAsia="华文楷体" w:hAnsi="华文楷体" w:hint="eastAsia"/>
            <w:sz w:val="28"/>
            <w:szCs w:val="28"/>
          </w:rPr>
          <w:delText>，</w:delText>
        </w:r>
      </w:del>
      <w:ins w:id="326" w:author="S-Yansong" w:date="2016-01-13T10:08: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一方面有人说</w:t>
      </w:r>
      <w:proofErr w:type="gramStart"/>
      <w:r w:rsidRPr="00E37D11">
        <w:rPr>
          <w:rFonts w:ascii="华文楷体" w:eastAsia="华文楷体" w:hAnsi="华文楷体" w:hint="eastAsia"/>
          <w:sz w:val="28"/>
          <w:szCs w:val="28"/>
        </w:rPr>
        <w:t>中观师是</w:t>
      </w:r>
      <w:proofErr w:type="gramEnd"/>
      <w:r w:rsidRPr="00E37D11">
        <w:rPr>
          <w:rFonts w:ascii="华文楷体" w:eastAsia="华文楷体" w:hAnsi="华文楷体" w:hint="eastAsia"/>
          <w:sz w:val="28"/>
          <w:szCs w:val="28"/>
        </w:rPr>
        <w:t>最喜欢辩论的，最喜欢争论的</w:t>
      </w:r>
      <w:del w:id="327" w:author="S-Yansong" w:date="2016-01-13T10:08:00Z">
        <w:r w:rsidRPr="00E37D11" w:rsidDel="009708A0">
          <w:rPr>
            <w:rFonts w:ascii="华文楷体" w:eastAsia="华文楷体" w:hAnsi="华文楷体" w:hint="eastAsia"/>
            <w:sz w:val="28"/>
            <w:szCs w:val="28"/>
          </w:rPr>
          <w:delText>，</w:delText>
        </w:r>
      </w:del>
      <w:ins w:id="328" w:author="S-Yansong" w:date="2016-01-13T10:08: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比如说在《中论》当中</w:t>
      </w:r>
      <w:ins w:id="329" w:author="S-Yansong" w:date="2016-01-13T10:09: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文殊菩萨也是用了很多很多争论</w:t>
      </w:r>
      <w:ins w:id="330" w:author="S-Yansong" w:date="2016-01-14T13:56:00Z">
        <w:r w:rsidR="00F474EE">
          <w:rPr>
            <w:rFonts w:ascii="华文楷体" w:eastAsia="华文楷体" w:hAnsi="华文楷体" w:hint="eastAsia"/>
            <w:sz w:val="28"/>
            <w:szCs w:val="28"/>
          </w:rPr>
          <w:t>、</w:t>
        </w:r>
      </w:ins>
      <w:r w:rsidRPr="00E37D11">
        <w:rPr>
          <w:rFonts w:ascii="华文楷体" w:eastAsia="华文楷体" w:hAnsi="华文楷体" w:hint="eastAsia"/>
          <w:sz w:val="28"/>
          <w:szCs w:val="28"/>
        </w:rPr>
        <w:t>辩论的方式来破坏他宗，在《入中论》当中又是很多辩论的方式破坏他宗，所以说中观宗，中观宗喜欢</w:t>
      </w:r>
      <w:proofErr w:type="gramStart"/>
      <w:r w:rsidRPr="00E37D11">
        <w:rPr>
          <w:rFonts w:ascii="华文楷体" w:eastAsia="华文楷体" w:hAnsi="华文楷体" w:hint="eastAsia"/>
          <w:sz w:val="28"/>
          <w:szCs w:val="28"/>
        </w:rPr>
        <w:t>破他宗者</w:t>
      </w:r>
      <w:proofErr w:type="gramEnd"/>
      <w:r w:rsidRPr="00E37D11">
        <w:rPr>
          <w:rFonts w:ascii="华文楷体" w:eastAsia="华文楷体" w:hAnsi="华文楷体" w:hint="eastAsia"/>
          <w:sz w:val="28"/>
          <w:szCs w:val="28"/>
        </w:rPr>
        <w:t>喜欢争论者</w:t>
      </w:r>
      <w:del w:id="331" w:author="S-Yansong" w:date="2016-01-13T10:09:00Z">
        <w:r w:rsidRPr="00E37D11" w:rsidDel="009708A0">
          <w:rPr>
            <w:rFonts w:ascii="华文楷体" w:eastAsia="华文楷体" w:hAnsi="华文楷体" w:hint="eastAsia"/>
            <w:sz w:val="28"/>
            <w:szCs w:val="28"/>
          </w:rPr>
          <w:delText>，</w:delText>
        </w:r>
      </w:del>
      <w:ins w:id="332" w:author="S-Yansong" w:date="2016-01-13T10:09: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月称菩萨说论中观察，《中论》当中也好，还是《入中论》当中也好，论中观察并不是喜好争论，是为了解脱的原故要显示真理</w:t>
      </w:r>
      <w:del w:id="333" w:author="S-Yansong" w:date="2016-01-13T10:09:00Z">
        <w:r w:rsidRPr="00E37D11" w:rsidDel="009708A0">
          <w:rPr>
            <w:rFonts w:ascii="华文楷体" w:eastAsia="华文楷体" w:hAnsi="华文楷体" w:hint="eastAsia"/>
            <w:sz w:val="28"/>
            <w:szCs w:val="28"/>
          </w:rPr>
          <w:delText>，</w:delText>
        </w:r>
      </w:del>
      <w:ins w:id="334" w:author="S-Yansong" w:date="2016-01-13T10:09: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如果我们要解脱的话</w:t>
      </w:r>
      <w:ins w:id="335" w:author="S-Yansong" w:date="2016-01-13T10:10: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没有依靠真理而修行，那就无法真正获得解脱道的，所以说为</w:t>
      </w:r>
      <w:proofErr w:type="gramStart"/>
      <w:r w:rsidRPr="00E37D11">
        <w:rPr>
          <w:rFonts w:ascii="华文楷体" w:eastAsia="华文楷体" w:hAnsi="华文楷体" w:hint="eastAsia"/>
          <w:sz w:val="28"/>
          <w:szCs w:val="28"/>
        </w:rPr>
        <w:t>解脱故显真理</w:t>
      </w:r>
      <w:proofErr w:type="gramEnd"/>
      <w:del w:id="336" w:author="S-Yansong" w:date="2016-01-14T13:56:00Z">
        <w:r w:rsidRPr="00E37D11" w:rsidDel="00F22CB3">
          <w:rPr>
            <w:rFonts w:ascii="华文楷体" w:eastAsia="华文楷体" w:hAnsi="华文楷体" w:hint="eastAsia"/>
            <w:sz w:val="28"/>
            <w:szCs w:val="28"/>
          </w:rPr>
          <w:delText>，</w:delText>
        </w:r>
      </w:del>
      <w:ins w:id="337" w:author="S-Yansong" w:date="2016-01-14T13:56:00Z">
        <w:r w:rsidR="00F22CB3">
          <w:rPr>
            <w:rFonts w:ascii="华文楷体" w:eastAsia="华文楷体" w:hAnsi="华文楷体" w:hint="eastAsia"/>
            <w:sz w:val="28"/>
            <w:szCs w:val="28"/>
          </w:rPr>
          <w:t>。</w:t>
        </w:r>
      </w:ins>
    </w:p>
    <w:p w:rsidR="00702716" w:rsidRPr="000E5D63" w:rsidDel="00702716" w:rsidRDefault="00E37D11" w:rsidP="009708A0">
      <w:pPr>
        <w:ind w:firstLine="570"/>
        <w:rPr>
          <w:del w:id="338" w:author="S-Yansong" w:date="2016-01-13T10:07:00Z"/>
          <w:moveTo w:id="339" w:author="S-Yansong" w:date="2016-01-13T10:07:00Z"/>
          <w:rFonts w:ascii="华文楷体" w:eastAsia="华文楷体" w:hAnsi="华文楷体"/>
          <w:sz w:val="28"/>
          <w:szCs w:val="28"/>
        </w:rPr>
      </w:pPr>
      <w:r w:rsidRPr="00E37D11">
        <w:rPr>
          <w:rFonts w:ascii="华文楷体" w:eastAsia="华文楷体" w:hAnsi="华文楷体" w:hint="eastAsia"/>
          <w:sz w:val="28"/>
          <w:szCs w:val="28"/>
        </w:rPr>
        <w:t>若有解释真实义</w:t>
      </w:r>
      <w:del w:id="340" w:author="S-Yansong" w:date="2016-01-14T09:53:00Z">
        <w:r w:rsidRPr="00E37D11" w:rsidDel="00FB10C4">
          <w:rPr>
            <w:rFonts w:ascii="华文楷体" w:eastAsia="华文楷体" w:hAnsi="华文楷体" w:hint="eastAsia"/>
            <w:sz w:val="28"/>
            <w:szCs w:val="28"/>
          </w:rPr>
          <w:delText>,</w:delText>
        </w:r>
      </w:del>
      <w:ins w:id="341" w:author="S-Yansong" w:date="2016-01-14T09:53:00Z">
        <w:r w:rsidR="00FB10C4">
          <w:rPr>
            <w:rFonts w:ascii="华文楷体" w:eastAsia="华文楷体" w:hAnsi="华文楷体" w:hint="eastAsia"/>
            <w:sz w:val="28"/>
            <w:szCs w:val="28"/>
          </w:rPr>
          <w:t>，</w:t>
        </w:r>
      </w:ins>
      <w:proofErr w:type="gramStart"/>
      <w:r w:rsidRPr="00E37D11">
        <w:rPr>
          <w:rFonts w:ascii="华文楷体" w:eastAsia="华文楷体" w:hAnsi="华文楷体" w:hint="eastAsia"/>
          <w:sz w:val="28"/>
          <w:szCs w:val="28"/>
        </w:rPr>
        <w:t>他宗破坏亦无咎</w:t>
      </w:r>
      <w:proofErr w:type="gramEnd"/>
      <w:r w:rsidRPr="00E37D11">
        <w:rPr>
          <w:rFonts w:ascii="华文楷体" w:eastAsia="华文楷体" w:hAnsi="华文楷体" w:hint="eastAsia"/>
          <w:sz w:val="28"/>
          <w:szCs w:val="28"/>
        </w:rPr>
        <w:t>。那么如果在这个过程当中由于要解释真实义的原故，要解释真实义，在解释真实义的过程当中让</w:t>
      </w:r>
      <w:proofErr w:type="gramStart"/>
      <w:r w:rsidRPr="00E37D11">
        <w:rPr>
          <w:rFonts w:ascii="华文楷体" w:eastAsia="华文楷体" w:hAnsi="华文楷体" w:hint="eastAsia"/>
          <w:sz w:val="28"/>
          <w:szCs w:val="28"/>
        </w:rPr>
        <w:t>他宗破坏</w:t>
      </w:r>
      <w:proofErr w:type="gramEnd"/>
      <w:r w:rsidRPr="00E37D11">
        <w:rPr>
          <w:rFonts w:ascii="华文楷体" w:eastAsia="华文楷体" w:hAnsi="华文楷体" w:hint="eastAsia"/>
          <w:sz w:val="28"/>
          <w:szCs w:val="28"/>
        </w:rPr>
        <w:t>了，这个时候解释真实义的人也没有过失</w:t>
      </w:r>
      <w:del w:id="342" w:author="S-Yansong" w:date="2016-01-13T10:10:00Z">
        <w:r w:rsidRPr="00E37D11" w:rsidDel="009708A0">
          <w:rPr>
            <w:rFonts w:ascii="华文楷体" w:eastAsia="华文楷体" w:hAnsi="华文楷体" w:hint="eastAsia"/>
            <w:sz w:val="28"/>
            <w:szCs w:val="28"/>
          </w:rPr>
          <w:delText>，</w:delText>
        </w:r>
      </w:del>
      <w:ins w:id="343" w:author="S-Yansong" w:date="2016-01-13T10:10: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因为这个是在解释真实义的过程中，</w:t>
      </w:r>
      <w:proofErr w:type="gramStart"/>
      <w:r w:rsidRPr="00E37D11">
        <w:rPr>
          <w:rFonts w:ascii="华文楷体" w:eastAsia="华文楷体" w:hAnsi="华文楷体" w:hint="eastAsia"/>
          <w:sz w:val="28"/>
          <w:szCs w:val="28"/>
        </w:rPr>
        <w:t>他宗自然</w:t>
      </w:r>
      <w:proofErr w:type="gramEnd"/>
      <w:r w:rsidRPr="00E37D11">
        <w:rPr>
          <w:rFonts w:ascii="华文楷体" w:eastAsia="华文楷体" w:hAnsi="华文楷体" w:hint="eastAsia"/>
          <w:sz w:val="28"/>
          <w:szCs w:val="28"/>
        </w:rPr>
        <w:t>没办法承受这样一种真理的观察，自然损坏的</w:t>
      </w:r>
      <w:del w:id="344" w:author="S-Yansong" w:date="2016-01-13T10:11:00Z">
        <w:r w:rsidRPr="00E37D11" w:rsidDel="009708A0">
          <w:rPr>
            <w:rFonts w:ascii="华文楷体" w:eastAsia="华文楷体" w:hAnsi="华文楷体" w:hint="eastAsia"/>
            <w:sz w:val="28"/>
            <w:szCs w:val="28"/>
          </w:rPr>
          <w:delText>，</w:delText>
        </w:r>
      </w:del>
      <w:ins w:id="345" w:author="S-Yansong" w:date="2016-01-13T10:11:00Z">
        <w:r w:rsidR="009708A0">
          <w:rPr>
            <w:rFonts w:ascii="华文楷体" w:eastAsia="华文楷体" w:hAnsi="华文楷体" w:hint="eastAsia"/>
            <w:sz w:val="28"/>
            <w:szCs w:val="28"/>
          </w:rPr>
          <w:t>。</w:t>
        </w:r>
      </w:ins>
      <w:r w:rsidRPr="00E37D11">
        <w:rPr>
          <w:rFonts w:ascii="华文楷体" w:eastAsia="华文楷体" w:hAnsi="华文楷体" w:hint="eastAsia"/>
          <w:sz w:val="28"/>
          <w:szCs w:val="28"/>
        </w:rPr>
        <w:t>所以说不是专门为了破坏你的宗义而进行观察，而是为了解释真实义。</w:t>
      </w:r>
      <w:moveToRangeStart w:id="346" w:author="S-Yansong" w:date="2016-01-13T10:07:00Z" w:name="move440442986"/>
      <w:moveTo w:id="347" w:author="S-Yansong" w:date="2016-01-13T10:07:00Z">
        <w:r w:rsidR="00702716" w:rsidRPr="000E5D63">
          <w:rPr>
            <w:rFonts w:ascii="华文楷体" w:eastAsia="华文楷体" w:hAnsi="华文楷体" w:hint="eastAsia"/>
            <w:sz w:val="28"/>
            <w:szCs w:val="28"/>
          </w:rPr>
          <w:t>所以说只要和真实义不相符合的他宗，在这个过程当中自然损坏。啊就“他宗破坏亦无咎”。</w:t>
        </w:r>
      </w:moveTo>
    </w:p>
    <w:moveToRangeEnd w:id="346"/>
    <w:p w:rsidR="0070724E" w:rsidRPr="0018111B" w:rsidDel="00702716" w:rsidRDefault="00E37D11" w:rsidP="00702716">
      <w:pPr>
        <w:ind w:firstLine="570"/>
        <w:rPr>
          <w:del w:id="348" w:author="S-Yansong" w:date="2016-01-13T10:07:00Z"/>
          <w:rFonts w:ascii="华文楷体" w:eastAsia="华文楷体" w:hAnsi="华文楷体"/>
          <w:sz w:val="28"/>
          <w:szCs w:val="28"/>
        </w:rPr>
      </w:pPr>
      <w:del w:id="349" w:author="S-Yansong" w:date="2016-01-13T10:07:00Z">
        <w:r w:rsidRPr="00E37D11" w:rsidDel="00702716">
          <w:rPr>
            <w:rFonts w:ascii="华文楷体" w:eastAsia="华文楷体" w:hAnsi="华文楷体" w:hint="eastAsia"/>
            <w:sz w:val="28"/>
            <w:szCs w:val="28"/>
          </w:rPr>
          <w:delText>20：05</w:delText>
        </w:r>
      </w:del>
    </w:p>
    <w:p w:rsidR="000E5D63" w:rsidRPr="000E5D63" w:rsidDel="00702716" w:rsidRDefault="000E5D63">
      <w:pPr>
        <w:rPr>
          <w:del w:id="350" w:author="S-Yansong" w:date="2016-01-13T10:07:00Z"/>
          <w:moveFrom w:id="351" w:author="S-Yansong" w:date="2016-01-13T10:07:00Z"/>
          <w:rFonts w:ascii="华文楷体" w:eastAsia="华文楷体" w:hAnsi="华文楷体"/>
          <w:sz w:val="28"/>
          <w:szCs w:val="28"/>
        </w:rPr>
        <w:pPrChange w:id="352" w:author="S-Yansong" w:date="2016-01-13T10:07:00Z">
          <w:pPr>
            <w:ind w:firstLine="570"/>
          </w:pPr>
        </w:pPrChange>
      </w:pPr>
      <w:del w:id="353" w:author="S-Yansong" w:date="2016-01-13T10:07:00Z">
        <w:r w:rsidRPr="000E5D63" w:rsidDel="00702716">
          <w:rPr>
            <w:rFonts w:ascii="华文楷体" w:eastAsia="华文楷体" w:hAnsi="华文楷体" w:hint="eastAsia"/>
            <w:sz w:val="28"/>
            <w:szCs w:val="28"/>
          </w:rPr>
          <w:delText>【20:00】破坏你的宗义而进行观察，而是为了解释真实义，</w:delText>
        </w:r>
      </w:del>
      <w:moveFromRangeStart w:id="354" w:author="S-Yansong" w:date="2016-01-13T10:07:00Z" w:name="move440442986"/>
      <w:moveFrom w:id="355" w:author="S-Yansong" w:date="2016-01-13T10:07:00Z">
        <w:del w:id="356" w:author="S-Yansong" w:date="2016-01-13T10:07:00Z">
          <w:r w:rsidRPr="000E5D63" w:rsidDel="00702716">
            <w:rPr>
              <w:rFonts w:ascii="华文楷体" w:eastAsia="华文楷体" w:hAnsi="华文楷体" w:hint="eastAsia"/>
              <w:sz w:val="28"/>
              <w:szCs w:val="28"/>
            </w:rPr>
            <w:delText>所以说只要和真实义不相符合的他宗，在这个过程当中自然损坏。啊就“他宗破坏亦无咎”。</w:delText>
          </w:r>
        </w:del>
      </w:moveFrom>
    </w:p>
    <w:moveFromRangeEnd w:id="354"/>
    <w:p w:rsidR="000E5D63" w:rsidRPr="00702716" w:rsidRDefault="000E5D63" w:rsidP="006F2CDB">
      <w:pPr>
        <w:ind w:firstLine="570"/>
        <w:rPr>
          <w:rFonts w:asciiTheme="minorEastAsia" w:hAnsiTheme="minorEastAsia"/>
          <w:sz w:val="28"/>
          <w:szCs w:val="28"/>
          <w:rPrChange w:id="357" w:author="S-Yansong" w:date="2016-01-13T10:08:00Z">
            <w:rPr>
              <w:rFonts w:ascii="华文楷体" w:eastAsia="华文楷体" w:hAnsi="华文楷体"/>
              <w:sz w:val="28"/>
              <w:szCs w:val="28"/>
            </w:rPr>
          </w:rPrChange>
        </w:rPr>
      </w:pPr>
      <w:r w:rsidRPr="00702716">
        <w:rPr>
          <w:rFonts w:asciiTheme="minorEastAsia" w:hAnsiTheme="minorEastAsia" w:hint="eastAsia"/>
          <w:sz w:val="28"/>
          <w:szCs w:val="28"/>
          <w:rPrChange w:id="358" w:author="S-Yansong" w:date="2016-01-13T10:08:00Z">
            <w:rPr>
              <w:rFonts w:ascii="华文楷体" w:eastAsia="华文楷体" w:hAnsi="华文楷体" w:hint="eastAsia"/>
              <w:sz w:val="28"/>
              <w:szCs w:val="28"/>
            </w:rPr>
          </w:rPrChange>
        </w:rPr>
        <w:t>【如此才真正称得上是维护、受持佛法的大德。】</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也就是说呢，第一个呢要公正啊</w:t>
      </w:r>
      <w:ins w:id="359" w:author="S-Yansong" w:date="2016-01-14T13:57:00Z">
        <w:r w:rsidR="00F22CB3">
          <w:rPr>
            <w:rFonts w:ascii="华文楷体" w:eastAsia="华文楷体" w:hAnsi="华文楷体" w:hint="eastAsia"/>
            <w:sz w:val="28"/>
            <w:szCs w:val="28"/>
          </w:rPr>
          <w:t>，</w:t>
        </w:r>
      </w:ins>
      <w:r w:rsidRPr="000E5D63">
        <w:rPr>
          <w:rFonts w:ascii="华文楷体" w:eastAsia="华文楷体" w:hAnsi="华文楷体" w:hint="eastAsia"/>
          <w:sz w:val="28"/>
          <w:szCs w:val="28"/>
        </w:rPr>
        <w:t>要公正，要随从事势理。第二</w:t>
      </w:r>
      <w:r w:rsidRPr="000E5D63">
        <w:rPr>
          <w:rFonts w:ascii="华文楷体" w:eastAsia="华文楷体" w:hAnsi="华文楷体" w:hint="eastAsia"/>
          <w:sz w:val="28"/>
          <w:szCs w:val="28"/>
        </w:rPr>
        <w:lastRenderedPageBreak/>
        <w:t>方面就是说在这个通过公正的方式来追随理证之道的时候呢，如果为了显示真</w:t>
      </w:r>
      <w:ins w:id="360" w:author="S-Yansong" w:date="2016-01-13T10:14:00Z">
        <w:r w:rsidR="003E3B0E">
          <w:rPr>
            <w:rFonts w:ascii="华文楷体" w:eastAsia="华文楷体" w:hAnsi="华文楷体" w:hint="eastAsia"/>
            <w:sz w:val="28"/>
            <w:szCs w:val="28"/>
          </w:rPr>
          <w:t>义</w:t>
        </w:r>
      </w:ins>
      <w:del w:id="361" w:author="S-Yansong" w:date="2016-01-13T10:14:00Z">
        <w:r w:rsidRPr="000E5D63" w:rsidDel="003E3B0E">
          <w:rPr>
            <w:rFonts w:ascii="华文楷体" w:eastAsia="华文楷体" w:hAnsi="华文楷体" w:hint="eastAsia"/>
            <w:sz w:val="28"/>
            <w:szCs w:val="28"/>
          </w:rPr>
          <w:delText>意</w:delText>
        </w:r>
      </w:del>
      <w:proofErr w:type="gramStart"/>
      <w:r w:rsidRPr="000E5D63">
        <w:rPr>
          <w:rFonts w:ascii="华文楷体" w:eastAsia="华文楷体" w:hAnsi="华文楷体" w:hint="eastAsia"/>
          <w:sz w:val="28"/>
          <w:szCs w:val="28"/>
        </w:rPr>
        <w:t>他宗破坏</w:t>
      </w:r>
      <w:proofErr w:type="gramEnd"/>
      <w:r w:rsidRPr="000E5D63">
        <w:rPr>
          <w:rFonts w:ascii="华文楷体" w:eastAsia="华文楷体" w:hAnsi="华文楷体" w:hint="eastAsia"/>
          <w:sz w:val="28"/>
          <w:szCs w:val="28"/>
        </w:rPr>
        <w:t>了，这个方面呢是也没有这些</w:t>
      </w:r>
      <w:proofErr w:type="gramStart"/>
      <w:r w:rsidRPr="000E5D63">
        <w:rPr>
          <w:rFonts w:ascii="华文楷体" w:eastAsia="华文楷体" w:hAnsi="华文楷体" w:hint="eastAsia"/>
          <w:sz w:val="28"/>
          <w:szCs w:val="28"/>
        </w:rPr>
        <w:t>谤</w:t>
      </w:r>
      <w:proofErr w:type="gramEnd"/>
      <w:r w:rsidRPr="000E5D63">
        <w:rPr>
          <w:rFonts w:ascii="华文楷体" w:eastAsia="华文楷体" w:hAnsi="华文楷体" w:hint="eastAsia"/>
          <w:sz w:val="28"/>
          <w:szCs w:val="28"/>
        </w:rPr>
        <w:t>法，也没有就说其余的这样一种</w:t>
      </w:r>
      <w:proofErr w:type="gramStart"/>
      <w:r w:rsidRPr="000E5D63">
        <w:rPr>
          <w:rFonts w:ascii="华文楷体" w:eastAsia="华文楷体" w:hAnsi="华文楷体" w:hint="eastAsia"/>
          <w:sz w:val="28"/>
          <w:szCs w:val="28"/>
        </w:rPr>
        <w:t>啊其他</w:t>
      </w:r>
      <w:proofErr w:type="gramEnd"/>
      <w:r w:rsidRPr="000E5D63">
        <w:rPr>
          <w:rFonts w:ascii="华文楷体" w:eastAsia="华文楷体" w:hAnsi="华文楷体" w:hint="eastAsia"/>
          <w:sz w:val="28"/>
          <w:szCs w:val="28"/>
        </w:rPr>
        <w:t>的诽谤的过失，这个是没有的。所以说在这个过程当中呢，破坏</w:t>
      </w:r>
      <w:proofErr w:type="gramStart"/>
      <w:r w:rsidRPr="000E5D63">
        <w:rPr>
          <w:rFonts w:ascii="华文楷体" w:eastAsia="华文楷体" w:hAnsi="华文楷体" w:hint="eastAsia"/>
          <w:sz w:val="28"/>
          <w:szCs w:val="28"/>
        </w:rPr>
        <w:t>了他宗也是</w:t>
      </w:r>
      <w:proofErr w:type="gramEnd"/>
      <w:r w:rsidRPr="000E5D63">
        <w:rPr>
          <w:rFonts w:ascii="华文楷体" w:eastAsia="华文楷体" w:hAnsi="华文楷体" w:hint="eastAsia"/>
          <w:sz w:val="28"/>
          <w:szCs w:val="28"/>
        </w:rPr>
        <w:t>没有过失的。这样</w:t>
      </w:r>
      <w:proofErr w:type="gramStart"/>
      <w:r w:rsidRPr="000E5D63">
        <w:rPr>
          <w:rFonts w:ascii="华文楷体" w:eastAsia="华文楷体" w:hAnsi="华文楷体" w:hint="eastAsia"/>
          <w:sz w:val="28"/>
          <w:szCs w:val="28"/>
        </w:rPr>
        <w:t>做保</w:t>
      </w:r>
      <w:proofErr w:type="gramEnd"/>
      <w:r w:rsidRPr="000E5D63">
        <w:rPr>
          <w:rFonts w:ascii="华文楷体" w:eastAsia="华文楷体" w:hAnsi="华文楷体" w:hint="eastAsia"/>
          <w:sz w:val="28"/>
          <w:szCs w:val="28"/>
        </w:rPr>
        <w:t>护佛教的人才是真正维持、维护</w:t>
      </w:r>
      <w:proofErr w:type="gramStart"/>
      <w:r w:rsidRPr="000E5D63">
        <w:rPr>
          <w:rFonts w:ascii="华文楷体" w:eastAsia="华文楷体" w:hAnsi="华文楷体" w:hint="eastAsia"/>
          <w:sz w:val="28"/>
          <w:szCs w:val="28"/>
        </w:rPr>
        <w:t>啊受持</w:t>
      </w:r>
      <w:proofErr w:type="gramEnd"/>
      <w:r w:rsidRPr="000E5D63">
        <w:rPr>
          <w:rFonts w:ascii="华文楷体" w:eastAsia="华文楷体" w:hAnsi="华文楷体" w:hint="eastAsia"/>
          <w:sz w:val="28"/>
          <w:szCs w:val="28"/>
        </w:rPr>
        <w:t>佛法的大德。</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那么下面是讲第二个</w:t>
      </w:r>
      <w:proofErr w:type="gramStart"/>
      <w:r w:rsidRPr="000E5D63">
        <w:rPr>
          <w:rFonts w:ascii="华文楷体" w:eastAsia="华文楷体" w:hAnsi="华文楷体" w:hint="eastAsia"/>
          <w:sz w:val="28"/>
          <w:szCs w:val="28"/>
        </w:rPr>
        <w:t>科判是</w:t>
      </w:r>
      <w:proofErr w:type="gramEnd"/>
    </w:p>
    <w:p w:rsidR="000E5D63" w:rsidRPr="003E3B0E" w:rsidRDefault="000E5D63" w:rsidP="006F2CDB">
      <w:pPr>
        <w:ind w:firstLine="570"/>
        <w:rPr>
          <w:rFonts w:ascii="华文楷体" w:eastAsia="华文楷体" w:hAnsi="华文楷体"/>
          <w:b/>
          <w:sz w:val="28"/>
          <w:szCs w:val="28"/>
          <w:rPrChange w:id="362" w:author="S-Yansong" w:date="2016-01-13T10:14:00Z">
            <w:rPr>
              <w:rFonts w:ascii="华文楷体" w:eastAsia="华文楷体" w:hAnsi="华文楷体"/>
              <w:sz w:val="28"/>
              <w:szCs w:val="28"/>
            </w:rPr>
          </w:rPrChange>
        </w:rPr>
      </w:pPr>
      <w:r w:rsidRPr="003E3B0E">
        <w:rPr>
          <w:rFonts w:ascii="华文楷体" w:eastAsia="华文楷体" w:hAnsi="华文楷体" w:hint="eastAsia"/>
          <w:b/>
          <w:sz w:val="28"/>
          <w:szCs w:val="28"/>
          <w:rPrChange w:id="363" w:author="S-Yansong" w:date="2016-01-13T10:14:00Z">
            <w:rPr>
              <w:rFonts w:ascii="华文楷体" w:eastAsia="华文楷体" w:hAnsi="华文楷体" w:hint="eastAsia"/>
              <w:sz w:val="28"/>
              <w:szCs w:val="28"/>
            </w:rPr>
          </w:rPrChange>
        </w:rPr>
        <w:t>（广说）分二：第一呢、是与众不同之功德；二、依之而生其他白法之功德。</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那么这个与众不同之功德呢，就说是只有佛陀才是真正圆满的体会了这样一种大乘的教义</w:t>
      </w:r>
      <w:ins w:id="364" w:author="S-Yansong" w:date="2016-01-13T10:16:00Z">
        <w:r w:rsidR="00763FDB">
          <w:rPr>
            <w:rFonts w:ascii="华文楷体" w:eastAsia="华文楷体" w:hAnsi="华文楷体" w:hint="eastAsia"/>
            <w:sz w:val="28"/>
            <w:szCs w:val="28"/>
          </w:rPr>
          <w:t>，</w:t>
        </w:r>
      </w:ins>
      <w:r w:rsidRPr="000E5D63">
        <w:rPr>
          <w:rFonts w:ascii="华文楷体" w:eastAsia="华文楷体" w:hAnsi="华文楷体" w:hint="eastAsia"/>
          <w:sz w:val="28"/>
          <w:szCs w:val="28"/>
        </w:rPr>
        <w:t>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的这样一种这个啊教义完全品尝了。品尝了之后呢，才在经</w:t>
      </w:r>
      <w:ins w:id="365" w:author="S-Yansong" w:date="2016-01-13T10:16:00Z">
        <w:r w:rsidR="00763FDB">
          <w:rPr>
            <w:rFonts w:ascii="华文楷体" w:eastAsia="华文楷体" w:hAnsi="华文楷体" w:hint="eastAsia"/>
            <w:sz w:val="28"/>
            <w:szCs w:val="28"/>
          </w:rPr>
          <w:t>论</w:t>
        </w:r>
      </w:ins>
      <w:del w:id="366" w:author="S-Yansong" w:date="2016-01-13T10:16:00Z">
        <w:r w:rsidRPr="000E5D63" w:rsidDel="00763FDB">
          <w:rPr>
            <w:rFonts w:ascii="华文楷体" w:eastAsia="华文楷体" w:hAnsi="华文楷体" w:hint="eastAsia"/>
            <w:sz w:val="28"/>
            <w:szCs w:val="28"/>
          </w:rPr>
          <w:delText>纶</w:delText>
        </w:r>
      </w:del>
      <w:proofErr w:type="gramStart"/>
      <w:r w:rsidRPr="000E5D63">
        <w:rPr>
          <w:rFonts w:ascii="华文楷体" w:eastAsia="华文楷体" w:hAnsi="华文楷体" w:hint="eastAsia"/>
          <w:sz w:val="28"/>
          <w:szCs w:val="28"/>
        </w:rPr>
        <w:t>当中宣</w:t>
      </w:r>
      <w:proofErr w:type="gramEnd"/>
      <w:r w:rsidRPr="000E5D63">
        <w:rPr>
          <w:rFonts w:ascii="华文楷体" w:eastAsia="华文楷体" w:hAnsi="华文楷体" w:hint="eastAsia"/>
          <w:sz w:val="28"/>
          <w:szCs w:val="28"/>
        </w:rPr>
        <w:t>说了他</w:t>
      </w:r>
      <w:proofErr w:type="gramStart"/>
      <w:r w:rsidRPr="000E5D63">
        <w:rPr>
          <w:rFonts w:ascii="华文楷体" w:eastAsia="华文楷体" w:hAnsi="华文楷体" w:hint="eastAsia"/>
          <w:sz w:val="28"/>
          <w:szCs w:val="28"/>
        </w:rPr>
        <w:t>所证悟的</w:t>
      </w:r>
      <w:proofErr w:type="gramEnd"/>
      <w:r w:rsidRPr="000E5D63">
        <w:rPr>
          <w:rFonts w:ascii="华文楷体" w:eastAsia="华文楷体" w:hAnsi="华文楷体" w:hint="eastAsia"/>
          <w:sz w:val="28"/>
          <w:szCs w:val="28"/>
        </w:rPr>
        <w:t>这样一种二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的观点。所以说这种呢是这个所有世间外道、小乘者等等呢，都是没有的。所以说呢，能够真正的享受二</w:t>
      </w:r>
      <w:proofErr w:type="gramStart"/>
      <w:r w:rsidRPr="000E5D63">
        <w:rPr>
          <w:rFonts w:ascii="华文楷体" w:eastAsia="华文楷体" w:hAnsi="华文楷体" w:hint="eastAsia"/>
          <w:sz w:val="28"/>
          <w:szCs w:val="28"/>
        </w:rPr>
        <w:t>谛双运观点</w:t>
      </w:r>
      <w:proofErr w:type="gramEnd"/>
      <w:r w:rsidRPr="000E5D63">
        <w:rPr>
          <w:rFonts w:ascii="华文楷体" w:eastAsia="华文楷体" w:hAnsi="华文楷体" w:hint="eastAsia"/>
          <w:sz w:val="28"/>
          <w:szCs w:val="28"/>
        </w:rPr>
        <w:t>只有佛陀，所以这个是与众不同的功德。</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然后</w:t>
      </w:r>
      <w:proofErr w:type="gramStart"/>
      <w:r w:rsidRPr="000E5D63">
        <w:rPr>
          <w:rFonts w:ascii="华文楷体" w:eastAsia="华文楷体" w:hAnsi="华文楷体" w:hint="eastAsia"/>
          <w:sz w:val="28"/>
          <w:szCs w:val="28"/>
        </w:rPr>
        <w:t>第二个呢依之</w:t>
      </w:r>
      <w:proofErr w:type="gramEnd"/>
      <w:r w:rsidRPr="000E5D63">
        <w:rPr>
          <w:rFonts w:ascii="华文楷体" w:eastAsia="华文楷体" w:hAnsi="华文楷体" w:hint="eastAsia"/>
          <w:sz w:val="28"/>
          <w:szCs w:val="28"/>
        </w:rPr>
        <w:t>而生其他白法之功德呢，就说如果真正通达了二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的话，依靠这个可以生起其他白法。比如说，对其他有情生起啊慈悲心呀，对于本师生起信心啊</w:t>
      </w:r>
      <w:del w:id="367" w:author="S-Yansong" w:date="2016-01-14T13:58:00Z">
        <w:r w:rsidRPr="000E5D63" w:rsidDel="00F22CB3">
          <w:rPr>
            <w:rFonts w:ascii="华文楷体" w:eastAsia="华文楷体" w:hAnsi="华文楷体" w:hint="eastAsia"/>
            <w:sz w:val="28"/>
            <w:szCs w:val="28"/>
          </w:rPr>
          <w:delText>。</w:delText>
        </w:r>
      </w:del>
      <w:ins w:id="368" w:author="S-Yansong" w:date="2016-01-14T13:58:00Z">
        <w:r w:rsidR="00F22CB3">
          <w:rPr>
            <w:rFonts w:ascii="华文楷体" w:eastAsia="华文楷体" w:hAnsi="华文楷体" w:hint="eastAsia"/>
            <w:sz w:val="28"/>
            <w:szCs w:val="28"/>
          </w:rPr>
          <w:t>，</w:t>
        </w:r>
      </w:ins>
      <w:r w:rsidRPr="000E5D63">
        <w:rPr>
          <w:rFonts w:ascii="华文楷体" w:eastAsia="华文楷体" w:hAnsi="华文楷体" w:hint="eastAsia"/>
          <w:sz w:val="28"/>
          <w:szCs w:val="28"/>
        </w:rPr>
        <w:t>像这样一种其他白法的功德也可以生起来。</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首先是讲第一个问题：与众不同的功德。在这个与众不同的功德当中，主要就是说这个是佛陀宣说的。为什么佛陀宣说呢？因为佛陀曾经享受过。所以他此处讲到了二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，他就</w:t>
      </w:r>
      <w:proofErr w:type="gramStart"/>
      <w:r w:rsidRPr="000E5D63">
        <w:rPr>
          <w:rFonts w:ascii="华文楷体" w:eastAsia="华文楷体" w:hAnsi="华文楷体" w:hint="eastAsia"/>
          <w:sz w:val="28"/>
          <w:szCs w:val="28"/>
        </w:rPr>
        <w:t>说是双运的</w:t>
      </w:r>
      <w:proofErr w:type="gramEnd"/>
      <w:r w:rsidRPr="000E5D63">
        <w:rPr>
          <w:rFonts w:ascii="华文楷体" w:eastAsia="华文楷体" w:hAnsi="华文楷体" w:hint="eastAsia"/>
          <w:sz w:val="28"/>
          <w:szCs w:val="28"/>
        </w:rPr>
        <w:t>。二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的确就是一种真实的道，真实的甘露。谁享受这样真实的甘露，谁就能</w:t>
      </w:r>
      <w:r w:rsidRPr="000E5D63">
        <w:rPr>
          <w:rFonts w:ascii="华文楷体" w:eastAsia="华文楷体" w:hAnsi="华文楷体" w:hint="eastAsia"/>
          <w:sz w:val="28"/>
          <w:szCs w:val="28"/>
        </w:rPr>
        <w:lastRenderedPageBreak/>
        <w:t>够成为善逝，谁成为</w:t>
      </w:r>
      <w:proofErr w:type="gramStart"/>
      <w:r w:rsidRPr="000E5D63">
        <w:rPr>
          <w:rFonts w:ascii="华文楷体" w:eastAsia="华文楷体" w:hAnsi="华文楷体" w:hint="eastAsia"/>
          <w:sz w:val="28"/>
          <w:szCs w:val="28"/>
        </w:rPr>
        <w:t>善逝他</w:t>
      </w:r>
      <w:proofErr w:type="gramEnd"/>
      <w:r w:rsidRPr="000E5D63">
        <w:rPr>
          <w:rFonts w:ascii="华文楷体" w:eastAsia="华文楷体" w:hAnsi="华文楷体" w:hint="eastAsia"/>
          <w:sz w:val="28"/>
          <w:szCs w:val="28"/>
        </w:rPr>
        <w:t>就绝对会超越世间，所以说这样一种二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的道本身也是与众不同的。</w:t>
      </w:r>
    </w:p>
    <w:p w:rsidR="000E5D63" w:rsidRPr="003E3B0E" w:rsidRDefault="000E5D63">
      <w:pPr>
        <w:ind w:firstLine="570"/>
        <w:jc w:val="center"/>
        <w:rPr>
          <w:rFonts w:ascii="黑体" w:eastAsia="黑体" w:hAnsi="黑体"/>
          <w:sz w:val="28"/>
          <w:szCs w:val="28"/>
          <w:rPrChange w:id="369" w:author="S-Yansong" w:date="2016-01-13T10:14:00Z">
            <w:rPr>
              <w:rFonts w:ascii="华文楷体" w:eastAsia="华文楷体" w:hAnsi="华文楷体"/>
              <w:sz w:val="28"/>
              <w:szCs w:val="28"/>
            </w:rPr>
          </w:rPrChange>
        </w:rPr>
        <w:pPrChange w:id="370" w:author="S-Yansong" w:date="2016-01-13T10:14:00Z">
          <w:pPr>
            <w:ind w:firstLine="570"/>
          </w:pPr>
        </w:pPrChange>
      </w:pPr>
      <w:proofErr w:type="gramStart"/>
      <w:r w:rsidRPr="003E3B0E">
        <w:rPr>
          <w:rFonts w:ascii="黑体" w:eastAsia="黑体" w:hAnsi="黑体" w:hint="eastAsia"/>
          <w:sz w:val="28"/>
          <w:szCs w:val="28"/>
          <w:rPrChange w:id="371" w:author="S-Yansong" w:date="2016-01-13T10:14:00Z">
            <w:rPr>
              <w:rFonts w:ascii="华文楷体" w:eastAsia="华文楷体" w:hAnsi="华文楷体" w:hint="eastAsia"/>
              <w:sz w:val="28"/>
              <w:szCs w:val="28"/>
            </w:rPr>
          </w:rPrChange>
        </w:rPr>
        <w:t>遍入自在</w:t>
      </w:r>
      <w:proofErr w:type="gramEnd"/>
      <w:r w:rsidRPr="003E3B0E">
        <w:rPr>
          <w:rFonts w:ascii="黑体" w:eastAsia="黑体" w:hAnsi="黑体" w:hint="eastAsia"/>
          <w:sz w:val="28"/>
          <w:szCs w:val="28"/>
          <w:rPrChange w:id="372" w:author="S-Yansong" w:date="2016-01-13T10:14:00Z">
            <w:rPr>
              <w:rFonts w:ascii="华文楷体" w:eastAsia="华文楷体" w:hAnsi="华文楷体" w:hint="eastAsia"/>
              <w:sz w:val="28"/>
              <w:szCs w:val="28"/>
            </w:rPr>
          </w:rPrChange>
        </w:rPr>
        <w:t>等，未享无量因，</w:t>
      </w:r>
    </w:p>
    <w:p w:rsidR="000E5D63" w:rsidRPr="003E3B0E" w:rsidRDefault="000E5D63">
      <w:pPr>
        <w:ind w:firstLine="570"/>
        <w:jc w:val="center"/>
        <w:rPr>
          <w:rFonts w:ascii="黑体" w:eastAsia="黑体" w:hAnsi="黑体"/>
          <w:sz w:val="28"/>
          <w:szCs w:val="28"/>
          <w:rPrChange w:id="373" w:author="S-Yansong" w:date="2016-01-13T10:14:00Z">
            <w:rPr>
              <w:rFonts w:ascii="华文楷体" w:eastAsia="华文楷体" w:hAnsi="华文楷体"/>
              <w:sz w:val="28"/>
              <w:szCs w:val="28"/>
            </w:rPr>
          </w:rPrChange>
        </w:rPr>
        <w:pPrChange w:id="374" w:author="S-Yansong" w:date="2016-01-13T10:14:00Z">
          <w:pPr>
            <w:ind w:firstLine="570"/>
          </w:pPr>
        </w:pPrChange>
      </w:pPr>
      <w:r w:rsidRPr="003E3B0E">
        <w:rPr>
          <w:rFonts w:ascii="黑体" w:eastAsia="黑体" w:hAnsi="黑体" w:hint="eastAsia"/>
          <w:sz w:val="28"/>
          <w:szCs w:val="28"/>
          <w:rPrChange w:id="375" w:author="S-Yansong" w:date="2016-01-13T10:14:00Z">
            <w:rPr>
              <w:rFonts w:ascii="华文楷体" w:eastAsia="华文楷体" w:hAnsi="华文楷体" w:hint="eastAsia"/>
              <w:sz w:val="28"/>
              <w:szCs w:val="28"/>
            </w:rPr>
          </w:rPrChange>
        </w:rPr>
        <w:t>世间首位者，亦未尽品尝。</w:t>
      </w:r>
    </w:p>
    <w:p w:rsidR="000E5D63" w:rsidRPr="003E3B0E" w:rsidRDefault="000E5D63">
      <w:pPr>
        <w:ind w:firstLine="570"/>
        <w:jc w:val="center"/>
        <w:rPr>
          <w:rFonts w:ascii="黑体" w:eastAsia="黑体" w:hAnsi="黑体"/>
          <w:sz w:val="28"/>
          <w:szCs w:val="28"/>
          <w:rPrChange w:id="376" w:author="S-Yansong" w:date="2016-01-13T10:14:00Z">
            <w:rPr>
              <w:rFonts w:ascii="华文楷体" w:eastAsia="华文楷体" w:hAnsi="华文楷体"/>
              <w:sz w:val="28"/>
              <w:szCs w:val="28"/>
            </w:rPr>
          </w:rPrChange>
        </w:rPr>
        <w:pPrChange w:id="377" w:author="S-Yansong" w:date="2016-01-13T10:14:00Z">
          <w:pPr>
            <w:ind w:firstLine="570"/>
          </w:pPr>
        </w:pPrChange>
      </w:pPr>
      <w:r w:rsidRPr="003E3B0E">
        <w:rPr>
          <w:rFonts w:ascii="黑体" w:eastAsia="黑体" w:hAnsi="黑体" w:hint="eastAsia"/>
          <w:sz w:val="28"/>
          <w:szCs w:val="28"/>
          <w:rPrChange w:id="378" w:author="S-Yansong" w:date="2016-01-13T10:14:00Z">
            <w:rPr>
              <w:rFonts w:ascii="华文楷体" w:eastAsia="华文楷体" w:hAnsi="华文楷体" w:hint="eastAsia"/>
              <w:sz w:val="28"/>
              <w:szCs w:val="28"/>
            </w:rPr>
          </w:rPrChange>
        </w:rPr>
        <w:t>此真纯甘露，</w:t>
      </w:r>
      <w:proofErr w:type="gramStart"/>
      <w:r w:rsidRPr="003E3B0E">
        <w:rPr>
          <w:rFonts w:ascii="黑体" w:eastAsia="黑体" w:hAnsi="黑体" w:hint="eastAsia"/>
          <w:sz w:val="28"/>
          <w:szCs w:val="28"/>
          <w:rPrChange w:id="379" w:author="S-Yansong" w:date="2016-01-13T10:14:00Z">
            <w:rPr>
              <w:rFonts w:ascii="华文楷体" w:eastAsia="华文楷体" w:hAnsi="华文楷体" w:hint="eastAsia"/>
              <w:sz w:val="28"/>
              <w:szCs w:val="28"/>
            </w:rPr>
          </w:rPrChange>
        </w:rPr>
        <w:t>除悲清净</w:t>
      </w:r>
      <w:proofErr w:type="gramEnd"/>
      <w:r w:rsidRPr="003E3B0E">
        <w:rPr>
          <w:rFonts w:ascii="黑体" w:eastAsia="黑体" w:hAnsi="黑体" w:hint="eastAsia"/>
          <w:sz w:val="28"/>
          <w:szCs w:val="28"/>
          <w:rPrChange w:id="380" w:author="S-Yansong" w:date="2016-01-13T10:14:00Z">
            <w:rPr>
              <w:rFonts w:ascii="华文楷体" w:eastAsia="华文楷体" w:hAnsi="华文楷体" w:hint="eastAsia"/>
              <w:sz w:val="28"/>
              <w:szCs w:val="28"/>
            </w:rPr>
          </w:rPrChange>
        </w:rPr>
        <w:t>者，</w:t>
      </w:r>
    </w:p>
    <w:p w:rsidR="000E5D63" w:rsidRPr="003E3B0E" w:rsidRDefault="000E5D63">
      <w:pPr>
        <w:ind w:firstLine="570"/>
        <w:jc w:val="center"/>
        <w:rPr>
          <w:rFonts w:ascii="黑体" w:eastAsia="黑体" w:hAnsi="黑体"/>
          <w:sz w:val="28"/>
          <w:szCs w:val="28"/>
          <w:rPrChange w:id="381" w:author="S-Yansong" w:date="2016-01-13T10:14:00Z">
            <w:rPr>
              <w:rFonts w:ascii="华文楷体" w:eastAsia="华文楷体" w:hAnsi="华文楷体"/>
              <w:sz w:val="28"/>
              <w:szCs w:val="28"/>
            </w:rPr>
          </w:rPrChange>
        </w:rPr>
        <w:pPrChange w:id="382" w:author="S-Yansong" w:date="2016-01-13T10:14:00Z">
          <w:pPr>
            <w:ind w:firstLine="570"/>
          </w:pPr>
        </w:pPrChange>
      </w:pPr>
      <w:r w:rsidRPr="003E3B0E">
        <w:rPr>
          <w:rFonts w:ascii="黑体" w:eastAsia="黑体" w:hAnsi="黑体" w:hint="eastAsia"/>
          <w:sz w:val="28"/>
          <w:szCs w:val="28"/>
          <w:rPrChange w:id="383" w:author="S-Yansong" w:date="2016-01-13T10:14:00Z">
            <w:rPr>
              <w:rFonts w:ascii="华文楷体" w:eastAsia="华文楷体" w:hAnsi="华文楷体" w:hint="eastAsia"/>
              <w:sz w:val="28"/>
              <w:szCs w:val="28"/>
            </w:rPr>
          </w:rPrChange>
        </w:rPr>
        <w:t>如来</w:t>
      </w:r>
      <w:proofErr w:type="gramStart"/>
      <w:r w:rsidRPr="003E3B0E">
        <w:rPr>
          <w:rFonts w:ascii="黑体" w:eastAsia="黑体" w:hAnsi="黑体" w:hint="eastAsia"/>
          <w:sz w:val="28"/>
          <w:szCs w:val="28"/>
          <w:rPrChange w:id="384" w:author="S-Yansong" w:date="2016-01-13T10:14:00Z">
            <w:rPr>
              <w:rFonts w:ascii="华文楷体" w:eastAsia="华文楷体" w:hAnsi="华文楷体" w:hint="eastAsia"/>
              <w:sz w:val="28"/>
              <w:szCs w:val="28"/>
            </w:rPr>
          </w:rPrChange>
        </w:rPr>
        <w:t>善逝外</w:t>
      </w:r>
      <w:proofErr w:type="gramEnd"/>
      <w:r w:rsidRPr="003E3B0E">
        <w:rPr>
          <w:rFonts w:ascii="黑体" w:eastAsia="黑体" w:hAnsi="黑体" w:hint="eastAsia"/>
          <w:sz w:val="28"/>
          <w:szCs w:val="28"/>
          <w:rPrChange w:id="385" w:author="S-Yansong" w:date="2016-01-13T10:14:00Z">
            <w:rPr>
              <w:rFonts w:ascii="华文楷体" w:eastAsia="华文楷体" w:hAnsi="华文楷体" w:hint="eastAsia"/>
              <w:sz w:val="28"/>
              <w:szCs w:val="28"/>
            </w:rPr>
          </w:rPrChange>
        </w:rPr>
        <w:t>，非成他受用。</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那么此处首先讲“遍入自在等，未享</w:t>
      </w:r>
      <w:del w:id="386" w:author="S-Yansong" w:date="2016-01-14T13:59:00Z">
        <w:r w:rsidRPr="000E5D63" w:rsidDel="000C4695">
          <w:rPr>
            <w:rFonts w:ascii="华文楷体" w:eastAsia="华文楷体" w:hAnsi="华文楷体" w:hint="eastAsia"/>
            <w:sz w:val="28"/>
            <w:szCs w:val="28"/>
          </w:rPr>
          <w:delText>……</w:delText>
        </w:r>
      </w:del>
      <w:r w:rsidRPr="000E5D63">
        <w:rPr>
          <w:rFonts w:ascii="华文楷体" w:eastAsia="华文楷体" w:hAnsi="华文楷体" w:hint="eastAsia"/>
          <w:sz w:val="28"/>
          <w:szCs w:val="28"/>
        </w:rPr>
        <w:t>”，那么这个未享什么呢？就说是一般的世间的天神呢，</w:t>
      </w:r>
      <w:proofErr w:type="gramStart"/>
      <w:r w:rsidRPr="000E5D63">
        <w:rPr>
          <w:rFonts w:ascii="华文楷体" w:eastAsia="华文楷体" w:hAnsi="华文楷体" w:hint="eastAsia"/>
          <w:sz w:val="28"/>
          <w:szCs w:val="28"/>
        </w:rPr>
        <w:t>像遍入</w:t>
      </w:r>
      <w:proofErr w:type="gramEnd"/>
      <w:r w:rsidRPr="000E5D63">
        <w:rPr>
          <w:rFonts w:ascii="华文楷体" w:eastAsia="华文楷体" w:hAnsi="华文楷体" w:hint="eastAsia"/>
          <w:sz w:val="28"/>
          <w:szCs w:val="28"/>
        </w:rPr>
        <w:t>天呢，自在天呢，</w:t>
      </w:r>
      <w:proofErr w:type="gramStart"/>
      <w:r w:rsidRPr="000E5D63">
        <w:rPr>
          <w:rFonts w:ascii="华文楷体" w:eastAsia="华文楷体" w:hAnsi="华文楷体" w:hint="eastAsia"/>
          <w:sz w:val="28"/>
          <w:szCs w:val="28"/>
        </w:rPr>
        <w:t>梵</w:t>
      </w:r>
      <w:proofErr w:type="gramEnd"/>
      <w:r w:rsidRPr="000E5D63">
        <w:rPr>
          <w:rFonts w:ascii="华文楷体" w:eastAsia="华文楷体" w:hAnsi="华文楷体" w:hint="eastAsia"/>
          <w:sz w:val="28"/>
          <w:szCs w:val="28"/>
        </w:rPr>
        <w:t>天啊等等。他们虽然就说是高居很多众生之上，但是呢他们也没有从来没有享用过二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的这样一种美味的。二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的这样观点从来</w:t>
      </w:r>
      <w:proofErr w:type="gramStart"/>
      <w:r w:rsidRPr="000E5D63">
        <w:rPr>
          <w:rFonts w:ascii="华文楷体" w:eastAsia="华文楷体" w:hAnsi="华文楷体" w:hint="eastAsia"/>
          <w:sz w:val="28"/>
          <w:szCs w:val="28"/>
        </w:rPr>
        <w:t>没有现证过</w:t>
      </w:r>
      <w:proofErr w:type="gramEnd"/>
      <w:r w:rsidRPr="000E5D63">
        <w:rPr>
          <w:rFonts w:ascii="华文楷体" w:eastAsia="华文楷体" w:hAnsi="华文楷体" w:hint="eastAsia"/>
          <w:sz w:val="28"/>
          <w:szCs w:val="28"/>
        </w:rPr>
        <w:t>，啊就是这样的。当然，这个方面我们并不是说佛菩萨化现</w:t>
      </w:r>
      <w:proofErr w:type="gramStart"/>
      <w:r w:rsidRPr="000E5D63">
        <w:rPr>
          <w:rFonts w:ascii="华文楷体" w:eastAsia="华文楷体" w:hAnsi="华文楷体" w:hint="eastAsia"/>
          <w:sz w:val="28"/>
          <w:szCs w:val="28"/>
        </w:rPr>
        <w:t>的遍入</w:t>
      </w:r>
      <w:proofErr w:type="gramEnd"/>
      <w:r w:rsidRPr="000E5D63">
        <w:rPr>
          <w:rFonts w:ascii="华文楷体" w:eastAsia="华文楷体" w:hAnsi="华文楷体" w:hint="eastAsia"/>
          <w:sz w:val="28"/>
          <w:szCs w:val="28"/>
        </w:rPr>
        <w:t>天、自在天，而是说真正通过自己的善业力，通过自己的业力成为了</w:t>
      </w:r>
      <w:proofErr w:type="gramStart"/>
      <w:r w:rsidRPr="000E5D63">
        <w:rPr>
          <w:rFonts w:ascii="华文楷体" w:eastAsia="华文楷体" w:hAnsi="华文楷体" w:hint="eastAsia"/>
          <w:sz w:val="28"/>
          <w:szCs w:val="28"/>
        </w:rPr>
        <w:t>这个遍入天</w:t>
      </w:r>
      <w:proofErr w:type="gramEnd"/>
      <w:r w:rsidRPr="000E5D63">
        <w:rPr>
          <w:rFonts w:ascii="华文楷体" w:eastAsia="华文楷体" w:hAnsi="华文楷体" w:hint="eastAsia"/>
          <w:sz w:val="28"/>
          <w:szCs w:val="28"/>
        </w:rPr>
        <w:t>、自在天。那么就说他们如果是真正享用过这样二</w:t>
      </w:r>
      <w:proofErr w:type="gramStart"/>
      <w:r w:rsidRPr="000E5D63">
        <w:rPr>
          <w:rFonts w:ascii="华文楷体" w:eastAsia="华文楷体" w:hAnsi="华文楷体" w:hint="eastAsia"/>
          <w:sz w:val="28"/>
          <w:szCs w:val="28"/>
        </w:rPr>
        <w:t>谛双运这样</w:t>
      </w:r>
      <w:proofErr w:type="gramEnd"/>
      <w:r w:rsidRPr="000E5D63">
        <w:rPr>
          <w:rFonts w:ascii="华文楷体" w:eastAsia="华文楷体" w:hAnsi="华文楷体" w:hint="eastAsia"/>
          <w:sz w:val="28"/>
          <w:szCs w:val="28"/>
        </w:rPr>
        <w:t>一种本体的话，是肯定可以获得出世间果位的。</w:t>
      </w:r>
      <w:ins w:id="387" w:author="S-Yansong" w:date="2016-01-14T14:00:00Z">
        <w:r w:rsidR="000C4695">
          <w:rPr>
            <w:rFonts w:ascii="华文楷体" w:eastAsia="华文楷体" w:hAnsi="华文楷体" w:hint="eastAsia"/>
            <w:sz w:val="28"/>
            <w:szCs w:val="28"/>
          </w:rPr>
          <w:t>但</w:t>
        </w:r>
      </w:ins>
      <w:del w:id="388" w:author="S-Yansong" w:date="2016-01-14T14:00:00Z">
        <w:r w:rsidRPr="000E5D63" w:rsidDel="000C4695">
          <w:rPr>
            <w:rFonts w:ascii="华文楷体" w:eastAsia="华文楷体" w:hAnsi="华文楷体" w:hint="eastAsia"/>
            <w:sz w:val="28"/>
            <w:szCs w:val="28"/>
          </w:rPr>
          <w:delText>单</w:delText>
        </w:r>
      </w:del>
      <w:r w:rsidRPr="000E5D63">
        <w:rPr>
          <w:rFonts w:ascii="华文楷体" w:eastAsia="华文楷体" w:hAnsi="华文楷体" w:hint="eastAsia"/>
          <w:sz w:val="28"/>
          <w:szCs w:val="28"/>
        </w:rPr>
        <w:t>是这些世间之最</w:t>
      </w:r>
      <w:proofErr w:type="gramStart"/>
      <w:r w:rsidRPr="000E5D63">
        <w:rPr>
          <w:rFonts w:ascii="华文楷体" w:eastAsia="华文楷体" w:hAnsi="华文楷体" w:hint="eastAsia"/>
          <w:sz w:val="28"/>
          <w:szCs w:val="28"/>
        </w:rPr>
        <w:t>的遍入</w:t>
      </w:r>
      <w:proofErr w:type="gramEnd"/>
      <w:r w:rsidRPr="000E5D63">
        <w:rPr>
          <w:rFonts w:ascii="华文楷体" w:eastAsia="华文楷体" w:hAnsi="华文楷体" w:hint="eastAsia"/>
          <w:sz w:val="28"/>
          <w:szCs w:val="28"/>
        </w:rPr>
        <w:t>、自在</w:t>
      </w:r>
      <w:proofErr w:type="gramStart"/>
      <w:r w:rsidRPr="000E5D63">
        <w:rPr>
          <w:rFonts w:ascii="华文楷体" w:eastAsia="华文楷体" w:hAnsi="华文楷体" w:hint="eastAsia"/>
          <w:sz w:val="28"/>
          <w:szCs w:val="28"/>
        </w:rPr>
        <w:t>天等等</w:t>
      </w:r>
      <w:proofErr w:type="gramEnd"/>
      <w:r w:rsidRPr="000E5D63">
        <w:rPr>
          <w:rFonts w:ascii="华文楷体" w:eastAsia="华文楷体" w:hAnsi="华文楷体" w:hint="eastAsia"/>
          <w:sz w:val="28"/>
          <w:szCs w:val="28"/>
        </w:rPr>
        <w:t>呢，实际上也是从来没有享用过的。</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w:t>
      </w:r>
      <w:del w:id="389" w:author="S-Yansong" w:date="2016-01-14T14:00:00Z">
        <w:r w:rsidRPr="000E5D63" w:rsidDel="00A74323">
          <w:rPr>
            <w:rFonts w:ascii="华文楷体" w:eastAsia="华文楷体" w:hAnsi="华文楷体" w:hint="eastAsia"/>
            <w:sz w:val="28"/>
            <w:szCs w:val="28"/>
          </w:rPr>
          <w:delText>……</w:delText>
        </w:r>
      </w:del>
      <w:r w:rsidRPr="000E5D63">
        <w:rPr>
          <w:rFonts w:ascii="华文楷体" w:eastAsia="华文楷体" w:hAnsi="华文楷体" w:hint="eastAsia"/>
          <w:sz w:val="28"/>
          <w:szCs w:val="28"/>
        </w:rPr>
        <w:t>无量因，世间首位者，亦未尽品尝。”那么这个无量因和后面两句话呢，要连在一起看。那么这个“</w:t>
      </w:r>
      <w:del w:id="390" w:author="S-Yansong" w:date="2016-01-14T14:00:00Z">
        <w:r w:rsidRPr="000E5D63" w:rsidDel="00A74323">
          <w:rPr>
            <w:rFonts w:ascii="华文楷体" w:eastAsia="华文楷体" w:hAnsi="华文楷体" w:hint="eastAsia"/>
            <w:sz w:val="28"/>
            <w:szCs w:val="28"/>
          </w:rPr>
          <w:delText>……</w:delText>
        </w:r>
      </w:del>
      <w:r w:rsidRPr="000E5D63">
        <w:rPr>
          <w:rFonts w:ascii="华文楷体" w:eastAsia="华文楷体" w:hAnsi="华文楷体" w:hint="eastAsia"/>
          <w:sz w:val="28"/>
          <w:szCs w:val="28"/>
        </w:rPr>
        <w:t>无量因，世间首位者，亦未尽品尝。”，那么什么是无量因呢？不可衡量的就叫无量。就是无边功德的因呢，实际上就是这个二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圆融的、二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的这样一种法性</w:t>
      </w:r>
      <w:ins w:id="391" w:author="S-Yansong" w:date="2016-01-14T14:01:00Z">
        <w:r w:rsidR="00A74323">
          <w:rPr>
            <w:rFonts w:ascii="华文楷体" w:eastAsia="华文楷体" w:hAnsi="华文楷体" w:hint="eastAsia"/>
            <w:sz w:val="28"/>
            <w:szCs w:val="28"/>
          </w:rPr>
          <w:t>、</w:t>
        </w:r>
      </w:ins>
      <w:r w:rsidRPr="000E5D63">
        <w:rPr>
          <w:rFonts w:ascii="华文楷体" w:eastAsia="华文楷体" w:hAnsi="华文楷体" w:hint="eastAsia"/>
          <w:sz w:val="28"/>
          <w:szCs w:val="28"/>
        </w:rPr>
        <w:t>法界。那么这种无量的因，世间首位者，世间首位是属于什么呢？就是</w:t>
      </w:r>
      <w:proofErr w:type="gramStart"/>
      <w:r w:rsidRPr="000E5D63">
        <w:rPr>
          <w:rFonts w:ascii="华文楷体" w:eastAsia="华文楷体" w:hAnsi="华文楷体" w:hint="eastAsia"/>
          <w:sz w:val="28"/>
          <w:szCs w:val="28"/>
        </w:rPr>
        <w:t>讲处于</w:t>
      </w:r>
      <w:proofErr w:type="gramEnd"/>
      <w:r w:rsidRPr="000E5D63">
        <w:rPr>
          <w:rFonts w:ascii="华文楷体" w:eastAsia="华文楷体" w:hAnsi="华文楷体" w:hint="eastAsia"/>
          <w:sz w:val="28"/>
          <w:szCs w:val="28"/>
        </w:rPr>
        <w:t>一切世间首位的声闻</w:t>
      </w:r>
      <w:proofErr w:type="gramStart"/>
      <w:r w:rsidRPr="000E5D63">
        <w:rPr>
          <w:rFonts w:ascii="华文楷体" w:eastAsia="华文楷体" w:hAnsi="华文楷体" w:hint="eastAsia"/>
          <w:sz w:val="28"/>
          <w:szCs w:val="28"/>
        </w:rPr>
        <w:t>和缘觉</w:t>
      </w:r>
      <w:proofErr w:type="gramEnd"/>
      <w:r w:rsidRPr="000E5D63">
        <w:rPr>
          <w:rFonts w:ascii="华文楷体" w:eastAsia="华文楷体" w:hAnsi="华文楷体" w:hint="eastAsia"/>
          <w:sz w:val="28"/>
          <w:szCs w:val="28"/>
        </w:rPr>
        <w:t>，这些</w:t>
      </w:r>
      <w:proofErr w:type="gramStart"/>
      <w:r w:rsidRPr="000E5D63">
        <w:rPr>
          <w:rFonts w:ascii="华文楷体" w:eastAsia="华文楷体" w:hAnsi="华文楷体" w:hint="eastAsia"/>
          <w:sz w:val="28"/>
          <w:szCs w:val="28"/>
        </w:rPr>
        <w:t>声闻缘觉他们</w:t>
      </w:r>
      <w:proofErr w:type="gramEnd"/>
      <w:r w:rsidRPr="000E5D63">
        <w:rPr>
          <w:rFonts w:ascii="华文楷体" w:eastAsia="华文楷体" w:hAnsi="华文楷体" w:hint="eastAsia"/>
          <w:sz w:val="28"/>
          <w:szCs w:val="28"/>
        </w:rPr>
        <w:t>就是处于世间首位。</w:t>
      </w:r>
      <w:proofErr w:type="gramStart"/>
      <w:r w:rsidRPr="000E5D63">
        <w:rPr>
          <w:rFonts w:ascii="华文楷体" w:eastAsia="华文楷体" w:hAnsi="华文楷体" w:hint="eastAsia"/>
          <w:sz w:val="28"/>
          <w:szCs w:val="28"/>
        </w:rPr>
        <w:t>乃至于遍入天</w:t>
      </w:r>
      <w:proofErr w:type="gramEnd"/>
      <w:r w:rsidRPr="000E5D63">
        <w:rPr>
          <w:rFonts w:ascii="华文楷体" w:eastAsia="华文楷体" w:hAnsi="华文楷体" w:hint="eastAsia"/>
          <w:sz w:val="28"/>
          <w:szCs w:val="28"/>
        </w:rPr>
        <w:t>和自在天等等，也会在他们脚下恭恭敬敬顶</w:t>
      </w:r>
      <w:r w:rsidRPr="000E5D63">
        <w:rPr>
          <w:rFonts w:ascii="华文楷体" w:eastAsia="华文楷体" w:hAnsi="华文楷体" w:hint="eastAsia"/>
          <w:sz w:val="28"/>
          <w:szCs w:val="28"/>
        </w:rPr>
        <w:lastRenderedPageBreak/>
        <w:t>礼，也会对他们恭恭敬敬的供养的。所以说这些声闻缘觉，这些就是圣人而称之为是处于世间首位者。</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就即便是他们的话，也未尽品尝。没有尽品尝这个就说没有完全品尝的意思，他对于这样一种二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的观点呢，品尝了一点点，品尝一点点没有尽品尝。所以说像这样的话就说是这个，一方面就是讲到了这个无量的因，如果你能只能够品尝一点点的话，也能够成为世间首位。那么如果是完全品尝呢，完全品尝就像下面所讲的会成为三界导师的佛陀，三界导师的佛陀。所以这个方面呢就收到，前面这个颂词主要是说声闻缘觉，他也没有真正的品尝到无量的这样一种功德。</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“此真纯甘露，除悲清净者”，那么就是说，这样一种真实义啊，表达一切万法真实义的二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的这个观点，这样一种纯净的甘露，除了悲心，</w:t>
      </w:r>
      <w:proofErr w:type="gramStart"/>
      <w:r w:rsidRPr="000E5D63">
        <w:rPr>
          <w:rFonts w:ascii="华文楷体" w:eastAsia="华文楷体" w:hAnsi="华文楷体" w:hint="eastAsia"/>
          <w:sz w:val="28"/>
          <w:szCs w:val="28"/>
        </w:rPr>
        <w:t>啊除悲</w:t>
      </w:r>
      <w:proofErr w:type="gramEnd"/>
      <w:r w:rsidRPr="000E5D63">
        <w:rPr>
          <w:rFonts w:ascii="华文楷体" w:eastAsia="华文楷体" w:hAnsi="华文楷体" w:hint="eastAsia"/>
          <w:sz w:val="28"/>
          <w:szCs w:val="28"/>
        </w:rPr>
        <w:t>清净者就说除了这个悲呢，就是对一切众生具有无缘大悲者。还有这个清净呢，就是讲他的这个智慧完全</w:t>
      </w:r>
      <w:proofErr w:type="gramStart"/>
      <w:r w:rsidRPr="000E5D63">
        <w:rPr>
          <w:rFonts w:ascii="华文楷体" w:eastAsia="华文楷体" w:hAnsi="华文楷体" w:hint="eastAsia"/>
          <w:sz w:val="28"/>
          <w:szCs w:val="28"/>
        </w:rPr>
        <w:t>没有垢染的</w:t>
      </w:r>
      <w:proofErr w:type="gramEnd"/>
      <w:r w:rsidRPr="000E5D63">
        <w:rPr>
          <w:rFonts w:ascii="华文楷体" w:eastAsia="华文楷体" w:hAnsi="华文楷体" w:hint="eastAsia"/>
          <w:sz w:val="28"/>
          <w:szCs w:val="28"/>
        </w:rPr>
        <w:t>，没有愚痴的</w:t>
      </w:r>
      <w:ins w:id="392" w:author="S-Yansong" w:date="2016-01-14T14:03:00Z">
        <w:r w:rsidR="00A65CD6">
          <w:rPr>
            <w:rFonts w:ascii="华文楷体" w:eastAsia="华文楷体" w:hAnsi="华文楷体" w:hint="eastAsia"/>
            <w:sz w:val="28"/>
            <w:szCs w:val="28"/>
          </w:rPr>
          <w:t>、</w:t>
        </w:r>
      </w:ins>
      <w:proofErr w:type="gramStart"/>
      <w:r w:rsidRPr="000E5D63">
        <w:rPr>
          <w:rFonts w:ascii="华文楷体" w:eastAsia="华文楷体" w:hAnsi="华文楷体" w:hint="eastAsia"/>
          <w:sz w:val="28"/>
          <w:szCs w:val="28"/>
        </w:rPr>
        <w:t>垢染的</w:t>
      </w:r>
      <w:proofErr w:type="gramEnd"/>
      <w:r w:rsidRPr="000E5D63">
        <w:rPr>
          <w:rFonts w:ascii="华文楷体" w:eastAsia="华文楷体" w:hAnsi="华文楷体" w:hint="eastAsia"/>
          <w:sz w:val="28"/>
          <w:szCs w:val="28"/>
        </w:rPr>
        <w:t>这样一种智慧清净者，悲和清净呢实际上就是</w:t>
      </w:r>
      <w:proofErr w:type="gramStart"/>
      <w:r w:rsidRPr="000E5D63">
        <w:rPr>
          <w:rFonts w:ascii="华文楷体" w:eastAsia="华文楷体" w:hAnsi="华文楷体" w:hint="eastAsia"/>
          <w:sz w:val="28"/>
          <w:szCs w:val="28"/>
        </w:rPr>
        <w:t>讲悲心</w:t>
      </w:r>
      <w:proofErr w:type="gramEnd"/>
      <w:r w:rsidRPr="000E5D63">
        <w:rPr>
          <w:rFonts w:ascii="华文楷体" w:eastAsia="华文楷体" w:hAnsi="华文楷体" w:hint="eastAsia"/>
          <w:sz w:val="28"/>
          <w:szCs w:val="28"/>
        </w:rPr>
        <w:t>和智慧。那么除非清净者，“如来善逝外”，除了</w:t>
      </w:r>
      <w:proofErr w:type="gramStart"/>
      <w:r w:rsidRPr="000E5D63">
        <w:rPr>
          <w:rFonts w:ascii="华文楷体" w:eastAsia="华文楷体" w:hAnsi="华文楷体" w:hint="eastAsia"/>
          <w:sz w:val="28"/>
          <w:szCs w:val="28"/>
        </w:rPr>
        <w:t>佛善逝</w:t>
      </w:r>
      <w:proofErr w:type="gramEnd"/>
      <w:r w:rsidRPr="000E5D63">
        <w:rPr>
          <w:rFonts w:ascii="华文楷体" w:eastAsia="华文楷体" w:hAnsi="华文楷体" w:hint="eastAsia"/>
          <w:sz w:val="28"/>
          <w:szCs w:val="28"/>
        </w:rPr>
        <w:t>之外呢，“非成他受用”，其他的人都没有真正的受用过，没有真正受用过。佛陀受用之后呢，他宣讲这样一种教义，所以说这个方面就是与众不同之功德。如果你圆满了，如果你是圆满的受用、圆满的品尝的话，一定会成就佛陀的果位</w:t>
      </w:r>
      <w:del w:id="393" w:author="S-Yansong" w:date="2016-01-13T11:04:00Z">
        <w:r w:rsidRPr="000E5D63" w:rsidDel="002A5751">
          <w:rPr>
            <w:rFonts w:ascii="华文楷体" w:eastAsia="华文楷体" w:hAnsi="华文楷体" w:hint="eastAsia"/>
            <w:sz w:val="28"/>
            <w:szCs w:val="28"/>
          </w:rPr>
          <w:delText>。</w:delText>
        </w:r>
      </w:del>
      <w:ins w:id="394" w:author="S-Yansong" w:date="2016-01-13T11:04:00Z">
        <w:r w:rsidR="002A5751">
          <w:rPr>
            <w:rFonts w:ascii="华文楷体" w:eastAsia="华文楷体" w:hAnsi="华文楷体" w:hint="eastAsia"/>
            <w:sz w:val="28"/>
            <w:szCs w:val="28"/>
          </w:rPr>
          <w:t>，</w:t>
        </w:r>
      </w:ins>
      <w:r w:rsidRPr="000E5D63">
        <w:rPr>
          <w:rFonts w:ascii="华文楷体" w:eastAsia="华文楷体" w:hAnsi="华文楷体" w:hint="eastAsia"/>
          <w:sz w:val="28"/>
          <w:szCs w:val="28"/>
        </w:rPr>
        <w:t>所以这个就是与众不同的功德。</w:t>
      </w:r>
    </w:p>
    <w:p w:rsidR="000E5D63" w:rsidRPr="002A5751" w:rsidRDefault="000E5D63" w:rsidP="006F2CDB">
      <w:pPr>
        <w:ind w:firstLine="570"/>
        <w:rPr>
          <w:rFonts w:asciiTheme="minorEastAsia" w:hAnsiTheme="minorEastAsia"/>
          <w:sz w:val="28"/>
          <w:szCs w:val="28"/>
          <w:rPrChange w:id="395" w:author="S-Yansong" w:date="2016-01-13T11:04:00Z">
            <w:rPr>
              <w:rFonts w:ascii="华文楷体" w:eastAsia="华文楷体" w:hAnsi="华文楷体"/>
              <w:sz w:val="28"/>
              <w:szCs w:val="28"/>
            </w:rPr>
          </w:rPrChange>
        </w:rPr>
      </w:pPr>
      <w:r w:rsidRPr="002A5751">
        <w:rPr>
          <w:rFonts w:asciiTheme="minorEastAsia" w:hAnsiTheme="minorEastAsia" w:hint="eastAsia"/>
          <w:sz w:val="28"/>
          <w:szCs w:val="28"/>
          <w:rPrChange w:id="396" w:author="S-Yansong" w:date="2016-01-13T11:04:00Z">
            <w:rPr>
              <w:rFonts w:ascii="华文楷体" w:eastAsia="华文楷体" w:hAnsi="华文楷体" w:hint="eastAsia"/>
              <w:sz w:val="28"/>
              <w:szCs w:val="28"/>
            </w:rPr>
          </w:rPrChange>
        </w:rPr>
        <w:t>【这样的二理并不是他众的共同行境，即便是堪为世间之最、有聪明才智的遍入天、自在天、梵天与淡黄仙人等一点一滴也未曾享用过；】</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lastRenderedPageBreak/>
        <w:t>那么这样一种世俗量，</w:t>
      </w:r>
      <w:proofErr w:type="gramStart"/>
      <w:r w:rsidRPr="000E5D63">
        <w:rPr>
          <w:rFonts w:ascii="华文楷体" w:eastAsia="华文楷体" w:hAnsi="华文楷体" w:hint="eastAsia"/>
          <w:sz w:val="28"/>
          <w:szCs w:val="28"/>
        </w:rPr>
        <w:t>和</w:t>
      </w:r>
      <w:proofErr w:type="gramEnd"/>
      <w:r w:rsidRPr="000E5D63">
        <w:rPr>
          <w:rFonts w:ascii="华文楷体" w:eastAsia="华文楷体" w:hAnsi="华文楷体" w:hint="eastAsia"/>
          <w:sz w:val="28"/>
          <w:szCs w:val="28"/>
        </w:rPr>
        <w:t>……啊世俗理和胜义理呢，实际上</w:t>
      </w:r>
      <w:proofErr w:type="gramStart"/>
      <w:r w:rsidRPr="000E5D63">
        <w:rPr>
          <w:rFonts w:ascii="华文楷体" w:eastAsia="华文楷体" w:hAnsi="华文楷体" w:hint="eastAsia"/>
          <w:sz w:val="28"/>
          <w:szCs w:val="28"/>
        </w:rPr>
        <w:t>并不是他宗的</w:t>
      </w:r>
      <w:proofErr w:type="gramEnd"/>
      <w:r w:rsidRPr="000E5D63">
        <w:rPr>
          <w:rFonts w:ascii="华文楷体" w:eastAsia="华文楷体" w:hAnsi="华文楷体" w:hint="eastAsia"/>
          <w:sz w:val="28"/>
          <w:szCs w:val="28"/>
        </w:rPr>
        <w:t>共同行境。那为什么</w:t>
      </w:r>
      <w:proofErr w:type="gramStart"/>
      <w:r w:rsidRPr="000E5D63">
        <w:rPr>
          <w:rFonts w:ascii="华文楷体" w:eastAsia="华文楷体" w:hAnsi="华文楷体" w:hint="eastAsia"/>
          <w:sz w:val="28"/>
          <w:szCs w:val="28"/>
        </w:rPr>
        <w:t>不是他宗的共同行境呢</w:t>
      </w:r>
      <w:proofErr w:type="gramEnd"/>
      <w:r w:rsidRPr="000E5D63">
        <w:rPr>
          <w:rFonts w:ascii="华文楷体" w:eastAsia="华文楷体" w:hAnsi="华文楷体" w:hint="eastAsia"/>
          <w:sz w:val="28"/>
          <w:szCs w:val="28"/>
        </w:rPr>
        <w:t>？下面就是举一些世间比较显赫的天神的这样一种例子来宣说。即便是堪为世间之最的、有聪明才智的</w:t>
      </w:r>
      <w:proofErr w:type="gramStart"/>
      <w:r w:rsidRPr="000E5D63">
        <w:rPr>
          <w:rFonts w:ascii="华文楷体" w:eastAsia="华文楷体" w:hAnsi="华文楷体" w:hint="eastAsia"/>
          <w:sz w:val="28"/>
          <w:szCs w:val="28"/>
        </w:rPr>
        <w:t>这些遍入天</w:t>
      </w:r>
      <w:proofErr w:type="gramEnd"/>
      <w:r w:rsidRPr="000E5D63">
        <w:rPr>
          <w:rFonts w:ascii="华文楷体" w:eastAsia="华文楷体" w:hAnsi="华文楷体" w:hint="eastAsia"/>
          <w:sz w:val="28"/>
          <w:szCs w:val="28"/>
        </w:rPr>
        <w:t>呢、自在天、还有</w:t>
      </w:r>
      <w:proofErr w:type="gramStart"/>
      <w:r w:rsidRPr="000E5D63">
        <w:rPr>
          <w:rFonts w:ascii="华文楷体" w:eastAsia="华文楷体" w:hAnsi="华文楷体" w:hint="eastAsia"/>
          <w:sz w:val="28"/>
          <w:szCs w:val="28"/>
        </w:rPr>
        <w:t>梵</w:t>
      </w:r>
      <w:proofErr w:type="gramEnd"/>
      <w:r w:rsidRPr="000E5D63">
        <w:rPr>
          <w:rFonts w:ascii="华文楷体" w:eastAsia="华文楷体" w:hAnsi="华文楷体" w:hint="eastAsia"/>
          <w:sz w:val="28"/>
          <w:szCs w:val="28"/>
        </w:rPr>
        <w:t>天和淡黄仙人等等，那么他们对于这样一种二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双运道理，一点一滴</w:t>
      </w:r>
      <w:ins w:id="397" w:author="S-Yansong" w:date="2016-01-14T14:04:00Z">
        <w:r w:rsidR="00A65CD6">
          <w:rPr>
            <w:rFonts w:ascii="华文楷体" w:eastAsia="华文楷体" w:hAnsi="华文楷体" w:hint="eastAsia"/>
            <w:sz w:val="28"/>
            <w:szCs w:val="28"/>
          </w:rPr>
          <w:t>也</w:t>
        </w:r>
      </w:ins>
      <w:del w:id="398" w:author="S-Yansong" w:date="2016-01-14T14:04:00Z">
        <w:r w:rsidRPr="000E5D63" w:rsidDel="00A65CD6">
          <w:rPr>
            <w:rFonts w:ascii="华文楷体" w:eastAsia="华文楷体" w:hAnsi="华文楷体" w:hint="eastAsia"/>
            <w:sz w:val="28"/>
            <w:szCs w:val="28"/>
          </w:rPr>
          <w:delText>要</w:delText>
        </w:r>
      </w:del>
      <w:r w:rsidRPr="000E5D63">
        <w:rPr>
          <w:rFonts w:ascii="华文楷体" w:eastAsia="华文楷体" w:hAnsi="华文楷体" w:hint="eastAsia"/>
          <w:sz w:val="28"/>
          <w:szCs w:val="28"/>
        </w:rPr>
        <w:t>是没有享用过的，完全没有享用过。</w:t>
      </w:r>
    </w:p>
    <w:p w:rsidR="000E5D63" w:rsidRPr="002A5751" w:rsidRDefault="000E5D63" w:rsidP="006F2CDB">
      <w:pPr>
        <w:ind w:firstLine="570"/>
        <w:rPr>
          <w:rFonts w:asciiTheme="minorEastAsia" w:hAnsiTheme="minorEastAsia"/>
          <w:sz w:val="28"/>
          <w:szCs w:val="28"/>
          <w:rPrChange w:id="399" w:author="S-Yansong" w:date="2016-01-13T11:05:00Z">
            <w:rPr>
              <w:rFonts w:ascii="华文楷体" w:eastAsia="华文楷体" w:hAnsi="华文楷体"/>
              <w:sz w:val="28"/>
              <w:szCs w:val="28"/>
            </w:rPr>
          </w:rPrChange>
        </w:rPr>
      </w:pPr>
      <w:r w:rsidRPr="002A5751">
        <w:rPr>
          <w:rFonts w:asciiTheme="minorEastAsia" w:hAnsiTheme="minorEastAsia" w:hint="eastAsia"/>
          <w:sz w:val="28"/>
          <w:szCs w:val="28"/>
          <w:rPrChange w:id="400" w:author="S-Yansong" w:date="2016-01-13T11:05:00Z">
            <w:rPr>
              <w:rFonts w:ascii="华文楷体" w:eastAsia="华文楷体" w:hAnsi="华文楷体" w:hint="eastAsia"/>
              <w:sz w:val="28"/>
              <w:szCs w:val="28"/>
            </w:rPr>
          </w:rPrChange>
        </w:rPr>
        <w:t>【而且不可估量、无边功德之因的此法，甚至是居于一切世间首位、具有出世间道的诸圣者声闻、缘觉也没有完全品尝到；】</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那么</w:t>
      </w:r>
      <w:ins w:id="401" w:author="S-Yansong" w:date="2016-01-14T14:05:00Z">
        <w:r w:rsidR="00140BCE">
          <w:rPr>
            <w:rFonts w:ascii="华文楷体" w:eastAsia="华文楷体" w:hAnsi="华文楷体" w:hint="eastAsia"/>
            <w:sz w:val="28"/>
            <w:szCs w:val="28"/>
          </w:rPr>
          <w:t>这段话</w:t>
        </w:r>
      </w:ins>
      <w:del w:id="402" w:author="S-Yansong" w:date="2016-01-14T14:05:00Z">
        <w:r w:rsidRPr="000E5D63" w:rsidDel="00140BCE">
          <w:rPr>
            <w:rFonts w:ascii="华文楷体" w:eastAsia="华文楷体" w:hAnsi="华文楷体" w:hint="eastAsia"/>
            <w:sz w:val="28"/>
            <w:szCs w:val="28"/>
          </w:rPr>
          <w:delText>讲这个地方</w:delText>
        </w:r>
      </w:del>
      <w:r w:rsidRPr="000E5D63">
        <w:rPr>
          <w:rFonts w:ascii="华文楷体" w:eastAsia="华文楷体" w:hAnsi="华文楷体" w:hint="eastAsia"/>
          <w:sz w:val="28"/>
          <w:szCs w:val="28"/>
        </w:rPr>
        <w:t>是讲解“</w:t>
      </w:r>
      <w:del w:id="403" w:author="S-Yansong" w:date="2016-01-14T14:05:00Z">
        <w:r w:rsidRPr="000E5D63" w:rsidDel="00140BCE">
          <w:rPr>
            <w:rFonts w:ascii="华文楷体" w:eastAsia="华文楷体" w:hAnsi="华文楷体" w:hint="eastAsia"/>
            <w:sz w:val="28"/>
            <w:szCs w:val="28"/>
          </w:rPr>
          <w:delText>……</w:delText>
        </w:r>
      </w:del>
      <w:r w:rsidRPr="000E5D63">
        <w:rPr>
          <w:rFonts w:ascii="华文楷体" w:eastAsia="华文楷体" w:hAnsi="华文楷体" w:hint="eastAsia"/>
          <w:sz w:val="28"/>
          <w:szCs w:val="28"/>
        </w:rPr>
        <w:t>无量因，世间首位者，亦未尽品尝。”那么这种不可估量的、无法测量的或者无边功德的因的这样一种二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的此法呢，甚至是居于一切的世间首位、具有出世间道的这个圣者声闻、</w:t>
      </w:r>
      <w:proofErr w:type="gramStart"/>
      <w:r w:rsidRPr="000E5D63">
        <w:rPr>
          <w:rFonts w:ascii="华文楷体" w:eastAsia="华文楷体" w:hAnsi="华文楷体" w:hint="eastAsia"/>
          <w:sz w:val="28"/>
          <w:szCs w:val="28"/>
        </w:rPr>
        <w:t>缘觉罗汉</w:t>
      </w:r>
      <w:proofErr w:type="gramEnd"/>
      <w:r w:rsidRPr="000E5D63">
        <w:rPr>
          <w:rFonts w:ascii="华文楷体" w:eastAsia="华文楷体" w:hAnsi="华文楷体" w:hint="eastAsia"/>
          <w:sz w:val="28"/>
          <w:szCs w:val="28"/>
        </w:rPr>
        <w:t>呢，他们还是没有完全品尝</w:t>
      </w:r>
      <w:del w:id="404" w:author="S-Yansong" w:date="2016-01-14T14:06:00Z">
        <w:r w:rsidRPr="000E5D63" w:rsidDel="00D811D5">
          <w:rPr>
            <w:rFonts w:ascii="华文楷体" w:eastAsia="华文楷体" w:hAnsi="华文楷体" w:hint="eastAsia"/>
            <w:sz w:val="28"/>
            <w:szCs w:val="28"/>
          </w:rPr>
          <w:delText>，</w:delText>
        </w:r>
      </w:del>
      <w:ins w:id="405" w:author="S-Yansong" w:date="2016-01-14T14:06:00Z">
        <w:r w:rsidR="00D811D5">
          <w:rPr>
            <w:rFonts w:ascii="华文楷体" w:eastAsia="华文楷体" w:hAnsi="华文楷体" w:hint="eastAsia"/>
            <w:sz w:val="28"/>
            <w:szCs w:val="28"/>
          </w:rPr>
          <w:t>。</w:t>
        </w:r>
      </w:ins>
      <w:r w:rsidRPr="000E5D63">
        <w:rPr>
          <w:rFonts w:ascii="华文楷体" w:eastAsia="华文楷体" w:hAnsi="华文楷体" w:hint="eastAsia"/>
          <w:sz w:val="28"/>
          <w:szCs w:val="28"/>
        </w:rPr>
        <w:t>他们只是品尝到了整个二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当中的一部分，品尝了一点点</w:t>
      </w:r>
      <w:ins w:id="406" w:author="S-Yansong" w:date="2016-01-14T14:06:00Z">
        <w:r w:rsidR="00D811D5">
          <w:rPr>
            <w:rFonts w:ascii="华文楷体" w:eastAsia="华文楷体" w:hAnsi="华文楷体" w:hint="eastAsia"/>
            <w:sz w:val="28"/>
            <w:szCs w:val="28"/>
          </w:rPr>
          <w:t>,</w:t>
        </w:r>
      </w:ins>
      <w:r w:rsidRPr="000E5D63">
        <w:rPr>
          <w:rFonts w:ascii="华文楷体" w:eastAsia="华文楷体" w:hAnsi="华文楷体" w:hint="eastAsia"/>
          <w:sz w:val="28"/>
          <w:szCs w:val="28"/>
        </w:rPr>
        <w:t>然后呢就</w:t>
      </w:r>
      <w:proofErr w:type="gramStart"/>
      <w:r w:rsidRPr="000E5D63">
        <w:rPr>
          <w:rFonts w:ascii="华文楷体" w:eastAsia="华文楷体" w:hAnsi="华文楷体" w:hint="eastAsia"/>
          <w:sz w:val="28"/>
          <w:szCs w:val="28"/>
        </w:rPr>
        <w:t>说是证</w:t>
      </w:r>
      <w:proofErr w:type="gramEnd"/>
      <w:r w:rsidRPr="000E5D63">
        <w:rPr>
          <w:rFonts w:ascii="华文楷体" w:eastAsia="华文楷体" w:hAnsi="华文楷体" w:hint="eastAsia"/>
          <w:sz w:val="28"/>
          <w:szCs w:val="28"/>
        </w:rPr>
        <w:t>到了这个，就说是这个出世间的果位的。但是呢，真正对于二</w:t>
      </w:r>
      <w:proofErr w:type="gramStart"/>
      <w:r w:rsidRPr="000E5D63">
        <w:rPr>
          <w:rFonts w:ascii="华文楷体" w:eastAsia="华文楷体" w:hAnsi="华文楷体" w:hint="eastAsia"/>
          <w:sz w:val="28"/>
          <w:szCs w:val="28"/>
        </w:rPr>
        <w:t>谛双运</w:t>
      </w:r>
      <w:proofErr w:type="gramEnd"/>
      <w:r w:rsidRPr="000E5D63">
        <w:rPr>
          <w:rFonts w:ascii="华文楷体" w:eastAsia="华文楷体" w:hAnsi="华文楷体" w:hint="eastAsia"/>
          <w:sz w:val="28"/>
          <w:szCs w:val="28"/>
        </w:rPr>
        <w:t>完全的这样本体，没有完全品尝。</w:t>
      </w:r>
    </w:p>
    <w:p w:rsidR="000E5D63" w:rsidRPr="00FB0DF5" w:rsidRDefault="000E5D63" w:rsidP="006F2CDB">
      <w:pPr>
        <w:ind w:firstLine="570"/>
        <w:rPr>
          <w:rFonts w:asciiTheme="minorEastAsia" w:hAnsiTheme="minorEastAsia"/>
          <w:sz w:val="28"/>
          <w:szCs w:val="28"/>
          <w:rPrChange w:id="407" w:author="S-Yansong" w:date="2016-01-13T11:06:00Z">
            <w:rPr>
              <w:rFonts w:ascii="华文楷体" w:eastAsia="华文楷体" w:hAnsi="华文楷体"/>
              <w:sz w:val="28"/>
              <w:szCs w:val="28"/>
            </w:rPr>
          </w:rPrChange>
        </w:rPr>
      </w:pPr>
      <w:r w:rsidRPr="00FB0DF5">
        <w:rPr>
          <w:rFonts w:asciiTheme="minorEastAsia" w:hAnsiTheme="minorEastAsia" w:hint="eastAsia"/>
          <w:sz w:val="28"/>
          <w:szCs w:val="28"/>
          <w:rPrChange w:id="408" w:author="S-Yansong" w:date="2016-01-13T11:06:00Z">
            <w:rPr>
              <w:rFonts w:ascii="华文楷体" w:eastAsia="华文楷体" w:hAnsi="华文楷体" w:hint="eastAsia"/>
              <w:sz w:val="28"/>
              <w:szCs w:val="28"/>
            </w:rPr>
          </w:rPrChange>
        </w:rPr>
        <w:t>【此真正无误实相二谛一尘不染的纯净甘露，除了具有慈悯一切有情的大悲、彻底清净二障之垢者唯一的如来以外，并不会成为他众所受用的。】</w:t>
      </w:r>
    </w:p>
    <w:p w:rsidR="008D7495" w:rsidRDefault="000E5D63" w:rsidP="000E5D63">
      <w:pPr>
        <w:ind w:firstLine="570"/>
        <w:rPr>
          <w:ins w:id="409" w:author="S-Yansong" w:date="2016-01-13T11:08:00Z"/>
          <w:rFonts w:ascii="华文楷体" w:eastAsia="华文楷体" w:hAnsi="华文楷体"/>
          <w:sz w:val="28"/>
          <w:szCs w:val="28"/>
        </w:rPr>
      </w:pPr>
      <w:r w:rsidRPr="000E5D63">
        <w:rPr>
          <w:rFonts w:ascii="华文楷体" w:eastAsia="华文楷体" w:hAnsi="华文楷体" w:hint="eastAsia"/>
          <w:sz w:val="28"/>
          <w:szCs w:val="28"/>
        </w:rPr>
        <w:t>那么就讲了此真纯甘露，啊就说非成他受用有这样一种含义。那么真正无误实相二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一尘不染的，就说这个真呢就说是这个他的这个真实性，或者真正的这个无误实相二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一尘不染的这一法，</w:t>
      </w:r>
      <w:proofErr w:type="gramStart"/>
      <w:r w:rsidRPr="000E5D63">
        <w:rPr>
          <w:rFonts w:ascii="华文楷体" w:eastAsia="华文楷体" w:hAnsi="华文楷体" w:hint="eastAsia"/>
          <w:sz w:val="28"/>
          <w:szCs w:val="28"/>
        </w:rPr>
        <w:t>啊把他</w:t>
      </w:r>
      <w:proofErr w:type="gramEnd"/>
      <w:r w:rsidRPr="000E5D63">
        <w:rPr>
          <w:rFonts w:ascii="华文楷体" w:eastAsia="华文楷体" w:hAnsi="华文楷体" w:hint="eastAsia"/>
          <w:sz w:val="28"/>
          <w:szCs w:val="28"/>
        </w:rPr>
        <w:t>呢就安立成纯净的甘露。除了具有慈</w:t>
      </w:r>
      <w:proofErr w:type="gramStart"/>
      <w:r w:rsidRPr="000E5D63">
        <w:rPr>
          <w:rFonts w:ascii="华文楷体" w:eastAsia="华文楷体" w:hAnsi="华文楷体" w:hint="eastAsia"/>
          <w:sz w:val="28"/>
          <w:szCs w:val="28"/>
        </w:rPr>
        <w:t>悯</w:t>
      </w:r>
      <w:proofErr w:type="gramEnd"/>
      <w:r w:rsidRPr="000E5D63">
        <w:rPr>
          <w:rFonts w:ascii="华文楷体" w:eastAsia="华文楷体" w:hAnsi="华文楷体" w:hint="eastAsia"/>
          <w:sz w:val="28"/>
          <w:szCs w:val="28"/>
        </w:rPr>
        <w:t>一切有情的大悲、和彻底清净二</w:t>
      </w:r>
      <w:r w:rsidRPr="000E5D63">
        <w:rPr>
          <w:rFonts w:ascii="华文楷体" w:eastAsia="华文楷体" w:hAnsi="华文楷体" w:hint="eastAsia"/>
          <w:sz w:val="28"/>
          <w:szCs w:val="28"/>
        </w:rPr>
        <w:lastRenderedPageBreak/>
        <w:t>障之垢者唯一的佛陀之外呢，实际上并不能成为其他的这个众生所受用之处。</w:t>
      </w:r>
    </w:p>
    <w:p w:rsidR="000E5D63" w:rsidRPr="000E5D63" w:rsidRDefault="000E5D63" w:rsidP="008D7495">
      <w:pPr>
        <w:ind w:firstLine="570"/>
        <w:rPr>
          <w:rFonts w:ascii="华文楷体" w:eastAsia="华文楷体" w:hAnsi="华文楷体"/>
          <w:sz w:val="28"/>
          <w:szCs w:val="28"/>
        </w:rPr>
      </w:pPr>
      <w:r w:rsidRPr="000E5D63">
        <w:rPr>
          <w:rFonts w:ascii="华文楷体" w:eastAsia="华文楷体" w:hAnsi="华文楷体" w:hint="eastAsia"/>
          <w:sz w:val="28"/>
          <w:szCs w:val="28"/>
        </w:rPr>
        <w:t>啊一方面也是说了，如果我们真的要想成佛的话，也必须要来就是说是这个必须要来修持圆满的这个二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。那么对于二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圆满的观点，必须要掌握的很透彻，进一步修行之后呢，才可以成就的。否则的话，就说如果一点都不修呢，一点都不修，最多成为一个世间的这些天神遍入、自在天等等。那么如果修持一点点呢，就会成为世间首位者，</w:t>
      </w:r>
      <w:proofErr w:type="gramStart"/>
      <w:r w:rsidRPr="000E5D63">
        <w:rPr>
          <w:rFonts w:ascii="华文楷体" w:eastAsia="华文楷体" w:hAnsi="华文楷体" w:hint="eastAsia"/>
          <w:sz w:val="28"/>
          <w:szCs w:val="28"/>
        </w:rPr>
        <w:t>啊成为声闻和缘觉</w:t>
      </w:r>
      <w:proofErr w:type="gramEnd"/>
      <w:r w:rsidRPr="000E5D63">
        <w:rPr>
          <w:rFonts w:ascii="华文楷体" w:eastAsia="华文楷体" w:hAnsi="华文楷体" w:hint="eastAsia"/>
          <w:sz w:val="28"/>
          <w:szCs w:val="28"/>
        </w:rPr>
        <w:t>阿罗汉。那么如果圆满修持这个大乘义呢，就会成就佛陀。这个方面也是如是的因也就是如是的果。</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那么下面</w:t>
      </w:r>
      <w:proofErr w:type="gramStart"/>
      <w:r w:rsidRPr="000E5D63">
        <w:rPr>
          <w:rFonts w:ascii="华文楷体" w:eastAsia="华文楷体" w:hAnsi="华文楷体" w:hint="eastAsia"/>
          <w:sz w:val="28"/>
          <w:szCs w:val="28"/>
        </w:rPr>
        <w:t>是遣除一些</w:t>
      </w:r>
      <w:proofErr w:type="gramEnd"/>
      <w:r w:rsidRPr="000E5D63">
        <w:rPr>
          <w:rFonts w:ascii="华文楷体" w:eastAsia="华文楷体" w:hAnsi="华文楷体" w:hint="eastAsia"/>
          <w:sz w:val="28"/>
          <w:szCs w:val="28"/>
        </w:rPr>
        <w:t>，</w:t>
      </w:r>
      <w:proofErr w:type="gramStart"/>
      <w:r w:rsidRPr="000E5D63">
        <w:rPr>
          <w:rFonts w:ascii="华文楷体" w:eastAsia="华文楷体" w:hAnsi="华文楷体" w:hint="eastAsia"/>
          <w:sz w:val="28"/>
          <w:szCs w:val="28"/>
        </w:rPr>
        <w:t>遣除一些</w:t>
      </w:r>
      <w:proofErr w:type="gramEnd"/>
      <w:r w:rsidRPr="000E5D63">
        <w:rPr>
          <w:rFonts w:ascii="华文楷体" w:eastAsia="华文楷体" w:hAnsi="华文楷体" w:hint="eastAsia"/>
          <w:sz w:val="28"/>
          <w:szCs w:val="28"/>
        </w:rPr>
        <w:t>这样一种这个争论吧，</w:t>
      </w:r>
      <w:proofErr w:type="gramStart"/>
      <w:r w:rsidRPr="000E5D63">
        <w:rPr>
          <w:rFonts w:ascii="华文楷体" w:eastAsia="华文楷体" w:hAnsi="华文楷体" w:hint="eastAsia"/>
          <w:sz w:val="28"/>
          <w:szCs w:val="28"/>
        </w:rPr>
        <w:t>遣除一些</w:t>
      </w:r>
      <w:proofErr w:type="gramEnd"/>
      <w:r w:rsidRPr="000E5D63">
        <w:rPr>
          <w:rFonts w:ascii="华文楷体" w:eastAsia="华文楷体" w:hAnsi="华文楷体" w:hint="eastAsia"/>
          <w:sz w:val="28"/>
          <w:szCs w:val="28"/>
        </w:rPr>
        <w:t>疑惑邪见。</w:t>
      </w:r>
    </w:p>
    <w:p w:rsidR="000E5D63" w:rsidRPr="00FB0DF5" w:rsidRDefault="000E5D63" w:rsidP="006F2CDB">
      <w:pPr>
        <w:ind w:firstLine="570"/>
        <w:rPr>
          <w:rFonts w:asciiTheme="minorEastAsia" w:hAnsiTheme="minorEastAsia"/>
          <w:sz w:val="28"/>
          <w:szCs w:val="28"/>
          <w:rPrChange w:id="410" w:author="S-Yansong" w:date="2016-01-13T11:07:00Z">
            <w:rPr>
              <w:rFonts w:ascii="华文楷体" w:eastAsia="华文楷体" w:hAnsi="华文楷体"/>
              <w:sz w:val="28"/>
              <w:szCs w:val="28"/>
            </w:rPr>
          </w:rPrChange>
        </w:rPr>
      </w:pPr>
      <w:r w:rsidRPr="00FB0DF5">
        <w:rPr>
          <w:rFonts w:asciiTheme="minorEastAsia" w:hAnsiTheme="minorEastAsia" w:hint="eastAsia"/>
          <w:sz w:val="28"/>
          <w:szCs w:val="28"/>
          <w:rPrChange w:id="411" w:author="S-Yansong" w:date="2016-01-13T11:07:00Z">
            <w:rPr>
              <w:rFonts w:ascii="华文楷体" w:eastAsia="华文楷体" w:hAnsi="华文楷体" w:hint="eastAsia"/>
              <w:sz w:val="28"/>
              <w:szCs w:val="28"/>
            </w:rPr>
          </w:rPrChange>
        </w:rPr>
        <w:t>【如果有人想：梵天、遍入天、自在天等也同样宣说过二理，因而与此相同吧。】</w:t>
      </w:r>
    </w:p>
    <w:p w:rsidR="000E5D63" w:rsidRPr="000E5D63" w:rsidRDefault="000E5D63" w:rsidP="000E5D63">
      <w:pPr>
        <w:ind w:firstLine="570"/>
        <w:rPr>
          <w:rFonts w:ascii="华文楷体" w:eastAsia="华文楷体" w:hAnsi="华文楷体"/>
          <w:sz w:val="28"/>
          <w:szCs w:val="28"/>
        </w:rPr>
      </w:pPr>
      <w:r w:rsidRPr="000E5D63">
        <w:rPr>
          <w:rFonts w:ascii="华文楷体" w:eastAsia="华文楷体" w:hAnsi="华文楷体" w:hint="eastAsia"/>
          <w:sz w:val="28"/>
          <w:szCs w:val="28"/>
        </w:rPr>
        <w:t>有人会这样想呢，实际上呢</w:t>
      </w:r>
      <w:proofErr w:type="gramStart"/>
      <w:r w:rsidRPr="000E5D63">
        <w:rPr>
          <w:rFonts w:ascii="华文楷体" w:eastAsia="华文楷体" w:hAnsi="华文楷体" w:hint="eastAsia"/>
          <w:sz w:val="28"/>
          <w:szCs w:val="28"/>
        </w:rPr>
        <w:t>梵</w:t>
      </w:r>
      <w:proofErr w:type="gramEnd"/>
      <w:r w:rsidRPr="000E5D63">
        <w:rPr>
          <w:rFonts w:ascii="华文楷体" w:eastAsia="华文楷体" w:hAnsi="华文楷体" w:hint="eastAsia"/>
          <w:sz w:val="28"/>
          <w:szCs w:val="28"/>
        </w:rPr>
        <w:t>天也造了一些论典，</w:t>
      </w:r>
      <w:proofErr w:type="gramStart"/>
      <w:r w:rsidRPr="000E5D63">
        <w:rPr>
          <w:rFonts w:ascii="华文楷体" w:eastAsia="华文楷体" w:hAnsi="华文楷体" w:hint="eastAsia"/>
          <w:sz w:val="28"/>
          <w:szCs w:val="28"/>
        </w:rPr>
        <w:t>还有遍入天</w:t>
      </w:r>
      <w:proofErr w:type="gramEnd"/>
      <w:r w:rsidRPr="000E5D63">
        <w:rPr>
          <w:rFonts w:ascii="华文楷体" w:eastAsia="华文楷体" w:hAnsi="华文楷体" w:hint="eastAsia"/>
          <w:sz w:val="28"/>
          <w:szCs w:val="28"/>
        </w:rPr>
        <w:t>呢、自在天等等，他们也造了一些论典，同样宣说过二理，就说世俗理和胜义理。他们是宣说过二理，那么是不是通过这样一种果</w:t>
      </w:r>
      <w:proofErr w:type="gramStart"/>
      <w:r w:rsidRPr="000E5D63">
        <w:rPr>
          <w:rFonts w:ascii="华文楷体" w:eastAsia="华文楷体" w:hAnsi="华文楷体" w:hint="eastAsia"/>
          <w:sz w:val="28"/>
          <w:szCs w:val="28"/>
        </w:rPr>
        <w:t>来推因的</w:t>
      </w:r>
      <w:proofErr w:type="gramEnd"/>
      <w:r w:rsidRPr="000E5D63">
        <w:rPr>
          <w:rFonts w:ascii="华文楷体" w:eastAsia="华文楷体" w:hAnsi="华文楷体" w:hint="eastAsia"/>
          <w:sz w:val="28"/>
          <w:szCs w:val="28"/>
        </w:rPr>
        <w:t>时候呢，他们是不是也是完全品尝了这样一种这个啊就说无垢二</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的观点呢？实际上在这个当中呢，下面这段话当中，讲了很多内道外道</w:t>
      </w:r>
      <w:proofErr w:type="gramStart"/>
      <w:r w:rsidRPr="000E5D63">
        <w:rPr>
          <w:rFonts w:ascii="华文楷体" w:eastAsia="华文楷体" w:hAnsi="华文楷体" w:hint="eastAsia"/>
          <w:sz w:val="28"/>
          <w:szCs w:val="28"/>
        </w:rPr>
        <w:t>相似相同</w:t>
      </w:r>
      <w:proofErr w:type="gramEnd"/>
      <w:r w:rsidRPr="000E5D63">
        <w:rPr>
          <w:rFonts w:ascii="华文楷体" w:eastAsia="华文楷体" w:hAnsi="华文楷体" w:hint="eastAsia"/>
          <w:sz w:val="28"/>
          <w:szCs w:val="28"/>
        </w:rPr>
        <w:t>的词句。词句非常相似，但是呢如果没有一个清</w:t>
      </w:r>
      <w:ins w:id="412" w:author="S-Yansong" w:date="2016-01-13T11:08:00Z">
        <w:r w:rsidR="008D7495">
          <w:rPr>
            <w:rFonts w:ascii="华文楷体" w:eastAsia="华文楷体" w:hAnsi="华文楷体" w:hint="eastAsia"/>
            <w:sz w:val="28"/>
            <w:szCs w:val="28"/>
          </w:rPr>
          <w:t>净</w:t>
        </w:r>
      </w:ins>
      <w:del w:id="413" w:author="S-Yansong" w:date="2016-01-13T11:08:00Z">
        <w:r w:rsidRPr="000E5D63" w:rsidDel="008D7495">
          <w:rPr>
            <w:rFonts w:ascii="华文楷体" w:eastAsia="华文楷体" w:hAnsi="华文楷体" w:hint="eastAsia"/>
            <w:sz w:val="28"/>
            <w:szCs w:val="28"/>
          </w:rPr>
          <w:delText>静</w:delText>
        </w:r>
      </w:del>
      <w:r w:rsidRPr="000E5D63">
        <w:rPr>
          <w:rFonts w:ascii="华文楷体" w:eastAsia="华文楷体" w:hAnsi="华文楷体" w:hint="eastAsia"/>
          <w:sz w:val="28"/>
          <w:szCs w:val="28"/>
        </w:rPr>
        <w:t>的智慧的话，甚至于很难辨别，啊这个是外道的观点还是内道的观点。所以下面呢就说是以他们曾经宣说过的世俗和胜义二理，通过这个方式，或者唯识和中观的道理呢，来进行一个辨析。啊实际上就说宣说呢，外</w:t>
      </w:r>
      <w:r w:rsidRPr="000E5D63">
        <w:rPr>
          <w:rFonts w:ascii="华文楷体" w:eastAsia="华文楷体" w:hAnsi="华文楷体" w:hint="eastAsia"/>
          <w:sz w:val="28"/>
          <w:szCs w:val="28"/>
        </w:rPr>
        <w:lastRenderedPageBreak/>
        <w:t>道到底有没有这样一种这个唯识和中观的道理，或者就是世间和胜义</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的道理</w:t>
      </w:r>
      <w:del w:id="414" w:author="S-Yansong" w:date="2016-01-14T14:08:00Z">
        <w:r w:rsidRPr="000E5D63" w:rsidDel="0022124B">
          <w:rPr>
            <w:rFonts w:ascii="华文楷体" w:eastAsia="华文楷体" w:hAnsi="华文楷体" w:hint="eastAsia"/>
            <w:sz w:val="28"/>
            <w:szCs w:val="28"/>
          </w:rPr>
          <w:delText>。</w:delText>
        </w:r>
      </w:del>
      <w:ins w:id="415" w:author="S-Yansong" w:date="2016-01-14T14:08:00Z">
        <w:r w:rsidR="0022124B">
          <w:rPr>
            <w:rFonts w:ascii="华文楷体" w:eastAsia="华文楷体" w:hAnsi="华文楷体" w:hint="eastAsia"/>
            <w:sz w:val="28"/>
            <w:szCs w:val="28"/>
          </w:rPr>
          <w:t>呢？</w:t>
        </w:r>
      </w:ins>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下面回答说：</w:t>
      </w:r>
    </w:p>
    <w:p w:rsidR="000E5D63" w:rsidRPr="008D7495" w:rsidRDefault="000E5D63" w:rsidP="006F2CDB">
      <w:pPr>
        <w:ind w:firstLine="570"/>
        <w:rPr>
          <w:rFonts w:asciiTheme="minorEastAsia" w:hAnsiTheme="minorEastAsia"/>
          <w:sz w:val="28"/>
          <w:szCs w:val="28"/>
          <w:rPrChange w:id="416" w:author="S-Yansong" w:date="2016-01-13T11:08:00Z">
            <w:rPr>
              <w:rFonts w:ascii="华文楷体" w:eastAsia="华文楷体" w:hAnsi="华文楷体"/>
              <w:sz w:val="28"/>
              <w:szCs w:val="28"/>
            </w:rPr>
          </w:rPrChange>
        </w:rPr>
      </w:pPr>
      <w:r w:rsidRPr="008D7495">
        <w:rPr>
          <w:rFonts w:asciiTheme="minorEastAsia" w:hAnsiTheme="minorEastAsia" w:hint="eastAsia"/>
          <w:sz w:val="28"/>
          <w:szCs w:val="28"/>
          <w:rPrChange w:id="417" w:author="S-Yansong" w:date="2016-01-13T11:08:00Z">
            <w:rPr>
              <w:rFonts w:ascii="华文楷体" w:eastAsia="华文楷体" w:hAnsi="华文楷体" w:hint="eastAsia"/>
              <w:sz w:val="28"/>
              <w:szCs w:val="28"/>
            </w:rPr>
          </w:rPrChange>
        </w:rPr>
        <w:t>【完全不同！因为他们所说的只是相似的空性。】</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那么实际上呢，</w:t>
      </w:r>
      <w:proofErr w:type="gramStart"/>
      <w:r w:rsidRPr="000E5D63">
        <w:rPr>
          <w:rFonts w:ascii="华文楷体" w:eastAsia="华文楷体" w:hAnsi="华文楷体" w:hint="eastAsia"/>
          <w:sz w:val="28"/>
          <w:szCs w:val="28"/>
        </w:rPr>
        <w:t>就虽然</w:t>
      </w:r>
      <w:proofErr w:type="gramEnd"/>
      <w:r w:rsidRPr="000E5D63">
        <w:rPr>
          <w:rFonts w:ascii="华文楷体" w:eastAsia="华文楷体" w:hAnsi="华文楷体" w:hint="eastAsia"/>
          <w:sz w:val="28"/>
          <w:szCs w:val="28"/>
        </w:rPr>
        <w:t>她们宣说过唯识和中观，宣说过名言和胜义</w:t>
      </w:r>
      <w:proofErr w:type="gramStart"/>
      <w:r w:rsidRPr="000E5D63">
        <w:rPr>
          <w:rFonts w:ascii="华文楷体" w:eastAsia="华文楷体" w:hAnsi="华文楷体" w:hint="eastAsia"/>
          <w:sz w:val="28"/>
          <w:szCs w:val="28"/>
        </w:rPr>
        <w:t>谛</w:t>
      </w:r>
      <w:proofErr w:type="gramEnd"/>
      <w:r w:rsidRPr="000E5D63">
        <w:rPr>
          <w:rFonts w:ascii="华文楷体" w:eastAsia="华文楷体" w:hAnsi="华文楷体" w:hint="eastAsia"/>
          <w:sz w:val="28"/>
          <w:szCs w:val="28"/>
        </w:rPr>
        <w:t>，但是他们所宣讲的都只是相似的空性而已，不是真正的空性。所以说呢，通过他们</w:t>
      </w:r>
      <w:del w:id="418" w:author="S-Yansong" w:date="2016-01-14T14:09:00Z">
        <w:r w:rsidRPr="000E5D63" w:rsidDel="0022124B">
          <w:rPr>
            <w:rFonts w:ascii="华文楷体" w:eastAsia="华文楷体" w:hAnsi="华文楷体" w:hint="eastAsia"/>
            <w:sz w:val="28"/>
            <w:szCs w:val="28"/>
          </w:rPr>
          <w:delText>这个</w:delText>
        </w:r>
      </w:del>
      <w:r w:rsidRPr="000E5D63">
        <w:rPr>
          <w:rFonts w:ascii="华文楷体" w:eastAsia="华文楷体" w:hAnsi="华文楷体" w:hint="eastAsia"/>
          <w:sz w:val="28"/>
          <w:szCs w:val="28"/>
        </w:rPr>
        <w:t>所宣讲的空性不是真正的空性这一点来推的时候呢，也是说明他们相续当中并没有真正的品尝这样一种这个无量因。</w:t>
      </w:r>
    </w:p>
    <w:p w:rsidR="000E5D63" w:rsidRPr="00CF239A" w:rsidRDefault="000E5D63" w:rsidP="006F2CDB">
      <w:pPr>
        <w:ind w:firstLine="570"/>
        <w:rPr>
          <w:rFonts w:asciiTheme="minorEastAsia" w:hAnsiTheme="minorEastAsia"/>
          <w:sz w:val="28"/>
          <w:szCs w:val="28"/>
          <w:rPrChange w:id="419" w:author="S-Yansong" w:date="2016-01-13T11:09:00Z">
            <w:rPr>
              <w:rFonts w:ascii="华文楷体" w:eastAsia="华文楷体" w:hAnsi="华文楷体"/>
              <w:sz w:val="28"/>
              <w:szCs w:val="28"/>
            </w:rPr>
          </w:rPrChange>
        </w:rPr>
      </w:pPr>
      <w:r w:rsidRPr="00CF239A">
        <w:rPr>
          <w:rFonts w:asciiTheme="minorEastAsia" w:hAnsiTheme="minorEastAsia" w:hint="eastAsia"/>
          <w:sz w:val="28"/>
          <w:szCs w:val="28"/>
          <w:rPrChange w:id="420" w:author="S-Yansong" w:date="2016-01-13T11:09:00Z">
            <w:rPr>
              <w:rFonts w:ascii="华文楷体" w:eastAsia="华文楷体" w:hAnsi="华文楷体" w:hint="eastAsia"/>
              <w:sz w:val="28"/>
              <w:szCs w:val="28"/>
            </w:rPr>
          </w:rPrChange>
        </w:rPr>
        <w:t>【（下面介绍他们的说法：）】</w:t>
      </w:r>
    </w:p>
    <w:p w:rsidR="000E5D63" w:rsidRPr="000E5D63" w:rsidRDefault="000E5D63" w:rsidP="006F2CDB">
      <w:pPr>
        <w:ind w:firstLine="570"/>
        <w:rPr>
          <w:rFonts w:ascii="华文楷体" w:eastAsia="华文楷体" w:hAnsi="华文楷体"/>
          <w:sz w:val="28"/>
          <w:szCs w:val="28"/>
        </w:rPr>
      </w:pPr>
      <w:r w:rsidRPr="000E5D63">
        <w:rPr>
          <w:rFonts w:ascii="华文楷体" w:eastAsia="华文楷体" w:hAnsi="华文楷体" w:hint="eastAsia"/>
          <w:sz w:val="28"/>
          <w:szCs w:val="28"/>
        </w:rPr>
        <w:t>对于外道他们论典当中</w:t>
      </w:r>
      <w:proofErr w:type="gramStart"/>
      <w:r w:rsidRPr="000E5D63">
        <w:rPr>
          <w:rFonts w:ascii="华文楷体" w:eastAsia="华文楷体" w:hAnsi="华文楷体" w:hint="eastAsia"/>
          <w:sz w:val="28"/>
          <w:szCs w:val="28"/>
        </w:rPr>
        <w:t>呢对于</w:t>
      </w:r>
      <w:proofErr w:type="gramEnd"/>
      <w:r w:rsidRPr="000E5D63">
        <w:rPr>
          <w:rFonts w:ascii="华文楷体" w:eastAsia="华文楷体" w:hAnsi="华文楷体" w:hint="eastAsia"/>
          <w:sz w:val="28"/>
          <w:szCs w:val="28"/>
        </w:rPr>
        <w:t>唯识中观的这些说法进行一个介绍：</w:t>
      </w:r>
    </w:p>
    <w:p w:rsidR="000E5D63" w:rsidRPr="00CF239A" w:rsidRDefault="000E5D63" w:rsidP="006F2CDB">
      <w:pPr>
        <w:ind w:firstLine="570"/>
        <w:rPr>
          <w:rFonts w:asciiTheme="minorEastAsia" w:hAnsiTheme="minorEastAsia"/>
          <w:sz w:val="28"/>
          <w:szCs w:val="28"/>
          <w:rPrChange w:id="421" w:author="S-Yansong" w:date="2016-01-13T11:09:00Z">
            <w:rPr>
              <w:rFonts w:ascii="华文楷体" w:eastAsia="华文楷体" w:hAnsi="华文楷体"/>
              <w:sz w:val="28"/>
              <w:szCs w:val="28"/>
            </w:rPr>
          </w:rPrChange>
        </w:rPr>
      </w:pPr>
      <w:r w:rsidRPr="00CF239A">
        <w:rPr>
          <w:rFonts w:asciiTheme="minorEastAsia" w:hAnsiTheme="minorEastAsia" w:hint="eastAsia"/>
          <w:sz w:val="28"/>
          <w:szCs w:val="28"/>
          <w:rPrChange w:id="422" w:author="S-Yansong" w:date="2016-01-13T11:09:00Z">
            <w:rPr>
              <w:rFonts w:ascii="华文楷体" w:eastAsia="华文楷体" w:hAnsi="华文楷体" w:hint="eastAsia"/>
              <w:sz w:val="28"/>
              <w:szCs w:val="28"/>
            </w:rPr>
          </w:rPrChange>
        </w:rPr>
        <w:t>【梵天所说的唯识之理：《密甘露滴论》中说：“唯识恒常而清净，如此正觉恒解脱，尽知所谓无取舍，梵天无忧常存住。”】</w:t>
      </w:r>
    </w:p>
    <w:p w:rsidR="000E5D63" w:rsidRPr="000E5D63" w:rsidDel="00CF239A" w:rsidRDefault="000E5D63" w:rsidP="000E5D63">
      <w:pPr>
        <w:ind w:firstLine="570"/>
        <w:rPr>
          <w:del w:id="423" w:author="S-Yansong" w:date="2016-01-13T11:09:00Z"/>
          <w:rFonts w:ascii="华文楷体" w:eastAsia="华文楷体" w:hAnsi="华文楷体"/>
          <w:sz w:val="28"/>
          <w:szCs w:val="28"/>
        </w:rPr>
      </w:pPr>
      <w:del w:id="424" w:author="S-Yansong" w:date="2016-01-13T11:09:00Z">
        <w:r w:rsidRPr="000E5D63" w:rsidDel="00CF239A">
          <w:rPr>
            <w:rFonts w:ascii="华文楷体" w:eastAsia="华文楷体" w:hAnsi="华文楷体" w:hint="eastAsia"/>
            <w:sz w:val="28"/>
            <w:szCs w:val="28"/>
          </w:rPr>
          <w:delText>【30:04】</w:delText>
        </w:r>
      </w:del>
    </w:p>
    <w:p w:rsidR="00CF239A" w:rsidRDefault="00C30926" w:rsidP="001F26B7">
      <w:pPr>
        <w:ind w:firstLine="570"/>
        <w:rPr>
          <w:ins w:id="425" w:author="S-Yansong" w:date="2016-01-13T11:09:00Z"/>
          <w:rFonts w:ascii="华文楷体" w:eastAsia="华文楷体" w:hAnsi="华文楷体"/>
          <w:sz w:val="28"/>
          <w:szCs w:val="28"/>
        </w:rPr>
      </w:pPr>
      <w:del w:id="426" w:author="S-Yansong" w:date="2016-01-13T11:09:00Z">
        <w:r w:rsidRPr="00C30926" w:rsidDel="00CF239A">
          <w:rPr>
            <w:rFonts w:ascii="华文楷体" w:eastAsia="华文楷体" w:hAnsi="华文楷体" w:hint="eastAsia"/>
            <w:sz w:val="28"/>
            <w:szCs w:val="28"/>
          </w:rPr>
          <w:delText>【29:50】【梵天所说的唯识之理:《密甘露滴论》中说: “唯识恒常而清净,如此正觉恒解脱,尽知所谓无取舍,梵天无忧长存住。”】</w:delText>
        </w:r>
      </w:del>
    </w:p>
    <w:p w:rsidR="00CF239A" w:rsidRDefault="00C30926" w:rsidP="001F26B7">
      <w:pPr>
        <w:ind w:firstLine="570"/>
        <w:rPr>
          <w:ins w:id="427" w:author="S-Yansong" w:date="2016-01-13T11:09:00Z"/>
          <w:rFonts w:ascii="华文楷体" w:eastAsia="华文楷体" w:hAnsi="华文楷体"/>
          <w:sz w:val="28"/>
          <w:szCs w:val="28"/>
        </w:rPr>
      </w:pPr>
      <w:r w:rsidRPr="00C30926">
        <w:rPr>
          <w:rFonts w:ascii="华文楷体" w:eastAsia="华文楷体" w:hAnsi="华文楷体" w:hint="eastAsia"/>
          <w:sz w:val="28"/>
          <w:szCs w:val="28"/>
        </w:rPr>
        <w:t>那么下面呢麦彭仁波切要对这个做解释的</w:t>
      </w:r>
      <w:del w:id="428" w:author="S-Yansong" w:date="2016-01-14T14:09:00Z">
        <w:r w:rsidRPr="00C30926" w:rsidDel="0022124B">
          <w:rPr>
            <w:rFonts w:ascii="华文楷体" w:eastAsia="华文楷体" w:hAnsi="华文楷体" w:hint="eastAsia"/>
            <w:sz w:val="28"/>
            <w:szCs w:val="28"/>
          </w:rPr>
          <w:delText>，</w:delText>
        </w:r>
      </w:del>
      <w:ins w:id="429" w:author="S-Yansong" w:date="2016-01-14T14:09:00Z">
        <w:r w:rsidR="0022124B">
          <w:rPr>
            <w:rFonts w:ascii="华文楷体" w:eastAsia="华文楷体" w:hAnsi="华文楷体" w:hint="eastAsia"/>
            <w:sz w:val="28"/>
            <w:szCs w:val="28"/>
          </w:rPr>
          <w:t>。</w:t>
        </w:r>
      </w:ins>
      <w:r w:rsidRPr="00C30926">
        <w:rPr>
          <w:rFonts w:ascii="华文楷体" w:eastAsia="华文楷体" w:hAnsi="华文楷体" w:hint="eastAsia"/>
          <w:sz w:val="28"/>
          <w:szCs w:val="28"/>
        </w:rPr>
        <w:t>那么在这颂词当中</w:t>
      </w:r>
      <w:proofErr w:type="gramStart"/>
      <w:r w:rsidRPr="00C30926">
        <w:rPr>
          <w:rFonts w:ascii="华文楷体" w:eastAsia="华文楷体" w:hAnsi="华文楷体" w:hint="eastAsia"/>
          <w:sz w:val="28"/>
          <w:szCs w:val="28"/>
        </w:rPr>
        <w:t>呢主要</w:t>
      </w:r>
      <w:proofErr w:type="gramEnd"/>
      <w:r w:rsidRPr="00C30926">
        <w:rPr>
          <w:rFonts w:ascii="华文楷体" w:eastAsia="华文楷体" w:hAnsi="华文楷体" w:hint="eastAsia"/>
          <w:sz w:val="28"/>
          <w:szCs w:val="28"/>
        </w:rPr>
        <w:t>是宣讲了这个，</w:t>
      </w:r>
      <w:proofErr w:type="gramStart"/>
      <w:r w:rsidRPr="00C30926">
        <w:rPr>
          <w:rFonts w:ascii="华文楷体" w:eastAsia="华文楷体" w:hAnsi="华文楷体" w:hint="eastAsia"/>
          <w:sz w:val="28"/>
          <w:szCs w:val="28"/>
        </w:rPr>
        <w:t>梵天派</w:t>
      </w:r>
      <w:proofErr w:type="gramEnd"/>
      <w:r w:rsidRPr="00C30926">
        <w:rPr>
          <w:rFonts w:ascii="华文楷体" w:eastAsia="华文楷体" w:hAnsi="华文楷体" w:hint="eastAsia"/>
          <w:sz w:val="28"/>
          <w:szCs w:val="28"/>
        </w:rPr>
        <w:t>所说的这个唯识之理啊，</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天他怎么样讲的唯识的道理呢？</w:t>
      </w:r>
    </w:p>
    <w:p w:rsidR="00CF239A" w:rsidRPr="00CF239A" w:rsidRDefault="00C30926" w:rsidP="001F26B7">
      <w:pPr>
        <w:ind w:firstLine="570"/>
        <w:rPr>
          <w:ins w:id="430" w:author="S-Yansong" w:date="2016-01-13T11:09:00Z"/>
          <w:rFonts w:asciiTheme="minorEastAsia" w:hAnsiTheme="minorEastAsia"/>
          <w:sz w:val="28"/>
          <w:szCs w:val="28"/>
          <w:rPrChange w:id="431" w:author="S-Yansong" w:date="2016-01-13T11:10:00Z">
            <w:rPr>
              <w:ins w:id="432" w:author="S-Yansong" w:date="2016-01-13T11:09:00Z"/>
              <w:rFonts w:ascii="华文楷体" w:eastAsia="华文楷体" w:hAnsi="华文楷体"/>
              <w:sz w:val="28"/>
              <w:szCs w:val="28"/>
            </w:rPr>
          </w:rPrChange>
        </w:rPr>
      </w:pPr>
      <w:r w:rsidRPr="00CF239A">
        <w:rPr>
          <w:rFonts w:asciiTheme="minorEastAsia" w:hAnsiTheme="minorEastAsia" w:hint="eastAsia"/>
          <w:sz w:val="28"/>
          <w:szCs w:val="28"/>
          <w:rPrChange w:id="433" w:author="S-Yansong" w:date="2016-01-13T11:10:00Z">
            <w:rPr>
              <w:rFonts w:ascii="华文楷体" w:eastAsia="华文楷体" w:hAnsi="华文楷体" w:hint="eastAsia"/>
              <w:sz w:val="28"/>
              <w:szCs w:val="28"/>
            </w:rPr>
          </w:rPrChange>
        </w:rPr>
        <w:t>【这其中的意思是说，唯识之自性的我、无忧无虑的梵天</w:t>
      </w:r>
      <w:r w:rsidRPr="00CF239A">
        <w:rPr>
          <w:rFonts w:asciiTheme="minorEastAsia" w:hAnsiTheme="minorEastAsia"/>
          <w:sz w:val="28"/>
          <w:szCs w:val="28"/>
          <w:rPrChange w:id="434" w:author="S-Yansong" w:date="2016-01-13T11:10:00Z">
            <w:rPr>
              <w:rFonts w:ascii="华文楷体" w:eastAsia="华文楷体" w:hAnsi="华文楷体"/>
              <w:sz w:val="28"/>
              <w:szCs w:val="28"/>
            </w:rPr>
          </w:rPrChange>
        </w:rPr>
        <w:t>,或者解脱恒常的果位是人们所追求的目标。】</w:t>
      </w:r>
    </w:p>
    <w:p w:rsidR="00653184" w:rsidRDefault="00C30926" w:rsidP="001F26B7">
      <w:pPr>
        <w:ind w:firstLine="570"/>
        <w:rPr>
          <w:ins w:id="435" w:author="S-Yansong" w:date="2016-01-13T11:10:00Z"/>
          <w:rFonts w:ascii="华文楷体" w:eastAsia="华文楷体" w:hAnsi="华文楷体"/>
          <w:sz w:val="28"/>
          <w:szCs w:val="28"/>
        </w:rPr>
      </w:pPr>
      <w:r w:rsidRPr="00C30926">
        <w:rPr>
          <w:rFonts w:ascii="华文楷体" w:eastAsia="华文楷体" w:hAnsi="华文楷体" w:hint="eastAsia"/>
          <w:sz w:val="28"/>
          <w:szCs w:val="28"/>
        </w:rPr>
        <w:lastRenderedPageBreak/>
        <w:t>首先呢就是说他们所追求的目标是什么呢？就是唯识自性的我。啊这个在颂词当中呢就是第一，</w:t>
      </w:r>
      <w:proofErr w:type="gramStart"/>
      <w:r w:rsidRPr="00C30926">
        <w:rPr>
          <w:rFonts w:ascii="华文楷体" w:eastAsia="华文楷体" w:hAnsi="华文楷体" w:hint="eastAsia"/>
          <w:sz w:val="28"/>
          <w:szCs w:val="28"/>
        </w:rPr>
        <w:t>啊首先</w:t>
      </w:r>
      <w:proofErr w:type="gramEnd"/>
      <w:r w:rsidRPr="00C30926">
        <w:rPr>
          <w:rFonts w:ascii="华文楷体" w:eastAsia="华文楷体" w:hAnsi="华文楷体" w:hint="eastAsia"/>
          <w:sz w:val="28"/>
          <w:szCs w:val="28"/>
        </w:rPr>
        <w:t>讲到了唯识，啊这唯识两个字呢就是讲到了他就是说唯识自性的我，还有最后一句呢就是讲：</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天无忧长存住。那么就是无忧无虑的</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天，就是</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天无忧这个意思</w:t>
      </w:r>
      <w:del w:id="436" w:author="S-Yansong" w:date="2016-01-14T09:55:00Z">
        <w:r w:rsidRPr="00C30926" w:rsidDel="008E6D80">
          <w:rPr>
            <w:rFonts w:ascii="华文楷体" w:eastAsia="华文楷体" w:hAnsi="华文楷体" w:hint="eastAsia"/>
            <w:sz w:val="28"/>
            <w:szCs w:val="28"/>
          </w:rPr>
          <w:delText>，</w:delText>
        </w:r>
      </w:del>
      <w:ins w:id="437" w:author="S-Yansong" w:date="2016-01-14T09:55:00Z">
        <w:r w:rsidR="008E6D80">
          <w:rPr>
            <w:rFonts w:ascii="华文楷体" w:eastAsia="华文楷体" w:hAnsi="华文楷体" w:hint="eastAsia"/>
            <w:sz w:val="28"/>
            <w:szCs w:val="28"/>
          </w:rPr>
          <w:t>。</w:t>
        </w:r>
      </w:ins>
      <w:r w:rsidRPr="00C30926">
        <w:rPr>
          <w:rFonts w:ascii="华文楷体" w:eastAsia="华文楷体" w:hAnsi="华文楷体" w:hint="eastAsia"/>
          <w:sz w:val="28"/>
          <w:szCs w:val="28"/>
        </w:rPr>
        <w:t>还有呢就是</w:t>
      </w:r>
      <w:proofErr w:type="gramStart"/>
      <w:r w:rsidRPr="00C30926">
        <w:rPr>
          <w:rFonts w:ascii="华文楷体" w:eastAsia="华文楷体" w:hAnsi="华文楷体" w:hint="eastAsia"/>
          <w:sz w:val="28"/>
          <w:szCs w:val="28"/>
        </w:rPr>
        <w:t>长存住</w:t>
      </w:r>
      <w:proofErr w:type="gramEnd"/>
      <w:r w:rsidRPr="00C30926">
        <w:rPr>
          <w:rFonts w:ascii="华文楷体" w:eastAsia="华文楷体" w:hAnsi="华文楷体" w:hint="eastAsia"/>
          <w:sz w:val="28"/>
          <w:szCs w:val="28"/>
        </w:rPr>
        <w:t>呢</w:t>
      </w:r>
      <w:ins w:id="438" w:author="S-Yansong" w:date="2016-01-14T14:10:00Z">
        <w:r w:rsidR="00A018E9">
          <w:rPr>
            <w:rFonts w:ascii="华文楷体" w:eastAsia="华文楷体" w:hAnsi="华文楷体" w:hint="eastAsia"/>
            <w:sz w:val="28"/>
            <w:szCs w:val="28"/>
          </w:rPr>
          <w:t>，</w:t>
        </w:r>
      </w:ins>
      <w:r w:rsidRPr="00C30926">
        <w:rPr>
          <w:rFonts w:ascii="华文楷体" w:eastAsia="华文楷体" w:hAnsi="华文楷体" w:hint="eastAsia"/>
          <w:sz w:val="28"/>
          <w:szCs w:val="28"/>
        </w:rPr>
        <w:t>就是解脱是恒常的果位，那么解脱恒常的果位是人们追求的目标，那么这个···这几个呢就是唯识，还有呢</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天无忧</w:t>
      </w:r>
      <w:proofErr w:type="gramStart"/>
      <w:r w:rsidRPr="00C30926">
        <w:rPr>
          <w:rFonts w:ascii="华文楷体" w:eastAsia="华文楷体" w:hAnsi="华文楷体" w:hint="eastAsia"/>
          <w:sz w:val="28"/>
          <w:szCs w:val="28"/>
        </w:rPr>
        <w:t>长存住</w:t>
      </w:r>
      <w:proofErr w:type="gramEnd"/>
      <w:r w:rsidRPr="00C30926">
        <w:rPr>
          <w:rFonts w:ascii="华文楷体" w:eastAsia="华文楷体" w:hAnsi="华文楷体" w:hint="eastAsia"/>
          <w:sz w:val="28"/>
          <w:szCs w:val="28"/>
        </w:rPr>
        <w:t>呢，就是讲到了这个他们所追求的目标。那么他们的道是怎么样的呢？啊就是有了目标之后你必须要去追求嘛，你怎么样通过道去了知呢？像这样的话是下面讲道。</w:t>
      </w:r>
    </w:p>
    <w:p w:rsidR="00653184" w:rsidRPr="00653184" w:rsidRDefault="00C30926" w:rsidP="001F26B7">
      <w:pPr>
        <w:ind w:firstLine="570"/>
        <w:rPr>
          <w:ins w:id="439" w:author="S-Yansong" w:date="2016-01-13T11:10:00Z"/>
          <w:rFonts w:asciiTheme="minorEastAsia" w:hAnsiTheme="minorEastAsia"/>
          <w:sz w:val="28"/>
          <w:szCs w:val="28"/>
          <w:rPrChange w:id="440" w:author="S-Yansong" w:date="2016-01-13T11:10:00Z">
            <w:rPr>
              <w:ins w:id="441" w:author="S-Yansong" w:date="2016-01-13T11:10:00Z"/>
              <w:rFonts w:ascii="华文楷体" w:eastAsia="华文楷体" w:hAnsi="华文楷体"/>
              <w:sz w:val="28"/>
              <w:szCs w:val="28"/>
            </w:rPr>
          </w:rPrChange>
        </w:rPr>
      </w:pPr>
      <w:r w:rsidRPr="00653184">
        <w:rPr>
          <w:rFonts w:asciiTheme="minorEastAsia" w:hAnsiTheme="minorEastAsia" w:hint="eastAsia"/>
          <w:sz w:val="28"/>
          <w:szCs w:val="28"/>
          <w:rPrChange w:id="442" w:author="S-Yansong" w:date="2016-01-13T11:10:00Z">
            <w:rPr>
              <w:rFonts w:ascii="华文楷体" w:eastAsia="华文楷体" w:hAnsi="华文楷体" w:hint="eastAsia"/>
              <w:sz w:val="28"/>
              <w:szCs w:val="28"/>
            </w:rPr>
          </w:rPrChange>
        </w:rPr>
        <w:t>【道</w:t>
      </w:r>
      <w:r w:rsidRPr="00653184">
        <w:rPr>
          <w:rFonts w:asciiTheme="minorEastAsia" w:hAnsiTheme="minorEastAsia"/>
          <w:sz w:val="28"/>
          <w:szCs w:val="28"/>
          <w:rPrChange w:id="443" w:author="S-Yansong" w:date="2016-01-13T11:10:00Z">
            <w:rPr>
              <w:rFonts w:ascii="华文楷体" w:eastAsia="华文楷体" w:hAnsi="华文楷体"/>
              <w:sz w:val="28"/>
              <w:szCs w:val="28"/>
            </w:rPr>
          </w:rPrChange>
        </w:rPr>
        <w:t>:这一唯识之自性是指恒常自然清净、远离无明睡眠的正觉以及解脱贪等束缚,此等即是胜义;】</w:t>
      </w:r>
    </w:p>
    <w:p w:rsidR="00AF3654" w:rsidRDefault="00C30926" w:rsidP="001F26B7">
      <w:pPr>
        <w:ind w:firstLine="570"/>
        <w:rPr>
          <w:ins w:id="444" w:author="S-Yansong" w:date="2016-01-13T11:10:00Z"/>
          <w:rFonts w:ascii="华文楷体" w:eastAsia="华文楷体" w:hAnsi="华文楷体"/>
          <w:sz w:val="28"/>
          <w:szCs w:val="28"/>
        </w:rPr>
      </w:pPr>
      <w:r w:rsidRPr="00C30926">
        <w:rPr>
          <w:rFonts w:ascii="华文楷体" w:eastAsia="华文楷体" w:hAnsi="华文楷体" w:hint="eastAsia"/>
          <w:sz w:val="28"/>
          <w:szCs w:val="28"/>
        </w:rPr>
        <w:t>这个在颂词当中呢：恒常而清净，</w:t>
      </w:r>
      <w:proofErr w:type="gramStart"/>
      <w:r w:rsidRPr="00C30926">
        <w:rPr>
          <w:rFonts w:ascii="华文楷体" w:eastAsia="华文楷体" w:hAnsi="华文楷体" w:hint="eastAsia"/>
          <w:sz w:val="28"/>
          <w:szCs w:val="28"/>
        </w:rPr>
        <w:t>如此正觉恒</w:t>
      </w:r>
      <w:proofErr w:type="gramEnd"/>
      <w:r w:rsidRPr="00C30926">
        <w:rPr>
          <w:rFonts w:ascii="华文楷体" w:eastAsia="华文楷体" w:hAnsi="华文楷体" w:hint="eastAsia"/>
          <w:sz w:val="28"/>
          <w:szCs w:val="28"/>
        </w:rPr>
        <w:t>解脱。啊就是讲这个。那么他们道呢，就是讲到这个唯识的自性啊，就是指恒常自然清净，啊颂词当中讲恒常而清净</w:t>
      </w:r>
      <w:del w:id="445" w:author="S-Yansong" w:date="2016-01-14T14:11:00Z">
        <w:r w:rsidRPr="00C30926" w:rsidDel="00A018E9">
          <w:rPr>
            <w:rFonts w:ascii="华文楷体" w:eastAsia="华文楷体" w:hAnsi="华文楷体" w:hint="eastAsia"/>
            <w:sz w:val="28"/>
            <w:szCs w:val="28"/>
          </w:rPr>
          <w:delText>，</w:delText>
        </w:r>
      </w:del>
      <w:ins w:id="446" w:author="S-Yansong" w:date="2016-01-14T14:11:00Z">
        <w:r w:rsidR="00A018E9">
          <w:rPr>
            <w:rFonts w:ascii="华文楷体" w:eastAsia="华文楷体" w:hAnsi="华文楷体" w:hint="eastAsia"/>
            <w:sz w:val="28"/>
            <w:szCs w:val="28"/>
          </w:rPr>
          <w:t>。</w:t>
        </w:r>
      </w:ins>
      <w:r w:rsidRPr="00C30926">
        <w:rPr>
          <w:rFonts w:ascii="华文楷体" w:eastAsia="华文楷体" w:hAnsi="华文楷体" w:hint="eastAsia"/>
          <w:sz w:val="28"/>
          <w:szCs w:val="28"/>
        </w:rPr>
        <w:t>然后呢就是讲这个远离无明睡眠的正觉，这个是</w:t>
      </w:r>
      <w:proofErr w:type="gramStart"/>
      <w:r w:rsidRPr="00C30926">
        <w:rPr>
          <w:rFonts w:ascii="华文楷体" w:eastAsia="华文楷体" w:hAnsi="华文楷体" w:hint="eastAsia"/>
          <w:sz w:val="28"/>
          <w:szCs w:val="28"/>
        </w:rPr>
        <w:t>讲如此正</w:t>
      </w:r>
      <w:proofErr w:type="gramEnd"/>
      <w:r w:rsidRPr="00C30926">
        <w:rPr>
          <w:rFonts w:ascii="华文楷体" w:eastAsia="华文楷体" w:hAnsi="华文楷体" w:hint="eastAsia"/>
          <w:sz w:val="28"/>
          <w:szCs w:val="28"/>
        </w:rPr>
        <w:t>觉，啊就是他这个正觉呢是远离无明睡眠的正觉，以及解脱贪等束缚，就是</w:t>
      </w:r>
      <w:proofErr w:type="gramStart"/>
      <w:r w:rsidRPr="00C30926">
        <w:rPr>
          <w:rFonts w:ascii="华文楷体" w:eastAsia="华文楷体" w:hAnsi="华文楷体" w:hint="eastAsia"/>
          <w:sz w:val="28"/>
          <w:szCs w:val="28"/>
        </w:rPr>
        <w:t>恒</w:t>
      </w:r>
      <w:proofErr w:type="gramEnd"/>
      <w:r w:rsidRPr="00C30926">
        <w:rPr>
          <w:rFonts w:ascii="华文楷体" w:eastAsia="华文楷体" w:hAnsi="华文楷体" w:hint="eastAsia"/>
          <w:sz w:val="28"/>
          <w:szCs w:val="28"/>
        </w:rPr>
        <w:t>解脱。那么就是说解脱贪等束缚，这个方面呢都是胜义。也就是说你要修道的时候呢，要了知他的胜义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，要了知他的世俗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，了</w:t>
      </w:r>
      <w:proofErr w:type="gramStart"/>
      <w:r w:rsidRPr="00C30926">
        <w:rPr>
          <w:rFonts w:ascii="华文楷体" w:eastAsia="华文楷体" w:hAnsi="华文楷体" w:hint="eastAsia"/>
          <w:sz w:val="28"/>
          <w:szCs w:val="28"/>
        </w:rPr>
        <w:t>知了胜</w:t>
      </w:r>
      <w:proofErr w:type="gramEnd"/>
      <w:r w:rsidRPr="00C30926">
        <w:rPr>
          <w:rFonts w:ascii="华文楷体" w:eastAsia="华文楷体" w:hAnsi="华文楷体" w:hint="eastAsia"/>
          <w:sz w:val="28"/>
          <w:szCs w:val="28"/>
        </w:rPr>
        <w:t>义世俗之后呢，进一步的修持，就可以达到他的所追求的目标了。所以他在讲道的时候呢，首先他也是</w:t>
      </w:r>
      <w:proofErr w:type="gramStart"/>
      <w:r w:rsidRPr="00C30926">
        <w:rPr>
          <w:rFonts w:ascii="华文楷体" w:eastAsia="华文楷体" w:hAnsi="华文楷体" w:hint="eastAsia"/>
          <w:sz w:val="28"/>
          <w:szCs w:val="28"/>
        </w:rPr>
        <w:t>把胜义谛</w:t>
      </w:r>
      <w:proofErr w:type="gramEnd"/>
      <w:r w:rsidRPr="00C30926">
        <w:rPr>
          <w:rFonts w:ascii="华文楷体" w:eastAsia="华文楷体" w:hAnsi="华文楷体" w:hint="eastAsia"/>
          <w:sz w:val="28"/>
          <w:szCs w:val="28"/>
        </w:rPr>
        <w:t>和世俗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给你划出来，那么什么是胜义呢？恒常清净，</w:t>
      </w:r>
      <w:proofErr w:type="gramStart"/>
      <w:r w:rsidRPr="00C30926">
        <w:rPr>
          <w:rFonts w:ascii="华文楷体" w:eastAsia="华文楷体" w:hAnsi="华文楷体" w:hint="eastAsia"/>
          <w:sz w:val="28"/>
          <w:szCs w:val="28"/>
        </w:rPr>
        <w:t>啊这样</w:t>
      </w:r>
      <w:proofErr w:type="gramEnd"/>
      <w:r w:rsidRPr="00C30926">
        <w:rPr>
          <w:rFonts w:ascii="华文楷体" w:eastAsia="华文楷体" w:hAnsi="华文楷体" w:hint="eastAsia"/>
          <w:sz w:val="28"/>
          <w:szCs w:val="28"/>
        </w:rPr>
        <w:t>一种，啊就是说是远离无明睡眠的正觉，和这样一种何时解脱的自性呢，这个就是胜义。</w:t>
      </w:r>
    </w:p>
    <w:p w:rsidR="00AF3654" w:rsidRPr="00AF3654" w:rsidRDefault="00C30926" w:rsidP="001F26B7">
      <w:pPr>
        <w:ind w:firstLine="570"/>
        <w:rPr>
          <w:ins w:id="447" w:author="S-Yansong" w:date="2016-01-13T11:10:00Z"/>
          <w:rFonts w:asciiTheme="minorEastAsia" w:hAnsiTheme="minorEastAsia"/>
          <w:sz w:val="28"/>
          <w:szCs w:val="28"/>
          <w:rPrChange w:id="448" w:author="S-Yansong" w:date="2016-01-13T11:11:00Z">
            <w:rPr>
              <w:ins w:id="449" w:author="S-Yansong" w:date="2016-01-13T11:10:00Z"/>
              <w:rFonts w:ascii="华文楷体" w:eastAsia="华文楷体" w:hAnsi="华文楷体"/>
              <w:sz w:val="28"/>
              <w:szCs w:val="28"/>
            </w:rPr>
          </w:rPrChange>
        </w:rPr>
      </w:pPr>
      <w:r w:rsidRPr="00AF3654">
        <w:rPr>
          <w:rFonts w:asciiTheme="minorEastAsia" w:hAnsiTheme="minorEastAsia" w:hint="eastAsia"/>
          <w:sz w:val="28"/>
          <w:szCs w:val="28"/>
          <w:rPrChange w:id="450" w:author="S-Yansong" w:date="2016-01-13T11:11:00Z">
            <w:rPr>
              <w:rFonts w:ascii="华文楷体" w:eastAsia="华文楷体" w:hAnsi="华文楷体" w:hint="eastAsia"/>
              <w:sz w:val="28"/>
              <w:szCs w:val="28"/>
            </w:rPr>
          </w:rPrChange>
        </w:rPr>
        <w:lastRenderedPageBreak/>
        <w:t>【而无明与贪等则是倏然性的</w:t>
      </w:r>
      <w:r w:rsidRPr="00AF3654">
        <w:rPr>
          <w:rFonts w:asciiTheme="minorEastAsia" w:hAnsiTheme="minorEastAsia"/>
          <w:sz w:val="28"/>
          <w:szCs w:val="28"/>
          <w:rPrChange w:id="451" w:author="S-Yansong" w:date="2016-01-13T11:11:00Z">
            <w:rPr>
              <w:rFonts w:ascii="华文楷体" w:eastAsia="华文楷体" w:hAnsi="华文楷体"/>
              <w:sz w:val="28"/>
              <w:szCs w:val="28"/>
            </w:rPr>
          </w:rPrChange>
        </w:rPr>
        <w:t>(世俗)。】</w:t>
      </w:r>
    </w:p>
    <w:p w:rsidR="00AF3654" w:rsidRDefault="00C30926" w:rsidP="001F26B7">
      <w:pPr>
        <w:ind w:firstLine="570"/>
        <w:rPr>
          <w:ins w:id="452" w:author="S-Yansong" w:date="2016-01-13T11:11:00Z"/>
          <w:rFonts w:ascii="华文楷体" w:eastAsia="华文楷体" w:hAnsi="华文楷体"/>
          <w:sz w:val="28"/>
          <w:szCs w:val="28"/>
        </w:rPr>
      </w:pPr>
      <w:r w:rsidRPr="00C30926">
        <w:rPr>
          <w:rFonts w:ascii="华文楷体" w:eastAsia="华文楷体" w:hAnsi="华文楷体" w:hint="eastAsia"/>
          <w:sz w:val="28"/>
          <w:szCs w:val="28"/>
        </w:rPr>
        <w:t>那么世俗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是怎么样呢？世俗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是无明和贪心。那么无明和贪等呢，这个在颂词当中呢不明显的，但是</w:t>
      </w:r>
      <w:proofErr w:type="gramStart"/>
      <w:r w:rsidRPr="00C30926">
        <w:rPr>
          <w:rFonts w:ascii="华文楷体" w:eastAsia="华文楷体" w:hAnsi="华文楷体" w:hint="eastAsia"/>
          <w:sz w:val="28"/>
          <w:szCs w:val="28"/>
        </w:rPr>
        <w:t>呢对于</w:t>
      </w:r>
      <w:proofErr w:type="gramEnd"/>
      <w:r w:rsidRPr="00C30926">
        <w:rPr>
          <w:rFonts w:ascii="华文楷体" w:eastAsia="华文楷体" w:hAnsi="华文楷体" w:hint="eastAsia"/>
          <w:sz w:val="28"/>
          <w:szCs w:val="28"/>
        </w:rPr>
        <w:t>前面的如是···</w:t>
      </w:r>
      <w:proofErr w:type="gramStart"/>
      <w:r w:rsidRPr="00C30926">
        <w:rPr>
          <w:rFonts w:ascii="华文楷体" w:eastAsia="华文楷体" w:hAnsi="华文楷体" w:hint="eastAsia"/>
          <w:sz w:val="28"/>
          <w:szCs w:val="28"/>
        </w:rPr>
        <w:t>如此正觉恒</w:t>
      </w:r>
      <w:proofErr w:type="gramEnd"/>
      <w:r w:rsidRPr="00C30926">
        <w:rPr>
          <w:rFonts w:ascii="华文楷体" w:eastAsia="华文楷体" w:hAnsi="华文楷体" w:hint="eastAsia"/>
          <w:sz w:val="28"/>
          <w:szCs w:val="28"/>
        </w:rPr>
        <w:t>解脱，他反过来，啊反过来当然就是他的世俗了。前面讲到了他的这个，胜义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呢是远离无明睡眠的正觉嘛，既然他远离无明睡眠的正觉是胜义的话，那么就是说这个无</w:t>
      </w:r>
      <w:proofErr w:type="gramStart"/>
      <w:r w:rsidRPr="00C30926">
        <w:rPr>
          <w:rFonts w:ascii="华文楷体" w:eastAsia="华文楷体" w:hAnsi="华文楷体" w:hint="eastAsia"/>
          <w:sz w:val="28"/>
          <w:szCs w:val="28"/>
        </w:rPr>
        <w:t>明本身</w:t>
      </w:r>
      <w:proofErr w:type="gramEnd"/>
      <w:r w:rsidRPr="00C30926">
        <w:rPr>
          <w:rFonts w:ascii="华文楷体" w:eastAsia="华文楷体" w:hAnsi="华文楷体" w:hint="eastAsia"/>
          <w:sz w:val="28"/>
          <w:szCs w:val="28"/>
        </w:rPr>
        <w:t>那就应该是世俗了。还有呢就是说</w:t>
      </w:r>
      <w:proofErr w:type="gramStart"/>
      <w:r w:rsidRPr="00C30926">
        <w:rPr>
          <w:rFonts w:ascii="华文楷体" w:eastAsia="华文楷体" w:hAnsi="华文楷体" w:hint="eastAsia"/>
          <w:sz w:val="28"/>
          <w:szCs w:val="28"/>
        </w:rPr>
        <w:t>恒</w:t>
      </w:r>
      <w:proofErr w:type="gramEnd"/>
      <w:r w:rsidRPr="00C30926">
        <w:rPr>
          <w:rFonts w:ascii="华文楷体" w:eastAsia="华文楷体" w:hAnsi="华文楷体" w:hint="eastAsia"/>
          <w:sz w:val="28"/>
          <w:szCs w:val="28"/>
        </w:rPr>
        <w:t>解脱，就是恒时，</w:t>
      </w:r>
      <w:proofErr w:type="gramStart"/>
      <w:r w:rsidRPr="00C30926">
        <w:rPr>
          <w:rFonts w:ascii="华文楷体" w:eastAsia="华文楷体" w:hAnsi="华文楷体" w:hint="eastAsia"/>
          <w:sz w:val="28"/>
          <w:szCs w:val="28"/>
        </w:rPr>
        <w:t>啊贪等</w:t>
      </w:r>
      <w:proofErr w:type="gramEnd"/>
      <w:r w:rsidRPr="00C30926">
        <w:rPr>
          <w:rFonts w:ascii="华文楷体" w:eastAsia="华文楷体" w:hAnsi="华文楷体" w:hint="eastAsia"/>
          <w:sz w:val="28"/>
          <w:szCs w:val="28"/>
        </w:rPr>
        <w:t>，啊就是说是这个，贪···啊就是说，这个方面解脱贪等束缚，</w:t>
      </w:r>
      <w:proofErr w:type="gramStart"/>
      <w:r w:rsidRPr="00C30926">
        <w:rPr>
          <w:rFonts w:ascii="华文楷体" w:eastAsia="华文楷体" w:hAnsi="华文楷体" w:hint="eastAsia"/>
          <w:sz w:val="28"/>
          <w:szCs w:val="28"/>
        </w:rPr>
        <w:t>恒时解脱</w:t>
      </w:r>
      <w:proofErr w:type="gramEnd"/>
      <w:r w:rsidRPr="00C30926">
        <w:rPr>
          <w:rFonts w:ascii="华文楷体" w:eastAsia="华文楷体" w:hAnsi="华文楷体" w:hint="eastAsia"/>
          <w:sz w:val="28"/>
          <w:szCs w:val="28"/>
        </w:rPr>
        <w:t>贪等束缚，这个方面呢是胜义。那么就是说贪嗔痴等呢，当然就是他的世俗，所以说无明和贪等就是倏而性的，啊倏然性的，就是说他是可以被遣除的，相当于就是说那个当中说，这些都是客尘，</w:t>
      </w:r>
      <w:proofErr w:type="gramStart"/>
      <w:r w:rsidRPr="00C30926">
        <w:rPr>
          <w:rFonts w:ascii="华文楷体" w:eastAsia="华文楷体" w:hAnsi="华文楷体" w:hint="eastAsia"/>
          <w:sz w:val="28"/>
          <w:szCs w:val="28"/>
        </w:rPr>
        <w:t>啊通过修行呢可以</w:t>
      </w:r>
      <w:proofErr w:type="gramEnd"/>
      <w:r w:rsidRPr="00C30926">
        <w:rPr>
          <w:rFonts w:ascii="华文楷体" w:eastAsia="华文楷体" w:hAnsi="华文楷体" w:hint="eastAsia"/>
          <w:sz w:val="28"/>
          <w:szCs w:val="28"/>
        </w:rPr>
        <w:t>远离的，而他就不能远离的是什么呢？就是远离睡眠的这个正觉</w:t>
      </w:r>
      <w:proofErr w:type="gramStart"/>
      <w:r w:rsidRPr="00C30926">
        <w:rPr>
          <w:rFonts w:ascii="华文楷体" w:eastAsia="华文楷体" w:hAnsi="华文楷体" w:hint="eastAsia"/>
          <w:sz w:val="28"/>
          <w:szCs w:val="28"/>
        </w:rPr>
        <w:t>啊或者</w:t>
      </w:r>
      <w:proofErr w:type="gramEnd"/>
      <w:r w:rsidRPr="00C30926">
        <w:rPr>
          <w:rFonts w:ascii="华文楷体" w:eastAsia="华文楷体" w:hAnsi="华文楷体" w:hint="eastAsia"/>
          <w:sz w:val="28"/>
          <w:szCs w:val="28"/>
        </w:rPr>
        <w:t>就是说恒···恒常自然清净的，远离贪等束缚的这个本性就是胜义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w:t>
      </w:r>
    </w:p>
    <w:p w:rsidR="00AF3654" w:rsidRPr="00AF3654" w:rsidRDefault="00C30926" w:rsidP="001F26B7">
      <w:pPr>
        <w:ind w:firstLine="570"/>
        <w:rPr>
          <w:ins w:id="453" w:author="S-Yansong" w:date="2016-01-13T11:11:00Z"/>
          <w:rFonts w:asciiTheme="minorEastAsia" w:hAnsiTheme="minorEastAsia"/>
          <w:sz w:val="28"/>
          <w:szCs w:val="28"/>
          <w:rPrChange w:id="454" w:author="S-Yansong" w:date="2016-01-13T11:11:00Z">
            <w:rPr>
              <w:ins w:id="455" w:author="S-Yansong" w:date="2016-01-13T11:11:00Z"/>
              <w:rFonts w:ascii="华文楷体" w:eastAsia="华文楷体" w:hAnsi="华文楷体"/>
              <w:sz w:val="28"/>
              <w:szCs w:val="28"/>
            </w:rPr>
          </w:rPrChange>
        </w:rPr>
      </w:pPr>
      <w:r w:rsidRPr="00AF3654">
        <w:rPr>
          <w:rFonts w:asciiTheme="minorEastAsia" w:hAnsiTheme="minorEastAsia" w:hint="eastAsia"/>
          <w:sz w:val="28"/>
          <w:szCs w:val="28"/>
          <w:rPrChange w:id="456" w:author="S-Yansong" w:date="2016-01-13T11:11:00Z">
            <w:rPr>
              <w:rFonts w:ascii="华文楷体" w:eastAsia="华文楷体" w:hAnsi="华文楷体" w:hint="eastAsia"/>
              <w:sz w:val="28"/>
              <w:szCs w:val="28"/>
            </w:rPr>
          </w:rPrChange>
        </w:rPr>
        <w:t>【因此</w:t>
      </w:r>
      <w:r w:rsidRPr="00AF3654">
        <w:rPr>
          <w:rFonts w:asciiTheme="minorEastAsia" w:hAnsiTheme="minorEastAsia"/>
          <w:sz w:val="28"/>
          <w:szCs w:val="28"/>
          <w:rPrChange w:id="457" w:author="S-Yansong" w:date="2016-01-13T11:11:00Z">
            <w:rPr>
              <w:rFonts w:ascii="华文楷体" w:eastAsia="华文楷体" w:hAnsi="华文楷体"/>
              <w:sz w:val="28"/>
              <w:szCs w:val="28"/>
            </w:rPr>
          </w:rPrChange>
        </w:rPr>
        <w:t>,已经了知除此之外的取舍一概无有,再进一步修行。】</w:t>
      </w:r>
    </w:p>
    <w:p w:rsidR="005C3E83" w:rsidRDefault="00C30926" w:rsidP="001F26B7">
      <w:pPr>
        <w:ind w:firstLine="570"/>
        <w:rPr>
          <w:ins w:id="458" w:author="S-Yansong" w:date="2016-01-13T11:11:00Z"/>
          <w:rFonts w:ascii="华文楷体" w:eastAsia="华文楷体" w:hAnsi="华文楷体"/>
          <w:sz w:val="28"/>
          <w:szCs w:val="28"/>
        </w:rPr>
      </w:pPr>
      <w:r w:rsidRPr="00C30926">
        <w:rPr>
          <w:rFonts w:ascii="华文楷体" w:eastAsia="华文楷体" w:hAnsi="华文楷体" w:hint="eastAsia"/>
          <w:sz w:val="28"/>
          <w:szCs w:val="28"/>
        </w:rPr>
        <w:t>那么这个就是颂词当中：尽知所谓无取舍。那么就是说是‘尽知所谓无取舍’，已经完全了知了除此之外的取舍</w:t>
      </w:r>
      <w:proofErr w:type="gramStart"/>
      <w:r w:rsidRPr="00C30926">
        <w:rPr>
          <w:rFonts w:ascii="华文楷体" w:eastAsia="华文楷体" w:hAnsi="华文楷体" w:hint="eastAsia"/>
          <w:sz w:val="28"/>
          <w:szCs w:val="28"/>
        </w:rPr>
        <w:t>一概无</w:t>
      </w:r>
      <w:proofErr w:type="gramEnd"/>
      <w:r w:rsidRPr="00C30926">
        <w:rPr>
          <w:rFonts w:ascii="华文楷体" w:eastAsia="华文楷体" w:hAnsi="华文楷体" w:hint="eastAsia"/>
          <w:sz w:val="28"/>
          <w:szCs w:val="28"/>
        </w:rPr>
        <w:t>有，啊就是说，了知了他的目标啊，或者就是说了知胜义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、世俗</w:t>
      </w:r>
      <w:proofErr w:type="gramStart"/>
      <w:r w:rsidRPr="00C30926">
        <w:rPr>
          <w:rFonts w:ascii="华文楷体" w:eastAsia="华文楷体" w:hAnsi="华文楷体" w:hint="eastAsia"/>
          <w:sz w:val="28"/>
          <w:szCs w:val="28"/>
        </w:rPr>
        <w:t>谛</w:t>
      </w:r>
      <w:proofErr w:type="gramEnd"/>
      <w:del w:id="459" w:author="S-Yansong" w:date="2016-01-14T14:13:00Z">
        <w:r w:rsidRPr="00C30926" w:rsidDel="00A018E9">
          <w:rPr>
            <w:rFonts w:ascii="华文楷体" w:eastAsia="华文楷体" w:hAnsi="华文楷体" w:hint="eastAsia"/>
            <w:sz w:val="28"/>
            <w:szCs w:val="28"/>
          </w:rPr>
          <w:delText>，</w:delText>
        </w:r>
      </w:del>
      <w:ins w:id="460" w:author="S-Yansong" w:date="2016-01-14T14:13:00Z">
        <w:r w:rsidR="00A018E9">
          <w:rPr>
            <w:rFonts w:ascii="华文楷体" w:eastAsia="华文楷体" w:hAnsi="华文楷体" w:hint="eastAsia"/>
            <w:sz w:val="28"/>
            <w:szCs w:val="28"/>
          </w:rPr>
          <w:t>。</w:t>
        </w:r>
      </w:ins>
      <w:r w:rsidRPr="00C30926">
        <w:rPr>
          <w:rFonts w:ascii="华文楷体" w:eastAsia="华文楷体" w:hAnsi="华文楷体" w:hint="eastAsia"/>
          <w:sz w:val="28"/>
          <w:szCs w:val="28"/>
        </w:rPr>
        <w:t>除了这个了知世俗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和胜义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，一取</w:t>
      </w:r>
      <w:proofErr w:type="gramStart"/>
      <w:r w:rsidRPr="00C30926">
        <w:rPr>
          <w:rFonts w:ascii="华文楷体" w:eastAsia="华文楷体" w:hAnsi="华文楷体" w:hint="eastAsia"/>
          <w:sz w:val="28"/>
          <w:szCs w:val="28"/>
        </w:rPr>
        <w:t>一</w:t>
      </w:r>
      <w:proofErr w:type="gramEnd"/>
      <w:r w:rsidRPr="00C30926">
        <w:rPr>
          <w:rFonts w:ascii="华文楷体" w:eastAsia="华文楷体" w:hAnsi="华文楷体" w:hint="eastAsia"/>
          <w:sz w:val="28"/>
          <w:szCs w:val="28"/>
        </w:rPr>
        <w:t>舍，胜义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是应该取的，世俗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应该是舍的，除了这样一种取舍之外，是</w:t>
      </w:r>
      <w:proofErr w:type="gramStart"/>
      <w:r w:rsidRPr="00C30926">
        <w:rPr>
          <w:rFonts w:ascii="华文楷体" w:eastAsia="华文楷体" w:hAnsi="华文楷体" w:hint="eastAsia"/>
          <w:sz w:val="28"/>
          <w:szCs w:val="28"/>
        </w:rPr>
        <w:t>一概无</w:t>
      </w:r>
      <w:proofErr w:type="gramEnd"/>
      <w:r w:rsidRPr="00C30926">
        <w:rPr>
          <w:rFonts w:ascii="华文楷体" w:eastAsia="华文楷体" w:hAnsi="华文楷体" w:hint="eastAsia"/>
          <w:sz w:val="28"/>
          <w:szCs w:val="28"/>
        </w:rPr>
        <w:t>有的，在这样一种基础上来进一步的进行修行，就可以达到他的目标了。啊这个方面就是讲到这个，</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天讲到了唯识的道理了，他就是讲这样一种唯识是一种，啊唯识自性的我呢他是一种恒常解脱···啊，他是由无忧无虑的</w:t>
      </w:r>
      <w:proofErr w:type="gramStart"/>
      <w:r w:rsidRPr="00C30926">
        <w:rPr>
          <w:rFonts w:ascii="华文楷体" w:eastAsia="华文楷体" w:hAnsi="华文楷体" w:hint="eastAsia"/>
          <w:sz w:val="28"/>
          <w:szCs w:val="28"/>
        </w:rPr>
        <w:t>梵</w:t>
      </w:r>
      <w:proofErr w:type="gramEnd"/>
      <w:r w:rsidRPr="00C30926">
        <w:rPr>
          <w:rFonts w:ascii="华文楷体" w:eastAsia="华文楷体" w:hAnsi="华文楷体" w:hint="eastAsia"/>
          <w:sz w:val="28"/>
          <w:szCs w:val="28"/>
        </w:rPr>
        <w:t>天等等，从</w:t>
      </w:r>
      <w:r w:rsidRPr="00C30926">
        <w:rPr>
          <w:rFonts w:ascii="华文楷体" w:eastAsia="华文楷体" w:hAnsi="华文楷体" w:hint="eastAsia"/>
          <w:sz w:val="28"/>
          <w:szCs w:val="28"/>
        </w:rPr>
        <w:lastRenderedPageBreak/>
        <w:t>这个方面来进行了安立了。</w:t>
      </w:r>
    </w:p>
    <w:p w:rsidR="005C3E83" w:rsidRPr="005C3E83" w:rsidRDefault="00C30926" w:rsidP="001F26B7">
      <w:pPr>
        <w:ind w:firstLine="570"/>
        <w:rPr>
          <w:ins w:id="461" w:author="S-Yansong" w:date="2016-01-13T11:12:00Z"/>
          <w:rFonts w:asciiTheme="minorEastAsia" w:hAnsiTheme="minorEastAsia"/>
          <w:sz w:val="28"/>
          <w:szCs w:val="28"/>
          <w:rPrChange w:id="462" w:author="S-Yansong" w:date="2016-01-13T11:12:00Z">
            <w:rPr>
              <w:ins w:id="463" w:author="S-Yansong" w:date="2016-01-13T11:12:00Z"/>
              <w:rFonts w:ascii="华文楷体" w:eastAsia="华文楷体" w:hAnsi="华文楷体"/>
              <w:sz w:val="28"/>
              <w:szCs w:val="28"/>
            </w:rPr>
          </w:rPrChange>
        </w:rPr>
      </w:pPr>
      <w:r w:rsidRPr="005C3E83">
        <w:rPr>
          <w:rFonts w:asciiTheme="minorEastAsia" w:hAnsiTheme="minorEastAsia" w:hint="eastAsia"/>
          <w:sz w:val="28"/>
          <w:szCs w:val="28"/>
          <w:rPrChange w:id="464" w:author="S-Yansong" w:date="2016-01-13T11:12:00Z">
            <w:rPr>
              <w:rFonts w:ascii="华文楷体" w:eastAsia="华文楷体" w:hAnsi="华文楷体" w:hint="eastAsia"/>
              <w:sz w:val="28"/>
              <w:szCs w:val="28"/>
            </w:rPr>
          </w:rPrChange>
        </w:rPr>
        <w:t>【此外</w:t>
      </w:r>
      <w:r w:rsidRPr="005C3E83">
        <w:rPr>
          <w:rFonts w:asciiTheme="minorEastAsia" w:hAnsiTheme="minorEastAsia"/>
          <w:sz w:val="28"/>
          <w:szCs w:val="28"/>
          <w:rPrChange w:id="465" w:author="S-Yansong" w:date="2016-01-13T11:12:00Z">
            <w:rPr>
              <w:rFonts w:ascii="华文楷体" w:eastAsia="华文楷体" w:hAnsi="华文楷体"/>
              <w:sz w:val="28"/>
              <w:szCs w:val="28"/>
            </w:rPr>
          </w:rPrChange>
        </w:rPr>
        <w:t>,同样属于此类观点的淡黄派的论典中说:“诸德殊胜性,</w:t>
      </w:r>
      <w:r w:rsidRPr="005C3E83">
        <w:rPr>
          <w:rFonts w:asciiTheme="minorEastAsia" w:hAnsiTheme="minorEastAsia" w:hint="eastAsia"/>
          <w:sz w:val="28"/>
          <w:szCs w:val="28"/>
          <w:rPrChange w:id="466" w:author="S-Yansong" w:date="2016-01-13T11:12:00Z">
            <w:rPr>
              <w:rFonts w:ascii="华文楷体" w:eastAsia="华文楷体" w:hAnsi="华文楷体" w:hint="eastAsia"/>
              <w:sz w:val="28"/>
              <w:szCs w:val="28"/>
            </w:rPr>
          </w:rPrChange>
        </w:rPr>
        <w:t>非为眼见境</w:t>
      </w:r>
      <w:r w:rsidRPr="005C3E83">
        <w:rPr>
          <w:rFonts w:asciiTheme="minorEastAsia" w:hAnsiTheme="minorEastAsia"/>
          <w:sz w:val="28"/>
          <w:szCs w:val="28"/>
          <w:rPrChange w:id="467" w:author="S-Yansong" w:date="2016-01-13T11:12:00Z">
            <w:rPr>
              <w:rFonts w:ascii="华文楷体" w:eastAsia="华文楷体" w:hAnsi="华文楷体"/>
              <w:sz w:val="28"/>
              <w:szCs w:val="28"/>
            </w:rPr>
          </w:rPrChange>
        </w:rPr>
        <w:t xml:space="preserve">,凡是目睹法, </w:t>
      </w:r>
      <w:r w:rsidRPr="005C3E83">
        <w:rPr>
          <w:rFonts w:asciiTheme="minorEastAsia" w:hAnsiTheme="minorEastAsia" w:hint="eastAsia"/>
          <w:sz w:val="28"/>
          <w:szCs w:val="28"/>
          <w:rPrChange w:id="468" w:author="S-Yansong" w:date="2016-01-13T11:12:00Z">
            <w:rPr>
              <w:rFonts w:ascii="华文楷体" w:eastAsia="华文楷体" w:hAnsi="华文楷体" w:hint="eastAsia"/>
              <w:sz w:val="28"/>
              <w:szCs w:val="28"/>
            </w:rPr>
          </w:rPrChange>
        </w:rPr>
        <w:t>如幻极虚无。】</w:t>
      </w:r>
    </w:p>
    <w:p w:rsidR="005C3E83" w:rsidRDefault="00C30926" w:rsidP="001F26B7">
      <w:pPr>
        <w:ind w:firstLine="570"/>
        <w:rPr>
          <w:ins w:id="469" w:author="S-Yansong" w:date="2016-01-13T11:12:00Z"/>
          <w:rFonts w:ascii="华文楷体" w:eastAsia="华文楷体" w:hAnsi="华文楷体"/>
          <w:sz w:val="28"/>
          <w:szCs w:val="28"/>
        </w:rPr>
      </w:pPr>
      <w:r w:rsidRPr="00C30926">
        <w:rPr>
          <w:rFonts w:ascii="华文楷体" w:eastAsia="华文楷体" w:hAnsi="华文楷体" w:hint="eastAsia"/>
          <w:sz w:val="28"/>
          <w:szCs w:val="28"/>
        </w:rPr>
        <w:t>这个当中也是讲到了胜义和也讲到了这个世俗，实际上这个里面也讲到了唯识的观点。</w:t>
      </w:r>
    </w:p>
    <w:p w:rsidR="00E13090" w:rsidRDefault="00C30926" w:rsidP="001F26B7">
      <w:pPr>
        <w:ind w:firstLine="570"/>
        <w:rPr>
          <w:ins w:id="470" w:author="S-Yansong" w:date="2016-01-13T11:13:00Z"/>
          <w:rFonts w:ascii="华文楷体" w:eastAsia="华文楷体" w:hAnsi="华文楷体"/>
          <w:sz w:val="28"/>
          <w:szCs w:val="28"/>
        </w:rPr>
      </w:pPr>
      <w:r w:rsidRPr="00C30926">
        <w:rPr>
          <w:rFonts w:ascii="华文楷体" w:eastAsia="华文楷体" w:hAnsi="华文楷体" w:hint="eastAsia"/>
          <w:sz w:val="28"/>
          <w:szCs w:val="28"/>
        </w:rPr>
        <w:t>那么</w:t>
      </w:r>
    </w:p>
    <w:p w:rsidR="005C3E83" w:rsidRDefault="00C30926" w:rsidP="001F26B7">
      <w:pPr>
        <w:ind w:firstLine="570"/>
        <w:rPr>
          <w:ins w:id="471" w:author="S-Yansong" w:date="2016-01-13T11:12:00Z"/>
          <w:rFonts w:ascii="华文楷体" w:eastAsia="华文楷体" w:hAnsi="华文楷体"/>
          <w:sz w:val="28"/>
          <w:szCs w:val="28"/>
        </w:rPr>
      </w:pPr>
      <w:r w:rsidRPr="005C3E83">
        <w:rPr>
          <w:rFonts w:asciiTheme="minorEastAsia" w:hAnsiTheme="minorEastAsia" w:hint="eastAsia"/>
          <w:sz w:val="28"/>
          <w:szCs w:val="28"/>
          <w:rPrChange w:id="472" w:author="S-Yansong" w:date="2016-01-13T11:12:00Z">
            <w:rPr>
              <w:rFonts w:ascii="华文楷体" w:eastAsia="华文楷体" w:hAnsi="华文楷体" w:hint="eastAsia"/>
              <w:sz w:val="28"/>
              <w:szCs w:val="28"/>
            </w:rPr>
          </w:rPrChange>
        </w:rPr>
        <w:t>【意思是说</w:t>
      </w:r>
      <w:r w:rsidRPr="005C3E83">
        <w:rPr>
          <w:rFonts w:asciiTheme="minorEastAsia" w:hAnsiTheme="minorEastAsia"/>
          <w:sz w:val="28"/>
          <w:szCs w:val="28"/>
          <w:rPrChange w:id="473" w:author="S-Yansong" w:date="2016-01-13T11:12:00Z">
            <w:rPr>
              <w:rFonts w:ascii="华文楷体" w:eastAsia="华文楷体" w:hAnsi="华文楷体"/>
              <w:sz w:val="28"/>
              <w:szCs w:val="28"/>
            </w:rPr>
          </w:rPrChange>
        </w:rPr>
        <w:t xml:space="preserve">,尘、暗、力平衡的主物, </w:t>
      </w:r>
      <w:r w:rsidRPr="005C3E83">
        <w:rPr>
          <w:rFonts w:asciiTheme="minorEastAsia" w:hAnsiTheme="minorEastAsia" w:hint="eastAsia"/>
          <w:sz w:val="28"/>
          <w:szCs w:val="28"/>
          <w:rPrChange w:id="474" w:author="S-Yansong" w:date="2016-01-13T11:12:00Z">
            <w:rPr>
              <w:rFonts w:ascii="华文楷体" w:eastAsia="华文楷体" w:hAnsi="华文楷体" w:hint="eastAsia"/>
              <w:sz w:val="28"/>
              <w:szCs w:val="28"/>
            </w:rPr>
          </w:rPrChange>
        </w:rPr>
        <w:t>即并非眼等所见之境界的自性或主物为胜义</w:t>
      </w:r>
      <w:r w:rsidRPr="005C3E83">
        <w:rPr>
          <w:rFonts w:asciiTheme="minorEastAsia" w:hAnsiTheme="minorEastAsia"/>
          <w:sz w:val="28"/>
          <w:szCs w:val="28"/>
          <w:rPrChange w:id="475" w:author="S-Yansong" w:date="2016-01-13T11:12:00Z">
            <w:rPr>
              <w:rFonts w:ascii="华文楷体" w:eastAsia="华文楷体" w:hAnsi="华文楷体"/>
              <w:sz w:val="28"/>
              <w:szCs w:val="28"/>
            </w:rPr>
          </w:rPrChange>
        </w:rPr>
        <w:t xml:space="preserve">, </w:t>
      </w:r>
      <w:r w:rsidRPr="005C3E83">
        <w:rPr>
          <w:rFonts w:asciiTheme="minorEastAsia" w:hAnsiTheme="minorEastAsia" w:hint="eastAsia"/>
          <w:sz w:val="28"/>
          <w:szCs w:val="28"/>
          <w:rPrChange w:id="476" w:author="S-Yansong" w:date="2016-01-13T11:12:00Z">
            <w:rPr>
              <w:rFonts w:ascii="华文楷体" w:eastAsia="华文楷体" w:hAnsi="华文楷体" w:hint="eastAsia"/>
              <w:sz w:val="28"/>
              <w:szCs w:val="28"/>
            </w:rPr>
          </w:rPrChange>
        </w:rPr>
        <w:t>】</w:t>
      </w:r>
    </w:p>
    <w:p w:rsidR="005C3E83" w:rsidRDefault="00C30926" w:rsidP="001F26B7">
      <w:pPr>
        <w:ind w:firstLine="570"/>
        <w:rPr>
          <w:ins w:id="477" w:author="S-Yansong" w:date="2016-01-13T11:12:00Z"/>
          <w:rFonts w:ascii="华文楷体" w:eastAsia="华文楷体" w:hAnsi="华文楷体"/>
          <w:sz w:val="28"/>
          <w:szCs w:val="28"/>
        </w:rPr>
      </w:pPr>
      <w:r w:rsidRPr="00C30926">
        <w:rPr>
          <w:rFonts w:ascii="华文楷体" w:eastAsia="华文楷体" w:hAnsi="华文楷体" w:hint="eastAsia"/>
          <w:sz w:val="28"/>
          <w:szCs w:val="28"/>
        </w:rPr>
        <w:t>那么首先讲到了是胜义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呢就是：</w:t>
      </w:r>
      <w:proofErr w:type="gramStart"/>
      <w:r w:rsidRPr="00C30926">
        <w:rPr>
          <w:rFonts w:ascii="华文楷体" w:eastAsia="华文楷体" w:hAnsi="华文楷体" w:hint="eastAsia"/>
          <w:sz w:val="28"/>
          <w:szCs w:val="28"/>
        </w:rPr>
        <w:t>诸德殊胜</w:t>
      </w:r>
      <w:proofErr w:type="gramEnd"/>
      <w:r w:rsidRPr="00C30926">
        <w:rPr>
          <w:rFonts w:ascii="华文楷体" w:eastAsia="华文楷体" w:hAnsi="华文楷体" w:hint="eastAsia"/>
          <w:sz w:val="28"/>
          <w:szCs w:val="28"/>
        </w:rPr>
        <w:t>性,非为眼见境。那么就是说是</w:t>
      </w:r>
      <w:proofErr w:type="gramStart"/>
      <w:r w:rsidRPr="00C30926">
        <w:rPr>
          <w:rFonts w:ascii="华文楷体" w:eastAsia="华文楷体" w:hAnsi="华文楷体" w:hint="eastAsia"/>
          <w:sz w:val="28"/>
          <w:szCs w:val="28"/>
        </w:rPr>
        <w:t>诸德平衡嘛</w:t>
      </w:r>
      <w:proofErr w:type="gramEnd"/>
      <w:r w:rsidRPr="00C30926">
        <w:rPr>
          <w:rFonts w:ascii="华文楷体" w:eastAsia="华文楷体" w:hAnsi="华文楷体" w:hint="eastAsia"/>
          <w:sz w:val="28"/>
          <w:szCs w:val="28"/>
        </w:rPr>
        <w:t>，</w:t>
      </w:r>
      <w:proofErr w:type="gramStart"/>
      <w:r w:rsidRPr="00C30926">
        <w:rPr>
          <w:rFonts w:ascii="华文楷体" w:eastAsia="华文楷体" w:hAnsi="华文楷体" w:hint="eastAsia"/>
          <w:sz w:val="28"/>
          <w:szCs w:val="28"/>
        </w:rPr>
        <w:t>就是说诸德呢</w:t>
      </w:r>
      <w:proofErr w:type="gramEnd"/>
      <w:r w:rsidRPr="00C30926">
        <w:rPr>
          <w:rFonts w:ascii="华文楷体" w:eastAsia="华文楷体" w:hAnsi="华文楷体" w:hint="eastAsia"/>
          <w:sz w:val="28"/>
          <w:szCs w:val="28"/>
        </w:rPr>
        <w:t>就是说讲到了他这个，尘、暗、力，或者说平时讲，喜、忧、</w:t>
      </w:r>
      <w:proofErr w:type="gramStart"/>
      <w:r w:rsidRPr="00C30926">
        <w:rPr>
          <w:rFonts w:ascii="华文楷体" w:eastAsia="华文楷体" w:hAnsi="华文楷体" w:hint="eastAsia"/>
          <w:sz w:val="28"/>
          <w:szCs w:val="28"/>
        </w:rPr>
        <w:t>暗这个</w:t>
      </w:r>
      <w:proofErr w:type="gramEnd"/>
      <w:r w:rsidRPr="00C30926">
        <w:rPr>
          <w:rFonts w:ascii="华文楷体" w:eastAsia="华文楷体" w:hAnsi="华文楷体" w:hint="eastAsia"/>
          <w:sz w:val="28"/>
          <w:szCs w:val="28"/>
        </w:rPr>
        <w:t>三德嘛，尘，啊有</w:t>
      </w:r>
      <w:proofErr w:type="gramStart"/>
      <w:r w:rsidRPr="00C30926">
        <w:rPr>
          <w:rFonts w:ascii="华文楷体" w:eastAsia="华文楷体" w:hAnsi="华文楷体" w:hint="eastAsia"/>
          <w:sz w:val="28"/>
          <w:szCs w:val="28"/>
        </w:rPr>
        <w:t>个尘德</w:t>
      </w:r>
      <w:proofErr w:type="gramEnd"/>
      <w:r w:rsidRPr="00C30926">
        <w:rPr>
          <w:rFonts w:ascii="华文楷体" w:eastAsia="华文楷体" w:hAnsi="华文楷体" w:hint="eastAsia"/>
          <w:sz w:val="28"/>
          <w:szCs w:val="28"/>
        </w:rPr>
        <w:t>，暗，暗德，力和力德。像这样的话如果说是，尘、暗、</w:t>
      </w:r>
      <w:proofErr w:type="gramStart"/>
      <w:r w:rsidRPr="00C30926">
        <w:rPr>
          <w:rFonts w:ascii="华文楷体" w:eastAsia="华文楷体" w:hAnsi="华文楷体" w:hint="eastAsia"/>
          <w:sz w:val="28"/>
          <w:szCs w:val="28"/>
        </w:rPr>
        <w:t>力这个三德平衡</w:t>
      </w:r>
      <w:proofErr w:type="gramEnd"/>
      <w:r w:rsidRPr="00C30926">
        <w:rPr>
          <w:rFonts w:ascii="华文楷体" w:eastAsia="华文楷体" w:hAnsi="华文楷体" w:hint="eastAsia"/>
          <w:sz w:val="28"/>
          <w:szCs w:val="28"/>
        </w:rPr>
        <w:t>的时候呢，平衡的时候这个叫做主物，这种</w:t>
      </w:r>
      <w:proofErr w:type="gramStart"/>
      <w:r w:rsidRPr="00C30926">
        <w:rPr>
          <w:rFonts w:ascii="华文楷体" w:eastAsia="华文楷体" w:hAnsi="华文楷体" w:hint="eastAsia"/>
          <w:sz w:val="28"/>
          <w:szCs w:val="28"/>
        </w:rPr>
        <w:t>诸德平衡</w:t>
      </w:r>
      <w:proofErr w:type="gramEnd"/>
      <w:r w:rsidRPr="00C30926">
        <w:rPr>
          <w:rFonts w:ascii="华文楷体" w:eastAsia="华文楷体" w:hAnsi="华文楷体" w:hint="eastAsia"/>
          <w:sz w:val="28"/>
          <w:szCs w:val="28"/>
        </w:rPr>
        <w:t>的主物呢是一种殊胜的胜义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的自性。他不是世俗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，他是，啊叫做非为眼见的境界了，所以说他是，</w:t>
      </w:r>
      <w:proofErr w:type="gramStart"/>
      <w:r w:rsidRPr="00C30926">
        <w:rPr>
          <w:rFonts w:ascii="华文楷体" w:eastAsia="华文楷体" w:hAnsi="华文楷体" w:hint="eastAsia"/>
          <w:sz w:val="28"/>
          <w:szCs w:val="28"/>
        </w:rPr>
        <w:t>本身他</w:t>
      </w:r>
      <w:proofErr w:type="gramEnd"/>
      <w:r w:rsidRPr="00C30926">
        <w:rPr>
          <w:rFonts w:ascii="华文楷体" w:eastAsia="华文楷体" w:hAnsi="华文楷体" w:hint="eastAsia"/>
          <w:sz w:val="28"/>
          <w:szCs w:val="28"/>
        </w:rPr>
        <w:t>是，应该是一种胜义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的本体。</w:t>
      </w:r>
    </w:p>
    <w:p w:rsidR="00E13090" w:rsidRDefault="00C30926" w:rsidP="001F26B7">
      <w:pPr>
        <w:ind w:firstLine="570"/>
        <w:rPr>
          <w:ins w:id="478" w:author="S-Yansong" w:date="2016-01-13T11:13:00Z"/>
          <w:rFonts w:ascii="华文楷体" w:eastAsia="华文楷体" w:hAnsi="华文楷体"/>
          <w:sz w:val="28"/>
          <w:szCs w:val="28"/>
        </w:rPr>
      </w:pPr>
      <w:r w:rsidRPr="00C30926">
        <w:rPr>
          <w:rFonts w:ascii="华文楷体" w:eastAsia="华文楷体" w:hAnsi="华文楷体" w:hint="eastAsia"/>
          <w:sz w:val="28"/>
          <w:szCs w:val="28"/>
        </w:rPr>
        <w:t>然后呢</w:t>
      </w:r>
      <w:ins w:id="479" w:author="S-Yansong" w:date="2016-01-13T11:13:00Z">
        <w:r w:rsidR="00E13090">
          <w:rPr>
            <w:rFonts w:ascii="华文楷体" w:eastAsia="华文楷体" w:hAnsi="华文楷体" w:hint="eastAsia"/>
            <w:sz w:val="28"/>
            <w:szCs w:val="28"/>
          </w:rPr>
          <w:t>：</w:t>
        </w:r>
      </w:ins>
    </w:p>
    <w:p w:rsidR="005C3E83" w:rsidRDefault="00C30926" w:rsidP="001F26B7">
      <w:pPr>
        <w:ind w:firstLine="570"/>
        <w:rPr>
          <w:ins w:id="480" w:author="S-Yansong" w:date="2016-01-13T11:12:00Z"/>
          <w:rFonts w:ascii="华文楷体" w:eastAsia="华文楷体" w:hAnsi="华文楷体"/>
          <w:sz w:val="28"/>
          <w:szCs w:val="28"/>
        </w:rPr>
      </w:pPr>
      <w:r w:rsidRPr="005C3E83">
        <w:rPr>
          <w:rFonts w:asciiTheme="minorEastAsia" w:hAnsiTheme="minorEastAsia" w:hint="eastAsia"/>
          <w:sz w:val="28"/>
          <w:szCs w:val="28"/>
          <w:rPrChange w:id="481" w:author="S-Yansong" w:date="2016-01-13T11:12:00Z">
            <w:rPr>
              <w:rFonts w:ascii="华文楷体" w:eastAsia="华文楷体" w:hAnsi="华文楷体" w:hint="eastAsia"/>
              <w:sz w:val="28"/>
              <w:szCs w:val="28"/>
            </w:rPr>
          </w:rPrChange>
        </w:rPr>
        <w:t>【能亲眼见到的色法等一切现象均是如幻虚妄的</w:t>
      </w:r>
      <w:r w:rsidRPr="005C3E83">
        <w:rPr>
          <w:rFonts w:asciiTheme="minorEastAsia" w:hAnsiTheme="minorEastAsia"/>
          <w:sz w:val="28"/>
          <w:szCs w:val="28"/>
          <w:rPrChange w:id="482" w:author="S-Yansong" w:date="2016-01-13T11:12:00Z">
            <w:rPr>
              <w:rFonts w:ascii="华文楷体" w:eastAsia="华文楷体" w:hAnsi="华文楷体"/>
              <w:sz w:val="28"/>
              <w:szCs w:val="28"/>
            </w:rPr>
          </w:rPrChange>
        </w:rPr>
        <w:t>(世俗)。】</w:t>
      </w:r>
    </w:p>
    <w:p w:rsidR="005C3E83" w:rsidRDefault="00C30926" w:rsidP="001F26B7">
      <w:pPr>
        <w:ind w:firstLine="570"/>
        <w:rPr>
          <w:ins w:id="483" w:author="S-Yansong" w:date="2016-01-13T11:12:00Z"/>
          <w:rFonts w:ascii="华文楷体" w:eastAsia="华文楷体" w:hAnsi="华文楷体"/>
          <w:sz w:val="28"/>
          <w:szCs w:val="28"/>
        </w:rPr>
      </w:pPr>
      <w:r w:rsidRPr="00C30926">
        <w:rPr>
          <w:rFonts w:ascii="华文楷体" w:eastAsia="华文楷体" w:hAnsi="华文楷体" w:hint="eastAsia"/>
          <w:sz w:val="28"/>
          <w:szCs w:val="28"/>
        </w:rPr>
        <w:t>那么能够亲眼见到的这些</w:t>
      </w:r>
      <w:del w:id="484" w:author="S-Yansong" w:date="2016-01-14T14:15:00Z">
        <w:r w:rsidRPr="00C30926" w:rsidDel="001517F6">
          <w:rPr>
            <w:rFonts w:ascii="华文楷体" w:eastAsia="华文楷体" w:hAnsi="华文楷体" w:hint="eastAsia"/>
            <w:sz w:val="28"/>
            <w:szCs w:val="28"/>
          </w:rPr>
          <w:delText>‘凡是目睹法, 如幻极虚无’</w:delText>
        </w:r>
      </w:del>
      <w:ins w:id="485" w:author="S-Yansong" w:date="2016-01-14T14:15:00Z">
        <w:r w:rsidR="001517F6">
          <w:rPr>
            <w:rFonts w:ascii="华文楷体" w:eastAsia="华文楷体" w:hAnsi="华文楷体" w:hint="eastAsia"/>
            <w:sz w:val="28"/>
            <w:szCs w:val="28"/>
          </w:rPr>
          <w:t>“</w:t>
        </w:r>
        <w:r w:rsidR="001517F6" w:rsidRPr="00C30926">
          <w:rPr>
            <w:rFonts w:ascii="华文楷体" w:eastAsia="华文楷体" w:hAnsi="华文楷体" w:hint="eastAsia"/>
            <w:sz w:val="28"/>
            <w:szCs w:val="28"/>
          </w:rPr>
          <w:t>凡是目睹法, 如幻</w:t>
        </w:r>
        <w:proofErr w:type="gramStart"/>
        <w:r w:rsidR="001517F6" w:rsidRPr="00C30926">
          <w:rPr>
            <w:rFonts w:ascii="华文楷体" w:eastAsia="华文楷体" w:hAnsi="华文楷体" w:hint="eastAsia"/>
            <w:sz w:val="28"/>
            <w:szCs w:val="28"/>
          </w:rPr>
          <w:t>极</w:t>
        </w:r>
        <w:proofErr w:type="gramEnd"/>
        <w:r w:rsidR="001517F6" w:rsidRPr="00C30926">
          <w:rPr>
            <w:rFonts w:ascii="华文楷体" w:eastAsia="华文楷体" w:hAnsi="华文楷体" w:hint="eastAsia"/>
            <w:sz w:val="28"/>
            <w:szCs w:val="28"/>
          </w:rPr>
          <w:t>虚无</w:t>
        </w:r>
        <w:r w:rsidR="001517F6">
          <w:rPr>
            <w:rFonts w:ascii="华文楷体" w:eastAsia="华文楷体" w:hAnsi="华文楷体" w:hint="eastAsia"/>
            <w:sz w:val="28"/>
            <w:szCs w:val="28"/>
          </w:rPr>
          <w:t>”</w:t>
        </w:r>
      </w:ins>
      <w:r w:rsidRPr="00C30926">
        <w:rPr>
          <w:rFonts w:ascii="华文楷体" w:eastAsia="华文楷体" w:hAnsi="华文楷体" w:hint="eastAsia"/>
          <w:sz w:val="28"/>
          <w:szCs w:val="28"/>
        </w:rPr>
        <w:t>，他就是凡事能够见到的目睹的一切的法，啊都能够听到的所有的声音，这些都是犹如幻化一样的极度虚无的自性，这些方面是叫做世俗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。按照淡黄派的观点来讲就是数论外道嘛，数论外道的观点来看的时候呢，他的这个神我和自性这两者呢就是胜义，</w:t>
      </w:r>
      <w:r w:rsidRPr="00C30926">
        <w:rPr>
          <w:rFonts w:ascii="华文楷体" w:eastAsia="华文楷体" w:hAnsi="华文楷体" w:hint="eastAsia"/>
          <w:sz w:val="28"/>
          <w:szCs w:val="28"/>
        </w:rPr>
        <w:lastRenderedPageBreak/>
        <w:t>那其余的二十三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法就是属于世俗</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，那么这些呢都是这个虚妄的自性，啊虚妄自性，通过修道之后呢最后全部回归在自性当中，神我获得解脱的，所以这个方面讲到他们的二</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的观点。</w:t>
      </w:r>
    </w:p>
    <w:p w:rsidR="00E13090" w:rsidRDefault="00C30926" w:rsidP="001F26B7">
      <w:pPr>
        <w:ind w:firstLine="570"/>
        <w:rPr>
          <w:ins w:id="486" w:author="S-Yansong" w:date="2016-01-13T11:13:00Z"/>
          <w:rFonts w:ascii="华文楷体" w:eastAsia="华文楷体" w:hAnsi="华文楷体"/>
          <w:sz w:val="28"/>
          <w:szCs w:val="28"/>
        </w:rPr>
      </w:pPr>
      <w:r w:rsidRPr="00C30926">
        <w:rPr>
          <w:rFonts w:ascii="华文楷体" w:eastAsia="华文楷体" w:hAnsi="华文楷体" w:hint="eastAsia"/>
          <w:sz w:val="28"/>
          <w:szCs w:val="28"/>
        </w:rPr>
        <w:t>然后呢</w:t>
      </w:r>
      <w:ins w:id="487" w:author="S-Yansong" w:date="2016-01-13T11:13:00Z">
        <w:r w:rsidR="00E13090">
          <w:rPr>
            <w:rFonts w:ascii="华文楷体" w:eastAsia="华文楷体" w:hAnsi="华文楷体" w:hint="eastAsia"/>
            <w:sz w:val="28"/>
            <w:szCs w:val="28"/>
          </w:rPr>
          <w:t>：</w:t>
        </w:r>
      </w:ins>
    </w:p>
    <w:p w:rsidR="005C3E83" w:rsidRPr="005C3E83" w:rsidRDefault="00C30926" w:rsidP="001F26B7">
      <w:pPr>
        <w:ind w:firstLine="570"/>
        <w:rPr>
          <w:ins w:id="488" w:author="S-Yansong" w:date="2016-01-13T11:12:00Z"/>
          <w:rFonts w:asciiTheme="minorEastAsia" w:hAnsiTheme="minorEastAsia"/>
          <w:sz w:val="28"/>
          <w:szCs w:val="28"/>
          <w:rPrChange w:id="489" w:author="S-Yansong" w:date="2016-01-13T11:12:00Z">
            <w:rPr>
              <w:ins w:id="490" w:author="S-Yansong" w:date="2016-01-13T11:12:00Z"/>
              <w:rFonts w:ascii="华文楷体" w:eastAsia="华文楷体" w:hAnsi="华文楷体"/>
              <w:sz w:val="28"/>
              <w:szCs w:val="28"/>
            </w:rPr>
          </w:rPrChange>
        </w:rPr>
      </w:pPr>
      <w:r w:rsidRPr="005C3E83">
        <w:rPr>
          <w:rFonts w:asciiTheme="minorEastAsia" w:hAnsiTheme="minorEastAsia" w:hint="eastAsia"/>
          <w:sz w:val="28"/>
          <w:szCs w:val="28"/>
          <w:rPrChange w:id="491" w:author="S-Yansong" w:date="2016-01-13T11:12:00Z">
            <w:rPr>
              <w:rFonts w:ascii="华文楷体" w:eastAsia="华文楷体" w:hAnsi="华文楷体" w:hint="eastAsia"/>
              <w:sz w:val="28"/>
              <w:szCs w:val="28"/>
            </w:rPr>
          </w:rPrChange>
        </w:rPr>
        <w:t>【他们承许唯有识我之士夫才是究竟的果位。】</w:t>
      </w:r>
    </w:p>
    <w:p w:rsidR="00E13090" w:rsidRDefault="00C30926" w:rsidP="001F26B7">
      <w:pPr>
        <w:ind w:firstLine="570"/>
        <w:rPr>
          <w:ins w:id="492" w:author="S-Yansong" w:date="2016-01-13T11:13:00Z"/>
          <w:rFonts w:ascii="华文楷体" w:eastAsia="华文楷体" w:hAnsi="华文楷体"/>
          <w:sz w:val="28"/>
          <w:szCs w:val="28"/>
        </w:rPr>
      </w:pPr>
      <w:r w:rsidRPr="00C30926">
        <w:rPr>
          <w:rFonts w:ascii="华文楷体" w:eastAsia="华文楷体" w:hAnsi="华文楷体" w:hint="eastAsia"/>
          <w:sz w:val="28"/>
          <w:szCs w:val="28"/>
        </w:rPr>
        <w:t>就是说这个淡黄派他是</w:t>
      </w:r>
      <w:proofErr w:type="gramStart"/>
      <w:r w:rsidRPr="00C30926">
        <w:rPr>
          <w:rFonts w:ascii="华文楷体" w:eastAsia="华文楷体" w:hAnsi="华文楷体" w:hint="eastAsia"/>
          <w:sz w:val="28"/>
          <w:szCs w:val="28"/>
        </w:rPr>
        <w:t>怎么样承许唯识</w:t>
      </w:r>
      <w:proofErr w:type="gramEnd"/>
      <w:r w:rsidRPr="00C30926">
        <w:rPr>
          <w:rFonts w:ascii="华文楷体" w:eastAsia="华文楷体" w:hAnsi="华文楷体" w:hint="eastAsia"/>
          <w:sz w:val="28"/>
          <w:szCs w:val="28"/>
        </w:rPr>
        <w:t>的呢？这个方面就是讲：唯有实我的士夫，啊唯有实我的士夫就是讲神我</w:t>
      </w:r>
      <w:del w:id="493" w:author="S-Yansong" w:date="2016-01-14T14:16:00Z">
        <w:r w:rsidRPr="00C30926" w:rsidDel="00CA7186">
          <w:rPr>
            <w:rFonts w:ascii="华文楷体" w:eastAsia="华文楷体" w:hAnsi="华文楷体" w:hint="eastAsia"/>
            <w:sz w:val="28"/>
            <w:szCs w:val="28"/>
          </w:rPr>
          <w:delText>，</w:delText>
        </w:r>
      </w:del>
      <w:ins w:id="494" w:author="S-Yansong" w:date="2016-01-14T14:16:00Z">
        <w:r w:rsidR="00CA7186">
          <w:rPr>
            <w:rFonts w:ascii="华文楷体" w:eastAsia="华文楷体" w:hAnsi="华文楷体" w:hint="eastAsia"/>
            <w:sz w:val="28"/>
            <w:szCs w:val="28"/>
          </w:rPr>
          <w:t>。</w:t>
        </w:r>
      </w:ins>
      <w:r w:rsidRPr="00C30926">
        <w:rPr>
          <w:rFonts w:ascii="华文楷体" w:eastAsia="华文楷体" w:hAnsi="华文楷体" w:hint="eastAsia"/>
          <w:sz w:val="28"/>
          <w:szCs w:val="28"/>
        </w:rPr>
        <w:t>那么这个神我呢，一方面是心识的自性，一方面是恒常不变的自性</w:t>
      </w:r>
      <w:del w:id="495" w:author="S-Yansong" w:date="2016-01-14T14:16:00Z">
        <w:r w:rsidRPr="00C30926" w:rsidDel="00CA7186">
          <w:rPr>
            <w:rFonts w:ascii="华文楷体" w:eastAsia="华文楷体" w:hAnsi="华文楷体" w:hint="eastAsia"/>
            <w:sz w:val="28"/>
            <w:szCs w:val="28"/>
          </w:rPr>
          <w:delText>，</w:delText>
        </w:r>
      </w:del>
      <w:ins w:id="496" w:author="S-Yansong" w:date="2016-01-14T14:16:00Z">
        <w:r w:rsidR="00CA7186">
          <w:rPr>
            <w:rFonts w:ascii="华文楷体" w:eastAsia="华文楷体" w:hAnsi="华文楷体" w:hint="eastAsia"/>
            <w:sz w:val="28"/>
            <w:szCs w:val="28"/>
          </w:rPr>
          <w:t>。</w:t>
        </w:r>
      </w:ins>
      <w:r w:rsidRPr="00C30926">
        <w:rPr>
          <w:rFonts w:ascii="华文楷体" w:eastAsia="华文楷体" w:hAnsi="华文楷体" w:hint="eastAsia"/>
          <w:sz w:val="28"/>
          <w:szCs w:val="28"/>
        </w:rPr>
        <w:t>所以说呢这个方面就是他们的这个唯识，</w:t>
      </w:r>
      <w:proofErr w:type="gramStart"/>
      <w:r w:rsidRPr="00C30926">
        <w:rPr>
          <w:rFonts w:ascii="华文楷体" w:eastAsia="华文楷体" w:hAnsi="华文楷体" w:hint="eastAsia"/>
          <w:sz w:val="28"/>
          <w:szCs w:val="28"/>
        </w:rPr>
        <w:t>啊承许</w:t>
      </w:r>
      <w:proofErr w:type="gramEnd"/>
      <w:r w:rsidRPr="00C30926">
        <w:rPr>
          <w:rFonts w:ascii="华文楷体" w:eastAsia="华文楷体" w:hAnsi="华文楷体" w:hint="eastAsia"/>
          <w:sz w:val="28"/>
          <w:szCs w:val="28"/>
        </w:rPr>
        <w:t>唯有识我的士夫才是究竟的果位</w:t>
      </w:r>
      <w:del w:id="497" w:author="S-Yansong" w:date="2016-01-14T14:16:00Z">
        <w:r w:rsidRPr="00C30926" w:rsidDel="00CA7186">
          <w:rPr>
            <w:rFonts w:ascii="华文楷体" w:eastAsia="华文楷体" w:hAnsi="华文楷体" w:hint="eastAsia"/>
            <w:sz w:val="28"/>
            <w:szCs w:val="28"/>
          </w:rPr>
          <w:delText>，</w:delText>
        </w:r>
      </w:del>
      <w:ins w:id="498" w:author="S-Yansong" w:date="2016-01-14T14:16:00Z">
        <w:r w:rsidR="00CA7186">
          <w:rPr>
            <w:rFonts w:ascii="华文楷体" w:eastAsia="华文楷体" w:hAnsi="华文楷体" w:hint="eastAsia"/>
            <w:sz w:val="28"/>
            <w:szCs w:val="28"/>
          </w:rPr>
          <w:t>。</w:t>
        </w:r>
      </w:ins>
      <w:r w:rsidRPr="00C30926">
        <w:rPr>
          <w:rFonts w:ascii="华文楷体" w:eastAsia="华文楷体" w:hAnsi="华文楷体" w:hint="eastAsia"/>
          <w:sz w:val="28"/>
          <w:szCs w:val="28"/>
        </w:rPr>
        <w:t>当最后，修行到最后的时候呢，这样一种这个，所有的幻象和</w:t>
      </w:r>
      <w:proofErr w:type="gramStart"/>
      <w:r w:rsidRPr="00C30926">
        <w:rPr>
          <w:rFonts w:ascii="华文楷体" w:eastAsia="华文楷体" w:hAnsi="华文楷体" w:hint="eastAsia"/>
          <w:sz w:val="28"/>
          <w:szCs w:val="28"/>
        </w:rPr>
        <w:t>神我</w:t>
      </w:r>
      <w:proofErr w:type="gramEnd"/>
      <w:r w:rsidRPr="00C30926">
        <w:rPr>
          <w:rFonts w:ascii="华文楷体" w:eastAsia="华文楷体" w:hAnsi="华文楷体" w:hint="eastAsia"/>
          <w:sz w:val="28"/>
          <w:szCs w:val="28"/>
        </w:rPr>
        <w:t>脱离开来之后，神我逍遥自在而住，这个时候就获得了解脱了</w:t>
      </w:r>
      <w:del w:id="499" w:author="S-Yansong" w:date="2016-01-14T14:16:00Z">
        <w:r w:rsidRPr="00C30926" w:rsidDel="00CA7186">
          <w:rPr>
            <w:rFonts w:ascii="华文楷体" w:eastAsia="华文楷体" w:hAnsi="华文楷体" w:hint="eastAsia"/>
            <w:sz w:val="28"/>
            <w:szCs w:val="28"/>
          </w:rPr>
          <w:delText>，</w:delText>
        </w:r>
      </w:del>
      <w:ins w:id="500" w:author="S-Yansong" w:date="2016-01-14T14:16:00Z">
        <w:r w:rsidR="00CA7186">
          <w:rPr>
            <w:rFonts w:ascii="华文楷体" w:eastAsia="华文楷体" w:hAnsi="华文楷体" w:hint="eastAsia"/>
            <w:sz w:val="28"/>
            <w:szCs w:val="28"/>
          </w:rPr>
          <w:t>。</w:t>
        </w:r>
      </w:ins>
      <w:proofErr w:type="gramStart"/>
      <w:r w:rsidRPr="00C30926">
        <w:rPr>
          <w:rFonts w:ascii="华文楷体" w:eastAsia="华文楷体" w:hAnsi="华文楷体" w:hint="eastAsia"/>
          <w:sz w:val="28"/>
          <w:szCs w:val="28"/>
        </w:rPr>
        <w:t>啊关于</w:t>
      </w:r>
      <w:proofErr w:type="gramEnd"/>
      <w:r w:rsidRPr="00C30926">
        <w:rPr>
          <w:rFonts w:ascii="华文楷体" w:eastAsia="华文楷体" w:hAnsi="华文楷体" w:hint="eastAsia"/>
          <w:sz w:val="28"/>
          <w:szCs w:val="28"/>
        </w:rPr>
        <w:t>这个问题呢，在前面讲解这些数论外道的时候已经做了讲解，啊都已经宣说过了，这个是数论外道或者说淡黄派的论典当中所讲到了唯识的观点或者说二</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的观点。</w:t>
      </w:r>
    </w:p>
    <w:p w:rsidR="00E13090" w:rsidRDefault="00C30926" w:rsidP="001F26B7">
      <w:pPr>
        <w:ind w:firstLine="570"/>
        <w:rPr>
          <w:ins w:id="501" w:author="S-Yansong" w:date="2016-01-13T11:13:00Z"/>
          <w:rFonts w:ascii="华文楷体" w:eastAsia="华文楷体" w:hAnsi="华文楷体"/>
          <w:sz w:val="28"/>
          <w:szCs w:val="28"/>
        </w:rPr>
      </w:pPr>
      <w:r w:rsidRPr="00C30926">
        <w:rPr>
          <w:rFonts w:ascii="华文楷体" w:eastAsia="华文楷体" w:hAnsi="华文楷体" w:hint="eastAsia"/>
          <w:sz w:val="28"/>
          <w:szCs w:val="28"/>
        </w:rPr>
        <w:t>那么下面是密行外道</w:t>
      </w:r>
      <w:ins w:id="502" w:author="S-Yansong" w:date="2016-01-13T11:13:00Z">
        <w:r w:rsidR="00E13090">
          <w:rPr>
            <w:rFonts w:ascii="华文楷体" w:eastAsia="华文楷体" w:hAnsi="华文楷体" w:hint="eastAsia"/>
            <w:sz w:val="28"/>
            <w:szCs w:val="28"/>
          </w:rPr>
          <w:t>：</w:t>
        </w:r>
      </w:ins>
    </w:p>
    <w:p w:rsidR="00E13090" w:rsidRDefault="00C30926" w:rsidP="001F26B7">
      <w:pPr>
        <w:ind w:firstLine="570"/>
        <w:rPr>
          <w:ins w:id="503" w:author="S-Yansong" w:date="2016-01-13T11:13:00Z"/>
          <w:rFonts w:ascii="华文楷体" w:eastAsia="华文楷体" w:hAnsi="华文楷体"/>
          <w:sz w:val="28"/>
          <w:szCs w:val="28"/>
        </w:rPr>
      </w:pPr>
      <w:r w:rsidRPr="00E13090">
        <w:rPr>
          <w:rFonts w:asciiTheme="minorEastAsia" w:hAnsiTheme="minorEastAsia" w:hint="eastAsia"/>
          <w:sz w:val="28"/>
          <w:szCs w:val="28"/>
          <w:rPrChange w:id="504" w:author="S-Yansong" w:date="2016-01-13T11:13:00Z">
            <w:rPr>
              <w:rFonts w:ascii="华文楷体" w:eastAsia="华文楷体" w:hAnsi="华文楷体" w:hint="eastAsia"/>
              <w:sz w:val="28"/>
              <w:szCs w:val="28"/>
            </w:rPr>
          </w:rPrChange>
        </w:rPr>
        <w:t>【密行派</w:t>
      </w:r>
      <w:r w:rsidRPr="00E13090">
        <w:rPr>
          <w:rFonts w:asciiTheme="minorEastAsia" w:hAnsiTheme="minorEastAsia"/>
          <w:sz w:val="28"/>
          <w:szCs w:val="28"/>
          <w:rPrChange w:id="505" w:author="S-Yansong" w:date="2016-01-13T11:13:00Z">
            <w:rPr>
              <w:rFonts w:ascii="华文楷体" w:eastAsia="华文楷体" w:hAnsi="华文楷体"/>
              <w:sz w:val="28"/>
              <w:szCs w:val="28"/>
            </w:rPr>
          </w:rPrChange>
        </w:rPr>
        <w:t>:这一派的教徒将内外的万事万物视为独一无二常有之识的自性,】</w:t>
      </w:r>
    </w:p>
    <w:p w:rsidR="00E13090" w:rsidRDefault="00C30926" w:rsidP="001F26B7">
      <w:pPr>
        <w:ind w:firstLine="570"/>
        <w:rPr>
          <w:ins w:id="506" w:author="S-Yansong" w:date="2016-01-13T11:13:00Z"/>
          <w:rFonts w:ascii="华文楷体" w:eastAsia="华文楷体" w:hAnsi="华文楷体"/>
          <w:sz w:val="28"/>
          <w:szCs w:val="28"/>
        </w:rPr>
      </w:pPr>
      <w:r w:rsidRPr="00C30926">
        <w:rPr>
          <w:rFonts w:ascii="华文楷体" w:eastAsia="华文楷体" w:hAnsi="华文楷体" w:hint="eastAsia"/>
          <w:sz w:val="28"/>
          <w:szCs w:val="28"/>
        </w:rPr>
        <w:t>那么就是说，这个密行外道的教徒呢，把万事万物视，就是视为独一无二常有之识</w:t>
      </w:r>
      <w:del w:id="507" w:author="S-Yansong" w:date="2016-01-14T14:17:00Z">
        <w:r w:rsidRPr="00C30926" w:rsidDel="004E58DB">
          <w:rPr>
            <w:rFonts w:ascii="华文楷体" w:eastAsia="华文楷体" w:hAnsi="华文楷体" w:hint="eastAsia"/>
            <w:sz w:val="28"/>
            <w:szCs w:val="28"/>
          </w:rPr>
          <w:delText>，</w:delText>
        </w:r>
      </w:del>
      <w:ins w:id="508" w:author="S-Yansong" w:date="2016-01-14T14:17:00Z">
        <w:r w:rsidR="004E58DB">
          <w:rPr>
            <w:rFonts w:ascii="华文楷体" w:eastAsia="华文楷体" w:hAnsi="华文楷体" w:hint="eastAsia"/>
            <w:sz w:val="28"/>
            <w:szCs w:val="28"/>
          </w:rPr>
          <w:t>。</w:t>
        </w:r>
      </w:ins>
      <w:r w:rsidRPr="00C30926">
        <w:rPr>
          <w:rFonts w:ascii="华文楷体" w:eastAsia="华文楷体" w:hAnsi="华文楷体" w:hint="eastAsia"/>
          <w:sz w:val="28"/>
          <w:szCs w:val="28"/>
        </w:rPr>
        <w:t>啊他当然就是说，他们也是讲，从这个方面来讲唯识，那么一切为，啊就是说是独一无二的常有的识的缘故呢，一切皆是唯有实，除了这个唯一的一个心识之外呢，再没有其他的法，所以他们也讲唯识，他们也讲二</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，那么怎么样安立的呢？</w:t>
      </w:r>
    </w:p>
    <w:p w:rsidR="00E13090" w:rsidRPr="00E13090" w:rsidRDefault="00C30926" w:rsidP="001F26B7">
      <w:pPr>
        <w:ind w:firstLine="570"/>
        <w:rPr>
          <w:ins w:id="509" w:author="S-Yansong" w:date="2016-01-13T11:13:00Z"/>
          <w:rFonts w:asciiTheme="minorEastAsia" w:hAnsiTheme="minorEastAsia"/>
          <w:sz w:val="28"/>
          <w:szCs w:val="28"/>
          <w:rPrChange w:id="510" w:author="S-Yansong" w:date="2016-01-13T11:14:00Z">
            <w:rPr>
              <w:ins w:id="511" w:author="S-Yansong" w:date="2016-01-13T11:13:00Z"/>
              <w:rFonts w:ascii="华文楷体" w:eastAsia="华文楷体" w:hAnsi="华文楷体"/>
              <w:sz w:val="28"/>
              <w:szCs w:val="28"/>
            </w:rPr>
          </w:rPrChange>
        </w:rPr>
      </w:pPr>
      <w:r w:rsidRPr="00E13090">
        <w:rPr>
          <w:rFonts w:asciiTheme="minorEastAsia" w:hAnsiTheme="minorEastAsia" w:hint="eastAsia"/>
          <w:sz w:val="28"/>
          <w:szCs w:val="28"/>
          <w:rPrChange w:id="512" w:author="S-Yansong" w:date="2016-01-13T11:14:00Z">
            <w:rPr>
              <w:rFonts w:ascii="华文楷体" w:eastAsia="华文楷体" w:hAnsi="华文楷体" w:hint="eastAsia"/>
              <w:sz w:val="28"/>
              <w:szCs w:val="28"/>
            </w:rPr>
          </w:rPrChange>
        </w:rPr>
        <w:lastRenderedPageBreak/>
        <w:t>【正像他们的论典中所说</w:t>
      </w:r>
      <w:r w:rsidRPr="00E13090">
        <w:rPr>
          <w:rFonts w:asciiTheme="minorEastAsia" w:hAnsiTheme="minorEastAsia"/>
          <w:sz w:val="28"/>
          <w:szCs w:val="28"/>
          <w:rPrChange w:id="513" w:author="S-Yansong" w:date="2016-01-13T11:14:00Z">
            <w:rPr>
              <w:rFonts w:ascii="华文楷体" w:eastAsia="华文楷体" w:hAnsi="华文楷体"/>
              <w:sz w:val="28"/>
              <w:szCs w:val="28"/>
            </w:rPr>
          </w:rPrChange>
        </w:rPr>
        <w:t>:“如瓶等坏时,瓶内虚空等,回归大虚空,命亦我中摄。尽说色与果,此彼虽不同,虚空无异体,如是命亦空。”】</w:t>
      </w:r>
    </w:p>
    <w:p w:rsidR="00E13090" w:rsidRDefault="00C30926" w:rsidP="001F26B7">
      <w:pPr>
        <w:ind w:firstLine="570"/>
        <w:rPr>
          <w:ins w:id="514" w:author="S-Yansong" w:date="2016-01-13T11:13:00Z"/>
          <w:rFonts w:ascii="华文楷体" w:eastAsia="华文楷体" w:hAnsi="华文楷体"/>
          <w:sz w:val="28"/>
          <w:szCs w:val="28"/>
        </w:rPr>
      </w:pPr>
      <w:r w:rsidRPr="00C30926">
        <w:rPr>
          <w:rFonts w:ascii="华文楷体" w:eastAsia="华文楷体" w:hAnsi="华文楷体" w:hint="eastAsia"/>
          <w:sz w:val="28"/>
          <w:szCs w:val="28"/>
        </w:rPr>
        <w:t>那么下面呢就是做个解释。</w:t>
      </w:r>
    </w:p>
    <w:p w:rsidR="00E13090" w:rsidRPr="00E13090" w:rsidRDefault="00C30926" w:rsidP="001F26B7">
      <w:pPr>
        <w:ind w:firstLine="570"/>
        <w:rPr>
          <w:ins w:id="515" w:author="S-Yansong" w:date="2016-01-13T11:13:00Z"/>
          <w:rFonts w:asciiTheme="minorEastAsia" w:hAnsiTheme="minorEastAsia"/>
          <w:sz w:val="28"/>
          <w:szCs w:val="28"/>
          <w:rPrChange w:id="516" w:author="S-Yansong" w:date="2016-01-13T11:14:00Z">
            <w:rPr>
              <w:ins w:id="517" w:author="S-Yansong" w:date="2016-01-13T11:13:00Z"/>
              <w:rFonts w:ascii="华文楷体" w:eastAsia="华文楷体" w:hAnsi="华文楷体"/>
              <w:sz w:val="28"/>
              <w:szCs w:val="28"/>
            </w:rPr>
          </w:rPrChange>
        </w:rPr>
      </w:pPr>
      <w:r w:rsidRPr="00E13090">
        <w:rPr>
          <w:rFonts w:asciiTheme="minorEastAsia" w:hAnsiTheme="minorEastAsia" w:hint="eastAsia"/>
          <w:sz w:val="28"/>
          <w:szCs w:val="28"/>
          <w:rPrChange w:id="518" w:author="S-Yansong" w:date="2016-01-13T11:14:00Z">
            <w:rPr>
              <w:rFonts w:ascii="华文楷体" w:eastAsia="华文楷体" w:hAnsi="华文楷体" w:hint="eastAsia"/>
              <w:sz w:val="28"/>
              <w:szCs w:val="28"/>
            </w:rPr>
          </w:rPrChange>
        </w:rPr>
        <w:t>【他们声称</w:t>
      </w:r>
      <w:r w:rsidRPr="00E13090">
        <w:rPr>
          <w:rFonts w:asciiTheme="minorEastAsia" w:hAnsiTheme="minorEastAsia"/>
          <w:sz w:val="28"/>
          <w:szCs w:val="28"/>
          <w:rPrChange w:id="519" w:author="S-Yansong" w:date="2016-01-13T11:14:00Z">
            <w:rPr>
              <w:rFonts w:ascii="华文楷体" w:eastAsia="华文楷体" w:hAnsi="华文楷体"/>
              <w:sz w:val="28"/>
              <w:szCs w:val="28"/>
            </w:rPr>
          </w:rPrChange>
        </w:rPr>
        <w:t xml:space="preserve">:所谓的色是指 </w:t>
      </w:r>
      <w:r w:rsidRPr="00E13090">
        <w:rPr>
          <w:rFonts w:asciiTheme="minorEastAsia" w:hAnsiTheme="minorEastAsia" w:hint="eastAsia"/>
          <w:sz w:val="28"/>
          <w:szCs w:val="28"/>
          <w:rPrChange w:id="520" w:author="S-Yansong" w:date="2016-01-13T11:14:00Z">
            <w:rPr>
              <w:rFonts w:ascii="华文楷体" w:eastAsia="华文楷体" w:hAnsi="华文楷体" w:hint="eastAsia"/>
              <w:sz w:val="28"/>
              <w:szCs w:val="28"/>
            </w:rPr>
          </w:rPrChange>
        </w:rPr>
        <w:t>外界的色法等</w:t>
      </w:r>
      <w:r w:rsidRPr="00E13090">
        <w:rPr>
          <w:rFonts w:asciiTheme="minorEastAsia" w:hAnsiTheme="minorEastAsia"/>
          <w:sz w:val="28"/>
          <w:szCs w:val="28"/>
          <w:rPrChange w:id="521" w:author="S-Yansong" w:date="2016-01-13T11:14:00Z">
            <w:rPr>
              <w:rFonts w:ascii="华文楷体" w:eastAsia="华文楷体" w:hAnsi="华文楷体"/>
              <w:sz w:val="28"/>
              <w:szCs w:val="28"/>
            </w:rPr>
          </w:rPrChange>
        </w:rPr>
        <w:t>,果是内在的身体,】</w:t>
      </w:r>
    </w:p>
    <w:p w:rsidR="00E13090" w:rsidRDefault="00C30926" w:rsidP="001F26B7">
      <w:pPr>
        <w:ind w:firstLine="570"/>
        <w:rPr>
          <w:ins w:id="522" w:author="S-Yansong" w:date="2016-01-13T11:14:00Z"/>
          <w:rFonts w:ascii="华文楷体" w:eastAsia="华文楷体" w:hAnsi="华文楷体"/>
          <w:sz w:val="28"/>
          <w:szCs w:val="28"/>
        </w:rPr>
      </w:pPr>
      <w:r w:rsidRPr="00C30926">
        <w:rPr>
          <w:rFonts w:ascii="华文楷体" w:eastAsia="华文楷体" w:hAnsi="华文楷体" w:hint="eastAsia"/>
          <w:sz w:val="28"/>
          <w:szCs w:val="28"/>
        </w:rPr>
        <w:t>啊这个方面，麦彭仁波</w:t>
      </w:r>
      <w:proofErr w:type="gramStart"/>
      <w:r w:rsidRPr="00C30926">
        <w:rPr>
          <w:rFonts w:ascii="华文楷体" w:eastAsia="华文楷体" w:hAnsi="华文楷体" w:hint="eastAsia"/>
          <w:sz w:val="28"/>
          <w:szCs w:val="28"/>
        </w:rPr>
        <w:t>切解释</w:t>
      </w:r>
      <w:proofErr w:type="gramEnd"/>
      <w:r w:rsidRPr="00C30926">
        <w:rPr>
          <w:rFonts w:ascii="华文楷体" w:eastAsia="华文楷体" w:hAnsi="华文楷体" w:hint="eastAsia"/>
          <w:sz w:val="28"/>
          <w:szCs w:val="28"/>
        </w:rPr>
        <w:t>的时候呢，是从第二颂词来讲：‘尽说色与果’。那么第一个颂词大概我们解释一下，就是说‘如瓶等坏时,瓶内虚空等，回归大虚空’因为这个可能是比较容易理解，麦彭仁波</w:t>
      </w:r>
      <w:proofErr w:type="gramStart"/>
      <w:r w:rsidRPr="00C30926">
        <w:rPr>
          <w:rFonts w:ascii="华文楷体" w:eastAsia="华文楷体" w:hAnsi="华文楷体" w:hint="eastAsia"/>
          <w:sz w:val="28"/>
          <w:szCs w:val="28"/>
        </w:rPr>
        <w:t>切没有</w:t>
      </w:r>
      <w:proofErr w:type="gramEnd"/>
      <w:r w:rsidRPr="00C30926">
        <w:rPr>
          <w:rFonts w:ascii="华文楷体" w:eastAsia="华文楷体" w:hAnsi="华文楷体" w:hint="eastAsia"/>
          <w:sz w:val="28"/>
          <w:szCs w:val="28"/>
        </w:rPr>
        <w:t>解释。他就说是这个如瓶等坏时，就好像就是说是，哎瓶子你没有毁坏的时候呢，似乎瓶子里面有一个虚空，瓶子外面有一个虚空，但是呢如果等你这个瓶子呢毁坏的时候啊，瓶子里面的虚空就回归到大虚空当中，啊就和大虚空呢融为一体了。‘命亦我中摄’实际上这样一种命呢，也是我中所摄的，命和我呢都是在本性当中是一味一体的，啊这个命呢也就是他这个大我和</w:t>
      </w:r>
      <w:proofErr w:type="gramStart"/>
      <w:r w:rsidRPr="00C30926">
        <w:rPr>
          <w:rFonts w:ascii="华文楷体" w:eastAsia="华文楷体" w:hAnsi="华文楷体" w:hint="eastAsia"/>
          <w:sz w:val="28"/>
          <w:szCs w:val="28"/>
        </w:rPr>
        <w:t>摄没有</w:t>
      </w:r>
      <w:proofErr w:type="gramEnd"/>
      <w:r w:rsidRPr="00C30926">
        <w:rPr>
          <w:rFonts w:ascii="华文楷体" w:eastAsia="华文楷体" w:hAnsi="华文楷体" w:hint="eastAsia"/>
          <w:sz w:val="28"/>
          <w:szCs w:val="28"/>
        </w:rPr>
        <w:t>差别的，就是命亦我中</w:t>
      </w:r>
      <w:proofErr w:type="gramStart"/>
      <w:r w:rsidRPr="00C30926">
        <w:rPr>
          <w:rFonts w:ascii="华文楷体" w:eastAsia="华文楷体" w:hAnsi="华文楷体" w:hint="eastAsia"/>
          <w:sz w:val="28"/>
          <w:szCs w:val="28"/>
        </w:rPr>
        <w:t>摄</w:t>
      </w:r>
      <w:proofErr w:type="gramEnd"/>
      <w:r w:rsidRPr="00C30926">
        <w:rPr>
          <w:rFonts w:ascii="华文楷体" w:eastAsia="华文楷体" w:hAnsi="华文楷体" w:hint="eastAsia"/>
          <w:sz w:val="28"/>
          <w:szCs w:val="28"/>
        </w:rPr>
        <w:t>。啊‘尽说色与果,此彼虽不同’那么这个方面就解释一下，什么是色？什么是果呢？他们甚深的所谓的色，是指外界的色法，外界的这些色法就称之为色，那么就是说是颂词当中果呢，果是内在的身体，啊这个方面又称之为这个果。</w:t>
      </w:r>
    </w:p>
    <w:p w:rsidR="00E13090" w:rsidRPr="00E13090" w:rsidRDefault="00C30926" w:rsidP="001F26B7">
      <w:pPr>
        <w:ind w:firstLine="570"/>
        <w:rPr>
          <w:ins w:id="523" w:author="S-Yansong" w:date="2016-01-13T11:14:00Z"/>
          <w:rFonts w:asciiTheme="minorEastAsia" w:hAnsiTheme="minorEastAsia"/>
          <w:sz w:val="28"/>
          <w:szCs w:val="28"/>
          <w:rPrChange w:id="524" w:author="S-Yansong" w:date="2016-01-13T11:14:00Z">
            <w:rPr>
              <w:ins w:id="525" w:author="S-Yansong" w:date="2016-01-13T11:14:00Z"/>
              <w:rFonts w:ascii="华文楷体" w:eastAsia="华文楷体" w:hAnsi="华文楷体"/>
              <w:sz w:val="28"/>
              <w:szCs w:val="28"/>
            </w:rPr>
          </w:rPrChange>
        </w:rPr>
      </w:pPr>
      <w:r w:rsidRPr="00E13090">
        <w:rPr>
          <w:rFonts w:asciiTheme="minorEastAsia" w:hAnsiTheme="minorEastAsia" w:hint="eastAsia"/>
          <w:sz w:val="28"/>
          <w:szCs w:val="28"/>
          <w:rPrChange w:id="526" w:author="S-Yansong" w:date="2016-01-13T11:14:00Z">
            <w:rPr>
              <w:rFonts w:ascii="华文楷体" w:eastAsia="华文楷体" w:hAnsi="华文楷体" w:hint="eastAsia"/>
              <w:sz w:val="28"/>
              <w:szCs w:val="28"/>
            </w:rPr>
          </w:rPrChange>
        </w:rPr>
        <w:t>【如是里里外外形形色色的显现不可能不摄于虚空的自性中</w:t>
      </w:r>
      <w:r w:rsidRPr="00E13090">
        <w:rPr>
          <w:rFonts w:asciiTheme="minorEastAsia" w:hAnsiTheme="minorEastAsia"/>
          <w:sz w:val="28"/>
          <w:szCs w:val="28"/>
          <w:rPrChange w:id="527" w:author="S-Yansong" w:date="2016-01-13T11:14:00Z">
            <w:rPr>
              <w:rFonts w:ascii="华文楷体" w:eastAsia="华文楷体" w:hAnsi="华文楷体"/>
              <w:sz w:val="28"/>
              <w:szCs w:val="28"/>
            </w:rPr>
          </w:rPrChange>
        </w:rPr>
        <w:t xml:space="preserve">, </w:t>
      </w:r>
      <w:r w:rsidRPr="00E13090">
        <w:rPr>
          <w:rFonts w:asciiTheme="minorEastAsia" w:hAnsiTheme="minorEastAsia" w:hint="eastAsia"/>
          <w:sz w:val="28"/>
          <w:szCs w:val="28"/>
          <w:rPrChange w:id="528" w:author="S-Yansong" w:date="2016-01-13T11:14:00Z">
            <w:rPr>
              <w:rFonts w:ascii="华文楷体" w:eastAsia="华文楷体" w:hAnsi="华文楷体" w:hint="eastAsia"/>
              <w:sz w:val="28"/>
              <w:szCs w:val="28"/>
            </w:rPr>
          </w:rPrChange>
        </w:rPr>
        <w:t>虚空的本性无有异体。】</w:t>
      </w:r>
    </w:p>
    <w:p w:rsidR="00E13090" w:rsidRDefault="00C30926" w:rsidP="001F26B7">
      <w:pPr>
        <w:ind w:firstLine="570"/>
        <w:rPr>
          <w:ins w:id="529" w:author="S-Yansong" w:date="2016-01-13T11:14:00Z"/>
          <w:rFonts w:ascii="华文楷体" w:eastAsia="华文楷体" w:hAnsi="华文楷体"/>
          <w:sz w:val="28"/>
          <w:szCs w:val="28"/>
        </w:rPr>
      </w:pPr>
      <w:r w:rsidRPr="00C30926">
        <w:rPr>
          <w:rFonts w:ascii="华文楷体" w:eastAsia="华文楷体" w:hAnsi="华文楷体" w:hint="eastAsia"/>
          <w:sz w:val="28"/>
          <w:szCs w:val="28"/>
        </w:rPr>
        <w:t>那么就是说是</w:t>
      </w:r>
      <w:ins w:id="530" w:author="S-Yansong" w:date="2016-01-14T14:19:00Z">
        <w:r w:rsidR="00950849">
          <w:rPr>
            <w:rFonts w:ascii="华文楷体" w:eastAsia="华文楷体" w:hAnsi="华文楷体" w:hint="eastAsia"/>
            <w:sz w:val="28"/>
            <w:szCs w:val="28"/>
          </w:rPr>
          <w:t>“</w:t>
        </w:r>
      </w:ins>
      <w:del w:id="531" w:author="S-Yansong" w:date="2016-01-14T14:19:00Z">
        <w:r w:rsidRPr="00C30926" w:rsidDel="00950849">
          <w:rPr>
            <w:rFonts w:ascii="华文楷体" w:eastAsia="华文楷体" w:hAnsi="华文楷体" w:hint="eastAsia"/>
            <w:sz w:val="28"/>
            <w:szCs w:val="28"/>
          </w:rPr>
          <w:delText>‘</w:delText>
        </w:r>
      </w:del>
      <w:r w:rsidRPr="00C30926">
        <w:rPr>
          <w:rFonts w:ascii="华文楷体" w:eastAsia="华文楷体" w:hAnsi="华文楷体" w:hint="eastAsia"/>
          <w:sz w:val="28"/>
          <w:szCs w:val="28"/>
        </w:rPr>
        <w:t>此彼虽不同</w:t>
      </w:r>
      <w:ins w:id="532" w:author="S-Yansong" w:date="2016-01-14T14:19:00Z">
        <w:r w:rsidR="00950849">
          <w:rPr>
            <w:rFonts w:ascii="华文楷体" w:eastAsia="华文楷体" w:hAnsi="华文楷体" w:hint="eastAsia"/>
            <w:sz w:val="28"/>
            <w:szCs w:val="28"/>
          </w:rPr>
          <w:t>”</w:t>
        </w:r>
      </w:ins>
      <w:del w:id="533" w:author="S-Yansong" w:date="2016-01-14T14:19:00Z">
        <w:r w:rsidRPr="00C30926" w:rsidDel="00950849">
          <w:rPr>
            <w:rFonts w:ascii="华文楷体" w:eastAsia="华文楷体" w:hAnsi="华文楷体" w:hint="eastAsia"/>
            <w:sz w:val="28"/>
            <w:szCs w:val="28"/>
          </w:rPr>
          <w:delText>’</w:delText>
        </w:r>
      </w:del>
      <w:r w:rsidRPr="00C30926">
        <w:rPr>
          <w:rFonts w:ascii="华文楷体" w:eastAsia="华文楷体" w:hAnsi="华文楷体" w:hint="eastAsia"/>
          <w:sz w:val="28"/>
          <w:szCs w:val="28"/>
        </w:rPr>
        <w:t>啊，就说是在这个显现的时候呢，这个外面的色法和身体，或者说是外面的色法，彼此之间呢都是不相</w:t>
      </w:r>
      <w:r w:rsidRPr="00C30926">
        <w:rPr>
          <w:rFonts w:ascii="华文楷体" w:eastAsia="华文楷体" w:hAnsi="华文楷体" w:hint="eastAsia"/>
          <w:sz w:val="28"/>
          <w:szCs w:val="28"/>
        </w:rPr>
        <w:lastRenderedPageBreak/>
        <w:t>同的，但是在虚空的本性当中呢，他们是没有差别的，没有异体的。所以说这些显现不可能不摄于虚空的自性当中，而虚空的本性是无有差别的，啊没有异体，没有</w:t>
      </w:r>
      <w:proofErr w:type="gramStart"/>
      <w:r w:rsidRPr="00C30926">
        <w:rPr>
          <w:rFonts w:ascii="华文楷体" w:eastAsia="华文楷体" w:hAnsi="华文楷体" w:hint="eastAsia"/>
          <w:sz w:val="28"/>
          <w:szCs w:val="28"/>
        </w:rPr>
        <w:t>很多法</w:t>
      </w:r>
      <w:proofErr w:type="gramEnd"/>
      <w:r w:rsidRPr="00C30926">
        <w:rPr>
          <w:rFonts w:ascii="华文楷体" w:eastAsia="华文楷体" w:hAnsi="华文楷体" w:hint="eastAsia"/>
          <w:sz w:val="28"/>
          <w:szCs w:val="28"/>
        </w:rPr>
        <w:t>的差别。</w:t>
      </w:r>
    </w:p>
    <w:p w:rsidR="00E13090" w:rsidRPr="00E13090" w:rsidRDefault="00C30926" w:rsidP="001F26B7">
      <w:pPr>
        <w:ind w:firstLine="570"/>
        <w:rPr>
          <w:ins w:id="534" w:author="S-Yansong" w:date="2016-01-13T11:14:00Z"/>
          <w:rFonts w:asciiTheme="minorEastAsia" w:hAnsiTheme="minorEastAsia"/>
          <w:sz w:val="28"/>
          <w:szCs w:val="28"/>
          <w:rPrChange w:id="535" w:author="S-Yansong" w:date="2016-01-13T11:14:00Z">
            <w:rPr>
              <w:ins w:id="536" w:author="S-Yansong" w:date="2016-01-13T11:14:00Z"/>
              <w:rFonts w:ascii="华文楷体" w:eastAsia="华文楷体" w:hAnsi="华文楷体"/>
              <w:sz w:val="28"/>
              <w:szCs w:val="28"/>
            </w:rPr>
          </w:rPrChange>
        </w:rPr>
      </w:pPr>
      <w:r w:rsidRPr="00E13090">
        <w:rPr>
          <w:rFonts w:asciiTheme="minorEastAsia" w:hAnsiTheme="minorEastAsia" w:hint="eastAsia"/>
          <w:sz w:val="28"/>
          <w:szCs w:val="28"/>
          <w:rPrChange w:id="537" w:author="S-Yansong" w:date="2016-01-13T11:14:00Z">
            <w:rPr>
              <w:rFonts w:ascii="华文楷体" w:eastAsia="华文楷体" w:hAnsi="华文楷体" w:hint="eastAsia"/>
              <w:sz w:val="28"/>
              <w:szCs w:val="28"/>
            </w:rPr>
          </w:rPrChange>
        </w:rPr>
        <w:t>【同样</w:t>
      </w:r>
      <w:r w:rsidRPr="00E13090">
        <w:rPr>
          <w:rFonts w:asciiTheme="minorEastAsia" w:hAnsiTheme="minorEastAsia"/>
          <w:sz w:val="28"/>
          <w:szCs w:val="28"/>
          <w:rPrChange w:id="538" w:author="S-Yansong" w:date="2016-01-13T11:14:00Z">
            <w:rPr>
              <w:rFonts w:ascii="华文楷体" w:eastAsia="华文楷体" w:hAnsi="华文楷体"/>
              <w:sz w:val="28"/>
              <w:szCs w:val="28"/>
            </w:rPr>
          </w:rPrChange>
        </w:rPr>
        <w:t>,(万法)于命或大我的本性中一味一体。】</w:t>
      </w:r>
    </w:p>
    <w:p w:rsidR="00BD5496" w:rsidRDefault="00C30926" w:rsidP="001F26B7">
      <w:pPr>
        <w:ind w:firstLine="570"/>
        <w:rPr>
          <w:ins w:id="539" w:author="S-Yansong" w:date="2016-01-14T14:20:00Z"/>
          <w:rFonts w:ascii="华文楷体" w:eastAsia="华文楷体" w:hAnsi="华文楷体" w:hint="eastAsia"/>
          <w:sz w:val="28"/>
          <w:szCs w:val="28"/>
        </w:rPr>
      </w:pPr>
      <w:r w:rsidRPr="00C30926">
        <w:rPr>
          <w:rFonts w:ascii="华文楷体" w:eastAsia="华文楷体" w:hAnsi="华文楷体" w:hint="eastAsia"/>
          <w:sz w:val="28"/>
          <w:szCs w:val="28"/>
        </w:rPr>
        <w:t>那么同样道理呢，就像这个所有的这个色法他最后都在虚空当中一味一样</w:t>
      </w:r>
      <w:del w:id="540" w:author="S-Yansong" w:date="2016-01-14T14:19:00Z">
        <w:r w:rsidRPr="00C30926" w:rsidDel="00BD5496">
          <w:rPr>
            <w:rFonts w:ascii="华文楷体" w:eastAsia="华文楷体" w:hAnsi="华文楷体" w:hint="eastAsia"/>
            <w:sz w:val="28"/>
            <w:szCs w:val="28"/>
          </w:rPr>
          <w:delText>，</w:delText>
        </w:r>
      </w:del>
      <w:ins w:id="541" w:author="S-Yansong" w:date="2016-01-14T14:19:00Z">
        <w:r w:rsidR="00BD5496">
          <w:rPr>
            <w:rFonts w:ascii="华文楷体" w:eastAsia="华文楷体" w:hAnsi="华文楷体" w:hint="eastAsia"/>
            <w:sz w:val="28"/>
            <w:szCs w:val="28"/>
          </w:rPr>
          <w:t>。</w:t>
        </w:r>
      </w:ins>
      <w:r w:rsidRPr="00C30926">
        <w:rPr>
          <w:rFonts w:ascii="华文楷体" w:eastAsia="华文楷体" w:hAnsi="华文楷体" w:hint="eastAsia"/>
          <w:sz w:val="28"/>
          <w:szCs w:val="28"/>
        </w:rPr>
        <w:t>那么就是说他万法在</w:t>
      </w:r>
      <w:proofErr w:type="gramStart"/>
      <w:r w:rsidRPr="00C30926">
        <w:rPr>
          <w:rFonts w:ascii="华文楷体" w:eastAsia="华文楷体" w:hAnsi="华文楷体" w:hint="eastAsia"/>
          <w:sz w:val="28"/>
          <w:szCs w:val="28"/>
        </w:rPr>
        <w:t>命或者</w:t>
      </w:r>
      <w:proofErr w:type="gramEnd"/>
      <w:r w:rsidRPr="00C30926">
        <w:rPr>
          <w:rFonts w:ascii="华文楷体" w:eastAsia="华文楷体" w:hAnsi="华文楷体" w:hint="eastAsia"/>
          <w:sz w:val="28"/>
          <w:szCs w:val="28"/>
        </w:rPr>
        <w:t>说大我的本性当中也是一味一体的。后面一个呢‘如是命亦空’，那么就是好像在这个虚空当中的这些都是没有他体而存在的，如是</w:t>
      </w:r>
      <w:proofErr w:type="gramStart"/>
      <w:r w:rsidRPr="00C30926">
        <w:rPr>
          <w:rFonts w:ascii="华文楷体" w:eastAsia="华文楷体" w:hAnsi="华文楷体" w:hint="eastAsia"/>
          <w:sz w:val="28"/>
          <w:szCs w:val="28"/>
        </w:rPr>
        <w:t>命亦空呢</w:t>
      </w:r>
      <w:proofErr w:type="gramEnd"/>
      <w:r w:rsidRPr="00C30926">
        <w:rPr>
          <w:rFonts w:ascii="华文楷体" w:eastAsia="华文楷体" w:hAnsi="华文楷体" w:hint="eastAsia"/>
          <w:sz w:val="28"/>
          <w:szCs w:val="28"/>
        </w:rPr>
        <w:t>，后面不是讲，同样</w:t>
      </w:r>
      <w:del w:id="542" w:author="S-Yansong" w:date="2016-01-14T14:19:00Z">
        <w:r w:rsidRPr="00C30926" w:rsidDel="00BD5496">
          <w:rPr>
            <w:rFonts w:ascii="华文楷体" w:eastAsia="华文楷体" w:hAnsi="华文楷体" w:hint="eastAsia"/>
            <w:sz w:val="28"/>
            <w:szCs w:val="28"/>
          </w:rPr>
          <w:delText>,(</w:delText>
        </w:r>
      </w:del>
      <w:ins w:id="543" w:author="S-Yansong" w:date="2016-01-14T14:19:00Z">
        <w:r w:rsidR="00BD5496">
          <w:rPr>
            <w:rFonts w:ascii="华文楷体" w:eastAsia="华文楷体" w:hAnsi="华文楷体" w:hint="eastAsia"/>
            <w:sz w:val="28"/>
            <w:szCs w:val="28"/>
          </w:rPr>
          <w:t>，</w:t>
        </w:r>
        <w:r w:rsidR="00BD5496" w:rsidRPr="00C30926">
          <w:rPr>
            <w:rFonts w:ascii="华文楷体" w:eastAsia="华文楷体" w:hAnsi="华文楷体" w:hint="eastAsia"/>
            <w:sz w:val="28"/>
            <w:szCs w:val="28"/>
          </w:rPr>
          <w:t>(</w:t>
        </w:r>
      </w:ins>
      <w:r w:rsidRPr="00C30926">
        <w:rPr>
          <w:rFonts w:ascii="华文楷体" w:eastAsia="华文楷体" w:hAnsi="华文楷体" w:hint="eastAsia"/>
          <w:sz w:val="28"/>
          <w:szCs w:val="28"/>
        </w:rPr>
        <w:t>万法)于命或大我的本性当中也是一味一体的。</w:t>
      </w:r>
    </w:p>
    <w:p w:rsidR="001F26B7" w:rsidRDefault="00C30926" w:rsidP="001F26B7">
      <w:pPr>
        <w:ind w:firstLine="570"/>
        <w:rPr>
          <w:rFonts w:ascii="华文楷体" w:eastAsia="华文楷体" w:hAnsi="华文楷体"/>
          <w:sz w:val="28"/>
          <w:szCs w:val="28"/>
        </w:rPr>
      </w:pPr>
      <w:r w:rsidRPr="00C30926">
        <w:rPr>
          <w:rFonts w:ascii="华文楷体" w:eastAsia="华文楷体" w:hAnsi="华文楷体" w:hint="eastAsia"/>
          <w:sz w:val="28"/>
          <w:szCs w:val="28"/>
        </w:rPr>
        <w:t>那么就是说是这个，一切的万法呢他也是和命</w:t>
      </w:r>
      <w:proofErr w:type="gramStart"/>
      <w:r w:rsidRPr="00C30926">
        <w:rPr>
          <w:rFonts w:ascii="华文楷体" w:eastAsia="华文楷体" w:hAnsi="华文楷体" w:hint="eastAsia"/>
          <w:sz w:val="28"/>
          <w:szCs w:val="28"/>
        </w:rPr>
        <w:t>一味和</w:t>
      </w:r>
      <w:proofErr w:type="gramEnd"/>
      <w:r w:rsidRPr="00C30926">
        <w:rPr>
          <w:rFonts w:ascii="华文楷体" w:eastAsia="华文楷体" w:hAnsi="华文楷体" w:hint="eastAsia"/>
          <w:sz w:val="28"/>
          <w:szCs w:val="28"/>
        </w:rPr>
        <w:t>我一味，就是说也是犹如</w:t>
      </w:r>
      <w:proofErr w:type="gramStart"/>
      <w:r w:rsidRPr="00C30926">
        <w:rPr>
          <w:rFonts w:ascii="华文楷体" w:eastAsia="华文楷体" w:hAnsi="华文楷体" w:hint="eastAsia"/>
          <w:sz w:val="28"/>
          <w:szCs w:val="28"/>
        </w:rPr>
        <w:t>象</w:t>
      </w:r>
      <w:proofErr w:type="gramEnd"/>
      <w:r w:rsidRPr="00C30926">
        <w:rPr>
          <w:rFonts w:ascii="华文楷体" w:eastAsia="华文楷体" w:hAnsi="华文楷体" w:hint="eastAsia"/>
          <w:sz w:val="28"/>
          <w:szCs w:val="28"/>
        </w:rPr>
        <w:t>虚空当中一位一体一样，因为虚空是一味一体的，所以说万法在</w:t>
      </w:r>
      <w:proofErr w:type="gramStart"/>
      <w:r w:rsidRPr="00C30926">
        <w:rPr>
          <w:rFonts w:ascii="华文楷体" w:eastAsia="华文楷体" w:hAnsi="华文楷体" w:hint="eastAsia"/>
          <w:sz w:val="28"/>
          <w:szCs w:val="28"/>
        </w:rPr>
        <w:t>命或者</w:t>
      </w:r>
      <w:proofErr w:type="gramEnd"/>
      <w:r w:rsidRPr="00C30926">
        <w:rPr>
          <w:rFonts w:ascii="华文楷体" w:eastAsia="华文楷体" w:hAnsi="华文楷体" w:hint="eastAsia"/>
          <w:sz w:val="28"/>
          <w:szCs w:val="28"/>
        </w:rPr>
        <w:t>说我当中呢，也是一味一体的，</w:t>
      </w:r>
      <w:proofErr w:type="gramStart"/>
      <w:r w:rsidRPr="00C30926">
        <w:rPr>
          <w:rFonts w:ascii="华文楷体" w:eastAsia="华文楷体" w:hAnsi="华文楷体" w:hint="eastAsia"/>
          <w:sz w:val="28"/>
          <w:szCs w:val="28"/>
        </w:rPr>
        <w:t>啊同样</w:t>
      </w:r>
      <w:proofErr w:type="gramEnd"/>
      <w:r w:rsidRPr="00C30926">
        <w:rPr>
          <w:rFonts w:ascii="华文楷体" w:eastAsia="华文楷体" w:hAnsi="华文楷体" w:hint="eastAsia"/>
          <w:sz w:val="28"/>
          <w:szCs w:val="28"/>
        </w:rPr>
        <w:t>是一味一体的，所以他没有分开很多法，他就觉得呢，真正的胜义</w:t>
      </w:r>
      <w:proofErr w:type="gramStart"/>
      <w:r w:rsidRPr="00C30926">
        <w:rPr>
          <w:rFonts w:ascii="华文楷体" w:eastAsia="华文楷体" w:hAnsi="华文楷体" w:hint="eastAsia"/>
          <w:sz w:val="28"/>
          <w:szCs w:val="28"/>
        </w:rPr>
        <w:t>谛</w:t>
      </w:r>
      <w:proofErr w:type="gramEnd"/>
      <w:r w:rsidRPr="00C30926">
        <w:rPr>
          <w:rFonts w:ascii="华文楷体" w:eastAsia="华文楷体" w:hAnsi="华文楷体" w:hint="eastAsia"/>
          <w:sz w:val="28"/>
          <w:szCs w:val="28"/>
        </w:rPr>
        <w:t>呢，就是一个唯一的识而已，除了这个唯一的识之外呢不存在其余的法，所以说这些都是一味一体的法。那么如果在显现不相同的时候呢，他就觉得这个是世俗</w:t>
      </w:r>
      <w:del w:id="544" w:author="S-Yansong" w:date="2016-01-13T11:15:00Z">
        <w:r w:rsidRPr="00C30926" w:rsidDel="00E13090">
          <w:rPr>
            <w:rFonts w:ascii="华文楷体" w:eastAsia="华文楷体" w:hAnsi="华文楷体" w:hint="eastAsia"/>
            <w:sz w:val="28"/>
            <w:szCs w:val="28"/>
          </w:rPr>
          <w:delText>。</w:delText>
        </w:r>
      </w:del>
      <w:ins w:id="545" w:author="S-Yansong" w:date="2016-01-13T11:15:00Z">
        <w:r w:rsidR="00E13090">
          <w:rPr>
            <w:rFonts w:ascii="华文楷体" w:eastAsia="华文楷体" w:hAnsi="华文楷体" w:hint="eastAsia"/>
            <w:sz w:val="28"/>
            <w:szCs w:val="28"/>
          </w:rPr>
          <w:t>，</w:t>
        </w:r>
      </w:ins>
      <w:moveToRangeStart w:id="546" w:author="S-Yansong" w:date="2016-01-13T11:15:00Z" w:name="move440447042"/>
      <w:moveTo w:id="547" w:author="S-Yansong" w:date="2016-01-13T11:15:00Z">
        <w:r w:rsidR="00E13090" w:rsidRPr="005D317C">
          <w:rPr>
            <w:rFonts w:ascii="华文楷体" w:eastAsia="华文楷体" w:hAnsi="华文楷体" w:hint="eastAsia"/>
            <w:sz w:val="28"/>
            <w:szCs w:val="28"/>
          </w:rPr>
          <w:t>真正的在它本性当中它完全一切万法都是一味一体</w:t>
        </w:r>
        <w:del w:id="548" w:author="S-Yansong" w:date="2016-01-13T11:15:00Z">
          <w:r w:rsidR="00E13090" w:rsidRPr="005D317C" w:rsidDel="00E13090">
            <w:rPr>
              <w:rFonts w:ascii="华文楷体" w:eastAsia="华文楷体" w:hAnsi="华文楷体" w:hint="eastAsia"/>
              <w:sz w:val="28"/>
              <w:szCs w:val="28"/>
            </w:rPr>
            <w:delText>。</w:delText>
          </w:r>
        </w:del>
      </w:moveTo>
      <w:ins w:id="549" w:author="S-Yansong" w:date="2016-01-13T11:15:00Z">
        <w:r w:rsidR="00E13090">
          <w:rPr>
            <w:rFonts w:ascii="华文楷体" w:eastAsia="华文楷体" w:hAnsi="华文楷体" w:hint="eastAsia"/>
            <w:sz w:val="28"/>
            <w:szCs w:val="28"/>
          </w:rPr>
          <w:t>，</w:t>
        </w:r>
      </w:ins>
      <w:moveTo w:id="550" w:author="S-Yansong" w:date="2016-01-13T11:15:00Z">
        <w:r w:rsidR="00E13090" w:rsidRPr="005D317C">
          <w:rPr>
            <w:rFonts w:ascii="华文楷体" w:eastAsia="华文楷体" w:hAnsi="华文楷体" w:hint="eastAsia"/>
            <w:sz w:val="28"/>
            <w:szCs w:val="28"/>
          </w:rPr>
          <w:t>而且所有的法都是一个常有不变的心识。</w:t>
        </w:r>
      </w:moveTo>
      <w:moveToRangeEnd w:id="546"/>
      <w:del w:id="551" w:author="S-Yansong" w:date="2016-01-13T11:15:00Z">
        <w:r w:rsidRPr="00C30926" w:rsidDel="00E13090">
          <w:rPr>
            <w:rFonts w:ascii="华文楷体" w:eastAsia="华文楷体" w:hAnsi="华文楷体" w:hint="eastAsia"/>
            <w:sz w:val="28"/>
            <w:szCs w:val="28"/>
          </w:rPr>
          <w:delText xml:space="preserve">【40:05】 </w:delText>
        </w:r>
      </w:del>
      <w:r w:rsidRPr="00C30926">
        <w:rPr>
          <w:rFonts w:ascii="华文楷体" w:eastAsia="华文楷体" w:hAnsi="华文楷体" w:hint="eastAsia"/>
          <w:sz w:val="28"/>
          <w:szCs w:val="28"/>
        </w:rPr>
        <w:t xml:space="preserve"> </w:t>
      </w:r>
    </w:p>
    <w:p w:rsidR="005D317C" w:rsidRPr="005D317C" w:rsidDel="00E13090" w:rsidRDefault="005D317C" w:rsidP="005D317C">
      <w:pPr>
        <w:ind w:firstLine="570"/>
        <w:rPr>
          <w:del w:id="552" w:author="S-Yansong" w:date="2016-01-13T11:15:00Z"/>
          <w:rFonts w:ascii="华文楷体" w:eastAsia="华文楷体" w:hAnsi="华文楷体"/>
          <w:sz w:val="28"/>
          <w:szCs w:val="28"/>
        </w:rPr>
      </w:pPr>
      <w:del w:id="553" w:author="S-Yansong" w:date="2016-01-13T11:15:00Z">
        <w:r w:rsidRPr="005D317C" w:rsidDel="00E13090">
          <w:rPr>
            <w:rFonts w:ascii="华文楷体" w:eastAsia="华文楷体" w:hAnsi="华文楷体" w:hint="eastAsia"/>
            <w:sz w:val="28"/>
            <w:szCs w:val="28"/>
          </w:rPr>
          <w:delText>所以这些都是一味一体的法。如果在显现不相同的时候，他就觉得这个是世俗，</w:delText>
        </w:r>
      </w:del>
      <w:moveFromRangeStart w:id="554" w:author="S-Yansong" w:date="2016-01-13T11:15:00Z" w:name="move440447042"/>
      <w:moveFrom w:id="555" w:author="S-Yansong" w:date="2016-01-13T11:15:00Z">
        <w:del w:id="556" w:author="S-Yansong" w:date="2016-01-13T11:15:00Z">
          <w:r w:rsidRPr="005D317C" w:rsidDel="00E13090">
            <w:rPr>
              <w:rFonts w:ascii="华文楷体" w:eastAsia="华文楷体" w:hAnsi="华文楷体" w:hint="eastAsia"/>
              <w:sz w:val="28"/>
              <w:szCs w:val="28"/>
            </w:rPr>
            <w:delText>真正的在它本性当中它完全一切万法都是一味一体。而且所有的法都是一个常有不变的心识。</w:delText>
          </w:r>
        </w:del>
      </w:moveFrom>
      <w:moveFromRangeEnd w:id="554"/>
    </w:p>
    <w:p w:rsidR="00E13090" w:rsidRPr="00E13090" w:rsidRDefault="005D317C" w:rsidP="005D317C">
      <w:pPr>
        <w:ind w:firstLine="570"/>
        <w:rPr>
          <w:ins w:id="557" w:author="S-Yansong" w:date="2016-01-13T11:14:00Z"/>
          <w:rFonts w:asciiTheme="minorEastAsia" w:hAnsiTheme="minorEastAsia"/>
          <w:sz w:val="28"/>
          <w:szCs w:val="28"/>
          <w:rPrChange w:id="558" w:author="S-Yansong" w:date="2016-01-13T11:15:00Z">
            <w:rPr>
              <w:ins w:id="559" w:author="S-Yansong" w:date="2016-01-13T11:14:00Z"/>
              <w:rFonts w:ascii="华文楷体" w:eastAsia="华文楷体" w:hAnsi="华文楷体"/>
              <w:sz w:val="28"/>
              <w:szCs w:val="28"/>
            </w:rPr>
          </w:rPrChange>
        </w:rPr>
      </w:pPr>
      <w:del w:id="560" w:author="S-Yansong" w:date="2016-01-13T11:15:00Z">
        <w:r w:rsidRPr="00E13090" w:rsidDel="00E13090">
          <w:rPr>
            <w:rFonts w:asciiTheme="minorEastAsia" w:hAnsiTheme="minorEastAsia"/>
            <w:sz w:val="28"/>
            <w:szCs w:val="28"/>
            <w:rPrChange w:id="561" w:author="S-Yansong" w:date="2016-01-13T11:15:00Z">
              <w:rPr>
                <w:rFonts w:ascii="华文楷体" w:eastAsia="华文楷体" w:hAnsi="华文楷体"/>
                <w:sz w:val="28"/>
                <w:szCs w:val="28"/>
              </w:rPr>
            </w:rPrChange>
          </w:rPr>
          <w:delText xml:space="preserve"> </w:delText>
        </w:r>
      </w:del>
      <w:ins w:id="562" w:author="S-Yansong" w:date="2016-01-13T11:14:00Z">
        <w:r w:rsidR="00E13090" w:rsidRPr="00E13090">
          <w:rPr>
            <w:rFonts w:asciiTheme="minorEastAsia" w:hAnsiTheme="minorEastAsia" w:hint="eastAsia"/>
            <w:sz w:val="28"/>
            <w:szCs w:val="28"/>
            <w:rPrChange w:id="563" w:author="S-Yansong" w:date="2016-01-13T11:15:00Z">
              <w:rPr>
                <w:rFonts w:ascii="华文楷体" w:eastAsia="华文楷体" w:hAnsi="华文楷体" w:hint="eastAsia"/>
                <w:sz w:val="28"/>
                <w:szCs w:val="28"/>
              </w:rPr>
            </w:rPrChange>
          </w:rPr>
          <w:t>【</w:t>
        </w:r>
      </w:ins>
      <w:del w:id="564" w:author="S-Yansong" w:date="2016-01-13T11:14:00Z">
        <w:r w:rsidRPr="00E13090" w:rsidDel="00E13090">
          <w:rPr>
            <w:rFonts w:asciiTheme="minorEastAsia" w:hAnsiTheme="minorEastAsia" w:hint="eastAsia"/>
            <w:sz w:val="28"/>
            <w:szCs w:val="28"/>
            <w:rPrChange w:id="565" w:author="S-Yansong" w:date="2016-01-13T11:15:00Z">
              <w:rPr>
                <w:rFonts w:ascii="华文楷体" w:eastAsia="华文楷体" w:hAnsi="华文楷体" w:hint="eastAsia"/>
                <w:sz w:val="28"/>
                <w:szCs w:val="28"/>
              </w:rPr>
            </w:rPrChange>
          </w:rPr>
          <w:delText>“</w:delText>
        </w:r>
      </w:del>
      <w:r w:rsidRPr="00E13090">
        <w:rPr>
          <w:rFonts w:asciiTheme="minorEastAsia" w:hAnsiTheme="minorEastAsia" w:hint="eastAsia"/>
          <w:sz w:val="28"/>
          <w:szCs w:val="28"/>
          <w:rPrChange w:id="566" w:author="S-Yansong" w:date="2016-01-13T11:15:00Z">
            <w:rPr>
              <w:rFonts w:ascii="华文楷体" w:eastAsia="华文楷体" w:hAnsi="华文楷体" w:hint="eastAsia"/>
              <w:sz w:val="28"/>
              <w:szCs w:val="28"/>
            </w:rPr>
          </w:rPrChange>
        </w:rPr>
        <w:t>所显现的清净不清净之法是无而迷乱，如绳执为蛇或者梦境一般。</w:t>
      </w:r>
      <w:ins w:id="567" w:author="S-Yansong" w:date="2016-01-13T11:14:00Z">
        <w:r w:rsidR="00E13090" w:rsidRPr="00E13090">
          <w:rPr>
            <w:rFonts w:asciiTheme="minorEastAsia" w:hAnsiTheme="minorEastAsia" w:hint="eastAsia"/>
            <w:sz w:val="28"/>
            <w:szCs w:val="28"/>
            <w:rPrChange w:id="568" w:author="S-Yansong" w:date="2016-01-13T11:15:00Z">
              <w:rPr>
                <w:rFonts w:ascii="华文楷体" w:eastAsia="华文楷体" w:hAnsi="华文楷体" w:hint="eastAsia"/>
                <w:sz w:val="28"/>
                <w:szCs w:val="28"/>
              </w:rPr>
            </w:rPrChange>
          </w:rPr>
          <w:t>】</w:t>
        </w:r>
      </w:ins>
      <w:del w:id="569" w:author="S-Yansong" w:date="2016-01-13T11:14:00Z">
        <w:r w:rsidRPr="00E13090" w:rsidDel="00E13090">
          <w:rPr>
            <w:rFonts w:asciiTheme="minorEastAsia" w:hAnsiTheme="minorEastAsia" w:hint="eastAsia"/>
            <w:sz w:val="28"/>
            <w:szCs w:val="28"/>
            <w:rPrChange w:id="570" w:author="S-Yansong" w:date="2016-01-13T11:15:00Z">
              <w:rPr>
                <w:rFonts w:ascii="华文楷体" w:eastAsia="华文楷体" w:hAnsi="华文楷体" w:hint="eastAsia"/>
                <w:sz w:val="28"/>
                <w:szCs w:val="28"/>
              </w:rPr>
            </w:rPrChange>
          </w:rPr>
          <w:delText>”</w:delText>
        </w:r>
      </w:del>
    </w:p>
    <w:p w:rsidR="005D317C" w:rsidRPr="005D317C" w:rsidRDefault="005D317C" w:rsidP="005D317C">
      <w:pPr>
        <w:ind w:firstLine="570"/>
        <w:rPr>
          <w:rFonts w:ascii="华文楷体" w:eastAsia="华文楷体" w:hAnsi="华文楷体"/>
          <w:sz w:val="28"/>
          <w:szCs w:val="28"/>
        </w:rPr>
      </w:pPr>
      <w:r w:rsidRPr="005D317C">
        <w:rPr>
          <w:rFonts w:ascii="华文楷体" w:eastAsia="华文楷体" w:hAnsi="华文楷体" w:hint="eastAsia"/>
          <w:sz w:val="28"/>
          <w:szCs w:val="28"/>
        </w:rPr>
        <w:lastRenderedPageBreak/>
        <w:t>那么就说在没有</w:t>
      </w:r>
      <w:proofErr w:type="gramStart"/>
      <w:r w:rsidRPr="005D317C">
        <w:rPr>
          <w:rFonts w:ascii="华文楷体" w:eastAsia="华文楷体" w:hAnsi="华文楷体" w:hint="eastAsia"/>
          <w:sz w:val="28"/>
          <w:szCs w:val="28"/>
        </w:rPr>
        <w:t>证悟胜义谛</w:t>
      </w:r>
      <w:proofErr w:type="gramEnd"/>
      <w:r w:rsidRPr="005D317C">
        <w:rPr>
          <w:rFonts w:ascii="华文楷体" w:eastAsia="华文楷体" w:hAnsi="华文楷体" w:hint="eastAsia"/>
          <w:sz w:val="28"/>
          <w:szCs w:val="28"/>
        </w:rPr>
        <w:t>之前，</w:t>
      </w:r>
      <w:proofErr w:type="gramStart"/>
      <w:r w:rsidRPr="005D317C">
        <w:rPr>
          <w:rFonts w:ascii="华文楷体" w:eastAsia="华文楷体" w:hAnsi="华文楷体" w:hint="eastAsia"/>
          <w:sz w:val="28"/>
          <w:szCs w:val="28"/>
        </w:rPr>
        <w:t>没有证悟一味</w:t>
      </w:r>
      <w:proofErr w:type="gramEnd"/>
      <w:r w:rsidRPr="005D317C">
        <w:rPr>
          <w:rFonts w:ascii="华文楷体" w:eastAsia="华文楷体" w:hAnsi="华文楷体" w:hint="eastAsia"/>
          <w:sz w:val="28"/>
          <w:szCs w:val="28"/>
        </w:rPr>
        <w:t>一体之前，</w:t>
      </w:r>
      <w:ins w:id="571" w:author="S-Yansong" w:date="2016-01-14T14:20:00Z">
        <w:r w:rsidR="00BD5496">
          <w:rPr>
            <w:rFonts w:ascii="华文楷体" w:eastAsia="华文楷体" w:hAnsi="华文楷体" w:hint="eastAsia"/>
            <w:sz w:val="28"/>
            <w:szCs w:val="28"/>
          </w:rPr>
          <w:t>所</w:t>
        </w:r>
      </w:ins>
      <w:r w:rsidRPr="005D317C">
        <w:rPr>
          <w:rFonts w:ascii="华文楷体" w:eastAsia="华文楷体" w:hAnsi="华文楷体" w:hint="eastAsia"/>
          <w:sz w:val="28"/>
          <w:szCs w:val="28"/>
        </w:rPr>
        <w:t>显现的这些清净的法也好</w:t>
      </w:r>
      <w:ins w:id="572" w:author="S-Yansong" w:date="2016-01-14T14:20:00Z">
        <w:r w:rsidR="007D3787">
          <w:rPr>
            <w:rFonts w:ascii="华文楷体" w:eastAsia="华文楷体" w:hAnsi="华文楷体" w:hint="eastAsia"/>
            <w:sz w:val="28"/>
            <w:szCs w:val="28"/>
          </w:rPr>
          <w:t>，</w:t>
        </w:r>
      </w:ins>
      <w:r w:rsidRPr="005D317C">
        <w:rPr>
          <w:rFonts w:ascii="华文楷体" w:eastAsia="华文楷体" w:hAnsi="华文楷体" w:hint="eastAsia"/>
          <w:sz w:val="28"/>
          <w:szCs w:val="28"/>
        </w:rPr>
        <w:t>或者就说不清净的法也好，这些都是无而迷乱显现的。就好像把绳子执为蛇，或者就是说梦中显现的梦境一样，这些都是无而出现</w:t>
      </w:r>
      <w:ins w:id="573" w:author="S-Yansong" w:date="2016-01-14T14:20:00Z">
        <w:r w:rsidR="007D3787">
          <w:rPr>
            <w:rFonts w:ascii="华文楷体" w:eastAsia="华文楷体" w:hAnsi="华文楷体" w:hint="eastAsia"/>
            <w:sz w:val="28"/>
            <w:szCs w:val="28"/>
          </w:rPr>
          <w:t>，</w:t>
        </w:r>
      </w:ins>
      <w:r w:rsidRPr="005D317C">
        <w:rPr>
          <w:rFonts w:ascii="华文楷体" w:eastAsia="华文楷体" w:hAnsi="华文楷体" w:hint="eastAsia"/>
          <w:sz w:val="28"/>
          <w:szCs w:val="28"/>
        </w:rPr>
        <w:t>无而迷乱的。在这个内道当中也是使用马绳子看为蛇的比喻，也是说这一切所有的法都是无而显现的，都是一样犹如梦境一般。所以说当我们在学习佛法的时候，如果学习佛法的时候，他本身就学的华而不实，把这些问题都是理解成似是而非的观点，没有真正的认清佛法的这样一种精要所在，那么当我们在看这些内道的观点的时候，会觉得这个好像没办法分</w:t>
      </w:r>
      <w:proofErr w:type="gramStart"/>
      <w:r w:rsidRPr="005D317C">
        <w:rPr>
          <w:rFonts w:ascii="华文楷体" w:eastAsia="华文楷体" w:hAnsi="华文楷体" w:hint="eastAsia"/>
          <w:sz w:val="28"/>
          <w:szCs w:val="28"/>
        </w:rPr>
        <w:t>清楚内</w:t>
      </w:r>
      <w:proofErr w:type="gramEnd"/>
      <w:r w:rsidRPr="005D317C">
        <w:rPr>
          <w:rFonts w:ascii="华文楷体" w:eastAsia="华文楷体" w:hAnsi="华文楷体" w:hint="eastAsia"/>
          <w:sz w:val="28"/>
          <w:szCs w:val="28"/>
        </w:rPr>
        <w:t>外道的差别。因为他们也是说这些清净和不清净的法都是无而迷乱显现的，好像把绳子执为蛇一样的，这都是错乱一种显现。真正的这样一种</w:t>
      </w:r>
      <w:proofErr w:type="gramStart"/>
      <w:r w:rsidRPr="005D317C">
        <w:rPr>
          <w:rFonts w:ascii="华文楷体" w:eastAsia="华文楷体" w:hAnsi="华文楷体" w:hint="eastAsia"/>
          <w:sz w:val="28"/>
          <w:szCs w:val="28"/>
        </w:rPr>
        <w:t>实相当</w:t>
      </w:r>
      <w:proofErr w:type="gramEnd"/>
      <w:r w:rsidRPr="005D317C">
        <w:rPr>
          <w:rFonts w:ascii="华文楷体" w:eastAsia="华文楷体" w:hAnsi="华文楷体" w:hint="eastAsia"/>
          <w:sz w:val="28"/>
          <w:szCs w:val="28"/>
        </w:rPr>
        <w:t>中应该是一味一体的，不应该分很多法。</w:t>
      </w:r>
    </w:p>
    <w:p w:rsidR="00E13090" w:rsidRPr="00E13090" w:rsidRDefault="005D317C" w:rsidP="005D317C">
      <w:pPr>
        <w:ind w:firstLine="570"/>
        <w:rPr>
          <w:ins w:id="574" w:author="S-Yansong" w:date="2016-01-13T11:15:00Z"/>
          <w:rFonts w:asciiTheme="minorEastAsia" w:hAnsiTheme="minorEastAsia"/>
          <w:sz w:val="28"/>
          <w:szCs w:val="28"/>
          <w:rPrChange w:id="575" w:author="S-Yansong" w:date="2016-01-13T11:16:00Z">
            <w:rPr>
              <w:ins w:id="576" w:author="S-Yansong" w:date="2016-01-13T11:15:00Z"/>
              <w:rFonts w:ascii="华文楷体" w:eastAsia="华文楷体" w:hAnsi="华文楷体"/>
              <w:sz w:val="28"/>
              <w:szCs w:val="28"/>
            </w:rPr>
          </w:rPrChange>
        </w:rPr>
      </w:pPr>
      <w:r w:rsidRPr="00E13090">
        <w:rPr>
          <w:rFonts w:asciiTheme="minorEastAsia" w:hAnsiTheme="minorEastAsia"/>
          <w:sz w:val="28"/>
          <w:szCs w:val="28"/>
          <w:rPrChange w:id="577" w:author="S-Yansong" w:date="2016-01-13T11:16:00Z">
            <w:rPr>
              <w:rFonts w:ascii="华文楷体" w:eastAsia="华文楷体" w:hAnsi="华文楷体"/>
              <w:sz w:val="28"/>
              <w:szCs w:val="28"/>
            </w:rPr>
          </w:rPrChange>
        </w:rPr>
        <w:t xml:space="preserve"> </w:t>
      </w:r>
      <w:ins w:id="578" w:author="S-Yansong" w:date="2016-01-13T11:16:00Z">
        <w:r w:rsidR="00E13090" w:rsidRPr="00E13090">
          <w:rPr>
            <w:rFonts w:asciiTheme="minorEastAsia" w:hAnsiTheme="minorEastAsia" w:hint="eastAsia"/>
            <w:sz w:val="28"/>
            <w:szCs w:val="28"/>
            <w:rPrChange w:id="579" w:author="S-Yansong" w:date="2016-01-13T11:16:00Z">
              <w:rPr>
                <w:rFonts w:ascii="华文楷体" w:eastAsia="华文楷体" w:hAnsi="华文楷体" w:hint="eastAsia"/>
                <w:sz w:val="28"/>
                <w:szCs w:val="28"/>
              </w:rPr>
            </w:rPrChange>
          </w:rPr>
          <w:t>【</w:t>
        </w:r>
      </w:ins>
      <w:del w:id="580" w:author="S-Yansong" w:date="2016-01-13T11:16:00Z">
        <w:r w:rsidRPr="00E13090" w:rsidDel="00E13090">
          <w:rPr>
            <w:rFonts w:asciiTheme="minorEastAsia" w:hAnsiTheme="minorEastAsia" w:hint="eastAsia"/>
            <w:sz w:val="28"/>
            <w:szCs w:val="28"/>
            <w:rPrChange w:id="581" w:author="S-Yansong" w:date="2016-01-13T11:16:00Z">
              <w:rPr>
                <w:rFonts w:ascii="华文楷体" w:eastAsia="华文楷体" w:hAnsi="华文楷体" w:hint="eastAsia"/>
                <w:sz w:val="28"/>
                <w:szCs w:val="28"/>
              </w:rPr>
            </w:rPrChange>
          </w:rPr>
          <w:delText>“</w:delText>
        </w:r>
      </w:del>
      <w:r w:rsidRPr="00E13090">
        <w:rPr>
          <w:rFonts w:asciiTheme="minorEastAsia" w:hAnsiTheme="minorEastAsia" w:hint="eastAsia"/>
          <w:sz w:val="28"/>
          <w:szCs w:val="28"/>
          <w:rPrChange w:id="582" w:author="S-Yansong" w:date="2016-01-13T11:16:00Z">
            <w:rPr>
              <w:rFonts w:ascii="华文楷体" w:eastAsia="华文楷体" w:hAnsi="华文楷体" w:hint="eastAsia"/>
              <w:sz w:val="28"/>
              <w:szCs w:val="28"/>
            </w:rPr>
          </w:rPrChange>
        </w:rPr>
        <w:t>（此派论中）又云：“我分别实有，何时无分别，尔时意无有，无所取无执</w:t>
      </w:r>
      <w:ins w:id="583" w:author="S-Yansong" w:date="2016-01-13T11:16:00Z">
        <w:r w:rsidR="00E13090" w:rsidRPr="00E13090">
          <w:rPr>
            <w:rFonts w:asciiTheme="minorEastAsia" w:hAnsiTheme="minorEastAsia" w:hint="eastAsia"/>
            <w:sz w:val="28"/>
            <w:szCs w:val="28"/>
            <w:rPrChange w:id="584" w:author="S-Yansong" w:date="2016-01-13T11:16:00Z">
              <w:rPr>
                <w:rFonts w:ascii="华文楷体" w:eastAsia="华文楷体" w:hAnsi="华文楷体" w:hint="eastAsia"/>
                <w:sz w:val="28"/>
                <w:szCs w:val="28"/>
              </w:rPr>
            </w:rPrChange>
          </w:rPr>
          <w:t>】</w:t>
        </w:r>
      </w:ins>
      <w:del w:id="585" w:author="S-Yansong" w:date="2016-01-13T11:16:00Z">
        <w:r w:rsidRPr="00E13090" w:rsidDel="00E13090">
          <w:rPr>
            <w:rFonts w:asciiTheme="minorEastAsia" w:hAnsiTheme="minorEastAsia" w:hint="eastAsia"/>
            <w:sz w:val="28"/>
            <w:szCs w:val="28"/>
            <w:rPrChange w:id="586" w:author="S-Yansong" w:date="2016-01-13T11:16:00Z">
              <w:rPr>
                <w:rFonts w:ascii="华文楷体" w:eastAsia="华文楷体" w:hAnsi="华文楷体" w:hint="eastAsia"/>
                <w:sz w:val="28"/>
                <w:szCs w:val="28"/>
              </w:rPr>
            </w:rPrChange>
          </w:rPr>
          <w:delText>”</w:delText>
        </w:r>
      </w:del>
    </w:p>
    <w:p w:rsidR="00DE0CE9" w:rsidRDefault="005D317C" w:rsidP="005D317C">
      <w:pPr>
        <w:ind w:firstLine="570"/>
        <w:rPr>
          <w:ins w:id="587" w:author="S-Yansong" w:date="2016-01-13T11:16:00Z"/>
          <w:rFonts w:ascii="华文楷体" w:eastAsia="华文楷体" w:hAnsi="华文楷体"/>
          <w:sz w:val="28"/>
          <w:szCs w:val="28"/>
        </w:rPr>
      </w:pPr>
      <w:r w:rsidRPr="005D317C">
        <w:rPr>
          <w:rFonts w:ascii="华文楷体" w:eastAsia="华文楷体" w:hAnsi="华文楷体" w:hint="eastAsia"/>
          <w:sz w:val="28"/>
          <w:szCs w:val="28"/>
        </w:rPr>
        <w:t>那么这个方面上师没有详细的解释，</w:t>
      </w:r>
      <w:ins w:id="588" w:author="S-Yansong" w:date="2016-01-14T14:22:00Z">
        <w:r w:rsidR="007D3787">
          <w:rPr>
            <w:rFonts w:ascii="华文楷体" w:eastAsia="华文楷体" w:hAnsi="华文楷体" w:hint="eastAsia"/>
            <w:sz w:val="28"/>
            <w:szCs w:val="28"/>
          </w:rPr>
          <w:t>上师</w:t>
        </w:r>
      </w:ins>
      <w:r w:rsidRPr="005D317C">
        <w:rPr>
          <w:rFonts w:ascii="华文楷体" w:eastAsia="华文楷体" w:hAnsi="华文楷体" w:hint="eastAsia"/>
          <w:sz w:val="28"/>
          <w:szCs w:val="28"/>
        </w:rPr>
        <w:t>解释的时候就说是我分别实有，他就觉得是外道认为这个“我”应该是实有的。而“时无分别”什么时候没有把它认为是实有的话，这个时候的意思也是不正确。究竟来讲的话，是无所取也无执。这个“执”就是指能取的意思，也没有所取</w:t>
      </w:r>
      <w:ins w:id="589" w:author="S-Yansong" w:date="2016-01-13T11:16:00Z">
        <w:r w:rsidR="00DE0CE9">
          <w:rPr>
            <w:rFonts w:ascii="华文楷体" w:eastAsia="华文楷体" w:hAnsi="华文楷体" w:hint="eastAsia"/>
            <w:sz w:val="28"/>
            <w:szCs w:val="28"/>
          </w:rPr>
          <w:t>，</w:t>
        </w:r>
      </w:ins>
      <w:r w:rsidRPr="005D317C">
        <w:rPr>
          <w:rFonts w:ascii="华文楷体" w:eastAsia="华文楷体" w:hAnsi="华文楷体" w:hint="eastAsia"/>
          <w:sz w:val="28"/>
          <w:szCs w:val="28"/>
        </w:rPr>
        <w:t>也没有能取，究竟来讲应该是这样的一味的无二无分别的。</w:t>
      </w:r>
    </w:p>
    <w:p w:rsidR="00DE0CE9" w:rsidRDefault="005D317C" w:rsidP="005D317C">
      <w:pPr>
        <w:ind w:firstLine="570"/>
        <w:rPr>
          <w:ins w:id="590" w:author="S-Yansong" w:date="2016-01-13T11:17:00Z"/>
          <w:rFonts w:ascii="华文楷体" w:eastAsia="华文楷体" w:hAnsi="华文楷体"/>
          <w:sz w:val="28"/>
          <w:szCs w:val="28"/>
        </w:rPr>
      </w:pPr>
      <w:r w:rsidRPr="005D317C">
        <w:rPr>
          <w:rFonts w:ascii="华文楷体" w:eastAsia="华文楷体" w:hAnsi="华文楷体" w:hint="eastAsia"/>
          <w:sz w:val="28"/>
          <w:szCs w:val="28"/>
        </w:rPr>
        <w:t>那么按照上下文对照的时候，就说是也可以从另外一方面看这个颂词。从另外一个角度看颂词的时候可以这样理解，因为他最后的时候讲到了这个无所取无执，还有后面的这一段的他们的教典当中的讲</w:t>
      </w:r>
      <w:r w:rsidRPr="005D317C">
        <w:rPr>
          <w:rFonts w:ascii="华文楷体" w:eastAsia="华文楷体" w:hAnsi="华文楷体" w:hint="eastAsia"/>
          <w:sz w:val="28"/>
          <w:szCs w:val="28"/>
        </w:rPr>
        <w:lastRenderedPageBreak/>
        <w:t>到的是“见此息戏论，无二无分别”，最后有一个“无二无分别”的这个观点。那么如果是这样前后对照看前面这个颂词的时候也可以这样理解，大概也可以这样理解，大家可以去看一看想一想。就说是我分别</w:t>
      </w:r>
      <w:ins w:id="591" w:author="S-Yansong" w:date="2016-01-14T14:23:00Z">
        <w:r w:rsidR="00AD3A17">
          <w:rPr>
            <w:rFonts w:ascii="华文楷体" w:eastAsia="华文楷体" w:hAnsi="华文楷体" w:hint="eastAsia"/>
            <w:sz w:val="28"/>
            <w:szCs w:val="28"/>
          </w:rPr>
          <w:t>实</w:t>
        </w:r>
      </w:ins>
      <w:del w:id="592" w:author="S-Yansong" w:date="2016-01-14T14:23:00Z">
        <w:r w:rsidRPr="005D317C" w:rsidDel="00AD3A17">
          <w:rPr>
            <w:rFonts w:ascii="华文楷体" w:eastAsia="华文楷体" w:hAnsi="华文楷体" w:hint="eastAsia"/>
            <w:sz w:val="28"/>
            <w:szCs w:val="28"/>
          </w:rPr>
          <w:delText>识</w:delText>
        </w:r>
      </w:del>
      <w:r w:rsidRPr="005D317C">
        <w:rPr>
          <w:rFonts w:ascii="华文楷体" w:eastAsia="华文楷体" w:hAnsi="华文楷体" w:hint="eastAsia"/>
          <w:sz w:val="28"/>
          <w:szCs w:val="28"/>
        </w:rPr>
        <w:t>有，也就说如果有些人他就把这个“我”分别成一个实有的法，觉得有一个所取能取。把这个“我”作为一个实有的法是作为一个去</w:t>
      </w:r>
      <w:del w:id="593" w:author="S-Yansong" w:date="2016-01-13T11:17:00Z">
        <w:r w:rsidRPr="005D317C" w:rsidDel="00DE0CE9">
          <w:rPr>
            <w:rFonts w:ascii="华文楷体" w:eastAsia="华文楷体" w:hAnsi="华文楷体" w:hint="eastAsia"/>
            <w:sz w:val="28"/>
            <w:szCs w:val="28"/>
          </w:rPr>
          <w:delText>耽着</w:delText>
        </w:r>
      </w:del>
      <w:proofErr w:type="gramStart"/>
      <w:ins w:id="594" w:author="S-Yansong" w:date="2016-01-13T11:17:00Z">
        <w:r w:rsidR="00DE0CE9">
          <w:rPr>
            <w:rFonts w:ascii="华文楷体" w:eastAsia="华文楷体" w:hAnsi="华文楷体" w:hint="eastAsia"/>
            <w:sz w:val="28"/>
            <w:szCs w:val="28"/>
          </w:rPr>
          <w:t>耽</w:t>
        </w:r>
        <w:proofErr w:type="gramEnd"/>
        <w:r w:rsidR="00DE0CE9">
          <w:rPr>
            <w:rFonts w:ascii="华文楷体" w:eastAsia="华文楷体" w:hAnsi="华文楷体" w:hint="eastAsia"/>
            <w:sz w:val="28"/>
            <w:szCs w:val="28"/>
          </w:rPr>
          <w:t>著</w:t>
        </w:r>
      </w:ins>
      <w:r w:rsidRPr="005D317C">
        <w:rPr>
          <w:rFonts w:ascii="华文楷体" w:eastAsia="华文楷体" w:hAnsi="华文楷体" w:hint="eastAsia"/>
          <w:sz w:val="28"/>
          <w:szCs w:val="28"/>
        </w:rPr>
        <w:t>的境，然后这边有一个心</w:t>
      </w:r>
      <w:proofErr w:type="gramStart"/>
      <w:r w:rsidRPr="005D317C">
        <w:rPr>
          <w:rFonts w:ascii="华文楷体" w:eastAsia="华文楷体" w:hAnsi="华文楷体" w:hint="eastAsia"/>
          <w:sz w:val="28"/>
          <w:szCs w:val="28"/>
        </w:rPr>
        <w:t>识去</w:t>
      </w:r>
      <w:del w:id="595" w:author="S-Yansong" w:date="2016-01-13T11:17:00Z">
        <w:r w:rsidRPr="005D317C" w:rsidDel="00DE0CE9">
          <w:rPr>
            <w:rFonts w:ascii="华文楷体" w:eastAsia="华文楷体" w:hAnsi="华文楷体" w:hint="eastAsia"/>
            <w:sz w:val="28"/>
            <w:szCs w:val="28"/>
          </w:rPr>
          <w:delText>耽着</w:delText>
        </w:r>
      </w:del>
      <w:ins w:id="596" w:author="S-Yansong" w:date="2016-01-13T11:17:00Z">
        <w:r w:rsidR="00DE0CE9">
          <w:rPr>
            <w:rFonts w:ascii="华文楷体" w:eastAsia="华文楷体" w:hAnsi="华文楷体" w:hint="eastAsia"/>
            <w:sz w:val="28"/>
            <w:szCs w:val="28"/>
          </w:rPr>
          <w:t>耽</w:t>
        </w:r>
        <w:proofErr w:type="gramEnd"/>
        <w:r w:rsidR="00DE0CE9">
          <w:rPr>
            <w:rFonts w:ascii="华文楷体" w:eastAsia="华文楷体" w:hAnsi="华文楷体" w:hint="eastAsia"/>
            <w:sz w:val="28"/>
            <w:szCs w:val="28"/>
          </w:rPr>
          <w:t>著</w:t>
        </w:r>
      </w:ins>
      <w:r w:rsidRPr="005D317C">
        <w:rPr>
          <w:rFonts w:ascii="华文楷体" w:eastAsia="华文楷体" w:hAnsi="华文楷体" w:hint="eastAsia"/>
          <w:sz w:val="28"/>
          <w:szCs w:val="28"/>
        </w:rPr>
        <w:t>他。就把这个“我”分别成一个实有的法。</w:t>
      </w:r>
    </w:p>
    <w:p w:rsidR="005D317C" w:rsidRPr="005D317C" w:rsidRDefault="005D317C" w:rsidP="005D317C">
      <w:pPr>
        <w:ind w:firstLine="570"/>
        <w:rPr>
          <w:rFonts w:ascii="华文楷体" w:eastAsia="华文楷体" w:hAnsi="华文楷体"/>
          <w:sz w:val="28"/>
          <w:szCs w:val="28"/>
        </w:rPr>
      </w:pPr>
      <w:r w:rsidRPr="005D317C">
        <w:rPr>
          <w:rFonts w:ascii="华文楷体" w:eastAsia="华文楷体" w:hAnsi="华文楷体" w:hint="eastAsia"/>
          <w:sz w:val="28"/>
          <w:szCs w:val="28"/>
        </w:rPr>
        <w:t>而“何时无分别”呢？什么时候你通过修持就没有分别了，“尔时意无有”。这个时候就说没有分别的缘故，他的心意就不存在了，</w:t>
      </w:r>
      <w:proofErr w:type="gramStart"/>
      <w:r w:rsidRPr="005D317C">
        <w:rPr>
          <w:rFonts w:ascii="华文楷体" w:eastAsia="华文楷体" w:hAnsi="华文楷体" w:hint="eastAsia"/>
          <w:sz w:val="28"/>
          <w:szCs w:val="28"/>
        </w:rPr>
        <w:t>能够执取他</w:t>
      </w:r>
      <w:proofErr w:type="gramEnd"/>
      <w:r w:rsidRPr="005D317C">
        <w:rPr>
          <w:rFonts w:ascii="华文楷体" w:eastAsia="华文楷体" w:hAnsi="华文楷体" w:hint="eastAsia"/>
          <w:sz w:val="28"/>
          <w:szCs w:val="28"/>
        </w:rPr>
        <w:t>的意就不存在。“无所取无执”那么这个时候就达到一个没有所取</w:t>
      </w:r>
      <w:ins w:id="597" w:author="S-Yansong" w:date="2016-01-14T14:23:00Z">
        <w:r w:rsidR="00A12E19">
          <w:rPr>
            <w:rFonts w:ascii="华文楷体" w:eastAsia="华文楷体" w:hAnsi="华文楷体" w:hint="eastAsia"/>
            <w:sz w:val="28"/>
            <w:szCs w:val="28"/>
          </w:rPr>
          <w:t>，</w:t>
        </w:r>
      </w:ins>
      <w:r w:rsidRPr="005D317C">
        <w:rPr>
          <w:rFonts w:ascii="华文楷体" w:eastAsia="华文楷体" w:hAnsi="华文楷体" w:hint="eastAsia"/>
          <w:sz w:val="28"/>
          <w:szCs w:val="28"/>
        </w:rPr>
        <w:t>也没有能取的一种境界，既没有所取也没有能取，因为能取和所取它就</w:t>
      </w:r>
      <w:proofErr w:type="gramStart"/>
      <w:r w:rsidRPr="005D317C">
        <w:rPr>
          <w:rFonts w:ascii="华文楷体" w:eastAsia="华文楷体" w:hAnsi="华文楷体" w:hint="eastAsia"/>
          <w:sz w:val="28"/>
          <w:szCs w:val="28"/>
        </w:rPr>
        <w:t>互相观待的</w:t>
      </w:r>
      <w:proofErr w:type="gramEnd"/>
      <w:r w:rsidRPr="005D317C">
        <w:rPr>
          <w:rFonts w:ascii="华文楷体" w:eastAsia="华文楷体" w:hAnsi="华文楷体" w:hint="eastAsia"/>
          <w:sz w:val="28"/>
          <w:szCs w:val="28"/>
        </w:rPr>
        <w:t>。如果说是当你存在分别的时候，就会有一个分别，这方面那边有一个实有的我，这边有一个我的分别或者有一个意的分别</w:t>
      </w:r>
      <w:del w:id="598" w:author="S-Yansong" w:date="2016-01-14T14:24:00Z">
        <w:r w:rsidRPr="005D317C" w:rsidDel="00A12E19">
          <w:rPr>
            <w:rFonts w:ascii="华文楷体" w:eastAsia="华文楷体" w:hAnsi="华文楷体" w:hint="eastAsia"/>
            <w:sz w:val="28"/>
            <w:szCs w:val="28"/>
          </w:rPr>
          <w:delText>，</w:delText>
        </w:r>
      </w:del>
      <w:ins w:id="599" w:author="S-Yansong" w:date="2016-01-14T14:24:00Z">
        <w:r w:rsidR="00A12E19">
          <w:rPr>
            <w:rFonts w:ascii="华文楷体" w:eastAsia="华文楷体" w:hAnsi="华文楷体" w:hint="eastAsia"/>
            <w:sz w:val="28"/>
            <w:szCs w:val="28"/>
          </w:rPr>
          <w:t>。</w:t>
        </w:r>
      </w:ins>
      <w:r w:rsidRPr="005D317C">
        <w:rPr>
          <w:rFonts w:ascii="华文楷体" w:eastAsia="华文楷体" w:hAnsi="华文楷体" w:hint="eastAsia"/>
          <w:sz w:val="28"/>
          <w:szCs w:val="28"/>
        </w:rPr>
        <w:t>那么什么时候你真正达到了胜义</w:t>
      </w:r>
      <w:proofErr w:type="gramStart"/>
      <w:r w:rsidRPr="005D317C">
        <w:rPr>
          <w:rFonts w:ascii="华文楷体" w:eastAsia="华文楷体" w:hAnsi="华文楷体" w:hint="eastAsia"/>
          <w:sz w:val="28"/>
          <w:szCs w:val="28"/>
        </w:rPr>
        <w:t>谛</w:t>
      </w:r>
      <w:proofErr w:type="gramEnd"/>
      <w:r w:rsidRPr="005D317C">
        <w:rPr>
          <w:rFonts w:ascii="华文楷体" w:eastAsia="华文楷体" w:hAnsi="华文楷体" w:hint="eastAsia"/>
          <w:sz w:val="28"/>
          <w:szCs w:val="28"/>
        </w:rPr>
        <w:t>，这个胜义</w:t>
      </w:r>
      <w:proofErr w:type="gramStart"/>
      <w:r w:rsidRPr="005D317C">
        <w:rPr>
          <w:rFonts w:ascii="华文楷体" w:eastAsia="华文楷体" w:hAnsi="华文楷体" w:hint="eastAsia"/>
          <w:sz w:val="28"/>
          <w:szCs w:val="28"/>
        </w:rPr>
        <w:t>谛</w:t>
      </w:r>
      <w:proofErr w:type="gramEnd"/>
      <w:r w:rsidRPr="005D317C">
        <w:rPr>
          <w:rFonts w:ascii="华文楷体" w:eastAsia="华文楷体" w:hAnsi="华文楷体" w:hint="eastAsia"/>
          <w:sz w:val="28"/>
          <w:szCs w:val="28"/>
        </w:rPr>
        <w:t>应该是无分别的，因为下面有一个“见此息戏论，无二无分别”。那么什么时候你达到这样无分别的时候，这个时候意也就没有了，如果</w:t>
      </w:r>
      <w:proofErr w:type="gramStart"/>
      <w:r w:rsidRPr="005D317C">
        <w:rPr>
          <w:rFonts w:ascii="华文楷体" w:eastAsia="华文楷体" w:hAnsi="华文楷体" w:hint="eastAsia"/>
          <w:sz w:val="28"/>
          <w:szCs w:val="28"/>
        </w:rPr>
        <w:t>意没有</w:t>
      </w:r>
      <w:proofErr w:type="gramEnd"/>
      <w:r w:rsidRPr="005D317C">
        <w:rPr>
          <w:rFonts w:ascii="华文楷体" w:eastAsia="华文楷体" w:hAnsi="华文楷体" w:hint="eastAsia"/>
          <w:sz w:val="28"/>
          <w:szCs w:val="28"/>
        </w:rPr>
        <w:t>的话，那所取也没有了。所以“无所取无执”按照他的意思来讲</w:t>
      </w:r>
      <w:ins w:id="600" w:author="S-Yansong" w:date="2016-01-14T14:25:00Z">
        <w:r w:rsidR="00A12E19">
          <w:rPr>
            <w:rFonts w:ascii="华文楷体" w:eastAsia="华文楷体" w:hAnsi="华文楷体" w:hint="eastAsia"/>
            <w:sz w:val="28"/>
            <w:szCs w:val="28"/>
          </w:rPr>
          <w:t>，</w:t>
        </w:r>
      </w:ins>
      <w:r w:rsidRPr="005D317C">
        <w:rPr>
          <w:rFonts w:ascii="华文楷体" w:eastAsia="华文楷体" w:hAnsi="华文楷体" w:hint="eastAsia"/>
          <w:sz w:val="28"/>
          <w:szCs w:val="28"/>
        </w:rPr>
        <w:t>应该到达一个真正的胜义</w:t>
      </w:r>
      <w:proofErr w:type="gramStart"/>
      <w:r w:rsidRPr="005D317C">
        <w:rPr>
          <w:rFonts w:ascii="华文楷体" w:eastAsia="华文楷体" w:hAnsi="华文楷体" w:hint="eastAsia"/>
          <w:sz w:val="28"/>
          <w:szCs w:val="28"/>
        </w:rPr>
        <w:t>谛</w:t>
      </w:r>
      <w:proofErr w:type="gramEnd"/>
      <w:r w:rsidRPr="005D317C">
        <w:rPr>
          <w:rFonts w:ascii="华文楷体" w:eastAsia="华文楷体" w:hAnsi="华文楷体" w:hint="eastAsia"/>
          <w:sz w:val="28"/>
          <w:szCs w:val="28"/>
        </w:rPr>
        <w:t>的本性当中，从这方面也可以去看它的意思。</w:t>
      </w:r>
    </w:p>
    <w:p w:rsidR="00DE0CE9" w:rsidRPr="00DE0CE9" w:rsidRDefault="005D317C" w:rsidP="005D317C">
      <w:pPr>
        <w:ind w:firstLine="570"/>
        <w:rPr>
          <w:ins w:id="601" w:author="S-Yansong" w:date="2016-01-13T11:18:00Z"/>
          <w:rFonts w:asciiTheme="minorEastAsia" w:hAnsiTheme="minorEastAsia"/>
          <w:sz w:val="28"/>
          <w:szCs w:val="28"/>
          <w:rPrChange w:id="602" w:author="S-Yansong" w:date="2016-01-13T11:18:00Z">
            <w:rPr>
              <w:ins w:id="603" w:author="S-Yansong" w:date="2016-01-13T11:18:00Z"/>
              <w:rFonts w:ascii="华文楷体" w:eastAsia="华文楷体" w:hAnsi="华文楷体"/>
              <w:sz w:val="28"/>
              <w:szCs w:val="28"/>
            </w:rPr>
          </w:rPrChange>
        </w:rPr>
      </w:pPr>
      <w:r w:rsidRPr="00DE0CE9">
        <w:rPr>
          <w:rFonts w:asciiTheme="minorEastAsia" w:hAnsiTheme="minorEastAsia"/>
          <w:sz w:val="28"/>
          <w:szCs w:val="28"/>
          <w:rPrChange w:id="604" w:author="S-Yansong" w:date="2016-01-13T11:18:00Z">
            <w:rPr>
              <w:rFonts w:ascii="华文楷体" w:eastAsia="华文楷体" w:hAnsi="华文楷体"/>
              <w:sz w:val="28"/>
              <w:szCs w:val="28"/>
            </w:rPr>
          </w:rPrChange>
        </w:rPr>
        <w:t xml:space="preserve"> </w:t>
      </w:r>
      <w:del w:id="605" w:author="S-Yansong" w:date="2016-01-13T11:18:00Z">
        <w:r w:rsidRPr="00DE0CE9" w:rsidDel="00DE0CE9">
          <w:rPr>
            <w:rFonts w:asciiTheme="minorEastAsia" w:hAnsiTheme="minorEastAsia" w:hint="eastAsia"/>
            <w:sz w:val="28"/>
            <w:szCs w:val="28"/>
            <w:rPrChange w:id="606" w:author="S-Yansong" w:date="2016-01-13T11:18:00Z">
              <w:rPr>
                <w:rFonts w:ascii="华文楷体" w:eastAsia="华文楷体" w:hAnsi="华文楷体" w:hint="eastAsia"/>
                <w:sz w:val="28"/>
                <w:szCs w:val="28"/>
              </w:rPr>
            </w:rPrChange>
          </w:rPr>
          <w:delText>“</w:delText>
        </w:r>
      </w:del>
      <w:ins w:id="607" w:author="S-Yansong" w:date="2016-01-13T11:18:00Z">
        <w:r w:rsidR="00DE0CE9" w:rsidRPr="00DE0CE9">
          <w:rPr>
            <w:rFonts w:asciiTheme="minorEastAsia" w:hAnsiTheme="minorEastAsia" w:hint="eastAsia"/>
            <w:sz w:val="28"/>
            <w:szCs w:val="28"/>
            <w:rPrChange w:id="608" w:author="S-Yansong" w:date="2016-01-13T11:18:00Z">
              <w:rPr>
                <w:rFonts w:ascii="华文楷体" w:eastAsia="华文楷体" w:hAnsi="华文楷体" w:hint="eastAsia"/>
                <w:sz w:val="28"/>
                <w:szCs w:val="28"/>
              </w:rPr>
            </w:rPrChange>
          </w:rPr>
          <w:t>【</w:t>
        </w:r>
      </w:ins>
      <w:r w:rsidRPr="00DE0CE9">
        <w:rPr>
          <w:rFonts w:asciiTheme="minorEastAsia" w:hAnsiTheme="minorEastAsia" w:hint="eastAsia"/>
          <w:sz w:val="28"/>
          <w:szCs w:val="28"/>
          <w:rPrChange w:id="609" w:author="S-Yansong" w:date="2016-01-13T11:18:00Z">
            <w:rPr>
              <w:rFonts w:ascii="华文楷体" w:eastAsia="华文楷体" w:hAnsi="华文楷体" w:hint="eastAsia"/>
              <w:sz w:val="28"/>
              <w:szCs w:val="28"/>
            </w:rPr>
          </w:rPrChange>
        </w:rPr>
        <w:t>复言：“了知吠陀边，视如梦如幻，如乾达婆城，如是见世间，无生亦无灭，无缚无修行，欲解解脱无，此乃胜义性。</w:t>
      </w:r>
      <w:del w:id="610" w:author="S-Yansong" w:date="2016-01-13T11:18:00Z">
        <w:r w:rsidRPr="00DE0CE9" w:rsidDel="00DE0CE9">
          <w:rPr>
            <w:rFonts w:asciiTheme="minorEastAsia" w:hAnsiTheme="minorEastAsia" w:hint="eastAsia"/>
            <w:sz w:val="28"/>
            <w:szCs w:val="28"/>
            <w:rPrChange w:id="611" w:author="S-Yansong" w:date="2016-01-13T11:18:00Z">
              <w:rPr>
                <w:rFonts w:ascii="华文楷体" w:eastAsia="华文楷体" w:hAnsi="华文楷体" w:hint="eastAsia"/>
                <w:sz w:val="28"/>
                <w:szCs w:val="28"/>
              </w:rPr>
            </w:rPrChange>
          </w:rPr>
          <w:delText>”</w:delText>
        </w:r>
      </w:del>
      <w:ins w:id="612" w:author="S-Yansong" w:date="2016-01-13T11:18:00Z">
        <w:r w:rsidR="00DE0CE9" w:rsidRPr="00DE0CE9">
          <w:rPr>
            <w:rFonts w:asciiTheme="minorEastAsia" w:hAnsiTheme="minorEastAsia" w:hint="eastAsia"/>
            <w:sz w:val="28"/>
            <w:szCs w:val="28"/>
            <w:rPrChange w:id="613" w:author="S-Yansong" w:date="2016-01-13T11:18:00Z">
              <w:rPr>
                <w:rFonts w:ascii="华文楷体" w:eastAsia="华文楷体" w:hAnsi="华文楷体" w:hint="eastAsia"/>
                <w:sz w:val="28"/>
                <w:szCs w:val="28"/>
              </w:rPr>
            </w:rPrChange>
          </w:rPr>
          <w:t>】</w:t>
        </w:r>
      </w:ins>
    </w:p>
    <w:p w:rsidR="00F6187A" w:rsidRDefault="005D317C" w:rsidP="005D317C">
      <w:pPr>
        <w:ind w:firstLine="570"/>
        <w:rPr>
          <w:ins w:id="614" w:author="S-Yansong" w:date="2016-01-13T11:18:00Z"/>
          <w:rFonts w:ascii="华文楷体" w:eastAsia="华文楷体" w:hAnsi="华文楷体"/>
          <w:sz w:val="28"/>
          <w:szCs w:val="28"/>
        </w:rPr>
      </w:pPr>
      <w:r w:rsidRPr="005D317C">
        <w:rPr>
          <w:rFonts w:ascii="华文楷体" w:eastAsia="华文楷体" w:hAnsi="华文楷体" w:hint="eastAsia"/>
          <w:sz w:val="28"/>
          <w:szCs w:val="28"/>
        </w:rPr>
        <w:t>那么这“了知吠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边”，吠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边“边”就是边际的意思，这个边</w:t>
      </w:r>
      <w:r w:rsidRPr="005D317C">
        <w:rPr>
          <w:rFonts w:ascii="华文楷体" w:eastAsia="华文楷体" w:hAnsi="华文楷体" w:hint="eastAsia"/>
          <w:sz w:val="28"/>
          <w:szCs w:val="28"/>
        </w:rPr>
        <w:lastRenderedPageBreak/>
        <w:t>际就是究竟。那么你怎么样去了知究竟的吠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呢？了知了究竟的吠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的时候你会知道这一切都是如梦如幻的，世间的这样一切的本性如梦如幻的。就相当于我们说，如果你了</w:t>
      </w:r>
      <w:proofErr w:type="gramStart"/>
      <w:r w:rsidRPr="005D317C">
        <w:rPr>
          <w:rFonts w:ascii="华文楷体" w:eastAsia="华文楷体" w:hAnsi="华文楷体" w:hint="eastAsia"/>
          <w:sz w:val="28"/>
          <w:szCs w:val="28"/>
        </w:rPr>
        <w:t>知了胜义谛</w:t>
      </w:r>
      <w:proofErr w:type="gramEnd"/>
      <w:r w:rsidRPr="005D317C">
        <w:rPr>
          <w:rFonts w:ascii="华文楷体" w:eastAsia="华文楷体" w:hAnsi="华文楷体" w:hint="eastAsia"/>
          <w:sz w:val="28"/>
          <w:szCs w:val="28"/>
        </w:rPr>
        <w:t>，如果你了知了空性，你就会知道这一切的世间没有可</w:t>
      </w:r>
      <w:del w:id="615" w:author="S-Yansong" w:date="2016-01-14T14:25:00Z">
        <w:r w:rsidRPr="005D317C" w:rsidDel="00A12E19">
          <w:rPr>
            <w:rFonts w:ascii="华文楷体" w:eastAsia="华文楷体" w:hAnsi="华文楷体" w:hint="eastAsia"/>
            <w:sz w:val="28"/>
            <w:szCs w:val="28"/>
          </w:rPr>
          <w:delText>执着</w:delText>
        </w:r>
      </w:del>
      <w:ins w:id="616" w:author="S-Yansong" w:date="2016-01-14T14:25:00Z">
        <w:r w:rsidR="00A12E19">
          <w:rPr>
            <w:rFonts w:ascii="华文楷体" w:eastAsia="华文楷体" w:hAnsi="华文楷体" w:hint="eastAsia"/>
            <w:sz w:val="28"/>
            <w:szCs w:val="28"/>
          </w:rPr>
          <w:t>执著</w:t>
        </w:r>
      </w:ins>
      <w:r w:rsidRPr="005D317C">
        <w:rPr>
          <w:rFonts w:ascii="华文楷体" w:eastAsia="华文楷体" w:hAnsi="华文楷体" w:hint="eastAsia"/>
          <w:sz w:val="28"/>
          <w:szCs w:val="28"/>
        </w:rPr>
        <w:t>，都是梦幻一样的自性，是如梦如幻，如乾</w:t>
      </w:r>
      <w:proofErr w:type="gramStart"/>
      <w:r w:rsidRPr="005D317C">
        <w:rPr>
          <w:rFonts w:ascii="华文楷体" w:eastAsia="华文楷体" w:hAnsi="华文楷体" w:hint="eastAsia"/>
          <w:sz w:val="28"/>
          <w:szCs w:val="28"/>
        </w:rPr>
        <w:t>达婆城一样</w:t>
      </w:r>
      <w:proofErr w:type="gramEnd"/>
      <w:r w:rsidRPr="005D317C">
        <w:rPr>
          <w:rFonts w:ascii="华文楷体" w:eastAsia="华文楷体" w:hAnsi="华文楷体" w:hint="eastAsia"/>
          <w:sz w:val="28"/>
          <w:szCs w:val="28"/>
        </w:rPr>
        <w:t>。这个在中观当中，就是在讲《中论》当中也是说一切万法如梦如幻、如乾达婆城，有很多很多这样一种比喻。</w:t>
      </w:r>
    </w:p>
    <w:p w:rsidR="005D317C" w:rsidRPr="005D317C" w:rsidRDefault="005D317C" w:rsidP="005D317C">
      <w:pPr>
        <w:ind w:firstLine="570"/>
        <w:rPr>
          <w:rFonts w:ascii="华文楷体" w:eastAsia="华文楷体" w:hAnsi="华文楷体"/>
          <w:sz w:val="28"/>
          <w:szCs w:val="28"/>
        </w:rPr>
      </w:pPr>
      <w:r w:rsidRPr="005D317C">
        <w:rPr>
          <w:rFonts w:ascii="华文楷体" w:eastAsia="华文楷体" w:hAnsi="华文楷体" w:hint="eastAsia"/>
          <w:sz w:val="28"/>
          <w:szCs w:val="28"/>
        </w:rPr>
        <w:t>“如是见世间，无生亦无灭”这样的时候再去看世间的时候，从来也没有生过，也没有灭过，它是一个无生无灭的自性。那么既然是无生无灭的自性，所以说也没有束缚，既然没有束缚也不需要通过修行来解开束缚。所以说“欲解解脱无”你想要解脱，这个解脱也是不存在的，了知了这个就是胜义性。所以这个方面和内道的讲法，就是如果你说单单从词句上去看的时候几乎分不开了。尤其是这些无生无灭、无缚无解、无修行，这个胜义性《中论》当中也讲，有些大圆满的书当中也讲这个无缚无修行，就说是“此乃胜义性”等等，这些方面都是讲的。</w:t>
      </w:r>
    </w:p>
    <w:p w:rsidR="00F6187A" w:rsidRPr="00F6187A" w:rsidRDefault="005D317C" w:rsidP="005D317C">
      <w:pPr>
        <w:ind w:firstLine="570"/>
        <w:rPr>
          <w:ins w:id="617" w:author="S-Yansong" w:date="2016-01-13T11:19:00Z"/>
          <w:rFonts w:asciiTheme="minorEastAsia" w:hAnsiTheme="minorEastAsia"/>
          <w:sz w:val="28"/>
          <w:szCs w:val="28"/>
          <w:rPrChange w:id="618" w:author="S-Yansong" w:date="2016-01-13T11:19:00Z">
            <w:rPr>
              <w:ins w:id="619" w:author="S-Yansong" w:date="2016-01-13T11:19:00Z"/>
              <w:rFonts w:ascii="华文楷体" w:eastAsia="华文楷体" w:hAnsi="华文楷体"/>
              <w:sz w:val="28"/>
              <w:szCs w:val="28"/>
            </w:rPr>
          </w:rPrChange>
        </w:rPr>
      </w:pPr>
      <w:r w:rsidRPr="00F6187A">
        <w:rPr>
          <w:rFonts w:asciiTheme="minorEastAsia" w:hAnsiTheme="minorEastAsia"/>
          <w:sz w:val="28"/>
          <w:szCs w:val="28"/>
          <w:rPrChange w:id="620" w:author="S-Yansong" w:date="2016-01-13T11:19:00Z">
            <w:rPr>
              <w:rFonts w:ascii="华文楷体" w:eastAsia="华文楷体" w:hAnsi="华文楷体"/>
              <w:sz w:val="28"/>
              <w:szCs w:val="28"/>
            </w:rPr>
          </w:rPrChange>
        </w:rPr>
        <w:t xml:space="preserve"> </w:t>
      </w:r>
      <w:del w:id="621" w:author="S-Yansong" w:date="2016-01-13T11:19:00Z">
        <w:r w:rsidRPr="00F6187A" w:rsidDel="00F6187A">
          <w:rPr>
            <w:rFonts w:asciiTheme="minorEastAsia" w:hAnsiTheme="minorEastAsia" w:hint="eastAsia"/>
            <w:sz w:val="28"/>
            <w:szCs w:val="28"/>
            <w:rPrChange w:id="622" w:author="S-Yansong" w:date="2016-01-13T11:19:00Z">
              <w:rPr>
                <w:rFonts w:ascii="华文楷体" w:eastAsia="华文楷体" w:hAnsi="华文楷体" w:hint="eastAsia"/>
                <w:sz w:val="28"/>
                <w:szCs w:val="28"/>
              </w:rPr>
            </w:rPrChange>
          </w:rPr>
          <w:delText>“</w:delText>
        </w:r>
      </w:del>
      <w:ins w:id="623" w:author="S-Yansong" w:date="2016-01-13T11:19:00Z">
        <w:r w:rsidR="00F6187A" w:rsidRPr="00F6187A">
          <w:rPr>
            <w:rFonts w:asciiTheme="minorEastAsia" w:hAnsiTheme="minorEastAsia" w:hint="eastAsia"/>
            <w:sz w:val="28"/>
            <w:szCs w:val="28"/>
            <w:rPrChange w:id="624" w:author="S-Yansong" w:date="2016-01-13T11:19:00Z">
              <w:rPr>
                <w:rFonts w:ascii="华文楷体" w:eastAsia="华文楷体" w:hAnsi="华文楷体" w:hint="eastAsia"/>
                <w:sz w:val="28"/>
                <w:szCs w:val="28"/>
              </w:rPr>
            </w:rPrChange>
          </w:rPr>
          <w:t>【</w:t>
        </w:r>
      </w:ins>
      <w:r w:rsidRPr="00F6187A">
        <w:rPr>
          <w:rFonts w:asciiTheme="minorEastAsia" w:hAnsiTheme="minorEastAsia" w:hint="eastAsia"/>
          <w:sz w:val="28"/>
          <w:szCs w:val="28"/>
          <w:rPrChange w:id="625" w:author="S-Yansong" w:date="2016-01-13T11:19:00Z">
            <w:rPr>
              <w:rFonts w:ascii="华文楷体" w:eastAsia="华文楷体" w:hAnsi="华文楷体" w:hint="eastAsia"/>
              <w:sz w:val="28"/>
              <w:szCs w:val="28"/>
            </w:rPr>
          </w:rPrChange>
        </w:rPr>
        <w:t>远离贪畏嗔，究竟吠陀者，见此息戏论，无二无分别。</w:t>
      </w:r>
      <w:del w:id="626" w:author="S-Yansong" w:date="2016-01-13T11:19:00Z">
        <w:r w:rsidRPr="00F6187A" w:rsidDel="00F6187A">
          <w:rPr>
            <w:rFonts w:asciiTheme="minorEastAsia" w:hAnsiTheme="minorEastAsia" w:hint="eastAsia"/>
            <w:sz w:val="28"/>
            <w:szCs w:val="28"/>
            <w:rPrChange w:id="627" w:author="S-Yansong" w:date="2016-01-13T11:19:00Z">
              <w:rPr>
                <w:rFonts w:ascii="华文楷体" w:eastAsia="华文楷体" w:hAnsi="华文楷体" w:hint="eastAsia"/>
                <w:sz w:val="28"/>
                <w:szCs w:val="28"/>
              </w:rPr>
            </w:rPrChange>
          </w:rPr>
          <w:delText>”</w:delText>
        </w:r>
      </w:del>
      <w:ins w:id="628" w:author="S-Yansong" w:date="2016-01-13T11:19:00Z">
        <w:r w:rsidR="00F6187A" w:rsidRPr="00F6187A">
          <w:rPr>
            <w:rFonts w:asciiTheme="minorEastAsia" w:hAnsiTheme="minorEastAsia" w:hint="eastAsia"/>
            <w:sz w:val="28"/>
            <w:szCs w:val="28"/>
            <w:rPrChange w:id="629" w:author="S-Yansong" w:date="2016-01-13T11:19:00Z">
              <w:rPr>
                <w:rFonts w:ascii="华文楷体" w:eastAsia="华文楷体" w:hAnsi="华文楷体" w:hint="eastAsia"/>
                <w:sz w:val="28"/>
                <w:szCs w:val="28"/>
              </w:rPr>
            </w:rPrChange>
          </w:rPr>
          <w:t>】</w:t>
        </w:r>
      </w:ins>
    </w:p>
    <w:p w:rsidR="005D317C" w:rsidRPr="005D317C" w:rsidRDefault="005D317C" w:rsidP="005D317C">
      <w:pPr>
        <w:ind w:firstLine="570"/>
        <w:rPr>
          <w:rFonts w:ascii="华文楷体" w:eastAsia="华文楷体" w:hAnsi="华文楷体"/>
          <w:sz w:val="28"/>
          <w:szCs w:val="28"/>
        </w:rPr>
      </w:pPr>
      <w:r w:rsidRPr="005D317C">
        <w:rPr>
          <w:rFonts w:ascii="华文楷体" w:eastAsia="华文楷体" w:hAnsi="华文楷体" w:hint="eastAsia"/>
          <w:sz w:val="28"/>
          <w:szCs w:val="28"/>
        </w:rPr>
        <w:t>那么就说是见到了胜义性，远离了贪心，然后是恐怖和</w:t>
      </w:r>
      <w:proofErr w:type="gramStart"/>
      <w:r w:rsidRPr="005D317C">
        <w:rPr>
          <w:rFonts w:ascii="华文楷体" w:eastAsia="华文楷体" w:hAnsi="华文楷体" w:hint="eastAsia"/>
          <w:sz w:val="28"/>
          <w:szCs w:val="28"/>
        </w:rPr>
        <w:t>嗔心</w:t>
      </w:r>
      <w:proofErr w:type="gramEnd"/>
      <w:del w:id="630" w:author="S-Yansong" w:date="2016-01-14T14:27:00Z">
        <w:r w:rsidRPr="005D317C" w:rsidDel="00A12E19">
          <w:rPr>
            <w:rFonts w:ascii="华文楷体" w:eastAsia="华文楷体" w:hAnsi="华文楷体" w:hint="eastAsia"/>
            <w:sz w:val="28"/>
            <w:szCs w:val="28"/>
          </w:rPr>
          <w:delText>，</w:delText>
        </w:r>
      </w:del>
      <w:ins w:id="631" w:author="S-Yansong" w:date="2016-01-14T14:27:00Z">
        <w:r w:rsidR="00A12E19">
          <w:rPr>
            <w:rFonts w:ascii="华文楷体" w:eastAsia="华文楷体" w:hAnsi="华文楷体" w:hint="eastAsia"/>
            <w:sz w:val="28"/>
            <w:szCs w:val="28"/>
          </w:rPr>
          <w:t>。</w:t>
        </w:r>
      </w:ins>
      <w:r w:rsidRPr="005D317C">
        <w:rPr>
          <w:rFonts w:ascii="华文楷体" w:eastAsia="华文楷体" w:hAnsi="华文楷体" w:hint="eastAsia"/>
          <w:sz w:val="28"/>
          <w:szCs w:val="28"/>
        </w:rPr>
        <w:t>那么这样一种远离</w:t>
      </w:r>
      <w:proofErr w:type="gramStart"/>
      <w:r w:rsidRPr="005D317C">
        <w:rPr>
          <w:rFonts w:ascii="华文楷体" w:eastAsia="华文楷体" w:hAnsi="华文楷体" w:hint="eastAsia"/>
          <w:sz w:val="28"/>
          <w:szCs w:val="28"/>
        </w:rPr>
        <w:t>贪畏嗔</w:t>
      </w:r>
      <w:proofErr w:type="gramEnd"/>
      <w:r w:rsidRPr="005D317C">
        <w:rPr>
          <w:rFonts w:ascii="华文楷体" w:eastAsia="华文楷体" w:hAnsi="华文楷体" w:hint="eastAsia"/>
          <w:sz w:val="28"/>
          <w:szCs w:val="28"/>
        </w:rPr>
        <w:t>究竟吠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者，已经完全的就说是把这个吠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道已经究竟。只不过他们这个地方叫吠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实际上就是说它一个究竟的胜义</w:t>
      </w:r>
      <w:proofErr w:type="gramStart"/>
      <w:r w:rsidRPr="005D317C">
        <w:rPr>
          <w:rFonts w:ascii="华文楷体" w:eastAsia="华文楷体" w:hAnsi="华文楷体" w:hint="eastAsia"/>
          <w:sz w:val="28"/>
          <w:szCs w:val="28"/>
        </w:rPr>
        <w:t>谛</w:t>
      </w:r>
      <w:proofErr w:type="gramEnd"/>
      <w:r w:rsidRPr="005D317C">
        <w:rPr>
          <w:rFonts w:ascii="华文楷体" w:eastAsia="华文楷体" w:hAnsi="华文楷体" w:hint="eastAsia"/>
          <w:sz w:val="28"/>
          <w:szCs w:val="28"/>
        </w:rPr>
        <w:t>的本性，或就是说我们说实相、或就是说空性这些都是一个意思。当你把实相究竟见到之后，</w:t>
      </w:r>
      <w:proofErr w:type="gramStart"/>
      <w:r w:rsidRPr="005D317C">
        <w:rPr>
          <w:rFonts w:ascii="华文楷体" w:eastAsia="华文楷体" w:hAnsi="华文楷体" w:hint="eastAsia"/>
          <w:sz w:val="28"/>
          <w:szCs w:val="28"/>
        </w:rPr>
        <w:t>见此息戏论</w:t>
      </w:r>
      <w:proofErr w:type="gramEnd"/>
      <w:r w:rsidRPr="005D317C">
        <w:rPr>
          <w:rFonts w:ascii="华文楷体" w:eastAsia="华文楷体" w:hAnsi="华文楷体" w:hint="eastAsia"/>
          <w:sz w:val="28"/>
          <w:szCs w:val="28"/>
        </w:rPr>
        <w:t>，你见到了究竟的吠</w:t>
      </w:r>
      <w:proofErr w:type="gramStart"/>
      <w:r w:rsidRPr="005D317C">
        <w:rPr>
          <w:rFonts w:ascii="华文楷体" w:eastAsia="华文楷体" w:hAnsi="华文楷体" w:hint="eastAsia"/>
          <w:sz w:val="28"/>
          <w:szCs w:val="28"/>
        </w:rPr>
        <w:t>陀</w:t>
      </w:r>
      <w:proofErr w:type="gramEnd"/>
      <w:r w:rsidRPr="005D317C">
        <w:rPr>
          <w:rFonts w:ascii="华文楷体" w:eastAsia="华文楷体" w:hAnsi="华文楷体" w:hint="eastAsia"/>
          <w:sz w:val="28"/>
          <w:szCs w:val="28"/>
        </w:rPr>
        <w:t>，你就可以</w:t>
      </w:r>
      <w:proofErr w:type="gramStart"/>
      <w:r w:rsidRPr="005D317C">
        <w:rPr>
          <w:rFonts w:ascii="华文楷体" w:eastAsia="华文楷体" w:hAnsi="华文楷体" w:hint="eastAsia"/>
          <w:sz w:val="28"/>
          <w:szCs w:val="28"/>
        </w:rPr>
        <w:t>息灭</w:t>
      </w:r>
      <w:proofErr w:type="gramEnd"/>
      <w:r w:rsidRPr="005D317C">
        <w:rPr>
          <w:rFonts w:ascii="华文楷体" w:eastAsia="华文楷体" w:hAnsi="华文楷体" w:hint="eastAsia"/>
          <w:sz w:val="28"/>
          <w:szCs w:val="28"/>
        </w:rPr>
        <w:t>所有的戏论，这个方面是无二无分别的。所以他</w:t>
      </w:r>
      <w:r w:rsidRPr="005D317C">
        <w:rPr>
          <w:rFonts w:ascii="华文楷体" w:eastAsia="华文楷体" w:hAnsi="华文楷体" w:hint="eastAsia"/>
          <w:sz w:val="28"/>
          <w:szCs w:val="28"/>
        </w:rPr>
        <w:lastRenderedPageBreak/>
        <w:t>们在这讲的时候，也是提到过这样一种讲法，词句上面和内道的词句相当相似的。</w:t>
      </w:r>
    </w:p>
    <w:p w:rsidR="003E018C" w:rsidRDefault="005D317C" w:rsidP="006F2CDB">
      <w:pPr>
        <w:ind w:firstLine="420"/>
        <w:rPr>
          <w:ins w:id="632" w:author="S-Yansong" w:date="2016-01-13T11:19:00Z"/>
          <w:rFonts w:ascii="华文楷体" w:eastAsia="华文楷体" w:hAnsi="华文楷体"/>
          <w:sz w:val="28"/>
          <w:szCs w:val="28"/>
        </w:rPr>
      </w:pPr>
      <w:del w:id="633" w:author="S-Yansong" w:date="2016-01-13T11:19:00Z">
        <w:r w:rsidRPr="005D317C" w:rsidDel="003E018C">
          <w:rPr>
            <w:rFonts w:ascii="华文楷体" w:eastAsia="华文楷体" w:hAnsi="华文楷体" w:hint="eastAsia"/>
            <w:sz w:val="28"/>
            <w:szCs w:val="28"/>
          </w:rPr>
          <w:delText>“</w:delText>
        </w:r>
      </w:del>
      <w:ins w:id="634" w:author="S-Yansong" w:date="2016-01-13T11:19:00Z">
        <w:r w:rsidR="003E018C" w:rsidRPr="003E018C">
          <w:rPr>
            <w:rFonts w:asciiTheme="minorEastAsia" w:hAnsiTheme="minorEastAsia" w:hint="eastAsia"/>
            <w:sz w:val="28"/>
            <w:szCs w:val="28"/>
            <w:rPrChange w:id="635" w:author="S-Yansong" w:date="2016-01-13T11:19:00Z">
              <w:rPr>
                <w:rFonts w:ascii="华文楷体" w:eastAsia="华文楷体" w:hAnsi="华文楷体" w:hint="eastAsia"/>
                <w:sz w:val="28"/>
                <w:szCs w:val="28"/>
              </w:rPr>
            </w:rPrChange>
          </w:rPr>
          <w:t>【</w:t>
        </w:r>
      </w:ins>
      <w:r w:rsidRPr="003E018C">
        <w:rPr>
          <w:rFonts w:asciiTheme="minorEastAsia" w:hAnsiTheme="minorEastAsia" w:hint="eastAsia"/>
          <w:sz w:val="28"/>
          <w:szCs w:val="28"/>
          <w:rPrChange w:id="636" w:author="S-Yansong" w:date="2016-01-13T11:19:00Z">
            <w:rPr>
              <w:rFonts w:ascii="华文楷体" w:eastAsia="华文楷体" w:hAnsi="华文楷体" w:hint="eastAsia"/>
              <w:sz w:val="28"/>
              <w:szCs w:val="28"/>
            </w:rPr>
          </w:rPrChange>
        </w:rPr>
        <w:t>归纳而言，以上所有这些宗派均超不出唯识之自性的常我，关于此等不合理之处前文中已论述完毕。</w:t>
      </w:r>
      <w:del w:id="637" w:author="S-Yansong" w:date="2016-01-13T11:19:00Z">
        <w:r w:rsidRPr="003E018C" w:rsidDel="003E018C">
          <w:rPr>
            <w:rFonts w:asciiTheme="minorEastAsia" w:hAnsiTheme="minorEastAsia" w:hint="eastAsia"/>
            <w:sz w:val="28"/>
            <w:szCs w:val="28"/>
            <w:rPrChange w:id="638" w:author="S-Yansong" w:date="2016-01-13T11:19:00Z">
              <w:rPr>
                <w:rFonts w:ascii="华文楷体" w:eastAsia="华文楷体" w:hAnsi="华文楷体" w:hint="eastAsia"/>
                <w:sz w:val="28"/>
                <w:szCs w:val="28"/>
              </w:rPr>
            </w:rPrChange>
          </w:rPr>
          <w:delText>”</w:delText>
        </w:r>
      </w:del>
      <w:ins w:id="639" w:author="S-Yansong" w:date="2016-01-13T11:19:00Z">
        <w:r w:rsidR="003E018C" w:rsidRPr="003E018C">
          <w:rPr>
            <w:rFonts w:asciiTheme="minorEastAsia" w:hAnsiTheme="minorEastAsia" w:hint="eastAsia"/>
            <w:sz w:val="28"/>
            <w:szCs w:val="28"/>
            <w:rPrChange w:id="640" w:author="S-Yansong" w:date="2016-01-13T11:19:00Z">
              <w:rPr>
                <w:rFonts w:ascii="华文楷体" w:eastAsia="华文楷体" w:hAnsi="华文楷体" w:hint="eastAsia"/>
                <w:sz w:val="28"/>
                <w:szCs w:val="28"/>
              </w:rPr>
            </w:rPrChange>
          </w:rPr>
          <w:t>】</w:t>
        </w:r>
      </w:ins>
    </w:p>
    <w:p w:rsidR="00AE022B" w:rsidRDefault="005D317C" w:rsidP="00AE022B">
      <w:pPr>
        <w:ind w:firstLine="420"/>
        <w:rPr>
          <w:ins w:id="641" w:author="S-Yansong" w:date="2016-01-14T10:03:00Z"/>
          <w:rFonts w:ascii="华文楷体" w:eastAsia="华文楷体" w:hAnsi="华文楷体"/>
          <w:sz w:val="28"/>
          <w:szCs w:val="28"/>
        </w:rPr>
      </w:pPr>
      <w:r w:rsidRPr="005D317C">
        <w:rPr>
          <w:rFonts w:ascii="华文楷体" w:eastAsia="华文楷体" w:hAnsi="华文楷体" w:hint="eastAsia"/>
          <w:sz w:val="28"/>
          <w:szCs w:val="28"/>
        </w:rPr>
        <w:t>那么麦彭仁波</w:t>
      </w:r>
      <w:proofErr w:type="gramStart"/>
      <w:r w:rsidRPr="005D317C">
        <w:rPr>
          <w:rFonts w:ascii="华文楷体" w:eastAsia="华文楷体" w:hAnsi="华文楷体" w:hint="eastAsia"/>
          <w:sz w:val="28"/>
          <w:szCs w:val="28"/>
        </w:rPr>
        <w:t>切没有</w:t>
      </w:r>
      <w:proofErr w:type="gramEnd"/>
      <w:r w:rsidRPr="005D317C">
        <w:rPr>
          <w:rFonts w:ascii="华文楷体" w:eastAsia="华文楷体" w:hAnsi="华文楷体" w:hint="eastAsia"/>
          <w:sz w:val="28"/>
          <w:szCs w:val="28"/>
        </w:rPr>
        <w:t>对他们的观点一一指出他们错误在哪个地方</w:t>
      </w:r>
      <w:del w:id="642" w:author="S-Yansong" w:date="2016-01-14T14:28:00Z">
        <w:r w:rsidRPr="005D317C" w:rsidDel="00D2604D">
          <w:rPr>
            <w:rFonts w:ascii="华文楷体" w:eastAsia="华文楷体" w:hAnsi="华文楷体" w:hint="eastAsia"/>
            <w:sz w:val="28"/>
            <w:szCs w:val="28"/>
          </w:rPr>
          <w:delText>，</w:delText>
        </w:r>
      </w:del>
      <w:ins w:id="643" w:author="S-Yansong" w:date="2016-01-14T14:28:00Z">
        <w:r w:rsidR="00D2604D">
          <w:rPr>
            <w:rFonts w:ascii="华文楷体" w:eastAsia="华文楷体" w:hAnsi="华文楷体" w:hint="eastAsia"/>
            <w:sz w:val="28"/>
            <w:szCs w:val="28"/>
          </w:rPr>
          <w:t>。</w:t>
        </w:r>
      </w:ins>
      <w:r w:rsidRPr="005D317C">
        <w:rPr>
          <w:rFonts w:ascii="华文楷体" w:eastAsia="华文楷体" w:hAnsi="华文楷体" w:hint="eastAsia"/>
          <w:sz w:val="28"/>
          <w:szCs w:val="28"/>
        </w:rPr>
        <w:t>总的一个归纳而言的话，这些宗派虽然讲了很多离戏、如幻、无分别</w:t>
      </w:r>
      <w:proofErr w:type="gramStart"/>
      <w:r w:rsidRPr="005D317C">
        <w:rPr>
          <w:rFonts w:ascii="华文楷体" w:eastAsia="华文楷体" w:hAnsi="华文楷体" w:hint="eastAsia"/>
          <w:sz w:val="28"/>
          <w:szCs w:val="28"/>
        </w:rPr>
        <w:t>等等等等</w:t>
      </w:r>
      <w:proofErr w:type="gramEnd"/>
      <w:r w:rsidRPr="005D317C">
        <w:rPr>
          <w:rFonts w:ascii="华文楷体" w:eastAsia="华文楷体" w:hAnsi="华文楷体" w:hint="eastAsia"/>
          <w:sz w:val="28"/>
          <w:szCs w:val="28"/>
        </w:rPr>
        <w:t>讲了这些，但实际上这些宗派在讲的</w:t>
      </w:r>
      <w:proofErr w:type="gramStart"/>
      <w:r w:rsidRPr="005D317C">
        <w:rPr>
          <w:rFonts w:ascii="华文楷体" w:eastAsia="华文楷体" w:hAnsi="华文楷体" w:hint="eastAsia"/>
          <w:sz w:val="28"/>
          <w:szCs w:val="28"/>
        </w:rPr>
        <w:t>时候超</w:t>
      </w:r>
      <w:proofErr w:type="gramEnd"/>
      <w:r w:rsidRPr="005D317C">
        <w:rPr>
          <w:rFonts w:ascii="华文楷体" w:eastAsia="华文楷体" w:hAnsi="华文楷体" w:hint="eastAsia"/>
          <w:sz w:val="28"/>
          <w:szCs w:val="28"/>
        </w:rPr>
        <w:t>不出唯识自性的常我。也就说他们在讲这个问题的时候，虽然他讲很多空性或者说无缚无解这样的观点，但是最终落在一个唯识自性的常我上面。这个</w:t>
      </w:r>
      <w:del w:id="644" w:author="S-Yansong" w:date="2016-01-14T14:28:00Z">
        <w:r w:rsidRPr="005D317C" w:rsidDel="00D2604D">
          <w:rPr>
            <w:rFonts w:ascii="华文楷体" w:eastAsia="华文楷体" w:hAnsi="华文楷体" w:hint="eastAsia"/>
            <w:sz w:val="28"/>
            <w:szCs w:val="28"/>
          </w:rPr>
          <w:delText>是</w:delText>
        </w:r>
      </w:del>
      <w:r w:rsidRPr="005D317C">
        <w:rPr>
          <w:rFonts w:ascii="华文楷体" w:eastAsia="华文楷体" w:hAnsi="华文楷体" w:hint="eastAsia"/>
          <w:sz w:val="28"/>
          <w:szCs w:val="28"/>
        </w:rPr>
        <w:t>唯识自性的常我一方面就说这些法、这些个我。。当然在讲常我的时候我们知道有两派，一派常我</w:t>
      </w:r>
      <w:ins w:id="645" w:author="S-Yansong" w:date="2016-01-13T11:20:00Z">
        <w:r w:rsidR="00AD09E3">
          <w:rPr>
            <w:rFonts w:ascii="华文楷体" w:eastAsia="华文楷体" w:hAnsi="华文楷体" w:hint="eastAsia"/>
            <w:sz w:val="28"/>
            <w:szCs w:val="28"/>
          </w:rPr>
          <w:t>，</w:t>
        </w:r>
      </w:ins>
      <w:r w:rsidRPr="005D317C">
        <w:rPr>
          <w:rFonts w:ascii="华文楷体" w:eastAsia="华文楷体" w:hAnsi="华文楷体" w:hint="eastAsia"/>
          <w:sz w:val="28"/>
          <w:szCs w:val="28"/>
        </w:rPr>
        <w:t>是讲这个常我是心识的自性，这个就是此处所讲的唯识之自性的常我。一派讲的是无情的自性，</w:t>
      </w:r>
      <w:proofErr w:type="gramStart"/>
      <w:r w:rsidRPr="005D317C">
        <w:rPr>
          <w:rFonts w:ascii="华文楷体" w:eastAsia="华文楷体" w:hAnsi="华文楷体" w:hint="eastAsia"/>
          <w:sz w:val="28"/>
          <w:szCs w:val="28"/>
        </w:rPr>
        <w:t>比如胜论</w:t>
      </w:r>
      <w:proofErr w:type="gramEnd"/>
      <w:r w:rsidRPr="005D317C">
        <w:rPr>
          <w:rFonts w:ascii="华文楷体" w:eastAsia="华文楷体" w:hAnsi="华文楷体" w:hint="eastAsia"/>
          <w:sz w:val="28"/>
          <w:szCs w:val="28"/>
        </w:rPr>
        <w:t>外道他就是讲这个我是无情的自性。</w:t>
      </w:r>
    </w:p>
    <w:p w:rsidR="00AE022B" w:rsidRDefault="005D317C" w:rsidP="00D2604D">
      <w:pPr>
        <w:ind w:firstLine="420"/>
        <w:rPr>
          <w:ins w:id="646" w:author="S-Yansong" w:date="2016-01-14T10:03:00Z"/>
          <w:rFonts w:ascii="华文楷体" w:eastAsia="华文楷体" w:hAnsi="华文楷体"/>
          <w:sz w:val="28"/>
          <w:szCs w:val="28"/>
        </w:rPr>
      </w:pPr>
      <w:r w:rsidRPr="005D317C">
        <w:rPr>
          <w:rFonts w:ascii="华文楷体" w:eastAsia="华文楷体" w:hAnsi="华文楷体" w:hint="eastAsia"/>
          <w:sz w:val="28"/>
          <w:szCs w:val="28"/>
        </w:rPr>
        <w:t>这个方面在这一处我们所引用的</w:t>
      </w:r>
      <w:proofErr w:type="gramStart"/>
      <w:r w:rsidRPr="005D317C">
        <w:rPr>
          <w:rFonts w:ascii="华文楷体" w:eastAsia="华文楷体" w:hAnsi="华文楷体" w:hint="eastAsia"/>
          <w:sz w:val="28"/>
          <w:szCs w:val="28"/>
        </w:rPr>
        <w:t>梵</w:t>
      </w:r>
      <w:proofErr w:type="gramEnd"/>
      <w:r w:rsidRPr="005D317C">
        <w:rPr>
          <w:rFonts w:ascii="华文楷体" w:eastAsia="华文楷体" w:hAnsi="华文楷体" w:hint="eastAsia"/>
          <w:sz w:val="28"/>
          <w:szCs w:val="28"/>
        </w:rPr>
        <w:t>天、</w:t>
      </w:r>
      <w:ins w:id="647" w:author="S-Yansong" w:date="2016-01-13T11:20:00Z">
        <w:r w:rsidR="00AD09E3">
          <w:rPr>
            <w:rFonts w:ascii="华文楷体" w:eastAsia="华文楷体" w:hAnsi="华文楷体" w:hint="eastAsia"/>
            <w:sz w:val="28"/>
            <w:szCs w:val="28"/>
          </w:rPr>
          <w:t>淡</w:t>
        </w:r>
      </w:ins>
      <w:del w:id="648" w:author="S-Yansong" w:date="2016-01-13T11:20:00Z">
        <w:r w:rsidRPr="005D317C" w:rsidDel="00AD09E3">
          <w:rPr>
            <w:rFonts w:ascii="华文楷体" w:eastAsia="华文楷体" w:hAnsi="华文楷体" w:hint="eastAsia"/>
            <w:sz w:val="28"/>
            <w:szCs w:val="28"/>
          </w:rPr>
          <w:delText>蛋</w:delText>
        </w:r>
      </w:del>
      <w:r w:rsidRPr="005D317C">
        <w:rPr>
          <w:rFonts w:ascii="华文楷体" w:eastAsia="华文楷体" w:hAnsi="华文楷体" w:hint="eastAsia"/>
          <w:sz w:val="28"/>
          <w:szCs w:val="28"/>
        </w:rPr>
        <w:t>黄派，这些密行派的观点这方面，这些常我都是心识自性的常我，所以说以上的这些宗派均超不出唯识自性的常我。他在保留唯识自性的常我的基础上，其余的所有的法都</w:t>
      </w:r>
      <w:proofErr w:type="gramStart"/>
      <w:r w:rsidRPr="005D317C">
        <w:rPr>
          <w:rFonts w:ascii="华文楷体" w:eastAsia="华文楷体" w:hAnsi="华文楷体" w:hint="eastAsia"/>
          <w:sz w:val="28"/>
          <w:szCs w:val="28"/>
        </w:rPr>
        <w:t>一概讲</w:t>
      </w:r>
      <w:proofErr w:type="gramEnd"/>
      <w:r w:rsidRPr="005D317C">
        <w:rPr>
          <w:rFonts w:ascii="华文楷体" w:eastAsia="华文楷体" w:hAnsi="华文楷体" w:hint="eastAsia"/>
          <w:sz w:val="28"/>
          <w:szCs w:val="28"/>
        </w:rPr>
        <w:t>是空性的，都</w:t>
      </w:r>
      <w:proofErr w:type="gramStart"/>
      <w:r w:rsidRPr="005D317C">
        <w:rPr>
          <w:rFonts w:ascii="华文楷体" w:eastAsia="华文楷体" w:hAnsi="华文楷体" w:hint="eastAsia"/>
          <w:sz w:val="28"/>
          <w:szCs w:val="28"/>
        </w:rPr>
        <w:t>一概讲是离戏</w:t>
      </w:r>
      <w:proofErr w:type="gramEnd"/>
      <w:r w:rsidRPr="005D317C">
        <w:rPr>
          <w:rFonts w:ascii="华文楷体" w:eastAsia="华文楷体" w:hAnsi="华文楷体" w:hint="eastAsia"/>
          <w:sz w:val="28"/>
          <w:szCs w:val="28"/>
        </w:rPr>
        <w:t>论的，就这样的。但是就说是最根本的这个东西，最根本的这个唯识的自性的常我，这个不可能</w:t>
      </w:r>
      <w:proofErr w:type="gramStart"/>
      <w:r w:rsidRPr="005D317C">
        <w:rPr>
          <w:rFonts w:ascii="华文楷体" w:eastAsia="华文楷体" w:hAnsi="华文楷体" w:hint="eastAsia"/>
          <w:sz w:val="28"/>
          <w:szCs w:val="28"/>
        </w:rPr>
        <w:t>是离戏论</w:t>
      </w:r>
      <w:proofErr w:type="gramEnd"/>
      <w:r w:rsidRPr="005D317C">
        <w:rPr>
          <w:rFonts w:ascii="华文楷体" w:eastAsia="华文楷体" w:hAnsi="华文楷体" w:hint="eastAsia"/>
          <w:sz w:val="28"/>
          <w:szCs w:val="28"/>
        </w:rPr>
        <w:t>的。或者即便是</w:t>
      </w:r>
      <w:proofErr w:type="gramStart"/>
      <w:r w:rsidRPr="005D317C">
        <w:rPr>
          <w:rFonts w:ascii="华文楷体" w:eastAsia="华文楷体" w:hAnsi="华文楷体" w:hint="eastAsia"/>
          <w:sz w:val="28"/>
          <w:szCs w:val="28"/>
        </w:rPr>
        <w:t>说他离戏论</w:t>
      </w:r>
      <w:proofErr w:type="gramEnd"/>
      <w:r w:rsidRPr="005D317C">
        <w:rPr>
          <w:rFonts w:ascii="华文楷体" w:eastAsia="华文楷体" w:hAnsi="华文楷体" w:hint="eastAsia"/>
          <w:sz w:val="28"/>
          <w:szCs w:val="28"/>
        </w:rPr>
        <w:t>也是相当于是</w:t>
      </w:r>
      <w:proofErr w:type="gramStart"/>
      <w:r w:rsidRPr="005D317C">
        <w:rPr>
          <w:rFonts w:ascii="华文楷体" w:eastAsia="华文楷体" w:hAnsi="华文楷体" w:hint="eastAsia"/>
          <w:sz w:val="28"/>
          <w:szCs w:val="28"/>
        </w:rPr>
        <w:t>一种非遮的</w:t>
      </w:r>
      <w:proofErr w:type="gramEnd"/>
      <w:r w:rsidRPr="005D317C">
        <w:rPr>
          <w:rFonts w:ascii="华文楷体" w:eastAsia="华文楷体" w:hAnsi="华文楷体" w:hint="eastAsia"/>
          <w:sz w:val="28"/>
          <w:szCs w:val="28"/>
        </w:rPr>
        <w:t>一种观点，一种他空的观点来进行安立的。所以说他在讲他空的时候，除了这个法之外的其余的法全都空，全部都是空的。</w:t>
      </w:r>
    </w:p>
    <w:p w:rsidR="00AE022B" w:rsidRDefault="005D317C" w:rsidP="00AE022B">
      <w:pPr>
        <w:ind w:firstLine="420"/>
        <w:rPr>
          <w:ins w:id="649" w:author="S-Yansong" w:date="2016-01-14T10:05:00Z"/>
          <w:rFonts w:ascii="华文楷体" w:eastAsia="华文楷体" w:hAnsi="华文楷体"/>
          <w:sz w:val="28"/>
          <w:szCs w:val="28"/>
        </w:rPr>
      </w:pPr>
      <w:r w:rsidRPr="005D317C">
        <w:rPr>
          <w:rFonts w:ascii="华文楷体" w:eastAsia="华文楷体" w:hAnsi="华文楷体" w:hint="eastAsia"/>
          <w:sz w:val="28"/>
          <w:szCs w:val="28"/>
        </w:rPr>
        <w:t>所以说从这个方面安立的时候，麦彭仁波切一句话就把这个问题</w:t>
      </w:r>
      <w:r w:rsidRPr="005D317C">
        <w:rPr>
          <w:rFonts w:ascii="华文楷体" w:eastAsia="华文楷体" w:hAnsi="华文楷体" w:hint="eastAsia"/>
          <w:sz w:val="28"/>
          <w:szCs w:val="28"/>
        </w:rPr>
        <w:lastRenderedPageBreak/>
        <w:t>中心的问题在哪里呢？实际上还是</w:t>
      </w:r>
      <w:proofErr w:type="gramStart"/>
      <w:r w:rsidRPr="005D317C">
        <w:rPr>
          <w:rFonts w:ascii="华文楷体" w:eastAsia="华文楷体" w:hAnsi="华文楷体" w:hint="eastAsia"/>
          <w:sz w:val="28"/>
          <w:szCs w:val="28"/>
        </w:rPr>
        <w:t>耽</w:t>
      </w:r>
      <w:proofErr w:type="gramEnd"/>
      <w:r w:rsidRPr="005D317C">
        <w:rPr>
          <w:rFonts w:ascii="华文楷体" w:eastAsia="华文楷体" w:hAnsi="华文楷体" w:hint="eastAsia"/>
          <w:sz w:val="28"/>
          <w:szCs w:val="28"/>
        </w:rPr>
        <w:t>执一个唯识自性的常我的，有一个这样一种观点。所以此处如果我们把他们的主要的问题拿出来了，这个方面在破的时候就不是非常的困难了。因为这些不合理之处前文已经论述完毕了，只不过说此处外道当中他讲唯识是怎么样讲的，他讲中观是怎么样讲的，他讲这样一种二</w:t>
      </w:r>
      <w:proofErr w:type="gramStart"/>
      <w:r w:rsidRPr="005D317C">
        <w:rPr>
          <w:rFonts w:ascii="华文楷体" w:eastAsia="华文楷体" w:hAnsi="华文楷体" w:hint="eastAsia"/>
          <w:sz w:val="28"/>
          <w:szCs w:val="28"/>
        </w:rPr>
        <w:t>谛</w:t>
      </w:r>
      <w:proofErr w:type="gramEnd"/>
      <w:r w:rsidRPr="005D317C">
        <w:rPr>
          <w:rFonts w:ascii="华文楷体" w:eastAsia="华文楷体" w:hAnsi="华文楷体" w:hint="eastAsia"/>
          <w:sz w:val="28"/>
          <w:szCs w:val="28"/>
        </w:rPr>
        <w:t>是怎么样讲的。我们都把他们的观点了知之后，再看到他们的问题出在哪个地方，他的核心问题在哪里呢？麦彭仁</w:t>
      </w:r>
      <w:proofErr w:type="gramStart"/>
      <w:r w:rsidRPr="005D317C">
        <w:rPr>
          <w:rFonts w:ascii="华文楷体" w:eastAsia="华文楷体" w:hAnsi="华文楷体" w:hint="eastAsia"/>
          <w:sz w:val="28"/>
          <w:szCs w:val="28"/>
        </w:rPr>
        <w:t>波切说所有</w:t>
      </w:r>
      <w:proofErr w:type="gramEnd"/>
      <w:r w:rsidRPr="005D317C">
        <w:rPr>
          <w:rFonts w:ascii="华文楷体" w:eastAsia="华文楷体" w:hAnsi="华文楷体" w:hint="eastAsia"/>
          <w:sz w:val="28"/>
          <w:szCs w:val="28"/>
        </w:rPr>
        <w:t>的</w:t>
      </w:r>
      <w:proofErr w:type="gramStart"/>
      <w:r w:rsidRPr="005D317C">
        <w:rPr>
          <w:rFonts w:ascii="华文楷体" w:eastAsia="华文楷体" w:hAnsi="华文楷体" w:hint="eastAsia"/>
          <w:sz w:val="28"/>
          <w:szCs w:val="28"/>
        </w:rPr>
        <w:t>宗派超</w:t>
      </w:r>
      <w:proofErr w:type="gramEnd"/>
      <w:r w:rsidRPr="005D317C">
        <w:rPr>
          <w:rFonts w:ascii="华文楷体" w:eastAsia="华文楷体" w:hAnsi="华文楷体" w:hint="eastAsia"/>
          <w:sz w:val="28"/>
          <w:szCs w:val="28"/>
        </w:rPr>
        <w:t>不出唯识自性的常我</w:t>
      </w:r>
      <w:del w:id="650" w:author="S-Yansong" w:date="2016-01-14T14:30:00Z">
        <w:r w:rsidRPr="005D317C" w:rsidDel="00D2604D">
          <w:rPr>
            <w:rFonts w:ascii="华文楷体" w:eastAsia="华文楷体" w:hAnsi="华文楷体" w:hint="eastAsia"/>
            <w:sz w:val="28"/>
            <w:szCs w:val="28"/>
          </w:rPr>
          <w:delText>，</w:delText>
        </w:r>
      </w:del>
      <w:ins w:id="651" w:author="S-Yansong" w:date="2016-01-14T14:30:00Z">
        <w:r w:rsidR="00D2604D">
          <w:rPr>
            <w:rFonts w:ascii="华文楷体" w:eastAsia="华文楷体" w:hAnsi="华文楷体" w:hint="eastAsia"/>
            <w:sz w:val="28"/>
            <w:szCs w:val="28"/>
          </w:rPr>
          <w:t>。</w:t>
        </w:r>
      </w:ins>
      <w:r w:rsidRPr="005D317C">
        <w:rPr>
          <w:rFonts w:ascii="华文楷体" w:eastAsia="华文楷体" w:hAnsi="华文楷体" w:hint="eastAsia"/>
          <w:sz w:val="28"/>
          <w:szCs w:val="28"/>
        </w:rPr>
        <w:t>虽然在讲是讲了其他的无自性空性，但是就是说这个空性、无自性、无分别，真正来讲它是不能够牵扯到这个唯识自性的常我的。</w:t>
      </w:r>
    </w:p>
    <w:p w:rsidR="00C93376" w:rsidRDefault="005D317C" w:rsidP="00AE022B">
      <w:pPr>
        <w:ind w:firstLine="420"/>
        <w:rPr>
          <w:ins w:id="652" w:author="S-Yansong" w:date="2016-01-14T10:07:00Z"/>
          <w:rFonts w:ascii="华文楷体" w:eastAsia="华文楷体" w:hAnsi="华文楷体"/>
          <w:sz w:val="28"/>
          <w:szCs w:val="28"/>
        </w:rPr>
      </w:pPr>
      <w:r w:rsidRPr="005D317C">
        <w:rPr>
          <w:rFonts w:ascii="华文楷体" w:eastAsia="华文楷体" w:hAnsi="华文楷体" w:hint="eastAsia"/>
          <w:sz w:val="28"/>
          <w:szCs w:val="28"/>
        </w:rPr>
        <w:t>那么最后我们就说，你这个唯识自性的常我</w:t>
      </w:r>
      <w:ins w:id="653" w:author="S-Yansong" w:date="2016-01-14T14:31:00Z">
        <w:r w:rsidR="00442DCC">
          <w:rPr>
            <w:rFonts w:ascii="华文楷体" w:eastAsia="华文楷体" w:hAnsi="华文楷体" w:hint="eastAsia"/>
            <w:sz w:val="28"/>
            <w:szCs w:val="28"/>
          </w:rPr>
          <w:t>，</w:t>
        </w:r>
      </w:ins>
      <w:r w:rsidRPr="005D317C">
        <w:rPr>
          <w:rFonts w:ascii="华文楷体" w:eastAsia="华文楷体" w:hAnsi="华文楷体" w:hint="eastAsia"/>
          <w:sz w:val="28"/>
          <w:szCs w:val="28"/>
        </w:rPr>
        <w:t>这个神我本身它是不是没有的？这个方面实际上就是说就和内道、和佛法最大的差别就在这个地方</w:t>
      </w:r>
      <w:del w:id="654" w:author="S-Yansong" w:date="2016-01-14T10:05:00Z">
        <w:r w:rsidRPr="005D317C" w:rsidDel="00AE022B">
          <w:rPr>
            <w:rFonts w:ascii="华文楷体" w:eastAsia="华文楷体" w:hAnsi="华文楷体" w:hint="eastAsia"/>
            <w:sz w:val="28"/>
            <w:szCs w:val="28"/>
          </w:rPr>
          <w:delText>，</w:delText>
        </w:r>
      </w:del>
      <w:ins w:id="655" w:author="S-Yansong" w:date="2016-01-14T10:05:00Z">
        <w:r w:rsidR="00AE022B">
          <w:rPr>
            <w:rFonts w:ascii="华文楷体" w:eastAsia="华文楷体" w:hAnsi="华文楷体" w:hint="eastAsia"/>
            <w:sz w:val="28"/>
            <w:szCs w:val="28"/>
          </w:rPr>
          <w:t>。</w:t>
        </w:r>
      </w:ins>
      <w:r w:rsidRPr="005D317C">
        <w:rPr>
          <w:rFonts w:ascii="华文楷体" w:eastAsia="华文楷体" w:hAnsi="华文楷体" w:hint="eastAsia"/>
          <w:sz w:val="28"/>
          <w:szCs w:val="28"/>
        </w:rPr>
        <w:t>你可以讲很多很多的法都是空性的，</w:t>
      </w:r>
      <w:ins w:id="656" w:author="S-Yansong" w:date="2016-01-14T14:31:00Z">
        <w:r w:rsidR="00442DCC">
          <w:rPr>
            <w:rFonts w:ascii="华文楷体" w:eastAsia="华文楷体" w:hAnsi="华文楷体" w:hint="eastAsia"/>
            <w:sz w:val="28"/>
            <w:szCs w:val="28"/>
          </w:rPr>
          <w:t>但是</w:t>
        </w:r>
      </w:ins>
      <w:r w:rsidRPr="005D317C">
        <w:rPr>
          <w:rFonts w:ascii="华文楷体" w:eastAsia="华文楷体" w:hAnsi="华文楷体" w:hint="eastAsia"/>
          <w:sz w:val="28"/>
          <w:szCs w:val="28"/>
        </w:rPr>
        <w:t>关键问题就是说你最后还是有所保留的，这个常我的自性还是有保留的。所以</w:t>
      </w:r>
      <w:proofErr w:type="gramStart"/>
      <w:r w:rsidRPr="005D317C">
        <w:rPr>
          <w:rFonts w:ascii="华文楷体" w:eastAsia="华文楷体" w:hAnsi="华文楷体" w:hint="eastAsia"/>
          <w:sz w:val="28"/>
          <w:szCs w:val="28"/>
        </w:rPr>
        <w:t>要如果</w:t>
      </w:r>
      <w:proofErr w:type="gramEnd"/>
      <w:r w:rsidRPr="005D317C">
        <w:rPr>
          <w:rFonts w:ascii="华文楷体" w:eastAsia="华文楷体" w:hAnsi="华文楷体" w:hint="eastAsia"/>
          <w:sz w:val="28"/>
          <w:szCs w:val="28"/>
        </w:rPr>
        <w:t>我们没有真正的了知这个佛教的观点的话，最后我们的如来藏就会变得和这个一样，除了如来藏之外全都是空的，所有的</w:t>
      </w:r>
      <w:proofErr w:type="gramStart"/>
      <w:r w:rsidRPr="005D317C">
        <w:rPr>
          <w:rFonts w:ascii="华文楷体" w:eastAsia="华文楷体" w:hAnsi="华文楷体" w:hint="eastAsia"/>
          <w:sz w:val="28"/>
          <w:szCs w:val="28"/>
        </w:rPr>
        <w:t>客尘都是</w:t>
      </w:r>
      <w:proofErr w:type="gramEnd"/>
      <w:r w:rsidRPr="005D317C">
        <w:rPr>
          <w:rFonts w:ascii="华文楷体" w:eastAsia="华文楷体" w:hAnsi="华文楷体" w:hint="eastAsia"/>
          <w:sz w:val="28"/>
          <w:szCs w:val="28"/>
        </w:rPr>
        <w:t>空的，但是如来藏本性它不空。那么如果就说我们在讲二转法轮的时候，在讲空性的时候，你认为还有一个如来藏不空的话，最后讲来讲去就讲到这个</w:t>
      </w:r>
      <w:proofErr w:type="gramStart"/>
      <w:r w:rsidRPr="005D317C">
        <w:rPr>
          <w:rFonts w:ascii="华文楷体" w:eastAsia="华文楷体" w:hAnsi="华文楷体" w:hint="eastAsia"/>
          <w:sz w:val="28"/>
          <w:szCs w:val="28"/>
        </w:rPr>
        <w:t>梵</w:t>
      </w:r>
      <w:proofErr w:type="gramEnd"/>
      <w:r w:rsidRPr="005D317C">
        <w:rPr>
          <w:rFonts w:ascii="华文楷体" w:eastAsia="华文楷体" w:hAnsi="华文楷体" w:hint="eastAsia"/>
          <w:sz w:val="28"/>
          <w:szCs w:val="28"/>
        </w:rPr>
        <w:t>天当中所讲的这个唯识了，或者就说蛋黄派当中神我了，或密行外道当中的这个独一无二的心识了，就讲到这个上面去了。</w:t>
      </w:r>
    </w:p>
    <w:p w:rsidR="00C30926" w:rsidRPr="00370F7F" w:rsidDel="00370F7F" w:rsidRDefault="005D317C" w:rsidP="00370F7F">
      <w:pPr>
        <w:ind w:firstLine="420"/>
        <w:rPr>
          <w:del w:id="657" w:author="S-Yansong" w:date="2016-01-14T14:32:00Z"/>
          <w:rFonts w:ascii="华文楷体" w:eastAsia="华文楷体" w:hAnsi="华文楷体"/>
          <w:sz w:val="28"/>
          <w:szCs w:val="28"/>
        </w:rPr>
      </w:pPr>
      <w:r w:rsidRPr="005D317C">
        <w:rPr>
          <w:rFonts w:ascii="华文楷体" w:eastAsia="华文楷体" w:hAnsi="华文楷体" w:hint="eastAsia"/>
          <w:sz w:val="28"/>
          <w:szCs w:val="28"/>
        </w:rPr>
        <w:t>所以说这个方面我们就讲到了内道、外道最大的不同之点，就说在讲般若体系的时候，从色法乃至于一切智</w:t>
      </w:r>
      <w:proofErr w:type="gramStart"/>
      <w:r w:rsidRPr="005D317C">
        <w:rPr>
          <w:rFonts w:ascii="华文楷体" w:eastAsia="华文楷体" w:hAnsi="华文楷体" w:hint="eastAsia"/>
          <w:sz w:val="28"/>
          <w:szCs w:val="28"/>
        </w:rPr>
        <w:t>智</w:t>
      </w:r>
      <w:proofErr w:type="gramEnd"/>
      <w:r w:rsidRPr="005D317C">
        <w:rPr>
          <w:rFonts w:ascii="华文楷体" w:eastAsia="华文楷体" w:hAnsi="华文楷体" w:hint="eastAsia"/>
          <w:sz w:val="28"/>
          <w:szCs w:val="28"/>
        </w:rPr>
        <w:t>之间都是自性空的，没有一个可以保留。因为在我们的心</w:t>
      </w:r>
      <w:proofErr w:type="gramStart"/>
      <w:r w:rsidRPr="005D317C">
        <w:rPr>
          <w:rFonts w:ascii="华文楷体" w:eastAsia="华文楷体" w:hAnsi="华文楷体" w:hint="eastAsia"/>
          <w:sz w:val="28"/>
          <w:szCs w:val="28"/>
        </w:rPr>
        <w:t>识面前</w:t>
      </w:r>
      <w:proofErr w:type="gramEnd"/>
      <w:r w:rsidRPr="005D317C">
        <w:rPr>
          <w:rFonts w:ascii="华文楷体" w:eastAsia="华文楷体" w:hAnsi="华文楷体" w:hint="eastAsia"/>
          <w:sz w:val="28"/>
          <w:szCs w:val="28"/>
        </w:rPr>
        <w:t>如果保留一个法，它就会成</w:t>
      </w:r>
      <w:r w:rsidRPr="005D317C">
        <w:rPr>
          <w:rFonts w:ascii="华文楷体" w:eastAsia="华文楷体" w:hAnsi="华文楷体" w:hint="eastAsia"/>
          <w:sz w:val="28"/>
          <w:szCs w:val="28"/>
        </w:rPr>
        <w:lastRenderedPageBreak/>
        <w:t>为一种增益的戏论。所以实际上这个方面没有广破，他就指出来这个方面超不出唯识自性的常我。</w:t>
      </w:r>
      <w:ins w:id="658" w:author="S-Yansong" w:date="2016-01-14T14:32:00Z">
        <w:r w:rsidR="00370F7F" w:rsidRPr="00E4596A">
          <w:rPr>
            <w:rFonts w:ascii="华文楷体" w:eastAsia="华文楷体" w:hAnsi="华文楷体" w:hint="eastAsia"/>
            <w:sz w:val="28"/>
            <w:szCs w:val="28"/>
          </w:rPr>
          <w:t>关于</w:t>
        </w:r>
        <w:r w:rsidR="00370F7F">
          <w:rPr>
            <w:rFonts w:ascii="华文楷体" w:eastAsia="华文楷体" w:hAnsi="华文楷体" w:hint="eastAsia"/>
            <w:sz w:val="28"/>
            <w:szCs w:val="28"/>
          </w:rPr>
          <w:t>不合理的地方</w:t>
        </w:r>
        <w:r w:rsidR="00370F7F" w:rsidRPr="00E4596A">
          <w:rPr>
            <w:rFonts w:ascii="华文楷体" w:eastAsia="华文楷体" w:hAnsi="华文楷体" w:hint="eastAsia"/>
            <w:sz w:val="28"/>
            <w:szCs w:val="28"/>
          </w:rPr>
          <w:t>，前文当中在破外道的时候都分别已经</w:t>
        </w:r>
        <w:proofErr w:type="gramStart"/>
        <w:r w:rsidR="00370F7F" w:rsidRPr="00E4596A">
          <w:rPr>
            <w:rFonts w:ascii="华文楷体" w:eastAsia="华文楷体" w:hAnsi="华文楷体" w:hint="eastAsia"/>
            <w:sz w:val="28"/>
            <w:szCs w:val="28"/>
          </w:rPr>
          <w:t>一一遮破过</w:t>
        </w:r>
        <w:proofErr w:type="gramEnd"/>
        <w:r w:rsidR="00370F7F" w:rsidRPr="00E4596A">
          <w:rPr>
            <w:rFonts w:ascii="华文楷体" w:eastAsia="华文楷体" w:hAnsi="华文楷体" w:hint="eastAsia"/>
            <w:sz w:val="28"/>
            <w:szCs w:val="28"/>
          </w:rPr>
          <w:t>了，所以说这个方面暂不用破斥。</w:t>
        </w:r>
      </w:ins>
    </w:p>
    <w:p w:rsidR="00370F7F" w:rsidRDefault="00E4596A" w:rsidP="00370F7F">
      <w:pPr>
        <w:rPr>
          <w:ins w:id="659" w:author="S-Yansong" w:date="2016-01-14T14:32:00Z"/>
          <w:rFonts w:ascii="华文楷体" w:eastAsia="华文楷体" w:hAnsi="华文楷体" w:hint="eastAsia"/>
          <w:sz w:val="28"/>
          <w:szCs w:val="28"/>
        </w:rPr>
        <w:pPrChange w:id="660" w:author="S-Yansong" w:date="2016-01-14T14:32:00Z">
          <w:pPr>
            <w:ind w:firstLine="420"/>
          </w:pPr>
        </w:pPrChange>
      </w:pPr>
      <w:del w:id="661" w:author="S-Yansong" w:date="2016-01-14T14:32:00Z">
        <w:r w:rsidRPr="00E4596A" w:rsidDel="00370F7F">
          <w:rPr>
            <w:rFonts w:ascii="华文楷体" w:eastAsia="华文楷体" w:hAnsi="华文楷体" w:hint="eastAsia"/>
            <w:sz w:val="28"/>
            <w:szCs w:val="28"/>
          </w:rPr>
          <w:delText>【49：52】因为在我们心识面前如果保留一个法，它就会成为一种真正的戏论。所以说实际上这个方面没有广破，它就是指出来。这个方面就是说是超出唯识自性的常我。关于不可？？【50：04】方面，前文当中在破外道的时候都分别已经一一遮破过了，所以说这个方面暂不用破斥。</w:delText>
        </w:r>
      </w:del>
      <w:del w:id="662" w:author="S-Yansong" w:date="2016-01-13T11:23:00Z">
        <w:r w:rsidRPr="00E4596A" w:rsidDel="00AD09E3">
          <w:rPr>
            <w:rFonts w:ascii="华文楷体" w:eastAsia="华文楷体" w:hAnsi="华文楷体" w:hint="eastAsia"/>
            <w:sz w:val="28"/>
            <w:szCs w:val="28"/>
          </w:rPr>
          <w:delText>“</w:delText>
        </w:r>
      </w:del>
    </w:p>
    <w:p w:rsidR="00AD09E3" w:rsidRDefault="00AD09E3" w:rsidP="00370F7F">
      <w:pPr>
        <w:ind w:firstLine="420"/>
        <w:rPr>
          <w:ins w:id="663" w:author="S-Yansong" w:date="2016-01-13T11:23:00Z"/>
          <w:rFonts w:ascii="华文楷体" w:eastAsia="华文楷体" w:hAnsi="华文楷体"/>
          <w:sz w:val="28"/>
          <w:szCs w:val="28"/>
        </w:rPr>
      </w:pPr>
      <w:ins w:id="664" w:author="S-Yansong" w:date="2016-01-13T11:23:00Z">
        <w:r w:rsidRPr="00AD09E3">
          <w:rPr>
            <w:rFonts w:asciiTheme="minorEastAsia" w:hAnsiTheme="minorEastAsia" w:hint="eastAsia"/>
            <w:sz w:val="28"/>
            <w:szCs w:val="28"/>
            <w:rPrChange w:id="665" w:author="S-Yansong" w:date="2016-01-13T11:23:00Z">
              <w:rPr>
                <w:rFonts w:ascii="华文楷体" w:eastAsia="华文楷体" w:hAnsi="华文楷体" w:hint="eastAsia"/>
                <w:sz w:val="28"/>
                <w:szCs w:val="28"/>
              </w:rPr>
            </w:rPrChange>
          </w:rPr>
          <w:t>【</w:t>
        </w:r>
      </w:ins>
      <w:r w:rsidR="00E4596A" w:rsidRPr="00AD09E3">
        <w:rPr>
          <w:rFonts w:asciiTheme="minorEastAsia" w:hAnsiTheme="minorEastAsia" w:hint="eastAsia"/>
          <w:sz w:val="28"/>
          <w:szCs w:val="28"/>
          <w:rPrChange w:id="666" w:author="S-Yansong" w:date="2016-01-13T11:23:00Z">
            <w:rPr>
              <w:rFonts w:ascii="华文楷体" w:eastAsia="华文楷体" w:hAnsi="华文楷体" w:hint="eastAsia"/>
              <w:sz w:val="28"/>
              <w:szCs w:val="28"/>
            </w:rPr>
          </w:rPrChange>
        </w:rPr>
        <w:t>他们所声称的‘如幻’、‘无分别’等术语对于远离一切戏论垢染的佛经来说，倒是恰如其分，而作为他们宗派本身，尽管如此宣称也只能是攻破自宗而已。</w:t>
      </w:r>
      <w:del w:id="667" w:author="S-Yansong" w:date="2016-01-13T11:23:00Z">
        <w:r w:rsidR="00E4596A" w:rsidRPr="00AD09E3" w:rsidDel="00AD09E3">
          <w:rPr>
            <w:rFonts w:asciiTheme="minorEastAsia" w:hAnsiTheme="minorEastAsia" w:hint="eastAsia"/>
            <w:sz w:val="28"/>
            <w:szCs w:val="28"/>
            <w:rPrChange w:id="668" w:author="S-Yansong" w:date="2016-01-13T11:23:00Z">
              <w:rPr>
                <w:rFonts w:ascii="华文楷体" w:eastAsia="华文楷体" w:hAnsi="华文楷体" w:hint="eastAsia"/>
                <w:sz w:val="28"/>
                <w:szCs w:val="28"/>
              </w:rPr>
            </w:rPrChange>
          </w:rPr>
          <w:delText>”</w:delText>
        </w:r>
      </w:del>
      <w:ins w:id="669" w:author="S-Yansong" w:date="2016-01-13T11:23:00Z">
        <w:r w:rsidRPr="00AD09E3">
          <w:rPr>
            <w:rFonts w:asciiTheme="minorEastAsia" w:hAnsiTheme="minorEastAsia" w:hint="eastAsia"/>
            <w:sz w:val="28"/>
            <w:szCs w:val="28"/>
            <w:rPrChange w:id="670" w:author="S-Yansong" w:date="2016-01-13T11:23:00Z">
              <w:rPr>
                <w:rFonts w:ascii="华文楷体" w:eastAsia="华文楷体" w:hAnsi="华文楷体" w:hint="eastAsia"/>
                <w:sz w:val="28"/>
                <w:szCs w:val="28"/>
              </w:rPr>
            </w:rPrChange>
          </w:rPr>
          <w:t>】</w:t>
        </w:r>
      </w:ins>
    </w:p>
    <w:p w:rsidR="00C93376" w:rsidRDefault="00E4596A" w:rsidP="006F2CDB">
      <w:pPr>
        <w:ind w:firstLine="420"/>
        <w:rPr>
          <w:ins w:id="671" w:author="S-Yansong" w:date="2016-01-14T10:11:00Z"/>
          <w:rFonts w:ascii="华文楷体" w:eastAsia="华文楷体" w:hAnsi="华文楷体"/>
          <w:sz w:val="28"/>
          <w:szCs w:val="28"/>
        </w:rPr>
      </w:pPr>
      <w:r w:rsidRPr="00E4596A">
        <w:rPr>
          <w:rFonts w:ascii="华文楷体" w:eastAsia="华文楷体" w:hAnsi="华文楷体" w:hint="eastAsia"/>
          <w:sz w:val="28"/>
          <w:szCs w:val="28"/>
        </w:rPr>
        <w:t>那么就是说他们在这个论典当中声称的一切如梦如幻</w:t>
      </w:r>
      <w:ins w:id="672" w:author="S-Yansong" w:date="2016-01-14T14:33:00Z">
        <w:r w:rsidR="00E67D21">
          <w:rPr>
            <w:rFonts w:ascii="华文楷体" w:eastAsia="华文楷体" w:hAnsi="华文楷体" w:hint="eastAsia"/>
            <w:sz w:val="28"/>
            <w:szCs w:val="28"/>
          </w:rPr>
          <w:t>，</w:t>
        </w:r>
      </w:ins>
      <w:r w:rsidRPr="00E4596A">
        <w:rPr>
          <w:rFonts w:ascii="华文楷体" w:eastAsia="华文楷体" w:hAnsi="华文楷体" w:hint="eastAsia"/>
          <w:sz w:val="28"/>
          <w:szCs w:val="28"/>
        </w:rPr>
        <w:t>或者就是说了无分别等等</w:t>
      </w:r>
      <w:ins w:id="673" w:author="S-Yansong" w:date="2016-01-14T14:33:00Z">
        <w:r w:rsidR="00E67D21">
          <w:rPr>
            <w:rFonts w:ascii="华文楷体" w:eastAsia="华文楷体" w:hAnsi="华文楷体" w:hint="eastAsia"/>
            <w:sz w:val="28"/>
            <w:szCs w:val="28"/>
          </w:rPr>
          <w:t>，</w:t>
        </w:r>
      </w:ins>
      <w:r w:rsidRPr="00E4596A">
        <w:rPr>
          <w:rFonts w:ascii="华文楷体" w:eastAsia="华文楷体" w:hAnsi="华文楷体" w:hint="eastAsia"/>
          <w:sz w:val="28"/>
          <w:szCs w:val="28"/>
        </w:rPr>
        <w:t>这方面的术语对于远离</w:t>
      </w:r>
      <w:proofErr w:type="gramStart"/>
      <w:r w:rsidRPr="00E4596A">
        <w:rPr>
          <w:rFonts w:ascii="华文楷体" w:eastAsia="华文楷体" w:hAnsi="华文楷体" w:hint="eastAsia"/>
          <w:sz w:val="28"/>
          <w:szCs w:val="28"/>
        </w:rPr>
        <w:t>一切垢染的</w:t>
      </w:r>
      <w:proofErr w:type="gramEnd"/>
      <w:r w:rsidRPr="00E4596A">
        <w:rPr>
          <w:rFonts w:ascii="华文楷体" w:eastAsia="华文楷体" w:hAnsi="华文楷体" w:hint="eastAsia"/>
          <w:sz w:val="28"/>
          <w:szCs w:val="28"/>
        </w:rPr>
        <w:t>佛经来说倒是恰如其分的。因为佛经当中的确能够真正地宣说一切万法真正的如幻的道理。不单单是这些世俗法如幻，而且就是说像这样一种究竟的实相、究竟的如来藏或者自性空性也是如幻的。真正的无分别就是说外道对于常我有分别的这个基础上，对于其他的法有分别。实际上佛经当中就是对所有的</w:t>
      </w:r>
      <w:proofErr w:type="gramStart"/>
      <w:r w:rsidRPr="00E4596A">
        <w:rPr>
          <w:rFonts w:ascii="华文楷体" w:eastAsia="华文楷体" w:hAnsi="华文楷体" w:hint="eastAsia"/>
          <w:sz w:val="28"/>
          <w:szCs w:val="28"/>
        </w:rPr>
        <w:t>法真正</w:t>
      </w:r>
      <w:proofErr w:type="gramEnd"/>
      <w:r w:rsidRPr="00E4596A">
        <w:rPr>
          <w:rFonts w:ascii="华文楷体" w:eastAsia="华文楷体" w:hAnsi="华文楷体" w:hint="eastAsia"/>
          <w:sz w:val="28"/>
          <w:szCs w:val="28"/>
        </w:rPr>
        <w:t>无可分别。通过</w:t>
      </w:r>
      <w:proofErr w:type="gramStart"/>
      <w:r w:rsidRPr="00E4596A">
        <w:rPr>
          <w:rFonts w:ascii="华文楷体" w:eastAsia="华文楷体" w:hAnsi="华文楷体" w:hint="eastAsia"/>
          <w:sz w:val="28"/>
          <w:szCs w:val="28"/>
        </w:rPr>
        <w:t>中观空性</w:t>
      </w:r>
      <w:proofErr w:type="gramEnd"/>
      <w:r w:rsidRPr="00E4596A">
        <w:rPr>
          <w:rFonts w:ascii="华文楷体" w:eastAsia="华文楷体" w:hAnsi="华文楷体" w:hint="eastAsia"/>
          <w:sz w:val="28"/>
          <w:szCs w:val="28"/>
        </w:rPr>
        <w:t>的</w:t>
      </w:r>
      <w:proofErr w:type="gramStart"/>
      <w:r w:rsidRPr="00E4596A">
        <w:rPr>
          <w:rFonts w:ascii="华文楷体" w:eastAsia="华文楷体" w:hAnsi="华文楷体" w:hint="eastAsia"/>
          <w:sz w:val="28"/>
          <w:szCs w:val="28"/>
        </w:rPr>
        <w:t>证理做</w:t>
      </w:r>
      <w:proofErr w:type="gramEnd"/>
      <w:r w:rsidRPr="00E4596A">
        <w:rPr>
          <w:rFonts w:ascii="华文楷体" w:eastAsia="华文楷体" w:hAnsi="华文楷体" w:hint="eastAsia"/>
          <w:sz w:val="28"/>
          <w:szCs w:val="28"/>
        </w:rPr>
        <w:t>终极观察、详尽观察的时候，的确任何法都是体性空的，所以没有任何分别之处。</w:t>
      </w:r>
    </w:p>
    <w:p w:rsidR="008169EC" w:rsidRDefault="00E4596A" w:rsidP="006F2CDB">
      <w:pPr>
        <w:ind w:firstLine="420"/>
        <w:rPr>
          <w:ins w:id="674" w:author="S-Yansong" w:date="2016-01-13T11:24:00Z"/>
          <w:rFonts w:ascii="华文楷体" w:eastAsia="华文楷体" w:hAnsi="华文楷体"/>
          <w:sz w:val="28"/>
          <w:szCs w:val="28"/>
        </w:rPr>
      </w:pPr>
      <w:r w:rsidRPr="00E4596A">
        <w:rPr>
          <w:rFonts w:ascii="华文楷体" w:eastAsia="华文楷体" w:hAnsi="华文楷体" w:hint="eastAsia"/>
          <w:sz w:val="28"/>
          <w:szCs w:val="28"/>
        </w:rPr>
        <w:t>这方面对于佛经论典当中来讲非常恰当。但是作为他们宗派本身来讲，虽然这样宣说了，但也是只能</w:t>
      </w:r>
      <w:proofErr w:type="gramStart"/>
      <w:r w:rsidRPr="00E4596A">
        <w:rPr>
          <w:rFonts w:ascii="华文楷体" w:eastAsia="华文楷体" w:hAnsi="华文楷体" w:hint="eastAsia"/>
          <w:sz w:val="28"/>
          <w:szCs w:val="28"/>
        </w:rPr>
        <w:t>攻破自宗而已</w:t>
      </w:r>
      <w:proofErr w:type="gramEnd"/>
      <w:r w:rsidRPr="00E4596A">
        <w:rPr>
          <w:rFonts w:ascii="华文楷体" w:eastAsia="华文楷体" w:hAnsi="华文楷体" w:hint="eastAsia"/>
          <w:sz w:val="28"/>
          <w:szCs w:val="28"/>
        </w:rPr>
        <w:t>。一方面他们是处在实有的状态当中，比如说神我，就是说这些其他的神我或者唯识这</w:t>
      </w:r>
      <w:r w:rsidRPr="00E4596A">
        <w:rPr>
          <w:rFonts w:ascii="华文楷体" w:eastAsia="华文楷体" w:hAnsi="华文楷体" w:hint="eastAsia"/>
          <w:sz w:val="28"/>
          <w:szCs w:val="28"/>
        </w:rPr>
        <w:lastRenderedPageBreak/>
        <w:t>些他们究竟唯识的观点等等。一方面说这个是恒常不变的，一方面在这个基础上又说我们的宗义是如幻的见解。一方面在分别说这些方面的法就是神我是存在的，一方面说一切无分别的。所以这方面只能是攻破自宗，没办法自圆其说的。因而说在这一点当中就是把内外道当中这些主要的观点就已经做了概括的宣说了。前面主要是讲外道的唯识方面的观点已经宣讲了，下面是讲外道当中所讲的中观道理。</w:t>
      </w:r>
    </w:p>
    <w:p w:rsidR="008169EC" w:rsidRDefault="008169EC" w:rsidP="008169EC">
      <w:pPr>
        <w:ind w:firstLine="420"/>
        <w:rPr>
          <w:ins w:id="675" w:author="S-Yansong" w:date="2016-01-13T11:25:00Z"/>
          <w:rFonts w:ascii="华文楷体" w:eastAsia="华文楷体" w:hAnsi="华文楷体"/>
          <w:sz w:val="28"/>
          <w:szCs w:val="28"/>
        </w:rPr>
      </w:pPr>
      <w:ins w:id="676" w:author="S-Yansong" w:date="2016-01-13T11:24:00Z">
        <w:r w:rsidRPr="008169EC">
          <w:rPr>
            <w:rFonts w:asciiTheme="minorEastAsia" w:hAnsiTheme="minorEastAsia" w:hint="eastAsia"/>
            <w:sz w:val="28"/>
            <w:szCs w:val="28"/>
            <w:rPrChange w:id="677" w:author="S-Yansong" w:date="2016-01-13T11:25:00Z">
              <w:rPr>
                <w:rFonts w:ascii="华文楷体" w:eastAsia="华文楷体" w:hAnsi="华文楷体" w:hint="eastAsia"/>
                <w:sz w:val="28"/>
                <w:szCs w:val="28"/>
              </w:rPr>
            </w:rPrChange>
          </w:rPr>
          <w:t>【</w:t>
        </w:r>
      </w:ins>
      <w:r w:rsidR="00E4596A" w:rsidRPr="008169EC">
        <w:rPr>
          <w:rFonts w:asciiTheme="minorEastAsia" w:hAnsiTheme="minorEastAsia" w:hint="eastAsia"/>
          <w:sz w:val="28"/>
          <w:szCs w:val="28"/>
          <w:rPrChange w:id="678" w:author="S-Yansong" w:date="2016-01-13T11:25:00Z">
            <w:rPr>
              <w:rFonts w:ascii="华文楷体" w:eastAsia="华文楷体" w:hAnsi="华文楷体" w:hint="eastAsia"/>
              <w:sz w:val="28"/>
              <w:szCs w:val="28"/>
            </w:rPr>
          </w:rPrChange>
        </w:rPr>
        <w:t>遍入天所说的中观：《五索论》</w:t>
      </w:r>
      <w:r w:rsidR="00E4596A" w:rsidRPr="008169EC">
        <w:rPr>
          <w:rFonts w:asciiTheme="minorEastAsia" w:hAnsiTheme="minorEastAsia"/>
          <w:sz w:val="28"/>
          <w:szCs w:val="28"/>
          <w:rPrChange w:id="679" w:author="S-Yansong" w:date="2016-01-13T11:25:00Z">
            <w:rPr>
              <w:rFonts w:ascii="华文楷体" w:eastAsia="华文楷体" w:hAnsi="华文楷体"/>
              <w:sz w:val="28"/>
              <w:szCs w:val="28"/>
            </w:rPr>
          </w:rPrChange>
        </w:rPr>
        <w:t xml:space="preserve"> </w:t>
      </w:r>
      <w:r w:rsidR="00E4596A" w:rsidRPr="008169EC">
        <w:rPr>
          <w:rFonts w:asciiTheme="minorEastAsia" w:hAnsiTheme="minorEastAsia" w:hint="eastAsia"/>
          <w:sz w:val="28"/>
          <w:szCs w:val="28"/>
          <w:rPrChange w:id="680" w:author="S-Yansong" w:date="2016-01-13T11:25:00Z">
            <w:rPr>
              <w:rFonts w:ascii="华文楷体" w:eastAsia="华文楷体" w:hAnsi="华文楷体" w:hint="eastAsia"/>
              <w:sz w:val="28"/>
              <w:szCs w:val="28"/>
            </w:rPr>
          </w:rPrChange>
        </w:rPr>
        <w:t>中云：“唯名尽超离，断有实无实，生摄定解脱，彼称财神子。实非有实性，无实亦无实，解脱实无实，了彼知吠陀。”意思是说，吠陀或梵天或财神子、胜我是连名称的称呼也已远离、断除色等有实法与无实法、解脱生灭的常法。</w:t>
      </w:r>
      <w:ins w:id="681" w:author="S-Yansong" w:date="2016-01-13T11:25:00Z">
        <w:r>
          <w:rPr>
            <w:rFonts w:ascii="华文楷体" w:eastAsia="华文楷体" w:hAnsi="华文楷体" w:hint="eastAsia"/>
            <w:sz w:val="28"/>
            <w:szCs w:val="28"/>
          </w:rPr>
          <w:t>】</w:t>
        </w:r>
      </w:ins>
    </w:p>
    <w:p w:rsidR="00072D04" w:rsidRDefault="00E4596A" w:rsidP="006F2CDB">
      <w:pPr>
        <w:ind w:firstLine="420"/>
        <w:rPr>
          <w:ins w:id="682" w:author="S-Yansong" w:date="2016-01-13T11:26:00Z"/>
          <w:rFonts w:ascii="华文楷体" w:eastAsia="华文楷体" w:hAnsi="华文楷体"/>
          <w:sz w:val="28"/>
          <w:szCs w:val="28"/>
        </w:rPr>
      </w:pPr>
      <w:r w:rsidRPr="00E4596A">
        <w:rPr>
          <w:rFonts w:ascii="华文楷体" w:eastAsia="华文楷体" w:hAnsi="华文楷体" w:hint="eastAsia"/>
          <w:sz w:val="28"/>
          <w:szCs w:val="28"/>
        </w:rPr>
        <w:t>那么这个方面在解释的时候就是说前面的一个颂词。前面的一个颂词就是说比称财神子，就是说吠</w:t>
      </w:r>
      <w:proofErr w:type="gramStart"/>
      <w:r w:rsidRPr="00E4596A">
        <w:rPr>
          <w:rFonts w:ascii="华文楷体" w:eastAsia="华文楷体" w:hAnsi="华文楷体" w:hint="eastAsia"/>
          <w:sz w:val="28"/>
          <w:szCs w:val="28"/>
        </w:rPr>
        <w:t>陀</w:t>
      </w:r>
      <w:proofErr w:type="gramEnd"/>
      <w:r w:rsidRPr="00E4596A">
        <w:rPr>
          <w:rFonts w:ascii="华文楷体" w:eastAsia="华文楷体" w:hAnsi="华文楷体" w:hint="eastAsia"/>
          <w:sz w:val="28"/>
          <w:szCs w:val="28"/>
        </w:rPr>
        <w:t>或者</w:t>
      </w:r>
      <w:proofErr w:type="gramStart"/>
      <w:r w:rsidRPr="00E4596A">
        <w:rPr>
          <w:rFonts w:ascii="华文楷体" w:eastAsia="华文楷体" w:hAnsi="华文楷体" w:hint="eastAsia"/>
          <w:sz w:val="28"/>
          <w:szCs w:val="28"/>
        </w:rPr>
        <w:t>梵天或者</w:t>
      </w:r>
      <w:proofErr w:type="gramEnd"/>
      <w:r w:rsidRPr="00E4596A">
        <w:rPr>
          <w:rFonts w:ascii="华文楷体" w:eastAsia="华文楷体" w:hAnsi="华文楷体" w:hint="eastAsia"/>
          <w:sz w:val="28"/>
          <w:szCs w:val="28"/>
        </w:rPr>
        <w:t>财神子或者胜我都是一个含义。那么就是说是“彼称财神子”，“唯名尽超离”，那么连名字已经超离了，连名言的称呼也已经超离了的。然后就是说“断有实无实”，那么“断有实无实”的解释就是讲到了断除色等</w:t>
      </w:r>
      <w:proofErr w:type="gramStart"/>
      <w:r w:rsidRPr="00E4596A">
        <w:rPr>
          <w:rFonts w:ascii="华文楷体" w:eastAsia="华文楷体" w:hAnsi="华文楷体" w:hint="eastAsia"/>
          <w:sz w:val="28"/>
          <w:szCs w:val="28"/>
        </w:rPr>
        <w:t>有实法与</w:t>
      </w:r>
      <w:proofErr w:type="gramEnd"/>
      <w:r w:rsidRPr="00E4596A">
        <w:rPr>
          <w:rFonts w:ascii="华文楷体" w:eastAsia="华文楷体" w:hAnsi="华文楷体" w:hint="eastAsia"/>
          <w:sz w:val="28"/>
          <w:szCs w:val="28"/>
        </w:rPr>
        <w:t>无实法，这个方面就是“断有实无实”。然后有一个“生摄定解脱”，“生摄定解脱”后面解释的是解脱生灭的常法。他就是说“生摄”</w:t>
      </w:r>
      <w:proofErr w:type="gramStart"/>
      <w:r w:rsidRPr="00E4596A">
        <w:rPr>
          <w:rFonts w:ascii="华文楷体" w:eastAsia="华文楷体" w:hAnsi="华文楷体" w:hint="eastAsia"/>
          <w:sz w:val="28"/>
          <w:szCs w:val="28"/>
        </w:rPr>
        <w:t>生住灭</w:t>
      </w:r>
      <w:proofErr w:type="gramEnd"/>
      <w:r w:rsidRPr="00E4596A">
        <w:rPr>
          <w:rFonts w:ascii="华文楷体" w:eastAsia="华文楷体" w:hAnsi="华文楷体" w:hint="eastAsia"/>
          <w:sz w:val="28"/>
          <w:szCs w:val="28"/>
        </w:rPr>
        <w:t>所摄的这些法全部已经解脱了。解脱了这样一种</w:t>
      </w:r>
      <w:proofErr w:type="gramStart"/>
      <w:r w:rsidRPr="00E4596A">
        <w:rPr>
          <w:rFonts w:ascii="华文楷体" w:eastAsia="华文楷体" w:hAnsi="华文楷体" w:hint="eastAsia"/>
          <w:sz w:val="28"/>
          <w:szCs w:val="28"/>
        </w:rPr>
        <w:t>生住灭</w:t>
      </w:r>
      <w:proofErr w:type="gramEnd"/>
      <w:r w:rsidRPr="00E4596A">
        <w:rPr>
          <w:rFonts w:ascii="华文楷体" w:eastAsia="华文楷体" w:hAnsi="华文楷体" w:hint="eastAsia"/>
          <w:sz w:val="28"/>
          <w:szCs w:val="28"/>
        </w:rPr>
        <w:t>所摄的这样的有为法之后，实际上就是安立，他就是一个解脱生命的常法。</w:t>
      </w:r>
    </w:p>
    <w:p w:rsidR="00072D04" w:rsidRDefault="00E4596A" w:rsidP="006F2CDB">
      <w:pPr>
        <w:ind w:firstLine="420"/>
        <w:rPr>
          <w:ins w:id="683" w:author="S-Yansong" w:date="2016-01-13T11:26:00Z"/>
          <w:rFonts w:ascii="华文楷体" w:eastAsia="华文楷体" w:hAnsi="华文楷体"/>
          <w:sz w:val="28"/>
          <w:szCs w:val="28"/>
        </w:rPr>
      </w:pPr>
      <w:del w:id="684" w:author="S-Yansong" w:date="2016-01-13T11:26:00Z">
        <w:r w:rsidRPr="00E4596A" w:rsidDel="00072D04">
          <w:rPr>
            <w:rFonts w:ascii="华文楷体" w:eastAsia="华文楷体" w:hAnsi="华文楷体" w:hint="eastAsia"/>
            <w:sz w:val="28"/>
            <w:szCs w:val="28"/>
          </w:rPr>
          <w:delText>“</w:delText>
        </w:r>
      </w:del>
      <w:ins w:id="685" w:author="S-Yansong" w:date="2016-01-13T11:26:00Z">
        <w:r w:rsidR="00072D04">
          <w:rPr>
            <w:rFonts w:ascii="华文楷体" w:eastAsia="华文楷体" w:hAnsi="华文楷体" w:hint="eastAsia"/>
            <w:sz w:val="28"/>
            <w:szCs w:val="28"/>
          </w:rPr>
          <w:t>【</w:t>
        </w:r>
      </w:ins>
      <w:r w:rsidRPr="00072D04">
        <w:rPr>
          <w:rFonts w:asciiTheme="minorEastAsia" w:hAnsiTheme="minorEastAsia" w:hint="eastAsia"/>
          <w:sz w:val="28"/>
          <w:szCs w:val="28"/>
          <w:rPrChange w:id="686" w:author="S-Yansong" w:date="2016-01-13T11:26:00Z">
            <w:rPr>
              <w:rFonts w:ascii="华文楷体" w:eastAsia="华文楷体" w:hAnsi="华文楷体" w:hint="eastAsia"/>
              <w:sz w:val="28"/>
              <w:szCs w:val="28"/>
            </w:rPr>
          </w:rPrChange>
        </w:rPr>
        <w:t>因此，名言中彼涅槃自性以外的色等有实法，无有真实性，因为它是虚假的缘故。</w:t>
      </w:r>
      <w:del w:id="687" w:author="S-Yansong" w:date="2016-01-13T11:26:00Z">
        <w:r w:rsidRPr="00072D04" w:rsidDel="00072D04">
          <w:rPr>
            <w:rFonts w:asciiTheme="minorEastAsia" w:hAnsiTheme="minorEastAsia" w:hint="eastAsia"/>
            <w:sz w:val="28"/>
            <w:szCs w:val="28"/>
            <w:rPrChange w:id="688" w:author="S-Yansong" w:date="2016-01-13T11:26:00Z">
              <w:rPr>
                <w:rFonts w:ascii="华文楷体" w:eastAsia="华文楷体" w:hAnsi="华文楷体" w:hint="eastAsia"/>
                <w:sz w:val="28"/>
                <w:szCs w:val="28"/>
              </w:rPr>
            </w:rPrChange>
          </w:rPr>
          <w:delText>”</w:delText>
        </w:r>
      </w:del>
      <w:ins w:id="689" w:author="S-Yansong" w:date="2016-01-13T11:26:00Z">
        <w:r w:rsidR="00072D04" w:rsidRPr="00072D04">
          <w:rPr>
            <w:rFonts w:asciiTheme="minorEastAsia" w:hAnsiTheme="minorEastAsia" w:hint="eastAsia"/>
            <w:sz w:val="28"/>
            <w:szCs w:val="28"/>
            <w:rPrChange w:id="690" w:author="S-Yansong" w:date="2016-01-13T11:26:00Z">
              <w:rPr>
                <w:rFonts w:ascii="华文楷体" w:eastAsia="华文楷体" w:hAnsi="华文楷体" w:hint="eastAsia"/>
                <w:sz w:val="28"/>
                <w:szCs w:val="28"/>
              </w:rPr>
            </w:rPrChange>
          </w:rPr>
          <w:t>】</w:t>
        </w:r>
      </w:ins>
    </w:p>
    <w:p w:rsidR="00702C17" w:rsidRDefault="00E4596A" w:rsidP="006F2CDB">
      <w:pPr>
        <w:ind w:firstLine="420"/>
        <w:rPr>
          <w:ins w:id="691" w:author="S-Yansong" w:date="2016-01-13T11:27:00Z"/>
          <w:rFonts w:ascii="华文楷体" w:eastAsia="华文楷体" w:hAnsi="华文楷体"/>
          <w:sz w:val="28"/>
          <w:szCs w:val="28"/>
        </w:rPr>
      </w:pPr>
      <w:r w:rsidRPr="00E4596A">
        <w:rPr>
          <w:rFonts w:ascii="华文楷体" w:eastAsia="华文楷体" w:hAnsi="华文楷体" w:hint="eastAsia"/>
          <w:sz w:val="28"/>
          <w:szCs w:val="28"/>
        </w:rPr>
        <w:t>所以说从这方面讲的时候，名言</w:t>
      </w:r>
      <w:proofErr w:type="gramStart"/>
      <w:r w:rsidRPr="00E4596A">
        <w:rPr>
          <w:rFonts w:ascii="华文楷体" w:eastAsia="华文楷体" w:hAnsi="华文楷体" w:hint="eastAsia"/>
          <w:sz w:val="28"/>
          <w:szCs w:val="28"/>
        </w:rPr>
        <w:t>谛</w:t>
      </w:r>
      <w:proofErr w:type="gramEnd"/>
      <w:r w:rsidRPr="00E4596A">
        <w:rPr>
          <w:rFonts w:ascii="华文楷体" w:eastAsia="华文楷体" w:hAnsi="华文楷体" w:hint="eastAsia"/>
          <w:sz w:val="28"/>
          <w:szCs w:val="28"/>
        </w:rPr>
        <w:t>当中所讲到的这些其他的法，</w:t>
      </w:r>
      <w:r w:rsidRPr="00E4596A">
        <w:rPr>
          <w:rFonts w:ascii="华文楷体" w:eastAsia="华文楷体" w:hAnsi="华文楷体" w:hint="eastAsia"/>
          <w:sz w:val="28"/>
          <w:szCs w:val="28"/>
        </w:rPr>
        <w:lastRenderedPageBreak/>
        <w:t>涅槃自性以外的色等</w:t>
      </w:r>
      <w:proofErr w:type="gramStart"/>
      <w:r w:rsidRPr="00E4596A">
        <w:rPr>
          <w:rFonts w:ascii="华文楷体" w:eastAsia="华文楷体" w:hAnsi="华文楷体" w:hint="eastAsia"/>
          <w:sz w:val="28"/>
          <w:szCs w:val="28"/>
        </w:rPr>
        <w:t>有实法没有</w:t>
      </w:r>
      <w:proofErr w:type="gramEnd"/>
      <w:r w:rsidRPr="00E4596A">
        <w:rPr>
          <w:rFonts w:ascii="华文楷体" w:eastAsia="华文楷体" w:hAnsi="华文楷体" w:hint="eastAsia"/>
          <w:sz w:val="28"/>
          <w:szCs w:val="28"/>
        </w:rPr>
        <w:t>真实性，因为它是虚假的缘故。颂词当中讲到的“实非有实性”，那么除了涅槃之外的这些其他的有实法，它是虚假的缘故，所以说它是没有真实性的，这个“实非有实性”的。下面讲“无实亦非实”。“无实亦非实”的意思就是说下面讲的</w:t>
      </w:r>
    </w:p>
    <w:p w:rsidR="00702C17" w:rsidRPr="00702C17" w:rsidRDefault="00E4596A" w:rsidP="006F2CDB">
      <w:pPr>
        <w:ind w:firstLine="420"/>
        <w:rPr>
          <w:ins w:id="692" w:author="S-Yansong" w:date="2016-01-13T11:27:00Z"/>
          <w:rFonts w:asciiTheme="minorEastAsia" w:hAnsiTheme="minorEastAsia"/>
          <w:sz w:val="28"/>
          <w:szCs w:val="28"/>
          <w:rPrChange w:id="693" w:author="S-Yansong" w:date="2016-01-13T11:27:00Z">
            <w:rPr>
              <w:ins w:id="694" w:author="S-Yansong" w:date="2016-01-13T11:27:00Z"/>
              <w:rFonts w:ascii="华文楷体" w:eastAsia="华文楷体" w:hAnsi="华文楷体"/>
              <w:sz w:val="28"/>
              <w:szCs w:val="28"/>
            </w:rPr>
          </w:rPrChange>
        </w:rPr>
      </w:pPr>
      <w:del w:id="695" w:author="S-Yansong" w:date="2016-01-13T11:27:00Z">
        <w:r w:rsidRPr="00702C17" w:rsidDel="00702C17">
          <w:rPr>
            <w:rFonts w:asciiTheme="minorEastAsia" w:hAnsiTheme="minorEastAsia" w:hint="eastAsia"/>
            <w:sz w:val="28"/>
            <w:szCs w:val="28"/>
            <w:rPrChange w:id="696" w:author="S-Yansong" w:date="2016-01-13T11:27:00Z">
              <w:rPr>
                <w:rFonts w:ascii="华文楷体" w:eastAsia="华文楷体" w:hAnsi="华文楷体" w:hint="eastAsia"/>
                <w:sz w:val="28"/>
                <w:szCs w:val="28"/>
              </w:rPr>
            </w:rPrChange>
          </w:rPr>
          <w:delText>“</w:delText>
        </w:r>
      </w:del>
      <w:ins w:id="697" w:author="S-Yansong" w:date="2016-01-13T11:27:00Z">
        <w:r w:rsidR="00702C17" w:rsidRPr="00702C17">
          <w:rPr>
            <w:rFonts w:asciiTheme="minorEastAsia" w:hAnsiTheme="minorEastAsia" w:hint="eastAsia"/>
            <w:sz w:val="28"/>
            <w:szCs w:val="28"/>
            <w:rPrChange w:id="698" w:author="S-Yansong" w:date="2016-01-13T11:27:00Z">
              <w:rPr>
                <w:rFonts w:ascii="华文楷体" w:eastAsia="华文楷体" w:hAnsi="华文楷体" w:hint="eastAsia"/>
                <w:sz w:val="28"/>
                <w:szCs w:val="28"/>
              </w:rPr>
            </w:rPrChange>
          </w:rPr>
          <w:t>【</w:t>
        </w:r>
      </w:ins>
      <w:r w:rsidRPr="00702C17">
        <w:rPr>
          <w:rFonts w:asciiTheme="minorEastAsia" w:hAnsiTheme="minorEastAsia" w:hint="eastAsia"/>
          <w:sz w:val="28"/>
          <w:szCs w:val="28"/>
          <w:rPrChange w:id="699" w:author="S-Yansong" w:date="2016-01-13T11:27:00Z">
            <w:rPr>
              <w:rFonts w:ascii="华文楷体" w:eastAsia="华文楷体" w:hAnsi="华文楷体" w:hint="eastAsia"/>
              <w:sz w:val="28"/>
              <w:szCs w:val="28"/>
            </w:rPr>
          </w:rPrChange>
        </w:rPr>
        <w:t>如果有实法不成，则观待它的无实法也会化为乌有</w:t>
      </w:r>
      <w:del w:id="700" w:author="S-Yansong" w:date="2016-01-13T11:27:00Z">
        <w:r w:rsidRPr="00702C17" w:rsidDel="00702C17">
          <w:rPr>
            <w:rFonts w:asciiTheme="minorEastAsia" w:hAnsiTheme="minorEastAsia" w:hint="eastAsia"/>
            <w:sz w:val="28"/>
            <w:szCs w:val="28"/>
            <w:rPrChange w:id="701" w:author="S-Yansong" w:date="2016-01-13T11:27:00Z">
              <w:rPr>
                <w:rFonts w:ascii="华文楷体" w:eastAsia="华文楷体" w:hAnsi="华文楷体" w:hint="eastAsia"/>
                <w:sz w:val="28"/>
                <w:szCs w:val="28"/>
              </w:rPr>
            </w:rPrChange>
          </w:rPr>
          <w:delText>”</w:delText>
        </w:r>
      </w:del>
      <w:r w:rsidRPr="00702C17">
        <w:rPr>
          <w:rFonts w:asciiTheme="minorEastAsia" w:hAnsiTheme="minorEastAsia" w:hint="eastAsia"/>
          <w:sz w:val="28"/>
          <w:szCs w:val="28"/>
          <w:rPrChange w:id="702" w:author="S-Yansong" w:date="2016-01-13T11:27:00Z">
            <w:rPr>
              <w:rFonts w:ascii="华文楷体" w:eastAsia="华文楷体" w:hAnsi="华文楷体" w:hint="eastAsia"/>
              <w:sz w:val="28"/>
              <w:szCs w:val="28"/>
            </w:rPr>
          </w:rPrChange>
        </w:rPr>
        <w:t>。</w:t>
      </w:r>
      <w:ins w:id="703" w:author="S-Yansong" w:date="2016-01-13T11:27:00Z">
        <w:r w:rsidR="00702C17" w:rsidRPr="00702C17">
          <w:rPr>
            <w:rFonts w:asciiTheme="minorEastAsia" w:hAnsiTheme="minorEastAsia" w:hint="eastAsia"/>
            <w:sz w:val="28"/>
            <w:szCs w:val="28"/>
            <w:rPrChange w:id="704" w:author="S-Yansong" w:date="2016-01-13T11:27:00Z">
              <w:rPr>
                <w:rFonts w:ascii="华文楷体" w:eastAsia="华文楷体" w:hAnsi="华文楷体" w:hint="eastAsia"/>
                <w:sz w:val="28"/>
                <w:szCs w:val="28"/>
              </w:rPr>
            </w:rPrChange>
          </w:rPr>
          <w:t>】</w:t>
        </w:r>
      </w:ins>
    </w:p>
    <w:p w:rsidR="00DC5897" w:rsidRDefault="00E4596A" w:rsidP="00DC5897">
      <w:pPr>
        <w:ind w:firstLine="420"/>
        <w:rPr>
          <w:ins w:id="705" w:author="S-Yansong" w:date="2016-01-13T11:28:00Z"/>
          <w:rFonts w:ascii="华文楷体" w:eastAsia="华文楷体" w:hAnsi="华文楷体"/>
          <w:sz w:val="28"/>
          <w:szCs w:val="28"/>
        </w:rPr>
      </w:pPr>
      <w:r w:rsidRPr="00E4596A">
        <w:rPr>
          <w:rFonts w:ascii="华文楷体" w:eastAsia="华文楷体" w:hAnsi="华文楷体" w:hint="eastAsia"/>
          <w:sz w:val="28"/>
          <w:szCs w:val="28"/>
        </w:rPr>
        <w:t>那么如果说</w:t>
      </w:r>
      <w:proofErr w:type="gramStart"/>
      <w:r w:rsidRPr="00E4596A">
        <w:rPr>
          <w:rFonts w:ascii="华文楷体" w:eastAsia="华文楷体" w:hAnsi="华文楷体" w:hint="eastAsia"/>
          <w:sz w:val="28"/>
          <w:szCs w:val="28"/>
        </w:rPr>
        <w:t>有实法不</w:t>
      </w:r>
      <w:proofErr w:type="gramEnd"/>
      <w:r w:rsidRPr="00E4596A">
        <w:rPr>
          <w:rFonts w:ascii="华文楷体" w:eastAsia="华文楷体" w:hAnsi="华文楷体" w:hint="eastAsia"/>
          <w:sz w:val="28"/>
          <w:szCs w:val="28"/>
        </w:rPr>
        <w:t>成立的话，无实法是</w:t>
      </w:r>
      <w:proofErr w:type="gramStart"/>
      <w:r w:rsidRPr="00E4596A">
        <w:rPr>
          <w:rFonts w:ascii="华文楷体" w:eastAsia="华文楷体" w:hAnsi="华文楷体" w:hint="eastAsia"/>
          <w:sz w:val="28"/>
          <w:szCs w:val="28"/>
        </w:rPr>
        <w:t>观待有实法</w:t>
      </w:r>
      <w:proofErr w:type="gramEnd"/>
      <w:r w:rsidRPr="00E4596A">
        <w:rPr>
          <w:rFonts w:ascii="华文楷体" w:eastAsia="华文楷体" w:hAnsi="华文楷体" w:hint="eastAsia"/>
          <w:sz w:val="28"/>
          <w:szCs w:val="28"/>
        </w:rPr>
        <w:t>而成立的，所以说就是说观待它的无实法也会化为乌有。</w:t>
      </w:r>
    </w:p>
    <w:p w:rsidR="00DC5897" w:rsidRPr="00DC5897" w:rsidRDefault="00E4596A" w:rsidP="00DC5897">
      <w:pPr>
        <w:ind w:firstLine="420"/>
        <w:rPr>
          <w:ins w:id="706" w:author="S-Yansong" w:date="2016-01-13T11:28:00Z"/>
          <w:rFonts w:asciiTheme="minorEastAsia" w:hAnsiTheme="minorEastAsia"/>
          <w:sz w:val="28"/>
          <w:szCs w:val="28"/>
          <w:rPrChange w:id="707" w:author="S-Yansong" w:date="2016-01-13T11:28:00Z">
            <w:rPr>
              <w:ins w:id="708" w:author="S-Yansong" w:date="2016-01-13T11:28:00Z"/>
              <w:rFonts w:ascii="华文楷体" w:eastAsia="华文楷体" w:hAnsi="华文楷体"/>
              <w:sz w:val="28"/>
              <w:szCs w:val="28"/>
            </w:rPr>
          </w:rPrChange>
        </w:rPr>
      </w:pPr>
      <w:del w:id="709" w:author="S-Yansong" w:date="2016-01-13T11:28:00Z">
        <w:r w:rsidRPr="00DC5897" w:rsidDel="00DC5897">
          <w:rPr>
            <w:rFonts w:asciiTheme="minorEastAsia" w:hAnsiTheme="minorEastAsia" w:hint="eastAsia"/>
            <w:sz w:val="28"/>
            <w:szCs w:val="28"/>
            <w:rPrChange w:id="710" w:author="S-Yansong" w:date="2016-01-13T11:28:00Z">
              <w:rPr>
                <w:rFonts w:ascii="华文楷体" w:eastAsia="华文楷体" w:hAnsi="华文楷体" w:hint="eastAsia"/>
                <w:sz w:val="28"/>
                <w:szCs w:val="28"/>
              </w:rPr>
            </w:rPrChange>
          </w:rPr>
          <w:delText>“</w:delText>
        </w:r>
      </w:del>
      <w:ins w:id="711" w:author="S-Yansong" w:date="2016-01-13T11:28:00Z">
        <w:r w:rsidR="00DC5897" w:rsidRPr="00DC5897">
          <w:rPr>
            <w:rFonts w:asciiTheme="minorEastAsia" w:hAnsiTheme="minorEastAsia" w:hint="eastAsia"/>
            <w:sz w:val="28"/>
            <w:szCs w:val="28"/>
            <w:rPrChange w:id="712" w:author="S-Yansong" w:date="2016-01-13T11:28:00Z">
              <w:rPr>
                <w:rFonts w:ascii="华文楷体" w:eastAsia="华文楷体" w:hAnsi="华文楷体" w:hint="eastAsia"/>
                <w:sz w:val="28"/>
                <w:szCs w:val="28"/>
              </w:rPr>
            </w:rPrChange>
          </w:rPr>
          <w:t>【</w:t>
        </w:r>
      </w:ins>
      <w:r w:rsidRPr="00DC5897">
        <w:rPr>
          <w:rFonts w:asciiTheme="minorEastAsia" w:hAnsiTheme="minorEastAsia" w:hint="eastAsia"/>
          <w:sz w:val="28"/>
          <w:szCs w:val="28"/>
          <w:rPrChange w:id="713" w:author="S-Yansong" w:date="2016-01-13T11:28:00Z">
            <w:rPr>
              <w:rFonts w:ascii="华文楷体" w:eastAsia="华文楷体" w:hAnsi="华文楷体" w:hint="eastAsia"/>
              <w:sz w:val="28"/>
              <w:szCs w:val="28"/>
            </w:rPr>
          </w:rPrChange>
        </w:rPr>
        <w:t>如此认识远离有实无实的那一胜我即是通达了吠陀或涅槃。</w:t>
      </w:r>
      <w:del w:id="714" w:author="S-Yansong" w:date="2016-01-13T11:28:00Z">
        <w:r w:rsidRPr="00DC5897" w:rsidDel="00DC5897">
          <w:rPr>
            <w:rFonts w:asciiTheme="minorEastAsia" w:hAnsiTheme="minorEastAsia" w:hint="eastAsia"/>
            <w:sz w:val="28"/>
            <w:szCs w:val="28"/>
            <w:rPrChange w:id="715" w:author="S-Yansong" w:date="2016-01-13T11:28:00Z">
              <w:rPr>
                <w:rFonts w:ascii="华文楷体" w:eastAsia="华文楷体" w:hAnsi="华文楷体" w:hint="eastAsia"/>
                <w:sz w:val="28"/>
                <w:szCs w:val="28"/>
              </w:rPr>
            </w:rPrChange>
          </w:rPr>
          <w:delText>”</w:delText>
        </w:r>
      </w:del>
      <w:ins w:id="716" w:author="S-Yansong" w:date="2016-01-13T11:28:00Z">
        <w:r w:rsidR="00DC5897" w:rsidRPr="00DC5897">
          <w:rPr>
            <w:rFonts w:asciiTheme="minorEastAsia" w:hAnsiTheme="minorEastAsia" w:hint="eastAsia"/>
            <w:sz w:val="28"/>
            <w:szCs w:val="28"/>
            <w:rPrChange w:id="717" w:author="S-Yansong" w:date="2016-01-13T11:28:00Z">
              <w:rPr>
                <w:rFonts w:ascii="华文楷体" w:eastAsia="华文楷体" w:hAnsi="华文楷体" w:hint="eastAsia"/>
                <w:sz w:val="28"/>
                <w:szCs w:val="28"/>
              </w:rPr>
            </w:rPrChange>
          </w:rPr>
          <w:t>】</w:t>
        </w:r>
      </w:ins>
    </w:p>
    <w:p w:rsidR="00DC5897" w:rsidRDefault="00E4596A" w:rsidP="00DC5897">
      <w:pPr>
        <w:ind w:firstLine="420"/>
        <w:rPr>
          <w:ins w:id="718" w:author="S-Yansong" w:date="2016-01-13T11:27:00Z"/>
          <w:rFonts w:ascii="华文楷体" w:eastAsia="华文楷体" w:hAnsi="华文楷体"/>
          <w:sz w:val="28"/>
          <w:szCs w:val="28"/>
        </w:rPr>
      </w:pPr>
      <w:r w:rsidRPr="00E4596A">
        <w:rPr>
          <w:rFonts w:ascii="华文楷体" w:eastAsia="华文楷体" w:hAnsi="华文楷体" w:hint="eastAsia"/>
          <w:sz w:val="28"/>
          <w:szCs w:val="28"/>
        </w:rPr>
        <w:t>那么就是说“解脱实无实，了彼知吠</w:t>
      </w:r>
      <w:proofErr w:type="gramStart"/>
      <w:r w:rsidRPr="00E4596A">
        <w:rPr>
          <w:rFonts w:ascii="华文楷体" w:eastAsia="华文楷体" w:hAnsi="华文楷体" w:hint="eastAsia"/>
          <w:sz w:val="28"/>
          <w:szCs w:val="28"/>
        </w:rPr>
        <w:t>陀</w:t>
      </w:r>
      <w:proofErr w:type="gramEnd"/>
      <w:r w:rsidRPr="00E4596A">
        <w:rPr>
          <w:rFonts w:ascii="华文楷体" w:eastAsia="华文楷体" w:hAnsi="华文楷体" w:hint="eastAsia"/>
          <w:sz w:val="28"/>
          <w:szCs w:val="28"/>
        </w:rPr>
        <w:t>”。那么如果已经了达了或者说已经认识到了远离有实无实的胜我自性之后就是已经通达了吠</w:t>
      </w:r>
      <w:proofErr w:type="gramStart"/>
      <w:r w:rsidRPr="00E4596A">
        <w:rPr>
          <w:rFonts w:ascii="华文楷体" w:eastAsia="华文楷体" w:hAnsi="华文楷体" w:hint="eastAsia"/>
          <w:sz w:val="28"/>
          <w:szCs w:val="28"/>
        </w:rPr>
        <w:t>陀</w:t>
      </w:r>
      <w:proofErr w:type="gramEnd"/>
      <w:r w:rsidRPr="00E4596A">
        <w:rPr>
          <w:rFonts w:ascii="华文楷体" w:eastAsia="华文楷体" w:hAnsi="华文楷体" w:hint="eastAsia"/>
          <w:sz w:val="28"/>
          <w:szCs w:val="28"/>
        </w:rPr>
        <w:t>或涅槃。这个地方也是讲得很清楚了，它就是说有一个真正的胜我可得的，有一个胜我可得。那么就是说在中观宗当中虽然也是有一个暂时的空性可得，但是中观中讲得很清楚，这个空性本身它也是空性的。空性本身也是无所缘的。或者就是说所谓的胜义</w:t>
      </w:r>
      <w:proofErr w:type="gramStart"/>
      <w:r w:rsidRPr="00E4596A">
        <w:rPr>
          <w:rFonts w:ascii="华文楷体" w:eastAsia="华文楷体" w:hAnsi="华文楷体" w:hint="eastAsia"/>
          <w:sz w:val="28"/>
          <w:szCs w:val="28"/>
        </w:rPr>
        <w:t>谛</w:t>
      </w:r>
      <w:proofErr w:type="gramEnd"/>
      <w:r w:rsidRPr="00E4596A">
        <w:rPr>
          <w:rFonts w:ascii="华文楷体" w:eastAsia="华文楷体" w:hAnsi="华文楷体" w:hint="eastAsia"/>
          <w:sz w:val="28"/>
          <w:szCs w:val="28"/>
        </w:rPr>
        <w:t>它只是暂时的安立，真正究竟来讲的话，胜义</w:t>
      </w:r>
      <w:proofErr w:type="gramStart"/>
      <w:r w:rsidRPr="00E4596A">
        <w:rPr>
          <w:rFonts w:ascii="华文楷体" w:eastAsia="华文楷体" w:hAnsi="华文楷体" w:hint="eastAsia"/>
          <w:sz w:val="28"/>
          <w:szCs w:val="28"/>
        </w:rPr>
        <w:t>谛</w:t>
      </w:r>
      <w:proofErr w:type="gramEnd"/>
      <w:r w:rsidRPr="00E4596A">
        <w:rPr>
          <w:rFonts w:ascii="华文楷体" w:eastAsia="华文楷体" w:hAnsi="华文楷体" w:hint="eastAsia"/>
          <w:sz w:val="28"/>
          <w:szCs w:val="28"/>
        </w:rPr>
        <w:t>它也没有办法安立的，也是一种自性空的观点。说</w:t>
      </w:r>
      <w:proofErr w:type="gramStart"/>
      <w:r w:rsidRPr="00E4596A">
        <w:rPr>
          <w:rFonts w:ascii="华文楷体" w:eastAsia="华文楷体" w:hAnsi="华文楷体" w:hint="eastAsia"/>
          <w:sz w:val="28"/>
          <w:szCs w:val="28"/>
        </w:rPr>
        <w:t>对于胜义谛</w:t>
      </w:r>
      <w:proofErr w:type="gramEnd"/>
      <w:r w:rsidRPr="00E4596A">
        <w:rPr>
          <w:rFonts w:ascii="华文楷体" w:eastAsia="华文楷体" w:hAnsi="华文楷体" w:hint="eastAsia"/>
          <w:sz w:val="28"/>
          <w:szCs w:val="28"/>
        </w:rPr>
        <w:t>的执著它也需要打破。这个方面与中观的中观宗完全和外道的中观不相同。</w:t>
      </w:r>
    </w:p>
    <w:p w:rsidR="00BB6BF5" w:rsidRDefault="00E4596A" w:rsidP="00DC5897">
      <w:pPr>
        <w:ind w:firstLine="420"/>
        <w:rPr>
          <w:ins w:id="719" w:author="S-Yansong" w:date="2016-01-13T11:25:00Z"/>
          <w:rFonts w:ascii="华文楷体" w:eastAsia="华文楷体" w:hAnsi="华文楷体"/>
          <w:sz w:val="28"/>
          <w:szCs w:val="28"/>
        </w:rPr>
      </w:pPr>
      <w:del w:id="720" w:author="S-Yansong" w:date="2016-01-13T11:27:00Z">
        <w:r w:rsidRPr="00E4596A" w:rsidDel="00DC5897">
          <w:rPr>
            <w:rFonts w:ascii="华文楷体" w:eastAsia="华文楷体" w:hAnsi="华文楷体" w:hint="eastAsia"/>
            <w:sz w:val="28"/>
            <w:szCs w:val="28"/>
          </w:rPr>
          <w:delText>“</w:delText>
        </w:r>
      </w:del>
      <w:ins w:id="721" w:author="S-Yansong" w:date="2016-01-13T11:25:00Z">
        <w:r w:rsidR="00BB6BF5" w:rsidRPr="00BB6BF5">
          <w:rPr>
            <w:rFonts w:asciiTheme="minorEastAsia" w:hAnsiTheme="minorEastAsia" w:hint="eastAsia"/>
            <w:sz w:val="28"/>
            <w:szCs w:val="28"/>
            <w:rPrChange w:id="722" w:author="S-Yansong" w:date="2016-01-13T11:25:00Z">
              <w:rPr>
                <w:rFonts w:ascii="华文楷体" w:eastAsia="华文楷体" w:hAnsi="华文楷体" w:hint="eastAsia"/>
                <w:sz w:val="28"/>
                <w:szCs w:val="28"/>
              </w:rPr>
            </w:rPrChange>
          </w:rPr>
          <w:t>【</w:t>
        </w:r>
      </w:ins>
      <w:r w:rsidRPr="00BB6BF5">
        <w:rPr>
          <w:rFonts w:asciiTheme="minorEastAsia" w:hAnsiTheme="minorEastAsia" w:hint="eastAsia"/>
          <w:sz w:val="28"/>
          <w:szCs w:val="28"/>
          <w:rPrChange w:id="723" w:author="S-Yansong" w:date="2016-01-13T11:25:00Z">
            <w:rPr>
              <w:rFonts w:ascii="华文楷体" w:eastAsia="华文楷体" w:hAnsi="华文楷体" w:hint="eastAsia"/>
              <w:sz w:val="28"/>
              <w:szCs w:val="28"/>
            </w:rPr>
          </w:rPrChange>
        </w:rPr>
        <w:t>广目天所说的中观理：寂静</w:t>
      </w:r>
      <w:del w:id="724" w:author="S-Yansong" w:date="2016-01-13T11:25:00Z">
        <w:r w:rsidRPr="00BB6BF5" w:rsidDel="00BB6BF5">
          <w:rPr>
            <w:rFonts w:asciiTheme="minorEastAsia" w:hAnsiTheme="minorEastAsia"/>
            <w:sz w:val="28"/>
            <w:szCs w:val="28"/>
            <w:rPrChange w:id="725" w:author="S-Yansong" w:date="2016-01-13T11:25:00Z">
              <w:rPr>
                <w:rFonts w:ascii="华文楷体" w:eastAsia="华文楷体" w:hAnsi="华文楷体"/>
                <w:sz w:val="28"/>
                <w:szCs w:val="28"/>
              </w:rPr>
            </w:rPrChange>
          </w:rPr>
          <w:delText xml:space="preserve"> </w:delText>
        </w:r>
      </w:del>
      <w:r w:rsidRPr="00BB6BF5">
        <w:rPr>
          <w:rFonts w:asciiTheme="minorEastAsia" w:hAnsiTheme="minorEastAsia" w:hint="eastAsia"/>
          <w:sz w:val="28"/>
          <w:szCs w:val="28"/>
          <w:rPrChange w:id="726" w:author="S-Yansong" w:date="2016-01-13T11:25:00Z">
            <w:rPr>
              <w:rFonts w:ascii="华文楷体" w:eastAsia="华文楷体" w:hAnsi="华文楷体" w:hint="eastAsia"/>
              <w:sz w:val="28"/>
              <w:szCs w:val="28"/>
            </w:rPr>
          </w:rPrChange>
        </w:rPr>
        <w:t>善写的论典《父子品》中说：独子梵天胜谛实，识之自在无边际，凡说唯一有者性，彼即尽说为羂索。</w:t>
      </w:r>
      <w:del w:id="727" w:author="S-Yansong" w:date="2016-01-13T11:25:00Z">
        <w:r w:rsidRPr="00BB6BF5" w:rsidDel="00BB6BF5">
          <w:rPr>
            <w:rFonts w:asciiTheme="minorEastAsia" w:hAnsiTheme="minorEastAsia" w:hint="eastAsia"/>
            <w:sz w:val="28"/>
            <w:szCs w:val="28"/>
            <w:rPrChange w:id="728" w:author="S-Yansong" w:date="2016-01-13T11:25:00Z">
              <w:rPr>
                <w:rFonts w:ascii="华文楷体" w:eastAsia="华文楷体" w:hAnsi="华文楷体" w:hint="eastAsia"/>
                <w:sz w:val="28"/>
                <w:szCs w:val="28"/>
              </w:rPr>
            </w:rPrChange>
          </w:rPr>
          <w:delText>”</w:delText>
        </w:r>
      </w:del>
      <w:ins w:id="729" w:author="S-Yansong" w:date="2016-01-13T11:25:00Z">
        <w:r w:rsidR="00BB6BF5">
          <w:rPr>
            <w:rFonts w:ascii="华文楷体" w:eastAsia="华文楷体" w:hAnsi="华文楷体" w:hint="eastAsia"/>
            <w:sz w:val="28"/>
            <w:szCs w:val="28"/>
          </w:rPr>
          <w:t>】</w:t>
        </w:r>
      </w:ins>
    </w:p>
    <w:p w:rsidR="00531233" w:rsidRDefault="00E4596A" w:rsidP="006F2CDB">
      <w:pPr>
        <w:ind w:firstLine="420"/>
        <w:rPr>
          <w:ins w:id="730" w:author="S-Yansong" w:date="2016-01-14T10:19:00Z"/>
          <w:rFonts w:ascii="华文楷体" w:eastAsia="华文楷体" w:hAnsi="华文楷体"/>
          <w:sz w:val="28"/>
          <w:szCs w:val="28"/>
        </w:rPr>
      </w:pPr>
      <w:r w:rsidRPr="00E4596A">
        <w:rPr>
          <w:rFonts w:ascii="华文楷体" w:eastAsia="华文楷体" w:hAnsi="华文楷体" w:hint="eastAsia"/>
          <w:sz w:val="28"/>
          <w:szCs w:val="28"/>
        </w:rPr>
        <w:t>那么下面有解释的：</w:t>
      </w:r>
    </w:p>
    <w:p w:rsidR="00531233" w:rsidRDefault="00E4596A" w:rsidP="006F2CDB">
      <w:pPr>
        <w:ind w:firstLine="420"/>
        <w:rPr>
          <w:ins w:id="731" w:author="S-Yansong" w:date="2016-01-14T10:19:00Z"/>
          <w:rFonts w:ascii="华文楷体" w:eastAsia="华文楷体" w:hAnsi="华文楷体"/>
          <w:sz w:val="28"/>
          <w:szCs w:val="28"/>
        </w:rPr>
      </w:pPr>
      <w:del w:id="732" w:author="S-Yansong" w:date="2016-01-14T10:19:00Z">
        <w:r w:rsidRPr="00E4596A" w:rsidDel="00531233">
          <w:rPr>
            <w:rFonts w:ascii="华文楷体" w:eastAsia="华文楷体" w:hAnsi="华文楷体" w:hint="eastAsia"/>
            <w:sz w:val="28"/>
            <w:szCs w:val="28"/>
          </w:rPr>
          <w:delText>“</w:delText>
        </w:r>
      </w:del>
      <w:ins w:id="733" w:author="S-Yansong" w:date="2016-01-14T10:19:00Z">
        <w:r w:rsidR="00531233" w:rsidRPr="00531233">
          <w:rPr>
            <w:rFonts w:asciiTheme="minorEastAsia" w:hAnsiTheme="minorEastAsia" w:hint="eastAsia"/>
            <w:sz w:val="28"/>
            <w:szCs w:val="28"/>
            <w:rPrChange w:id="734" w:author="S-Yansong" w:date="2016-01-14T10:19:00Z">
              <w:rPr>
                <w:rFonts w:ascii="华文楷体" w:eastAsia="华文楷体" w:hAnsi="华文楷体" w:hint="eastAsia"/>
                <w:sz w:val="28"/>
                <w:szCs w:val="28"/>
              </w:rPr>
            </w:rPrChange>
          </w:rPr>
          <w:t>【</w:t>
        </w:r>
      </w:ins>
      <w:r w:rsidRPr="00531233">
        <w:rPr>
          <w:rFonts w:asciiTheme="minorEastAsia" w:hAnsiTheme="minorEastAsia" w:hint="eastAsia"/>
          <w:sz w:val="28"/>
          <w:szCs w:val="28"/>
          <w:rPrChange w:id="735" w:author="S-Yansong" w:date="2016-01-14T10:19:00Z">
            <w:rPr>
              <w:rFonts w:ascii="华文楷体" w:eastAsia="华文楷体" w:hAnsi="华文楷体" w:hint="eastAsia"/>
              <w:sz w:val="28"/>
              <w:szCs w:val="28"/>
            </w:rPr>
          </w:rPrChange>
        </w:rPr>
        <w:t>这里以呼唤的语气称道：独子梵天</w:t>
      </w:r>
      <w:del w:id="736" w:author="S-Yansong" w:date="2016-01-14T10:19:00Z">
        <w:r w:rsidRPr="00531233" w:rsidDel="00531233">
          <w:rPr>
            <w:rFonts w:asciiTheme="minorEastAsia" w:hAnsiTheme="minorEastAsia" w:hint="eastAsia"/>
            <w:sz w:val="28"/>
            <w:szCs w:val="28"/>
            <w:rPrChange w:id="737" w:author="S-Yansong" w:date="2016-01-14T10:19:00Z">
              <w:rPr>
                <w:rFonts w:ascii="华文楷体" w:eastAsia="华文楷体" w:hAnsi="华文楷体" w:hint="eastAsia"/>
                <w:sz w:val="28"/>
                <w:szCs w:val="28"/>
              </w:rPr>
            </w:rPrChange>
          </w:rPr>
          <w:delText>”</w:delText>
        </w:r>
      </w:del>
      <w:r w:rsidRPr="00531233">
        <w:rPr>
          <w:rFonts w:asciiTheme="minorEastAsia" w:hAnsiTheme="minorEastAsia" w:hint="eastAsia"/>
          <w:sz w:val="28"/>
          <w:szCs w:val="28"/>
          <w:rPrChange w:id="738" w:author="S-Yansong" w:date="2016-01-14T10:19:00Z">
            <w:rPr>
              <w:rFonts w:ascii="华文楷体" w:eastAsia="华文楷体" w:hAnsi="华文楷体" w:hint="eastAsia"/>
              <w:sz w:val="28"/>
              <w:szCs w:val="28"/>
            </w:rPr>
          </w:rPrChange>
        </w:rPr>
        <w:t>。</w:t>
      </w:r>
      <w:ins w:id="739" w:author="S-Yansong" w:date="2016-01-14T10:19:00Z">
        <w:r w:rsidR="00531233" w:rsidRPr="00531233">
          <w:rPr>
            <w:rFonts w:asciiTheme="minorEastAsia" w:hAnsiTheme="minorEastAsia" w:hint="eastAsia"/>
            <w:sz w:val="28"/>
            <w:szCs w:val="28"/>
            <w:rPrChange w:id="740" w:author="S-Yansong" w:date="2016-01-14T10:19:00Z">
              <w:rPr>
                <w:rFonts w:ascii="华文楷体" w:eastAsia="华文楷体" w:hAnsi="华文楷体" w:hint="eastAsia"/>
                <w:sz w:val="28"/>
                <w:szCs w:val="28"/>
              </w:rPr>
            </w:rPrChange>
          </w:rPr>
          <w:t>】</w:t>
        </w:r>
      </w:ins>
    </w:p>
    <w:p w:rsidR="00DD468B" w:rsidRDefault="00E4596A" w:rsidP="006F2CDB">
      <w:pPr>
        <w:ind w:firstLine="420"/>
        <w:rPr>
          <w:ins w:id="741" w:author="S-Yansong" w:date="2016-01-14T10:19:00Z"/>
          <w:rFonts w:ascii="华文楷体" w:eastAsia="华文楷体" w:hAnsi="华文楷体"/>
          <w:sz w:val="28"/>
          <w:szCs w:val="28"/>
        </w:rPr>
      </w:pPr>
      <w:r w:rsidRPr="00E4596A">
        <w:rPr>
          <w:rFonts w:ascii="华文楷体" w:eastAsia="华文楷体" w:hAnsi="华文楷体" w:hint="eastAsia"/>
          <w:sz w:val="28"/>
          <w:szCs w:val="28"/>
        </w:rPr>
        <w:t>就是说不是第一个颂词当中有一个“独子</w:t>
      </w:r>
      <w:proofErr w:type="gramStart"/>
      <w:r w:rsidRPr="00E4596A">
        <w:rPr>
          <w:rFonts w:ascii="华文楷体" w:eastAsia="华文楷体" w:hAnsi="华文楷体" w:hint="eastAsia"/>
          <w:sz w:val="28"/>
          <w:szCs w:val="28"/>
        </w:rPr>
        <w:t>梵</w:t>
      </w:r>
      <w:proofErr w:type="gramEnd"/>
      <w:r w:rsidRPr="00E4596A">
        <w:rPr>
          <w:rFonts w:ascii="华文楷体" w:eastAsia="华文楷体" w:hAnsi="华文楷体" w:hint="eastAsia"/>
          <w:sz w:val="28"/>
          <w:szCs w:val="28"/>
        </w:rPr>
        <w:t>天胜</w:t>
      </w:r>
      <w:proofErr w:type="gramStart"/>
      <w:r w:rsidRPr="00E4596A">
        <w:rPr>
          <w:rFonts w:ascii="华文楷体" w:eastAsia="华文楷体" w:hAnsi="华文楷体" w:hint="eastAsia"/>
          <w:sz w:val="28"/>
          <w:szCs w:val="28"/>
        </w:rPr>
        <w:t>谛</w:t>
      </w:r>
      <w:proofErr w:type="gramEnd"/>
      <w:r w:rsidRPr="00E4596A">
        <w:rPr>
          <w:rFonts w:ascii="华文楷体" w:eastAsia="华文楷体" w:hAnsi="华文楷体" w:hint="eastAsia"/>
          <w:sz w:val="28"/>
          <w:szCs w:val="28"/>
        </w:rPr>
        <w:t>实”。这个“独</w:t>
      </w:r>
      <w:r w:rsidRPr="00E4596A">
        <w:rPr>
          <w:rFonts w:ascii="华文楷体" w:eastAsia="华文楷体" w:hAnsi="华文楷体" w:hint="eastAsia"/>
          <w:sz w:val="28"/>
          <w:szCs w:val="28"/>
        </w:rPr>
        <w:lastRenderedPageBreak/>
        <w:t>子梵天”是这个呼唤词，啊，独子</w:t>
      </w:r>
      <w:proofErr w:type="gramStart"/>
      <w:r w:rsidRPr="00E4596A">
        <w:rPr>
          <w:rFonts w:ascii="华文楷体" w:eastAsia="华文楷体" w:hAnsi="华文楷体" w:hint="eastAsia"/>
          <w:sz w:val="28"/>
          <w:szCs w:val="28"/>
        </w:rPr>
        <w:t>梵</w:t>
      </w:r>
      <w:proofErr w:type="gramEnd"/>
      <w:r w:rsidRPr="00E4596A">
        <w:rPr>
          <w:rFonts w:ascii="华文楷体" w:eastAsia="华文楷体" w:hAnsi="华文楷体" w:hint="eastAsia"/>
          <w:sz w:val="28"/>
          <w:szCs w:val="28"/>
        </w:rPr>
        <w:t>天呀，就这样的。</w:t>
      </w:r>
    </w:p>
    <w:p w:rsidR="00DD468B" w:rsidRDefault="00E4596A" w:rsidP="006F2CDB">
      <w:pPr>
        <w:ind w:firstLine="420"/>
        <w:rPr>
          <w:ins w:id="742" w:author="S-Yansong" w:date="2016-01-14T10:19:00Z"/>
          <w:rFonts w:ascii="华文楷体" w:eastAsia="华文楷体" w:hAnsi="华文楷体"/>
          <w:sz w:val="28"/>
          <w:szCs w:val="28"/>
        </w:rPr>
      </w:pPr>
      <w:r w:rsidRPr="00E4596A">
        <w:rPr>
          <w:rFonts w:ascii="华文楷体" w:eastAsia="华文楷体" w:hAnsi="华文楷体" w:hint="eastAsia"/>
          <w:sz w:val="28"/>
          <w:szCs w:val="28"/>
        </w:rPr>
        <w:t>然后就是说</w:t>
      </w:r>
      <w:ins w:id="743" w:author="S-Yansong" w:date="2016-01-14T10:19:00Z">
        <w:r w:rsidR="00DD468B">
          <w:rPr>
            <w:rFonts w:ascii="华文楷体" w:eastAsia="华文楷体" w:hAnsi="华文楷体" w:hint="eastAsia"/>
            <w:sz w:val="28"/>
            <w:szCs w:val="28"/>
          </w:rPr>
          <w:t>：</w:t>
        </w:r>
      </w:ins>
    </w:p>
    <w:p w:rsidR="00DD468B" w:rsidRPr="00DD468B" w:rsidRDefault="00E4596A" w:rsidP="006F2CDB">
      <w:pPr>
        <w:ind w:firstLine="420"/>
        <w:rPr>
          <w:ins w:id="744" w:author="S-Yansong" w:date="2016-01-14T10:19:00Z"/>
          <w:rFonts w:asciiTheme="minorEastAsia" w:hAnsiTheme="minorEastAsia"/>
          <w:sz w:val="28"/>
          <w:szCs w:val="28"/>
          <w:rPrChange w:id="745" w:author="S-Yansong" w:date="2016-01-14T10:20:00Z">
            <w:rPr>
              <w:ins w:id="746" w:author="S-Yansong" w:date="2016-01-14T10:19:00Z"/>
              <w:rFonts w:ascii="华文楷体" w:eastAsia="华文楷体" w:hAnsi="华文楷体"/>
              <w:sz w:val="28"/>
              <w:szCs w:val="28"/>
            </w:rPr>
          </w:rPrChange>
        </w:rPr>
      </w:pPr>
      <w:del w:id="747" w:author="S-Yansong" w:date="2016-01-14T10:19:00Z">
        <w:r w:rsidRPr="00DD468B" w:rsidDel="00DD468B">
          <w:rPr>
            <w:rFonts w:asciiTheme="minorEastAsia" w:hAnsiTheme="minorEastAsia" w:hint="eastAsia"/>
            <w:sz w:val="28"/>
            <w:szCs w:val="28"/>
            <w:rPrChange w:id="748" w:author="S-Yansong" w:date="2016-01-14T10:20:00Z">
              <w:rPr>
                <w:rFonts w:ascii="华文楷体" w:eastAsia="华文楷体" w:hAnsi="华文楷体" w:hint="eastAsia"/>
                <w:sz w:val="28"/>
                <w:szCs w:val="28"/>
              </w:rPr>
            </w:rPrChange>
          </w:rPr>
          <w:delText>“</w:delText>
        </w:r>
      </w:del>
      <w:ins w:id="749" w:author="S-Yansong" w:date="2016-01-14T10:19:00Z">
        <w:r w:rsidR="00DD468B" w:rsidRPr="00DD468B">
          <w:rPr>
            <w:rFonts w:asciiTheme="minorEastAsia" w:hAnsiTheme="minorEastAsia" w:hint="eastAsia"/>
            <w:sz w:val="28"/>
            <w:szCs w:val="28"/>
            <w:rPrChange w:id="750" w:author="S-Yansong" w:date="2016-01-14T10:20:00Z">
              <w:rPr>
                <w:rFonts w:ascii="华文楷体" w:eastAsia="华文楷体" w:hAnsi="华文楷体" w:hint="eastAsia"/>
                <w:sz w:val="28"/>
                <w:szCs w:val="28"/>
              </w:rPr>
            </w:rPrChange>
          </w:rPr>
          <w:t>【</w:t>
        </w:r>
      </w:ins>
      <w:r w:rsidRPr="00DD468B">
        <w:rPr>
          <w:rFonts w:asciiTheme="minorEastAsia" w:hAnsiTheme="minorEastAsia" w:hint="eastAsia"/>
          <w:sz w:val="28"/>
          <w:szCs w:val="28"/>
          <w:rPrChange w:id="751" w:author="S-Yansong" w:date="2016-01-14T10:20:00Z">
            <w:rPr>
              <w:rFonts w:ascii="华文楷体" w:eastAsia="华文楷体" w:hAnsi="华文楷体" w:hint="eastAsia"/>
              <w:sz w:val="28"/>
              <w:szCs w:val="28"/>
            </w:rPr>
          </w:rPrChange>
        </w:rPr>
        <w:t>唯有殊胜真如才真实，而其他的一切均是虚妄的，所谓的真如实际就是识之自在天，周遍一切，无边无际。</w:t>
      </w:r>
      <w:del w:id="752" w:author="S-Yansong" w:date="2016-01-14T10:19:00Z">
        <w:r w:rsidRPr="00DD468B" w:rsidDel="00DD468B">
          <w:rPr>
            <w:rFonts w:asciiTheme="minorEastAsia" w:hAnsiTheme="minorEastAsia" w:hint="eastAsia"/>
            <w:sz w:val="28"/>
            <w:szCs w:val="28"/>
            <w:rPrChange w:id="753" w:author="S-Yansong" w:date="2016-01-14T10:20:00Z">
              <w:rPr>
                <w:rFonts w:ascii="华文楷体" w:eastAsia="华文楷体" w:hAnsi="华文楷体" w:hint="eastAsia"/>
                <w:sz w:val="28"/>
                <w:szCs w:val="28"/>
              </w:rPr>
            </w:rPrChange>
          </w:rPr>
          <w:delText>”</w:delText>
        </w:r>
      </w:del>
      <w:ins w:id="754" w:author="S-Yansong" w:date="2016-01-14T10:19:00Z">
        <w:r w:rsidR="00DD468B" w:rsidRPr="00DD468B">
          <w:rPr>
            <w:rFonts w:asciiTheme="minorEastAsia" w:hAnsiTheme="minorEastAsia" w:hint="eastAsia"/>
            <w:sz w:val="28"/>
            <w:szCs w:val="28"/>
            <w:rPrChange w:id="755" w:author="S-Yansong" w:date="2016-01-14T10:20:00Z">
              <w:rPr>
                <w:rFonts w:ascii="华文楷体" w:eastAsia="华文楷体" w:hAnsi="华文楷体" w:hint="eastAsia"/>
                <w:sz w:val="28"/>
                <w:szCs w:val="28"/>
              </w:rPr>
            </w:rPrChange>
          </w:rPr>
          <w:t>】</w:t>
        </w:r>
      </w:ins>
    </w:p>
    <w:p w:rsidR="006D6E62" w:rsidRDefault="00E4596A" w:rsidP="006F2CDB">
      <w:pPr>
        <w:ind w:firstLine="420"/>
        <w:rPr>
          <w:ins w:id="756" w:author="S-Yansong" w:date="2016-01-14T10:22:00Z"/>
          <w:rFonts w:ascii="华文楷体" w:eastAsia="华文楷体" w:hAnsi="华文楷体"/>
          <w:sz w:val="28"/>
          <w:szCs w:val="28"/>
        </w:rPr>
      </w:pPr>
      <w:r w:rsidRPr="00E4596A">
        <w:rPr>
          <w:rFonts w:ascii="华文楷体" w:eastAsia="华文楷体" w:hAnsi="华文楷体" w:hint="eastAsia"/>
          <w:sz w:val="28"/>
          <w:szCs w:val="28"/>
        </w:rPr>
        <w:t>它就是说“胜谛实”只有这样一种殊胜真如才是</w:t>
      </w:r>
      <w:proofErr w:type="gramStart"/>
      <w:r w:rsidRPr="00E4596A">
        <w:rPr>
          <w:rFonts w:ascii="华文楷体" w:eastAsia="华文楷体" w:hAnsi="华文楷体" w:hint="eastAsia"/>
          <w:sz w:val="28"/>
          <w:szCs w:val="28"/>
        </w:rPr>
        <w:t>谛</w:t>
      </w:r>
      <w:proofErr w:type="gramEnd"/>
      <w:r w:rsidRPr="00E4596A">
        <w:rPr>
          <w:rFonts w:ascii="华文楷体" w:eastAsia="华文楷体" w:hAnsi="华文楷体" w:hint="eastAsia"/>
          <w:sz w:val="28"/>
          <w:szCs w:val="28"/>
        </w:rPr>
        <w:t>实，才是真实义。那么就是说什么是“胜谛实”呢？是“识之自在”，就是这个方面讲所谓的真如就是讲的识的自在天，它是无边际，它是完全是没有边际的，除了这个之外，其他的法都是虚妄的。后面有一个“凡说唯一有者性，彼即尽说为羂索”。</w:t>
      </w:r>
    </w:p>
    <w:p w:rsidR="006D6E62" w:rsidRDefault="00E4596A" w:rsidP="006F2CDB">
      <w:pPr>
        <w:ind w:firstLine="420"/>
        <w:rPr>
          <w:ins w:id="757" w:author="S-Yansong" w:date="2016-01-14T10:21:00Z"/>
          <w:rFonts w:ascii="华文楷体" w:eastAsia="华文楷体" w:hAnsi="华文楷体"/>
          <w:sz w:val="28"/>
          <w:szCs w:val="28"/>
        </w:rPr>
      </w:pPr>
      <w:r w:rsidRPr="00E4596A">
        <w:rPr>
          <w:rFonts w:ascii="华文楷体" w:eastAsia="华文楷体" w:hAnsi="华文楷体" w:hint="eastAsia"/>
          <w:sz w:val="28"/>
          <w:szCs w:val="28"/>
        </w:rPr>
        <w:t>现在讲的时候就是讲到了</w:t>
      </w:r>
      <w:ins w:id="758" w:author="S-Yansong" w:date="2016-01-14T10:21:00Z">
        <w:r w:rsidR="006D6E62">
          <w:rPr>
            <w:rFonts w:ascii="华文楷体" w:eastAsia="华文楷体" w:hAnsi="华文楷体" w:hint="eastAsia"/>
            <w:sz w:val="28"/>
            <w:szCs w:val="28"/>
          </w:rPr>
          <w:t>：</w:t>
        </w:r>
      </w:ins>
    </w:p>
    <w:p w:rsidR="006D6E62" w:rsidRPr="006D6E62" w:rsidRDefault="00E4596A" w:rsidP="006F2CDB">
      <w:pPr>
        <w:ind w:firstLine="420"/>
        <w:rPr>
          <w:ins w:id="759" w:author="S-Yansong" w:date="2016-01-14T10:22:00Z"/>
          <w:rFonts w:asciiTheme="minorEastAsia" w:hAnsiTheme="minorEastAsia"/>
          <w:sz w:val="28"/>
          <w:szCs w:val="28"/>
          <w:rPrChange w:id="760" w:author="S-Yansong" w:date="2016-01-14T10:22:00Z">
            <w:rPr>
              <w:ins w:id="761" w:author="S-Yansong" w:date="2016-01-14T10:22:00Z"/>
              <w:rFonts w:ascii="华文楷体" w:eastAsia="华文楷体" w:hAnsi="华文楷体"/>
              <w:sz w:val="28"/>
              <w:szCs w:val="28"/>
            </w:rPr>
          </w:rPrChange>
        </w:rPr>
      </w:pPr>
      <w:del w:id="762" w:author="S-Yansong" w:date="2016-01-14T10:22:00Z">
        <w:r w:rsidRPr="006D6E62" w:rsidDel="006D6E62">
          <w:rPr>
            <w:rFonts w:asciiTheme="minorEastAsia" w:hAnsiTheme="minorEastAsia" w:hint="eastAsia"/>
            <w:sz w:val="28"/>
            <w:szCs w:val="28"/>
            <w:rPrChange w:id="763" w:author="S-Yansong" w:date="2016-01-14T10:22:00Z">
              <w:rPr>
                <w:rFonts w:ascii="华文楷体" w:eastAsia="华文楷体" w:hAnsi="华文楷体" w:hint="eastAsia"/>
                <w:sz w:val="28"/>
                <w:szCs w:val="28"/>
              </w:rPr>
            </w:rPrChange>
          </w:rPr>
          <w:delText>“</w:delText>
        </w:r>
      </w:del>
      <w:ins w:id="764" w:author="S-Yansong" w:date="2016-01-14T10:22:00Z">
        <w:r w:rsidR="006D6E62" w:rsidRPr="006D6E62">
          <w:rPr>
            <w:rFonts w:asciiTheme="minorEastAsia" w:hAnsiTheme="minorEastAsia" w:hint="eastAsia"/>
            <w:sz w:val="28"/>
            <w:szCs w:val="28"/>
            <w:rPrChange w:id="765" w:author="S-Yansong" w:date="2016-01-14T10:22:00Z">
              <w:rPr>
                <w:rFonts w:ascii="华文楷体" w:eastAsia="华文楷体" w:hAnsi="华文楷体" w:hint="eastAsia"/>
                <w:sz w:val="28"/>
                <w:szCs w:val="28"/>
              </w:rPr>
            </w:rPrChange>
          </w:rPr>
          <w:t>【</w:t>
        </w:r>
      </w:ins>
      <w:r w:rsidRPr="006D6E62">
        <w:rPr>
          <w:rFonts w:asciiTheme="minorEastAsia" w:hAnsiTheme="minorEastAsia" w:hint="eastAsia"/>
          <w:sz w:val="28"/>
          <w:szCs w:val="28"/>
          <w:rPrChange w:id="766" w:author="S-Yansong" w:date="2016-01-14T10:22:00Z">
            <w:rPr>
              <w:rFonts w:ascii="华文楷体" w:eastAsia="华文楷体" w:hAnsi="华文楷体" w:hint="eastAsia"/>
              <w:sz w:val="28"/>
              <w:szCs w:val="28"/>
            </w:rPr>
          </w:rPrChange>
        </w:rPr>
        <w:t>尽管原本如此，可是一切士夫却说他是独一无二而存在的本性</w:t>
      </w:r>
      <w:del w:id="767" w:author="S-Yansong" w:date="2016-01-14T10:22:00Z">
        <w:r w:rsidRPr="006D6E62" w:rsidDel="006D6E62">
          <w:rPr>
            <w:rFonts w:asciiTheme="minorEastAsia" w:hAnsiTheme="minorEastAsia" w:hint="eastAsia"/>
            <w:sz w:val="28"/>
            <w:szCs w:val="28"/>
            <w:rPrChange w:id="768" w:author="S-Yansong" w:date="2016-01-14T10:22:00Z">
              <w:rPr>
                <w:rFonts w:ascii="华文楷体" w:eastAsia="华文楷体" w:hAnsi="华文楷体" w:hint="eastAsia"/>
                <w:sz w:val="28"/>
                <w:szCs w:val="28"/>
              </w:rPr>
            </w:rPrChange>
          </w:rPr>
          <w:delText>”</w:delText>
        </w:r>
      </w:del>
      <w:r w:rsidRPr="006D6E62">
        <w:rPr>
          <w:rFonts w:asciiTheme="minorEastAsia" w:hAnsiTheme="minorEastAsia" w:hint="eastAsia"/>
          <w:sz w:val="28"/>
          <w:szCs w:val="28"/>
          <w:rPrChange w:id="769" w:author="S-Yansong" w:date="2016-01-14T10:22:00Z">
            <w:rPr>
              <w:rFonts w:ascii="华文楷体" w:eastAsia="华文楷体" w:hAnsi="华文楷体" w:hint="eastAsia"/>
              <w:sz w:val="28"/>
              <w:szCs w:val="28"/>
            </w:rPr>
          </w:rPrChange>
        </w:rPr>
        <w:t>。</w:t>
      </w:r>
      <w:ins w:id="770" w:author="S-Yansong" w:date="2016-01-14T10:22:00Z">
        <w:r w:rsidR="006D6E62" w:rsidRPr="006D6E62">
          <w:rPr>
            <w:rFonts w:asciiTheme="minorEastAsia" w:hAnsiTheme="minorEastAsia" w:hint="eastAsia"/>
            <w:sz w:val="28"/>
            <w:szCs w:val="28"/>
            <w:rPrChange w:id="771" w:author="S-Yansong" w:date="2016-01-14T10:22:00Z">
              <w:rPr>
                <w:rFonts w:ascii="华文楷体" w:eastAsia="华文楷体" w:hAnsi="华文楷体" w:hint="eastAsia"/>
                <w:sz w:val="28"/>
                <w:szCs w:val="28"/>
              </w:rPr>
            </w:rPrChange>
          </w:rPr>
          <w:t>】</w:t>
        </w:r>
      </w:ins>
    </w:p>
    <w:p w:rsidR="006D6E62" w:rsidRDefault="00E4596A" w:rsidP="006F2CDB">
      <w:pPr>
        <w:ind w:firstLine="420"/>
        <w:rPr>
          <w:ins w:id="772" w:author="S-Yansong" w:date="2016-01-14T10:23:00Z"/>
          <w:rFonts w:ascii="华文楷体" w:eastAsia="华文楷体" w:hAnsi="华文楷体"/>
          <w:sz w:val="28"/>
          <w:szCs w:val="28"/>
        </w:rPr>
      </w:pPr>
      <w:proofErr w:type="gramStart"/>
      <w:r w:rsidRPr="00E4596A">
        <w:rPr>
          <w:rFonts w:ascii="华文楷体" w:eastAsia="华文楷体" w:hAnsi="华文楷体" w:hint="eastAsia"/>
          <w:sz w:val="28"/>
          <w:szCs w:val="28"/>
        </w:rPr>
        <w:t>一切士</w:t>
      </w:r>
      <w:proofErr w:type="gramEnd"/>
      <w:r w:rsidRPr="00E4596A">
        <w:rPr>
          <w:rFonts w:ascii="华文楷体" w:eastAsia="华文楷体" w:hAnsi="华文楷体" w:hint="eastAsia"/>
          <w:sz w:val="28"/>
          <w:szCs w:val="28"/>
        </w:rPr>
        <w:t>夫就是讲这个“凡说唯一有者性”，这个“凡”又可以理解是士夫的意思或者说是凡夫的意思。那么就是说凡夫人说这些是唯一的“有者”，把这样一种识的自在天它就是认为是一种唯一存在的法，就是说它是一个独一无二存在的本性。而如果是士夫通过这样一种心</w:t>
      </w:r>
      <w:proofErr w:type="gramStart"/>
      <w:r w:rsidRPr="00E4596A">
        <w:rPr>
          <w:rFonts w:ascii="华文楷体" w:eastAsia="华文楷体" w:hAnsi="华文楷体" w:hint="eastAsia"/>
          <w:sz w:val="28"/>
          <w:szCs w:val="28"/>
        </w:rPr>
        <w:t>识这样</w:t>
      </w:r>
      <w:proofErr w:type="gramEnd"/>
      <w:r w:rsidRPr="00E4596A">
        <w:rPr>
          <w:rFonts w:ascii="华文楷体" w:eastAsia="华文楷体" w:hAnsi="华文楷体" w:hint="eastAsia"/>
          <w:sz w:val="28"/>
          <w:szCs w:val="28"/>
        </w:rPr>
        <w:t>认定的话，他就说这个是不对的。为什么不对呢？</w:t>
      </w:r>
    </w:p>
    <w:p w:rsidR="00531233" w:rsidRPr="006D6E62" w:rsidRDefault="006D6E62" w:rsidP="006F2CDB">
      <w:pPr>
        <w:ind w:firstLine="420"/>
        <w:rPr>
          <w:ins w:id="773" w:author="S-Yansong" w:date="2016-01-14T10:16:00Z"/>
          <w:rFonts w:asciiTheme="minorEastAsia" w:hAnsiTheme="minorEastAsia"/>
          <w:sz w:val="28"/>
          <w:szCs w:val="28"/>
          <w:rPrChange w:id="774" w:author="S-Yansong" w:date="2016-01-14T10:23:00Z">
            <w:rPr>
              <w:ins w:id="775" w:author="S-Yansong" w:date="2016-01-14T10:16:00Z"/>
              <w:rFonts w:ascii="华文楷体" w:eastAsia="华文楷体" w:hAnsi="华文楷体"/>
              <w:sz w:val="28"/>
              <w:szCs w:val="28"/>
            </w:rPr>
          </w:rPrChange>
        </w:rPr>
      </w:pPr>
      <w:ins w:id="776" w:author="S-Yansong" w:date="2016-01-14T10:23:00Z">
        <w:r w:rsidRPr="006D6E62">
          <w:rPr>
            <w:rFonts w:asciiTheme="minorEastAsia" w:hAnsiTheme="minorEastAsia" w:hint="eastAsia"/>
            <w:sz w:val="28"/>
            <w:szCs w:val="28"/>
            <w:rPrChange w:id="777" w:author="S-Yansong" w:date="2016-01-14T10:23:00Z">
              <w:rPr>
                <w:rFonts w:ascii="华文楷体" w:eastAsia="华文楷体" w:hAnsi="华文楷体" w:hint="eastAsia"/>
                <w:sz w:val="28"/>
                <w:szCs w:val="28"/>
              </w:rPr>
            </w:rPrChange>
          </w:rPr>
          <w:t>【</w:t>
        </w:r>
      </w:ins>
      <w:r w:rsidR="00E4596A" w:rsidRPr="006D6E62">
        <w:rPr>
          <w:rFonts w:asciiTheme="minorEastAsia" w:hAnsiTheme="minorEastAsia" w:hint="eastAsia"/>
          <w:sz w:val="28"/>
          <w:szCs w:val="28"/>
          <w:rPrChange w:id="778" w:author="S-Yansong" w:date="2016-01-14T10:23:00Z">
            <w:rPr>
              <w:rFonts w:ascii="华文楷体" w:eastAsia="华文楷体" w:hAnsi="华文楷体" w:hint="eastAsia"/>
              <w:sz w:val="28"/>
              <w:szCs w:val="28"/>
            </w:rPr>
          </w:rPrChange>
        </w:rPr>
        <w:t>认为“他存在”的耽著即是束缚之因，故如羂索，为此说“尽说羂索”。</w:t>
      </w:r>
      <w:ins w:id="779" w:author="S-Yansong" w:date="2016-01-14T10:23:00Z">
        <w:r w:rsidRPr="006D6E62">
          <w:rPr>
            <w:rFonts w:asciiTheme="minorEastAsia" w:hAnsiTheme="minorEastAsia" w:hint="eastAsia"/>
            <w:sz w:val="28"/>
            <w:szCs w:val="28"/>
            <w:rPrChange w:id="780" w:author="S-Yansong" w:date="2016-01-14T10:23:00Z">
              <w:rPr>
                <w:rFonts w:ascii="华文楷体" w:eastAsia="华文楷体" w:hAnsi="华文楷体" w:hint="eastAsia"/>
                <w:sz w:val="28"/>
                <w:szCs w:val="28"/>
              </w:rPr>
            </w:rPrChange>
          </w:rPr>
          <w:t>】</w:t>
        </w:r>
      </w:ins>
    </w:p>
    <w:p w:rsidR="00531233" w:rsidRDefault="00E4596A" w:rsidP="006F2CDB">
      <w:pPr>
        <w:ind w:firstLine="420"/>
        <w:rPr>
          <w:ins w:id="781" w:author="S-Yansong" w:date="2016-01-14T10:15:00Z"/>
          <w:rFonts w:ascii="华文楷体" w:eastAsia="华文楷体" w:hAnsi="华文楷体"/>
          <w:sz w:val="28"/>
          <w:szCs w:val="28"/>
        </w:rPr>
      </w:pPr>
      <w:r w:rsidRPr="00E4596A">
        <w:rPr>
          <w:rFonts w:ascii="华文楷体" w:eastAsia="华文楷体" w:hAnsi="华文楷体" w:hint="eastAsia"/>
          <w:sz w:val="28"/>
          <w:szCs w:val="28"/>
        </w:rPr>
        <w:t>那么如果凡夫人认为这个自在天是存在的，通过他的这样分别</w:t>
      </w:r>
      <w:proofErr w:type="gramStart"/>
      <w:r w:rsidRPr="00E4596A">
        <w:rPr>
          <w:rFonts w:ascii="华文楷体" w:eastAsia="华文楷体" w:hAnsi="华文楷体" w:hint="eastAsia"/>
          <w:sz w:val="28"/>
          <w:szCs w:val="28"/>
        </w:rPr>
        <w:t>念认为</w:t>
      </w:r>
      <w:proofErr w:type="gramEnd"/>
      <w:r w:rsidRPr="00E4596A">
        <w:rPr>
          <w:rFonts w:ascii="华文楷体" w:eastAsia="华文楷体" w:hAnsi="华文楷体" w:hint="eastAsia"/>
          <w:sz w:val="28"/>
          <w:szCs w:val="28"/>
        </w:rPr>
        <w:t>它存在的这个</w:t>
      </w:r>
      <w:proofErr w:type="gramStart"/>
      <w:r w:rsidRPr="00E4596A">
        <w:rPr>
          <w:rFonts w:ascii="华文楷体" w:eastAsia="华文楷体" w:hAnsi="华文楷体" w:hint="eastAsia"/>
          <w:sz w:val="28"/>
          <w:szCs w:val="28"/>
        </w:rPr>
        <w:t>耽</w:t>
      </w:r>
      <w:proofErr w:type="gramEnd"/>
      <w:r w:rsidRPr="00E4596A">
        <w:rPr>
          <w:rFonts w:ascii="华文楷体" w:eastAsia="华文楷体" w:hAnsi="华文楷体" w:hint="eastAsia"/>
          <w:sz w:val="28"/>
          <w:szCs w:val="28"/>
        </w:rPr>
        <w:t>著实际上就是束缚的因。所以说这个束缚的因就像羂索一样。因为这个缘故才说“尽说羂索”，就是说“彼即尽说为</w:t>
      </w:r>
      <w:r w:rsidRPr="00E4596A">
        <w:rPr>
          <w:rFonts w:ascii="华文楷体" w:eastAsia="华文楷体" w:hAnsi="华文楷体" w:hint="eastAsia"/>
          <w:sz w:val="28"/>
          <w:szCs w:val="28"/>
        </w:rPr>
        <w:lastRenderedPageBreak/>
        <w:t>羂索”。那么如果说是凡夫人就是通过他的分别念认定说它是唯一的一个自性，就是这个那个，像这样认为它存在的一种想法就成了束缚，所以必须要斩断这样一种束缚，而现前这样一种真实性。所以这个方面就是讲他们所讲的这个中观“离边”的意思就是这样的。</w:t>
      </w:r>
    </w:p>
    <w:p w:rsidR="00DF13C8" w:rsidRDefault="00E4596A" w:rsidP="006F2CDB">
      <w:pPr>
        <w:ind w:firstLine="420"/>
        <w:rPr>
          <w:ins w:id="782" w:author="S-Yansong" w:date="2016-01-14T10:23:00Z"/>
          <w:rFonts w:ascii="华文楷体" w:eastAsia="华文楷体" w:hAnsi="华文楷体"/>
          <w:sz w:val="28"/>
          <w:szCs w:val="28"/>
        </w:rPr>
      </w:pPr>
      <w:r w:rsidRPr="00E4596A">
        <w:rPr>
          <w:rFonts w:ascii="华文楷体" w:eastAsia="华文楷体" w:hAnsi="华文楷体" w:hint="eastAsia"/>
          <w:sz w:val="28"/>
          <w:szCs w:val="28"/>
        </w:rPr>
        <w:t>下面就做一个总结：</w:t>
      </w:r>
    </w:p>
    <w:p w:rsidR="00DF13C8" w:rsidRDefault="00E4596A" w:rsidP="006F2CDB">
      <w:pPr>
        <w:ind w:firstLine="420"/>
        <w:rPr>
          <w:ins w:id="783" w:author="S-Yansong" w:date="2016-01-14T10:23:00Z"/>
          <w:rFonts w:ascii="华文楷体" w:eastAsia="华文楷体" w:hAnsi="华文楷体"/>
          <w:sz w:val="28"/>
          <w:szCs w:val="28"/>
        </w:rPr>
      </w:pPr>
      <w:del w:id="784" w:author="S-Yansong" w:date="2016-01-14T10:23:00Z">
        <w:r w:rsidRPr="00E4596A" w:rsidDel="00DF13C8">
          <w:rPr>
            <w:rFonts w:ascii="华文楷体" w:eastAsia="华文楷体" w:hAnsi="华文楷体" w:hint="eastAsia"/>
            <w:sz w:val="28"/>
            <w:szCs w:val="28"/>
          </w:rPr>
          <w:delText>“</w:delText>
        </w:r>
      </w:del>
      <w:ins w:id="785" w:author="S-Yansong" w:date="2016-01-14T10:23:00Z">
        <w:r w:rsidR="00DF13C8" w:rsidRPr="00DF13C8">
          <w:rPr>
            <w:rFonts w:asciiTheme="minorEastAsia" w:hAnsiTheme="minorEastAsia" w:hint="eastAsia"/>
            <w:sz w:val="28"/>
            <w:szCs w:val="28"/>
            <w:rPrChange w:id="786" w:author="S-Yansong" w:date="2016-01-14T10:23:00Z">
              <w:rPr>
                <w:rFonts w:ascii="华文楷体" w:eastAsia="华文楷体" w:hAnsi="华文楷体" w:hint="eastAsia"/>
                <w:sz w:val="28"/>
                <w:szCs w:val="28"/>
              </w:rPr>
            </w:rPrChange>
          </w:rPr>
          <w:t>【</w:t>
        </w:r>
      </w:ins>
      <w:r w:rsidRPr="00DF13C8">
        <w:rPr>
          <w:rFonts w:asciiTheme="minorEastAsia" w:hAnsiTheme="minorEastAsia" w:hint="eastAsia"/>
          <w:sz w:val="28"/>
          <w:szCs w:val="28"/>
          <w:rPrChange w:id="787" w:author="S-Yansong" w:date="2016-01-14T10:23:00Z">
            <w:rPr>
              <w:rFonts w:ascii="华文楷体" w:eastAsia="华文楷体" w:hAnsi="华文楷体" w:hint="eastAsia"/>
              <w:sz w:val="28"/>
              <w:szCs w:val="28"/>
            </w:rPr>
          </w:rPrChange>
        </w:rPr>
        <w:t>这些宗派虽然也声称离边，但归根到底，他们心中一直专注着我或梵天等一个边，如此又怎么会是中观理呢？关于这一点已经广破完毕。</w:t>
      </w:r>
      <w:del w:id="788" w:author="S-Yansong" w:date="2016-01-14T10:23:00Z">
        <w:r w:rsidRPr="00DF13C8" w:rsidDel="00DF13C8">
          <w:rPr>
            <w:rFonts w:asciiTheme="minorEastAsia" w:hAnsiTheme="minorEastAsia" w:hint="eastAsia"/>
            <w:sz w:val="28"/>
            <w:szCs w:val="28"/>
            <w:rPrChange w:id="789" w:author="S-Yansong" w:date="2016-01-14T10:23:00Z">
              <w:rPr>
                <w:rFonts w:ascii="华文楷体" w:eastAsia="华文楷体" w:hAnsi="华文楷体" w:hint="eastAsia"/>
                <w:sz w:val="28"/>
                <w:szCs w:val="28"/>
              </w:rPr>
            </w:rPrChange>
          </w:rPr>
          <w:delText>”</w:delText>
        </w:r>
      </w:del>
      <w:ins w:id="790" w:author="S-Yansong" w:date="2016-01-14T10:23:00Z">
        <w:r w:rsidR="00DF13C8" w:rsidRPr="00DF13C8">
          <w:rPr>
            <w:rFonts w:asciiTheme="minorEastAsia" w:hAnsiTheme="minorEastAsia" w:hint="eastAsia"/>
            <w:sz w:val="28"/>
            <w:szCs w:val="28"/>
            <w:rPrChange w:id="791" w:author="S-Yansong" w:date="2016-01-14T10:23:00Z">
              <w:rPr>
                <w:rFonts w:ascii="华文楷体" w:eastAsia="华文楷体" w:hAnsi="华文楷体" w:hint="eastAsia"/>
                <w:sz w:val="28"/>
                <w:szCs w:val="28"/>
              </w:rPr>
            </w:rPrChange>
          </w:rPr>
          <w:t>】</w:t>
        </w:r>
      </w:ins>
    </w:p>
    <w:p w:rsidR="005D317C" w:rsidRPr="0070724E" w:rsidRDefault="00E4596A" w:rsidP="006F2CDB">
      <w:pPr>
        <w:ind w:firstLine="420"/>
        <w:rPr>
          <w:rFonts w:ascii="华文楷体" w:eastAsia="华文楷体" w:hAnsi="华文楷体"/>
          <w:sz w:val="28"/>
          <w:szCs w:val="28"/>
        </w:rPr>
      </w:pPr>
      <w:r w:rsidRPr="00E4596A">
        <w:rPr>
          <w:rFonts w:ascii="华文楷体" w:eastAsia="华文楷体" w:hAnsi="华文楷体" w:hint="eastAsia"/>
          <w:sz w:val="28"/>
          <w:szCs w:val="28"/>
        </w:rPr>
        <w:t>那么这些宗派在词句当中虽然也说空性、</w:t>
      </w:r>
      <w:proofErr w:type="gramStart"/>
      <w:r w:rsidRPr="00E4596A">
        <w:rPr>
          <w:rFonts w:ascii="华文楷体" w:eastAsia="华文楷体" w:hAnsi="华文楷体" w:hint="eastAsia"/>
          <w:sz w:val="28"/>
          <w:szCs w:val="28"/>
        </w:rPr>
        <w:t>离边等等</w:t>
      </w:r>
      <w:proofErr w:type="gramEnd"/>
      <w:r w:rsidRPr="00E4596A">
        <w:rPr>
          <w:rFonts w:ascii="华文楷体" w:eastAsia="华文楷体" w:hAnsi="华文楷体" w:hint="eastAsia"/>
          <w:sz w:val="28"/>
          <w:szCs w:val="28"/>
        </w:rPr>
        <w:t>这样的词句，但是归根到底的话，他们的心中是一直</w:t>
      </w:r>
      <w:proofErr w:type="gramStart"/>
      <w:r w:rsidRPr="00E4596A">
        <w:rPr>
          <w:rFonts w:ascii="华文楷体" w:eastAsia="华文楷体" w:hAnsi="华文楷体" w:hint="eastAsia"/>
          <w:sz w:val="28"/>
          <w:szCs w:val="28"/>
        </w:rPr>
        <w:t>专注着</w:t>
      </w:r>
      <w:proofErr w:type="gramEnd"/>
      <w:r w:rsidRPr="00E4596A">
        <w:rPr>
          <w:rFonts w:ascii="华文楷体" w:eastAsia="华文楷体" w:hAnsi="华文楷体" w:hint="eastAsia"/>
          <w:sz w:val="28"/>
          <w:szCs w:val="28"/>
        </w:rPr>
        <w:t>一个“我”的存在，或者专注了一个</w:t>
      </w:r>
      <w:proofErr w:type="gramStart"/>
      <w:r w:rsidRPr="00E4596A">
        <w:rPr>
          <w:rFonts w:ascii="华文楷体" w:eastAsia="华文楷体" w:hAnsi="华文楷体" w:hint="eastAsia"/>
          <w:sz w:val="28"/>
          <w:szCs w:val="28"/>
        </w:rPr>
        <w:t>梵</w:t>
      </w:r>
      <w:proofErr w:type="gramEnd"/>
      <w:r w:rsidRPr="00E4596A">
        <w:rPr>
          <w:rFonts w:ascii="华文楷体" w:eastAsia="华文楷体" w:hAnsi="华文楷体" w:hint="eastAsia"/>
          <w:sz w:val="28"/>
          <w:szCs w:val="28"/>
        </w:rPr>
        <w:t>天的边，怎么可能</w:t>
      </w:r>
      <w:proofErr w:type="gramStart"/>
      <w:r w:rsidRPr="00E4596A">
        <w:rPr>
          <w:rFonts w:ascii="华文楷体" w:eastAsia="华文楷体" w:hAnsi="华文楷体" w:hint="eastAsia"/>
          <w:sz w:val="28"/>
          <w:szCs w:val="28"/>
        </w:rPr>
        <w:t>离边呢</w:t>
      </w:r>
      <w:proofErr w:type="gramEnd"/>
      <w:r w:rsidRPr="00E4596A">
        <w:rPr>
          <w:rFonts w:ascii="华文楷体" w:eastAsia="华文楷体" w:hAnsi="华文楷体" w:hint="eastAsia"/>
          <w:sz w:val="28"/>
          <w:szCs w:val="28"/>
        </w:rPr>
        <w:t>？他其他的</w:t>
      </w:r>
      <w:proofErr w:type="gramStart"/>
      <w:r w:rsidRPr="00E4596A">
        <w:rPr>
          <w:rFonts w:ascii="华文楷体" w:eastAsia="华文楷体" w:hAnsi="华文楷体" w:hint="eastAsia"/>
          <w:sz w:val="28"/>
          <w:szCs w:val="28"/>
        </w:rPr>
        <w:t>边虽然</w:t>
      </w:r>
      <w:proofErr w:type="gramEnd"/>
      <w:r w:rsidRPr="00E4596A">
        <w:rPr>
          <w:rFonts w:ascii="华文楷体" w:eastAsia="华文楷体" w:hAnsi="华文楷体" w:hint="eastAsia"/>
          <w:sz w:val="28"/>
          <w:szCs w:val="28"/>
        </w:rPr>
        <w:t>离开了，但是就是说“我”的这个边、</w:t>
      </w:r>
      <w:proofErr w:type="gramStart"/>
      <w:r w:rsidRPr="00E4596A">
        <w:rPr>
          <w:rFonts w:ascii="华文楷体" w:eastAsia="华文楷体" w:hAnsi="华文楷体" w:hint="eastAsia"/>
          <w:sz w:val="28"/>
          <w:szCs w:val="28"/>
        </w:rPr>
        <w:t>梵</w:t>
      </w:r>
      <w:proofErr w:type="gramEnd"/>
      <w:r w:rsidRPr="00E4596A">
        <w:rPr>
          <w:rFonts w:ascii="华文楷体" w:eastAsia="华文楷体" w:hAnsi="华文楷体" w:hint="eastAsia"/>
          <w:sz w:val="28"/>
          <w:szCs w:val="28"/>
        </w:rPr>
        <w:t>天的</w:t>
      </w:r>
      <w:proofErr w:type="gramStart"/>
      <w:r w:rsidRPr="00E4596A">
        <w:rPr>
          <w:rFonts w:ascii="华文楷体" w:eastAsia="华文楷体" w:hAnsi="华文楷体" w:hint="eastAsia"/>
          <w:sz w:val="28"/>
          <w:szCs w:val="28"/>
        </w:rPr>
        <w:t>这个边他没有</w:t>
      </w:r>
      <w:proofErr w:type="gramEnd"/>
      <w:r w:rsidRPr="00E4596A">
        <w:rPr>
          <w:rFonts w:ascii="华文楷体" w:eastAsia="华文楷体" w:hAnsi="华文楷体" w:hint="eastAsia"/>
          <w:sz w:val="28"/>
          <w:szCs w:val="28"/>
        </w:rPr>
        <w:t>离开，他一直专注地认为这个是存在的。所以说实际上他们的这个道理不是真正的中观理。关于这一点，上面也是</w:t>
      </w:r>
      <w:proofErr w:type="gramStart"/>
      <w:r w:rsidRPr="00E4596A">
        <w:rPr>
          <w:rFonts w:ascii="华文楷体" w:eastAsia="华文楷体" w:hAnsi="华文楷体" w:hint="eastAsia"/>
          <w:sz w:val="28"/>
          <w:szCs w:val="28"/>
        </w:rPr>
        <w:t>已经广破完毕</w:t>
      </w:r>
      <w:proofErr w:type="gramEnd"/>
      <w:r w:rsidRPr="00E4596A">
        <w:rPr>
          <w:rFonts w:ascii="华文楷体" w:eastAsia="华文楷体" w:hAnsi="华文楷体" w:hint="eastAsia"/>
          <w:sz w:val="28"/>
          <w:szCs w:val="28"/>
        </w:rPr>
        <w:t>了。今天讲到这</w:t>
      </w:r>
      <w:ins w:id="792" w:author="S-Yansong" w:date="2016-01-14T14:42:00Z">
        <w:r w:rsidR="006C2830">
          <w:rPr>
            <w:rFonts w:ascii="华文楷体" w:eastAsia="华文楷体" w:hAnsi="华文楷体" w:hint="eastAsia"/>
            <w:sz w:val="28"/>
            <w:szCs w:val="28"/>
          </w:rPr>
          <w:t>个地方</w:t>
        </w:r>
      </w:ins>
      <w:del w:id="793" w:author="S-Yansong" w:date="2016-01-14T14:42:00Z">
        <w:r w:rsidRPr="00E4596A" w:rsidDel="006C2830">
          <w:rPr>
            <w:rFonts w:ascii="华文楷体" w:eastAsia="华文楷体" w:hAnsi="华文楷体" w:hint="eastAsia"/>
            <w:sz w:val="28"/>
            <w:szCs w:val="28"/>
          </w:rPr>
          <w:delText>里</w:delText>
        </w:r>
      </w:del>
      <w:del w:id="794" w:author="S-Yansong" w:date="2016-01-13T11:28:00Z">
        <w:r w:rsidRPr="00E4596A" w:rsidDel="003E10D3">
          <w:rPr>
            <w:rFonts w:ascii="华文楷体" w:eastAsia="华文楷体" w:hAnsi="华文楷体" w:hint="eastAsia"/>
            <w:sz w:val="28"/>
            <w:szCs w:val="28"/>
          </w:rPr>
          <w:delText>。【58：31】</w:delText>
        </w:r>
      </w:del>
      <w:bookmarkStart w:id="795" w:name="_GoBack"/>
      <w:bookmarkEnd w:id="795"/>
    </w:p>
    <w:sectPr w:rsidR="005D317C" w:rsidRPr="00707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AF" w:rsidRDefault="008464AF" w:rsidP="005C0DDA">
      <w:r>
        <w:separator/>
      </w:r>
    </w:p>
  </w:endnote>
  <w:endnote w:type="continuationSeparator" w:id="0">
    <w:p w:rsidR="008464AF" w:rsidRDefault="008464AF"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AF" w:rsidRDefault="008464AF" w:rsidP="005C0DDA">
      <w:r>
        <w:separator/>
      </w:r>
    </w:p>
  </w:footnote>
  <w:footnote w:type="continuationSeparator" w:id="0">
    <w:p w:rsidR="008464AF" w:rsidRDefault="008464AF"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0724"/>
    <w:rsid w:val="00002D7F"/>
    <w:rsid w:val="00012743"/>
    <w:rsid w:val="000166FE"/>
    <w:rsid w:val="000222CC"/>
    <w:rsid w:val="00030D15"/>
    <w:rsid w:val="0004043C"/>
    <w:rsid w:val="00051408"/>
    <w:rsid w:val="00052AA4"/>
    <w:rsid w:val="000558D3"/>
    <w:rsid w:val="000566A9"/>
    <w:rsid w:val="00072D04"/>
    <w:rsid w:val="000736D1"/>
    <w:rsid w:val="00082AD3"/>
    <w:rsid w:val="000925F5"/>
    <w:rsid w:val="000A2F8A"/>
    <w:rsid w:val="000A3B85"/>
    <w:rsid w:val="000A74F0"/>
    <w:rsid w:val="000C0553"/>
    <w:rsid w:val="000C0F9C"/>
    <w:rsid w:val="000C4695"/>
    <w:rsid w:val="000C4A0D"/>
    <w:rsid w:val="000C55D1"/>
    <w:rsid w:val="000D0FA0"/>
    <w:rsid w:val="000D2C13"/>
    <w:rsid w:val="000D3287"/>
    <w:rsid w:val="000D68CD"/>
    <w:rsid w:val="000E4BE6"/>
    <w:rsid w:val="000E5D63"/>
    <w:rsid w:val="000F535D"/>
    <w:rsid w:val="000F5ABF"/>
    <w:rsid w:val="00102337"/>
    <w:rsid w:val="00102A5F"/>
    <w:rsid w:val="00106A10"/>
    <w:rsid w:val="00126C4A"/>
    <w:rsid w:val="0013587D"/>
    <w:rsid w:val="00140BCE"/>
    <w:rsid w:val="00142D29"/>
    <w:rsid w:val="0015126E"/>
    <w:rsid w:val="001517F6"/>
    <w:rsid w:val="00154016"/>
    <w:rsid w:val="00157DDE"/>
    <w:rsid w:val="00174BA4"/>
    <w:rsid w:val="0018111B"/>
    <w:rsid w:val="0019371C"/>
    <w:rsid w:val="00197EDC"/>
    <w:rsid w:val="001A0B21"/>
    <w:rsid w:val="001A3FB2"/>
    <w:rsid w:val="001A47B1"/>
    <w:rsid w:val="001B3FC4"/>
    <w:rsid w:val="001D6F21"/>
    <w:rsid w:val="001E02EE"/>
    <w:rsid w:val="001E04AF"/>
    <w:rsid w:val="001E4A5F"/>
    <w:rsid w:val="001F26B7"/>
    <w:rsid w:val="001F3EA3"/>
    <w:rsid w:val="002017D2"/>
    <w:rsid w:val="0022124B"/>
    <w:rsid w:val="00225F5F"/>
    <w:rsid w:val="00236866"/>
    <w:rsid w:val="00254B46"/>
    <w:rsid w:val="00262DE1"/>
    <w:rsid w:val="0027174C"/>
    <w:rsid w:val="00284B31"/>
    <w:rsid w:val="00291485"/>
    <w:rsid w:val="002927E0"/>
    <w:rsid w:val="00294072"/>
    <w:rsid w:val="002A5751"/>
    <w:rsid w:val="002B21CC"/>
    <w:rsid w:val="002C072C"/>
    <w:rsid w:val="002C12B4"/>
    <w:rsid w:val="002C79DF"/>
    <w:rsid w:val="002D260E"/>
    <w:rsid w:val="002D4FAD"/>
    <w:rsid w:val="002D719D"/>
    <w:rsid w:val="002D7D25"/>
    <w:rsid w:val="002E6E0C"/>
    <w:rsid w:val="00302655"/>
    <w:rsid w:val="003027DD"/>
    <w:rsid w:val="00304FE2"/>
    <w:rsid w:val="0031604F"/>
    <w:rsid w:val="00330A59"/>
    <w:rsid w:val="00334997"/>
    <w:rsid w:val="00337B75"/>
    <w:rsid w:val="003476E8"/>
    <w:rsid w:val="00363832"/>
    <w:rsid w:val="003655C5"/>
    <w:rsid w:val="00370F7F"/>
    <w:rsid w:val="003850E3"/>
    <w:rsid w:val="00395212"/>
    <w:rsid w:val="003A5A5C"/>
    <w:rsid w:val="003A6307"/>
    <w:rsid w:val="003B51C3"/>
    <w:rsid w:val="003E018C"/>
    <w:rsid w:val="003E10D3"/>
    <w:rsid w:val="003E288E"/>
    <w:rsid w:val="003E3B0E"/>
    <w:rsid w:val="003F06AC"/>
    <w:rsid w:val="003F5F4A"/>
    <w:rsid w:val="003F68A8"/>
    <w:rsid w:val="004008C4"/>
    <w:rsid w:val="00402F70"/>
    <w:rsid w:val="00406A54"/>
    <w:rsid w:val="004106BD"/>
    <w:rsid w:val="004144A5"/>
    <w:rsid w:val="0041476D"/>
    <w:rsid w:val="00417403"/>
    <w:rsid w:val="0042573D"/>
    <w:rsid w:val="00426047"/>
    <w:rsid w:val="00442DCC"/>
    <w:rsid w:val="00446909"/>
    <w:rsid w:val="00447061"/>
    <w:rsid w:val="004528A7"/>
    <w:rsid w:val="00462611"/>
    <w:rsid w:val="00465D8B"/>
    <w:rsid w:val="00471381"/>
    <w:rsid w:val="00482178"/>
    <w:rsid w:val="004913B8"/>
    <w:rsid w:val="004B0F46"/>
    <w:rsid w:val="004E1177"/>
    <w:rsid w:val="004E58DB"/>
    <w:rsid w:val="004F496F"/>
    <w:rsid w:val="0051565F"/>
    <w:rsid w:val="00523A50"/>
    <w:rsid w:val="00531233"/>
    <w:rsid w:val="00532ABC"/>
    <w:rsid w:val="00534572"/>
    <w:rsid w:val="00540FAF"/>
    <w:rsid w:val="00543896"/>
    <w:rsid w:val="00556332"/>
    <w:rsid w:val="005605F0"/>
    <w:rsid w:val="00563418"/>
    <w:rsid w:val="00592173"/>
    <w:rsid w:val="005A3019"/>
    <w:rsid w:val="005B2BC3"/>
    <w:rsid w:val="005B54B7"/>
    <w:rsid w:val="005C0DDA"/>
    <w:rsid w:val="005C1B72"/>
    <w:rsid w:val="005C3E83"/>
    <w:rsid w:val="005C776C"/>
    <w:rsid w:val="005D317C"/>
    <w:rsid w:val="005E19B2"/>
    <w:rsid w:val="005E373A"/>
    <w:rsid w:val="005F7533"/>
    <w:rsid w:val="0060632E"/>
    <w:rsid w:val="00611C3E"/>
    <w:rsid w:val="0061200B"/>
    <w:rsid w:val="006120AE"/>
    <w:rsid w:val="00620BA3"/>
    <w:rsid w:val="00653184"/>
    <w:rsid w:val="00671E6C"/>
    <w:rsid w:val="006A48BA"/>
    <w:rsid w:val="006B0F29"/>
    <w:rsid w:val="006B3B50"/>
    <w:rsid w:val="006C2830"/>
    <w:rsid w:val="006C4DEC"/>
    <w:rsid w:val="006D6E62"/>
    <w:rsid w:val="006E1393"/>
    <w:rsid w:val="006F16BE"/>
    <w:rsid w:val="006F2CDB"/>
    <w:rsid w:val="00702716"/>
    <w:rsid w:val="007029CF"/>
    <w:rsid w:val="00702C17"/>
    <w:rsid w:val="0070560E"/>
    <w:rsid w:val="0070724E"/>
    <w:rsid w:val="00713E19"/>
    <w:rsid w:val="00721239"/>
    <w:rsid w:val="00723DDB"/>
    <w:rsid w:val="007315F7"/>
    <w:rsid w:val="0075127C"/>
    <w:rsid w:val="00754BAD"/>
    <w:rsid w:val="00760877"/>
    <w:rsid w:val="00763FDB"/>
    <w:rsid w:val="00773A02"/>
    <w:rsid w:val="00773E12"/>
    <w:rsid w:val="007A075D"/>
    <w:rsid w:val="007A1CE3"/>
    <w:rsid w:val="007D3787"/>
    <w:rsid w:val="007D3B70"/>
    <w:rsid w:val="007D5151"/>
    <w:rsid w:val="007F107A"/>
    <w:rsid w:val="008169EC"/>
    <w:rsid w:val="008248AF"/>
    <w:rsid w:val="00837F96"/>
    <w:rsid w:val="008464AF"/>
    <w:rsid w:val="008865B3"/>
    <w:rsid w:val="008902F7"/>
    <w:rsid w:val="00891050"/>
    <w:rsid w:val="008B5155"/>
    <w:rsid w:val="008D7495"/>
    <w:rsid w:val="008E368A"/>
    <w:rsid w:val="008E6D80"/>
    <w:rsid w:val="0091011A"/>
    <w:rsid w:val="009227B1"/>
    <w:rsid w:val="00930991"/>
    <w:rsid w:val="00950634"/>
    <w:rsid w:val="00950849"/>
    <w:rsid w:val="00951C6E"/>
    <w:rsid w:val="009613A5"/>
    <w:rsid w:val="009658C1"/>
    <w:rsid w:val="009708A0"/>
    <w:rsid w:val="009733A8"/>
    <w:rsid w:val="00975B37"/>
    <w:rsid w:val="00990B4A"/>
    <w:rsid w:val="00992E07"/>
    <w:rsid w:val="009A5741"/>
    <w:rsid w:val="009C758F"/>
    <w:rsid w:val="009D1902"/>
    <w:rsid w:val="009D7FBE"/>
    <w:rsid w:val="009E70F2"/>
    <w:rsid w:val="009E7281"/>
    <w:rsid w:val="009F30AD"/>
    <w:rsid w:val="00A018E9"/>
    <w:rsid w:val="00A03CB0"/>
    <w:rsid w:val="00A12E19"/>
    <w:rsid w:val="00A22775"/>
    <w:rsid w:val="00A522B5"/>
    <w:rsid w:val="00A548E6"/>
    <w:rsid w:val="00A61D5B"/>
    <w:rsid w:val="00A623E1"/>
    <w:rsid w:val="00A65CD6"/>
    <w:rsid w:val="00A667AD"/>
    <w:rsid w:val="00A74323"/>
    <w:rsid w:val="00A74E83"/>
    <w:rsid w:val="00A75DAD"/>
    <w:rsid w:val="00A86E01"/>
    <w:rsid w:val="00A91E0D"/>
    <w:rsid w:val="00A923E4"/>
    <w:rsid w:val="00A92A73"/>
    <w:rsid w:val="00A92FE0"/>
    <w:rsid w:val="00AB6657"/>
    <w:rsid w:val="00AC7E91"/>
    <w:rsid w:val="00AD09E3"/>
    <w:rsid w:val="00AD3A17"/>
    <w:rsid w:val="00AE022B"/>
    <w:rsid w:val="00AE1B28"/>
    <w:rsid w:val="00AF3654"/>
    <w:rsid w:val="00B32622"/>
    <w:rsid w:val="00B64F43"/>
    <w:rsid w:val="00B7498B"/>
    <w:rsid w:val="00B833FB"/>
    <w:rsid w:val="00BB6BF5"/>
    <w:rsid w:val="00BD5496"/>
    <w:rsid w:val="00BD5F07"/>
    <w:rsid w:val="00BE0F08"/>
    <w:rsid w:val="00BE3371"/>
    <w:rsid w:val="00C02882"/>
    <w:rsid w:val="00C061F4"/>
    <w:rsid w:val="00C1046A"/>
    <w:rsid w:val="00C20A1D"/>
    <w:rsid w:val="00C30926"/>
    <w:rsid w:val="00C31797"/>
    <w:rsid w:val="00C450FE"/>
    <w:rsid w:val="00C568D2"/>
    <w:rsid w:val="00C66324"/>
    <w:rsid w:val="00C77C0F"/>
    <w:rsid w:val="00C93376"/>
    <w:rsid w:val="00C97F43"/>
    <w:rsid w:val="00CA0154"/>
    <w:rsid w:val="00CA58F5"/>
    <w:rsid w:val="00CA7186"/>
    <w:rsid w:val="00CC27C6"/>
    <w:rsid w:val="00CE0D2F"/>
    <w:rsid w:val="00CE16B5"/>
    <w:rsid w:val="00CF2300"/>
    <w:rsid w:val="00CF239A"/>
    <w:rsid w:val="00D01C65"/>
    <w:rsid w:val="00D100ED"/>
    <w:rsid w:val="00D20361"/>
    <w:rsid w:val="00D22C55"/>
    <w:rsid w:val="00D24C7B"/>
    <w:rsid w:val="00D2604D"/>
    <w:rsid w:val="00D30E08"/>
    <w:rsid w:val="00D46603"/>
    <w:rsid w:val="00D47544"/>
    <w:rsid w:val="00D62BC2"/>
    <w:rsid w:val="00D650DB"/>
    <w:rsid w:val="00D811D5"/>
    <w:rsid w:val="00D91241"/>
    <w:rsid w:val="00D91A74"/>
    <w:rsid w:val="00DA62A8"/>
    <w:rsid w:val="00DB3667"/>
    <w:rsid w:val="00DC3BB8"/>
    <w:rsid w:val="00DC507B"/>
    <w:rsid w:val="00DC5897"/>
    <w:rsid w:val="00DD1C92"/>
    <w:rsid w:val="00DD468B"/>
    <w:rsid w:val="00DD48E7"/>
    <w:rsid w:val="00DD719B"/>
    <w:rsid w:val="00DE0CE9"/>
    <w:rsid w:val="00DE2592"/>
    <w:rsid w:val="00DF13C8"/>
    <w:rsid w:val="00DF3CF2"/>
    <w:rsid w:val="00DF7ED1"/>
    <w:rsid w:val="00E13090"/>
    <w:rsid w:val="00E210DC"/>
    <w:rsid w:val="00E21606"/>
    <w:rsid w:val="00E31D68"/>
    <w:rsid w:val="00E379DD"/>
    <w:rsid w:val="00E37D11"/>
    <w:rsid w:val="00E37EBC"/>
    <w:rsid w:val="00E40F1A"/>
    <w:rsid w:val="00E4596A"/>
    <w:rsid w:val="00E576BB"/>
    <w:rsid w:val="00E67D21"/>
    <w:rsid w:val="00E74CFC"/>
    <w:rsid w:val="00E76223"/>
    <w:rsid w:val="00E86489"/>
    <w:rsid w:val="00EA115A"/>
    <w:rsid w:val="00EB01C1"/>
    <w:rsid w:val="00EB20F3"/>
    <w:rsid w:val="00EB3ADE"/>
    <w:rsid w:val="00ED02F9"/>
    <w:rsid w:val="00ED0BB5"/>
    <w:rsid w:val="00ED1843"/>
    <w:rsid w:val="00ED6DE2"/>
    <w:rsid w:val="00EE065D"/>
    <w:rsid w:val="00EF043E"/>
    <w:rsid w:val="00F2162A"/>
    <w:rsid w:val="00F22CB3"/>
    <w:rsid w:val="00F31BC1"/>
    <w:rsid w:val="00F44F8A"/>
    <w:rsid w:val="00F474EE"/>
    <w:rsid w:val="00F525B5"/>
    <w:rsid w:val="00F6187A"/>
    <w:rsid w:val="00F62371"/>
    <w:rsid w:val="00F761CB"/>
    <w:rsid w:val="00F8170C"/>
    <w:rsid w:val="00F94E86"/>
    <w:rsid w:val="00FA5CD4"/>
    <w:rsid w:val="00FB0DF5"/>
    <w:rsid w:val="00FB10C4"/>
    <w:rsid w:val="00FC6752"/>
    <w:rsid w:val="00FE52DA"/>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CC27C6"/>
    <w:rPr>
      <w:sz w:val="18"/>
      <w:szCs w:val="18"/>
    </w:rPr>
  </w:style>
  <w:style w:type="character" w:customStyle="1" w:styleId="Char1">
    <w:name w:val="批注框文本 Char"/>
    <w:basedOn w:val="a0"/>
    <w:link w:val="a5"/>
    <w:uiPriority w:val="99"/>
    <w:semiHidden/>
    <w:rsid w:val="00CC27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CC27C6"/>
    <w:rPr>
      <w:sz w:val="18"/>
      <w:szCs w:val="18"/>
    </w:rPr>
  </w:style>
  <w:style w:type="character" w:customStyle="1" w:styleId="Char1">
    <w:name w:val="批注框文本 Char"/>
    <w:basedOn w:val="a0"/>
    <w:link w:val="a5"/>
    <w:uiPriority w:val="99"/>
    <w:semiHidden/>
    <w:rsid w:val="00CC2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30</Pages>
  <Words>2618</Words>
  <Characters>14926</Characters>
  <Application>Microsoft Office Word</Application>
  <DocSecurity>0</DocSecurity>
  <Lines>124</Lines>
  <Paragraphs>35</Paragraphs>
  <ScaleCrop>false</ScaleCrop>
  <Company>soft.netnest.com.cn</Company>
  <LinksUpToDate>false</LinksUpToDate>
  <CharactersWithSpaces>17509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134</cp:revision>
  <dcterms:created xsi:type="dcterms:W3CDTF">2016-01-03T07:23:00Z</dcterms:created>
  <dcterms:modified xsi:type="dcterms:W3CDTF">2016-01-14T06:42:00Z</dcterms:modified>
</cp:coreProperties>
</file>