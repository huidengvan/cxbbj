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第86课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6-01-02T01:40:28Z"/>
          <w:rFonts w:hint="eastAsia" w:ascii="华文楷体" w:hAnsi="华文楷体" w:eastAsia="华文楷体"/>
          <w:sz w:val="28"/>
          <w:szCs w:val="28"/>
        </w:rPr>
      </w:pPr>
      <w:del w:id="1" w:author="Administrator" w:date="2016-01-02T01:40:28Z">
        <w:r>
          <w:rPr>
            <w:rFonts w:hint="eastAsia" w:ascii="华文楷体" w:hAnsi="华文楷体" w:eastAsia="华文楷体"/>
            <w:sz w:val="28"/>
            <w:szCs w:val="28"/>
          </w:rPr>
          <w:delText>中观庄严论释第86课00-10:10分钟 郝慧颖</w:delText>
        </w:r>
      </w:del>
    </w:p>
    <w:p>
      <w:pPr>
        <w:ind w:firstLine="570"/>
        <w:rPr>
          <w:del w:id="2" w:author="Administrator" w:date="2016-01-02T01:40:28Z"/>
          <w:rFonts w:ascii="华文楷体" w:hAnsi="华文楷体" w:eastAsia="华文楷体"/>
          <w:sz w:val="28"/>
          <w:szCs w:val="28"/>
        </w:rPr>
      </w:pPr>
    </w:p>
    <w:p>
      <w:pPr>
        <w:ind w:firstLine="570"/>
        <w:rPr>
          <w:del w:id="3" w:author="Administrator" w:date="2016-01-02T01:40:28Z"/>
          <w:rFonts w:hint="eastAsia" w:ascii="华文楷体" w:hAnsi="华文楷体" w:eastAsia="华文楷体"/>
          <w:sz w:val="28"/>
          <w:szCs w:val="28"/>
        </w:rPr>
      </w:pPr>
      <w:del w:id="4" w:author="Administrator" w:date="2016-01-02T01:40:28Z">
        <w:r>
          <w:rPr>
            <w:rFonts w:hint="eastAsia" w:ascii="华文楷体" w:hAnsi="华文楷体" w:eastAsia="华文楷体"/>
            <w:sz w:val="28"/>
            <w:szCs w:val="28"/>
          </w:rPr>
          <w:delText>诸法等性本基法界中，自现圆满三身游舞力，离障本来怙主龙钦巴，祈请无垢光尊常护我。</w:delText>
        </w:r>
      </w:del>
    </w:p>
    <w:p>
      <w:pPr>
        <w:ind w:firstLine="570"/>
        <w:rPr>
          <w:ins w:id="5" w:author="Administrator" w:date="2016-01-02T01:46:48Z"/>
          <w:rFonts w:hint="eastAsia" w:ascii="华文楷体" w:hAnsi="华文楷体" w:eastAsia="华文楷体"/>
          <w:sz w:val="28"/>
          <w:szCs w:val="28"/>
        </w:rPr>
      </w:pPr>
      <w:del w:id="6" w:author="Administrator" w:date="2016-01-02T01:40:28Z">
        <w:r>
          <w:rPr>
            <w:rFonts w:hint="eastAsia" w:ascii="华文楷体" w:hAnsi="华文楷体" w:eastAsia="华文楷体"/>
            <w:sz w:val="28"/>
            <w:szCs w:val="28"/>
          </w:rPr>
          <w:delText>为度化一切的众生请大家发无上的菩提心，</w:delText>
        </w:r>
      </w:del>
      <w:r>
        <w:rPr>
          <w:rFonts w:hint="eastAsia" w:ascii="华文楷体" w:hAnsi="华文楷体" w:eastAsia="华文楷体"/>
          <w:sz w:val="28"/>
          <w:szCs w:val="28"/>
        </w:rPr>
        <w:t>发了菩提心之后，今天继续宣讲，全知麦彭仁波切所造的</w:t>
      </w:r>
      <w:ins w:id="7" w:author="Administrator" w:date="2016-01-02T01:40:43Z">
        <w:r>
          <w:rPr>
            <w:rFonts w:hint="eastAsia" w:ascii="华文楷体" w:hAnsi="华文楷体" w:eastAsia="华文楷体"/>
            <w:sz w:val="28"/>
            <w:szCs w:val="28"/>
            <w:lang w:eastAsia="zh-CN"/>
          </w:rPr>
          <w:t>《</w:t>
        </w:r>
      </w:ins>
      <w:del w:id="8" w:author="Administrator" w:date="2016-01-02T01:40:40Z">
        <w:r>
          <w:rPr>
            <w:rFonts w:hint="eastAsia" w:ascii="华文楷体" w:hAnsi="华文楷体" w:eastAsia="华文楷体"/>
            <w:sz w:val="28"/>
            <w:szCs w:val="28"/>
          </w:rPr>
          <w:delText>，</w:delText>
        </w:r>
      </w:del>
      <w:r>
        <w:rPr>
          <w:rFonts w:hint="eastAsia" w:ascii="华文楷体" w:hAnsi="华文楷体" w:eastAsia="华文楷体"/>
          <w:sz w:val="28"/>
          <w:szCs w:val="28"/>
        </w:rPr>
        <w:t>中观庄严论释</w:t>
      </w:r>
      <w:ins w:id="9" w:author="Administrator" w:date="2016-01-02T01:40:48Z">
        <w:r>
          <w:rPr>
            <w:rFonts w:hint="eastAsia" w:ascii="华文楷体" w:hAnsi="华文楷体" w:eastAsia="华文楷体"/>
            <w:sz w:val="28"/>
            <w:szCs w:val="28"/>
            <w:lang w:eastAsia="zh-CN"/>
          </w:rPr>
          <w:t>。</w:t>
        </w:r>
      </w:ins>
      <w:r>
        <w:rPr>
          <w:rFonts w:hint="eastAsia" w:ascii="华文楷体" w:hAnsi="华文楷体" w:eastAsia="华文楷体"/>
          <w:sz w:val="28"/>
          <w:szCs w:val="28"/>
        </w:rPr>
        <w:t>文殊上师欢喜</w:t>
      </w:r>
      <w:del w:id="10" w:author="Administrator" w:date="2016-01-02T01:40:59Z">
        <w:r>
          <w:rPr>
            <w:rFonts w:hint="eastAsia" w:ascii="华文楷体" w:hAnsi="华文楷体" w:eastAsia="华文楷体"/>
            <w:sz w:val="28"/>
            <w:szCs w:val="28"/>
          </w:rPr>
          <w:delText>之</w:delText>
        </w:r>
      </w:del>
      <w:r>
        <w:rPr>
          <w:rFonts w:hint="eastAsia" w:ascii="华文楷体" w:hAnsi="华文楷体" w:eastAsia="华文楷体"/>
          <w:sz w:val="28"/>
          <w:szCs w:val="28"/>
        </w:rPr>
        <w:t>教言论</w:t>
      </w:r>
      <w:ins w:id="11" w:author="Administrator" w:date="2016-01-02T01:41:0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，那么如今呢是对</w:t>
      </w:r>
      <w:ins w:id="12" w:author="Administrator" w:date="2016-01-02T01:41:29Z">
        <w:r>
          <w:rPr>
            <w:rFonts w:hint="eastAsia" w:ascii="华文楷体" w:hAnsi="华文楷体" w:eastAsia="华文楷体"/>
            <w:sz w:val="28"/>
            <w:szCs w:val="28"/>
            <w:lang w:eastAsia="zh-CN"/>
          </w:rPr>
          <w:t>于</w:t>
        </w:r>
      </w:ins>
      <w:del w:id="13" w:author="Administrator" w:date="2016-01-02T01:41:24Z">
        <w:r>
          <w:rPr>
            <w:rFonts w:hint="eastAsia" w:ascii="华文楷体" w:hAnsi="华文楷体" w:eastAsia="华文楷体"/>
            <w:sz w:val="28"/>
            <w:szCs w:val="28"/>
          </w:rPr>
          <w:delText>与</w:delText>
        </w:r>
      </w:del>
      <w:r>
        <w:rPr>
          <w:rFonts w:hint="eastAsia" w:ascii="华文楷体" w:hAnsi="华文楷体" w:eastAsia="华文楷体"/>
          <w:sz w:val="28"/>
          <w:szCs w:val="28"/>
        </w:rPr>
        <w:t>二谛的一种</w:t>
      </w:r>
      <w:ins w:id="14" w:author="Administrator" w:date="2016-01-02T01:41:34Z">
        <w:r>
          <w:rPr>
            <w:rFonts w:hint="eastAsia" w:ascii="华文楷体" w:hAnsi="华文楷体" w:eastAsia="华文楷体"/>
            <w:sz w:val="28"/>
            <w:szCs w:val="28"/>
            <w:lang w:eastAsia="zh-CN"/>
          </w:rPr>
          <w:t>、</w:t>
        </w:r>
      </w:ins>
      <w:del w:id="15" w:author="Administrator" w:date="2016-01-02T01:41:34Z">
        <w:r>
          <w:rPr>
            <w:rFonts w:hint="eastAsia" w:ascii="华文楷体" w:hAnsi="华文楷体" w:eastAsia="华文楷体"/>
            <w:sz w:val="28"/>
            <w:szCs w:val="28"/>
          </w:rPr>
          <w:delText>，</w:delText>
        </w:r>
      </w:del>
      <w:r>
        <w:rPr>
          <w:rFonts w:hint="eastAsia" w:ascii="华文楷体" w:hAnsi="华文楷体" w:eastAsia="华文楷体"/>
          <w:sz w:val="28"/>
          <w:szCs w:val="28"/>
        </w:rPr>
        <w:t>遣除对二谛的一种争辩</w:t>
      </w:r>
      <w:ins w:id="16" w:author="Administrator" w:date="2016-01-03T13:05:42Z">
        <w:r>
          <w:rPr>
            <w:rFonts w:hint="eastAsia" w:ascii="华文楷体" w:hAnsi="华文楷体" w:eastAsia="华文楷体"/>
            <w:sz w:val="28"/>
            <w:szCs w:val="28"/>
            <w:lang w:eastAsia="zh-CN"/>
          </w:rPr>
          <w:t>。</w:t>
        </w:r>
      </w:ins>
      <w:del w:id="17" w:author="Administrator" w:date="2016-01-03T13:05:42Z">
        <w:r>
          <w:rPr>
            <w:rFonts w:hint="eastAsia" w:ascii="华文楷体" w:hAnsi="华文楷体" w:eastAsia="华文楷体"/>
            <w:sz w:val="28"/>
            <w:szCs w:val="28"/>
          </w:rPr>
          <w:delText>，</w:delText>
        </w:r>
      </w:del>
      <w:r>
        <w:rPr>
          <w:rFonts w:hint="eastAsia" w:ascii="华文楷体" w:hAnsi="华文楷体" w:eastAsia="华文楷体"/>
          <w:sz w:val="28"/>
          <w:szCs w:val="28"/>
        </w:rPr>
        <w:t>那么前面对于胜义谛的有辩论已经讲完了，现在在讲对于世俗谛的这个辩论</w:t>
      </w:r>
      <w:ins w:id="18" w:author="Administrator" w:date="2016-01-03T13:05:51Z">
        <w:r>
          <w:rPr>
            <w:rFonts w:hint="eastAsia" w:ascii="华文楷体" w:hAnsi="华文楷体" w:eastAsia="华文楷体"/>
            <w:sz w:val="28"/>
            <w:szCs w:val="28"/>
            <w:lang w:eastAsia="zh-CN"/>
          </w:rPr>
          <w:t>。</w:t>
        </w:r>
      </w:ins>
      <w:del w:id="19" w:author="Administrator" w:date="2016-01-03T13:05:50Z">
        <w:r>
          <w:rPr>
            <w:rFonts w:hint="eastAsia" w:ascii="华文楷体" w:hAnsi="华文楷体" w:eastAsia="华文楷体"/>
            <w:sz w:val="28"/>
            <w:szCs w:val="28"/>
          </w:rPr>
          <w:delText>，</w:delText>
        </w:r>
      </w:del>
      <w:r>
        <w:rPr>
          <w:rFonts w:hint="eastAsia" w:ascii="华文楷体" w:hAnsi="华文楷体" w:eastAsia="华文楷体"/>
          <w:sz w:val="28"/>
          <w:szCs w:val="28"/>
        </w:rPr>
        <w:t>那么在世俗谛的辩论当中，如是呢</w:t>
      </w:r>
      <w:del w:id="20" w:author="Administrator" w:date="2016-01-04T21:04:41Z">
        <w:r>
          <w:rPr>
            <w:rFonts w:hint="eastAsia" w:ascii="华文楷体" w:hAnsi="华文楷体" w:eastAsia="华文楷体"/>
            <w:sz w:val="28"/>
            <w:szCs w:val="28"/>
          </w:rPr>
          <w:delText>，</w:delText>
        </w:r>
      </w:del>
      <w:r>
        <w:rPr>
          <w:rFonts w:hint="eastAsia" w:ascii="华文楷体" w:hAnsi="华文楷体" w:eastAsia="华文楷体"/>
          <w:sz w:val="28"/>
          <w:szCs w:val="28"/>
        </w:rPr>
        <w:t>在讲到安立这个前后世</w:t>
      </w:r>
      <w:ins w:id="21" w:author="Administrator" w:date="2016-01-02T01:42:45Z">
        <w:r>
          <w:rPr>
            <w:rFonts w:hint="eastAsia" w:ascii="华文楷体" w:hAnsi="华文楷体" w:eastAsia="华文楷体"/>
            <w:sz w:val="28"/>
            <w:szCs w:val="28"/>
            <w:lang w:eastAsia="zh-CN"/>
          </w:rPr>
          <w:t>、</w:t>
        </w:r>
      </w:ins>
      <w:del w:id="22" w:author="Administrator" w:date="2016-01-02T01:42:45Z">
        <w:r>
          <w:rPr>
            <w:rFonts w:hint="eastAsia" w:ascii="华文楷体" w:hAnsi="华文楷体" w:eastAsia="华文楷体"/>
            <w:sz w:val="28"/>
            <w:szCs w:val="28"/>
          </w:rPr>
          <w:delText>，</w:delText>
        </w:r>
      </w:del>
      <w:r>
        <w:rPr>
          <w:rFonts w:hint="eastAsia" w:ascii="华文楷体" w:hAnsi="华文楷体" w:eastAsia="华文楷体"/>
          <w:sz w:val="28"/>
          <w:szCs w:val="28"/>
        </w:rPr>
        <w:t>因果缘起合理</w:t>
      </w:r>
      <w:ins w:id="23" w:author="Administrator" w:date="2016-01-02T01:42:54Z">
        <w:r>
          <w:rPr>
            <w:rFonts w:hint="eastAsia" w:ascii="华文楷体" w:hAnsi="华文楷体" w:eastAsia="华文楷体"/>
            <w:sz w:val="28"/>
            <w:szCs w:val="28"/>
            <w:lang w:eastAsia="zh-CN"/>
          </w:rPr>
          <w:t>。</w:t>
        </w:r>
      </w:ins>
      <w:del w:id="24" w:author="Administrator" w:date="2016-01-02T01:42:53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那么这个有略说和广说，现在在讲广说</w:t>
      </w:r>
      <w:ins w:id="25" w:author="Administrator" w:date="2016-01-02T01:43:31Z">
        <w:r>
          <w:rPr>
            <w:rFonts w:hint="eastAsia" w:ascii="华文楷体" w:hAnsi="华文楷体" w:eastAsia="华文楷体"/>
            <w:sz w:val="28"/>
            <w:szCs w:val="28"/>
            <w:lang w:eastAsia="zh-CN"/>
          </w:rPr>
          <w:t>。</w:t>
        </w:r>
      </w:ins>
      <w:del w:id="26" w:author="Administrator" w:date="2016-01-02T01:43:31Z">
        <w:r>
          <w:rPr>
            <w:rFonts w:hint="eastAsia" w:ascii="华文楷体" w:hAnsi="华文楷体" w:eastAsia="华文楷体"/>
            <w:sz w:val="28"/>
            <w:szCs w:val="28"/>
          </w:rPr>
          <w:delText>，</w:delText>
        </w:r>
      </w:del>
      <w:r>
        <w:rPr>
          <w:rFonts w:hint="eastAsia" w:ascii="华文楷体" w:hAnsi="华文楷体" w:eastAsia="华文楷体"/>
          <w:sz w:val="28"/>
          <w:szCs w:val="28"/>
        </w:rPr>
        <w:t>广说呢分</w:t>
      </w:r>
      <w:ins w:id="27" w:author="Administrator" w:date="2016-01-03T13:06:36Z">
        <w:r>
          <w:rPr>
            <w:rFonts w:hint="eastAsia" w:ascii="华文楷体" w:hAnsi="华文楷体" w:eastAsia="华文楷体"/>
            <w:sz w:val="28"/>
            <w:szCs w:val="28"/>
            <w:lang w:eastAsia="zh-CN"/>
          </w:rPr>
          <w:t>了</w:t>
        </w:r>
      </w:ins>
      <w:del w:id="28" w:author="Administrator" w:date="2016-01-03T13:06:34Z">
        <w:r>
          <w:rPr>
            <w:rFonts w:hint="eastAsia" w:ascii="华文楷体" w:hAnsi="华文楷体" w:eastAsia="华文楷体"/>
            <w:sz w:val="28"/>
            <w:szCs w:val="28"/>
          </w:rPr>
          <w:delText>的</w:delText>
        </w:r>
      </w:del>
      <w:r>
        <w:rPr>
          <w:rFonts w:hint="eastAsia" w:ascii="华文楷体" w:hAnsi="华文楷体" w:eastAsia="华文楷体"/>
          <w:sz w:val="28"/>
          <w:szCs w:val="28"/>
        </w:rPr>
        <w:t>两个方面，破非理的观点</w:t>
      </w:r>
      <w:del w:id="29" w:author="Administrator" w:date="2016-01-02T01:43:46Z">
        <w:r>
          <w:rPr>
            <w:rFonts w:hint="eastAsia" w:ascii="华文楷体" w:hAnsi="华文楷体" w:eastAsia="华文楷体"/>
            <w:sz w:val="28"/>
            <w:szCs w:val="28"/>
          </w:rPr>
          <w:delText>，</w:delText>
        </w:r>
      </w:del>
      <w:r>
        <w:rPr>
          <w:rFonts w:hint="eastAsia" w:ascii="华文楷体" w:hAnsi="华文楷体" w:eastAsia="华文楷体"/>
          <w:sz w:val="28"/>
          <w:szCs w:val="28"/>
        </w:rPr>
        <w:t>和建立合理的观点</w:t>
      </w:r>
      <w:ins w:id="30" w:author="Administrator" w:date="2016-01-03T13:06:16Z">
        <w:r>
          <w:rPr>
            <w:rFonts w:hint="eastAsia" w:ascii="华文楷体" w:hAnsi="华文楷体" w:eastAsia="华文楷体"/>
            <w:sz w:val="28"/>
            <w:szCs w:val="28"/>
            <w:lang w:eastAsia="zh-CN"/>
          </w:rPr>
          <w:t>。</w:t>
        </w:r>
      </w:ins>
      <w:del w:id="31" w:author="Administrator" w:date="2016-01-03T13:06:15Z">
        <w:r>
          <w:rPr>
            <w:rFonts w:hint="eastAsia" w:ascii="华文楷体" w:hAnsi="华文楷体" w:eastAsia="华文楷体"/>
            <w:sz w:val="28"/>
            <w:szCs w:val="28"/>
          </w:rPr>
          <w:delText>，</w:delText>
        </w:r>
      </w:del>
      <w:r>
        <w:rPr>
          <w:rFonts w:hint="eastAsia" w:ascii="华文楷体" w:hAnsi="华文楷体" w:eastAsia="华文楷体"/>
          <w:sz w:val="28"/>
          <w:szCs w:val="28"/>
        </w:rPr>
        <w:t>破非理的观点呢前面</w:t>
      </w:r>
      <w:ins w:id="32" w:author="Administrator" w:date="2016-01-03T13:06:42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通过破斥心外的有实法</w:t>
      </w:r>
      <w:ins w:id="33" w:author="Administrator" w:date="2016-01-02T01:44:05Z">
        <w:r>
          <w:rPr>
            <w:rFonts w:hint="eastAsia" w:ascii="华文楷体" w:hAnsi="华文楷体" w:eastAsia="华文楷体"/>
            <w:sz w:val="28"/>
            <w:szCs w:val="28"/>
            <w:lang w:eastAsia="zh-CN"/>
          </w:rPr>
          <w:t>、</w:t>
        </w:r>
      </w:ins>
      <w:del w:id="34" w:author="Administrator" w:date="2016-01-02T01:44:04Z">
        <w:r>
          <w:rPr>
            <w:rFonts w:hint="eastAsia" w:ascii="华文楷体" w:hAnsi="华文楷体" w:eastAsia="华文楷体"/>
            <w:sz w:val="28"/>
            <w:szCs w:val="28"/>
          </w:rPr>
          <w:delText>，</w:delText>
        </w:r>
      </w:del>
      <w:r>
        <w:rPr>
          <w:rFonts w:hint="eastAsia" w:ascii="华文楷体" w:hAnsi="华文楷体" w:eastAsia="华文楷体"/>
          <w:sz w:val="28"/>
          <w:szCs w:val="28"/>
        </w:rPr>
        <w:t>无因和这样一种其他的常因产生的这个情况，那</w:t>
      </w:r>
      <w:ins w:id="35" w:author="Administrator" w:date="2016-01-03T13:06:54Z">
        <w:r>
          <w:rPr>
            <w:rFonts w:hint="eastAsia" w:ascii="华文楷体" w:hAnsi="华文楷体" w:eastAsia="华文楷体"/>
            <w:sz w:val="28"/>
            <w:szCs w:val="28"/>
            <w:lang w:eastAsia="zh-CN"/>
          </w:rPr>
          <w:t>么</w:t>
        </w:r>
      </w:ins>
      <w:r>
        <w:rPr>
          <w:rFonts w:hint="eastAsia" w:ascii="华文楷体" w:hAnsi="华文楷体" w:eastAsia="华文楷体"/>
          <w:sz w:val="28"/>
          <w:szCs w:val="28"/>
        </w:rPr>
        <w:t>把这些情况</w:t>
      </w:r>
      <w:del w:id="36" w:author="Administrator" w:date="2016-01-03T13:06:57Z">
        <w:r>
          <w:rPr>
            <w:rFonts w:hint="eastAsia" w:ascii="华文楷体" w:hAnsi="华文楷体" w:eastAsia="华文楷体"/>
            <w:sz w:val="28"/>
            <w:szCs w:val="28"/>
          </w:rPr>
          <w:delText>，</w:delText>
        </w:r>
      </w:del>
      <w:r>
        <w:rPr>
          <w:rFonts w:hint="eastAsia" w:ascii="华文楷体" w:hAnsi="华文楷体" w:eastAsia="华文楷体"/>
          <w:sz w:val="28"/>
          <w:szCs w:val="28"/>
        </w:rPr>
        <w:t>都已经排除了，实际上</w:t>
      </w:r>
      <w:ins w:id="37" w:author="Administrator" w:date="2016-01-03T22:10: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讲到了只有相续当中的这个这样一种这个种类同类的一种习气种子呢可以产生这个质果，所以说如果是这样的话安立这个心，安立心能够产生</w:t>
      </w:r>
      <w:del w:id="38" w:author="Administrator" w:date="2016-01-03T13:07:14Z">
        <w:r>
          <w:rPr>
            <w:rFonts w:hint="eastAsia" w:ascii="华文楷体" w:hAnsi="华文楷体" w:eastAsia="华文楷体"/>
            <w:sz w:val="28"/>
            <w:szCs w:val="28"/>
          </w:rPr>
          <w:delText>，</w:delText>
        </w:r>
      </w:del>
      <w:r>
        <w:rPr>
          <w:rFonts w:hint="eastAsia" w:ascii="华文楷体" w:hAnsi="华文楷体" w:eastAsia="华文楷体"/>
          <w:sz w:val="28"/>
          <w:szCs w:val="28"/>
        </w:rPr>
        <w:t>就说是这样一种一切的自心的观点</w:t>
      </w:r>
      <w:ins w:id="39" w:author="Administrator" w:date="2016-01-02T01:45:26Z">
        <w:r>
          <w:rPr>
            <w:rFonts w:hint="eastAsia" w:ascii="华文楷体" w:hAnsi="华文楷体" w:eastAsia="华文楷体"/>
            <w:sz w:val="28"/>
            <w:szCs w:val="28"/>
            <w:lang w:eastAsia="zh-CN"/>
          </w:rPr>
          <w:t>。</w:t>
        </w:r>
      </w:ins>
      <w:del w:id="40" w:author="Administrator" w:date="2016-01-02T01:45:26Z">
        <w:r>
          <w:rPr>
            <w:rFonts w:hint="eastAsia" w:ascii="华文楷体" w:hAnsi="华文楷体" w:eastAsia="华文楷体"/>
            <w:sz w:val="28"/>
            <w:szCs w:val="28"/>
          </w:rPr>
          <w:delText>，</w:delText>
        </w:r>
      </w:del>
      <w:r>
        <w:rPr>
          <w:rFonts w:hint="eastAsia" w:ascii="华文楷体" w:hAnsi="华文楷体" w:eastAsia="华文楷体"/>
          <w:sz w:val="28"/>
          <w:szCs w:val="28"/>
        </w:rPr>
        <w:t>那么今天就讲第二个问题，建立合理观点</w:t>
      </w:r>
      <w:ins w:id="41" w:author="Administrator" w:date="2016-01-02T01:46:53Z">
        <w:r>
          <w:rPr>
            <w:rFonts w:hint="eastAsia" w:ascii="华文楷体" w:hAnsi="华文楷体" w:eastAsia="华文楷体"/>
            <w:sz w:val="28"/>
            <w:szCs w:val="28"/>
            <w:lang w:eastAsia="zh-CN"/>
          </w:rPr>
          <w:t>。</w:t>
        </w:r>
      </w:ins>
    </w:p>
    <w:p>
      <w:pPr>
        <w:ind w:firstLine="570"/>
        <w:rPr>
          <w:ins w:id="42" w:author="Administrator" w:date="2016-01-02T01:47:01Z"/>
          <w:rFonts w:hint="eastAsia" w:ascii="黑体" w:hAnsi="黑体" w:eastAsia="黑体" w:cs="黑体"/>
          <w:sz w:val="28"/>
          <w:szCs w:val="28"/>
        </w:rPr>
      </w:pPr>
      <w:del w:id="43" w:author="Administrator" w:date="2016-01-02T01:46:36Z">
        <w:r>
          <w:rPr>
            <w:rFonts w:hint="eastAsia" w:ascii="华文楷体" w:hAnsi="华文楷体" w:eastAsia="华文楷体"/>
            <w:sz w:val="28"/>
            <w:szCs w:val="28"/>
          </w:rPr>
          <w:delText>，</w:delText>
        </w:r>
      </w:del>
      <w:r>
        <w:rPr>
          <w:rFonts w:hint="eastAsia" w:ascii="黑体" w:hAnsi="黑体" w:eastAsia="黑体" w:cs="黑体"/>
          <w:sz w:val="28"/>
          <w:szCs w:val="28"/>
          <w:rPrChange w:id="44" w:author="Administrator" w:date="2016-01-02T01:46:26Z">
            <w:rPr>
              <w:rFonts w:hint="eastAsia" w:ascii="华文楷体" w:hAnsi="华文楷体" w:eastAsia="华文楷体"/>
              <w:sz w:val="28"/>
              <w:szCs w:val="28"/>
            </w:rPr>
          </w:rPrChange>
        </w:rPr>
        <w:t>串习如意故，初由自类生。</w:t>
      </w:r>
    </w:p>
    <w:p>
      <w:pPr>
        <w:ind w:firstLine="570"/>
        <w:rPr>
          <w:ins w:id="45" w:author="Administrator" w:date="2016-01-02T01:51:05Z"/>
          <w:rFonts w:hint="eastAsia" w:ascii="华文楷体" w:hAnsi="华文楷体" w:eastAsia="华文楷体"/>
          <w:sz w:val="28"/>
          <w:szCs w:val="28"/>
          <w:lang w:eastAsia="zh-CN"/>
        </w:rPr>
      </w:pPr>
      <w:r>
        <w:rPr>
          <w:rFonts w:hint="eastAsia" w:ascii="华文楷体" w:hAnsi="华文楷体" w:eastAsia="华文楷体"/>
          <w:sz w:val="28"/>
          <w:szCs w:val="28"/>
        </w:rPr>
        <w:t>那么这个方面讲到了内外的一切万法，都是通过一种串习</w:t>
      </w:r>
      <w:del w:id="46" w:author="Administrator" w:date="2016-01-02T01:47:26Z">
        <w:r>
          <w:rPr>
            <w:rFonts w:hint="eastAsia" w:ascii="华文楷体" w:hAnsi="华文楷体" w:eastAsia="华文楷体"/>
            <w:sz w:val="28"/>
            <w:szCs w:val="28"/>
          </w:rPr>
          <w:delText>，</w:delText>
        </w:r>
      </w:del>
      <w:r>
        <w:rPr>
          <w:rFonts w:hint="eastAsia" w:ascii="华文楷体" w:hAnsi="华文楷体" w:eastAsia="华文楷体"/>
          <w:sz w:val="28"/>
          <w:szCs w:val="28"/>
        </w:rPr>
        <w:t>而产生的，通过串习的习气而产生的</w:t>
      </w:r>
      <w:ins w:id="47" w:author="Administrator" w:date="2016-01-03T13:07:37Z">
        <w:r>
          <w:rPr>
            <w:rFonts w:hint="eastAsia" w:ascii="华文楷体" w:hAnsi="华文楷体" w:eastAsia="华文楷体"/>
            <w:sz w:val="28"/>
            <w:szCs w:val="28"/>
            <w:lang w:eastAsia="zh-CN"/>
          </w:rPr>
          <w:t>。</w:t>
        </w:r>
      </w:ins>
      <w:del w:id="48" w:author="Administrator" w:date="2016-01-03T13:07:36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那么这个如意呢</w:t>
      </w:r>
      <w:ins w:id="49" w:author="Administrator" w:date="2016-01-02T01:48:1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这个意就是心的意识，比如说呢犹如这样一</w:t>
      </w:r>
      <w:del w:id="50" w:author="Administrator" w:date="2016-01-03T13:15:02Z">
        <w:r>
          <w:rPr>
            <w:rFonts w:hint="eastAsia" w:ascii="华文楷体" w:hAnsi="华文楷体" w:eastAsia="华文楷体"/>
            <w:sz w:val="28"/>
            <w:szCs w:val="28"/>
          </w:rPr>
          <w:delText>走</w:delText>
        </w:r>
      </w:del>
      <w:del w:id="51" w:author="Administrator" w:date="2016-01-03T13:15:03Z">
        <w:r>
          <w:rPr>
            <w:rFonts w:hint="eastAsia" w:ascii="华文楷体" w:hAnsi="华文楷体" w:eastAsia="华文楷体"/>
            <w:sz w:val="28"/>
            <w:szCs w:val="28"/>
          </w:rPr>
          <w:delText>，</w:delText>
        </w:r>
      </w:del>
      <w:ins w:id="52" w:author="Administrator" w:date="2016-01-03T13:15:06Z">
        <w:r>
          <w:rPr>
            <w:rFonts w:hint="eastAsia" w:ascii="华文楷体" w:hAnsi="华文楷体" w:eastAsia="华文楷体"/>
            <w:sz w:val="28"/>
            <w:szCs w:val="28"/>
            <w:lang w:eastAsia="zh-CN"/>
          </w:rPr>
          <w:t>种</w:t>
        </w:r>
      </w:ins>
      <w:r>
        <w:rPr>
          <w:rFonts w:hint="eastAsia" w:ascii="华文楷体" w:hAnsi="华文楷体" w:eastAsia="华文楷体"/>
          <w:sz w:val="28"/>
          <w:szCs w:val="28"/>
        </w:rPr>
        <w:t>串习贪欲心</w:t>
      </w:r>
      <w:del w:id="53" w:author="Administrator" w:date="2016-01-02T01:48:42Z">
        <w:r>
          <w:rPr>
            <w:rFonts w:hint="eastAsia" w:ascii="华文楷体" w:hAnsi="华文楷体" w:eastAsia="华文楷体"/>
            <w:sz w:val="28"/>
            <w:szCs w:val="28"/>
          </w:rPr>
          <w:delText>，</w:delText>
        </w:r>
      </w:del>
      <w:r>
        <w:rPr>
          <w:rFonts w:hint="eastAsia" w:ascii="华文楷体" w:hAnsi="华文楷体" w:eastAsia="华文楷体"/>
          <w:sz w:val="28"/>
          <w:szCs w:val="28"/>
        </w:rPr>
        <w:t>和串习这个恐怖心，那么就是说</w:t>
      </w:r>
      <w:ins w:id="54" w:author="Administrator" w:date="2016-01-03T22:11:04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w:t>
      </w:r>
      <w:ins w:id="55" w:author="Administrator" w:date="2016-01-02T01:48:55Z">
        <w:r>
          <w:rPr>
            <w:rFonts w:hint="eastAsia" w:ascii="华文楷体" w:hAnsi="华文楷体" w:eastAsia="华文楷体"/>
            <w:sz w:val="28"/>
            <w:szCs w:val="28"/>
            <w:lang w:eastAsia="zh-CN"/>
          </w:rPr>
          <w:t>再再</w:t>
        </w:r>
      </w:ins>
      <w:del w:id="56" w:author="Administrator" w:date="2016-01-02T01:48:53Z">
        <w:r>
          <w:rPr>
            <w:rFonts w:hint="eastAsia" w:ascii="华文楷体" w:hAnsi="华文楷体" w:eastAsia="华文楷体"/>
            <w:sz w:val="28"/>
            <w:szCs w:val="28"/>
          </w:rPr>
          <w:delText>在</w:delText>
        </w:r>
      </w:del>
      <w:del w:id="57" w:author="Administrator" w:date="2016-01-02T01:48:52Z">
        <w:r>
          <w:rPr>
            <w:rFonts w:hint="eastAsia" w:ascii="华文楷体" w:hAnsi="华文楷体" w:eastAsia="华文楷体"/>
            <w:sz w:val="28"/>
            <w:szCs w:val="28"/>
          </w:rPr>
          <w:delText>在</w:delText>
        </w:r>
      </w:del>
      <w:r>
        <w:rPr>
          <w:rFonts w:hint="eastAsia" w:ascii="华文楷体" w:hAnsi="华文楷体" w:eastAsia="华文楷体"/>
          <w:sz w:val="28"/>
          <w:szCs w:val="28"/>
        </w:rPr>
        <w:t>的串习</w:t>
      </w:r>
      <w:del w:id="58" w:author="Administrator" w:date="2016-01-02T01:49:05Z">
        <w:r>
          <w:rPr>
            <w:rFonts w:hint="eastAsia" w:ascii="华文楷体" w:hAnsi="华文楷体" w:eastAsia="华文楷体"/>
            <w:sz w:val="28"/>
            <w:szCs w:val="28"/>
          </w:rPr>
          <w:delText>，</w:delText>
        </w:r>
      </w:del>
      <w:r>
        <w:rPr>
          <w:rFonts w:hint="eastAsia" w:ascii="华文楷体" w:hAnsi="华文楷体" w:eastAsia="华文楷体"/>
          <w:sz w:val="28"/>
          <w:szCs w:val="28"/>
        </w:rPr>
        <w:t>这个贪欲心和恐怖心，后面的这样一种这个贪欲的对境</w:t>
      </w:r>
      <w:ins w:id="59" w:author="Administrator" w:date="2016-01-02T01:49:15Z">
        <w:r>
          <w:rPr>
            <w:rFonts w:hint="eastAsia" w:ascii="华文楷体" w:hAnsi="华文楷体" w:eastAsia="华文楷体"/>
            <w:sz w:val="28"/>
            <w:szCs w:val="28"/>
            <w:lang w:eastAsia="zh-CN"/>
          </w:rPr>
          <w:t>、</w:t>
        </w:r>
      </w:ins>
      <w:del w:id="60" w:author="Administrator" w:date="2016-01-02T01:49:14Z">
        <w:r>
          <w:rPr>
            <w:rFonts w:hint="eastAsia" w:ascii="华文楷体" w:hAnsi="华文楷体" w:eastAsia="华文楷体"/>
            <w:sz w:val="28"/>
            <w:szCs w:val="28"/>
          </w:rPr>
          <w:delText>，</w:delText>
        </w:r>
      </w:del>
      <w:r>
        <w:rPr>
          <w:rFonts w:hint="eastAsia" w:ascii="华文楷体" w:hAnsi="华文楷体" w:eastAsia="华文楷体"/>
          <w:sz w:val="28"/>
          <w:szCs w:val="28"/>
        </w:rPr>
        <w:t>恐怖的对境就会现前</w:t>
      </w:r>
      <w:ins w:id="61" w:author="Administrator" w:date="2016-01-02T01:49:29Z">
        <w:r>
          <w:rPr>
            <w:rFonts w:hint="eastAsia" w:ascii="华文楷体" w:hAnsi="华文楷体" w:eastAsia="华文楷体"/>
            <w:sz w:val="28"/>
            <w:szCs w:val="28"/>
            <w:lang w:eastAsia="zh-CN"/>
          </w:rPr>
          <w:t>。</w:t>
        </w:r>
      </w:ins>
      <w:del w:id="62" w:author="Administrator" w:date="2016-01-02T01:49:28Z">
        <w:r>
          <w:rPr>
            <w:rFonts w:hint="eastAsia" w:ascii="华文楷体" w:hAnsi="华文楷体" w:eastAsia="华文楷体"/>
            <w:sz w:val="28"/>
            <w:szCs w:val="28"/>
          </w:rPr>
          <w:delText>，</w:delText>
        </w:r>
      </w:del>
      <w:r>
        <w:rPr>
          <w:rFonts w:hint="eastAsia" w:ascii="华文楷体" w:hAnsi="华文楷体" w:eastAsia="华文楷体"/>
          <w:sz w:val="28"/>
          <w:szCs w:val="28"/>
        </w:rPr>
        <w:t>所以说内心当中如果</w:t>
      </w:r>
      <w:del w:id="63" w:author="Administrator" w:date="2016-01-02T01:49:32Z">
        <w:r>
          <w:rPr>
            <w:rFonts w:hint="eastAsia" w:ascii="华文楷体" w:hAnsi="华文楷体" w:eastAsia="华文楷体"/>
            <w:sz w:val="28"/>
            <w:szCs w:val="28"/>
          </w:rPr>
          <w:delText>，</w:delText>
        </w:r>
      </w:del>
      <w:r>
        <w:rPr>
          <w:rFonts w:hint="eastAsia" w:ascii="华文楷体" w:hAnsi="华文楷体" w:eastAsia="华文楷体"/>
          <w:sz w:val="28"/>
          <w:szCs w:val="28"/>
        </w:rPr>
        <w:t>通过这样</w:t>
      </w:r>
      <w:del w:id="64" w:author="Administrator" w:date="2016-01-03T22:11:22Z">
        <w:r>
          <w:rPr>
            <w:rFonts w:hint="eastAsia" w:ascii="华文楷体" w:hAnsi="华文楷体" w:eastAsia="华文楷体"/>
            <w:sz w:val="28"/>
            <w:szCs w:val="28"/>
          </w:rPr>
          <w:delText>一种</w:delText>
        </w:r>
      </w:del>
      <w:r>
        <w:rPr>
          <w:rFonts w:hint="eastAsia" w:ascii="华文楷体" w:hAnsi="华文楷体" w:eastAsia="华文楷体"/>
          <w:sz w:val="28"/>
          <w:szCs w:val="28"/>
        </w:rPr>
        <w:t>串习</w:t>
      </w:r>
      <w:ins w:id="65" w:author="Administrator" w:date="2016-01-04T21:06:50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达到量的时候呢</w:t>
      </w:r>
      <w:ins w:id="66" w:author="Administrator" w:date="2016-01-02T01:49:45Z">
        <w:r>
          <w:rPr>
            <w:rFonts w:hint="eastAsia" w:ascii="华文楷体" w:hAnsi="华文楷体" w:eastAsia="华文楷体"/>
            <w:sz w:val="28"/>
            <w:szCs w:val="28"/>
            <w:lang w:eastAsia="zh-CN"/>
          </w:rPr>
          <w:t>，</w:t>
        </w:r>
      </w:ins>
      <w:del w:id="67" w:author="Administrator" w:date="2016-01-02T01:49:44Z">
        <w:r>
          <w:rPr>
            <w:rFonts w:hint="eastAsia" w:ascii="华文楷体" w:hAnsi="华文楷体" w:eastAsia="华文楷体"/>
            <w:sz w:val="28"/>
            <w:szCs w:val="28"/>
          </w:rPr>
          <w:delText>！</w:delText>
        </w:r>
      </w:del>
      <w:r>
        <w:rPr>
          <w:rFonts w:hint="eastAsia" w:ascii="华文楷体" w:hAnsi="华文楷体" w:eastAsia="华文楷体"/>
          <w:sz w:val="28"/>
          <w:szCs w:val="28"/>
        </w:rPr>
        <w:t>就会产生这样一种这个奇遇的这样一种境</w:t>
      </w:r>
      <w:ins w:id="68" w:author="Administrator" w:date="2016-01-02T01:50:11Z">
        <w:r>
          <w:rPr>
            <w:rFonts w:hint="eastAsia" w:ascii="华文楷体" w:hAnsi="华文楷体" w:eastAsia="华文楷体"/>
            <w:sz w:val="28"/>
            <w:szCs w:val="28"/>
            <w:lang w:eastAsia="zh-CN"/>
          </w:rPr>
          <w:t>。</w:t>
        </w:r>
      </w:ins>
      <w:del w:id="69" w:author="Administrator" w:date="2016-01-02T01:50:10Z">
        <w:r>
          <w:rPr>
            <w:rFonts w:hint="eastAsia" w:ascii="华文楷体" w:hAnsi="华文楷体" w:eastAsia="华文楷体"/>
            <w:sz w:val="28"/>
            <w:szCs w:val="28"/>
          </w:rPr>
          <w:delText>，</w:delText>
        </w:r>
      </w:del>
      <w:r>
        <w:rPr>
          <w:rFonts w:hint="eastAsia" w:ascii="华文楷体" w:hAnsi="华文楷体" w:eastAsia="华文楷体"/>
          <w:sz w:val="28"/>
          <w:szCs w:val="28"/>
        </w:rPr>
        <w:t>一切万法，比如现在我们的这些身心</w:t>
      </w:r>
      <w:ins w:id="70" w:author="Administrator" w:date="2016-01-02T01:50:22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还有外面所执著的一切山河大地等等，像这样的法都通过相续当中的种子习气，最后都可以显现出来，这个叫做串习如意故</w:t>
      </w:r>
      <w:ins w:id="71" w:author="Administrator" w:date="2016-01-02T01:50:53Z">
        <w:r>
          <w:rPr>
            <w:rFonts w:hint="eastAsia" w:ascii="华文楷体" w:hAnsi="华文楷体" w:eastAsia="华文楷体"/>
            <w:sz w:val="28"/>
            <w:szCs w:val="28"/>
            <w:lang w:eastAsia="zh-CN"/>
          </w:rPr>
          <w:t>。</w:t>
        </w:r>
      </w:ins>
    </w:p>
    <w:p>
      <w:pPr>
        <w:ind w:firstLine="570"/>
        <w:rPr>
          <w:ins w:id="72" w:author="Administrator" w:date="2016-01-02T02:02:04Z"/>
          <w:rFonts w:hint="eastAsia" w:ascii="华文楷体" w:hAnsi="华文楷体" w:eastAsia="华文楷体"/>
          <w:sz w:val="28"/>
          <w:szCs w:val="28"/>
          <w:lang w:eastAsia="zh-CN"/>
        </w:rPr>
      </w:pPr>
      <w:del w:id="73" w:author="Administrator" w:date="2016-01-02T01:50:53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那么就说是后面这个</w:t>
      </w:r>
      <w:del w:id="74" w:author="Administrator" w:date="2016-01-03T13:15:54Z">
        <w:r>
          <w:rPr>
            <w:rFonts w:hint="eastAsia" w:ascii="华文楷体" w:hAnsi="华文楷体" w:eastAsia="华文楷体"/>
            <w:sz w:val="28"/>
            <w:szCs w:val="28"/>
          </w:rPr>
          <w:delText>呢</w:delText>
        </w:r>
      </w:del>
      <w:r>
        <w:rPr>
          <w:rFonts w:hint="eastAsia" w:ascii="华文楷体" w:hAnsi="华文楷体" w:eastAsia="华文楷体"/>
          <w:sz w:val="28"/>
          <w:szCs w:val="28"/>
        </w:rPr>
        <w:t>初由自类生，串习如意故是总说，初由自类生也可以说理解成别说，那么怎么样一种别别宣讲呢</w:t>
      </w:r>
      <w:ins w:id="75" w:author="Administrator" w:date="2016-01-02T01:51:48Z">
        <w:r>
          <w:rPr>
            <w:rFonts w:hint="eastAsia" w:ascii="华文楷体" w:hAnsi="华文楷体" w:eastAsia="华文楷体"/>
            <w:sz w:val="28"/>
            <w:szCs w:val="28"/>
            <w:lang w:eastAsia="zh-CN"/>
          </w:rPr>
          <w:t>？</w:t>
        </w:r>
      </w:ins>
      <w:del w:id="76" w:author="Administrator" w:date="2016-01-02T01:51:47Z">
        <w:r>
          <w:rPr>
            <w:rFonts w:hint="eastAsia" w:ascii="华文楷体" w:hAnsi="华文楷体" w:eastAsia="华文楷体"/>
            <w:sz w:val="28"/>
            <w:szCs w:val="28"/>
          </w:rPr>
          <w:delText>！</w:delText>
        </w:r>
      </w:del>
      <w:r>
        <w:rPr>
          <w:rFonts w:hint="eastAsia" w:ascii="华文楷体" w:hAnsi="华文楷体" w:eastAsia="华文楷体"/>
          <w:sz w:val="28"/>
          <w:szCs w:val="28"/>
        </w:rPr>
        <w:t>主要是前后世这个安立，那么这个</w:t>
      </w:r>
      <w:ins w:id="77" w:author="Administrator" w:date="2016-01-02T01:52:30Z">
        <w:r>
          <w:rPr>
            <w:rFonts w:hint="eastAsia" w:ascii="华文楷体" w:hAnsi="华文楷体" w:eastAsia="华文楷体"/>
            <w:sz w:val="28"/>
            <w:szCs w:val="28"/>
            <w:lang w:eastAsia="zh-CN"/>
          </w:rPr>
          <w:t>初</w:t>
        </w:r>
      </w:ins>
      <w:del w:id="78" w:author="Administrator" w:date="2016-01-02T01:52:26Z">
        <w:r>
          <w:rPr>
            <w:rFonts w:hint="eastAsia" w:ascii="华文楷体" w:hAnsi="华文楷体" w:eastAsia="华文楷体"/>
            <w:sz w:val="28"/>
            <w:szCs w:val="28"/>
          </w:rPr>
          <w:delText>出</w:delText>
        </w:r>
      </w:del>
      <w:r>
        <w:rPr>
          <w:rFonts w:hint="eastAsia" w:ascii="华文楷体" w:hAnsi="华文楷体" w:eastAsia="华文楷体"/>
          <w:sz w:val="28"/>
          <w:szCs w:val="28"/>
        </w:rPr>
        <w:t>字呢主要是讲我们出生的第一刹那的心，从母胎当中出来了</w:t>
      </w:r>
      <w:ins w:id="79" w:author="Administrator" w:date="2016-01-03T13:16:1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那么第一刹那的心</w:t>
      </w:r>
      <w:ins w:id="80" w:author="Administrator" w:date="2016-01-02T01:52:54Z">
        <w:r>
          <w:rPr>
            <w:rFonts w:hint="eastAsia" w:ascii="华文楷体" w:hAnsi="华文楷体" w:eastAsia="华文楷体"/>
            <w:sz w:val="28"/>
            <w:szCs w:val="28"/>
            <w:lang w:eastAsia="zh-CN"/>
          </w:rPr>
          <w:t>它</w:t>
        </w:r>
      </w:ins>
      <w:del w:id="81" w:author="Administrator" w:date="2016-01-02T01:52:51Z">
        <w:r>
          <w:rPr>
            <w:rFonts w:hint="eastAsia" w:ascii="华文楷体" w:hAnsi="华文楷体" w:eastAsia="华文楷体"/>
            <w:sz w:val="28"/>
            <w:szCs w:val="28"/>
          </w:rPr>
          <w:delText>他</w:delText>
        </w:r>
      </w:del>
      <w:r>
        <w:rPr>
          <w:rFonts w:hint="eastAsia" w:ascii="华文楷体" w:hAnsi="华文楷体" w:eastAsia="华文楷体"/>
          <w:sz w:val="28"/>
          <w:szCs w:val="28"/>
        </w:rPr>
        <w:t>是什么因产生的</w:t>
      </w:r>
      <w:ins w:id="82" w:author="Administrator" w:date="2016-01-02T01:53:06Z">
        <w:r>
          <w:rPr>
            <w:rFonts w:hint="eastAsia" w:ascii="华文楷体" w:hAnsi="华文楷体" w:eastAsia="华文楷体"/>
            <w:sz w:val="28"/>
            <w:szCs w:val="28"/>
            <w:lang w:eastAsia="zh-CN"/>
          </w:rPr>
          <w:t>？</w:t>
        </w:r>
      </w:ins>
      <w:del w:id="83" w:author="Administrator" w:date="2016-01-02T01:53:05Z">
        <w:r>
          <w:rPr>
            <w:rFonts w:hint="eastAsia" w:ascii="华文楷体" w:hAnsi="华文楷体" w:eastAsia="华文楷体"/>
            <w:sz w:val="28"/>
            <w:szCs w:val="28"/>
          </w:rPr>
          <w:delText>，</w:delText>
        </w:r>
      </w:del>
      <w:r>
        <w:rPr>
          <w:rFonts w:hint="eastAsia" w:ascii="华文楷体" w:hAnsi="华文楷体" w:eastAsia="华文楷体"/>
          <w:sz w:val="28"/>
          <w:szCs w:val="28"/>
        </w:rPr>
        <w:t>通过前面</w:t>
      </w:r>
      <w:ins w:id="84" w:author="Administrator" w:date="2016-01-04T21:07:38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这样总的规则呢</w:t>
      </w:r>
      <w:ins w:id="85" w:author="Administrator" w:date="2016-01-03T13:16:21Z">
        <w:r>
          <w:rPr>
            <w:rFonts w:hint="eastAsia" w:ascii="华文楷体" w:hAnsi="华文楷体" w:eastAsia="华文楷体"/>
            <w:sz w:val="28"/>
            <w:szCs w:val="28"/>
            <w:lang w:eastAsia="zh-CN"/>
          </w:rPr>
          <w:t>、</w:t>
        </w:r>
      </w:ins>
      <w:del w:id="86" w:author="Administrator" w:date="2016-01-02T01:53:16Z">
        <w:r>
          <w:rPr>
            <w:rFonts w:hint="eastAsia" w:ascii="华文楷体" w:hAnsi="华文楷体" w:eastAsia="华文楷体"/>
            <w:sz w:val="28"/>
            <w:szCs w:val="28"/>
          </w:rPr>
          <w:delText>！</w:delText>
        </w:r>
      </w:del>
      <w:r>
        <w:rPr>
          <w:rFonts w:hint="eastAsia" w:ascii="华文楷体" w:hAnsi="华文楷体" w:eastAsia="华文楷体"/>
          <w:sz w:val="28"/>
          <w:szCs w:val="28"/>
        </w:rPr>
        <w:t>总的原理我们知道，那么这个心</w:t>
      </w:r>
      <w:ins w:id="87" w:author="Administrator" w:date="2016-01-02T01:53:29Z">
        <w:r>
          <w:rPr>
            <w:rFonts w:hint="eastAsia" w:ascii="华文楷体" w:hAnsi="华文楷体" w:eastAsia="华文楷体"/>
            <w:sz w:val="28"/>
            <w:szCs w:val="28"/>
            <w:lang w:eastAsia="zh-CN"/>
          </w:rPr>
          <w:t>它</w:t>
        </w:r>
      </w:ins>
      <w:del w:id="88" w:author="Administrator" w:date="2016-01-02T01:53:26Z">
        <w:r>
          <w:rPr>
            <w:rFonts w:hint="eastAsia" w:ascii="华文楷体" w:hAnsi="华文楷体" w:eastAsia="华文楷体"/>
            <w:sz w:val="28"/>
            <w:szCs w:val="28"/>
          </w:rPr>
          <w:delText>他</w:delText>
        </w:r>
      </w:del>
      <w:r>
        <w:rPr>
          <w:rFonts w:hint="eastAsia" w:ascii="华文楷体" w:hAnsi="华文楷体" w:eastAsia="华文楷体"/>
          <w:sz w:val="28"/>
          <w:szCs w:val="28"/>
        </w:rPr>
        <w:t>一定是通过前面的同类心产生的，那么如果我们是出生的第一刹那心</w:t>
      </w:r>
      <w:del w:id="89" w:author="Administrator" w:date="2016-01-02T01:54:21Z">
        <w:r>
          <w:rPr>
            <w:rFonts w:hint="eastAsia" w:ascii="华文楷体" w:hAnsi="华文楷体" w:eastAsia="华文楷体"/>
            <w:sz w:val="28"/>
            <w:szCs w:val="28"/>
          </w:rPr>
          <w:delText>，</w:delText>
        </w:r>
      </w:del>
      <w:r>
        <w:rPr>
          <w:rFonts w:hint="eastAsia" w:ascii="华文楷体" w:hAnsi="华文楷体" w:eastAsia="华文楷体"/>
          <w:sz w:val="28"/>
          <w:szCs w:val="28"/>
        </w:rPr>
        <w:t>往前推呢</w:t>
      </w:r>
      <w:ins w:id="90" w:author="Administrator" w:date="2016-01-02T01:53:59Z">
        <w:r>
          <w:rPr>
            <w:rFonts w:hint="eastAsia" w:ascii="华文楷体" w:hAnsi="华文楷体" w:eastAsia="华文楷体"/>
            <w:sz w:val="28"/>
            <w:szCs w:val="28"/>
            <w:lang w:eastAsia="zh-CN"/>
          </w:rPr>
          <w:t>，</w:t>
        </w:r>
      </w:ins>
      <w:del w:id="91" w:author="Administrator" w:date="2016-01-02T01:53:59Z">
        <w:r>
          <w:rPr>
            <w:rFonts w:hint="eastAsia" w:ascii="华文楷体" w:hAnsi="华文楷体" w:eastAsia="华文楷体"/>
            <w:sz w:val="28"/>
            <w:szCs w:val="28"/>
          </w:rPr>
          <w:delText>！</w:delText>
        </w:r>
      </w:del>
      <w:r>
        <w:rPr>
          <w:rFonts w:hint="eastAsia" w:ascii="华文楷体" w:hAnsi="华文楷体" w:eastAsia="华文楷体"/>
          <w:sz w:val="28"/>
          <w:szCs w:val="28"/>
        </w:rPr>
        <w:t>那就只有推到母胎里面去，我们就说在母胎当中就具备这样一种心，母胎的心产生出</w:t>
      </w:r>
      <w:ins w:id="92" w:author="Administrator" w:date="2016-01-02T01:54:41Z">
        <w:r>
          <w:rPr>
            <w:rFonts w:hint="eastAsia" w:ascii="华文楷体" w:hAnsi="华文楷体" w:eastAsia="华文楷体"/>
            <w:sz w:val="28"/>
            <w:szCs w:val="28"/>
            <w:lang w:eastAsia="zh-CN"/>
          </w:rPr>
          <w:t>世</w:t>
        </w:r>
      </w:ins>
      <w:del w:id="93" w:author="Administrator" w:date="2016-01-02T01:54:34Z">
        <w:r>
          <w:rPr>
            <w:rFonts w:hint="eastAsia" w:ascii="华文楷体" w:hAnsi="华文楷体" w:eastAsia="华文楷体"/>
            <w:sz w:val="28"/>
            <w:szCs w:val="28"/>
          </w:rPr>
          <w:delText>事</w:delText>
        </w:r>
      </w:del>
      <w:r>
        <w:rPr>
          <w:rFonts w:hint="eastAsia" w:ascii="华文楷体" w:hAnsi="华文楷体" w:eastAsia="华文楷体"/>
          <w:sz w:val="28"/>
          <w:szCs w:val="28"/>
        </w:rPr>
        <w:t>后的第一刹那</w:t>
      </w:r>
      <w:del w:id="94" w:author="Administrator" w:date="2016-01-03T13:16:41Z">
        <w:r>
          <w:rPr>
            <w:rFonts w:hint="eastAsia" w:ascii="华文楷体" w:hAnsi="华文楷体" w:eastAsia="华文楷体"/>
            <w:sz w:val="28"/>
            <w:szCs w:val="28"/>
          </w:rPr>
          <w:delText>的</w:delText>
        </w:r>
      </w:del>
      <w:r>
        <w:rPr>
          <w:rFonts w:hint="eastAsia" w:ascii="华文楷体" w:hAnsi="华文楷体" w:eastAsia="华文楷体"/>
          <w:sz w:val="28"/>
          <w:szCs w:val="28"/>
        </w:rPr>
        <w:t>心，那么如果这样再往前推的时候呢，那么就</w:t>
      </w:r>
      <w:ins w:id="95" w:author="Administrator" w:date="2016-01-04T21:08:03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是在母胎当中就说是这个后后心是通过前前</w:t>
      </w:r>
      <w:ins w:id="96" w:author="Administrator" w:date="2016-01-03T22:12:4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心产生，那么这个时候我们就说，那么最初入胎的这个心，</w:t>
      </w:r>
      <w:ins w:id="97" w:author="Administrator" w:date="2016-01-02T01:55:01Z">
        <w:r>
          <w:rPr>
            <w:rFonts w:hint="eastAsia" w:ascii="华文楷体" w:hAnsi="华文楷体" w:eastAsia="华文楷体"/>
            <w:sz w:val="28"/>
            <w:szCs w:val="28"/>
            <w:lang w:eastAsia="zh-CN"/>
          </w:rPr>
          <w:t>它</w:t>
        </w:r>
      </w:ins>
      <w:del w:id="98" w:author="Administrator" w:date="2016-01-02T01:54:59Z">
        <w:r>
          <w:rPr>
            <w:rFonts w:hint="eastAsia" w:ascii="华文楷体" w:hAnsi="华文楷体" w:eastAsia="华文楷体"/>
            <w:sz w:val="28"/>
            <w:szCs w:val="28"/>
          </w:rPr>
          <w:delText>他</w:delText>
        </w:r>
      </w:del>
      <w:r>
        <w:rPr>
          <w:rFonts w:hint="eastAsia" w:ascii="华文楷体" w:hAnsi="华文楷体" w:eastAsia="华文楷体"/>
          <w:sz w:val="28"/>
          <w:szCs w:val="28"/>
        </w:rPr>
        <w:t>应该是后面整个</w:t>
      </w:r>
      <w:ins w:id="99" w:author="Administrator" w:date="2016-01-03T13:17:04Z">
        <w:r>
          <w:rPr>
            <w:rFonts w:hint="eastAsia" w:ascii="华文楷体" w:hAnsi="华文楷体" w:eastAsia="华文楷体"/>
            <w:sz w:val="28"/>
            <w:szCs w:val="28"/>
            <w:lang w:eastAsia="zh-CN"/>
          </w:rPr>
          <w:t>十</w:t>
        </w:r>
      </w:ins>
      <w:del w:id="100" w:author="Administrator" w:date="2016-01-03T13:16:57Z">
        <w:r>
          <w:rPr>
            <w:rFonts w:hint="eastAsia" w:ascii="华文楷体" w:hAnsi="华文楷体" w:eastAsia="华文楷体"/>
            <w:sz w:val="28"/>
            <w:szCs w:val="28"/>
          </w:rPr>
          <w:delText>10</w:delText>
        </w:r>
      </w:del>
      <w:r>
        <w:rPr>
          <w:rFonts w:hint="eastAsia" w:ascii="华文楷体" w:hAnsi="华文楷体" w:eastAsia="华文楷体"/>
          <w:sz w:val="28"/>
          <w:szCs w:val="28"/>
        </w:rPr>
        <w:t>月</w:t>
      </w:r>
      <w:del w:id="101" w:author="Administrator" w:date="2016-01-03T13:17:42Z">
        <w:r>
          <w:rPr>
            <w:rFonts w:hint="eastAsia" w:ascii="华文楷体" w:hAnsi="华文楷体" w:eastAsia="华文楷体"/>
            <w:sz w:val="28"/>
            <w:szCs w:val="28"/>
          </w:rPr>
          <w:delText>，</w:delText>
        </w:r>
      </w:del>
      <w:del w:id="102" w:author="Administrator" w:date="2016-01-02T01:55:26Z">
        <w:r>
          <w:rPr>
            <w:rFonts w:hint="eastAsia" w:ascii="华文楷体" w:hAnsi="华文楷体" w:eastAsia="华文楷体"/>
            <w:sz w:val="28"/>
            <w:szCs w:val="28"/>
          </w:rPr>
          <w:delText>驻</w:delText>
        </w:r>
      </w:del>
      <w:ins w:id="103" w:author="Administrator" w:date="2016-01-02T01:55:32Z">
        <w:r>
          <w:rPr>
            <w:rFonts w:hint="eastAsia" w:ascii="华文楷体" w:hAnsi="华文楷体" w:eastAsia="华文楷体"/>
            <w:sz w:val="28"/>
            <w:szCs w:val="28"/>
            <w:lang w:eastAsia="zh-CN"/>
          </w:rPr>
          <w:t>住</w:t>
        </w:r>
      </w:ins>
      <w:r>
        <w:rPr>
          <w:rFonts w:hint="eastAsia" w:ascii="华文楷体" w:hAnsi="华文楷体" w:eastAsia="华文楷体"/>
          <w:sz w:val="28"/>
          <w:szCs w:val="28"/>
        </w:rPr>
        <w:t>胎的这个心的第一因，那么这个入胎的第一刹那的这个心，</w:t>
      </w:r>
      <w:ins w:id="104" w:author="Administrator" w:date="2016-01-02T01:55:47Z">
        <w:r>
          <w:rPr>
            <w:rFonts w:hint="eastAsia" w:ascii="华文楷体" w:hAnsi="华文楷体" w:eastAsia="华文楷体"/>
            <w:sz w:val="28"/>
            <w:szCs w:val="28"/>
            <w:lang w:eastAsia="zh-CN"/>
          </w:rPr>
          <w:t>它</w:t>
        </w:r>
      </w:ins>
      <w:del w:id="105" w:author="Administrator" w:date="2016-01-02T01:55:46Z">
        <w:r>
          <w:rPr>
            <w:rFonts w:hint="eastAsia" w:ascii="华文楷体" w:hAnsi="华文楷体" w:eastAsia="华文楷体"/>
            <w:sz w:val="28"/>
            <w:szCs w:val="28"/>
          </w:rPr>
          <w:delText>他</w:delText>
        </w:r>
      </w:del>
      <w:r>
        <w:rPr>
          <w:rFonts w:hint="eastAsia" w:ascii="华文楷体" w:hAnsi="华文楷体" w:eastAsia="华文楷体"/>
          <w:sz w:val="28"/>
          <w:szCs w:val="28"/>
        </w:rPr>
        <w:t>也应该是</w:t>
      </w:r>
      <w:ins w:id="106" w:author="Administrator" w:date="2016-01-02T01:55:52Z">
        <w:r>
          <w:rPr>
            <w:rFonts w:hint="eastAsia" w:ascii="华文楷体" w:hAnsi="华文楷体" w:eastAsia="华文楷体"/>
            <w:sz w:val="28"/>
            <w:szCs w:val="28"/>
            <w:lang w:eastAsia="zh-CN"/>
          </w:rPr>
          <w:t>它</w:t>
        </w:r>
      </w:ins>
      <w:del w:id="107" w:author="Administrator" w:date="2016-01-02T01:55:50Z">
        <w:r>
          <w:rPr>
            <w:rFonts w:hint="eastAsia" w:ascii="华文楷体" w:hAnsi="华文楷体" w:eastAsia="华文楷体"/>
            <w:sz w:val="28"/>
            <w:szCs w:val="28"/>
          </w:rPr>
          <w:delText>他</w:delText>
        </w:r>
      </w:del>
      <w:r>
        <w:rPr>
          <w:rFonts w:hint="eastAsia" w:ascii="华文楷体" w:hAnsi="华文楷体" w:eastAsia="华文楷体"/>
          <w:sz w:val="28"/>
          <w:szCs w:val="28"/>
        </w:rPr>
        <w:t>自己前面</w:t>
      </w:r>
      <w:ins w:id="108" w:author="Administrator" w:date="2016-01-03T13:17:52Z">
        <w:r>
          <w:rPr>
            <w:rFonts w:hint="eastAsia" w:ascii="华文楷体" w:hAnsi="华文楷体" w:eastAsia="华文楷体"/>
            <w:sz w:val="28"/>
            <w:szCs w:val="28"/>
            <w:lang w:eastAsia="zh-CN"/>
          </w:rPr>
          <w:t>一</w:t>
        </w:r>
      </w:ins>
      <w:r>
        <w:rPr>
          <w:rFonts w:hint="eastAsia" w:ascii="华文楷体" w:hAnsi="华文楷体" w:eastAsia="华文楷体"/>
          <w:sz w:val="28"/>
          <w:szCs w:val="28"/>
        </w:rPr>
        <w:t>刹那的心而引发的，那么</w:t>
      </w:r>
      <w:del w:id="109" w:author="Administrator" w:date="2016-01-02T01:56:05Z">
        <w:r>
          <w:rPr>
            <w:rFonts w:hint="eastAsia" w:ascii="华文楷体" w:hAnsi="华文楷体" w:eastAsia="华文楷体"/>
            <w:sz w:val="28"/>
            <w:szCs w:val="28"/>
          </w:rPr>
          <w:delText>，</w:delText>
        </w:r>
      </w:del>
      <w:r>
        <w:rPr>
          <w:rFonts w:hint="eastAsia" w:ascii="华文楷体" w:hAnsi="华文楷体" w:eastAsia="华文楷体"/>
          <w:sz w:val="28"/>
          <w:szCs w:val="28"/>
        </w:rPr>
        <w:t>所以说，入胎的第一刹那的心</w:t>
      </w:r>
      <w:del w:id="110" w:author="Administrator" w:date="2016-01-03T22:13:01Z">
        <w:r>
          <w:rPr>
            <w:rFonts w:hint="eastAsia" w:ascii="华文楷体" w:hAnsi="华文楷体" w:eastAsia="华文楷体"/>
            <w:sz w:val="28"/>
            <w:szCs w:val="28"/>
          </w:rPr>
          <w:delText>，</w:delText>
        </w:r>
      </w:del>
      <w:ins w:id="111" w:author="Administrator" w:date="2016-01-02T01:56:13Z">
        <w:r>
          <w:rPr>
            <w:rFonts w:hint="eastAsia" w:ascii="华文楷体" w:hAnsi="华文楷体" w:eastAsia="华文楷体"/>
            <w:sz w:val="28"/>
            <w:szCs w:val="28"/>
            <w:lang w:eastAsia="zh-CN"/>
          </w:rPr>
          <w:t>它</w:t>
        </w:r>
      </w:ins>
      <w:del w:id="112" w:author="Administrator" w:date="2016-01-02T01:56:10Z">
        <w:r>
          <w:rPr>
            <w:rFonts w:hint="eastAsia" w:ascii="华文楷体" w:hAnsi="华文楷体" w:eastAsia="华文楷体"/>
            <w:sz w:val="28"/>
            <w:szCs w:val="28"/>
          </w:rPr>
          <w:delText>他</w:delText>
        </w:r>
      </w:del>
      <w:r>
        <w:rPr>
          <w:rFonts w:hint="eastAsia" w:ascii="华文楷体" w:hAnsi="华文楷体" w:eastAsia="华文楷体"/>
          <w:sz w:val="28"/>
          <w:szCs w:val="28"/>
        </w:rPr>
        <w:t>也应该是入胎前的</w:t>
      </w:r>
      <w:del w:id="113" w:author="Administrator" w:date="2016-01-02T01:56:18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14" w:author="Administrator" w:date="2016-01-03T13:18:02Z">
        <w:r>
          <w:rPr>
            <w:rFonts w:hint="eastAsia" w:ascii="华文楷体" w:hAnsi="华文楷体" w:eastAsia="华文楷体"/>
            <w:sz w:val="28"/>
            <w:szCs w:val="28"/>
            <w:lang w:eastAsia="zh-CN"/>
          </w:rPr>
          <w:t>个</w:t>
        </w:r>
      </w:ins>
      <w:del w:id="115" w:author="Administrator" w:date="2016-01-03T13:17:59Z">
        <w:r>
          <w:rPr>
            <w:rFonts w:hint="eastAsia" w:ascii="华文楷体" w:hAnsi="华文楷体" w:eastAsia="华文楷体"/>
            <w:sz w:val="28"/>
            <w:szCs w:val="28"/>
          </w:rPr>
          <w:delText>颗</w:delText>
        </w:r>
      </w:del>
      <w:r>
        <w:rPr>
          <w:rFonts w:hint="eastAsia" w:ascii="华文楷体" w:hAnsi="华文楷体" w:eastAsia="华文楷体"/>
          <w:sz w:val="28"/>
          <w:szCs w:val="28"/>
        </w:rPr>
        <w:t>心，那么入胎前的这个心是什么心呢</w:t>
      </w:r>
      <w:ins w:id="116" w:author="Administrator" w:date="2016-01-02T01:56:24Z">
        <w:r>
          <w:rPr>
            <w:rFonts w:hint="eastAsia" w:ascii="华文楷体" w:hAnsi="华文楷体" w:eastAsia="华文楷体"/>
            <w:sz w:val="28"/>
            <w:szCs w:val="28"/>
            <w:lang w:eastAsia="zh-CN"/>
          </w:rPr>
          <w:t>？</w:t>
        </w:r>
      </w:ins>
      <w:del w:id="117" w:author="Administrator" w:date="2016-01-02T01:56:23Z">
        <w:r>
          <w:rPr>
            <w:rFonts w:hint="eastAsia" w:ascii="华文楷体" w:hAnsi="华文楷体" w:eastAsia="华文楷体"/>
            <w:sz w:val="28"/>
            <w:szCs w:val="28"/>
          </w:rPr>
          <w:delText>！</w:delText>
        </w:r>
      </w:del>
      <w:r>
        <w:rPr>
          <w:rFonts w:hint="eastAsia" w:ascii="华文楷体" w:hAnsi="华文楷体" w:eastAsia="华文楷体"/>
          <w:sz w:val="28"/>
          <w:szCs w:val="28"/>
        </w:rPr>
        <w:t>就是讲中阴身的最后一刹那心，那么中阴身的最后一刹那</w:t>
      </w:r>
      <w:ins w:id="118" w:author="Administrator" w:date="2016-01-02T01:56:41Z">
        <w:r>
          <w:rPr>
            <w:rFonts w:hint="eastAsia" w:ascii="华文楷体" w:hAnsi="华文楷体" w:eastAsia="华文楷体"/>
            <w:sz w:val="28"/>
            <w:szCs w:val="28"/>
            <w:lang w:eastAsia="zh-CN"/>
          </w:rPr>
          <w:t>它</w:t>
        </w:r>
      </w:ins>
      <w:del w:id="119" w:author="Administrator" w:date="2016-01-02T01:56:37Z">
        <w:r>
          <w:rPr>
            <w:rFonts w:hint="eastAsia" w:ascii="华文楷体" w:hAnsi="华文楷体" w:eastAsia="华文楷体"/>
            <w:sz w:val="28"/>
            <w:szCs w:val="28"/>
          </w:rPr>
          <w:delText>他</w:delText>
        </w:r>
      </w:del>
      <w:r>
        <w:rPr>
          <w:rFonts w:hint="eastAsia" w:ascii="华文楷体" w:hAnsi="华文楷体" w:eastAsia="华文楷体"/>
          <w:sz w:val="28"/>
          <w:szCs w:val="28"/>
        </w:rPr>
        <w:t>就是说入胎之后呢，中阴身灭了，然后就开始入胎，那么就中阴身它有一个阶段，或</w:t>
      </w:r>
      <w:ins w:id="120" w:author="Administrator" w:date="2016-01-03T13:18:26Z">
        <w:r>
          <w:rPr>
            <w:rFonts w:hint="eastAsia" w:ascii="华文楷体" w:hAnsi="华文楷体" w:eastAsia="华文楷体"/>
            <w:sz w:val="28"/>
            <w:szCs w:val="28"/>
            <w:lang w:eastAsia="zh-CN"/>
          </w:rPr>
          <w:t>者</w:t>
        </w:r>
      </w:ins>
      <w:ins w:id="121" w:author="Administrator" w:date="2016-01-03T13:18:31Z">
        <w:r>
          <w:rPr>
            <w:rFonts w:hint="eastAsia" w:ascii="华文楷体" w:hAnsi="华文楷体" w:eastAsia="华文楷体"/>
            <w:sz w:val="28"/>
            <w:szCs w:val="28"/>
            <w:lang w:eastAsia="zh-CN"/>
          </w:rPr>
          <w:t>四十九</w:t>
        </w:r>
      </w:ins>
      <w:del w:id="122" w:author="Administrator" w:date="2016-01-03T13:18:22Z">
        <w:r>
          <w:rPr>
            <w:rFonts w:hint="eastAsia" w:ascii="华文楷体" w:hAnsi="华文楷体" w:eastAsia="华文楷体"/>
            <w:sz w:val="28"/>
            <w:szCs w:val="28"/>
          </w:rPr>
          <w:delText>则</w:delText>
        </w:r>
      </w:del>
      <w:del w:id="123" w:author="Administrator" w:date="2016-01-03T13:18:21Z">
        <w:r>
          <w:rPr>
            <w:rFonts w:hint="eastAsia" w:ascii="华文楷体" w:hAnsi="华文楷体" w:eastAsia="华文楷体"/>
            <w:sz w:val="28"/>
            <w:szCs w:val="28"/>
          </w:rPr>
          <w:delText>49</w:delText>
        </w:r>
      </w:del>
      <w:r>
        <w:rPr>
          <w:rFonts w:hint="eastAsia" w:ascii="华文楷体" w:hAnsi="华文楷体" w:eastAsia="华文楷体"/>
          <w:sz w:val="28"/>
          <w:szCs w:val="28"/>
        </w:rPr>
        <w:t>天或者</w:t>
      </w:r>
      <w:ins w:id="124" w:author="Administrator" w:date="2016-01-03T13:18:35Z">
        <w:r>
          <w:rPr>
            <w:rFonts w:hint="eastAsia" w:ascii="华文楷体" w:hAnsi="华文楷体" w:eastAsia="华文楷体"/>
            <w:sz w:val="28"/>
            <w:szCs w:val="28"/>
            <w:lang w:eastAsia="zh-CN"/>
          </w:rPr>
          <w:t>七</w:t>
        </w:r>
      </w:ins>
      <w:del w:id="125" w:author="Administrator" w:date="2016-01-03T13:18:34Z">
        <w:r>
          <w:rPr>
            <w:rFonts w:hint="eastAsia" w:ascii="华文楷体" w:hAnsi="华文楷体" w:eastAsia="华文楷体"/>
            <w:sz w:val="28"/>
            <w:szCs w:val="28"/>
          </w:rPr>
          <w:delText>7</w:delText>
        </w:r>
      </w:del>
      <w:r>
        <w:rPr>
          <w:rFonts w:hint="eastAsia" w:ascii="华文楷体" w:hAnsi="华文楷体" w:eastAsia="华文楷体"/>
          <w:sz w:val="28"/>
          <w:szCs w:val="28"/>
        </w:rPr>
        <w:t>天，那么这个中阴身的心呢，也是前前生后后，它</w:t>
      </w:r>
      <w:ins w:id="126" w:author="Administrator" w:date="2016-01-04T21:08:5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是同类的这样一种心而产生后面的心</w:t>
      </w:r>
      <w:ins w:id="127" w:author="Administrator" w:date="2016-01-02T01:57:31Z">
        <w:r>
          <w:rPr>
            <w:rFonts w:hint="eastAsia" w:ascii="华文楷体" w:hAnsi="华文楷体" w:eastAsia="华文楷体"/>
            <w:sz w:val="28"/>
            <w:szCs w:val="28"/>
            <w:lang w:eastAsia="zh-CN"/>
          </w:rPr>
          <w:t>。</w:t>
        </w:r>
      </w:ins>
      <w:del w:id="128" w:author="Administrator" w:date="2016-01-02T01:57:30Z">
        <w:r>
          <w:rPr>
            <w:rFonts w:hint="eastAsia" w:ascii="华文楷体" w:hAnsi="华文楷体" w:eastAsia="华文楷体"/>
            <w:sz w:val="28"/>
            <w:szCs w:val="28"/>
          </w:rPr>
          <w:delText>，</w:delText>
        </w:r>
      </w:del>
      <w:r>
        <w:rPr>
          <w:rFonts w:hint="eastAsia" w:ascii="华文楷体" w:hAnsi="华文楷体" w:eastAsia="华文楷体"/>
          <w:sz w:val="28"/>
          <w:szCs w:val="28"/>
        </w:rPr>
        <w:t>所以这样讲的时候，那么中阴</w:t>
      </w:r>
      <w:ins w:id="129" w:author="Administrator" w:date="2016-01-02T01:57:56Z">
        <w:r>
          <w:rPr>
            <w:rFonts w:hint="eastAsia" w:ascii="华文楷体" w:hAnsi="华文楷体" w:eastAsia="华文楷体"/>
            <w:sz w:val="28"/>
            <w:szCs w:val="28"/>
            <w:lang w:eastAsia="zh-CN"/>
          </w:rPr>
          <w:t>第一</w:t>
        </w:r>
      </w:ins>
      <w:del w:id="130" w:author="Administrator" w:date="2016-01-02T01:57:52Z">
        <w:r>
          <w:rPr>
            <w:rFonts w:hint="eastAsia" w:ascii="华文楷体" w:hAnsi="华文楷体" w:eastAsia="华文楷体"/>
            <w:sz w:val="28"/>
            <w:szCs w:val="28"/>
          </w:rPr>
          <w:delText>地</w:delText>
        </w:r>
      </w:del>
      <w:r>
        <w:rPr>
          <w:rFonts w:hint="eastAsia" w:ascii="华文楷体" w:hAnsi="华文楷体" w:eastAsia="华文楷体"/>
          <w:sz w:val="28"/>
          <w:szCs w:val="28"/>
        </w:rPr>
        <w:t>刹那心是来自于那么就是说前一世的死心</w:t>
      </w:r>
      <w:ins w:id="131" w:author="Administrator" w:date="2016-01-02T01:58:13Z">
        <w:r>
          <w:rPr>
            <w:rFonts w:hint="eastAsia" w:ascii="华文楷体" w:hAnsi="华文楷体" w:eastAsia="华文楷体"/>
            <w:sz w:val="28"/>
            <w:szCs w:val="28"/>
            <w:lang w:eastAsia="zh-CN"/>
          </w:rPr>
          <w:t>。</w:t>
        </w:r>
      </w:ins>
      <w:del w:id="132" w:author="Administrator" w:date="2016-01-02T01:58:13Z">
        <w:r>
          <w:rPr>
            <w:rFonts w:hint="eastAsia" w:ascii="华文楷体" w:hAnsi="华文楷体" w:eastAsia="华文楷体"/>
            <w:sz w:val="28"/>
            <w:szCs w:val="28"/>
          </w:rPr>
          <w:delText>，</w:delText>
        </w:r>
      </w:del>
      <w:r>
        <w:rPr>
          <w:rFonts w:hint="eastAsia" w:ascii="华文楷体" w:hAnsi="华文楷体" w:eastAsia="华文楷体"/>
          <w:sz w:val="28"/>
          <w:szCs w:val="28"/>
        </w:rPr>
        <w:t>那么前一世呢，我们人死亡了，这个时候呢就说人虽然死亡了，但是这个心呢</w:t>
      </w:r>
      <w:del w:id="133" w:author="Administrator" w:date="2016-01-02T01:58:24Z">
        <w:r>
          <w:rPr>
            <w:rFonts w:hint="eastAsia" w:ascii="华文楷体" w:hAnsi="华文楷体" w:eastAsia="华文楷体"/>
            <w:sz w:val="28"/>
            <w:szCs w:val="28"/>
          </w:rPr>
          <w:delText>，</w:delText>
        </w:r>
      </w:del>
      <w:r>
        <w:rPr>
          <w:rFonts w:hint="eastAsia" w:ascii="华文楷体" w:hAnsi="华文楷体" w:eastAsia="华文楷体"/>
          <w:sz w:val="28"/>
          <w:szCs w:val="28"/>
        </w:rPr>
        <w:t>还是这样一种不灭的，心不灭，所以说这样一种中阴的第一刹那心</w:t>
      </w:r>
      <w:del w:id="134" w:author="Administrator" w:date="2016-01-02T01:58:48Z">
        <w:r>
          <w:rPr>
            <w:rFonts w:hint="eastAsia" w:ascii="华文楷体" w:hAnsi="华文楷体" w:eastAsia="华文楷体"/>
            <w:sz w:val="28"/>
            <w:szCs w:val="28"/>
          </w:rPr>
          <w:delText>，</w:delText>
        </w:r>
      </w:del>
      <w:r>
        <w:rPr>
          <w:rFonts w:hint="eastAsia" w:ascii="华文楷体" w:hAnsi="华文楷体" w:eastAsia="华文楷体"/>
          <w:sz w:val="28"/>
          <w:szCs w:val="28"/>
        </w:rPr>
        <w:t>来自于前世的死心</w:t>
      </w:r>
      <w:ins w:id="135" w:author="Administrator" w:date="2016-01-02T01:59:04Z">
        <w:r>
          <w:rPr>
            <w:rFonts w:hint="eastAsia" w:ascii="华文楷体" w:hAnsi="华文楷体" w:eastAsia="华文楷体"/>
            <w:sz w:val="28"/>
            <w:szCs w:val="28"/>
            <w:lang w:eastAsia="zh-CN"/>
          </w:rPr>
          <w:t>。</w:t>
        </w:r>
      </w:ins>
      <w:del w:id="136" w:author="Administrator" w:date="2016-01-02T01:59:04Z">
        <w:r>
          <w:rPr>
            <w:rFonts w:hint="eastAsia" w:ascii="华文楷体" w:hAnsi="华文楷体" w:eastAsia="华文楷体"/>
            <w:sz w:val="28"/>
            <w:szCs w:val="28"/>
          </w:rPr>
          <w:delText>，</w:delText>
        </w:r>
      </w:del>
      <w:r>
        <w:rPr>
          <w:rFonts w:hint="eastAsia" w:ascii="华文楷体" w:hAnsi="华文楷体" w:eastAsia="华文楷体"/>
          <w:sz w:val="28"/>
          <w:szCs w:val="28"/>
        </w:rPr>
        <w:t>那么前世的死心来自于前面的这样一种没有这个没有死亡之前的心</w:t>
      </w:r>
      <w:ins w:id="137" w:author="Administrator" w:date="2016-01-02T01:59:17Z">
        <w:r>
          <w:rPr>
            <w:rFonts w:hint="eastAsia" w:ascii="华文楷体" w:hAnsi="华文楷体" w:eastAsia="华文楷体"/>
            <w:sz w:val="28"/>
            <w:szCs w:val="28"/>
            <w:lang w:eastAsia="zh-CN"/>
          </w:rPr>
          <w:t>。</w:t>
        </w:r>
      </w:ins>
      <w:del w:id="138" w:author="Administrator" w:date="2016-01-02T01:59:16Z">
        <w:r>
          <w:rPr>
            <w:rFonts w:hint="eastAsia" w:ascii="华文楷体" w:hAnsi="华文楷体" w:eastAsia="华文楷体"/>
            <w:sz w:val="28"/>
            <w:szCs w:val="28"/>
          </w:rPr>
          <w:delText>，</w:delText>
        </w:r>
      </w:del>
      <w:ins w:id="139" w:author="Administrator" w:date="2016-01-03T13:19:20Z">
        <w:r>
          <w:rPr>
            <w:rFonts w:hint="eastAsia" w:ascii="华文楷体" w:hAnsi="华文楷体" w:eastAsia="华文楷体"/>
            <w:sz w:val="28"/>
            <w:szCs w:val="28"/>
            <w:lang w:eastAsia="zh-CN"/>
          </w:rPr>
          <w:t>所以</w:t>
        </w:r>
      </w:ins>
      <w:del w:id="140" w:author="Administrator" w:date="2016-01-03T13:19:18Z">
        <w:r>
          <w:rPr>
            <w:rFonts w:hint="eastAsia" w:ascii="华文楷体" w:hAnsi="华文楷体" w:eastAsia="华文楷体"/>
            <w:sz w:val="28"/>
            <w:szCs w:val="28"/>
          </w:rPr>
          <w:delText>说</w:delText>
        </w:r>
      </w:del>
      <w:r>
        <w:rPr>
          <w:rFonts w:hint="eastAsia" w:ascii="华文楷体" w:hAnsi="华文楷体" w:eastAsia="华文楷体"/>
          <w:sz w:val="28"/>
          <w:szCs w:val="28"/>
        </w:rPr>
        <w:t>这样往前推的时候，就推出了前世，有前世的话</w:t>
      </w:r>
      <w:del w:id="141" w:author="Administrator" w:date="2016-01-02T01:59:32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从这个方面可以了知</w:t>
      </w:r>
      <w:ins w:id="142" w:author="Administrator" w:date="2016-01-02T01:59:36Z">
        <w:r>
          <w:rPr>
            <w:rFonts w:hint="eastAsia" w:ascii="华文楷体" w:hAnsi="华文楷体" w:eastAsia="华文楷体"/>
            <w:sz w:val="28"/>
            <w:szCs w:val="28"/>
            <w:lang w:eastAsia="zh-CN"/>
          </w:rPr>
          <w:t>。</w:t>
        </w:r>
      </w:ins>
      <w:del w:id="143" w:author="Administrator" w:date="2016-01-02T01:59:36Z">
        <w:r>
          <w:rPr>
            <w:rFonts w:hint="eastAsia" w:ascii="华文楷体" w:hAnsi="华文楷体" w:eastAsia="华文楷体"/>
            <w:sz w:val="28"/>
            <w:szCs w:val="28"/>
          </w:rPr>
          <w:delText>，</w:delText>
        </w:r>
      </w:del>
      <w:r>
        <w:rPr>
          <w:rFonts w:hint="eastAsia" w:ascii="华文楷体" w:hAnsi="华文楷体" w:eastAsia="华文楷体"/>
          <w:sz w:val="28"/>
          <w:szCs w:val="28"/>
        </w:rPr>
        <w:t>那么后世呢也是一样的，也就说我们这一世那么前前生后后，现在我们的心呢是前面前面前面的心产生的后面后面的心，那么现在呢就说到死的时候的，哦就是最后一刹那死心，那么死心如果在最后一刹那死心当中</w:t>
      </w:r>
      <w:del w:id="144" w:author="Administrator" w:date="2016-01-02T02:00:07Z">
        <w:r>
          <w:rPr>
            <w:rFonts w:hint="eastAsia" w:ascii="华文楷体" w:hAnsi="华文楷体" w:eastAsia="华文楷体"/>
            <w:sz w:val="28"/>
            <w:szCs w:val="28"/>
          </w:rPr>
          <w:delText>，</w:delText>
        </w:r>
      </w:del>
      <w:r>
        <w:rPr>
          <w:rFonts w:hint="eastAsia" w:ascii="华文楷体" w:hAnsi="华文楷体" w:eastAsia="华文楷体"/>
          <w:sz w:val="28"/>
          <w:szCs w:val="28"/>
        </w:rPr>
        <w:t>如果</w:t>
      </w:r>
      <w:ins w:id="145" w:author="Administrator" w:date="2016-01-02T02:00:04Z">
        <w:r>
          <w:rPr>
            <w:rFonts w:hint="eastAsia" w:ascii="华文楷体" w:hAnsi="华文楷体" w:eastAsia="华文楷体"/>
            <w:sz w:val="28"/>
            <w:szCs w:val="28"/>
            <w:lang w:eastAsia="zh-CN"/>
          </w:rPr>
          <w:t>它</w:t>
        </w:r>
      </w:ins>
      <w:del w:id="146" w:author="Administrator" w:date="2016-01-02T02:00:03Z">
        <w:r>
          <w:rPr>
            <w:rFonts w:hint="eastAsia" w:ascii="华文楷体" w:hAnsi="华文楷体" w:eastAsia="华文楷体"/>
            <w:sz w:val="28"/>
            <w:szCs w:val="28"/>
          </w:rPr>
          <w:delText>他</w:delText>
        </w:r>
      </w:del>
      <w:r>
        <w:rPr>
          <w:rFonts w:hint="eastAsia" w:ascii="华文楷体" w:hAnsi="华文楷体" w:eastAsia="华文楷体"/>
          <w:sz w:val="28"/>
          <w:szCs w:val="28"/>
        </w:rPr>
        <w:t>的因缘具备了，</w:t>
      </w:r>
      <w:ins w:id="147" w:author="Administrator" w:date="2016-01-02T02:00:30Z">
        <w:r>
          <w:rPr>
            <w:rFonts w:hint="eastAsia" w:ascii="华文楷体" w:hAnsi="华文楷体" w:eastAsia="华文楷体"/>
            <w:sz w:val="28"/>
            <w:szCs w:val="28"/>
            <w:lang w:eastAsia="zh-CN"/>
          </w:rPr>
          <w:t>它</w:t>
        </w:r>
      </w:ins>
      <w:del w:id="148" w:author="Administrator" w:date="2016-01-02T02:00:28Z">
        <w:r>
          <w:rPr>
            <w:rFonts w:hint="eastAsia" w:ascii="华文楷体" w:hAnsi="华文楷体" w:eastAsia="华文楷体"/>
            <w:sz w:val="28"/>
            <w:szCs w:val="28"/>
          </w:rPr>
          <w:delText>他</w:delText>
        </w:r>
      </w:del>
      <w:ins w:id="149" w:author="Administrator" w:date="2016-01-02T02:00:25Z">
        <w:r>
          <w:rPr>
            <w:rFonts w:hint="eastAsia" w:ascii="华文楷体" w:hAnsi="华文楷体" w:eastAsia="华文楷体"/>
            <w:sz w:val="28"/>
            <w:szCs w:val="28"/>
          </w:rPr>
          <w:t>如</w:t>
        </w:r>
      </w:ins>
      <w:del w:id="150" w:author="Administrator" w:date="2016-01-02T02:00:10Z">
        <w:r>
          <w:rPr>
            <w:rFonts w:hint="eastAsia" w:ascii="华文楷体" w:hAnsi="华文楷体" w:eastAsia="华文楷体"/>
            <w:sz w:val="28"/>
            <w:szCs w:val="28"/>
          </w:rPr>
          <w:delText>如</w:delText>
        </w:r>
      </w:del>
      <w:r>
        <w:rPr>
          <w:rFonts w:hint="eastAsia" w:ascii="华文楷体" w:hAnsi="华文楷体" w:eastAsia="华文楷体"/>
          <w:sz w:val="28"/>
          <w:szCs w:val="28"/>
        </w:rPr>
        <w:t>果没有违缘没有障碍的话，</w:t>
      </w:r>
      <w:del w:id="151" w:author="Administrator" w:date="2016-01-02T02:00:39Z">
        <w:r>
          <w:rPr>
            <w:rFonts w:hint="eastAsia" w:ascii="华文楷体" w:hAnsi="华文楷体" w:eastAsia="华文楷体"/>
            <w:sz w:val="28"/>
            <w:szCs w:val="28"/>
          </w:rPr>
          <w:delText>他</w:delText>
        </w:r>
      </w:del>
      <w:ins w:id="152" w:author="Administrator" w:date="2016-01-02T02:00: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就一定会产生后面的心</w:t>
      </w:r>
      <w:ins w:id="153" w:author="Administrator" w:date="2016-01-02T02:00:46Z">
        <w:r>
          <w:rPr>
            <w:rFonts w:hint="eastAsia" w:ascii="华文楷体" w:hAnsi="华文楷体" w:eastAsia="华文楷体"/>
            <w:sz w:val="28"/>
            <w:szCs w:val="28"/>
            <w:lang w:eastAsia="zh-CN"/>
          </w:rPr>
          <w:t>。</w:t>
        </w:r>
      </w:ins>
      <w:del w:id="154" w:author="Administrator" w:date="2016-01-02T02:00:46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那么这个后面的心呢，就到了中阴身了，到了中阴身这个延续下去就到了入胎</w:t>
      </w:r>
      <w:ins w:id="155" w:author="Administrator" w:date="2016-01-02T02:01:13Z">
        <w:r>
          <w:rPr>
            <w:rFonts w:hint="eastAsia" w:ascii="华文楷体" w:hAnsi="华文楷体" w:eastAsia="华文楷体"/>
            <w:sz w:val="28"/>
            <w:szCs w:val="28"/>
            <w:lang w:eastAsia="zh-CN"/>
          </w:rPr>
          <w:t>。</w:t>
        </w:r>
      </w:ins>
      <w:del w:id="156" w:author="Administrator" w:date="2016-01-02T02:01:12Z">
        <w:r>
          <w:rPr>
            <w:rFonts w:hint="eastAsia" w:ascii="华文楷体" w:hAnsi="华文楷体" w:eastAsia="华文楷体"/>
            <w:sz w:val="28"/>
            <w:szCs w:val="28"/>
          </w:rPr>
          <w:delText>，</w:delText>
        </w:r>
      </w:del>
      <w:r>
        <w:rPr>
          <w:rFonts w:hint="eastAsia" w:ascii="华文楷体" w:hAnsi="华文楷体" w:eastAsia="华文楷体"/>
          <w:sz w:val="28"/>
          <w:szCs w:val="28"/>
        </w:rPr>
        <w:t>然后最后呢就开始</w:t>
      </w:r>
      <w:del w:id="157" w:author="Administrator" w:date="2016-01-03T13:20:00Z">
        <w:r>
          <w:rPr>
            <w:rFonts w:hint="eastAsia" w:ascii="华文楷体" w:hAnsi="华文楷体" w:eastAsia="华文楷体"/>
            <w:sz w:val="28"/>
            <w:szCs w:val="28"/>
          </w:rPr>
          <w:delText>才</w:delText>
        </w:r>
      </w:del>
      <w:ins w:id="158" w:author="Administrator" w:date="2016-01-03T13:20:04Z">
        <w:r>
          <w:rPr>
            <w:rFonts w:hint="eastAsia" w:ascii="华文楷体" w:hAnsi="华文楷体" w:eastAsia="华文楷体"/>
            <w:sz w:val="28"/>
            <w:szCs w:val="28"/>
            <w:lang w:eastAsia="zh-CN"/>
          </w:rPr>
          <w:t>再</w:t>
        </w:r>
      </w:ins>
      <w:r>
        <w:rPr>
          <w:rFonts w:hint="eastAsia" w:ascii="华文楷体" w:hAnsi="华文楷体" w:eastAsia="华文楷体"/>
          <w:sz w:val="28"/>
          <w:szCs w:val="28"/>
        </w:rPr>
        <w:t>出胎，第一刹那心就像我们这一世第一刹那心一样，从这个方面</w:t>
      </w:r>
      <w:ins w:id="159" w:author="Administrator" w:date="2016-01-03T22:14:39Z">
        <w:r>
          <w:rPr>
            <w:rFonts w:hint="eastAsia" w:ascii="华文楷体" w:hAnsi="华文楷体" w:eastAsia="华文楷体"/>
            <w:sz w:val="28"/>
            <w:szCs w:val="28"/>
            <w:lang w:eastAsia="zh-CN"/>
          </w:rPr>
          <w:t>推</w:t>
        </w:r>
      </w:ins>
      <w:del w:id="160" w:author="Administrator" w:date="2016-01-03T22:14:36Z">
        <w:r>
          <w:rPr>
            <w:rFonts w:hint="eastAsia" w:ascii="华文楷体" w:hAnsi="华文楷体" w:eastAsia="华文楷体"/>
            <w:sz w:val="28"/>
            <w:szCs w:val="28"/>
          </w:rPr>
          <w:delText>退</w:delText>
        </w:r>
      </w:del>
      <w:r>
        <w:rPr>
          <w:rFonts w:hint="eastAsia" w:ascii="华文楷体" w:hAnsi="华文楷体" w:eastAsia="华文楷体"/>
          <w:sz w:val="28"/>
          <w:szCs w:val="28"/>
        </w:rPr>
        <w:t>的时候就可以</w:t>
      </w:r>
      <w:ins w:id="161" w:author="Administrator" w:date="2016-01-03T22:14:42Z">
        <w:r>
          <w:rPr>
            <w:rFonts w:hint="eastAsia" w:ascii="华文楷体" w:hAnsi="华文楷体" w:eastAsia="华文楷体"/>
            <w:sz w:val="28"/>
            <w:szCs w:val="28"/>
            <w:lang w:eastAsia="zh-CN"/>
          </w:rPr>
          <w:t>推</w:t>
        </w:r>
      </w:ins>
      <w:del w:id="162" w:author="Administrator" w:date="2016-01-03T22:14:40Z">
        <w:r>
          <w:rPr>
            <w:rFonts w:hint="eastAsia" w:ascii="华文楷体" w:hAnsi="华文楷体" w:eastAsia="华文楷体"/>
            <w:sz w:val="28"/>
            <w:szCs w:val="28"/>
          </w:rPr>
          <w:delText>退</w:delText>
        </w:r>
      </w:del>
      <w:r>
        <w:rPr>
          <w:rFonts w:hint="eastAsia" w:ascii="华文楷体" w:hAnsi="华文楷体" w:eastAsia="华文楷体"/>
          <w:sz w:val="28"/>
          <w:szCs w:val="28"/>
        </w:rPr>
        <w:t>出后世</w:t>
      </w:r>
      <w:ins w:id="163" w:author="Administrator" w:date="2016-01-02T02:01:48Z">
        <w:r>
          <w:rPr>
            <w:rFonts w:hint="eastAsia" w:ascii="华文楷体" w:hAnsi="华文楷体" w:eastAsia="华文楷体"/>
            <w:sz w:val="28"/>
            <w:szCs w:val="28"/>
            <w:lang w:eastAsia="zh-CN"/>
          </w:rPr>
          <w:t>。</w:t>
        </w:r>
      </w:ins>
    </w:p>
    <w:p>
      <w:pPr>
        <w:ind w:firstLine="570"/>
        <w:rPr>
          <w:ins w:id="164" w:author="Administrator" w:date="2016-01-02T02:07:24Z"/>
          <w:rFonts w:hint="eastAsia" w:ascii="华文楷体" w:hAnsi="华文楷体" w:eastAsia="华文楷体"/>
          <w:sz w:val="28"/>
          <w:szCs w:val="28"/>
        </w:rPr>
      </w:pPr>
      <w:del w:id="165" w:author="Administrator" w:date="2016-01-02T02:01:48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所以说这个方面呢主要的推理呢就说是这个</w:t>
      </w:r>
      <w:ins w:id="166" w:author="Administrator" w:date="2016-01-02T02:02:15Z">
        <w:r>
          <w:rPr>
            <w:rFonts w:hint="eastAsia" w:ascii="华文楷体" w:hAnsi="华文楷体" w:eastAsia="华文楷体"/>
            <w:sz w:val="28"/>
            <w:szCs w:val="28"/>
            <w:lang w:eastAsia="zh-CN"/>
          </w:rPr>
          <w:t>：</w:t>
        </w:r>
      </w:ins>
      <w:ins w:id="167" w:author="Administrator" w:date="2016-01-03T13:20:23Z">
        <w:r>
          <w:rPr>
            <w:rFonts w:hint="eastAsia" w:ascii="华文楷体" w:hAnsi="华文楷体" w:eastAsia="华文楷体"/>
            <w:sz w:val="28"/>
            <w:szCs w:val="28"/>
            <w:lang w:eastAsia="zh-CN"/>
          </w:rPr>
          <w:t>“</w:t>
        </w:r>
      </w:ins>
      <w:r>
        <w:rPr>
          <w:rFonts w:hint="eastAsia" w:ascii="华文楷体" w:hAnsi="华文楷体" w:eastAsia="华文楷体"/>
          <w:sz w:val="28"/>
          <w:szCs w:val="28"/>
        </w:rPr>
        <w:t>串习如意故，初由自类生</w:t>
      </w:r>
      <w:ins w:id="168" w:author="Administrator" w:date="2016-01-03T13:20:27Z">
        <w:r>
          <w:rPr>
            <w:rFonts w:hint="eastAsia" w:ascii="华文楷体" w:hAnsi="华文楷体" w:eastAsia="华文楷体"/>
            <w:sz w:val="28"/>
            <w:szCs w:val="28"/>
            <w:lang w:eastAsia="zh-CN"/>
          </w:rPr>
          <w:t>”</w:t>
        </w:r>
      </w:ins>
      <w:ins w:id="169" w:author="Administrator" w:date="2016-01-03T13:20:31Z">
        <w:r>
          <w:rPr>
            <w:rFonts w:hint="eastAsia" w:ascii="华文楷体" w:hAnsi="华文楷体" w:eastAsia="华文楷体"/>
            <w:sz w:val="28"/>
            <w:szCs w:val="28"/>
            <w:lang w:eastAsia="zh-CN"/>
          </w:rPr>
          <w:t>，</w:t>
        </w:r>
      </w:ins>
      <w:del w:id="170" w:author="Administrator" w:date="2016-01-02T02:02:18Z">
        <w:r>
          <w:rPr>
            <w:rFonts w:hint="eastAsia" w:ascii="华文楷体" w:hAnsi="华文楷体" w:eastAsia="华文楷体"/>
            <w:sz w:val="28"/>
            <w:szCs w:val="28"/>
          </w:rPr>
          <w:delText>，</w:delText>
        </w:r>
      </w:del>
      <w:r>
        <w:rPr>
          <w:rFonts w:hint="eastAsia" w:ascii="华文楷体" w:hAnsi="华文楷体" w:eastAsia="华文楷体"/>
          <w:sz w:val="28"/>
          <w:szCs w:val="28"/>
        </w:rPr>
        <w:t>那么都是通过前面自己同类的心而产生的，都是通过同类心产生，所以说呢前面因为把这个不合理的</w:t>
      </w:r>
      <w:ins w:id="171" w:author="Administrator" w:date="2016-01-02T02:03:42Z">
        <w:r>
          <w:rPr>
            <w:rFonts w:hint="eastAsia" w:ascii="华文楷体" w:hAnsi="华文楷体" w:eastAsia="华文楷体"/>
            <w:sz w:val="28"/>
            <w:szCs w:val="28"/>
            <w:lang w:eastAsia="zh-CN"/>
          </w:rPr>
          <w:t>、</w:t>
        </w:r>
      </w:ins>
      <w:del w:id="172" w:author="Administrator" w:date="2016-01-02T02:03:42Z">
        <w:r>
          <w:rPr>
            <w:rFonts w:hint="eastAsia" w:ascii="华文楷体" w:hAnsi="华文楷体" w:eastAsia="华文楷体"/>
            <w:sz w:val="28"/>
            <w:szCs w:val="28"/>
          </w:rPr>
          <w:delText>，</w:delText>
        </w:r>
      </w:del>
      <w:r>
        <w:rPr>
          <w:rFonts w:hint="eastAsia" w:ascii="华文楷体" w:hAnsi="华文楷体" w:eastAsia="华文楷体"/>
          <w:sz w:val="28"/>
          <w:szCs w:val="28"/>
        </w:rPr>
        <w:t>通过外面的有实法产生等等这方面已经否定掉之后呢，那么就是说在这个自己的心产生心，只有同类的心</w:t>
      </w:r>
      <w:ins w:id="173" w:author="Administrator" w:date="2016-01-02T02:04:14Z">
        <w:r>
          <w:rPr>
            <w:rFonts w:hint="eastAsia" w:ascii="华文楷体" w:hAnsi="华文楷体" w:eastAsia="华文楷体"/>
            <w:sz w:val="28"/>
            <w:szCs w:val="28"/>
            <w:lang w:eastAsia="zh-CN"/>
          </w:rPr>
          <w:t>产</w:t>
        </w:r>
      </w:ins>
      <w:del w:id="174" w:author="Administrator" w:date="2016-01-02T02:04:11Z">
        <w:r>
          <w:rPr>
            <w:rFonts w:hint="eastAsia" w:ascii="华文楷体" w:hAnsi="华文楷体" w:eastAsia="华文楷体"/>
            <w:sz w:val="28"/>
            <w:szCs w:val="28"/>
          </w:rPr>
          <w:delText>差</w:delText>
        </w:r>
      </w:del>
      <w:r>
        <w:rPr>
          <w:rFonts w:hint="eastAsia" w:ascii="华文楷体" w:hAnsi="华文楷体" w:eastAsia="华文楷体"/>
          <w:sz w:val="28"/>
          <w:szCs w:val="28"/>
        </w:rPr>
        <w:t>生同类的心，只有具有明清的明知的心能够产生明知的心</w:t>
      </w:r>
      <w:ins w:id="175" w:author="Administrator" w:date="2016-01-02T02:04:31Z">
        <w:r>
          <w:rPr>
            <w:rFonts w:hint="eastAsia" w:ascii="华文楷体" w:hAnsi="华文楷体" w:eastAsia="华文楷体"/>
            <w:sz w:val="28"/>
            <w:szCs w:val="28"/>
            <w:lang w:eastAsia="zh-CN"/>
          </w:rPr>
          <w:t>。</w:t>
        </w:r>
      </w:ins>
      <w:del w:id="176" w:author="Administrator" w:date="2016-01-02T02:04:30Z">
        <w:r>
          <w:rPr>
            <w:rFonts w:hint="eastAsia" w:ascii="华文楷体" w:hAnsi="华文楷体" w:eastAsia="华文楷体"/>
            <w:sz w:val="28"/>
            <w:szCs w:val="28"/>
          </w:rPr>
          <w:delText>，</w:delText>
        </w:r>
      </w:del>
      <w:r>
        <w:rPr>
          <w:rFonts w:hint="eastAsia" w:ascii="华文楷体" w:hAnsi="华文楷体" w:eastAsia="华文楷体"/>
          <w:sz w:val="28"/>
          <w:szCs w:val="28"/>
        </w:rPr>
        <w:t>像这样除了这个明知心之外呢，其余的这些</w:t>
      </w:r>
      <w:del w:id="177" w:author="Administrator" w:date="2016-01-02T02:04:39Z">
        <w:r>
          <w:rPr>
            <w:rFonts w:hint="eastAsia" w:ascii="华文楷体" w:hAnsi="华文楷体" w:eastAsia="华文楷体"/>
            <w:sz w:val="28"/>
            <w:szCs w:val="28"/>
          </w:rPr>
          <w:delText>，</w:delText>
        </w:r>
      </w:del>
      <w:r>
        <w:rPr>
          <w:rFonts w:hint="eastAsia" w:ascii="华文楷体" w:hAnsi="华文楷体" w:eastAsia="华文楷体"/>
          <w:sz w:val="28"/>
          <w:szCs w:val="28"/>
        </w:rPr>
        <w:t>非明知的昏暗的这些色法等等</w:t>
      </w:r>
      <w:del w:id="178" w:author="Administrator" w:date="2016-01-02T02:04:49Z">
        <w:r>
          <w:rPr>
            <w:rFonts w:hint="eastAsia" w:ascii="华文楷体" w:hAnsi="华文楷体" w:eastAsia="华文楷体"/>
            <w:sz w:val="28"/>
            <w:szCs w:val="28"/>
          </w:rPr>
          <w:delText>，</w:delText>
        </w:r>
      </w:del>
      <w:r>
        <w:rPr>
          <w:rFonts w:hint="eastAsia" w:ascii="华文楷体" w:hAnsi="华文楷体" w:eastAsia="华文楷体"/>
          <w:sz w:val="28"/>
          <w:szCs w:val="28"/>
        </w:rPr>
        <w:t>不能够产生心的，</w:t>
      </w:r>
      <w:ins w:id="179" w:author="Administrator" w:date="2016-01-03T13:20:56Z">
        <w:r>
          <w:rPr>
            <w:rFonts w:hint="eastAsia" w:ascii="华文楷体" w:hAnsi="华文楷体" w:eastAsia="华文楷体"/>
            <w:sz w:val="28"/>
            <w:szCs w:val="28"/>
            <w:lang w:eastAsia="zh-CN"/>
          </w:rPr>
          <w:t>所以</w:t>
        </w:r>
      </w:ins>
      <w:del w:id="180" w:author="Administrator" w:date="2016-01-03T13:20:54Z">
        <w:r>
          <w:rPr>
            <w:rFonts w:hint="eastAsia" w:ascii="华文楷体" w:hAnsi="华文楷体" w:eastAsia="华文楷体"/>
            <w:sz w:val="28"/>
            <w:szCs w:val="28"/>
          </w:rPr>
          <w:delText>说</w:delText>
        </w:r>
      </w:del>
      <w:r>
        <w:rPr>
          <w:rFonts w:hint="eastAsia" w:ascii="华文楷体" w:hAnsi="华文楷体" w:eastAsia="华文楷体"/>
          <w:sz w:val="28"/>
          <w:szCs w:val="28"/>
        </w:rPr>
        <w:t>这个就是建立合理观点的一个颂词当中的意思。</w:t>
      </w:r>
    </w:p>
    <w:p>
      <w:pPr>
        <w:ind w:firstLine="570"/>
        <w:rPr>
          <w:ins w:id="181" w:author="Administrator" w:date="2016-01-02T02:07:43Z"/>
          <w:rFonts w:hint="eastAsia" w:ascii="华文楷体" w:hAnsi="华文楷体" w:eastAsia="华文楷体"/>
          <w:sz w:val="28"/>
          <w:szCs w:val="28"/>
        </w:rPr>
      </w:pPr>
      <w:ins w:id="182" w:author="Administrator" w:date="2016-01-02T02:07:10Z">
        <w:r>
          <w:rPr>
            <w:rFonts w:hint="eastAsia" w:ascii="黑体" w:hAnsi="黑体" w:eastAsia="黑体" w:cs="黑体"/>
            <w:sz w:val="28"/>
            <w:szCs w:val="28"/>
            <w:lang w:eastAsia="zh-CN"/>
            <w:rPrChange w:id="183" w:author="Administrator" w:date="2016-01-02T02:07:19Z">
              <w:rPr>
                <w:rFonts w:hint="eastAsia" w:ascii="华文楷体" w:hAnsi="华文楷体" w:eastAsia="华文楷体"/>
                <w:sz w:val="28"/>
                <w:szCs w:val="28"/>
                <w:lang w:eastAsia="zh-CN"/>
              </w:rPr>
            </w:rPrChange>
          </w:rPr>
          <w:t>【</w:t>
        </w:r>
      </w:ins>
      <w:ins w:id="184" w:author="Administrator" w:date="2016-01-02T02:07:05Z">
        <w:r>
          <w:rPr>
            <w:rFonts w:hint="eastAsia" w:ascii="黑体" w:hAnsi="黑体" w:eastAsia="黑体" w:cs="黑体"/>
            <w:i w:val="0"/>
            <w:color w:val="000000"/>
            <w:sz w:val="28"/>
            <w:szCs w:val="28"/>
            <w:rPrChange w:id="185" w:author="Administrator" w:date="2016-01-02T02:07:19Z">
              <w:rPr>
                <w:rFonts w:ascii="华文楷体" w:hAnsi="华文楷体" w:eastAsia="华文楷体" w:cs="华文楷体"/>
                <w:i w:val="0"/>
                <w:color w:val="000000"/>
                <w:sz w:val="28"/>
                <w:szCs w:val="28"/>
              </w:rPr>
            </w:rPrChange>
          </w:rPr>
          <w:t>刚刚所说的原因可以表明</w:t>
        </w:r>
      </w:ins>
      <w:ins w:id="186" w:author="Administrator" w:date="2016-01-02T02:07:05Z">
        <w:r>
          <w:rPr>
            <w:rFonts w:hint="eastAsia" w:ascii="黑体" w:hAnsi="黑体" w:eastAsia="黑体" w:cs="黑体"/>
            <w:i w:val="0"/>
            <w:color w:val="000000"/>
            <w:sz w:val="28"/>
            <w:szCs w:val="28"/>
            <w:rPrChange w:id="187" w:author="Administrator" w:date="2016-01-02T02:07:19Z">
              <w:rPr>
                <w:rFonts w:ascii="宋体" w:hAnsi="宋体" w:eastAsia="宋体" w:cs="宋体"/>
                <w:i w:val="0"/>
                <w:color w:val="000000"/>
                <w:sz w:val="28"/>
                <w:szCs w:val="28"/>
              </w:rPr>
            </w:rPrChange>
          </w:rPr>
          <w:t>,</w:t>
        </w:r>
      </w:ins>
      <w:ins w:id="188" w:author="Administrator" w:date="2016-01-02T02:07:05Z">
        <w:r>
          <w:rPr>
            <w:rFonts w:hint="eastAsia" w:ascii="黑体" w:hAnsi="黑体" w:eastAsia="黑体" w:cs="黑体"/>
            <w:i w:val="0"/>
            <w:color w:val="000000"/>
            <w:sz w:val="28"/>
            <w:szCs w:val="28"/>
            <w:rPrChange w:id="189" w:author="Administrator" w:date="2016-01-02T02:07:19Z">
              <w:rPr>
                <w:rFonts w:ascii="华文楷体" w:hAnsi="华文楷体" w:eastAsia="华文楷体" w:cs="华文楷体"/>
                <w:i w:val="0"/>
                <w:color w:val="000000"/>
                <w:sz w:val="28"/>
                <w:szCs w:val="28"/>
              </w:rPr>
            </w:rPrChange>
          </w:rPr>
          <w:t>内外的各种显</w:t>
        </w:r>
      </w:ins>
      <w:ins w:id="190" w:author="Administrator" w:date="2016-01-02T02:07:05Z">
        <w:r>
          <w:rPr>
            <w:rFonts w:hint="eastAsia" w:ascii="黑体" w:hAnsi="黑体" w:eastAsia="黑体" w:cs="黑体"/>
            <w:i w:val="0"/>
            <w:color w:val="000000"/>
            <w:sz w:val="28"/>
            <w:szCs w:val="28"/>
            <w:rPrChange w:id="191" w:author="Administrator" w:date="2016-01-02T02:07:19Z">
              <w:rPr>
                <w:rFonts w:ascii="华文楷体" w:hAnsi="华文楷体" w:eastAsia="华文楷体" w:cs="华文楷体"/>
                <w:i w:val="0"/>
                <w:color w:val="000000"/>
                <w:sz w:val="28"/>
                <w:szCs w:val="28"/>
              </w:rPr>
            </w:rPrChange>
          </w:rPr>
          <w:t>现均是由串习的习气所产生</w:t>
        </w:r>
      </w:ins>
      <w:ins w:id="192" w:author="Administrator" w:date="2016-01-02T02:07:05Z">
        <w:r>
          <w:rPr>
            <w:rFonts w:hint="eastAsia" w:ascii="黑体" w:hAnsi="黑体" w:eastAsia="黑体" w:cs="黑体"/>
            <w:i w:val="0"/>
            <w:color w:val="000000"/>
            <w:sz w:val="28"/>
            <w:szCs w:val="28"/>
            <w:rPrChange w:id="193" w:author="Administrator" w:date="2016-01-02T02:07:19Z">
              <w:rPr>
                <w:rFonts w:ascii="宋体" w:hAnsi="宋体" w:eastAsia="宋体" w:cs="宋体"/>
                <w:i w:val="0"/>
                <w:color w:val="000000"/>
                <w:sz w:val="28"/>
                <w:szCs w:val="28"/>
              </w:rPr>
            </w:rPrChange>
          </w:rPr>
          <w:t>,</w:t>
        </w:r>
      </w:ins>
      <w:ins w:id="194" w:author="Administrator" w:date="2016-01-02T02:07:05Z">
        <w:r>
          <w:rPr>
            <w:rFonts w:hint="eastAsia" w:ascii="黑体" w:hAnsi="黑体" w:eastAsia="黑体" w:cs="黑体"/>
            <w:i w:val="0"/>
            <w:color w:val="000000"/>
            <w:sz w:val="28"/>
            <w:szCs w:val="28"/>
            <w:rPrChange w:id="195" w:author="Administrator" w:date="2016-01-02T02:07:19Z">
              <w:rPr>
                <w:rFonts w:ascii="华文楷体" w:hAnsi="华文楷体" w:eastAsia="华文楷体" w:cs="华文楷体"/>
                <w:i w:val="0"/>
                <w:color w:val="000000"/>
                <w:sz w:val="28"/>
                <w:szCs w:val="28"/>
              </w:rPr>
            </w:rPrChange>
          </w:rPr>
          <w:t>如同串习贪欲与</w:t>
        </w:r>
      </w:ins>
      <w:ins w:id="196" w:author="Administrator" w:date="2016-01-02T02:07:05Z">
        <w:r>
          <w:rPr>
            <w:rFonts w:hint="eastAsia" w:ascii="黑体" w:hAnsi="黑体" w:eastAsia="黑体" w:cs="黑体"/>
            <w:i w:val="0"/>
            <w:color w:val="000000"/>
            <w:sz w:val="28"/>
            <w:szCs w:val="28"/>
            <w:rPrChange w:id="197" w:author="Administrator" w:date="2016-01-02T02:07:19Z">
              <w:rPr>
                <w:rFonts w:ascii="华文楷体" w:hAnsi="华文楷体" w:eastAsia="华文楷体" w:cs="华文楷体"/>
                <w:i w:val="0"/>
                <w:color w:val="000000"/>
                <w:sz w:val="28"/>
                <w:szCs w:val="28"/>
              </w:rPr>
            </w:rPrChange>
          </w:rPr>
          <w:t>恐怖之心一样。</w:t>
        </w:r>
      </w:ins>
      <w:ins w:id="198" w:author="Administrator" w:date="2016-01-02T02:07:12Z">
        <w:r>
          <w:rPr>
            <w:rFonts w:hint="eastAsia" w:ascii="黑体" w:hAnsi="黑体" w:eastAsia="黑体" w:cs="黑体"/>
            <w:i w:val="0"/>
            <w:color w:val="000000"/>
            <w:sz w:val="28"/>
            <w:szCs w:val="28"/>
            <w:lang w:eastAsia="zh-CN"/>
            <w:rPrChange w:id="199" w:author="Administrator" w:date="2016-01-02T02:07:19Z">
              <w:rPr>
                <w:rFonts w:hint="eastAsia" w:ascii="华文楷体" w:hAnsi="华文楷体" w:eastAsia="华文楷体" w:cs="华文楷体"/>
                <w:i w:val="0"/>
                <w:color w:val="000000"/>
                <w:sz w:val="28"/>
                <w:szCs w:val="28"/>
                <w:lang w:eastAsia="zh-CN"/>
              </w:rPr>
            </w:rPrChange>
          </w:rPr>
          <w:t>】</w:t>
        </w:r>
      </w:ins>
      <w:del w:id="200" w:author="Administrator" w:date="2016-01-02T02:07:35Z">
        <w:r>
          <w:rPr>
            <w:rFonts w:hint="eastAsia" w:ascii="华文楷体" w:hAnsi="华文楷体" w:eastAsia="华文楷体"/>
            <w:sz w:val="28"/>
            <w:szCs w:val="28"/>
          </w:rPr>
          <w:delText>刚刚所说的原因可以表明，内外的各种显现均是由串习的习气所产生，如同串习贪欲与恐怖之心一样。</w:delText>
        </w:r>
      </w:del>
    </w:p>
    <w:p>
      <w:pPr>
        <w:ind w:firstLine="570"/>
        <w:rPr>
          <w:ins w:id="201" w:author="Administrator" w:date="2016-01-02T02:14:22Z"/>
          <w:rFonts w:hint="eastAsia" w:ascii="华文楷体" w:hAnsi="华文楷体" w:eastAsia="华文楷体"/>
          <w:sz w:val="28"/>
          <w:szCs w:val="28"/>
        </w:rPr>
      </w:pPr>
      <w:r>
        <w:rPr>
          <w:rFonts w:hint="eastAsia" w:ascii="华文楷体" w:hAnsi="华文楷体" w:eastAsia="华文楷体"/>
          <w:sz w:val="28"/>
          <w:szCs w:val="28"/>
        </w:rPr>
        <w:t>那么前面所说的原因呢</w:t>
      </w:r>
      <w:ins w:id="202" w:author="Administrator" w:date="2016-01-04T21:11: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可以表明了</w:t>
      </w:r>
      <w:ins w:id="203" w:author="Administrator" w:date="2016-01-04T21:11:06Z">
        <w:r>
          <w:rPr>
            <w:rFonts w:hint="eastAsia" w:ascii="华文楷体" w:hAnsi="华文楷体" w:eastAsia="华文楷体"/>
            <w:sz w:val="28"/>
            <w:szCs w:val="28"/>
            <w:lang w:eastAsia="zh-CN"/>
          </w:rPr>
          <w:t>，</w:t>
        </w:r>
      </w:ins>
      <w:r>
        <w:rPr>
          <w:rFonts w:hint="eastAsia" w:ascii="华文楷体" w:hAnsi="华文楷体" w:eastAsia="华文楷体"/>
          <w:sz w:val="28"/>
          <w:szCs w:val="28"/>
        </w:rPr>
        <w:t>内外的所有法</w:t>
      </w:r>
      <w:del w:id="204" w:author="Administrator" w:date="2016-01-04T21:11:08Z">
        <w:r>
          <w:rPr>
            <w:rFonts w:hint="eastAsia" w:ascii="华文楷体" w:hAnsi="华文楷体" w:eastAsia="华文楷体"/>
            <w:sz w:val="28"/>
            <w:szCs w:val="28"/>
          </w:rPr>
          <w:delText>，</w:delText>
        </w:r>
      </w:del>
      <w:r>
        <w:rPr>
          <w:rFonts w:hint="eastAsia" w:ascii="华文楷体" w:hAnsi="华文楷体" w:eastAsia="华文楷体"/>
          <w:sz w:val="28"/>
          <w:szCs w:val="28"/>
        </w:rPr>
        <w:t>都是通过串习的习气，那么这个串习的习气绝对只有安立在心相续当中</w:t>
      </w:r>
      <w:ins w:id="205" w:author="Administrator" w:date="2016-01-03T13:22:59Z">
        <w:r>
          <w:rPr>
            <w:rFonts w:hint="eastAsia" w:ascii="华文楷体" w:hAnsi="华文楷体" w:eastAsia="华文楷体"/>
            <w:sz w:val="28"/>
            <w:szCs w:val="28"/>
            <w:lang w:eastAsia="zh-CN"/>
          </w:rPr>
          <w:t>。</w:t>
        </w:r>
      </w:ins>
      <w:del w:id="206" w:author="Administrator" w:date="2016-01-03T13:22:58Z">
        <w:r>
          <w:rPr>
            <w:rFonts w:hint="eastAsia" w:ascii="华文楷体" w:hAnsi="华文楷体" w:eastAsia="华文楷体"/>
            <w:sz w:val="28"/>
            <w:szCs w:val="28"/>
          </w:rPr>
          <w:delText>，</w:delText>
        </w:r>
      </w:del>
      <w:r>
        <w:rPr>
          <w:rFonts w:hint="eastAsia" w:ascii="华文楷体" w:hAnsi="华文楷体" w:eastAsia="华文楷体"/>
          <w:sz w:val="28"/>
          <w:szCs w:val="28"/>
        </w:rPr>
        <w:t>所以说呢，现世外面的法实际上也是内心当中串习的习气而产生的</w:t>
      </w:r>
      <w:ins w:id="207" w:author="Administrator" w:date="2016-01-02T02:09:26Z">
        <w:r>
          <w:rPr>
            <w:rFonts w:hint="eastAsia" w:ascii="华文楷体" w:hAnsi="华文楷体" w:eastAsia="华文楷体"/>
            <w:sz w:val="28"/>
            <w:szCs w:val="28"/>
            <w:lang w:eastAsia="zh-CN"/>
          </w:rPr>
          <w:t>。</w:t>
        </w:r>
      </w:ins>
      <w:del w:id="208" w:author="Administrator" w:date="2016-01-02T02:09:25Z">
        <w:r>
          <w:rPr>
            <w:rFonts w:hint="eastAsia" w:ascii="华文楷体" w:hAnsi="华文楷体" w:eastAsia="华文楷体"/>
            <w:sz w:val="28"/>
            <w:szCs w:val="28"/>
          </w:rPr>
          <w:delText>，</w:delText>
        </w:r>
      </w:del>
      <w:r>
        <w:rPr>
          <w:rFonts w:hint="eastAsia" w:ascii="华文楷体" w:hAnsi="华文楷体" w:eastAsia="华文楷体"/>
          <w:sz w:val="28"/>
          <w:szCs w:val="28"/>
        </w:rPr>
        <w:t>我们说单单通过内心的串习的习气能够产生外面的境吗？如果就是说，你通过心来串习心</w:t>
      </w:r>
      <w:del w:id="209" w:author="Administrator" w:date="2016-01-02T02:09:40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这个方面我们可以理解，这个方面大家都是体会到通过心来串习心呢</w:t>
      </w:r>
      <w:del w:id="210" w:author="Administrator" w:date="2016-01-02T02:09:48Z">
        <w:r>
          <w:rPr>
            <w:rFonts w:hint="eastAsia" w:ascii="华文楷体" w:hAnsi="华文楷体" w:eastAsia="华文楷体"/>
            <w:sz w:val="28"/>
            <w:szCs w:val="28"/>
          </w:rPr>
          <w:delText>，</w:delText>
        </w:r>
      </w:del>
      <w:r>
        <w:rPr>
          <w:rFonts w:hint="eastAsia" w:ascii="华文楷体" w:hAnsi="华文楷体" w:eastAsia="华文楷体"/>
          <w:sz w:val="28"/>
          <w:szCs w:val="28"/>
        </w:rPr>
        <w:t>这个可以的</w:t>
      </w:r>
      <w:ins w:id="211" w:author="Administrator" w:date="2016-01-03T13:21:50Z">
        <w:r>
          <w:rPr>
            <w:rFonts w:hint="eastAsia" w:ascii="华文楷体" w:hAnsi="华文楷体" w:eastAsia="华文楷体"/>
            <w:sz w:val="28"/>
            <w:szCs w:val="28"/>
            <w:lang w:eastAsia="zh-CN"/>
          </w:rPr>
          <w:t>。</w:t>
        </w:r>
      </w:ins>
      <w:del w:id="212" w:author="Administrator" w:date="2016-01-03T13:21:5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那么就是通过心来串习外境，那么可不可以呢</w:t>
      </w:r>
      <w:ins w:id="213" w:author="Administrator" w:date="2016-01-02T02:10:12Z">
        <w:r>
          <w:rPr>
            <w:rFonts w:hint="eastAsia" w:ascii="华文楷体" w:hAnsi="华文楷体" w:eastAsia="华文楷体"/>
            <w:sz w:val="28"/>
            <w:szCs w:val="28"/>
            <w:lang w:eastAsia="zh-CN"/>
          </w:rPr>
          <w:t>？</w:t>
        </w:r>
      </w:ins>
      <w:del w:id="214" w:author="Administrator" w:date="2016-01-04T21:12:01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这个方面实际上也是可以的</w:t>
      </w:r>
      <w:ins w:id="215" w:author="Administrator" w:date="2016-01-04T21:11:48Z">
        <w:r>
          <w:rPr>
            <w:rFonts w:hint="eastAsia" w:ascii="华文楷体" w:hAnsi="华文楷体" w:eastAsia="华文楷体"/>
            <w:sz w:val="28"/>
            <w:szCs w:val="28"/>
            <w:lang w:eastAsia="zh-CN"/>
          </w:rPr>
          <w:t>。</w:t>
        </w:r>
      </w:ins>
      <w:del w:id="216" w:author="Administrator" w:date="2016-01-03T13:23:31Z">
        <w:r>
          <w:rPr>
            <w:rFonts w:hint="eastAsia" w:ascii="华文楷体" w:hAnsi="华文楷体" w:eastAsia="华文楷体"/>
            <w:sz w:val="28"/>
            <w:szCs w:val="28"/>
          </w:rPr>
          <w:delText>，</w:delText>
        </w:r>
      </w:del>
      <w:r>
        <w:rPr>
          <w:rFonts w:hint="eastAsia" w:ascii="华文楷体" w:hAnsi="华文楷体" w:eastAsia="华文楷体"/>
          <w:sz w:val="28"/>
          <w:szCs w:val="28"/>
        </w:rPr>
        <w:t>如同串习贪欲和恐怖的心一样，那么就是说如果你</w:t>
      </w:r>
      <w:ins w:id="217" w:author="Administrator" w:date="2016-01-02T02:10:38Z">
        <w:r>
          <w:rPr>
            <w:rFonts w:hint="eastAsia" w:ascii="华文楷体" w:hAnsi="华文楷体" w:eastAsia="华文楷体"/>
            <w:sz w:val="28"/>
            <w:szCs w:val="28"/>
            <w:lang w:eastAsia="zh-CN"/>
          </w:rPr>
          <w:t>再再</w:t>
        </w:r>
      </w:ins>
      <w:del w:id="218" w:author="Administrator" w:date="2016-01-02T02:10:36Z">
        <w:r>
          <w:rPr>
            <w:rFonts w:hint="eastAsia" w:ascii="华文楷体" w:hAnsi="华文楷体" w:eastAsia="华文楷体"/>
            <w:sz w:val="28"/>
            <w:szCs w:val="28"/>
          </w:rPr>
          <w:delText>在在</w:delText>
        </w:r>
      </w:del>
      <w:r>
        <w:rPr>
          <w:rFonts w:hint="eastAsia" w:ascii="华文楷体" w:hAnsi="华文楷体" w:eastAsia="华文楷体"/>
          <w:sz w:val="28"/>
          <w:szCs w:val="28"/>
        </w:rPr>
        <w:t>的</w:t>
      </w:r>
      <w:del w:id="219" w:author="Administrator" w:date="2016-01-02T02:10:42Z">
        <w:r>
          <w:rPr>
            <w:rFonts w:hint="eastAsia" w:ascii="华文楷体" w:hAnsi="华文楷体" w:eastAsia="华文楷体"/>
            <w:sz w:val="28"/>
            <w:szCs w:val="28"/>
          </w:rPr>
          <w:delText>，</w:delText>
        </w:r>
      </w:del>
      <w:r>
        <w:rPr>
          <w:rFonts w:hint="eastAsia" w:ascii="华文楷体" w:hAnsi="华文楷体" w:eastAsia="华文楷体"/>
          <w:sz w:val="28"/>
          <w:szCs w:val="28"/>
        </w:rPr>
        <w:t>串习贪欲的境，这个贪欲的对</w:t>
      </w:r>
      <w:ins w:id="220" w:author="Administrator" w:date="2016-01-02T02:10:53Z">
        <w:r>
          <w:rPr>
            <w:rFonts w:hint="eastAsia" w:ascii="华文楷体" w:hAnsi="华文楷体" w:eastAsia="华文楷体"/>
            <w:sz w:val="28"/>
            <w:szCs w:val="28"/>
            <w:lang w:eastAsia="zh-CN"/>
          </w:rPr>
          <w:t>境</w:t>
        </w:r>
      </w:ins>
      <w:del w:id="221" w:author="Administrator" w:date="2016-01-02T02:10:54Z">
        <w:r>
          <w:rPr>
            <w:rFonts w:hint="eastAsia" w:ascii="华文楷体" w:hAnsi="华文楷体" w:eastAsia="华文楷体"/>
            <w:sz w:val="28"/>
            <w:szCs w:val="28"/>
          </w:rPr>
          <w:delText>镜他</w:delText>
        </w:r>
      </w:del>
      <w:ins w:id="222" w:author="Administrator" w:date="2016-01-02T02:10:55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就会现前，你</w:t>
      </w:r>
      <w:ins w:id="223" w:author="Administrator" w:date="2016-01-02T02:11:02Z">
        <w:r>
          <w:rPr>
            <w:rFonts w:hint="eastAsia" w:ascii="华文楷体" w:hAnsi="华文楷体" w:eastAsia="华文楷体"/>
            <w:sz w:val="28"/>
            <w:szCs w:val="28"/>
            <w:lang w:eastAsia="zh-CN"/>
          </w:rPr>
          <w:t>再再</w:t>
        </w:r>
      </w:ins>
      <w:del w:id="224" w:author="Administrator" w:date="2016-01-02T02:11:00Z">
        <w:r>
          <w:rPr>
            <w:rFonts w:hint="eastAsia" w:ascii="华文楷体" w:hAnsi="华文楷体" w:eastAsia="华文楷体"/>
            <w:sz w:val="28"/>
            <w:szCs w:val="28"/>
          </w:rPr>
          <w:delText>在在</w:delText>
        </w:r>
      </w:del>
      <w:r>
        <w:rPr>
          <w:rFonts w:hint="eastAsia" w:ascii="华文楷体" w:hAnsi="华文楷体" w:eastAsia="华文楷体"/>
          <w:sz w:val="28"/>
          <w:szCs w:val="28"/>
        </w:rPr>
        <w:t>串习恐怖的这个境</w:t>
      </w:r>
      <w:ins w:id="225" w:author="Administrator" w:date="2016-01-02T02:11:1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那么恐怖的境就会现前</w:t>
      </w:r>
      <w:ins w:id="226" w:author="Administrator" w:date="2016-01-02T02:11:19Z">
        <w:r>
          <w:rPr>
            <w:rFonts w:hint="eastAsia" w:ascii="华文楷体" w:hAnsi="华文楷体" w:eastAsia="华文楷体"/>
            <w:sz w:val="28"/>
            <w:szCs w:val="28"/>
            <w:lang w:eastAsia="zh-CN"/>
          </w:rPr>
          <w:t>。</w:t>
        </w:r>
      </w:ins>
      <w:del w:id="227" w:author="Administrator" w:date="2016-01-02T02:12:24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w:t>
      </w:r>
      <w:del w:id="228" w:author="Administrator" w:date="2016-01-02T02:11:23Z">
        <w:r>
          <w:rPr>
            <w:rFonts w:hint="eastAsia" w:ascii="华文楷体" w:hAnsi="华文楷体" w:eastAsia="华文楷体"/>
            <w:sz w:val="28"/>
            <w:szCs w:val="28"/>
          </w:rPr>
          <w:delText>，</w:delText>
        </w:r>
      </w:del>
      <w:r>
        <w:rPr>
          <w:rFonts w:hint="eastAsia" w:ascii="华文楷体" w:hAnsi="华文楷体" w:eastAsia="华文楷体"/>
          <w:sz w:val="28"/>
          <w:szCs w:val="28"/>
        </w:rPr>
        <w:t>就是说这一方面是通过不断的串习，</w:t>
      </w:r>
      <w:ins w:id="229" w:author="Administrator" w:date="2016-01-02T02:11:35Z">
        <w:r>
          <w:rPr>
            <w:rFonts w:hint="eastAsia" w:ascii="华文楷体" w:hAnsi="华文楷体" w:eastAsia="华文楷体"/>
            <w:sz w:val="28"/>
            <w:szCs w:val="28"/>
            <w:lang w:eastAsia="zh-CN"/>
          </w:rPr>
          <w:t>它</w:t>
        </w:r>
      </w:ins>
      <w:del w:id="230" w:author="Administrator" w:date="2016-01-02T02:11:34Z">
        <w:r>
          <w:rPr>
            <w:rFonts w:hint="eastAsia" w:ascii="华文楷体" w:hAnsi="华文楷体" w:eastAsia="华文楷体"/>
            <w:sz w:val="28"/>
            <w:szCs w:val="28"/>
          </w:rPr>
          <w:delText>他</w:delText>
        </w:r>
      </w:del>
      <w:r>
        <w:rPr>
          <w:rFonts w:hint="eastAsia" w:ascii="华文楷体" w:hAnsi="华文楷体" w:eastAsia="华文楷体"/>
          <w:sz w:val="28"/>
          <w:szCs w:val="28"/>
        </w:rPr>
        <w:t>都是可以现前的</w:t>
      </w:r>
      <w:ins w:id="231" w:author="Administrator" w:date="2016-01-02T02:12:34Z">
        <w:r>
          <w:rPr>
            <w:rFonts w:hint="eastAsia" w:ascii="华文楷体" w:hAnsi="华文楷体" w:eastAsia="华文楷体"/>
            <w:sz w:val="28"/>
            <w:szCs w:val="28"/>
            <w:lang w:eastAsia="zh-CN"/>
          </w:rPr>
          <w:t>。</w:t>
        </w:r>
      </w:ins>
      <w:del w:id="232" w:author="Administrator" w:date="2016-01-02T02:12:33Z">
        <w:r>
          <w:rPr>
            <w:rFonts w:hint="eastAsia" w:ascii="华文楷体" w:hAnsi="华文楷体" w:eastAsia="华文楷体"/>
            <w:sz w:val="28"/>
            <w:szCs w:val="28"/>
          </w:rPr>
          <w:delText>，</w:delText>
        </w:r>
      </w:del>
      <w:r>
        <w:rPr>
          <w:rFonts w:hint="eastAsia" w:ascii="华文楷体" w:hAnsi="华文楷体" w:eastAsia="华文楷体"/>
          <w:sz w:val="28"/>
          <w:szCs w:val="28"/>
        </w:rPr>
        <w:t>所以说呢现在我们无始以来串习的这些山河大地的这些执着</w:t>
      </w:r>
      <w:ins w:id="233" w:author="Administrator" w:date="2016-01-02T02:12:50Z">
        <w:r>
          <w:rPr>
            <w:rFonts w:hint="eastAsia" w:ascii="华文楷体" w:hAnsi="华文楷体" w:eastAsia="华文楷体"/>
            <w:sz w:val="28"/>
            <w:szCs w:val="28"/>
            <w:lang w:eastAsia="zh-CN"/>
          </w:rPr>
          <w:t>，</w:t>
        </w:r>
      </w:ins>
      <w:r>
        <w:rPr>
          <w:rFonts w:hint="eastAsia" w:ascii="华文楷体" w:hAnsi="华文楷体" w:eastAsia="华文楷体"/>
          <w:sz w:val="28"/>
          <w:szCs w:val="28"/>
        </w:rPr>
        <w:t>串习的这样一种法的话</w:t>
      </w:r>
      <w:ins w:id="234" w:author="Administrator" w:date="2016-01-02T02: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就在我们面前呢显现出来这样的外境，犹如梦中境一般，就是这样的。</w:t>
      </w:r>
    </w:p>
    <w:p>
      <w:pPr>
        <w:ind w:firstLine="570"/>
        <w:rPr>
          <w:ins w:id="235" w:author="Administrator" w:date="2016-01-02T02:14:24Z"/>
          <w:rFonts w:hint="eastAsia" w:ascii="黑体" w:hAnsi="黑体" w:eastAsia="黑体" w:cs="黑体"/>
          <w:sz w:val="28"/>
          <w:szCs w:val="28"/>
          <w:lang w:eastAsia="zh-CN"/>
        </w:rPr>
      </w:pPr>
      <w:ins w:id="236" w:author="Administrator" w:date="2016-01-02T02:14:06Z">
        <w:r>
          <w:rPr>
            <w:rFonts w:hint="eastAsia" w:ascii="黑体" w:hAnsi="黑体" w:eastAsia="黑体" w:cs="黑体"/>
            <w:sz w:val="28"/>
            <w:szCs w:val="28"/>
            <w:lang w:eastAsia="zh-CN"/>
            <w:rPrChange w:id="237" w:author="Administrator" w:date="2016-01-02T02:14:1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38" w:author="Administrator" w:date="2016-01-02T02:14:15Z">
            <w:rPr>
              <w:rFonts w:hint="eastAsia" w:ascii="华文楷体" w:hAnsi="华文楷体" w:eastAsia="华文楷体"/>
              <w:sz w:val="28"/>
              <w:szCs w:val="28"/>
            </w:rPr>
          </w:rPrChange>
        </w:rPr>
        <w:t>因此，前后世存在也同样成立，如是刚刚出生的第一刹那的心也是由自己前面同类的心所生，这一点以此正理可以证实。</w:t>
      </w:r>
      <w:ins w:id="239" w:author="Administrator" w:date="2016-01-02T02:14:09Z">
        <w:r>
          <w:rPr>
            <w:rFonts w:hint="eastAsia" w:ascii="黑体" w:hAnsi="黑体" w:eastAsia="黑体" w:cs="黑体"/>
            <w:sz w:val="28"/>
            <w:szCs w:val="28"/>
            <w:lang w:eastAsia="zh-CN"/>
            <w:rPrChange w:id="240" w:author="Administrator" w:date="2016-01-02T02:14:15Z">
              <w:rPr>
                <w:rFonts w:hint="eastAsia" w:ascii="华文楷体" w:hAnsi="华文楷体" w:eastAsia="华文楷体"/>
                <w:sz w:val="28"/>
                <w:szCs w:val="28"/>
                <w:lang w:eastAsia="zh-CN"/>
              </w:rPr>
            </w:rPrChange>
          </w:rPr>
          <w:t>】</w:t>
        </w:r>
      </w:ins>
    </w:p>
    <w:p>
      <w:pPr>
        <w:ind w:firstLine="570"/>
        <w:rPr>
          <w:ins w:id="241" w:author="Administrator" w:date="2016-01-02T02:22:38Z"/>
          <w:rFonts w:hint="eastAsia" w:ascii="华文楷体" w:hAnsi="华文楷体" w:eastAsia="华文楷体"/>
          <w:sz w:val="28"/>
          <w:szCs w:val="28"/>
        </w:rPr>
      </w:pPr>
      <w:r>
        <w:rPr>
          <w:rFonts w:hint="eastAsia" w:ascii="华文楷体" w:hAnsi="华文楷体" w:eastAsia="华文楷体"/>
          <w:sz w:val="28"/>
          <w:szCs w:val="28"/>
        </w:rPr>
        <w:t>那么就说是通过前面的总的原则</w:t>
      </w:r>
      <w:del w:id="242" w:author="Administrator" w:date="2016-01-02T02:14:37Z">
        <w:r>
          <w:rPr>
            <w:rFonts w:hint="eastAsia" w:ascii="华文楷体" w:hAnsi="华文楷体" w:eastAsia="华文楷体"/>
            <w:sz w:val="28"/>
            <w:szCs w:val="28"/>
          </w:rPr>
          <w:delText>，</w:delText>
        </w:r>
      </w:del>
      <w:r>
        <w:rPr>
          <w:rFonts w:hint="eastAsia" w:ascii="华文楷体" w:hAnsi="华文楷体" w:eastAsia="华文楷体"/>
          <w:sz w:val="28"/>
          <w:szCs w:val="28"/>
        </w:rPr>
        <w:t>安立之后呢，我们就可以知道前后世存在</w:t>
      </w:r>
      <w:del w:id="243" w:author="Administrator" w:date="2016-01-03T13:24:18Z">
        <w:r>
          <w:rPr>
            <w:rFonts w:hint="eastAsia" w:ascii="华文楷体" w:hAnsi="华文楷体" w:eastAsia="华文楷体"/>
            <w:sz w:val="28"/>
            <w:szCs w:val="28"/>
          </w:rPr>
          <w:delText>，</w:delText>
        </w:r>
      </w:del>
      <w:r>
        <w:rPr>
          <w:rFonts w:hint="eastAsia" w:ascii="华文楷体" w:hAnsi="华文楷体" w:eastAsia="华文楷体"/>
          <w:sz w:val="28"/>
          <w:szCs w:val="28"/>
        </w:rPr>
        <w:t>也是通过这样道理可以成立的</w:t>
      </w:r>
      <w:ins w:id="244" w:author="Administrator" w:date="2016-01-02T02:15:12Z">
        <w:r>
          <w:rPr>
            <w:rFonts w:hint="eastAsia" w:ascii="华文楷体" w:hAnsi="华文楷体" w:eastAsia="华文楷体"/>
            <w:sz w:val="28"/>
            <w:szCs w:val="28"/>
            <w:lang w:eastAsia="zh-CN"/>
          </w:rPr>
          <w:t>。</w:t>
        </w:r>
      </w:ins>
      <w:del w:id="245" w:author="Administrator" w:date="2016-01-02T02:15:12Z">
        <w:r>
          <w:rPr>
            <w:rFonts w:hint="eastAsia" w:ascii="华文楷体" w:hAnsi="华文楷体" w:eastAsia="华文楷体"/>
            <w:sz w:val="28"/>
            <w:szCs w:val="28"/>
          </w:rPr>
          <w:delText>，</w:delText>
        </w:r>
      </w:del>
      <w:r>
        <w:rPr>
          <w:rFonts w:hint="eastAsia" w:ascii="华文楷体" w:hAnsi="华文楷体" w:eastAsia="华文楷体"/>
          <w:sz w:val="28"/>
          <w:szCs w:val="28"/>
        </w:rPr>
        <w:t>那么前面不是说我们在讲这个稳固的这个心的所依是稳固那一点的时候呢，顺世外道认为</w:t>
      </w:r>
      <w:del w:id="246" w:author="Administrator" w:date="2016-01-03T13:24:27Z">
        <w:r>
          <w:rPr>
            <w:rFonts w:hint="eastAsia" w:ascii="华文楷体" w:hAnsi="华文楷体" w:eastAsia="华文楷体"/>
            <w:sz w:val="28"/>
            <w:szCs w:val="28"/>
          </w:rPr>
          <w:delText>，</w:delText>
        </w:r>
      </w:del>
      <w:r>
        <w:rPr>
          <w:rFonts w:hint="eastAsia" w:ascii="华文楷体" w:hAnsi="华文楷体" w:eastAsia="华文楷体"/>
          <w:sz w:val="28"/>
          <w:szCs w:val="28"/>
        </w:rPr>
        <w:t>你的这个所谓的这样一种</w:t>
      </w:r>
      <w:ins w:id="247" w:author="Administrator" w:date="2016-01-03T22:18:0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所依稳固不成立，我们就说到后面要跟你讲</w:t>
      </w:r>
      <w:del w:id="248" w:author="Administrator" w:date="2016-01-03T13:24:35Z">
        <w:r>
          <w:rPr>
            <w:rFonts w:hint="eastAsia" w:ascii="华文楷体" w:hAnsi="华文楷体" w:eastAsia="华文楷体"/>
            <w:sz w:val="28"/>
            <w:szCs w:val="28"/>
          </w:rPr>
          <w:delText>，</w:delText>
        </w:r>
      </w:del>
      <w:r>
        <w:rPr>
          <w:rFonts w:hint="eastAsia" w:ascii="华文楷体" w:hAnsi="华文楷体" w:eastAsia="华文楷体"/>
          <w:sz w:val="28"/>
          <w:szCs w:val="28"/>
        </w:rPr>
        <w:t>这个所依是稳固的</w:t>
      </w:r>
      <w:ins w:id="249" w:author="Administrator" w:date="2016-01-02T02:15:50Z">
        <w:r>
          <w:rPr>
            <w:rFonts w:hint="eastAsia" w:ascii="华文楷体" w:hAnsi="华文楷体" w:eastAsia="华文楷体"/>
            <w:sz w:val="28"/>
            <w:szCs w:val="28"/>
            <w:lang w:eastAsia="zh-CN"/>
          </w:rPr>
          <w:t>。</w:t>
        </w:r>
      </w:ins>
      <w:del w:id="250" w:author="Administrator" w:date="2016-01-02T02:15:50Z">
        <w:r>
          <w:rPr>
            <w:rFonts w:hint="eastAsia" w:ascii="华文楷体" w:hAnsi="华文楷体" w:eastAsia="华文楷体"/>
            <w:sz w:val="28"/>
            <w:szCs w:val="28"/>
          </w:rPr>
          <w:delText>，</w:delText>
        </w:r>
      </w:del>
      <w:r>
        <w:rPr>
          <w:rFonts w:hint="eastAsia" w:ascii="华文楷体" w:hAnsi="华文楷体" w:eastAsia="华文楷体"/>
          <w:sz w:val="28"/>
          <w:szCs w:val="28"/>
        </w:rPr>
        <w:t>实际上到了这个地方的时候呢，建立前后世</w:t>
      </w:r>
      <w:ins w:id="251" w:author="Administrator" w:date="2016-01-02T02:16:17Z">
        <w:r>
          <w:rPr>
            <w:rFonts w:hint="eastAsia" w:ascii="华文楷体" w:hAnsi="华文楷体" w:eastAsia="华文楷体"/>
            <w:sz w:val="28"/>
            <w:szCs w:val="28"/>
            <w:lang w:eastAsia="zh-CN"/>
          </w:rPr>
          <w:t>、</w:t>
        </w:r>
      </w:ins>
      <w:ins w:id="252" w:author="Administrator" w:date="2016-01-04T21:12:52Z">
        <w:r>
          <w:rPr>
            <w:rFonts w:hint="eastAsia" w:ascii="华文楷体" w:hAnsi="华文楷体" w:eastAsia="华文楷体"/>
            <w:sz w:val="28"/>
            <w:szCs w:val="28"/>
            <w:lang w:eastAsia="zh-CN"/>
          </w:rPr>
          <w:t>而</w:t>
        </w:r>
      </w:ins>
      <w:r>
        <w:rPr>
          <w:rFonts w:hint="eastAsia" w:ascii="华文楷体" w:hAnsi="华文楷体" w:eastAsia="华文楷体"/>
          <w:sz w:val="28"/>
          <w:szCs w:val="28"/>
        </w:rPr>
        <w:t>建立前后世的理论通过这个方面可以成立</w:t>
      </w:r>
      <w:ins w:id="253" w:author="Administrator" w:date="2016-01-02T02:16:14Z">
        <w:r>
          <w:rPr>
            <w:rFonts w:hint="eastAsia" w:ascii="华文楷体" w:hAnsi="华文楷体" w:eastAsia="华文楷体"/>
            <w:sz w:val="28"/>
            <w:szCs w:val="28"/>
            <w:lang w:eastAsia="zh-CN"/>
          </w:rPr>
          <w:t>，</w:t>
        </w:r>
      </w:ins>
      <w:r>
        <w:rPr>
          <w:rFonts w:hint="eastAsia" w:ascii="华文楷体" w:hAnsi="华文楷体" w:eastAsia="华文楷体"/>
          <w:sz w:val="28"/>
          <w:szCs w:val="28"/>
        </w:rPr>
        <w:t>完全可以成立的，所以说前后世存在也同样成立</w:t>
      </w:r>
      <w:ins w:id="254" w:author="Administrator" w:date="2016-01-02T02:16:44Z">
        <w:r>
          <w:rPr>
            <w:rFonts w:hint="eastAsia" w:ascii="华文楷体" w:hAnsi="华文楷体" w:eastAsia="华文楷体"/>
            <w:sz w:val="28"/>
            <w:szCs w:val="28"/>
            <w:lang w:eastAsia="zh-CN"/>
          </w:rPr>
          <w:t>。</w:t>
        </w:r>
      </w:ins>
      <w:del w:id="255" w:author="Administrator" w:date="2016-01-02T02:16:44Z">
        <w:r>
          <w:rPr>
            <w:rFonts w:hint="eastAsia" w:ascii="华文楷体" w:hAnsi="华文楷体" w:eastAsia="华文楷体"/>
            <w:sz w:val="28"/>
            <w:szCs w:val="28"/>
          </w:rPr>
          <w:delText>，</w:delText>
        </w:r>
      </w:del>
      <w:r>
        <w:rPr>
          <w:rFonts w:hint="eastAsia" w:ascii="华文楷体" w:hAnsi="华文楷体" w:eastAsia="华文楷体"/>
          <w:sz w:val="28"/>
          <w:szCs w:val="28"/>
        </w:rPr>
        <w:t>如是刚刚出生的第一刹那的心也是由自己前面同类的心所生的，那么就是说自己刚刚出生，从母胎里面出来第一刹那</w:t>
      </w:r>
      <w:ins w:id="256" w:author="Administrator" w:date="2016-01-02T02:17:04Z">
        <w:r>
          <w:rPr>
            <w:rFonts w:hint="eastAsia" w:ascii="华文楷体" w:hAnsi="华文楷体" w:eastAsia="华文楷体"/>
            <w:sz w:val="28"/>
            <w:szCs w:val="28"/>
            <w:lang w:eastAsia="zh-CN"/>
          </w:rPr>
          <w:t>它</w:t>
        </w:r>
      </w:ins>
      <w:del w:id="257" w:author="Administrator" w:date="2016-01-02T02:17:02Z">
        <w:r>
          <w:rPr>
            <w:rFonts w:hint="eastAsia" w:ascii="华文楷体" w:hAnsi="华文楷体" w:eastAsia="华文楷体"/>
            <w:sz w:val="28"/>
            <w:szCs w:val="28"/>
          </w:rPr>
          <w:delText>她</w:delText>
        </w:r>
      </w:del>
      <w:r>
        <w:rPr>
          <w:rFonts w:hint="eastAsia" w:ascii="华文楷体" w:hAnsi="华文楷体" w:eastAsia="华文楷体"/>
          <w:sz w:val="28"/>
          <w:szCs w:val="28"/>
        </w:rPr>
        <w:t>是一个心，那么我们就说这个第一刹那的心</w:t>
      </w:r>
      <w:del w:id="258" w:author="Administrator" w:date="2016-01-02T02:17:16Z">
        <w:r>
          <w:rPr>
            <w:rFonts w:hint="eastAsia" w:ascii="华文楷体" w:hAnsi="华文楷体" w:eastAsia="华文楷体"/>
            <w:sz w:val="28"/>
            <w:szCs w:val="28"/>
          </w:rPr>
          <w:delText>他</w:delText>
        </w:r>
      </w:del>
      <w:ins w:id="259" w:author="Administrator" w:date="2016-01-02T02:17:1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来自于哪里呢，只有来自于自己前面的一种同类的心</w:t>
      </w:r>
      <w:ins w:id="260" w:author="Administrator" w:date="2016-01-02T02:17:50Z">
        <w:r>
          <w:rPr>
            <w:rFonts w:hint="eastAsia" w:ascii="华文楷体" w:hAnsi="华文楷体" w:eastAsia="华文楷体"/>
            <w:sz w:val="28"/>
            <w:szCs w:val="28"/>
            <w:lang w:eastAsia="zh-CN"/>
          </w:rPr>
          <w:t>，</w:t>
        </w:r>
      </w:ins>
      <w:del w:id="261" w:author="Administrator" w:date="2016-01-02T02:18:03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这个时候呢就是这一点通过</w:t>
      </w:r>
      <w:ins w:id="262" w:author="Administrator" w:date="2016-01-02T02:17:39Z">
        <w:r>
          <w:rPr>
            <w:rFonts w:hint="eastAsia" w:ascii="华文楷体" w:hAnsi="华文楷体" w:eastAsia="华文楷体"/>
            <w:sz w:val="28"/>
            <w:szCs w:val="28"/>
            <w:lang w:eastAsia="zh-CN"/>
          </w:rPr>
          <w:t>正</w:t>
        </w:r>
      </w:ins>
      <w:del w:id="263" w:author="Administrator" w:date="2016-01-02T02:17:37Z">
        <w:r>
          <w:rPr>
            <w:rFonts w:hint="eastAsia" w:ascii="华文楷体" w:hAnsi="华文楷体" w:eastAsia="华文楷体"/>
            <w:sz w:val="28"/>
            <w:szCs w:val="28"/>
          </w:rPr>
          <w:delText>证</w:delText>
        </w:r>
      </w:del>
      <w:r>
        <w:rPr>
          <w:rFonts w:hint="eastAsia" w:ascii="华文楷体" w:hAnsi="华文楷体" w:eastAsia="华文楷体"/>
          <w:sz w:val="28"/>
          <w:szCs w:val="28"/>
        </w:rPr>
        <w:t>理</w:t>
      </w:r>
      <w:del w:id="264" w:author="Administrator" w:date="2016-01-03T13:25:48Z">
        <w:r>
          <w:rPr>
            <w:rFonts w:hint="eastAsia" w:ascii="华文楷体" w:hAnsi="华文楷体" w:eastAsia="华文楷体"/>
            <w:sz w:val="28"/>
            <w:szCs w:val="28"/>
          </w:rPr>
          <w:delText>可</w:delText>
        </w:r>
      </w:del>
      <w:del w:id="265" w:author="Administrator" w:date="2016-01-03T13:25:49Z">
        <w:r>
          <w:rPr>
            <w:rFonts w:hint="eastAsia" w:ascii="华文楷体" w:hAnsi="华文楷体" w:eastAsia="华文楷体"/>
            <w:sz w:val="28"/>
            <w:szCs w:val="28"/>
          </w:rPr>
          <w:delText>以</w:delText>
        </w:r>
      </w:del>
      <w:ins w:id="266" w:author="Administrator" w:date="2016-01-03T13:25:51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证实</w:t>
      </w:r>
      <w:ins w:id="267" w:author="Administrator" w:date="2016-01-02T02:18:08Z">
        <w:r>
          <w:rPr>
            <w:rFonts w:hint="eastAsia" w:ascii="华文楷体" w:hAnsi="华文楷体" w:eastAsia="华文楷体"/>
            <w:sz w:val="28"/>
            <w:szCs w:val="28"/>
            <w:lang w:eastAsia="zh-CN"/>
          </w:rPr>
          <w:t>。</w:t>
        </w:r>
      </w:ins>
      <w:del w:id="268" w:author="Administrator" w:date="2016-01-02T02:18:08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所以说我们说如果这样推理往上推的时候呢，那么母胎当中第一刹那心</w:t>
      </w:r>
      <w:ins w:id="269" w:author="Administrator" w:date="2016-01-04T21:13:26Z">
        <w:r>
          <w:rPr>
            <w:rFonts w:hint="eastAsia" w:ascii="华文楷体" w:hAnsi="华文楷体" w:eastAsia="华文楷体"/>
            <w:sz w:val="28"/>
            <w:szCs w:val="28"/>
            <w:lang w:eastAsia="zh-CN"/>
          </w:rPr>
          <w:t>肯定</w:t>
        </w:r>
      </w:ins>
      <w:r>
        <w:rPr>
          <w:rFonts w:hint="eastAsia" w:ascii="华文楷体" w:hAnsi="华文楷体" w:eastAsia="华文楷体"/>
          <w:sz w:val="28"/>
          <w:szCs w:val="28"/>
        </w:rPr>
        <w:t>也是</w:t>
      </w:r>
      <w:ins w:id="270" w:author="Administrator" w:date="2016-01-02T02:18:20Z">
        <w:r>
          <w:rPr>
            <w:rFonts w:hint="eastAsia" w:ascii="华文楷体" w:hAnsi="华文楷体" w:eastAsia="华文楷体"/>
            <w:sz w:val="28"/>
            <w:szCs w:val="28"/>
            <w:lang w:eastAsia="zh-CN"/>
          </w:rPr>
          <w:t>它</w:t>
        </w:r>
      </w:ins>
      <w:del w:id="271" w:author="Administrator" w:date="2016-01-02T02:18:19Z">
        <w:r>
          <w:rPr>
            <w:rFonts w:hint="eastAsia" w:ascii="华文楷体" w:hAnsi="华文楷体" w:eastAsia="华文楷体"/>
            <w:sz w:val="28"/>
            <w:szCs w:val="28"/>
          </w:rPr>
          <w:delText>他</w:delText>
        </w:r>
      </w:del>
      <w:r>
        <w:rPr>
          <w:rFonts w:hint="eastAsia" w:ascii="华文楷体" w:hAnsi="华文楷体" w:eastAsia="华文楷体"/>
          <w:sz w:val="28"/>
          <w:szCs w:val="28"/>
        </w:rPr>
        <w:t>前面的同类心，那么前面</w:t>
      </w:r>
      <w:ins w:id="272" w:author="Administrator" w:date="2016-01-03T13:26:02Z">
        <w:r>
          <w:rPr>
            <w:rFonts w:hint="eastAsia" w:ascii="华文楷体" w:hAnsi="华文楷体" w:eastAsia="华文楷体"/>
            <w:sz w:val="28"/>
            <w:szCs w:val="28"/>
            <w:lang w:eastAsia="zh-CN"/>
          </w:rPr>
          <w:t>的</w:t>
        </w:r>
      </w:ins>
      <w:r>
        <w:rPr>
          <w:rFonts w:hint="eastAsia" w:ascii="华文楷体" w:hAnsi="华文楷体" w:eastAsia="华文楷体"/>
          <w:sz w:val="28"/>
          <w:szCs w:val="28"/>
        </w:rPr>
        <w:t>同类心来自哪里呢，就来自于入胎之前这个中阴的状态，那么这个中阴的状态的心呢再往前推到了前世的死心</w:t>
      </w:r>
      <w:ins w:id="273" w:author="Administrator" w:date="2016-01-03T22:18:58Z">
        <w:r>
          <w:rPr>
            <w:rFonts w:hint="eastAsia" w:ascii="华文楷体" w:hAnsi="华文楷体" w:eastAsia="华文楷体"/>
            <w:sz w:val="28"/>
            <w:szCs w:val="28"/>
            <w:lang w:eastAsia="zh-CN"/>
          </w:rPr>
          <w:t>了</w:t>
        </w:r>
      </w:ins>
      <w:r>
        <w:rPr>
          <w:rFonts w:hint="eastAsia" w:ascii="华文楷体" w:hAnsi="华文楷体" w:eastAsia="华文楷体"/>
          <w:sz w:val="28"/>
          <w:szCs w:val="28"/>
        </w:rPr>
        <w:t>，到了前世的死心</w:t>
      </w:r>
      <w:del w:id="274" w:author="Administrator" w:date="2016-01-04T21:13:36Z">
        <w:r>
          <w:rPr>
            <w:rFonts w:hint="eastAsia" w:ascii="华文楷体" w:hAnsi="华文楷体" w:eastAsia="华文楷体"/>
            <w:sz w:val="28"/>
            <w:szCs w:val="28"/>
          </w:rPr>
          <w:delText>再</w:delText>
        </w:r>
      </w:del>
      <w:r>
        <w:rPr>
          <w:rFonts w:hint="eastAsia" w:ascii="华文楷体" w:hAnsi="华文楷体" w:eastAsia="华文楷体"/>
          <w:sz w:val="28"/>
          <w:szCs w:val="28"/>
        </w:rPr>
        <w:t>往前推，到了前世的这样一种活着的时候，所以像这样一</w:t>
      </w:r>
      <w:ins w:id="275" w:author="Administrator" w:date="2016-01-02T02:18:45Z">
        <w:r>
          <w:rPr>
            <w:rFonts w:hint="eastAsia" w:ascii="华文楷体" w:hAnsi="华文楷体" w:eastAsia="华文楷体"/>
            <w:sz w:val="28"/>
            <w:szCs w:val="28"/>
            <w:lang w:eastAsia="zh-CN"/>
          </w:rPr>
          <w:t>再再</w:t>
        </w:r>
      </w:ins>
      <w:del w:id="276" w:author="Administrator" w:date="2016-01-02T02:18:43Z">
        <w:r>
          <w:rPr>
            <w:rFonts w:hint="eastAsia" w:ascii="华文楷体" w:hAnsi="华文楷体" w:eastAsia="华文楷体"/>
            <w:sz w:val="28"/>
            <w:szCs w:val="28"/>
          </w:rPr>
          <w:delText>在在</w:delText>
        </w:r>
      </w:del>
      <w:r>
        <w:rPr>
          <w:rFonts w:hint="eastAsia" w:ascii="华文楷体" w:hAnsi="华文楷体" w:eastAsia="华文楷体"/>
          <w:sz w:val="28"/>
          <w:szCs w:val="28"/>
        </w:rPr>
        <w:t>的往前推的时候呢，无始的前世，无始的前世，无量的前世，通过这个方面都可以证实。</w:t>
      </w:r>
    </w:p>
    <w:p>
      <w:pPr>
        <w:ind w:firstLine="570"/>
        <w:rPr>
          <w:ins w:id="277" w:author="Administrator" w:date="2016-01-02T02:22:40Z"/>
          <w:rFonts w:hint="eastAsia" w:ascii="黑体" w:hAnsi="黑体" w:eastAsia="黑体" w:cs="黑体"/>
          <w:sz w:val="28"/>
          <w:szCs w:val="28"/>
          <w:lang w:eastAsia="zh-CN"/>
        </w:rPr>
      </w:pPr>
      <w:ins w:id="278" w:author="Administrator" w:date="2016-01-02T02:22:27Z">
        <w:r>
          <w:rPr>
            <w:rFonts w:hint="eastAsia" w:ascii="黑体" w:hAnsi="黑体" w:eastAsia="黑体" w:cs="黑体"/>
            <w:sz w:val="28"/>
            <w:szCs w:val="28"/>
            <w:lang w:eastAsia="zh-CN"/>
            <w:rPrChange w:id="279" w:author="Administrator" w:date="2016-01-02T02:22:3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80" w:author="Administrator" w:date="2016-01-02T02:22:33Z">
            <w:rPr>
              <w:rFonts w:hint="eastAsia" w:ascii="华文楷体" w:hAnsi="华文楷体" w:eastAsia="华文楷体"/>
              <w:sz w:val="28"/>
              <w:szCs w:val="28"/>
            </w:rPr>
          </w:rPrChange>
        </w:rPr>
        <w:t>依靠这种方式，足可证明具贪者后世也存在的事实。</w:t>
      </w:r>
      <w:ins w:id="281" w:author="Administrator" w:date="2016-01-02T02:22:21Z">
        <w:r>
          <w:rPr>
            <w:rFonts w:hint="eastAsia" w:ascii="黑体" w:hAnsi="黑体" w:eastAsia="黑体" w:cs="黑体"/>
            <w:sz w:val="28"/>
            <w:szCs w:val="28"/>
            <w:lang w:eastAsia="zh-CN"/>
            <w:rPrChange w:id="282" w:author="Administrator" w:date="2016-01-02T02:22:33Z">
              <w:rPr>
                <w:rFonts w:hint="eastAsia" w:ascii="华文楷体" w:hAnsi="华文楷体" w:eastAsia="华文楷体"/>
                <w:sz w:val="28"/>
                <w:szCs w:val="28"/>
                <w:lang w:eastAsia="zh-CN"/>
              </w:rPr>
            </w:rPrChange>
          </w:rPr>
          <w:t>】</w:t>
        </w:r>
      </w:ins>
    </w:p>
    <w:p>
      <w:pPr>
        <w:ind w:firstLine="570"/>
        <w:rPr>
          <w:ins w:id="283" w:author="Administrator" w:date="2016-01-02T02:24:15Z"/>
          <w:rFonts w:hint="eastAsia" w:ascii="华文楷体" w:hAnsi="华文楷体" w:eastAsia="华文楷体"/>
          <w:sz w:val="28"/>
          <w:szCs w:val="28"/>
        </w:rPr>
      </w:pPr>
      <w:r>
        <w:rPr>
          <w:rFonts w:hint="eastAsia" w:ascii="华文楷体" w:hAnsi="华文楷体" w:eastAsia="华文楷体"/>
          <w:sz w:val="28"/>
          <w:szCs w:val="28"/>
        </w:rPr>
        <w:t>那么通过推理前世的方法，也可以往后推，可以证明具贪者</w:t>
      </w:r>
      <w:del w:id="284" w:author="Administrator" w:date="2016-01-02T02:19:58Z">
        <w:r>
          <w:rPr>
            <w:rFonts w:hint="eastAsia" w:ascii="华文楷体" w:hAnsi="华文楷体" w:eastAsia="华文楷体"/>
            <w:sz w:val="28"/>
            <w:szCs w:val="28"/>
          </w:rPr>
          <w:delText>，</w:delText>
        </w:r>
      </w:del>
      <w:r>
        <w:rPr>
          <w:rFonts w:hint="eastAsia" w:ascii="华文楷体" w:hAnsi="华文楷体" w:eastAsia="华文楷体"/>
          <w:sz w:val="28"/>
          <w:szCs w:val="28"/>
        </w:rPr>
        <w:t>就说今生当中如果有这样一种贪欲心</w:t>
      </w:r>
      <w:del w:id="285" w:author="Administrator" w:date="2016-01-04T21:14:07Z">
        <w:r>
          <w:rPr>
            <w:rFonts w:hint="eastAsia" w:ascii="华文楷体" w:hAnsi="华文楷体" w:eastAsia="华文楷体"/>
            <w:sz w:val="28"/>
            <w:szCs w:val="28"/>
          </w:rPr>
          <w:delText>，</w:delText>
        </w:r>
      </w:del>
      <w:r>
        <w:rPr>
          <w:rFonts w:hint="eastAsia" w:ascii="华文楷体" w:hAnsi="华文楷体" w:eastAsia="华文楷体"/>
          <w:sz w:val="28"/>
          <w:szCs w:val="28"/>
        </w:rPr>
        <w:t>或者说如果有这个我和我所，有这样一种强烈的贪心，这个贪心</w:t>
      </w:r>
      <w:ins w:id="286" w:author="Administrator" w:date="2016-01-03T13:26:4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可以说是一个总的烦恼的意思，那么如果是具有烦恼，</w:t>
      </w:r>
      <w:ins w:id="287" w:author="Administrator" w:date="2016-01-04T21:14:25Z">
        <w:r>
          <w:rPr>
            <w:rFonts w:hint="eastAsia" w:ascii="华文楷体" w:hAnsi="华文楷体" w:eastAsia="华文楷体"/>
            <w:sz w:val="28"/>
            <w:szCs w:val="28"/>
            <w:lang w:eastAsia="zh-CN"/>
          </w:rPr>
          <w:t>它</w:t>
        </w:r>
      </w:ins>
      <w:del w:id="288" w:author="Administrator" w:date="2016-01-04T21:14:23Z">
        <w:r>
          <w:rPr>
            <w:rFonts w:hint="eastAsia" w:ascii="华文楷体" w:hAnsi="华文楷体" w:eastAsia="华文楷体"/>
            <w:sz w:val="28"/>
            <w:szCs w:val="28"/>
          </w:rPr>
          <w:delText>他</w:delText>
        </w:r>
      </w:del>
      <w:r>
        <w:rPr>
          <w:rFonts w:hint="eastAsia" w:ascii="华文楷体" w:hAnsi="华文楷体" w:eastAsia="华文楷体"/>
          <w:sz w:val="28"/>
          <w:szCs w:val="28"/>
        </w:rPr>
        <w:t>的后世呢也是存在的一</w:t>
      </w:r>
      <w:ins w:id="289" w:author="Administrator" w:date="2016-01-03T22:19:42Z">
        <w:r>
          <w:rPr>
            <w:rFonts w:hint="eastAsia" w:ascii="华文楷体" w:hAnsi="华文楷体" w:eastAsia="华文楷体"/>
            <w:sz w:val="28"/>
            <w:szCs w:val="28"/>
            <w:lang w:eastAsia="zh-CN"/>
          </w:rPr>
          <w:t>个</w:t>
        </w:r>
      </w:ins>
      <w:del w:id="290" w:author="Administrator" w:date="2016-01-03T22:19:41Z">
        <w:r>
          <w:rPr>
            <w:rFonts w:hint="eastAsia" w:ascii="华文楷体" w:hAnsi="华文楷体" w:eastAsia="华文楷体"/>
            <w:sz w:val="28"/>
            <w:szCs w:val="28"/>
          </w:rPr>
          <w:delText>种</w:delText>
        </w:r>
      </w:del>
      <w:r>
        <w:rPr>
          <w:rFonts w:hint="eastAsia" w:ascii="华文楷体" w:hAnsi="华文楷体" w:eastAsia="华文楷体"/>
          <w:sz w:val="28"/>
          <w:szCs w:val="28"/>
        </w:rPr>
        <w:t>事实</w:t>
      </w:r>
      <w:ins w:id="291" w:author="Administrator" w:date="2016-01-02T02:20:25Z">
        <w:r>
          <w:rPr>
            <w:rFonts w:hint="eastAsia" w:ascii="华文楷体" w:hAnsi="华文楷体" w:eastAsia="华文楷体"/>
            <w:sz w:val="28"/>
            <w:szCs w:val="28"/>
            <w:lang w:eastAsia="zh-CN"/>
          </w:rPr>
          <w:t>。</w:t>
        </w:r>
      </w:ins>
      <w:del w:id="292" w:author="Administrator" w:date="2016-01-02T02:20:25Z">
        <w:r>
          <w:rPr>
            <w:rFonts w:hint="eastAsia" w:ascii="华文楷体" w:hAnsi="华文楷体" w:eastAsia="华文楷体"/>
            <w:sz w:val="28"/>
            <w:szCs w:val="28"/>
          </w:rPr>
          <w:delText>，</w:delText>
        </w:r>
      </w:del>
      <w:r>
        <w:rPr>
          <w:rFonts w:hint="eastAsia" w:ascii="华文楷体" w:hAnsi="华文楷体" w:eastAsia="华文楷体"/>
          <w:sz w:val="28"/>
          <w:szCs w:val="28"/>
        </w:rPr>
        <w:t>下面讲比喻。</w:t>
      </w:r>
    </w:p>
    <w:p>
      <w:pPr>
        <w:ind w:firstLine="570"/>
        <w:rPr>
          <w:ins w:id="293" w:author="Administrator" w:date="2016-01-02T02:24:28Z"/>
          <w:rFonts w:hint="eastAsia" w:ascii="黑体" w:hAnsi="黑体" w:eastAsia="黑体" w:cs="黑体"/>
          <w:sz w:val="28"/>
          <w:szCs w:val="28"/>
        </w:rPr>
      </w:pPr>
      <w:ins w:id="294" w:author="Administrator" w:date="2016-01-02T02:24:38Z">
        <w:r>
          <w:rPr>
            <w:rFonts w:hint="eastAsia" w:ascii="黑体" w:hAnsi="黑体" w:eastAsia="黑体" w:cs="黑体"/>
            <w:sz w:val="28"/>
            <w:szCs w:val="28"/>
            <w:lang w:eastAsia="zh-CN"/>
          </w:rPr>
          <w:t>【</w:t>
        </w:r>
      </w:ins>
      <w:r>
        <w:rPr>
          <w:rFonts w:hint="eastAsia" w:ascii="黑体" w:hAnsi="黑体" w:eastAsia="黑体" w:cs="黑体"/>
          <w:sz w:val="28"/>
          <w:szCs w:val="28"/>
          <w:rPrChange w:id="295" w:author="Administrator" w:date="2016-01-02T02:24:23Z">
            <w:rPr>
              <w:rFonts w:hint="eastAsia" w:ascii="华文楷体" w:hAnsi="华文楷体" w:eastAsia="华文楷体"/>
              <w:sz w:val="28"/>
              <w:szCs w:val="28"/>
            </w:rPr>
          </w:rPrChange>
        </w:rPr>
        <w:t>就拿今生来说，以往依靠接触对境少女的感受之心，足能引发在相续中存留习气的如今也追求接触同样对境的心。</w:t>
      </w:r>
      <w:ins w:id="296" w:author="Administrator" w:date="2016-01-02T02:24:40Z">
        <w:r>
          <w:rPr>
            <w:rFonts w:hint="eastAsia" w:ascii="黑体" w:hAnsi="黑体" w:eastAsia="黑体" w:cs="黑体"/>
            <w:sz w:val="28"/>
            <w:szCs w:val="28"/>
            <w:lang w:eastAsia="zh-CN"/>
          </w:rPr>
          <w:t>】</w:t>
        </w:r>
      </w:ins>
    </w:p>
    <w:p>
      <w:pPr>
        <w:ind w:firstLine="570"/>
        <w:rPr>
          <w:ins w:id="297" w:author="Administrator" w:date="2016-01-02T02:37:13Z"/>
          <w:rFonts w:hint="eastAsia" w:ascii="华文楷体" w:hAnsi="华文楷体" w:eastAsia="华文楷体"/>
          <w:sz w:val="28"/>
          <w:szCs w:val="28"/>
        </w:rPr>
      </w:pPr>
      <w:r>
        <w:rPr>
          <w:rFonts w:hint="eastAsia" w:ascii="华文楷体" w:hAnsi="华文楷体" w:eastAsia="华文楷体"/>
          <w:sz w:val="28"/>
          <w:szCs w:val="28"/>
        </w:rPr>
        <w:t>比如说呢以往在前世当中呢曾经接触过这个对</w:t>
      </w:r>
      <w:ins w:id="298" w:author="Administrator" w:date="2016-01-02T02:24:52Z">
        <w:r>
          <w:rPr>
            <w:rFonts w:hint="eastAsia" w:ascii="华文楷体" w:hAnsi="华文楷体" w:eastAsia="华文楷体"/>
            <w:sz w:val="28"/>
            <w:szCs w:val="28"/>
            <w:lang w:eastAsia="zh-CN"/>
          </w:rPr>
          <w:t>境</w:t>
        </w:r>
      </w:ins>
      <w:del w:id="299" w:author="Administrator" w:date="2016-01-02T02:24:50Z">
        <w:r>
          <w:rPr>
            <w:rFonts w:hint="eastAsia" w:ascii="华文楷体" w:hAnsi="华文楷体" w:eastAsia="华文楷体"/>
            <w:sz w:val="28"/>
            <w:szCs w:val="28"/>
          </w:rPr>
          <w:delText>镜</w:delText>
        </w:r>
      </w:del>
      <w:r>
        <w:rPr>
          <w:rFonts w:hint="eastAsia" w:ascii="华文楷体" w:hAnsi="华文楷体" w:eastAsia="华文楷体"/>
          <w:sz w:val="28"/>
          <w:szCs w:val="28"/>
        </w:rPr>
        <w:t>少女的这样一种感受，接触过她的身体，那么接触过她的身体之后呢，当时产生一种乐触，内心当中就留下了这样一种习气了，那么通过这样一种这个接触少女的感受的心呢，就能够引发在相续当中留存</w:t>
      </w:r>
      <w:del w:id="300" w:author="Administrator" w:date="2016-01-04T21:14:56Z">
        <w:r>
          <w:rPr>
            <w:rFonts w:hint="eastAsia" w:ascii="华文楷体" w:hAnsi="华文楷体" w:eastAsia="华文楷体"/>
            <w:sz w:val="28"/>
            <w:szCs w:val="28"/>
          </w:rPr>
          <w:delText>的</w:delText>
        </w:r>
      </w:del>
      <w:r>
        <w:rPr>
          <w:rFonts w:hint="eastAsia" w:ascii="华文楷体" w:hAnsi="华文楷体" w:eastAsia="华文楷体"/>
          <w:sz w:val="28"/>
          <w:szCs w:val="28"/>
        </w:rPr>
        <w:t>一种习气，那么就是说在今生当中虽然没有谁给你教，但是呢如今呢还是到了一定的年龄的时候呢还是会追求接触同样对</w:t>
      </w:r>
      <w:ins w:id="301" w:author="Administrator" w:date="2016-01-02T02:25:48Z">
        <w:r>
          <w:rPr>
            <w:rFonts w:hint="eastAsia" w:ascii="华文楷体" w:hAnsi="华文楷体" w:eastAsia="华文楷体"/>
            <w:sz w:val="28"/>
            <w:szCs w:val="28"/>
            <w:lang w:eastAsia="zh-CN"/>
          </w:rPr>
          <w:t>境</w:t>
        </w:r>
      </w:ins>
      <w:del w:id="302" w:author="Administrator" w:date="2016-01-02T02:25:46Z">
        <w:r>
          <w:rPr>
            <w:rFonts w:hint="eastAsia" w:ascii="华文楷体" w:hAnsi="华文楷体" w:eastAsia="华文楷体"/>
            <w:sz w:val="28"/>
            <w:szCs w:val="28"/>
          </w:rPr>
          <w:delText>镜</w:delText>
        </w:r>
      </w:del>
      <w:r>
        <w:rPr>
          <w:rFonts w:hint="eastAsia" w:ascii="华文楷体" w:hAnsi="华文楷体" w:eastAsia="华文楷体"/>
          <w:sz w:val="28"/>
          <w:szCs w:val="28"/>
        </w:rPr>
        <w:t>的心，就是这样的</w:t>
      </w:r>
      <w:ins w:id="303" w:author="Administrator" w:date="2016-01-02T02:25:55Z">
        <w:r>
          <w:rPr>
            <w:rFonts w:hint="eastAsia" w:ascii="华文楷体" w:hAnsi="华文楷体" w:eastAsia="华文楷体"/>
            <w:sz w:val="28"/>
            <w:szCs w:val="28"/>
            <w:lang w:eastAsia="zh-CN"/>
          </w:rPr>
          <w:t>。</w:t>
        </w:r>
      </w:ins>
      <w:del w:id="304" w:author="Administrator" w:date="2016-01-02T02:25:55Z">
        <w:r>
          <w:rPr>
            <w:rFonts w:hint="eastAsia" w:ascii="华文楷体" w:hAnsi="华文楷体" w:eastAsia="华文楷体"/>
            <w:sz w:val="28"/>
            <w:szCs w:val="28"/>
          </w:rPr>
          <w:delText>，</w:delText>
        </w:r>
      </w:del>
      <w:r>
        <w:rPr>
          <w:rFonts w:hint="eastAsia" w:ascii="华文楷体" w:hAnsi="华文楷体" w:eastAsia="华文楷体"/>
          <w:sz w:val="28"/>
          <w:szCs w:val="28"/>
        </w:rPr>
        <w:t>如果说是现在串习这样心的话，那么以后还会</w:t>
      </w:r>
      <w:ins w:id="305" w:author="Administrator" w:date="2016-01-02T02:26:17Z">
        <w:r>
          <w:rPr>
            <w:rFonts w:hint="eastAsia" w:ascii="华文楷体" w:hAnsi="华文楷体" w:eastAsia="华文楷体"/>
            <w:sz w:val="28"/>
            <w:szCs w:val="28"/>
            <w:lang w:eastAsia="zh-CN"/>
          </w:rPr>
          <w:t>生</w:t>
        </w:r>
      </w:ins>
      <w:del w:id="306" w:author="Administrator" w:date="2016-01-02T02:26:15Z">
        <w:r>
          <w:rPr>
            <w:rFonts w:hint="eastAsia" w:ascii="华文楷体" w:hAnsi="华文楷体" w:eastAsia="华文楷体"/>
            <w:sz w:val="28"/>
            <w:szCs w:val="28"/>
          </w:rPr>
          <w:delText>升</w:delText>
        </w:r>
      </w:del>
      <w:r>
        <w:rPr>
          <w:rFonts w:hint="eastAsia" w:ascii="华文楷体" w:hAnsi="华文楷体" w:eastAsia="华文楷体"/>
          <w:sz w:val="28"/>
          <w:szCs w:val="28"/>
        </w:rPr>
        <w:t>起来，在后世的时候仍然会</w:t>
      </w:r>
      <w:ins w:id="307" w:author="Administrator" w:date="2016-01-02T02:26:25Z">
        <w:r>
          <w:rPr>
            <w:rFonts w:hint="eastAsia" w:ascii="华文楷体" w:hAnsi="华文楷体" w:eastAsia="华文楷体"/>
            <w:sz w:val="28"/>
            <w:szCs w:val="28"/>
            <w:lang w:eastAsia="zh-CN"/>
          </w:rPr>
          <w:t>生</w:t>
        </w:r>
      </w:ins>
      <w:del w:id="308" w:author="Administrator" w:date="2016-01-02T02:26:23Z">
        <w:r>
          <w:rPr>
            <w:rFonts w:hint="eastAsia" w:ascii="华文楷体" w:hAnsi="华文楷体" w:eastAsia="华文楷体"/>
            <w:sz w:val="28"/>
            <w:szCs w:val="28"/>
          </w:rPr>
          <w:delText>升</w:delText>
        </w:r>
      </w:del>
      <w:r>
        <w:rPr>
          <w:rFonts w:hint="eastAsia" w:ascii="华文楷体" w:hAnsi="华文楷体" w:eastAsia="华文楷体"/>
          <w:sz w:val="28"/>
          <w:szCs w:val="28"/>
        </w:rPr>
        <w:t>起来</w:t>
      </w:r>
      <w:ins w:id="309" w:author="Administrator" w:date="2016-01-02T02:26:29Z">
        <w:r>
          <w:rPr>
            <w:rFonts w:hint="eastAsia" w:ascii="华文楷体" w:hAnsi="华文楷体" w:eastAsia="华文楷体"/>
            <w:sz w:val="28"/>
            <w:szCs w:val="28"/>
            <w:lang w:eastAsia="zh-CN"/>
          </w:rPr>
          <w:t>。</w:t>
        </w:r>
      </w:ins>
      <w:del w:id="310" w:author="Administrator" w:date="2016-01-02T02:26:28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p>
    <w:p>
      <w:pPr>
        <w:ind w:firstLine="570"/>
        <w:rPr>
          <w:ins w:id="311" w:author="Administrator" w:date="2016-01-02T02:37:16Z"/>
          <w:rFonts w:hint="eastAsia" w:ascii="黑体" w:hAnsi="黑体" w:eastAsia="黑体" w:cs="黑体"/>
          <w:sz w:val="28"/>
          <w:szCs w:val="28"/>
          <w:lang w:eastAsia="zh-CN"/>
        </w:rPr>
      </w:pPr>
      <w:ins w:id="312" w:author="Administrator" w:date="2016-01-02T02:36:40Z">
        <w:r>
          <w:rPr>
            <w:rFonts w:hint="eastAsia" w:ascii="黑体" w:hAnsi="黑体" w:eastAsia="黑体" w:cs="黑体"/>
            <w:sz w:val="28"/>
            <w:szCs w:val="28"/>
            <w:lang w:eastAsia="zh-CN"/>
            <w:rPrChange w:id="313" w:author="Administrator" w:date="2016-01-02T02:37:1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14" w:author="Administrator" w:date="2016-01-02T02:37:10Z">
            <w:rPr>
              <w:rFonts w:hint="eastAsia" w:ascii="华文楷体" w:hAnsi="华文楷体" w:eastAsia="华文楷体"/>
              <w:sz w:val="28"/>
              <w:szCs w:val="28"/>
            </w:rPr>
          </w:rPrChange>
        </w:rPr>
        <w:t>现在享受这样交媾的心能引发将来的贪心。</w:t>
      </w:r>
      <w:ins w:id="315" w:author="Administrator" w:date="2016-01-02T02:37:05Z">
        <w:r>
          <w:rPr>
            <w:rFonts w:hint="eastAsia" w:ascii="黑体" w:hAnsi="黑体" w:eastAsia="黑体" w:cs="黑体"/>
            <w:sz w:val="28"/>
            <w:szCs w:val="28"/>
            <w:lang w:eastAsia="zh-CN"/>
            <w:rPrChange w:id="316" w:author="Administrator" w:date="2016-01-02T02:37:10Z">
              <w:rPr>
                <w:rFonts w:hint="eastAsia" w:ascii="华文楷体" w:hAnsi="华文楷体" w:eastAsia="华文楷体"/>
                <w:sz w:val="28"/>
                <w:szCs w:val="28"/>
                <w:lang w:eastAsia="zh-CN"/>
              </w:rPr>
            </w:rPrChange>
          </w:rPr>
          <w:t>】</w:t>
        </w:r>
      </w:ins>
    </w:p>
    <w:p>
      <w:pPr>
        <w:ind w:firstLine="570"/>
        <w:rPr>
          <w:ins w:id="317" w:author="Administrator" w:date="2016-01-02T02:33:19Z"/>
          <w:rFonts w:hint="eastAsia" w:ascii="华文楷体" w:hAnsi="华文楷体" w:eastAsia="华文楷体"/>
          <w:sz w:val="28"/>
          <w:szCs w:val="28"/>
        </w:rPr>
      </w:pPr>
      <w:r>
        <w:rPr>
          <w:rFonts w:hint="eastAsia" w:ascii="华文楷体" w:hAnsi="华文楷体" w:eastAsia="华文楷体"/>
          <w:sz w:val="28"/>
          <w:szCs w:val="28"/>
        </w:rPr>
        <w:t>那么如果现在享受这样一种交媾的心的话，就能够引发将来的也想要和对</w:t>
      </w:r>
      <w:ins w:id="318" w:author="Administrator" w:date="2016-01-02T02:26:51Z">
        <w:r>
          <w:rPr>
            <w:rFonts w:hint="eastAsia" w:ascii="华文楷体" w:hAnsi="华文楷体" w:eastAsia="华文楷体"/>
            <w:sz w:val="28"/>
            <w:szCs w:val="28"/>
            <w:lang w:eastAsia="zh-CN"/>
          </w:rPr>
          <w:t>境</w:t>
        </w:r>
      </w:ins>
      <w:del w:id="319" w:author="Administrator" w:date="2016-01-02T02:26:50Z">
        <w:r>
          <w:rPr>
            <w:rFonts w:hint="eastAsia" w:ascii="华文楷体" w:hAnsi="华文楷体" w:eastAsia="华文楷体"/>
            <w:sz w:val="28"/>
            <w:szCs w:val="28"/>
          </w:rPr>
          <w:delText>镜</w:delText>
        </w:r>
      </w:del>
      <w:r>
        <w:rPr>
          <w:rFonts w:hint="eastAsia" w:ascii="华文楷体" w:hAnsi="华文楷体" w:eastAsia="华文楷体"/>
          <w:sz w:val="28"/>
          <w:szCs w:val="28"/>
        </w:rPr>
        <w:t>交媾的这样一种贪心。</w:t>
      </w:r>
    </w:p>
    <w:p>
      <w:pPr>
        <w:ind w:firstLine="570"/>
        <w:rPr>
          <w:ins w:id="320" w:author="Administrator" w:date="2016-01-02T02:33:21Z"/>
          <w:rFonts w:hint="eastAsia" w:ascii="黑体" w:hAnsi="黑体" w:eastAsia="黑体" w:cs="黑体"/>
          <w:sz w:val="28"/>
          <w:szCs w:val="28"/>
          <w:lang w:eastAsia="zh-CN"/>
        </w:rPr>
      </w:pPr>
      <w:ins w:id="321" w:author="Administrator" w:date="2016-01-02T02:33:01Z">
        <w:r>
          <w:rPr>
            <w:rFonts w:hint="eastAsia" w:ascii="黑体" w:hAnsi="黑体" w:eastAsia="黑体" w:cs="黑体"/>
            <w:sz w:val="28"/>
            <w:szCs w:val="28"/>
            <w:lang w:eastAsia="zh-CN"/>
            <w:rPrChange w:id="322" w:author="Administrator" w:date="2016-01-02T02:33:1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23" w:author="Administrator" w:date="2016-01-02T02:33:16Z">
            <w:rPr>
              <w:rFonts w:hint="eastAsia" w:ascii="华文楷体" w:hAnsi="华文楷体" w:eastAsia="华文楷体"/>
              <w:sz w:val="28"/>
              <w:szCs w:val="28"/>
            </w:rPr>
          </w:rPrChange>
        </w:rPr>
        <w:t>同样，串习任何事物无不是随着串习的力量而在后来现为明显不明显的情形，就像学习读诵等一样。</w:t>
      </w:r>
      <w:ins w:id="324" w:author="Administrator" w:date="2016-01-02T02:33:10Z">
        <w:r>
          <w:rPr>
            <w:rFonts w:hint="eastAsia" w:ascii="黑体" w:hAnsi="黑体" w:eastAsia="黑体" w:cs="黑体"/>
            <w:sz w:val="28"/>
            <w:szCs w:val="28"/>
            <w:lang w:eastAsia="zh-CN"/>
            <w:rPrChange w:id="325" w:author="Administrator" w:date="2016-01-02T02:33:16Z">
              <w:rPr>
                <w:rFonts w:hint="eastAsia" w:ascii="华文楷体" w:hAnsi="华文楷体" w:eastAsia="华文楷体"/>
                <w:sz w:val="28"/>
                <w:szCs w:val="28"/>
                <w:lang w:eastAsia="zh-CN"/>
              </w:rPr>
            </w:rPrChange>
          </w:rPr>
          <w:t>】</w:t>
        </w:r>
      </w:ins>
    </w:p>
    <w:p>
      <w:pPr>
        <w:ind w:firstLine="570"/>
        <w:rPr>
          <w:del w:id="326" w:author="Administrator" w:date="2016-01-02T02:28:05Z"/>
          <w:rFonts w:hint="eastAsia" w:ascii="华文楷体" w:hAnsi="华文楷体" w:eastAsia="华文楷体"/>
          <w:sz w:val="28"/>
          <w:szCs w:val="28"/>
        </w:rPr>
      </w:pPr>
      <w:r>
        <w:rPr>
          <w:rFonts w:hint="eastAsia" w:ascii="华文楷体" w:hAnsi="华文楷体" w:eastAsia="华文楷体"/>
          <w:sz w:val="28"/>
          <w:szCs w:val="28"/>
        </w:rPr>
        <w:t>同样的道理呢，</w:t>
      </w:r>
      <w:del w:id="327" w:author="Administrator" w:date="2016-01-02T02:28:05Z">
        <w:r>
          <w:rPr>
            <w:rFonts w:hint="eastAsia" w:ascii="华文楷体" w:hAnsi="华文楷体" w:eastAsia="华文楷体"/>
            <w:sz w:val="28"/>
            <w:szCs w:val="28"/>
          </w:rPr>
          <w:delText>我们串习任何事物都是随着串习的力量，那么在后面现为明显或者不明显，也就是说如果你串习了力量很强，在后面呢你就显为非常明显的一种这样一种这个习气或者。</w:delText>
        </w:r>
      </w:del>
    </w:p>
    <w:p>
      <w:pPr>
        <w:ind w:firstLine="570"/>
        <w:rPr>
          <w:del w:id="328" w:author="Administrator" w:date="2016-01-02T02:28:05Z"/>
          <w:rFonts w:hint="eastAsia" w:ascii="华文楷体" w:hAnsi="华文楷体" w:eastAsia="华文楷体"/>
          <w:sz w:val="28"/>
          <w:szCs w:val="28"/>
        </w:rPr>
      </w:pPr>
      <w:del w:id="329" w:author="Administrator" w:date="2016-01-02T02:28:05Z">
        <w:r>
          <w:rPr>
            <w:rFonts w:hint="eastAsia" w:ascii="华文楷体" w:hAnsi="华文楷体" w:eastAsia="华文楷体"/>
            <w:sz w:val="28"/>
            <w:szCs w:val="28"/>
          </w:rPr>
          <w:delText>中观086 罗淑梅10-20    P311</w:delText>
        </w:r>
      </w:del>
    </w:p>
    <w:p>
      <w:pPr>
        <w:ind w:firstLine="570"/>
        <w:rPr>
          <w:ins w:id="330" w:author="Administrator" w:date="2016-01-02T02:35:21Z"/>
          <w:rFonts w:hint="eastAsia" w:ascii="黑体" w:hAnsi="黑体" w:eastAsia="黑体" w:cs="黑体"/>
          <w:sz w:val="28"/>
          <w:szCs w:val="28"/>
        </w:rPr>
      </w:pPr>
      <w:del w:id="331" w:author="Administrator" w:date="2016-01-02T02:28:05Z">
        <w:r>
          <w:rPr>
            <w:rFonts w:hint="eastAsia" w:ascii="华文楷体" w:hAnsi="华文楷体" w:eastAsia="华文楷体"/>
            <w:sz w:val="28"/>
            <w:szCs w:val="28"/>
          </w:rPr>
          <w:delText>09:55同样的道理呢</w:delText>
        </w:r>
      </w:del>
      <w:r>
        <w:rPr>
          <w:rFonts w:hint="eastAsia" w:ascii="华文楷体" w:hAnsi="华文楷体" w:eastAsia="华文楷体"/>
          <w:sz w:val="28"/>
          <w:szCs w:val="28"/>
        </w:rPr>
        <w:t>我们串习任何事物都是随着串习的力量，那么在后面呢现为明显或者不明显。也就是说如果你串习的力量很强，在后面呢你就现为非常明显的一种</w:t>
      </w:r>
      <w:ins w:id="332" w:author="Administrator" w:date="2016-01-03T13:28:50Z">
        <w:r>
          <w:rPr>
            <w:rFonts w:hint="eastAsia" w:ascii="华文楷体" w:hAnsi="华文楷体" w:eastAsia="华文楷体"/>
            <w:sz w:val="28"/>
            <w:szCs w:val="28"/>
            <w:lang w:eastAsia="zh-CN"/>
          </w:rPr>
          <w:t>、</w:t>
        </w:r>
      </w:ins>
      <w:del w:id="333" w:author="Administrator" w:date="2016-01-03T13:28:50Z">
        <w:r>
          <w:rPr>
            <w:rFonts w:hint="eastAsia" w:ascii="华文楷体" w:hAnsi="华文楷体" w:eastAsia="华文楷体"/>
            <w:sz w:val="28"/>
            <w:szCs w:val="28"/>
          </w:rPr>
          <w:delText>，</w:delText>
        </w:r>
      </w:del>
      <w:r>
        <w:rPr>
          <w:rFonts w:hint="eastAsia" w:ascii="华文楷体" w:hAnsi="华文楷体" w:eastAsia="华文楷体"/>
          <w:sz w:val="28"/>
          <w:szCs w:val="28"/>
        </w:rPr>
        <w:t>这样一种这个习气或者说我们说性格，或者就是说</w:t>
      </w:r>
      <w:ins w:id="334" w:author="Administrator" w:date="2016-01-02T02:28:30Z">
        <w:r>
          <w:rPr>
            <w:rFonts w:hint="eastAsia" w:ascii="华文楷体" w:hAnsi="华文楷体" w:eastAsia="华文楷体"/>
            <w:sz w:val="28"/>
            <w:szCs w:val="28"/>
            <w:lang w:eastAsia="zh-CN"/>
          </w:rPr>
          <w:t>它</w:t>
        </w:r>
      </w:ins>
      <w:del w:id="335" w:author="Administrator" w:date="2016-01-02T02:28:28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的这样一种潜能等等。那么就是说有的时候串习的力量不强，那么后面呢它的力量也就弱</w:t>
      </w:r>
      <w:ins w:id="336" w:author="Administrator" w:date="2016-01-02T02:28:44Z">
        <w:r>
          <w:rPr>
            <w:rFonts w:hint="eastAsia" w:ascii="华文楷体" w:hAnsi="华文楷体" w:eastAsia="华文楷体"/>
            <w:sz w:val="28"/>
            <w:szCs w:val="28"/>
            <w:lang w:eastAsia="zh-CN"/>
          </w:rPr>
          <w:t>。</w:t>
        </w:r>
      </w:ins>
      <w:del w:id="337" w:author="Administrator" w:date="2016-01-02T02:28:43Z">
        <w:r>
          <w:rPr>
            <w:rFonts w:hint="eastAsia" w:ascii="华文楷体" w:hAnsi="华文楷体" w:eastAsia="华文楷体"/>
            <w:sz w:val="28"/>
            <w:szCs w:val="28"/>
          </w:rPr>
          <w:delText>，</w:delText>
        </w:r>
      </w:del>
      <w:r>
        <w:rPr>
          <w:rFonts w:hint="eastAsia" w:ascii="华文楷体" w:hAnsi="华文楷体" w:eastAsia="华文楷体"/>
          <w:sz w:val="28"/>
          <w:szCs w:val="28"/>
        </w:rPr>
        <w:t>比如说学习读诵</w:t>
      </w:r>
      <w:ins w:id="338" w:author="Administrator" w:date="2016-01-02T02:28:51Z">
        <w:r>
          <w:rPr>
            <w:rFonts w:hint="eastAsia" w:ascii="华文楷体" w:hAnsi="华文楷体" w:eastAsia="华文楷体"/>
            <w:sz w:val="28"/>
            <w:szCs w:val="28"/>
            <w:lang w:eastAsia="zh-CN"/>
          </w:rPr>
          <w:t>，</w:t>
        </w:r>
      </w:ins>
      <w:del w:id="339" w:author="Administrator" w:date="2016-01-02T02:28:51Z">
        <w:r>
          <w:rPr>
            <w:rFonts w:hint="eastAsia" w:ascii="华文楷体" w:hAnsi="华文楷体" w:eastAsia="华文楷体"/>
            <w:sz w:val="28"/>
            <w:szCs w:val="28"/>
          </w:rPr>
          <w:delText>。</w:delText>
        </w:r>
      </w:del>
      <w:r>
        <w:rPr>
          <w:rFonts w:hint="eastAsia" w:ascii="华文楷体" w:hAnsi="华文楷体" w:eastAsia="华文楷体"/>
          <w:sz w:val="28"/>
          <w:szCs w:val="28"/>
        </w:rPr>
        <w:t>那么当学习读诵的时候，如果你再再的串习，串习了很多次，像这样的话他读诵的能力就很强。这个尤其是在就</w:t>
      </w:r>
      <w:del w:id="340" w:author="Administrator" w:date="2016-01-03T13:29:16Z">
        <w:r>
          <w:rPr>
            <w:rFonts w:hint="eastAsia" w:ascii="华文楷体" w:hAnsi="华文楷体" w:eastAsia="华文楷体"/>
            <w:sz w:val="28"/>
            <w:szCs w:val="28"/>
          </w:rPr>
          <w:delText>是</w:delText>
        </w:r>
      </w:del>
      <w:r>
        <w:rPr>
          <w:rFonts w:hint="eastAsia" w:ascii="华文楷体" w:hAnsi="华文楷体" w:eastAsia="华文楷体"/>
          <w:sz w:val="28"/>
          <w:szCs w:val="28"/>
        </w:rPr>
        <w:t>说是讲到这个，在学习读诵的时候</w:t>
      </w:r>
      <w:ins w:id="341" w:author="Administrator" w:date="2016-01-02T02:29:16Z">
        <w:r>
          <w:rPr>
            <w:rFonts w:hint="eastAsia" w:ascii="华文楷体" w:hAnsi="华文楷体" w:eastAsia="华文楷体"/>
            <w:sz w:val="28"/>
            <w:szCs w:val="28"/>
            <w:lang w:eastAsia="zh-CN"/>
          </w:rPr>
          <w:t>，</w:t>
        </w:r>
      </w:ins>
      <w:del w:id="342" w:author="Administrator" w:date="2016-01-02T02:29:16Z">
        <w:r>
          <w:rPr>
            <w:rFonts w:hint="eastAsia" w:ascii="华文楷体" w:hAnsi="华文楷体" w:eastAsia="华文楷体"/>
            <w:sz w:val="28"/>
            <w:szCs w:val="28"/>
          </w:rPr>
          <w:delText>。</w:delText>
        </w:r>
      </w:del>
      <w:r>
        <w:rPr>
          <w:rFonts w:hint="eastAsia" w:ascii="华文楷体" w:hAnsi="华文楷体" w:eastAsia="华文楷体"/>
          <w:sz w:val="28"/>
          <w:szCs w:val="28"/>
        </w:rPr>
        <w:t>学习读诵的时候就是这样，如果当时你在读诵的时候很认真，串习的这样一种这个次数很多，当时读的时候也是一个字一个字的很认真去串习的话，后面你读诵的能力就很强了</w:t>
      </w:r>
      <w:ins w:id="343" w:author="Administrator" w:date="2016-01-03T13:29:47Z">
        <w:r>
          <w:rPr>
            <w:rFonts w:hint="eastAsia" w:ascii="华文楷体" w:hAnsi="华文楷体" w:eastAsia="华文楷体"/>
            <w:sz w:val="28"/>
            <w:szCs w:val="28"/>
            <w:lang w:eastAsia="zh-CN"/>
          </w:rPr>
          <w:t>；</w:t>
        </w:r>
      </w:ins>
      <w:del w:id="344" w:author="Administrator" w:date="2016-01-03T13:29:46Z">
        <w:r>
          <w:rPr>
            <w:rFonts w:hint="eastAsia" w:ascii="华文楷体" w:hAnsi="华文楷体" w:eastAsia="华文楷体"/>
            <w:sz w:val="28"/>
            <w:szCs w:val="28"/>
          </w:rPr>
          <w:delText>。</w:delText>
        </w:r>
      </w:del>
      <w:r>
        <w:rPr>
          <w:rFonts w:hint="eastAsia" w:ascii="华文楷体" w:hAnsi="华文楷体" w:eastAsia="华文楷体"/>
          <w:sz w:val="28"/>
          <w:szCs w:val="28"/>
        </w:rPr>
        <w:t>如果当时读的时候</w:t>
      </w:r>
      <w:ins w:id="345" w:author="Administrator" w:date="2016-01-03T22:22:05Z">
        <w:r>
          <w:rPr>
            <w:rFonts w:hint="eastAsia" w:ascii="华文楷体" w:hAnsi="华文楷体" w:eastAsia="华文楷体"/>
            <w:sz w:val="28"/>
            <w:szCs w:val="28"/>
            <w:lang w:eastAsia="zh-CN"/>
          </w:rPr>
          <w:t>就</w:t>
        </w:r>
      </w:ins>
      <w:del w:id="346" w:author="Administrator" w:date="2016-01-03T22:22:04Z">
        <w:r>
          <w:rPr>
            <w:rFonts w:hint="eastAsia" w:ascii="华文楷体" w:hAnsi="华文楷体" w:eastAsia="华文楷体"/>
            <w:sz w:val="28"/>
            <w:szCs w:val="28"/>
          </w:rPr>
          <w:delText>也</w:delText>
        </w:r>
      </w:del>
      <w:r>
        <w:rPr>
          <w:rFonts w:hint="eastAsia" w:ascii="华文楷体" w:hAnsi="华文楷体" w:eastAsia="华文楷体"/>
          <w:sz w:val="28"/>
          <w:szCs w:val="28"/>
        </w:rPr>
        <w:t>是很马虎啊，这个下的力量不强，后面的读诵能力就很差</w:t>
      </w:r>
      <w:ins w:id="347" w:author="Administrator" w:date="2016-01-02T02:29:48Z">
        <w:r>
          <w:rPr>
            <w:rFonts w:hint="eastAsia" w:ascii="华文楷体" w:hAnsi="华文楷体" w:eastAsia="华文楷体"/>
            <w:sz w:val="28"/>
            <w:szCs w:val="28"/>
            <w:lang w:eastAsia="zh-CN"/>
          </w:rPr>
          <w:t>，</w:t>
        </w:r>
      </w:ins>
      <w:del w:id="348" w:author="Administrator" w:date="2016-01-02T02:29:47Z">
        <w:r>
          <w:rPr>
            <w:rFonts w:hint="eastAsia" w:ascii="华文楷体" w:hAnsi="华文楷体" w:eastAsia="华文楷体"/>
            <w:sz w:val="28"/>
            <w:szCs w:val="28"/>
          </w:rPr>
          <w:delText>。</w:delText>
        </w:r>
      </w:del>
      <w:del w:id="349" w:author="Administrator" w:date="2016-01-02T02:29:43Z">
        <w:r>
          <w:rPr>
            <w:rFonts w:hint="eastAsia" w:ascii="华文楷体" w:hAnsi="华文楷体" w:eastAsia="华文楷体"/>
            <w:sz w:val="28"/>
            <w:szCs w:val="28"/>
          </w:rPr>
          <w:delText>也就，</w:delText>
        </w:r>
      </w:del>
      <w:r>
        <w:rPr>
          <w:rFonts w:hint="eastAsia" w:ascii="华文楷体" w:hAnsi="华文楷体" w:eastAsia="华文楷体"/>
          <w:sz w:val="28"/>
          <w:szCs w:val="28"/>
        </w:rPr>
        <w:t>也就这样一种这个说法的</w:t>
      </w:r>
      <w:ins w:id="350" w:author="Administrator" w:date="2016-01-02T02:29:57Z">
        <w:r>
          <w:rPr>
            <w:rFonts w:hint="eastAsia" w:ascii="华文楷体" w:hAnsi="华文楷体" w:eastAsia="华文楷体"/>
            <w:sz w:val="28"/>
            <w:szCs w:val="28"/>
            <w:lang w:eastAsia="zh-CN"/>
          </w:rPr>
          <w:t>，</w:t>
        </w:r>
      </w:ins>
      <w:del w:id="351" w:author="Administrator" w:date="2016-01-02T02:29:57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还是要看你的串习。除了读诵之外呢，比如背诵也是一样的，如果就是说再再的串习，力量很强的话，像这样的话后面他记得就清楚。或者就是说前世的时候呢你就是曾经在闻思修行方面下了一定的功夫，在今生当中的时候，你在背诵啊</w:t>
      </w:r>
      <w:del w:id="352" w:author="Administrator" w:date="2016-01-02T02:30:20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或者就是说在学习的时候</w:t>
      </w:r>
      <w:del w:id="353" w:author="Administrator" w:date="2016-01-02T02:30:25Z">
        <w:r>
          <w:rPr>
            <w:rFonts w:hint="eastAsia" w:ascii="华文楷体" w:hAnsi="华文楷体" w:eastAsia="华文楷体"/>
            <w:sz w:val="28"/>
            <w:szCs w:val="28"/>
          </w:rPr>
          <w:delText>，</w:delText>
        </w:r>
      </w:del>
      <w:r>
        <w:rPr>
          <w:rFonts w:hint="eastAsia" w:ascii="华文楷体" w:hAnsi="华文楷体" w:eastAsia="华文楷体"/>
          <w:sz w:val="28"/>
          <w:szCs w:val="28"/>
        </w:rPr>
        <w:t>不会特别的困难</w:t>
      </w:r>
      <w:ins w:id="354" w:author="Administrator" w:date="2016-01-02T02:30:32Z">
        <w:r>
          <w:rPr>
            <w:rFonts w:hint="eastAsia" w:ascii="华文楷体" w:hAnsi="华文楷体" w:eastAsia="华文楷体"/>
            <w:sz w:val="28"/>
            <w:szCs w:val="28"/>
            <w:lang w:eastAsia="zh-CN"/>
          </w:rPr>
          <w:t>，</w:t>
        </w:r>
      </w:ins>
      <w:del w:id="355" w:author="Administrator" w:date="2016-01-02T02:30:31Z">
        <w:r>
          <w:rPr>
            <w:rFonts w:hint="eastAsia" w:ascii="华文楷体" w:hAnsi="华文楷体" w:eastAsia="华文楷体"/>
            <w:sz w:val="28"/>
            <w:szCs w:val="28"/>
          </w:rPr>
          <w:delText>。</w:delText>
        </w:r>
      </w:del>
      <w:r>
        <w:rPr>
          <w:rFonts w:hint="eastAsia" w:ascii="华文楷体" w:hAnsi="华文楷体" w:eastAsia="华文楷体"/>
          <w:sz w:val="28"/>
          <w:szCs w:val="28"/>
        </w:rPr>
        <w:t>这个方面还是来自于你这个串习的力量。所以说有怎么样的一种串习，</w:t>
      </w:r>
      <w:ins w:id="356" w:author="Administrator" w:date="2016-01-02T02:30:41Z">
        <w:r>
          <w:rPr>
            <w:rFonts w:hint="eastAsia" w:ascii="华文楷体" w:hAnsi="华文楷体" w:eastAsia="华文楷体"/>
            <w:sz w:val="28"/>
            <w:szCs w:val="28"/>
            <w:lang w:eastAsia="zh-CN"/>
          </w:rPr>
          <w:t>它</w:t>
        </w:r>
      </w:ins>
      <w:del w:id="357" w:author="Administrator" w:date="2016-01-02T02:30:40Z">
        <w:r>
          <w:rPr>
            <w:rFonts w:hint="eastAsia" w:ascii="华文楷体" w:hAnsi="华文楷体" w:eastAsia="华文楷体"/>
            <w:sz w:val="28"/>
            <w:szCs w:val="28"/>
          </w:rPr>
          <w:delText>他</w:delText>
        </w:r>
      </w:del>
      <w:r>
        <w:rPr>
          <w:rFonts w:hint="eastAsia" w:ascii="华文楷体" w:hAnsi="华文楷体" w:eastAsia="华文楷体"/>
          <w:sz w:val="28"/>
          <w:szCs w:val="28"/>
        </w:rPr>
        <w:t>就会显现怎么怎么样的一种这个情形。所以说我们在学习佛法当中也是一样的</w:t>
      </w:r>
      <w:ins w:id="358" w:author="Administrator" w:date="2016-01-02T02:31:03Z">
        <w:r>
          <w:rPr>
            <w:rFonts w:hint="eastAsia" w:ascii="华文楷体" w:hAnsi="华文楷体" w:eastAsia="华文楷体"/>
            <w:sz w:val="28"/>
            <w:szCs w:val="28"/>
            <w:lang w:eastAsia="zh-CN"/>
          </w:rPr>
          <w:t>，</w:t>
        </w:r>
      </w:ins>
      <w:del w:id="359" w:author="Administrator" w:date="2016-01-02T02:31:03Z">
        <w:r>
          <w:rPr>
            <w:rFonts w:hint="eastAsia" w:ascii="华文楷体" w:hAnsi="华文楷体" w:eastAsia="华文楷体"/>
            <w:sz w:val="28"/>
            <w:szCs w:val="28"/>
          </w:rPr>
          <w:delText>。</w:delText>
        </w:r>
      </w:del>
      <w:r>
        <w:rPr>
          <w:rFonts w:hint="eastAsia" w:ascii="华文楷体" w:hAnsi="华文楷体" w:eastAsia="华文楷体"/>
          <w:sz w:val="28"/>
          <w:szCs w:val="28"/>
        </w:rPr>
        <w:t>那么如果现在我们在正法当中再再的串习，对于出离心啊</w:t>
      </w:r>
      <w:ins w:id="360" w:author="Administrator" w:date="2016-01-03T13:30:25Z">
        <w:r>
          <w:rPr>
            <w:rFonts w:hint="eastAsia" w:ascii="华文楷体" w:hAnsi="华文楷体" w:eastAsia="华文楷体"/>
            <w:sz w:val="28"/>
            <w:szCs w:val="28"/>
            <w:lang w:eastAsia="zh-CN"/>
          </w:rPr>
          <w:t>、</w:t>
        </w:r>
      </w:ins>
      <w:del w:id="361" w:author="Administrator" w:date="2016-01-03T13:30:25Z">
        <w:r>
          <w:rPr>
            <w:rFonts w:hint="eastAsia" w:ascii="华文楷体" w:hAnsi="华文楷体" w:eastAsia="华文楷体"/>
            <w:sz w:val="28"/>
            <w:szCs w:val="28"/>
          </w:rPr>
          <w:delText>，</w:delText>
        </w:r>
      </w:del>
      <w:r>
        <w:rPr>
          <w:rFonts w:hint="eastAsia" w:ascii="华文楷体" w:hAnsi="华文楷体" w:eastAsia="华文楷体"/>
          <w:sz w:val="28"/>
          <w:szCs w:val="28"/>
        </w:rPr>
        <w:t>对于这种空</w:t>
      </w:r>
      <w:ins w:id="362" w:author="Administrator" w:date="2016-01-02T02:31:33Z">
        <w:r>
          <w:rPr>
            <w:rFonts w:hint="eastAsia" w:ascii="华文楷体" w:hAnsi="华文楷体" w:eastAsia="华文楷体"/>
            <w:sz w:val="28"/>
            <w:szCs w:val="28"/>
            <w:lang w:eastAsia="zh-CN"/>
          </w:rPr>
          <w:t>正</w:t>
        </w:r>
      </w:ins>
      <w:del w:id="363" w:author="Administrator" w:date="2016-01-02T02:31:31Z">
        <w:r>
          <w:rPr>
            <w:rFonts w:hint="eastAsia" w:ascii="华文楷体" w:hAnsi="华文楷体" w:eastAsia="华文楷体"/>
            <w:sz w:val="28"/>
            <w:szCs w:val="28"/>
          </w:rPr>
          <w:delText>证</w:delText>
        </w:r>
      </w:del>
      <w:r>
        <w:rPr>
          <w:rFonts w:hint="eastAsia" w:ascii="华文楷体" w:hAnsi="华文楷体" w:eastAsia="华文楷体"/>
          <w:sz w:val="28"/>
          <w:szCs w:val="28"/>
        </w:rPr>
        <w:t>见</w:t>
      </w:r>
      <w:del w:id="364" w:author="Administrator" w:date="2016-01-03T13:30:31Z">
        <w:r>
          <w:rPr>
            <w:rFonts w:hint="eastAsia" w:ascii="华文楷体" w:hAnsi="华文楷体" w:eastAsia="华文楷体"/>
            <w:sz w:val="28"/>
            <w:szCs w:val="28"/>
          </w:rPr>
          <w:delText>，</w:delText>
        </w:r>
      </w:del>
      <w:r>
        <w:rPr>
          <w:rFonts w:hint="eastAsia" w:ascii="华文楷体" w:hAnsi="华文楷体" w:eastAsia="华文楷体"/>
          <w:sz w:val="28"/>
          <w:szCs w:val="28"/>
        </w:rPr>
        <w:t>或者对于这些菩提心的修法</w:t>
      </w:r>
      <w:ins w:id="365" w:author="Administrator" w:date="2016-01-02T02:31:39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如果再再的串习的话，相续当中这样一种串习的力量就会强</w:t>
      </w:r>
      <w:ins w:id="366" w:author="Administrator" w:date="2016-01-02T02:31:52Z">
        <w:r>
          <w:rPr>
            <w:rFonts w:hint="eastAsia" w:ascii="华文楷体" w:hAnsi="华文楷体" w:eastAsia="华文楷体"/>
            <w:sz w:val="28"/>
            <w:szCs w:val="28"/>
            <w:lang w:eastAsia="zh-CN"/>
          </w:rPr>
          <w:t>，</w:t>
        </w:r>
      </w:ins>
      <w:del w:id="367" w:author="Administrator" w:date="2016-01-02T02:31:52Z">
        <w:r>
          <w:rPr>
            <w:rFonts w:hint="eastAsia" w:ascii="华文楷体" w:hAnsi="华文楷体" w:eastAsia="华文楷体"/>
            <w:sz w:val="28"/>
            <w:szCs w:val="28"/>
          </w:rPr>
          <w:delText>。</w:delText>
        </w:r>
      </w:del>
      <w:r>
        <w:rPr>
          <w:rFonts w:hint="eastAsia" w:ascii="华文楷体" w:hAnsi="华文楷体" w:eastAsia="华文楷体"/>
          <w:sz w:val="28"/>
          <w:szCs w:val="28"/>
        </w:rPr>
        <w:t>所以说自然而然就对于轮回没有兴趣，或者自然而然就对于一些众生具有强烈的悲心，这也是来自于我们内心当中再再的串习的。所以说我们在学习这个前后世存在的道理的时候呢，</w:t>
      </w:r>
      <w:ins w:id="368" w:author="Administrator" w:date="2016-01-02T02:32:23Z">
        <w:r>
          <w:rPr>
            <w:rFonts w:hint="eastAsia" w:ascii="华文楷体" w:hAnsi="华文楷体" w:eastAsia="华文楷体"/>
            <w:sz w:val="28"/>
            <w:szCs w:val="28"/>
            <w:lang w:eastAsia="zh-CN"/>
          </w:rPr>
          <w:t>它</w:t>
        </w:r>
      </w:ins>
      <w:del w:id="369" w:author="Administrator" w:date="2016-01-02T02:32:22Z">
        <w:r>
          <w:rPr>
            <w:rFonts w:hint="eastAsia" w:ascii="华文楷体" w:hAnsi="华文楷体" w:eastAsia="华文楷体"/>
            <w:sz w:val="28"/>
            <w:szCs w:val="28"/>
          </w:rPr>
          <w:delText>他</w:delText>
        </w:r>
      </w:del>
      <w:r>
        <w:rPr>
          <w:rFonts w:hint="eastAsia" w:ascii="华文楷体" w:hAnsi="华文楷体" w:eastAsia="华文楷体"/>
          <w:sz w:val="28"/>
          <w:szCs w:val="28"/>
        </w:rPr>
        <w:t>也描绘了其余的另外一种情形</w:t>
      </w:r>
      <w:ins w:id="370" w:author="Administrator" w:date="2016-01-02T02:32:27Z">
        <w:r>
          <w:rPr>
            <w:rFonts w:hint="eastAsia" w:ascii="华文楷体" w:hAnsi="华文楷体" w:eastAsia="华文楷体"/>
            <w:sz w:val="28"/>
            <w:szCs w:val="28"/>
            <w:lang w:eastAsia="zh-CN"/>
          </w:rPr>
          <w:t>，</w:t>
        </w:r>
      </w:ins>
      <w:del w:id="371" w:author="Administrator" w:date="2016-01-02T02:32:27Z">
        <w:r>
          <w:rPr>
            <w:rFonts w:hint="eastAsia" w:ascii="华文楷体" w:hAnsi="华文楷体" w:eastAsia="华文楷体"/>
            <w:sz w:val="28"/>
            <w:szCs w:val="28"/>
          </w:rPr>
          <w:delText>。</w:delText>
        </w:r>
      </w:del>
      <w:r>
        <w:rPr>
          <w:rFonts w:hint="eastAsia" w:ascii="华文楷体" w:hAnsi="华文楷体" w:eastAsia="华文楷体"/>
          <w:sz w:val="28"/>
          <w:szCs w:val="28"/>
        </w:rPr>
        <w:t>就是对于我们现在修行来讲，应该是怎么样一种心态呢，就是抱着一种再再串习的心态。实际上呢就是说有的时候这个修行啊</w:t>
      </w:r>
      <w:ins w:id="372" w:author="Administrator" w:date="2016-01-02T02:32:42Z">
        <w:r>
          <w:rPr>
            <w:rFonts w:hint="eastAsia" w:ascii="华文楷体" w:hAnsi="华文楷体" w:eastAsia="华文楷体"/>
            <w:sz w:val="28"/>
            <w:szCs w:val="28"/>
            <w:lang w:eastAsia="zh-CN"/>
          </w:rPr>
          <w:t>，</w:t>
        </w:r>
      </w:ins>
      <w:del w:id="373" w:author="Administrator" w:date="2016-01-02T02:32:43Z">
        <w:r>
          <w:rPr>
            <w:rFonts w:hint="eastAsia" w:ascii="华文楷体" w:hAnsi="华文楷体" w:eastAsia="华文楷体"/>
            <w:sz w:val="28"/>
            <w:szCs w:val="28"/>
          </w:rPr>
          <w:delText>他</w:delText>
        </w:r>
      </w:del>
      <w:ins w:id="374" w:author="Administrator" w:date="2016-01-02T02:32: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就有一种再再串习的意思</w:t>
      </w:r>
      <w:ins w:id="375" w:author="Administrator" w:date="2016-01-02T02:32:52Z">
        <w:r>
          <w:rPr>
            <w:rFonts w:hint="eastAsia" w:ascii="华文楷体" w:hAnsi="华文楷体" w:eastAsia="华文楷体"/>
            <w:sz w:val="28"/>
            <w:szCs w:val="28"/>
            <w:lang w:eastAsia="zh-CN"/>
          </w:rPr>
          <w:t>，</w:t>
        </w:r>
      </w:ins>
      <w:del w:id="376" w:author="Administrator" w:date="2016-01-02T02:32:52Z">
        <w:r>
          <w:rPr>
            <w:rFonts w:hint="eastAsia" w:ascii="华文楷体" w:hAnsi="华文楷体" w:eastAsia="华文楷体"/>
            <w:sz w:val="28"/>
            <w:szCs w:val="28"/>
          </w:rPr>
          <w:delText>。</w:delText>
        </w:r>
      </w:del>
      <w:r>
        <w:rPr>
          <w:rFonts w:hint="eastAsia" w:ascii="华文楷体" w:hAnsi="华文楷体" w:eastAsia="华文楷体"/>
          <w:sz w:val="28"/>
          <w:szCs w:val="28"/>
        </w:rPr>
        <w:t>再再串习呢就叫修行。所以说我们如果说是对于一个法再再的这个串习的话，这个就是修，这个就是一种修行。所以说不管我们打坐也好，念咒也好，还有其他的这些观修啊，这些都是在再再的串修，再再的串习。所以说从这个方面讲的时候呢，通过再再的串习，熟悉了之后呢，内心当中</w:t>
      </w:r>
      <w:del w:id="377" w:author="Administrator" w:date="2016-01-02T02:33:20Z">
        <w:r>
          <w:rPr>
            <w:rFonts w:hint="eastAsia" w:ascii="华文楷体" w:hAnsi="华文楷体" w:eastAsia="华文楷体"/>
            <w:sz w:val="28"/>
            <w:szCs w:val="28"/>
          </w:rPr>
          <w:delText>，</w:delText>
        </w:r>
      </w:del>
      <w:r>
        <w:rPr>
          <w:rFonts w:hint="eastAsia" w:ascii="华文楷体" w:hAnsi="华文楷体" w:eastAsia="华文楷体"/>
          <w:sz w:val="28"/>
          <w:szCs w:val="28"/>
        </w:rPr>
        <w:t>这样一种这个所串习的这个对境就会在内心当中产生出来的</w:t>
      </w:r>
      <w:ins w:id="378" w:author="Administrator" w:date="2016-01-02T02:33:38Z">
        <w:r>
          <w:rPr>
            <w:rFonts w:hint="eastAsia" w:ascii="华文楷体" w:hAnsi="华文楷体" w:eastAsia="华文楷体"/>
            <w:sz w:val="28"/>
            <w:szCs w:val="28"/>
            <w:lang w:eastAsia="zh-CN"/>
          </w:rPr>
          <w:t>，</w:t>
        </w:r>
      </w:ins>
      <w:del w:id="379" w:author="Administrator" w:date="2016-01-02T02:33:38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是叫做这个修行。或者如果这个串习有了一定的结果的时候呢，我们就说你的修行有一定效果了。串习到究竟的时候，我们就说这个就叫证悟，得到果了。所以说这个方面呢也是对于修行来讲，也是有一个再再串习的这样一种力量的。所以说学习佛法呢，尤其是要对于这样一种所学的对境啊，再再的去串习，非常重要的</w:t>
      </w:r>
      <w:r>
        <w:rPr>
          <w:rFonts w:hint="eastAsia" w:ascii="黑体" w:hAnsi="黑体" w:eastAsia="黑体" w:cs="黑体"/>
          <w:sz w:val="28"/>
          <w:szCs w:val="28"/>
          <w:rPrChange w:id="380" w:author="Administrator" w:date="2016-01-02T02:35:09Z">
            <w:rPr>
              <w:rFonts w:hint="eastAsia" w:ascii="华文楷体" w:hAnsi="华文楷体" w:eastAsia="华文楷体"/>
              <w:sz w:val="28"/>
              <w:szCs w:val="28"/>
            </w:rPr>
          </w:rPrChange>
        </w:rPr>
        <w:t>。</w:t>
      </w:r>
    </w:p>
    <w:p>
      <w:pPr>
        <w:ind w:firstLine="570"/>
        <w:rPr>
          <w:ins w:id="381" w:author="Administrator" w:date="2016-01-02T02:35:12Z"/>
          <w:rFonts w:hint="eastAsia" w:ascii="黑体" w:hAnsi="黑体" w:eastAsia="黑体" w:cs="黑体"/>
          <w:sz w:val="28"/>
          <w:szCs w:val="28"/>
        </w:rPr>
      </w:pPr>
      <w:r>
        <w:rPr>
          <w:rFonts w:hint="eastAsia" w:ascii="黑体" w:hAnsi="黑体" w:eastAsia="黑体" w:cs="黑体"/>
          <w:sz w:val="28"/>
          <w:szCs w:val="28"/>
          <w:rPrChange w:id="382" w:author="Administrator" w:date="2016-01-02T02:35:09Z">
            <w:rPr>
              <w:rFonts w:hint="eastAsia" w:ascii="华文楷体" w:hAnsi="华文楷体" w:eastAsia="华文楷体"/>
              <w:sz w:val="28"/>
              <w:szCs w:val="28"/>
            </w:rPr>
          </w:rPrChange>
        </w:rPr>
        <w:t>【因而,正如具有贪欲者在屡屡作意对境的美女、懦夫反复作意蛇等可怕的事物,依靠一再串习的力量结果在他们前面他们所想的对境似乎真的了然呈现了一样,修禅、不净观等心的一切流转无不与之相同。】</w:t>
      </w:r>
    </w:p>
    <w:p>
      <w:pPr>
        <w:ind w:firstLine="570"/>
        <w:rPr>
          <w:ins w:id="383" w:author="Administrator" w:date="2016-01-02T02:43:12Z"/>
          <w:rFonts w:hint="eastAsia" w:ascii="华文楷体" w:hAnsi="华文楷体" w:eastAsia="华文楷体"/>
          <w:sz w:val="28"/>
          <w:szCs w:val="28"/>
        </w:rPr>
      </w:pPr>
      <w:r>
        <w:rPr>
          <w:rFonts w:hint="eastAsia" w:ascii="华文楷体" w:hAnsi="华文楷体" w:eastAsia="华文楷体"/>
          <w:sz w:val="28"/>
          <w:szCs w:val="28"/>
        </w:rPr>
        <w:t>因而呢</w:t>
      </w:r>
      <w:del w:id="384" w:author="Administrator" w:date="2016-01-02T02:33:50Z">
        <w:r>
          <w:rPr>
            <w:rFonts w:hint="eastAsia" w:ascii="华文楷体" w:hAnsi="华文楷体" w:eastAsia="华文楷体"/>
            <w:sz w:val="28"/>
            <w:szCs w:val="28"/>
          </w:rPr>
          <w:delText>,</w:delText>
        </w:r>
      </w:del>
      <w:r>
        <w:rPr>
          <w:rFonts w:hint="eastAsia" w:ascii="华文楷体" w:hAnsi="华文楷体" w:eastAsia="华文楷体"/>
          <w:sz w:val="28"/>
          <w:szCs w:val="28"/>
        </w:rPr>
        <w:t>就好像具有贪欲者屡屡作意对境的美女，他在脑海当中反复的这样一种这个去观想</w:t>
      </w:r>
      <w:ins w:id="385" w:author="Administrator" w:date="2016-01-03T22:25:24Z">
        <w:r>
          <w:rPr>
            <w:rFonts w:hint="eastAsia" w:ascii="华文楷体" w:hAnsi="华文楷体" w:eastAsia="华文楷体"/>
            <w:sz w:val="28"/>
            <w:szCs w:val="28"/>
            <w:lang w:eastAsia="zh-CN"/>
          </w:rPr>
          <w:t>、</w:t>
        </w:r>
      </w:ins>
      <w:del w:id="386" w:author="Administrator" w:date="2016-01-03T22:25:24Z">
        <w:r>
          <w:rPr>
            <w:rFonts w:hint="eastAsia" w:ascii="华文楷体" w:hAnsi="华文楷体" w:eastAsia="华文楷体"/>
            <w:sz w:val="28"/>
            <w:szCs w:val="28"/>
          </w:rPr>
          <w:delText>，</w:delText>
        </w:r>
      </w:del>
      <w:r>
        <w:rPr>
          <w:rFonts w:hint="eastAsia" w:ascii="华文楷体" w:hAnsi="华文楷体" w:eastAsia="华文楷体"/>
          <w:sz w:val="28"/>
          <w:szCs w:val="28"/>
        </w:rPr>
        <w:t>反复去作意</w:t>
      </w:r>
      <w:ins w:id="387" w:author="Administrator" w:date="2016-01-02T02:34:03Z">
        <w:r>
          <w:rPr>
            <w:rFonts w:hint="eastAsia" w:ascii="华文楷体" w:hAnsi="华文楷体" w:eastAsia="华文楷体"/>
            <w:sz w:val="28"/>
            <w:szCs w:val="28"/>
            <w:lang w:eastAsia="zh-CN"/>
          </w:rPr>
          <w:t>，</w:t>
        </w:r>
      </w:ins>
      <w:del w:id="388" w:author="Administrator" w:date="2016-01-02T02:34:02Z">
        <w:r>
          <w:rPr>
            <w:rFonts w:hint="eastAsia" w:ascii="华文楷体" w:hAnsi="华文楷体" w:eastAsia="华文楷体"/>
            <w:sz w:val="28"/>
            <w:szCs w:val="28"/>
          </w:rPr>
          <w:delText>。</w:delText>
        </w:r>
      </w:del>
      <w:r>
        <w:rPr>
          <w:rFonts w:hint="eastAsia" w:ascii="华文楷体" w:hAnsi="华文楷体" w:eastAsia="华文楷体"/>
          <w:sz w:val="28"/>
          <w:szCs w:val="28"/>
        </w:rPr>
        <w:t>所以总有一天呢他就会就是说</w:t>
      </w:r>
      <w:ins w:id="389" w:author="Administrator" w:date="2016-01-04T21:19:36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这个在梦中会出现</w:t>
      </w:r>
      <w:ins w:id="390" w:author="Administrator" w:date="2016-01-03T13:33:05Z">
        <w:r>
          <w:rPr>
            <w:rFonts w:hint="eastAsia" w:ascii="华文楷体" w:hAnsi="华文楷体" w:eastAsia="华文楷体"/>
            <w:sz w:val="28"/>
            <w:szCs w:val="28"/>
            <w:lang w:eastAsia="zh-CN"/>
          </w:rPr>
          <w:t>，</w:t>
        </w:r>
      </w:ins>
      <w:del w:id="391" w:author="Administrator" w:date="2016-01-03T13:33:03Z">
        <w:r>
          <w:rPr>
            <w:rFonts w:hint="eastAsia" w:ascii="华文楷体" w:hAnsi="华文楷体" w:eastAsia="华文楷体"/>
            <w:sz w:val="28"/>
            <w:szCs w:val="28"/>
          </w:rPr>
          <w:delText>。</w:delText>
        </w:r>
      </w:del>
      <w:r>
        <w:rPr>
          <w:rFonts w:hint="eastAsia" w:ascii="华文楷体" w:hAnsi="华文楷体" w:eastAsia="华文楷体"/>
          <w:sz w:val="28"/>
          <w:szCs w:val="28"/>
        </w:rPr>
        <w:t>再往后的时候呢，他自己所串习的这个美女啊，就会在他面前</w:t>
      </w:r>
      <w:ins w:id="392" w:author="Administrator" w:date="2016-01-02T02:34:20Z">
        <w:r>
          <w:rPr>
            <w:rFonts w:hint="eastAsia" w:ascii="华文楷体" w:hAnsi="华文楷体" w:eastAsia="华文楷体"/>
            <w:sz w:val="28"/>
            <w:szCs w:val="28"/>
            <w:lang w:eastAsia="zh-CN"/>
          </w:rPr>
          <w:t>、</w:t>
        </w:r>
      </w:ins>
      <w:del w:id="393" w:author="Administrator" w:date="2016-01-02T02:34:20Z">
        <w:r>
          <w:rPr>
            <w:rFonts w:hint="eastAsia" w:ascii="华文楷体" w:hAnsi="华文楷体" w:eastAsia="华文楷体"/>
            <w:sz w:val="28"/>
            <w:szCs w:val="28"/>
          </w:rPr>
          <w:delText>，</w:delText>
        </w:r>
      </w:del>
      <w:r>
        <w:rPr>
          <w:rFonts w:hint="eastAsia" w:ascii="华文楷体" w:hAnsi="华文楷体" w:eastAsia="华文楷体"/>
          <w:sz w:val="28"/>
          <w:szCs w:val="28"/>
        </w:rPr>
        <w:t>他的眼前</w:t>
      </w:r>
      <w:del w:id="394" w:author="Administrator" w:date="2016-01-02T02:34:24Z">
        <w:r>
          <w:rPr>
            <w:rFonts w:hint="eastAsia" w:ascii="华文楷体" w:hAnsi="华文楷体" w:eastAsia="华文楷体"/>
            <w:sz w:val="28"/>
            <w:szCs w:val="28"/>
          </w:rPr>
          <w:delText>，</w:delText>
        </w:r>
      </w:del>
      <w:r>
        <w:rPr>
          <w:rFonts w:hint="eastAsia" w:ascii="华文楷体" w:hAnsi="华文楷体" w:eastAsia="华文楷体"/>
          <w:sz w:val="28"/>
          <w:szCs w:val="28"/>
        </w:rPr>
        <w:t>如是的就显现出来。还有一些胆子很小的人哪，他反复的去作意这个蛇等，看到什么都像是一条蛇，或者就是说在走到家里面的时候</w:t>
      </w:r>
      <w:del w:id="395" w:author="Administrator" w:date="2016-01-02T02:34:42Z">
        <w:r>
          <w:rPr>
            <w:rFonts w:hint="eastAsia" w:ascii="华文楷体" w:hAnsi="华文楷体" w:eastAsia="华文楷体"/>
            <w:sz w:val="28"/>
            <w:szCs w:val="28"/>
          </w:rPr>
          <w:delText>，</w:delText>
        </w:r>
      </w:del>
      <w:r>
        <w:rPr>
          <w:rFonts w:hint="eastAsia" w:ascii="华文楷体" w:hAnsi="华文楷体" w:eastAsia="华文楷体"/>
          <w:sz w:val="28"/>
          <w:szCs w:val="28"/>
        </w:rPr>
        <w:t>老是觉得这个柜子下面是不是有条蛇，床下面是不是有隐藏一条蛇</w:t>
      </w:r>
      <w:ins w:id="396" w:author="Administrator" w:date="2016-01-02T02:34:54Z">
        <w:r>
          <w:rPr>
            <w:rFonts w:hint="eastAsia" w:ascii="华文楷体" w:hAnsi="华文楷体" w:eastAsia="华文楷体"/>
            <w:sz w:val="28"/>
            <w:szCs w:val="28"/>
            <w:lang w:eastAsia="zh-CN"/>
          </w:rPr>
          <w:t>，</w:t>
        </w:r>
      </w:ins>
      <w:del w:id="397" w:author="Administrator" w:date="2016-01-02T02:34:54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像这样的话就是说老是这样疑神疑鬼的，反复作意蛇等可怕的事物</w:t>
      </w:r>
      <w:del w:id="398" w:author="Administrator" w:date="2016-01-02T02:35:02Z">
        <w:r>
          <w:rPr>
            <w:rFonts w:hint="eastAsia" w:ascii="华文楷体" w:hAnsi="华文楷体" w:eastAsia="华文楷体"/>
            <w:sz w:val="28"/>
            <w:szCs w:val="28"/>
          </w:rPr>
          <w:delText>。</w:delText>
        </w:r>
      </w:del>
      <w:ins w:id="399" w:author="Administrator" w:date="2016-01-02T02:35:0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那么就是说到了最后的时候他的这个串习啊，到量的时候呢，就会这样出现，就会出现。所以说呢，通过串习的力量，结果他面前</w:t>
      </w:r>
      <w:del w:id="400" w:author="Administrator" w:date="2016-01-02T02:35:17Z">
        <w:r>
          <w:rPr>
            <w:rFonts w:hint="eastAsia" w:ascii="华文楷体" w:hAnsi="华文楷体" w:eastAsia="华文楷体"/>
            <w:sz w:val="28"/>
            <w:szCs w:val="28"/>
          </w:rPr>
          <w:delText>，</w:delText>
        </w:r>
      </w:del>
      <w:r>
        <w:rPr>
          <w:rFonts w:hint="eastAsia" w:ascii="华文楷体" w:hAnsi="华文楷体" w:eastAsia="华文楷体"/>
          <w:sz w:val="28"/>
          <w:szCs w:val="28"/>
        </w:rPr>
        <w:t>所想的对境似乎真的了然呈现了，</w:t>
      </w:r>
      <w:ins w:id="401" w:author="Administrator" w:date="2016-01-03T13:33:34Z">
        <w:r>
          <w:rPr>
            <w:rFonts w:hint="eastAsia" w:ascii="华文楷体" w:hAnsi="华文楷体" w:eastAsia="华文楷体"/>
            <w:sz w:val="28"/>
            <w:szCs w:val="28"/>
            <w:lang w:eastAsia="zh-CN"/>
          </w:rPr>
          <w:t>就</w:t>
        </w:r>
      </w:ins>
      <w:del w:id="402" w:author="Administrator" w:date="2016-01-03T13:33:33Z">
        <w:r>
          <w:rPr>
            <w:rFonts w:hint="eastAsia" w:ascii="华文楷体" w:hAnsi="华文楷体" w:eastAsia="华文楷体"/>
            <w:sz w:val="28"/>
            <w:szCs w:val="28"/>
          </w:rPr>
          <w:delText>有</w:delText>
        </w:r>
      </w:del>
      <w:r>
        <w:rPr>
          <w:rFonts w:hint="eastAsia" w:ascii="华文楷体" w:hAnsi="华文楷体" w:eastAsia="华文楷体"/>
          <w:sz w:val="28"/>
          <w:szCs w:val="28"/>
        </w:rPr>
        <w:t>这样。那么修禅的时候也是这样，修不净观也是相同的。当你修持某种特殊的禅定，修持某种禅定的时候呢，他所修的这个禅定比如说修一禅哪</w:t>
      </w:r>
      <w:ins w:id="403" w:author="Administrator" w:date="2016-01-02T02:35:40Z">
        <w:r>
          <w:rPr>
            <w:rFonts w:hint="eastAsia" w:ascii="华文楷体" w:hAnsi="华文楷体" w:eastAsia="华文楷体"/>
            <w:sz w:val="28"/>
            <w:szCs w:val="28"/>
            <w:lang w:eastAsia="zh-CN"/>
          </w:rPr>
          <w:t>、</w:t>
        </w:r>
      </w:ins>
      <w:del w:id="404" w:author="Administrator" w:date="2016-01-02T02:35:39Z">
        <w:r>
          <w:rPr>
            <w:rFonts w:hint="eastAsia" w:ascii="华文楷体" w:hAnsi="华文楷体" w:eastAsia="华文楷体"/>
            <w:sz w:val="28"/>
            <w:szCs w:val="28"/>
          </w:rPr>
          <w:delText>，</w:delText>
        </w:r>
      </w:del>
      <w:r>
        <w:rPr>
          <w:rFonts w:hint="eastAsia" w:ascii="华文楷体" w:hAnsi="华文楷体" w:eastAsia="华文楷体"/>
          <w:sz w:val="28"/>
          <w:szCs w:val="28"/>
        </w:rPr>
        <w:t>修二禅哪，或者乃至于修无色定的禅，像这样的话最后修到量的时候呢，再再串习之后呢，你就能够生起一禅的境界，你就能够生起一切都是</w:t>
      </w:r>
      <w:ins w:id="405" w:author="Administrator" w:date="2016-01-02T02:36:12Z">
        <w:r>
          <w:rPr>
            <w:rFonts w:hint="eastAsia" w:ascii="华文楷体" w:hAnsi="华文楷体" w:eastAsia="华文楷体"/>
            <w:sz w:val="28"/>
            <w:szCs w:val="28"/>
            <w:lang w:eastAsia="zh-CN"/>
          </w:rPr>
          <w:t>、</w:t>
        </w:r>
      </w:ins>
      <w:del w:id="406" w:author="Administrator" w:date="2016-01-02T02:36:12Z">
        <w:r>
          <w:rPr>
            <w:rFonts w:hint="eastAsia" w:ascii="华文楷体" w:hAnsi="华文楷体" w:eastAsia="华文楷体"/>
            <w:sz w:val="28"/>
            <w:szCs w:val="28"/>
          </w:rPr>
          <w:delText>，</w:delText>
        </w:r>
      </w:del>
      <w:r>
        <w:rPr>
          <w:rFonts w:hint="eastAsia" w:ascii="华文楷体" w:hAnsi="华文楷体" w:eastAsia="华文楷体"/>
          <w:sz w:val="28"/>
          <w:szCs w:val="28"/>
        </w:rPr>
        <w:t>一切色法的隐没，显现无色的这种境界。或者修火观那，修水观哪，像这样也有这样的，修拙火定，这些都是</w:t>
      </w:r>
      <w:del w:id="407" w:author="Administrator" w:date="2016-01-04T21:20:45Z">
        <w:r>
          <w:rPr>
            <w:rFonts w:hint="eastAsia" w:ascii="华文楷体" w:hAnsi="华文楷体" w:eastAsia="华文楷体"/>
            <w:sz w:val="28"/>
            <w:szCs w:val="28"/>
          </w:rPr>
          <w:delText>，</w:delText>
        </w:r>
      </w:del>
      <w:r>
        <w:rPr>
          <w:rFonts w:hint="eastAsia" w:ascii="华文楷体" w:hAnsi="华文楷体" w:eastAsia="华文楷体"/>
          <w:sz w:val="28"/>
          <w:szCs w:val="28"/>
        </w:rPr>
        <w:t>这样一种</w:t>
      </w:r>
      <w:del w:id="408" w:author="Administrator" w:date="2016-01-02T02:36:41Z">
        <w:r>
          <w:rPr>
            <w:rFonts w:hint="eastAsia" w:ascii="华文楷体" w:hAnsi="华文楷体" w:eastAsia="华文楷体"/>
            <w:sz w:val="28"/>
            <w:szCs w:val="28"/>
          </w:rPr>
          <w:delText>，</w:delText>
        </w:r>
      </w:del>
      <w:r>
        <w:rPr>
          <w:rFonts w:hint="eastAsia" w:ascii="华文楷体" w:hAnsi="华文楷体" w:eastAsia="华文楷体"/>
          <w:sz w:val="28"/>
          <w:szCs w:val="28"/>
        </w:rPr>
        <w:t>再再的串习之后呢，就会现前出来。修不净观也是同样的，首先呢是在自己的总相</w:t>
      </w:r>
      <w:ins w:id="409" w:author="Administrator" w:date="2016-01-03T13:34:17Z">
        <w:r>
          <w:rPr>
            <w:rFonts w:hint="eastAsia" w:ascii="华文楷体" w:hAnsi="华文楷体" w:eastAsia="华文楷体"/>
            <w:sz w:val="28"/>
            <w:szCs w:val="28"/>
            <w:lang w:eastAsia="zh-CN"/>
          </w:rPr>
          <w:t>、</w:t>
        </w:r>
      </w:ins>
      <w:del w:id="410" w:author="Administrator" w:date="2016-01-03T13:34:17Z">
        <w:r>
          <w:rPr>
            <w:rFonts w:hint="eastAsia" w:ascii="华文楷体" w:hAnsi="华文楷体" w:eastAsia="华文楷体"/>
            <w:sz w:val="28"/>
            <w:szCs w:val="28"/>
          </w:rPr>
          <w:delText>，</w:delText>
        </w:r>
      </w:del>
      <w:r>
        <w:rPr>
          <w:rFonts w:hint="eastAsia" w:ascii="华文楷体" w:hAnsi="华文楷体" w:eastAsia="华文楷体"/>
          <w:sz w:val="28"/>
          <w:szCs w:val="28"/>
        </w:rPr>
        <w:t>在第六意识面前去再再的作意这个不净，再再作意这个白骨</w:t>
      </w:r>
      <w:ins w:id="411" w:author="Administrator" w:date="2016-01-02T02:36:57Z">
        <w:r>
          <w:rPr>
            <w:rFonts w:hint="eastAsia" w:ascii="华文楷体" w:hAnsi="华文楷体" w:eastAsia="华文楷体"/>
            <w:sz w:val="28"/>
            <w:szCs w:val="28"/>
            <w:lang w:eastAsia="zh-CN"/>
          </w:rPr>
          <w:t>，</w:t>
        </w:r>
      </w:ins>
      <w:del w:id="412" w:author="Administrator" w:date="2016-01-02T02:36:56Z">
        <w:r>
          <w:rPr>
            <w:rFonts w:hint="eastAsia" w:ascii="华文楷体" w:hAnsi="华文楷体" w:eastAsia="华文楷体"/>
            <w:sz w:val="28"/>
            <w:szCs w:val="28"/>
          </w:rPr>
          <w:delText>。</w:delText>
        </w:r>
      </w:del>
      <w:r>
        <w:rPr>
          <w:rFonts w:hint="eastAsia" w:ascii="华文楷体" w:hAnsi="华文楷体" w:eastAsia="华文楷体"/>
          <w:sz w:val="28"/>
          <w:szCs w:val="28"/>
        </w:rPr>
        <w:t>那么后面到量的时候呢就是</w:t>
      </w:r>
      <w:del w:id="413" w:author="Administrator" w:date="2016-01-03T13:34:24Z">
        <w:r>
          <w:rPr>
            <w:rFonts w:hint="eastAsia" w:ascii="华文楷体" w:hAnsi="华文楷体" w:eastAsia="华文楷体"/>
            <w:sz w:val="28"/>
            <w:szCs w:val="28"/>
          </w:rPr>
          <w:delText>，</w:delText>
        </w:r>
      </w:del>
      <w:r>
        <w:rPr>
          <w:rFonts w:hint="eastAsia" w:ascii="华文楷体" w:hAnsi="华文楷体" w:eastAsia="华文楷体"/>
          <w:sz w:val="28"/>
          <w:szCs w:val="28"/>
        </w:rPr>
        <w:t>放眼一看</w:t>
      </w:r>
      <w:del w:id="414" w:author="Administrator" w:date="2016-01-02T02:37:05Z">
        <w:r>
          <w:rPr>
            <w:rFonts w:hint="eastAsia" w:ascii="华文楷体" w:hAnsi="华文楷体" w:eastAsia="华文楷体"/>
            <w:sz w:val="28"/>
            <w:szCs w:val="28"/>
          </w:rPr>
          <w:delText>，</w:delText>
        </w:r>
      </w:del>
      <w:r>
        <w:rPr>
          <w:rFonts w:hint="eastAsia" w:ascii="华文楷体" w:hAnsi="华文楷体" w:eastAsia="华文楷体"/>
          <w:sz w:val="28"/>
          <w:szCs w:val="28"/>
        </w:rPr>
        <w:t>整个都是不净充满，都是这个白骨充满的。所以说像这样的话就是说串习到量的时候呢，似乎也在自己的眼前呢</w:t>
      </w:r>
      <w:ins w:id="415" w:author="Administrator" w:date="2016-01-02T02:37:22Z">
        <w:r>
          <w:rPr>
            <w:rFonts w:hint="eastAsia" w:ascii="华文楷体" w:hAnsi="华文楷体" w:eastAsia="华文楷体"/>
            <w:sz w:val="28"/>
            <w:szCs w:val="28"/>
            <w:lang w:eastAsia="zh-CN"/>
          </w:rPr>
          <w:t>、</w:t>
        </w:r>
      </w:ins>
      <w:del w:id="416" w:author="Administrator" w:date="2016-01-02T02:37:21Z">
        <w:r>
          <w:rPr>
            <w:rFonts w:hint="eastAsia" w:ascii="华文楷体" w:hAnsi="华文楷体" w:eastAsia="华文楷体"/>
            <w:sz w:val="28"/>
            <w:szCs w:val="28"/>
          </w:rPr>
          <w:delText>，</w:delText>
        </w:r>
      </w:del>
      <w:r>
        <w:rPr>
          <w:rFonts w:hint="eastAsia" w:ascii="华文楷体" w:hAnsi="华文楷体" w:eastAsia="华文楷体"/>
          <w:sz w:val="28"/>
          <w:szCs w:val="28"/>
        </w:rPr>
        <w:t>在自己眼识面前好像成了一个自相一样的。在讲记当中呢，上师引用这个龙树菩萨弟子修头上长角也是这样的，他的上师让他就是观修头上长角</w:t>
      </w:r>
      <w:ins w:id="417" w:author="Administrator" w:date="2016-01-02T02:37:38Z">
        <w:r>
          <w:rPr>
            <w:rFonts w:hint="eastAsia" w:ascii="华文楷体" w:hAnsi="华文楷体" w:eastAsia="华文楷体"/>
            <w:sz w:val="28"/>
            <w:szCs w:val="28"/>
            <w:lang w:eastAsia="zh-CN"/>
          </w:rPr>
          <w:t>，</w:t>
        </w:r>
      </w:ins>
      <w:del w:id="418" w:author="Administrator" w:date="2016-01-02T02:37:37Z">
        <w:r>
          <w:rPr>
            <w:rFonts w:hint="eastAsia" w:ascii="华文楷体" w:hAnsi="华文楷体" w:eastAsia="华文楷体"/>
            <w:sz w:val="28"/>
            <w:szCs w:val="28"/>
          </w:rPr>
          <w:delText>。</w:delText>
        </w:r>
      </w:del>
      <w:r>
        <w:rPr>
          <w:rFonts w:hint="eastAsia" w:ascii="华文楷体" w:hAnsi="华文楷体" w:eastAsia="华文楷体"/>
          <w:sz w:val="28"/>
          <w:szCs w:val="28"/>
        </w:rPr>
        <w:t>他就坐在山洞里一直观想观想，后面的话就是说真的长出来了，而且越长越高，抵到了山洞的顶上出不来了。后面呢就是说是上师说你再观想它没有，他就再再观想的时候最后这个牛角就没有了</w:t>
      </w:r>
      <w:ins w:id="419" w:author="Administrator" w:date="2016-01-02T02:38:08Z">
        <w:r>
          <w:rPr>
            <w:rFonts w:hint="eastAsia" w:ascii="华文楷体" w:hAnsi="华文楷体" w:eastAsia="华文楷体"/>
            <w:sz w:val="28"/>
            <w:szCs w:val="28"/>
            <w:lang w:eastAsia="zh-CN"/>
          </w:rPr>
          <w:t>，</w:t>
        </w:r>
      </w:ins>
      <w:del w:id="420" w:author="Administrator" w:date="2016-01-02T02:38:08Z">
        <w:r>
          <w:rPr>
            <w:rFonts w:hint="eastAsia" w:ascii="华文楷体" w:hAnsi="华文楷体" w:eastAsia="华文楷体"/>
            <w:sz w:val="28"/>
            <w:szCs w:val="28"/>
          </w:rPr>
          <w:delText>。</w:delText>
        </w:r>
      </w:del>
      <w:r>
        <w:rPr>
          <w:rFonts w:hint="eastAsia" w:ascii="华文楷体" w:hAnsi="华文楷体" w:eastAsia="华文楷体"/>
          <w:sz w:val="28"/>
          <w:szCs w:val="28"/>
        </w:rPr>
        <w:t>像这样一种观想</w:t>
      </w:r>
      <w:ins w:id="421" w:author="Administrator" w:date="2016-01-02T02:38:22Z">
        <w:r>
          <w:rPr>
            <w:rFonts w:hint="eastAsia" w:ascii="华文楷体" w:hAnsi="华文楷体" w:eastAsia="华文楷体"/>
            <w:sz w:val="28"/>
            <w:szCs w:val="28"/>
            <w:lang w:eastAsia="zh-CN"/>
          </w:rPr>
          <w:t>，</w:t>
        </w:r>
      </w:ins>
      <w:del w:id="422" w:author="Administrator" w:date="2016-01-02T02:38:21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所以说如果观想力量很强的话也有这样的。在大鹏展翅当中也是讲，鹿野苑的一个妇女呢把自己观成老虎，后面呢就是说是真正的变成老虎了</w:t>
      </w:r>
      <w:ins w:id="423" w:author="Administrator" w:date="2016-01-02T02:38:38Z">
        <w:r>
          <w:rPr>
            <w:rFonts w:hint="eastAsia" w:ascii="华文楷体" w:hAnsi="华文楷体" w:eastAsia="华文楷体"/>
            <w:sz w:val="28"/>
            <w:szCs w:val="28"/>
            <w:lang w:eastAsia="zh-CN"/>
          </w:rPr>
          <w:t>，</w:t>
        </w:r>
      </w:ins>
      <w:del w:id="424" w:author="Administrator" w:date="2016-01-02T02:38:37Z">
        <w:r>
          <w:rPr>
            <w:rFonts w:hint="eastAsia" w:ascii="华文楷体" w:hAnsi="华文楷体" w:eastAsia="华文楷体"/>
            <w:sz w:val="28"/>
            <w:szCs w:val="28"/>
          </w:rPr>
          <w:delText>。</w:delText>
        </w:r>
      </w:del>
      <w:r>
        <w:rPr>
          <w:rFonts w:hint="eastAsia" w:ascii="华文楷体" w:hAnsi="华文楷体" w:eastAsia="华文楷体"/>
          <w:sz w:val="28"/>
          <w:szCs w:val="28"/>
        </w:rPr>
        <w:t>也是有这样一种这个情况吧。还有汉地不是有个画家</w:t>
      </w:r>
      <w:ins w:id="425" w:author="Administrator" w:date="2016-01-04T21:21:58Z">
        <w:r>
          <w:rPr>
            <w:rFonts w:hint="eastAsia" w:ascii="华文楷体" w:hAnsi="华文楷体" w:eastAsia="华文楷体"/>
            <w:sz w:val="28"/>
            <w:szCs w:val="28"/>
            <w:lang w:eastAsia="zh-CN"/>
          </w:rPr>
          <w:t>吗</w:t>
        </w:r>
      </w:ins>
      <w:del w:id="426" w:author="Administrator" w:date="2016-01-04T21:21:56Z">
        <w:r>
          <w:rPr>
            <w:rFonts w:hint="eastAsia" w:ascii="华文楷体" w:hAnsi="华文楷体" w:eastAsia="华文楷体"/>
            <w:sz w:val="28"/>
            <w:szCs w:val="28"/>
          </w:rPr>
          <w:delText>嘛</w:delText>
        </w:r>
      </w:del>
      <w:r>
        <w:rPr>
          <w:rFonts w:hint="eastAsia" w:ascii="华文楷体" w:hAnsi="华文楷体" w:eastAsia="华文楷体"/>
          <w:sz w:val="28"/>
          <w:szCs w:val="28"/>
        </w:rPr>
        <w:t>，汉地一个画家天天在想这个画马，天天在想这个画马，怎么都全都是马</w:t>
      </w:r>
      <w:ins w:id="427" w:author="Administrator" w:date="2016-01-02T02:38:48Z">
        <w:r>
          <w:rPr>
            <w:rFonts w:hint="eastAsia" w:ascii="华文楷体" w:hAnsi="华文楷体" w:eastAsia="华文楷体"/>
            <w:sz w:val="28"/>
            <w:szCs w:val="28"/>
            <w:lang w:eastAsia="zh-CN"/>
          </w:rPr>
          <w:t>，</w:t>
        </w:r>
      </w:ins>
      <w:del w:id="428" w:author="Administrator" w:date="2016-01-02T02:38:47Z">
        <w:r>
          <w:rPr>
            <w:rFonts w:hint="eastAsia" w:ascii="华文楷体" w:hAnsi="华文楷体" w:eastAsia="华文楷体"/>
            <w:sz w:val="28"/>
            <w:szCs w:val="28"/>
          </w:rPr>
          <w:delText>。</w:delText>
        </w:r>
      </w:del>
      <w:r>
        <w:rPr>
          <w:rFonts w:hint="eastAsia" w:ascii="华文楷体" w:hAnsi="华文楷体" w:eastAsia="华文楷体"/>
          <w:sz w:val="28"/>
          <w:szCs w:val="28"/>
        </w:rPr>
        <w:t>最后他躺在床上</w:t>
      </w:r>
      <w:del w:id="429" w:author="Administrator" w:date="2016-01-02T02:38:51Z">
        <w:r>
          <w:rPr>
            <w:rFonts w:hint="eastAsia" w:ascii="华文楷体" w:hAnsi="华文楷体" w:eastAsia="华文楷体"/>
            <w:sz w:val="28"/>
            <w:szCs w:val="28"/>
          </w:rPr>
          <w:delText>，</w:delText>
        </w:r>
      </w:del>
      <w:r>
        <w:rPr>
          <w:rFonts w:hint="eastAsia" w:ascii="华文楷体" w:hAnsi="华文楷体" w:eastAsia="华文楷体"/>
          <w:sz w:val="28"/>
          <w:szCs w:val="28"/>
        </w:rPr>
        <w:t>还在想这个怎么画马的时候呢，他的夫人就是给他送东西还是怎么的，</w:t>
      </w:r>
      <w:ins w:id="430" w:author="Administrator" w:date="2016-01-03T13:37:32Z">
        <w:r>
          <w:rPr>
            <w:rFonts w:hint="eastAsia" w:ascii="华文楷体" w:hAnsi="华文楷体" w:eastAsia="华文楷体"/>
            <w:sz w:val="28"/>
            <w:szCs w:val="28"/>
            <w:lang w:eastAsia="zh-CN"/>
          </w:rPr>
          <w:t>一</w:t>
        </w:r>
      </w:ins>
      <w:ins w:id="431" w:author="Administrator" w:date="2016-01-03T13:35:57Z">
        <w:r>
          <w:rPr>
            <w:rFonts w:hint="eastAsia" w:ascii="华文楷体" w:hAnsi="华文楷体" w:eastAsia="华文楷体"/>
            <w:sz w:val="28"/>
            <w:szCs w:val="28"/>
            <w:lang w:eastAsia="zh-CN"/>
          </w:rPr>
          <w:t>揭开</w:t>
        </w:r>
      </w:ins>
      <w:del w:id="432" w:author="Administrator" w:date="2016-01-03T13:36:50Z">
        <w:r>
          <w:rPr>
            <w:rFonts w:hint="eastAsia" w:ascii="华文楷体" w:hAnsi="华文楷体" w:eastAsia="华文楷体"/>
            <w:sz w:val="28"/>
            <w:szCs w:val="28"/>
          </w:rPr>
          <w:delText>接她的丈</w:delText>
        </w:r>
      </w:del>
      <w:del w:id="433" w:author="Administrator" w:date="2016-01-03T13:36:51Z">
        <w:r>
          <w:rPr>
            <w:rFonts w:hint="eastAsia" w:ascii="华文楷体" w:hAnsi="华文楷体" w:eastAsia="华文楷体"/>
            <w:sz w:val="28"/>
            <w:szCs w:val="28"/>
          </w:rPr>
          <w:delText>夫</w:delText>
        </w:r>
      </w:del>
      <w:ins w:id="434" w:author="Administrator" w:date="2016-01-03T13:36:58Z">
        <w:r>
          <w:rPr>
            <w:rFonts w:hint="eastAsia" w:ascii="华文楷体" w:hAnsi="华文楷体" w:eastAsia="华文楷体"/>
            <w:sz w:val="28"/>
            <w:szCs w:val="28"/>
            <w:lang w:eastAsia="zh-CN"/>
          </w:rPr>
          <w:t>帐子</w:t>
        </w:r>
      </w:ins>
      <w:r>
        <w:rPr>
          <w:rFonts w:hint="eastAsia" w:ascii="华文楷体" w:hAnsi="华文楷体" w:eastAsia="华文楷体"/>
          <w:sz w:val="28"/>
          <w:szCs w:val="28"/>
        </w:rPr>
        <w:t>的时候一匹马躺在床上，吓坏了</w:t>
      </w:r>
      <w:ins w:id="435" w:author="Administrator" w:date="2016-01-02T02:39:13Z">
        <w:r>
          <w:rPr>
            <w:rFonts w:hint="eastAsia" w:ascii="华文楷体" w:hAnsi="华文楷体" w:eastAsia="华文楷体"/>
            <w:sz w:val="28"/>
            <w:szCs w:val="28"/>
            <w:lang w:eastAsia="zh-CN"/>
          </w:rPr>
          <w:t>，</w:t>
        </w:r>
      </w:ins>
      <w:del w:id="436" w:author="Administrator" w:date="2016-01-02T02:39:12Z">
        <w:r>
          <w:rPr>
            <w:rFonts w:hint="eastAsia" w:ascii="华文楷体" w:hAnsi="华文楷体" w:eastAsia="华文楷体"/>
            <w:sz w:val="28"/>
            <w:szCs w:val="28"/>
          </w:rPr>
          <w:delText>。</w:delText>
        </w:r>
      </w:del>
      <w:ins w:id="437" w:author="Administrator" w:date="2016-01-03T13:37:20Z">
        <w:r>
          <w:rPr>
            <w:rFonts w:hint="eastAsia" w:ascii="华文楷体" w:hAnsi="华文楷体" w:eastAsia="华文楷体"/>
            <w:sz w:val="28"/>
            <w:szCs w:val="28"/>
            <w:lang w:eastAsia="zh-CN"/>
          </w:rPr>
          <w:t>有时</w:t>
        </w:r>
      </w:ins>
      <w:del w:id="438" w:author="Administrator" w:date="2016-01-03T13:37:17Z">
        <w:r>
          <w:rPr>
            <w:rFonts w:hint="eastAsia" w:ascii="华文楷体" w:hAnsi="华文楷体" w:eastAsia="华文楷体"/>
            <w:sz w:val="28"/>
            <w:szCs w:val="28"/>
          </w:rPr>
          <w:delText>就是</w:delText>
        </w:r>
      </w:del>
      <w:r>
        <w:rPr>
          <w:rFonts w:hint="eastAsia" w:ascii="华文楷体" w:hAnsi="华文楷体" w:eastAsia="华文楷体"/>
          <w:sz w:val="28"/>
          <w:szCs w:val="28"/>
        </w:rPr>
        <w:t>有这样一种情况。所以说</w:t>
      </w:r>
      <w:del w:id="439" w:author="Administrator" w:date="2016-01-03T13:37:50Z">
        <w:r>
          <w:rPr>
            <w:rFonts w:hint="eastAsia" w:ascii="华文楷体" w:hAnsi="华文楷体" w:eastAsia="华文楷体"/>
            <w:sz w:val="28"/>
            <w:szCs w:val="28"/>
          </w:rPr>
          <w:delText>他</w:delText>
        </w:r>
      </w:del>
      <w:r>
        <w:rPr>
          <w:rFonts w:hint="eastAsia" w:ascii="华文楷体" w:hAnsi="华文楷体" w:eastAsia="华文楷体"/>
          <w:sz w:val="28"/>
          <w:szCs w:val="28"/>
        </w:rPr>
        <w:t>再再想再再想的时候呢，最后就是说会出现这样情况的。所以说我们说外面的这个情况，怎么可以通过你的心的力量</w:t>
      </w:r>
      <w:ins w:id="440" w:author="Administrator" w:date="2016-01-02T02:39:36Z">
        <w:r>
          <w:rPr>
            <w:rFonts w:hint="eastAsia" w:ascii="华文楷体" w:hAnsi="华文楷体" w:eastAsia="华文楷体"/>
            <w:sz w:val="28"/>
            <w:szCs w:val="28"/>
            <w:lang w:eastAsia="zh-CN"/>
          </w:rPr>
          <w:t>它</w:t>
        </w:r>
      </w:ins>
      <w:del w:id="441" w:author="Administrator" w:date="2016-01-02T02:39:34Z">
        <w:r>
          <w:rPr>
            <w:rFonts w:hint="eastAsia" w:ascii="华文楷体" w:hAnsi="华文楷体" w:eastAsia="华文楷体"/>
            <w:sz w:val="28"/>
            <w:szCs w:val="28"/>
          </w:rPr>
          <w:delText>他</w:delText>
        </w:r>
      </w:del>
      <w:r>
        <w:rPr>
          <w:rFonts w:hint="eastAsia" w:ascii="华文楷体" w:hAnsi="华文楷体" w:eastAsia="华文楷体"/>
          <w:sz w:val="28"/>
          <w:szCs w:val="28"/>
        </w:rPr>
        <w:t>就可以现前呢</w:t>
      </w:r>
      <w:ins w:id="442" w:author="Administrator" w:date="2016-01-02T02:39:40Z">
        <w:r>
          <w:rPr>
            <w:rFonts w:hint="eastAsia" w:ascii="华文楷体" w:hAnsi="华文楷体" w:eastAsia="华文楷体"/>
            <w:sz w:val="28"/>
            <w:szCs w:val="28"/>
            <w:lang w:eastAsia="zh-CN"/>
          </w:rPr>
          <w:t>，</w:t>
        </w:r>
      </w:ins>
      <w:del w:id="443" w:author="Administrator" w:date="2016-01-02T02:39:39Z">
        <w:r>
          <w:rPr>
            <w:rFonts w:hint="eastAsia" w:ascii="华文楷体" w:hAnsi="华文楷体" w:eastAsia="华文楷体"/>
            <w:sz w:val="28"/>
            <w:szCs w:val="28"/>
          </w:rPr>
          <w:delText>。</w:delText>
        </w:r>
      </w:del>
      <w:r>
        <w:rPr>
          <w:rFonts w:hint="eastAsia" w:ascii="华文楷体" w:hAnsi="华文楷体" w:eastAsia="华文楷体"/>
          <w:sz w:val="28"/>
          <w:szCs w:val="28"/>
        </w:rPr>
        <w:t>就是你串习的力量很强，你串习的数量多了，像这样的话就可以这样显现。还有一些地方讲的时候就</w:t>
      </w:r>
      <w:ins w:id="444" w:author="Administrator" w:date="2016-01-03T22:29:10Z">
        <w:r>
          <w:rPr>
            <w:rFonts w:hint="eastAsia" w:ascii="华文楷体" w:hAnsi="华文楷体" w:eastAsia="华文楷体"/>
            <w:sz w:val="28"/>
            <w:szCs w:val="28"/>
            <w:lang w:eastAsia="zh-CN"/>
          </w:rPr>
          <w:t>说</w:t>
        </w:r>
      </w:ins>
      <w:ins w:id="445" w:author="Administrator" w:date="2016-01-04T21:22:33Z">
        <w:r>
          <w:rPr>
            <w:rFonts w:hint="eastAsia" w:ascii="华文楷体" w:hAnsi="华文楷体" w:eastAsia="华文楷体"/>
            <w:sz w:val="28"/>
            <w:szCs w:val="28"/>
            <w:lang w:eastAsia="zh-CN"/>
          </w:rPr>
          <w:t>修</w:t>
        </w:r>
      </w:ins>
      <w:r>
        <w:rPr>
          <w:rFonts w:hint="eastAsia" w:ascii="华文楷体" w:hAnsi="华文楷体" w:eastAsia="华文楷体"/>
          <w:sz w:val="28"/>
          <w:szCs w:val="28"/>
        </w:rPr>
        <w:t>生起次第</w:t>
      </w:r>
      <w:ins w:id="446" w:author="Administrator" w:date="2016-01-02T02:39:54Z">
        <w:r>
          <w:rPr>
            <w:rFonts w:hint="eastAsia" w:ascii="华文楷体" w:hAnsi="华文楷体" w:eastAsia="华文楷体"/>
            <w:sz w:val="28"/>
            <w:szCs w:val="28"/>
            <w:lang w:eastAsia="zh-CN"/>
          </w:rPr>
          <w:t>，</w:t>
        </w:r>
      </w:ins>
      <w:del w:id="447" w:author="Administrator" w:date="2016-01-02T02:39:53Z">
        <w:r>
          <w:rPr>
            <w:rFonts w:hint="eastAsia" w:ascii="华文楷体" w:hAnsi="华文楷体" w:eastAsia="华文楷体"/>
            <w:sz w:val="28"/>
            <w:szCs w:val="28"/>
          </w:rPr>
          <w:delText>。</w:delText>
        </w:r>
      </w:del>
      <w:r>
        <w:rPr>
          <w:rFonts w:hint="eastAsia" w:ascii="华文楷体" w:hAnsi="华文楷体" w:eastAsia="华文楷体"/>
          <w:sz w:val="28"/>
          <w:szCs w:val="28"/>
        </w:rPr>
        <w:t>修得很纯熟的人</w:t>
      </w:r>
      <w:ins w:id="448" w:author="Administrator" w:date="2016-01-02T02:40:03Z">
        <w:r>
          <w:rPr>
            <w:rFonts w:hint="eastAsia" w:ascii="华文楷体" w:hAnsi="华文楷体" w:eastAsia="华文楷体"/>
            <w:sz w:val="28"/>
            <w:szCs w:val="28"/>
            <w:lang w:eastAsia="zh-CN"/>
          </w:rPr>
          <w:t>呢</w:t>
        </w:r>
      </w:ins>
      <w:del w:id="449" w:author="Administrator" w:date="2016-01-02T02:40:01Z">
        <w:r>
          <w:rPr>
            <w:rFonts w:hint="eastAsia" w:ascii="华文楷体" w:hAnsi="华文楷体" w:eastAsia="华文楷体"/>
            <w:sz w:val="28"/>
            <w:szCs w:val="28"/>
          </w:rPr>
          <w:delText>哪</w:delText>
        </w:r>
      </w:del>
      <w:r>
        <w:rPr>
          <w:rFonts w:hint="eastAsia" w:ascii="华文楷体" w:hAnsi="华文楷体" w:eastAsia="华文楷体"/>
          <w:sz w:val="28"/>
          <w:szCs w:val="28"/>
        </w:rPr>
        <w:t>，修生起次第很纯熟的人呢，他也会有这样一种逐渐逐渐转变的</w:t>
      </w:r>
      <w:ins w:id="450" w:author="Administrator" w:date="2016-01-03T22:29:18Z">
        <w:r>
          <w:rPr>
            <w:rFonts w:hint="eastAsia" w:ascii="华文楷体" w:hAnsi="华文楷体" w:eastAsia="华文楷体"/>
            <w:sz w:val="28"/>
            <w:szCs w:val="28"/>
            <w:lang w:eastAsia="zh-CN"/>
          </w:rPr>
          <w:t>，</w:t>
        </w:r>
      </w:ins>
      <w:del w:id="451" w:author="Administrator" w:date="2016-01-03T22:29:18Z">
        <w:r>
          <w:rPr>
            <w:rFonts w:hint="eastAsia" w:ascii="华文楷体" w:hAnsi="华文楷体" w:eastAsia="华文楷体"/>
            <w:sz w:val="28"/>
            <w:szCs w:val="28"/>
          </w:rPr>
          <w:delText>。</w:delText>
        </w:r>
      </w:del>
      <w:r>
        <w:rPr>
          <w:rFonts w:hint="eastAsia" w:ascii="华文楷体" w:hAnsi="华文楷体" w:eastAsia="华文楷体"/>
          <w:sz w:val="28"/>
          <w:szCs w:val="28"/>
        </w:rPr>
        <w:t>也是把自己观为观世音菩萨，观为其他的一个本尊</w:t>
      </w:r>
      <w:ins w:id="452" w:author="Administrator" w:date="2016-01-03T22:29:22Z">
        <w:r>
          <w:rPr>
            <w:rFonts w:hint="eastAsia" w:ascii="华文楷体" w:hAnsi="华文楷体" w:eastAsia="华文楷体"/>
            <w:sz w:val="28"/>
            <w:szCs w:val="28"/>
            <w:lang w:eastAsia="zh-CN"/>
          </w:rPr>
          <w:t>。</w:t>
        </w:r>
      </w:ins>
      <w:del w:id="453" w:author="Administrator" w:date="2016-01-02T02:40:19Z">
        <w:r>
          <w:rPr>
            <w:rFonts w:hint="eastAsia" w:ascii="华文楷体" w:hAnsi="华文楷体" w:eastAsia="华文楷体"/>
            <w:sz w:val="28"/>
            <w:szCs w:val="28"/>
          </w:rPr>
          <w:delText>。</w:delText>
        </w:r>
      </w:del>
      <w:r>
        <w:rPr>
          <w:rFonts w:hint="eastAsia" w:ascii="华文楷体" w:hAnsi="华文楷体" w:eastAsia="华文楷体"/>
          <w:sz w:val="28"/>
          <w:szCs w:val="28"/>
        </w:rPr>
        <w:t>就是首先呢是通过忆念去观想，通过忆念去观想</w:t>
      </w:r>
      <w:ins w:id="454" w:author="Administrator" w:date="2016-01-02T02:40:28Z">
        <w:r>
          <w:rPr>
            <w:rFonts w:hint="eastAsia" w:ascii="华文楷体" w:hAnsi="华文楷体" w:eastAsia="华文楷体"/>
            <w:sz w:val="28"/>
            <w:szCs w:val="28"/>
            <w:lang w:eastAsia="zh-CN"/>
          </w:rPr>
          <w:t>，</w:t>
        </w:r>
      </w:ins>
      <w:del w:id="455" w:author="Administrator" w:date="2016-01-02T02:40:28Z">
        <w:r>
          <w:rPr>
            <w:rFonts w:hint="eastAsia" w:ascii="华文楷体" w:hAnsi="华文楷体" w:eastAsia="华文楷体"/>
            <w:sz w:val="28"/>
            <w:szCs w:val="28"/>
          </w:rPr>
          <w:delText>。</w:delText>
        </w:r>
      </w:del>
      <w:r>
        <w:rPr>
          <w:rFonts w:hint="eastAsia" w:ascii="华文楷体" w:hAnsi="华文楷体" w:eastAsia="华文楷体"/>
          <w:sz w:val="28"/>
          <w:szCs w:val="28"/>
        </w:rPr>
        <w:t>后面的话就是说自己能够看到自己是这种本尊</w:t>
      </w:r>
      <w:ins w:id="456" w:author="Administrator" w:date="2016-01-02T02:40:42Z">
        <w:r>
          <w:rPr>
            <w:rFonts w:hint="eastAsia" w:ascii="华文楷体" w:hAnsi="华文楷体" w:eastAsia="华文楷体"/>
            <w:sz w:val="28"/>
            <w:szCs w:val="28"/>
            <w:lang w:eastAsia="zh-CN"/>
          </w:rPr>
          <w:t>，</w:t>
        </w:r>
      </w:ins>
      <w:del w:id="457" w:author="Administrator" w:date="2016-01-02T02:40:41Z">
        <w:r>
          <w:rPr>
            <w:rFonts w:hint="eastAsia" w:ascii="华文楷体" w:hAnsi="华文楷体" w:eastAsia="华文楷体"/>
            <w:sz w:val="28"/>
            <w:szCs w:val="28"/>
          </w:rPr>
          <w:delText>。</w:delText>
        </w:r>
      </w:del>
      <w:r>
        <w:rPr>
          <w:rFonts w:hint="eastAsia" w:ascii="华文楷体" w:hAnsi="华文楷体" w:eastAsia="华文楷体"/>
          <w:sz w:val="28"/>
          <w:szCs w:val="28"/>
        </w:rPr>
        <w:t>再往后修的时候，别人也可以看到。以前是</w:t>
      </w:r>
      <w:del w:id="458" w:author="Administrator" w:date="2016-01-02T02:40:50Z">
        <w:r>
          <w:rPr>
            <w:rFonts w:hint="eastAsia" w:ascii="华文楷体" w:hAnsi="华文楷体" w:eastAsia="华文楷体"/>
            <w:sz w:val="28"/>
            <w:szCs w:val="28"/>
          </w:rPr>
          <w:delText>，</w:delText>
        </w:r>
      </w:del>
      <w:r>
        <w:rPr>
          <w:rFonts w:hint="eastAsia" w:ascii="华文楷体" w:hAnsi="华文楷体" w:eastAsia="华文楷体"/>
          <w:sz w:val="28"/>
          <w:szCs w:val="28"/>
        </w:rPr>
        <w:t>莲池大师还是哪一个</w:t>
      </w:r>
      <w:del w:id="459" w:author="Administrator" w:date="2016-01-03T22:29:34Z">
        <w:r>
          <w:rPr>
            <w:rFonts w:hint="eastAsia" w:ascii="华文楷体" w:hAnsi="华文楷体" w:eastAsia="华文楷体"/>
            <w:sz w:val="28"/>
            <w:szCs w:val="28"/>
          </w:rPr>
          <w:delText>，</w:delText>
        </w:r>
      </w:del>
      <w:r>
        <w:rPr>
          <w:rFonts w:hint="eastAsia" w:ascii="华文楷体" w:hAnsi="华文楷体" w:eastAsia="华文楷体"/>
          <w:sz w:val="28"/>
          <w:szCs w:val="28"/>
        </w:rPr>
        <w:t>蕅益大师</w:t>
      </w:r>
      <w:ins w:id="460" w:author="Administrator" w:date="2016-01-03T13:38:42Z">
        <w:r>
          <w:rPr>
            <w:rFonts w:hint="eastAsia" w:ascii="华文楷体" w:hAnsi="华文楷体" w:eastAsia="华文楷体"/>
            <w:sz w:val="28"/>
            <w:szCs w:val="28"/>
            <w:lang w:eastAsia="zh-CN"/>
          </w:rPr>
          <w:t>啊</w:t>
        </w:r>
      </w:ins>
      <w:r>
        <w:rPr>
          <w:rFonts w:hint="eastAsia" w:ascii="华文楷体" w:hAnsi="华文楷体" w:eastAsia="华文楷体"/>
          <w:sz w:val="28"/>
          <w:szCs w:val="28"/>
        </w:rPr>
        <w:t>，他也在一本书里面讲过，他说有些时候人观想自己是佛陀</w:t>
      </w:r>
      <w:ins w:id="461" w:author="Administrator" w:date="2016-01-02T02:41:42Z">
        <w:r>
          <w:rPr>
            <w:rFonts w:hint="eastAsia" w:ascii="华文楷体" w:hAnsi="华文楷体" w:eastAsia="华文楷体"/>
            <w:sz w:val="28"/>
            <w:szCs w:val="28"/>
            <w:lang w:eastAsia="zh-CN"/>
          </w:rPr>
          <w:t>，</w:t>
        </w:r>
      </w:ins>
      <w:del w:id="462" w:author="Administrator" w:date="2016-01-02T02:41:41Z">
        <w:r>
          <w:rPr>
            <w:rFonts w:hint="eastAsia" w:ascii="华文楷体" w:hAnsi="华文楷体" w:eastAsia="华文楷体"/>
            <w:sz w:val="28"/>
            <w:szCs w:val="28"/>
          </w:rPr>
          <w:delText>。</w:delText>
        </w:r>
      </w:del>
      <w:r>
        <w:rPr>
          <w:rFonts w:hint="eastAsia" w:ascii="华文楷体" w:hAnsi="华文楷体" w:eastAsia="华文楷体"/>
          <w:sz w:val="28"/>
          <w:szCs w:val="28"/>
        </w:rPr>
        <w:t>观想自己是如来的时候，后面别人看到他就是如来。他说为什么这样呢，他说观力强故，他就说这个观力强故</w:t>
      </w:r>
      <w:ins w:id="463" w:author="Administrator" w:date="2016-01-02T02:42:08Z">
        <w:r>
          <w:rPr>
            <w:rFonts w:hint="eastAsia" w:ascii="华文楷体" w:hAnsi="华文楷体" w:eastAsia="华文楷体"/>
            <w:sz w:val="28"/>
            <w:szCs w:val="28"/>
            <w:lang w:eastAsia="zh-CN"/>
          </w:rPr>
          <w:t>，</w:t>
        </w:r>
      </w:ins>
      <w:del w:id="464" w:author="Administrator" w:date="2016-01-02T02:42:08Z">
        <w:r>
          <w:rPr>
            <w:rFonts w:hint="eastAsia" w:ascii="华文楷体" w:hAnsi="华文楷体" w:eastAsia="华文楷体"/>
            <w:sz w:val="28"/>
            <w:szCs w:val="28"/>
          </w:rPr>
          <w:delText>。</w:delText>
        </w:r>
      </w:del>
      <w:r>
        <w:rPr>
          <w:rFonts w:hint="eastAsia" w:ascii="华文楷体" w:hAnsi="华文楷体" w:eastAsia="华文楷体"/>
          <w:sz w:val="28"/>
          <w:szCs w:val="28"/>
        </w:rPr>
        <w:t>通过这样一种这个串习呢，自己也能够显现成这样所观的这个形象。这些都是通过这样一种观想、作意</w:t>
      </w:r>
      <w:ins w:id="465" w:author="Administrator" w:date="2016-01-02T02:42:29Z">
        <w:r>
          <w:rPr>
            <w:rFonts w:hint="eastAsia" w:ascii="华文楷体" w:hAnsi="华文楷体" w:eastAsia="华文楷体"/>
            <w:sz w:val="28"/>
            <w:szCs w:val="28"/>
            <w:lang w:eastAsia="zh-CN"/>
          </w:rPr>
          <w:t>、</w:t>
        </w:r>
      </w:ins>
      <w:del w:id="466" w:author="Administrator" w:date="2016-01-02T02:42:28Z">
        <w:r>
          <w:rPr>
            <w:rFonts w:hint="eastAsia" w:ascii="华文楷体" w:hAnsi="华文楷体" w:eastAsia="华文楷体"/>
            <w:sz w:val="28"/>
            <w:szCs w:val="28"/>
          </w:rPr>
          <w:delText>，</w:delText>
        </w:r>
      </w:del>
      <w:r>
        <w:rPr>
          <w:rFonts w:hint="eastAsia" w:ascii="华文楷体" w:hAnsi="华文楷体" w:eastAsia="华文楷体"/>
          <w:sz w:val="28"/>
          <w:szCs w:val="28"/>
        </w:rPr>
        <w:t>再再的串习呢，如是如此都可以呈现的，都可以呈现。所以说，通过这样一种心的力量，我们再再去观想的话，都可以这样的</w:t>
      </w:r>
      <w:ins w:id="467" w:author="Administrator" w:date="2016-01-02T02:42:43Z">
        <w:r>
          <w:rPr>
            <w:rFonts w:hint="eastAsia" w:ascii="华文楷体" w:hAnsi="华文楷体" w:eastAsia="华文楷体"/>
            <w:sz w:val="28"/>
            <w:szCs w:val="28"/>
            <w:lang w:eastAsia="zh-CN"/>
          </w:rPr>
          <w:t>，</w:t>
        </w:r>
      </w:ins>
      <w:del w:id="468" w:author="Administrator" w:date="2016-01-02T02:42:43Z">
        <w:r>
          <w:rPr>
            <w:rFonts w:hint="eastAsia" w:ascii="华文楷体" w:hAnsi="华文楷体" w:eastAsia="华文楷体"/>
            <w:sz w:val="28"/>
            <w:szCs w:val="28"/>
          </w:rPr>
          <w:delText>。</w:delText>
        </w:r>
      </w:del>
      <w:r>
        <w:rPr>
          <w:rFonts w:hint="eastAsia" w:ascii="华文楷体" w:hAnsi="华文楷体" w:eastAsia="华文楷体"/>
          <w:sz w:val="28"/>
          <w:szCs w:val="28"/>
        </w:rPr>
        <w:t>通过串习都能够这样的。所以说这个方面还是在讲这个广说串习如意故</w:t>
      </w:r>
      <w:ins w:id="469" w:author="Administrator" w:date="2016-01-04T21:23:38Z">
        <w:r>
          <w:rPr>
            <w:rFonts w:hint="eastAsia" w:ascii="华文楷体" w:hAnsi="华文楷体" w:eastAsia="华文楷体"/>
            <w:sz w:val="28"/>
            <w:szCs w:val="28"/>
            <w:lang w:eastAsia="zh-CN"/>
          </w:rPr>
          <w:t>，</w:t>
        </w:r>
      </w:ins>
      <w:del w:id="470" w:author="Administrator" w:date="2016-01-04T21:23:38Z">
        <w:r>
          <w:rPr>
            <w:rFonts w:hint="eastAsia" w:ascii="华文楷体" w:hAnsi="华文楷体" w:eastAsia="华文楷体"/>
            <w:sz w:val="28"/>
            <w:szCs w:val="28"/>
          </w:rPr>
          <w:delText>。</w:delText>
        </w:r>
      </w:del>
      <w:r>
        <w:rPr>
          <w:rFonts w:hint="eastAsia" w:ascii="华文楷体" w:hAnsi="华文楷体" w:eastAsia="华文楷体"/>
          <w:sz w:val="28"/>
          <w:szCs w:val="28"/>
        </w:rPr>
        <w:t>通过串习，犹如串习</w:t>
      </w:r>
      <w:del w:id="471" w:author="Administrator" w:date="2016-01-02T02:43:00Z">
        <w:r>
          <w:rPr>
            <w:rFonts w:hint="eastAsia" w:ascii="华文楷体" w:hAnsi="华文楷体" w:eastAsia="华文楷体"/>
            <w:sz w:val="28"/>
            <w:szCs w:val="28"/>
          </w:rPr>
          <w:delText>，</w:delText>
        </w:r>
      </w:del>
      <w:r>
        <w:rPr>
          <w:rFonts w:hint="eastAsia" w:ascii="华文楷体" w:hAnsi="华文楷体" w:eastAsia="华文楷体"/>
          <w:sz w:val="28"/>
          <w:szCs w:val="28"/>
        </w:rPr>
        <w:t>恐怖心啊，串习这个贪欲心啊，串习什么心都是一样的，无不与之相同。所以说不净观，心的一切流转都无不与之相同的。</w:t>
      </w:r>
    </w:p>
    <w:p>
      <w:pPr>
        <w:ind w:firstLine="570"/>
        <w:rPr>
          <w:ins w:id="472" w:author="Administrator" w:date="2016-01-02T02:43:22Z"/>
          <w:rFonts w:hint="eastAsia" w:ascii="黑体" w:hAnsi="黑体" w:eastAsia="黑体" w:cs="黑体"/>
          <w:sz w:val="28"/>
          <w:szCs w:val="28"/>
        </w:rPr>
      </w:pPr>
      <w:r>
        <w:rPr>
          <w:rFonts w:hint="eastAsia" w:ascii="黑体" w:hAnsi="黑体" w:eastAsia="黑体" w:cs="黑体"/>
          <w:sz w:val="28"/>
          <w:szCs w:val="28"/>
          <w:rPrChange w:id="473" w:author="Administrator" w:date="2016-01-02T02:43:19Z">
            <w:rPr>
              <w:rFonts w:hint="eastAsia" w:ascii="华文楷体" w:hAnsi="华文楷体" w:eastAsia="华文楷体"/>
              <w:sz w:val="28"/>
              <w:szCs w:val="28"/>
            </w:rPr>
          </w:rPrChange>
        </w:rPr>
        <w:t>【因此,第一刹那产生的心既不是由外界事物的力量所生,也不是由常因所生,又不是无因而生,而是由分别本身前面的同类事物等所生,因为现在的此识分别有实法等的缘故。】</w:t>
      </w:r>
    </w:p>
    <w:p>
      <w:pPr>
        <w:ind w:firstLine="570"/>
        <w:rPr>
          <w:del w:id="474" w:author="Administrator" w:date="2016-01-02T02:52:30Z"/>
          <w:rFonts w:hint="eastAsia" w:ascii="华文楷体" w:hAnsi="华文楷体" w:eastAsia="华文楷体"/>
          <w:sz w:val="28"/>
          <w:szCs w:val="28"/>
        </w:rPr>
      </w:pPr>
      <w:r>
        <w:rPr>
          <w:rFonts w:hint="eastAsia" w:ascii="华文楷体" w:hAnsi="华文楷体" w:eastAsia="华文楷体"/>
          <w:sz w:val="28"/>
          <w:szCs w:val="28"/>
        </w:rPr>
        <w:t>那么通过串习</w:t>
      </w:r>
      <w:del w:id="475" w:author="Administrator" w:date="2016-01-02T02:44:11Z">
        <w:r>
          <w:rPr>
            <w:rFonts w:hint="eastAsia" w:ascii="华文楷体" w:hAnsi="华文楷体" w:eastAsia="华文楷体"/>
            <w:sz w:val="28"/>
            <w:szCs w:val="28"/>
          </w:rPr>
          <w:delText>，</w:delText>
        </w:r>
      </w:del>
      <w:r>
        <w:rPr>
          <w:rFonts w:hint="eastAsia" w:ascii="华文楷体" w:hAnsi="华文楷体" w:eastAsia="华文楷体"/>
          <w:sz w:val="28"/>
          <w:szCs w:val="28"/>
        </w:rPr>
        <w:t>就可以这样一种这个成为一种力量</w:t>
      </w:r>
      <w:ins w:id="476" w:author="Administrator" w:date="2016-01-02T02:44:21Z">
        <w:r>
          <w:rPr>
            <w:rFonts w:hint="eastAsia" w:ascii="华文楷体" w:hAnsi="华文楷体" w:eastAsia="华文楷体"/>
            <w:sz w:val="28"/>
            <w:szCs w:val="28"/>
            <w:lang w:eastAsia="zh-CN"/>
          </w:rPr>
          <w:t>，</w:t>
        </w:r>
      </w:ins>
      <w:del w:id="477" w:author="Administrator" w:date="2016-01-02T02:44:21Z">
        <w:r>
          <w:rPr>
            <w:rFonts w:hint="eastAsia" w:ascii="华文楷体" w:hAnsi="华文楷体" w:eastAsia="华文楷体"/>
            <w:sz w:val="28"/>
            <w:szCs w:val="28"/>
          </w:rPr>
          <w:delText>。</w:delText>
        </w:r>
      </w:del>
      <w:r>
        <w:rPr>
          <w:rFonts w:hint="eastAsia" w:ascii="华文楷体" w:hAnsi="华文楷体" w:eastAsia="华文楷体"/>
          <w:sz w:val="28"/>
          <w:szCs w:val="28"/>
        </w:rPr>
        <w:t>通过前面串习</w:t>
      </w:r>
      <w:ins w:id="478" w:author="Administrator" w:date="2016-01-04T21:25:15Z">
        <w:r>
          <w:rPr>
            <w:rFonts w:hint="eastAsia" w:ascii="华文楷体" w:hAnsi="华文楷体" w:eastAsia="华文楷体"/>
            <w:sz w:val="28"/>
            <w:szCs w:val="28"/>
            <w:lang w:eastAsia="zh-CN"/>
          </w:rPr>
          <w:t>到</w:t>
        </w:r>
      </w:ins>
      <w:del w:id="479" w:author="Administrator" w:date="2016-01-02T02:44:25Z">
        <w:r>
          <w:rPr>
            <w:rFonts w:hint="eastAsia" w:ascii="华文楷体" w:hAnsi="华文楷体" w:eastAsia="华文楷体"/>
            <w:sz w:val="28"/>
            <w:szCs w:val="28"/>
          </w:rPr>
          <w:delText>，</w:delText>
        </w:r>
      </w:del>
      <w:r>
        <w:rPr>
          <w:rFonts w:hint="eastAsia" w:ascii="华文楷体" w:hAnsi="华文楷体" w:eastAsia="华文楷体"/>
          <w:sz w:val="28"/>
          <w:szCs w:val="28"/>
        </w:rPr>
        <w:t>后面有这个力量的话，实际上我们再把这个问题放在前后世来看的时候呢，第一刹那的心，就是说今生当中第一刹那的心，</w:t>
      </w:r>
      <w:del w:id="480" w:author="Administrator" w:date="2016-01-02T02:44:45Z">
        <w:r>
          <w:rPr>
            <w:rFonts w:hint="eastAsia" w:ascii="华文楷体" w:hAnsi="华文楷体" w:eastAsia="华文楷体"/>
            <w:sz w:val="28"/>
            <w:szCs w:val="28"/>
          </w:rPr>
          <w:delText>他</w:delText>
        </w:r>
      </w:del>
      <w:ins w:id="481" w:author="Administrator" w:date="2016-01-02T02:44: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不是由外界的事物当中产生的</w:t>
      </w:r>
      <w:ins w:id="482" w:author="Administrator" w:date="2016-01-02T02:44:50Z">
        <w:r>
          <w:rPr>
            <w:rFonts w:hint="eastAsia" w:ascii="华文楷体" w:hAnsi="华文楷体" w:eastAsia="华文楷体"/>
            <w:sz w:val="28"/>
            <w:szCs w:val="28"/>
            <w:lang w:eastAsia="zh-CN"/>
          </w:rPr>
          <w:t>，</w:t>
        </w:r>
      </w:ins>
      <w:del w:id="483" w:author="Administrator" w:date="2016-01-02T02:44:50Z">
        <w:r>
          <w:rPr>
            <w:rFonts w:hint="eastAsia" w:ascii="华文楷体" w:hAnsi="华文楷体" w:eastAsia="华文楷体"/>
            <w:sz w:val="28"/>
            <w:szCs w:val="28"/>
          </w:rPr>
          <w:delText>。</w:delText>
        </w:r>
      </w:del>
      <w:r>
        <w:rPr>
          <w:rFonts w:hint="eastAsia" w:ascii="华文楷体" w:hAnsi="华文楷体" w:eastAsia="华文楷体"/>
          <w:sz w:val="28"/>
          <w:szCs w:val="28"/>
        </w:rPr>
        <w:t>这个前面已经排除掉了</w:t>
      </w:r>
      <w:ins w:id="484" w:author="Administrator" w:date="2016-01-02T02:44:54Z">
        <w:r>
          <w:rPr>
            <w:rFonts w:hint="eastAsia" w:ascii="华文楷体" w:hAnsi="华文楷体" w:eastAsia="华文楷体"/>
            <w:sz w:val="28"/>
            <w:szCs w:val="28"/>
            <w:lang w:eastAsia="zh-CN"/>
          </w:rPr>
          <w:t>，</w:t>
        </w:r>
      </w:ins>
      <w:del w:id="485" w:author="Administrator" w:date="2016-01-02T02:44:54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或者就是说从另外一个角度来讲的话，那么这个同类产生同类。那么心呢，</w:t>
      </w:r>
      <w:ins w:id="486" w:author="Administrator" w:date="2016-01-02T02:45:07Z">
        <w:r>
          <w:rPr>
            <w:rFonts w:hint="eastAsia" w:ascii="华文楷体" w:hAnsi="华文楷体" w:eastAsia="华文楷体"/>
            <w:sz w:val="28"/>
            <w:szCs w:val="28"/>
            <w:lang w:eastAsia="zh-CN"/>
          </w:rPr>
          <w:t>它</w:t>
        </w:r>
      </w:ins>
      <w:del w:id="487" w:author="Administrator" w:date="2016-01-02T02:45:06Z">
        <w:r>
          <w:rPr>
            <w:rFonts w:hint="eastAsia" w:ascii="华文楷体" w:hAnsi="华文楷体" w:eastAsia="华文楷体"/>
            <w:sz w:val="28"/>
            <w:szCs w:val="28"/>
          </w:rPr>
          <w:delText>他</w:delText>
        </w:r>
      </w:del>
      <w:r>
        <w:rPr>
          <w:rFonts w:hint="eastAsia" w:ascii="华文楷体" w:hAnsi="华文楷体" w:eastAsia="华文楷体"/>
          <w:sz w:val="28"/>
          <w:szCs w:val="28"/>
        </w:rPr>
        <w:t>是一种明清的一种状态，外界的这些事物它是物质</w:t>
      </w:r>
      <w:ins w:id="488" w:author="Administrator" w:date="2016-01-02T02:45:14Z">
        <w:r>
          <w:rPr>
            <w:rFonts w:hint="eastAsia" w:ascii="华文楷体" w:hAnsi="华文楷体" w:eastAsia="华文楷体"/>
            <w:sz w:val="28"/>
            <w:szCs w:val="28"/>
            <w:lang w:eastAsia="zh-CN"/>
          </w:rPr>
          <w:t>、</w:t>
        </w:r>
      </w:ins>
      <w:del w:id="489" w:author="Administrator" w:date="2016-01-02T02:45:14Z">
        <w:r>
          <w:rPr>
            <w:rFonts w:hint="eastAsia" w:ascii="华文楷体" w:hAnsi="华文楷体" w:eastAsia="华文楷体"/>
            <w:sz w:val="28"/>
            <w:szCs w:val="28"/>
          </w:rPr>
          <w:delText>，</w:delText>
        </w:r>
      </w:del>
      <w:r>
        <w:rPr>
          <w:rFonts w:hint="eastAsia" w:ascii="华文楷体" w:hAnsi="华文楷体" w:eastAsia="华文楷体"/>
          <w:sz w:val="28"/>
          <w:szCs w:val="28"/>
        </w:rPr>
        <w:t>它是色法，它是非明清的状态。所以说呢，像这样的话就是说是，一个法它只能通过同类能产生，其他不同类的法是不能够产生的。所以说呢就是说不是外界事物所产生</w:t>
      </w:r>
      <w:ins w:id="490" w:author="Administrator" w:date="2016-01-02T02:45:49Z">
        <w:r>
          <w:rPr>
            <w:rFonts w:hint="eastAsia" w:ascii="华文楷体" w:hAnsi="华文楷体" w:eastAsia="华文楷体"/>
            <w:sz w:val="28"/>
            <w:szCs w:val="28"/>
            <w:lang w:eastAsia="zh-CN"/>
          </w:rPr>
          <w:t>；</w:t>
        </w:r>
      </w:ins>
      <w:del w:id="491" w:author="Administrator" w:date="2016-01-02T02:45:49Z">
        <w:r>
          <w:rPr>
            <w:rFonts w:hint="eastAsia" w:ascii="华文楷体" w:hAnsi="华文楷体" w:eastAsia="华文楷体"/>
            <w:sz w:val="28"/>
            <w:szCs w:val="28"/>
          </w:rPr>
          <w:delText>，</w:delText>
        </w:r>
      </w:del>
      <w:r>
        <w:rPr>
          <w:rFonts w:hint="eastAsia" w:ascii="华文楷体" w:hAnsi="华文楷体" w:eastAsia="华文楷体"/>
          <w:sz w:val="28"/>
          <w:szCs w:val="28"/>
        </w:rPr>
        <w:t>也不是常因产生</w:t>
      </w:r>
      <w:ins w:id="492" w:author="Administrator" w:date="2016-01-02T02:45:54Z">
        <w:r>
          <w:rPr>
            <w:rFonts w:hint="eastAsia" w:ascii="华文楷体" w:hAnsi="华文楷体" w:eastAsia="华文楷体"/>
            <w:sz w:val="28"/>
            <w:szCs w:val="28"/>
            <w:lang w:eastAsia="zh-CN"/>
          </w:rPr>
          <w:t>，</w:t>
        </w:r>
      </w:ins>
      <w:del w:id="493" w:author="Administrator" w:date="2016-01-02T02:45:54Z">
        <w:r>
          <w:rPr>
            <w:rFonts w:hint="eastAsia" w:ascii="华文楷体" w:hAnsi="华文楷体" w:eastAsia="华文楷体"/>
            <w:sz w:val="28"/>
            <w:szCs w:val="28"/>
          </w:rPr>
          <w:delText>。</w:delText>
        </w:r>
      </w:del>
      <w:r>
        <w:rPr>
          <w:rFonts w:hint="eastAsia" w:ascii="华文楷体" w:hAnsi="华文楷体" w:eastAsia="华文楷体"/>
          <w:sz w:val="28"/>
          <w:szCs w:val="28"/>
        </w:rPr>
        <w:t>常因前面已经讲了很多过失</w:t>
      </w:r>
      <w:del w:id="494" w:author="Administrator" w:date="2016-01-02T02:45:58Z">
        <w:r>
          <w:rPr>
            <w:rFonts w:hint="eastAsia" w:ascii="华文楷体" w:hAnsi="华文楷体" w:eastAsia="华文楷体"/>
            <w:sz w:val="28"/>
            <w:szCs w:val="28"/>
          </w:rPr>
          <w:delText>，</w:delText>
        </w:r>
      </w:del>
      <w:ins w:id="495" w:author="Administrator" w:date="2016-01-02T02:45:58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而且又不是无因生</w:t>
      </w:r>
      <w:ins w:id="496" w:author="Administrator" w:date="2016-01-02T02:46:09Z">
        <w:r>
          <w:rPr>
            <w:rFonts w:hint="eastAsia" w:ascii="华文楷体" w:hAnsi="华文楷体" w:eastAsia="华文楷体"/>
            <w:sz w:val="28"/>
            <w:szCs w:val="28"/>
            <w:lang w:eastAsia="zh-CN"/>
          </w:rPr>
          <w:t>；</w:t>
        </w:r>
      </w:ins>
      <w:del w:id="497" w:author="Administrator" w:date="2016-01-02T02:46:08Z">
        <w:r>
          <w:rPr>
            <w:rFonts w:hint="eastAsia" w:ascii="华文楷体" w:hAnsi="华文楷体" w:eastAsia="华文楷体"/>
            <w:sz w:val="28"/>
            <w:szCs w:val="28"/>
          </w:rPr>
          <w:delText>，</w:delText>
        </w:r>
      </w:del>
      <w:r>
        <w:rPr>
          <w:rFonts w:hint="eastAsia" w:ascii="华文楷体" w:hAnsi="华文楷体" w:eastAsia="华文楷体"/>
          <w:sz w:val="28"/>
          <w:szCs w:val="28"/>
        </w:rPr>
        <w:t>那么应该是由分别本身</w:t>
      </w:r>
      <w:del w:id="498" w:author="Administrator" w:date="2016-01-03T13:41:02Z">
        <w:r>
          <w:rPr>
            <w:rFonts w:hint="eastAsia" w:ascii="华文楷体" w:hAnsi="华文楷体" w:eastAsia="华文楷体"/>
            <w:sz w:val="28"/>
            <w:szCs w:val="28"/>
          </w:rPr>
          <w:delText>，</w:delText>
        </w:r>
      </w:del>
      <w:r>
        <w:rPr>
          <w:rFonts w:hint="eastAsia" w:ascii="华文楷体" w:hAnsi="华文楷体" w:eastAsia="华文楷体"/>
          <w:sz w:val="28"/>
          <w:szCs w:val="28"/>
        </w:rPr>
        <w:t>前面的同类事物等所生的。就是说在前面的时候呢，我们对一个法再再的分别</w:t>
      </w:r>
      <w:ins w:id="499" w:author="Administrator" w:date="2016-01-02T02:46:26Z">
        <w:r>
          <w:rPr>
            <w:rFonts w:hint="eastAsia" w:ascii="华文楷体" w:hAnsi="华文楷体" w:eastAsia="华文楷体"/>
            <w:sz w:val="28"/>
            <w:szCs w:val="28"/>
            <w:lang w:eastAsia="zh-CN"/>
          </w:rPr>
          <w:t>、</w:t>
        </w:r>
      </w:ins>
      <w:del w:id="500" w:author="Administrator" w:date="2016-01-02T02:46:26Z">
        <w:r>
          <w:rPr>
            <w:rFonts w:hint="eastAsia" w:ascii="华文楷体" w:hAnsi="华文楷体" w:eastAsia="华文楷体"/>
            <w:sz w:val="28"/>
            <w:szCs w:val="28"/>
          </w:rPr>
          <w:delText>，</w:delText>
        </w:r>
      </w:del>
      <w:r>
        <w:rPr>
          <w:rFonts w:hint="eastAsia" w:ascii="华文楷体" w:hAnsi="华文楷体" w:eastAsia="华文楷体"/>
          <w:sz w:val="28"/>
          <w:szCs w:val="28"/>
        </w:rPr>
        <w:t>再再的串习</w:t>
      </w:r>
      <w:ins w:id="501" w:author="Administrator" w:date="2016-01-02T02:46:31Z">
        <w:r>
          <w:rPr>
            <w:rFonts w:hint="eastAsia" w:ascii="华文楷体" w:hAnsi="华文楷体" w:eastAsia="华文楷体"/>
            <w:sz w:val="28"/>
            <w:szCs w:val="28"/>
            <w:lang w:eastAsia="zh-CN"/>
          </w:rPr>
          <w:t>、</w:t>
        </w:r>
      </w:ins>
      <w:del w:id="502" w:author="Administrator" w:date="2016-01-02T02:46:31Z">
        <w:r>
          <w:rPr>
            <w:rFonts w:hint="eastAsia" w:ascii="华文楷体" w:hAnsi="华文楷体" w:eastAsia="华文楷体"/>
            <w:sz w:val="28"/>
            <w:szCs w:val="28"/>
          </w:rPr>
          <w:delText>，</w:delText>
        </w:r>
      </w:del>
      <w:r>
        <w:rPr>
          <w:rFonts w:hint="eastAsia" w:ascii="华文楷体" w:hAnsi="华文楷体" w:eastAsia="华文楷体"/>
          <w:sz w:val="28"/>
          <w:szCs w:val="28"/>
        </w:rPr>
        <w:t>再再的执着，所以说到后面的时候，</w:t>
      </w:r>
      <w:del w:id="503" w:author="Administrator" w:date="2016-01-02T02:46:39Z">
        <w:r>
          <w:rPr>
            <w:rFonts w:hint="eastAsia" w:ascii="华文楷体" w:hAnsi="华文楷体" w:eastAsia="华文楷体"/>
            <w:sz w:val="28"/>
            <w:szCs w:val="28"/>
          </w:rPr>
          <w:delText>他</w:delText>
        </w:r>
      </w:del>
      <w:ins w:id="504" w:author="Administrator" w:date="2016-01-02T02:46: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也能够有这样一种串习执着这样一种能力。像这样的话就</w:t>
      </w:r>
      <w:del w:id="505" w:author="Administrator" w:date="2016-01-03T13:42:32Z">
        <w:r>
          <w:rPr>
            <w:rFonts w:hint="eastAsia" w:ascii="华文楷体" w:hAnsi="华文楷体" w:eastAsia="华文楷体"/>
            <w:sz w:val="28"/>
            <w:szCs w:val="28"/>
          </w:rPr>
          <w:delText>是</w:delText>
        </w:r>
      </w:del>
      <w:r>
        <w:rPr>
          <w:rFonts w:hint="eastAsia" w:ascii="华文楷体" w:hAnsi="华文楷体" w:eastAsia="华文楷体"/>
          <w:sz w:val="28"/>
          <w:szCs w:val="28"/>
        </w:rPr>
        <w:t>说是通过本身前面同类事物</w:t>
      </w:r>
      <w:ins w:id="506" w:author="Administrator" w:date="2016-01-03T22:32:23Z">
        <w:r>
          <w:rPr>
            <w:rFonts w:hint="eastAsia" w:ascii="华文楷体" w:hAnsi="华文楷体" w:eastAsia="华文楷体"/>
            <w:sz w:val="28"/>
            <w:szCs w:val="28"/>
            <w:lang w:eastAsia="zh-CN"/>
          </w:rPr>
          <w:t>可以</w:t>
        </w:r>
      </w:ins>
      <w:del w:id="507" w:author="Administrator" w:date="2016-01-03T22:32:22Z">
        <w:r>
          <w:rPr>
            <w:rFonts w:hint="eastAsia" w:ascii="华文楷体" w:hAnsi="华文楷体" w:eastAsia="华文楷体"/>
            <w:sz w:val="28"/>
            <w:szCs w:val="28"/>
          </w:rPr>
          <w:delText>而</w:delText>
        </w:r>
      </w:del>
      <w:r>
        <w:rPr>
          <w:rFonts w:hint="eastAsia" w:ascii="华文楷体" w:hAnsi="华文楷体" w:eastAsia="华文楷体"/>
          <w:sz w:val="28"/>
          <w:szCs w:val="28"/>
        </w:rPr>
        <w:t>产生</w:t>
      </w:r>
      <w:ins w:id="508" w:author="Administrator" w:date="2016-01-02T02:47:01Z">
        <w:r>
          <w:rPr>
            <w:rFonts w:hint="eastAsia" w:ascii="华文楷体" w:hAnsi="华文楷体" w:eastAsia="华文楷体"/>
            <w:sz w:val="28"/>
            <w:szCs w:val="28"/>
            <w:lang w:eastAsia="zh-CN"/>
          </w:rPr>
          <w:t>，</w:t>
        </w:r>
      </w:ins>
      <w:del w:id="509" w:author="Administrator" w:date="2016-01-02T02:47:01Z">
        <w:r>
          <w:rPr>
            <w:rFonts w:hint="eastAsia" w:ascii="华文楷体" w:hAnsi="华文楷体" w:eastAsia="华文楷体"/>
            <w:sz w:val="28"/>
            <w:szCs w:val="28"/>
          </w:rPr>
          <w:delText>。</w:delText>
        </w:r>
      </w:del>
      <w:r>
        <w:rPr>
          <w:rFonts w:hint="eastAsia" w:ascii="华文楷体" w:hAnsi="华文楷体" w:eastAsia="华文楷体"/>
          <w:sz w:val="28"/>
          <w:szCs w:val="28"/>
        </w:rPr>
        <w:t>因为现在的此识分别有实法</w:t>
      </w:r>
      <w:ins w:id="510" w:author="Administrator" w:date="2016-01-03T13:42:19Z">
        <w:r>
          <w:rPr>
            <w:rFonts w:hint="eastAsia" w:ascii="华文楷体" w:hAnsi="华文楷体" w:eastAsia="华文楷体"/>
            <w:sz w:val="28"/>
            <w:szCs w:val="28"/>
            <w:lang w:eastAsia="zh-CN"/>
          </w:rPr>
          <w:t>的</w:t>
        </w:r>
      </w:ins>
      <w:del w:id="511" w:author="Administrator" w:date="2016-01-03T13:42:18Z">
        <w:r>
          <w:rPr>
            <w:rFonts w:hint="eastAsia" w:ascii="华文楷体" w:hAnsi="华文楷体" w:eastAsia="华文楷体"/>
            <w:sz w:val="28"/>
            <w:szCs w:val="28"/>
          </w:rPr>
          <w:delText>之</w:delText>
        </w:r>
      </w:del>
      <w:r>
        <w:rPr>
          <w:rFonts w:hint="eastAsia" w:ascii="华文楷体" w:hAnsi="华文楷体" w:eastAsia="华文楷体"/>
          <w:sz w:val="28"/>
          <w:szCs w:val="28"/>
        </w:rPr>
        <w:t>缘故</w:t>
      </w:r>
      <w:ins w:id="512" w:author="Administrator" w:date="2016-01-04T21:26:53Z">
        <w:r>
          <w:rPr>
            <w:rFonts w:hint="eastAsia" w:ascii="华文楷体" w:hAnsi="华文楷体" w:eastAsia="华文楷体"/>
            <w:sz w:val="28"/>
            <w:szCs w:val="28"/>
            <w:lang w:eastAsia="zh-CN"/>
          </w:rPr>
          <w:t>，</w:t>
        </w:r>
      </w:ins>
      <w:del w:id="513" w:author="Administrator" w:date="2016-01-04T21:26:52Z">
        <w:r>
          <w:rPr>
            <w:rFonts w:hint="eastAsia" w:ascii="华文楷体" w:hAnsi="华文楷体" w:eastAsia="华文楷体"/>
            <w:sz w:val="28"/>
            <w:szCs w:val="28"/>
          </w:rPr>
          <w:delText>。</w:delText>
        </w:r>
      </w:del>
      <w:r>
        <w:rPr>
          <w:rFonts w:hint="eastAsia" w:ascii="华文楷体" w:hAnsi="华文楷体" w:eastAsia="华文楷体"/>
          <w:sz w:val="28"/>
          <w:szCs w:val="28"/>
        </w:rPr>
        <w:t>那么因为现在我们的这个心识能够分别</w:t>
      </w:r>
      <w:del w:id="514" w:author="Administrator" w:date="2016-01-04T21:27:01Z">
        <w:r>
          <w:rPr>
            <w:rFonts w:hint="eastAsia" w:ascii="华文楷体" w:hAnsi="华文楷体" w:eastAsia="华文楷体"/>
            <w:sz w:val="28"/>
            <w:szCs w:val="28"/>
          </w:rPr>
          <w:delText>，</w:delText>
        </w:r>
      </w:del>
      <w:r>
        <w:rPr>
          <w:rFonts w:hint="eastAsia" w:ascii="华文楷体" w:hAnsi="华文楷体" w:eastAsia="华文楷体"/>
          <w:sz w:val="28"/>
          <w:szCs w:val="28"/>
        </w:rPr>
        <w:t>这个是平时的有实法</w:t>
      </w:r>
      <w:ins w:id="515" w:author="Administrator" w:date="2016-01-02T02:47:24Z">
        <w:r>
          <w:rPr>
            <w:rFonts w:hint="eastAsia" w:ascii="华文楷体" w:hAnsi="华文楷体" w:eastAsia="华文楷体"/>
            <w:sz w:val="28"/>
            <w:szCs w:val="28"/>
            <w:lang w:eastAsia="zh-CN"/>
          </w:rPr>
          <w:t>、</w:t>
        </w:r>
      </w:ins>
      <w:del w:id="516" w:author="Administrator" w:date="2016-01-02T02:47:24Z">
        <w:r>
          <w:rPr>
            <w:rFonts w:hint="eastAsia" w:ascii="华文楷体" w:hAnsi="华文楷体" w:eastAsia="华文楷体"/>
            <w:sz w:val="28"/>
            <w:szCs w:val="28"/>
          </w:rPr>
          <w:delText>，</w:delText>
        </w:r>
      </w:del>
      <w:r>
        <w:rPr>
          <w:rFonts w:hint="eastAsia" w:ascii="华文楷体" w:hAnsi="华文楷体" w:eastAsia="华文楷体"/>
          <w:sz w:val="28"/>
          <w:szCs w:val="28"/>
        </w:rPr>
        <w:t>那个是无实法</w:t>
      </w:r>
      <w:ins w:id="517" w:author="Administrator" w:date="2016-01-04T21:27:07Z">
        <w:r>
          <w:rPr>
            <w:rFonts w:hint="eastAsia" w:ascii="华文楷体" w:hAnsi="华文楷体" w:eastAsia="华文楷体"/>
            <w:sz w:val="28"/>
            <w:szCs w:val="28"/>
            <w:lang w:eastAsia="zh-CN"/>
          </w:rPr>
          <w:t>，</w:t>
        </w:r>
      </w:ins>
      <w:del w:id="518" w:author="Administrator" w:date="2016-01-04T21:27:07Z">
        <w:r>
          <w:rPr>
            <w:rFonts w:hint="eastAsia" w:ascii="华文楷体" w:hAnsi="华文楷体" w:eastAsia="华文楷体"/>
            <w:sz w:val="28"/>
            <w:szCs w:val="28"/>
          </w:rPr>
          <w:delText>。</w:delText>
        </w:r>
      </w:del>
      <w:r>
        <w:rPr>
          <w:rFonts w:hint="eastAsia" w:ascii="华文楷体" w:hAnsi="华文楷体" w:eastAsia="华文楷体"/>
          <w:sz w:val="28"/>
          <w:szCs w:val="28"/>
        </w:rPr>
        <w:t>那么为什么现在我们心识能够这样分别呢</w:t>
      </w:r>
      <w:ins w:id="519" w:author="Administrator" w:date="2016-01-02T02:47:35Z">
        <w:r>
          <w:rPr>
            <w:rFonts w:hint="eastAsia" w:ascii="华文楷体" w:hAnsi="华文楷体" w:eastAsia="华文楷体"/>
            <w:sz w:val="28"/>
            <w:szCs w:val="28"/>
            <w:lang w:val="en-US" w:eastAsia="zh-CN"/>
          </w:rPr>
          <w:t>?</w:t>
        </w:r>
      </w:ins>
      <w:del w:id="520" w:author="Administrator" w:date="2016-01-02T02:47:32Z">
        <w:r>
          <w:rPr>
            <w:rFonts w:hint="eastAsia" w:ascii="华文楷体" w:hAnsi="华文楷体" w:eastAsia="华文楷体"/>
            <w:sz w:val="28"/>
            <w:szCs w:val="28"/>
          </w:rPr>
          <w:delText>。</w:delText>
        </w:r>
      </w:del>
      <w:r>
        <w:rPr>
          <w:rFonts w:hint="eastAsia" w:ascii="华文楷体" w:hAnsi="华文楷体" w:eastAsia="华文楷体"/>
          <w:sz w:val="28"/>
          <w:szCs w:val="28"/>
        </w:rPr>
        <w:t>就</w:t>
      </w:r>
      <w:ins w:id="521" w:author="Administrator" w:date="2016-01-03T13:42:5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因为前面我们再再串习过了，前面再再串习过了</w:t>
      </w:r>
      <w:ins w:id="522" w:author="Administrator" w:date="2016-01-02T02:47:44Z">
        <w:r>
          <w:rPr>
            <w:rFonts w:hint="eastAsia" w:ascii="华文楷体" w:hAnsi="华文楷体" w:eastAsia="华文楷体"/>
            <w:sz w:val="28"/>
            <w:szCs w:val="28"/>
            <w:lang w:val="en-US" w:eastAsia="zh-CN"/>
          </w:rPr>
          <w:t>,</w:t>
        </w:r>
      </w:ins>
      <w:del w:id="523" w:author="Administrator" w:date="2016-01-02T02:47:44Z">
        <w:r>
          <w:rPr>
            <w:rFonts w:hint="eastAsia" w:ascii="华文楷体" w:hAnsi="华文楷体" w:eastAsia="华文楷体"/>
            <w:sz w:val="28"/>
            <w:szCs w:val="28"/>
          </w:rPr>
          <w:delText>。</w:delText>
        </w:r>
      </w:del>
      <w:r>
        <w:rPr>
          <w:rFonts w:hint="eastAsia" w:ascii="华文楷体" w:hAnsi="华文楷体" w:eastAsia="华文楷体"/>
          <w:sz w:val="28"/>
          <w:szCs w:val="28"/>
        </w:rPr>
        <w:t>所以说今生当中呢</w:t>
      </w:r>
      <w:del w:id="524" w:author="Administrator" w:date="2016-01-02T02:47:50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或者就是说在现在呢我们心识也能够去分别，如果现在能够分别呢</w:t>
      </w:r>
      <w:del w:id="525" w:author="Administrator" w:date="2016-01-02T02:48:07Z">
        <w:r>
          <w:rPr>
            <w:rFonts w:hint="eastAsia" w:ascii="华文楷体" w:hAnsi="华文楷体" w:eastAsia="华文楷体"/>
            <w:sz w:val="28"/>
            <w:szCs w:val="28"/>
          </w:rPr>
          <w:delText>，</w:delText>
        </w:r>
      </w:del>
      <w:r>
        <w:rPr>
          <w:rFonts w:hint="eastAsia" w:ascii="华文楷体" w:hAnsi="华文楷体" w:eastAsia="华文楷体"/>
          <w:sz w:val="28"/>
          <w:szCs w:val="28"/>
        </w:rPr>
        <w:t>也能够引发以后能够分别的种子习气。这个方面就是，轮回呢就由此而来了</w:t>
      </w:r>
      <w:ins w:id="526" w:author="Administrator" w:date="2016-01-02T02:48:20Z">
        <w:r>
          <w:rPr>
            <w:rFonts w:hint="eastAsia" w:ascii="华文楷体" w:hAnsi="华文楷体" w:eastAsia="华文楷体"/>
            <w:sz w:val="28"/>
            <w:szCs w:val="28"/>
            <w:lang w:val="en-US" w:eastAsia="zh-CN"/>
          </w:rPr>
          <w:t>,</w:t>
        </w:r>
      </w:ins>
      <w:del w:id="527" w:author="Administrator" w:date="2016-01-02T02:48:20Z">
        <w:r>
          <w:rPr>
            <w:rFonts w:hint="eastAsia" w:ascii="华文楷体" w:hAnsi="华文楷体" w:eastAsia="华文楷体"/>
            <w:sz w:val="28"/>
            <w:szCs w:val="28"/>
          </w:rPr>
          <w:delText>。</w:delText>
        </w:r>
      </w:del>
      <w:r>
        <w:rPr>
          <w:rFonts w:hint="eastAsia" w:ascii="华文楷体" w:hAnsi="华文楷体" w:eastAsia="华文楷体"/>
          <w:sz w:val="28"/>
          <w:szCs w:val="28"/>
        </w:rPr>
        <w:t>轮回就由此而来。所以说我们所谓现在的这个整个的轮回，都是我们的心自己串习的</w:t>
      </w:r>
      <w:ins w:id="528" w:author="Administrator" w:date="2016-01-02T02:48:30Z">
        <w:r>
          <w:rPr>
            <w:rFonts w:hint="eastAsia" w:ascii="华文楷体" w:hAnsi="华文楷体" w:eastAsia="华文楷体"/>
            <w:sz w:val="28"/>
            <w:szCs w:val="28"/>
            <w:lang w:val="en-US" w:eastAsia="zh-CN"/>
          </w:rPr>
          <w:t>,</w:t>
        </w:r>
      </w:ins>
      <w:del w:id="529" w:author="Administrator" w:date="2016-01-02T02:48:30Z">
        <w:r>
          <w:rPr>
            <w:rFonts w:hint="eastAsia" w:ascii="华文楷体" w:hAnsi="华文楷体" w:eastAsia="华文楷体"/>
            <w:sz w:val="28"/>
            <w:szCs w:val="28"/>
          </w:rPr>
          <w:delText>。</w:delText>
        </w:r>
      </w:del>
      <w:r>
        <w:rPr>
          <w:rFonts w:hint="eastAsia" w:ascii="华文楷体" w:hAnsi="华文楷体" w:eastAsia="华文楷体"/>
          <w:sz w:val="28"/>
          <w:szCs w:val="28"/>
        </w:rPr>
        <w:t>我们自己给自己造了一个轮回。实际上我们就</w:t>
      </w:r>
      <w:del w:id="530" w:author="Administrator" w:date="2016-01-03T13:43:41Z">
        <w:r>
          <w:rPr>
            <w:rFonts w:hint="eastAsia" w:ascii="华文楷体" w:hAnsi="华文楷体" w:eastAsia="华文楷体"/>
            <w:sz w:val="28"/>
            <w:szCs w:val="28"/>
          </w:rPr>
          <w:delText>是</w:delText>
        </w:r>
      </w:del>
      <w:r>
        <w:rPr>
          <w:rFonts w:hint="eastAsia" w:ascii="华文楷体" w:hAnsi="华文楷体" w:eastAsia="华文楷体"/>
          <w:sz w:val="28"/>
          <w:szCs w:val="28"/>
        </w:rPr>
        <w:t>说这一切都是我们的心识，就是说是一个一个，全都是一</w:t>
      </w:r>
      <w:del w:id="531" w:author="Administrator" w:date="2016-01-03T13:43:55Z">
        <w:r>
          <w:rPr>
            <w:rFonts w:hint="eastAsia" w:ascii="华文楷体" w:hAnsi="华文楷体" w:eastAsia="华文楷体"/>
            <w:sz w:val="28"/>
            <w:szCs w:val="28"/>
          </w:rPr>
          <w:delText>张</w:delText>
        </w:r>
      </w:del>
      <w:ins w:id="532" w:author="Administrator" w:date="2016-01-03T13:43:58Z">
        <w:r>
          <w:rPr>
            <w:rFonts w:hint="eastAsia" w:ascii="华文楷体" w:hAnsi="华文楷体" w:eastAsia="华文楷体"/>
            <w:sz w:val="28"/>
            <w:szCs w:val="28"/>
            <w:lang w:eastAsia="zh-CN"/>
          </w:rPr>
          <w:t>种</w:t>
        </w:r>
      </w:ins>
      <w:ins w:id="533" w:author="Administrator" w:date="2016-01-02T02:48:59Z">
        <w:r>
          <w:rPr>
            <w:rFonts w:hint="eastAsia" w:ascii="华文楷体" w:hAnsi="华文楷体" w:eastAsia="华文楷体"/>
            <w:sz w:val="28"/>
            <w:szCs w:val="28"/>
            <w:lang w:eastAsia="zh-CN"/>
          </w:rPr>
          <w:t>、</w:t>
        </w:r>
      </w:ins>
      <w:del w:id="534" w:author="Administrator" w:date="2016-01-02T02:48:52Z">
        <w:r>
          <w:rPr>
            <w:rFonts w:hint="eastAsia" w:ascii="华文楷体" w:hAnsi="华文楷体" w:eastAsia="华文楷体"/>
            <w:sz w:val="28"/>
            <w:szCs w:val="28"/>
          </w:rPr>
          <w:delText>，</w:delText>
        </w:r>
      </w:del>
      <w:r>
        <w:rPr>
          <w:rFonts w:hint="eastAsia" w:ascii="华文楷体" w:hAnsi="华文楷体" w:eastAsia="华文楷体"/>
          <w:sz w:val="28"/>
          <w:szCs w:val="28"/>
        </w:rPr>
        <w:t>一个心识，或者就是说整个实际上是我们自己制造一个骗局</w:t>
      </w:r>
      <w:ins w:id="535" w:author="Administrator" w:date="2016-01-02T02:49:11Z">
        <w:r>
          <w:rPr>
            <w:rFonts w:hint="eastAsia" w:ascii="华文楷体" w:hAnsi="华文楷体" w:eastAsia="华文楷体"/>
            <w:sz w:val="28"/>
            <w:szCs w:val="28"/>
            <w:lang w:eastAsia="zh-CN"/>
          </w:rPr>
          <w:t>，</w:t>
        </w:r>
      </w:ins>
      <w:del w:id="536" w:author="Administrator" w:date="2016-01-02T02:49:10Z">
        <w:r>
          <w:rPr>
            <w:rFonts w:hint="eastAsia" w:ascii="华文楷体" w:hAnsi="华文楷体" w:eastAsia="华文楷体"/>
            <w:sz w:val="28"/>
            <w:szCs w:val="28"/>
          </w:rPr>
          <w:delText>。</w:delText>
        </w:r>
      </w:del>
      <w:r>
        <w:rPr>
          <w:rFonts w:hint="eastAsia" w:ascii="华文楷体" w:hAnsi="华文楷体" w:eastAsia="华文楷体"/>
          <w:sz w:val="28"/>
          <w:szCs w:val="28"/>
        </w:rPr>
        <w:t>那么但是只不过我们自己不认识而已。现在呢</w:t>
      </w:r>
      <w:del w:id="537" w:author="Administrator" w:date="2016-01-02T02:49:20Z">
        <w:r>
          <w:rPr>
            <w:rFonts w:hint="eastAsia" w:ascii="华文楷体" w:hAnsi="华文楷体" w:eastAsia="华文楷体"/>
            <w:sz w:val="28"/>
            <w:szCs w:val="28"/>
          </w:rPr>
          <w:delText>，</w:delText>
        </w:r>
      </w:del>
      <w:r>
        <w:rPr>
          <w:rFonts w:hint="eastAsia" w:ascii="华文楷体" w:hAnsi="华文楷体" w:eastAsia="华文楷体"/>
          <w:sz w:val="28"/>
          <w:szCs w:val="28"/>
        </w:rPr>
        <w:t>通过这样学习之后呢，我们</w:t>
      </w:r>
      <w:ins w:id="538" w:author="Administrator" w:date="2016-01-04T21:28:02Z">
        <w:r>
          <w:rPr>
            <w:rFonts w:hint="eastAsia" w:ascii="华文楷体" w:hAnsi="华文楷体" w:eastAsia="华文楷体"/>
            <w:sz w:val="28"/>
            <w:szCs w:val="28"/>
            <w:lang w:eastAsia="zh-CN"/>
          </w:rPr>
          <w:t>就</w:t>
        </w:r>
      </w:ins>
      <w:r>
        <w:rPr>
          <w:rFonts w:hint="eastAsia" w:ascii="华文楷体" w:hAnsi="华文楷体" w:eastAsia="华文楷体"/>
          <w:sz w:val="28"/>
          <w:szCs w:val="28"/>
        </w:rPr>
        <w:t>知道这一切都是我们的心识所生的</w:t>
      </w:r>
      <w:ins w:id="539" w:author="Administrator" w:date="2016-01-02T02:49:28Z">
        <w:r>
          <w:rPr>
            <w:rFonts w:hint="eastAsia" w:ascii="华文楷体" w:hAnsi="华文楷体" w:eastAsia="华文楷体"/>
            <w:sz w:val="28"/>
            <w:szCs w:val="28"/>
            <w:lang w:eastAsia="zh-CN"/>
          </w:rPr>
          <w:t>，</w:t>
        </w:r>
      </w:ins>
      <w:del w:id="540" w:author="Administrator" w:date="2016-01-02T02:49:27Z">
        <w:r>
          <w:rPr>
            <w:rFonts w:hint="eastAsia" w:ascii="华文楷体" w:hAnsi="华文楷体" w:eastAsia="华文楷体"/>
            <w:sz w:val="28"/>
            <w:szCs w:val="28"/>
          </w:rPr>
          <w:delText>。</w:delText>
        </w:r>
      </w:del>
      <w:r>
        <w:rPr>
          <w:rFonts w:hint="eastAsia" w:ascii="华文楷体" w:hAnsi="华文楷体" w:eastAsia="华文楷体"/>
          <w:sz w:val="28"/>
          <w:szCs w:val="28"/>
        </w:rPr>
        <w:t>所以说呢如果是心识生，那么就由心灭。观想这一切都是我们的心识产生的，心识也是无所缘的</w:t>
      </w:r>
      <w:ins w:id="541" w:author="Administrator" w:date="2016-01-02T02:49:44Z">
        <w:r>
          <w:rPr>
            <w:rFonts w:hint="eastAsia" w:ascii="华文楷体" w:hAnsi="华文楷体" w:eastAsia="华文楷体"/>
            <w:sz w:val="28"/>
            <w:szCs w:val="28"/>
            <w:lang w:eastAsia="zh-CN"/>
          </w:rPr>
          <w:t>，</w:t>
        </w:r>
      </w:ins>
      <w:del w:id="542" w:author="Administrator" w:date="2016-01-02T02:49:43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像这样的话最后这一切的这个显现都会隐没。当然这个并不是我们在讲这个怎么隐没它啊，主要是说前后世它怎么形成的</w:t>
      </w:r>
      <w:ins w:id="543" w:author="Administrator" w:date="2016-01-02T02:50:04Z">
        <w:r>
          <w:rPr>
            <w:rFonts w:hint="eastAsia" w:ascii="华文楷体" w:hAnsi="华文楷体" w:eastAsia="华文楷体"/>
            <w:sz w:val="28"/>
            <w:szCs w:val="28"/>
            <w:lang w:eastAsia="zh-CN"/>
          </w:rPr>
          <w:t>，</w:t>
        </w:r>
      </w:ins>
      <w:del w:id="544" w:author="Administrator" w:date="2016-01-02T02:50:04Z">
        <w:r>
          <w:rPr>
            <w:rFonts w:hint="eastAsia" w:ascii="华文楷体" w:hAnsi="华文楷体" w:eastAsia="华文楷体"/>
            <w:sz w:val="28"/>
            <w:szCs w:val="28"/>
          </w:rPr>
          <w:delText>。</w:delText>
        </w:r>
      </w:del>
      <w:r>
        <w:rPr>
          <w:rFonts w:hint="eastAsia" w:ascii="华文楷体" w:hAnsi="华文楷体" w:eastAsia="华文楷体"/>
          <w:sz w:val="28"/>
          <w:szCs w:val="28"/>
        </w:rPr>
        <w:t>前后世都是通过自己的心再再串习而形成的</w:t>
      </w:r>
      <w:ins w:id="545" w:author="Administrator" w:date="2016-01-03T13:45:09Z">
        <w:r>
          <w:rPr>
            <w:rFonts w:hint="eastAsia" w:ascii="华文楷体" w:hAnsi="华文楷体" w:eastAsia="华文楷体"/>
            <w:sz w:val="28"/>
            <w:szCs w:val="28"/>
            <w:lang w:eastAsia="zh-CN"/>
          </w:rPr>
          <w:t>。</w:t>
        </w:r>
      </w:ins>
      <w:del w:id="546" w:author="Administrator" w:date="2016-01-02T02:50:09Z">
        <w:r>
          <w:rPr>
            <w:rFonts w:hint="eastAsia" w:ascii="华文楷体" w:hAnsi="华文楷体" w:eastAsia="华文楷体"/>
            <w:sz w:val="28"/>
            <w:szCs w:val="28"/>
          </w:rPr>
          <w:delText>。</w:delText>
        </w:r>
      </w:del>
      <w:r>
        <w:rPr>
          <w:rFonts w:hint="eastAsia" w:ascii="华文楷体" w:hAnsi="华文楷体" w:eastAsia="华文楷体"/>
          <w:sz w:val="28"/>
          <w:szCs w:val="28"/>
        </w:rPr>
        <w:t>所以只要有心存在，只要现在我们还在分别</w:t>
      </w:r>
      <w:ins w:id="547" w:author="Administrator" w:date="2016-01-02T02:50:16Z">
        <w:r>
          <w:rPr>
            <w:rFonts w:hint="eastAsia" w:ascii="华文楷体" w:hAnsi="华文楷体" w:eastAsia="华文楷体"/>
            <w:sz w:val="28"/>
            <w:szCs w:val="28"/>
            <w:lang w:eastAsia="zh-CN"/>
          </w:rPr>
          <w:t>，</w:t>
        </w:r>
      </w:ins>
      <w:del w:id="548" w:author="Administrator" w:date="2016-01-02T02:50:16Z">
        <w:r>
          <w:rPr>
            <w:rFonts w:hint="eastAsia" w:ascii="华文楷体" w:hAnsi="华文楷体" w:eastAsia="华文楷体"/>
            <w:sz w:val="28"/>
            <w:szCs w:val="28"/>
          </w:rPr>
          <w:delText>。</w:delText>
        </w:r>
      </w:del>
      <w:r>
        <w:rPr>
          <w:rFonts w:hint="eastAsia" w:ascii="华文楷体" w:hAnsi="华文楷体" w:eastAsia="华文楷体"/>
          <w:sz w:val="28"/>
          <w:szCs w:val="28"/>
        </w:rPr>
        <w:t>只要现在我们产生了很强烈的这样一种这个</w:t>
      </w:r>
      <w:ins w:id="549" w:author="Administrator" w:date="2016-01-02T02:50:26Z">
        <w:r>
          <w:rPr>
            <w:rFonts w:hint="eastAsia" w:ascii="华文楷体" w:hAnsi="华文楷体" w:eastAsia="华文楷体"/>
            <w:sz w:val="28"/>
            <w:szCs w:val="28"/>
            <w:lang w:eastAsia="zh-CN"/>
          </w:rPr>
          <w:t>、</w:t>
        </w:r>
      </w:ins>
      <w:del w:id="550" w:author="Administrator" w:date="2016-01-02T02:50:26Z">
        <w:r>
          <w:rPr>
            <w:rFonts w:hint="eastAsia" w:ascii="华文楷体" w:hAnsi="华文楷体" w:eastAsia="华文楷体"/>
            <w:sz w:val="28"/>
            <w:szCs w:val="28"/>
          </w:rPr>
          <w:delText>，</w:delText>
        </w:r>
      </w:del>
      <w:r>
        <w:rPr>
          <w:rFonts w:hint="eastAsia" w:ascii="华文楷体" w:hAnsi="华文楷体" w:eastAsia="华文楷体"/>
          <w:sz w:val="28"/>
          <w:szCs w:val="28"/>
        </w:rPr>
        <w:t>种种的这样一种情绪，贪心啊</w:t>
      </w:r>
      <w:ins w:id="551" w:author="Administrator" w:date="2016-01-02T02:50:32Z">
        <w:r>
          <w:rPr>
            <w:rFonts w:hint="eastAsia" w:ascii="华文楷体" w:hAnsi="华文楷体" w:eastAsia="华文楷体"/>
            <w:sz w:val="28"/>
            <w:szCs w:val="28"/>
            <w:lang w:eastAsia="zh-CN"/>
          </w:rPr>
          <w:t>、</w:t>
        </w:r>
      </w:ins>
      <w:del w:id="552" w:author="Administrator" w:date="2016-01-02T02:50:32Z">
        <w:r>
          <w:rPr>
            <w:rFonts w:hint="eastAsia" w:ascii="华文楷体" w:hAnsi="华文楷体" w:eastAsia="华文楷体"/>
            <w:sz w:val="28"/>
            <w:szCs w:val="28"/>
          </w:rPr>
          <w:delText>，</w:delText>
        </w:r>
      </w:del>
      <w:r>
        <w:rPr>
          <w:rFonts w:hint="eastAsia" w:ascii="华文楷体" w:hAnsi="华文楷体" w:eastAsia="华文楷体"/>
          <w:sz w:val="28"/>
          <w:szCs w:val="28"/>
        </w:rPr>
        <w:t>嗔心等情绪</w:t>
      </w:r>
      <w:ins w:id="553" w:author="Administrator" w:date="2016-01-02T02:51:24Z">
        <w:r>
          <w:rPr>
            <w:rFonts w:hint="eastAsia" w:ascii="华文楷体" w:hAnsi="华文楷体" w:eastAsia="华文楷体"/>
            <w:sz w:val="28"/>
            <w:szCs w:val="28"/>
            <w:lang w:eastAsia="zh-CN"/>
          </w:rPr>
          <w:t>。</w:t>
        </w:r>
      </w:ins>
      <w:del w:id="554" w:author="Administrator" w:date="2016-01-02T02:51:23Z">
        <w:r>
          <w:rPr>
            <w:rFonts w:hint="eastAsia" w:ascii="华文楷体" w:hAnsi="华文楷体" w:eastAsia="华文楷体"/>
            <w:sz w:val="28"/>
            <w:szCs w:val="28"/>
          </w:rPr>
          <w:delText>，</w:delText>
        </w:r>
      </w:del>
      <w:r>
        <w:rPr>
          <w:rFonts w:hint="eastAsia" w:ascii="华文楷体" w:hAnsi="华文楷体" w:eastAsia="华文楷体"/>
          <w:sz w:val="28"/>
          <w:szCs w:val="28"/>
        </w:rPr>
        <w:t>这个说明两个问题</w:t>
      </w:r>
      <w:ins w:id="555" w:author="Administrator" w:date="2016-01-02T02:50:39Z">
        <w:r>
          <w:rPr>
            <w:rFonts w:hint="eastAsia" w:ascii="华文楷体" w:hAnsi="华文楷体" w:eastAsia="华文楷体"/>
            <w:sz w:val="28"/>
            <w:szCs w:val="28"/>
            <w:lang w:eastAsia="zh-CN"/>
          </w:rPr>
          <w:t>，</w:t>
        </w:r>
      </w:ins>
      <w:del w:id="556" w:author="Administrator" w:date="2016-01-02T02:50:39Z">
        <w:r>
          <w:rPr>
            <w:rFonts w:hint="eastAsia" w:ascii="华文楷体" w:hAnsi="华文楷体" w:eastAsia="华文楷体"/>
            <w:sz w:val="28"/>
            <w:szCs w:val="28"/>
          </w:rPr>
          <w:delText>。</w:delText>
        </w:r>
      </w:del>
      <w:r>
        <w:rPr>
          <w:rFonts w:hint="eastAsia" w:ascii="华文楷体" w:hAnsi="华文楷体" w:eastAsia="华文楷体"/>
          <w:sz w:val="28"/>
          <w:szCs w:val="28"/>
        </w:rPr>
        <w:t>第一个问题呢</w:t>
      </w:r>
      <w:del w:id="557" w:author="Administrator" w:date="2016-01-02T02:51:00Z">
        <w:r>
          <w:rPr>
            <w:rFonts w:hint="eastAsia" w:ascii="华文楷体" w:hAnsi="华文楷体" w:eastAsia="华文楷体"/>
            <w:sz w:val="28"/>
            <w:szCs w:val="28"/>
          </w:rPr>
          <w:delText>，</w:delText>
        </w:r>
      </w:del>
      <w:r>
        <w:rPr>
          <w:rFonts w:hint="eastAsia" w:ascii="华文楷体" w:hAnsi="华文楷体" w:eastAsia="华文楷体"/>
          <w:sz w:val="28"/>
          <w:szCs w:val="28"/>
        </w:rPr>
        <w:t>就是以前我们曾经串习过</w:t>
      </w:r>
      <w:ins w:id="558" w:author="Administrator" w:date="2016-01-02T02:51:32Z">
        <w:r>
          <w:rPr>
            <w:rFonts w:hint="eastAsia" w:ascii="华文楷体" w:hAnsi="华文楷体" w:eastAsia="华文楷体"/>
            <w:sz w:val="28"/>
            <w:szCs w:val="28"/>
            <w:lang w:eastAsia="zh-CN"/>
          </w:rPr>
          <w:t>；</w:t>
        </w:r>
      </w:ins>
      <w:del w:id="559" w:author="Administrator" w:date="2016-01-02T02:50:48Z">
        <w:r>
          <w:rPr>
            <w:rFonts w:hint="eastAsia" w:ascii="华文楷体" w:hAnsi="华文楷体" w:eastAsia="华文楷体"/>
            <w:sz w:val="28"/>
            <w:szCs w:val="28"/>
          </w:rPr>
          <w:delText>。</w:delText>
        </w:r>
      </w:del>
      <w:r>
        <w:rPr>
          <w:rFonts w:hint="eastAsia" w:ascii="华文楷体" w:hAnsi="华文楷体" w:eastAsia="华文楷体"/>
          <w:sz w:val="28"/>
          <w:szCs w:val="28"/>
        </w:rPr>
        <w:t>再一个呢</w:t>
      </w:r>
      <w:del w:id="560" w:author="Administrator" w:date="2016-01-02T02:51:05Z">
        <w:r>
          <w:rPr>
            <w:rFonts w:hint="eastAsia" w:ascii="华文楷体" w:hAnsi="华文楷体" w:eastAsia="华文楷体"/>
            <w:sz w:val="28"/>
            <w:szCs w:val="28"/>
          </w:rPr>
          <w:delText>，</w:delText>
        </w:r>
      </w:del>
      <w:r>
        <w:rPr>
          <w:rFonts w:hint="eastAsia" w:ascii="华文楷体" w:hAnsi="华文楷体" w:eastAsia="华文楷体"/>
          <w:sz w:val="28"/>
          <w:szCs w:val="28"/>
        </w:rPr>
        <w:t>就是说如果现在串习</w:t>
      </w:r>
      <w:del w:id="561" w:author="Administrator" w:date="2016-01-02T02:51:09Z">
        <w:r>
          <w:rPr>
            <w:rFonts w:hint="eastAsia" w:ascii="华文楷体" w:hAnsi="华文楷体" w:eastAsia="华文楷体"/>
            <w:sz w:val="28"/>
            <w:szCs w:val="28"/>
          </w:rPr>
          <w:delText>，</w:delText>
        </w:r>
      </w:del>
      <w:r>
        <w:rPr>
          <w:rFonts w:hint="eastAsia" w:ascii="华文楷体" w:hAnsi="华文楷体" w:eastAsia="华文楷体"/>
          <w:sz w:val="28"/>
          <w:szCs w:val="28"/>
        </w:rPr>
        <w:t>后世还会有，还会继续串习，因为</w:t>
      </w:r>
      <w:ins w:id="562" w:author="Administrator" w:date="2016-01-02T02:51:40Z">
        <w:r>
          <w:rPr>
            <w:rFonts w:hint="eastAsia" w:ascii="华文楷体" w:hAnsi="华文楷体" w:eastAsia="华文楷体"/>
            <w:sz w:val="28"/>
            <w:szCs w:val="28"/>
            <w:lang w:eastAsia="zh-CN"/>
          </w:rPr>
          <w:t>它</w:t>
        </w:r>
      </w:ins>
      <w:del w:id="563" w:author="Administrator" w:date="2016-01-02T02:51:39Z">
        <w:r>
          <w:rPr>
            <w:rFonts w:hint="eastAsia" w:ascii="华文楷体" w:hAnsi="华文楷体" w:eastAsia="华文楷体"/>
            <w:sz w:val="28"/>
            <w:szCs w:val="28"/>
          </w:rPr>
          <w:delText>他</w:delText>
        </w:r>
      </w:del>
      <w:r>
        <w:rPr>
          <w:rFonts w:hint="eastAsia" w:ascii="华文楷体" w:hAnsi="华文楷体" w:eastAsia="华文楷体"/>
          <w:sz w:val="28"/>
          <w:szCs w:val="28"/>
        </w:rPr>
        <w:t>的种子已经有了</w:t>
      </w:r>
      <w:del w:id="564" w:author="Administrator" w:date="2016-01-02T02:51:44Z">
        <w:r>
          <w:rPr>
            <w:rFonts w:hint="eastAsia" w:ascii="华文楷体" w:hAnsi="华文楷体" w:eastAsia="华文楷体"/>
            <w:sz w:val="28"/>
            <w:szCs w:val="28"/>
          </w:rPr>
          <w:delText>。</w:delText>
        </w:r>
      </w:del>
      <w:ins w:id="565" w:author="Administrator" w:date="2016-01-02T02:51:44Z">
        <w:r>
          <w:rPr>
            <w:rFonts w:hint="eastAsia" w:ascii="华文楷体" w:hAnsi="华文楷体" w:eastAsia="华文楷体"/>
            <w:sz w:val="28"/>
            <w:szCs w:val="28"/>
            <w:lang w:eastAsia="zh-CN"/>
          </w:rPr>
          <w:t>，</w:t>
        </w:r>
      </w:ins>
      <w:del w:id="566" w:author="Administrator" w:date="2016-01-02T02:51:45Z">
        <w:r>
          <w:rPr>
            <w:rFonts w:hint="eastAsia" w:ascii="华文楷体" w:hAnsi="华文楷体" w:eastAsia="华文楷体"/>
            <w:sz w:val="28"/>
            <w:szCs w:val="28"/>
          </w:rPr>
          <w:delText>他</w:delText>
        </w:r>
      </w:del>
      <w:ins w:id="567" w:author="Administrator" w:date="2016-01-02T02:51: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的种子有了，这种种子到临死的时候，这种种子如果</w:t>
      </w:r>
      <w:del w:id="568" w:author="Administrator" w:date="2016-01-02T02:51:58Z">
        <w:r>
          <w:rPr>
            <w:rFonts w:hint="eastAsia" w:ascii="华文楷体" w:hAnsi="华文楷体" w:eastAsia="华文楷体"/>
            <w:sz w:val="28"/>
            <w:szCs w:val="28"/>
          </w:rPr>
          <w:delText>他</w:delText>
        </w:r>
      </w:del>
      <w:ins w:id="569" w:author="Administrator" w:date="2016-01-02T02:51:59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的这个力量很强，而且没有障碍的话</w:t>
      </w:r>
      <w:del w:id="570" w:author="Administrator" w:date="2016-01-02T02:52:30Z">
        <w:r>
          <w:rPr>
            <w:rFonts w:hint="eastAsia" w:ascii="华文楷体" w:hAnsi="华文楷体" w:eastAsia="华文楷体"/>
            <w:sz w:val="28"/>
            <w:szCs w:val="28"/>
          </w:rPr>
          <w:delText>。20:13</w:delText>
        </w:r>
      </w:del>
    </w:p>
    <w:p>
      <w:pPr>
        <w:ind w:firstLine="570"/>
        <w:rPr>
          <w:del w:id="571" w:author="Administrator" w:date="2016-01-02T02:52:30Z"/>
          <w:rFonts w:hint="eastAsia" w:ascii="华文楷体" w:hAnsi="华文楷体" w:eastAsia="华文楷体"/>
          <w:sz w:val="28"/>
          <w:szCs w:val="28"/>
        </w:rPr>
      </w:pPr>
      <w:del w:id="572" w:author="Administrator" w:date="2016-01-02T02:52:30Z">
        <w:r>
          <w:rPr>
            <w:rFonts w:hint="eastAsia" w:ascii="华文楷体" w:hAnsi="华文楷体" w:eastAsia="华文楷体"/>
            <w:sz w:val="28"/>
            <w:szCs w:val="28"/>
          </w:rPr>
          <w:delText>《中观庄严论释》讲记 第86课 第20-30分钟</w:delText>
        </w:r>
      </w:del>
    </w:p>
    <w:p>
      <w:pPr>
        <w:ind w:firstLine="570"/>
        <w:rPr>
          <w:rFonts w:hint="eastAsia" w:ascii="华文楷体" w:hAnsi="华文楷体" w:eastAsia="华文楷体"/>
          <w:sz w:val="28"/>
          <w:szCs w:val="28"/>
        </w:rPr>
      </w:pPr>
      <w:del w:id="573" w:author="Administrator" w:date="2016-01-02T02:52:30Z">
        <w:r>
          <w:rPr>
            <w:rFonts w:hint="eastAsia" w:ascii="华文楷体" w:hAnsi="华文楷体" w:eastAsia="华文楷体"/>
            <w:sz w:val="28"/>
            <w:szCs w:val="28"/>
          </w:rPr>
          <w:delText>【19:53】再一个呢就是说，如果现在串习后世还会有，还会继续串习，因为他的种子已经有了，他的种子已经有了，这种种子到临死的时候，这种种子如果它的这个力量很强而且没有障碍的话</w:delText>
        </w:r>
      </w:del>
      <w:r>
        <w:rPr>
          <w:rFonts w:hint="eastAsia" w:ascii="华文楷体" w:hAnsi="华文楷体" w:eastAsia="华文楷体"/>
          <w:sz w:val="28"/>
          <w:szCs w:val="28"/>
        </w:rPr>
        <w:t>，一定会无阻碍的引发后世，肯定会无阻碍引发后世</w:t>
      </w:r>
      <w:ins w:id="574" w:author="Administrator" w:date="2016-01-02T02:52:40Z">
        <w:r>
          <w:rPr>
            <w:rFonts w:hint="eastAsia" w:ascii="华文楷体" w:hAnsi="华文楷体" w:eastAsia="华文楷体"/>
            <w:sz w:val="28"/>
            <w:szCs w:val="28"/>
            <w:lang w:eastAsia="zh-CN"/>
          </w:rPr>
          <w:t>。</w:t>
        </w:r>
      </w:ins>
      <w:del w:id="575" w:author="Administrator" w:date="2016-01-02T02:52:40Z">
        <w:r>
          <w:rPr>
            <w:rFonts w:hint="eastAsia" w:ascii="华文楷体" w:hAnsi="华文楷体" w:eastAsia="华文楷体"/>
            <w:sz w:val="28"/>
            <w:szCs w:val="28"/>
          </w:rPr>
          <w:delText>，</w:delText>
        </w:r>
      </w:del>
      <w:r>
        <w:rPr>
          <w:rFonts w:hint="eastAsia" w:ascii="华文楷体" w:hAnsi="华文楷体" w:eastAsia="华文楷体"/>
          <w:sz w:val="28"/>
          <w:szCs w:val="28"/>
        </w:rPr>
        <w:t>所以说从这个方面讲的时候呢，</w:t>
      </w:r>
      <w:del w:id="576" w:author="Administrator" w:date="2016-01-03T13:45:46Z">
        <w:r>
          <w:rPr>
            <w:rFonts w:hint="eastAsia" w:ascii="华文楷体" w:hAnsi="华文楷体" w:eastAsia="华文楷体"/>
            <w:sz w:val="28"/>
            <w:szCs w:val="28"/>
          </w:rPr>
          <w:delText>前面</w:delText>
        </w:r>
      </w:del>
      <w:r>
        <w:rPr>
          <w:rFonts w:hint="eastAsia" w:ascii="华文楷体" w:hAnsi="华文楷体" w:eastAsia="华文楷体"/>
          <w:sz w:val="28"/>
          <w:szCs w:val="28"/>
        </w:rPr>
        <w:t>前后世的问题在这</w:t>
      </w:r>
      <w:ins w:id="577" w:author="Administrator" w:date="2016-01-03T13:46:08Z">
        <w:r>
          <w:rPr>
            <w:rFonts w:hint="eastAsia" w:ascii="华文楷体" w:hAnsi="华文楷体" w:eastAsia="华文楷体"/>
            <w:sz w:val="28"/>
            <w:szCs w:val="28"/>
            <w:lang w:eastAsia="zh-CN"/>
          </w:rPr>
          <w:t>儿</w:t>
        </w:r>
      </w:ins>
      <w:r>
        <w:rPr>
          <w:rFonts w:hint="eastAsia" w:ascii="华文楷体" w:hAnsi="华文楷体" w:eastAsia="华文楷体"/>
          <w:sz w:val="28"/>
          <w:szCs w:val="28"/>
        </w:rPr>
        <w:t>就可以安立。</w:t>
      </w:r>
    </w:p>
    <w:p>
      <w:pPr>
        <w:ind w:firstLine="570"/>
        <w:rPr>
          <w:rFonts w:hint="eastAsia" w:ascii="黑体" w:hAnsi="黑体" w:eastAsia="黑体" w:cs="黑体"/>
          <w:sz w:val="28"/>
          <w:szCs w:val="28"/>
          <w:rPrChange w:id="578" w:author="Administrator" w:date="2016-01-02T02:53:04Z">
            <w:rPr>
              <w:rFonts w:hint="eastAsia" w:ascii="华文楷体" w:hAnsi="华文楷体" w:eastAsia="华文楷体"/>
              <w:sz w:val="28"/>
              <w:szCs w:val="28"/>
            </w:rPr>
          </w:rPrChange>
        </w:rPr>
      </w:pPr>
      <w:r>
        <w:rPr>
          <w:rFonts w:hint="eastAsia" w:ascii="黑体" w:hAnsi="黑体" w:eastAsia="黑体" w:cs="黑体"/>
          <w:sz w:val="28"/>
          <w:szCs w:val="28"/>
          <w:rPrChange w:id="579" w:author="Administrator" w:date="2016-01-02T02:53:04Z">
            <w:rPr>
              <w:rFonts w:hint="eastAsia" w:ascii="华文楷体" w:hAnsi="华文楷体" w:eastAsia="华文楷体"/>
              <w:sz w:val="28"/>
              <w:szCs w:val="28"/>
            </w:rPr>
          </w:rPrChange>
        </w:rPr>
        <w:t>【关于这一问题，《成量论》中宣说了名目众多的理证，但如果在这里一一写出，会造成文字繁冗，故而搁置一旁。】</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那么在《成量论》当中还讲了很多诸如此类的理证，但是呢麦彭仁波切怕文字太多了，所以说就没有写，把主要的核心呢在这个地方已经做了宣说了。</w:t>
      </w:r>
    </w:p>
    <w:p>
      <w:pPr>
        <w:ind w:firstLine="570"/>
        <w:rPr>
          <w:rFonts w:hint="eastAsia" w:ascii="黑体" w:hAnsi="黑体" w:eastAsia="黑体" w:cs="黑体"/>
          <w:sz w:val="28"/>
          <w:szCs w:val="28"/>
          <w:rPrChange w:id="580" w:author="Administrator" w:date="2016-01-02T02:53:59Z">
            <w:rPr>
              <w:rFonts w:hint="eastAsia" w:ascii="华文楷体" w:hAnsi="华文楷体" w:eastAsia="华文楷体"/>
              <w:sz w:val="28"/>
              <w:szCs w:val="28"/>
            </w:rPr>
          </w:rPrChange>
        </w:rPr>
      </w:pPr>
      <w:r>
        <w:rPr>
          <w:rFonts w:hint="eastAsia" w:ascii="黑体" w:hAnsi="黑体" w:eastAsia="黑体" w:cs="黑体"/>
          <w:sz w:val="28"/>
          <w:szCs w:val="28"/>
          <w:rPrChange w:id="581" w:author="Administrator" w:date="2016-01-02T02:53:59Z">
            <w:rPr>
              <w:rFonts w:hint="eastAsia" w:ascii="华文楷体" w:hAnsi="华文楷体" w:eastAsia="华文楷体"/>
              <w:sz w:val="28"/>
              <w:szCs w:val="28"/>
            </w:rPr>
          </w:rPrChange>
        </w:rPr>
        <w:t>【其中的要义也就是说，明知之识的近取因是除了识本身以外的无情物等绝不合理。】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那么我们就是说我们这个心识呢</w:t>
      </w:r>
      <w:ins w:id="582" w:author="Administrator" w:date="2016-01-02T02:54:12Z">
        <w:r>
          <w:rPr>
            <w:rFonts w:hint="eastAsia" w:ascii="华文楷体" w:hAnsi="华文楷体" w:eastAsia="华文楷体"/>
            <w:sz w:val="28"/>
            <w:szCs w:val="28"/>
            <w:lang w:eastAsia="zh-CN"/>
          </w:rPr>
          <w:t>它</w:t>
        </w:r>
      </w:ins>
      <w:del w:id="583" w:author="Administrator" w:date="2016-01-02T02:54:08Z">
        <w:r>
          <w:rPr>
            <w:rFonts w:hint="eastAsia" w:ascii="华文楷体" w:hAnsi="华文楷体" w:eastAsia="华文楷体"/>
            <w:sz w:val="28"/>
            <w:szCs w:val="28"/>
          </w:rPr>
          <w:delText>他</w:delText>
        </w:r>
      </w:del>
      <w:r>
        <w:rPr>
          <w:rFonts w:hint="eastAsia" w:ascii="华文楷体" w:hAnsi="华文楷体" w:eastAsia="华文楷体"/>
          <w:sz w:val="28"/>
          <w:szCs w:val="28"/>
        </w:rPr>
        <w:t>是具有一种明知的法相的，那么既然这个心识本身具有一种明知的法相，那么这个明知的识的近取因也是只有心识本身，因为以前的心识</w:t>
      </w:r>
      <w:del w:id="584" w:author="Administrator" w:date="2016-01-03T22:35:17Z">
        <w:r>
          <w:rPr>
            <w:rFonts w:hint="eastAsia" w:ascii="华文楷体" w:hAnsi="华文楷体" w:eastAsia="华文楷体"/>
            <w:sz w:val="28"/>
            <w:szCs w:val="28"/>
          </w:rPr>
          <w:delText>，</w:delText>
        </w:r>
      </w:del>
      <w:del w:id="585" w:author="Administrator" w:date="2016-01-02T02:54:44Z">
        <w:r>
          <w:rPr>
            <w:rFonts w:hint="eastAsia" w:ascii="华文楷体" w:hAnsi="华文楷体" w:eastAsia="华文楷体"/>
            <w:sz w:val="28"/>
            <w:szCs w:val="28"/>
          </w:rPr>
          <w:delText>他</w:delText>
        </w:r>
      </w:del>
      <w:ins w:id="586" w:author="Administrator" w:date="2016-01-02T02:54:45Z">
        <w:r>
          <w:rPr>
            <w:rFonts w:hint="eastAsia" w:ascii="华文楷体" w:hAnsi="华文楷体" w:eastAsia="华文楷体"/>
            <w:sz w:val="28"/>
            <w:szCs w:val="28"/>
            <w:lang w:eastAsia="zh-CN"/>
          </w:rPr>
          <w:t>它</w:t>
        </w:r>
      </w:ins>
      <w:del w:id="587" w:author="Administrator" w:date="2016-01-04T21:29:59Z">
        <w:r>
          <w:rPr>
            <w:rFonts w:hint="eastAsia" w:ascii="华文楷体" w:hAnsi="华文楷体" w:eastAsia="华文楷体"/>
            <w:sz w:val="28"/>
            <w:szCs w:val="28"/>
          </w:rPr>
          <w:delText>，</w:delText>
        </w:r>
      </w:del>
      <w:r>
        <w:rPr>
          <w:rFonts w:hint="eastAsia" w:ascii="华文楷体" w:hAnsi="华文楷体" w:eastAsia="华文楷体"/>
          <w:sz w:val="28"/>
          <w:szCs w:val="28"/>
        </w:rPr>
        <w:t>就说</w:t>
      </w:r>
      <w:del w:id="588" w:author="Administrator" w:date="2016-01-03T22:35:21Z">
        <w:r>
          <w:rPr>
            <w:rFonts w:hint="eastAsia" w:ascii="华文楷体" w:hAnsi="华文楷体" w:eastAsia="华文楷体"/>
            <w:sz w:val="28"/>
            <w:szCs w:val="28"/>
          </w:rPr>
          <w:delText>，</w:delText>
        </w:r>
      </w:del>
      <w:r>
        <w:rPr>
          <w:rFonts w:hint="eastAsia" w:ascii="华文楷体" w:hAnsi="华文楷体" w:eastAsia="华文楷体"/>
          <w:sz w:val="28"/>
          <w:szCs w:val="28"/>
        </w:rPr>
        <w:t>心识和心识</w:t>
      </w:r>
      <w:del w:id="589" w:author="Administrator" w:date="2016-01-02T02:54:51Z">
        <w:r>
          <w:rPr>
            <w:rFonts w:hint="eastAsia" w:ascii="华文楷体" w:hAnsi="华文楷体" w:eastAsia="华文楷体"/>
            <w:sz w:val="28"/>
            <w:szCs w:val="28"/>
          </w:rPr>
          <w:delText>他</w:delText>
        </w:r>
      </w:del>
      <w:ins w:id="590" w:author="Administrator" w:date="2016-01-02T02:54: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具有明知的法相，所以说除了心识本身之外，通过其余的非明知的无情物</w:t>
      </w:r>
      <w:del w:id="591" w:author="Administrator" w:date="2016-01-04T21:30:46Z">
        <w:r>
          <w:rPr>
            <w:rFonts w:hint="eastAsia" w:ascii="华文楷体" w:hAnsi="华文楷体" w:eastAsia="华文楷体"/>
            <w:sz w:val="28"/>
            <w:szCs w:val="28"/>
          </w:rPr>
          <w:delText>无</w:delText>
        </w:r>
      </w:del>
      <w:r>
        <w:rPr>
          <w:rFonts w:hint="eastAsia" w:ascii="华文楷体" w:hAnsi="华文楷体" w:eastAsia="华文楷体"/>
          <w:sz w:val="28"/>
          <w:szCs w:val="28"/>
        </w:rPr>
        <w:t>产生是绝不合理的，其余的无情物是一种非明知，啊，和这个心识之间呢</w:t>
      </w:r>
      <w:del w:id="592" w:author="Administrator" w:date="2016-01-03T13:47:20Z">
        <w:r>
          <w:rPr>
            <w:rFonts w:hint="eastAsia" w:ascii="华文楷体" w:hAnsi="华文楷体" w:eastAsia="华文楷体"/>
            <w:sz w:val="28"/>
            <w:szCs w:val="28"/>
          </w:rPr>
          <w:delText>它</w:delText>
        </w:r>
      </w:del>
      <w:r>
        <w:rPr>
          <w:rFonts w:hint="eastAsia" w:ascii="华文楷体" w:hAnsi="华文楷体" w:eastAsia="华文楷体"/>
          <w:sz w:val="28"/>
          <w:szCs w:val="28"/>
        </w:rPr>
        <w:t>是不同类的，所以说不同类和不同类之间是没办法产生的，啊，没办法产生，所以只有同类的心识，明知的心识产生明知的心识，所以这个时候呢我们就</w:t>
      </w:r>
      <w:del w:id="593" w:author="Administrator" w:date="2016-01-03T13:47:35Z">
        <w:r>
          <w:rPr>
            <w:rFonts w:hint="eastAsia" w:ascii="华文楷体" w:hAnsi="华文楷体" w:eastAsia="华文楷体"/>
            <w:sz w:val="28"/>
            <w:szCs w:val="28"/>
          </w:rPr>
          <w:delText>是</w:delText>
        </w:r>
      </w:del>
      <w:r>
        <w:rPr>
          <w:rFonts w:hint="eastAsia" w:ascii="华文楷体" w:hAnsi="华文楷体" w:eastAsia="华文楷体"/>
          <w:sz w:val="28"/>
          <w:szCs w:val="28"/>
        </w:rPr>
        <w:t>说</w:t>
      </w:r>
      <w:ins w:id="594" w:author="Administrator" w:date="2016-01-03T13:47:37Z">
        <w:r>
          <w:rPr>
            <w:rFonts w:hint="eastAsia" w:ascii="华文楷体" w:hAnsi="华文楷体" w:eastAsia="华文楷体"/>
            <w:sz w:val="28"/>
            <w:szCs w:val="28"/>
            <w:lang w:eastAsia="zh-CN"/>
          </w:rPr>
          <w:t>，</w:t>
        </w:r>
      </w:ins>
      <w:r>
        <w:rPr>
          <w:rFonts w:hint="eastAsia" w:ascii="华文楷体" w:hAnsi="华文楷体" w:eastAsia="华文楷体"/>
          <w:sz w:val="28"/>
          <w:szCs w:val="28"/>
        </w:rPr>
        <w:t>如今的我们这样一种心识呢，</w:t>
      </w:r>
      <w:del w:id="595" w:author="Administrator" w:date="2016-01-02T02:55:39Z">
        <w:r>
          <w:rPr>
            <w:rFonts w:hint="eastAsia" w:ascii="华文楷体" w:hAnsi="华文楷体" w:eastAsia="华文楷体"/>
            <w:sz w:val="28"/>
            <w:szCs w:val="28"/>
          </w:rPr>
          <w:delText>他</w:delText>
        </w:r>
      </w:del>
      <w:ins w:id="596" w:author="Administrator" w:date="2016-01-02T02:55: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绝对是依靠以前的明知的心识，那么这个明知的心识再往前的时候呢，就到了</w:t>
      </w:r>
      <w:ins w:id="597" w:author="Administrator" w:date="2016-01-03T22:35:53Z">
        <w:r>
          <w:rPr>
            <w:rFonts w:hint="eastAsia" w:ascii="华文楷体" w:hAnsi="华文楷体" w:eastAsia="华文楷体"/>
            <w:sz w:val="28"/>
            <w:szCs w:val="28"/>
            <w:lang w:eastAsia="zh-CN"/>
          </w:rPr>
          <w:t>这</w:t>
        </w:r>
      </w:ins>
      <w:ins w:id="598" w:author="Administrator" w:date="2016-01-03T22:35:54Z">
        <w:r>
          <w:rPr>
            <w:rFonts w:hint="eastAsia" w:ascii="华文楷体" w:hAnsi="华文楷体" w:eastAsia="华文楷体"/>
            <w:sz w:val="28"/>
            <w:szCs w:val="28"/>
            <w:lang w:eastAsia="zh-CN"/>
          </w:rPr>
          <w:t>个</w:t>
        </w:r>
      </w:ins>
      <w:r>
        <w:rPr>
          <w:rFonts w:hint="eastAsia" w:ascii="华文楷体" w:hAnsi="华文楷体" w:eastAsia="华文楷体"/>
          <w:sz w:val="28"/>
          <w:szCs w:val="28"/>
        </w:rPr>
        <w:t>前面所讲的中阴的明知识，到了前世的明知心识</w:t>
      </w:r>
      <w:ins w:id="599" w:author="Administrator" w:date="2016-01-02T02:55:52Z">
        <w:r>
          <w:rPr>
            <w:rFonts w:hint="eastAsia" w:ascii="华文楷体" w:hAnsi="华文楷体" w:eastAsia="华文楷体"/>
            <w:sz w:val="28"/>
            <w:szCs w:val="28"/>
            <w:lang w:eastAsia="zh-CN"/>
          </w:rPr>
          <w:t>。</w:t>
        </w:r>
      </w:ins>
      <w:del w:id="600" w:author="Administrator" w:date="2016-01-02T02:55:52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像这样的话，我们的心识在不断的流转，那么就是说这个是近取因，除了这个近取因之外呢还有一些是具有缘，啊有些具有缘可以影响心识，啊，可以影响心识，但是呢</w:t>
      </w:r>
      <w:ins w:id="601" w:author="Administrator" w:date="2016-01-02T02:56:17Z">
        <w:r>
          <w:rPr>
            <w:rFonts w:hint="eastAsia" w:ascii="华文楷体" w:hAnsi="华文楷体" w:eastAsia="华文楷体"/>
            <w:sz w:val="28"/>
            <w:szCs w:val="28"/>
            <w:lang w:eastAsia="zh-CN"/>
          </w:rPr>
          <w:t>它</w:t>
        </w:r>
      </w:ins>
      <w:del w:id="602" w:author="Administrator" w:date="2016-01-02T02:56:15Z">
        <w:r>
          <w:rPr>
            <w:rFonts w:hint="eastAsia" w:ascii="华文楷体" w:hAnsi="华文楷体" w:eastAsia="华文楷体"/>
            <w:sz w:val="28"/>
            <w:szCs w:val="28"/>
          </w:rPr>
          <w:delText>他</w:delText>
        </w:r>
      </w:del>
      <w:r>
        <w:rPr>
          <w:rFonts w:hint="eastAsia" w:ascii="华文楷体" w:hAnsi="华文楷体" w:eastAsia="华文楷体"/>
          <w:sz w:val="28"/>
          <w:szCs w:val="28"/>
        </w:rPr>
        <w:t>不是这个心识的一种真正的因，</w:t>
      </w:r>
      <w:del w:id="603" w:author="Administrator" w:date="2016-01-03T22:36:14Z">
        <w:r>
          <w:rPr>
            <w:rFonts w:hint="eastAsia" w:ascii="华文楷体" w:hAnsi="华文楷体" w:eastAsia="华文楷体"/>
            <w:sz w:val="28"/>
            <w:szCs w:val="28"/>
          </w:rPr>
          <w:delText>是</w:delText>
        </w:r>
      </w:del>
      <w:del w:id="604" w:author="Administrator" w:date="2016-01-02T02:56:23Z">
        <w:r>
          <w:rPr>
            <w:rFonts w:hint="eastAsia" w:ascii="华文楷体" w:hAnsi="华文楷体" w:eastAsia="华文楷体"/>
            <w:sz w:val="28"/>
            <w:szCs w:val="28"/>
          </w:rPr>
          <w:delText>他</w:delText>
        </w:r>
      </w:del>
      <w:ins w:id="605" w:author="Administrator" w:date="2016-01-02T02:56:2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就不是这个心识的真正的因</w:t>
      </w:r>
      <w:ins w:id="606" w:author="Administrator" w:date="2016-01-02T02:56:31Z">
        <w:r>
          <w:rPr>
            <w:rFonts w:hint="eastAsia" w:ascii="华文楷体" w:hAnsi="华文楷体" w:eastAsia="华文楷体"/>
            <w:sz w:val="28"/>
            <w:szCs w:val="28"/>
            <w:lang w:eastAsia="zh-CN"/>
          </w:rPr>
          <w:t>。</w:t>
        </w:r>
      </w:ins>
      <w:del w:id="607" w:author="Administrator" w:date="2016-01-02T02:56:30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所以说我们在入胎的时候呢主要的因</w:t>
      </w:r>
      <w:ins w:id="608" w:author="Administrator" w:date="2016-01-03T22:36:48Z">
        <w:r>
          <w:rPr>
            <w:rFonts w:hint="eastAsia" w:ascii="华文楷体" w:hAnsi="华文楷体" w:eastAsia="华文楷体"/>
            <w:sz w:val="28"/>
            <w:szCs w:val="28"/>
            <w:lang w:eastAsia="zh-CN"/>
          </w:rPr>
          <w:t>、</w:t>
        </w:r>
      </w:ins>
      <w:del w:id="609" w:author="Administrator" w:date="2016-01-03T22:36:48Z">
        <w:r>
          <w:rPr>
            <w:rFonts w:hint="eastAsia" w:ascii="华文楷体" w:hAnsi="华文楷体" w:eastAsia="华文楷体"/>
            <w:sz w:val="28"/>
            <w:szCs w:val="28"/>
          </w:rPr>
          <w:delText>，</w:delText>
        </w:r>
      </w:del>
      <w:r>
        <w:rPr>
          <w:rFonts w:hint="eastAsia" w:ascii="华文楷体" w:hAnsi="华文楷体" w:eastAsia="华文楷体"/>
          <w:sz w:val="28"/>
          <w:szCs w:val="28"/>
        </w:rPr>
        <w:t>主要的因呢就是这个心识，明知的心识</w:t>
      </w:r>
      <w:ins w:id="610" w:author="Administrator" w:date="2016-01-02T02:56:40Z">
        <w:r>
          <w:rPr>
            <w:rFonts w:hint="eastAsia" w:ascii="华文楷体" w:hAnsi="华文楷体" w:eastAsia="华文楷体"/>
            <w:sz w:val="28"/>
            <w:szCs w:val="28"/>
            <w:lang w:eastAsia="zh-CN"/>
          </w:rPr>
          <w:t>。</w:t>
        </w:r>
      </w:ins>
      <w:del w:id="611" w:author="Administrator" w:date="2016-01-02T02:56:40Z">
        <w:r>
          <w:rPr>
            <w:rFonts w:hint="eastAsia" w:ascii="华文楷体" w:hAnsi="华文楷体" w:eastAsia="华文楷体"/>
            <w:sz w:val="28"/>
            <w:szCs w:val="28"/>
          </w:rPr>
          <w:delText>，</w:delText>
        </w:r>
      </w:del>
      <w:r>
        <w:rPr>
          <w:rFonts w:hint="eastAsia" w:ascii="华文楷体" w:hAnsi="华文楷体" w:eastAsia="华文楷体"/>
          <w:sz w:val="28"/>
          <w:szCs w:val="28"/>
        </w:rPr>
        <w:t>那么这具有缘呢</w:t>
      </w:r>
      <w:del w:id="612" w:author="Administrator" w:date="2016-01-03T22:36:52Z">
        <w:r>
          <w:rPr>
            <w:rFonts w:hint="eastAsia" w:ascii="华文楷体" w:hAnsi="华文楷体" w:eastAsia="华文楷体"/>
            <w:sz w:val="28"/>
            <w:szCs w:val="28"/>
          </w:rPr>
          <w:delText>，</w:delText>
        </w:r>
      </w:del>
      <w:r>
        <w:rPr>
          <w:rFonts w:hint="eastAsia" w:ascii="华文楷体" w:hAnsi="华文楷体" w:eastAsia="华文楷体"/>
          <w:sz w:val="28"/>
          <w:szCs w:val="28"/>
        </w:rPr>
        <w:t>是父精母血，啊，就是受精卵，</w:t>
      </w:r>
      <w:ins w:id="613" w:author="Administrator" w:date="2016-01-03T13:48:2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像这样的</w:t>
      </w:r>
      <w:ins w:id="614" w:author="Administrator" w:date="2016-01-02T02:56:51Z">
        <w:r>
          <w:rPr>
            <w:rFonts w:hint="eastAsia" w:ascii="华文楷体" w:hAnsi="华文楷体" w:eastAsia="华文楷体"/>
            <w:sz w:val="28"/>
            <w:szCs w:val="28"/>
            <w:lang w:eastAsia="zh-CN"/>
          </w:rPr>
          <w:t>。</w:t>
        </w:r>
      </w:ins>
      <w:del w:id="615" w:author="Administrator" w:date="2016-01-02T02:56:51Z">
        <w:r>
          <w:rPr>
            <w:rFonts w:hint="eastAsia" w:ascii="华文楷体" w:hAnsi="华文楷体" w:eastAsia="华文楷体"/>
            <w:sz w:val="28"/>
            <w:szCs w:val="28"/>
          </w:rPr>
          <w:delText>，</w:delText>
        </w:r>
      </w:del>
      <w:r>
        <w:rPr>
          <w:rFonts w:hint="eastAsia" w:ascii="华文楷体" w:hAnsi="华文楷体" w:eastAsia="华文楷体"/>
          <w:sz w:val="28"/>
          <w:szCs w:val="28"/>
        </w:rPr>
        <w:t>所以说有的时候呢有些人</w:t>
      </w:r>
      <w:del w:id="616" w:author="Administrator" w:date="2016-01-03T22:37:03Z">
        <w:r>
          <w:rPr>
            <w:rFonts w:hint="eastAsia" w:ascii="华文楷体" w:hAnsi="华文楷体" w:eastAsia="华文楷体"/>
            <w:sz w:val="28"/>
            <w:szCs w:val="28"/>
          </w:rPr>
          <w:delText>，</w:delText>
        </w:r>
      </w:del>
      <w:r>
        <w:rPr>
          <w:rFonts w:hint="eastAsia" w:ascii="华文楷体" w:hAnsi="华文楷体" w:eastAsia="华文楷体"/>
          <w:sz w:val="28"/>
          <w:szCs w:val="28"/>
        </w:rPr>
        <w:t>他就说是只看到了这个受精卵，没有看到这个入胎的这个中阴的心识，所以他就说这样一个</w:t>
      </w:r>
      <w:del w:id="617" w:author="Administrator" w:date="2016-01-02T02:57:14Z">
        <w:r>
          <w:rPr>
            <w:rFonts w:hint="eastAsia" w:ascii="华文楷体" w:hAnsi="华文楷体" w:eastAsia="华文楷体"/>
            <w:sz w:val="28"/>
            <w:szCs w:val="28"/>
          </w:rPr>
          <w:delText>，</w:delText>
        </w:r>
      </w:del>
      <w:r>
        <w:rPr>
          <w:rFonts w:hint="eastAsia" w:ascii="华文楷体" w:hAnsi="华文楷体" w:eastAsia="华文楷体"/>
          <w:sz w:val="28"/>
          <w:szCs w:val="28"/>
        </w:rPr>
        <w:t>实际上人呢他是由这样一种父精母血</w:t>
      </w:r>
      <w:ins w:id="618" w:author="Administrator" w:date="2016-01-03T13:48:35Z">
        <w:r>
          <w:rPr>
            <w:rFonts w:hint="eastAsia" w:ascii="华文楷体" w:hAnsi="华文楷体" w:eastAsia="华文楷体"/>
            <w:sz w:val="28"/>
            <w:szCs w:val="28"/>
            <w:lang w:eastAsia="zh-CN"/>
          </w:rPr>
          <w:t>而</w:t>
        </w:r>
      </w:ins>
      <w:r>
        <w:rPr>
          <w:rFonts w:hint="eastAsia" w:ascii="华文楷体" w:hAnsi="华文楷体" w:eastAsia="华文楷体"/>
          <w:sz w:val="28"/>
          <w:szCs w:val="28"/>
        </w:rPr>
        <w:t>合成的，这个是其中的一个缘，啊，这个是其中的一个缘，真正的近取因呢是明知的心识，就现在我们这个能够思维的</w:t>
      </w:r>
      <w:ins w:id="619" w:author="Administrator" w:date="2016-01-03T22:37: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w:t>
      </w:r>
      <w:ins w:id="620" w:author="Administrator" w:date="2016-01-02T02:57:50Z">
        <w:r>
          <w:rPr>
            <w:rFonts w:hint="eastAsia" w:ascii="华文楷体" w:hAnsi="华文楷体" w:eastAsia="华文楷体"/>
            <w:sz w:val="28"/>
            <w:szCs w:val="28"/>
            <w:lang w:eastAsia="zh-CN"/>
          </w:rPr>
          <w:t>它</w:t>
        </w:r>
      </w:ins>
      <w:del w:id="621" w:author="Administrator" w:date="2016-01-02T02:57:49Z">
        <w:r>
          <w:rPr>
            <w:rFonts w:hint="eastAsia" w:ascii="华文楷体" w:hAnsi="华文楷体" w:eastAsia="华文楷体"/>
            <w:sz w:val="28"/>
            <w:szCs w:val="28"/>
          </w:rPr>
          <w:delText>他</w:delText>
        </w:r>
      </w:del>
      <w:r>
        <w:rPr>
          <w:rFonts w:hint="eastAsia" w:ascii="华文楷体" w:hAnsi="华文楷体" w:eastAsia="华文楷体"/>
          <w:sz w:val="28"/>
          <w:szCs w:val="28"/>
        </w:rPr>
        <w:t>这个真正的近取因应该是明知的心识本身，除了明知心识的本身呢其余的无情物等，啊</w:t>
      </w:r>
      <w:del w:id="622" w:author="Administrator" w:date="2016-01-04T21:32:41Z">
        <w:r>
          <w:rPr>
            <w:rFonts w:hint="eastAsia" w:ascii="华文楷体" w:hAnsi="华文楷体" w:eastAsia="华文楷体"/>
            <w:sz w:val="28"/>
            <w:szCs w:val="28"/>
          </w:rPr>
          <w:delText>，</w:delText>
        </w:r>
      </w:del>
      <w:ins w:id="623" w:author="Administrator" w:date="2016-01-03T22:37:2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不同类的法是不能够产生的。</w:t>
      </w:r>
    </w:p>
    <w:p>
      <w:pPr>
        <w:ind w:firstLine="570"/>
        <w:rPr>
          <w:rFonts w:hint="eastAsia" w:ascii="黑体" w:hAnsi="黑体" w:eastAsia="黑体" w:cs="黑体"/>
          <w:sz w:val="28"/>
          <w:szCs w:val="28"/>
          <w:rPrChange w:id="624" w:author="Administrator" w:date="2016-01-02T18:11:39Z">
            <w:rPr>
              <w:rFonts w:hint="eastAsia" w:ascii="华文楷体" w:hAnsi="华文楷体" w:eastAsia="华文楷体"/>
              <w:sz w:val="28"/>
              <w:szCs w:val="28"/>
            </w:rPr>
          </w:rPrChange>
        </w:rPr>
      </w:pPr>
      <w:r>
        <w:rPr>
          <w:rFonts w:hint="eastAsia" w:ascii="黑体" w:hAnsi="黑体" w:eastAsia="黑体" w:cs="黑体"/>
          <w:sz w:val="28"/>
          <w:szCs w:val="28"/>
          <w:rPrChange w:id="625" w:author="Administrator" w:date="2016-01-02T18:11:39Z">
            <w:rPr>
              <w:rFonts w:hint="eastAsia" w:ascii="华文楷体" w:hAnsi="华文楷体" w:eastAsia="华文楷体"/>
              <w:sz w:val="28"/>
              <w:szCs w:val="28"/>
            </w:rPr>
          </w:rPrChange>
        </w:rPr>
        <w:t>【因此，以不观待心外他法的理由〖因〗建立前际无始的彼等要点，作者在此处宣说的这一理证已完全涵盖了。】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所以说呢</w:t>
      </w:r>
      <w:ins w:id="626" w:author="Administrator" w:date="2016-01-03T22:37:49Z">
        <w:r>
          <w:rPr>
            <w:rFonts w:hint="eastAsia" w:ascii="华文楷体" w:hAnsi="华文楷体" w:eastAsia="华文楷体"/>
            <w:sz w:val="28"/>
            <w:szCs w:val="28"/>
            <w:lang w:eastAsia="zh-CN"/>
          </w:rPr>
          <w:t>也</w:t>
        </w:r>
      </w:ins>
      <w:del w:id="627" w:author="Administrator" w:date="2016-01-03T22:37:43Z">
        <w:r>
          <w:rPr>
            <w:rFonts w:hint="eastAsia" w:ascii="华文楷体" w:hAnsi="华文楷体" w:eastAsia="华文楷体"/>
            <w:sz w:val="28"/>
            <w:szCs w:val="28"/>
          </w:rPr>
          <w:delText>以</w:delText>
        </w:r>
      </w:del>
      <w:r>
        <w:rPr>
          <w:rFonts w:hint="eastAsia" w:ascii="华文楷体" w:hAnsi="华文楷体" w:eastAsia="华文楷体"/>
          <w:sz w:val="28"/>
          <w:szCs w:val="28"/>
        </w:rPr>
        <w:t>不观待心外他法的理由，那么这个心，</w:t>
      </w:r>
      <w:ins w:id="628" w:author="Administrator" w:date="2016-01-02T18:12:17Z">
        <w:r>
          <w:rPr>
            <w:rFonts w:hint="eastAsia" w:ascii="华文楷体" w:hAnsi="华文楷体" w:eastAsia="华文楷体"/>
            <w:sz w:val="28"/>
            <w:szCs w:val="28"/>
            <w:lang w:eastAsia="zh-CN"/>
          </w:rPr>
          <w:t>它</w:t>
        </w:r>
      </w:ins>
      <w:del w:id="629" w:author="Administrator" w:date="2016-01-02T18:12:13Z">
        <w:r>
          <w:rPr>
            <w:rFonts w:hint="eastAsia" w:ascii="华文楷体" w:hAnsi="华文楷体" w:eastAsia="华文楷体"/>
            <w:sz w:val="28"/>
            <w:szCs w:val="28"/>
          </w:rPr>
          <w:delText>他</w:delText>
        </w:r>
      </w:del>
      <w:r>
        <w:rPr>
          <w:rFonts w:hint="eastAsia" w:ascii="华文楷体" w:hAnsi="华文楷体" w:eastAsia="华文楷体"/>
          <w:sz w:val="28"/>
          <w:szCs w:val="28"/>
        </w:rPr>
        <w:t>只有心产生自己，不观待心外他法的一个理由呢，建立前际无始，就说</w:t>
      </w:r>
      <w:ins w:id="630" w:author="Administrator" w:date="2016-01-04T21:32:51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只是心产生心，所以说建立前际无始的要点，作者在这个地方宣说的这个理证已完全涵盖了。</w:t>
      </w:r>
    </w:p>
    <w:p>
      <w:pPr>
        <w:ind w:firstLine="570"/>
        <w:rPr>
          <w:rFonts w:hint="eastAsia" w:ascii="黑体" w:hAnsi="黑体" w:eastAsia="黑体" w:cs="黑体"/>
          <w:sz w:val="28"/>
          <w:szCs w:val="28"/>
          <w:rPrChange w:id="631" w:author="Administrator" w:date="2016-01-02T18:13:24Z">
            <w:rPr>
              <w:rFonts w:hint="eastAsia" w:ascii="华文楷体" w:hAnsi="华文楷体" w:eastAsia="华文楷体"/>
              <w:sz w:val="28"/>
              <w:szCs w:val="28"/>
            </w:rPr>
          </w:rPrChange>
        </w:rPr>
      </w:pPr>
      <w:r>
        <w:rPr>
          <w:rFonts w:hint="eastAsia" w:ascii="黑体" w:hAnsi="黑体" w:eastAsia="黑体" w:cs="黑体"/>
          <w:sz w:val="28"/>
          <w:szCs w:val="28"/>
          <w:rPrChange w:id="632" w:author="Administrator" w:date="2016-01-02T18:13:24Z">
            <w:rPr>
              <w:rFonts w:hint="eastAsia" w:ascii="华文楷体" w:hAnsi="华文楷体" w:eastAsia="华文楷体"/>
              <w:sz w:val="28"/>
              <w:szCs w:val="28"/>
            </w:rPr>
          </w:rPrChange>
        </w:rPr>
        <w:t>【正如前际无始成立一样，未离贪欲的死心由于也与颠倒贪著我与我所的习气相联，所以能结生到他世的心，如前者一样。】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那么前际成立之后呢再推后际，啊，再推后际，那么就说在推后世的时候呢，就说是这个也是一样的，没有离贪欲的死心，这个死心就是我们在死亡时候最后一刹那心，</w:t>
      </w:r>
      <w:ins w:id="633" w:author="Administrator" w:date="2016-01-04T21:33:32Z">
        <w:r>
          <w:rPr>
            <w:rFonts w:hint="eastAsia" w:ascii="华文楷体" w:hAnsi="华文楷体" w:eastAsia="华文楷体"/>
            <w:sz w:val="28"/>
            <w:szCs w:val="28"/>
            <w:lang w:eastAsia="zh-CN"/>
          </w:rPr>
          <w:t>然后</w:t>
        </w:r>
      </w:ins>
      <w:del w:id="634" w:author="Administrator" w:date="2016-01-04T21:33:29Z">
        <w:r>
          <w:rPr>
            <w:rFonts w:hint="eastAsia" w:ascii="华文楷体" w:hAnsi="华文楷体" w:eastAsia="华文楷体"/>
            <w:sz w:val="28"/>
            <w:szCs w:val="28"/>
          </w:rPr>
          <w:delText>那么</w:delText>
        </w:r>
      </w:del>
      <w:r>
        <w:rPr>
          <w:rFonts w:hint="eastAsia" w:ascii="华文楷体" w:hAnsi="华文楷体" w:eastAsia="华文楷体"/>
          <w:sz w:val="28"/>
          <w:szCs w:val="28"/>
        </w:rPr>
        <w:t>就观察这个死亡最后一刹那的心呢，</w:t>
      </w:r>
      <w:ins w:id="635" w:author="Administrator" w:date="2016-01-02T18:29:26Z">
        <w:r>
          <w:rPr>
            <w:rFonts w:hint="eastAsia" w:ascii="华文楷体" w:hAnsi="华文楷体" w:eastAsia="华文楷体"/>
            <w:sz w:val="28"/>
            <w:szCs w:val="28"/>
            <w:lang w:eastAsia="zh-CN"/>
          </w:rPr>
          <w:t>它</w:t>
        </w:r>
      </w:ins>
      <w:del w:id="636" w:author="Administrator" w:date="2016-01-02T18:29:24Z">
        <w:r>
          <w:rPr>
            <w:rFonts w:hint="eastAsia" w:ascii="华文楷体" w:hAnsi="华文楷体" w:eastAsia="华文楷体"/>
            <w:sz w:val="28"/>
            <w:szCs w:val="28"/>
          </w:rPr>
          <w:delText>他</w:delText>
        </w:r>
      </w:del>
      <w:r>
        <w:rPr>
          <w:rFonts w:hint="eastAsia" w:ascii="华文楷体" w:hAnsi="华文楷体" w:eastAsia="华文楷体"/>
          <w:sz w:val="28"/>
          <w:szCs w:val="28"/>
        </w:rPr>
        <w:t>没有离开这个烦恼，这个贪欲就说</w:t>
      </w:r>
      <w:ins w:id="637" w:author="Administrator" w:date="2016-01-02T18:29:33Z">
        <w:r>
          <w:rPr>
            <w:rFonts w:hint="eastAsia" w:ascii="华文楷体" w:hAnsi="华文楷体" w:eastAsia="华文楷体"/>
            <w:sz w:val="28"/>
            <w:szCs w:val="28"/>
            <w:lang w:eastAsia="zh-CN"/>
          </w:rPr>
          <w:t>它</w:t>
        </w:r>
      </w:ins>
      <w:del w:id="638" w:author="Administrator" w:date="2016-01-02T18:29:32Z">
        <w:r>
          <w:rPr>
            <w:rFonts w:hint="eastAsia" w:ascii="华文楷体" w:hAnsi="华文楷体" w:eastAsia="华文楷体"/>
            <w:sz w:val="28"/>
            <w:szCs w:val="28"/>
          </w:rPr>
          <w:delText>他</w:delText>
        </w:r>
      </w:del>
      <w:r>
        <w:rPr>
          <w:rFonts w:hint="eastAsia" w:ascii="华文楷体" w:hAnsi="华文楷体" w:eastAsia="华文楷体"/>
          <w:sz w:val="28"/>
          <w:szCs w:val="28"/>
        </w:rPr>
        <w:t>是指整个烦恼，</w:t>
      </w:r>
      <w:ins w:id="639" w:author="Administrator" w:date="2016-01-02T18:29:41Z">
        <w:r>
          <w:rPr>
            <w:rFonts w:hint="eastAsia" w:ascii="华文楷体" w:hAnsi="华文楷体" w:eastAsia="华文楷体"/>
            <w:sz w:val="28"/>
            <w:szCs w:val="28"/>
            <w:lang w:eastAsia="zh-CN"/>
          </w:rPr>
          <w:t>它</w:t>
        </w:r>
      </w:ins>
      <w:del w:id="640" w:author="Administrator" w:date="2016-01-02T18:29:39Z">
        <w:r>
          <w:rPr>
            <w:rFonts w:hint="eastAsia" w:ascii="华文楷体" w:hAnsi="华文楷体" w:eastAsia="华文楷体"/>
            <w:sz w:val="28"/>
            <w:szCs w:val="28"/>
          </w:rPr>
          <w:delText>他</w:delText>
        </w:r>
      </w:del>
      <w:r>
        <w:rPr>
          <w:rFonts w:hint="eastAsia" w:ascii="华文楷体" w:hAnsi="华文楷体" w:eastAsia="华文楷体"/>
          <w:sz w:val="28"/>
          <w:szCs w:val="28"/>
        </w:rPr>
        <w:t>没有离开烦恼这个死心，</w:t>
      </w:r>
      <w:ins w:id="641" w:author="Administrator" w:date="2016-01-02T18:29:46Z">
        <w:r>
          <w:rPr>
            <w:rFonts w:hint="eastAsia" w:ascii="华文楷体" w:hAnsi="华文楷体" w:eastAsia="华文楷体"/>
            <w:sz w:val="28"/>
            <w:szCs w:val="28"/>
            <w:lang w:eastAsia="zh-CN"/>
          </w:rPr>
          <w:t>它</w:t>
        </w:r>
      </w:ins>
      <w:del w:id="642" w:author="Administrator" w:date="2016-01-02T18:29:45Z">
        <w:r>
          <w:rPr>
            <w:rFonts w:hint="eastAsia" w:ascii="华文楷体" w:hAnsi="华文楷体" w:eastAsia="华文楷体"/>
            <w:sz w:val="28"/>
            <w:szCs w:val="28"/>
          </w:rPr>
          <w:delText>他</w:delText>
        </w:r>
      </w:del>
      <w:r>
        <w:rPr>
          <w:rFonts w:hint="eastAsia" w:ascii="华文楷体" w:hAnsi="华文楷体" w:eastAsia="华文楷体"/>
          <w:sz w:val="28"/>
          <w:szCs w:val="28"/>
        </w:rPr>
        <w:t>因为贪着我和我所，</w:t>
      </w:r>
      <w:ins w:id="643" w:author="Administrator" w:date="2016-01-02T18:29:51Z">
        <w:r>
          <w:rPr>
            <w:rFonts w:hint="eastAsia" w:ascii="华文楷体" w:hAnsi="华文楷体" w:eastAsia="华文楷体"/>
            <w:sz w:val="28"/>
            <w:szCs w:val="28"/>
            <w:lang w:eastAsia="zh-CN"/>
          </w:rPr>
          <w:t>它</w:t>
        </w:r>
      </w:ins>
      <w:del w:id="644" w:author="Administrator" w:date="2016-01-02T18:29:50Z">
        <w:r>
          <w:rPr>
            <w:rFonts w:hint="eastAsia" w:ascii="华文楷体" w:hAnsi="华文楷体" w:eastAsia="华文楷体"/>
            <w:sz w:val="28"/>
            <w:szCs w:val="28"/>
          </w:rPr>
          <w:delText>他</w:delText>
        </w:r>
      </w:del>
      <w:r>
        <w:rPr>
          <w:rFonts w:hint="eastAsia" w:ascii="华文楷体" w:hAnsi="华文楷体" w:eastAsia="华文楷体"/>
          <w:sz w:val="28"/>
          <w:szCs w:val="28"/>
        </w:rPr>
        <w:t>也没有证悟无我，这个贪欲也没有离开，所以这个时候内心在最后死的时候呢，</w:t>
      </w:r>
      <w:ins w:id="645" w:author="Administrator" w:date="2016-01-02T18:30:06Z">
        <w:r>
          <w:rPr>
            <w:rFonts w:hint="eastAsia" w:ascii="华文楷体" w:hAnsi="华文楷体" w:eastAsia="华文楷体"/>
            <w:sz w:val="28"/>
            <w:szCs w:val="28"/>
            <w:lang w:eastAsia="zh-CN"/>
          </w:rPr>
          <w:t>它</w:t>
        </w:r>
      </w:ins>
      <w:del w:id="646" w:author="Administrator" w:date="2016-01-02T18:30:04Z">
        <w:r>
          <w:rPr>
            <w:rFonts w:hint="eastAsia" w:ascii="华文楷体" w:hAnsi="华文楷体" w:eastAsia="华文楷体"/>
            <w:sz w:val="28"/>
            <w:szCs w:val="28"/>
          </w:rPr>
          <w:delText>他</w:delText>
        </w:r>
      </w:del>
      <w:r>
        <w:rPr>
          <w:rFonts w:hint="eastAsia" w:ascii="华文楷体" w:hAnsi="华文楷体" w:eastAsia="华文楷体"/>
          <w:sz w:val="28"/>
          <w:szCs w:val="28"/>
        </w:rPr>
        <w:t>是和我和我所的习气相连的，而且呢有烦恼，因此通过这样一种心，</w:t>
      </w:r>
      <w:ins w:id="647" w:author="Administrator" w:date="2016-01-02T18:28:55Z">
        <w:r>
          <w:rPr>
            <w:rFonts w:hint="eastAsia" w:ascii="华文楷体" w:hAnsi="华文楷体" w:eastAsia="华文楷体"/>
            <w:sz w:val="28"/>
            <w:szCs w:val="28"/>
            <w:lang w:eastAsia="zh-CN"/>
          </w:rPr>
          <w:t>它</w:t>
        </w:r>
      </w:ins>
      <w:del w:id="648" w:author="Administrator" w:date="2016-01-02T18:28:54Z">
        <w:r>
          <w:rPr>
            <w:rFonts w:hint="eastAsia" w:ascii="华文楷体" w:hAnsi="华文楷体" w:eastAsia="华文楷体"/>
            <w:sz w:val="28"/>
            <w:szCs w:val="28"/>
          </w:rPr>
          <w:delText>他</w:delText>
        </w:r>
      </w:del>
      <w:r>
        <w:rPr>
          <w:rFonts w:hint="eastAsia" w:ascii="华文楷体" w:hAnsi="华文楷体" w:eastAsia="华文楷体"/>
          <w:sz w:val="28"/>
          <w:szCs w:val="28"/>
        </w:rPr>
        <w:t>就能够结生到他世</w:t>
      </w:r>
      <w:ins w:id="649" w:author="Administrator" w:date="2016-01-02T18:29:15Z">
        <w:r>
          <w:rPr>
            <w:rFonts w:hint="eastAsia" w:ascii="华文楷体" w:hAnsi="华文楷体" w:eastAsia="华文楷体"/>
            <w:sz w:val="28"/>
            <w:szCs w:val="28"/>
            <w:lang w:eastAsia="zh-CN"/>
          </w:rPr>
          <w:t>。</w:t>
        </w:r>
      </w:ins>
      <w:del w:id="650" w:author="Administrator" w:date="2016-01-02T18:29:14Z">
        <w:r>
          <w:rPr>
            <w:rFonts w:hint="eastAsia" w:ascii="华文楷体" w:hAnsi="华文楷体" w:eastAsia="华文楷体"/>
            <w:sz w:val="28"/>
            <w:szCs w:val="28"/>
          </w:rPr>
          <w:delText>，</w:delText>
        </w:r>
      </w:del>
      <w:ins w:id="651" w:author="Administrator" w:date="2016-01-03T22:39:19Z">
        <w:r>
          <w:rPr>
            <w:rFonts w:hint="eastAsia" w:ascii="华文楷体" w:hAnsi="华文楷体" w:eastAsia="华文楷体"/>
            <w:sz w:val="28"/>
            <w:szCs w:val="28"/>
            <w:lang w:eastAsia="zh-CN"/>
          </w:rPr>
          <w:t>这个</w:t>
        </w:r>
      </w:ins>
      <w:del w:id="652" w:author="Administrator" w:date="2016-01-03T22:39:17Z">
        <w:r>
          <w:rPr>
            <w:rFonts w:hint="eastAsia" w:ascii="华文楷体" w:hAnsi="华文楷体" w:eastAsia="华文楷体"/>
            <w:sz w:val="28"/>
            <w:szCs w:val="28"/>
          </w:rPr>
          <w:delText>一</w:delText>
        </w:r>
      </w:del>
      <w:r>
        <w:rPr>
          <w:rFonts w:hint="eastAsia" w:ascii="华文楷体" w:hAnsi="华文楷体" w:eastAsia="华文楷体"/>
          <w:sz w:val="28"/>
          <w:szCs w:val="28"/>
        </w:rPr>
        <w:t>方面呢就说这个死心呢，这个心相续啊</w:t>
      </w:r>
      <w:del w:id="653" w:author="Administrator" w:date="2016-01-03T22:39:23Z">
        <w:r>
          <w:rPr>
            <w:rFonts w:hint="eastAsia" w:ascii="华文楷体" w:hAnsi="华文楷体" w:eastAsia="华文楷体"/>
            <w:sz w:val="28"/>
            <w:szCs w:val="28"/>
          </w:rPr>
          <w:delText>，</w:delText>
        </w:r>
      </w:del>
      <w:r>
        <w:rPr>
          <w:rFonts w:hint="eastAsia" w:ascii="华文楷体" w:hAnsi="华文楷体" w:eastAsia="华文楷体"/>
          <w:sz w:val="28"/>
          <w:szCs w:val="28"/>
        </w:rPr>
        <w:t>心相续还在不断的，就还没有中断，心相续没有中断，而且这种心相续带了一种贪着我和我所的习气，没离开烦恼，而且这个里面有很多业，这个习气也可以理解成业，像这样的话</w:t>
      </w:r>
      <w:ins w:id="654" w:author="Administrator" w:date="2016-01-03T13:57:14Z">
        <w:r>
          <w:rPr>
            <w:rFonts w:hint="eastAsia" w:ascii="华文楷体" w:hAnsi="华文楷体" w:eastAsia="华文楷体"/>
            <w:sz w:val="28"/>
            <w:szCs w:val="28"/>
            <w:lang w:eastAsia="zh-CN"/>
          </w:rPr>
          <w:t>如果</w:t>
        </w:r>
      </w:ins>
      <w:del w:id="655" w:author="Administrator" w:date="2016-01-03T13:55:59Z">
        <w:r>
          <w:rPr>
            <w:rFonts w:hint="eastAsia" w:ascii="华文楷体" w:hAnsi="华文楷体" w:eastAsia="华文楷体"/>
            <w:sz w:val="28"/>
            <w:szCs w:val="28"/>
          </w:rPr>
          <w:delText>，</w:delText>
        </w:r>
      </w:del>
      <w:r>
        <w:rPr>
          <w:rFonts w:hint="eastAsia" w:ascii="华文楷体" w:hAnsi="华文楷体" w:eastAsia="华文楷体"/>
          <w:sz w:val="28"/>
          <w:szCs w:val="28"/>
        </w:rPr>
        <w:t>有这样的因，</w:t>
      </w:r>
      <w:ins w:id="656" w:author="Administrator" w:date="2016-01-03T22:40:01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这个因已经具全了，那么</w:t>
      </w:r>
      <w:ins w:id="657" w:author="Administrator" w:date="2016-01-02T18:45:14Z">
        <w:r>
          <w:rPr>
            <w:rFonts w:hint="eastAsia" w:ascii="华文楷体" w:hAnsi="华文楷体" w:eastAsia="华文楷体"/>
            <w:sz w:val="28"/>
            <w:szCs w:val="28"/>
            <w:lang w:eastAsia="zh-CN"/>
          </w:rPr>
          <w:t>它</w:t>
        </w:r>
      </w:ins>
      <w:del w:id="658" w:author="Administrator" w:date="2016-01-02T18:45:13Z">
        <w:r>
          <w:rPr>
            <w:rFonts w:hint="eastAsia" w:ascii="华文楷体" w:hAnsi="华文楷体" w:eastAsia="华文楷体"/>
            <w:sz w:val="28"/>
            <w:szCs w:val="28"/>
          </w:rPr>
          <w:delText>他</w:delText>
        </w:r>
      </w:del>
      <w:r>
        <w:rPr>
          <w:rFonts w:hint="eastAsia" w:ascii="华文楷体" w:hAnsi="华文楷体" w:eastAsia="华文楷体"/>
          <w:sz w:val="28"/>
          <w:szCs w:val="28"/>
        </w:rPr>
        <w:t>不能够阻挡后世的产生，</w:t>
      </w:r>
      <w:ins w:id="659" w:author="Administrator" w:date="2016-01-02T18:45:19Z">
        <w:r>
          <w:rPr>
            <w:rFonts w:hint="eastAsia" w:ascii="华文楷体" w:hAnsi="华文楷体" w:eastAsia="华文楷体"/>
            <w:sz w:val="28"/>
            <w:szCs w:val="28"/>
            <w:lang w:eastAsia="zh-CN"/>
          </w:rPr>
          <w:t>它</w:t>
        </w:r>
      </w:ins>
      <w:del w:id="660" w:author="Administrator" w:date="2016-01-02T18:45:18Z">
        <w:r>
          <w:rPr>
            <w:rFonts w:hint="eastAsia" w:ascii="华文楷体" w:hAnsi="华文楷体" w:eastAsia="华文楷体"/>
            <w:sz w:val="28"/>
            <w:szCs w:val="28"/>
          </w:rPr>
          <w:delText>他</w:delText>
        </w:r>
      </w:del>
      <w:r>
        <w:rPr>
          <w:rFonts w:hint="eastAsia" w:ascii="华文楷体" w:hAnsi="华文楷体" w:eastAsia="华文楷体"/>
          <w:sz w:val="28"/>
          <w:szCs w:val="28"/>
        </w:rPr>
        <w:t>的果法一定会产生，但是呢这个</w:t>
      </w:r>
      <w:del w:id="661" w:author="Administrator" w:date="2016-01-02T18:45:24Z">
        <w:r>
          <w:rPr>
            <w:rFonts w:hint="eastAsia" w:ascii="华文楷体" w:hAnsi="华文楷体" w:eastAsia="华文楷体"/>
            <w:sz w:val="28"/>
            <w:szCs w:val="28"/>
          </w:rPr>
          <w:delText>他</w:delText>
        </w:r>
      </w:del>
      <w:ins w:id="662" w:author="Administrator" w:date="2016-01-02T18:45:25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的果法既然一定会产生，但是今生当中</w:t>
      </w:r>
      <w:ins w:id="663" w:author="Administrator" w:date="2016-01-03T13:57:35Z">
        <w:r>
          <w:rPr>
            <w:rFonts w:hint="eastAsia" w:ascii="华文楷体" w:hAnsi="华文楷体" w:eastAsia="华文楷体"/>
            <w:sz w:val="28"/>
            <w:szCs w:val="28"/>
            <w:lang w:eastAsia="zh-CN"/>
          </w:rPr>
          <w:t>它已经</w:t>
        </w:r>
      </w:ins>
      <w:r>
        <w:rPr>
          <w:rFonts w:hint="eastAsia" w:ascii="华文楷体" w:hAnsi="华文楷体" w:eastAsia="华文楷体"/>
          <w:sz w:val="28"/>
          <w:szCs w:val="28"/>
        </w:rPr>
        <w:t>到了最后到了死心了，只有把这个延续到后面去，啊延续到后世</w:t>
      </w:r>
      <w:ins w:id="664" w:author="Administrator" w:date="2016-01-02T18:45:39Z">
        <w:r>
          <w:rPr>
            <w:rFonts w:hint="eastAsia" w:ascii="华文楷体" w:hAnsi="华文楷体" w:eastAsia="华文楷体"/>
            <w:sz w:val="28"/>
            <w:szCs w:val="28"/>
            <w:lang w:eastAsia="zh-CN"/>
          </w:rPr>
          <w:t>。</w:t>
        </w:r>
      </w:ins>
      <w:del w:id="665" w:author="Administrator" w:date="2016-01-02T18:45:39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del w:id="666" w:author="Administrator" w:date="2016-01-03T13:57:56Z">
        <w:r>
          <w:rPr>
            <w:rFonts w:hint="eastAsia" w:ascii="华文楷体" w:hAnsi="华文楷体" w:eastAsia="华文楷体"/>
            <w:sz w:val="28"/>
            <w:szCs w:val="28"/>
          </w:rPr>
          <w:delText>，</w:delText>
        </w:r>
      </w:del>
      <w:r>
        <w:rPr>
          <w:rFonts w:hint="eastAsia" w:ascii="华文楷体" w:hAnsi="华文楷体" w:eastAsia="华文楷体"/>
          <w:sz w:val="28"/>
          <w:szCs w:val="28"/>
        </w:rPr>
        <w:t>像这样讲，能够结生到他世的心</w:t>
      </w:r>
      <w:del w:id="667" w:author="Administrator" w:date="2016-01-04T21:34:37Z">
        <w:r>
          <w:rPr>
            <w:rFonts w:hint="eastAsia" w:ascii="华文楷体" w:hAnsi="华文楷体" w:eastAsia="华文楷体"/>
            <w:sz w:val="28"/>
            <w:szCs w:val="28"/>
          </w:rPr>
          <w:delText>，</w:delText>
        </w:r>
      </w:del>
      <w:r>
        <w:rPr>
          <w:rFonts w:hint="eastAsia" w:ascii="华文楷体" w:hAnsi="华文楷体" w:eastAsia="华文楷体"/>
          <w:sz w:val="28"/>
          <w:szCs w:val="28"/>
        </w:rPr>
        <w:t>如前者一样，所以就好像就说成立前世一样的，我们就说前世的心推</w:t>
      </w:r>
      <w:ins w:id="668" w:author="Administrator" w:date="2016-01-03T22:40:30Z">
        <w:r>
          <w:rPr>
            <w:rFonts w:hint="eastAsia" w:ascii="华文楷体" w:hAnsi="华文楷体" w:eastAsia="华文楷体"/>
            <w:sz w:val="28"/>
            <w:szCs w:val="28"/>
            <w:lang w:eastAsia="zh-CN"/>
          </w:rPr>
          <w:t>到</w:t>
        </w:r>
      </w:ins>
      <w:del w:id="669" w:author="Administrator" w:date="2016-01-03T22:40:29Z">
        <w:r>
          <w:rPr>
            <w:rFonts w:hint="eastAsia" w:ascii="华文楷体" w:hAnsi="华文楷体" w:eastAsia="华文楷体"/>
            <w:sz w:val="28"/>
            <w:szCs w:val="28"/>
          </w:rPr>
          <w:delText>导</w:delText>
        </w:r>
      </w:del>
      <w:r>
        <w:rPr>
          <w:rFonts w:hint="eastAsia" w:ascii="华文楷体" w:hAnsi="华文楷体" w:eastAsia="华文楷体"/>
          <w:sz w:val="28"/>
          <w:szCs w:val="28"/>
        </w:rPr>
        <w:t>最后的时候呢就是前世的死心了</w:t>
      </w:r>
      <w:ins w:id="670" w:author="Administrator" w:date="2016-01-03T13:58:16Z">
        <w:r>
          <w:rPr>
            <w:rFonts w:hint="eastAsia" w:ascii="华文楷体" w:hAnsi="华文楷体" w:eastAsia="华文楷体"/>
            <w:sz w:val="28"/>
            <w:szCs w:val="28"/>
            <w:lang w:eastAsia="zh-CN"/>
          </w:rPr>
          <w:t>。</w:t>
        </w:r>
      </w:ins>
      <w:del w:id="671" w:author="Administrator" w:date="2016-01-03T13:58:16Z">
        <w:r>
          <w:rPr>
            <w:rFonts w:hint="eastAsia" w:ascii="华文楷体" w:hAnsi="华文楷体" w:eastAsia="华文楷体"/>
            <w:sz w:val="28"/>
            <w:szCs w:val="28"/>
          </w:rPr>
          <w:delText>，</w:delText>
        </w:r>
      </w:del>
      <w:r>
        <w:rPr>
          <w:rFonts w:hint="eastAsia" w:ascii="华文楷体" w:hAnsi="华文楷体" w:eastAsia="华文楷体"/>
          <w:sz w:val="28"/>
          <w:szCs w:val="28"/>
        </w:rPr>
        <w:t>那么为什么我们今生当中会变成这样一个人，啊，总的来说没有证悟无我，总的来说</w:t>
      </w:r>
      <w:ins w:id="672" w:author="Administrator" w:date="2016-01-04T21:35:41Z">
        <w:r>
          <w:rPr>
            <w:rFonts w:hint="eastAsia" w:ascii="华文楷体" w:hAnsi="华文楷体" w:eastAsia="华文楷体"/>
            <w:sz w:val="28"/>
            <w:szCs w:val="28"/>
            <w:lang w:eastAsia="zh-CN"/>
          </w:rPr>
          <w:t>和</w:t>
        </w:r>
      </w:ins>
      <w:r>
        <w:rPr>
          <w:rFonts w:hint="eastAsia" w:ascii="华文楷体" w:hAnsi="华文楷体" w:eastAsia="华文楷体"/>
          <w:sz w:val="28"/>
          <w:szCs w:val="28"/>
        </w:rPr>
        <w:t>我和我所的习气相连的</w:t>
      </w:r>
      <w:ins w:id="673" w:author="Administrator" w:date="2016-01-03T22:40:46Z">
        <w:r>
          <w:rPr>
            <w:rFonts w:hint="eastAsia" w:ascii="华文楷体" w:hAnsi="华文楷体" w:eastAsia="华文楷体"/>
            <w:sz w:val="28"/>
            <w:szCs w:val="28"/>
            <w:lang w:eastAsia="zh-CN"/>
          </w:rPr>
          <w:t>。</w:t>
        </w:r>
      </w:ins>
      <w:del w:id="674" w:author="Administrator" w:date="2016-01-03T22:40:46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那么就是说差别来说呢，</w:t>
      </w:r>
      <w:del w:id="675" w:author="Administrator" w:date="2016-01-02T18:46:58Z">
        <w:r>
          <w:rPr>
            <w:rFonts w:hint="eastAsia" w:ascii="华文楷体" w:hAnsi="华文楷体" w:eastAsia="华文楷体"/>
            <w:sz w:val="28"/>
            <w:szCs w:val="28"/>
          </w:rPr>
          <w:delText>他</w:delText>
        </w:r>
      </w:del>
      <w:ins w:id="676" w:author="Administrator" w:date="2016-01-02T18:46:59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就说相续当中</w:t>
      </w:r>
      <w:del w:id="677" w:author="Administrator" w:date="2016-01-03T13:58:26Z">
        <w:r>
          <w:rPr>
            <w:rFonts w:hint="eastAsia" w:ascii="华文楷体" w:hAnsi="华文楷体" w:eastAsia="华文楷体"/>
            <w:sz w:val="28"/>
            <w:szCs w:val="28"/>
          </w:rPr>
          <w:delText>，</w:delText>
        </w:r>
      </w:del>
      <w:r>
        <w:rPr>
          <w:rFonts w:hint="eastAsia" w:ascii="华文楷体" w:hAnsi="华文楷体" w:eastAsia="华文楷体"/>
          <w:sz w:val="28"/>
          <w:szCs w:val="28"/>
        </w:rPr>
        <w:t>在死亡之后呢，他相续当中是善业占了主导，善业占了主导，所以说善业占了主导，又有了这样一种明知的心识，有</w:t>
      </w:r>
      <w:del w:id="678" w:author="Administrator" w:date="2016-01-04T21:35:22Z">
        <w:r>
          <w:rPr>
            <w:rFonts w:hint="eastAsia" w:ascii="华文楷体" w:hAnsi="华文楷体" w:eastAsia="华文楷体"/>
            <w:sz w:val="28"/>
            <w:szCs w:val="28"/>
          </w:rPr>
          <w:delText>贪着</w:delText>
        </w:r>
      </w:del>
      <w:del w:id="679" w:author="Administrator" w:date="2016-01-04T21:35:23Z">
        <w:r>
          <w:rPr>
            <w:rFonts w:hint="eastAsia" w:ascii="华文楷体" w:hAnsi="华文楷体" w:eastAsia="华文楷体"/>
            <w:sz w:val="28"/>
            <w:szCs w:val="28"/>
          </w:rPr>
          <w:delText>前后</w:delText>
        </w:r>
      </w:del>
      <w:del w:id="680" w:author="Administrator" w:date="2016-01-03T13:58:42Z">
        <w:r>
          <w:rPr>
            <w:rFonts w:hint="eastAsia" w:ascii="华文楷体" w:hAnsi="华文楷体" w:eastAsia="华文楷体"/>
            <w:sz w:val="28"/>
            <w:szCs w:val="28"/>
          </w:rPr>
          <w:delText>，</w:delText>
        </w:r>
      </w:del>
      <w:r>
        <w:rPr>
          <w:rFonts w:hint="eastAsia" w:ascii="华文楷体" w:hAnsi="华文楷体" w:eastAsia="华文楷体"/>
          <w:sz w:val="28"/>
          <w:szCs w:val="28"/>
        </w:rPr>
        <w:t>贪着我和我所的习气，所以说总的来说</w:t>
      </w:r>
      <w:ins w:id="681" w:author="Administrator" w:date="2016-01-02T18:47:47Z">
        <w:r>
          <w:rPr>
            <w:rFonts w:hint="eastAsia" w:ascii="华文楷体" w:hAnsi="华文楷体" w:eastAsia="华文楷体"/>
            <w:sz w:val="28"/>
            <w:szCs w:val="28"/>
            <w:lang w:eastAsia="zh-CN"/>
          </w:rPr>
          <w:t>它</w:t>
        </w:r>
      </w:ins>
      <w:del w:id="682" w:author="Administrator" w:date="2016-01-02T18:47:46Z">
        <w:r>
          <w:rPr>
            <w:rFonts w:hint="eastAsia" w:ascii="华文楷体" w:hAnsi="华文楷体" w:eastAsia="华文楷体"/>
            <w:sz w:val="28"/>
            <w:szCs w:val="28"/>
          </w:rPr>
          <w:delText>他</w:delText>
        </w:r>
      </w:del>
      <w:r>
        <w:rPr>
          <w:rFonts w:hint="eastAsia" w:ascii="华文楷体" w:hAnsi="华文楷体" w:eastAsia="华文楷体"/>
          <w:sz w:val="28"/>
          <w:szCs w:val="28"/>
        </w:rPr>
        <w:t>没有办法离开轮回，所以说</w:t>
      </w:r>
      <w:ins w:id="683" w:author="Administrator" w:date="2016-01-02T18:47:52Z">
        <w:r>
          <w:rPr>
            <w:rFonts w:hint="eastAsia" w:ascii="华文楷体" w:hAnsi="华文楷体" w:eastAsia="华文楷体"/>
            <w:sz w:val="28"/>
            <w:szCs w:val="28"/>
            <w:lang w:eastAsia="zh-CN"/>
          </w:rPr>
          <w:t>它</w:t>
        </w:r>
      </w:ins>
      <w:del w:id="684" w:author="Administrator" w:date="2016-01-02T18:47:50Z">
        <w:r>
          <w:rPr>
            <w:rFonts w:hint="eastAsia" w:ascii="华文楷体" w:hAnsi="华文楷体" w:eastAsia="华文楷体"/>
            <w:sz w:val="28"/>
            <w:szCs w:val="28"/>
          </w:rPr>
          <w:delText>他</w:delText>
        </w:r>
      </w:del>
      <w:r>
        <w:rPr>
          <w:rFonts w:hint="eastAsia" w:ascii="华文楷体" w:hAnsi="华文楷体" w:eastAsia="华文楷体"/>
          <w:sz w:val="28"/>
          <w:szCs w:val="28"/>
        </w:rPr>
        <w:t>只有投生</w:t>
      </w:r>
      <w:ins w:id="685" w:author="Administrator" w:date="2016-01-04T21:36:20Z">
        <w:r>
          <w:rPr>
            <w:rFonts w:hint="eastAsia" w:ascii="华文楷体" w:hAnsi="华文楷体" w:eastAsia="华文楷体"/>
            <w:sz w:val="28"/>
            <w:szCs w:val="28"/>
            <w:lang w:eastAsia="zh-CN"/>
          </w:rPr>
          <w:t>，</w:t>
        </w:r>
      </w:ins>
      <w:del w:id="686" w:author="Administrator" w:date="2016-01-02T18:48:00Z">
        <w:r>
          <w:rPr>
            <w:rFonts w:hint="eastAsia" w:ascii="华文楷体" w:hAnsi="华文楷体" w:eastAsia="华文楷体"/>
            <w:sz w:val="28"/>
            <w:szCs w:val="28"/>
          </w:rPr>
          <w:delText>，</w:delText>
        </w:r>
      </w:del>
      <w:ins w:id="687" w:author="Administrator" w:date="2016-01-02T18:47:56Z">
        <w:r>
          <w:rPr>
            <w:rFonts w:hint="eastAsia" w:ascii="华文楷体" w:hAnsi="华文楷体" w:eastAsia="华文楷体"/>
            <w:sz w:val="28"/>
            <w:szCs w:val="28"/>
            <w:lang w:eastAsia="zh-CN"/>
          </w:rPr>
          <w:t>它</w:t>
        </w:r>
      </w:ins>
      <w:del w:id="688" w:author="Administrator" w:date="2016-01-02T18:47:55Z">
        <w:r>
          <w:rPr>
            <w:rFonts w:hint="eastAsia" w:ascii="华文楷体" w:hAnsi="华文楷体" w:eastAsia="华文楷体"/>
            <w:sz w:val="28"/>
            <w:szCs w:val="28"/>
          </w:rPr>
          <w:delText>他</w:delText>
        </w:r>
      </w:del>
      <w:r>
        <w:rPr>
          <w:rFonts w:hint="eastAsia" w:ascii="华文楷体" w:hAnsi="华文楷体" w:eastAsia="华文楷体"/>
          <w:sz w:val="28"/>
          <w:szCs w:val="28"/>
        </w:rPr>
        <w:t>投生的时候呢</w:t>
      </w:r>
      <w:ins w:id="689" w:author="Administrator" w:date="2016-01-02T18:48:06Z">
        <w:r>
          <w:rPr>
            <w:rFonts w:hint="eastAsia" w:ascii="华文楷体" w:hAnsi="华文楷体" w:eastAsia="华文楷体"/>
            <w:sz w:val="28"/>
            <w:szCs w:val="28"/>
            <w:lang w:eastAsia="zh-CN"/>
          </w:rPr>
          <w:t>它</w:t>
        </w:r>
      </w:ins>
      <w:del w:id="690" w:author="Administrator" w:date="2016-01-02T18:48:05Z">
        <w:r>
          <w:rPr>
            <w:rFonts w:hint="eastAsia" w:ascii="华文楷体" w:hAnsi="华文楷体" w:eastAsia="华文楷体"/>
            <w:sz w:val="28"/>
            <w:szCs w:val="28"/>
          </w:rPr>
          <w:delText>他</w:delText>
        </w:r>
      </w:del>
      <w:r>
        <w:rPr>
          <w:rFonts w:hint="eastAsia" w:ascii="华文楷体" w:hAnsi="华文楷体" w:eastAsia="华文楷体"/>
          <w:sz w:val="28"/>
          <w:szCs w:val="28"/>
        </w:rPr>
        <w:t>的相续当中善业占主导，所以</w:t>
      </w:r>
      <w:ins w:id="691" w:author="Administrator" w:date="2016-01-02T18:48:12Z">
        <w:r>
          <w:rPr>
            <w:rFonts w:hint="eastAsia" w:ascii="华文楷体" w:hAnsi="华文楷体" w:eastAsia="华文楷体"/>
            <w:sz w:val="28"/>
            <w:szCs w:val="28"/>
            <w:lang w:eastAsia="zh-CN"/>
          </w:rPr>
          <w:t>它</w:t>
        </w:r>
      </w:ins>
      <w:del w:id="692" w:author="Administrator" w:date="2016-01-02T18:48:11Z">
        <w:r>
          <w:rPr>
            <w:rFonts w:hint="eastAsia" w:ascii="华文楷体" w:hAnsi="华文楷体" w:eastAsia="华文楷体"/>
            <w:sz w:val="28"/>
            <w:szCs w:val="28"/>
          </w:rPr>
          <w:delText>他</w:delText>
        </w:r>
      </w:del>
      <w:r>
        <w:rPr>
          <w:rFonts w:hint="eastAsia" w:ascii="华文楷体" w:hAnsi="华文楷体" w:eastAsia="华文楷体"/>
          <w:sz w:val="28"/>
          <w:szCs w:val="28"/>
        </w:rPr>
        <w:t>投生到善趣，而且如果在善业当中，这个善业也是能够学习佛法的善业的话，他就会</w:t>
      </w:r>
      <w:del w:id="693" w:author="Administrator" w:date="2016-01-02T18:48:37Z">
        <w:r>
          <w:rPr>
            <w:rFonts w:hint="eastAsia" w:ascii="华文楷体" w:hAnsi="华文楷体" w:eastAsia="华文楷体"/>
            <w:sz w:val="28"/>
            <w:szCs w:val="28"/>
          </w:rPr>
          <w:delText>，</w:delText>
        </w:r>
      </w:del>
      <w:r>
        <w:rPr>
          <w:rFonts w:hint="eastAsia" w:ascii="华文楷体" w:hAnsi="华文楷体" w:eastAsia="华文楷体"/>
          <w:sz w:val="28"/>
          <w:szCs w:val="28"/>
        </w:rPr>
        <w:t>就说是皈依呀出家修道啊，就是这样一种法</w:t>
      </w:r>
      <w:del w:id="694" w:author="Administrator" w:date="2016-01-02T18:48:46Z">
        <w:r>
          <w:rPr>
            <w:rFonts w:hint="eastAsia" w:ascii="华文楷体" w:hAnsi="华文楷体" w:eastAsia="华文楷体"/>
            <w:sz w:val="28"/>
            <w:szCs w:val="28"/>
          </w:rPr>
          <w:delText>，</w:delText>
        </w:r>
      </w:del>
      <w:ins w:id="695" w:author="Administrator" w:date="2016-01-02T18:48:4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所以像这样的话，如果</w:t>
      </w:r>
      <w:del w:id="696" w:author="Administrator" w:date="2016-01-02T18:48:51Z">
        <w:r>
          <w:rPr>
            <w:rFonts w:hint="eastAsia" w:ascii="华文楷体" w:hAnsi="华文楷体" w:eastAsia="华文楷体"/>
            <w:sz w:val="28"/>
            <w:szCs w:val="28"/>
          </w:rPr>
          <w:delText>他</w:delText>
        </w:r>
      </w:del>
      <w:ins w:id="697" w:author="Administrator" w:date="2016-01-02T18:48:5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的因具全了，</w:t>
      </w:r>
      <w:del w:id="698" w:author="Administrator" w:date="2016-01-02T18:48:56Z">
        <w:r>
          <w:rPr>
            <w:rFonts w:hint="eastAsia" w:ascii="华文楷体" w:hAnsi="华文楷体" w:eastAsia="华文楷体"/>
            <w:sz w:val="28"/>
            <w:szCs w:val="28"/>
          </w:rPr>
          <w:delText>他</w:delText>
        </w:r>
      </w:del>
      <w:ins w:id="699" w:author="Administrator" w:date="2016-01-02T18:48: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就一定会就说是产生</w:t>
      </w:r>
      <w:del w:id="700" w:author="Administrator" w:date="2016-01-02T18:49:01Z">
        <w:r>
          <w:rPr>
            <w:rFonts w:hint="eastAsia" w:ascii="华文楷体" w:hAnsi="华文楷体" w:eastAsia="华文楷体"/>
            <w:sz w:val="28"/>
            <w:szCs w:val="28"/>
          </w:rPr>
          <w:delText>他</w:delText>
        </w:r>
      </w:del>
      <w:ins w:id="701" w:author="Administrator" w:date="2016-01-02T18:49:0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的果法，就是这样</w:t>
      </w:r>
      <w:ins w:id="702" w:author="Administrator" w:date="2016-01-02T18:49:06Z">
        <w:r>
          <w:rPr>
            <w:rFonts w:hint="eastAsia" w:ascii="华文楷体" w:hAnsi="华文楷体" w:eastAsia="华文楷体"/>
            <w:sz w:val="28"/>
            <w:szCs w:val="28"/>
            <w:lang w:eastAsia="zh-CN"/>
          </w:rPr>
          <w:t>。</w:t>
        </w:r>
      </w:ins>
      <w:del w:id="703" w:author="Administrator" w:date="2016-01-02T18:49:06Z">
        <w:r>
          <w:rPr>
            <w:rFonts w:hint="eastAsia" w:ascii="华文楷体" w:hAnsi="华文楷体" w:eastAsia="华文楷体"/>
            <w:sz w:val="28"/>
            <w:szCs w:val="28"/>
          </w:rPr>
          <w:delText>，</w:delText>
        </w:r>
      </w:del>
      <w:r>
        <w:rPr>
          <w:rFonts w:hint="eastAsia" w:ascii="华文楷体" w:hAnsi="华文楷体" w:eastAsia="华文楷体"/>
          <w:sz w:val="28"/>
          <w:szCs w:val="28"/>
        </w:rPr>
        <w:t>前世是这样，前世到今生是这样，今生到后世也是这样的</w:t>
      </w:r>
      <w:ins w:id="704" w:author="Administrator" w:date="2016-01-02T18:49:12Z">
        <w:r>
          <w:rPr>
            <w:rFonts w:hint="eastAsia" w:ascii="华文楷体" w:hAnsi="华文楷体" w:eastAsia="华文楷体"/>
            <w:sz w:val="28"/>
            <w:szCs w:val="28"/>
            <w:lang w:eastAsia="zh-CN"/>
          </w:rPr>
          <w:t>。</w:t>
        </w:r>
      </w:ins>
      <w:del w:id="705" w:author="Administrator" w:date="2016-01-02T18:49:12Z">
        <w:r>
          <w:rPr>
            <w:rFonts w:hint="eastAsia" w:ascii="华文楷体" w:hAnsi="华文楷体" w:eastAsia="华文楷体"/>
            <w:sz w:val="28"/>
            <w:szCs w:val="28"/>
          </w:rPr>
          <w:delText>，</w:delText>
        </w:r>
      </w:del>
      <w:r>
        <w:rPr>
          <w:rFonts w:hint="eastAsia" w:ascii="华文楷体" w:hAnsi="华文楷体" w:eastAsia="华文楷体"/>
          <w:sz w:val="28"/>
          <w:szCs w:val="28"/>
        </w:rPr>
        <w:t>所以说为什么有的时候说关键的问题在于你死的时候你的状态是什么</w:t>
      </w:r>
      <w:ins w:id="706" w:author="Administrator" w:date="2016-01-02T18:49:30Z">
        <w:r>
          <w:rPr>
            <w:rFonts w:hint="eastAsia" w:ascii="华文楷体" w:hAnsi="华文楷体" w:eastAsia="华文楷体"/>
            <w:sz w:val="28"/>
            <w:szCs w:val="28"/>
            <w:lang w:eastAsia="zh-CN"/>
          </w:rPr>
          <w:t>，</w:t>
        </w:r>
      </w:ins>
      <w:del w:id="707" w:author="Administrator" w:date="2016-01-02T18:49:30Z">
        <w:r>
          <w:rPr>
            <w:rFonts w:hint="eastAsia" w:ascii="华文楷体" w:hAnsi="华文楷体" w:eastAsia="华文楷体"/>
            <w:sz w:val="28"/>
            <w:szCs w:val="28"/>
          </w:rPr>
          <w:delText>。</w:delText>
        </w:r>
      </w:del>
      <w:r>
        <w:rPr>
          <w:rFonts w:hint="eastAsia" w:ascii="华文楷体" w:hAnsi="华文楷体" w:eastAsia="华文楷体"/>
          <w:sz w:val="28"/>
          <w:szCs w:val="28"/>
        </w:rPr>
        <w:t>死亡的时候如果你</w:t>
      </w:r>
      <w:del w:id="708" w:author="Administrator" w:date="2016-01-03T22:41:34Z">
        <w:r>
          <w:rPr>
            <w:rFonts w:hint="eastAsia" w:ascii="华文楷体" w:hAnsi="华文楷体" w:eastAsia="华文楷体"/>
            <w:sz w:val="28"/>
            <w:szCs w:val="28"/>
          </w:rPr>
          <w:delText>的</w:delText>
        </w:r>
      </w:del>
      <w:r>
        <w:rPr>
          <w:rFonts w:hint="eastAsia" w:ascii="华文楷体" w:hAnsi="华文楷体" w:eastAsia="华文楷体"/>
          <w:sz w:val="28"/>
          <w:szCs w:val="28"/>
        </w:rPr>
        <w:t>相续当中全是善业呢</w:t>
      </w:r>
      <w:ins w:id="709" w:author="Administrator" w:date="2016-01-02T18:49:38Z">
        <w:r>
          <w:rPr>
            <w:rFonts w:hint="eastAsia" w:ascii="华文楷体" w:hAnsi="华文楷体" w:eastAsia="华文楷体"/>
            <w:sz w:val="28"/>
            <w:szCs w:val="28"/>
            <w:lang w:eastAsia="zh-CN"/>
          </w:rPr>
          <w:t>，</w:t>
        </w:r>
      </w:ins>
      <w:r>
        <w:rPr>
          <w:rFonts w:hint="eastAsia" w:ascii="华文楷体" w:hAnsi="华文楷体" w:eastAsia="华文楷体"/>
          <w:sz w:val="28"/>
          <w:szCs w:val="28"/>
        </w:rPr>
        <w:t>那就通过</w:t>
      </w:r>
      <w:ins w:id="710" w:author="Administrator" w:date="2016-01-04T21:36:52Z">
        <w:r>
          <w:rPr>
            <w:rFonts w:hint="eastAsia" w:ascii="华文楷体" w:hAnsi="华文楷体" w:eastAsia="华文楷体"/>
            <w:sz w:val="28"/>
            <w:szCs w:val="28"/>
            <w:lang w:eastAsia="zh-CN"/>
          </w:rPr>
          <w:t>这样一个</w:t>
        </w:r>
      </w:ins>
      <w:r>
        <w:rPr>
          <w:rFonts w:hint="eastAsia" w:ascii="华文楷体" w:hAnsi="华文楷体" w:eastAsia="华文楷体"/>
          <w:sz w:val="28"/>
          <w:szCs w:val="28"/>
        </w:rPr>
        <w:t>这个临</w:t>
      </w:r>
      <w:ins w:id="711" w:author="Administrator" w:date="2016-01-02T18:49:46Z">
        <w:r>
          <w:rPr>
            <w:rFonts w:hint="eastAsia" w:ascii="华文楷体" w:hAnsi="华文楷体" w:eastAsia="华文楷体"/>
            <w:sz w:val="28"/>
            <w:szCs w:val="28"/>
            <w:lang w:eastAsia="zh-CN"/>
          </w:rPr>
          <w:t>死</w:t>
        </w:r>
      </w:ins>
      <w:del w:id="712" w:author="Administrator" w:date="2016-01-02T18:49:43Z">
        <w:r>
          <w:rPr>
            <w:rFonts w:hint="eastAsia" w:ascii="华文楷体" w:hAnsi="华文楷体" w:eastAsia="华文楷体"/>
            <w:sz w:val="28"/>
            <w:szCs w:val="28"/>
          </w:rPr>
          <w:delText>时</w:delText>
        </w:r>
      </w:del>
      <w:r>
        <w:rPr>
          <w:rFonts w:hint="eastAsia" w:ascii="华文楷体" w:hAnsi="华文楷体" w:eastAsia="华文楷体"/>
          <w:sz w:val="28"/>
          <w:szCs w:val="28"/>
        </w:rPr>
        <w:t>的心往后推的时候呢，</w:t>
      </w:r>
      <w:ins w:id="713" w:author="Administrator" w:date="2016-01-02T18:49:52Z">
        <w:r>
          <w:rPr>
            <w:rFonts w:hint="eastAsia" w:ascii="华文楷体" w:hAnsi="华文楷体" w:eastAsia="华文楷体"/>
            <w:sz w:val="28"/>
            <w:szCs w:val="28"/>
            <w:lang w:eastAsia="zh-CN"/>
          </w:rPr>
          <w:t>它</w:t>
        </w:r>
      </w:ins>
      <w:del w:id="714" w:author="Administrator" w:date="2016-01-02T18:49:51Z">
        <w:r>
          <w:rPr>
            <w:rFonts w:hint="eastAsia" w:ascii="华文楷体" w:hAnsi="华文楷体" w:eastAsia="华文楷体"/>
            <w:sz w:val="28"/>
            <w:szCs w:val="28"/>
          </w:rPr>
          <w:delText>他</w:delText>
        </w:r>
      </w:del>
      <w:r>
        <w:rPr>
          <w:rFonts w:hint="eastAsia" w:ascii="华文楷体" w:hAnsi="华文楷体" w:eastAsia="华文楷体"/>
          <w:sz w:val="28"/>
          <w:szCs w:val="28"/>
        </w:rPr>
        <w:t>一定是善趣的</w:t>
      </w:r>
      <w:ins w:id="715" w:author="Administrator" w:date="2016-01-02T18:50:00Z">
        <w:r>
          <w:rPr>
            <w:rFonts w:hint="eastAsia" w:ascii="华文楷体" w:hAnsi="华文楷体" w:eastAsia="华文楷体"/>
            <w:sz w:val="28"/>
            <w:szCs w:val="28"/>
            <w:lang w:eastAsia="zh-CN"/>
          </w:rPr>
          <w:t>；</w:t>
        </w:r>
      </w:ins>
      <w:del w:id="716" w:author="Administrator" w:date="2016-01-02T18:49:59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那么如果是死亡的时候全是恶业</w:t>
      </w:r>
      <w:del w:id="717" w:author="Administrator" w:date="2016-01-03T13:59:59Z">
        <w:r>
          <w:rPr>
            <w:rFonts w:hint="eastAsia" w:ascii="华文楷体" w:hAnsi="华文楷体" w:eastAsia="华文楷体"/>
            <w:sz w:val="28"/>
            <w:szCs w:val="28"/>
          </w:rPr>
          <w:delText>的</w:delText>
        </w:r>
      </w:del>
      <w:del w:id="718" w:author="Administrator" w:date="2016-01-03T14:00:00Z">
        <w:r>
          <w:rPr>
            <w:rFonts w:hint="eastAsia" w:ascii="华文楷体" w:hAnsi="华文楷体" w:eastAsia="华文楷体"/>
            <w:sz w:val="28"/>
            <w:szCs w:val="28"/>
          </w:rPr>
          <w:delText>习</w:delText>
        </w:r>
      </w:del>
      <w:del w:id="719" w:author="Administrator" w:date="2016-01-03T14:00:01Z">
        <w:r>
          <w:rPr>
            <w:rFonts w:hint="eastAsia" w:ascii="华文楷体" w:hAnsi="华文楷体" w:eastAsia="华文楷体"/>
            <w:sz w:val="28"/>
            <w:szCs w:val="28"/>
          </w:rPr>
          <w:delText>气</w:delText>
        </w:r>
      </w:del>
      <w:r>
        <w:rPr>
          <w:rFonts w:hint="eastAsia" w:ascii="华文楷体" w:hAnsi="华文楷体" w:eastAsia="华文楷体"/>
          <w:sz w:val="28"/>
          <w:szCs w:val="28"/>
        </w:rPr>
        <w:t>充满了，又有我和我所的习气相连，那么死的时候要投生，而且要投生三恶趣。</w:t>
      </w:r>
    </w:p>
    <w:p>
      <w:pPr>
        <w:ind w:firstLine="570"/>
        <w:rPr>
          <w:rFonts w:hint="eastAsia" w:ascii="黑体" w:hAnsi="黑体" w:eastAsia="黑体" w:cs="黑体"/>
          <w:sz w:val="28"/>
          <w:szCs w:val="28"/>
          <w:rPrChange w:id="720" w:author="Administrator" w:date="2016-01-02T18:50:37Z">
            <w:rPr>
              <w:rFonts w:hint="eastAsia" w:ascii="华文楷体" w:hAnsi="华文楷体" w:eastAsia="华文楷体"/>
              <w:sz w:val="28"/>
              <w:szCs w:val="28"/>
            </w:rPr>
          </w:rPrChange>
        </w:rPr>
      </w:pPr>
      <w:r>
        <w:rPr>
          <w:rFonts w:hint="eastAsia" w:ascii="黑体" w:hAnsi="黑体" w:eastAsia="黑体" w:cs="黑体"/>
          <w:sz w:val="28"/>
          <w:szCs w:val="28"/>
          <w:rPrChange w:id="721" w:author="Administrator" w:date="2016-01-02T18:50:37Z">
            <w:rPr>
              <w:rFonts w:hint="eastAsia" w:ascii="华文楷体" w:hAnsi="华文楷体" w:eastAsia="华文楷体"/>
              <w:sz w:val="28"/>
              <w:szCs w:val="28"/>
            </w:rPr>
          </w:rPrChange>
        </w:rPr>
        <w:t>【某法在因具全而无有障碍的情况下，无疑会生果，】</w:t>
      </w:r>
    </w:p>
    <w:p>
      <w:pPr>
        <w:ind w:firstLine="570"/>
        <w:rPr>
          <w:rFonts w:hint="eastAsia" w:ascii="华文楷体" w:hAnsi="华文楷体" w:eastAsia="华文楷体"/>
          <w:sz w:val="28"/>
          <w:szCs w:val="28"/>
        </w:rPr>
      </w:pPr>
      <w:del w:id="722" w:author="Administrator" w:date="2016-01-04T21:37:11Z">
        <w:r>
          <w:rPr>
            <w:rFonts w:hint="eastAsia" w:ascii="华文楷体" w:hAnsi="华文楷体" w:eastAsia="华文楷体"/>
            <w:sz w:val="28"/>
            <w:szCs w:val="28"/>
          </w:rPr>
          <w:delText>啊</w:delText>
        </w:r>
      </w:del>
      <w:del w:id="723" w:author="Administrator" w:date="2016-01-04T21:37:10Z">
        <w:r>
          <w:rPr>
            <w:rFonts w:hint="eastAsia" w:ascii="华文楷体" w:hAnsi="华文楷体" w:eastAsia="华文楷体"/>
            <w:sz w:val="28"/>
            <w:szCs w:val="28"/>
          </w:rPr>
          <w:delText>，</w:delText>
        </w:r>
      </w:del>
      <w:r>
        <w:rPr>
          <w:rFonts w:hint="eastAsia" w:ascii="华文楷体" w:hAnsi="华文楷体" w:eastAsia="华文楷体"/>
          <w:sz w:val="28"/>
          <w:szCs w:val="28"/>
        </w:rPr>
        <w:t>这个就是因果的总原则，那么任何一个法，如果具备了因而没有再障碍，具因无障</w:t>
      </w:r>
      <w:ins w:id="724" w:author="Administrator" w:date="2016-01-03T22:42:11Z">
        <w:r>
          <w:rPr>
            <w:rFonts w:hint="eastAsia" w:ascii="华文楷体" w:hAnsi="华文楷体" w:eastAsia="华文楷体"/>
            <w:sz w:val="28"/>
            <w:szCs w:val="28"/>
            <w:lang w:eastAsia="zh-CN"/>
          </w:rPr>
          <w:t>碍</w:t>
        </w:r>
      </w:ins>
      <w:r>
        <w:rPr>
          <w:rFonts w:hint="eastAsia" w:ascii="华文楷体" w:hAnsi="华文楷体" w:eastAsia="华文楷体"/>
          <w:sz w:val="28"/>
          <w:szCs w:val="28"/>
        </w:rPr>
        <w:t>的情况之下呢</w:t>
      </w:r>
      <w:ins w:id="725" w:author="Administrator" w:date="2016-01-02T18:51:36Z">
        <w:r>
          <w:rPr>
            <w:rFonts w:hint="eastAsia" w:ascii="华文楷体" w:hAnsi="华文楷体" w:eastAsia="华文楷体"/>
            <w:sz w:val="28"/>
            <w:szCs w:val="28"/>
            <w:lang w:eastAsia="zh-CN"/>
          </w:rPr>
          <w:t>它</w:t>
        </w:r>
      </w:ins>
      <w:del w:id="726" w:author="Administrator" w:date="2016-01-02T18:51:35Z">
        <w:r>
          <w:rPr>
            <w:rFonts w:hint="eastAsia" w:ascii="华文楷体" w:hAnsi="华文楷体" w:eastAsia="华文楷体"/>
            <w:sz w:val="28"/>
            <w:szCs w:val="28"/>
          </w:rPr>
          <w:delText>他</w:delText>
        </w:r>
      </w:del>
      <w:r>
        <w:rPr>
          <w:rFonts w:hint="eastAsia" w:ascii="华文楷体" w:hAnsi="华文楷体" w:eastAsia="华文楷体"/>
          <w:sz w:val="28"/>
          <w:szCs w:val="28"/>
        </w:rPr>
        <w:t>一定会生果的，</w:t>
      </w:r>
      <w:del w:id="727" w:author="Administrator" w:date="2016-01-02T18:51:39Z">
        <w:r>
          <w:rPr>
            <w:rFonts w:hint="eastAsia" w:ascii="华文楷体" w:hAnsi="华文楷体" w:eastAsia="华文楷体"/>
            <w:sz w:val="28"/>
            <w:szCs w:val="28"/>
          </w:rPr>
          <w:delText>他</w:delText>
        </w:r>
      </w:del>
      <w:ins w:id="728" w:author="Administrator" w:date="2016-01-02T18:51:4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的果法是一定会产生。那么就是说我们的心识也是同样的符合这个因果的法则</w:t>
      </w:r>
      <w:ins w:id="729" w:author="Administrator" w:date="2016-01-03T14:00:32Z">
        <w:r>
          <w:rPr>
            <w:rFonts w:hint="eastAsia" w:ascii="华文楷体" w:hAnsi="华文楷体" w:eastAsia="华文楷体"/>
            <w:sz w:val="28"/>
            <w:szCs w:val="28"/>
            <w:lang w:eastAsia="zh-CN"/>
          </w:rPr>
          <w:t>。</w:t>
        </w:r>
      </w:ins>
      <w:del w:id="730" w:author="Administrator" w:date="2016-01-03T14:00:32Z">
        <w:r>
          <w:rPr>
            <w:rFonts w:hint="eastAsia" w:ascii="华文楷体" w:hAnsi="华文楷体" w:eastAsia="华文楷体"/>
            <w:sz w:val="28"/>
            <w:szCs w:val="28"/>
          </w:rPr>
          <w:delText>，</w:delText>
        </w:r>
      </w:del>
      <w:r>
        <w:rPr>
          <w:rFonts w:hint="eastAsia" w:ascii="华文楷体" w:hAnsi="华文楷体" w:eastAsia="华文楷体"/>
          <w:sz w:val="28"/>
          <w:szCs w:val="28"/>
        </w:rPr>
        <w:t>那么下面就是讲：</w:t>
      </w:r>
    </w:p>
    <w:p>
      <w:pPr>
        <w:ind w:firstLine="570"/>
        <w:rPr>
          <w:rFonts w:hint="eastAsia" w:ascii="黑体" w:hAnsi="黑体" w:eastAsia="黑体" w:cs="黑体"/>
          <w:sz w:val="28"/>
          <w:szCs w:val="28"/>
          <w:rPrChange w:id="731" w:author="Administrator" w:date="2016-01-02T18:52:29Z">
            <w:rPr>
              <w:rFonts w:hint="eastAsia" w:ascii="华文楷体" w:hAnsi="华文楷体" w:eastAsia="华文楷体"/>
              <w:sz w:val="28"/>
              <w:szCs w:val="28"/>
            </w:rPr>
          </w:rPrChange>
        </w:rPr>
      </w:pPr>
      <w:r>
        <w:rPr>
          <w:rFonts w:hint="eastAsia" w:ascii="黑体" w:hAnsi="黑体" w:eastAsia="黑体" w:cs="黑体"/>
          <w:sz w:val="28"/>
          <w:szCs w:val="28"/>
          <w:rPrChange w:id="732" w:author="Administrator" w:date="2016-01-02T18:52:29Z">
            <w:rPr>
              <w:rFonts w:hint="eastAsia" w:ascii="华文楷体" w:hAnsi="华文楷体" w:eastAsia="华文楷体"/>
              <w:sz w:val="28"/>
              <w:szCs w:val="28"/>
            </w:rPr>
          </w:rPrChange>
        </w:rPr>
        <w:t>【因而正如现在之前识产生后识一样，在死亡的时刻，作为因的根本我执以及由其所造的业与烦恼这些齐全，并且无有证悟无我的障碍，为什么不结生于三有中呢？】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那么就是说是</w:t>
      </w:r>
      <w:del w:id="733" w:author="Administrator" w:date="2016-01-02T18:52:39Z">
        <w:r>
          <w:rPr>
            <w:rFonts w:hint="eastAsia" w:ascii="华文楷体" w:hAnsi="华文楷体" w:eastAsia="华文楷体"/>
            <w:sz w:val="28"/>
            <w:szCs w:val="28"/>
          </w:rPr>
          <w:delText>，</w:delText>
        </w:r>
      </w:del>
      <w:r>
        <w:rPr>
          <w:rFonts w:hint="eastAsia" w:ascii="华文楷体" w:hAnsi="华文楷体" w:eastAsia="华文楷体"/>
          <w:sz w:val="28"/>
          <w:szCs w:val="28"/>
        </w:rPr>
        <w:t>我们现在的</w:t>
      </w:r>
      <w:del w:id="734" w:author="Administrator" w:date="2016-01-04T21:37:51Z">
        <w:r>
          <w:rPr>
            <w:rFonts w:hint="eastAsia" w:ascii="华文楷体" w:hAnsi="华文楷体" w:eastAsia="华文楷体"/>
            <w:sz w:val="28"/>
            <w:szCs w:val="28"/>
          </w:rPr>
          <w:delText>，</w:delText>
        </w:r>
      </w:del>
      <w:r>
        <w:rPr>
          <w:rFonts w:hint="eastAsia" w:ascii="华文楷体" w:hAnsi="华文楷体" w:eastAsia="华文楷体"/>
          <w:sz w:val="28"/>
          <w:szCs w:val="28"/>
        </w:rPr>
        <w:t>就像我们现在的心识能够产生后面的心识一样，那么在死亡的时候</w:t>
      </w:r>
      <w:ins w:id="735" w:author="Administrator" w:date="2016-01-03T14:01:06Z">
        <w:r>
          <w:rPr>
            <w:rFonts w:hint="eastAsia" w:ascii="华文楷体" w:hAnsi="华文楷体" w:eastAsia="华文楷体"/>
            <w:sz w:val="28"/>
            <w:szCs w:val="28"/>
            <w:lang w:eastAsia="zh-CN"/>
          </w:rPr>
          <w:t>，</w:t>
        </w:r>
      </w:ins>
      <w:r>
        <w:rPr>
          <w:rFonts w:hint="eastAsia" w:ascii="华文楷体" w:hAnsi="华文楷体" w:eastAsia="华文楷体"/>
          <w:sz w:val="28"/>
          <w:szCs w:val="28"/>
        </w:rPr>
        <w:t>作为这样一种投生的因的三有、三界的根本的</w:t>
      </w:r>
      <w:ins w:id="736" w:author="Administrator" w:date="2016-01-03T23:28: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因那就是我执</w:t>
      </w:r>
      <w:ins w:id="737" w:author="Administrator" w:date="2016-01-02T18:53:07Z">
        <w:r>
          <w:rPr>
            <w:rFonts w:hint="eastAsia" w:ascii="华文楷体" w:hAnsi="华文楷体" w:eastAsia="华文楷体"/>
            <w:sz w:val="28"/>
            <w:szCs w:val="28"/>
            <w:lang w:eastAsia="zh-CN"/>
          </w:rPr>
          <w:t>、</w:t>
        </w:r>
      </w:ins>
      <w:del w:id="738" w:author="Administrator" w:date="2016-01-02T18:53:07Z">
        <w:r>
          <w:rPr>
            <w:rFonts w:hint="eastAsia" w:ascii="华文楷体" w:hAnsi="华文楷体" w:eastAsia="华文楷体"/>
            <w:sz w:val="28"/>
            <w:szCs w:val="28"/>
          </w:rPr>
          <w:delText>，</w:delText>
        </w:r>
      </w:del>
      <w:r>
        <w:rPr>
          <w:rFonts w:hint="eastAsia" w:ascii="华文楷体" w:hAnsi="华文楷体" w:eastAsia="华文楷体"/>
          <w:sz w:val="28"/>
          <w:szCs w:val="28"/>
        </w:rPr>
        <w:t>根本的我执，还有呢</w:t>
      </w:r>
      <w:ins w:id="739" w:author="Administrator" w:date="2016-01-03T14:01:19Z">
        <w:r>
          <w:rPr>
            <w:rFonts w:hint="eastAsia" w:ascii="华文楷体" w:hAnsi="华文楷体" w:eastAsia="华文楷体"/>
            <w:sz w:val="28"/>
            <w:szCs w:val="28"/>
            <w:lang w:eastAsia="zh-CN"/>
          </w:rPr>
          <w:t>由</w:t>
        </w:r>
      </w:ins>
      <w:r>
        <w:rPr>
          <w:rFonts w:hint="eastAsia" w:ascii="华文楷体" w:hAnsi="华文楷体" w:eastAsia="华文楷体"/>
          <w:sz w:val="28"/>
          <w:szCs w:val="28"/>
        </w:rPr>
        <w:t>我执所造的业和烦恼，这些在临死的时候全具全，都已经具备</w:t>
      </w:r>
      <w:del w:id="740" w:author="Administrator" w:date="2016-01-04T21:38:09Z">
        <w:r>
          <w:rPr>
            <w:rFonts w:hint="eastAsia" w:ascii="华文楷体" w:hAnsi="华文楷体" w:eastAsia="华文楷体"/>
            <w:sz w:val="28"/>
            <w:szCs w:val="28"/>
          </w:rPr>
          <w:delText>，</w:delText>
        </w:r>
      </w:del>
      <w:ins w:id="741" w:author="Administrator" w:date="2016-01-03T23:28: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所有的这个生果的因都具备了，而且呢</w:t>
      </w:r>
      <w:del w:id="742" w:author="Administrator" w:date="2016-01-02T18:53:32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这个时候呢也没有证悟无我的障碍，那么这个证悟无我是谁的障碍呢，证悟无我就说是投生三界的障碍，那么如果你证悟这样完全证悟了无我，而且通过彻底把烦恼障消尽之后呢</w:t>
      </w:r>
      <w:ins w:id="743" w:author="Administrator" w:date="2016-01-03T23:28:59Z">
        <w:r>
          <w:rPr>
            <w:rFonts w:hint="eastAsia" w:ascii="华文楷体" w:hAnsi="华文楷体" w:eastAsia="华文楷体"/>
            <w:sz w:val="28"/>
            <w:szCs w:val="28"/>
            <w:lang w:eastAsia="zh-CN"/>
          </w:rPr>
          <w:t>，</w:t>
        </w:r>
      </w:ins>
      <w:del w:id="744" w:author="Administrator" w:date="2016-01-03T23:29:01Z">
        <w:r>
          <w:rPr>
            <w:rFonts w:hint="eastAsia" w:ascii="华文楷体" w:hAnsi="华文楷体" w:eastAsia="华文楷体"/>
            <w:sz w:val="28"/>
            <w:szCs w:val="28"/>
          </w:rPr>
          <w:delText>就</w:delText>
        </w:r>
      </w:del>
      <w:r>
        <w:rPr>
          <w:rFonts w:hint="eastAsia" w:ascii="华文楷体" w:hAnsi="华文楷体" w:eastAsia="华文楷体"/>
          <w:sz w:val="28"/>
          <w:szCs w:val="28"/>
        </w:rPr>
        <w:t>他</w:t>
      </w:r>
      <w:ins w:id="745" w:author="Administrator" w:date="2016-01-03T23:29: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不会结生到三有当中，也就是说在临终的时候呢，</w:t>
      </w:r>
      <w:del w:id="746" w:author="Administrator" w:date="2016-01-02T18:54:37Z">
        <w:r>
          <w:rPr>
            <w:rFonts w:hint="eastAsia" w:ascii="华文楷体" w:hAnsi="华文楷体" w:eastAsia="华文楷体"/>
            <w:sz w:val="28"/>
            <w:szCs w:val="28"/>
          </w:rPr>
          <w:delText>他</w:delText>
        </w:r>
      </w:del>
      <w:ins w:id="747" w:author="Administrator" w:date="2016-01-02T18:54:38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的所有投生的因都具备了，而且呢这个时候没有证悟无我空性，啊，如果没有证悟无我空性的话，这个时候就会随这个</w:t>
      </w:r>
      <w:ins w:id="748" w:author="Administrator" w:date="2016-01-02T18:54:50Z">
        <w:r>
          <w:rPr>
            <w:rFonts w:hint="eastAsia" w:ascii="华文楷体" w:hAnsi="华文楷体" w:eastAsia="华文楷体"/>
            <w:sz w:val="28"/>
            <w:szCs w:val="28"/>
            <w:lang w:eastAsia="zh-CN"/>
          </w:rPr>
          <w:t>它</w:t>
        </w:r>
      </w:ins>
      <w:del w:id="749" w:author="Administrator" w:date="2016-01-02T18:54:48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的这样一个具有势力的</w:t>
      </w:r>
      <w:ins w:id="750" w:author="Administrator" w:date="2016-01-03T14:02:4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心识啊，具有势力的心识而投生，强力投生</w:t>
      </w:r>
      <w:ins w:id="751" w:author="Administrator" w:date="2016-01-02T18:55:25Z">
        <w:r>
          <w:rPr>
            <w:rFonts w:hint="eastAsia" w:ascii="华文楷体" w:hAnsi="华文楷体" w:eastAsia="华文楷体"/>
            <w:sz w:val="28"/>
            <w:szCs w:val="28"/>
            <w:lang w:eastAsia="zh-CN"/>
          </w:rPr>
          <w:t>。</w:t>
        </w:r>
      </w:ins>
      <w:del w:id="752" w:author="Administrator" w:date="2016-01-02T18:55:25Z">
        <w:r>
          <w:rPr>
            <w:rFonts w:hint="eastAsia" w:ascii="华文楷体" w:hAnsi="华文楷体" w:eastAsia="华文楷体"/>
            <w:sz w:val="28"/>
            <w:szCs w:val="28"/>
          </w:rPr>
          <w:delText>，</w:delText>
        </w:r>
      </w:del>
      <w:r>
        <w:rPr>
          <w:rFonts w:hint="eastAsia" w:ascii="华文楷体" w:hAnsi="华文楷体" w:eastAsia="华文楷体"/>
          <w:sz w:val="28"/>
          <w:szCs w:val="28"/>
        </w:rPr>
        <w:t>这个就是我们讲十二缘起的时候呢，这个</w:t>
      </w:r>
      <w:ins w:id="753" w:author="Administrator" w:date="2016-01-02T18:55:31Z">
        <w:r>
          <w:rPr>
            <w:rFonts w:hint="eastAsia" w:ascii="华文楷体" w:hAnsi="华文楷体" w:eastAsia="华文楷体"/>
            <w:sz w:val="28"/>
            <w:szCs w:val="28"/>
            <w:lang w:eastAsia="zh-CN"/>
          </w:rPr>
          <w:t>行</w:t>
        </w:r>
      </w:ins>
      <w:del w:id="754" w:author="Administrator" w:date="2016-01-02T18:55:30Z">
        <w:r>
          <w:rPr>
            <w:rFonts w:hint="eastAsia" w:ascii="华文楷体" w:hAnsi="华文楷体" w:eastAsia="华文楷体"/>
            <w:sz w:val="28"/>
            <w:szCs w:val="28"/>
          </w:rPr>
          <w:delText>形</w:delText>
        </w:r>
      </w:del>
      <w:r>
        <w:rPr>
          <w:rFonts w:hint="eastAsia" w:ascii="华文楷体" w:hAnsi="华文楷体" w:eastAsia="华文楷体"/>
          <w:sz w:val="28"/>
          <w:szCs w:val="28"/>
        </w:rPr>
        <w:t>，啊这个</w:t>
      </w:r>
      <w:ins w:id="755" w:author="Administrator" w:date="2016-01-02T18:55:36Z">
        <w:r>
          <w:rPr>
            <w:rFonts w:hint="eastAsia" w:ascii="华文楷体" w:hAnsi="华文楷体" w:eastAsia="华文楷体"/>
            <w:sz w:val="28"/>
            <w:szCs w:val="28"/>
            <w:lang w:eastAsia="zh-CN"/>
          </w:rPr>
          <w:t>行</w:t>
        </w:r>
      </w:ins>
      <w:del w:id="756" w:author="Administrator" w:date="2016-01-03T14:03:10Z">
        <w:r>
          <w:rPr>
            <w:rFonts w:hint="eastAsia" w:ascii="华文楷体" w:hAnsi="华文楷体" w:eastAsia="华文楷体"/>
            <w:sz w:val="28"/>
            <w:szCs w:val="28"/>
          </w:rPr>
          <w:delText>形业</w:delText>
        </w:r>
      </w:del>
      <w:r>
        <w:rPr>
          <w:rFonts w:hint="eastAsia" w:ascii="华文楷体" w:hAnsi="华文楷体" w:eastAsia="华文楷体"/>
          <w:sz w:val="28"/>
          <w:szCs w:val="28"/>
        </w:rPr>
        <w:t>，这个</w:t>
      </w:r>
      <w:ins w:id="757" w:author="Administrator" w:date="2016-01-02T18:55:41Z">
        <w:r>
          <w:rPr>
            <w:rFonts w:hint="eastAsia" w:ascii="华文楷体" w:hAnsi="华文楷体" w:eastAsia="华文楷体"/>
            <w:sz w:val="28"/>
            <w:szCs w:val="28"/>
            <w:lang w:eastAsia="zh-CN"/>
          </w:rPr>
          <w:t>行</w:t>
        </w:r>
      </w:ins>
      <w:del w:id="758" w:author="Administrator" w:date="2016-01-02T18:55:39Z">
        <w:r>
          <w:rPr>
            <w:rFonts w:hint="eastAsia" w:ascii="华文楷体" w:hAnsi="华文楷体" w:eastAsia="华文楷体"/>
            <w:sz w:val="28"/>
            <w:szCs w:val="28"/>
          </w:rPr>
          <w:delText>形</w:delText>
        </w:r>
      </w:del>
      <w:r>
        <w:rPr>
          <w:rFonts w:hint="eastAsia" w:ascii="华文楷体" w:hAnsi="华文楷体" w:eastAsia="华文楷体"/>
          <w:sz w:val="28"/>
          <w:szCs w:val="28"/>
        </w:rPr>
        <w:t>业呢实际上就是讲到了这个前世的这样一种这个</w:t>
      </w:r>
      <w:del w:id="759" w:author="Administrator" w:date="2016-01-03T14:03:16Z">
        <w:r>
          <w:rPr>
            <w:rFonts w:hint="eastAsia" w:ascii="华文楷体" w:hAnsi="华文楷体" w:eastAsia="华文楷体"/>
            <w:sz w:val="28"/>
            <w:szCs w:val="28"/>
          </w:rPr>
          <w:delText>，</w:delText>
        </w:r>
      </w:del>
      <w:r>
        <w:rPr>
          <w:rFonts w:hint="eastAsia" w:ascii="华文楷体" w:hAnsi="华文楷体" w:eastAsia="华文楷体"/>
          <w:sz w:val="28"/>
          <w:szCs w:val="28"/>
        </w:rPr>
        <w:t>前世的具有势</w:t>
      </w:r>
      <w:ins w:id="760" w:author="Administrator" w:date="2016-01-03T23:29:32Z">
        <w:r>
          <w:rPr>
            <w:rFonts w:hint="eastAsia" w:ascii="华文楷体" w:hAnsi="华文楷体" w:eastAsia="华文楷体"/>
            <w:sz w:val="28"/>
            <w:szCs w:val="28"/>
            <w:lang w:eastAsia="zh-CN"/>
          </w:rPr>
          <w:t>力</w:t>
        </w:r>
      </w:ins>
      <w:ins w:id="761" w:author="Administrator" w:date="2016-01-04T21:39:07Z">
        <w:r>
          <w:rPr>
            <w:rFonts w:hint="eastAsia" w:ascii="华文楷体" w:hAnsi="华文楷体" w:eastAsia="华文楷体"/>
            <w:sz w:val="28"/>
            <w:szCs w:val="28"/>
            <w:lang w:eastAsia="zh-CN"/>
          </w:rPr>
          <w:t>一种</w:t>
        </w:r>
      </w:ins>
      <w:del w:id="762" w:author="Administrator" w:date="2016-01-03T23:29:28Z">
        <w:r>
          <w:rPr>
            <w:rFonts w:hint="eastAsia" w:ascii="华文楷体" w:hAnsi="华文楷体" w:eastAsia="华文楷体"/>
            <w:sz w:val="28"/>
            <w:szCs w:val="28"/>
          </w:rPr>
          <w:delText>的</w:delText>
        </w:r>
      </w:del>
      <w:r>
        <w:rPr>
          <w:rFonts w:hint="eastAsia" w:ascii="华文楷体" w:hAnsi="华文楷体" w:eastAsia="华文楷体"/>
          <w:sz w:val="28"/>
          <w:szCs w:val="28"/>
        </w:rPr>
        <w:t>这样一种心的状态，或者这个业的状态</w:t>
      </w:r>
      <w:ins w:id="763" w:author="Administrator" w:date="2016-01-02T18:56:03Z">
        <w:r>
          <w:rPr>
            <w:rFonts w:hint="eastAsia" w:ascii="华文楷体" w:hAnsi="华文楷体" w:eastAsia="华文楷体"/>
            <w:sz w:val="28"/>
            <w:szCs w:val="28"/>
            <w:lang w:eastAsia="zh-CN"/>
          </w:rPr>
          <w:t>。</w:t>
        </w:r>
      </w:ins>
      <w:del w:id="764" w:author="Administrator" w:date="2016-01-02T18:56:02Z">
        <w:r>
          <w:rPr>
            <w:rFonts w:hint="eastAsia" w:ascii="华文楷体" w:hAnsi="华文楷体" w:eastAsia="华文楷体"/>
            <w:sz w:val="28"/>
            <w:szCs w:val="28"/>
          </w:rPr>
          <w:delText>，</w:delText>
        </w:r>
      </w:del>
      <w:r>
        <w:rPr>
          <w:rFonts w:hint="eastAsia" w:ascii="华文楷体" w:hAnsi="华文楷体" w:eastAsia="华文楷体"/>
          <w:sz w:val="28"/>
          <w:szCs w:val="28"/>
        </w:rPr>
        <w:t>那么后面呢就是说这个</w:t>
      </w:r>
      <w:ins w:id="765" w:author="Administrator" w:date="2016-01-02T18:56:15Z">
        <w:r>
          <w:rPr>
            <w:rFonts w:hint="eastAsia" w:ascii="华文楷体" w:hAnsi="华文楷体" w:eastAsia="华文楷体"/>
            <w:sz w:val="28"/>
            <w:szCs w:val="28"/>
            <w:lang w:eastAsia="zh-CN"/>
          </w:rPr>
          <w:t>行</w:t>
        </w:r>
      </w:ins>
      <w:del w:id="766" w:author="Administrator" w:date="2016-01-02T18:56:13Z">
        <w:r>
          <w:rPr>
            <w:rFonts w:hint="eastAsia" w:ascii="华文楷体" w:hAnsi="华文楷体" w:eastAsia="华文楷体"/>
            <w:sz w:val="28"/>
            <w:szCs w:val="28"/>
          </w:rPr>
          <w:delText>形</w:delText>
        </w:r>
      </w:del>
      <w:r>
        <w:rPr>
          <w:rFonts w:hint="eastAsia" w:ascii="华文楷体" w:hAnsi="华文楷体" w:eastAsia="华文楷体"/>
          <w:sz w:val="28"/>
          <w:szCs w:val="28"/>
        </w:rPr>
        <w:t>缘识，</w:t>
      </w:r>
      <w:ins w:id="767" w:author="Administrator" w:date="2016-01-02T18:56:53Z">
        <w:r>
          <w:rPr>
            <w:rFonts w:hint="eastAsia" w:ascii="华文楷体" w:hAnsi="华文楷体" w:eastAsia="华文楷体"/>
            <w:sz w:val="28"/>
            <w:szCs w:val="28"/>
            <w:lang w:eastAsia="zh-CN"/>
          </w:rPr>
          <w:t>它</w:t>
        </w:r>
      </w:ins>
      <w:del w:id="768" w:author="Administrator" w:date="2016-01-02T18:56:52Z">
        <w:r>
          <w:rPr>
            <w:rFonts w:hint="eastAsia" w:ascii="华文楷体" w:hAnsi="华文楷体" w:eastAsia="华文楷体"/>
            <w:sz w:val="28"/>
            <w:szCs w:val="28"/>
          </w:rPr>
          <w:delText>他</w:delText>
        </w:r>
      </w:del>
      <w:r>
        <w:rPr>
          <w:rFonts w:hint="eastAsia" w:ascii="华文楷体" w:hAnsi="华文楷体" w:eastAsia="华文楷体"/>
          <w:sz w:val="28"/>
          <w:szCs w:val="28"/>
        </w:rPr>
        <w:t>有了这样的</w:t>
      </w:r>
      <w:ins w:id="769" w:author="Administrator" w:date="2016-01-02T18:56:27Z">
        <w:r>
          <w:rPr>
            <w:rFonts w:hint="eastAsia" w:ascii="华文楷体" w:hAnsi="华文楷体" w:eastAsia="华文楷体"/>
            <w:sz w:val="28"/>
            <w:szCs w:val="28"/>
            <w:lang w:eastAsia="zh-CN"/>
          </w:rPr>
          <w:t>行</w:t>
        </w:r>
      </w:ins>
      <w:del w:id="770" w:author="Administrator" w:date="2016-01-02T18:56:26Z">
        <w:r>
          <w:rPr>
            <w:rFonts w:hint="eastAsia" w:ascii="华文楷体" w:hAnsi="华文楷体" w:eastAsia="华文楷体"/>
            <w:sz w:val="28"/>
            <w:szCs w:val="28"/>
          </w:rPr>
          <w:delText>形</w:delText>
        </w:r>
      </w:del>
      <w:r>
        <w:rPr>
          <w:rFonts w:hint="eastAsia" w:ascii="华文楷体" w:hAnsi="华文楷体" w:eastAsia="华文楷体"/>
          <w:sz w:val="28"/>
          <w:szCs w:val="28"/>
        </w:rPr>
        <w:t>，</w:t>
      </w:r>
      <w:ins w:id="771" w:author="Administrator" w:date="2016-01-02T18:57:00Z">
        <w:r>
          <w:rPr>
            <w:rFonts w:hint="eastAsia" w:ascii="华文楷体" w:hAnsi="华文楷体" w:eastAsia="华文楷体"/>
            <w:sz w:val="28"/>
            <w:szCs w:val="28"/>
            <w:lang w:eastAsia="zh-CN"/>
          </w:rPr>
          <w:t>它</w:t>
        </w:r>
      </w:ins>
      <w:del w:id="772" w:author="Administrator" w:date="2016-01-02T18:56:59Z">
        <w:r>
          <w:rPr>
            <w:rFonts w:hint="eastAsia" w:ascii="华文楷体" w:hAnsi="华文楷体" w:eastAsia="华文楷体"/>
            <w:sz w:val="28"/>
            <w:szCs w:val="28"/>
          </w:rPr>
          <w:delText>他</w:delText>
        </w:r>
      </w:del>
      <w:r>
        <w:rPr>
          <w:rFonts w:hint="eastAsia" w:ascii="华文楷体" w:hAnsi="华文楷体" w:eastAsia="华文楷体"/>
          <w:sz w:val="28"/>
          <w:szCs w:val="28"/>
        </w:rPr>
        <w:t>就会引发前世的一种</w:t>
      </w:r>
      <w:del w:id="773" w:author="Administrator" w:date="2016-01-02T18:56:38Z">
        <w:r>
          <w:rPr>
            <w:rFonts w:hint="eastAsia" w:ascii="华文楷体" w:hAnsi="华文楷体" w:eastAsia="华文楷体"/>
            <w:sz w:val="28"/>
            <w:szCs w:val="28"/>
          </w:rPr>
          <w:delText>，</w:delText>
        </w:r>
      </w:del>
      <w:r>
        <w:rPr>
          <w:rFonts w:hint="eastAsia" w:ascii="华文楷体" w:hAnsi="华文楷体" w:eastAsia="华文楷体"/>
          <w:sz w:val="28"/>
          <w:szCs w:val="28"/>
        </w:rPr>
        <w:t>就是前世的心，然后</w:t>
      </w:r>
      <w:ins w:id="774" w:author="Administrator" w:date="2016-01-03T23:30:03Z">
        <w:r>
          <w:rPr>
            <w:rFonts w:hint="eastAsia" w:ascii="华文楷体" w:hAnsi="华文楷体" w:eastAsia="华文楷体"/>
            <w:sz w:val="28"/>
            <w:szCs w:val="28"/>
            <w:lang w:eastAsia="zh-CN"/>
          </w:rPr>
          <w:t>再</w:t>
        </w:r>
      </w:ins>
      <w:r>
        <w:rPr>
          <w:rFonts w:hint="eastAsia" w:ascii="华文楷体" w:hAnsi="华文楷体" w:eastAsia="华文楷体"/>
          <w:sz w:val="28"/>
          <w:szCs w:val="28"/>
        </w:rPr>
        <w:t>通过前世的心入到今世的心，</w:t>
      </w:r>
      <w:ins w:id="775" w:author="Administrator" w:date="2016-01-03T14:03:35Z">
        <w:r>
          <w:rPr>
            <w:rFonts w:hint="eastAsia" w:ascii="华文楷体" w:hAnsi="华文楷体" w:eastAsia="华文楷体"/>
            <w:sz w:val="28"/>
            <w:szCs w:val="28"/>
            <w:lang w:eastAsia="zh-CN"/>
          </w:rPr>
          <w:t>像这样</w:t>
        </w:r>
      </w:ins>
      <w:del w:id="776" w:author="Administrator" w:date="2016-01-02T18:56:47Z">
        <w:r>
          <w:rPr>
            <w:rFonts w:hint="eastAsia" w:ascii="华文楷体" w:hAnsi="华文楷体" w:eastAsia="华文楷体"/>
            <w:sz w:val="28"/>
            <w:szCs w:val="28"/>
          </w:rPr>
          <w:delText>他</w:delText>
        </w:r>
      </w:del>
      <w:ins w:id="777" w:author="Administrator" w:date="2016-01-02T18:56:4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就可以投胎了</w:t>
      </w:r>
      <w:del w:id="778" w:author="Administrator" w:date="2016-01-02T18:57:07Z">
        <w:r>
          <w:rPr>
            <w:rFonts w:hint="eastAsia" w:ascii="华文楷体" w:hAnsi="华文楷体" w:eastAsia="华文楷体"/>
            <w:sz w:val="28"/>
            <w:szCs w:val="28"/>
          </w:rPr>
          <w:delText>，</w:delText>
        </w:r>
      </w:del>
      <w:ins w:id="779" w:author="Administrator" w:date="2016-01-02T18:57:0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所以像这样讲的时候呢，如果</w:t>
      </w:r>
      <w:del w:id="780" w:author="Administrator" w:date="2016-01-02T18:57:11Z">
        <w:r>
          <w:rPr>
            <w:rFonts w:hint="eastAsia" w:ascii="华文楷体" w:hAnsi="华文楷体" w:eastAsia="华文楷体"/>
            <w:sz w:val="28"/>
            <w:szCs w:val="28"/>
          </w:rPr>
          <w:delText>他</w:delText>
        </w:r>
      </w:del>
      <w:ins w:id="781" w:author="Administrator" w:date="2016-01-02T18:57: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的因完全具备了，</w:t>
      </w:r>
      <w:del w:id="782" w:author="Administrator" w:date="2016-01-02T18:57:15Z">
        <w:r>
          <w:rPr>
            <w:rFonts w:hint="eastAsia" w:ascii="华文楷体" w:hAnsi="华文楷体" w:eastAsia="华文楷体"/>
            <w:sz w:val="28"/>
            <w:szCs w:val="28"/>
          </w:rPr>
          <w:delText>他</w:delText>
        </w:r>
      </w:del>
      <w:ins w:id="783" w:author="Administrator" w:date="2016-01-02T18:57: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的因的势力已经非常强劲了，而且没有障碍的话，一定会无欺的感受后果</w:t>
      </w:r>
      <w:del w:id="784" w:author="Administrator" w:date="2016-01-02T18:57:29Z">
        <w:r>
          <w:rPr>
            <w:rFonts w:hint="eastAsia" w:ascii="华文楷体" w:hAnsi="华文楷体" w:eastAsia="华文楷体"/>
            <w:sz w:val="28"/>
            <w:szCs w:val="28"/>
          </w:rPr>
          <w:delText>，</w:delText>
        </w:r>
      </w:del>
      <w:ins w:id="785" w:author="Administrator" w:date="2016-01-04T21:39:3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那么感受后果就会入到中阴身然后入胎，或这者就是说有的时候没有中阴身，要造了很强烈的无间罪，</w:t>
      </w:r>
      <w:ins w:id="786" w:author="Administrator" w:date="2016-01-03T23:30:25Z">
        <w:r>
          <w:rPr>
            <w:rFonts w:hint="eastAsia" w:ascii="华文楷体" w:hAnsi="华文楷体" w:eastAsia="华文楷体"/>
            <w:sz w:val="28"/>
            <w:szCs w:val="28"/>
            <w:lang w:eastAsia="zh-CN"/>
          </w:rPr>
          <w:t>也</w:t>
        </w:r>
      </w:ins>
      <w:del w:id="787" w:author="Administrator" w:date="2016-01-03T14:03:54Z">
        <w:r>
          <w:rPr>
            <w:rFonts w:hint="eastAsia" w:ascii="华文楷体" w:hAnsi="华文楷体" w:eastAsia="华文楷体"/>
            <w:sz w:val="28"/>
            <w:szCs w:val="28"/>
          </w:rPr>
          <w:delText>啊，你</w:delText>
        </w:r>
      </w:del>
      <w:r>
        <w:rPr>
          <w:rFonts w:hint="eastAsia" w:ascii="华文楷体" w:hAnsi="华文楷体" w:eastAsia="华文楷体"/>
          <w:sz w:val="28"/>
          <w:szCs w:val="28"/>
        </w:rPr>
        <w:t>就是说没有中阴身直接堕地狱的，反正呢就是说你的因俱全之后呢，</w:t>
      </w:r>
      <w:ins w:id="788" w:author="Administrator" w:date="2016-01-02T18:57:57Z">
        <w:r>
          <w:rPr>
            <w:rFonts w:hint="eastAsia" w:ascii="华文楷体" w:hAnsi="华文楷体" w:eastAsia="华文楷体"/>
            <w:sz w:val="28"/>
            <w:szCs w:val="28"/>
            <w:lang w:eastAsia="zh-CN"/>
          </w:rPr>
          <w:t>它</w:t>
        </w:r>
      </w:ins>
      <w:del w:id="789" w:author="Administrator" w:date="2016-01-02T18:57:56Z">
        <w:r>
          <w:rPr>
            <w:rFonts w:hint="eastAsia" w:ascii="华文楷体" w:hAnsi="华文楷体" w:eastAsia="华文楷体"/>
            <w:sz w:val="28"/>
            <w:szCs w:val="28"/>
          </w:rPr>
          <w:delText>他</w:delText>
        </w:r>
      </w:del>
      <w:r>
        <w:rPr>
          <w:rFonts w:hint="eastAsia" w:ascii="华文楷体" w:hAnsi="华文楷体" w:eastAsia="华文楷体"/>
          <w:sz w:val="28"/>
          <w:szCs w:val="28"/>
        </w:rPr>
        <w:t>的果法是不可能不生的，只不过</w:t>
      </w:r>
      <w:del w:id="790" w:author="Administrator" w:date="2016-01-02T18:58:04Z">
        <w:r>
          <w:rPr>
            <w:rFonts w:hint="eastAsia" w:ascii="华文楷体" w:hAnsi="华文楷体" w:eastAsia="华文楷体"/>
            <w:sz w:val="28"/>
            <w:szCs w:val="28"/>
          </w:rPr>
          <w:delText>他</w:delText>
        </w:r>
      </w:del>
      <w:ins w:id="791" w:author="Administrator" w:date="2016-01-02T18:58:0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怎么样去产生，关键是看相续当中有什么样的业做牵引的，啊，所以说呢一定会结生于三有当中。</w:t>
      </w:r>
    </w:p>
    <w:p>
      <w:pPr>
        <w:ind w:firstLine="570"/>
        <w:rPr>
          <w:rFonts w:hint="eastAsia" w:ascii="黑体" w:hAnsi="黑体" w:eastAsia="黑体" w:cs="黑体"/>
          <w:sz w:val="28"/>
          <w:szCs w:val="28"/>
          <w:rPrChange w:id="792" w:author="Administrator" w:date="2016-01-02T18:58:34Z">
            <w:rPr>
              <w:rFonts w:hint="eastAsia" w:ascii="华文楷体" w:hAnsi="华文楷体" w:eastAsia="华文楷体"/>
              <w:sz w:val="28"/>
              <w:szCs w:val="28"/>
            </w:rPr>
          </w:rPrChange>
        </w:rPr>
      </w:pPr>
      <w:r>
        <w:rPr>
          <w:rFonts w:hint="eastAsia" w:ascii="黑体" w:hAnsi="黑体" w:eastAsia="黑体" w:cs="黑体"/>
          <w:sz w:val="28"/>
          <w:szCs w:val="28"/>
          <w:rPrChange w:id="793" w:author="Administrator" w:date="2016-01-02T18:58:34Z">
            <w:rPr>
              <w:rFonts w:hint="eastAsia" w:ascii="华文楷体" w:hAnsi="华文楷体" w:eastAsia="华文楷体"/>
              <w:sz w:val="28"/>
              <w:szCs w:val="28"/>
            </w:rPr>
          </w:rPrChange>
        </w:rPr>
        <w:t>【由此可见，在尚未证悟无我之前三有就不会销声匿迹。】</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所以说呢</w:t>
      </w:r>
      <w:del w:id="794" w:author="Administrator" w:date="2016-01-03T23:31:05Z">
        <w:r>
          <w:rPr>
            <w:rFonts w:hint="eastAsia" w:ascii="华文楷体" w:hAnsi="华文楷体" w:eastAsia="华文楷体"/>
            <w:sz w:val="28"/>
            <w:szCs w:val="28"/>
          </w:rPr>
          <w:delText>，</w:delText>
        </w:r>
      </w:del>
      <w:r>
        <w:rPr>
          <w:rFonts w:hint="eastAsia" w:ascii="华文楷体" w:hAnsi="华文楷体" w:eastAsia="华文楷体"/>
          <w:sz w:val="28"/>
          <w:szCs w:val="28"/>
        </w:rPr>
        <w:t>我们就知道了</w:t>
      </w:r>
      <w:ins w:id="795" w:author="Administrator" w:date="2016-01-03T23:31:0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如果你还没有证悟无我，因为这个无我</w:t>
      </w:r>
      <w:del w:id="796" w:author="Administrator" w:date="2016-01-02T19:00:18Z">
        <w:r>
          <w:rPr>
            <w:rFonts w:hint="eastAsia" w:ascii="华文楷体" w:hAnsi="华文楷体" w:eastAsia="华文楷体"/>
            <w:sz w:val="28"/>
            <w:szCs w:val="28"/>
          </w:rPr>
          <w:delText>，</w:delText>
        </w:r>
      </w:del>
      <w:r>
        <w:rPr>
          <w:rFonts w:hint="eastAsia" w:ascii="华文楷体" w:hAnsi="华文楷体" w:eastAsia="华文楷体"/>
          <w:sz w:val="28"/>
          <w:szCs w:val="28"/>
        </w:rPr>
        <w:t>是整个三有的一种障碍，投生三有的障碍</w:t>
      </w:r>
      <w:ins w:id="797" w:author="Administrator" w:date="2016-01-02T19:00:33Z">
        <w:r>
          <w:rPr>
            <w:rFonts w:hint="eastAsia" w:ascii="华文楷体" w:hAnsi="华文楷体" w:eastAsia="华文楷体"/>
            <w:sz w:val="28"/>
            <w:szCs w:val="28"/>
            <w:lang w:eastAsia="zh-CN"/>
          </w:rPr>
          <w:t>。</w:t>
        </w:r>
      </w:ins>
      <w:del w:id="798" w:author="Administrator" w:date="2016-01-02T19:00:32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那么如果你证悟了无我</w:t>
      </w:r>
      <w:ins w:id="799" w:author="Administrator" w:date="2016-01-02T19:01:03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就不会投生三有</w:t>
      </w:r>
      <w:ins w:id="800" w:author="Administrator" w:date="2016-01-02T19:01:06Z">
        <w:r>
          <w:rPr>
            <w:rFonts w:hint="eastAsia" w:ascii="华文楷体" w:hAnsi="华文楷体" w:eastAsia="华文楷体"/>
            <w:sz w:val="28"/>
            <w:szCs w:val="28"/>
            <w:lang w:eastAsia="zh-CN"/>
          </w:rPr>
          <w:t>；</w:t>
        </w:r>
      </w:ins>
      <w:del w:id="801" w:author="Administrator" w:date="2016-01-02T19:01:06Z">
        <w:r>
          <w:rPr>
            <w:rFonts w:hint="eastAsia" w:ascii="华文楷体" w:hAnsi="华文楷体" w:eastAsia="华文楷体"/>
            <w:sz w:val="28"/>
            <w:szCs w:val="28"/>
          </w:rPr>
          <w:delText>，</w:delText>
        </w:r>
      </w:del>
      <w:r>
        <w:rPr>
          <w:rFonts w:hint="eastAsia" w:ascii="华文楷体" w:hAnsi="华文楷体" w:eastAsia="华文楷体"/>
          <w:sz w:val="28"/>
          <w:szCs w:val="28"/>
        </w:rPr>
        <w:t>如果你没有证悟无我，那么三有就不会销声匿迹</w:t>
      </w:r>
      <w:ins w:id="802" w:author="Administrator" w:date="2016-01-02T19:01:13Z">
        <w:r>
          <w:rPr>
            <w:rFonts w:hint="eastAsia" w:ascii="华文楷体" w:hAnsi="华文楷体" w:eastAsia="华文楷体"/>
            <w:sz w:val="28"/>
            <w:szCs w:val="28"/>
            <w:lang w:eastAsia="zh-CN"/>
          </w:rPr>
          <w:t>。</w:t>
        </w:r>
      </w:ins>
      <w:del w:id="803" w:author="Administrator" w:date="2016-01-02T19:01:12Z">
        <w:r>
          <w:rPr>
            <w:rFonts w:hint="eastAsia" w:ascii="华文楷体" w:hAnsi="华文楷体" w:eastAsia="华文楷体"/>
            <w:sz w:val="28"/>
            <w:szCs w:val="28"/>
          </w:rPr>
          <w:delText>，</w:delText>
        </w:r>
      </w:del>
      <w:r>
        <w:rPr>
          <w:rFonts w:hint="eastAsia" w:ascii="华文楷体" w:hAnsi="华文楷体" w:eastAsia="华文楷体"/>
          <w:sz w:val="28"/>
          <w:szCs w:val="28"/>
        </w:rPr>
        <w:t>因为这个我执呢</w:t>
      </w:r>
      <w:del w:id="804" w:author="Administrator" w:date="2016-01-02T19:01:25Z">
        <w:r>
          <w:rPr>
            <w:rFonts w:hint="eastAsia" w:ascii="华文楷体" w:hAnsi="华文楷体" w:eastAsia="华文楷体"/>
            <w:sz w:val="28"/>
            <w:szCs w:val="28"/>
          </w:rPr>
          <w:delText>，</w:delText>
        </w:r>
      </w:del>
      <w:r>
        <w:rPr>
          <w:rFonts w:hint="eastAsia" w:ascii="华文楷体" w:hAnsi="华文楷体" w:eastAsia="华文楷体"/>
          <w:sz w:val="28"/>
          <w:szCs w:val="28"/>
        </w:rPr>
        <w:t>它是整个推因，它是所有一切轮回的推因，所以说如果有了我呢</w:t>
      </w:r>
      <w:ins w:id="805" w:author="Administrator" w:date="2016-01-03T14:05:23Z">
        <w:r>
          <w:rPr>
            <w:rFonts w:hint="eastAsia" w:ascii="华文楷体" w:hAnsi="华文楷体" w:eastAsia="华文楷体"/>
            <w:sz w:val="28"/>
            <w:szCs w:val="28"/>
            <w:lang w:eastAsia="zh-CN"/>
          </w:rPr>
          <w:t>、</w:t>
        </w:r>
      </w:ins>
      <w:del w:id="806" w:author="Administrator" w:date="2016-01-03T14:05:23Z">
        <w:r>
          <w:rPr>
            <w:rFonts w:hint="eastAsia" w:ascii="华文楷体" w:hAnsi="华文楷体" w:eastAsia="华文楷体"/>
            <w:sz w:val="28"/>
            <w:szCs w:val="28"/>
          </w:rPr>
          <w:delText>，</w:delText>
        </w:r>
      </w:del>
      <w:r>
        <w:rPr>
          <w:rFonts w:hint="eastAsia" w:ascii="华文楷体" w:hAnsi="华文楷体" w:eastAsia="华文楷体"/>
          <w:sz w:val="28"/>
          <w:szCs w:val="28"/>
        </w:rPr>
        <w:t>有了我执肯定会造业，有了业呢就无可避免的</w:t>
      </w:r>
      <w:del w:id="807" w:author="Administrator" w:date="2016-01-02T19:01:45Z">
        <w:r>
          <w:rPr>
            <w:rFonts w:hint="eastAsia" w:ascii="华文楷体" w:hAnsi="华文楷体" w:eastAsia="华文楷体"/>
            <w:sz w:val="28"/>
            <w:szCs w:val="28"/>
          </w:rPr>
          <w:delText>，</w:delText>
        </w:r>
      </w:del>
      <w:r>
        <w:rPr>
          <w:rFonts w:hint="eastAsia" w:ascii="华文楷体" w:hAnsi="华文楷体" w:eastAsia="华文楷体"/>
          <w:sz w:val="28"/>
          <w:szCs w:val="28"/>
        </w:rPr>
        <w:t>在“我”的串习之下，对某种业再再的串习</w:t>
      </w:r>
      <w:ins w:id="808" w:author="Administrator" w:date="2016-01-02T19:01:56Z">
        <w:r>
          <w:rPr>
            <w:rFonts w:hint="eastAsia" w:ascii="华文楷体" w:hAnsi="华文楷体" w:eastAsia="华文楷体"/>
            <w:sz w:val="28"/>
            <w:szCs w:val="28"/>
            <w:lang w:eastAsia="zh-CN"/>
          </w:rPr>
          <w:t>、</w:t>
        </w:r>
      </w:ins>
      <w:del w:id="809" w:author="Administrator" w:date="2016-01-02T19:01:56Z">
        <w:r>
          <w:rPr>
            <w:rFonts w:hint="eastAsia" w:ascii="华文楷体" w:hAnsi="华文楷体" w:eastAsia="华文楷体"/>
            <w:sz w:val="28"/>
            <w:szCs w:val="28"/>
          </w:rPr>
          <w:delText>，</w:delText>
        </w:r>
      </w:del>
      <w:r>
        <w:rPr>
          <w:rFonts w:hint="eastAsia" w:ascii="华文楷体" w:hAnsi="华文楷体" w:eastAsia="华文楷体"/>
          <w:sz w:val="28"/>
          <w:szCs w:val="28"/>
        </w:rPr>
        <w:t>再再的串习</w:t>
      </w:r>
      <w:ins w:id="810" w:author="Administrator" w:date="2016-01-02T19:02:04Z">
        <w:r>
          <w:rPr>
            <w:rFonts w:hint="eastAsia" w:ascii="华文楷体" w:hAnsi="华文楷体" w:eastAsia="华文楷体"/>
            <w:sz w:val="28"/>
            <w:szCs w:val="28"/>
            <w:lang w:eastAsia="zh-CN"/>
          </w:rPr>
          <w:t>。</w:t>
        </w:r>
      </w:ins>
      <w:del w:id="811" w:author="Administrator" w:date="2016-01-02T19:02:03Z">
        <w:r>
          <w:rPr>
            <w:rFonts w:hint="eastAsia" w:ascii="华文楷体" w:hAnsi="华文楷体" w:eastAsia="华文楷体"/>
            <w:sz w:val="28"/>
            <w:szCs w:val="28"/>
          </w:rPr>
          <w:delText>，</w:delText>
        </w:r>
      </w:del>
      <w:r>
        <w:rPr>
          <w:rFonts w:hint="eastAsia" w:ascii="华文楷体" w:hAnsi="华文楷体" w:eastAsia="华文楷体"/>
          <w:sz w:val="28"/>
          <w:szCs w:val="28"/>
        </w:rPr>
        <w:t>所以说像这样的时候呢，最后的时候就能够</w:t>
      </w:r>
      <w:ins w:id="812" w:author="Administrator" w:date="2016-01-03T23:31:40Z">
        <w:r>
          <w:rPr>
            <w:rFonts w:hint="eastAsia" w:ascii="华文楷体" w:hAnsi="华文楷体" w:eastAsia="华文楷体"/>
            <w:sz w:val="28"/>
            <w:szCs w:val="28"/>
            <w:lang w:eastAsia="zh-CN"/>
          </w:rPr>
          <w:t>、</w:t>
        </w:r>
      </w:ins>
      <w:del w:id="813" w:author="Administrator" w:date="2016-01-03T23:31:40Z">
        <w:r>
          <w:rPr>
            <w:rFonts w:hint="eastAsia" w:ascii="华文楷体" w:hAnsi="华文楷体" w:eastAsia="华文楷体"/>
            <w:sz w:val="28"/>
            <w:szCs w:val="28"/>
          </w:rPr>
          <w:delText>，</w:delText>
        </w:r>
      </w:del>
      <w:r>
        <w:rPr>
          <w:rFonts w:hint="eastAsia" w:ascii="华文楷体" w:hAnsi="华文楷体" w:eastAsia="华文楷体"/>
          <w:sz w:val="28"/>
          <w:szCs w:val="28"/>
        </w:rPr>
        <w:t>这个力量一强大之后就让你堕到恶趣当中去的，让你就继续轮回的，啊，就是有这样的。所以在讲这个业轻重的时候呢，啊有些时候说对</w:t>
      </w:r>
      <w:ins w:id="814" w:author="Administrator" w:date="2016-01-02T19:02:29Z">
        <w:r>
          <w:rPr>
            <w:rFonts w:hint="eastAsia" w:ascii="华文楷体" w:hAnsi="华文楷体" w:eastAsia="华文楷体"/>
            <w:sz w:val="28"/>
            <w:szCs w:val="28"/>
            <w:lang w:eastAsia="zh-CN"/>
          </w:rPr>
          <w:t>境</w:t>
        </w:r>
      </w:ins>
      <w:del w:id="815" w:author="Administrator" w:date="2016-01-02T19:02:25Z">
        <w:r>
          <w:rPr>
            <w:rFonts w:hint="eastAsia" w:ascii="华文楷体" w:hAnsi="华文楷体" w:eastAsia="华文楷体"/>
            <w:sz w:val="28"/>
            <w:szCs w:val="28"/>
          </w:rPr>
          <w:delText>镜</w:delText>
        </w:r>
      </w:del>
      <w:r>
        <w:rPr>
          <w:rFonts w:hint="eastAsia" w:ascii="华文楷体" w:hAnsi="华文楷体" w:eastAsia="华文楷体"/>
          <w:sz w:val="28"/>
          <w:szCs w:val="28"/>
        </w:rPr>
        <w:t>严厉</w:t>
      </w:r>
      <w:del w:id="816" w:author="Administrator" w:date="2016-01-02T19:02:45Z">
        <w:r>
          <w:rPr>
            <w:rFonts w:hint="eastAsia" w:ascii="华文楷体" w:hAnsi="华文楷体" w:eastAsia="华文楷体"/>
            <w:sz w:val="28"/>
            <w:szCs w:val="28"/>
          </w:rPr>
          <w:delText>，</w:delText>
        </w:r>
      </w:del>
      <w:r>
        <w:rPr>
          <w:rFonts w:hint="eastAsia" w:ascii="华文楷体" w:hAnsi="华文楷体" w:eastAsia="华文楷体"/>
          <w:sz w:val="28"/>
          <w:szCs w:val="28"/>
        </w:rPr>
        <w:t>你的业重，对</w:t>
      </w:r>
      <w:ins w:id="817" w:author="Administrator" w:date="2016-01-02T19:02:41Z">
        <w:r>
          <w:rPr>
            <w:rFonts w:hint="eastAsia" w:ascii="华文楷体" w:hAnsi="华文楷体" w:eastAsia="华文楷体"/>
            <w:sz w:val="28"/>
            <w:szCs w:val="28"/>
            <w:lang w:eastAsia="zh-CN"/>
          </w:rPr>
          <w:t>境</w:t>
        </w:r>
      </w:ins>
      <w:del w:id="818" w:author="Administrator" w:date="2016-01-02T19:02:39Z">
        <w:r>
          <w:rPr>
            <w:rFonts w:hint="eastAsia" w:ascii="华文楷体" w:hAnsi="华文楷体" w:eastAsia="华文楷体"/>
            <w:sz w:val="28"/>
            <w:szCs w:val="28"/>
          </w:rPr>
          <w:delText>镜</w:delText>
        </w:r>
      </w:del>
      <w:r>
        <w:rPr>
          <w:rFonts w:hint="eastAsia" w:ascii="华文楷体" w:hAnsi="华文楷体" w:eastAsia="华文楷体"/>
          <w:sz w:val="28"/>
          <w:szCs w:val="28"/>
        </w:rPr>
        <w:t>不严厉你的业轻，或者就是说你串习的次数多你的业重，你串习的次数少你的业轻，</w:t>
      </w:r>
      <w:del w:id="819" w:author="Administrator" w:date="2016-01-03T14:06:07Z">
        <w:r>
          <w:rPr>
            <w:rFonts w:hint="eastAsia" w:ascii="华文楷体" w:hAnsi="华文楷体" w:eastAsia="华文楷体"/>
            <w:sz w:val="28"/>
            <w:szCs w:val="28"/>
          </w:rPr>
          <w:delText>已</w:delText>
        </w:r>
      </w:del>
      <w:ins w:id="820" w:author="Administrator" w:date="2016-01-03T14:06:09Z">
        <w:r>
          <w:rPr>
            <w:rFonts w:hint="eastAsia" w:ascii="华文楷体" w:hAnsi="华文楷体" w:eastAsia="华文楷体"/>
            <w:sz w:val="28"/>
            <w:szCs w:val="28"/>
            <w:lang w:eastAsia="zh-CN"/>
          </w:rPr>
          <w:t>也</w:t>
        </w:r>
      </w:ins>
      <w:r>
        <w:rPr>
          <w:rFonts w:hint="eastAsia" w:ascii="华文楷体" w:hAnsi="华文楷体" w:eastAsia="华文楷体"/>
          <w:sz w:val="28"/>
          <w:szCs w:val="28"/>
        </w:rPr>
        <w:t>有五种这样的讲法嘛，在《亲友书》等当中有这个五种讲法</w:t>
      </w:r>
      <w:ins w:id="821" w:author="Administrator" w:date="2016-01-02T19:03:06Z">
        <w:r>
          <w:rPr>
            <w:rFonts w:hint="eastAsia" w:ascii="华文楷体" w:hAnsi="华文楷体" w:eastAsia="华文楷体"/>
            <w:sz w:val="28"/>
            <w:szCs w:val="28"/>
            <w:lang w:eastAsia="zh-CN"/>
          </w:rPr>
          <w:t>。</w:t>
        </w:r>
      </w:ins>
      <w:del w:id="822" w:author="Administrator" w:date="2016-01-02T19:03:05Z">
        <w:r>
          <w:rPr>
            <w:rFonts w:hint="eastAsia" w:ascii="华文楷体" w:hAnsi="华文楷体" w:eastAsia="华文楷体"/>
            <w:sz w:val="28"/>
            <w:szCs w:val="28"/>
          </w:rPr>
          <w:delText>，</w:delText>
        </w:r>
      </w:del>
      <w:r>
        <w:rPr>
          <w:rFonts w:hint="eastAsia" w:ascii="华文楷体" w:hAnsi="华文楷体" w:eastAsia="华文楷体"/>
          <w:sz w:val="28"/>
          <w:szCs w:val="28"/>
        </w:rPr>
        <w:t>所以同样的道理呢，我们就说在今生当中对某种烦恼，如果你串习，再再串习，再再串习，现在我们如果还不</w:t>
      </w:r>
      <w:del w:id="823" w:author="Administrator" w:date="2016-01-03T14:06:28Z">
        <w:r>
          <w:rPr>
            <w:rFonts w:hint="eastAsia" w:ascii="华文楷体" w:hAnsi="华文楷体" w:eastAsia="华文楷体"/>
            <w:sz w:val="28"/>
            <w:szCs w:val="28"/>
          </w:rPr>
          <w:delText>…</w:delText>
        </w:r>
      </w:del>
      <w:del w:id="824" w:author="Administrator" w:date="2016-01-03T14:06:29Z">
        <w:r>
          <w:rPr>
            <w:rFonts w:hint="eastAsia" w:ascii="华文楷体" w:hAnsi="华文楷体" w:eastAsia="华文楷体"/>
            <w:sz w:val="28"/>
            <w:szCs w:val="28"/>
          </w:rPr>
          <w:delText>…【2</w:delText>
        </w:r>
      </w:del>
      <w:del w:id="825" w:author="Administrator" w:date="2016-01-03T14:06:30Z">
        <w:r>
          <w:rPr>
            <w:rFonts w:hint="eastAsia" w:ascii="华文楷体" w:hAnsi="华文楷体" w:eastAsia="华文楷体"/>
            <w:sz w:val="28"/>
            <w:szCs w:val="28"/>
          </w:rPr>
          <w:delText>9:3</w:delText>
        </w:r>
      </w:del>
      <w:del w:id="826" w:author="Administrator" w:date="2016-01-03T14:06:31Z">
        <w:r>
          <w:rPr>
            <w:rFonts w:hint="eastAsia" w:ascii="华文楷体" w:hAnsi="华文楷体" w:eastAsia="华文楷体"/>
            <w:sz w:val="28"/>
            <w:szCs w:val="28"/>
          </w:rPr>
          <w:delText>0】</w:delText>
        </w:r>
      </w:del>
      <w:ins w:id="827" w:author="Administrator" w:date="2016-01-04T21:41:18Z">
        <w:r>
          <w:rPr>
            <w:rFonts w:hint="eastAsia" w:ascii="华文楷体" w:hAnsi="华文楷体" w:eastAsia="华文楷体"/>
            <w:sz w:val="28"/>
            <w:szCs w:val="28"/>
            <w:lang w:eastAsia="zh-CN"/>
          </w:rPr>
          <w:t>警</w:t>
        </w:r>
      </w:ins>
      <w:ins w:id="828" w:author="Administrator" w:date="2016-01-03T14:06:37Z">
        <w:r>
          <w:rPr>
            <w:rFonts w:hint="eastAsia" w:ascii="华文楷体" w:hAnsi="华文楷体" w:eastAsia="华文楷体"/>
            <w:sz w:val="28"/>
            <w:szCs w:val="28"/>
            <w:lang w:eastAsia="zh-CN"/>
          </w:rPr>
          <w:t>醒</w:t>
        </w:r>
      </w:ins>
      <w:ins w:id="829" w:author="Administrator" w:date="2016-01-03T14:09:06Z">
        <w:r>
          <w:rPr>
            <w:rFonts w:hint="eastAsia" w:ascii="华文楷体" w:hAnsi="华文楷体" w:eastAsia="华文楷体"/>
            <w:sz w:val="28"/>
            <w:szCs w:val="28"/>
            <w:lang w:eastAsia="zh-CN"/>
          </w:rPr>
          <w:t>，</w:t>
        </w:r>
      </w:ins>
      <w:r>
        <w:rPr>
          <w:rFonts w:hint="eastAsia" w:ascii="华文楷体" w:hAnsi="华文楷体" w:eastAsia="华文楷体"/>
          <w:sz w:val="28"/>
          <w:szCs w:val="28"/>
        </w:rPr>
        <w:t>再再串习的话，到了死的时候你这个串习的最多的这个成了一种气候了，成了一种势力之后呢，那个时候要避免非常的困难，啊极其的困难</w:t>
      </w:r>
      <w:ins w:id="830" w:author="Administrator" w:date="2016-01-02T19:03:55Z">
        <w:r>
          <w:rPr>
            <w:rFonts w:hint="eastAsia" w:ascii="华文楷体" w:hAnsi="华文楷体" w:eastAsia="华文楷体"/>
            <w:sz w:val="28"/>
            <w:szCs w:val="28"/>
            <w:lang w:eastAsia="zh-CN"/>
          </w:rPr>
          <w:t>。</w:t>
        </w:r>
      </w:ins>
      <w:del w:id="831" w:author="Administrator" w:date="2016-01-02T19:03:55Z">
        <w:r>
          <w:rPr>
            <w:rFonts w:hint="eastAsia" w:ascii="华文楷体" w:hAnsi="华文楷体" w:eastAsia="华文楷体"/>
            <w:sz w:val="28"/>
            <w:szCs w:val="28"/>
          </w:rPr>
          <w:delText>，</w:delText>
        </w:r>
      </w:del>
      <w:r>
        <w:rPr>
          <w:rFonts w:hint="eastAsia" w:ascii="华文楷体" w:hAnsi="华文楷体" w:eastAsia="华文楷体"/>
          <w:sz w:val="28"/>
          <w:szCs w:val="28"/>
        </w:rPr>
        <w:t>而现在我们</w:t>
      </w:r>
      <w:ins w:id="832" w:author="Administrator" w:date="2016-01-03T14:09:23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再再的串习往生极乐世界啊，再再的串习这样一种这个求解脱道的心啊，这个时候</w:t>
      </w:r>
      <w:ins w:id="833" w:author="Administrator" w:date="2016-01-04T21:41:29Z">
        <w:r>
          <w:rPr>
            <w:rFonts w:hint="eastAsia" w:ascii="华文楷体" w:hAnsi="华文楷体" w:eastAsia="华文楷体"/>
            <w:sz w:val="28"/>
            <w:szCs w:val="28"/>
            <w:lang w:eastAsia="zh-CN"/>
          </w:rPr>
          <w:t>到</w:t>
        </w:r>
      </w:ins>
      <w:r>
        <w:rPr>
          <w:rFonts w:hint="eastAsia" w:ascii="华文楷体" w:hAnsi="华文楷体" w:eastAsia="华文楷体"/>
          <w:sz w:val="28"/>
          <w:szCs w:val="28"/>
        </w:rPr>
        <w:t>临死的时候</w:t>
      </w:r>
      <w:ins w:id="834" w:author="Administrator" w:date="2016-01-02T19:04:07Z">
        <w:r>
          <w:rPr>
            <w:rFonts w:hint="eastAsia" w:ascii="华文楷体" w:hAnsi="华文楷体" w:eastAsia="华文楷体"/>
            <w:sz w:val="28"/>
            <w:szCs w:val="28"/>
            <w:lang w:eastAsia="zh-CN"/>
          </w:rPr>
          <w:t>它</w:t>
        </w:r>
      </w:ins>
      <w:del w:id="835" w:author="Administrator" w:date="2016-01-02T19:04:06Z">
        <w:r>
          <w:rPr>
            <w:rFonts w:hint="eastAsia" w:ascii="华文楷体" w:hAnsi="华文楷体" w:eastAsia="华文楷体"/>
            <w:sz w:val="28"/>
            <w:szCs w:val="28"/>
          </w:rPr>
          <w:delText>他</w:delText>
        </w:r>
      </w:del>
      <w:r>
        <w:rPr>
          <w:rFonts w:hint="eastAsia" w:ascii="华文楷体" w:hAnsi="华文楷体" w:eastAsia="华文楷体"/>
          <w:sz w:val="28"/>
          <w:szCs w:val="28"/>
        </w:rPr>
        <w:t>也会发生一种不可阻挡的作用的。</w:t>
      </w:r>
    </w:p>
    <w:p>
      <w:pPr>
        <w:ind w:firstLine="570"/>
        <w:rPr>
          <w:rFonts w:hint="eastAsia" w:ascii="黑体" w:hAnsi="黑体" w:eastAsia="黑体" w:cs="黑体"/>
          <w:sz w:val="28"/>
          <w:szCs w:val="28"/>
          <w:rPrChange w:id="836" w:author="Administrator" w:date="2016-01-02T19:06:30Z">
            <w:rPr>
              <w:rFonts w:hint="eastAsia" w:ascii="华文楷体" w:hAnsi="华文楷体" w:eastAsia="华文楷体"/>
              <w:sz w:val="28"/>
              <w:szCs w:val="28"/>
            </w:rPr>
          </w:rPrChange>
        </w:rPr>
      </w:pPr>
      <w:r>
        <w:rPr>
          <w:rFonts w:hint="eastAsia" w:ascii="黑体" w:hAnsi="黑体" w:eastAsia="黑体" w:cs="黑体"/>
          <w:sz w:val="28"/>
          <w:szCs w:val="28"/>
          <w:rPrChange w:id="837" w:author="Administrator" w:date="2016-01-02T19:06:30Z">
            <w:rPr>
              <w:rFonts w:hint="eastAsia" w:ascii="华文楷体" w:hAnsi="华文楷体" w:eastAsia="华文楷体"/>
              <w:sz w:val="28"/>
              <w:szCs w:val="28"/>
            </w:rPr>
          </w:rPrChange>
        </w:rPr>
        <w:t>【光明的心却不观待我执等而是以本身前面的同类所生，因此，虽然证悟了二无我，但由于障碍一无所有、因完整无缺而不会退转。】</w:t>
      </w:r>
    </w:p>
    <w:p>
      <w:pPr>
        <w:ind w:firstLine="570"/>
        <w:rPr>
          <w:del w:id="838" w:author="Administrator" w:date="2016-01-02T19:06:22Z"/>
          <w:rFonts w:hint="eastAsia" w:ascii="华文楷体" w:hAnsi="华文楷体" w:eastAsia="华文楷体"/>
          <w:sz w:val="28"/>
          <w:szCs w:val="28"/>
        </w:rPr>
      </w:pPr>
      <w:del w:id="839" w:author="Administrator" w:date="2016-01-02T19:06:22Z">
        <w:r>
          <w:rPr>
            <w:rFonts w:hint="eastAsia" w:ascii="华文楷体" w:hAnsi="华文楷体" w:eastAsia="华文楷体"/>
            <w:sz w:val="28"/>
            <w:szCs w:val="28"/>
          </w:rPr>
          <w:delText>光明的心却不观待我执等而是以本身前面的同类所生,因此,虽然证悟了二无我,但由于障碍一无所有、因完整无缺而不会退转。</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前面讲过了投生三有的心，后面讲</w:t>
      </w:r>
      <w:del w:id="840" w:author="Administrator" w:date="2016-01-04T21:42:39Z">
        <w:r>
          <w:rPr>
            <w:rFonts w:hint="eastAsia" w:ascii="华文楷体" w:hAnsi="华文楷体" w:eastAsia="华文楷体"/>
            <w:sz w:val="28"/>
            <w:szCs w:val="28"/>
          </w:rPr>
          <w:delText>到</w:delText>
        </w:r>
      </w:del>
      <w:del w:id="841" w:author="Administrator" w:date="2016-01-04T21:42:40Z">
        <w:r>
          <w:rPr>
            <w:rFonts w:hint="eastAsia" w:ascii="华文楷体" w:hAnsi="华文楷体" w:eastAsia="华文楷体"/>
            <w:sz w:val="28"/>
            <w:szCs w:val="28"/>
          </w:rPr>
          <w:delText>了</w:delText>
        </w:r>
      </w:del>
      <w:ins w:id="842" w:author="Administrator" w:date="2016-01-04T21:42: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光明的心</w:t>
      </w:r>
      <w:ins w:id="843" w:author="Administrator" w:date="2016-01-04T21:42:52Z">
        <w:r>
          <w:rPr>
            <w:rFonts w:hint="eastAsia" w:ascii="华文楷体" w:hAnsi="华文楷体" w:eastAsia="华文楷体"/>
            <w:sz w:val="28"/>
            <w:szCs w:val="28"/>
            <w:lang w:eastAsia="zh-CN"/>
          </w:rPr>
          <w:t>，</w:t>
        </w:r>
      </w:ins>
      <w:del w:id="844" w:author="Administrator" w:date="2016-01-02T19:06:49Z">
        <w:r>
          <w:rPr>
            <w:rFonts w:hint="eastAsia" w:ascii="华文楷体" w:hAnsi="华文楷体" w:eastAsia="华文楷体"/>
            <w:sz w:val="28"/>
            <w:szCs w:val="28"/>
          </w:rPr>
          <w:delText>，</w:delText>
        </w:r>
      </w:del>
      <w:r>
        <w:rPr>
          <w:rFonts w:hint="eastAsia" w:ascii="华文楷体" w:hAnsi="华文楷体" w:eastAsia="华文楷体"/>
          <w:sz w:val="28"/>
          <w:szCs w:val="28"/>
        </w:rPr>
        <w:t>光明的心可以</w:t>
      </w:r>
      <w:ins w:id="845" w:author="Administrator" w:date="2016-01-03T14:10:18Z">
        <w:r>
          <w:rPr>
            <w:rFonts w:hint="eastAsia" w:ascii="华文楷体" w:hAnsi="华文楷体" w:eastAsia="华文楷体"/>
            <w:sz w:val="28"/>
            <w:szCs w:val="28"/>
            <w:lang w:eastAsia="zh-CN"/>
          </w:rPr>
          <w:t>理</w:t>
        </w:r>
      </w:ins>
      <w:r>
        <w:rPr>
          <w:rFonts w:hint="eastAsia" w:ascii="华文楷体" w:hAnsi="华文楷体" w:eastAsia="华文楷体"/>
          <w:sz w:val="28"/>
          <w:szCs w:val="28"/>
        </w:rPr>
        <w:t>解</w:t>
      </w:r>
      <w:del w:id="846" w:author="Administrator" w:date="2016-01-03T14:10:20Z">
        <w:r>
          <w:rPr>
            <w:rFonts w:hint="eastAsia" w:ascii="华文楷体" w:hAnsi="华文楷体" w:eastAsia="华文楷体"/>
            <w:sz w:val="28"/>
            <w:szCs w:val="28"/>
          </w:rPr>
          <w:delText>释</w:delText>
        </w:r>
      </w:del>
      <w:r>
        <w:rPr>
          <w:rFonts w:hint="eastAsia" w:ascii="华文楷体" w:hAnsi="华文楷体" w:eastAsia="华文楷体"/>
          <w:sz w:val="28"/>
          <w:szCs w:val="28"/>
        </w:rPr>
        <w:t>成证悟的心</w:t>
      </w:r>
      <w:ins w:id="847" w:author="Administrator" w:date="2016-01-04T21:42:58Z">
        <w:r>
          <w:rPr>
            <w:rFonts w:hint="eastAsia" w:ascii="华文楷体" w:hAnsi="华文楷体" w:eastAsia="华文楷体"/>
            <w:sz w:val="28"/>
            <w:szCs w:val="28"/>
            <w:lang w:eastAsia="zh-CN"/>
          </w:rPr>
          <w:t>。</w:t>
        </w:r>
      </w:ins>
      <w:del w:id="848" w:author="Administrator" w:date="2016-01-04T21:42:58Z">
        <w:r>
          <w:rPr>
            <w:rFonts w:hint="eastAsia" w:ascii="华文楷体" w:hAnsi="华文楷体" w:eastAsia="华文楷体"/>
            <w:sz w:val="28"/>
            <w:szCs w:val="28"/>
          </w:rPr>
          <w:delText>，</w:delText>
        </w:r>
      </w:del>
      <w:r>
        <w:rPr>
          <w:rFonts w:hint="eastAsia" w:ascii="华文楷体" w:hAnsi="华文楷体" w:eastAsia="华文楷体"/>
          <w:sz w:val="28"/>
          <w:szCs w:val="28"/>
        </w:rPr>
        <w:t>就是说</w:t>
      </w:r>
      <w:ins w:id="849" w:author="Administrator" w:date="2016-01-03T14:23:59Z">
        <w:r>
          <w:rPr>
            <w:rFonts w:hint="eastAsia" w:ascii="华文楷体" w:hAnsi="华文楷体" w:eastAsia="华文楷体"/>
            <w:sz w:val="28"/>
            <w:szCs w:val="28"/>
            <w:lang w:eastAsia="zh-CN"/>
          </w:rPr>
          <w:t>：“</w:t>
        </w:r>
      </w:ins>
      <w:r>
        <w:rPr>
          <w:rFonts w:hint="eastAsia" w:ascii="华文楷体" w:hAnsi="华文楷体" w:eastAsia="华文楷体"/>
          <w:sz w:val="28"/>
          <w:szCs w:val="28"/>
        </w:rPr>
        <w:t>自性是光明，诸垢是客尘</w:t>
      </w:r>
      <w:ins w:id="850" w:author="Administrator" w:date="2016-01-03T14:16:57Z">
        <w:r>
          <w:rPr>
            <w:rFonts w:hint="eastAsia" w:ascii="华文楷体" w:hAnsi="华文楷体" w:eastAsia="华文楷体"/>
            <w:sz w:val="28"/>
            <w:szCs w:val="28"/>
            <w:lang w:eastAsia="zh-CN"/>
          </w:rPr>
          <w:t>”</w:t>
        </w:r>
      </w:ins>
      <w:r>
        <w:rPr>
          <w:rFonts w:hint="eastAsia" w:ascii="华文楷体" w:hAnsi="华文楷体" w:eastAsia="华文楷体"/>
          <w:sz w:val="28"/>
          <w:szCs w:val="28"/>
        </w:rPr>
        <w:t>，前面是引用释量论的</w:t>
      </w:r>
      <w:ins w:id="851" w:author="Administrator" w:date="2016-01-03T23:33: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教证已经讲过了。实际上离开了染污，染污</w:t>
      </w:r>
      <w:ins w:id="852" w:author="Administrator" w:date="2016-01-02T19:07:37Z">
        <w:r>
          <w:rPr>
            <w:rFonts w:hint="eastAsia" w:ascii="华文楷体" w:hAnsi="华文楷体" w:eastAsia="华文楷体"/>
            <w:sz w:val="28"/>
            <w:szCs w:val="28"/>
            <w:lang w:eastAsia="zh-CN"/>
          </w:rPr>
          <w:t>和</w:t>
        </w:r>
      </w:ins>
      <w:del w:id="853" w:author="Administrator" w:date="2016-01-02T19:07:36Z">
        <w:r>
          <w:rPr>
            <w:rFonts w:hint="eastAsia" w:ascii="华文楷体" w:hAnsi="华文楷体" w:eastAsia="华文楷体"/>
            <w:sz w:val="28"/>
            <w:szCs w:val="28"/>
          </w:rPr>
          <w:delText>的</w:delText>
        </w:r>
      </w:del>
      <w:r>
        <w:rPr>
          <w:rFonts w:hint="eastAsia" w:ascii="华文楷体" w:hAnsi="华文楷体" w:eastAsia="华文楷体"/>
          <w:sz w:val="28"/>
          <w:szCs w:val="28"/>
        </w:rPr>
        <w:t>光明</w:t>
      </w:r>
      <w:ins w:id="854" w:author="Administrator" w:date="2016-01-03T14:10:38Z">
        <w:r>
          <w:rPr>
            <w:rFonts w:hint="eastAsia" w:ascii="华文楷体" w:hAnsi="华文楷体" w:eastAsia="华文楷体"/>
            <w:sz w:val="28"/>
            <w:szCs w:val="28"/>
            <w:lang w:eastAsia="zh-CN"/>
          </w:rPr>
          <w:t>它是一种</w:t>
        </w:r>
      </w:ins>
      <w:del w:id="855" w:author="Administrator" w:date="2016-01-03T14:10:42Z">
        <w:r>
          <w:rPr>
            <w:rFonts w:hint="eastAsia" w:ascii="华文楷体" w:hAnsi="华文楷体" w:eastAsia="华文楷体"/>
            <w:sz w:val="28"/>
            <w:szCs w:val="28"/>
          </w:rPr>
          <w:delText>是</w:delText>
        </w:r>
      </w:del>
      <w:r>
        <w:rPr>
          <w:rFonts w:hint="eastAsia" w:ascii="华文楷体" w:hAnsi="华文楷体" w:eastAsia="华文楷体"/>
          <w:sz w:val="28"/>
          <w:szCs w:val="28"/>
        </w:rPr>
        <w:t>对立的，染污就是我执、业、烦恼这些，那</w:t>
      </w:r>
      <w:ins w:id="856" w:author="Administrator" w:date="2016-01-03T23:33:45Z">
        <w:r>
          <w:rPr>
            <w:rFonts w:hint="eastAsia" w:ascii="华文楷体" w:hAnsi="华文楷体" w:eastAsia="华文楷体"/>
            <w:sz w:val="28"/>
            <w:szCs w:val="28"/>
            <w:lang w:eastAsia="zh-CN"/>
          </w:rPr>
          <w:t>么</w:t>
        </w:r>
      </w:ins>
      <w:r>
        <w:rPr>
          <w:rFonts w:hint="eastAsia" w:ascii="华文楷体" w:hAnsi="华文楷体" w:eastAsia="华文楷体"/>
          <w:sz w:val="28"/>
          <w:szCs w:val="28"/>
        </w:rPr>
        <w:t>就</w:t>
      </w:r>
      <w:ins w:id="857" w:author="Administrator" w:date="2016-01-03T23:33:49Z">
        <w:r>
          <w:rPr>
            <w:rFonts w:hint="eastAsia" w:ascii="华文楷体" w:hAnsi="华文楷体" w:eastAsia="华文楷体"/>
            <w:sz w:val="28"/>
            <w:szCs w:val="28"/>
            <w:lang w:eastAsia="zh-CN"/>
          </w:rPr>
          <w:t>是</w:t>
        </w:r>
      </w:ins>
      <w:ins w:id="858" w:author="Administrator" w:date="2016-01-03T23:33:51Z">
        <w:r>
          <w:rPr>
            <w:rFonts w:hint="eastAsia" w:ascii="华文楷体" w:hAnsi="华文楷体" w:eastAsia="华文楷体"/>
            <w:sz w:val="28"/>
            <w:szCs w:val="28"/>
            <w:lang w:eastAsia="zh-CN"/>
          </w:rPr>
          <w:t>说</w:t>
        </w:r>
      </w:ins>
      <w:r>
        <w:rPr>
          <w:rFonts w:hint="eastAsia" w:ascii="华文楷体" w:hAnsi="华文楷体" w:eastAsia="华文楷体"/>
          <w:sz w:val="28"/>
          <w:szCs w:val="28"/>
        </w:rPr>
        <w:t>和对立</w:t>
      </w:r>
      <w:ins w:id="859" w:author="Administrator" w:date="2016-01-03T23:34: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光明的心、证悟无我的</w:t>
      </w:r>
      <w:ins w:id="860" w:author="Administrator" w:date="2016-01-03T23:34:41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心的本质，离开我执等垢染的光明的心，这个光明的心是不观待我执等的，而是以</w:t>
      </w:r>
      <w:ins w:id="861" w:author="Administrator" w:date="2016-01-03T14:14:58Z">
        <w:r>
          <w:rPr>
            <w:rFonts w:hint="eastAsia" w:ascii="华文楷体" w:hAnsi="华文楷体" w:eastAsia="华文楷体"/>
            <w:sz w:val="28"/>
            <w:szCs w:val="28"/>
            <w:lang w:eastAsia="zh-CN"/>
          </w:rPr>
          <w:t>本身</w:t>
        </w:r>
      </w:ins>
      <w:r>
        <w:rPr>
          <w:rFonts w:hint="eastAsia" w:ascii="华文楷体" w:hAnsi="华文楷体" w:eastAsia="华文楷体"/>
          <w:sz w:val="28"/>
          <w:szCs w:val="28"/>
        </w:rPr>
        <w:t>前面的同类所生，</w:t>
      </w:r>
      <w:ins w:id="862" w:author="Administrator" w:date="2016-01-03T14:15:27Z">
        <w:r>
          <w:rPr>
            <w:rFonts w:hint="eastAsia" w:ascii="华文楷体" w:hAnsi="华文楷体" w:eastAsia="华文楷体"/>
            <w:sz w:val="28"/>
            <w:szCs w:val="28"/>
            <w:lang w:eastAsia="zh-CN"/>
          </w:rPr>
          <w:t>光明</w:t>
        </w:r>
      </w:ins>
      <w:del w:id="863" w:author="Administrator" w:date="2016-01-03T14:15:25Z">
        <w:r>
          <w:rPr>
            <w:rFonts w:hint="eastAsia" w:ascii="华文楷体" w:hAnsi="华文楷体" w:eastAsia="华文楷体"/>
            <w:sz w:val="28"/>
            <w:szCs w:val="28"/>
          </w:rPr>
          <w:delText>后</w:delText>
        </w:r>
      </w:del>
      <w:del w:id="864" w:author="Administrator" w:date="2016-01-03T14:15:24Z">
        <w:r>
          <w:rPr>
            <w:rFonts w:hint="eastAsia" w:ascii="华文楷体" w:hAnsi="华文楷体" w:eastAsia="华文楷体"/>
            <w:sz w:val="28"/>
            <w:szCs w:val="28"/>
          </w:rPr>
          <w:delText>面</w:delText>
        </w:r>
      </w:del>
      <w:r>
        <w:rPr>
          <w:rFonts w:hint="eastAsia" w:ascii="华文楷体" w:hAnsi="华文楷体" w:eastAsia="华文楷体"/>
          <w:sz w:val="28"/>
          <w:szCs w:val="28"/>
        </w:rPr>
        <w:t>的心也是通过光明的心</w:t>
      </w:r>
      <w:ins w:id="865" w:author="Administrator" w:date="2016-01-03T14:15:33Z">
        <w:r>
          <w:rPr>
            <w:rFonts w:hint="eastAsia" w:ascii="华文楷体" w:hAnsi="华文楷体" w:eastAsia="华文楷体"/>
            <w:sz w:val="28"/>
            <w:szCs w:val="28"/>
            <w:lang w:eastAsia="zh-CN"/>
          </w:rPr>
          <w:t>而</w:t>
        </w:r>
      </w:ins>
      <w:r>
        <w:rPr>
          <w:rFonts w:hint="eastAsia" w:ascii="华文楷体" w:hAnsi="华文楷体" w:eastAsia="华文楷体"/>
          <w:sz w:val="28"/>
          <w:szCs w:val="28"/>
        </w:rPr>
        <w:t>产生</w:t>
      </w:r>
      <w:ins w:id="866" w:author="Administrator" w:date="2016-01-03T23:35:53Z">
        <w:r>
          <w:rPr>
            <w:rFonts w:hint="eastAsia" w:ascii="华文楷体" w:hAnsi="华文楷体" w:eastAsia="华文楷体"/>
            <w:sz w:val="28"/>
            <w:szCs w:val="28"/>
            <w:lang w:eastAsia="zh-CN"/>
          </w:rPr>
          <w:t>。</w:t>
        </w:r>
      </w:ins>
      <w:del w:id="867" w:author="Administrator" w:date="2016-01-03T23:35:53Z">
        <w:r>
          <w:rPr>
            <w:rFonts w:hint="eastAsia" w:ascii="华文楷体" w:hAnsi="华文楷体" w:eastAsia="华文楷体"/>
            <w:sz w:val="28"/>
            <w:szCs w:val="28"/>
          </w:rPr>
          <w:delText>，</w:delText>
        </w:r>
      </w:del>
      <w:r>
        <w:rPr>
          <w:rFonts w:hint="eastAsia" w:ascii="华文楷体" w:hAnsi="华文楷体" w:eastAsia="华文楷体"/>
          <w:sz w:val="28"/>
          <w:szCs w:val="28"/>
        </w:rPr>
        <w:t>因此虽然证悟</w:t>
      </w:r>
      <w:ins w:id="868" w:author="Administrator" w:date="2016-01-03T14:15:50Z">
        <w:r>
          <w:rPr>
            <w:rFonts w:hint="eastAsia" w:ascii="华文楷体" w:hAnsi="华文楷体" w:eastAsia="华文楷体"/>
            <w:sz w:val="28"/>
            <w:szCs w:val="28"/>
            <w:lang w:eastAsia="zh-CN"/>
          </w:rPr>
          <w:t>了</w:t>
        </w:r>
      </w:ins>
      <w:del w:id="869" w:author="Administrator" w:date="2016-01-03T14:15:49Z">
        <w:r>
          <w:rPr>
            <w:rFonts w:hint="eastAsia" w:ascii="华文楷体" w:hAnsi="华文楷体" w:eastAsia="华文楷体"/>
            <w:sz w:val="28"/>
            <w:szCs w:val="28"/>
          </w:rPr>
          <w:delText>的</w:delText>
        </w:r>
      </w:del>
      <w:r>
        <w:rPr>
          <w:rFonts w:hint="eastAsia" w:ascii="华文楷体" w:hAnsi="华文楷体" w:eastAsia="华文楷体"/>
          <w:sz w:val="28"/>
          <w:szCs w:val="28"/>
        </w:rPr>
        <w:t>二无我，那么</w:t>
      </w:r>
      <w:ins w:id="870" w:author="Administrator" w:date="2016-01-03T14:22:02Z">
        <w:r>
          <w:rPr>
            <w:rFonts w:hint="eastAsia" w:ascii="华文楷体" w:hAnsi="华文楷体" w:eastAsia="华文楷体"/>
            <w:sz w:val="28"/>
            <w:szCs w:val="28"/>
            <w:lang w:eastAsia="zh-CN"/>
          </w:rPr>
          <w:t>他</w:t>
        </w:r>
      </w:ins>
      <w:r>
        <w:rPr>
          <w:rFonts w:hint="eastAsia" w:ascii="华文楷体" w:hAnsi="华文楷体" w:eastAsia="华文楷体"/>
          <w:sz w:val="28"/>
          <w:szCs w:val="28"/>
        </w:rPr>
        <w:t>二无我已经证悟了，但</w:t>
      </w:r>
      <w:ins w:id="871" w:author="Administrator" w:date="2016-01-03T14:17:49Z">
        <w:r>
          <w:rPr>
            <w:rFonts w:hint="eastAsia" w:ascii="华文楷体" w:hAnsi="华文楷体" w:eastAsia="华文楷体"/>
            <w:sz w:val="28"/>
            <w:szCs w:val="28"/>
            <w:lang w:eastAsia="zh-CN"/>
          </w:rPr>
          <w:t>由于</w:t>
        </w:r>
      </w:ins>
      <w:del w:id="872" w:author="Administrator" w:date="2016-01-03T14:17:45Z">
        <w:r>
          <w:rPr>
            <w:rFonts w:hint="eastAsia" w:ascii="华文楷体" w:hAnsi="华文楷体" w:eastAsia="华文楷体"/>
            <w:sz w:val="28"/>
            <w:szCs w:val="28"/>
          </w:rPr>
          <w:delText>与</w:delText>
        </w:r>
      </w:del>
      <w:r>
        <w:rPr>
          <w:rFonts w:hint="eastAsia" w:ascii="华文楷体" w:hAnsi="华文楷体" w:eastAsia="华文楷体"/>
          <w:sz w:val="28"/>
          <w:szCs w:val="28"/>
        </w:rPr>
        <w:t>障碍是一无所有的</w:t>
      </w:r>
      <w:ins w:id="873" w:author="Administrator" w:date="2016-01-02T19:08:29Z">
        <w:r>
          <w:rPr>
            <w:rFonts w:hint="eastAsia" w:ascii="华文楷体" w:hAnsi="华文楷体" w:eastAsia="华文楷体"/>
            <w:sz w:val="28"/>
            <w:szCs w:val="28"/>
            <w:lang w:eastAsia="zh-CN"/>
          </w:rPr>
          <w:t>，</w:t>
        </w:r>
      </w:ins>
      <w:ins w:id="874" w:author="Administrator" w:date="2016-01-03T14:18:19Z">
        <w:r>
          <w:rPr>
            <w:rFonts w:hint="eastAsia" w:ascii="华文楷体" w:hAnsi="华文楷体" w:eastAsia="华文楷体"/>
            <w:sz w:val="28"/>
            <w:szCs w:val="28"/>
            <w:lang w:eastAsia="zh-CN"/>
          </w:rPr>
          <w:t>这个障碍是什么</w:t>
        </w:r>
      </w:ins>
      <w:ins w:id="875" w:author="Administrator" w:date="2016-01-03T14:18:20Z">
        <w:r>
          <w:rPr>
            <w:rFonts w:hint="eastAsia" w:ascii="华文楷体" w:hAnsi="华文楷体" w:eastAsia="华文楷体"/>
            <w:sz w:val="28"/>
            <w:szCs w:val="28"/>
            <w:lang w:eastAsia="zh-CN"/>
          </w:rPr>
          <w:t>？</w:t>
        </w:r>
      </w:ins>
      <w:del w:id="876" w:author="Administrator" w:date="2016-01-02T19:08:29Z">
        <w:r>
          <w:rPr>
            <w:rFonts w:hint="eastAsia" w:ascii="华文楷体" w:hAnsi="华文楷体" w:eastAsia="华文楷体"/>
            <w:sz w:val="28"/>
            <w:szCs w:val="28"/>
          </w:rPr>
          <w:delText>。</w:delText>
        </w:r>
      </w:del>
      <w:r>
        <w:rPr>
          <w:rFonts w:hint="eastAsia" w:ascii="华文楷体" w:hAnsi="华文楷体" w:eastAsia="华文楷体"/>
          <w:sz w:val="28"/>
          <w:szCs w:val="28"/>
        </w:rPr>
        <w:t>证悟了二无我之后，其他的</w:t>
      </w:r>
      <w:ins w:id="877" w:author="Administrator" w:date="2016-01-03T14:18:39Z">
        <w:r>
          <w:rPr>
            <w:rFonts w:hint="eastAsia" w:ascii="华文楷体" w:hAnsi="华文楷体" w:eastAsia="华文楷体"/>
            <w:sz w:val="28"/>
            <w:szCs w:val="28"/>
            <w:lang w:eastAsia="zh-CN"/>
          </w:rPr>
          <w:t>让</w:t>
        </w:r>
      </w:ins>
      <w:ins w:id="878" w:author="Administrator" w:date="2016-01-03T14:18:42Z">
        <w:r>
          <w:rPr>
            <w:rFonts w:hint="eastAsia" w:ascii="华文楷体" w:hAnsi="华文楷体" w:eastAsia="华文楷体"/>
            <w:sz w:val="28"/>
            <w:szCs w:val="28"/>
            <w:lang w:eastAsia="zh-CN"/>
          </w:rPr>
          <w:t>他</w:t>
        </w:r>
      </w:ins>
      <w:r>
        <w:rPr>
          <w:rFonts w:hint="eastAsia" w:ascii="华文楷体" w:hAnsi="华文楷体" w:eastAsia="华文楷体"/>
          <w:sz w:val="28"/>
          <w:szCs w:val="28"/>
        </w:rPr>
        <w:t>退转的这些烦恼、障碍都不是本性，</w:t>
      </w:r>
      <w:ins w:id="879" w:author="Administrator" w:date="2016-01-03T14:16: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都是客尘</w:t>
      </w:r>
      <w:ins w:id="880" w:author="Administrator" w:date="2016-01-03T14:26:43Z">
        <w:r>
          <w:rPr>
            <w:rFonts w:hint="eastAsia" w:ascii="华文楷体" w:hAnsi="华文楷体" w:eastAsia="华文楷体"/>
            <w:sz w:val="28"/>
            <w:szCs w:val="28"/>
            <w:lang w:eastAsia="zh-CN"/>
          </w:rPr>
          <w:t>，</w:t>
        </w:r>
      </w:ins>
      <w:del w:id="881" w:author="Administrator" w:date="2016-01-03T14:26:43Z">
        <w:r>
          <w:rPr>
            <w:rFonts w:hint="eastAsia" w:ascii="华文楷体" w:hAnsi="华文楷体" w:eastAsia="华文楷体"/>
            <w:sz w:val="28"/>
            <w:szCs w:val="28"/>
          </w:rPr>
          <w:delText>。</w:delText>
        </w:r>
      </w:del>
      <w:ins w:id="882" w:author="Administrator" w:date="2016-01-03T14:19:56Z">
        <w:r>
          <w:rPr>
            <w:rFonts w:hint="eastAsia" w:ascii="华文楷体" w:hAnsi="华文楷体" w:eastAsia="华文楷体"/>
            <w:sz w:val="28"/>
            <w:szCs w:val="28"/>
            <w:lang w:eastAsia="zh-CN"/>
          </w:rPr>
          <w:t>所以</w:t>
        </w:r>
      </w:ins>
      <w:del w:id="883" w:author="Administrator" w:date="2016-01-03T14:19:55Z">
        <w:r>
          <w:rPr>
            <w:rFonts w:hint="eastAsia" w:ascii="华文楷体" w:hAnsi="华文楷体" w:eastAsia="华文楷体"/>
            <w:sz w:val="28"/>
            <w:szCs w:val="28"/>
          </w:rPr>
          <w:delText>虽然</w:delText>
        </w:r>
      </w:del>
      <w:r>
        <w:rPr>
          <w:rFonts w:hint="eastAsia" w:ascii="华文楷体" w:hAnsi="华文楷体" w:eastAsia="华文楷体"/>
          <w:sz w:val="28"/>
          <w:szCs w:val="28"/>
        </w:rPr>
        <w:t>障碍是一无所有，而因完整无缺，</w:t>
      </w:r>
      <w:ins w:id="884" w:author="Administrator" w:date="2016-01-02T19:08:50Z">
        <w:r>
          <w:rPr>
            <w:rFonts w:hint="eastAsia" w:ascii="华文楷体" w:hAnsi="华文楷体" w:eastAsia="华文楷体"/>
            <w:sz w:val="28"/>
            <w:szCs w:val="28"/>
            <w:lang w:eastAsia="zh-CN"/>
          </w:rPr>
          <w:t>它</w:t>
        </w:r>
      </w:ins>
      <w:del w:id="885" w:author="Administrator" w:date="2016-01-02T19:08:48Z">
        <w:r>
          <w:rPr>
            <w:rFonts w:hint="eastAsia" w:ascii="华文楷体" w:hAnsi="华文楷体" w:eastAsia="华文楷体"/>
            <w:sz w:val="28"/>
            <w:szCs w:val="28"/>
          </w:rPr>
          <w:delText>他</w:delText>
        </w:r>
      </w:del>
      <w:r>
        <w:rPr>
          <w:rFonts w:hint="eastAsia" w:ascii="华文楷体" w:hAnsi="华文楷体" w:eastAsia="华文楷体"/>
          <w:sz w:val="28"/>
          <w:szCs w:val="28"/>
        </w:rPr>
        <w:t>也是具因</w:t>
      </w:r>
      <w:ins w:id="886" w:author="Administrator" w:date="2016-01-03T14:16:29Z">
        <w:r>
          <w:rPr>
            <w:rFonts w:hint="eastAsia" w:ascii="华文楷体" w:hAnsi="华文楷体" w:eastAsia="华文楷体"/>
            <w:sz w:val="28"/>
            <w:szCs w:val="28"/>
            <w:lang w:eastAsia="zh-CN"/>
          </w:rPr>
          <w:t>无</w:t>
        </w:r>
      </w:ins>
      <w:del w:id="887" w:author="Administrator" w:date="2016-01-03T14:16:27Z">
        <w:r>
          <w:rPr>
            <w:rFonts w:hint="eastAsia" w:ascii="华文楷体" w:hAnsi="华文楷体" w:eastAsia="华文楷体"/>
            <w:sz w:val="28"/>
            <w:szCs w:val="28"/>
          </w:rPr>
          <w:delText>我</w:delText>
        </w:r>
      </w:del>
      <w:r>
        <w:rPr>
          <w:rFonts w:hint="eastAsia" w:ascii="华文楷体" w:hAnsi="华文楷体" w:eastAsia="华文楷体"/>
          <w:sz w:val="28"/>
          <w:szCs w:val="28"/>
        </w:rPr>
        <w:t>障。前面凡夫</w:t>
      </w:r>
      <w:ins w:id="888" w:author="Administrator" w:date="2016-01-03T14:20:21Z">
        <w:r>
          <w:rPr>
            <w:rFonts w:hint="eastAsia" w:ascii="华文楷体" w:hAnsi="华文楷体" w:eastAsia="华文楷体"/>
            <w:sz w:val="28"/>
            <w:szCs w:val="28"/>
            <w:lang w:eastAsia="zh-CN"/>
          </w:rPr>
          <w:t>人</w:t>
        </w:r>
      </w:ins>
      <w:r>
        <w:rPr>
          <w:rFonts w:hint="eastAsia" w:ascii="华文楷体" w:hAnsi="华文楷体" w:eastAsia="华文楷体"/>
          <w:sz w:val="28"/>
          <w:szCs w:val="28"/>
        </w:rPr>
        <w:t>具因</w:t>
      </w:r>
      <w:del w:id="889" w:author="Administrator" w:date="2016-01-03T14:18:50Z">
        <w:r>
          <w:rPr>
            <w:rFonts w:hint="eastAsia" w:ascii="华文楷体" w:hAnsi="华文楷体" w:eastAsia="华文楷体"/>
            <w:sz w:val="28"/>
            <w:szCs w:val="28"/>
          </w:rPr>
          <w:delText>我</w:delText>
        </w:r>
      </w:del>
      <w:ins w:id="890" w:author="Administrator" w:date="2016-01-03T14:18:52Z">
        <w:r>
          <w:rPr>
            <w:rFonts w:hint="eastAsia" w:ascii="华文楷体" w:hAnsi="华文楷体" w:eastAsia="华文楷体"/>
            <w:sz w:val="28"/>
            <w:szCs w:val="28"/>
            <w:lang w:eastAsia="zh-CN"/>
          </w:rPr>
          <w:t>无</w:t>
        </w:r>
      </w:ins>
      <w:r>
        <w:rPr>
          <w:rFonts w:hint="eastAsia" w:ascii="华文楷体" w:hAnsi="华文楷体" w:eastAsia="华文楷体"/>
          <w:sz w:val="28"/>
          <w:szCs w:val="28"/>
        </w:rPr>
        <w:t>障，</w:t>
      </w:r>
      <w:ins w:id="891" w:author="Administrator" w:date="2016-01-03T14:20:29Z">
        <w:r>
          <w:rPr>
            <w:rFonts w:hint="eastAsia" w:ascii="华文楷体" w:hAnsi="华文楷体" w:eastAsia="华文楷体"/>
            <w:sz w:val="28"/>
            <w:szCs w:val="28"/>
            <w:lang w:eastAsia="zh-CN"/>
          </w:rPr>
          <w:t>他就会</w:t>
        </w:r>
      </w:ins>
      <w:del w:id="892" w:author="Administrator" w:date="2016-01-03T14:20:26Z">
        <w:r>
          <w:rPr>
            <w:rFonts w:hint="eastAsia" w:ascii="华文楷体" w:hAnsi="华文楷体" w:eastAsia="华文楷体"/>
            <w:sz w:val="28"/>
            <w:szCs w:val="28"/>
          </w:rPr>
          <w:delText>是因为</w:delText>
        </w:r>
      </w:del>
      <w:r>
        <w:rPr>
          <w:rFonts w:hint="eastAsia" w:ascii="华文楷体" w:hAnsi="华文楷体" w:eastAsia="华文楷体"/>
          <w:sz w:val="28"/>
          <w:szCs w:val="28"/>
        </w:rPr>
        <w:t>流转</w:t>
      </w:r>
      <w:ins w:id="893" w:author="Administrator" w:date="2016-01-03T14:20:35Z">
        <w:r>
          <w:rPr>
            <w:rFonts w:hint="eastAsia" w:ascii="华文楷体" w:hAnsi="华文楷体" w:eastAsia="华文楷体"/>
            <w:sz w:val="28"/>
            <w:szCs w:val="28"/>
            <w:lang w:eastAsia="zh-CN"/>
          </w:rPr>
          <w:t>轮回</w:t>
        </w:r>
      </w:ins>
      <w:del w:id="894" w:author="Administrator" w:date="2016-01-03T14:20:33Z">
        <w:r>
          <w:rPr>
            <w:rFonts w:hint="eastAsia" w:ascii="华文楷体" w:hAnsi="华文楷体" w:eastAsia="华文楷体"/>
            <w:sz w:val="28"/>
            <w:szCs w:val="28"/>
          </w:rPr>
          <w:delText>无为</w:delText>
        </w:r>
      </w:del>
      <w:r>
        <w:rPr>
          <w:rFonts w:hint="eastAsia" w:ascii="华文楷体" w:hAnsi="华文楷体" w:eastAsia="华文楷体"/>
          <w:sz w:val="28"/>
          <w:szCs w:val="28"/>
        </w:rPr>
        <w:t>，他的因是投生轮回的因，他的障碍是阻止他投生的障碍就是无我，所以</w:t>
      </w:r>
      <w:ins w:id="895" w:author="Administrator" w:date="2016-01-03T14:21:12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凡夫</w:t>
      </w:r>
      <w:ins w:id="896" w:author="Administrator" w:date="2016-01-03T14:22:48Z">
        <w:r>
          <w:rPr>
            <w:rFonts w:hint="eastAsia" w:ascii="华文楷体" w:hAnsi="华文楷体" w:eastAsia="华文楷体"/>
            <w:sz w:val="28"/>
            <w:szCs w:val="28"/>
            <w:lang w:eastAsia="zh-CN"/>
          </w:rPr>
          <w:t>人</w:t>
        </w:r>
      </w:ins>
      <w:ins w:id="897" w:author="Administrator" w:date="2016-01-03T14:23:01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w:t>
      </w:r>
      <w:del w:id="898" w:author="Administrator" w:date="2016-01-03T14:23:03Z">
        <w:r>
          <w:rPr>
            <w:rFonts w:hint="eastAsia" w:ascii="华文楷体" w:hAnsi="华文楷体" w:eastAsia="华文楷体"/>
            <w:sz w:val="28"/>
            <w:szCs w:val="28"/>
          </w:rPr>
          <w:delText>阻</w:delText>
        </w:r>
      </w:del>
      <w:del w:id="899" w:author="Administrator" w:date="2016-01-03T14:23:04Z">
        <w:r>
          <w:rPr>
            <w:rFonts w:hint="eastAsia" w:ascii="华文楷体" w:hAnsi="华文楷体" w:eastAsia="华文楷体"/>
            <w:sz w:val="28"/>
            <w:szCs w:val="28"/>
          </w:rPr>
          <w:delText>止</w:delText>
        </w:r>
      </w:del>
      <w:r>
        <w:rPr>
          <w:rFonts w:hint="eastAsia" w:ascii="华文楷体" w:hAnsi="华文楷体" w:eastAsia="华文楷体"/>
          <w:sz w:val="28"/>
          <w:szCs w:val="28"/>
        </w:rPr>
        <w:t>投生的因，没有阻止他投生的</w:t>
      </w:r>
      <w:ins w:id="900" w:author="Administrator" w:date="2016-01-03T23:36:4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障碍的话，他就会</w:t>
      </w:r>
      <w:ins w:id="901" w:author="Administrator" w:date="2016-01-03T14:19:09Z">
        <w:r>
          <w:rPr>
            <w:rFonts w:hint="eastAsia" w:ascii="华文楷体" w:hAnsi="华文楷体" w:eastAsia="华文楷体"/>
            <w:sz w:val="28"/>
            <w:szCs w:val="28"/>
            <w:lang w:eastAsia="zh-CN"/>
          </w:rPr>
          <w:t>接连</w:t>
        </w:r>
      </w:ins>
      <w:r>
        <w:rPr>
          <w:rFonts w:hint="eastAsia" w:ascii="华文楷体" w:hAnsi="华文楷体" w:eastAsia="华文楷体"/>
          <w:sz w:val="28"/>
          <w:szCs w:val="28"/>
        </w:rPr>
        <w:t>不断投生。那么圣者也是具因</w:t>
      </w:r>
      <w:del w:id="902" w:author="Administrator" w:date="2016-01-03T14:19:13Z">
        <w:r>
          <w:rPr>
            <w:rFonts w:hint="eastAsia" w:ascii="华文楷体" w:hAnsi="华文楷体" w:eastAsia="华文楷体"/>
            <w:sz w:val="28"/>
            <w:szCs w:val="28"/>
          </w:rPr>
          <w:delText>我</w:delText>
        </w:r>
      </w:del>
      <w:ins w:id="903" w:author="Administrator" w:date="2016-01-03T14:19:15Z">
        <w:r>
          <w:rPr>
            <w:rFonts w:hint="eastAsia" w:ascii="华文楷体" w:hAnsi="华文楷体" w:eastAsia="华文楷体"/>
            <w:sz w:val="28"/>
            <w:szCs w:val="28"/>
            <w:lang w:eastAsia="zh-CN"/>
          </w:rPr>
          <w:t>无</w:t>
        </w:r>
      </w:ins>
      <w:r>
        <w:rPr>
          <w:rFonts w:hint="eastAsia" w:ascii="华文楷体" w:hAnsi="华文楷体" w:eastAsia="华文楷体"/>
          <w:sz w:val="28"/>
          <w:szCs w:val="28"/>
        </w:rPr>
        <w:t>障，</w:t>
      </w:r>
      <w:ins w:id="904" w:author="Administrator" w:date="2016-01-04T21:44:36Z">
        <w:r>
          <w:rPr>
            <w:rFonts w:hint="eastAsia" w:ascii="华文楷体" w:hAnsi="华文楷体" w:eastAsia="华文楷体"/>
            <w:sz w:val="28"/>
            <w:szCs w:val="28"/>
            <w:lang w:eastAsia="zh-CN"/>
          </w:rPr>
          <w:t>他</w:t>
        </w:r>
      </w:ins>
      <w:ins w:id="905" w:author="Administrator" w:date="2016-01-04T21:44:0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因是什么？</w:t>
      </w:r>
      <w:ins w:id="906" w:author="Administrator" w:date="2016-01-04T21:44:40Z">
        <w:r>
          <w:rPr>
            <w:rFonts w:hint="eastAsia" w:ascii="华文楷体" w:hAnsi="华文楷体" w:eastAsia="华文楷体"/>
            <w:sz w:val="28"/>
            <w:szCs w:val="28"/>
            <w:lang w:eastAsia="zh-CN"/>
          </w:rPr>
          <w:t>他</w:t>
        </w:r>
      </w:ins>
      <w:ins w:id="907" w:author="Administrator" w:date="2016-01-04T21:44: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光明的心，这个</w:t>
      </w:r>
      <w:ins w:id="908" w:author="Administrator" w:date="2016-01-03T23:36:5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已经具备了，障碍啊我执这些已经没有了，所以他就不会退转的，所以障碍一无所有，因完整无缺，所以</w:t>
      </w:r>
      <w:ins w:id="909" w:author="Administrator" w:date="2016-01-03T23:36:59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圣者永远不会退转。</w:t>
      </w:r>
    </w:p>
    <w:p>
      <w:pPr>
        <w:ind w:firstLine="570"/>
        <w:rPr>
          <w:rFonts w:hint="eastAsia" w:ascii="华文楷体" w:hAnsi="华文楷体" w:eastAsia="华文楷体"/>
          <w:sz w:val="28"/>
          <w:szCs w:val="28"/>
        </w:rPr>
      </w:pPr>
      <w:ins w:id="910" w:author="Administrator" w:date="2016-01-02T19:11:05Z">
        <w:r>
          <w:rPr>
            <w:rFonts w:hint="eastAsia" w:ascii="黑体" w:hAnsi="黑体" w:eastAsia="黑体" w:cs="黑体"/>
            <w:sz w:val="28"/>
            <w:szCs w:val="28"/>
            <w:lang w:eastAsia="zh-CN"/>
            <w:rPrChange w:id="911" w:author="Administrator" w:date="2016-01-02T19:11:1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12" w:author="Administrator" w:date="2016-01-02T19:11:12Z">
            <w:rPr>
              <w:rFonts w:hint="eastAsia" w:ascii="华文楷体" w:hAnsi="华文楷体" w:eastAsia="华文楷体"/>
              <w:sz w:val="28"/>
              <w:szCs w:val="28"/>
            </w:rPr>
          </w:rPrChange>
        </w:rPr>
        <w:t>这种说法是诸位理教主(陈那、法称论师等)所共许的。</w:t>
      </w:r>
      <w:ins w:id="913" w:author="Administrator" w:date="2016-01-02T19:11:02Z">
        <w:r>
          <w:rPr>
            <w:rFonts w:hint="eastAsia" w:ascii="黑体" w:hAnsi="黑体" w:eastAsia="黑体" w:cs="黑体"/>
            <w:sz w:val="28"/>
            <w:szCs w:val="28"/>
            <w:lang w:eastAsia="zh-CN"/>
            <w:rPrChange w:id="914" w:author="Administrator" w:date="2016-01-02T19:11:12Z">
              <w:rPr>
                <w:rFonts w:hint="eastAsia" w:ascii="华文楷体" w:hAnsi="华文楷体" w:eastAsia="华文楷体"/>
                <w:sz w:val="28"/>
                <w:szCs w:val="28"/>
                <w:lang w:eastAsia="zh-CN"/>
              </w:rPr>
            </w:rPrChange>
          </w:rPr>
          <w:t>】</w:t>
        </w:r>
      </w:ins>
    </w:p>
    <w:p>
      <w:pPr>
        <w:ind w:firstLine="570"/>
        <w:rPr>
          <w:del w:id="915" w:author="Administrator" w:date="2016-01-02T19:11:28Z"/>
          <w:rFonts w:hint="eastAsia" w:ascii="华文楷体" w:hAnsi="华文楷体" w:eastAsia="华文楷体"/>
          <w:sz w:val="28"/>
          <w:szCs w:val="28"/>
        </w:rPr>
      </w:pPr>
      <w:r>
        <w:rPr>
          <w:rFonts w:hint="eastAsia" w:ascii="华文楷体" w:hAnsi="华文楷体" w:eastAsia="华文楷体"/>
          <w:sz w:val="28"/>
          <w:szCs w:val="28"/>
        </w:rPr>
        <w:t>这</w:t>
      </w:r>
      <w:ins w:id="916" w:author="Administrator" w:date="2016-01-03T14:28:51Z">
        <w:r>
          <w:rPr>
            <w:rFonts w:hint="eastAsia" w:ascii="华文楷体" w:hAnsi="华文楷体" w:eastAsia="华文楷体"/>
            <w:sz w:val="28"/>
            <w:szCs w:val="28"/>
            <w:lang w:eastAsia="zh-CN"/>
          </w:rPr>
          <w:t>个</w:t>
        </w:r>
      </w:ins>
      <w:ins w:id="917" w:author="Administrator" w:date="2016-01-03T14:28:33Z">
        <w:r>
          <w:rPr>
            <w:rFonts w:hint="eastAsia" w:ascii="华文楷体" w:hAnsi="华文楷体" w:eastAsia="华文楷体"/>
            <w:sz w:val="28"/>
            <w:szCs w:val="28"/>
            <w:lang w:eastAsia="zh-CN"/>
          </w:rPr>
          <w:t>方面</w:t>
        </w:r>
      </w:ins>
      <w:ins w:id="918" w:author="Administrator" w:date="2016-01-03T14:29:10Z">
        <w:r>
          <w:rPr>
            <w:rFonts w:hint="eastAsia" w:ascii="华文楷体" w:hAnsi="华文楷体" w:eastAsia="华文楷体"/>
            <w:sz w:val="28"/>
            <w:szCs w:val="28"/>
            <w:lang w:eastAsia="zh-CN"/>
          </w:rPr>
          <w:t>就是</w:t>
        </w:r>
      </w:ins>
      <w:del w:id="919" w:author="Administrator" w:date="2016-01-03T14:28:30Z">
        <w:r>
          <w:rPr>
            <w:rFonts w:hint="eastAsia" w:ascii="华文楷体" w:hAnsi="华文楷体" w:eastAsia="华文楷体"/>
            <w:sz w:val="28"/>
            <w:szCs w:val="28"/>
          </w:rPr>
          <w:delText>是</w:delText>
        </w:r>
      </w:del>
      <w:r>
        <w:rPr>
          <w:rFonts w:hint="eastAsia" w:ascii="华文楷体" w:hAnsi="华文楷体" w:eastAsia="华文楷体"/>
          <w:sz w:val="28"/>
          <w:szCs w:val="28"/>
        </w:rPr>
        <w:t>陈那论师和法称论师</w:t>
      </w:r>
      <w:del w:id="920" w:author="Administrator" w:date="2016-01-03T14:33:36Z">
        <w:r>
          <w:rPr>
            <w:rFonts w:hint="eastAsia" w:ascii="华文楷体" w:hAnsi="华文楷体" w:eastAsia="华文楷体"/>
            <w:sz w:val="28"/>
            <w:szCs w:val="28"/>
          </w:rPr>
          <w:delText>所</w:delText>
        </w:r>
      </w:del>
      <w:ins w:id="921" w:author="Administrator" w:date="2016-01-03T14:33:46Z">
        <w:r>
          <w:rPr>
            <w:rFonts w:hint="eastAsia" w:ascii="华文楷体" w:hAnsi="华文楷体" w:eastAsia="华文楷体"/>
            <w:sz w:val="28"/>
            <w:szCs w:val="28"/>
            <w:lang w:eastAsia="zh-CN"/>
          </w:rPr>
          <w:t>就是</w:t>
        </w:r>
      </w:ins>
      <w:ins w:id="922" w:author="Administrator" w:date="2016-01-03T14:33:41Z">
        <w:r>
          <w:rPr>
            <w:rFonts w:hint="eastAsia" w:ascii="华文楷体" w:hAnsi="华文楷体" w:eastAsia="华文楷体"/>
            <w:sz w:val="28"/>
            <w:szCs w:val="28"/>
            <w:lang w:eastAsia="zh-CN"/>
          </w:rPr>
          <w:t>说</w:t>
        </w:r>
      </w:ins>
      <w:r>
        <w:rPr>
          <w:rFonts w:hint="eastAsia" w:ascii="华文楷体" w:hAnsi="华文楷体" w:eastAsia="华文楷体"/>
          <w:sz w:val="28"/>
          <w:szCs w:val="28"/>
        </w:rPr>
        <w:t>共同承许的</w:t>
      </w:r>
      <w:ins w:id="923" w:author="Administrator" w:date="2016-01-03T14:29:29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观点。</w:t>
      </w:r>
    </w:p>
    <w:p>
      <w:pPr>
        <w:ind w:firstLine="570"/>
        <w:rPr>
          <w:ins w:id="924" w:author="Administrator" w:date="2016-01-02T19:11:42Z"/>
          <w:rFonts w:hint="eastAsia" w:ascii="华文楷体" w:hAnsi="华文楷体" w:eastAsia="华文楷体"/>
          <w:sz w:val="28"/>
          <w:szCs w:val="28"/>
        </w:rPr>
      </w:pPr>
    </w:p>
    <w:p>
      <w:pPr>
        <w:ind w:firstLine="570"/>
        <w:rPr>
          <w:rFonts w:hint="eastAsia" w:ascii="黑体" w:hAnsi="黑体" w:eastAsia="黑体" w:cs="黑体"/>
          <w:sz w:val="28"/>
          <w:szCs w:val="28"/>
          <w:rPrChange w:id="925" w:author="Administrator" w:date="2016-01-02T19:11:56Z">
            <w:rPr>
              <w:rFonts w:hint="eastAsia" w:ascii="华文楷体" w:hAnsi="华文楷体" w:eastAsia="华文楷体"/>
              <w:sz w:val="28"/>
              <w:szCs w:val="28"/>
            </w:rPr>
          </w:rPrChange>
        </w:rPr>
      </w:pPr>
      <w:ins w:id="926" w:author="Administrator" w:date="2016-01-02T19:11:45Z">
        <w:r>
          <w:rPr>
            <w:rFonts w:hint="eastAsia" w:ascii="黑体" w:hAnsi="黑体" w:eastAsia="黑体" w:cs="黑体"/>
            <w:sz w:val="28"/>
            <w:szCs w:val="28"/>
            <w:lang w:eastAsia="zh-CN"/>
            <w:rPrChange w:id="927" w:author="Administrator" w:date="2016-01-02T19:11:5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28" w:author="Administrator" w:date="2016-01-02T19:11:56Z">
            <w:rPr>
              <w:rFonts w:hint="eastAsia" w:ascii="华文楷体" w:hAnsi="华文楷体" w:eastAsia="华文楷体"/>
              <w:sz w:val="28"/>
              <w:szCs w:val="28"/>
            </w:rPr>
          </w:rPrChange>
        </w:rPr>
        <w:t>按照观现世量的观点而言,不清净的心虽然已灭、但智慧不会间断的道理，也需要依这种方式来建立。</w:t>
      </w:r>
      <w:ins w:id="929" w:author="Administrator" w:date="2016-01-02T19:11:47Z">
        <w:r>
          <w:rPr>
            <w:rFonts w:hint="eastAsia" w:ascii="黑体" w:hAnsi="黑体" w:eastAsia="黑体" w:cs="黑体"/>
            <w:sz w:val="28"/>
            <w:szCs w:val="28"/>
            <w:lang w:eastAsia="zh-CN"/>
            <w:rPrChange w:id="930" w:author="Administrator" w:date="2016-01-02T19:11:5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通过世间的观现世</w:t>
      </w:r>
      <w:ins w:id="931" w:author="Administrator" w:date="2016-01-03T14:58:28Z">
        <w:r>
          <w:rPr>
            <w:rFonts w:hint="eastAsia" w:ascii="华文楷体" w:hAnsi="华文楷体" w:eastAsia="华文楷体"/>
            <w:sz w:val="28"/>
            <w:szCs w:val="28"/>
            <w:lang w:eastAsia="zh-CN"/>
          </w:rPr>
          <w:t>量</w:t>
        </w:r>
      </w:ins>
      <w:del w:id="932" w:author="Administrator" w:date="2016-01-03T14:58:24Z">
        <w:r>
          <w:rPr>
            <w:rFonts w:hint="eastAsia" w:ascii="华文楷体" w:hAnsi="华文楷体" w:eastAsia="华文楷体"/>
            <w:sz w:val="28"/>
            <w:szCs w:val="28"/>
          </w:rPr>
          <w:delText>间</w:delText>
        </w:r>
      </w:del>
      <w:r>
        <w:rPr>
          <w:rFonts w:hint="eastAsia" w:ascii="华文楷体" w:hAnsi="华文楷体" w:eastAsia="华文楷体"/>
          <w:sz w:val="28"/>
          <w:szCs w:val="28"/>
        </w:rPr>
        <w:t>的观点而言，不清净的心已经灭掉了，但是智慧</w:t>
      </w:r>
      <w:ins w:id="933" w:author="Administrator" w:date="2016-01-03T14:34:1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不会间断的道理也是</w:t>
      </w:r>
      <w:ins w:id="934" w:author="Administrator" w:date="2016-01-03T14:58:41Z">
        <w:r>
          <w:rPr>
            <w:rFonts w:hint="eastAsia" w:ascii="华文楷体" w:hAnsi="华文楷体" w:eastAsia="华文楷体"/>
            <w:sz w:val="28"/>
            <w:szCs w:val="28"/>
            <w:lang w:eastAsia="zh-CN"/>
          </w:rPr>
          <w:t>需要</w:t>
        </w:r>
      </w:ins>
      <w:r>
        <w:rPr>
          <w:rFonts w:hint="eastAsia" w:ascii="华文楷体" w:hAnsi="华文楷体" w:eastAsia="华文楷体"/>
          <w:sz w:val="28"/>
          <w:szCs w:val="28"/>
        </w:rPr>
        <w:t>通过</w:t>
      </w:r>
      <w:ins w:id="935" w:author="Administrator" w:date="2016-01-03T14:34: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方式来建立的。</w:t>
      </w:r>
      <w:ins w:id="936" w:author="Administrator" w:date="2016-01-03T14:34:24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不清净的心灭掉之后</w:t>
      </w:r>
      <w:ins w:id="937" w:author="Administrator" w:date="2016-01-03T14:35:11Z">
        <w:r>
          <w:rPr>
            <w:rFonts w:hint="eastAsia" w:ascii="华文楷体" w:hAnsi="华文楷体" w:eastAsia="华文楷体"/>
            <w:sz w:val="28"/>
            <w:szCs w:val="28"/>
            <w:lang w:eastAsia="zh-CN"/>
          </w:rPr>
          <w:t>呢</w:t>
        </w:r>
      </w:ins>
      <w:ins w:id="938" w:author="Administrator" w:date="2016-01-03T14:34:46Z">
        <w:r>
          <w:rPr>
            <w:rFonts w:hint="eastAsia" w:ascii="华文楷体" w:hAnsi="华文楷体" w:eastAsia="华文楷体"/>
            <w:sz w:val="28"/>
            <w:szCs w:val="28"/>
            <w:lang w:eastAsia="zh-CN"/>
          </w:rPr>
          <w:t>，</w:t>
        </w:r>
      </w:ins>
      <w:ins w:id="939" w:author="Administrator" w:date="2016-01-03T14:34:43Z">
        <w:r>
          <w:rPr>
            <w:rFonts w:hint="eastAsia" w:ascii="华文楷体" w:hAnsi="华文楷体" w:eastAsia="华文楷体"/>
            <w:sz w:val="28"/>
            <w:szCs w:val="28"/>
            <w:lang w:eastAsia="zh-CN"/>
          </w:rPr>
          <w:t>你</w:t>
        </w:r>
      </w:ins>
      <w:ins w:id="940" w:author="Administrator" w:date="2016-01-03T14:34:44Z">
        <w:r>
          <w:rPr>
            <w:rFonts w:hint="eastAsia" w:ascii="华文楷体" w:hAnsi="华文楷体" w:eastAsia="华文楷体"/>
            <w:sz w:val="28"/>
            <w:szCs w:val="28"/>
            <w:lang w:eastAsia="zh-CN"/>
          </w:rPr>
          <w:t>是不</w:t>
        </w:r>
      </w:ins>
      <w:r>
        <w:rPr>
          <w:rFonts w:hint="eastAsia" w:ascii="华文楷体" w:hAnsi="华文楷体" w:eastAsia="华文楷体"/>
          <w:sz w:val="28"/>
          <w:szCs w:val="28"/>
        </w:rPr>
        <w:t>是</w:t>
      </w:r>
      <w:del w:id="941" w:author="Administrator" w:date="2016-01-03T14:34:57Z">
        <w:r>
          <w:rPr>
            <w:rFonts w:hint="eastAsia" w:ascii="华文楷体" w:hAnsi="华文楷体" w:eastAsia="华文楷体"/>
            <w:sz w:val="28"/>
            <w:szCs w:val="28"/>
          </w:rPr>
          <w:delText>否</w:delText>
        </w:r>
      </w:del>
      <w:r>
        <w:rPr>
          <w:rFonts w:hint="eastAsia" w:ascii="华文楷体" w:hAnsi="华文楷体" w:eastAsia="华文楷体"/>
          <w:sz w:val="28"/>
          <w:szCs w:val="28"/>
        </w:rPr>
        <w:t>整个心都没有了？不清净的心</w:t>
      </w:r>
      <w:ins w:id="942" w:author="Administrator" w:date="2016-01-03T14:35:53Z">
        <w:r>
          <w:rPr>
            <w:rFonts w:hint="eastAsia" w:ascii="华文楷体" w:hAnsi="华文楷体" w:eastAsia="华文楷体"/>
            <w:sz w:val="28"/>
            <w:szCs w:val="28"/>
            <w:lang w:eastAsia="zh-CN"/>
          </w:rPr>
          <w:t>虽</w:t>
        </w:r>
      </w:ins>
      <w:ins w:id="943" w:author="Administrator" w:date="2016-01-03T14:35:49Z">
        <w:r>
          <w:rPr>
            <w:rFonts w:hint="eastAsia" w:ascii="华文楷体" w:hAnsi="华文楷体" w:eastAsia="华文楷体"/>
            <w:sz w:val="28"/>
            <w:szCs w:val="28"/>
            <w:lang w:eastAsia="zh-CN"/>
          </w:rPr>
          <w:t>然</w:t>
        </w:r>
      </w:ins>
      <w:r>
        <w:rPr>
          <w:rFonts w:hint="eastAsia" w:ascii="华文楷体" w:hAnsi="华文楷体" w:eastAsia="华文楷体"/>
          <w:sz w:val="28"/>
          <w:szCs w:val="28"/>
        </w:rPr>
        <w:t>灭掉了，</w:t>
      </w:r>
      <w:ins w:id="944" w:author="Administrator" w:date="2016-01-03T14:35:25Z">
        <w:r>
          <w:rPr>
            <w:rFonts w:hint="eastAsia" w:ascii="华文楷体" w:hAnsi="华文楷体" w:eastAsia="华文楷体"/>
            <w:sz w:val="28"/>
            <w:szCs w:val="28"/>
            <w:lang w:eastAsia="zh-CN"/>
          </w:rPr>
          <w:t>但是</w:t>
        </w:r>
      </w:ins>
      <w:ins w:id="945" w:author="Administrator" w:date="2016-01-03T14:35:22Z">
        <w:r>
          <w:rPr>
            <w:rFonts w:hint="eastAsia" w:ascii="华文楷体" w:hAnsi="华文楷体" w:eastAsia="华文楷体"/>
            <w:sz w:val="28"/>
            <w:szCs w:val="28"/>
          </w:rPr>
          <w:t>不清净的心灭掉</w:t>
        </w:r>
      </w:ins>
      <w:ins w:id="946" w:author="Administrator" w:date="2016-01-03T14:35:59Z">
        <w:r>
          <w:rPr>
            <w:rFonts w:hint="eastAsia" w:ascii="华文楷体" w:hAnsi="华文楷体" w:eastAsia="华文楷体"/>
            <w:sz w:val="28"/>
            <w:szCs w:val="28"/>
            <w:lang w:eastAsia="zh-CN"/>
          </w:rPr>
          <w:t>之后呢</w:t>
        </w:r>
      </w:ins>
      <w:ins w:id="947" w:author="Administrator" w:date="2016-01-03T14:35:30Z">
        <w:r>
          <w:rPr>
            <w:rFonts w:hint="eastAsia" w:ascii="华文楷体" w:hAnsi="华文楷体" w:eastAsia="华文楷体"/>
            <w:sz w:val="28"/>
            <w:szCs w:val="28"/>
            <w:lang w:eastAsia="zh-CN"/>
          </w:rPr>
          <w:t>，</w:t>
        </w:r>
      </w:ins>
      <w:r>
        <w:rPr>
          <w:rFonts w:hint="eastAsia" w:ascii="华文楷体" w:hAnsi="华文楷体" w:eastAsia="华文楷体"/>
          <w:sz w:val="28"/>
          <w:szCs w:val="28"/>
        </w:rPr>
        <w:t>从一个角度来讲</w:t>
      </w:r>
      <w:del w:id="948" w:author="Administrator" w:date="2016-01-03T15:06:59Z">
        <w:r>
          <w:rPr>
            <w:rFonts w:hint="eastAsia" w:ascii="华文楷体" w:hAnsi="华文楷体" w:eastAsia="华文楷体"/>
            <w:sz w:val="28"/>
            <w:szCs w:val="28"/>
          </w:rPr>
          <w:delText>，</w:delText>
        </w:r>
      </w:del>
      <w:r>
        <w:rPr>
          <w:rFonts w:hint="eastAsia" w:ascii="华文楷体" w:hAnsi="华文楷体" w:eastAsia="华文楷体"/>
          <w:sz w:val="28"/>
          <w:szCs w:val="28"/>
        </w:rPr>
        <w:t>可以说不清净的心转成</w:t>
      </w:r>
      <w:ins w:id="949" w:author="Administrator" w:date="2016-01-03T14:32:21Z">
        <w:r>
          <w:rPr>
            <w:rFonts w:hint="eastAsia" w:ascii="华文楷体" w:hAnsi="华文楷体" w:eastAsia="华文楷体"/>
            <w:sz w:val="28"/>
            <w:szCs w:val="28"/>
            <w:lang w:eastAsia="zh-CN"/>
          </w:rPr>
          <w:t>了</w:t>
        </w:r>
      </w:ins>
      <w:r>
        <w:rPr>
          <w:rFonts w:hint="eastAsia" w:ascii="华文楷体" w:hAnsi="华文楷体" w:eastAsia="华文楷体"/>
          <w:sz w:val="28"/>
          <w:szCs w:val="28"/>
        </w:rPr>
        <w:t>智慧了，智慧还会</w:t>
      </w:r>
      <w:ins w:id="950" w:author="Administrator" w:date="2016-01-03T14:59:2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不间断地延续下去</w:t>
      </w:r>
      <w:ins w:id="951" w:author="Administrator" w:date="2016-01-03T14:59:08Z">
        <w:r>
          <w:rPr>
            <w:rFonts w:hint="eastAsia" w:ascii="华文楷体" w:hAnsi="华文楷体" w:eastAsia="华文楷体"/>
            <w:sz w:val="28"/>
            <w:szCs w:val="28"/>
            <w:lang w:eastAsia="zh-CN"/>
          </w:rPr>
          <w:t>，</w:t>
        </w:r>
      </w:ins>
      <w:ins w:id="952" w:author="Administrator" w:date="2016-01-03T14:59:05Z">
        <w:r>
          <w:rPr>
            <w:rFonts w:hint="eastAsia" w:ascii="华文楷体" w:hAnsi="华文楷体" w:eastAsia="华文楷体"/>
            <w:sz w:val="28"/>
            <w:szCs w:val="28"/>
          </w:rPr>
          <w:t>智慧还会不间断地延续下去</w:t>
        </w:r>
      </w:ins>
      <w:ins w:id="953" w:author="Administrator" w:date="2016-01-02T19:27:28Z">
        <w:r>
          <w:rPr>
            <w:rFonts w:hint="eastAsia" w:ascii="华文楷体" w:hAnsi="华文楷体" w:eastAsia="华文楷体"/>
            <w:sz w:val="28"/>
            <w:szCs w:val="28"/>
            <w:lang w:eastAsia="zh-CN"/>
          </w:rPr>
          <w:t>。</w:t>
        </w:r>
      </w:ins>
      <w:del w:id="954" w:author="Administrator" w:date="2016-01-02T19:27:27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955" w:author="Administrator" w:date="2016-01-03T14:37:59Z">
        <w:r>
          <w:rPr>
            <w:rFonts w:hint="eastAsia" w:ascii="华文楷体" w:hAnsi="华文楷体" w:eastAsia="华文楷体"/>
            <w:sz w:val="28"/>
            <w:szCs w:val="28"/>
            <w:lang w:eastAsia="zh-CN"/>
          </w:rPr>
          <w:t>说</w:t>
        </w:r>
      </w:ins>
      <w:ins w:id="956" w:author="Administrator" w:date="2016-01-03T14:37:56Z">
        <w:r>
          <w:rPr>
            <w:rFonts w:hint="eastAsia" w:ascii="华文楷体" w:hAnsi="华文楷体" w:eastAsia="华文楷体"/>
            <w:sz w:val="28"/>
            <w:szCs w:val="28"/>
            <w:lang w:eastAsia="zh-CN"/>
          </w:rPr>
          <w:t>我们这样</w:t>
        </w:r>
      </w:ins>
      <w:r>
        <w:rPr>
          <w:rFonts w:hint="eastAsia" w:ascii="华文楷体" w:hAnsi="华文楷体" w:eastAsia="华文楷体"/>
          <w:sz w:val="28"/>
          <w:szCs w:val="28"/>
        </w:rPr>
        <w:t>讲的时候</w:t>
      </w:r>
      <w:ins w:id="957" w:author="Administrator" w:date="2016-01-04T00:10:44Z">
        <w:r>
          <w:rPr>
            <w:rFonts w:hint="eastAsia" w:ascii="华文楷体" w:hAnsi="华文楷体" w:eastAsia="华文楷体"/>
            <w:sz w:val="28"/>
            <w:szCs w:val="28"/>
            <w:lang w:eastAsia="zh-CN"/>
          </w:rPr>
          <w:t>呢就</w:t>
        </w:r>
      </w:ins>
      <w:r>
        <w:rPr>
          <w:rFonts w:hint="eastAsia" w:ascii="华文楷体" w:hAnsi="华文楷体" w:eastAsia="华文楷体"/>
          <w:sz w:val="28"/>
          <w:szCs w:val="28"/>
        </w:rPr>
        <w:t>说</w:t>
      </w:r>
      <w:ins w:id="958" w:author="Administrator" w:date="2016-01-04T00:10: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，证悟了空性，证悟了</w:t>
      </w:r>
      <w:ins w:id="959" w:author="Administrator" w:date="2016-01-03T14:59:38Z">
        <w:r>
          <w:rPr>
            <w:rFonts w:hint="eastAsia" w:ascii="华文楷体" w:hAnsi="华文楷体" w:eastAsia="华文楷体"/>
            <w:sz w:val="28"/>
            <w:szCs w:val="28"/>
            <w:lang w:eastAsia="zh-CN"/>
          </w:rPr>
          <w:t>空性</w:t>
        </w:r>
      </w:ins>
      <w:ins w:id="960" w:author="Administrator" w:date="2016-01-03T14:59:41Z">
        <w:r>
          <w:rPr>
            <w:rFonts w:hint="eastAsia" w:ascii="华文楷体" w:hAnsi="华文楷体" w:eastAsia="华文楷体"/>
            <w:sz w:val="28"/>
            <w:szCs w:val="28"/>
            <w:lang w:eastAsia="zh-CN"/>
          </w:rPr>
          <w:t>之后</w:t>
        </w:r>
      </w:ins>
      <w:ins w:id="961" w:author="Administrator" w:date="2016-01-03T14:59:43Z">
        <w:r>
          <w:rPr>
            <w:rFonts w:hint="eastAsia" w:ascii="华文楷体" w:hAnsi="华文楷体" w:eastAsia="华文楷体"/>
            <w:sz w:val="28"/>
            <w:szCs w:val="28"/>
            <w:lang w:eastAsia="zh-CN"/>
          </w:rPr>
          <w:t>呢</w:t>
        </w:r>
      </w:ins>
      <w:ins w:id="962" w:author="Administrator" w:date="2016-01-03T14:59:48Z">
        <w:r>
          <w:rPr>
            <w:rFonts w:hint="eastAsia" w:ascii="华文楷体" w:hAnsi="华文楷体" w:eastAsia="华文楷体"/>
            <w:sz w:val="28"/>
            <w:szCs w:val="28"/>
            <w:lang w:eastAsia="zh-CN"/>
          </w:rPr>
          <w:t>它</w:t>
        </w:r>
      </w:ins>
      <w:ins w:id="963" w:author="Administrator" w:date="2016-01-03T15:0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光明的心不会因此而中断，</w:t>
      </w:r>
      <w:ins w:id="964" w:author="Administrator" w:date="2016-01-02T19:28:03Z">
        <w:r>
          <w:rPr>
            <w:rFonts w:hint="eastAsia" w:ascii="华文楷体" w:hAnsi="华文楷体" w:eastAsia="华文楷体"/>
            <w:sz w:val="28"/>
            <w:szCs w:val="28"/>
            <w:lang w:eastAsia="zh-CN"/>
          </w:rPr>
          <w:t>它</w:t>
        </w:r>
      </w:ins>
      <w:del w:id="965" w:author="Administrator" w:date="2016-01-02T19:28:02Z">
        <w:r>
          <w:rPr>
            <w:rFonts w:hint="eastAsia" w:ascii="华文楷体" w:hAnsi="华文楷体" w:eastAsia="华文楷体"/>
            <w:sz w:val="28"/>
            <w:szCs w:val="28"/>
          </w:rPr>
          <w:delText>他</w:delText>
        </w:r>
      </w:del>
      <w:r>
        <w:rPr>
          <w:rFonts w:hint="eastAsia" w:ascii="华文楷体" w:hAnsi="华文楷体" w:eastAsia="华文楷体"/>
          <w:sz w:val="28"/>
          <w:szCs w:val="28"/>
        </w:rPr>
        <w:t>只是</w:t>
      </w:r>
      <w:ins w:id="966" w:author="Administrator" w:date="2016-01-03T15:02:43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说我不存在了</w:t>
      </w:r>
      <w:ins w:id="967" w:author="Administrator" w:date="2016-01-04T00:11:31Z">
        <w:r>
          <w:rPr>
            <w:rFonts w:hint="eastAsia" w:ascii="华文楷体" w:hAnsi="华文楷体" w:eastAsia="华文楷体"/>
            <w:sz w:val="28"/>
            <w:szCs w:val="28"/>
            <w:lang w:eastAsia="zh-CN"/>
          </w:rPr>
          <w:t>。</w:t>
        </w:r>
      </w:ins>
      <w:del w:id="968" w:author="Administrator" w:date="2016-01-04T00:11:31Z">
        <w:r>
          <w:rPr>
            <w:rFonts w:hint="eastAsia" w:ascii="华文楷体" w:hAnsi="华文楷体" w:eastAsia="华文楷体"/>
            <w:sz w:val="28"/>
            <w:szCs w:val="28"/>
          </w:rPr>
          <w:delText>，</w:delText>
        </w:r>
      </w:del>
      <w:ins w:id="969" w:author="Administrator" w:date="2016-01-03T14:32:52Z">
        <w:r>
          <w:rPr>
            <w:rFonts w:hint="eastAsia" w:ascii="华文楷体" w:hAnsi="华文楷体" w:eastAsia="华文楷体"/>
            <w:sz w:val="28"/>
            <w:szCs w:val="28"/>
            <w:lang w:eastAsia="zh-CN"/>
          </w:rPr>
          <w:t>有的时候</w:t>
        </w:r>
      </w:ins>
      <w:ins w:id="970" w:author="Administrator" w:date="2016-01-03T14:32:59Z">
        <w:r>
          <w:rPr>
            <w:rFonts w:hint="eastAsia" w:ascii="华文楷体" w:hAnsi="华文楷体" w:eastAsia="华文楷体"/>
            <w:sz w:val="28"/>
            <w:szCs w:val="28"/>
            <w:lang w:eastAsia="zh-CN"/>
          </w:rPr>
          <w:t>我们会认为</w:t>
        </w:r>
      </w:ins>
      <w:r>
        <w:rPr>
          <w:rFonts w:hint="eastAsia" w:ascii="华文楷体" w:hAnsi="华文楷体" w:eastAsia="华文楷体"/>
          <w:sz w:val="28"/>
          <w:szCs w:val="28"/>
        </w:rPr>
        <w:t>我就是心</w:t>
      </w:r>
      <w:ins w:id="971" w:author="Administrator" w:date="2016-01-02T19:28:19Z">
        <w:r>
          <w:rPr>
            <w:rFonts w:hint="eastAsia" w:ascii="华文楷体" w:hAnsi="华文楷体" w:eastAsia="华文楷体"/>
            <w:sz w:val="28"/>
            <w:szCs w:val="28"/>
            <w:lang w:eastAsia="zh-CN"/>
          </w:rPr>
          <w:t>、</w:t>
        </w:r>
      </w:ins>
      <w:r>
        <w:rPr>
          <w:rFonts w:hint="eastAsia" w:ascii="华文楷体" w:hAnsi="华文楷体" w:eastAsia="华文楷体"/>
          <w:sz w:val="28"/>
          <w:szCs w:val="28"/>
        </w:rPr>
        <w:t>心就是我，这个不是，</w:t>
      </w:r>
      <w:ins w:id="972" w:author="Administrator" w:date="2016-01-03T15:00: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所谓</w:t>
      </w:r>
      <w:ins w:id="973" w:author="Administrator" w:date="2016-01-03T15:07: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我只是心</w:t>
      </w:r>
      <w:ins w:id="974" w:author="Administrator" w:date="2016-01-03T15:00:37Z">
        <w:r>
          <w:rPr>
            <w:rFonts w:hint="eastAsia" w:ascii="华文楷体" w:hAnsi="华文楷体" w:eastAsia="华文楷体"/>
            <w:sz w:val="28"/>
            <w:szCs w:val="28"/>
            <w:lang w:eastAsia="zh-CN"/>
          </w:rPr>
          <w:t>它</w:t>
        </w:r>
      </w:ins>
      <w:del w:id="975" w:author="Administrator" w:date="2016-01-03T15:05:04Z">
        <w:r>
          <w:rPr>
            <w:rFonts w:hint="eastAsia" w:ascii="华文楷体" w:hAnsi="华文楷体" w:eastAsia="华文楷体"/>
            <w:sz w:val="28"/>
            <w:szCs w:val="28"/>
          </w:rPr>
          <w:delText>的</w:delText>
        </w:r>
      </w:del>
      <w:ins w:id="976" w:author="Administrator" w:date="2016-01-03T15:00:4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错知而已，错误地认为有我</w:t>
      </w:r>
      <w:del w:id="977" w:author="Administrator" w:date="2016-01-04T21:45:59Z">
        <w:r>
          <w:rPr>
            <w:rFonts w:hint="eastAsia" w:ascii="华文楷体" w:hAnsi="华文楷体" w:eastAsia="华文楷体"/>
            <w:sz w:val="28"/>
            <w:szCs w:val="28"/>
          </w:rPr>
          <w:delText>，</w:delText>
        </w:r>
      </w:del>
      <w:del w:id="978" w:author="Administrator" w:date="2016-01-03T15:00:58Z">
        <w:r>
          <w:rPr>
            <w:rFonts w:hint="eastAsia" w:ascii="华文楷体" w:hAnsi="华文楷体" w:eastAsia="华文楷体"/>
            <w:sz w:val="28"/>
            <w:szCs w:val="28"/>
          </w:rPr>
          <w:delText>但是</w:delText>
        </w:r>
      </w:del>
      <w:r>
        <w:rPr>
          <w:rFonts w:hint="eastAsia" w:ascii="华文楷体" w:hAnsi="华文楷体" w:eastAsia="华文楷体"/>
          <w:sz w:val="28"/>
          <w:szCs w:val="28"/>
        </w:rPr>
        <w:t>这个方面</w:t>
      </w:r>
      <w:ins w:id="979" w:author="Administrator" w:date="2016-01-03T15:03:11Z">
        <w:r>
          <w:rPr>
            <w:rFonts w:hint="eastAsia" w:ascii="华文楷体" w:hAnsi="华文楷体" w:eastAsia="华文楷体"/>
            <w:sz w:val="28"/>
            <w:szCs w:val="28"/>
            <w:lang w:eastAsia="zh-CN"/>
          </w:rPr>
          <w:t>，</w:t>
        </w:r>
      </w:ins>
      <w:ins w:id="980" w:author="Administrator" w:date="2016-01-03T15:01:00Z">
        <w:r>
          <w:rPr>
            <w:rFonts w:hint="eastAsia" w:ascii="华文楷体" w:hAnsi="华文楷体" w:eastAsia="华文楷体"/>
            <w:sz w:val="28"/>
            <w:szCs w:val="28"/>
          </w:rPr>
          <w:t>但是</w:t>
        </w:r>
      </w:ins>
      <w:ins w:id="981" w:author="Administrator" w:date="2016-01-03T15:01:04Z">
        <w:r>
          <w:rPr>
            <w:rFonts w:hint="eastAsia" w:ascii="华文楷体" w:hAnsi="华文楷体" w:eastAsia="华文楷体"/>
            <w:sz w:val="28"/>
            <w:szCs w:val="28"/>
            <w:lang w:eastAsia="zh-CN"/>
          </w:rPr>
          <w:t>后面</w:t>
        </w:r>
      </w:ins>
      <w:ins w:id="982" w:author="Administrator" w:date="2016-01-03T15:03:4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证悟无我的时候，实际上</w:t>
      </w:r>
      <w:ins w:id="983" w:author="Administrator" w:date="2016-01-03T15:03:35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只有心而已，</w:t>
      </w:r>
      <w:ins w:id="984" w:author="Administrator" w:date="2016-01-03T15:03:20Z">
        <w:r>
          <w:rPr>
            <w:rFonts w:hint="eastAsia" w:ascii="华文楷体" w:hAnsi="华文楷体" w:eastAsia="华文楷体"/>
            <w:sz w:val="28"/>
            <w:szCs w:val="28"/>
            <w:lang w:eastAsia="zh-CN"/>
          </w:rPr>
          <w:t>每个人</w:t>
        </w:r>
      </w:ins>
      <w:r>
        <w:rPr>
          <w:rFonts w:hint="eastAsia" w:ascii="华文楷体" w:hAnsi="华文楷体" w:eastAsia="华文楷体"/>
          <w:sz w:val="28"/>
          <w:szCs w:val="28"/>
        </w:rPr>
        <w:t>没有我，</w:t>
      </w:r>
      <w:ins w:id="985" w:author="Administrator" w:date="2016-01-03T15:03:5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证悟无我之后，</w:t>
      </w:r>
      <w:ins w:id="986" w:author="Administrator" w:date="2016-01-03T15:01: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心还不会中断的</w:t>
      </w:r>
      <w:ins w:id="987" w:author="Administrator" w:date="2016-01-03T15:05:34Z">
        <w:r>
          <w:rPr>
            <w:rFonts w:hint="eastAsia" w:ascii="华文楷体" w:hAnsi="华文楷体" w:eastAsia="华文楷体"/>
            <w:sz w:val="28"/>
            <w:szCs w:val="28"/>
            <w:lang w:eastAsia="zh-CN"/>
          </w:rPr>
          <w:t>，</w:t>
        </w:r>
      </w:ins>
      <w:ins w:id="988" w:author="Administrator" w:date="2016-01-03T15:05:30Z">
        <w:r>
          <w:rPr>
            <w:rFonts w:hint="eastAsia" w:ascii="华文楷体" w:hAnsi="华文楷体" w:eastAsia="华文楷体"/>
            <w:sz w:val="28"/>
            <w:szCs w:val="28"/>
            <w:lang w:eastAsia="zh-CN"/>
          </w:rPr>
          <w:t>啊</w:t>
        </w:r>
      </w:ins>
      <w:ins w:id="989" w:author="Administrator" w:date="2016-01-03T15:05:29Z">
        <w:r>
          <w:rPr>
            <w:rFonts w:hint="eastAsia" w:ascii="华文楷体" w:hAnsi="华文楷体" w:eastAsia="华文楷体"/>
            <w:sz w:val="28"/>
            <w:szCs w:val="28"/>
          </w:rPr>
          <w:t>不会中断</w:t>
        </w:r>
      </w:ins>
      <w:ins w:id="990" w:author="Administrator" w:date="2016-01-03T15:03:57Z">
        <w:r>
          <w:rPr>
            <w:rFonts w:hint="eastAsia" w:ascii="华文楷体" w:hAnsi="华文楷体" w:eastAsia="华文楷体"/>
            <w:sz w:val="28"/>
            <w:szCs w:val="28"/>
            <w:lang w:eastAsia="zh-CN"/>
          </w:rPr>
          <w:t>。</w:t>
        </w:r>
      </w:ins>
      <w:ins w:id="991" w:author="Administrator" w:date="2016-01-03T15:07:56Z">
        <w:r>
          <w:rPr>
            <w:rFonts w:hint="eastAsia" w:ascii="华文楷体" w:hAnsi="华文楷体" w:eastAsia="华文楷体"/>
            <w:sz w:val="28"/>
            <w:szCs w:val="28"/>
            <w:lang w:eastAsia="zh-CN"/>
          </w:rPr>
          <w:t>那么就是</w:t>
        </w:r>
      </w:ins>
      <w:del w:id="992" w:author="Administrator" w:date="2016-01-03T15:03:57Z">
        <w:r>
          <w:rPr>
            <w:rFonts w:hint="eastAsia" w:ascii="华文楷体" w:hAnsi="华文楷体" w:eastAsia="华文楷体"/>
            <w:sz w:val="28"/>
            <w:szCs w:val="28"/>
          </w:rPr>
          <w:delText>，</w:delText>
        </w:r>
      </w:del>
      <w:ins w:id="993" w:author="Administrator" w:date="2016-01-03T15:01:29Z">
        <w:r>
          <w:rPr>
            <w:rFonts w:hint="eastAsia" w:ascii="华文楷体" w:hAnsi="华文楷体" w:eastAsia="华文楷体"/>
            <w:sz w:val="28"/>
            <w:szCs w:val="28"/>
            <w:lang w:eastAsia="zh-CN"/>
          </w:rPr>
          <w:t>真正</w:t>
        </w:r>
      </w:ins>
      <w:ins w:id="994" w:author="Administrator" w:date="2016-01-04T21:46:26Z">
        <w:r>
          <w:rPr>
            <w:rFonts w:hint="eastAsia" w:ascii="华文楷体" w:hAnsi="华文楷体" w:eastAsia="华文楷体"/>
            <w:sz w:val="28"/>
            <w:szCs w:val="28"/>
            <w:lang w:eastAsia="zh-CN"/>
          </w:rPr>
          <w:t>要</w:t>
        </w:r>
      </w:ins>
      <w:r>
        <w:rPr>
          <w:rFonts w:hint="eastAsia" w:ascii="华文楷体" w:hAnsi="华文楷体" w:eastAsia="华文楷体"/>
          <w:sz w:val="28"/>
          <w:szCs w:val="28"/>
        </w:rPr>
        <w:t>严格意义上中断的话是不可能的事情，</w:t>
      </w:r>
      <w:ins w:id="995" w:author="Administrator" w:date="2016-01-03T15:04:11Z">
        <w:r>
          <w:rPr>
            <w:rFonts w:hint="eastAsia" w:ascii="华文楷体" w:hAnsi="华文楷体" w:eastAsia="华文楷体"/>
            <w:sz w:val="28"/>
            <w:szCs w:val="28"/>
            <w:lang w:eastAsia="zh-CN"/>
          </w:rPr>
          <w:t>严格意义上</w:t>
        </w:r>
      </w:ins>
      <w:ins w:id="996" w:author="Administrator" w:date="2016-01-04T00:11:55Z">
        <w:r>
          <w:rPr>
            <w:rFonts w:hint="eastAsia" w:ascii="华文楷体" w:hAnsi="华文楷体" w:eastAsia="华文楷体"/>
            <w:sz w:val="28"/>
            <w:szCs w:val="28"/>
            <w:lang w:eastAsia="zh-CN"/>
          </w:rPr>
          <w:t>讲</w:t>
        </w:r>
      </w:ins>
      <w:ins w:id="997" w:author="Administrator" w:date="2016-01-03T15:04:11Z">
        <w:r>
          <w:rPr>
            <w:rFonts w:hint="eastAsia" w:ascii="华文楷体" w:hAnsi="华文楷体" w:eastAsia="华文楷体"/>
            <w:sz w:val="28"/>
            <w:szCs w:val="28"/>
            <w:lang w:eastAsia="zh-CN"/>
          </w:rPr>
          <w:t>不可能</w:t>
        </w:r>
      </w:ins>
      <w:ins w:id="998" w:author="Administrator" w:date="2016-01-03T15:04:13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但是从有法法性上来讲，</w:t>
      </w:r>
      <w:ins w:id="999" w:author="Administrator" w:date="2016-01-04T21:46:34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到</w:t>
      </w:r>
      <w:ins w:id="1000" w:author="Administrator" w:date="2016-01-03T15:01:34Z">
        <w:r>
          <w:rPr>
            <w:rFonts w:hint="eastAsia" w:ascii="华文楷体" w:hAnsi="华文楷体" w:eastAsia="华文楷体"/>
            <w:sz w:val="28"/>
            <w:szCs w:val="28"/>
            <w:lang w:eastAsia="zh-CN"/>
          </w:rPr>
          <w:t>了</w:t>
        </w:r>
      </w:ins>
      <w:r>
        <w:rPr>
          <w:rFonts w:hint="eastAsia" w:ascii="华文楷体" w:hAnsi="华文楷体" w:eastAsia="华文楷体"/>
          <w:sz w:val="28"/>
          <w:szCs w:val="28"/>
        </w:rPr>
        <w:t>成佛的时候这个心才完全断。</w:t>
      </w:r>
      <w:ins w:id="1001" w:author="Administrator" w:date="2016-01-03T15:01:3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心中断之后就不会有心的作用了，心的法性</w:t>
      </w:r>
      <w:ins w:id="1002" w:author="Administrator" w:date="2016-01-03T15:06: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如来藏光明</w:t>
      </w:r>
      <w:ins w:id="1003" w:author="Administrator" w:date="2016-01-03T15:01:45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永远不会中断的，有这样的讲法。那</w:t>
      </w:r>
      <w:ins w:id="1004" w:author="Administrator" w:date="2016-01-03T15:05:49Z">
        <w:r>
          <w:rPr>
            <w:rFonts w:hint="eastAsia" w:ascii="华文楷体" w:hAnsi="华文楷体" w:eastAsia="华文楷体"/>
            <w:sz w:val="28"/>
            <w:szCs w:val="28"/>
            <w:lang w:eastAsia="zh-CN"/>
          </w:rPr>
          <w:t>么</w:t>
        </w:r>
      </w:ins>
      <w:del w:id="1005" w:author="Administrator" w:date="2016-01-03T15:06:12Z">
        <w:r>
          <w:rPr>
            <w:rFonts w:hint="eastAsia" w:ascii="华文楷体" w:hAnsi="华文楷体" w:eastAsia="华文楷体"/>
            <w:sz w:val="28"/>
            <w:szCs w:val="28"/>
          </w:rPr>
          <w:delText>从</w:delText>
        </w:r>
      </w:del>
      <w:ins w:id="1006" w:author="Administrator" w:date="2016-01-03T15:04:22Z">
        <w:r>
          <w:rPr>
            <w:rFonts w:hint="eastAsia" w:ascii="华文楷体" w:hAnsi="华文楷体" w:eastAsia="华文楷体"/>
            <w:sz w:val="28"/>
            <w:szCs w:val="28"/>
            <w:lang w:eastAsia="zh-CN"/>
          </w:rPr>
          <w:t>当然</w:t>
        </w:r>
      </w:ins>
      <w:ins w:id="1007" w:author="Administrator" w:date="2016-01-03T15:04:25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一般的共同</w:t>
      </w:r>
      <w:ins w:id="1008" w:author="Administrator" w:date="2016-01-02T19:25:23Z">
        <w:r>
          <w:rPr>
            <w:rFonts w:hint="eastAsia" w:ascii="华文楷体" w:hAnsi="华文楷体" w:eastAsia="华文楷体"/>
            <w:sz w:val="28"/>
            <w:szCs w:val="28"/>
            <w:lang w:eastAsia="zh-CN"/>
          </w:rPr>
          <w:t>乘</w:t>
        </w:r>
      </w:ins>
      <w:ins w:id="1009" w:author="Administrator" w:date="2016-01-03T15:01:57Z">
        <w:r>
          <w:rPr>
            <w:rFonts w:hint="eastAsia" w:ascii="华文楷体" w:hAnsi="华文楷体" w:eastAsia="华文楷体"/>
            <w:sz w:val="28"/>
            <w:szCs w:val="28"/>
            <w:lang w:eastAsia="zh-CN"/>
          </w:rPr>
          <w:t>的讲法</w:t>
        </w:r>
      </w:ins>
      <w:del w:id="1010" w:author="Administrator" w:date="2016-01-02T19:25:20Z">
        <w:r>
          <w:rPr>
            <w:rFonts w:hint="eastAsia" w:ascii="华文楷体" w:hAnsi="华文楷体" w:eastAsia="华文楷体"/>
            <w:sz w:val="28"/>
            <w:szCs w:val="28"/>
          </w:rPr>
          <w:delText>层</w:delText>
        </w:r>
      </w:del>
      <w:r>
        <w:rPr>
          <w:rFonts w:hint="eastAsia" w:ascii="华文楷体" w:hAnsi="华文楷体" w:eastAsia="华文楷体"/>
          <w:sz w:val="28"/>
          <w:szCs w:val="28"/>
        </w:rPr>
        <w:t>来看的时候，</w:t>
      </w:r>
      <w:ins w:id="1011" w:author="Administrator" w:date="2016-01-03T15:08:1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这样</w:t>
      </w:r>
      <w:ins w:id="1012" w:author="Administrator" w:date="2016-01-04T00:12:17Z">
        <w:r>
          <w:rPr>
            <w:rFonts w:hint="eastAsia" w:ascii="华文楷体" w:hAnsi="华文楷体" w:eastAsia="华文楷体"/>
            <w:sz w:val="28"/>
            <w:szCs w:val="28"/>
            <w:lang w:eastAsia="zh-CN"/>
          </w:rPr>
          <w:t>一种</w:t>
        </w:r>
      </w:ins>
      <w:ins w:id="1013" w:author="Administrator" w:date="2016-01-04T00:12: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的心</w:t>
      </w:r>
      <w:ins w:id="1014" w:author="Administrator" w:date="2016-01-04T21:47:04Z">
        <w:r>
          <w:rPr>
            <w:rFonts w:hint="eastAsia" w:ascii="华文楷体" w:hAnsi="华文楷体" w:eastAsia="华文楷体"/>
            <w:sz w:val="28"/>
            <w:szCs w:val="28"/>
            <w:lang w:eastAsia="zh-CN"/>
          </w:rPr>
          <w:t>它</w:t>
        </w:r>
      </w:ins>
      <w:r>
        <w:rPr>
          <w:rFonts w:hint="eastAsia" w:ascii="华文楷体" w:hAnsi="华文楷体" w:eastAsia="华文楷体"/>
          <w:sz w:val="28"/>
          <w:szCs w:val="28"/>
        </w:rPr>
        <w:t>会一直延续下去，不清净的心没有了，但是清净的智慧的心</w:t>
      </w:r>
      <w:ins w:id="1015" w:author="Administrator" w:date="2016-01-04T21:47:08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还会延续下去</w:t>
      </w:r>
      <w:ins w:id="1016" w:author="Administrator" w:date="2016-01-03T15:04:37Z">
        <w:r>
          <w:rPr>
            <w:rFonts w:hint="eastAsia" w:ascii="华文楷体" w:hAnsi="华文楷体" w:eastAsia="华文楷体"/>
            <w:sz w:val="28"/>
            <w:szCs w:val="28"/>
            <w:lang w:eastAsia="zh-CN"/>
          </w:rPr>
          <w:t>的</w:t>
        </w:r>
      </w:ins>
      <w:ins w:id="1017" w:author="Administrator" w:date="2016-01-03T15:08:24Z">
        <w:r>
          <w:rPr>
            <w:rFonts w:hint="eastAsia" w:ascii="华文楷体" w:hAnsi="华文楷体" w:eastAsia="华文楷体"/>
            <w:sz w:val="28"/>
            <w:szCs w:val="28"/>
            <w:lang w:eastAsia="zh-CN"/>
          </w:rPr>
          <w:t>，</w:t>
        </w:r>
      </w:ins>
      <w:ins w:id="1018" w:author="Administrator" w:date="2016-01-03T15:08:30Z">
        <w:r>
          <w:rPr>
            <w:rFonts w:hint="eastAsia" w:ascii="华文楷体" w:hAnsi="华文楷体" w:eastAsia="华文楷体"/>
            <w:sz w:val="28"/>
            <w:szCs w:val="28"/>
            <w:lang w:eastAsia="zh-CN"/>
          </w:rPr>
          <w:t>也是这样讲法</w:t>
        </w:r>
      </w:ins>
      <w:r>
        <w:rPr>
          <w:rFonts w:hint="eastAsia" w:ascii="华文楷体" w:hAnsi="华文楷体" w:eastAsia="华文楷体"/>
          <w:sz w:val="28"/>
          <w:szCs w:val="28"/>
        </w:rPr>
        <w:t>。</w:t>
      </w:r>
    </w:p>
    <w:p>
      <w:pPr>
        <w:ind w:firstLine="570"/>
        <w:rPr>
          <w:ins w:id="1019" w:author="Administrator" w:date="2016-01-03T15:09:57Z"/>
          <w:rFonts w:hint="eastAsia" w:ascii="黑体" w:hAnsi="黑体" w:eastAsia="黑体" w:cs="黑体"/>
          <w:sz w:val="28"/>
          <w:szCs w:val="28"/>
          <w:lang w:eastAsia="zh-CN"/>
        </w:rPr>
      </w:pPr>
      <w:ins w:id="1020" w:author="Administrator" w:date="2016-01-02T19:26:36Z">
        <w:r>
          <w:rPr>
            <w:rFonts w:hint="eastAsia" w:ascii="黑体" w:hAnsi="黑体" w:eastAsia="黑体" w:cs="黑体"/>
            <w:sz w:val="28"/>
            <w:szCs w:val="28"/>
            <w:lang w:eastAsia="zh-CN"/>
            <w:rPrChange w:id="1021" w:author="Administrator" w:date="2016-01-02T19:26:4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22" w:author="Administrator" w:date="2016-01-02T19:26:43Z">
            <w:rPr>
              <w:rFonts w:hint="eastAsia" w:ascii="华文楷体" w:hAnsi="华文楷体" w:eastAsia="华文楷体"/>
              <w:sz w:val="28"/>
              <w:szCs w:val="28"/>
            </w:rPr>
          </w:rPrChange>
        </w:rPr>
        <w:t>这以上宣说了附加内容。</w:t>
      </w:r>
      <w:ins w:id="1023" w:author="Administrator" w:date="2016-01-03T15:09:44Z">
        <w:r>
          <w:rPr>
            <w:rFonts w:hint="eastAsia" w:ascii="黑体" w:hAnsi="黑体" w:eastAsia="黑体" w:cs="黑体"/>
            <w:sz w:val="28"/>
            <w:szCs w:val="28"/>
            <w:lang w:eastAsia="zh-CN"/>
          </w:rPr>
          <w:t>】</w:t>
        </w:r>
      </w:ins>
    </w:p>
    <w:p>
      <w:pPr>
        <w:ind w:firstLine="570"/>
        <w:rPr>
          <w:ins w:id="1024" w:author="Administrator" w:date="2016-01-03T15:09:51Z"/>
          <w:rFonts w:hint="eastAsia" w:ascii="黑体" w:hAnsi="黑体" w:eastAsia="黑体" w:cs="黑体"/>
          <w:sz w:val="28"/>
          <w:szCs w:val="28"/>
          <w:lang w:eastAsia="zh-CN"/>
        </w:rPr>
      </w:pPr>
      <w:ins w:id="1025" w:author="Administrator" w:date="2016-01-03T15:10:00Z">
        <w:r>
          <w:rPr>
            <w:rFonts w:hint="eastAsia" w:ascii="华文楷体" w:hAnsi="华文楷体" w:eastAsia="华文楷体"/>
            <w:sz w:val="28"/>
            <w:szCs w:val="28"/>
          </w:rPr>
          <w:t>这以上</w:t>
        </w:r>
      </w:ins>
      <w:ins w:id="1026" w:author="Administrator" w:date="2016-01-04T00:13:27Z">
        <w:r>
          <w:rPr>
            <w:rFonts w:hint="eastAsia" w:ascii="华文楷体" w:hAnsi="华文楷体" w:eastAsia="华文楷体"/>
            <w:sz w:val="28"/>
            <w:szCs w:val="28"/>
            <w:lang w:eastAsia="zh-CN"/>
          </w:rPr>
          <w:t>是讲到了</w:t>
        </w:r>
      </w:ins>
      <w:ins w:id="1027" w:author="Administrator" w:date="2016-01-04T00:13:48Z">
        <w:r>
          <w:rPr>
            <w:rFonts w:hint="eastAsia" w:ascii="华文楷体" w:hAnsi="华文楷体" w:eastAsia="华文楷体"/>
            <w:sz w:val="28"/>
            <w:szCs w:val="28"/>
            <w:lang w:eastAsia="zh-CN"/>
          </w:rPr>
          <w:t>这些</w:t>
        </w:r>
      </w:ins>
      <w:ins w:id="1028" w:author="Administrator" w:date="2016-01-03T15:10:00Z">
        <w:r>
          <w:rPr>
            <w:rFonts w:hint="eastAsia" w:ascii="华文楷体" w:hAnsi="华文楷体" w:eastAsia="华文楷体"/>
            <w:sz w:val="28"/>
            <w:szCs w:val="28"/>
          </w:rPr>
          <w:t>附加</w:t>
        </w:r>
      </w:ins>
      <w:ins w:id="1029" w:author="Administrator" w:date="2016-01-04T00:13:53Z">
        <w:r>
          <w:rPr>
            <w:rFonts w:hint="eastAsia" w:ascii="华文楷体" w:hAnsi="华文楷体" w:eastAsia="华文楷体"/>
            <w:sz w:val="28"/>
            <w:szCs w:val="28"/>
            <w:lang w:eastAsia="zh-CN"/>
          </w:rPr>
          <w:t>的</w:t>
        </w:r>
      </w:ins>
      <w:ins w:id="1030" w:author="Administrator" w:date="2016-01-03T15:10:00Z">
        <w:r>
          <w:rPr>
            <w:rFonts w:hint="eastAsia" w:ascii="华文楷体" w:hAnsi="华文楷体" w:eastAsia="华文楷体"/>
            <w:sz w:val="28"/>
            <w:szCs w:val="28"/>
          </w:rPr>
          <w:t>内容。</w:t>
        </w:r>
      </w:ins>
    </w:p>
    <w:p>
      <w:pPr>
        <w:ind w:firstLine="570"/>
        <w:rPr>
          <w:rFonts w:hint="eastAsia" w:ascii="黑体" w:hAnsi="黑体" w:eastAsia="黑体" w:cs="黑体"/>
          <w:sz w:val="28"/>
          <w:szCs w:val="28"/>
          <w:rPrChange w:id="1031" w:author="Administrator" w:date="2016-01-02T19:26:43Z">
            <w:rPr>
              <w:rFonts w:hint="eastAsia" w:ascii="华文楷体" w:hAnsi="华文楷体" w:eastAsia="华文楷体"/>
              <w:sz w:val="28"/>
              <w:szCs w:val="28"/>
            </w:rPr>
          </w:rPrChange>
        </w:rPr>
      </w:pPr>
      <w:ins w:id="1032" w:author="Administrator" w:date="2016-01-03T15:09:48Z">
        <w:r>
          <w:rPr>
            <w:rFonts w:hint="eastAsia" w:ascii="黑体" w:hAnsi="黑体" w:eastAsia="黑体" w:cs="黑体"/>
            <w:sz w:val="28"/>
            <w:szCs w:val="28"/>
            <w:lang w:eastAsia="zh-CN"/>
          </w:rPr>
          <w:t>【</w:t>
        </w:r>
      </w:ins>
      <w:r>
        <w:rPr>
          <w:rFonts w:hint="eastAsia" w:ascii="黑体" w:hAnsi="黑体" w:eastAsia="黑体" w:cs="黑体"/>
          <w:sz w:val="28"/>
          <w:szCs w:val="28"/>
          <w:rPrChange w:id="1033" w:author="Administrator" w:date="2016-01-02T19:26:43Z">
            <w:rPr>
              <w:rFonts w:hint="eastAsia" w:ascii="华文楷体" w:hAnsi="华文楷体" w:eastAsia="华文楷体"/>
              <w:sz w:val="28"/>
              <w:szCs w:val="28"/>
            </w:rPr>
          </w:rPrChange>
        </w:rPr>
        <w:t>如是名言总的安立不仅合情合理,而且依照所知内派〖瑜伽行中观派〗所主张的方式来安立名言这一点以事势理成立,并且能将不符合缘起事物之实相、抹杀因果之道的一切观点尽摧无遗。</w:t>
      </w:r>
      <w:ins w:id="1034" w:author="Administrator" w:date="2016-01-02T19:26:33Z">
        <w:r>
          <w:rPr>
            <w:rFonts w:hint="eastAsia" w:ascii="黑体" w:hAnsi="黑体" w:eastAsia="黑体" w:cs="黑体"/>
            <w:sz w:val="28"/>
            <w:szCs w:val="28"/>
            <w:lang w:eastAsia="zh-CN"/>
            <w:rPrChange w:id="1035" w:author="Administrator" w:date="2016-01-02T19:26:43Z">
              <w:rPr>
                <w:rFonts w:hint="eastAsia" w:ascii="华文楷体" w:hAnsi="华文楷体" w:eastAsia="华文楷体"/>
                <w:sz w:val="28"/>
                <w:szCs w:val="28"/>
                <w:lang w:eastAsia="zh-CN"/>
              </w:rPr>
            </w:rPrChange>
          </w:rPr>
          <w:t>】</w:t>
        </w:r>
      </w:ins>
    </w:p>
    <w:p>
      <w:pPr>
        <w:ind w:firstLine="570"/>
        <w:rPr>
          <w:ins w:id="1036" w:author="Administrator" w:date="2016-01-02T19:31:19Z"/>
          <w:rFonts w:hint="eastAsia" w:ascii="黑体" w:hAnsi="黑体" w:eastAsia="黑体" w:cs="黑体"/>
          <w:sz w:val="28"/>
          <w:szCs w:val="28"/>
        </w:rPr>
      </w:pPr>
      <w:del w:id="1037" w:author="Administrator" w:date="2016-01-03T15:09:55Z">
        <w:r>
          <w:rPr>
            <w:rFonts w:hint="eastAsia" w:ascii="华文楷体" w:hAnsi="华文楷体" w:eastAsia="华文楷体"/>
            <w:sz w:val="28"/>
            <w:szCs w:val="28"/>
          </w:rPr>
          <w:delText>这以上宣说附加了内容。</w:delText>
        </w:r>
      </w:del>
      <w:r>
        <w:rPr>
          <w:rFonts w:hint="eastAsia" w:ascii="华文楷体" w:hAnsi="华文楷体" w:eastAsia="华文楷体"/>
          <w:sz w:val="28"/>
          <w:szCs w:val="28"/>
        </w:rPr>
        <w:t>名言总的安立是合情合理的，而且</w:t>
      </w:r>
      <w:ins w:id="1038" w:author="Administrator" w:date="2016-01-04T00:14:18Z">
        <w:r>
          <w:rPr>
            <w:rFonts w:hint="eastAsia" w:ascii="华文楷体" w:hAnsi="华文楷体" w:eastAsia="华文楷体"/>
            <w:sz w:val="28"/>
            <w:szCs w:val="28"/>
            <w:lang w:eastAsia="zh-CN"/>
          </w:rPr>
          <w:t>尤其是</w:t>
        </w:r>
      </w:ins>
      <w:ins w:id="1039" w:author="Administrator" w:date="2016-01-04T00:14:25Z">
        <w:r>
          <w:rPr>
            <w:rFonts w:hint="eastAsia" w:ascii="华文楷体" w:hAnsi="华文楷体" w:eastAsia="华文楷体"/>
            <w:sz w:val="28"/>
            <w:szCs w:val="28"/>
            <w:lang w:eastAsia="zh-CN"/>
          </w:rPr>
          <w:t>安</w:t>
        </w:r>
      </w:ins>
      <w:del w:id="1040" w:author="Administrator" w:date="2016-01-04T00:14:36Z">
        <w:r>
          <w:rPr>
            <w:rFonts w:hint="eastAsia" w:ascii="华文楷体" w:hAnsi="华文楷体" w:eastAsia="华文楷体"/>
            <w:sz w:val="28"/>
            <w:szCs w:val="28"/>
          </w:rPr>
          <w:delText>依</w:delText>
        </w:r>
      </w:del>
      <w:r>
        <w:rPr>
          <w:rFonts w:hint="eastAsia" w:ascii="华文楷体" w:hAnsi="华文楷体" w:eastAsia="华文楷体"/>
          <w:sz w:val="28"/>
          <w:szCs w:val="28"/>
        </w:rPr>
        <w:t>照瑜伽行中观派所</w:t>
      </w:r>
      <w:ins w:id="1041" w:author="Administrator" w:date="2016-01-04T00:15:16Z">
        <w:r>
          <w:rPr>
            <w:rFonts w:hint="eastAsia" w:ascii="华文楷体" w:hAnsi="华文楷体" w:eastAsia="华文楷体"/>
            <w:sz w:val="28"/>
            <w:szCs w:val="28"/>
            <w:lang w:eastAsia="zh-CN"/>
          </w:rPr>
          <w:t>分</w:t>
        </w:r>
      </w:ins>
      <w:ins w:id="1042" w:author="Administrator" w:date="2016-01-04T00:15:19Z">
        <w:r>
          <w:rPr>
            <w:rFonts w:hint="eastAsia" w:ascii="华文楷体" w:hAnsi="华文楷体" w:eastAsia="华文楷体"/>
            <w:sz w:val="28"/>
            <w:szCs w:val="28"/>
            <w:lang w:eastAsia="zh-CN"/>
          </w:rPr>
          <w:t>类</w:t>
        </w:r>
      </w:ins>
      <w:ins w:id="1043" w:author="Administrator" w:date="2016-01-04T00:15:30Z">
        <w:r>
          <w:rPr>
            <w:rFonts w:hint="eastAsia" w:ascii="华文楷体" w:hAnsi="华文楷体" w:eastAsia="华文楷体"/>
            <w:sz w:val="28"/>
            <w:szCs w:val="28"/>
            <w:lang w:eastAsia="zh-CN"/>
          </w:rPr>
          <w:t>派</w:t>
        </w:r>
      </w:ins>
      <w:ins w:id="1044" w:author="Administrator" w:date="2016-01-04T00:15:49Z">
        <w:r>
          <w:rPr>
            <w:rFonts w:hint="eastAsia" w:ascii="华文楷体" w:hAnsi="华文楷体" w:eastAsia="华文楷体"/>
            <w:sz w:val="28"/>
            <w:szCs w:val="28"/>
            <w:lang w:eastAsia="zh-CN"/>
          </w:rPr>
          <w:t>所</w:t>
        </w:r>
      </w:ins>
      <w:r>
        <w:rPr>
          <w:rFonts w:hint="eastAsia" w:ascii="华文楷体" w:hAnsi="华文楷体" w:eastAsia="华文楷体"/>
          <w:sz w:val="28"/>
          <w:szCs w:val="28"/>
        </w:rPr>
        <w:t>主张的方式来安立名言谛</w:t>
      </w:r>
      <w:del w:id="1045" w:author="Administrator" w:date="2016-01-04T00:16:03Z">
        <w:r>
          <w:rPr>
            <w:rFonts w:hint="eastAsia" w:ascii="华文楷体" w:hAnsi="华文楷体" w:eastAsia="华文楷体"/>
            <w:sz w:val="28"/>
            <w:szCs w:val="28"/>
          </w:rPr>
          <w:delText>，</w:delText>
        </w:r>
      </w:del>
      <w:r>
        <w:rPr>
          <w:rFonts w:hint="eastAsia" w:ascii="华文楷体" w:hAnsi="华文楷体" w:eastAsia="华文楷体"/>
          <w:sz w:val="28"/>
          <w:szCs w:val="28"/>
        </w:rPr>
        <w:t>就是一切都是心的习气，通过这个方</w:t>
      </w:r>
      <w:del w:id="1046" w:author="Administrator" w:date="2016-01-04T00:16:19Z">
        <w:r>
          <w:rPr>
            <w:rFonts w:hint="eastAsia" w:ascii="华文楷体" w:hAnsi="华文楷体" w:eastAsia="华文楷体"/>
            <w:sz w:val="28"/>
            <w:szCs w:val="28"/>
          </w:rPr>
          <w:delText>式</w:delText>
        </w:r>
      </w:del>
      <w:ins w:id="1047" w:author="Administrator" w:date="2016-01-04T00:16:26Z">
        <w:r>
          <w:rPr>
            <w:rFonts w:hint="eastAsia" w:ascii="华文楷体" w:hAnsi="华文楷体" w:eastAsia="华文楷体"/>
            <w:sz w:val="28"/>
            <w:szCs w:val="28"/>
            <w:lang w:eastAsia="zh-CN"/>
          </w:rPr>
          <w:t>面</w:t>
        </w:r>
      </w:ins>
      <w:r>
        <w:rPr>
          <w:rFonts w:hint="eastAsia" w:ascii="华文楷体" w:hAnsi="华文楷体" w:eastAsia="华文楷体"/>
          <w:sz w:val="28"/>
          <w:szCs w:val="28"/>
        </w:rPr>
        <w:t>来安立</w:t>
      </w:r>
      <w:del w:id="1048" w:author="Administrator" w:date="2016-01-04T00:16:53Z">
        <w:r>
          <w:rPr>
            <w:rFonts w:hint="eastAsia" w:ascii="华文楷体" w:hAnsi="华文楷体" w:eastAsia="华文楷体"/>
            <w:sz w:val="28"/>
            <w:szCs w:val="28"/>
          </w:rPr>
          <w:delText>要</w:delText>
        </w:r>
      </w:del>
      <w:r>
        <w:rPr>
          <w:rFonts w:hint="eastAsia" w:ascii="华文楷体" w:hAnsi="华文楷体" w:eastAsia="华文楷体"/>
          <w:sz w:val="28"/>
          <w:szCs w:val="28"/>
        </w:rPr>
        <w:t>以事势理可以成立</w:t>
      </w:r>
      <w:ins w:id="1049" w:author="Administrator" w:date="2016-01-04T00:17: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，一方面</w:t>
      </w:r>
      <w:ins w:id="1050" w:author="Administrator" w:date="2016-01-04T21:48:15Z">
        <w:r>
          <w:rPr>
            <w:rFonts w:hint="eastAsia" w:ascii="华文楷体" w:hAnsi="华文楷体" w:eastAsia="华文楷体"/>
            <w:sz w:val="28"/>
            <w:szCs w:val="28"/>
            <w:lang w:eastAsia="zh-CN"/>
          </w:rPr>
          <w:t>能够</w:t>
        </w:r>
      </w:ins>
      <w:del w:id="1051" w:author="Administrator" w:date="2016-01-04T21:48:13Z">
        <w:r>
          <w:rPr>
            <w:rFonts w:hint="eastAsia" w:ascii="华文楷体" w:hAnsi="华文楷体" w:eastAsia="华文楷体"/>
            <w:sz w:val="28"/>
            <w:szCs w:val="28"/>
          </w:rPr>
          <w:delText>可以</w:delText>
        </w:r>
      </w:del>
      <w:r>
        <w:rPr>
          <w:rFonts w:hint="eastAsia" w:ascii="华文楷体" w:hAnsi="华文楷体" w:eastAsia="华文楷体"/>
          <w:sz w:val="28"/>
          <w:szCs w:val="28"/>
        </w:rPr>
        <w:t>成立，而且</w:t>
      </w:r>
      <w:ins w:id="1052" w:author="Administrator" w:date="2016-01-04T21:48:20Z">
        <w:r>
          <w:rPr>
            <w:rFonts w:hint="eastAsia" w:ascii="华文楷体" w:hAnsi="华文楷体" w:eastAsia="华文楷体"/>
            <w:sz w:val="28"/>
            <w:szCs w:val="28"/>
            <w:lang w:eastAsia="zh-CN"/>
          </w:rPr>
          <w:t>能够</w:t>
        </w:r>
      </w:ins>
      <w:del w:id="1053" w:author="Administrator" w:date="2016-01-04T21:48:18Z">
        <w:r>
          <w:rPr>
            <w:rFonts w:hint="eastAsia" w:ascii="华文楷体" w:hAnsi="华文楷体" w:eastAsia="华文楷体"/>
            <w:sz w:val="28"/>
            <w:szCs w:val="28"/>
          </w:rPr>
          <w:delText>可</w:delText>
        </w:r>
      </w:del>
      <w:del w:id="1054" w:author="Administrator" w:date="2016-01-04T21:48:17Z">
        <w:r>
          <w:rPr>
            <w:rFonts w:hint="eastAsia" w:ascii="华文楷体" w:hAnsi="华文楷体" w:eastAsia="华文楷体"/>
            <w:sz w:val="28"/>
            <w:szCs w:val="28"/>
          </w:rPr>
          <w:delText>以</w:delText>
        </w:r>
      </w:del>
      <w:r>
        <w:rPr>
          <w:rFonts w:hint="eastAsia" w:ascii="华文楷体" w:hAnsi="华文楷体" w:eastAsia="华文楷体"/>
          <w:sz w:val="28"/>
          <w:szCs w:val="28"/>
        </w:rPr>
        <w:t>将不符合缘起事物的实相、抹杀因果之道的一切观点</w:t>
      </w:r>
      <w:ins w:id="1055" w:author="Administrator" w:date="2016-01-04T00:17:17Z">
        <w:r>
          <w:rPr>
            <w:rFonts w:hint="eastAsia" w:ascii="华文楷体" w:hAnsi="华文楷体" w:eastAsia="华文楷体"/>
            <w:sz w:val="28"/>
            <w:szCs w:val="28"/>
            <w:lang w:eastAsia="zh-CN"/>
          </w:rPr>
          <w:t>全部</w:t>
        </w:r>
      </w:ins>
      <w:ins w:id="1056" w:author="Administrator" w:date="2016-01-04T00:17:19Z">
        <w:r>
          <w:rPr>
            <w:rFonts w:hint="eastAsia" w:ascii="华文楷体" w:hAnsi="华文楷体" w:eastAsia="华文楷体"/>
            <w:sz w:val="28"/>
            <w:szCs w:val="28"/>
            <w:lang w:eastAsia="zh-CN"/>
          </w:rPr>
          <w:t>都</w:t>
        </w:r>
      </w:ins>
      <w:r>
        <w:rPr>
          <w:rFonts w:hint="eastAsia" w:ascii="华文楷体" w:hAnsi="华文楷体" w:eastAsia="华文楷体"/>
          <w:sz w:val="28"/>
          <w:szCs w:val="28"/>
        </w:rPr>
        <w:t>可以摧毁</w:t>
      </w:r>
      <w:r>
        <w:rPr>
          <w:rFonts w:hint="eastAsia" w:ascii="黑体" w:hAnsi="黑体" w:eastAsia="黑体" w:cs="黑体"/>
          <w:sz w:val="28"/>
          <w:szCs w:val="28"/>
          <w:rPrChange w:id="1057" w:author="Administrator" w:date="2016-01-02T19:31:15Z">
            <w:rPr>
              <w:rFonts w:hint="eastAsia" w:ascii="华文楷体" w:hAnsi="华文楷体" w:eastAsia="华文楷体"/>
              <w:sz w:val="28"/>
              <w:szCs w:val="28"/>
            </w:rPr>
          </w:rPrChange>
        </w:rPr>
        <w:t>。</w:t>
      </w:r>
    </w:p>
    <w:p>
      <w:pPr>
        <w:ind w:firstLine="570"/>
        <w:rPr>
          <w:del w:id="1058" w:author="Administrator" w:date="2016-01-02T19:27:55Z"/>
          <w:rFonts w:hint="eastAsia" w:ascii="黑体" w:hAnsi="黑体" w:eastAsia="黑体" w:cs="黑体"/>
          <w:sz w:val="28"/>
          <w:szCs w:val="28"/>
          <w:rPrChange w:id="1059" w:author="Administrator" w:date="2016-01-02T19:31:15Z">
            <w:rPr>
              <w:del w:id="1060" w:author="Administrator" w:date="2016-01-02T19:27:55Z"/>
              <w:rFonts w:hint="eastAsia" w:ascii="华文楷体" w:hAnsi="华文楷体" w:eastAsia="华文楷体"/>
              <w:sz w:val="28"/>
              <w:szCs w:val="28"/>
            </w:rPr>
          </w:rPrChange>
        </w:rPr>
      </w:pPr>
      <w:ins w:id="1061" w:author="Administrator" w:date="2016-01-02T19:31:10Z">
        <w:r>
          <w:rPr>
            <w:rFonts w:hint="eastAsia" w:ascii="黑体" w:hAnsi="黑体" w:eastAsia="黑体" w:cs="黑体"/>
            <w:sz w:val="28"/>
            <w:szCs w:val="28"/>
            <w:lang w:eastAsia="zh-CN"/>
            <w:rPrChange w:id="1062" w:author="Administrator" w:date="2016-01-02T19:31:15Z">
              <w:rPr>
                <w:rFonts w:hint="eastAsia" w:ascii="华文楷体" w:hAnsi="华文楷体" w:eastAsia="华文楷体"/>
                <w:sz w:val="28"/>
                <w:szCs w:val="28"/>
                <w:lang w:eastAsia="zh-CN"/>
              </w:rPr>
            </w:rPrChange>
          </w:rPr>
          <w:t>【</w:t>
        </w:r>
      </w:ins>
    </w:p>
    <w:p>
      <w:pPr>
        <w:ind w:firstLine="570"/>
        <w:rPr>
          <w:del w:id="1063" w:author="Administrator" w:date="2016-01-02T19:28:04Z"/>
          <w:rFonts w:hint="eastAsia" w:ascii="黑体" w:hAnsi="黑体" w:eastAsia="黑体" w:cs="黑体"/>
          <w:sz w:val="28"/>
          <w:szCs w:val="28"/>
          <w:rPrChange w:id="1064" w:author="Administrator" w:date="2016-01-02T19:31:15Z">
            <w:rPr>
              <w:del w:id="1065" w:author="Administrator" w:date="2016-01-02T19:28:04Z"/>
              <w:rFonts w:hint="eastAsia" w:ascii="华文楷体" w:hAnsi="华文楷体" w:eastAsia="华文楷体"/>
              <w:sz w:val="28"/>
              <w:szCs w:val="28"/>
            </w:rPr>
          </w:rPrChange>
        </w:rPr>
      </w:pPr>
      <w:r>
        <w:rPr>
          <w:rFonts w:hint="eastAsia" w:ascii="黑体" w:hAnsi="黑体" w:eastAsia="黑体" w:cs="黑体"/>
          <w:sz w:val="28"/>
          <w:szCs w:val="28"/>
          <w:rPrChange w:id="1066" w:author="Administrator" w:date="2016-01-02T19:31:15Z">
            <w:rPr>
              <w:rFonts w:hint="eastAsia" w:ascii="华文楷体" w:hAnsi="华文楷体" w:eastAsia="华文楷体"/>
              <w:sz w:val="28"/>
              <w:szCs w:val="28"/>
            </w:rPr>
          </w:rPrChange>
        </w:rPr>
        <w:t>从而对因果之理超胜他道生起坚不可摧、牢不可破的定解。</w:t>
      </w:r>
      <w:ins w:id="1067" w:author="Administrator" w:date="2016-01-02T19:31:07Z">
        <w:r>
          <w:rPr>
            <w:rFonts w:hint="eastAsia" w:ascii="黑体" w:hAnsi="黑体" w:eastAsia="黑体" w:cs="黑体"/>
            <w:sz w:val="28"/>
            <w:szCs w:val="28"/>
            <w:lang w:eastAsia="zh-CN"/>
            <w:rPrChange w:id="1068" w:author="Administrator" w:date="2016-01-02T19:31:15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所以</w:t>
      </w:r>
      <w:ins w:id="1069" w:author="Administrator" w:date="2016-01-03T15:10:19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最后就可以对内道因果的道理完全可以超胜他道，生起非常坚固牢不可破的定解的。这个方面讲到了</w:t>
      </w:r>
      <w:ins w:id="1070" w:author="Administrator" w:date="2016-01-03T15:10:3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中观</w:t>
      </w:r>
      <w:ins w:id="1071" w:author="Administrator" w:date="2016-01-02T19:28:28Z">
        <w:r>
          <w:rPr>
            <w:rFonts w:hint="eastAsia" w:ascii="华文楷体" w:hAnsi="华文楷体" w:eastAsia="华文楷体"/>
            <w:sz w:val="28"/>
            <w:szCs w:val="28"/>
            <w:lang w:eastAsia="zh-CN"/>
          </w:rPr>
          <w:t>宗</w:t>
        </w:r>
      </w:ins>
      <w:del w:id="1072" w:author="Administrator" w:date="2016-01-02T19:28:16Z">
        <w:r>
          <w:rPr>
            <w:rFonts w:hint="eastAsia" w:ascii="华文楷体" w:hAnsi="华文楷体" w:eastAsia="华文楷体"/>
            <w:sz w:val="28"/>
            <w:szCs w:val="28"/>
          </w:rPr>
          <w:delText>中</w:delText>
        </w:r>
      </w:del>
      <w:ins w:id="1073" w:author="Administrator" w:date="2016-01-03T15:10:41Z">
        <w:r>
          <w:rPr>
            <w:rFonts w:hint="eastAsia" w:ascii="华文楷体" w:hAnsi="华文楷体" w:eastAsia="华文楷体"/>
            <w:sz w:val="28"/>
            <w:szCs w:val="28"/>
            <w:lang w:eastAsia="zh-CN"/>
          </w:rPr>
          <w:t>它</w:t>
        </w:r>
      </w:ins>
      <w:del w:id="1074" w:author="Administrator" w:date="2016-01-03T15:10:37Z">
        <w:r>
          <w:rPr>
            <w:rFonts w:hint="eastAsia" w:ascii="华文楷体" w:hAnsi="华文楷体" w:eastAsia="华文楷体"/>
            <w:sz w:val="28"/>
            <w:szCs w:val="28"/>
          </w:rPr>
          <w:delText>，</w:delText>
        </w:r>
      </w:del>
      <w:r>
        <w:rPr>
          <w:rFonts w:hint="eastAsia" w:ascii="华文楷体" w:hAnsi="华文楷体" w:eastAsia="华文楷体"/>
          <w:sz w:val="28"/>
          <w:szCs w:val="28"/>
        </w:rPr>
        <w:t>在胜义当中安立的无自性，名言当中</w:t>
      </w:r>
      <w:ins w:id="1075" w:author="Administrator" w:date="2016-01-03T15:11:14Z">
        <w:r>
          <w:rPr>
            <w:rFonts w:hint="eastAsia" w:ascii="华文楷体" w:hAnsi="华文楷体" w:eastAsia="华文楷体"/>
            <w:sz w:val="28"/>
            <w:szCs w:val="28"/>
            <w:lang w:eastAsia="zh-CN"/>
          </w:rPr>
          <w:t>也</w:t>
        </w:r>
      </w:ins>
      <w:r>
        <w:rPr>
          <w:rFonts w:hint="eastAsia" w:ascii="华文楷体" w:hAnsi="华文楷体" w:eastAsia="华文楷体"/>
          <w:sz w:val="28"/>
          <w:szCs w:val="28"/>
        </w:rPr>
        <w:t>承许因果缘起的道理</w:t>
      </w:r>
      <w:ins w:id="1076" w:author="Administrator" w:date="2016-01-03T15:11:25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w:t>
      </w:r>
      <w:ins w:id="1077" w:author="Administrator" w:date="2016-01-03T15:16:32Z">
        <w:r>
          <w:rPr>
            <w:rFonts w:hint="eastAsia" w:ascii="华文楷体" w:hAnsi="华文楷体" w:eastAsia="华文楷体"/>
            <w:sz w:val="28"/>
            <w:szCs w:val="28"/>
            <w:lang w:eastAsia="zh-CN"/>
          </w:rPr>
          <w:t>就是</w:t>
        </w:r>
      </w:ins>
      <w:del w:id="1078" w:author="Administrator" w:date="2016-01-03T15:16:31Z">
        <w:r>
          <w:rPr>
            <w:rFonts w:hint="eastAsia" w:ascii="华文楷体" w:hAnsi="华文楷体" w:eastAsia="华文楷体"/>
            <w:sz w:val="28"/>
            <w:szCs w:val="28"/>
          </w:rPr>
          <w:delText>可以</w:delText>
        </w:r>
      </w:del>
      <w:r>
        <w:rPr>
          <w:rFonts w:hint="eastAsia" w:ascii="华文楷体" w:hAnsi="华文楷体" w:eastAsia="华文楷体"/>
          <w:sz w:val="28"/>
          <w:szCs w:val="28"/>
        </w:rPr>
        <w:t>复述一下有部</w:t>
      </w:r>
      <w:ins w:id="1079" w:author="Administrator" w:date="2016-01-02T19:30:16Z">
        <w:r>
          <w:rPr>
            <w:rFonts w:hint="eastAsia" w:ascii="华文楷体" w:hAnsi="华文楷体" w:eastAsia="华文楷体"/>
            <w:sz w:val="28"/>
            <w:szCs w:val="28"/>
            <w:lang w:eastAsia="zh-CN"/>
          </w:rPr>
          <w:t>宗</w:t>
        </w:r>
      </w:ins>
      <w:del w:id="1080" w:author="Administrator" w:date="2016-01-02T19:30:14Z">
        <w:r>
          <w:rPr>
            <w:rFonts w:hint="eastAsia" w:ascii="华文楷体" w:hAnsi="华文楷体" w:eastAsia="华文楷体"/>
            <w:sz w:val="28"/>
            <w:szCs w:val="28"/>
          </w:rPr>
          <w:delText>中</w:delText>
        </w:r>
      </w:del>
      <w:r>
        <w:rPr>
          <w:rFonts w:hint="eastAsia" w:ascii="华文楷体" w:hAnsi="华文楷体" w:eastAsia="华文楷体"/>
          <w:sz w:val="28"/>
          <w:szCs w:val="28"/>
        </w:rPr>
        <w:t>能理解无自性可以生因果的道理</w:t>
      </w:r>
      <w:ins w:id="1081" w:author="Administrator" w:date="2016-01-03T15:11:33Z">
        <w:r>
          <w:rPr>
            <w:rFonts w:hint="eastAsia" w:ascii="华文楷体" w:hAnsi="华文楷体" w:eastAsia="华文楷体"/>
            <w:sz w:val="28"/>
            <w:szCs w:val="28"/>
            <w:lang w:eastAsia="zh-CN"/>
          </w:rPr>
          <w:t>，</w:t>
        </w:r>
      </w:ins>
      <w:ins w:id="1082" w:author="Administrator" w:date="2016-01-03T15:11:53Z">
        <w:r>
          <w:rPr>
            <w:rFonts w:hint="eastAsia" w:ascii="华文楷体" w:hAnsi="华文楷体" w:eastAsia="华文楷体"/>
            <w:sz w:val="28"/>
            <w:szCs w:val="28"/>
            <w:lang w:eastAsia="zh-CN"/>
          </w:rPr>
          <w:t>所</w:t>
        </w:r>
      </w:ins>
      <w:ins w:id="1083" w:author="Administrator" w:date="2016-01-03T15:11:54Z">
        <w:r>
          <w:rPr>
            <w:rFonts w:hint="eastAsia" w:ascii="华文楷体" w:hAnsi="华文楷体" w:eastAsia="华文楷体"/>
            <w:sz w:val="28"/>
            <w:szCs w:val="28"/>
            <w:lang w:eastAsia="zh-CN"/>
          </w:rPr>
          <w:t>以</w:t>
        </w:r>
      </w:ins>
      <w:r>
        <w:rPr>
          <w:rFonts w:hint="eastAsia" w:ascii="华文楷体" w:hAnsi="华文楷体" w:eastAsia="华文楷体"/>
          <w:sz w:val="28"/>
          <w:szCs w:val="28"/>
        </w:rPr>
        <w:t>提出一些辩论。</w:t>
      </w:r>
    </w:p>
    <w:p>
      <w:pPr>
        <w:ind w:firstLine="570"/>
        <w:rPr>
          <w:rFonts w:hint="eastAsia" w:ascii="黑体" w:hAnsi="黑体" w:eastAsia="黑体" w:cs="黑体"/>
          <w:sz w:val="28"/>
          <w:szCs w:val="28"/>
          <w:rPrChange w:id="1084" w:author="Administrator" w:date="2016-01-02T19:32:47Z">
            <w:rPr>
              <w:rFonts w:hint="eastAsia" w:ascii="华文楷体" w:hAnsi="华文楷体" w:eastAsia="华文楷体"/>
              <w:sz w:val="28"/>
              <w:szCs w:val="28"/>
            </w:rPr>
          </w:rPrChange>
        </w:rPr>
      </w:pPr>
      <w:ins w:id="1085" w:author="Administrator" w:date="2016-01-02T19:32:41Z">
        <w:r>
          <w:rPr>
            <w:rFonts w:hint="eastAsia" w:ascii="黑体" w:hAnsi="黑体" w:eastAsia="黑体" w:cs="黑体"/>
            <w:sz w:val="28"/>
            <w:szCs w:val="28"/>
            <w:lang w:eastAsia="zh-CN"/>
            <w:rPrChange w:id="1086" w:author="Administrator" w:date="2016-01-02T19:32:4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87" w:author="Administrator" w:date="2016-01-02T19:32:47Z">
            <w:rPr>
              <w:rFonts w:hint="eastAsia" w:ascii="华文楷体" w:hAnsi="华文楷体" w:eastAsia="华文楷体"/>
              <w:sz w:val="28"/>
              <w:szCs w:val="28"/>
            </w:rPr>
          </w:rPrChange>
        </w:rPr>
        <w:t>有部宗等由嗔恨胜义之理的心态所左右而声称:“主张万法无自性这是强有力否定因果等一切事实的观点,因此可叫做‘全空灌顶派’ 。”</w:t>
      </w:r>
      <w:ins w:id="1088" w:author="Administrator" w:date="2016-01-02T19:32:43Z">
        <w:r>
          <w:rPr>
            <w:rFonts w:hint="eastAsia" w:ascii="黑体" w:hAnsi="黑体" w:eastAsia="黑体" w:cs="黑体"/>
            <w:sz w:val="28"/>
            <w:szCs w:val="28"/>
            <w:lang w:eastAsia="zh-CN"/>
            <w:rPrChange w:id="1089" w:author="Administrator" w:date="2016-01-02T19:32:4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有部</w:t>
      </w:r>
      <w:ins w:id="1090" w:author="Administrator" w:date="2016-01-02T19:32:56Z">
        <w:r>
          <w:rPr>
            <w:rFonts w:hint="eastAsia" w:ascii="华文楷体" w:hAnsi="华文楷体" w:eastAsia="华文楷体"/>
            <w:sz w:val="28"/>
            <w:szCs w:val="28"/>
            <w:lang w:eastAsia="zh-CN"/>
          </w:rPr>
          <w:t>宗</w:t>
        </w:r>
      </w:ins>
      <w:ins w:id="1091" w:author="Administrator" w:date="2016-01-02T19:33:11Z">
        <w:r>
          <w:rPr>
            <w:rFonts w:hint="eastAsia" w:ascii="华文楷体" w:hAnsi="华文楷体" w:eastAsia="华文楷体"/>
            <w:sz w:val="28"/>
            <w:szCs w:val="28"/>
            <w:lang w:eastAsia="zh-CN"/>
          </w:rPr>
          <w:t>，</w:t>
        </w:r>
      </w:ins>
      <w:del w:id="1092" w:author="Administrator" w:date="2016-01-02T19:32:54Z">
        <w:r>
          <w:rPr>
            <w:rFonts w:hint="eastAsia" w:ascii="华文楷体" w:hAnsi="华文楷体" w:eastAsia="华文楷体"/>
            <w:sz w:val="28"/>
            <w:szCs w:val="28"/>
          </w:rPr>
          <w:delText>中</w:delText>
        </w:r>
      </w:del>
      <w:r>
        <w:rPr>
          <w:rFonts w:hint="eastAsia" w:ascii="华文楷体" w:hAnsi="华文楷体" w:eastAsia="华文楷体"/>
          <w:sz w:val="28"/>
          <w:szCs w:val="28"/>
        </w:rPr>
        <w:t>不是所有的有部</w:t>
      </w:r>
      <w:ins w:id="1093" w:author="Administrator" w:date="2016-01-02T19:33:04Z">
        <w:r>
          <w:rPr>
            <w:rFonts w:hint="eastAsia" w:ascii="华文楷体" w:hAnsi="华文楷体" w:eastAsia="华文楷体"/>
            <w:sz w:val="28"/>
            <w:szCs w:val="28"/>
            <w:lang w:eastAsia="zh-CN"/>
          </w:rPr>
          <w:t>宗</w:t>
        </w:r>
      </w:ins>
      <w:del w:id="1094" w:author="Administrator" w:date="2016-01-02T19:33:02Z">
        <w:r>
          <w:rPr>
            <w:rFonts w:hint="eastAsia" w:ascii="华文楷体" w:hAnsi="华文楷体" w:eastAsia="华文楷体"/>
            <w:sz w:val="28"/>
            <w:szCs w:val="28"/>
          </w:rPr>
          <w:delText>中</w:delText>
        </w:r>
      </w:del>
      <w:r>
        <w:rPr>
          <w:rFonts w:hint="eastAsia" w:ascii="华文楷体" w:hAnsi="华文楷体" w:eastAsia="华文楷体"/>
          <w:sz w:val="28"/>
          <w:szCs w:val="28"/>
        </w:rPr>
        <w:t>，</w:t>
      </w:r>
      <w:ins w:id="1095" w:author="Administrator" w:date="2016-01-03T15:17:0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有一些傲慢的声闻，</w:t>
      </w:r>
      <w:ins w:id="1096" w:author="Administrator" w:date="2016-01-03T15:17:06Z">
        <w:r>
          <w:rPr>
            <w:rFonts w:hint="eastAsia" w:ascii="华文楷体" w:hAnsi="华文楷体" w:eastAsia="华文楷体"/>
            <w:sz w:val="28"/>
            <w:szCs w:val="28"/>
            <w:lang w:eastAsia="zh-CN"/>
          </w:rPr>
          <w:t>是</w:t>
        </w:r>
      </w:ins>
      <w:ins w:id="1097" w:author="Administrator" w:date="2016-01-03T15:12:31Z">
        <w:r>
          <w:rPr>
            <w:rFonts w:hint="eastAsia" w:ascii="华文楷体" w:hAnsi="华文楷体" w:eastAsia="华文楷体"/>
            <w:sz w:val="28"/>
            <w:szCs w:val="28"/>
          </w:rPr>
          <w:t>有一些傲慢的声闻</w:t>
        </w:r>
      </w:ins>
      <w:ins w:id="1098" w:author="Administrator" w:date="2016-01-03T15:17:25Z">
        <w:r>
          <w:rPr>
            <w:rFonts w:hint="eastAsia" w:ascii="华文楷体" w:hAnsi="华文楷体" w:eastAsia="华文楷体"/>
            <w:sz w:val="28"/>
            <w:szCs w:val="28"/>
            <w:lang w:eastAsia="zh-CN"/>
          </w:rPr>
          <w:t>，</w:t>
        </w:r>
      </w:ins>
      <w:ins w:id="1099" w:author="Administrator" w:date="2016-01-03T15:17:33Z">
        <w:r>
          <w:rPr>
            <w:rFonts w:hint="eastAsia" w:ascii="华文楷体" w:hAnsi="华文楷体" w:eastAsia="华文楷体"/>
            <w:sz w:val="28"/>
            <w:szCs w:val="28"/>
          </w:rPr>
          <w:t>一些傲慢的声闻</w:t>
        </w:r>
      </w:ins>
      <w:r>
        <w:rPr>
          <w:rFonts w:hint="eastAsia" w:ascii="华文楷体" w:hAnsi="华文楷体" w:eastAsia="华文楷体"/>
          <w:sz w:val="28"/>
          <w:szCs w:val="28"/>
        </w:rPr>
        <w:t>本来</w:t>
      </w:r>
      <w:ins w:id="1100" w:author="Administrator" w:date="2016-01-03T15:14:55Z">
        <w:r>
          <w:rPr>
            <w:rFonts w:hint="eastAsia" w:ascii="华文楷体" w:hAnsi="华文楷体" w:eastAsia="华文楷体"/>
            <w:sz w:val="28"/>
            <w:szCs w:val="28"/>
            <w:lang w:eastAsia="zh-CN"/>
          </w:rPr>
          <w:t>自己</w:t>
        </w:r>
      </w:ins>
      <w:r>
        <w:rPr>
          <w:rFonts w:hint="eastAsia" w:ascii="华文楷体" w:hAnsi="华文楷体" w:eastAsia="华文楷体"/>
          <w:sz w:val="28"/>
          <w:szCs w:val="28"/>
        </w:rPr>
        <w:t>没有证悟无我</w:t>
      </w:r>
      <w:del w:id="1101" w:author="Administrator" w:date="2016-01-03T15:14:59Z">
        <w:r>
          <w:rPr>
            <w:rFonts w:hint="eastAsia" w:ascii="华文楷体" w:hAnsi="华文楷体" w:eastAsia="华文楷体"/>
            <w:sz w:val="28"/>
            <w:szCs w:val="28"/>
          </w:rPr>
          <w:delText>的</w:delText>
        </w:r>
      </w:del>
      <w:r>
        <w:rPr>
          <w:rFonts w:hint="eastAsia" w:ascii="华文楷体" w:hAnsi="华文楷体" w:eastAsia="华文楷体"/>
          <w:sz w:val="28"/>
          <w:szCs w:val="28"/>
        </w:rPr>
        <w:t>空性，</w:t>
      </w:r>
      <w:ins w:id="1102" w:author="Administrator" w:date="2016-01-03T15:15:12Z">
        <w:r>
          <w:rPr>
            <w:rFonts w:hint="eastAsia" w:ascii="华文楷体" w:hAnsi="华文楷体" w:eastAsia="华文楷体"/>
            <w:sz w:val="28"/>
            <w:szCs w:val="28"/>
            <w:lang w:eastAsia="zh-CN"/>
          </w:rPr>
          <w:t>他认为</w:t>
        </w:r>
      </w:ins>
      <w:r>
        <w:rPr>
          <w:rFonts w:hint="eastAsia" w:ascii="华文楷体" w:hAnsi="华文楷体" w:eastAsia="华文楷体"/>
          <w:sz w:val="28"/>
          <w:szCs w:val="28"/>
        </w:rPr>
        <w:t>自以为自己证悟了，</w:t>
      </w:r>
      <w:ins w:id="1103" w:author="Administrator" w:date="2016-01-04T21:51:0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w:t>
      </w:r>
      <w:ins w:id="1104" w:author="Administrator" w:date="2016-01-04T21:51:19Z">
        <w:r>
          <w:rPr>
            <w:rFonts w:hint="eastAsia" w:ascii="华文楷体" w:hAnsi="华文楷体" w:eastAsia="华文楷体"/>
            <w:sz w:val="28"/>
            <w:szCs w:val="28"/>
            <w:lang w:eastAsia="zh-CN"/>
          </w:rPr>
          <w:t>他就说是</w:t>
        </w:r>
      </w:ins>
      <w:ins w:id="1105" w:author="Administrator" w:date="2016-01-04T00:18:30Z">
        <w:r>
          <w:rPr>
            <w:rFonts w:hint="eastAsia" w:ascii="华文楷体" w:hAnsi="华文楷体" w:eastAsia="华文楷体"/>
            <w:sz w:val="28"/>
            <w:szCs w:val="28"/>
            <w:lang w:eastAsia="zh-CN"/>
          </w:rPr>
          <w:t>因为他</w:t>
        </w:r>
      </w:ins>
      <w:r>
        <w:rPr>
          <w:rFonts w:hint="eastAsia" w:ascii="华文楷体" w:hAnsi="华文楷体" w:eastAsia="华文楷体"/>
          <w:sz w:val="28"/>
          <w:szCs w:val="28"/>
        </w:rPr>
        <w:t>如果真正证悟了空性的话，他对于大乘的胜义谛他</w:t>
      </w:r>
      <w:ins w:id="1106" w:author="Administrator" w:date="2016-01-03T15:13:04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可以接受的</w:t>
      </w:r>
      <w:ins w:id="1107" w:author="Administrator" w:date="2016-01-02T19:33:44Z">
        <w:r>
          <w:rPr>
            <w:rFonts w:hint="eastAsia" w:ascii="华文楷体" w:hAnsi="华文楷体" w:eastAsia="华文楷体"/>
            <w:sz w:val="28"/>
            <w:szCs w:val="28"/>
            <w:lang w:eastAsia="zh-CN"/>
          </w:rPr>
          <w:t>，</w:t>
        </w:r>
      </w:ins>
      <w:del w:id="1108" w:author="Administrator" w:date="2016-01-02T19:33:43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1109" w:author="Administrator" w:date="2016-01-03T15:17:58Z">
        <w:r>
          <w:rPr>
            <w:rFonts w:hint="eastAsia" w:ascii="华文楷体" w:hAnsi="华文楷体" w:eastAsia="华文楷体"/>
            <w:sz w:val="28"/>
            <w:szCs w:val="28"/>
            <w:lang w:eastAsia="zh-CN"/>
          </w:rPr>
          <w:t>他</w:t>
        </w:r>
      </w:ins>
      <w:r>
        <w:rPr>
          <w:rFonts w:hint="eastAsia" w:ascii="华文楷体" w:hAnsi="华文楷体" w:eastAsia="华文楷体"/>
          <w:sz w:val="28"/>
          <w:szCs w:val="28"/>
        </w:rPr>
        <w:t>因为</w:t>
      </w:r>
      <w:ins w:id="1110" w:author="Administrator" w:date="2016-01-03T15:13:1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没有证悟空性，他就把自己</w:t>
      </w:r>
      <w:ins w:id="1111" w:author="Administrator" w:date="2016-01-04T21:50: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没有</w:t>
      </w:r>
      <w:ins w:id="1112" w:author="Administrator" w:date="2016-01-03T15:12:51Z">
        <w:r>
          <w:rPr>
            <w:rFonts w:hint="eastAsia" w:ascii="华文楷体" w:hAnsi="华文楷体" w:eastAsia="华文楷体"/>
            <w:sz w:val="28"/>
            <w:szCs w:val="28"/>
            <w:lang w:eastAsia="zh-CN"/>
          </w:rPr>
          <w:t>证悟</w:t>
        </w:r>
      </w:ins>
      <w:r>
        <w:rPr>
          <w:rFonts w:hint="eastAsia" w:ascii="华文楷体" w:hAnsi="华文楷体" w:eastAsia="华文楷体"/>
          <w:sz w:val="28"/>
          <w:szCs w:val="28"/>
        </w:rPr>
        <w:t>空性的</w:t>
      </w:r>
      <w:del w:id="1113" w:author="Administrator" w:date="2016-01-03T15:13:20Z">
        <w:r>
          <w:rPr>
            <w:rFonts w:hint="eastAsia" w:ascii="华文楷体" w:hAnsi="华文楷体" w:eastAsia="华文楷体"/>
            <w:sz w:val="28"/>
            <w:szCs w:val="28"/>
          </w:rPr>
          <w:delText>证</w:delText>
        </w:r>
      </w:del>
      <w:del w:id="1114" w:author="Administrator" w:date="2016-01-03T15:13:21Z">
        <w:r>
          <w:rPr>
            <w:rFonts w:hint="eastAsia" w:ascii="华文楷体" w:hAnsi="华文楷体" w:eastAsia="华文楷体"/>
            <w:sz w:val="28"/>
            <w:szCs w:val="28"/>
          </w:rPr>
          <w:delText>悟</w:delText>
        </w:r>
      </w:del>
      <w:ins w:id="1115" w:author="Administrator" w:date="2016-01-03T15:13: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作为一个</w:t>
      </w:r>
      <w:ins w:id="1116" w:author="Administrator" w:date="2016-01-03T15:13:35Z">
        <w:r>
          <w:rPr>
            <w:rFonts w:hint="eastAsia" w:ascii="华文楷体" w:hAnsi="华文楷体" w:eastAsia="华文楷体"/>
            <w:sz w:val="28"/>
            <w:szCs w:val="28"/>
            <w:lang w:eastAsia="zh-CN"/>
          </w:rPr>
          <w:t>正</w:t>
        </w:r>
      </w:ins>
      <w:del w:id="1117" w:author="Administrator" w:date="2016-01-03T15:13:33Z">
        <w:r>
          <w:rPr>
            <w:rFonts w:hint="eastAsia" w:ascii="华文楷体" w:hAnsi="华文楷体" w:eastAsia="华文楷体"/>
            <w:sz w:val="28"/>
            <w:szCs w:val="28"/>
          </w:rPr>
          <w:delText>证</w:delText>
        </w:r>
      </w:del>
      <w:r>
        <w:rPr>
          <w:rFonts w:hint="eastAsia" w:ascii="华文楷体" w:hAnsi="华文楷体" w:eastAsia="华文楷体"/>
          <w:sz w:val="28"/>
          <w:szCs w:val="28"/>
        </w:rPr>
        <w:t>量，他就嗔恨所有空性的道理，他对空性没有真正的理解，所以</w:t>
      </w:r>
      <w:ins w:id="1118" w:author="Administrator" w:date="2016-01-04T00:18:43Z">
        <w:r>
          <w:rPr>
            <w:rFonts w:hint="eastAsia" w:ascii="华文楷体" w:hAnsi="华文楷体" w:eastAsia="华文楷体"/>
            <w:sz w:val="28"/>
            <w:szCs w:val="28"/>
            <w:lang w:eastAsia="zh-CN"/>
          </w:rPr>
          <w:t>他</w:t>
        </w:r>
      </w:ins>
      <w:ins w:id="1119" w:author="Administrator" w:date="2016-01-03T15:18:1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傲慢的声闻由于嗔恨胜义的心态所左右而声称</w:t>
      </w:r>
      <w:del w:id="1120" w:author="Administrator" w:date="2016-01-03T15:13:58Z">
        <w:r>
          <w:rPr>
            <w:rFonts w:hint="eastAsia" w:ascii="华文楷体" w:hAnsi="华文楷体" w:eastAsia="华文楷体"/>
            <w:sz w:val="28"/>
            <w:szCs w:val="28"/>
          </w:rPr>
          <w:delText>，</w:delText>
        </w:r>
      </w:del>
      <w:r>
        <w:rPr>
          <w:rFonts w:hint="eastAsia" w:ascii="华文楷体" w:hAnsi="华文楷体" w:eastAsia="华文楷体"/>
          <w:sz w:val="28"/>
          <w:szCs w:val="28"/>
        </w:rPr>
        <w:t>中观</w:t>
      </w:r>
      <w:ins w:id="1121" w:author="Administrator" w:date="2016-01-03T15:18:40Z">
        <w:r>
          <w:rPr>
            <w:rFonts w:hint="eastAsia" w:ascii="华文楷体" w:hAnsi="华文楷体" w:eastAsia="华文楷体"/>
            <w:sz w:val="28"/>
            <w:szCs w:val="28"/>
            <w:lang w:eastAsia="zh-CN"/>
          </w:rPr>
          <w:t>宗</w:t>
        </w:r>
      </w:ins>
      <w:r>
        <w:rPr>
          <w:rFonts w:hint="eastAsia" w:ascii="华文楷体" w:hAnsi="华文楷体" w:eastAsia="华文楷体"/>
          <w:sz w:val="28"/>
          <w:szCs w:val="28"/>
        </w:rPr>
        <w:t>等这</w:t>
      </w:r>
      <w:ins w:id="1122" w:author="Administrator" w:date="2016-01-03T15:13:53Z">
        <w:r>
          <w:rPr>
            <w:rFonts w:hint="eastAsia" w:ascii="华文楷体" w:hAnsi="华文楷体" w:eastAsia="华文楷体"/>
            <w:sz w:val="28"/>
            <w:szCs w:val="28"/>
            <w:lang w:eastAsia="zh-CN"/>
          </w:rPr>
          <w:t>些</w:t>
        </w:r>
      </w:ins>
      <w:del w:id="1123" w:author="Administrator" w:date="2016-01-03T15:13:46Z">
        <w:r>
          <w:rPr>
            <w:rFonts w:hint="eastAsia" w:ascii="华文楷体" w:hAnsi="华文楷体" w:eastAsia="华文楷体"/>
            <w:sz w:val="28"/>
            <w:szCs w:val="28"/>
          </w:rPr>
          <w:delText>种</w:delText>
        </w:r>
      </w:del>
      <w:r>
        <w:rPr>
          <w:rFonts w:hint="eastAsia" w:ascii="华文楷体" w:hAnsi="华文楷体" w:eastAsia="华文楷体"/>
          <w:sz w:val="28"/>
          <w:szCs w:val="28"/>
        </w:rPr>
        <w:t>主张万法无自性是强有力</w:t>
      </w:r>
      <w:ins w:id="1124" w:author="Administrator" w:date="2016-01-03T15:15: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否定因果</w:t>
      </w:r>
      <w:del w:id="1125" w:author="Administrator" w:date="2016-01-04T00:18:51Z">
        <w:r>
          <w:rPr>
            <w:rFonts w:hint="eastAsia" w:ascii="华文楷体" w:hAnsi="华文楷体" w:eastAsia="华文楷体"/>
            <w:sz w:val="28"/>
            <w:szCs w:val="28"/>
          </w:rPr>
          <w:delText>等</w:delText>
        </w:r>
      </w:del>
      <w:r>
        <w:rPr>
          <w:rFonts w:hint="eastAsia" w:ascii="华文楷体" w:hAnsi="华文楷体" w:eastAsia="华文楷体"/>
          <w:sz w:val="28"/>
          <w:szCs w:val="28"/>
        </w:rPr>
        <w:t>一切事实的观点。</w:t>
      </w:r>
      <w:ins w:id="1126" w:author="Administrator" w:date="2016-01-03T15:18:45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中观宗说一切都不存在的，因果都没有，所以</w:t>
      </w:r>
      <w:ins w:id="1127" w:author="Administrator" w:date="2016-01-04T21:51:5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强有力否定因果</w:t>
      </w:r>
      <w:del w:id="1128" w:author="Administrator" w:date="2016-01-04T00:18:59Z">
        <w:r>
          <w:rPr>
            <w:rFonts w:hint="eastAsia" w:ascii="华文楷体" w:hAnsi="华文楷体" w:eastAsia="华文楷体"/>
            <w:sz w:val="28"/>
            <w:szCs w:val="28"/>
          </w:rPr>
          <w:delText>等</w:delText>
        </w:r>
      </w:del>
      <w:r>
        <w:rPr>
          <w:rFonts w:hint="eastAsia" w:ascii="华文楷体" w:hAnsi="华文楷体" w:eastAsia="华文楷体"/>
          <w:sz w:val="28"/>
          <w:szCs w:val="28"/>
        </w:rPr>
        <w:t>一切事实的观点，可以</w:t>
      </w:r>
      <w:ins w:id="1129" w:author="Administrator" w:date="2016-01-03T15:14:06Z">
        <w:r>
          <w:rPr>
            <w:rFonts w:hint="eastAsia" w:ascii="华文楷体" w:hAnsi="华文楷体" w:eastAsia="华文楷体"/>
            <w:sz w:val="28"/>
            <w:szCs w:val="28"/>
            <w:lang w:eastAsia="zh-CN"/>
          </w:rPr>
          <w:t>给</w:t>
        </w:r>
      </w:ins>
      <w:del w:id="1130" w:author="Administrator" w:date="2016-01-03T15:14:05Z">
        <w:r>
          <w:rPr>
            <w:rFonts w:hint="eastAsia" w:ascii="华文楷体" w:hAnsi="华文楷体" w:eastAsia="华文楷体"/>
            <w:sz w:val="28"/>
            <w:szCs w:val="28"/>
          </w:rPr>
          <w:delText>把</w:delText>
        </w:r>
      </w:del>
      <w:r>
        <w:rPr>
          <w:rFonts w:hint="eastAsia" w:ascii="华文楷体" w:hAnsi="华文楷体" w:eastAsia="华文楷体"/>
          <w:sz w:val="28"/>
          <w:szCs w:val="28"/>
        </w:rPr>
        <w:t>他们取个名字叫“全空灌顶派”</w:t>
      </w:r>
      <w:ins w:id="1131" w:author="Administrator" w:date="2016-01-02T19:34:58Z">
        <w:r>
          <w:rPr>
            <w:rFonts w:hint="eastAsia" w:ascii="华文楷体" w:hAnsi="华文楷体" w:eastAsia="华文楷体"/>
            <w:sz w:val="28"/>
            <w:szCs w:val="28"/>
            <w:lang w:eastAsia="zh-CN"/>
          </w:rPr>
          <w:t>，</w:t>
        </w:r>
      </w:ins>
      <w:del w:id="1132" w:author="Administrator" w:date="2016-01-02T19:34:58Z">
        <w:r>
          <w:rPr>
            <w:rFonts w:hint="eastAsia" w:ascii="华文楷体" w:hAnsi="华文楷体" w:eastAsia="华文楷体"/>
            <w:sz w:val="28"/>
            <w:szCs w:val="28"/>
          </w:rPr>
          <w:delText>。</w:delText>
        </w:r>
      </w:del>
      <w:r>
        <w:rPr>
          <w:rFonts w:hint="eastAsia" w:ascii="华文楷体" w:hAnsi="华文楷体" w:eastAsia="华文楷体"/>
          <w:sz w:val="28"/>
          <w:szCs w:val="28"/>
        </w:rPr>
        <w:t>一切都是空的，</w:t>
      </w:r>
      <w:ins w:id="1133" w:author="Administrator" w:date="2016-01-03T15:18:58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w:t>
      </w:r>
      <w:ins w:id="1134" w:author="Administrator" w:date="2016-01-03T15:19:01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就是全空灌顶，他们就认为中观宗是全空灌顶派，</w:t>
      </w:r>
      <w:ins w:id="1135" w:author="Administrator" w:date="2016-01-03T15:19:30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是带有讥讽</w:t>
      </w:r>
      <w:ins w:id="1136" w:author="Administrator" w:date="2016-01-03T15:14:16Z">
        <w:r>
          <w:rPr>
            <w:rFonts w:hint="eastAsia" w:ascii="华文楷体" w:hAnsi="华文楷体" w:eastAsia="华文楷体"/>
            <w:sz w:val="28"/>
            <w:szCs w:val="28"/>
            <w:lang w:eastAsia="zh-CN"/>
          </w:rPr>
          <w:t>的</w:t>
        </w:r>
      </w:ins>
      <w:ins w:id="1137" w:author="Administrator" w:date="2016-01-03T15:14:19Z">
        <w:r>
          <w:rPr>
            <w:rFonts w:hint="eastAsia" w:ascii="华文楷体" w:hAnsi="华文楷体" w:eastAsia="华文楷体"/>
            <w:sz w:val="28"/>
            <w:szCs w:val="28"/>
            <w:lang w:eastAsia="zh-CN"/>
          </w:rPr>
          <w:t>一种</w:t>
        </w:r>
      </w:ins>
      <w:ins w:id="1138" w:author="Administrator" w:date="2016-01-03T15:14:21Z">
        <w:r>
          <w:rPr>
            <w:rFonts w:hint="eastAsia" w:ascii="华文楷体" w:hAnsi="华文楷体" w:eastAsia="华文楷体"/>
            <w:sz w:val="28"/>
            <w:szCs w:val="28"/>
            <w:lang w:eastAsia="zh-CN"/>
          </w:rPr>
          <w:t>、</w:t>
        </w:r>
      </w:ins>
      <w:r>
        <w:rPr>
          <w:rFonts w:hint="eastAsia" w:ascii="华文楷体" w:hAnsi="华文楷体" w:eastAsia="华文楷体"/>
          <w:sz w:val="28"/>
          <w:szCs w:val="28"/>
        </w:rPr>
        <w:t>诽谤的</w:t>
      </w:r>
      <w:ins w:id="1139" w:author="Administrator" w:date="2016-01-03T15:16:16Z">
        <w:r>
          <w:rPr>
            <w:rFonts w:hint="eastAsia" w:ascii="华文楷体" w:hAnsi="华文楷体" w:eastAsia="华文楷体"/>
            <w:sz w:val="28"/>
            <w:szCs w:val="28"/>
            <w:lang w:eastAsia="zh-CN"/>
          </w:rPr>
          <w:t>一种</w:t>
        </w:r>
      </w:ins>
      <w:del w:id="1140" w:author="Administrator" w:date="2016-01-03T15:19:24Z">
        <w:r>
          <w:rPr>
            <w:rFonts w:hint="eastAsia" w:ascii="华文楷体" w:hAnsi="华文楷体" w:eastAsia="华文楷体"/>
            <w:sz w:val="28"/>
            <w:szCs w:val="28"/>
          </w:rPr>
          <w:delText>语</w:delText>
        </w:r>
      </w:del>
      <w:del w:id="1141" w:author="Administrator" w:date="2016-01-03T15:19:25Z">
        <w:r>
          <w:rPr>
            <w:rFonts w:hint="eastAsia" w:ascii="华文楷体" w:hAnsi="华文楷体" w:eastAsia="华文楷体"/>
            <w:sz w:val="28"/>
            <w:szCs w:val="28"/>
          </w:rPr>
          <w:delText>言</w:delText>
        </w:r>
      </w:del>
      <w:r>
        <w:rPr>
          <w:rFonts w:hint="eastAsia" w:ascii="华文楷体" w:hAnsi="华文楷体" w:eastAsia="华文楷体"/>
          <w:sz w:val="28"/>
          <w:szCs w:val="28"/>
        </w:rPr>
        <w:t>口吻</w:t>
      </w:r>
      <w:ins w:id="1142" w:author="Administrator" w:date="2016-01-03T15:19: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黑体" w:hAnsi="黑体" w:eastAsia="黑体" w:cs="黑体"/>
          <w:sz w:val="28"/>
          <w:szCs w:val="28"/>
          <w:rPrChange w:id="1143" w:author="Administrator" w:date="2016-01-02T19:35:53Z">
            <w:rPr>
              <w:rFonts w:hint="eastAsia" w:ascii="华文楷体" w:hAnsi="华文楷体" w:eastAsia="华文楷体"/>
              <w:sz w:val="28"/>
              <w:szCs w:val="28"/>
            </w:rPr>
          </w:rPrChange>
        </w:rPr>
      </w:pPr>
      <w:ins w:id="1144" w:author="Administrator" w:date="2016-01-02T19:35:46Z">
        <w:r>
          <w:rPr>
            <w:rFonts w:hint="eastAsia" w:ascii="黑体" w:hAnsi="黑体" w:eastAsia="黑体" w:cs="黑体"/>
            <w:sz w:val="28"/>
            <w:szCs w:val="28"/>
            <w:lang w:eastAsia="zh-CN"/>
            <w:rPrChange w:id="1145" w:author="Administrator" w:date="2016-01-02T19:35:5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46" w:author="Administrator" w:date="2016-01-02T19:35:53Z">
            <w:rPr>
              <w:rFonts w:hint="eastAsia" w:ascii="华文楷体" w:hAnsi="华文楷体" w:eastAsia="华文楷体"/>
              <w:sz w:val="28"/>
              <w:szCs w:val="28"/>
            </w:rPr>
          </w:rPrChange>
        </w:rPr>
        <w:t>并且他们说:“如此损减因果者,以邪见摈诸善法,妙法稼雹虚空花,求善妙者当远弃。 ”</w:t>
      </w:r>
      <w:ins w:id="1147" w:author="Administrator" w:date="2016-01-02T19:35:48Z">
        <w:r>
          <w:rPr>
            <w:rFonts w:hint="eastAsia" w:ascii="黑体" w:hAnsi="黑体" w:eastAsia="黑体" w:cs="黑体"/>
            <w:sz w:val="28"/>
            <w:szCs w:val="28"/>
            <w:lang w:eastAsia="zh-CN"/>
            <w:rPrChange w:id="1148" w:author="Administrator" w:date="2016-01-02T19:35:5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1149" w:author="Administrator" w:date="2016-01-03T15:19:50Z">
        <w:r>
          <w:rPr>
            <w:rFonts w:hint="eastAsia" w:ascii="华文楷体" w:hAnsi="华文楷体" w:eastAsia="华文楷体"/>
            <w:sz w:val="28"/>
            <w:szCs w:val="28"/>
            <w:lang w:eastAsia="zh-CN"/>
          </w:rPr>
          <w:t>而且他们这样讲</w:t>
        </w:r>
      </w:ins>
      <w:ins w:id="1150" w:author="Administrator" w:date="2016-01-03T15:19:52Z">
        <w:r>
          <w:rPr>
            <w:rFonts w:hint="eastAsia" w:ascii="华文楷体" w:hAnsi="华文楷体" w:eastAsia="华文楷体"/>
            <w:sz w:val="28"/>
            <w:szCs w:val="28"/>
            <w:lang w:eastAsia="zh-CN"/>
          </w:rPr>
          <w:t>，</w:t>
        </w:r>
      </w:ins>
      <w:r>
        <w:rPr>
          <w:rFonts w:hint="eastAsia" w:ascii="华文楷体" w:hAnsi="华文楷体" w:eastAsia="华文楷体"/>
          <w:sz w:val="28"/>
          <w:szCs w:val="28"/>
        </w:rPr>
        <w:t>像中观宗这样如此损减因果的人，通过邪见</w:t>
      </w:r>
      <w:ins w:id="1151" w:author="Administrator" w:date="2016-01-03T15:20:09Z">
        <w:r>
          <w:rPr>
            <w:rFonts w:hint="eastAsia" w:ascii="华文楷体" w:hAnsi="华文楷体" w:eastAsia="华文楷体"/>
            <w:sz w:val="28"/>
            <w:szCs w:val="28"/>
            <w:lang w:eastAsia="zh-CN"/>
          </w:rPr>
          <w:t>、</w:t>
        </w:r>
      </w:ins>
      <w:ins w:id="1152" w:author="Administrator" w:date="2016-01-03T15:20:13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通过一切不存在的邪见，灭除</w:t>
      </w:r>
      <w:ins w:id="1153" w:author="Administrator" w:date="2016-01-03T15:25:48Z">
        <w:r>
          <w:rPr>
            <w:rFonts w:hint="eastAsia" w:ascii="华文楷体" w:hAnsi="华文楷体" w:eastAsia="华文楷体"/>
            <w:sz w:val="28"/>
            <w:szCs w:val="28"/>
            <w:lang w:eastAsia="zh-CN"/>
          </w:rPr>
          <w:t>了</w:t>
        </w:r>
      </w:ins>
      <w:ins w:id="1154" w:author="Administrator" w:date="2016-01-03T15:25:49Z">
        <w:r>
          <w:rPr>
            <w:rFonts w:hint="eastAsia" w:ascii="华文楷体" w:hAnsi="华文楷体" w:eastAsia="华文楷体"/>
            <w:sz w:val="28"/>
            <w:szCs w:val="28"/>
            <w:lang w:eastAsia="zh-CN"/>
          </w:rPr>
          <w:t>、</w:t>
        </w:r>
      </w:ins>
      <w:ins w:id="1155" w:author="Administrator" w:date="2016-01-04T00:19:42Z">
        <w:r>
          <w:rPr>
            <w:rFonts w:hint="eastAsia" w:ascii="黑体" w:hAnsi="黑体" w:eastAsia="黑体" w:cs="黑体"/>
            <w:sz w:val="28"/>
            <w:szCs w:val="28"/>
          </w:rPr>
          <w:t>摈</w:t>
        </w:r>
      </w:ins>
      <w:ins w:id="1156" w:author="Administrator" w:date="2016-01-03T15:20:36Z">
        <w:r>
          <w:rPr>
            <w:rFonts w:hint="eastAsia" w:ascii="华文楷体" w:hAnsi="华文楷体" w:eastAsia="华文楷体"/>
            <w:sz w:val="28"/>
            <w:szCs w:val="28"/>
            <w:lang w:eastAsia="zh-CN"/>
          </w:rPr>
          <w:t>除了</w:t>
        </w:r>
      </w:ins>
      <w:del w:id="1157" w:author="Administrator" w:date="2016-01-03T15:20:30Z">
        <w:r>
          <w:rPr>
            <w:rFonts w:hint="eastAsia" w:ascii="华文楷体" w:hAnsi="华文楷体" w:eastAsia="华文楷体"/>
            <w:sz w:val="28"/>
            <w:szCs w:val="28"/>
          </w:rPr>
          <w:delText>了</w:delText>
        </w:r>
      </w:del>
      <w:r>
        <w:rPr>
          <w:rFonts w:hint="eastAsia" w:ascii="华文楷体" w:hAnsi="华文楷体" w:eastAsia="华文楷体"/>
          <w:sz w:val="28"/>
          <w:szCs w:val="28"/>
        </w:rPr>
        <w:t>一切的善法，所有</w:t>
      </w:r>
      <w:ins w:id="1158" w:author="Administrator" w:date="2016-01-03T15:20: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善法都不存在</w:t>
      </w:r>
      <w:ins w:id="1159" w:author="Administrator" w:date="2016-01-04T21:52:50Z">
        <w:r>
          <w:rPr>
            <w:rFonts w:hint="eastAsia" w:ascii="华文楷体" w:hAnsi="华文楷体" w:eastAsia="华文楷体"/>
            <w:sz w:val="28"/>
            <w:szCs w:val="28"/>
            <w:lang w:eastAsia="zh-CN"/>
          </w:rPr>
          <w:t>，</w:t>
        </w:r>
      </w:ins>
      <w:del w:id="1160" w:author="Administrator" w:date="2016-01-04T21:52:49Z">
        <w:r>
          <w:rPr>
            <w:rFonts w:hint="eastAsia" w:ascii="华文楷体" w:hAnsi="华文楷体" w:eastAsia="华文楷体"/>
            <w:sz w:val="28"/>
            <w:szCs w:val="28"/>
          </w:rPr>
          <w:delText>。</w:delText>
        </w:r>
      </w:del>
      <w:ins w:id="1161" w:author="Administrator" w:date="2016-01-03T15:26:2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这样</w:t>
      </w:r>
      <w:ins w:id="1162" w:author="Administrator" w:date="2016-01-03T15:26:1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认为一切善法都不存在的</w:t>
      </w:r>
      <w:ins w:id="1163" w:author="Administrator" w:date="2016-01-03T15:21: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观点是妙法稼雹</w:t>
      </w:r>
      <w:ins w:id="1164" w:author="Administrator" w:date="2016-01-04T21:52:54Z">
        <w:r>
          <w:rPr>
            <w:rFonts w:hint="eastAsia" w:ascii="华文楷体" w:hAnsi="华文楷体" w:eastAsia="华文楷体"/>
            <w:sz w:val="28"/>
            <w:szCs w:val="28"/>
            <w:lang w:eastAsia="zh-CN"/>
          </w:rPr>
          <w:t>。</w:t>
        </w:r>
      </w:ins>
      <w:del w:id="1165" w:author="Administrator" w:date="2016-01-04T21:52:54Z">
        <w:r>
          <w:rPr>
            <w:rFonts w:hint="eastAsia" w:ascii="华文楷体" w:hAnsi="华文楷体" w:eastAsia="华文楷体"/>
            <w:sz w:val="28"/>
            <w:szCs w:val="28"/>
          </w:rPr>
          <w:delText>，</w:delText>
        </w:r>
      </w:del>
      <w:ins w:id="1166" w:author="Administrator" w:date="2016-01-03T15:26:0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妙法</w:t>
      </w:r>
      <w:ins w:id="1167" w:author="Administrator" w:date="2016-01-03T15:21: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庄稼</w:t>
      </w:r>
      <w:ins w:id="1168" w:author="Administrator" w:date="2016-01-03T15:21:21Z">
        <w:r>
          <w:rPr>
            <w:rFonts w:hint="eastAsia" w:ascii="华文楷体" w:hAnsi="华文楷体" w:eastAsia="华文楷体"/>
            <w:sz w:val="28"/>
            <w:szCs w:val="28"/>
            <w:lang w:eastAsia="zh-CN"/>
          </w:rPr>
          <w:t>的</w:t>
        </w:r>
      </w:ins>
      <w:del w:id="1169" w:author="Administrator" w:date="2016-01-03T15:21:20Z">
        <w:r>
          <w:rPr>
            <w:rFonts w:hint="eastAsia" w:ascii="华文楷体" w:hAnsi="华文楷体" w:eastAsia="华文楷体"/>
            <w:sz w:val="28"/>
            <w:szCs w:val="28"/>
          </w:rPr>
          <w:delText>和</w:delText>
        </w:r>
      </w:del>
      <w:r>
        <w:rPr>
          <w:rFonts w:hint="eastAsia" w:ascii="华文楷体" w:hAnsi="华文楷体" w:eastAsia="华文楷体"/>
          <w:sz w:val="28"/>
          <w:szCs w:val="28"/>
        </w:rPr>
        <w:t>冰雹，他</w:t>
      </w:r>
      <w:ins w:id="1170" w:author="Administrator" w:date="2016-01-04T00:19:54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w:t>
      </w:r>
      <w:ins w:id="1171" w:author="Administrator" w:date="2016-01-04T00:20: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妙法比喻成庄稼一样，如果妙法没有遇到冰雹</w:t>
      </w:r>
      <w:del w:id="1172" w:author="Administrator" w:date="2016-01-02T19:37:28Z">
        <w:r>
          <w:rPr>
            <w:rFonts w:hint="eastAsia" w:ascii="华文楷体" w:hAnsi="华文楷体" w:eastAsia="华文楷体"/>
            <w:sz w:val="28"/>
            <w:szCs w:val="28"/>
          </w:rPr>
          <w:delText>，</w:delText>
        </w:r>
      </w:del>
      <w:r>
        <w:rPr>
          <w:rFonts w:hint="eastAsia" w:ascii="华文楷体" w:hAnsi="华文楷体" w:eastAsia="华文楷体"/>
          <w:sz w:val="28"/>
          <w:szCs w:val="28"/>
        </w:rPr>
        <w:t>它会茁壮成长</w:t>
      </w:r>
      <w:del w:id="1173" w:author="Administrator" w:date="2016-01-04T00:20:28Z">
        <w:r>
          <w:rPr>
            <w:rFonts w:hint="eastAsia" w:ascii="华文楷体" w:hAnsi="华文楷体" w:eastAsia="华文楷体"/>
            <w:sz w:val="28"/>
            <w:szCs w:val="28"/>
          </w:rPr>
          <w:delText>的</w:delText>
        </w:r>
      </w:del>
      <w:r>
        <w:rPr>
          <w:rFonts w:hint="eastAsia" w:ascii="华文楷体" w:hAnsi="华文楷体" w:eastAsia="华文楷体"/>
          <w:sz w:val="28"/>
          <w:szCs w:val="28"/>
        </w:rPr>
        <w:t>；</w:t>
      </w:r>
      <w:ins w:id="1174" w:author="Administrator" w:date="2016-01-04T00:20:31Z">
        <w:r>
          <w:rPr>
            <w:rFonts w:hint="eastAsia" w:ascii="华文楷体" w:hAnsi="华文楷体" w:eastAsia="华文楷体"/>
            <w:sz w:val="28"/>
            <w:szCs w:val="28"/>
            <w:lang w:eastAsia="zh-CN"/>
          </w:rPr>
          <w:t>但</w:t>
        </w:r>
      </w:ins>
      <w:r>
        <w:rPr>
          <w:rFonts w:hint="eastAsia" w:ascii="华文楷体" w:hAnsi="华文楷体" w:eastAsia="华文楷体"/>
          <w:sz w:val="28"/>
          <w:szCs w:val="28"/>
        </w:rPr>
        <w:t>如果遇到冰雹</w:t>
      </w:r>
      <w:ins w:id="1175" w:author="Administrator" w:date="2016-01-03T15:21:52Z">
        <w:r>
          <w:rPr>
            <w:rFonts w:hint="eastAsia" w:ascii="华文楷体" w:hAnsi="华文楷体" w:eastAsia="华文楷体"/>
            <w:sz w:val="28"/>
            <w:szCs w:val="28"/>
            <w:lang w:eastAsia="zh-CN"/>
          </w:rPr>
          <w:t>之后呢</w:t>
        </w:r>
      </w:ins>
      <w:r>
        <w:rPr>
          <w:rFonts w:hint="eastAsia" w:ascii="华文楷体" w:hAnsi="华文楷体" w:eastAsia="华文楷体"/>
          <w:sz w:val="28"/>
          <w:szCs w:val="28"/>
        </w:rPr>
        <w:t>，冰雹就会把</w:t>
      </w:r>
      <w:ins w:id="1176" w:author="Administrator" w:date="2016-01-03T15:22: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庄稼全部打死掉</w:t>
      </w:r>
      <w:ins w:id="1177" w:author="Administrator" w:date="2016-01-02T19:37:47Z">
        <w:r>
          <w:rPr>
            <w:rFonts w:hint="eastAsia" w:ascii="华文楷体" w:hAnsi="华文楷体" w:eastAsia="华文楷体"/>
            <w:sz w:val="28"/>
            <w:szCs w:val="28"/>
            <w:lang w:eastAsia="zh-CN"/>
          </w:rPr>
          <w:t>。</w:t>
        </w:r>
      </w:ins>
      <w:del w:id="1178" w:author="Administrator" w:date="2016-01-02T19:37:47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179" w:author="Administrator" w:date="2016-01-03T15:23:02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他</w:t>
      </w:r>
      <w:ins w:id="1180" w:author="Administrator" w:date="2016-01-03T15:22:19Z">
        <w:r>
          <w:rPr>
            <w:rFonts w:hint="eastAsia" w:ascii="华文楷体" w:hAnsi="华文楷体" w:eastAsia="华文楷体"/>
            <w:sz w:val="28"/>
            <w:szCs w:val="28"/>
            <w:lang w:eastAsia="zh-CN"/>
          </w:rPr>
          <w:t>就抉择</w:t>
        </w:r>
      </w:ins>
      <w:del w:id="1181" w:author="Administrator" w:date="2016-01-03T15:22:14Z">
        <w:r>
          <w:rPr>
            <w:rFonts w:hint="eastAsia" w:ascii="华文楷体" w:hAnsi="华文楷体" w:eastAsia="华文楷体"/>
            <w:sz w:val="28"/>
            <w:szCs w:val="28"/>
          </w:rPr>
          <w:delText>举</w:delText>
        </w:r>
      </w:del>
      <w:del w:id="1182" w:author="Administrator" w:date="2016-01-03T15:22:13Z">
        <w:r>
          <w:rPr>
            <w:rFonts w:hint="eastAsia" w:ascii="华文楷体" w:hAnsi="华文楷体" w:eastAsia="华文楷体"/>
            <w:sz w:val="28"/>
            <w:szCs w:val="28"/>
          </w:rPr>
          <w:delText>例子</w:delText>
        </w:r>
      </w:del>
      <w:r>
        <w:rPr>
          <w:rFonts w:hint="eastAsia" w:ascii="华文楷体" w:hAnsi="华文楷体" w:eastAsia="华文楷体"/>
          <w:sz w:val="28"/>
          <w:szCs w:val="28"/>
        </w:rPr>
        <w:t>说中观宗的</w:t>
      </w:r>
      <w:ins w:id="1183" w:author="Administrator" w:date="2016-01-03T15:22: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理论</w:t>
      </w:r>
      <w:ins w:id="1184" w:author="Administrator" w:date="2016-01-03T15:23:23Z">
        <w:r>
          <w:rPr>
            <w:rFonts w:hint="eastAsia" w:ascii="华文楷体" w:hAnsi="华文楷体" w:eastAsia="华文楷体"/>
            <w:sz w:val="28"/>
            <w:szCs w:val="28"/>
            <w:lang w:eastAsia="zh-CN"/>
          </w:rPr>
          <w:t>，</w:t>
        </w:r>
      </w:ins>
      <w:r>
        <w:rPr>
          <w:rFonts w:hint="eastAsia" w:ascii="华文楷体" w:hAnsi="华文楷体" w:eastAsia="华文楷体"/>
          <w:sz w:val="28"/>
          <w:szCs w:val="28"/>
        </w:rPr>
        <w:t>就像</w:t>
      </w:r>
      <w:ins w:id="1185" w:author="Administrator" w:date="2016-01-03T15:27: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承许一切</w:t>
      </w:r>
      <w:ins w:id="1186" w:author="Administrator" w:date="2016-01-03T15:23:36Z">
        <w:r>
          <w:rPr>
            <w:rFonts w:hint="eastAsia" w:ascii="华文楷体" w:hAnsi="华文楷体" w:eastAsia="华文楷体"/>
            <w:sz w:val="28"/>
            <w:szCs w:val="28"/>
            <w:lang w:eastAsia="zh-CN"/>
          </w:rPr>
          <w:t>因果存在的这个</w:t>
        </w:r>
      </w:ins>
      <w:r>
        <w:rPr>
          <w:rFonts w:hint="eastAsia" w:ascii="华文楷体" w:hAnsi="华文楷体" w:eastAsia="华文楷体"/>
          <w:sz w:val="28"/>
          <w:szCs w:val="28"/>
        </w:rPr>
        <w:t>妙法</w:t>
      </w:r>
      <w:del w:id="1187" w:author="Administrator" w:date="2016-01-03T15:23:49Z">
        <w:r>
          <w:rPr>
            <w:rFonts w:hint="eastAsia" w:ascii="华文楷体" w:hAnsi="华文楷体" w:eastAsia="华文楷体"/>
            <w:sz w:val="28"/>
            <w:szCs w:val="28"/>
          </w:rPr>
          <w:delText>存在</w:delText>
        </w:r>
      </w:del>
      <w:r>
        <w:rPr>
          <w:rFonts w:hint="eastAsia" w:ascii="华文楷体" w:hAnsi="华文楷体" w:eastAsia="华文楷体"/>
          <w:sz w:val="28"/>
          <w:szCs w:val="28"/>
        </w:rPr>
        <w:t>的冰雹一样，它是非常可怕的，</w:t>
      </w:r>
      <w:ins w:id="1188" w:author="Administrator" w:date="2016-01-03T15:24:0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妙法稼雹</w:t>
      </w:r>
      <w:ins w:id="1189" w:author="Administrator" w:date="2016-01-03T15:24:15Z">
        <w:r>
          <w:rPr>
            <w:rFonts w:hint="eastAsia" w:ascii="华文楷体" w:hAnsi="华文楷体" w:eastAsia="华文楷体"/>
            <w:sz w:val="28"/>
            <w:szCs w:val="28"/>
            <w:lang w:eastAsia="zh-CN"/>
          </w:rPr>
          <w:t>的意思</w:t>
        </w:r>
      </w:ins>
      <w:r>
        <w:rPr>
          <w:rFonts w:hint="eastAsia" w:ascii="华文楷体" w:hAnsi="华文楷体" w:eastAsia="华文楷体"/>
          <w:sz w:val="28"/>
          <w:szCs w:val="28"/>
        </w:rPr>
        <w:t>就是这样</w:t>
      </w:r>
      <w:ins w:id="1190" w:author="Administrator" w:date="2016-01-04T21:53:16Z">
        <w:r>
          <w:rPr>
            <w:rFonts w:hint="eastAsia" w:ascii="华文楷体" w:hAnsi="华文楷体" w:eastAsia="华文楷体"/>
            <w:sz w:val="28"/>
            <w:szCs w:val="28"/>
            <w:lang w:eastAsia="zh-CN"/>
          </w:rPr>
          <w:t>的</w:t>
        </w:r>
      </w:ins>
      <w:del w:id="1191" w:author="Administrator" w:date="2016-01-04T21:53:15Z">
        <w:r>
          <w:rPr>
            <w:rFonts w:hint="eastAsia" w:ascii="华文楷体" w:hAnsi="华文楷体" w:eastAsia="华文楷体"/>
            <w:sz w:val="28"/>
            <w:szCs w:val="28"/>
          </w:rPr>
          <w:delText>子</w:delText>
        </w:r>
      </w:del>
      <w:r>
        <w:rPr>
          <w:rFonts w:hint="eastAsia" w:ascii="华文楷体" w:hAnsi="华文楷体" w:eastAsia="华文楷体"/>
          <w:sz w:val="28"/>
          <w:szCs w:val="28"/>
        </w:rPr>
        <w:t>。虚空花</w:t>
      </w:r>
      <w:ins w:id="1192" w:author="Administrator" w:date="2016-01-03T15:27:15Z">
        <w:r>
          <w:rPr>
            <w:rFonts w:hint="eastAsia" w:ascii="华文楷体" w:hAnsi="华文楷体" w:eastAsia="华文楷体"/>
            <w:sz w:val="28"/>
            <w:szCs w:val="28"/>
            <w:lang w:eastAsia="zh-CN"/>
          </w:rPr>
          <w:t>，</w:t>
        </w:r>
      </w:ins>
      <w:ins w:id="1193" w:author="Administrator" w:date="2016-01-03T15:27:17Z">
        <w:r>
          <w:rPr>
            <w:rFonts w:hint="eastAsia" w:ascii="华文楷体" w:hAnsi="华文楷体" w:eastAsia="华文楷体"/>
            <w:sz w:val="28"/>
            <w:szCs w:val="28"/>
          </w:rPr>
          <w:t>虚空花</w:t>
        </w:r>
      </w:ins>
      <w:r>
        <w:rPr>
          <w:rFonts w:hint="eastAsia" w:ascii="华文楷体" w:hAnsi="华文楷体" w:eastAsia="华文楷体"/>
          <w:sz w:val="28"/>
          <w:szCs w:val="28"/>
        </w:rPr>
        <w:t>也是讲中观宗的意思，</w:t>
      </w:r>
      <w:ins w:id="1194" w:author="Administrator" w:date="2016-01-04T00:20:58Z">
        <w:r>
          <w:rPr>
            <w:rFonts w:hint="eastAsia" w:ascii="华文楷体" w:hAnsi="华文楷体" w:eastAsia="华文楷体"/>
            <w:sz w:val="28"/>
            <w:szCs w:val="28"/>
            <w:lang w:eastAsia="zh-CN"/>
          </w:rPr>
          <w:t>它</w:t>
        </w:r>
      </w:ins>
      <w:ins w:id="1195" w:author="Administrator" w:date="2016-01-04T00:20:59Z">
        <w:r>
          <w:rPr>
            <w:rFonts w:hint="eastAsia" w:ascii="华文楷体" w:hAnsi="华文楷体" w:eastAsia="华文楷体"/>
            <w:sz w:val="28"/>
            <w:szCs w:val="28"/>
            <w:lang w:eastAsia="zh-CN"/>
          </w:rPr>
          <w:t>就</w:t>
        </w:r>
      </w:ins>
      <w:ins w:id="1196" w:author="Administrator" w:date="2016-01-03T15:24:47Z">
        <w:r>
          <w:rPr>
            <w:rFonts w:hint="eastAsia" w:ascii="华文楷体" w:hAnsi="华文楷体" w:eastAsia="华文楷体"/>
            <w:sz w:val="28"/>
            <w:szCs w:val="28"/>
            <w:lang w:eastAsia="zh-CN"/>
          </w:rPr>
          <w:t>一切</w:t>
        </w:r>
      </w:ins>
      <w:del w:id="1197" w:author="Administrator" w:date="2016-01-03T15:24:45Z">
        <w:r>
          <w:rPr>
            <w:rFonts w:hint="eastAsia" w:ascii="华文楷体" w:hAnsi="华文楷体" w:eastAsia="华文楷体"/>
            <w:sz w:val="28"/>
            <w:szCs w:val="28"/>
          </w:rPr>
          <w:delText>比喻</w:delText>
        </w:r>
      </w:del>
      <w:r>
        <w:rPr>
          <w:rFonts w:hint="eastAsia" w:ascii="华文楷体" w:hAnsi="华文楷体" w:eastAsia="华文楷体"/>
          <w:sz w:val="28"/>
          <w:szCs w:val="28"/>
        </w:rPr>
        <w:t>都不存在，一切都是虚空的花一样，一切都不存在</w:t>
      </w:r>
      <w:ins w:id="1198" w:author="Administrator" w:date="2016-01-03T15:25:03Z">
        <w:r>
          <w:rPr>
            <w:rFonts w:hint="eastAsia" w:ascii="华文楷体" w:hAnsi="华文楷体" w:eastAsia="华文楷体"/>
            <w:sz w:val="28"/>
            <w:szCs w:val="28"/>
            <w:lang w:eastAsia="zh-CN"/>
          </w:rPr>
          <w:t>的</w:t>
        </w:r>
      </w:ins>
      <w:ins w:id="1199" w:author="Administrator" w:date="2016-01-04T21:54:04Z">
        <w:r>
          <w:rPr>
            <w:rFonts w:hint="eastAsia" w:ascii="华文楷体" w:hAnsi="华文楷体" w:eastAsia="华文楷体"/>
            <w:sz w:val="28"/>
            <w:szCs w:val="28"/>
            <w:lang w:eastAsia="zh-CN"/>
          </w:rPr>
          <w:t>。</w:t>
        </w:r>
      </w:ins>
      <w:del w:id="1200" w:author="Administrator" w:date="2016-01-04T21:54:04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201" w:author="Administrator" w:date="2016-01-03T15:27:29Z">
        <w:r>
          <w:rPr>
            <w:rFonts w:hint="eastAsia" w:ascii="华文楷体" w:hAnsi="华文楷体" w:eastAsia="华文楷体"/>
            <w:sz w:val="28"/>
            <w:szCs w:val="28"/>
            <w:lang w:eastAsia="zh-CN"/>
          </w:rPr>
          <w:t>当这样</w:t>
        </w:r>
      </w:ins>
      <w:ins w:id="1202" w:author="Administrator" w:date="2016-01-03T15:27:35Z">
        <w:r>
          <w:rPr>
            <w:rFonts w:hint="eastAsia" w:ascii="华文楷体" w:hAnsi="华文楷体" w:eastAsia="华文楷体"/>
            <w:sz w:val="28"/>
            <w:szCs w:val="28"/>
            <w:lang w:eastAsia="zh-CN"/>
          </w:rPr>
          <w:t>讲</w:t>
        </w:r>
      </w:ins>
      <w:ins w:id="1203" w:author="Administrator" w:date="2016-01-03T15:27:29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求善妙者当远弃</w:t>
      </w:r>
      <w:ins w:id="1204" w:author="Administrator" w:date="2016-01-04T00:21:09Z">
        <w:r>
          <w:rPr>
            <w:rFonts w:hint="eastAsia" w:ascii="华文楷体" w:hAnsi="华文楷体" w:eastAsia="华文楷体"/>
            <w:sz w:val="28"/>
            <w:szCs w:val="28"/>
            <w:lang w:eastAsia="zh-CN"/>
          </w:rPr>
          <w:t>，</w:t>
        </w:r>
      </w:ins>
      <w:del w:id="1205" w:author="Administrator" w:date="2016-01-04T00:21:09Z">
        <w:r>
          <w:rPr>
            <w:rFonts w:hint="eastAsia" w:ascii="华文楷体" w:hAnsi="华文楷体" w:eastAsia="华文楷体"/>
            <w:sz w:val="28"/>
            <w:szCs w:val="28"/>
          </w:rPr>
          <w:delText>。</w:delText>
        </w:r>
      </w:del>
      <w:r>
        <w:rPr>
          <w:rFonts w:hint="eastAsia" w:ascii="华文楷体" w:hAnsi="华文楷体" w:eastAsia="华文楷体"/>
          <w:sz w:val="28"/>
          <w:szCs w:val="28"/>
        </w:rPr>
        <w:t>只要是求善妙解脱道的人应该远远的抛弃这种认为无因果见的观点，有些人不了知</w:t>
      </w:r>
      <w:ins w:id="1206" w:author="Administrator" w:date="2016-01-03T15:25:2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胜义谛</w:t>
      </w:r>
      <w:ins w:id="1207" w:author="Administrator" w:date="2016-01-04T00:21:22Z">
        <w:r>
          <w:rPr>
            <w:rFonts w:hint="eastAsia" w:ascii="华文楷体" w:hAnsi="华文楷体" w:eastAsia="华文楷体"/>
            <w:sz w:val="28"/>
            <w:szCs w:val="28"/>
            <w:lang w:eastAsia="zh-CN"/>
          </w:rPr>
          <w:t>、</w:t>
        </w:r>
      </w:ins>
      <w:ins w:id="1208" w:author="Administrator" w:date="2016-01-04T00:21:27Z">
        <w:r>
          <w:rPr>
            <w:rFonts w:hint="eastAsia" w:ascii="华文楷体" w:hAnsi="华文楷体" w:eastAsia="华文楷体"/>
            <w:sz w:val="28"/>
            <w:szCs w:val="28"/>
            <w:lang w:eastAsia="zh-CN"/>
          </w:rPr>
          <w:t>不了知</w:t>
        </w:r>
      </w:ins>
      <w:r>
        <w:rPr>
          <w:rFonts w:hint="eastAsia" w:ascii="华文楷体" w:hAnsi="华文楷体" w:eastAsia="华文楷体"/>
          <w:sz w:val="28"/>
          <w:szCs w:val="28"/>
        </w:rPr>
        <w:t>中观宗的本义，所以就说出了这样的理论。</w:t>
      </w:r>
    </w:p>
    <w:p>
      <w:pPr>
        <w:ind w:firstLine="570"/>
        <w:rPr>
          <w:del w:id="1209" w:author="Administrator" w:date="2016-01-02T19:39:19Z"/>
          <w:rFonts w:hint="eastAsia" w:ascii="黑体" w:hAnsi="黑体" w:eastAsia="黑体" w:cs="黑体"/>
          <w:sz w:val="28"/>
          <w:szCs w:val="28"/>
          <w:rPrChange w:id="1210" w:author="Administrator" w:date="2016-01-02T19:39:27Z">
            <w:rPr>
              <w:del w:id="1211" w:author="Administrator" w:date="2016-01-02T19:39:19Z"/>
              <w:rFonts w:hint="eastAsia" w:ascii="华文楷体" w:hAnsi="华文楷体" w:eastAsia="华文楷体"/>
              <w:sz w:val="28"/>
              <w:szCs w:val="28"/>
            </w:rPr>
          </w:rPrChange>
        </w:rPr>
      </w:pPr>
      <w:ins w:id="1212" w:author="Administrator" w:date="2016-01-02T19:39:18Z">
        <w:r>
          <w:rPr>
            <w:rFonts w:hint="eastAsia" w:ascii="黑体" w:hAnsi="黑体" w:eastAsia="黑体" w:cs="黑体"/>
            <w:sz w:val="28"/>
            <w:szCs w:val="28"/>
            <w:lang w:eastAsia="zh-CN"/>
            <w:rPrChange w:id="1213" w:author="Administrator" w:date="2016-01-02T19:39:2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14" w:author="Administrator" w:date="2016-01-02T19:39:27Z">
            <w:rPr>
              <w:rFonts w:hint="eastAsia" w:ascii="华文楷体" w:hAnsi="华文楷体" w:eastAsia="华文楷体"/>
              <w:sz w:val="28"/>
              <w:szCs w:val="28"/>
            </w:rPr>
          </w:rPrChange>
        </w:rPr>
        <w:t>这些人由于未通达“万法自性存在则因果不合理、若无自性则因果更富合理性”的要点, 因而他们的谬论依靠这种方式也能予以遣除。</w:t>
      </w:r>
    </w:p>
    <w:p>
      <w:pPr>
        <w:ind w:firstLine="570"/>
        <w:rPr>
          <w:ins w:id="1215" w:author="Administrator" w:date="2016-01-02T19:39:30Z"/>
          <w:rFonts w:hint="eastAsia" w:ascii="黑体" w:hAnsi="黑体" w:eastAsia="黑体" w:cs="黑体"/>
          <w:sz w:val="28"/>
          <w:szCs w:val="28"/>
          <w:lang w:eastAsia="zh-CN"/>
        </w:rPr>
      </w:pPr>
      <w:ins w:id="1216" w:author="Administrator" w:date="2016-01-02T19:39:19Z">
        <w:r>
          <w:rPr>
            <w:rFonts w:hint="eastAsia" w:ascii="黑体" w:hAnsi="黑体" w:eastAsia="黑体" w:cs="黑体"/>
            <w:sz w:val="28"/>
            <w:szCs w:val="28"/>
            <w:lang w:eastAsia="zh-CN"/>
            <w:rPrChange w:id="1217" w:author="Administrator" w:date="2016-01-02T19:39:2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前面</w:t>
      </w:r>
      <w:ins w:id="1218" w:author="Administrator" w:date="2016-01-03T15:28:04Z">
        <w:r>
          <w:rPr>
            <w:rFonts w:hint="eastAsia" w:ascii="华文楷体" w:hAnsi="华文楷体" w:eastAsia="华文楷体"/>
            <w:sz w:val="28"/>
            <w:szCs w:val="28"/>
            <w:lang w:eastAsia="zh-CN"/>
          </w:rPr>
          <w:t>所讲的</w:t>
        </w:r>
      </w:ins>
      <w:r>
        <w:rPr>
          <w:rFonts w:hint="eastAsia" w:ascii="华文楷体" w:hAnsi="华文楷体" w:eastAsia="华文楷体"/>
          <w:sz w:val="28"/>
          <w:szCs w:val="28"/>
        </w:rPr>
        <w:t>这些人没有通达</w:t>
      </w:r>
      <w:ins w:id="1219" w:author="Administrator" w:date="2016-01-03T15:29:0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中观宗的要义，</w:t>
      </w:r>
      <w:ins w:id="1220" w:author="Administrator" w:date="2016-01-03T15:28:54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没有通达</w:t>
      </w:r>
      <w:ins w:id="1221" w:author="Administrator" w:date="2016-01-04T00:22:40Z">
        <w:r>
          <w:rPr>
            <w:rFonts w:hint="eastAsia" w:ascii="华文楷体" w:hAnsi="华文楷体" w:eastAsia="华文楷体"/>
            <w:sz w:val="28"/>
            <w:szCs w:val="28"/>
            <w:lang w:eastAsia="zh-CN"/>
          </w:rPr>
          <w:t>就说</w:t>
        </w:r>
      </w:ins>
      <w:del w:id="1222" w:author="Administrator" w:date="2016-01-04T00:22:46Z">
        <w:r>
          <w:rPr>
            <w:rFonts w:hint="eastAsia" w:ascii="华文楷体" w:hAnsi="华文楷体" w:eastAsia="华文楷体"/>
            <w:sz w:val="28"/>
            <w:szCs w:val="28"/>
          </w:rPr>
          <w:delText>如果</w:delText>
        </w:r>
      </w:del>
      <w:r>
        <w:rPr>
          <w:rFonts w:hint="eastAsia" w:ascii="华文楷体" w:hAnsi="华文楷体" w:eastAsia="华文楷体"/>
          <w:sz w:val="28"/>
          <w:szCs w:val="28"/>
        </w:rPr>
        <w:t>一切万法</w:t>
      </w:r>
      <w:ins w:id="1223" w:author="Administrator" w:date="2016-01-04T00:22:49Z">
        <w:r>
          <w:rPr>
            <w:rFonts w:hint="eastAsia" w:ascii="华文楷体" w:hAnsi="华文楷体" w:eastAsia="华文楷体"/>
            <w:sz w:val="28"/>
            <w:szCs w:val="28"/>
          </w:rPr>
          <w:t>如果</w:t>
        </w:r>
      </w:ins>
      <w:r>
        <w:rPr>
          <w:rFonts w:hint="eastAsia" w:ascii="华文楷体" w:hAnsi="华文楷体" w:eastAsia="华文楷体"/>
          <w:sz w:val="28"/>
          <w:szCs w:val="28"/>
        </w:rPr>
        <w:t>有自性存在反而是</w:t>
      </w:r>
      <w:ins w:id="1224" w:author="Administrator" w:date="2016-01-03T15:28:49Z">
        <w:r>
          <w:rPr>
            <w:rFonts w:hint="eastAsia" w:ascii="华文楷体" w:hAnsi="华文楷体" w:eastAsia="华文楷体"/>
            <w:sz w:val="28"/>
            <w:szCs w:val="28"/>
            <w:lang w:eastAsia="zh-CN"/>
          </w:rPr>
          <w:t>诽谤</w:t>
        </w:r>
      </w:ins>
      <w:del w:id="1225" w:author="Administrator" w:date="2016-01-03T15:28:44Z">
        <w:r>
          <w:rPr>
            <w:rFonts w:hint="eastAsia" w:ascii="华文楷体" w:hAnsi="华文楷体" w:eastAsia="华文楷体"/>
            <w:sz w:val="28"/>
            <w:szCs w:val="28"/>
          </w:rPr>
          <w:delText>符合</w:delText>
        </w:r>
      </w:del>
      <w:r>
        <w:rPr>
          <w:rFonts w:hint="eastAsia" w:ascii="华文楷体" w:hAnsi="华文楷体" w:eastAsia="华文楷体"/>
          <w:sz w:val="28"/>
          <w:szCs w:val="28"/>
        </w:rPr>
        <w:t>因果的，因果反而是不合理的</w:t>
      </w:r>
      <w:del w:id="1226" w:author="Administrator" w:date="2016-01-02T19:40:43Z">
        <w:r>
          <w:rPr>
            <w:rFonts w:hint="eastAsia" w:ascii="华文楷体" w:hAnsi="华文楷体" w:eastAsia="华文楷体"/>
            <w:sz w:val="28"/>
            <w:szCs w:val="28"/>
          </w:rPr>
          <w:delText>。</w:delText>
        </w:r>
      </w:del>
      <w:ins w:id="1227" w:author="Administrator" w:date="2016-01-02T19:40:45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如果一切万法</w:t>
      </w:r>
      <w:ins w:id="1228" w:author="Administrator" w:date="2016-01-03T15:29:20Z">
        <w:r>
          <w:rPr>
            <w:rFonts w:hint="eastAsia" w:ascii="华文楷体" w:hAnsi="华文楷体" w:eastAsia="华文楷体"/>
            <w:sz w:val="28"/>
            <w:szCs w:val="28"/>
            <w:lang w:eastAsia="zh-CN"/>
          </w:rPr>
          <w:t>如果真正</w:t>
        </w:r>
      </w:ins>
      <w:r>
        <w:rPr>
          <w:rFonts w:hint="eastAsia" w:ascii="华文楷体" w:hAnsi="华文楷体" w:eastAsia="华文楷体"/>
          <w:sz w:val="28"/>
          <w:szCs w:val="28"/>
        </w:rPr>
        <w:t>具备自性那</w:t>
      </w:r>
      <w:ins w:id="1229" w:author="Administrator" w:date="2016-01-03T15:29:3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根本不需要缘起了，那么如果不能够缘起</w:t>
      </w:r>
      <w:ins w:id="1230" w:author="Administrator" w:date="2016-01-03T15:29:44Z">
        <w:r>
          <w:rPr>
            <w:rFonts w:hint="eastAsia" w:ascii="华文楷体" w:hAnsi="华文楷体" w:eastAsia="华文楷体"/>
            <w:sz w:val="28"/>
            <w:szCs w:val="28"/>
            <w:lang w:eastAsia="zh-CN"/>
          </w:rPr>
          <w:t>的话</w:t>
        </w:r>
      </w:ins>
      <w:ins w:id="1231" w:author="Administrator" w:date="2016-01-04T00:23:29Z">
        <w:r>
          <w:rPr>
            <w:rFonts w:hint="eastAsia" w:ascii="华文楷体" w:hAnsi="华文楷体" w:eastAsia="华文楷体"/>
            <w:sz w:val="28"/>
            <w:szCs w:val="28"/>
            <w:lang w:eastAsia="zh-CN"/>
          </w:rPr>
          <w:t>，</w:t>
        </w:r>
      </w:ins>
      <w:r>
        <w:rPr>
          <w:rFonts w:hint="eastAsia" w:ascii="华文楷体" w:hAnsi="华文楷体" w:eastAsia="华文楷体"/>
          <w:sz w:val="28"/>
          <w:szCs w:val="28"/>
        </w:rPr>
        <w:t>那</w:t>
      </w:r>
      <w:ins w:id="1232" w:author="Administrator" w:date="2016-01-03T15:30:01Z">
        <w:r>
          <w:rPr>
            <w:rFonts w:hint="eastAsia" w:ascii="华文楷体" w:hAnsi="华文楷体" w:eastAsia="华文楷体"/>
            <w:sz w:val="28"/>
            <w:szCs w:val="28"/>
            <w:lang w:eastAsia="zh-CN"/>
          </w:rPr>
          <w:t>么</w:t>
        </w:r>
      </w:ins>
      <w:ins w:id="1233" w:author="Administrator" w:date="2016-01-03T15:30:08Z">
        <w:r>
          <w:rPr>
            <w:rFonts w:hint="eastAsia" w:ascii="华文楷体" w:hAnsi="华文楷体" w:eastAsia="华文楷体"/>
            <w:sz w:val="28"/>
            <w:szCs w:val="28"/>
            <w:lang w:eastAsia="zh-CN"/>
          </w:rPr>
          <w:t>一切</w:t>
        </w:r>
      </w:ins>
      <w:ins w:id="1234" w:author="Administrator" w:date="2016-01-03T15:30:1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因果</w:t>
      </w:r>
      <w:ins w:id="1235" w:author="Administrator" w:date="2016-01-03T15:30:18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w:t>
      </w:r>
      <w:del w:id="1236" w:author="Administrator" w:date="2016-01-03T15:30:47Z">
        <w:r>
          <w:rPr>
            <w:rFonts w:hint="eastAsia" w:ascii="华文楷体" w:hAnsi="华文楷体" w:eastAsia="华文楷体"/>
            <w:sz w:val="28"/>
            <w:szCs w:val="28"/>
          </w:rPr>
          <w:delText>不</w:delText>
        </w:r>
      </w:del>
      <w:del w:id="1237" w:author="Administrator" w:date="2016-01-03T15:30:48Z">
        <w:r>
          <w:rPr>
            <w:rFonts w:hint="eastAsia" w:ascii="华文楷体" w:hAnsi="华文楷体" w:eastAsia="华文楷体"/>
            <w:sz w:val="28"/>
            <w:szCs w:val="28"/>
          </w:rPr>
          <w:delText>能够</w:delText>
        </w:r>
      </w:del>
      <w:ins w:id="1238" w:author="Administrator" w:date="2016-01-03T15:30:51Z">
        <w:r>
          <w:rPr>
            <w:rFonts w:hint="eastAsia" w:ascii="华文楷体" w:hAnsi="华文楷体" w:eastAsia="华文楷体"/>
            <w:sz w:val="28"/>
            <w:szCs w:val="28"/>
            <w:lang w:eastAsia="zh-CN"/>
          </w:rPr>
          <w:t>没法</w:t>
        </w:r>
      </w:ins>
      <w:r>
        <w:rPr>
          <w:rFonts w:hint="eastAsia" w:ascii="华文楷体" w:hAnsi="华文楷体" w:eastAsia="华文楷体"/>
          <w:sz w:val="28"/>
          <w:szCs w:val="28"/>
        </w:rPr>
        <w:t>显现了，</w:t>
      </w:r>
      <w:ins w:id="1239" w:author="Administrator" w:date="2016-01-03T15:31:0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如果万法存在自性</w:t>
      </w:r>
      <w:ins w:id="1240" w:author="Administrator" w:date="2016-01-03T15:31:13Z">
        <w:r>
          <w:rPr>
            <w:rFonts w:hint="eastAsia" w:ascii="华文楷体" w:hAnsi="华文楷体" w:eastAsia="华文楷体"/>
            <w:sz w:val="28"/>
            <w:szCs w:val="28"/>
            <w:lang w:eastAsia="zh-CN"/>
          </w:rPr>
          <w:t>如果</w:t>
        </w:r>
      </w:ins>
      <w:ins w:id="1241" w:author="Administrator" w:date="2016-01-03T15:31:1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实有的话，</w:t>
      </w:r>
      <w:ins w:id="1242" w:author="Administrator" w:date="2016-01-03T15:31:38Z">
        <w:r>
          <w:rPr>
            <w:rFonts w:hint="eastAsia" w:ascii="华文楷体" w:hAnsi="华文楷体" w:eastAsia="华文楷体"/>
            <w:sz w:val="28"/>
            <w:szCs w:val="28"/>
            <w:lang w:eastAsia="zh-CN"/>
          </w:rPr>
          <w:t>根本</w:t>
        </w:r>
      </w:ins>
      <w:del w:id="1243" w:author="Administrator" w:date="2016-01-03T15:31:36Z">
        <w:r>
          <w:rPr>
            <w:rFonts w:hint="eastAsia" w:ascii="华文楷体" w:hAnsi="华文楷体" w:eastAsia="华文楷体"/>
            <w:sz w:val="28"/>
            <w:szCs w:val="28"/>
          </w:rPr>
          <w:delText>那么</w:delText>
        </w:r>
      </w:del>
      <w:ins w:id="1244" w:author="Administrator" w:date="2016-01-03T15:32:08Z">
        <w:r>
          <w:rPr>
            <w:rFonts w:hint="eastAsia" w:ascii="华文楷体" w:hAnsi="华文楷体" w:eastAsia="华文楷体"/>
            <w:sz w:val="28"/>
            <w:szCs w:val="28"/>
            <w:lang w:eastAsia="zh-CN"/>
          </w:rPr>
          <w:t>就</w:t>
        </w:r>
      </w:ins>
      <w:del w:id="1245" w:author="Administrator" w:date="2016-01-03T15:32:06Z">
        <w:r>
          <w:rPr>
            <w:rFonts w:hint="eastAsia" w:ascii="华文楷体" w:hAnsi="华文楷体" w:eastAsia="华文楷体"/>
            <w:sz w:val="28"/>
            <w:szCs w:val="28"/>
          </w:rPr>
          <w:delText>也</w:delText>
        </w:r>
      </w:del>
      <w:r>
        <w:rPr>
          <w:rFonts w:hint="eastAsia" w:ascii="华文楷体" w:hAnsi="华文楷体" w:eastAsia="华文楷体"/>
          <w:sz w:val="28"/>
          <w:szCs w:val="28"/>
        </w:rPr>
        <w:t>没办法存在因果。</w:t>
      </w:r>
      <w:ins w:id="1246" w:author="Administrator" w:date="2016-01-03T15:32:2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如果一切</w:t>
      </w:r>
      <w:ins w:id="1247" w:author="Administrator" w:date="2016-01-03T15:33: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万法没有自性，</w:t>
      </w:r>
      <w:ins w:id="1248" w:author="Administrator" w:date="2016-01-03T15:32:41Z">
        <w:r>
          <w:rPr>
            <w:rFonts w:hint="eastAsia" w:ascii="华文楷体" w:hAnsi="华文楷体" w:eastAsia="华文楷体"/>
            <w:sz w:val="28"/>
            <w:szCs w:val="28"/>
          </w:rPr>
          <w:t>没有自性</w:t>
        </w:r>
      </w:ins>
      <w:ins w:id="1249" w:author="Administrator" w:date="2016-01-03T15:32:44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这个法也没有</w:t>
      </w:r>
      <w:ins w:id="1250" w:author="Administrator" w:date="2016-01-03T15:32:15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自性那个法也没有</w:t>
      </w:r>
      <w:del w:id="1251" w:author="Administrator" w:date="2016-01-03T15:33:24Z">
        <w:r>
          <w:rPr>
            <w:rFonts w:hint="eastAsia" w:ascii="华文楷体" w:hAnsi="华文楷体" w:eastAsia="华文楷体"/>
            <w:sz w:val="28"/>
            <w:szCs w:val="28"/>
          </w:rPr>
          <w:delText>自性</w:delText>
        </w:r>
      </w:del>
      <w:r>
        <w:rPr>
          <w:rFonts w:hint="eastAsia" w:ascii="华文楷体" w:hAnsi="华文楷体" w:eastAsia="华文楷体"/>
          <w:sz w:val="28"/>
          <w:szCs w:val="28"/>
        </w:rPr>
        <w:t>，</w:t>
      </w:r>
      <w:ins w:id="1252" w:author="Administrator" w:date="2016-01-03T15:31:55Z">
        <w:r>
          <w:rPr>
            <w:rFonts w:hint="eastAsia" w:ascii="华文楷体" w:hAnsi="华文楷体" w:eastAsia="华文楷体"/>
            <w:sz w:val="28"/>
            <w:szCs w:val="28"/>
            <w:lang w:eastAsia="zh-CN"/>
          </w:rPr>
          <w:t>大家都没有自性</w:t>
        </w:r>
      </w:ins>
      <w:ins w:id="1253" w:author="Administrator" w:date="2016-01-03T15:31:57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没有自性</w:t>
      </w:r>
      <w:ins w:id="1254" w:author="Administrator" w:date="2016-01-03T15:33:39Z">
        <w:r>
          <w:rPr>
            <w:rFonts w:hint="eastAsia" w:ascii="华文楷体" w:hAnsi="华文楷体" w:eastAsia="华文楷体"/>
            <w:sz w:val="28"/>
            <w:szCs w:val="28"/>
            <w:lang w:eastAsia="zh-CN"/>
          </w:rPr>
          <w:t>的时候呢</w:t>
        </w:r>
      </w:ins>
      <w:ins w:id="1255" w:author="Administrator" w:date="2016-01-03T15:33:41Z">
        <w:r>
          <w:rPr>
            <w:rFonts w:hint="eastAsia" w:ascii="华文楷体" w:hAnsi="华文楷体" w:eastAsia="华文楷体"/>
            <w:sz w:val="28"/>
            <w:szCs w:val="28"/>
            <w:lang w:eastAsia="zh-CN"/>
          </w:rPr>
          <w:t>，</w:t>
        </w:r>
      </w:ins>
      <w:r>
        <w:rPr>
          <w:rFonts w:hint="eastAsia" w:ascii="华文楷体" w:hAnsi="华文楷体" w:eastAsia="华文楷体"/>
          <w:sz w:val="28"/>
          <w:szCs w:val="28"/>
        </w:rPr>
        <w:t>因缘和合的时候</w:t>
      </w:r>
      <w:del w:id="1256" w:author="Administrator" w:date="2016-01-03T15:33:45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这个时候就可以生果。</w:t>
      </w:r>
      <w:ins w:id="1257" w:author="Administrator" w:date="2016-01-03T15:34:05Z">
        <w:r>
          <w:rPr>
            <w:rFonts w:hint="eastAsia" w:ascii="华文楷体" w:hAnsi="华文楷体" w:eastAsia="华文楷体"/>
            <w:sz w:val="28"/>
            <w:szCs w:val="28"/>
            <w:lang w:eastAsia="zh-CN"/>
          </w:rPr>
          <w:t>所以</w:t>
        </w:r>
      </w:ins>
      <w:ins w:id="1258" w:author="Administrator" w:date="2016-01-04T00:23:5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如果没有自性因果更富合理性的要点没有通达，</w:t>
      </w:r>
      <w:ins w:id="1259" w:author="Administrator" w:date="2016-01-03T15:34:3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他</w:t>
      </w:r>
      <w:ins w:id="1260" w:author="Administrator" w:date="2016-01-03T15:34:33Z">
        <w:r>
          <w:rPr>
            <w:rFonts w:hint="eastAsia" w:ascii="华文楷体" w:hAnsi="华文楷体" w:eastAsia="华文楷体"/>
            <w:sz w:val="28"/>
            <w:szCs w:val="28"/>
            <w:lang w:eastAsia="zh-CN"/>
          </w:rPr>
          <w:t>们</w:t>
        </w:r>
      </w:ins>
      <w:r>
        <w:rPr>
          <w:rFonts w:hint="eastAsia" w:ascii="华文楷体" w:hAnsi="华文楷体" w:eastAsia="华文楷体"/>
          <w:sz w:val="28"/>
          <w:szCs w:val="28"/>
        </w:rPr>
        <w:t>这</w:t>
      </w:r>
      <w:ins w:id="1261" w:author="Administrator" w:date="2016-01-04T21:55:10Z">
        <w:r>
          <w:rPr>
            <w:rFonts w:hint="eastAsia" w:ascii="华文楷体" w:hAnsi="华文楷体" w:eastAsia="华文楷体"/>
            <w:sz w:val="28"/>
            <w:szCs w:val="28"/>
            <w:lang w:eastAsia="zh-CN"/>
          </w:rPr>
          <w:t>样一种</w:t>
        </w:r>
      </w:ins>
      <w:del w:id="1262" w:author="Administrator" w:date="2016-01-04T21:55:12Z">
        <w:r>
          <w:rPr>
            <w:rFonts w:hint="eastAsia" w:ascii="华文楷体" w:hAnsi="华文楷体" w:eastAsia="华文楷体"/>
            <w:sz w:val="28"/>
            <w:szCs w:val="28"/>
          </w:rPr>
          <w:delText>个</w:delText>
        </w:r>
      </w:del>
      <w:r>
        <w:rPr>
          <w:rFonts w:hint="eastAsia" w:ascii="华文楷体" w:hAnsi="华文楷体" w:eastAsia="华文楷体"/>
          <w:sz w:val="28"/>
          <w:szCs w:val="28"/>
        </w:rPr>
        <w:t>错误</w:t>
      </w:r>
      <w:ins w:id="1263" w:author="Administrator" w:date="2016-01-04T21:55:32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观点依靠这种方式能够予与遣除。而且他没有知道</w:t>
      </w:r>
      <w:ins w:id="1264" w:author="Administrator" w:date="2016-01-03T15:35:07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中观宗</w:t>
      </w:r>
      <w:ins w:id="1265" w:author="Administrator" w:date="2016-01-03T15:34:16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讲到的</w:t>
      </w:r>
      <w:ins w:id="1266" w:author="Administrator" w:date="2016-01-03T15:34:58Z">
        <w:r>
          <w:rPr>
            <w:rFonts w:hint="eastAsia" w:ascii="华文楷体" w:hAnsi="华文楷体" w:eastAsia="华文楷体"/>
            <w:sz w:val="28"/>
            <w:szCs w:val="28"/>
            <w:lang w:eastAsia="zh-CN"/>
          </w:rPr>
          <w:t>一切的</w:t>
        </w:r>
      </w:ins>
      <w:r>
        <w:rPr>
          <w:rFonts w:hint="eastAsia" w:ascii="华文楷体" w:hAnsi="华文楷体" w:eastAsia="华文楷体"/>
          <w:sz w:val="28"/>
          <w:szCs w:val="28"/>
        </w:rPr>
        <w:t>因果无自性</w:t>
      </w:r>
      <w:ins w:id="1267" w:author="Administrator" w:date="2016-01-03T15:34:42Z">
        <w:r>
          <w:rPr>
            <w:rFonts w:hint="eastAsia" w:ascii="华文楷体" w:hAnsi="华文楷体" w:eastAsia="华文楷体"/>
            <w:sz w:val="28"/>
            <w:szCs w:val="28"/>
            <w:lang w:eastAsia="zh-CN"/>
          </w:rPr>
          <w:t>、</w:t>
        </w:r>
      </w:ins>
      <w:r>
        <w:rPr>
          <w:rFonts w:hint="eastAsia" w:ascii="华文楷体" w:hAnsi="华文楷体" w:eastAsia="华文楷体"/>
          <w:sz w:val="28"/>
          <w:szCs w:val="28"/>
        </w:rPr>
        <w:t>因果空性的</w:t>
      </w:r>
      <w:ins w:id="1268" w:author="Administrator" w:date="2016-01-03T15:35:14Z">
        <w:r>
          <w:rPr>
            <w:rFonts w:hint="eastAsia" w:ascii="华文楷体" w:hAnsi="华文楷体" w:eastAsia="华文楷体"/>
            <w:sz w:val="28"/>
            <w:szCs w:val="28"/>
            <w:lang w:eastAsia="zh-CN"/>
          </w:rPr>
          <w:t>这个</w:t>
        </w:r>
      </w:ins>
      <w:ins w:id="1269" w:author="Administrator" w:date="2016-01-03T15:35:19Z">
        <w:r>
          <w:rPr>
            <w:rFonts w:hint="eastAsia" w:ascii="华文楷体" w:hAnsi="华文楷体" w:eastAsia="华文楷体"/>
            <w:sz w:val="28"/>
            <w:szCs w:val="28"/>
            <w:lang w:eastAsia="zh-CN"/>
          </w:rPr>
          <w:t>正确</w:t>
        </w:r>
      </w:ins>
      <w:ins w:id="1270" w:author="Administrator" w:date="2016-01-03T15:35: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含义，所以</w:t>
      </w:r>
      <w:ins w:id="1271" w:author="Administrator" w:date="2016-01-04T00:24:11Z">
        <w:r>
          <w:rPr>
            <w:rFonts w:hint="eastAsia" w:ascii="华文楷体" w:hAnsi="华文楷体" w:eastAsia="华文楷体"/>
            <w:sz w:val="28"/>
            <w:szCs w:val="28"/>
            <w:lang w:eastAsia="zh-CN"/>
          </w:rPr>
          <w:t>他</w:t>
        </w:r>
      </w:ins>
      <w:ins w:id="1272" w:author="Administrator" w:date="2016-01-04T21:55:45Z">
        <w:r>
          <w:rPr>
            <w:rFonts w:hint="eastAsia" w:ascii="华文楷体" w:hAnsi="华文楷体" w:eastAsia="华文楷体"/>
            <w:sz w:val="28"/>
            <w:szCs w:val="28"/>
            <w:lang w:eastAsia="zh-CN"/>
          </w:rPr>
          <w:t>就</w:t>
        </w:r>
      </w:ins>
      <w:r>
        <w:rPr>
          <w:rFonts w:hint="eastAsia" w:ascii="华文楷体" w:hAnsi="华文楷体" w:eastAsia="华文楷体"/>
          <w:sz w:val="28"/>
          <w:szCs w:val="28"/>
        </w:rPr>
        <w:t>很容易诽谤。这</w:t>
      </w:r>
      <w:ins w:id="1273" w:author="Administrator" w:date="2016-01-03T15:35:51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是经常讲空性的时候</w:t>
      </w:r>
      <w:ins w:id="1274" w:author="Administrator" w:date="2016-01-02T19:41:53Z">
        <w:r>
          <w:rPr>
            <w:rFonts w:hint="eastAsia" w:ascii="华文楷体" w:hAnsi="华文楷体" w:eastAsia="华文楷体"/>
            <w:sz w:val="28"/>
            <w:szCs w:val="28"/>
            <w:lang w:eastAsia="zh-CN"/>
          </w:rPr>
          <w:t>两</w:t>
        </w:r>
      </w:ins>
      <w:del w:id="1275" w:author="Administrator" w:date="2016-01-02T19:41:51Z">
        <w:r>
          <w:rPr>
            <w:rFonts w:hint="eastAsia" w:ascii="华文楷体" w:hAnsi="华文楷体" w:eastAsia="华文楷体"/>
            <w:sz w:val="28"/>
            <w:szCs w:val="28"/>
          </w:rPr>
          <w:delText>2</w:delText>
        </w:r>
      </w:del>
      <w:r>
        <w:rPr>
          <w:rFonts w:hint="eastAsia" w:ascii="华文楷体" w:hAnsi="华文楷体" w:eastAsia="华文楷体"/>
          <w:sz w:val="28"/>
          <w:szCs w:val="28"/>
        </w:rPr>
        <w:t>种歧途之一</w:t>
      </w:r>
      <w:ins w:id="1276" w:author="Administrator" w:date="2016-01-03T15:36:54Z">
        <w:r>
          <w:rPr>
            <w:rFonts w:hint="eastAsia" w:ascii="华文楷体" w:hAnsi="华文楷体" w:eastAsia="华文楷体"/>
            <w:sz w:val="28"/>
            <w:szCs w:val="28"/>
            <w:lang w:eastAsia="zh-CN"/>
          </w:rPr>
          <w:t>，</w:t>
        </w:r>
      </w:ins>
      <w:del w:id="1277" w:author="Administrator" w:date="2016-01-03T15:36:54Z">
        <w:r>
          <w:rPr>
            <w:rFonts w:hint="eastAsia" w:ascii="华文楷体" w:hAnsi="华文楷体" w:eastAsia="华文楷体"/>
            <w:sz w:val="28"/>
            <w:szCs w:val="28"/>
          </w:rPr>
          <w:delText>。</w:delText>
        </w:r>
      </w:del>
      <w:r>
        <w:rPr>
          <w:rFonts w:hint="eastAsia" w:ascii="华文楷体" w:hAnsi="华文楷体" w:eastAsia="华文楷体"/>
          <w:sz w:val="28"/>
          <w:szCs w:val="28"/>
        </w:rPr>
        <w:t>一种歧途</w:t>
      </w:r>
      <w:ins w:id="1278" w:author="Administrator" w:date="2016-01-03T15:36:2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认为这样的中观宗</w:t>
      </w:r>
      <w:del w:id="1279" w:author="Administrator" w:date="2016-01-03T15:36:28Z">
        <w:r>
          <w:rPr>
            <w:rFonts w:hint="eastAsia" w:ascii="华文楷体" w:hAnsi="华文楷体" w:eastAsia="华文楷体"/>
            <w:sz w:val="28"/>
            <w:szCs w:val="28"/>
          </w:rPr>
          <w:delText>，</w:delText>
        </w:r>
      </w:del>
      <w:r>
        <w:rPr>
          <w:rFonts w:hint="eastAsia" w:ascii="华文楷体" w:hAnsi="华文楷体" w:eastAsia="华文楷体"/>
          <w:sz w:val="28"/>
          <w:szCs w:val="28"/>
        </w:rPr>
        <w:t>诽谤</w:t>
      </w:r>
      <w:ins w:id="1280" w:author="Administrator" w:date="2016-01-04T00:24:22Z">
        <w:r>
          <w:rPr>
            <w:rFonts w:hint="eastAsia" w:ascii="华文楷体" w:hAnsi="华文楷体" w:eastAsia="华文楷体"/>
            <w:sz w:val="28"/>
            <w:szCs w:val="28"/>
            <w:lang w:eastAsia="zh-CN"/>
          </w:rPr>
          <w:t>因果</w:t>
        </w:r>
      </w:ins>
      <w:r>
        <w:rPr>
          <w:rFonts w:hint="eastAsia" w:ascii="华文楷体" w:hAnsi="华文楷体" w:eastAsia="华文楷体"/>
          <w:sz w:val="28"/>
          <w:szCs w:val="28"/>
        </w:rPr>
        <w:t>的缘故</w:t>
      </w:r>
      <w:ins w:id="1281" w:author="Administrator" w:date="2016-01-04T21:55:59Z">
        <w:r>
          <w:rPr>
            <w:rFonts w:hint="eastAsia" w:ascii="华文楷体" w:hAnsi="华文楷体" w:eastAsia="华文楷体"/>
            <w:sz w:val="28"/>
            <w:szCs w:val="28"/>
            <w:lang w:eastAsia="zh-CN"/>
          </w:rPr>
          <w:t>呢</w:t>
        </w:r>
      </w:ins>
      <w:ins w:id="1282" w:author="Administrator" w:date="2016-01-04T21: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就把</w:t>
      </w:r>
      <w:ins w:id="1283" w:author="Administrator" w:date="2016-01-02T19:42:26Z">
        <w:r>
          <w:rPr>
            <w:rFonts w:hint="eastAsia" w:ascii="华文楷体" w:hAnsi="华文楷体" w:eastAsia="华文楷体"/>
            <w:sz w:val="28"/>
            <w:szCs w:val="28"/>
            <w:lang w:eastAsia="zh-CN"/>
          </w:rPr>
          <w:t>它</w:t>
        </w:r>
      </w:ins>
      <w:del w:id="1284" w:author="Administrator" w:date="2016-01-02T19:42:25Z">
        <w:r>
          <w:rPr>
            <w:rFonts w:hint="eastAsia" w:ascii="华文楷体" w:hAnsi="华文楷体" w:eastAsia="华文楷体"/>
            <w:sz w:val="28"/>
            <w:szCs w:val="28"/>
          </w:rPr>
          <w:delText>他</w:delText>
        </w:r>
      </w:del>
      <w:r>
        <w:rPr>
          <w:rFonts w:hint="eastAsia" w:ascii="华文楷体" w:hAnsi="华文楷体" w:eastAsia="华文楷体"/>
          <w:sz w:val="28"/>
          <w:szCs w:val="28"/>
        </w:rPr>
        <w:t>当做邪宗来处理，</w:t>
      </w:r>
      <w:ins w:id="1285" w:author="Administrator" w:date="2016-01-03T15:36:38Z">
        <w:r>
          <w:rPr>
            <w:rFonts w:hint="eastAsia" w:ascii="华文楷体" w:hAnsi="华文楷体" w:eastAsia="华文楷体"/>
            <w:sz w:val="28"/>
            <w:szCs w:val="28"/>
            <w:lang w:eastAsia="zh-CN"/>
          </w:rPr>
          <w:t>大肆</w:t>
        </w:r>
      </w:ins>
      <w:del w:id="1286" w:author="Administrator" w:date="2016-01-03T15:36:34Z">
        <w:r>
          <w:rPr>
            <w:rFonts w:hint="eastAsia" w:ascii="华文楷体" w:hAnsi="华文楷体" w:eastAsia="华文楷体"/>
            <w:sz w:val="28"/>
            <w:szCs w:val="28"/>
          </w:rPr>
          <w:delText>打死</w:delText>
        </w:r>
      </w:del>
      <w:r>
        <w:rPr>
          <w:rFonts w:hint="eastAsia" w:ascii="华文楷体" w:hAnsi="华文楷体" w:eastAsia="华文楷体"/>
          <w:sz w:val="28"/>
          <w:szCs w:val="28"/>
        </w:rPr>
        <w:t>的诽谤。另外一种接受</w:t>
      </w:r>
      <w:ins w:id="1287" w:author="Administrator" w:date="2016-01-03T15:37:21Z">
        <w:r>
          <w:rPr>
            <w:rFonts w:hint="eastAsia" w:ascii="华文楷体" w:hAnsi="华文楷体" w:eastAsia="华文楷体"/>
            <w:sz w:val="28"/>
            <w:szCs w:val="28"/>
            <w:lang w:eastAsia="zh-CN"/>
          </w:rPr>
          <w:t>是接受</w:t>
        </w:r>
      </w:ins>
      <w:r>
        <w:rPr>
          <w:rFonts w:hint="eastAsia" w:ascii="华文楷体" w:hAnsi="华文楷体" w:eastAsia="华文楷体"/>
          <w:sz w:val="28"/>
          <w:szCs w:val="28"/>
        </w:rPr>
        <w:t>空性的观点，但是接受的过分了，什么都没有，</w:t>
      </w:r>
      <w:ins w:id="1288" w:author="Administrator" w:date="2016-01-03T15:37:04Z">
        <w:r>
          <w:rPr>
            <w:rFonts w:hint="eastAsia" w:ascii="华文楷体" w:hAnsi="华文楷体" w:eastAsia="华文楷体"/>
            <w:sz w:val="28"/>
            <w:szCs w:val="28"/>
            <w:lang w:eastAsia="zh-CN"/>
          </w:rPr>
          <w:t>它就是</w:t>
        </w:r>
      </w:ins>
      <w:del w:id="1289" w:author="Administrator" w:date="2016-01-03T15:37:32Z">
        <w:r>
          <w:rPr>
            <w:rFonts w:hint="eastAsia" w:ascii="华文楷体" w:hAnsi="华文楷体" w:eastAsia="华文楷体"/>
            <w:sz w:val="28"/>
            <w:szCs w:val="28"/>
          </w:rPr>
          <w:delText>认为</w:delText>
        </w:r>
      </w:del>
      <w:ins w:id="1290" w:author="Administrator" w:date="2016-01-03T15:37:36Z">
        <w:r>
          <w:rPr>
            <w:rFonts w:hint="eastAsia" w:ascii="华文楷体" w:hAnsi="华文楷体" w:eastAsia="华文楷体"/>
            <w:sz w:val="28"/>
            <w:szCs w:val="28"/>
            <w:lang w:eastAsia="zh-CN"/>
          </w:rPr>
          <w:t>真正</w:t>
        </w:r>
      </w:ins>
      <w:ins w:id="1291" w:author="Administrator" w:date="2016-01-03T15:37:51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中观宗</w:t>
      </w:r>
      <w:ins w:id="1292" w:author="Administrator" w:date="2016-01-03T15:37:57Z">
        <w:r>
          <w:rPr>
            <w:rFonts w:hint="eastAsia" w:ascii="华文楷体" w:hAnsi="华文楷体" w:eastAsia="华文楷体"/>
            <w:sz w:val="28"/>
            <w:szCs w:val="28"/>
            <w:lang w:eastAsia="zh-CN"/>
          </w:rPr>
          <w:t>所讲的</w:t>
        </w:r>
      </w:ins>
      <w:del w:id="1293" w:author="Administrator" w:date="2016-01-03T15:38:12Z">
        <w:r>
          <w:rPr>
            <w:rFonts w:hint="eastAsia" w:ascii="华文楷体" w:hAnsi="华文楷体" w:eastAsia="华文楷体"/>
            <w:sz w:val="28"/>
            <w:szCs w:val="28"/>
          </w:rPr>
          <w:delText>就是</w:delText>
        </w:r>
      </w:del>
      <w:r>
        <w:rPr>
          <w:rFonts w:hint="eastAsia" w:ascii="华文楷体" w:hAnsi="华文楷体" w:eastAsia="华文楷体"/>
          <w:sz w:val="28"/>
          <w:szCs w:val="28"/>
        </w:rPr>
        <w:t>一切</w:t>
      </w:r>
      <w:ins w:id="1294" w:author="Administrator" w:date="2016-01-03T15:38:16Z">
        <w:r>
          <w:rPr>
            <w:rFonts w:hint="eastAsia" w:ascii="华文楷体" w:hAnsi="华文楷体" w:eastAsia="华文楷体"/>
            <w:sz w:val="28"/>
            <w:szCs w:val="28"/>
            <w:lang w:eastAsia="zh-CN"/>
          </w:rPr>
          <w:t>的因果</w:t>
        </w:r>
      </w:ins>
      <w:r>
        <w:rPr>
          <w:rFonts w:hint="eastAsia" w:ascii="华文楷体" w:hAnsi="华文楷体" w:eastAsia="华文楷体"/>
          <w:sz w:val="28"/>
          <w:szCs w:val="28"/>
        </w:rPr>
        <w:t>都是不存在的，什么善恶都不存在</w:t>
      </w:r>
      <w:ins w:id="1295" w:author="Administrator" w:date="2016-01-04T00:24:37Z">
        <w:r>
          <w:rPr>
            <w:rFonts w:hint="eastAsia" w:ascii="华文楷体" w:hAnsi="华文楷体" w:eastAsia="华文楷体"/>
            <w:sz w:val="28"/>
            <w:szCs w:val="28"/>
            <w:lang w:eastAsia="zh-CN"/>
          </w:rPr>
          <w:t>的</w:t>
        </w:r>
      </w:ins>
      <w:del w:id="1296" w:author="Administrator" w:date="2016-01-04T00:24:37Z">
        <w:r>
          <w:rPr>
            <w:rFonts w:hint="eastAsia" w:ascii="华文楷体" w:hAnsi="华文楷体" w:eastAsia="华文楷体"/>
            <w:sz w:val="28"/>
            <w:szCs w:val="28"/>
          </w:rPr>
          <w:delText>了</w:delText>
        </w:r>
      </w:del>
      <w:ins w:id="1297" w:author="Administrator" w:date="2016-01-03T15:38:32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w:t>
      </w:r>
      <w:del w:id="1298" w:author="Administrator" w:date="2016-01-03T15:38:40Z">
        <w:r>
          <w:rPr>
            <w:rFonts w:hint="eastAsia" w:ascii="华文楷体" w:hAnsi="华文楷体" w:eastAsia="华文楷体"/>
            <w:sz w:val="28"/>
            <w:szCs w:val="28"/>
          </w:rPr>
          <w:delText>说</w:delText>
        </w:r>
      </w:del>
      <w:ins w:id="1299" w:author="Administrator" w:date="2016-01-03T15:38:44Z">
        <w:r>
          <w:rPr>
            <w:rFonts w:hint="eastAsia" w:ascii="华文楷体" w:hAnsi="华文楷体" w:eastAsia="华文楷体"/>
            <w:sz w:val="28"/>
            <w:szCs w:val="28"/>
            <w:lang w:eastAsia="zh-CN"/>
          </w:rPr>
          <w:t>就开始</w:t>
        </w:r>
      </w:ins>
      <w:ins w:id="1300" w:author="Administrator" w:date="2016-01-03T15:38:46Z">
        <w:r>
          <w:rPr>
            <w:rFonts w:hint="eastAsia" w:ascii="华文楷体" w:hAnsi="华文楷体" w:eastAsia="华文楷体"/>
            <w:sz w:val="28"/>
            <w:szCs w:val="28"/>
            <w:lang w:eastAsia="zh-CN"/>
          </w:rPr>
          <w:t>做</w:t>
        </w:r>
      </w:ins>
      <w:r>
        <w:rPr>
          <w:rFonts w:hint="eastAsia" w:ascii="华文楷体" w:hAnsi="华文楷体" w:eastAsia="华文楷体"/>
          <w:sz w:val="28"/>
          <w:szCs w:val="28"/>
        </w:rPr>
        <w:t>很多非法行。这</w:t>
      </w:r>
      <w:ins w:id="1301" w:author="Administrator" w:date="2016-01-02T19:42:51Z">
        <w:r>
          <w:rPr>
            <w:rFonts w:hint="eastAsia" w:ascii="华文楷体" w:hAnsi="华文楷体" w:eastAsia="华文楷体"/>
            <w:sz w:val="28"/>
            <w:szCs w:val="28"/>
            <w:lang w:eastAsia="zh-CN"/>
          </w:rPr>
          <w:t>两</w:t>
        </w:r>
      </w:ins>
      <w:del w:id="1302" w:author="Administrator" w:date="2016-01-02T19:42:49Z">
        <w:r>
          <w:rPr>
            <w:rFonts w:hint="eastAsia" w:ascii="华文楷体" w:hAnsi="华文楷体" w:eastAsia="华文楷体"/>
            <w:sz w:val="28"/>
            <w:szCs w:val="28"/>
          </w:rPr>
          <w:delText>2</w:delText>
        </w:r>
      </w:del>
      <w:r>
        <w:rPr>
          <w:rFonts w:hint="eastAsia" w:ascii="华文楷体" w:hAnsi="华文楷体" w:eastAsia="华文楷体"/>
          <w:sz w:val="28"/>
          <w:szCs w:val="28"/>
        </w:rPr>
        <w:t>种观点龙树菩萨在</w:t>
      </w:r>
      <w:ins w:id="1303" w:author="Administrator" w:date="2016-01-02T19:43:01Z">
        <w:r>
          <w:rPr>
            <w:rFonts w:hint="eastAsia" w:ascii="华文楷体" w:hAnsi="华文楷体" w:eastAsia="华文楷体"/>
            <w:sz w:val="28"/>
            <w:szCs w:val="28"/>
            <w:lang w:eastAsia="zh-CN"/>
          </w:rPr>
          <w:t>《</w:t>
        </w:r>
      </w:ins>
      <w:r>
        <w:rPr>
          <w:rFonts w:hint="eastAsia" w:ascii="华文楷体" w:hAnsi="华文楷体" w:eastAsia="华文楷体"/>
          <w:sz w:val="28"/>
          <w:szCs w:val="28"/>
        </w:rPr>
        <w:t>宝</w:t>
      </w:r>
      <w:ins w:id="1304" w:author="Administrator" w:date="2016-01-02T19:43:14Z">
        <w:r>
          <w:rPr>
            <w:rFonts w:hint="eastAsia" w:ascii="华文楷体" w:hAnsi="华文楷体" w:eastAsia="华文楷体"/>
            <w:sz w:val="28"/>
            <w:szCs w:val="28"/>
            <w:lang w:eastAsia="zh-CN"/>
          </w:rPr>
          <w:t>鬘</w:t>
        </w:r>
      </w:ins>
      <w:del w:id="1305" w:author="Administrator" w:date="2016-01-02T19:43:04Z">
        <w:r>
          <w:rPr>
            <w:rFonts w:hint="eastAsia" w:ascii="华文楷体" w:hAnsi="华文楷体" w:eastAsia="华文楷体"/>
            <w:sz w:val="28"/>
            <w:szCs w:val="28"/>
          </w:rPr>
          <w:delText>蔓</w:delText>
        </w:r>
      </w:del>
      <w:r>
        <w:rPr>
          <w:rFonts w:hint="eastAsia" w:ascii="华文楷体" w:hAnsi="华文楷体" w:eastAsia="华文楷体"/>
          <w:sz w:val="28"/>
          <w:szCs w:val="28"/>
        </w:rPr>
        <w:t>论</w:t>
      </w:r>
      <w:ins w:id="1306" w:author="Administrator" w:date="2016-01-02T19:43:17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当中都讲了这两种</w:t>
      </w:r>
      <w:ins w:id="1307" w:author="Administrator" w:date="2016-01-03T15:39:02Z">
        <w:r>
          <w:rPr>
            <w:rFonts w:hint="eastAsia" w:ascii="华文楷体" w:hAnsi="华文楷体" w:eastAsia="华文楷体"/>
            <w:sz w:val="28"/>
            <w:szCs w:val="28"/>
            <w:lang w:eastAsia="zh-CN"/>
          </w:rPr>
          <w:t>观点</w:t>
        </w:r>
      </w:ins>
      <w:r>
        <w:rPr>
          <w:rFonts w:hint="eastAsia" w:ascii="华文楷体" w:hAnsi="华文楷体" w:eastAsia="华文楷体"/>
          <w:sz w:val="28"/>
          <w:szCs w:val="28"/>
        </w:rPr>
        <w:t>是严重的歧途，必须要</w:t>
      </w:r>
      <w:del w:id="1308" w:author="Administrator" w:date="2016-01-03T15:39:40Z">
        <w:r>
          <w:rPr>
            <w:rFonts w:hint="eastAsia" w:ascii="华文楷体" w:hAnsi="华文楷体" w:eastAsia="华文楷体"/>
            <w:sz w:val="28"/>
            <w:szCs w:val="28"/>
          </w:rPr>
          <w:delText>给</w:delText>
        </w:r>
      </w:del>
      <w:r>
        <w:rPr>
          <w:rFonts w:hint="eastAsia" w:ascii="华文楷体" w:hAnsi="华文楷体" w:eastAsia="华文楷体"/>
          <w:sz w:val="28"/>
          <w:szCs w:val="28"/>
        </w:rPr>
        <w:t>予</w:t>
      </w:r>
      <w:ins w:id="1309" w:author="Administrator" w:date="2016-01-03T15:39:52Z">
        <w:r>
          <w:rPr>
            <w:rFonts w:hint="eastAsia" w:ascii="华文楷体" w:hAnsi="华文楷体" w:eastAsia="华文楷体"/>
            <w:sz w:val="28"/>
            <w:szCs w:val="28"/>
            <w:lang w:eastAsia="zh-CN"/>
          </w:rPr>
          <w:t>以</w:t>
        </w:r>
      </w:ins>
      <w:r>
        <w:rPr>
          <w:rFonts w:hint="eastAsia" w:ascii="华文楷体" w:hAnsi="华文楷体" w:eastAsia="华文楷体"/>
          <w:sz w:val="28"/>
          <w:szCs w:val="28"/>
        </w:rPr>
        <w:t>遣除的</w:t>
      </w:r>
      <w:ins w:id="1310" w:author="Administrator" w:date="2016-01-02T19:43:28Z">
        <w:r>
          <w:rPr>
            <w:rFonts w:hint="eastAsia" w:ascii="华文楷体" w:hAnsi="华文楷体" w:eastAsia="华文楷体"/>
            <w:sz w:val="28"/>
            <w:szCs w:val="28"/>
            <w:lang w:eastAsia="zh-CN"/>
          </w:rPr>
          <w:t>，</w:t>
        </w:r>
      </w:ins>
      <w:del w:id="1311" w:author="Administrator" w:date="2016-01-02T19:43:28Z">
        <w:r>
          <w:rPr>
            <w:rFonts w:hint="eastAsia" w:ascii="华文楷体" w:hAnsi="华文楷体" w:eastAsia="华文楷体"/>
            <w:sz w:val="28"/>
            <w:szCs w:val="28"/>
          </w:rPr>
          <w:delText>。</w:delText>
        </w:r>
      </w:del>
      <w:r>
        <w:rPr>
          <w:rFonts w:hint="eastAsia" w:ascii="华文楷体" w:hAnsi="华文楷体" w:eastAsia="华文楷体"/>
          <w:sz w:val="28"/>
          <w:szCs w:val="28"/>
        </w:rPr>
        <w:t>否则</w:t>
      </w:r>
      <w:ins w:id="1312" w:author="Administrator" w:date="2016-01-03T15:39:31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死了</w:t>
      </w:r>
      <w:ins w:id="1313" w:author="Administrator" w:date="2016-01-03T15:39:59Z">
        <w:r>
          <w:rPr>
            <w:rFonts w:hint="eastAsia" w:ascii="华文楷体" w:hAnsi="华文楷体" w:eastAsia="华文楷体"/>
            <w:sz w:val="28"/>
            <w:szCs w:val="28"/>
            <w:lang w:eastAsia="zh-CN"/>
          </w:rPr>
          <w:t>的话</w:t>
        </w:r>
      </w:ins>
      <w:del w:id="1314" w:author="Administrator" w:date="2016-01-03T15:40:01Z">
        <w:r>
          <w:rPr>
            <w:rFonts w:hint="eastAsia" w:ascii="华文楷体" w:hAnsi="华文楷体" w:eastAsia="华文楷体"/>
            <w:sz w:val="28"/>
            <w:szCs w:val="28"/>
          </w:rPr>
          <w:delText>之后</w:delText>
        </w:r>
      </w:del>
      <w:ins w:id="1315" w:author="Administrator" w:date="2016-01-03T15:40:04Z">
        <w:r>
          <w:rPr>
            <w:rFonts w:hint="eastAsia" w:ascii="华文楷体" w:hAnsi="华文楷体" w:eastAsia="华文楷体"/>
            <w:sz w:val="28"/>
            <w:szCs w:val="28"/>
            <w:lang w:eastAsia="zh-CN"/>
          </w:rPr>
          <w:t>就导致</w:t>
        </w:r>
      </w:ins>
      <w:del w:id="1316" w:author="Administrator" w:date="2016-01-03T15:40:06Z">
        <w:r>
          <w:rPr>
            <w:rFonts w:hint="eastAsia" w:ascii="华文楷体" w:hAnsi="华文楷体" w:eastAsia="华文楷体"/>
            <w:sz w:val="28"/>
            <w:szCs w:val="28"/>
          </w:rPr>
          <w:delText>就</w:delText>
        </w:r>
      </w:del>
      <w:del w:id="1317" w:author="Administrator" w:date="2016-01-03T15:40:07Z">
        <w:r>
          <w:rPr>
            <w:rFonts w:hint="eastAsia" w:ascii="华文楷体" w:hAnsi="华文楷体" w:eastAsia="华文楷体"/>
            <w:sz w:val="28"/>
            <w:szCs w:val="28"/>
          </w:rPr>
          <w:delText>会</w:delText>
        </w:r>
      </w:del>
      <w:r>
        <w:rPr>
          <w:rFonts w:hint="eastAsia" w:ascii="华文楷体" w:hAnsi="华文楷体" w:eastAsia="华文楷体"/>
          <w:sz w:val="28"/>
          <w:szCs w:val="28"/>
        </w:rPr>
        <w:t>堕</w:t>
      </w:r>
      <w:del w:id="1318" w:author="Administrator" w:date="2016-01-03T15:40:45Z">
        <w:r>
          <w:rPr>
            <w:rFonts w:hint="eastAsia" w:ascii="华文楷体" w:hAnsi="华文楷体" w:eastAsia="华文楷体"/>
            <w:sz w:val="28"/>
            <w:szCs w:val="28"/>
          </w:rPr>
          <w:delText>入</w:delText>
        </w:r>
      </w:del>
      <w:del w:id="1319" w:author="Administrator" w:date="2016-01-02T19:43:34Z">
        <w:r>
          <w:rPr>
            <w:rFonts w:hint="eastAsia" w:ascii="华文楷体" w:hAnsi="华文楷体" w:eastAsia="华文楷体"/>
            <w:sz w:val="28"/>
            <w:szCs w:val="28"/>
          </w:rPr>
          <w:delText>道</w:delText>
        </w:r>
      </w:del>
      <w:r>
        <w:rPr>
          <w:rFonts w:hint="eastAsia" w:ascii="华文楷体" w:hAnsi="华文楷体" w:eastAsia="华文楷体"/>
          <w:sz w:val="28"/>
          <w:szCs w:val="28"/>
        </w:rPr>
        <w:t>无间，投</w:t>
      </w:r>
      <w:ins w:id="1320" w:author="Administrator" w:date="2016-01-03T15:40:37Z">
        <w:r>
          <w:rPr>
            <w:rFonts w:hint="eastAsia" w:ascii="华文楷体" w:hAnsi="华文楷体" w:eastAsia="华文楷体"/>
            <w:sz w:val="28"/>
            <w:szCs w:val="28"/>
            <w:lang w:eastAsia="zh-CN"/>
          </w:rPr>
          <w:t>胎</w:t>
        </w:r>
      </w:ins>
      <w:del w:id="1321" w:author="Administrator" w:date="2016-01-03T15:40:32Z">
        <w:r>
          <w:rPr>
            <w:rFonts w:hint="eastAsia" w:ascii="华文楷体" w:hAnsi="华文楷体" w:eastAsia="华文楷体"/>
            <w:sz w:val="28"/>
            <w:szCs w:val="28"/>
          </w:rPr>
          <w:delText>生</w:delText>
        </w:r>
      </w:del>
      <w:r>
        <w:rPr>
          <w:rFonts w:hint="eastAsia" w:ascii="华文楷体" w:hAnsi="华文楷体" w:eastAsia="华文楷体"/>
          <w:sz w:val="28"/>
          <w:szCs w:val="28"/>
        </w:rPr>
        <w:t>到地狱当中去，非常</w:t>
      </w:r>
      <w:ins w:id="1322" w:author="Administrator" w:date="2016-01-03T15:39:18Z">
        <w:r>
          <w:rPr>
            <w:rFonts w:hint="eastAsia" w:ascii="华文楷体" w:hAnsi="华文楷体" w:eastAsia="华文楷体"/>
            <w:sz w:val="28"/>
            <w:szCs w:val="28"/>
            <w:lang w:eastAsia="zh-CN"/>
          </w:rPr>
          <w:t>非常</w:t>
        </w:r>
      </w:ins>
      <w:r>
        <w:rPr>
          <w:rFonts w:hint="eastAsia" w:ascii="华文楷体" w:hAnsi="华文楷体" w:eastAsia="华文楷体"/>
          <w:sz w:val="28"/>
          <w:szCs w:val="28"/>
        </w:rPr>
        <w:t>可怕的</w:t>
      </w:r>
      <w:ins w:id="1323" w:author="Administrator" w:date="2016-01-03T15:41:09Z">
        <w:r>
          <w:rPr>
            <w:rFonts w:hint="eastAsia" w:ascii="华文楷体" w:hAnsi="华文楷体" w:eastAsia="华文楷体"/>
            <w:sz w:val="28"/>
            <w:szCs w:val="28"/>
            <w:lang w:eastAsia="zh-CN"/>
          </w:rPr>
          <w:t>一种</w:t>
        </w:r>
      </w:ins>
      <w:ins w:id="1324" w:author="Administrator" w:date="2016-01-03T15:40:2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一种情况。</w:t>
      </w:r>
    </w:p>
    <w:p>
      <w:pPr>
        <w:ind w:firstLine="570"/>
        <w:rPr>
          <w:ins w:id="1325" w:author="Administrator" w:date="2016-01-02T19:44:27Z"/>
          <w:rFonts w:hint="eastAsia" w:ascii="华文楷体" w:hAnsi="华文楷体" w:eastAsia="华文楷体"/>
          <w:sz w:val="28"/>
          <w:szCs w:val="28"/>
        </w:rPr>
      </w:pPr>
      <w:r>
        <w:rPr>
          <w:rFonts w:hint="eastAsia" w:ascii="华文楷体" w:hAnsi="华文楷体" w:eastAsia="华文楷体"/>
          <w:sz w:val="28"/>
          <w:szCs w:val="28"/>
        </w:rPr>
        <w:t>现在讲</w:t>
      </w:r>
      <w:r>
        <w:rPr>
          <w:rFonts w:hint="eastAsia" w:ascii="黑体" w:hAnsi="黑体" w:eastAsia="黑体" w:cs="黑体"/>
          <w:sz w:val="28"/>
          <w:szCs w:val="28"/>
          <w:rPrChange w:id="1326" w:author="Administrator" w:date="2016-01-02T19:44:17Z">
            <w:rPr>
              <w:rFonts w:hint="eastAsia" w:ascii="华文楷体" w:hAnsi="华文楷体" w:eastAsia="华文楷体"/>
              <w:sz w:val="28"/>
              <w:szCs w:val="28"/>
            </w:rPr>
          </w:rPrChange>
        </w:rPr>
        <w:t>第</w:t>
      </w:r>
      <w:ins w:id="1327" w:author="Administrator" w:date="2016-01-02T19:43:47Z">
        <w:r>
          <w:rPr>
            <w:rFonts w:hint="eastAsia" w:ascii="黑体" w:hAnsi="黑体" w:eastAsia="黑体" w:cs="黑体"/>
            <w:sz w:val="28"/>
            <w:szCs w:val="28"/>
            <w:lang w:eastAsia="zh-CN"/>
            <w:rPrChange w:id="1328" w:author="Administrator" w:date="2016-01-02T19:44:17Z">
              <w:rPr>
                <w:rFonts w:hint="eastAsia" w:ascii="华文楷体" w:hAnsi="华文楷体" w:eastAsia="华文楷体"/>
                <w:sz w:val="28"/>
                <w:szCs w:val="28"/>
                <w:lang w:eastAsia="zh-CN"/>
              </w:rPr>
            </w:rPrChange>
          </w:rPr>
          <w:t>三</w:t>
        </w:r>
      </w:ins>
      <w:del w:id="1329" w:author="Administrator" w:date="2016-01-02T19:43:43Z">
        <w:r>
          <w:rPr>
            <w:rFonts w:hint="eastAsia" w:ascii="黑体" w:hAnsi="黑体" w:eastAsia="黑体" w:cs="黑体"/>
            <w:sz w:val="28"/>
            <w:szCs w:val="28"/>
            <w:rPrChange w:id="1330" w:author="Administrator" w:date="2016-01-02T19:44:17Z">
              <w:rPr>
                <w:rFonts w:hint="eastAsia" w:ascii="华文楷体" w:hAnsi="华文楷体" w:eastAsia="华文楷体"/>
                <w:sz w:val="28"/>
                <w:szCs w:val="28"/>
              </w:rPr>
            </w:rPrChange>
          </w:rPr>
          <w:delText>3</w:delText>
        </w:r>
      </w:del>
      <w:r>
        <w:rPr>
          <w:rFonts w:hint="eastAsia" w:ascii="黑体" w:hAnsi="黑体" w:eastAsia="黑体" w:cs="黑体"/>
          <w:sz w:val="28"/>
          <w:szCs w:val="28"/>
          <w:rPrChange w:id="1331" w:author="Administrator" w:date="2016-01-02T19:44:17Z">
            <w:rPr>
              <w:rFonts w:hint="eastAsia" w:ascii="华文楷体" w:hAnsi="华文楷体" w:eastAsia="华文楷体"/>
              <w:sz w:val="28"/>
              <w:szCs w:val="28"/>
            </w:rPr>
          </w:rPrChange>
        </w:rPr>
        <w:t>个科判，以赞叹远离常断而结尾</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实际上</w:t>
      </w:r>
      <w:ins w:id="1332" w:author="Administrator" w:date="2016-01-03T15:41:32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是说中观宗的世俗谛</w:t>
      </w:r>
      <w:ins w:id="1333" w:author="Administrator" w:date="2016-01-04T21:56: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是远离常边和断边，这个</w:t>
      </w:r>
      <w:ins w:id="1334" w:author="Administrator" w:date="2016-01-03T15:41:41Z">
        <w:r>
          <w:rPr>
            <w:rFonts w:hint="eastAsia" w:ascii="华文楷体" w:hAnsi="华文楷体" w:eastAsia="华文楷体"/>
            <w:sz w:val="28"/>
            <w:szCs w:val="28"/>
            <w:lang w:eastAsia="zh-CN"/>
          </w:rPr>
          <w:t>此处</w:t>
        </w:r>
      </w:ins>
      <w:r>
        <w:rPr>
          <w:rFonts w:hint="eastAsia" w:ascii="华文楷体" w:hAnsi="华文楷体" w:eastAsia="华文楷体"/>
          <w:sz w:val="28"/>
          <w:szCs w:val="28"/>
        </w:rPr>
        <w:t>是</w:t>
      </w:r>
      <w:ins w:id="1335" w:author="Administrator" w:date="2016-01-03T15:41:53Z">
        <w:r>
          <w:rPr>
            <w:rFonts w:hint="eastAsia" w:ascii="华文楷体" w:hAnsi="华文楷体" w:eastAsia="华文楷体"/>
            <w:sz w:val="28"/>
            <w:szCs w:val="28"/>
            <w:lang w:eastAsia="zh-CN"/>
          </w:rPr>
          <w:t>赞叹</w:t>
        </w:r>
      </w:ins>
      <w:r>
        <w:rPr>
          <w:rFonts w:hint="eastAsia" w:ascii="华文楷体" w:hAnsi="华文楷体" w:eastAsia="华文楷体"/>
          <w:sz w:val="28"/>
          <w:szCs w:val="28"/>
        </w:rPr>
        <w:t>远离常边</w:t>
      </w:r>
      <w:ins w:id="1336" w:author="Administrator" w:date="2016-01-03T15:42:09Z">
        <w:r>
          <w:rPr>
            <w:rFonts w:hint="eastAsia" w:ascii="华文楷体" w:hAnsi="华文楷体" w:eastAsia="华文楷体"/>
            <w:sz w:val="28"/>
            <w:szCs w:val="28"/>
            <w:lang w:eastAsia="zh-CN"/>
          </w:rPr>
          <w:t>的这个观点</w:t>
        </w:r>
      </w:ins>
      <w:r>
        <w:rPr>
          <w:rFonts w:hint="eastAsia" w:ascii="华文楷体" w:hAnsi="华文楷体" w:eastAsia="华文楷体"/>
          <w:sz w:val="28"/>
          <w:szCs w:val="28"/>
        </w:rPr>
        <w:t>而</w:t>
      </w:r>
      <w:del w:id="1337" w:author="Administrator" w:date="2016-01-03T15:42:21Z">
        <w:r>
          <w:rPr>
            <w:rFonts w:hint="eastAsia" w:ascii="华文楷体" w:hAnsi="华文楷体" w:eastAsia="华文楷体"/>
            <w:sz w:val="28"/>
            <w:szCs w:val="28"/>
          </w:rPr>
          <w:delText>建立</w:delText>
        </w:r>
      </w:del>
      <w:ins w:id="1338" w:author="Administrator" w:date="2016-01-03T15:42:24Z">
        <w:r>
          <w:rPr>
            <w:rFonts w:hint="eastAsia" w:ascii="华文楷体" w:hAnsi="华文楷体" w:eastAsia="华文楷体"/>
            <w:sz w:val="28"/>
            <w:szCs w:val="28"/>
            <w:lang w:eastAsia="zh-CN"/>
          </w:rPr>
          <w:t>结尾</w:t>
        </w:r>
      </w:ins>
      <w:r>
        <w:rPr>
          <w:rFonts w:hint="eastAsia" w:ascii="华文楷体" w:hAnsi="华文楷体" w:eastAsia="华文楷体"/>
          <w:sz w:val="28"/>
          <w:szCs w:val="28"/>
        </w:rPr>
        <w:t>的。</w:t>
      </w:r>
    </w:p>
    <w:p>
      <w:pPr>
        <w:ind w:firstLine="570"/>
        <w:rPr>
          <w:ins w:id="1339" w:author="Administrator" w:date="2016-01-02T19:45:00Z"/>
          <w:rFonts w:hint="eastAsia" w:ascii="黑体" w:hAnsi="黑体" w:eastAsia="黑体" w:cs="黑体"/>
          <w:sz w:val="28"/>
          <w:szCs w:val="28"/>
          <w:rPrChange w:id="1340" w:author="Administrator" w:date="2016-01-02T19:45:06Z">
            <w:rPr>
              <w:ins w:id="1341" w:author="Administrator" w:date="2016-01-02T19:45:00Z"/>
              <w:rFonts w:hint="eastAsia" w:ascii="华文楷体" w:hAnsi="华文楷体" w:eastAsia="华文楷体"/>
              <w:sz w:val="28"/>
              <w:szCs w:val="28"/>
            </w:rPr>
          </w:rPrChange>
        </w:rPr>
      </w:pPr>
      <w:r>
        <w:rPr>
          <w:rFonts w:hint="eastAsia" w:ascii="黑体" w:hAnsi="黑体" w:eastAsia="黑体" w:cs="黑体"/>
          <w:sz w:val="28"/>
          <w:szCs w:val="28"/>
          <w:rPrChange w:id="1342" w:author="Administrator" w:date="2016-01-02T19:45:06Z">
            <w:rPr>
              <w:rFonts w:hint="eastAsia" w:ascii="华文楷体" w:hAnsi="华文楷体" w:eastAsia="华文楷体"/>
              <w:sz w:val="28"/>
              <w:szCs w:val="28"/>
            </w:rPr>
          </w:rPrChange>
        </w:rPr>
        <w:t xml:space="preserve">故诸常断见，此论悉远离， </w:t>
      </w:r>
    </w:p>
    <w:p>
      <w:pPr>
        <w:ind w:firstLine="570"/>
        <w:rPr>
          <w:rFonts w:hint="eastAsia" w:ascii="黑体" w:hAnsi="黑体" w:eastAsia="黑体" w:cs="黑体"/>
          <w:sz w:val="28"/>
          <w:szCs w:val="28"/>
          <w:rPrChange w:id="1343" w:author="Administrator" w:date="2016-01-02T19:45:06Z">
            <w:rPr>
              <w:rFonts w:hint="eastAsia" w:ascii="华文楷体" w:hAnsi="华文楷体" w:eastAsia="华文楷体"/>
              <w:sz w:val="28"/>
              <w:szCs w:val="28"/>
            </w:rPr>
          </w:rPrChange>
        </w:rPr>
      </w:pPr>
      <w:r>
        <w:rPr>
          <w:rFonts w:hint="eastAsia" w:ascii="黑体" w:hAnsi="黑体" w:eastAsia="黑体" w:cs="黑体"/>
          <w:sz w:val="28"/>
          <w:szCs w:val="28"/>
          <w:rPrChange w:id="1344" w:author="Administrator" w:date="2016-01-02T19:45:06Z">
            <w:rPr>
              <w:rFonts w:hint="eastAsia" w:ascii="华文楷体" w:hAnsi="华文楷体" w:eastAsia="华文楷体"/>
              <w:sz w:val="28"/>
              <w:szCs w:val="28"/>
            </w:rPr>
          </w:rPrChange>
        </w:rPr>
        <w:t>灭尽及随生，如种芽茎等。</w:t>
      </w:r>
    </w:p>
    <w:p>
      <w:pPr>
        <w:ind w:firstLine="570"/>
        <w:rPr>
          <w:del w:id="1345" w:author="Administrator" w:date="2016-01-02T19:59:47Z"/>
          <w:rFonts w:hint="eastAsia" w:ascii="华文楷体" w:hAnsi="华文楷体" w:eastAsia="华文楷体"/>
          <w:sz w:val="28"/>
          <w:szCs w:val="28"/>
        </w:rPr>
      </w:pPr>
      <w:ins w:id="1346" w:author="Administrator" w:date="2016-01-03T15:42:54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一切认为诸法常有的见，或者是说先有后无的断见，在这个论</w:t>
      </w:r>
      <w:ins w:id="1347" w:author="Administrator" w:date="2016-01-04T21:57:36Z">
        <w:r>
          <w:rPr>
            <w:rFonts w:hint="eastAsia" w:ascii="华文楷体" w:hAnsi="华文楷体" w:eastAsia="华文楷体"/>
            <w:sz w:val="28"/>
            <w:szCs w:val="28"/>
            <w:lang w:eastAsia="zh-CN"/>
          </w:rPr>
          <w:t>典</w:t>
        </w:r>
      </w:ins>
      <w:del w:id="1348" w:author="Administrator" w:date="2016-01-04T21:57:20Z">
        <w:r>
          <w:rPr>
            <w:rFonts w:hint="eastAsia" w:ascii="华文楷体" w:hAnsi="华文楷体" w:eastAsia="华文楷体"/>
            <w:sz w:val="28"/>
            <w:szCs w:val="28"/>
          </w:rPr>
          <w:delText>点</w:delText>
        </w:r>
      </w:del>
      <w:r>
        <w:rPr>
          <w:rFonts w:hint="eastAsia" w:ascii="华文楷体" w:hAnsi="华文楷体" w:eastAsia="华文楷体"/>
          <w:sz w:val="28"/>
          <w:szCs w:val="28"/>
        </w:rPr>
        <w:t>当中都不承认</w:t>
      </w:r>
      <w:del w:id="1349" w:author="Administrator" w:date="2016-01-02T19:59:47Z">
        <w:r>
          <w:rPr>
            <w:rFonts w:hint="eastAsia" w:ascii="华文楷体" w:hAnsi="华文楷体" w:eastAsia="华文楷体"/>
            <w:sz w:val="28"/>
            <w:szCs w:val="28"/>
          </w:rPr>
          <w:delText>都远离了。我们在承许世俗谛当中…</w:delText>
        </w:r>
      </w:del>
    </w:p>
    <w:p>
      <w:pPr>
        <w:ind w:firstLine="570"/>
        <w:rPr>
          <w:del w:id="1350" w:author="Administrator" w:date="2016-01-02T19:59:47Z"/>
          <w:rFonts w:hint="eastAsia" w:ascii="华文楷体" w:hAnsi="华文楷体" w:eastAsia="华文楷体"/>
          <w:sz w:val="28"/>
          <w:szCs w:val="28"/>
        </w:rPr>
      </w:pPr>
      <w:del w:id="1351" w:author="Administrator" w:date="2016-01-02T19:59:47Z">
        <w:r>
          <w:rPr>
            <w:rFonts w:hint="eastAsia" w:ascii="华文楷体" w:hAnsi="华文楷体" w:eastAsia="华文楷体"/>
            <w:sz w:val="28"/>
            <w:szCs w:val="28"/>
          </w:rPr>
          <w:delText>中观庄严论释第86课40-50分钟-范炎琳</w:delText>
        </w:r>
      </w:del>
    </w:p>
    <w:p>
      <w:pPr>
        <w:ind w:firstLine="570"/>
        <w:rPr>
          <w:ins w:id="1352" w:author="Administrator" w:date="2016-01-02T20:42:24Z"/>
          <w:rFonts w:hint="eastAsia" w:ascii="华文楷体" w:hAnsi="华文楷体" w:eastAsia="华文楷体"/>
          <w:sz w:val="28"/>
          <w:szCs w:val="28"/>
        </w:rPr>
      </w:pPr>
      <w:del w:id="1353" w:author="Administrator" w:date="2016-01-02T19:59:47Z">
        <w:r>
          <w:rPr>
            <w:rFonts w:hint="eastAsia" w:ascii="华文楷体" w:hAnsi="华文楷体" w:eastAsia="华文楷体"/>
            <w:sz w:val="28"/>
            <w:szCs w:val="28"/>
          </w:rPr>
          <w:delText>【39：50】所以说一切认为诸法常有的见或者说是先有后无的断见在这个论典当中都不承认</w:delText>
        </w:r>
      </w:del>
      <w:r>
        <w:rPr>
          <w:rFonts w:hint="eastAsia" w:ascii="华文楷体" w:hAnsi="华文楷体" w:eastAsia="华文楷体"/>
          <w:sz w:val="28"/>
          <w:szCs w:val="28"/>
        </w:rPr>
        <w:t>，都已经远离了。那么就是说我们在承许世俗谛当中无常，就是远离常断见的时候</w:t>
      </w:r>
      <w:ins w:id="1354" w:author="Administrator" w:date="2016-01-03T15:43:04Z">
        <w:r>
          <w:rPr>
            <w:rFonts w:hint="eastAsia" w:ascii="华文楷体" w:hAnsi="华文楷体" w:eastAsia="华文楷体"/>
            <w:sz w:val="28"/>
            <w:szCs w:val="28"/>
            <w:lang w:eastAsia="zh-CN"/>
          </w:rPr>
          <w:t>，</w:t>
        </w:r>
      </w:ins>
      <w:r>
        <w:rPr>
          <w:rFonts w:hint="eastAsia" w:ascii="华文楷体" w:hAnsi="华文楷体" w:eastAsia="华文楷体"/>
          <w:sz w:val="28"/>
          <w:szCs w:val="28"/>
        </w:rPr>
        <w:t>是通过灭尽和随生来进行安立的。那么就是说一切万法，它就是说生了之后马上灭尽，所以说不会有常的过失</w:t>
      </w:r>
      <w:del w:id="1355" w:author="Administrator" w:date="2016-01-02T20:00:47Z">
        <w:r>
          <w:rPr>
            <w:rFonts w:hint="eastAsia" w:ascii="华文楷体" w:hAnsi="华文楷体" w:eastAsia="华文楷体"/>
            <w:sz w:val="28"/>
            <w:szCs w:val="28"/>
          </w:rPr>
          <w:delText>。</w:delText>
        </w:r>
      </w:del>
      <w:ins w:id="1356" w:author="Administrator" w:date="2016-01-02T20:00:47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因为生了之后马上灭</w:t>
      </w:r>
      <w:ins w:id="1357" w:author="Administrator" w:date="2016-01-03T15:43:20Z">
        <w:r>
          <w:rPr>
            <w:rFonts w:hint="eastAsia" w:ascii="华文楷体" w:hAnsi="华文楷体" w:eastAsia="华文楷体"/>
            <w:sz w:val="28"/>
            <w:szCs w:val="28"/>
            <w:lang w:eastAsia="zh-CN"/>
          </w:rPr>
          <w:t>嘛</w:t>
        </w:r>
      </w:ins>
      <w:ins w:id="1358" w:author="Administrator" w:date="2016-01-02T20:00:56Z">
        <w:r>
          <w:rPr>
            <w:rFonts w:hint="eastAsia" w:ascii="华文楷体" w:hAnsi="华文楷体" w:eastAsia="华文楷体"/>
            <w:sz w:val="28"/>
            <w:szCs w:val="28"/>
            <w:lang w:eastAsia="zh-CN"/>
          </w:rPr>
          <w:t>、</w:t>
        </w:r>
      </w:ins>
      <w:del w:id="1359" w:author="Administrator" w:date="2016-01-02T20:00:56Z">
        <w:r>
          <w:rPr>
            <w:rFonts w:hint="eastAsia" w:ascii="华文楷体" w:hAnsi="华文楷体" w:eastAsia="华文楷体"/>
            <w:sz w:val="28"/>
            <w:szCs w:val="28"/>
          </w:rPr>
          <w:delText>，</w:delText>
        </w:r>
      </w:del>
      <w:r>
        <w:rPr>
          <w:rFonts w:hint="eastAsia" w:ascii="华文楷体" w:hAnsi="华文楷体" w:eastAsia="华文楷体"/>
          <w:sz w:val="28"/>
          <w:szCs w:val="28"/>
        </w:rPr>
        <w:t>灭尽</w:t>
      </w:r>
      <w:ins w:id="1360" w:author="Administrator" w:date="2016-01-02T20:01:02Z">
        <w:r>
          <w:rPr>
            <w:rFonts w:hint="eastAsia" w:ascii="华文楷体" w:hAnsi="华文楷体" w:eastAsia="华文楷体"/>
            <w:sz w:val="28"/>
            <w:szCs w:val="28"/>
            <w:lang w:eastAsia="zh-CN"/>
          </w:rPr>
          <w:t>，</w:t>
        </w:r>
      </w:ins>
      <w:del w:id="1361" w:author="Administrator" w:date="2016-01-02T20:00:59Z">
        <w:r>
          <w:rPr>
            <w:rFonts w:hint="eastAsia" w:ascii="华文楷体" w:hAnsi="华文楷体" w:eastAsia="华文楷体"/>
            <w:sz w:val="28"/>
            <w:szCs w:val="28"/>
          </w:rPr>
          <w:delText>。</w:delText>
        </w:r>
      </w:del>
      <w:r>
        <w:rPr>
          <w:rFonts w:hint="eastAsia" w:ascii="华文楷体" w:hAnsi="华文楷体" w:eastAsia="华文楷体"/>
          <w:sz w:val="28"/>
          <w:szCs w:val="28"/>
        </w:rPr>
        <w:t>灭尽两个字是说世俗谛当中远离常见。那灭尽之后是不是就是完全没有了呢？不是这样的。马上会随生的</w:t>
      </w:r>
      <w:ins w:id="1362" w:author="Administrator" w:date="2016-01-02T20:01:21Z">
        <w:r>
          <w:rPr>
            <w:rFonts w:hint="eastAsia" w:ascii="华文楷体" w:hAnsi="华文楷体" w:eastAsia="华文楷体"/>
            <w:sz w:val="28"/>
            <w:szCs w:val="28"/>
            <w:lang w:eastAsia="zh-CN"/>
          </w:rPr>
          <w:t>，</w:t>
        </w:r>
      </w:ins>
      <w:del w:id="1363" w:author="Administrator" w:date="2016-01-02T20:03:06Z">
        <w:r>
          <w:rPr>
            <w:rFonts w:hint="eastAsia" w:ascii="华文楷体" w:hAnsi="华文楷体" w:eastAsia="华文楷体"/>
            <w:sz w:val="28"/>
            <w:szCs w:val="28"/>
          </w:rPr>
          <w:delText>。</w:delText>
        </w:r>
      </w:del>
      <w:r>
        <w:rPr>
          <w:rFonts w:hint="eastAsia" w:ascii="华文楷体" w:hAnsi="华文楷体" w:eastAsia="华文楷体"/>
          <w:sz w:val="28"/>
          <w:szCs w:val="28"/>
        </w:rPr>
        <w:t>就是说前面灭了之后第二刹那就会生起来。所以说</w:t>
      </w:r>
      <w:ins w:id="1364" w:author="Administrator" w:date="2016-01-02T20:02:3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这个随生就是远离断见的</w:t>
      </w:r>
      <w:ins w:id="1365" w:author="Administrator" w:date="2016-01-03T15:44:18Z">
        <w:r>
          <w:rPr>
            <w:rFonts w:hint="eastAsia" w:ascii="华文楷体" w:hAnsi="华文楷体" w:eastAsia="华文楷体"/>
            <w:sz w:val="28"/>
            <w:szCs w:val="28"/>
            <w:lang w:eastAsia="zh-CN"/>
          </w:rPr>
          <w:t>。</w:t>
        </w:r>
      </w:ins>
      <w:del w:id="1366" w:author="Administrator" w:date="2016-01-03T15:44:18Z">
        <w:r>
          <w:rPr>
            <w:rFonts w:hint="eastAsia" w:ascii="华文楷体" w:hAnsi="华文楷体" w:eastAsia="华文楷体"/>
            <w:sz w:val="28"/>
            <w:szCs w:val="28"/>
          </w:rPr>
          <w:delText>，</w:delText>
        </w:r>
      </w:del>
      <w:r>
        <w:rPr>
          <w:rFonts w:hint="eastAsia" w:ascii="华文楷体" w:hAnsi="华文楷体" w:eastAsia="华文楷体"/>
          <w:sz w:val="28"/>
          <w:szCs w:val="28"/>
        </w:rPr>
        <w:t>灭尽远离常见</w:t>
      </w:r>
      <w:ins w:id="1367" w:author="Administrator" w:date="2016-01-03T15:43:52Z">
        <w:r>
          <w:rPr>
            <w:rFonts w:hint="eastAsia" w:ascii="华文楷体" w:hAnsi="华文楷体" w:eastAsia="华文楷体"/>
            <w:sz w:val="28"/>
            <w:szCs w:val="28"/>
            <w:lang w:eastAsia="zh-CN"/>
          </w:rPr>
          <w:t>，</w:t>
        </w:r>
      </w:ins>
      <w:ins w:id="1368" w:author="Administrator" w:date="2016-01-03T15:43:50Z">
        <w:r>
          <w:rPr>
            <w:rFonts w:hint="eastAsia" w:ascii="华文楷体" w:hAnsi="华文楷体" w:eastAsia="华文楷体"/>
            <w:sz w:val="28"/>
            <w:szCs w:val="28"/>
          </w:rPr>
          <w:t>随生远离断见</w:t>
        </w:r>
      </w:ins>
      <w:r>
        <w:rPr>
          <w:rFonts w:hint="eastAsia" w:ascii="华文楷体" w:hAnsi="华文楷体" w:eastAsia="华文楷体"/>
          <w:sz w:val="28"/>
          <w:szCs w:val="28"/>
        </w:rPr>
        <w:t>。所以在世俗谛当中灭尽和随生它就没有常断见</w:t>
      </w:r>
      <w:ins w:id="1369" w:author="Administrator" w:date="2016-01-02T20:03:38Z">
        <w:r>
          <w:rPr>
            <w:rFonts w:hint="eastAsia" w:ascii="华文楷体" w:hAnsi="华文楷体" w:eastAsia="华文楷体"/>
            <w:sz w:val="28"/>
            <w:szCs w:val="28"/>
            <w:lang w:eastAsia="zh-CN"/>
          </w:rPr>
          <w:t>。</w:t>
        </w:r>
      </w:ins>
      <w:del w:id="1370" w:author="Administrator" w:date="2016-01-02T20:03:37Z">
        <w:r>
          <w:rPr>
            <w:rFonts w:hint="eastAsia" w:ascii="华文楷体" w:hAnsi="华文楷体" w:eastAsia="华文楷体"/>
            <w:sz w:val="28"/>
            <w:szCs w:val="28"/>
          </w:rPr>
          <w:delText>，</w:delText>
        </w:r>
      </w:del>
      <w:r>
        <w:rPr>
          <w:rFonts w:hint="eastAsia" w:ascii="华文楷体" w:hAnsi="华文楷体" w:eastAsia="华文楷体"/>
          <w:sz w:val="28"/>
          <w:szCs w:val="28"/>
        </w:rPr>
        <w:t>打比喻讲如种、芽、茎等</w:t>
      </w:r>
      <w:ins w:id="1371" w:author="Administrator" w:date="2016-01-02T20:03:46Z">
        <w:r>
          <w:rPr>
            <w:rFonts w:hint="eastAsia" w:ascii="华文楷体" w:hAnsi="华文楷体" w:eastAsia="华文楷体"/>
            <w:sz w:val="28"/>
            <w:szCs w:val="28"/>
            <w:lang w:eastAsia="zh-CN"/>
          </w:rPr>
          <w:t>，</w:t>
        </w:r>
      </w:ins>
      <w:del w:id="1372" w:author="Administrator" w:date="2016-01-02T20:03:45Z">
        <w:r>
          <w:rPr>
            <w:rFonts w:hint="eastAsia" w:ascii="华文楷体" w:hAnsi="华文楷体" w:eastAsia="华文楷体"/>
            <w:sz w:val="28"/>
            <w:szCs w:val="28"/>
          </w:rPr>
          <w:delText>。</w:delText>
        </w:r>
      </w:del>
      <w:r>
        <w:rPr>
          <w:rFonts w:hint="eastAsia" w:ascii="华文楷体" w:hAnsi="华文楷体" w:eastAsia="华文楷体"/>
          <w:sz w:val="28"/>
          <w:szCs w:val="28"/>
        </w:rPr>
        <w:t>犹如种子生芽，芽生起的时候种子灭了，这个就是灭尽和随生。所以说种子灭尽而芽随生，芽灭尽而茎随生，茎灭尽花果等随生。所以像这样观察的时候前前生后后</w:t>
      </w:r>
      <w:ins w:id="1373" w:author="Administrator" w:date="2016-01-02T20:04:22Z">
        <w:r>
          <w:rPr>
            <w:rFonts w:hint="eastAsia" w:ascii="华文楷体" w:hAnsi="华文楷体" w:eastAsia="华文楷体"/>
            <w:sz w:val="28"/>
            <w:szCs w:val="28"/>
            <w:lang w:eastAsia="zh-CN"/>
          </w:rPr>
          <w:t>，</w:t>
        </w:r>
      </w:ins>
      <w:del w:id="1374" w:author="Administrator" w:date="2016-01-02T20:04:21Z">
        <w:r>
          <w:rPr>
            <w:rFonts w:hint="eastAsia" w:ascii="华文楷体" w:hAnsi="华文楷体" w:eastAsia="华文楷体"/>
            <w:sz w:val="28"/>
            <w:szCs w:val="28"/>
          </w:rPr>
          <w:delText>。</w:delText>
        </w:r>
      </w:del>
      <w:r>
        <w:rPr>
          <w:rFonts w:hint="eastAsia" w:ascii="华文楷体" w:hAnsi="华文楷体" w:eastAsia="华文楷体"/>
          <w:sz w:val="28"/>
          <w:szCs w:val="28"/>
        </w:rPr>
        <w:t>前前生后后的缘故</w:t>
      </w:r>
      <w:ins w:id="1375" w:author="Administrator" w:date="2016-01-02T20:04:28Z">
        <w:r>
          <w:rPr>
            <w:rFonts w:hint="eastAsia" w:ascii="华文楷体" w:hAnsi="华文楷体" w:eastAsia="华文楷体"/>
            <w:sz w:val="28"/>
            <w:szCs w:val="28"/>
            <w:lang w:eastAsia="zh-CN"/>
          </w:rPr>
          <w:t>，</w:t>
        </w:r>
      </w:ins>
      <w:r>
        <w:rPr>
          <w:rFonts w:hint="eastAsia" w:ascii="华文楷体" w:hAnsi="华文楷体" w:eastAsia="华文楷体"/>
          <w:sz w:val="28"/>
          <w:szCs w:val="28"/>
        </w:rPr>
        <w:t>既没有常边也不会断边。这方面就是讲到了中观</w:t>
      </w:r>
      <w:ins w:id="1376" w:author="Administrator" w:date="2016-01-03T15:45:31Z">
        <w:r>
          <w:rPr>
            <w:rFonts w:hint="eastAsia" w:ascii="华文楷体" w:hAnsi="华文楷体" w:eastAsia="华文楷体"/>
            <w:sz w:val="28"/>
            <w:szCs w:val="28"/>
            <w:lang w:eastAsia="zh-CN"/>
          </w:rPr>
          <w:t>的</w:t>
        </w:r>
      </w:ins>
      <w:del w:id="1377" w:author="Administrator" w:date="2016-01-03T15:45:08Z">
        <w:r>
          <w:rPr>
            <w:rFonts w:hint="eastAsia" w:ascii="华文楷体" w:hAnsi="华文楷体" w:eastAsia="华文楷体"/>
            <w:sz w:val="28"/>
            <w:szCs w:val="28"/>
          </w:rPr>
          <w:delText>，</w:delText>
        </w:r>
      </w:del>
      <w:ins w:id="1378" w:author="Administrator" w:date="2016-01-03T15:45: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《中观庄严论》它是绝对</w:t>
      </w:r>
      <w:ins w:id="1379" w:author="Administrator" w:date="2016-01-03T15:46:19Z">
        <w:r>
          <w:rPr>
            <w:rFonts w:hint="eastAsia" w:ascii="华文楷体" w:hAnsi="华文楷体" w:eastAsia="华文楷体"/>
            <w:sz w:val="28"/>
            <w:szCs w:val="28"/>
            <w:lang w:eastAsia="zh-CN"/>
          </w:rPr>
          <w:t>是</w:t>
        </w:r>
      </w:ins>
      <w:r>
        <w:rPr>
          <w:rFonts w:hint="eastAsia" w:ascii="华文楷体" w:hAnsi="华文楷体" w:eastAsia="华文楷体"/>
          <w:sz w:val="28"/>
          <w:szCs w:val="28"/>
        </w:rPr>
        <w:t>离开常断边的</w:t>
      </w:r>
      <w:del w:id="1380" w:author="Administrator" w:date="2016-01-03T15:45:41Z">
        <w:r>
          <w:rPr>
            <w:rFonts w:hint="eastAsia" w:ascii="华文楷体" w:hAnsi="华文楷体" w:eastAsia="华文楷体"/>
            <w:sz w:val="28"/>
            <w:szCs w:val="28"/>
          </w:rPr>
          <w:delText>？？</w:delText>
        </w:r>
      </w:del>
      <w:del w:id="1381" w:author="Administrator" w:date="2016-01-03T15:45:42Z">
        <w:r>
          <w:rPr>
            <w:rFonts w:hint="eastAsia" w:ascii="华文楷体" w:hAnsi="华文楷体" w:eastAsia="华文楷体"/>
            <w:sz w:val="28"/>
            <w:szCs w:val="28"/>
          </w:rPr>
          <w:delText>【41:</w:delText>
        </w:r>
      </w:del>
      <w:del w:id="1382" w:author="Administrator" w:date="2016-01-03T15:45:43Z">
        <w:r>
          <w:rPr>
            <w:rFonts w:hint="eastAsia" w:ascii="华文楷体" w:hAnsi="华文楷体" w:eastAsia="华文楷体"/>
            <w:sz w:val="28"/>
            <w:szCs w:val="28"/>
          </w:rPr>
          <w:delText>07</w:delText>
        </w:r>
      </w:del>
      <w:del w:id="1383" w:author="Administrator" w:date="2016-01-03T15:45:47Z">
        <w:r>
          <w:rPr>
            <w:rFonts w:hint="eastAsia" w:ascii="华文楷体" w:hAnsi="华文楷体" w:eastAsia="华文楷体"/>
            <w:sz w:val="28"/>
            <w:szCs w:val="28"/>
          </w:rPr>
          <w:delText>】</w:delText>
        </w:r>
      </w:del>
      <w:ins w:id="1384" w:author="Administrator" w:date="2016-01-03T15:45:54Z">
        <w:r>
          <w:rPr>
            <w:rFonts w:hint="eastAsia" w:ascii="华文楷体" w:hAnsi="华文楷体" w:eastAsia="华文楷体"/>
            <w:sz w:val="28"/>
            <w:szCs w:val="28"/>
            <w:lang w:eastAsia="zh-CN"/>
          </w:rPr>
          <w:t>，</w:t>
        </w:r>
      </w:ins>
      <w:ins w:id="1385" w:author="Administrator" w:date="2016-01-03T15:45:59Z">
        <w:r>
          <w:rPr>
            <w:rFonts w:hint="eastAsia" w:ascii="华文楷体" w:hAnsi="华文楷体" w:eastAsia="华文楷体"/>
            <w:sz w:val="28"/>
            <w:szCs w:val="28"/>
            <w:lang w:eastAsia="zh-CN"/>
          </w:rPr>
          <w:t>而</w:t>
        </w:r>
      </w:ins>
      <w:ins w:id="1386" w:author="Administrator" w:date="2016-01-03T15:48:04Z">
        <w:r>
          <w:rPr>
            <w:rFonts w:hint="eastAsia" w:ascii="华文楷体" w:hAnsi="华文楷体" w:eastAsia="华文楷体"/>
            <w:sz w:val="28"/>
            <w:szCs w:val="28"/>
            <w:lang w:eastAsia="zh-CN"/>
          </w:rPr>
          <w:t>且</w:t>
        </w:r>
      </w:ins>
      <w:ins w:id="1387" w:author="Administrator" w:date="2016-01-03T15:48:06Z">
        <w:r>
          <w:rPr>
            <w:rFonts w:hint="eastAsia" w:ascii="华文楷体" w:hAnsi="华文楷体" w:eastAsia="华文楷体"/>
            <w:sz w:val="28"/>
            <w:szCs w:val="28"/>
            <w:lang w:eastAsia="zh-CN"/>
          </w:rPr>
          <w:t>它</w:t>
        </w:r>
      </w:ins>
      <w:ins w:id="1388" w:author="Administrator" w:date="2016-01-03T15:46:07Z">
        <w:r>
          <w:rPr>
            <w:rFonts w:hint="eastAsia" w:ascii="华文楷体" w:hAnsi="华文楷体" w:eastAsia="华文楷体"/>
            <w:sz w:val="28"/>
            <w:szCs w:val="28"/>
            <w:lang w:eastAsia="zh-CN"/>
          </w:rPr>
          <w:t>是</w:t>
        </w:r>
      </w:ins>
      <w:ins w:id="1389" w:author="Administrator" w:date="2016-01-03T15:46:14Z">
        <w:r>
          <w:rPr>
            <w:rFonts w:hint="eastAsia" w:ascii="华文楷体" w:hAnsi="华文楷体" w:eastAsia="华文楷体"/>
            <w:sz w:val="28"/>
            <w:szCs w:val="28"/>
            <w:lang w:eastAsia="zh-CN"/>
          </w:rPr>
          <w:t>中道</w:t>
        </w:r>
      </w:ins>
      <w:ins w:id="1390" w:author="Administrator" w:date="2016-01-03T15:46:15Z">
        <w:r>
          <w:rPr>
            <w:rFonts w:hint="eastAsia" w:ascii="华文楷体" w:hAnsi="华文楷体" w:eastAsia="华文楷体"/>
            <w:sz w:val="28"/>
            <w:szCs w:val="28"/>
            <w:lang w:eastAsia="zh-CN"/>
          </w:rPr>
          <w:t>见</w:t>
        </w:r>
      </w:ins>
      <w:r>
        <w:rPr>
          <w:rFonts w:hint="eastAsia" w:ascii="华文楷体" w:hAnsi="华文楷体" w:eastAsia="华文楷体"/>
          <w:sz w:val="28"/>
          <w:szCs w:val="28"/>
        </w:rPr>
        <w:t>。</w:t>
      </w:r>
    </w:p>
    <w:p>
      <w:pPr>
        <w:ind w:firstLine="570"/>
        <w:rPr>
          <w:ins w:id="1391" w:author="Administrator" w:date="2016-01-02T20:42:26Z"/>
          <w:rFonts w:hint="eastAsia" w:ascii="黑体" w:hAnsi="黑体" w:eastAsia="黑体" w:cs="黑体"/>
          <w:i w:val="0"/>
          <w:color w:val="000000"/>
          <w:sz w:val="28"/>
          <w:szCs w:val="28"/>
          <w:lang w:eastAsia="zh-CN"/>
        </w:rPr>
      </w:pPr>
      <w:ins w:id="1392" w:author="Administrator" w:date="2016-01-02T20:42:06Z">
        <w:r>
          <w:rPr>
            <w:rFonts w:hint="eastAsia" w:ascii="黑体" w:hAnsi="黑体" w:eastAsia="黑体" w:cs="黑体"/>
            <w:sz w:val="28"/>
            <w:szCs w:val="28"/>
            <w:lang w:eastAsia="zh-CN"/>
            <w:rPrChange w:id="1393" w:author="Administrator" w:date="2016-01-02T20:42:20Z">
              <w:rPr>
                <w:rFonts w:hint="eastAsia" w:ascii="华文楷体" w:hAnsi="华文楷体" w:eastAsia="华文楷体"/>
                <w:sz w:val="28"/>
                <w:szCs w:val="28"/>
                <w:lang w:eastAsia="zh-CN"/>
              </w:rPr>
            </w:rPrChange>
          </w:rPr>
          <w:t>【</w:t>
        </w:r>
      </w:ins>
      <w:ins w:id="1394" w:author="Administrator" w:date="2016-01-02T20:42:01Z">
        <w:r>
          <w:rPr>
            <w:rFonts w:hint="eastAsia" w:ascii="黑体" w:hAnsi="黑体" w:eastAsia="黑体" w:cs="黑体"/>
            <w:i w:val="0"/>
            <w:color w:val="000000"/>
            <w:sz w:val="28"/>
            <w:szCs w:val="28"/>
            <w:rPrChange w:id="1395" w:author="Administrator" w:date="2016-01-02T20:42:20Z">
              <w:rPr>
                <w:rFonts w:ascii="华文楷体" w:hAnsi="华文楷体" w:eastAsia="华文楷体" w:cs="华文楷体"/>
                <w:i w:val="0"/>
                <w:color w:val="000000"/>
                <w:sz w:val="28"/>
                <w:szCs w:val="28"/>
              </w:rPr>
            </w:rPrChange>
          </w:rPr>
          <w:t>任何法在无因的情况下不会生果、倘若因具全则果不会消失的无欺因果缘起的现象原本如此</w:t>
        </w:r>
      </w:ins>
      <w:ins w:id="1396" w:author="Administrator" w:date="2016-01-02T20:42:01Z">
        <w:r>
          <w:rPr>
            <w:rFonts w:hint="eastAsia" w:ascii="黑体" w:hAnsi="黑体" w:eastAsia="黑体" w:cs="黑体"/>
            <w:i w:val="0"/>
            <w:color w:val="000000"/>
            <w:sz w:val="28"/>
            <w:szCs w:val="28"/>
            <w:rPrChange w:id="1397" w:author="Administrator" w:date="2016-01-02T20:42:20Z">
              <w:rPr>
                <w:rFonts w:ascii="宋体" w:hAnsi="宋体" w:eastAsia="宋体" w:cs="宋体"/>
                <w:i w:val="0"/>
                <w:color w:val="000000"/>
                <w:sz w:val="28"/>
                <w:szCs w:val="28"/>
              </w:rPr>
            </w:rPrChange>
          </w:rPr>
          <w:t>,</w:t>
        </w:r>
      </w:ins>
      <w:ins w:id="1398" w:author="Administrator" w:date="2016-01-02T20:42:14Z">
        <w:r>
          <w:rPr>
            <w:rFonts w:hint="eastAsia" w:ascii="黑体" w:hAnsi="黑体" w:eastAsia="黑体" w:cs="黑体"/>
            <w:i w:val="0"/>
            <w:color w:val="000000"/>
            <w:sz w:val="28"/>
            <w:szCs w:val="28"/>
            <w:lang w:eastAsia="zh-CN"/>
            <w:rPrChange w:id="1399" w:author="Administrator" w:date="2016-01-02T20:42:20Z">
              <w:rPr>
                <w:rFonts w:hint="eastAsia" w:ascii="宋体" w:hAnsi="宋体" w:eastAsia="宋体" w:cs="宋体"/>
                <w:i w:val="0"/>
                <w:color w:val="000000"/>
                <w:sz w:val="28"/>
                <w:szCs w:val="28"/>
                <w:lang w:eastAsia="zh-CN"/>
              </w:rPr>
            </w:rPrChange>
          </w:rPr>
          <w:t>】</w:t>
        </w:r>
      </w:ins>
    </w:p>
    <w:p>
      <w:pPr>
        <w:ind w:firstLine="570"/>
        <w:rPr>
          <w:ins w:id="1400" w:author="Administrator" w:date="2016-01-02T20:43:37Z"/>
          <w:rFonts w:hint="eastAsia" w:ascii="华文楷体" w:hAnsi="华文楷体" w:eastAsia="华文楷体"/>
          <w:sz w:val="28"/>
          <w:szCs w:val="28"/>
        </w:rPr>
      </w:pPr>
      <w:del w:id="1401" w:author="Administrator" w:date="2016-01-03T15:50:53Z">
        <w:r>
          <w:rPr>
            <w:rFonts w:hint="eastAsia" w:ascii="华文楷体" w:hAnsi="华文楷体" w:eastAsia="华文楷体"/>
            <w:sz w:val="28"/>
            <w:szCs w:val="28"/>
          </w:rPr>
          <w:delText>任何法在无因的情况下不会生果，倘若因具全则果不会消失的无欺因果缘起的现相原本如此</w:delText>
        </w:r>
      </w:del>
      <w:del w:id="1402" w:author="Administrator" w:date="2016-01-03T15:50:55Z">
        <w:r>
          <w:rPr>
            <w:rFonts w:hint="eastAsia" w:ascii="华文楷体" w:hAnsi="华文楷体" w:eastAsia="华文楷体"/>
            <w:sz w:val="28"/>
            <w:szCs w:val="28"/>
          </w:rPr>
          <w:delText>。</w:delText>
        </w:r>
      </w:del>
      <w:r>
        <w:rPr>
          <w:rFonts w:hint="eastAsia" w:ascii="华文楷体" w:hAnsi="华文楷体" w:eastAsia="华文楷体"/>
          <w:sz w:val="28"/>
          <w:szCs w:val="28"/>
        </w:rPr>
        <w:t>那么任何法如果没有因</w:t>
      </w:r>
      <w:ins w:id="1403" w:author="Administrator" w:date="2016-01-04T21:58: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一定不会生果的</w:t>
      </w:r>
      <w:ins w:id="1404" w:author="Administrator" w:date="2016-01-02T20:05:13Z">
        <w:r>
          <w:rPr>
            <w:rFonts w:hint="eastAsia" w:ascii="华文楷体" w:hAnsi="华文楷体" w:eastAsia="华文楷体"/>
            <w:sz w:val="28"/>
            <w:szCs w:val="28"/>
            <w:lang w:eastAsia="zh-CN"/>
          </w:rPr>
          <w:t>，</w:t>
        </w:r>
      </w:ins>
      <w:del w:id="1405" w:author="Administrator" w:date="2016-01-02T20:05:13Z">
        <w:r>
          <w:rPr>
            <w:rFonts w:hint="eastAsia" w:ascii="华文楷体" w:hAnsi="华文楷体" w:eastAsia="华文楷体"/>
            <w:sz w:val="28"/>
            <w:szCs w:val="28"/>
          </w:rPr>
          <w:delText>。</w:delText>
        </w:r>
      </w:del>
      <w:r>
        <w:rPr>
          <w:rFonts w:hint="eastAsia" w:ascii="华文楷体" w:hAnsi="华文楷体" w:eastAsia="华文楷体"/>
          <w:sz w:val="28"/>
          <w:szCs w:val="28"/>
        </w:rPr>
        <w:t>如果它的因已经具全了</w:t>
      </w:r>
      <w:del w:id="1406" w:author="Administrator" w:date="2016-01-04T18:41:41Z">
        <w:r>
          <w:rPr>
            <w:rFonts w:hint="eastAsia" w:ascii="华文楷体" w:hAnsi="华文楷体" w:eastAsia="华文楷体"/>
            <w:sz w:val="28"/>
            <w:szCs w:val="28"/>
          </w:rPr>
          <w:delText>，</w:delText>
        </w:r>
      </w:del>
      <w:r>
        <w:rPr>
          <w:rFonts w:hint="eastAsia" w:ascii="华文楷体" w:hAnsi="华文楷体" w:eastAsia="华文楷体"/>
          <w:sz w:val="28"/>
          <w:szCs w:val="28"/>
        </w:rPr>
        <w:t>果绝对不会消失</w:t>
      </w:r>
      <w:ins w:id="1407" w:author="Administrator" w:date="2016-01-02T20:05:26Z">
        <w:r>
          <w:rPr>
            <w:rFonts w:hint="eastAsia" w:ascii="华文楷体" w:hAnsi="华文楷体" w:eastAsia="华文楷体"/>
            <w:sz w:val="28"/>
            <w:szCs w:val="28"/>
            <w:lang w:eastAsia="zh-CN"/>
          </w:rPr>
          <w:t>，</w:t>
        </w:r>
      </w:ins>
      <w:del w:id="1408" w:author="Administrator" w:date="2016-01-02T20:05:26Z">
        <w:r>
          <w:rPr>
            <w:rFonts w:hint="eastAsia" w:ascii="华文楷体" w:hAnsi="华文楷体" w:eastAsia="华文楷体"/>
            <w:sz w:val="28"/>
            <w:szCs w:val="28"/>
          </w:rPr>
          <w:delText>。</w:delText>
        </w:r>
      </w:del>
      <w:r>
        <w:rPr>
          <w:rFonts w:hint="eastAsia" w:ascii="华文楷体" w:hAnsi="华文楷体" w:eastAsia="华文楷体"/>
          <w:sz w:val="28"/>
          <w:szCs w:val="28"/>
        </w:rPr>
        <w:t>这就是一种无欺因果缘起的总原则。那么就是说无欺因果缘起的现</w:t>
      </w:r>
      <w:ins w:id="1409" w:author="Administrator" w:date="2016-01-02T20:05:38Z">
        <w:r>
          <w:rPr>
            <w:rFonts w:hint="eastAsia" w:ascii="华文楷体" w:hAnsi="华文楷体" w:eastAsia="华文楷体"/>
            <w:sz w:val="28"/>
            <w:szCs w:val="28"/>
            <w:lang w:eastAsia="zh-CN"/>
          </w:rPr>
          <w:t>象</w:t>
        </w:r>
      </w:ins>
      <w:del w:id="1410" w:author="Administrator" w:date="2016-01-02T20:05:35Z">
        <w:r>
          <w:rPr>
            <w:rFonts w:hint="eastAsia" w:ascii="华文楷体" w:hAnsi="华文楷体" w:eastAsia="华文楷体"/>
            <w:sz w:val="28"/>
            <w:szCs w:val="28"/>
          </w:rPr>
          <w:delText>相</w:delText>
        </w:r>
      </w:del>
      <w:r>
        <w:rPr>
          <w:rFonts w:hint="eastAsia" w:ascii="华文楷体" w:hAnsi="华文楷体" w:eastAsia="华文楷体"/>
          <w:sz w:val="28"/>
          <w:szCs w:val="28"/>
        </w:rPr>
        <w:t>原本</w:t>
      </w:r>
      <w:ins w:id="1411" w:author="Administrator" w:date="2016-01-03T15:51:12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是这样的。</w:t>
      </w:r>
    </w:p>
    <w:p>
      <w:pPr>
        <w:ind w:firstLine="570"/>
        <w:rPr>
          <w:ins w:id="1412" w:author="Administrator" w:date="2016-01-02T20:43:39Z"/>
          <w:rFonts w:hint="eastAsia" w:ascii="黑体" w:hAnsi="黑体" w:eastAsia="黑体" w:cs="黑体"/>
          <w:i w:val="0"/>
          <w:color w:val="000000"/>
          <w:sz w:val="28"/>
          <w:szCs w:val="28"/>
          <w:lang w:eastAsia="zh-CN"/>
        </w:rPr>
      </w:pPr>
      <w:ins w:id="1413" w:author="Administrator" w:date="2016-01-02T20:43:18Z">
        <w:r>
          <w:rPr>
            <w:rFonts w:hint="eastAsia" w:ascii="黑体" w:hAnsi="黑体" w:eastAsia="黑体" w:cs="黑体"/>
            <w:sz w:val="28"/>
            <w:szCs w:val="28"/>
            <w:lang w:eastAsia="zh-CN"/>
            <w:rPrChange w:id="1414" w:author="Administrator" w:date="2016-01-02T20:43:34Z">
              <w:rPr>
                <w:rFonts w:hint="eastAsia" w:ascii="华文楷体" w:hAnsi="华文楷体" w:eastAsia="华文楷体"/>
                <w:sz w:val="28"/>
                <w:szCs w:val="28"/>
                <w:lang w:eastAsia="zh-CN"/>
              </w:rPr>
            </w:rPrChange>
          </w:rPr>
          <w:t>【</w:t>
        </w:r>
      </w:ins>
      <w:ins w:id="1415" w:author="Administrator" w:date="2016-01-02T20:43:14Z">
        <w:r>
          <w:rPr>
            <w:rFonts w:hint="eastAsia" w:ascii="黑体" w:hAnsi="黑体" w:eastAsia="黑体" w:cs="黑体"/>
            <w:i w:val="0"/>
            <w:color w:val="000000"/>
            <w:sz w:val="28"/>
            <w:szCs w:val="28"/>
            <w:rPrChange w:id="1416" w:author="Administrator" w:date="2016-01-02T20:43:34Z">
              <w:rPr>
                <w:rFonts w:ascii="华文楷体" w:hAnsi="华文楷体" w:eastAsia="华文楷体" w:cs="华文楷体"/>
                <w:i w:val="0"/>
                <w:color w:val="000000"/>
                <w:sz w:val="28"/>
                <w:szCs w:val="28"/>
              </w:rPr>
            </w:rPrChange>
          </w:rPr>
          <w:t>故而我们应当了知</w:t>
        </w:r>
      </w:ins>
      <w:ins w:id="1417" w:author="Administrator" w:date="2016-01-02T20:43:14Z">
        <w:r>
          <w:rPr>
            <w:rFonts w:hint="eastAsia" w:ascii="黑体" w:hAnsi="黑体" w:eastAsia="黑体" w:cs="黑体"/>
            <w:i w:val="0"/>
            <w:color w:val="000000"/>
            <w:sz w:val="28"/>
            <w:szCs w:val="28"/>
            <w:rPrChange w:id="1418" w:author="Administrator" w:date="2016-01-02T20:43:34Z">
              <w:rPr>
                <w:rFonts w:ascii="宋体" w:hAnsi="宋体" w:eastAsia="宋体" w:cs="宋体"/>
                <w:i w:val="0"/>
                <w:color w:val="000000"/>
                <w:sz w:val="28"/>
                <w:szCs w:val="28"/>
              </w:rPr>
            </w:rPrChange>
          </w:rPr>
          <w:t>,</w:t>
        </w:r>
      </w:ins>
      <w:ins w:id="1419" w:author="Administrator" w:date="2016-01-02T20:43:14Z">
        <w:r>
          <w:rPr>
            <w:rFonts w:hint="eastAsia" w:ascii="黑体" w:hAnsi="黑体" w:eastAsia="黑体" w:cs="黑体"/>
            <w:i w:val="0"/>
            <w:color w:val="000000"/>
            <w:sz w:val="28"/>
            <w:szCs w:val="28"/>
            <w:rPrChange w:id="1420" w:author="Administrator" w:date="2016-01-02T20:43:34Z">
              <w:rPr>
                <w:rFonts w:ascii="华文楷体" w:hAnsi="华文楷体" w:eastAsia="华文楷体" w:cs="华文楷体"/>
                <w:i w:val="0"/>
                <w:color w:val="000000"/>
                <w:sz w:val="28"/>
                <w:szCs w:val="28"/>
              </w:rPr>
            </w:rPrChange>
          </w:rPr>
          <w:t>一切有实法非刹那性的常见</w:t>
        </w:r>
      </w:ins>
      <w:ins w:id="1421" w:author="Administrator" w:date="2016-01-02T20:43:14Z">
        <w:r>
          <w:rPr>
            <w:rFonts w:hint="eastAsia" w:ascii="黑体" w:hAnsi="黑体" w:eastAsia="黑体" w:cs="黑体"/>
            <w:i w:val="0"/>
            <w:color w:val="000000"/>
            <w:sz w:val="28"/>
            <w:szCs w:val="28"/>
            <w:rPrChange w:id="1422" w:author="Administrator" w:date="2016-01-02T20:43:34Z">
              <w:rPr>
                <w:rFonts w:ascii="宋体" w:hAnsi="宋体" w:eastAsia="宋体" w:cs="宋体"/>
                <w:i w:val="0"/>
                <w:color w:val="000000"/>
                <w:sz w:val="28"/>
                <w:szCs w:val="28"/>
              </w:rPr>
            </w:rPrChange>
          </w:rPr>
          <w:t>,</w:t>
        </w:r>
      </w:ins>
      <w:ins w:id="1423" w:author="Administrator" w:date="2016-01-02T20:43:14Z">
        <w:r>
          <w:rPr>
            <w:rFonts w:hint="eastAsia" w:ascii="黑体" w:hAnsi="黑体" w:eastAsia="黑体" w:cs="黑体"/>
            <w:i w:val="0"/>
            <w:color w:val="000000"/>
            <w:sz w:val="28"/>
            <w:szCs w:val="28"/>
            <w:rPrChange w:id="1424" w:author="Administrator" w:date="2016-01-02T20:43:34Z">
              <w:rPr>
                <w:rFonts w:ascii="华文楷体" w:hAnsi="华文楷体" w:eastAsia="华文楷体" w:cs="华文楷体"/>
                <w:i w:val="0"/>
                <w:color w:val="000000"/>
                <w:sz w:val="28"/>
                <w:szCs w:val="28"/>
              </w:rPr>
            </w:rPrChange>
          </w:rPr>
          <w:t>与有实法无有因果关系相续断灭的断见</w:t>
        </w:r>
      </w:ins>
      <w:ins w:id="1425" w:author="Administrator" w:date="2016-01-02T20:43:14Z">
        <w:r>
          <w:rPr>
            <w:rFonts w:hint="eastAsia" w:ascii="黑体" w:hAnsi="黑体" w:eastAsia="黑体" w:cs="黑体"/>
            <w:i w:val="0"/>
            <w:color w:val="000000"/>
            <w:sz w:val="28"/>
            <w:szCs w:val="28"/>
            <w:rPrChange w:id="1426" w:author="Administrator" w:date="2016-01-02T20:43:34Z">
              <w:rPr>
                <w:rFonts w:ascii="宋体" w:hAnsi="宋体" w:eastAsia="宋体" w:cs="宋体"/>
                <w:i w:val="0"/>
                <w:color w:val="000000"/>
                <w:sz w:val="28"/>
                <w:szCs w:val="28"/>
              </w:rPr>
            </w:rPrChange>
          </w:rPr>
          <w:t>,</w:t>
        </w:r>
      </w:ins>
      <w:ins w:id="1427" w:author="Administrator" w:date="2016-01-02T20:43:14Z">
        <w:r>
          <w:rPr>
            <w:rFonts w:hint="eastAsia" w:ascii="黑体" w:hAnsi="黑体" w:eastAsia="黑体" w:cs="黑体"/>
            <w:i w:val="0"/>
            <w:color w:val="000000"/>
            <w:sz w:val="28"/>
            <w:szCs w:val="28"/>
            <w:rPrChange w:id="1428" w:author="Administrator" w:date="2016-01-02T20:43:34Z">
              <w:rPr>
                <w:rFonts w:ascii="华文楷体" w:hAnsi="华文楷体" w:eastAsia="华文楷体" w:cs="华文楷体"/>
                <w:i w:val="0"/>
                <w:color w:val="000000"/>
                <w:sz w:val="28"/>
                <w:szCs w:val="28"/>
              </w:rPr>
            </w:rPrChange>
          </w:rPr>
          <w:t>在安立二理的此中观论典中不相共存</w:t>
        </w:r>
      </w:ins>
      <w:ins w:id="1429" w:author="Administrator" w:date="2016-01-02T20:43:14Z">
        <w:r>
          <w:rPr>
            <w:rFonts w:hint="eastAsia" w:ascii="黑体" w:hAnsi="黑体" w:eastAsia="黑体" w:cs="黑体"/>
            <w:i w:val="0"/>
            <w:color w:val="000000"/>
            <w:sz w:val="28"/>
            <w:szCs w:val="28"/>
            <w:rPrChange w:id="1430" w:author="Administrator" w:date="2016-01-02T20:43:34Z">
              <w:rPr>
                <w:rFonts w:ascii="宋体" w:hAnsi="宋体" w:eastAsia="宋体" w:cs="宋体"/>
                <w:i w:val="0"/>
                <w:color w:val="000000"/>
                <w:sz w:val="28"/>
                <w:szCs w:val="28"/>
              </w:rPr>
            </w:rPrChange>
          </w:rPr>
          <w:t>,</w:t>
        </w:r>
      </w:ins>
      <w:ins w:id="1431" w:author="Administrator" w:date="2016-01-02T20:43:14Z">
        <w:r>
          <w:rPr>
            <w:rFonts w:hint="eastAsia" w:ascii="黑体" w:hAnsi="黑体" w:eastAsia="黑体" w:cs="黑体"/>
            <w:i w:val="0"/>
            <w:color w:val="000000"/>
            <w:sz w:val="28"/>
            <w:szCs w:val="28"/>
            <w:rPrChange w:id="1432" w:author="Administrator" w:date="2016-01-02T20:43:34Z">
              <w:rPr>
                <w:rFonts w:ascii="华文楷体" w:hAnsi="华文楷体" w:eastAsia="华文楷体" w:cs="华文楷体"/>
                <w:i w:val="0"/>
                <w:color w:val="000000"/>
                <w:sz w:val="28"/>
                <w:szCs w:val="28"/>
              </w:rPr>
            </w:rPrChange>
          </w:rPr>
          <w:t>悉皆远远离开</w:t>
        </w:r>
      </w:ins>
      <w:ins w:id="1433" w:author="Administrator" w:date="2016-01-02T20:43:14Z">
        <w:r>
          <w:rPr>
            <w:rFonts w:hint="eastAsia" w:ascii="黑体" w:hAnsi="黑体" w:eastAsia="黑体" w:cs="黑体"/>
            <w:i w:val="0"/>
            <w:color w:val="000000"/>
            <w:sz w:val="28"/>
            <w:szCs w:val="28"/>
            <w:rPrChange w:id="1434" w:author="Administrator" w:date="2016-01-02T20:43:34Z">
              <w:rPr>
                <w:rFonts w:ascii="宋体" w:hAnsi="宋体" w:eastAsia="宋体" w:cs="宋体"/>
                <w:i w:val="0"/>
                <w:color w:val="000000"/>
                <w:sz w:val="28"/>
                <w:szCs w:val="28"/>
              </w:rPr>
            </w:rPrChange>
          </w:rPr>
          <w:t>,</w:t>
        </w:r>
      </w:ins>
      <w:ins w:id="1435" w:author="Administrator" w:date="2016-01-02T20:43:14Z">
        <w:r>
          <w:rPr>
            <w:rFonts w:hint="eastAsia" w:ascii="黑体" w:hAnsi="黑体" w:eastAsia="黑体" w:cs="黑体"/>
            <w:i w:val="0"/>
            <w:color w:val="000000"/>
            <w:sz w:val="28"/>
            <w:szCs w:val="28"/>
            <w:rPrChange w:id="1436" w:author="Administrator" w:date="2016-01-02T20:43:34Z">
              <w:rPr>
                <w:rFonts w:ascii="华文楷体" w:hAnsi="华文楷体" w:eastAsia="华文楷体" w:cs="华文楷体"/>
                <w:i w:val="0"/>
                <w:color w:val="000000"/>
                <w:sz w:val="28"/>
                <w:szCs w:val="28"/>
              </w:rPr>
            </w:rPrChange>
          </w:rPr>
          <w:t>就像在光芒下黑暗无机可乘一样。</w:t>
        </w:r>
      </w:ins>
      <w:ins w:id="1437" w:author="Administrator" w:date="2016-01-02T20:43:27Z">
        <w:r>
          <w:rPr>
            <w:rFonts w:hint="eastAsia" w:ascii="黑体" w:hAnsi="黑体" w:eastAsia="黑体" w:cs="黑体"/>
            <w:i w:val="0"/>
            <w:color w:val="000000"/>
            <w:sz w:val="28"/>
            <w:szCs w:val="28"/>
            <w:lang w:eastAsia="zh-CN"/>
            <w:rPrChange w:id="1438" w:author="Administrator" w:date="2016-01-02T20:43:34Z">
              <w:rPr>
                <w:rFonts w:hint="eastAsia" w:ascii="华文楷体" w:hAnsi="华文楷体" w:eastAsia="华文楷体" w:cs="华文楷体"/>
                <w:i w:val="0"/>
                <w:color w:val="000000"/>
                <w:sz w:val="28"/>
                <w:szCs w:val="28"/>
                <w:lang w:eastAsia="zh-CN"/>
              </w:rPr>
            </w:rPrChange>
          </w:rPr>
          <w:t>】</w:t>
        </w:r>
      </w:ins>
    </w:p>
    <w:p>
      <w:pPr>
        <w:ind w:firstLine="570"/>
        <w:rPr>
          <w:ins w:id="1439" w:author="Administrator" w:date="2016-01-02T20:45:27Z"/>
          <w:rFonts w:hint="eastAsia" w:ascii="华文楷体" w:hAnsi="华文楷体" w:eastAsia="华文楷体"/>
          <w:sz w:val="28"/>
          <w:szCs w:val="28"/>
        </w:rPr>
      </w:pPr>
      <w:del w:id="1440" w:author="Administrator" w:date="2016-01-02T20:44:04Z">
        <w:r>
          <w:rPr>
            <w:rFonts w:hint="eastAsia" w:ascii="华文楷体" w:hAnsi="华文楷体" w:eastAsia="华文楷体"/>
            <w:sz w:val="28"/>
            <w:szCs w:val="28"/>
          </w:rPr>
          <w:delText>故而我们应当了知，一切有实法非刹那性的常见，与有实法无有因果关系相续断灭的断见，在安立二理的此中观论典中不相共存，悉皆远远离开，就像在光芒下黑暗无机可乘一样。</w:delText>
        </w:r>
      </w:del>
      <w:r>
        <w:rPr>
          <w:rFonts w:hint="eastAsia" w:ascii="华文楷体" w:hAnsi="华文楷体" w:eastAsia="华文楷体"/>
          <w:sz w:val="28"/>
          <w:szCs w:val="28"/>
        </w:rPr>
        <w:t>所以说我们应该知道了</w:t>
      </w:r>
      <w:ins w:id="1441" w:author="Administrator" w:date="2016-01-04T22:05:51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一切有实法它不是刹那性生灭的</w:t>
      </w:r>
      <w:ins w:id="1442" w:author="Administrator" w:date="2016-01-04T22:05:33Z">
        <w:r>
          <w:rPr>
            <w:rFonts w:hint="eastAsia" w:ascii="华文楷体" w:hAnsi="华文楷体" w:eastAsia="华文楷体"/>
            <w:sz w:val="28"/>
            <w:szCs w:val="28"/>
            <w:lang w:eastAsia="zh-CN"/>
          </w:rPr>
          <w:t>、</w:t>
        </w:r>
      </w:ins>
      <w:del w:id="1443" w:author="Administrator" w:date="2016-01-04T22:05:33Z">
        <w:r>
          <w:rPr>
            <w:rFonts w:hint="eastAsia" w:ascii="华文楷体" w:hAnsi="华文楷体" w:eastAsia="华文楷体"/>
            <w:sz w:val="28"/>
            <w:szCs w:val="28"/>
          </w:rPr>
          <w:delText>，</w:delText>
        </w:r>
      </w:del>
      <w:del w:id="1444" w:author="Administrator" w:date="2016-01-04T22:05:01Z">
        <w:r>
          <w:rPr>
            <w:rFonts w:hint="eastAsia" w:ascii="华文楷体" w:hAnsi="华文楷体" w:eastAsia="华文楷体"/>
            <w:sz w:val="28"/>
            <w:szCs w:val="28"/>
          </w:rPr>
          <w:delText>与</w:delText>
        </w:r>
      </w:del>
      <w:ins w:id="1445" w:author="Administrator" w:date="2016-01-04T22:05:05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有实法不是刹那性的这种常见</w:t>
      </w:r>
      <w:ins w:id="1446" w:author="Administrator" w:date="2016-01-04T22:05:59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在这个论典当中</w:t>
      </w:r>
      <w:ins w:id="1447" w:author="Administrator" w:date="2016-01-04T18:42:21Z">
        <w:r>
          <w:rPr>
            <w:rFonts w:hint="eastAsia" w:ascii="华文楷体" w:hAnsi="华文楷体" w:eastAsia="华文楷体"/>
            <w:sz w:val="28"/>
            <w:szCs w:val="28"/>
            <w:lang w:eastAsia="zh-CN"/>
          </w:rPr>
          <w:t>也</w:t>
        </w:r>
      </w:ins>
      <w:r>
        <w:rPr>
          <w:rFonts w:hint="eastAsia" w:ascii="华文楷体" w:hAnsi="华文楷体" w:eastAsia="华文楷体"/>
          <w:sz w:val="28"/>
          <w:szCs w:val="28"/>
        </w:rPr>
        <w:t>没有</w:t>
      </w:r>
      <w:ins w:id="1448" w:author="Administrator" w:date="2016-01-04T22:04:03Z">
        <w:r>
          <w:rPr>
            <w:rFonts w:hint="eastAsia" w:ascii="华文楷体" w:hAnsi="华文楷体" w:eastAsia="华文楷体"/>
            <w:sz w:val="28"/>
            <w:szCs w:val="28"/>
            <w:lang w:eastAsia="zh-CN"/>
          </w:rPr>
          <w:t>；</w:t>
        </w:r>
      </w:ins>
      <w:del w:id="1449" w:author="Administrator" w:date="2016-01-04T22:03:58Z">
        <w:r>
          <w:rPr>
            <w:rFonts w:hint="eastAsia" w:ascii="华文楷体" w:hAnsi="华文楷体" w:eastAsia="华文楷体"/>
            <w:sz w:val="28"/>
            <w:szCs w:val="28"/>
          </w:rPr>
          <w:delText>。</w:delText>
        </w:r>
      </w:del>
      <w:r>
        <w:rPr>
          <w:rFonts w:hint="eastAsia" w:ascii="华文楷体" w:hAnsi="华文楷体" w:eastAsia="华文楷体"/>
          <w:sz w:val="28"/>
          <w:szCs w:val="28"/>
        </w:rPr>
        <w:t>然后就是说有实法无有因果关系，一切有实法</w:t>
      </w:r>
      <w:ins w:id="1450" w:author="Administrator" w:date="2016-01-04T21:59:56Z">
        <w:r>
          <w:rPr>
            <w:rFonts w:hint="eastAsia" w:ascii="华文楷体" w:hAnsi="华文楷体" w:eastAsia="华文楷体"/>
            <w:sz w:val="28"/>
            <w:szCs w:val="28"/>
            <w:lang w:eastAsia="zh-CN"/>
          </w:rPr>
          <w:t>与</w:t>
        </w:r>
      </w:ins>
      <w:ins w:id="1451" w:author="Administrator" w:date="2016-01-04T22:00:00Z">
        <w:r>
          <w:rPr>
            <w:rFonts w:hint="eastAsia" w:ascii="华文楷体" w:hAnsi="华文楷体" w:eastAsia="华文楷体"/>
            <w:sz w:val="28"/>
            <w:szCs w:val="28"/>
            <w:lang w:eastAsia="zh-CN"/>
          </w:rPr>
          <w:t>有实法</w:t>
        </w:r>
      </w:ins>
      <w:ins w:id="1452" w:author="Administrator" w:date="2016-01-04T22:00:27Z">
        <w:r>
          <w:rPr>
            <w:rFonts w:hint="eastAsia" w:ascii="华文楷体" w:hAnsi="华文楷体" w:eastAsia="华文楷体"/>
            <w:sz w:val="28"/>
            <w:szCs w:val="28"/>
            <w:lang w:eastAsia="zh-CN"/>
          </w:rPr>
          <w:t>之间</w:t>
        </w:r>
      </w:ins>
      <w:r>
        <w:rPr>
          <w:rFonts w:hint="eastAsia" w:ascii="华文楷体" w:hAnsi="华文楷体" w:eastAsia="华文楷体"/>
          <w:sz w:val="28"/>
          <w:szCs w:val="28"/>
        </w:rPr>
        <w:t>前后没有因果关系</w:t>
      </w:r>
      <w:del w:id="1453" w:author="Administrator" w:date="2016-01-04T22:02:14Z">
        <w:r>
          <w:rPr>
            <w:rFonts w:hint="eastAsia" w:ascii="华文楷体" w:hAnsi="华文楷体" w:eastAsia="华文楷体"/>
            <w:sz w:val="28"/>
            <w:szCs w:val="28"/>
          </w:rPr>
          <w:delText>、</w:delText>
        </w:r>
      </w:del>
      <w:r>
        <w:rPr>
          <w:rFonts w:hint="eastAsia" w:ascii="华文楷体" w:hAnsi="华文楷体" w:eastAsia="华文楷体"/>
          <w:sz w:val="28"/>
          <w:szCs w:val="28"/>
        </w:rPr>
        <w:t>相续断灭的断见</w:t>
      </w:r>
      <w:ins w:id="1454" w:author="Administrator" w:date="2016-01-04T22:06:4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在这个中观论</w:t>
      </w:r>
      <w:ins w:id="1455" w:author="Administrator" w:date="2016-01-04T22:02:27Z">
        <w:r>
          <w:rPr>
            <w:rFonts w:hint="eastAsia" w:ascii="华文楷体" w:hAnsi="华文楷体" w:eastAsia="华文楷体"/>
            <w:sz w:val="28"/>
            <w:szCs w:val="28"/>
            <w:lang w:eastAsia="zh-CN"/>
          </w:rPr>
          <w:t>典</w:t>
        </w:r>
      </w:ins>
      <w:r>
        <w:rPr>
          <w:rFonts w:hint="eastAsia" w:ascii="华文楷体" w:hAnsi="华文楷体" w:eastAsia="华文楷体"/>
          <w:sz w:val="28"/>
          <w:szCs w:val="28"/>
        </w:rPr>
        <w:t>当中也不相共存。所以说中观论典是安立</w:t>
      </w:r>
      <w:ins w:id="1456" w:author="Administrator" w:date="2016-01-04T22:07:21Z">
        <w:r>
          <w:rPr>
            <w:rFonts w:hint="eastAsia" w:ascii="华文楷体" w:hAnsi="华文楷体" w:eastAsia="华文楷体"/>
            <w:sz w:val="28"/>
            <w:szCs w:val="28"/>
            <w:lang w:eastAsia="zh-CN"/>
          </w:rPr>
          <w:t>于</w:t>
        </w:r>
      </w:ins>
      <w:r>
        <w:rPr>
          <w:rFonts w:hint="eastAsia" w:ascii="华文楷体" w:hAnsi="华文楷体" w:eastAsia="华文楷体"/>
          <w:sz w:val="28"/>
          <w:szCs w:val="28"/>
        </w:rPr>
        <w:t>胜义谛和世俗谛，那么在中观论典当中根本不相共存，全部离开了，就像如果是有光明的话就不会有黑暗一样。</w:t>
      </w:r>
    </w:p>
    <w:p>
      <w:pPr>
        <w:ind w:firstLine="570"/>
        <w:rPr>
          <w:ins w:id="1457" w:author="Administrator" w:date="2016-01-02T20:45:31Z"/>
          <w:rFonts w:hint="eastAsia" w:ascii="黑体" w:hAnsi="黑体" w:eastAsia="黑体" w:cs="黑体"/>
          <w:i w:val="0"/>
          <w:color w:val="000000"/>
          <w:sz w:val="28"/>
          <w:szCs w:val="28"/>
          <w:lang w:eastAsia="zh-CN"/>
        </w:rPr>
      </w:pPr>
      <w:ins w:id="1458" w:author="Administrator" w:date="2016-01-02T20:45:14Z">
        <w:r>
          <w:rPr>
            <w:rFonts w:hint="eastAsia" w:ascii="黑体" w:hAnsi="黑体" w:eastAsia="黑体" w:cs="黑体"/>
            <w:sz w:val="28"/>
            <w:szCs w:val="28"/>
            <w:lang w:eastAsia="zh-CN"/>
            <w:rPrChange w:id="1459" w:author="Administrator" w:date="2016-01-02T20:45:21Z">
              <w:rPr>
                <w:rFonts w:hint="eastAsia" w:ascii="华文楷体" w:hAnsi="华文楷体" w:eastAsia="华文楷体"/>
                <w:sz w:val="28"/>
                <w:szCs w:val="28"/>
                <w:lang w:eastAsia="zh-CN"/>
              </w:rPr>
            </w:rPrChange>
          </w:rPr>
          <w:t>【</w:t>
        </w:r>
      </w:ins>
      <w:ins w:id="1460" w:author="Administrator" w:date="2016-01-02T20:45:04Z">
        <w:r>
          <w:rPr>
            <w:rFonts w:hint="eastAsia" w:ascii="黑体" w:hAnsi="黑体" w:eastAsia="黑体" w:cs="黑体"/>
            <w:i w:val="0"/>
            <w:color w:val="000000"/>
            <w:sz w:val="28"/>
            <w:szCs w:val="28"/>
            <w:rPrChange w:id="1461" w:author="Administrator" w:date="2016-01-02T20:45:21Z">
              <w:rPr>
                <w:rFonts w:ascii="华文楷体" w:hAnsi="华文楷体" w:eastAsia="华文楷体" w:cs="华文楷体"/>
                <w:i w:val="0"/>
                <w:color w:val="000000"/>
                <w:sz w:val="28"/>
                <w:szCs w:val="28"/>
              </w:rPr>
            </w:rPrChange>
          </w:rPr>
          <w:t>由于常断见是依赖有实法而产生的</w:t>
        </w:r>
      </w:ins>
      <w:ins w:id="1462" w:author="Administrator" w:date="2016-01-02T20:45:04Z">
        <w:r>
          <w:rPr>
            <w:rFonts w:hint="eastAsia" w:ascii="黑体" w:hAnsi="黑体" w:eastAsia="黑体" w:cs="黑体"/>
            <w:i w:val="0"/>
            <w:color w:val="000000"/>
            <w:sz w:val="28"/>
            <w:szCs w:val="28"/>
            <w:rPrChange w:id="1463" w:author="Administrator" w:date="2016-01-02T20:45:21Z">
              <w:rPr>
                <w:rFonts w:ascii="宋体" w:hAnsi="宋体" w:eastAsia="宋体" w:cs="宋体"/>
                <w:i w:val="0"/>
                <w:color w:val="000000"/>
                <w:sz w:val="28"/>
                <w:szCs w:val="28"/>
              </w:rPr>
            </w:rPrChange>
          </w:rPr>
          <w:t>,</w:t>
        </w:r>
      </w:ins>
      <w:ins w:id="1464" w:author="Administrator" w:date="2016-01-02T20:45:04Z">
        <w:r>
          <w:rPr>
            <w:rFonts w:hint="eastAsia" w:ascii="黑体" w:hAnsi="黑体" w:eastAsia="黑体" w:cs="黑体"/>
            <w:i w:val="0"/>
            <w:color w:val="000000"/>
            <w:sz w:val="28"/>
            <w:szCs w:val="28"/>
            <w:rPrChange w:id="1465" w:author="Administrator" w:date="2016-01-02T20:45:21Z">
              <w:rPr>
                <w:rFonts w:ascii="华文楷体" w:hAnsi="华文楷体" w:eastAsia="华文楷体" w:cs="华文楷体"/>
                <w:i w:val="0"/>
                <w:color w:val="000000"/>
                <w:sz w:val="28"/>
                <w:szCs w:val="28"/>
              </w:rPr>
            </w:rPrChange>
          </w:rPr>
          <w:t>因而</w:t>
        </w:r>
      </w:ins>
      <w:ins w:id="1466" w:author="Administrator" w:date="2016-01-02T20:45:04Z">
        <w:r>
          <w:rPr>
            <w:rFonts w:hint="eastAsia" w:ascii="黑体" w:hAnsi="黑体" w:eastAsia="黑体" w:cs="黑体"/>
            <w:i w:val="0"/>
            <w:color w:val="000000"/>
            <w:sz w:val="28"/>
            <w:szCs w:val="28"/>
            <w:rPrChange w:id="1467" w:author="Administrator" w:date="2016-01-02T20:45:21Z">
              <w:rPr>
                <w:rFonts w:ascii="华文楷体" w:hAnsi="华文楷体" w:eastAsia="华文楷体" w:cs="华文楷体"/>
                <w:i w:val="0"/>
                <w:color w:val="000000"/>
                <w:sz w:val="28"/>
                <w:szCs w:val="28"/>
              </w:rPr>
            </w:rPrChange>
          </w:rPr>
          <w:t>在胜义中连有实法也不存在又岂能有常断见</w:t>
        </w:r>
      </w:ins>
      <w:ins w:id="1468" w:author="Administrator" w:date="2016-01-02T20:45:04Z">
        <w:r>
          <w:rPr>
            <w:rFonts w:hint="eastAsia" w:ascii="黑体" w:hAnsi="黑体" w:eastAsia="黑体" w:cs="黑体"/>
            <w:i w:val="0"/>
            <w:color w:val="000000"/>
            <w:sz w:val="28"/>
            <w:szCs w:val="28"/>
            <w:rPrChange w:id="1469" w:author="Administrator" w:date="2016-01-02T20:45:21Z">
              <w:rPr>
                <w:rFonts w:ascii="宋体" w:hAnsi="宋体" w:eastAsia="宋体" w:cs="宋体"/>
                <w:i w:val="0"/>
                <w:color w:val="000000"/>
                <w:sz w:val="28"/>
                <w:szCs w:val="28"/>
              </w:rPr>
            </w:rPrChange>
          </w:rPr>
          <w:t>?</w:t>
        </w:r>
      </w:ins>
      <w:ins w:id="1470" w:author="Administrator" w:date="2016-01-02T20:45:09Z">
        <w:r>
          <w:rPr>
            <w:rFonts w:hint="eastAsia" w:ascii="黑体" w:hAnsi="黑体" w:eastAsia="黑体" w:cs="黑体"/>
            <w:i w:val="0"/>
            <w:color w:val="000000"/>
            <w:sz w:val="28"/>
            <w:szCs w:val="28"/>
            <w:lang w:eastAsia="zh-CN"/>
            <w:rPrChange w:id="1471" w:author="Administrator" w:date="2016-01-02T20:45:21Z">
              <w:rPr>
                <w:rFonts w:hint="eastAsia" w:ascii="宋体" w:hAnsi="宋体" w:eastAsia="宋体" w:cs="宋体"/>
                <w:i w:val="0"/>
                <w:color w:val="000000"/>
                <w:sz w:val="28"/>
                <w:szCs w:val="28"/>
                <w:lang w:eastAsia="zh-CN"/>
              </w:rPr>
            </w:rPrChange>
          </w:rPr>
          <w:t>】</w:t>
        </w:r>
      </w:ins>
    </w:p>
    <w:p>
      <w:pPr>
        <w:ind w:firstLine="570"/>
        <w:rPr>
          <w:ins w:id="1472" w:author="Administrator" w:date="2016-01-02T20:47:55Z"/>
          <w:rFonts w:hint="eastAsia" w:ascii="华文楷体" w:hAnsi="华文楷体" w:eastAsia="华文楷体"/>
          <w:sz w:val="28"/>
          <w:szCs w:val="28"/>
        </w:rPr>
      </w:pPr>
      <w:del w:id="1473" w:author="Administrator" w:date="2016-01-02T20:45:43Z">
        <w:r>
          <w:rPr>
            <w:rFonts w:hint="eastAsia" w:ascii="华文楷体" w:hAnsi="华文楷体" w:eastAsia="华文楷体"/>
            <w:sz w:val="28"/>
            <w:szCs w:val="28"/>
          </w:rPr>
          <w:delText>由于常断见是依赖有实法而产生的，因而在胜义中连有实法也不存在，又岂能有常断见？</w:delText>
        </w:r>
      </w:del>
      <w:r>
        <w:rPr>
          <w:rFonts w:hint="eastAsia" w:ascii="华文楷体" w:hAnsi="华文楷体" w:eastAsia="华文楷体"/>
          <w:sz w:val="28"/>
          <w:szCs w:val="28"/>
        </w:rPr>
        <w:t>那么这个这一段主要是介绍下一段讲到的中观</w:t>
      </w:r>
      <w:ins w:id="1474" w:author="Administrator" w:date="2016-01-02T20:09:19Z">
        <w:r>
          <w:rPr>
            <w:rFonts w:hint="eastAsia" w:ascii="华文楷体" w:hAnsi="华文楷体" w:eastAsia="华文楷体"/>
            <w:sz w:val="28"/>
            <w:szCs w:val="28"/>
            <w:lang w:eastAsia="zh-CN"/>
          </w:rPr>
          <w:t>宗</w:t>
        </w:r>
      </w:ins>
      <w:del w:id="1475" w:author="Administrator" w:date="2016-01-02T20:09:16Z">
        <w:r>
          <w:rPr>
            <w:rFonts w:hint="eastAsia" w:ascii="华文楷体" w:hAnsi="华文楷体" w:eastAsia="华文楷体"/>
            <w:sz w:val="28"/>
            <w:szCs w:val="28"/>
          </w:rPr>
          <w:delText>中</w:delText>
        </w:r>
      </w:del>
      <w:r>
        <w:rPr>
          <w:rFonts w:hint="eastAsia" w:ascii="华文楷体" w:hAnsi="华文楷体" w:eastAsia="华文楷体"/>
          <w:sz w:val="28"/>
          <w:szCs w:val="28"/>
        </w:rPr>
        <w:t>在胜义谛当中也不会有常断见，在世俗谛当中也没有常断见。前面不是有一句</w:t>
      </w:r>
      <w:ins w:id="1476" w:author="Administrator" w:date="2016-01-03T15:53:05Z">
        <w:r>
          <w:rPr>
            <w:rFonts w:hint="eastAsia" w:ascii="华文楷体" w:hAnsi="华文楷体" w:eastAsia="华文楷体"/>
            <w:sz w:val="28"/>
            <w:szCs w:val="28"/>
            <w:lang w:eastAsia="zh-CN"/>
          </w:rPr>
          <w:t>吗</w:t>
        </w:r>
      </w:ins>
      <w:r>
        <w:rPr>
          <w:rFonts w:hint="eastAsia" w:ascii="华文楷体" w:hAnsi="华文楷体" w:eastAsia="华文楷体"/>
          <w:sz w:val="28"/>
          <w:szCs w:val="28"/>
        </w:rPr>
        <w:t>：在安立二理的此中观论典中不相共存。中观</w:t>
      </w:r>
      <w:ins w:id="1477" w:author="Administrator" w:date="2016-01-02T20:09:43Z">
        <w:r>
          <w:rPr>
            <w:rFonts w:hint="eastAsia" w:ascii="华文楷体" w:hAnsi="华文楷体" w:eastAsia="华文楷体"/>
            <w:sz w:val="28"/>
            <w:szCs w:val="28"/>
            <w:lang w:eastAsia="zh-CN"/>
          </w:rPr>
          <w:t>宗</w:t>
        </w:r>
      </w:ins>
      <w:del w:id="1478" w:author="Administrator" w:date="2016-01-02T20:09:40Z">
        <w:r>
          <w:rPr>
            <w:rFonts w:hint="eastAsia" w:ascii="华文楷体" w:hAnsi="华文楷体" w:eastAsia="华文楷体"/>
            <w:sz w:val="28"/>
            <w:szCs w:val="28"/>
          </w:rPr>
          <w:delText>中</w:delText>
        </w:r>
      </w:del>
      <w:r>
        <w:rPr>
          <w:rFonts w:hint="eastAsia" w:ascii="华文楷体" w:hAnsi="华文楷体" w:eastAsia="华文楷体"/>
          <w:sz w:val="28"/>
          <w:szCs w:val="28"/>
        </w:rPr>
        <w:t>安立胜义谛和世俗谛，那么怎么样在安立二理的中观论典当中不相共存呢？首先讲安立胜义谛</w:t>
      </w:r>
      <w:ins w:id="1479" w:author="Administrator" w:date="2016-01-02T20:09:57Z">
        <w:r>
          <w:rPr>
            <w:rFonts w:hint="eastAsia" w:ascii="华文楷体" w:hAnsi="华文楷体" w:eastAsia="华文楷体"/>
            <w:sz w:val="28"/>
            <w:szCs w:val="28"/>
            <w:lang w:eastAsia="zh-CN"/>
          </w:rPr>
          <w:t>，</w:t>
        </w:r>
      </w:ins>
      <w:del w:id="1480" w:author="Administrator" w:date="2016-01-02T20:09:57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那么如果说是安立胜义谛，那么常见和断见都是依赖有实法而产生的，所谓的依赖有实法前面也讲过了，非刹那性就是常见，然后就是说前面不生后果</w:t>
      </w:r>
      <w:del w:id="1481" w:author="Administrator" w:date="2016-01-02T20:10:22Z">
        <w:r>
          <w:rPr>
            <w:rFonts w:hint="eastAsia" w:ascii="华文楷体" w:hAnsi="华文楷体" w:eastAsia="华文楷体"/>
            <w:sz w:val="28"/>
            <w:szCs w:val="28"/>
          </w:rPr>
          <w:delText>，</w:delText>
        </w:r>
      </w:del>
      <w:r>
        <w:rPr>
          <w:rFonts w:hint="eastAsia" w:ascii="华文楷体" w:hAnsi="华文楷体" w:eastAsia="华文楷体"/>
          <w:sz w:val="28"/>
          <w:szCs w:val="28"/>
        </w:rPr>
        <w:t>它又是断见，所以说它是依靠有实法产生的。那么就是说中观</w:t>
      </w:r>
      <w:del w:id="1482" w:author="Administrator" w:date="2016-01-02T20:10:30Z">
        <w:r>
          <w:rPr>
            <w:rFonts w:hint="eastAsia" w:ascii="华文楷体" w:hAnsi="华文楷体" w:eastAsia="华文楷体"/>
            <w:sz w:val="28"/>
            <w:szCs w:val="28"/>
          </w:rPr>
          <w:delText>中</w:delText>
        </w:r>
      </w:del>
      <w:ins w:id="1483" w:author="Administrator" w:date="2016-01-02T20:10:34Z">
        <w:r>
          <w:rPr>
            <w:rFonts w:hint="eastAsia" w:ascii="华文楷体" w:hAnsi="华文楷体" w:eastAsia="华文楷体"/>
            <w:sz w:val="28"/>
            <w:szCs w:val="28"/>
            <w:lang w:eastAsia="zh-CN"/>
          </w:rPr>
          <w:t>宗</w:t>
        </w:r>
      </w:ins>
      <w:r>
        <w:rPr>
          <w:rFonts w:hint="eastAsia" w:ascii="华文楷体" w:hAnsi="华文楷体" w:eastAsia="华文楷体"/>
          <w:sz w:val="28"/>
          <w:szCs w:val="28"/>
        </w:rPr>
        <w:t>在胜义谛当中</w:t>
      </w:r>
      <w:del w:id="1484" w:author="Administrator" w:date="2016-01-04T18:44:04Z">
        <w:r>
          <w:rPr>
            <w:rFonts w:hint="eastAsia" w:ascii="华文楷体" w:hAnsi="华文楷体" w:eastAsia="华文楷体"/>
            <w:sz w:val="28"/>
            <w:szCs w:val="28"/>
          </w:rPr>
          <w:delText>，</w:delText>
        </w:r>
      </w:del>
      <w:r>
        <w:rPr>
          <w:rFonts w:hint="eastAsia" w:ascii="华文楷体" w:hAnsi="华文楷体" w:eastAsia="华文楷体"/>
          <w:sz w:val="28"/>
          <w:szCs w:val="28"/>
        </w:rPr>
        <w:t>连有实法本身都不存在，哪里又有常断见呢</w:t>
      </w:r>
      <w:ins w:id="1485" w:author="Administrator" w:date="2016-01-02T20:10:59Z">
        <w:r>
          <w:rPr>
            <w:rFonts w:hint="eastAsia" w:ascii="华文楷体" w:hAnsi="华文楷体" w:eastAsia="华文楷体"/>
            <w:sz w:val="28"/>
            <w:szCs w:val="28"/>
            <w:lang w:eastAsia="zh-CN"/>
          </w:rPr>
          <w:t>，</w:t>
        </w:r>
      </w:ins>
      <w:del w:id="1486" w:author="Administrator" w:date="2016-01-02T20:10:58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这个方面就是说中观</w:t>
      </w:r>
      <w:ins w:id="1487" w:author="Administrator" w:date="2016-01-02T20:10:51Z">
        <w:r>
          <w:rPr>
            <w:rFonts w:hint="eastAsia" w:ascii="华文楷体" w:hAnsi="华文楷体" w:eastAsia="华文楷体"/>
            <w:sz w:val="28"/>
            <w:szCs w:val="28"/>
            <w:lang w:eastAsia="zh-CN"/>
          </w:rPr>
          <w:t>宗</w:t>
        </w:r>
      </w:ins>
      <w:del w:id="1488" w:author="Administrator" w:date="2016-01-02T20:10:48Z">
        <w:r>
          <w:rPr>
            <w:rFonts w:hint="eastAsia" w:ascii="华文楷体" w:hAnsi="华文楷体" w:eastAsia="华文楷体"/>
            <w:sz w:val="28"/>
            <w:szCs w:val="28"/>
          </w:rPr>
          <w:delText>中</w:delText>
        </w:r>
      </w:del>
      <w:r>
        <w:rPr>
          <w:rFonts w:hint="eastAsia" w:ascii="华文楷体" w:hAnsi="华文楷体" w:eastAsia="华文楷体"/>
          <w:sz w:val="28"/>
          <w:szCs w:val="28"/>
        </w:rPr>
        <w:t>在胜义谛当中不可能安立常断见。那么</w:t>
      </w:r>
      <w:ins w:id="1489" w:author="Administrator" w:date="2016-01-03T15:53:52Z">
        <w:r>
          <w:rPr>
            <w:rFonts w:hint="eastAsia" w:ascii="华文楷体" w:hAnsi="华文楷体" w:eastAsia="华文楷体"/>
            <w:sz w:val="28"/>
            <w:szCs w:val="28"/>
            <w:lang w:eastAsia="zh-CN"/>
          </w:rPr>
          <w:t>像这样</w:t>
        </w:r>
      </w:ins>
      <w:del w:id="1490" w:author="Administrator" w:date="2016-01-03T15:53:49Z">
        <w:r>
          <w:rPr>
            <w:rFonts w:hint="eastAsia" w:ascii="华文楷体" w:hAnsi="华文楷体" w:eastAsia="华文楷体"/>
            <w:sz w:val="28"/>
            <w:szCs w:val="28"/>
          </w:rPr>
          <w:delText>现在</w:delText>
        </w:r>
      </w:del>
      <w:r>
        <w:rPr>
          <w:rFonts w:hint="eastAsia" w:ascii="华文楷体" w:hAnsi="华文楷体" w:eastAsia="华文楷体"/>
          <w:sz w:val="28"/>
          <w:szCs w:val="28"/>
        </w:rPr>
        <w:t>讲的世俗谛当中也是离开常断见的。</w:t>
      </w:r>
    </w:p>
    <w:p>
      <w:pPr>
        <w:ind w:firstLine="570"/>
        <w:rPr>
          <w:ins w:id="1491" w:author="Administrator" w:date="2016-01-02T20:48:00Z"/>
          <w:rFonts w:hint="eastAsia" w:ascii="黑体" w:hAnsi="黑体" w:eastAsia="黑体" w:cs="黑体"/>
          <w:i w:val="0"/>
          <w:color w:val="000000"/>
          <w:sz w:val="28"/>
          <w:szCs w:val="28"/>
          <w:lang w:eastAsia="zh-CN"/>
        </w:rPr>
      </w:pPr>
      <w:ins w:id="1492" w:author="Administrator" w:date="2016-01-02T20:47:34Z">
        <w:r>
          <w:rPr>
            <w:rFonts w:hint="eastAsia" w:ascii="黑体" w:hAnsi="黑体" w:eastAsia="黑体" w:cs="黑体"/>
            <w:sz w:val="28"/>
            <w:szCs w:val="28"/>
            <w:lang w:eastAsia="zh-CN"/>
            <w:rPrChange w:id="1493" w:author="Administrator" w:date="2016-01-02T20:47:50Z">
              <w:rPr>
                <w:rFonts w:hint="eastAsia" w:ascii="华文楷体" w:hAnsi="华文楷体" w:eastAsia="华文楷体"/>
                <w:sz w:val="28"/>
                <w:szCs w:val="28"/>
                <w:lang w:eastAsia="zh-CN"/>
              </w:rPr>
            </w:rPrChange>
          </w:rPr>
          <w:t>【</w:t>
        </w:r>
      </w:ins>
      <w:ins w:id="1494" w:author="Administrator" w:date="2016-01-02T20:47:30Z">
        <w:r>
          <w:rPr>
            <w:rFonts w:hint="eastAsia" w:ascii="黑体" w:hAnsi="黑体" w:eastAsia="黑体" w:cs="黑体"/>
            <w:i w:val="0"/>
            <w:color w:val="000000"/>
            <w:sz w:val="28"/>
            <w:szCs w:val="28"/>
            <w:rPrChange w:id="1495" w:author="Administrator" w:date="2016-01-02T20:47:50Z">
              <w:rPr>
                <w:rFonts w:ascii="华文楷体" w:hAnsi="华文楷体" w:eastAsia="华文楷体" w:cs="华文楷体"/>
                <w:i w:val="0"/>
                <w:color w:val="000000"/>
                <w:sz w:val="28"/>
                <w:szCs w:val="28"/>
              </w:rPr>
            </w:rPrChange>
          </w:rPr>
          <w:t>可是观待世俗本身的常断也不可能存在的道理如下</w:t>
        </w:r>
      </w:ins>
      <w:ins w:id="1496" w:author="Administrator" w:date="2016-01-02T20:47:30Z">
        <w:r>
          <w:rPr>
            <w:rFonts w:hint="eastAsia" w:ascii="黑体" w:hAnsi="黑体" w:eastAsia="黑体" w:cs="黑体"/>
            <w:i w:val="0"/>
            <w:color w:val="000000"/>
            <w:sz w:val="28"/>
            <w:szCs w:val="28"/>
            <w:rPrChange w:id="1497" w:author="Administrator" w:date="2016-01-02T20:47:50Z">
              <w:rPr>
                <w:rFonts w:ascii="宋体" w:hAnsi="宋体" w:eastAsia="宋体" w:cs="宋体"/>
                <w:i w:val="0"/>
                <w:color w:val="000000"/>
                <w:sz w:val="28"/>
                <w:szCs w:val="28"/>
              </w:rPr>
            </w:rPrChange>
          </w:rPr>
          <w:t>:</w:t>
        </w:r>
      </w:ins>
      <w:ins w:id="1498" w:author="Administrator" w:date="2016-01-02T20:47:30Z">
        <w:r>
          <w:rPr>
            <w:rFonts w:hint="eastAsia" w:ascii="黑体" w:hAnsi="黑体" w:eastAsia="黑体" w:cs="黑体"/>
            <w:i w:val="0"/>
            <w:color w:val="000000"/>
            <w:sz w:val="28"/>
            <w:szCs w:val="28"/>
            <w:rPrChange w:id="1499" w:author="Administrator" w:date="2016-01-02T20:47:50Z">
              <w:rPr>
                <w:rFonts w:ascii="华文楷体" w:hAnsi="华文楷体" w:eastAsia="华文楷体" w:cs="华文楷体"/>
                <w:i w:val="0"/>
                <w:color w:val="000000"/>
                <w:sz w:val="28"/>
                <w:szCs w:val="28"/>
              </w:rPr>
            </w:rPrChange>
          </w:rPr>
          <w:t>前前之因刹那灭尽</w:t>
        </w:r>
      </w:ins>
      <w:ins w:id="1500" w:author="Administrator" w:date="2016-01-02T20:47:30Z">
        <w:r>
          <w:rPr>
            <w:rFonts w:hint="eastAsia" w:ascii="黑体" w:hAnsi="黑体" w:eastAsia="黑体" w:cs="黑体"/>
            <w:i w:val="0"/>
            <w:color w:val="000000"/>
            <w:sz w:val="28"/>
            <w:szCs w:val="28"/>
            <w:rPrChange w:id="1501" w:author="Administrator" w:date="2016-01-02T20:47:50Z">
              <w:rPr>
                <w:rFonts w:ascii="宋体" w:hAnsi="宋体" w:eastAsia="宋体" w:cs="宋体"/>
                <w:i w:val="0"/>
                <w:color w:val="000000"/>
                <w:sz w:val="28"/>
                <w:szCs w:val="28"/>
              </w:rPr>
            </w:rPrChange>
          </w:rPr>
          <w:t>,</w:t>
        </w:r>
      </w:ins>
      <w:ins w:id="1502" w:author="Administrator" w:date="2016-01-02T20:47:30Z">
        <w:r>
          <w:rPr>
            <w:rFonts w:hint="eastAsia" w:ascii="黑体" w:hAnsi="黑体" w:eastAsia="黑体" w:cs="黑体"/>
            <w:i w:val="0"/>
            <w:color w:val="000000"/>
            <w:sz w:val="28"/>
            <w:szCs w:val="28"/>
            <w:rPrChange w:id="1503" w:author="Administrator" w:date="2016-01-02T20:47:50Z">
              <w:rPr>
                <w:rFonts w:ascii="华文楷体" w:hAnsi="华文楷体" w:eastAsia="华文楷体" w:cs="华文楷体"/>
                <w:i w:val="0"/>
                <w:color w:val="000000"/>
                <w:sz w:val="28"/>
                <w:szCs w:val="28"/>
              </w:rPr>
            </w:rPrChange>
          </w:rPr>
          <w:t>以及后后之果随着因</w:t>
        </w:r>
      </w:ins>
      <w:ins w:id="1504" w:author="Administrator" w:date="2016-01-02T20:47:30Z">
        <w:r>
          <w:rPr>
            <w:rFonts w:hint="eastAsia" w:ascii="黑体" w:hAnsi="黑体" w:eastAsia="黑体" w:cs="黑体"/>
            <w:i w:val="0"/>
            <w:color w:val="000000"/>
            <w:sz w:val="28"/>
            <w:szCs w:val="28"/>
            <w:rPrChange w:id="1505" w:author="Administrator" w:date="2016-01-02T20:47:50Z">
              <w:rPr>
                <w:rFonts w:ascii="华文楷体" w:hAnsi="华文楷体" w:eastAsia="华文楷体" w:cs="华文楷体"/>
                <w:i w:val="0"/>
                <w:color w:val="000000"/>
                <w:sz w:val="28"/>
                <w:szCs w:val="28"/>
              </w:rPr>
            </w:rPrChange>
          </w:rPr>
          <w:t>而产生</w:t>
        </w:r>
      </w:ins>
      <w:ins w:id="1506" w:author="Administrator" w:date="2016-01-02T20:47:30Z">
        <w:r>
          <w:rPr>
            <w:rFonts w:hint="eastAsia" w:ascii="黑体" w:hAnsi="黑体" w:eastAsia="黑体" w:cs="黑体"/>
            <w:i w:val="0"/>
            <w:color w:val="000000"/>
            <w:sz w:val="28"/>
            <w:szCs w:val="28"/>
            <w:rPrChange w:id="1507" w:author="Administrator" w:date="2016-01-02T20:47:50Z">
              <w:rPr>
                <w:rFonts w:ascii="宋体" w:hAnsi="宋体" w:eastAsia="宋体" w:cs="宋体"/>
                <w:i w:val="0"/>
                <w:color w:val="000000"/>
                <w:sz w:val="28"/>
                <w:szCs w:val="28"/>
              </w:rPr>
            </w:rPrChange>
          </w:rPr>
          <w:t>,</w:t>
        </w:r>
      </w:ins>
      <w:ins w:id="1508" w:author="Administrator" w:date="2016-01-02T20:47:30Z">
        <w:r>
          <w:rPr>
            <w:rFonts w:hint="eastAsia" w:ascii="黑体" w:hAnsi="黑体" w:eastAsia="黑体" w:cs="黑体"/>
            <w:i w:val="0"/>
            <w:color w:val="000000"/>
            <w:sz w:val="28"/>
            <w:szCs w:val="28"/>
            <w:rPrChange w:id="1509" w:author="Administrator" w:date="2016-01-02T20:47:50Z">
              <w:rPr>
                <w:rFonts w:ascii="华文楷体" w:hAnsi="华文楷体" w:eastAsia="华文楷体" w:cs="华文楷体"/>
                <w:i w:val="0"/>
                <w:color w:val="000000"/>
                <w:sz w:val="28"/>
                <w:szCs w:val="28"/>
              </w:rPr>
            </w:rPrChange>
          </w:rPr>
          <w:t>如果因应有尽有则必定生果的这一连续不断的因果规律用比喻来说明</w:t>
        </w:r>
      </w:ins>
      <w:ins w:id="1510" w:author="Administrator" w:date="2016-01-02T20:47:30Z">
        <w:r>
          <w:rPr>
            <w:rFonts w:hint="eastAsia" w:ascii="黑体" w:hAnsi="黑体" w:eastAsia="黑体" w:cs="黑体"/>
            <w:i w:val="0"/>
            <w:color w:val="000000"/>
            <w:sz w:val="28"/>
            <w:szCs w:val="28"/>
            <w:rPrChange w:id="1511" w:author="Administrator" w:date="2016-01-02T20:47:50Z">
              <w:rPr>
                <w:rFonts w:ascii="宋体" w:hAnsi="宋体" w:eastAsia="宋体" w:cs="宋体"/>
                <w:i w:val="0"/>
                <w:color w:val="000000"/>
                <w:sz w:val="28"/>
                <w:szCs w:val="28"/>
              </w:rPr>
            </w:rPrChange>
          </w:rPr>
          <w:t>,</w:t>
        </w:r>
      </w:ins>
      <w:ins w:id="1512" w:author="Administrator" w:date="2016-01-02T20:48:31Z">
        <w:r>
          <w:rPr>
            <w:rFonts w:hint="eastAsia" w:ascii="黑体" w:hAnsi="黑体" w:eastAsia="黑体" w:cs="黑体"/>
            <w:i w:val="0"/>
            <w:color w:val="000000"/>
            <w:sz w:val="28"/>
            <w:szCs w:val="28"/>
            <w:rPrChange w:id="1513" w:author="Administrator" w:date="2016-01-02T20:48:39Z">
              <w:rPr>
                <w:rFonts w:ascii="华文楷体" w:hAnsi="华文楷体" w:eastAsia="华文楷体" w:cs="华文楷体"/>
                <w:i w:val="0"/>
                <w:color w:val="000000"/>
                <w:sz w:val="28"/>
                <w:szCs w:val="28"/>
              </w:rPr>
            </w:rPrChange>
          </w:rPr>
          <w:t>即如同种子</w:t>
        </w:r>
      </w:ins>
      <w:ins w:id="1514" w:author="Administrator" w:date="2016-01-02T20:48:31Z">
        <w:r>
          <w:rPr>
            <w:rFonts w:hint="eastAsia" w:ascii="黑体" w:hAnsi="黑体" w:eastAsia="黑体" w:cs="黑体"/>
            <w:i w:val="0"/>
            <w:color w:val="000000"/>
            <w:sz w:val="28"/>
            <w:szCs w:val="28"/>
            <w:rPrChange w:id="1515" w:author="Administrator" w:date="2016-01-02T20:48:39Z">
              <w:rPr>
                <w:rFonts w:ascii="华文楷体" w:hAnsi="华文楷体" w:eastAsia="华文楷体" w:cs="华文楷体"/>
                <w:i w:val="0"/>
                <w:color w:val="000000"/>
                <w:sz w:val="28"/>
                <w:szCs w:val="28"/>
              </w:rPr>
            </w:rPrChange>
          </w:rPr>
          <w:t>生芽</w:t>
        </w:r>
      </w:ins>
      <w:ins w:id="1516" w:author="Administrator" w:date="2016-01-02T20:48:31Z">
        <w:r>
          <w:rPr>
            <w:rFonts w:hint="eastAsia" w:ascii="黑体" w:hAnsi="黑体" w:eastAsia="黑体" w:cs="黑体"/>
            <w:i w:val="0"/>
            <w:color w:val="000000"/>
            <w:sz w:val="28"/>
            <w:szCs w:val="28"/>
            <w:rPrChange w:id="1517" w:author="Administrator" w:date="2016-01-02T20:48:39Z">
              <w:rPr>
                <w:rFonts w:ascii="宋体" w:hAnsi="宋体" w:eastAsia="宋体" w:cs="宋体"/>
                <w:i w:val="0"/>
                <w:color w:val="000000"/>
                <w:sz w:val="28"/>
                <w:szCs w:val="28"/>
              </w:rPr>
            </w:rPrChange>
          </w:rPr>
          <w:t>,</w:t>
        </w:r>
      </w:ins>
      <w:ins w:id="1518" w:author="Administrator" w:date="2016-01-02T20:48:31Z">
        <w:r>
          <w:rPr>
            <w:rFonts w:hint="eastAsia" w:ascii="黑体" w:hAnsi="黑体" w:eastAsia="黑体" w:cs="黑体"/>
            <w:i w:val="0"/>
            <w:color w:val="000000"/>
            <w:sz w:val="28"/>
            <w:szCs w:val="28"/>
            <w:rPrChange w:id="1519" w:author="Administrator" w:date="2016-01-02T20:48:39Z">
              <w:rPr>
                <w:rFonts w:ascii="华文楷体" w:hAnsi="华文楷体" w:eastAsia="华文楷体" w:cs="华文楷体"/>
                <w:i w:val="0"/>
                <w:color w:val="000000"/>
                <w:sz w:val="28"/>
                <w:szCs w:val="28"/>
              </w:rPr>
            </w:rPrChange>
          </w:rPr>
          <w:t>芽中生茎等一样。</w:t>
        </w:r>
      </w:ins>
      <w:ins w:id="1520" w:author="Administrator" w:date="2016-01-02T20:47:42Z">
        <w:r>
          <w:rPr>
            <w:rFonts w:hint="eastAsia" w:ascii="黑体" w:hAnsi="黑体" w:eastAsia="黑体" w:cs="黑体"/>
            <w:i w:val="0"/>
            <w:color w:val="000000"/>
            <w:sz w:val="28"/>
            <w:szCs w:val="28"/>
            <w:lang w:eastAsia="zh-CN"/>
            <w:rPrChange w:id="1521" w:author="Administrator" w:date="2016-01-02T20:47:50Z">
              <w:rPr>
                <w:rFonts w:hint="eastAsia" w:ascii="宋体" w:hAnsi="宋体" w:eastAsia="宋体" w:cs="宋体"/>
                <w:i w:val="0"/>
                <w:color w:val="000000"/>
                <w:sz w:val="28"/>
                <w:szCs w:val="28"/>
                <w:lang w:eastAsia="zh-CN"/>
              </w:rPr>
            </w:rPrChange>
          </w:rPr>
          <w:t>】</w:t>
        </w:r>
      </w:ins>
    </w:p>
    <w:p>
      <w:pPr>
        <w:ind w:firstLine="570"/>
        <w:rPr>
          <w:ins w:id="1522" w:author="Administrator" w:date="2016-01-02T20:49:47Z"/>
          <w:rFonts w:hint="eastAsia" w:ascii="华文楷体" w:hAnsi="华文楷体" w:eastAsia="华文楷体"/>
          <w:sz w:val="28"/>
          <w:szCs w:val="28"/>
        </w:rPr>
      </w:pPr>
      <w:del w:id="1523" w:author="Administrator" w:date="2016-01-02T20:48:56Z">
        <w:r>
          <w:rPr>
            <w:rFonts w:hint="eastAsia" w:ascii="华文楷体" w:hAnsi="华文楷体" w:eastAsia="华文楷体"/>
            <w:sz w:val="28"/>
            <w:szCs w:val="28"/>
          </w:rPr>
          <w:delText>可是观待世俗本身的常断也不可能存在的道理如下：前前之因刹那灭尽，以及后后之果随着因而产生，如果因应有尽有则必定生果的这一连续不断的因果规律用比喻来说明，则如同种子生芽，芽中生茎等一样。</w:delText>
        </w:r>
      </w:del>
      <w:r>
        <w:rPr>
          <w:rFonts w:hint="eastAsia" w:ascii="华文楷体" w:hAnsi="华文楷体" w:eastAsia="华文楷体"/>
          <w:sz w:val="28"/>
          <w:szCs w:val="28"/>
        </w:rPr>
        <w:t>那么前面的因刹那灭尽了，后面的果随之而产生，所以说前面的因灭尽了，它不会是常的</w:t>
      </w:r>
      <w:ins w:id="1524" w:author="Administrator" w:date="2016-01-02T20:33:45Z">
        <w:r>
          <w:rPr>
            <w:rFonts w:hint="eastAsia" w:ascii="华文楷体" w:hAnsi="华文楷体" w:eastAsia="华文楷体"/>
            <w:sz w:val="28"/>
            <w:szCs w:val="28"/>
            <w:lang w:eastAsia="zh-CN"/>
          </w:rPr>
          <w:t>，</w:t>
        </w:r>
      </w:ins>
      <w:del w:id="1525" w:author="Administrator" w:date="2016-01-02T20:33:42Z">
        <w:r>
          <w:rPr>
            <w:rFonts w:hint="eastAsia" w:ascii="华文楷体" w:hAnsi="华文楷体" w:eastAsia="华文楷体"/>
            <w:sz w:val="28"/>
            <w:szCs w:val="28"/>
          </w:rPr>
          <w:delText>。</w:delText>
        </w:r>
      </w:del>
      <w:r>
        <w:rPr>
          <w:rFonts w:hint="eastAsia" w:ascii="华文楷体" w:hAnsi="华文楷体" w:eastAsia="华文楷体"/>
          <w:sz w:val="28"/>
          <w:szCs w:val="28"/>
        </w:rPr>
        <w:t>因为常的话就是非刹那性的</w:t>
      </w:r>
      <w:ins w:id="1526" w:author="Administrator" w:date="2016-01-02T20:34:15Z">
        <w:r>
          <w:rPr>
            <w:rFonts w:hint="eastAsia" w:ascii="华文楷体" w:hAnsi="华文楷体" w:eastAsia="华文楷体"/>
            <w:sz w:val="28"/>
            <w:szCs w:val="28"/>
            <w:lang w:eastAsia="zh-CN"/>
          </w:rPr>
          <w:t>，</w:t>
        </w:r>
      </w:ins>
      <w:del w:id="1527" w:author="Administrator" w:date="2016-01-02T20:34:14Z">
        <w:r>
          <w:rPr>
            <w:rFonts w:hint="eastAsia" w:ascii="华文楷体" w:hAnsi="华文楷体" w:eastAsia="华文楷体"/>
            <w:sz w:val="28"/>
            <w:szCs w:val="28"/>
          </w:rPr>
          <w:delText>。</w:delText>
        </w:r>
      </w:del>
      <w:r>
        <w:rPr>
          <w:rFonts w:hint="eastAsia" w:ascii="华文楷体" w:hAnsi="华文楷体" w:eastAsia="华文楷体"/>
          <w:sz w:val="28"/>
          <w:szCs w:val="28"/>
        </w:rPr>
        <w:t>所以前前之因灭尽不是常的，离开了常见。然后后后的果随着产生也不是断见</w:t>
      </w:r>
      <w:ins w:id="1528" w:author="Administrator" w:date="2016-01-02T20:34:27Z">
        <w:r>
          <w:rPr>
            <w:rFonts w:hint="eastAsia" w:ascii="华文楷体" w:hAnsi="华文楷体" w:eastAsia="华文楷体"/>
            <w:sz w:val="28"/>
            <w:szCs w:val="28"/>
            <w:lang w:eastAsia="zh-CN"/>
          </w:rPr>
          <w:t>，</w:t>
        </w:r>
      </w:ins>
      <w:ins w:id="1529" w:author="Administrator" w:date="2016-01-03T15:54:46Z">
        <w:r>
          <w:rPr>
            <w:rFonts w:hint="eastAsia" w:ascii="华文楷体" w:hAnsi="华文楷体" w:eastAsia="华文楷体"/>
            <w:sz w:val="28"/>
            <w:szCs w:val="28"/>
            <w:lang w:eastAsia="zh-CN"/>
          </w:rPr>
          <w:t>因为</w:t>
        </w:r>
      </w:ins>
      <w:del w:id="1530" w:author="Administrator" w:date="2016-01-02T20:34:27Z">
        <w:r>
          <w:rPr>
            <w:rFonts w:hint="eastAsia" w:ascii="华文楷体" w:hAnsi="华文楷体" w:eastAsia="华文楷体"/>
            <w:sz w:val="28"/>
            <w:szCs w:val="28"/>
          </w:rPr>
          <w:delText>。</w:delText>
        </w:r>
      </w:del>
      <w:r>
        <w:rPr>
          <w:rFonts w:hint="eastAsia" w:ascii="华文楷体" w:hAnsi="华文楷体" w:eastAsia="华文楷体"/>
          <w:sz w:val="28"/>
          <w:szCs w:val="28"/>
        </w:rPr>
        <w:t>断见就是说前面灭了之后不生后果，这个是断见</w:t>
      </w:r>
      <w:ins w:id="1531" w:author="Administrator" w:date="2016-01-02T20:34:40Z">
        <w:r>
          <w:rPr>
            <w:rFonts w:hint="eastAsia" w:ascii="华文楷体" w:hAnsi="华文楷体" w:eastAsia="华文楷体"/>
            <w:sz w:val="28"/>
            <w:szCs w:val="28"/>
            <w:lang w:eastAsia="zh-CN"/>
          </w:rPr>
          <w:t>，</w:t>
        </w:r>
      </w:ins>
      <w:del w:id="1532" w:author="Administrator" w:date="2016-01-02T20:34:40Z">
        <w:r>
          <w:rPr>
            <w:rFonts w:hint="eastAsia" w:ascii="华文楷体" w:hAnsi="华文楷体" w:eastAsia="华文楷体"/>
            <w:sz w:val="28"/>
            <w:szCs w:val="28"/>
          </w:rPr>
          <w:delText>。</w:delText>
        </w:r>
      </w:del>
      <w:r>
        <w:rPr>
          <w:rFonts w:hint="eastAsia" w:ascii="华文楷体" w:hAnsi="华文楷体" w:eastAsia="华文楷体"/>
          <w:sz w:val="28"/>
          <w:szCs w:val="28"/>
        </w:rPr>
        <w:t>但是我们说前前因灭尽，后后果随之产生，它就离开了常断。那么如果因应有尽有，一定会生果了</w:t>
      </w:r>
      <w:ins w:id="1533" w:author="Administrator" w:date="2016-01-04T22:09:55Z">
        <w:r>
          <w:rPr>
            <w:rFonts w:hint="eastAsia" w:ascii="华文楷体" w:hAnsi="华文楷体" w:eastAsia="华文楷体"/>
            <w:sz w:val="28"/>
            <w:szCs w:val="28"/>
            <w:lang w:eastAsia="zh-CN"/>
          </w:rPr>
          <w:t>，</w:t>
        </w:r>
      </w:ins>
      <w:del w:id="1534" w:author="Administrator" w:date="2016-01-04T22:09:54Z">
        <w:r>
          <w:rPr>
            <w:rFonts w:hint="eastAsia" w:ascii="华文楷体" w:hAnsi="华文楷体" w:eastAsia="华文楷体"/>
            <w:sz w:val="28"/>
            <w:szCs w:val="28"/>
          </w:rPr>
          <w:delText>。</w:delText>
        </w:r>
      </w:del>
      <w:r>
        <w:rPr>
          <w:rFonts w:hint="eastAsia" w:ascii="华文楷体" w:hAnsi="华文楷体" w:eastAsia="华文楷体"/>
          <w:sz w:val="28"/>
          <w:szCs w:val="28"/>
        </w:rPr>
        <w:t>连续不断的因果规律如果用比喻来说明的话</w:t>
      </w:r>
      <w:ins w:id="1535" w:author="Administrator" w:date="2016-01-03T15:5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就好像种子生芽</w:t>
      </w:r>
      <w:del w:id="1536" w:author="Administrator" w:date="2016-01-04T18:45:34Z">
        <w:r>
          <w:rPr>
            <w:rFonts w:hint="eastAsia" w:ascii="华文楷体" w:hAnsi="华文楷体" w:eastAsia="华文楷体"/>
            <w:sz w:val="28"/>
            <w:szCs w:val="28"/>
          </w:rPr>
          <w:delText>，</w:delText>
        </w:r>
      </w:del>
      <w:ins w:id="1537" w:author="Administrator" w:date="2016-01-03T15:55:04Z">
        <w:r>
          <w:rPr>
            <w:rFonts w:hint="eastAsia" w:ascii="华文楷体" w:hAnsi="华文楷体" w:eastAsia="华文楷体"/>
            <w:sz w:val="28"/>
            <w:szCs w:val="28"/>
            <w:lang w:eastAsia="zh-CN"/>
          </w:rPr>
          <w:t>、</w:t>
        </w:r>
      </w:ins>
      <w:r>
        <w:rPr>
          <w:rFonts w:hint="eastAsia" w:ascii="华文楷体" w:hAnsi="华文楷体" w:eastAsia="华文楷体"/>
          <w:sz w:val="28"/>
          <w:szCs w:val="28"/>
        </w:rPr>
        <w:t>芽中生茎</w:t>
      </w:r>
      <w:ins w:id="1538" w:author="Administrator" w:date="2016-01-03T15:55:06Z">
        <w:r>
          <w:rPr>
            <w:rFonts w:hint="eastAsia" w:ascii="华文楷体" w:hAnsi="华文楷体" w:eastAsia="华文楷体"/>
            <w:sz w:val="28"/>
            <w:szCs w:val="28"/>
            <w:lang w:eastAsia="zh-CN"/>
          </w:rPr>
          <w:t>、</w:t>
        </w:r>
      </w:ins>
      <w:del w:id="1539" w:author="Administrator" w:date="2016-01-03T15:55:06Z">
        <w:r>
          <w:rPr>
            <w:rFonts w:hint="eastAsia" w:ascii="华文楷体" w:hAnsi="华文楷体" w:eastAsia="华文楷体"/>
            <w:sz w:val="28"/>
            <w:szCs w:val="28"/>
          </w:rPr>
          <w:delText>，</w:delText>
        </w:r>
      </w:del>
      <w:r>
        <w:rPr>
          <w:rFonts w:hint="eastAsia" w:ascii="华文楷体" w:hAnsi="华文楷体" w:eastAsia="华文楷体"/>
          <w:sz w:val="28"/>
          <w:szCs w:val="28"/>
        </w:rPr>
        <w:t>茎中生枝叶花果等等等等</w:t>
      </w:r>
      <w:ins w:id="1540" w:author="Administrator" w:date="2016-01-04T22:10:21Z">
        <w:r>
          <w:rPr>
            <w:rFonts w:hint="eastAsia" w:ascii="华文楷体" w:hAnsi="华文楷体" w:eastAsia="华文楷体"/>
            <w:sz w:val="28"/>
            <w:szCs w:val="28"/>
            <w:lang w:eastAsia="zh-CN"/>
          </w:rPr>
          <w:t>，</w:t>
        </w:r>
      </w:ins>
      <w:del w:id="1541" w:author="Administrator" w:date="2016-01-04T22:10:20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像这样的话它都没有一个常断的</w:t>
      </w:r>
      <w:ins w:id="1542" w:author="Administrator" w:date="2016-01-04T18:46:30Z">
        <w:r>
          <w:rPr>
            <w:rFonts w:hint="eastAsia" w:ascii="华文楷体" w:hAnsi="华文楷体" w:eastAsia="华文楷体"/>
            <w:sz w:val="28"/>
            <w:szCs w:val="28"/>
            <w:lang w:eastAsia="zh-CN"/>
          </w:rPr>
          <w:t>这个</w:t>
        </w:r>
      </w:ins>
      <w:del w:id="1543" w:author="Administrator" w:date="2016-01-04T18:46:29Z">
        <w:r>
          <w:rPr>
            <w:rFonts w:hint="eastAsia" w:ascii="华文楷体" w:hAnsi="华文楷体" w:eastAsia="华文楷体"/>
            <w:sz w:val="28"/>
            <w:szCs w:val="28"/>
          </w:rPr>
          <w:delText>一种</w:delText>
        </w:r>
      </w:del>
      <w:r>
        <w:rPr>
          <w:rFonts w:hint="eastAsia" w:ascii="华文楷体" w:hAnsi="华文楷体" w:eastAsia="华文楷体"/>
          <w:sz w:val="28"/>
          <w:szCs w:val="28"/>
        </w:rPr>
        <w:t>本体</w:t>
      </w:r>
      <w:del w:id="1544" w:author="Administrator" w:date="2016-01-04T18:46:34Z">
        <w:r>
          <w:rPr>
            <w:rFonts w:hint="eastAsia" w:ascii="华文楷体" w:hAnsi="华文楷体" w:eastAsia="华文楷体"/>
            <w:sz w:val="28"/>
            <w:szCs w:val="28"/>
          </w:rPr>
          <w:delText>。</w:delText>
        </w:r>
      </w:del>
      <w:ins w:id="1545" w:author="Administrator" w:date="2016-01-04T18:46:34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一切万法都是离常离断的。所以一切万法本身无常无断，中观</w:t>
      </w:r>
      <w:ins w:id="1546" w:author="Administrator" w:date="2016-01-02T20:36:10Z">
        <w:r>
          <w:rPr>
            <w:rFonts w:hint="eastAsia" w:ascii="华文楷体" w:hAnsi="华文楷体" w:eastAsia="华文楷体"/>
            <w:sz w:val="28"/>
            <w:szCs w:val="28"/>
            <w:lang w:eastAsia="zh-CN"/>
          </w:rPr>
          <w:t>宗</w:t>
        </w:r>
      </w:ins>
      <w:del w:id="1547" w:author="Administrator" w:date="2016-01-02T20:36:08Z">
        <w:r>
          <w:rPr>
            <w:rFonts w:hint="eastAsia" w:ascii="华文楷体" w:hAnsi="华文楷体" w:eastAsia="华文楷体"/>
            <w:sz w:val="28"/>
            <w:szCs w:val="28"/>
          </w:rPr>
          <w:delText>中</w:delText>
        </w:r>
      </w:del>
      <w:r>
        <w:rPr>
          <w:rFonts w:hint="eastAsia" w:ascii="华文楷体" w:hAnsi="华文楷体" w:eastAsia="华文楷体"/>
          <w:sz w:val="28"/>
          <w:szCs w:val="28"/>
        </w:rPr>
        <w:t>在抉择的时候，胜义谛当中无常无断，在世俗谛当中随顺世俗的缘起也是无常无断的。</w:t>
      </w:r>
    </w:p>
    <w:p>
      <w:pPr>
        <w:ind w:firstLine="570"/>
        <w:rPr>
          <w:ins w:id="1548" w:author="Administrator" w:date="2016-01-02T20:49:50Z"/>
          <w:rFonts w:hint="eastAsia" w:ascii="黑体" w:hAnsi="黑体" w:eastAsia="黑体" w:cs="黑体"/>
          <w:sz w:val="28"/>
          <w:szCs w:val="28"/>
          <w:lang w:eastAsia="zh-CN"/>
        </w:rPr>
      </w:pPr>
      <w:ins w:id="1549" w:author="Administrator" w:date="2016-01-02T20:49:39Z">
        <w:r>
          <w:rPr>
            <w:rFonts w:hint="eastAsia" w:ascii="黑体" w:hAnsi="黑体" w:eastAsia="黑体" w:cs="黑体"/>
            <w:sz w:val="28"/>
            <w:szCs w:val="28"/>
            <w:lang w:eastAsia="zh-CN"/>
            <w:rPrChange w:id="1550" w:author="Administrator" w:date="2016-01-02T20:49:4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51" w:author="Administrator" w:date="2016-01-02T20:49:44Z">
            <w:rPr>
              <w:rFonts w:hint="eastAsia" w:ascii="华文楷体" w:hAnsi="华文楷体" w:eastAsia="华文楷体"/>
              <w:sz w:val="28"/>
              <w:szCs w:val="28"/>
            </w:rPr>
          </w:rPrChange>
        </w:rPr>
        <w:t>如《宝云经》中也说：“菩萨如何精通大乘？菩萨皆修学一切学处，不缘修学、亦不缘所学之道、亦不缘学者，依彼因、彼缘、彼事亦不堕入断见。”</w:t>
      </w:r>
      <w:ins w:id="1552" w:author="Administrator" w:date="2016-01-02T20:49:34Z">
        <w:r>
          <w:rPr>
            <w:rFonts w:hint="eastAsia" w:ascii="黑体" w:hAnsi="黑体" w:eastAsia="黑体" w:cs="黑体"/>
            <w:sz w:val="28"/>
            <w:szCs w:val="28"/>
            <w:lang w:eastAsia="zh-CN"/>
            <w:rPrChange w:id="1553" w:author="Administrator" w:date="2016-01-02T20:49:44Z">
              <w:rPr>
                <w:rFonts w:hint="eastAsia" w:ascii="华文楷体" w:hAnsi="华文楷体" w:eastAsia="华文楷体"/>
                <w:sz w:val="28"/>
                <w:szCs w:val="28"/>
                <w:lang w:eastAsia="zh-CN"/>
              </w:rPr>
            </w:rPrChange>
          </w:rPr>
          <w:t>】</w:t>
        </w:r>
      </w:ins>
    </w:p>
    <w:p>
      <w:pPr>
        <w:ind w:firstLine="570"/>
        <w:rPr>
          <w:ins w:id="1554" w:author="Administrator" w:date="2016-01-02T21:39:06Z"/>
          <w:rFonts w:hint="eastAsia" w:ascii="华文楷体" w:hAnsi="华文楷体" w:eastAsia="华文楷体"/>
          <w:sz w:val="28"/>
          <w:szCs w:val="28"/>
        </w:rPr>
      </w:pPr>
      <w:r>
        <w:rPr>
          <w:rFonts w:hint="eastAsia" w:ascii="华文楷体" w:hAnsi="华文楷体" w:eastAsia="华文楷体"/>
          <w:sz w:val="28"/>
          <w:szCs w:val="28"/>
        </w:rPr>
        <w:t>那么在《宝云经》当中说菩萨如何精通大乘呢？菩萨是修学一切学处</w:t>
      </w:r>
      <w:ins w:id="1555" w:author="Administrator" w:date="2016-01-03T15:56:08Z">
        <w:r>
          <w:rPr>
            <w:rFonts w:hint="eastAsia" w:ascii="华文楷体" w:hAnsi="华文楷体" w:eastAsia="华文楷体"/>
            <w:sz w:val="28"/>
            <w:szCs w:val="28"/>
            <w:lang w:eastAsia="zh-CN"/>
          </w:rPr>
          <w:t>布施、</w:t>
        </w:r>
      </w:ins>
      <w:ins w:id="1556" w:author="Administrator" w:date="2016-01-03T15:56:12Z">
        <w:r>
          <w:rPr>
            <w:rFonts w:hint="eastAsia" w:ascii="华文楷体" w:hAnsi="华文楷体" w:eastAsia="华文楷体"/>
            <w:sz w:val="28"/>
            <w:szCs w:val="28"/>
            <w:lang w:eastAsia="zh-CN"/>
          </w:rPr>
          <w:t>持戒</w:t>
        </w:r>
      </w:ins>
      <w:del w:id="1557" w:author="Administrator" w:date="2016-01-03T15:55:59Z">
        <w:r>
          <w:rPr>
            <w:rFonts w:hint="eastAsia" w:ascii="华文楷体" w:hAnsi="华文楷体" w:eastAsia="华文楷体"/>
            <w:sz w:val="28"/>
            <w:szCs w:val="28"/>
          </w:rPr>
          <w:delText>？</w:delText>
        </w:r>
      </w:del>
      <w:del w:id="1558" w:author="Administrator" w:date="2016-01-03T15:55:58Z">
        <w:r>
          <w:rPr>
            <w:rFonts w:hint="eastAsia" w:ascii="华文楷体" w:hAnsi="华文楷体" w:eastAsia="华文楷体"/>
            <w:sz w:val="28"/>
            <w:szCs w:val="28"/>
          </w:rPr>
          <w:delText>？【4</w:delText>
        </w:r>
      </w:del>
      <w:del w:id="1559" w:author="Administrator" w:date="2016-01-03T15:55:57Z">
        <w:r>
          <w:rPr>
            <w:rFonts w:hint="eastAsia" w:ascii="华文楷体" w:hAnsi="华文楷体" w:eastAsia="华文楷体"/>
            <w:sz w:val="28"/>
            <w:szCs w:val="28"/>
          </w:rPr>
          <w:delText>4：57</w:delText>
        </w:r>
      </w:del>
      <w:del w:id="1560" w:author="Administrator" w:date="2016-01-03T15:55:56Z">
        <w:r>
          <w:rPr>
            <w:rFonts w:hint="eastAsia" w:ascii="华文楷体" w:hAnsi="华文楷体" w:eastAsia="华文楷体"/>
            <w:sz w:val="28"/>
            <w:szCs w:val="28"/>
          </w:rPr>
          <w:delText>】</w:delText>
        </w:r>
      </w:del>
      <w:r>
        <w:rPr>
          <w:rFonts w:hint="eastAsia" w:ascii="华文楷体" w:hAnsi="华文楷体" w:eastAsia="华文楷体"/>
          <w:sz w:val="28"/>
          <w:szCs w:val="28"/>
        </w:rPr>
        <w:t>等等，所有的学处修学。那是在修学的时候不缘修学，就是说怎么样修学这个也是不缘的</w:t>
      </w:r>
      <w:ins w:id="1561" w:author="Administrator" w:date="2016-01-02T21:34:20Z">
        <w:r>
          <w:rPr>
            <w:rFonts w:hint="eastAsia" w:ascii="华文楷体" w:hAnsi="华文楷体" w:eastAsia="华文楷体"/>
            <w:sz w:val="28"/>
            <w:szCs w:val="28"/>
            <w:lang w:eastAsia="zh-CN"/>
          </w:rPr>
          <w:t>，</w:t>
        </w:r>
      </w:ins>
      <w:del w:id="1562" w:author="Administrator" w:date="2016-01-02T21:34:19Z">
        <w:r>
          <w:rPr>
            <w:rFonts w:hint="eastAsia" w:ascii="华文楷体" w:hAnsi="华文楷体" w:eastAsia="华文楷体"/>
            <w:sz w:val="28"/>
            <w:szCs w:val="28"/>
          </w:rPr>
          <w:delText>。</w:delText>
        </w:r>
      </w:del>
      <w:r>
        <w:rPr>
          <w:rFonts w:hint="eastAsia" w:ascii="华文楷体" w:hAnsi="华文楷体" w:eastAsia="华文楷体"/>
          <w:sz w:val="28"/>
          <w:szCs w:val="28"/>
        </w:rPr>
        <w:t>这个修学可以理解成作业。然后不缘所学之道，那么所学之道以及布施持戒也是不缘的。</w:t>
      </w:r>
      <w:del w:id="1563" w:author="Administrator" w:date="2016-01-02T21:35:00Z">
        <w:r>
          <w:rPr>
            <w:rFonts w:hint="eastAsia" w:ascii="华文楷体" w:hAnsi="华文楷体" w:eastAsia="华文楷体"/>
            <w:sz w:val="28"/>
            <w:szCs w:val="28"/>
          </w:rPr>
          <w:delText>“</w:delText>
        </w:r>
      </w:del>
      <w:r>
        <w:rPr>
          <w:rFonts w:hint="eastAsia" w:ascii="华文楷体" w:hAnsi="华文楷体" w:eastAsia="华文楷体"/>
          <w:sz w:val="28"/>
          <w:szCs w:val="28"/>
        </w:rPr>
        <w:t>亦不缘学者</w:t>
      </w:r>
      <w:del w:id="1564" w:author="Administrator" w:date="2016-01-02T21:35:03Z">
        <w:r>
          <w:rPr>
            <w:rFonts w:hint="eastAsia" w:ascii="华文楷体" w:hAnsi="华文楷体" w:eastAsia="华文楷体"/>
            <w:sz w:val="28"/>
            <w:szCs w:val="28"/>
          </w:rPr>
          <w:delText>”</w:delText>
        </w:r>
      </w:del>
      <w:r>
        <w:rPr>
          <w:rFonts w:hint="eastAsia" w:ascii="华文楷体" w:hAnsi="华文楷体" w:eastAsia="华文楷体"/>
          <w:sz w:val="28"/>
          <w:szCs w:val="28"/>
        </w:rPr>
        <w:t>，这个学者就是说能学者，就是菩萨本身。那么实际上这三个问题不缘修学、不缘所学之道、不缘学者实际上是说菩萨他修学的时候没有常边</w:t>
      </w:r>
      <w:ins w:id="1565" w:author="Administrator" w:date="2016-01-02T21:35:34Z">
        <w:r>
          <w:rPr>
            <w:rFonts w:hint="eastAsia" w:ascii="华文楷体" w:hAnsi="华文楷体" w:eastAsia="华文楷体"/>
            <w:sz w:val="28"/>
            <w:szCs w:val="28"/>
            <w:lang w:eastAsia="zh-CN"/>
          </w:rPr>
          <w:t>，</w:t>
        </w:r>
      </w:ins>
      <w:del w:id="1566" w:author="Administrator" w:date="2016-01-02T21:35:33Z">
        <w:r>
          <w:rPr>
            <w:rFonts w:hint="eastAsia" w:ascii="华文楷体" w:hAnsi="华文楷体" w:eastAsia="华文楷体"/>
            <w:sz w:val="28"/>
            <w:szCs w:val="28"/>
          </w:rPr>
          <w:delText>。</w:delText>
        </w:r>
      </w:del>
      <w:r>
        <w:rPr>
          <w:rFonts w:hint="eastAsia" w:ascii="华文楷体" w:hAnsi="华文楷体" w:eastAsia="华文楷体"/>
          <w:sz w:val="28"/>
          <w:szCs w:val="28"/>
        </w:rPr>
        <w:t>因为这些修学、所学之道、学者都不存在的缘故，他都不缘的缘故不会落入常见当中。后面不堕、不落入断见，依彼因、彼缘、彼事亦不堕入断见</w:t>
      </w:r>
      <w:ins w:id="1567" w:author="Administrator" w:date="2016-01-04T22:11:47Z">
        <w:r>
          <w:rPr>
            <w:rFonts w:hint="eastAsia" w:ascii="华文楷体" w:hAnsi="华文楷体" w:eastAsia="华文楷体"/>
            <w:sz w:val="28"/>
            <w:szCs w:val="28"/>
            <w:lang w:eastAsia="zh-CN"/>
          </w:rPr>
          <w:t>，</w:t>
        </w:r>
      </w:ins>
      <w:del w:id="1568" w:author="Administrator" w:date="2016-01-04T22:11:47Z">
        <w:r>
          <w:rPr>
            <w:rFonts w:hint="eastAsia" w:ascii="华文楷体" w:hAnsi="华文楷体" w:eastAsia="华文楷体"/>
            <w:sz w:val="28"/>
            <w:szCs w:val="28"/>
          </w:rPr>
          <w:delText>。</w:delText>
        </w:r>
      </w:del>
      <w:r>
        <w:rPr>
          <w:rFonts w:hint="eastAsia" w:ascii="华文楷体" w:hAnsi="华文楷体" w:eastAsia="华文楷体"/>
          <w:sz w:val="28"/>
          <w:szCs w:val="28"/>
        </w:rPr>
        <w:t>那么后面就是说依靠它的因、依靠它的缘、依靠它的事，这个“事”就是果的意思</w:t>
      </w:r>
      <w:ins w:id="1569" w:author="Administrator" w:date="2016-01-02T21:37:25Z">
        <w:r>
          <w:rPr>
            <w:rFonts w:hint="eastAsia" w:ascii="华文楷体" w:hAnsi="华文楷体" w:eastAsia="华文楷体"/>
            <w:sz w:val="28"/>
            <w:szCs w:val="28"/>
            <w:lang w:eastAsia="zh-CN"/>
          </w:rPr>
          <w:t>，</w:t>
        </w:r>
      </w:ins>
      <w:del w:id="1570" w:author="Administrator" w:date="2016-01-02T21:37:24Z">
        <w:r>
          <w:rPr>
            <w:rFonts w:hint="eastAsia" w:ascii="华文楷体" w:hAnsi="华文楷体" w:eastAsia="华文楷体"/>
            <w:sz w:val="28"/>
            <w:szCs w:val="28"/>
          </w:rPr>
          <w:delText>。</w:delText>
        </w:r>
      </w:del>
      <w:r>
        <w:rPr>
          <w:rFonts w:hint="eastAsia" w:ascii="华文楷体" w:hAnsi="华文楷体" w:eastAsia="华文楷体"/>
          <w:sz w:val="28"/>
          <w:szCs w:val="28"/>
        </w:rPr>
        <w:t>有了因缘就会有果，所谓因缘事，也是讲因缘果</w:t>
      </w:r>
      <w:ins w:id="1571" w:author="Administrator" w:date="2016-01-02T21:37:44Z">
        <w:r>
          <w:rPr>
            <w:rFonts w:hint="eastAsia" w:ascii="华文楷体" w:hAnsi="华文楷体" w:eastAsia="华文楷体"/>
            <w:sz w:val="28"/>
            <w:szCs w:val="28"/>
            <w:lang w:eastAsia="zh-CN"/>
          </w:rPr>
          <w:t>，</w:t>
        </w:r>
      </w:ins>
      <w:del w:id="1572" w:author="Administrator" w:date="2016-01-02T21:37:44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那么就是说有因、有缘、有事，所以说</w:t>
      </w:r>
      <w:ins w:id="1573" w:author="Administrator" w:date="2016-01-03T15:57:05Z">
        <w:r>
          <w:rPr>
            <w:rFonts w:hint="eastAsia" w:ascii="华文楷体" w:hAnsi="华文楷体" w:eastAsia="华文楷体"/>
            <w:sz w:val="28"/>
            <w:szCs w:val="28"/>
            <w:lang w:eastAsia="zh-CN"/>
          </w:rPr>
          <w:t>呢</w:t>
        </w:r>
      </w:ins>
      <w:del w:id="1574" w:author="Administrator" w:date="2016-01-03T15:57:04Z">
        <w:r>
          <w:rPr>
            <w:rFonts w:hint="eastAsia" w:ascii="华文楷体" w:hAnsi="华文楷体" w:eastAsia="华文楷体"/>
            <w:sz w:val="28"/>
            <w:szCs w:val="28"/>
          </w:rPr>
          <w:delText>他</w:delText>
        </w:r>
      </w:del>
      <w:r>
        <w:rPr>
          <w:rFonts w:hint="eastAsia" w:ascii="华文楷体" w:hAnsi="华文楷体" w:eastAsia="华文楷体"/>
          <w:sz w:val="28"/>
          <w:szCs w:val="28"/>
        </w:rPr>
        <w:t>也不会堕入断见。从这个方面讲到</w:t>
      </w:r>
      <w:ins w:id="1575" w:author="Administrator" w:date="2016-01-03T15:57:13Z">
        <w:r>
          <w:rPr>
            <w:rFonts w:hint="eastAsia" w:ascii="华文楷体" w:hAnsi="华文楷体" w:eastAsia="华文楷体"/>
            <w:sz w:val="28"/>
            <w:szCs w:val="28"/>
            <w:lang w:eastAsia="zh-CN"/>
          </w:rPr>
          <w:t>了说</w:t>
        </w:r>
      </w:ins>
      <w:del w:id="1576" w:author="Administrator" w:date="2016-01-03T15:57:10Z">
        <w:r>
          <w:rPr>
            <w:rFonts w:hint="eastAsia" w:ascii="华文楷体" w:hAnsi="华文楷体" w:eastAsia="华文楷体"/>
            <w:sz w:val="28"/>
            <w:szCs w:val="28"/>
          </w:rPr>
          <w:delText>的</w:delText>
        </w:r>
      </w:del>
      <w:r>
        <w:rPr>
          <w:rFonts w:hint="eastAsia" w:ascii="华文楷体" w:hAnsi="华文楷体" w:eastAsia="华文楷体"/>
          <w:sz w:val="28"/>
          <w:szCs w:val="28"/>
        </w:rPr>
        <w:t>是菩萨他实际上是不落入常断的。</w:t>
      </w:r>
    </w:p>
    <w:p>
      <w:pPr>
        <w:ind w:firstLine="570"/>
        <w:rPr>
          <w:ins w:id="1577" w:author="Administrator" w:date="2016-01-02T21:39:08Z"/>
          <w:rFonts w:hint="eastAsia" w:ascii="黑体" w:hAnsi="黑体" w:eastAsia="黑体" w:cs="黑体"/>
          <w:sz w:val="28"/>
          <w:szCs w:val="28"/>
          <w:lang w:eastAsia="zh-CN"/>
        </w:rPr>
      </w:pPr>
      <w:ins w:id="1578" w:author="Administrator" w:date="2016-01-02T21:37:59Z">
        <w:r>
          <w:rPr>
            <w:rFonts w:hint="eastAsia" w:ascii="黑体" w:hAnsi="黑体" w:eastAsia="黑体" w:cs="黑体"/>
            <w:sz w:val="28"/>
            <w:szCs w:val="28"/>
            <w:lang w:eastAsia="zh-CN"/>
            <w:rPrChange w:id="1579" w:author="Administrator" w:date="2016-01-02T21:39:0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80" w:author="Administrator" w:date="2016-01-02T21:39:02Z">
            <w:rPr>
              <w:rFonts w:hint="eastAsia" w:ascii="华文楷体" w:hAnsi="华文楷体" w:eastAsia="华文楷体"/>
              <w:sz w:val="28"/>
              <w:szCs w:val="28"/>
            </w:rPr>
          </w:rPrChange>
        </w:rPr>
        <w:t>又云：“善男子，于此菩萨以正慧而分别色、分别受、想、行、识，若分别色，则不缘色之生，不缘集。”</w:t>
      </w:r>
      <w:ins w:id="1581" w:author="Administrator" w:date="2016-01-02T21:38:55Z">
        <w:r>
          <w:rPr>
            <w:rFonts w:hint="eastAsia" w:ascii="黑体" w:hAnsi="黑体" w:eastAsia="黑体" w:cs="黑体"/>
            <w:sz w:val="28"/>
            <w:szCs w:val="28"/>
            <w:lang w:eastAsia="zh-CN"/>
            <w:rPrChange w:id="1582" w:author="Administrator" w:date="2016-01-02T21:39:02Z">
              <w:rPr>
                <w:rFonts w:hint="eastAsia" w:ascii="华文楷体" w:hAnsi="华文楷体" w:eastAsia="华文楷体"/>
                <w:sz w:val="28"/>
                <w:szCs w:val="28"/>
                <w:lang w:eastAsia="zh-CN"/>
              </w:rPr>
            </w:rPrChange>
          </w:rPr>
          <w:t>】</w:t>
        </w:r>
      </w:ins>
    </w:p>
    <w:p>
      <w:pPr>
        <w:ind w:firstLine="570"/>
        <w:rPr>
          <w:ins w:id="1583" w:author="Administrator" w:date="2016-01-02T21:43:28Z"/>
          <w:rFonts w:hint="eastAsia" w:ascii="华文楷体" w:hAnsi="华文楷体" w:eastAsia="华文楷体"/>
          <w:sz w:val="28"/>
          <w:szCs w:val="28"/>
        </w:rPr>
      </w:pPr>
      <w:r>
        <w:rPr>
          <w:rFonts w:hint="eastAsia" w:ascii="华文楷体" w:hAnsi="华文楷体" w:eastAsia="华文楷体"/>
          <w:sz w:val="28"/>
          <w:szCs w:val="28"/>
        </w:rPr>
        <w:t>那么就是说菩萨通过正慧的分别五蕴的时候又是这样的。如果说分别色，他就不缘色</w:t>
      </w:r>
      <w:ins w:id="1584" w:author="Administrator" w:date="2016-01-03T15:57:34Z">
        <w:r>
          <w:rPr>
            <w:rFonts w:hint="eastAsia" w:ascii="华文楷体" w:hAnsi="华文楷体" w:eastAsia="华文楷体"/>
            <w:sz w:val="28"/>
            <w:szCs w:val="28"/>
            <w:lang w:eastAsia="zh-CN"/>
          </w:rPr>
          <w:t>的</w:t>
        </w:r>
      </w:ins>
      <w:del w:id="1585" w:author="Administrator" w:date="2016-01-03T15:57:33Z">
        <w:r>
          <w:rPr>
            <w:rFonts w:hint="eastAsia" w:ascii="华文楷体" w:hAnsi="华文楷体" w:eastAsia="华文楷体"/>
            <w:sz w:val="28"/>
            <w:szCs w:val="28"/>
          </w:rPr>
          <w:delText>之</w:delText>
        </w:r>
      </w:del>
      <w:r>
        <w:rPr>
          <w:rFonts w:hint="eastAsia" w:ascii="华文楷体" w:hAnsi="华文楷体" w:eastAsia="华文楷体"/>
          <w:sz w:val="28"/>
          <w:szCs w:val="28"/>
        </w:rPr>
        <w:t>生。也不缘集，这个“集”字上师在讲义当中讲这个是缘生源的意思，来源。那么就是说不缘生也不缘它的来源。然后</w:t>
      </w:r>
      <w:ins w:id="1586" w:author="Administrator" w:date="2016-01-02T21:43:35Z">
        <w:r>
          <w:rPr>
            <w:rFonts w:hint="eastAsia" w:ascii="华文楷体" w:hAnsi="华文楷体" w:eastAsia="华文楷体"/>
            <w:sz w:val="28"/>
            <w:szCs w:val="28"/>
            <w:lang w:eastAsia="zh-CN"/>
          </w:rPr>
          <w:t>：</w:t>
        </w:r>
      </w:ins>
    </w:p>
    <w:p>
      <w:pPr>
        <w:ind w:firstLine="570"/>
        <w:rPr>
          <w:ins w:id="1587" w:author="Administrator" w:date="2016-01-02T21:43:40Z"/>
          <w:rFonts w:hint="eastAsia" w:ascii="黑体" w:hAnsi="黑体" w:eastAsia="黑体" w:cs="黑体"/>
          <w:i w:val="0"/>
          <w:color w:val="000000"/>
          <w:sz w:val="28"/>
          <w:szCs w:val="28"/>
          <w:lang w:eastAsia="zh-CN"/>
        </w:rPr>
      </w:pPr>
      <w:ins w:id="1588" w:author="Administrator" w:date="2016-01-02T21:43:10Z">
        <w:r>
          <w:rPr>
            <w:rFonts w:hint="eastAsia" w:ascii="黑体" w:hAnsi="黑体" w:eastAsia="黑体" w:cs="黑体"/>
            <w:sz w:val="28"/>
            <w:szCs w:val="28"/>
            <w:lang w:eastAsia="zh-CN"/>
            <w:rPrChange w:id="1589" w:author="Administrator" w:date="2016-01-02T21:43:22Z">
              <w:rPr>
                <w:rFonts w:hint="eastAsia" w:ascii="华文楷体" w:hAnsi="华文楷体" w:eastAsia="华文楷体"/>
                <w:sz w:val="28"/>
                <w:szCs w:val="28"/>
                <w:lang w:eastAsia="zh-CN"/>
              </w:rPr>
            </w:rPrChange>
          </w:rPr>
          <w:t>【</w:t>
        </w:r>
      </w:ins>
      <w:ins w:id="1590" w:author="Administrator" w:date="2016-01-02T21:42:55Z">
        <w:r>
          <w:rPr>
            <w:rFonts w:hint="eastAsia" w:ascii="黑体" w:hAnsi="黑体" w:eastAsia="黑体" w:cs="黑体"/>
            <w:i w:val="0"/>
            <w:color w:val="000000"/>
            <w:sz w:val="28"/>
            <w:szCs w:val="28"/>
            <w:rPrChange w:id="1591" w:author="Administrator" w:date="2016-01-02T21:43:22Z">
              <w:rPr>
                <w:rFonts w:ascii="华文楷体" w:hAnsi="华文楷体" w:eastAsia="华文楷体" w:cs="华文楷体"/>
                <w:i w:val="0"/>
                <w:color w:val="000000"/>
                <w:sz w:val="28"/>
                <w:szCs w:val="28"/>
              </w:rPr>
            </w:rPrChange>
          </w:rPr>
          <w:t>不缘受想行识之生</w:t>
        </w:r>
      </w:ins>
      <w:ins w:id="1592" w:author="Administrator" w:date="2016-01-02T21:42:55Z">
        <w:r>
          <w:rPr>
            <w:rFonts w:hint="eastAsia" w:ascii="黑体" w:hAnsi="黑体" w:eastAsia="黑体" w:cs="黑体"/>
            <w:i w:val="0"/>
            <w:color w:val="000000"/>
            <w:sz w:val="28"/>
            <w:szCs w:val="28"/>
            <w:rPrChange w:id="1593" w:author="Administrator" w:date="2016-01-02T21:43:22Z">
              <w:rPr>
                <w:rFonts w:ascii="宋体" w:hAnsi="宋体" w:eastAsia="宋体" w:cs="宋体"/>
                <w:i w:val="0"/>
                <w:color w:val="000000"/>
                <w:sz w:val="28"/>
                <w:szCs w:val="28"/>
              </w:rPr>
            </w:rPrChange>
          </w:rPr>
          <w:t>,</w:t>
        </w:r>
      </w:ins>
      <w:ins w:id="1594" w:author="Administrator" w:date="2016-01-02T21:42:55Z">
        <w:r>
          <w:rPr>
            <w:rFonts w:hint="eastAsia" w:ascii="黑体" w:hAnsi="黑体" w:eastAsia="黑体" w:cs="黑体"/>
            <w:i w:val="0"/>
            <w:color w:val="000000"/>
            <w:sz w:val="28"/>
            <w:szCs w:val="28"/>
            <w:rPrChange w:id="1595" w:author="Administrator" w:date="2016-01-02T21:43:22Z">
              <w:rPr>
                <w:rFonts w:ascii="华文楷体" w:hAnsi="华文楷体" w:eastAsia="华文楷体" w:cs="华文楷体"/>
                <w:i w:val="0"/>
                <w:color w:val="000000"/>
                <w:sz w:val="28"/>
                <w:szCs w:val="28"/>
              </w:rPr>
            </w:rPrChange>
          </w:rPr>
          <w:t>不缘集</w:t>
        </w:r>
      </w:ins>
      <w:ins w:id="1596" w:author="Administrator" w:date="2016-01-02T21:42:55Z">
        <w:r>
          <w:rPr>
            <w:rFonts w:hint="eastAsia" w:ascii="黑体" w:hAnsi="黑体" w:eastAsia="黑体" w:cs="黑体"/>
            <w:i w:val="0"/>
            <w:color w:val="000000"/>
            <w:sz w:val="28"/>
            <w:szCs w:val="28"/>
            <w:rPrChange w:id="1597" w:author="Administrator" w:date="2016-01-02T21:43:22Z">
              <w:rPr>
                <w:rFonts w:ascii="宋体" w:hAnsi="宋体" w:eastAsia="宋体" w:cs="宋体"/>
                <w:i w:val="0"/>
                <w:color w:val="000000"/>
                <w:sz w:val="28"/>
                <w:szCs w:val="28"/>
              </w:rPr>
            </w:rPrChange>
          </w:rPr>
          <w:t>,</w:t>
        </w:r>
      </w:ins>
      <w:ins w:id="1598" w:author="Administrator" w:date="2016-01-02T21:42:55Z">
        <w:r>
          <w:rPr>
            <w:rFonts w:hint="eastAsia" w:ascii="黑体" w:hAnsi="黑体" w:eastAsia="黑体" w:cs="黑体"/>
            <w:i w:val="0"/>
            <w:color w:val="000000"/>
            <w:sz w:val="28"/>
            <w:szCs w:val="28"/>
            <w:rPrChange w:id="1599" w:author="Administrator" w:date="2016-01-02T21:43:22Z">
              <w:rPr>
                <w:rFonts w:ascii="华文楷体" w:hAnsi="华文楷体" w:eastAsia="华文楷体" w:cs="华文楷体"/>
                <w:i w:val="0"/>
                <w:color w:val="000000"/>
                <w:sz w:val="28"/>
                <w:szCs w:val="28"/>
              </w:rPr>
            </w:rPrChange>
          </w:rPr>
          <w:t>不缘灭。 亦即以分析胜义中无生</w:t>
        </w:r>
      </w:ins>
      <w:ins w:id="1600" w:author="Administrator" w:date="2016-01-02T21:42:55Z">
        <w:r>
          <w:rPr>
            <w:rFonts w:hint="eastAsia" w:ascii="黑体" w:hAnsi="黑体" w:eastAsia="黑体" w:cs="黑体"/>
            <w:i w:val="0"/>
            <w:color w:val="000000"/>
            <w:sz w:val="28"/>
            <w:szCs w:val="28"/>
            <w:rPrChange w:id="1601" w:author="Administrator" w:date="2016-01-02T21:43:22Z">
              <w:rPr>
                <w:rFonts w:ascii="华文楷体" w:hAnsi="华文楷体" w:eastAsia="华文楷体" w:cs="华文楷体"/>
                <w:i w:val="0"/>
                <w:color w:val="000000"/>
                <w:sz w:val="28"/>
                <w:szCs w:val="28"/>
              </w:rPr>
            </w:rPrChange>
          </w:rPr>
          <w:br w:type="textWrapping"/>
        </w:r>
      </w:ins>
      <w:ins w:id="1602" w:author="Administrator" w:date="2016-01-02T21:42:55Z">
        <w:r>
          <w:rPr>
            <w:rFonts w:hint="eastAsia" w:ascii="黑体" w:hAnsi="黑体" w:eastAsia="黑体" w:cs="黑体"/>
            <w:i w:val="0"/>
            <w:color w:val="000000"/>
            <w:sz w:val="28"/>
            <w:szCs w:val="28"/>
            <w:rPrChange w:id="1603" w:author="Administrator" w:date="2016-01-02T21:43:22Z">
              <w:rPr>
                <w:rFonts w:ascii="华文楷体" w:hAnsi="华文楷体" w:eastAsia="华文楷体" w:cs="华文楷体"/>
                <w:i w:val="0"/>
                <w:color w:val="000000"/>
                <w:sz w:val="28"/>
                <w:szCs w:val="28"/>
              </w:rPr>
            </w:rPrChange>
          </w:rPr>
          <w:t>之智慧</w:t>
        </w:r>
      </w:ins>
      <w:ins w:id="1604" w:author="Administrator" w:date="2016-01-02T21:42:55Z">
        <w:r>
          <w:rPr>
            <w:rFonts w:hint="eastAsia" w:ascii="黑体" w:hAnsi="黑体" w:eastAsia="黑体" w:cs="黑体"/>
            <w:i w:val="0"/>
            <w:color w:val="000000"/>
            <w:sz w:val="28"/>
            <w:szCs w:val="28"/>
            <w:rPrChange w:id="1605" w:author="Administrator" w:date="2016-01-02T21:43:22Z">
              <w:rPr>
                <w:rFonts w:ascii="宋体" w:hAnsi="宋体" w:eastAsia="宋体" w:cs="宋体"/>
                <w:i w:val="0"/>
                <w:color w:val="000000"/>
                <w:sz w:val="28"/>
                <w:szCs w:val="28"/>
              </w:rPr>
            </w:rPrChange>
          </w:rPr>
          <w:t>,</w:t>
        </w:r>
      </w:ins>
      <w:ins w:id="1606" w:author="Administrator" w:date="2016-01-02T21:42:55Z">
        <w:r>
          <w:rPr>
            <w:rFonts w:hint="eastAsia" w:ascii="黑体" w:hAnsi="黑体" w:eastAsia="黑体" w:cs="黑体"/>
            <w:i w:val="0"/>
            <w:color w:val="000000"/>
            <w:sz w:val="28"/>
            <w:szCs w:val="28"/>
            <w:rPrChange w:id="1607" w:author="Administrator" w:date="2016-01-02T21:43:22Z">
              <w:rPr>
                <w:rFonts w:ascii="华文楷体" w:hAnsi="华文楷体" w:eastAsia="华文楷体" w:cs="华文楷体"/>
                <w:i w:val="0"/>
                <w:color w:val="000000"/>
                <w:sz w:val="28"/>
                <w:szCs w:val="28"/>
              </w:rPr>
            </w:rPrChange>
          </w:rPr>
          <w:t>非是于名言之自性中……”</w:t>
        </w:r>
      </w:ins>
      <w:ins w:id="1608" w:author="Administrator" w:date="2016-01-02T21:43:16Z">
        <w:r>
          <w:rPr>
            <w:rFonts w:hint="eastAsia" w:ascii="黑体" w:hAnsi="黑体" w:eastAsia="黑体" w:cs="黑体"/>
            <w:i w:val="0"/>
            <w:color w:val="000000"/>
            <w:sz w:val="28"/>
            <w:szCs w:val="28"/>
            <w:lang w:eastAsia="zh-CN"/>
            <w:rPrChange w:id="1609" w:author="Administrator" w:date="2016-01-02T21:43:22Z">
              <w:rPr>
                <w:rFonts w:hint="eastAsia" w:ascii="华文楷体" w:hAnsi="华文楷体" w:eastAsia="华文楷体" w:cs="华文楷体"/>
                <w:i w:val="0"/>
                <w:color w:val="000000"/>
                <w:sz w:val="28"/>
                <w:szCs w:val="28"/>
                <w:lang w:eastAsia="zh-CN"/>
              </w:rPr>
            </w:rPrChange>
          </w:rPr>
          <w:t>】</w:t>
        </w:r>
      </w:ins>
    </w:p>
    <w:p>
      <w:pPr>
        <w:ind w:firstLine="570"/>
        <w:rPr>
          <w:ins w:id="1610" w:author="Administrator" w:date="2016-01-02T21:49:17Z"/>
          <w:rFonts w:hint="eastAsia" w:ascii="华文楷体" w:hAnsi="华文楷体" w:eastAsia="华文楷体"/>
          <w:sz w:val="28"/>
          <w:szCs w:val="28"/>
        </w:rPr>
      </w:pPr>
      <w:del w:id="1611" w:author="Administrator" w:date="2016-01-02T21:42:48Z">
        <w:r>
          <w:rPr>
            <w:rFonts w:hint="eastAsia" w:ascii="华文楷体" w:hAnsi="华文楷体" w:eastAsia="华文楷体"/>
            <w:sz w:val="28"/>
            <w:szCs w:val="28"/>
          </w:rPr>
          <w:delText>“不缘受想行识之生，不缘集，不缘灭。亦即以分析胜义中无生之智慧，非是于名言之自性中”。</w:delText>
        </w:r>
      </w:del>
      <w:r>
        <w:rPr>
          <w:rFonts w:hint="eastAsia" w:ascii="华文楷体" w:hAnsi="华文楷体" w:eastAsia="华文楷体"/>
          <w:sz w:val="28"/>
          <w:szCs w:val="28"/>
        </w:rPr>
        <w:t>那么就是说他除了不缘色的生、集之外，像受想行识的生、集还有灭</w:t>
      </w:r>
      <w:ins w:id="1612" w:author="Administrator" w:date="2016-01-03T15:58:09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也都是不缘的。所以说是以分析胜义当中无生的智慧来说这些都不缘，没有。“非是于名言之自性中”</w:t>
      </w:r>
      <w:ins w:id="1613" w:author="Administrator" w:date="2016-01-04T22:12:47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所以说从这个角度来讲就是说名言当中它有生有来源有灭，这些都是有的。</w:t>
      </w:r>
    </w:p>
    <w:p>
      <w:pPr>
        <w:ind w:firstLine="570"/>
        <w:rPr>
          <w:ins w:id="1614" w:author="Administrator" w:date="2016-01-02T21:50:28Z"/>
          <w:rFonts w:hint="eastAsia" w:ascii="华文楷体" w:hAnsi="华文楷体" w:eastAsia="华文楷体"/>
          <w:sz w:val="28"/>
          <w:szCs w:val="28"/>
        </w:rPr>
      </w:pPr>
      <w:r>
        <w:rPr>
          <w:rFonts w:hint="eastAsia" w:ascii="华文楷体" w:hAnsi="华文楷体" w:eastAsia="华文楷体"/>
          <w:sz w:val="28"/>
          <w:szCs w:val="28"/>
        </w:rPr>
        <w:t>那么下面就是针对粗的常断见、细的常断见、极细的常断见，像这样做一个分析，让我们了知常断见有这个三类。了知</w:t>
      </w:r>
      <w:ins w:id="1615" w:author="Administrator" w:date="2016-01-03T15:58:39Z">
        <w:r>
          <w:rPr>
            <w:rFonts w:hint="eastAsia" w:ascii="华文楷体" w:hAnsi="华文楷体" w:eastAsia="华文楷体"/>
            <w:sz w:val="28"/>
            <w:szCs w:val="28"/>
            <w:lang w:eastAsia="zh-CN"/>
          </w:rPr>
          <w:t>这</w:t>
        </w:r>
      </w:ins>
      <w:del w:id="1616" w:author="Administrator" w:date="2016-01-03T15:58:38Z">
        <w:r>
          <w:rPr>
            <w:rFonts w:hint="eastAsia" w:ascii="华文楷体" w:hAnsi="华文楷体" w:eastAsia="华文楷体"/>
            <w:sz w:val="28"/>
            <w:szCs w:val="28"/>
          </w:rPr>
          <w:delText>了</w:delText>
        </w:r>
      </w:del>
      <w:r>
        <w:rPr>
          <w:rFonts w:hint="eastAsia" w:ascii="华文楷体" w:hAnsi="华文楷体" w:eastAsia="华文楷体"/>
          <w:sz w:val="28"/>
          <w:szCs w:val="28"/>
        </w:rPr>
        <w:t>三类</w:t>
      </w:r>
      <w:del w:id="1617" w:author="Administrator" w:date="2016-01-04T22:13:06Z">
        <w:r>
          <w:rPr>
            <w:rFonts w:hint="eastAsia" w:ascii="华文楷体" w:hAnsi="华文楷体" w:eastAsia="华文楷体"/>
            <w:sz w:val="28"/>
            <w:szCs w:val="28"/>
          </w:rPr>
          <w:delText>的</w:delText>
        </w:r>
      </w:del>
      <w:r>
        <w:rPr>
          <w:rFonts w:hint="eastAsia" w:ascii="华文楷体" w:hAnsi="华文楷体" w:eastAsia="华文楷体"/>
          <w:sz w:val="28"/>
          <w:szCs w:val="28"/>
        </w:rPr>
        <w:t>常断见之后，怎么样远离的对治法</w:t>
      </w:r>
      <w:del w:id="1618" w:author="Administrator" w:date="2016-01-03T16:00:44Z">
        <w:r>
          <w:rPr>
            <w:rFonts w:hint="eastAsia" w:ascii="华文楷体" w:hAnsi="华文楷体" w:eastAsia="华文楷体"/>
            <w:sz w:val="28"/>
            <w:szCs w:val="28"/>
          </w:rPr>
          <w:delText>，</w:delText>
        </w:r>
      </w:del>
      <w:r>
        <w:rPr>
          <w:rFonts w:hint="eastAsia" w:ascii="华文楷体" w:hAnsi="华文楷体" w:eastAsia="华文楷体"/>
          <w:sz w:val="28"/>
          <w:szCs w:val="28"/>
        </w:rPr>
        <w:t>在这里也是讲到了。首先讲粗的常断见，这个粗的常断见主要是外道所具备的。</w:t>
      </w:r>
    </w:p>
    <w:p>
      <w:pPr>
        <w:ind w:firstLine="570"/>
        <w:rPr>
          <w:ins w:id="1619" w:author="Administrator" w:date="2016-01-02T21:50:54Z"/>
          <w:rFonts w:hint="eastAsia" w:ascii="黑体" w:hAnsi="黑体" w:eastAsia="黑体" w:cs="黑体"/>
          <w:i w:val="0"/>
          <w:color w:val="000000"/>
          <w:sz w:val="28"/>
          <w:szCs w:val="28"/>
          <w:lang w:eastAsia="zh-CN"/>
        </w:rPr>
      </w:pPr>
      <w:ins w:id="1620" w:author="Administrator" w:date="2016-01-02T21:50:34Z">
        <w:r>
          <w:rPr>
            <w:rFonts w:hint="eastAsia" w:ascii="黑体" w:hAnsi="黑体" w:eastAsia="黑体" w:cs="黑体"/>
            <w:i w:val="0"/>
            <w:color w:val="000000"/>
            <w:sz w:val="28"/>
            <w:szCs w:val="28"/>
            <w:lang w:eastAsia="zh-CN"/>
            <w:rPrChange w:id="1621" w:author="Administrator" w:date="2016-01-02T21:50:49Z">
              <w:rPr>
                <w:rFonts w:hint="eastAsia" w:ascii="华文楷体" w:hAnsi="华文楷体" w:eastAsia="华文楷体" w:cs="华文楷体"/>
                <w:i w:val="0"/>
                <w:color w:val="000000"/>
                <w:sz w:val="28"/>
                <w:szCs w:val="28"/>
                <w:lang w:eastAsia="zh-CN"/>
              </w:rPr>
            </w:rPrChange>
          </w:rPr>
          <w:t>【</w:t>
        </w:r>
      </w:ins>
      <w:ins w:id="1622" w:author="Administrator" w:date="2016-01-02T21:50:32Z">
        <w:r>
          <w:rPr>
            <w:rFonts w:hint="eastAsia" w:ascii="黑体" w:hAnsi="黑体" w:eastAsia="黑体" w:cs="黑体"/>
            <w:i w:val="0"/>
            <w:color w:val="000000"/>
            <w:sz w:val="28"/>
            <w:szCs w:val="28"/>
            <w:rPrChange w:id="1623" w:author="Administrator" w:date="2016-01-02T21:50:49Z">
              <w:rPr>
                <w:rFonts w:ascii="华文楷体" w:hAnsi="华文楷体" w:eastAsia="华文楷体" w:cs="华文楷体"/>
                <w:i w:val="0"/>
                <w:color w:val="000000"/>
                <w:sz w:val="28"/>
                <w:szCs w:val="28"/>
              </w:rPr>
            </w:rPrChange>
          </w:rPr>
          <w:t>粗常断见</w:t>
        </w:r>
      </w:ins>
      <w:ins w:id="1624" w:author="Administrator" w:date="2016-01-02T21:50:32Z">
        <w:r>
          <w:rPr>
            <w:rFonts w:hint="eastAsia" w:ascii="黑体" w:hAnsi="黑体" w:eastAsia="黑体" w:cs="黑体"/>
            <w:i w:val="0"/>
            <w:color w:val="000000"/>
            <w:sz w:val="28"/>
            <w:szCs w:val="28"/>
            <w:rPrChange w:id="1625" w:author="Administrator" w:date="2016-01-02T21:50:49Z">
              <w:rPr>
                <w:rFonts w:ascii="宋体" w:hAnsi="宋体" w:eastAsia="宋体" w:cs="宋体"/>
                <w:i w:val="0"/>
                <w:color w:val="000000"/>
                <w:sz w:val="28"/>
                <w:szCs w:val="28"/>
              </w:rPr>
            </w:rPrChange>
          </w:rPr>
          <w:t>:</w:t>
        </w:r>
      </w:ins>
      <w:ins w:id="1626" w:author="Administrator" w:date="2016-01-02T21:50:32Z">
        <w:r>
          <w:rPr>
            <w:rFonts w:hint="eastAsia" w:ascii="黑体" w:hAnsi="黑体" w:eastAsia="黑体" w:cs="黑体"/>
            <w:i w:val="0"/>
            <w:color w:val="000000"/>
            <w:sz w:val="28"/>
            <w:szCs w:val="28"/>
            <w:rPrChange w:id="1627" w:author="Administrator" w:date="2016-01-02T21:50:49Z">
              <w:rPr>
                <w:rFonts w:ascii="华文楷体" w:hAnsi="华文楷体" w:eastAsia="华文楷体" w:cs="华文楷体"/>
                <w:i w:val="0"/>
                <w:color w:val="000000"/>
                <w:sz w:val="28"/>
                <w:szCs w:val="28"/>
              </w:rPr>
            </w:rPrChange>
          </w:rPr>
          <w:t>执著有实法非为刹那性是常见</w:t>
        </w:r>
      </w:ins>
      <w:ins w:id="1628" w:author="Administrator" w:date="2016-01-02T21:50:32Z">
        <w:r>
          <w:rPr>
            <w:rFonts w:hint="eastAsia" w:ascii="黑体" w:hAnsi="黑体" w:eastAsia="黑体" w:cs="黑体"/>
            <w:i w:val="0"/>
            <w:color w:val="000000"/>
            <w:sz w:val="28"/>
            <w:szCs w:val="28"/>
            <w:rPrChange w:id="1629" w:author="Administrator" w:date="2016-01-02T21:50:49Z">
              <w:rPr>
                <w:rFonts w:ascii="宋体" w:hAnsi="宋体" w:eastAsia="宋体" w:cs="宋体"/>
                <w:i w:val="0"/>
                <w:color w:val="000000"/>
                <w:sz w:val="28"/>
                <w:szCs w:val="28"/>
              </w:rPr>
            </w:rPrChange>
          </w:rPr>
          <w:t>;</w:t>
        </w:r>
      </w:ins>
      <w:ins w:id="1630" w:author="Administrator" w:date="2016-01-02T21:50:39Z">
        <w:r>
          <w:rPr>
            <w:rFonts w:hint="eastAsia" w:ascii="黑体" w:hAnsi="黑体" w:eastAsia="黑体" w:cs="黑体"/>
            <w:i w:val="0"/>
            <w:color w:val="000000"/>
            <w:sz w:val="28"/>
            <w:szCs w:val="28"/>
            <w:lang w:eastAsia="zh-CN"/>
            <w:rPrChange w:id="1631" w:author="Administrator" w:date="2016-01-02T21:50:49Z">
              <w:rPr>
                <w:rFonts w:hint="eastAsia" w:ascii="宋体" w:hAnsi="宋体" w:eastAsia="宋体" w:cs="宋体"/>
                <w:i w:val="0"/>
                <w:color w:val="000000"/>
                <w:sz w:val="28"/>
                <w:szCs w:val="28"/>
                <w:lang w:eastAsia="zh-CN"/>
              </w:rPr>
            </w:rPrChange>
          </w:rPr>
          <w:t>】</w:t>
        </w:r>
      </w:ins>
    </w:p>
    <w:p>
      <w:pPr>
        <w:ind w:firstLine="570"/>
        <w:rPr>
          <w:ins w:id="1632" w:author="Administrator" w:date="2016-01-02T21:52:25Z"/>
          <w:rFonts w:hint="eastAsia" w:ascii="华文楷体" w:hAnsi="华文楷体" w:eastAsia="华文楷体"/>
          <w:sz w:val="28"/>
          <w:szCs w:val="28"/>
        </w:rPr>
      </w:pPr>
      <w:del w:id="1633" w:author="Administrator" w:date="2016-01-02T21:51:01Z">
        <w:r>
          <w:rPr>
            <w:rFonts w:hint="eastAsia" w:ascii="华文楷体" w:hAnsi="华文楷体" w:eastAsia="华文楷体"/>
            <w:sz w:val="28"/>
            <w:szCs w:val="28"/>
          </w:rPr>
          <w:delText>“执</w:delText>
        </w:r>
      </w:del>
      <w:del w:id="1634" w:author="Administrator" w:date="2016-01-02T21:51:00Z">
        <w:r>
          <w:rPr>
            <w:rFonts w:hint="eastAsia" w:ascii="华文楷体" w:hAnsi="华文楷体" w:eastAsia="华文楷体"/>
            <w:sz w:val="28"/>
            <w:szCs w:val="28"/>
          </w:rPr>
          <w:delText>著有实法非</w:delText>
        </w:r>
      </w:del>
      <w:del w:id="1635" w:author="Administrator" w:date="2016-01-02T21:50:59Z">
        <w:r>
          <w:rPr>
            <w:rFonts w:hint="eastAsia" w:ascii="华文楷体" w:hAnsi="华文楷体" w:eastAsia="华文楷体"/>
            <w:sz w:val="28"/>
            <w:szCs w:val="28"/>
          </w:rPr>
          <w:delText>为刹那性是常见”</w:delText>
        </w:r>
      </w:del>
      <w:del w:id="1636" w:author="Administrator" w:date="2016-01-02T21:50:58Z">
        <w:r>
          <w:rPr>
            <w:rFonts w:hint="eastAsia" w:ascii="华文楷体" w:hAnsi="华文楷体" w:eastAsia="华文楷体"/>
            <w:sz w:val="28"/>
            <w:szCs w:val="28"/>
          </w:rPr>
          <w:delText>，</w:delText>
        </w:r>
      </w:del>
      <w:r>
        <w:rPr>
          <w:rFonts w:hint="eastAsia" w:ascii="华文楷体" w:hAnsi="华文楷体" w:eastAsia="华文楷体"/>
          <w:sz w:val="28"/>
          <w:szCs w:val="28"/>
        </w:rPr>
        <w:t>那么首先就是说</w:t>
      </w:r>
      <w:ins w:id="1637" w:author="Administrator" w:date="2016-01-03T15:58:59Z">
        <w:r>
          <w:rPr>
            <w:rFonts w:hint="eastAsia" w:ascii="华文楷体" w:hAnsi="华文楷体" w:eastAsia="华文楷体"/>
            <w:sz w:val="28"/>
            <w:szCs w:val="28"/>
            <w:lang w:eastAsia="zh-CN"/>
          </w:rPr>
          <w:t>粗的</w:t>
        </w:r>
      </w:ins>
      <w:del w:id="1638" w:author="Administrator" w:date="2016-01-03T15:58:57Z">
        <w:r>
          <w:rPr>
            <w:rFonts w:hint="eastAsia" w:ascii="华文楷体" w:hAnsi="华文楷体" w:eastAsia="华文楷体"/>
            <w:sz w:val="28"/>
            <w:szCs w:val="28"/>
          </w:rPr>
          <w:delText>出了</w:delText>
        </w:r>
      </w:del>
      <w:r>
        <w:rPr>
          <w:rFonts w:hint="eastAsia" w:ascii="华文楷体" w:hAnsi="华文楷体" w:eastAsia="华文楷体"/>
          <w:sz w:val="28"/>
          <w:szCs w:val="28"/>
        </w:rPr>
        <w:t>常见是什么呢？执著这些有实法不是刹那性，这个方面就是常见。比如说外道这些神我或者是以自性</w:t>
      </w:r>
      <w:ins w:id="1639" w:author="Administrator" w:date="2016-01-03T15:59:08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这些方面都是这样的。</w:t>
      </w:r>
    </w:p>
    <w:p>
      <w:pPr>
        <w:ind w:firstLine="570"/>
        <w:rPr>
          <w:ins w:id="1640" w:author="Administrator" w:date="2016-01-02T21:52:28Z"/>
          <w:rFonts w:hint="eastAsia" w:ascii="黑体" w:hAnsi="黑体" w:eastAsia="黑体" w:cs="黑体"/>
          <w:sz w:val="28"/>
          <w:szCs w:val="28"/>
          <w:lang w:eastAsia="zh-CN"/>
        </w:rPr>
      </w:pPr>
      <w:ins w:id="1641" w:author="Administrator" w:date="2016-01-02T21:52:09Z">
        <w:r>
          <w:rPr>
            <w:rFonts w:hint="eastAsia" w:ascii="黑体" w:hAnsi="黑体" w:eastAsia="黑体" w:cs="黑体"/>
            <w:sz w:val="28"/>
            <w:szCs w:val="28"/>
            <w:lang w:eastAsia="zh-CN"/>
            <w:rPrChange w:id="1642" w:author="Administrator" w:date="2016-01-02T21:52:22Z">
              <w:rPr>
                <w:rFonts w:hint="eastAsia" w:ascii="华文楷体" w:hAnsi="华文楷体" w:eastAsia="华文楷体"/>
                <w:sz w:val="28"/>
                <w:szCs w:val="28"/>
                <w:lang w:eastAsia="zh-CN"/>
              </w:rPr>
            </w:rPrChange>
          </w:rPr>
          <w:t>【</w:t>
        </w:r>
      </w:ins>
      <w:del w:id="1643" w:author="Administrator" w:date="2016-01-02T21:52:08Z">
        <w:r>
          <w:rPr>
            <w:rFonts w:hint="eastAsia" w:ascii="黑体" w:hAnsi="黑体" w:eastAsia="黑体" w:cs="黑体"/>
            <w:sz w:val="28"/>
            <w:szCs w:val="28"/>
            <w:rPrChange w:id="1644" w:author="Administrator" w:date="2016-01-02T21:52:22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645" w:author="Administrator" w:date="2016-01-02T21:52:22Z">
            <w:rPr>
              <w:rFonts w:hint="eastAsia" w:ascii="华文楷体" w:hAnsi="华文楷体" w:eastAsia="华文楷体"/>
              <w:sz w:val="28"/>
              <w:szCs w:val="28"/>
            </w:rPr>
          </w:rPrChange>
        </w:rPr>
        <w:t>诸如认为现在的蕴不生后世的蕴或者业中不生果，进一步地说，虽然有实法的因存在，但它却不生自果，这种执著为断见。</w:t>
      </w:r>
      <w:ins w:id="1646" w:author="Administrator" w:date="2016-01-02T21:52:16Z">
        <w:r>
          <w:rPr>
            <w:rFonts w:hint="eastAsia" w:ascii="黑体" w:hAnsi="黑体" w:eastAsia="黑体" w:cs="黑体"/>
            <w:sz w:val="28"/>
            <w:szCs w:val="28"/>
            <w:lang w:eastAsia="zh-CN"/>
            <w:rPrChange w:id="1647" w:author="Administrator" w:date="2016-01-02T21:52:22Z">
              <w:rPr>
                <w:rFonts w:hint="eastAsia" w:ascii="华文楷体" w:hAnsi="华文楷体" w:eastAsia="华文楷体"/>
                <w:sz w:val="28"/>
                <w:szCs w:val="28"/>
                <w:lang w:eastAsia="zh-CN"/>
              </w:rPr>
            </w:rPrChange>
          </w:rPr>
          <w:t>】</w:t>
        </w:r>
      </w:ins>
    </w:p>
    <w:p>
      <w:pPr>
        <w:ind w:firstLine="570"/>
        <w:rPr>
          <w:ins w:id="1648" w:author="Administrator" w:date="2016-01-02T21:54:51Z"/>
          <w:rFonts w:hint="eastAsia" w:ascii="华文楷体" w:hAnsi="华文楷体" w:eastAsia="华文楷体"/>
          <w:sz w:val="28"/>
          <w:szCs w:val="28"/>
        </w:rPr>
      </w:pPr>
      <w:del w:id="1649" w:author="Administrator" w:date="2016-01-02T21:52:15Z">
        <w:r>
          <w:rPr>
            <w:rFonts w:hint="eastAsia" w:ascii="华文楷体" w:hAnsi="华文楷体" w:eastAsia="华文楷体"/>
            <w:sz w:val="28"/>
            <w:szCs w:val="28"/>
          </w:rPr>
          <w:delText>”</w:delText>
        </w:r>
      </w:del>
      <w:ins w:id="1650" w:author="Administrator" w:date="2016-01-03T15:59:30Z">
        <w:r>
          <w:rPr>
            <w:rFonts w:hint="eastAsia" w:ascii="华文楷体" w:hAnsi="华文楷体" w:eastAsia="华文楷体"/>
            <w:sz w:val="28"/>
            <w:szCs w:val="28"/>
            <w:lang w:eastAsia="zh-CN"/>
          </w:rPr>
          <w:t>粗的</w:t>
        </w:r>
      </w:ins>
      <w:del w:id="1651" w:author="Administrator" w:date="2016-01-03T15:59:25Z">
        <w:r>
          <w:rPr>
            <w:rFonts w:hint="eastAsia" w:ascii="华文楷体" w:hAnsi="华文楷体" w:eastAsia="华文楷体"/>
            <w:sz w:val="28"/>
            <w:szCs w:val="28"/>
          </w:rPr>
          <w:delText>出了</w:delText>
        </w:r>
      </w:del>
      <w:r>
        <w:rPr>
          <w:rFonts w:hint="eastAsia" w:ascii="华文楷体" w:hAnsi="华文楷体" w:eastAsia="华文楷体"/>
          <w:sz w:val="28"/>
          <w:szCs w:val="28"/>
        </w:rPr>
        <w:t>断见是什么呢？认为现在的蕴死了之后不再生后世的蕴，或者就是说业当中、现在的行为当中不产生后面的果。进一步</w:t>
      </w:r>
      <w:del w:id="1652" w:author="Administrator" w:date="2016-01-03T15:59:41Z">
        <w:r>
          <w:rPr>
            <w:rFonts w:hint="eastAsia" w:ascii="华文楷体" w:hAnsi="华文楷体" w:eastAsia="华文楷体"/>
            <w:sz w:val="28"/>
            <w:szCs w:val="28"/>
          </w:rPr>
          <w:delText>的</w:delText>
        </w:r>
      </w:del>
      <w:r>
        <w:rPr>
          <w:rFonts w:hint="eastAsia" w:ascii="华文楷体" w:hAnsi="华文楷体" w:eastAsia="华文楷体"/>
          <w:sz w:val="28"/>
          <w:szCs w:val="28"/>
        </w:rPr>
        <w:t>讲</w:t>
      </w:r>
      <w:ins w:id="1653" w:author="Administrator" w:date="2016-01-03T15:59:45Z">
        <w:r>
          <w:rPr>
            <w:rFonts w:hint="eastAsia" w:ascii="华文楷体" w:hAnsi="华文楷体" w:eastAsia="华文楷体"/>
            <w:sz w:val="28"/>
            <w:szCs w:val="28"/>
            <w:lang w:eastAsia="zh-CN"/>
          </w:rPr>
          <w:t>的时候</w:t>
        </w:r>
      </w:ins>
      <w:del w:id="1654" w:author="Administrator" w:date="2016-01-03T15:59:55Z">
        <w:r>
          <w:rPr>
            <w:rFonts w:hint="eastAsia" w:ascii="华文楷体" w:hAnsi="华文楷体" w:eastAsia="华文楷体"/>
            <w:sz w:val="28"/>
            <w:szCs w:val="28"/>
          </w:rPr>
          <w:delText>是</w:delText>
        </w:r>
      </w:del>
      <w:r>
        <w:rPr>
          <w:rFonts w:hint="eastAsia" w:ascii="华文楷体" w:hAnsi="华文楷体" w:eastAsia="华文楷体"/>
          <w:sz w:val="28"/>
          <w:szCs w:val="28"/>
        </w:rPr>
        <w:t>虽然有实法</w:t>
      </w:r>
      <w:ins w:id="1655" w:author="Administrator" w:date="2016-01-03T16:01:39Z">
        <w:r>
          <w:rPr>
            <w:rFonts w:hint="eastAsia" w:ascii="华文楷体" w:hAnsi="华文楷体" w:eastAsia="华文楷体"/>
            <w:sz w:val="28"/>
            <w:szCs w:val="28"/>
            <w:lang w:eastAsia="zh-CN"/>
          </w:rPr>
          <w:t>的</w:t>
        </w:r>
      </w:ins>
      <w:del w:id="1656" w:author="Administrator" w:date="2016-01-03T16:01:38Z">
        <w:r>
          <w:rPr>
            <w:rFonts w:hint="eastAsia" w:ascii="华文楷体" w:hAnsi="华文楷体" w:eastAsia="华文楷体"/>
            <w:sz w:val="28"/>
            <w:szCs w:val="28"/>
          </w:rPr>
          <w:delText>，</w:delText>
        </w:r>
      </w:del>
      <w:r>
        <w:rPr>
          <w:rFonts w:hint="eastAsia" w:ascii="华文楷体" w:hAnsi="华文楷体" w:eastAsia="华文楷体"/>
          <w:sz w:val="28"/>
          <w:szCs w:val="28"/>
        </w:rPr>
        <w:t>因就是现在这些法是存在的，但是通过这些有实法的因不会产生自果，这种执著就叫做断见。</w:t>
      </w:r>
      <w:ins w:id="1657" w:author="Administrator" w:date="2016-01-04T22:14:12Z">
        <w:r>
          <w:rPr>
            <w:rFonts w:hint="eastAsia" w:ascii="华文楷体" w:hAnsi="华文楷体" w:eastAsia="华文楷体"/>
            <w:sz w:val="28"/>
            <w:szCs w:val="28"/>
            <w:lang w:eastAsia="zh-CN"/>
          </w:rPr>
          <w:t>啊</w:t>
        </w:r>
      </w:ins>
      <w:del w:id="1658" w:author="Administrator" w:date="2016-01-03T16:01:47Z">
        <w:r>
          <w:rPr>
            <w:rFonts w:hint="eastAsia" w:ascii="华文楷体" w:hAnsi="华文楷体" w:eastAsia="华文楷体"/>
            <w:sz w:val="28"/>
            <w:szCs w:val="28"/>
          </w:rPr>
          <w:delText>出</w:delText>
        </w:r>
      </w:del>
      <w:del w:id="1659" w:author="Administrator" w:date="2016-01-03T16:01:48Z">
        <w:r>
          <w:rPr>
            <w:rFonts w:hint="eastAsia" w:ascii="华文楷体" w:hAnsi="华文楷体" w:eastAsia="华文楷体"/>
            <w:sz w:val="28"/>
            <w:szCs w:val="28"/>
          </w:rPr>
          <w:delText>了？</w:delText>
        </w:r>
      </w:del>
      <w:del w:id="1660" w:author="Administrator" w:date="2016-01-03T16:01:49Z">
        <w:r>
          <w:rPr>
            <w:rFonts w:hint="eastAsia" w:ascii="华文楷体" w:hAnsi="华文楷体" w:eastAsia="华文楷体"/>
            <w:sz w:val="28"/>
            <w:szCs w:val="28"/>
          </w:rPr>
          <w:delText>？【48：</w:delText>
        </w:r>
      </w:del>
      <w:del w:id="1661" w:author="Administrator" w:date="2016-01-03T16:01:50Z">
        <w:r>
          <w:rPr>
            <w:rFonts w:hint="eastAsia" w:ascii="华文楷体" w:hAnsi="华文楷体" w:eastAsia="华文楷体"/>
            <w:sz w:val="28"/>
            <w:szCs w:val="28"/>
          </w:rPr>
          <w:delText>07】</w:delText>
        </w:r>
      </w:del>
      <w:ins w:id="1662" w:author="Administrator" w:date="2016-01-03T16:01:53Z">
        <w:r>
          <w:rPr>
            <w:rFonts w:hint="eastAsia" w:ascii="华文楷体" w:hAnsi="华文楷体" w:eastAsia="华文楷体"/>
            <w:sz w:val="28"/>
            <w:szCs w:val="28"/>
            <w:lang w:eastAsia="zh-CN"/>
          </w:rPr>
          <w:t>粗的</w:t>
        </w:r>
      </w:ins>
      <w:del w:id="1663" w:author="Administrator" w:date="2016-01-03T16:02:32Z">
        <w:r>
          <w:rPr>
            <w:rFonts w:hint="eastAsia" w:ascii="华文楷体" w:hAnsi="华文楷体" w:eastAsia="华文楷体"/>
            <w:sz w:val="28"/>
            <w:szCs w:val="28"/>
          </w:rPr>
          <w:delText>就</w:delText>
        </w:r>
      </w:del>
      <w:del w:id="1664" w:author="Administrator" w:date="2016-01-03T16:02:33Z">
        <w:r>
          <w:rPr>
            <w:rFonts w:hint="eastAsia" w:ascii="华文楷体" w:hAnsi="华文楷体" w:eastAsia="华文楷体"/>
            <w:sz w:val="28"/>
            <w:szCs w:val="28"/>
          </w:rPr>
          <w:delText>是</w:delText>
        </w:r>
      </w:del>
      <w:ins w:id="1665" w:author="Administrator" w:date="2016-01-03T16:02:36Z">
        <w:r>
          <w:rPr>
            <w:rFonts w:hint="eastAsia" w:ascii="华文楷体" w:hAnsi="华文楷体" w:eastAsia="华文楷体"/>
            <w:sz w:val="28"/>
            <w:szCs w:val="28"/>
            <w:lang w:eastAsia="zh-CN"/>
          </w:rPr>
          <w:t>常见</w:t>
        </w:r>
      </w:ins>
      <w:ins w:id="1666" w:author="Administrator" w:date="2016-01-03T16:03:00Z">
        <w:r>
          <w:rPr>
            <w:rFonts w:hint="eastAsia" w:ascii="华文楷体" w:hAnsi="华文楷体" w:eastAsia="华文楷体"/>
            <w:sz w:val="28"/>
            <w:szCs w:val="28"/>
            <w:lang w:eastAsia="zh-CN"/>
          </w:rPr>
          <w:t>和</w:t>
        </w:r>
      </w:ins>
      <w:r>
        <w:rPr>
          <w:rFonts w:hint="eastAsia" w:ascii="华文楷体" w:hAnsi="华文楷体" w:eastAsia="华文楷体"/>
          <w:sz w:val="28"/>
          <w:szCs w:val="28"/>
        </w:rPr>
        <w:t>断见。那么下面就是讲到了这样一种对治法。</w:t>
      </w:r>
    </w:p>
    <w:p>
      <w:pPr>
        <w:ind w:firstLine="570"/>
        <w:rPr>
          <w:ins w:id="1667" w:author="Administrator" w:date="2016-01-02T21:54:53Z"/>
          <w:rFonts w:hint="eastAsia" w:ascii="黑体" w:hAnsi="黑体" w:eastAsia="黑体" w:cs="黑体"/>
          <w:sz w:val="28"/>
          <w:szCs w:val="28"/>
          <w:lang w:eastAsia="zh-CN"/>
        </w:rPr>
      </w:pPr>
      <w:ins w:id="1668" w:author="Administrator" w:date="2016-01-02T21:54:31Z">
        <w:r>
          <w:rPr>
            <w:rFonts w:hint="eastAsia" w:ascii="黑体" w:hAnsi="黑体" w:eastAsia="黑体" w:cs="黑体"/>
            <w:sz w:val="28"/>
            <w:szCs w:val="28"/>
            <w:lang w:eastAsia="zh-CN"/>
            <w:rPrChange w:id="1669" w:author="Administrator" w:date="2016-01-02T21:54:48Z">
              <w:rPr>
                <w:rFonts w:hint="eastAsia" w:ascii="华文楷体" w:hAnsi="华文楷体" w:eastAsia="华文楷体"/>
                <w:sz w:val="28"/>
                <w:szCs w:val="28"/>
                <w:lang w:eastAsia="zh-CN"/>
              </w:rPr>
            </w:rPrChange>
          </w:rPr>
          <w:t>【</w:t>
        </w:r>
      </w:ins>
      <w:del w:id="1670" w:author="Administrator" w:date="2016-01-02T21:54:32Z">
        <w:r>
          <w:rPr>
            <w:rFonts w:hint="eastAsia" w:ascii="黑体" w:hAnsi="黑体" w:eastAsia="黑体" w:cs="黑体"/>
            <w:sz w:val="28"/>
            <w:szCs w:val="28"/>
            <w:rPrChange w:id="1671" w:author="Administrator" w:date="2016-01-02T21:54:48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672" w:author="Administrator" w:date="2016-01-02T21:54:48Z">
            <w:rPr>
              <w:rFonts w:hint="eastAsia" w:ascii="华文楷体" w:hAnsi="华文楷体" w:eastAsia="华文楷体"/>
              <w:sz w:val="28"/>
              <w:szCs w:val="28"/>
            </w:rPr>
          </w:rPrChange>
        </w:rPr>
        <w:t>能遣除如极险悬崖般外道所执的这种邪见的对治法，即认定一切有实法刹那灭尽、如果因样样齐全则必定生果的道理。</w:t>
      </w:r>
      <w:ins w:id="1673" w:author="Administrator" w:date="2016-01-02T21:54:42Z">
        <w:r>
          <w:rPr>
            <w:rFonts w:hint="eastAsia" w:ascii="黑体" w:hAnsi="黑体" w:eastAsia="黑体" w:cs="黑体"/>
            <w:sz w:val="28"/>
            <w:szCs w:val="28"/>
            <w:lang w:eastAsia="zh-CN"/>
            <w:rPrChange w:id="1674" w:author="Administrator" w:date="2016-01-02T21:54:48Z">
              <w:rPr>
                <w:rFonts w:hint="eastAsia" w:ascii="华文楷体" w:hAnsi="华文楷体" w:eastAsia="华文楷体"/>
                <w:sz w:val="28"/>
                <w:szCs w:val="28"/>
                <w:lang w:eastAsia="zh-CN"/>
              </w:rPr>
            </w:rPrChange>
          </w:rPr>
          <w:t>】</w:t>
        </w:r>
      </w:ins>
    </w:p>
    <w:p>
      <w:pPr>
        <w:ind w:firstLine="570"/>
        <w:rPr>
          <w:ins w:id="1675" w:author="Administrator" w:date="2016-01-02T22:01:32Z"/>
          <w:rFonts w:hint="eastAsia" w:ascii="华文楷体" w:hAnsi="华文楷体" w:eastAsia="华文楷体"/>
          <w:sz w:val="28"/>
          <w:szCs w:val="28"/>
        </w:rPr>
      </w:pPr>
      <w:del w:id="1676" w:author="Administrator" w:date="2016-01-02T21:54:40Z">
        <w:r>
          <w:rPr>
            <w:rFonts w:hint="eastAsia" w:ascii="华文楷体" w:hAnsi="华文楷体" w:eastAsia="华文楷体"/>
            <w:sz w:val="28"/>
            <w:szCs w:val="28"/>
          </w:rPr>
          <w:delText>”</w:delText>
        </w:r>
      </w:del>
      <w:r>
        <w:rPr>
          <w:rFonts w:hint="eastAsia" w:ascii="华文楷体" w:hAnsi="华文楷体" w:eastAsia="华文楷体"/>
          <w:sz w:val="28"/>
          <w:szCs w:val="28"/>
        </w:rPr>
        <w:t>然后能够遣除这样一种像悬崖一样非常危险的外道所执的这种恶见的对治，我们就可以认定一切有实法是刹那灭尽的。我们如果能够在四法印当中了知诸行无常，了知了这样刹那灭尽的法，那么就会完全地对治掉这个常见。还有如果了知了如果所有的因样样齐全</w:t>
      </w:r>
      <w:ins w:id="1677" w:author="Administrator" w:date="2016-01-03T16:03:54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，这个果不可阻挡而产生，这个方面就可以对治断见。</w:t>
      </w:r>
    </w:p>
    <w:p>
      <w:pPr>
        <w:ind w:firstLine="570"/>
        <w:rPr>
          <w:ins w:id="1678" w:author="Administrator" w:date="2016-01-02T22:01:40Z"/>
          <w:rFonts w:ascii="华文楷体" w:hAnsi="华文楷体" w:eastAsia="华文楷体" w:cs="华文楷体"/>
          <w:i w:val="0"/>
          <w:color w:val="000000"/>
          <w:sz w:val="28"/>
          <w:szCs w:val="28"/>
        </w:rPr>
      </w:pPr>
      <w:ins w:id="1679" w:author="Administrator" w:date="2016-01-02T22:01:14Z">
        <w:r>
          <w:rPr>
            <w:rFonts w:hint="eastAsia" w:ascii="黑体" w:hAnsi="黑体" w:eastAsia="黑体" w:cs="黑体"/>
            <w:sz w:val="28"/>
            <w:szCs w:val="28"/>
            <w:lang w:eastAsia="zh-CN"/>
            <w:rPrChange w:id="1680" w:author="Administrator" w:date="2016-01-02T22:01:29Z">
              <w:rPr>
                <w:rFonts w:hint="eastAsia" w:ascii="华文楷体" w:hAnsi="华文楷体" w:eastAsia="华文楷体"/>
                <w:sz w:val="28"/>
                <w:szCs w:val="28"/>
                <w:lang w:eastAsia="zh-CN"/>
              </w:rPr>
            </w:rPrChange>
          </w:rPr>
          <w:t>【</w:t>
        </w:r>
      </w:ins>
      <w:ins w:id="1681" w:author="Administrator" w:date="2016-01-02T22:01:09Z">
        <w:r>
          <w:rPr>
            <w:rFonts w:hint="eastAsia" w:ascii="黑体" w:hAnsi="黑体" w:eastAsia="黑体" w:cs="黑体"/>
            <w:i w:val="0"/>
            <w:color w:val="000000"/>
            <w:sz w:val="28"/>
            <w:szCs w:val="28"/>
            <w:rPrChange w:id="1682" w:author="Administrator" w:date="2016-01-02T22:01:29Z">
              <w:rPr>
                <w:rFonts w:ascii="华文楷体" w:hAnsi="华文楷体" w:eastAsia="华文楷体" w:cs="华文楷体"/>
                <w:i w:val="0"/>
                <w:color w:val="000000"/>
                <w:sz w:val="28"/>
                <w:szCs w:val="28"/>
              </w:rPr>
            </w:rPrChange>
          </w:rPr>
          <w:t>也就是说</w:t>
        </w:r>
      </w:ins>
      <w:ins w:id="1683" w:author="Administrator" w:date="2016-01-02T22:01:09Z">
        <w:r>
          <w:rPr>
            <w:rFonts w:hint="eastAsia" w:ascii="黑体" w:hAnsi="黑体" w:eastAsia="黑体" w:cs="黑体"/>
            <w:i w:val="0"/>
            <w:color w:val="000000"/>
            <w:sz w:val="28"/>
            <w:szCs w:val="28"/>
            <w:rPrChange w:id="1684" w:author="Administrator" w:date="2016-01-02T22:01:29Z">
              <w:rPr>
                <w:rFonts w:ascii="宋体" w:hAnsi="宋体" w:eastAsia="宋体" w:cs="宋体"/>
                <w:i w:val="0"/>
                <w:color w:val="000000"/>
                <w:sz w:val="28"/>
                <w:szCs w:val="28"/>
              </w:rPr>
            </w:rPrChange>
          </w:rPr>
          <w:t>,</w:t>
        </w:r>
      </w:ins>
      <w:ins w:id="1685" w:author="Administrator" w:date="2016-01-02T22:01:09Z">
        <w:r>
          <w:rPr>
            <w:rFonts w:hint="eastAsia" w:ascii="黑体" w:hAnsi="黑体" w:eastAsia="黑体" w:cs="黑体"/>
            <w:i w:val="0"/>
            <w:color w:val="000000"/>
            <w:sz w:val="28"/>
            <w:szCs w:val="28"/>
            <w:rPrChange w:id="1686" w:author="Administrator" w:date="2016-01-02T22:01:29Z">
              <w:rPr>
                <w:rFonts w:ascii="华文楷体" w:hAnsi="华文楷体" w:eastAsia="华文楷体" w:cs="华文楷体"/>
                <w:i w:val="0"/>
                <w:color w:val="000000"/>
                <w:sz w:val="28"/>
                <w:szCs w:val="28"/>
              </w:rPr>
            </w:rPrChange>
          </w:rPr>
          <w:t>认定前因的刹那灭尽非但不是断见</w:t>
        </w:r>
      </w:ins>
      <w:ins w:id="1687" w:author="Administrator" w:date="2016-01-02T22:01:09Z">
        <w:r>
          <w:rPr>
            <w:rFonts w:hint="eastAsia" w:ascii="黑体" w:hAnsi="黑体" w:eastAsia="黑体" w:cs="黑体"/>
            <w:i w:val="0"/>
            <w:color w:val="000000"/>
            <w:sz w:val="28"/>
            <w:szCs w:val="28"/>
            <w:rPrChange w:id="1688" w:author="Administrator" w:date="2016-01-02T22:01:29Z">
              <w:rPr>
                <w:rFonts w:ascii="宋体" w:hAnsi="宋体" w:eastAsia="宋体" w:cs="宋体"/>
                <w:i w:val="0"/>
                <w:color w:val="000000"/>
                <w:sz w:val="28"/>
                <w:szCs w:val="28"/>
              </w:rPr>
            </w:rPrChange>
          </w:rPr>
          <w:t>,</w:t>
        </w:r>
      </w:ins>
      <w:ins w:id="1689" w:author="Administrator" w:date="2016-01-02T22:01:09Z">
        <w:r>
          <w:rPr>
            <w:rFonts w:hint="eastAsia" w:ascii="黑体" w:hAnsi="黑体" w:eastAsia="黑体" w:cs="黑体"/>
            <w:i w:val="0"/>
            <w:color w:val="000000"/>
            <w:sz w:val="28"/>
            <w:szCs w:val="28"/>
            <w:rPrChange w:id="1690" w:author="Administrator" w:date="2016-01-02T22:01:29Z">
              <w:rPr>
                <w:rFonts w:ascii="华文楷体" w:hAnsi="华文楷体" w:eastAsia="华文楷体" w:cs="华文楷体"/>
                <w:i w:val="0"/>
                <w:color w:val="000000"/>
                <w:sz w:val="28"/>
                <w:szCs w:val="28"/>
              </w:rPr>
            </w:rPrChange>
          </w:rPr>
          <w:t>反而是遣除常边的对治法</w:t>
        </w:r>
      </w:ins>
      <w:ins w:id="1691" w:author="Administrator" w:date="2016-01-02T22:03:05Z">
        <w:r>
          <w:rPr>
            <w:rFonts w:hint="eastAsia" w:ascii="黑体" w:hAnsi="黑体" w:eastAsia="黑体" w:cs="黑体"/>
            <w:i w:val="0"/>
            <w:color w:val="000000"/>
            <w:sz w:val="28"/>
            <w:szCs w:val="28"/>
            <w:lang w:eastAsia="zh-CN"/>
          </w:rPr>
          <w:t>。</w:t>
        </w:r>
      </w:ins>
      <w:ins w:id="1692" w:author="Administrator" w:date="2016-01-02T22:02:40Z">
        <w:r>
          <w:rPr>
            <w:rFonts w:hint="eastAsia" w:ascii="黑体" w:hAnsi="黑体" w:eastAsia="黑体" w:cs="黑体"/>
            <w:i w:val="0"/>
            <w:color w:val="000000"/>
            <w:sz w:val="28"/>
            <w:szCs w:val="28"/>
            <w:lang w:eastAsia="zh-CN"/>
          </w:rPr>
          <w:t>】</w:t>
        </w:r>
      </w:ins>
    </w:p>
    <w:p>
      <w:pPr>
        <w:ind w:firstLine="570"/>
        <w:rPr>
          <w:ins w:id="1693" w:author="Administrator" w:date="2016-01-02T22:05:27Z"/>
          <w:rFonts w:hint="eastAsia" w:ascii="华文楷体" w:hAnsi="华文楷体" w:eastAsia="华文楷体"/>
          <w:sz w:val="28"/>
          <w:szCs w:val="28"/>
        </w:rPr>
      </w:pPr>
      <w:del w:id="1694" w:author="Administrator" w:date="2016-01-02T22:02:37Z">
        <w:r>
          <w:rPr>
            <w:rFonts w:hint="eastAsia" w:ascii="华文楷体" w:hAnsi="华文楷体" w:eastAsia="华文楷体"/>
            <w:sz w:val="28"/>
            <w:szCs w:val="28"/>
          </w:rPr>
          <w:delText>也就是说认定前因的刹那灭尽非但不是断见，反而是遣除常边的对治法。</w:delText>
        </w:r>
      </w:del>
      <w:r>
        <w:rPr>
          <w:rFonts w:hint="eastAsia" w:ascii="华文楷体" w:hAnsi="华文楷体" w:eastAsia="华文楷体"/>
          <w:sz w:val="28"/>
          <w:szCs w:val="28"/>
        </w:rPr>
        <w:t>那么也就是说我们认定前因它是刹那灭尽的，它不会住第二刹那</w:t>
      </w:r>
      <w:ins w:id="1695" w:author="Administrator" w:date="2016-01-03T16:04:34Z">
        <w:r>
          <w:rPr>
            <w:rFonts w:hint="eastAsia" w:ascii="华文楷体" w:hAnsi="华文楷体" w:eastAsia="华文楷体"/>
            <w:sz w:val="28"/>
            <w:szCs w:val="28"/>
            <w:lang w:eastAsia="zh-CN"/>
          </w:rPr>
          <w:t>，</w:t>
        </w:r>
      </w:ins>
      <w:del w:id="1696" w:author="Administrator" w:date="2016-01-03T16:04:34Z">
        <w:r>
          <w:rPr>
            <w:rFonts w:hint="eastAsia" w:ascii="华文楷体" w:hAnsi="华文楷体" w:eastAsia="华文楷体"/>
            <w:sz w:val="28"/>
            <w:szCs w:val="28"/>
          </w:rPr>
          <w:delText>。</w:delText>
        </w:r>
      </w:del>
      <w:r>
        <w:rPr>
          <w:rFonts w:hint="eastAsia" w:ascii="华文楷体" w:hAnsi="华文楷体" w:eastAsia="华文楷体"/>
          <w:sz w:val="28"/>
          <w:szCs w:val="28"/>
        </w:rPr>
        <w:t>它前因是刹那灭尽的，这种认知非但不是断见</w:t>
      </w:r>
      <w:ins w:id="1697" w:author="Administrator" w:date="2016-01-02T22:02:54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而且是遣除常边的对治。</w:t>
      </w:r>
    </w:p>
    <w:p>
      <w:pPr>
        <w:ind w:firstLine="570"/>
        <w:rPr>
          <w:ins w:id="1698" w:author="Administrator" w:date="2016-01-02T22:05:32Z"/>
          <w:rFonts w:hint="eastAsia" w:ascii="黑体" w:hAnsi="黑体" w:eastAsia="黑体" w:cs="黑体"/>
          <w:i w:val="0"/>
          <w:color w:val="000000"/>
          <w:sz w:val="28"/>
          <w:szCs w:val="28"/>
          <w:lang w:eastAsia="zh-CN"/>
        </w:rPr>
      </w:pPr>
      <w:ins w:id="1699" w:author="Administrator" w:date="2016-01-02T22:05:17Z">
        <w:r>
          <w:rPr>
            <w:rFonts w:hint="eastAsia" w:ascii="黑体" w:hAnsi="黑体" w:eastAsia="黑体" w:cs="黑体"/>
            <w:i w:val="0"/>
            <w:color w:val="000000"/>
            <w:sz w:val="28"/>
            <w:szCs w:val="28"/>
            <w:lang w:eastAsia="zh-CN"/>
          </w:rPr>
          <w:t>【</w:t>
        </w:r>
      </w:ins>
      <w:ins w:id="1700" w:author="Administrator" w:date="2016-01-02T22:05:17Z">
        <w:r>
          <w:rPr>
            <w:rFonts w:hint="eastAsia" w:ascii="黑体" w:hAnsi="黑体" w:eastAsia="黑体" w:cs="黑体"/>
            <w:i w:val="0"/>
            <w:color w:val="000000"/>
            <w:sz w:val="28"/>
            <w:szCs w:val="28"/>
          </w:rPr>
          <w:t>认定由因中产生后刹那的有实法非但不是常边,反而是断见的对治。</w:t>
        </w:r>
      </w:ins>
      <w:ins w:id="1701" w:author="Administrator" w:date="2016-01-02T22:05:17Z">
        <w:r>
          <w:rPr>
            <w:rFonts w:hint="eastAsia" w:ascii="黑体" w:hAnsi="黑体" w:eastAsia="黑体" w:cs="黑体"/>
            <w:i w:val="0"/>
            <w:color w:val="000000"/>
            <w:sz w:val="28"/>
            <w:szCs w:val="28"/>
            <w:lang w:eastAsia="zh-CN"/>
          </w:rPr>
          <w:t>】</w:t>
        </w:r>
      </w:ins>
    </w:p>
    <w:p>
      <w:pPr>
        <w:ind w:firstLine="570"/>
        <w:rPr>
          <w:ins w:id="1702" w:author="Administrator" w:date="2016-01-02T22:06:04Z"/>
          <w:rFonts w:hint="eastAsia" w:ascii="华文楷体" w:hAnsi="华文楷体" w:eastAsia="华文楷体"/>
          <w:sz w:val="28"/>
          <w:szCs w:val="28"/>
        </w:rPr>
      </w:pPr>
      <w:del w:id="1703" w:author="Administrator" w:date="2016-01-02T22:05:25Z">
        <w:r>
          <w:rPr>
            <w:rFonts w:hint="eastAsia" w:ascii="华文楷体" w:hAnsi="华文楷体" w:eastAsia="华文楷体"/>
            <w:sz w:val="28"/>
            <w:szCs w:val="28"/>
          </w:rPr>
          <w:delText>认定由因中生，产生后刹那的有实法非但不是常边，反而是断见的对治。</w:delText>
        </w:r>
      </w:del>
      <w:r>
        <w:rPr>
          <w:rFonts w:hint="eastAsia" w:ascii="华文楷体" w:hAnsi="华文楷体" w:eastAsia="华文楷体"/>
          <w:sz w:val="28"/>
          <w:szCs w:val="28"/>
        </w:rPr>
        <w:t>然后第二种对断见的对治，认定有因，因中可以产生后刹那的有实法，这样认为的话它就是说它有一个后刹那法的产生，它不但不是常边，反而是断见的对治。</w:t>
      </w:r>
    </w:p>
    <w:p>
      <w:pPr>
        <w:ind w:firstLine="570"/>
        <w:rPr>
          <w:del w:id="1704" w:author="Administrator" w:date="2016-01-02T22:08:24Z"/>
          <w:rFonts w:hint="eastAsia" w:ascii="黑体" w:hAnsi="黑体" w:eastAsia="黑体" w:cs="黑体"/>
          <w:sz w:val="28"/>
          <w:szCs w:val="28"/>
          <w:rPrChange w:id="1705" w:author="Administrator" w:date="2016-01-02T22:08:57Z">
            <w:rPr>
              <w:del w:id="1706" w:author="Administrator" w:date="2016-01-02T22:08:24Z"/>
              <w:rFonts w:hint="eastAsia" w:ascii="华文楷体" w:hAnsi="华文楷体" w:eastAsia="华文楷体"/>
              <w:sz w:val="28"/>
              <w:szCs w:val="28"/>
            </w:rPr>
          </w:rPrChange>
        </w:rPr>
      </w:pPr>
      <w:del w:id="1707" w:author="Administrator" w:date="2016-01-02T22:08:19Z">
        <w:r>
          <w:rPr>
            <w:rFonts w:hint="eastAsia" w:ascii="黑体" w:hAnsi="黑体" w:eastAsia="黑体" w:cs="黑体"/>
            <w:sz w:val="28"/>
            <w:szCs w:val="28"/>
            <w:rPrChange w:id="1708" w:author="Administrator" w:date="2016-01-02T22:08:57Z">
              <w:rPr>
                <w:rFonts w:hint="eastAsia" w:ascii="华文楷体" w:hAnsi="华文楷体" w:eastAsia="华文楷体"/>
                <w:sz w:val="28"/>
                <w:szCs w:val="28"/>
              </w:rPr>
            </w:rPrChange>
          </w:rPr>
          <w:delText>这两种对治法虽说是符合名言实相的执著智慧，可是仅仅依靠这一点还无法如理生起出世间的定解，因此必须要通晓万法无自性。那么前面就是说是刹那灭尽而生后果，这种对治、两种对治法是符合名言实相的一种执著智慧，而它是符合名言实相的。就是说名言实相就是这样前因生后果，所以说我们如果这样执著，它是符合名言实相。</w:delText>
        </w:r>
      </w:del>
      <w:del w:id="1709" w:author="Administrator" w:date="2016-01-02T22:08:24Z">
        <w:r>
          <w:rPr>
            <w:rFonts w:hint="eastAsia" w:ascii="黑体" w:hAnsi="黑体" w:eastAsia="黑体" w:cs="黑体"/>
            <w:sz w:val="28"/>
            <w:szCs w:val="28"/>
            <w:rPrChange w:id="1710" w:author="Administrator" w:date="2016-01-02T22:08:57Z">
              <w:rPr>
                <w:rFonts w:hint="eastAsia" w:ascii="华文楷体" w:hAnsi="华文楷体" w:eastAsia="华文楷体"/>
                <w:sz w:val="28"/>
                <w:szCs w:val="28"/>
              </w:rPr>
            </w:rPrChange>
          </w:rPr>
          <w:delText>【50：03】</w:delText>
        </w:r>
      </w:del>
    </w:p>
    <w:p>
      <w:pPr>
        <w:ind w:firstLine="570"/>
        <w:rPr>
          <w:del w:id="1711" w:author="Administrator" w:date="2016-01-02T22:08:24Z"/>
          <w:rFonts w:hint="eastAsia" w:ascii="黑体" w:hAnsi="黑体" w:eastAsia="黑体" w:cs="黑体"/>
          <w:sz w:val="28"/>
          <w:szCs w:val="28"/>
          <w:rPrChange w:id="1712" w:author="Administrator" w:date="2016-01-02T22:08:57Z">
            <w:rPr>
              <w:del w:id="1713" w:author="Administrator" w:date="2016-01-02T22:08:24Z"/>
              <w:rFonts w:ascii="华文楷体" w:hAnsi="华文楷体" w:eastAsia="华文楷体"/>
              <w:sz w:val="28"/>
              <w:szCs w:val="28"/>
            </w:rPr>
          </w:rPrChange>
        </w:rPr>
      </w:pPr>
    </w:p>
    <w:p>
      <w:pPr>
        <w:ind w:firstLine="570"/>
        <w:rPr>
          <w:del w:id="1714" w:author="Administrator" w:date="2016-01-02T22:08:24Z"/>
          <w:rFonts w:hint="eastAsia" w:ascii="黑体" w:hAnsi="黑体" w:eastAsia="黑体" w:cs="黑体"/>
          <w:sz w:val="28"/>
          <w:szCs w:val="28"/>
          <w:rPrChange w:id="1715" w:author="Administrator" w:date="2016-01-02T22:08:57Z">
            <w:rPr>
              <w:del w:id="1716" w:author="Administrator" w:date="2016-01-02T22:08:24Z"/>
              <w:rFonts w:hint="eastAsia" w:ascii="华文楷体" w:hAnsi="华文楷体" w:eastAsia="华文楷体"/>
              <w:sz w:val="28"/>
              <w:szCs w:val="28"/>
            </w:rPr>
          </w:rPrChange>
        </w:rPr>
      </w:pPr>
      <w:del w:id="1717" w:author="Administrator" w:date="2016-01-02T22:08:24Z">
        <w:r>
          <w:rPr>
            <w:rFonts w:hint="eastAsia" w:ascii="黑体" w:hAnsi="黑体" w:eastAsia="黑体" w:cs="黑体"/>
            <w:sz w:val="28"/>
            <w:szCs w:val="28"/>
            <w:rPrChange w:id="1718" w:author="Administrator" w:date="2016-01-02T22:08:57Z">
              <w:rPr>
                <w:rFonts w:hint="eastAsia" w:ascii="华文楷体" w:hAnsi="华文楷体" w:eastAsia="华文楷体"/>
                <w:sz w:val="28"/>
                <w:szCs w:val="28"/>
              </w:rPr>
            </w:rPrChange>
          </w:rPr>
          <w:delText>中观庄严论释 第86课 50-59分钟</w:delText>
        </w:r>
      </w:del>
    </w:p>
    <w:p>
      <w:pPr>
        <w:ind w:firstLine="570"/>
        <w:rPr>
          <w:del w:id="1719" w:author="Administrator" w:date="2016-01-02T22:08:24Z"/>
          <w:rFonts w:hint="eastAsia" w:ascii="黑体" w:hAnsi="黑体" w:eastAsia="黑体" w:cs="黑体"/>
          <w:sz w:val="28"/>
          <w:szCs w:val="28"/>
          <w:rPrChange w:id="1720" w:author="Administrator" w:date="2016-01-02T22:08:57Z">
            <w:rPr>
              <w:del w:id="1721" w:author="Administrator" w:date="2016-01-02T22:08:24Z"/>
              <w:rFonts w:hint="eastAsia" w:ascii="华文楷体" w:hAnsi="华文楷体" w:eastAsia="华文楷体"/>
              <w:sz w:val="28"/>
              <w:szCs w:val="28"/>
            </w:rPr>
          </w:rPrChange>
        </w:rPr>
      </w:pPr>
      <w:del w:id="1722" w:author="Administrator" w:date="2016-01-02T22:08:24Z">
        <w:r>
          <w:rPr>
            <w:rFonts w:hint="eastAsia" w:ascii="黑体" w:hAnsi="黑体" w:eastAsia="黑体" w:cs="黑体"/>
            <w:sz w:val="28"/>
            <w:szCs w:val="28"/>
            <w:rPrChange w:id="1723" w:author="Administrator" w:date="2016-01-02T22:08:57Z">
              <w:rPr>
                <w:rFonts w:hint="eastAsia" w:ascii="华文楷体" w:hAnsi="华文楷体" w:eastAsia="华文楷体"/>
                <w:sz w:val="28"/>
                <w:szCs w:val="28"/>
              </w:rPr>
            </w:rPrChange>
          </w:rPr>
          <w:delText>【49:02】</w:delText>
        </w:r>
      </w:del>
    </w:p>
    <w:p>
      <w:pPr>
        <w:ind w:firstLine="570"/>
        <w:rPr>
          <w:del w:id="1724" w:author="Administrator" w:date="2016-01-02T22:08:24Z"/>
          <w:rFonts w:hint="eastAsia" w:ascii="黑体" w:hAnsi="黑体" w:eastAsia="黑体" w:cs="黑体"/>
          <w:sz w:val="28"/>
          <w:szCs w:val="28"/>
          <w:rPrChange w:id="1725" w:author="Administrator" w:date="2016-01-02T22:08:57Z">
            <w:rPr>
              <w:del w:id="1726" w:author="Administrator" w:date="2016-01-02T22:08:24Z"/>
              <w:rFonts w:hint="eastAsia" w:ascii="华文楷体" w:hAnsi="华文楷体" w:eastAsia="华文楷体"/>
              <w:sz w:val="28"/>
              <w:szCs w:val="28"/>
            </w:rPr>
          </w:rPrChange>
        </w:rPr>
      </w:pPr>
      <w:del w:id="1727" w:author="Administrator" w:date="2016-01-02T22:08:24Z">
        <w:r>
          <w:rPr>
            <w:rFonts w:hint="eastAsia" w:ascii="黑体" w:hAnsi="黑体" w:eastAsia="黑体" w:cs="黑体"/>
            <w:sz w:val="28"/>
            <w:szCs w:val="28"/>
            <w:rPrChange w:id="1728" w:author="Administrator" w:date="2016-01-02T22:08:57Z">
              <w:rPr>
                <w:rFonts w:hint="eastAsia" w:ascii="华文楷体" w:hAnsi="华文楷体" w:eastAsia="华文楷体"/>
                <w:sz w:val="28"/>
                <w:szCs w:val="28"/>
              </w:rPr>
            </w:rPrChange>
          </w:rPr>
          <w:delText>〖认定由因中产生后刹那的有实法非但不是常边，反而是断见的对治。〗</w:delText>
        </w:r>
      </w:del>
    </w:p>
    <w:p>
      <w:pPr>
        <w:ind w:firstLine="570"/>
        <w:rPr>
          <w:del w:id="1729" w:author="Administrator" w:date="2016-01-02T22:08:24Z"/>
          <w:rFonts w:hint="eastAsia" w:ascii="黑体" w:hAnsi="黑体" w:eastAsia="黑体" w:cs="黑体"/>
          <w:sz w:val="28"/>
          <w:szCs w:val="28"/>
          <w:rPrChange w:id="1730" w:author="Administrator" w:date="2016-01-02T22:08:57Z">
            <w:rPr>
              <w:del w:id="1731" w:author="Administrator" w:date="2016-01-02T22:08:24Z"/>
              <w:rFonts w:hint="eastAsia" w:ascii="华文楷体" w:hAnsi="华文楷体" w:eastAsia="华文楷体"/>
              <w:sz w:val="28"/>
              <w:szCs w:val="28"/>
            </w:rPr>
          </w:rPrChange>
        </w:rPr>
      </w:pPr>
      <w:del w:id="1732" w:author="Administrator" w:date="2016-01-02T22:08:24Z">
        <w:r>
          <w:rPr>
            <w:rFonts w:hint="eastAsia" w:ascii="黑体" w:hAnsi="黑体" w:eastAsia="黑体" w:cs="黑体"/>
            <w:sz w:val="28"/>
            <w:szCs w:val="28"/>
            <w:rPrChange w:id="1733" w:author="Administrator" w:date="2016-01-02T22:08:57Z">
              <w:rPr>
                <w:rFonts w:hint="eastAsia" w:ascii="华文楷体" w:hAnsi="华文楷体" w:eastAsia="华文楷体"/>
                <w:sz w:val="28"/>
                <w:szCs w:val="28"/>
              </w:rPr>
            </w:rPrChange>
          </w:rPr>
          <w:delText>那么第二种对断见的对治，认定由因中产生后刹那的有实法，这样认为的话，有一种后刹那法的产生，不但不是常边，反而是断见的对治。</w:delText>
        </w:r>
      </w:del>
    </w:p>
    <w:p>
      <w:pPr>
        <w:ind w:firstLine="570"/>
        <w:rPr>
          <w:rFonts w:hint="eastAsia" w:ascii="黑体" w:hAnsi="黑体" w:eastAsia="黑体" w:cs="黑体"/>
          <w:sz w:val="28"/>
          <w:szCs w:val="28"/>
          <w:rPrChange w:id="1734" w:author="Administrator" w:date="2016-01-02T22:08:57Z">
            <w:rPr>
              <w:rFonts w:hint="eastAsia" w:ascii="华文楷体" w:hAnsi="华文楷体" w:eastAsia="华文楷体"/>
              <w:sz w:val="28"/>
              <w:szCs w:val="28"/>
            </w:rPr>
          </w:rPrChange>
        </w:rPr>
      </w:pPr>
      <w:del w:id="1735" w:author="Administrator" w:date="2016-01-02T22:08:29Z">
        <w:r>
          <w:rPr>
            <w:rFonts w:hint="eastAsia" w:ascii="黑体" w:hAnsi="黑体" w:eastAsia="黑体" w:cs="黑体"/>
            <w:sz w:val="28"/>
            <w:szCs w:val="28"/>
            <w:rPrChange w:id="1736" w:author="Administrator" w:date="2016-01-02T22:08:57Z">
              <w:rPr>
                <w:rFonts w:hint="eastAsia" w:ascii="华文楷体" w:hAnsi="华文楷体" w:eastAsia="华文楷体"/>
                <w:sz w:val="28"/>
                <w:szCs w:val="28"/>
              </w:rPr>
            </w:rPrChange>
          </w:rPr>
          <w:delText>〖</w:delText>
        </w:r>
      </w:del>
      <w:ins w:id="1737" w:author="Administrator" w:date="2016-01-02T22:08:33Z">
        <w:r>
          <w:rPr>
            <w:rFonts w:hint="eastAsia" w:ascii="黑体" w:hAnsi="黑体" w:eastAsia="黑体" w:cs="黑体"/>
            <w:sz w:val="28"/>
            <w:szCs w:val="28"/>
            <w:lang w:eastAsia="zh-CN"/>
            <w:rPrChange w:id="1738" w:author="Administrator" w:date="2016-01-02T22:08:5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739" w:author="Administrator" w:date="2016-01-02T22:08:57Z">
            <w:rPr>
              <w:rFonts w:hint="eastAsia" w:ascii="华文楷体" w:hAnsi="华文楷体" w:eastAsia="华文楷体"/>
              <w:sz w:val="28"/>
              <w:szCs w:val="28"/>
            </w:rPr>
          </w:rPrChange>
        </w:rPr>
        <w:t>这两种对治法虽说是符合名言实相的执著智慧,可是仅仅依靠这一点还无法如理生起出世间的见解,因此必须要通晓万法无自性</w:t>
      </w:r>
      <w:del w:id="1740" w:author="Administrator" w:date="2016-01-02T22:08:45Z">
        <w:r>
          <w:rPr>
            <w:rFonts w:hint="eastAsia" w:ascii="黑体" w:hAnsi="黑体" w:eastAsia="黑体" w:cs="黑体"/>
            <w:sz w:val="28"/>
            <w:szCs w:val="28"/>
            <w:rPrChange w:id="1741" w:author="Administrator" w:date="2016-01-02T22:08:57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742" w:author="Administrator" w:date="2016-01-02T22:08:57Z">
            <w:rPr>
              <w:rFonts w:hint="eastAsia" w:ascii="华文楷体" w:hAnsi="华文楷体" w:eastAsia="华文楷体"/>
              <w:sz w:val="28"/>
              <w:szCs w:val="28"/>
            </w:rPr>
          </w:rPrChange>
        </w:rPr>
        <w:t>。</w:t>
      </w:r>
      <w:ins w:id="1743" w:author="Administrator" w:date="2016-01-02T22:08:48Z">
        <w:r>
          <w:rPr>
            <w:rFonts w:hint="eastAsia" w:ascii="黑体" w:hAnsi="黑体" w:eastAsia="黑体" w:cs="黑体"/>
            <w:sz w:val="28"/>
            <w:szCs w:val="28"/>
            <w:lang w:eastAsia="zh-CN"/>
            <w:rPrChange w:id="1744" w:author="Administrator" w:date="2016-01-02T22:08:5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前面</w:t>
      </w:r>
      <w:ins w:id="1745" w:author="Administrator" w:date="2016-01-03T16:06:26Z">
        <w:r>
          <w:rPr>
            <w:rFonts w:hint="eastAsia" w:ascii="华文楷体" w:hAnsi="华文楷体" w:eastAsia="华文楷体"/>
            <w:sz w:val="28"/>
            <w:szCs w:val="28"/>
            <w:lang w:eastAsia="zh-CN"/>
          </w:rPr>
          <w:t>就</w:t>
        </w:r>
      </w:ins>
      <w:ins w:id="1746" w:author="Administrator" w:date="2016-01-03T16:06:2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是刹那灭尽而生后果</w:t>
      </w:r>
      <w:del w:id="1747" w:author="Administrator" w:date="2016-01-04T22:16:07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748" w:author="Administrator" w:date="2016-01-03T16:05:58Z">
        <w:r>
          <w:rPr>
            <w:rFonts w:hint="eastAsia" w:ascii="华文楷体" w:hAnsi="华文楷体" w:eastAsia="华文楷体"/>
            <w:sz w:val="28"/>
            <w:szCs w:val="28"/>
            <w:lang w:eastAsia="zh-CN"/>
          </w:rPr>
          <w:t>种对治</w:t>
        </w:r>
      </w:ins>
      <w:ins w:id="1749" w:author="Administrator" w:date="2016-01-03T16:06:01Z">
        <w:r>
          <w:rPr>
            <w:rFonts w:hint="eastAsia" w:ascii="华文楷体" w:hAnsi="华文楷体" w:eastAsia="华文楷体"/>
            <w:sz w:val="28"/>
            <w:szCs w:val="28"/>
            <w:lang w:eastAsia="zh-CN"/>
          </w:rPr>
          <w:t>、</w:t>
        </w:r>
      </w:ins>
      <w:r>
        <w:rPr>
          <w:rFonts w:hint="eastAsia" w:ascii="华文楷体" w:hAnsi="华文楷体" w:eastAsia="华文楷体"/>
          <w:sz w:val="28"/>
          <w:szCs w:val="28"/>
        </w:rPr>
        <w:t>两种对治法是符合名言实相的一种执著智慧，它是符合名言实相的，名言实相就是这样前</w:t>
      </w:r>
      <w:del w:id="1750" w:author="Administrator" w:date="2016-01-03T16:06:36Z">
        <w:r>
          <w:rPr>
            <w:rFonts w:hint="eastAsia" w:ascii="华文楷体" w:hAnsi="华文楷体" w:eastAsia="华文楷体"/>
            <w:sz w:val="28"/>
            <w:szCs w:val="28"/>
          </w:rPr>
          <w:delText>前</w:delText>
        </w:r>
      </w:del>
      <w:ins w:id="1751" w:author="Administrator" w:date="2016-01-03T16:06:38Z">
        <w:r>
          <w:rPr>
            <w:rFonts w:hint="eastAsia" w:ascii="华文楷体" w:hAnsi="华文楷体" w:eastAsia="华文楷体"/>
            <w:sz w:val="28"/>
            <w:szCs w:val="28"/>
            <w:lang w:eastAsia="zh-CN"/>
          </w:rPr>
          <w:t>因</w:t>
        </w:r>
      </w:ins>
      <w:r>
        <w:rPr>
          <w:rFonts w:hint="eastAsia" w:ascii="华文楷体" w:hAnsi="华文楷体" w:eastAsia="华文楷体"/>
          <w:sz w:val="28"/>
          <w:szCs w:val="28"/>
        </w:rPr>
        <w:t>生后果</w:t>
      </w:r>
      <w:ins w:id="1752" w:author="Administrator" w:date="2016-01-04T18:58:59Z">
        <w:r>
          <w:rPr>
            <w:rFonts w:hint="eastAsia" w:ascii="华文楷体" w:hAnsi="华文楷体" w:eastAsia="华文楷体"/>
            <w:sz w:val="28"/>
            <w:szCs w:val="28"/>
            <w:lang w:eastAsia="zh-CN"/>
          </w:rPr>
          <w:t>，</w:t>
        </w:r>
      </w:ins>
      <w:del w:id="1753" w:author="Administrator" w:date="2016-01-04T18:58:59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del w:id="1754" w:author="Administrator" w:date="2016-01-04T18:59:02Z">
        <w:r>
          <w:rPr>
            <w:rFonts w:hint="eastAsia" w:ascii="华文楷体" w:hAnsi="华文楷体" w:eastAsia="华文楷体"/>
            <w:sz w:val="28"/>
            <w:szCs w:val="28"/>
          </w:rPr>
          <w:delText>，</w:delText>
        </w:r>
      </w:del>
      <w:r>
        <w:rPr>
          <w:rFonts w:hint="eastAsia" w:ascii="华文楷体" w:hAnsi="华文楷体" w:eastAsia="华文楷体"/>
          <w:sz w:val="28"/>
          <w:szCs w:val="28"/>
        </w:rPr>
        <w:t>我们这样执著是符合名言实相。但是</w:t>
      </w:r>
      <w:ins w:id="1755" w:author="Administrator" w:date="2016-01-04T22:16:22Z">
        <w:r>
          <w:rPr>
            <w:rFonts w:hint="eastAsia" w:ascii="华文楷体" w:hAnsi="华文楷体" w:eastAsia="华文楷体"/>
            <w:sz w:val="28"/>
            <w:szCs w:val="28"/>
            <w:lang w:eastAsia="zh-CN"/>
          </w:rPr>
          <w:t>如果</w:t>
        </w:r>
      </w:ins>
      <w:del w:id="1756" w:author="Administrator" w:date="2016-01-04T22:16:20Z">
        <w:r>
          <w:rPr>
            <w:rFonts w:hint="eastAsia" w:ascii="华文楷体" w:hAnsi="华文楷体" w:eastAsia="华文楷体"/>
            <w:sz w:val="28"/>
            <w:szCs w:val="28"/>
          </w:rPr>
          <w:delText>，</w:delText>
        </w:r>
      </w:del>
      <w:r>
        <w:rPr>
          <w:rFonts w:hint="eastAsia" w:ascii="华文楷体" w:hAnsi="华文楷体" w:eastAsia="华文楷体"/>
          <w:sz w:val="28"/>
          <w:szCs w:val="28"/>
        </w:rPr>
        <w:t>满足于这</w:t>
      </w:r>
      <w:ins w:id="1757" w:author="Administrator" w:date="2016-01-02T22:09:33Z">
        <w:r>
          <w:rPr>
            <w:rFonts w:hint="eastAsia" w:ascii="华文楷体" w:hAnsi="华文楷体" w:eastAsia="华文楷体"/>
            <w:sz w:val="28"/>
            <w:szCs w:val="28"/>
            <w:lang w:eastAsia="zh-CN"/>
          </w:rPr>
          <w:t>儿</w:t>
        </w:r>
      </w:ins>
      <w:del w:id="1758" w:author="Administrator" w:date="2016-01-02T22:09:31Z">
        <w:r>
          <w:rPr>
            <w:rFonts w:hint="eastAsia" w:ascii="华文楷体" w:hAnsi="华文楷体" w:eastAsia="华文楷体"/>
            <w:sz w:val="28"/>
            <w:szCs w:val="28"/>
          </w:rPr>
          <w:delText>，</w:delText>
        </w:r>
      </w:del>
      <w:r>
        <w:rPr>
          <w:rFonts w:hint="eastAsia" w:ascii="华文楷体" w:hAnsi="华文楷体" w:eastAsia="华文楷体"/>
          <w:sz w:val="28"/>
          <w:szCs w:val="28"/>
        </w:rPr>
        <w:t>停留在这个地方，单单靠这一点还是无法如理生起出世间的定解的</w:t>
      </w:r>
      <w:ins w:id="1759" w:author="Administrator" w:date="2016-01-04T18:59:25Z">
        <w:r>
          <w:rPr>
            <w:rFonts w:hint="eastAsia" w:ascii="华文楷体" w:hAnsi="华文楷体" w:eastAsia="华文楷体"/>
            <w:sz w:val="28"/>
            <w:szCs w:val="28"/>
            <w:lang w:eastAsia="zh-CN"/>
          </w:rPr>
          <w:t>，</w:t>
        </w:r>
      </w:ins>
      <w:del w:id="1760" w:author="Administrator" w:date="2016-01-04T18:59:25Z">
        <w:r>
          <w:rPr>
            <w:rFonts w:hint="eastAsia" w:ascii="华文楷体" w:hAnsi="华文楷体" w:eastAsia="华文楷体"/>
            <w:sz w:val="28"/>
            <w:szCs w:val="28"/>
          </w:rPr>
          <w:delText>。</w:delText>
        </w:r>
      </w:del>
      <w:r>
        <w:rPr>
          <w:rFonts w:hint="eastAsia" w:ascii="华文楷体" w:hAnsi="华文楷体" w:eastAsia="华文楷体"/>
          <w:sz w:val="28"/>
          <w:szCs w:val="28"/>
        </w:rPr>
        <w:t>所以必须要通晓一切万法的究竟实相</w:t>
      </w:r>
      <w:ins w:id="1761" w:author="Administrator" w:date="2016-01-02T22:09:49Z">
        <w:r>
          <w:rPr>
            <w:rFonts w:hint="eastAsia" w:ascii="华文楷体" w:hAnsi="华文楷体" w:eastAsia="华文楷体"/>
            <w:sz w:val="28"/>
            <w:szCs w:val="28"/>
            <w:lang w:eastAsia="zh-CN"/>
          </w:rPr>
          <w:t>，</w:t>
        </w:r>
      </w:ins>
      <w:del w:id="1762" w:author="Administrator" w:date="2016-01-03T16:07:15Z">
        <w:r>
          <w:rPr>
            <w:rFonts w:hint="eastAsia" w:ascii="华文楷体" w:hAnsi="华文楷体" w:eastAsia="华文楷体"/>
            <w:sz w:val="28"/>
            <w:szCs w:val="28"/>
          </w:rPr>
          <w:delText>。【</w:delText>
        </w:r>
      </w:del>
      <w:del w:id="1763" w:author="Administrator" w:date="2016-01-03T16:07:16Z">
        <w:r>
          <w:rPr>
            <w:rFonts w:hint="eastAsia" w:ascii="华文楷体" w:hAnsi="华文楷体" w:eastAsia="华文楷体"/>
            <w:sz w:val="28"/>
            <w:szCs w:val="28"/>
          </w:rPr>
          <w:delText>50:0</w:delText>
        </w:r>
      </w:del>
      <w:del w:id="1764" w:author="Administrator" w:date="2016-01-03T16:07:17Z">
        <w:r>
          <w:rPr>
            <w:rFonts w:hint="eastAsia" w:ascii="华文楷体" w:hAnsi="华文楷体" w:eastAsia="华文楷体"/>
            <w:sz w:val="28"/>
            <w:szCs w:val="28"/>
          </w:rPr>
          <w:delText>0】</w:delText>
        </w:r>
      </w:del>
      <w:r>
        <w:rPr>
          <w:rFonts w:hint="eastAsia" w:ascii="华文楷体" w:hAnsi="华文楷体" w:eastAsia="华文楷体"/>
          <w:sz w:val="28"/>
          <w:szCs w:val="28"/>
        </w:rPr>
        <w:t>也就是要通晓万法无自性的观点。那么既然我们要通晓万法无自性的观点，后面就出现了观待于无自性</w:t>
      </w:r>
      <w:ins w:id="1765" w:author="Administrator" w:date="2016-01-04T22:16:40Z">
        <w:r>
          <w:rPr>
            <w:rFonts w:hint="eastAsia" w:ascii="华文楷体" w:hAnsi="华文楷体" w:eastAsia="华文楷体"/>
            <w:sz w:val="28"/>
            <w:szCs w:val="28"/>
            <w:lang w:eastAsia="zh-CN"/>
          </w:rPr>
          <w:t>、</w:t>
        </w:r>
      </w:ins>
      <w:del w:id="1766" w:author="Administrator" w:date="2016-01-04T22:16:40Z">
        <w:r>
          <w:rPr>
            <w:rFonts w:hint="eastAsia" w:ascii="华文楷体" w:hAnsi="华文楷体" w:eastAsia="华文楷体"/>
            <w:sz w:val="28"/>
            <w:szCs w:val="28"/>
          </w:rPr>
          <w:delText>，</w:delText>
        </w:r>
      </w:del>
      <w:r>
        <w:rPr>
          <w:rFonts w:hint="eastAsia" w:ascii="华文楷体" w:hAnsi="华文楷体" w:eastAsia="华文楷体"/>
          <w:sz w:val="28"/>
          <w:szCs w:val="28"/>
        </w:rPr>
        <w:t>观待于空性的一种细的常断见。</w:t>
      </w:r>
    </w:p>
    <w:p>
      <w:pPr>
        <w:ind w:firstLine="570"/>
        <w:rPr>
          <w:rFonts w:hint="eastAsia" w:ascii="黑体" w:hAnsi="黑体" w:eastAsia="黑体" w:cs="黑体"/>
          <w:sz w:val="28"/>
          <w:szCs w:val="28"/>
          <w:rPrChange w:id="1767" w:author="Administrator" w:date="2016-01-02T22:10:36Z">
            <w:rPr>
              <w:rFonts w:hint="eastAsia" w:ascii="华文楷体" w:hAnsi="华文楷体" w:eastAsia="华文楷体"/>
              <w:sz w:val="28"/>
              <w:szCs w:val="28"/>
            </w:rPr>
          </w:rPrChange>
        </w:rPr>
      </w:pPr>
      <w:r>
        <w:rPr>
          <w:rFonts w:hint="eastAsia" w:ascii="黑体" w:hAnsi="黑体" w:eastAsia="黑体" w:cs="黑体"/>
          <w:sz w:val="28"/>
          <w:szCs w:val="28"/>
          <w:rPrChange w:id="1768" w:author="Administrator" w:date="2016-01-02T22:10:36Z">
            <w:rPr>
              <w:rFonts w:hint="eastAsia" w:ascii="华文楷体" w:hAnsi="华文楷体" w:eastAsia="华文楷体"/>
              <w:sz w:val="28"/>
              <w:szCs w:val="28"/>
            </w:rPr>
          </w:rPrChange>
        </w:rPr>
        <w:t>〖这时便出现了观待空性的常断见:〗</w:t>
      </w:r>
    </w:p>
    <w:p>
      <w:pPr>
        <w:ind w:firstLine="570"/>
        <w:rPr>
          <w:rFonts w:hint="eastAsia" w:ascii="华文楷体" w:hAnsi="华文楷体" w:eastAsia="华文楷体"/>
          <w:sz w:val="28"/>
          <w:szCs w:val="28"/>
        </w:rPr>
      </w:pPr>
      <w:r>
        <w:rPr>
          <w:rFonts w:hint="eastAsia" w:ascii="华文楷体" w:hAnsi="华文楷体" w:eastAsia="华文楷体"/>
          <w:sz w:val="28"/>
          <w:szCs w:val="28"/>
        </w:rPr>
        <w:t>也就是说在空性的基础上，缘空性而出现的一种常见和断见，这是一种比较细的常断见</w:t>
      </w:r>
      <w:ins w:id="1769" w:author="Administrator" w:date="2016-01-03T16:07:39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ind w:firstLine="570"/>
        <w:rPr>
          <w:rFonts w:hint="eastAsia" w:ascii="黑体" w:hAnsi="黑体" w:eastAsia="黑体" w:cs="黑体"/>
          <w:sz w:val="28"/>
          <w:szCs w:val="28"/>
          <w:rPrChange w:id="1770" w:author="Administrator" w:date="2016-01-02T22:11:10Z">
            <w:rPr>
              <w:rFonts w:hint="eastAsia" w:ascii="华文楷体" w:hAnsi="华文楷体" w:eastAsia="华文楷体"/>
              <w:sz w:val="28"/>
              <w:szCs w:val="28"/>
            </w:rPr>
          </w:rPrChange>
        </w:rPr>
      </w:pPr>
      <w:r>
        <w:rPr>
          <w:rFonts w:hint="eastAsia" w:ascii="黑体" w:hAnsi="黑体" w:eastAsia="黑体" w:cs="黑体"/>
          <w:sz w:val="28"/>
          <w:szCs w:val="28"/>
          <w:rPrChange w:id="1771" w:author="Administrator" w:date="2016-01-02T22:11:10Z">
            <w:rPr>
              <w:rFonts w:hint="eastAsia" w:ascii="华文楷体" w:hAnsi="华文楷体" w:eastAsia="华文楷体"/>
              <w:sz w:val="28"/>
              <w:szCs w:val="28"/>
            </w:rPr>
          </w:rPrChange>
        </w:rPr>
        <w:t>〖也就是指执著万法实有(的常见)与甚至名言中也不存在(的断见)。〗</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这就是在内道的很多宗派当中经常出现的，认为万法是实有的</w:t>
      </w:r>
      <w:ins w:id="1772" w:author="Administrator" w:date="2016-01-03T16:08:18Z">
        <w:r>
          <w:rPr>
            <w:rFonts w:hint="eastAsia" w:ascii="华文楷体" w:hAnsi="华文楷体" w:eastAsia="华文楷体"/>
            <w:sz w:val="28"/>
            <w:szCs w:val="28"/>
            <w:lang w:eastAsia="zh-CN"/>
          </w:rPr>
          <w:t>，</w:t>
        </w:r>
      </w:ins>
      <w:del w:id="1773" w:author="Administrator" w:date="2016-01-03T16:08:18Z">
        <w:r>
          <w:rPr>
            <w:rFonts w:hint="eastAsia" w:ascii="华文楷体" w:hAnsi="华文楷体" w:eastAsia="华文楷体"/>
            <w:sz w:val="28"/>
            <w:szCs w:val="28"/>
          </w:rPr>
          <w:delText>。</w:delText>
        </w:r>
      </w:del>
      <w:r>
        <w:rPr>
          <w:rFonts w:hint="eastAsia" w:ascii="华文楷体" w:hAnsi="华文楷体" w:eastAsia="华文楷体"/>
          <w:sz w:val="28"/>
          <w:szCs w:val="28"/>
        </w:rPr>
        <w:t>他不说万法是常</w:t>
      </w:r>
      <w:ins w:id="1774" w:author="Administrator" w:date="2016-01-03T16:08:21Z">
        <w:r>
          <w:rPr>
            <w:rFonts w:hint="eastAsia" w:ascii="华文楷体" w:hAnsi="华文楷体" w:eastAsia="华文楷体"/>
            <w:sz w:val="28"/>
            <w:szCs w:val="28"/>
            <w:lang w:eastAsia="zh-CN"/>
          </w:rPr>
          <w:t>、</w:t>
        </w:r>
      </w:ins>
      <w:del w:id="1775" w:author="Administrator" w:date="2016-01-03T16:08:21Z">
        <w:r>
          <w:rPr>
            <w:rFonts w:hint="eastAsia" w:ascii="华文楷体" w:hAnsi="华文楷体" w:eastAsia="华文楷体"/>
            <w:sz w:val="28"/>
            <w:szCs w:val="28"/>
          </w:rPr>
          <w:delText>，</w:delText>
        </w:r>
      </w:del>
      <w:r>
        <w:rPr>
          <w:rFonts w:hint="eastAsia" w:ascii="华文楷体" w:hAnsi="华文楷体" w:eastAsia="华文楷体"/>
          <w:sz w:val="28"/>
          <w:szCs w:val="28"/>
        </w:rPr>
        <w:t>非刹那性的，这个</w:t>
      </w:r>
      <w:ins w:id="1776" w:author="Administrator" w:date="2016-01-03T16:08:02Z">
        <w:r>
          <w:rPr>
            <w:rFonts w:hint="eastAsia" w:ascii="华文楷体" w:hAnsi="华文楷体" w:eastAsia="华文楷体"/>
            <w:sz w:val="28"/>
            <w:szCs w:val="28"/>
            <w:lang w:eastAsia="zh-CN"/>
          </w:rPr>
          <w:t>我们</w:t>
        </w:r>
      </w:ins>
      <w:ins w:id="1777" w:author="Administrator" w:date="2016-01-03T16:08:0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w:t>
      </w:r>
      <w:ins w:id="1778" w:author="Administrator" w:date="2016-01-04T18:59:58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小乘</w:t>
      </w:r>
      <w:ins w:id="1779" w:author="Administrator" w:date="2016-01-04T22:18:30Z">
        <w:r>
          <w:rPr>
            <w:rFonts w:hint="eastAsia" w:ascii="华文楷体" w:hAnsi="华文楷体" w:eastAsia="华文楷体"/>
            <w:sz w:val="28"/>
            <w:szCs w:val="28"/>
            <w:lang w:eastAsia="zh-CN"/>
          </w:rPr>
          <w:t>、</w:t>
        </w:r>
      </w:ins>
      <w:ins w:id="1780" w:author="Administrator" w:date="2016-01-04T22:18:32Z">
        <w:r>
          <w:rPr>
            <w:rFonts w:hint="eastAsia" w:ascii="华文楷体" w:hAnsi="华文楷体" w:eastAsia="华文楷体"/>
            <w:sz w:val="28"/>
            <w:szCs w:val="28"/>
            <w:lang w:eastAsia="zh-CN"/>
          </w:rPr>
          <w:t>在</w:t>
        </w:r>
      </w:ins>
      <w:del w:id="1781" w:author="Administrator" w:date="2016-01-04T22:18:30Z">
        <w:r>
          <w:rPr>
            <w:rFonts w:hint="eastAsia" w:ascii="华文楷体" w:hAnsi="华文楷体" w:eastAsia="华文楷体"/>
            <w:sz w:val="28"/>
            <w:szCs w:val="28"/>
          </w:rPr>
          <w:delText>和</w:delText>
        </w:r>
      </w:del>
      <w:r>
        <w:rPr>
          <w:rFonts w:hint="eastAsia" w:ascii="华文楷体" w:hAnsi="华文楷体" w:eastAsia="华文楷体"/>
          <w:sz w:val="28"/>
          <w:szCs w:val="28"/>
        </w:rPr>
        <w:t>唯识宗</w:t>
      </w:r>
      <w:ins w:id="1782" w:author="Administrator" w:date="2016-01-03T16:08:30Z">
        <w:r>
          <w:rPr>
            <w:rFonts w:hint="eastAsia" w:ascii="华文楷体" w:hAnsi="华文楷体" w:eastAsia="华文楷体"/>
            <w:sz w:val="28"/>
            <w:szCs w:val="28"/>
            <w:lang w:eastAsia="zh-CN"/>
          </w:rPr>
          <w:t>的这些</w:t>
        </w:r>
      </w:ins>
      <w:ins w:id="1783" w:author="Administrator" w:date="2016-01-03T16:10:26Z">
        <w:r>
          <w:rPr>
            <w:rFonts w:hint="eastAsia" w:ascii="华文楷体" w:hAnsi="华文楷体" w:eastAsia="华文楷体"/>
            <w:sz w:val="28"/>
            <w:szCs w:val="28"/>
            <w:lang w:eastAsia="zh-CN"/>
          </w:rPr>
          <w:t>宗教</w:t>
        </w:r>
      </w:ins>
      <w:r>
        <w:rPr>
          <w:rFonts w:hint="eastAsia" w:ascii="华文楷体" w:hAnsi="华文楷体" w:eastAsia="华文楷体"/>
          <w:sz w:val="28"/>
          <w:szCs w:val="28"/>
        </w:rPr>
        <w:t>当中的痕迹是很明显的。比如说，内道有部宗和经部宗讲的</w:t>
      </w:r>
      <w:ins w:id="1784" w:author="Administrator" w:date="2016-01-04T22:17:2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微尘，这个微尘是刹那生灭的实有法，但</w:t>
      </w:r>
      <w:ins w:id="1785" w:author="Administrator" w:date="2016-01-03T16:08:45Z">
        <w:r>
          <w:rPr>
            <w:rFonts w:hint="eastAsia" w:ascii="华文楷体" w:hAnsi="华文楷体" w:eastAsia="华文楷体"/>
            <w:sz w:val="28"/>
            <w:szCs w:val="28"/>
            <w:lang w:eastAsia="zh-CN"/>
          </w:rPr>
          <w:t>是呢</w:t>
        </w:r>
      </w:ins>
      <w:r>
        <w:rPr>
          <w:rFonts w:hint="eastAsia" w:ascii="华文楷体" w:hAnsi="华文楷体" w:eastAsia="华文楷体"/>
          <w:sz w:val="28"/>
          <w:szCs w:val="28"/>
        </w:rPr>
        <w:t>不是恒常的。它通过刹那生灭来</w:t>
      </w:r>
      <w:ins w:id="1786" w:author="Administrator" w:date="2016-01-02T22:12:21Z">
        <w:r>
          <w:rPr>
            <w:rFonts w:hint="eastAsia" w:ascii="华文楷体" w:hAnsi="华文楷体" w:eastAsia="华文楷体"/>
            <w:sz w:val="28"/>
            <w:szCs w:val="28"/>
            <w:lang w:eastAsia="zh-CN"/>
          </w:rPr>
          <w:t>拣</w:t>
        </w:r>
      </w:ins>
      <w:del w:id="1787" w:author="Administrator" w:date="2016-01-02T22:12:06Z">
        <w:r>
          <w:rPr>
            <w:rFonts w:hint="eastAsia" w:ascii="华文楷体" w:hAnsi="华文楷体" w:eastAsia="华文楷体"/>
            <w:sz w:val="28"/>
            <w:szCs w:val="28"/>
          </w:rPr>
          <w:delText>检</w:delText>
        </w:r>
      </w:del>
      <w:r>
        <w:rPr>
          <w:rFonts w:hint="eastAsia" w:ascii="华文楷体" w:hAnsi="华文楷体" w:eastAsia="华文楷体"/>
          <w:sz w:val="28"/>
          <w:szCs w:val="28"/>
        </w:rPr>
        <w:t>别</w:t>
      </w:r>
      <w:ins w:id="1788" w:author="Administrator" w:date="2016-01-03T16:08:5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常有，根本就不是常有的</w:t>
      </w:r>
      <w:ins w:id="1789" w:author="Administrator" w:date="2016-01-04T19:00:27Z">
        <w:r>
          <w:rPr>
            <w:rFonts w:hint="eastAsia" w:ascii="华文楷体" w:hAnsi="华文楷体" w:eastAsia="华文楷体"/>
            <w:sz w:val="28"/>
            <w:szCs w:val="28"/>
            <w:lang w:eastAsia="zh-CN"/>
          </w:rPr>
          <w:t>；</w:t>
        </w:r>
      </w:ins>
      <w:del w:id="1790" w:author="Administrator" w:date="2016-01-04T19:00:26Z">
        <w:r>
          <w:rPr>
            <w:rFonts w:hint="eastAsia" w:ascii="华文楷体" w:hAnsi="华文楷体" w:eastAsia="华文楷体"/>
            <w:sz w:val="28"/>
            <w:szCs w:val="28"/>
          </w:rPr>
          <w:delText>。</w:delText>
        </w:r>
      </w:del>
      <w:r>
        <w:rPr>
          <w:rFonts w:hint="eastAsia" w:ascii="华文楷体" w:hAnsi="华文楷体" w:eastAsia="华文楷体"/>
          <w:sz w:val="28"/>
          <w:szCs w:val="28"/>
        </w:rPr>
        <w:t>但是通过实有来</w:t>
      </w:r>
      <w:ins w:id="1791" w:author="Administrator" w:date="2016-01-02T22:12:34Z">
        <w:r>
          <w:rPr>
            <w:rFonts w:hint="eastAsia" w:ascii="华文楷体" w:hAnsi="华文楷体" w:eastAsia="华文楷体"/>
            <w:sz w:val="28"/>
            <w:szCs w:val="28"/>
            <w:lang w:eastAsia="zh-CN"/>
          </w:rPr>
          <w:t>拣</w:t>
        </w:r>
      </w:ins>
      <w:del w:id="1792" w:author="Administrator" w:date="2016-01-02T22:12:31Z">
        <w:r>
          <w:rPr>
            <w:rFonts w:hint="eastAsia" w:ascii="华文楷体" w:hAnsi="华文楷体" w:eastAsia="华文楷体"/>
            <w:sz w:val="28"/>
            <w:szCs w:val="28"/>
          </w:rPr>
          <w:delText>检</w:delText>
        </w:r>
      </w:del>
      <w:r>
        <w:rPr>
          <w:rFonts w:hint="eastAsia" w:ascii="华文楷体" w:hAnsi="华文楷体" w:eastAsia="华文楷体"/>
          <w:sz w:val="28"/>
          <w:szCs w:val="28"/>
        </w:rPr>
        <w:t>别中观</w:t>
      </w:r>
      <w:ins w:id="1793" w:author="Administrator" w:date="2016-01-04T22:18:57Z">
        <w:r>
          <w:rPr>
            <w:rFonts w:hint="eastAsia" w:ascii="华文楷体" w:hAnsi="华文楷体" w:eastAsia="华文楷体"/>
            <w:sz w:val="28"/>
            <w:szCs w:val="28"/>
            <w:lang w:eastAsia="zh-CN"/>
          </w:rPr>
          <w:t>宗</w:t>
        </w:r>
      </w:ins>
      <w:del w:id="1794" w:author="Administrator" w:date="2016-01-04T22:18:54Z">
        <w:r>
          <w:rPr>
            <w:rFonts w:hint="eastAsia" w:ascii="华文楷体" w:hAnsi="华文楷体" w:eastAsia="华文楷体"/>
            <w:sz w:val="28"/>
            <w:szCs w:val="28"/>
          </w:rPr>
          <w:delText>中</w:delText>
        </w:r>
      </w:del>
      <w:r>
        <w:rPr>
          <w:rFonts w:hint="eastAsia" w:ascii="华文楷体" w:hAnsi="华文楷体" w:eastAsia="华文楷体"/>
          <w:sz w:val="28"/>
          <w:szCs w:val="28"/>
        </w:rPr>
        <w:t>的无自性</w:t>
      </w:r>
      <w:ins w:id="1795" w:author="Administrator" w:date="2016-01-03T16:08:58Z">
        <w:r>
          <w:rPr>
            <w:rFonts w:hint="eastAsia" w:ascii="华文楷体" w:hAnsi="华文楷体" w:eastAsia="华文楷体"/>
            <w:sz w:val="28"/>
            <w:szCs w:val="28"/>
            <w:lang w:eastAsia="zh-CN"/>
          </w:rPr>
          <w:t>，</w:t>
        </w:r>
      </w:ins>
      <w:ins w:id="1796" w:author="Administrator" w:date="2016-01-03T16:09:04Z">
        <w:r>
          <w:rPr>
            <w:rFonts w:hint="eastAsia" w:ascii="华文楷体" w:hAnsi="华文楷体" w:eastAsia="华文楷体"/>
            <w:sz w:val="28"/>
            <w:szCs w:val="28"/>
            <w:lang w:eastAsia="zh-CN"/>
          </w:rPr>
          <w:t>它就是这样</w:t>
        </w:r>
      </w:ins>
      <w:ins w:id="1797" w:author="Administrator" w:date="2016-01-03T16:09: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ins w:id="1798" w:author="Administrator" w:date="2016-01-04T22:17:46Z">
        <w:r>
          <w:rPr>
            <w:rFonts w:hint="eastAsia" w:ascii="华文楷体" w:hAnsi="华文楷体" w:eastAsia="华文楷体"/>
            <w:sz w:val="28"/>
            <w:szCs w:val="28"/>
            <w:lang w:eastAsia="zh-CN"/>
          </w:rPr>
          <w:t>所以</w:t>
        </w:r>
      </w:ins>
      <w:ins w:id="1799" w:author="Administrator" w:date="2016-01-04T22:17:54Z">
        <w:r>
          <w:rPr>
            <w:rFonts w:hint="eastAsia" w:ascii="华文楷体" w:hAnsi="华文楷体" w:eastAsia="华文楷体"/>
            <w:sz w:val="28"/>
            <w:szCs w:val="28"/>
            <w:lang w:eastAsia="zh-CN"/>
          </w:rPr>
          <w:t>它</w:t>
        </w:r>
      </w:ins>
      <w:ins w:id="1800" w:author="Administrator" w:date="2016-01-04T22:17: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有部宗的微尘法</w:t>
      </w:r>
      <w:del w:id="1801" w:author="Administrator" w:date="2016-01-03T16:11:00Z">
        <w:r>
          <w:rPr>
            <w:rFonts w:hint="eastAsia" w:ascii="华文楷体" w:hAnsi="华文楷体" w:eastAsia="华文楷体"/>
            <w:sz w:val="28"/>
            <w:szCs w:val="28"/>
          </w:rPr>
          <w:delText>，</w:delText>
        </w:r>
      </w:del>
      <w:r>
        <w:rPr>
          <w:rFonts w:hint="eastAsia" w:ascii="华文楷体" w:hAnsi="华文楷体" w:eastAsia="华文楷体"/>
          <w:sz w:val="28"/>
          <w:szCs w:val="28"/>
        </w:rPr>
        <w:t>是刹那生灭的实有法。还有二取空的</w:t>
      </w:r>
      <w:del w:id="1802" w:author="Administrator" w:date="2016-01-03T16:09:10Z">
        <w:r>
          <w:rPr>
            <w:rFonts w:hint="eastAsia" w:ascii="华文楷体" w:hAnsi="华文楷体" w:eastAsia="华文楷体"/>
            <w:sz w:val="28"/>
            <w:szCs w:val="28"/>
          </w:rPr>
          <w:delText>，</w:delText>
        </w:r>
      </w:del>
      <w:r>
        <w:rPr>
          <w:rFonts w:hint="eastAsia" w:ascii="华文楷体" w:hAnsi="华文楷体" w:eastAsia="华文楷体"/>
          <w:sz w:val="28"/>
          <w:szCs w:val="28"/>
        </w:rPr>
        <w:t>依他起</w:t>
      </w:r>
      <w:ins w:id="1803" w:author="Administrator" w:date="2016-01-03T16:09:13Z">
        <w:r>
          <w:rPr>
            <w:rFonts w:hint="eastAsia" w:ascii="华文楷体" w:hAnsi="华文楷体" w:eastAsia="华文楷体"/>
            <w:sz w:val="28"/>
            <w:szCs w:val="28"/>
            <w:lang w:eastAsia="zh-CN"/>
          </w:rPr>
          <w:t>呢</w:t>
        </w:r>
      </w:ins>
      <w:del w:id="1804" w:author="Administrator" w:date="2016-01-03T16:09:12Z">
        <w:r>
          <w:rPr>
            <w:rFonts w:hint="eastAsia" w:ascii="华文楷体" w:hAnsi="华文楷体" w:eastAsia="华文楷体"/>
            <w:sz w:val="28"/>
            <w:szCs w:val="28"/>
          </w:rPr>
          <w:delText>的</w:delText>
        </w:r>
      </w:del>
      <w:del w:id="1805" w:author="Administrator" w:date="2016-01-03T16:11:06Z">
        <w:r>
          <w:rPr>
            <w:rFonts w:hint="eastAsia" w:ascii="华文楷体" w:hAnsi="华文楷体" w:eastAsia="华文楷体"/>
            <w:sz w:val="28"/>
            <w:szCs w:val="28"/>
          </w:rPr>
          <w:delText>，</w:delText>
        </w:r>
      </w:del>
      <w:r>
        <w:rPr>
          <w:rFonts w:hint="eastAsia" w:ascii="华文楷体" w:hAnsi="华文楷体" w:eastAsia="华文楷体"/>
          <w:sz w:val="28"/>
          <w:szCs w:val="28"/>
        </w:rPr>
        <w:t>也是差不多这样的。所以说，如果你在这个时候执著万法实有，实际意义上就变成一种常见</w:t>
      </w:r>
      <w:ins w:id="1806" w:author="Administrator" w:date="2016-01-03T16:11:13Z">
        <w:r>
          <w:rPr>
            <w:rFonts w:hint="eastAsia" w:ascii="华文楷体" w:hAnsi="华文楷体" w:eastAsia="华文楷体"/>
            <w:sz w:val="28"/>
            <w:szCs w:val="28"/>
            <w:lang w:eastAsia="zh-CN"/>
          </w:rPr>
          <w:t>了</w:t>
        </w:r>
      </w:ins>
      <w:ins w:id="1807" w:author="Administrator" w:date="2016-01-02T22:13:04Z">
        <w:r>
          <w:rPr>
            <w:rFonts w:hint="eastAsia" w:ascii="华文楷体" w:hAnsi="华文楷体" w:eastAsia="华文楷体"/>
            <w:sz w:val="28"/>
            <w:szCs w:val="28"/>
            <w:lang w:eastAsia="zh-CN"/>
          </w:rPr>
          <w:t>，</w:t>
        </w:r>
      </w:ins>
      <w:del w:id="1808" w:author="Administrator" w:date="2016-01-02T22:13:04Z">
        <w:r>
          <w:rPr>
            <w:rFonts w:hint="eastAsia" w:ascii="华文楷体" w:hAnsi="华文楷体" w:eastAsia="华文楷体"/>
            <w:sz w:val="28"/>
            <w:szCs w:val="28"/>
          </w:rPr>
          <w:delText>。</w:delText>
        </w:r>
      </w:del>
      <w:r>
        <w:rPr>
          <w:rFonts w:hint="eastAsia" w:ascii="华文楷体" w:hAnsi="华文楷体" w:eastAsia="华文楷体"/>
          <w:sz w:val="28"/>
          <w:szCs w:val="28"/>
        </w:rPr>
        <w:t>它不是那种粗的常见，但是</w:t>
      </w:r>
      <w:ins w:id="1809" w:author="Administrator" w:date="2016-01-03T16:09:25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一种细的常见</w:t>
      </w:r>
      <w:ins w:id="1810" w:author="Administrator" w:date="2016-01-02T22:13:12Z">
        <w:r>
          <w:rPr>
            <w:rFonts w:hint="eastAsia" w:ascii="华文楷体" w:hAnsi="华文楷体" w:eastAsia="华文楷体"/>
            <w:sz w:val="28"/>
            <w:szCs w:val="28"/>
            <w:lang w:eastAsia="zh-CN"/>
          </w:rPr>
          <w:t>，</w:t>
        </w:r>
      </w:ins>
      <w:del w:id="1811" w:author="Administrator" w:date="2016-01-02T22:13:11Z">
        <w:r>
          <w:rPr>
            <w:rFonts w:hint="eastAsia" w:ascii="华文楷体" w:hAnsi="华文楷体" w:eastAsia="华文楷体"/>
            <w:sz w:val="28"/>
            <w:szCs w:val="28"/>
          </w:rPr>
          <w:delText>。</w:delText>
        </w:r>
      </w:del>
      <w:r>
        <w:rPr>
          <w:rFonts w:hint="eastAsia" w:ascii="华文楷体" w:hAnsi="华文楷体" w:eastAsia="华文楷体"/>
          <w:sz w:val="28"/>
          <w:szCs w:val="28"/>
        </w:rPr>
        <w:t>认为诸法实有</w:t>
      </w:r>
      <w:ins w:id="1812" w:author="Administrator" w:date="2016-01-03T16:11: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是一种细的常见。还有甚至名言当中也不存在的</w:t>
      </w:r>
      <w:ins w:id="1813" w:author="Administrator" w:date="2016-01-04T19:01:03Z">
        <w:r>
          <w:rPr>
            <w:rFonts w:hint="eastAsia" w:ascii="华文楷体" w:hAnsi="华文楷体" w:eastAsia="华文楷体"/>
            <w:sz w:val="28"/>
            <w:szCs w:val="28"/>
            <w:lang w:eastAsia="zh-CN"/>
          </w:rPr>
          <w:t>，</w:t>
        </w:r>
      </w:ins>
      <w:del w:id="1814" w:author="Administrator" w:date="2016-01-04T19:01:03Z">
        <w:r>
          <w:rPr>
            <w:rFonts w:hint="eastAsia" w:ascii="华文楷体" w:hAnsi="华文楷体" w:eastAsia="华文楷体"/>
            <w:sz w:val="28"/>
            <w:szCs w:val="28"/>
          </w:rPr>
          <w:delText>。</w:delText>
        </w:r>
      </w:del>
      <w:r>
        <w:rPr>
          <w:rFonts w:hint="eastAsia" w:ascii="华文楷体" w:hAnsi="华文楷体" w:eastAsia="华文楷体"/>
          <w:sz w:val="28"/>
          <w:szCs w:val="28"/>
        </w:rPr>
        <w:t>一方面有些人执著万法实有，有些人认为既然空的话</w:t>
      </w:r>
      <w:del w:id="1815" w:author="Administrator" w:date="2016-01-03T16:12:15Z">
        <w:r>
          <w:rPr>
            <w:rFonts w:hint="eastAsia" w:ascii="华文楷体" w:hAnsi="华文楷体" w:eastAsia="华文楷体"/>
            <w:sz w:val="28"/>
            <w:szCs w:val="28"/>
          </w:rPr>
          <w:delText>，</w:delText>
        </w:r>
      </w:del>
      <w:r>
        <w:rPr>
          <w:rFonts w:hint="eastAsia" w:ascii="华文楷体" w:hAnsi="华文楷体" w:eastAsia="华文楷体"/>
          <w:sz w:val="28"/>
          <w:szCs w:val="28"/>
        </w:rPr>
        <w:t>名言中也不存在，这</w:t>
      </w:r>
      <w:ins w:id="1816" w:author="Administrator" w:date="2016-01-03T16:11:39Z">
        <w:r>
          <w:rPr>
            <w:rFonts w:hint="eastAsia" w:ascii="华文楷体" w:hAnsi="华文楷体" w:eastAsia="华文楷体"/>
            <w:sz w:val="28"/>
            <w:szCs w:val="28"/>
            <w:lang w:eastAsia="zh-CN"/>
          </w:rPr>
          <w:t>个</w:t>
        </w:r>
      </w:ins>
      <w:ins w:id="1817" w:author="Administrator" w:date="2016-01-03T16:09:44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就是一种断见</w:t>
      </w:r>
      <w:ins w:id="1818" w:author="Administrator" w:date="2016-01-03T16:12:30Z">
        <w:r>
          <w:rPr>
            <w:rFonts w:hint="eastAsia" w:ascii="华文楷体" w:hAnsi="华文楷体" w:eastAsia="华文楷体"/>
            <w:sz w:val="28"/>
            <w:szCs w:val="28"/>
            <w:lang w:eastAsia="zh-CN"/>
          </w:rPr>
          <w:t>，</w:t>
        </w:r>
      </w:ins>
      <w:ins w:id="1819" w:author="Administrator" w:date="2016-01-03T16:12:31Z">
        <w:r>
          <w:rPr>
            <w:rFonts w:hint="eastAsia" w:ascii="华文楷体" w:hAnsi="华文楷体" w:eastAsia="华文楷体"/>
            <w:sz w:val="28"/>
            <w:szCs w:val="28"/>
            <w:lang w:eastAsia="zh-CN"/>
          </w:rPr>
          <w:t>啊</w:t>
        </w:r>
      </w:ins>
      <w:ins w:id="1820" w:author="Administrator" w:date="2016-01-03T16:12:28Z">
        <w:r>
          <w:rPr>
            <w:rFonts w:hint="eastAsia" w:ascii="华文楷体" w:hAnsi="华文楷体" w:eastAsia="华文楷体"/>
            <w:sz w:val="28"/>
            <w:szCs w:val="28"/>
          </w:rPr>
          <w:t>一种断见</w:t>
        </w:r>
      </w:ins>
      <w:r>
        <w:rPr>
          <w:rFonts w:hint="eastAsia" w:ascii="华文楷体" w:hAnsi="华文楷体" w:eastAsia="华文楷体"/>
          <w:sz w:val="28"/>
          <w:szCs w:val="28"/>
        </w:rPr>
        <w:t>。</w:t>
      </w:r>
    </w:p>
    <w:p>
      <w:pPr>
        <w:ind w:firstLine="570"/>
        <w:rPr>
          <w:rFonts w:hint="eastAsia" w:ascii="黑体" w:hAnsi="黑体" w:eastAsia="黑体" w:cs="黑体"/>
          <w:sz w:val="28"/>
          <w:szCs w:val="28"/>
          <w:rPrChange w:id="1821" w:author="Administrator" w:date="2016-01-02T22:14:11Z">
            <w:rPr>
              <w:rFonts w:hint="eastAsia" w:ascii="华文楷体" w:hAnsi="华文楷体" w:eastAsia="华文楷体"/>
              <w:sz w:val="28"/>
              <w:szCs w:val="28"/>
            </w:rPr>
          </w:rPrChange>
        </w:rPr>
      </w:pPr>
      <w:r>
        <w:rPr>
          <w:rFonts w:hint="eastAsia" w:ascii="黑体" w:hAnsi="黑体" w:eastAsia="黑体" w:cs="黑体"/>
          <w:sz w:val="28"/>
          <w:szCs w:val="28"/>
          <w:rPrChange w:id="1822" w:author="Administrator" w:date="2016-01-02T22:14:11Z">
            <w:rPr>
              <w:rFonts w:hint="eastAsia" w:ascii="华文楷体" w:hAnsi="华文楷体" w:eastAsia="华文楷体"/>
              <w:sz w:val="28"/>
              <w:szCs w:val="28"/>
            </w:rPr>
          </w:rPrChange>
        </w:rPr>
        <w:t>〖彼之对治:以名言存在作为遣除无边的对治,它不是有边与常边。〗</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那么对治呢，就是</w:t>
      </w:r>
      <w:ins w:id="1823" w:author="Administrator" w:date="2016-01-03T16:11:50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名言存在，作为无边的对治。如果认为名言当中也不存在，那么我们就说名言当中一切万法是存在的</w:t>
      </w:r>
      <w:ins w:id="1824" w:author="Administrator" w:date="2016-01-02T22:14:33Z">
        <w:r>
          <w:rPr>
            <w:rFonts w:hint="eastAsia" w:ascii="华文楷体" w:hAnsi="华文楷体" w:eastAsia="华文楷体"/>
            <w:sz w:val="28"/>
            <w:szCs w:val="28"/>
            <w:lang w:eastAsia="zh-CN"/>
          </w:rPr>
          <w:t>，</w:t>
        </w:r>
      </w:ins>
      <w:del w:id="1825" w:author="Administrator" w:date="2016-01-02T22:14:33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这个时候可以遣除无边。虽然说万法在名言当中存在，但</w:t>
      </w:r>
      <w:ins w:id="1826" w:author="Administrator" w:date="2016-01-03T16:12:49Z">
        <w:r>
          <w:rPr>
            <w:rFonts w:hint="eastAsia" w:ascii="华文楷体" w:hAnsi="华文楷体" w:eastAsia="华文楷体"/>
            <w:sz w:val="28"/>
            <w:szCs w:val="28"/>
            <w:lang w:eastAsia="zh-CN"/>
          </w:rPr>
          <w:t>是呢</w:t>
        </w:r>
      </w:ins>
      <w:ins w:id="1827" w:author="Administrator" w:date="2016-01-03T16:12: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不是有边</w:t>
      </w:r>
      <w:ins w:id="1828" w:author="Administrator" w:date="2016-01-03T16:12:57Z">
        <w:r>
          <w:rPr>
            <w:rFonts w:hint="eastAsia" w:ascii="华文楷体" w:hAnsi="华文楷体" w:eastAsia="华文楷体"/>
            <w:sz w:val="28"/>
            <w:szCs w:val="28"/>
            <w:lang w:eastAsia="zh-CN"/>
          </w:rPr>
          <w:t>、</w:t>
        </w:r>
      </w:ins>
      <w:del w:id="1829" w:author="Administrator" w:date="2016-01-03T16:12:57Z">
        <w:r>
          <w:rPr>
            <w:rFonts w:hint="eastAsia" w:ascii="华文楷体" w:hAnsi="华文楷体" w:eastAsia="华文楷体"/>
            <w:sz w:val="28"/>
            <w:szCs w:val="28"/>
          </w:rPr>
          <w:delText>，</w:delText>
        </w:r>
      </w:del>
      <w:r>
        <w:rPr>
          <w:rFonts w:hint="eastAsia" w:ascii="华文楷体" w:hAnsi="华文楷体" w:eastAsia="华文楷体"/>
          <w:sz w:val="28"/>
          <w:szCs w:val="28"/>
        </w:rPr>
        <w:t>也不是常边</w:t>
      </w:r>
      <w:ins w:id="1830" w:author="Administrator" w:date="2016-01-02T22:14:49Z">
        <w:r>
          <w:rPr>
            <w:rFonts w:hint="eastAsia" w:ascii="华文楷体" w:hAnsi="华文楷体" w:eastAsia="华文楷体"/>
            <w:sz w:val="28"/>
            <w:szCs w:val="28"/>
            <w:lang w:eastAsia="zh-CN"/>
          </w:rPr>
          <w:t>，</w:t>
        </w:r>
      </w:ins>
      <w:ins w:id="1831" w:author="Administrator" w:date="2016-01-03T16:13:26Z">
        <w:r>
          <w:rPr>
            <w:rFonts w:hint="eastAsia" w:ascii="华文楷体" w:hAnsi="华文楷体" w:eastAsia="华文楷体"/>
            <w:sz w:val="28"/>
            <w:szCs w:val="28"/>
            <w:lang w:eastAsia="zh-CN"/>
          </w:rPr>
          <w:t>它</w:t>
        </w:r>
      </w:ins>
      <w:del w:id="1832" w:author="Administrator" w:date="2016-01-02T22:14:48Z">
        <w:r>
          <w:rPr>
            <w:rFonts w:hint="eastAsia" w:ascii="华文楷体" w:hAnsi="华文楷体" w:eastAsia="华文楷体"/>
            <w:sz w:val="28"/>
            <w:szCs w:val="28"/>
          </w:rPr>
          <w:delText>。</w:delText>
        </w:r>
      </w:del>
      <w:r>
        <w:rPr>
          <w:rFonts w:hint="eastAsia" w:ascii="华文楷体" w:hAnsi="华文楷体" w:eastAsia="华文楷体"/>
          <w:sz w:val="28"/>
          <w:szCs w:val="28"/>
        </w:rPr>
        <w:t>只是万法在名言当中存在而已。</w:t>
      </w:r>
    </w:p>
    <w:p>
      <w:pPr>
        <w:ind w:firstLine="570"/>
        <w:rPr>
          <w:rFonts w:hint="eastAsia" w:ascii="黑体" w:hAnsi="黑体" w:eastAsia="黑体" w:cs="黑体"/>
          <w:sz w:val="28"/>
          <w:szCs w:val="28"/>
          <w:rPrChange w:id="1833" w:author="Administrator" w:date="2016-01-02T22:15:36Z">
            <w:rPr>
              <w:rFonts w:hint="eastAsia" w:ascii="华文楷体" w:hAnsi="华文楷体" w:eastAsia="华文楷体"/>
              <w:sz w:val="28"/>
              <w:szCs w:val="28"/>
            </w:rPr>
          </w:rPrChange>
        </w:rPr>
      </w:pPr>
      <w:r>
        <w:rPr>
          <w:rFonts w:hint="eastAsia" w:ascii="黑体" w:hAnsi="黑体" w:eastAsia="黑体" w:cs="黑体"/>
          <w:sz w:val="28"/>
          <w:szCs w:val="28"/>
          <w:rPrChange w:id="1834" w:author="Administrator" w:date="2016-01-02T22:15:36Z">
            <w:rPr>
              <w:rFonts w:hint="eastAsia" w:ascii="华文楷体" w:hAnsi="华文楷体" w:eastAsia="华文楷体"/>
              <w:sz w:val="28"/>
              <w:szCs w:val="28"/>
            </w:rPr>
          </w:rPrChange>
        </w:rPr>
        <w:t>〖无自性是遣除有边的对治,它不是无边与断边。〗</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那么对于前面认为执著万法实有的观点，</w:t>
      </w:r>
      <w:ins w:id="1835" w:author="Administrator" w:date="2016-01-03T16:13:41Z">
        <w:r>
          <w:rPr>
            <w:rFonts w:hint="eastAsia" w:ascii="华文楷体" w:hAnsi="华文楷体" w:eastAsia="华文楷体"/>
            <w:sz w:val="28"/>
            <w:szCs w:val="28"/>
            <w:lang w:eastAsia="zh-CN"/>
          </w:rPr>
          <w:t>我们就是</w:t>
        </w:r>
      </w:ins>
      <w:r>
        <w:rPr>
          <w:rFonts w:hint="eastAsia" w:ascii="华文楷体" w:hAnsi="华文楷体" w:eastAsia="华文楷体"/>
          <w:sz w:val="28"/>
          <w:szCs w:val="28"/>
        </w:rPr>
        <w:t>遣除</w:t>
      </w:r>
      <w:ins w:id="1836" w:author="Administrator" w:date="2016-01-04T19:02:49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它的实有，认为它有自性</w:t>
      </w:r>
      <w:del w:id="1837" w:author="Administrator" w:date="2016-01-03T16:16:31Z">
        <w:r>
          <w:rPr>
            <w:rFonts w:hint="eastAsia" w:ascii="华文楷体" w:hAnsi="华文楷体" w:eastAsia="华文楷体"/>
            <w:sz w:val="28"/>
            <w:szCs w:val="28"/>
          </w:rPr>
          <w:delText>，</w:delText>
        </w:r>
      </w:del>
      <w:ins w:id="1838" w:author="Administrator" w:date="2016-01-03T16:14:01Z">
        <w:r>
          <w:rPr>
            <w:rFonts w:hint="eastAsia" w:ascii="华文楷体" w:hAnsi="华文楷体" w:eastAsia="华文楷体"/>
            <w:sz w:val="28"/>
            <w:szCs w:val="28"/>
            <w:lang w:eastAsia="zh-CN"/>
          </w:rPr>
          <w:t>我们</w:t>
        </w:r>
      </w:ins>
      <w:del w:id="1839" w:author="Administrator" w:date="2016-01-04T22:20:21Z">
        <w:r>
          <w:rPr>
            <w:rFonts w:hint="eastAsia" w:ascii="华文楷体" w:hAnsi="华文楷体" w:eastAsia="华文楷体"/>
            <w:sz w:val="28"/>
            <w:szCs w:val="28"/>
          </w:rPr>
          <w:delText>就</w:delText>
        </w:r>
      </w:del>
      <w:r>
        <w:rPr>
          <w:rFonts w:hint="eastAsia" w:ascii="华文楷体" w:hAnsi="华文楷体" w:eastAsia="华文楷体"/>
          <w:sz w:val="28"/>
          <w:szCs w:val="28"/>
        </w:rPr>
        <w:t>遣除</w:t>
      </w:r>
      <w:ins w:id="1840" w:author="Administrator" w:date="2016-01-04T19:02:58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它的自性。</w:t>
      </w:r>
      <w:ins w:id="1841" w:author="Administrator" w:date="2016-01-04T19:01:51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认为一切万法无自性，能够抉择万法无自性，</w:t>
      </w:r>
      <w:ins w:id="1842" w:author="Administrator" w:date="2016-01-03T16:14:4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就是遣除前面讲</w:t>
      </w:r>
      <w:del w:id="1843" w:author="Administrator" w:date="2016-01-04T19:03:07Z">
        <w:r>
          <w:rPr>
            <w:rFonts w:hint="eastAsia" w:ascii="华文楷体" w:hAnsi="华文楷体" w:eastAsia="华文楷体"/>
            <w:sz w:val="28"/>
            <w:szCs w:val="28"/>
          </w:rPr>
          <w:delText>的</w:delText>
        </w:r>
      </w:del>
      <w:r>
        <w:rPr>
          <w:rFonts w:hint="eastAsia" w:ascii="华文楷体" w:hAnsi="华文楷体" w:eastAsia="华文楷体"/>
          <w:sz w:val="28"/>
          <w:szCs w:val="28"/>
        </w:rPr>
        <w:t>有边的对治</w:t>
      </w:r>
      <w:ins w:id="1844" w:author="Administrator" w:date="2016-01-03T16:14:18Z">
        <w:r>
          <w:rPr>
            <w:rFonts w:hint="eastAsia" w:ascii="华文楷体" w:hAnsi="华文楷体" w:eastAsia="华文楷体"/>
            <w:sz w:val="28"/>
            <w:szCs w:val="28"/>
            <w:lang w:eastAsia="zh-CN"/>
          </w:rPr>
          <w:t>，</w:t>
        </w:r>
      </w:ins>
      <w:ins w:id="1845" w:author="Administrator" w:date="2016-01-03T16:14:20Z">
        <w:r>
          <w:rPr>
            <w:rFonts w:hint="eastAsia" w:ascii="华文楷体" w:hAnsi="华文楷体" w:eastAsia="华文楷体"/>
            <w:sz w:val="28"/>
            <w:szCs w:val="28"/>
            <w:lang w:eastAsia="zh-CN"/>
          </w:rPr>
          <w:t>可以</w:t>
        </w:r>
      </w:ins>
      <w:ins w:id="1846" w:author="Administrator" w:date="2016-01-03T16:14:48Z">
        <w:r>
          <w:rPr>
            <w:rFonts w:hint="eastAsia" w:ascii="华文楷体" w:hAnsi="华文楷体" w:eastAsia="华文楷体"/>
            <w:sz w:val="28"/>
            <w:szCs w:val="28"/>
            <w:lang w:eastAsia="zh-CN"/>
          </w:rPr>
          <w:t>遣除</w:t>
        </w:r>
      </w:ins>
      <w:ins w:id="1847" w:author="Administrator" w:date="2016-01-03T16:14:17Z">
        <w:r>
          <w:rPr>
            <w:rFonts w:hint="eastAsia" w:ascii="华文楷体" w:hAnsi="华文楷体" w:eastAsia="华文楷体"/>
            <w:sz w:val="28"/>
            <w:szCs w:val="28"/>
          </w:rPr>
          <w:t>有边</w:t>
        </w:r>
      </w:ins>
      <w:ins w:id="1848" w:author="Administrator" w:date="2016-01-03T16:16:44Z">
        <w:r>
          <w:rPr>
            <w:rFonts w:hint="eastAsia" w:ascii="华文楷体" w:hAnsi="华文楷体" w:eastAsia="华文楷体"/>
            <w:sz w:val="28"/>
            <w:szCs w:val="28"/>
            <w:lang w:eastAsia="zh-CN"/>
          </w:rPr>
          <w:t>，</w:t>
        </w:r>
      </w:ins>
      <w:del w:id="1849" w:author="Administrator" w:date="2016-01-03T16:16:43Z">
        <w:r>
          <w:rPr>
            <w:rFonts w:hint="eastAsia" w:ascii="华文楷体" w:hAnsi="华文楷体" w:eastAsia="华文楷体"/>
            <w:sz w:val="28"/>
            <w:szCs w:val="28"/>
          </w:rPr>
          <w:delText>。</w:delText>
        </w:r>
      </w:del>
      <w:r>
        <w:rPr>
          <w:rFonts w:hint="eastAsia" w:ascii="华文楷体" w:hAnsi="华文楷体" w:eastAsia="华文楷体"/>
          <w:sz w:val="28"/>
          <w:szCs w:val="28"/>
        </w:rPr>
        <w:t>但是它不是无边</w:t>
      </w:r>
      <w:ins w:id="1850" w:author="Administrator" w:date="2016-01-04T19:03:15Z">
        <w:r>
          <w:rPr>
            <w:rFonts w:hint="eastAsia" w:ascii="华文楷体" w:hAnsi="华文楷体" w:eastAsia="华文楷体"/>
            <w:sz w:val="28"/>
            <w:szCs w:val="28"/>
            <w:lang w:eastAsia="zh-CN"/>
          </w:rPr>
          <w:t>、</w:t>
        </w:r>
      </w:ins>
      <w:ins w:id="1851" w:author="Administrator" w:date="2016-01-04T19:03:18Z">
        <w:r>
          <w:rPr>
            <w:rFonts w:hint="eastAsia" w:ascii="华文楷体" w:hAnsi="华文楷体" w:eastAsia="华文楷体"/>
            <w:sz w:val="28"/>
            <w:szCs w:val="28"/>
            <w:lang w:eastAsia="zh-CN"/>
          </w:rPr>
          <w:t>也不是</w:t>
        </w:r>
      </w:ins>
      <w:del w:id="1852" w:author="Administrator" w:date="2016-01-04T19:03:15Z">
        <w:r>
          <w:rPr>
            <w:rFonts w:hint="eastAsia" w:ascii="华文楷体" w:hAnsi="华文楷体" w:eastAsia="华文楷体"/>
            <w:sz w:val="28"/>
            <w:szCs w:val="28"/>
          </w:rPr>
          <w:delText>的</w:delText>
        </w:r>
      </w:del>
      <w:r>
        <w:rPr>
          <w:rFonts w:hint="eastAsia" w:ascii="华文楷体" w:hAnsi="华文楷体" w:eastAsia="华文楷体"/>
          <w:sz w:val="28"/>
          <w:szCs w:val="28"/>
        </w:rPr>
        <w:t>断见，它是无自性</w:t>
      </w:r>
      <w:ins w:id="1853" w:author="Administrator" w:date="2016-01-04T19:03:55Z">
        <w:r>
          <w:rPr>
            <w:rFonts w:hint="eastAsia" w:ascii="华文楷体" w:hAnsi="华文楷体" w:eastAsia="华文楷体"/>
            <w:sz w:val="28"/>
            <w:szCs w:val="28"/>
            <w:lang w:eastAsia="zh-CN"/>
          </w:rPr>
          <w:t>，</w:t>
        </w:r>
      </w:ins>
      <w:del w:id="1854" w:author="Administrator" w:date="2016-01-04T19:03:55Z">
        <w:r>
          <w:rPr>
            <w:rFonts w:hint="eastAsia" w:ascii="华文楷体" w:hAnsi="华文楷体" w:eastAsia="华文楷体"/>
            <w:sz w:val="28"/>
            <w:szCs w:val="28"/>
          </w:rPr>
          <w:delText>。</w:delText>
        </w:r>
      </w:del>
      <w:r>
        <w:rPr>
          <w:rFonts w:hint="eastAsia" w:ascii="华文楷体" w:hAnsi="华文楷体" w:eastAsia="华文楷体"/>
          <w:sz w:val="28"/>
          <w:szCs w:val="28"/>
        </w:rPr>
        <w:t>无自性既不是“无”也不是“断”</w:t>
      </w:r>
      <w:ins w:id="1855" w:author="Administrator" w:date="2016-01-03T16:16:50Z">
        <w:r>
          <w:rPr>
            <w:rFonts w:hint="eastAsia" w:ascii="华文楷体" w:hAnsi="华文楷体" w:eastAsia="华文楷体"/>
            <w:sz w:val="28"/>
            <w:szCs w:val="28"/>
            <w:lang w:eastAsia="zh-CN"/>
          </w:rPr>
          <w:t>，</w:t>
        </w:r>
      </w:ins>
      <w:ins w:id="1856" w:author="Administrator" w:date="2016-01-03T16:16:54Z">
        <w:r>
          <w:rPr>
            <w:rFonts w:hint="eastAsia" w:ascii="华文楷体" w:hAnsi="华文楷体" w:eastAsia="华文楷体"/>
            <w:sz w:val="28"/>
            <w:szCs w:val="28"/>
            <w:lang w:eastAsia="zh-CN"/>
          </w:rPr>
          <w:t>就是这样的</w:t>
        </w:r>
      </w:ins>
      <w:r>
        <w:rPr>
          <w:rFonts w:hint="eastAsia" w:ascii="华文楷体" w:hAnsi="华文楷体" w:eastAsia="华文楷体"/>
          <w:sz w:val="28"/>
          <w:szCs w:val="28"/>
        </w:rPr>
        <w:t>。通过“无自性”和“名言有”，通过“世俗有”和“胜义无”，能够遣除</w:t>
      </w:r>
      <w:ins w:id="1857" w:author="Administrator" w:date="2016-01-04T19:04:18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细的断</w:t>
      </w:r>
      <w:ins w:id="1858" w:author="Administrator" w:date="2016-01-04T19:04:40Z">
        <w:r>
          <w:rPr>
            <w:rFonts w:hint="eastAsia" w:ascii="华文楷体" w:hAnsi="华文楷体" w:eastAsia="华文楷体"/>
            <w:sz w:val="28"/>
            <w:szCs w:val="28"/>
            <w:lang w:eastAsia="zh-CN"/>
          </w:rPr>
          <w:t>见</w:t>
        </w:r>
      </w:ins>
      <w:ins w:id="1859" w:author="Administrator" w:date="2016-01-04T19:04:42Z">
        <w:r>
          <w:rPr>
            <w:rFonts w:hint="eastAsia" w:ascii="华文楷体" w:hAnsi="华文楷体" w:eastAsia="华文楷体"/>
            <w:sz w:val="28"/>
            <w:szCs w:val="28"/>
            <w:lang w:eastAsia="zh-CN"/>
          </w:rPr>
          <w:t>、</w:t>
        </w:r>
      </w:ins>
      <w:ins w:id="1860" w:author="Administrator" w:date="2016-01-04T19:05:01Z">
        <w:r>
          <w:rPr>
            <w:rFonts w:hint="eastAsia" w:ascii="华文楷体" w:hAnsi="华文楷体" w:eastAsia="华文楷体"/>
            <w:sz w:val="28"/>
            <w:szCs w:val="28"/>
            <w:lang w:eastAsia="zh-CN"/>
          </w:rPr>
          <w:t>细的</w:t>
        </w:r>
      </w:ins>
      <w:r>
        <w:rPr>
          <w:rFonts w:hint="eastAsia" w:ascii="华文楷体" w:hAnsi="华文楷体" w:eastAsia="华文楷体"/>
          <w:sz w:val="28"/>
          <w:szCs w:val="28"/>
        </w:rPr>
        <w:t>常</w:t>
      </w:r>
      <w:ins w:id="1861" w:author="Administrator" w:date="2016-01-04T19:05:19Z">
        <w:r>
          <w:rPr>
            <w:rFonts w:hint="eastAsia" w:ascii="华文楷体" w:hAnsi="华文楷体" w:eastAsia="华文楷体"/>
            <w:sz w:val="28"/>
            <w:szCs w:val="28"/>
            <w:lang w:eastAsia="zh-CN"/>
          </w:rPr>
          <w:t>断</w:t>
        </w:r>
      </w:ins>
      <w:r>
        <w:rPr>
          <w:rFonts w:hint="eastAsia" w:ascii="华文楷体" w:hAnsi="华文楷体" w:eastAsia="华文楷体"/>
          <w:sz w:val="28"/>
          <w:szCs w:val="28"/>
        </w:rPr>
        <w:t>见，就</w:t>
      </w:r>
      <w:del w:id="1862" w:author="Administrator" w:date="2016-01-04T19:05:50Z">
        <w:r>
          <w:rPr>
            <w:rFonts w:hint="eastAsia" w:ascii="华文楷体" w:hAnsi="华文楷体" w:eastAsia="华文楷体"/>
            <w:sz w:val="28"/>
            <w:szCs w:val="28"/>
          </w:rPr>
          <w:delText>是</w:delText>
        </w:r>
      </w:del>
      <w:r>
        <w:rPr>
          <w:rFonts w:hint="eastAsia" w:ascii="华文楷体" w:hAnsi="华文楷体" w:eastAsia="华文楷体"/>
          <w:sz w:val="28"/>
          <w:szCs w:val="28"/>
        </w:rPr>
        <w:t>认为万法</w:t>
      </w:r>
      <w:ins w:id="1863" w:author="Administrator" w:date="2016-01-04T22:20: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实有</w:t>
      </w:r>
      <w:ins w:id="1864" w:author="Administrator" w:date="2016-01-04T22:20:51Z">
        <w:r>
          <w:rPr>
            <w:rFonts w:hint="eastAsia" w:ascii="华文楷体" w:hAnsi="华文楷体" w:eastAsia="华文楷体"/>
            <w:sz w:val="28"/>
            <w:szCs w:val="28"/>
            <w:lang w:eastAsia="zh-CN"/>
          </w:rPr>
          <w:t>的</w:t>
        </w:r>
      </w:ins>
      <w:del w:id="1865" w:author="Administrator" w:date="2016-01-03T16:17:02Z">
        <w:r>
          <w:rPr>
            <w:rFonts w:hint="eastAsia" w:ascii="华文楷体" w:hAnsi="华文楷体" w:eastAsia="华文楷体"/>
            <w:sz w:val="28"/>
            <w:szCs w:val="28"/>
          </w:rPr>
          <w:delText>，</w:delText>
        </w:r>
      </w:del>
      <w:r>
        <w:rPr>
          <w:rFonts w:hint="eastAsia" w:ascii="华文楷体" w:hAnsi="华文楷体" w:eastAsia="华文楷体"/>
          <w:sz w:val="28"/>
          <w:szCs w:val="28"/>
        </w:rPr>
        <w:t>或</w:t>
      </w:r>
      <w:del w:id="1866" w:author="Administrator" w:date="2016-01-04T22:21:14Z">
        <w:r>
          <w:rPr>
            <w:rFonts w:hint="eastAsia" w:ascii="华文楷体" w:hAnsi="华文楷体" w:eastAsia="华文楷体"/>
            <w:sz w:val="28"/>
            <w:szCs w:val="28"/>
          </w:rPr>
          <w:delText>者</w:delText>
        </w:r>
      </w:del>
      <w:ins w:id="1867" w:author="Administrator" w:date="2016-01-04T22:21:1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名言当中也不存在</w:t>
      </w:r>
      <w:ins w:id="1868" w:author="Administrator" w:date="2016-01-04T19:06:19Z">
        <w:r>
          <w:rPr>
            <w:rFonts w:hint="eastAsia" w:ascii="华文楷体" w:hAnsi="华文楷体" w:eastAsia="华文楷体"/>
            <w:sz w:val="28"/>
            <w:szCs w:val="28"/>
            <w:lang w:eastAsia="zh-CN"/>
          </w:rPr>
          <w:t>、</w:t>
        </w:r>
      </w:ins>
      <w:del w:id="1869" w:author="Administrator" w:date="2016-01-03T16:15:24Z">
        <w:r>
          <w:rPr>
            <w:rFonts w:hint="eastAsia" w:ascii="华文楷体" w:hAnsi="华文楷体" w:eastAsia="华文楷体"/>
            <w:sz w:val="28"/>
            <w:szCs w:val="28"/>
          </w:rPr>
          <w:delText>。</w:delText>
        </w:r>
      </w:del>
      <w:r>
        <w:rPr>
          <w:rFonts w:hint="eastAsia" w:ascii="华文楷体" w:hAnsi="华文楷体" w:eastAsia="华文楷体"/>
          <w:sz w:val="28"/>
          <w:szCs w:val="28"/>
        </w:rPr>
        <w:t>细微的常断见</w:t>
      </w:r>
      <w:ins w:id="1870" w:author="Administrator" w:date="2016-01-04T19:06:06Z">
        <w:r>
          <w:rPr>
            <w:rFonts w:hint="eastAsia" w:ascii="华文楷体" w:hAnsi="华文楷体" w:eastAsia="华文楷体"/>
            <w:sz w:val="28"/>
            <w:szCs w:val="28"/>
            <w:lang w:eastAsia="zh-CN"/>
          </w:rPr>
          <w:t>，</w:t>
        </w:r>
      </w:ins>
      <w:ins w:id="1871" w:author="Administrator" w:date="2016-01-03T16:17:09Z">
        <w:r>
          <w:rPr>
            <w:rFonts w:hint="eastAsia" w:ascii="华文楷体" w:hAnsi="华文楷体" w:eastAsia="华文楷体"/>
            <w:sz w:val="28"/>
            <w:szCs w:val="28"/>
            <w:lang w:eastAsia="zh-CN"/>
          </w:rPr>
          <w:t>它</w:t>
        </w:r>
      </w:ins>
      <w:del w:id="1872" w:author="Administrator" w:date="2016-01-03T16:17:07Z">
        <w:r>
          <w:rPr>
            <w:rFonts w:hint="eastAsia" w:ascii="华文楷体" w:hAnsi="华文楷体" w:eastAsia="华文楷体"/>
            <w:sz w:val="28"/>
            <w:szCs w:val="28"/>
          </w:rPr>
          <w:delText>，</w:delText>
        </w:r>
      </w:del>
      <w:r>
        <w:rPr>
          <w:rFonts w:hint="eastAsia" w:ascii="华文楷体" w:hAnsi="华文楷体" w:eastAsia="华文楷体"/>
          <w:sz w:val="28"/>
          <w:szCs w:val="28"/>
        </w:rPr>
        <w:t>通过“世俗有”和“胜义无”这样的方式就可以打破掉了，</w:t>
      </w:r>
      <w:ins w:id="1873" w:author="Administrator" w:date="2016-01-04T22:21:26Z">
        <w:r>
          <w:rPr>
            <w:rFonts w:hint="eastAsia" w:ascii="华文楷体" w:hAnsi="华文楷体" w:eastAsia="华文楷体"/>
            <w:sz w:val="28"/>
            <w:szCs w:val="28"/>
            <w:lang w:eastAsia="zh-CN"/>
          </w:rPr>
          <w:t>就可以</w:t>
        </w:r>
      </w:ins>
      <w:r>
        <w:rPr>
          <w:rFonts w:hint="eastAsia" w:ascii="华文楷体" w:hAnsi="华文楷体" w:eastAsia="华文楷体"/>
          <w:sz w:val="28"/>
          <w:szCs w:val="28"/>
        </w:rPr>
        <w:t>对治掉了。</w:t>
      </w:r>
    </w:p>
    <w:p>
      <w:pPr>
        <w:ind w:firstLine="570"/>
        <w:rPr>
          <w:del w:id="1874" w:author="Administrator" w:date="2016-01-02T22:13:21Z"/>
          <w:rFonts w:hint="eastAsia" w:ascii="黑体" w:hAnsi="黑体" w:eastAsia="黑体" w:cs="黑体"/>
          <w:sz w:val="28"/>
          <w:szCs w:val="28"/>
          <w:rPrChange w:id="1875" w:author="Administrator" w:date="2016-01-02T22:13:48Z">
            <w:rPr>
              <w:del w:id="1876" w:author="Administrator" w:date="2016-01-02T22:13:21Z"/>
              <w:rFonts w:hint="eastAsia" w:ascii="华文楷体" w:hAnsi="华文楷体" w:eastAsia="华文楷体"/>
              <w:sz w:val="28"/>
              <w:szCs w:val="28"/>
            </w:rPr>
          </w:rPrChange>
        </w:rPr>
      </w:pPr>
      <w:r>
        <w:rPr>
          <w:rFonts w:hint="eastAsia" w:ascii="黑体" w:hAnsi="黑体" w:eastAsia="黑体" w:cs="黑体"/>
          <w:sz w:val="28"/>
          <w:szCs w:val="28"/>
          <w:rPrChange w:id="1877" w:author="Administrator" w:date="2016-01-02T22:13:48Z">
            <w:rPr>
              <w:rFonts w:hint="eastAsia" w:ascii="华文楷体" w:hAnsi="华文楷体" w:eastAsia="华文楷体"/>
              <w:sz w:val="28"/>
              <w:szCs w:val="28"/>
            </w:rPr>
          </w:rPrChange>
        </w:rPr>
        <w:t>〖尽管如此,但“有与无”的这些执著仅仅是所取能取分别念的自</w:t>
      </w:r>
    </w:p>
    <w:p>
      <w:pPr>
        <w:ind w:firstLine="570"/>
        <w:rPr>
          <w:rFonts w:hint="eastAsia" w:ascii="黑体" w:hAnsi="黑体" w:eastAsia="黑体" w:cs="黑体"/>
          <w:sz w:val="28"/>
          <w:szCs w:val="28"/>
          <w:rPrChange w:id="1878" w:author="Administrator" w:date="2016-01-02T22:13:48Z">
            <w:rPr>
              <w:rFonts w:hint="eastAsia" w:ascii="华文楷体" w:hAnsi="华文楷体" w:eastAsia="华文楷体"/>
              <w:sz w:val="28"/>
              <w:szCs w:val="28"/>
            </w:rPr>
          </w:rPrChange>
        </w:rPr>
      </w:pPr>
      <w:r>
        <w:rPr>
          <w:rFonts w:hint="eastAsia" w:ascii="黑体" w:hAnsi="黑体" w:eastAsia="黑体" w:cs="黑体"/>
          <w:sz w:val="28"/>
          <w:szCs w:val="28"/>
          <w:rPrChange w:id="1879" w:author="Administrator" w:date="2016-01-02T22:13:48Z">
            <w:rPr>
              <w:rFonts w:hint="eastAsia" w:ascii="华文楷体" w:hAnsi="华文楷体" w:eastAsia="华文楷体"/>
              <w:sz w:val="28"/>
              <w:szCs w:val="28"/>
            </w:rPr>
          </w:rPrChange>
        </w:rPr>
        <w:t>性,因而仍旧需要生起入定的无分别智慧。〗</w:t>
      </w:r>
    </w:p>
    <w:p>
      <w:pPr>
        <w:ind w:firstLine="570"/>
        <w:rPr>
          <w:rFonts w:hint="eastAsia" w:ascii="华文楷体" w:hAnsi="华文楷体" w:eastAsia="华文楷体"/>
          <w:sz w:val="28"/>
          <w:szCs w:val="28"/>
        </w:rPr>
      </w:pPr>
      <w:r>
        <w:rPr>
          <w:rFonts w:hint="eastAsia" w:ascii="华文楷体" w:hAnsi="华文楷体" w:eastAsia="华文楷体"/>
          <w:sz w:val="28"/>
          <w:szCs w:val="28"/>
        </w:rPr>
        <w:t>虽然他能够把细的常断见对治掉，但是我们认为“世俗有”“胜义无”，“有”与“无”的</w:t>
      </w:r>
      <w:ins w:id="1880" w:author="Administrator" w:date="2016-01-03T16:17:38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执著</w:t>
      </w:r>
      <w:ins w:id="1881" w:author="Administrator" w:date="2016-01-03T16:18:28Z">
        <w:r>
          <w:rPr>
            <w:rFonts w:hint="eastAsia" w:ascii="华文楷体" w:hAnsi="华文楷体" w:eastAsia="华文楷体"/>
            <w:sz w:val="28"/>
            <w:szCs w:val="28"/>
            <w:lang w:eastAsia="zh-CN"/>
          </w:rPr>
          <w:t>也</w:t>
        </w:r>
      </w:ins>
      <w:r>
        <w:rPr>
          <w:rFonts w:hint="eastAsia" w:ascii="华文楷体" w:hAnsi="华文楷体" w:eastAsia="华文楷体"/>
          <w:sz w:val="28"/>
          <w:szCs w:val="28"/>
        </w:rPr>
        <w:t>仅仅是所取能取分别念的自性而已，</w:t>
      </w:r>
      <w:ins w:id="1882" w:author="Administrator" w:date="2016-01-04T22:21:56Z">
        <w:r>
          <w:rPr>
            <w:rFonts w:hint="eastAsia" w:ascii="华文楷体" w:hAnsi="华文楷体" w:eastAsia="华文楷体"/>
            <w:sz w:val="28"/>
            <w:szCs w:val="28"/>
            <w:lang w:eastAsia="zh-CN"/>
          </w:rPr>
          <w:t>所以</w:t>
        </w:r>
      </w:ins>
      <w:ins w:id="1883" w:author="Administrator" w:date="2016-01-04T22:21:58Z">
        <w:r>
          <w:rPr>
            <w:rFonts w:hint="eastAsia" w:ascii="华文楷体" w:hAnsi="华文楷体" w:eastAsia="华文楷体"/>
            <w:sz w:val="28"/>
            <w:szCs w:val="28"/>
            <w:lang w:eastAsia="zh-CN"/>
          </w:rPr>
          <w:t>呢</w:t>
        </w:r>
      </w:ins>
      <w:r>
        <w:rPr>
          <w:rFonts w:hint="eastAsia" w:ascii="华文楷体" w:hAnsi="华文楷体" w:eastAsia="华文楷体"/>
          <w:sz w:val="28"/>
          <w:szCs w:val="28"/>
        </w:rPr>
        <w:t>因此仍然需要在这个基础上生起</w:t>
      </w:r>
      <w:ins w:id="1884" w:author="Administrator" w:date="2016-01-02T22:16:23Z">
        <w:r>
          <w:rPr>
            <w:rFonts w:hint="eastAsia" w:ascii="华文楷体" w:hAnsi="华文楷体" w:eastAsia="华文楷体"/>
            <w:sz w:val="28"/>
            <w:szCs w:val="28"/>
            <w:lang w:eastAsia="zh-CN"/>
          </w:rPr>
          <w:t>入</w:t>
        </w:r>
      </w:ins>
      <w:del w:id="1885" w:author="Administrator" w:date="2016-01-02T22:16:18Z">
        <w:r>
          <w:rPr>
            <w:rFonts w:hint="eastAsia" w:ascii="华文楷体" w:hAnsi="华文楷体" w:eastAsia="华文楷体"/>
            <w:sz w:val="28"/>
            <w:szCs w:val="28"/>
          </w:rPr>
          <w:delText>无</w:delText>
        </w:r>
      </w:del>
      <w:r>
        <w:rPr>
          <w:rFonts w:hint="eastAsia" w:ascii="华文楷体" w:hAnsi="华文楷体" w:eastAsia="华文楷体"/>
          <w:sz w:val="28"/>
          <w:szCs w:val="28"/>
        </w:rPr>
        <w:t>定</w:t>
      </w:r>
      <w:ins w:id="1886" w:author="Administrator" w:date="2016-01-03T16:19:5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无分</w:t>
      </w:r>
      <w:ins w:id="1887" w:author="Administrator" w:date="2016-01-03T16:18:55Z">
        <w:r>
          <w:rPr>
            <w:rFonts w:hint="eastAsia" w:ascii="华文楷体" w:hAnsi="华文楷体" w:eastAsia="华文楷体"/>
            <w:sz w:val="28"/>
            <w:szCs w:val="28"/>
            <w:lang w:eastAsia="zh-CN"/>
          </w:rPr>
          <w:t>别</w:t>
        </w:r>
      </w:ins>
      <w:r>
        <w:rPr>
          <w:rFonts w:hint="eastAsia" w:ascii="华文楷体" w:hAnsi="华文楷体" w:eastAsia="华文楷体"/>
          <w:sz w:val="28"/>
          <w:szCs w:val="28"/>
        </w:rPr>
        <w:t>的智慧。所以说</w:t>
      </w:r>
      <w:ins w:id="1888" w:author="Administrator" w:date="2016-01-03T16:20:01Z">
        <w:r>
          <w:rPr>
            <w:rFonts w:hint="eastAsia" w:ascii="华文楷体" w:hAnsi="华文楷体" w:eastAsia="华文楷体"/>
            <w:sz w:val="28"/>
            <w:szCs w:val="28"/>
            <w:lang w:eastAsia="zh-CN"/>
          </w:rPr>
          <w:t>下面</w:t>
        </w:r>
      </w:ins>
      <w:r>
        <w:rPr>
          <w:rFonts w:hint="eastAsia" w:ascii="华文楷体" w:hAnsi="华文楷体" w:eastAsia="华文楷体"/>
          <w:sz w:val="28"/>
          <w:szCs w:val="28"/>
        </w:rPr>
        <w:t>观待无分别</w:t>
      </w:r>
      <w:del w:id="1889" w:author="Administrator" w:date="2016-01-04T19:06:39Z">
        <w:r>
          <w:rPr>
            <w:rFonts w:hint="eastAsia" w:ascii="华文楷体" w:hAnsi="华文楷体" w:eastAsia="华文楷体"/>
            <w:sz w:val="28"/>
            <w:szCs w:val="28"/>
          </w:rPr>
          <w:delText>的</w:delText>
        </w:r>
      </w:del>
      <w:r>
        <w:rPr>
          <w:rFonts w:hint="eastAsia" w:ascii="华文楷体" w:hAnsi="华文楷体" w:eastAsia="华文楷体"/>
          <w:sz w:val="28"/>
          <w:szCs w:val="28"/>
        </w:rPr>
        <w:t>智慧就出现了最细微的常断见</w:t>
      </w:r>
      <w:ins w:id="1890" w:author="Administrator" w:date="2016-01-03T16:19:16Z">
        <w:r>
          <w:rPr>
            <w:rFonts w:hint="eastAsia" w:ascii="华文楷体" w:hAnsi="华文楷体" w:eastAsia="华文楷体"/>
            <w:sz w:val="28"/>
            <w:szCs w:val="28"/>
            <w:lang w:eastAsia="zh-CN"/>
          </w:rPr>
          <w:t>，</w:t>
        </w:r>
      </w:ins>
      <w:ins w:id="1891" w:author="Administrator" w:date="2016-01-03T16:19:14Z">
        <w:r>
          <w:rPr>
            <w:rFonts w:hint="eastAsia" w:ascii="华文楷体" w:hAnsi="华文楷体" w:eastAsia="华文楷体"/>
            <w:sz w:val="28"/>
            <w:szCs w:val="28"/>
          </w:rPr>
          <w:t>观待无分别智慧</w:t>
        </w:r>
      </w:ins>
      <w:ins w:id="1892" w:author="Administrator" w:date="2016-01-04T19:07:13Z">
        <w:r>
          <w:rPr>
            <w:rFonts w:hint="eastAsia" w:ascii="华文楷体" w:hAnsi="华文楷体" w:eastAsia="华文楷体"/>
            <w:sz w:val="28"/>
            <w:szCs w:val="28"/>
            <w:lang w:eastAsia="zh-CN"/>
          </w:rPr>
          <w:t>产生</w:t>
        </w:r>
      </w:ins>
      <w:ins w:id="1893" w:author="Administrator" w:date="2016-01-03T16:19:14Z">
        <w:r>
          <w:rPr>
            <w:rFonts w:hint="eastAsia" w:ascii="华文楷体" w:hAnsi="华文楷体" w:eastAsia="华文楷体"/>
            <w:sz w:val="28"/>
            <w:szCs w:val="28"/>
          </w:rPr>
          <w:t>了最细微的常断见</w:t>
        </w:r>
      </w:ins>
      <w:r>
        <w:rPr>
          <w:rFonts w:hint="eastAsia" w:ascii="华文楷体" w:hAnsi="华文楷体" w:eastAsia="华文楷体"/>
          <w:sz w:val="28"/>
          <w:szCs w:val="28"/>
        </w:rPr>
        <w:t>。这种最细微的常断见</w:t>
      </w:r>
      <w:ins w:id="1894" w:author="Administrator" w:date="2016-01-03T16:20:13Z">
        <w:r>
          <w:rPr>
            <w:rFonts w:hint="eastAsia" w:ascii="华文楷体" w:hAnsi="华文楷体" w:eastAsia="华文楷体"/>
            <w:sz w:val="28"/>
            <w:szCs w:val="28"/>
            <w:lang w:eastAsia="zh-CN"/>
          </w:rPr>
          <w:t>就</w:t>
        </w:r>
      </w:ins>
      <w:r>
        <w:rPr>
          <w:rFonts w:hint="eastAsia" w:ascii="华文楷体" w:hAnsi="华文楷体" w:eastAsia="华文楷体"/>
          <w:sz w:val="28"/>
          <w:szCs w:val="28"/>
        </w:rPr>
        <w:t>相当于</w:t>
      </w:r>
      <w:del w:id="1895" w:author="Administrator" w:date="2016-01-03T16:20:17Z">
        <w:r>
          <w:rPr>
            <w:rFonts w:hint="eastAsia" w:ascii="华文楷体" w:hAnsi="华文楷体" w:eastAsia="华文楷体"/>
            <w:sz w:val="28"/>
            <w:szCs w:val="28"/>
          </w:rPr>
          <w:delText>“</w:delText>
        </w:r>
      </w:del>
      <w:r>
        <w:rPr>
          <w:rFonts w:hint="eastAsia" w:ascii="华文楷体" w:hAnsi="华文楷体" w:eastAsia="华文楷体"/>
          <w:sz w:val="28"/>
          <w:szCs w:val="28"/>
        </w:rPr>
        <w:t>单空</w:t>
      </w:r>
      <w:del w:id="1896" w:author="Administrator" w:date="2016-01-03T16:20:18Z">
        <w:r>
          <w:rPr>
            <w:rFonts w:hint="eastAsia" w:ascii="华文楷体" w:hAnsi="华文楷体" w:eastAsia="华文楷体"/>
            <w:sz w:val="28"/>
            <w:szCs w:val="28"/>
          </w:rPr>
          <w:delText>”</w:delText>
        </w:r>
      </w:del>
      <w:r>
        <w:rPr>
          <w:rFonts w:hint="eastAsia" w:ascii="华文楷体" w:hAnsi="华文楷体" w:eastAsia="华文楷体"/>
          <w:sz w:val="28"/>
          <w:szCs w:val="28"/>
        </w:rPr>
        <w:t>的执著，</w:t>
      </w:r>
      <w:ins w:id="1897" w:author="Administrator" w:date="2016-01-03T16:19:36Z">
        <w:r>
          <w:rPr>
            <w:rFonts w:hint="eastAsia" w:ascii="华文楷体" w:hAnsi="华文楷体" w:eastAsia="华文楷体"/>
            <w:sz w:val="28"/>
            <w:szCs w:val="28"/>
          </w:rPr>
          <w:t>单空的执著</w:t>
        </w:r>
      </w:ins>
      <w:r>
        <w:rPr>
          <w:rFonts w:hint="eastAsia" w:ascii="华文楷体" w:hAnsi="华文楷体" w:eastAsia="华文楷体"/>
          <w:sz w:val="28"/>
          <w:szCs w:val="28"/>
        </w:rPr>
        <w:t>是自续派的观点。</w:t>
      </w:r>
    </w:p>
    <w:p>
      <w:pPr>
        <w:ind w:firstLine="570"/>
        <w:rPr>
          <w:rFonts w:hint="eastAsia" w:ascii="黑体" w:hAnsi="黑体" w:eastAsia="黑体" w:cs="黑体"/>
          <w:sz w:val="28"/>
          <w:szCs w:val="28"/>
          <w:rPrChange w:id="1898" w:author="Administrator" w:date="2016-01-02T22:17:23Z">
            <w:rPr>
              <w:rFonts w:hint="eastAsia" w:ascii="华文楷体" w:hAnsi="华文楷体" w:eastAsia="华文楷体"/>
              <w:sz w:val="28"/>
              <w:szCs w:val="28"/>
            </w:rPr>
          </w:rPrChange>
        </w:rPr>
      </w:pPr>
      <w:r>
        <w:rPr>
          <w:rFonts w:hint="eastAsia" w:ascii="黑体" w:hAnsi="黑体" w:eastAsia="黑体" w:cs="黑体"/>
          <w:sz w:val="28"/>
          <w:szCs w:val="28"/>
          <w:rPrChange w:id="1899" w:author="Administrator" w:date="2016-01-02T22:17:23Z">
            <w:rPr>
              <w:rFonts w:hint="eastAsia" w:ascii="华文楷体" w:hAnsi="华文楷体" w:eastAsia="华文楷体"/>
              <w:sz w:val="28"/>
              <w:szCs w:val="28"/>
            </w:rPr>
          </w:rPrChange>
        </w:rPr>
        <w:t>〖当达到超出如是“有”、“无”分别念的无分别离戏等性的境界而灭尽一切执著相之时,执著名言存在、自性无有的戏论二边也将一并远离,当时,边执见荡尽无余,从而摈除了一切见解。〗</w:t>
      </w:r>
    </w:p>
    <w:p>
      <w:pPr>
        <w:ind w:firstLine="570"/>
        <w:rPr>
          <w:rFonts w:hint="eastAsia" w:ascii="华文楷体" w:hAnsi="华文楷体" w:eastAsia="华文楷体"/>
          <w:sz w:val="28"/>
          <w:szCs w:val="28"/>
        </w:rPr>
      </w:pPr>
      <w:r>
        <w:rPr>
          <w:rFonts w:hint="eastAsia" w:ascii="华文楷体" w:hAnsi="华文楷体" w:eastAsia="华文楷体"/>
          <w:sz w:val="28"/>
          <w:szCs w:val="28"/>
        </w:rPr>
        <w:t>当我们通过修习达到超出一切“有”“无”分别念的无分别离戏等性的境界</w:t>
      </w:r>
      <w:del w:id="1900" w:author="Administrator" w:date="2016-01-04T19:08:12Z">
        <w:r>
          <w:rPr>
            <w:rFonts w:hint="eastAsia" w:ascii="华文楷体" w:hAnsi="华文楷体" w:eastAsia="华文楷体"/>
            <w:sz w:val="28"/>
            <w:szCs w:val="28"/>
          </w:rPr>
          <w:delText>而</w:delText>
        </w:r>
      </w:del>
      <w:ins w:id="1901" w:author="Administrator" w:date="2016-01-04T19:08:15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灭尽一切执著相的时候，像自续派执著名言存在</w:t>
      </w:r>
      <w:ins w:id="1902" w:author="Administrator" w:date="2016-01-03T16:21:39Z">
        <w:r>
          <w:rPr>
            <w:rFonts w:hint="eastAsia" w:ascii="华文楷体" w:hAnsi="华文楷体" w:eastAsia="华文楷体"/>
            <w:sz w:val="28"/>
            <w:szCs w:val="28"/>
            <w:lang w:eastAsia="zh-CN"/>
          </w:rPr>
          <w:t>、</w:t>
        </w:r>
      </w:ins>
      <w:del w:id="1903" w:author="Administrator" w:date="2016-01-03T16:21:39Z">
        <w:r>
          <w:rPr>
            <w:rFonts w:hint="eastAsia" w:ascii="华文楷体" w:hAnsi="华文楷体" w:eastAsia="华文楷体"/>
            <w:sz w:val="28"/>
            <w:szCs w:val="28"/>
          </w:rPr>
          <w:delText>，</w:delText>
        </w:r>
      </w:del>
      <w:r>
        <w:rPr>
          <w:rFonts w:hint="eastAsia" w:ascii="华文楷体" w:hAnsi="华文楷体" w:eastAsia="华文楷体"/>
          <w:sz w:val="28"/>
          <w:szCs w:val="28"/>
        </w:rPr>
        <w:t>胜义当中没有自性的</w:t>
      </w:r>
      <w:ins w:id="1904" w:author="Administrator" w:date="2016-01-04T19:08:35Z">
        <w:r>
          <w:rPr>
            <w:rFonts w:hint="eastAsia" w:ascii="华文楷体" w:hAnsi="华文楷体" w:eastAsia="华文楷体"/>
            <w:sz w:val="28"/>
            <w:szCs w:val="28"/>
            <w:lang w:eastAsia="zh-CN"/>
          </w:rPr>
          <w:t>，</w:t>
        </w:r>
      </w:ins>
      <w:ins w:id="1905" w:author="Administrator" w:date="2016-01-03T16:21:32Z">
        <w:r>
          <w:rPr>
            <w:rFonts w:hint="eastAsia" w:ascii="华文楷体" w:hAnsi="华文楷体" w:eastAsia="华文楷体"/>
            <w:sz w:val="28"/>
            <w:szCs w:val="28"/>
            <w:lang w:eastAsia="zh-CN"/>
          </w:rPr>
          <w:t>像这样</w:t>
        </w:r>
      </w:ins>
      <w:ins w:id="1906" w:author="Administrator" w:date="2016-01-03T16:21:3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戏论二边也将一并远离。因为它也是一种执著，但是这种执著很细，</w:t>
      </w:r>
      <w:ins w:id="1907" w:author="Administrator" w:date="2016-01-04T22:23:07Z">
        <w:r>
          <w:rPr>
            <w:rFonts w:hint="eastAsia" w:ascii="华文楷体" w:hAnsi="华文楷体" w:eastAsia="华文楷体"/>
            <w:sz w:val="28"/>
            <w:szCs w:val="28"/>
            <w:lang w:eastAsia="zh-CN"/>
          </w:rPr>
          <w:t>虽然</w:t>
        </w:r>
      </w:ins>
      <w:r>
        <w:rPr>
          <w:rFonts w:hint="eastAsia" w:ascii="华文楷体" w:hAnsi="华文楷体" w:eastAsia="华文楷体"/>
          <w:sz w:val="28"/>
          <w:szCs w:val="28"/>
        </w:rPr>
        <w:t>非常细，但它毕竟也是一种执著。或者说这种执著几乎</w:t>
      </w:r>
      <w:ins w:id="1908" w:author="Administrator" w:date="2016-01-04T19:09:1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和菩萨出定的那种执著比较相类似</w:t>
      </w:r>
      <w:ins w:id="1909" w:author="Administrator" w:date="2016-01-02T22:23:10Z">
        <w:r>
          <w:rPr>
            <w:rFonts w:hint="eastAsia" w:ascii="华文楷体" w:hAnsi="华文楷体" w:eastAsia="华文楷体"/>
            <w:sz w:val="28"/>
            <w:szCs w:val="28"/>
            <w:lang w:eastAsia="zh-CN"/>
          </w:rPr>
          <w:t>，</w:t>
        </w:r>
      </w:ins>
      <w:del w:id="1910" w:author="Administrator" w:date="2016-01-02T22:23:10Z">
        <w:r>
          <w:rPr>
            <w:rFonts w:hint="eastAsia" w:ascii="华文楷体" w:hAnsi="华文楷体" w:eastAsia="华文楷体"/>
            <w:sz w:val="28"/>
            <w:szCs w:val="28"/>
          </w:rPr>
          <w:delText>。</w:delText>
        </w:r>
      </w:del>
      <w:r>
        <w:rPr>
          <w:rFonts w:hint="eastAsia" w:ascii="华文楷体" w:hAnsi="华文楷体" w:eastAsia="华文楷体"/>
          <w:sz w:val="28"/>
          <w:szCs w:val="28"/>
        </w:rPr>
        <w:t>菩萨出定位</w:t>
      </w:r>
      <w:ins w:id="1911" w:author="Administrator" w:date="2016-01-04T19:09:23Z">
        <w:r>
          <w:rPr>
            <w:rFonts w:hint="eastAsia" w:ascii="华文楷体" w:hAnsi="华文楷体" w:eastAsia="华文楷体"/>
            <w:sz w:val="28"/>
            <w:szCs w:val="28"/>
            <w:lang w:eastAsia="zh-CN"/>
          </w:rPr>
          <w:t>那种执着</w:t>
        </w:r>
      </w:ins>
      <w:ins w:id="1912" w:author="Administrator" w:date="2016-01-04T19:09:31Z">
        <w:r>
          <w:rPr>
            <w:rFonts w:hint="eastAsia" w:ascii="华文楷体" w:hAnsi="华文楷体" w:eastAsia="华文楷体"/>
            <w:sz w:val="28"/>
            <w:szCs w:val="28"/>
            <w:lang w:eastAsia="zh-CN"/>
          </w:rPr>
          <w:t>比较相</w:t>
        </w:r>
      </w:ins>
      <w:ins w:id="1913" w:author="Administrator" w:date="2016-01-04T19:10:04Z">
        <w:r>
          <w:rPr>
            <w:rFonts w:hint="eastAsia" w:ascii="华文楷体" w:hAnsi="华文楷体" w:eastAsia="华文楷体"/>
            <w:sz w:val="28"/>
            <w:szCs w:val="28"/>
            <w:lang w:eastAsia="zh-CN"/>
          </w:rPr>
          <w:t>类</w:t>
        </w:r>
      </w:ins>
      <w:ins w:id="1914" w:author="Administrator" w:date="2016-01-04T19:09:31Z">
        <w:r>
          <w:rPr>
            <w:rFonts w:hint="eastAsia" w:ascii="华文楷体" w:hAnsi="华文楷体" w:eastAsia="华文楷体"/>
            <w:sz w:val="28"/>
            <w:szCs w:val="28"/>
            <w:lang w:eastAsia="zh-CN"/>
          </w:rPr>
          <w:t>似</w:t>
        </w:r>
      </w:ins>
      <w:ins w:id="1915" w:author="Administrator" w:date="2016-01-04T19:09:32Z">
        <w:r>
          <w:rPr>
            <w:rFonts w:hint="eastAsia" w:ascii="华文楷体" w:hAnsi="华文楷体" w:eastAsia="华文楷体"/>
            <w:sz w:val="28"/>
            <w:szCs w:val="28"/>
            <w:lang w:eastAsia="zh-CN"/>
          </w:rPr>
          <w:t>，</w:t>
        </w:r>
      </w:ins>
      <w:ins w:id="1916" w:author="Administrator" w:date="2016-01-04T19:10:13Z">
        <w:r>
          <w:rPr>
            <w:rFonts w:hint="eastAsia" w:ascii="华文楷体" w:hAnsi="华文楷体" w:eastAsia="华文楷体"/>
            <w:sz w:val="28"/>
            <w:szCs w:val="28"/>
          </w:rPr>
          <w:t>菩萨出定位</w:t>
        </w:r>
      </w:ins>
      <w:r>
        <w:rPr>
          <w:rFonts w:hint="eastAsia" w:ascii="华文楷体" w:hAnsi="华文楷体" w:eastAsia="华文楷体"/>
          <w:sz w:val="28"/>
          <w:szCs w:val="28"/>
        </w:rPr>
        <w:t>的时候</w:t>
      </w:r>
      <w:ins w:id="1917" w:author="Administrator" w:date="2016-01-03T16:21:55Z">
        <w:r>
          <w:rPr>
            <w:rFonts w:hint="eastAsia" w:ascii="华文楷体" w:hAnsi="华文楷体" w:eastAsia="华文楷体"/>
            <w:sz w:val="28"/>
            <w:szCs w:val="28"/>
            <w:lang w:eastAsia="zh-CN"/>
          </w:rPr>
          <w:t>他</w:t>
        </w:r>
      </w:ins>
      <w:r>
        <w:rPr>
          <w:rFonts w:hint="eastAsia" w:ascii="华文楷体" w:hAnsi="华文楷体" w:eastAsia="华文楷体"/>
          <w:sz w:val="28"/>
          <w:szCs w:val="28"/>
        </w:rPr>
        <w:t>还</w:t>
      </w:r>
      <w:ins w:id="1918" w:author="Administrator" w:date="2016-01-03T16:22: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没有真正安住在无分别的智慧当中</w:t>
      </w:r>
      <w:ins w:id="1919" w:author="Administrator" w:date="2016-01-02T22:23:18Z">
        <w:r>
          <w:rPr>
            <w:rFonts w:hint="eastAsia" w:ascii="华文楷体" w:hAnsi="华文楷体" w:eastAsia="华文楷体"/>
            <w:sz w:val="28"/>
            <w:szCs w:val="28"/>
            <w:lang w:eastAsia="zh-CN"/>
          </w:rPr>
          <w:t>，</w:t>
        </w:r>
      </w:ins>
      <w:del w:id="1920" w:author="Administrator" w:date="2016-01-02T22:23:18Z">
        <w:r>
          <w:rPr>
            <w:rFonts w:hint="eastAsia" w:ascii="华文楷体" w:hAnsi="华文楷体" w:eastAsia="华文楷体"/>
            <w:sz w:val="28"/>
            <w:szCs w:val="28"/>
          </w:rPr>
          <w:delText>。</w:delText>
        </w:r>
      </w:del>
      <w:r>
        <w:rPr>
          <w:rFonts w:hint="eastAsia" w:ascii="华文楷体" w:hAnsi="华文楷体" w:eastAsia="华文楷体"/>
          <w:sz w:val="28"/>
          <w:szCs w:val="28"/>
        </w:rPr>
        <w:t>没有安住在根本慧定当中</w:t>
      </w:r>
      <w:ins w:id="1921" w:author="Administrator" w:date="2016-01-04T19:10:36Z">
        <w:r>
          <w:rPr>
            <w:rFonts w:hint="eastAsia" w:ascii="华文楷体" w:hAnsi="华文楷体" w:eastAsia="华文楷体"/>
            <w:sz w:val="28"/>
            <w:szCs w:val="28"/>
            <w:lang w:eastAsia="zh-CN"/>
          </w:rPr>
          <w:t>的时候呢</w:t>
        </w:r>
      </w:ins>
      <w:r>
        <w:rPr>
          <w:rFonts w:hint="eastAsia" w:ascii="华文楷体" w:hAnsi="华文楷体" w:eastAsia="华文楷体"/>
          <w:sz w:val="28"/>
          <w:szCs w:val="28"/>
        </w:rPr>
        <w:t>，</w:t>
      </w:r>
      <w:ins w:id="1922" w:author="Administrator" w:date="2016-01-04T19:10:41Z">
        <w:r>
          <w:rPr>
            <w:rFonts w:hint="eastAsia" w:ascii="华文楷体" w:hAnsi="华文楷体" w:eastAsia="华文楷体"/>
            <w:sz w:val="28"/>
            <w:szCs w:val="28"/>
            <w:lang w:eastAsia="zh-CN"/>
          </w:rPr>
          <w:t>他</w:t>
        </w:r>
      </w:ins>
      <w:r>
        <w:rPr>
          <w:rFonts w:hint="eastAsia" w:ascii="华文楷体" w:hAnsi="华文楷体" w:eastAsia="华文楷体"/>
          <w:sz w:val="28"/>
          <w:szCs w:val="28"/>
        </w:rPr>
        <w:t>仍然有一种著相。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w:t>
      </w:r>
      <w:ins w:id="1923" w:author="Administrator" w:date="2016-01-03T16:22:11Z">
        <w:r>
          <w:rPr>
            <w:rFonts w:hint="eastAsia" w:ascii="华文楷体" w:hAnsi="华文楷体" w:eastAsia="华文楷体"/>
            <w:sz w:val="28"/>
            <w:szCs w:val="28"/>
            <w:lang w:eastAsia="zh-CN"/>
          </w:rPr>
          <w:t>像</w:t>
        </w:r>
      </w:ins>
      <w:ins w:id="1924" w:author="Administrator" w:date="2016-01-03T16:22:12Z">
        <w:r>
          <w:rPr>
            <w:rFonts w:hint="eastAsia" w:ascii="华文楷体" w:hAnsi="华文楷体" w:eastAsia="华文楷体"/>
            <w:sz w:val="28"/>
            <w:szCs w:val="28"/>
            <w:lang w:eastAsia="zh-CN"/>
          </w:rPr>
          <w:t>这样</w:t>
        </w:r>
      </w:ins>
      <w:ins w:id="1925" w:author="Administrator" w:date="2016-01-03T16:22:17Z">
        <w:r>
          <w:rPr>
            <w:rFonts w:hint="eastAsia" w:ascii="华文楷体" w:hAnsi="华文楷体" w:eastAsia="华文楷体"/>
            <w:sz w:val="28"/>
            <w:szCs w:val="28"/>
            <w:lang w:eastAsia="zh-CN"/>
          </w:rPr>
          <w:t>讲</w:t>
        </w:r>
      </w:ins>
      <w:ins w:id="1926" w:author="Administrator" w:date="2016-01-03T16:22:12Z">
        <w:r>
          <w:rPr>
            <w:rFonts w:hint="eastAsia" w:ascii="华文楷体" w:hAnsi="华文楷体" w:eastAsia="华文楷体"/>
            <w:sz w:val="28"/>
            <w:szCs w:val="28"/>
            <w:lang w:eastAsia="zh-CN"/>
          </w:rPr>
          <w:t>的时候呢</w:t>
        </w:r>
      </w:ins>
      <w:ins w:id="1927" w:author="Administrator" w:date="2016-01-04T19:11:54Z">
        <w:r>
          <w:rPr>
            <w:rFonts w:hint="eastAsia" w:ascii="华文楷体" w:hAnsi="华文楷体" w:eastAsia="华文楷体"/>
            <w:sz w:val="28"/>
            <w:szCs w:val="28"/>
            <w:lang w:eastAsia="zh-CN"/>
          </w:rPr>
          <w:t>，</w:t>
        </w:r>
      </w:ins>
      <w:ins w:id="1928" w:author="Administrator" w:date="2016-01-04T19:12:01Z">
        <w:r>
          <w:rPr>
            <w:rFonts w:hint="eastAsia" w:ascii="华文楷体" w:hAnsi="华文楷体" w:eastAsia="华文楷体"/>
            <w:sz w:val="28"/>
            <w:szCs w:val="28"/>
            <w:lang w:eastAsia="zh-CN"/>
          </w:rPr>
          <w:t>啊</w:t>
        </w:r>
      </w:ins>
      <w:ins w:id="1929" w:author="Administrator" w:date="2016-01-04T19:11:5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自续派</w:t>
      </w:r>
      <w:ins w:id="1930" w:author="Administrator" w:date="2016-01-04T22:23:35Z">
        <w:r>
          <w:rPr>
            <w:rFonts w:hint="eastAsia" w:ascii="华文楷体" w:hAnsi="华文楷体" w:eastAsia="华文楷体"/>
            <w:sz w:val="28"/>
            <w:szCs w:val="28"/>
            <w:lang w:eastAsia="zh-CN"/>
          </w:rPr>
          <w:t>它所</w:t>
        </w:r>
      </w:ins>
      <w:r>
        <w:rPr>
          <w:rFonts w:hint="eastAsia" w:ascii="华文楷体" w:hAnsi="华文楷体" w:eastAsia="华文楷体"/>
          <w:sz w:val="28"/>
          <w:szCs w:val="28"/>
        </w:rPr>
        <w:t>抉择的这些</w:t>
      </w:r>
      <w:ins w:id="1931" w:author="Administrator" w:date="2016-01-04T22:24: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很细</w:t>
      </w:r>
      <w:ins w:id="1932" w:author="Administrator" w:date="2016-01-04T22:24:03Z">
        <w:r>
          <w:rPr>
            <w:rFonts w:hint="eastAsia" w:ascii="华文楷体" w:hAnsi="华文楷体" w:eastAsia="华文楷体"/>
            <w:sz w:val="28"/>
            <w:szCs w:val="28"/>
            <w:lang w:eastAsia="zh-CN"/>
          </w:rPr>
          <w:t>、</w:t>
        </w:r>
      </w:ins>
      <w:del w:id="1933" w:author="Administrator" w:date="2016-01-04T22:24:03Z">
        <w:r>
          <w:rPr>
            <w:rFonts w:hint="eastAsia" w:ascii="华文楷体" w:hAnsi="华文楷体" w:eastAsia="华文楷体"/>
            <w:sz w:val="28"/>
            <w:szCs w:val="28"/>
          </w:rPr>
          <w:delText>，</w:delText>
        </w:r>
      </w:del>
      <w:ins w:id="1934" w:author="Administrator" w:date="2016-01-04T22:23:5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很靠近根本慧定，但毕竟有一种很微细的“有”“无”的分别</w:t>
      </w:r>
      <w:ins w:id="1935" w:author="Administrator" w:date="2016-01-02T22:25:07Z">
        <w:r>
          <w:rPr>
            <w:rFonts w:hint="eastAsia" w:ascii="华文楷体" w:hAnsi="华文楷体" w:eastAsia="华文楷体"/>
            <w:sz w:val="28"/>
            <w:szCs w:val="28"/>
            <w:lang w:eastAsia="zh-CN"/>
          </w:rPr>
          <w:t>，</w:t>
        </w:r>
      </w:ins>
      <w:del w:id="1936" w:author="Administrator" w:date="2016-01-02T22:25:07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所以说这个时候的对治必须要安住在远离一切分别念的根本慧定当中</w:t>
      </w:r>
      <w:ins w:id="1937" w:author="Administrator" w:date="2016-01-04T19:11:30Z">
        <w:r>
          <w:rPr>
            <w:rFonts w:hint="eastAsia" w:ascii="华文楷体" w:hAnsi="华文楷体" w:eastAsia="华文楷体"/>
            <w:sz w:val="28"/>
            <w:szCs w:val="28"/>
            <w:lang w:eastAsia="zh-CN"/>
          </w:rPr>
          <w:t>，</w:t>
        </w:r>
      </w:ins>
      <w:del w:id="1938" w:author="Administrator" w:date="2016-01-04T19:11:30Z">
        <w:r>
          <w:rPr>
            <w:rFonts w:hint="eastAsia" w:ascii="华文楷体" w:hAnsi="华文楷体" w:eastAsia="华文楷体"/>
            <w:sz w:val="28"/>
            <w:szCs w:val="28"/>
          </w:rPr>
          <w:delText>。</w:delText>
        </w:r>
      </w:del>
      <w:r>
        <w:rPr>
          <w:rFonts w:hint="eastAsia" w:ascii="华文楷体" w:hAnsi="华文楷体" w:eastAsia="华文楷体"/>
          <w:sz w:val="28"/>
          <w:szCs w:val="28"/>
        </w:rPr>
        <w:t>安住在</w:t>
      </w:r>
      <w:ins w:id="1939" w:author="Administrator" w:date="2016-01-03T16:22:2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无分别</w:t>
      </w:r>
      <w:del w:id="1940" w:author="Administrator" w:date="2016-01-04T19:12:13Z">
        <w:r>
          <w:rPr>
            <w:rFonts w:hint="eastAsia" w:ascii="华文楷体" w:hAnsi="华文楷体" w:eastAsia="华文楷体"/>
            <w:sz w:val="28"/>
            <w:szCs w:val="28"/>
          </w:rPr>
          <w:delText>的</w:delText>
        </w:r>
      </w:del>
      <w:r>
        <w:rPr>
          <w:rFonts w:hint="eastAsia" w:ascii="华文楷体" w:hAnsi="华文楷体" w:eastAsia="华文楷体"/>
          <w:sz w:val="28"/>
          <w:szCs w:val="28"/>
        </w:rPr>
        <w:t>智慧当中，这个时候才可以真正把最细微的执著名言存在</w:t>
      </w:r>
      <w:ins w:id="1941" w:author="Administrator" w:date="2016-01-03T16:22:34Z">
        <w:r>
          <w:rPr>
            <w:rFonts w:hint="eastAsia" w:ascii="华文楷体" w:hAnsi="华文楷体" w:eastAsia="华文楷体"/>
            <w:sz w:val="28"/>
            <w:szCs w:val="28"/>
            <w:lang w:eastAsia="zh-CN"/>
          </w:rPr>
          <w:t>、</w:t>
        </w:r>
      </w:ins>
      <w:del w:id="1942" w:author="Administrator" w:date="2016-01-03T16:22:34Z">
        <w:r>
          <w:rPr>
            <w:rFonts w:hint="eastAsia" w:ascii="华文楷体" w:hAnsi="华文楷体" w:eastAsia="华文楷体"/>
            <w:sz w:val="28"/>
            <w:szCs w:val="28"/>
          </w:rPr>
          <w:delText>，</w:delText>
        </w:r>
      </w:del>
      <w:r>
        <w:rPr>
          <w:rFonts w:hint="eastAsia" w:ascii="华文楷体" w:hAnsi="华文楷体" w:eastAsia="华文楷体"/>
          <w:sz w:val="28"/>
          <w:szCs w:val="28"/>
        </w:rPr>
        <w:t>自性</w:t>
      </w:r>
      <w:ins w:id="1943" w:author="Administrator" w:date="2016-01-04T19:11:38Z">
        <w:r>
          <w:rPr>
            <w:rFonts w:hint="eastAsia" w:ascii="华文楷体" w:hAnsi="华文楷体" w:eastAsia="华文楷体"/>
            <w:sz w:val="28"/>
            <w:szCs w:val="28"/>
            <w:lang w:eastAsia="zh-CN"/>
          </w:rPr>
          <w:t>没</w:t>
        </w:r>
      </w:ins>
      <w:del w:id="1944" w:author="Administrator" w:date="2016-01-04T19:11:37Z">
        <w:r>
          <w:rPr>
            <w:rFonts w:hint="eastAsia" w:ascii="华文楷体" w:hAnsi="华文楷体" w:eastAsia="华文楷体"/>
            <w:sz w:val="28"/>
            <w:szCs w:val="28"/>
          </w:rPr>
          <w:delText>无</w:delText>
        </w:r>
      </w:del>
      <w:r>
        <w:rPr>
          <w:rFonts w:hint="eastAsia" w:ascii="华文楷体" w:hAnsi="华文楷体" w:eastAsia="华文楷体"/>
          <w:sz w:val="28"/>
          <w:szCs w:val="28"/>
        </w:rPr>
        <w:t>有的戏论二边一并远离。</w:t>
      </w:r>
      <w:ins w:id="1945" w:author="Administrator" w:date="2016-01-04T19:19:53Z">
        <w:r>
          <w:rPr>
            <w:rFonts w:hint="eastAsia" w:ascii="华文楷体" w:hAnsi="华文楷体" w:eastAsia="华文楷体"/>
            <w:sz w:val="28"/>
            <w:szCs w:val="28"/>
            <w:lang w:eastAsia="zh-CN"/>
          </w:rPr>
          <w:t>那么如果</w:t>
        </w:r>
      </w:ins>
      <w:r>
        <w:rPr>
          <w:rFonts w:hint="eastAsia" w:ascii="华文楷体" w:hAnsi="华文楷体" w:eastAsia="华文楷体"/>
          <w:sz w:val="28"/>
          <w:szCs w:val="28"/>
        </w:rPr>
        <w:t>这个时候</w:t>
      </w:r>
      <w:ins w:id="1946" w:author="Administrator" w:date="2016-01-04T19:20:01Z">
        <w:r>
          <w:rPr>
            <w:rFonts w:hint="eastAsia" w:ascii="华文楷体" w:hAnsi="华文楷体" w:eastAsia="华文楷体"/>
            <w:sz w:val="28"/>
            <w:szCs w:val="28"/>
            <w:lang w:eastAsia="zh-CN"/>
          </w:rPr>
          <w:t>就</w:t>
        </w:r>
      </w:ins>
      <w:del w:id="1947" w:author="Administrator" w:date="2016-01-04T19:12:25Z">
        <w:r>
          <w:rPr>
            <w:rFonts w:hint="eastAsia" w:ascii="华文楷体" w:hAnsi="华文楷体" w:eastAsia="华文楷体"/>
            <w:sz w:val="28"/>
            <w:szCs w:val="28"/>
          </w:rPr>
          <w:delText>，</w:delText>
        </w:r>
      </w:del>
      <w:r>
        <w:rPr>
          <w:rFonts w:hint="eastAsia" w:ascii="华文楷体" w:hAnsi="华文楷体" w:eastAsia="华文楷体"/>
          <w:sz w:val="28"/>
          <w:szCs w:val="28"/>
        </w:rPr>
        <w:t>一切的边执见全部</w:t>
      </w:r>
      <w:ins w:id="1948" w:author="Administrator" w:date="2016-01-04T19:20:25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荡尽无余了</w:t>
      </w:r>
      <w:ins w:id="1949" w:author="Administrator" w:date="2016-01-02T22:25:34Z">
        <w:r>
          <w:rPr>
            <w:rFonts w:hint="eastAsia" w:ascii="华文楷体" w:hAnsi="华文楷体" w:eastAsia="华文楷体"/>
            <w:sz w:val="28"/>
            <w:szCs w:val="28"/>
            <w:lang w:eastAsia="zh-CN"/>
          </w:rPr>
          <w:t>，</w:t>
        </w:r>
      </w:ins>
      <w:del w:id="1950" w:author="Administrator" w:date="2016-01-02T22:25:34Z">
        <w:r>
          <w:rPr>
            <w:rFonts w:hint="eastAsia" w:ascii="华文楷体" w:hAnsi="华文楷体" w:eastAsia="华文楷体"/>
            <w:sz w:val="28"/>
            <w:szCs w:val="28"/>
          </w:rPr>
          <w:delText>。</w:delText>
        </w:r>
      </w:del>
      <w:r>
        <w:rPr>
          <w:rFonts w:hint="eastAsia" w:ascii="华文楷体" w:hAnsi="华文楷体" w:eastAsia="华文楷体"/>
          <w:sz w:val="28"/>
          <w:szCs w:val="28"/>
        </w:rPr>
        <w:t>一切的分别心不存在，一切的边执见荡尽无余</w:t>
      </w:r>
      <w:ins w:id="1951" w:author="Administrator" w:date="2016-01-03T16:22:48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w:t>
      </w:r>
      <w:ins w:id="1952" w:author="Administrator" w:date="2016-01-03T16:23:39Z">
        <w:r>
          <w:rPr>
            <w:rFonts w:hint="eastAsia" w:ascii="华文楷体" w:hAnsi="华文楷体" w:eastAsia="华文楷体"/>
            <w:sz w:val="28"/>
            <w:szCs w:val="28"/>
            <w:lang w:eastAsia="zh-CN"/>
          </w:rPr>
          <w:t>呢</w:t>
        </w:r>
      </w:ins>
      <w:del w:id="1953" w:author="Administrator" w:date="2016-01-03T16:23:38Z">
        <w:r>
          <w:rPr>
            <w:rFonts w:hint="eastAsia" w:ascii="华文楷体" w:hAnsi="华文楷体" w:eastAsia="华文楷体"/>
            <w:sz w:val="28"/>
            <w:szCs w:val="28"/>
          </w:rPr>
          <w:delText>说</w:delText>
        </w:r>
      </w:del>
      <w:r>
        <w:rPr>
          <w:rFonts w:hint="eastAsia" w:ascii="华文楷体" w:hAnsi="华文楷体" w:eastAsia="华文楷体"/>
          <w:sz w:val="28"/>
          <w:szCs w:val="28"/>
        </w:rPr>
        <w:t>摈除了一切的见解。</w:t>
      </w:r>
    </w:p>
    <w:p>
      <w:pPr>
        <w:ind w:firstLine="570"/>
        <w:rPr>
          <w:rFonts w:hint="eastAsia" w:ascii="黑体" w:hAnsi="黑体" w:eastAsia="黑体" w:cs="黑体"/>
          <w:sz w:val="28"/>
          <w:szCs w:val="28"/>
          <w:rPrChange w:id="1954" w:author="Administrator" w:date="2016-01-02T22:25:51Z">
            <w:rPr>
              <w:rFonts w:hint="eastAsia" w:ascii="华文楷体" w:hAnsi="华文楷体" w:eastAsia="华文楷体"/>
              <w:sz w:val="28"/>
              <w:szCs w:val="28"/>
            </w:rPr>
          </w:rPrChange>
        </w:rPr>
      </w:pPr>
      <w:r>
        <w:rPr>
          <w:rFonts w:hint="eastAsia" w:ascii="黑体" w:hAnsi="黑体" w:eastAsia="黑体" w:cs="黑体"/>
          <w:sz w:val="28"/>
          <w:szCs w:val="28"/>
          <w:rPrChange w:id="1955" w:author="Administrator" w:date="2016-01-02T22:25:51Z">
            <w:rPr>
              <w:rFonts w:hint="eastAsia" w:ascii="华文楷体" w:hAnsi="华文楷体" w:eastAsia="华文楷体"/>
              <w:sz w:val="28"/>
              <w:szCs w:val="28"/>
            </w:rPr>
          </w:rPrChange>
        </w:rPr>
        <w:t>〖由此可见,遣除粗边、细边、极细边的前前见解作为后后见解的基础,当离戏达到究竟之后也就是符合至高无上之实相的见解。〗</w:t>
      </w:r>
    </w:p>
    <w:p>
      <w:pPr>
        <w:ind w:firstLine="570"/>
        <w:rPr>
          <w:rFonts w:hint="eastAsia" w:ascii="华文楷体" w:hAnsi="华文楷体" w:eastAsia="华文楷体"/>
          <w:sz w:val="28"/>
          <w:szCs w:val="28"/>
        </w:rPr>
      </w:pPr>
      <w:r>
        <w:rPr>
          <w:rFonts w:hint="eastAsia" w:ascii="华文楷体" w:hAnsi="华文楷体" w:eastAsia="华文楷体"/>
          <w:sz w:val="28"/>
          <w:szCs w:val="28"/>
        </w:rPr>
        <w:t>前面</w:t>
      </w:r>
      <w:ins w:id="1956" w:author="Administrator" w:date="2016-01-04T19:15:09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讲到了粗边的常断见</w:t>
      </w:r>
      <w:ins w:id="1957" w:author="Administrator" w:date="2016-01-04T19:13:34Z">
        <w:r>
          <w:rPr>
            <w:rFonts w:hint="eastAsia" w:ascii="华文楷体" w:hAnsi="华文楷体" w:eastAsia="华文楷体"/>
            <w:sz w:val="28"/>
            <w:szCs w:val="28"/>
            <w:lang w:eastAsia="zh-CN"/>
          </w:rPr>
          <w:t>，</w:t>
        </w:r>
      </w:ins>
      <w:ins w:id="1958" w:author="Administrator" w:date="2016-01-04T19:13:37Z">
        <w:r>
          <w:rPr>
            <w:rFonts w:hint="eastAsia" w:ascii="华文楷体" w:hAnsi="华文楷体" w:eastAsia="华文楷体"/>
            <w:sz w:val="28"/>
            <w:szCs w:val="28"/>
            <w:lang w:eastAsia="zh-CN"/>
          </w:rPr>
          <w:t>通过</w:t>
        </w:r>
      </w:ins>
      <w:ins w:id="1959" w:author="Administrator" w:date="2016-01-04T19:16:34Z">
        <w:r>
          <w:rPr>
            <w:rFonts w:hint="eastAsia" w:ascii="华文楷体" w:hAnsi="华文楷体" w:eastAsia="华文楷体"/>
            <w:sz w:val="28"/>
            <w:szCs w:val="28"/>
            <w:lang w:eastAsia="zh-CN"/>
          </w:rPr>
          <w:t>？？</w:t>
        </w:r>
      </w:ins>
      <w:ins w:id="1960" w:author="Administrator" w:date="2016-01-04T19:14:32Z">
        <w:r>
          <w:rPr>
            <w:rFonts w:hint="eastAsia" w:ascii="华文楷体" w:hAnsi="华文楷体" w:eastAsia="华文楷体"/>
            <w:sz w:val="28"/>
            <w:szCs w:val="28"/>
            <w:lang w:eastAsia="zh-CN"/>
          </w:rPr>
          <w:t>的方便</w:t>
        </w:r>
      </w:ins>
      <w:ins w:id="1961" w:author="Administrator" w:date="2016-01-04T19:14:07Z">
        <w:r>
          <w:rPr>
            <w:rFonts w:hint="eastAsia" w:ascii="华文楷体" w:hAnsi="华文楷体" w:eastAsia="华文楷体"/>
            <w:sz w:val="28"/>
            <w:szCs w:val="28"/>
            <w:lang w:eastAsia="zh-CN"/>
          </w:rPr>
          <w:t>遣除</w:t>
        </w:r>
      </w:ins>
      <w:ins w:id="1962" w:author="Administrator" w:date="2016-01-04T19:13:52Z">
        <w:r>
          <w:rPr>
            <w:rFonts w:hint="eastAsia" w:ascii="华文楷体" w:hAnsi="华文楷体" w:eastAsia="华文楷体"/>
            <w:sz w:val="28"/>
            <w:szCs w:val="28"/>
            <w:lang w:eastAsia="zh-CN"/>
          </w:rPr>
          <w:t>了</w:t>
        </w:r>
      </w:ins>
      <w:del w:id="1963" w:author="Administrator" w:date="2016-01-02T22:26:23Z">
        <w:r>
          <w:rPr>
            <w:rFonts w:hint="eastAsia" w:ascii="华文楷体" w:hAnsi="华文楷体" w:eastAsia="华文楷体"/>
            <w:sz w:val="28"/>
            <w:szCs w:val="28"/>
          </w:rPr>
          <w:delText>，</w:delText>
        </w:r>
      </w:del>
      <w:r>
        <w:rPr>
          <w:rFonts w:hint="eastAsia" w:ascii="华文楷体" w:hAnsi="华文楷体" w:eastAsia="华文楷体"/>
          <w:sz w:val="28"/>
          <w:szCs w:val="28"/>
        </w:rPr>
        <w:t>细边的常断见</w:t>
      </w:r>
      <w:ins w:id="1964" w:author="Administrator" w:date="2016-01-04T19:14:38Z">
        <w:r>
          <w:rPr>
            <w:rFonts w:hint="eastAsia" w:ascii="华文楷体" w:hAnsi="华文楷体" w:eastAsia="华文楷体"/>
            <w:sz w:val="28"/>
            <w:szCs w:val="28"/>
            <w:lang w:eastAsia="zh-CN"/>
          </w:rPr>
          <w:t>，</w:t>
        </w:r>
      </w:ins>
      <w:ins w:id="1965" w:author="Administrator" w:date="2016-01-04T19:14:40Z">
        <w:r>
          <w:rPr>
            <w:rFonts w:hint="eastAsia" w:ascii="华文楷体" w:hAnsi="华文楷体" w:eastAsia="华文楷体"/>
            <w:sz w:val="28"/>
            <w:szCs w:val="28"/>
            <w:lang w:eastAsia="zh-CN"/>
          </w:rPr>
          <w:t>然后</w:t>
        </w:r>
      </w:ins>
      <w:ins w:id="1966" w:author="Administrator" w:date="2016-01-04T19:14:35Z">
        <w:r>
          <w:rPr>
            <w:rFonts w:hint="eastAsia" w:ascii="华文楷体" w:hAnsi="华文楷体" w:eastAsia="华文楷体"/>
            <w:sz w:val="28"/>
            <w:szCs w:val="28"/>
            <w:lang w:eastAsia="zh-CN"/>
          </w:rPr>
          <w:t>通过</w:t>
        </w:r>
      </w:ins>
      <w:del w:id="1967" w:author="Administrator" w:date="2016-01-02T22:26:27Z">
        <w:r>
          <w:rPr>
            <w:rFonts w:hint="eastAsia" w:ascii="华文楷体" w:hAnsi="华文楷体" w:eastAsia="华文楷体"/>
            <w:sz w:val="28"/>
            <w:szCs w:val="28"/>
          </w:rPr>
          <w:delText>，</w:delText>
        </w:r>
      </w:del>
      <w:r>
        <w:rPr>
          <w:rFonts w:hint="eastAsia" w:ascii="华文楷体" w:hAnsi="华文楷体" w:eastAsia="华文楷体"/>
          <w:sz w:val="28"/>
          <w:szCs w:val="28"/>
        </w:rPr>
        <w:t>极细边的常断见</w:t>
      </w:r>
      <w:ins w:id="1968" w:author="Administrator" w:date="2016-01-04T19:15:56Z">
        <w:r>
          <w:rPr>
            <w:rFonts w:hint="eastAsia" w:ascii="华文楷体" w:hAnsi="华文楷体" w:eastAsia="华文楷体"/>
            <w:sz w:val="28"/>
            <w:szCs w:val="28"/>
            <w:lang w:eastAsia="zh-CN"/>
          </w:rPr>
          <w:t>，</w:t>
        </w:r>
      </w:ins>
      <w:ins w:id="1969" w:author="Administrator" w:date="2016-01-04T19:16:02Z">
        <w:r>
          <w:rPr>
            <w:rFonts w:hint="eastAsia" w:ascii="华文楷体" w:hAnsi="华文楷体" w:eastAsia="华文楷体"/>
            <w:sz w:val="28"/>
            <w:szCs w:val="28"/>
            <w:lang w:eastAsia="zh-CN"/>
          </w:rPr>
          <w:t>像这样的话</w:t>
        </w:r>
      </w:ins>
      <w:ins w:id="1970" w:author="Administrator" w:date="2016-01-04T19:16:07Z">
        <w:r>
          <w:rPr>
            <w:rFonts w:hint="eastAsia" w:ascii="华文楷体" w:hAnsi="华文楷体" w:eastAsia="华文楷体"/>
            <w:sz w:val="28"/>
            <w:szCs w:val="28"/>
            <w:lang w:eastAsia="zh-CN"/>
          </w:rPr>
          <w:t>就说</w:t>
        </w:r>
      </w:ins>
      <w:ins w:id="1971" w:author="Administrator" w:date="2016-01-04T19:17:01Z">
        <w:r>
          <w:rPr>
            <w:rFonts w:hint="eastAsia" w:ascii="华文楷体" w:hAnsi="华文楷体" w:eastAsia="华文楷体"/>
            <w:sz w:val="28"/>
            <w:szCs w:val="28"/>
            <w:lang w:eastAsia="zh-CN"/>
          </w:rPr>
          <w:t>是</w:t>
        </w:r>
      </w:ins>
      <w:ins w:id="1972" w:author="Administrator" w:date="2016-01-04T19:17:02Z">
        <w:r>
          <w:rPr>
            <w:rFonts w:hint="eastAsia" w:ascii="华文楷体" w:hAnsi="华文楷体" w:eastAsia="华文楷体"/>
            <w:sz w:val="28"/>
            <w:szCs w:val="28"/>
            <w:lang w:eastAsia="zh-CN"/>
          </w:rPr>
          <w:t>这个</w:t>
        </w:r>
      </w:ins>
      <w:ins w:id="1973" w:author="Administrator" w:date="2016-01-04T19:26:54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都遣除了，遣除粗边、细边、极细边的前前</w:t>
      </w:r>
      <w:ins w:id="1974" w:author="Administrator" w:date="2016-01-03T16:24: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见解作为后后见解的基础。前面麦彭仁波切</w:t>
      </w:r>
      <w:ins w:id="1975" w:author="Administrator" w:date="2016-01-04T19:24:36Z">
        <w:r>
          <w:rPr>
            <w:rFonts w:hint="eastAsia" w:ascii="华文楷体" w:hAnsi="华文楷体" w:eastAsia="华文楷体"/>
            <w:sz w:val="28"/>
            <w:szCs w:val="28"/>
            <w:lang w:eastAsia="zh-CN"/>
          </w:rPr>
          <w:t>在</w:t>
        </w:r>
      </w:ins>
      <w:r>
        <w:rPr>
          <w:rFonts w:hint="eastAsia" w:ascii="华文楷体" w:hAnsi="华文楷体" w:eastAsia="华文楷体"/>
          <w:sz w:val="28"/>
          <w:szCs w:val="28"/>
        </w:rPr>
        <w:t>讲了，首先</w:t>
      </w:r>
      <w:ins w:id="1976" w:author="Administrator" w:date="2016-01-04T19:17:37Z">
        <w:r>
          <w:rPr>
            <w:rFonts w:hint="eastAsia" w:ascii="华文楷体" w:hAnsi="华文楷体" w:eastAsia="华文楷体"/>
            <w:sz w:val="28"/>
            <w:szCs w:val="28"/>
            <w:lang w:eastAsia="zh-CN"/>
          </w:rPr>
          <w:t>有个</w:t>
        </w:r>
      </w:ins>
      <w:del w:id="1977" w:author="Administrator" w:date="2016-01-04T19:17:35Z">
        <w:r>
          <w:rPr>
            <w:rFonts w:hint="eastAsia" w:ascii="华文楷体" w:hAnsi="华文楷体" w:eastAsia="华文楷体"/>
            <w:sz w:val="28"/>
            <w:szCs w:val="28"/>
          </w:rPr>
          <w:delText>是</w:delText>
        </w:r>
      </w:del>
      <w:r>
        <w:rPr>
          <w:rFonts w:hint="eastAsia" w:ascii="华文楷体" w:hAnsi="华文楷体" w:eastAsia="华文楷体"/>
          <w:sz w:val="28"/>
          <w:szCs w:val="28"/>
        </w:rPr>
        <w:t>粗的常断见，然后生起一个前因后果，前因刹那灭</w:t>
      </w:r>
      <w:del w:id="1978" w:author="Administrator" w:date="2016-01-03T16:24:48Z">
        <w:r>
          <w:rPr>
            <w:rFonts w:hint="eastAsia" w:ascii="华文楷体" w:hAnsi="华文楷体" w:eastAsia="华文楷体"/>
            <w:sz w:val="28"/>
            <w:szCs w:val="28"/>
          </w:rPr>
          <w:delText>，</w:delText>
        </w:r>
      </w:del>
      <w:r>
        <w:rPr>
          <w:rFonts w:hint="eastAsia" w:ascii="华文楷体" w:hAnsi="华文楷体" w:eastAsia="华文楷体"/>
          <w:sz w:val="28"/>
          <w:szCs w:val="28"/>
        </w:rPr>
        <w:t>后果次第生起的</w:t>
      </w:r>
      <w:ins w:id="1979" w:author="Administrator" w:date="2016-01-04T19:17:58Z">
        <w:r>
          <w:rPr>
            <w:rFonts w:hint="eastAsia" w:ascii="华文楷体" w:hAnsi="华文楷体" w:eastAsia="华文楷体"/>
            <w:sz w:val="28"/>
            <w:szCs w:val="28"/>
            <w:lang w:eastAsia="zh-CN"/>
          </w:rPr>
          <w:t>这样一种</w:t>
        </w:r>
      </w:ins>
      <w:ins w:id="1980" w:author="Administrator" w:date="2016-01-04T19:21:35Z">
        <w:r>
          <w:rPr>
            <w:rFonts w:hint="eastAsia" w:ascii="华文楷体" w:hAnsi="华文楷体" w:eastAsia="华文楷体"/>
            <w:sz w:val="28"/>
            <w:szCs w:val="28"/>
            <w:lang w:eastAsia="zh-CN"/>
          </w:rPr>
          <w:t>它</w:t>
        </w:r>
      </w:ins>
      <w:del w:id="1981" w:author="Administrator" w:date="2016-01-04T19:21:32Z">
        <w:r>
          <w:rPr>
            <w:rFonts w:hint="eastAsia" w:ascii="华文楷体" w:hAnsi="华文楷体" w:eastAsia="华文楷体"/>
            <w:sz w:val="28"/>
            <w:szCs w:val="28"/>
          </w:rPr>
          <w:delText>，</w:delText>
        </w:r>
      </w:del>
      <w:r>
        <w:rPr>
          <w:rFonts w:hint="eastAsia" w:ascii="华文楷体" w:hAnsi="华文楷体" w:eastAsia="华文楷体"/>
          <w:sz w:val="28"/>
          <w:szCs w:val="28"/>
        </w:rPr>
        <w:t>可以遣除常断见。以这个作为基础，</w:t>
      </w:r>
      <w:ins w:id="1982" w:author="Administrator" w:date="2016-01-03T16:24:55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必须要通达无自性</w:t>
      </w:r>
      <w:ins w:id="1983" w:author="Administrator" w:date="2016-01-04T19:22:17Z">
        <w:r>
          <w:rPr>
            <w:rFonts w:hint="eastAsia" w:ascii="华文楷体" w:hAnsi="华文楷体" w:eastAsia="华文楷体"/>
            <w:sz w:val="28"/>
            <w:szCs w:val="28"/>
            <w:lang w:eastAsia="zh-CN"/>
          </w:rPr>
          <w:t>，</w:t>
        </w:r>
      </w:ins>
      <w:del w:id="1984" w:author="Administrator" w:date="2016-01-04T19:22:17Z">
        <w:r>
          <w:rPr>
            <w:rFonts w:hint="eastAsia" w:ascii="华文楷体" w:hAnsi="华文楷体" w:eastAsia="华文楷体"/>
            <w:sz w:val="28"/>
            <w:szCs w:val="28"/>
          </w:rPr>
          <w:delText>。</w:delText>
        </w:r>
      </w:del>
      <w:r>
        <w:rPr>
          <w:rFonts w:hint="eastAsia" w:ascii="华文楷体" w:hAnsi="华文楷体" w:eastAsia="华文楷体"/>
          <w:sz w:val="28"/>
          <w:szCs w:val="28"/>
        </w:rPr>
        <w:t>观待无自性</w:t>
      </w:r>
      <w:ins w:id="1985" w:author="Administrator" w:date="2016-01-04T19:22:47Z">
        <w:r>
          <w:rPr>
            <w:rFonts w:hint="eastAsia" w:ascii="华文楷体" w:hAnsi="华文楷体" w:eastAsia="华文楷体"/>
            <w:sz w:val="28"/>
            <w:szCs w:val="28"/>
            <w:lang w:eastAsia="zh-CN"/>
          </w:rPr>
          <w:t>它</w:t>
        </w:r>
      </w:ins>
      <w:del w:id="1986" w:author="Administrator" w:date="2016-01-03T16:25:01Z">
        <w:r>
          <w:rPr>
            <w:rFonts w:hint="eastAsia" w:ascii="华文楷体" w:hAnsi="华文楷体" w:eastAsia="华文楷体"/>
            <w:sz w:val="28"/>
            <w:szCs w:val="28"/>
          </w:rPr>
          <w:delText>，</w:delText>
        </w:r>
      </w:del>
      <w:r>
        <w:rPr>
          <w:rFonts w:hint="eastAsia" w:ascii="华文楷体" w:hAnsi="华文楷体" w:eastAsia="华文楷体"/>
          <w:sz w:val="28"/>
          <w:szCs w:val="28"/>
        </w:rPr>
        <w:t>出现了这样</w:t>
      </w:r>
      <w:ins w:id="1987" w:author="Administrator" w:date="2016-01-04T19:23:3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细微的常断见</w:t>
      </w:r>
      <w:ins w:id="1988" w:author="Administrator" w:date="2016-01-02T22:27:58Z">
        <w:r>
          <w:rPr>
            <w:rFonts w:hint="eastAsia" w:ascii="华文楷体" w:hAnsi="华文楷体" w:eastAsia="华文楷体"/>
            <w:sz w:val="28"/>
            <w:szCs w:val="28"/>
            <w:lang w:eastAsia="zh-CN"/>
          </w:rPr>
          <w:t>，</w:t>
        </w:r>
      </w:ins>
      <w:del w:id="1989" w:author="Administrator" w:date="2016-01-02T22:27:58Z">
        <w:r>
          <w:rPr>
            <w:rFonts w:hint="eastAsia" w:ascii="华文楷体" w:hAnsi="华文楷体" w:eastAsia="华文楷体"/>
            <w:sz w:val="28"/>
            <w:szCs w:val="28"/>
          </w:rPr>
          <w:delText>。</w:delText>
        </w:r>
      </w:del>
      <w:r>
        <w:rPr>
          <w:rFonts w:hint="eastAsia" w:ascii="华文楷体" w:hAnsi="华文楷体" w:eastAsia="华文楷体"/>
          <w:sz w:val="28"/>
          <w:szCs w:val="28"/>
        </w:rPr>
        <w:t>然后通过“世俗有”“胜义无”</w:t>
      </w:r>
      <w:del w:id="1990" w:author="Administrator" w:date="2016-01-04T19:21:45Z">
        <w:r>
          <w:rPr>
            <w:rFonts w:hint="eastAsia" w:ascii="华文楷体" w:hAnsi="华文楷体" w:eastAsia="华文楷体"/>
            <w:sz w:val="28"/>
            <w:szCs w:val="28"/>
          </w:rPr>
          <w:delText>就</w:delText>
        </w:r>
      </w:del>
      <w:r>
        <w:rPr>
          <w:rFonts w:hint="eastAsia" w:ascii="华文楷体" w:hAnsi="华文楷体" w:eastAsia="华文楷体"/>
          <w:sz w:val="28"/>
          <w:szCs w:val="28"/>
        </w:rPr>
        <w:t>可以遣除</w:t>
      </w:r>
      <w:ins w:id="1991" w:author="Administrator" w:date="2016-01-04T19:22:27Z">
        <w:r>
          <w:rPr>
            <w:rFonts w:hint="eastAsia" w:ascii="华文楷体" w:hAnsi="华文楷体" w:eastAsia="华文楷体"/>
            <w:sz w:val="28"/>
            <w:szCs w:val="28"/>
            <w:lang w:eastAsia="zh-CN"/>
          </w:rPr>
          <w:t>掉</w:t>
        </w:r>
      </w:ins>
      <w:r>
        <w:rPr>
          <w:rFonts w:hint="eastAsia" w:ascii="华文楷体" w:hAnsi="华文楷体" w:eastAsia="华文楷体"/>
          <w:sz w:val="28"/>
          <w:szCs w:val="28"/>
        </w:rPr>
        <w:t>这</w:t>
      </w:r>
      <w:ins w:id="1992" w:author="Administrator" w:date="2016-01-04T19:23:02Z">
        <w:r>
          <w:rPr>
            <w:rFonts w:hint="eastAsia" w:ascii="华文楷体" w:hAnsi="华文楷体" w:eastAsia="华文楷体"/>
            <w:sz w:val="28"/>
            <w:szCs w:val="28"/>
            <w:lang w:eastAsia="zh-CN"/>
          </w:rPr>
          <w:t>样</w:t>
        </w:r>
      </w:ins>
      <w:ins w:id="1993" w:author="Administrator" w:date="2016-01-04T19:23:03Z">
        <w:r>
          <w:rPr>
            <w:rFonts w:hint="eastAsia" w:ascii="华文楷体" w:hAnsi="华文楷体" w:eastAsia="华文楷体"/>
            <w:sz w:val="28"/>
            <w:szCs w:val="28"/>
            <w:lang w:eastAsia="zh-CN"/>
          </w:rPr>
          <w:t>一</w:t>
        </w:r>
      </w:ins>
      <w:r>
        <w:rPr>
          <w:rFonts w:hint="eastAsia" w:ascii="华文楷体" w:hAnsi="华文楷体" w:eastAsia="华文楷体"/>
          <w:sz w:val="28"/>
          <w:szCs w:val="28"/>
        </w:rPr>
        <w:t>种观待空性的</w:t>
      </w:r>
      <w:ins w:id="1994" w:author="Administrator" w:date="2016-01-04T19:23:44Z">
        <w:r>
          <w:rPr>
            <w:rFonts w:hint="eastAsia" w:ascii="华文楷体" w:hAnsi="华文楷体" w:eastAsia="华文楷体"/>
            <w:sz w:val="28"/>
            <w:szCs w:val="28"/>
            <w:lang w:eastAsia="zh-CN"/>
          </w:rPr>
          <w:t>前面</w:t>
        </w:r>
      </w:ins>
      <w:ins w:id="1995" w:author="Administrator" w:date="2016-01-04T19:27:35Z">
        <w:r>
          <w:rPr>
            <w:rFonts w:hint="eastAsia" w:ascii="华文楷体" w:hAnsi="华文楷体" w:eastAsia="华文楷体"/>
            <w:sz w:val="28"/>
            <w:szCs w:val="28"/>
            <w:lang w:eastAsia="zh-CN"/>
          </w:rPr>
          <w:t>的</w:t>
        </w:r>
      </w:ins>
      <w:r>
        <w:rPr>
          <w:rFonts w:hint="eastAsia" w:ascii="华文楷体" w:hAnsi="华文楷体" w:eastAsia="华文楷体"/>
          <w:sz w:val="28"/>
          <w:szCs w:val="28"/>
        </w:rPr>
        <w:t>细的常断见。那么就出现了一个最细的常断见</w:t>
      </w:r>
      <w:ins w:id="1996" w:author="Administrator" w:date="2016-01-03T16:25:10Z">
        <w:r>
          <w:rPr>
            <w:rFonts w:hint="eastAsia" w:ascii="华文楷体" w:hAnsi="华文楷体" w:eastAsia="华文楷体"/>
            <w:sz w:val="28"/>
            <w:szCs w:val="28"/>
            <w:lang w:eastAsia="zh-CN"/>
          </w:rPr>
          <w:t>，</w:t>
        </w:r>
      </w:ins>
      <w:del w:id="1997" w:author="Administrator" w:date="2016-01-03T16:25:10Z">
        <w:r>
          <w:rPr>
            <w:rFonts w:hint="eastAsia" w:ascii="华文楷体" w:hAnsi="华文楷体" w:eastAsia="华文楷体"/>
            <w:sz w:val="28"/>
            <w:szCs w:val="28"/>
          </w:rPr>
          <w:delText>。</w:delText>
        </w:r>
      </w:del>
      <w:r>
        <w:rPr>
          <w:rFonts w:hint="eastAsia" w:ascii="华文楷体" w:hAnsi="华文楷体" w:eastAsia="华文楷体"/>
          <w:sz w:val="28"/>
          <w:szCs w:val="28"/>
        </w:rPr>
        <w:t>那么最细的“世俗有”“胜义无”的常断见通过无分别</w:t>
      </w:r>
      <w:del w:id="1998" w:author="Administrator" w:date="2016-01-04T19:25:13Z">
        <w:r>
          <w:rPr>
            <w:rFonts w:hint="eastAsia" w:ascii="华文楷体" w:hAnsi="华文楷体" w:eastAsia="华文楷体"/>
            <w:sz w:val="28"/>
            <w:szCs w:val="28"/>
          </w:rPr>
          <w:delText>的</w:delText>
        </w:r>
      </w:del>
      <w:r>
        <w:rPr>
          <w:rFonts w:hint="eastAsia" w:ascii="华文楷体" w:hAnsi="华文楷体" w:eastAsia="华文楷体"/>
          <w:sz w:val="28"/>
          <w:szCs w:val="28"/>
        </w:rPr>
        <w:t>智慧</w:t>
      </w:r>
      <w:ins w:id="1999" w:author="Administrator" w:date="2016-01-04T19:25:18Z">
        <w:r>
          <w:rPr>
            <w:rFonts w:hint="eastAsia" w:ascii="华文楷体" w:hAnsi="华文楷体" w:eastAsia="华文楷体"/>
            <w:sz w:val="28"/>
            <w:szCs w:val="28"/>
            <w:lang w:eastAsia="zh-CN"/>
          </w:rPr>
          <w:t>，</w:t>
        </w:r>
      </w:ins>
      <w:ins w:id="2000" w:author="Administrator" w:date="2016-01-03T16:33:39Z">
        <w:r>
          <w:rPr>
            <w:rFonts w:hint="eastAsia" w:ascii="华文楷体" w:hAnsi="华文楷体" w:eastAsia="华文楷体"/>
            <w:sz w:val="28"/>
            <w:szCs w:val="28"/>
            <w:lang w:eastAsia="zh-CN"/>
          </w:rPr>
          <w:t>它</w:t>
        </w:r>
      </w:ins>
      <w:r>
        <w:rPr>
          <w:rFonts w:hint="eastAsia" w:ascii="华文楷体" w:hAnsi="华文楷体" w:eastAsia="华文楷体"/>
          <w:sz w:val="28"/>
          <w:szCs w:val="28"/>
        </w:rPr>
        <w:t>作为基础</w:t>
      </w:r>
      <w:ins w:id="2001" w:author="Administrator" w:date="2016-01-03T16:31:23Z">
        <w:r>
          <w:rPr>
            <w:rFonts w:hint="eastAsia" w:ascii="华文楷体" w:hAnsi="华文楷体" w:eastAsia="华文楷体"/>
            <w:sz w:val="28"/>
            <w:szCs w:val="28"/>
            <w:lang w:eastAsia="zh-CN"/>
          </w:rPr>
          <w:t>之后呢</w:t>
        </w:r>
      </w:ins>
      <w:r>
        <w:rPr>
          <w:rFonts w:hint="eastAsia" w:ascii="华文楷体" w:hAnsi="华文楷体" w:eastAsia="华文楷体"/>
          <w:sz w:val="28"/>
          <w:szCs w:val="28"/>
        </w:rPr>
        <w:t>，后面</w:t>
      </w:r>
      <w:ins w:id="2002" w:author="Administrator" w:date="2016-01-03T16:25:2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把它遣除掉。所以说</w:t>
      </w:r>
      <w:ins w:id="2003" w:author="Administrator" w:date="2016-01-04T19:25:28Z">
        <w:r>
          <w:rPr>
            <w:rFonts w:hint="eastAsia" w:ascii="华文楷体" w:hAnsi="华文楷体" w:eastAsia="华文楷体"/>
            <w:sz w:val="28"/>
            <w:szCs w:val="28"/>
            <w:lang w:eastAsia="zh-CN"/>
          </w:rPr>
          <w:t>就是说</w:t>
        </w:r>
      </w:ins>
      <w:del w:id="2004" w:author="Administrator" w:date="2016-01-04T19:25:23Z">
        <w:r>
          <w:rPr>
            <w:rFonts w:hint="eastAsia" w:ascii="华文楷体" w:hAnsi="华文楷体" w:eastAsia="华文楷体"/>
            <w:sz w:val="28"/>
            <w:szCs w:val="28"/>
          </w:rPr>
          <w:delText>，</w:delText>
        </w:r>
      </w:del>
      <w:r>
        <w:rPr>
          <w:rFonts w:hint="eastAsia" w:ascii="华文楷体" w:hAnsi="华文楷体" w:eastAsia="华文楷体"/>
          <w:sz w:val="28"/>
          <w:szCs w:val="28"/>
        </w:rPr>
        <w:t>前前见解作为后后见解的基础</w:t>
      </w:r>
      <w:ins w:id="2005" w:author="Administrator" w:date="2016-01-03T16:33:54Z">
        <w:r>
          <w:rPr>
            <w:rFonts w:hint="eastAsia" w:ascii="华文楷体" w:hAnsi="华文楷体" w:eastAsia="华文楷体"/>
            <w:sz w:val="28"/>
            <w:szCs w:val="28"/>
            <w:lang w:eastAsia="zh-CN"/>
          </w:rPr>
          <w:t>，</w:t>
        </w:r>
      </w:ins>
      <w:del w:id="2006" w:author="Administrator" w:date="2016-01-03T16:33:54Z">
        <w:r>
          <w:rPr>
            <w:rFonts w:hint="eastAsia" w:ascii="华文楷体" w:hAnsi="华文楷体" w:eastAsia="华文楷体"/>
            <w:sz w:val="28"/>
            <w:szCs w:val="28"/>
          </w:rPr>
          <w:delText>。</w:delText>
        </w:r>
      </w:del>
      <w:r>
        <w:rPr>
          <w:rFonts w:hint="eastAsia" w:ascii="华文楷体" w:hAnsi="华文楷体" w:eastAsia="华文楷体"/>
          <w:sz w:val="28"/>
          <w:szCs w:val="28"/>
        </w:rPr>
        <w:t>当离戏达到究竟之后也就</w:t>
      </w:r>
      <w:del w:id="2007" w:author="Administrator" w:date="2016-01-03T16:25:30Z">
        <w:r>
          <w:rPr>
            <w:rFonts w:hint="eastAsia" w:ascii="华文楷体" w:hAnsi="华文楷体" w:eastAsia="华文楷体"/>
            <w:sz w:val="28"/>
            <w:szCs w:val="28"/>
          </w:rPr>
          <w:delText>是</w:delText>
        </w:r>
      </w:del>
      <w:r>
        <w:rPr>
          <w:rFonts w:hint="eastAsia" w:ascii="华文楷体" w:hAnsi="华文楷体" w:eastAsia="华文楷体"/>
          <w:sz w:val="28"/>
          <w:szCs w:val="28"/>
        </w:rPr>
        <w:t>符合</w:t>
      </w:r>
      <w:ins w:id="2008" w:author="Administrator" w:date="2016-01-03T16:31:31Z">
        <w:r>
          <w:rPr>
            <w:rFonts w:hint="eastAsia" w:ascii="华文楷体" w:hAnsi="华文楷体" w:eastAsia="华文楷体"/>
            <w:sz w:val="28"/>
            <w:szCs w:val="28"/>
            <w:lang w:eastAsia="zh-CN"/>
          </w:rPr>
          <w:t>了</w:t>
        </w:r>
      </w:ins>
      <w:r>
        <w:rPr>
          <w:rFonts w:hint="eastAsia" w:ascii="华文楷体" w:hAnsi="华文楷体" w:eastAsia="华文楷体"/>
          <w:sz w:val="28"/>
          <w:szCs w:val="28"/>
        </w:rPr>
        <w:t>至高无上</w:t>
      </w:r>
      <w:ins w:id="2009" w:author="Administrator" w:date="2016-01-04T19:24:06Z">
        <w:r>
          <w:rPr>
            <w:rFonts w:hint="eastAsia" w:ascii="华文楷体" w:hAnsi="华文楷体" w:eastAsia="华文楷体"/>
            <w:sz w:val="28"/>
            <w:szCs w:val="28"/>
            <w:lang w:eastAsia="zh-CN"/>
          </w:rPr>
          <w:t>的</w:t>
        </w:r>
      </w:ins>
      <w:del w:id="2010" w:author="Administrator" w:date="2016-01-04T19:24:05Z">
        <w:r>
          <w:rPr>
            <w:rFonts w:hint="eastAsia" w:ascii="华文楷体" w:hAnsi="华文楷体" w:eastAsia="华文楷体"/>
            <w:sz w:val="28"/>
            <w:szCs w:val="28"/>
          </w:rPr>
          <w:delText>之</w:delText>
        </w:r>
      </w:del>
      <w:r>
        <w:rPr>
          <w:rFonts w:hint="eastAsia" w:ascii="华文楷体" w:hAnsi="华文楷体" w:eastAsia="华文楷体"/>
          <w:sz w:val="28"/>
          <w:szCs w:val="28"/>
        </w:rPr>
        <w:t>实相的见解</w:t>
      </w:r>
      <w:ins w:id="2011" w:author="Administrator" w:date="2016-01-04T19:24:09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黑体" w:hAnsi="黑体" w:eastAsia="黑体" w:cs="黑体"/>
          <w:sz w:val="28"/>
          <w:szCs w:val="28"/>
          <w:rPrChange w:id="2012" w:author="Administrator" w:date="2016-01-02T22:28:20Z">
            <w:rPr>
              <w:rFonts w:hint="eastAsia" w:ascii="华文楷体" w:hAnsi="华文楷体" w:eastAsia="华文楷体"/>
              <w:sz w:val="28"/>
              <w:szCs w:val="28"/>
            </w:rPr>
          </w:rPrChange>
        </w:rPr>
      </w:pPr>
      <w:r>
        <w:rPr>
          <w:rFonts w:hint="eastAsia" w:ascii="黑体" w:hAnsi="黑体" w:eastAsia="黑体" w:cs="黑体"/>
          <w:sz w:val="28"/>
          <w:szCs w:val="28"/>
          <w:rPrChange w:id="2013" w:author="Administrator" w:date="2016-01-02T22:28:20Z">
            <w:rPr>
              <w:rFonts w:hint="eastAsia" w:ascii="华文楷体" w:hAnsi="华文楷体" w:eastAsia="华文楷体"/>
              <w:sz w:val="28"/>
              <w:szCs w:val="28"/>
            </w:rPr>
          </w:rPrChange>
        </w:rPr>
        <w:t>〖如云“有无此二亦是边”等,应当明白入定无二的智慧与后得辨别的妙慧对应所遣之细粗边的方式。〗</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《三摩地王经》</w:t>
      </w:r>
      <w:ins w:id="2014" w:author="Administrator" w:date="2016-01-03T16:26:21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中也</w:t>
      </w:r>
      <w:ins w:id="2015" w:author="Administrator" w:date="2016-01-03T16:25:52Z">
        <w:r>
          <w:rPr>
            <w:rFonts w:hint="eastAsia" w:ascii="华文楷体" w:hAnsi="华文楷体" w:eastAsia="华文楷体"/>
            <w:sz w:val="28"/>
            <w:szCs w:val="28"/>
            <w:lang w:eastAsia="zh-CN"/>
          </w:rPr>
          <w:t>是这样</w:t>
        </w:r>
      </w:ins>
      <w:r>
        <w:rPr>
          <w:rFonts w:hint="eastAsia" w:ascii="华文楷体" w:hAnsi="华文楷体" w:eastAsia="华文楷体"/>
          <w:sz w:val="28"/>
          <w:szCs w:val="28"/>
        </w:rPr>
        <w:t>讲过：“净与不净是边，有无此二亦是边。”</w:t>
      </w:r>
      <w:ins w:id="2016" w:author="Administrator" w:date="2016-01-03T16:26:32Z">
        <w:r>
          <w:rPr>
            <w:rFonts w:hint="eastAsia" w:ascii="华文楷体" w:hAnsi="华文楷体" w:eastAsia="华文楷体"/>
            <w:sz w:val="28"/>
            <w:szCs w:val="28"/>
            <w:lang w:eastAsia="zh-CN"/>
          </w:rPr>
          <w:t>有这样讲过</w:t>
        </w:r>
      </w:ins>
      <w:ins w:id="2017" w:author="Administrator" w:date="2016-01-03T16:26:3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ins w:id="2018" w:author="Administrator" w:date="2016-01-03T16:32:02Z">
        <w:r>
          <w:rPr>
            <w:rFonts w:hint="eastAsia" w:ascii="华文楷体" w:hAnsi="华文楷体" w:eastAsia="华文楷体"/>
            <w:sz w:val="28"/>
            <w:szCs w:val="28"/>
            <w:lang w:eastAsia="zh-CN"/>
          </w:rPr>
          <w:t>如果说</w:t>
        </w:r>
      </w:ins>
      <w:r>
        <w:rPr>
          <w:rFonts w:hint="eastAsia" w:ascii="华文楷体" w:hAnsi="华文楷体" w:eastAsia="华文楷体"/>
          <w:sz w:val="28"/>
          <w:szCs w:val="28"/>
        </w:rPr>
        <w:t>智者通达了这个智慧之后，</w:t>
      </w:r>
      <w:del w:id="2019" w:author="Administrator" w:date="2016-01-03T16:34:37Z">
        <w:r>
          <w:rPr>
            <w:rFonts w:hint="eastAsia" w:ascii="华文楷体" w:hAnsi="华文楷体" w:eastAsia="华文楷体"/>
            <w:sz w:val="28"/>
            <w:szCs w:val="28"/>
          </w:rPr>
          <w:delText>了知了这个</w:delText>
        </w:r>
      </w:del>
      <w:ins w:id="2020" w:author="Administrator" w:date="2016-01-03T16:26:53Z">
        <w:r>
          <w:rPr>
            <w:rFonts w:hint="eastAsia" w:ascii="华文楷体" w:hAnsi="华文楷体" w:eastAsia="华文楷体"/>
            <w:sz w:val="28"/>
            <w:szCs w:val="28"/>
            <w:lang w:eastAsia="zh-CN"/>
          </w:rPr>
          <w:t>如果了知</w:t>
        </w:r>
      </w:ins>
      <w:ins w:id="2021" w:author="Administrator" w:date="2016-01-03T16:26: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本体之后呢，智者就不住中间。所以说有这样的讲法</w:t>
      </w:r>
      <w:ins w:id="2022" w:author="Administrator" w:date="2016-01-02T22:29:11Z">
        <w:r>
          <w:rPr>
            <w:rFonts w:hint="eastAsia" w:ascii="华文楷体" w:hAnsi="华文楷体" w:eastAsia="华文楷体"/>
            <w:sz w:val="28"/>
            <w:szCs w:val="28"/>
            <w:lang w:eastAsia="zh-CN"/>
          </w:rPr>
          <w:t>，</w:t>
        </w:r>
      </w:ins>
      <w:ins w:id="2023" w:author="Administrator" w:date="2016-01-03T16:32:11Z">
        <w:r>
          <w:rPr>
            <w:rFonts w:hint="eastAsia" w:ascii="华文楷体" w:hAnsi="华文楷体" w:eastAsia="华文楷体"/>
            <w:sz w:val="28"/>
            <w:szCs w:val="28"/>
            <w:lang w:eastAsia="zh-CN"/>
          </w:rPr>
          <w:t>那么就说</w:t>
        </w:r>
      </w:ins>
      <w:del w:id="2024" w:author="Administrator" w:date="2016-01-02T22:29:10Z">
        <w:r>
          <w:rPr>
            <w:rFonts w:hint="eastAsia" w:ascii="华文楷体" w:hAnsi="华文楷体" w:eastAsia="华文楷体"/>
            <w:sz w:val="28"/>
            <w:szCs w:val="28"/>
          </w:rPr>
          <w:delText>。</w:delText>
        </w:r>
      </w:del>
      <w:del w:id="2025" w:author="Administrator" w:date="2016-01-03T16:29:46Z">
        <w:r>
          <w:rPr>
            <w:rFonts w:hint="eastAsia" w:ascii="华文楷体" w:hAnsi="华文楷体" w:eastAsia="华文楷体"/>
            <w:sz w:val="28"/>
            <w:szCs w:val="28"/>
          </w:rPr>
          <w:delText>所</w:delText>
        </w:r>
      </w:del>
      <w:del w:id="2026" w:author="Administrator" w:date="2016-01-03T16:29:45Z">
        <w:r>
          <w:rPr>
            <w:rFonts w:hint="eastAsia" w:ascii="华文楷体" w:hAnsi="华文楷体" w:eastAsia="华文楷体"/>
            <w:sz w:val="28"/>
            <w:szCs w:val="28"/>
          </w:rPr>
          <w:delText>以说</w:delText>
        </w:r>
      </w:del>
      <w:r>
        <w:rPr>
          <w:rFonts w:hint="eastAsia" w:ascii="华文楷体" w:hAnsi="华文楷体" w:eastAsia="华文楷体"/>
          <w:sz w:val="28"/>
          <w:szCs w:val="28"/>
        </w:rPr>
        <w:t>“有无此二亦是边”</w:t>
      </w:r>
      <w:ins w:id="2027" w:author="Administrator" w:date="2016-01-04T19:29:01Z">
        <w:r>
          <w:rPr>
            <w:rFonts w:hint="eastAsia" w:ascii="华文楷体" w:hAnsi="华文楷体" w:eastAsia="华文楷体"/>
            <w:sz w:val="28"/>
            <w:szCs w:val="28"/>
            <w:lang w:eastAsia="zh-CN"/>
          </w:rPr>
          <w:t>，</w:t>
        </w:r>
      </w:ins>
      <w:ins w:id="2028" w:author="Administrator" w:date="2016-01-04T21:01:45Z">
        <w:r>
          <w:rPr>
            <w:rFonts w:hint="eastAsia" w:ascii="华文楷体" w:hAnsi="华文楷体" w:eastAsia="华文楷体"/>
            <w:sz w:val="28"/>
            <w:szCs w:val="28"/>
            <w:lang w:eastAsia="zh-CN"/>
          </w:rPr>
          <w:t>所以</w:t>
        </w:r>
      </w:ins>
      <w:del w:id="2029" w:author="Administrator" w:date="2016-01-02T22:29:19Z">
        <w:r>
          <w:rPr>
            <w:rFonts w:hint="eastAsia" w:ascii="华文楷体" w:hAnsi="华文楷体" w:eastAsia="华文楷体"/>
            <w:sz w:val="28"/>
            <w:szCs w:val="28"/>
          </w:rPr>
          <w:delText>，</w:delText>
        </w:r>
      </w:del>
      <w:r>
        <w:rPr>
          <w:rFonts w:hint="eastAsia" w:ascii="华文楷体" w:hAnsi="华文楷体" w:eastAsia="华文楷体"/>
          <w:sz w:val="28"/>
          <w:szCs w:val="28"/>
        </w:rPr>
        <w:t>应</w:t>
      </w:r>
      <w:ins w:id="2030" w:author="Administrator" w:date="2016-01-04T20:54:56Z">
        <w:r>
          <w:rPr>
            <w:rFonts w:hint="eastAsia" w:ascii="华文楷体" w:hAnsi="华文楷体" w:eastAsia="华文楷体"/>
            <w:sz w:val="28"/>
            <w:szCs w:val="28"/>
            <w:lang w:eastAsia="zh-CN"/>
          </w:rPr>
          <w:t>该</w:t>
        </w:r>
      </w:ins>
      <w:del w:id="2031" w:author="Administrator" w:date="2016-01-04T20:54:53Z">
        <w:r>
          <w:rPr>
            <w:rFonts w:hint="eastAsia" w:ascii="华文楷体" w:hAnsi="华文楷体" w:eastAsia="华文楷体"/>
            <w:sz w:val="28"/>
            <w:szCs w:val="28"/>
          </w:rPr>
          <w:delText>当</w:delText>
        </w:r>
      </w:del>
      <w:r>
        <w:rPr>
          <w:rFonts w:hint="eastAsia" w:ascii="华文楷体" w:hAnsi="华文楷体" w:eastAsia="华文楷体"/>
          <w:sz w:val="28"/>
          <w:szCs w:val="28"/>
        </w:rPr>
        <w:t>明白入定无二的智慧</w:t>
      </w:r>
      <w:ins w:id="2032" w:author="Administrator" w:date="2016-01-03T16:27:36Z">
        <w:r>
          <w:rPr>
            <w:rFonts w:hint="eastAsia" w:ascii="华文楷体" w:hAnsi="华文楷体" w:eastAsia="华文楷体"/>
            <w:sz w:val="28"/>
            <w:szCs w:val="28"/>
            <w:lang w:eastAsia="zh-CN"/>
          </w:rPr>
          <w:t>和</w:t>
        </w:r>
      </w:ins>
      <w:del w:id="2033" w:author="Administrator" w:date="2016-01-03T16:27:35Z">
        <w:r>
          <w:rPr>
            <w:rFonts w:hint="eastAsia" w:ascii="华文楷体" w:hAnsi="华文楷体" w:eastAsia="华文楷体"/>
            <w:sz w:val="28"/>
            <w:szCs w:val="28"/>
          </w:rPr>
          <w:delText>与</w:delText>
        </w:r>
      </w:del>
      <w:r>
        <w:rPr>
          <w:rFonts w:hint="eastAsia" w:ascii="华文楷体" w:hAnsi="华文楷体" w:eastAsia="华文楷体"/>
          <w:sz w:val="28"/>
          <w:szCs w:val="28"/>
        </w:rPr>
        <w:t>后得辨别的妙慧</w:t>
      </w:r>
      <w:ins w:id="2034" w:author="Administrator" w:date="2016-01-03T16:29:50Z">
        <w:r>
          <w:rPr>
            <w:rFonts w:hint="eastAsia" w:ascii="华文楷体" w:hAnsi="华文楷体" w:eastAsia="华文楷体"/>
            <w:sz w:val="28"/>
            <w:szCs w:val="28"/>
            <w:lang w:eastAsia="zh-CN"/>
          </w:rPr>
          <w:t>，</w:t>
        </w:r>
      </w:ins>
      <w:ins w:id="2035" w:author="Administrator" w:date="2016-01-03T16:29:56Z">
        <w:r>
          <w:rPr>
            <w:rFonts w:hint="eastAsia" w:ascii="华文楷体" w:hAnsi="华文楷体" w:eastAsia="华文楷体"/>
            <w:sz w:val="28"/>
            <w:szCs w:val="28"/>
            <w:lang w:eastAsia="zh-CN"/>
          </w:rPr>
          <w:t>它所</w:t>
        </w:r>
      </w:ins>
      <w:r>
        <w:rPr>
          <w:rFonts w:hint="eastAsia" w:ascii="华文楷体" w:hAnsi="华文楷体" w:eastAsia="华文楷体"/>
          <w:sz w:val="28"/>
          <w:szCs w:val="28"/>
        </w:rPr>
        <w:t>对应所遣除的细边和粗边的方式。也就是说“有无此二亦是边”</w:t>
      </w:r>
      <w:ins w:id="2036" w:author="Administrator" w:date="2016-01-03T16:27:53Z">
        <w:r>
          <w:rPr>
            <w:rFonts w:hint="eastAsia" w:ascii="华文楷体" w:hAnsi="华文楷体" w:eastAsia="华文楷体"/>
            <w:sz w:val="28"/>
            <w:szCs w:val="28"/>
            <w:lang w:eastAsia="zh-CN"/>
          </w:rPr>
          <w:t>等等</w:t>
        </w:r>
      </w:ins>
      <w:ins w:id="2037" w:author="Administrator" w:date="2016-01-03T16:27:55Z">
        <w:r>
          <w:rPr>
            <w:rFonts w:hint="eastAsia" w:ascii="华文楷体" w:hAnsi="华文楷体" w:eastAsia="华文楷体"/>
            <w:sz w:val="28"/>
            <w:szCs w:val="28"/>
            <w:lang w:eastAsia="zh-CN"/>
          </w:rPr>
          <w:t>，</w:t>
        </w:r>
      </w:ins>
      <w:ins w:id="2038" w:author="Administrator" w:date="2016-01-03T16:32:35Z">
        <w:r>
          <w:rPr>
            <w:rFonts w:hint="eastAsia" w:ascii="华文楷体" w:hAnsi="华文楷体" w:eastAsia="华文楷体"/>
            <w:sz w:val="28"/>
            <w:szCs w:val="28"/>
            <w:lang w:eastAsia="zh-CN"/>
          </w:rPr>
          <w:t>它</w:t>
        </w:r>
      </w:ins>
      <w:ins w:id="2039" w:author="Administrator" w:date="2016-01-03T16:32:32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相合与入定无二的智慧，</w:t>
      </w:r>
      <w:ins w:id="2040" w:author="Administrator" w:date="2016-01-03T16:30:13Z">
        <w:r>
          <w:rPr>
            <w:rFonts w:hint="eastAsia" w:ascii="华文楷体" w:hAnsi="华文楷体" w:eastAsia="华文楷体"/>
            <w:sz w:val="28"/>
            <w:szCs w:val="28"/>
          </w:rPr>
          <w:t>相合与入定无二的智慧</w:t>
        </w:r>
      </w:ins>
      <w:ins w:id="2041" w:author="Administrator" w:date="2016-01-03T16:30:18Z">
        <w:r>
          <w:rPr>
            <w:rFonts w:hint="eastAsia" w:ascii="华文楷体" w:hAnsi="华文楷体" w:eastAsia="华文楷体"/>
            <w:sz w:val="28"/>
            <w:szCs w:val="28"/>
            <w:lang w:eastAsia="zh-CN"/>
          </w:rPr>
          <w:t>它所</w:t>
        </w:r>
      </w:ins>
      <w:r>
        <w:rPr>
          <w:rFonts w:hint="eastAsia" w:ascii="华文楷体" w:hAnsi="华文楷体" w:eastAsia="华文楷体"/>
          <w:sz w:val="28"/>
          <w:szCs w:val="28"/>
        </w:rPr>
        <w:t>所遣除的边是细边</w:t>
      </w:r>
      <w:ins w:id="2042" w:author="Administrator" w:date="2016-01-03T16:32:42Z">
        <w:r>
          <w:rPr>
            <w:rFonts w:hint="eastAsia" w:ascii="华文楷体" w:hAnsi="华文楷体" w:eastAsia="华文楷体"/>
            <w:sz w:val="28"/>
            <w:szCs w:val="28"/>
            <w:lang w:eastAsia="zh-CN"/>
          </w:rPr>
          <w:t>、</w:t>
        </w:r>
      </w:ins>
      <w:ins w:id="2043" w:author="Administrator" w:date="2016-01-03T16:32:48Z">
        <w:r>
          <w:rPr>
            <w:rFonts w:hint="eastAsia" w:ascii="华文楷体" w:hAnsi="华文楷体" w:eastAsia="华文楷体"/>
            <w:sz w:val="28"/>
            <w:szCs w:val="28"/>
            <w:lang w:eastAsia="zh-CN"/>
          </w:rPr>
          <w:t>最细边</w:t>
        </w:r>
      </w:ins>
      <w:ins w:id="2044" w:author="Administrator" w:date="2016-01-04T20:57:21Z">
        <w:r>
          <w:rPr>
            <w:rFonts w:hint="eastAsia" w:ascii="华文楷体" w:hAnsi="华文楷体" w:eastAsia="华文楷体"/>
            <w:sz w:val="28"/>
            <w:szCs w:val="28"/>
            <w:lang w:eastAsia="zh-CN"/>
          </w:rPr>
          <w:t>；</w:t>
        </w:r>
      </w:ins>
      <w:del w:id="2045" w:author="Administrator" w:date="2016-01-04T20:57:20Z">
        <w:r>
          <w:rPr>
            <w:rFonts w:hint="eastAsia" w:ascii="华文楷体" w:hAnsi="华文楷体" w:eastAsia="华文楷体"/>
            <w:sz w:val="28"/>
            <w:szCs w:val="28"/>
          </w:rPr>
          <w:delText>。</w:delText>
        </w:r>
      </w:del>
      <w:ins w:id="2046" w:author="Administrator" w:date="2016-01-03T16:35:0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后得</w:t>
      </w:r>
      <w:ins w:id="2047" w:author="Administrator" w:date="2016-01-04T20:57:59Z">
        <w:r>
          <w:rPr>
            <w:rFonts w:hint="eastAsia" w:ascii="华文楷体" w:hAnsi="华文楷体" w:eastAsia="华文楷体"/>
            <w:sz w:val="28"/>
            <w:szCs w:val="28"/>
            <w:lang w:eastAsia="zh-CN"/>
          </w:rPr>
          <w:t>的</w:t>
        </w:r>
      </w:ins>
      <w:r>
        <w:rPr>
          <w:rFonts w:hint="eastAsia" w:ascii="华文楷体" w:hAnsi="华文楷体" w:eastAsia="华文楷体"/>
          <w:sz w:val="28"/>
          <w:szCs w:val="28"/>
        </w:rPr>
        <w:t>辨别</w:t>
      </w:r>
      <w:del w:id="2048" w:author="Administrator" w:date="2016-01-04T20:59:42Z">
        <w:r>
          <w:rPr>
            <w:rFonts w:hint="eastAsia" w:ascii="华文楷体" w:hAnsi="华文楷体" w:eastAsia="华文楷体"/>
            <w:sz w:val="28"/>
            <w:szCs w:val="28"/>
          </w:rPr>
          <w:delText>的</w:delText>
        </w:r>
      </w:del>
      <w:r>
        <w:rPr>
          <w:rFonts w:hint="eastAsia" w:ascii="华文楷体" w:hAnsi="华文楷体" w:eastAsia="华文楷体"/>
          <w:sz w:val="28"/>
          <w:szCs w:val="28"/>
        </w:rPr>
        <w:t>妙慧“世俗有”“胜义无”</w:t>
      </w:r>
      <w:ins w:id="2049" w:author="Administrator" w:date="2016-01-03T16:28:09Z">
        <w:r>
          <w:rPr>
            <w:rFonts w:hint="eastAsia" w:ascii="华文楷体" w:hAnsi="华文楷体" w:eastAsia="华文楷体"/>
            <w:sz w:val="28"/>
            <w:szCs w:val="28"/>
            <w:lang w:eastAsia="zh-CN"/>
          </w:rPr>
          <w:t>这样一种</w:t>
        </w:r>
      </w:ins>
      <w:ins w:id="2050" w:author="Administrator" w:date="2016-01-04T20:58:09Z">
        <w:r>
          <w:rPr>
            <w:rFonts w:hint="eastAsia" w:ascii="华文楷体" w:hAnsi="华文楷体" w:eastAsia="华文楷体"/>
            <w:sz w:val="28"/>
            <w:szCs w:val="28"/>
            <w:lang w:eastAsia="zh-CN"/>
          </w:rPr>
          <w:t>辨别</w:t>
        </w:r>
      </w:ins>
      <w:ins w:id="2051" w:author="Administrator" w:date="2016-01-03T16:28:11Z">
        <w:r>
          <w:rPr>
            <w:rFonts w:hint="eastAsia" w:ascii="华文楷体" w:hAnsi="华文楷体" w:eastAsia="华文楷体"/>
            <w:sz w:val="28"/>
            <w:szCs w:val="28"/>
            <w:lang w:eastAsia="zh-CN"/>
          </w:rPr>
          <w:t>后得</w:t>
        </w:r>
      </w:ins>
      <w:ins w:id="2052" w:author="Administrator" w:date="2016-01-03T16:28:30Z">
        <w:r>
          <w:rPr>
            <w:rFonts w:hint="eastAsia" w:ascii="华文楷体" w:hAnsi="华文楷体" w:eastAsia="华文楷体"/>
            <w:sz w:val="28"/>
            <w:szCs w:val="28"/>
            <w:lang w:eastAsia="zh-CN"/>
          </w:rPr>
          <w:t>妙慧</w:t>
        </w:r>
      </w:ins>
      <w:ins w:id="2053" w:author="Administrator" w:date="2016-01-04T21:00:19Z">
        <w:r>
          <w:rPr>
            <w:rFonts w:hint="eastAsia" w:ascii="华文楷体" w:hAnsi="华文楷体" w:eastAsia="华文楷体"/>
            <w:sz w:val="28"/>
            <w:szCs w:val="28"/>
            <w:lang w:eastAsia="zh-CN"/>
          </w:rPr>
          <w:t>呢</w:t>
        </w:r>
      </w:ins>
      <w:ins w:id="2054" w:author="Administrator" w:date="2016-01-03T16:35:20Z">
        <w:r>
          <w:rPr>
            <w:rFonts w:hint="eastAsia" w:ascii="华文楷体" w:hAnsi="华文楷体" w:eastAsia="华文楷体"/>
            <w:sz w:val="28"/>
            <w:szCs w:val="28"/>
            <w:lang w:eastAsia="zh-CN"/>
          </w:rPr>
          <w:t>它</w:t>
        </w:r>
      </w:ins>
      <w:r>
        <w:rPr>
          <w:rFonts w:hint="eastAsia" w:ascii="华文楷体" w:hAnsi="华文楷体" w:eastAsia="华文楷体"/>
          <w:sz w:val="28"/>
          <w:szCs w:val="28"/>
        </w:rPr>
        <w:t>遣除的边是粗边</w:t>
      </w:r>
      <w:ins w:id="2055" w:author="Administrator" w:date="2016-01-04T22:27:11Z">
        <w:r>
          <w:rPr>
            <w:rFonts w:hint="eastAsia" w:ascii="华文楷体" w:hAnsi="华文楷体" w:eastAsia="华文楷体"/>
            <w:sz w:val="28"/>
            <w:szCs w:val="28"/>
            <w:lang w:eastAsia="zh-CN"/>
          </w:rPr>
          <w:t>，</w:t>
        </w:r>
      </w:ins>
      <w:ins w:id="2056" w:author="Administrator" w:date="2016-01-04T22:27:12Z">
        <w:r>
          <w:rPr>
            <w:rFonts w:hint="eastAsia" w:ascii="华文楷体" w:hAnsi="华文楷体" w:eastAsia="华文楷体"/>
            <w:sz w:val="28"/>
            <w:szCs w:val="28"/>
            <w:lang w:eastAsia="zh-CN"/>
          </w:rPr>
          <w:t>啊</w:t>
        </w:r>
      </w:ins>
      <w:ins w:id="2057" w:author="Administrator" w:date="2016-01-04T22:27:09Z">
        <w:r>
          <w:rPr>
            <w:rFonts w:hint="eastAsia" w:ascii="华文楷体" w:hAnsi="华文楷体" w:eastAsia="华文楷体"/>
            <w:sz w:val="28"/>
            <w:szCs w:val="28"/>
          </w:rPr>
          <w:t>粗边</w:t>
        </w:r>
      </w:ins>
      <w:r>
        <w:rPr>
          <w:rFonts w:hint="eastAsia" w:ascii="华文楷体" w:hAnsi="华文楷体" w:eastAsia="华文楷体"/>
          <w:sz w:val="28"/>
          <w:szCs w:val="28"/>
        </w:rPr>
        <w:t>。</w:t>
      </w:r>
      <w:ins w:id="2058" w:author="Administrator" w:date="2016-01-04T20:55:35Z">
        <w:r>
          <w:rPr>
            <w:rFonts w:hint="eastAsia" w:ascii="华文楷体" w:hAnsi="华文楷体" w:eastAsia="华文楷体"/>
            <w:sz w:val="28"/>
            <w:szCs w:val="28"/>
            <w:lang w:eastAsia="zh-CN"/>
          </w:rPr>
          <w:t>所以说</w:t>
        </w:r>
      </w:ins>
      <w:ins w:id="2059" w:author="Administrator" w:date="2016-01-04T20:55:43Z">
        <w:r>
          <w:rPr>
            <w:rFonts w:hint="eastAsia" w:ascii="华文楷体" w:hAnsi="华文楷体" w:eastAsia="华文楷体"/>
            <w:sz w:val="28"/>
            <w:szCs w:val="28"/>
            <w:lang w:eastAsia="zh-CN"/>
          </w:rPr>
          <w:t>它</w:t>
        </w:r>
      </w:ins>
      <w:ins w:id="2060" w:author="Administrator" w:date="2016-01-04T20:58:27Z">
        <w:r>
          <w:rPr>
            <w:rFonts w:hint="eastAsia" w:ascii="华文楷体" w:hAnsi="华文楷体" w:eastAsia="华文楷体"/>
            <w:sz w:val="28"/>
            <w:szCs w:val="28"/>
            <w:lang w:eastAsia="zh-CN"/>
          </w:rPr>
          <w:t>就</w:t>
        </w:r>
      </w:ins>
      <w:ins w:id="2061" w:author="Administrator" w:date="2016-01-04T20:55:38Z">
        <w:r>
          <w:rPr>
            <w:rFonts w:hint="eastAsia" w:ascii="华文楷体" w:hAnsi="华文楷体" w:eastAsia="华文楷体"/>
            <w:sz w:val="28"/>
            <w:szCs w:val="28"/>
            <w:lang w:eastAsia="zh-CN"/>
          </w:rPr>
          <w:t>说</w:t>
        </w:r>
      </w:ins>
      <w:ins w:id="2062" w:author="Administrator" w:date="2016-01-04T20:58:49Z">
        <w:r>
          <w:rPr>
            <w:rFonts w:hint="eastAsia" w:ascii="华文楷体" w:hAnsi="华文楷体" w:eastAsia="华文楷体"/>
            <w:sz w:val="28"/>
            <w:szCs w:val="28"/>
          </w:rPr>
          <w:t>遣除细粗边的方式</w:t>
        </w:r>
      </w:ins>
      <w:ins w:id="2063" w:author="Administrator" w:date="2016-01-04T20:59:57Z">
        <w:r>
          <w:rPr>
            <w:rFonts w:hint="eastAsia" w:ascii="华文楷体" w:hAnsi="华文楷体" w:eastAsia="华文楷体"/>
            <w:sz w:val="28"/>
            <w:szCs w:val="28"/>
            <w:lang w:eastAsia="zh-CN"/>
          </w:rPr>
          <w:t>呢</w:t>
        </w:r>
      </w:ins>
      <w:ins w:id="2064" w:author="Administrator" w:date="2016-01-04T20:59:59Z">
        <w:r>
          <w:rPr>
            <w:rFonts w:hint="eastAsia" w:ascii="华文楷体" w:hAnsi="华文楷体" w:eastAsia="华文楷体"/>
            <w:sz w:val="28"/>
            <w:szCs w:val="28"/>
            <w:lang w:eastAsia="zh-CN"/>
          </w:rPr>
          <w:t>，</w:t>
        </w:r>
      </w:ins>
      <w:r>
        <w:rPr>
          <w:rFonts w:hint="eastAsia" w:ascii="华文楷体" w:hAnsi="华文楷体" w:eastAsia="华文楷体"/>
          <w:sz w:val="28"/>
          <w:szCs w:val="28"/>
        </w:rPr>
        <w:t>入定无二</w:t>
      </w:r>
      <w:del w:id="2065" w:author="Administrator" w:date="2016-01-04T21:02:23Z">
        <w:r>
          <w:rPr>
            <w:rFonts w:hint="eastAsia" w:ascii="华文楷体" w:hAnsi="华文楷体" w:eastAsia="华文楷体"/>
            <w:sz w:val="28"/>
            <w:szCs w:val="28"/>
          </w:rPr>
          <w:delText>的</w:delText>
        </w:r>
      </w:del>
      <w:r>
        <w:rPr>
          <w:rFonts w:hint="eastAsia" w:ascii="华文楷体" w:hAnsi="华文楷体" w:eastAsia="华文楷体"/>
          <w:sz w:val="28"/>
          <w:szCs w:val="28"/>
        </w:rPr>
        <w:t>智慧遣除细边，后得辨别的妙慧遣除粗边。</w:t>
      </w:r>
      <w:ins w:id="2066" w:author="Administrator" w:date="2016-01-04T21:00:36Z">
        <w:r>
          <w:rPr>
            <w:rFonts w:hint="eastAsia" w:ascii="华文楷体" w:hAnsi="华文楷体" w:eastAsia="华文楷体"/>
            <w:sz w:val="28"/>
            <w:szCs w:val="28"/>
            <w:lang w:eastAsia="zh-CN"/>
          </w:rPr>
          <w:t>它</w:t>
        </w:r>
      </w:ins>
      <w:ins w:id="2067" w:author="Administrator" w:date="2016-01-03T16:30:32Z">
        <w:r>
          <w:rPr>
            <w:rFonts w:hint="eastAsia" w:ascii="华文楷体" w:hAnsi="华文楷体" w:eastAsia="华文楷体"/>
            <w:sz w:val="28"/>
            <w:szCs w:val="28"/>
            <w:lang w:eastAsia="zh-CN"/>
          </w:rPr>
          <w:t>们</w:t>
        </w:r>
      </w:ins>
      <w:r>
        <w:rPr>
          <w:rFonts w:hint="eastAsia" w:ascii="华文楷体" w:hAnsi="华文楷体" w:eastAsia="华文楷体"/>
          <w:sz w:val="28"/>
          <w:szCs w:val="28"/>
        </w:rPr>
        <w:t>二者之间有这样的对照</w:t>
      </w:r>
      <w:ins w:id="2068" w:author="Administrator" w:date="2016-01-04T21:02:4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，这样对应的方式。因此说中观宗是离开了常断</w:t>
      </w:r>
      <w:del w:id="2069" w:author="Administrator" w:date="2016-01-03T16:30:37Z">
        <w:r>
          <w:rPr>
            <w:rFonts w:hint="eastAsia" w:ascii="华文楷体" w:hAnsi="华文楷体" w:eastAsia="华文楷体"/>
            <w:sz w:val="28"/>
            <w:szCs w:val="28"/>
          </w:rPr>
          <w:delText>，</w:delText>
        </w:r>
      </w:del>
      <w:r>
        <w:rPr>
          <w:rFonts w:hint="eastAsia" w:ascii="华文楷体" w:hAnsi="华文楷体" w:eastAsia="华文楷体"/>
          <w:sz w:val="28"/>
          <w:szCs w:val="28"/>
        </w:rPr>
        <w:t>安住</w:t>
      </w:r>
      <w:ins w:id="2070" w:author="Administrator" w:date="2016-01-03T16:33:06Z">
        <w:r>
          <w:rPr>
            <w:rFonts w:hint="eastAsia" w:ascii="华文楷体" w:hAnsi="华文楷体" w:eastAsia="华文楷体"/>
            <w:sz w:val="28"/>
            <w:szCs w:val="28"/>
            <w:lang w:eastAsia="zh-CN"/>
          </w:rPr>
          <w:t>于</w:t>
        </w:r>
      </w:ins>
      <w:r>
        <w:rPr>
          <w:rFonts w:hint="eastAsia" w:ascii="华文楷体" w:hAnsi="华文楷体" w:eastAsia="华文楷体"/>
          <w:sz w:val="28"/>
          <w:szCs w:val="28"/>
        </w:rPr>
        <w:t>中道</w:t>
      </w:r>
      <w:ins w:id="2071" w:author="Administrator" w:date="2016-01-02T22:30:59Z">
        <w:r>
          <w:rPr>
            <w:rFonts w:hint="eastAsia" w:ascii="华文楷体" w:hAnsi="华文楷体" w:eastAsia="华文楷体"/>
            <w:sz w:val="28"/>
            <w:szCs w:val="28"/>
            <w:lang w:eastAsia="zh-CN"/>
          </w:rPr>
          <w:t>，</w:t>
        </w:r>
      </w:ins>
      <w:del w:id="2072" w:author="Administrator" w:date="2016-01-02T22:30:58Z">
        <w:r>
          <w:rPr>
            <w:rFonts w:hint="eastAsia" w:ascii="华文楷体" w:hAnsi="华文楷体" w:eastAsia="华文楷体"/>
            <w:sz w:val="28"/>
            <w:szCs w:val="28"/>
          </w:rPr>
          <w:delText>。</w:delText>
        </w:r>
      </w:del>
      <w:r>
        <w:rPr>
          <w:rFonts w:hint="eastAsia" w:ascii="华文楷体" w:hAnsi="华文楷体" w:eastAsia="华文楷体"/>
          <w:sz w:val="28"/>
          <w:szCs w:val="28"/>
        </w:rPr>
        <w:t>胜义谛</w:t>
      </w:r>
      <w:ins w:id="2073" w:author="Administrator" w:date="2016-01-03T16:30:42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中也是安住于中道，</w:t>
      </w:r>
      <w:ins w:id="2074" w:author="Administrator" w:date="2016-01-04T19:29:57Z">
        <w:r>
          <w:rPr>
            <w:rFonts w:hint="eastAsia" w:ascii="华文楷体" w:hAnsi="华文楷体" w:eastAsia="华文楷体"/>
            <w:sz w:val="28"/>
            <w:szCs w:val="28"/>
            <w:lang w:eastAsia="zh-CN"/>
          </w:rPr>
          <w:t>然后呢</w:t>
        </w:r>
      </w:ins>
      <w:r>
        <w:rPr>
          <w:rFonts w:hint="eastAsia" w:ascii="华文楷体" w:hAnsi="华文楷体" w:eastAsia="华文楷体"/>
          <w:sz w:val="28"/>
          <w:szCs w:val="28"/>
        </w:rPr>
        <w:t>名言谛</w:t>
      </w:r>
      <w:ins w:id="2075" w:author="Administrator" w:date="2016-01-03T16:30:45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中也是安住于中道。而且中观宗</w:t>
      </w:r>
      <w:ins w:id="2076" w:author="Administrator" w:date="2016-01-04T21:00:47Z">
        <w:r>
          <w:rPr>
            <w:rFonts w:hint="eastAsia" w:ascii="华文楷体" w:hAnsi="华文楷体" w:eastAsia="华文楷体"/>
            <w:sz w:val="28"/>
            <w:szCs w:val="28"/>
            <w:lang w:eastAsia="zh-CN"/>
          </w:rPr>
          <w:t>它</w:t>
        </w:r>
      </w:ins>
      <w:del w:id="2077" w:author="Administrator" w:date="2016-01-04T21:00:46Z">
        <w:r>
          <w:rPr>
            <w:rFonts w:hint="eastAsia" w:ascii="华文楷体" w:hAnsi="华文楷体" w:eastAsia="华文楷体"/>
            <w:sz w:val="28"/>
            <w:szCs w:val="28"/>
          </w:rPr>
          <w:delText>中</w:delText>
        </w:r>
      </w:del>
      <w:r>
        <w:rPr>
          <w:rFonts w:hint="eastAsia" w:ascii="华文楷体" w:hAnsi="华文楷体" w:eastAsia="华文楷体"/>
          <w:sz w:val="28"/>
          <w:szCs w:val="28"/>
        </w:rPr>
        <w:t>没有落入粗常断</w:t>
      </w:r>
      <w:ins w:id="2078" w:author="Administrator" w:date="2016-01-02T22:31:17Z">
        <w:r>
          <w:rPr>
            <w:rFonts w:hint="eastAsia" w:ascii="华文楷体" w:hAnsi="华文楷体" w:eastAsia="华文楷体"/>
            <w:sz w:val="28"/>
            <w:szCs w:val="28"/>
            <w:lang w:eastAsia="zh-CN"/>
          </w:rPr>
          <w:t>、</w:t>
        </w:r>
      </w:ins>
      <w:del w:id="2079" w:author="Administrator" w:date="2016-01-02T22:31:17Z">
        <w:r>
          <w:rPr>
            <w:rFonts w:hint="eastAsia" w:ascii="华文楷体" w:hAnsi="华文楷体" w:eastAsia="华文楷体"/>
            <w:sz w:val="28"/>
            <w:szCs w:val="28"/>
          </w:rPr>
          <w:delText>，</w:delText>
        </w:r>
      </w:del>
      <w:r>
        <w:rPr>
          <w:rFonts w:hint="eastAsia" w:ascii="华文楷体" w:hAnsi="华文楷体" w:eastAsia="华文楷体"/>
          <w:sz w:val="28"/>
          <w:szCs w:val="28"/>
        </w:rPr>
        <w:t>细常断</w:t>
      </w:r>
      <w:ins w:id="2080" w:author="Administrator" w:date="2016-01-02T22:31:21Z">
        <w:r>
          <w:rPr>
            <w:rFonts w:hint="eastAsia" w:ascii="华文楷体" w:hAnsi="华文楷体" w:eastAsia="华文楷体"/>
            <w:sz w:val="28"/>
            <w:szCs w:val="28"/>
            <w:lang w:eastAsia="zh-CN"/>
          </w:rPr>
          <w:t>、</w:t>
        </w:r>
      </w:ins>
      <w:del w:id="2081" w:author="Administrator" w:date="2016-01-02T22:31:20Z">
        <w:r>
          <w:rPr>
            <w:rFonts w:hint="eastAsia" w:ascii="华文楷体" w:hAnsi="华文楷体" w:eastAsia="华文楷体"/>
            <w:sz w:val="28"/>
            <w:szCs w:val="28"/>
          </w:rPr>
          <w:delText>，</w:delText>
        </w:r>
      </w:del>
      <w:r>
        <w:rPr>
          <w:rFonts w:hint="eastAsia" w:ascii="华文楷体" w:hAnsi="华文楷体" w:eastAsia="华文楷体"/>
          <w:sz w:val="28"/>
          <w:szCs w:val="28"/>
        </w:rPr>
        <w:t>最细的常断</w:t>
      </w:r>
      <w:ins w:id="2082" w:author="Administrator" w:date="2016-01-02T22:31:27Z">
        <w:r>
          <w:rPr>
            <w:rFonts w:hint="eastAsia" w:ascii="华文楷体" w:hAnsi="华文楷体" w:eastAsia="华文楷体"/>
            <w:sz w:val="28"/>
            <w:szCs w:val="28"/>
            <w:lang w:eastAsia="zh-CN"/>
          </w:rPr>
          <w:t>，</w:t>
        </w:r>
      </w:ins>
      <w:ins w:id="2083" w:author="Administrator" w:date="2016-01-04T19:30:07Z">
        <w:r>
          <w:rPr>
            <w:rFonts w:hint="eastAsia" w:ascii="华文楷体" w:hAnsi="华文楷体" w:eastAsia="华文楷体"/>
            <w:sz w:val="28"/>
            <w:szCs w:val="28"/>
            <w:lang w:eastAsia="zh-CN"/>
          </w:rPr>
          <w:t>就说</w:t>
        </w:r>
      </w:ins>
      <w:del w:id="2084" w:author="Administrator" w:date="2016-01-02T22:31:27Z">
        <w:r>
          <w:rPr>
            <w:rFonts w:hint="eastAsia" w:ascii="华文楷体" w:hAnsi="华文楷体" w:eastAsia="华文楷体"/>
            <w:sz w:val="28"/>
            <w:szCs w:val="28"/>
          </w:rPr>
          <w:delText>。</w:delText>
        </w:r>
      </w:del>
      <w:r>
        <w:rPr>
          <w:rFonts w:hint="eastAsia" w:ascii="华文楷体" w:hAnsi="华文楷体" w:eastAsia="华文楷体"/>
          <w:sz w:val="28"/>
          <w:szCs w:val="28"/>
        </w:rPr>
        <w:t>真正的</w:t>
      </w:r>
      <w:ins w:id="2085" w:author="Administrator" w:date="2016-01-04T21:02:5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中观应成派的观点完全</w:t>
      </w:r>
      <w:ins w:id="2086" w:author="Administrator" w:date="2016-01-03T16:30:59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超离了一切的常断见</w:t>
      </w:r>
      <w:ins w:id="2087" w:author="Administrator" w:date="2016-01-03T16:31:03Z">
        <w:r>
          <w:rPr>
            <w:rFonts w:hint="eastAsia" w:ascii="华文楷体" w:hAnsi="华文楷体" w:eastAsia="华文楷体"/>
            <w:sz w:val="28"/>
            <w:szCs w:val="28"/>
            <w:lang w:eastAsia="zh-CN"/>
          </w:rPr>
          <w:t>的</w:t>
        </w:r>
      </w:ins>
      <w:ins w:id="2088" w:author="Administrator" w:date="2016-01-04T22:27:41Z">
        <w:r>
          <w:rPr>
            <w:rFonts w:hint="eastAsia" w:ascii="华文楷体" w:hAnsi="华文楷体" w:eastAsia="华文楷体"/>
            <w:sz w:val="28"/>
            <w:szCs w:val="28"/>
            <w:lang w:eastAsia="zh-CN"/>
          </w:rPr>
          <w:t>，</w:t>
        </w:r>
      </w:ins>
      <w:del w:id="2089" w:author="Administrator" w:date="2016-01-04T22:27:41Z">
        <w:bookmarkStart w:id="0" w:name="_GoBack"/>
        <w:bookmarkEnd w:id="0"/>
        <w:r>
          <w:rPr>
            <w:rFonts w:hint="eastAsia" w:ascii="华文楷体" w:hAnsi="华文楷体" w:eastAsia="华文楷体"/>
            <w:sz w:val="28"/>
            <w:szCs w:val="28"/>
          </w:rPr>
          <w:delText>。</w:delText>
        </w:r>
      </w:del>
      <w:r>
        <w:rPr>
          <w:rFonts w:hint="eastAsia" w:ascii="华文楷体" w:hAnsi="华文楷体" w:eastAsia="华文楷体"/>
          <w:sz w:val="28"/>
          <w:szCs w:val="28"/>
        </w:rPr>
        <w:t>所以只有这样它才符合一切万法世俗的本性，也符合万法</w:t>
      </w:r>
      <w:ins w:id="2090" w:author="Administrator" w:date="2016-01-04T19:30:18Z">
        <w:r>
          <w:rPr>
            <w:rFonts w:hint="eastAsia" w:ascii="华文楷体" w:hAnsi="华文楷体" w:eastAsia="华文楷体"/>
            <w:sz w:val="28"/>
            <w:szCs w:val="28"/>
            <w:lang w:eastAsia="zh-CN"/>
          </w:rPr>
          <w:t>的</w:t>
        </w:r>
      </w:ins>
      <w:r>
        <w:rPr>
          <w:rFonts w:hint="eastAsia" w:ascii="华文楷体" w:hAnsi="华文楷体" w:eastAsia="华文楷体"/>
          <w:sz w:val="28"/>
          <w:szCs w:val="28"/>
        </w:rPr>
        <w:t>胜义</w:t>
      </w:r>
      <w:ins w:id="2091" w:author="Administrator" w:date="2016-01-03T16:28:56Z">
        <w:r>
          <w:rPr>
            <w:rFonts w:hint="eastAsia" w:ascii="华文楷体" w:hAnsi="华文楷体" w:eastAsia="华文楷体"/>
            <w:sz w:val="28"/>
            <w:szCs w:val="28"/>
            <w:lang w:eastAsia="zh-CN"/>
          </w:rPr>
          <w:t>谛</w:t>
        </w:r>
      </w:ins>
      <w:r>
        <w:rPr>
          <w:rFonts w:hint="eastAsia" w:ascii="华文楷体" w:hAnsi="华文楷体" w:eastAsia="华文楷体"/>
          <w:sz w:val="28"/>
          <w:szCs w:val="28"/>
        </w:rPr>
        <w:t>的本性。从这个方面也可以了知中观宗的一种殊胜不共的特点。</w:t>
      </w:r>
    </w:p>
    <w:p>
      <w:pPr>
        <w:ind w:firstLine="570"/>
        <w:rPr>
          <w:rFonts w:hint="eastAsia" w:ascii="华文楷体" w:hAnsi="华文楷体" w:eastAsia="华文楷体"/>
          <w:sz w:val="28"/>
          <w:szCs w:val="28"/>
        </w:rPr>
      </w:pPr>
      <w:r>
        <w:rPr>
          <w:rFonts w:hint="eastAsia" w:ascii="华文楷体" w:hAnsi="华文楷体" w:eastAsia="华文楷体"/>
          <w:sz w:val="28"/>
          <w:szCs w:val="28"/>
        </w:rPr>
        <w:t>好，今天就讲到这个地方。</w:t>
      </w:r>
    </w:p>
    <w:p>
      <w:pPr>
        <w:ind w:firstLine="570"/>
        <w:rPr>
          <w:rFonts w:hint="eastAsia" w:ascii="华文楷体" w:hAnsi="华文楷体" w:eastAsia="华文楷体"/>
          <w:sz w:val="28"/>
          <w:szCs w:val="28"/>
        </w:rPr>
      </w:pPr>
      <w:del w:id="2092" w:author="Administrator" w:date="2016-01-04T21:03:05Z">
        <w:r>
          <w:rPr>
            <w:rFonts w:hint="eastAsia" w:ascii="华文楷体" w:hAnsi="华文楷体" w:eastAsia="华文楷体"/>
            <w:sz w:val="28"/>
            <w:szCs w:val="28"/>
          </w:rPr>
          <w:delText>【58:2</w:delText>
        </w:r>
      </w:del>
      <w:del w:id="2093" w:author="Administrator" w:date="2016-01-04T21:03:06Z">
        <w:r>
          <w:rPr>
            <w:rFonts w:hint="eastAsia" w:ascii="华文楷体" w:hAnsi="华文楷体" w:eastAsia="华文楷体"/>
            <w:sz w:val="28"/>
            <w:szCs w:val="28"/>
          </w:rPr>
          <w:delText>0】</w:delText>
        </w:r>
      </w:del>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楷体">
    <w:altName w:val="楷体_GB2312"/>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汉仪旗黑-55">
    <w:panose1 w:val="00020600040101010101"/>
    <w:charset w:val="86"/>
    <w:family w:val="auto"/>
    <w:pitch w:val="default"/>
    <w:sig w:usb0="A00002BF" w:usb1="18EF7CFA"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E64B7"/>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D088C"/>
    <w:rsid w:val="004F496F"/>
    <w:rsid w:val="0051565F"/>
    <w:rsid w:val="00523A50"/>
    <w:rsid w:val="00532ABC"/>
    <w:rsid w:val="00540FAF"/>
    <w:rsid w:val="00543896"/>
    <w:rsid w:val="00551F39"/>
    <w:rsid w:val="00556332"/>
    <w:rsid w:val="005605F0"/>
    <w:rsid w:val="00592173"/>
    <w:rsid w:val="005A3019"/>
    <w:rsid w:val="005B2BC3"/>
    <w:rsid w:val="005B54B7"/>
    <w:rsid w:val="005C0DDA"/>
    <w:rsid w:val="005C1B72"/>
    <w:rsid w:val="005E19B2"/>
    <w:rsid w:val="005E373A"/>
    <w:rsid w:val="005F7533"/>
    <w:rsid w:val="0060632E"/>
    <w:rsid w:val="00611C3E"/>
    <w:rsid w:val="00620BA3"/>
    <w:rsid w:val="006A48BA"/>
    <w:rsid w:val="006B0F29"/>
    <w:rsid w:val="006B3B50"/>
    <w:rsid w:val="006C4DEC"/>
    <w:rsid w:val="006E1393"/>
    <w:rsid w:val="006F16BE"/>
    <w:rsid w:val="0070560E"/>
    <w:rsid w:val="00721239"/>
    <w:rsid w:val="00723DDB"/>
    <w:rsid w:val="007315F7"/>
    <w:rsid w:val="0075127C"/>
    <w:rsid w:val="00754BAD"/>
    <w:rsid w:val="00760877"/>
    <w:rsid w:val="00773A02"/>
    <w:rsid w:val="00773E12"/>
    <w:rsid w:val="007A075D"/>
    <w:rsid w:val="007A1CE3"/>
    <w:rsid w:val="007F107A"/>
    <w:rsid w:val="008248AF"/>
    <w:rsid w:val="00891050"/>
    <w:rsid w:val="008A706C"/>
    <w:rsid w:val="008B5155"/>
    <w:rsid w:val="0091011A"/>
    <w:rsid w:val="009227B1"/>
    <w:rsid w:val="00930991"/>
    <w:rsid w:val="00950634"/>
    <w:rsid w:val="00951C6E"/>
    <w:rsid w:val="009613A5"/>
    <w:rsid w:val="009658C1"/>
    <w:rsid w:val="009733A8"/>
    <w:rsid w:val="00975B37"/>
    <w:rsid w:val="00987846"/>
    <w:rsid w:val="00990B4A"/>
    <w:rsid w:val="00992E07"/>
    <w:rsid w:val="009C758F"/>
    <w:rsid w:val="009D1902"/>
    <w:rsid w:val="009D7FBE"/>
    <w:rsid w:val="009E70F2"/>
    <w:rsid w:val="009E7281"/>
    <w:rsid w:val="009F30AD"/>
    <w:rsid w:val="00A22775"/>
    <w:rsid w:val="00A522B5"/>
    <w:rsid w:val="00A548E6"/>
    <w:rsid w:val="00A61D5B"/>
    <w:rsid w:val="00A623C4"/>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571B"/>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0FF5B94"/>
    <w:rsid w:val="15B55F88"/>
    <w:rsid w:val="3BF90B46"/>
    <w:rsid w:val="4380112E"/>
    <w:rsid w:val="4F1B40D5"/>
    <w:rsid w:val="6A7327B4"/>
    <w:rsid w:val="7433578B"/>
    <w:rsid w:val="7E0F752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2808</Words>
  <Characters>16007</Characters>
  <Lines>133</Lines>
  <Paragraphs>37</Paragraphs>
  <ScaleCrop>false</ScaleCrop>
  <LinksUpToDate>false</LinksUpToDate>
  <CharactersWithSpaces>18778</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2015-12-14T01:18:00Z</dcterms:created>
  <dc:creator>Hanjinhui</dc:creator>
  <cp:lastModifiedBy>Administrator</cp:lastModifiedBy>
  <dcterms:modified xsi:type="dcterms:W3CDTF">2016-01-04T14:27:50Z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