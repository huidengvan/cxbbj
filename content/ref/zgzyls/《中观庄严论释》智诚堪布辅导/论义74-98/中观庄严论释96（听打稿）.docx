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b/>
          <w:sz w:val="44"/>
          <w:szCs w:val="44"/>
        </w:rPr>
      </w:pPr>
      <w:r>
        <w:rPr>
          <w:rFonts w:hint="eastAsia"/>
          <w:b/>
          <w:sz w:val="44"/>
          <w:szCs w:val="44"/>
        </w:rPr>
        <w:t>第96课</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del w:id="0" w:author="Administrator" w:date="2016-01-15T23:45:58Z"/>
          <w:rFonts w:ascii="华文楷体" w:hAnsi="华文楷体" w:eastAsia="华文楷体"/>
          <w:sz w:val="28"/>
          <w:szCs w:val="28"/>
        </w:rPr>
      </w:pPr>
      <w:r>
        <w:rPr>
          <w:rFonts w:hint="eastAsia" w:ascii="华文楷体" w:hAnsi="华文楷体" w:eastAsia="华文楷体"/>
          <w:sz w:val="28"/>
          <w:szCs w:val="28"/>
        </w:rPr>
        <w:t>发了菩提心之后，今天</w:t>
      </w:r>
    </w:p>
    <w:p>
      <w:pPr>
        <w:ind w:firstLine="570"/>
        <w:rPr>
          <w:del w:id="1" w:author="Administrator" w:date="2016-01-15T23:46:11Z"/>
          <w:rFonts w:ascii="华文楷体" w:hAnsi="华文楷体" w:eastAsia="华文楷体"/>
          <w:sz w:val="28"/>
          <w:szCs w:val="28"/>
        </w:rPr>
      </w:pPr>
      <w:r>
        <w:rPr>
          <w:rFonts w:hint="eastAsia" w:ascii="华文楷体" w:hAnsi="华文楷体" w:eastAsia="华文楷体"/>
          <w:sz w:val="28"/>
          <w:szCs w:val="28"/>
        </w:rPr>
        <w:t>继续宣讲全知麦彭仁波切所造的《中观庄严论释·文殊上师欢喜教言论》。</w:t>
      </w:r>
    </w:p>
    <w:p>
      <w:pPr>
        <w:ind w:firstLine="570"/>
        <w:rPr>
          <w:rFonts w:ascii="华文楷体" w:hAnsi="华文楷体" w:eastAsia="华文楷体"/>
          <w:sz w:val="28"/>
          <w:szCs w:val="28"/>
        </w:rPr>
      </w:pPr>
      <w:r>
        <w:rPr>
          <w:rFonts w:hint="eastAsia" w:ascii="华文楷体" w:hAnsi="华文楷体" w:eastAsia="华文楷体"/>
          <w:sz w:val="28"/>
          <w:szCs w:val="28"/>
        </w:rPr>
        <w:t>那么这个论典当中呢主要是宣说了这个胜义谛和世俗谛二者双运的道理。那么对于胜义谛和世俗谛的相，前面已经做了观察了，然后呢也是遣除了对于胜义谛和世俗谛的一些争辩</w:t>
      </w:r>
      <w:ins w:id="2" w:author="Administrator" w:date="2016-01-15T23:46:36Z">
        <w:r>
          <w:rPr>
            <w:rFonts w:hint="eastAsia" w:ascii="华文楷体" w:hAnsi="华文楷体" w:eastAsia="华文楷体"/>
            <w:sz w:val="28"/>
            <w:szCs w:val="28"/>
            <w:lang w:eastAsia="zh-CN"/>
          </w:rPr>
          <w:t>。</w:t>
        </w:r>
      </w:ins>
      <w:del w:id="3" w:author="Administrator" w:date="2016-01-15T23:46:35Z">
        <w:r>
          <w:rPr>
            <w:rFonts w:hint="eastAsia" w:ascii="华文楷体" w:hAnsi="华文楷体" w:eastAsia="华文楷体"/>
            <w:sz w:val="28"/>
            <w:szCs w:val="28"/>
          </w:rPr>
          <w:delText>，</w:delText>
        </w:r>
      </w:del>
      <w:r>
        <w:rPr>
          <w:rFonts w:hint="eastAsia" w:ascii="华文楷体" w:hAnsi="华文楷体" w:eastAsia="华文楷体"/>
          <w:sz w:val="28"/>
          <w:szCs w:val="28"/>
        </w:rPr>
        <w:t>那么现在呢</w:t>
      </w:r>
      <w:ins w:id="4" w:author="Administrator" w:date="2016-01-16T17:34:54Z">
        <w:r>
          <w:rPr>
            <w:rFonts w:hint="eastAsia" w:ascii="华文楷体" w:hAnsi="华文楷体" w:eastAsia="华文楷体"/>
            <w:sz w:val="28"/>
            <w:szCs w:val="28"/>
            <w:lang w:eastAsia="zh-CN"/>
          </w:rPr>
          <w:t>就是</w:t>
        </w:r>
      </w:ins>
      <w:del w:id="5" w:author="Administrator" w:date="2016-01-16T17:35:11Z">
        <w:r>
          <w:rPr>
            <w:rFonts w:hint="eastAsia" w:ascii="华文楷体" w:hAnsi="华文楷体" w:eastAsia="华文楷体"/>
            <w:sz w:val="28"/>
            <w:szCs w:val="28"/>
          </w:rPr>
          <w:delText>主要</w:delText>
        </w:r>
      </w:del>
      <w:r>
        <w:rPr>
          <w:rFonts w:hint="eastAsia" w:ascii="华文楷体" w:hAnsi="华文楷体" w:eastAsia="华文楷体"/>
          <w:sz w:val="28"/>
          <w:szCs w:val="28"/>
        </w:rPr>
        <w:t>宣讲的</w:t>
      </w:r>
      <w:ins w:id="6" w:author="Administrator" w:date="2016-01-16T17:35:14Z">
        <w:r>
          <w:rPr>
            <w:rFonts w:hint="eastAsia" w:ascii="华文楷体" w:hAnsi="华文楷体" w:eastAsia="华文楷体"/>
            <w:sz w:val="28"/>
            <w:szCs w:val="28"/>
          </w:rPr>
          <w:t>主要</w:t>
        </w:r>
      </w:ins>
      <w:r>
        <w:rPr>
          <w:rFonts w:hint="eastAsia" w:ascii="华文楷体" w:hAnsi="华文楷体" w:eastAsia="华文楷体"/>
          <w:sz w:val="28"/>
          <w:szCs w:val="28"/>
        </w:rPr>
        <w:t>是通过这样一种二谛生起功德的道理。那么前面呢说是通过了知缘缘二谛的观点呢，了知就说是超胜</w:t>
      </w:r>
      <w:ins w:id="7" w:author="Administrator" w:date="2016-01-16T17:35:22Z">
        <w:r>
          <w:rPr>
            <w:rFonts w:hint="eastAsia" w:ascii="华文楷体" w:hAnsi="华文楷体" w:eastAsia="华文楷体"/>
            <w:sz w:val="28"/>
            <w:szCs w:val="28"/>
            <w:lang w:eastAsia="zh-CN"/>
          </w:rPr>
          <w:t>于</w:t>
        </w:r>
      </w:ins>
      <w:r>
        <w:rPr>
          <w:rFonts w:hint="eastAsia" w:ascii="华文楷体" w:hAnsi="华文楷体" w:eastAsia="华文楷体"/>
          <w:sz w:val="28"/>
          <w:szCs w:val="28"/>
        </w:rPr>
        <w:t>其他或者说不共的道理，就说不共的观点。</w:t>
      </w:r>
    </w:p>
    <w:p>
      <w:pPr>
        <w:ind w:firstLine="570"/>
        <w:rPr>
          <w:ins w:id="8" w:author="Administrator" w:date="2016-01-15T23:52:24Z"/>
          <w:rFonts w:ascii="华文行楷" w:hAnsi="华文行楷" w:eastAsia="华文行楷" w:cs="华文行楷"/>
          <w:i w:val="0"/>
          <w:color w:val="000000"/>
          <w:sz w:val="24"/>
          <w:szCs w:val="24"/>
        </w:rPr>
      </w:pPr>
      <w:r>
        <w:rPr>
          <w:rFonts w:hint="eastAsia" w:ascii="黑体" w:hAnsi="黑体" w:eastAsia="黑体" w:cs="黑体"/>
          <w:sz w:val="28"/>
          <w:szCs w:val="28"/>
          <w:rPrChange w:id="9" w:author="Administrator" w:date="2016-01-15T23:52:58Z">
            <w:rPr>
              <w:rFonts w:hint="eastAsia" w:ascii="华文楷体" w:hAnsi="华文楷体" w:eastAsia="华文楷体"/>
              <w:sz w:val="28"/>
              <w:szCs w:val="28"/>
            </w:rPr>
          </w:rPrChange>
        </w:rPr>
        <w:t>第二个科判</w:t>
      </w:r>
      <w:r>
        <w:rPr>
          <w:rFonts w:hint="eastAsia" w:ascii="华文楷体" w:hAnsi="华文楷体" w:eastAsia="华文楷体"/>
          <w:sz w:val="28"/>
          <w:szCs w:val="28"/>
        </w:rPr>
        <w:t>呢是宣讲</w:t>
      </w:r>
      <w:ins w:id="10" w:author="Administrator" w:date="2016-01-15T23:51:44Z">
        <w:r>
          <w:rPr>
            <w:rFonts w:hint="eastAsia" w:ascii="黑体" w:hAnsi="黑体" w:eastAsia="黑体" w:cs="黑体"/>
            <w:i w:val="0"/>
            <w:color w:val="000000"/>
            <w:sz w:val="28"/>
            <w:szCs w:val="28"/>
            <w:rPrChange w:id="11" w:author="Administrator" w:date="2016-01-15T23:53:11Z">
              <w:rPr>
                <w:rFonts w:ascii="华文行楷" w:hAnsi="华文行楷" w:eastAsia="华文行楷" w:cs="华文行楷"/>
                <w:i w:val="0"/>
                <w:color w:val="000000"/>
                <w:sz w:val="24"/>
                <w:szCs w:val="24"/>
              </w:rPr>
            </w:rPrChange>
          </w:rPr>
          <w:t>（依之而生其他白法之功德）</w:t>
        </w:r>
      </w:ins>
    </w:p>
    <w:p>
      <w:pPr>
        <w:ind w:firstLine="570"/>
        <w:rPr>
          <w:del w:id="12" w:author="Administrator" w:date="2016-01-15T23:52:21Z"/>
          <w:rFonts w:ascii="华文楷体" w:hAnsi="华文楷体" w:eastAsia="华文楷体"/>
          <w:sz w:val="28"/>
          <w:szCs w:val="28"/>
        </w:rPr>
      </w:pPr>
      <w:del w:id="13" w:author="Administrator" w:date="2016-01-15T23:52:21Z">
        <w:r>
          <w:rPr>
            <w:rFonts w:hint="eastAsia" w:ascii="华文楷体" w:hAnsi="华文楷体" w:eastAsia="华文楷体"/>
            <w:sz w:val="28"/>
            <w:szCs w:val="28"/>
          </w:rPr>
          <w:delText>依自而生其他白法之功德</w:delText>
        </w:r>
      </w:del>
    </w:p>
    <w:p>
      <w:pPr>
        <w:ind w:firstLine="570"/>
        <w:rPr>
          <w:ins w:id="14" w:author="Administrator" w:date="2016-01-16T17:36:19Z"/>
          <w:rFonts w:hint="eastAsia" w:ascii="华文楷体" w:hAnsi="华文楷体" w:eastAsia="华文楷体"/>
          <w:sz w:val="28"/>
          <w:szCs w:val="28"/>
        </w:rPr>
      </w:pPr>
      <w:r>
        <w:rPr>
          <w:rFonts w:hint="eastAsia" w:ascii="华文楷体" w:hAnsi="华文楷体" w:eastAsia="华文楷体"/>
          <w:sz w:val="28"/>
          <w:szCs w:val="28"/>
        </w:rPr>
        <w:t>那么今天呢讲这个科判，那么就说依靠这样一种二谛双运的道理可以生起其他白法功德。那么这个其他白法功德如何了知呢？这个分了两个科判：</w:t>
      </w:r>
    </w:p>
    <w:p>
      <w:pPr>
        <w:ind w:firstLine="570"/>
        <w:rPr>
          <w:rFonts w:ascii="华文楷体" w:hAnsi="华文楷体" w:eastAsia="华文楷体"/>
          <w:sz w:val="28"/>
          <w:szCs w:val="28"/>
        </w:rPr>
      </w:pPr>
      <w:r>
        <w:rPr>
          <w:rFonts w:hint="eastAsia" w:ascii="黑体" w:hAnsi="黑体" w:eastAsia="黑体" w:cs="黑体"/>
          <w:sz w:val="28"/>
          <w:szCs w:val="28"/>
          <w:rPrChange w:id="15" w:author="Administrator" w:date="2016-01-15T23:53:58Z">
            <w:rPr>
              <w:rFonts w:hint="eastAsia" w:ascii="华文楷体" w:hAnsi="华文楷体" w:eastAsia="华文楷体"/>
              <w:sz w:val="28"/>
              <w:szCs w:val="28"/>
            </w:rPr>
          </w:rPrChange>
        </w:rPr>
        <w:t>第一、于有情生悲心之功德； 二、于本师生敬心之功德</w:t>
      </w:r>
      <w:ins w:id="16" w:author="Administrator" w:date="2016-01-15T23:53:50Z">
        <w:r>
          <w:rPr>
            <w:rFonts w:hint="eastAsia" w:ascii="黑体" w:hAnsi="黑体" w:eastAsia="黑体" w:cs="黑体"/>
            <w:sz w:val="28"/>
            <w:szCs w:val="28"/>
            <w:lang w:eastAsia="zh-CN"/>
            <w:rPrChange w:id="17" w:author="Administrator" w:date="2016-01-15T23:53:58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r>
        <w:rPr>
          <w:rFonts w:hint="eastAsia" w:ascii="华文楷体" w:hAnsi="华文楷体" w:eastAsia="华文楷体"/>
          <w:sz w:val="28"/>
          <w:szCs w:val="28"/>
        </w:rPr>
        <w:t>那么如果我们归纳起来的时候呢，这其他的功德就是两个功德：一个是呢生起悲心；第二是生起信心。</w:t>
      </w:r>
    </w:p>
    <w:p>
      <w:pPr>
        <w:ind w:firstLine="570"/>
        <w:rPr>
          <w:rFonts w:ascii="华文楷体" w:hAnsi="华文楷体" w:eastAsia="华文楷体"/>
          <w:sz w:val="28"/>
          <w:szCs w:val="28"/>
        </w:rPr>
      </w:pPr>
      <w:r>
        <w:rPr>
          <w:rFonts w:hint="eastAsia" w:ascii="华文楷体" w:hAnsi="华文楷体" w:eastAsia="华文楷体"/>
          <w:sz w:val="28"/>
          <w:szCs w:val="28"/>
        </w:rPr>
        <w:t>那么就是实际上</w:t>
      </w:r>
      <w:ins w:id="18" w:author="Administrator" w:date="2016-01-16T17:36:38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看这个当中是讲到了一个悲心和信心，好像只是两个功德而已，但实际上呢下面全知麦彭仁波切还要讲，那么就说所有的心当中呢，一个是缘三有的心，缘三有的心呢没有比悲心更加殊胜的；第二就是缘寂灭的心，缘寂灭的心当中也没有比信心更为殊胜的。所以说呢通过悲心来进行生起利益有情的这样一种这个菩提心或者</w:t>
      </w:r>
      <w:ins w:id="19" w:author="Administrator" w:date="2016-01-16T17:37:13Z">
        <w:r>
          <w:rPr>
            <w:rFonts w:hint="eastAsia" w:ascii="华文楷体" w:hAnsi="华文楷体" w:eastAsia="华文楷体"/>
            <w:sz w:val="28"/>
            <w:szCs w:val="28"/>
            <w:lang w:eastAsia="zh-CN"/>
          </w:rPr>
          <w:t>说</w:t>
        </w:r>
      </w:ins>
      <w:r>
        <w:rPr>
          <w:rFonts w:hint="eastAsia" w:ascii="华文楷体" w:hAnsi="华文楷体" w:eastAsia="华文楷体"/>
          <w:sz w:val="28"/>
          <w:szCs w:val="28"/>
        </w:rPr>
        <w:t>利益有情心，然后通过信心为依呢可以</w:t>
      </w:r>
      <w:ins w:id="20" w:author="Administrator" w:date="2016-01-16T17:38:04Z">
        <w:r>
          <w:rPr>
            <w:rFonts w:hint="eastAsia" w:ascii="华文楷体" w:hAnsi="华文楷体" w:eastAsia="华文楷体"/>
            <w:sz w:val="28"/>
            <w:szCs w:val="28"/>
            <w:lang w:eastAsia="zh-CN"/>
          </w:rPr>
          <w:t>趋</w:t>
        </w:r>
      </w:ins>
      <w:del w:id="21" w:author="Administrator" w:date="2016-01-16T17:37:57Z">
        <w:r>
          <w:rPr>
            <w:rFonts w:hint="eastAsia" w:ascii="华文楷体" w:hAnsi="华文楷体" w:eastAsia="华文楷体"/>
            <w:sz w:val="28"/>
            <w:szCs w:val="28"/>
          </w:rPr>
          <w:delText>趣</w:delText>
        </w:r>
      </w:del>
      <w:r>
        <w:rPr>
          <w:rFonts w:hint="eastAsia" w:ascii="华文楷体" w:hAnsi="华文楷体" w:eastAsia="华文楷体"/>
          <w:sz w:val="28"/>
          <w:szCs w:val="28"/>
        </w:rPr>
        <w:t>证殊胜的这个空性实相</w:t>
      </w:r>
      <w:ins w:id="22" w:author="Administrator" w:date="2016-01-17T14:48:43Z">
        <w:r>
          <w:rPr>
            <w:rFonts w:hint="eastAsia" w:ascii="华文楷体" w:hAnsi="华文楷体" w:eastAsia="华文楷体"/>
            <w:sz w:val="28"/>
            <w:szCs w:val="28"/>
            <w:lang w:eastAsia="zh-CN"/>
          </w:rPr>
          <w:t>。</w:t>
        </w:r>
      </w:ins>
      <w:del w:id="23" w:author="Administrator" w:date="2016-01-17T14:48:43Z">
        <w:r>
          <w:rPr>
            <w:rFonts w:hint="eastAsia" w:ascii="华文楷体" w:hAnsi="华文楷体" w:eastAsia="华文楷体"/>
            <w:sz w:val="28"/>
            <w:szCs w:val="28"/>
          </w:rPr>
          <w:delText>，</w:delText>
        </w:r>
      </w:del>
      <w:r>
        <w:rPr>
          <w:rFonts w:hint="eastAsia" w:ascii="华文楷体" w:hAnsi="华文楷体" w:eastAsia="华文楷体"/>
          <w:sz w:val="28"/>
          <w:szCs w:val="28"/>
        </w:rPr>
        <w:t>那么就说这个当中呢包括了自利和他利的一种殊胜的因。所以说呢</w:t>
      </w:r>
      <w:ins w:id="24" w:author="Administrator" w:date="2016-01-16T17:38:28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如果我们真正的了知胜义谛和世俗谛双运的本体的话，就可以产生这两种殊胜的功德。</w:t>
      </w:r>
    </w:p>
    <w:p>
      <w:pPr>
        <w:ind w:firstLine="570"/>
        <w:rPr>
          <w:rFonts w:ascii="华文楷体" w:hAnsi="华文楷体" w:eastAsia="华文楷体"/>
          <w:sz w:val="28"/>
          <w:szCs w:val="28"/>
        </w:rPr>
      </w:pPr>
      <w:r>
        <w:rPr>
          <w:rFonts w:hint="eastAsia" w:ascii="华文楷体" w:hAnsi="华文楷体" w:eastAsia="华文楷体"/>
          <w:sz w:val="28"/>
          <w:szCs w:val="28"/>
        </w:rPr>
        <w:t>首先讲</w:t>
      </w:r>
      <w:r>
        <w:rPr>
          <w:rFonts w:hint="eastAsia" w:ascii="黑体" w:hAnsi="黑体" w:eastAsia="黑体" w:cs="黑体"/>
          <w:sz w:val="28"/>
          <w:szCs w:val="28"/>
          <w:rPrChange w:id="25" w:author="Administrator" w:date="2016-01-15T23:57:34Z">
            <w:rPr>
              <w:rFonts w:hint="eastAsia" w:ascii="华文楷体" w:hAnsi="华文楷体" w:eastAsia="华文楷体"/>
              <w:sz w:val="28"/>
              <w:szCs w:val="28"/>
            </w:rPr>
          </w:rPrChange>
        </w:rPr>
        <w:t>第一个科判</w:t>
      </w:r>
      <w:r>
        <w:rPr>
          <w:rFonts w:hint="eastAsia" w:ascii="华文楷体" w:hAnsi="华文楷体" w:eastAsia="华文楷体"/>
          <w:sz w:val="28"/>
          <w:szCs w:val="28"/>
        </w:rPr>
        <w:t>呢是：</w:t>
      </w:r>
      <w:r>
        <w:rPr>
          <w:rFonts w:hint="eastAsia" w:ascii="黑体" w:hAnsi="黑体" w:eastAsia="黑体" w:cs="黑体"/>
          <w:sz w:val="28"/>
          <w:szCs w:val="28"/>
          <w:rPrChange w:id="26" w:author="Administrator" w:date="2016-01-15T23:56:35Z">
            <w:rPr>
              <w:rFonts w:hint="eastAsia" w:ascii="华文楷体" w:hAnsi="华文楷体" w:eastAsia="华文楷体"/>
              <w:sz w:val="28"/>
              <w:szCs w:val="28"/>
            </w:rPr>
          </w:rPrChange>
        </w:rPr>
        <w:t>于有情生悲心之功德</w:t>
      </w:r>
    </w:p>
    <w:p>
      <w:pPr>
        <w:ind w:firstLine="570"/>
        <w:rPr>
          <w:ins w:id="27" w:author="Administrator" w:date="2016-01-15T23:57:13Z"/>
          <w:rFonts w:hint="eastAsia" w:ascii="黑体" w:hAnsi="黑体" w:eastAsia="黑体" w:cs="黑体"/>
          <w:sz w:val="28"/>
          <w:szCs w:val="28"/>
          <w:rPrChange w:id="28" w:author="Administrator" w:date="2016-01-15T23:57:22Z">
            <w:rPr>
              <w:ins w:id="29" w:author="Administrator" w:date="2016-01-15T23:57:13Z"/>
              <w:rFonts w:hint="eastAsia" w:ascii="华文楷体" w:hAnsi="华文楷体" w:eastAsia="华文楷体"/>
              <w:sz w:val="28"/>
              <w:szCs w:val="28"/>
            </w:rPr>
          </w:rPrChange>
        </w:rPr>
      </w:pPr>
      <w:del w:id="30" w:author="Administrator" w:date="2016-01-15T23:57:09Z">
        <w:r>
          <w:rPr>
            <w:rFonts w:hint="eastAsia" w:ascii="黑体" w:hAnsi="黑体" w:eastAsia="黑体" w:cs="黑体"/>
            <w:sz w:val="28"/>
            <w:szCs w:val="28"/>
            <w:rPrChange w:id="31" w:author="Administrator" w:date="2016-01-15T23:57:22Z">
              <w:rPr>
                <w:rFonts w:hint="eastAsia" w:ascii="华文楷体" w:hAnsi="华文楷体" w:eastAsia="华文楷体"/>
                <w:sz w:val="28"/>
                <w:szCs w:val="28"/>
              </w:rPr>
            </w:rPrChange>
          </w:rPr>
          <w:delText>“</w:delText>
        </w:r>
      </w:del>
      <w:r>
        <w:rPr>
          <w:rFonts w:hint="eastAsia" w:ascii="黑体" w:hAnsi="黑体" w:eastAsia="黑体" w:cs="黑体"/>
          <w:sz w:val="28"/>
          <w:szCs w:val="28"/>
          <w:rPrChange w:id="32" w:author="Administrator" w:date="2016-01-15T23:57:22Z">
            <w:rPr>
              <w:rFonts w:hint="eastAsia" w:ascii="华文楷体" w:hAnsi="华文楷体" w:eastAsia="华文楷体"/>
              <w:sz w:val="28"/>
              <w:szCs w:val="28"/>
            </w:rPr>
          </w:rPrChange>
        </w:rPr>
        <w:t>是故于耽著，倒说宗派者，</w:t>
      </w:r>
    </w:p>
    <w:p>
      <w:pPr>
        <w:ind w:firstLine="570"/>
        <w:rPr>
          <w:rFonts w:ascii="华文楷体" w:hAnsi="华文楷体" w:eastAsia="华文楷体"/>
          <w:sz w:val="28"/>
          <w:szCs w:val="28"/>
        </w:rPr>
      </w:pPr>
      <w:r>
        <w:rPr>
          <w:rFonts w:hint="eastAsia" w:ascii="黑体" w:hAnsi="黑体" w:eastAsia="黑体" w:cs="黑体"/>
          <w:sz w:val="28"/>
          <w:szCs w:val="28"/>
          <w:rPrChange w:id="33" w:author="Administrator" w:date="2016-01-15T23:57:22Z">
            <w:rPr>
              <w:rFonts w:hint="eastAsia" w:ascii="华文楷体" w:hAnsi="华文楷体" w:eastAsia="华文楷体"/>
              <w:sz w:val="28"/>
              <w:szCs w:val="28"/>
            </w:rPr>
          </w:rPrChange>
        </w:rPr>
        <w:t>随佛诸智士，悲悯油然生。</w:t>
      </w:r>
      <w:del w:id="34" w:author="Administrator" w:date="2016-01-15T23:57:16Z">
        <w:r>
          <w:rPr>
            <w:rFonts w:hint="eastAsia" w:ascii="华文楷体" w:hAnsi="华文楷体" w:eastAsia="华文楷体"/>
            <w:sz w:val="28"/>
            <w:szCs w:val="28"/>
          </w:rPr>
          <w:delText>”</w:delText>
        </w:r>
      </w:del>
    </w:p>
    <w:p>
      <w:pPr>
        <w:ind w:firstLine="570"/>
        <w:rPr>
          <w:rFonts w:ascii="华文楷体" w:hAnsi="华文楷体" w:eastAsia="华文楷体"/>
          <w:sz w:val="28"/>
          <w:szCs w:val="28"/>
        </w:rPr>
      </w:pPr>
      <w:r>
        <w:rPr>
          <w:rFonts w:hint="eastAsia" w:ascii="华文楷体" w:hAnsi="华文楷体" w:eastAsia="华文楷体"/>
          <w:sz w:val="28"/>
          <w:szCs w:val="28"/>
        </w:rPr>
        <w:t>那么就是说如果了知了佛陀所宣讲殊胜的空性，或者就是说这个二谛双运的道理之后呢，对于耽著倒说宗派，那么就是说耽著于自己的分别念所创造的颠倒宗派的这些修行者的话，“随佛诸智士”那么跟随佛法修学的这些有智慧的人，“悲悯油然生”不由自主的就会生起一种强烈的慈悲心。</w:t>
      </w:r>
    </w:p>
    <w:p>
      <w:pPr>
        <w:ind w:firstLine="570"/>
        <w:rPr>
          <w:rFonts w:ascii="华文楷体" w:hAnsi="华文楷体" w:eastAsia="华文楷体"/>
          <w:sz w:val="28"/>
          <w:szCs w:val="28"/>
        </w:rPr>
      </w:pPr>
      <w:r>
        <w:rPr>
          <w:rFonts w:hint="eastAsia" w:ascii="华文楷体" w:hAnsi="华文楷体" w:eastAsia="华文楷体"/>
          <w:sz w:val="28"/>
          <w:szCs w:val="28"/>
        </w:rPr>
        <w:t>那么这个当中呢，生起这个大悲心或者生起慈悲心的原因呢，主要是因为自己已经通达了空性，而见到其他的众生呢还在缘着各自的一种颠倒的宗派，还在拼命的去耽著</w:t>
      </w:r>
      <w:ins w:id="35" w:author="Administrator" w:date="2016-01-16T00:00:28Z">
        <w:r>
          <w:rPr>
            <w:rFonts w:hint="eastAsia" w:ascii="华文楷体" w:hAnsi="华文楷体" w:eastAsia="华文楷体"/>
            <w:sz w:val="28"/>
            <w:szCs w:val="28"/>
            <w:lang w:eastAsia="zh-CN"/>
          </w:rPr>
          <w:t>、</w:t>
        </w:r>
      </w:ins>
      <w:del w:id="36" w:author="Administrator" w:date="2016-01-16T00:00:28Z">
        <w:r>
          <w:rPr>
            <w:rFonts w:hint="eastAsia" w:ascii="华文楷体" w:hAnsi="华文楷体" w:eastAsia="华文楷体"/>
            <w:sz w:val="28"/>
            <w:szCs w:val="28"/>
          </w:rPr>
          <w:delText>，</w:delText>
        </w:r>
      </w:del>
      <w:r>
        <w:rPr>
          <w:rFonts w:hint="eastAsia" w:ascii="华文楷体" w:hAnsi="华文楷体" w:eastAsia="华文楷体"/>
          <w:sz w:val="28"/>
          <w:szCs w:val="28"/>
        </w:rPr>
        <w:t>拼命</w:t>
      </w:r>
      <w:ins w:id="37" w:author="Administrator" w:date="2016-01-16T17:39:50Z">
        <w:r>
          <w:rPr>
            <w:rFonts w:hint="eastAsia" w:ascii="华文楷体" w:hAnsi="华文楷体" w:eastAsia="华文楷体"/>
            <w:sz w:val="28"/>
            <w:szCs w:val="28"/>
            <w:lang w:eastAsia="zh-CN"/>
          </w:rPr>
          <w:t>去</w:t>
        </w:r>
      </w:ins>
      <w:del w:id="38" w:author="Administrator" w:date="2016-01-16T17:39:48Z">
        <w:r>
          <w:rPr>
            <w:rFonts w:hint="eastAsia" w:ascii="华文楷体" w:hAnsi="华文楷体" w:eastAsia="华文楷体"/>
            <w:sz w:val="28"/>
            <w:szCs w:val="28"/>
          </w:rPr>
          <w:delText>的</w:delText>
        </w:r>
      </w:del>
      <w:r>
        <w:rPr>
          <w:rFonts w:hint="eastAsia" w:ascii="华文楷体" w:hAnsi="华文楷体" w:eastAsia="华文楷体"/>
          <w:sz w:val="28"/>
          <w:szCs w:val="28"/>
        </w:rPr>
        <w:t>执著，这个时候呢看他们相续当中主要是有一种想</w:t>
      </w:r>
      <w:ins w:id="39" w:author="Administrator" w:date="2016-01-16T00:03:30Z">
        <w:r>
          <w:rPr>
            <w:rFonts w:hint="eastAsia" w:ascii="华文楷体" w:hAnsi="华文楷体" w:eastAsia="华文楷体"/>
            <w:sz w:val="28"/>
            <w:szCs w:val="28"/>
            <w:lang w:eastAsia="zh-CN"/>
          </w:rPr>
          <w:t>求</w:t>
        </w:r>
      </w:ins>
      <w:del w:id="40" w:author="Administrator" w:date="2016-01-16T00:03:28Z">
        <w:r>
          <w:rPr>
            <w:rFonts w:hint="eastAsia" w:ascii="华文楷体" w:hAnsi="华文楷体" w:eastAsia="华文楷体"/>
            <w:sz w:val="28"/>
            <w:szCs w:val="28"/>
          </w:rPr>
          <w:delText>由</w:delText>
        </w:r>
      </w:del>
      <w:r>
        <w:rPr>
          <w:rFonts w:hint="eastAsia" w:ascii="华文楷体" w:hAnsi="华文楷体" w:eastAsia="华文楷体"/>
          <w:sz w:val="28"/>
          <w:szCs w:val="28"/>
        </w:rPr>
        <w:t>道的心，但是没有遇了一个正道的缘故呢进入到了邪道当中，所以说呢强烈的生起这样一种大悲心，他生起悲心的原因就是这样的。</w:t>
      </w:r>
    </w:p>
    <w:p>
      <w:pPr>
        <w:ind w:firstLine="570"/>
        <w:rPr>
          <w:del w:id="41" w:author="Administrator" w:date="2016-01-16T00:02:00Z"/>
          <w:rFonts w:ascii="华文楷体" w:hAnsi="华文楷体" w:eastAsia="华文楷体"/>
          <w:sz w:val="28"/>
          <w:szCs w:val="28"/>
        </w:rPr>
      </w:pPr>
      <w:del w:id="42" w:author="Administrator" w:date="2016-01-16T00:02:00Z">
        <w:r>
          <w:rPr>
            <w:rFonts w:hint="eastAsia" w:ascii="华文楷体" w:hAnsi="华文楷体" w:eastAsia="华文楷体"/>
            <w:sz w:val="28"/>
            <w:szCs w:val="28"/>
          </w:rPr>
          <w:delText>“如来以外的他者无法指明（二谛双运的）此道，是故对于耽著或贪恋诸外道本师颠倒而宣说之非道的宗派者，随学如来教的诸位智士深深地感到他们本想求道反而误入歧途实在可怜至极，想到这一点强烈的悲悯之情不禁油然而生。”</w:delText>
        </w:r>
      </w:del>
    </w:p>
    <w:p>
      <w:pPr>
        <w:ind w:firstLine="570"/>
        <w:rPr>
          <w:ins w:id="43" w:author="Administrator" w:date="2016-01-16T00:02:40Z"/>
          <w:rFonts w:hint="eastAsia" w:ascii="黑体" w:hAnsi="黑体" w:eastAsia="黑体" w:cs="黑体"/>
          <w:i w:val="0"/>
          <w:color w:val="000000"/>
          <w:sz w:val="28"/>
          <w:szCs w:val="28"/>
          <w:lang w:eastAsia="zh-CN"/>
        </w:rPr>
      </w:pPr>
      <w:ins w:id="44" w:author="Administrator" w:date="2016-01-16T00:02:22Z">
        <w:r>
          <w:rPr>
            <w:rFonts w:hint="eastAsia" w:ascii="黑体" w:hAnsi="黑体" w:eastAsia="黑体" w:cs="黑体"/>
            <w:i w:val="0"/>
            <w:color w:val="000000"/>
            <w:sz w:val="28"/>
            <w:szCs w:val="28"/>
            <w:lang w:eastAsia="zh-CN"/>
            <w:rPrChange w:id="45" w:author="Administrator" w:date="2016-01-16T00:02:37Z">
              <w:rPr>
                <w:rFonts w:hint="eastAsia" w:ascii="华文楷体" w:hAnsi="华文楷体" w:eastAsia="华文楷体" w:cs="华文楷体"/>
                <w:i w:val="0"/>
                <w:color w:val="000000"/>
                <w:sz w:val="28"/>
                <w:szCs w:val="28"/>
                <w:lang w:eastAsia="zh-CN"/>
              </w:rPr>
            </w:rPrChange>
          </w:rPr>
          <w:t>【</w:t>
        </w:r>
      </w:ins>
      <w:ins w:id="46" w:author="Administrator" w:date="2016-01-16T00:02:19Z">
        <w:r>
          <w:rPr>
            <w:rFonts w:hint="eastAsia" w:ascii="黑体" w:hAnsi="黑体" w:eastAsia="黑体" w:cs="黑体"/>
            <w:i w:val="0"/>
            <w:color w:val="000000"/>
            <w:sz w:val="28"/>
            <w:szCs w:val="28"/>
            <w:rPrChange w:id="47" w:author="Administrator" w:date="2016-01-16T00:02:37Z">
              <w:rPr>
                <w:rFonts w:ascii="华文楷体" w:hAnsi="华文楷体" w:eastAsia="华文楷体" w:cs="华文楷体"/>
                <w:i w:val="0"/>
                <w:color w:val="000000"/>
                <w:sz w:val="28"/>
                <w:szCs w:val="28"/>
              </w:rPr>
            </w:rPrChange>
          </w:rPr>
          <w:t>如来以外的他者无法指明</w:t>
        </w:r>
      </w:ins>
      <w:ins w:id="48" w:author="Administrator" w:date="2016-01-16T00:02:19Z">
        <w:r>
          <w:rPr>
            <w:rFonts w:hint="eastAsia" w:ascii="黑体" w:hAnsi="黑体" w:eastAsia="黑体" w:cs="黑体"/>
            <w:i w:val="0"/>
            <w:color w:val="000000"/>
            <w:sz w:val="28"/>
            <w:szCs w:val="28"/>
            <w:rPrChange w:id="49" w:author="Administrator" w:date="2016-01-16T00:02:37Z">
              <w:rPr>
                <w:rFonts w:ascii="宋体" w:hAnsi="宋体" w:eastAsia="宋体" w:cs="宋体"/>
                <w:i w:val="0"/>
                <w:color w:val="000000"/>
                <w:sz w:val="28"/>
                <w:szCs w:val="28"/>
              </w:rPr>
            </w:rPrChange>
          </w:rPr>
          <w:t>(</w:t>
        </w:r>
      </w:ins>
      <w:ins w:id="50" w:author="Administrator" w:date="2016-01-16T00:02:19Z">
        <w:r>
          <w:rPr>
            <w:rFonts w:hint="eastAsia" w:ascii="黑体" w:hAnsi="黑体" w:eastAsia="黑体" w:cs="黑体"/>
            <w:i w:val="0"/>
            <w:color w:val="000000"/>
            <w:sz w:val="28"/>
            <w:szCs w:val="28"/>
            <w:rPrChange w:id="51" w:author="Administrator" w:date="2016-01-16T00:02:37Z">
              <w:rPr>
                <w:rFonts w:ascii="华文楷体" w:hAnsi="华文楷体" w:eastAsia="华文楷体" w:cs="华文楷体"/>
                <w:i w:val="0"/>
                <w:color w:val="000000"/>
                <w:sz w:val="28"/>
                <w:szCs w:val="28"/>
              </w:rPr>
            </w:rPrChange>
          </w:rPr>
          <w:t>二谛双运的</w:t>
        </w:r>
      </w:ins>
      <w:ins w:id="52" w:author="Administrator" w:date="2016-01-16T00:02:19Z">
        <w:r>
          <w:rPr>
            <w:rFonts w:hint="eastAsia" w:ascii="黑体" w:hAnsi="黑体" w:eastAsia="黑体" w:cs="黑体"/>
            <w:i w:val="0"/>
            <w:color w:val="000000"/>
            <w:sz w:val="28"/>
            <w:szCs w:val="28"/>
            <w:rPrChange w:id="53" w:author="Administrator" w:date="2016-01-16T00:02:37Z">
              <w:rPr>
                <w:rFonts w:ascii="宋体" w:hAnsi="宋体" w:eastAsia="宋体" w:cs="宋体"/>
                <w:i w:val="0"/>
                <w:color w:val="000000"/>
                <w:sz w:val="28"/>
                <w:szCs w:val="28"/>
              </w:rPr>
            </w:rPrChange>
          </w:rPr>
          <w:t>)</w:t>
        </w:r>
      </w:ins>
      <w:ins w:id="54" w:author="Administrator" w:date="2016-01-16T00:02:19Z">
        <w:r>
          <w:rPr>
            <w:rFonts w:hint="eastAsia" w:ascii="黑体" w:hAnsi="黑体" w:eastAsia="黑体" w:cs="黑体"/>
            <w:i w:val="0"/>
            <w:color w:val="000000"/>
            <w:sz w:val="28"/>
            <w:szCs w:val="28"/>
            <w:rPrChange w:id="55" w:author="Administrator" w:date="2016-01-16T00:02:37Z">
              <w:rPr>
                <w:rFonts w:ascii="华文楷体" w:hAnsi="华文楷体" w:eastAsia="华文楷体" w:cs="华文楷体"/>
                <w:i w:val="0"/>
                <w:color w:val="000000"/>
                <w:sz w:val="28"/>
                <w:szCs w:val="28"/>
              </w:rPr>
            </w:rPrChange>
          </w:rPr>
          <w:t>此道</w:t>
        </w:r>
      </w:ins>
      <w:ins w:id="56" w:author="Administrator" w:date="2016-01-16T00:02:19Z">
        <w:r>
          <w:rPr>
            <w:rFonts w:hint="eastAsia" w:ascii="黑体" w:hAnsi="黑体" w:eastAsia="黑体" w:cs="黑体"/>
            <w:i w:val="0"/>
            <w:color w:val="000000"/>
            <w:sz w:val="28"/>
            <w:szCs w:val="28"/>
            <w:rPrChange w:id="57" w:author="Administrator" w:date="2016-01-16T00:02:37Z">
              <w:rPr>
                <w:rFonts w:ascii="宋体" w:hAnsi="宋体" w:eastAsia="宋体" w:cs="宋体"/>
                <w:i w:val="0"/>
                <w:color w:val="000000"/>
                <w:sz w:val="28"/>
                <w:szCs w:val="28"/>
              </w:rPr>
            </w:rPrChange>
          </w:rPr>
          <w:t>,</w:t>
        </w:r>
      </w:ins>
      <w:ins w:id="58" w:author="Administrator" w:date="2016-01-16T00:02:19Z">
        <w:r>
          <w:rPr>
            <w:rFonts w:hint="eastAsia" w:ascii="黑体" w:hAnsi="黑体" w:eastAsia="黑体" w:cs="黑体"/>
            <w:i w:val="0"/>
            <w:color w:val="000000"/>
            <w:sz w:val="28"/>
            <w:szCs w:val="28"/>
            <w:rPrChange w:id="59" w:author="Administrator" w:date="2016-01-16T00:02:37Z">
              <w:rPr>
                <w:rFonts w:ascii="华文楷体" w:hAnsi="华文楷体" w:eastAsia="华文楷体" w:cs="华文楷体"/>
                <w:i w:val="0"/>
                <w:color w:val="000000"/>
                <w:sz w:val="28"/>
                <w:szCs w:val="28"/>
              </w:rPr>
            </w:rPrChange>
          </w:rPr>
          <w:t>是故对于耽著或贪恋诸外道本师颠倒而宣说之非道的宗派者</w:t>
        </w:r>
      </w:ins>
      <w:ins w:id="60" w:author="Administrator" w:date="2016-01-16T00:02:19Z">
        <w:r>
          <w:rPr>
            <w:rFonts w:hint="eastAsia" w:ascii="黑体" w:hAnsi="黑体" w:eastAsia="黑体" w:cs="黑体"/>
            <w:i w:val="0"/>
            <w:color w:val="000000"/>
            <w:sz w:val="28"/>
            <w:szCs w:val="28"/>
            <w:rPrChange w:id="61" w:author="Administrator" w:date="2016-01-16T00:02:37Z">
              <w:rPr>
                <w:rFonts w:ascii="宋体" w:hAnsi="宋体" w:eastAsia="宋体" w:cs="宋体"/>
                <w:i w:val="0"/>
                <w:color w:val="000000"/>
                <w:sz w:val="28"/>
                <w:szCs w:val="28"/>
              </w:rPr>
            </w:rPrChange>
          </w:rPr>
          <w:t>,</w:t>
        </w:r>
      </w:ins>
      <w:ins w:id="62" w:author="Administrator" w:date="2016-01-16T00:02:19Z">
        <w:r>
          <w:rPr>
            <w:rFonts w:hint="eastAsia" w:ascii="黑体" w:hAnsi="黑体" w:eastAsia="黑体" w:cs="黑体"/>
            <w:i w:val="0"/>
            <w:color w:val="000000"/>
            <w:sz w:val="28"/>
            <w:szCs w:val="28"/>
            <w:rPrChange w:id="63" w:author="Administrator" w:date="2016-01-16T00:02:37Z">
              <w:rPr>
                <w:rFonts w:ascii="华文楷体" w:hAnsi="华文楷体" w:eastAsia="华文楷体" w:cs="华文楷体"/>
                <w:i w:val="0"/>
                <w:color w:val="000000"/>
                <w:sz w:val="28"/>
                <w:szCs w:val="28"/>
              </w:rPr>
            </w:rPrChange>
          </w:rPr>
          <w:t>随学如来教的诸位智士深深地感到他们本想求道反而误入歧途实在可怜至极</w:t>
        </w:r>
      </w:ins>
      <w:ins w:id="64" w:author="Administrator" w:date="2016-01-16T00:02:19Z">
        <w:r>
          <w:rPr>
            <w:rFonts w:hint="eastAsia" w:ascii="黑体" w:hAnsi="黑体" w:eastAsia="黑体" w:cs="黑体"/>
            <w:i w:val="0"/>
            <w:color w:val="000000"/>
            <w:sz w:val="28"/>
            <w:szCs w:val="28"/>
            <w:rPrChange w:id="65" w:author="Administrator" w:date="2016-01-16T00:02:37Z">
              <w:rPr>
                <w:rFonts w:ascii="宋体" w:hAnsi="宋体" w:eastAsia="宋体" w:cs="宋体"/>
                <w:i w:val="0"/>
                <w:color w:val="000000"/>
                <w:sz w:val="28"/>
                <w:szCs w:val="28"/>
              </w:rPr>
            </w:rPrChange>
          </w:rPr>
          <w:t>,</w:t>
        </w:r>
      </w:ins>
      <w:ins w:id="66" w:author="Administrator" w:date="2016-01-16T00:02:19Z">
        <w:r>
          <w:rPr>
            <w:rFonts w:hint="eastAsia" w:ascii="黑体" w:hAnsi="黑体" w:eastAsia="黑体" w:cs="黑体"/>
            <w:i w:val="0"/>
            <w:color w:val="000000"/>
            <w:sz w:val="28"/>
            <w:szCs w:val="28"/>
            <w:rPrChange w:id="67" w:author="Administrator" w:date="2016-01-16T00:02:37Z">
              <w:rPr>
                <w:rFonts w:ascii="华文楷体" w:hAnsi="华文楷体" w:eastAsia="华文楷体" w:cs="华文楷体"/>
                <w:i w:val="0"/>
                <w:color w:val="000000"/>
                <w:sz w:val="28"/>
                <w:szCs w:val="28"/>
              </w:rPr>
            </w:rPrChange>
          </w:rPr>
          <w:t>想到这一点</w:t>
        </w:r>
      </w:ins>
      <w:ins w:id="68" w:author="Administrator" w:date="2016-01-16T00:02:19Z">
        <w:r>
          <w:rPr>
            <w:rFonts w:hint="eastAsia" w:ascii="黑体" w:hAnsi="黑体" w:eastAsia="黑体" w:cs="黑体"/>
            <w:i w:val="0"/>
            <w:color w:val="000000"/>
            <w:sz w:val="28"/>
            <w:szCs w:val="28"/>
            <w:rPrChange w:id="69" w:author="Administrator" w:date="2016-01-16T00:02:37Z">
              <w:rPr>
                <w:rFonts w:ascii="宋体" w:hAnsi="宋体" w:eastAsia="宋体" w:cs="宋体"/>
                <w:i w:val="0"/>
                <w:color w:val="000000"/>
                <w:sz w:val="28"/>
                <w:szCs w:val="28"/>
              </w:rPr>
            </w:rPrChange>
          </w:rPr>
          <w:t>,</w:t>
        </w:r>
      </w:ins>
      <w:ins w:id="70" w:author="Administrator" w:date="2016-01-16T00:02:19Z">
        <w:r>
          <w:rPr>
            <w:rFonts w:hint="eastAsia" w:ascii="黑体" w:hAnsi="黑体" w:eastAsia="黑体" w:cs="黑体"/>
            <w:i w:val="0"/>
            <w:color w:val="000000"/>
            <w:sz w:val="28"/>
            <w:szCs w:val="28"/>
            <w:rPrChange w:id="71" w:author="Administrator" w:date="2016-01-16T00:02:37Z">
              <w:rPr>
                <w:rFonts w:ascii="华文楷体" w:hAnsi="华文楷体" w:eastAsia="华文楷体" w:cs="华文楷体"/>
                <w:i w:val="0"/>
                <w:color w:val="000000"/>
                <w:sz w:val="28"/>
                <w:szCs w:val="28"/>
              </w:rPr>
            </w:rPrChange>
          </w:rPr>
          <w:t>强烈的悲悯之情不禁油然而生。</w:t>
        </w:r>
      </w:ins>
      <w:ins w:id="72" w:author="Administrator" w:date="2016-01-16T00:02:32Z">
        <w:r>
          <w:rPr>
            <w:rFonts w:hint="eastAsia" w:ascii="黑体" w:hAnsi="黑体" w:eastAsia="黑体" w:cs="黑体"/>
            <w:i w:val="0"/>
            <w:color w:val="000000"/>
            <w:sz w:val="28"/>
            <w:szCs w:val="28"/>
            <w:lang w:eastAsia="zh-CN"/>
            <w:rPrChange w:id="73" w:author="Administrator" w:date="2016-01-16T00:02:37Z">
              <w:rPr>
                <w:rFonts w:hint="eastAsia" w:ascii="华文楷体" w:hAnsi="华文楷体" w:eastAsia="华文楷体" w:cs="华文楷体"/>
                <w:i w:val="0"/>
                <w:color w:val="000000"/>
                <w:sz w:val="28"/>
                <w:szCs w:val="28"/>
                <w:lang w:eastAsia="zh-CN"/>
              </w:rPr>
            </w:rPrChange>
          </w:rPr>
          <w:t>】</w:t>
        </w:r>
      </w:ins>
    </w:p>
    <w:p>
      <w:pPr>
        <w:ind w:firstLine="570"/>
        <w:rPr>
          <w:rFonts w:ascii="华文楷体" w:hAnsi="华文楷体" w:eastAsia="华文楷体"/>
          <w:sz w:val="28"/>
          <w:szCs w:val="28"/>
        </w:rPr>
      </w:pPr>
      <w:r>
        <w:rPr>
          <w:rFonts w:hint="eastAsia" w:ascii="华文楷体" w:hAnsi="华文楷体" w:eastAsia="华文楷体"/>
          <w:sz w:val="28"/>
          <w:szCs w:val="28"/>
        </w:rPr>
        <w:t>那么除了佛陀之外呢</w:t>
      </w:r>
      <w:ins w:id="74" w:author="Administrator" w:date="2016-01-16T17:41:30Z">
        <w:r>
          <w:rPr>
            <w:rFonts w:hint="eastAsia" w:ascii="华文楷体" w:hAnsi="华文楷体" w:eastAsia="华文楷体"/>
            <w:sz w:val="28"/>
            <w:szCs w:val="28"/>
            <w:lang w:eastAsia="zh-CN"/>
          </w:rPr>
          <w:t>，</w:t>
        </w:r>
      </w:ins>
      <w:r>
        <w:rPr>
          <w:rFonts w:hint="eastAsia" w:ascii="华文楷体" w:hAnsi="华文楷体" w:eastAsia="华文楷体"/>
          <w:sz w:val="28"/>
          <w:szCs w:val="28"/>
        </w:rPr>
        <w:t>其他的这些人没办法指明二谛双运的道</w:t>
      </w:r>
      <w:del w:id="75" w:author="Administrator" w:date="2016-01-16T17:41:08Z">
        <w:r>
          <w:rPr>
            <w:rFonts w:hint="eastAsia" w:ascii="华文楷体" w:hAnsi="华文楷体" w:eastAsia="华文楷体"/>
            <w:sz w:val="28"/>
            <w:szCs w:val="28"/>
          </w:rPr>
          <w:delText>理</w:delText>
        </w:r>
      </w:del>
      <w:r>
        <w:rPr>
          <w:rFonts w:hint="eastAsia" w:ascii="华文楷体" w:hAnsi="华文楷体" w:eastAsia="华文楷体"/>
          <w:sz w:val="28"/>
          <w:szCs w:val="28"/>
        </w:rPr>
        <w:t>，那么为什么无法指明呢？前面的</w:t>
      </w:r>
      <w:ins w:id="76" w:author="Administrator" w:date="2016-01-16T17:41:50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科判当中已经讲过了，因为这样一种</w:t>
      </w:r>
      <w:ins w:id="77" w:author="Administrator" w:date="2016-01-16T17:41:40Z">
        <w:r>
          <w:rPr>
            <w:rFonts w:hint="eastAsia" w:ascii="华文楷体" w:hAnsi="华文楷体" w:eastAsia="华文楷体"/>
            <w:sz w:val="28"/>
            <w:szCs w:val="28"/>
            <w:lang w:eastAsia="zh-CN"/>
          </w:rPr>
          <w:t>真正的</w:t>
        </w:r>
      </w:ins>
      <w:r>
        <w:rPr>
          <w:rFonts w:hint="eastAsia" w:ascii="华文楷体" w:hAnsi="华文楷体" w:eastAsia="华文楷体"/>
          <w:sz w:val="28"/>
          <w:szCs w:val="28"/>
        </w:rPr>
        <w:t>纯净甘露只是佛陀才是完全受用的，除了佛陀之外呢其余的都没有受用过，既然没有受用过也就没有办法在他们的各自的论</w:t>
      </w:r>
      <w:ins w:id="78" w:author="Administrator" w:date="2016-01-16T00:04:10Z">
        <w:r>
          <w:rPr>
            <w:rFonts w:hint="eastAsia" w:ascii="华文楷体" w:hAnsi="华文楷体" w:eastAsia="华文楷体"/>
            <w:sz w:val="28"/>
            <w:szCs w:val="28"/>
            <w:lang w:eastAsia="zh-CN"/>
          </w:rPr>
          <w:t>述</w:t>
        </w:r>
      </w:ins>
      <w:del w:id="79" w:author="Administrator" w:date="2016-01-16T00:04:01Z">
        <w:r>
          <w:rPr>
            <w:rFonts w:hint="eastAsia" w:ascii="华文楷体" w:hAnsi="华文楷体" w:eastAsia="华文楷体"/>
            <w:sz w:val="28"/>
            <w:szCs w:val="28"/>
          </w:rPr>
          <w:delText>叙</w:delText>
        </w:r>
      </w:del>
      <w:r>
        <w:rPr>
          <w:rFonts w:hint="eastAsia" w:ascii="华文楷体" w:hAnsi="华文楷体" w:eastAsia="华文楷体"/>
          <w:sz w:val="28"/>
          <w:szCs w:val="28"/>
        </w:rPr>
        <w:t>当中指点出这个二谛双运的正道来。所以说此处说呢</w:t>
      </w:r>
      <w:del w:id="80" w:author="Administrator" w:date="2016-01-16T17:42:21Z">
        <w:r>
          <w:rPr>
            <w:rFonts w:hint="eastAsia" w:ascii="华文楷体" w:hAnsi="华文楷体" w:eastAsia="华文楷体"/>
            <w:sz w:val="28"/>
            <w:szCs w:val="28"/>
          </w:rPr>
          <w:delText>那</w:delText>
        </w:r>
      </w:del>
      <w:r>
        <w:rPr>
          <w:rFonts w:hint="eastAsia" w:ascii="华文楷体" w:hAnsi="华文楷体" w:eastAsia="华文楷体"/>
          <w:sz w:val="28"/>
          <w:szCs w:val="28"/>
        </w:rPr>
        <w:t>只有佛</w:t>
      </w:r>
      <w:ins w:id="81" w:author="Administrator" w:date="2016-01-16T00:04:40Z">
        <w:r>
          <w:rPr>
            <w:rFonts w:hint="eastAsia" w:ascii="华文楷体" w:hAnsi="华文楷体" w:eastAsia="华文楷体"/>
            <w:sz w:val="28"/>
            <w:szCs w:val="28"/>
            <w:lang w:eastAsia="zh-CN"/>
          </w:rPr>
          <w:t>，</w:t>
        </w:r>
      </w:ins>
      <w:r>
        <w:rPr>
          <w:rFonts w:hint="eastAsia" w:ascii="华文楷体" w:hAnsi="华文楷体" w:eastAsia="华文楷体"/>
          <w:sz w:val="28"/>
          <w:szCs w:val="28"/>
        </w:rPr>
        <w:t>之外其他人没办法指点，所以说呢对于这个颠倒</w:t>
      </w:r>
      <w:del w:id="82" w:author="Administrator" w:date="2016-01-16T00:04:52Z">
        <w:r>
          <w:rPr>
            <w:rFonts w:hint="eastAsia" w:ascii="华文楷体" w:hAnsi="华文楷体" w:eastAsia="华文楷体"/>
            <w:sz w:val="28"/>
            <w:szCs w:val="28"/>
          </w:rPr>
          <w:delText>，</w:delText>
        </w:r>
      </w:del>
      <w:r>
        <w:rPr>
          <w:rFonts w:hint="eastAsia" w:ascii="华文楷体" w:hAnsi="华文楷体" w:eastAsia="华文楷体"/>
          <w:sz w:val="28"/>
          <w:szCs w:val="28"/>
        </w:rPr>
        <w:t>或者说是耽著或者贪恋外道本师</w:t>
      </w:r>
      <w:ins w:id="83" w:author="Administrator" w:date="2016-01-16T17:42:46Z">
        <w:r>
          <w:rPr>
            <w:rFonts w:hint="eastAsia" w:ascii="华文楷体" w:hAnsi="华文楷体" w:eastAsia="华文楷体"/>
            <w:sz w:val="28"/>
            <w:szCs w:val="28"/>
            <w:lang w:eastAsia="zh-CN"/>
          </w:rPr>
          <w:t>、</w:t>
        </w:r>
      </w:ins>
      <w:del w:id="84" w:author="Administrator" w:date="2016-01-16T17:42:46Z">
        <w:r>
          <w:rPr>
            <w:rFonts w:hint="eastAsia" w:ascii="华文楷体" w:hAnsi="华文楷体" w:eastAsia="华文楷体"/>
            <w:sz w:val="28"/>
            <w:szCs w:val="28"/>
          </w:rPr>
          <w:delText>，</w:delText>
        </w:r>
      </w:del>
      <w:r>
        <w:rPr>
          <w:rFonts w:hint="eastAsia" w:ascii="华文楷体" w:hAnsi="华文楷体" w:eastAsia="华文楷体"/>
          <w:sz w:val="28"/>
          <w:szCs w:val="28"/>
        </w:rPr>
        <w:t>颠倒宣说的非道的宗派者，那么这个就说非常多，在整个</w:t>
      </w:r>
      <w:ins w:id="85" w:author="Administrator" w:date="2016-01-16T00:05:11Z">
        <w:r>
          <w:rPr>
            <w:rFonts w:hint="eastAsia" w:ascii="华文楷体" w:hAnsi="华文楷体" w:eastAsia="华文楷体"/>
            <w:sz w:val="28"/>
            <w:szCs w:val="28"/>
            <w:lang w:eastAsia="zh-CN"/>
          </w:rPr>
          <w:t>世间</w:t>
        </w:r>
      </w:ins>
      <w:del w:id="86" w:author="Administrator" w:date="2016-01-16T00:05:08Z">
        <w:r>
          <w:rPr>
            <w:rFonts w:hint="eastAsia" w:ascii="华文楷体" w:hAnsi="华文楷体" w:eastAsia="华文楷体"/>
            <w:sz w:val="28"/>
            <w:szCs w:val="28"/>
          </w:rPr>
          <w:delText>时间</w:delText>
        </w:r>
      </w:del>
      <w:r>
        <w:rPr>
          <w:rFonts w:hint="eastAsia" w:ascii="华文楷体" w:hAnsi="华文楷体" w:eastAsia="华文楷体"/>
          <w:sz w:val="28"/>
          <w:szCs w:val="28"/>
        </w:rPr>
        <w:t>当中呢很多众生</w:t>
      </w:r>
      <w:ins w:id="87" w:author="Administrator" w:date="2016-01-16T17:42:53Z">
        <w:r>
          <w:rPr>
            <w:rFonts w:hint="eastAsia" w:ascii="华文楷体" w:hAnsi="华文楷体" w:eastAsia="华文楷体"/>
            <w:sz w:val="28"/>
            <w:szCs w:val="28"/>
            <w:lang w:eastAsia="zh-CN"/>
          </w:rPr>
          <w:t>也</w:t>
        </w:r>
      </w:ins>
      <w:r>
        <w:rPr>
          <w:rFonts w:hint="eastAsia" w:ascii="华文楷体" w:hAnsi="华文楷体" w:eastAsia="华文楷体"/>
          <w:sz w:val="28"/>
          <w:szCs w:val="28"/>
        </w:rPr>
        <w:t>没有真正的进入正道。还有一些呢就说进入到外道当中</w:t>
      </w:r>
      <w:del w:id="88" w:author="Administrator" w:date="2016-01-16T00:05:46Z">
        <w:r>
          <w:rPr>
            <w:rFonts w:hint="eastAsia" w:ascii="华文楷体" w:hAnsi="华文楷体" w:eastAsia="华文楷体"/>
            <w:sz w:val="28"/>
            <w:szCs w:val="28"/>
          </w:rPr>
          <w:delText>，</w:delText>
        </w:r>
      </w:del>
      <w:r>
        <w:rPr>
          <w:rFonts w:hint="eastAsia" w:ascii="华文楷体" w:hAnsi="华文楷体" w:eastAsia="华文楷体"/>
          <w:sz w:val="28"/>
          <w:szCs w:val="28"/>
        </w:rPr>
        <w:t>开始学习这样一种邪道的人也非常多。</w:t>
      </w:r>
    </w:p>
    <w:p>
      <w:pPr>
        <w:ind w:firstLine="570"/>
        <w:rPr>
          <w:del w:id="89" w:author="Administrator" w:date="2016-01-16T17:44:20Z"/>
          <w:rFonts w:ascii="华文楷体" w:hAnsi="华文楷体" w:eastAsia="华文楷体"/>
          <w:sz w:val="28"/>
          <w:szCs w:val="28"/>
        </w:rPr>
      </w:pPr>
      <w:r>
        <w:rPr>
          <w:rFonts w:hint="eastAsia" w:ascii="华文楷体" w:hAnsi="华文楷体" w:eastAsia="华文楷体"/>
          <w:sz w:val="28"/>
          <w:szCs w:val="28"/>
        </w:rPr>
        <w:t>看到这个情况之后，随学如来教导的这个</w:t>
      </w:r>
      <w:ins w:id="90" w:author="Administrator" w:date="2016-01-16T00:06:08Z">
        <w:r>
          <w:rPr>
            <w:rFonts w:hint="eastAsia" w:ascii="华文楷体" w:hAnsi="华文楷体" w:eastAsia="华文楷体"/>
            <w:sz w:val="28"/>
            <w:szCs w:val="28"/>
            <w:lang w:eastAsia="zh-CN"/>
          </w:rPr>
          <w:t>智</w:t>
        </w:r>
      </w:ins>
      <w:del w:id="91" w:author="Administrator" w:date="2016-01-16T00:06:02Z">
        <w:r>
          <w:rPr>
            <w:rFonts w:hint="eastAsia" w:ascii="华文楷体" w:hAnsi="华文楷体" w:eastAsia="华文楷体"/>
            <w:sz w:val="28"/>
            <w:szCs w:val="28"/>
          </w:rPr>
          <w:delText>志</w:delText>
        </w:r>
      </w:del>
      <w:r>
        <w:rPr>
          <w:rFonts w:hint="eastAsia" w:ascii="华文楷体" w:hAnsi="华文楷体" w:eastAsia="华文楷体"/>
          <w:sz w:val="28"/>
          <w:szCs w:val="28"/>
        </w:rPr>
        <w:t>士呢深深地感到，他们本想求道</w:t>
      </w:r>
      <w:del w:id="92" w:author="Administrator" w:date="2016-01-16T17:43:23Z">
        <w:r>
          <w:rPr>
            <w:rFonts w:hint="eastAsia" w:ascii="华文楷体" w:hAnsi="华文楷体" w:eastAsia="华文楷体"/>
            <w:sz w:val="28"/>
            <w:szCs w:val="28"/>
          </w:rPr>
          <w:delText>，</w:delText>
        </w:r>
      </w:del>
      <w:r>
        <w:rPr>
          <w:rFonts w:hint="eastAsia" w:ascii="华文楷体" w:hAnsi="华文楷体" w:eastAsia="华文楷体"/>
          <w:sz w:val="28"/>
          <w:szCs w:val="28"/>
        </w:rPr>
        <w:t>但是误入歧途，非常可怜。那如果是一般的世间人呢他也想求道</w:t>
      </w:r>
      <w:ins w:id="93" w:author="Administrator" w:date="2016-01-16T17:43:28Z">
        <w:r>
          <w:rPr>
            <w:rFonts w:hint="eastAsia" w:ascii="华文楷体" w:hAnsi="华文楷体" w:eastAsia="华文楷体"/>
            <w:sz w:val="28"/>
            <w:szCs w:val="28"/>
            <w:lang w:eastAsia="zh-CN"/>
          </w:rPr>
          <w:t>、</w:t>
        </w:r>
      </w:ins>
      <w:del w:id="94" w:author="Administrator" w:date="2016-01-16T17:43:28Z">
        <w:r>
          <w:rPr>
            <w:rFonts w:hint="eastAsia" w:ascii="华文楷体" w:hAnsi="华文楷体" w:eastAsia="华文楷体"/>
            <w:sz w:val="28"/>
            <w:szCs w:val="28"/>
          </w:rPr>
          <w:delText>，</w:delText>
        </w:r>
      </w:del>
      <w:r>
        <w:rPr>
          <w:rFonts w:hint="eastAsia" w:ascii="华文楷体" w:hAnsi="华文楷体" w:eastAsia="华文楷体"/>
          <w:sz w:val="28"/>
          <w:szCs w:val="28"/>
        </w:rPr>
        <w:t>也不想解脱，所以说他的所作所为呢只是为了追求现世的五欲而已。那么就是说</w:t>
      </w:r>
      <w:ins w:id="95" w:author="Administrator" w:date="2016-01-17T14:51:00Z">
        <w:r>
          <w:rPr>
            <w:rFonts w:hint="eastAsia" w:ascii="华文楷体" w:hAnsi="华文楷体" w:eastAsia="华文楷体"/>
            <w:sz w:val="28"/>
            <w:szCs w:val="28"/>
            <w:lang w:eastAsia="zh-CN"/>
          </w:rPr>
          <w:t>一些</w:t>
        </w:r>
      </w:ins>
      <w:r>
        <w:rPr>
          <w:rFonts w:hint="eastAsia" w:ascii="华文楷体" w:hAnsi="华文楷体" w:eastAsia="华文楷体"/>
          <w:sz w:val="28"/>
          <w:szCs w:val="28"/>
        </w:rPr>
        <w:t>外道呢他是值得一个悲悯之处，为什么外道值得悲悯呢？因为他们相续当中有一个想要从轮回当中解脱的心，有一种求道的心，但是呢因为各自相续当中这样一种因缘吧，有的时候相续当中的这个外道的习气很重，或者就是说福报不够的缘故，还没办法真正的值遇一个殊胜的正道，所以说就进入到了这个外道的歧途当中，本来是想解脱，但是呢也是缘一个颠倒的宗派而</w:t>
      </w:r>
      <w:ins w:id="96" w:author="Administrator" w:date="2016-01-16T17:44:16Z">
        <w:r>
          <w:rPr>
            <w:rFonts w:hint="eastAsia" w:ascii="华文楷体" w:hAnsi="华文楷体" w:eastAsia="华文楷体"/>
            <w:sz w:val="28"/>
            <w:szCs w:val="28"/>
            <w:lang w:eastAsia="zh-CN"/>
          </w:rPr>
          <w:t>又</w:t>
        </w:r>
      </w:ins>
      <w:del w:id="97" w:author="Administrator" w:date="2016-01-16T17:44:13Z">
        <w:r>
          <w:rPr>
            <w:rFonts w:hint="eastAsia" w:ascii="华文楷体" w:hAnsi="华文楷体" w:eastAsia="华文楷体"/>
            <w:sz w:val="28"/>
            <w:szCs w:val="28"/>
          </w:rPr>
          <w:delText>双</w:delText>
        </w:r>
      </w:del>
      <w:r>
        <w:rPr>
          <w:rFonts w:hint="eastAsia" w:ascii="华文楷体" w:hAnsi="华文楷体" w:eastAsia="华文楷体"/>
          <w:sz w:val="28"/>
          <w:szCs w:val="28"/>
        </w:rPr>
        <w:t>深深的陷的轮回当中了。</w:t>
      </w:r>
    </w:p>
    <w:p>
      <w:pPr>
        <w:ind w:firstLine="570"/>
        <w:rPr>
          <w:rFonts w:ascii="华文楷体" w:hAnsi="华文楷体" w:eastAsia="华文楷体"/>
          <w:sz w:val="28"/>
          <w:szCs w:val="28"/>
        </w:rPr>
      </w:pPr>
      <w:r>
        <w:rPr>
          <w:rFonts w:hint="eastAsia" w:ascii="华文楷体" w:hAnsi="华文楷体" w:eastAsia="华文楷体"/>
          <w:sz w:val="28"/>
          <w:szCs w:val="28"/>
        </w:rPr>
        <w:t>这个方面尤其值得悲悯之处呢，内心当中生起一个从轮回当中求解脱的心念呢非常不容易</w:t>
      </w:r>
      <w:ins w:id="98" w:author="Administrator" w:date="2016-01-16T00:07:52Z">
        <w:r>
          <w:rPr>
            <w:rFonts w:hint="eastAsia" w:ascii="华文楷体" w:hAnsi="华文楷体" w:eastAsia="华文楷体"/>
            <w:sz w:val="28"/>
            <w:szCs w:val="28"/>
            <w:lang w:eastAsia="zh-CN"/>
          </w:rPr>
          <w:t>、</w:t>
        </w:r>
      </w:ins>
      <w:del w:id="99" w:author="Administrator" w:date="2016-01-16T00:07:52Z">
        <w:r>
          <w:rPr>
            <w:rFonts w:hint="eastAsia" w:ascii="华文楷体" w:hAnsi="华文楷体" w:eastAsia="华文楷体"/>
            <w:sz w:val="28"/>
            <w:szCs w:val="28"/>
          </w:rPr>
          <w:delText>，</w:delText>
        </w:r>
      </w:del>
      <w:r>
        <w:rPr>
          <w:rFonts w:hint="eastAsia" w:ascii="华文楷体" w:hAnsi="华文楷体" w:eastAsia="华文楷体"/>
          <w:sz w:val="28"/>
          <w:szCs w:val="28"/>
        </w:rPr>
        <w:t>极其不容易，所以说呢在生起这样一种心念之后呢，最后导致了一个入歧途的这个结果，所以说呢已经跨入正道者，随学如来教的这些</w:t>
      </w:r>
      <w:ins w:id="100" w:author="Administrator" w:date="2016-01-16T00:08:09Z">
        <w:r>
          <w:rPr>
            <w:rFonts w:hint="eastAsia" w:ascii="华文楷体" w:hAnsi="华文楷体" w:eastAsia="华文楷体"/>
            <w:sz w:val="28"/>
            <w:szCs w:val="28"/>
            <w:lang w:eastAsia="zh-CN"/>
          </w:rPr>
          <w:t>智</w:t>
        </w:r>
      </w:ins>
      <w:del w:id="101" w:author="Administrator" w:date="2016-01-16T00:08:05Z">
        <w:r>
          <w:rPr>
            <w:rFonts w:hint="eastAsia" w:ascii="华文楷体" w:hAnsi="华文楷体" w:eastAsia="华文楷体"/>
            <w:sz w:val="28"/>
            <w:szCs w:val="28"/>
          </w:rPr>
          <w:delText>志</w:delText>
        </w:r>
      </w:del>
      <w:r>
        <w:rPr>
          <w:rFonts w:hint="eastAsia" w:ascii="华文楷体" w:hAnsi="华文楷体" w:eastAsia="华文楷体"/>
          <w:sz w:val="28"/>
          <w:szCs w:val="28"/>
        </w:rPr>
        <w:t>士呢就对他们产生一个极其强烈的这样一种悲悯之情</w:t>
      </w:r>
      <w:ins w:id="102" w:author="Administrator" w:date="2016-01-16T00:30:28Z">
        <w:r>
          <w:rPr>
            <w:rFonts w:hint="eastAsia" w:ascii="华文楷体" w:hAnsi="华文楷体" w:eastAsia="华文楷体"/>
            <w:sz w:val="28"/>
            <w:szCs w:val="28"/>
            <w:lang w:eastAsia="zh-CN"/>
          </w:rPr>
          <w:t>，</w:t>
        </w:r>
      </w:ins>
      <w:del w:id="103" w:author="Administrator" w:date="2016-01-16T00:30:28Z">
        <w:r>
          <w:rPr>
            <w:rFonts w:hint="eastAsia" w:ascii="华文楷体" w:hAnsi="华文楷体" w:eastAsia="华文楷体"/>
            <w:sz w:val="28"/>
            <w:szCs w:val="28"/>
          </w:rPr>
          <w:delText>。</w:delText>
        </w:r>
      </w:del>
      <w:r>
        <w:rPr>
          <w:rFonts w:hint="eastAsia" w:ascii="华文楷体" w:hAnsi="华文楷体" w:eastAsia="华文楷体"/>
          <w:sz w:val="28"/>
          <w:szCs w:val="28"/>
        </w:rPr>
        <w:t>就是这样的。</w:t>
      </w:r>
    </w:p>
    <w:p>
      <w:pPr>
        <w:ind w:firstLine="570"/>
        <w:rPr>
          <w:rFonts w:ascii="华文楷体" w:hAnsi="华文楷体" w:eastAsia="华文楷体"/>
          <w:sz w:val="28"/>
          <w:szCs w:val="28"/>
        </w:rPr>
      </w:pPr>
      <w:r>
        <w:rPr>
          <w:rFonts w:hint="eastAsia" w:ascii="华文楷体" w:hAnsi="华文楷体" w:eastAsia="华文楷体"/>
          <w:sz w:val="28"/>
          <w:szCs w:val="28"/>
        </w:rPr>
        <w:t>那么这个是总的来讲的话，就说内道对于外道生起这样一种大悲心，那么如果分别来看的时候呢，在内道当中实际上也有这样的情况</w:t>
      </w:r>
      <w:ins w:id="104" w:author="Administrator" w:date="2016-01-16T17:45:04Z">
        <w:r>
          <w:rPr>
            <w:rFonts w:hint="eastAsia" w:ascii="华文楷体" w:hAnsi="华文楷体" w:eastAsia="华文楷体"/>
            <w:sz w:val="28"/>
            <w:szCs w:val="28"/>
            <w:lang w:eastAsia="zh-CN"/>
          </w:rPr>
          <w:t>，</w:t>
        </w:r>
      </w:ins>
      <w:del w:id="105" w:author="Administrator" w:date="2016-01-16T17:45:04Z">
        <w:r>
          <w:rPr>
            <w:rFonts w:hint="eastAsia" w:ascii="华文楷体" w:hAnsi="华文楷体" w:eastAsia="华文楷体"/>
            <w:sz w:val="28"/>
            <w:szCs w:val="28"/>
          </w:rPr>
          <w:delText>。</w:delText>
        </w:r>
      </w:del>
      <w:r>
        <w:rPr>
          <w:rFonts w:hint="eastAsia" w:ascii="华文楷体" w:hAnsi="华文楷体" w:eastAsia="华文楷体"/>
          <w:sz w:val="28"/>
          <w:szCs w:val="28"/>
        </w:rPr>
        <w:t>什么情况呢？最初的时候呢是非常想求道的，最初的时候是一种想要从轮回当中获得解脱的心来求道的，但是入了佛门之后呢</w:t>
      </w:r>
      <w:del w:id="106" w:author="Administrator" w:date="2016-01-16T00:31:03Z">
        <w:r>
          <w:rPr>
            <w:rFonts w:hint="eastAsia" w:ascii="华文楷体" w:hAnsi="华文楷体" w:eastAsia="华文楷体"/>
            <w:sz w:val="28"/>
            <w:szCs w:val="28"/>
          </w:rPr>
          <w:delText>，</w:delText>
        </w:r>
      </w:del>
      <w:r>
        <w:rPr>
          <w:rFonts w:hint="eastAsia" w:ascii="华文楷体" w:hAnsi="华文楷体" w:eastAsia="华文楷体"/>
          <w:sz w:val="28"/>
          <w:szCs w:val="28"/>
        </w:rPr>
        <w:t>没有找到一个殊胜的正道，对于自己应该修什么？到底应该怎么样才能够从轮回当中获得解脱呢？这个方面没有真正的了知，相续当中没有</w:t>
      </w:r>
      <w:ins w:id="107" w:author="Administrator" w:date="2016-01-16T00:31:34Z">
        <w:r>
          <w:rPr>
            <w:rFonts w:hint="eastAsia" w:ascii="华文楷体" w:hAnsi="华文楷体" w:eastAsia="华文楷体"/>
            <w:sz w:val="28"/>
            <w:szCs w:val="28"/>
            <w:lang w:eastAsia="zh-CN"/>
          </w:rPr>
          <w:t>树</w:t>
        </w:r>
      </w:ins>
      <w:del w:id="108" w:author="Administrator" w:date="2016-01-16T00:31:27Z">
        <w:r>
          <w:rPr>
            <w:rFonts w:hint="eastAsia" w:ascii="华文楷体" w:hAnsi="华文楷体" w:eastAsia="华文楷体"/>
            <w:sz w:val="28"/>
            <w:szCs w:val="28"/>
          </w:rPr>
          <w:delText>竖</w:delText>
        </w:r>
      </w:del>
      <w:r>
        <w:rPr>
          <w:rFonts w:hint="eastAsia" w:ascii="华文楷体" w:hAnsi="华文楷体" w:eastAsia="华文楷体"/>
          <w:sz w:val="28"/>
          <w:szCs w:val="28"/>
        </w:rPr>
        <w:t>立一个真正的求解脱的正见，如何解脱的这样一种方式的正见呢没有</w:t>
      </w:r>
      <w:ins w:id="109" w:author="Administrator" w:date="2016-01-16T00:31:49Z">
        <w:r>
          <w:rPr>
            <w:rFonts w:hint="eastAsia" w:ascii="华文楷体" w:hAnsi="华文楷体" w:eastAsia="华文楷体"/>
            <w:sz w:val="28"/>
            <w:szCs w:val="28"/>
            <w:lang w:eastAsia="zh-CN"/>
          </w:rPr>
          <w:t>树</w:t>
        </w:r>
      </w:ins>
      <w:del w:id="110" w:author="Administrator" w:date="2016-01-16T00:31:48Z">
        <w:r>
          <w:rPr>
            <w:rFonts w:hint="eastAsia" w:ascii="华文楷体" w:hAnsi="华文楷体" w:eastAsia="华文楷体"/>
            <w:sz w:val="28"/>
            <w:szCs w:val="28"/>
          </w:rPr>
          <w:delText>竖</w:delText>
        </w:r>
      </w:del>
      <w:r>
        <w:rPr>
          <w:rFonts w:hint="eastAsia" w:ascii="华文楷体" w:hAnsi="华文楷体" w:eastAsia="华文楷体"/>
          <w:sz w:val="28"/>
          <w:szCs w:val="28"/>
        </w:rPr>
        <w:t>立起来。所以说呢就形象上面虽然也就是入了这个佛门，或者已经皈依或者已经出家，但是内心当中呢还没有真正产生一种内道的一种</w:t>
      </w:r>
      <w:ins w:id="111" w:author="Administrator" w:date="2016-01-16T17:45:49Z">
        <w:r>
          <w:rPr>
            <w:rFonts w:hint="eastAsia" w:ascii="华文楷体" w:hAnsi="华文楷体" w:eastAsia="华文楷体"/>
            <w:sz w:val="28"/>
            <w:szCs w:val="28"/>
            <w:lang w:eastAsia="zh-CN"/>
          </w:rPr>
          <w:t>殊</w:t>
        </w:r>
      </w:ins>
      <w:del w:id="112" w:author="Administrator" w:date="2016-01-16T17:45:45Z">
        <w:r>
          <w:rPr>
            <w:rFonts w:hint="eastAsia" w:ascii="华文楷体" w:hAnsi="华文楷体" w:eastAsia="华文楷体"/>
            <w:sz w:val="28"/>
            <w:szCs w:val="28"/>
          </w:rPr>
          <w:delText>获</w:delText>
        </w:r>
      </w:del>
      <w:r>
        <w:rPr>
          <w:rFonts w:hint="eastAsia" w:ascii="华文楷体" w:hAnsi="华文楷体" w:eastAsia="华文楷体"/>
          <w:sz w:val="28"/>
          <w:szCs w:val="28"/>
        </w:rPr>
        <w:t>胜的见解</w:t>
      </w:r>
      <w:ins w:id="113" w:author="Administrator" w:date="2016-01-16T00:32:24Z">
        <w:r>
          <w:rPr>
            <w:rFonts w:hint="eastAsia" w:ascii="华文楷体" w:hAnsi="华文楷体" w:eastAsia="华文楷体"/>
            <w:sz w:val="28"/>
            <w:szCs w:val="28"/>
            <w:lang w:eastAsia="zh-CN"/>
          </w:rPr>
          <w:t>。</w:t>
        </w:r>
      </w:ins>
      <w:del w:id="114" w:author="Administrator" w:date="2016-01-16T00:32:23Z">
        <w:r>
          <w:rPr>
            <w:rFonts w:hint="eastAsia" w:ascii="华文楷体" w:hAnsi="华文楷体" w:eastAsia="华文楷体"/>
            <w:sz w:val="28"/>
            <w:szCs w:val="28"/>
          </w:rPr>
          <w:delText>，</w:delText>
        </w:r>
      </w:del>
      <w:r>
        <w:rPr>
          <w:rFonts w:hint="eastAsia" w:ascii="华文楷体" w:hAnsi="华文楷体" w:eastAsia="华文楷体"/>
          <w:sz w:val="28"/>
          <w:szCs w:val="28"/>
        </w:rPr>
        <w:t>所以说从一个角度来讲呢，形象上面上</w:t>
      </w:r>
      <w:ins w:id="115" w:author="Administrator" w:date="2016-01-16T17:46:33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这个内道的修行人，但是心中他的见解呢有可能是世间的见解，或者说是一种外道的见解，反正呢就说和真正的本师所宣说的正道没有完全相合的见解。那么如果这样修下去的话，那么实际上也是没办法</w:t>
      </w:r>
      <w:del w:id="116" w:author="Administrator" w:date="2016-01-16T17:47:13Z">
        <w:r>
          <w:rPr>
            <w:rFonts w:hint="eastAsia" w:ascii="华文楷体" w:hAnsi="华文楷体" w:eastAsia="华文楷体"/>
            <w:sz w:val="28"/>
            <w:szCs w:val="28"/>
          </w:rPr>
          <w:delText>获得</w:delText>
        </w:r>
      </w:del>
      <w:r>
        <w:rPr>
          <w:rFonts w:hint="eastAsia" w:ascii="华文楷体" w:hAnsi="华文楷体" w:eastAsia="华文楷体"/>
          <w:sz w:val="28"/>
          <w:szCs w:val="28"/>
        </w:rPr>
        <w:t>真正的</w:t>
      </w:r>
      <w:ins w:id="117" w:author="Administrator" w:date="2016-01-16T17:47:16Z">
        <w:r>
          <w:rPr>
            <w:rFonts w:hint="eastAsia" w:ascii="华文楷体" w:hAnsi="华文楷体" w:eastAsia="华文楷体"/>
            <w:sz w:val="28"/>
            <w:szCs w:val="28"/>
          </w:rPr>
          <w:t>获得</w:t>
        </w:r>
      </w:ins>
      <w:r>
        <w:rPr>
          <w:rFonts w:hint="eastAsia" w:ascii="华文楷体" w:hAnsi="华文楷体" w:eastAsia="华文楷体"/>
          <w:sz w:val="28"/>
          <w:szCs w:val="28"/>
        </w:rPr>
        <w:t>解脱。所以说想到这一点的时候，我们也是强烈的悲悯之心呢不禁油然而生的。</w:t>
      </w:r>
    </w:p>
    <w:p>
      <w:pPr>
        <w:ind w:firstLine="570"/>
        <w:rPr>
          <w:rFonts w:ascii="华文楷体" w:hAnsi="华文楷体" w:eastAsia="华文楷体"/>
          <w:sz w:val="28"/>
          <w:szCs w:val="28"/>
        </w:rPr>
      </w:pPr>
      <w:r>
        <w:rPr>
          <w:rFonts w:hint="eastAsia" w:ascii="华文楷体" w:hAnsi="华文楷体" w:eastAsia="华文楷体"/>
          <w:sz w:val="28"/>
          <w:szCs w:val="28"/>
        </w:rPr>
        <w:t>那么实际上从另外一个角度也给我们指点出来一个信息呢，也就说如果我们要求解脱，那么佛陀</w:t>
      </w:r>
      <w:ins w:id="118" w:author="Administrator" w:date="2016-01-16T17:47:32Z">
        <w:r>
          <w:rPr>
            <w:rFonts w:hint="eastAsia" w:ascii="华文楷体" w:hAnsi="华文楷体" w:eastAsia="华文楷体"/>
            <w:sz w:val="28"/>
            <w:szCs w:val="28"/>
            <w:lang w:eastAsia="zh-CN"/>
          </w:rPr>
          <w:t>、</w:t>
        </w:r>
      </w:ins>
      <w:r>
        <w:rPr>
          <w:rFonts w:hint="eastAsia" w:ascii="华文楷体" w:hAnsi="华文楷体" w:eastAsia="华文楷体"/>
          <w:sz w:val="28"/>
          <w:szCs w:val="28"/>
        </w:rPr>
        <w:t>这</w:t>
      </w:r>
      <w:ins w:id="119" w:author="Administrator" w:date="2016-01-16T17:47:30Z">
        <w:r>
          <w:rPr>
            <w:rFonts w:hint="eastAsia" w:ascii="华文楷体" w:hAnsi="华文楷体" w:eastAsia="华文楷体"/>
            <w:sz w:val="28"/>
            <w:szCs w:val="28"/>
            <w:lang w:eastAsia="zh-CN"/>
          </w:rPr>
          <w:t>些</w:t>
        </w:r>
      </w:ins>
      <w:del w:id="120" w:author="Administrator" w:date="2016-01-16T17:47:28Z">
        <w:r>
          <w:rPr>
            <w:rFonts w:hint="eastAsia" w:ascii="华文楷体" w:hAnsi="华文楷体" w:eastAsia="华文楷体"/>
            <w:sz w:val="28"/>
            <w:szCs w:val="28"/>
          </w:rPr>
          <w:delText>个</w:delText>
        </w:r>
      </w:del>
      <w:r>
        <w:rPr>
          <w:rFonts w:hint="eastAsia" w:ascii="华文楷体" w:hAnsi="华文楷体" w:eastAsia="华文楷体"/>
          <w:sz w:val="28"/>
          <w:szCs w:val="28"/>
        </w:rPr>
        <w:t>大祖师在他们的经典和论典当中，把这个如何才能够得到解脱的方法已经讲得清清楚楚，讲得很清楚了。但如果我们说遇到这样正教的时候没有发心去修学，或者虽然在修学但是没有精进的修学，那么实际上就是非常可惜的，和这样一种殊胜的正道的方式擦肩而过更加的可惜！就是这样的。所以说已经一只脚已经跨入到了解脱道当中，但是呢就因为没有遇到一个殊胜的正道的缘故，相续当中没办法</w:t>
      </w:r>
      <w:ins w:id="121" w:author="Administrator" w:date="2016-01-16T00:34:06Z">
        <w:r>
          <w:rPr>
            <w:rFonts w:hint="eastAsia" w:ascii="华文楷体" w:hAnsi="华文楷体" w:eastAsia="华文楷体"/>
            <w:sz w:val="28"/>
            <w:szCs w:val="28"/>
            <w:lang w:eastAsia="zh-CN"/>
          </w:rPr>
          <w:t>树</w:t>
        </w:r>
      </w:ins>
      <w:del w:id="122" w:author="Administrator" w:date="2016-01-16T00:34:04Z">
        <w:r>
          <w:rPr>
            <w:rFonts w:hint="eastAsia" w:ascii="华文楷体" w:hAnsi="华文楷体" w:eastAsia="华文楷体"/>
            <w:sz w:val="28"/>
            <w:szCs w:val="28"/>
          </w:rPr>
          <w:delText>竖</w:delText>
        </w:r>
      </w:del>
      <w:r>
        <w:rPr>
          <w:rFonts w:hint="eastAsia" w:ascii="华文楷体" w:hAnsi="华文楷体" w:eastAsia="华文楷体"/>
          <w:sz w:val="28"/>
          <w:szCs w:val="28"/>
        </w:rPr>
        <w:t>立起正知正见而导致无法真正的修行的话，这个还是一个非常可惜的事情。</w:t>
      </w:r>
    </w:p>
    <w:p>
      <w:pPr>
        <w:ind w:firstLine="570"/>
        <w:rPr>
          <w:rFonts w:ascii="华文楷体" w:hAnsi="华文楷体" w:eastAsia="华文楷体"/>
          <w:sz w:val="28"/>
          <w:szCs w:val="28"/>
        </w:rPr>
      </w:pPr>
      <w:r>
        <w:rPr>
          <w:rFonts w:hint="eastAsia" w:ascii="华文楷体" w:hAnsi="华文楷体" w:eastAsia="华文楷体"/>
          <w:sz w:val="28"/>
          <w:szCs w:val="28"/>
        </w:rPr>
        <w:t>所以说我们在座的这些所有的道友呢</w:t>
      </w:r>
      <w:ins w:id="123" w:author="Administrator" w:date="2016-01-16T00:34:25Z">
        <w:r>
          <w:rPr>
            <w:rFonts w:hint="eastAsia" w:ascii="华文楷体" w:hAnsi="华文楷体" w:eastAsia="华文楷体"/>
            <w:sz w:val="28"/>
            <w:szCs w:val="28"/>
            <w:lang w:eastAsia="zh-CN"/>
          </w:rPr>
          <w:t>，</w:t>
        </w:r>
      </w:ins>
      <w:r>
        <w:rPr>
          <w:rFonts w:hint="eastAsia" w:ascii="华文楷体" w:hAnsi="华文楷体" w:eastAsia="华文楷体"/>
          <w:sz w:val="28"/>
          <w:szCs w:val="28"/>
        </w:rPr>
        <w:t>都应该缘这个殊胜的正道</w:t>
      </w:r>
      <w:del w:id="124" w:author="Administrator" w:date="2016-01-16T00:34:34Z">
        <w:r>
          <w:rPr>
            <w:rFonts w:hint="eastAsia" w:ascii="华文楷体" w:hAnsi="华文楷体" w:eastAsia="华文楷体"/>
            <w:sz w:val="28"/>
            <w:szCs w:val="28"/>
          </w:rPr>
          <w:delText>，</w:delText>
        </w:r>
      </w:del>
      <w:r>
        <w:rPr>
          <w:rFonts w:hint="eastAsia" w:ascii="华文楷体" w:hAnsi="华文楷体" w:eastAsia="华文楷体"/>
          <w:sz w:val="28"/>
          <w:szCs w:val="28"/>
        </w:rPr>
        <w:t>好好的进行闻思修行，那么因为在这些法本当中已经给我们指点出了殊胜的解脱的方法。</w:t>
      </w:r>
    </w:p>
    <w:p>
      <w:pPr>
        <w:ind w:firstLine="570"/>
        <w:rPr>
          <w:ins w:id="125" w:author="Administrator" w:date="2016-01-16T00:35:37Z"/>
          <w:rFonts w:hint="eastAsia" w:ascii="黑体" w:hAnsi="黑体" w:eastAsia="黑体" w:cs="黑体"/>
          <w:sz w:val="28"/>
          <w:szCs w:val="28"/>
          <w:lang w:eastAsia="zh-CN"/>
        </w:rPr>
      </w:pPr>
      <w:del w:id="126" w:author="Administrator" w:date="2016-01-16T00:35:16Z">
        <w:r>
          <w:rPr>
            <w:rFonts w:hint="eastAsia" w:ascii="黑体" w:hAnsi="黑体" w:eastAsia="黑体" w:cs="黑体"/>
            <w:sz w:val="28"/>
            <w:szCs w:val="28"/>
            <w:rPrChange w:id="127" w:author="Administrator" w:date="2016-01-16T00:35:31Z">
              <w:rPr>
                <w:rFonts w:hint="eastAsia" w:ascii="华文楷体" w:hAnsi="华文楷体" w:eastAsia="华文楷体"/>
                <w:sz w:val="28"/>
                <w:szCs w:val="28"/>
              </w:rPr>
            </w:rPrChange>
          </w:rPr>
          <w:delText>“</w:delText>
        </w:r>
      </w:del>
      <w:ins w:id="128" w:author="Administrator" w:date="2016-01-16T00:35:17Z">
        <w:r>
          <w:rPr>
            <w:rFonts w:hint="eastAsia" w:ascii="黑体" w:hAnsi="黑体" w:eastAsia="黑体" w:cs="黑体"/>
            <w:sz w:val="28"/>
            <w:szCs w:val="28"/>
            <w:lang w:eastAsia="zh-CN"/>
            <w:rPrChange w:id="129" w:author="Administrator" w:date="2016-01-16T00:35:31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30" w:author="Administrator" w:date="2016-01-16T00:35:31Z">
            <w:rPr>
              <w:rFonts w:hint="eastAsia" w:ascii="华文楷体" w:hAnsi="华文楷体" w:eastAsia="华文楷体"/>
              <w:sz w:val="28"/>
              <w:szCs w:val="28"/>
            </w:rPr>
          </w:rPrChange>
        </w:rPr>
        <w:t>如果这般观察他派的观点，则如同极强的阳光照射到雪片上使之无碍融化一般，外道的主张显然立不住脚，并且了知他们被这种见解所欺惑后，便会更加增上悲心。</w:t>
      </w:r>
      <w:del w:id="131" w:author="Administrator" w:date="2016-01-16T00:35:25Z">
        <w:r>
          <w:rPr>
            <w:rFonts w:hint="eastAsia" w:ascii="黑体" w:hAnsi="黑体" w:eastAsia="黑体" w:cs="黑体"/>
            <w:sz w:val="28"/>
            <w:szCs w:val="28"/>
            <w:rPrChange w:id="132" w:author="Administrator" w:date="2016-01-16T00:35:31Z">
              <w:rPr>
                <w:rFonts w:hint="eastAsia" w:ascii="华文楷体" w:hAnsi="华文楷体" w:eastAsia="华文楷体"/>
                <w:sz w:val="28"/>
                <w:szCs w:val="28"/>
              </w:rPr>
            </w:rPrChange>
          </w:rPr>
          <w:delText>”</w:delText>
        </w:r>
      </w:del>
      <w:ins w:id="133" w:author="Administrator" w:date="2016-01-16T00:35:20Z">
        <w:r>
          <w:rPr>
            <w:rFonts w:hint="eastAsia" w:ascii="黑体" w:hAnsi="黑体" w:eastAsia="黑体" w:cs="黑体"/>
            <w:sz w:val="28"/>
            <w:szCs w:val="28"/>
            <w:lang w:eastAsia="zh-CN"/>
            <w:rPrChange w:id="134" w:author="Administrator" w:date="2016-01-16T00:35:31Z">
              <w:rPr>
                <w:rFonts w:hint="eastAsia" w:ascii="华文楷体" w:hAnsi="华文楷体" w:eastAsia="华文楷体"/>
                <w:sz w:val="28"/>
                <w:szCs w:val="28"/>
                <w:lang w:eastAsia="zh-CN"/>
              </w:rPr>
            </w:rPrChange>
          </w:rPr>
          <w:t>】</w:t>
        </w:r>
      </w:ins>
    </w:p>
    <w:p>
      <w:pPr>
        <w:ind w:firstLine="570"/>
        <w:rPr>
          <w:del w:id="135" w:author="Administrator" w:date="2016-01-16T00:35:19Z"/>
          <w:rFonts w:hint="eastAsia" w:ascii="黑体" w:hAnsi="黑体" w:eastAsia="黑体" w:cs="黑体"/>
          <w:sz w:val="28"/>
          <w:szCs w:val="28"/>
          <w:rPrChange w:id="136" w:author="Administrator" w:date="2016-01-16T00:35:31Z">
            <w:rPr>
              <w:del w:id="137" w:author="Administrator" w:date="2016-01-16T00:35:19Z"/>
              <w:rFonts w:ascii="华文楷体" w:hAnsi="华文楷体" w:eastAsia="华文楷体"/>
              <w:sz w:val="28"/>
              <w:szCs w:val="28"/>
            </w:rPr>
          </w:rPrChange>
        </w:rPr>
      </w:pPr>
    </w:p>
    <w:p>
      <w:pPr>
        <w:ind w:firstLine="570"/>
        <w:rPr>
          <w:rFonts w:ascii="华文楷体" w:hAnsi="华文楷体" w:eastAsia="华文楷体"/>
          <w:sz w:val="28"/>
          <w:szCs w:val="28"/>
        </w:rPr>
      </w:pPr>
      <w:r>
        <w:rPr>
          <w:rFonts w:hint="eastAsia" w:ascii="华文楷体" w:hAnsi="华文楷体" w:eastAsia="华文楷体"/>
          <w:sz w:val="28"/>
          <w:szCs w:val="28"/>
        </w:rPr>
        <w:t>那么此处呢站在一个非常公正的立场上面</w:t>
      </w:r>
      <w:ins w:id="138" w:author="Administrator" w:date="2016-01-17T14:54:29Z">
        <w:r>
          <w:rPr>
            <w:rFonts w:hint="eastAsia" w:ascii="华文楷体" w:hAnsi="华文楷体" w:eastAsia="华文楷体"/>
            <w:sz w:val="28"/>
            <w:szCs w:val="28"/>
            <w:lang w:eastAsia="zh-CN"/>
          </w:rPr>
          <w:t>，</w:t>
        </w:r>
      </w:ins>
      <w:r>
        <w:rPr>
          <w:rFonts w:hint="eastAsia" w:ascii="华文楷体" w:hAnsi="华文楷体" w:eastAsia="华文楷体"/>
          <w:sz w:val="28"/>
          <w:szCs w:val="28"/>
        </w:rPr>
        <w:t>通过殊胜的理证来对</w:t>
      </w:r>
      <w:ins w:id="139" w:author="Administrator" w:date="2016-01-16T17:48:59Z">
        <w:r>
          <w:rPr>
            <w:rFonts w:hint="eastAsia" w:ascii="华文楷体" w:hAnsi="华文楷体" w:eastAsia="华文楷体"/>
            <w:sz w:val="28"/>
            <w:szCs w:val="28"/>
            <w:lang w:eastAsia="zh-CN"/>
          </w:rPr>
          <w:t>于</w:t>
        </w:r>
      </w:ins>
      <w:r>
        <w:rPr>
          <w:rFonts w:hint="eastAsia" w:ascii="华文楷体" w:hAnsi="华文楷体" w:eastAsia="华文楷体"/>
          <w:sz w:val="28"/>
          <w:szCs w:val="28"/>
        </w:rPr>
        <w:t>他派的观点做观察，就像前面呢《中观庄严论》它也是对于这些种种的外道，还有小乘的这些宗派呀，唯识宗，自</w:t>
      </w:r>
      <w:ins w:id="140" w:author="Administrator" w:date="2016-01-16T00:36:36Z">
        <w:r>
          <w:rPr>
            <w:rFonts w:hint="eastAsia" w:ascii="华文楷体" w:hAnsi="华文楷体" w:eastAsia="华文楷体"/>
            <w:sz w:val="28"/>
            <w:szCs w:val="28"/>
            <w:lang w:eastAsia="zh-CN"/>
          </w:rPr>
          <w:t>续</w:t>
        </w:r>
      </w:ins>
      <w:del w:id="141" w:author="Administrator" w:date="2016-01-16T00:36:33Z">
        <w:r>
          <w:rPr>
            <w:rFonts w:hint="eastAsia" w:ascii="华文楷体" w:hAnsi="华文楷体" w:eastAsia="华文楷体"/>
            <w:sz w:val="28"/>
            <w:szCs w:val="28"/>
          </w:rPr>
          <w:delText>序</w:delText>
        </w:r>
      </w:del>
      <w:r>
        <w:rPr>
          <w:rFonts w:hint="eastAsia" w:ascii="华文楷体" w:hAnsi="华文楷体" w:eastAsia="华文楷体"/>
          <w:sz w:val="28"/>
          <w:szCs w:val="28"/>
        </w:rPr>
        <w:t>派等等的这些观点呢都已经做了观察。那么实际上尤其是对于这个外道的观点做观察的时候呢，就好像这个非常强烈的阳光直接照射到雪片上面，那么这个雪片呢就没</w:t>
      </w:r>
      <w:ins w:id="142" w:author="Administrator" w:date="2016-01-16T17:50:04Z">
        <w:r>
          <w:rPr>
            <w:rFonts w:hint="eastAsia" w:ascii="华文楷体" w:hAnsi="华文楷体" w:eastAsia="华文楷体"/>
            <w:sz w:val="28"/>
            <w:szCs w:val="28"/>
            <w:lang w:eastAsia="zh-CN"/>
          </w:rPr>
          <w:t>有</w:t>
        </w:r>
      </w:ins>
      <w:r>
        <w:rPr>
          <w:rFonts w:hint="eastAsia" w:ascii="华文楷体" w:hAnsi="华文楷体" w:eastAsia="华文楷体"/>
          <w:sz w:val="28"/>
          <w:szCs w:val="28"/>
        </w:rPr>
        <w:t>办法承受</w:t>
      </w:r>
      <w:ins w:id="143" w:author="Administrator" w:date="2016-01-16T00:37:08Z">
        <w:r>
          <w:rPr>
            <w:rFonts w:hint="eastAsia" w:ascii="华文楷体" w:hAnsi="华文楷体" w:eastAsia="华文楷体"/>
            <w:sz w:val="28"/>
            <w:szCs w:val="28"/>
            <w:lang w:eastAsia="zh-CN"/>
          </w:rPr>
          <w:t>、</w:t>
        </w:r>
      </w:ins>
      <w:del w:id="144" w:author="Administrator" w:date="2016-01-16T00:37:08Z">
        <w:r>
          <w:rPr>
            <w:rFonts w:hint="eastAsia" w:ascii="华文楷体" w:hAnsi="华文楷体" w:eastAsia="华文楷体"/>
            <w:sz w:val="28"/>
            <w:szCs w:val="28"/>
          </w:rPr>
          <w:delText>，</w:delText>
        </w:r>
      </w:del>
      <w:r>
        <w:rPr>
          <w:rFonts w:hint="eastAsia" w:ascii="华文楷体" w:hAnsi="华文楷体" w:eastAsia="华文楷体"/>
          <w:sz w:val="28"/>
          <w:szCs w:val="28"/>
        </w:rPr>
        <w:t>没</w:t>
      </w:r>
      <w:ins w:id="145" w:author="Administrator" w:date="2016-01-16T17:50:07Z">
        <w:r>
          <w:rPr>
            <w:rFonts w:hint="eastAsia" w:ascii="华文楷体" w:hAnsi="华文楷体" w:eastAsia="华文楷体"/>
            <w:sz w:val="28"/>
            <w:szCs w:val="28"/>
            <w:lang w:eastAsia="zh-CN"/>
          </w:rPr>
          <w:t>有</w:t>
        </w:r>
      </w:ins>
      <w:r>
        <w:rPr>
          <w:rFonts w:hint="eastAsia" w:ascii="华文楷体" w:hAnsi="华文楷体" w:eastAsia="华文楷体"/>
          <w:sz w:val="28"/>
          <w:szCs w:val="28"/>
        </w:rPr>
        <w:t>办法</w:t>
      </w:r>
      <w:ins w:id="146" w:author="Administrator" w:date="2016-01-17T14:55:22Z">
        <w:r>
          <w:rPr>
            <w:rFonts w:hint="eastAsia" w:ascii="华文楷体" w:hAnsi="华文楷体" w:eastAsia="华文楷体"/>
            <w:sz w:val="28"/>
            <w:szCs w:val="28"/>
            <w:lang w:eastAsia="zh-CN"/>
          </w:rPr>
          <w:t>堪</w:t>
        </w:r>
      </w:ins>
      <w:del w:id="147" w:author="Administrator" w:date="2016-01-17T14:55:18Z">
        <w:r>
          <w:rPr>
            <w:rFonts w:hint="eastAsia" w:ascii="华文楷体" w:hAnsi="华文楷体" w:eastAsia="华文楷体"/>
            <w:sz w:val="28"/>
            <w:szCs w:val="28"/>
          </w:rPr>
          <w:delText>安</w:delText>
        </w:r>
      </w:del>
      <w:r>
        <w:rPr>
          <w:rFonts w:hint="eastAsia" w:ascii="华文楷体" w:hAnsi="华文楷体" w:eastAsia="华文楷体"/>
          <w:sz w:val="28"/>
          <w:szCs w:val="28"/>
        </w:rPr>
        <w:t>忍，马上就会融化一样。所以所有的外道的主张在佛法这么强烈的阳光的照射之下呢，这个</w:t>
      </w:r>
      <w:ins w:id="148" w:author="Administrator" w:date="2016-01-16T00:37:39Z">
        <w:r>
          <w:rPr>
            <w:rFonts w:hint="eastAsia" w:ascii="华文楷体" w:hAnsi="华文楷体" w:eastAsia="华文楷体"/>
            <w:sz w:val="28"/>
            <w:szCs w:val="28"/>
            <w:lang w:eastAsia="zh-CN"/>
          </w:rPr>
          <w:t>外</w:t>
        </w:r>
      </w:ins>
      <w:del w:id="149" w:author="Administrator" w:date="2016-01-16T00:37:38Z">
        <w:r>
          <w:rPr>
            <w:rFonts w:hint="eastAsia" w:ascii="华文楷体" w:hAnsi="华文楷体" w:eastAsia="华文楷体"/>
            <w:sz w:val="28"/>
            <w:szCs w:val="28"/>
          </w:rPr>
          <w:delText>处</w:delText>
        </w:r>
      </w:del>
      <w:r>
        <w:rPr>
          <w:rFonts w:hint="eastAsia" w:ascii="华文楷体" w:hAnsi="华文楷体" w:eastAsia="华文楷体"/>
          <w:sz w:val="28"/>
          <w:szCs w:val="28"/>
        </w:rPr>
        <w:t>道的雪片的这个主张呢马上就会融化。所以说呢了解到这些外道的观点，一方面根本经不起真正的观察，一方面呢这些外道之徒还被这个见解所欺惑，对他们这样一种修行还是这个通过十倍的精进</w:t>
      </w:r>
      <w:ins w:id="150" w:author="Administrator" w:date="2016-01-16T17:50:58Z">
        <w:r>
          <w:rPr>
            <w:rFonts w:hint="eastAsia" w:ascii="华文楷体" w:hAnsi="华文楷体" w:eastAsia="华文楷体"/>
            <w:sz w:val="28"/>
            <w:szCs w:val="28"/>
            <w:lang w:eastAsia="zh-CN"/>
          </w:rPr>
          <w:t>、</w:t>
        </w:r>
      </w:ins>
      <w:del w:id="151" w:author="Administrator" w:date="2016-01-16T17:50:58Z">
        <w:r>
          <w:rPr>
            <w:rFonts w:hint="eastAsia" w:ascii="华文楷体" w:hAnsi="华文楷体" w:eastAsia="华文楷体"/>
            <w:sz w:val="28"/>
            <w:szCs w:val="28"/>
          </w:rPr>
          <w:delText>，</w:delText>
        </w:r>
      </w:del>
      <w:r>
        <w:rPr>
          <w:rFonts w:hint="eastAsia" w:ascii="华文楷体" w:hAnsi="华文楷体" w:eastAsia="华文楷体"/>
          <w:sz w:val="28"/>
          <w:szCs w:val="28"/>
        </w:rPr>
        <w:t>通过所有的精进的投入之后呢，所以</w:t>
      </w:r>
      <w:ins w:id="152" w:author="Administrator" w:date="2016-01-16T17:50:40Z">
        <w:r>
          <w:rPr>
            <w:rFonts w:hint="eastAsia" w:ascii="华文楷体" w:hAnsi="华文楷体" w:eastAsia="华文楷体"/>
            <w:sz w:val="28"/>
            <w:szCs w:val="28"/>
            <w:lang w:eastAsia="zh-CN"/>
          </w:rPr>
          <w:t>说</w:t>
        </w:r>
      </w:ins>
      <w:del w:id="153" w:author="Administrator" w:date="2016-01-16T17:50:44Z">
        <w:r>
          <w:rPr>
            <w:rFonts w:hint="eastAsia" w:ascii="华文楷体" w:hAnsi="华文楷体" w:eastAsia="华文楷体"/>
            <w:sz w:val="28"/>
            <w:szCs w:val="28"/>
          </w:rPr>
          <w:delText>就</w:delText>
        </w:r>
      </w:del>
      <w:r>
        <w:rPr>
          <w:rFonts w:hint="eastAsia" w:ascii="华文楷体" w:hAnsi="华文楷体" w:eastAsia="华文楷体"/>
          <w:sz w:val="28"/>
          <w:szCs w:val="28"/>
        </w:rPr>
        <w:t>呢就会产生悲心。</w:t>
      </w:r>
    </w:p>
    <w:p>
      <w:pPr>
        <w:ind w:firstLine="570"/>
        <w:rPr>
          <w:rFonts w:ascii="华文楷体" w:hAnsi="华文楷体" w:eastAsia="华文楷体"/>
          <w:sz w:val="28"/>
          <w:szCs w:val="28"/>
        </w:rPr>
      </w:pPr>
      <w:r>
        <w:rPr>
          <w:rFonts w:hint="eastAsia" w:ascii="华文楷体" w:hAnsi="华文楷体" w:eastAsia="华文楷体"/>
          <w:sz w:val="28"/>
          <w:szCs w:val="28"/>
        </w:rPr>
        <w:t>那么真正来讲的话，如果没有遇到一个殊胜的正道，我们看和这些</w:t>
      </w:r>
      <w:del w:id="154" w:author="Administrator" w:date="2016-01-16T00:38:46Z">
        <w:r>
          <w:rPr>
            <w:rFonts w:hint="eastAsia" w:ascii="华文楷体" w:hAnsi="华文楷体" w:eastAsia="华文楷体"/>
            <w:sz w:val="28"/>
            <w:szCs w:val="28"/>
          </w:rPr>
          <w:delText>，</w:delText>
        </w:r>
      </w:del>
      <w:r>
        <w:rPr>
          <w:rFonts w:hint="eastAsia" w:ascii="华文楷体" w:hAnsi="华文楷体" w:eastAsia="华文楷体"/>
          <w:sz w:val="28"/>
          <w:szCs w:val="28"/>
        </w:rPr>
        <w:t>假如说和这些外道的修行人交谈，他们可以说对他们的本师啊</w:t>
      </w:r>
      <w:ins w:id="155" w:author="Administrator" w:date="2016-01-16T00:39:10Z">
        <w:r>
          <w:rPr>
            <w:rFonts w:hint="eastAsia" w:ascii="华文楷体" w:hAnsi="华文楷体" w:eastAsia="华文楷体"/>
            <w:sz w:val="28"/>
            <w:szCs w:val="28"/>
            <w:lang w:eastAsia="zh-CN"/>
          </w:rPr>
          <w:t>、</w:t>
        </w:r>
      </w:ins>
      <w:del w:id="156" w:author="Administrator" w:date="2016-01-16T00:39:10Z">
        <w:r>
          <w:rPr>
            <w:rFonts w:hint="eastAsia" w:ascii="华文楷体" w:hAnsi="华文楷体" w:eastAsia="华文楷体"/>
            <w:sz w:val="28"/>
            <w:szCs w:val="28"/>
          </w:rPr>
          <w:delText>，</w:delText>
        </w:r>
      </w:del>
      <w:r>
        <w:rPr>
          <w:rFonts w:hint="eastAsia" w:ascii="华文楷体" w:hAnsi="华文楷体" w:eastAsia="华文楷体"/>
          <w:sz w:val="28"/>
          <w:szCs w:val="28"/>
        </w:rPr>
        <w:t>对他的道啊</w:t>
      </w:r>
      <w:ins w:id="157" w:author="Administrator" w:date="2016-01-16T00:39:14Z">
        <w:r>
          <w:rPr>
            <w:rFonts w:hint="eastAsia" w:ascii="华文楷体" w:hAnsi="华文楷体" w:eastAsia="华文楷体"/>
            <w:sz w:val="28"/>
            <w:szCs w:val="28"/>
            <w:lang w:eastAsia="zh-CN"/>
          </w:rPr>
          <w:t>、</w:t>
        </w:r>
      </w:ins>
      <w:del w:id="158" w:author="Administrator" w:date="2016-01-16T00:39:14Z">
        <w:r>
          <w:rPr>
            <w:rFonts w:hint="eastAsia" w:ascii="华文楷体" w:hAnsi="华文楷体" w:eastAsia="华文楷体"/>
            <w:sz w:val="28"/>
            <w:szCs w:val="28"/>
          </w:rPr>
          <w:delText>，</w:delText>
        </w:r>
      </w:del>
      <w:r>
        <w:rPr>
          <w:rFonts w:hint="eastAsia" w:ascii="华文楷体" w:hAnsi="华文楷体" w:eastAsia="华文楷体"/>
          <w:sz w:val="28"/>
          <w:szCs w:val="28"/>
        </w:rPr>
        <w:t>对他的通过修道修解脱的方式还是很有信心的，信心还是很大的，而且呢有的时候呢就说他们对自己的宗派树立信心之后呢，可以说是全身心的投入。尤其是这些外道</w:t>
      </w:r>
      <w:del w:id="159" w:author="Administrator" w:date="2016-01-16T00:39:41Z">
        <w:r>
          <w:rPr>
            <w:rFonts w:hint="eastAsia" w:ascii="华文楷体" w:hAnsi="华文楷体" w:eastAsia="华文楷体"/>
            <w:sz w:val="28"/>
            <w:szCs w:val="28"/>
          </w:rPr>
          <w:delText>，</w:delText>
        </w:r>
      </w:del>
      <w:r>
        <w:rPr>
          <w:rFonts w:hint="eastAsia" w:ascii="华文楷体" w:hAnsi="华文楷体" w:eastAsia="华文楷体"/>
          <w:sz w:val="28"/>
          <w:szCs w:val="28"/>
        </w:rPr>
        <w:t>修苦行的外道呢</w:t>
      </w:r>
      <w:ins w:id="160" w:author="Administrator" w:date="2016-01-16T00:39:43Z">
        <w:r>
          <w:rPr>
            <w:rFonts w:hint="eastAsia" w:ascii="华文楷体" w:hAnsi="华文楷体" w:eastAsia="华文楷体"/>
            <w:sz w:val="28"/>
            <w:szCs w:val="28"/>
            <w:lang w:eastAsia="zh-CN"/>
          </w:rPr>
          <w:t>，</w:t>
        </w:r>
      </w:ins>
      <w:r>
        <w:rPr>
          <w:rFonts w:hint="eastAsia" w:ascii="华文楷体" w:hAnsi="华文楷体" w:eastAsia="华文楷体"/>
          <w:sz w:val="28"/>
          <w:szCs w:val="28"/>
        </w:rPr>
        <w:t>他可以把自己的所有的身体</w:t>
      </w:r>
      <w:ins w:id="161" w:author="Administrator" w:date="2016-01-16T00:39:52Z">
        <w:r>
          <w:rPr>
            <w:rFonts w:hint="eastAsia" w:ascii="华文楷体" w:hAnsi="华文楷体" w:eastAsia="华文楷体"/>
            <w:sz w:val="28"/>
            <w:szCs w:val="28"/>
            <w:lang w:eastAsia="zh-CN"/>
          </w:rPr>
          <w:t>、</w:t>
        </w:r>
      </w:ins>
      <w:del w:id="162" w:author="Administrator" w:date="2016-01-16T00:39:52Z">
        <w:r>
          <w:rPr>
            <w:rFonts w:hint="eastAsia" w:ascii="华文楷体" w:hAnsi="华文楷体" w:eastAsia="华文楷体"/>
            <w:sz w:val="28"/>
            <w:szCs w:val="28"/>
          </w:rPr>
          <w:delText>，</w:delText>
        </w:r>
      </w:del>
      <w:r>
        <w:rPr>
          <w:rFonts w:hint="eastAsia" w:ascii="华文楷体" w:hAnsi="华文楷体" w:eastAsia="华文楷体"/>
          <w:sz w:val="28"/>
          <w:szCs w:val="28"/>
        </w:rPr>
        <w:t>所有的时间</w:t>
      </w:r>
      <w:del w:id="163" w:author="Administrator" w:date="2016-01-16T00:39:55Z">
        <w:r>
          <w:rPr>
            <w:rFonts w:hint="eastAsia" w:ascii="华文楷体" w:hAnsi="华文楷体" w:eastAsia="华文楷体"/>
            <w:sz w:val="28"/>
            <w:szCs w:val="28"/>
          </w:rPr>
          <w:delText>，</w:delText>
        </w:r>
      </w:del>
      <w:ins w:id="164" w:author="Administrator" w:date="2016-01-16T00:39:55Z">
        <w:r>
          <w:rPr>
            <w:rFonts w:hint="eastAsia" w:ascii="华文楷体" w:hAnsi="华文楷体" w:eastAsia="华文楷体"/>
            <w:sz w:val="28"/>
            <w:szCs w:val="28"/>
            <w:lang w:eastAsia="zh-CN"/>
          </w:rPr>
          <w:t>、</w:t>
        </w:r>
      </w:ins>
      <w:r>
        <w:rPr>
          <w:rFonts w:hint="eastAsia" w:ascii="华文楷体" w:hAnsi="华文楷体" w:eastAsia="华文楷体"/>
          <w:sz w:val="28"/>
          <w:szCs w:val="28"/>
        </w:rPr>
        <w:t>所有的精力全部用到修道上面，但是呢就是说从内道的观点看起来的时候呢，正见已经错了</w:t>
      </w:r>
      <w:ins w:id="165" w:author="Administrator" w:date="2016-01-16T00:40:11Z">
        <w:r>
          <w:rPr>
            <w:rFonts w:hint="eastAsia" w:ascii="华文楷体" w:hAnsi="华文楷体" w:eastAsia="华文楷体"/>
            <w:sz w:val="28"/>
            <w:szCs w:val="28"/>
            <w:lang w:eastAsia="zh-CN"/>
          </w:rPr>
          <w:t>、</w:t>
        </w:r>
      </w:ins>
      <w:del w:id="166" w:author="Administrator" w:date="2016-01-16T00:40:11Z">
        <w:r>
          <w:rPr>
            <w:rFonts w:hint="eastAsia" w:ascii="华文楷体" w:hAnsi="华文楷体" w:eastAsia="华文楷体"/>
            <w:sz w:val="28"/>
            <w:szCs w:val="28"/>
          </w:rPr>
          <w:delText>，</w:delText>
        </w:r>
      </w:del>
      <w:r>
        <w:rPr>
          <w:rFonts w:hint="eastAsia" w:ascii="华文楷体" w:hAnsi="华文楷体" w:eastAsia="华文楷体"/>
          <w:sz w:val="28"/>
          <w:szCs w:val="28"/>
        </w:rPr>
        <w:t>出发点错了，所以说从这个讲的时候你越精进实际上</w:t>
      </w:r>
      <w:ins w:id="167" w:author="Administrator" w:date="2016-01-16T17:52:12Z">
        <w:r>
          <w:rPr>
            <w:rFonts w:hint="eastAsia" w:ascii="华文楷体" w:hAnsi="华文楷体" w:eastAsia="华文楷体"/>
            <w:sz w:val="28"/>
            <w:szCs w:val="28"/>
            <w:lang w:eastAsia="zh-CN"/>
          </w:rPr>
          <w:t>你</w:t>
        </w:r>
      </w:ins>
      <w:r>
        <w:rPr>
          <w:rFonts w:hint="eastAsia" w:ascii="华文楷体" w:hAnsi="华文楷体" w:eastAsia="华文楷体"/>
          <w:sz w:val="28"/>
          <w:szCs w:val="28"/>
        </w:rPr>
        <w:t>离解脱道是越远了，越这样的话就越产生一种悲心。</w:t>
      </w:r>
    </w:p>
    <w:p>
      <w:pPr>
        <w:ind w:firstLine="570"/>
        <w:rPr>
          <w:del w:id="168" w:author="Administrator" w:date="2016-01-16T00:42:51Z"/>
          <w:rFonts w:ascii="华文楷体" w:hAnsi="华文楷体" w:eastAsia="华文楷体"/>
          <w:sz w:val="28"/>
          <w:szCs w:val="28"/>
        </w:rPr>
      </w:pPr>
      <w:r>
        <w:rPr>
          <w:rFonts w:hint="eastAsia" w:ascii="华文楷体" w:hAnsi="华文楷体" w:eastAsia="华文楷体"/>
          <w:sz w:val="28"/>
          <w:szCs w:val="28"/>
        </w:rPr>
        <w:t>所以说呢对于这样一种内道的佛教徒来讲的话，也是内心当中一定要树立一个殊胜的正知正</w:t>
      </w:r>
      <w:del w:id="169" w:author="Administrator" w:date="2016-01-16T00:41:47Z">
        <w:r>
          <w:rPr>
            <w:rFonts w:hint="eastAsia" w:ascii="华文楷体" w:hAnsi="华文楷体" w:eastAsia="华文楷体"/>
            <w:sz w:val="28"/>
            <w:szCs w:val="28"/>
          </w:rPr>
          <w:delText>念</w:delText>
        </w:r>
      </w:del>
      <w:ins w:id="170" w:author="Administrator" w:date="2016-01-16T00:41:51Z">
        <w:r>
          <w:rPr>
            <w:rFonts w:hint="eastAsia" w:ascii="华文楷体" w:hAnsi="华文楷体" w:eastAsia="华文楷体"/>
            <w:sz w:val="28"/>
            <w:szCs w:val="28"/>
            <w:lang w:eastAsia="zh-CN"/>
          </w:rPr>
          <w:t>见</w:t>
        </w:r>
      </w:ins>
      <w:r>
        <w:rPr>
          <w:rFonts w:hint="eastAsia" w:ascii="华文楷体" w:hAnsi="华文楷体" w:eastAsia="华文楷体"/>
          <w:sz w:val="28"/>
          <w:szCs w:val="28"/>
        </w:rPr>
        <w:t>，否则的话就说是我们相续当中没有正见，在外表上面呢看似拼命的修法的话，真正能不能够靠近解脱道</w:t>
      </w:r>
      <w:ins w:id="171" w:author="Administrator" w:date="2016-01-16T17:52:42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这个非常不好讲。</w:t>
      </w:r>
    </w:p>
    <w:p>
      <w:pPr>
        <w:ind w:firstLine="570"/>
        <w:rPr>
          <w:del w:id="172" w:author="Administrator" w:date="2016-01-16T00:41:41Z"/>
          <w:rFonts w:ascii="华文楷体" w:hAnsi="华文楷体" w:eastAsia="华文楷体"/>
          <w:sz w:val="28"/>
          <w:szCs w:val="28"/>
        </w:rPr>
      </w:pPr>
      <w:del w:id="173" w:author="Administrator" w:date="2016-01-16T00:41:41Z">
        <w:r>
          <w:rPr>
            <w:rFonts w:hint="eastAsia" w:ascii="华文楷体" w:hAnsi="华文楷体" w:eastAsia="华文楷体"/>
            <w:sz w:val="28"/>
            <w:szCs w:val="28"/>
          </w:rPr>
          <w:delText>中观庄严论96课10-20分钟</w:delText>
        </w:r>
      </w:del>
    </w:p>
    <w:p>
      <w:pPr>
        <w:ind w:firstLine="570"/>
        <w:rPr>
          <w:del w:id="174" w:author="Administrator" w:date="2016-01-16T00:41:41Z"/>
          <w:rFonts w:ascii="华文楷体" w:hAnsi="华文楷体" w:eastAsia="华文楷体"/>
          <w:sz w:val="28"/>
          <w:szCs w:val="28"/>
        </w:rPr>
      </w:pPr>
      <w:del w:id="175" w:author="Administrator" w:date="2016-01-16T00:41:41Z">
        <w:r>
          <w:rPr>
            <w:rFonts w:hint="eastAsia" w:ascii="华文楷体" w:hAnsi="华文楷体" w:eastAsia="华文楷体"/>
            <w:sz w:val="28"/>
            <w:szCs w:val="28"/>
          </w:rPr>
          <w:delText>对于内道的佛教徒来讲，内心中也是一定要生起殊胜的正知正见，否则，我们内心中没有正见，在外表上开始拼命的修法，真正能不能靠近解脱道非常不好讲。</w:delText>
        </w:r>
      </w:del>
    </w:p>
    <w:p>
      <w:pPr>
        <w:ind w:firstLine="570"/>
        <w:rPr>
          <w:ins w:id="176" w:author="Administrator" w:date="2016-01-16T00:41:41Z"/>
          <w:rFonts w:hint="eastAsia" w:ascii="华文楷体" w:hAnsi="华文楷体" w:eastAsia="华文楷体"/>
          <w:sz w:val="28"/>
          <w:szCs w:val="28"/>
        </w:rPr>
      </w:pPr>
    </w:p>
    <w:p>
      <w:pPr>
        <w:ind w:firstLine="570"/>
        <w:rPr>
          <w:ins w:id="177" w:author="Administrator" w:date="2016-01-16T00:42:54Z"/>
          <w:rFonts w:hint="eastAsia" w:ascii="黑体" w:hAnsi="黑体" w:eastAsia="黑体" w:cs="黑体"/>
          <w:sz w:val="28"/>
          <w:szCs w:val="28"/>
          <w:lang w:eastAsia="zh-CN"/>
        </w:rPr>
      </w:pPr>
      <w:del w:id="178" w:author="Administrator" w:date="2016-01-16T00:42:40Z">
        <w:r>
          <w:rPr>
            <w:rFonts w:hint="eastAsia" w:ascii="黑体" w:hAnsi="黑体" w:eastAsia="黑体" w:cs="黑体"/>
            <w:sz w:val="28"/>
            <w:szCs w:val="28"/>
            <w:rPrChange w:id="179" w:author="Administrator" w:date="2016-01-16T00:42:48Z">
              <w:rPr>
                <w:rFonts w:hint="eastAsia" w:ascii="华文楷体" w:hAnsi="华文楷体" w:eastAsia="华文楷体"/>
                <w:sz w:val="28"/>
                <w:szCs w:val="28"/>
              </w:rPr>
            </w:rPrChange>
          </w:rPr>
          <w:delText>[</w:delText>
        </w:r>
      </w:del>
      <w:ins w:id="180" w:author="Administrator" w:date="2016-01-16T00:42:41Z">
        <w:r>
          <w:rPr>
            <w:rFonts w:hint="eastAsia" w:ascii="黑体" w:hAnsi="黑体" w:eastAsia="黑体" w:cs="黑体"/>
            <w:sz w:val="28"/>
            <w:szCs w:val="28"/>
            <w:lang w:eastAsia="zh-CN"/>
            <w:rPrChange w:id="181" w:author="Administrator" w:date="2016-01-16T00:42:48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82" w:author="Administrator" w:date="2016-01-16T00:42:48Z">
            <w:rPr>
              <w:rFonts w:hint="eastAsia" w:ascii="华文楷体" w:hAnsi="华文楷体" w:eastAsia="华文楷体"/>
              <w:sz w:val="28"/>
              <w:szCs w:val="28"/>
            </w:rPr>
          </w:rPrChange>
        </w:rPr>
        <w:t>以此为例，自己在抉择真如的过程中，对由于远离正道而致反复投生三有、无依无怙的众生也会自然而然生起不染些微违品的大悲心，而且会与日俱增，达到无量</w:t>
      </w:r>
      <w:del w:id="183" w:author="Administrator" w:date="2016-01-16T00:42:35Z">
        <w:r>
          <w:rPr>
            <w:rFonts w:hint="eastAsia" w:ascii="黑体" w:hAnsi="黑体" w:eastAsia="黑体" w:cs="黑体"/>
            <w:sz w:val="28"/>
            <w:szCs w:val="28"/>
            <w:rPrChange w:id="184" w:author="Administrator" w:date="2016-01-16T00:42:48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85" w:author="Administrator" w:date="2016-01-16T00:42:48Z">
            <w:rPr>
              <w:rFonts w:hint="eastAsia" w:ascii="华文楷体" w:hAnsi="华文楷体" w:eastAsia="华文楷体"/>
              <w:sz w:val="28"/>
              <w:szCs w:val="28"/>
            </w:rPr>
          </w:rPrChange>
        </w:rPr>
        <w:t>。</w:t>
      </w:r>
      <w:ins w:id="186" w:author="Administrator" w:date="2016-01-16T00:42:38Z">
        <w:r>
          <w:rPr>
            <w:rFonts w:hint="eastAsia" w:ascii="黑体" w:hAnsi="黑体" w:eastAsia="黑体" w:cs="黑体"/>
            <w:sz w:val="28"/>
            <w:szCs w:val="28"/>
            <w:lang w:eastAsia="zh-CN"/>
            <w:rPrChange w:id="187" w:author="Administrator" w:date="2016-01-16T00:42:48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ins w:id="188" w:author="Administrator" w:date="2016-01-16T17:54:57Z">
        <w:r>
          <w:rPr>
            <w:rFonts w:hint="eastAsia" w:ascii="华文楷体" w:hAnsi="华文楷体" w:eastAsia="华文楷体"/>
            <w:sz w:val="28"/>
            <w:szCs w:val="28"/>
            <w:lang w:eastAsia="zh-CN"/>
          </w:rPr>
          <w:t>以</w:t>
        </w:r>
      </w:ins>
      <w:r>
        <w:rPr>
          <w:rFonts w:hint="eastAsia" w:ascii="华文楷体" w:hAnsi="华文楷体" w:eastAsia="华文楷体"/>
          <w:sz w:val="28"/>
          <w:szCs w:val="28"/>
        </w:rPr>
        <w:t>前面所说的例子</w:t>
      </w:r>
      <w:del w:id="189" w:author="Administrator" w:date="2016-01-16T17:55:00Z">
        <w:r>
          <w:rPr>
            <w:rFonts w:hint="eastAsia" w:ascii="华文楷体" w:hAnsi="华文楷体" w:eastAsia="华文楷体"/>
            <w:sz w:val="28"/>
            <w:szCs w:val="28"/>
          </w:rPr>
          <w:delText>，</w:delText>
        </w:r>
      </w:del>
      <w:r>
        <w:rPr>
          <w:rFonts w:hint="eastAsia" w:ascii="华文楷体" w:hAnsi="华文楷体" w:eastAsia="华文楷体"/>
          <w:sz w:val="28"/>
          <w:szCs w:val="28"/>
        </w:rPr>
        <w:t>以此为例，自己在抉择真如的过程中，如果自己对于佛陀</w:t>
      </w:r>
      <w:ins w:id="190" w:author="Administrator" w:date="2016-01-16T17:53:17Z">
        <w:r>
          <w:rPr>
            <w:rFonts w:hint="eastAsia" w:ascii="华文楷体" w:hAnsi="华文楷体" w:eastAsia="华文楷体"/>
            <w:sz w:val="28"/>
            <w:szCs w:val="28"/>
            <w:lang w:eastAsia="zh-CN"/>
          </w:rPr>
          <w:t>所</w:t>
        </w:r>
      </w:ins>
      <w:r>
        <w:rPr>
          <w:rFonts w:hint="eastAsia" w:ascii="华文楷体" w:hAnsi="华文楷体" w:eastAsia="华文楷体"/>
          <w:sz w:val="28"/>
          <w:szCs w:val="28"/>
        </w:rPr>
        <w:t>宣讲的</w:t>
      </w:r>
      <w:ins w:id="191" w:author="Administrator" w:date="2016-01-16T17:55:36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不住二边的中道</w:t>
      </w:r>
      <w:del w:id="192" w:author="Administrator" w:date="2016-01-16T00:43:12Z">
        <w:r>
          <w:rPr>
            <w:rFonts w:hint="eastAsia" w:ascii="华文楷体" w:hAnsi="华文楷体" w:eastAsia="华文楷体"/>
            <w:sz w:val="28"/>
            <w:szCs w:val="28"/>
          </w:rPr>
          <w:delText>，</w:delText>
        </w:r>
      </w:del>
      <w:r>
        <w:rPr>
          <w:rFonts w:hint="eastAsia" w:ascii="华文楷体" w:hAnsi="华文楷体" w:eastAsia="华文楷体"/>
          <w:sz w:val="28"/>
          <w:szCs w:val="28"/>
        </w:rPr>
        <w:t>真正能够产生</w:t>
      </w:r>
      <w:ins w:id="193" w:author="Administrator" w:date="2016-01-16T17:55:41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信解，自己在抉择真如的过程中了知了正道应该是</w:t>
      </w:r>
      <w:del w:id="194" w:author="Administrator" w:date="2016-01-16T17:53:36Z">
        <w:r>
          <w:rPr>
            <w:rFonts w:hint="eastAsia" w:ascii="华文楷体" w:hAnsi="华文楷体" w:eastAsia="华文楷体"/>
            <w:sz w:val="28"/>
            <w:szCs w:val="28"/>
          </w:rPr>
          <w:delText>有</w:delText>
        </w:r>
      </w:del>
      <w:r>
        <w:rPr>
          <w:rFonts w:hint="eastAsia" w:ascii="华文楷体" w:hAnsi="华文楷体" w:eastAsia="华文楷体"/>
          <w:sz w:val="28"/>
          <w:szCs w:val="28"/>
        </w:rPr>
        <w:t>离</w:t>
      </w:r>
      <w:ins w:id="195" w:author="Administrator" w:date="2016-01-16T17:53:39Z">
        <w:r>
          <w:rPr>
            <w:rFonts w:hint="eastAsia" w:ascii="华文楷体" w:hAnsi="华文楷体" w:eastAsia="华文楷体"/>
            <w:sz w:val="28"/>
            <w:szCs w:val="28"/>
            <w:lang w:eastAsia="zh-CN"/>
          </w:rPr>
          <w:t>有</w:t>
        </w:r>
      </w:ins>
      <w:ins w:id="196" w:author="Administrator" w:date="2016-01-16T17:53:47Z">
        <w:r>
          <w:rPr>
            <w:rFonts w:hint="eastAsia" w:ascii="华文楷体" w:hAnsi="华文楷体" w:eastAsia="华文楷体"/>
            <w:sz w:val="28"/>
            <w:szCs w:val="28"/>
            <w:lang w:eastAsia="zh-CN"/>
          </w:rPr>
          <w:t>离无</w:t>
        </w:r>
      </w:ins>
      <w:del w:id="197" w:author="Administrator" w:date="2016-01-16T17:53:49Z">
        <w:r>
          <w:rPr>
            <w:rFonts w:hint="eastAsia" w:ascii="华文楷体" w:hAnsi="华文楷体" w:eastAsia="华文楷体"/>
            <w:sz w:val="28"/>
            <w:szCs w:val="28"/>
          </w:rPr>
          <w:delText>于</w:delText>
        </w:r>
      </w:del>
      <w:del w:id="198" w:author="Administrator" w:date="2016-01-16T17:53:50Z">
        <w:r>
          <w:rPr>
            <w:rFonts w:hint="eastAsia" w:ascii="华文楷体" w:hAnsi="华文楷体" w:eastAsia="华文楷体"/>
            <w:sz w:val="28"/>
            <w:szCs w:val="28"/>
          </w:rPr>
          <w:delText>无</w:delText>
        </w:r>
      </w:del>
      <w:del w:id="199" w:author="Administrator" w:date="2016-01-16T17:53:51Z">
        <w:r>
          <w:rPr>
            <w:rFonts w:hint="eastAsia" w:ascii="华文楷体" w:hAnsi="华文楷体" w:eastAsia="华文楷体"/>
            <w:sz w:val="28"/>
            <w:szCs w:val="28"/>
          </w:rPr>
          <w:delText>我</w:delText>
        </w:r>
      </w:del>
      <w:r>
        <w:rPr>
          <w:rFonts w:hint="eastAsia" w:ascii="华文楷体" w:hAnsi="华文楷体" w:eastAsia="华文楷体"/>
          <w:sz w:val="28"/>
          <w:szCs w:val="28"/>
        </w:rPr>
        <w:t>的</w:t>
      </w:r>
      <w:ins w:id="200" w:author="Administrator" w:date="2016-01-16T17:55:20Z">
        <w:r>
          <w:rPr>
            <w:rFonts w:hint="eastAsia" w:ascii="华文楷体" w:hAnsi="华文楷体" w:eastAsia="华文楷体"/>
            <w:sz w:val="28"/>
            <w:szCs w:val="28"/>
            <w:lang w:eastAsia="zh-CN"/>
          </w:rPr>
          <w:t>这</w:t>
        </w:r>
      </w:ins>
      <w:ins w:id="201" w:author="Administrator" w:date="2016-01-16T17:55:21Z">
        <w:r>
          <w:rPr>
            <w:rFonts w:hint="eastAsia" w:ascii="华文楷体" w:hAnsi="华文楷体" w:eastAsia="华文楷体"/>
            <w:sz w:val="28"/>
            <w:szCs w:val="28"/>
            <w:lang w:eastAsia="zh-CN"/>
          </w:rPr>
          <w:t>样一种</w:t>
        </w:r>
      </w:ins>
      <w:r>
        <w:rPr>
          <w:rFonts w:hint="eastAsia" w:ascii="华文楷体" w:hAnsi="华文楷体" w:eastAsia="华文楷体"/>
          <w:sz w:val="28"/>
          <w:szCs w:val="28"/>
        </w:rPr>
        <w:t>殊胜</w:t>
      </w:r>
      <w:ins w:id="202" w:author="Administrator" w:date="2016-01-17T14:58:02Z">
        <w:r>
          <w:rPr>
            <w:rFonts w:hint="eastAsia" w:ascii="华文楷体" w:hAnsi="华文楷体" w:eastAsia="华文楷体"/>
            <w:sz w:val="28"/>
            <w:szCs w:val="28"/>
            <w:lang w:eastAsia="zh-CN"/>
          </w:rPr>
          <w:t>意乐</w:t>
        </w:r>
      </w:ins>
      <w:del w:id="203" w:author="Administrator" w:date="2016-01-17T14:57:55Z">
        <w:r>
          <w:rPr>
            <w:rFonts w:hint="eastAsia" w:ascii="华文楷体" w:hAnsi="华文楷体" w:eastAsia="华文楷体"/>
            <w:sz w:val="28"/>
            <w:szCs w:val="28"/>
          </w:rPr>
          <w:delText>功</w:delText>
        </w:r>
      </w:del>
      <w:del w:id="204" w:author="Administrator" w:date="2016-01-17T14:57:54Z">
        <w:r>
          <w:rPr>
            <w:rFonts w:hint="eastAsia" w:ascii="华文楷体" w:hAnsi="华文楷体" w:eastAsia="华文楷体"/>
            <w:sz w:val="28"/>
            <w:szCs w:val="28"/>
          </w:rPr>
          <w:delText>德</w:delText>
        </w:r>
      </w:del>
      <w:r>
        <w:rPr>
          <w:rFonts w:hint="eastAsia" w:ascii="华文楷体" w:hAnsi="华文楷体" w:eastAsia="华文楷体"/>
          <w:sz w:val="28"/>
          <w:szCs w:val="28"/>
        </w:rPr>
        <w:t>之后，不断地抉择</w:t>
      </w:r>
      <w:ins w:id="205" w:author="Administrator" w:date="2016-01-17T14:58:14Z">
        <w:r>
          <w:rPr>
            <w:rFonts w:hint="eastAsia" w:ascii="华文楷体" w:hAnsi="华文楷体" w:eastAsia="华文楷体"/>
            <w:sz w:val="28"/>
            <w:szCs w:val="28"/>
            <w:lang w:eastAsia="zh-CN"/>
          </w:rPr>
          <w:t>、</w:t>
        </w:r>
      </w:ins>
      <w:del w:id="206" w:author="Administrator" w:date="2016-01-17T14:58:14Z">
        <w:r>
          <w:rPr>
            <w:rFonts w:hint="eastAsia" w:ascii="华文楷体" w:hAnsi="华文楷体" w:eastAsia="华文楷体"/>
            <w:sz w:val="28"/>
            <w:szCs w:val="28"/>
          </w:rPr>
          <w:delText>，</w:delText>
        </w:r>
      </w:del>
      <w:r>
        <w:rPr>
          <w:rFonts w:hint="eastAsia" w:ascii="华文楷体" w:hAnsi="华文楷体" w:eastAsia="华文楷体"/>
          <w:sz w:val="28"/>
          <w:szCs w:val="28"/>
        </w:rPr>
        <w:t>相续当中的正见不断地增上的时候，</w:t>
      </w:r>
      <w:ins w:id="207" w:author="Administrator" w:date="2016-01-16T17:56:00Z">
        <w:r>
          <w:rPr>
            <w:rFonts w:hint="eastAsia" w:ascii="华文楷体" w:hAnsi="华文楷体" w:eastAsia="华文楷体"/>
            <w:sz w:val="28"/>
            <w:szCs w:val="28"/>
            <w:lang w:eastAsia="zh-CN"/>
          </w:rPr>
          <w:t>这个</w:t>
        </w:r>
      </w:ins>
      <w:ins w:id="208" w:author="Administrator" w:date="2016-01-16T17:56:01Z">
        <w:r>
          <w:rPr>
            <w:rFonts w:hint="eastAsia" w:ascii="华文楷体" w:hAnsi="华文楷体" w:eastAsia="华文楷体"/>
            <w:sz w:val="28"/>
            <w:szCs w:val="28"/>
            <w:lang w:eastAsia="zh-CN"/>
          </w:rPr>
          <w:t>时候</w:t>
        </w:r>
      </w:ins>
      <w:r>
        <w:rPr>
          <w:rFonts w:hint="eastAsia" w:ascii="华文楷体" w:hAnsi="华文楷体" w:eastAsia="华文楷体"/>
          <w:sz w:val="28"/>
          <w:szCs w:val="28"/>
        </w:rPr>
        <w:t>悲心也</w:t>
      </w:r>
      <w:ins w:id="209" w:author="Administrator" w:date="2016-01-16T17:56:34Z">
        <w:r>
          <w:rPr>
            <w:rFonts w:hint="eastAsia" w:ascii="华文楷体" w:hAnsi="华文楷体" w:eastAsia="华文楷体"/>
            <w:sz w:val="28"/>
            <w:szCs w:val="28"/>
            <w:lang w:eastAsia="zh-CN"/>
          </w:rPr>
          <w:t>就</w:t>
        </w:r>
      </w:ins>
      <w:r>
        <w:rPr>
          <w:rFonts w:hint="eastAsia" w:ascii="华文楷体" w:hAnsi="华文楷体" w:eastAsia="华文楷体"/>
          <w:sz w:val="28"/>
          <w:szCs w:val="28"/>
        </w:rPr>
        <w:t>会逐渐逐渐地增上。</w:t>
      </w:r>
    </w:p>
    <w:p>
      <w:pPr>
        <w:ind w:firstLine="570"/>
        <w:rPr>
          <w:rFonts w:ascii="华文楷体" w:hAnsi="华文楷体" w:eastAsia="华文楷体"/>
          <w:sz w:val="28"/>
          <w:szCs w:val="28"/>
        </w:rPr>
      </w:pPr>
      <w:r>
        <w:rPr>
          <w:rFonts w:hint="eastAsia" w:ascii="华文楷体" w:hAnsi="华文楷体" w:eastAsia="华文楷体"/>
          <w:sz w:val="28"/>
          <w:szCs w:val="28"/>
        </w:rPr>
        <w:t>那么，对由于远离正道而导致反复投</w:t>
      </w:r>
      <w:ins w:id="210" w:author="Administrator" w:date="2016-01-16T00:39:35Z">
        <w:r>
          <w:rPr>
            <w:rFonts w:hint="eastAsia" w:ascii="华文楷体" w:hAnsi="华文楷体" w:eastAsia="华文楷体"/>
            <w:sz w:val="28"/>
            <w:szCs w:val="28"/>
            <w:lang w:eastAsia="zh-CN"/>
          </w:rPr>
          <w:t>生</w:t>
        </w:r>
      </w:ins>
      <w:del w:id="211" w:author="Administrator" w:date="2016-01-16T00:39:33Z">
        <w:r>
          <w:rPr>
            <w:rFonts w:hint="eastAsia" w:ascii="华文楷体" w:hAnsi="华文楷体" w:eastAsia="华文楷体"/>
            <w:sz w:val="28"/>
            <w:szCs w:val="28"/>
          </w:rPr>
          <w:delText>身</w:delText>
        </w:r>
      </w:del>
      <w:r>
        <w:rPr>
          <w:rFonts w:hint="eastAsia" w:ascii="华文楷体" w:hAnsi="华文楷体" w:eastAsia="华文楷体"/>
          <w:sz w:val="28"/>
          <w:szCs w:val="28"/>
        </w:rPr>
        <w:t>三</w:t>
      </w:r>
      <w:ins w:id="212" w:author="Administrator" w:date="2016-01-16T00:39:39Z">
        <w:r>
          <w:rPr>
            <w:rFonts w:hint="eastAsia" w:ascii="华文楷体" w:hAnsi="华文楷体" w:eastAsia="华文楷体"/>
            <w:sz w:val="28"/>
            <w:szCs w:val="28"/>
            <w:lang w:eastAsia="zh-CN"/>
          </w:rPr>
          <w:t>有</w:t>
        </w:r>
      </w:ins>
      <w:del w:id="213" w:author="Administrator" w:date="2016-01-16T00:39:37Z">
        <w:r>
          <w:rPr>
            <w:rFonts w:hint="eastAsia" w:ascii="华文楷体" w:hAnsi="华文楷体" w:eastAsia="华文楷体"/>
            <w:sz w:val="28"/>
            <w:szCs w:val="28"/>
          </w:rPr>
          <w:delText>友</w:delText>
        </w:r>
      </w:del>
      <w:r>
        <w:rPr>
          <w:rFonts w:hint="eastAsia" w:ascii="华文楷体" w:hAnsi="华文楷体" w:eastAsia="华文楷体"/>
          <w:sz w:val="28"/>
          <w:szCs w:val="28"/>
        </w:rPr>
        <w:t>的众生，无依无怙的众生也会自然而然生起不染违品的大悲心。违品是哪些呢？如自私自利的作意，或者是认为这些有情是存在等等，</w:t>
      </w:r>
      <w:ins w:id="214" w:author="Administrator" w:date="2016-01-16T17:57:21Z">
        <w:r>
          <w:rPr>
            <w:rFonts w:hint="eastAsia" w:ascii="华文楷体" w:hAnsi="华文楷体" w:eastAsia="华文楷体"/>
            <w:sz w:val="28"/>
            <w:szCs w:val="28"/>
            <w:lang w:eastAsia="zh-CN"/>
          </w:rPr>
          <w:t>这方面</w:t>
        </w:r>
      </w:ins>
      <w:ins w:id="215" w:author="Administrator" w:date="2016-01-16T17:57:25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这样或那样粗粗细细的违品，</w:t>
      </w:r>
      <w:ins w:id="216" w:author="Administrator" w:date="2016-01-16T17:57:42Z">
        <w:r>
          <w:rPr>
            <w:rFonts w:hint="eastAsia" w:ascii="华文楷体" w:hAnsi="华文楷体" w:eastAsia="华文楷体"/>
            <w:sz w:val="28"/>
            <w:szCs w:val="28"/>
            <w:lang w:eastAsia="zh-CN"/>
          </w:rPr>
          <w:t>因为就是</w:t>
        </w:r>
      </w:ins>
      <w:r>
        <w:rPr>
          <w:rFonts w:hint="eastAsia" w:ascii="华文楷体" w:hAnsi="华文楷体" w:eastAsia="华文楷体"/>
          <w:sz w:val="28"/>
          <w:szCs w:val="28"/>
        </w:rPr>
        <w:t>一方面</w:t>
      </w:r>
      <w:ins w:id="217" w:author="Administrator" w:date="2016-01-16T17:57:59Z">
        <w:r>
          <w:rPr>
            <w:rFonts w:hint="eastAsia" w:ascii="华文楷体" w:hAnsi="华文楷体" w:eastAsia="华文楷体"/>
            <w:sz w:val="28"/>
            <w:szCs w:val="28"/>
            <w:lang w:eastAsia="zh-CN"/>
          </w:rPr>
          <w:t>大悲心</w:t>
        </w:r>
      </w:ins>
      <w:ins w:id="218" w:author="Administrator" w:date="2016-01-16T17:58:00Z">
        <w:r>
          <w:rPr>
            <w:rFonts w:hint="eastAsia" w:ascii="华文楷体" w:hAnsi="华文楷体" w:eastAsia="华文楷体"/>
            <w:sz w:val="28"/>
            <w:szCs w:val="28"/>
            <w:lang w:eastAsia="zh-CN"/>
          </w:rPr>
          <w:t>、</w:t>
        </w:r>
      </w:ins>
      <w:ins w:id="219" w:author="Administrator" w:date="2016-01-16T17:58:16Z">
        <w:r>
          <w:rPr>
            <w:rFonts w:hint="eastAsia" w:ascii="华文楷体" w:hAnsi="华文楷体" w:eastAsia="华文楷体"/>
            <w:sz w:val="28"/>
            <w:szCs w:val="28"/>
            <w:lang w:eastAsia="zh-CN"/>
          </w:rPr>
          <w:t>一方面</w:t>
        </w:r>
      </w:ins>
      <w:del w:id="220" w:author="Administrator" w:date="2016-01-16T00:40:11Z">
        <w:r>
          <w:rPr>
            <w:rFonts w:hint="eastAsia" w:ascii="华文楷体" w:hAnsi="华文楷体" w:eastAsia="华文楷体"/>
            <w:sz w:val="28"/>
            <w:szCs w:val="28"/>
          </w:rPr>
          <w:delText>，</w:delText>
        </w:r>
      </w:del>
      <w:r>
        <w:rPr>
          <w:rFonts w:hint="eastAsia" w:ascii="华文楷体" w:hAnsi="华文楷体" w:eastAsia="华文楷体"/>
          <w:sz w:val="28"/>
          <w:szCs w:val="28"/>
        </w:rPr>
        <w:t>悲心的违品</w:t>
      </w:r>
      <w:ins w:id="221" w:author="Administrator" w:date="2016-01-16T17:58:31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有一种偏袒，对于自己方面的</w:t>
      </w:r>
      <w:ins w:id="222" w:author="Administrator" w:date="2016-01-16T17:58:48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人容易产生所谓的悲心，比如</w:t>
      </w:r>
      <w:del w:id="223" w:author="Administrator" w:date="2016-01-16T00:40:19Z">
        <w:r>
          <w:rPr>
            <w:rFonts w:hint="eastAsia" w:ascii="华文楷体" w:hAnsi="华文楷体" w:eastAsia="华文楷体"/>
            <w:sz w:val="28"/>
            <w:szCs w:val="28"/>
          </w:rPr>
          <w:delText>，</w:delText>
        </w:r>
      </w:del>
      <w:r>
        <w:rPr>
          <w:rFonts w:hint="eastAsia" w:ascii="华文楷体" w:hAnsi="华文楷体" w:eastAsia="华文楷体"/>
          <w:sz w:val="28"/>
          <w:szCs w:val="28"/>
        </w:rPr>
        <w:t>这是我的亲戚</w:t>
      </w:r>
      <w:ins w:id="224" w:author="Administrator" w:date="2016-01-16T00:40:23Z">
        <w:r>
          <w:rPr>
            <w:rFonts w:hint="eastAsia" w:ascii="华文楷体" w:hAnsi="华文楷体" w:eastAsia="华文楷体"/>
            <w:sz w:val="28"/>
            <w:szCs w:val="28"/>
            <w:lang w:eastAsia="zh-CN"/>
          </w:rPr>
          <w:t>、</w:t>
        </w:r>
      </w:ins>
      <w:del w:id="225" w:author="Administrator" w:date="2016-01-16T00:40:23Z">
        <w:r>
          <w:rPr>
            <w:rFonts w:hint="eastAsia" w:ascii="华文楷体" w:hAnsi="华文楷体" w:eastAsia="华文楷体"/>
            <w:sz w:val="28"/>
            <w:szCs w:val="28"/>
          </w:rPr>
          <w:delText>，</w:delText>
        </w:r>
      </w:del>
      <w:r>
        <w:rPr>
          <w:rFonts w:hint="eastAsia" w:ascii="华文楷体" w:hAnsi="华文楷体" w:eastAsia="华文楷体"/>
          <w:sz w:val="28"/>
          <w:szCs w:val="28"/>
        </w:rPr>
        <w:t>这是我的眷属</w:t>
      </w:r>
      <w:ins w:id="226" w:author="Administrator" w:date="2016-01-16T00:40:27Z">
        <w:r>
          <w:rPr>
            <w:rFonts w:hint="eastAsia" w:ascii="华文楷体" w:hAnsi="华文楷体" w:eastAsia="华文楷体"/>
            <w:sz w:val="28"/>
            <w:szCs w:val="28"/>
            <w:lang w:eastAsia="zh-CN"/>
          </w:rPr>
          <w:t>、</w:t>
        </w:r>
      </w:ins>
      <w:del w:id="227" w:author="Administrator" w:date="2016-01-16T00:40:26Z">
        <w:r>
          <w:rPr>
            <w:rFonts w:hint="eastAsia" w:ascii="华文楷体" w:hAnsi="华文楷体" w:eastAsia="华文楷体"/>
            <w:sz w:val="28"/>
            <w:szCs w:val="28"/>
          </w:rPr>
          <w:delText>，</w:delText>
        </w:r>
      </w:del>
      <w:r>
        <w:rPr>
          <w:rFonts w:hint="eastAsia" w:ascii="华文楷体" w:hAnsi="华文楷体" w:eastAsia="华文楷体"/>
          <w:sz w:val="28"/>
          <w:szCs w:val="28"/>
        </w:rPr>
        <w:t>这是我的弟子，</w:t>
      </w:r>
      <w:ins w:id="228" w:author="Administrator" w:date="2016-01-16T17:58:56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好像对他们很关怀，对他们就容易产生</w:t>
      </w:r>
      <w:ins w:id="229" w:author="Administrator" w:date="2016-01-16T17:59:18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救度心</w:t>
      </w:r>
      <w:ins w:id="230" w:author="Administrator" w:date="2016-01-16T00:40:35Z">
        <w:r>
          <w:rPr>
            <w:rFonts w:hint="eastAsia" w:ascii="华文楷体" w:hAnsi="华文楷体" w:eastAsia="华文楷体"/>
            <w:sz w:val="28"/>
            <w:szCs w:val="28"/>
            <w:lang w:eastAsia="zh-CN"/>
          </w:rPr>
          <w:t>、</w:t>
        </w:r>
      </w:ins>
      <w:del w:id="231" w:author="Administrator" w:date="2016-01-16T00:40:35Z">
        <w:r>
          <w:rPr>
            <w:rFonts w:hint="eastAsia" w:ascii="华文楷体" w:hAnsi="华文楷体" w:eastAsia="华文楷体"/>
            <w:sz w:val="28"/>
            <w:szCs w:val="28"/>
          </w:rPr>
          <w:delText>，</w:delText>
        </w:r>
      </w:del>
      <w:r>
        <w:rPr>
          <w:rFonts w:hint="eastAsia" w:ascii="华文楷体" w:hAnsi="华文楷体" w:eastAsia="华文楷体"/>
          <w:sz w:val="28"/>
          <w:szCs w:val="28"/>
        </w:rPr>
        <w:t>离苦心。</w:t>
      </w:r>
      <w:ins w:id="232" w:author="Administrator" w:date="2016-01-17T14:59:30Z">
        <w:r>
          <w:rPr>
            <w:rFonts w:hint="eastAsia" w:ascii="华文楷体" w:hAnsi="华文楷体" w:eastAsia="华文楷体"/>
            <w:sz w:val="28"/>
            <w:szCs w:val="28"/>
            <w:lang w:eastAsia="zh-CN"/>
          </w:rPr>
          <w:t>而</w:t>
        </w:r>
      </w:ins>
      <w:del w:id="233" w:author="Administrator" w:date="2016-01-17T14:59:28Z">
        <w:r>
          <w:rPr>
            <w:rFonts w:hint="eastAsia" w:ascii="华文楷体" w:hAnsi="华文楷体" w:eastAsia="华文楷体"/>
            <w:sz w:val="28"/>
            <w:szCs w:val="28"/>
          </w:rPr>
          <w:delText>那</w:delText>
        </w:r>
      </w:del>
      <w:r>
        <w:rPr>
          <w:rFonts w:hint="eastAsia" w:ascii="华文楷体" w:hAnsi="华文楷体" w:eastAsia="华文楷体"/>
          <w:sz w:val="28"/>
          <w:szCs w:val="28"/>
        </w:rPr>
        <w:t>对于其他</w:t>
      </w:r>
      <w:ins w:id="234" w:author="Administrator" w:date="2016-01-16T17:59:07Z">
        <w:r>
          <w:rPr>
            <w:rFonts w:hint="eastAsia" w:ascii="华文楷体" w:hAnsi="华文楷体" w:eastAsia="华文楷体"/>
            <w:sz w:val="28"/>
            <w:szCs w:val="28"/>
            <w:lang w:eastAsia="zh-CN"/>
          </w:rPr>
          <w:t>的这些</w:t>
        </w:r>
      </w:ins>
      <w:r>
        <w:rPr>
          <w:rFonts w:hint="eastAsia" w:ascii="华文楷体" w:hAnsi="华文楷体" w:eastAsia="华文楷体"/>
          <w:sz w:val="28"/>
          <w:szCs w:val="28"/>
        </w:rPr>
        <w:t>和自己无关的人，或者说对自己</w:t>
      </w:r>
      <w:ins w:id="235" w:author="Administrator" w:date="2016-01-16T17:59:34Z">
        <w:r>
          <w:rPr>
            <w:rFonts w:hint="eastAsia" w:ascii="华文楷体" w:hAnsi="华文楷体" w:eastAsia="华文楷体"/>
            <w:sz w:val="28"/>
            <w:szCs w:val="28"/>
          </w:rPr>
          <w:t>损害的人</w:t>
        </w:r>
      </w:ins>
      <w:ins w:id="236" w:author="Administrator" w:date="2016-01-16T17:59:50Z">
        <w:r>
          <w:rPr>
            <w:rFonts w:hint="eastAsia" w:ascii="华文楷体" w:hAnsi="华文楷体" w:eastAsia="华文楷体"/>
            <w:sz w:val="28"/>
            <w:szCs w:val="28"/>
            <w:lang w:eastAsia="zh-CN"/>
          </w:rPr>
          <w:t>、</w:t>
        </w:r>
      </w:ins>
      <w:del w:id="237" w:author="Administrator" w:date="2016-01-16T17:59:51Z">
        <w:r>
          <w:rPr>
            <w:rFonts w:hint="eastAsia" w:ascii="华文楷体" w:hAnsi="华文楷体" w:eastAsia="华文楷体"/>
            <w:sz w:val="28"/>
            <w:szCs w:val="28"/>
          </w:rPr>
          <w:delText>和</w:delText>
        </w:r>
      </w:del>
      <w:ins w:id="238" w:author="Administrator" w:date="2016-01-16T17:59:56Z">
        <w:r>
          <w:rPr>
            <w:rFonts w:hint="eastAsia" w:ascii="华文楷体" w:hAnsi="华文楷体" w:eastAsia="华文楷体"/>
            <w:sz w:val="28"/>
            <w:szCs w:val="28"/>
            <w:lang w:eastAsia="zh-CN"/>
          </w:rPr>
          <w:t>对自己的</w:t>
        </w:r>
      </w:ins>
      <w:r>
        <w:rPr>
          <w:rFonts w:hint="eastAsia" w:ascii="华文楷体" w:hAnsi="华文楷体" w:eastAsia="华文楷体"/>
          <w:sz w:val="28"/>
          <w:szCs w:val="28"/>
        </w:rPr>
        <w:t>亲</w:t>
      </w:r>
      <w:ins w:id="239" w:author="Administrator" w:date="2016-01-16T18:00:02Z">
        <w:r>
          <w:rPr>
            <w:rFonts w:hint="eastAsia" w:ascii="华文楷体" w:hAnsi="华文楷体" w:eastAsia="华文楷体"/>
            <w:sz w:val="28"/>
            <w:szCs w:val="28"/>
            <w:lang w:eastAsia="zh-CN"/>
          </w:rPr>
          <w:t>属</w:t>
        </w:r>
      </w:ins>
      <w:del w:id="240" w:author="Administrator" w:date="2016-01-16T17:59:58Z">
        <w:r>
          <w:rPr>
            <w:rFonts w:hint="eastAsia" w:ascii="华文楷体" w:hAnsi="华文楷体" w:eastAsia="华文楷体"/>
            <w:sz w:val="28"/>
            <w:szCs w:val="28"/>
          </w:rPr>
          <w:delText>友</w:delText>
        </w:r>
      </w:del>
      <w:r>
        <w:rPr>
          <w:rFonts w:hint="eastAsia" w:ascii="华文楷体" w:hAnsi="华文楷体" w:eastAsia="华文楷体"/>
          <w:sz w:val="28"/>
          <w:szCs w:val="28"/>
        </w:rPr>
        <w:t>损害的人</w:t>
      </w:r>
      <w:ins w:id="241" w:author="Administrator" w:date="2016-01-16T18:00:22Z">
        <w:r>
          <w:rPr>
            <w:rFonts w:hint="eastAsia" w:ascii="华文楷体" w:hAnsi="华文楷体" w:eastAsia="华文楷体"/>
            <w:sz w:val="28"/>
            <w:szCs w:val="28"/>
            <w:lang w:eastAsia="zh-CN"/>
          </w:rPr>
          <w:t>，</w:t>
        </w:r>
      </w:ins>
      <w:ins w:id="242" w:author="Administrator" w:date="2016-01-16T18:00:24Z">
        <w:r>
          <w:rPr>
            <w:rFonts w:hint="eastAsia" w:ascii="华文楷体" w:hAnsi="华文楷体" w:eastAsia="华文楷体"/>
            <w:sz w:val="28"/>
            <w:szCs w:val="28"/>
            <w:lang w:eastAsia="zh-CN"/>
          </w:rPr>
          <w:t>这个时候</w:t>
        </w:r>
      </w:ins>
      <w:r>
        <w:rPr>
          <w:rFonts w:hint="eastAsia" w:ascii="华文楷体" w:hAnsi="华文楷体" w:eastAsia="华文楷体"/>
          <w:sz w:val="28"/>
          <w:szCs w:val="28"/>
        </w:rPr>
        <w:t>就不容易</w:t>
      </w:r>
      <w:ins w:id="243" w:author="Administrator" w:date="2016-01-16T18:00:42Z">
        <w:r>
          <w:rPr>
            <w:rFonts w:hint="eastAsia" w:ascii="华文楷体" w:hAnsi="华文楷体" w:eastAsia="华文楷体"/>
            <w:sz w:val="28"/>
            <w:szCs w:val="28"/>
            <w:lang w:eastAsia="zh-CN"/>
          </w:rPr>
          <w:t>产</w:t>
        </w:r>
      </w:ins>
      <w:r>
        <w:rPr>
          <w:rFonts w:hint="eastAsia" w:ascii="华文楷体" w:hAnsi="华文楷体" w:eastAsia="华文楷体"/>
          <w:sz w:val="28"/>
          <w:szCs w:val="28"/>
        </w:rPr>
        <w:t>生</w:t>
      </w:r>
      <w:ins w:id="244" w:author="Administrator" w:date="2016-01-16T18:01:03Z">
        <w:r>
          <w:rPr>
            <w:rFonts w:hint="eastAsia" w:ascii="华文楷体" w:hAnsi="华文楷体" w:eastAsia="华文楷体"/>
            <w:sz w:val="28"/>
            <w:szCs w:val="28"/>
            <w:lang w:eastAsia="zh-CN"/>
          </w:rPr>
          <w:t>一种</w:t>
        </w:r>
      </w:ins>
      <w:del w:id="245" w:author="Administrator" w:date="2016-01-16T18:01:02Z">
        <w:r>
          <w:rPr>
            <w:rFonts w:hint="eastAsia" w:ascii="华文楷体" w:hAnsi="华文楷体" w:eastAsia="华文楷体"/>
            <w:sz w:val="28"/>
            <w:szCs w:val="28"/>
          </w:rPr>
          <w:delText>起</w:delText>
        </w:r>
      </w:del>
      <w:r>
        <w:rPr>
          <w:rFonts w:hint="eastAsia" w:ascii="华文楷体" w:hAnsi="华文楷体" w:eastAsia="华文楷体"/>
          <w:sz w:val="28"/>
          <w:szCs w:val="28"/>
        </w:rPr>
        <w:t>悲心，这个方面就是已经沾染了违品的悲心</w:t>
      </w:r>
      <w:ins w:id="246" w:author="Administrator" w:date="2016-01-17T14:59:38Z">
        <w:r>
          <w:rPr>
            <w:rFonts w:hint="eastAsia" w:ascii="华文楷体" w:hAnsi="华文楷体" w:eastAsia="华文楷体"/>
            <w:sz w:val="28"/>
            <w:szCs w:val="28"/>
            <w:lang w:eastAsia="zh-CN"/>
          </w:rPr>
          <w:t>了</w:t>
        </w:r>
      </w:ins>
      <w:r>
        <w:rPr>
          <w:rFonts w:hint="eastAsia" w:ascii="华文楷体" w:hAnsi="华文楷体" w:eastAsia="华文楷体"/>
          <w:sz w:val="28"/>
          <w:szCs w:val="28"/>
        </w:rPr>
        <w:t>，不是真正的悲心，这是一种普通的悲心。如果学习过《大乘经庄严论》</w:t>
      </w:r>
      <w:ins w:id="247" w:author="Administrator" w:date="2016-01-16T18:01:14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w:t>
      </w:r>
      <w:ins w:id="248" w:author="Administrator" w:date="2016-01-16T18:00:4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里面已经讲过菩萨的大悲心和普通悲心</w:t>
      </w:r>
      <w:ins w:id="249" w:author="Administrator" w:date="2016-01-17T14:59:51Z">
        <w:r>
          <w:rPr>
            <w:rFonts w:hint="eastAsia" w:ascii="华文楷体" w:hAnsi="华文楷体" w:eastAsia="华文楷体"/>
            <w:sz w:val="28"/>
            <w:szCs w:val="28"/>
            <w:lang w:eastAsia="zh-CN"/>
          </w:rPr>
          <w:t>这方面</w:t>
        </w:r>
      </w:ins>
      <w:r>
        <w:rPr>
          <w:rFonts w:hint="eastAsia" w:ascii="华文楷体" w:hAnsi="华文楷体" w:eastAsia="华文楷体"/>
          <w:sz w:val="28"/>
          <w:szCs w:val="28"/>
        </w:rPr>
        <w:t>的差别是非常大的。</w:t>
      </w:r>
    </w:p>
    <w:p>
      <w:pPr>
        <w:ind w:firstLine="570"/>
        <w:rPr>
          <w:rFonts w:ascii="华文楷体" w:hAnsi="华文楷体" w:eastAsia="华文楷体"/>
          <w:sz w:val="28"/>
          <w:szCs w:val="28"/>
        </w:rPr>
      </w:pPr>
      <w:ins w:id="250" w:author="Administrator" w:date="2016-01-16T18:01:24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如果我们在学习空性的过程</w:t>
      </w:r>
      <w:ins w:id="251" w:author="Administrator" w:date="2016-01-16T18:01:47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中，真正对于空性所了知，</w:t>
      </w:r>
      <w:ins w:id="252" w:author="Administrator" w:date="2016-01-16T18:01:35Z">
        <w:r>
          <w:rPr>
            <w:rFonts w:hint="eastAsia" w:ascii="华文楷体" w:hAnsi="华文楷体" w:eastAsia="华文楷体"/>
            <w:sz w:val="28"/>
            <w:szCs w:val="28"/>
            <w:lang w:eastAsia="zh-CN"/>
          </w:rPr>
          <w:t>那么这个时候</w:t>
        </w:r>
      </w:ins>
      <w:r>
        <w:rPr>
          <w:rFonts w:hint="eastAsia" w:ascii="华文楷体" w:hAnsi="华文楷体" w:eastAsia="华文楷体"/>
          <w:sz w:val="28"/>
          <w:szCs w:val="28"/>
        </w:rPr>
        <w:t>自然而然</w:t>
      </w:r>
      <w:ins w:id="253" w:author="Administrator" w:date="2016-01-16T18:02:02Z">
        <w:r>
          <w:rPr>
            <w:rFonts w:hint="eastAsia" w:ascii="华文楷体" w:hAnsi="华文楷体" w:eastAsia="华文楷体"/>
            <w:sz w:val="28"/>
            <w:szCs w:val="28"/>
            <w:lang w:eastAsia="zh-CN"/>
          </w:rPr>
          <w:t>就</w:t>
        </w:r>
      </w:ins>
      <w:r>
        <w:rPr>
          <w:rFonts w:hint="eastAsia" w:ascii="华文楷体" w:hAnsi="华文楷体" w:eastAsia="华文楷体"/>
          <w:sz w:val="28"/>
          <w:szCs w:val="28"/>
        </w:rPr>
        <w:t>对于所有众生能够产生一种大悲心，这个大悲心可以产生。这个大悲心一方面是平等地缘所有的众生，因为所有的众生都活在无明当中，都不了知真如的实相。那么</w:t>
      </w:r>
      <w:del w:id="254" w:author="Administrator" w:date="2016-01-16T00:41:40Z">
        <w:r>
          <w:rPr>
            <w:rFonts w:hint="eastAsia" w:ascii="华文楷体" w:hAnsi="华文楷体" w:eastAsia="华文楷体"/>
            <w:sz w:val="28"/>
            <w:szCs w:val="28"/>
          </w:rPr>
          <w:delText>，</w:delText>
        </w:r>
      </w:del>
      <w:r>
        <w:rPr>
          <w:rFonts w:hint="eastAsia" w:ascii="华文楷体" w:hAnsi="华文楷体" w:eastAsia="华文楷体"/>
          <w:sz w:val="28"/>
          <w:szCs w:val="28"/>
        </w:rPr>
        <w:t>我们的观察的时候，</w:t>
      </w:r>
      <w:ins w:id="255" w:author="Administrator" w:date="2016-01-16T18:02:25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众生到底是以什么因缘来投</w:t>
      </w:r>
      <w:ins w:id="256" w:author="Administrator" w:date="2016-01-16T00:41:50Z">
        <w:r>
          <w:rPr>
            <w:rFonts w:hint="eastAsia" w:ascii="华文楷体" w:hAnsi="华文楷体" w:eastAsia="华文楷体"/>
            <w:sz w:val="28"/>
            <w:szCs w:val="28"/>
            <w:lang w:eastAsia="zh-CN"/>
          </w:rPr>
          <w:t>生</w:t>
        </w:r>
      </w:ins>
      <w:del w:id="257" w:author="Administrator" w:date="2016-01-16T00:41:46Z">
        <w:r>
          <w:rPr>
            <w:rFonts w:hint="eastAsia" w:ascii="华文楷体" w:hAnsi="华文楷体" w:eastAsia="华文楷体"/>
            <w:sz w:val="28"/>
            <w:szCs w:val="28"/>
          </w:rPr>
          <w:delText>身</w:delText>
        </w:r>
      </w:del>
      <w:r>
        <w:rPr>
          <w:rFonts w:hint="eastAsia" w:ascii="华文楷体" w:hAnsi="华文楷体" w:eastAsia="华文楷体"/>
          <w:sz w:val="28"/>
          <w:szCs w:val="28"/>
        </w:rPr>
        <w:t>轮回的呢？实质上是通过实执</w:t>
      </w:r>
      <w:ins w:id="258" w:author="Administrator" w:date="2016-01-16T00:41:57Z">
        <w:r>
          <w:rPr>
            <w:rFonts w:hint="eastAsia" w:ascii="华文楷体" w:hAnsi="华文楷体" w:eastAsia="华文楷体"/>
            <w:sz w:val="28"/>
            <w:szCs w:val="28"/>
            <w:lang w:eastAsia="zh-CN"/>
          </w:rPr>
          <w:t>。</w:t>
        </w:r>
      </w:ins>
      <w:del w:id="259" w:author="Administrator" w:date="2016-01-16T00:41:57Z">
        <w:r>
          <w:rPr>
            <w:rFonts w:hint="eastAsia" w:ascii="华文楷体" w:hAnsi="华文楷体" w:eastAsia="华文楷体"/>
            <w:sz w:val="28"/>
            <w:szCs w:val="28"/>
          </w:rPr>
          <w:delText>，</w:delText>
        </w:r>
      </w:del>
      <w:r>
        <w:rPr>
          <w:rFonts w:hint="eastAsia" w:ascii="华文楷体" w:hAnsi="华文楷体" w:eastAsia="华文楷体"/>
          <w:sz w:val="28"/>
          <w:szCs w:val="28"/>
        </w:rPr>
        <w:t>这个实执是从何而来的呢？</w:t>
      </w:r>
      <w:ins w:id="260" w:author="Administrator" w:date="2016-01-17T15:00: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实执</w:t>
      </w:r>
      <w:del w:id="261" w:author="Administrator" w:date="2016-01-16T18:02:34Z">
        <w:r>
          <w:rPr>
            <w:rFonts w:hint="eastAsia" w:ascii="华文楷体" w:hAnsi="华文楷体" w:eastAsia="华文楷体"/>
            <w:sz w:val="28"/>
            <w:szCs w:val="28"/>
          </w:rPr>
          <w:delText>就</w:delText>
        </w:r>
      </w:del>
      <w:ins w:id="262" w:author="Administrator" w:date="2016-01-16T18:02:37Z">
        <w:r>
          <w:rPr>
            <w:rFonts w:hint="eastAsia" w:ascii="华文楷体" w:hAnsi="华文楷体" w:eastAsia="华文楷体"/>
            <w:sz w:val="28"/>
            <w:szCs w:val="28"/>
            <w:lang w:eastAsia="zh-CN"/>
          </w:rPr>
          <w:t>主要</w:t>
        </w:r>
      </w:ins>
      <w:r>
        <w:rPr>
          <w:rFonts w:hint="eastAsia" w:ascii="华文楷体" w:hAnsi="华文楷体" w:eastAsia="华文楷体"/>
          <w:sz w:val="28"/>
          <w:szCs w:val="28"/>
        </w:rPr>
        <w:t>是一种无明，不了知万法的真如，不了知一切万法本来就是安住于</w:t>
      </w:r>
      <w:ins w:id="263" w:author="Administrator" w:date="2016-01-16T18:04:56Z">
        <w:r>
          <w:rPr>
            <w:rFonts w:hint="eastAsia" w:ascii="华文楷体" w:hAnsi="华文楷体" w:eastAsia="华文楷体"/>
            <w:sz w:val="28"/>
            <w:szCs w:val="28"/>
            <w:lang w:eastAsia="zh-CN"/>
          </w:rPr>
          <w:t>在</w:t>
        </w:r>
      </w:ins>
      <w:r>
        <w:rPr>
          <w:rFonts w:hint="eastAsia" w:ascii="华文楷体" w:hAnsi="华文楷体" w:eastAsia="华文楷体"/>
          <w:sz w:val="28"/>
          <w:szCs w:val="28"/>
        </w:rPr>
        <w:t>空性当中的，而产生一种实执。有了实执之后，就</w:t>
      </w:r>
      <w:ins w:id="264" w:author="Administrator" w:date="2016-01-16T18:03:09Z">
        <w:r>
          <w:rPr>
            <w:rFonts w:hint="eastAsia" w:ascii="华文楷体" w:hAnsi="华文楷体" w:eastAsia="华文楷体"/>
            <w:sz w:val="28"/>
            <w:szCs w:val="28"/>
            <w:lang w:eastAsia="zh-CN"/>
          </w:rPr>
          <w:t>开始</w:t>
        </w:r>
      </w:ins>
      <w:r>
        <w:rPr>
          <w:rFonts w:hint="eastAsia" w:ascii="华文楷体" w:hAnsi="华文楷体" w:eastAsia="华文楷体"/>
          <w:sz w:val="28"/>
          <w:szCs w:val="28"/>
        </w:rPr>
        <w:t>产生贪心、嗔心等等的烦恼，有了烦恼</w:t>
      </w:r>
      <w:ins w:id="265" w:author="Administrator" w:date="2016-01-17T15:00:40Z">
        <w:r>
          <w:rPr>
            <w:rFonts w:hint="eastAsia" w:ascii="华文楷体" w:hAnsi="华文楷体" w:eastAsia="华文楷体"/>
            <w:sz w:val="28"/>
            <w:szCs w:val="28"/>
            <w:lang w:eastAsia="zh-CN"/>
          </w:rPr>
          <w:t>之后</w:t>
        </w:r>
      </w:ins>
      <w:r>
        <w:rPr>
          <w:rFonts w:hint="eastAsia" w:ascii="华文楷体" w:hAnsi="华文楷体" w:eastAsia="华文楷体"/>
          <w:sz w:val="28"/>
          <w:szCs w:val="28"/>
        </w:rPr>
        <w:t>就会造业，有了业就会不由自主地投生。所以</w:t>
      </w:r>
      <w:del w:id="266" w:author="Administrator" w:date="2016-01-16T18:03:18Z">
        <w:r>
          <w:rPr>
            <w:rFonts w:hint="eastAsia" w:ascii="华文楷体" w:hAnsi="华文楷体" w:eastAsia="华文楷体"/>
            <w:sz w:val="28"/>
            <w:szCs w:val="28"/>
          </w:rPr>
          <w:delText>，</w:delText>
        </w:r>
      </w:del>
      <w:r>
        <w:rPr>
          <w:rFonts w:hint="eastAsia" w:ascii="华文楷体" w:hAnsi="华文楷体" w:eastAsia="华文楷体"/>
          <w:sz w:val="28"/>
          <w:szCs w:val="28"/>
        </w:rPr>
        <w:t>如果自己了知了万法是空性的，众生在执著的同时</w:t>
      </w:r>
      <w:ins w:id="267" w:author="Administrator" w:date="2016-01-16T00:42:47Z">
        <w:r>
          <w:rPr>
            <w:rFonts w:hint="eastAsia" w:ascii="华文楷体" w:hAnsi="华文楷体" w:eastAsia="华文楷体"/>
            <w:sz w:val="28"/>
            <w:szCs w:val="28"/>
            <w:lang w:eastAsia="zh-CN"/>
          </w:rPr>
          <w:t>、</w:t>
        </w:r>
      </w:ins>
      <w:del w:id="268" w:author="Administrator" w:date="2016-01-16T00:42:47Z">
        <w:r>
          <w:rPr>
            <w:rFonts w:hint="eastAsia" w:ascii="华文楷体" w:hAnsi="华文楷体" w:eastAsia="华文楷体"/>
            <w:sz w:val="28"/>
            <w:szCs w:val="28"/>
          </w:rPr>
          <w:delText>，</w:delText>
        </w:r>
      </w:del>
      <w:r>
        <w:rPr>
          <w:rFonts w:hint="eastAsia" w:ascii="华文楷体" w:hAnsi="华文楷体" w:eastAsia="华文楷体"/>
          <w:sz w:val="28"/>
          <w:szCs w:val="28"/>
        </w:rPr>
        <w:t>在执著的当下</w:t>
      </w:r>
      <w:del w:id="269" w:author="Administrator" w:date="2016-01-16T18:03:29Z">
        <w:r>
          <w:rPr>
            <w:rFonts w:hint="eastAsia" w:ascii="华文楷体" w:hAnsi="华文楷体" w:eastAsia="华文楷体"/>
            <w:sz w:val="28"/>
            <w:szCs w:val="28"/>
          </w:rPr>
          <w:delText>，</w:delText>
        </w:r>
      </w:del>
      <w:r>
        <w:rPr>
          <w:rFonts w:hint="eastAsia" w:ascii="华文楷体" w:hAnsi="华文楷体" w:eastAsia="华文楷体"/>
          <w:sz w:val="28"/>
          <w:szCs w:val="28"/>
        </w:rPr>
        <w:t>他自己本身</w:t>
      </w:r>
      <w:ins w:id="270" w:author="Administrator" w:date="2016-01-16T18:05:43Z">
        <w:r>
          <w:rPr>
            <w:rFonts w:hint="eastAsia" w:ascii="华文楷体" w:hAnsi="华文楷体" w:eastAsia="华文楷体"/>
            <w:sz w:val="28"/>
            <w:szCs w:val="28"/>
            <w:lang w:eastAsia="zh-CN"/>
          </w:rPr>
          <w:t>就</w:t>
        </w:r>
      </w:ins>
      <w:del w:id="271" w:author="Administrator" w:date="2016-01-16T18:05:42Z">
        <w:r>
          <w:rPr>
            <w:rFonts w:hint="eastAsia" w:ascii="华文楷体" w:hAnsi="华文楷体" w:eastAsia="华文楷体"/>
            <w:sz w:val="28"/>
            <w:szCs w:val="28"/>
          </w:rPr>
          <w:delText>也</w:delText>
        </w:r>
      </w:del>
      <w:r>
        <w:rPr>
          <w:rFonts w:hint="eastAsia" w:ascii="华文楷体" w:hAnsi="华文楷体" w:eastAsia="华文楷体"/>
          <w:sz w:val="28"/>
          <w:szCs w:val="28"/>
        </w:rPr>
        <w:t>是空性的，他都在空性</w:t>
      </w:r>
      <w:ins w:id="272" w:author="Administrator" w:date="2016-01-16T18:05:21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中在执著万法，但是他不了知的话，这个时候</w:t>
      </w:r>
      <w:del w:id="273" w:author="Administrator" w:date="2016-01-16T18:05:52Z">
        <w:r>
          <w:rPr>
            <w:rFonts w:hint="eastAsia" w:ascii="华文楷体" w:hAnsi="华文楷体" w:eastAsia="华文楷体"/>
            <w:sz w:val="28"/>
            <w:szCs w:val="28"/>
          </w:rPr>
          <w:delText>(我们</w:delText>
        </w:r>
      </w:del>
      <w:del w:id="274" w:author="Administrator" w:date="2016-01-16T18:05:32Z">
        <w:r>
          <w:rPr>
            <w:rFonts w:hint="eastAsia" w:ascii="华文楷体" w:hAnsi="华文楷体" w:eastAsia="华文楷体"/>
            <w:sz w:val="28"/>
            <w:szCs w:val="28"/>
          </w:rPr>
          <w:delText>)</w:delText>
        </w:r>
      </w:del>
      <w:r>
        <w:rPr>
          <w:rFonts w:hint="eastAsia" w:ascii="华文楷体" w:hAnsi="华文楷体" w:eastAsia="华文楷体"/>
          <w:sz w:val="28"/>
          <w:szCs w:val="28"/>
        </w:rPr>
        <w:t>就会产生一种大悲心，不会有一种偏袒亲友，或是排斥其</w:t>
      </w:r>
      <w:del w:id="275" w:author="Administrator" w:date="2016-01-17T15:01:04Z">
        <w:r>
          <w:rPr>
            <w:rFonts w:hint="eastAsia" w:ascii="华文楷体" w:hAnsi="华文楷体" w:eastAsia="华文楷体"/>
            <w:sz w:val="28"/>
            <w:szCs w:val="28"/>
          </w:rPr>
          <w:delText>他</w:delText>
        </w:r>
      </w:del>
      <w:ins w:id="276" w:author="Administrator" w:date="2016-01-17T15:01:04Z">
        <w:r>
          <w:rPr>
            <w:rFonts w:hint="eastAsia" w:ascii="华文楷体" w:hAnsi="华文楷体" w:eastAsia="华文楷体"/>
            <w:sz w:val="28"/>
            <w:szCs w:val="28"/>
            <w:lang w:eastAsia="zh-CN"/>
          </w:rPr>
          <w:t>的</w:t>
        </w:r>
      </w:ins>
      <w:ins w:id="277" w:author="Administrator" w:date="2016-01-17T15:01:06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众生，这方面的违品不会有，而且也不会沾染实执，也不会认为这些众生是实实在在的在痛苦，我要实实在在救度他们，不会有这些的。虽然对他们发悲心，但</w:t>
      </w:r>
      <w:ins w:id="278" w:author="Administrator" w:date="2016-01-16T18:03:58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不会有丝毫的贪执之心，</w:t>
      </w:r>
      <w:ins w:id="279" w:author="Administrator" w:date="2016-01-16T18:06:19Z">
        <w:r>
          <w:rPr>
            <w:rFonts w:hint="eastAsia" w:ascii="华文楷体" w:hAnsi="华文楷体" w:eastAsia="华文楷体"/>
            <w:sz w:val="28"/>
            <w:szCs w:val="28"/>
            <w:lang w:eastAsia="zh-CN"/>
          </w:rPr>
          <w:t>为</w:t>
        </w:r>
      </w:ins>
      <w:ins w:id="280" w:author="Administrator" w:date="2016-01-16T18:06:20Z">
        <w:r>
          <w:rPr>
            <w:rFonts w:hint="eastAsia" w:ascii="华文楷体" w:hAnsi="华文楷体" w:eastAsia="华文楷体"/>
            <w:sz w:val="28"/>
            <w:szCs w:val="28"/>
            <w:lang w:eastAsia="zh-CN"/>
          </w:rPr>
          <w:t>什么呢？</w:t>
        </w:r>
      </w:ins>
      <w:r>
        <w:rPr>
          <w:rFonts w:hint="eastAsia" w:ascii="华文楷体" w:hAnsi="华文楷体" w:eastAsia="华文楷体"/>
          <w:sz w:val="28"/>
          <w:szCs w:val="28"/>
        </w:rPr>
        <w:t>因为自己在通达真如</w:t>
      </w:r>
      <w:ins w:id="281" w:author="Administrator" w:date="2016-01-16T00:44:49Z">
        <w:r>
          <w:rPr>
            <w:rFonts w:hint="eastAsia" w:ascii="华文楷体" w:hAnsi="华文楷体" w:eastAsia="华文楷体"/>
            <w:sz w:val="28"/>
            <w:szCs w:val="28"/>
            <w:lang w:eastAsia="zh-CN"/>
          </w:rPr>
          <w:t>、</w:t>
        </w:r>
      </w:ins>
      <w:del w:id="282" w:author="Administrator" w:date="2016-01-16T00:44:49Z">
        <w:r>
          <w:rPr>
            <w:rFonts w:hint="eastAsia" w:ascii="华文楷体" w:hAnsi="华文楷体" w:eastAsia="华文楷体"/>
            <w:sz w:val="28"/>
            <w:szCs w:val="28"/>
          </w:rPr>
          <w:delText>，</w:delText>
        </w:r>
      </w:del>
      <w:r>
        <w:rPr>
          <w:rFonts w:hint="eastAsia" w:ascii="华文楷体" w:hAnsi="华文楷体" w:eastAsia="华文楷体"/>
          <w:sz w:val="28"/>
          <w:szCs w:val="28"/>
        </w:rPr>
        <w:t>在通达一切万法</w:t>
      </w:r>
      <w:ins w:id="283" w:author="Administrator" w:date="2016-01-16T18:06:45Z">
        <w:r>
          <w:rPr>
            <w:rFonts w:hint="eastAsia" w:ascii="华文楷体" w:hAnsi="华文楷体" w:eastAsia="华文楷体"/>
            <w:sz w:val="28"/>
            <w:szCs w:val="28"/>
            <w:lang w:eastAsia="zh-CN"/>
          </w:rPr>
          <w:t>是</w:t>
        </w:r>
      </w:ins>
      <w:r>
        <w:rPr>
          <w:rFonts w:hint="eastAsia" w:ascii="华文楷体" w:hAnsi="华文楷体" w:eastAsia="华文楷体"/>
          <w:sz w:val="28"/>
          <w:szCs w:val="28"/>
        </w:rPr>
        <w:t>空性</w:t>
      </w:r>
      <w:ins w:id="284" w:author="Administrator" w:date="2016-01-16T18:07:01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w:t>
      </w:r>
      <w:ins w:id="285" w:author="Administrator" w:date="2016-01-16T18:06:52Z">
        <w:r>
          <w:rPr>
            <w:rFonts w:hint="eastAsia" w:ascii="华文楷体" w:hAnsi="华文楷体" w:eastAsia="华文楷体"/>
            <w:sz w:val="28"/>
            <w:szCs w:val="28"/>
            <w:lang w:eastAsia="zh-CN"/>
          </w:rPr>
          <w:t>在</w:t>
        </w:r>
      </w:ins>
      <w:r>
        <w:rPr>
          <w:rFonts w:hint="eastAsia" w:ascii="华文楷体" w:hAnsi="华文楷体" w:eastAsia="华文楷体"/>
          <w:sz w:val="28"/>
          <w:szCs w:val="28"/>
        </w:rPr>
        <w:t>空性当中显现的众生的确是如梦如幻的，没有丝毫的实有本性可</w:t>
      </w:r>
      <w:ins w:id="286" w:author="Administrator" w:date="2016-01-16T18:07:15Z">
        <w:r>
          <w:rPr>
            <w:rFonts w:hint="eastAsia" w:ascii="华文楷体" w:hAnsi="华文楷体" w:eastAsia="华文楷体"/>
            <w:sz w:val="28"/>
            <w:szCs w:val="28"/>
            <w:lang w:eastAsia="zh-CN"/>
          </w:rPr>
          <w:t>得</w:t>
        </w:r>
      </w:ins>
      <w:del w:id="287" w:author="Administrator" w:date="2016-01-16T18:07:13Z">
        <w:r>
          <w:rPr>
            <w:rFonts w:hint="eastAsia" w:ascii="华文楷体" w:hAnsi="华文楷体" w:eastAsia="华文楷体"/>
            <w:sz w:val="28"/>
            <w:szCs w:val="28"/>
          </w:rPr>
          <w:delText>言</w:delText>
        </w:r>
      </w:del>
      <w:r>
        <w:rPr>
          <w:rFonts w:hint="eastAsia" w:ascii="华文楷体" w:hAnsi="华文楷体" w:eastAsia="华文楷体"/>
          <w:sz w:val="28"/>
          <w:szCs w:val="28"/>
        </w:rPr>
        <w:t>。所以</w:t>
      </w:r>
      <w:ins w:id="288" w:author="Administrator" w:date="2016-01-16T18:04:12Z">
        <w:r>
          <w:rPr>
            <w:rFonts w:hint="eastAsia" w:ascii="华文楷体" w:hAnsi="华文楷体" w:eastAsia="华文楷体"/>
            <w:sz w:val="28"/>
            <w:szCs w:val="28"/>
            <w:lang w:eastAsia="zh-CN"/>
          </w:rPr>
          <w:t>说</w:t>
        </w:r>
      </w:ins>
      <w:del w:id="289" w:author="Administrator" w:date="2016-01-16T18:04:11Z">
        <w:r>
          <w:rPr>
            <w:rFonts w:hint="eastAsia" w:ascii="华文楷体" w:hAnsi="华文楷体" w:eastAsia="华文楷体"/>
            <w:sz w:val="28"/>
            <w:szCs w:val="28"/>
          </w:rPr>
          <w:delText>，</w:delText>
        </w:r>
      </w:del>
      <w:r>
        <w:rPr>
          <w:rFonts w:hint="eastAsia" w:ascii="华文楷体" w:hAnsi="华文楷体" w:eastAsia="华文楷体"/>
          <w:sz w:val="28"/>
          <w:szCs w:val="28"/>
        </w:rPr>
        <w:t>这个时候的悲心会非常</w:t>
      </w:r>
      <w:ins w:id="290" w:author="Administrator" w:date="2016-01-17T15:01:31Z">
        <w:r>
          <w:rPr>
            <w:rFonts w:hint="eastAsia" w:ascii="华文楷体" w:hAnsi="华文楷体" w:eastAsia="华文楷体"/>
            <w:sz w:val="28"/>
            <w:szCs w:val="28"/>
            <w:lang w:eastAsia="zh-CN"/>
          </w:rPr>
          <w:t>的</w:t>
        </w:r>
      </w:ins>
      <w:r>
        <w:rPr>
          <w:rFonts w:hint="eastAsia" w:ascii="华文楷体" w:hAnsi="华文楷体" w:eastAsia="华文楷体"/>
          <w:sz w:val="28"/>
          <w:szCs w:val="28"/>
        </w:rPr>
        <w:t>纯净，不染细微违品的大悲心</w:t>
      </w:r>
      <w:ins w:id="291" w:author="Administrator" w:date="2016-01-16T18:04:22Z">
        <w:r>
          <w:rPr>
            <w:rFonts w:hint="eastAsia" w:ascii="华文楷体" w:hAnsi="华文楷体" w:eastAsia="华文楷体"/>
            <w:sz w:val="28"/>
            <w:szCs w:val="28"/>
            <w:lang w:eastAsia="zh-CN"/>
          </w:rPr>
          <w:t>就</w:t>
        </w:r>
      </w:ins>
      <w:r>
        <w:rPr>
          <w:rFonts w:hint="eastAsia" w:ascii="华文楷体" w:hAnsi="华文楷体" w:eastAsia="华文楷体"/>
          <w:sz w:val="28"/>
          <w:szCs w:val="28"/>
        </w:rPr>
        <w:t>会自然而然地生起来，而且随着自己的真如</w:t>
      </w:r>
      <w:ins w:id="292" w:author="Administrator" w:date="2016-01-16T18:07:31Z">
        <w:r>
          <w:rPr>
            <w:rFonts w:hint="eastAsia" w:ascii="华文楷体" w:hAnsi="华文楷体" w:eastAsia="华文楷体"/>
            <w:sz w:val="28"/>
            <w:szCs w:val="28"/>
            <w:lang w:eastAsia="zh-CN"/>
          </w:rPr>
          <w:t>的</w:t>
        </w:r>
      </w:ins>
      <w:ins w:id="293" w:author="Administrator" w:date="2016-01-16T18:07:35Z">
        <w:r>
          <w:rPr>
            <w:rFonts w:hint="eastAsia" w:ascii="华文楷体" w:hAnsi="华文楷体" w:eastAsia="华文楷体"/>
            <w:sz w:val="28"/>
            <w:szCs w:val="28"/>
            <w:lang w:eastAsia="zh-CN"/>
          </w:rPr>
          <w:t>见解</w:t>
        </w:r>
      </w:ins>
      <w:ins w:id="294" w:author="Administrator" w:date="2016-01-16T18:07:37Z">
        <w:r>
          <w:rPr>
            <w:rFonts w:hint="eastAsia" w:ascii="华文楷体" w:hAnsi="华文楷体" w:eastAsia="华文楷体"/>
            <w:sz w:val="28"/>
            <w:szCs w:val="28"/>
            <w:lang w:eastAsia="zh-CN"/>
          </w:rPr>
          <w:t>、</w:t>
        </w:r>
      </w:ins>
      <w:r>
        <w:rPr>
          <w:rFonts w:hint="eastAsia" w:ascii="华文楷体" w:hAnsi="华文楷体" w:eastAsia="华文楷体"/>
          <w:sz w:val="28"/>
          <w:szCs w:val="28"/>
        </w:rPr>
        <w:t>空性的见解的增上，这种大悲心</w:t>
      </w:r>
      <w:ins w:id="295" w:author="Administrator" w:date="2016-01-16T18:07:54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随着空性</w:t>
      </w:r>
      <w:ins w:id="296" w:author="Administrator" w:date="2016-01-16T18:08: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增上而增上的，最后就会达到无量。</w:t>
      </w:r>
    </w:p>
    <w:p>
      <w:pPr>
        <w:ind w:firstLine="570"/>
        <w:rPr>
          <w:ins w:id="297" w:author="Administrator" w:date="2016-01-16T18:09:42Z"/>
          <w:rFonts w:hint="eastAsia" w:ascii="华文楷体" w:hAnsi="华文楷体" w:eastAsia="华文楷体"/>
          <w:sz w:val="28"/>
          <w:szCs w:val="28"/>
        </w:rPr>
      </w:pPr>
      <w:r>
        <w:rPr>
          <w:rFonts w:hint="eastAsia" w:ascii="华文楷体" w:hAnsi="华文楷体" w:eastAsia="华文楷体"/>
          <w:sz w:val="28"/>
          <w:szCs w:val="28"/>
        </w:rPr>
        <w:t>那么</w:t>
      </w:r>
      <w:del w:id="298" w:author="Administrator" w:date="2016-01-16T00:45:38Z">
        <w:r>
          <w:rPr>
            <w:rFonts w:hint="eastAsia" w:ascii="华文楷体" w:hAnsi="华文楷体" w:eastAsia="华文楷体"/>
            <w:sz w:val="28"/>
            <w:szCs w:val="28"/>
          </w:rPr>
          <w:delText>，</w:delText>
        </w:r>
      </w:del>
      <w:r>
        <w:rPr>
          <w:rFonts w:hint="eastAsia" w:ascii="华文楷体" w:hAnsi="华文楷体" w:eastAsia="华文楷体"/>
          <w:sz w:val="28"/>
          <w:szCs w:val="28"/>
        </w:rPr>
        <w:t>真正的菩萨</w:t>
      </w:r>
      <w:ins w:id="299" w:author="Administrator" w:date="2016-01-17T15:01:49Z">
        <w:r>
          <w:rPr>
            <w:rFonts w:hint="eastAsia" w:ascii="华文楷体" w:hAnsi="华文楷体" w:eastAsia="华文楷体"/>
            <w:sz w:val="28"/>
            <w:szCs w:val="28"/>
            <w:lang w:eastAsia="zh-CN"/>
          </w:rPr>
          <w:t>他</w:t>
        </w:r>
      </w:ins>
      <w:r>
        <w:rPr>
          <w:rFonts w:hint="eastAsia" w:ascii="华文楷体" w:hAnsi="华文楷体" w:eastAsia="华文楷体"/>
          <w:sz w:val="28"/>
          <w:szCs w:val="28"/>
        </w:rPr>
        <w:t>在证悟了空性的时候，那种无漏的大悲心</w:t>
      </w:r>
      <w:ins w:id="300" w:author="Administrator" w:date="2016-01-16T00:45:22Z">
        <w:r>
          <w:rPr>
            <w:rFonts w:hint="eastAsia" w:ascii="华文楷体" w:hAnsi="华文楷体" w:eastAsia="华文楷体"/>
            <w:sz w:val="28"/>
            <w:szCs w:val="28"/>
            <w:lang w:eastAsia="zh-CN"/>
          </w:rPr>
          <w:t>、</w:t>
        </w:r>
      </w:ins>
      <w:del w:id="301" w:author="Administrator" w:date="2016-01-16T00:45:22Z">
        <w:r>
          <w:rPr>
            <w:rFonts w:hint="eastAsia" w:ascii="华文楷体" w:hAnsi="华文楷体" w:eastAsia="华文楷体"/>
            <w:sz w:val="28"/>
            <w:szCs w:val="28"/>
          </w:rPr>
          <w:delText>，</w:delText>
        </w:r>
      </w:del>
      <w:r>
        <w:rPr>
          <w:rFonts w:hint="eastAsia" w:ascii="华文楷体" w:hAnsi="华文楷体" w:eastAsia="华文楷体"/>
          <w:sz w:val="28"/>
          <w:szCs w:val="28"/>
        </w:rPr>
        <w:t>无缘的大悲心跟随就产生起来了。所以</w:t>
      </w:r>
      <w:del w:id="302" w:author="Administrator" w:date="2016-01-16T00:45:35Z">
        <w:r>
          <w:rPr>
            <w:rFonts w:hint="eastAsia" w:ascii="华文楷体" w:hAnsi="华文楷体" w:eastAsia="华文楷体"/>
            <w:sz w:val="28"/>
            <w:szCs w:val="28"/>
          </w:rPr>
          <w:delText>，</w:delText>
        </w:r>
      </w:del>
      <w:r>
        <w:rPr>
          <w:rFonts w:hint="eastAsia" w:ascii="华文楷体" w:hAnsi="华文楷体" w:eastAsia="华文楷体"/>
          <w:sz w:val="28"/>
          <w:szCs w:val="28"/>
        </w:rPr>
        <w:t>现在我们在证悟空性之前，一方面</w:t>
      </w:r>
      <w:ins w:id="303" w:author="Administrator" w:date="2016-01-16T18:08:21Z">
        <w:r>
          <w:rPr>
            <w:rFonts w:hint="eastAsia" w:ascii="华文楷体" w:hAnsi="华文楷体" w:eastAsia="华文楷体"/>
            <w:sz w:val="28"/>
            <w:szCs w:val="28"/>
            <w:lang w:eastAsia="zh-CN"/>
          </w:rPr>
          <w:t>也</w:t>
        </w:r>
      </w:ins>
      <w:del w:id="304" w:author="Administrator" w:date="2016-01-16T00:45:48Z">
        <w:r>
          <w:rPr>
            <w:rFonts w:hint="eastAsia" w:ascii="华文楷体" w:hAnsi="华文楷体" w:eastAsia="华文楷体"/>
            <w:sz w:val="28"/>
            <w:szCs w:val="28"/>
          </w:rPr>
          <w:delText>，</w:delText>
        </w:r>
      </w:del>
      <w:r>
        <w:rPr>
          <w:rFonts w:hint="eastAsia" w:ascii="华文楷体" w:hAnsi="华文楷体" w:eastAsia="华文楷体"/>
          <w:sz w:val="28"/>
          <w:szCs w:val="28"/>
        </w:rPr>
        <w:t>是要缘空性</w:t>
      </w:r>
      <w:ins w:id="305" w:author="Administrator" w:date="2016-01-16T18:08:45Z">
        <w:r>
          <w:rPr>
            <w:rFonts w:hint="eastAsia" w:ascii="华文楷体" w:hAnsi="华文楷体" w:eastAsia="华文楷体"/>
            <w:sz w:val="28"/>
            <w:szCs w:val="28"/>
            <w:lang w:eastAsia="zh-CN"/>
          </w:rPr>
          <w:t>的</w:t>
        </w:r>
      </w:ins>
      <w:r>
        <w:rPr>
          <w:rFonts w:hint="eastAsia" w:ascii="华文楷体" w:hAnsi="华文楷体" w:eastAsia="华文楷体"/>
          <w:sz w:val="28"/>
          <w:szCs w:val="28"/>
        </w:rPr>
        <w:t>所</w:t>
      </w:r>
      <w:ins w:id="306" w:author="Administrator" w:date="2016-01-16T18:08:35Z">
        <w:r>
          <w:rPr>
            <w:rFonts w:hint="eastAsia" w:ascii="华文楷体" w:hAnsi="华文楷体" w:eastAsia="华文楷体"/>
            <w:sz w:val="28"/>
            <w:szCs w:val="28"/>
            <w:lang w:eastAsia="zh-CN"/>
          </w:rPr>
          <w:t>缘</w:t>
        </w:r>
      </w:ins>
      <w:del w:id="307" w:author="Administrator" w:date="2016-01-16T18:08:34Z">
        <w:r>
          <w:rPr>
            <w:rFonts w:hint="eastAsia" w:ascii="华文楷体" w:hAnsi="华文楷体" w:eastAsia="华文楷体"/>
            <w:sz w:val="28"/>
            <w:szCs w:val="28"/>
          </w:rPr>
          <w:delText>然</w:delText>
        </w:r>
      </w:del>
      <w:r>
        <w:rPr>
          <w:rFonts w:hint="eastAsia" w:ascii="华文楷体" w:hAnsi="华文楷体" w:eastAsia="华文楷体"/>
          <w:sz w:val="28"/>
          <w:szCs w:val="28"/>
        </w:rPr>
        <w:t>再再地串习，一方面是在修持对众生的大悲心，这个方面实际上就是因为菩萨在入定的时候，或者是菩萨</w:t>
      </w:r>
      <w:ins w:id="308" w:author="Administrator" w:date="2016-01-17T15:02:10Z">
        <w:r>
          <w:rPr>
            <w:rFonts w:hint="eastAsia" w:ascii="华文楷体" w:hAnsi="华文楷体" w:eastAsia="华文楷体"/>
            <w:sz w:val="28"/>
            <w:szCs w:val="28"/>
            <w:lang w:eastAsia="zh-CN"/>
          </w:rPr>
          <w:t>或者</w:t>
        </w:r>
      </w:ins>
      <w:ins w:id="309" w:author="Administrator" w:date="2016-01-16T00:46:22Z">
        <w:r>
          <w:rPr>
            <w:rFonts w:hint="eastAsia" w:ascii="华文楷体" w:hAnsi="华文楷体" w:eastAsia="华文楷体"/>
            <w:sz w:val="28"/>
            <w:szCs w:val="28"/>
            <w:lang w:eastAsia="zh-CN"/>
          </w:rPr>
          <w:t>圣</w:t>
        </w:r>
      </w:ins>
      <w:del w:id="310" w:author="Administrator" w:date="2016-01-16T00:46:16Z">
        <w:r>
          <w:rPr>
            <w:rFonts w:hint="eastAsia" w:ascii="华文楷体" w:hAnsi="华文楷体" w:eastAsia="华文楷体"/>
            <w:sz w:val="28"/>
            <w:szCs w:val="28"/>
          </w:rPr>
          <w:delText>胜</w:delText>
        </w:r>
      </w:del>
      <w:r>
        <w:rPr>
          <w:rFonts w:hint="eastAsia" w:ascii="华文楷体" w:hAnsi="华文楷体" w:eastAsia="华文楷体"/>
          <w:sz w:val="28"/>
          <w:szCs w:val="28"/>
        </w:rPr>
        <w:t>者境界的时候，他的大悲心和空性的证悟是同时生起的缘故，所以说</w:t>
      </w:r>
      <w:del w:id="311" w:author="Administrator" w:date="2016-01-16T00:46:51Z">
        <w:r>
          <w:rPr>
            <w:rFonts w:hint="eastAsia" w:ascii="华文楷体" w:hAnsi="华文楷体" w:eastAsia="华文楷体"/>
            <w:sz w:val="28"/>
            <w:szCs w:val="28"/>
          </w:rPr>
          <w:delText>，</w:delText>
        </w:r>
      </w:del>
      <w:r>
        <w:rPr>
          <w:rFonts w:hint="eastAsia" w:ascii="华文楷体" w:hAnsi="华文楷体" w:eastAsia="华文楷体"/>
          <w:sz w:val="28"/>
          <w:szCs w:val="28"/>
        </w:rPr>
        <w:t>两个因我们可以平等地去修行的。</w:t>
      </w:r>
    </w:p>
    <w:p>
      <w:pPr>
        <w:ind w:firstLine="570"/>
        <w:rPr>
          <w:rFonts w:ascii="华文楷体" w:hAnsi="华文楷体" w:eastAsia="华文楷体"/>
          <w:sz w:val="28"/>
          <w:szCs w:val="28"/>
        </w:rPr>
      </w:pPr>
      <w:r>
        <w:rPr>
          <w:rFonts w:hint="eastAsia" w:ascii="华文楷体" w:hAnsi="华文楷体" w:eastAsia="华文楷体"/>
          <w:sz w:val="28"/>
          <w:szCs w:val="28"/>
        </w:rPr>
        <w:t>这段话的主要意思是，如果我们对</w:t>
      </w:r>
      <w:ins w:id="312" w:author="Administrator" w:date="2016-01-17T15:02:18Z">
        <w:r>
          <w:rPr>
            <w:rFonts w:hint="eastAsia" w:ascii="华文楷体" w:hAnsi="华文楷体" w:eastAsia="华文楷体"/>
            <w:sz w:val="28"/>
            <w:szCs w:val="28"/>
            <w:lang w:eastAsia="zh-CN"/>
          </w:rPr>
          <w:t>于</w:t>
        </w:r>
      </w:ins>
      <w:r>
        <w:rPr>
          <w:rFonts w:hint="eastAsia" w:ascii="华文楷体" w:hAnsi="华文楷体" w:eastAsia="华文楷体"/>
          <w:sz w:val="28"/>
          <w:szCs w:val="28"/>
        </w:rPr>
        <w:t>空性真正了达了</w:t>
      </w:r>
      <w:ins w:id="313" w:author="Administrator" w:date="2016-01-16T18:10:06Z">
        <w:r>
          <w:rPr>
            <w:rFonts w:hint="eastAsia" w:ascii="华文楷体" w:hAnsi="华文楷体" w:eastAsia="华文楷体"/>
            <w:sz w:val="28"/>
            <w:szCs w:val="28"/>
            <w:lang w:eastAsia="zh-CN"/>
          </w:rPr>
          <w:t>、</w:t>
        </w:r>
      </w:ins>
      <w:del w:id="314" w:author="Administrator" w:date="2016-01-16T18:10:06Z">
        <w:r>
          <w:rPr>
            <w:rFonts w:hint="eastAsia" w:ascii="华文楷体" w:hAnsi="华文楷体" w:eastAsia="华文楷体"/>
            <w:sz w:val="28"/>
            <w:szCs w:val="28"/>
          </w:rPr>
          <w:delText>，</w:delText>
        </w:r>
      </w:del>
      <w:r>
        <w:rPr>
          <w:rFonts w:hint="eastAsia" w:ascii="华文楷体" w:hAnsi="华文楷体" w:eastAsia="华文楷体"/>
          <w:sz w:val="28"/>
          <w:szCs w:val="28"/>
        </w:rPr>
        <w:t>悟入了，相续当中缘众生的大悲心会自然而然生起，而且这种悲心会与日俱增，最后达到无量相，成就佛陀的</w:t>
      </w:r>
      <w:ins w:id="315" w:author="Administrator" w:date="2016-01-16T18:10:17Z">
        <w:r>
          <w:rPr>
            <w:rFonts w:hint="eastAsia" w:ascii="华文楷体" w:hAnsi="华文楷体" w:eastAsia="华文楷体"/>
            <w:sz w:val="28"/>
            <w:szCs w:val="28"/>
            <w:lang w:eastAsia="zh-CN"/>
          </w:rPr>
          <w:t>这样一</w:t>
        </w:r>
      </w:ins>
      <w:ins w:id="316" w:author="Administrator" w:date="2016-01-16T18:10:20Z">
        <w:r>
          <w:rPr>
            <w:rFonts w:hint="eastAsia" w:ascii="华文楷体" w:hAnsi="华文楷体" w:eastAsia="华文楷体"/>
            <w:sz w:val="28"/>
            <w:szCs w:val="28"/>
            <w:lang w:eastAsia="zh-CN"/>
          </w:rPr>
          <w:t>种</w:t>
        </w:r>
      </w:ins>
      <w:r>
        <w:rPr>
          <w:rFonts w:hint="eastAsia" w:ascii="华文楷体" w:hAnsi="华文楷体" w:eastAsia="华文楷体"/>
          <w:sz w:val="28"/>
          <w:szCs w:val="28"/>
        </w:rPr>
        <w:t>殊胜悲心。</w:t>
      </w:r>
    </w:p>
    <w:p>
      <w:pPr>
        <w:ind w:firstLine="570"/>
        <w:rPr>
          <w:ins w:id="317" w:author="Administrator" w:date="2016-01-16T08:11:33Z"/>
          <w:rFonts w:hint="eastAsia" w:ascii="黑体" w:hAnsi="黑体" w:eastAsia="黑体" w:cs="黑体"/>
          <w:sz w:val="28"/>
          <w:szCs w:val="28"/>
        </w:rPr>
      </w:pPr>
      <w:del w:id="318" w:author="Administrator" w:date="2016-01-16T08:11:48Z">
        <w:r>
          <w:rPr>
            <w:rFonts w:hint="eastAsia" w:ascii="黑体" w:hAnsi="黑体" w:eastAsia="黑体" w:cs="黑体"/>
            <w:sz w:val="28"/>
            <w:szCs w:val="28"/>
            <w:rPrChange w:id="319" w:author="Administrator" w:date="2016-01-16T08:11:30Z">
              <w:rPr>
                <w:rFonts w:hint="eastAsia" w:ascii="华文楷体" w:hAnsi="华文楷体" w:eastAsia="华文楷体"/>
                <w:sz w:val="28"/>
                <w:szCs w:val="28"/>
              </w:rPr>
            </w:rPrChange>
          </w:rPr>
          <w:delText>[</w:delText>
        </w:r>
      </w:del>
      <w:ins w:id="320" w:author="Administrator" w:date="2016-01-16T08:11:49Z">
        <w:r>
          <w:rPr>
            <w:rFonts w:hint="eastAsia" w:ascii="黑体" w:hAnsi="黑体" w:eastAsia="黑体" w:cs="黑体"/>
            <w:sz w:val="28"/>
            <w:szCs w:val="28"/>
            <w:lang w:eastAsia="zh-CN"/>
          </w:rPr>
          <w:t>【</w:t>
        </w:r>
      </w:ins>
      <w:r>
        <w:rPr>
          <w:rFonts w:hint="eastAsia" w:ascii="黑体" w:hAnsi="黑体" w:eastAsia="黑体" w:cs="黑体"/>
          <w:sz w:val="28"/>
          <w:szCs w:val="28"/>
          <w:rPrChange w:id="321" w:author="Administrator" w:date="2016-01-16T08:11:30Z">
            <w:rPr>
              <w:rFonts w:hint="eastAsia" w:ascii="华文楷体" w:hAnsi="华文楷体" w:eastAsia="华文楷体"/>
              <w:sz w:val="28"/>
              <w:szCs w:val="28"/>
            </w:rPr>
          </w:rPrChange>
        </w:rPr>
        <w:t>大悲心之因就是证悟自他平等性，见到他众处于愚昧的痛苦之中；远离一切悲心之障碍——害心等为主的我执垢染</w:t>
      </w:r>
      <w:del w:id="322" w:author="Administrator" w:date="2016-01-16T08:11:54Z">
        <w:r>
          <w:rPr>
            <w:rFonts w:hint="eastAsia" w:ascii="黑体" w:hAnsi="黑体" w:eastAsia="黑体" w:cs="黑体"/>
            <w:sz w:val="28"/>
            <w:szCs w:val="28"/>
            <w:rPrChange w:id="323" w:author="Administrator" w:date="2016-01-16T08:11:30Z">
              <w:rPr>
                <w:rFonts w:hint="eastAsia" w:ascii="华文楷体" w:hAnsi="华文楷体" w:eastAsia="华文楷体"/>
                <w:sz w:val="28"/>
                <w:szCs w:val="28"/>
              </w:rPr>
            </w:rPrChange>
          </w:rPr>
          <w:delText>]</w:delText>
        </w:r>
      </w:del>
      <w:r>
        <w:rPr>
          <w:rFonts w:hint="eastAsia" w:ascii="黑体" w:hAnsi="黑体" w:eastAsia="黑体" w:cs="黑体"/>
          <w:sz w:val="28"/>
          <w:szCs w:val="28"/>
          <w:rPrChange w:id="324" w:author="Administrator" w:date="2016-01-16T08:11:30Z">
            <w:rPr>
              <w:rFonts w:hint="eastAsia" w:ascii="华文楷体" w:hAnsi="华文楷体" w:eastAsia="华文楷体"/>
              <w:sz w:val="28"/>
              <w:szCs w:val="28"/>
            </w:rPr>
          </w:rPrChange>
        </w:rPr>
        <w:t>。</w:t>
      </w:r>
      <w:ins w:id="325" w:author="Administrator" w:date="2016-01-16T08:11:52Z">
        <w:r>
          <w:rPr>
            <w:rFonts w:hint="eastAsia" w:ascii="黑体" w:hAnsi="黑体" w:eastAsia="黑体" w:cs="黑体"/>
            <w:sz w:val="28"/>
            <w:szCs w:val="28"/>
            <w:lang w:eastAsia="zh-CN"/>
          </w:rPr>
          <w:t>】</w:t>
        </w:r>
      </w:ins>
    </w:p>
    <w:p>
      <w:pPr>
        <w:ind w:firstLine="570"/>
        <w:rPr>
          <w:rFonts w:ascii="华文楷体" w:hAnsi="华文楷体" w:eastAsia="华文楷体"/>
          <w:sz w:val="28"/>
          <w:szCs w:val="28"/>
        </w:rPr>
      </w:pPr>
      <w:r>
        <w:rPr>
          <w:rFonts w:hint="eastAsia" w:ascii="华文楷体" w:hAnsi="华文楷体" w:eastAsia="华文楷体"/>
          <w:sz w:val="28"/>
          <w:szCs w:val="28"/>
        </w:rPr>
        <w:t>这一句话主要是讲到了</w:t>
      </w:r>
      <w:del w:id="326" w:author="Administrator" w:date="2016-01-16T08:12:27Z">
        <w:r>
          <w:rPr>
            <w:rFonts w:hint="eastAsia" w:ascii="华文楷体" w:hAnsi="华文楷体" w:eastAsia="华文楷体"/>
            <w:sz w:val="28"/>
            <w:szCs w:val="28"/>
          </w:rPr>
          <w:delText>，</w:delText>
        </w:r>
      </w:del>
      <w:r>
        <w:rPr>
          <w:rFonts w:hint="eastAsia" w:ascii="华文楷体" w:hAnsi="华文楷体" w:eastAsia="华文楷体"/>
          <w:sz w:val="28"/>
          <w:szCs w:val="28"/>
        </w:rPr>
        <w:t>大悲心的因，还有大悲心的障碍。如果我们具备了大悲心的因，又离开了障碍，具因无障的缘故，这个大悲心肯定会逐渐逐渐在相续当中萌生起来。作为一个大乘</w:t>
      </w:r>
      <w:ins w:id="327" w:author="Administrator" w:date="2016-01-16T18:10:46Z">
        <w:r>
          <w:rPr>
            <w:rFonts w:hint="eastAsia" w:ascii="华文楷体" w:hAnsi="华文楷体" w:eastAsia="华文楷体"/>
            <w:sz w:val="28"/>
            <w:szCs w:val="28"/>
            <w:lang w:eastAsia="zh-CN"/>
          </w:rPr>
          <w:t>的</w:t>
        </w:r>
      </w:ins>
      <w:r>
        <w:rPr>
          <w:rFonts w:hint="eastAsia" w:ascii="华文楷体" w:hAnsi="华文楷体" w:eastAsia="华文楷体"/>
          <w:sz w:val="28"/>
          <w:szCs w:val="28"/>
        </w:rPr>
        <w:t>修行者来讲，相续当中如果缺少了大悲心，绝对不可能作为大乘正道，所以</w:t>
      </w:r>
      <w:del w:id="328" w:author="Administrator" w:date="2016-01-16T08:13:14Z">
        <w:r>
          <w:rPr>
            <w:rFonts w:hint="eastAsia" w:ascii="华文楷体" w:hAnsi="华文楷体" w:eastAsia="华文楷体"/>
            <w:sz w:val="28"/>
            <w:szCs w:val="28"/>
          </w:rPr>
          <w:delText>，</w:delText>
        </w:r>
      </w:del>
      <w:r>
        <w:rPr>
          <w:rFonts w:hint="eastAsia" w:ascii="华文楷体" w:hAnsi="华文楷体" w:eastAsia="华文楷体"/>
          <w:sz w:val="28"/>
          <w:szCs w:val="28"/>
        </w:rPr>
        <w:t>对大悲心对于修习菩萨道的菩萨来</w:t>
      </w:r>
      <w:ins w:id="329" w:author="Administrator" w:date="2016-01-16T18:10:57Z">
        <w:r>
          <w:rPr>
            <w:rFonts w:hint="eastAsia" w:ascii="华文楷体" w:hAnsi="华文楷体" w:eastAsia="华文楷体"/>
            <w:sz w:val="28"/>
            <w:szCs w:val="28"/>
            <w:lang w:eastAsia="zh-CN"/>
          </w:rPr>
          <w:t>讲</w:t>
        </w:r>
      </w:ins>
      <w:del w:id="330" w:author="Administrator" w:date="2016-01-16T18:10:55Z">
        <w:r>
          <w:rPr>
            <w:rFonts w:hint="eastAsia" w:ascii="华文楷体" w:hAnsi="华文楷体" w:eastAsia="华文楷体"/>
            <w:sz w:val="28"/>
            <w:szCs w:val="28"/>
          </w:rPr>
          <w:delText>说</w:delText>
        </w:r>
      </w:del>
      <w:r>
        <w:rPr>
          <w:rFonts w:hint="eastAsia" w:ascii="华文楷体" w:hAnsi="华文楷体" w:eastAsia="华文楷体"/>
          <w:sz w:val="28"/>
          <w:szCs w:val="28"/>
        </w:rPr>
        <w:t>是非常重要的。</w:t>
      </w:r>
    </w:p>
    <w:p>
      <w:pPr>
        <w:ind w:firstLine="570"/>
        <w:rPr>
          <w:rFonts w:ascii="华文楷体" w:hAnsi="华文楷体" w:eastAsia="华文楷体"/>
          <w:sz w:val="28"/>
          <w:szCs w:val="28"/>
        </w:rPr>
      </w:pPr>
      <w:r>
        <w:rPr>
          <w:rFonts w:hint="eastAsia" w:ascii="华文楷体" w:hAnsi="华文楷体" w:eastAsia="华文楷体"/>
          <w:sz w:val="28"/>
          <w:szCs w:val="28"/>
        </w:rPr>
        <w:t>那么</w:t>
      </w:r>
      <w:del w:id="331" w:author="Administrator" w:date="2016-01-16T08:13:23Z">
        <w:r>
          <w:rPr>
            <w:rFonts w:hint="eastAsia" w:ascii="华文楷体" w:hAnsi="华文楷体" w:eastAsia="华文楷体"/>
            <w:sz w:val="28"/>
            <w:szCs w:val="28"/>
          </w:rPr>
          <w:delText>，</w:delText>
        </w:r>
      </w:del>
      <w:r>
        <w:rPr>
          <w:rFonts w:hint="eastAsia" w:ascii="华文楷体" w:hAnsi="华文楷体" w:eastAsia="华文楷体"/>
          <w:sz w:val="28"/>
          <w:szCs w:val="28"/>
        </w:rPr>
        <w:t>此处</w:t>
      </w:r>
      <w:ins w:id="332" w:author="Administrator" w:date="2016-01-17T15:03:21Z">
        <w:r>
          <w:rPr>
            <w:rFonts w:hint="eastAsia" w:ascii="华文楷体" w:hAnsi="华文楷体" w:eastAsia="华文楷体"/>
            <w:sz w:val="28"/>
            <w:szCs w:val="28"/>
            <w:lang w:eastAsia="zh-CN"/>
          </w:rPr>
          <w:t>说呢</w:t>
        </w:r>
      </w:ins>
      <w:del w:id="333" w:author="Administrator" w:date="2016-01-17T15:03:22Z">
        <w:r>
          <w:rPr>
            <w:rFonts w:hint="eastAsia" w:ascii="华文楷体" w:hAnsi="华文楷体" w:eastAsia="华文楷体"/>
            <w:sz w:val="28"/>
            <w:szCs w:val="28"/>
          </w:rPr>
          <w:delText>的</w:delText>
        </w:r>
      </w:del>
      <w:r>
        <w:rPr>
          <w:rFonts w:hint="eastAsia" w:ascii="华文楷体" w:hAnsi="华文楷体" w:eastAsia="华文楷体"/>
          <w:sz w:val="28"/>
          <w:szCs w:val="28"/>
        </w:rPr>
        <w:t>大悲心的主因是什么呢？就是证悟自他平等，自己和众生都是平等的空性，自己和众生全都是一种空性的本体，</w:t>
      </w:r>
      <w:ins w:id="334" w:author="Administrator" w:date="2016-01-16T18:11:18Z">
        <w:r>
          <w:rPr>
            <w:rFonts w:hint="eastAsia" w:ascii="华文楷体" w:hAnsi="华文楷体" w:eastAsia="华文楷体"/>
            <w:sz w:val="28"/>
            <w:szCs w:val="28"/>
            <w:lang w:eastAsia="zh-CN"/>
          </w:rPr>
          <w:t>那么这个时候</w:t>
        </w:r>
      </w:ins>
      <w:r>
        <w:rPr>
          <w:rFonts w:hint="eastAsia" w:ascii="华文楷体" w:hAnsi="华文楷体" w:eastAsia="华文楷体"/>
          <w:sz w:val="28"/>
          <w:szCs w:val="28"/>
        </w:rPr>
        <w:t>见到他众处于愚昧</w:t>
      </w:r>
      <w:del w:id="335" w:author="Administrator" w:date="2016-01-16T21:00:16Z">
        <w:r>
          <w:rPr>
            <w:rFonts w:hint="eastAsia" w:ascii="华文楷体" w:hAnsi="华文楷体" w:eastAsia="华文楷体"/>
            <w:sz w:val="28"/>
            <w:szCs w:val="28"/>
          </w:rPr>
          <w:delText>的</w:delText>
        </w:r>
      </w:del>
      <w:r>
        <w:rPr>
          <w:rFonts w:hint="eastAsia" w:ascii="华文楷体" w:hAnsi="华文楷体" w:eastAsia="华文楷体"/>
          <w:sz w:val="28"/>
          <w:szCs w:val="28"/>
        </w:rPr>
        <w:t>痛苦当中，这个时候会油然</w:t>
      </w:r>
      <w:ins w:id="336" w:author="Administrator" w:date="2016-01-17T15:03:35Z">
        <w:r>
          <w:rPr>
            <w:rFonts w:hint="eastAsia" w:ascii="华文楷体" w:hAnsi="华文楷体" w:eastAsia="华文楷体"/>
            <w:sz w:val="28"/>
            <w:szCs w:val="28"/>
            <w:lang w:eastAsia="zh-CN"/>
          </w:rPr>
          <w:t>会</w:t>
        </w:r>
      </w:ins>
      <w:r>
        <w:rPr>
          <w:rFonts w:hint="eastAsia" w:ascii="华文楷体" w:hAnsi="华文楷体" w:eastAsia="华文楷体"/>
          <w:sz w:val="28"/>
          <w:szCs w:val="28"/>
        </w:rPr>
        <w:t>生起大悲心。就是说</w:t>
      </w:r>
      <w:del w:id="337" w:author="Administrator" w:date="2016-01-16T08:15:08Z">
        <w:r>
          <w:rPr>
            <w:rFonts w:hint="eastAsia" w:ascii="华文楷体" w:hAnsi="华文楷体" w:eastAsia="华文楷体"/>
            <w:sz w:val="28"/>
            <w:szCs w:val="28"/>
          </w:rPr>
          <w:delText>，</w:delText>
        </w:r>
      </w:del>
      <w:ins w:id="338" w:author="Administrator" w:date="2016-01-16T21:00:34Z">
        <w:r>
          <w:rPr>
            <w:rFonts w:hint="eastAsia" w:ascii="华文楷体" w:hAnsi="华文楷体" w:eastAsia="华文楷体"/>
            <w:sz w:val="28"/>
            <w:szCs w:val="28"/>
            <w:lang w:eastAsia="zh-CN"/>
          </w:rPr>
          <w:t>佛</w:t>
        </w:r>
      </w:ins>
      <w:del w:id="339" w:author="Administrator" w:date="2016-01-16T21:00:32Z">
        <w:r>
          <w:rPr>
            <w:rFonts w:hint="eastAsia" w:ascii="华文楷体" w:hAnsi="华文楷体" w:eastAsia="华文楷体"/>
            <w:sz w:val="28"/>
            <w:szCs w:val="28"/>
          </w:rPr>
          <w:delText>我</w:delText>
        </w:r>
      </w:del>
      <w:r>
        <w:rPr>
          <w:rFonts w:hint="eastAsia" w:ascii="华文楷体" w:hAnsi="华文楷体" w:eastAsia="华文楷体"/>
          <w:sz w:val="28"/>
          <w:szCs w:val="28"/>
        </w:rPr>
        <w:t>已经了知了自己和众生全都是平等性的，在胜义谛中也是平等性的，那么</w:t>
      </w:r>
      <w:del w:id="340" w:author="Administrator" w:date="2016-01-16T08:15:19Z">
        <w:r>
          <w:rPr>
            <w:rFonts w:hint="eastAsia" w:ascii="华文楷体" w:hAnsi="华文楷体" w:eastAsia="华文楷体"/>
            <w:sz w:val="28"/>
            <w:szCs w:val="28"/>
          </w:rPr>
          <w:delText>，</w:delText>
        </w:r>
      </w:del>
      <w:r>
        <w:rPr>
          <w:rFonts w:hint="eastAsia" w:ascii="华文楷体" w:hAnsi="华文楷体" w:eastAsia="华文楷体"/>
          <w:sz w:val="28"/>
          <w:szCs w:val="28"/>
        </w:rPr>
        <w:t>在世俗谛当中离苦的心、求乐的心，或者</w:t>
      </w:r>
      <w:ins w:id="341" w:author="Administrator" w:date="2016-01-17T15:03:51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对入道者来讲</w:t>
      </w:r>
      <w:ins w:id="342" w:author="Administrator" w:date="2016-01-16T21:01:00Z">
        <w:r>
          <w:rPr>
            <w:rFonts w:hint="eastAsia" w:ascii="华文楷体" w:hAnsi="华文楷体" w:eastAsia="华文楷体"/>
            <w:sz w:val="28"/>
            <w:szCs w:val="28"/>
            <w:lang w:eastAsia="zh-CN"/>
          </w:rPr>
          <w:t>的话</w:t>
        </w:r>
      </w:ins>
      <w:del w:id="343" w:author="Administrator" w:date="2016-01-16T21:00:53Z">
        <w:r>
          <w:rPr>
            <w:rFonts w:hint="eastAsia" w:ascii="华文楷体" w:hAnsi="华文楷体" w:eastAsia="华文楷体"/>
            <w:sz w:val="28"/>
            <w:szCs w:val="28"/>
          </w:rPr>
          <w:delText>，</w:delText>
        </w:r>
      </w:del>
      <w:r>
        <w:rPr>
          <w:rFonts w:hint="eastAsia" w:ascii="华文楷体" w:hAnsi="华文楷体" w:eastAsia="华文楷体"/>
          <w:sz w:val="28"/>
          <w:szCs w:val="28"/>
        </w:rPr>
        <w:t>求道的心这些都是相同的，但是</w:t>
      </w:r>
      <w:del w:id="344" w:author="Administrator" w:date="2016-01-16T08:15:38Z">
        <w:r>
          <w:rPr>
            <w:rFonts w:hint="eastAsia" w:ascii="华文楷体" w:hAnsi="华文楷体" w:eastAsia="华文楷体"/>
            <w:sz w:val="28"/>
            <w:szCs w:val="28"/>
          </w:rPr>
          <w:delText>，</w:delText>
        </w:r>
      </w:del>
      <w:r>
        <w:rPr>
          <w:rFonts w:hint="eastAsia" w:ascii="华文楷体" w:hAnsi="华文楷体" w:eastAsia="华文楷体"/>
          <w:sz w:val="28"/>
          <w:szCs w:val="28"/>
        </w:rPr>
        <w:t>因为其它众生没有真正通达空性，仍然处在一种执著万法实有的愚昧的状态当中，处在通过愚昧产生的痛苦当中，这个时候就会产生大悲心。</w:t>
      </w:r>
      <w:ins w:id="345" w:author="Administrator" w:date="2016-01-16T21:01:27Z">
        <w:r>
          <w:rPr>
            <w:rFonts w:hint="eastAsia" w:ascii="华文楷体" w:hAnsi="华文楷体" w:eastAsia="华文楷体"/>
            <w:sz w:val="28"/>
            <w:szCs w:val="28"/>
            <w:lang w:eastAsia="zh-CN"/>
          </w:rPr>
          <w:t>所以</w:t>
        </w:r>
      </w:ins>
      <w:ins w:id="346" w:author="Administrator" w:date="2016-01-16T21:01:19Z">
        <w:r>
          <w:rPr>
            <w:rFonts w:hint="eastAsia" w:ascii="华文楷体" w:hAnsi="华文楷体" w:eastAsia="华文楷体"/>
            <w:sz w:val="28"/>
            <w:szCs w:val="28"/>
            <w:lang w:eastAsia="zh-CN"/>
          </w:rPr>
          <w:t>说</w:t>
        </w:r>
      </w:ins>
      <w:ins w:id="347" w:author="Administrator" w:date="2016-01-16T21:01:23Z">
        <w:r>
          <w:rPr>
            <w:rFonts w:hint="eastAsia" w:ascii="华文楷体" w:hAnsi="华文楷体" w:eastAsia="华文楷体"/>
            <w:sz w:val="28"/>
            <w:szCs w:val="28"/>
            <w:lang w:eastAsia="zh-CN"/>
          </w:rPr>
          <w:t>呢</w:t>
        </w:r>
      </w:ins>
      <w:r>
        <w:rPr>
          <w:rFonts w:hint="eastAsia" w:ascii="华文楷体" w:hAnsi="华文楷体" w:eastAsia="华文楷体"/>
          <w:sz w:val="28"/>
          <w:szCs w:val="28"/>
        </w:rPr>
        <w:t>此处</w:t>
      </w:r>
      <w:ins w:id="348" w:author="Administrator" w:date="2016-01-17T15:04:10Z">
        <w:r>
          <w:rPr>
            <w:rFonts w:hint="eastAsia" w:ascii="华文楷体" w:hAnsi="华文楷体" w:eastAsia="华文楷体"/>
            <w:sz w:val="28"/>
            <w:szCs w:val="28"/>
            <w:lang w:eastAsia="zh-CN"/>
          </w:rPr>
          <w:t>说</w:t>
        </w:r>
      </w:ins>
      <w:r>
        <w:rPr>
          <w:rFonts w:hint="eastAsia" w:ascii="华文楷体" w:hAnsi="华文楷体" w:eastAsia="华文楷体"/>
          <w:sz w:val="28"/>
          <w:szCs w:val="28"/>
        </w:rPr>
        <w:t>真正生悲心的因就是通达万法的本性。</w:t>
      </w:r>
    </w:p>
    <w:p>
      <w:pPr>
        <w:ind w:firstLine="570"/>
        <w:rPr>
          <w:rFonts w:ascii="华文楷体" w:hAnsi="华文楷体" w:eastAsia="华文楷体"/>
          <w:sz w:val="28"/>
          <w:szCs w:val="28"/>
        </w:rPr>
      </w:pPr>
      <w:r>
        <w:rPr>
          <w:rFonts w:hint="eastAsia" w:ascii="华文楷体" w:hAnsi="华文楷体" w:eastAsia="华文楷体"/>
          <w:sz w:val="28"/>
          <w:szCs w:val="28"/>
        </w:rPr>
        <w:t>然后远离一切悲心的障碍——害心等为主的我执垢染，悲心的障碍是什么呢？是害心</w:t>
      </w:r>
      <w:ins w:id="349" w:author="Administrator" w:date="2016-01-16T21:02:14Z">
        <w:r>
          <w:rPr>
            <w:rFonts w:hint="eastAsia" w:ascii="华文楷体" w:hAnsi="华文楷体" w:eastAsia="华文楷体"/>
            <w:sz w:val="28"/>
            <w:szCs w:val="28"/>
            <w:lang w:eastAsia="zh-CN"/>
          </w:rPr>
          <w:t>或者</w:t>
        </w:r>
      </w:ins>
      <w:del w:id="350" w:author="Administrator" w:date="2016-01-16T21:02:11Z">
        <w:r>
          <w:rPr>
            <w:rFonts w:hint="eastAsia" w:ascii="华文楷体" w:hAnsi="华文楷体" w:eastAsia="华文楷体"/>
            <w:sz w:val="28"/>
            <w:szCs w:val="28"/>
          </w:rPr>
          <w:delText>、</w:delText>
        </w:r>
      </w:del>
      <w:r>
        <w:rPr>
          <w:rFonts w:hint="eastAsia" w:ascii="华文楷体" w:hAnsi="华文楷体" w:eastAsia="华文楷体"/>
          <w:sz w:val="28"/>
          <w:szCs w:val="28"/>
        </w:rPr>
        <w:t>忌妒</w:t>
      </w:r>
      <w:ins w:id="351" w:author="Administrator" w:date="2016-01-16T21:02:18Z">
        <w:r>
          <w:rPr>
            <w:rFonts w:hint="eastAsia" w:ascii="华文楷体" w:hAnsi="华文楷体" w:eastAsia="华文楷体"/>
            <w:sz w:val="28"/>
            <w:szCs w:val="28"/>
            <w:lang w:eastAsia="zh-CN"/>
          </w:rPr>
          <w:t>啊</w:t>
        </w:r>
      </w:ins>
      <w:r>
        <w:rPr>
          <w:rFonts w:hint="eastAsia" w:ascii="华文楷体" w:hAnsi="华文楷体" w:eastAsia="华文楷体"/>
          <w:sz w:val="28"/>
          <w:szCs w:val="28"/>
        </w:rPr>
        <w:t>、傲慢</w:t>
      </w:r>
      <w:ins w:id="352" w:author="Administrator" w:date="2016-01-16T21:03:59Z">
        <w:r>
          <w:rPr>
            <w:rFonts w:hint="eastAsia" w:ascii="华文楷体" w:hAnsi="华文楷体" w:eastAsia="华文楷体"/>
            <w:sz w:val="28"/>
            <w:szCs w:val="28"/>
            <w:lang w:eastAsia="zh-CN"/>
          </w:rPr>
          <w:t>啊</w:t>
        </w:r>
      </w:ins>
      <w:r>
        <w:rPr>
          <w:rFonts w:hint="eastAsia" w:ascii="华文楷体" w:hAnsi="华文楷体" w:eastAsia="华文楷体"/>
          <w:sz w:val="28"/>
          <w:szCs w:val="28"/>
        </w:rPr>
        <w:t>等等，这</w:t>
      </w:r>
      <w:ins w:id="353" w:author="Administrator" w:date="2016-01-16T21:03:35Z">
        <w:r>
          <w:rPr>
            <w:rFonts w:hint="eastAsia" w:ascii="华文楷体" w:hAnsi="华文楷体" w:eastAsia="华文楷体"/>
            <w:sz w:val="28"/>
            <w:szCs w:val="28"/>
            <w:lang w:eastAsia="zh-CN"/>
          </w:rPr>
          <w:t>些</w:t>
        </w:r>
      </w:ins>
      <w:del w:id="354" w:author="Administrator" w:date="2016-01-16T21:03:34Z">
        <w:r>
          <w:rPr>
            <w:rFonts w:hint="eastAsia" w:ascii="华文楷体" w:hAnsi="华文楷体" w:eastAsia="华文楷体"/>
            <w:sz w:val="28"/>
            <w:szCs w:val="28"/>
          </w:rPr>
          <w:delText>一</w:delText>
        </w:r>
      </w:del>
      <w:r>
        <w:rPr>
          <w:rFonts w:hint="eastAsia" w:ascii="华文楷体" w:hAnsi="华文楷体" w:eastAsia="华文楷体"/>
          <w:sz w:val="28"/>
          <w:szCs w:val="28"/>
        </w:rPr>
        <w:t>方面以我执为主而产生的种种</w:t>
      </w:r>
      <w:ins w:id="355" w:author="Administrator" w:date="2016-01-16T21:04:06Z">
        <w:r>
          <w:rPr>
            <w:rFonts w:hint="eastAsia" w:ascii="华文楷体" w:hAnsi="华文楷体" w:eastAsia="华文楷体"/>
            <w:sz w:val="28"/>
            <w:szCs w:val="28"/>
            <w:lang w:eastAsia="zh-CN"/>
          </w:rPr>
          <w:t>的</w:t>
        </w:r>
      </w:ins>
      <w:r>
        <w:rPr>
          <w:rFonts w:hint="eastAsia" w:ascii="华文楷体" w:hAnsi="华文楷体" w:eastAsia="华文楷体"/>
          <w:sz w:val="28"/>
          <w:szCs w:val="28"/>
        </w:rPr>
        <w:t>障碍，</w:t>
      </w:r>
      <w:ins w:id="356" w:author="Administrator" w:date="2016-01-16T21:02:46Z">
        <w:r>
          <w:rPr>
            <w:rFonts w:hint="eastAsia" w:ascii="华文楷体" w:hAnsi="华文楷体" w:eastAsia="华文楷体"/>
            <w:sz w:val="28"/>
            <w:szCs w:val="28"/>
          </w:rPr>
          <w:t>这</w:t>
        </w:r>
      </w:ins>
      <w:ins w:id="357" w:author="Administrator" w:date="2016-01-16T21:03:38Z">
        <w:r>
          <w:rPr>
            <w:rFonts w:hint="eastAsia" w:ascii="华文楷体" w:hAnsi="华文楷体" w:eastAsia="华文楷体"/>
            <w:sz w:val="28"/>
            <w:szCs w:val="28"/>
            <w:lang w:eastAsia="zh-CN"/>
          </w:rPr>
          <w:t>些</w:t>
        </w:r>
      </w:ins>
      <w:ins w:id="358" w:author="Administrator" w:date="2016-01-16T21:02:46Z">
        <w:r>
          <w:rPr>
            <w:rFonts w:hint="eastAsia" w:ascii="华文楷体" w:hAnsi="华文楷体" w:eastAsia="华文楷体"/>
            <w:sz w:val="28"/>
            <w:szCs w:val="28"/>
          </w:rPr>
          <w:t>方面</w:t>
        </w:r>
      </w:ins>
      <w:ins w:id="359" w:author="Administrator" w:date="2016-01-16T21:04:19Z">
        <w:r>
          <w:rPr>
            <w:rFonts w:hint="eastAsia" w:ascii="华文楷体" w:hAnsi="华文楷体" w:eastAsia="华文楷体"/>
            <w:sz w:val="28"/>
            <w:szCs w:val="28"/>
            <w:lang w:eastAsia="zh-CN"/>
          </w:rPr>
          <w:t>通过</w:t>
        </w:r>
      </w:ins>
      <w:del w:id="360" w:author="Administrator" w:date="2016-01-16T21:04:16Z">
        <w:r>
          <w:rPr>
            <w:rFonts w:hint="eastAsia" w:ascii="华文楷体" w:hAnsi="华文楷体" w:eastAsia="华文楷体"/>
            <w:sz w:val="28"/>
            <w:szCs w:val="28"/>
          </w:rPr>
          <w:delText>在</w:delText>
        </w:r>
      </w:del>
      <w:r>
        <w:rPr>
          <w:rFonts w:hint="eastAsia" w:ascii="华文楷体" w:hAnsi="华文楷体" w:eastAsia="华文楷体"/>
          <w:sz w:val="28"/>
          <w:szCs w:val="28"/>
        </w:rPr>
        <w:t>通达空性之后，粗大的烦恼自然而然会</w:t>
      </w:r>
      <w:ins w:id="361" w:author="Administrator" w:date="2016-01-16T21:03:46Z">
        <w:r>
          <w:rPr>
            <w:rFonts w:hint="eastAsia" w:ascii="华文楷体" w:hAnsi="华文楷体" w:eastAsia="华文楷体"/>
            <w:sz w:val="28"/>
            <w:szCs w:val="28"/>
            <w:lang w:eastAsia="zh-CN"/>
          </w:rPr>
          <w:t>息</w:t>
        </w:r>
      </w:ins>
      <w:del w:id="362" w:author="Administrator" w:date="2016-01-16T21:03:42Z">
        <w:r>
          <w:rPr>
            <w:rFonts w:hint="eastAsia" w:ascii="华文楷体" w:hAnsi="华文楷体" w:eastAsia="华文楷体"/>
            <w:sz w:val="28"/>
            <w:szCs w:val="28"/>
          </w:rPr>
          <w:delText>熄</w:delText>
        </w:r>
      </w:del>
      <w:r>
        <w:rPr>
          <w:rFonts w:hint="eastAsia" w:ascii="华文楷体" w:hAnsi="华文楷体" w:eastAsia="华文楷体"/>
          <w:sz w:val="28"/>
          <w:szCs w:val="28"/>
        </w:rPr>
        <w:t>灭。所以</w:t>
      </w:r>
      <w:ins w:id="363" w:author="Administrator" w:date="2016-01-16T21:04:48Z">
        <w:r>
          <w:rPr>
            <w:rFonts w:hint="eastAsia" w:ascii="华文楷体" w:hAnsi="华文楷体" w:eastAsia="华文楷体"/>
            <w:sz w:val="28"/>
            <w:szCs w:val="28"/>
            <w:lang w:eastAsia="zh-CN"/>
          </w:rPr>
          <w:t>说呢</w:t>
        </w:r>
      </w:ins>
      <w:ins w:id="364" w:author="Administrator" w:date="2016-01-16T21:05:01Z">
        <w:r>
          <w:rPr>
            <w:rFonts w:hint="eastAsia" w:ascii="华文楷体" w:hAnsi="华文楷体" w:eastAsia="华文楷体"/>
            <w:sz w:val="28"/>
            <w:szCs w:val="28"/>
            <w:lang w:eastAsia="zh-CN"/>
          </w:rPr>
          <w:t>像这样的话</w:t>
        </w:r>
      </w:ins>
      <w:ins w:id="365" w:author="Administrator" w:date="2016-01-16T21:05:19Z">
        <w:r>
          <w:rPr>
            <w:rFonts w:hint="eastAsia" w:ascii="华文楷体" w:hAnsi="华文楷体" w:eastAsia="华文楷体"/>
            <w:sz w:val="28"/>
            <w:szCs w:val="28"/>
          </w:rPr>
          <w:t>生起</w:t>
        </w:r>
      </w:ins>
      <w:ins w:id="366" w:author="Administrator" w:date="2016-01-16T21:05:45Z">
        <w:r>
          <w:rPr>
            <w:rFonts w:hint="eastAsia" w:ascii="华文楷体" w:hAnsi="华文楷体" w:eastAsia="华文楷体"/>
            <w:sz w:val="28"/>
            <w:szCs w:val="28"/>
            <w:lang w:eastAsia="zh-CN"/>
          </w:rPr>
          <w:t>了</w:t>
        </w:r>
      </w:ins>
      <w:ins w:id="367" w:author="Administrator" w:date="2016-01-16T21:05:19Z">
        <w:r>
          <w:rPr>
            <w:rFonts w:hint="eastAsia" w:ascii="华文楷体" w:hAnsi="华文楷体" w:eastAsia="华文楷体"/>
            <w:sz w:val="28"/>
            <w:szCs w:val="28"/>
          </w:rPr>
          <w:t>大悲心</w:t>
        </w:r>
      </w:ins>
      <w:ins w:id="368" w:author="Administrator" w:date="2016-01-16T21:05:50Z">
        <w:r>
          <w:rPr>
            <w:rFonts w:hint="eastAsia" w:ascii="华文楷体" w:hAnsi="华文楷体" w:eastAsia="华文楷体"/>
            <w:sz w:val="28"/>
            <w:szCs w:val="28"/>
            <w:lang w:eastAsia="zh-CN"/>
          </w:rPr>
          <w:t>、</w:t>
        </w:r>
      </w:ins>
      <w:del w:id="369" w:author="Administrator" w:date="2016-01-16T21:03:48Z">
        <w:r>
          <w:rPr>
            <w:rFonts w:hint="eastAsia" w:ascii="华文楷体" w:hAnsi="华文楷体" w:eastAsia="华文楷体"/>
            <w:sz w:val="28"/>
            <w:szCs w:val="28"/>
          </w:rPr>
          <w:delText>，</w:delText>
        </w:r>
      </w:del>
      <w:r>
        <w:rPr>
          <w:rFonts w:hint="eastAsia" w:ascii="华文楷体" w:hAnsi="华文楷体" w:eastAsia="华文楷体"/>
          <w:sz w:val="28"/>
          <w:szCs w:val="28"/>
        </w:rPr>
        <w:t>具备了</w:t>
      </w:r>
      <w:del w:id="370" w:author="Administrator" w:date="2016-01-16T21:06:06Z">
        <w:r>
          <w:rPr>
            <w:rFonts w:hint="eastAsia" w:ascii="华文楷体" w:hAnsi="华文楷体" w:eastAsia="华文楷体"/>
            <w:sz w:val="28"/>
            <w:szCs w:val="28"/>
          </w:rPr>
          <w:delText>生起</w:delText>
        </w:r>
      </w:del>
      <w:r>
        <w:rPr>
          <w:rFonts w:hint="eastAsia" w:ascii="华文楷体" w:hAnsi="华文楷体" w:eastAsia="华文楷体"/>
          <w:sz w:val="28"/>
          <w:szCs w:val="28"/>
        </w:rPr>
        <w:t>大悲心的因，而且谴除了大悲心的障碍之后，具因无障的缘故，大悲心就</w:t>
      </w:r>
      <w:ins w:id="371" w:author="Administrator" w:date="2016-01-16T21:06:31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顺利地产生起来。</w:t>
      </w:r>
    </w:p>
    <w:p>
      <w:pPr>
        <w:ind w:firstLine="570"/>
        <w:rPr>
          <w:ins w:id="372" w:author="Administrator" w:date="2016-01-16T08:19:32Z"/>
          <w:rFonts w:hint="eastAsia" w:ascii="黑体" w:hAnsi="黑体" w:eastAsia="黑体" w:cs="黑体"/>
          <w:sz w:val="28"/>
          <w:szCs w:val="28"/>
          <w:lang w:eastAsia="zh-CN"/>
        </w:rPr>
      </w:pPr>
      <w:del w:id="373" w:author="Administrator" w:date="2016-01-16T08:19:16Z">
        <w:r>
          <w:rPr>
            <w:rFonts w:hint="eastAsia" w:ascii="黑体" w:hAnsi="黑体" w:eastAsia="黑体" w:cs="黑体"/>
            <w:sz w:val="28"/>
            <w:szCs w:val="28"/>
            <w:rPrChange w:id="374" w:author="Administrator" w:date="2016-01-16T08:19:29Z">
              <w:rPr>
                <w:rFonts w:hint="eastAsia" w:ascii="华文楷体" w:hAnsi="华文楷体" w:eastAsia="华文楷体"/>
                <w:sz w:val="28"/>
                <w:szCs w:val="28"/>
              </w:rPr>
            </w:rPrChange>
          </w:rPr>
          <w:delText>[</w:delText>
        </w:r>
      </w:del>
      <w:ins w:id="375" w:author="Administrator" w:date="2016-01-16T08:19:16Z">
        <w:r>
          <w:rPr>
            <w:rFonts w:hint="eastAsia" w:ascii="黑体" w:hAnsi="黑体" w:eastAsia="黑体" w:cs="黑体"/>
            <w:sz w:val="28"/>
            <w:szCs w:val="28"/>
            <w:lang w:eastAsia="zh-CN"/>
            <w:rPrChange w:id="376" w:author="Administrator" w:date="2016-01-16T08:19:29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377" w:author="Administrator" w:date="2016-01-16T08:19:29Z">
            <w:rPr>
              <w:rFonts w:hint="eastAsia" w:ascii="华文楷体" w:hAnsi="华文楷体" w:eastAsia="华文楷体"/>
              <w:sz w:val="28"/>
              <w:szCs w:val="28"/>
            </w:rPr>
          </w:rPrChange>
        </w:rPr>
        <w:t>为此，以因全无障碍的理证也可证实这一点</w:t>
      </w:r>
      <w:del w:id="378" w:author="Administrator" w:date="2016-01-16T08:19:12Z">
        <w:r>
          <w:rPr>
            <w:rFonts w:hint="eastAsia" w:ascii="黑体" w:hAnsi="黑体" w:eastAsia="黑体" w:cs="黑体"/>
            <w:sz w:val="28"/>
            <w:szCs w:val="28"/>
            <w:rPrChange w:id="379" w:author="Administrator" w:date="2016-01-16T08:19:29Z">
              <w:rPr>
                <w:rFonts w:hint="eastAsia" w:ascii="华文楷体" w:hAnsi="华文楷体" w:eastAsia="华文楷体"/>
                <w:sz w:val="28"/>
                <w:szCs w:val="28"/>
              </w:rPr>
            </w:rPrChange>
          </w:rPr>
          <w:delText>]</w:delText>
        </w:r>
      </w:del>
      <w:r>
        <w:rPr>
          <w:rFonts w:hint="eastAsia" w:ascii="黑体" w:hAnsi="黑体" w:eastAsia="黑体" w:cs="黑体"/>
          <w:sz w:val="28"/>
          <w:szCs w:val="28"/>
          <w:rPrChange w:id="380" w:author="Administrator" w:date="2016-01-16T08:19:29Z">
            <w:rPr>
              <w:rFonts w:hint="eastAsia" w:ascii="华文楷体" w:hAnsi="华文楷体" w:eastAsia="华文楷体"/>
              <w:sz w:val="28"/>
              <w:szCs w:val="28"/>
            </w:rPr>
          </w:rPrChange>
        </w:rPr>
        <w:t>。</w:t>
      </w:r>
      <w:ins w:id="381" w:author="Administrator" w:date="2016-01-16T08:19:21Z">
        <w:r>
          <w:rPr>
            <w:rFonts w:hint="eastAsia" w:ascii="黑体" w:hAnsi="黑体" w:eastAsia="黑体" w:cs="黑体"/>
            <w:sz w:val="28"/>
            <w:szCs w:val="28"/>
            <w:lang w:eastAsia="zh-CN"/>
            <w:rPrChange w:id="382" w:author="Administrator" w:date="2016-01-16T08:19:29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r>
        <w:rPr>
          <w:rFonts w:hint="eastAsia" w:ascii="华文楷体" w:hAnsi="华文楷体" w:eastAsia="华文楷体"/>
          <w:sz w:val="28"/>
          <w:szCs w:val="28"/>
        </w:rPr>
        <w:t>那么</w:t>
      </w:r>
      <w:del w:id="383" w:author="Administrator" w:date="2016-01-16T08:19:44Z">
        <w:r>
          <w:rPr>
            <w:rFonts w:hint="eastAsia" w:ascii="华文楷体" w:hAnsi="华文楷体" w:eastAsia="华文楷体"/>
            <w:sz w:val="28"/>
            <w:szCs w:val="28"/>
          </w:rPr>
          <w:delText>，</w:delText>
        </w:r>
      </w:del>
      <w:r>
        <w:rPr>
          <w:rFonts w:hint="eastAsia" w:ascii="华文楷体" w:hAnsi="华文楷体" w:eastAsia="华文楷体"/>
          <w:sz w:val="28"/>
          <w:szCs w:val="28"/>
        </w:rPr>
        <w:t>“因全无障碍”就是平时讲的具因无障，因已经具备了，障碍是没有的，已经有了因而没有障碍，所以</w:t>
      </w:r>
      <w:del w:id="384" w:author="Administrator" w:date="2016-01-16T08:31:21Z">
        <w:r>
          <w:rPr>
            <w:rFonts w:hint="eastAsia" w:ascii="华文楷体" w:hAnsi="华文楷体" w:eastAsia="华文楷体"/>
            <w:sz w:val="28"/>
            <w:szCs w:val="28"/>
          </w:rPr>
          <w:delText>，</w:delText>
        </w:r>
      </w:del>
      <w:r>
        <w:rPr>
          <w:rFonts w:hint="eastAsia" w:ascii="华文楷体" w:hAnsi="华文楷体" w:eastAsia="华文楷体"/>
          <w:sz w:val="28"/>
          <w:szCs w:val="28"/>
        </w:rPr>
        <w:t>通过因全无障碍的理证也可证实这一点。</w:t>
      </w:r>
    </w:p>
    <w:p>
      <w:pPr>
        <w:ind w:firstLine="570"/>
        <w:rPr>
          <w:ins w:id="385" w:author="Administrator" w:date="2016-01-16T08:37:05Z"/>
          <w:rFonts w:hint="eastAsia" w:ascii="华文楷体" w:hAnsi="华文楷体" w:eastAsia="华文楷体"/>
          <w:sz w:val="28"/>
          <w:szCs w:val="28"/>
        </w:rPr>
      </w:pPr>
      <w:del w:id="386" w:author="Administrator" w:date="2016-01-16T08:36:31Z">
        <w:r>
          <w:rPr>
            <w:rFonts w:hint="eastAsia" w:ascii="黑体" w:hAnsi="黑体" w:eastAsia="黑体" w:cs="黑体"/>
            <w:sz w:val="28"/>
            <w:szCs w:val="28"/>
            <w:rPrChange w:id="387" w:author="Administrator" w:date="2016-01-16T08:36:55Z">
              <w:rPr>
                <w:rFonts w:hint="eastAsia" w:ascii="华文楷体" w:hAnsi="华文楷体" w:eastAsia="华文楷体"/>
                <w:sz w:val="28"/>
                <w:szCs w:val="28"/>
              </w:rPr>
            </w:rPrChange>
          </w:rPr>
          <w:delText>[</w:delText>
        </w:r>
      </w:del>
      <w:ins w:id="388" w:author="Administrator" w:date="2016-01-16T08:36:32Z">
        <w:r>
          <w:rPr>
            <w:rFonts w:hint="eastAsia" w:ascii="黑体" w:hAnsi="黑体" w:eastAsia="黑体" w:cs="黑体"/>
            <w:sz w:val="28"/>
            <w:szCs w:val="28"/>
            <w:lang w:eastAsia="zh-CN"/>
            <w:rPrChange w:id="389" w:author="Administrator" w:date="2016-01-16T08:36:55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390" w:author="Administrator" w:date="2016-01-16T08:36:55Z">
            <w:rPr>
              <w:rFonts w:hint="eastAsia" w:ascii="华文楷体" w:hAnsi="华文楷体" w:eastAsia="华文楷体"/>
              <w:sz w:val="28"/>
              <w:szCs w:val="28"/>
            </w:rPr>
          </w:rPrChange>
        </w:rPr>
        <w:t>对于先以悲心的种姓为基础再进一步肩负起利益一切有情的重担并且远离自私自利的作意、相执之垢的人，称为“如来教大悲种姓之家业的承担者”或“肩负重任真正慈悲者”</w:t>
      </w:r>
      <w:ins w:id="391" w:author="Administrator" w:date="2016-01-16T08:37:00Z">
        <w:r>
          <w:rPr>
            <w:rFonts w:hint="eastAsia" w:ascii="黑体" w:hAnsi="黑体" w:eastAsia="黑体" w:cs="黑体"/>
            <w:sz w:val="28"/>
            <w:szCs w:val="28"/>
            <w:lang w:eastAsia="zh-CN"/>
          </w:rPr>
          <w:t>。</w:t>
        </w:r>
      </w:ins>
      <w:ins w:id="392" w:author="Administrator" w:date="2016-01-16T08:36:37Z">
        <w:r>
          <w:rPr>
            <w:rFonts w:hint="eastAsia" w:ascii="黑体" w:hAnsi="黑体" w:eastAsia="黑体" w:cs="黑体"/>
            <w:sz w:val="28"/>
            <w:szCs w:val="28"/>
            <w:lang w:eastAsia="zh-CN"/>
            <w:rPrChange w:id="393" w:author="Administrator" w:date="2016-01-16T08:36:55Z">
              <w:rPr>
                <w:rFonts w:hint="eastAsia" w:ascii="华文楷体" w:hAnsi="华文楷体" w:eastAsia="华文楷体"/>
                <w:sz w:val="28"/>
                <w:szCs w:val="28"/>
                <w:lang w:eastAsia="zh-CN"/>
              </w:rPr>
            </w:rPrChange>
          </w:rPr>
          <w:t>】</w:t>
        </w:r>
      </w:ins>
      <w:del w:id="394" w:author="Administrator" w:date="2016-01-16T08:36:36Z">
        <w:r>
          <w:rPr>
            <w:rFonts w:hint="eastAsia" w:ascii="华文楷体" w:hAnsi="华文楷体" w:eastAsia="华文楷体"/>
            <w:sz w:val="28"/>
            <w:szCs w:val="28"/>
          </w:rPr>
          <w:delText>]</w:delText>
        </w:r>
      </w:del>
    </w:p>
    <w:p>
      <w:pPr>
        <w:ind w:firstLine="570"/>
        <w:rPr>
          <w:del w:id="395" w:author="Administrator" w:date="2016-01-16T21:13:35Z"/>
          <w:rFonts w:ascii="华文楷体" w:hAnsi="华文楷体" w:eastAsia="华文楷体"/>
          <w:sz w:val="28"/>
          <w:szCs w:val="28"/>
        </w:rPr>
      </w:pPr>
      <w:del w:id="396" w:author="Administrator" w:date="2016-01-16T08:37:02Z">
        <w:r>
          <w:rPr>
            <w:rFonts w:hint="eastAsia" w:ascii="华文楷体" w:hAnsi="华文楷体" w:eastAsia="华文楷体"/>
            <w:sz w:val="28"/>
            <w:szCs w:val="28"/>
          </w:rPr>
          <w:delText>。</w:delText>
        </w:r>
      </w:del>
      <w:r>
        <w:rPr>
          <w:rFonts w:hint="eastAsia" w:ascii="华文楷体" w:hAnsi="华文楷体" w:eastAsia="华文楷体"/>
          <w:sz w:val="28"/>
          <w:szCs w:val="28"/>
        </w:rPr>
        <w:t>这一段主要是说对于产生悲心的人应该高度地赞叹，怎么样高度</w:t>
      </w:r>
      <w:ins w:id="397" w:author="Administrator" w:date="2016-01-16T21:09:01Z">
        <w:r>
          <w:rPr>
            <w:rFonts w:hint="eastAsia" w:ascii="华文楷体" w:hAnsi="华文楷体" w:eastAsia="华文楷体"/>
            <w:sz w:val="28"/>
            <w:szCs w:val="28"/>
            <w:lang w:eastAsia="zh-CN"/>
          </w:rPr>
          <w:t>去</w:t>
        </w:r>
      </w:ins>
      <w:r>
        <w:rPr>
          <w:rFonts w:hint="eastAsia" w:ascii="华文楷体" w:hAnsi="华文楷体" w:eastAsia="华文楷体"/>
          <w:sz w:val="28"/>
          <w:szCs w:val="28"/>
        </w:rPr>
        <w:t>赞叹认可呢？对于以悲心为种姓，</w:t>
      </w:r>
      <w:ins w:id="398" w:author="Administrator" w:date="2016-01-16T21:08:33Z">
        <w:r>
          <w:rPr>
            <w:rFonts w:hint="eastAsia" w:ascii="华文楷体" w:hAnsi="华文楷体" w:eastAsia="华文楷体"/>
            <w:sz w:val="28"/>
            <w:szCs w:val="28"/>
            <w:lang w:eastAsia="zh-CN"/>
          </w:rPr>
          <w:t>这个</w:t>
        </w:r>
      </w:ins>
      <w:del w:id="399" w:author="Administrator" w:date="2016-01-16T21:08:31Z">
        <w:r>
          <w:rPr>
            <w:rFonts w:hint="eastAsia" w:ascii="华文楷体" w:hAnsi="华文楷体" w:eastAsia="华文楷体"/>
            <w:sz w:val="28"/>
            <w:szCs w:val="28"/>
          </w:rPr>
          <w:delText>以</w:delText>
        </w:r>
      </w:del>
      <w:r>
        <w:rPr>
          <w:rFonts w:hint="eastAsia" w:ascii="华文楷体" w:hAnsi="华文楷体" w:eastAsia="华文楷体"/>
          <w:sz w:val="28"/>
          <w:szCs w:val="28"/>
        </w:rPr>
        <w:t>菩萨</w:t>
      </w:r>
      <w:del w:id="400" w:author="Administrator" w:date="2016-01-16T21:09:05Z">
        <w:r>
          <w:rPr>
            <w:rFonts w:hint="eastAsia" w:ascii="华文楷体" w:hAnsi="华文楷体" w:eastAsia="华文楷体"/>
            <w:sz w:val="28"/>
            <w:szCs w:val="28"/>
          </w:rPr>
          <w:delText>为</w:delText>
        </w:r>
      </w:del>
      <w:r>
        <w:rPr>
          <w:rFonts w:hint="eastAsia" w:ascii="华文楷体" w:hAnsi="华文楷体" w:eastAsia="华文楷体"/>
          <w:sz w:val="28"/>
          <w:szCs w:val="28"/>
        </w:rPr>
        <w:t>种姓就是</w:t>
      </w:r>
      <w:del w:id="401" w:author="Administrator" w:date="2016-01-16T21:09:30Z">
        <w:r>
          <w:rPr>
            <w:rFonts w:hint="eastAsia" w:ascii="华文楷体" w:hAnsi="华文楷体" w:eastAsia="华文楷体"/>
            <w:sz w:val="28"/>
            <w:szCs w:val="28"/>
          </w:rPr>
          <w:delText>以</w:delText>
        </w:r>
      </w:del>
      <w:r>
        <w:rPr>
          <w:rFonts w:hint="eastAsia" w:ascii="华文楷体" w:hAnsi="华文楷体" w:eastAsia="华文楷体"/>
          <w:sz w:val="28"/>
          <w:szCs w:val="28"/>
        </w:rPr>
        <w:t>悲心</w:t>
      </w:r>
      <w:del w:id="402" w:author="Administrator" w:date="2016-01-16T21:09:32Z">
        <w:r>
          <w:rPr>
            <w:rFonts w:hint="eastAsia" w:ascii="华文楷体" w:hAnsi="华文楷体" w:eastAsia="华文楷体"/>
            <w:sz w:val="28"/>
            <w:szCs w:val="28"/>
          </w:rPr>
          <w:delText>为</w:delText>
        </w:r>
      </w:del>
      <w:ins w:id="403" w:author="Administrator" w:date="2016-01-16T21:09:34Z">
        <w:r>
          <w:rPr>
            <w:rFonts w:hint="eastAsia" w:ascii="华文楷体" w:hAnsi="华文楷体" w:eastAsia="华文楷体"/>
            <w:sz w:val="28"/>
            <w:szCs w:val="28"/>
            <w:lang w:eastAsia="zh-CN"/>
          </w:rPr>
          <w:t>的</w:t>
        </w:r>
      </w:ins>
      <w:r>
        <w:rPr>
          <w:rFonts w:hint="eastAsia" w:ascii="华文楷体" w:hAnsi="华文楷体" w:eastAsia="华文楷体"/>
          <w:sz w:val="28"/>
          <w:szCs w:val="28"/>
        </w:rPr>
        <w:t>种姓，首先</w:t>
      </w:r>
      <w:del w:id="404" w:author="Administrator" w:date="2016-01-16T08:37:32Z">
        <w:r>
          <w:rPr>
            <w:rFonts w:hint="eastAsia" w:ascii="华文楷体" w:hAnsi="华文楷体" w:eastAsia="华文楷体"/>
            <w:sz w:val="28"/>
            <w:szCs w:val="28"/>
          </w:rPr>
          <w:delText>，</w:delText>
        </w:r>
      </w:del>
      <w:r>
        <w:rPr>
          <w:rFonts w:hint="eastAsia" w:ascii="华文楷体" w:hAnsi="华文楷体" w:eastAsia="华文楷体"/>
          <w:sz w:val="28"/>
          <w:szCs w:val="28"/>
        </w:rPr>
        <w:t>相续当中产生对</w:t>
      </w:r>
      <w:ins w:id="405" w:author="Administrator" w:date="2016-01-16T21:10:45Z">
        <w:r>
          <w:rPr>
            <w:rFonts w:hint="eastAsia" w:ascii="华文楷体" w:hAnsi="华文楷体" w:eastAsia="华文楷体"/>
            <w:sz w:val="28"/>
            <w:szCs w:val="28"/>
            <w:lang w:eastAsia="zh-CN"/>
          </w:rPr>
          <w:t>于</w:t>
        </w:r>
      </w:ins>
      <w:r>
        <w:rPr>
          <w:rFonts w:hint="eastAsia" w:ascii="华文楷体" w:hAnsi="华文楷体" w:eastAsia="华文楷体"/>
          <w:sz w:val="28"/>
          <w:szCs w:val="28"/>
        </w:rPr>
        <w:t>有情的悲心，以悲心</w:t>
      </w:r>
      <w:ins w:id="406" w:author="Administrator" w:date="2016-01-16T21:10:32Z">
        <w:r>
          <w:rPr>
            <w:rFonts w:hint="eastAsia" w:ascii="华文楷体" w:hAnsi="华文楷体" w:eastAsia="华文楷体"/>
            <w:sz w:val="28"/>
            <w:szCs w:val="28"/>
            <w:lang w:eastAsia="zh-CN"/>
          </w:rPr>
          <w:t>的</w:t>
        </w:r>
      </w:ins>
      <w:del w:id="407" w:author="Administrator" w:date="2016-01-16T21:08:09Z">
        <w:r>
          <w:rPr>
            <w:rFonts w:hint="eastAsia" w:ascii="华文楷体" w:hAnsi="华文楷体" w:eastAsia="华文楷体"/>
            <w:sz w:val="28"/>
            <w:szCs w:val="28"/>
          </w:rPr>
          <w:delText>的</w:delText>
        </w:r>
      </w:del>
      <w:r>
        <w:rPr>
          <w:rFonts w:hint="eastAsia" w:ascii="华文楷体" w:hAnsi="华文楷体" w:eastAsia="华文楷体"/>
          <w:sz w:val="28"/>
          <w:szCs w:val="28"/>
        </w:rPr>
        <w:t>种姓为基础进一步地</w:t>
      </w:r>
      <w:del w:id="408" w:author="Administrator" w:date="2016-01-16T21:10:08Z">
        <w:r>
          <w:rPr>
            <w:rFonts w:hint="eastAsia" w:ascii="华文楷体" w:hAnsi="华文楷体" w:eastAsia="华文楷体"/>
            <w:sz w:val="28"/>
            <w:szCs w:val="28"/>
          </w:rPr>
          <w:delText>负起</w:delText>
        </w:r>
      </w:del>
      <w:ins w:id="409" w:author="Administrator" w:date="2016-01-16T21:10:12Z">
        <w:r>
          <w:rPr>
            <w:rFonts w:hint="eastAsia" w:ascii="华文楷体" w:hAnsi="华文楷体" w:eastAsia="华文楷体"/>
            <w:sz w:val="28"/>
            <w:szCs w:val="28"/>
            <w:lang w:eastAsia="zh-CN"/>
          </w:rPr>
          <w:t>苏醒</w:t>
        </w:r>
      </w:ins>
      <w:r>
        <w:rPr>
          <w:rFonts w:hint="eastAsia" w:ascii="华文楷体" w:hAnsi="华文楷体" w:eastAsia="华文楷体"/>
          <w:sz w:val="28"/>
          <w:szCs w:val="28"/>
        </w:rPr>
        <w:t>这个种姓，然后发起肩负利益一切有情的重担</w:t>
      </w:r>
      <w:ins w:id="410" w:author="Administrator" w:date="2016-01-16T08:38:16Z">
        <w:r>
          <w:rPr>
            <w:rFonts w:hint="eastAsia" w:ascii="华文楷体" w:hAnsi="华文楷体" w:eastAsia="华文楷体"/>
            <w:sz w:val="28"/>
            <w:szCs w:val="28"/>
            <w:lang w:eastAsia="zh-CN"/>
          </w:rPr>
          <w:t>。</w:t>
        </w:r>
      </w:ins>
      <w:ins w:id="411" w:author="Administrator" w:date="2016-01-16T21:11:17Z">
        <w:r>
          <w:rPr>
            <w:rFonts w:hint="eastAsia" w:ascii="华文楷体" w:hAnsi="华文楷体" w:eastAsia="华文楷体"/>
            <w:sz w:val="28"/>
            <w:szCs w:val="28"/>
            <w:lang w:eastAsia="zh-CN"/>
          </w:rPr>
          <w:t>这个</w:t>
        </w:r>
      </w:ins>
      <w:del w:id="412" w:author="Administrator" w:date="2016-01-16T08:38:16Z">
        <w:r>
          <w:rPr>
            <w:rFonts w:hint="eastAsia" w:ascii="华文楷体" w:hAnsi="华文楷体" w:eastAsia="华文楷体"/>
            <w:sz w:val="28"/>
            <w:szCs w:val="28"/>
          </w:rPr>
          <w:delText>，</w:delText>
        </w:r>
      </w:del>
      <w:r>
        <w:rPr>
          <w:rFonts w:hint="eastAsia" w:ascii="华文楷体" w:hAnsi="华文楷体" w:eastAsia="华文楷体"/>
          <w:sz w:val="28"/>
          <w:szCs w:val="28"/>
        </w:rPr>
        <w:t>在修持菩提心的过程中，其中有一个是增上作意，增上意乐实际上也就是谁来利益众生呢？这个重担谁来挑起来</w:t>
      </w:r>
      <w:ins w:id="413" w:author="Administrator" w:date="2016-01-16T08:38:37Z">
        <w:r>
          <w:rPr>
            <w:rFonts w:hint="eastAsia" w:ascii="华文楷体" w:hAnsi="华文楷体" w:eastAsia="华文楷体"/>
            <w:sz w:val="28"/>
            <w:szCs w:val="28"/>
            <w:lang w:eastAsia="zh-CN"/>
          </w:rPr>
          <w:t>？</w:t>
        </w:r>
      </w:ins>
      <w:del w:id="414" w:author="Administrator" w:date="2016-01-16T08:38:37Z">
        <w:r>
          <w:rPr>
            <w:rFonts w:hint="eastAsia" w:ascii="华文楷体" w:hAnsi="华文楷体" w:eastAsia="华文楷体"/>
            <w:sz w:val="28"/>
            <w:szCs w:val="28"/>
          </w:rPr>
          <w:delText>，</w:delText>
        </w:r>
      </w:del>
      <w:r>
        <w:rPr>
          <w:rFonts w:hint="eastAsia" w:ascii="华文楷体" w:hAnsi="华文楷体" w:eastAsia="华文楷体"/>
          <w:sz w:val="28"/>
          <w:szCs w:val="28"/>
        </w:rPr>
        <w:t>我们说应该报恩，应该怎么样，最后修到增上意乐的时候，</w:t>
      </w:r>
      <w:ins w:id="415" w:author="Administrator" w:date="2016-01-16T21:11:47Z">
        <w:r>
          <w:rPr>
            <w:rFonts w:hint="eastAsia" w:ascii="华文楷体" w:hAnsi="华文楷体" w:eastAsia="华文楷体"/>
            <w:sz w:val="28"/>
            <w:szCs w:val="28"/>
            <w:lang w:eastAsia="zh-CN"/>
          </w:rPr>
          <w:t>我来挑</w:t>
        </w:r>
      </w:ins>
      <w:ins w:id="416" w:author="Administrator" w:date="2016-01-16T21:11:49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这个担子我来挑，不是让其他众生挑这个重担，所有的众生我一个人来救度。这方面的意乐在内心当中生起来是非常</w:t>
      </w:r>
      <w:ins w:id="417" w:author="Administrator" w:date="2016-01-16T21:12:48Z">
        <w:r>
          <w:rPr>
            <w:rFonts w:hint="eastAsia" w:ascii="华文楷体" w:hAnsi="华文楷体" w:eastAsia="华文楷体"/>
            <w:sz w:val="28"/>
            <w:szCs w:val="28"/>
            <w:lang w:eastAsia="zh-CN"/>
          </w:rPr>
          <w:t>的</w:t>
        </w:r>
      </w:ins>
      <w:r>
        <w:rPr>
          <w:rFonts w:hint="eastAsia" w:ascii="华文楷体" w:hAnsi="华文楷体" w:eastAsia="华文楷体"/>
          <w:sz w:val="28"/>
          <w:szCs w:val="28"/>
        </w:rPr>
        <w:t>重要的，</w:t>
      </w:r>
      <w:ins w:id="418" w:author="Administrator" w:date="2016-01-16T21:12:25Z">
        <w:r>
          <w:rPr>
            <w:rFonts w:hint="eastAsia" w:ascii="华文楷体" w:hAnsi="华文楷体" w:eastAsia="华文楷体"/>
            <w:sz w:val="28"/>
            <w:szCs w:val="28"/>
          </w:rPr>
          <w:t>非常重要</w:t>
        </w:r>
      </w:ins>
      <w:ins w:id="419" w:author="Administrator" w:date="2016-01-16T21:12:52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如果有了这种利益一切有情</w:t>
      </w:r>
      <w:ins w:id="420" w:author="Administrator" w:date="2016-01-17T15:06:14Z">
        <w:r>
          <w:rPr>
            <w:rFonts w:hint="eastAsia" w:ascii="华文楷体" w:hAnsi="华文楷体" w:eastAsia="华文楷体"/>
            <w:sz w:val="28"/>
            <w:szCs w:val="28"/>
            <w:lang w:eastAsia="zh-CN"/>
          </w:rPr>
          <w:t>的、</w:t>
        </w:r>
      </w:ins>
      <w:del w:id="421" w:author="Administrator" w:date="2016-01-17T15:06:13Z">
        <w:r>
          <w:rPr>
            <w:rFonts w:hint="eastAsia" w:ascii="华文楷体" w:hAnsi="华文楷体" w:eastAsia="华文楷体"/>
            <w:sz w:val="28"/>
            <w:szCs w:val="28"/>
          </w:rPr>
          <w:delText>，</w:delText>
        </w:r>
      </w:del>
      <w:r>
        <w:rPr>
          <w:rFonts w:hint="eastAsia" w:ascii="华文楷体" w:hAnsi="华文楷体" w:eastAsia="华文楷体"/>
          <w:sz w:val="28"/>
          <w:szCs w:val="28"/>
        </w:rPr>
        <w:t>勇于挑起这个重担的</w:t>
      </w:r>
      <w:ins w:id="422" w:author="Administrator" w:date="2016-01-16T21:13: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意乐之后，然后要利益众生怎么办？要利益众生要发誓成佛，只有发誓成佛，</w:t>
      </w:r>
      <w:ins w:id="423" w:author="Administrator" w:date="2016-01-16T21:13:04Z">
        <w:r>
          <w:rPr>
            <w:rFonts w:hint="eastAsia" w:ascii="华文楷体" w:hAnsi="华文楷体" w:eastAsia="华文楷体"/>
            <w:sz w:val="28"/>
            <w:szCs w:val="28"/>
            <w:lang w:eastAsia="zh-CN"/>
          </w:rPr>
          <w:t>只有</w:t>
        </w:r>
      </w:ins>
      <w:r>
        <w:rPr>
          <w:rFonts w:hint="eastAsia" w:ascii="华文楷体" w:hAnsi="华文楷体" w:eastAsia="华文楷体"/>
          <w:sz w:val="28"/>
          <w:szCs w:val="28"/>
        </w:rPr>
        <w:t>成了佛之后才能真正地利益众生。</w:t>
      </w:r>
    </w:p>
    <w:p>
      <w:pPr>
        <w:ind w:firstLine="570"/>
        <w:rPr>
          <w:rFonts w:ascii="华文楷体" w:hAnsi="华文楷体" w:eastAsia="华文楷体"/>
          <w:sz w:val="28"/>
          <w:szCs w:val="28"/>
        </w:rPr>
      </w:pPr>
      <w:del w:id="424" w:author="Administrator" w:date="2016-01-16T21:13:35Z">
        <w:r>
          <w:rPr>
            <w:rFonts w:hint="eastAsia" w:ascii="华文楷体" w:hAnsi="华文楷体" w:eastAsia="华文楷体"/>
            <w:sz w:val="28"/>
            <w:szCs w:val="28"/>
          </w:rPr>
          <w:delText>所</w:delText>
        </w:r>
      </w:del>
      <w:del w:id="425" w:author="Administrator" w:date="2016-01-16T21:13:39Z">
        <w:r>
          <w:rPr>
            <w:rFonts w:hint="eastAsia" w:ascii="华文楷体" w:hAnsi="华文楷体" w:eastAsia="华文楷体"/>
            <w:sz w:val="28"/>
            <w:szCs w:val="28"/>
          </w:rPr>
          <w:delText>以</w:delText>
        </w:r>
      </w:del>
      <w:ins w:id="426" w:author="Administrator" w:date="2016-01-16T21:13:42Z">
        <w:r>
          <w:rPr>
            <w:rFonts w:hint="eastAsia" w:ascii="华文楷体" w:hAnsi="华文楷体" w:eastAsia="华文楷体"/>
            <w:sz w:val="28"/>
            <w:szCs w:val="28"/>
            <w:lang w:eastAsia="zh-CN"/>
          </w:rPr>
          <w:t>所以说呢</w:t>
        </w:r>
      </w:ins>
      <w:del w:id="427" w:author="Administrator" w:date="2016-01-16T08:40:17Z">
        <w:r>
          <w:rPr>
            <w:rFonts w:hint="eastAsia" w:ascii="华文楷体" w:hAnsi="华文楷体" w:eastAsia="华文楷体"/>
            <w:sz w:val="28"/>
            <w:szCs w:val="28"/>
          </w:rPr>
          <w:delText>，</w:delText>
        </w:r>
      </w:del>
      <w:r>
        <w:rPr>
          <w:rFonts w:hint="eastAsia" w:ascii="华文楷体" w:hAnsi="华文楷体" w:eastAsia="华文楷体"/>
          <w:sz w:val="28"/>
          <w:szCs w:val="28"/>
        </w:rPr>
        <w:t>利益众生的意乐是在前面的，为了利益众生的缘故</w:t>
      </w:r>
      <w:ins w:id="428" w:author="Administrator" w:date="2016-01-16T21:14:04Z">
        <w:r>
          <w:rPr>
            <w:rFonts w:hint="eastAsia" w:ascii="华文楷体" w:hAnsi="华文楷体" w:eastAsia="华文楷体"/>
            <w:sz w:val="28"/>
            <w:szCs w:val="28"/>
            <w:lang w:eastAsia="zh-CN"/>
          </w:rPr>
          <w:t>我</w:t>
        </w:r>
      </w:ins>
      <w:r>
        <w:rPr>
          <w:rFonts w:hint="eastAsia" w:ascii="华文楷体" w:hAnsi="华文楷体" w:eastAsia="华文楷体"/>
          <w:sz w:val="28"/>
          <w:szCs w:val="28"/>
        </w:rPr>
        <w:t>发誓要成佛</w:t>
      </w:r>
      <w:ins w:id="429" w:author="Administrator" w:date="2016-01-17T15:06:28Z">
        <w:r>
          <w:rPr>
            <w:rFonts w:hint="eastAsia" w:ascii="华文楷体" w:hAnsi="华文楷体" w:eastAsia="华文楷体"/>
            <w:sz w:val="28"/>
            <w:szCs w:val="28"/>
            <w:lang w:eastAsia="zh-CN"/>
          </w:rPr>
          <w:t>、</w:t>
        </w:r>
      </w:ins>
      <w:del w:id="430" w:author="Administrator" w:date="2016-01-17T15:06:28Z">
        <w:r>
          <w:rPr>
            <w:rFonts w:hint="eastAsia" w:ascii="华文楷体" w:hAnsi="华文楷体" w:eastAsia="华文楷体"/>
            <w:sz w:val="28"/>
            <w:szCs w:val="28"/>
          </w:rPr>
          <w:delText>，</w:delText>
        </w:r>
      </w:del>
      <w:r>
        <w:rPr>
          <w:rFonts w:hint="eastAsia" w:ascii="华文楷体" w:hAnsi="华文楷体" w:eastAsia="华文楷体"/>
          <w:sz w:val="28"/>
          <w:szCs w:val="28"/>
        </w:rPr>
        <w:t>成就佛果。所以</w:t>
      </w:r>
      <w:del w:id="431" w:author="Administrator" w:date="2016-01-16T08:40:35Z">
        <w:r>
          <w:rPr>
            <w:rFonts w:hint="eastAsia" w:ascii="华文楷体" w:hAnsi="华文楷体" w:eastAsia="华文楷体"/>
            <w:sz w:val="28"/>
            <w:szCs w:val="28"/>
          </w:rPr>
          <w:delText>，</w:delText>
        </w:r>
      </w:del>
      <w:r>
        <w:rPr>
          <w:rFonts w:hint="eastAsia" w:ascii="华文楷体" w:hAnsi="华文楷体" w:eastAsia="华文楷体"/>
          <w:sz w:val="28"/>
          <w:szCs w:val="28"/>
        </w:rPr>
        <w:t>这个悲心主要就是利益一切有情的心，相续当中对于大乘菩萨来讲</w:t>
      </w:r>
      <w:del w:id="432" w:author="Administrator" w:date="2016-01-16T21:14:45Z">
        <w:r>
          <w:rPr>
            <w:rFonts w:hint="eastAsia" w:ascii="华文楷体" w:hAnsi="华文楷体" w:eastAsia="华文楷体"/>
            <w:sz w:val="28"/>
            <w:szCs w:val="28"/>
          </w:rPr>
          <w:delText>应该</w:delText>
        </w:r>
      </w:del>
      <w:r>
        <w:rPr>
          <w:rFonts w:hint="eastAsia" w:ascii="华文楷体" w:hAnsi="华文楷体" w:eastAsia="华文楷体"/>
          <w:sz w:val="28"/>
          <w:szCs w:val="28"/>
        </w:rPr>
        <w:t>再再地</w:t>
      </w:r>
      <w:ins w:id="433" w:author="Administrator" w:date="2016-01-16T21:14:23Z">
        <w:r>
          <w:rPr>
            <w:rFonts w:hint="eastAsia" w:ascii="华文楷体" w:hAnsi="华文楷体" w:eastAsia="华文楷体"/>
            <w:sz w:val="28"/>
            <w:szCs w:val="28"/>
          </w:rPr>
          <w:t>应该</w:t>
        </w:r>
      </w:ins>
      <w:r>
        <w:rPr>
          <w:rFonts w:hint="eastAsia" w:ascii="华文楷体" w:hAnsi="华文楷体" w:eastAsia="华文楷体"/>
          <w:sz w:val="28"/>
          <w:szCs w:val="28"/>
        </w:rPr>
        <w:t>串习这种殊胜的悲心，通过空性来引发悲心也可以，通过其余的四无量心的方式，或者观察众生的痛苦等等，通过这</w:t>
      </w:r>
      <w:ins w:id="434" w:author="Administrator" w:date="2016-01-17T15:06:43Z">
        <w:r>
          <w:rPr>
            <w:rFonts w:hint="eastAsia" w:ascii="华文楷体" w:hAnsi="华文楷体" w:eastAsia="华文楷体"/>
            <w:sz w:val="28"/>
            <w:szCs w:val="28"/>
            <w:lang w:eastAsia="zh-CN"/>
          </w:rPr>
          <w:t>个</w:t>
        </w:r>
      </w:ins>
      <w:del w:id="435" w:author="Administrator" w:date="2016-01-17T15:06:42Z">
        <w:r>
          <w:rPr>
            <w:rFonts w:hint="eastAsia" w:ascii="华文楷体" w:hAnsi="华文楷体" w:eastAsia="华文楷体"/>
            <w:sz w:val="28"/>
            <w:szCs w:val="28"/>
          </w:rPr>
          <w:delText>些</w:delText>
        </w:r>
      </w:del>
      <w:r>
        <w:rPr>
          <w:rFonts w:hint="eastAsia" w:ascii="华文楷体" w:hAnsi="华文楷体" w:eastAsia="华文楷体"/>
          <w:sz w:val="28"/>
          <w:szCs w:val="28"/>
        </w:rPr>
        <w:t>方式生起悲心也是可以的。</w:t>
      </w:r>
      <w:ins w:id="436" w:author="Administrator" w:date="2016-01-16T21:15:0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悲心</w:t>
      </w:r>
      <w:ins w:id="437" w:author="Administrator" w:date="2016-01-16T21:15:44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w:t>
      </w:r>
      <w:del w:id="438" w:author="Administrator" w:date="2016-01-16T21:15:34Z">
        <w:r>
          <w:rPr>
            <w:rFonts w:hint="eastAsia" w:ascii="华文楷体" w:hAnsi="华文楷体" w:eastAsia="华文楷体"/>
            <w:sz w:val="28"/>
            <w:szCs w:val="28"/>
          </w:rPr>
          <w:delText>一种</w:delText>
        </w:r>
      </w:del>
      <w:r>
        <w:rPr>
          <w:rFonts w:hint="eastAsia" w:ascii="华文楷体" w:hAnsi="华文楷体" w:eastAsia="华文楷体"/>
          <w:sz w:val="28"/>
          <w:szCs w:val="28"/>
        </w:rPr>
        <w:t>很柔软的</w:t>
      </w:r>
      <w:ins w:id="439" w:author="Administrator" w:date="2016-01-16T21:15:36Z">
        <w:r>
          <w:rPr>
            <w:rFonts w:hint="eastAsia" w:ascii="华文楷体" w:hAnsi="华文楷体" w:eastAsia="华文楷体"/>
            <w:sz w:val="28"/>
            <w:szCs w:val="28"/>
          </w:rPr>
          <w:t>一种</w:t>
        </w:r>
      </w:ins>
      <w:r>
        <w:rPr>
          <w:rFonts w:hint="eastAsia" w:ascii="华文楷体" w:hAnsi="华文楷体" w:eastAsia="华文楷体"/>
          <w:sz w:val="28"/>
          <w:szCs w:val="28"/>
        </w:rPr>
        <w:t>心，没办法忍受众生</w:t>
      </w:r>
      <w:del w:id="440" w:author="Administrator" w:date="2016-01-16T21:16:01Z">
        <w:r>
          <w:rPr>
            <w:rFonts w:hint="eastAsia" w:ascii="华文楷体" w:hAnsi="华文楷体" w:eastAsia="华文楷体"/>
            <w:sz w:val="28"/>
            <w:szCs w:val="28"/>
          </w:rPr>
          <w:delText>的</w:delText>
        </w:r>
      </w:del>
      <w:r>
        <w:rPr>
          <w:rFonts w:hint="eastAsia" w:ascii="华文楷体" w:hAnsi="华文楷体" w:eastAsia="华文楷体"/>
          <w:sz w:val="28"/>
          <w:szCs w:val="28"/>
        </w:rPr>
        <w:t>痛苦的这种心，</w:t>
      </w:r>
      <w:ins w:id="441" w:author="Administrator" w:date="2016-01-17T15:07:09Z">
        <w:r>
          <w:rPr>
            <w:rFonts w:hint="eastAsia" w:ascii="华文楷体" w:hAnsi="华文楷体" w:eastAsia="华文楷体"/>
            <w:sz w:val="28"/>
            <w:szCs w:val="28"/>
            <w:lang w:eastAsia="zh-CN"/>
          </w:rPr>
          <w:t>像</w:t>
        </w:r>
      </w:ins>
      <w:del w:id="442" w:author="Administrator" w:date="2016-01-17T15:06:54Z">
        <w:r>
          <w:rPr>
            <w:rFonts w:hint="eastAsia" w:ascii="华文楷体" w:hAnsi="华文楷体" w:eastAsia="华文楷体"/>
            <w:sz w:val="28"/>
            <w:szCs w:val="28"/>
          </w:rPr>
          <w:delText>象</w:delText>
        </w:r>
      </w:del>
      <w:r>
        <w:rPr>
          <w:rFonts w:hint="eastAsia" w:ascii="华文楷体" w:hAnsi="华文楷体" w:eastAsia="华文楷体"/>
          <w:sz w:val="28"/>
          <w:szCs w:val="28"/>
        </w:rPr>
        <w:t>这样</w:t>
      </w:r>
      <w:ins w:id="443" w:author="Administrator" w:date="2016-01-16T21:15:12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就是一种悲心的相状。</w:t>
      </w:r>
    </w:p>
    <w:p>
      <w:pPr>
        <w:ind w:firstLine="570"/>
        <w:rPr>
          <w:rFonts w:ascii="华文楷体" w:hAnsi="华文楷体" w:eastAsia="华文楷体"/>
          <w:sz w:val="28"/>
          <w:szCs w:val="28"/>
        </w:rPr>
      </w:pPr>
      <w:r>
        <w:rPr>
          <w:rFonts w:hint="eastAsia" w:ascii="华文楷体" w:hAnsi="华文楷体" w:eastAsia="华文楷体"/>
          <w:sz w:val="28"/>
          <w:szCs w:val="28"/>
        </w:rPr>
        <w:t>有些时候</w:t>
      </w:r>
      <w:del w:id="444" w:author="Administrator" w:date="2016-01-16T08:41:22Z">
        <w:r>
          <w:rPr>
            <w:rFonts w:hint="eastAsia" w:ascii="华文楷体" w:hAnsi="华文楷体" w:eastAsia="华文楷体"/>
            <w:sz w:val="28"/>
            <w:szCs w:val="28"/>
          </w:rPr>
          <w:delText>，</w:delText>
        </w:r>
      </w:del>
      <w:r>
        <w:rPr>
          <w:rFonts w:hint="eastAsia" w:ascii="华文楷体" w:hAnsi="华文楷体" w:eastAsia="华文楷体"/>
          <w:sz w:val="28"/>
          <w:szCs w:val="28"/>
        </w:rPr>
        <w:t>我们内心中有一种怜悯心，这</w:t>
      </w:r>
      <w:ins w:id="445" w:author="Administrator" w:date="2016-01-16T21:16:39Z">
        <w:r>
          <w:rPr>
            <w:rFonts w:hint="eastAsia" w:ascii="华文楷体" w:hAnsi="华文楷体" w:eastAsia="华文楷体"/>
            <w:sz w:val="28"/>
            <w:szCs w:val="28"/>
            <w:lang w:eastAsia="zh-CN"/>
          </w:rPr>
          <w:t>个</w:t>
        </w:r>
      </w:ins>
      <w:ins w:id="446" w:author="Administrator" w:date="2016-01-16T21:16:25Z">
        <w:r>
          <w:rPr>
            <w:rFonts w:hint="eastAsia" w:ascii="华文楷体" w:hAnsi="华文楷体" w:eastAsia="华文楷体"/>
            <w:sz w:val="28"/>
            <w:szCs w:val="28"/>
            <w:lang w:eastAsia="zh-CN"/>
          </w:rPr>
          <w:t>方面</w:t>
        </w:r>
      </w:ins>
      <w:ins w:id="447" w:author="Administrator" w:date="2016-01-16T21:16:43Z">
        <w:r>
          <w:rPr>
            <w:rFonts w:hint="eastAsia" w:ascii="华文楷体" w:hAnsi="华文楷体" w:eastAsia="华文楷体"/>
            <w:sz w:val="28"/>
            <w:szCs w:val="28"/>
            <w:lang w:eastAsia="zh-CN"/>
          </w:rPr>
          <w:t>实际上</w:t>
        </w:r>
      </w:ins>
      <w:del w:id="448" w:author="Administrator" w:date="2016-01-16T21:16:53Z">
        <w:r>
          <w:rPr>
            <w:rFonts w:hint="eastAsia" w:ascii="华文楷体" w:hAnsi="华文楷体" w:eastAsia="华文楷体"/>
            <w:sz w:val="28"/>
            <w:szCs w:val="28"/>
          </w:rPr>
          <w:delText>可以</w:delText>
        </w:r>
      </w:del>
      <w:ins w:id="449" w:author="Administrator" w:date="2016-01-16T21:16:56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说</w:t>
      </w:r>
      <w:ins w:id="450" w:author="Administrator" w:date="2016-01-16T21:17:01Z">
        <w:r>
          <w:rPr>
            <w:rFonts w:hint="eastAsia" w:ascii="华文楷体" w:hAnsi="华文楷体" w:eastAsia="华文楷体"/>
            <w:sz w:val="28"/>
            <w:szCs w:val="28"/>
            <w:lang w:eastAsia="zh-CN"/>
          </w:rPr>
          <w:t>明</w:t>
        </w:r>
      </w:ins>
      <w:del w:id="451" w:author="Administrator" w:date="2016-01-16T21:17:39Z">
        <w:r>
          <w:rPr>
            <w:rFonts w:hint="eastAsia" w:ascii="华文楷体" w:hAnsi="华文楷体" w:eastAsia="华文楷体"/>
            <w:sz w:val="28"/>
            <w:szCs w:val="28"/>
          </w:rPr>
          <w:delText>内心中有</w:delText>
        </w:r>
      </w:del>
      <w:ins w:id="452" w:author="Administrator" w:date="2016-01-16T21:17:41Z">
        <w:r>
          <w:rPr>
            <w:rFonts w:hint="eastAsia" w:ascii="华文楷体" w:hAnsi="华文楷体" w:eastAsia="华文楷体"/>
            <w:sz w:val="28"/>
            <w:szCs w:val="28"/>
            <w:lang w:eastAsia="zh-CN"/>
          </w:rPr>
          <w:t>它</w:t>
        </w:r>
      </w:ins>
      <w:ins w:id="453" w:author="Administrator" w:date="2016-01-16T21:17:2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悲心的种子，它在我们相续中多多少少还是在起作用。那再进一步讲深的时候，这些猛兽</w:t>
      </w:r>
      <w:ins w:id="454" w:author="Administrator" w:date="2016-01-16T21:18:29Z">
        <w:r>
          <w:rPr>
            <w:rFonts w:hint="eastAsia" w:ascii="华文楷体" w:hAnsi="华文楷体" w:eastAsia="华文楷体"/>
            <w:sz w:val="28"/>
            <w:szCs w:val="28"/>
            <w:lang w:eastAsia="zh-CN"/>
          </w:rPr>
          <w:t>、</w:t>
        </w:r>
      </w:ins>
      <w:ins w:id="455" w:author="Administrator" w:date="2016-01-16T21:18:26Z">
        <w:r>
          <w:rPr>
            <w:rFonts w:hint="eastAsia" w:ascii="华文楷体" w:hAnsi="华文楷体" w:eastAsia="华文楷体"/>
            <w:sz w:val="28"/>
            <w:szCs w:val="28"/>
            <w:lang w:eastAsia="zh-CN"/>
          </w:rPr>
          <w:t>这些</w:t>
        </w:r>
      </w:ins>
      <w:del w:id="456" w:author="Administrator" w:date="2016-01-16T21:18:23Z">
        <w:r>
          <w:rPr>
            <w:rFonts w:hint="eastAsia" w:ascii="华文楷体" w:hAnsi="华文楷体" w:eastAsia="华文楷体"/>
            <w:sz w:val="28"/>
            <w:szCs w:val="28"/>
          </w:rPr>
          <w:delText>或是</w:delText>
        </w:r>
      </w:del>
      <w:r>
        <w:rPr>
          <w:rFonts w:hint="eastAsia" w:ascii="华文楷体" w:hAnsi="华文楷体" w:eastAsia="华文楷体"/>
          <w:sz w:val="28"/>
          <w:szCs w:val="28"/>
        </w:rPr>
        <w:t>其它动物</w:t>
      </w:r>
      <w:ins w:id="457" w:author="Administrator" w:date="2016-01-16T21:19:19Z">
        <w:r>
          <w:rPr>
            <w:rFonts w:hint="eastAsia" w:ascii="华文楷体" w:hAnsi="华文楷体" w:eastAsia="华文楷体"/>
            <w:sz w:val="28"/>
            <w:szCs w:val="28"/>
            <w:lang w:eastAsia="zh-CN"/>
          </w:rPr>
          <w:t>他</w:t>
        </w:r>
      </w:ins>
      <w:r>
        <w:rPr>
          <w:rFonts w:hint="eastAsia" w:ascii="华文楷体" w:hAnsi="华文楷体" w:eastAsia="华文楷体"/>
          <w:sz w:val="28"/>
          <w:szCs w:val="28"/>
        </w:rPr>
        <w:t>对</w:t>
      </w:r>
      <w:del w:id="458" w:author="Administrator" w:date="2016-01-16T21:19:22Z">
        <w:r>
          <w:rPr>
            <w:rFonts w:hint="eastAsia" w:ascii="华文楷体" w:hAnsi="华文楷体" w:eastAsia="华文楷体"/>
            <w:sz w:val="28"/>
            <w:szCs w:val="28"/>
          </w:rPr>
          <w:delText>他们</w:delText>
        </w:r>
      </w:del>
      <w:ins w:id="459" w:author="Administrator" w:date="2016-01-16T21:19:23Z">
        <w:r>
          <w:rPr>
            <w:rFonts w:hint="eastAsia" w:ascii="华文楷体" w:hAnsi="华文楷体" w:eastAsia="华文楷体"/>
            <w:sz w:val="28"/>
            <w:szCs w:val="28"/>
            <w:lang w:eastAsia="zh-CN"/>
          </w:rPr>
          <w:t>自己</w:t>
        </w:r>
      </w:ins>
      <w:r>
        <w:rPr>
          <w:rFonts w:hint="eastAsia" w:ascii="华文楷体" w:hAnsi="华文楷体" w:eastAsia="华文楷体"/>
          <w:sz w:val="28"/>
          <w:szCs w:val="28"/>
        </w:rPr>
        <w:t>的孩子都有这样一种利益心。</w:t>
      </w:r>
      <w:ins w:id="460" w:author="Administrator" w:date="2016-01-16T21:19:55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按照了义的观点来讲，就是因为相续当中有如来藏佛性的缘故，有这个佛性，</w:t>
      </w:r>
      <w:ins w:id="461" w:author="Administrator" w:date="2016-01-16T21:19:34Z">
        <w:r>
          <w:rPr>
            <w:rFonts w:hint="eastAsia" w:ascii="华文楷体" w:hAnsi="华文楷体" w:eastAsia="华文楷体"/>
            <w:sz w:val="28"/>
            <w:szCs w:val="28"/>
            <w:lang w:eastAsia="zh-CN"/>
          </w:rPr>
          <w:t>所</w:t>
        </w:r>
      </w:ins>
      <w:ins w:id="462" w:author="Administrator" w:date="2016-01-16T21:19:39Z">
        <w:r>
          <w:rPr>
            <w:rFonts w:hint="eastAsia" w:ascii="华文楷体" w:hAnsi="华文楷体" w:eastAsia="华文楷体"/>
            <w:sz w:val="28"/>
            <w:szCs w:val="28"/>
            <w:lang w:eastAsia="zh-CN"/>
          </w:rPr>
          <w:t>以</w:t>
        </w:r>
      </w:ins>
      <w:ins w:id="463" w:author="Administrator" w:date="2016-01-16T21:20:03Z">
        <w:r>
          <w:rPr>
            <w:rFonts w:hint="eastAsia" w:ascii="华文楷体" w:hAnsi="华文楷体" w:eastAsia="华文楷体"/>
            <w:sz w:val="28"/>
            <w:szCs w:val="28"/>
            <w:lang w:eastAsia="zh-CN"/>
          </w:rPr>
          <w:t>说呢</w:t>
        </w:r>
      </w:ins>
      <w:del w:id="464" w:author="Administrator" w:date="2016-01-16T21:20:05Z">
        <w:r>
          <w:rPr>
            <w:rFonts w:hint="eastAsia" w:ascii="华文楷体" w:hAnsi="华文楷体" w:eastAsia="华文楷体"/>
            <w:sz w:val="28"/>
            <w:szCs w:val="28"/>
          </w:rPr>
          <w:delText>相</w:delText>
        </w:r>
      </w:del>
      <w:del w:id="465" w:author="Administrator" w:date="2016-01-16T21:20:07Z">
        <w:r>
          <w:rPr>
            <w:rFonts w:hint="eastAsia" w:ascii="华文楷体" w:hAnsi="华文楷体" w:eastAsia="华文楷体"/>
            <w:sz w:val="28"/>
            <w:szCs w:val="28"/>
          </w:rPr>
          <w:delText>续当</w:delText>
        </w:r>
      </w:del>
      <w:del w:id="466" w:author="Administrator" w:date="2016-01-16T21:20:08Z">
        <w:r>
          <w:rPr>
            <w:rFonts w:hint="eastAsia" w:ascii="华文楷体" w:hAnsi="华文楷体" w:eastAsia="华文楷体"/>
            <w:sz w:val="28"/>
            <w:szCs w:val="28"/>
          </w:rPr>
          <w:delText>中</w:delText>
        </w:r>
      </w:del>
      <w:r>
        <w:rPr>
          <w:rFonts w:hint="eastAsia" w:ascii="华文楷体" w:hAnsi="华文楷体" w:eastAsia="华文楷体"/>
          <w:sz w:val="28"/>
          <w:szCs w:val="28"/>
        </w:rPr>
        <w:t>他辨别</w:t>
      </w:r>
      <w:ins w:id="467" w:author="Administrator" w:date="2016-01-17T15:07:43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的智慧</w:t>
      </w:r>
      <w:ins w:id="468" w:author="Administrator" w:date="2016-01-16T08:42:49Z">
        <w:r>
          <w:rPr>
            <w:rFonts w:hint="eastAsia" w:ascii="华文楷体" w:hAnsi="华文楷体" w:eastAsia="华文楷体"/>
            <w:sz w:val="28"/>
            <w:szCs w:val="28"/>
            <w:lang w:eastAsia="zh-CN"/>
          </w:rPr>
          <w:t>、</w:t>
        </w:r>
      </w:ins>
      <w:del w:id="469" w:author="Administrator" w:date="2016-01-16T08:42:49Z">
        <w:r>
          <w:rPr>
            <w:rFonts w:hint="eastAsia" w:ascii="华文楷体" w:hAnsi="华文楷体" w:eastAsia="华文楷体"/>
            <w:sz w:val="28"/>
            <w:szCs w:val="28"/>
          </w:rPr>
          <w:delText>，</w:delText>
        </w:r>
      </w:del>
      <w:r>
        <w:rPr>
          <w:rFonts w:hint="eastAsia" w:ascii="华文楷体" w:hAnsi="华文楷体" w:eastAsia="华文楷体"/>
          <w:sz w:val="28"/>
          <w:szCs w:val="28"/>
        </w:rPr>
        <w:t>怜悯其他亲属的慈悲意乐都是可以引起的。实际上每个众生都有恻隐之心</w:t>
      </w:r>
      <w:ins w:id="470" w:author="Administrator" w:date="2016-01-16T21:20:45Z">
        <w:r>
          <w:rPr>
            <w:rFonts w:hint="eastAsia" w:ascii="华文楷体" w:hAnsi="华文楷体" w:eastAsia="华文楷体"/>
            <w:sz w:val="28"/>
            <w:szCs w:val="28"/>
            <w:lang w:eastAsia="zh-CN"/>
          </w:rPr>
          <w:t>，</w:t>
        </w:r>
      </w:ins>
      <w:ins w:id="471" w:author="Administrator" w:date="2016-01-16T21:20:43Z">
        <w:r>
          <w:rPr>
            <w:rFonts w:hint="eastAsia" w:ascii="华文楷体" w:hAnsi="华文楷体" w:eastAsia="华文楷体"/>
            <w:sz w:val="28"/>
            <w:szCs w:val="28"/>
          </w:rPr>
          <w:t>都有恻隐之心</w:t>
        </w:r>
      </w:ins>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对于大乘行者来讲的话，不能</w:t>
      </w:r>
      <w:ins w:id="472" w:author="Administrator" w:date="2016-01-17T15:07:58Z">
        <w:r>
          <w:rPr>
            <w:rFonts w:hint="eastAsia" w:ascii="华文楷体" w:hAnsi="华文楷体" w:eastAsia="华文楷体"/>
            <w:sz w:val="28"/>
            <w:szCs w:val="28"/>
            <w:lang w:eastAsia="zh-CN"/>
          </w:rPr>
          <w:t>够</w:t>
        </w:r>
      </w:ins>
      <w:r>
        <w:rPr>
          <w:rFonts w:hint="eastAsia" w:ascii="华文楷体" w:hAnsi="华文楷体" w:eastAsia="华文楷体"/>
          <w:sz w:val="28"/>
          <w:szCs w:val="28"/>
        </w:rPr>
        <w:t>满足这样一点点，他应该把范围扩大到所有的一切众生，不单单是正在感受强烈痛苦的众生，而且即便是感受</w:t>
      </w:r>
      <w:ins w:id="473" w:author="Administrator" w:date="2016-01-16T08:43:21Z">
        <w:r>
          <w:rPr>
            <w:rFonts w:hint="eastAsia" w:ascii="华文楷体" w:hAnsi="华文楷体" w:eastAsia="华文楷体"/>
            <w:sz w:val="28"/>
            <w:szCs w:val="28"/>
            <w:lang w:eastAsia="zh-CN"/>
          </w:rPr>
          <w:t>变</w:t>
        </w:r>
      </w:ins>
      <w:del w:id="474" w:author="Administrator" w:date="2016-01-16T08:43:17Z">
        <w:r>
          <w:rPr>
            <w:rFonts w:hint="eastAsia" w:ascii="华文楷体" w:hAnsi="华文楷体" w:eastAsia="华文楷体"/>
            <w:sz w:val="28"/>
            <w:szCs w:val="28"/>
          </w:rPr>
          <w:delText>遍</w:delText>
        </w:r>
      </w:del>
      <w:r>
        <w:rPr>
          <w:rFonts w:hint="eastAsia" w:ascii="华文楷体" w:hAnsi="华文楷体" w:eastAsia="华文楷体"/>
          <w:sz w:val="28"/>
          <w:szCs w:val="28"/>
        </w:rPr>
        <w:t>苦、行苦的众生也应该再再地串习</w:t>
      </w:r>
      <w:del w:id="475" w:author="Administrator" w:date="2016-01-17T15:08:15Z">
        <w:r>
          <w:rPr>
            <w:rFonts w:hint="eastAsia" w:ascii="华文楷体" w:hAnsi="华文楷体" w:eastAsia="华文楷体"/>
            <w:sz w:val="28"/>
            <w:szCs w:val="28"/>
          </w:rPr>
          <w:delText>，</w:delText>
        </w:r>
      </w:del>
      <w:r>
        <w:rPr>
          <w:rFonts w:hint="eastAsia" w:ascii="华文楷体" w:hAnsi="华文楷体" w:eastAsia="华文楷体"/>
          <w:sz w:val="28"/>
          <w:szCs w:val="28"/>
        </w:rPr>
        <w:t>对他们产生利益他们的意乐，必须要串习。</w:t>
      </w:r>
    </w:p>
    <w:p>
      <w:pPr>
        <w:ind w:firstLine="570"/>
        <w:rPr>
          <w:del w:id="476" w:author="Administrator" w:date="2016-01-16T08:47:07Z"/>
          <w:rFonts w:ascii="华文楷体" w:hAnsi="华文楷体" w:eastAsia="华文楷体"/>
          <w:sz w:val="28"/>
          <w:szCs w:val="28"/>
        </w:rPr>
      </w:pPr>
      <w:r>
        <w:rPr>
          <w:rFonts w:hint="eastAsia" w:ascii="华文楷体" w:hAnsi="华文楷体" w:eastAsia="华文楷体"/>
          <w:sz w:val="28"/>
          <w:szCs w:val="28"/>
        </w:rPr>
        <w:t>然后</w:t>
      </w:r>
      <w:del w:id="477" w:author="Administrator" w:date="2016-01-16T08:44:49Z">
        <w:r>
          <w:rPr>
            <w:rFonts w:hint="eastAsia" w:ascii="华文楷体" w:hAnsi="华文楷体" w:eastAsia="华文楷体"/>
            <w:sz w:val="28"/>
            <w:szCs w:val="28"/>
          </w:rPr>
          <w:delText>，</w:delText>
        </w:r>
      </w:del>
      <w:ins w:id="478" w:author="Administrator" w:date="2016-01-16T08:44:38Z">
        <w:r>
          <w:rPr>
            <w:rFonts w:hint="eastAsia" w:ascii="华文楷体" w:hAnsi="华文楷体" w:eastAsia="华文楷体"/>
            <w:sz w:val="28"/>
            <w:szCs w:val="28"/>
            <w:lang w:eastAsia="zh-CN"/>
          </w:rPr>
          <w:t>“</w:t>
        </w:r>
      </w:ins>
      <w:del w:id="479" w:author="Administrator" w:date="2016-01-16T08:44:23Z">
        <w:r>
          <w:rPr>
            <w:rFonts w:hint="eastAsia" w:ascii="华文楷体" w:hAnsi="华文楷体" w:eastAsia="华文楷体"/>
            <w:sz w:val="28"/>
            <w:szCs w:val="28"/>
          </w:rPr>
          <w:delText>[</w:delText>
        </w:r>
      </w:del>
      <w:r>
        <w:rPr>
          <w:rFonts w:hint="eastAsia" w:ascii="华文楷体" w:hAnsi="华文楷体" w:eastAsia="华文楷体"/>
          <w:sz w:val="28"/>
          <w:szCs w:val="28"/>
        </w:rPr>
        <w:t>利益一切有情的重担，而且远离自私自利的作意、相执之垢</w:t>
      </w:r>
      <w:del w:id="480" w:author="Administrator" w:date="2016-01-16T08:44:28Z">
        <w:r>
          <w:rPr>
            <w:rFonts w:hint="eastAsia" w:ascii="华文楷体" w:hAnsi="华文楷体" w:eastAsia="华文楷体"/>
            <w:sz w:val="28"/>
            <w:szCs w:val="28"/>
          </w:rPr>
          <w:delText>]</w:delText>
        </w:r>
      </w:del>
      <w:r>
        <w:rPr>
          <w:rFonts w:hint="eastAsia" w:ascii="华文楷体" w:hAnsi="华文楷体" w:eastAsia="华文楷体"/>
          <w:sz w:val="28"/>
          <w:szCs w:val="28"/>
        </w:rPr>
        <w:t>，</w:t>
      </w:r>
      <w:ins w:id="481" w:author="Administrator" w:date="2016-01-16T08:44:43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就是说</w:t>
      </w:r>
      <w:ins w:id="482" w:author="Administrator" w:date="2016-01-16T21:21:46Z">
        <w:r>
          <w:rPr>
            <w:rFonts w:hint="eastAsia" w:ascii="华文楷体" w:hAnsi="华文楷体" w:eastAsia="华文楷体"/>
            <w:sz w:val="28"/>
            <w:szCs w:val="28"/>
            <w:lang w:eastAsia="zh-CN"/>
          </w:rPr>
          <w:t>没有想</w:t>
        </w:r>
      </w:ins>
      <w:del w:id="483" w:author="Administrator" w:date="2016-01-16T08:44:59Z">
        <w:r>
          <w:rPr>
            <w:rFonts w:hint="eastAsia" w:ascii="华文楷体" w:hAnsi="华文楷体" w:eastAsia="华文楷体"/>
            <w:sz w:val="28"/>
            <w:szCs w:val="28"/>
          </w:rPr>
          <w:delText>，</w:delText>
        </w:r>
      </w:del>
      <w:r>
        <w:rPr>
          <w:rFonts w:hint="eastAsia" w:ascii="华文楷体" w:hAnsi="华文楷体" w:eastAsia="华文楷体"/>
          <w:sz w:val="28"/>
          <w:szCs w:val="28"/>
        </w:rPr>
        <w:t>我要利益众生，我是了不起的人，</w:t>
      </w:r>
      <w:ins w:id="484" w:author="Administrator" w:date="2016-01-16T21:22:03Z">
        <w:r>
          <w:rPr>
            <w:rFonts w:hint="eastAsia" w:ascii="华文楷体" w:hAnsi="华文楷体" w:eastAsia="华文楷体"/>
            <w:sz w:val="28"/>
            <w:szCs w:val="28"/>
            <w:lang w:eastAsia="zh-CN"/>
          </w:rPr>
          <w:t>像</w:t>
        </w:r>
      </w:ins>
      <w:del w:id="485" w:author="Administrator" w:date="2016-01-16T21:22:01Z">
        <w:r>
          <w:rPr>
            <w:rFonts w:hint="eastAsia" w:ascii="华文楷体" w:hAnsi="华文楷体" w:eastAsia="华文楷体"/>
            <w:sz w:val="28"/>
            <w:szCs w:val="28"/>
          </w:rPr>
          <w:delText>象</w:delText>
        </w:r>
      </w:del>
      <w:r>
        <w:rPr>
          <w:rFonts w:hint="eastAsia" w:ascii="华文楷体" w:hAnsi="华文楷体" w:eastAsia="华文楷体"/>
          <w:sz w:val="28"/>
          <w:szCs w:val="28"/>
        </w:rPr>
        <w:t>这样</w:t>
      </w:r>
      <w:ins w:id="486" w:author="Administrator" w:date="2016-01-16T21:22:37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自私自利作意</w:t>
      </w:r>
      <w:ins w:id="487" w:author="Administrator" w:date="2016-01-16T21:22:41Z">
        <w:r>
          <w:rPr>
            <w:rFonts w:hint="eastAsia" w:ascii="华文楷体" w:hAnsi="华文楷体" w:eastAsia="华文楷体"/>
            <w:sz w:val="28"/>
            <w:szCs w:val="28"/>
            <w:lang w:eastAsia="zh-CN"/>
          </w:rPr>
          <w:t>，</w:t>
        </w:r>
      </w:ins>
      <w:ins w:id="488" w:author="Administrator" w:date="2016-01-16T21:22:46Z">
        <w:r>
          <w:rPr>
            <w:rFonts w:hint="eastAsia" w:ascii="华文楷体" w:hAnsi="华文楷体" w:eastAsia="华文楷体"/>
            <w:sz w:val="28"/>
            <w:szCs w:val="28"/>
            <w:lang w:eastAsia="zh-CN"/>
          </w:rPr>
          <w:t>这个方面</w:t>
        </w:r>
      </w:ins>
      <w:r>
        <w:rPr>
          <w:rFonts w:hint="eastAsia" w:ascii="华文楷体" w:hAnsi="华文楷体" w:eastAsia="华文楷体"/>
          <w:sz w:val="28"/>
          <w:szCs w:val="28"/>
        </w:rPr>
        <w:t>是要远离的。还有是相执之垢，这个是我所度化的众生，我是能度化者，我要把他们度化</w:t>
      </w:r>
      <w:ins w:id="489" w:author="Administrator" w:date="2016-01-16T21:23:33Z">
        <w:r>
          <w:rPr>
            <w:rFonts w:hint="eastAsia" w:ascii="华文楷体" w:hAnsi="华文楷体" w:eastAsia="华文楷体"/>
            <w:sz w:val="28"/>
            <w:szCs w:val="28"/>
            <w:lang w:eastAsia="zh-CN"/>
          </w:rPr>
          <w:t>在</w:t>
        </w:r>
      </w:ins>
      <w:del w:id="490" w:author="Administrator" w:date="2016-01-16T21:23:32Z">
        <w:r>
          <w:rPr>
            <w:rFonts w:hint="eastAsia" w:ascii="华文楷体" w:hAnsi="华文楷体" w:eastAsia="华文楷体"/>
            <w:sz w:val="28"/>
            <w:szCs w:val="28"/>
          </w:rPr>
          <w:delText>到</w:delText>
        </w:r>
      </w:del>
      <w:r>
        <w:rPr>
          <w:rFonts w:hint="eastAsia" w:ascii="华文楷体" w:hAnsi="华文楷体" w:eastAsia="华文楷体"/>
          <w:sz w:val="28"/>
          <w:szCs w:val="28"/>
        </w:rPr>
        <w:t>成佛的道中，</w:t>
      </w:r>
      <w:ins w:id="491" w:author="Administrator" w:date="2016-01-17T15:08:37Z">
        <w:r>
          <w:rPr>
            <w:rFonts w:hint="eastAsia" w:ascii="华文楷体" w:hAnsi="华文楷体" w:eastAsia="华文楷体"/>
            <w:sz w:val="28"/>
            <w:szCs w:val="28"/>
            <w:lang w:eastAsia="zh-CN"/>
          </w:rPr>
          <w:t>这方面</w:t>
        </w:r>
      </w:ins>
      <w:ins w:id="492" w:author="Administrator" w:date="2016-01-16T21:23:17Z">
        <w:r>
          <w:rPr>
            <w:rFonts w:hint="eastAsia" w:ascii="华文楷体" w:hAnsi="华文楷体" w:eastAsia="华文楷体"/>
            <w:sz w:val="28"/>
            <w:szCs w:val="28"/>
            <w:lang w:eastAsia="zh-CN"/>
          </w:rPr>
          <w:t>像</w:t>
        </w:r>
      </w:ins>
      <w:del w:id="493" w:author="Administrator" w:date="2016-01-16T21:23:15Z">
        <w:r>
          <w:rPr>
            <w:rFonts w:hint="eastAsia" w:ascii="华文楷体" w:hAnsi="华文楷体" w:eastAsia="华文楷体"/>
            <w:sz w:val="28"/>
            <w:szCs w:val="28"/>
          </w:rPr>
          <w:delText>象</w:delText>
        </w:r>
      </w:del>
      <w:r>
        <w:rPr>
          <w:rFonts w:hint="eastAsia" w:ascii="华文楷体" w:hAnsi="华文楷体" w:eastAsia="华文楷体"/>
          <w:sz w:val="28"/>
          <w:szCs w:val="28"/>
        </w:rPr>
        <w:t>这样的相执也应该远离的，这个方面</w:t>
      </w:r>
      <w:ins w:id="494" w:author="Administrator" w:date="2016-01-16T21:23:39Z">
        <w:r>
          <w:rPr>
            <w:rFonts w:hint="eastAsia" w:ascii="华文楷体" w:hAnsi="华文楷体" w:eastAsia="华文楷体"/>
            <w:sz w:val="28"/>
            <w:szCs w:val="28"/>
            <w:lang w:eastAsia="zh-CN"/>
          </w:rPr>
          <w:t>就</w:t>
        </w:r>
      </w:ins>
      <w:r>
        <w:rPr>
          <w:rFonts w:hint="eastAsia" w:ascii="华文楷体" w:hAnsi="华文楷体" w:eastAsia="华文楷体"/>
          <w:sz w:val="28"/>
          <w:szCs w:val="28"/>
        </w:rPr>
        <w:t>在《金刚经》</w:t>
      </w:r>
      <w:ins w:id="495" w:author="Administrator" w:date="2016-01-16T21:23:44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中也是这样讲的，要发誓利益众生，</w:t>
      </w:r>
      <w:del w:id="496" w:author="Administrator" w:date="2016-01-16T08:47:07Z">
        <w:r>
          <w:rPr>
            <w:rFonts w:hint="eastAsia" w:ascii="华文楷体" w:hAnsi="华文楷体" w:eastAsia="华文楷体"/>
            <w:sz w:val="28"/>
            <w:szCs w:val="28"/>
          </w:rPr>
          <w:delText>也没有可利益的众生，这就是菩萨发的菩提心。</w:delText>
        </w:r>
      </w:del>
    </w:p>
    <w:p>
      <w:pPr>
        <w:ind w:firstLine="570"/>
        <w:rPr>
          <w:rFonts w:ascii="华文楷体" w:hAnsi="华文楷体" w:eastAsia="华文楷体"/>
          <w:sz w:val="28"/>
          <w:szCs w:val="28"/>
        </w:rPr>
      </w:pPr>
      <w:del w:id="497" w:author="Administrator" w:date="2016-01-16T08:47:07Z">
        <w:r>
          <w:rPr>
            <w:rFonts w:hint="eastAsia" w:ascii="华文楷体" w:hAnsi="华文楷体" w:eastAsia="华文楷体"/>
            <w:sz w:val="28"/>
            <w:szCs w:val="28"/>
          </w:rPr>
          <w:delText>【20:00】这方面这样一种相是一种垢染也应该远离的，这个在《金刚经》当中也是这样讲的。</w:delText>
        </w:r>
      </w:del>
      <w:del w:id="498" w:author="Administrator" w:date="2016-01-16T08:47:11Z">
        <w:r>
          <w:rPr>
            <w:rFonts w:hint="eastAsia" w:ascii="华文楷体" w:hAnsi="华文楷体" w:eastAsia="华文楷体"/>
            <w:sz w:val="28"/>
            <w:szCs w:val="28"/>
          </w:rPr>
          <w:delText>发誓利</w:delText>
        </w:r>
      </w:del>
      <w:del w:id="499" w:author="Administrator" w:date="2016-01-16T08:47:12Z">
        <w:r>
          <w:rPr>
            <w:rFonts w:hint="eastAsia" w:ascii="华文楷体" w:hAnsi="华文楷体" w:eastAsia="华文楷体"/>
            <w:sz w:val="28"/>
            <w:szCs w:val="28"/>
          </w:rPr>
          <w:delText>益众生，</w:delText>
        </w:r>
      </w:del>
      <w:r>
        <w:rPr>
          <w:rFonts w:hint="eastAsia" w:ascii="华文楷体" w:hAnsi="华文楷体" w:eastAsia="华文楷体"/>
          <w:sz w:val="28"/>
          <w:szCs w:val="28"/>
        </w:rPr>
        <w:t>但是也没有可利益的众生，这个方面就是菩萨的</w:t>
      </w:r>
      <w:ins w:id="500" w:author="Administrator" w:date="2016-01-16T21:24:17Z">
        <w:r>
          <w:rPr>
            <w:rFonts w:hint="eastAsia" w:ascii="华文楷体" w:hAnsi="华文楷体" w:eastAsia="华文楷体"/>
            <w:sz w:val="28"/>
            <w:szCs w:val="28"/>
            <w:lang w:eastAsia="zh-CN"/>
          </w:rPr>
          <w:t>他</w:t>
        </w:r>
      </w:ins>
      <w:ins w:id="501" w:author="Administrator" w:date="2016-01-16T21:24:1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菩提心。如果就是说有一个可利益的众生，我是能利益者</w:t>
      </w:r>
      <w:ins w:id="502" w:author="Administrator" w:date="2016-01-17T15:08:52Z">
        <w:r>
          <w:rPr>
            <w:rFonts w:hint="eastAsia" w:ascii="华文楷体" w:hAnsi="华文楷体" w:eastAsia="华文楷体"/>
            <w:sz w:val="28"/>
            <w:szCs w:val="28"/>
            <w:lang w:eastAsia="zh-CN"/>
          </w:rPr>
          <w:t>啊</w:t>
        </w:r>
      </w:ins>
      <w:r>
        <w:rPr>
          <w:rFonts w:hint="eastAsia" w:ascii="华文楷体" w:hAnsi="华文楷体" w:eastAsia="华文楷体"/>
          <w:sz w:val="28"/>
          <w:szCs w:val="28"/>
        </w:rPr>
        <w:t>所利益，有了二取的执着就不是菩萨的殊胜的大悲作意了。</w:t>
      </w:r>
      <w:ins w:id="503" w:author="Administrator" w:date="2016-01-16T21:25:32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这个方面</w:t>
      </w:r>
      <w:del w:id="504" w:author="Administrator" w:date="2016-01-16T21:25:45Z">
        <w:r>
          <w:rPr>
            <w:rFonts w:hint="eastAsia" w:ascii="华文楷体" w:hAnsi="华文楷体" w:eastAsia="华文楷体"/>
            <w:sz w:val="28"/>
            <w:szCs w:val="28"/>
          </w:rPr>
          <w:delText>就</w:delText>
        </w:r>
      </w:del>
      <w:del w:id="505" w:author="Administrator" w:date="2016-01-16T21:25:47Z">
        <w:r>
          <w:rPr>
            <w:rFonts w:hint="eastAsia" w:ascii="华文楷体" w:hAnsi="华文楷体" w:eastAsia="华文楷体"/>
            <w:sz w:val="28"/>
            <w:szCs w:val="28"/>
          </w:rPr>
          <w:delText>是</w:delText>
        </w:r>
      </w:del>
      <w:r>
        <w:rPr>
          <w:rFonts w:hint="eastAsia" w:ascii="华文楷体" w:hAnsi="华文楷体" w:eastAsia="华文楷体"/>
          <w:sz w:val="28"/>
          <w:szCs w:val="28"/>
        </w:rPr>
        <w:t>要求离开相的</w:t>
      </w:r>
      <w:ins w:id="506" w:author="Administrator" w:date="2016-01-16T21:25:15Z">
        <w:r>
          <w:rPr>
            <w:rFonts w:hint="eastAsia" w:ascii="华文楷体" w:hAnsi="华文楷体" w:eastAsia="华文楷体"/>
            <w:sz w:val="28"/>
            <w:szCs w:val="28"/>
            <w:lang w:eastAsia="zh-CN"/>
          </w:rPr>
          <w:t>之</w:t>
        </w:r>
      </w:ins>
      <w:r>
        <w:rPr>
          <w:rFonts w:hint="eastAsia" w:ascii="华文楷体" w:hAnsi="华文楷体" w:eastAsia="华文楷体"/>
          <w:sz w:val="28"/>
          <w:szCs w:val="28"/>
        </w:rPr>
        <w:t>垢</w:t>
      </w:r>
      <w:del w:id="507" w:author="Administrator" w:date="2016-01-16T21:25:17Z">
        <w:r>
          <w:rPr>
            <w:rFonts w:hint="eastAsia" w:ascii="华文楷体" w:hAnsi="华文楷体" w:eastAsia="华文楷体"/>
            <w:sz w:val="28"/>
            <w:szCs w:val="28"/>
          </w:rPr>
          <w:delText>染</w:delText>
        </w:r>
      </w:del>
      <w:r>
        <w:rPr>
          <w:rFonts w:hint="eastAsia" w:ascii="华文楷体" w:hAnsi="华文楷体" w:eastAsia="华文楷体"/>
          <w:sz w:val="28"/>
          <w:szCs w:val="28"/>
        </w:rPr>
        <w:t>。</w:t>
      </w:r>
    </w:p>
    <w:p>
      <w:pPr>
        <w:ind w:firstLine="570"/>
        <w:rPr>
          <w:rFonts w:ascii="华文楷体" w:hAnsi="华文楷体" w:eastAsia="华文楷体"/>
          <w:sz w:val="28"/>
          <w:szCs w:val="28"/>
        </w:rPr>
      </w:pPr>
      <w:r>
        <w:rPr>
          <w:rFonts w:hint="eastAsia" w:ascii="华文楷体" w:hAnsi="华文楷体" w:eastAsia="华文楷体"/>
          <w:sz w:val="28"/>
          <w:szCs w:val="28"/>
        </w:rPr>
        <w:t xml:space="preserve"> </w:t>
      </w:r>
      <w:del w:id="508" w:author="Administrator" w:date="2016-01-16T08:47:38Z">
        <w:r>
          <w:rPr>
            <w:rFonts w:hint="eastAsia" w:ascii="华文楷体" w:hAnsi="华文楷体" w:eastAsia="华文楷体"/>
            <w:sz w:val="28"/>
            <w:szCs w:val="28"/>
          </w:rPr>
          <w:delText xml:space="preserve"> </w:delText>
        </w:r>
      </w:del>
      <w:del w:id="509" w:author="Administrator" w:date="2016-01-16T08:47:37Z">
        <w:r>
          <w:rPr>
            <w:rFonts w:hint="eastAsia" w:ascii="华文楷体" w:hAnsi="华文楷体" w:eastAsia="华文楷体"/>
            <w:sz w:val="28"/>
            <w:szCs w:val="28"/>
          </w:rPr>
          <w:delText xml:space="preserve"> </w:delText>
        </w:r>
      </w:del>
      <w:del w:id="510" w:author="Administrator" w:date="2016-01-16T08:47:36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如果是这样的人就被称之为如来教大悲种姓家业的承担者。佛陀的家业是什么？佛陀的家族是什么</w:t>
      </w:r>
      <w:ins w:id="511" w:author="Administrator" w:date="2016-01-16T21:26:13Z">
        <w:r>
          <w:rPr>
            <w:rFonts w:hint="eastAsia" w:ascii="华文楷体" w:hAnsi="华文楷体" w:eastAsia="华文楷体"/>
            <w:sz w:val="28"/>
            <w:szCs w:val="28"/>
            <w:lang w:eastAsia="zh-CN"/>
          </w:rPr>
          <w:t>家族</w:t>
        </w:r>
      </w:ins>
      <w:ins w:id="512" w:author="Administrator" w:date="2016-01-16T21:26:26Z">
        <w:r>
          <w:rPr>
            <w:rFonts w:hint="eastAsia" w:ascii="华文楷体" w:hAnsi="华文楷体" w:eastAsia="华文楷体"/>
            <w:sz w:val="28"/>
            <w:szCs w:val="28"/>
            <w:lang w:eastAsia="zh-CN"/>
          </w:rPr>
          <w:t>呢</w:t>
        </w:r>
      </w:ins>
      <w:r>
        <w:rPr>
          <w:rFonts w:hint="eastAsia" w:ascii="华文楷体" w:hAnsi="华文楷体" w:eastAsia="华文楷体"/>
          <w:sz w:val="28"/>
          <w:szCs w:val="28"/>
        </w:rPr>
        <w:t>？佛陀的家族是大悲种性的家族，以利益有情为业。我们说我们是菩萨</w:t>
      </w:r>
      <w:ins w:id="513" w:author="Administrator" w:date="2016-01-16T21:26:36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我们是佛陀的追随者。我们</w:t>
      </w:r>
      <w:del w:id="514" w:author="Administrator" w:date="2016-01-16T21:26:56Z">
        <w:r>
          <w:rPr>
            <w:rFonts w:hint="eastAsia" w:ascii="华文楷体" w:hAnsi="华文楷体" w:eastAsia="华文楷体"/>
            <w:sz w:val="28"/>
            <w:szCs w:val="28"/>
          </w:rPr>
          <w:delText>是</w:delText>
        </w:r>
      </w:del>
      <w:del w:id="515" w:author="Administrator" w:date="2016-01-16T21:26:57Z">
        <w:r>
          <w:rPr>
            <w:rFonts w:hint="eastAsia" w:ascii="华文楷体" w:hAnsi="华文楷体" w:eastAsia="华文楷体"/>
            <w:sz w:val="28"/>
            <w:szCs w:val="28"/>
          </w:rPr>
          <w:delText>不</w:delText>
        </w:r>
      </w:del>
      <w:r>
        <w:rPr>
          <w:rFonts w:hint="eastAsia" w:ascii="华文楷体" w:hAnsi="华文楷体" w:eastAsia="华文楷体"/>
          <w:sz w:val="28"/>
          <w:szCs w:val="28"/>
        </w:rPr>
        <w:t>是佛陀的追随者要看我们</w:t>
      </w:r>
      <w:ins w:id="516" w:author="Administrator" w:date="2016-01-16T21:27:05Z">
        <w:r>
          <w:rPr>
            <w:rFonts w:hint="eastAsia" w:ascii="华文楷体" w:hAnsi="华文楷体" w:eastAsia="华文楷体"/>
            <w:sz w:val="28"/>
            <w:szCs w:val="28"/>
            <w:lang w:eastAsia="zh-CN"/>
          </w:rPr>
          <w:t>相续</w:t>
        </w:r>
      </w:ins>
      <w:ins w:id="517" w:author="Administrator" w:date="2016-01-16T21:27:22Z">
        <w:r>
          <w:rPr>
            <w:rFonts w:hint="eastAsia" w:ascii="华文楷体" w:hAnsi="华文楷体" w:eastAsia="华文楷体"/>
            <w:sz w:val="28"/>
            <w:szCs w:val="28"/>
            <w:lang w:eastAsia="zh-CN"/>
          </w:rPr>
          <w:t>当</w:t>
        </w:r>
      </w:ins>
      <w:ins w:id="518" w:author="Administrator" w:date="2016-01-16T21:27:08Z">
        <w:r>
          <w:rPr>
            <w:rFonts w:hint="eastAsia" w:ascii="华文楷体" w:hAnsi="华文楷体" w:eastAsia="华文楷体"/>
            <w:sz w:val="28"/>
            <w:szCs w:val="28"/>
            <w:lang w:eastAsia="zh-CN"/>
          </w:rPr>
          <w:t>中</w:t>
        </w:r>
      </w:ins>
      <w:r>
        <w:rPr>
          <w:rFonts w:hint="eastAsia" w:ascii="华文楷体" w:hAnsi="华文楷体" w:eastAsia="华文楷体"/>
          <w:sz w:val="28"/>
          <w:szCs w:val="28"/>
        </w:rPr>
        <w:t>是不是</w:t>
      </w:r>
      <w:ins w:id="519" w:author="Administrator" w:date="2016-01-16T21:27:44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产生了符合于这种</w:t>
      </w:r>
      <w:ins w:id="520" w:author="Administrator" w:date="2016-01-16T21:28:19Z">
        <w:r>
          <w:rPr>
            <w:rFonts w:hint="eastAsia" w:ascii="华文楷体" w:hAnsi="华文楷体" w:eastAsia="华文楷体"/>
            <w:sz w:val="28"/>
            <w:szCs w:val="28"/>
            <w:lang w:eastAsia="zh-CN"/>
          </w:rPr>
          <w:t>种姓</w:t>
        </w:r>
      </w:ins>
      <w:ins w:id="521" w:author="Administrator" w:date="2016-01-16T21:28:21Z">
        <w:r>
          <w:rPr>
            <w:rFonts w:hint="eastAsia" w:ascii="华文楷体" w:hAnsi="华文楷体" w:eastAsia="华文楷体"/>
            <w:sz w:val="28"/>
            <w:szCs w:val="28"/>
            <w:lang w:eastAsia="zh-CN"/>
          </w:rPr>
          <w:t>、</w:t>
        </w:r>
      </w:ins>
      <w:r>
        <w:rPr>
          <w:rFonts w:hint="eastAsia" w:ascii="华文楷体" w:hAnsi="华文楷体" w:eastAsia="华文楷体"/>
          <w:sz w:val="28"/>
          <w:szCs w:val="28"/>
        </w:rPr>
        <w:t>家族种姓的这样一种状态呢？这种状态是什么？这种状态就是利益有情的心，一定要利益有情</w:t>
      </w:r>
      <w:ins w:id="522" w:author="Administrator" w:date="2016-01-16T08:48:58Z">
        <w:r>
          <w:rPr>
            <w:rFonts w:hint="eastAsia" w:ascii="华文楷体" w:hAnsi="华文楷体" w:eastAsia="华文楷体"/>
            <w:sz w:val="28"/>
            <w:szCs w:val="28"/>
            <w:lang w:eastAsia="zh-CN"/>
          </w:rPr>
          <w:t>，</w:t>
        </w:r>
      </w:ins>
      <w:del w:id="523" w:author="Administrator" w:date="2016-01-16T08:48:57Z">
        <w:r>
          <w:rPr>
            <w:rFonts w:hint="eastAsia" w:ascii="华文楷体" w:hAnsi="华文楷体" w:eastAsia="华文楷体"/>
            <w:sz w:val="28"/>
            <w:szCs w:val="28"/>
          </w:rPr>
          <w:delText>。</w:delText>
        </w:r>
      </w:del>
      <w:r>
        <w:rPr>
          <w:rFonts w:hint="eastAsia" w:ascii="华文楷体" w:hAnsi="华文楷体" w:eastAsia="华文楷体"/>
          <w:sz w:val="28"/>
          <w:szCs w:val="28"/>
        </w:rPr>
        <w:t>以大悲种姓来利益众生</w:t>
      </w:r>
      <w:ins w:id="524" w:author="Administrator" w:date="2016-01-16T08:49:03Z">
        <w:r>
          <w:rPr>
            <w:rFonts w:hint="eastAsia" w:ascii="华文楷体" w:hAnsi="华文楷体" w:eastAsia="华文楷体"/>
            <w:sz w:val="28"/>
            <w:szCs w:val="28"/>
            <w:lang w:eastAsia="zh-CN"/>
          </w:rPr>
          <w:t>，</w:t>
        </w:r>
      </w:ins>
      <w:ins w:id="525" w:author="Administrator" w:date="2016-01-16T21:28:47Z">
        <w:r>
          <w:rPr>
            <w:rFonts w:hint="eastAsia" w:ascii="华文楷体" w:hAnsi="华文楷体" w:eastAsia="华文楷体"/>
            <w:sz w:val="28"/>
            <w:szCs w:val="28"/>
            <w:lang w:eastAsia="zh-CN"/>
          </w:rPr>
          <w:t>所以</w:t>
        </w:r>
      </w:ins>
      <w:del w:id="526" w:author="Administrator" w:date="2016-01-16T08:49:02Z">
        <w:r>
          <w:rPr>
            <w:rFonts w:hint="eastAsia" w:ascii="华文楷体" w:hAnsi="华文楷体" w:eastAsia="华文楷体"/>
            <w:sz w:val="28"/>
            <w:szCs w:val="28"/>
          </w:rPr>
          <w:delText>。</w:delText>
        </w:r>
      </w:del>
      <w:r>
        <w:rPr>
          <w:rFonts w:hint="eastAsia" w:ascii="华文楷体" w:hAnsi="华文楷体" w:eastAsia="华文楷体"/>
          <w:sz w:val="28"/>
          <w:szCs w:val="28"/>
        </w:rPr>
        <w:t>这个方面就是利益有情</w:t>
      </w:r>
      <w:ins w:id="527" w:author="Administrator" w:date="2016-01-16T08:49:10Z">
        <w:r>
          <w:rPr>
            <w:rFonts w:hint="eastAsia" w:ascii="华文楷体" w:hAnsi="华文楷体" w:eastAsia="华文楷体"/>
            <w:sz w:val="28"/>
            <w:szCs w:val="28"/>
            <w:lang w:eastAsia="zh-CN"/>
          </w:rPr>
          <w:t>。</w:t>
        </w:r>
      </w:ins>
      <w:del w:id="528" w:author="Administrator" w:date="2016-01-16T08:49:09Z">
        <w:r>
          <w:rPr>
            <w:rFonts w:hint="eastAsia" w:ascii="华文楷体" w:hAnsi="华文楷体" w:eastAsia="华文楷体"/>
            <w:sz w:val="28"/>
            <w:szCs w:val="28"/>
          </w:rPr>
          <w:delText>，</w:delText>
        </w:r>
      </w:del>
      <w:r>
        <w:rPr>
          <w:rFonts w:hint="eastAsia" w:ascii="华文楷体" w:hAnsi="华文楷体" w:eastAsia="华文楷体"/>
          <w:sz w:val="28"/>
          <w:szCs w:val="28"/>
        </w:rPr>
        <w:t>所以我们在发菩提心的时候</w:t>
      </w:r>
      <w:ins w:id="529" w:author="Administrator" w:date="2016-01-16T21:29:37Z">
        <w:r>
          <w:rPr>
            <w:rFonts w:hint="eastAsia" w:ascii="华文楷体" w:hAnsi="华文楷体" w:eastAsia="华文楷体"/>
            <w:sz w:val="28"/>
            <w:szCs w:val="28"/>
            <w:lang w:eastAsia="zh-CN"/>
          </w:rPr>
          <w:t>我们就</w:t>
        </w:r>
      </w:ins>
      <w:r>
        <w:rPr>
          <w:rFonts w:hint="eastAsia" w:ascii="华文楷体" w:hAnsi="华文楷体" w:eastAsia="华文楷体"/>
          <w:sz w:val="28"/>
          <w:szCs w:val="28"/>
        </w:rPr>
        <w:t>说：慎莫染污此，无垢尊贵种。</w:t>
      </w:r>
      <w:ins w:id="530" w:author="Administrator" w:date="2016-01-16T21:29:20Z">
        <w:r>
          <w:rPr>
            <w:rFonts w:hint="eastAsia" w:ascii="华文楷体" w:hAnsi="华文楷体" w:eastAsia="华文楷体"/>
            <w:sz w:val="28"/>
            <w:szCs w:val="28"/>
          </w:rPr>
          <w:t>慎莫染污此，无垢尊贵种</w:t>
        </w:r>
      </w:ins>
      <w:ins w:id="531" w:author="Administrator" w:date="2016-01-16T21:29:25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就说佛陀的种姓就是利益有情的种姓</w:t>
      </w:r>
      <w:ins w:id="532" w:author="Administrator" w:date="2016-01-16T08:49:18Z">
        <w:r>
          <w:rPr>
            <w:rFonts w:hint="eastAsia" w:ascii="华文楷体" w:hAnsi="华文楷体" w:eastAsia="华文楷体"/>
            <w:sz w:val="28"/>
            <w:szCs w:val="28"/>
            <w:lang w:eastAsia="zh-CN"/>
          </w:rPr>
          <w:t>，</w:t>
        </w:r>
      </w:ins>
      <w:del w:id="533" w:author="Administrator" w:date="2016-01-16T08:49:18Z">
        <w:r>
          <w:rPr>
            <w:rFonts w:hint="eastAsia" w:ascii="华文楷体" w:hAnsi="华文楷体" w:eastAsia="华文楷体"/>
            <w:sz w:val="28"/>
            <w:szCs w:val="28"/>
          </w:rPr>
          <w:delText>。</w:delText>
        </w:r>
      </w:del>
      <w:r>
        <w:rPr>
          <w:rFonts w:hint="eastAsia" w:ascii="华文楷体" w:hAnsi="华文楷体" w:eastAsia="华文楷体"/>
          <w:sz w:val="28"/>
          <w:szCs w:val="28"/>
        </w:rPr>
        <w:t>既然现在我们通过</w:t>
      </w:r>
      <w:del w:id="534" w:author="Administrator" w:date="2016-01-16T21:30:07Z">
        <w:r>
          <w:rPr>
            <w:rFonts w:hint="eastAsia" w:ascii="华文楷体" w:hAnsi="华文楷体" w:eastAsia="华文楷体"/>
            <w:sz w:val="28"/>
            <w:szCs w:val="28"/>
          </w:rPr>
          <w:delText>承诺</w:delText>
        </w:r>
      </w:del>
      <w:del w:id="535" w:author="Administrator" w:date="2016-01-16T21:30:13Z">
        <w:r>
          <w:rPr>
            <w:rFonts w:hint="eastAsia" w:ascii="华文楷体" w:hAnsi="华文楷体" w:eastAsia="华文楷体"/>
            <w:sz w:val="28"/>
            <w:szCs w:val="28"/>
          </w:rPr>
          <w:delText>、</w:delText>
        </w:r>
      </w:del>
      <w:r>
        <w:rPr>
          <w:rFonts w:hint="eastAsia" w:ascii="华文楷体" w:hAnsi="华文楷体" w:eastAsia="华文楷体"/>
          <w:sz w:val="28"/>
          <w:szCs w:val="28"/>
        </w:rPr>
        <w:t>发誓</w:t>
      </w:r>
      <w:ins w:id="536" w:author="Administrator" w:date="2016-01-16T21:30:15Z">
        <w:r>
          <w:rPr>
            <w:rFonts w:hint="eastAsia" w:ascii="华文楷体" w:hAnsi="华文楷体" w:eastAsia="华文楷体"/>
            <w:sz w:val="28"/>
            <w:szCs w:val="28"/>
            <w:lang w:eastAsia="zh-CN"/>
          </w:rPr>
          <w:t>、</w:t>
        </w:r>
      </w:ins>
      <w:ins w:id="537" w:author="Administrator" w:date="2016-01-16T21:30:11Z">
        <w:r>
          <w:rPr>
            <w:rFonts w:hint="eastAsia" w:ascii="华文楷体" w:hAnsi="华文楷体" w:eastAsia="华文楷体"/>
            <w:sz w:val="28"/>
            <w:szCs w:val="28"/>
          </w:rPr>
          <w:t>承诺</w:t>
        </w:r>
      </w:ins>
      <w:r>
        <w:rPr>
          <w:rFonts w:hint="eastAsia" w:ascii="华文楷体" w:hAnsi="华文楷体" w:eastAsia="华文楷体"/>
          <w:sz w:val="28"/>
          <w:szCs w:val="28"/>
        </w:rPr>
        <w:t>的方式，我们趋入到</w:t>
      </w:r>
      <w:ins w:id="538" w:author="Administrator" w:date="2016-01-16T21:30:32Z">
        <w:r>
          <w:rPr>
            <w:rFonts w:hint="eastAsia" w:ascii="华文楷体" w:hAnsi="华文楷体" w:eastAsia="华文楷体"/>
            <w:sz w:val="28"/>
            <w:szCs w:val="28"/>
            <w:lang w:eastAsia="zh-CN"/>
          </w:rPr>
          <w:t>了</w:t>
        </w:r>
      </w:ins>
      <w:r>
        <w:rPr>
          <w:rFonts w:hint="eastAsia" w:ascii="华文楷体" w:hAnsi="华文楷体" w:eastAsia="华文楷体"/>
          <w:sz w:val="28"/>
          <w:szCs w:val="28"/>
        </w:rPr>
        <w:t>佛陀的</w:t>
      </w:r>
      <w:del w:id="539" w:author="Administrator" w:date="2016-01-16T21:30:36Z">
        <w:r>
          <w:rPr>
            <w:rFonts w:hint="eastAsia" w:ascii="华文楷体" w:hAnsi="华文楷体" w:eastAsia="华文楷体"/>
            <w:sz w:val="28"/>
            <w:szCs w:val="28"/>
          </w:rPr>
          <w:delText>加持</w:delText>
        </w:r>
      </w:del>
      <w:ins w:id="540" w:author="Administrator" w:date="2016-01-16T21:30:38Z">
        <w:r>
          <w:rPr>
            <w:rFonts w:hint="eastAsia" w:ascii="华文楷体" w:hAnsi="华文楷体" w:eastAsia="华文楷体"/>
            <w:sz w:val="28"/>
            <w:szCs w:val="28"/>
            <w:lang w:eastAsia="zh-CN"/>
          </w:rPr>
          <w:t>家族</w:t>
        </w:r>
      </w:ins>
      <w:r>
        <w:rPr>
          <w:rFonts w:hint="eastAsia" w:ascii="华文楷体" w:hAnsi="华文楷体" w:eastAsia="华文楷体"/>
          <w:sz w:val="28"/>
          <w:szCs w:val="28"/>
        </w:rPr>
        <w:t>当中，那就要做符合家族的传统的事业。那么实际上这个事业在这个种姓当中呢，除了利益众生之外没有其他的</w:t>
      </w:r>
      <w:ins w:id="541" w:author="Administrator" w:date="2016-01-16T21:31:10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事情。所以我们在进入到佛的家族当中的时候，当然多多少少肯定还会有自私自利的作意，但是我们</w:t>
      </w:r>
      <w:ins w:id="542" w:author="Administrator" w:date="2016-01-16T21:31:54Z">
        <w:r>
          <w:rPr>
            <w:rFonts w:hint="eastAsia" w:ascii="华文楷体" w:hAnsi="华文楷体" w:eastAsia="华文楷体"/>
            <w:sz w:val="28"/>
            <w:szCs w:val="28"/>
            <w:lang w:eastAsia="zh-CN"/>
          </w:rPr>
          <w:t>还是要反复</w:t>
        </w:r>
      </w:ins>
      <w:ins w:id="543" w:author="Administrator" w:date="2016-01-16T21:31:57Z">
        <w:r>
          <w:rPr>
            <w:rFonts w:hint="eastAsia" w:ascii="华文楷体" w:hAnsi="华文楷体" w:eastAsia="华文楷体"/>
            <w:sz w:val="28"/>
            <w:szCs w:val="28"/>
            <w:lang w:eastAsia="zh-CN"/>
          </w:rPr>
          <w:t>、</w:t>
        </w:r>
      </w:ins>
      <w:ins w:id="544" w:author="Administrator" w:date="2016-01-16T21:32:09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在念仪轨的时候</w:t>
      </w:r>
      <w:del w:id="545" w:author="Administrator" w:date="2016-01-16T21:32:28Z">
        <w:r>
          <w:rPr>
            <w:rFonts w:hint="eastAsia" w:ascii="华文楷体" w:hAnsi="华文楷体" w:eastAsia="华文楷体"/>
            <w:sz w:val="28"/>
            <w:szCs w:val="28"/>
          </w:rPr>
          <w:delText>还是</w:delText>
        </w:r>
      </w:del>
      <w:del w:id="546" w:author="Administrator" w:date="2016-01-16T21:32:29Z">
        <w:r>
          <w:rPr>
            <w:rFonts w:hint="eastAsia" w:ascii="华文楷体" w:hAnsi="华文楷体" w:eastAsia="华文楷体"/>
            <w:sz w:val="28"/>
            <w:szCs w:val="28"/>
          </w:rPr>
          <w:delText>要</w:delText>
        </w:r>
      </w:del>
      <w:r>
        <w:rPr>
          <w:rFonts w:hint="eastAsia" w:ascii="华文楷体" w:hAnsi="华文楷体" w:eastAsia="华文楷体"/>
          <w:sz w:val="28"/>
          <w:szCs w:val="28"/>
        </w:rPr>
        <w:t>反复</w:t>
      </w:r>
      <w:ins w:id="547" w:author="Administrator" w:date="2016-01-16T21:32:45Z">
        <w:r>
          <w:rPr>
            <w:rFonts w:hint="eastAsia" w:ascii="华文楷体" w:hAnsi="华文楷体" w:eastAsia="华文楷体"/>
            <w:sz w:val="28"/>
            <w:szCs w:val="28"/>
            <w:lang w:eastAsia="zh-CN"/>
          </w:rPr>
          <w:t>要</w:t>
        </w:r>
      </w:ins>
      <w:r>
        <w:rPr>
          <w:rFonts w:hint="eastAsia" w:ascii="华文楷体" w:hAnsi="华文楷体" w:eastAsia="华文楷体"/>
          <w:sz w:val="28"/>
          <w:szCs w:val="28"/>
        </w:rPr>
        <w:t>提醒自己，现在</w:t>
      </w:r>
      <w:ins w:id="548" w:author="Administrator" w:date="2016-01-16T21:33:01Z">
        <w:r>
          <w:rPr>
            <w:rFonts w:hint="eastAsia" w:ascii="华文楷体" w:hAnsi="华文楷体" w:eastAsia="华文楷体"/>
            <w:sz w:val="28"/>
            <w:szCs w:val="28"/>
            <w:lang w:eastAsia="zh-CN"/>
          </w:rPr>
          <w:t>我</w:t>
        </w:r>
      </w:ins>
      <w:r>
        <w:rPr>
          <w:rFonts w:hint="eastAsia" w:ascii="华文楷体" w:hAnsi="华文楷体" w:eastAsia="华文楷体"/>
          <w:sz w:val="28"/>
          <w:szCs w:val="28"/>
        </w:rPr>
        <w:t>已经和以前不是一个人了，以前</w:t>
      </w:r>
      <w:ins w:id="549" w:author="Administrator" w:date="2016-01-16T21:33:12Z">
        <w:r>
          <w:rPr>
            <w:rFonts w:hint="eastAsia" w:ascii="华文楷体" w:hAnsi="华文楷体" w:eastAsia="华文楷体"/>
            <w:sz w:val="28"/>
            <w:szCs w:val="28"/>
            <w:lang w:eastAsia="zh-CN"/>
          </w:rPr>
          <w:t>的我</w:t>
        </w:r>
      </w:ins>
      <w:ins w:id="550" w:author="Administrator" w:date="2016-01-17T15:10:11Z">
        <w:r>
          <w:rPr>
            <w:rFonts w:hint="eastAsia" w:ascii="华文楷体" w:hAnsi="华文楷体" w:eastAsia="华文楷体"/>
            <w:sz w:val="28"/>
            <w:szCs w:val="28"/>
            <w:lang w:eastAsia="zh-CN"/>
          </w:rPr>
          <w:t>是</w:t>
        </w:r>
      </w:ins>
      <w:r>
        <w:rPr>
          <w:rFonts w:hint="eastAsia" w:ascii="华文楷体" w:hAnsi="华文楷体" w:eastAsia="华文楷体"/>
          <w:sz w:val="28"/>
          <w:szCs w:val="28"/>
        </w:rPr>
        <w:t>没有进入到佛陀的种姓家族当中</w:t>
      </w:r>
      <w:ins w:id="551" w:author="Administrator" w:date="2016-01-16T21:33:28Z">
        <w:r>
          <w:rPr>
            <w:rFonts w:hint="eastAsia" w:ascii="华文楷体" w:hAnsi="华文楷体" w:eastAsia="华文楷体"/>
            <w:sz w:val="28"/>
            <w:szCs w:val="28"/>
            <w:lang w:eastAsia="zh-CN"/>
          </w:rPr>
          <w:t>来</w:t>
        </w:r>
      </w:ins>
      <w:r>
        <w:rPr>
          <w:rFonts w:hint="eastAsia" w:ascii="华文楷体" w:hAnsi="华文楷体" w:eastAsia="华文楷体"/>
          <w:sz w:val="28"/>
          <w:szCs w:val="28"/>
        </w:rPr>
        <w:t>的时候呢，做一些自私自利的事情情有可原，现在已经发了菩提心已经承诺追随佛陀的修行</w:t>
      </w:r>
      <w:ins w:id="552" w:author="Administrator" w:date="2016-01-16T08:50:14Z">
        <w:r>
          <w:rPr>
            <w:rFonts w:hint="eastAsia" w:ascii="华文楷体" w:hAnsi="华文楷体" w:eastAsia="华文楷体"/>
            <w:sz w:val="28"/>
            <w:szCs w:val="28"/>
            <w:lang w:eastAsia="zh-CN"/>
          </w:rPr>
          <w:t>、</w:t>
        </w:r>
      </w:ins>
      <w:del w:id="553" w:author="Administrator" w:date="2016-01-16T08:50:14Z">
        <w:r>
          <w:rPr>
            <w:rFonts w:hint="eastAsia" w:ascii="华文楷体" w:hAnsi="华文楷体" w:eastAsia="华文楷体"/>
            <w:sz w:val="28"/>
            <w:szCs w:val="28"/>
          </w:rPr>
          <w:delText>，</w:delText>
        </w:r>
      </w:del>
      <w:r>
        <w:rPr>
          <w:rFonts w:hint="eastAsia" w:ascii="华文楷体" w:hAnsi="华文楷体" w:eastAsia="华文楷体"/>
          <w:sz w:val="28"/>
          <w:szCs w:val="28"/>
        </w:rPr>
        <w:t>承诺成为菩萨，既然</w:t>
      </w:r>
      <w:ins w:id="554" w:author="Administrator" w:date="2016-01-16T21:33:47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这样的话就尽量的舍弃自私自利的作意，尽量的以利益有情为业，在相续当中反复的串习利益有情的心，这个时候逐渐逐渐就可以和</w:t>
      </w:r>
      <w:ins w:id="555" w:author="Administrator" w:date="2016-01-16T21:34:19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自己的种姓相应。</w:t>
      </w:r>
      <w:ins w:id="556" w:author="Administrator" w:date="2016-01-17T15:11:20Z">
        <w:r>
          <w:rPr>
            <w:rFonts w:hint="eastAsia" w:ascii="华文楷体" w:hAnsi="华文楷体" w:eastAsia="华文楷体"/>
            <w:sz w:val="28"/>
            <w:szCs w:val="28"/>
            <w:lang w:eastAsia="zh-CN"/>
          </w:rPr>
          <w:t>实际上</w:t>
        </w:r>
      </w:ins>
      <w:del w:id="557" w:author="Administrator" w:date="2016-01-17T15:11:17Z">
        <w:r>
          <w:rPr>
            <w:rFonts w:hint="eastAsia" w:ascii="华文楷体" w:hAnsi="华文楷体" w:eastAsia="华文楷体"/>
            <w:sz w:val="28"/>
            <w:szCs w:val="28"/>
          </w:rPr>
          <w:delText>虽</w:delText>
        </w:r>
      </w:del>
      <w:del w:id="558" w:author="Administrator" w:date="2016-01-17T15:11:16Z">
        <w:r>
          <w:rPr>
            <w:rFonts w:hint="eastAsia" w:ascii="华文楷体" w:hAnsi="华文楷体" w:eastAsia="华文楷体"/>
            <w:sz w:val="28"/>
            <w:szCs w:val="28"/>
          </w:rPr>
          <w:delText>然</w:delText>
        </w:r>
      </w:del>
      <w:r>
        <w:rPr>
          <w:rFonts w:hint="eastAsia" w:ascii="华文楷体" w:hAnsi="华文楷体" w:eastAsia="华文楷体"/>
          <w:sz w:val="28"/>
          <w:szCs w:val="28"/>
        </w:rPr>
        <w:t>在</w:t>
      </w:r>
      <w:ins w:id="559" w:author="Administrator" w:date="2016-01-16T21:34:00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这个种姓</w:t>
      </w:r>
      <w:ins w:id="560" w:author="Administrator" w:date="2016-01-17T15:11:00Z">
        <w:r>
          <w:rPr>
            <w:rFonts w:hint="eastAsia" w:ascii="华文楷体" w:hAnsi="华文楷体" w:eastAsia="华文楷体"/>
            <w:sz w:val="28"/>
            <w:szCs w:val="28"/>
            <w:lang w:eastAsia="zh-CN"/>
          </w:rPr>
          <w:t>当中、</w:t>
        </w:r>
      </w:ins>
      <w:ins w:id="561" w:author="Administrator" w:date="2016-01-17T15:11:01Z">
        <w:r>
          <w:rPr>
            <w:rFonts w:hint="eastAsia" w:ascii="华文楷体" w:hAnsi="华文楷体" w:eastAsia="华文楷体"/>
            <w:sz w:val="28"/>
            <w:szCs w:val="28"/>
            <w:lang w:eastAsia="zh-CN"/>
          </w:rPr>
          <w:t>在</w:t>
        </w:r>
      </w:ins>
      <w:r>
        <w:rPr>
          <w:rFonts w:hint="eastAsia" w:ascii="华文楷体" w:hAnsi="华文楷体" w:eastAsia="华文楷体"/>
          <w:sz w:val="28"/>
          <w:szCs w:val="28"/>
        </w:rPr>
        <w:t>这个家族当中，所有的人</w:t>
      </w:r>
      <w:ins w:id="562" w:author="Administrator" w:date="2016-01-17T15:11:55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都是利益有情的人</w:t>
      </w:r>
      <w:del w:id="563" w:author="Administrator" w:date="2016-01-16T08:50:34Z">
        <w:r>
          <w:rPr>
            <w:rFonts w:hint="eastAsia" w:ascii="华文楷体" w:hAnsi="华文楷体" w:eastAsia="华文楷体"/>
            <w:sz w:val="28"/>
            <w:szCs w:val="28"/>
          </w:rPr>
          <w:delText>。</w:delText>
        </w:r>
      </w:del>
      <w:ins w:id="564" w:author="Administrator" w:date="2016-01-16T08:50:34Z">
        <w:r>
          <w:rPr>
            <w:rFonts w:hint="eastAsia" w:ascii="华文楷体" w:hAnsi="华文楷体" w:eastAsia="华文楷体"/>
            <w:sz w:val="28"/>
            <w:szCs w:val="28"/>
            <w:lang w:eastAsia="zh-CN"/>
          </w:rPr>
          <w:t>，</w:t>
        </w:r>
      </w:ins>
      <w:r>
        <w:rPr>
          <w:rFonts w:hint="eastAsia" w:ascii="华文楷体" w:hAnsi="华文楷体" w:eastAsia="华文楷体"/>
          <w:sz w:val="28"/>
          <w:szCs w:val="28"/>
        </w:rPr>
        <w:t>三世诸佛啊</w:t>
      </w:r>
      <w:ins w:id="565" w:author="Administrator" w:date="2016-01-16T08:50:40Z">
        <w:r>
          <w:rPr>
            <w:rFonts w:hint="eastAsia" w:ascii="华文楷体" w:hAnsi="华文楷体" w:eastAsia="华文楷体"/>
            <w:sz w:val="28"/>
            <w:szCs w:val="28"/>
            <w:lang w:eastAsia="zh-CN"/>
          </w:rPr>
          <w:t>、</w:t>
        </w:r>
      </w:ins>
      <w:r>
        <w:rPr>
          <w:rFonts w:hint="eastAsia" w:ascii="华文楷体" w:hAnsi="华文楷体" w:eastAsia="华文楷体"/>
          <w:sz w:val="28"/>
          <w:szCs w:val="28"/>
        </w:rPr>
        <w:t>现在的十地菩萨</w:t>
      </w:r>
      <w:ins w:id="566" w:author="Administrator" w:date="2016-01-17T15:11:41Z">
        <w:r>
          <w:rPr>
            <w:rFonts w:hint="eastAsia" w:ascii="华文楷体" w:hAnsi="华文楷体" w:eastAsia="华文楷体"/>
            <w:sz w:val="28"/>
            <w:szCs w:val="28"/>
            <w:lang w:eastAsia="zh-CN"/>
          </w:rPr>
          <w:t>啊</w:t>
        </w:r>
      </w:ins>
      <w:r>
        <w:rPr>
          <w:rFonts w:hint="eastAsia" w:ascii="华文楷体" w:hAnsi="华文楷体" w:eastAsia="华文楷体"/>
          <w:sz w:val="28"/>
          <w:szCs w:val="28"/>
        </w:rPr>
        <w:t>，还有</w:t>
      </w:r>
      <w:ins w:id="567" w:author="Administrator" w:date="2016-01-16T21:34:35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住在加行道资粮道的</w:t>
      </w:r>
      <w:ins w:id="568" w:author="Administrator" w:date="2016-01-17T15:12:02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菩萨，实际上都是以利益有情为业，都是大悲家族的承担者。现在我作为一个初学者</w:t>
      </w:r>
      <w:del w:id="569" w:author="Administrator" w:date="2016-01-16T08:51:15Z">
        <w:r>
          <w:rPr>
            <w:rFonts w:hint="eastAsia" w:ascii="华文楷体" w:hAnsi="华文楷体" w:eastAsia="华文楷体"/>
            <w:sz w:val="28"/>
            <w:szCs w:val="28"/>
          </w:rPr>
          <w:delText>，</w:delText>
        </w:r>
      </w:del>
      <w:r>
        <w:rPr>
          <w:rFonts w:hint="eastAsia" w:ascii="华文楷体" w:hAnsi="华文楷体" w:eastAsia="华文楷体"/>
          <w:sz w:val="28"/>
          <w:szCs w:val="28"/>
        </w:rPr>
        <w:t>刚刚迈入到这个门槛当中来，这个时候也是要</w:t>
      </w:r>
      <w:ins w:id="570" w:author="Administrator" w:date="2016-01-16T21:34:51Z">
        <w:r>
          <w:rPr>
            <w:rFonts w:hint="eastAsia" w:ascii="华文楷体" w:hAnsi="华文楷体" w:eastAsia="华文楷体"/>
            <w:sz w:val="28"/>
            <w:szCs w:val="28"/>
            <w:lang w:eastAsia="zh-CN"/>
          </w:rPr>
          <w:t>跟</w:t>
        </w:r>
      </w:ins>
      <w:del w:id="571" w:author="Administrator" w:date="2016-01-16T21:34:49Z">
        <w:r>
          <w:rPr>
            <w:rFonts w:hint="eastAsia" w:ascii="华文楷体" w:hAnsi="华文楷体" w:eastAsia="华文楷体"/>
            <w:sz w:val="28"/>
            <w:szCs w:val="28"/>
          </w:rPr>
          <w:delText>追</w:delText>
        </w:r>
      </w:del>
      <w:r>
        <w:rPr>
          <w:rFonts w:hint="eastAsia" w:ascii="华文楷体" w:hAnsi="华文楷体" w:eastAsia="华文楷体"/>
          <w:sz w:val="28"/>
          <w:szCs w:val="28"/>
        </w:rPr>
        <w:t>随他们的行为，他们怎么做</w:t>
      </w:r>
      <w:ins w:id="572" w:author="Administrator" w:date="2016-01-16T21:35:17Z">
        <w:r>
          <w:rPr>
            <w:rFonts w:hint="eastAsia" w:ascii="华文楷体" w:hAnsi="华文楷体" w:eastAsia="华文楷体"/>
            <w:sz w:val="28"/>
            <w:szCs w:val="28"/>
            <w:lang w:eastAsia="zh-CN"/>
          </w:rPr>
          <w:t>的</w:t>
        </w:r>
      </w:ins>
      <w:r>
        <w:rPr>
          <w:rFonts w:hint="eastAsia" w:ascii="华文楷体" w:hAnsi="华文楷体" w:eastAsia="华文楷体"/>
          <w:sz w:val="28"/>
          <w:szCs w:val="28"/>
        </w:rPr>
        <w:t>我也</w:t>
      </w:r>
      <w:del w:id="573" w:author="Administrator" w:date="2016-01-16T21:35:32Z">
        <w:r>
          <w:rPr>
            <w:rFonts w:hint="eastAsia" w:ascii="华文楷体" w:hAnsi="华文楷体" w:eastAsia="华文楷体"/>
            <w:sz w:val="28"/>
            <w:szCs w:val="28"/>
          </w:rPr>
          <w:delText>要</w:delText>
        </w:r>
      </w:del>
      <w:del w:id="574" w:author="Administrator" w:date="2016-01-16T21:35:34Z">
        <w:r>
          <w:rPr>
            <w:rFonts w:hint="eastAsia" w:ascii="华文楷体" w:hAnsi="华文楷体" w:eastAsia="华文楷体"/>
            <w:sz w:val="28"/>
            <w:szCs w:val="28"/>
          </w:rPr>
          <w:delText>怎么</w:delText>
        </w:r>
      </w:del>
      <w:ins w:id="575" w:author="Administrator" w:date="2016-01-16T21:35:38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做，</w:t>
      </w:r>
      <w:ins w:id="576" w:author="Administrator" w:date="2016-01-16T21:35:55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如果能够做到这一点的话就可以成为如来种性家族当中的承担者了</w:t>
      </w:r>
      <w:ins w:id="577" w:author="Administrator" w:date="2016-01-16T08:51:28Z">
        <w:r>
          <w:rPr>
            <w:rFonts w:hint="eastAsia" w:ascii="华文楷体" w:hAnsi="华文楷体" w:eastAsia="华文楷体"/>
            <w:sz w:val="28"/>
            <w:szCs w:val="28"/>
            <w:lang w:eastAsia="zh-CN"/>
          </w:rPr>
          <w:t>，</w:t>
        </w:r>
      </w:ins>
      <w:del w:id="578" w:author="Administrator" w:date="2016-01-16T08:51:28Z">
        <w:r>
          <w:rPr>
            <w:rFonts w:hint="eastAsia" w:ascii="华文楷体" w:hAnsi="华文楷体" w:eastAsia="华文楷体"/>
            <w:sz w:val="28"/>
            <w:szCs w:val="28"/>
          </w:rPr>
          <w:delText>。</w:delText>
        </w:r>
      </w:del>
      <w:r>
        <w:rPr>
          <w:rFonts w:hint="eastAsia" w:ascii="华文楷体" w:hAnsi="华文楷体" w:eastAsia="华文楷体"/>
          <w:sz w:val="28"/>
          <w:szCs w:val="28"/>
        </w:rPr>
        <w:t>或者说是肩负重任</w:t>
      </w:r>
      <w:ins w:id="579" w:author="Administrator" w:date="2016-01-16T21:35:08Z">
        <w:r>
          <w:rPr>
            <w:rFonts w:hint="eastAsia" w:ascii="华文楷体" w:hAnsi="华文楷体" w:eastAsia="华文楷体"/>
            <w:sz w:val="28"/>
            <w:szCs w:val="28"/>
            <w:lang w:eastAsia="zh-CN"/>
          </w:rPr>
          <w:t>、</w:t>
        </w:r>
      </w:ins>
      <w:del w:id="580" w:author="Administrator" w:date="2016-01-16T21:35:07Z">
        <w:r>
          <w:rPr>
            <w:rFonts w:hint="eastAsia" w:ascii="华文楷体" w:hAnsi="华文楷体" w:eastAsia="华文楷体"/>
            <w:sz w:val="28"/>
            <w:szCs w:val="28"/>
          </w:rPr>
          <w:delText>，</w:delText>
        </w:r>
      </w:del>
      <w:r>
        <w:rPr>
          <w:rFonts w:hint="eastAsia" w:ascii="华文楷体" w:hAnsi="华文楷体" w:eastAsia="华文楷体"/>
          <w:sz w:val="28"/>
          <w:szCs w:val="28"/>
        </w:rPr>
        <w:t>真正</w:t>
      </w:r>
      <w:del w:id="581" w:author="Administrator" w:date="2016-01-16T21:36:23Z">
        <w:r>
          <w:rPr>
            <w:rFonts w:hint="eastAsia" w:ascii="华文楷体" w:hAnsi="华文楷体" w:eastAsia="华文楷体"/>
            <w:sz w:val="28"/>
            <w:szCs w:val="28"/>
          </w:rPr>
          <w:delText>的</w:delText>
        </w:r>
      </w:del>
      <w:r>
        <w:rPr>
          <w:rFonts w:hint="eastAsia" w:ascii="华文楷体" w:hAnsi="华文楷体" w:eastAsia="华文楷体"/>
          <w:sz w:val="28"/>
          <w:szCs w:val="28"/>
        </w:rPr>
        <w:t>慈悲者，也可以</w:t>
      </w:r>
      <w:del w:id="582" w:author="Administrator" w:date="2016-01-16T21:36:28Z">
        <w:r>
          <w:rPr>
            <w:rFonts w:hint="eastAsia" w:ascii="华文楷体" w:hAnsi="华文楷体" w:eastAsia="华文楷体"/>
            <w:sz w:val="28"/>
            <w:szCs w:val="28"/>
          </w:rPr>
          <w:delText>这样</w:delText>
        </w:r>
      </w:del>
      <w:r>
        <w:rPr>
          <w:rFonts w:hint="eastAsia" w:ascii="华文楷体" w:hAnsi="华文楷体" w:eastAsia="华文楷体"/>
          <w:sz w:val="28"/>
          <w:szCs w:val="28"/>
        </w:rPr>
        <w:t>说</w:t>
      </w:r>
      <w:ins w:id="583" w:author="Administrator" w:date="2016-01-16T21:36:32Z">
        <w:r>
          <w:rPr>
            <w:rFonts w:hint="eastAsia" w:ascii="华文楷体" w:hAnsi="华文楷体" w:eastAsia="华文楷体"/>
            <w:sz w:val="28"/>
            <w:szCs w:val="28"/>
          </w:rPr>
          <w:t>这样</w:t>
        </w:r>
      </w:ins>
      <w:ins w:id="584" w:author="Administrator" w:date="2016-01-16T21:36:34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0"/>
        <w:rPr>
          <w:ins w:id="586" w:author="Administrator" w:date="2016-01-16T08:52:33Z"/>
          <w:rFonts w:hint="eastAsia" w:ascii="黑体" w:hAnsi="黑体" w:eastAsia="黑体" w:cs="黑体"/>
          <w:sz w:val="28"/>
          <w:szCs w:val="28"/>
          <w:lang w:eastAsia="zh-CN"/>
        </w:rPr>
        <w:pPrChange w:id="585" w:author="Administrator" w:date="2016-01-16T08:52:08Z">
          <w:pPr>
            <w:ind w:firstLine="570"/>
          </w:pPr>
        </w:pPrChange>
      </w:pPr>
      <w:del w:id="587" w:author="Administrator" w:date="2016-01-16T08:52:10Z">
        <w:r>
          <w:rPr>
            <w:rFonts w:hint="eastAsia" w:ascii="华文楷体" w:hAnsi="华文楷体" w:eastAsia="华文楷体"/>
            <w:sz w:val="28"/>
            <w:szCs w:val="28"/>
          </w:rPr>
          <w:delText xml:space="preserve">   </w:delText>
        </w:r>
      </w:del>
      <w:ins w:id="588" w:author="Administrator" w:date="2016-01-16T08:52:12Z">
        <w:r>
          <w:rPr>
            <w:rFonts w:hint="eastAsia" w:ascii="华文楷体" w:hAnsi="华文楷体" w:eastAsia="华文楷体"/>
            <w:sz w:val="28"/>
            <w:szCs w:val="28"/>
            <w:lang w:val="en-US" w:eastAsia="zh-CN"/>
          </w:rPr>
          <w:t xml:space="preserve"> </w:t>
        </w:r>
      </w:ins>
      <w:ins w:id="589" w:author="Administrator" w:date="2016-01-16T08:52:13Z">
        <w:r>
          <w:rPr>
            <w:rFonts w:hint="eastAsia" w:ascii="华文楷体" w:hAnsi="华文楷体" w:eastAsia="华文楷体"/>
            <w:sz w:val="28"/>
            <w:szCs w:val="28"/>
            <w:lang w:val="en-US" w:eastAsia="zh-CN"/>
          </w:rPr>
          <w:t xml:space="preserve"> </w:t>
        </w:r>
      </w:ins>
      <w:del w:id="590" w:author="Administrator" w:date="2016-01-16T08:52:14Z">
        <w:r>
          <w:rPr>
            <w:rFonts w:hint="eastAsia" w:ascii="华文楷体" w:hAnsi="华文楷体" w:eastAsia="华文楷体"/>
            <w:sz w:val="28"/>
            <w:szCs w:val="28"/>
          </w:rPr>
          <w:delText xml:space="preserve"> </w:delText>
        </w:r>
      </w:del>
      <w:del w:id="591" w:author="Administrator" w:date="2016-01-16T08:52:16Z">
        <w:r>
          <w:rPr>
            <w:rFonts w:hint="eastAsia" w:ascii="华文楷体" w:hAnsi="华文楷体" w:eastAsia="华文楷体"/>
            <w:sz w:val="28"/>
            <w:szCs w:val="28"/>
          </w:rPr>
          <w:delText>“</w:delText>
        </w:r>
      </w:del>
      <w:ins w:id="592" w:author="Administrator" w:date="2016-01-16T08:52:17Z">
        <w:r>
          <w:rPr>
            <w:rFonts w:hint="eastAsia" w:ascii="华文楷体" w:hAnsi="华文楷体" w:eastAsia="华文楷体"/>
            <w:sz w:val="28"/>
            <w:szCs w:val="28"/>
            <w:lang w:val="en-US" w:eastAsia="zh-CN"/>
          </w:rPr>
          <w:t xml:space="preserve"> </w:t>
        </w:r>
      </w:ins>
      <w:ins w:id="593" w:author="Administrator" w:date="2016-01-16T08:52:17Z">
        <w:r>
          <w:rPr>
            <w:rFonts w:hint="eastAsia" w:ascii="黑体" w:hAnsi="黑体" w:eastAsia="黑体" w:cs="黑体"/>
            <w:sz w:val="28"/>
            <w:szCs w:val="28"/>
            <w:lang w:val="en-US" w:eastAsia="zh-CN"/>
            <w:rPrChange w:id="594" w:author="Administrator" w:date="2016-01-16T08:52:31Z">
              <w:rPr>
                <w:rFonts w:hint="eastAsia" w:ascii="华文楷体" w:hAnsi="华文楷体" w:eastAsia="华文楷体"/>
                <w:sz w:val="28"/>
                <w:szCs w:val="28"/>
                <w:lang w:val="en-US" w:eastAsia="zh-CN"/>
              </w:rPr>
            </w:rPrChange>
          </w:rPr>
          <w:t xml:space="preserve"> </w:t>
        </w:r>
      </w:ins>
      <w:ins w:id="595" w:author="Administrator" w:date="2016-01-16T08:52:18Z">
        <w:r>
          <w:rPr>
            <w:rFonts w:hint="eastAsia" w:ascii="黑体" w:hAnsi="黑体" w:eastAsia="黑体" w:cs="黑体"/>
            <w:sz w:val="28"/>
            <w:szCs w:val="28"/>
            <w:lang w:val="en-US" w:eastAsia="zh-CN"/>
            <w:rPrChange w:id="596" w:author="Administrator" w:date="2016-01-16T08:52:31Z">
              <w:rPr>
                <w:rFonts w:hint="eastAsia" w:ascii="华文楷体" w:hAnsi="华文楷体" w:eastAsia="华文楷体"/>
                <w:sz w:val="28"/>
                <w:szCs w:val="28"/>
                <w:lang w:val="en-US" w:eastAsia="zh-CN"/>
              </w:rPr>
            </w:rPrChange>
          </w:rPr>
          <w:t xml:space="preserve"> </w:t>
        </w:r>
      </w:ins>
      <w:ins w:id="597" w:author="Administrator" w:date="2016-01-16T08:52:21Z">
        <w:r>
          <w:rPr>
            <w:rFonts w:hint="eastAsia" w:ascii="黑体" w:hAnsi="黑体" w:eastAsia="黑体" w:cs="黑体"/>
            <w:sz w:val="28"/>
            <w:szCs w:val="28"/>
            <w:lang w:val="en-US" w:eastAsia="zh-CN"/>
            <w:rPrChange w:id="598" w:author="Administrator" w:date="2016-01-16T08:52:31Z">
              <w:rPr>
                <w:rFonts w:hint="eastAsia" w:ascii="华文楷体" w:hAnsi="华文楷体" w:eastAsia="华文楷体"/>
                <w:sz w:val="28"/>
                <w:szCs w:val="28"/>
                <w:lang w:val="en-US" w:eastAsia="zh-CN"/>
              </w:rPr>
            </w:rPrChange>
          </w:rPr>
          <w:t>【</w:t>
        </w:r>
      </w:ins>
      <w:r>
        <w:rPr>
          <w:rFonts w:hint="eastAsia" w:ascii="黑体" w:hAnsi="黑体" w:eastAsia="黑体" w:cs="黑体"/>
          <w:sz w:val="28"/>
          <w:szCs w:val="28"/>
          <w:rPrChange w:id="599" w:author="Administrator" w:date="2016-01-16T08:52:31Z">
            <w:rPr>
              <w:rFonts w:hint="eastAsia" w:ascii="华文楷体" w:hAnsi="华文楷体" w:eastAsia="华文楷体"/>
              <w:sz w:val="28"/>
              <w:szCs w:val="28"/>
            </w:rPr>
          </w:rPrChange>
        </w:rPr>
        <w:t>任何具有愿他离苦的悲心者，倘若目睹痛苦及苦因正在增盛滋长，则悲心如火上加薪般更加增强。</w:t>
      </w:r>
      <w:ins w:id="600" w:author="Administrator" w:date="2016-01-16T08:52:25Z">
        <w:r>
          <w:rPr>
            <w:rFonts w:hint="eastAsia" w:ascii="黑体" w:hAnsi="黑体" w:eastAsia="黑体" w:cs="黑体"/>
            <w:sz w:val="28"/>
            <w:szCs w:val="28"/>
            <w:lang w:eastAsia="zh-CN"/>
            <w:rPrChange w:id="601" w:author="Administrator" w:date="2016-01-16T08:52:31Z">
              <w:rPr>
                <w:rFonts w:hint="eastAsia" w:ascii="华文楷体" w:hAnsi="华文楷体" w:eastAsia="华文楷体"/>
                <w:sz w:val="28"/>
                <w:szCs w:val="28"/>
                <w:lang w:eastAsia="zh-CN"/>
              </w:rPr>
            </w:rPrChange>
          </w:rPr>
          <w:t>】</w:t>
        </w:r>
      </w:ins>
    </w:p>
    <w:p>
      <w:pPr>
        <w:ind w:firstLine="0"/>
        <w:rPr>
          <w:rFonts w:ascii="华文楷体" w:hAnsi="华文楷体" w:eastAsia="华文楷体"/>
          <w:sz w:val="28"/>
          <w:szCs w:val="28"/>
        </w:rPr>
        <w:pPrChange w:id="602" w:author="Administrator" w:date="2016-01-16T08:52:08Z">
          <w:pPr>
            <w:ind w:firstLine="570"/>
          </w:pPr>
        </w:pPrChange>
      </w:pPr>
      <w:ins w:id="603" w:author="Administrator" w:date="2016-01-16T08:52:35Z">
        <w:r>
          <w:rPr>
            <w:rFonts w:hint="eastAsia" w:ascii="黑体" w:hAnsi="黑体" w:eastAsia="黑体" w:cs="黑体"/>
            <w:sz w:val="28"/>
            <w:szCs w:val="28"/>
            <w:lang w:val="en-US" w:eastAsia="zh-CN"/>
          </w:rPr>
          <w:t xml:space="preserve">  </w:t>
        </w:r>
      </w:ins>
      <w:ins w:id="604" w:author="Administrator" w:date="2016-01-16T08:52:36Z">
        <w:r>
          <w:rPr>
            <w:rFonts w:hint="eastAsia" w:ascii="黑体" w:hAnsi="黑体" w:eastAsia="黑体" w:cs="黑体"/>
            <w:sz w:val="28"/>
            <w:szCs w:val="28"/>
            <w:lang w:val="en-US" w:eastAsia="zh-CN"/>
          </w:rPr>
          <w:t xml:space="preserve">  </w:t>
        </w:r>
      </w:ins>
      <w:ins w:id="605" w:author="Administrator" w:date="2016-01-16T08:52:37Z">
        <w:r>
          <w:rPr>
            <w:rFonts w:hint="eastAsia" w:ascii="黑体" w:hAnsi="黑体" w:eastAsia="黑体" w:cs="黑体"/>
            <w:sz w:val="28"/>
            <w:szCs w:val="28"/>
            <w:lang w:val="en-US" w:eastAsia="zh-CN"/>
          </w:rPr>
          <w:t xml:space="preserve"> </w:t>
        </w:r>
      </w:ins>
      <w:del w:id="606" w:author="Administrator" w:date="2016-01-16T08:52:25Z">
        <w:r>
          <w:rPr>
            <w:rFonts w:hint="eastAsia" w:ascii="华文楷体" w:hAnsi="华文楷体" w:eastAsia="华文楷体"/>
            <w:sz w:val="28"/>
            <w:szCs w:val="28"/>
          </w:rPr>
          <w:delText>”</w:delText>
        </w:r>
      </w:del>
      <w:r>
        <w:rPr>
          <w:rFonts w:hint="eastAsia" w:ascii="华文楷体" w:hAnsi="华文楷体" w:eastAsia="华文楷体"/>
          <w:sz w:val="28"/>
          <w:szCs w:val="28"/>
        </w:rPr>
        <w:t>那么一个菩萨如果相续当中具备愿他离苦的悲心，如果是相续当中有这种悲心，如果目睹了众生的痛苦，那么他的悲心</w:t>
      </w:r>
      <w:ins w:id="607" w:author="Administrator" w:date="2016-01-16T21:38:26Z">
        <w:r>
          <w:rPr>
            <w:rFonts w:hint="eastAsia" w:ascii="华文楷体" w:hAnsi="华文楷体" w:eastAsia="华文楷体"/>
            <w:sz w:val="28"/>
            <w:szCs w:val="28"/>
            <w:lang w:eastAsia="zh-CN"/>
          </w:rPr>
          <w:t>是</w:t>
        </w:r>
      </w:ins>
      <w:r>
        <w:rPr>
          <w:rFonts w:hint="eastAsia" w:ascii="华文楷体" w:hAnsi="华文楷体" w:eastAsia="华文楷体"/>
          <w:sz w:val="28"/>
          <w:szCs w:val="28"/>
        </w:rPr>
        <w:t>会如火上加薪</w:t>
      </w:r>
      <w:ins w:id="608" w:author="Administrator" w:date="2016-01-17T15:13:20Z">
        <w:r>
          <w:rPr>
            <w:rFonts w:hint="eastAsia" w:ascii="华文楷体" w:hAnsi="华文楷体" w:eastAsia="华文楷体"/>
            <w:sz w:val="28"/>
            <w:szCs w:val="28"/>
            <w:lang w:eastAsia="zh-CN"/>
          </w:rPr>
          <w:t>一样</w:t>
        </w:r>
      </w:ins>
      <w:del w:id="609" w:author="Administrator" w:date="2016-01-17T15:13:18Z">
        <w:r>
          <w:rPr>
            <w:rFonts w:hint="eastAsia" w:ascii="华文楷体" w:hAnsi="华文楷体" w:eastAsia="华文楷体"/>
            <w:sz w:val="28"/>
            <w:szCs w:val="28"/>
          </w:rPr>
          <w:delText>般</w:delText>
        </w:r>
      </w:del>
      <w:r>
        <w:rPr>
          <w:rFonts w:hint="eastAsia" w:ascii="华文楷体" w:hAnsi="华文楷体" w:eastAsia="华文楷体"/>
          <w:sz w:val="28"/>
          <w:szCs w:val="28"/>
        </w:rPr>
        <w:t>更加增强</w:t>
      </w:r>
      <w:ins w:id="610" w:author="Administrator" w:date="2016-01-16T21:38:29Z">
        <w:r>
          <w:rPr>
            <w:rFonts w:hint="eastAsia" w:ascii="华文楷体" w:hAnsi="华文楷体" w:eastAsia="华文楷体"/>
            <w:sz w:val="28"/>
            <w:szCs w:val="28"/>
            <w:lang w:eastAsia="zh-CN"/>
          </w:rPr>
          <w:t>的</w:t>
        </w:r>
      </w:ins>
      <w:r>
        <w:rPr>
          <w:rFonts w:hint="eastAsia" w:ascii="华文楷体" w:hAnsi="华文楷体" w:eastAsia="华文楷体"/>
          <w:sz w:val="28"/>
          <w:szCs w:val="28"/>
        </w:rPr>
        <w:t>。如果目睹了这个苦因，他的悲心也会犹如火上加薪一样更加增强</w:t>
      </w:r>
      <w:ins w:id="611" w:author="Administrator" w:date="2016-01-17T15:13:28Z">
        <w:r>
          <w:rPr>
            <w:rFonts w:hint="eastAsia" w:ascii="华文楷体" w:hAnsi="华文楷体" w:eastAsia="华文楷体"/>
            <w:sz w:val="28"/>
            <w:szCs w:val="28"/>
            <w:lang w:eastAsia="zh-CN"/>
          </w:rPr>
          <w:t>的</w:t>
        </w:r>
      </w:ins>
      <w:r>
        <w:rPr>
          <w:rFonts w:hint="eastAsia" w:ascii="华文楷体" w:hAnsi="华文楷体" w:eastAsia="华文楷体"/>
          <w:sz w:val="28"/>
          <w:szCs w:val="28"/>
        </w:rPr>
        <w:t>。有的时候我们的悲心范围很小，我们自己的悲心力量很弱。为什么这样讲呢？有的时候只是看到了，比如说</w:t>
      </w:r>
      <w:del w:id="612" w:author="Administrator" w:date="2016-01-16T09:06:00Z">
        <w:r>
          <w:rPr>
            <w:rFonts w:hint="eastAsia" w:ascii="华文楷体" w:hAnsi="华文楷体" w:eastAsia="华文楷体"/>
            <w:sz w:val="28"/>
            <w:szCs w:val="28"/>
          </w:rPr>
          <w:delText>，</w:delText>
        </w:r>
      </w:del>
      <w:r>
        <w:rPr>
          <w:rFonts w:hint="eastAsia" w:ascii="华文楷体" w:hAnsi="华文楷体" w:eastAsia="华文楷体"/>
          <w:sz w:val="28"/>
          <w:szCs w:val="28"/>
        </w:rPr>
        <w:t>自方的范围</w:t>
      </w:r>
      <w:ins w:id="613" w:author="Administrator" w:date="2016-01-17T15:13:48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就说局限在这个自方的范围当中</w:t>
      </w:r>
      <w:ins w:id="614" w:author="Administrator" w:date="2016-01-16T09:06:25Z">
        <w:r>
          <w:rPr>
            <w:rFonts w:hint="eastAsia" w:ascii="华文楷体" w:hAnsi="华文楷体" w:eastAsia="华文楷体"/>
            <w:sz w:val="28"/>
            <w:szCs w:val="28"/>
            <w:lang w:eastAsia="zh-CN"/>
          </w:rPr>
          <w:t>、</w:t>
        </w:r>
      </w:ins>
      <w:del w:id="615" w:author="Administrator" w:date="2016-01-16T09:06:25Z">
        <w:r>
          <w:rPr>
            <w:rFonts w:hint="eastAsia" w:ascii="华文楷体" w:hAnsi="华文楷体" w:eastAsia="华文楷体"/>
            <w:sz w:val="28"/>
            <w:szCs w:val="28"/>
          </w:rPr>
          <w:delText>，</w:delText>
        </w:r>
      </w:del>
      <w:r>
        <w:rPr>
          <w:rFonts w:hint="eastAsia" w:ascii="华文楷体" w:hAnsi="华文楷体" w:eastAsia="华文楷体"/>
          <w:sz w:val="28"/>
          <w:szCs w:val="28"/>
        </w:rPr>
        <w:t>和我有关系的范围当中</w:t>
      </w:r>
      <w:ins w:id="616" w:author="Administrator" w:date="2016-01-16T09:06:18Z">
        <w:r>
          <w:rPr>
            <w:rFonts w:hint="eastAsia" w:ascii="华文楷体" w:hAnsi="华文楷体" w:eastAsia="华文楷体"/>
            <w:sz w:val="28"/>
            <w:szCs w:val="28"/>
            <w:lang w:eastAsia="zh-CN"/>
          </w:rPr>
          <w:t>，</w:t>
        </w:r>
      </w:ins>
      <w:del w:id="617" w:author="Administrator" w:date="2016-01-16T09:06:18Z">
        <w:r>
          <w:rPr>
            <w:rFonts w:hint="eastAsia" w:ascii="华文楷体" w:hAnsi="华文楷体" w:eastAsia="华文楷体"/>
            <w:sz w:val="28"/>
            <w:szCs w:val="28"/>
          </w:rPr>
          <w:delText>。</w:delText>
        </w:r>
      </w:del>
      <w:r>
        <w:rPr>
          <w:rFonts w:hint="eastAsia" w:ascii="华文楷体" w:hAnsi="华文楷体" w:eastAsia="华文楷体"/>
          <w:sz w:val="28"/>
          <w:szCs w:val="28"/>
        </w:rPr>
        <w:t>如果看到他们受苦了我就生起悲心了</w:t>
      </w:r>
      <w:ins w:id="618" w:author="Administrator" w:date="2016-01-16T09:07:10Z">
        <w:r>
          <w:rPr>
            <w:rFonts w:hint="eastAsia" w:ascii="华文楷体" w:hAnsi="华文楷体" w:eastAsia="华文楷体"/>
            <w:sz w:val="28"/>
            <w:szCs w:val="28"/>
            <w:lang w:eastAsia="zh-CN"/>
          </w:rPr>
          <w:t>；</w:t>
        </w:r>
      </w:ins>
      <w:del w:id="619" w:author="Administrator" w:date="2016-01-16T09:06:34Z">
        <w:r>
          <w:rPr>
            <w:rFonts w:hint="eastAsia" w:ascii="华文楷体" w:hAnsi="华文楷体" w:eastAsia="华文楷体"/>
            <w:sz w:val="28"/>
            <w:szCs w:val="28"/>
          </w:rPr>
          <w:delText>。</w:delText>
        </w:r>
      </w:del>
      <w:r>
        <w:rPr>
          <w:rFonts w:hint="eastAsia" w:ascii="华文楷体" w:hAnsi="华文楷体" w:eastAsia="华文楷体"/>
          <w:sz w:val="28"/>
          <w:szCs w:val="28"/>
        </w:rPr>
        <w:t>有的时候看到痛苦非常深重的众生，就已经感受到</w:t>
      </w:r>
      <w:ins w:id="620" w:author="Administrator" w:date="2016-01-16T21:40:13Z">
        <w:r>
          <w:rPr>
            <w:rFonts w:hint="eastAsia" w:ascii="华文楷体" w:hAnsi="华文楷体" w:eastAsia="华文楷体"/>
            <w:sz w:val="28"/>
            <w:szCs w:val="28"/>
            <w:lang w:eastAsia="zh-CN"/>
          </w:rPr>
          <w:t>、</w:t>
        </w:r>
      </w:ins>
      <w:ins w:id="621" w:author="Administrator" w:date="2016-01-16T21:39:53Z">
        <w:r>
          <w:rPr>
            <w:rFonts w:hint="eastAsia" w:ascii="华文楷体" w:hAnsi="华文楷体" w:eastAsia="华文楷体"/>
            <w:sz w:val="28"/>
            <w:szCs w:val="28"/>
            <w:lang w:eastAsia="zh-CN"/>
          </w:rPr>
          <w:t>正在</w:t>
        </w:r>
      </w:ins>
      <w:ins w:id="622" w:author="Administrator" w:date="2016-01-16T21:39:59Z">
        <w:r>
          <w:rPr>
            <w:rFonts w:hint="eastAsia" w:ascii="华文楷体" w:hAnsi="华文楷体" w:eastAsia="华文楷体"/>
            <w:sz w:val="28"/>
            <w:szCs w:val="28"/>
            <w:lang w:eastAsia="zh-CN"/>
          </w:rPr>
          <w:t>感受</w:t>
        </w:r>
      </w:ins>
      <w:r>
        <w:rPr>
          <w:rFonts w:hint="eastAsia" w:ascii="华文楷体" w:hAnsi="华文楷体" w:eastAsia="华文楷体"/>
          <w:sz w:val="28"/>
          <w:szCs w:val="28"/>
        </w:rPr>
        <w:t>强烈的病痛所折磨</w:t>
      </w:r>
      <w:ins w:id="623" w:author="Administrator" w:date="2016-01-16T09:07:22Z">
        <w:r>
          <w:rPr>
            <w:rFonts w:hint="eastAsia" w:ascii="华文楷体" w:hAnsi="华文楷体" w:eastAsia="华文楷体"/>
            <w:sz w:val="28"/>
            <w:szCs w:val="28"/>
            <w:lang w:eastAsia="zh-CN"/>
          </w:rPr>
          <w:t>；</w:t>
        </w:r>
      </w:ins>
      <w:del w:id="624" w:author="Administrator" w:date="2016-01-16T09:07:22Z">
        <w:r>
          <w:rPr>
            <w:rFonts w:hint="eastAsia" w:ascii="华文楷体" w:hAnsi="华文楷体" w:eastAsia="华文楷体"/>
            <w:sz w:val="28"/>
            <w:szCs w:val="28"/>
          </w:rPr>
          <w:delText>，</w:delText>
        </w:r>
      </w:del>
      <w:r>
        <w:rPr>
          <w:rFonts w:hint="eastAsia" w:ascii="华文楷体" w:hAnsi="华文楷体" w:eastAsia="华文楷体"/>
          <w:sz w:val="28"/>
          <w:szCs w:val="28"/>
        </w:rPr>
        <w:t>或就说</w:t>
      </w:r>
      <w:ins w:id="625" w:author="Administrator" w:date="2016-01-16T21:40:21Z">
        <w:r>
          <w:rPr>
            <w:rFonts w:hint="eastAsia" w:ascii="华文楷体" w:hAnsi="华文楷体" w:eastAsia="华文楷体"/>
            <w:sz w:val="28"/>
            <w:szCs w:val="28"/>
            <w:lang w:eastAsia="zh-CN"/>
          </w:rPr>
          <w:t>车祸</w:t>
        </w:r>
      </w:ins>
      <w:ins w:id="626" w:author="Administrator" w:date="2016-01-16T21:40:23Z">
        <w:r>
          <w:rPr>
            <w:rFonts w:hint="eastAsia" w:ascii="华文楷体" w:hAnsi="华文楷体" w:eastAsia="华文楷体"/>
            <w:sz w:val="28"/>
            <w:szCs w:val="28"/>
            <w:lang w:eastAsia="zh-CN"/>
          </w:rPr>
          <w:t>、</w:t>
        </w:r>
      </w:ins>
      <w:del w:id="627" w:author="Administrator" w:date="2016-01-17T15:14:38Z">
        <w:r>
          <w:rPr>
            <w:rFonts w:hint="eastAsia" w:ascii="华文楷体" w:hAnsi="华文楷体" w:eastAsia="华文楷体"/>
            <w:sz w:val="28"/>
            <w:szCs w:val="28"/>
          </w:rPr>
          <w:delText>一个</w:delText>
        </w:r>
      </w:del>
      <w:r>
        <w:rPr>
          <w:rFonts w:hint="eastAsia" w:ascii="华文楷体" w:hAnsi="华文楷体" w:eastAsia="华文楷体"/>
          <w:sz w:val="28"/>
          <w:szCs w:val="28"/>
        </w:rPr>
        <w:t>被汽车撞倒的在血泊当中挣扎的众生啊</w:t>
      </w:r>
      <w:ins w:id="628" w:author="Administrator" w:date="2016-01-16T09:08:03Z">
        <w:r>
          <w:rPr>
            <w:rFonts w:hint="eastAsia" w:ascii="华文楷体" w:hAnsi="华文楷体" w:eastAsia="华文楷体"/>
            <w:sz w:val="28"/>
            <w:szCs w:val="28"/>
            <w:lang w:eastAsia="zh-CN"/>
          </w:rPr>
          <w:t>；</w:t>
        </w:r>
      </w:ins>
      <w:del w:id="629" w:author="Administrator" w:date="2016-01-16T09:08:02Z">
        <w:r>
          <w:rPr>
            <w:rFonts w:hint="eastAsia" w:ascii="华文楷体" w:hAnsi="华文楷体" w:eastAsia="华文楷体"/>
            <w:sz w:val="28"/>
            <w:szCs w:val="28"/>
          </w:rPr>
          <w:delText>，</w:delText>
        </w:r>
      </w:del>
      <w:r>
        <w:rPr>
          <w:rFonts w:hint="eastAsia" w:ascii="华文楷体" w:hAnsi="华文楷体" w:eastAsia="华文楷体"/>
          <w:sz w:val="28"/>
          <w:szCs w:val="28"/>
        </w:rPr>
        <w:t>或就说被砍掉手脚的众生啊</w:t>
      </w:r>
      <w:ins w:id="630" w:author="Administrator" w:date="2016-01-16T09:08:06Z">
        <w:r>
          <w:rPr>
            <w:rFonts w:hint="eastAsia" w:ascii="华文楷体" w:hAnsi="华文楷体" w:eastAsia="华文楷体"/>
            <w:sz w:val="28"/>
            <w:szCs w:val="28"/>
            <w:lang w:eastAsia="zh-CN"/>
          </w:rPr>
          <w:t>；</w:t>
        </w:r>
      </w:ins>
      <w:del w:id="631" w:author="Administrator" w:date="2016-01-16T09:08:06Z">
        <w:r>
          <w:rPr>
            <w:rFonts w:hint="eastAsia" w:ascii="华文楷体" w:hAnsi="华文楷体" w:eastAsia="华文楷体"/>
            <w:sz w:val="28"/>
            <w:szCs w:val="28"/>
          </w:rPr>
          <w:delText>，</w:delText>
        </w:r>
      </w:del>
      <w:r>
        <w:rPr>
          <w:rFonts w:hint="eastAsia" w:ascii="华文楷体" w:hAnsi="华文楷体" w:eastAsia="华文楷体"/>
          <w:sz w:val="28"/>
          <w:szCs w:val="28"/>
        </w:rPr>
        <w:t>或</w:t>
      </w:r>
      <w:ins w:id="632" w:author="Administrator" w:date="2016-01-16T21:40:4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看到</w:t>
      </w:r>
      <w:del w:id="633" w:author="Administrator" w:date="2016-01-17T15:14:56Z">
        <w:r>
          <w:rPr>
            <w:rFonts w:hint="eastAsia" w:ascii="华文楷体" w:hAnsi="华文楷体" w:eastAsia="华文楷体"/>
            <w:sz w:val="28"/>
            <w:szCs w:val="28"/>
          </w:rPr>
          <w:delText>正</w:delText>
        </w:r>
      </w:del>
      <w:del w:id="634" w:author="Administrator" w:date="2016-01-17T15:14:57Z">
        <w:r>
          <w:rPr>
            <w:rFonts w:hint="eastAsia" w:ascii="华文楷体" w:hAnsi="华文楷体" w:eastAsia="华文楷体"/>
            <w:sz w:val="28"/>
            <w:szCs w:val="28"/>
          </w:rPr>
          <w:delText>在</w:delText>
        </w:r>
      </w:del>
      <w:r>
        <w:rPr>
          <w:rFonts w:hint="eastAsia" w:ascii="华文楷体" w:hAnsi="华文楷体" w:eastAsia="华文楷体"/>
          <w:sz w:val="28"/>
          <w:szCs w:val="28"/>
        </w:rPr>
        <w:t>被宰杀的动物啊，这个时候正在感受非常强烈痛苦的时候，有的时候我们的悲心稍微能</w:t>
      </w:r>
      <w:ins w:id="635" w:author="Administrator" w:date="2016-01-16T09:08:19Z">
        <w:r>
          <w:rPr>
            <w:rFonts w:hint="eastAsia" w:ascii="华文楷体" w:hAnsi="华文楷体" w:eastAsia="华文楷体"/>
            <w:sz w:val="28"/>
            <w:szCs w:val="28"/>
            <w:lang w:eastAsia="zh-CN"/>
          </w:rPr>
          <w:t>生</w:t>
        </w:r>
      </w:ins>
      <w:del w:id="636" w:author="Administrator" w:date="2016-01-16T09:08:17Z">
        <w:r>
          <w:rPr>
            <w:rFonts w:hint="eastAsia" w:ascii="华文楷体" w:hAnsi="华文楷体" w:eastAsia="华文楷体"/>
            <w:sz w:val="28"/>
            <w:szCs w:val="28"/>
          </w:rPr>
          <w:delText>升</w:delText>
        </w:r>
      </w:del>
      <w:r>
        <w:rPr>
          <w:rFonts w:hint="eastAsia" w:ascii="华文楷体" w:hAnsi="华文楷体" w:eastAsia="华文楷体"/>
          <w:sz w:val="28"/>
          <w:szCs w:val="28"/>
        </w:rPr>
        <w:t>起一点点，但是我们看到其他的众生受苦</w:t>
      </w:r>
      <w:ins w:id="637" w:author="Administrator" w:date="2016-01-16T21:41:00Z">
        <w:r>
          <w:rPr>
            <w:rFonts w:hint="eastAsia" w:ascii="华文楷体" w:hAnsi="华文楷体" w:eastAsia="华文楷体"/>
            <w:sz w:val="28"/>
            <w:szCs w:val="28"/>
            <w:lang w:eastAsia="zh-CN"/>
          </w:rPr>
          <w:t>这个方面</w:t>
        </w:r>
      </w:ins>
      <w:r>
        <w:rPr>
          <w:rFonts w:hint="eastAsia" w:ascii="华文楷体" w:hAnsi="华文楷体" w:eastAsia="华文楷体"/>
          <w:sz w:val="28"/>
          <w:szCs w:val="28"/>
        </w:rPr>
        <w:t>就不一定产生悲心。还有就是看到众生在做苦因的时候，这个</w:t>
      </w:r>
      <w:del w:id="638" w:author="Administrator" w:date="2016-01-16T21:42:56Z">
        <w:r>
          <w:rPr>
            <w:rFonts w:hint="eastAsia" w:ascii="华文楷体" w:hAnsi="华文楷体" w:eastAsia="华文楷体"/>
            <w:sz w:val="28"/>
            <w:szCs w:val="28"/>
          </w:rPr>
          <w:delText>时候</w:delText>
        </w:r>
      </w:del>
      <w:r>
        <w:rPr>
          <w:rFonts w:hint="eastAsia" w:ascii="华文楷体" w:hAnsi="华文楷体" w:eastAsia="华文楷体"/>
          <w:sz w:val="28"/>
          <w:szCs w:val="28"/>
        </w:rPr>
        <w:t>不一定</w:t>
      </w:r>
      <w:ins w:id="639" w:author="Administrator" w:date="2016-01-17T15:15:22Z">
        <w:r>
          <w:rPr>
            <w:rFonts w:hint="eastAsia" w:ascii="华文楷体" w:hAnsi="华文楷体" w:eastAsia="华文楷体"/>
            <w:sz w:val="28"/>
            <w:szCs w:val="28"/>
            <w:lang w:eastAsia="zh-CN"/>
          </w:rPr>
          <w:t>生</w:t>
        </w:r>
      </w:ins>
      <w:del w:id="640" w:author="Administrator" w:date="2016-01-17T15:15:20Z">
        <w:r>
          <w:rPr>
            <w:rFonts w:hint="eastAsia" w:ascii="华文楷体" w:hAnsi="华文楷体" w:eastAsia="华文楷体"/>
            <w:sz w:val="28"/>
            <w:szCs w:val="28"/>
          </w:rPr>
          <w:delText>是</w:delText>
        </w:r>
      </w:del>
      <w:r>
        <w:rPr>
          <w:rFonts w:hint="eastAsia" w:ascii="华文楷体" w:hAnsi="华文楷体" w:eastAsia="华文楷体"/>
          <w:sz w:val="28"/>
          <w:szCs w:val="28"/>
        </w:rPr>
        <w:t>一个悲心。</w:t>
      </w:r>
      <w:ins w:id="641" w:author="Administrator" w:date="2016-01-16T21:41:52Z">
        <w:r>
          <w:rPr>
            <w:rFonts w:hint="eastAsia" w:ascii="华文楷体" w:hAnsi="华文楷体" w:eastAsia="华文楷体"/>
            <w:sz w:val="28"/>
            <w:szCs w:val="28"/>
          </w:rPr>
          <w:t>真正</w:t>
        </w:r>
      </w:ins>
      <w:r>
        <w:rPr>
          <w:rFonts w:hint="eastAsia" w:ascii="华文楷体" w:hAnsi="华文楷体" w:eastAsia="华文楷体"/>
          <w:sz w:val="28"/>
          <w:szCs w:val="28"/>
        </w:rPr>
        <w:t>我们</w:t>
      </w:r>
      <w:del w:id="642" w:author="Administrator" w:date="2016-01-16T21:41:49Z">
        <w:r>
          <w:rPr>
            <w:rFonts w:hint="eastAsia" w:ascii="华文楷体" w:hAnsi="华文楷体" w:eastAsia="华文楷体"/>
            <w:sz w:val="28"/>
            <w:szCs w:val="28"/>
          </w:rPr>
          <w:delText>真正</w:delText>
        </w:r>
      </w:del>
      <w:r>
        <w:rPr>
          <w:rFonts w:hint="eastAsia" w:ascii="华文楷体" w:hAnsi="华文楷体" w:eastAsia="华文楷体"/>
          <w:sz w:val="28"/>
          <w:szCs w:val="28"/>
        </w:rPr>
        <w:t>看到众生在杀生的时候或看到众生在偷盗的时候，看到众生在做非法的时候，我们有没有产生悲心呢？</w:t>
      </w:r>
      <w:ins w:id="643" w:author="Administrator" w:date="2016-01-16T21:43:28Z">
        <w:r>
          <w:rPr>
            <w:rFonts w:hint="eastAsia" w:ascii="华文楷体" w:hAnsi="华文楷体" w:eastAsia="华文楷体"/>
            <w:sz w:val="28"/>
            <w:szCs w:val="28"/>
            <w:lang w:eastAsia="zh-CN"/>
          </w:rPr>
          <w:t>噢</w:t>
        </w:r>
      </w:ins>
      <w:ins w:id="644" w:author="Administrator" w:date="2016-01-16T21:43:29Z">
        <w:r>
          <w:rPr>
            <w:rFonts w:hint="eastAsia" w:ascii="华文楷体" w:hAnsi="华文楷体" w:eastAsia="华文楷体"/>
            <w:sz w:val="28"/>
            <w:szCs w:val="28"/>
            <w:lang w:eastAsia="zh-CN"/>
          </w:rPr>
          <w:t>一</w:t>
        </w:r>
      </w:ins>
      <w:del w:id="645" w:author="Administrator" w:date="2016-01-16T21:43:25Z">
        <w:r>
          <w:rPr>
            <w:rFonts w:hint="eastAsia" w:ascii="华文楷体" w:hAnsi="华文楷体" w:eastAsia="华文楷体"/>
            <w:sz w:val="28"/>
            <w:szCs w:val="28"/>
          </w:rPr>
          <w:delText>我</w:delText>
        </w:r>
      </w:del>
      <w:del w:id="646" w:author="Administrator" w:date="2016-01-16T21:43:24Z">
        <w:r>
          <w:rPr>
            <w:rFonts w:hint="eastAsia" w:ascii="华文楷体" w:hAnsi="华文楷体" w:eastAsia="华文楷体"/>
            <w:sz w:val="28"/>
            <w:szCs w:val="28"/>
          </w:rPr>
          <w:delText>们要</w:delText>
        </w:r>
      </w:del>
      <w:r>
        <w:rPr>
          <w:rFonts w:hint="eastAsia" w:ascii="华文楷体" w:hAnsi="华文楷体" w:eastAsia="华文楷体"/>
          <w:sz w:val="28"/>
          <w:szCs w:val="28"/>
        </w:rPr>
        <w:t>想到，他现在在做这个痛苦的因啊，</w:t>
      </w:r>
      <w:ins w:id="647" w:author="Administrator" w:date="2016-01-16T21:43:50Z">
        <w:r>
          <w:rPr>
            <w:rFonts w:hint="eastAsia" w:ascii="华文楷体" w:hAnsi="华文楷体" w:eastAsia="华文楷体"/>
            <w:sz w:val="28"/>
            <w:szCs w:val="28"/>
            <w:lang w:eastAsia="zh-CN"/>
          </w:rPr>
          <w:t>他</w:t>
        </w:r>
      </w:ins>
      <w:r>
        <w:rPr>
          <w:rFonts w:hint="eastAsia" w:ascii="华文楷体" w:hAnsi="华文楷体" w:eastAsia="华文楷体"/>
          <w:sz w:val="28"/>
          <w:szCs w:val="28"/>
        </w:rPr>
        <w:t>如果</w:t>
      </w:r>
      <w:del w:id="648" w:author="Administrator" w:date="2016-01-16T21:43:52Z">
        <w:r>
          <w:rPr>
            <w:rFonts w:hint="eastAsia" w:ascii="华文楷体" w:hAnsi="华文楷体" w:eastAsia="华文楷体"/>
            <w:sz w:val="28"/>
            <w:szCs w:val="28"/>
          </w:rPr>
          <w:delText>他</w:delText>
        </w:r>
      </w:del>
      <w:r>
        <w:rPr>
          <w:rFonts w:hint="eastAsia" w:ascii="华文楷体" w:hAnsi="华文楷体" w:eastAsia="华文楷体"/>
          <w:sz w:val="28"/>
          <w:szCs w:val="28"/>
        </w:rPr>
        <w:t>现在</w:t>
      </w:r>
      <w:del w:id="649" w:author="Administrator" w:date="2016-01-17T15:16:09Z">
        <w:r>
          <w:rPr>
            <w:rFonts w:hint="eastAsia" w:ascii="华文楷体" w:hAnsi="华文楷体" w:eastAsia="华文楷体"/>
            <w:sz w:val="28"/>
            <w:szCs w:val="28"/>
          </w:rPr>
          <w:delText>在</w:delText>
        </w:r>
      </w:del>
      <w:r>
        <w:rPr>
          <w:rFonts w:hint="eastAsia" w:ascii="华文楷体" w:hAnsi="华文楷体" w:eastAsia="华文楷体"/>
          <w:sz w:val="28"/>
          <w:szCs w:val="28"/>
        </w:rPr>
        <w:t>做</w:t>
      </w:r>
      <w:ins w:id="650" w:author="Administrator" w:date="2016-01-17T15:16:1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痛苦的因，他以后一定会感受强烈的痛苦。有时候我们对这些似乎没看到一样，说明我们相续当中的悲心还很弱，还应该从方方面面来串习，或在修悲心的时候，我们相续当中的悲心</w:t>
      </w:r>
      <w:del w:id="651" w:author="Administrator" w:date="2016-01-16T21:44:34Z">
        <w:r>
          <w:rPr>
            <w:rFonts w:hint="eastAsia" w:ascii="华文楷体" w:hAnsi="华文楷体" w:eastAsia="华文楷体"/>
            <w:sz w:val="28"/>
            <w:szCs w:val="28"/>
          </w:rPr>
          <w:delText>就</w:delText>
        </w:r>
      </w:del>
      <w:del w:id="652" w:author="Administrator" w:date="2016-01-16T21:44:35Z">
        <w:r>
          <w:rPr>
            <w:rFonts w:hint="eastAsia" w:ascii="华文楷体" w:hAnsi="华文楷体" w:eastAsia="华文楷体"/>
            <w:sz w:val="28"/>
            <w:szCs w:val="28"/>
          </w:rPr>
          <w:delText>说</w:delText>
        </w:r>
      </w:del>
      <w:ins w:id="653" w:author="Administrator" w:date="2016-01-16T21:44:16Z">
        <w:r>
          <w:rPr>
            <w:rFonts w:hint="eastAsia" w:ascii="华文楷体" w:hAnsi="华文楷体" w:eastAsia="华文楷体"/>
            <w:sz w:val="28"/>
            <w:szCs w:val="28"/>
            <w:lang w:eastAsia="zh-CN"/>
          </w:rPr>
          <w:t>其</w:t>
        </w:r>
      </w:ins>
      <w:del w:id="654" w:author="Administrator" w:date="2016-01-16T21:44:13Z">
        <w:r>
          <w:rPr>
            <w:rFonts w:hint="eastAsia" w:ascii="华文楷体" w:hAnsi="华文楷体" w:eastAsia="华文楷体"/>
            <w:sz w:val="28"/>
            <w:szCs w:val="28"/>
          </w:rPr>
          <w:delText>集</w:delText>
        </w:r>
      </w:del>
      <w:r>
        <w:rPr>
          <w:rFonts w:hint="eastAsia" w:ascii="华文楷体" w:hAnsi="华文楷体" w:eastAsia="华文楷体"/>
          <w:sz w:val="28"/>
          <w:szCs w:val="28"/>
        </w:rPr>
        <w:t>中的一个缘，就说相信业果不虚啊，这个方面还是有所欠缺的。因为这个业果是不虚的，如果看到别人造业</w:t>
      </w:r>
      <w:ins w:id="655" w:author="Administrator" w:date="2016-01-16T21:44:51Z">
        <w:r>
          <w:rPr>
            <w:rFonts w:hint="eastAsia" w:ascii="华文楷体" w:hAnsi="华文楷体" w:eastAsia="华文楷体"/>
            <w:sz w:val="28"/>
            <w:szCs w:val="28"/>
            <w:lang w:eastAsia="zh-CN"/>
          </w:rPr>
          <w:t>之后</w:t>
        </w:r>
      </w:ins>
      <w:r>
        <w:rPr>
          <w:rFonts w:hint="eastAsia" w:ascii="华文楷体" w:hAnsi="华文楷体" w:eastAsia="华文楷体"/>
          <w:sz w:val="28"/>
          <w:szCs w:val="28"/>
        </w:rPr>
        <w:t>没有什么感受的话，</w:t>
      </w:r>
      <w:ins w:id="656" w:author="Administrator" w:date="2016-01-16T21:45:06Z">
        <w:r>
          <w:rPr>
            <w:rFonts w:hint="eastAsia" w:ascii="华文楷体" w:hAnsi="华文楷体" w:eastAsia="华文楷体"/>
            <w:sz w:val="28"/>
            <w:szCs w:val="28"/>
            <w:lang w:eastAsia="zh-CN"/>
          </w:rPr>
          <w:t>虽然</w:t>
        </w:r>
      </w:ins>
      <w:r>
        <w:rPr>
          <w:rFonts w:hint="eastAsia" w:ascii="华文楷体" w:hAnsi="华文楷体" w:eastAsia="华文楷体"/>
          <w:sz w:val="28"/>
          <w:szCs w:val="28"/>
        </w:rPr>
        <w:t>从另外一个角度你的反应</w:t>
      </w:r>
      <w:ins w:id="657" w:author="Administrator" w:date="2016-01-16T21:46:17Z">
        <w:r>
          <w:rPr>
            <w:rFonts w:hint="eastAsia" w:ascii="华文楷体" w:hAnsi="华文楷体" w:eastAsia="华文楷体"/>
            <w:sz w:val="28"/>
            <w:szCs w:val="28"/>
            <w:lang w:eastAsia="zh-CN"/>
          </w:rPr>
          <w:t>了</w:t>
        </w:r>
      </w:ins>
      <w:r>
        <w:rPr>
          <w:rFonts w:hint="eastAsia" w:ascii="华文楷体" w:hAnsi="华文楷体" w:eastAsia="华文楷体"/>
          <w:sz w:val="28"/>
          <w:szCs w:val="28"/>
        </w:rPr>
        <w:t>自己对业果方面的问题还没有真正的产生一个信解。那么如果自己对于杀生有什么</w:t>
      </w:r>
      <w:ins w:id="658" w:author="Administrator" w:date="2016-01-16T21:46:45Z">
        <w:r>
          <w:rPr>
            <w:rFonts w:hint="eastAsia" w:ascii="华文楷体" w:hAnsi="华文楷体" w:eastAsia="华文楷体"/>
            <w:sz w:val="28"/>
            <w:szCs w:val="28"/>
            <w:lang w:eastAsia="zh-CN"/>
          </w:rPr>
          <w:t>什么</w:t>
        </w:r>
      </w:ins>
      <w:r>
        <w:rPr>
          <w:rFonts w:hint="eastAsia" w:ascii="华文楷体" w:hAnsi="华文楷体" w:eastAsia="华文楷体"/>
          <w:sz w:val="28"/>
          <w:szCs w:val="28"/>
        </w:rPr>
        <w:t>果报、</w:t>
      </w:r>
      <w:ins w:id="659" w:author="Administrator" w:date="2016-01-16T21:46:51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偷盗有什么</w:t>
      </w:r>
      <w:ins w:id="660" w:author="Administrator" w:date="2016-01-16T21:46:54Z">
        <w:r>
          <w:rPr>
            <w:rFonts w:hint="eastAsia" w:ascii="华文楷体" w:hAnsi="华文楷体" w:eastAsia="华文楷体"/>
            <w:sz w:val="28"/>
            <w:szCs w:val="28"/>
            <w:lang w:eastAsia="zh-CN"/>
          </w:rPr>
          <w:t>什么</w:t>
        </w:r>
      </w:ins>
      <w:r>
        <w:rPr>
          <w:rFonts w:hint="eastAsia" w:ascii="华文楷体" w:hAnsi="华文楷体" w:eastAsia="华文楷体"/>
          <w:sz w:val="28"/>
          <w:szCs w:val="28"/>
        </w:rPr>
        <w:t>果报，对这个问题产生</w:t>
      </w:r>
      <w:ins w:id="661" w:author="Administrator" w:date="2016-01-16T21:47:10Z">
        <w:r>
          <w:rPr>
            <w:rFonts w:hint="eastAsia" w:ascii="华文楷体" w:hAnsi="华文楷体" w:eastAsia="华文楷体"/>
            <w:sz w:val="28"/>
            <w:szCs w:val="28"/>
            <w:lang w:eastAsia="zh-CN"/>
          </w:rPr>
          <w:t>了</w:t>
        </w:r>
      </w:ins>
      <w:r>
        <w:rPr>
          <w:rFonts w:hint="eastAsia" w:ascii="华文楷体" w:hAnsi="华文楷体" w:eastAsia="华文楷体"/>
          <w:sz w:val="28"/>
          <w:szCs w:val="28"/>
        </w:rPr>
        <w:t>强烈的信解，从自己的理解推到他人身上的时候，实际上也是一样的，每个众生都是平等的，都会感受这样的痛苦。所以如果有了这样</w:t>
      </w:r>
      <w:ins w:id="662" w:author="Administrator" w:date="2016-01-17T15:17:03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业果不虚的见，有了这样</w:t>
      </w:r>
      <w:ins w:id="663" w:author="Administrator" w:date="2016-01-16T21:47:36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殊胜的</w:t>
      </w:r>
      <w:ins w:id="664" w:author="Administrator" w:date="2016-01-16T09:11:06Z">
        <w:r>
          <w:rPr>
            <w:rFonts w:hint="eastAsia" w:ascii="华文楷体" w:hAnsi="华文楷体" w:eastAsia="华文楷体"/>
            <w:sz w:val="28"/>
            <w:szCs w:val="28"/>
            <w:lang w:eastAsia="zh-CN"/>
          </w:rPr>
          <w:t>生</w:t>
        </w:r>
      </w:ins>
      <w:del w:id="665" w:author="Administrator" w:date="2016-01-16T09:11:05Z">
        <w:r>
          <w:rPr>
            <w:rFonts w:hint="eastAsia" w:ascii="华文楷体" w:hAnsi="华文楷体" w:eastAsia="华文楷体"/>
            <w:sz w:val="28"/>
            <w:szCs w:val="28"/>
          </w:rPr>
          <w:delText>升</w:delText>
        </w:r>
      </w:del>
      <w:r>
        <w:rPr>
          <w:rFonts w:hint="eastAsia" w:ascii="华文楷体" w:hAnsi="华文楷体" w:eastAsia="华文楷体"/>
          <w:sz w:val="28"/>
          <w:szCs w:val="28"/>
        </w:rPr>
        <w:t>起悲心的因之后，看到了众生的痛苦，而且</w:t>
      </w:r>
      <w:ins w:id="666" w:author="Administrator" w:date="2016-01-16T21:48:00Z">
        <w:r>
          <w:rPr>
            <w:rFonts w:hint="eastAsia" w:ascii="华文楷体" w:hAnsi="华文楷体" w:eastAsia="华文楷体"/>
            <w:sz w:val="28"/>
            <w:szCs w:val="28"/>
            <w:lang w:eastAsia="zh-CN"/>
          </w:rPr>
          <w:t>这个痛苦</w:t>
        </w:r>
      </w:ins>
      <w:r>
        <w:rPr>
          <w:rFonts w:hint="eastAsia" w:ascii="华文楷体" w:hAnsi="华文楷体" w:eastAsia="华文楷体"/>
          <w:sz w:val="28"/>
          <w:szCs w:val="28"/>
        </w:rPr>
        <w:t>一方面是强烈的痛苦，一方面这段时间</w:t>
      </w:r>
      <w:ins w:id="667" w:author="Administrator" w:date="2016-01-17T15:17:26Z">
        <w:r>
          <w:rPr>
            <w:rFonts w:hint="eastAsia" w:ascii="华文楷体" w:hAnsi="华文楷体" w:eastAsia="华文楷体"/>
            <w:sz w:val="28"/>
            <w:szCs w:val="28"/>
            <w:lang w:eastAsia="zh-CN"/>
          </w:rPr>
          <w:t>刚刚</w:t>
        </w:r>
      </w:ins>
      <w:del w:id="668" w:author="Administrator" w:date="2016-01-16T21:48:19Z">
        <w:r>
          <w:rPr>
            <w:rFonts w:hint="eastAsia" w:ascii="华文楷体" w:hAnsi="华文楷体" w:eastAsia="华文楷体"/>
            <w:sz w:val="28"/>
            <w:szCs w:val="28"/>
          </w:rPr>
          <w:delText>【25</w:delText>
        </w:r>
      </w:del>
      <w:del w:id="669" w:author="Administrator" w:date="2016-01-16T21:48:20Z">
        <w:r>
          <w:rPr>
            <w:rFonts w:hint="eastAsia" w:ascii="华文楷体" w:hAnsi="华文楷体" w:eastAsia="华文楷体"/>
            <w:sz w:val="28"/>
            <w:szCs w:val="28"/>
          </w:rPr>
          <w:delText>:23</w:delText>
        </w:r>
      </w:del>
      <w:del w:id="670" w:author="Administrator" w:date="2016-01-16T21:48:21Z">
        <w:r>
          <w:rPr>
            <w:rFonts w:hint="eastAsia" w:ascii="华文楷体" w:hAnsi="华文楷体" w:eastAsia="华文楷体"/>
            <w:sz w:val="28"/>
            <w:szCs w:val="28"/>
          </w:rPr>
          <w:delText>】</w:delText>
        </w:r>
      </w:del>
      <w:r>
        <w:rPr>
          <w:rFonts w:hint="eastAsia" w:ascii="华文楷体" w:hAnsi="华文楷体" w:eastAsia="华文楷体"/>
          <w:sz w:val="28"/>
          <w:szCs w:val="28"/>
        </w:rPr>
        <w:t>堪布讲这个有漏皆苦，在讲这个坏苦的时候，还有过两天讲行苦的时候，如果把这两个苦理解的很透彻的话，这个时候看到任何众生他都会产生悲心，都会产生一个强烈的悲心。因为这些都是感受痛苦和在做痛苦的因的缘故。但是我们相续当中对于这个感受快乐的人没有觉得这是一个生悲心的对象，或一般的人没有认为这个没有生悲心的对象，这个就是因为对于坏苦和对于行苦还没有真正的去体会，如果有了体会之后，看到这些众生没有修解脱道，没有抉择空性的人，自然而然就会产生</w:t>
      </w:r>
      <w:ins w:id="671" w:author="Administrator" w:date="2016-01-16T21:49:30Z">
        <w:r>
          <w:rPr>
            <w:rFonts w:hint="eastAsia" w:ascii="华文楷体" w:hAnsi="华文楷体" w:eastAsia="华文楷体"/>
            <w:sz w:val="28"/>
            <w:szCs w:val="28"/>
            <w:lang w:eastAsia="zh-CN"/>
          </w:rPr>
          <w:t>这样</w:t>
        </w:r>
      </w:ins>
      <w:ins w:id="672" w:author="Administrator" w:date="2016-01-16T21:49:31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悲心</w:t>
      </w:r>
      <w:del w:id="673" w:author="Administrator" w:date="2016-01-16T21:49:33Z">
        <w:r>
          <w:rPr>
            <w:rFonts w:hint="eastAsia" w:ascii="华文楷体" w:hAnsi="华文楷体" w:eastAsia="华文楷体"/>
            <w:sz w:val="28"/>
            <w:szCs w:val="28"/>
          </w:rPr>
          <w:delText>了</w:delText>
        </w:r>
      </w:del>
      <w:ins w:id="674" w:author="Administrator" w:date="2016-01-16T21:49:34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ins w:id="675" w:author="Administrator" w:date="2016-01-16T09:15:04Z"/>
          <w:rFonts w:hint="eastAsia" w:ascii="黑体" w:hAnsi="黑体" w:eastAsia="黑体" w:cs="黑体"/>
          <w:sz w:val="28"/>
          <w:szCs w:val="28"/>
          <w:lang w:eastAsia="zh-CN"/>
        </w:rPr>
      </w:pPr>
      <w:del w:id="676" w:author="Administrator" w:date="2016-01-16T09:14:48Z">
        <w:r>
          <w:rPr>
            <w:rFonts w:hint="eastAsia" w:ascii="黑体" w:hAnsi="黑体" w:eastAsia="黑体" w:cs="黑体"/>
            <w:sz w:val="28"/>
            <w:szCs w:val="28"/>
            <w:rPrChange w:id="677" w:author="Administrator" w:date="2016-01-16T09:15:01Z">
              <w:rPr>
                <w:rFonts w:hint="eastAsia" w:ascii="华文楷体" w:hAnsi="华文楷体" w:eastAsia="华文楷体"/>
                <w:sz w:val="28"/>
                <w:szCs w:val="28"/>
              </w:rPr>
            </w:rPrChange>
          </w:rPr>
          <w:delText xml:space="preserve">    </w:delText>
        </w:r>
      </w:del>
      <w:ins w:id="678" w:author="Administrator" w:date="2016-01-16T09:14:50Z">
        <w:r>
          <w:rPr>
            <w:rFonts w:hint="eastAsia" w:ascii="黑体" w:hAnsi="黑体" w:eastAsia="黑体" w:cs="黑体"/>
            <w:sz w:val="28"/>
            <w:szCs w:val="28"/>
            <w:lang w:eastAsia="zh-CN"/>
            <w:rPrChange w:id="679" w:author="Administrator" w:date="2016-01-16T09:15:01Z">
              <w:rPr>
                <w:rFonts w:hint="eastAsia" w:ascii="华文楷体" w:hAnsi="华文楷体" w:eastAsia="华文楷体"/>
                <w:sz w:val="28"/>
                <w:szCs w:val="28"/>
                <w:lang w:eastAsia="zh-CN"/>
              </w:rPr>
            </w:rPrChange>
          </w:rPr>
          <w:t>【</w:t>
        </w:r>
      </w:ins>
      <w:del w:id="680" w:author="Administrator" w:date="2016-01-16T09:14:52Z">
        <w:r>
          <w:rPr>
            <w:rFonts w:hint="eastAsia" w:ascii="黑体" w:hAnsi="黑体" w:eastAsia="黑体" w:cs="黑体"/>
            <w:sz w:val="28"/>
            <w:szCs w:val="28"/>
            <w:rPrChange w:id="681" w:author="Administrator" w:date="2016-01-16T09:15:01Z">
              <w:rPr>
                <w:rFonts w:hint="eastAsia" w:ascii="华文楷体" w:hAnsi="华文楷体" w:eastAsia="华文楷体"/>
                <w:sz w:val="28"/>
                <w:szCs w:val="28"/>
              </w:rPr>
            </w:rPrChange>
          </w:rPr>
          <w:delText>“</w:delText>
        </w:r>
      </w:del>
      <w:r>
        <w:rPr>
          <w:rFonts w:hint="eastAsia" w:ascii="黑体" w:hAnsi="黑体" w:eastAsia="黑体" w:cs="黑体"/>
          <w:sz w:val="28"/>
          <w:szCs w:val="28"/>
          <w:rPrChange w:id="682" w:author="Administrator" w:date="2016-01-16T09:15:01Z">
            <w:rPr>
              <w:rFonts w:hint="eastAsia" w:ascii="华文楷体" w:hAnsi="华文楷体" w:eastAsia="华文楷体"/>
              <w:sz w:val="28"/>
              <w:szCs w:val="28"/>
            </w:rPr>
          </w:rPrChange>
        </w:rPr>
        <w:t>所有对胜义法心生嗔恚者都在造最大的苦因</w:t>
      </w:r>
      <w:del w:id="683" w:author="Administrator" w:date="2016-01-16T09:19:29Z">
        <w:r>
          <w:rPr>
            <w:rFonts w:hint="eastAsia" w:ascii="黑体" w:hAnsi="黑体" w:eastAsia="黑体" w:cs="黑体"/>
            <w:sz w:val="28"/>
            <w:szCs w:val="28"/>
            <w:rPrChange w:id="684" w:author="Administrator" w:date="2016-01-16T09:15:01Z">
              <w:rPr>
                <w:rFonts w:hint="eastAsia" w:ascii="华文楷体" w:hAnsi="华文楷体" w:eastAsia="华文楷体"/>
                <w:sz w:val="28"/>
                <w:szCs w:val="28"/>
              </w:rPr>
            </w:rPrChange>
          </w:rPr>
          <w:delText>。</w:delText>
        </w:r>
      </w:del>
      <w:ins w:id="685" w:author="Administrator" w:date="2016-01-16T09:19:31Z">
        <w:r>
          <w:rPr>
            <w:rFonts w:hint="eastAsia" w:ascii="黑体" w:hAnsi="黑体" w:eastAsia="黑体" w:cs="黑体"/>
            <w:sz w:val="28"/>
            <w:szCs w:val="28"/>
            <w:lang w:eastAsia="zh-CN"/>
          </w:rPr>
          <w:t>，</w:t>
        </w:r>
      </w:ins>
      <w:ins w:id="686" w:author="Administrator" w:date="2016-01-16T09:14:56Z">
        <w:r>
          <w:rPr>
            <w:rFonts w:hint="eastAsia" w:ascii="黑体" w:hAnsi="黑体" w:eastAsia="黑体" w:cs="黑体"/>
            <w:sz w:val="28"/>
            <w:szCs w:val="28"/>
            <w:lang w:eastAsia="zh-CN"/>
            <w:rPrChange w:id="687" w:author="Administrator" w:date="2016-01-16T09:15:01Z">
              <w:rPr>
                <w:rFonts w:hint="eastAsia" w:ascii="华文楷体" w:hAnsi="华文楷体" w:eastAsia="华文楷体"/>
                <w:sz w:val="28"/>
                <w:szCs w:val="28"/>
                <w:lang w:eastAsia="zh-CN"/>
              </w:rPr>
            </w:rPrChange>
          </w:rPr>
          <w:t>】</w:t>
        </w:r>
      </w:ins>
    </w:p>
    <w:p>
      <w:pPr>
        <w:ind w:firstLine="570"/>
        <w:rPr>
          <w:rFonts w:ascii="华文楷体" w:hAnsi="华文楷体" w:eastAsia="华文楷体"/>
          <w:sz w:val="28"/>
          <w:szCs w:val="28"/>
        </w:rPr>
      </w:pPr>
      <w:del w:id="688" w:author="Administrator" w:date="2016-01-16T09:14:55Z">
        <w:r>
          <w:rPr>
            <w:rFonts w:hint="eastAsia" w:ascii="华文楷体" w:hAnsi="华文楷体" w:eastAsia="华文楷体"/>
            <w:sz w:val="28"/>
            <w:szCs w:val="28"/>
          </w:rPr>
          <w:delText>”</w:delText>
        </w:r>
      </w:del>
      <w:r>
        <w:rPr>
          <w:rFonts w:hint="eastAsia" w:ascii="华文楷体" w:hAnsi="华文楷体" w:eastAsia="华文楷体"/>
          <w:sz w:val="28"/>
          <w:szCs w:val="28"/>
        </w:rPr>
        <w:t>前面不是说如果相续当中有悲心，目睹了痛苦和苦因，</w:t>
      </w:r>
      <w:ins w:id="689" w:author="Administrator" w:date="2016-01-16T21:50:15Z">
        <w:r>
          <w:rPr>
            <w:rFonts w:hint="eastAsia" w:ascii="华文楷体" w:hAnsi="华文楷体" w:eastAsia="华文楷体"/>
            <w:sz w:val="28"/>
            <w:szCs w:val="28"/>
            <w:lang w:eastAsia="zh-CN"/>
          </w:rPr>
          <w:t>他就会</w:t>
        </w:r>
      </w:ins>
      <w:del w:id="690" w:author="Administrator" w:date="2016-01-16T21:50:12Z">
        <w:r>
          <w:rPr>
            <w:rFonts w:hint="eastAsia" w:ascii="华文楷体" w:hAnsi="华文楷体" w:eastAsia="华文楷体"/>
            <w:sz w:val="28"/>
            <w:szCs w:val="28"/>
          </w:rPr>
          <w:delText>内心的</w:delText>
        </w:r>
      </w:del>
      <w:r>
        <w:rPr>
          <w:rFonts w:hint="eastAsia" w:ascii="华文楷体" w:hAnsi="华文楷体" w:eastAsia="华文楷体"/>
          <w:sz w:val="28"/>
          <w:szCs w:val="28"/>
        </w:rPr>
        <w:t>悲心就会更加的增强了。下面就</w:t>
      </w:r>
      <w:ins w:id="691" w:author="Administrator" w:date="2016-01-16T21:50:28Z">
        <w:r>
          <w:rPr>
            <w:rFonts w:hint="eastAsia" w:ascii="华文楷体" w:hAnsi="华文楷体" w:eastAsia="华文楷体"/>
            <w:sz w:val="28"/>
            <w:szCs w:val="28"/>
            <w:lang w:eastAsia="zh-CN"/>
          </w:rPr>
          <w:t>是</w:t>
        </w:r>
      </w:ins>
      <w:r>
        <w:rPr>
          <w:rFonts w:hint="eastAsia" w:ascii="华文楷体" w:hAnsi="华文楷体" w:eastAsia="华文楷体"/>
          <w:sz w:val="28"/>
          <w:szCs w:val="28"/>
        </w:rPr>
        <w:t>通过上面这段话作为牵引</w:t>
      </w:r>
      <w:ins w:id="692" w:author="Administrator" w:date="2016-01-16T21:51:30Z">
        <w:r>
          <w:rPr>
            <w:rFonts w:hint="eastAsia" w:ascii="华文楷体" w:hAnsi="华文楷体" w:eastAsia="华文楷体"/>
            <w:sz w:val="28"/>
            <w:szCs w:val="28"/>
            <w:lang w:eastAsia="zh-CN"/>
          </w:rPr>
          <w:t>、</w:t>
        </w:r>
      </w:ins>
      <w:ins w:id="693" w:author="Administrator" w:date="2016-01-16T21:50:49Z">
        <w:r>
          <w:rPr>
            <w:rFonts w:hint="eastAsia" w:ascii="华文楷体" w:hAnsi="华文楷体" w:eastAsia="华文楷体"/>
            <w:sz w:val="28"/>
            <w:szCs w:val="28"/>
          </w:rPr>
          <w:t>牵引</w:t>
        </w:r>
      </w:ins>
      <w:r>
        <w:rPr>
          <w:rFonts w:hint="eastAsia" w:ascii="华文楷体" w:hAnsi="华文楷体" w:eastAsia="华文楷体"/>
          <w:sz w:val="28"/>
          <w:szCs w:val="28"/>
        </w:rPr>
        <w:t>出所有对胜义法心</w:t>
      </w:r>
      <w:ins w:id="694" w:author="Administrator" w:date="2016-01-16T21:51:16Z">
        <w:r>
          <w:rPr>
            <w:rFonts w:hint="eastAsia" w:ascii="华文楷体" w:hAnsi="华文楷体" w:eastAsia="华文楷体"/>
            <w:sz w:val="28"/>
            <w:szCs w:val="28"/>
            <w:lang w:eastAsia="zh-CN"/>
          </w:rPr>
          <w:t>怀</w:t>
        </w:r>
      </w:ins>
      <w:del w:id="695" w:author="Administrator" w:date="2016-01-16T21:51:10Z">
        <w:r>
          <w:rPr>
            <w:rFonts w:hint="eastAsia" w:ascii="华文楷体" w:hAnsi="华文楷体" w:eastAsia="华文楷体"/>
            <w:sz w:val="28"/>
            <w:szCs w:val="28"/>
          </w:rPr>
          <w:delText>生</w:delText>
        </w:r>
      </w:del>
      <w:r>
        <w:rPr>
          <w:rFonts w:hint="eastAsia" w:ascii="华文楷体" w:hAnsi="华文楷体" w:eastAsia="华文楷体"/>
          <w:sz w:val="28"/>
          <w:szCs w:val="28"/>
        </w:rPr>
        <w:t>嗔</w:t>
      </w:r>
      <w:ins w:id="696" w:author="Administrator" w:date="2016-01-16T09:15:59Z">
        <w:r>
          <w:rPr>
            <w:rFonts w:hint="eastAsia" w:ascii="华文楷体" w:hAnsi="华文楷体" w:eastAsia="华文楷体"/>
            <w:sz w:val="28"/>
            <w:szCs w:val="28"/>
            <w:lang w:eastAsia="zh-CN"/>
          </w:rPr>
          <w:t>恚</w:t>
        </w:r>
      </w:ins>
      <w:del w:id="697" w:author="Administrator" w:date="2016-01-16T09:15:45Z">
        <w:r>
          <w:rPr>
            <w:rFonts w:hint="eastAsia" w:ascii="华文楷体" w:hAnsi="华文楷体" w:eastAsia="华文楷体"/>
            <w:sz w:val="28"/>
            <w:szCs w:val="28"/>
          </w:rPr>
          <w:delText>晦</w:delText>
        </w:r>
      </w:del>
      <w:r>
        <w:rPr>
          <w:rFonts w:hint="eastAsia" w:ascii="华文楷体" w:hAnsi="华文楷体" w:eastAsia="华文楷体"/>
          <w:sz w:val="28"/>
          <w:szCs w:val="28"/>
        </w:rPr>
        <w:t>者</w:t>
      </w:r>
      <w:del w:id="698" w:author="Administrator" w:date="2016-01-16T21:51:58Z">
        <w:r>
          <w:rPr>
            <w:rFonts w:hint="eastAsia" w:ascii="华文楷体" w:hAnsi="华文楷体" w:eastAsia="华文楷体"/>
            <w:sz w:val="28"/>
            <w:szCs w:val="28"/>
          </w:rPr>
          <w:delText>，</w:delText>
        </w:r>
      </w:del>
      <w:r>
        <w:rPr>
          <w:rFonts w:hint="eastAsia" w:ascii="华文楷体" w:hAnsi="华文楷体" w:eastAsia="华文楷体"/>
          <w:sz w:val="28"/>
          <w:szCs w:val="28"/>
        </w:rPr>
        <w:t>是在造最大的苦因。虽然众生造痛苦的因有各种各样，但是如果你对</w:t>
      </w:r>
      <w:ins w:id="699" w:author="Administrator" w:date="2016-01-17T15:18:45Z">
        <w:r>
          <w:rPr>
            <w:rFonts w:hint="eastAsia" w:ascii="华文楷体" w:hAnsi="华文楷体" w:eastAsia="华文楷体"/>
            <w:sz w:val="28"/>
            <w:szCs w:val="28"/>
            <w:lang w:eastAsia="zh-CN"/>
          </w:rPr>
          <w:t>于</w:t>
        </w:r>
      </w:ins>
      <w:r>
        <w:rPr>
          <w:rFonts w:hint="eastAsia" w:ascii="华文楷体" w:hAnsi="华文楷体" w:eastAsia="华文楷体"/>
          <w:sz w:val="28"/>
          <w:szCs w:val="28"/>
        </w:rPr>
        <w:t>胜义的法心怀嗔恚</w:t>
      </w:r>
      <w:del w:id="700" w:author="Administrator" w:date="2016-01-16T21:51:46Z">
        <w:r>
          <w:rPr>
            <w:rFonts w:hint="eastAsia" w:ascii="华文楷体" w:hAnsi="华文楷体" w:eastAsia="华文楷体"/>
            <w:sz w:val="28"/>
            <w:szCs w:val="28"/>
          </w:rPr>
          <w:delText>，</w:delText>
        </w:r>
      </w:del>
      <w:r>
        <w:rPr>
          <w:rFonts w:hint="eastAsia" w:ascii="华文楷体" w:hAnsi="华文楷体" w:eastAsia="华文楷体"/>
          <w:sz w:val="28"/>
          <w:szCs w:val="28"/>
        </w:rPr>
        <w:t>是在造最大的苦因</w:t>
      </w:r>
      <w:ins w:id="701" w:author="Administrator" w:date="2016-01-16T09:16:13Z">
        <w:r>
          <w:rPr>
            <w:rFonts w:hint="eastAsia" w:ascii="华文楷体" w:hAnsi="华文楷体" w:eastAsia="华文楷体"/>
            <w:sz w:val="28"/>
            <w:szCs w:val="28"/>
            <w:lang w:eastAsia="zh-CN"/>
          </w:rPr>
          <w:t>，</w:t>
        </w:r>
      </w:ins>
      <w:del w:id="702" w:author="Administrator" w:date="2016-01-16T09:16:12Z">
        <w:r>
          <w:rPr>
            <w:rFonts w:hint="eastAsia" w:ascii="华文楷体" w:hAnsi="华文楷体" w:eastAsia="华文楷体"/>
            <w:sz w:val="28"/>
            <w:szCs w:val="28"/>
          </w:rPr>
          <w:delText>。</w:delText>
        </w:r>
      </w:del>
      <w:r>
        <w:rPr>
          <w:rFonts w:hint="eastAsia" w:ascii="华文楷体" w:hAnsi="华文楷体" w:eastAsia="华文楷体"/>
          <w:sz w:val="28"/>
          <w:szCs w:val="28"/>
        </w:rPr>
        <w:t>对这些众生就尤其产生强烈的悲心。这个地方的胜义法</w:t>
      </w:r>
      <w:ins w:id="703" w:author="Administrator" w:date="2016-01-16T21:52:21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两个意思，从</w:t>
      </w:r>
      <w:del w:id="704" w:author="Administrator" w:date="2016-01-16T09:16:58Z">
        <w:r>
          <w:rPr>
            <w:rFonts w:hint="eastAsia" w:ascii="华文楷体" w:hAnsi="华文楷体" w:eastAsia="华文楷体"/>
            <w:sz w:val="28"/>
            <w:szCs w:val="28"/>
          </w:rPr>
          <w:delText>他</w:delText>
        </w:r>
      </w:del>
      <w:ins w:id="705" w:author="Administrator" w:date="2016-01-16T09:17:00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的广义来讲，这个胜义法就说具有殊胜意义的佛法，所有佛法都是具有殊胜意义的</w:t>
      </w:r>
      <w:ins w:id="706" w:author="Administrator" w:date="2016-01-16T21:52:33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本性的，所以这个方面广义的胜义</w:t>
      </w:r>
      <w:ins w:id="707" w:author="Administrator" w:date="2016-01-17T15:19:07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就是讲所有的佛法，如果你对于所有的佛法产生嗔恚</w:t>
      </w:r>
      <w:ins w:id="708" w:author="Administrator" w:date="2016-01-16T09:17:41Z">
        <w:r>
          <w:rPr>
            <w:rFonts w:hint="eastAsia" w:ascii="华文楷体" w:hAnsi="华文楷体" w:eastAsia="华文楷体"/>
            <w:sz w:val="28"/>
            <w:szCs w:val="28"/>
            <w:lang w:eastAsia="zh-CN"/>
          </w:rPr>
          <w:t>、</w:t>
        </w:r>
      </w:ins>
      <w:del w:id="709" w:author="Administrator" w:date="2016-01-16T09:17:41Z">
        <w:r>
          <w:rPr>
            <w:rFonts w:hint="eastAsia" w:ascii="华文楷体" w:hAnsi="华文楷体" w:eastAsia="华文楷体"/>
            <w:sz w:val="28"/>
            <w:szCs w:val="28"/>
          </w:rPr>
          <w:delText>，</w:delText>
        </w:r>
      </w:del>
      <w:r>
        <w:rPr>
          <w:rFonts w:hint="eastAsia" w:ascii="华文楷体" w:hAnsi="华文楷体" w:eastAsia="华文楷体"/>
          <w:sz w:val="28"/>
          <w:szCs w:val="28"/>
        </w:rPr>
        <w:t>抛弃啊、诽谤啊，这方面就是在造最大的苦因，就是广义的胜义谛</w:t>
      </w:r>
      <w:ins w:id="710" w:author="Administrator" w:date="2016-01-16T09:18:09Z">
        <w:r>
          <w:rPr>
            <w:rFonts w:hint="eastAsia" w:ascii="华文楷体" w:hAnsi="华文楷体" w:eastAsia="华文楷体"/>
            <w:sz w:val="28"/>
            <w:szCs w:val="28"/>
            <w:lang w:eastAsia="zh-CN"/>
          </w:rPr>
          <w:t>；</w:t>
        </w:r>
      </w:ins>
      <w:del w:id="711" w:author="Administrator" w:date="2016-01-16T09:18:08Z">
        <w:r>
          <w:rPr>
            <w:rFonts w:hint="eastAsia" w:ascii="华文楷体" w:hAnsi="华文楷体" w:eastAsia="华文楷体"/>
            <w:sz w:val="28"/>
            <w:szCs w:val="28"/>
          </w:rPr>
          <w:delText>。</w:delText>
        </w:r>
      </w:del>
      <w:r>
        <w:rPr>
          <w:rFonts w:hint="eastAsia" w:ascii="华文楷体" w:hAnsi="华文楷体" w:eastAsia="华文楷体"/>
          <w:sz w:val="28"/>
          <w:szCs w:val="28"/>
        </w:rPr>
        <w:t>狭义的</w:t>
      </w:r>
      <w:ins w:id="712" w:author="Administrator" w:date="2016-01-16T21:52:53Z">
        <w:r>
          <w:rPr>
            <w:rFonts w:hint="eastAsia" w:ascii="华文楷体" w:hAnsi="华文楷体" w:eastAsia="华文楷体"/>
            <w:sz w:val="28"/>
            <w:szCs w:val="28"/>
            <w:lang w:eastAsia="zh-CN"/>
          </w:rPr>
          <w:t>胜义谛</w:t>
        </w:r>
      </w:ins>
      <w:r>
        <w:rPr>
          <w:rFonts w:hint="eastAsia" w:ascii="华文楷体" w:hAnsi="华文楷体" w:eastAsia="华文楷体"/>
          <w:sz w:val="28"/>
          <w:szCs w:val="28"/>
        </w:rPr>
        <w:t>就是讲胜义谛的空性，</w:t>
      </w:r>
      <w:ins w:id="713" w:author="Administrator" w:date="2016-01-17T15:19:30Z">
        <w:r>
          <w:rPr>
            <w:rFonts w:hint="eastAsia" w:ascii="华文楷体" w:hAnsi="华文楷体" w:eastAsia="华文楷体"/>
            <w:sz w:val="28"/>
            <w:szCs w:val="28"/>
            <w:lang w:eastAsia="zh-CN"/>
          </w:rPr>
          <w:t>你</w:t>
        </w:r>
      </w:ins>
      <w:ins w:id="714" w:author="Administrator" w:date="2016-01-17T15:19:35Z">
        <w:r>
          <w:rPr>
            <w:rFonts w:hint="eastAsia" w:ascii="华文楷体" w:hAnsi="华文楷体" w:eastAsia="华文楷体"/>
            <w:sz w:val="28"/>
            <w:szCs w:val="28"/>
            <w:lang w:eastAsia="zh-CN"/>
          </w:rPr>
          <w:t>单单</w:t>
        </w:r>
      </w:ins>
      <w:r>
        <w:rPr>
          <w:rFonts w:hint="eastAsia" w:ascii="华文楷体" w:hAnsi="华文楷体" w:eastAsia="华文楷体"/>
          <w:sz w:val="28"/>
          <w:szCs w:val="28"/>
        </w:rPr>
        <w:t>如果你对胜义的空性，比如说有些人他开始诽谤空性啊，认为空性怎么怎么样，像这样对胜义的法生嗔恚是在造最大的苦因。</w:t>
      </w:r>
      <w:ins w:id="715" w:author="Administrator" w:date="2016-01-16T09:19:18Z">
        <w:r>
          <w:rPr>
            <w:rFonts w:hint="eastAsia" w:ascii="华文楷体" w:hAnsi="华文楷体" w:eastAsia="华文楷体"/>
            <w:sz w:val="28"/>
            <w:szCs w:val="28"/>
          </w:rPr>
          <w:t>下面就要分析这个问题。</w:t>
        </w:r>
      </w:ins>
    </w:p>
    <w:p>
      <w:pPr>
        <w:ind w:firstLine="570"/>
        <w:rPr>
          <w:ins w:id="716" w:author="Administrator" w:date="2016-01-16T09:41:14Z"/>
          <w:rFonts w:hint="eastAsia" w:ascii="华文楷体" w:hAnsi="华文楷体" w:eastAsia="华文楷体"/>
          <w:sz w:val="28"/>
          <w:szCs w:val="28"/>
        </w:rPr>
      </w:pPr>
      <w:r>
        <w:rPr>
          <w:rFonts w:hint="eastAsia" w:ascii="黑体" w:hAnsi="黑体" w:eastAsia="黑体" w:cs="黑体"/>
          <w:sz w:val="28"/>
          <w:szCs w:val="28"/>
          <w:rPrChange w:id="717" w:author="Administrator" w:date="2016-01-16T09:45:42Z">
            <w:rPr>
              <w:rFonts w:hint="eastAsia" w:ascii="华文楷体" w:hAnsi="华文楷体" w:eastAsia="华文楷体"/>
              <w:sz w:val="28"/>
              <w:szCs w:val="28"/>
            </w:rPr>
          </w:rPrChange>
        </w:rPr>
        <w:t xml:space="preserve"> </w:t>
      </w:r>
      <w:ins w:id="718" w:author="Administrator" w:date="2016-01-16T09:40:35Z">
        <w:r>
          <w:rPr>
            <w:rFonts w:hint="eastAsia" w:ascii="黑体" w:hAnsi="黑体" w:eastAsia="黑体" w:cs="黑体"/>
            <w:sz w:val="28"/>
            <w:szCs w:val="28"/>
            <w:lang w:eastAsia="zh-CN"/>
            <w:rPrChange w:id="719" w:author="Administrator" w:date="2016-01-16T09:45:42Z">
              <w:rPr>
                <w:rFonts w:hint="eastAsia" w:ascii="华文楷体" w:hAnsi="华文楷体" w:eastAsia="华文楷体"/>
                <w:sz w:val="28"/>
                <w:szCs w:val="28"/>
                <w:lang w:eastAsia="zh-CN"/>
              </w:rPr>
            </w:rPrChange>
          </w:rPr>
          <w:t>【</w:t>
        </w:r>
      </w:ins>
      <w:ins w:id="720" w:author="Administrator" w:date="2016-01-16T09:47:57Z">
        <w:r>
          <w:rPr>
            <w:rFonts w:hint="eastAsia" w:ascii="黑体" w:hAnsi="黑体" w:eastAsia="黑体" w:cs="黑体"/>
            <w:sz w:val="28"/>
            <w:szCs w:val="28"/>
            <w:lang w:val="en-US" w:eastAsia="zh-CN"/>
          </w:rPr>
          <w:t xml:space="preserve"> </w:t>
        </w:r>
      </w:ins>
      <w:del w:id="721" w:author="Administrator" w:date="2016-01-16T09:47:34Z">
        <w:r>
          <w:rPr>
            <w:rFonts w:hint="eastAsia" w:ascii="黑体" w:hAnsi="黑体" w:eastAsia="黑体" w:cs="黑体"/>
            <w:sz w:val="28"/>
            <w:szCs w:val="28"/>
            <w:rPrChange w:id="722" w:author="Administrator" w:date="2016-01-16T09:45:42Z">
              <w:rPr>
                <w:rFonts w:hint="eastAsia" w:ascii="华文楷体" w:hAnsi="华文楷体" w:eastAsia="华文楷体"/>
                <w:sz w:val="28"/>
                <w:szCs w:val="28"/>
              </w:rPr>
            </w:rPrChange>
          </w:rPr>
          <w:delText xml:space="preserve"> </w:delText>
        </w:r>
      </w:del>
      <w:del w:id="723" w:author="Administrator" w:date="2016-01-16T09:47:34Z">
        <w:r>
          <w:rPr>
            <w:rFonts w:hint="eastAsia" w:ascii="黑体" w:hAnsi="黑体" w:eastAsia="黑体" w:cs="黑体"/>
            <w:sz w:val="28"/>
            <w:szCs w:val="28"/>
            <w:rPrChange w:id="724" w:author="Administrator" w:date="2016-01-16T09:45:42Z">
              <w:rPr>
                <w:rFonts w:hint="eastAsia" w:ascii="华文楷体" w:hAnsi="华文楷体" w:eastAsia="华文楷体"/>
                <w:sz w:val="28"/>
                <w:szCs w:val="28"/>
              </w:rPr>
            </w:rPrChange>
          </w:rPr>
          <w:delText xml:space="preserve"> </w:delText>
        </w:r>
      </w:del>
      <w:ins w:id="725" w:author="Administrator" w:date="2016-01-16T09:39:12Z">
        <w:r>
          <w:rPr>
            <w:rFonts w:hint="eastAsia" w:ascii="黑体" w:hAnsi="黑体" w:eastAsia="黑体" w:cs="黑体"/>
            <w:i w:val="0"/>
            <w:color w:val="000000"/>
            <w:sz w:val="28"/>
            <w:szCs w:val="28"/>
            <w:rPrChange w:id="726" w:author="Administrator" w:date="2016-01-16T09:45:42Z">
              <w:rPr>
                <w:rFonts w:ascii="华文楷体" w:hAnsi="华文楷体" w:eastAsia="华文楷体" w:cs="华文楷体"/>
                <w:i w:val="0"/>
                <w:color w:val="000000"/>
                <w:sz w:val="28"/>
                <w:szCs w:val="28"/>
              </w:rPr>
            </w:rPrChange>
          </w:rPr>
          <w:t>捕杀鱼鸟等</w:t>
        </w:r>
      </w:ins>
      <w:ins w:id="727" w:author="Administrator" w:date="2016-01-16T09:39:12Z">
        <w:r>
          <w:rPr>
            <w:rFonts w:hint="eastAsia" w:ascii="黑体" w:hAnsi="黑体" w:eastAsia="黑体" w:cs="黑体"/>
            <w:i w:val="0"/>
            <w:color w:val="000000"/>
            <w:sz w:val="28"/>
            <w:szCs w:val="28"/>
            <w:rPrChange w:id="728" w:author="Administrator" w:date="2016-01-16T09:45:42Z">
              <w:rPr>
                <w:rFonts w:ascii="宋体" w:hAnsi="宋体" w:eastAsia="宋体" w:cs="宋体"/>
                <w:i w:val="0"/>
                <w:color w:val="000000"/>
                <w:sz w:val="28"/>
                <w:szCs w:val="28"/>
              </w:rPr>
            </w:rPrChange>
          </w:rPr>
          <w:t>(</w:t>
        </w:r>
      </w:ins>
      <w:ins w:id="729" w:author="Administrator" w:date="2016-01-16T09:39:12Z">
        <w:r>
          <w:rPr>
            <w:rFonts w:hint="eastAsia" w:ascii="黑体" w:hAnsi="黑体" w:eastAsia="黑体" w:cs="黑体"/>
            <w:i w:val="0"/>
            <w:color w:val="000000"/>
            <w:sz w:val="28"/>
            <w:szCs w:val="28"/>
            <w:rPrChange w:id="730" w:author="Administrator" w:date="2016-01-16T09:45:42Z">
              <w:rPr>
                <w:rFonts w:ascii="华文楷体" w:hAnsi="华文楷体" w:eastAsia="华文楷体" w:cs="华文楷体"/>
                <w:i w:val="0"/>
                <w:color w:val="000000"/>
                <w:sz w:val="28"/>
                <w:szCs w:val="28"/>
              </w:rPr>
            </w:rPrChange>
          </w:rPr>
          <w:t>相对来说</w:t>
        </w:r>
      </w:ins>
      <w:ins w:id="731" w:author="Administrator" w:date="2016-01-16T09:39:12Z">
        <w:r>
          <w:rPr>
            <w:rFonts w:hint="eastAsia" w:ascii="黑体" w:hAnsi="黑体" w:eastAsia="黑体" w:cs="黑体"/>
            <w:i w:val="0"/>
            <w:color w:val="000000"/>
            <w:sz w:val="28"/>
            <w:szCs w:val="28"/>
            <w:rPrChange w:id="732" w:author="Administrator" w:date="2016-01-16T09:45:42Z">
              <w:rPr>
                <w:rFonts w:ascii="宋体" w:hAnsi="宋体" w:eastAsia="宋体" w:cs="宋体"/>
                <w:i w:val="0"/>
                <w:color w:val="000000"/>
                <w:sz w:val="28"/>
                <w:szCs w:val="28"/>
              </w:rPr>
            </w:rPrChange>
          </w:rPr>
          <w:t>)</w:t>
        </w:r>
      </w:ins>
      <w:ins w:id="733" w:author="Administrator" w:date="2016-01-16T09:39:12Z">
        <w:r>
          <w:rPr>
            <w:rFonts w:hint="eastAsia" w:ascii="黑体" w:hAnsi="黑体" w:eastAsia="黑体" w:cs="黑体"/>
            <w:i w:val="0"/>
            <w:color w:val="000000"/>
            <w:sz w:val="28"/>
            <w:szCs w:val="28"/>
            <w:rPrChange w:id="734" w:author="Administrator" w:date="2016-01-16T09:45:42Z">
              <w:rPr>
                <w:rFonts w:ascii="华文楷体" w:hAnsi="华文楷体" w:eastAsia="华文楷体" w:cs="华文楷体"/>
                <w:i w:val="0"/>
                <w:color w:val="000000"/>
                <w:sz w:val="28"/>
                <w:szCs w:val="28"/>
              </w:rPr>
            </w:rPrChange>
          </w:rPr>
          <w:t>并不是自他的大敌</w:t>
        </w:r>
      </w:ins>
      <w:ins w:id="735" w:author="Administrator" w:date="2016-01-16T09:39:12Z">
        <w:r>
          <w:rPr>
            <w:rFonts w:hint="eastAsia" w:ascii="黑体" w:hAnsi="黑体" w:eastAsia="黑体" w:cs="黑体"/>
            <w:i w:val="0"/>
            <w:color w:val="000000"/>
            <w:sz w:val="28"/>
            <w:szCs w:val="28"/>
            <w:rPrChange w:id="736" w:author="Administrator" w:date="2016-01-16T09:45:42Z">
              <w:rPr>
                <w:rFonts w:ascii="宋体" w:hAnsi="宋体" w:eastAsia="宋体" w:cs="宋体"/>
                <w:i w:val="0"/>
                <w:color w:val="000000"/>
                <w:sz w:val="28"/>
                <w:szCs w:val="28"/>
              </w:rPr>
            </w:rPrChange>
          </w:rPr>
          <w:t>,</w:t>
        </w:r>
      </w:ins>
      <w:ins w:id="737" w:author="Administrator" w:date="2016-01-16T09:39:12Z">
        <w:r>
          <w:rPr>
            <w:rFonts w:hint="eastAsia" w:ascii="黑体" w:hAnsi="黑体" w:eastAsia="黑体" w:cs="黑体"/>
            <w:i w:val="0"/>
            <w:color w:val="000000"/>
            <w:sz w:val="28"/>
            <w:szCs w:val="28"/>
            <w:rPrChange w:id="738" w:author="Administrator" w:date="2016-01-16T09:45:42Z">
              <w:rPr>
                <w:rFonts w:ascii="华文楷体" w:hAnsi="华文楷体" w:eastAsia="华文楷体" w:cs="华文楷体"/>
                <w:i w:val="0"/>
                <w:color w:val="000000"/>
                <w:sz w:val="28"/>
                <w:szCs w:val="28"/>
              </w:rPr>
            </w:rPrChange>
          </w:rPr>
          <w:t>原因是这些动物即便未被宰杀</w:t>
        </w:r>
      </w:ins>
      <w:ins w:id="739" w:author="Administrator" w:date="2016-01-16T09:39:12Z">
        <w:r>
          <w:rPr>
            <w:rFonts w:hint="eastAsia" w:ascii="黑体" w:hAnsi="黑体" w:eastAsia="黑体" w:cs="黑体"/>
            <w:i w:val="0"/>
            <w:color w:val="000000"/>
            <w:sz w:val="28"/>
            <w:szCs w:val="28"/>
            <w:rPrChange w:id="740" w:author="Administrator" w:date="2016-01-16T09:45:42Z">
              <w:rPr>
                <w:rFonts w:ascii="宋体" w:hAnsi="宋体" w:eastAsia="宋体" w:cs="宋体"/>
                <w:i w:val="0"/>
                <w:color w:val="000000"/>
                <w:sz w:val="28"/>
                <w:szCs w:val="28"/>
              </w:rPr>
            </w:rPrChange>
          </w:rPr>
          <w:t>,(</w:t>
        </w:r>
      </w:ins>
      <w:ins w:id="741" w:author="Administrator" w:date="2016-01-16T09:39:12Z">
        <w:r>
          <w:rPr>
            <w:rFonts w:hint="eastAsia" w:ascii="黑体" w:hAnsi="黑体" w:eastAsia="黑体" w:cs="黑体"/>
            <w:i w:val="0"/>
            <w:color w:val="000000"/>
            <w:sz w:val="28"/>
            <w:szCs w:val="28"/>
            <w:rPrChange w:id="742" w:author="Administrator" w:date="2016-01-16T09:45:42Z">
              <w:rPr>
                <w:rFonts w:ascii="华文楷体" w:hAnsi="华文楷体" w:eastAsia="华文楷体" w:cs="华文楷体"/>
                <w:i w:val="0"/>
                <w:color w:val="000000"/>
                <w:sz w:val="28"/>
                <w:szCs w:val="28"/>
              </w:rPr>
            </w:rPrChange>
          </w:rPr>
          <w:t>其身</w:t>
        </w:r>
      </w:ins>
      <w:ins w:id="743" w:author="Administrator" w:date="2016-01-16T09:39:12Z">
        <w:r>
          <w:rPr>
            <w:rFonts w:hint="eastAsia" w:ascii="黑体" w:hAnsi="黑体" w:eastAsia="黑体" w:cs="黑体"/>
            <w:i w:val="0"/>
            <w:color w:val="000000"/>
            <w:sz w:val="28"/>
            <w:szCs w:val="28"/>
            <w:rPrChange w:id="744" w:author="Administrator" w:date="2016-01-16T09:45:42Z">
              <w:rPr>
                <w:rFonts w:ascii="宋体" w:hAnsi="宋体" w:eastAsia="宋体" w:cs="宋体"/>
                <w:i w:val="0"/>
                <w:color w:val="000000"/>
                <w:sz w:val="28"/>
                <w:szCs w:val="28"/>
              </w:rPr>
            </w:rPrChange>
          </w:rPr>
          <w:t>)</w:t>
        </w:r>
      </w:ins>
      <w:ins w:id="745" w:author="Administrator" w:date="2016-01-16T09:39:12Z">
        <w:r>
          <w:rPr>
            <w:rFonts w:hint="eastAsia" w:ascii="黑体" w:hAnsi="黑体" w:eastAsia="黑体" w:cs="黑体"/>
            <w:i w:val="0"/>
            <w:color w:val="000000"/>
            <w:sz w:val="28"/>
            <w:szCs w:val="28"/>
            <w:rPrChange w:id="746" w:author="Administrator" w:date="2016-01-16T09:45:42Z">
              <w:rPr>
                <w:rFonts w:ascii="华文楷体" w:hAnsi="华文楷体" w:eastAsia="华文楷体" w:cs="华文楷体"/>
                <w:i w:val="0"/>
                <w:color w:val="000000"/>
                <w:sz w:val="28"/>
                <w:szCs w:val="28"/>
              </w:rPr>
            </w:rPrChange>
          </w:rPr>
          <w:t>也是如同为风所吹的水泡一般极其无常、 对自己毫无益处的有脓身躯</w:t>
        </w:r>
      </w:ins>
      <w:ins w:id="747" w:author="Administrator" w:date="2016-01-16T09:39:12Z">
        <w:r>
          <w:rPr>
            <w:rFonts w:hint="eastAsia" w:ascii="黑体" w:hAnsi="黑体" w:eastAsia="黑体" w:cs="黑体"/>
            <w:i w:val="0"/>
            <w:color w:val="000000"/>
            <w:sz w:val="28"/>
            <w:szCs w:val="28"/>
            <w:rPrChange w:id="748" w:author="Administrator" w:date="2016-01-16T09:45:42Z">
              <w:rPr>
                <w:rFonts w:ascii="宋体" w:hAnsi="宋体" w:eastAsia="宋体" w:cs="宋体"/>
                <w:i w:val="0"/>
                <w:color w:val="000000"/>
                <w:sz w:val="28"/>
                <w:szCs w:val="28"/>
              </w:rPr>
            </w:rPrChange>
          </w:rPr>
          <w:t>,</w:t>
        </w:r>
      </w:ins>
      <w:del w:id="749" w:author="Administrator" w:date="2016-01-16T09:47:40Z">
        <w:r>
          <w:rPr>
            <w:rFonts w:hint="eastAsia" w:ascii="黑体" w:hAnsi="黑体" w:eastAsia="黑体" w:cs="黑体"/>
            <w:sz w:val="28"/>
            <w:szCs w:val="28"/>
            <w:rPrChange w:id="750" w:author="Administrator" w:date="2016-01-16T09:45:42Z">
              <w:rPr>
                <w:rFonts w:hint="eastAsia" w:ascii="华文楷体" w:hAnsi="华文楷体" w:eastAsia="华文楷体"/>
                <w:sz w:val="28"/>
                <w:szCs w:val="28"/>
              </w:rPr>
            </w:rPrChange>
          </w:rPr>
          <w:delText xml:space="preserve"> </w:delText>
        </w:r>
      </w:del>
      <w:ins w:id="751" w:author="Administrator" w:date="2016-01-16T09:41:07Z">
        <w:r>
          <w:rPr>
            <w:rFonts w:hint="eastAsia" w:ascii="黑体" w:hAnsi="黑体" w:eastAsia="黑体" w:cs="黑体"/>
            <w:sz w:val="28"/>
            <w:szCs w:val="28"/>
            <w:lang w:eastAsia="zh-CN"/>
            <w:rPrChange w:id="752" w:author="Administrator" w:date="2016-01-16T09:45:42Z">
              <w:rPr>
                <w:rFonts w:hint="eastAsia" w:ascii="华文楷体" w:hAnsi="华文楷体" w:eastAsia="华文楷体"/>
                <w:sz w:val="28"/>
                <w:szCs w:val="28"/>
                <w:lang w:eastAsia="zh-CN"/>
              </w:rPr>
            </w:rPrChange>
          </w:rPr>
          <w:t>】</w:t>
        </w:r>
      </w:ins>
      <w:del w:id="753" w:author="Administrator" w:date="2016-01-16T09:41:12Z">
        <w:r>
          <w:rPr>
            <w:rFonts w:hint="eastAsia" w:ascii="华文楷体" w:hAnsi="华文楷体" w:eastAsia="华文楷体"/>
            <w:sz w:val="28"/>
            <w:szCs w:val="28"/>
          </w:rPr>
          <w:delText>下面就要分析这个问题。“捕杀鱼鸟等相对来说，并不是自他的大敌，原因是这些动物即便未被宰杀，其身也是如同被风所吹的水泡一般，极其无常，对自己毫无益处的有脓身躯。”</w:delText>
        </w:r>
      </w:del>
    </w:p>
    <w:p>
      <w:pPr>
        <w:ind w:firstLine="570"/>
        <w:rPr>
          <w:ins w:id="754" w:author="Administrator" w:date="2016-01-16T10:29:02Z"/>
          <w:rFonts w:hint="eastAsia" w:ascii="华文楷体" w:hAnsi="华文楷体" w:eastAsia="华文楷体"/>
          <w:sz w:val="28"/>
          <w:szCs w:val="28"/>
        </w:rPr>
      </w:pPr>
      <w:r>
        <w:rPr>
          <w:rFonts w:hint="eastAsia" w:ascii="华文楷体" w:hAnsi="华文楷体" w:eastAsia="华文楷体"/>
          <w:sz w:val="28"/>
          <w:szCs w:val="28"/>
        </w:rPr>
        <w:t>那么以捕杀鱼鸟为例，平时我们觉得</w:t>
      </w:r>
      <w:ins w:id="755" w:author="Administrator" w:date="2016-01-16T21:56:33Z">
        <w:r>
          <w:rPr>
            <w:rFonts w:hint="eastAsia" w:ascii="华文楷体" w:hAnsi="华文楷体" w:eastAsia="华文楷体"/>
            <w:sz w:val="28"/>
            <w:szCs w:val="28"/>
            <w:lang w:eastAsia="zh-CN"/>
          </w:rPr>
          <w:t>你</w:t>
        </w:r>
      </w:ins>
      <w:r>
        <w:rPr>
          <w:rFonts w:hint="eastAsia" w:ascii="华文楷体" w:hAnsi="华文楷体" w:eastAsia="华文楷体"/>
          <w:sz w:val="28"/>
          <w:szCs w:val="28"/>
        </w:rPr>
        <w:t>杀生了、</w:t>
      </w:r>
      <w:ins w:id="756" w:author="Administrator" w:date="2016-01-16T21:56:47Z">
        <w:r>
          <w:rPr>
            <w:rFonts w:hint="eastAsia" w:ascii="华文楷体" w:hAnsi="华文楷体" w:eastAsia="华文楷体"/>
            <w:sz w:val="28"/>
            <w:szCs w:val="28"/>
            <w:lang w:eastAsia="zh-CN"/>
          </w:rPr>
          <w:t>你</w:t>
        </w:r>
      </w:ins>
      <w:r>
        <w:rPr>
          <w:rFonts w:hint="eastAsia" w:ascii="华文楷体" w:hAnsi="华文楷体" w:eastAsia="华文楷体"/>
          <w:sz w:val="28"/>
          <w:szCs w:val="28"/>
        </w:rPr>
        <w:t>捕杀鱼鸟了，你罪过很大。为什么罪过很大呢，因为你造了这个恶因，以后一定会感受这个恶果。但是观待于对胜义法做嗔恚者来讲，</w:t>
      </w:r>
      <w:ins w:id="757" w:author="Administrator" w:date="2016-01-17T15:20:12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这个捕杀鱼鸟等这个一般的杀生的行为，还不是自他的最大的怨敌，原因就是说这些动物即便未被宰杀的话</w:t>
      </w:r>
      <w:del w:id="758" w:author="Administrator" w:date="2016-01-16T10:26:53Z">
        <w:r>
          <w:rPr>
            <w:rFonts w:hint="eastAsia" w:ascii="华文楷体" w:hAnsi="华文楷体" w:eastAsia="华文楷体"/>
            <w:sz w:val="28"/>
            <w:szCs w:val="28"/>
          </w:rPr>
          <w:delText>，</w:delText>
        </w:r>
      </w:del>
      <w:r>
        <w:rPr>
          <w:rFonts w:hint="eastAsia" w:ascii="华文楷体" w:hAnsi="华文楷体" w:eastAsia="华文楷体"/>
          <w:sz w:val="28"/>
          <w:szCs w:val="28"/>
        </w:rPr>
        <w:t>他们也会死亡的，他们属于自己的业所牵引的话</w:t>
      </w:r>
      <w:del w:id="759" w:author="Administrator" w:date="2016-01-16T10:26:57Z">
        <w:r>
          <w:rPr>
            <w:rFonts w:hint="eastAsia" w:ascii="华文楷体" w:hAnsi="华文楷体" w:eastAsia="华文楷体"/>
            <w:sz w:val="28"/>
            <w:szCs w:val="28"/>
          </w:rPr>
          <w:delText>，</w:delText>
        </w:r>
      </w:del>
      <w:r>
        <w:rPr>
          <w:rFonts w:hint="eastAsia" w:ascii="华文楷体" w:hAnsi="华文楷体" w:eastAsia="华文楷体"/>
          <w:sz w:val="28"/>
          <w:szCs w:val="28"/>
        </w:rPr>
        <w:t>也犹如风吹的水泡一样</w:t>
      </w:r>
      <w:del w:id="760" w:author="Administrator" w:date="2016-01-16T10:27:02Z">
        <w:r>
          <w:rPr>
            <w:rFonts w:hint="eastAsia" w:ascii="华文楷体" w:hAnsi="华文楷体" w:eastAsia="华文楷体"/>
            <w:sz w:val="28"/>
            <w:szCs w:val="28"/>
          </w:rPr>
          <w:delText>，</w:delText>
        </w:r>
      </w:del>
      <w:r>
        <w:rPr>
          <w:rFonts w:hint="eastAsia" w:ascii="华文楷体" w:hAnsi="华文楷体" w:eastAsia="华文楷体"/>
          <w:sz w:val="28"/>
          <w:szCs w:val="28"/>
        </w:rPr>
        <w:t>迅速无常</w:t>
      </w:r>
      <w:ins w:id="761" w:author="Administrator" w:date="2016-01-16T10:28:15Z">
        <w:r>
          <w:rPr>
            <w:rFonts w:hint="eastAsia" w:ascii="华文楷体" w:hAnsi="华文楷体" w:eastAsia="华文楷体"/>
            <w:sz w:val="28"/>
            <w:szCs w:val="28"/>
            <w:lang w:eastAsia="zh-CN"/>
          </w:rPr>
          <w:t>，</w:t>
        </w:r>
      </w:ins>
      <w:del w:id="762" w:author="Administrator" w:date="2016-01-16T10:28:15Z">
        <w:r>
          <w:rPr>
            <w:rFonts w:hint="eastAsia" w:ascii="华文楷体" w:hAnsi="华文楷体" w:eastAsia="华文楷体"/>
            <w:sz w:val="28"/>
            <w:szCs w:val="28"/>
          </w:rPr>
          <w:delText>。</w:delText>
        </w:r>
      </w:del>
      <w:r>
        <w:rPr>
          <w:rFonts w:hint="eastAsia" w:ascii="华文楷体" w:hAnsi="华文楷体" w:eastAsia="华文楷体"/>
          <w:sz w:val="28"/>
          <w:szCs w:val="28"/>
        </w:rPr>
        <w:t>而且他</w:t>
      </w:r>
      <w:ins w:id="763" w:author="Administrator" w:date="2016-01-16T21:57:26Z">
        <w:r>
          <w:rPr>
            <w:rFonts w:hint="eastAsia" w:ascii="华文楷体" w:hAnsi="华文楷体" w:eastAsia="华文楷体"/>
            <w:sz w:val="28"/>
            <w:szCs w:val="28"/>
            <w:lang w:eastAsia="zh-CN"/>
          </w:rPr>
          <w:t>的身体</w:t>
        </w:r>
      </w:ins>
      <w:ins w:id="764" w:author="Administrator" w:date="2016-01-16T21:57:28Z">
        <w:r>
          <w:rPr>
            <w:rFonts w:hint="eastAsia" w:ascii="华文楷体" w:hAnsi="华文楷体" w:eastAsia="华文楷体"/>
            <w:sz w:val="28"/>
            <w:szCs w:val="28"/>
            <w:lang w:eastAsia="zh-CN"/>
          </w:rPr>
          <w:t>、</w:t>
        </w:r>
      </w:ins>
      <w:r>
        <w:rPr>
          <w:rFonts w:hint="eastAsia" w:ascii="华文楷体" w:hAnsi="华文楷体" w:eastAsia="华文楷体"/>
          <w:sz w:val="28"/>
          <w:szCs w:val="28"/>
        </w:rPr>
        <w:t>所杀的有情的身体</w:t>
      </w:r>
      <w:ins w:id="765" w:author="Administrator" w:date="2016-01-16T21:57:49Z">
        <w:r>
          <w:rPr>
            <w:rFonts w:hint="eastAsia" w:ascii="华文楷体" w:hAnsi="华文楷体" w:eastAsia="华文楷体"/>
            <w:sz w:val="28"/>
            <w:szCs w:val="28"/>
            <w:lang w:eastAsia="zh-CN"/>
          </w:rPr>
          <w:t>也</w:t>
        </w:r>
      </w:ins>
      <w:r>
        <w:rPr>
          <w:rFonts w:hint="eastAsia" w:ascii="华文楷体" w:hAnsi="华文楷体" w:eastAsia="华文楷体"/>
          <w:sz w:val="28"/>
          <w:szCs w:val="28"/>
        </w:rPr>
        <w:t>是对自己毫无益处的一种有形的身躯，从这个方面讲就会了知。</w:t>
      </w:r>
    </w:p>
    <w:p>
      <w:pPr>
        <w:ind w:firstLine="570"/>
        <w:rPr>
          <w:ins w:id="766" w:author="Administrator" w:date="2016-01-16T10:28:59Z"/>
          <w:rFonts w:hint="eastAsia" w:ascii="黑体" w:hAnsi="黑体" w:eastAsia="黑体" w:cs="黑体"/>
          <w:i w:val="0"/>
          <w:color w:val="000000"/>
          <w:sz w:val="28"/>
          <w:szCs w:val="28"/>
          <w:lang w:eastAsia="zh-CN"/>
          <w:rPrChange w:id="767" w:author="Administrator" w:date="2016-01-16T10:29:08Z">
            <w:rPr>
              <w:ins w:id="768" w:author="Administrator" w:date="2016-01-16T10:28:59Z"/>
              <w:rFonts w:hint="eastAsia" w:ascii="华文楷体" w:hAnsi="华文楷体" w:eastAsia="华文楷体" w:cs="华文楷体"/>
              <w:i w:val="0"/>
              <w:color w:val="000000"/>
              <w:sz w:val="28"/>
              <w:szCs w:val="28"/>
              <w:lang w:eastAsia="zh-CN"/>
            </w:rPr>
          </w:rPrChange>
        </w:rPr>
      </w:pPr>
      <w:ins w:id="769" w:author="Administrator" w:date="2016-01-16T10:28:51Z">
        <w:r>
          <w:rPr>
            <w:rFonts w:hint="eastAsia" w:ascii="黑体" w:hAnsi="黑体" w:eastAsia="黑体" w:cs="黑体"/>
            <w:sz w:val="28"/>
            <w:szCs w:val="28"/>
            <w:lang w:eastAsia="zh-CN"/>
            <w:rPrChange w:id="770" w:author="Administrator" w:date="2016-01-16T10:29:08Z">
              <w:rPr>
                <w:rFonts w:hint="eastAsia" w:ascii="华文楷体" w:hAnsi="华文楷体" w:eastAsia="华文楷体"/>
                <w:sz w:val="28"/>
                <w:szCs w:val="28"/>
                <w:lang w:eastAsia="zh-CN"/>
              </w:rPr>
            </w:rPrChange>
          </w:rPr>
          <w:t>【</w:t>
        </w:r>
      </w:ins>
      <w:ins w:id="771" w:author="Administrator" w:date="2016-01-16T10:28:48Z">
        <w:r>
          <w:rPr>
            <w:rFonts w:hint="eastAsia" w:ascii="黑体" w:hAnsi="黑体" w:eastAsia="黑体" w:cs="黑体"/>
            <w:i w:val="0"/>
            <w:color w:val="000000"/>
            <w:sz w:val="28"/>
            <w:szCs w:val="28"/>
            <w:rPrChange w:id="772" w:author="Administrator" w:date="2016-01-16T10:29:08Z">
              <w:rPr>
                <w:rFonts w:ascii="华文楷体" w:hAnsi="华文楷体" w:eastAsia="华文楷体" w:cs="华文楷体"/>
                <w:i w:val="0"/>
                <w:color w:val="000000"/>
                <w:sz w:val="28"/>
                <w:szCs w:val="28"/>
              </w:rPr>
            </w:rPrChange>
          </w:rPr>
          <w:t>而且所杀的数目也是有限的。</w:t>
        </w:r>
      </w:ins>
      <w:ins w:id="773" w:author="Administrator" w:date="2016-01-16T10:28:56Z">
        <w:r>
          <w:rPr>
            <w:rFonts w:hint="eastAsia" w:ascii="黑体" w:hAnsi="黑体" w:eastAsia="黑体" w:cs="黑体"/>
            <w:i w:val="0"/>
            <w:color w:val="000000"/>
            <w:sz w:val="28"/>
            <w:szCs w:val="28"/>
            <w:lang w:eastAsia="zh-CN"/>
            <w:rPrChange w:id="774" w:author="Administrator" w:date="2016-01-16T10:29:08Z">
              <w:rPr>
                <w:rFonts w:hint="eastAsia" w:ascii="华文楷体" w:hAnsi="华文楷体" w:eastAsia="华文楷体" w:cs="华文楷体"/>
                <w:i w:val="0"/>
                <w:color w:val="000000"/>
                <w:sz w:val="28"/>
                <w:szCs w:val="28"/>
                <w:lang w:eastAsia="zh-CN"/>
              </w:rPr>
            </w:rPrChange>
          </w:rPr>
          <w:t>】</w:t>
        </w:r>
      </w:ins>
    </w:p>
    <w:p>
      <w:pPr>
        <w:ind w:firstLine="570"/>
        <w:rPr>
          <w:del w:id="775" w:author="Administrator" w:date="2016-01-16T10:30:30Z"/>
          <w:rFonts w:ascii="华文楷体" w:hAnsi="华文楷体" w:eastAsia="华文楷体"/>
          <w:sz w:val="28"/>
          <w:szCs w:val="28"/>
        </w:rPr>
      </w:pPr>
      <w:del w:id="776" w:author="Administrator" w:date="2016-01-16T21:58:17Z">
        <w:r>
          <w:rPr>
            <w:rFonts w:hint="eastAsia" w:ascii="华文楷体" w:hAnsi="华文楷体" w:eastAsia="华文楷体"/>
            <w:sz w:val="28"/>
            <w:szCs w:val="28"/>
          </w:rPr>
          <w:delText>还有就是这</w:delText>
        </w:r>
      </w:del>
      <w:del w:id="777" w:author="Administrator" w:date="2016-01-16T21:58:16Z">
        <w:r>
          <w:rPr>
            <w:rFonts w:hint="eastAsia" w:ascii="华文楷体" w:hAnsi="华文楷体" w:eastAsia="华文楷体"/>
            <w:sz w:val="28"/>
            <w:szCs w:val="28"/>
          </w:rPr>
          <w:delText>些</w:delText>
        </w:r>
      </w:del>
      <w:r>
        <w:rPr>
          <w:rFonts w:hint="eastAsia" w:ascii="华文楷体" w:hAnsi="华文楷体" w:eastAsia="华文楷体"/>
          <w:sz w:val="28"/>
          <w:szCs w:val="28"/>
        </w:rPr>
        <w:t>所杀的数目也是有限的</w:t>
      </w:r>
      <w:ins w:id="778" w:author="Administrator" w:date="2016-01-16T21:58:24Z">
        <w:r>
          <w:rPr>
            <w:rFonts w:hint="eastAsia" w:ascii="华文楷体" w:hAnsi="华文楷体" w:eastAsia="华文楷体"/>
            <w:sz w:val="28"/>
            <w:szCs w:val="28"/>
            <w:lang w:eastAsia="zh-CN"/>
          </w:rPr>
          <w:t>，</w:t>
        </w:r>
      </w:ins>
      <w:del w:id="779" w:author="Administrator" w:date="2016-01-16T21:58:24Z">
        <w:r>
          <w:rPr>
            <w:rFonts w:hint="eastAsia" w:ascii="华文楷体" w:hAnsi="华文楷体" w:eastAsia="华文楷体"/>
            <w:sz w:val="28"/>
            <w:szCs w:val="28"/>
          </w:rPr>
          <w:delText>。</w:delText>
        </w:r>
      </w:del>
      <w:r>
        <w:rPr>
          <w:rFonts w:hint="eastAsia" w:ascii="华文楷体" w:hAnsi="华文楷体" w:eastAsia="华文楷体"/>
          <w:sz w:val="28"/>
          <w:szCs w:val="28"/>
        </w:rPr>
        <w:t>有的时候我们说一个屠夫或者一个屠宰场的老板，他每天杀了这么多众生</w:t>
      </w:r>
      <w:del w:id="780" w:author="Administrator" w:date="2016-01-16T21:58:43Z">
        <w:r>
          <w:rPr>
            <w:rFonts w:hint="eastAsia" w:ascii="华文楷体" w:hAnsi="华文楷体" w:eastAsia="华文楷体"/>
            <w:sz w:val="28"/>
            <w:szCs w:val="28"/>
          </w:rPr>
          <w:delText>，</w:delText>
        </w:r>
      </w:del>
      <w:r>
        <w:rPr>
          <w:rFonts w:hint="eastAsia" w:ascii="华文楷体" w:hAnsi="华文楷体" w:eastAsia="华文楷体"/>
          <w:sz w:val="28"/>
          <w:szCs w:val="28"/>
        </w:rPr>
        <w:t>难道数目还是有限吗？观待于后面这个巨大的数目来讲的话，实际上他所杀的数目也是有限</w:t>
      </w:r>
      <w:ins w:id="781" w:author="Administrator" w:date="2016-01-16T21:59:06Z">
        <w:r>
          <w:rPr>
            <w:rFonts w:hint="eastAsia" w:ascii="华文楷体" w:hAnsi="华文楷体" w:eastAsia="华文楷体"/>
            <w:sz w:val="28"/>
            <w:szCs w:val="28"/>
            <w:lang w:eastAsia="zh-CN"/>
          </w:rPr>
          <w:t>的</w:t>
        </w:r>
      </w:ins>
      <w:r>
        <w:rPr>
          <w:rFonts w:hint="eastAsia" w:ascii="华文楷体" w:hAnsi="华文楷体" w:eastAsia="华文楷体"/>
          <w:sz w:val="28"/>
          <w:szCs w:val="28"/>
        </w:rPr>
        <w:t>。所以</w:t>
      </w:r>
      <w:ins w:id="782" w:author="Administrator" w:date="2016-01-16T21:59:11Z">
        <w:r>
          <w:rPr>
            <w:rFonts w:hint="eastAsia" w:ascii="华文楷体" w:hAnsi="华文楷体" w:eastAsia="华文楷体"/>
            <w:sz w:val="28"/>
            <w:szCs w:val="28"/>
            <w:lang w:eastAsia="zh-CN"/>
          </w:rPr>
          <w:t>说</w:t>
        </w:r>
      </w:ins>
      <w:r>
        <w:rPr>
          <w:rFonts w:hint="eastAsia" w:ascii="华文楷体" w:hAnsi="华文楷体" w:eastAsia="华文楷体"/>
          <w:sz w:val="28"/>
          <w:szCs w:val="28"/>
        </w:rPr>
        <w:t>通过这几个原因条件</w:t>
      </w:r>
      <w:ins w:id="783" w:author="Administrator" w:date="2016-01-16T21:59:21Z">
        <w:r>
          <w:rPr>
            <w:rFonts w:hint="eastAsia" w:ascii="华文楷体" w:hAnsi="华文楷体" w:eastAsia="华文楷体"/>
            <w:sz w:val="28"/>
            <w:szCs w:val="28"/>
            <w:lang w:eastAsia="zh-CN"/>
          </w:rPr>
          <w:t>来</w:t>
        </w:r>
      </w:ins>
      <w:r>
        <w:rPr>
          <w:rFonts w:hint="eastAsia" w:ascii="华文楷体" w:hAnsi="华文楷体" w:eastAsia="华文楷体"/>
          <w:sz w:val="28"/>
          <w:szCs w:val="28"/>
        </w:rPr>
        <w:t>分析的时候呢，就说</w:t>
      </w:r>
      <w:ins w:id="784" w:author="Administrator" w:date="2016-01-17T15:20:55Z">
        <w:r>
          <w:rPr>
            <w:rFonts w:hint="eastAsia" w:ascii="华文楷体" w:hAnsi="华文楷体" w:eastAsia="华文楷体"/>
            <w:sz w:val="28"/>
            <w:szCs w:val="28"/>
            <w:lang w:eastAsia="zh-CN"/>
          </w:rPr>
          <w:t>是</w:t>
        </w:r>
      </w:ins>
      <w:r>
        <w:rPr>
          <w:rFonts w:hint="eastAsia" w:ascii="华文楷体" w:hAnsi="华文楷体" w:eastAsia="华文楷体"/>
          <w:sz w:val="28"/>
          <w:szCs w:val="28"/>
        </w:rPr>
        <w:t>宰杀鱼鸟等还不是自他最大的怨敌。</w:t>
      </w:r>
      <w:ins w:id="785" w:author="Administrator" w:date="2016-01-16T10:30:30Z">
        <w:r>
          <w:rPr>
            <w:rFonts w:hint="eastAsia" w:ascii="华文楷体" w:hAnsi="华文楷体" w:eastAsia="华文楷体"/>
            <w:sz w:val="28"/>
            <w:szCs w:val="28"/>
          </w:rPr>
          <w:t>下面就开始讲这个最大的怨敌。</w:t>
        </w:r>
      </w:ins>
    </w:p>
    <w:p>
      <w:pPr>
        <w:ind w:firstLine="570"/>
        <w:rPr>
          <w:ins w:id="786" w:author="Administrator" w:date="2016-01-16T10:30:33Z"/>
          <w:rFonts w:hint="eastAsia" w:ascii="华文楷体" w:hAnsi="华文楷体" w:eastAsia="华文楷体"/>
          <w:sz w:val="28"/>
          <w:szCs w:val="28"/>
        </w:rPr>
      </w:pPr>
      <w:r>
        <w:rPr>
          <w:rFonts w:hint="eastAsia" w:ascii="华文楷体" w:hAnsi="华文楷体" w:eastAsia="华文楷体"/>
          <w:sz w:val="28"/>
          <w:szCs w:val="28"/>
        </w:rPr>
        <w:t xml:space="preserve">    </w:t>
      </w:r>
    </w:p>
    <w:p>
      <w:pPr>
        <w:ind w:firstLine="570"/>
        <w:rPr>
          <w:ins w:id="787" w:author="Administrator" w:date="2016-01-16T10:32:32Z"/>
          <w:rFonts w:hint="eastAsia" w:ascii="黑体" w:hAnsi="黑体" w:eastAsia="黑体" w:cs="黑体"/>
          <w:sz w:val="28"/>
          <w:szCs w:val="28"/>
          <w:lang w:eastAsia="zh-CN"/>
        </w:rPr>
      </w:pPr>
      <w:del w:id="788" w:author="Administrator" w:date="2016-01-16T10:32:17Z">
        <w:r>
          <w:rPr>
            <w:rFonts w:hint="eastAsia" w:ascii="黑体" w:hAnsi="黑体" w:eastAsia="黑体" w:cs="黑体"/>
            <w:sz w:val="28"/>
            <w:szCs w:val="28"/>
            <w:rPrChange w:id="789" w:author="Administrator" w:date="2016-01-16T10:32:29Z">
              <w:rPr>
                <w:rFonts w:hint="eastAsia" w:ascii="华文楷体" w:hAnsi="华文楷体" w:eastAsia="华文楷体"/>
                <w:sz w:val="28"/>
                <w:szCs w:val="28"/>
              </w:rPr>
            </w:rPrChange>
          </w:rPr>
          <w:delText>下面就开始讲这个最大的怨敌。“</w:delText>
        </w:r>
      </w:del>
      <w:ins w:id="790" w:author="Administrator" w:date="2016-01-16T10:32:19Z">
        <w:r>
          <w:rPr>
            <w:rFonts w:hint="eastAsia" w:ascii="黑体" w:hAnsi="黑体" w:eastAsia="黑体" w:cs="黑体"/>
            <w:sz w:val="28"/>
            <w:szCs w:val="28"/>
            <w:lang w:eastAsia="zh-CN"/>
            <w:rPrChange w:id="791" w:author="Administrator" w:date="2016-01-16T10:32:29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792" w:author="Administrator" w:date="2016-01-16T10:32:29Z">
            <w:rPr>
              <w:rFonts w:hint="eastAsia" w:ascii="华文楷体" w:hAnsi="华文楷体" w:eastAsia="华文楷体"/>
              <w:sz w:val="28"/>
              <w:szCs w:val="28"/>
            </w:rPr>
          </w:rPrChange>
        </w:rPr>
        <w:t>而对胜义法嗔恨者，实际上是在损害与乃至轮回未空之前一直住世、以圆满自他利益为庄严、不可胜数之佛陀息息相关的法身，因为对法身之种子——信解真如造成危害之故。</w:t>
      </w:r>
      <w:ins w:id="793" w:author="Administrator" w:date="2016-01-16T10:32:22Z">
        <w:r>
          <w:rPr>
            <w:rFonts w:hint="eastAsia" w:ascii="黑体" w:hAnsi="黑体" w:eastAsia="黑体" w:cs="黑体"/>
            <w:sz w:val="28"/>
            <w:szCs w:val="28"/>
            <w:lang w:eastAsia="zh-CN"/>
            <w:rPrChange w:id="794" w:author="Administrator" w:date="2016-01-16T10:32:29Z">
              <w:rPr>
                <w:rFonts w:hint="eastAsia" w:ascii="华文楷体" w:hAnsi="华文楷体" w:eastAsia="华文楷体"/>
                <w:sz w:val="28"/>
                <w:szCs w:val="28"/>
                <w:lang w:eastAsia="zh-CN"/>
              </w:rPr>
            </w:rPrChange>
          </w:rPr>
          <w:t>】</w:t>
        </w:r>
      </w:ins>
    </w:p>
    <w:p>
      <w:pPr>
        <w:ind w:firstLine="570"/>
        <w:rPr>
          <w:del w:id="795" w:author="Administrator" w:date="2016-01-16T10:37:44Z"/>
          <w:rFonts w:ascii="华文楷体" w:hAnsi="华文楷体" w:eastAsia="华文楷体"/>
          <w:sz w:val="28"/>
          <w:szCs w:val="28"/>
        </w:rPr>
      </w:pPr>
      <w:del w:id="796" w:author="Administrator" w:date="2016-01-16T10:32:21Z">
        <w:r>
          <w:rPr>
            <w:rFonts w:hint="eastAsia" w:ascii="华文楷体" w:hAnsi="华文楷体" w:eastAsia="华文楷体"/>
            <w:sz w:val="28"/>
            <w:szCs w:val="28"/>
          </w:rPr>
          <w:delText>”</w:delText>
        </w:r>
      </w:del>
      <w:r>
        <w:rPr>
          <w:rFonts w:hint="eastAsia" w:ascii="华文楷体" w:hAnsi="华文楷体" w:eastAsia="华文楷体"/>
          <w:sz w:val="28"/>
          <w:szCs w:val="28"/>
        </w:rPr>
        <w:t>那么如果对</w:t>
      </w:r>
      <w:ins w:id="797" w:author="Administrator" w:date="2016-01-16T21:59:57Z">
        <w:r>
          <w:rPr>
            <w:rFonts w:hint="eastAsia" w:ascii="华文楷体" w:hAnsi="华文楷体" w:eastAsia="华文楷体"/>
            <w:sz w:val="28"/>
            <w:szCs w:val="28"/>
            <w:lang w:eastAsia="zh-CN"/>
          </w:rPr>
          <w:t>于</w:t>
        </w:r>
      </w:ins>
      <w:r>
        <w:rPr>
          <w:rFonts w:hint="eastAsia" w:ascii="华文楷体" w:hAnsi="华文楷体" w:eastAsia="华文楷体"/>
          <w:sz w:val="28"/>
          <w:szCs w:val="28"/>
        </w:rPr>
        <w:t>整个佛法嗔恚的话，那么就说</w:t>
      </w:r>
      <w:ins w:id="798" w:author="Administrator" w:date="2016-01-16T22:00:39Z">
        <w:r>
          <w:rPr>
            <w:rFonts w:hint="eastAsia" w:ascii="华文楷体" w:hAnsi="华文楷体" w:eastAsia="华文楷体"/>
            <w:sz w:val="28"/>
            <w:szCs w:val="28"/>
            <w:lang w:eastAsia="zh-CN"/>
          </w:rPr>
          <w:t>是</w:t>
        </w:r>
      </w:ins>
      <w:r>
        <w:rPr>
          <w:rFonts w:hint="eastAsia" w:ascii="华文楷体" w:hAnsi="华文楷体" w:eastAsia="华文楷体"/>
          <w:sz w:val="28"/>
          <w:szCs w:val="28"/>
        </w:rPr>
        <w:t>对</w:t>
      </w:r>
      <w:ins w:id="799" w:author="Administrator" w:date="2016-01-16T22:00:30Z">
        <w:r>
          <w:rPr>
            <w:rFonts w:hint="eastAsia" w:ascii="华文楷体" w:hAnsi="华文楷体" w:eastAsia="华文楷体"/>
            <w:sz w:val="28"/>
            <w:szCs w:val="28"/>
            <w:lang w:eastAsia="zh-CN"/>
          </w:rPr>
          <w:t>于</w:t>
        </w:r>
      </w:ins>
      <w:r>
        <w:rPr>
          <w:rFonts w:hint="eastAsia" w:ascii="华文楷体" w:hAnsi="华文楷体" w:eastAsia="华文楷体"/>
          <w:sz w:val="28"/>
          <w:szCs w:val="28"/>
        </w:rPr>
        <w:t>整个这个</w:t>
      </w:r>
      <w:ins w:id="800" w:author="Administrator" w:date="2016-01-17T15:25:49Z">
        <w:r>
          <w:rPr>
            <w:rFonts w:hint="eastAsia" w:ascii="华文楷体" w:hAnsi="华文楷体" w:eastAsia="华文楷体"/>
            <w:sz w:val="28"/>
            <w:szCs w:val="28"/>
            <w:lang w:eastAsia="zh-CN"/>
          </w:rPr>
          <w:t>可以说</w:t>
        </w:r>
      </w:ins>
      <w:r>
        <w:rPr>
          <w:rFonts w:hint="eastAsia" w:ascii="华文楷体" w:hAnsi="华文楷体" w:eastAsia="华文楷体"/>
          <w:sz w:val="28"/>
          <w:szCs w:val="28"/>
        </w:rPr>
        <w:t>苏醒法性种性的</w:t>
      </w:r>
      <w:ins w:id="801" w:author="Administrator" w:date="2016-01-16T22:00:10Z">
        <w:r>
          <w:rPr>
            <w:rFonts w:hint="eastAsia" w:ascii="华文楷体" w:hAnsi="华文楷体" w:eastAsia="华文楷体"/>
            <w:sz w:val="28"/>
            <w:szCs w:val="28"/>
            <w:lang w:eastAsia="zh-CN"/>
          </w:rPr>
          <w:t>这样一种因</w:t>
        </w:r>
      </w:ins>
      <w:del w:id="802" w:author="Administrator" w:date="2016-01-16T22:00:45Z">
        <w:r>
          <w:rPr>
            <w:rFonts w:hint="eastAsia" w:ascii="华文楷体" w:hAnsi="华文楷体" w:eastAsia="华文楷体"/>
            <w:sz w:val="28"/>
            <w:szCs w:val="28"/>
          </w:rPr>
          <w:delText>心做</w:delText>
        </w:r>
      </w:del>
      <w:ins w:id="803" w:author="Administrator" w:date="2016-01-16T22:00:49Z">
        <w:r>
          <w:rPr>
            <w:rFonts w:hint="eastAsia" w:ascii="华文楷体" w:hAnsi="华文楷体" w:eastAsia="华文楷体"/>
            <w:sz w:val="28"/>
            <w:szCs w:val="28"/>
            <w:lang w:eastAsia="zh-CN"/>
          </w:rPr>
          <w:t>造</w:t>
        </w:r>
      </w:ins>
      <w:r>
        <w:rPr>
          <w:rFonts w:hint="eastAsia" w:ascii="华文楷体" w:hAnsi="华文楷体" w:eastAsia="华文楷体"/>
          <w:sz w:val="28"/>
          <w:szCs w:val="28"/>
        </w:rPr>
        <w:t>了伤害，那么分别的对于胜义空性</w:t>
      </w:r>
      <w:ins w:id="804" w:author="Administrator" w:date="2016-01-17T15:27:48Z">
        <w:r>
          <w:rPr>
            <w:rFonts w:hint="eastAsia" w:ascii="华文楷体" w:hAnsi="华文楷体" w:eastAsia="华文楷体"/>
            <w:sz w:val="28"/>
            <w:szCs w:val="28"/>
            <w:lang w:eastAsia="zh-CN"/>
          </w:rPr>
          <w:t>、</w:t>
        </w:r>
      </w:ins>
      <w:ins w:id="805" w:author="Administrator" w:date="2016-01-17T15:27:46Z">
        <w:r>
          <w:rPr>
            <w:rFonts w:hint="eastAsia" w:ascii="华文楷体" w:hAnsi="华文楷体" w:eastAsia="华文楷体"/>
            <w:sz w:val="28"/>
            <w:szCs w:val="28"/>
          </w:rPr>
          <w:t>对于胜义空性</w:t>
        </w:r>
      </w:ins>
      <w:r>
        <w:rPr>
          <w:rFonts w:hint="eastAsia" w:ascii="华文楷体" w:hAnsi="华文楷体" w:eastAsia="华文楷体"/>
          <w:sz w:val="28"/>
          <w:szCs w:val="28"/>
        </w:rPr>
        <w:t>做嗔恚，实际上是在损害法身</w:t>
      </w:r>
      <w:ins w:id="806" w:author="Administrator" w:date="2016-01-16T10:33:45Z">
        <w:r>
          <w:rPr>
            <w:rFonts w:hint="eastAsia" w:ascii="华文楷体" w:hAnsi="华文楷体" w:eastAsia="华文楷体"/>
            <w:sz w:val="28"/>
            <w:szCs w:val="28"/>
            <w:lang w:eastAsia="zh-CN"/>
          </w:rPr>
          <w:t>。</w:t>
        </w:r>
      </w:ins>
      <w:del w:id="807" w:author="Administrator" w:date="2016-01-16T22:01:13Z">
        <w:r>
          <w:rPr>
            <w:rFonts w:hint="eastAsia" w:ascii="华文楷体" w:hAnsi="华文楷体" w:eastAsia="华文楷体"/>
            <w:sz w:val="28"/>
            <w:szCs w:val="28"/>
          </w:rPr>
          <w:delText>，原因</w:delText>
        </w:r>
      </w:del>
      <w:ins w:id="808" w:author="Administrator" w:date="2016-01-16T22:01:15Z">
        <w:r>
          <w:rPr>
            <w:rFonts w:hint="eastAsia" w:ascii="华文楷体" w:hAnsi="华文楷体" w:eastAsia="华文楷体"/>
            <w:sz w:val="28"/>
            <w:szCs w:val="28"/>
            <w:lang w:eastAsia="zh-CN"/>
          </w:rPr>
          <w:t>怎么</w:t>
        </w:r>
      </w:ins>
      <w:ins w:id="809" w:author="Administrator" w:date="2016-01-16T22:01:18Z">
        <w:r>
          <w:rPr>
            <w:rFonts w:hint="eastAsia" w:ascii="华文楷体" w:hAnsi="华文楷体" w:eastAsia="华文楷体"/>
            <w:sz w:val="28"/>
            <w:szCs w:val="28"/>
            <w:lang w:eastAsia="zh-CN"/>
          </w:rPr>
          <w:t>样</w:t>
        </w:r>
      </w:ins>
      <w:r>
        <w:rPr>
          <w:rFonts w:hint="eastAsia" w:ascii="华文楷体" w:hAnsi="华文楷体" w:eastAsia="华文楷体"/>
          <w:sz w:val="28"/>
          <w:szCs w:val="28"/>
        </w:rPr>
        <w:t>呢？</w:t>
      </w:r>
      <w:del w:id="810" w:author="Administrator" w:date="2016-01-17T15:26:15Z">
        <w:r>
          <w:rPr>
            <w:rFonts w:hint="eastAsia" w:ascii="华文楷体" w:hAnsi="华文楷体" w:eastAsia="华文楷体"/>
            <w:sz w:val="28"/>
            <w:szCs w:val="28"/>
          </w:rPr>
          <w:delText>——“</w:delText>
        </w:r>
      </w:del>
      <w:r>
        <w:rPr>
          <w:rFonts w:hint="eastAsia" w:ascii="华文楷体" w:hAnsi="华文楷体" w:eastAsia="华文楷体"/>
          <w:sz w:val="28"/>
          <w:szCs w:val="28"/>
        </w:rPr>
        <w:t>实际上是在损害与乃至轮回未空之前一直住世</w:t>
      </w:r>
      <w:ins w:id="811" w:author="Administrator" w:date="2016-01-17T15:26:05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del w:id="812" w:author="Administrator" w:date="2016-01-17T15:28:14Z">
        <w:r>
          <w:rPr>
            <w:rFonts w:hint="eastAsia" w:ascii="华文楷体" w:hAnsi="华文楷体" w:eastAsia="华文楷体"/>
            <w:sz w:val="28"/>
            <w:szCs w:val="28"/>
          </w:rPr>
          <w:delText>以</w:delText>
        </w:r>
      </w:del>
      <w:r>
        <w:rPr>
          <w:rFonts w:hint="eastAsia" w:ascii="华文楷体" w:hAnsi="华文楷体" w:eastAsia="华文楷体"/>
          <w:sz w:val="28"/>
          <w:szCs w:val="28"/>
        </w:rPr>
        <w:t>圆满自他利益为庄严、不可胜数之佛陀息息相关的法身。</w:t>
      </w:r>
      <w:del w:id="813" w:author="Administrator" w:date="2016-01-17T15:26:19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佛陀的法身是乃至轮回未空之前一直住世，他的本体是这样的，而且他是以圆满自他利益为庄严的，不可胜数的佛陀息息相关的法身，他的数目是非常多。一方面就是说和不可胜数的佛陀息息相关，再一个</w:t>
      </w:r>
      <w:ins w:id="814" w:author="Administrator" w:date="2016-01-17T15:28:41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这个法身他利益有情的力量是非常大的</w:t>
      </w:r>
      <w:ins w:id="815" w:author="Administrator" w:date="2016-01-16T10:35:00Z">
        <w:r>
          <w:rPr>
            <w:rFonts w:hint="eastAsia" w:ascii="华文楷体" w:hAnsi="华文楷体" w:eastAsia="华文楷体"/>
            <w:sz w:val="28"/>
            <w:szCs w:val="28"/>
            <w:lang w:eastAsia="zh-CN"/>
          </w:rPr>
          <w:t>，</w:t>
        </w:r>
      </w:ins>
      <w:del w:id="816" w:author="Administrator" w:date="2016-01-16T10:35:00Z">
        <w:r>
          <w:rPr>
            <w:rFonts w:hint="eastAsia" w:ascii="华文楷体" w:hAnsi="华文楷体" w:eastAsia="华文楷体"/>
            <w:sz w:val="28"/>
            <w:szCs w:val="28"/>
          </w:rPr>
          <w:delText>。</w:delText>
        </w:r>
      </w:del>
      <w:r>
        <w:rPr>
          <w:rFonts w:hint="eastAsia" w:ascii="华文楷体" w:hAnsi="华文楷体" w:eastAsia="华文楷体"/>
          <w:sz w:val="28"/>
          <w:szCs w:val="28"/>
        </w:rPr>
        <w:t>所以说这个空性啊实际上这个法身的种子啊就说胜义法这个信解真如，如果</w:t>
      </w:r>
      <w:ins w:id="817" w:author="Administrator" w:date="2016-01-16T22:02:59Z">
        <w:r>
          <w:rPr>
            <w:rFonts w:hint="eastAsia" w:ascii="华文楷体" w:hAnsi="华文楷体" w:eastAsia="华文楷体"/>
            <w:sz w:val="28"/>
            <w:szCs w:val="28"/>
            <w:lang w:eastAsia="zh-CN"/>
          </w:rPr>
          <w:t>你</w:t>
        </w:r>
      </w:ins>
      <w:del w:id="818" w:author="Administrator" w:date="2016-01-16T22:02:58Z">
        <w:r>
          <w:rPr>
            <w:rFonts w:hint="eastAsia" w:ascii="华文楷体" w:hAnsi="华文楷体" w:eastAsia="华文楷体"/>
            <w:sz w:val="28"/>
            <w:szCs w:val="28"/>
          </w:rPr>
          <w:delText>去</w:delText>
        </w:r>
      </w:del>
      <w:r>
        <w:rPr>
          <w:rFonts w:hint="eastAsia" w:ascii="华文楷体" w:hAnsi="华文楷体" w:eastAsia="华文楷体"/>
          <w:sz w:val="28"/>
          <w:szCs w:val="28"/>
        </w:rPr>
        <w:t>诽谤他的话，而且你这个诽谤造成危害的话，那么自己和他人的这样一种法身慧命受到了损害</w:t>
      </w:r>
      <w:ins w:id="819" w:author="Administrator" w:date="2016-01-16T10:38:03Z">
        <w:r>
          <w:rPr>
            <w:rFonts w:hint="eastAsia" w:ascii="华文楷体" w:hAnsi="华文楷体" w:eastAsia="华文楷体"/>
            <w:sz w:val="28"/>
            <w:szCs w:val="28"/>
            <w:lang w:eastAsia="zh-CN"/>
          </w:rPr>
          <w:t>。</w:t>
        </w:r>
      </w:ins>
      <w:del w:id="820" w:author="Administrator" w:date="2016-01-16T10:38:02Z">
        <w:r>
          <w:rPr>
            <w:rFonts w:hint="eastAsia" w:ascii="华文楷体" w:hAnsi="华文楷体" w:eastAsia="华文楷体"/>
            <w:sz w:val="28"/>
            <w:szCs w:val="28"/>
          </w:rPr>
          <w:delText>，</w:delText>
        </w:r>
      </w:del>
      <w:r>
        <w:rPr>
          <w:rFonts w:hint="eastAsia" w:ascii="华文楷体" w:hAnsi="华文楷体" w:eastAsia="华文楷体"/>
          <w:sz w:val="28"/>
          <w:szCs w:val="28"/>
        </w:rPr>
        <w:t>然后不单单是从这个方面受到了损害，</w:t>
      </w:r>
      <w:del w:id="821" w:author="Administrator" w:date="2016-01-16T10:37:44Z">
        <w:r>
          <w:rPr>
            <w:rFonts w:hint="eastAsia" w:ascii="华文楷体" w:hAnsi="华文楷体" w:eastAsia="华文楷体"/>
            <w:sz w:val="28"/>
            <w:szCs w:val="28"/>
          </w:rPr>
          <w:delText>【30:01】</w:delText>
        </w:r>
      </w:del>
    </w:p>
    <w:p>
      <w:pPr>
        <w:ind w:firstLine="570"/>
        <w:rPr>
          <w:ins w:id="822" w:author="Administrator" w:date="2016-01-16T10:42:49Z"/>
          <w:rFonts w:hint="eastAsia" w:ascii="华文楷体" w:hAnsi="华文楷体" w:eastAsia="华文楷体"/>
          <w:sz w:val="28"/>
          <w:szCs w:val="28"/>
          <w:lang w:eastAsia="zh-CN"/>
        </w:rPr>
      </w:pPr>
      <w:del w:id="823" w:author="Administrator" w:date="2016-01-16T10:37:44Z">
        <w:r>
          <w:rPr>
            <w:rFonts w:hint="eastAsia" w:ascii="华文楷体" w:hAnsi="华文楷体" w:eastAsia="华文楷体"/>
            <w:sz w:val="28"/>
            <w:szCs w:val="28"/>
          </w:rPr>
          <w:delText>然后不单单是从这个方面受到损害，</w:delText>
        </w:r>
      </w:del>
      <w:r>
        <w:rPr>
          <w:rFonts w:hint="eastAsia" w:ascii="华文楷体" w:hAnsi="华文楷体" w:eastAsia="华文楷体"/>
          <w:sz w:val="28"/>
          <w:szCs w:val="28"/>
        </w:rPr>
        <w:t>那么如果这个法身慧命不受到损害的话，他会通过这样发展下去成为菩萨，成为菩萨之后开始利益无量无边的众生，成佛之后利益无量无边的众生，所以这个时候你诽谤这样一种真实的空性</w:t>
      </w:r>
      <w:ins w:id="824" w:author="Administrator" w:date="2016-01-17T15:29:12Z">
        <w:r>
          <w:rPr>
            <w:rFonts w:hint="eastAsia" w:ascii="华文楷体" w:hAnsi="华文楷体" w:eastAsia="华文楷体"/>
            <w:sz w:val="28"/>
            <w:szCs w:val="28"/>
            <w:lang w:eastAsia="zh-CN"/>
          </w:rPr>
          <w:t>，</w:t>
        </w:r>
      </w:ins>
      <w:r>
        <w:rPr>
          <w:rFonts w:hint="eastAsia" w:ascii="华文楷体" w:hAnsi="华文楷体" w:eastAsia="华文楷体"/>
          <w:sz w:val="28"/>
          <w:szCs w:val="28"/>
        </w:rPr>
        <w:t>你对于这个胜义法嗔恚的话，实际上是对自他造的最难忍的伤害，这个方面</w:t>
      </w:r>
      <w:ins w:id="825" w:author="Administrator" w:date="2016-01-16T22:03:38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一定是要高度重视的</w:t>
      </w:r>
      <w:ins w:id="826" w:author="Administrator" w:date="2016-01-16T22:04:12Z">
        <w:r>
          <w:rPr>
            <w:rFonts w:hint="eastAsia" w:ascii="华文楷体" w:hAnsi="华文楷体" w:eastAsia="华文楷体"/>
            <w:sz w:val="28"/>
            <w:szCs w:val="28"/>
            <w:lang w:eastAsia="zh-CN"/>
          </w:rPr>
          <w:t>，</w:t>
        </w:r>
      </w:ins>
      <w:ins w:id="827" w:author="Administrator" w:date="2016-01-16T22:04:18Z">
        <w:r>
          <w:rPr>
            <w:rFonts w:hint="eastAsia" w:ascii="华文楷体" w:hAnsi="华文楷体" w:eastAsia="华文楷体"/>
            <w:sz w:val="28"/>
            <w:szCs w:val="28"/>
            <w:lang w:eastAsia="zh-CN"/>
          </w:rPr>
          <w:t>一定</w:t>
        </w:r>
      </w:ins>
      <w:ins w:id="828" w:author="Administrator" w:date="2016-01-16T22:04:04Z">
        <w:r>
          <w:rPr>
            <w:rFonts w:hint="eastAsia" w:ascii="华文楷体" w:hAnsi="华文楷体" w:eastAsia="华文楷体"/>
            <w:sz w:val="28"/>
            <w:szCs w:val="28"/>
          </w:rPr>
          <w:t>要高度重视</w:t>
        </w:r>
      </w:ins>
      <w:del w:id="829" w:author="Administrator" w:date="2016-01-16T10:38:25Z">
        <w:r>
          <w:rPr>
            <w:rFonts w:hint="eastAsia" w:ascii="华文楷体" w:hAnsi="华文楷体" w:eastAsia="华文楷体"/>
            <w:sz w:val="28"/>
            <w:szCs w:val="28"/>
          </w:rPr>
          <w:delText>，</w:delText>
        </w:r>
      </w:del>
      <w:ins w:id="830" w:author="Administrator" w:date="2016-01-16T10:38:2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所以这个对胜义法嗔恚呢实际上是在损害与佛陀息息相关的法身慧命的缘故，所以说这方面</w:t>
      </w:r>
      <w:ins w:id="831" w:author="Administrator" w:date="2016-01-17T15:29:32Z">
        <w:r>
          <w:rPr>
            <w:rFonts w:hint="eastAsia" w:ascii="华文楷体" w:hAnsi="华文楷体" w:eastAsia="华文楷体"/>
            <w:sz w:val="28"/>
            <w:szCs w:val="28"/>
            <w:lang w:eastAsia="zh-CN"/>
          </w:rPr>
          <w:t>他</w:t>
        </w:r>
      </w:ins>
      <w:r>
        <w:rPr>
          <w:rFonts w:hint="eastAsia" w:ascii="华文楷体" w:hAnsi="华文楷体" w:eastAsia="华文楷体"/>
          <w:sz w:val="28"/>
          <w:szCs w:val="28"/>
        </w:rPr>
        <w:t>的过失是相当严重的，过失相当严重。对于我们自己来讲的</w:t>
      </w:r>
      <w:del w:id="832" w:author="Administrator" w:date="2016-01-16T10:39:21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话，应该通过学习的方式对于这样一种大乘</w:t>
      </w:r>
      <w:ins w:id="833" w:author="Administrator" w:date="2016-01-16T22:04:53Z">
        <w:r>
          <w:rPr>
            <w:rFonts w:hint="eastAsia" w:ascii="华文楷体" w:hAnsi="华文楷体" w:eastAsia="华文楷体"/>
            <w:sz w:val="28"/>
            <w:szCs w:val="28"/>
            <w:lang w:eastAsia="zh-CN"/>
          </w:rPr>
          <w:t>的</w:t>
        </w:r>
      </w:ins>
      <w:r>
        <w:rPr>
          <w:rFonts w:hint="eastAsia" w:ascii="华文楷体" w:hAnsi="华文楷体" w:eastAsia="华文楷体"/>
          <w:sz w:val="28"/>
          <w:szCs w:val="28"/>
        </w:rPr>
        <w:t>空性</w:t>
      </w:r>
      <w:del w:id="834" w:author="Administrator" w:date="2016-01-16T22:04:54Z">
        <w:r>
          <w:rPr>
            <w:rFonts w:hint="eastAsia" w:ascii="华文楷体" w:hAnsi="华文楷体" w:eastAsia="华文楷体"/>
            <w:sz w:val="28"/>
            <w:szCs w:val="28"/>
          </w:rPr>
          <w:delText>的</w:delText>
        </w:r>
      </w:del>
      <w:r>
        <w:rPr>
          <w:rFonts w:hint="eastAsia" w:ascii="华文楷体" w:hAnsi="华文楷体" w:eastAsia="华文楷体"/>
          <w:sz w:val="28"/>
          <w:szCs w:val="28"/>
        </w:rPr>
        <w:t>产生定解，如果产生定解之后呢别人说空性怎么不好了，自己实际上已经对这个空性的本性已经完全掌握了</w:t>
      </w:r>
      <w:ins w:id="835" w:author="Administrator" w:date="2016-01-16T10:40:24Z">
        <w:r>
          <w:rPr>
            <w:rFonts w:hint="eastAsia" w:ascii="华文楷体" w:hAnsi="华文楷体" w:eastAsia="华文楷体"/>
            <w:sz w:val="28"/>
            <w:szCs w:val="28"/>
            <w:lang w:eastAsia="zh-CN"/>
          </w:rPr>
          <w:t>，</w:t>
        </w:r>
      </w:ins>
      <w:ins w:id="836" w:author="Administrator" w:date="2016-01-16T22:05:37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不管你怎么说反正我是对于这个空性已经真正了解了的，而且可以通过殊胜的教证和理证予以反驳的，所以说能够利益自己也能够利益他人</w:t>
      </w:r>
      <w:ins w:id="837" w:author="Administrator" w:date="2016-01-17T15:30:08Z">
        <w:r>
          <w:rPr>
            <w:rFonts w:hint="eastAsia" w:ascii="华文楷体" w:hAnsi="华文楷体" w:eastAsia="华文楷体"/>
            <w:sz w:val="28"/>
            <w:szCs w:val="28"/>
            <w:lang w:eastAsia="zh-CN"/>
          </w:rPr>
          <w:t>。</w:t>
        </w:r>
      </w:ins>
      <w:del w:id="838" w:author="Administrator" w:date="2016-01-17T15:30:07Z">
        <w:r>
          <w:rPr>
            <w:rFonts w:hint="eastAsia" w:ascii="华文楷体" w:hAnsi="华文楷体" w:eastAsia="华文楷体"/>
            <w:sz w:val="28"/>
            <w:szCs w:val="28"/>
          </w:rPr>
          <w:delText>，</w:delText>
        </w:r>
      </w:del>
      <w:r>
        <w:rPr>
          <w:rFonts w:hint="eastAsia" w:ascii="华文楷体" w:hAnsi="华文楷体" w:eastAsia="华文楷体"/>
          <w:sz w:val="28"/>
          <w:szCs w:val="28"/>
        </w:rPr>
        <w:t>如果遇到了对胜义法不理解的人还可以开导他</w:t>
      </w:r>
      <w:ins w:id="839" w:author="Administrator" w:date="2016-01-16T22:05:59Z">
        <w:r>
          <w:rPr>
            <w:rFonts w:hint="eastAsia" w:ascii="华文楷体" w:hAnsi="华文楷体" w:eastAsia="华文楷体"/>
            <w:sz w:val="28"/>
            <w:szCs w:val="28"/>
            <w:lang w:eastAsia="zh-CN"/>
          </w:rPr>
          <w:t>，</w:t>
        </w:r>
      </w:ins>
      <w:r>
        <w:rPr>
          <w:rFonts w:hint="eastAsia" w:ascii="华文楷体" w:hAnsi="华文楷体" w:eastAsia="华文楷体"/>
          <w:sz w:val="28"/>
          <w:szCs w:val="28"/>
        </w:rPr>
        <w:t>让他对这个胜义法产生这样一种信心</w:t>
      </w:r>
      <w:ins w:id="840" w:author="Administrator" w:date="2016-01-16T10:40:52Z">
        <w:r>
          <w:rPr>
            <w:rFonts w:hint="eastAsia" w:ascii="华文楷体" w:hAnsi="华文楷体" w:eastAsia="华文楷体"/>
            <w:sz w:val="28"/>
            <w:szCs w:val="28"/>
            <w:lang w:eastAsia="zh-CN"/>
          </w:rPr>
          <w:t>。</w:t>
        </w:r>
      </w:ins>
      <w:del w:id="841" w:author="Administrator" w:date="2016-01-16T10:40:51Z">
        <w:r>
          <w:rPr>
            <w:rFonts w:hint="eastAsia" w:ascii="华文楷体" w:hAnsi="华文楷体" w:eastAsia="华文楷体"/>
            <w:sz w:val="28"/>
            <w:szCs w:val="28"/>
          </w:rPr>
          <w:delText>，</w:delText>
        </w:r>
      </w:del>
      <w:r>
        <w:rPr>
          <w:rFonts w:hint="eastAsia" w:ascii="华文楷体" w:hAnsi="华文楷体" w:eastAsia="华文楷体"/>
          <w:sz w:val="28"/>
          <w:szCs w:val="28"/>
        </w:rPr>
        <w:t>那么如果你对胜义法嗔恚他的过失这么严重，那么</w:t>
      </w:r>
      <w:ins w:id="842" w:author="Administrator" w:date="2016-01-17T15:30:51Z">
        <w:r>
          <w:rPr>
            <w:rFonts w:hint="eastAsia" w:ascii="华文楷体" w:hAnsi="华文楷体" w:eastAsia="华文楷体"/>
            <w:sz w:val="28"/>
            <w:szCs w:val="28"/>
            <w:lang w:eastAsia="zh-CN"/>
          </w:rPr>
          <w:t>我们再讲</w:t>
        </w:r>
      </w:ins>
      <w:r>
        <w:rPr>
          <w:rFonts w:hint="eastAsia" w:ascii="华文楷体" w:hAnsi="华文楷体" w:eastAsia="华文楷体"/>
          <w:sz w:val="28"/>
          <w:szCs w:val="28"/>
        </w:rPr>
        <w:t>反过来</w:t>
      </w:r>
      <w:del w:id="843" w:author="Administrator" w:date="2016-01-17T15:31:45Z">
        <w:r>
          <w:rPr>
            <w:rFonts w:hint="eastAsia" w:ascii="华文楷体" w:hAnsi="华文楷体" w:eastAsia="华文楷体"/>
            <w:sz w:val="28"/>
            <w:szCs w:val="28"/>
          </w:rPr>
          <w:delText>我们再讲</w:delText>
        </w:r>
      </w:del>
      <w:r>
        <w:rPr>
          <w:rFonts w:hint="eastAsia" w:ascii="华文楷体" w:hAnsi="华文楷体" w:eastAsia="华文楷体"/>
          <w:sz w:val="28"/>
          <w:szCs w:val="28"/>
        </w:rPr>
        <w:t>你如果对胜义法</w:t>
      </w:r>
      <w:ins w:id="844" w:author="Administrator" w:date="2016-01-17T15:30:19Z">
        <w:r>
          <w:rPr>
            <w:rFonts w:hint="eastAsia" w:ascii="华文楷体" w:hAnsi="华文楷体" w:eastAsia="华文楷体"/>
            <w:sz w:val="28"/>
            <w:szCs w:val="28"/>
            <w:lang w:eastAsia="zh-CN"/>
          </w:rPr>
          <w:t>、</w:t>
        </w:r>
      </w:ins>
      <w:ins w:id="845" w:author="Administrator" w:date="2016-01-17T15:30:23Z">
        <w:r>
          <w:rPr>
            <w:rFonts w:hint="eastAsia" w:ascii="华文楷体" w:hAnsi="华文楷体" w:eastAsia="华文楷体"/>
            <w:sz w:val="28"/>
            <w:szCs w:val="28"/>
            <w:lang w:eastAsia="zh-CN"/>
          </w:rPr>
          <w:t>对空性</w:t>
        </w:r>
      </w:ins>
      <w:r>
        <w:rPr>
          <w:rFonts w:hint="eastAsia" w:ascii="华文楷体" w:hAnsi="华文楷体" w:eastAsia="华文楷体"/>
          <w:sz w:val="28"/>
          <w:szCs w:val="28"/>
        </w:rPr>
        <w:t>产生信心他</w:t>
      </w:r>
      <w:ins w:id="846" w:author="Administrator" w:date="2016-01-16T22:06:14Z">
        <w:r>
          <w:rPr>
            <w:rFonts w:hint="eastAsia" w:ascii="华文楷体" w:hAnsi="华文楷体" w:eastAsia="华文楷体"/>
            <w:sz w:val="28"/>
            <w:szCs w:val="28"/>
            <w:lang w:eastAsia="zh-CN"/>
          </w:rPr>
          <w:t>的</w:t>
        </w:r>
      </w:ins>
      <w:r>
        <w:rPr>
          <w:rFonts w:hint="eastAsia" w:ascii="华文楷体" w:hAnsi="华文楷体" w:eastAsia="华文楷体"/>
          <w:sz w:val="28"/>
          <w:szCs w:val="28"/>
        </w:rPr>
        <w:t>功德又是怎么样的</w:t>
      </w:r>
      <w:ins w:id="847" w:author="Administrator" w:date="2016-01-17T15:32:05Z">
        <w:r>
          <w:rPr>
            <w:rFonts w:hint="eastAsia" w:ascii="华文楷体" w:hAnsi="华文楷体" w:eastAsia="华文楷体"/>
            <w:sz w:val="28"/>
            <w:szCs w:val="28"/>
            <w:lang w:eastAsia="zh-CN"/>
          </w:rPr>
          <w:t>？</w:t>
        </w:r>
      </w:ins>
      <w:del w:id="848" w:author="Administrator" w:date="2016-01-17T15:32:05Z">
        <w:r>
          <w:rPr>
            <w:rFonts w:hint="eastAsia" w:ascii="华文楷体" w:hAnsi="华文楷体" w:eastAsia="华文楷体"/>
            <w:sz w:val="28"/>
            <w:szCs w:val="28"/>
          </w:rPr>
          <w:delText>，</w:delText>
        </w:r>
      </w:del>
      <w:r>
        <w:rPr>
          <w:rFonts w:hint="eastAsia" w:ascii="华文楷体" w:hAnsi="华文楷体" w:eastAsia="华文楷体"/>
          <w:sz w:val="28"/>
          <w:szCs w:val="28"/>
        </w:rPr>
        <w:t>你的过失有多大反过来之后你的功德就有</w:t>
      </w:r>
      <w:ins w:id="849" w:author="Administrator" w:date="2016-01-16T22:06:52Z">
        <w:r>
          <w:rPr>
            <w:rFonts w:hint="eastAsia" w:ascii="华文楷体" w:hAnsi="华文楷体" w:eastAsia="华文楷体"/>
            <w:sz w:val="28"/>
            <w:szCs w:val="28"/>
            <w:lang w:eastAsia="zh-CN"/>
          </w:rPr>
          <w:t>这么</w:t>
        </w:r>
      </w:ins>
      <w:del w:id="850" w:author="Administrator" w:date="2016-01-16T22:06:50Z">
        <w:r>
          <w:rPr>
            <w:rFonts w:hint="eastAsia" w:ascii="华文楷体" w:hAnsi="华文楷体" w:eastAsia="华文楷体"/>
            <w:sz w:val="28"/>
            <w:szCs w:val="28"/>
          </w:rPr>
          <w:delText>多</w:delText>
        </w:r>
      </w:del>
      <w:r>
        <w:rPr>
          <w:rFonts w:hint="eastAsia" w:ascii="华文楷体" w:hAnsi="华文楷体" w:eastAsia="华文楷体"/>
          <w:sz w:val="28"/>
          <w:szCs w:val="28"/>
        </w:rPr>
        <w:t>大</w:t>
      </w:r>
      <w:ins w:id="851" w:author="Administrator" w:date="2016-01-16T22:09:04Z">
        <w:r>
          <w:rPr>
            <w:rFonts w:hint="eastAsia" w:ascii="华文楷体" w:hAnsi="华文楷体" w:eastAsia="华文楷体"/>
            <w:sz w:val="28"/>
            <w:szCs w:val="28"/>
            <w:lang w:eastAsia="zh-CN"/>
          </w:rPr>
          <w:t>。</w:t>
        </w:r>
      </w:ins>
      <w:del w:id="852" w:author="Administrator" w:date="2016-01-16T22:09:04Z">
        <w:r>
          <w:rPr>
            <w:rFonts w:hint="eastAsia" w:ascii="华文楷体" w:hAnsi="华文楷体" w:eastAsia="华文楷体"/>
            <w:sz w:val="28"/>
            <w:szCs w:val="28"/>
          </w:rPr>
          <w:delText>，</w:delText>
        </w:r>
      </w:del>
      <w:r>
        <w:rPr>
          <w:rFonts w:hint="eastAsia" w:ascii="华文楷体" w:hAnsi="华文楷体" w:eastAsia="华文楷体"/>
          <w:sz w:val="28"/>
          <w:szCs w:val="28"/>
        </w:rPr>
        <w:t>你一个人受持</w:t>
      </w:r>
      <w:ins w:id="853" w:author="Administrator" w:date="2016-01-16T10:41:20Z">
        <w:r>
          <w:rPr>
            <w:rFonts w:hint="eastAsia" w:ascii="华文楷体" w:hAnsi="华文楷体" w:eastAsia="华文楷体"/>
            <w:sz w:val="28"/>
            <w:szCs w:val="28"/>
            <w:lang w:eastAsia="zh-CN"/>
          </w:rPr>
          <w:t>，</w:t>
        </w:r>
      </w:ins>
      <w:r>
        <w:rPr>
          <w:rFonts w:hint="eastAsia" w:ascii="华文楷体" w:hAnsi="华文楷体" w:eastAsia="华文楷体"/>
          <w:sz w:val="28"/>
          <w:szCs w:val="28"/>
        </w:rPr>
        <w:t>你再把这样一种空性的教义传递给他人</w:t>
      </w:r>
      <w:ins w:id="854" w:author="Administrator" w:date="2016-01-16T22:09:42Z">
        <w:r>
          <w:rPr>
            <w:rFonts w:hint="eastAsia" w:ascii="华文楷体" w:hAnsi="华文楷体" w:eastAsia="华文楷体"/>
            <w:sz w:val="28"/>
            <w:szCs w:val="28"/>
            <w:lang w:eastAsia="zh-CN"/>
          </w:rPr>
          <w:t>，</w:t>
        </w:r>
      </w:ins>
      <w:r>
        <w:rPr>
          <w:rFonts w:hint="eastAsia" w:ascii="华文楷体" w:hAnsi="华文楷体" w:eastAsia="华文楷体"/>
          <w:sz w:val="28"/>
          <w:szCs w:val="28"/>
        </w:rPr>
        <w:t>让他人也来受持这样一种空性的教义，实际上他的功德是非常巨大的，因为这个在延续法身慧命呀，在延续法身慧命</w:t>
      </w:r>
      <w:ins w:id="855" w:author="Administrator" w:date="2016-01-16T22:07:15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这个法身呢</w:t>
      </w:r>
      <w:del w:id="856" w:author="Administrator" w:date="2016-01-16T22:09:25Z">
        <w:r>
          <w:rPr>
            <w:rFonts w:hint="eastAsia" w:ascii="华文楷体" w:hAnsi="华文楷体" w:eastAsia="华文楷体"/>
            <w:sz w:val="28"/>
            <w:szCs w:val="28"/>
          </w:rPr>
          <w:delText>来自</w:delText>
        </w:r>
      </w:del>
      <w:ins w:id="857" w:author="Administrator" w:date="2016-01-16T22:09:27Z">
        <w:r>
          <w:rPr>
            <w:rFonts w:hint="eastAsia" w:ascii="华文楷体" w:hAnsi="华文楷体" w:eastAsia="华文楷体"/>
            <w:sz w:val="28"/>
            <w:szCs w:val="28"/>
            <w:lang w:eastAsia="zh-CN"/>
          </w:rPr>
          <w:t>就说</w:t>
        </w:r>
      </w:ins>
      <w:ins w:id="858" w:author="Administrator" w:date="2016-01-16T22:08:25Z">
        <w:r>
          <w:rPr>
            <w:rFonts w:hint="eastAsia" w:ascii="黑体" w:hAnsi="黑体" w:eastAsia="黑体" w:cs="黑体"/>
            <w:sz w:val="28"/>
            <w:szCs w:val="28"/>
          </w:rPr>
          <w:t>乃至轮回未空之前</w:t>
        </w:r>
      </w:ins>
      <w:del w:id="859" w:author="Administrator" w:date="2016-01-16T22:07:20Z">
        <w:r>
          <w:rPr>
            <w:rFonts w:hint="eastAsia" w:ascii="华文楷体" w:hAnsi="华文楷体" w:eastAsia="华文楷体"/>
            <w:sz w:val="28"/>
            <w:szCs w:val="28"/>
          </w:rPr>
          <w:delText>【31:</w:delText>
        </w:r>
      </w:del>
      <w:del w:id="860" w:author="Administrator" w:date="2016-01-16T22:07:21Z">
        <w:r>
          <w:rPr>
            <w:rFonts w:hint="eastAsia" w:ascii="华文楷体" w:hAnsi="华文楷体" w:eastAsia="华文楷体"/>
            <w:sz w:val="28"/>
            <w:szCs w:val="28"/>
          </w:rPr>
          <w:delText>37】</w:delText>
        </w:r>
      </w:del>
      <w:r>
        <w:rPr>
          <w:rFonts w:hint="eastAsia" w:ascii="华文楷体" w:hAnsi="华文楷体" w:eastAsia="华文楷体"/>
          <w:sz w:val="28"/>
          <w:szCs w:val="28"/>
        </w:rPr>
        <w:t>一直住世的</w:t>
      </w:r>
      <w:ins w:id="861" w:author="Administrator" w:date="2016-01-16T22:10:53Z">
        <w:r>
          <w:rPr>
            <w:rFonts w:hint="eastAsia" w:ascii="华文楷体" w:hAnsi="华文楷体" w:eastAsia="华文楷体"/>
            <w:sz w:val="28"/>
            <w:szCs w:val="28"/>
            <w:lang w:eastAsia="zh-CN"/>
          </w:rPr>
          <w:t>、</w:t>
        </w:r>
      </w:ins>
      <w:del w:id="862" w:author="Administrator" w:date="2016-01-16T22:10:53Z">
        <w:r>
          <w:rPr>
            <w:rFonts w:hint="eastAsia" w:ascii="华文楷体" w:hAnsi="华文楷体" w:eastAsia="华文楷体"/>
            <w:sz w:val="28"/>
            <w:szCs w:val="28"/>
          </w:rPr>
          <w:delText>，</w:delText>
        </w:r>
      </w:del>
      <w:r>
        <w:rPr>
          <w:rFonts w:hint="eastAsia" w:ascii="华文楷体" w:hAnsi="华文楷体" w:eastAsia="华文楷体"/>
          <w:sz w:val="28"/>
          <w:szCs w:val="28"/>
        </w:rPr>
        <w:t>圆满自他利益为庄严的</w:t>
      </w:r>
      <w:ins w:id="863" w:author="Administrator" w:date="2016-01-16T22:10:56Z">
        <w:r>
          <w:rPr>
            <w:rFonts w:hint="eastAsia" w:ascii="华文楷体" w:hAnsi="华文楷体" w:eastAsia="华文楷体"/>
            <w:sz w:val="28"/>
            <w:szCs w:val="28"/>
            <w:lang w:eastAsia="zh-CN"/>
          </w:rPr>
          <w:t>、</w:t>
        </w:r>
      </w:ins>
      <w:del w:id="864" w:author="Administrator" w:date="2016-01-16T22:10:56Z">
        <w:r>
          <w:rPr>
            <w:rFonts w:hint="eastAsia" w:ascii="华文楷体" w:hAnsi="华文楷体" w:eastAsia="华文楷体"/>
            <w:sz w:val="28"/>
            <w:szCs w:val="28"/>
          </w:rPr>
          <w:delText>，</w:delText>
        </w:r>
      </w:del>
      <w:r>
        <w:rPr>
          <w:rFonts w:hint="eastAsia" w:ascii="华文楷体" w:hAnsi="华文楷体" w:eastAsia="华文楷体"/>
          <w:sz w:val="28"/>
          <w:szCs w:val="28"/>
        </w:rPr>
        <w:t>不可胜数的佛陀息息相关的法身，所有的众生都是依靠这样的法身得度的，所以如果能够信解这样一种法身的众生</w:t>
      </w:r>
      <w:ins w:id="865" w:author="Administrator" w:date="2016-01-16T10:42:03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如果能够传讲这样的法身</w:t>
      </w:r>
      <w:ins w:id="866" w:author="Administrator" w:date="2016-01-16T22:10:28Z">
        <w:r>
          <w:rPr>
            <w:rFonts w:hint="eastAsia" w:ascii="华文楷体" w:hAnsi="华文楷体" w:eastAsia="华文楷体"/>
            <w:sz w:val="28"/>
            <w:szCs w:val="28"/>
            <w:lang w:eastAsia="zh-CN"/>
          </w:rPr>
          <w:t>的</w:t>
        </w:r>
      </w:ins>
      <w:r>
        <w:rPr>
          <w:rFonts w:hint="eastAsia" w:ascii="华文楷体" w:hAnsi="华文楷体" w:eastAsia="华文楷体"/>
          <w:sz w:val="28"/>
          <w:szCs w:val="28"/>
        </w:rPr>
        <w:t>众生</w:t>
      </w:r>
      <w:ins w:id="867" w:author="Administrator" w:date="2016-01-16T22:10:31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实际上他的功德利益肯定是非常大的</w:t>
      </w:r>
      <w:ins w:id="868" w:author="Administrator" w:date="2016-01-16T10:42:39Z">
        <w:r>
          <w:rPr>
            <w:rFonts w:hint="eastAsia" w:ascii="华文楷体" w:hAnsi="华文楷体" w:eastAsia="华文楷体"/>
            <w:sz w:val="28"/>
            <w:szCs w:val="28"/>
            <w:lang w:eastAsia="zh-CN"/>
          </w:rPr>
          <w:t>。</w:t>
        </w:r>
      </w:ins>
    </w:p>
    <w:p>
      <w:pPr>
        <w:ind w:firstLine="570"/>
        <w:rPr>
          <w:ins w:id="869" w:author="Administrator" w:date="2016-01-16T11:09:30Z"/>
          <w:rFonts w:hint="eastAsia" w:ascii="华文楷体" w:hAnsi="华文楷体" w:eastAsia="华文楷体"/>
          <w:sz w:val="28"/>
          <w:szCs w:val="28"/>
          <w:lang w:eastAsia="zh-CN"/>
        </w:rPr>
      </w:pPr>
      <w:del w:id="870" w:author="Administrator" w:date="2016-01-16T10:42:38Z">
        <w:r>
          <w:rPr>
            <w:rFonts w:hint="eastAsia" w:ascii="华文楷体" w:hAnsi="华文楷体" w:eastAsia="华文楷体"/>
            <w:sz w:val="28"/>
            <w:szCs w:val="28"/>
          </w:rPr>
          <w:delText>，</w:delText>
        </w:r>
      </w:del>
      <w:r>
        <w:rPr>
          <w:rFonts w:hint="eastAsia" w:ascii="华文楷体" w:hAnsi="华文楷体" w:eastAsia="华文楷体"/>
          <w:sz w:val="28"/>
          <w:szCs w:val="28"/>
        </w:rPr>
        <w:t>也就是因为这个缘故，佛陀在金刚经等等的经典当中再再的赞叹，乃至于一个四句偈你持诵</w:t>
      </w:r>
      <w:ins w:id="871" w:author="Administrator" w:date="2016-01-16T10:43:00Z">
        <w:r>
          <w:rPr>
            <w:rFonts w:hint="eastAsia" w:ascii="华文楷体" w:hAnsi="华文楷体" w:eastAsia="华文楷体"/>
            <w:sz w:val="28"/>
            <w:szCs w:val="28"/>
            <w:lang w:eastAsia="zh-CN"/>
          </w:rPr>
          <w:t>、</w:t>
        </w:r>
      </w:ins>
      <w:r>
        <w:rPr>
          <w:rFonts w:hint="eastAsia" w:ascii="华文楷体" w:hAnsi="华文楷体" w:eastAsia="华文楷体"/>
          <w:sz w:val="28"/>
          <w:szCs w:val="28"/>
        </w:rPr>
        <w:t>你能够受持</w:t>
      </w:r>
      <w:ins w:id="872" w:author="Administrator" w:date="2016-01-16T10:43:07Z">
        <w:r>
          <w:rPr>
            <w:rFonts w:hint="eastAsia" w:ascii="华文楷体" w:hAnsi="华文楷体" w:eastAsia="华文楷体"/>
            <w:sz w:val="28"/>
            <w:szCs w:val="28"/>
            <w:lang w:eastAsia="zh-CN"/>
          </w:rPr>
          <w:t>、</w:t>
        </w:r>
      </w:ins>
      <w:r>
        <w:rPr>
          <w:rFonts w:hint="eastAsia" w:ascii="华文楷体" w:hAnsi="华文楷体" w:eastAsia="华文楷体"/>
          <w:sz w:val="28"/>
          <w:szCs w:val="28"/>
        </w:rPr>
        <w:t>你能够传讲</w:t>
      </w:r>
      <w:ins w:id="873" w:author="Administrator" w:date="2016-01-16T10:43:13Z">
        <w:r>
          <w:rPr>
            <w:rFonts w:hint="eastAsia" w:ascii="华文楷体" w:hAnsi="华文楷体" w:eastAsia="华文楷体"/>
            <w:sz w:val="28"/>
            <w:szCs w:val="28"/>
            <w:lang w:eastAsia="zh-CN"/>
          </w:rPr>
          <w:t>，</w:t>
        </w:r>
      </w:ins>
      <w:r>
        <w:rPr>
          <w:rFonts w:hint="eastAsia" w:ascii="华文楷体" w:hAnsi="华文楷体" w:eastAsia="华文楷体"/>
          <w:sz w:val="28"/>
          <w:szCs w:val="28"/>
        </w:rPr>
        <w:t>你的功德就说完全超胜</w:t>
      </w:r>
      <w:ins w:id="874" w:author="Administrator" w:date="2016-01-16T22:12:07Z">
        <w:r>
          <w:rPr>
            <w:rFonts w:hint="eastAsia" w:ascii="华文楷体" w:hAnsi="华文楷体" w:eastAsia="华文楷体"/>
            <w:sz w:val="28"/>
            <w:szCs w:val="28"/>
            <w:lang w:eastAsia="zh-CN"/>
          </w:rPr>
          <w:t>了</w:t>
        </w:r>
      </w:ins>
      <w:r>
        <w:rPr>
          <w:rFonts w:hint="eastAsia" w:ascii="华文楷体" w:hAnsi="华文楷体" w:eastAsia="华文楷体"/>
          <w:sz w:val="28"/>
          <w:szCs w:val="28"/>
        </w:rPr>
        <w:t>整个世界铺满七宝做布施的功德，所以说再再讲了这个问题的</w:t>
      </w:r>
      <w:ins w:id="875" w:author="Administrator" w:date="2016-01-16T10:43:41Z">
        <w:r>
          <w:rPr>
            <w:rFonts w:hint="eastAsia" w:ascii="华文楷体" w:hAnsi="华文楷体" w:eastAsia="华文楷体"/>
            <w:sz w:val="28"/>
            <w:szCs w:val="28"/>
            <w:lang w:eastAsia="zh-CN"/>
          </w:rPr>
          <w:t>。</w:t>
        </w:r>
      </w:ins>
      <w:del w:id="876" w:author="Administrator" w:date="2016-01-16T10:43:40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ins w:id="877" w:author="Administrator" w:date="2016-01-16T22:11:57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这个问题</w:t>
      </w:r>
      <w:ins w:id="878" w:author="Administrator" w:date="2016-01-16T22:12:17Z">
        <w:r>
          <w:rPr>
            <w:rFonts w:hint="eastAsia" w:ascii="华文楷体" w:hAnsi="华文楷体" w:eastAsia="华文楷体"/>
            <w:sz w:val="28"/>
            <w:szCs w:val="28"/>
            <w:lang w:eastAsia="zh-CN"/>
          </w:rPr>
          <w:t>的时候呢</w:t>
        </w:r>
      </w:ins>
      <w:ins w:id="879" w:author="Administrator" w:date="2016-01-16T22:12:19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就说对胜义法嗔恚他的过失是非常严重的，尤其是相对来讲有些势力的人</w:t>
      </w:r>
      <w:ins w:id="880" w:author="Administrator" w:date="2016-01-16T22:12:26Z">
        <w:r>
          <w:rPr>
            <w:rFonts w:hint="eastAsia" w:ascii="华文楷体" w:hAnsi="华文楷体" w:eastAsia="华文楷体"/>
            <w:sz w:val="28"/>
            <w:szCs w:val="28"/>
            <w:lang w:eastAsia="zh-CN"/>
          </w:rPr>
          <w:t>、</w:t>
        </w:r>
      </w:ins>
      <w:del w:id="881" w:author="Administrator" w:date="2016-01-16T22:12:26Z">
        <w:r>
          <w:rPr>
            <w:rFonts w:hint="eastAsia" w:ascii="华文楷体" w:hAnsi="华文楷体" w:eastAsia="华文楷体"/>
            <w:sz w:val="28"/>
            <w:szCs w:val="28"/>
          </w:rPr>
          <w:delText>，</w:delText>
        </w:r>
      </w:del>
      <w:r>
        <w:rPr>
          <w:rFonts w:hint="eastAsia" w:ascii="华文楷体" w:hAnsi="华文楷体" w:eastAsia="华文楷体"/>
          <w:sz w:val="28"/>
          <w:szCs w:val="28"/>
        </w:rPr>
        <w:t>说话有些分量的人，由他们出来说空性不是佛陀所说的法</w:t>
      </w:r>
      <w:ins w:id="882" w:author="Administrator" w:date="2016-01-16T22:12:35Z">
        <w:r>
          <w:rPr>
            <w:rFonts w:hint="eastAsia" w:ascii="华文楷体" w:hAnsi="华文楷体" w:eastAsia="华文楷体"/>
            <w:sz w:val="28"/>
            <w:szCs w:val="28"/>
            <w:lang w:eastAsia="zh-CN"/>
          </w:rPr>
          <w:t>、</w:t>
        </w:r>
      </w:ins>
      <w:del w:id="883" w:author="Administrator" w:date="2016-01-16T22:12:34Z">
        <w:r>
          <w:rPr>
            <w:rFonts w:hint="eastAsia" w:ascii="华文楷体" w:hAnsi="华文楷体" w:eastAsia="华文楷体"/>
            <w:sz w:val="28"/>
            <w:szCs w:val="28"/>
          </w:rPr>
          <w:delText>，</w:delText>
        </w:r>
      </w:del>
      <w:r>
        <w:rPr>
          <w:rFonts w:hint="eastAsia" w:ascii="华文楷体" w:hAnsi="华文楷体" w:eastAsia="华文楷体"/>
          <w:sz w:val="28"/>
          <w:szCs w:val="28"/>
        </w:rPr>
        <w:t>空性是不正确的，像这样的话伤害的众生面积越大</w:t>
      </w:r>
      <w:ins w:id="884" w:author="Administrator" w:date="2016-01-16T10:43:55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实际他自己的过失也就越大了，这个方面也是其他地方有讲到</w:t>
      </w:r>
      <w:ins w:id="885" w:author="Administrator" w:date="2016-01-16T10:44:04Z">
        <w:r>
          <w:rPr>
            <w:rFonts w:hint="eastAsia" w:ascii="华文楷体" w:hAnsi="华文楷体" w:eastAsia="华文楷体"/>
            <w:sz w:val="28"/>
            <w:szCs w:val="28"/>
            <w:lang w:eastAsia="zh-CN"/>
          </w:rPr>
          <w:t>。</w:t>
        </w:r>
      </w:ins>
    </w:p>
    <w:p>
      <w:pPr>
        <w:ind w:firstLine="570"/>
        <w:rPr>
          <w:ins w:id="886" w:author="Administrator" w:date="2016-01-16T11:09:45Z"/>
          <w:rFonts w:hint="eastAsia" w:ascii="华文楷体" w:hAnsi="华文楷体" w:eastAsia="华文楷体"/>
          <w:sz w:val="28"/>
          <w:szCs w:val="28"/>
        </w:rPr>
      </w:pPr>
      <w:ins w:id="887" w:author="Administrator" w:date="2016-01-16T11:09:14Z">
        <w:r>
          <w:rPr>
            <w:rFonts w:hint="eastAsia" w:ascii="黑体" w:hAnsi="黑体" w:eastAsia="黑体" w:cs="黑体"/>
            <w:sz w:val="28"/>
            <w:szCs w:val="28"/>
            <w:lang w:eastAsia="zh-CN"/>
            <w:rPrChange w:id="888" w:author="Administrator" w:date="2016-01-16T11:09:28Z">
              <w:rPr>
                <w:rFonts w:hint="eastAsia" w:ascii="华文楷体" w:hAnsi="华文楷体" w:eastAsia="华文楷体"/>
                <w:sz w:val="28"/>
                <w:szCs w:val="28"/>
                <w:lang w:eastAsia="zh-CN"/>
              </w:rPr>
            </w:rPrChange>
          </w:rPr>
          <w:t>【</w:t>
        </w:r>
      </w:ins>
      <w:ins w:id="889" w:author="Administrator" w:date="2016-01-16T11:09:05Z">
        <w:r>
          <w:rPr>
            <w:rFonts w:hint="eastAsia" w:ascii="黑体" w:hAnsi="黑体" w:eastAsia="黑体" w:cs="黑体"/>
            <w:i w:val="0"/>
            <w:color w:val="000000"/>
            <w:sz w:val="28"/>
            <w:szCs w:val="28"/>
            <w:rPrChange w:id="890" w:author="Administrator" w:date="2016-01-16T11:09:28Z">
              <w:rPr>
                <w:rFonts w:ascii="华文楷体" w:hAnsi="华文楷体" w:eastAsia="华文楷体" w:cs="华文楷体"/>
                <w:i w:val="0"/>
                <w:color w:val="000000"/>
                <w:sz w:val="28"/>
                <w:szCs w:val="28"/>
              </w:rPr>
            </w:rPrChange>
          </w:rPr>
          <w:t>因此</w:t>
        </w:r>
      </w:ins>
      <w:ins w:id="891" w:author="Administrator" w:date="2016-01-16T11:09:05Z">
        <w:r>
          <w:rPr>
            <w:rFonts w:hint="eastAsia" w:ascii="黑体" w:hAnsi="黑体" w:eastAsia="黑体" w:cs="黑体"/>
            <w:i w:val="0"/>
            <w:color w:val="000000"/>
            <w:sz w:val="28"/>
            <w:szCs w:val="28"/>
            <w:rPrChange w:id="892" w:author="Administrator" w:date="2016-01-16T11:09:28Z">
              <w:rPr>
                <w:rFonts w:ascii="宋体" w:hAnsi="宋体" w:eastAsia="宋体" w:cs="宋体"/>
                <w:i w:val="0"/>
                <w:color w:val="000000"/>
                <w:sz w:val="28"/>
                <w:szCs w:val="28"/>
              </w:rPr>
            </w:rPrChange>
          </w:rPr>
          <w:t>,</w:t>
        </w:r>
      </w:ins>
      <w:ins w:id="893" w:author="Administrator" w:date="2016-01-16T11:09:05Z">
        <w:r>
          <w:rPr>
            <w:rFonts w:hint="eastAsia" w:ascii="黑体" w:hAnsi="黑体" w:eastAsia="黑体" w:cs="黑体"/>
            <w:i w:val="0"/>
            <w:color w:val="000000"/>
            <w:sz w:val="28"/>
            <w:szCs w:val="28"/>
            <w:rPrChange w:id="894" w:author="Administrator" w:date="2016-01-16T11:09:28Z">
              <w:rPr>
                <w:rFonts w:ascii="华文楷体" w:hAnsi="华文楷体" w:eastAsia="华文楷体" w:cs="华文楷体"/>
                <w:i w:val="0"/>
                <w:color w:val="000000"/>
                <w:sz w:val="28"/>
                <w:szCs w:val="28"/>
              </w:rPr>
            </w:rPrChange>
          </w:rPr>
          <w:t xml:space="preserve">经藏中也讲述了舍正法之异熟果极难忍受的诸多情景。 </w:t>
        </w:r>
      </w:ins>
      <w:ins w:id="895" w:author="Administrator" w:date="2016-01-16T11:09:21Z">
        <w:r>
          <w:rPr>
            <w:rFonts w:hint="eastAsia" w:ascii="黑体" w:hAnsi="黑体" w:eastAsia="黑体" w:cs="黑体"/>
            <w:i w:val="0"/>
            <w:color w:val="000000"/>
            <w:sz w:val="28"/>
            <w:szCs w:val="28"/>
            <w:lang w:eastAsia="zh-CN"/>
            <w:rPrChange w:id="896" w:author="Administrator" w:date="2016-01-16T11:09:28Z">
              <w:rPr>
                <w:rFonts w:hint="eastAsia" w:ascii="华文楷体" w:hAnsi="华文楷体" w:eastAsia="华文楷体" w:cs="华文楷体"/>
                <w:i w:val="0"/>
                <w:color w:val="000000"/>
                <w:sz w:val="28"/>
                <w:szCs w:val="28"/>
                <w:lang w:eastAsia="zh-CN"/>
              </w:rPr>
            </w:rPrChange>
          </w:rPr>
          <w:t>】</w:t>
        </w:r>
      </w:ins>
      <w:del w:id="897" w:author="Administrator" w:date="2016-01-16T11:09:43Z">
        <w:r>
          <w:rPr>
            <w:rFonts w:hint="eastAsia" w:ascii="华文楷体" w:hAnsi="华文楷体" w:eastAsia="华文楷体"/>
            <w:sz w:val="28"/>
            <w:szCs w:val="28"/>
          </w:rPr>
          <w:delText>，因此经藏中也讲述了舍正法之异熟果极难忍受的诸多情景，</w:delText>
        </w:r>
      </w:del>
    </w:p>
    <w:p>
      <w:pPr>
        <w:ind w:firstLine="570"/>
        <w:rPr>
          <w:ins w:id="898" w:author="Administrator" w:date="2016-01-16T11:10:38Z"/>
          <w:rFonts w:hint="eastAsia" w:ascii="华文楷体" w:hAnsi="华文楷体" w:eastAsia="华文楷体"/>
          <w:sz w:val="28"/>
          <w:szCs w:val="28"/>
          <w:lang w:eastAsia="zh-CN"/>
        </w:rPr>
      </w:pPr>
      <w:r>
        <w:rPr>
          <w:rFonts w:hint="eastAsia" w:ascii="华文楷体" w:hAnsi="华文楷体" w:eastAsia="华文楷体"/>
          <w:sz w:val="28"/>
          <w:szCs w:val="28"/>
        </w:rPr>
        <w:t>那么也就是为了让大家警惕这个问题，在经藏当中佛陀有必要的时候也讲述舍弃正法的这样一种</w:t>
      </w:r>
      <w:ins w:id="899" w:author="Administrator" w:date="2016-01-16T22:13:04Z">
        <w:r>
          <w:rPr>
            <w:rFonts w:hint="eastAsia" w:ascii="华文楷体" w:hAnsi="华文楷体" w:eastAsia="华文楷体"/>
            <w:sz w:val="28"/>
            <w:szCs w:val="28"/>
            <w:lang w:eastAsia="zh-CN"/>
          </w:rPr>
          <w:t>相</w:t>
        </w:r>
      </w:ins>
      <w:del w:id="900" w:author="Administrator" w:date="2016-01-16T22:13:00Z">
        <w:r>
          <w:rPr>
            <w:rFonts w:hint="eastAsia" w:ascii="华文楷体" w:hAnsi="华文楷体" w:eastAsia="华文楷体"/>
            <w:sz w:val="28"/>
            <w:szCs w:val="28"/>
          </w:rPr>
          <w:delText>像</w:delText>
        </w:r>
      </w:del>
      <w:r>
        <w:rPr>
          <w:rFonts w:hint="eastAsia" w:ascii="华文楷体" w:hAnsi="华文楷体" w:eastAsia="华文楷体"/>
          <w:sz w:val="28"/>
          <w:szCs w:val="28"/>
        </w:rPr>
        <w:t>状，舍弃正法的这样异熟果非常难忍的这样很多情况，他异熟果在三恶趣当中怎么样感受，然后他的等流果从地狱当中出来之后呢他的等流果是怎么样的，然后生生世世当中遇不到正法的情况，这方面讲了很多很多这样的情况的</w:t>
      </w:r>
      <w:ins w:id="901" w:author="Administrator" w:date="2016-01-16T11:10:27Z">
        <w:r>
          <w:rPr>
            <w:rFonts w:hint="eastAsia" w:ascii="华文楷体" w:hAnsi="华文楷体" w:eastAsia="华文楷体"/>
            <w:sz w:val="28"/>
            <w:szCs w:val="28"/>
            <w:lang w:eastAsia="zh-CN"/>
          </w:rPr>
          <w:t>。</w:t>
        </w:r>
      </w:ins>
    </w:p>
    <w:p>
      <w:pPr>
        <w:ind w:firstLine="570"/>
        <w:rPr>
          <w:ins w:id="902" w:author="Administrator" w:date="2016-01-16T11:11:02Z"/>
          <w:rFonts w:hint="eastAsia" w:ascii="华文楷体" w:hAnsi="华文楷体" w:eastAsia="华文楷体"/>
          <w:sz w:val="28"/>
          <w:szCs w:val="28"/>
        </w:rPr>
      </w:pPr>
      <w:ins w:id="903" w:author="Administrator" w:date="2016-01-16T11:10:29Z">
        <w:r>
          <w:rPr>
            <w:rFonts w:hint="eastAsia" w:ascii="黑体" w:hAnsi="黑体" w:eastAsia="黑体" w:cs="黑体"/>
            <w:sz w:val="28"/>
            <w:szCs w:val="28"/>
            <w:lang w:eastAsia="zh-CN"/>
            <w:rPrChange w:id="904" w:author="Administrator" w:date="2016-01-16T11:11:09Z">
              <w:rPr>
                <w:rFonts w:hint="eastAsia" w:ascii="华文楷体" w:hAnsi="华文楷体" w:eastAsia="华文楷体"/>
                <w:sz w:val="28"/>
                <w:szCs w:val="28"/>
                <w:lang w:eastAsia="zh-CN"/>
              </w:rPr>
            </w:rPrChange>
          </w:rPr>
          <w:t>【</w:t>
        </w:r>
      </w:ins>
      <w:del w:id="905" w:author="Administrator" w:date="2016-01-16T11:10:26Z">
        <w:r>
          <w:rPr>
            <w:rFonts w:hint="eastAsia" w:ascii="黑体" w:hAnsi="黑体" w:eastAsia="黑体" w:cs="黑体"/>
            <w:sz w:val="28"/>
            <w:szCs w:val="28"/>
            <w:rPrChange w:id="906" w:author="Administrator" w:date="2016-01-16T11:11:09Z">
              <w:rPr>
                <w:rFonts w:hint="eastAsia" w:ascii="华文楷体" w:hAnsi="华文楷体" w:eastAsia="华文楷体"/>
                <w:sz w:val="28"/>
                <w:szCs w:val="28"/>
              </w:rPr>
            </w:rPrChange>
          </w:rPr>
          <w:delText>，</w:delText>
        </w:r>
      </w:del>
      <w:ins w:id="907" w:author="Administrator" w:date="2016-01-16T11:10:20Z">
        <w:r>
          <w:rPr>
            <w:rFonts w:hint="eastAsia" w:ascii="黑体" w:hAnsi="黑体" w:eastAsia="黑体" w:cs="黑体"/>
            <w:i w:val="0"/>
            <w:color w:val="000000"/>
            <w:sz w:val="28"/>
            <w:szCs w:val="28"/>
            <w:rPrChange w:id="908" w:author="Administrator" w:date="2016-01-16T11:11:09Z">
              <w:rPr>
                <w:rFonts w:ascii="华文楷体" w:hAnsi="华文楷体" w:eastAsia="华文楷体" w:cs="华文楷体"/>
                <w:i w:val="0"/>
                <w:color w:val="000000"/>
                <w:sz w:val="28"/>
                <w:szCs w:val="28"/>
              </w:rPr>
            </w:rPrChange>
          </w:rPr>
          <w:t>正如阿阇黎龙树菩萨所说</w:t>
        </w:r>
      </w:ins>
      <w:ins w:id="909" w:author="Administrator" w:date="2016-01-16T11:10:20Z">
        <w:r>
          <w:rPr>
            <w:rFonts w:hint="eastAsia" w:ascii="黑体" w:hAnsi="黑体" w:eastAsia="黑体" w:cs="黑体"/>
            <w:i w:val="0"/>
            <w:color w:val="000000"/>
            <w:sz w:val="28"/>
            <w:szCs w:val="28"/>
            <w:rPrChange w:id="910" w:author="Administrator" w:date="2016-01-16T11:11:09Z">
              <w:rPr>
                <w:rFonts w:ascii="宋体" w:hAnsi="宋体" w:eastAsia="宋体" w:cs="宋体"/>
                <w:i w:val="0"/>
                <w:color w:val="000000"/>
                <w:sz w:val="28"/>
                <w:szCs w:val="28"/>
              </w:rPr>
            </w:rPrChange>
          </w:rPr>
          <w:t>:</w:t>
        </w:r>
      </w:ins>
      <w:ins w:id="911" w:author="Administrator" w:date="2016-01-16T11:10:20Z">
        <w:r>
          <w:rPr>
            <w:rFonts w:hint="eastAsia" w:ascii="黑体" w:hAnsi="黑体" w:eastAsia="黑体" w:cs="黑体"/>
            <w:i w:val="0"/>
            <w:color w:val="000000"/>
            <w:sz w:val="28"/>
            <w:szCs w:val="28"/>
            <w:rPrChange w:id="912" w:author="Administrator" w:date="2016-01-16T11:11:09Z">
              <w:rPr>
                <w:rFonts w:ascii="华文楷体" w:hAnsi="华文楷体" w:eastAsia="华文楷体" w:cs="华文楷体"/>
                <w:i w:val="0"/>
                <w:color w:val="000000"/>
                <w:sz w:val="28"/>
                <w:szCs w:val="28"/>
              </w:rPr>
            </w:rPrChange>
          </w:rPr>
          <w:t>“于极深广法</w:t>
        </w:r>
      </w:ins>
      <w:ins w:id="913" w:author="Administrator" w:date="2016-01-16T11:10:20Z">
        <w:r>
          <w:rPr>
            <w:rFonts w:hint="eastAsia" w:ascii="黑体" w:hAnsi="黑体" w:eastAsia="黑体" w:cs="黑体"/>
            <w:i w:val="0"/>
            <w:color w:val="000000"/>
            <w:sz w:val="28"/>
            <w:szCs w:val="28"/>
            <w:rPrChange w:id="914" w:author="Administrator" w:date="2016-01-16T11:11:09Z">
              <w:rPr>
                <w:rFonts w:ascii="宋体" w:hAnsi="宋体" w:eastAsia="宋体" w:cs="宋体"/>
                <w:i w:val="0"/>
                <w:color w:val="000000"/>
                <w:sz w:val="28"/>
                <w:szCs w:val="28"/>
              </w:rPr>
            </w:rPrChange>
          </w:rPr>
          <w:t>,</w:t>
        </w:r>
      </w:ins>
      <w:ins w:id="915" w:author="Administrator" w:date="2016-01-16T11:10:20Z">
        <w:r>
          <w:rPr>
            <w:rFonts w:hint="eastAsia" w:ascii="黑体" w:hAnsi="黑体" w:eastAsia="黑体" w:cs="黑体"/>
            <w:i w:val="0"/>
            <w:color w:val="000000"/>
            <w:sz w:val="28"/>
            <w:szCs w:val="28"/>
            <w:rPrChange w:id="916" w:author="Administrator" w:date="2016-01-16T11:11:09Z">
              <w:rPr>
                <w:rFonts w:ascii="华文楷体" w:hAnsi="华文楷体" w:eastAsia="华文楷体" w:cs="华文楷体"/>
                <w:i w:val="0"/>
                <w:color w:val="000000"/>
                <w:sz w:val="28"/>
                <w:szCs w:val="28"/>
              </w:rPr>
            </w:rPrChange>
          </w:rPr>
          <w:t>懈怠不修行</w:t>
        </w:r>
      </w:ins>
      <w:ins w:id="917" w:author="Administrator" w:date="2016-01-16T11:10:20Z">
        <w:r>
          <w:rPr>
            <w:rFonts w:hint="eastAsia" w:ascii="黑体" w:hAnsi="黑体" w:eastAsia="黑体" w:cs="黑体"/>
            <w:i w:val="0"/>
            <w:color w:val="000000"/>
            <w:sz w:val="28"/>
            <w:szCs w:val="28"/>
            <w:rPrChange w:id="918" w:author="Administrator" w:date="2016-01-16T11:11:09Z">
              <w:rPr>
                <w:rFonts w:ascii="宋体" w:hAnsi="宋体" w:eastAsia="宋体" w:cs="宋体"/>
                <w:i w:val="0"/>
                <w:color w:val="000000"/>
                <w:sz w:val="28"/>
                <w:szCs w:val="28"/>
              </w:rPr>
            </w:rPrChange>
          </w:rPr>
          <w:t>,</w:t>
        </w:r>
      </w:ins>
      <w:ins w:id="919" w:author="Administrator" w:date="2016-01-16T11:10:20Z">
        <w:r>
          <w:rPr>
            <w:rFonts w:hint="eastAsia" w:ascii="黑体" w:hAnsi="黑体" w:eastAsia="黑体" w:cs="黑体"/>
            <w:i w:val="0"/>
            <w:color w:val="000000"/>
            <w:sz w:val="28"/>
            <w:szCs w:val="28"/>
            <w:rPrChange w:id="920" w:author="Administrator" w:date="2016-01-16T11:11:09Z">
              <w:rPr>
                <w:rFonts w:ascii="华文楷体" w:hAnsi="华文楷体" w:eastAsia="华文楷体" w:cs="华文楷体"/>
                <w:i w:val="0"/>
                <w:color w:val="000000"/>
                <w:sz w:val="28"/>
                <w:szCs w:val="28"/>
              </w:rPr>
            </w:rPrChange>
          </w:rPr>
          <w:t>自他敌以痴</w:t>
        </w:r>
      </w:ins>
      <w:ins w:id="921" w:author="Administrator" w:date="2016-01-16T11:10:20Z">
        <w:r>
          <w:rPr>
            <w:rFonts w:hint="eastAsia" w:ascii="黑体" w:hAnsi="黑体" w:eastAsia="黑体" w:cs="黑体"/>
            <w:i w:val="0"/>
            <w:color w:val="000000"/>
            <w:sz w:val="28"/>
            <w:szCs w:val="28"/>
            <w:rPrChange w:id="922" w:author="Administrator" w:date="2016-01-16T11:11:09Z">
              <w:rPr>
                <w:rFonts w:ascii="宋体" w:hAnsi="宋体" w:eastAsia="宋体" w:cs="宋体"/>
                <w:i w:val="0"/>
                <w:color w:val="000000"/>
                <w:sz w:val="28"/>
                <w:szCs w:val="28"/>
              </w:rPr>
            </w:rPrChange>
          </w:rPr>
          <w:t>,</w:t>
        </w:r>
      </w:ins>
      <w:ins w:id="923" w:author="Administrator" w:date="2016-01-16T11:10:20Z">
        <w:r>
          <w:rPr>
            <w:rFonts w:hint="eastAsia" w:ascii="黑体" w:hAnsi="黑体" w:eastAsia="黑体" w:cs="黑体"/>
            <w:i w:val="0"/>
            <w:color w:val="000000"/>
            <w:sz w:val="28"/>
            <w:szCs w:val="28"/>
            <w:rPrChange w:id="924" w:author="Administrator" w:date="2016-01-16T11:11:09Z">
              <w:rPr>
                <w:rFonts w:ascii="华文楷体" w:hAnsi="华文楷体" w:eastAsia="华文楷体" w:cs="华文楷体"/>
                <w:i w:val="0"/>
                <w:color w:val="000000"/>
                <w:sz w:val="28"/>
                <w:szCs w:val="28"/>
              </w:rPr>
            </w:rPrChange>
          </w:rPr>
          <w:t>今谤大乘法。”</w:t>
        </w:r>
      </w:ins>
      <w:ins w:id="925" w:author="Administrator" w:date="2016-01-16T11:10:35Z">
        <w:r>
          <w:rPr>
            <w:rFonts w:hint="eastAsia" w:ascii="黑体" w:hAnsi="黑体" w:eastAsia="黑体" w:cs="黑体"/>
            <w:i w:val="0"/>
            <w:color w:val="000000"/>
            <w:sz w:val="28"/>
            <w:szCs w:val="28"/>
            <w:lang w:eastAsia="zh-CN"/>
            <w:rPrChange w:id="926" w:author="Administrator" w:date="2016-01-16T11:11:09Z">
              <w:rPr>
                <w:rFonts w:hint="eastAsia" w:ascii="华文楷体" w:hAnsi="华文楷体" w:eastAsia="华文楷体" w:cs="华文楷体"/>
                <w:i w:val="0"/>
                <w:color w:val="000000"/>
                <w:sz w:val="28"/>
                <w:szCs w:val="28"/>
                <w:lang w:eastAsia="zh-CN"/>
              </w:rPr>
            </w:rPrChange>
          </w:rPr>
          <w:t>】</w:t>
        </w:r>
      </w:ins>
      <w:del w:id="927" w:author="Administrator" w:date="2016-01-16T11:11:00Z">
        <w:r>
          <w:rPr>
            <w:rFonts w:hint="eastAsia" w:ascii="华文楷体" w:hAnsi="华文楷体" w:eastAsia="华文楷体"/>
            <w:sz w:val="28"/>
            <w:szCs w:val="28"/>
          </w:rPr>
          <w:delText>正如阿阇梨龙树菩萨所说：与极深广法懈怠不修行【33:12】</w:delText>
        </w:r>
      </w:del>
    </w:p>
    <w:p>
      <w:pPr>
        <w:ind w:firstLine="570"/>
        <w:rPr>
          <w:ins w:id="928" w:author="Administrator" w:date="2016-01-17T15:34:35Z"/>
          <w:rFonts w:hint="eastAsia" w:ascii="华文楷体" w:hAnsi="华文楷体" w:eastAsia="华文楷体"/>
          <w:sz w:val="28"/>
          <w:szCs w:val="28"/>
          <w:lang w:eastAsia="zh-CN"/>
        </w:rPr>
      </w:pPr>
      <w:r>
        <w:rPr>
          <w:rFonts w:hint="eastAsia" w:ascii="华文楷体" w:hAnsi="华文楷体" w:eastAsia="华文楷体"/>
          <w:sz w:val="28"/>
          <w:szCs w:val="28"/>
        </w:rPr>
        <w:t>这个颂词是出自龙树菩萨的</w:t>
      </w:r>
      <w:ins w:id="929" w:author="Administrator" w:date="2016-01-16T10:47:47Z">
        <w:r>
          <w:rPr>
            <w:rFonts w:hint="eastAsia" w:ascii="华文楷体" w:hAnsi="华文楷体" w:eastAsia="华文楷体"/>
            <w:sz w:val="28"/>
            <w:szCs w:val="28"/>
            <w:lang w:eastAsia="zh-CN"/>
          </w:rPr>
          <w:t>《</w:t>
        </w:r>
      </w:ins>
      <w:r>
        <w:rPr>
          <w:rFonts w:hint="eastAsia" w:ascii="华文楷体" w:hAnsi="华文楷体" w:eastAsia="华文楷体"/>
          <w:sz w:val="28"/>
          <w:szCs w:val="28"/>
        </w:rPr>
        <w:t>宝</w:t>
      </w:r>
      <w:ins w:id="930" w:author="Administrator" w:date="2016-01-16T10:48:01Z">
        <w:r>
          <w:rPr>
            <w:rFonts w:hint="eastAsia" w:ascii="华文楷体" w:hAnsi="华文楷体" w:eastAsia="华文楷体"/>
            <w:sz w:val="28"/>
            <w:szCs w:val="28"/>
            <w:lang w:eastAsia="zh-CN"/>
          </w:rPr>
          <w:t>鬘</w:t>
        </w:r>
      </w:ins>
      <w:del w:id="931" w:author="Administrator" w:date="2016-01-16T10:47:50Z">
        <w:r>
          <w:rPr>
            <w:rFonts w:hint="eastAsia" w:ascii="华文楷体" w:hAnsi="华文楷体" w:eastAsia="华文楷体"/>
            <w:sz w:val="28"/>
            <w:szCs w:val="28"/>
          </w:rPr>
          <w:delText>蔓</w:delText>
        </w:r>
      </w:del>
      <w:r>
        <w:rPr>
          <w:rFonts w:hint="eastAsia" w:ascii="华文楷体" w:hAnsi="华文楷体" w:eastAsia="华文楷体"/>
          <w:sz w:val="28"/>
          <w:szCs w:val="28"/>
        </w:rPr>
        <w:t>论</w:t>
      </w:r>
      <w:ins w:id="932" w:author="Administrator" w:date="2016-01-16T10:48:04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，那么在</w:t>
      </w:r>
      <w:ins w:id="933" w:author="Administrator" w:date="2016-01-16T10:48:14Z">
        <w:r>
          <w:rPr>
            <w:rFonts w:hint="eastAsia" w:ascii="华文楷体" w:hAnsi="华文楷体" w:eastAsia="华文楷体"/>
            <w:sz w:val="28"/>
            <w:szCs w:val="28"/>
            <w:lang w:eastAsia="zh-CN"/>
          </w:rPr>
          <w:t>《</w:t>
        </w:r>
      </w:ins>
      <w:r>
        <w:rPr>
          <w:rFonts w:hint="eastAsia" w:ascii="华文楷体" w:hAnsi="华文楷体" w:eastAsia="华文楷体"/>
          <w:sz w:val="28"/>
          <w:szCs w:val="28"/>
        </w:rPr>
        <w:t>宝</w:t>
      </w:r>
      <w:ins w:id="934" w:author="Administrator" w:date="2016-01-16T10:48:11Z">
        <w:r>
          <w:rPr>
            <w:rFonts w:hint="eastAsia" w:ascii="华文楷体" w:hAnsi="华文楷体" w:eastAsia="华文楷体"/>
            <w:sz w:val="28"/>
            <w:szCs w:val="28"/>
            <w:lang w:eastAsia="zh-CN"/>
          </w:rPr>
          <w:t>鬘</w:t>
        </w:r>
      </w:ins>
      <w:del w:id="935" w:author="Administrator" w:date="2016-01-16T10:48:08Z">
        <w:r>
          <w:rPr>
            <w:rFonts w:hint="eastAsia" w:ascii="华文楷体" w:hAnsi="华文楷体" w:eastAsia="华文楷体"/>
            <w:sz w:val="28"/>
            <w:szCs w:val="28"/>
          </w:rPr>
          <w:delText>蔓</w:delText>
        </w:r>
      </w:del>
      <w:r>
        <w:rPr>
          <w:rFonts w:hint="eastAsia" w:ascii="华文楷体" w:hAnsi="华文楷体" w:eastAsia="华文楷体"/>
          <w:sz w:val="28"/>
          <w:szCs w:val="28"/>
        </w:rPr>
        <w:t>论</w:t>
      </w:r>
      <w:ins w:id="936" w:author="Administrator" w:date="2016-01-16T10:48:17Z">
        <w:r>
          <w:rPr>
            <w:rFonts w:hint="eastAsia" w:ascii="华文楷体" w:hAnsi="华文楷体" w:eastAsia="华文楷体"/>
            <w:sz w:val="28"/>
            <w:szCs w:val="28"/>
            <w:lang w:eastAsia="zh-CN"/>
          </w:rPr>
          <w:t>》</w:t>
        </w:r>
      </w:ins>
      <w:r>
        <w:rPr>
          <w:rFonts w:hint="eastAsia" w:ascii="华文楷体" w:hAnsi="华文楷体" w:eastAsia="华文楷体"/>
          <w:sz w:val="28"/>
          <w:szCs w:val="28"/>
        </w:rPr>
        <w:t>当中呢也是有一段和小乘辩论的，小乘不认为这个大乘是佛说的，所以</w:t>
      </w:r>
      <w:ins w:id="937" w:author="Administrator" w:date="2016-01-16T22:13:48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这样的话是通过正法很多辩论</w:t>
      </w:r>
      <w:ins w:id="938" w:author="Administrator" w:date="2016-01-16T22:15:15Z">
        <w:r>
          <w:rPr>
            <w:rFonts w:hint="eastAsia" w:ascii="华文楷体" w:hAnsi="华文楷体" w:eastAsia="华文楷体"/>
            <w:sz w:val="28"/>
            <w:szCs w:val="28"/>
            <w:lang w:eastAsia="zh-CN"/>
          </w:rPr>
          <w:t>来</w:t>
        </w:r>
      </w:ins>
      <w:r>
        <w:rPr>
          <w:rFonts w:hint="eastAsia" w:ascii="华文楷体" w:hAnsi="华文楷体" w:eastAsia="华文楷体"/>
          <w:sz w:val="28"/>
          <w:szCs w:val="28"/>
        </w:rPr>
        <w:t>进行安立，这个教证当中主要是说自他的大敌主要就是诽谤大乘</w:t>
      </w:r>
      <w:ins w:id="939" w:author="Administrator" w:date="2016-01-17T15:34:32Z">
        <w:r>
          <w:rPr>
            <w:rFonts w:hint="eastAsia" w:ascii="华文楷体" w:hAnsi="华文楷体" w:eastAsia="华文楷体"/>
            <w:sz w:val="28"/>
            <w:szCs w:val="28"/>
            <w:lang w:eastAsia="zh-CN"/>
          </w:rPr>
          <w:t>。</w:t>
        </w:r>
      </w:ins>
    </w:p>
    <w:p>
      <w:pPr>
        <w:ind w:firstLine="570"/>
        <w:rPr>
          <w:ins w:id="940" w:author="Administrator" w:date="2016-01-16T11:13:26Z"/>
          <w:rFonts w:hint="eastAsia" w:ascii="华文楷体" w:hAnsi="华文楷体" w:eastAsia="华文楷体"/>
          <w:sz w:val="28"/>
          <w:szCs w:val="28"/>
          <w:lang w:eastAsia="zh-CN"/>
        </w:rPr>
      </w:pPr>
      <w:del w:id="941" w:author="Administrator" w:date="2016-01-17T15:34:31Z">
        <w:r>
          <w:rPr>
            <w:rFonts w:hint="eastAsia" w:ascii="华文楷体" w:hAnsi="华文楷体" w:eastAsia="华文楷体"/>
            <w:sz w:val="28"/>
            <w:szCs w:val="28"/>
          </w:rPr>
          <w:delText>，</w:delText>
        </w:r>
      </w:del>
      <w:ins w:id="942" w:author="Administrator" w:date="2016-01-16T22:16:28Z">
        <w:r>
          <w:rPr>
            <w:rFonts w:hint="eastAsia" w:ascii="华文楷体" w:hAnsi="华文楷体" w:eastAsia="华文楷体"/>
            <w:sz w:val="28"/>
            <w:szCs w:val="28"/>
            <w:lang w:eastAsia="zh-CN"/>
          </w:rPr>
          <w:t>“</w:t>
        </w:r>
      </w:ins>
      <w:del w:id="943" w:author="Administrator" w:date="2016-01-16T10:49:18Z">
        <w:r>
          <w:rPr>
            <w:rFonts w:hint="eastAsia" w:ascii="华文楷体" w:hAnsi="华文楷体" w:eastAsia="华文楷体"/>
            <w:sz w:val="28"/>
            <w:szCs w:val="28"/>
          </w:rPr>
          <w:delText>与</w:delText>
        </w:r>
      </w:del>
      <w:ins w:id="944" w:author="Administrator" w:date="2016-01-16T10:49:22Z">
        <w:r>
          <w:rPr>
            <w:rFonts w:hint="eastAsia" w:ascii="华文楷体" w:hAnsi="华文楷体" w:eastAsia="华文楷体"/>
            <w:sz w:val="28"/>
            <w:szCs w:val="28"/>
            <w:lang w:eastAsia="zh-CN"/>
          </w:rPr>
          <w:t>于</w:t>
        </w:r>
      </w:ins>
      <w:r>
        <w:rPr>
          <w:rFonts w:hint="eastAsia" w:ascii="华文楷体" w:hAnsi="华文楷体" w:eastAsia="华文楷体"/>
          <w:sz w:val="28"/>
          <w:szCs w:val="28"/>
        </w:rPr>
        <w:t>极深广法</w:t>
      </w:r>
      <w:ins w:id="945" w:author="Administrator" w:date="2016-01-16T22:16:31Z">
        <w:r>
          <w:rPr>
            <w:rFonts w:hint="eastAsia" w:ascii="华文楷体" w:hAnsi="华文楷体" w:eastAsia="华文楷体"/>
            <w:sz w:val="28"/>
            <w:szCs w:val="28"/>
            <w:lang w:eastAsia="zh-CN"/>
          </w:rPr>
          <w:t>”</w:t>
        </w:r>
      </w:ins>
      <w:ins w:id="946" w:author="Administrator" w:date="2016-01-16T22:14:57Z">
        <w:r>
          <w:rPr>
            <w:rFonts w:hint="eastAsia" w:ascii="华文楷体" w:hAnsi="华文楷体" w:eastAsia="华文楷体"/>
            <w:sz w:val="28"/>
            <w:szCs w:val="28"/>
            <w:lang w:eastAsia="zh-CN"/>
          </w:rPr>
          <w:t>这个</w:t>
        </w:r>
      </w:ins>
      <w:ins w:id="947" w:author="Administrator" w:date="2016-01-16T22:14:45Z">
        <w:r>
          <w:rPr>
            <w:rFonts w:hint="eastAsia" w:ascii="华文楷体" w:hAnsi="华文楷体" w:eastAsia="华文楷体"/>
            <w:sz w:val="28"/>
            <w:szCs w:val="28"/>
          </w:rPr>
          <w:t>极</w:t>
        </w:r>
      </w:ins>
      <w:ins w:id="948" w:author="Administrator" w:date="2016-01-16T22:15:40Z">
        <w:r>
          <w:rPr>
            <w:rFonts w:hint="eastAsia" w:ascii="华文楷体" w:hAnsi="华文楷体" w:eastAsia="华文楷体"/>
            <w:sz w:val="28"/>
            <w:szCs w:val="28"/>
            <w:lang w:eastAsia="zh-CN"/>
          </w:rPr>
          <w:t>甚</w:t>
        </w:r>
      </w:ins>
      <w:ins w:id="949" w:author="Administrator" w:date="2016-01-16T22:14:45Z">
        <w:r>
          <w:rPr>
            <w:rFonts w:hint="eastAsia" w:ascii="华文楷体" w:hAnsi="华文楷体" w:eastAsia="华文楷体"/>
            <w:sz w:val="28"/>
            <w:szCs w:val="28"/>
          </w:rPr>
          <w:t>深</w:t>
        </w:r>
      </w:ins>
      <w:ins w:id="950" w:author="Administrator" w:date="2016-01-16T22:15:50Z">
        <w:r>
          <w:rPr>
            <w:rFonts w:hint="eastAsia" w:ascii="华文楷体" w:hAnsi="华文楷体" w:eastAsia="华文楷体"/>
            <w:sz w:val="28"/>
            <w:szCs w:val="28"/>
            <w:lang w:eastAsia="zh-CN"/>
          </w:rPr>
          <w:t>极</w:t>
        </w:r>
      </w:ins>
      <w:ins w:id="951" w:author="Administrator" w:date="2016-01-16T22:14:45Z">
        <w:r>
          <w:rPr>
            <w:rFonts w:hint="eastAsia" w:ascii="华文楷体" w:hAnsi="华文楷体" w:eastAsia="华文楷体"/>
            <w:sz w:val="28"/>
            <w:szCs w:val="28"/>
          </w:rPr>
          <w:t>广</w:t>
        </w:r>
      </w:ins>
      <w:ins w:id="952" w:author="Administrator" w:date="2016-01-16T22:15:52Z">
        <w:r>
          <w:rPr>
            <w:rFonts w:hint="eastAsia" w:ascii="华文楷体" w:hAnsi="华文楷体" w:eastAsia="华文楷体"/>
            <w:sz w:val="28"/>
            <w:szCs w:val="28"/>
            <w:lang w:eastAsia="zh-CN"/>
          </w:rPr>
          <w:t>大</w:t>
        </w:r>
      </w:ins>
      <w:ins w:id="953" w:author="Administrator" w:date="2016-01-16T22:16:40Z">
        <w:r>
          <w:rPr>
            <w:rFonts w:hint="eastAsia" w:ascii="华文楷体" w:hAnsi="华文楷体" w:eastAsia="华文楷体"/>
            <w:sz w:val="28"/>
            <w:szCs w:val="28"/>
            <w:lang w:eastAsia="zh-CN"/>
          </w:rPr>
          <w:t>的</w:t>
        </w:r>
      </w:ins>
      <w:ins w:id="954" w:author="Administrator" w:date="2016-01-16T22:14:45Z">
        <w:r>
          <w:rPr>
            <w:rFonts w:hint="eastAsia" w:ascii="华文楷体" w:hAnsi="华文楷体" w:eastAsia="华文楷体"/>
            <w:sz w:val="28"/>
            <w:szCs w:val="28"/>
          </w:rPr>
          <w:t>法</w:t>
        </w:r>
      </w:ins>
      <w:r>
        <w:rPr>
          <w:rFonts w:hint="eastAsia" w:ascii="华文楷体" w:hAnsi="华文楷体" w:eastAsia="华文楷体"/>
          <w:sz w:val="28"/>
          <w:szCs w:val="28"/>
        </w:rPr>
        <w:t>就是讲大乘法</w:t>
      </w:r>
      <w:ins w:id="955" w:author="Administrator" w:date="2016-01-16T10:49:28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因为前世懈怠没有修行的缘故呀</w:t>
      </w:r>
      <w:ins w:id="956" w:author="Administrator" w:date="2016-01-16T22:17:08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就说是今</w:t>
      </w:r>
      <w:ins w:id="957" w:author="Administrator" w:date="2016-01-16T22:17:46Z">
        <w:r>
          <w:rPr>
            <w:rFonts w:hint="eastAsia" w:ascii="华文楷体" w:hAnsi="华文楷体" w:eastAsia="华文楷体"/>
            <w:sz w:val="28"/>
            <w:szCs w:val="28"/>
            <w:lang w:eastAsia="zh-CN"/>
          </w:rPr>
          <w:t>世</w:t>
        </w:r>
      </w:ins>
      <w:del w:id="958" w:author="Administrator" w:date="2016-01-16T22:17:41Z">
        <w:r>
          <w:rPr>
            <w:rFonts w:hint="eastAsia" w:ascii="华文楷体" w:hAnsi="华文楷体" w:eastAsia="华文楷体"/>
            <w:sz w:val="28"/>
            <w:szCs w:val="28"/>
          </w:rPr>
          <w:delText>生</w:delText>
        </w:r>
      </w:del>
      <w:r>
        <w:rPr>
          <w:rFonts w:hint="eastAsia" w:ascii="华文楷体" w:hAnsi="华文楷体" w:eastAsia="华文楷体"/>
          <w:sz w:val="28"/>
          <w:szCs w:val="28"/>
        </w:rPr>
        <w:t>当中成了自他的大敌，那么成了自他的怨敌成了什么样呢怎么样体现的呢，</w:t>
      </w:r>
      <w:ins w:id="959" w:author="Administrator" w:date="2016-01-16T22:17:25Z">
        <w:r>
          <w:rPr>
            <w:rFonts w:hint="eastAsia" w:ascii="华文楷体" w:hAnsi="华文楷体" w:eastAsia="华文楷体"/>
            <w:sz w:val="28"/>
            <w:szCs w:val="28"/>
            <w:lang w:eastAsia="zh-CN"/>
          </w:rPr>
          <w:t>以痴</w:t>
        </w:r>
      </w:ins>
      <w:del w:id="960" w:author="Administrator" w:date="2016-01-16T22:17:15Z">
        <w:r>
          <w:rPr>
            <w:rFonts w:hint="eastAsia" w:ascii="华文楷体" w:hAnsi="华文楷体" w:eastAsia="华文楷体"/>
            <w:sz w:val="28"/>
            <w:szCs w:val="28"/>
          </w:rPr>
          <w:delText>【33</w:delText>
        </w:r>
      </w:del>
      <w:del w:id="961" w:author="Administrator" w:date="2016-01-16T22:17:14Z">
        <w:r>
          <w:rPr>
            <w:rFonts w:hint="eastAsia" w:ascii="华文楷体" w:hAnsi="华文楷体" w:eastAsia="华文楷体"/>
            <w:sz w:val="28"/>
            <w:szCs w:val="28"/>
          </w:rPr>
          <w:delText>:44】</w:delText>
        </w:r>
      </w:del>
      <w:r>
        <w:rPr>
          <w:rFonts w:hint="eastAsia" w:ascii="华文楷体" w:hAnsi="华文楷体" w:eastAsia="华文楷体"/>
          <w:sz w:val="28"/>
          <w:szCs w:val="28"/>
        </w:rPr>
        <w:t>谤大乘，不了知大乘法的深广殊胜性，当然大乘法体现了很多了，大乘法的菩提心啊</w:t>
      </w:r>
      <w:ins w:id="962" w:author="Administrator" w:date="2016-01-16T10:49:52Z">
        <w:r>
          <w:rPr>
            <w:rFonts w:hint="eastAsia" w:ascii="华文楷体" w:hAnsi="华文楷体" w:eastAsia="华文楷体"/>
            <w:sz w:val="28"/>
            <w:szCs w:val="28"/>
            <w:lang w:eastAsia="zh-CN"/>
          </w:rPr>
          <w:t>、</w:t>
        </w:r>
      </w:ins>
      <w:r>
        <w:rPr>
          <w:rFonts w:hint="eastAsia" w:ascii="华文楷体" w:hAnsi="华文楷体" w:eastAsia="华文楷体"/>
          <w:sz w:val="28"/>
          <w:szCs w:val="28"/>
        </w:rPr>
        <w:t>大乘法的大悲心啊</w:t>
      </w:r>
      <w:ins w:id="963" w:author="Administrator" w:date="2016-01-16T10:49:54Z">
        <w:r>
          <w:rPr>
            <w:rFonts w:hint="eastAsia" w:ascii="华文楷体" w:hAnsi="华文楷体" w:eastAsia="华文楷体"/>
            <w:sz w:val="28"/>
            <w:szCs w:val="28"/>
            <w:lang w:eastAsia="zh-CN"/>
          </w:rPr>
          <w:t>、</w:t>
        </w:r>
      </w:ins>
      <w:r>
        <w:rPr>
          <w:rFonts w:hint="eastAsia" w:ascii="华文楷体" w:hAnsi="华文楷体" w:eastAsia="华文楷体"/>
          <w:sz w:val="28"/>
          <w:szCs w:val="28"/>
        </w:rPr>
        <w:t>对六度四摄呀</w:t>
      </w:r>
      <w:ins w:id="964" w:author="Administrator" w:date="2016-01-16T10:50:04Z">
        <w:r>
          <w:rPr>
            <w:rFonts w:hint="eastAsia" w:ascii="华文楷体" w:hAnsi="华文楷体" w:eastAsia="华文楷体"/>
            <w:sz w:val="28"/>
            <w:szCs w:val="28"/>
            <w:lang w:eastAsia="zh-CN"/>
          </w:rPr>
          <w:t>、</w:t>
        </w:r>
      </w:ins>
      <w:r>
        <w:rPr>
          <w:rFonts w:hint="eastAsia" w:ascii="华文楷体" w:hAnsi="华文楷体" w:eastAsia="华文楷体"/>
          <w:sz w:val="28"/>
          <w:szCs w:val="28"/>
        </w:rPr>
        <w:t>尤其是对于大乘法的空性呀</w:t>
      </w:r>
      <w:ins w:id="965" w:author="Administrator" w:date="2016-01-16T10:50:09Z">
        <w:r>
          <w:rPr>
            <w:rFonts w:hint="eastAsia" w:ascii="华文楷体" w:hAnsi="华文楷体" w:eastAsia="华文楷体"/>
            <w:sz w:val="28"/>
            <w:szCs w:val="28"/>
            <w:lang w:eastAsia="zh-CN"/>
          </w:rPr>
          <w:t>、</w:t>
        </w:r>
      </w:ins>
      <w:r>
        <w:rPr>
          <w:rFonts w:hint="eastAsia" w:ascii="华文楷体" w:hAnsi="华文楷体" w:eastAsia="华文楷体"/>
          <w:sz w:val="28"/>
          <w:szCs w:val="28"/>
        </w:rPr>
        <w:t>如来藏等等像这样不了解</w:t>
      </w:r>
      <w:ins w:id="966" w:author="Administrator" w:date="2016-01-16T10:50:18Z">
        <w:r>
          <w:rPr>
            <w:rFonts w:hint="eastAsia" w:ascii="华文楷体" w:hAnsi="华文楷体" w:eastAsia="华文楷体"/>
            <w:sz w:val="28"/>
            <w:szCs w:val="28"/>
            <w:lang w:eastAsia="zh-CN"/>
          </w:rPr>
          <w:t>，</w:t>
        </w:r>
      </w:ins>
      <w:r>
        <w:rPr>
          <w:rFonts w:hint="eastAsia" w:ascii="华文楷体" w:hAnsi="华文楷体" w:eastAsia="华文楷体"/>
          <w:sz w:val="28"/>
          <w:szCs w:val="28"/>
        </w:rPr>
        <w:t>都有可能开始诽谤大乘法，通过愚痴心来诽谤大乘法，这个龙树菩萨说这个就是自他最大的怨敌，那么他是自他最大的怨敌的这个理证</w:t>
      </w:r>
      <w:ins w:id="967" w:author="Administrator" w:date="2016-01-16T22:18:57Z">
        <w:r>
          <w:rPr>
            <w:rFonts w:hint="eastAsia" w:ascii="华文楷体" w:hAnsi="华文楷体" w:eastAsia="华文楷体"/>
            <w:sz w:val="28"/>
            <w:szCs w:val="28"/>
            <w:lang w:eastAsia="zh-CN"/>
          </w:rPr>
          <w:t>，</w:t>
        </w:r>
      </w:ins>
      <w:ins w:id="968" w:author="Administrator" w:date="2016-01-16T22:18:27Z">
        <w:r>
          <w:rPr>
            <w:rFonts w:hint="eastAsia" w:ascii="华文楷体" w:hAnsi="华文楷体" w:eastAsia="华文楷体"/>
            <w:sz w:val="28"/>
            <w:szCs w:val="28"/>
            <w:lang w:eastAsia="zh-CN"/>
          </w:rPr>
          <w:t>前面</w:t>
        </w:r>
      </w:ins>
      <w:r>
        <w:rPr>
          <w:rFonts w:hint="eastAsia" w:ascii="华文楷体" w:hAnsi="华文楷体" w:eastAsia="华文楷体"/>
          <w:sz w:val="28"/>
          <w:szCs w:val="28"/>
        </w:rPr>
        <w:t>麦彭仁波切在前面已经讲了，为什么对胜义法嗔恨他的过失这么严重也是这样讲过了</w:t>
      </w:r>
      <w:ins w:id="969" w:author="Administrator" w:date="2016-01-16T10:50:41Z">
        <w:r>
          <w:rPr>
            <w:rFonts w:hint="eastAsia" w:ascii="华文楷体" w:hAnsi="华文楷体" w:eastAsia="华文楷体"/>
            <w:sz w:val="28"/>
            <w:szCs w:val="28"/>
            <w:lang w:eastAsia="zh-CN"/>
          </w:rPr>
          <w:t>。</w:t>
        </w:r>
      </w:ins>
      <w:del w:id="970" w:author="Administrator" w:date="2016-01-16T10:50:40Z">
        <w:r>
          <w:rPr>
            <w:rFonts w:hint="eastAsia" w:ascii="华文楷体" w:hAnsi="华文楷体" w:eastAsia="华文楷体"/>
            <w:sz w:val="28"/>
            <w:szCs w:val="28"/>
          </w:rPr>
          <w:delText>，</w:delText>
        </w:r>
      </w:del>
      <w:r>
        <w:rPr>
          <w:rFonts w:hint="eastAsia" w:ascii="华文楷体" w:hAnsi="华文楷体" w:eastAsia="华文楷体"/>
          <w:sz w:val="28"/>
          <w:szCs w:val="28"/>
        </w:rPr>
        <w:t>所以说对于胜义法也应该好好的理解</w:t>
      </w:r>
      <w:ins w:id="971" w:author="Administrator" w:date="2016-01-16T10:50:46Z">
        <w:r>
          <w:rPr>
            <w:rFonts w:hint="eastAsia" w:ascii="华文楷体" w:hAnsi="华文楷体" w:eastAsia="华文楷体"/>
            <w:sz w:val="28"/>
            <w:szCs w:val="28"/>
            <w:lang w:eastAsia="zh-CN"/>
          </w:rPr>
          <w:t>，</w:t>
        </w:r>
      </w:ins>
      <w:r>
        <w:rPr>
          <w:rFonts w:hint="eastAsia" w:ascii="华文楷体" w:hAnsi="华文楷体" w:eastAsia="华文楷体"/>
          <w:sz w:val="28"/>
          <w:szCs w:val="28"/>
        </w:rPr>
        <w:t>否则的话是很容易在这个当中受到伤害的</w:t>
      </w:r>
      <w:ins w:id="972" w:author="Administrator" w:date="2016-01-16T11:11:47Z">
        <w:r>
          <w:rPr>
            <w:rFonts w:hint="eastAsia" w:ascii="华文楷体" w:hAnsi="华文楷体" w:eastAsia="华文楷体"/>
            <w:sz w:val="28"/>
            <w:szCs w:val="28"/>
            <w:lang w:eastAsia="zh-CN"/>
          </w:rPr>
          <w:t>。</w:t>
        </w:r>
      </w:ins>
    </w:p>
    <w:p>
      <w:pPr>
        <w:ind w:firstLine="570"/>
        <w:rPr>
          <w:ins w:id="973" w:author="Administrator" w:date="2016-01-16T11:13:29Z"/>
          <w:rFonts w:hint="eastAsia" w:ascii="黑体" w:hAnsi="黑体" w:eastAsia="黑体" w:cs="黑体"/>
          <w:i w:val="0"/>
          <w:color w:val="000000"/>
          <w:sz w:val="28"/>
          <w:szCs w:val="28"/>
          <w:lang w:eastAsia="zh-CN"/>
        </w:rPr>
      </w:pPr>
      <w:ins w:id="974" w:author="Administrator" w:date="2016-01-16T11:13:05Z">
        <w:r>
          <w:rPr>
            <w:rFonts w:hint="eastAsia" w:ascii="黑体" w:hAnsi="黑体" w:eastAsia="黑体" w:cs="黑体"/>
            <w:sz w:val="28"/>
            <w:szCs w:val="28"/>
            <w:lang w:eastAsia="zh-CN"/>
            <w:rPrChange w:id="975" w:author="Administrator" w:date="2016-01-16T11:13:24Z">
              <w:rPr>
                <w:rFonts w:hint="eastAsia" w:ascii="华文楷体" w:hAnsi="华文楷体" w:eastAsia="华文楷体"/>
                <w:sz w:val="28"/>
                <w:szCs w:val="28"/>
                <w:lang w:eastAsia="zh-CN"/>
              </w:rPr>
            </w:rPrChange>
          </w:rPr>
          <w:t>【</w:t>
        </w:r>
      </w:ins>
      <w:ins w:id="976" w:author="Administrator" w:date="2016-01-16T11:12:20Z">
        <w:r>
          <w:rPr>
            <w:rFonts w:hint="eastAsia" w:ascii="黑体" w:hAnsi="黑体" w:eastAsia="黑体" w:cs="黑体"/>
            <w:i w:val="0"/>
            <w:color w:val="000000"/>
            <w:sz w:val="28"/>
            <w:szCs w:val="28"/>
            <w:rPrChange w:id="977" w:author="Administrator" w:date="2016-01-16T11:13:24Z">
              <w:rPr>
                <w:rFonts w:ascii="华文楷体" w:hAnsi="华文楷体" w:eastAsia="华文楷体" w:cs="华文楷体"/>
                <w:i w:val="0"/>
                <w:color w:val="000000"/>
                <w:sz w:val="28"/>
                <w:szCs w:val="28"/>
              </w:rPr>
            </w:rPrChange>
          </w:rPr>
          <w:t>不明道理、不事修行的补特伽罗对于如此如此甚深的大乘如是如是恐惧、妄加诋毁</w:t>
        </w:r>
      </w:ins>
      <w:ins w:id="978" w:author="Administrator" w:date="2016-01-16T11:12:20Z">
        <w:r>
          <w:rPr>
            <w:rFonts w:hint="eastAsia" w:ascii="黑体" w:hAnsi="黑体" w:eastAsia="黑体" w:cs="黑体"/>
            <w:i w:val="0"/>
            <w:color w:val="000000"/>
            <w:sz w:val="28"/>
            <w:szCs w:val="28"/>
            <w:rPrChange w:id="979" w:author="Administrator" w:date="2016-01-16T11:13:24Z">
              <w:rPr>
                <w:rFonts w:ascii="宋体" w:hAnsi="宋体" w:eastAsia="宋体" w:cs="宋体"/>
                <w:i w:val="0"/>
                <w:color w:val="000000"/>
                <w:sz w:val="28"/>
                <w:szCs w:val="28"/>
              </w:rPr>
            </w:rPrChange>
          </w:rPr>
          <w:t>,</w:t>
        </w:r>
      </w:ins>
      <w:ins w:id="980" w:author="Administrator" w:date="2016-01-16T11:13:17Z">
        <w:r>
          <w:rPr>
            <w:rFonts w:hint="eastAsia" w:ascii="黑体" w:hAnsi="黑体" w:eastAsia="黑体" w:cs="黑体"/>
            <w:i w:val="0"/>
            <w:color w:val="000000"/>
            <w:sz w:val="28"/>
            <w:szCs w:val="28"/>
            <w:lang w:eastAsia="zh-CN"/>
            <w:rPrChange w:id="981" w:author="Administrator" w:date="2016-01-16T11:13:24Z">
              <w:rPr>
                <w:rFonts w:hint="eastAsia" w:ascii="宋体" w:hAnsi="宋体" w:eastAsia="宋体" w:cs="宋体"/>
                <w:i w:val="0"/>
                <w:color w:val="000000"/>
                <w:sz w:val="28"/>
                <w:szCs w:val="28"/>
                <w:lang w:eastAsia="zh-CN"/>
              </w:rPr>
            </w:rPrChange>
          </w:rPr>
          <w:t>】</w:t>
        </w:r>
      </w:ins>
    </w:p>
    <w:p>
      <w:pPr>
        <w:ind w:firstLine="570"/>
        <w:rPr>
          <w:ins w:id="982" w:author="Administrator" w:date="2016-01-16T11:16:26Z"/>
          <w:rFonts w:hint="eastAsia" w:ascii="华文楷体" w:hAnsi="华文楷体" w:eastAsia="华文楷体"/>
          <w:sz w:val="28"/>
          <w:szCs w:val="28"/>
          <w:lang w:eastAsia="zh-CN"/>
        </w:rPr>
      </w:pPr>
      <w:del w:id="983" w:author="Administrator" w:date="2016-01-16T11:14:08Z">
        <w:r>
          <w:rPr>
            <w:rFonts w:hint="eastAsia" w:ascii="华文楷体" w:hAnsi="华文楷体" w:eastAsia="华文楷体"/>
            <w:sz w:val="28"/>
            <w:szCs w:val="28"/>
          </w:rPr>
          <w:delText>，不明道理不是修行的普特伽罗，对于如此如此甚深的大乘如是如是的恐惧妄加诋毁</w:delText>
        </w:r>
      </w:del>
      <w:del w:id="984" w:author="Administrator" w:date="2016-01-16T11:14:10Z">
        <w:r>
          <w:rPr>
            <w:rFonts w:hint="eastAsia" w:ascii="华文楷体" w:hAnsi="华文楷体" w:eastAsia="华文楷体"/>
            <w:sz w:val="28"/>
            <w:szCs w:val="28"/>
          </w:rPr>
          <w:delText>，</w:delText>
        </w:r>
      </w:del>
      <w:r>
        <w:rPr>
          <w:rFonts w:hint="eastAsia" w:ascii="华文楷体" w:hAnsi="华文楷体" w:eastAsia="华文楷体"/>
          <w:sz w:val="28"/>
          <w:szCs w:val="28"/>
        </w:rPr>
        <w:t>那么就说有些不明事理的人</w:t>
      </w:r>
      <w:ins w:id="985" w:author="Administrator" w:date="2016-01-16T11:14:24Z">
        <w:r>
          <w:rPr>
            <w:rFonts w:hint="eastAsia" w:ascii="华文楷体" w:hAnsi="华文楷体" w:eastAsia="华文楷体"/>
            <w:sz w:val="28"/>
            <w:szCs w:val="28"/>
            <w:lang w:eastAsia="zh-CN"/>
          </w:rPr>
          <w:t>、</w:t>
        </w:r>
      </w:ins>
      <w:r>
        <w:rPr>
          <w:rFonts w:hint="eastAsia" w:ascii="华文楷体" w:hAnsi="华文楷体" w:eastAsia="华文楷体"/>
          <w:sz w:val="28"/>
          <w:szCs w:val="28"/>
        </w:rPr>
        <w:t>不</w:t>
      </w:r>
      <w:ins w:id="986" w:author="Administrator" w:date="2016-01-16T11:14:31Z">
        <w:r>
          <w:rPr>
            <w:rFonts w:hint="eastAsia" w:ascii="华文楷体" w:hAnsi="华文楷体" w:eastAsia="华文楷体"/>
            <w:sz w:val="28"/>
            <w:szCs w:val="28"/>
            <w:lang w:eastAsia="zh-CN"/>
          </w:rPr>
          <w:t>事</w:t>
        </w:r>
      </w:ins>
      <w:del w:id="987" w:author="Administrator" w:date="2016-01-16T11:14:27Z">
        <w:r>
          <w:rPr>
            <w:rFonts w:hint="eastAsia" w:ascii="华文楷体" w:hAnsi="华文楷体" w:eastAsia="华文楷体"/>
            <w:sz w:val="28"/>
            <w:szCs w:val="28"/>
          </w:rPr>
          <w:delText>是</w:delText>
        </w:r>
      </w:del>
      <w:r>
        <w:rPr>
          <w:rFonts w:hint="eastAsia" w:ascii="华文楷体" w:hAnsi="华文楷体" w:eastAsia="华文楷体"/>
          <w:sz w:val="28"/>
          <w:szCs w:val="28"/>
        </w:rPr>
        <w:t>修行的</w:t>
      </w:r>
      <w:ins w:id="988" w:author="Administrator" w:date="2016-01-16T22:26:01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一般的</w:t>
      </w:r>
      <w:ins w:id="989" w:author="Administrator" w:date="2016-01-16T10:51:33Z">
        <w:r>
          <w:rPr>
            <w:rFonts w:hint="eastAsia" w:ascii="华文楷体" w:hAnsi="华文楷体" w:eastAsia="华文楷体"/>
            <w:sz w:val="28"/>
            <w:szCs w:val="28"/>
            <w:lang w:eastAsia="zh-CN"/>
          </w:rPr>
          <w:t>补</w:t>
        </w:r>
      </w:ins>
      <w:del w:id="990" w:author="Administrator" w:date="2016-01-16T10:51:30Z">
        <w:r>
          <w:rPr>
            <w:rFonts w:hint="eastAsia" w:ascii="华文楷体" w:hAnsi="华文楷体" w:eastAsia="华文楷体"/>
            <w:sz w:val="28"/>
            <w:szCs w:val="28"/>
          </w:rPr>
          <w:delText>普</w:delText>
        </w:r>
      </w:del>
      <w:r>
        <w:rPr>
          <w:rFonts w:hint="eastAsia" w:ascii="华文楷体" w:hAnsi="华文楷体" w:eastAsia="华文楷体"/>
          <w:sz w:val="28"/>
          <w:szCs w:val="28"/>
        </w:rPr>
        <w:t>特伽罗【34:37】</w:t>
      </w:r>
      <w:ins w:id="991" w:author="Administrator" w:date="2016-01-16T11:14:44Z">
        <w:r>
          <w:rPr>
            <w:rFonts w:hint="eastAsia" w:ascii="华文楷体" w:hAnsi="华文楷体" w:eastAsia="华文楷体"/>
            <w:sz w:val="28"/>
            <w:szCs w:val="28"/>
            <w:lang w:eastAsia="zh-CN"/>
          </w:rPr>
          <w:t>，</w:t>
        </w:r>
      </w:ins>
      <w:r>
        <w:rPr>
          <w:rFonts w:hint="eastAsia" w:ascii="华文楷体" w:hAnsi="华文楷体" w:eastAsia="华文楷体"/>
          <w:sz w:val="28"/>
          <w:szCs w:val="28"/>
        </w:rPr>
        <w:t>对于如此如此甚深的大乘而如是如是的恐怖而妄加诋毁，那么这个时候有些事实的出现也是没办法抵挡的</w:t>
      </w:r>
      <w:ins w:id="992" w:author="Administrator" w:date="2016-01-16T11:15:08Z">
        <w:r>
          <w:rPr>
            <w:rFonts w:hint="eastAsia" w:ascii="华文楷体" w:hAnsi="华文楷体" w:eastAsia="华文楷体"/>
            <w:sz w:val="28"/>
            <w:szCs w:val="28"/>
            <w:lang w:eastAsia="zh-CN"/>
          </w:rPr>
          <w:t>。</w:t>
        </w:r>
      </w:ins>
      <w:del w:id="993" w:author="Administrator" w:date="2016-01-16T11:15:07Z">
        <w:r>
          <w:rPr>
            <w:rFonts w:hint="eastAsia" w:ascii="华文楷体" w:hAnsi="华文楷体" w:eastAsia="华文楷体"/>
            <w:sz w:val="28"/>
            <w:szCs w:val="28"/>
          </w:rPr>
          <w:delText>，</w:delText>
        </w:r>
      </w:del>
      <w:r>
        <w:rPr>
          <w:rFonts w:hint="eastAsia" w:ascii="华文楷体" w:hAnsi="华文楷体" w:eastAsia="华文楷体"/>
          <w:sz w:val="28"/>
          <w:szCs w:val="28"/>
        </w:rPr>
        <w:t>虽然作为</w:t>
      </w:r>
      <w:ins w:id="994" w:author="Administrator" w:date="2016-01-16T22:26:46Z">
        <w:r>
          <w:rPr>
            <w:rFonts w:hint="eastAsia" w:ascii="华文楷体" w:hAnsi="华文楷体" w:eastAsia="华文楷体"/>
            <w:sz w:val="28"/>
            <w:szCs w:val="28"/>
            <w:lang w:eastAsia="zh-CN"/>
          </w:rPr>
          <w:t>一个</w:t>
        </w:r>
      </w:ins>
      <w:ins w:id="995" w:author="Administrator" w:date="2016-01-16T22:26:52Z">
        <w:r>
          <w:rPr>
            <w:rFonts w:hint="eastAsia" w:ascii="华文楷体" w:hAnsi="华文楷体" w:eastAsia="华文楷体"/>
            <w:sz w:val="28"/>
            <w:szCs w:val="28"/>
            <w:lang w:eastAsia="zh-CN"/>
          </w:rPr>
          <w:t>修习</w:t>
        </w:r>
      </w:ins>
      <w:r>
        <w:rPr>
          <w:rFonts w:hint="eastAsia" w:ascii="华文楷体" w:hAnsi="华文楷体" w:eastAsia="华文楷体"/>
          <w:sz w:val="28"/>
          <w:szCs w:val="28"/>
        </w:rPr>
        <w:t>大乘的</w:t>
      </w:r>
      <w:del w:id="996" w:author="Administrator" w:date="2016-01-16T22:27:18Z">
        <w:r>
          <w:rPr>
            <w:rFonts w:hint="eastAsia" w:ascii="华文楷体" w:hAnsi="华文楷体" w:eastAsia="华文楷体"/>
            <w:sz w:val="28"/>
            <w:szCs w:val="28"/>
          </w:rPr>
          <w:delText>修</w:delText>
        </w:r>
      </w:del>
      <w:del w:id="997" w:author="Administrator" w:date="2016-01-16T22:27:19Z">
        <w:r>
          <w:rPr>
            <w:rFonts w:hint="eastAsia" w:ascii="华文楷体" w:hAnsi="华文楷体" w:eastAsia="华文楷体"/>
            <w:sz w:val="28"/>
            <w:szCs w:val="28"/>
          </w:rPr>
          <w:delText>行</w:delText>
        </w:r>
      </w:del>
      <w:del w:id="998" w:author="Administrator" w:date="2016-01-16T22:27:20Z">
        <w:r>
          <w:rPr>
            <w:rFonts w:hint="eastAsia" w:ascii="华文楷体" w:hAnsi="华文楷体" w:eastAsia="华文楷体"/>
            <w:sz w:val="28"/>
            <w:szCs w:val="28"/>
          </w:rPr>
          <w:delText>者</w:delText>
        </w:r>
      </w:del>
      <w:ins w:id="999" w:author="Administrator" w:date="2016-01-16T22:27:21Z">
        <w:r>
          <w:rPr>
            <w:rFonts w:hint="eastAsia" w:ascii="华文楷体" w:hAnsi="华文楷体" w:eastAsia="华文楷体"/>
            <w:sz w:val="28"/>
            <w:szCs w:val="28"/>
            <w:lang w:eastAsia="zh-CN"/>
          </w:rPr>
          <w:t>人</w:t>
        </w:r>
      </w:ins>
      <w:r>
        <w:rPr>
          <w:rFonts w:hint="eastAsia" w:ascii="华文楷体" w:hAnsi="华文楷体" w:eastAsia="华文楷体"/>
          <w:sz w:val="28"/>
          <w:szCs w:val="28"/>
        </w:rPr>
        <w:t>来讲呢</w:t>
      </w:r>
      <w:ins w:id="1000" w:author="Administrator" w:date="2016-01-16T22:27:58Z">
        <w:r>
          <w:rPr>
            <w:rFonts w:hint="eastAsia" w:ascii="华文楷体" w:hAnsi="华文楷体" w:eastAsia="华文楷体"/>
            <w:sz w:val="28"/>
            <w:szCs w:val="28"/>
            <w:lang w:eastAsia="zh-CN"/>
          </w:rPr>
          <w:t>，</w:t>
        </w:r>
      </w:ins>
      <w:r>
        <w:rPr>
          <w:rFonts w:hint="eastAsia" w:ascii="华文楷体" w:hAnsi="华文楷体" w:eastAsia="华文楷体"/>
          <w:sz w:val="28"/>
          <w:szCs w:val="28"/>
        </w:rPr>
        <w:t>不愿意看到一个众生来诽谤大乘，但是众生的数量如此之多，然后在轮回当中漂流的时候呢他自己的业缘</w:t>
      </w:r>
      <w:ins w:id="1001" w:author="Administrator" w:date="2016-01-16T22:27:30Z">
        <w:r>
          <w:rPr>
            <w:rFonts w:hint="eastAsia" w:ascii="华文楷体" w:hAnsi="华文楷体" w:eastAsia="华文楷体"/>
            <w:sz w:val="28"/>
            <w:szCs w:val="28"/>
            <w:lang w:eastAsia="zh-CN"/>
          </w:rPr>
          <w:t>、</w:t>
        </w:r>
      </w:ins>
      <w:r>
        <w:rPr>
          <w:rFonts w:hint="eastAsia" w:ascii="华文楷体" w:hAnsi="华文楷体" w:eastAsia="华文楷体"/>
          <w:sz w:val="28"/>
          <w:szCs w:val="28"/>
        </w:rPr>
        <w:t>他自己遇到的这样一种邪知识</w:t>
      </w:r>
      <w:ins w:id="1002" w:author="Administrator" w:date="2016-01-16T22:28:17Z">
        <w:r>
          <w:rPr>
            <w:rFonts w:hint="eastAsia" w:ascii="华文楷体" w:hAnsi="华文楷体" w:eastAsia="华文楷体"/>
            <w:sz w:val="28"/>
            <w:szCs w:val="28"/>
            <w:lang w:eastAsia="zh-CN"/>
          </w:rPr>
          <w:t>啊</w:t>
        </w:r>
      </w:ins>
      <w:del w:id="1003" w:author="Administrator" w:date="2016-01-16T22:28:16Z">
        <w:r>
          <w:rPr>
            <w:rFonts w:hint="eastAsia" w:ascii="华文楷体" w:hAnsi="华文楷体" w:eastAsia="华文楷体"/>
            <w:sz w:val="28"/>
            <w:szCs w:val="28"/>
          </w:rPr>
          <w:delText>呀</w:delText>
        </w:r>
      </w:del>
      <w:ins w:id="1004" w:author="Administrator" w:date="2016-01-16T10:52:02Z">
        <w:r>
          <w:rPr>
            <w:rFonts w:hint="eastAsia" w:ascii="华文楷体" w:hAnsi="华文楷体" w:eastAsia="华文楷体"/>
            <w:sz w:val="28"/>
            <w:szCs w:val="28"/>
            <w:lang w:eastAsia="zh-CN"/>
          </w:rPr>
          <w:t>、</w:t>
        </w:r>
      </w:ins>
      <w:r>
        <w:rPr>
          <w:rFonts w:hint="eastAsia" w:ascii="华文楷体" w:hAnsi="华文楷体" w:eastAsia="华文楷体"/>
          <w:sz w:val="28"/>
          <w:szCs w:val="28"/>
        </w:rPr>
        <w:t>诱导</w:t>
      </w:r>
      <w:ins w:id="1005" w:author="Administrator" w:date="2016-01-16T22:28:14Z">
        <w:r>
          <w:rPr>
            <w:rFonts w:hint="eastAsia" w:ascii="华文楷体" w:hAnsi="华文楷体" w:eastAsia="华文楷体"/>
            <w:sz w:val="28"/>
            <w:szCs w:val="28"/>
            <w:lang w:eastAsia="zh-CN"/>
          </w:rPr>
          <w:t>啊</w:t>
        </w:r>
      </w:ins>
      <w:r>
        <w:rPr>
          <w:rFonts w:hint="eastAsia" w:ascii="华文楷体" w:hAnsi="华文楷体" w:eastAsia="华文楷体"/>
          <w:sz w:val="28"/>
          <w:szCs w:val="28"/>
        </w:rPr>
        <w:t>等等，他这个情况千差万别的，所以说连佛陀都没办法遮止</w:t>
      </w:r>
      <w:ins w:id="1006" w:author="Administrator" w:date="2016-01-17T15:36:08Z">
        <w:r>
          <w:rPr>
            <w:rFonts w:hint="eastAsia" w:ascii="华文楷体" w:hAnsi="华文楷体" w:eastAsia="华文楷体"/>
            <w:sz w:val="28"/>
            <w:szCs w:val="28"/>
            <w:lang w:eastAsia="zh-CN"/>
          </w:rPr>
          <w:t>啊</w:t>
        </w:r>
      </w:ins>
      <w:del w:id="1007" w:author="Administrator" w:date="2016-01-17T15:36:07Z">
        <w:r>
          <w:rPr>
            <w:rFonts w:hint="eastAsia" w:ascii="华文楷体" w:hAnsi="华文楷体" w:eastAsia="华文楷体"/>
            <w:sz w:val="28"/>
            <w:szCs w:val="28"/>
          </w:rPr>
          <w:delText>呀</w:delText>
        </w:r>
      </w:del>
      <w:r>
        <w:rPr>
          <w:rFonts w:hint="eastAsia" w:ascii="华文楷体" w:hAnsi="华文楷体" w:eastAsia="华文楷体"/>
          <w:sz w:val="28"/>
          <w:szCs w:val="28"/>
        </w:rPr>
        <w:t>，佛陀都没办法遮止说你不要诽谤大乘，因为诽谤大乘这样的过失很严重，如果佛陀能够遮止的话肯定一个都不会有，但是佛陀都没办法遮止</w:t>
      </w:r>
      <w:ins w:id="1008" w:author="Administrator" w:date="2016-01-16T22:28:34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我们不愿意看到这个情况，但是实际上在这个世间当中还是出现了很多很多对于大乘的教法不理解</w:t>
      </w:r>
      <w:ins w:id="1009" w:author="Administrator" w:date="2016-01-16T22:29:03Z">
        <w:r>
          <w:rPr>
            <w:rFonts w:hint="eastAsia" w:ascii="华文楷体" w:hAnsi="华文楷体" w:eastAsia="华文楷体"/>
            <w:sz w:val="28"/>
            <w:szCs w:val="28"/>
            <w:lang w:eastAsia="zh-CN"/>
          </w:rPr>
          <w:t>、</w:t>
        </w:r>
      </w:ins>
      <w:r>
        <w:rPr>
          <w:rFonts w:hint="eastAsia" w:ascii="华文楷体" w:hAnsi="华文楷体" w:eastAsia="华文楷体"/>
          <w:sz w:val="28"/>
          <w:szCs w:val="28"/>
        </w:rPr>
        <w:t>不修行的人产生恐怖</w:t>
      </w:r>
      <w:ins w:id="1010" w:author="Administrator" w:date="2016-01-17T15:36:29Z">
        <w:r>
          <w:rPr>
            <w:rFonts w:hint="eastAsia" w:ascii="华文楷体" w:hAnsi="华文楷体" w:eastAsia="华文楷体"/>
            <w:sz w:val="28"/>
            <w:szCs w:val="28"/>
            <w:lang w:eastAsia="zh-CN"/>
          </w:rPr>
          <w:t>、</w:t>
        </w:r>
      </w:ins>
      <w:r>
        <w:rPr>
          <w:rFonts w:hint="eastAsia" w:ascii="华文楷体" w:hAnsi="华文楷体" w:eastAsia="华文楷体"/>
          <w:sz w:val="28"/>
          <w:szCs w:val="28"/>
        </w:rPr>
        <w:t>妄加诋毁的情况</w:t>
      </w:r>
      <w:ins w:id="1011" w:author="Administrator" w:date="2016-01-16T11:15:25Z">
        <w:r>
          <w:rPr>
            <w:rFonts w:hint="eastAsia" w:ascii="华文楷体" w:hAnsi="华文楷体" w:eastAsia="华文楷体"/>
            <w:sz w:val="28"/>
            <w:szCs w:val="28"/>
            <w:lang w:eastAsia="zh-CN"/>
          </w:rPr>
          <w:t>。</w:t>
        </w:r>
      </w:ins>
    </w:p>
    <w:p>
      <w:pPr>
        <w:ind w:firstLine="570"/>
        <w:rPr>
          <w:ins w:id="1012" w:author="Administrator" w:date="2016-01-16T11:16:35Z"/>
          <w:rFonts w:hint="eastAsia" w:ascii="华文楷体" w:hAnsi="华文楷体" w:eastAsia="华文楷体"/>
          <w:sz w:val="28"/>
          <w:szCs w:val="28"/>
          <w:lang w:val="en-US" w:eastAsia="zh-CN"/>
        </w:rPr>
      </w:pPr>
      <w:ins w:id="1013" w:author="Administrator" w:date="2016-01-16T11:15:44Z">
        <w:r>
          <w:rPr>
            <w:rFonts w:hint="eastAsia" w:ascii="黑体" w:hAnsi="黑体" w:eastAsia="黑体" w:cs="黑体"/>
            <w:sz w:val="28"/>
            <w:szCs w:val="28"/>
            <w:lang w:eastAsia="zh-CN"/>
            <w:rPrChange w:id="1014" w:author="Administrator" w:date="2016-01-16T11:16:33Z">
              <w:rPr>
                <w:rFonts w:hint="eastAsia" w:ascii="华文楷体" w:hAnsi="华文楷体" w:eastAsia="华文楷体"/>
                <w:sz w:val="28"/>
                <w:szCs w:val="28"/>
                <w:lang w:eastAsia="zh-CN"/>
              </w:rPr>
            </w:rPrChange>
          </w:rPr>
          <w:t>【</w:t>
        </w:r>
      </w:ins>
      <w:ins w:id="1015" w:author="Administrator" w:date="2016-01-16T11:15:40Z">
        <w:r>
          <w:rPr>
            <w:rFonts w:hint="eastAsia" w:ascii="黑体" w:hAnsi="黑体" w:eastAsia="黑体" w:cs="黑体"/>
            <w:i w:val="0"/>
            <w:color w:val="000000"/>
            <w:sz w:val="28"/>
            <w:szCs w:val="28"/>
            <w:rPrChange w:id="1016" w:author="Administrator" w:date="2016-01-16T11:16:33Z">
              <w:rPr>
                <w:rFonts w:ascii="华文楷体" w:hAnsi="华文楷体" w:eastAsia="华文楷体" w:cs="华文楷体"/>
                <w:i w:val="0"/>
                <w:color w:val="000000"/>
                <w:sz w:val="28"/>
                <w:szCs w:val="28"/>
              </w:rPr>
            </w:rPrChange>
          </w:rPr>
          <w:t>经中也授记说</w:t>
        </w:r>
      </w:ins>
      <w:ins w:id="1017" w:author="Administrator" w:date="2016-01-16T11:15:40Z">
        <w:r>
          <w:rPr>
            <w:rFonts w:hint="eastAsia" w:ascii="黑体" w:hAnsi="黑体" w:eastAsia="黑体" w:cs="黑体"/>
            <w:i w:val="0"/>
            <w:color w:val="000000"/>
            <w:sz w:val="28"/>
            <w:szCs w:val="28"/>
            <w:rPrChange w:id="1018" w:author="Administrator" w:date="2016-01-16T11:16:33Z">
              <w:rPr>
                <w:rFonts w:ascii="宋体" w:hAnsi="宋体" w:eastAsia="宋体" w:cs="宋体"/>
                <w:i w:val="0"/>
                <w:color w:val="000000"/>
                <w:sz w:val="28"/>
                <w:szCs w:val="28"/>
              </w:rPr>
            </w:rPrChange>
          </w:rPr>
          <w:t>:</w:t>
        </w:r>
      </w:ins>
      <w:ins w:id="1019" w:author="Administrator" w:date="2016-01-16T11:15:40Z">
        <w:r>
          <w:rPr>
            <w:rFonts w:hint="eastAsia" w:ascii="黑体" w:hAnsi="黑体" w:eastAsia="黑体" w:cs="黑体"/>
            <w:i w:val="0"/>
            <w:color w:val="000000"/>
            <w:sz w:val="28"/>
            <w:szCs w:val="28"/>
            <w:rPrChange w:id="1020" w:author="Administrator" w:date="2016-01-16T11:16:33Z">
              <w:rPr>
                <w:rFonts w:ascii="华文楷体" w:hAnsi="华文楷体" w:eastAsia="华文楷体" w:cs="华文楷体"/>
                <w:i w:val="0"/>
                <w:color w:val="000000"/>
                <w:sz w:val="28"/>
                <w:szCs w:val="28"/>
              </w:rPr>
            </w:rPrChange>
          </w:rPr>
          <w:t>依赖相应自己凭空想象的相似智慧度而对深不可测的智慧度诽谤说“这不是佛教”等者多有出现。</w:t>
        </w:r>
      </w:ins>
      <w:ins w:id="1021" w:author="Administrator" w:date="2016-01-16T11:15:46Z">
        <w:r>
          <w:rPr>
            <w:rFonts w:hint="eastAsia" w:ascii="黑体" w:hAnsi="黑体" w:eastAsia="黑体" w:cs="黑体"/>
            <w:i w:val="0"/>
            <w:color w:val="000000"/>
            <w:sz w:val="28"/>
            <w:szCs w:val="28"/>
            <w:lang w:eastAsia="zh-CN"/>
            <w:rPrChange w:id="1022" w:author="Administrator" w:date="2016-01-16T11:16:33Z">
              <w:rPr>
                <w:rFonts w:hint="eastAsia" w:ascii="华文楷体" w:hAnsi="华文楷体" w:eastAsia="华文楷体" w:cs="华文楷体"/>
                <w:i w:val="0"/>
                <w:color w:val="000000"/>
                <w:sz w:val="28"/>
                <w:szCs w:val="28"/>
                <w:lang w:eastAsia="zh-CN"/>
              </w:rPr>
            </w:rPrChange>
          </w:rPr>
          <w:t>】</w:t>
        </w:r>
      </w:ins>
      <w:del w:id="1023" w:author="Administrator" w:date="2016-01-16T11:16:18Z">
        <w:r>
          <w:rPr>
            <w:rFonts w:hint="eastAsia" w:ascii="黑体" w:hAnsi="黑体" w:eastAsia="黑体" w:cs="黑体"/>
            <w:sz w:val="28"/>
            <w:szCs w:val="28"/>
            <w:rPrChange w:id="1024" w:author="Administrator" w:date="2016-01-16T11:16:33Z">
              <w:rPr>
                <w:rFonts w:hint="eastAsia" w:ascii="华文楷体" w:hAnsi="华文楷体" w:eastAsia="华文楷体"/>
                <w:sz w:val="28"/>
                <w:szCs w:val="28"/>
              </w:rPr>
            </w:rPrChange>
          </w:rPr>
          <w:delText>，经中也授记说依赖相应自己凭空想象的相似智慧度而对深不可测的智慧度诽谤说这不是佛教等者都会出现，</w:delText>
        </w:r>
      </w:del>
      <w:ins w:id="1025" w:author="Administrator" w:date="2016-01-16T11:16:20Z">
        <w:r>
          <w:rPr>
            <w:rFonts w:hint="eastAsia" w:ascii="黑体" w:hAnsi="黑体" w:eastAsia="黑体" w:cs="黑体"/>
            <w:sz w:val="28"/>
            <w:szCs w:val="28"/>
            <w:lang w:val="en-US" w:eastAsia="zh-CN"/>
            <w:rPrChange w:id="1026" w:author="Administrator" w:date="2016-01-16T11:16:33Z">
              <w:rPr>
                <w:rFonts w:hint="eastAsia" w:ascii="华文楷体" w:hAnsi="华文楷体" w:eastAsia="华文楷体"/>
                <w:sz w:val="28"/>
                <w:szCs w:val="28"/>
                <w:lang w:val="en-US" w:eastAsia="zh-CN"/>
              </w:rPr>
            </w:rPrChange>
          </w:rPr>
          <w:t xml:space="preserve"> </w:t>
        </w:r>
      </w:ins>
      <w:ins w:id="1027" w:author="Administrator" w:date="2016-01-16T11:16:20Z">
        <w:r>
          <w:rPr>
            <w:rFonts w:hint="eastAsia" w:ascii="华文楷体" w:hAnsi="华文楷体" w:eastAsia="华文楷体"/>
            <w:sz w:val="28"/>
            <w:szCs w:val="28"/>
            <w:lang w:val="en-US" w:eastAsia="zh-CN"/>
          </w:rPr>
          <w:t xml:space="preserve"> </w:t>
        </w:r>
      </w:ins>
    </w:p>
    <w:p>
      <w:pPr>
        <w:ind w:firstLine="570"/>
        <w:rPr>
          <w:ins w:id="1028" w:author="Administrator" w:date="2016-01-16T10:54:35Z"/>
          <w:rFonts w:hint="eastAsia" w:ascii="华文楷体" w:hAnsi="华文楷体" w:eastAsia="华文楷体"/>
          <w:sz w:val="28"/>
          <w:szCs w:val="28"/>
          <w:lang w:eastAsia="zh-CN"/>
        </w:rPr>
      </w:pPr>
      <w:r>
        <w:rPr>
          <w:rFonts w:hint="eastAsia" w:ascii="华文楷体" w:hAnsi="华文楷体" w:eastAsia="华文楷体"/>
          <w:sz w:val="28"/>
          <w:szCs w:val="28"/>
        </w:rPr>
        <w:t>佛陀早就预见到这个问题</w:t>
      </w:r>
      <w:del w:id="1029" w:author="Administrator" w:date="2016-01-17T15:36:54Z">
        <w:r>
          <w:rPr>
            <w:rFonts w:hint="eastAsia" w:ascii="华文楷体" w:hAnsi="华文楷体" w:eastAsia="华文楷体"/>
            <w:sz w:val="28"/>
            <w:szCs w:val="28"/>
          </w:rPr>
          <w:delText>所以</w:delText>
        </w:r>
      </w:del>
      <w:ins w:id="1030" w:author="Administrator" w:date="2016-01-17T15:36:55Z">
        <w:r>
          <w:rPr>
            <w:rFonts w:hint="eastAsia" w:ascii="华文楷体" w:hAnsi="华文楷体" w:eastAsia="华文楷体"/>
            <w:sz w:val="28"/>
            <w:szCs w:val="28"/>
            <w:lang w:eastAsia="zh-CN"/>
          </w:rPr>
          <w:t>就</w:t>
        </w:r>
      </w:ins>
      <w:r>
        <w:rPr>
          <w:rFonts w:hint="eastAsia" w:ascii="华文楷体" w:hAnsi="华文楷体" w:eastAsia="华文楷体"/>
          <w:sz w:val="28"/>
          <w:szCs w:val="28"/>
        </w:rPr>
        <w:t>在经典当中讲了</w:t>
      </w:r>
      <w:ins w:id="1031" w:author="Administrator" w:date="2016-01-16T22:29:27Z">
        <w:r>
          <w:rPr>
            <w:rFonts w:hint="eastAsia" w:ascii="华文楷体" w:hAnsi="华文楷体" w:eastAsia="华文楷体"/>
            <w:sz w:val="28"/>
            <w:szCs w:val="28"/>
            <w:lang w:eastAsia="zh-CN"/>
          </w:rPr>
          <w:t>，</w:t>
        </w:r>
      </w:ins>
      <w:r>
        <w:rPr>
          <w:rFonts w:hint="eastAsia" w:ascii="华文楷体" w:hAnsi="华文楷体" w:eastAsia="华文楷体"/>
          <w:sz w:val="28"/>
          <w:szCs w:val="28"/>
        </w:rPr>
        <w:t>主要是依赖相应自己凭空想象的相似智慧度，就是通过自己的分别念</w:t>
      </w:r>
      <w:ins w:id="1032" w:author="Administrator" w:date="2016-01-16T10:53:51Z">
        <w:r>
          <w:rPr>
            <w:rFonts w:hint="eastAsia" w:ascii="华文楷体" w:hAnsi="华文楷体" w:eastAsia="华文楷体"/>
            <w:sz w:val="28"/>
            <w:szCs w:val="28"/>
            <w:lang w:eastAsia="zh-CN"/>
          </w:rPr>
          <w:t>、</w:t>
        </w:r>
      </w:ins>
      <w:r>
        <w:rPr>
          <w:rFonts w:hint="eastAsia" w:ascii="华文楷体" w:hAnsi="华文楷体" w:eastAsia="华文楷体"/>
          <w:sz w:val="28"/>
          <w:szCs w:val="28"/>
        </w:rPr>
        <w:t>自己通过自己的分别念，就说引发对</w:t>
      </w:r>
      <w:ins w:id="1033" w:author="Administrator" w:date="2016-01-16T22:29:42Z">
        <w:r>
          <w:rPr>
            <w:rFonts w:hint="eastAsia" w:ascii="华文楷体" w:hAnsi="华文楷体" w:eastAsia="华文楷体"/>
            <w:sz w:val="28"/>
            <w:szCs w:val="28"/>
            <w:lang w:eastAsia="zh-CN"/>
          </w:rPr>
          <w:t>于</w:t>
        </w:r>
      </w:ins>
      <w:r>
        <w:rPr>
          <w:rFonts w:hint="eastAsia" w:ascii="华文楷体" w:hAnsi="华文楷体" w:eastAsia="华文楷体"/>
          <w:sz w:val="28"/>
          <w:szCs w:val="28"/>
        </w:rPr>
        <w:t>深不可测的智慧度</w:t>
      </w:r>
      <w:ins w:id="1034" w:author="Administrator" w:date="2016-01-16T10:54:00Z">
        <w:r>
          <w:rPr>
            <w:rFonts w:hint="eastAsia" w:ascii="华文楷体" w:hAnsi="华文楷体" w:eastAsia="华文楷体"/>
            <w:sz w:val="28"/>
            <w:szCs w:val="28"/>
            <w:lang w:eastAsia="zh-CN"/>
          </w:rPr>
          <w:t>、</w:t>
        </w:r>
      </w:ins>
      <w:r>
        <w:rPr>
          <w:rFonts w:hint="eastAsia" w:ascii="华文楷体" w:hAnsi="华文楷体" w:eastAsia="华文楷体"/>
          <w:sz w:val="28"/>
          <w:szCs w:val="28"/>
        </w:rPr>
        <w:t>对于这个大空性</w:t>
      </w:r>
      <w:ins w:id="1035" w:author="Administrator" w:date="2016-01-16T22:30:18Z">
        <w:r>
          <w:rPr>
            <w:rFonts w:hint="eastAsia" w:ascii="华文楷体" w:hAnsi="华文楷体" w:eastAsia="华文楷体"/>
            <w:sz w:val="28"/>
            <w:szCs w:val="28"/>
            <w:lang w:eastAsia="zh-CN"/>
          </w:rPr>
          <w:t>啊</w:t>
        </w:r>
      </w:ins>
      <w:del w:id="1036" w:author="Administrator" w:date="2016-01-16T22:30:17Z">
        <w:r>
          <w:rPr>
            <w:rFonts w:hint="eastAsia" w:ascii="华文楷体" w:hAnsi="华文楷体" w:eastAsia="华文楷体"/>
            <w:sz w:val="28"/>
            <w:szCs w:val="28"/>
          </w:rPr>
          <w:delText>呀</w:delText>
        </w:r>
      </w:del>
      <w:r>
        <w:rPr>
          <w:rFonts w:hint="eastAsia" w:ascii="华文楷体" w:hAnsi="华文楷体" w:eastAsia="华文楷体"/>
          <w:sz w:val="28"/>
          <w:szCs w:val="28"/>
        </w:rPr>
        <w:t>没办法体会的这样一种智慧度他就诽谤说这个不是佛教，这个不是佛说的，这个方面的情况会</w:t>
      </w:r>
      <w:ins w:id="1037" w:author="Administrator" w:date="2016-01-16T22:30:33Z">
        <w:r>
          <w:rPr>
            <w:rFonts w:hint="eastAsia" w:ascii="华文楷体" w:hAnsi="华文楷体" w:eastAsia="华文楷体"/>
            <w:sz w:val="28"/>
            <w:szCs w:val="28"/>
            <w:lang w:eastAsia="zh-CN"/>
          </w:rPr>
          <w:t>有</w:t>
        </w:r>
      </w:ins>
      <w:r>
        <w:rPr>
          <w:rFonts w:hint="eastAsia" w:ascii="华文楷体" w:hAnsi="华文楷体" w:eastAsia="华文楷体"/>
          <w:sz w:val="28"/>
          <w:szCs w:val="28"/>
        </w:rPr>
        <w:t>多</w:t>
      </w:r>
      <w:ins w:id="1038" w:author="Administrator" w:date="2016-01-16T22:30:43Z">
        <w:r>
          <w:rPr>
            <w:rFonts w:hint="eastAsia" w:ascii="华文楷体" w:hAnsi="华文楷体" w:eastAsia="华文楷体"/>
            <w:sz w:val="28"/>
            <w:szCs w:val="28"/>
            <w:lang w:eastAsia="zh-CN"/>
          </w:rPr>
          <w:t>种</w:t>
        </w:r>
      </w:ins>
      <w:del w:id="1039" w:author="Administrator" w:date="2016-01-16T22:30:35Z">
        <w:r>
          <w:rPr>
            <w:rFonts w:hint="eastAsia" w:ascii="华文楷体" w:hAnsi="华文楷体" w:eastAsia="华文楷体"/>
            <w:sz w:val="28"/>
            <w:szCs w:val="28"/>
          </w:rPr>
          <w:delText>有</w:delText>
        </w:r>
      </w:del>
      <w:r>
        <w:rPr>
          <w:rFonts w:hint="eastAsia" w:ascii="华文楷体" w:hAnsi="华文楷体" w:eastAsia="华文楷体"/>
          <w:sz w:val="28"/>
          <w:szCs w:val="28"/>
        </w:rPr>
        <w:t>出现的，会出现很多种</w:t>
      </w:r>
      <w:ins w:id="1040" w:author="Administrator" w:date="2016-01-16T10:54:15Z">
        <w:r>
          <w:rPr>
            <w:rFonts w:hint="eastAsia" w:ascii="华文楷体" w:hAnsi="华文楷体" w:eastAsia="华文楷体"/>
            <w:sz w:val="28"/>
            <w:szCs w:val="28"/>
            <w:lang w:eastAsia="zh-CN"/>
          </w:rPr>
          <w:t>。</w:t>
        </w:r>
      </w:ins>
    </w:p>
    <w:p>
      <w:pPr>
        <w:ind w:firstLine="570"/>
        <w:rPr>
          <w:ins w:id="1041" w:author="Administrator" w:date="2016-01-16T12:05:33Z"/>
          <w:rFonts w:hint="eastAsia" w:ascii="华文楷体" w:hAnsi="华文楷体" w:eastAsia="华文楷体"/>
          <w:sz w:val="28"/>
          <w:szCs w:val="28"/>
        </w:rPr>
      </w:pPr>
      <w:ins w:id="1042" w:author="Administrator" w:date="2016-01-16T12:05:01Z">
        <w:r>
          <w:rPr>
            <w:rFonts w:hint="eastAsia" w:ascii="黑体" w:hAnsi="黑体" w:eastAsia="黑体" w:cs="黑体"/>
            <w:i w:val="0"/>
            <w:color w:val="000000"/>
            <w:sz w:val="28"/>
            <w:szCs w:val="28"/>
            <w:lang w:eastAsia="zh-CN"/>
            <w:rPrChange w:id="1043" w:author="Administrator" w:date="2016-01-16T12:05:13Z">
              <w:rPr>
                <w:rFonts w:hint="eastAsia" w:ascii="华文楷体" w:hAnsi="华文楷体" w:eastAsia="华文楷体" w:cs="华文楷体"/>
                <w:i w:val="0"/>
                <w:color w:val="000000"/>
                <w:sz w:val="28"/>
                <w:szCs w:val="28"/>
                <w:lang w:eastAsia="zh-CN"/>
              </w:rPr>
            </w:rPrChange>
          </w:rPr>
          <w:t>【</w:t>
        </w:r>
      </w:ins>
      <w:ins w:id="1044" w:author="Administrator" w:date="2016-01-16T12:04:50Z">
        <w:r>
          <w:rPr>
            <w:rFonts w:hint="eastAsia" w:ascii="黑体" w:hAnsi="黑体" w:eastAsia="黑体" w:cs="黑体"/>
            <w:i w:val="0"/>
            <w:color w:val="000000"/>
            <w:sz w:val="28"/>
            <w:szCs w:val="28"/>
            <w:rPrChange w:id="1045" w:author="Administrator" w:date="2016-01-16T12:05:13Z">
              <w:rPr>
                <w:rFonts w:ascii="华文楷体" w:hAnsi="华文楷体" w:eastAsia="华文楷体" w:cs="华文楷体"/>
                <w:i w:val="0"/>
                <w:color w:val="000000"/>
                <w:sz w:val="28"/>
                <w:szCs w:val="28"/>
              </w:rPr>
            </w:rPrChange>
          </w:rPr>
          <w:t>又如《经庄严论》中云</w:t>
        </w:r>
      </w:ins>
      <w:ins w:id="1046" w:author="Administrator" w:date="2016-01-16T12:04:50Z">
        <w:r>
          <w:rPr>
            <w:rFonts w:hint="eastAsia" w:ascii="黑体" w:hAnsi="黑体" w:eastAsia="黑体" w:cs="黑体"/>
            <w:i w:val="0"/>
            <w:color w:val="000000"/>
            <w:sz w:val="28"/>
            <w:szCs w:val="28"/>
            <w:rPrChange w:id="1047" w:author="Administrator" w:date="2016-01-16T12:05:13Z">
              <w:rPr>
                <w:rFonts w:ascii="宋体" w:hAnsi="宋体" w:eastAsia="宋体" w:cs="宋体"/>
                <w:i w:val="0"/>
                <w:color w:val="000000"/>
                <w:sz w:val="28"/>
                <w:szCs w:val="28"/>
              </w:rPr>
            </w:rPrChange>
          </w:rPr>
          <w:t>:</w:t>
        </w:r>
      </w:ins>
      <w:ins w:id="1048" w:author="Administrator" w:date="2016-01-16T12:04:50Z">
        <w:r>
          <w:rPr>
            <w:rFonts w:hint="eastAsia" w:ascii="黑体" w:hAnsi="黑体" w:eastAsia="黑体" w:cs="黑体"/>
            <w:i w:val="0"/>
            <w:color w:val="000000"/>
            <w:sz w:val="28"/>
            <w:szCs w:val="28"/>
            <w:rPrChange w:id="1049" w:author="Administrator" w:date="2016-01-16T12:05:13Z">
              <w:rPr>
                <w:rFonts w:ascii="华文楷体" w:hAnsi="华文楷体" w:eastAsia="华文楷体" w:cs="华文楷体"/>
                <w:i w:val="0"/>
                <w:color w:val="000000"/>
                <w:sz w:val="28"/>
                <w:szCs w:val="28"/>
              </w:rPr>
            </w:rPrChange>
          </w:rPr>
          <w:t>“由小信界伴</w:t>
        </w:r>
      </w:ins>
      <w:ins w:id="1050" w:author="Administrator" w:date="2016-01-16T12:04:50Z">
        <w:r>
          <w:rPr>
            <w:rFonts w:hint="eastAsia" w:ascii="黑体" w:hAnsi="黑体" w:eastAsia="黑体" w:cs="黑体"/>
            <w:i w:val="0"/>
            <w:color w:val="000000"/>
            <w:sz w:val="28"/>
            <w:szCs w:val="28"/>
            <w:rPrChange w:id="1051" w:author="Administrator" w:date="2016-01-16T12:05:13Z">
              <w:rPr>
                <w:rFonts w:ascii="宋体" w:hAnsi="宋体" w:eastAsia="宋体" w:cs="宋体"/>
                <w:i w:val="0"/>
                <w:color w:val="000000"/>
                <w:sz w:val="28"/>
                <w:szCs w:val="28"/>
              </w:rPr>
            </w:rPrChange>
          </w:rPr>
          <w:t>,</w:t>
        </w:r>
      </w:ins>
      <w:ins w:id="1052" w:author="Administrator" w:date="2016-01-16T12:04:50Z">
        <w:r>
          <w:rPr>
            <w:rFonts w:hint="eastAsia" w:ascii="黑体" w:hAnsi="黑体" w:eastAsia="黑体" w:cs="黑体"/>
            <w:i w:val="0"/>
            <w:color w:val="000000"/>
            <w:sz w:val="28"/>
            <w:szCs w:val="28"/>
            <w:rPrChange w:id="1053" w:author="Administrator" w:date="2016-01-16T12:05:13Z">
              <w:rPr>
                <w:rFonts w:ascii="华文楷体" w:hAnsi="华文楷体" w:eastAsia="华文楷体" w:cs="华文楷体"/>
                <w:i w:val="0"/>
                <w:color w:val="000000"/>
                <w:sz w:val="28"/>
                <w:szCs w:val="28"/>
              </w:rPr>
            </w:rPrChange>
          </w:rPr>
          <w:t>不解深大法</w:t>
        </w:r>
      </w:ins>
      <w:ins w:id="1054" w:author="Administrator" w:date="2016-01-16T12:04:50Z">
        <w:r>
          <w:rPr>
            <w:rFonts w:hint="eastAsia" w:ascii="黑体" w:hAnsi="黑体" w:eastAsia="黑体" w:cs="黑体"/>
            <w:i w:val="0"/>
            <w:color w:val="000000"/>
            <w:sz w:val="28"/>
            <w:szCs w:val="28"/>
            <w:rPrChange w:id="1055" w:author="Administrator" w:date="2016-01-16T12:05:13Z">
              <w:rPr>
                <w:rFonts w:ascii="宋体" w:hAnsi="宋体" w:eastAsia="宋体" w:cs="宋体"/>
                <w:i w:val="0"/>
                <w:color w:val="000000"/>
                <w:sz w:val="28"/>
                <w:szCs w:val="28"/>
              </w:rPr>
            </w:rPrChange>
          </w:rPr>
          <w:t>,</w:t>
        </w:r>
      </w:ins>
      <w:ins w:id="1056" w:author="Administrator" w:date="2016-01-16T12:04:50Z">
        <w:r>
          <w:rPr>
            <w:rFonts w:hint="eastAsia" w:ascii="黑体" w:hAnsi="黑体" w:eastAsia="黑体" w:cs="黑体"/>
            <w:i w:val="0"/>
            <w:color w:val="000000"/>
            <w:sz w:val="28"/>
            <w:szCs w:val="28"/>
            <w:rPrChange w:id="1057" w:author="Administrator" w:date="2016-01-16T12:05:13Z">
              <w:rPr>
                <w:rFonts w:ascii="华文楷体" w:hAnsi="华文楷体" w:eastAsia="华文楷体" w:cs="华文楷体"/>
                <w:i w:val="0"/>
                <w:color w:val="000000"/>
                <w:sz w:val="28"/>
                <w:szCs w:val="28"/>
              </w:rPr>
            </w:rPrChange>
          </w:rPr>
          <w:t>由汝不解故</w:t>
        </w:r>
      </w:ins>
      <w:ins w:id="1058" w:author="Administrator" w:date="2016-01-16T12:04:50Z">
        <w:r>
          <w:rPr>
            <w:rFonts w:hint="eastAsia" w:ascii="黑体" w:hAnsi="黑体" w:eastAsia="黑体" w:cs="黑体"/>
            <w:i w:val="0"/>
            <w:color w:val="000000"/>
            <w:sz w:val="28"/>
            <w:szCs w:val="28"/>
            <w:rPrChange w:id="1059" w:author="Administrator" w:date="2016-01-16T12:05:13Z">
              <w:rPr>
                <w:rFonts w:ascii="宋体" w:hAnsi="宋体" w:eastAsia="宋体" w:cs="宋体"/>
                <w:i w:val="0"/>
                <w:color w:val="000000"/>
                <w:sz w:val="28"/>
                <w:szCs w:val="28"/>
              </w:rPr>
            </w:rPrChange>
          </w:rPr>
          <w:t>,</w:t>
        </w:r>
      </w:ins>
      <w:ins w:id="1060" w:author="Administrator" w:date="2016-01-16T12:04:50Z">
        <w:r>
          <w:rPr>
            <w:rFonts w:hint="eastAsia" w:ascii="黑体" w:hAnsi="黑体" w:eastAsia="黑体" w:cs="黑体"/>
            <w:i w:val="0"/>
            <w:color w:val="000000"/>
            <w:sz w:val="28"/>
            <w:szCs w:val="28"/>
            <w:rPrChange w:id="1061" w:author="Administrator" w:date="2016-01-16T12:05:13Z">
              <w:rPr>
                <w:rFonts w:ascii="华文楷体" w:hAnsi="华文楷体" w:eastAsia="华文楷体" w:cs="华文楷体"/>
                <w:i w:val="0"/>
                <w:color w:val="000000"/>
                <w:sz w:val="28"/>
                <w:szCs w:val="28"/>
              </w:rPr>
            </w:rPrChange>
          </w:rPr>
          <w:t>成我无上乘。”</w:t>
        </w:r>
      </w:ins>
      <w:ins w:id="1062" w:author="Administrator" w:date="2016-01-16T12:05:04Z">
        <w:r>
          <w:rPr>
            <w:rFonts w:hint="eastAsia" w:ascii="黑体" w:hAnsi="黑体" w:eastAsia="黑体" w:cs="黑体"/>
            <w:i w:val="0"/>
            <w:color w:val="000000"/>
            <w:sz w:val="28"/>
            <w:szCs w:val="28"/>
            <w:lang w:eastAsia="zh-CN"/>
            <w:rPrChange w:id="1063" w:author="Administrator" w:date="2016-01-16T12:05:13Z">
              <w:rPr>
                <w:rFonts w:hint="eastAsia" w:ascii="华文楷体" w:hAnsi="华文楷体" w:eastAsia="华文楷体" w:cs="华文楷体"/>
                <w:i w:val="0"/>
                <w:color w:val="000000"/>
                <w:sz w:val="28"/>
                <w:szCs w:val="28"/>
                <w:lang w:eastAsia="zh-CN"/>
              </w:rPr>
            </w:rPrChange>
          </w:rPr>
          <w:t>】</w:t>
        </w:r>
      </w:ins>
      <w:del w:id="1064" w:author="Administrator" w:date="2016-01-16T12:05:30Z">
        <w:r>
          <w:rPr>
            <w:rFonts w:hint="eastAsia" w:ascii="华文楷体" w:hAnsi="华文楷体" w:eastAsia="华文楷体"/>
            <w:sz w:val="28"/>
            <w:szCs w:val="28"/>
          </w:rPr>
          <w:delText>，又如经庄严论中云，由小信【36:14】不解深大法，犹如不解故称为无上乘</w:delText>
        </w:r>
      </w:del>
    </w:p>
    <w:p>
      <w:pPr>
        <w:ind w:firstLine="570"/>
        <w:rPr>
          <w:ins w:id="1065" w:author="Administrator" w:date="2016-01-16T10:58:36Z"/>
          <w:rFonts w:hint="eastAsia" w:ascii="华文楷体" w:hAnsi="华文楷体" w:eastAsia="华文楷体"/>
          <w:sz w:val="28"/>
          <w:szCs w:val="28"/>
          <w:lang w:eastAsia="zh-CN"/>
        </w:rPr>
      </w:pPr>
      <w:del w:id="1066" w:author="Administrator" w:date="2016-01-16T10:55:19Z">
        <w:r>
          <w:rPr>
            <w:rFonts w:hint="eastAsia" w:ascii="华文楷体" w:hAnsi="华文楷体" w:eastAsia="华文楷体"/>
            <w:sz w:val="28"/>
            <w:szCs w:val="28"/>
          </w:rPr>
          <w:delText>，</w:delText>
        </w:r>
      </w:del>
      <w:ins w:id="1067" w:author="Administrator" w:date="2016-01-16T10:55:10Z">
        <w:r>
          <w:rPr>
            <w:rFonts w:hint="eastAsia" w:ascii="华文楷体" w:hAnsi="华文楷体" w:eastAsia="华文楷体"/>
            <w:sz w:val="28"/>
            <w:szCs w:val="28"/>
            <w:lang w:eastAsia="zh-CN"/>
          </w:rPr>
          <w:t>《</w:t>
        </w:r>
      </w:ins>
      <w:r>
        <w:rPr>
          <w:rFonts w:hint="eastAsia" w:ascii="华文楷体" w:hAnsi="华文楷体" w:eastAsia="华文楷体"/>
          <w:sz w:val="28"/>
          <w:szCs w:val="28"/>
        </w:rPr>
        <w:t>经庄严论</w:t>
      </w:r>
      <w:ins w:id="1068" w:author="Administrator" w:date="2016-01-16T10:55:12Z">
        <w:r>
          <w:rPr>
            <w:rFonts w:hint="eastAsia" w:ascii="华文楷体" w:hAnsi="华文楷体" w:eastAsia="华文楷体"/>
            <w:sz w:val="28"/>
            <w:szCs w:val="28"/>
            <w:lang w:eastAsia="zh-CN"/>
          </w:rPr>
          <w:t>》</w:t>
        </w:r>
      </w:ins>
      <w:r>
        <w:rPr>
          <w:rFonts w:hint="eastAsia" w:ascii="华文楷体" w:hAnsi="华文楷体" w:eastAsia="华文楷体"/>
          <w:sz w:val="28"/>
          <w:szCs w:val="28"/>
        </w:rPr>
        <w:t>是弥勒菩萨的五论之一，那么在这个</w:t>
      </w:r>
      <w:ins w:id="1069" w:author="Administrator" w:date="2016-01-16T12:05:43Z">
        <w:r>
          <w:rPr>
            <w:rFonts w:hint="eastAsia" w:ascii="华文楷体" w:hAnsi="华文楷体" w:eastAsia="华文楷体"/>
            <w:sz w:val="28"/>
            <w:szCs w:val="28"/>
            <w:lang w:eastAsia="zh-CN"/>
          </w:rPr>
          <w:t>《</w:t>
        </w:r>
      </w:ins>
      <w:r>
        <w:rPr>
          <w:rFonts w:hint="eastAsia" w:ascii="华文楷体" w:hAnsi="华文楷体" w:eastAsia="华文楷体"/>
          <w:sz w:val="28"/>
          <w:szCs w:val="28"/>
        </w:rPr>
        <w:t>经庄严论</w:t>
      </w:r>
      <w:ins w:id="1070" w:author="Administrator" w:date="2016-01-16T12:05:46Z">
        <w:r>
          <w:rPr>
            <w:rFonts w:hint="eastAsia" w:ascii="华文楷体" w:hAnsi="华文楷体" w:eastAsia="华文楷体"/>
            <w:sz w:val="28"/>
            <w:szCs w:val="28"/>
            <w:lang w:eastAsia="zh-CN"/>
          </w:rPr>
          <w:t>》</w:t>
        </w:r>
      </w:ins>
      <w:r>
        <w:rPr>
          <w:rFonts w:hint="eastAsia" w:ascii="华文楷体" w:hAnsi="华文楷体" w:eastAsia="华文楷体"/>
          <w:sz w:val="28"/>
          <w:szCs w:val="28"/>
        </w:rPr>
        <w:t>当中呢，第二品就讲</w:t>
      </w:r>
      <w:ins w:id="1071" w:author="Administrator" w:date="2016-01-16T10:56:59Z">
        <w:r>
          <w:rPr>
            <w:rFonts w:hint="eastAsia" w:ascii="华文楷体" w:hAnsi="华文楷体" w:eastAsia="华文楷体"/>
            <w:sz w:val="28"/>
            <w:szCs w:val="28"/>
            <w:lang w:eastAsia="zh-CN"/>
          </w:rPr>
          <w:t>《</w:t>
        </w:r>
      </w:ins>
      <w:r>
        <w:rPr>
          <w:rFonts w:hint="eastAsia" w:ascii="华文楷体" w:hAnsi="华文楷体" w:eastAsia="华文楷体"/>
          <w:sz w:val="28"/>
          <w:szCs w:val="28"/>
        </w:rPr>
        <w:t>成</w:t>
      </w:r>
      <w:ins w:id="1072" w:author="Administrator" w:date="2016-01-16T10:57:08Z">
        <w:r>
          <w:rPr>
            <w:rFonts w:hint="eastAsia" w:ascii="华文楷体" w:hAnsi="华文楷体" w:eastAsia="华文楷体"/>
            <w:sz w:val="28"/>
            <w:szCs w:val="28"/>
            <w:lang w:eastAsia="zh-CN"/>
          </w:rPr>
          <w:t>宗</w:t>
        </w:r>
      </w:ins>
      <w:del w:id="1073" w:author="Administrator" w:date="2016-01-16T10:57:03Z">
        <w:r>
          <w:rPr>
            <w:rFonts w:hint="eastAsia" w:ascii="华文楷体" w:hAnsi="华文楷体" w:eastAsia="华文楷体"/>
            <w:sz w:val="28"/>
            <w:szCs w:val="28"/>
          </w:rPr>
          <w:delText>中</w:delText>
        </w:r>
      </w:del>
      <w:r>
        <w:rPr>
          <w:rFonts w:hint="eastAsia" w:ascii="华文楷体" w:hAnsi="华文楷体" w:eastAsia="华文楷体"/>
          <w:sz w:val="28"/>
          <w:szCs w:val="28"/>
        </w:rPr>
        <w:t>品</w:t>
      </w:r>
      <w:ins w:id="1074" w:author="Administrator" w:date="2016-01-16T10:57:10Z">
        <w:r>
          <w:rPr>
            <w:rFonts w:hint="eastAsia" w:ascii="华文楷体" w:hAnsi="华文楷体" w:eastAsia="华文楷体"/>
            <w:sz w:val="28"/>
            <w:szCs w:val="28"/>
            <w:lang w:eastAsia="zh-CN"/>
          </w:rPr>
          <w:t>》</w:t>
        </w:r>
      </w:ins>
      <w:del w:id="1075" w:author="Administrator" w:date="2016-01-16T10:57:14Z">
        <w:r>
          <w:rPr>
            <w:rFonts w:hint="eastAsia" w:ascii="华文楷体" w:hAnsi="华文楷体" w:eastAsia="华文楷体"/>
            <w:sz w:val="28"/>
            <w:szCs w:val="28"/>
          </w:rPr>
          <w:delText>吗</w:delText>
        </w:r>
      </w:del>
      <w:del w:id="1076" w:author="Administrator" w:date="2016-01-16T10:57:17Z">
        <w:r>
          <w:rPr>
            <w:rFonts w:hint="eastAsia" w:ascii="华文楷体" w:hAnsi="华文楷体" w:eastAsia="华文楷体"/>
            <w:sz w:val="28"/>
            <w:szCs w:val="28"/>
          </w:rPr>
          <w:delText>。</w:delText>
        </w:r>
      </w:del>
      <w:ins w:id="1077" w:author="Administrator" w:date="2016-01-16T10:57:18Z">
        <w:r>
          <w:rPr>
            <w:rFonts w:hint="eastAsia" w:ascii="华文楷体" w:hAnsi="华文楷体" w:eastAsia="华文楷体"/>
            <w:sz w:val="28"/>
            <w:szCs w:val="28"/>
            <w:lang w:eastAsia="zh-CN"/>
          </w:rPr>
          <w:t>，</w:t>
        </w:r>
      </w:ins>
      <w:ins w:id="1078" w:author="Administrator" w:date="2016-01-16T10:57:21Z">
        <w:r>
          <w:rPr>
            <w:rFonts w:hint="eastAsia" w:ascii="华文楷体" w:hAnsi="华文楷体" w:eastAsia="华文楷体"/>
            <w:sz w:val="28"/>
            <w:szCs w:val="28"/>
            <w:lang w:eastAsia="zh-CN"/>
          </w:rPr>
          <w:t>《</w:t>
        </w:r>
      </w:ins>
      <w:r>
        <w:rPr>
          <w:rFonts w:hint="eastAsia" w:ascii="华文楷体" w:hAnsi="华文楷体" w:eastAsia="华文楷体"/>
          <w:sz w:val="28"/>
          <w:szCs w:val="28"/>
        </w:rPr>
        <w:t>成</w:t>
      </w:r>
      <w:ins w:id="1079" w:author="Administrator" w:date="2016-01-16T10:57:30Z">
        <w:r>
          <w:rPr>
            <w:rFonts w:hint="eastAsia" w:ascii="华文楷体" w:hAnsi="华文楷体" w:eastAsia="华文楷体"/>
            <w:sz w:val="28"/>
            <w:szCs w:val="28"/>
            <w:lang w:eastAsia="zh-CN"/>
          </w:rPr>
          <w:t>宗</w:t>
        </w:r>
      </w:ins>
      <w:del w:id="1080" w:author="Administrator" w:date="2016-01-16T10:57:28Z">
        <w:r>
          <w:rPr>
            <w:rFonts w:hint="eastAsia" w:ascii="华文楷体" w:hAnsi="华文楷体" w:eastAsia="华文楷体"/>
            <w:sz w:val="28"/>
            <w:szCs w:val="28"/>
          </w:rPr>
          <w:delText>中</w:delText>
        </w:r>
      </w:del>
      <w:r>
        <w:rPr>
          <w:rFonts w:hint="eastAsia" w:ascii="华文楷体" w:hAnsi="华文楷体" w:eastAsia="华文楷体"/>
          <w:sz w:val="28"/>
          <w:szCs w:val="28"/>
        </w:rPr>
        <w:t>品</w:t>
      </w:r>
      <w:ins w:id="1081" w:author="Administrator" w:date="2016-01-16T10:57:24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实际上就是成立这个大乘</w:t>
      </w:r>
      <w:ins w:id="1082" w:author="Administrator" w:date="2016-01-16T22:31:32Z">
        <w:r>
          <w:rPr>
            <w:rFonts w:hint="eastAsia" w:ascii="华文楷体" w:hAnsi="华文楷体" w:eastAsia="华文楷体"/>
            <w:sz w:val="28"/>
            <w:szCs w:val="28"/>
            <w:lang w:eastAsia="zh-CN"/>
          </w:rPr>
          <w:t>是</w:t>
        </w:r>
      </w:ins>
      <w:del w:id="1083" w:author="Administrator" w:date="2016-01-16T22:31:27Z">
        <w:r>
          <w:rPr>
            <w:rFonts w:hint="eastAsia" w:ascii="华文楷体" w:hAnsi="华文楷体" w:eastAsia="华文楷体"/>
            <w:sz w:val="28"/>
            <w:szCs w:val="28"/>
          </w:rPr>
          <w:delText>为</w:delText>
        </w:r>
      </w:del>
      <w:r>
        <w:rPr>
          <w:rFonts w:hint="eastAsia" w:ascii="华文楷体" w:hAnsi="华文楷体" w:eastAsia="华文楷体"/>
          <w:sz w:val="28"/>
          <w:szCs w:val="28"/>
        </w:rPr>
        <w:t>佛说</w:t>
      </w:r>
      <w:ins w:id="1084" w:author="Administrator" w:date="2016-01-16T10:57:40Z">
        <w:r>
          <w:rPr>
            <w:rFonts w:hint="eastAsia" w:ascii="华文楷体" w:hAnsi="华文楷体" w:eastAsia="华文楷体"/>
            <w:sz w:val="28"/>
            <w:szCs w:val="28"/>
            <w:lang w:eastAsia="zh-CN"/>
          </w:rPr>
          <w:t>，</w:t>
        </w:r>
      </w:ins>
      <w:r>
        <w:rPr>
          <w:rFonts w:hint="eastAsia" w:ascii="华文楷体" w:hAnsi="华文楷体" w:eastAsia="华文楷体"/>
          <w:sz w:val="28"/>
          <w:szCs w:val="28"/>
        </w:rPr>
        <w:t>专门</w:t>
      </w:r>
      <w:ins w:id="1085" w:author="Administrator" w:date="2016-01-16T22:31:01Z">
        <w:r>
          <w:rPr>
            <w:rFonts w:hint="eastAsia" w:ascii="华文楷体" w:hAnsi="华文楷体" w:eastAsia="华文楷体"/>
            <w:sz w:val="28"/>
            <w:szCs w:val="28"/>
            <w:lang w:eastAsia="zh-CN"/>
          </w:rPr>
          <w:t>有</w:t>
        </w:r>
      </w:ins>
      <w:ins w:id="1086" w:author="Administrator" w:date="2016-01-16T22:31:42Z">
        <w:r>
          <w:rPr>
            <w:rFonts w:hint="eastAsia" w:ascii="华文楷体" w:hAnsi="华文楷体" w:eastAsia="华文楷体"/>
            <w:sz w:val="28"/>
            <w:szCs w:val="28"/>
            <w:lang w:eastAsia="zh-CN"/>
          </w:rPr>
          <w:t>一</w:t>
        </w:r>
      </w:ins>
      <w:ins w:id="1087" w:author="Administrator" w:date="2016-01-16T22:31:01Z">
        <w:r>
          <w:rPr>
            <w:rFonts w:hint="eastAsia" w:ascii="华文楷体" w:hAnsi="华文楷体" w:eastAsia="华文楷体"/>
            <w:sz w:val="28"/>
            <w:szCs w:val="28"/>
            <w:lang w:eastAsia="zh-CN"/>
          </w:rPr>
          <w:t>个</w:t>
        </w:r>
      </w:ins>
      <w:r>
        <w:rPr>
          <w:rFonts w:hint="eastAsia" w:ascii="华文楷体" w:hAnsi="华文楷体" w:eastAsia="华文楷体"/>
          <w:sz w:val="28"/>
          <w:szCs w:val="28"/>
        </w:rPr>
        <w:t>针对</w:t>
      </w:r>
      <w:ins w:id="1088" w:author="Administrator" w:date="2016-01-16T22:32:19Z">
        <w:r>
          <w:rPr>
            <w:rFonts w:hint="eastAsia" w:ascii="华文楷体" w:hAnsi="华文楷体" w:eastAsia="华文楷体"/>
            <w:sz w:val="28"/>
            <w:szCs w:val="28"/>
            <w:lang w:eastAsia="zh-CN"/>
          </w:rPr>
          <w:t>于</w:t>
        </w:r>
      </w:ins>
      <w:r>
        <w:rPr>
          <w:rFonts w:hint="eastAsia" w:ascii="华文楷体" w:hAnsi="华文楷体" w:eastAsia="华文楷体"/>
          <w:sz w:val="28"/>
          <w:szCs w:val="28"/>
        </w:rPr>
        <w:t>小乘的有些增上慢的修行者</w:t>
      </w:r>
      <w:ins w:id="1089" w:author="Administrator" w:date="2016-01-16T22:32:00Z">
        <w:r>
          <w:rPr>
            <w:rFonts w:hint="eastAsia" w:ascii="华文楷体" w:hAnsi="华文楷体" w:eastAsia="华文楷体"/>
            <w:sz w:val="28"/>
            <w:szCs w:val="28"/>
            <w:lang w:eastAsia="zh-CN"/>
          </w:rPr>
          <w:t>，</w:t>
        </w:r>
      </w:ins>
      <w:ins w:id="1090" w:author="Administrator" w:date="2016-01-16T22:32:08Z">
        <w:r>
          <w:rPr>
            <w:rFonts w:hint="eastAsia" w:ascii="华文楷体" w:hAnsi="华文楷体" w:eastAsia="华文楷体"/>
            <w:sz w:val="28"/>
            <w:szCs w:val="28"/>
          </w:rPr>
          <w:t>增上慢的修行者</w:t>
        </w:r>
      </w:ins>
      <w:ins w:id="1091" w:author="Administrator" w:date="2016-01-17T15:37:42Z">
        <w:r>
          <w:rPr>
            <w:rFonts w:hint="eastAsia" w:ascii="华文楷体" w:hAnsi="华文楷体" w:eastAsia="华文楷体"/>
            <w:sz w:val="28"/>
            <w:szCs w:val="28"/>
            <w:lang w:eastAsia="zh-CN"/>
          </w:rPr>
          <w:t>他</w:t>
        </w:r>
      </w:ins>
      <w:r>
        <w:rPr>
          <w:rFonts w:hint="eastAsia" w:ascii="华文楷体" w:hAnsi="华文楷体" w:eastAsia="华文楷体"/>
          <w:sz w:val="28"/>
          <w:szCs w:val="28"/>
        </w:rPr>
        <w:t>认为大乘不是佛说的，尤其对空性做诽谤者，这方面做了很多很多理证上的批驳，有些部分道友听过这个</w:t>
      </w:r>
      <w:ins w:id="1092" w:author="Administrator" w:date="2016-01-16T10:57:58Z">
        <w:r>
          <w:rPr>
            <w:rFonts w:hint="eastAsia" w:ascii="华文楷体" w:hAnsi="华文楷体" w:eastAsia="华文楷体"/>
            <w:sz w:val="28"/>
            <w:szCs w:val="28"/>
            <w:lang w:eastAsia="zh-CN"/>
          </w:rPr>
          <w:t>《</w:t>
        </w:r>
      </w:ins>
      <w:r>
        <w:rPr>
          <w:rFonts w:hint="eastAsia" w:ascii="华文楷体" w:hAnsi="华文楷体" w:eastAsia="华文楷体"/>
          <w:sz w:val="28"/>
          <w:szCs w:val="28"/>
        </w:rPr>
        <w:t>经庄严论</w:t>
      </w:r>
      <w:ins w:id="1093" w:author="Administrator" w:date="2016-01-16T10:58:01Z">
        <w:r>
          <w:rPr>
            <w:rFonts w:hint="eastAsia" w:ascii="华文楷体" w:hAnsi="华文楷体" w:eastAsia="华文楷体"/>
            <w:sz w:val="28"/>
            <w:szCs w:val="28"/>
            <w:lang w:eastAsia="zh-CN"/>
          </w:rPr>
          <w:t>》</w:t>
        </w:r>
      </w:ins>
      <w:del w:id="1094" w:author="Administrator" w:date="2016-01-16T10:58:39Z">
        <w:r>
          <w:rPr>
            <w:rFonts w:hint="eastAsia" w:ascii="华文楷体" w:hAnsi="华文楷体" w:eastAsia="华文楷体"/>
            <w:sz w:val="28"/>
            <w:szCs w:val="28"/>
          </w:rPr>
          <w:delText>，</w:delText>
        </w:r>
      </w:del>
      <w:ins w:id="1095" w:author="Administrator" w:date="2016-01-16T10:58:39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那么他用了很多理证对这个问题做了批驳的，其中有一个是这样的理证，</w:t>
      </w:r>
      <w:ins w:id="1096" w:author="Administrator" w:date="2016-01-16T22:33:05Z">
        <w:r>
          <w:rPr>
            <w:rFonts w:hint="eastAsia" w:ascii="华文楷体" w:hAnsi="华文楷体" w:eastAsia="华文楷体"/>
            <w:sz w:val="28"/>
            <w:szCs w:val="28"/>
            <w:lang w:eastAsia="zh-CN"/>
          </w:rPr>
          <w:t>“</w:t>
        </w:r>
      </w:ins>
      <w:r>
        <w:rPr>
          <w:rFonts w:hint="eastAsia" w:ascii="华文楷体" w:hAnsi="华文楷体" w:eastAsia="华文楷体"/>
          <w:sz w:val="28"/>
          <w:szCs w:val="28"/>
        </w:rPr>
        <w:t>有小信界伴</w:t>
      </w:r>
      <w:ins w:id="1097" w:author="Administrator" w:date="2016-01-16T22:33:08Z">
        <w:r>
          <w:rPr>
            <w:rFonts w:hint="eastAsia" w:ascii="华文楷体" w:hAnsi="华文楷体" w:eastAsia="华文楷体"/>
            <w:sz w:val="28"/>
            <w:szCs w:val="28"/>
            <w:lang w:eastAsia="zh-CN"/>
          </w:rPr>
          <w:t>，</w:t>
        </w:r>
      </w:ins>
      <w:r>
        <w:rPr>
          <w:rFonts w:hint="eastAsia" w:ascii="华文楷体" w:hAnsi="华文楷体" w:eastAsia="华文楷体"/>
          <w:sz w:val="28"/>
          <w:szCs w:val="28"/>
        </w:rPr>
        <w:t>不解深大法</w:t>
      </w:r>
      <w:ins w:id="1098" w:author="Administrator" w:date="2016-01-16T22:33:12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，那么就说小信界伴呢这个方面有三个条件，小信</w:t>
      </w:r>
      <w:ins w:id="1099" w:author="Administrator" w:date="2016-01-17T15:38:05Z">
        <w:r>
          <w:rPr>
            <w:rFonts w:hint="eastAsia" w:ascii="华文楷体" w:hAnsi="华文楷体" w:eastAsia="华文楷体"/>
            <w:sz w:val="28"/>
            <w:szCs w:val="28"/>
            <w:lang w:eastAsia="zh-CN"/>
          </w:rPr>
          <w:t>、</w:t>
        </w:r>
      </w:ins>
      <w:r>
        <w:rPr>
          <w:rFonts w:hint="eastAsia" w:ascii="华文楷体" w:hAnsi="华文楷体" w:eastAsia="华文楷体"/>
          <w:sz w:val="28"/>
          <w:szCs w:val="28"/>
        </w:rPr>
        <w:t>小界</w:t>
      </w:r>
      <w:ins w:id="1100" w:author="Administrator" w:date="2016-01-17T15:38:07Z">
        <w:r>
          <w:rPr>
            <w:rFonts w:hint="eastAsia" w:ascii="华文楷体" w:hAnsi="华文楷体" w:eastAsia="华文楷体"/>
            <w:sz w:val="28"/>
            <w:szCs w:val="28"/>
            <w:lang w:eastAsia="zh-CN"/>
          </w:rPr>
          <w:t>、</w:t>
        </w:r>
      </w:ins>
      <w:r>
        <w:rPr>
          <w:rFonts w:hint="eastAsia" w:ascii="华文楷体" w:hAnsi="华文楷体" w:eastAsia="华文楷体"/>
          <w:sz w:val="28"/>
          <w:szCs w:val="28"/>
        </w:rPr>
        <w:t>小伴，那么因为小信小界小伴的缘故就不解深大法，对于既深且广的法</w:t>
      </w:r>
      <w:ins w:id="1101" w:author="Administrator" w:date="2016-01-16T22:33:49Z">
        <w:r>
          <w:rPr>
            <w:rFonts w:hint="eastAsia" w:ascii="华文楷体" w:hAnsi="华文楷体" w:eastAsia="华文楷体"/>
            <w:sz w:val="28"/>
            <w:szCs w:val="28"/>
            <w:lang w:eastAsia="zh-CN"/>
          </w:rPr>
          <w:t>就</w:t>
        </w:r>
      </w:ins>
      <w:r>
        <w:rPr>
          <w:rFonts w:hint="eastAsia" w:ascii="华文楷体" w:hAnsi="华文楷体" w:eastAsia="华文楷体"/>
          <w:sz w:val="28"/>
          <w:szCs w:val="28"/>
        </w:rPr>
        <w:t>没办法信解</w:t>
      </w:r>
      <w:ins w:id="1102" w:author="Administrator" w:date="2016-01-16T10:59:09Z">
        <w:r>
          <w:rPr>
            <w:rFonts w:hint="eastAsia" w:ascii="华文楷体" w:hAnsi="华文楷体" w:eastAsia="华文楷体"/>
            <w:sz w:val="28"/>
            <w:szCs w:val="28"/>
            <w:lang w:eastAsia="zh-CN"/>
          </w:rPr>
          <w:t>。</w:t>
        </w:r>
      </w:ins>
    </w:p>
    <w:p>
      <w:pPr>
        <w:ind w:firstLine="570"/>
        <w:rPr>
          <w:ins w:id="1103" w:author="Administrator" w:date="2016-01-16T11:00:56Z"/>
          <w:rFonts w:hint="eastAsia" w:ascii="华文楷体" w:hAnsi="华文楷体" w:eastAsia="华文楷体"/>
          <w:sz w:val="28"/>
          <w:szCs w:val="28"/>
          <w:lang w:eastAsia="zh-CN"/>
        </w:rPr>
      </w:pPr>
      <w:del w:id="1104" w:author="Administrator" w:date="2016-01-16T10:59:08Z">
        <w:r>
          <w:rPr>
            <w:rFonts w:hint="eastAsia" w:ascii="华文楷体" w:hAnsi="华文楷体" w:eastAsia="华文楷体"/>
            <w:sz w:val="28"/>
            <w:szCs w:val="28"/>
          </w:rPr>
          <w:delText>，</w:delText>
        </w:r>
      </w:del>
      <w:r>
        <w:rPr>
          <w:rFonts w:hint="eastAsia" w:ascii="华文楷体" w:hAnsi="华文楷体" w:eastAsia="华文楷体"/>
          <w:sz w:val="28"/>
          <w:szCs w:val="28"/>
        </w:rPr>
        <w:t>那么什么是小信呢？小信的意思就是说相续当中他这个信心</w:t>
      </w:r>
      <w:ins w:id="1105" w:author="Administrator" w:date="2016-01-16T22:35:14Z">
        <w:r>
          <w:rPr>
            <w:rFonts w:hint="eastAsia" w:ascii="华文楷体" w:hAnsi="华文楷体" w:eastAsia="华文楷体"/>
            <w:sz w:val="28"/>
            <w:szCs w:val="28"/>
            <w:lang w:eastAsia="zh-CN"/>
          </w:rPr>
          <w:t>、</w:t>
        </w:r>
      </w:ins>
      <w:r>
        <w:rPr>
          <w:rFonts w:hint="eastAsia" w:ascii="华文楷体" w:hAnsi="华文楷体" w:eastAsia="华文楷体"/>
          <w:sz w:val="28"/>
          <w:szCs w:val="28"/>
        </w:rPr>
        <w:t>他的这个根性下</w:t>
      </w:r>
      <w:ins w:id="1106" w:author="Administrator" w:date="2016-01-16T10:59:35Z">
        <w:r>
          <w:rPr>
            <w:rFonts w:hint="eastAsia" w:ascii="华文楷体" w:hAnsi="华文楷体" w:eastAsia="华文楷体"/>
            <w:sz w:val="28"/>
            <w:szCs w:val="28"/>
            <w:lang w:eastAsia="zh-CN"/>
          </w:rPr>
          <w:t>劣</w:t>
        </w:r>
      </w:ins>
      <w:del w:id="1107" w:author="Administrator" w:date="2016-01-16T10:59:24Z">
        <w:r>
          <w:rPr>
            <w:rFonts w:hint="eastAsia" w:ascii="华文楷体" w:hAnsi="华文楷体" w:eastAsia="华文楷体"/>
            <w:sz w:val="28"/>
            <w:szCs w:val="28"/>
          </w:rPr>
          <w:delText>略</w:delText>
        </w:r>
      </w:del>
      <w:r>
        <w:rPr>
          <w:rFonts w:hint="eastAsia" w:ascii="华文楷体" w:hAnsi="华文楷体" w:eastAsia="华文楷体"/>
          <w:sz w:val="28"/>
          <w:szCs w:val="28"/>
        </w:rPr>
        <w:t>，他对于这样大乘的法生不起信心，所以说像这样的话他相续当中的信心很下</w:t>
      </w:r>
      <w:ins w:id="1108" w:author="Administrator" w:date="2016-01-16T10:55:31Z">
        <w:r>
          <w:rPr>
            <w:rFonts w:hint="eastAsia" w:ascii="华文楷体" w:hAnsi="华文楷体" w:eastAsia="华文楷体"/>
            <w:sz w:val="28"/>
            <w:szCs w:val="28"/>
            <w:lang w:eastAsia="zh-CN"/>
          </w:rPr>
          <w:t>劣</w:t>
        </w:r>
      </w:ins>
      <w:del w:id="1109" w:author="Administrator" w:date="2016-01-16T10:55:28Z">
        <w:r>
          <w:rPr>
            <w:rFonts w:hint="eastAsia" w:ascii="华文楷体" w:hAnsi="华文楷体" w:eastAsia="华文楷体"/>
            <w:sz w:val="28"/>
            <w:szCs w:val="28"/>
          </w:rPr>
          <w:delText>略</w:delText>
        </w:r>
      </w:del>
      <w:r>
        <w:rPr>
          <w:rFonts w:hint="eastAsia" w:ascii="华文楷体" w:hAnsi="华文楷体" w:eastAsia="华文楷体"/>
          <w:sz w:val="28"/>
          <w:szCs w:val="28"/>
        </w:rPr>
        <w:t>的</w:t>
      </w:r>
      <w:ins w:id="1110" w:author="Administrator" w:date="2016-01-16T22:35:43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所以说叫小信，这个是作为一个因缘</w:t>
      </w:r>
      <w:ins w:id="1111" w:author="Administrator" w:date="2016-01-16T10:55:48Z">
        <w:r>
          <w:rPr>
            <w:rFonts w:hint="eastAsia" w:ascii="华文楷体" w:hAnsi="华文楷体" w:eastAsia="华文楷体"/>
            <w:sz w:val="28"/>
            <w:szCs w:val="28"/>
            <w:lang w:eastAsia="zh-CN"/>
          </w:rPr>
          <w:t>。</w:t>
        </w:r>
      </w:ins>
      <w:del w:id="1112" w:author="Administrator" w:date="2016-01-16T10:55:48Z">
        <w:r>
          <w:rPr>
            <w:rFonts w:hint="eastAsia" w:ascii="华文楷体" w:hAnsi="华文楷体" w:eastAsia="华文楷体"/>
            <w:sz w:val="28"/>
            <w:szCs w:val="28"/>
          </w:rPr>
          <w:delText>，</w:delText>
        </w:r>
      </w:del>
      <w:r>
        <w:rPr>
          <w:rFonts w:hint="eastAsia" w:ascii="华文楷体" w:hAnsi="华文楷体" w:eastAsia="华文楷体"/>
          <w:sz w:val="28"/>
          <w:szCs w:val="28"/>
        </w:rPr>
        <w:t>小界这个界呢就说是根性的意思，或者界呢就是讲阿赖耶识界</w:t>
      </w:r>
      <w:ins w:id="1113" w:author="Administrator" w:date="2016-01-16T10:56:03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这个地方为什么是小界呢，阿赖耶识界当中这个福德善根极其的微少</w:t>
      </w:r>
      <w:ins w:id="1114" w:author="Administrator" w:date="2016-01-16T10:56:15Z">
        <w:r>
          <w:rPr>
            <w:rFonts w:hint="eastAsia" w:ascii="华文楷体" w:hAnsi="华文楷体" w:eastAsia="华文楷体"/>
            <w:sz w:val="28"/>
            <w:szCs w:val="28"/>
            <w:lang w:eastAsia="zh-CN"/>
          </w:rPr>
          <w:t>、</w:t>
        </w:r>
      </w:ins>
      <w:del w:id="1115" w:author="Administrator" w:date="2016-01-16T10:56:15Z">
        <w:r>
          <w:rPr>
            <w:rFonts w:hint="eastAsia" w:ascii="华文楷体" w:hAnsi="华文楷体" w:eastAsia="华文楷体"/>
            <w:sz w:val="28"/>
            <w:szCs w:val="28"/>
          </w:rPr>
          <w:delText>，</w:delText>
        </w:r>
      </w:del>
      <w:r>
        <w:rPr>
          <w:rFonts w:hint="eastAsia" w:ascii="华文楷体" w:hAnsi="华文楷体" w:eastAsia="华文楷体"/>
          <w:sz w:val="28"/>
          <w:szCs w:val="28"/>
        </w:rPr>
        <w:t>极其的</w:t>
      </w:r>
      <w:ins w:id="1116" w:author="Administrator" w:date="2016-01-16T22:34:53Z">
        <w:r>
          <w:rPr>
            <w:rFonts w:hint="eastAsia" w:ascii="华文楷体" w:hAnsi="华文楷体" w:eastAsia="华文楷体"/>
            <w:sz w:val="28"/>
            <w:szCs w:val="28"/>
            <w:lang w:eastAsia="zh-CN"/>
          </w:rPr>
          <w:t>微</w:t>
        </w:r>
      </w:ins>
      <w:del w:id="1117" w:author="Administrator" w:date="2016-01-16T22:34:29Z">
        <w:r>
          <w:rPr>
            <w:rFonts w:hint="eastAsia" w:ascii="华文楷体" w:hAnsi="华文楷体" w:eastAsia="华文楷体"/>
            <w:sz w:val="28"/>
            <w:szCs w:val="28"/>
          </w:rPr>
          <w:delText>伪</w:delText>
        </w:r>
      </w:del>
      <w:r>
        <w:rPr>
          <w:rFonts w:hint="eastAsia" w:ascii="华文楷体" w:hAnsi="华文楷体" w:eastAsia="华文楷体"/>
          <w:sz w:val="28"/>
          <w:szCs w:val="28"/>
        </w:rPr>
        <w:t>劣，因为要</w:t>
      </w:r>
      <w:del w:id="1118" w:author="Administrator" w:date="2016-01-17T15:39:07Z">
        <w:r>
          <w:rPr>
            <w:rFonts w:hint="eastAsia" w:ascii="华文楷体" w:hAnsi="华文楷体" w:eastAsia="华文楷体"/>
            <w:sz w:val="28"/>
            <w:szCs w:val="28"/>
          </w:rPr>
          <w:delText>学</w:delText>
        </w:r>
      </w:del>
      <w:ins w:id="1119" w:author="Administrator" w:date="2016-01-17T15:39:05Z">
        <w:r>
          <w:rPr>
            <w:rFonts w:hint="eastAsia" w:ascii="华文楷体" w:hAnsi="华文楷体" w:eastAsia="华文楷体"/>
            <w:sz w:val="28"/>
            <w:szCs w:val="28"/>
            <w:lang w:eastAsia="zh-CN"/>
          </w:rPr>
          <w:t>信解</w:t>
        </w:r>
      </w:ins>
      <w:r>
        <w:rPr>
          <w:rFonts w:hint="eastAsia" w:ascii="华文楷体" w:hAnsi="华文楷体" w:eastAsia="华文楷体"/>
          <w:sz w:val="28"/>
          <w:szCs w:val="28"/>
        </w:rPr>
        <w:t>经典大乘的话他也必须要有一种殊胜的资粮，如果你没有一个很深厚的资粮，你没办法信解大乘，所以说或小界的意思就是说在阿赖耶识界当中呢他的这样一种善根非常非常的</w:t>
      </w:r>
      <w:del w:id="1120" w:author="Administrator" w:date="2016-01-16T10:56:48Z">
        <w:r>
          <w:rPr>
            <w:rFonts w:hint="eastAsia" w:ascii="华文楷体" w:hAnsi="华文楷体" w:eastAsia="华文楷体"/>
            <w:sz w:val="28"/>
            <w:szCs w:val="28"/>
          </w:rPr>
          <w:delText>微略</w:delText>
        </w:r>
      </w:del>
      <w:ins w:id="1121" w:author="Administrator" w:date="2016-01-16T22:36:27Z">
        <w:r>
          <w:rPr>
            <w:rFonts w:hint="eastAsia" w:ascii="华文楷体" w:hAnsi="华文楷体" w:eastAsia="华文楷体"/>
            <w:sz w:val="28"/>
            <w:szCs w:val="28"/>
            <w:lang w:eastAsia="zh-CN"/>
          </w:rPr>
          <w:t>微</w:t>
        </w:r>
      </w:ins>
      <w:ins w:id="1122" w:author="Administrator" w:date="2016-01-16T10:57:02Z">
        <w:r>
          <w:rPr>
            <w:rFonts w:hint="eastAsia" w:ascii="华文楷体" w:hAnsi="华文楷体" w:eastAsia="华文楷体"/>
            <w:sz w:val="28"/>
            <w:szCs w:val="28"/>
            <w:lang w:eastAsia="zh-CN"/>
          </w:rPr>
          <w:t>劣</w:t>
        </w:r>
      </w:ins>
      <w:r>
        <w:rPr>
          <w:rFonts w:hint="eastAsia" w:ascii="华文楷体" w:hAnsi="华文楷体" w:eastAsia="华文楷体"/>
          <w:sz w:val="28"/>
          <w:szCs w:val="28"/>
        </w:rPr>
        <w:t>，所以说没办法解悟深大法</w:t>
      </w:r>
      <w:ins w:id="1123" w:author="Administrator" w:date="2016-01-16T10:57:09Z">
        <w:r>
          <w:rPr>
            <w:rFonts w:hint="eastAsia" w:ascii="华文楷体" w:hAnsi="华文楷体" w:eastAsia="华文楷体"/>
            <w:sz w:val="28"/>
            <w:szCs w:val="28"/>
            <w:lang w:eastAsia="zh-CN"/>
          </w:rPr>
          <w:t>。</w:t>
        </w:r>
      </w:ins>
      <w:del w:id="1124" w:author="Administrator" w:date="2016-01-16T10:57:09Z">
        <w:r>
          <w:rPr>
            <w:rFonts w:hint="eastAsia" w:ascii="华文楷体" w:hAnsi="华文楷体" w:eastAsia="华文楷体"/>
            <w:sz w:val="28"/>
            <w:szCs w:val="28"/>
          </w:rPr>
          <w:delText>，</w:delText>
        </w:r>
      </w:del>
      <w:r>
        <w:rPr>
          <w:rFonts w:hint="eastAsia" w:ascii="华文楷体" w:hAnsi="华文楷体" w:eastAsia="华文楷体"/>
          <w:sz w:val="28"/>
          <w:szCs w:val="28"/>
        </w:rPr>
        <w:t>第三个是小伴</w:t>
      </w:r>
      <w:ins w:id="1125" w:author="Administrator" w:date="2016-01-16T10:57:12Z">
        <w:r>
          <w:rPr>
            <w:rFonts w:hint="eastAsia" w:ascii="华文楷体" w:hAnsi="华文楷体" w:eastAsia="华文楷体"/>
            <w:sz w:val="28"/>
            <w:szCs w:val="28"/>
            <w:lang w:eastAsia="zh-CN"/>
          </w:rPr>
          <w:t>，</w:t>
        </w:r>
      </w:ins>
      <w:r>
        <w:rPr>
          <w:rFonts w:hint="eastAsia" w:ascii="华文楷体" w:hAnsi="华文楷体" w:eastAsia="华文楷体"/>
          <w:sz w:val="28"/>
          <w:szCs w:val="28"/>
        </w:rPr>
        <w:t>小</w:t>
      </w:r>
      <w:del w:id="1126" w:author="Administrator" w:date="2016-01-16T10:57:15Z">
        <w:r>
          <w:rPr>
            <w:rFonts w:hint="eastAsia" w:ascii="华文楷体" w:hAnsi="华文楷体" w:eastAsia="华文楷体"/>
            <w:sz w:val="28"/>
            <w:szCs w:val="28"/>
          </w:rPr>
          <w:delText>班</w:delText>
        </w:r>
      </w:del>
      <w:ins w:id="1127" w:author="Administrator" w:date="2016-01-16T10:57:21Z">
        <w:r>
          <w:rPr>
            <w:rFonts w:hint="eastAsia" w:ascii="华文楷体" w:hAnsi="华文楷体" w:eastAsia="华文楷体"/>
            <w:sz w:val="28"/>
            <w:szCs w:val="28"/>
            <w:lang w:eastAsia="zh-CN"/>
          </w:rPr>
          <w:t>伴</w:t>
        </w:r>
      </w:ins>
      <w:r>
        <w:rPr>
          <w:rFonts w:hint="eastAsia" w:ascii="华文楷体" w:hAnsi="华文楷体" w:eastAsia="华文楷体"/>
          <w:sz w:val="28"/>
          <w:szCs w:val="28"/>
        </w:rPr>
        <w:t>是什么意思呢</w:t>
      </w:r>
      <w:ins w:id="1128" w:author="Administrator" w:date="2016-01-16T10:57:26Z">
        <w:r>
          <w:rPr>
            <w:rFonts w:hint="eastAsia" w:ascii="华文楷体" w:hAnsi="华文楷体" w:eastAsia="华文楷体"/>
            <w:sz w:val="28"/>
            <w:szCs w:val="28"/>
            <w:lang w:eastAsia="zh-CN"/>
          </w:rPr>
          <w:t>？</w:t>
        </w:r>
      </w:ins>
      <w:r>
        <w:rPr>
          <w:rFonts w:hint="eastAsia" w:ascii="华文楷体" w:hAnsi="华文楷体" w:eastAsia="华文楷体"/>
          <w:sz w:val="28"/>
          <w:szCs w:val="28"/>
        </w:rPr>
        <w:t>经常生活在对大乘法没有信心的伴侣当中</w:t>
      </w:r>
      <w:ins w:id="1129" w:author="Administrator" w:date="2016-01-16T10:57:40Z">
        <w:r>
          <w:rPr>
            <w:rFonts w:hint="eastAsia" w:ascii="华文楷体" w:hAnsi="华文楷体" w:eastAsia="华文楷体"/>
            <w:sz w:val="28"/>
            <w:szCs w:val="28"/>
            <w:lang w:eastAsia="zh-CN"/>
          </w:rPr>
          <w:t>、</w:t>
        </w:r>
      </w:ins>
      <w:del w:id="1130" w:author="Administrator" w:date="2016-01-16T10:57:40Z">
        <w:r>
          <w:rPr>
            <w:rFonts w:hint="eastAsia" w:ascii="华文楷体" w:hAnsi="华文楷体" w:eastAsia="华文楷体"/>
            <w:sz w:val="28"/>
            <w:szCs w:val="28"/>
          </w:rPr>
          <w:delText>，</w:delText>
        </w:r>
      </w:del>
      <w:r>
        <w:rPr>
          <w:rFonts w:hint="eastAsia" w:ascii="华文楷体" w:hAnsi="华文楷体" w:eastAsia="华文楷体"/>
          <w:sz w:val="28"/>
          <w:szCs w:val="28"/>
        </w:rPr>
        <w:t>经常生活在对大乘法诽谤的伴侣当中</w:t>
      </w:r>
      <w:ins w:id="1131" w:author="Administrator" w:date="2016-01-17T15:39:21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这个叫小伴</w:t>
      </w:r>
      <w:ins w:id="1132" w:author="Administrator" w:date="2016-01-16T10:57:45Z">
        <w:r>
          <w:rPr>
            <w:rFonts w:hint="eastAsia" w:ascii="华文楷体" w:hAnsi="华文楷体" w:eastAsia="华文楷体"/>
            <w:sz w:val="28"/>
            <w:szCs w:val="28"/>
            <w:lang w:eastAsia="zh-CN"/>
          </w:rPr>
          <w:t>。</w:t>
        </w:r>
      </w:ins>
      <w:del w:id="1133" w:author="Administrator" w:date="2016-01-16T10:57:44Z">
        <w:r>
          <w:rPr>
            <w:rFonts w:hint="eastAsia" w:ascii="华文楷体" w:hAnsi="华文楷体" w:eastAsia="华文楷体"/>
            <w:sz w:val="28"/>
            <w:szCs w:val="28"/>
          </w:rPr>
          <w:delText>，</w:delText>
        </w:r>
      </w:del>
      <w:r>
        <w:rPr>
          <w:rFonts w:hint="eastAsia" w:ascii="华文楷体" w:hAnsi="华文楷体" w:eastAsia="华文楷体"/>
          <w:sz w:val="28"/>
          <w:szCs w:val="28"/>
        </w:rPr>
        <w:t>所以说具备了这样一种有信界伴非常</w:t>
      </w:r>
      <w:del w:id="1134" w:author="Administrator" w:date="2016-01-16T10:59:02Z">
        <w:r>
          <w:rPr>
            <w:rFonts w:hint="eastAsia" w:ascii="华文楷体" w:hAnsi="华文楷体" w:eastAsia="华文楷体"/>
            <w:sz w:val="28"/>
            <w:szCs w:val="28"/>
          </w:rPr>
          <w:delText>微略</w:delText>
        </w:r>
      </w:del>
      <w:r>
        <w:rPr>
          <w:rFonts w:hint="eastAsia" w:ascii="华文楷体" w:hAnsi="华文楷体" w:eastAsia="华文楷体"/>
          <w:sz w:val="28"/>
          <w:szCs w:val="28"/>
        </w:rPr>
        <w:t>的</w:t>
      </w:r>
      <w:ins w:id="1135" w:author="Administrator" w:date="2016-01-16T22:37:15Z">
        <w:r>
          <w:rPr>
            <w:rFonts w:hint="eastAsia" w:ascii="华文楷体" w:hAnsi="华文楷体" w:eastAsia="华文楷体"/>
            <w:sz w:val="28"/>
            <w:szCs w:val="28"/>
            <w:lang w:eastAsia="zh-CN"/>
          </w:rPr>
          <w:t>微</w:t>
        </w:r>
      </w:ins>
      <w:ins w:id="1136" w:author="Administrator" w:date="2016-01-16T10:59:13Z">
        <w:r>
          <w:rPr>
            <w:rFonts w:hint="eastAsia" w:ascii="华文楷体" w:hAnsi="华文楷体" w:eastAsia="华文楷体"/>
            <w:sz w:val="28"/>
            <w:szCs w:val="28"/>
            <w:lang w:eastAsia="zh-CN"/>
          </w:rPr>
          <w:t>劣</w:t>
        </w:r>
      </w:ins>
      <w:r>
        <w:rPr>
          <w:rFonts w:hint="eastAsia" w:ascii="华文楷体" w:hAnsi="华文楷体" w:eastAsia="华文楷体"/>
          <w:sz w:val="28"/>
          <w:szCs w:val="28"/>
        </w:rPr>
        <w:t>缘故呢，就说这些人没办法来信解大乘，不解深大法，犹如不解</w:t>
      </w:r>
      <w:ins w:id="1137" w:author="Administrator" w:date="2016-01-16T22:38:15Z">
        <w:r>
          <w:rPr>
            <w:rFonts w:hint="eastAsia" w:ascii="华文楷体" w:hAnsi="华文楷体" w:eastAsia="华文楷体"/>
            <w:sz w:val="28"/>
            <w:szCs w:val="28"/>
            <w:lang w:eastAsia="zh-CN"/>
          </w:rPr>
          <w:t>故</w:t>
        </w:r>
      </w:ins>
      <w:r>
        <w:rPr>
          <w:rFonts w:hint="eastAsia" w:ascii="华文楷体" w:hAnsi="华文楷体" w:eastAsia="华文楷体"/>
          <w:sz w:val="28"/>
          <w:szCs w:val="28"/>
        </w:rPr>
        <w:t>成无上乘</w:t>
      </w:r>
      <w:ins w:id="1138" w:author="Administrator" w:date="2016-01-16T10:59:29Z">
        <w:r>
          <w:rPr>
            <w:rFonts w:hint="eastAsia" w:ascii="华文楷体" w:hAnsi="华文楷体" w:eastAsia="华文楷体"/>
            <w:sz w:val="28"/>
            <w:szCs w:val="28"/>
            <w:lang w:eastAsia="zh-CN"/>
          </w:rPr>
          <w:t>。</w:t>
        </w:r>
      </w:ins>
      <w:del w:id="1139" w:author="Administrator" w:date="2016-01-16T10:59:28Z">
        <w:r>
          <w:rPr>
            <w:rFonts w:hint="eastAsia" w:ascii="华文楷体" w:hAnsi="华文楷体" w:eastAsia="华文楷体"/>
            <w:sz w:val="28"/>
            <w:szCs w:val="28"/>
          </w:rPr>
          <w:delText>，</w:delText>
        </w:r>
      </w:del>
      <w:r>
        <w:rPr>
          <w:rFonts w:hint="eastAsia" w:ascii="华文楷体" w:hAnsi="华文楷体" w:eastAsia="华文楷体"/>
          <w:sz w:val="28"/>
          <w:szCs w:val="28"/>
        </w:rPr>
        <w:t>弥勒菩萨说就是因为你不解的缘故呢成立我这个大乘是无上乘，</w:t>
      </w:r>
      <w:del w:id="1140" w:author="Administrator" w:date="2016-01-16T10:59:46Z">
        <w:r>
          <w:rPr>
            <w:rFonts w:hint="eastAsia" w:ascii="华文楷体" w:hAnsi="华文楷体" w:eastAsia="华文楷体"/>
            <w:sz w:val="28"/>
            <w:szCs w:val="28"/>
          </w:rPr>
          <w:delText>他</w:delText>
        </w:r>
      </w:del>
      <w:ins w:id="1141" w:author="Administrator" w:date="2016-01-16T10:59:5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不是分别念的境界，因为你的这样一种小信小界小伴</w:t>
      </w:r>
      <w:ins w:id="1142" w:author="Administrator" w:date="2016-01-16T11:00:04Z">
        <w:r>
          <w:rPr>
            <w:rFonts w:hint="eastAsia" w:ascii="华文楷体" w:hAnsi="华文楷体" w:eastAsia="华文楷体"/>
            <w:sz w:val="28"/>
            <w:szCs w:val="28"/>
            <w:lang w:eastAsia="zh-CN"/>
          </w:rPr>
          <w:t>，</w:t>
        </w:r>
      </w:ins>
      <w:r>
        <w:rPr>
          <w:rFonts w:hint="eastAsia" w:ascii="华文楷体" w:hAnsi="华文楷体" w:eastAsia="华文楷体"/>
          <w:sz w:val="28"/>
          <w:szCs w:val="28"/>
        </w:rPr>
        <w:t>你在这样一种状态当中怎么样去解悟这样甚深的大乘呢</w:t>
      </w:r>
      <w:ins w:id="1143" w:author="Administrator" w:date="2016-01-16T11:00:12Z">
        <w:r>
          <w:rPr>
            <w:rFonts w:hint="eastAsia" w:ascii="华文楷体" w:hAnsi="华文楷体" w:eastAsia="华文楷体"/>
            <w:sz w:val="28"/>
            <w:szCs w:val="28"/>
            <w:lang w:eastAsia="zh-CN"/>
          </w:rPr>
          <w:t>。</w:t>
        </w:r>
      </w:ins>
      <w:del w:id="1144" w:author="Administrator" w:date="2016-01-16T11:00:12Z">
        <w:r>
          <w:rPr>
            <w:rFonts w:hint="eastAsia" w:ascii="华文楷体" w:hAnsi="华文楷体" w:eastAsia="华文楷体"/>
            <w:sz w:val="28"/>
            <w:szCs w:val="28"/>
          </w:rPr>
          <w:delText>，</w:delText>
        </w:r>
      </w:del>
      <w:r>
        <w:rPr>
          <w:rFonts w:hint="eastAsia" w:ascii="华文楷体" w:hAnsi="华文楷体" w:eastAsia="华文楷体"/>
          <w:sz w:val="28"/>
          <w:szCs w:val="28"/>
        </w:rPr>
        <w:t>甚深的大乘</w:t>
      </w:r>
      <w:del w:id="1145" w:author="Administrator" w:date="2016-01-16T11:00:16Z">
        <w:r>
          <w:rPr>
            <w:rFonts w:hint="eastAsia" w:ascii="华文楷体" w:hAnsi="华文楷体" w:eastAsia="华文楷体"/>
            <w:sz w:val="28"/>
            <w:szCs w:val="28"/>
          </w:rPr>
          <w:delText>他</w:delText>
        </w:r>
      </w:del>
      <w:ins w:id="1146" w:author="Administrator" w:date="2016-01-16T11:00:19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是说宣讲了菩萨的广大的修行</w:t>
      </w:r>
      <w:ins w:id="1147" w:author="Administrator" w:date="2016-01-16T11:00:28Z">
        <w:r>
          <w:rPr>
            <w:rFonts w:hint="eastAsia" w:ascii="华文楷体" w:hAnsi="华文楷体" w:eastAsia="华文楷体"/>
            <w:sz w:val="28"/>
            <w:szCs w:val="28"/>
            <w:lang w:eastAsia="zh-CN"/>
          </w:rPr>
          <w:t>、</w:t>
        </w:r>
      </w:ins>
      <w:del w:id="1148" w:author="Administrator" w:date="2016-01-16T11:00:27Z">
        <w:r>
          <w:rPr>
            <w:rFonts w:hint="eastAsia" w:ascii="华文楷体" w:hAnsi="华文楷体" w:eastAsia="华文楷体"/>
            <w:sz w:val="28"/>
            <w:szCs w:val="28"/>
          </w:rPr>
          <w:delText>，</w:delText>
        </w:r>
      </w:del>
      <w:r>
        <w:rPr>
          <w:rFonts w:hint="eastAsia" w:ascii="华文楷体" w:hAnsi="华文楷体" w:eastAsia="华文楷体"/>
          <w:sz w:val="28"/>
          <w:szCs w:val="28"/>
        </w:rPr>
        <w:t>不可思议的智慧</w:t>
      </w:r>
      <w:ins w:id="1149" w:author="Administrator" w:date="2016-01-16T11:00:34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所以说通过这样的小信小界小伴是没办法</w:t>
      </w:r>
      <w:ins w:id="1150" w:author="Administrator" w:date="2016-01-17T15:40:10Z">
        <w:r>
          <w:rPr>
            <w:rFonts w:hint="eastAsia" w:ascii="华文楷体" w:hAnsi="华文楷体" w:eastAsia="华文楷体"/>
            <w:sz w:val="28"/>
            <w:szCs w:val="28"/>
            <w:lang w:eastAsia="zh-CN"/>
          </w:rPr>
          <w:t>去</w:t>
        </w:r>
      </w:ins>
      <w:r>
        <w:rPr>
          <w:rFonts w:hint="eastAsia" w:ascii="华文楷体" w:hAnsi="华文楷体" w:eastAsia="华文楷体"/>
          <w:sz w:val="28"/>
          <w:szCs w:val="28"/>
        </w:rPr>
        <w:t>解读深大法的</w:t>
      </w:r>
      <w:ins w:id="1151" w:author="Administrator" w:date="2016-01-16T11:00:43Z">
        <w:r>
          <w:rPr>
            <w:rFonts w:hint="eastAsia" w:ascii="华文楷体" w:hAnsi="华文楷体" w:eastAsia="华文楷体"/>
            <w:sz w:val="28"/>
            <w:szCs w:val="28"/>
            <w:lang w:eastAsia="zh-CN"/>
          </w:rPr>
          <w:t>。</w:t>
        </w:r>
      </w:ins>
      <w:del w:id="1152" w:author="Administrator" w:date="2016-01-16T11:00:43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ins w:id="1153" w:author="Administrator" w:date="2016-01-16T22:38:43Z">
        <w:r>
          <w:rPr>
            <w:rFonts w:hint="eastAsia" w:ascii="华文楷体" w:hAnsi="华文楷体" w:eastAsia="华文楷体"/>
            <w:sz w:val="28"/>
            <w:szCs w:val="28"/>
            <w:lang w:eastAsia="zh-CN"/>
          </w:rPr>
          <w:t>《</w:t>
        </w:r>
      </w:ins>
      <w:r>
        <w:rPr>
          <w:rFonts w:hint="eastAsia" w:ascii="华文楷体" w:hAnsi="华文楷体" w:eastAsia="华文楷体"/>
          <w:sz w:val="28"/>
          <w:szCs w:val="28"/>
        </w:rPr>
        <w:t>经庄严论中</w:t>
      </w:r>
      <w:ins w:id="1154" w:author="Administrator" w:date="2016-01-16T22:38:46Z">
        <w:r>
          <w:rPr>
            <w:rFonts w:hint="eastAsia" w:ascii="华文楷体" w:hAnsi="华文楷体" w:eastAsia="华文楷体"/>
            <w:sz w:val="28"/>
            <w:szCs w:val="28"/>
            <w:lang w:eastAsia="zh-CN"/>
          </w:rPr>
          <w:t>》</w:t>
        </w:r>
      </w:ins>
      <w:r>
        <w:rPr>
          <w:rFonts w:hint="eastAsia" w:ascii="华文楷体" w:hAnsi="华文楷体" w:eastAsia="华文楷体"/>
          <w:sz w:val="28"/>
          <w:szCs w:val="28"/>
        </w:rPr>
        <w:t>弥勒菩萨对于这些不信解大乘是佛说的</w:t>
      </w:r>
      <w:ins w:id="1155" w:author="Administrator" w:date="2016-01-17T15:40:25Z">
        <w:r>
          <w:rPr>
            <w:rFonts w:hint="eastAsia" w:ascii="华文楷体" w:hAnsi="华文楷体" w:eastAsia="华文楷体"/>
            <w:sz w:val="28"/>
            <w:szCs w:val="28"/>
            <w:lang w:eastAsia="zh-CN"/>
          </w:rPr>
          <w:t>像这样</w:t>
        </w:r>
      </w:ins>
      <w:ins w:id="1156" w:author="Administrator" w:date="2016-01-17T15:40:28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做了批判</w:t>
      </w:r>
      <w:ins w:id="1157" w:author="Administrator" w:date="2016-01-16T11:00:54Z">
        <w:r>
          <w:rPr>
            <w:rFonts w:hint="eastAsia" w:ascii="华文楷体" w:hAnsi="华文楷体" w:eastAsia="华文楷体"/>
            <w:sz w:val="28"/>
            <w:szCs w:val="28"/>
            <w:lang w:eastAsia="zh-CN"/>
          </w:rPr>
          <w:t>。</w:t>
        </w:r>
      </w:ins>
    </w:p>
    <w:p>
      <w:pPr>
        <w:ind w:firstLine="570"/>
        <w:rPr>
          <w:ins w:id="1158" w:author="Administrator" w:date="2016-01-16T12:09:22Z"/>
          <w:rFonts w:hint="eastAsia" w:ascii="华文楷体" w:hAnsi="华文楷体" w:eastAsia="华文楷体"/>
          <w:sz w:val="28"/>
          <w:szCs w:val="28"/>
          <w:lang w:eastAsia="zh-CN"/>
        </w:rPr>
      </w:pPr>
      <w:del w:id="1159" w:author="Administrator" w:date="2016-01-16T11:00:54Z">
        <w:r>
          <w:rPr>
            <w:rFonts w:hint="eastAsia" w:ascii="华文楷体" w:hAnsi="华文楷体" w:eastAsia="华文楷体"/>
            <w:sz w:val="28"/>
            <w:szCs w:val="28"/>
          </w:rPr>
          <w:delText>，</w:delText>
        </w:r>
      </w:del>
      <w:r>
        <w:rPr>
          <w:rFonts w:hint="eastAsia" w:ascii="华文楷体" w:hAnsi="华文楷体" w:eastAsia="华文楷体"/>
          <w:sz w:val="28"/>
          <w:szCs w:val="28"/>
        </w:rPr>
        <w:t>还有就是我们学习过的</w:t>
      </w:r>
      <w:ins w:id="1160" w:author="Administrator" w:date="2016-01-16T11:01:03Z">
        <w:r>
          <w:rPr>
            <w:rFonts w:hint="eastAsia" w:ascii="华文楷体" w:hAnsi="华文楷体" w:eastAsia="华文楷体"/>
            <w:sz w:val="28"/>
            <w:szCs w:val="28"/>
            <w:lang w:eastAsia="zh-CN"/>
          </w:rPr>
          <w:t>《</w:t>
        </w:r>
      </w:ins>
      <w:r>
        <w:rPr>
          <w:rFonts w:hint="eastAsia" w:ascii="华文楷体" w:hAnsi="华文楷体" w:eastAsia="华文楷体"/>
          <w:sz w:val="28"/>
          <w:szCs w:val="28"/>
        </w:rPr>
        <w:t>入行论</w:t>
      </w:r>
      <w:ins w:id="1161" w:author="Administrator" w:date="2016-01-16T11:01:06Z">
        <w:r>
          <w:rPr>
            <w:rFonts w:hint="eastAsia" w:ascii="华文楷体" w:hAnsi="华文楷体" w:eastAsia="华文楷体"/>
            <w:sz w:val="28"/>
            <w:szCs w:val="28"/>
            <w:lang w:eastAsia="zh-CN"/>
          </w:rPr>
          <w:t>。</w:t>
        </w:r>
      </w:ins>
      <w:r>
        <w:rPr>
          <w:rFonts w:hint="eastAsia" w:ascii="华文楷体" w:hAnsi="华文楷体" w:eastAsia="华文楷体"/>
          <w:sz w:val="28"/>
          <w:szCs w:val="28"/>
        </w:rPr>
        <w:t>智慧品</w:t>
      </w:r>
      <w:ins w:id="1162" w:author="Administrator" w:date="2016-01-16T11:01:09Z">
        <w:r>
          <w:rPr>
            <w:rFonts w:hint="eastAsia" w:ascii="华文楷体" w:hAnsi="华文楷体" w:eastAsia="华文楷体"/>
            <w:sz w:val="28"/>
            <w:szCs w:val="28"/>
            <w:lang w:eastAsia="zh-CN"/>
          </w:rPr>
          <w:t>》</w:t>
        </w:r>
      </w:ins>
      <w:r>
        <w:rPr>
          <w:rFonts w:hint="eastAsia" w:ascii="华文楷体" w:hAnsi="华文楷体" w:eastAsia="华文楷体"/>
          <w:sz w:val="28"/>
          <w:szCs w:val="28"/>
        </w:rPr>
        <w:t>当中，寂天菩萨也是对于大乘诽谤的人做过辩论</w:t>
      </w:r>
      <w:ins w:id="1163" w:author="Administrator" w:date="2016-01-16T11:01:25Z">
        <w:r>
          <w:rPr>
            <w:rFonts w:hint="eastAsia" w:ascii="华文楷体" w:hAnsi="华文楷体" w:eastAsia="华文楷体"/>
            <w:sz w:val="28"/>
            <w:szCs w:val="28"/>
            <w:lang w:eastAsia="zh-CN"/>
          </w:rPr>
          <w:t>。</w:t>
        </w:r>
      </w:ins>
      <w:del w:id="1164" w:author="Administrator" w:date="2016-01-16T11:01:25Z">
        <w:r>
          <w:rPr>
            <w:rFonts w:hint="eastAsia" w:ascii="华文楷体" w:hAnsi="华文楷体" w:eastAsia="华文楷体"/>
            <w:sz w:val="28"/>
            <w:szCs w:val="28"/>
          </w:rPr>
          <w:delText>，</w:delText>
        </w:r>
      </w:del>
      <w:r>
        <w:rPr>
          <w:rFonts w:hint="eastAsia" w:ascii="华文楷体" w:hAnsi="华文楷体" w:eastAsia="华文楷体"/>
          <w:sz w:val="28"/>
          <w:szCs w:val="28"/>
        </w:rPr>
        <w:t>还有学习过的</w:t>
      </w:r>
      <w:ins w:id="1165" w:author="Administrator" w:date="2016-01-16T11:01:28Z">
        <w:r>
          <w:rPr>
            <w:rFonts w:hint="eastAsia" w:ascii="华文楷体" w:hAnsi="华文楷体" w:eastAsia="华文楷体"/>
            <w:sz w:val="28"/>
            <w:szCs w:val="28"/>
            <w:lang w:eastAsia="zh-CN"/>
          </w:rPr>
          <w:t>《</w:t>
        </w:r>
      </w:ins>
      <w:r>
        <w:rPr>
          <w:rFonts w:hint="eastAsia" w:ascii="华文楷体" w:hAnsi="华文楷体" w:eastAsia="华文楷体"/>
          <w:sz w:val="28"/>
          <w:szCs w:val="28"/>
        </w:rPr>
        <w:t>宝</w:t>
      </w:r>
      <w:ins w:id="1166" w:author="Administrator" w:date="2016-01-16T11:01:35Z">
        <w:r>
          <w:rPr>
            <w:rFonts w:hint="eastAsia" w:ascii="华文楷体" w:hAnsi="华文楷体" w:eastAsia="华文楷体"/>
            <w:sz w:val="28"/>
            <w:szCs w:val="28"/>
            <w:lang w:eastAsia="zh-CN"/>
          </w:rPr>
          <w:t>鬘</w:t>
        </w:r>
      </w:ins>
      <w:del w:id="1167" w:author="Administrator" w:date="2016-01-16T11:01:34Z">
        <w:r>
          <w:rPr>
            <w:rFonts w:hint="eastAsia" w:ascii="华文楷体" w:hAnsi="华文楷体" w:eastAsia="华文楷体"/>
            <w:sz w:val="28"/>
            <w:szCs w:val="28"/>
          </w:rPr>
          <w:delText>蔓</w:delText>
        </w:r>
      </w:del>
      <w:r>
        <w:rPr>
          <w:rFonts w:hint="eastAsia" w:ascii="华文楷体" w:hAnsi="华文楷体" w:eastAsia="华文楷体"/>
          <w:sz w:val="28"/>
          <w:szCs w:val="28"/>
        </w:rPr>
        <w:t>论</w:t>
      </w:r>
      <w:ins w:id="1168" w:author="Administrator" w:date="2016-01-16T11:01:31Z">
        <w:r>
          <w:rPr>
            <w:rFonts w:hint="eastAsia" w:ascii="华文楷体" w:hAnsi="华文楷体" w:eastAsia="华文楷体"/>
            <w:sz w:val="28"/>
            <w:szCs w:val="28"/>
            <w:lang w:eastAsia="zh-CN"/>
          </w:rPr>
          <w:t>》</w:t>
        </w:r>
      </w:ins>
      <w:r>
        <w:rPr>
          <w:rFonts w:hint="eastAsia" w:ascii="华文楷体" w:hAnsi="华文楷体" w:eastAsia="华文楷体"/>
          <w:sz w:val="28"/>
          <w:szCs w:val="28"/>
        </w:rPr>
        <w:t>当中呢也是对于这样不信解大乘的人</w:t>
      </w:r>
      <w:ins w:id="1169" w:author="Administrator" w:date="2016-01-16T22:39:05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做过批判</w:t>
      </w:r>
      <w:ins w:id="1170" w:author="Administrator" w:date="2016-01-16T22:39:08Z">
        <w:r>
          <w:rPr>
            <w:rFonts w:hint="eastAsia" w:ascii="华文楷体" w:hAnsi="华文楷体" w:eastAsia="华文楷体"/>
            <w:sz w:val="28"/>
            <w:szCs w:val="28"/>
            <w:lang w:eastAsia="zh-CN"/>
          </w:rPr>
          <w:t>的</w:t>
        </w:r>
      </w:ins>
      <w:ins w:id="1171" w:author="Administrator" w:date="2016-01-16T11:01:43Z">
        <w:r>
          <w:rPr>
            <w:rFonts w:hint="eastAsia" w:ascii="华文楷体" w:hAnsi="华文楷体" w:eastAsia="华文楷体"/>
            <w:sz w:val="28"/>
            <w:szCs w:val="28"/>
            <w:lang w:eastAsia="zh-CN"/>
          </w:rPr>
          <w:t>。</w:t>
        </w:r>
      </w:ins>
      <w:del w:id="1172" w:author="Administrator" w:date="2016-01-16T11:01:42Z">
        <w:r>
          <w:rPr>
            <w:rFonts w:hint="eastAsia" w:ascii="华文楷体" w:hAnsi="华文楷体" w:eastAsia="华文楷体"/>
            <w:sz w:val="28"/>
            <w:szCs w:val="28"/>
          </w:rPr>
          <w:delText>，</w:delText>
        </w:r>
      </w:del>
      <w:r>
        <w:rPr>
          <w:rFonts w:hint="eastAsia" w:ascii="华文楷体" w:hAnsi="华文楷体" w:eastAsia="华文楷体"/>
          <w:sz w:val="28"/>
          <w:szCs w:val="28"/>
        </w:rPr>
        <w:t>通过很多理论来证成呢实际上大乘空性的确是佛陀所宣讲的，这个方面只是从一个颂词来介绍而已</w:t>
      </w:r>
      <w:del w:id="1173" w:author="Administrator" w:date="2016-01-16T22:39:18Z">
        <w:r>
          <w:rPr>
            <w:rFonts w:hint="eastAsia" w:ascii="华文楷体" w:hAnsi="华文楷体" w:eastAsia="华文楷体"/>
            <w:sz w:val="28"/>
            <w:szCs w:val="28"/>
          </w:rPr>
          <w:delText>嘛</w:delText>
        </w:r>
      </w:del>
      <w:del w:id="1174" w:author="Administrator" w:date="2016-01-16T12:09:18Z">
        <w:r>
          <w:rPr>
            <w:rFonts w:hint="eastAsia" w:ascii="华文楷体" w:hAnsi="华文楷体" w:eastAsia="华文楷体"/>
            <w:sz w:val="28"/>
            <w:szCs w:val="28"/>
          </w:rPr>
          <w:delText>，</w:delText>
        </w:r>
      </w:del>
      <w:ins w:id="1175" w:author="Administrator" w:date="2016-01-16T12:09:19Z">
        <w:r>
          <w:rPr>
            <w:rFonts w:hint="eastAsia" w:ascii="华文楷体" w:hAnsi="华文楷体" w:eastAsia="华文楷体"/>
            <w:sz w:val="28"/>
            <w:szCs w:val="28"/>
            <w:lang w:eastAsia="zh-CN"/>
          </w:rPr>
          <w:t>。</w:t>
        </w:r>
      </w:ins>
    </w:p>
    <w:p>
      <w:pPr>
        <w:ind w:firstLine="570"/>
        <w:rPr>
          <w:ins w:id="1176" w:author="Administrator" w:date="2016-01-16T12:10:03Z"/>
          <w:rFonts w:hint="eastAsia" w:ascii="华文楷体" w:hAnsi="华文楷体" w:eastAsia="华文楷体"/>
          <w:sz w:val="28"/>
          <w:szCs w:val="28"/>
        </w:rPr>
      </w:pPr>
      <w:ins w:id="1177" w:author="Administrator" w:date="2016-01-16T12:09:29Z">
        <w:r>
          <w:rPr>
            <w:rFonts w:hint="eastAsia" w:ascii="黑体" w:hAnsi="黑体" w:eastAsia="黑体" w:cs="黑体"/>
            <w:i w:val="0"/>
            <w:color w:val="000000"/>
            <w:sz w:val="28"/>
            <w:szCs w:val="28"/>
            <w:lang w:eastAsia="zh-CN"/>
            <w:rPrChange w:id="1178" w:author="Administrator" w:date="2016-01-16T12:10:10Z">
              <w:rPr>
                <w:rFonts w:hint="eastAsia" w:ascii="华文楷体" w:hAnsi="华文楷体" w:eastAsia="华文楷体" w:cs="华文楷体"/>
                <w:i w:val="0"/>
                <w:color w:val="000000"/>
                <w:sz w:val="28"/>
                <w:szCs w:val="28"/>
                <w:lang w:eastAsia="zh-CN"/>
              </w:rPr>
            </w:rPrChange>
          </w:rPr>
          <w:t>【</w:t>
        </w:r>
      </w:ins>
      <w:ins w:id="1179" w:author="Administrator" w:date="2016-01-16T12:09:25Z">
        <w:r>
          <w:rPr>
            <w:rFonts w:hint="eastAsia" w:ascii="黑体" w:hAnsi="黑体" w:eastAsia="黑体" w:cs="黑体"/>
            <w:i w:val="0"/>
            <w:color w:val="000000"/>
            <w:sz w:val="28"/>
            <w:szCs w:val="28"/>
            <w:rPrChange w:id="1180" w:author="Administrator" w:date="2016-01-16T12:10:10Z">
              <w:rPr>
                <w:rFonts w:ascii="华文楷体" w:hAnsi="华文楷体" w:eastAsia="华文楷体" w:cs="华文楷体"/>
                <w:i w:val="0"/>
                <w:color w:val="000000"/>
                <w:sz w:val="28"/>
                <w:szCs w:val="28"/>
              </w:rPr>
            </w:rPrChange>
          </w:rPr>
          <w:t>正由于大乘法极为深奥</w:t>
        </w:r>
      </w:ins>
      <w:ins w:id="1181" w:author="Administrator" w:date="2016-01-16T12:09:25Z">
        <w:r>
          <w:rPr>
            <w:rFonts w:hint="eastAsia" w:ascii="黑体" w:hAnsi="黑体" w:eastAsia="黑体" w:cs="黑体"/>
            <w:i w:val="0"/>
            <w:color w:val="000000"/>
            <w:sz w:val="28"/>
            <w:szCs w:val="28"/>
            <w:rPrChange w:id="1182" w:author="Administrator" w:date="2016-01-16T12:10:10Z">
              <w:rPr>
                <w:rFonts w:ascii="宋体" w:hAnsi="宋体" w:eastAsia="宋体" w:cs="宋体"/>
                <w:i w:val="0"/>
                <w:color w:val="000000"/>
                <w:sz w:val="28"/>
                <w:szCs w:val="28"/>
              </w:rPr>
            </w:rPrChange>
          </w:rPr>
          <w:t>,</w:t>
        </w:r>
      </w:ins>
      <w:ins w:id="1183" w:author="Administrator" w:date="2016-01-16T12:09:25Z">
        <w:r>
          <w:rPr>
            <w:rFonts w:hint="eastAsia" w:ascii="黑体" w:hAnsi="黑体" w:eastAsia="黑体" w:cs="黑体"/>
            <w:i w:val="0"/>
            <w:color w:val="000000"/>
            <w:sz w:val="28"/>
            <w:szCs w:val="28"/>
            <w:rPrChange w:id="1184" w:author="Administrator" w:date="2016-01-16T12:10:10Z">
              <w:rPr>
                <w:rFonts w:ascii="华文楷体" w:hAnsi="华文楷体" w:eastAsia="华文楷体" w:cs="华文楷体"/>
                <w:i w:val="0"/>
                <w:color w:val="000000"/>
                <w:sz w:val="28"/>
                <w:szCs w:val="28"/>
              </w:rPr>
            </w:rPrChange>
          </w:rPr>
          <w:t>因此对于内心不能接纳并嗔恨大乘的一切众生</w:t>
        </w:r>
      </w:ins>
      <w:ins w:id="1185" w:author="Administrator" w:date="2016-01-16T12:09:25Z">
        <w:r>
          <w:rPr>
            <w:rFonts w:hint="eastAsia" w:ascii="黑体" w:hAnsi="黑体" w:eastAsia="黑体" w:cs="黑体"/>
            <w:i w:val="0"/>
            <w:color w:val="000000"/>
            <w:sz w:val="28"/>
            <w:szCs w:val="28"/>
            <w:rPrChange w:id="1186" w:author="Administrator" w:date="2016-01-16T12:10:10Z">
              <w:rPr>
                <w:rFonts w:ascii="宋体" w:hAnsi="宋体" w:eastAsia="宋体" w:cs="宋体"/>
                <w:i w:val="0"/>
                <w:color w:val="000000"/>
                <w:sz w:val="28"/>
                <w:szCs w:val="28"/>
              </w:rPr>
            </w:rPrChange>
          </w:rPr>
          <w:t>,</w:t>
        </w:r>
      </w:ins>
      <w:ins w:id="1187" w:author="Administrator" w:date="2016-01-16T12:09:25Z">
        <w:r>
          <w:rPr>
            <w:rFonts w:hint="eastAsia" w:ascii="黑体" w:hAnsi="黑体" w:eastAsia="黑体" w:cs="黑体"/>
            <w:i w:val="0"/>
            <w:color w:val="000000"/>
            <w:sz w:val="28"/>
            <w:szCs w:val="28"/>
            <w:rPrChange w:id="1188" w:author="Administrator" w:date="2016-01-16T12:10:10Z">
              <w:rPr>
                <w:rFonts w:ascii="华文楷体" w:hAnsi="华文楷体" w:eastAsia="华文楷体" w:cs="华文楷体"/>
                <w:i w:val="0"/>
                <w:color w:val="000000"/>
                <w:sz w:val="28"/>
                <w:szCs w:val="28"/>
              </w:rPr>
            </w:rPrChange>
          </w:rPr>
          <w:t>我们才更不应该舍弃以大悲心摄受他们的方便法。</w:t>
        </w:r>
      </w:ins>
      <w:ins w:id="1189" w:author="Administrator" w:date="2016-01-16T12:09:38Z">
        <w:r>
          <w:rPr>
            <w:rFonts w:hint="eastAsia" w:ascii="黑体" w:hAnsi="黑体" w:eastAsia="黑体" w:cs="黑体"/>
            <w:i w:val="0"/>
            <w:color w:val="000000"/>
            <w:sz w:val="28"/>
            <w:szCs w:val="28"/>
            <w:lang w:eastAsia="zh-CN"/>
            <w:rPrChange w:id="1190" w:author="Administrator" w:date="2016-01-16T12:10:10Z">
              <w:rPr>
                <w:rFonts w:hint="eastAsia" w:ascii="华文楷体" w:hAnsi="华文楷体" w:eastAsia="华文楷体" w:cs="华文楷体"/>
                <w:i w:val="0"/>
                <w:color w:val="000000"/>
                <w:sz w:val="28"/>
                <w:szCs w:val="28"/>
                <w:lang w:eastAsia="zh-CN"/>
              </w:rPr>
            </w:rPrChange>
          </w:rPr>
          <w:t>】</w:t>
        </w:r>
      </w:ins>
      <w:del w:id="1191" w:author="Administrator" w:date="2016-01-16T12:10:02Z">
        <w:r>
          <w:rPr>
            <w:rFonts w:hint="eastAsia" w:ascii="华文楷体" w:hAnsi="华文楷体" w:eastAsia="华文楷体"/>
            <w:sz w:val="28"/>
            <w:szCs w:val="28"/>
          </w:rPr>
          <w:delText>正由于大乘法极其深奥因此对于内心不能接纳并嗔恨大乘的一些众生我们才更不应该舍弃，而应该以大悲心摄受他们的方便法</w:delText>
        </w:r>
      </w:del>
    </w:p>
    <w:p>
      <w:pPr>
        <w:ind w:firstLine="570"/>
        <w:rPr>
          <w:ins w:id="1192" w:author="Administrator" w:date="2016-01-16T11:04:01Z"/>
          <w:rFonts w:hint="eastAsia" w:ascii="华文楷体" w:hAnsi="华文楷体" w:eastAsia="华文楷体"/>
          <w:sz w:val="28"/>
          <w:szCs w:val="28"/>
          <w:lang w:eastAsia="zh-CN"/>
        </w:rPr>
      </w:pPr>
      <w:del w:id="1193" w:author="Administrator" w:date="2016-01-16T11:02:16Z">
        <w:r>
          <w:rPr>
            <w:rFonts w:hint="eastAsia" w:ascii="华文楷体" w:hAnsi="华文楷体" w:eastAsia="华文楷体"/>
            <w:sz w:val="28"/>
            <w:szCs w:val="28"/>
          </w:rPr>
          <w:delText>，</w:delText>
        </w:r>
      </w:del>
      <w:r>
        <w:rPr>
          <w:rFonts w:hint="eastAsia" w:ascii="华文楷体" w:hAnsi="华文楷体" w:eastAsia="华文楷体"/>
          <w:sz w:val="28"/>
          <w:szCs w:val="28"/>
        </w:rPr>
        <w:t>那么因为这个大乘法是非常深奥的，他必须要有一个很深的根性</w:t>
      </w:r>
      <w:ins w:id="1194" w:author="Administrator" w:date="2016-01-16T11:02:43Z">
        <w:r>
          <w:rPr>
            <w:rFonts w:hint="eastAsia" w:ascii="华文楷体" w:hAnsi="华文楷体" w:eastAsia="华文楷体"/>
            <w:sz w:val="28"/>
            <w:szCs w:val="28"/>
            <w:lang w:eastAsia="zh-CN"/>
          </w:rPr>
          <w:t>、</w:t>
        </w:r>
      </w:ins>
      <w:del w:id="1195" w:author="Administrator" w:date="2016-01-16T11:02:42Z">
        <w:r>
          <w:rPr>
            <w:rFonts w:hint="eastAsia" w:ascii="华文楷体" w:hAnsi="华文楷体" w:eastAsia="华文楷体"/>
            <w:sz w:val="28"/>
            <w:szCs w:val="28"/>
          </w:rPr>
          <w:delText>，</w:delText>
        </w:r>
      </w:del>
      <w:r>
        <w:rPr>
          <w:rFonts w:hint="eastAsia" w:ascii="华文楷体" w:hAnsi="华文楷体" w:eastAsia="华文楷体"/>
          <w:sz w:val="28"/>
          <w:szCs w:val="28"/>
        </w:rPr>
        <w:t>必须要有一个非常宽广的胸怀才能够接受</w:t>
      </w:r>
      <w:ins w:id="1196" w:author="Administrator" w:date="2016-01-16T11:02:53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所以说他非常深奥的缘故，</w:t>
      </w:r>
      <w:ins w:id="1197" w:author="Administrator" w:date="2016-01-16T22:39:48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有些众生他内心很狭隘不能够接</w:t>
      </w:r>
      <w:ins w:id="1198" w:author="Administrator" w:date="2016-01-17T15:41:21Z">
        <w:r>
          <w:rPr>
            <w:rFonts w:hint="eastAsia" w:ascii="华文楷体" w:hAnsi="华文楷体" w:eastAsia="华文楷体"/>
            <w:sz w:val="28"/>
            <w:szCs w:val="28"/>
            <w:lang w:eastAsia="zh-CN"/>
          </w:rPr>
          <w:t>纳</w:t>
        </w:r>
      </w:ins>
      <w:del w:id="1199" w:author="Administrator" w:date="2016-01-17T15:41:16Z">
        <w:r>
          <w:rPr>
            <w:rFonts w:hint="eastAsia" w:ascii="华文楷体" w:hAnsi="华文楷体" w:eastAsia="华文楷体"/>
            <w:sz w:val="28"/>
            <w:szCs w:val="28"/>
          </w:rPr>
          <w:delText>受</w:delText>
        </w:r>
      </w:del>
      <w:r>
        <w:rPr>
          <w:rFonts w:hint="eastAsia" w:ascii="华文楷体" w:hAnsi="华文楷体" w:eastAsia="华文楷体"/>
          <w:sz w:val="28"/>
          <w:szCs w:val="28"/>
        </w:rPr>
        <w:t>大乘的深广教义，因为自己不能接纳的缘故呢就开始做诋毁呀做诽谤呀等等，对这些众生我们才更加不应该舍弃大悲心摄受他们的方便法，这方面我们是不应该舍弃他们的</w:t>
      </w:r>
      <w:ins w:id="1200" w:author="Administrator" w:date="2016-01-16T11:03:28Z">
        <w:r>
          <w:rPr>
            <w:rFonts w:hint="eastAsia" w:ascii="华文楷体" w:hAnsi="华文楷体" w:eastAsia="华文楷体"/>
            <w:sz w:val="28"/>
            <w:szCs w:val="28"/>
            <w:lang w:eastAsia="zh-CN"/>
          </w:rPr>
          <w:t>，</w:t>
        </w:r>
      </w:ins>
      <w:r>
        <w:rPr>
          <w:rFonts w:hint="eastAsia" w:ascii="华文楷体" w:hAnsi="华文楷体" w:eastAsia="华文楷体"/>
          <w:sz w:val="28"/>
          <w:szCs w:val="28"/>
        </w:rPr>
        <w:t>内心当中要对他们</w:t>
      </w:r>
      <w:ins w:id="1201" w:author="Administrator" w:date="2016-01-16T11:03:35Z">
        <w:r>
          <w:rPr>
            <w:rFonts w:hint="eastAsia" w:ascii="华文楷体" w:hAnsi="华文楷体" w:eastAsia="华文楷体"/>
            <w:sz w:val="28"/>
            <w:szCs w:val="28"/>
            <w:lang w:eastAsia="zh-CN"/>
          </w:rPr>
          <w:t>生</w:t>
        </w:r>
      </w:ins>
      <w:del w:id="1202" w:author="Administrator" w:date="2016-01-16T11:03:34Z">
        <w:r>
          <w:rPr>
            <w:rFonts w:hint="eastAsia" w:ascii="华文楷体" w:hAnsi="华文楷体" w:eastAsia="华文楷体"/>
            <w:sz w:val="28"/>
            <w:szCs w:val="28"/>
          </w:rPr>
          <w:delText>升</w:delText>
        </w:r>
      </w:del>
      <w:r>
        <w:rPr>
          <w:rFonts w:hint="eastAsia" w:ascii="华文楷体" w:hAnsi="华文楷体" w:eastAsia="华文楷体"/>
          <w:sz w:val="28"/>
          <w:szCs w:val="28"/>
        </w:rPr>
        <w:t>起大悲菩提心，发愿早早的去度化他们，让他们从这样一种邪见当中解脱出来</w:t>
      </w:r>
      <w:ins w:id="1203" w:author="Administrator" w:date="2016-01-16T11:03:53Z">
        <w:r>
          <w:rPr>
            <w:rFonts w:hint="eastAsia" w:ascii="华文楷体" w:hAnsi="华文楷体" w:eastAsia="华文楷体"/>
            <w:sz w:val="28"/>
            <w:szCs w:val="28"/>
            <w:lang w:eastAsia="zh-CN"/>
          </w:rPr>
          <w:t>。</w:t>
        </w:r>
      </w:ins>
    </w:p>
    <w:p>
      <w:pPr>
        <w:ind w:firstLine="570"/>
        <w:rPr>
          <w:del w:id="1204" w:author="Administrator" w:date="2016-01-16T11:04:23Z"/>
          <w:rFonts w:ascii="华文楷体" w:hAnsi="华文楷体" w:eastAsia="华文楷体"/>
          <w:sz w:val="28"/>
          <w:szCs w:val="28"/>
        </w:rPr>
      </w:pPr>
      <w:del w:id="1205" w:author="Administrator" w:date="2016-01-16T11:04:23Z">
        <w:r>
          <w:rPr>
            <w:rFonts w:hint="eastAsia" w:ascii="华文楷体" w:hAnsi="华文楷体" w:eastAsia="华文楷体"/>
            <w:sz w:val="28"/>
            <w:szCs w:val="28"/>
          </w:rPr>
          <w:delText>，还有一种情况是什么呢就是自己在看大乘经典的时候呢虽然看不懂，对空性呀对这些如来藏呀虽然看不懂，但是弥勒菩萨说呢你不要做评论。</w:delText>
        </w:r>
      </w:del>
    </w:p>
    <w:p>
      <w:pPr>
        <w:ind w:firstLine="570"/>
        <w:rPr>
          <w:del w:id="1206" w:author="Administrator" w:date="2016-01-16T11:04:23Z"/>
          <w:rFonts w:ascii="华文楷体" w:hAnsi="华文楷体" w:eastAsia="华文楷体"/>
          <w:sz w:val="28"/>
          <w:szCs w:val="28"/>
        </w:rPr>
      </w:pPr>
      <w:del w:id="1207" w:author="Administrator" w:date="2016-01-16T11:04:23Z">
        <w:r>
          <w:rPr>
            <w:rFonts w:hint="eastAsia" w:ascii="华文楷体" w:hAnsi="华文楷体" w:eastAsia="华文楷体"/>
            <w:sz w:val="28"/>
            <w:szCs w:val="28"/>
          </w:rPr>
          <w:delText>中观庄严论释第96课40-50分钟-一片禅心月</w:delText>
        </w:r>
      </w:del>
    </w:p>
    <w:p>
      <w:pPr>
        <w:ind w:firstLine="570"/>
        <w:rPr>
          <w:ins w:id="1208" w:author="Administrator" w:date="2016-01-16T11:07:09Z"/>
          <w:rFonts w:hint="eastAsia" w:ascii="华文楷体" w:hAnsi="华文楷体" w:eastAsia="华文楷体"/>
          <w:sz w:val="28"/>
          <w:szCs w:val="28"/>
          <w:lang w:eastAsia="zh-CN"/>
        </w:rPr>
      </w:pPr>
      <w:del w:id="1209" w:author="Administrator" w:date="2016-01-16T11:04:23Z">
        <w:r>
          <w:rPr>
            <w:rFonts w:hint="eastAsia" w:ascii="华文楷体" w:hAnsi="华文楷体" w:eastAsia="华文楷体"/>
            <w:sz w:val="28"/>
            <w:szCs w:val="28"/>
          </w:rPr>
          <w:delText>39：58让他们从这样一种邪见中解脱出来，</w:delText>
        </w:r>
      </w:del>
      <w:r>
        <w:rPr>
          <w:rFonts w:hint="eastAsia" w:ascii="华文楷体" w:hAnsi="华文楷体" w:eastAsia="华文楷体"/>
          <w:sz w:val="28"/>
          <w:szCs w:val="28"/>
        </w:rPr>
        <w:t>还有一种情况是什么呢，还有一种情况</w:t>
      </w:r>
      <w:del w:id="1210" w:author="Administrator" w:date="2016-01-16T22:40:17Z">
        <w:r>
          <w:rPr>
            <w:rFonts w:hint="eastAsia" w:ascii="华文楷体" w:hAnsi="华文楷体" w:eastAsia="华文楷体"/>
            <w:sz w:val="28"/>
            <w:szCs w:val="28"/>
          </w:rPr>
          <w:delText>是</w:delText>
        </w:r>
      </w:del>
      <w:ins w:id="1211" w:author="Administrator" w:date="2016-01-16T22:40:19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自己在看大乘经典的时候</w:t>
      </w:r>
      <w:del w:id="1212" w:author="Administrator" w:date="2016-01-16T11:04:36Z">
        <w:r>
          <w:rPr>
            <w:rFonts w:hint="eastAsia" w:ascii="华文楷体" w:hAnsi="华文楷体" w:eastAsia="华文楷体"/>
            <w:sz w:val="28"/>
            <w:szCs w:val="28"/>
          </w:rPr>
          <w:delText>，</w:delText>
        </w:r>
      </w:del>
      <w:r>
        <w:rPr>
          <w:rFonts w:hint="eastAsia" w:ascii="华文楷体" w:hAnsi="华文楷体" w:eastAsia="华文楷体"/>
          <w:sz w:val="28"/>
          <w:szCs w:val="28"/>
        </w:rPr>
        <w:t>虽然看不懂</w:t>
      </w:r>
      <w:ins w:id="1213" w:author="Administrator" w:date="2016-01-16T11:04:40Z">
        <w:r>
          <w:rPr>
            <w:rFonts w:hint="eastAsia" w:ascii="华文楷体" w:hAnsi="华文楷体" w:eastAsia="华文楷体"/>
            <w:sz w:val="28"/>
            <w:szCs w:val="28"/>
            <w:lang w:eastAsia="zh-CN"/>
          </w:rPr>
          <w:t>，</w:t>
        </w:r>
      </w:ins>
      <w:r>
        <w:rPr>
          <w:rFonts w:hint="eastAsia" w:ascii="华文楷体" w:hAnsi="华文楷体" w:eastAsia="华文楷体"/>
          <w:sz w:val="28"/>
          <w:szCs w:val="28"/>
        </w:rPr>
        <w:t>对空性啊</w:t>
      </w:r>
      <w:ins w:id="1214" w:author="Administrator" w:date="2016-01-17T15:41:44Z">
        <w:r>
          <w:rPr>
            <w:rFonts w:hint="eastAsia" w:ascii="华文楷体" w:hAnsi="华文楷体" w:eastAsia="华文楷体"/>
            <w:sz w:val="28"/>
            <w:szCs w:val="28"/>
            <w:lang w:eastAsia="zh-CN"/>
          </w:rPr>
          <w:t>、</w:t>
        </w:r>
      </w:ins>
      <w:r>
        <w:rPr>
          <w:rFonts w:hint="eastAsia" w:ascii="华文楷体" w:hAnsi="华文楷体" w:eastAsia="华文楷体"/>
          <w:sz w:val="28"/>
          <w:szCs w:val="28"/>
        </w:rPr>
        <w:t>对这些如来藏</w:t>
      </w:r>
      <w:ins w:id="1215" w:author="Administrator" w:date="2016-01-16T11:05:00Z">
        <w:r>
          <w:rPr>
            <w:rFonts w:hint="eastAsia" w:ascii="华文楷体" w:hAnsi="华文楷体" w:eastAsia="华文楷体"/>
            <w:sz w:val="28"/>
            <w:szCs w:val="28"/>
            <w:lang w:eastAsia="zh-CN"/>
          </w:rPr>
          <w:t>啊</w:t>
        </w:r>
      </w:ins>
      <w:del w:id="1216" w:author="Administrator" w:date="2016-01-16T11:04:52Z">
        <w:r>
          <w:rPr>
            <w:rFonts w:hint="eastAsia" w:ascii="华文楷体" w:hAnsi="华文楷体" w:eastAsia="华文楷体"/>
            <w:sz w:val="28"/>
            <w:szCs w:val="28"/>
          </w:rPr>
          <w:delText>，</w:delText>
        </w:r>
      </w:del>
      <w:r>
        <w:rPr>
          <w:rFonts w:hint="eastAsia" w:ascii="华文楷体" w:hAnsi="华文楷体" w:eastAsia="华文楷体"/>
          <w:sz w:val="28"/>
          <w:szCs w:val="28"/>
        </w:rPr>
        <w:t>虽然看不懂，但是弥勒菩萨说你不要做评论</w:t>
      </w:r>
      <w:ins w:id="1217" w:author="Administrator" w:date="2016-01-16T22:40:32Z">
        <w:r>
          <w:rPr>
            <w:rFonts w:hint="eastAsia" w:ascii="华文楷体" w:hAnsi="华文楷体" w:eastAsia="华文楷体"/>
            <w:sz w:val="28"/>
            <w:szCs w:val="28"/>
            <w:lang w:eastAsia="zh-CN"/>
          </w:rPr>
          <w:t>、</w:t>
        </w:r>
      </w:ins>
      <w:del w:id="1218" w:author="Administrator" w:date="2016-01-16T22:40:32Z">
        <w:r>
          <w:rPr>
            <w:rFonts w:hint="eastAsia" w:ascii="华文楷体" w:hAnsi="华文楷体" w:eastAsia="华文楷体"/>
            <w:sz w:val="28"/>
            <w:szCs w:val="28"/>
          </w:rPr>
          <w:delText>，</w:delText>
        </w:r>
      </w:del>
      <w:r>
        <w:rPr>
          <w:rFonts w:hint="eastAsia" w:ascii="华文楷体" w:hAnsi="华文楷体" w:eastAsia="华文楷体"/>
          <w:sz w:val="28"/>
          <w:szCs w:val="28"/>
        </w:rPr>
        <w:t>等舍</w:t>
      </w:r>
      <w:ins w:id="1219" w:author="Administrator" w:date="2016-01-16T22:41:12Z">
        <w:r>
          <w:rPr>
            <w:rFonts w:hint="eastAsia" w:ascii="华文楷体" w:hAnsi="华文楷体" w:eastAsia="华文楷体"/>
            <w:sz w:val="28"/>
            <w:szCs w:val="28"/>
            <w:lang w:eastAsia="zh-CN"/>
          </w:rPr>
          <w:t>而</w:t>
        </w:r>
      </w:ins>
      <w:r>
        <w:rPr>
          <w:rFonts w:hint="eastAsia" w:ascii="华文楷体" w:hAnsi="华文楷体" w:eastAsia="华文楷体"/>
          <w:sz w:val="28"/>
          <w:szCs w:val="28"/>
        </w:rPr>
        <w:t>置之这个方面是没有过失的</w:t>
      </w:r>
      <w:ins w:id="1220" w:author="Administrator" w:date="2016-01-16T11:05:45Z">
        <w:r>
          <w:rPr>
            <w:rFonts w:hint="eastAsia" w:ascii="华文楷体" w:hAnsi="华文楷体" w:eastAsia="华文楷体"/>
            <w:sz w:val="28"/>
            <w:szCs w:val="28"/>
            <w:lang w:eastAsia="zh-CN"/>
          </w:rPr>
          <w:t>。</w:t>
        </w:r>
      </w:ins>
      <w:del w:id="1221" w:author="Administrator" w:date="2016-01-16T11:05:44Z">
        <w:r>
          <w:rPr>
            <w:rFonts w:hint="eastAsia" w:ascii="华文楷体" w:hAnsi="华文楷体" w:eastAsia="华文楷体"/>
            <w:sz w:val="28"/>
            <w:szCs w:val="28"/>
          </w:rPr>
          <w:delText>，</w:delText>
        </w:r>
      </w:del>
      <w:r>
        <w:rPr>
          <w:rFonts w:hint="eastAsia" w:ascii="华文楷体" w:hAnsi="华文楷体" w:eastAsia="华文楷体"/>
          <w:sz w:val="28"/>
          <w:szCs w:val="28"/>
        </w:rPr>
        <w:t>你不要这个</w:t>
      </w:r>
      <w:del w:id="1222" w:author="Administrator" w:date="2016-01-16T11:05:29Z">
        <w:r>
          <w:rPr>
            <w:rFonts w:hint="eastAsia" w:ascii="华文楷体" w:hAnsi="华文楷体" w:eastAsia="华文楷体"/>
            <w:sz w:val="28"/>
            <w:szCs w:val="28"/>
          </w:rPr>
          <w:delText>，</w:delText>
        </w:r>
      </w:del>
      <w:r>
        <w:rPr>
          <w:rFonts w:hint="eastAsia" w:ascii="华文楷体" w:hAnsi="华文楷体" w:eastAsia="华文楷体"/>
          <w:sz w:val="28"/>
          <w:szCs w:val="28"/>
        </w:rPr>
        <w:t>你如果接受不了</w:t>
      </w:r>
      <w:del w:id="1223" w:author="Administrator" w:date="2016-01-16T11:05:37Z">
        <w:r>
          <w:rPr>
            <w:rFonts w:hint="eastAsia" w:ascii="华文楷体" w:hAnsi="华文楷体" w:eastAsia="华文楷体"/>
            <w:sz w:val="28"/>
            <w:szCs w:val="28"/>
          </w:rPr>
          <w:delText>，</w:delText>
        </w:r>
      </w:del>
      <w:r>
        <w:rPr>
          <w:rFonts w:hint="eastAsia" w:ascii="华文楷体" w:hAnsi="华文楷体" w:eastAsia="华文楷体"/>
          <w:sz w:val="28"/>
          <w:szCs w:val="28"/>
        </w:rPr>
        <w:t>但是你也不要去诽谤它，</w:t>
      </w:r>
      <w:del w:id="1224" w:author="Administrator" w:date="2016-01-17T15:42:03Z">
        <w:r>
          <w:rPr>
            <w:rFonts w:hint="eastAsia" w:ascii="华文楷体" w:hAnsi="华文楷体" w:eastAsia="华文楷体"/>
            <w:sz w:val="28"/>
            <w:szCs w:val="28"/>
          </w:rPr>
          <w:delText>你</w:delText>
        </w:r>
      </w:del>
      <w:r>
        <w:rPr>
          <w:rFonts w:hint="eastAsia" w:ascii="华文楷体" w:hAnsi="华文楷体" w:eastAsia="华文楷体"/>
          <w:sz w:val="28"/>
          <w:szCs w:val="28"/>
        </w:rPr>
        <w:t>发愿以后</w:t>
      </w:r>
      <w:del w:id="1225" w:author="Administrator" w:date="2016-01-16T11:05:49Z">
        <w:r>
          <w:rPr>
            <w:rFonts w:hint="eastAsia" w:ascii="华文楷体" w:hAnsi="华文楷体" w:eastAsia="华文楷体"/>
            <w:sz w:val="28"/>
            <w:szCs w:val="28"/>
          </w:rPr>
          <w:delText>，</w:delText>
        </w:r>
      </w:del>
      <w:r>
        <w:rPr>
          <w:rFonts w:hint="eastAsia" w:ascii="华文楷体" w:hAnsi="华文楷体" w:eastAsia="华文楷体"/>
          <w:sz w:val="28"/>
          <w:szCs w:val="28"/>
        </w:rPr>
        <w:t>当我智慧成熟的时候</w:t>
      </w:r>
      <w:del w:id="1226" w:author="Administrator" w:date="2016-01-16T11:06:00Z">
        <w:r>
          <w:rPr>
            <w:rFonts w:hint="eastAsia" w:ascii="华文楷体" w:hAnsi="华文楷体" w:eastAsia="华文楷体"/>
            <w:sz w:val="28"/>
            <w:szCs w:val="28"/>
          </w:rPr>
          <w:delText>，</w:delText>
        </w:r>
      </w:del>
      <w:r>
        <w:rPr>
          <w:rFonts w:hint="eastAsia" w:ascii="华文楷体" w:hAnsi="华文楷体" w:eastAsia="华文楷体"/>
          <w:sz w:val="28"/>
          <w:szCs w:val="28"/>
        </w:rPr>
        <w:t>我再来理解这个意义</w:t>
      </w:r>
      <w:ins w:id="1227" w:author="Administrator" w:date="2016-01-16T11:06:07Z">
        <w:r>
          <w:rPr>
            <w:rFonts w:hint="eastAsia" w:ascii="华文楷体" w:hAnsi="华文楷体" w:eastAsia="华文楷体"/>
            <w:sz w:val="28"/>
            <w:szCs w:val="28"/>
            <w:lang w:eastAsia="zh-CN"/>
          </w:rPr>
          <w:t>。</w:t>
        </w:r>
      </w:ins>
      <w:del w:id="1228" w:author="Administrator" w:date="2016-01-16T11:06:06Z">
        <w:r>
          <w:rPr>
            <w:rFonts w:hint="eastAsia" w:ascii="华文楷体" w:hAnsi="华文楷体" w:eastAsia="华文楷体"/>
            <w:sz w:val="28"/>
            <w:szCs w:val="28"/>
          </w:rPr>
          <w:delText>，</w:delText>
        </w:r>
      </w:del>
      <w:r>
        <w:rPr>
          <w:rFonts w:hint="eastAsia" w:ascii="华文楷体" w:hAnsi="华文楷体" w:eastAsia="华文楷体"/>
          <w:sz w:val="28"/>
          <w:szCs w:val="28"/>
        </w:rPr>
        <w:t>如果这样去发愿，一方面是内心当中对这个大乘法没有舍弃，也是发愿以后通达，所以这个方面也没有造成诽谤大乘的其它的过患</w:t>
      </w:r>
      <w:ins w:id="1229" w:author="Administrator" w:date="2016-01-16T11:06:22Z">
        <w:r>
          <w:rPr>
            <w:rFonts w:hint="eastAsia" w:ascii="华文楷体" w:hAnsi="华文楷体" w:eastAsia="华文楷体"/>
            <w:sz w:val="28"/>
            <w:szCs w:val="28"/>
            <w:lang w:eastAsia="zh-CN"/>
          </w:rPr>
          <w:t>。</w:t>
        </w:r>
      </w:ins>
      <w:del w:id="1230" w:author="Administrator" w:date="2016-01-16T11:06:22Z">
        <w:r>
          <w:rPr>
            <w:rFonts w:hint="eastAsia" w:ascii="华文楷体" w:hAnsi="华文楷体" w:eastAsia="华文楷体"/>
            <w:sz w:val="28"/>
            <w:szCs w:val="28"/>
          </w:rPr>
          <w:delText>，</w:delText>
        </w:r>
      </w:del>
      <w:r>
        <w:rPr>
          <w:rFonts w:hint="eastAsia" w:ascii="华文楷体" w:hAnsi="华文楷体" w:eastAsia="华文楷体"/>
          <w:sz w:val="28"/>
          <w:szCs w:val="28"/>
        </w:rPr>
        <w:t>如果是因为自己不懂而诽谤的话，非常可能在这个当中造下极其严重的过患</w:t>
      </w:r>
      <w:ins w:id="1231" w:author="Administrator" w:date="2016-01-17T15:42:23Z">
        <w:r>
          <w:rPr>
            <w:rFonts w:hint="eastAsia" w:ascii="华文楷体" w:hAnsi="华文楷体" w:eastAsia="华文楷体"/>
            <w:sz w:val="28"/>
            <w:szCs w:val="28"/>
            <w:lang w:eastAsia="zh-CN"/>
          </w:rPr>
          <w:t>的</w:t>
        </w:r>
      </w:ins>
      <w:ins w:id="1232" w:author="Administrator" w:date="2016-01-16T11:06:49Z">
        <w:r>
          <w:rPr>
            <w:rFonts w:hint="eastAsia" w:ascii="华文楷体" w:hAnsi="华文楷体" w:eastAsia="华文楷体"/>
            <w:sz w:val="28"/>
            <w:szCs w:val="28"/>
            <w:lang w:eastAsia="zh-CN"/>
          </w:rPr>
          <w:t>。</w:t>
        </w:r>
      </w:ins>
      <w:del w:id="1233" w:author="Administrator" w:date="2016-01-16T11:06:48Z">
        <w:r>
          <w:rPr>
            <w:rFonts w:hint="eastAsia" w:ascii="华文楷体" w:hAnsi="华文楷体" w:eastAsia="华文楷体"/>
            <w:sz w:val="28"/>
            <w:szCs w:val="28"/>
          </w:rPr>
          <w:delText>，</w:delText>
        </w:r>
      </w:del>
      <w:r>
        <w:rPr>
          <w:rFonts w:hint="eastAsia" w:ascii="华文楷体" w:hAnsi="华文楷体" w:eastAsia="华文楷体"/>
          <w:sz w:val="28"/>
          <w:szCs w:val="28"/>
        </w:rPr>
        <w:t>这个方面</w:t>
      </w:r>
      <w:del w:id="1234" w:author="Administrator" w:date="2016-01-16T22:41:46Z">
        <w:r>
          <w:rPr>
            <w:rFonts w:hint="eastAsia" w:ascii="华文楷体" w:hAnsi="华文楷体" w:eastAsia="华文楷体"/>
            <w:sz w:val="28"/>
            <w:szCs w:val="28"/>
          </w:rPr>
          <w:delText>是</w:delText>
        </w:r>
      </w:del>
      <w:ins w:id="1235" w:author="Administrator" w:date="2016-01-16T22:41:48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因为和空性相关的一些情况，说明了对空性生起大悲心的方法，生起大悲心的功德</w:t>
      </w:r>
      <w:ins w:id="1236" w:author="Administrator" w:date="2016-01-16T11:06:57Z">
        <w:r>
          <w:rPr>
            <w:rFonts w:hint="eastAsia" w:ascii="华文楷体" w:hAnsi="华文楷体" w:eastAsia="华文楷体"/>
            <w:sz w:val="28"/>
            <w:szCs w:val="28"/>
            <w:lang w:eastAsia="zh-CN"/>
          </w:rPr>
          <w:t>。</w:t>
        </w:r>
      </w:ins>
      <w:del w:id="1237" w:author="Administrator" w:date="2016-01-16T11:06:57Z">
        <w:r>
          <w:rPr>
            <w:rFonts w:hint="eastAsia" w:ascii="华文楷体" w:hAnsi="华文楷体" w:eastAsia="华文楷体"/>
            <w:sz w:val="28"/>
            <w:szCs w:val="28"/>
          </w:rPr>
          <w:delText>，</w:delText>
        </w:r>
      </w:del>
      <w:r>
        <w:rPr>
          <w:rFonts w:hint="eastAsia" w:ascii="华文楷体" w:hAnsi="华文楷体" w:eastAsia="华文楷体"/>
          <w:sz w:val="28"/>
          <w:szCs w:val="28"/>
        </w:rPr>
        <w:t>下面讲第二个科判</w:t>
      </w:r>
      <w:ins w:id="1238" w:author="Administrator" w:date="2016-01-16T11:07:08Z">
        <w:r>
          <w:rPr>
            <w:rFonts w:hint="eastAsia" w:ascii="华文楷体" w:hAnsi="华文楷体" w:eastAsia="华文楷体"/>
            <w:sz w:val="28"/>
            <w:szCs w:val="28"/>
            <w:lang w:eastAsia="zh-CN"/>
          </w:rPr>
          <w:t>。</w:t>
        </w:r>
      </w:ins>
    </w:p>
    <w:p>
      <w:pPr>
        <w:ind w:firstLine="570"/>
        <w:rPr>
          <w:ins w:id="1239" w:author="Administrator" w:date="2016-01-16T12:12:37Z"/>
          <w:rFonts w:hint="eastAsia" w:ascii="华文楷体" w:hAnsi="华文楷体" w:eastAsia="华文楷体"/>
          <w:sz w:val="28"/>
          <w:szCs w:val="28"/>
          <w:lang w:eastAsia="zh-CN"/>
        </w:rPr>
      </w:pPr>
      <w:ins w:id="1240" w:author="Administrator" w:date="2016-01-16T12:11:00Z">
        <w:r>
          <w:rPr>
            <w:rFonts w:hint="eastAsia" w:ascii="黑体" w:hAnsi="黑体" w:eastAsia="黑体" w:cs="黑体"/>
            <w:i w:val="0"/>
            <w:color w:val="000000"/>
            <w:sz w:val="28"/>
            <w:szCs w:val="28"/>
            <w:rPrChange w:id="1241" w:author="Administrator" w:date="2016-01-16T12:11:32Z">
              <w:rPr>
                <w:rFonts w:ascii="华文行楷" w:hAnsi="华文行楷" w:eastAsia="华文行楷" w:cs="华文行楷"/>
                <w:i w:val="0"/>
                <w:color w:val="000000"/>
                <w:sz w:val="24"/>
                <w:szCs w:val="24"/>
              </w:rPr>
            </w:rPrChange>
          </w:rPr>
          <w:t>于本师生敬心之功德：</w:t>
        </w:r>
      </w:ins>
      <w:ins w:id="1242" w:author="Administrator" w:date="2016-01-16T12:11:00Z">
        <w:r>
          <w:rPr>
            <w:rFonts w:ascii="华文行楷" w:hAnsi="华文行楷" w:eastAsia="华文行楷" w:cs="华文行楷"/>
            <w:i w:val="0"/>
            <w:color w:val="000000"/>
            <w:sz w:val="24"/>
            <w:szCs w:val="24"/>
          </w:rPr>
          <w:br w:type="textWrapping"/>
        </w:r>
      </w:ins>
      <w:ins w:id="1243" w:author="Administrator" w:date="2016-01-16T22:42:07Z">
        <w:r>
          <w:rPr>
            <w:rFonts w:hint="eastAsia" w:ascii="华文行楷" w:hAnsi="华文行楷" w:eastAsia="华文行楷" w:cs="华文行楷"/>
            <w:i w:val="0"/>
            <w:color w:val="000000"/>
            <w:sz w:val="24"/>
            <w:szCs w:val="24"/>
            <w:lang w:val="en-US" w:eastAsia="zh-CN"/>
          </w:rPr>
          <w:t xml:space="preserve">  </w:t>
        </w:r>
      </w:ins>
      <w:ins w:id="1244" w:author="Administrator" w:date="2016-01-16T22:42:08Z">
        <w:r>
          <w:rPr>
            <w:rFonts w:hint="eastAsia" w:ascii="华文行楷" w:hAnsi="华文行楷" w:eastAsia="华文行楷" w:cs="华文行楷"/>
            <w:i w:val="0"/>
            <w:color w:val="000000"/>
            <w:sz w:val="24"/>
            <w:szCs w:val="24"/>
            <w:lang w:val="en-US" w:eastAsia="zh-CN"/>
          </w:rPr>
          <w:t xml:space="preserve">   </w:t>
        </w:r>
      </w:ins>
      <w:del w:id="1245" w:author="Administrator" w:date="2016-01-16T12:11:39Z">
        <w:r>
          <w:rPr>
            <w:rFonts w:hint="eastAsia" w:ascii="华文楷体" w:hAnsi="华文楷体" w:eastAsia="华文楷体"/>
            <w:sz w:val="28"/>
            <w:szCs w:val="28"/>
          </w:rPr>
          <w:delText>，与</w:delText>
        </w:r>
      </w:del>
      <w:del w:id="1246" w:author="Administrator" w:date="2016-01-16T12:11:40Z">
        <w:r>
          <w:rPr>
            <w:rFonts w:hint="eastAsia" w:ascii="华文楷体" w:hAnsi="华文楷体" w:eastAsia="华文楷体"/>
            <w:sz w:val="28"/>
            <w:szCs w:val="28"/>
          </w:rPr>
          <w:delText>本师生起</w:delText>
        </w:r>
      </w:del>
      <w:del w:id="1247" w:author="Administrator" w:date="2016-01-16T12:11:41Z">
        <w:r>
          <w:rPr>
            <w:rFonts w:hint="eastAsia" w:ascii="华文楷体" w:hAnsi="华文楷体" w:eastAsia="华文楷体"/>
            <w:sz w:val="28"/>
            <w:szCs w:val="28"/>
          </w:rPr>
          <w:delText>敬心之功</w:delText>
        </w:r>
      </w:del>
      <w:del w:id="1248" w:author="Administrator" w:date="2016-01-16T12:11:42Z">
        <w:r>
          <w:rPr>
            <w:rFonts w:hint="eastAsia" w:ascii="华文楷体" w:hAnsi="华文楷体" w:eastAsia="华文楷体"/>
            <w:sz w:val="28"/>
            <w:szCs w:val="28"/>
          </w:rPr>
          <w:delText>德，</w:delText>
        </w:r>
      </w:del>
      <w:r>
        <w:rPr>
          <w:rFonts w:hint="eastAsia" w:ascii="华文楷体" w:hAnsi="华文楷体" w:eastAsia="华文楷体"/>
          <w:sz w:val="28"/>
          <w:szCs w:val="28"/>
        </w:rPr>
        <w:t>就是</w:t>
      </w:r>
      <w:ins w:id="1249" w:author="Administrator" w:date="2016-01-16T22:42:44Z">
        <w:r>
          <w:rPr>
            <w:rFonts w:hint="eastAsia" w:ascii="华文楷体" w:hAnsi="华文楷体" w:eastAsia="华文楷体"/>
            <w:sz w:val="28"/>
            <w:szCs w:val="28"/>
            <w:lang w:eastAsia="zh-CN"/>
          </w:rPr>
          <w:t>说</w:t>
        </w:r>
      </w:ins>
      <w:r>
        <w:rPr>
          <w:rFonts w:hint="eastAsia" w:ascii="华文楷体" w:hAnsi="华文楷体" w:eastAsia="华文楷体"/>
          <w:sz w:val="28"/>
          <w:szCs w:val="28"/>
        </w:rPr>
        <w:t>因为通达空性对于自己的本师释迦牟尼佛</w:t>
      </w:r>
      <w:del w:id="1250" w:author="Administrator" w:date="2016-01-16T12:11:48Z">
        <w:r>
          <w:rPr>
            <w:rFonts w:hint="eastAsia" w:ascii="华文楷体" w:hAnsi="华文楷体" w:eastAsia="华文楷体"/>
            <w:sz w:val="28"/>
            <w:szCs w:val="28"/>
          </w:rPr>
          <w:delText>，</w:delText>
        </w:r>
      </w:del>
      <w:r>
        <w:rPr>
          <w:rFonts w:hint="eastAsia" w:ascii="华文楷体" w:hAnsi="华文楷体" w:eastAsia="华文楷体"/>
          <w:sz w:val="28"/>
          <w:szCs w:val="28"/>
        </w:rPr>
        <w:t>更加的产生恭敬心，更加地产生信心</w:t>
      </w:r>
      <w:ins w:id="1251" w:author="Administrator" w:date="2016-01-16T12:12:00Z">
        <w:r>
          <w:rPr>
            <w:rFonts w:hint="eastAsia" w:ascii="华文楷体" w:hAnsi="华文楷体" w:eastAsia="华文楷体"/>
            <w:sz w:val="28"/>
            <w:szCs w:val="28"/>
            <w:lang w:eastAsia="zh-CN"/>
          </w:rPr>
          <w:t>。</w:t>
        </w:r>
      </w:ins>
    </w:p>
    <w:p>
      <w:pPr>
        <w:ind w:firstLine="570"/>
        <w:rPr>
          <w:ins w:id="1252" w:author="Administrator" w:date="2016-01-16T12:12:42Z"/>
          <w:rFonts w:hint="eastAsia" w:ascii="黑体" w:hAnsi="黑体" w:eastAsia="黑体" w:cs="黑体"/>
          <w:i w:val="0"/>
          <w:color w:val="000000"/>
          <w:sz w:val="28"/>
          <w:szCs w:val="28"/>
        </w:rPr>
      </w:pPr>
      <w:ins w:id="1253" w:author="Administrator" w:date="2016-01-16T12:12:35Z">
        <w:r>
          <w:rPr>
            <w:rFonts w:hint="eastAsia" w:ascii="黑体" w:hAnsi="黑体" w:eastAsia="黑体" w:cs="黑体"/>
            <w:i w:val="0"/>
            <w:color w:val="000000"/>
            <w:sz w:val="28"/>
            <w:szCs w:val="28"/>
          </w:rPr>
          <w:t>具智财者见，他宗无实义，</w:t>
        </w:r>
      </w:ins>
      <w:ins w:id="1254" w:author="Administrator" w:date="2016-01-16T12:12:35Z">
        <w:r>
          <w:rPr>
            <w:rFonts w:hint="eastAsia" w:ascii="黑体" w:hAnsi="黑体" w:eastAsia="黑体" w:cs="黑体"/>
            <w:i w:val="0"/>
            <w:color w:val="000000"/>
            <w:sz w:val="28"/>
            <w:szCs w:val="28"/>
          </w:rPr>
          <w:br w:type="textWrapping"/>
        </w:r>
      </w:ins>
      <w:ins w:id="1255" w:author="Administrator" w:date="2016-01-16T12:12:47Z">
        <w:r>
          <w:rPr>
            <w:rFonts w:hint="eastAsia" w:ascii="黑体" w:hAnsi="黑体" w:eastAsia="黑体" w:cs="黑体"/>
            <w:i w:val="0"/>
            <w:color w:val="000000"/>
            <w:sz w:val="28"/>
            <w:szCs w:val="28"/>
            <w:lang w:val="en-US" w:eastAsia="zh-CN"/>
          </w:rPr>
          <w:t xml:space="preserve">  </w:t>
        </w:r>
      </w:ins>
      <w:ins w:id="1256" w:author="Administrator" w:date="2016-01-16T12:12:48Z">
        <w:r>
          <w:rPr>
            <w:rFonts w:hint="eastAsia" w:ascii="黑体" w:hAnsi="黑体" w:eastAsia="黑体" w:cs="黑体"/>
            <w:i w:val="0"/>
            <w:color w:val="000000"/>
            <w:sz w:val="28"/>
            <w:szCs w:val="28"/>
            <w:lang w:val="en-US" w:eastAsia="zh-CN"/>
          </w:rPr>
          <w:t xml:space="preserve">  </w:t>
        </w:r>
      </w:ins>
      <w:ins w:id="1257" w:author="Administrator" w:date="2016-01-16T12:12:35Z">
        <w:r>
          <w:rPr>
            <w:rFonts w:hint="eastAsia" w:ascii="黑体" w:hAnsi="黑体" w:eastAsia="黑体" w:cs="黑体"/>
            <w:i w:val="0"/>
            <w:color w:val="000000"/>
            <w:sz w:val="28"/>
            <w:szCs w:val="28"/>
          </w:rPr>
          <w:t>如是于佛陀，更起恭敬心。</w:t>
        </w:r>
      </w:ins>
    </w:p>
    <w:p>
      <w:pPr>
        <w:ind w:firstLine="570"/>
        <w:rPr>
          <w:ins w:id="1258" w:author="Administrator" w:date="2016-01-16T12:28:20Z"/>
          <w:rFonts w:hint="eastAsia" w:ascii="华文楷体" w:hAnsi="华文楷体" w:eastAsia="华文楷体"/>
          <w:sz w:val="28"/>
          <w:szCs w:val="28"/>
        </w:rPr>
      </w:pPr>
      <w:del w:id="1259" w:author="Administrator" w:date="2016-01-16T12:12:17Z">
        <w:r>
          <w:rPr>
            <w:rFonts w:hint="eastAsia" w:ascii="华文楷体" w:hAnsi="华文楷体" w:eastAsia="华文楷体"/>
            <w:sz w:val="28"/>
            <w:szCs w:val="28"/>
          </w:rPr>
          <w:delText>，具智财者见，他宗无实义，如是于佛陀，更起恭敬心。</w:delText>
        </w:r>
      </w:del>
      <w:r>
        <w:rPr>
          <w:rFonts w:hint="eastAsia" w:ascii="华文楷体" w:hAnsi="华文楷体" w:eastAsia="华文楷体"/>
          <w:sz w:val="28"/>
          <w:szCs w:val="28"/>
        </w:rPr>
        <w:t>具智财者，就是讲到了具有</w:t>
      </w:r>
      <w:ins w:id="1260" w:author="Administrator" w:date="2016-01-16T22:42:25Z">
        <w:r>
          <w:rPr>
            <w:rFonts w:hint="eastAsia" w:ascii="华文楷体" w:hAnsi="华文楷体" w:eastAsia="华文楷体"/>
            <w:sz w:val="28"/>
            <w:szCs w:val="28"/>
            <w:lang w:eastAsia="zh-CN"/>
          </w:rPr>
          <w:t>智慧</w:t>
        </w:r>
      </w:ins>
      <w:r>
        <w:rPr>
          <w:rFonts w:hint="eastAsia" w:ascii="华文楷体" w:hAnsi="华文楷体" w:eastAsia="华文楷体"/>
          <w:sz w:val="28"/>
          <w:szCs w:val="28"/>
        </w:rPr>
        <w:t>财</w:t>
      </w:r>
      <w:ins w:id="1261" w:author="Administrator" w:date="2016-01-16T12:16:36Z">
        <w:r>
          <w:rPr>
            <w:rFonts w:hint="eastAsia" w:ascii="华文楷体" w:hAnsi="华文楷体" w:eastAsia="华文楷体"/>
            <w:sz w:val="28"/>
            <w:szCs w:val="28"/>
            <w:lang w:eastAsia="zh-CN"/>
          </w:rPr>
          <w:t>富</w:t>
        </w:r>
      </w:ins>
      <w:del w:id="1262" w:author="Administrator" w:date="2016-01-16T12:16:34Z">
        <w:r>
          <w:rPr>
            <w:rFonts w:hint="eastAsia" w:ascii="华文楷体" w:hAnsi="华文楷体" w:eastAsia="华文楷体"/>
            <w:sz w:val="28"/>
            <w:szCs w:val="28"/>
          </w:rPr>
          <w:delText>福</w:delText>
        </w:r>
      </w:del>
      <w:r>
        <w:rPr>
          <w:rFonts w:hint="eastAsia" w:ascii="华文楷体" w:hAnsi="华文楷体" w:eastAsia="华文楷体"/>
          <w:sz w:val="28"/>
          <w:szCs w:val="28"/>
        </w:rPr>
        <w:t>的人</w:t>
      </w:r>
      <w:ins w:id="1263" w:author="Administrator" w:date="2016-01-16T12:16:45Z">
        <w:r>
          <w:rPr>
            <w:rFonts w:hint="eastAsia" w:ascii="华文楷体" w:hAnsi="华文楷体" w:eastAsia="华文楷体"/>
            <w:sz w:val="28"/>
            <w:szCs w:val="28"/>
            <w:lang w:eastAsia="zh-CN"/>
          </w:rPr>
          <w:t>。</w:t>
        </w:r>
      </w:ins>
      <w:del w:id="1264" w:author="Administrator" w:date="2016-01-16T12:16:45Z">
        <w:r>
          <w:rPr>
            <w:rFonts w:hint="eastAsia" w:ascii="华文楷体" w:hAnsi="华文楷体" w:eastAsia="华文楷体"/>
            <w:sz w:val="28"/>
            <w:szCs w:val="28"/>
          </w:rPr>
          <w:delText>，</w:delText>
        </w:r>
      </w:del>
      <w:r>
        <w:rPr>
          <w:rFonts w:hint="eastAsia" w:ascii="华文楷体" w:hAnsi="华文楷体" w:eastAsia="华文楷体"/>
          <w:sz w:val="28"/>
          <w:szCs w:val="28"/>
        </w:rPr>
        <w:t>在佛法当中</w:t>
      </w:r>
      <w:ins w:id="1265" w:author="Administrator" w:date="2016-01-16T12:16:50Z">
        <w:r>
          <w:rPr>
            <w:rFonts w:hint="eastAsia" w:ascii="华文楷体" w:hAnsi="华文楷体" w:eastAsia="华文楷体"/>
            <w:sz w:val="28"/>
            <w:szCs w:val="28"/>
            <w:lang w:eastAsia="zh-CN"/>
          </w:rPr>
          <w:t>、</w:t>
        </w:r>
      </w:ins>
      <w:del w:id="1266" w:author="Administrator" w:date="2016-01-16T12:16:49Z">
        <w:r>
          <w:rPr>
            <w:rFonts w:hint="eastAsia" w:ascii="华文楷体" w:hAnsi="华文楷体" w:eastAsia="华文楷体"/>
            <w:sz w:val="28"/>
            <w:szCs w:val="28"/>
          </w:rPr>
          <w:delText>，</w:delText>
        </w:r>
      </w:del>
      <w:r>
        <w:rPr>
          <w:rFonts w:hint="eastAsia" w:ascii="华文楷体" w:hAnsi="华文楷体" w:eastAsia="华文楷体"/>
          <w:sz w:val="28"/>
          <w:szCs w:val="28"/>
        </w:rPr>
        <w:t>在大乘佛法中修学最后具足了智慧财富，这些人就是因为他们相续当中在殊胜智慧的</w:t>
      </w:r>
      <w:ins w:id="1267" w:author="Administrator" w:date="2016-01-16T12:17:07Z">
        <w:r>
          <w:rPr>
            <w:rFonts w:hint="eastAsia" w:ascii="华文楷体" w:hAnsi="华文楷体" w:eastAsia="华文楷体"/>
            <w:sz w:val="28"/>
            <w:szCs w:val="28"/>
            <w:lang w:eastAsia="zh-CN"/>
          </w:rPr>
          <w:t>缘</w:t>
        </w:r>
      </w:ins>
      <w:del w:id="1268" w:author="Administrator" w:date="2016-01-16T12:17:05Z">
        <w:r>
          <w:rPr>
            <w:rFonts w:hint="eastAsia" w:ascii="华文楷体" w:hAnsi="华文楷体" w:eastAsia="华文楷体"/>
            <w:sz w:val="28"/>
            <w:szCs w:val="28"/>
          </w:rPr>
          <w:delText>原</w:delText>
        </w:r>
      </w:del>
      <w:r>
        <w:rPr>
          <w:rFonts w:hint="eastAsia" w:ascii="华文楷体" w:hAnsi="华文楷体" w:eastAsia="华文楷体"/>
          <w:sz w:val="28"/>
          <w:szCs w:val="28"/>
        </w:rPr>
        <w:t>故，见到了他宗无</w:t>
      </w:r>
      <w:ins w:id="1269" w:author="Administrator" w:date="2016-01-16T22:43:14Z">
        <w:r>
          <w:rPr>
            <w:rFonts w:hint="eastAsia" w:ascii="华文楷体" w:hAnsi="华文楷体" w:eastAsia="华文楷体"/>
            <w:sz w:val="28"/>
            <w:szCs w:val="28"/>
            <w:lang w:eastAsia="zh-CN"/>
          </w:rPr>
          <w:t>有</w:t>
        </w:r>
      </w:ins>
      <w:r>
        <w:rPr>
          <w:rFonts w:hint="eastAsia" w:ascii="华文楷体" w:hAnsi="华文楷体" w:eastAsia="华文楷体"/>
          <w:sz w:val="28"/>
          <w:szCs w:val="28"/>
        </w:rPr>
        <w:t>实义</w:t>
      </w:r>
      <w:ins w:id="1270" w:author="Administrator" w:date="2016-01-16T12:17:59Z">
        <w:r>
          <w:rPr>
            <w:rFonts w:hint="eastAsia" w:ascii="华文楷体" w:hAnsi="华文楷体" w:eastAsia="华文楷体"/>
            <w:sz w:val="28"/>
            <w:szCs w:val="28"/>
            <w:lang w:eastAsia="zh-CN"/>
          </w:rPr>
          <w:t>。</w:t>
        </w:r>
      </w:ins>
      <w:del w:id="1271" w:author="Administrator" w:date="2016-01-16T12:17:59Z">
        <w:r>
          <w:rPr>
            <w:rFonts w:hint="eastAsia" w:ascii="华文楷体" w:hAnsi="华文楷体" w:eastAsia="华文楷体"/>
            <w:sz w:val="28"/>
            <w:szCs w:val="28"/>
          </w:rPr>
          <w:delText>，</w:delText>
        </w:r>
      </w:del>
      <w:r>
        <w:rPr>
          <w:rFonts w:hint="eastAsia" w:ascii="华文楷体" w:hAnsi="华文楷体" w:eastAsia="华文楷体"/>
          <w:sz w:val="28"/>
          <w:szCs w:val="28"/>
        </w:rPr>
        <w:t>任何其他外道根本没有一个解脱的实义，如是于佛陀</w:t>
      </w:r>
      <w:del w:id="1272" w:author="Administrator" w:date="2016-01-16T12:18:07Z">
        <w:r>
          <w:rPr>
            <w:rFonts w:hint="eastAsia" w:ascii="华文楷体" w:hAnsi="华文楷体" w:eastAsia="华文楷体"/>
            <w:sz w:val="28"/>
            <w:szCs w:val="28"/>
          </w:rPr>
          <w:delText>，</w:delText>
        </w:r>
      </w:del>
      <w:r>
        <w:rPr>
          <w:rFonts w:hint="eastAsia" w:ascii="华文楷体" w:hAnsi="华文楷体" w:eastAsia="华文楷体"/>
          <w:sz w:val="28"/>
          <w:szCs w:val="28"/>
        </w:rPr>
        <w:t>更起恭敬心。所以说因为见到了自宗的殊胜性，他宗</w:t>
      </w:r>
      <w:ins w:id="1273" w:author="Administrator" w:date="2016-01-16T22:43:28Z">
        <w:r>
          <w:rPr>
            <w:rFonts w:hint="eastAsia" w:ascii="华文楷体" w:hAnsi="华文楷体" w:eastAsia="华文楷体"/>
            <w:sz w:val="28"/>
            <w:szCs w:val="28"/>
            <w:lang w:eastAsia="zh-CN"/>
          </w:rPr>
          <w:t>没有</w:t>
        </w:r>
      </w:ins>
      <w:del w:id="1274" w:author="Administrator" w:date="2016-01-16T22:43:26Z">
        <w:r>
          <w:rPr>
            <w:rFonts w:hint="eastAsia" w:ascii="华文楷体" w:hAnsi="华文楷体" w:eastAsia="华文楷体"/>
            <w:sz w:val="28"/>
            <w:szCs w:val="28"/>
          </w:rPr>
          <w:delText>无</w:delText>
        </w:r>
      </w:del>
      <w:r>
        <w:rPr>
          <w:rFonts w:hint="eastAsia" w:ascii="华文楷体" w:hAnsi="华文楷体" w:eastAsia="华文楷体"/>
          <w:sz w:val="28"/>
          <w:szCs w:val="28"/>
        </w:rPr>
        <w:t>实义的</w:t>
      </w:r>
      <w:ins w:id="1275" w:author="Administrator" w:date="2016-01-16T12:20:58Z">
        <w:r>
          <w:rPr>
            <w:rFonts w:hint="eastAsia" w:ascii="华文楷体" w:hAnsi="华文楷体" w:eastAsia="华文楷体"/>
            <w:sz w:val="28"/>
            <w:szCs w:val="28"/>
            <w:lang w:eastAsia="zh-CN"/>
          </w:rPr>
          <w:t>缘</w:t>
        </w:r>
      </w:ins>
      <w:del w:id="1276" w:author="Administrator" w:date="2016-01-16T12:20:55Z">
        <w:r>
          <w:rPr>
            <w:rFonts w:hint="eastAsia" w:ascii="华文楷体" w:hAnsi="华文楷体" w:eastAsia="华文楷体"/>
            <w:sz w:val="28"/>
            <w:szCs w:val="28"/>
          </w:rPr>
          <w:delText>原</w:delText>
        </w:r>
      </w:del>
      <w:r>
        <w:rPr>
          <w:rFonts w:hint="eastAsia" w:ascii="华文楷体" w:hAnsi="华文楷体" w:eastAsia="华文楷体"/>
          <w:sz w:val="28"/>
          <w:szCs w:val="28"/>
        </w:rPr>
        <w:t>故，所以对于能够如是宣说教义的佛陀</w:t>
      </w:r>
      <w:del w:id="1277" w:author="Administrator" w:date="2016-01-16T12:21:53Z">
        <w:r>
          <w:rPr>
            <w:rFonts w:hint="eastAsia" w:ascii="华文楷体" w:hAnsi="华文楷体" w:eastAsia="华文楷体"/>
            <w:sz w:val="28"/>
            <w:szCs w:val="28"/>
          </w:rPr>
          <w:delText>，</w:delText>
        </w:r>
      </w:del>
      <w:r>
        <w:rPr>
          <w:rFonts w:hint="eastAsia" w:ascii="华文楷体" w:hAnsi="华文楷体" w:eastAsia="华文楷体"/>
          <w:sz w:val="28"/>
          <w:szCs w:val="28"/>
        </w:rPr>
        <w:t>更加地产生了</w:t>
      </w:r>
      <w:ins w:id="1278" w:author="Administrator" w:date="2016-01-17T15:43:18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恭敬心。这种信心是来自于心底的，因为了知了佛陀的殊胜的功德，所以说对佛陀产生了一种恭敬心。一般</w:t>
      </w:r>
      <w:del w:id="1279" w:author="Administrator" w:date="2016-01-16T22:43:45Z">
        <w:r>
          <w:rPr>
            <w:rFonts w:hint="eastAsia" w:ascii="华文楷体" w:hAnsi="华文楷体" w:eastAsia="华文楷体"/>
            <w:sz w:val="28"/>
            <w:szCs w:val="28"/>
          </w:rPr>
          <w:delText>我们</w:delText>
        </w:r>
      </w:del>
      <w:r>
        <w:rPr>
          <w:rFonts w:hint="eastAsia" w:ascii="华文楷体" w:hAnsi="华文楷体" w:eastAsia="华文楷体"/>
          <w:sz w:val="28"/>
          <w:szCs w:val="28"/>
        </w:rPr>
        <w:t>最初</w:t>
      </w:r>
      <w:ins w:id="1280" w:author="Administrator" w:date="2016-01-16T22:43:48Z">
        <w:r>
          <w:rPr>
            <w:rFonts w:hint="eastAsia" w:ascii="华文楷体" w:hAnsi="华文楷体" w:eastAsia="华文楷体"/>
            <w:sz w:val="28"/>
            <w:szCs w:val="28"/>
          </w:rPr>
          <w:t>我们</w:t>
        </w:r>
      </w:ins>
      <w:r>
        <w:rPr>
          <w:rFonts w:hint="eastAsia" w:ascii="华文楷体" w:hAnsi="华文楷体" w:eastAsia="华文楷体"/>
          <w:sz w:val="28"/>
          <w:szCs w:val="28"/>
        </w:rPr>
        <w:t>学佛的时候，</w:t>
      </w:r>
      <w:ins w:id="1281" w:author="Administrator" w:date="2016-01-17T15:43:39Z">
        <w:r>
          <w:rPr>
            <w:rFonts w:hint="eastAsia" w:ascii="华文楷体" w:hAnsi="华文楷体" w:eastAsia="华文楷体"/>
            <w:sz w:val="28"/>
            <w:szCs w:val="28"/>
            <w:lang w:eastAsia="zh-CN"/>
          </w:rPr>
          <w:t>他</w:t>
        </w:r>
      </w:ins>
      <w:del w:id="1282" w:author="Administrator" w:date="2016-01-17T15:43:36Z">
        <w:r>
          <w:rPr>
            <w:rFonts w:hint="eastAsia" w:ascii="华文楷体" w:hAnsi="华文楷体" w:eastAsia="华文楷体"/>
            <w:sz w:val="28"/>
            <w:szCs w:val="28"/>
          </w:rPr>
          <w:delText>只</w:delText>
        </w:r>
      </w:del>
      <w:r>
        <w:rPr>
          <w:rFonts w:hint="eastAsia" w:ascii="华文楷体" w:hAnsi="华文楷体" w:eastAsia="华文楷体"/>
          <w:sz w:val="28"/>
          <w:szCs w:val="28"/>
        </w:rPr>
        <w:t>是带着一种善根萌发了的一种恭敬的，我们在最初看到佛陀的时候还是觉得很敬畏，或者看见佛陀的时候自然而然的产生一种信心，有的时候开始流泪啊，这个方面就是说内心当中一种种性的苏醒，但是这样种性的苏醒，这种信心不一定有强烈的或者深厚地这样一种定解作为基础的</w:t>
      </w:r>
      <w:ins w:id="1283" w:author="Administrator" w:date="2016-01-16T12:22:29Z">
        <w:r>
          <w:rPr>
            <w:rFonts w:hint="eastAsia" w:ascii="华文楷体" w:hAnsi="华文楷体" w:eastAsia="华文楷体"/>
            <w:sz w:val="28"/>
            <w:szCs w:val="28"/>
            <w:lang w:eastAsia="zh-CN"/>
          </w:rPr>
          <w:t>。</w:t>
        </w:r>
      </w:ins>
      <w:del w:id="1284" w:author="Administrator" w:date="2016-01-16T12:22:29Z">
        <w:r>
          <w:rPr>
            <w:rFonts w:hint="eastAsia" w:ascii="华文楷体" w:hAnsi="华文楷体" w:eastAsia="华文楷体"/>
            <w:sz w:val="28"/>
            <w:szCs w:val="28"/>
          </w:rPr>
          <w:delText>，</w:delText>
        </w:r>
      </w:del>
      <w:r>
        <w:rPr>
          <w:rFonts w:hint="eastAsia" w:ascii="华文楷体" w:hAnsi="华文楷体" w:eastAsia="华文楷体"/>
          <w:sz w:val="28"/>
          <w:szCs w:val="28"/>
        </w:rPr>
        <w:t>后面当我们通过学习之后呢，</w:t>
      </w:r>
      <w:ins w:id="1285" w:author="Administrator" w:date="2016-01-16T22:44:16Z">
        <w:r>
          <w:rPr>
            <w:rFonts w:hint="eastAsia" w:ascii="华文楷体" w:hAnsi="华文楷体" w:eastAsia="华文楷体"/>
            <w:sz w:val="28"/>
            <w:szCs w:val="28"/>
            <w:lang w:eastAsia="zh-CN"/>
          </w:rPr>
          <w:t>我们说</w:t>
        </w:r>
      </w:ins>
      <w:r>
        <w:rPr>
          <w:rFonts w:hint="eastAsia" w:ascii="华文楷体" w:hAnsi="华文楷体" w:eastAsia="华文楷体"/>
          <w:sz w:val="28"/>
          <w:szCs w:val="28"/>
        </w:rPr>
        <w:t>佛陀为什么这么伟大呢，就开始学习佛陀所讲的教言，对于佛陀所讲的教言</w:t>
      </w:r>
      <w:del w:id="1286" w:author="Administrator" w:date="2016-01-16T12:22:53Z">
        <w:r>
          <w:rPr>
            <w:rFonts w:hint="eastAsia" w:ascii="华文楷体" w:hAnsi="华文楷体" w:eastAsia="华文楷体"/>
            <w:sz w:val="28"/>
            <w:szCs w:val="28"/>
          </w:rPr>
          <w:delText>，</w:delText>
        </w:r>
      </w:del>
      <w:r>
        <w:rPr>
          <w:rFonts w:hint="eastAsia" w:ascii="华文楷体" w:hAnsi="华文楷体" w:eastAsia="华文楷体"/>
          <w:sz w:val="28"/>
          <w:szCs w:val="28"/>
        </w:rPr>
        <w:t>来观察自相续</w:t>
      </w:r>
      <w:ins w:id="1287" w:author="Administrator" w:date="2016-01-16T12:22:56Z">
        <w:r>
          <w:rPr>
            <w:rFonts w:hint="eastAsia" w:ascii="华文楷体" w:hAnsi="华文楷体" w:eastAsia="华文楷体"/>
            <w:sz w:val="28"/>
            <w:szCs w:val="28"/>
            <w:lang w:eastAsia="zh-CN"/>
          </w:rPr>
          <w:t>、</w:t>
        </w:r>
      </w:ins>
      <w:del w:id="1288" w:author="Administrator" w:date="2016-01-16T12:22:56Z">
        <w:r>
          <w:rPr>
            <w:rFonts w:hint="eastAsia" w:ascii="华文楷体" w:hAnsi="华文楷体" w:eastAsia="华文楷体"/>
            <w:sz w:val="28"/>
            <w:szCs w:val="28"/>
          </w:rPr>
          <w:delText>，</w:delText>
        </w:r>
      </w:del>
      <w:r>
        <w:rPr>
          <w:rFonts w:hint="eastAsia" w:ascii="华文楷体" w:hAnsi="华文楷体" w:eastAsia="华文楷体"/>
          <w:sz w:val="28"/>
          <w:szCs w:val="28"/>
        </w:rPr>
        <w:t>观察世间</w:t>
      </w:r>
      <w:ins w:id="1289" w:author="Administrator" w:date="2016-01-16T12:23:00Z">
        <w:r>
          <w:rPr>
            <w:rFonts w:hint="eastAsia" w:ascii="华文楷体" w:hAnsi="华文楷体" w:eastAsia="华文楷体"/>
            <w:sz w:val="28"/>
            <w:szCs w:val="28"/>
            <w:lang w:eastAsia="zh-CN"/>
          </w:rPr>
          <w:t>、</w:t>
        </w:r>
      </w:ins>
      <w:del w:id="1290" w:author="Administrator" w:date="2016-01-16T12:23:00Z">
        <w:r>
          <w:rPr>
            <w:rFonts w:hint="eastAsia" w:ascii="华文楷体" w:hAnsi="华文楷体" w:eastAsia="华文楷体"/>
            <w:sz w:val="28"/>
            <w:szCs w:val="28"/>
          </w:rPr>
          <w:delText>，</w:delText>
        </w:r>
      </w:del>
      <w:r>
        <w:rPr>
          <w:rFonts w:hint="eastAsia" w:ascii="华文楷体" w:hAnsi="华文楷体" w:eastAsia="华文楷体"/>
          <w:sz w:val="28"/>
          <w:szCs w:val="28"/>
        </w:rPr>
        <w:t>观察外道</w:t>
      </w:r>
      <w:ins w:id="1291" w:author="Administrator" w:date="2016-01-16T12:23:04Z">
        <w:r>
          <w:rPr>
            <w:rFonts w:hint="eastAsia" w:ascii="华文楷体" w:hAnsi="华文楷体" w:eastAsia="华文楷体"/>
            <w:sz w:val="28"/>
            <w:szCs w:val="28"/>
            <w:lang w:eastAsia="zh-CN"/>
          </w:rPr>
          <w:t>、</w:t>
        </w:r>
      </w:ins>
      <w:del w:id="1292" w:author="Administrator" w:date="2016-01-16T12:23:04Z">
        <w:r>
          <w:rPr>
            <w:rFonts w:hint="eastAsia" w:ascii="华文楷体" w:hAnsi="华文楷体" w:eastAsia="华文楷体"/>
            <w:sz w:val="28"/>
            <w:szCs w:val="28"/>
          </w:rPr>
          <w:delText>，</w:delText>
        </w:r>
      </w:del>
      <w:r>
        <w:rPr>
          <w:rFonts w:hint="eastAsia" w:ascii="华文楷体" w:hAnsi="华文楷体" w:eastAsia="华文楷体"/>
          <w:sz w:val="28"/>
          <w:szCs w:val="28"/>
        </w:rPr>
        <w:t>观察内道的修法</w:t>
      </w:r>
      <w:del w:id="1293" w:author="Administrator" w:date="2016-01-16T12:23:10Z">
        <w:r>
          <w:rPr>
            <w:rFonts w:hint="eastAsia" w:ascii="华文楷体" w:hAnsi="华文楷体" w:eastAsia="华文楷体"/>
            <w:sz w:val="28"/>
            <w:szCs w:val="28"/>
          </w:rPr>
          <w:delText>，</w:delText>
        </w:r>
      </w:del>
      <w:ins w:id="1294" w:author="Administrator" w:date="2016-01-16T12:23:10Z">
        <w:r>
          <w:rPr>
            <w:rFonts w:hint="eastAsia" w:ascii="华文楷体" w:hAnsi="华文楷体" w:eastAsia="华文楷体"/>
            <w:sz w:val="28"/>
            <w:szCs w:val="28"/>
            <w:lang w:eastAsia="zh-CN"/>
          </w:rPr>
          <w:t>、</w:t>
        </w:r>
      </w:ins>
      <w:r>
        <w:rPr>
          <w:rFonts w:hint="eastAsia" w:ascii="华文楷体" w:hAnsi="华文楷体" w:eastAsia="华文楷体"/>
          <w:sz w:val="28"/>
          <w:szCs w:val="28"/>
        </w:rPr>
        <w:t>观察解脱道等等，这样一观察一比较之后呢，对于佛陀高居一切之上的这样一种道理产生了定解，通过理证的方式产生定解，这个时候对于佛陀的恭敬心</w:t>
      </w:r>
      <w:ins w:id="1295" w:author="Administrator" w:date="2016-01-17T15:44:25Z">
        <w:r>
          <w:rPr>
            <w:rFonts w:hint="eastAsia" w:ascii="华文楷体" w:hAnsi="华文楷体" w:eastAsia="华文楷体"/>
            <w:sz w:val="28"/>
            <w:szCs w:val="28"/>
            <w:lang w:eastAsia="zh-CN"/>
          </w:rPr>
          <w:t>那</w:t>
        </w:r>
      </w:ins>
      <w:r>
        <w:rPr>
          <w:rFonts w:hint="eastAsia" w:ascii="华文楷体" w:hAnsi="华文楷体" w:eastAsia="华文楷体"/>
          <w:sz w:val="28"/>
          <w:szCs w:val="28"/>
        </w:rPr>
        <w:t>是发自于内心的，没有带一点迷信的成份的，而这种信心是非常非常重要</w:t>
      </w:r>
      <w:ins w:id="1296" w:author="Administrator" w:date="2016-01-16T22:45:22Z">
        <w:r>
          <w:rPr>
            <w:rFonts w:hint="eastAsia" w:ascii="华文楷体" w:hAnsi="华文楷体" w:eastAsia="华文楷体"/>
            <w:sz w:val="28"/>
            <w:szCs w:val="28"/>
            <w:lang w:eastAsia="zh-CN"/>
          </w:rPr>
          <w:t>的</w:t>
        </w:r>
      </w:ins>
      <w:del w:id="1297" w:author="Administrator" w:date="2016-01-16T22:45:21Z">
        <w:r>
          <w:rPr>
            <w:rFonts w:hint="eastAsia" w:ascii="华文楷体" w:hAnsi="华文楷体" w:eastAsia="华文楷体"/>
            <w:sz w:val="28"/>
            <w:szCs w:val="28"/>
          </w:rPr>
          <w:delText>地</w:delText>
        </w:r>
      </w:del>
      <w:r>
        <w:rPr>
          <w:rFonts w:hint="eastAsia" w:ascii="华文楷体" w:hAnsi="华文楷体" w:eastAsia="华文楷体"/>
          <w:sz w:val="28"/>
          <w:szCs w:val="28"/>
        </w:rPr>
        <w:t>一种信心，这个方面就是</w:t>
      </w:r>
      <w:ins w:id="1298" w:author="Administrator" w:date="2016-01-16T12:26:32Z">
        <w:r>
          <w:rPr>
            <w:rFonts w:hint="eastAsia" w:ascii="华文楷体" w:hAnsi="华文楷体" w:eastAsia="华文楷体"/>
            <w:sz w:val="28"/>
            <w:szCs w:val="28"/>
            <w:lang w:eastAsia="zh-CN"/>
          </w:rPr>
          <w:t>：</w:t>
        </w:r>
      </w:ins>
      <w:r>
        <w:rPr>
          <w:rFonts w:hint="eastAsia" w:ascii="华文楷体" w:hAnsi="华文楷体" w:eastAsia="华文楷体"/>
          <w:sz w:val="28"/>
          <w:szCs w:val="28"/>
        </w:rPr>
        <w:t>具智财者见，他宗无实义</w:t>
      </w:r>
      <w:ins w:id="1299" w:author="Administrator" w:date="2016-01-16T12:26:39Z">
        <w:r>
          <w:rPr>
            <w:rFonts w:hint="eastAsia" w:ascii="华文楷体" w:hAnsi="华文楷体" w:eastAsia="华文楷体"/>
            <w:sz w:val="28"/>
            <w:szCs w:val="28"/>
            <w:lang w:eastAsia="zh-CN"/>
          </w:rPr>
          <w:t>。</w:t>
        </w:r>
      </w:ins>
      <w:del w:id="1300" w:author="Administrator" w:date="2016-01-16T12:26:38Z">
        <w:r>
          <w:rPr>
            <w:rFonts w:hint="eastAsia" w:ascii="华文楷体" w:hAnsi="华文楷体" w:eastAsia="华文楷体"/>
            <w:sz w:val="28"/>
            <w:szCs w:val="28"/>
          </w:rPr>
          <w:delText>，</w:delText>
        </w:r>
      </w:del>
      <w:r>
        <w:rPr>
          <w:rFonts w:hint="eastAsia" w:ascii="华文楷体" w:hAnsi="华文楷体" w:eastAsia="华文楷体"/>
          <w:sz w:val="28"/>
          <w:szCs w:val="28"/>
        </w:rPr>
        <w:t>也就是因为见到了佛陀，佛所讲的空性一切大乘修法的</w:t>
      </w:r>
      <w:ins w:id="1301" w:author="Administrator" w:date="2016-01-16T12:26:46Z">
        <w:r>
          <w:rPr>
            <w:rFonts w:hint="eastAsia" w:ascii="华文楷体" w:hAnsi="华文楷体" w:eastAsia="华文楷体"/>
            <w:sz w:val="28"/>
            <w:szCs w:val="28"/>
            <w:lang w:eastAsia="zh-CN"/>
          </w:rPr>
          <w:t>缘</w:t>
        </w:r>
      </w:ins>
      <w:del w:id="1302" w:author="Administrator" w:date="2016-01-16T12:26:45Z">
        <w:r>
          <w:rPr>
            <w:rFonts w:hint="eastAsia" w:ascii="华文楷体" w:hAnsi="华文楷体" w:eastAsia="华文楷体"/>
            <w:sz w:val="28"/>
            <w:szCs w:val="28"/>
          </w:rPr>
          <w:delText>原</w:delText>
        </w:r>
      </w:del>
      <w:r>
        <w:rPr>
          <w:rFonts w:hint="eastAsia" w:ascii="华文楷体" w:hAnsi="华文楷体" w:eastAsia="华文楷体"/>
          <w:sz w:val="28"/>
          <w:szCs w:val="28"/>
        </w:rPr>
        <w:t>故，所以见到他宗无实义，对于佛陀真正从内心当中产生了</w:t>
      </w:r>
      <w:ins w:id="1303" w:author="Administrator" w:date="2016-01-16T22:45:47Z">
        <w:r>
          <w:rPr>
            <w:rFonts w:hint="eastAsia" w:ascii="华文楷体" w:hAnsi="华文楷体" w:eastAsia="华文楷体"/>
            <w:sz w:val="28"/>
            <w:szCs w:val="28"/>
            <w:lang w:eastAsia="zh-CN"/>
          </w:rPr>
          <w:t>信</w:t>
        </w:r>
      </w:ins>
      <w:r>
        <w:rPr>
          <w:rFonts w:hint="eastAsia" w:ascii="华文楷体" w:hAnsi="华文楷体" w:eastAsia="华文楷体"/>
          <w:sz w:val="28"/>
          <w:szCs w:val="28"/>
        </w:rPr>
        <w:t>心，这种</w:t>
      </w:r>
      <w:ins w:id="1304" w:author="Administrator" w:date="2016-01-16T22:45:51Z">
        <w:r>
          <w:rPr>
            <w:rFonts w:hint="eastAsia" w:ascii="华文楷体" w:hAnsi="华文楷体" w:eastAsia="华文楷体"/>
            <w:sz w:val="28"/>
            <w:szCs w:val="28"/>
            <w:lang w:eastAsia="zh-CN"/>
          </w:rPr>
          <w:t>信</w:t>
        </w:r>
      </w:ins>
      <w:r>
        <w:rPr>
          <w:rFonts w:hint="eastAsia" w:ascii="华文楷体" w:hAnsi="华文楷体" w:eastAsia="华文楷体"/>
          <w:sz w:val="28"/>
          <w:szCs w:val="28"/>
        </w:rPr>
        <w:t>心是任何人没有办法掠夺的，谁都没办法让你把这种信心退失下去，因为这个是见到了佛陀真正产生具备了功德而产生的，所以这种信心作为我们来讲也应该发愿生起来。</w:t>
      </w:r>
    </w:p>
    <w:p>
      <w:pPr>
        <w:ind w:firstLine="570"/>
        <w:rPr>
          <w:ins w:id="1305" w:author="Administrator" w:date="2016-01-16T12:29:05Z"/>
          <w:rFonts w:hint="eastAsia" w:ascii="华文楷体" w:hAnsi="华文楷体" w:eastAsia="华文楷体"/>
          <w:sz w:val="28"/>
          <w:szCs w:val="28"/>
        </w:rPr>
      </w:pPr>
      <w:ins w:id="1306" w:author="Administrator" w:date="2016-01-16T12:28:22Z">
        <w:r>
          <w:rPr>
            <w:rFonts w:hint="eastAsia" w:ascii="黑体" w:hAnsi="黑体" w:eastAsia="黑体" w:cs="黑体"/>
            <w:sz w:val="28"/>
            <w:szCs w:val="28"/>
            <w:lang w:eastAsia="zh-CN"/>
            <w:rPrChange w:id="1307" w:author="Administrator" w:date="2016-01-16T12:29:11Z">
              <w:rPr>
                <w:rFonts w:hint="eastAsia" w:ascii="华文楷体" w:hAnsi="华文楷体" w:eastAsia="华文楷体"/>
                <w:sz w:val="28"/>
                <w:szCs w:val="28"/>
                <w:lang w:eastAsia="zh-CN"/>
              </w:rPr>
            </w:rPrChange>
          </w:rPr>
          <w:t>【</w:t>
        </w:r>
      </w:ins>
      <w:ins w:id="1308" w:author="Administrator" w:date="2016-01-16T12:28:17Z">
        <w:r>
          <w:rPr>
            <w:rFonts w:hint="eastAsia" w:ascii="黑体" w:hAnsi="黑体" w:eastAsia="黑体" w:cs="黑体"/>
            <w:i w:val="0"/>
            <w:color w:val="000000"/>
            <w:sz w:val="28"/>
            <w:szCs w:val="28"/>
            <w:rPrChange w:id="1309" w:author="Administrator" w:date="2016-01-16T12:29:11Z">
              <w:rPr>
                <w:rFonts w:ascii="华文楷体" w:hAnsi="华文楷体" w:eastAsia="华文楷体" w:cs="华文楷体"/>
                <w:i w:val="0"/>
                <w:color w:val="000000"/>
                <w:sz w:val="28"/>
                <w:szCs w:val="28"/>
              </w:rPr>
            </w:rPrChange>
          </w:rPr>
          <w:t>具有堪为圣财之最的智慧财产者见到置身于此佛教之外的他宗如此无有实义</w:t>
        </w:r>
      </w:ins>
      <w:ins w:id="1310" w:author="Administrator" w:date="2016-01-16T12:28:17Z">
        <w:r>
          <w:rPr>
            <w:rFonts w:hint="eastAsia" w:ascii="黑体" w:hAnsi="黑体" w:eastAsia="黑体" w:cs="黑体"/>
            <w:i w:val="0"/>
            <w:color w:val="000000"/>
            <w:sz w:val="28"/>
            <w:szCs w:val="28"/>
            <w:rPrChange w:id="1311" w:author="Administrator" w:date="2016-01-16T12:29:11Z">
              <w:rPr>
                <w:rFonts w:ascii="宋体" w:hAnsi="宋体" w:eastAsia="宋体" w:cs="宋体"/>
                <w:i w:val="0"/>
                <w:color w:val="000000"/>
                <w:sz w:val="28"/>
                <w:szCs w:val="28"/>
              </w:rPr>
            </w:rPrChange>
          </w:rPr>
          <w:t>,</w:t>
        </w:r>
      </w:ins>
      <w:ins w:id="1312" w:author="Administrator" w:date="2016-01-16T12:28:17Z">
        <w:r>
          <w:rPr>
            <w:rFonts w:hint="eastAsia" w:ascii="黑体" w:hAnsi="黑体" w:eastAsia="黑体" w:cs="黑体"/>
            <w:i w:val="0"/>
            <w:color w:val="000000"/>
            <w:sz w:val="28"/>
            <w:szCs w:val="28"/>
            <w:rPrChange w:id="1313" w:author="Administrator" w:date="2016-01-16T12:29:11Z">
              <w:rPr>
                <w:rFonts w:ascii="华文楷体" w:hAnsi="华文楷体" w:eastAsia="华文楷体" w:cs="华文楷体"/>
                <w:i w:val="0"/>
                <w:color w:val="000000"/>
                <w:sz w:val="28"/>
                <w:szCs w:val="28"/>
              </w:rPr>
            </w:rPrChange>
          </w:rPr>
          <w:t>如是这些善缘智者</w:t>
        </w:r>
      </w:ins>
      <w:ins w:id="1314" w:author="Administrator" w:date="2016-01-16T12:28:17Z">
        <w:r>
          <w:rPr>
            <w:rFonts w:hint="eastAsia" w:ascii="黑体" w:hAnsi="黑体" w:eastAsia="黑体" w:cs="黑体"/>
            <w:i w:val="0"/>
            <w:color w:val="000000"/>
            <w:sz w:val="28"/>
            <w:szCs w:val="28"/>
            <w:rPrChange w:id="1315" w:author="Administrator" w:date="2016-01-16T12:29:11Z">
              <w:rPr>
                <w:rFonts w:ascii="宋体" w:hAnsi="宋体" w:eastAsia="宋体" w:cs="宋体"/>
                <w:i w:val="0"/>
                <w:color w:val="000000"/>
                <w:sz w:val="28"/>
                <w:szCs w:val="28"/>
              </w:rPr>
            </w:rPrChange>
          </w:rPr>
          <w:t>,</w:t>
        </w:r>
      </w:ins>
      <w:ins w:id="1316" w:author="Administrator" w:date="2016-01-16T12:28:17Z">
        <w:r>
          <w:rPr>
            <w:rFonts w:hint="eastAsia" w:ascii="黑体" w:hAnsi="黑体" w:eastAsia="黑体" w:cs="黑体"/>
            <w:i w:val="0"/>
            <w:color w:val="000000"/>
            <w:sz w:val="28"/>
            <w:szCs w:val="28"/>
            <w:rPrChange w:id="1317" w:author="Administrator" w:date="2016-01-16T12:29:11Z">
              <w:rPr>
                <w:rFonts w:ascii="华文楷体" w:hAnsi="华文楷体" w:eastAsia="华文楷体" w:cs="华文楷体"/>
                <w:i w:val="0"/>
                <w:color w:val="000000"/>
                <w:sz w:val="28"/>
                <w:szCs w:val="28"/>
              </w:rPr>
            </w:rPrChange>
          </w:rPr>
          <w:t>深感唯有世尊才能宣说此道</w:t>
        </w:r>
      </w:ins>
      <w:ins w:id="1318" w:author="Administrator" w:date="2016-01-16T12:28:17Z">
        <w:r>
          <w:rPr>
            <w:rFonts w:hint="eastAsia" w:ascii="黑体" w:hAnsi="黑体" w:eastAsia="黑体" w:cs="黑体"/>
            <w:i w:val="0"/>
            <w:color w:val="000000"/>
            <w:sz w:val="28"/>
            <w:szCs w:val="28"/>
            <w:rPrChange w:id="1319" w:author="Administrator" w:date="2016-01-16T12:29:11Z">
              <w:rPr>
                <w:rFonts w:ascii="宋体" w:hAnsi="宋体" w:eastAsia="宋体" w:cs="宋体"/>
                <w:i w:val="0"/>
                <w:color w:val="000000"/>
                <w:sz w:val="28"/>
                <w:szCs w:val="28"/>
              </w:rPr>
            </w:rPrChange>
          </w:rPr>
          <w:t>,</w:t>
        </w:r>
      </w:ins>
      <w:ins w:id="1320" w:author="Administrator" w:date="2016-01-16T12:28:17Z">
        <w:r>
          <w:rPr>
            <w:rFonts w:hint="eastAsia" w:ascii="黑体" w:hAnsi="黑体" w:eastAsia="黑体" w:cs="黑体"/>
            <w:i w:val="0"/>
            <w:color w:val="000000"/>
            <w:sz w:val="28"/>
            <w:szCs w:val="28"/>
            <w:rPrChange w:id="1321" w:author="Administrator" w:date="2016-01-16T12:29:11Z">
              <w:rPr>
                <w:rFonts w:ascii="华文楷体" w:hAnsi="华文楷体" w:eastAsia="华文楷体" w:cs="华文楷体"/>
                <w:i w:val="0"/>
                <w:color w:val="000000"/>
                <w:sz w:val="28"/>
                <w:szCs w:val="28"/>
              </w:rPr>
            </w:rPrChange>
          </w:rPr>
          <w:t>于是对我等本师真实圆满正等觉佛陀更加生起恭敬之心</w:t>
        </w:r>
      </w:ins>
      <w:ins w:id="1322" w:author="Administrator" w:date="2016-01-16T12:28:17Z">
        <w:r>
          <w:rPr>
            <w:rFonts w:hint="eastAsia" w:ascii="黑体" w:hAnsi="黑体" w:eastAsia="黑体" w:cs="黑体"/>
            <w:i w:val="0"/>
            <w:color w:val="000000"/>
            <w:sz w:val="28"/>
            <w:szCs w:val="28"/>
            <w:rPrChange w:id="1323" w:author="Administrator" w:date="2016-01-16T12:29:11Z">
              <w:rPr>
                <w:rFonts w:ascii="宋体" w:hAnsi="宋体" w:eastAsia="宋体" w:cs="宋体"/>
                <w:i w:val="0"/>
                <w:color w:val="000000"/>
                <w:sz w:val="28"/>
                <w:szCs w:val="28"/>
              </w:rPr>
            </w:rPrChange>
          </w:rPr>
          <w:t>,</w:t>
        </w:r>
      </w:ins>
      <w:ins w:id="1324" w:author="Administrator" w:date="2016-01-16T12:28:17Z">
        <w:r>
          <w:rPr>
            <w:rFonts w:hint="eastAsia" w:ascii="黑体" w:hAnsi="黑体" w:eastAsia="黑体" w:cs="黑体"/>
            <w:i w:val="0"/>
            <w:color w:val="000000"/>
            <w:sz w:val="28"/>
            <w:szCs w:val="28"/>
            <w:rPrChange w:id="1325" w:author="Administrator" w:date="2016-01-16T12:29:11Z">
              <w:rPr>
                <w:rFonts w:ascii="华文楷体" w:hAnsi="华文楷体" w:eastAsia="华文楷体" w:cs="华文楷体"/>
                <w:i w:val="0"/>
                <w:color w:val="000000"/>
                <w:sz w:val="28"/>
                <w:szCs w:val="28"/>
              </w:rPr>
            </w:rPrChange>
          </w:rPr>
          <w:t xml:space="preserve">犹如天气越来越炎热就越来越向往清凉的水一样。 </w:t>
        </w:r>
      </w:ins>
      <w:ins w:id="1326" w:author="Administrator" w:date="2016-01-16T12:28:36Z">
        <w:r>
          <w:rPr>
            <w:rFonts w:hint="eastAsia" w:ascii="黑体" w:hAnsi="黑体" w:eastAsia="黑体" w:cs="黑体"/>
            <w:i w:val="0"/>
            <w:color w:val="000000"/>
            <w:sz w:val="28"/>
            <w:szCs w:val="28"/>
            <w:lang w:eastAsia="zh-CN"/>
            <w:rPrChange w:id="1327" w:author="Administrator" w:date="2016-01-16T12:29:11Z">
              <w:rPr>
                <w:rFonts w:hint="eastAsia" w:ascii="华文楷体" w:hAnsi="华文楷体" w:eastAsia="华文楷体" w:cs="华文楷体"/>
                <w:i w:val="0"/>
                <w:color w:val="000000"/>
                <w:sz w:val="28"/>
                <w:szCs w:val="28"/>
                <w:lang w:eastAsia="zh-CN"/>
              </w:rPr>
            </w:rPrChange>
          </w:rPr>
          <w:t>】</w:t>
        </w:r>
      </w:ins>
      <w:del w:id="1328" w:author="Administrator" w:date="2016-01-16T12:29:03Z">
        <w:r>
          <w:rPr>
            <w:rFonts w:hint="eastAsia" w:ascii="华文楷体" w:hAnsi="华文楷体" w:eastAsia="华文楷体"/>
            <w:sz w:val="28"/>
            <w:szCs w:val="28"/>
          </w:rPr>
          <w:delText>具有堪为圣财之最的智慧财产者见到置身于此佛教之外的他宗如此无有实义,如是这些善缘智者,深感唯有世尊才能宣说此道,于是对我等本师真实圆满正等觉佛陀更加生起恭敬之心,犹如天气越来越炎热就越来越向往清凉的水一样。</w:delText>
        </w:r>
      </w:del>
    </w:p>
    <w:p>
      <w:pPr>
        <w:ind w:firstLine="570"/>
        <w:rPr>
          <w:ins w:id="1329" w:author="Administrator" w:date="2016-01-16T12:38:52Z"/>
          <w:rFonts w:hint="eastAsia" w:ascii="华文楷体" w:hAnsi="华文楷体" w:eastAsia="华文楷体"/>
          <w:sz w:val="28"/>
          <w:szCs w:val="28"/>
          <w:lang w:eastAsia="zh-CN"/>
        </w:rPr>
      </w:pPr>
      <w:r>
        <w:rPr>
          <w:rFonts w:hint="eastAsia" w:ascii="华文楷体" w:hAnsi="华文楷体" w:eastAsia="华文楷体"/>
          <w:sz w:val="28"/>
          <w:szCs w:val="28"/>
        </w:rPr>
        <w:t>那么就说具有堪为圣财之最的智慧财产，那么我们就说财产有两种</w:t>
      </w:r>
      <w:ins w:id="1330" w:author="Administrator" w:date="2016-01-16T12:30:50Z">
        <w:r>
          <w:rPr>
            <w:rFonts w:hint="eastAsia" w:ascii="华文楷体" w:hAnsi="华文楷体" w:eastAsia="华文楷体"/>
            <w:sz w:val="28"/>
            <w:szCs w:val="28"/>
            <w:lang w:eastAsia="zh-CN"/>
          </w:rPr>
          <w:t>：</w:t>
        </w:r>
      </w:ins>
      <w:del w:id="1331" w:author="Administrator" w:date="2016-01-16T12:30:49Z">
        <w:r>
          <w:rPr>
            <w:rFonts w:hint="eastAsia" w:ascii="华文楷体" w:hAnsi="华文楷体" w:eastAsia="华文楷体"/>
            <w:sz w:val="28"/>
            <w:szCs w:val="28"/>
          </w:rPr>
          <w:delText>，</w:delText>
        </w:r>
      </w:del>
      <w:r>
        <w:rPr>
          <w:rFonts w:hint="eastAsia" w:ascii="华文楷体" w:hAnsi="华文楷体" w:eastAsia="华文楷体"/>
          <w:sz w:val="28"/>
          <w:szCs w:val="28"/>
        </w:rPr>
        <w:t>一种</w:t>
      </w:r>
      <w:ins w:id="1332" w:author="Administrator" w:date="2016-01-16T22:47:37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世间财产，世间财产就说是金钱</w:t>
      </w:r>
      <w:ins w:id="1333" w:author="Administrator" w:date="2016-01-16T22:47:52Z">
        <w:r>
          <w:rPr>
            <w:rFonts w:hint="eastAsia" w:ascii="华文楷体" w:hAnsi="华文楷体" w:eastAsia="华文楷体"/>
            <w:sz w:val="28"/>
            <w:szCs w:val="28"/>
            <w:lang w:eastAsia="zh-CN"/>
          </w:rPr>
          <w:t>啊、</w:t>
        </w:r>
      </w:ins>
      <w:r>
        <w:rPr>
          <w:rFonts w:hint="eastAsia" w:ascii="华文楷体" w:hAnsi="华文楷体" w:eastAsia="华文楷体"/>
          <w:sz w:val="28"/>
          <w:szCs w:val="28"/>
        </w:rPr>
        <w:t>这些其他的物质等等这些世间的财产</w:t>
      </w:r>
      <w:ins w:id="1334" w:author="Administrator" w:date="2016-01-16T12:31:02Z">
        <w:r>
          <w:rPr>
            <w:rFonts w:hint="eastAsia" w:ascii="华文楷体" w:hAnsi="华文楷体" w:eastAsia="华文楷体"/>
            <w:sz w:val="28"/>
            <w:szCs w:val="28"/>
            <w:lang w:eastAsia="zh-CN"/>
          </w:rPr>
          <w:t>；</w:t>
        </w:r>
      </w:ins>
      <w:del w:id="1335" w:author="Administrator" w:date="2016-01-16T12:31:01Z">
        <w:r>
          <w:rPr>
            <w:rFonts w:hint="eastAsia" w:ascii="华文楷体" w:hAnsi="华文楷体" w:eastAsia="华文楷体"/>
            <w:sz w:val="28"/>
            <w:szCs w:val="28"/>
          </w:rPr>
          <w:delText>，</w:delText>
        </w:r>
      </w:del>
      <w:r>
        <w:rPr>
          <w:rFonts w:hint="eastAsia" w:ascii="华文楷体" w:hAnsi="华文楷体" w:eastAsia="华文楷体"/>
          <w:sz w:val="28"/>
          <w:szCs w:val="28"/>
        </w:rPr>
        <w:t>还有一种就是圣财，圣财我们一般就讲到了佛法当中有圣者七财，信戒闻施惭愧慧，有这样七种圣财</w:t>
      </w:r>
      <w:ins w:id="1336" w:author="Administrator" w:date="2016-01-16T12:31:33Z">
        <w:r>
          <w:rPr>
            <w:rFonts w:hint="eastAsia" w:ascii="华文楷体" w:hAnsi="华文楷体" w:eastAsia="华文楷体"/>
            <w:sz w:val="28"/>
            <w:szCs w:val="28"/>
            <w:lang w:eastAsia="zh-CN"/>
          </w:rPr>
          <w:t>。</w:t>
        </w:r>
      </w:ins>
      <w:del w:id="1337" w:author="Administrator" w:date="2016-01-16T12:31:33Z">
        <w:r>
          <w:rPr>
            <w:rFonts w:hint="eastAsia" w:ascii="华文楷体" w:hAnsi="华文楷体" w:eastAsia="华文楷体"/>
            <w:sz w:val="28"/>
            <w:szCs w:val="28"/>
          </w:rPr>
          <w:delText>，</w:delText>
        </w:r>
      </w:del>
      <w:r>
        <w:rPr>
          <w:rFonts w:hint="eastAsia" w:ascii="华文楷体" w:hAnsi="华文楷体" w:eastAsia="华文楷体"/>
          <w:sz w:val="28"/>
          <w:szCs w:val="28"/>
        </w:rPr>
        <w:t>那么堪为圣财之最的</w:t>
      </w:r>
      <w:ins w:id="1338" w:author="Administrator" w:date="2016-01-16T22:48:24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智慧的财产，这种智慧的财产不单单是让我们</w:t>
      </w:r>
      <w:ins w:id="1339" w:author="Administrator" w:date="2016-01-17T15:45:55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分辨一般的世间的这个情况，而且是能够分辨胜义谛的</w:t>
      </w:r>
      <w:ins w:id="1340" w:author="Administrator" w:date="2016-01-16T12:32:09Z">
        <w:r>
          <w:rPr>
            <w:rFonts w:hint="eastAsia" w:ascii="华文楷体" w:hAnsi="华文楷体" w:eastAsia="华文楷体"/>
            <w:sz w:val="28"/>
            <w:szCs w:val="28"/>
            <w:lang w:eastAsia="zh-CN"/>
          </w:rPr>
          <w:t>、</w:t>
        </w:r>
      </w:ins>
      <w:del w:id="1341" w:author="Administrator" w:date="2016-01-16T12:32:09Z">
        <w:r>
          <w:rPr>
            <w:rFonts w:hint="eastAsia" w:ascii="华文楷体" w:hAnsi="华文楷体" w:eastAsia="华文楷体"/>
            <w:sz w:val="28"/>
            <w:szCs w:val="28"/>
          </w:rPr>
          <w:delText>，</w:delText>
        </w:r>
      </w:del>
      <w:r>
        <w:rPr>
          <w:rFonts w:hint="eastAsia" w:ascii="华文楷体" w:hAnsi="华文楷体" w:eastAsia="华文楷体"/>
          <w:sz w:val="28"/>
          <w:szCs w:val="28"/>
        </w:rPr>
        <w:t>能够分辨一切万法的实相的这种智慧财产</w:t>
      </w:r>
      <w:ins w:id="1342" w:author="Administrator" w:date="2016-01-16T12:32:22Z">
        <w:r>
          <w:rPr>
            <w:rFonts w:hint="eastAsia" w:ascii="华文楷体" w:hAnsi="华文楷体" w:eastAsia="华文楷体"/>
            <w:sz w:val="28"/>
            <w:szCs w:val="28"/>
            <w:lang w:eastAsia="zh-CN"/>
          </w:rPr>
          <w:t>。</w:t>
        </w:r>
      </w:ins>
      <w:del w:id="1343" w:author="Administrator" w:date="2016-01-16T12:32:22Z">
        <w:r>
          <w:rPr>
            <w:rFonts w:hint="eastAsia" w:ascii="华文楷体" w:hAnsi="华文楷体" w:eastAsia="华文楷体"/>
            <w:sz w:val="28"/>
            <w:szCs w:val="28"/>
          </w:rPr>
          <w:delText>，</w:delText>
        </w:r>
      </w:del>
      <w:r>
        <w:rPr>
          <w:rFonts w:hint="eastAsia" w:ascii="华文楷体" w:hAnsi="华文楷体" w:eastAsia="华文楷体"/>
          <w:sz w:val="28"/>
          <w:szCs w:val="28"/>
        </w:rPr>
        <w:t>这种智慧财产如果具备了之后呢，他就可以观察，通过这个智慧的眼来观察一切的世间，他就可以见到置身于佛教之外</w:t>
      </w:r>
      <w:ins w:id="1344" w:author="Administrator" w:date="2016-01-16T22:49:09Z">
        <w:r>
          <w:rPr>
            <w:rFonts w:hint="eastAsia" w:ascii="华文楷体" w:hAnsi="华文楷体" w:eastAsia="华文楷体"/>
            <w:sz w:val="28"/>
            <w:szCs w:val="28"/>
            <w:lang w:eastAsia="zh-CN"/>
          </w:rPr>
          <w:t>就是</w:t>
        </w:r>
      </w:ins>
      <w:del w:id="1345" w:author="Administrator" w:date="2016-01-16T22:49:07Z">
        <w:r>
          <w:rPr>
            <w:rFonts w:hint="eastAsia" w:ascii="华文楷体" w:hAnsi="华文楷体" w:eastAsia="华文楷体"/>
            <w:sz w:val="28"/>
            <w:szCs w:val="28"/>
          </w:rPr>
          <w:delText>的</w:delText>
        </w:r>
      </w:del>
      <w:r>
        <w:rPr>
          <w:rFonts w:hint="eastAsia" w:ascii="华文楷体" w:hAnsi="华文楷体" w:eastAsia="华文楷体"/>
          <w:sz w:val="28"/>
          <w:szCs w:val="28"/>
        </w:rPr>
        <w:t>这些外道他宗如此</w:t>
      </w:r>
      <w:ins w:id="1346" w:author="Administrator" w:date="2016-01-16T22:49:26Z">
        <w:r>
          <w:rPr>
            <w:rFonts w:hint="eastAsia" w:ascii="华文楷体" w:hAnsi="华文楷体" w:eastAsia="华文楷体"/>
            <w:sz w:val="28"/>
            <w:szCs w:val="28"/>
            <w:lang w:eastAsia="zh-CN"/>
          </w:rPr>
          <w:t>的</w:t>
        </w:r>
      </w:ins>
      <w:r>
        <w:rPr>
          <w:rFonts w:hint="eastAsia" w:ascii="华文楷体" w:hAnsi="华文楷体" w:eastAsia="华文楷体"/>
          <w:sz w:val="28"/>
          <w:szCs w:val="28"/>
        </w:rPr>
        <w:t>无有实义,因为根本就没有见到这种一种真实义，不要说是解脱轮回了，就连真正的轮回的因是什么都没有真正</w:t>
      </w:r>
      <w:ins w:id="1347" w:author="Administrator" w:date="2016-01-16T22:50:2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认清楚，所以看到了他宗如此无有实义</w:t>
      </w:r>
      <w:del w:id="1348" w:author="Administrator" w:date="2016-01-16T12:32:57Z">
        <w:r>
          <w:rPr>
            <w:rFonts w:hint="eastAsia" w:ascii="华文楷体" w:hAnsi="华文楷体" w:eastAsia="华文楷体"/>
            <w:sz w:val="28"/>
            <w:szCs w:val="28"/>
          </w:rPr>
          <w:delText>，</w:delText>
        </w:r>
      </w:del>
      <w:ins w:id="1349" w:author="Administrator" w:date="2016-01-16T12:32:57Z">
        <w:r>
          <w:rPr>
            <w:rFonts w:hint="eastAsia" w:ascii="华文楷体" w:hAnsi="华文楷体" w:eastAsia="华文楷体"/>
            <w:sz w:val="28"/>
            <w:szCs w:val="28"/>
            <w:lang w:eastAsia="zh-CN"/>
          </w:rPr>
          <w:t>。</w:t>
        </w:r>
      </w:ins>
      <w:ins w:id="1350" w:author="Administrator" w:date="2016-01-17T15:46:27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这些具有善缘者,深感唯有世尊才能宣说此道,那么我跟随</w:t>
      </w:r>
      <w:ins w:id="1351" w:author="Administrator" w:date="2016-01-16T22:50:28Z">
        <w:r>
          <w:rPr>
            <w:rFonts w:hint="eastAsia" w:ascii="华文楷体" w:hAnsi="华文楷体" w:eastAsia="华文楷体"/>
            <w:sz w:val="28"/>
            <w:szCs w:val="28"/>
            <w:lang w:eastAsia="zh-CN"/>
          </w:rPr>
          <w:t>佛</w:t>
        </w:r>
      </w:ins>
      <w:ins w:id="1352" w:author="Administrator" w:date="2016-01-16T22:50:29Z">
        <w:r>
          <w:rPr>
            <w:rFonts w:hint="eastAsia" w:ascii="华文楷体" w:hAnsi="华文楷体" w:eastAsia="华文楷体"/>
            <w:sz w:val="28"/>
            <w:szCs w:val="28"/>
            <w:lang w:eastAsia="zh-CN"/>
          </w:rPr>
          <w:t>陀</w:t>
        </w:r>
      </w:ins>
      <w:del w:id="1353" w:author="Administrator" w:date="2016-01-16T22:50:45Z">
        <w:r>
          <w:rPr>
            <w:rFonts w:hint="eastAsia" w:ascii="华文楷体" w:hAnsi="华文楷体" w:eastAsia="华文楷体"/>
            <w:sz w:val="28"/>
            <w:szCs w:val="28"/>
          </w:rPr>
          <w:delText>具有此</w:delText>
        </w:r>
      </w:del>
      <w:del w:id="1354" w:author="Administrator" w:date="2016-01-16T22:50:47Z">
        <w:r>
          <w:rPr>
            <w:rFonts w:hint="eastAsia" w:ascii="华文楷体" w:hAnsi="华文楷体" w:eastAsia="华文楷体"/>
            <w:sz w:val="28"/>
            <w:szCs w:val="28"/>
          </w:rPr>
          <w:delText>道</w:delText>
        </w:r>
      </w:del>
      <w:del w:id="1355" w:author="Administrator" w:date="2016-01-16T22:50:49Z">
        <w:r>
          <w:rPr>
            <w:rFonts w:hint="eastAsia" w:ascii="华文楷体" w:hAnsi="华文楷体" w:eastAsia="华文楷体"/>
            <w:sz w:val="28"/>
            <w:szCs w:val="28"/>
          </w:rPr>
          <w:delText>的佛</w:delText>
        </w:r>
      </w:del>
      <w:ins w:id="1356" w:author="Administrator" w:date="2016-01-16T22:50:53Z">
        <w:r>
          <w:rPr>
            <w:rFonts w:hint="eastAsia" w:ascii="华文楷体" w:hAnsi="华文楷体" w:eastAsia="华文楷体"/>
            <w:sz w:val="28"/>
            <w:szCs w:val="28"/>
            <w:lang w:eastAsia="zh-CN"/>
          </w:rPr>
          <w:t>所</w:t>
        </w:r>
      </w:ins>
      <w:ins w:id="1357" w:author="Administrator" w:date="2016-01-16T22:51:00Z">
        <w:r>
          <w:rPr>
            <w:rFonts w:hint="eastAsia" w:ascii="华文楷体" w:hAnsi="华文楷体" w:eastAsia="华文楷体"/>
            <w:sz w:val="28"/>
            <w:szCs w:val="28"/>
            <w:lang w:eastAsia="zh-CN"/>
          </w:rPr>
          <w:t>宣讲</w:t>
        </w:r>
      </w:ins>
      <w:ins w:id="1358" w:author="Administrator" w:date="2016-01-16T22:51:02Z">
        <w:r>
          <w:rPr>
            <w:rFonts w:hint="eastAsia" w:ascii="华文楷体" w:hAnsi="华文楷体" w:eastAsia="华文楷体"/>
            <w:sz w:val="28"/>
            <w:szCs w:val="28"/>
            <w:lang w:eastAsia="zh-CN"/>
          </w:rPr>
          <w:t>的</w:t>
        </w:r>
      </w:ins>
      <w:del w:id="1359" w:author="Administrator" w:date="2016-01-16T22:51:14Z">
        <w:r>
          <w:rPr>
            <w:rFonts w:hint="eastAsia" w:ascii="华文楷体" w:hAnsi="华文楷体" w:eastAsia="华文楷体"/>
            <w:sz w:val="28"/>
            <w:szCs w:val="28"/>
          </w:rPr>
          <w:delText>陀去</w:delText>
        </w:r>
      </w:del>
      <w:ins w:id="1360" w:author="Administrator" w:date="2016-01-16T22:51:25Z">
        <w:r>
          <w:rPr>
            <w:rFonts w:hint="eastAsia" w:ascii="华文楷体" w:hAnsi="华文楷体" w:eastAsia="华文楷体"/>
            <w:sz w:val="28"/>
            <w:szCs w:val="28"/>
            <w:lang w:eastAsia="zh-CN"/>
          </w:rPr>
          <w:t>此</w:t>
        </w:r>
      </w:ins>
      <w:ins w:id="1361" w:author="Administrator" w:date="2016-01-16T22:51:21Z">
        <w:r>
          <w:rPr>
            <w:rFonts w:hint="eastAsia" w:ascii="华文楷体" w:hAnsi="华文楷体" w:eastAsia="华文楷体"/>
            <w:sz w:val="28"/>
            <w:szCs w:val="28"/>
            <w:lang w:eastAsia="zh-CN"/>
          </w:rPr>
          <w:t>道</w:t>
        </w:r>
      </w:ins>
      <w:r>
        <w:rPr>
          <w:rFonts w:hint="eastAsia" w:ascii="华文楷体" w:hAnsi="华文楷体" w:eastAsia="华文楷体"/>
          <w:sz w:val="28"/>
          <w:szCs w:val="28"/>
        </w:rPr>
        <w:t>修行呢，</w:t>
      </w:r>
      <w:del w:id="1362" w:author="Administrator" w:date="2016-01-16T22:51:46Z">
        <w:r>
          <w:rPr>
            <w:rFonts w:hint="eastAsia" w:ascii="华文楷体" w:hAnsi="华文楷体" w:eastAsia="华文楷体"/>
            <w:sz w:val="28"/>
            <w:szCs w:val="28"/>
          </w:rPr>
          <w:delText>那么</w:delText>
        </w:r>
      </w:del>
      <w:ins w:id="1363" w:author="Administrator" w:date="2016-01-16T22:51:49Z">
        <w:r>
          <w:rPr>
            <w:rFonts w:hint="eastAsia" w:ascii="华文楷体" w:hAnsi="华文楷体" w:eastAsia="华文楷体"/>
            <w:sz w:val="28"/>
            <w:szCs w:val="28"/>
            <w:lang w:eastAsia="zh-CN"/>
          </w:rPr>
          <w:t>真正</w:t>
        </w:r>
      </w:ins>
      <w:r>
        <w:rPr>
          <w:rFonts w:hint="eastAsia" w:ascii="华文楷体" w:hAnsi="华文楷体" w:eastAsia="华文楷体"/>
          <w:sz w:val="28"/>
          <w:szCs w:val="28"/>
        </w:rPr>
        <w:t>就</w:t>
      </w:r>
      <w:del w:id="1364" w:author="Administrator" w:date="2016-01-16T22:53:15Z">
        <w:r>
          <w:rPr>
            <w:rFonts w:hint="eastAsia" w:ascii="华文楷体" w:hAnsi="华文楷体" w:eastAsia="华文楷体"/>
            <w:sz w:val="28"/>
            <w:szCs w:val="28"/>
          </w:rPr>
          <w:delText>能够</w:delText>
        </w:r>
      </w:del>
      <w:ins w:id="1365" w:author="Administrator" w:date="2016-01-16T22:53:17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获得</w:t>
      </w:r>
      <w:ins w:id="1366" w:author="Administrator" w:date="2016-01-16T22:52:16Z">
        <w:r>
          <w:rPr>
            <w:rFonts w:hint="eastAsia" w:ascii="华文楷体" w:hAnsi="华文楷体" w:eastAsia="华文楷体"/>
            <w:sz w:val="28"/>
            <w:szCs w:val="28"/>
            <w:lang w:eastAsia="zh-CN"/>
          </w:rPr>
          <w:t>一个</w:t>
        </w:r>
      </w:ins>
      <w:ins w:id="1367" w:author="Administrator" w:date="2016-01-16T22:52:33Z">
        <w:r>
          <w:rPr>
            <w:rFonts w:hint="eastAsia" w:ascii="华文楷体" w:hAnsi="华文楷体" w:eastAsia="华文楷体"/>
            <w:sz w:val="28"/>
            <w:szCs w:val="28"/>
            <w:lang w:eastAsia="zh-CN"/>
          </w:rPr>
          <w:t>殊胜</w:t>
        </w:r>
      </w:ins>
      <w:del w:id="1368" w:author="Administrator" w:date="2016-01-16T22:53:33Z">
        <w:r>
          <w:rPr>
            <w:rFonts w:hint="eastAsia" w:ascii="华文楷体" w:hAnsi="华文楷体" w:eastAsia="华文楷体"/>
            <w:sz w:val="28"/>
            <w:szCs w:val="28"/>
          </w:rPr>
          <w:delText>真</w:delText>
        </w:r>
      </w:del>
      <w:del w:id="1369" w:author="Administrator" w:date="2016-01-16T22:53:34Z">
        <w:r>
          <w:rPr>
            <w:rFonts w:hint="eastAsia" w:ascii="华文楷体" w:hAnsi="华文楷体" w:eastAsia="华文楷体"/>
            <w:sz w:val="28"/>
            <w:szCs w:val="28"/>
          </w:rPr>
          <w:delText>正</w:delText>
        </w:r>
      </w:del>
      <w:r>
        <w:rPr>
          <w:rFonts w:hint="eastAsia" w:ascii="华文楷体" w:hAnsi="华文楷体" w:eastAsia="华文楷体"/>
          <w:sz w:val="28"/>
          <w:szCs w:val="28"/>
        </w:rPr>
        <w:t>的解脱，所以</w:t>
      </w:r>
      <w:ins w:id="1370" w:author="Administrator" w:date="2016-01-16T22:53:44Z">
        <w:r>
          <w:rPr>
            <w:rFonts w:hint="eastAsia" w:ascii="华文楷体" w:hAnsi="华文楷体" w:eastAsia="华文楷体"/>
            <w:sz w:val="28"/>
            <w:szCs w:val="28"/>
            <w:lang w:eastAsia="zh-CN"/>
          </w:rPr>
          <w:t>说</w:t>
        </w:r>
      </w:ins>
      <w:r>
        <w:rPr>
          <w:rFonts w:hint="eastAsia" w:ascii="华文楷体" w:hAnsi="华文楷体" w:eastAsia="华文楷体"/>
          <w:sz w:val="28"/>
          <w:szCs w:val="28"/>
        </w:rPr>
        <w:t>对于我等本师释迦牟尼佛真实圆满正等觉佛陀更加生起恭敬之心,就好象天气越来越炎热自己就越来越向往清净的水一样</w:t>
      </w:r>
      <w:ins w:id="1371" w:author="Administrator" w:date="2016-01-16T12:33:29Z">
        <w:r>
          <w:rPr>
            <w:rFonts w:hint="eastAsia" w:ascii="华文楷体" w:hAnsi="华文楷体" w:eastAsia="华文楷体"/>
            <w:sz w:val="28"/>
            <w:szCs w:val="28"/>
            <w:lang w:eastAsia="zh-CN"/>
          </w:rPr>
          <w:t>，</w:t>
        </w:r>
      </w:ins>
      <w:del w:id="1372" w:author="Administrator" w:date="2016-01-16T12:33:29Z">
        <w:r>
          <w:rPr>
            <w:rFonts w:hint="eastAsia" w:ascii="华文楷体" w:hAnsi="华文楷体" w:eastAsia="华文楷体"/>
            <w:sz w:val="28"/>
            <w:szCs w:val="28"/>
          </w:rPr>
          <w:delText>。</w:delText>
        </w:r>
      </w:del>
      <w:r>
        <w:rPr>
          <w:rFonts w:hint="eastAsia" w:ascii="华文楷体" w:hAnsi="华文楷体" w:eastAsia="华文楷体"/>
          <w:sz w:val="28"/>
          <w:szCs w:val="28"/>
        </w:rPr>
        <w:t>越是看到他宗</w:t>
      </w:r>
      <w:ins w:id="1373" w:author="Administrator" w:date="2016-01-17T15:46:48Z">
        <w:r>
          <w:rPr>
            <w:rFonts w:hint="eastAsia" w:ascii="华文楷体" w:hAnsi="华文楷体" w:eastAsia="华文楷体"/>
            <w:sz w:val="28"/>
            <w:szCs w:val="28"/>
            <w:lang w:eastAsia="zh-CN"/>
          </w:rPr>
          <w:t>的</w:t>
        </w:r>
      </w:ins>
      <w:r>
        <w:rPr>
          <w:rFonts w:hint="eastAsia" w:ascii="华文楷体" w:hAnsi="华文楷体" w:eastAsia="华文楷体"/>
          <w:sz w:val="28"/>
          <w:szCs w:val="28"/>
        </w:rPr>
        <w:t>无实义</w:t>
      </w:r>
      <w:del w:id="1374" w:author="Administrator" w:date="2016-01-16T12:33:37Z">
        <w:r>
          <w:rPr>
            <w:rFonts w:hint="eastAsia" w:ascii="华文楷体" w:hAnsi="华文楷体" w:eastAsia="华文楷体"/>
            <w:sz w:val="28"/>
            <w:szCs w:val="28"/>
          </w:rPr>
          <w:delText>，</w:delText>
        </w:r>
      </w:del>
      <w:r>
        <w:rPr>
          <w:rFonts w:hint="eastAsia" w:ascii="华文楷体" w:hAnsi="华文楷体" w:eastAsia="华文楷体"/>
          <w:sz w:val="28"/>
          <w:szCs w:val="28"/>
        </w:rPr>
        <w:t>越对佛陀产生一个清净的信心，就</w:t>
      </w:r>
      <w:ins w:id="1375" w:author="Administrator" w:date="2016-01-16T22:54:08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这样</w:t>
      </w:r>
      <w:ins w:id="1376" w:author="Administrator" w:date="2016-01-16T22:54:05Z">
        <w:r>
          <w:rPr>
            <w:rFonts w:hint="eastAsia" w:ascii="华文楷体" w:hAnsi="华文楷体" w:eastAsia="华文楷体"/>
            <w:sz w:val="28"/>
            <w:szCs w:val="28"/>
            <w:lang w:eastAsia="zh-CN"/>
          </w:rPr>
          <w:t>，</w:t>
        </w:r>
      </w:ins>
      <w:r>
        <w:rPr>
          <w:rFonts w:hint="eastAsia" w:ascii="华文楷体" w:hAnsi="华文楷体" w:eastAsia="华文楷体"/>
          <w:sz w:val="28"/>
          <w:szCs w:val="28"/>
        </w:rPr>
        <w:t>越比较就越对佛陀越生起信心</w:t>
      </w:r>
      <w:ins w:id="1377" w:author="Administrator" w:date="2016-01-16T12:33:47Z">
        <w:r>
          <w:rPr>
            <w:rFonts w:hint="eastAsia" w:ascii="华文楷体" w:hAnsi="华文楷体" w:eastAsia="华文楷体"/>
            <w:sz w:val="28"/>
            <w:szCs w:val="28"/>
            <w:lang w:eastAsia="zh-CN"/>
          </w:rPr>
          <w:t>。</w:t>
        </w:r>
      </w:ins>
      <w:del w:id="1378" w:author="Administrator" w:date="2016-01-16T12:33:46Z">
        <w:r>
          <w:rPr>
            <w:rFonts w:hint="eastAsia" w:ascii="华文楷体" w:hAnsi="华文楷体" w:eastAsia="华文楷体"/>
            <w:sz w:val="28"/>
            <w:szCs w:val="28"/>
          </w:rPr>
          <w:delText>，</w:delText>
        </w:r>
      </w:del>
      <w:r>
        <w:rPr>
          <w:rFonts w:hint="eastAsia" w:ascii="华文楷体" w:hAnsi="华文楷体" w:eastAsia="华文楷体"/>
          <w:sz w:val="28"/>
          <w:szCs w:val="28"/>
        </w:rPr>
        <w:t>所以佛陀他是鼓励</w:t>
      </w:r>
      <w:ins w:id="1379" w:author="Administrator" w:date="2016-01-16T12:33:55Z">
        <w:r>
          <w:rPr>
            <w:rFonts w:hint="eastAsia" w:ascii="华文楷体" w:hAnsi="华文楷体" w:eastAsia="华文楷体"/>
            <w:sz w:val="28"/>
            <w:szCs w:val="28"/>
            <w:lang w:eastAsia="zh-CN"/>
          </w:rPr>
          <w:t>、</w:t>
        </w:r>
      </w:ins>
      <w:del w:id="1380" w:author="Administrator" w:date="2016-01-16T12:33:55Z">
        <w:r>
          <w:rPr>
            <w:rFonts w:hint="eastAsia" w:ascii="华文楷体" w:hAnsi="华文楷体" w:eastAsia="华文楷体"/>
            <w:sz w:val="28"/>
            <w:szCs w:val="28"/>
          </w:rPr>
          <w:delText>，</w:delText>
        </w:r>
      </w:del>
      <w:r>
        <w:rPr>
          <w:rFonts w:hint="eastAsia" w:ascii="华文楷体" w:hAnsi="华文楷体" w:eastAsia="华文楷体"/>
          <w:sz w:val="28"/>
          <w:szCs w:val="28"/>
        </w:rPr>
        <w:t>佛陀他鼓励他后面的追随者应该对于佛陀所宣讲的法再再地作观察，他不是怕弟子对他所说的教义作观察</w:t>
      </w:r>
      <w:del w:id="1381" w:author="Administrator" w:date="2016-01-16T12:34:06Z">
        <w:r>
          <w:rPr>
            <w:rFonts w:hint="eastAsia" w:ascii="华文楷体" w:hAnsi="华文楷体" w:eastAsia="华文楷体"/>
            <w:sz w:val="28"/>
            <w:szCs w:val="28"/>
          </w:rPr>
          <w:delText>，</w:delText>
        </w:r>
      </w:del>
      <w:r>
        <w:rPr>
          <w:rFonts w:hint="eastAsia" w:ascii="华文楷体" w:hAnsi="华文楷体" w:eastAsia="华文楷体"/>
          <w:sz w:val="28"/>
          <w:szCs w:val="28"/>
        </w:rPr>
        <w:t>而是鼓励作观察</w:t>
      </w:r>
      <w:ins w:id="1382" w:author="Administrator" w:date="2016-01-16T12:34:14Z">
        <w:r>
          <w:rPr>
            <w:rFonts w:hint="eastAsia" w:ascii="华文楷体" w:hAnsi="华文楷体" w:eastAsia="华文楷体"/>
            <w:sz w:val="28"/>
            <w:szCs w:val="28"/>
            <w:lang w:eastAsia="zh-CN"/>
          </w:rPr>
          <w:t>。</w:t>
        </w:r>
      </w:ins>
      <w:del w:id="1383" w:author="Administrator" w:date="2016-01-16T12:34:14Z">
        <w:r>
          <w:rPr>
            <w:rFonts w:hint="eastAsia" w:ascii="华文楷体" w:hAnsi="华文楷体" w:eastAsia="华文楷体"/>
            <w:sz w:val="28"/>
            <w:szCs w:val="28"/>
          </w:rPr>
          <w:delText>，</w:delText>
        </w:r>
      </w:del>
      <w:r>
        <w:rPr>
          <w:rFonts w:hint="eastAsia" w:ascii="华文楷体" w:hAnsi="华文楷体" w:eastAsia="华文楷体"/>
          <w:sz w:val="28"/>
          <w:szCs w:val="28"/>
        </w:rPr>
        <w:t>佛陀说对于我所说的四谛你要好好地作观察，对于我所说的二谛你好好</w:t>
      </w:r>
      <w:ins w:id="1384" w:author="Administrator" w:date="2016-01-16T12:34:32Z">
        <w:r>
          <w:rPr>
            <w:rFonts w:hint="eastAsia" w:ascii="华文楷体" w:hAnsi="华文楷体" w:eastAsia="华文楷体"/>
            <w:sz w:val="28"/>
            <w:szCs w:val="28"/>
            <w:lang w:eastAsia="zh-CN"/>
          </w:rPr>
          <w:t>地</w:t>
        </w:r>
      </w:ins>
      <w:del w:id="1385" w:author="Administrator" w:date="2016-01-16T12:34:29Z">
        <w:r>
          <w:rPr>
            <w:rFonts w:hint="eastAsia" w:ascii="华文楷体" w:hAnsi="华文楷体" w:eastAsia="华文楷体"/>
            <w:sz w:val="28"/>
            <w:szCs w:val="28"/>
          </w:rPr>
          <w:delText>的</w:delText>
        </w:r>
      </w:del>
      <w:r>
        <w:rPr>
          <w:rFonts w:hint="eastAsia" w:ascii="华文楷体" w:hAnsi="华文楷体" w:eastAsia="华文楷体"/>
          <w:sz w:val="28"/>
          <w:szCs w:val="28"/>
        </w:rPr>
        <w:t>作观察，对于这些胜义谛你好好作观察，实际上佛陀的这个教义越观察，我们就会发现，当然他没有增上的</w:t>
      </w:r>
      <w:ins w:id="1386" w:author="Administrator" w:date="2016-01-17T15:47:44Z">
        <w:r>
          <w:rPr>
            <w:rFonts w:hint="eastAsia" w:ascii="华文楷体" w:hAnsi="华文楷体" w:eastAsia="华文楷体"/>
            <w:sz w:val="28"/>
            <w:szCs w:val="28"/>
            <w:lang w:eastAsia="zh-CN"/>
          </w:rPr>
          <w:t>、</w:t>
        </w:r>
      </w:ins>
      <w:del w:id="1387" w:author="Administrator" w:date="2016-01-17T15:47:43Z">
        <w:r>
          <w:rPr>
            <w:rFonts w:hint="eastAsia" w:ascii="华文楷体" w:hAnsi="华文楷体" w:eastAsia="华文楷体"/>
            <w:sz w:val="28"/>
            <w:szCs w:val="28"/>
          </w:rPr>
          <w:delText>，</w:delText>
        </w:r>
      </w:del>
      <w:r>
        <w:rPr>
          <w:rFonts w:hint="eastAsia" w:ascii="华文楷体" w:hAnsi="华文楷体" w:eastAsia="华文楷体"/>
          <w:sz w:val="28"/>
          <w:szCs w:val="28"/>
        </w:rPr>
        <w:t>佛陀的教义没有增上的，但是我们自己的心越观察就说越清净，越观察越对于佛陀的这样一种教义呢</w:t>
      </w:r>
      <w:ins w:id="1388" w:author="Administrator" w:date="2016-01-16T22:54:55Z">
        <w:r>
          <w:rPr>
            <w:rFonts w:hint="eastAsia" w:ascii="华文楷体" w:hAnsi="华文楷体" w:eastAsia="华文楷体"/>
            <w:sz w:val="28"/>
            <w:szCs w:val="28"/>
            <w:lang w:eastAsia="zh-CN"/>
          </w:rPr>
          <w:t>、</w:t>
        </w:r>
      </w:ins>
      <w:r>
        <w:rPr>
          <w:rFonts w:hint="eastAsia" w:ascii="华文楷体" w:hAnsi="华文楷体" w:eastAsia="华文楷体"/>
          <w:sz w:val="28"/>
          <w:szCs w:val="28"/>
        </w:rPr>
        <w:t>经典产生一个殊胜的信心，就是这样</w:t>
      </w:r>
      <w:ins w:id="1389" w:author="Administrator" w:date="2016-01-16T12:35:28Z">
        <w:r>
          <w:rPr>
            <w:rFonts w:hint="eastAsia" w:ascii="华文楷体" w:hAnsi="华文楷体" w:eastAsia="华文楷体"/>
            <w:sz w:val="28"/>
            <w:szCs w:val="28"/>
            <w:lang w:eastAsia="zh-CN"/>
          </w:rPr>
          <w:t>。</w:t>
        </w:r>
      </w:ins>
      <w:del w:id="1390" w:author="Administrator" w:date="2016-01-16T12:35:28Z">
        <w:r>
          <w:rPr>
            <w:rFonts w:hint="eastAsia" w:ascii="华文楷体" w:hAnsi="华文楷体" w:eastAsia="华文楷体"/>
            <w:sz w:val="28"/>
            <w:szCs w:val="28"/>
          </w:rPr>
          <w:delText>，</w:delText>
        </w:r>
      </w:del>
      <w:r>
        <w:rPr>
          <w:rFonts w:hint="eastAsia" w:ascii="华文楷体" w:hAnsi="华文楷体" w:eastAsia="华文楷体"/>
          <w:sz w:val="28"/>
          <w:szCs w:val="28"/>
        </w:rPr>
        <w:t>所以佛陀出世讲法他不是欺骗众生，你不要观察</w:t>
      </w:r>
      <w:ins w:id="1391" w:author="Administrator" w:date="2016-01-16T12:36:00Z">
        <w:r>
          <w:rPr>
            <w:rFonts w:hint="eastAsia" w:ascii="华文楷体" w:hAnsi="华文楷体" w:eastAsia="华文楷体"/>
            <w:sz w:val="28"/>
            <w:szCs w:val="28"/>
            <w:lang w:eastAsia="zh-CN"/>
          </w:rPr>
          <w:t>、</w:t>
        </w:r>
      </w:ins>
      <w:del w:id="1392" w:author="Administrator" w:date="2016-01-16T12:36:00Z">
        <w:r>
          <w:rPr>
            <w:rFonts w:hint="eastAsia" w:ascii="华文楷体" w:hAnsi="华文楷体" w:eastAsia="华文楷体"/>
            <w:sz w:val="28"/>
            <w:szCs w:val="28"/>
          </w:rPr>
          <w:delText>，</w:delText>
        </w:r>
      </w:del>
      <w:r>
        <w:rPr>
          <w:rFonts w:hint="eastAsia" w:ascii="华文楷体" w:hAnsi="华文楷体" w:eastAsia="华文楷体"/>
          <w:sz w:val="28"/>
          <w:szCs w:val="28"/>
        </w:rPr>
        <w:t>如果你观察就不是我的弟子了</w:t>
      </w:r>
      <w:ins w:id="1393" w:author="Administrator" w:date="2016-01-16T12:36:10Z">
        <w:r>
          <w:rPr>
            <w:rFonts w:hint="eastAsia" w:ascii="华文楷体" w:hAnsi="华文楷体" w:eastAsia="华文楷体"/>
            <w:sz w:val="28"/>
            <w:szCs w:val="28"/>
            <w:lang w:eastAsia="zh-CN"/>
          </w:rPr>
          <w:t>、</w:t>
        </w:r>
      </w:ins>
      <w:del w:id="1394" w:author="Administrator" w:date="2016-01-16T12:36:10Z">
        <w:r>
          <w:rPr>
            <w:rFonts w:hint="eastAsia" w:ascii="华文楷体" w:hAnsi="华文楷体" w:eastAsia="华文楷体"/>
            <w:sz w:val="28"/>
            <w:szCs w:val="28"/>
          </w:rPr>
          <w:delText>，</w:delText>
        </w:r>
      </w:del>
      <w:r>
        <w:rPr>
          <w:rFonts w:hint="eastAsia" w:ascii="华文楷体" w:hAnsi="华文楷体" w:eastAsia="华文楷体"/>
          <w:sz w:val="28"/>
          <w:szCs w:val="28"/>
        </w:rPr>
        <w:t>我怎么说你就怎么信受，他不是这样</w:t>
      </w:r>
      <w:ins w:id="1395" w:author="Administrator" w:date="2016-01-16T12:36:21Z">
        <w:r>
          <w:rPr>
            <w:rFonts w:hint="eastAsia" w:ascii="华文楷体" w:hAnsi="华文楷体" w:eastAsia="华文楷体"/>
            <w:sz w:val="28"/>
            <w:szCs w:val="28"/>
            <w:lang w:eastAsia="zh-CN"/>
          </w:rPr>
          <w:t>。</w:t>
        </w:r>
      </w:ins>
      <w:del w:id="1396" w:author="Administrator" w:date="2016-01-16T12:36:21Z">
        <w:r>
          <w:rPr>
            <w:rFonts w:hint="eastAsia" w:ascii="华文楷体" w:hAnsi="华文楷体" w:eastAsia="华文楷体"/>
            <w:sz w:val="28"/>
            <w:szCs w:val="28"/>
          </w:rPr>
          <w:delText>，</w:delText>
        </w:r>
      </w:del>
      <w:r>
        <w:rPr>
          <w:rFonts w:hint="eastAsia" w:ascii="华文楷体" w:hAnsi="华文楷体" w:eastAsia="华文楷体"/>
          <w:sz w:val="28"/>
          <w:szCs w:val="28"/>
        </w:rPr>
        <w:t>我说的话你要观察，好好观察，观察之后才去信受，所以他没有十足的把握他不能这样讲</w:t>
      </w:r>
      <w:ins w:id="1397" w:author="Administrator" w:date="2016-01-16T12:36:36Z">
        <w:r>
          <w:rPr>
            <w:rFonts w:hint="eastAsia" w:ascii="华文楷体" w:hAnsi="华文楷体" w:eastAsia="华文楷体"/>
            <w:sz w:val="28"/>
            <w:szCs w:val="28"/>
            <w:lang w:eastAsia="zh-CN"/>
          </w:rPr>
          <w:t>、</w:t>
        </w:r>
      </w:ins>
      <w:del w:id="1398" w:author="Administrator" w:date="2016-01-16T12:36:35Z">
        <w:r>
          <w:rPr>
            <w:rFonts w:hint="eastAsia" w:ascii="华文楷体" w:hAnsi="华文楷体" w:eastAsia="华文楷体"/>
            <w:sz w:val="28"/>
            <w:szCs w:val="28"/>
          </w:rPr>
          <w:delText>，</w:delText>
        </w:r>
      </w:del>
      <w:r>
        <w:rPr>
          <w:rFonts w:hint="eastAsia" w:ascii="华文楷体" w:hAnsi="华文楷体" w:eastAsia="华文楷体"/>
          <w:sz w:val="28"/>
          <w:szCs w:val="28"/>
        </w:rPr>
        <w:t>没办法这样讲</w:t>
      </w:r>
      <w:ins w:id="1399" w:author="Administrator" w:date="2016-01-16T12:36:41Z">
        <w:r>
          <w:rPr>
            <w:rFonts w:hint="eastAsia" w:ascii="华文楷体" w:hAnsi="华文楷体" w:eastAsia="华文楷体"/>
            <w:sz w:val="28"/>
            <w:szCs w:val="28"/>
            <w:lang w:eastAsia="zh-CN"/>
          </w:rPr>
          <w:t>。</w:t>
        </w:r>
      </w:ins>
      <w:del w:id="1400" w:author="Administrator" w:date="2016-01-16T12:36:41Z">
        <w:r>
          <w:rPr>
            <w:rFonts w:hint="eastAsia" w:ascii="华文楷体" w:hAnsi="华文楷体" w:eastAsia="华文楷体"/>
            <w:sz w:val="28"/>
            <w:szCs w:val="28"/>
          </w:rPr>
          <w:delText>，</w:delText>
        </w:r>
      </w:del>
      <w:r>
        <w:rPr>
          <w:rFonts w:hint="eastAsia" w:ascii="华文楷体" w:hAnsi="华文楷体" w:eastAsia="华文楷体"/>
          <w:sz w:val="28"/>
          <w:szCs w:val="28"/>
        </w:rPr>
        <w:t>所以说呢</w:t>
      </w:r>
      <w:del w:id="1401" w:author="Administrator" w:date="2016-01-16T12:36:44Z">
        <w:r>
          <w:rPr>
            <w:rFonts w:hint="eastAsia" w:ascii="华文楷体" w:hAnsi="华文楷体" w:eastAsia="华文楷体"/>
            <w:sz w:val="28"/>
            <w:szCs w:val="28"/>
          </w:rPr>
          <w:delText>，</w:delText>
        </w:r>
      </w:del>
      <w:r>
        <w:rPr>
          <w:rFonts w:hint="eastAsia" w:ascii="华文楷体" w:hAnsi="华文楷体" w:eastAsia="华文楷体"/>
          <w:sz w:val="28"/>
          <w:szCs w:val="28"/>
        </w:rPr>
        <w:t>佛陀他证悟了一切万法的实相，他已经完全证悟了，没有丝毫的恐怖的，所以他就鼓励弟子好好去观察</w:t>
      </w:r>
      <w:ins w:id="1402" w:author="Administrator" w:date="2016-01-16T12:37:00Z">
        <w:r>
          <w:rPr>
            <w:rFonts w:hint="eastAsia" w:ascii="华文楷体" w:hAnsi="华文楷体" w:eastAsia="华文楷体"/>
            <w:sz w:val="28"/>
            <w:szCs w:val="28"/>
            <w:lang w:eastAsia="zh-CN"/>
          </w:rPr>
          <w:t>、</w:t>
        </w:r>
      </w:ins>
      <w:r>
        <w:rPr>
          <w:rFonts w:hint="eastAsia" w:ascii="华文楷体" w:hAnsi="华文楷体" w:eastAsia="华文楷体"/>
          <w:sz w:val="28"/>
          <w:szCs w:val="28"/>
        </w:rPr>
        <w:t>好好去观察</w:t>
      </w:r>
      <w:ins w:id="1403" w:author="Administrator" w:date="2016-01-16T12:37:04Z">
        <w:r>
          <w:rPr>
            <w:rFonts w:hint="eastAsia" w:ascii="华文楷体" w:hAnsi="华文楷体" w:eastAsia="华文楷体"/>
            <w:sz w:val="28"/>
            <w:szCs w:val="28"/>
            <w:lang w:eastAsia="zh-CN"/>
          </w:rPr>
          <w:t>。</w:t>
        </w:r>
      </w:ins>
      <w:del w:id="1404" w:author="Administrator" w:date="2016-01-16T12:37:04Z">
        <w:r>
          <w:rPr>
            <w:rFonts w:hint="eastAsia" w:ascii="华文楷体" w:hAnsi="华文楷体" w:eastAsia="华文楷体"/>
            <w:sz w:val="28"/>
            <w:szCs w:val="28"/>
          </w:rPr>
          <w:delText>，</w:delText>
        </w:r>
      </w:del>
      <w:r>
        <w:rPr>
          <w:rFonts w:hint="eastAsia" w:ascii="华文楷体" w:hAnsi="华文楷体" w:eastAsia="华文楷体"/>
          <w:sz w:val="28"/>
          <w:szCs w:val="28"/>
        </w:rPr>
        <w:t>我们现在学空性的时候也是再再的去观察，最后就说一切万法的确是</w:t>
      </w:r>
      <w:ins w:id="1405" w:author="Administrator" w:date="2016-01-16T22:55:36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空性的</w:t>
      </w:r>
      <w:ins w:id="1406" w:author="Administrator" w:date="2016-01-16T12:37:19Z">
        <w:r>
          <w:rPr>
            <w:rFonts w:hint="eastAsia" w:ascii="华文楷体" w:hAnsi="华文楷体" w:eastAsia="华文楷体"/>
            <w:sz w:val="28"/>
            <w:szCs w:val="28"/>
            <w:lang w:eastAsia="zh-CN"/>
          </w:rPr>
          <w:t>。</w:t>
        </w:r>
      </w:ins>
      <w:del w:id="1407" w:author="Administrator" w:date="2016-01-16T12:37:19Z">
        <w:r>
          <w:rPr>
            <w:rFonts w:hint="eastAsia" w:ascii="华文楷体" w:hAnsi="华文楷体" w:eastAsia="华文楷体"/>
            <w:sz w:val="28"/>
            <w:szCs w:val="28"/>
          </w:rPr>
          <w:delText>，</w:delText>
        </w:r>
      </w:del>
      <w:r>
        <w:rPr>
          <w:rFonts w:hint="eastAsia" w:ascii="华文楷体" w:hAnsi="华文楷体" w:eastAsia="华文楷体"/>
          <w:sz w:val="28"/>
          <w:szCs w:val="28"/>
        </w:rPr>
        <w:t>所以如果说是越对外道观点</w:t>
      </w:r>
      <w:del w:id="1408" w:author="Administrator" w:date="2016-01-17T15:48:25Z">
        <w:r>
          <w:rPr>
            <w:rFonts w:hint="eastAsia" w:ascii="华文楷体" w:hAnsi="华文楷体" w:eastAsia="华文楷体"/>
            <w:sz w:val="28"/>
            <w:szCs w:val="28"/>
          </w:rPr>
          <w:delText>去</w:delText>
        </w:r>
      </w:del>
      <w:r>
        <w:rPr>
          <w:rFonts w:hint="eastAsia" w:ascii="华文楷体" w:hAnsi="华文楷体" w:eastAsia="华文楷体"/>
          <w:sz w:val="28"/>
          <w:szCs w:val="28"/>
        </w:rPr>
        <w:t>观察，就相当于天气越来越炎热</w:t>
      </w:r>
      <w:ins w:id="1409" w:author="Administrator" w:date="2016-01-16T12:37:42Z">
        <w:r>
          <w:rPr>
            <w:rFonts w:hint="eastAsia" w:ascii="华文楷体" w:hAnsi="华文楷体" w:eastAsia="华文楷体"/>
            <w:sz w:val="28"/>
            <w:szCs w:val="28"/>
            <w:lang w:eastAsia="zh-CN"/>
          </w:rPr>
          <w:t>；</w:t>
        </w:r>
      </w:ins>
      <w:del w:id="1410" w:author="Administrator" w:date="2016-01-16T12:37:42Z">
        <w:r>
          <w:rPr>
            <w:rFonts w:hint="eastAsia" w:ascii="华文楷体" w:hAnsi="华文楷体" w:eastAsia="华文楷体"/>
            <w:sz w:val="28"/>
            <w:szCs w:val="28"/>
          </w:rPr>
          <w:delText>，</w:delText>
        </w:r>
      </w:del>
      <w:r>
        <w:rPr>
          <w:rFonts w:hint="eastAsia" w:ascii="华文楷体" w:hAnsi="华文楷体" w:eastAsia="华文楷体"/>
          <w:sz w:val="28"/>
          <w:szCs w:val="28"/>
        </w:rPr>
        <w:t>越对佛陀生信心，就相当于越来越向往清净的水一样，就会有这样一种情况出现</w:t>
      </w:r>
      <w:ins w:id="1411" w:author="Administrator" w:date="2016-01-16T12:37:55Z">
        <w:r>
          <w:rPr>
            <w:rFonts w:hint="eastAsia" w:ascii="华文楷体" w:hAnsi="华文楷体" w:eastAsia="华文楷体"/>
            <w:sz w:val="28"/>
            <w:szCs w:val="28"/>
            <w:lang w:eastAsia="zh-CN"/>
          </w:rPr>
          <w:t>。</w:t>
        </w:r>
      </w:ins>
    </w:p>
    <w:p>
      <w:pPr>
        <w:ind w:firstLine="570"/>
        <w:rPr>
          <w:ins w:id="1412" w:author="Administrator" w:date="2016-01-16T12:38:55Z"/>
          <w:rFonts w:hint="eastAsia" w:ascii="黑体" w:hAnsi="黑体" w:eastAsia="黑体" w:cs="黑体"/>
          <w:sz w:val="28"/>
          <w:szCs w:val="28"/>
          <w:lang w:eastAsia="zh-CN"/>
        </w:rPr>
      </w:pPr>
      <w:ins w:id="1413" w:author="Administrator" w:date="2016-01-16T12:38:37Z">
        <w:r>
          <w:rPr>
            <w:rFonts w:hint="eastAsia" w:ascii="黑体" w:hAnsi="黑体" w:eastAsia="黑体" w:cs="黑体"/>
            <w:sz w:val="28"/>
            <w:szCs w:val="28"/>
            <w:lang w:eastAsia="zh-CN"/>
            <w:rPrChange w:id="1414" w:author="Administrator" w:date="2016-01-16T12:38:47Z">
              <w:rPr>
                <w:rFonts w:hint="eastAsia" w:ascii="华文楷体" w:hAnsi="华文楷体" w:eastAsia="华文楷体"/>
                <w:sz w:val="28"/>
                <w:szCs w:val="28"/>
                <w:lang w:eastAsia="zh-CN"/>
              </w:rPr>
            </w:rPrChange>
          </w:rPr>
          <w:t>【</w:t>
        </w:r>
      </w:ins>
      <w:del w:id="1415" w:author="Administrator" w:date="2016-01-16T12:37:55Z">
        <w:r>
          <w:rPr>
            <w:rFonts w:hint="eastAsia" w:ascii="黑体" w:hAnsi="黑体" w:eastAsia="黑体" w:cs="黑体"/>
            <w:sz w:val="28"/>
            <w:szCs w:val="28"/>
            <w:rPrChange w:id="1416" w:author="Administrator" w:date="2016-01-16T12:38:47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417" w:author="Administrator" w:date="2016-01-16T12:38:47Z">
            <w:rPr>
              <w:rFonts w:hint="eastAsia" w:ascii="华文楷体" w:hAnsi="华文楷体" w:eastAsia="华文楷体"/>
              <w:sz w:val="28"/>
              <w:szCs w:val="28"/>
            </w:rPr>
          </w:rPrChange>
        </w:rPr>
        <w:t>也就是说,他宗的观点甚至连劣种愚夫共称的粗大对境也错乱看待,</w:t>
      </w:r>
      <w:ins w:id="1418" w:author="Administrator" w:date="2016-01-16T12:38:41Z">
        <w:r>
          <w:rPr>
            <w:rFonts w:hint="eastAsia" w:ascii="黑体" w:hAnsi="黑体" w:eastAsia="黑体" w:cs="黑体"/>
            <w:sz w:val="28"/>
            <w:szCs w:val="28"/>
            <w:lang w:eastAsia="zh-CN"/>
            <w:rPrChange w:id="1419" w:author="Administrator" w:date="2016-01-16T12:38:47Z">
              <w:rPr>
                <w:rFonts w:hint="eastAsia" w:ascii="华文楷体" w:hAnsi="华文楷体" w:eastAsia="华文楷体"/>
                <w:sz w:val="28"/>
                <w:szCs w:val="28"/>
                <w:lang w:eastAsia="zh-CN"/>
              </w:rPr>
            </w:rPrChange>
          </w:rPr>
          <w:t>】</w:t>
        </w:r>
      </w:ins>
    </w:p>
    <w:p>
      <w:pPr>
        <w:ind w:firstLine="570"/>
        <w:rPr>
          <w:ins w:id="1420" w:author="Administrator" w:date="2016-01-16T12:42:10Z"/>
          <w:rFonts w:hint="eastAsia" w:ascii="华文楷体" w:hAnsi="华文楷体" w:eastAsia="华文楷体"/>
          <w:sz w:val="28"/>
          <w:szCs w:val="28"/>
          <w:lang w:eastAsia="zh-CN"/>
        </w:rPr>
      </w:pPr>
      <w:r>
        <w:rPr>
          <w:rFonts w:hint="eastAsia" w:ascii="华文楷体" w:hAnsi="华文楷体" w:eastAsia="华文楷体"/>
          <w:sz w:val="28"/>
          <w:szCs w:val="28"/>
        </w:rPr>
        <w:t>那么</w:t>
      </w:r>
      <w:ins w:id="1421" w:author="Administrator" w:date="2016-01-17T15:48:40Z">
        <w:r>
          <w:rPr>
            <w:rFonts w:hint="eastAsia" w:ascii="华文楷体" w:hAnsi="华文楷体" w:eastAsia="华文楷体"/>
            <w:sz w:val="28"/>
            <w:szCs w:val="28"/>
            <w:lang w:eastAsia="zh-CN"/>
          </w:rPr>
          <w:t>就</w:t>
        </w:r>
      </w:ins>
      <w:ins w:id="1422" w:author="Administrator" w:date="2016-01-16T22:55:59Z">
        <w:r>
          <w:rPr>
            <w:rFonts w:hint="eastAsia" w:ascii="华文楷体" w:hAnsi="华文楷体" w:eastAsia="华文楷体"/>
            <w:sz w:val="28"/>
            <w:szCs w:val="28"/>
            <w:lang w:eastAsia="zh-CN"/>
          </w:rPr>
          <w:t>说</w:t>
        </w:r>
      </w:ins>
      <w:r>
        <w:rPr>
          <w:rFonts w:hint="eastAsia" w:ascii="华文楷体" w:hAnsi="华文楷体" w:eastAsia="华文楷体"/>
          <w:sz w:val="28"/>
          <w:szCs w:val="28"/>
        </w:rPr>
        <w:t>他宗的观点</w:t>
      </w:r>
      <w:ins w:id="1423" w:author="Administrator" w:date="2016-01-16T12:39:06Z">
        <w:r>
          <w:rPr>
            <w:rFonts w:hint="eastAsia" w:ascii="华文楷体" w:hAnsi="华文楷体" w:eastAsia="华文楷体"/>
            <w:sz w:val="28"/>
            <w:szCs w:val="28"/>
            <w:lang w:eastAsia="zh-CN"/>
          </w:rPr>
          <w:t>、</w:t>
        </w:r>
      </w:ins>
      <w:del w:id="1424" w:author="Administrator" w:date="2016-01-16T12:39:05Z">
        <w:r>
          <w:rPr>
            <w:rFonts w:hint="eastAsia" w:ascii="华文楷体" w:hAnsi="华文楷体" w:eastAsia="华文楷体"/>
            <w:sz w:val="28"/>
            <w:szCs w:val="28"/>
          </w:rPr>
          <w:delText>，</w:delText>
        </w:r>
      </w:del>
      <w:r>
        <w:rPr>
          <w:rFonts w:hint="eastAsia" w:ascii="华文楷体" w:hAnsi="华文楷体" w:eastAsia="华文楷体"/>
          <w:sz w:val="28"/>
          <w:szCs w:val="28"/>
        </w:rPr>
        <w:t>外道的观点，甚至于</w:t>
      </w:r>
      <w:ins w:id="1425" w:author="Administrator" w:date="2016-01-17T15:49:53Z">
        <w:r>
          <w:rPr>
            <w:rFonts w:hint="eastAsia" w:ascii="华文楷体" w:hAnsi="华文楷体" w:eastAsia="华文楷体"/>
            <w:sz w:val="28"/>
            <w:szCs w:val="28"/>
            <w:lang w:eastAsia="zh-CN"/>
          </w:rPr>
          <w:t>连</w:t>
        </w:r>
      </w:ins>
      <w:r>
        <w:rPr>
          <w:rFonts w:hint="eastAsia" w:ascii="华文楷体" w:hAnsi="华文楷体" w:eastAsia="华文楷体"/>
          <w:sz w:val="28"/>
          <w:szCs w:val="28"/>
        </w:rPr>
        <w:t>一般的人</w:t>
      </w:r>
      <w:ins w:id="1426" w:author="Administrator" w:date="2016-01-17T15:50:10Z">
        <w:r>
          <w:rPr>
            <w:rFonts w:hint="eastAsia" w:ascii="华文楷体" w:hAnsi="华文楷体" w:eastAsia="华文楷体"/>
            <w:sz w:val="28"/>
            <w:szCs w:val="28"/>
            <w:lang w:eastAsia="zh-CN"/>
          </w:rPr>
          <w:t>、</w:t>
        </w:r>
      </w:ins>
      <w:del w:id="1427" w:author="Administrator" w:date="2016-01-17T15:50:10Z">
        <w:r>
          <w:rPr>
            <w:rFonts w:hint="eastAsia" w:ascii="华文楷体" w:hAnsi="华文楷体" w:eastAsia="华文楷体"/>
            <w:sz w:val="28"/>
            <w:szCs w:val="28"/>
          </w:rPr>
          <w:delText>，</w:delText>
        </w:r>
      </w:del>
      <w:r>
        <w:rPr>
          <w:rFonts w:hint="eastAsia" w:ascii="华文楷体" w:hAnsi="华文楷体" w:eastAsia="华文楷体"/>
          <w:sz w:val="28"/>
          <w:szCs w:val="28"/>
        </w:rPr>
        <w:t>共称的粗大的对境他也是错乱看待的</w:t>
      </w:r>
      <w:ins w:id="1428" w:author="Administrator" w:date="2016-01-17T15:50:50Z">
        <w:r>
          <w:rPr>
            <w:rFonts w:hint="eastAsia" w:ascii="华文楷体" w:hAnsi="华文楷体" w:eastAsia="华文楷体"/>
            <w:sz w:val="28"/>
            <w:szCs w:val="28"/>
            <w:lang w:eastAsia="zh-CN"/>
          </w:rPr>
          <w:t>。</w:t>
        </w:r>
      </w:ins>
      <w:del w:id="1429" w:author="Administrator" w:date="2016-01-17T15:50:50Z">
        <w:r>
          <w:rPr>
            <w:rFonts w:hint="eastAsia" w:ascii="华文楷体" w:hAnsi="华文楷体" w:eastAsia="华文楷体"/>
            <w:sz w:val="28"/>
            <w:szCs w:val="28"/>
          </w:rPr>
          <w:delText>，</w:delText>
        </w:r>
      </w:del>
      <w:r>
        <w:rPr>
          <w:rFonts w:hint="eastAsia" w:ascii="华文楷体" w:hAnsi="华文楷体" w:eastAsia="华文楷体"/>
          <w:sz w:val="28"/>
          <w:szCs w:val="28"/>
        </w:rPr>
        <w:t>比如说一般的</w:t>
      </w:r>
      <w:ins w:id="1430" w:author="Administrator" w:date="2016-01-17T15:48:50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人看到了这些变化的东西呢，他认为是恒常的，一般的人都没有认为有一个所谓的这样一种具有五种特点啊</w:t>
      </w:r>
      <w:ins w:id="1431" w:author="Administrator" w:date="2016-01-16T12:39:47Z">
        <w:r>
          <w:rPr>
            <w:rFonts w:hint="eastAsia" w:ascii="华文楷体" w:hAnsi="华文楷体" w:eastAsia="华文楷体"/>
            <w:sz w:val="28"/>
            <w:szCs w:val="28"/>
            <w:lang w:eastAsia="zh-CN"/>
          </w:rPr>
          <w:t>、</w:t>
        </w:r>
      </w:ins>
      <w:del w:id="1432" w:author="Administrator" w:date="2016-01-16T12:39:47Z">
        <w:r>
          <w:rPr>
            <w:rFonts w:hint="eastAsia" w:ascii="华文楷体" w:hAnsi="华文楷体" w:eastAsia="华文楷体"/>
            <w:sz w:val="28"/>
            <w:szCs w:val="28"/>
          </w:rPr>
          <w:delText>，</w:delText>
        </w:r>
      </w:del>
      <w:r>
        <w:rPr>
          <w:rFonts w:hint="eastAsia" w:ascii="华文楷体" w:hAnsi="华文楷体" w:eastAsia="华文楷体"/>
          <w:sz w:val="28"/>
          <w:szCs w:val="28"/>
        </w:rPr>
        <w:t>具有九种特点啊</w:t>
      </w:r>
      <w:del w:id="1433" w:author="Administrator" w:date="2016-01-16T12:39:50Z">
        <w:r>
          <w:rPr>
            <w:rFonts w:hint="eastAsia" w:ascii="华文楷体" w:hAnsi="华文楷体" w:eastAsia="华文楷体"/>
            <w:sz w:val="28"/>
            <w:szCs w:val="28"/>
          </w:rPr>
          <w:delText>，</w:delText>
        </w:r>
      </w:del>
      <w:r>
        <w:rPr>
          <w:rFonts w:hint="eastAsia" w:ascii="华文楷体" w:hAnsi="华文楷体" w:eastAsia="华文楷体"/>
          <w:sz w:val="28"/>
          <w:szCs w:val="28"/>
        </w:rPr>
        <w:t>的神我，</w:t>
      </w:r>
      <w:del w:id="1434" w:author="Administrator" w:date="2016-01-17T15:49:21Z">
        <w:r>
          <w:rPr>
            <w:rFonts w:hint="eastAsia" w:ascii="华文楷体" w:hAnsi="华文楷体" w:eastAsia="华文楷体"/>
            <w:sz w:val="28"/>
            <w:szCs w:val="28"/>
          </w:rPr>
          <w:delText>或</w:delText>
        </w:r>
      </w:del>
      <w:del w:id="1435" w:author="Administrator" w:date="2016-01-17T15:49:22Z">
        <w:r>
          <w:rPr>
            <w:rFonts w:hint="eastAsia" w:ascii="华文楷体" w:hAnsi="华文楷体" w:eastAsia="华文楷体"/>
            <w:sz w:val="28"/>
            <w:szCs w:val="28"/>
          </w:rPr>
          <w:delText>者</w:delText>
        </w:r>
      </w:del>
      <w:ins w:id="1436" w:author="Administrator" w:date="2016-01-17T15:49:26Z">
        <w:r>
          <w:rPr>
            <w:rFonts w:hint="eastAsia" w:ascii="华文楷体" w:hAnsi="华文楷体" w:eastAsia="华文楷体"/>
            <w:sz w:val="28"/>
            <w:szCs w:val="28"/>
            <w:lang w:eastAsia="zh-CN"/>
          </w:rPr>
          <w:t>他就</w:t>
        </w:r>
      </w:ins>
      <w:r>
        <w:rPr>
          <w:rFonts w:hint="eastAsia" w:ascii="华文楷体" w:hAnsi="华文楷体" w:eastAsia="华文楷体"/>
          <w:sz w:val="28"/>
          <w:szCs w:val="28"/>
        </w:rPr>
        <w:t>说有一个五种特点</w:t>
      </w:r>
      <w:del w:id="1437" w:author="Administrator" w:date="2016-01-16T12:40:02Z">
        <w:r>
          <w:rPr>
            <w:rFonts w:hint="eastAsia" w:ascii="华文楷体" w:hAnsi="华文楷体" w:eastAsia="华文楷体"/>
            <w:sz w:val="28"/>
            <w:szCs w:val="28"/>
          </w:rPr>
          <w:delText>，</w:delText>
        </w:r>
      </w:del>
      <w:r>
        <w:rPr>
          <w:rFonts w:hint="eastAsia" w:ascii="华文楷体" w:hAnsi="华文楷体" w:eastAsia="华文楷体"/>
          <w:sz w:val="28"/>
          <w:szCs w:val="28"/>
        </w:rPr>
        <w:t>或者九种特点神我，或者山自有的山</w:t>
      </w:r>
      <w:ins w:id="1438" w:author="Administrator" w:date="2016-01-16T12:40:23Z">
        <w:r>
          <w:rPr>
            <w:rFonts w:hint="eastAsia" w:ascii="华文楷体" w:hAnsi="华文楷体" w:eastAsia="华文楷体"/>
            <w:sz w:val="28"/>
            <w:szCs w:val="28"/>
            <w:lang w:eastAsia="zh-CN"/>
          </w:rPr>
          <w:t>，</w:t>
        </w:r>
      </w:ins>
      <w:r>
        <w:rPr>
          <w:rFonts w:hint="eastAsia" w:ascii="华文楷体" w:hAnsi="华文楷体" w:eastAsia="华文楷体"/>
          <w:sz w:val="28"/>
          <w:szCs w:val="28"/>
        </w:rPr>
        <w:t>等等</w:t>
      </w:r>
      <w:ins w:id="1439" w:author="Administrator" w:date="2016-01-16T12:40:25Z">
        <w:r>
          <w:rPr>
            <w:rFonts w:hint="eastAsia" w:ascii="华文楷体" w:hAnsi="华文楷体" w:eastAsia="华文楷体"/>
            <w:sz w:val="28"/>
            <w:szCs w:val="28"/>
            <w:lang w:eastAsia="zh-CN"/>
          </w:rPr>
          <w:t>，</w:t>
        </w:r>
      </w:ins>
      <w:r>
        <w:rPr>
          <w:rFonts w:hint="eastAsia" w:ascii="华文楷体" w:hAnsi="华文楷体" w:eastAsia="华文楷体"/>
          <w:sz w:val="28"/>
          <w:szCs w:val="28"/>
        </w:rPr>
        <w:t>讲很多很多这个问题</w:t>
      </w:r>
      <w:ins w:id="1440" w:author="Administrator" w:date="2016-01-16T12:40:36Z">
        <w:r>
          <w:rPr>
            <w:rFonts w:hint="eastAsia" w:ascii="华文楷体" w:hAnsi="华文楷体" w:eastAsia="华文楷体"/>
            <w:sz w:val="28"/>
            <w:szCs w:val="28"/>
            <w:lang w:eastAsia="zh-CN"/>
          </w:rPr>
          <w:t>。</w:t>
        </w:r>
      </w:ins>
      <w:del w:id="1441" w:author="Administrator" w:date="2016-01-16T12:40:35Z">
        <w:r>
          <w:rPr>
            <w:rFonts w:hint="eastAsia" w:ascii="华文楷体" w:hAnsi="华文楷体" w:eastAsia="华文楷体"/>
            <w:sz w:val="28"/>
            <w:szCs w:val="28"/>
          </w:rPr>
          <w:delText>，</w:delText>
        </w:r>
      </w:del>
      <w:r>
        <w:rPr>
          <w:rFonts w:hint="eastAsia" w:ascii="华文楷体" w:hAnsi="华文楷体" w:eastAsia="华文楷体"/>
          <w:sz w:val="28"/>
          <w:szCs w:val="28"/>
        </w:rPr>
        <w:t>就连这些粗大的对境也错乱看待，更何况这些解脱的根本呢，</w:t>
      </w:r>
      <w:ins w:id="1442" w:author="Administrator" w:date="2016-01-16T22:56:36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一切万法的实相他怎么能够看的清楚呢，所以从这个方面来讲的时候</w:t>
      </w:r>
      <w:ins w:id="1443" w:author="Administrator" w:date="2016-01-17T15:50:40Z">
        <w:r>
          <w:rPr>
            <w:rFonts w:hint="eastAsia" w:ascii="华文楷体" w:hAnsi="华文楷体" w:eastAsia="华文楷体"/>
            <w:sz w:val="28"/>
            <w:szCs w:val="28"/>
            <w:lang w:eastAsia="zh-CN"/>
          </w:rPr>
          <w:t>，</w:t>
        </w:r>
      </w:ins>
      <w:r>
        <w:rPr>
          <w:rFonts w:hint="eastAsia" w:ascii="华文楷体" w:hAnsi="华文楷体" w:eastAsia="华文楷体"/>
          <w:sz w:val="28"/>
          <w:szCs w:val="28"/>
        </w:rPr>
        <w:t>他宗的确是没有实义的</w:t>
      </w:r>
      <w:ins w:id="1444" w:author="Administrator" w:date="2016-01-16T12:41:52Z">
        <w:r>
          <w:rPr>
            <w:rFonts w:hint="eastAsia" w:ascii="华文楷体" w:hAnsi="华文楷体" w:eastAsia="华文楷体"/>
            <w:sz w:val="28"/>
            <w:szCs w:val="28"/>
            <w:lang w:eastAsia="zh-CN"/>
          </w:rPr>
          <w:t>。</w:t>
        </w:r>
      </w:ins>
    </w:p>
    <w:p>
      <w:pPr>
        <w:ind w:firstLine="570"/>
        <w:rPr>
          <w:ins w:id="1445" w:author="Administrator" w:date="2016-01-16T12:42:13Z"/>
          <w:rFonts w:hint="eastAsia" w:ascii="黑体" w:hAnsi="黑体" w:eastAsia="黑体" w:cs="黑体"/>
          <w:sz w:val="28"/>
          <w:szCs w:val="28"/>
          <w:lang w:eastAsia="zh-CN"/>
        </w:rPr>
      </w:pPr>
      <w:ins w:id="1446" w:author="Administrator" w:date="2016-01-16T12:41:55Z">
        <w:r>
          <w:rPr>
            <w:rFonts w:hint="eastAsia" w:ascii="黑体" w:hAnsi="黑体" w:eastAsia="黑体" w:cs="黑体"/>
            <w:sz w:val="28"/>
            <w:szCs w:val="28"/>
            <w:lang w:eastAsia="zh-CN"/>
            <w:rPrChange w:id="1447" w:author="Administrator" w:date="2016-01-16T12:42:06Z">
              <w:rPr>
                <w:rFonts w:hint="eastAsia" w:ascii="华文楷体" w:hAnsi="华文楷体" w:eastAsia="华文楷体"/>
                <w:sz w:val="28"/>
                <w:szCs w:val="28"/>
                <w:lang w:eastAsia="zh-CN"/>
              </w:rPr>
            </w:rPrChange>
          </w:rPr>
          <w:t>【</w:t>
        </w:r>
      </w:ins>
      <w:del w:id="1448" w:author="Administrator" w:date="2016-01-16T12:41:52Z">
        <w:r>
          <w:rPr>
            <w:rFonts w:hint="eastAsia" w:ascii="黑体" w:hAnsi="黑体" w:eastAsia="黑体" w:cs="黑体"/>
            <w:sz w:val="28"/>
            <w:szCs w:val="28"/>
            <w:rPrChange w:id="1449" w:author="Administrator" w:date="2016-01-16T12:42:06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450" w:author="Administrator" w:date="2016-01-16T12:42:06Z">
            <w:rPr>
              <w:rFonts w:hint="eastAsia" w:ascii="华文楷体" w:hAnsi="华文楷体" w:eastAsia="华文楷体"/>
              <w:sz w:val="28"/>
              <w:szCs w:val="28"/>
            </w:rPr>
          </w:rPrChange>
        </w:rPr>
        <w:t>而如来的典籍初中后均善妙,如同上品黄金要经过烧炼、切碎与磨细一样,以现量、比量及无有自相矛盾的三观察而清净,依靠与极度笼罩的轮回不相混杂的智慧对真如无有丝毫错乱或紊乱而照见。</w:t>
      </w:r>
      <w:ins w:id="1451" w:author="Administrator" w:date="2016-01-16T12:42:02Z">
        <w:r>
          <w:rPr>
            <w:rFonts w:hint="eastAsia" w:ascii="黑体" w:hAnsi="黑体" w:eastAsia="黑体" w:cs="黑体"/>
            <w:sz w:val="28"/>
            <w:szCs w:val="28"/>
            <w:lang w:eastAsia="zh-CN"/>
            <w:rPrChange w:id="1452" w:author="Administrator" w:date="2016-01-16T12:42:06Z">
              <w:rPr>
                <w:rFonts w:hint="eastAsia" w:ascii="华文楷体" w:hAnsi="华文楷体" w:eastAsia="华文楷体"/>
                <w:sz w:val="28"/>
                <w:szCs w:val="28"/>
                <w:lang w:eastAsia="zh-CN"/>
              </w:rPr>
            </w:rPrChange>
          </w:rPr>
          <w:t>】</w:t>
        </w:r>
      </w:ins>
    </w:p>
    <w:p>
      <w:pPr>
        <w:ind w:firstLine="570"/>
        <w:rPr>
          <w:ins w:id="1453" w:author="Administrator" w:date="2016-01-17T15:53:00Z"/>
          <w:rFonts w:hint="eastAsia" w:ascii="华文楷体" w:hAnsi="华文楷体" w:eastAsia="华文楷体"/>
          <w:sz w:val="28"/>
          <w:szCs w:val="28"/>
          <w:lang w:eastAsia="zh-CN"/>
        </w:rPr>
      </w:pPr>
      <w:r>
        <w:rPr>
          <w:rFonts w:hint="eastAsia" w:ascii="华文楷体" w:hAnsi="华文楷体" w:eastAsia="华文楷体"/>
          <w:sz w:val="28"/>
          <w:szCs w:val="28"/>
        </w:rPr>
        <w:t>那么如来的典籍是</w:t>
      </w:r>
      <w:ins w:id="1454" w:author="Administrator" w:date="2016-01-16T23:03:56Z">
        <w:r>
          <w:rPr>
            <w:rFonts w:hint="eastAsia" w:ascii="华文楷体" w:hAnsi="华文楷体" w:eastAsia="华文楷体"/>
            <w:sz w:val="28"/>
            <w:szCs w:val="28"/>
            <w:lang w:eastAsia="zh-CN"/>
          </w:rPr>
          <w:t>初</w:t>
        </w:r>
      </w:ins>
      <w:del w:id="1455" w:author="Administrator" w:date="2016-01-16T12:42:48Z">
        <w:r>
          <w:rPr>
            <w:rFonts w:hint="eastAsia" w:ascii="华文楷体" w:hAnsi="华文楷体" w:eastAsia="华文楷体"/>
            <w:sz w:val="28"/>
            <w:szCs w:val="28"/>
          </w:rPr>
          <w:delText>实</w:delText>
        </w:r>
      </w:del>
      <w:r>
        <w:rPr>
          <w:rFonts w:hint="eastAsia" w:ascii="华文楷体" w:hAnsi="华文楷体" w:eastAsia="华文楷体"/>
          <w:sz w:val="28"/>
          <w:szCs w:val="28"/>
        </w:rPr>
        <w:t>中后皆善，在《随念三宝经》当中也</w:t>
      </w:r>
      <w:ins w:id="1456" w:author="Administrator" w:date="2016-01-16T23:04:12Z">
        <w:r>
          <w:rPr>
            <w:rFonts w:hint="eastAsia" w:ascii="华文楷体" w:hAnsi="华文楷体" w:eastAsia="华文楷体"/>
            <w:sz w:val="28"/>
            <w:szCs w:val="28"/>
            <w:lang w:eastAsia="zh-CN"/>
          </w:rPr>
          <w:t>是</w:t>
        </w:r>
      </w:ins>
      <w:r>
        <w:rPr>
          <w:rFonts w:hint="eastAsia" w:ascii="华文楷体" w:hAnsi="华文楷体" w:eastAsia="华文楷体"/>
          <w:sz w:val="28"/>
          <w:szCs w:val="28"/>
        </w:rPr>
        <w:t>讲初善、中善、后善</w:t>
      </w:r>
      <w:del w:id="1457" w:author="Administrator" w:date="2016-01-16T12:43:11Z">
        <w:r>
          <w:rPr>
            <w:rFonts w:hint="eastAsia" w:ascii="华文楷体" w:hAnsi="华文楷体" w:eastAsia="华文楷体"/>
            <w:sz w:val="28"/>
            <w:szCs w:val="28"/>
          </w:rPr>
          <w:delText>。</w:delText>
        </w:r>
      </w:del>
      <w:ins w:id="1458" w:author="Administrator" w:date="2016-01-17T15:51:11Z">
        <w:r>
          <w:rPr>
            <w:rFonts w:hint="eastAsia" w:ascii="华文楷体" w:hAnsi="华文楷体" w:eastAsia="华文楷体"/>
            <w:sz w:val="28"/>
            <w:szCs w:val="28"/>
            <w:lang w:eastAsia="zh-CN"/>
          </w:rPr>
          <w:t>、</w:t>
        </w:r>
      </w:ins>
      <w:r>
        <w:rPr>
          <w:rFonts w:hint="eastAsia" w:ascii="华文楷体" w:hAnsi="华文楷体" w:eastAsia="华文楷体"/>
          <w:sz w:val="28"/>
          <w:szCs w:val="28"/>
        </w:rPr>
        <w:t>义妙、文巧</w:t>
      </w:r>
      <w:ins w:id="1459" w:author="Administrator" w:date="2016-01-16T12:43:21Z">
        <w:r>
          <w:rPr>
            <w:rFonts w:hint="eastAsia" w:ascii="华文楷体" w:hAnsi="华文楷体" w:eastAsia="华文楷体"/>
            <w:sz w:val="28"/>
            <w:szCs w:val="28"/>
            <w:lang w:eastAsia="zh-CN"/>
          </w:rPr>
          <w:t>、</w:t>
        </w:r>
      </w:ins>
      <w:del w:id="1460" w:author="Administrator" w:date="2016-01-16T12:43:21Z">
        <w:r>
          <w:rPr>
            <w:rFonts w:hint="eastAsia" w:ascii="华文楷体" w:hAnsi="华文楷体" w:eastAsia="华文楷体"/>
            <w:sz w:val="28"/>
            <w:szCs w:val="28"/>
          </w:rPr>
          <w:delText>。</w:delText>
        </w:r>
      </w:del>
      <w:r>
        <w:rPr>
          <w:rFonts w:hint="eastAsia" w:ascii="华文楷体" w:hAnsi="华文楷体" w:eastAsia="华文楷体"/>
          <w:sz w:val="28"/>
          <w:szCs w:val="28"/>
        </w:rPr>
        <w:t>纯一、圆满、清净、鲜白等等，</w:t>
      </w:r>
      <w:ins w:id="1461" w:author="Administrator" w:date="2016-01-16T23:04:47Z">
        <w:r>
          <w:rPr>
            <w:rFonts w:hint="eastAsia" w:ascii="华文楷体" w:hAnsi="华文楷体" w:eastAsia="华文楷体"/>
            <w:sz w:val="28"/>
            <w:szCs w:val="28"/>
            <w:lang w:eastAsia="zh-CN"/>
          </w:rPr>
          <w:t>像</w:t>
        </w:r>
      </w:ins>
      <w:del w:id="1462" w:author="Administrator" w:date="2016-01-16T23:04:43Z">
        <w:r>
          <w:rPr>
            <w:rFonts w:hint="eastAsia" w:ascii="华文楷体" w:hAnsi="华文楷体" w:eastAsia="华文楷体"/>
            <w:sz w:val="28"/>
            <w:szCs w:val="28"/>
          </w:rPr>
          <w:delText>象</w:delText>
        </w:r>
      </w:del>
      <w:r>
        <w:rPr>
          <w:rFonts w:hint="eastAsia" w:ascii="华文楷体" w:hAnsi="华文楷体" w:eastAsia="华文楷体"/>
          <w:sz w:val="28"/>
          <w:szCs w:val="28"/>
        </w:rPr>
        <w:t>这样讲是在讲法宝的时候也是这样讲的</w:t>
      </w:r>
      <w:ins w:id="1463" w:author="Administrator" w:date="2016-01-16T12:43:35Z">
        <w:r>
          <w:rPr>
            <w:rFonts w:hint="eastAsia" w:ascii="华文楷体" w:hAnsi="华文楷体" w:eastAsia="华文楷体"/>
            <w:sz w:val="28"/>
            <w:szCs w:val="28"/>
            <w:lang w:eastAsia="zh-CN"/>
          </w:rPr>
          <w:t>。</w:t>
        </w:r>
      </w:ins>
      <w:del w:id="1464" w:author="Administrator" w:date="2016-01-16T12:43:34Z">
        <w:r>
          <w:rPr>
            <w:rFonts w:hint="eastAsia" w:ascii="华文楷体" w:hAnsi="华文楷体" w:eastAsia="华文楷体"/>
            <w:sz w:val="28"/>
            <w:szCs w:val="28"/>
          </w:rPr>
          <w:delText>，</w:delText>
        </w:r>
      </w:del>
      <w:r>
        <w:rPr>
          <w:rFonts w:hint="eastAsia" w:ascii="华文楷体" w:hAnsi="华文楷体" w:eastAsia="华文楷体"/>
          <w:sz w:val="28"/>
          <w:szCs w:val="28"/>
        </w:rPr>
        <w:t>所以说这样一种佛陀的典籍呢，初也善中也善后也善，他全都是一种初善中善后善的观点</w:t>
      </w:r>
      <w:ins w:id="1465" w:author="Administrator" w:date="2016-01-17T15:51:25Z">
        <w:r>
          <w:rPr>
            <w:rFonts w:hint="eastAsia" w:ascii="华文楷体" w:hAnsi="华文楷体" w:eastAsia="华文楷体"/>
            <w:sz w:val="28"/>
            <w:szCs w:val="28"/>
            <w:lang w:eastAsia="zh-CN"/>
          </w:rPr>
          <w:t>。</w:t>
        </w:r>
      </w:ins>
      <w:del w:id="1466" w:author="Administrator" w:date="2016-01-17T15:51:25Z">
        <w:r>
          <w:rPr>
            <w:rFonts w:hint="eastAsia" w:ascii="华文楷体" w:hAnsi="华文楷体" w:eastAsia="华文楷体"/>
            <w:sz w:val="28"/>
            <w:szCs w:val="28"/>
          </w:rPr>
          <w:delText>，</w:delText>
        </w:r>
      </w:del>
      <w:r>
        <w:rPr>
          <w:rFonts w:hint="eastAsia" w:ascii="华文楷体" w:hAnsi="华文楷体" w:eastAsia="华文楷体"/>
          <w:sz w:val="28"/>
          <w:szCs w:val="28"/>
        </w:rPr>
        <w:t>或者我们最初发心的时候这个是发心善，中间是积累资粮的时候</w:t>
      </w:r>
      <w:del w:id="1467" w:author="Administrator" w:date="2016-01-16T12:43:52Z">
        <w:r>
          <w:rPr>
            <w:rFonts w:hint="eastAsia" w:ascii="华文楷体" w:hAnsi="华文楷体" w:eastAsia="华文楷体"/>
            <w:sz w:val="28"/>
            <w:szCs w:val="28"/>
          </w:rPr>
          <w:delText>，</w:delText>
        </w:r>
      </w:del>
      <w:r>
        <w:rPr>
          <w:rFonts w:hint="eastAsia" w:ascii="华文楷体" w:hAnsi="华文楷体" w:eastAsia="华文楷体"/>
          <w:sz w:val="28"/>
          <w:szCs w:val="28"/>
        </w:rPr>
        <w:t>积累资粮善，最后得到的果</w:t>
      </w:r>
      <w:del w:id="1468" w:author="Administrator" w:date="2016-01-16T12:44:03Z">
        <w:r>
          <w:rPr>
            <w:rFonts w:hint="eastAsia" w:ascii="华文楷体" w:hAnsi="华文楷体" w:eastAsia="华文楷体"/>
            <w:sz w:val="28"/>
            <w:szCs w:val="28"/>
          </w:rPr>
          <w:delText>，</w:delText>
        </w:r>
      </w:del>
      <w:r>
        <w:rPr>
          <w:rFonts w:hint="eastAsia" w:ascii="华文楷体" w:hAnsi="华文楷体" w:eastAsia="华文楷体"/>
          <w:sz w:val="28"/>
          <w:szCs w:val="28"/>
        </w:rPr>
        <w:t>果也善</w:t>
      </w:r>
      <w:ins w:id="1469" w:author="Administrator" w:date="2016-01-16T12:44:11Z">
        <w:r>
          <w:rPr>
            <w:rFonts w:hint="eastAsia" w:ascii="华文楷体" w:hAnsi="华文楷体" w:eastAsia="华文楷体"/>
            <w:sz w:val="28"/>
            <w:szCs w:val="28"/>
            <w:lang w:eastAsia="zh-CN"/>
          </w:rPr>
          <w:t>。</w:t>
        </w:r>
      </w:ins>
      <w:del w:id="1470" w:author="Administrator" w:date="2016-01-16T12:44:11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471" w:author="Administrator" w:date="2016-01-16T23:05:26Z">
        <w:r>
          <w:rPr>
            <w:rFonts w:hint="eastAsia" w:ascii="华文楷体" w:hAnsi="华文楷体" w:eastAsia="华文楷体"/>
            <w:sz w:val="28"/>
            <w:szCs w:val="28"/>
            <w:lang w:eastAsia="zh-CN"/>
          </w:rPr>
          <w:t>像</w:t>
        </w:r>
      </w:ins>
      <w:del w:id="1472" w:author="Administrator" w:date="2016-01-16T23:05:24Z">
        <w:r>
          <w:rPr>
            <w:rFonts w:hint="eastAsia" w:ascii="华文楷体" w:hAnsi="华文楷体" w:eastAsia="华文楷体"/>
            <w:sz w:val="28"/>
            <w:szCs w:val="28"/>
          </w:rPr>
          <w:delText>象</w:delText>
        </w:r>
      </w:del>
      <w:r>
        <w:rPr>
          <w:rFonts w:hint="eastAsia" w:ascii="华文楷体" w:hAnsi="华文楷体" w:eastAsia="华文楷体"/>
          <w:sz w:val="28"/>
          <w:szCs w:val="28"/>
        </w:rPr>
        <w:t>这样讲的时候让我们趋入了这些初中后皆是善妙的，就好象上品黄金</w:t>
      </w:r>
      <w:ins w:id="1473" w:author="Administrator" w:date="2016-01-16T12:44:38Z">
        <w:r>
          <w:rPr>
            <w:rFonts w:hint="eastAsia" w:ascii="华文楷体" w:hAnsi="华文楷体" w:eastAsia="华文楷体"/>
            <w:sz w:val="28"/>
            <w:szCs w:val="28"/>
            <w:lang w:eastAsia="zh-CN"/>
          </w:rPr>
          <w:t>它</w:t>
        </w:r>
      </w:ins>
      <w:del w:id="1474" w:author="Administrator" w:date="2016-01-16T12:44:35Z">
        <w:r>
          <w:rPr>
            <w:rFonts w:hint="eastAsia" w:ascii="华文楷体" w:hAnsi="华文楷体" w:eastAsia="华文楷体"/>
            <w:sz w:val="28"/>
            <w:szCs w:val="28"/>
          </w:rPr>
          <w:delText>他</w:delText>
        </w:r>
      </w:del>
      <w:r>
        <w:rPr>
          <w:rFonts w:hint="eastAsia" w:ascii="华文楷体" w:hAnsi="华文楷体" w:eastAsia="华文楷体"/>
          <w:sz w:val="28"/>
          <w:szCs w:val="28"/>
        </w:rPr>
        <w:t>要经过好多程序，通过十六次磨炼，十六次锻烧等等</w:t>
      </w:r>
      <w:ins w:id="1475" w:author="Administrator" w:date="2016-01-16T12:44:54Z">
        <w:r>
          <w:rPr>
            <w:rFonts w:hint="eastAsia" w:ascii="华文楷体" w:hAnsi="华文楷体" w:eastAsia="华文楷体"/>
            <w:sz w:val="28"/>
            <w:szCs w:val="28"/>
            <w:lang w:eastAsia="zh-CN"/>
          </w:rPr>
          <w:t>。</w:t>
        </w:r>
      </w:ins>
      <w:del w:id="1476" w:author="Administrator" w:date="2016-01-16T12:44:53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477" w:author="Administrator" w:date="2016-01-16T23:06:05Z">
        <w:r>
          <w:rPr>
            <w:rFonts w:hint="eastAsia" w:ascii="华文楷体" w:hAnsi="华文楷体" w:eastAsia="华文楷体"/>
            <w:sz w:val="28"/>
            <w:szCs w:val="28"/>
            <w:lang w:eastAsia="zh-CN"/>
          </w:rPr>
          <w:t>此处</w:t>
        </w:r>
      </w:ins>
      <w:del w:id="1478" w:author="Administrator" w:date="2016-01-16T23:06:02Z">
        <w:r>
          <w:rPr>
            <w:rFonts w:hint="eastAsia" w:ascii="华文楷体" w:hAnsi="华文楷体" w:eastAsia="华文楷体"/>
            <w:sz w:val="28"/>
            <w:szCs w:val="28"/>
          </w:rPr>
          <w:delText>世尊</w:delText>
        </w:r>
      </w:del>
      <w:r>
        <w:rPr>
          <w:rFonts w:hint="eastAsia" w:ascii="华文楷体" w:hAnsi="华文楷体" w:eastAsia="华文楷体"/>
          <w:sz w:val="28"/>
          <w:szCs w:val="28"/>
        </w:rPr>
        <w:t>讲了要经过三个程序，首先要烧炼，烧炼把这个杂质</w:t>
      </w:r>
      <w:ins w:id="1479" w:author="Administrator" w:date="2016-01-16T23:05:43Z">
        <w:r>
          <w:rPr>
            <w:rFonts w:hint="eastAsia" w:ascii="华文楷体" w:hAnsi="华文楷体" w:eastAsia="华文楷体"/>
            <w:sz w:val="28"/>
            <w:szCs w:val="28"/>
            <w:lang w:eastAsia="zh-CN"/>
          </w:rPr>
          <w:t>全都</w:t>
        </w:r>
      </w:ins>
      <w:r>
        <w:rPr>
          <w:rFonts w:hint="eastAsia" w:ascii="华文楷体" w:hAnsi="华文楷体" w:eastAsia="华文楷体"/>
          <w:sz w:val="28"/>
          <w:szCs w:val="28"/>
        </w:rPr>
        <w:t>去除掉，然后</w:t>
      </w:r>
      <w:ins w:id="1480" w:author="Administrator" w:date="2016-01-17T15:51:47Z">
        <w:r>
          <w:rPr>
            <w:rFonts w:hint="eastAsia" w:ascii="华文楷体" w:hAnsi="华文楷体" w:eastAsia="华文楷体"/>
            <w:sz w:val="28"/>
            <w:szCs w:val="28"/>
            <w:lang w:eastAsia="zh-CN"/>
          </w:rPr>
          <w:t>要</w:t>
        </w:r>
      </w:ins>
      <w:r>
        <w:rPr>
          <w:rFonts w:hint="eastAsia" w:ascii="华文楷体" w:hAnsi="华文楷体" w:eastAsia="华文楷体"/>
          <w:sz w:val="28"/>
          <w:szCs w:val="28"/>
        </w:rPr>
        <w:t>切碎和磨细，最后在这个当中去镀金，或者去造其他的首饰一样</w:t>
      </w:r>
      <w:ins w:id="1481" w:author="Administrator" w:date="2016-01-16T12:45:08Z">
        <w:r>
          <w:rPr>
            <w:rFonts w:hint="eastAsia" w:ascii="华文楷体" w:hAnsi="华文楷体" w:eastAsia="华文楷体"/>
            <w:sz w:val="28"/>
            <w:szCs w:val="28"/>
            <w:lang w:eastAsia="zh-CN"/>
          </w:rPr>
          <w:t>。</w:t>
        </w:r>
      </w:ins>
      <w:del w:id="1482" w:author="Administrator" w:date="2016-01-16T12:45:08Z">
        <w:r>
          <w:rPr>
            <w:rFonts w:hint="eastAsia" w:ascii="华文楷体" w:hAnsi="华文楷体" w:eastAsia="华文楷体"/>
            <w:sz w:val="28"/>
            <w:szCs w:val="28"/>
          </w:rPr>
          <w:delText>,</w:delText>
        </w:r>
      </w:del>
      <w:r>
        <w:rPr>
          <w:rFonts w:hint="eastAsia" w:ascii="华文楷体" w:hAnsi="华文楷体" w:eastAsia="华文楷体"/>
          <w:sz w:val="28"/>
          <w:szCs w:val="28"/>
        </w:rPr>
        <w:t>所以说以现量、比量</w:t>
      </w:r>
      <w:ins w:id="1483" w:author="Administrator" w:date="2016-01-16T23:06:32Z">
        <w:r>
          <w:rPr>
            <w:rFonts w:hint="eastAsia" w:ascii="华文楷体" w:hAnsi="华文楷体" w:eastAsia="华文楷体"/>
            <w:sz w:val="28"/>
            <w:szCs w:val="28"/>
            <w:lang w:eastAsia="zh-CN"/>
          </w:rPr>
          <w:t>和</w:t>
        </w:r>
      </w:ins>
      <w:del w:id="1484" w:author="Administrator" w:date="2016-01-16T23:06:31Z">
        <w:r>
          <w:rPr>
            <w:rFonts w:hint="eastAsia" w:ascii="华文楷体" w:hAnsi="华文楷体" w:eastAsia="华文楷体"/>
            <w:sz w:val="28"/>
            <w:szCs w:val="28"/>
          </w:rPr>
          <w:delText>及</w:delText>
        </w:r>
      </w:del>
      <w:r>
        <w:rPr>
          <w:rFonts w:hint="eastAsia" w:ascii="华文楷体" w:hAnsi="华文楷体" w:eastAsia="华文楷体"/>
          <w:sz w:val="28"/>
          <w:szCs w:val="28"/>
        </w:rPr>
        <w:t>无有自相矛盾的三观察而清净</w:t>
      </w:r>
      <w:ins w:id="1485" w:author="Administrator" w:date="2016-01-16T12:45:47Z">
        <w:r>
          <w:rPr>
            <w:rFonts w:hint="eastAsia" w:ascii="华文楷体" w:hAnsi="华文楷体" w:eastAsia="华文楷体"/>
            <w:sz w:val="28"/>
            <w:szCs w:val="28"/>
            <w:lang w:eastAsia="zh-CN"/>
          </w:rPr>
          <w:t>。</w:t>
        </w:r>
      </w:ins>
      <w:del w:id="1486" w:author="Administrator" w:date="2016-01-16T12:45:47Z">
        <w:r>
          <w:rPr>
            <w:rFonts w:hint="eastAsia" w:ascii="华文楷体" w:hAnsi="华文楷体" w:eastAsia="华文楷体"/>
            <w:sz w:val="28"/>
            <w:szCs w:val="28"/>
          </w:rPr>
          <w:delText>,</w:delText>
        </w:r>
      </w:del>
      <w:r>
        <w:rPr>
          <w:rFonts w:hint="eastAsia" w:ascii="华文楷体" w:hAnsi="华文楷体" w:eastAsia="华文楷体"/>
          <w:sz w:val="28"/>
          <w:szCs w:val="28"/>
        </w:rPr>
        <w:t>那么佛陀的经典不违现量，佛陀所讲的这些一切不违现量的</w:t>
      </w:r>
      <w:ins w:id="1487" w:author="Administrator" w:date="2016-01-16T12:46:22Z">
        <w:r>
          <w:rPr>
            <w:rFonts w:hint="eastAsia" w:ascii="华文楷体" w:hAnsi="华文楷体" w:eastAsia="华文楷体"/>
            <w:sz w:val="28"/>
            <w:szCs w:val="28"/>
            <w:lang w:eastAsia="zh-CN"/>
          </w:rPr>
          <w:t>。</w:t>
        </w:r>
      </w:ins>
      <w:del w:id="1488" w:author="Administrator" w:date="2016-01-16T12:45:20Z">
        <w:r>
          <w:rPr>
            <w:rFonts w:hint="eastAsia" w:ascii="华文楷体" w:hAnsi="华文楷体" w:eastAsia="华文楷体"/>
            <w:sz w:val="28"/>
            <w:szCs w:val="28"/>
          </w:rPr>
          <w:delText>，</w:delText>
        </w:r>
      </w:del>
      <w:r>
        <w:rPr>
          <w:rFonts w:hint="eastAsia" w:ascii="华文楷体" w:hAnsi="华文楷体" w:eastAsia="华文楷体"/>
          <w:sz w:val="28"/>
          <w:szCs w:val="28"/>
        </w:rPr>
        <w:t>也不违背比量，如果你通过比量去推理</w:t>
      </w:r>
      <w:ins w:id="1489" w:author="Administrator" w:date="2016-01-16T23:07:25Z">
        <w:r>
          <w:rPr>
            <w:rFonts w:hint="eastAsia" w:ascii="华文楷体" w:hAnsi="华文楷体" w:eastAsia="华文楷体"/>
            <w:sz w:val="28"/>
            <w:szCs w:val="28"/>
            <w:lang w:eastAsia="zh-CN"/>
          </w:rPr>
          <w:t>的话</w:t>
        </w:r>
      </w:ins>
      <w:ins w:id="1490" w:author="Administrator" w:date="2016-01-17T15:52:07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没有丝毫这些不</w:t>
      </w:r>
      <w:del w:id="1491" w:author="Administrator" w:date="2016-01-16T23:07:02Z">
        <w:r>
          <w:rPr>
            <w:rFonts w:hint="eastAsia" w:ascii="华文楷体" w:hAnsi="华文楷体" w:eastAsia="华文楷体"/>
            <w:sz w:val="28"/>
            <w:szCs w:val="28"/>
          </w:rPr>
          <w:delText>适</w:delText>
        </w:r>
      </w:del>
      <w:ins w:id="1492" w:author="Administrator" w:date="2016-01-16T23:07:06Z">
        <w:r>
          <w:rPr>
            <w:rFonts w:hint="eastAsia" w:ascii="华文楷体" w:hAnsi="华文楷体" w:eastAsia="华文楷体"/>
            <w:sz w:val="28"/>
            <w:szCs w:val="28"/>
            <w:lang w:eastAsia="zh-CN"/>
          </w:rPr>
          <w:t>符</w:t>
        </w:r>
      </w:ins>
      <w:r>
        <w:rPr>
          <w:rFonts w:hint="eastAsia" w:ascii="华文楷体" w:hAnsi="华文楷体" w:eastAsia="华文楷体"/>
          <w:sz w:val="28"/>
          <w:szCs w:val="28"/>
        </w:rPr>
        <w:t>合正理的地方</w:t>
      </w:r>
      <w:ins w:id="1493" w:author="Administrator" w:date="2016-01-16T12:46:30Z">
        <w:r>
          <w:rPr>
            <w:rFonts w:hint="eastAsia" w:ascii="华文楷体" w:hAnsi="华文楷体" w:eastAsia="华文楷体"/>
            <w:sz w:val="28"/>
            <w:szCs w:val="28"/>
            <w:lang w:eastAsia="zh-CN"/>
          </w:rPr>
          <w:t>。</w:t>
        </w:r>
      </w:ins>
      <w:del w:id="1494" w:author="Administrator" w:date="2016-01-16T12:46:30Z">
        <w:r>
          <w:rPr>
            <w:rFonts w:hint="eastAsia" w:ascii="华文楷体" w:hAnsi="华文楷体" w:eastAsia="华文楷体"/>
            <w:sz w:val="28"/>
            <w:szCs w:val="28"/>
          </w:rPr>
          <w:delText>，</w:delText>
        </w:r>
      </w:del>
      <w:r>
        <w:rPr>
          <w:rFonts w:hint="eastAsia" w:ascii="华文楷体" w:hAnsi="华文楷体" w:eastAsia="华文楷体"/>
          <w:sz w:val="28"/>
          <w:szCs w:val="28"/>
        </w:rPr>
        <w:t>也就是说对于粗大的法能够见到的东西不违背现量的</w:t>
      </w:r>
      <w:ins w:id="1495" w:author="Administrator" w:date="2016-01-16T12:47:19Z">
        <w:r>
          <w:rPr>
            <w:rFonts w:hint="eastAsia" w:ascii="华文楷体" w:hAnsi="华文楷体" w:eastAsia="华文楷体"/>
            <w:sz w:val="28"/>
            <w:szCs w:val="28"/>
            <w:lang w:eastAsia="zh-CN"/>
          </w:rPr>
          <w:t>；</w:t>
        </w:r>
      </w:ins>
      <w:ins w:id="1496" w:author="Administrator" w:date="2016-01-16T23:07:34Z">
        <w:r>
          <w:rPr>
            <w:rFonts w:hint="eastAsia" w:ascii="华文楷体" w:hAnsi="华文楷体" w:eastAsia="华文楷体"/>
            <w:sz w:val="28"/>
            <w:szCs w:val="28"/>
            <w:lang w:eastAsia="zh-CN"/>
          </w:rPr>
          <w:t>然后</w:t>
        </w:r>
      </w:ins>
      <w:del w:id="1497" w:author="Administrator" w:date="2016-01-16T12:47:19Z">
        <w:r>
          <w:rPr>
            <w:rFonts w:hint="eastAsia" w:ascii="华文楷体" w:hAnsi="华文楷体" w:eastAsia="华文楷体"/>
            <w:sz w:val="28"/>
            <w:szCs w:val="28"/>
          </w:rPr>
          <w:delText>，</w:delText>
        </w:r>
      </w:del>
      <w:r>
        <w:rPr>
          <w:rFonts w:hint="eastAsia" w:ascii="华文楷体" w:hAnsi="华文楷体" w:eastAsia="华文楷体"/>
          <w:sz w:val="28"/>
          <w:szCs w:val="28"/>
        </w:rPr>
        <w:t>对于隐蔽的法</w:t>
      </w:r>
      <w:ins w:id="1498" w:author="Administrator" w:date="2016-01-17T15:52:18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不违背比量</w:t>
      </w:r>
      <w:ins w:id="1499" w:author="Administrator" w:date="2016-01-16T12:47:23Z">
        <w:r>
          <w:rPr>
            <w:rFonts w:hint="eastAsia" w:ascii="华文楷体" w:hAnsi="华文楷体" w:eastAsia="华文楷体"/>
            <w:sz w:val="28"/>
            <w:szCs w:val="28"/>
            <w:lang w:eastAsia="zh-CN"/>
          </w:rPr>
          <w:t>；</w:t>
        </w:r>
      </w:ins>
      <w:del w:id="1500" w:author="Administrator" w:date="2016-01-16T12:47:23Z">
        <w:r>
          <w:rPr>
            <w:rFonts w:hint="eastAsia" w:ascii="华文楷体" w:hAnsi="华文楷体" w:eastAsia="华文楷体"/>
            <w:sz w:val="28"/>
            <w:szCs w:val="28"/>
          </w:rPr>
          <w:delText>，</w:delText>
        </w:r>
      </w:del>
      <w:r>
        <w:rPr>
          <w:rFonts w:hint="eastAsia" w:ascii="华文楷体" w:hAnsi="华文楷体" w:eastAsia="华文楷体"/>
          <w:sz w:val="28"/>
          <w:szCs w:val="28"/>
        </w:rPr>
        <w:t>对于极隐蔽的法</w:t>
      </w:r>
      <w:ins w:id="1501" w:author="Administrator" w:date="2016-01-17T15:52:28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不会自相矛盾，佛陀经典当中不会出现自相矛盾的问题</w:t>
      </w:r>
      <w:ins w:id="1502" w:author="Administrator" w:date="2016-01-16T12:47:09Z">
        <w:r>
          <w:rPr>
            <w:rFonts w:hint="eastAsia" w:ascii="华文楷体" w:hAnsi="华文楷体" w:eastAsia="华文楷体"/>
            <w:sz w:val="28"/>
            <w:szCs w:val="28"/>
            <w:lang w:eastAsia="zh-CN"/>
          </w:rPr>
          <w:t>。</w:t>
        </w:r>
      </w:ins>
      <w:del w:id="1503" w:author="Administrator" w:date="2016-01-16T12:47:09Z">
        <w:r>
          <w:rPr>
            <w:rFonts w:hint="eastAsia" w:ascii="华文楷体" w:hAnsi="华文楷体" w:eastAsia="华文楷体"/>
            <w:sz w:val="28"/>
            <w:szCs w:val="28"/>
          </w:rPr>
          <w:delText>，</w:delText>
        </w:r>
      </w:del>
      <w:r>
        <w:rPr>
          <w:rFonts w:hint="eastAsia" w:ascii="华文楷体" w:hAnsi="华文楷体" w:eastAsia="华文楷体"/>
          <w:sz w:val="28"/>
          <w:szCs w:val="28"/>
        </w:rPr>
        <w:t>所以这个方面观察完之后就</w:t>
      </w:r>
      <w:ins w:id="1504" w:author="Administrator" w:date="2016-01-16T23:08:56Z">
        <w:r>
          <w:rPr>
            <w:rFonts w:hint="eastAsia" w:ascii="华文楷体" w:hAnsi="华文楷体" w:eastAsia="华文楷体"/>
            <w:sz w:val="28"/>
            <w:szCs w:val="28"/>
            <w:lang w:eastAsia="zh-CN"/>
          </w:rPr>
          <w:t>叫</w:t>
        </w:r>
      </w:ins>
      <w:del w:id="1505" w:author="Administrator" w:date="2016-01-16T23:08:54Z">
        <w:r>
          <w:rPr>
            <w:rFonts w:hint="eastAsia" w:ascii="华文楷体" w:hAnsi="华文楷体" w:eastAsia="华文楷体"/>
            <w:sz w:val="28"/>
            <w:szCs w:val="28"/>
          </w:rPr>
          <w:delText>是</w:delText>
        </w:r>
      </w:del>
      <w:r>
        <w:rPr>
          <w:rFonts w:hint="eastAsia" w:ascii="华文楷体" w:hAnsi="华文楷体" w:eastAsia="华文楷体"/>
          <w:sz w:val="28"/>
          <w:szCs w:val="28"/>
        </w:rPr>
        <w:t>三观察，通过三种观察得以清净</w:t>
      </w:r>
      <w:ins w:id="1506" w:author="Administrator" w:date="2016-01-17T15:52:40Z">
        <w:r>
          <w:rPr>
            <w:rFonts w:hint="eastAsia" w:ascii="华文楷体" w:hAnsi="华文楷体" w:eastAsia="华文楷体"/>
            <w:sz w:val="28"/>
            <w:szCs w:val="28"/>
            <w:lang w:eastAsia="zh-CN"/>
          </w:rPr>
          <w:t>。</w:t>
        </w:r>
      </w:ins>
    </w:p>
    <w:p>
      <w:pPr>
        <w:ind w:firstLine="570"/>
        <w:rPr>
          <w:ins w:id="1507" w:author="Administrator" w:date="2016-01-17T15:56:23Z"/>
          <w:rFonts w:hint="eastAsia" w:ascii="华文楷体" w:hAnsi="华文楷体" w:eastAsia="华文楷体"/>
          <w:sz w:val="28"/>
          <w:szCs w:val="28"/>
          <w:lang w:eastAsia="zh-CN"/>
        </w:rPr>
      </w:pPr>
      <w:del w:id="1508" w:author="Administrator" w:date="2016-01-17T15:52:40Z">
        <w:r>
          <w:rPr>
            <w:rFonts w:hint="eastAsia" w:ascii="华文楷体" w:hAnsi="华文楷体" w:eastAsia="华文楷体"/>
            <w:sz w:val="28"/>
            <w:szCs w:val="28"/>
          </w:rPr>
          <w:delText>，</w:delText>
        </w:r>
      </w:del>
      <w:r>
        <w:rPr>
          <w:rFonts w:hint="eastAsia" w:ascii="华文楷体" w:hAnsi="华文楷体" w:eastAsia="华文楷体"/>
          <w:sz w:val="28"/>
          <w:szCs w:val="28"/>
        </w:rPr>
        <w:t>就说佛陀经典本</w:t>
      </w:r>
      <w:del w:id="1509" w:author="Administrator" w:date="2016-01-16T23:09:00Z">
        <w:r>
          <w:rPr>
            <w:rFonts w:hint="eastAsia" w:ascii="华文楷体" w:hAnsi="华文楷体" w:eastAsia="华文楷体"/>
            <w:sz w:val="28"/>
            <w:szCs w:val="28"/>
          </w:rPr>
          <w:delText>身</w:delText>
        </w:r>
      </w:del>
      <w:ins w:id="1510" w:author="Administrator" w:date="2016-01-16T23:09:01Z">
        <w:r>
          <w:rPr>
            <w:rFonts w:hint="eastAsia" w:ascii="华文楷体" w:hAnsi="华文楷体" w:eastAsia="华文楷体"/>
            <w:sz w:val="28"/>
            <w:szCs w:val="28"/>
            <w:lang w:eastAsia="zh-CN"/>
          </w:rPr>
          <w:t>来</w:t>
        </w:r>
      </w:ins>
      <w:r>
        <w:rPr>
          <w:rFonts w:hint="eastAsia" w:ascii="华文楷体" w:hAnsi="华文楷体" w:eastAsia="华文楷体"/>
          <w:sz w:val="28"/>
          <w:szCs w:val="28"/>
        </w:rPr>
        <w:t>是清净的，但是我们内心要对本来清净的教典产生一种信心的话，可以通过现量比量和教量三观察得以清净的，然后对于极度笼罩的轮回不相混杂的智慧对真如无有丝毫错乱或紊乱而照见。对于轮回是极度笼罩的</w:t>
      </w:r>
      <w:ins w:id="1511" w:author="Administrator" w:date="2016-01-16T12:47:59Z">
        <w:r>
          <w:rPr>
            <w:rFonts w:hint="eastAsia" w:ascii="华文楷体" w:hAnsi="华文楷体" w:eastAsia="华文楷体"/>
            <w:sz w:val="28"/>
            <w:szCs w:val="28"/>
            <w:lang w:eastAsia="zh-CN"/>
          </w:rPr>
          <w:t>、</w:t>
        </w:r>
      </w:ins>
      <w:del w:id="1512" w:author="Administrator" w:date="2016-01-16T12:47:58Z">
        <w:r>
          <w:rPr>
            <w:rFonts w:hint="eastAsia" w:ascii="华文楷体" w:hAnsi="华文楷体" w:eastAsia="华文楷体"/>
            <w:sz w:val="28"/>
            <w:szCs w:val="28"/>
          </w:rPr>
          <w:delText>，</w:delText>
        </w:r>
      </w:del>
      <w:r>
        <w:rPr>
          <w:rFonts w:hint="eastAsia" w:ascii="华文楷体" w:hAnsi="华文楷体" w:eastAsia="华文楷体"/>
          <w:sz w:val="28"/>
          <w:szCs w:val="28"/>
        </w:rPr>
        <w:t>极度混乱的，但是佛陀的智慧就能够在这样一种极度笼罩的轮回当中呢完全能够照见</w:t>
      </w:r>
      <w:del w:id="1513" w:author="Administrator" w:date="2016-01-16T12:48:09Z">
        <w:r>
          <w:rPr>
            <w:rFonts w:hint="eastAsia" w:ascii="华文楷体" w:hAnsi="华文楷体" w:eastAsia="华文楷体"/>
            <w:sz w:val="28"/>
            <w:szCs w:val="28"/>
          </w:rPr>
          <w:delText>，</w:delText>
        </w:r>
      </w:del>
      <w:r>
        <w:rPr>
          <w:rFonts w:hint="eastAsia" w:ascii="华文楷体" w:hAnsi="华文楷体" w:eastAsia="华文楷体"/>
          <w:sz w:val="28"/>
          <w:szCs w:val="28"/>
        </w:rPr>
        <w:t>一切轮回的实相是这样</w:t>
      </w:r>
      <w:ins w:id="1514" w:author="Administrator" w:date="2016-01-16T23:09:39Z">
        <w:r>
          <w:rPr>
            <w:rFonts w:hint="eastAsia" w:ascii="华文楷体" w:hAnsi="华文楷体" w:eastAsia="华文楷体"/>
            <w:sz w:val="28"/>
            <w:szCs w:val="28"/>
            <w:lang w:eastAsia="zh-CN"/>
          </w:rPr>
          <w:t>这样</w:t>
        </w:r>
      </w:ins>
      <w:ins w:id="1515" w:author="Administrator" w:date="2016-01-16T12:48:51Z">
        <w:r>
          <w:rPr>
            <w:rFonts w:hint="eastAsia" w:ascii="华文楷体" w:hAnsi="华文楷体" w:eastAsia="华文楷体"/>
            <w:sz w:val="28"/>
            <w:szCs w:val="28"/>
            <w:lang w:eastAsia="zh-CN"/>
          </w:rPr>
          <w:t>。</w:t>
        </w:r>
      </w:ins>
      <w:del w:id="1516" w:author="Administrator" w:date="2016-01-16T12:48:52Z">
        <w:r>
          <w:rPr>
            <w:rFonts w:hint="eastAsia" w:ascii="华文楷体" w:hAnsi="华文楷体" w:eastAsia="华文楷体"/>
            <w:sz w:val="28"/>
            <w:szCs w:val="28"/>
          </w:rPr>
          <w:delText>，象</w:delText>
        </w:r>
      </w:del>
      <w:ins w:id="1517" w:author="Administrator" w:date="2016-01-16T12:48:55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这样对众生如是如是的宣讲，你如果这样修行</w:t>
      </w:r>
      <w:del w:id="1518" w:author="Administrator" w:date="2016-01-16T12:49:07Z">
        <w:r>
          <w:rPr>
            <w:rFonts w:hint="eastAsia" w:ascii="华文楷体" w:hAnsi="华文楷体" w:eastAsia="华文楷体"/>
            <w:sz w:val="28"/>
            <w:szCs w:val="28"/>
          </w:rPr>
          <w:delText>，</w:delText>
        </w:r>
      </w:del>
      <w:r>
        <w:rPr>
          <w:rFonts w:hint="eastAsia" w:ascii="华文楷体" w:hAnsi="华文楷体" w:eastAsia="华文楷体"/>
          <w:sz w:val="28"/>
          <w:szCs w:val="28"/>
        </w:rPr>
        <w:t>你就可以从极度笼罩轮回当中可以完全解脱出来</w:t>
      </w:r>
      <w:ins w:id="1519" w:author="Administrator" w:date="2016-01-16T12:49:19Z">
        <w:r>
          <w:rPr>
            <w:rFonts w:hint="eastAsia" w:ascii="华文楷体" w:hAnsi="华文楷体" w:eastAsia="华文楷体"/>
            <w:sz w:val="28"/>
            <w:szCs w:val="28"/>
            <w:lang w:eastAsia="zh-CN"/>
          </w:rPr>
          <w:t>。</w:t>
        </w:r>
      </w:ins>
    </w:p>
    <w:p>
      <w:pPr>
        <w:ind w:firstLine="570"/>
        <w:rPr>
          <w:del w:id="1520" w:author="Administrator" w:date="2016-01-16T12:48:18Z"/>
          <w:rFonts w:ascii="华文楷体" w:hAnsi="华文楷体" w:eastAsia="华文楷体"/>
          <w:sz w:val="28"/>
          <w:szCs w:val="28"/>
        </w:rPr>
      </w:pPr>
      <w:del w:id="1521" w:author="Administrator" w:date="2016-01-16T12:49:19Z">
        <w:r>
          <w:rPr>
            <w:rFonts w:hint="eastAsia" w:ascii="华文楷体" w:hAnsi="华文楷体" w:eastAsia="华文楷体"/>
            <w:sz w:val="28"/>
            <w:szCs w:val="28"/>
          </w:rPr>
          <w:delText>，</w:delText>
        </w:r>
      </w:del>
      <w:r>
        <w:rPr>
          <w:rFonts w:hint="eastAsia" w:ascii="华文楷体" w:hAnsi="华文楷体" w:eastAsia="华文楷体"/>
          <w:sz w:val="28"/>
          <w:szCs w:val="28"/>
        </w:rPr>
        <w:t>所以说如果没有真正的智慧也没法照见的，没</w:t>
      </w:r>
      <w:ins w:id="1522" w:author="Administrator" w:date="2016-01-16T23:10:09Z">
        <w:r>
          <w:rPr>
            <w:rFonts w:hint="eastAsia" w:ascii="华文楷体" w:hAnsi="华文楷体" w:eastAsia="华文楷体"/>
            <w:sz w:val="28"/>
            <w:szCs w:val="28"/>
            <w:lang w:eastAsia="zh-CN"/>
          </w:rPr>
          <w:t>有</w:t>
        </w:r>
      </w:ins>
      <w:r>
        <w:rPr>
          <w:rFonts w:hint="eastAsia" w:ascii="华文楷体" w:hAnsi="华文楷体" w:eastAsia="华文楷体"/>
          <w:sz w:val="28"/>
          <w:szCs w:val="28"/>
        </w:rPr>
        <w:t>见到真如没办法宣说的，所以</w:t>
      </w:r>
      <w:ins w:id="1523" w:author="Administrator" w:date="2016-01-17T15:53:19Z">
        <w:r>
          <w:rPr>
            <w:rFonts w:hint="eastAsia" w:ascii="华文楷体" w:hAnsi="华文楷体" w:eastAsia="华文楷体"/>
            <w:sz w:val="28"/>
            <w:szCs w:val="28"/>
            <w:lang w:eastAsia="zh-CN"/>
          </w:rPr>
          <w:t>说</w:t>
        </w:r>
      </w:ins>
      <w:r>
        <w:rPr>
          <w:rFonts w:hint="eastAsia" w:ascii="华文楷体" w:hAnsi="华文楷体" w:eastAsia="华文楷体"/>
          <w:sz w:val="28"/>
          <w:szCs w:val="28"/>
        </w:rPr>
        <w:t>从这个方面讲的时候就知道佛陀他把一切轮回的法，首先我们如果说佛陀是不是只是了知了真如呢</w:t>
      </w:r>
      <w:ins w:id="1524" w:author="Administrator" w:date="2016-01-17T15:56:37Z">
        <w:r>
          <w:rPr>
            <w:rFonts w:hint="eastAsia" w:ascii="华文楷体" w:hAnsi="华文楷体" w:eastAsia="华文楷体"/>
            <w:sz w:val="28"/>
            <w:szCs w:val="28"/>
            <w:lang w:eastAsia="zh-CN"/>
          </w:rPr>
          <w:t>？</w:t>
        </w:r>
      </w:ins>
      <w:r>
        <w:rPr>
          <w:rFonts w:hint="eastAsia" w:ascii="华文楷体" w:hAnsi="华文楷体" w:eastAsia="华文楷体"/>
          <w:sz w:val="28"/>
          <w:szCs w:val="28"/>
        </w:rPr>
        <w:t>不是这样的</w:t>
      </w:r>
      <w:ins w:id="1525" w:author="Administrator" w:date="2016-01-17T15:56:42Z">
        <w:r>
          <w:rPr>
            <w:rFonts w:hint="eastAsia" w:ascii="华文楷体" w:hAnsi="华文楷体" w:eastAsia="华文楷体"/>
            <w:sz w:val="28"/>
            <w:szCs w:val="28"/>
            <w:lang w:eastAsia="zh-CN"/>
          </w:rPr>
          <w:t>。</w:t>
        </w:r>
      </w:ins>
      <w:del w:id="1526" w:author="Administrator" w:date="2016-01-17T15:56:41Z">
        <w:r>
          <w:rPr>
            <w:rFonts w:hint="eastAsia" w:ascii="华文楷体" w:hAnsi="华文楷体" w:eastAsia="华文楷体"/>
            <w:sz w:val="28"/>
            <w:szCs w:val="28"/>
          </w:rPr>
          <w:delText>，</w:delText>
        </w:r>
      </w:del>
      <w:r>
        <w:rPr>
          <w:rFonts w:hint="eastAsia" w:ascii="华文楷体" w:hAnsi="华文楷体" w:eastAsia="华文楷体"/>
          <w:sz w:val="28"/>
          <w:szCs w:val="28"/>
        </w:rPr>
        <w:t>就是在讲世俗谛的时候，佛陀也是首先把这些法归类，把这些所有的法作个归类，色蕴就归为色蕴当中，受想行识</w:t>
      </w:r>
      <w:ins w:id="1527" w:author="Administrator" w:date="2016-01-16T23:10:55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归为五蕴当中，然后归为十二处</w:t>
      </w:r>
      <w:ins w:id="1528" w:author="Administrator" w:date="2016-01-16T23:10:37Z">
        <w:r>
          <w:rPr>
            <w:rFonts w:hint="eastAsia" w:ascii="华文楷体" w:hAnsi="华文楷体" w:eastAsia="华文楷体"/>
            <w:sz w:val="28"/>
            <w:szCs w:val="28"/>
            <w:lang w:eastAsia="zh-CN"/>
          </w:rPr>
          <w:t>、</w:t>
        </w:r>
      </w:ins>
      <w:del w:id="1529" w:author="Administrator" w:date="2016-01-16T23:10:37Z">
        <w:r>
          <w:rPr>
            <w:rFonts w:hint="eastAsia" w:ascii="华文楷体" w:hAnsi="华文楷体" w:eastAsia="华文楷体"/>
            <w:sz w:val="28"/>
            <w:szCs w:val="28"/>
          </w:rPr>
          <w:delText>，</w:delText>
        </w:r>
      </w:del>
      <w:r>
        <w:rPr>
          <w:rFonts w:hint="eastAsia" w:ascii="华文楷体" w:hAnsi="华文楷体" w:eastAsia="华文楷体"/>
          <w:sz w:val="28"/>
          <w:szCs w:val="28"/>
        </w:rPr>
        <w:t>十八界，</w:t>
      </w:r>
      <w:del w:id="1530" w:author="Administrator" w:date="2016-01-16T12:48:18Z">
        <w:r>
          <w:rPr>
            <w:rFonts w:hint="eastAsia" w:ascii="华文楷体" w:hAnsi="华文楷体" w:eastAsia="华文楷体"/>
            <w:sz w:val="28"/>
            <w:szCs w:val="28"/>
          </w:rPr>
          <w:delText>各自的法相一个一个讲清楚，然后把这些讲完之后，然后就说我们产生分别心是这样产生的哪样产生的，业果是这样这样的。</w:delText>
        </w:r>
      </w:del>
    </w:p>
    <w:p>
      <w:pPr>
        <w:ind w:firstLine="570"/>
        <w:rPr>
          <w:ins w:id="1531" w:author="Administrator" w:date="2016-01-17T15:57:07Z"/>
          <w:rFonts w:hint="eastAsia" w:ascii="华文楷体" w:hAnsi="华文楷体" w:eastAsia="华文楷体"/>
          <w:sz w:val="28"/>
          <w:szCs w:val="28"/>
        </w:rPr>
      </w:pPr>
      <w:del w:id="1532" w:author="Administrator" w:date="2016-01-16T12:48:18Z">
        <w:r>
          <w:rPr>
            <w:rFonts w:hint="eastAsia" w:ascii="华文楷体" w:hAnsi="华文楷体" w:eastAsia="华文楷体"/>
            <w:sz w:val="28"/>
            <w:szCs w:val="28"/>
          </w:rPr>
          <w:delText>【49:54】</w:delText>
        </w:r>
      </w:del>
      <w:r>
        <w:rPr>
          <w:rFonts w:hint="eastAsia" w:ascii="华文楷体" w:hAnsi="华文楷体" w:eastAsia="华文楷体"/>
          <w:sz w:val="28"/>
          <w:szCs w:val="28"/>
        </w:rPr>
        <w:t>然后各自的法相一个一个给你讲清楚。然后把这些讲完之后，就是说我们产生分别心是这样产生的，那样产生的，业果是这样</w:t>
      </w:r>
      <w:del w:id="1533" w:author="Administrator" w:date="2016-01-16T23:11:04Z">
        <w:r>
          <w:rPr>
            <w:rFonts w:hint="eastAsia" w:ascii="华文楷体" w:hAnsi="华文楷体" w:eastAsia="华文楷体"/>
            <w:sz w:val="28"/>
            <w:szCs w:val="28"/>
          </w:rPr>
          <w:delText>那</w:delText>
        </w:r>
      </w:del>
      <w:ins w:id="1534" w:author="Administrator" w:date="2016-01-16T23:11:06Z">
        <w:r>
          <w:rPr>
            <w:rFonts w:hint="eastAsia" w:ascii="华文楷体" w:hAnsi="华文楷体" w:eastAsia="华文楷体"/>
            <w:sz w:val="28"/>
            <w:szCs w:val="28"/>
            <w:lang w:eastAsia="zh-CN"/>
          </w:rPr>
          <w:t>这</w:t>
        </w:r>
      </w:ins>
      <w:r>
        <w:rPr>
          <w:rFonts w:hint="eastAsia" w:ascii="华文楷体" w:hAnsi="华文楷体" w:eastAsia="华文楷体"/>
          <w:sz w:val="28"/>
          <w:szCs w:val="28"/>
        </w:rPr>
        <w:t>样的</w:t>
      </w:r>
      <w:ins w:id="1535" w:author="Administrator" w:date="2016-01-16T12:48:39Z">
        <w:r>
          <w:rPr>
            <w:rFonts w:hint="eastAsia" w:ascii="华文楷体" w:hAnsi="华文楷体" w:eastAsia="华文楷体"/>
            <w:sz w:val="28"/>
            <w:szCs w:val="28"/>
            <w:lang w:eastAsia="zh-CN"/>
          </w:rPr>
          <w:t>。</w:t>
        </w:r>
      </w:ins>
      <w:ins w:id="1536" w:author="Administrator" w:date="2016-01-16T23:11:53Z">
        <w:r>
          <w:rPr>
            <w:rFonts w:hint="eastAsia" w:ascii="华文楷体" w:hAnsi="华文楷体" w:eastAsia="华文楷体"/>
            <w:sz w:val="28"/>
            <w:szCs w:val="28"/>
            <w:lang w:eastAsia="zh-CN"/>
          </w:rPr>
          <w:t>像这样</w:t>
        </w:r>
      </w:ins>
      <w:del w:id="1537" w:author="Administrator" w:date="2016-01-16T23:11:56Z">
        <w:r>
          <w:rPr>
            <w:rFonts w:hint="eastAsia" w:ascii="华文楷体" w:hAnsi="华文楷体" w:eastAsia="华文楷体"/>
            <w:sz w:val="28"/>
            <w:szCs w:val="28"/>
          </w:rPr>
          <w:delText>，这</w:delText>
        </w:r>
      </w:del>
      <w:del w:id="1538" w:author="Administrator" w:date="2016-01-16T23:11:57Z">
        <w:r>
          <w:rPr>
            <w:rFonts w:hint="eastAsia" w:ascii="华文楷体" w:hAnsi="华文楷体" w:eastAsia="华文楷体"/>
            <w:sz w:val="28"/>
            <w:szCs w:val="28"/>
          </w:rPr>
          <w:delText>些</w:delText>
        </w:r>
      </w:del>
      <w:r>
        <w:rPr>
          <w:rFonts w:hint="eastAsia" w:ascii="华文楷体" w:hAnsi="华文楷体" w:eastAsia="华文楷体"/>
          <w:sz w:val="28"/>
          <w:szCs w:val="28"/>
        </w:rPr>
        <w:t>讲完之后就说</w:t>
      </w:r>
      <w:ins w:id="1539" w:author="Administrator" w:date="2016-01-16T12:48:52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这一切本性实际上是依緣生的缘故</w:t>
      </w:r>
      <w:ins w:id="1540" w:author="Administrator" w:date="2016-01-16T12:48:57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实际上都是无自性</w:t>
      </w:r>
      <w:ins w:id="1541" w:author="Administrator" w:date="2016-01-16T12:49:01Z">
        <w:r>
          <w:rPr>
            <w:rFonts w:hint="eastAsia" w:ascii="华文楷体" w:hAnsi="华文楷体" w:eastAsia="华文楷体"/>
            <w:sz w:val="28"/>
            <w:szCs w:val="28"/>
            <w:lang w:eastAsia="zh-CN"/>
          </w:rPr>
          <w:t>、</w:t>
        </w:r>
      </w:ins>
      <w:r>
        <w:rPr>
          <w:rFonts w:hint="eastAsia" w:ascii="华文楷体" w:hAnsi="华文楷体" w:eastAsia="华文楷体"/>
          <w:sz w:val="28"/>
          <w:szCs w:val="28"/>
        </w:rPr>
        <w:t>都是空性的</w:t>
      </w:r>
      <w:ins w:id="1542" w:author="Administrator" w:date="2016-01-16T12:49:18Z">
        <w:r>
          <w:rPr>
            <w:rFonts w:hint="eastAsia" w:ascii="华文楷体" w:hAnsi="华文楷体" w:eastAsia="华文楷体"/>
            <w:sz w:val="28"/>
            <w:szCs w:val="28"/>
            <w:lang w:eastAsia="zh-CN"/>
          </w:rPr>
          <w:t>，</w:t>
        </w:r>
      </w:ins>
      <w:del w:id="1543" w:author="Administrator" w:date="2016-01-16T12:49:18Z">
        <w:r>
          <w:rPr>
            <w:rFonts w:hint="eastAsia" w:ascii="华文楷体" w:hAnsi="华文楷体" w:eastAsia="华文楷体"/>
            <w:sz w:val="28"/>
            <w:szCs w:val="28"/>
          </w:rPr>
          <w:delText>。</w:delText>
        </w:r>
      </w:del>
      <w:r>
        <w:rPr>
          <w:rFonts w:hint="eastAsia" w:ascii="华文楷体" w:hAnsi="华文楷体" w:eastAsia="华文楷体"/>
          <w:sz w:val="28"/>
          <w:szCs w:val="28"/>
        </w:rPr>
        <w:t>空性当中显现一切，正在显现的时候无有自性，这个方面就把这个一切的道理讲了。讲了之后就是说</w:t>
      </w:r>
      <w:del w:id="1544" w:author="Administrator" w:date="2016-01-16T12:49:40Z">
        <w:r>
          <w:rPr>
            <w:rFonts w:hint="eastAsia" w:ascii="华文楷体" w:hAnsi="华文楷体" w:eastAsia="华文楷体"/>
            <w:sz w:val="28"/>
            <w:szCs w:val="28"/>
          </w:rPr>
          <w:delText>，</w:delText>
        </w:r>
      </w:del>
      <w:r>
        <w:rPr>
          <w:rFonts w:hint="eastAsia" w:ascii="华文楷体" w:hAnsi="华文楷体" w:eastAsia="华文楷体"/>
          <w:sz w:val="28"/>
          <w:szCs w:val="28"/>
        </w:rPr>
        <w:t>给我们说，你这样轮回它轮回的因是什么，你怎么样通过遣除轮回的因获得解脱，这个解脱的状态是什么</w:t>
      </w:r>
      <w:ins w:id="1545" w:author="Administrator" w:date="2016-01-16T12:51:20Z">
        <w:r>
          <w:rPr>
            <w:rFonts w:hint="eastAsia" w:ascii="华文楷体" w:hAnsi="华文楷体" w:eastAsia="华文楷体"/>
            <w:sz w:val="28"/>
            <w:szCs w:val="28"/>
            <w:lang w:eastAsia="zh-CN"/>
          </w:rPr>
          <w:t>，</w:t>
        </w:r>
      </w:ins>
      <w:del w:id="1546" w:author="Administrator" w:date="2016-01-16T12:51:19Z">
        <w:r>
          <w:rPr>
            <w:rFonts w:hint="eastAsia" w:ascii="华文楷体" w:hAnsi="华文楷体" w:eastAsia="华文楷体"/>
            <w:sz w:val="28"/>
            <w:szCs w:val="28"/>
          </w:rPr>
          <w:delText>。</w:delText>
        </w:r>
      </w:del>
      <w:r>
        <w:rPr>
          <w:rFonts w:hint="eastAsia" w:ascii="华文楷体" w:hAnsi="华文楷体" w:eastAsia="华文楷体"/>
          <w:sz w:val="28"/>
          <w:szCs w:val="28"/>
        </w:rPr>
        <w:t>所以说佛</w:t>
      </w:r>
      <w:ins w:id="1547" w:author="Administrator" w:date="2016-01-16T23:12:37Z">
        <w:r>
          <w:rPr>
            <w:rFonts w:hint="eastAsia" w:ascii="华文楷体" w:hAnsi="华文楷体" w:eastAsia="华文楷体"/>
            <w:sz w:val="28"/>
            <w:szCs w:val="28"/>
            <w:lang w:eastAsia="zh-CN"/>
          </w:rPr>
          <w:t>陀</w:t>
        </w:r>
      </w:ins>
      <w:r>
        <w:rPr>
          <w:rFonts w:hint="eastAsia" w:ascii="华文楷体" w:hAnsi="华文楷体" w:eastAsia="华文楷体"/>
          <w:sz w:val="28"/>
          <w:szCs w:val="28"/>
        </w:rPr>
        <w:t>把这一切问题讲的清清楚楚。</w:t>
      </w:r>
    </w:p>
    <w:p>
      <w:pPr>
        <w:ind w:firstLine="570"/>
        <w:rPr>
          <w:ins w:id="1548" w:author="Administrator" w:date="2016-01-17T15:57:42Z"/>
          <w:rFonts w:hint="eastAsia" w:ascii="华文楷体" w:hAnsi="华文楷体" w:eastAsia="华文楷体"/>
          <w:sz w:val="28"/>
          <w:szCs w:val="28"/>
        </w:rPr>
      </w:pPr>
      <w:r>
        <w:rPr>
          <w:rFonts w:hint="eastAsia" w:ascii="华文楷体" w:hAnsi="华文楷体" w:eastAsia="华文楷体"/>
          <w:sz w:val="28"/>
          <w:szCs w:val="28"/>
        </w:rPr>
        <w:t>有一个智者赞叹佛陀的时候就说佛陀不单单是讲到了轮回的现象，而且讲到了轮回现象的因，这个方面是非常非常值得尊敬的。怎么样流转</w:t>
      </w:r>
      <w:ins w:id="1549" w:author="Administrator" w:date="2016-01-16T12:51:48Z">
        <w:r>
          <w:rPr>
            <w:rFonts w:hint="eastAsia" w:ascii="华文楷体" w:hAnsi="华文楷体" w:eastAsia="华文楷体"/>
            <w:sz w:val="28"/>
            <w:szCs w:val="28"/>
            <w:lang w:eastAsia="zh-CN"/>
          </w:rPr>
          <w:t>、</w:t>
        </w:r>
      </w:ins>
      <w:del w:id="1550" w:author="Administrator" w:date="2016-01-16T12:51:48Z">
        <w:r>
          <w:rPr>
            <w:rFonts w:hint="eastAsia" w:ascii="华文楷体" w:hAnsi="华文楷体" w:eastAsia="华文楷体"/>
            <w:sz w:val="28"/>
            <w:szCs w:val="28"/>
          </w:rPr>
          <w:delText>，</w:delText>
        </w:r>
      </w:del>
      <w:r>
        <w:rPr>
          <w:rFonts w:hint="eastAsia" w:ascii="华文楷体" w:hAnsi="华文楷体" w:eastAsia="华文楷体"/>
          <w:sz w:val="28"/>
          <w:szCs w:val="28"/>
        </w:rPr>
        <w:t>怎么样导致</w:t>
      </w:r>
      <w:ins w:id="1551" w:author="Administrator" w:date="2016-01-16T23:13:03Z">
        <w:r>
          <w:rPr>
            <w:rFonts w:hint="eastAsia" w:ascii="华文楷体" w:hAnsi="华文楷体" w:eastAsia="华文楷体"/>
            <w:sz w:val="28"/>
            <w:szCs w:val="28"/>
            <w:lang w:eastAsia="zh-CN"/>
          </w:rPr>
          <w:t>产生</w:t>
        </w:r>
      </w:ins>
      <w:del w:id="1552" w:author="Administrator" w:date="2016-01-16T23:13:11Z">
        <w:r>
          <w:rPr>
            <w:rFonts w:hint="eastAsia" w:ascii="华文楷体" w:hAnsi="华文楷体" w:eastAsia="华文楷体"/>
            <w:sz w:val="28"/>
            <w:szCs w:val="28"/>
          </w:rPr>
          <w:delText>轮</w:delText>
        </w:r>
      </w:del>
      <w:del w:id="1553" w:author="Administrator" w:date="2016-01-16T23:13:12Z">
        <w:r>
          <w:rPr>
            <w:rFonts w:hint="eastAsia" w:ascii="华文楷体" w:hAnsi="华文楷体" w:eastAsia="华文楷体"/>
            <w:sz w:val="28"/>
            <w:szCs w:val="28"/>
          </w:rPr>
          <w:delText>回</w:delText>
        </w:r>
      </w:del>
      <w:r>
        <w:rPr>
          <w:rFonts w:hint="eastAsia" w:ascii="华文楷体" w:hAnsi="华文楷体" w:eastAsia="华文楷体"/>
          <w:sz w:val="28"/>
          <w:szCs w:val="28"/>
        </w:rPr>
        <w:t>痛苦的因</w:t>
      </w:r>
      <w:ins w:id="1554" w:author="Administrator" w:date="2016-01-16T23:13:17Z">
        <w:r>
          <w:rPr>
            <w:rFonts w:hint="eastAsia" w:ascii="华文楷体" w:hAnsi="华文楷体" w:eastAsia="华文楷体"/>
            <w:sz w:val="28"/>
            <w:szCs w:val="28"/>
            <w:lang w:eastAsia="zh-CN"/>
          </w:rPr>
          <w:t>呢</w:t>
        </w:r>
      </w:ins>
      <w:ins w:id="1555" w:author="Administrator" w:date="2016-01-16T23:13:19Z">
        <w:r>
          <w:rPr>
            <w:rFonts w:hint="eastAsia" w:ascii="华文楷体" w:hAnsi="华文楷体" w:eastAsia="华文楷体"/>
            <w:sz w:val="28"/>
            <w:szCs w:val="28"/>
            <w:lang w:eastAsia="zh-CN"/>
          </w:rPr>
          <w:t>？</w:t>
        </w:r>
      </w:ins>
      <w:del w:id="1556" w:author="Administrator" w:date="2016-01-16T23:13:19Z">
        <w:r>
          <w:rPr>
            <w:rFonts w:hint="eastAsia" w:ascii="华文楷体" w:hAnsi="华文楷体" w:eastAsia="华文楷体"/>
            <w:sz w:val="28"/>
            <w:szCs w:val="28"/>
          </w:rPr>
          <w:delText>，</w:delText>
        </w:r>
      </w:del>
      <w:r>
        <w:rPr>
          <w:rFonts w:hint="eastAsia" w:ascii="华文楷体" w:hAnsi="华文楷体" w:eastAsia="华文楷体"/>
          <w:sz w:val="28"/>
          <w:szCs w:val="28"/>
        </w:rPr>
        <w:t>佛陀讲了</w:t>
      </w:r>
      <w:ins w:id="1557" w:author="Administrator" w:date="2016-01-16T12:51:54Z">
        <w:r>
          <w:rPr>
            <w:rFonts w:hint="eastAsia" w:ascii="华文楷体" w:hAnsi="华文楷体" w:eastAsia="华文楷体"/>
            <w:sz w:val="28"/>
            <w:szCs w:val="28"/>
            <w:lang w:eastAsia="zh-CN"/>
          </w:rPr>
          <w:t>，</w:t>
        </w:r>
      </w:ins>
      <w:del w:id="1558" w:author="Administrator" w:date="2016-01-16T12:51:54Z">
        <w:r>
          <w:rPr>
            <w:rFonts w:hint="eastAsia" w:ascii="华文楷体" w:hAnsi="华文楷体" w:eastAsia="华文楷体"/>
            <w:sz w:val="28"/>
            <w:szCs w:val="28"/>
          </w:rPr>
          <w:delText>。</w:delText>
        </w:r>
      </w:del>
      <w:r>
        <w:rPr>
          <w:rFonts w:hint="eastAsia" w:ascii="华文楷体" w:hAnsi="华文楷体" w:eastAsia="华文楷体"/>
          <w:sz w:val="28"/>
          <w:szCs w:val="28"/>
        </w:rPr>
        <w:t>就是说如果你把它的因找到了，你要断除轮回的痛苦就很简单。如果你很痛苦但是理不出头绪来，你不知道这个因到底是什么，你会去像这样</w:t>
      </w:r>
      <w:ins w:id="1559" w:author="Administrator" w:date="2016-01-16T23:14:25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乱飞乱撞，这个时候不可能去找到一个真正解决痛苦之道</w:t>
      </w:r>
      <w:ins w:id="1560" w:author="Administrator" w:date="2016-01-16T12:52:16Z">
        <w:r>
          <w:rPr>
            <w:rFonts w:hint="eastAsia" w:ascii="华文楷体" w:hAnsi="华文楷体" w:eastAsia="华文楷体"/>
            <w:sz w:val="28"/>
            <w:szCs w:val="28"/>
            <w:lang w:eastAsia="zh-CN"/>
          </w:rPr>
          <w:t>。</w:t>
        </w:r>
      </w:ins>
      <w:del w:id="1561" w:author="Administrator" w:date="2016-01-16T12:52:16Z">
        <w:r>
          <w:rPr>
            <w:rFonts w:hint="eastAsia" w:ascii="华文楷体" w:hAnsi="华文楷体" w:eastAsia="华文楷体"/>
            <w:sz w:val="28"/>
            <w:szCs w:val="28"/>
          </w:rPr>
          <w:delText>，</w:delText>
        </w:r>
      </w:del>
      <w:r>
        <w:rPr>
          <w:rFonts w:hint="eastAsia" w:ascii="华文楷体" w:hAnsi="华文楷体" w:eastAsia="华文楷体"/>
          <w:sz w:val="28"/>
          <w:szCs w:val="28"/>
        </w:rPr>
        <w:t>而佛陀很准确的认清了，一切</w:t>
      </w:r>
      <w:ins w:id="1562" w:author="Administrator" w:date="2016-01-16T23:14:33Z">
        <w:r>
          <w:rPr>
            <w:rFonts w:hint="eastAsia" w:ascii="华文楷体" w:hAnsi="华文楷体" w:eastAsia="华文楷体"/>
            <w:sz w:val="28"/>
            <w:szCs w:val="28"/>
            <w:lang w:eastAsia="zh-CN"/>
          </w:rPr>
          <w:t>的</w:t>
        </w:r>
      </w:ins>
      <w:r>
        <w:rPr>
          <w:rFonts w:hint="eastAsia" w:ascii="华文楷体" w:hAnsi="华文楷体" w:eastAsia="华文楷体"/>
          <w:sz w:val="28"/>
          <w:szCs w:val="28"/>
        </w:rPr>
        <w:t>轮回的因就来自于我执</w:t>
      </w:r>
      <w:ins w:id="1563" w:author="Administrator" w:date="2016-01-16T12:52:20Z">
        <w:r>
          <w:rPr>
            <w:rFonts w:hint="eastAsia" w:ascii="华文楷体" w:hAnsi="华文楷体" w:eastAsia="华文楷体"/>
            <w:sz w:val="28"/>
            <w:szCs w:val="28"/>
            <w:lang w:eastAsia="zh-CN"/>
          </w:rPr>
          <w:t>，</w:t>
        </w:r>
      </w:ins>
      <w:del w:id="1564" w:author="Administrator" w:date="2016-01-16T12:52:19Z">
        <w:r>
          <w:rPr>
            <w:rFonts w:hint="eastAsia" w:ascii="华文楷体" w:hAnsi="华文楷体" w:eastAsia="华文楷体"/>
            <w:sz w:val="28"/>
            <w:szCs w:val="28"/>
          </w:rPr>
          <w:delText>。</w:delText>
        </w:r>
      </w:del>
      <w:r>
        <w:rPr>
          <w:rFonts w:hint="eastAsia" w:ascii="华文楷体" w:hAnsi="华文楷体" w:eastAsia="华文楷体"/>
          <w:sz w:val="28"/>
          <w:szCs w:val="28"/>
        </w:rPr>
        <w:t>或者说一切苦谛的来源</w:t>
      </w:r>
      <w:ins w:id="1565" w:author="Administrator" w:date="2016-01-16T23:14:46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是集谛</w:t>
      </w:r>
      <w:ins w:id="1566" w:author="Administrator" w:date="2016-01-16T12:52:29Z">
        <w:r>
          <w:rPr>
            <w:rFonts w:hint="eastAsia" w:ascii="华文楷体" w:hAnsi="华文楷体" w:eastAsia="华文楷体"/>
            <w:sz w:val="28"/>
            <w:szCs w:val="28"/>
            <w:lang w:eastAsia="zh-CN"/>
          </w:rPr>
          <w:t>，</w:t>
        </w:r>
      </w:ins>
      <w:del w:id="1567" w:author="Administrator" w:date="2016-01-16T12:52:29Z">
        <w:r>
          <w:rPr>
            <w:rFonts w:hint="eastAsia" w:ascii="华文楷体" w:hAnsi="华文楷体" w:eastAsia="华文楷体"/>
            <w:sz w:val="28"/>
            <w:szCs w:val="28"/>
          </w:rPr>
          <w:delText>。</w:delText>
        </w:r>
      </w:del>
      <w:r>
        <w:rPr>
          <w:rFonts w:hint="eastAsia" w:ascii="华文楷体" w:hAnsi="华文楷体" w:eastAsia="华文楷体"/>
          <w:sz w:val="28"/>
          <w:szCs w:val="28"/>
        </w:rPr>
        <w:t>就是这样讲的</w:t>
      </w:r>
      <w:ins w:id="1568" w:author="Administrator" w:date="2016-01-16T12:52:57Z">
        <w:r>
          <w:rPr>
            <w:rFonts w:hint="eastAsia" w:ascii="华文楷体" w:hAnsi="华文楷体" w:eastAsia="华文楷体"/>
            <w:sz w:val="28"/>
            <w:szCs w:val="28"/>
            <w:lang w:eastAsia="zh-CN"/>
          </w:rPr>
          <w:t>；</w:t>
        </w:r>
      </w:ins>
      <w:del w:id="1569" w:author="Administrator" w:date="2016-01-16T12:52:57Z">
        <w:r>
          <w:rPr>
            <w:rFonts w:hint="eastAsia" w:ascii="华文楷体" w:hAnsi="华文楷体" w:eastAsia="华文楷体"/>
            <w:sz w:val="28"/>
            <w:szCs w:val="28"/>
          </w:rPr>
          <w:delText>。</w:delText>
        </w:r>
      </w:del>
      <w:r>
        <w:rPr>
          <w:rFonts w:hint="eastAsia" w:ascii="华文楷体" w:hAnsi="华文楷体" w:eastAsia="华文楷体"/>
          <w:sz w:val="28"/>
          <w:szCs w:val="28"/>
        </w:rPr>
        <w:t>然后就讲到灭谛和道谛</w:t>
      </w:r>
      <w:ins w:id="1570" w:author="Administrator" w:date="2016-01-16T12:53:07Z">
        <w:r>
          <w:rPr>
            <w:rFonts w:hint="eastAsia" w:ascii="华文楷体" w:hAnsi="华文楷体" w:eastAsia="华文楷体"/>
            <w:sz w:val="28"/>
            <w:szCs w:val="28"/>
            <w:lang w:eastAsia="zh-CN"/>
          </w:rPr>
          <w:t>，</w:t>
        </w:r>
      </w:ins>
      <w:del w:id="1571" w:author="Administrator" w:date="2016-01-16T12:53:04Z">
        <w:r>
          <w:rPr>
            <w:rFonts w:hint="eastAsia" w:ascii="华文楷体" w:hAnsi="华文楷体" w:eastAsia="华文楷体"/>
            <w:sz w:val="28"/>
            <w:szCs w:val="28"/>
          </w:rPr>
          <w:delText>。</w:delText>
        </w:r>
      </w:del>
      <w:r>
        <w:rPr>
          <w:rFonts w:hint="eastAsia" w:ascii="华文楷体" w:hAnsi="华文楷体" w:eastAsia="华文楷体"/>
          <w:sz w:val="28"/>
          <w:szCs w:val="28"/>
        </w:rPr>
        <w:t>讲到</w:t>
      </w:r>
      <w:ins w:id="1572" w:author="Administrator" w:date="2016-01-16T23:13:47Z">
        <w:r>
          <w:rPr>
            <w:rFonts w:hint="eastAsia" w:ascii="华文楷体" w:hAnsi="华文楷体" w:eastAsia="华文楷体"/>
            <w:sz w:val="28"/>
            <w:szCs w:val="28"/>
            <w:lang w:eastAsia="zh-CN"/>
          </w:rPr>
          <w:t>了</w:t>
        </w:r>
      </w:ins>
      <w:r>
        <w:rPr>
          <w:rFonts w:hint="eastAsia" w:ascii="华文楷体" w:hAnsi="华文楷体" w:eastAsia="华文楷体"/>
          <w:sz w:val="28"/>
          <w:szCs w:val="28"/>
        </w:rPr>
        <w:t>最终可以解脱，然后</w:t>
      </w:r>
      <w:ins w:id="1573" w:author="Administrator" w:date="2016-01-16T23:14:58Z">
        <w:r>
          <w:rPr>
            <w:rFonts w:hint="eastAsia" w:ascii="华文楷体" w:hAnsi="华文楷体" w:eastAsia="华文楷体"/>
            <w:sz w:val="28"/>
            <w:szCs w:val="28"/>
            <w:lang w:eastAsia="zh-CN"/>
          </w:rPr>
          <w:t>也是</w:t>
        </w:r>
      </w:ins>
      <w:del w:id="1574" w:author="Administrator" w:date="2016-01-16T23:15:00Z">
        <w:r>
          <w:rPr>
            <w:rFonts w:hint="eastAsia" w:ascii="华文楷体" w:hAnsi="华文楷体" w:eastAsia="华文楷体"/>
            <w:sz w:val="28"/>
            <w:szCs w:val="28"/>
          </w:rPr>
          <w:delText>为</w:delText>
        </w:r>
      </w:del>
      <w:r>
        <w:rPr>
          <w:rFonts w:hint="eastAsia" w:ascii="华文楷体" w:hAnsi="华文楷体" w:eastAsia="华文楷体"/>
          <w:sz w:val="28"/>
          <w:szCs w:val="28"/>
        </w:rPr>
        <w:t>帮助我们大众宣讲了解脱的道</w:t>
      </w:r>
      <w:ins w:id="1575" w:author="Administrator" w:date="2016-01-16T23:13:56Z">
        <w:r>
          <w:rPr>
            <w:rFonts w:hint="eastAsia" w:ascii="华文楷体" w:hAnsi="华文楷体" w:eastAsia="华文楷体"/>
            <w:sz w:val="28"/>
            <w:szCs w:val="28"/>
            <w:lang w:eastAsia="zh-CN"/>
          </w:rPr>
          <w:t>，</w:t>
        </w:r>
      </w:ins>
      <w:ins w:id="1576" w:author="Administrator" w:date="2016-01-16T23:14:03Z">
        <w:r>
          <w:rPr>
            <w:rFonts w:hint="eastAsia" w:ascii="华文楷体" w:hAnsi="华文楷体" w:eastAsia="华文楷体"/>
            <w:sz w:val="28"/>
            <w:szCs w:val="28"/>
            <w:lang w:eastAsia="zh-CN"/>
          </w:rPr>
          <w:t>又讲了</w:t>
        </w:r>
      </w:ins>
      <w:ins w:id="1577" w:author="Administrator" w:date="2016-01-16T23:14:06Z">
        <w:r>
          <w:rPr>
            <w:rFonts w:hint="eastAsia" w:ascii="华文楷体" w:hAnsi="华文楷体" w:eastAsia="华文楷体"/>
            <w:sz w:val="28"/>
            <w:szCs w:val="28"/>
            <w:lang w:eastAsia="zh-CN"/>
          </w:rPr>
          <w:t>道</w:t>
        </w:r>
      </w:ins>
      <w:r>
        <w:rPr>
          <w:rFonts w:hint="eastAsia" w:ascii="华文楷体" w:hAnsi="华文楷体" w:eastAsia="华文楷体"/>
          <w:sz w:val="28"/>
          <w:szCs w:val="28"/>
        </w:rPr>
        <w:t>谛。如果说有这个解脱的境界但是我们都达不到，那这个有什么用呢？所以佛陀讲了可以</w:t>
      </w:r>
      <w:ins w:id="1578" w:author="Administrator" w:date="2016-01-16T12:53:49Z">
        <w:r>
          <w:rPr>
            <w:rFonts w:hint="eastAsia" w:ascii="华文楷体" w:hAnsi="华文楷体" w:eastAsia="华文楷体"/>
            <w:sz w:val="28"/>
            <w:szCs w:val="28"/>
            <w:lang w:eastAsia="zh-CN"/>
          </w:rPr>
          <w:t>息</w:t>
        </w:r>
      </w:ins>
      <w:del w:id="1579" w:author="Administrator" w:date="2016-01-16T12:53:41Z">
        <w:r>
          <w:rPr>
            <w:rFonts w:hint="eastAsia" w:ascii="华文楷体" w:hAnsi="华文楷体" w:eastAsia="华文楷体"/>
            <w:sz w:val="28"/>
            <w:szCs w:val="28"/>
          </w:rPr>
          <w:delText>熄</w:delText>
        </w:r>
      </w:del>
      <w:r>
        <w:rPr>
          <w:rFonts w:hint="eastAsia" w:ascii="华文楷体" w:hAnsi="华文楷体" w:eastAsia="华文楷体"/>
          <w:sz w:val="28"/>
          <w:szCs w:val="28"/>
        </w:rPr>
        <w:t>灭一切的苦集</w:t>
      </w:r>
      <w:ins w:id="1580" w:author="Administrator" w:date="2016-01-16T23:15:28Z">
        <w:r>
          <w:rPr>
            <w:rFonts w:hint="eastAsia" w:ascii="华文楷体" w:hAnsi="华文楷体" w:eastAsia="华文楷体"/>
            <w:sz w:val="28"/>
            <w:szCs w:val="28"/>
            <w:lang w:eastAsia="zh-CN"/>
          </w:rPr>
          <w:t>，</w:t>
        </w:r>
      </w:ins>
      <w:ins w:id="1581" w:author="Administrator" w:date="2016-01-16T23:15:30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获得涅槃，而佛陀也是讲到了</w:t>
      </w:r>
      <w:ins w:id="1582" w:author="Administrator" w:date="2016-01-17T15:55:20Z">
        <w:r>
          <w:rPr>
            <w:rFonts w:hint="eastAsia" w:ascii="华文楷体" w:hAnsi="华文楷体" w:eastAsia="华文楷体"/>
            <w:sz w:val="28"/>
            <w:szCs w:val="28"/>
            <w:lang w:eastAsia="zh-CN"/>
          </w:rPr>
          <w:t>，</w:t>
        </w:r>
      </w:ins>
      <w:del w:id="1583" w:author="Administrator" w:date="2016-01-16T12:54:19Z">
        <w:r>
          <w:rPr>
            <w:rFonts w:hint="eastAsia" w:ascii="华文楷体" w:hAnsi="华文楷体" w:eastAsia="华文楷体"/>
            <w:sz w:val="28"/>
            <w:szCs w:val="28"/>
          </w:rPr>
          <w:delText>，</w:delText>
        </w:r>
      </w:del>
      <w:r>
        <w:rPr>
          <w:rFonts w:hint="eastAsia" w:ascii="华文楷体" w:hAnsi="华文楷体" w:eastAsia="华文楷体"/>
          <w:sz w:val="28"/>
          <w:szCs w:val="28"/>
        </w:rPr>
        <w:t>你这样修持可以获得涅槃，讲了道谛</w:t>
      </w:r>
      <w:ins w:id="1584" w:author="Administrator" w:date="2016-01-16T23:16:00Z">
        <w:r>
          <w:rPr>
            <w:rFonts w:hint="eastAsia" w:ascii="华文楷体" w:hAnsi="华文楷体" w:eastAsia="华文楷体"/>
            <w:sz w:val="28"/>
            <w:szCs w:val="28"/>
            <w:lang w:eastAsia="zh-CN"/>
          </w:rPr>
          <w:t>了</w:t>
        </w:r>
      </w:ins>
      <w:r>
        <w:rPr>
          <w:rFonts w:hint="eastAsia" w:ascii="华文楷体" w:hAnsi="华文楷体" w:eastAsia="华文楷体"/>
          <w:sz w:val="28"/>
          <w:szCs w:val="28"/>
        </w:rPr>
        <w:t>。</w:t>
      </w:r>
    </w:p>
    <w:p>
      <w:pPr>
        <w:ind w:firstLine="570"/>
        <w:rPr>
          <w:ins w:id="1585" w:author="Administrator" w:date="2016-01-16T12:56:58Z"/>
          <w:rFonts w:hint="eastAsia" w:ascii="华文楷体" w:hAnsi="华文楷体" w:eastAsia="华文楷体"/>
          <w:sz w:val="28"/>
          <w:szCs w:val="28"/>
        </w:rPr>
      </w:pPr>
      <w:r>
        <w:rPr>
          <w:rFonts w:hint="eastAsia" w:ascii="华文楷体" w:hAnsi="华文楷体" w:eastAsia="华文楷体"/>
          <w:sz w:val="28"/>
          <w:szCs w:val="28"/>
        </w:rPr>
        <w:t>所以这个方面在极度笼罩的轮回当中能够真正照见一切万法的真如，</w:t>
      </w:r>
      <w:ins w:id="1586" w:author="Administrator" w:date="2016-01-16T23:16:11Z">
        <w:r>
          <w:rPr>
            <w:rFonts w:hint="eastAsia" w:ascii="华文楷体" w:hAnsi="华文楷体" w:eastAsia="华文楷体"/>
            <w:sz w:val="28"/>
            <w:szCs w:val="28"/>
            <w:lang w:eastAsia="zh-CN"/>
          </w:rPr>
          <w:t>这个</w:t>
        </w:r>
      </w:ins>
      <w:ins w:id="1587" w:author="Administrator" w:date="2016-01-16T23:16:14Z">
        <w:r>
          <w:rPr>
            <w:rFonts w:hint="eastAsia" w:ascii="华文楷体" w:hAnsi="华文楷体" w:eastAsia="华文楷体"/>
            <w:sz w:val="28"/>
            <w:szCs w:val="28"/>
            <w:lang w:eastAsia="zh-CN"/>
          </w:rPr>
          <w:t>是</w:t>
        </w:r>
      </w:ins>
      <w:r>
        <w:rPr>
          <w:rFonts w:hint="eastAsia" w:ascii="华文楷体" w:hAnsi="华文楷体" w:eastAsia="华文楷体"/>
          <w:sz w:val="28"/>
          <w:szCs w:val="28"/>
        </w:rPr>
        <w:t>佛陀的智慧是非常清净的</w:t>
      </w:r>
      <w:ins w:id="1588" w:author="Administrator" w:date="2016-01-16T12:55:14Z">
        <w:r>
          <w:rPr>
            <w:rFonts w:hint="eastAsia" w:ascii="华文楷体" w:hAnsi="华文楷体" w:eastAsia="华文楷体"/>
            <w:sz w:val="28"/>
            <w:szCs w:val="28"/>
            <w:lang w:eastAsia="zh-CN"/>
          </w:rPr>
          <w:t>、</w:t>
        </w:r>
      </w:ins>
      <w:del w:id="1589" w:author="Administrator" w:date="2016-01-16T12:55:14Z">
        <w:r>
          <w:rPr>
            <w:rFonts w:hint="eastAsia" w:ascii="华文楷体" w:hAnsi="华文楷体" w:eastAsia="华文楷体"/>
            <w:sz w:val="28"/>
            <w:szCs w:val="28"/>
          </w:rPr>
          <w:delText>，</w:delText>
        </w:r>
      </w:del>
      <w:r>
        <w:rPr>
          <w:rFonts w:hint="eastAsia" w:ascii="华文楷体" w:hAnsi="华文楷体" w:eastAsia="华文楷体"/>
          <w:sz w:val="28"/>
          <w:szCs w:val="28"/>
        </w:rPr>
        <w:t>非常 广大的。所以说这样比较之后对</w:t>
      </w:r>
      <w:ins w:id="1590" w:author="Administrator" w:date="2016-01-16T23:16:22Z">
        <w:r>
          <w:rPr>
            <w:rFonts w:hint="eastAsia" w:ascii="华文楷体" w:hAnsi="华文楷体" w:eastAsia="华文楷体"/>
            <w:sz w:val="28"/>
            <w:szCs w:val="28"/>
            <w:lang w:eastAsia="zh-CN"/>
          </w:rPr>
          <w:t>于</w:t>
        </w:r>
      </w:ins>
      <w:r>
        <w:rPr>
          <w:rFonts w:hint="eastAsia" w:ascii="华文楷体" w:hAnsi="华文楷体" w:eastAsia="华文楷体"/>
          <w:sz w:val="28"/>
          <w:szCs w:val="28"/>
        </w:rPr>
        <w:t>佛陀的智慧更加产生信</w:t>
      </w:r>
      <w:del w:id="1591" w:author="Administrator" w:date="2016-01-16T12:55:32Z">
        <w:r>
          <w:rPr>
            <w:rFonts w:hint="eastAsia" w:ascii="华文楷体" w:hAnsi="华文楷体" w:eastAsia="华文楷体"/>
            <w:sz w:val="28"/>
            <w:szCs w:val="28"/>
          </w:rPr>
          <w:delText>息</w:delText>
        </w:r>
      </w:del>
      <w:ins w:id="1592" w:author="Administrator" w:date="2016-01-16T12:55:34Z">
        <w:r>
          <w:rPr>
            <w:rFonts w:hint="eastAsia" w:ascii="华文楷体" w:hAnsi="华文楷体" w:eastAsia="华文楷体"/>
            <w:sz w:val="28"/>
            <w:szCs w:val="28"/>
            <w:lang w:eastAsia="zh-CN"/>
          </w:rPr>
          <w:t>心</w:t>
        </w:r>
      </w:ins>
      <w:r>
        <w:rPr>
          <w:rFonts w:hint="eastAsia" w:ascii="华文楷体" w:hAnsi="华文楷体" w:eastAsia="华文楷体"/>
          <w:sz w:val="28"/>
          <w:szCs w:val="28"/>
        </w:rPr>
        <w:t>。</w:t>
      </w:r>
    </w:p>
    <w:p>
      <w:pPr>
        <w:ind w:firstLine="570"/>
        <w:rPr>
          <w:ins w:id="1593" w:author="Administrator" w:date="2016-01-16T12:57:01Z"/>
          <w:rFonts w:hint="eastAsia" w:ascii="黑体" w:hAnsi="黑体" w:eastAsia="黑体" w:cs="黑体"/>
          <w:sz w:val="28"/>
          <w:szCs w:val="28"/>
          <w:rPrChange w:id="1594" w:author="Administrator" w:date="2016-01-16T12:57:05Z">
            <w:rPr>
              <w:ins w:id="1595" w:author="Administrator" w:date="2016-01-16T12:57:01Z"/>
              <w:rFonts w:hint="eastAsia" w:ascii="华文楷体" w:hAnsi="华文楷体" w:eastAsia="华文楷体"/>
              <w:sz w:val="28"/>
              <w:szCs w:val="28"/>
            </w:rPr>
          </w:rPrChange>
        </w:rPr>
      </w:pPr>
      <w:r>
        <w:rPr>
          <w:rFonts w:hint="eastAsia" w:ascii="黑体" w:hAnsi="黑体" w:eastAsia="黑体" w:cs="黑体"/>
          <w:sz w:val="28"/>
          <w:szCs w:val="28"/>
          <w:rPrChange w:id="1596" w:author="Administrator" w:date="2016-01-16T12:57:05Z">
            <w:rPr>
              <w:rFonts w:hint="eastAsia" w:ascii="华文楷体" w:hAnsi="华文楷体" w:eastAsia="华文楷体"/>
              <w:sz w:val="28"/>
              <w:szCs w:val="28"/>
            </w:rPr>
          </w:rPrChange>
        </w:rPr>
        <w:t>【对于人间天境为主的一切众生以其双莲足为顶饰的世间上师佛陀出有坏,有自知之明者为什么不生起以不耽著胜义的方式而实修的信心呢?理当生起。】</w:t>
      </w:r>
    </w:p>
    <w:p>
      <w:pPr>
        <w:ind w:firstLine="570"/>
        <w:rPr>
          <w:ins w:id="1597" w:author="Administrator" w:date="2016-01-16T13:01:56Z"/>
          <w:rFonts w:hint="eastAsia" w:ascii="华文楷体" w:hAnsi="华文楷体" w:eastAsia="华文楷体"/>
          <w:sz w:val="28"/>
          <w:szCs w:val="28"/>
        </w:rPr>
      </w:pPr>
      <w:r>
        <w:rPr>
          <w:rFonts w:hint="eastAsia" w:ascii="华文楷体" w:hAnsi="华文楷体" w:eastAsia="华文楷体"/>
          <w:sz w:val="28"/>
          <w:szCs w:val="28"/>
        </w:rPr>
        <w:t>那么就是说佛陀</w:t>
      </w:r>
      <w:del w:id="1598" w:author="Administrator" w:date="2016-01-16T23:17:26Z">
        <w:r>
          <w:rPr>
            <w:rFonts w:hint="eastAsia" w:ascii="华文楷体" w:hAnsi="华文楷体" w:eastAsia="华文楷体"/>
            <w:sz w:val="28"/>
            <w:szCs w:val="28"/>
          </w:rPr>
          <w:delText>就</w:delText>
        </w:r>
      </w:del>
      <w:r>
        <w:rPr>
          <w:rFonts w:hint="eastAsia" w:ascii="华文楷体" w:hAnsi="华文楷体" w:eastAsia="华文楷体"/>
          <w:sz w:val="28"/>
          <w:szCs w:val="28"/>
        </w:rPr>
        <w:t>是一切三界的</w:t>
      </w:r>
      <w:ins w:id="1599" w:author="Administrator" w:date="2016-01-16T23:17:30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导师，三界的导师</w:t>
      </w:r>
      <w:del w:id="1600" w:author="Administrator" w:date="2016-01-16T23:16:52Z">
        <w:r>
          <w:rPr>
            <w:rFonts w:hint="eastAsia" w:ascii="华文楷体" w:hAnsi="华文楷体" w:eastAsia="华文楷体"/>
            <w:sz w:val="28"/>
            <w:szCs w:val="28"/>
          </w:rPr>
          <w:delText>【？</w:delText>
        </w:r>
      </w:del>
      <w:del w:id="1601" w:author="Administrator" w:date="2016-01-16T23:16:53Z">
        <w:r>
          <w:rPr>
            <w:rFonts w:hint="eastAsia" w:ascii="华文楷体" w:hAnsi="华文楷体" w:eastAsia="华文楷体"/>
            <w:sz w:val="28"/>
            <w:szCs w:val="28"/>
          </w:rPr>
          <w:delText>52:02</w:delText>
        </w:r>
      </w:del>
      <w:del w:id="1602" w:author="Administrator" w:date="2016-01-16T23:16:54Z">
        <w:r>
          <w:rPr>
            <w:rFonts w:hint="eastAsia" w:ascii="华文楷体" w:hAnsi="华文楷体" w:eastAsia="华文楷体"/>
            <w:sz w:val="28"/>
            <w:szCs w:val="28"/>
          </w:rPr>
          <w:delText>？】</w:delText>
        </w:r>
      </w:del>
      <w:ins w:id="1603" w:author="Administrator" w:date="2016-01-16T23:16:57Z">
        <w:r>
          <w:rPr>
            <w:rFonts w:hint="eastAsia" w:ascii="华文楷体" w:hAnsi="华文楷体" w:eastAsia="华文楷体"/>
            <w:sz w:val="28"/>
            <w:szCs w:val="28"/>
            <w:lang w:eastAsia="zh-CN"/>
          </w:rPr>
          <w:t>，</w:t>
        </w:r>
      </w:ins>
      <w:ins w:id="1604" w:author="Administrator" w:date="2016-01-16T23:17:15Z">
        <w:r>
          <w:rPr>
            <w:rFonts w:hint="eastAsia" w:ascii="华文楷体" w:hAnsi="华文楷体" w:eastAsia="华文楷体"/>
            <w:sz w:val="28"/>
            <w:szCs w:val="28"/>
            <w:lang w:eastAsia="zh-CN"/>
          </w:rPr>
          <w:t>此生慈父</w:t>
        </w:r>
      </w:ins>
      <w:r>
        <w:rPr>
          <w:rFonts w:hint="eastAsia" w:ascii="华文楷体" w:hAnsi="华文楷体" w:eastAsia="华文楷体"/>
          <w:sz w:val="28"/>
          <w:szCs w:val="28"/>
        </w:rPr>
        <w:t>，但是对于人间天境为主。为什么说此处说对于人间天境</w:t>
      </w:r>
      <w:del w:id="1605" w:author="Administrator" w:date="2016-01-16T23:18:53Z">
        <w:r>
          <w:rPr>
            <w:rFonts w:hint="eastAsia" w:ascii="华文楷体" w:hAnsi="华文楷体" w:eastAsia="华文楷体"/>
            <w:sz w:val="28"/>
            <w:szCs w:val="28"/>
          </w:rPr>
          <w:delText>的众</w:delText>
        </w:r>
      </w:del>
      <w:del w:id="1606" w:author="Administrator" w:date="2016-01-16T23:18:54Z">
        <w:r>
          <w:rPr>
            <w:rFonts w:hint="eastAsia" w:ascii="华文楷体" w:hAnsi="华文楷体" w:eastAsia="华文楷体"/>
            <w:sz w:val="28"/>
            <w:szCs w:val="28"/>
          </w:rPr>
          <w:delText>生</w:delText>
        </w:r>
      </w:del>
      <w:ins w:id="1607" w:author="Administrator" w:date="2016-01-16T23:18:57Z">
        <w:r>
          <w:rPr>
            <w:rFonts w:hint="eastAsia" w:ascii="华文楷体" w:hAnsi="华文楷体" w:eastAsia="华文楷体"/>
            <w:sz w:val="28"/>
            <w:szCs w:val="28"/>
            <w:lang w:eastAsia="zh-CN"/>
          </w:rPr>
          <w:t>为主</w:t>
        </w:r>
      </w:ins>
      <w:r>
        <w:rPr>
          <w:rFonts w:hint="eastAsia" w:ascii="华文楷体" w:hAnsi="华文楷体" w:eastAsia="华文楷体"/>
          <w:sz w:val="28"/>
          <w:szCs w:val="28"/>
        </w:rPr>
        <w:t>呢？因为人间天境的众生比较容易被调化。佛陀出世所调化的众生</w:t>
      </w:r>
      <w:ins w:id="1608" w:author="Administrator" w:date="2016-01-16T23:18:31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主要也是以人间的众生和天人为主的，所以此处也是说了人间天境为主的</w:t>
      </w:r>
      <w:ins w:id="1609" w:author="Administrator" w:date="2016-01-16T23:19:13Z">
        <w:r>
          <w:rPr>
            <w:rFonts w:hint="eastAsia" w:ascii="华文楷体" w:hAnsi="华文楷体" w:eastAsia="华文楷体"/>
            <w:sz w:val="28"/>
            <w:szCs w:val="28"/>
            <w:lang w:eastAsia="zh-CN"/>
          </w:rPr>
          <w:t>一</w:t>
        </w:r>
      </w:ins>
      <w:ins w:id="1610" w:author="Administrator" w:date="2016-01-16T23:19:16Z">
        <w:r>
          <w:rPr>
            <w:rFonts w:hint="eastAsia" w:ascii="华文楷体" w:hAnsi="华文楷体" w:eastAsia="华文楷体"/>
            <w:sz w:val="28"/>
            <w:szCs w:val="28"/>
            <w:lang w:eastAsia="zh-CN"/>
          </w:rPr>
          <w:t>切</w:t>
        </w:r>
      </w:ins>
      <w:r>
        <w:rPr>
          <w:rFonts w:hint="eastAsia" w:ascii="华文楷体" w:hAnsi="华文楷体" w:eastAsia="华文楷体"/>
          <w:sz w:val="28"/>
          <w:szCs w:val="28"/>
        </w:rPr>
        <w:t>众生。以其，这个其就是佛陀</w:t>
      </w:r>
      <w:ins w:id="1611" w:author="Administrator" w:date="2016-01-16T12:58:36Z">
        <w:r>
          <w:rPr>
            <w:rFonts w:hint="eastAsia" w:ascii="华文楷体" w:hAnsi="华文楷体" w:eastAsia="华文楷体"/>
            <w:sz w:val="28"/>
            <w:szCs w:val="28"/>
            <w:lang w:eastAsia="zh-CN"/>
          </w:rPr>
          <w:t>；</w:t>
        </w:r>
      </w:ins>
      <w:del w:id="1612" w:author="Administrator" w:date="2016-01-16T12:58:36Z">
        <w:r>
          <w:rPr>
            <w:rFonts w:hint="eastAsia" w:ascii="华文楷体" w:hAnsi="华文楷体" w:eastAsia="华文楷体"/>
            <w:sz w:val="28"/>
            <w:szCs w:val="28"/>
          </w:rPr>
          <w:delText>。</w:delText>
        </w:r>
      </w:del>
      <w:r>
        <w:rPr>
          <w:rFonts w:hint="eastAsia" w:ascii="华文楷体" w:hAnsi="华文楷体" w:eastAsia="华文楷体"/>
          <w:sz w:val="28"/>
          <w:szCs w:val="28"/>
        </w:rPr>
        <w:t>以佛陀的双足为顶饰</w:t>
      </w:r>
      <w:ins w:id="1613" w:author="Administrator" w:date="2016-01-16T12:58:46Z">
        <w:r>
          <w:rPr>
            <w:rFonts w:hint="eastAsia" w:ascii="华文楷体" w:hAnsi="华文楷体" w:eastAsia="华文楷体"/>
            <w:sz w:val="28"/>
            <w:szCs w:val="28"/>
            <w:lang w:eastAsia="zh-CN"/>
          </w:rPr>
          <w:t>，</w:t>
        </w:r>
      </w:ins>
      <w:del w:id="1614" w:author="Administrator" w:date="2016-01-16T12:58:46Z">
        <w:r>
          <w:rPr>
            <w:rFonts w:hint="eastAsia" w:ascii="华文楷体" w:hAnsi="华文楷体" w:eastAsia="华文楷体"/>
            <w:sz w:val="28"/>
            <w:szCs w:val="28"/>
          </w:rPr>
          <w:delText>。</w:delText>
        </w:r>
      </w:del>
      <w:r>
        <w:rPr>
          <w:rFonts w:hint="eastAsia" w:ascii="华文楷体" w:hAnsi="华文楷体" w:eastAsia="华文楷体"/>
          <w:sz w:val="28"/>
          <w:szCs w:val="28"/>
        </w:rPr>
        <w:t>莲足的莲字就是清净的意思</w:t>
      </w:r>
      <w:ins w:id="1615" w:author="Administrator" w:date="2016-01-16T12:59:20Z">
        <w:r>
          <w:rPr>
            <w:rFonts w:hint="eastAsia" w:ascii="华文楷体" w:hAnsi="华文楷体" w:eastAsia="华文楷体"/>
            <w:sz w:val="28"/>
            <w:szCs w:val="28"/>
            <w:lang w:eastAsia="zh-CN"/>
          </w:rPr>
          <w:t>。</w:t>
        </w:r>
      </w:ins>
      <w:del w:id="1616" w:author="Administrator" w:date="2016-01-16T12:59:19Z">
        <w:r>
          <w:rPr>
            <w:rFonts w:hint="eastAsia" w:ascii="华文楷体" w:hAnsi="华文楷体" w:eastAsia="华文楷体"/>
            <w:sz w:val="28"/>
            <w:szCs w:val="28"/>
          </w:rPr>
          <w:delText>，</w:delText>
        </w:r>
      </w:del>
      <w:r>
        <w:rPr>
          <w:rFonts w:hint="eastAsia" w:ascii="华文楷体" w:hAnsi="华文楷体" w:eastAsia="华文楷体"/>
          <w:sz w:val="28"/>
          <w:szCs w:val="28"/>
        </w:rPr>
        <w:t>我们知道莲花就是清净的意思</w:t>
      </w:r>
      <w:del w:id="1617" w:author="Administrator" w:date="2016-01-16T12:59:23Z">
        <w:r>
          <w:rPr>
            <w:rFonts w:hint="eastAsia" w:ascii="华文楷体" w:hAnsi="华文楷体" w:eastAsia="华文楷体"/>
            <w:sz w:val="28"/>
            <w:szCs w:val="28"/>
          </w:rPr>
          <w:delText>。</w:delText>
        </w:r>
      </w:del>
      <w:ins w:id="1618" w:author="Administrator" w:date="2016-01-16T12:59:24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所以说佛陀的双足</w:t>
      </w:r>
      <w:del w:id="1619" w:author="Administrator" w:date="2016-01-16T12:59:32Z">
        <w:r>
          <w:rPr>
            <w:rFonts w:hint="eastAsia" w:ascii="华文楷体" w:hAnsi="华文楷体" w:eastAsia="华文楷体"/>
            <w:sz w:val="28"/>
            <w:szCs w:val="28"/>
          </w:rPr>
          <w:delText>，</w:delText>
        </w:r>
      </w:del>
      <w:r>
        <w:rPr>
          <w:rFonts w:hint="eastAsia" w:ascii="华文楷体" w:hAnsi="华文楷体" w:eastAsia="华文楷体"/>
          <w:sz w:val="28"/>
          <w:szCs w:val="28"/>
        </w:rPr>
        <w:t>这个地方莲足的意思就是很清净，非常清净的。所以说以佛陀</w:t>
      </w:r>
      <w:ins w:id="1620" w:author="Administrator" w:date="2016-01-16T23:19:49Z">
        <w:r>
          <w:rPr>
            <w:rFonts w:hint="eastAsia" w:ascii="华文楷体" w:hAnsi="华文楷体" w:eastAsia="华文楷体"/>
            <w:sz w:val="28"/>
            <w:szCs w:val="28"/>
            <w:lang w:eastAsia="zh-CN"/>
          </w:rPr>
          <w:t>的</w:t>
        </w:r>
      </w:ins>
      <w:r>
        <w:rPr>
          <w:rFonts w:hint="eastAsia" w:ascii="华文楷体" w:hAnsi="华文楷体" w:eastAsia="华文楷体"/>
          <w:sz w:val="28"/>
          <w:szCs w:val="28"/>
        </w:rPr>
        <w:t>清净的双足作为他们的顶饰的</w:t>
      </w:r>
      <w:ins w:id="1621" w:author="Administrator" w:date="2016-01-17T15:59:00Z">
        <w:r>
          <w:rPr>
            <w:rFonts w:hint="eastAsia" w:ascii="华文楷体" w:hAnsi="华文楷体" w:eastAsia="华文楷体"/>
            <w:sz w:val="28"/>
            <w:szCs w:val="28"/>
            <w:lang w:eastAsia="zh-CN"/>
          </w:rPr>
          <w:t>这</w:t>
        </w:r>
      </w:ins>
      <w:r>
        <w:rPr>
          <w:rFonts w:hint="eastAsia" w:ascii="华文楷体" w:hAnsi="华文楷体" w:eastAsia="华文楷体"/>
          <w:sz w:val="28"/>
          <w:szCs w:val="28"/>
        </w:rPr>
        <w:t>一个世间上师</w:t>
      </w:r>
      <w:ins w:id="1622" w:author="Administrator" w:date="2016-01-16T12:59:52Z">
        <w:r>
          <w:rPr>
            <w:rFonts w:hint="eastAsia" w:ascii="华文楷体" w:hAnsi="华文楷体" w:eastAsia="华文楷体"/>
            <w:sz w:val="28"/>
            <w:szCs w:val="28"/>
            <w:lang w:eastAsia="zh-CN"/>
          </w:rPr>
          <w:t>、</w:t>
        </w:r>
      </w:ins>
      <w:del w:id="1623" w:author="Administrator" w:date="2016-01-16T12:59:52Z">
        <w:r>
          <w:rPr>
            <w:rFonts w:hint="eastAsia" w:ascii="华文楷体" w:hAnsi="华文楷体" w:eastAsia="华文楷体"/>
            <w:sz w:val="28"/>
            <w:szCs w:val="28"/>
          </w:rPr>
          <w:delText>，</w:delText>
        </w:r>
      </w:del>
      <w:r>
        <w:rPr>
          <w:rFonts w:hint="eastAsia" w:ascii="华文楷体" w:hAnsi="华文楷体" w:eastAsia="华文楷体"/>
          <w:sz w:val="28"/>
          <w:szCs w:val="28"/>
        </w:rPr>
        <w:t>佛陀出有坏</w:t>
      </w:r>
      <w:ins w:id="1624" w:author="Administrator" w:date="2016-01-16T13:00:00Z">
        <w:r>
          <w:rPr>
            <w:rFonts w:hint="eastAsia" w:ascii="华文楷体" w:hAnsi="华文楷体" w:eastAsia="华文楷体"/>
            <w:sz w:val="28"/>
            <w:szCs w:val="28"/>
            <w:lang w:eastAsia="zh-CN"/>
          </w:rPr>
          <w:t>，</w:t>
        </w:r>
      </w:ins>
      <w:del w:id="1625" w:author="Administrator" w:date="2016-01-16T13:00:00Z">
        <w:r>
          <w:rPr>
            <w:rFonts w:hint="eastAsia" w:ascii="华文楷体" w:hAnsi="华文楷体" w:eastAsia="华文楷体"/>
            <w:sz w:val="28"/>
            <w:szCs w:val="28"/>
          </w:rPr>
          <w:delText>。</w:delText>
        </w:r>
      </w:del>
      <w:r>
        <w:rPr>
          <w:rFonts w:hint="eastAsia" w:ascii="华文楷体" w:hAnsi="华文楷体" w:eastAsia="华文楷体"/>
          <w:sz w:val="28"/>
          <w:szCs w:val="28"/>
        </w:rPr>
        <w:t>那么有自知之明者应该以不耽著胜义的方式而实修的信心</w:t>
      </w:r>
      <w:ins w:id="1626" w:author="Administrator" w:date="2016-01-16T13:00:30Z">
        <w:r>
          <w:rPr>
            <w:rFonts w:hint="eastAsia" w:ascii="华文楷体" w:hAnsi="华文楷体" w:eastAsia="华文楷体"/>
            <w:sz w:val="28"/>
            <w:szCs w:val="28"/>
            <w:lang w:eastAsia="zh-CN"/>
          </w:rPr>
          <w:t>。</w:t>
        </w:r>
      </w:ins>
      <w:del w:id="1627" w:author="Administrator" w:date="2016-01-16T13:00:30Z">
        <w:r>
          <w:rPr>
            <w:rFonts w:hint="eastAsia" w:ascii="华文楷体" w:hAnsi="华文楷体" w:eastAsia="华文楷体"/>
            <w:sz w:val="28"/>
            <w:szCs w:val="28"/>
          </w:rPr>
          <w:delText>，</w:delText>
        </w:r>
      </w:del>
      <w:r>
        <w:rPr>
          <w:rFonts w:hint="eastAsia" w:ascii="华文楷体" w:hAnsi="华文楷体" w:eastAsia="华文楷体"/>
          <w:sz w:val="28"/>
          <w:szCs w:val="28"/>
        </w:rPr>
        <w:t>以不耽著胜义的方式而实修的信心上师解释说，在胜义当中一切都是无所緣的</w:t>
      </w:r>
      <w:ins w:id="1628" w:author="Administrator" w:date="2016-01-16T13:01:39Z">
        <w:r>
          <w:rPr>
            <w:rFonts w:hint="eastAsia" w:ascii="华文楷体" w:hAnsi="华文楷体" w:eastAsia="华文楷体"/>
            <w:sz w:val="28"/>
            <w:szCs w:val="28"/>
            <w:lang w:eastAsia="zh-CN"/>
          </w:rPr>
          <w:t>，</w:t>
        </w:r>
      </w:ins>
      <w:del w:id="1629" w:author="Administrator" w:date="2016-01-16T13:01:36Z">
        <w:r>
          <w:rPr>
            <w:rFonts w:hint="eastAsia" w:ascii="华文楷体" w:hAnsi="华文楷体" w:eastAsia="华文楷体"/>
            <w:sz w:val="28"/>
            <w:szCs w:val="28"/>
          </w:rPr>
          <w:delText>。</w:delText>
        </w:r>
      </w:del>
      <w:r>
        <w:rPr>
          <w:rFonts w:hint="eastAsia" w:ascii="华文楷体" w:hAnsi="华文楷体" w:eastAsia="华文楷体"/>
          <w:sz w:val="28"/>
          <w:szCs w:val="28"/>
        </w:rPr>
        <w:t>但是在世俗谛当中，他可以对佛陀产生一个真实的信心，然后通过这方面祈祷</w:t>
      </w:r>
      <w:ins w:id="1630" w:author="Administrator" w:date="2016-01-16T13:01:45Z">
        <w:r>
          <w:rPr>
            <w:rFonts w:hint="eastAsia" w:ascii="华文楷体" w:hAnsi="华文楷体" w:eastAsia="华文楷体"/>
            <w:sz w:val="28"/>
            <w:szCs w:val="28"/>
            <w:lang w:eastAsia="zh-CN"/>
          </w:rPr>
          <w:t>，</w:t>
        </w:r>
      </w:ins>
      <w:del w:id="1631" w:author="Administrator" w:date="2016-01-16T13:01:44Z">
        <w:r>
          <w:rPr>
            <w:rFonts w:hint="eastAsia" w:ascii="华文楷体" w:hAnsi="华文楷体" w:eastAsia="华文楷体"/>
            <w:sz w:val="28"/>
            <w:szCs w:val="28"/>
          </w:rPr>
          <w:delText>。</w:delText>
        </w:r>
      </w:del>
      <w:r>
        <w:rPr>
          <w:rFonts w:hint="eastAsia" w:ascii="华文楷体" w:hAnsi="华文楷体" w:eastAsia="华文楷体"/>
          <w:sz w:val="28"/>
          <w:szCs w:val="28"/>
        </w:rPr>
        <w:t>理当生起来，</w:t>
      </w:r>
      <w:ins w:id="1632" w:author="Administrator" w:date="2016-01-16T23:20:59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应该好好的对于自己的本师产生这样的信心。</w:t>
      </w:r>
    </w:p>
    <w:p>
      <w:pPr>
        <w:ind w:firstLine="570"/>
        <w:rPr>
          <w:rFonts w:ascii="华文楷体" w:hAnsi="华文楷体" w:eastAsia="华文楷体"/>
          <w:sz w:val="28"/>
          <w:szCs w:val="28"/>
        </w:rPr>
      </w:pPr>
      <w:r>
        <w:rPr>
          <w:rFonts w:hint="eastAsia" w:ascii="华文楷体" w:hAnsi="华文楷体" w:eastAsia="华文楷体"/>
          <w:sz w:val="28"/>
          <w:szCs w:val="28"/>
        </w:rPr>
        <w:t>现在我们都说是佛弟子，</w:t>
      </w:r>
      <w:ins w:id="1633" w:author="Administrator" w:date="2016-01-16T23:23:36Z">
        <w:r>
          <w:rPr>
            <w:rFonts w:hint="eastAsia" w:ascii="华文楷体" w:hAnsi="华文楷体" w:eastAsia="华文楷体"/>
            <w:sz w:val="28"/>
            <w:szCs w:val="28"/>
          </w:rPr>
          <w:t>都是佛弟子</w:t>
        </w:r>
      </w:ins>
      <w:ins w:id="1634" w:author="Administrator" w:date="2016-01-16T23:23:41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但是我们说</w:t>
      </w:r>
      <w:del w:id="1635" w:author="Administrator" w:date="2016-01-16T13:02:01Z">
        <w:r>
          <w:rPr>
            <w:rFonts w:hint="eastAsia" w:ascii="华文楷体" w:hAnsi="华文楷体" w:eastAsia="华文楷体"/>
            <w:sz w:val="28"/>
            <w:szCs w:val="28"/>
          </w:rPr>
          <w:delText>，</w:delText>
        </w:r>
      </w:del>
      <w:r>
        <w:rPr>
          <w:rFonts w:hint="eastAsia" w:ascii="华文楷体" w:hAnsi="华文楷体" w:eastAsia="华文楷体"/>
          <w:sz w:val="28"/>
          <w:szCs w:val="28"/>
        </w:rPr>
        <w:t>既然你是佛弟子，你的上师</w:t>
      </w:r>
      <w:del w:id="1636" w:author="Administrator" w:date="2016-01-16T13:02:07Z">
        <w:r>
          <w:rPr>
            <w:rFonts w:hint="eastAsia" w:ascii="华文楷体" w:hAnsi="华文楷体" w:eastAsia="华文楷体"/>
            <w:sz w:val="28"/>
            <w:szCs w:val="28"/>
          </w:rPr>
          <w:delText>，</w:delText>
        </w:r>
      </w:del>
      <w:r>
        <w:rPr>
          <w:rFonts w:hint="eastAsia" w:ascii="华文楷体" w:hAnsi="华文楷体" w:eastAsia="华文楷体"/>
          <w:sz w:val="28"/>
          <w:szCs w:val="28"/>
        </w:rPr>
        <w:t>你的本师说了什么？他最主要的观点是什么？我们说最主要的观点反正讲了一些吧</w:t>
      </w:r>
      <w:ins w:id="1637" w:author="Administrator" w:date="2016-01-16T13:02:17Z">
        <w:r>
          <w:rPr>
            <w:rFonts w:hint="eastAsia" w:ascii="华文楷体" w:hAnsi="华文楷体" w:eastAsia="华文楷体"/>
            <w:sz w:val="28"/>
            <w:szCs w:val="28"/>
            <w:lang w:eastAsia="zh-CN"/>
          </w:rPr>
          <w:t>，</w:t>
        </w:r>
      </w:ins>
      <w:del w:id="1638" w:author="Administrator" w:date="2016-01-16T13:02:16Z">
        <w:r>
          <w:rPr>
            <w:rFonts w:hint="eastAsia" w:ascii="华文楷体" w:hAnsi="华文楷体" w:eastAsia="华文楷体"/>
            <w:sz w:val="28"/>
            <w:szCs w:val="28"/>
          </w:rPr>
          <w:delText>？</w:delText>
        </w:r>
      </w:del>
      <w:r>
        <w:rPr>
          <w:rFonts w:hint="eastAsia" w:ascii="华文楷体" w:hAnsi="华文楷体" w:eastAsia="华文楷体"/>
          <w:sz w:val="28"/>
          <w:szCs w:val="28"/>
        </w:rPr>
        <w:t>具体的我也记不清楚了。这样不行</w:t>
      </w:r>
      <w:ins w:id="1639" w:author="Administrator" w:date="2016-01-16T23:21:19Z">
        <w:r>
          <w:rPr>
            <w:rFonts w:hint="eastAsia" w:ascii="华文楷体" w:hAnsi="华文楷体" w:eastAsia="华文楷体"/>
            <w:sz w:val="28"/>
            <w:szCs w:val="28"/>
            <w:lang w:eastAsia="zh-CN"/>
          </w:rPr>
          <w:t>。</w:t>
        </w:r>
      </w:ins>
      <w:del w:id="1640" w:author="Administrator" w:date="2016-01-16T13:02:49Z">
        <w:r>
          <w:rPr>
            <w:rFonts w:hint="eastAsia" w:ascii="华文楷体" w:hAnsi="华文楷体" w:eastAsia="华文楷体"/>
            <w:sz w:val="28"/>
            <w:szCs w:val="28"/>
          </w:rPr>
          <w:delText>。</w:delText>
        </w:r>
      </w:del>
      <w:r>
        <w:rPr>
          <w:rFonts w:hint="eastAsia" w:ascii="华文楷体" w:hAnsi="华文楷体" w:eastAsia="华文楷体"/>
          <w:sz w:val="28"/>
          <w:szCs w:val="28"/>
        </w:rPr>
        <w:t>你说你是佛弟子，</w:t>
      </w:r>
      <w:ins w:id="1641" w:author="Administrator" w:date="2016-01-17T15:59:43Z">
        <w:r>
          <w:rPr>
            <w:rFonts w:hint="eastAsia" w:ascii="华文楷体" w:hAnsi="华文楷体" w:eastAsia="华文楷体"/>
            <w:sz w:val="28"/>
            <w:szCs w:val="28"/>
            <w:lang w:eastAsia="zh-CN"/>
          </w:rPr>
          <w:t>你</w:t>
        </w:r>
      </w:ins>
      <w:r>
        <w:rPr>
          <w:rFonts w:hint="eastAsia" w:ascii="华文楷体" w:hAnsi="华文楷体" w:eastAsia="华文楷体"/>
          <w:sz w:val="28"/>
          <w:szCs w:val="28"/>
        </w:rPr>
        <w:t>必须对佛陀所讲的主要的教义</w:t>
      </w:r>
      <w:ins w:id="1642" w:author="Administrator" w:date="2016-01-16T23:23:53Z">
        <w:r>
          <w:rPr>
            <w:rFonts w:hint="eastAsia" w:ascii="华文楷体" w:hAnsi="华文楷体" w:eastAsia="华文楷体"/>
            <w:sz w:val="28"/>
            <w:szCs w:val="28"/>
            <w:lang w:eastAsia="zh-CN"/>
          </w:rPr>
          <w:t>你</w:t>
        </w:r>
      </w:ins>
      <w:r>
        <w:rPr>
          <w:rFonts w:hint="eastAsia" w:ascii="华文楷体" w:hAnsi="华文楷体" w:eastAsia="华文楷体"/>
          <w:sz w:val="28"/>
          <w:szCs w:val="28"/>
        </w:rPr>
        <w:t>必须要了知。比如说别人说到底什么是佛教？实际上佛陀在经典当中</w:t>
      </w:r>
      <w:ins w:id="1643" w:author="Administrator" w:date="2016-01-16T23:24:36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把什么是佛教已经讲了，已经把这个问题讲的清清楚楚了</w:t>
      </w:r>
      <w:ins w:id="1644" w:author="Administrator" w:date="2016-01-16T13:03:02Z">
        <w:r>
          <w:rPr>
            <w:rFonts w:hint="eastAsia" w:ascii="华文楷体" w:hAnsi="华文楷体" w:eastAsia="华文楷体"/>
            <w:sz w:val="28"/>
            <w:szCs w:val="28"/>
            <w:lang w:eastAsia="zh-CN"/>
          </w:rPr>
          <w:t>，</w:t>
        </w:r>
      </w:ins>
      <w:del w:id="1645" w:author="Administrator" w:date="2016-01-16T13:03:02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del w:id="1646" w:author="Administrator" w:date="2016-01-16T13:03:05Z">
        <w:r>
          <w:rPr>
            <w:rFonts w:hint="eastAsia" w:ascii="华文楷体" w:hAnsi="华文楷体" w:eastAsia="华文楷体"/>
            <w:sz w:val="28"/>
            <w:szCs w:val="28"/>
          </w:rPr>
          <w:delText>，</w:delText>
        </w:r>
      </w:del>
      <w:r>
        <w:rPr>
          <w:rFonts w:hint="eastAsia" w:ascii="华文楷体" w:hAnsi="华文楷体" w:eastAsia="华文楷体"/>
          <w:sz w:val="28"/>
          <w:szCs w:val="28"/>
        </w:rPr>
        <w:t>佛陀</w:t>
      </w:r>
      <w:ins w:id="1647" w:author="Administrator" w:date="2016-01-16T23:24:45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讲到</w:t>
      </w:r>
      <w:ins w:id="1648" w:author="Administrator" w:date="2016-01-16T13:03:13Z">
        <w:r>
          <w:rPr>
            <w:rFonts w:hint="eastAsia" w:ascii="华文楷体" w:hAnsi="华文楷体" w:eastAsia="华文楷体"/>
            <w:sz w:val="28"/>
            <w:szCs w:val="28"/>
            <w:lang w:eastAsia="zh-CN"/>
          </w:rPr>
          <w:t>：</w:t>
        </w:r>
      </w:ins>
      <w:r>
        <w:rPr>
          <w:rFonts w:hint="eastAsia" w:ascii="华文楷体" w:hAnsi="华文楷体" w:eastAsia="华文楷体"/>
          <w:sz w:val="28"/>
          <w:szCs w:val="28"/>
        </w:rPr>
        <w:t>诸恶莫作、众善奉行、自净其意、是诸佛教。</w:t>
      </w:r>
      <w:ins w:id="1649" w:author="Administrator" w:date="2016-01-16T23:21:58Z">
        <w:r>
          <w:rPr>
            <w:rFonts w:hint="eastAsia" w:ascii="华文楷体" w:hAnsi="华文楷体" w:eastAsia="华文楷体"/>
            <w:sz w:val="28"/>
            <w:szCs w:val="28"/>
            <w:lang w:eastAsia="zh-CN"/>
          </w:rPr>
          <w:t>这个方面</w:t>
        </w:r>
      </w:ins>
      <w:ins w:id="1650" w:author="Administrator" w:date="2016-01-16T23:22:18Z">
        <w:r>
          <w:rPr>
            <w:rFonts w:hint="eastAsia" w:ascii="华文楷体" w:hAnsi="华文楷体" w:eastAsia="华文楷体"/>
            <w:sz w:val="28"/>
            <w:szCs w:val="28"/>
            <w:lang w:eastAsia="zh-CN"/>
          </w:rPr>
          <w:t>就</w:t>
        </w:r>
      </w:ins>
      <w:ins w:id="1651" w:author="Administrator" w:date="2016-01-16T23:22:19Z">
        <w:r>
          <w:rPr>
            <w:rFonts w:hint="eastAsia" w:ascii="华文楷体" w:hAnsi="华文楷体" w:eastAsia="华文楷体"/>
            <w:sz w:val="28"/>
            <w:szCs w:val="28"/>
            <w:lang w:eastAsia="zh-CN"/>
          </w:rPr>
          <w:t>说</w:t>
        </w:r>
      </w:ins>
      <w:r>
        <w:rPr>
          <w:rFonts w:hint="eastAsia" w:ascii="华文楷体" w:hAnsi="华文楷体" w:eastAsia="华文楷体"/>
          <w:sz w:val="28"/>
          <w:szCs w:val="28"/>
        </w:rPr>
        <w:t>如果我们</w:t>
      </w:r>
      <w:ins w:id="1652" w:author="Administrator" w:date="2016-01-16T23:25:13Z">
        <w:r>
          <w:rPr>
            <w:rFonts w:hint="eastAsia" w:ascii="华文楷体" w:hAnsi="华文楷体" w:eastAsia="华文楷体"/>
            <w:sz w:val="28"/>
            <w:szCs w:val="28"/>
            <w:lang w:eastAsia="zh-CN"/>
          </w:rPr>
          <w:t>是</w:t>
        </w:r>
      </w:ins>
      <w:r>
        <w:rPr>
          <w:rFonts w:hint="eastAsia" w:ascii="华文楷体" w:hAnsi="华文楷体" w:eastAsia="华文楷体"/>
          <w:sz w:val="28"/>
          <w:szCs w:val="28"/>
        </w:rPr>
        <w:t>其他都不了知</w:t>
      </w:r>
      <w:ins w:id="1653" w:author="Administrator" w:date="2016-01-16T23:22:25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，就这四个偈颂</w:t>
      </w:r>
      <w:ins w:id="1654" w:author="Administrator" w:date="2016-01-16T23:22:50Z">
        <w:r>
          <w:rPr>
            <w:rFonts w:hint="eastAsia" w:ascii="华文楷体" w:hAnsi="华文楷体" w:eastAsia="华文楷体"/>
            <w:sz w:val="28"/>
            <w:szCs w:val="28"/>
            <w:lang w:eastAsia="zh-CN"/>
          </w:rPr>
          <w:t>，</w:t>
        </w:r>
      </w:ins>
      <w:ins w:id="1655" w:author="Administrator" w:date="2016-01-16T23:27:41Z">
        <w:r>
          <w:rPr>
            <w:rFonts w:hint="eastAsia" w:ascii="华文楷体" w:hAnsi="华文楷体" w:eastAsia="华文楷体"/>
            <w:sz w:val="28"/>
            <w:szCs w:val="28"/>
            <w:lang w:eastAsia="zh-CN"/>
          </w:rPr>
          <w:t>就说</w:t>
        </w:r>
      </w:ins>
      <w:ins w:id="1656" w:author="Administrator" w:date="2016-01-16T23:22:54Z">
        <w:r>
          <w:rPr>
            <w:rFonts w:hint="eastAsia" w:ascii="华文楷体" w:hAnsi="华文楷体" w:eastAsia="华文楷体"/>
            <w:sz w:val="28"/>
            <w:szCs w:val="28"/>
            <w:lang w:eastAsia="zh-CN"/>
          </w:rPr>
          <w:t>这个好像</w:t>
        </w:r>
      </w:ins>
      <w:ins w:id="1657" w:author="Administrator" w:date="2016-01-16T23:24:59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看起来</w:t>
      </w:r>
      <w:ins w:id="1658" w:author="Administrator" w:date="2016-01-16T23:25:24Z">
        <w:r>
          <w:rPr>
            <w:rFonts w:hint="eastAsia" w:ascii="华文楷体" w:hAnsi="华文楷体" w:eastAsia="华文楷体"/>
            <w:sz w:val="28"/>
            <w:szCs w:val="28"/>
            <w:lang w:eastAsia="zh-CN"/>
          </w:rPr>
          <w:t>“</w:t>
        </w:r>
      </w:ins>
      <w:r>
        <w:rPr>
          <w:rFonts w:hint="eastAsia" w:ascii="华文楷体" w:hAnsi="华文楷体" w:eastAsia="华文楷体"/>
          <w:sz w:val="28"/>
          <w:szCs w:val="28"/>
        </w:rPr>
        <w:t>诸恶莫作</w:t>
      </w:r>
      <w:ins w:id="1659" w:author="Administrator" w:date="2016-01-16T13:03:35Z">
        <w:r>
          <w:rPr>
            <w:rFonts w:hint="eastAsia" w:ascii="华文楷体" w:hAnsi="华文楷体" w:eastAsia="华文楷体"/>
            <w:sz w:val="28"/>
            <w:szCs w:val="28"/>
            <w:lang w:eastAsia="zh-CN"/>
          </w:rPr>
          <w:t>、</w:t>
        </w:r>
      </w:ins>
      <w:del w:id="1660" w:author="Administrator" w:date="2016-01-16T13:03:35Z">
        <w:r>
          <w:rPr>
            <w:rFonts w:hint="eastAsia" w:ascii="华文楷体" w:hAnsi="华文楷体" w:eastAsia="华文楷体"/>
            <w:sz w:val="28"/>
            <w:szCs w:val="28"/>
          </w:rPr>
          <w:delText>，</w:delText>
        </w:r>
      </w:del>
      <w:r>
        <w:rPr>
          <w:rFonts w:hint="eastAsia" w:ascii="华文楷体" w:hAnsi="华文楷体" w:eastAsia="华文楷体"/>
          <w:sz w:val="28"/>
          <w:szCs w:val="28"/>
        </w:rPr>
        <w:t>众善奉行</w:t>
      </w:r>
      <w:ins w:id="1661" w:author="Administrator" w:date="2016-01-16T23:25:27Z">
        <w:r>
          <w:rPr>
            <w:rFonts w:hint="eastAsia" w:ascii="华文楷体" w:hAnsi="华文楷体" w:eastAsia="华文楷体"/>
            <w:sz w:val="28"/>
            <w:szCs w:val="28"/>
            <w:lang w:eastAsia="zh-CN"/>
          </w:rPr>
          <w:t>”</w:t>
        </w:r>
      </w:ins>
      <w:r>
        <w:rPr>
          <w:rFonts w:hint="eastAsia" w:ascii="华文楷体" w:hAnsi="华文楷体" w:eastAsia="华文楷体"/>
          <w:sz w:val="28"/>
          <w:szCs w:val="28"/>
        </w:rPr>
        <w:t>这</w:t>
      </w:r>
      <w:ins w:id="1662" w:author="Administrator" w:date="2016-01-16T23:25:43Z">
        <w:r>
          <w:rPr>
            <w:rFonts w:hint="eastAsia" w:ascii="华文楷体" w:hAnsi="华文楷体" w:eastAsia="华文楷体"/>
            <w:sz w:val="28"/>
            <w:szCs w:val="28"/>
            <w:lang w:eastAsia="zh-CN"/>
          </w:rPr>
          <w:t>个</w:t>
        </w:r>
      </w:ins>
      <w:r>
        <w:rPr>
          <w:rFonts w:hint="eastAsia" w:ascii="华文楷体" w:hAnsi="华文楷体" w:eastAsia="华文楷体"/>
          <w:sz w:val="28"/>
          <w:szCs w:val="28"/>
        </w:rPr>
        <w:t>很简单啊</w:t>
      </w:r>
      <w:ins w:id="1663" w:author="Administrator" w:date="2016-01-16T13:03:50Z">
        <w:r>
          <w:rPr>
            <w:rFonts w:hint="eastAsia" w:ascii="华文楷体" w:hAnsi="华文楷体" w:eastAsia="华文楷体"/>
            <w:sz w:val="28"/>
            <w:szCs w:val="28"/>
            <w:lang w:eastAsia="zh-CN"/>
          </w:rPr>
          <w:t>，</w:t>
        </w:r>
      </w:ins>
      <w:del w:id="1664" w:author="Administrator" w:date="2016-01-16T13:03:49Z">
        <w:r>
          <w:rPr>
            <w:rFonts w:hint="eastAsia" w:ascii="华文楷体" w:hAnsi="华文楷体" w:eastAsia="华文楷体"/>
            <w:sz w:val="28"/>
            <w:szCs w:val="28"/>
          </w:rPr>
          <w:delText>。</w:delText>
        </w:r>
      </w:del>
      <w:r>
        <w:rPr>
          <w:rFonts w:hint="eastAsia" w:ascii="华文楷体" w:hAnsi="华文楷体" w:eastAsia="华文楷体"/>
          <w:sz w:val="28"/>
          <w:szCs w:val="28"/>
        </w:rPr>
        <w:t>但这</w:t>
      </w:r>
      <w:ins w:id="1665" w:author="Administrator" w:date="2016-01-16T23:26:20Z">
        <w:r>
          <w:rPr>
            <w:rFonts w:hint="eastAsia" w:ascii="华文楷体" w:hAnsi="华文楷体" w:eastAsia="华文楷体"/>
            <w:sz w:val="28"/>
            <w:szCs w:val="28"/>
            <w:lang w:eastAsia="zh-CN"/>
          </w:rPr>
          <w:t>个</w:t>
        </w:r>
      </w:ins>
      <w:r>
        <w:rPr>
          <w:rFonts w:hint="eastAsia" w:ascii="华文楷体" w:hAnsi="华文楷体" w:eastAsia="华文楷体"/>
          <w:sz w:val="28"/>
          <w:szCs w:val="28"/>
        </w:rPr>
        <w:t>里面实际上包括了所有的</w:t>
      </w:r>
      <w:ins w:id="1666" w:author="Administrator" w:date="2016-01-16T23:27:15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取舍因果之道</w:t>
      </w:r>
      <w:ins w:id="1667" w:author="Administrator" w:date="2016-01-16T13:04:31Z">
        <w:r>
          <w:rPr>
            <w:rFonts w:hint="eastAsia" w:ascii="华文楷体" w:hAnsi="华文楷体" w:eastAsia="华文楷体"/>
            <w:sz w:val="28"/>
            <w:szCs w:val="28"/>
            <w:lang w:eastAsia="zh-CN"/>
          </w:rPr>
          <w:t>；</w:t>
        </w:r>
      </w:ins>
      <w:del w:id="1668" w:author="Administrator" w:date="2016-01-16T13:04:30Z">
        <w:r>
          <w:rPr>
            <w:rFonts w:hint="eastAsia" w:ascii="华文楷体" w:hAnsi="华文楷体" w:eastAsia="华文楷体"/>
            <w:sz w:val="28"/>
            <w:szCs w:val="28"/>
          </w:rPr>
          <w:delText>，</w:delText>
        </w:r>
      </w:del>
      <w:r>
        <w:rPr>
          <w:rFonts w:hint="eastAsia" w:ascii="华文楷体" w:hAnsi="华文楷体" w:eastAsia="华文楷体"/>
          <w:sz w:val="28"/>
          <w:szCs w:val="28"/>
        </w:rPr>
        <w:t>然后是自净其意</w:t>
      </w:r>
      <w:ins w:id="1669" w:author="Administrator" w:date="2016-01-16T23:25:53Z">
        <w:r>
          <w:rPr>
            <w:rFonts w:hint="eastAsia" w:ascii="华文楷体" w:hAnsi="华文楷体" w:eastAsia="华文楷体"/>
            <w:sz w:val="28"/>
            <w:szCs w:val="28"/>
            <w:lang w:eastAsia="zh-CN"/>
          </w:rPr>
          <w:t>，</w:t>
        </w:r>
      </w:ins>
      <w:ins w:id="1670" w:author="Administrator" w:date="2016-01-16T23:25:55Z">
        <w:r>
          <w:rPr>
            <w:rFonts w:hint="eastAsia" w:ascii="华文楷体" w:hAnsi="华文楷体" w:eastAsia="华文楷体"/>
            <w:sz w:val="28"/>
            <w:szCs w:val="28"/>
            <w:lang w:eastAsia="zh-CN"/>
          </w:rPr>
          <w:t>这个</w:t>
        </w:r>
      </w:ins>
      <w:ins w:id="1671" w:author="Administrator" w:date="2016-01-16T23:25:57Z">
        <w:r>
          <w:rPr>
            <w:rFonts w:hint="eastAsia" w:ascii="华文楷体" w:hAnsi="华文楷体" w:eastAsia="华文楷体"/>
            <w:sz w:val="28"/>
            <w:szCs w:val="28"/>
            <w:lang w:eastAsia="zh-CN"/>
          </w:rPr>
          <w:t>就</w:t>
        </w:r>
      </w:ins>
      <w:ins w:id="1672" w:author="Administrator" w:date="2016-01-16T23:26:04Z">
        <w:r>
          <w:rPr>
            <w:rFonts w:hint="eastAsia" w:ascii="华文楷体" w:hAnsi="华文楷体" w:eastAsia="华文楷体"/>
            <w:sz w:val="28"/>
            <w:szCs w:val="28"/>
            <w:lang w:eastAsia="zh-CN"/>
          </w:rPr>
          <w:t>是</w:t>
        </w:r>
      </w:ins>
      <w:del w:id="1673" w:author="Administrator" w:date="2016-01-16T13:04:22Z">
        <w:r>
          <w:rPr>
            <w:rFonts w:hint="eastAsia" w:ascii="华文楷体" w:hAnsi="华文楷体" w:eastAsia="华文楷体"/>
            <w:sz w:val="28"/>
            <w:szCs w:val="28"/>
          </w:rPr>
          <w:delText>，</w:delText>
        </w:r>
      </w:del>
      <w:r>
        <w:rPr>
          <w:rFonts w:hint="eastAsia" w:ascii="华文楷体" w:hAnsi="华文楷体" w:eastAsia="华文楷体"/>
          <w:sz w:val="28"/>
          <w:szCs w:val="28"/>
        </w:rPr>
        <w:t>是诸佛教</w:t>
      </w:r>
      <w:ins w:id="1674" w:author="Administrator" w:date="2016-01-17T16:00:37Z">
        <w:r>
          <w:rPr>
            <w:rFonts w:hint="eastAsia" w:ascii="华文楷体" w:hAnsi="华文楷体" w:eastAsia="华文楷体"/>
            <w:sz w:val="28"/>
            <w:szCs w:val="28"/>
            <w:lang w:eastAsia="zh-CN"/>
          </w:rPr>
          <w:t>，</w:t>
        </w:r>
      </w:ins>
      <w:del w:id="1675" w:author="Administrator" w:date="2016-01-16T23:26:48Z">
        <w:r>
          <w:rPr>
            <w:rFonts w:hint="eastAsia" w:ascii="华文楷体" w:hAnsi="华文楷体" w:eastAsia="华文楷体"/>
            <w:sz w:val="28"/>
            <w:szCs w:val="28"/>
          </w:rPr>
          <w:delText>，</w:delText>
        </w:r>
      </w:del>
      <w:r>
        <w:rPr>
          <w:rFonts w:hint="eastAsia" w:ascii="华文楷体" w:hAnsi="华文楷体" w:eastAsia="华文楷体"/>
          <w:sz w:val="28"/>
          <w:szCs w:val="28"/>
        </w:rPr>
        <w:t>一切佛陀所教化的就是这个。如果我们能</w:t>
      </w:r>
      <w:ins w:id="1676" w:author="Administrator" w:date="2016-01-16T23:27:22Z">
        <w:r>
          <w:rPr>
            <w:rFonts w:hint="eastAsia" w:ascii="华文楷体" w:hAnsi="华文楷体" w:eastAsia="华文楷体"/>
            <w:sz w:val="28"/>
            <w:szCs w:val="28"/>
            <w:lang w:eastAsia="zh-CN"/>
          </w:rPr>
          <w:t>够</w:t>
        </w:r>
      </w:ins>
      <w:r>
        <w:rPr>
          <w:rFonts w:hint="eastAsia" w:ascii="华文楷体" w:hAnsi="华文楷体" w:eastAsia="华文楷体"/>
          <w:sz w:val="28"/>
          <w:szCs w:val="28"/>
        </w:rPr>
        <w:t>把前面三句</w:t>
      </w:r>
      <w:ins w:id="1677" w:author="Administrator" w:date="2016-01-16T23:27:29Z">
        <w:r>
          <w:rPr>
            <w:rFonts w:hint="eastAsia" w:ascii="华文楷体" w:hAnsi="华文楷体" w:eastAsia="华文楷体"/>
            <w:sz w:val="28"/>
            <w:szCs w:val="28"/>
            <w:lang w:eastAsia="zh-CN"/>
          </w:rPr>
          <w:t>话</w:t>
        </w:r>
      </w:ins>
      <w:ins w:id="1678" w:author="Administrator" w:date="2016-01-16T23:28:04Z">
        <w:r>
          <w:rPr>
            <w:rFonts w:hint="eastAsia" w:ascii="华文楷体" w:hAnsi="华文楷体" w:eastAsia="华文楷体"/>
            <w:sz w:val="28"/>
            <w:szCs w:val="28"/>
            <w:lang w:eastAsia="zh-CN"/>
          </w:rPr>
          <w:t>能够真正</w:t>
        </w:r>
      </w:ins>
      <w:r>
        <w:rPr>
          <w:rFonts w:hint="eastAsia" w:ascii="华文楷体" w:hAnsi="华文楷体" w:eastAsia="华文楷体"/>
          <w:sz w:val="28"/>
          <w:szCs w:val="28"/>
        </w:rPr>
        <w:t>通达了</w:t>
      </w:r>
      <w:ins w:id="1679" w:author="Administrator" w:date="2016-01-16T23:28:22Z">
        <w:r>
          <w:rPr>
            <w:rFonts w:hint="eastAsia" w:ascii="华文楷体" w:hAnsi="华文楷体" w:eastAsia="华文楷体"/>
            <w:sz w:val="28"/>
            <w:szCs w:val="28"/>
            <w:lang w:eastAsia="zh-CN"/>
          </w:rPr>
          <w:t>，</w:t>
        </w:r>
      </w:ins>
      <w:r>
        <w:rPr>
          <w:rFonts w:hint="eastAsia" w:ascii="华文楷体" w:hAnsi="华文楷体" w:eastAsia="华文楷体"/>
          <w:sz w:val="28"/>
          <w:szCs w:val="28"/>
        </w:rPr>
        <w:t>你就可以说是通达了佛教。当然你如果是智慧</w:t>
      </w:r>
      <w:ins w:id="1680" w:author="Administrator" w:date="2016-01-16T23:28:34Z">
        <w:r>
          <w:rPr>
            <w:rFonts w:hint="eastAsia" w:ascii="华文楷体" w:hAnsi="华文楷体" w:eastAsia="华文楷体"/>
            <w:sz w:val="28"/>
            <w:szCs w:val="28"/>
            <w:lang w:eastAsia="zh-CN"/>
          </w:rPr>
          <w:t>你</w:t>
        </w:r>
      </w:ins>
      <w:del w:id="1681" w:author="Administrator" w:date="2016-01-16T23:28:32Z">
        <w:r>
          <w:rPr>
            <w:rFonts w:hint="eastAsia" w:ascii="华文楷体" w:hAnsi="华文楷体" w:eastAsia="华文楷体"/>
            <w:sz w:val="28"/>
            <w:szCs w:val="28"/>
          </w:rPr>
          <w:delText>力</w:delText>
        </w:r>
      </w:del>
      <w:r>
        <w:rPr>
          <w:rFonts w:hint="eastAsia" w:ascii="华文楷体" w:hAnsi="华文楷体" w:eastAsia="华文楷体"/>
          <w:sz w:val="28"/>
          <w:szCs w:val="28"/>
        </w:rPr>
        <w:t>不够的话，你可以通过比较浅的方式来理解</w:t>
      </w:r>
      <w:ins w:id="1682" w:author="Administrator" w:date="2016-01-16T23:28:49Z">
        <w:r>
          <w:rPr>
            <w:rFonts w:hint="eastAsia" w:ascii="华文楷体" w:hAnsi="华文楷体" w:eastAsia="华文楷体"/>
            <w:sz w:val="28"/>
            <w:szCs w:val="28"/>
            <w:lang w:eastAsia="zh-CN"/>
          </w:rPr>
          <w:t>：</w:t>
        </w:r>
      </w:ins>
      <w:del w:id="1683" w:author="Administrator" w:date="2016-01-16T13:05:08Z">
        <w:r>
          <w:rPr>
            <w:rFonts w:hint="eastAsia" w:ascii="华文楷体" w:hAnsi="华文楷体" w:eastAsia="华文楷体"/>
            <w:sz w:val="28"/>
            <w:szCs w:val="28"/>
          </w:rPr>
          <w:delText>。</w:delText>
        </w:r>
      </w:del>
      <w:r>
        <w:rPr>
          <w:rFonts w:hint="eastAsia" w:ascii="华文楷体" w:hAnsi="华文楷体" w:eastAsia="华文楷体"/>
          <w:sz w:val="28"/>
          <w:szCs w:val="28"/>
        </w:rPr>
        <w:t>诸恶莫作、众善奉行、自净其意</w:t>
      </w:r>
      <w:ins w:id="1684" w:author="Administrator" w:date="2016-01-16T13:05:16Z">
        <w:r>
          <w:rPr>
            <w:rFonts w:hint="eastAsia" w:ascii="华文楷体" w:hAnsi="华文楷体" w:eastAsia="华文楷体"/>
            <w:sz w:val="28"/>
            <w:szCs w:val="28"/>
            <w:lang w:eastAsia="zh-CN"/>
          </w:rPr>
          <w:t>。</w:t>
        </w:r>
      </w:ins>
      <w:del w:id="1685" w:author="Administrator" w:date="2016-01-16T13:05:15Z">
        <w:r>
          <w:rPr>
            <w:rFonts w:hint="eastAsia" w:ascii="华文楷体" w:hAnsi="华文楷体" w:eastAsia="华文楷体"/>
            <w:sz w:val="28"/>
            <w:szCs w:val="28"/>
          </w:rPr>
          <w:delText>，</w:delText>
        </w:r>
      </w:del>
      <w:r>
        <w:rPr>
          <w:rFonts w:hint="eastAsia" w:ascii="华文楷体" w:hAnsi="华文楷体" w:eastAsia="华文楷体"/>
          <w:sz w:val="28"/>
          <w:szCs w:val="28"/>
        </w:rPr>
        <w:t>如果你通达得深的话，</w:t>
      </w:r>
      <w:ins w:id="1686" w:author="Administrator" w:date="2016-01-16T23:28:59Z">
        <w:r>
          <w:rPr>
            <w:rFonts w:hint="eastAsia" w:ascii="华文楷体" w:hAnsi="华文楷体" w:eastAsia="华文楷体"/>
            <w:sz w:val="28"/>
            <w:szCs w:val="28"/>
            <w:lang w:eastAsia="zh-CN"/>
          </w:rPr>
          <w:t>这个</w:t>
        </w:r>
      </w:ins>
      <w:ins w:id="1687" w:author="Administrator" w:date="2016-01-16T23:29:02Z">
        <w:r>
          <w:rPr>
            <w:rFonts w:hint="eastAsia" w:ascii="华文楷体" w:hAnsi="华文楷体" w:eastAsia="华文楷体"/>
            <w:sz w:val="28"/>
            <w:szCs w:val="28"/>
            <w:lang w:eastAsia="zh-CN"/>
          </w:rPr>
          <w:t>“</w:t>
        </w:r>
      </w:ins>
      <w:r>
        <w:rPr>
          <w:rFonts w:hint="eastAsia" w:ascii="华文楷体" w:hAnsi="华文楷体" w:eastAsia="华文楷体"/>
          <w:sz w:val="28"/>
          <w:szCs w:val="28"/>
        </w:rPr>
        <w:t>诸恶莫作、众善奉行</w:t>
      </w:r>
      <w:ins w:id="1688" w:author="Administrator" w:date="2016-01-16T23:29:04Z">
        <w:r>
          <w:rPr>
            <w:rFonts w:hint="eastAsia" w:ascii="华文楷体" w:hAnsi="华文楷体" w:eastAsia="华文楷体"/>
            <w:sz w:val="28"/>
            <w:szCs w:val="28"/>
            <w:lang w:eastAsia="zh-CN"/>
          </w:rPr>
          <w:t>”</w:t>
        </w:r>
      </w:ins>
      <w:r>
        <w:rPr>
          <w:rFonts w:hint="eastAsia" w:ascii="华文楷体" w:hAnsi="华文楷体" w:eastAsia="华文楷体"/>
          <w:sz w:val="28"/>
          <w:szCs w:val="28"/>
        </w:rPr>
        <w:t>，它也根</w:t>
      </w:r>
      <w:del w:id="1689" w:author="Administrator" w:date="2016-01-16T23:29:17Z">
        <w:r>
          <w:rPr>
            <w:rFonts w:hint="eastAsia" w:ascii="华文楷体" w:hAnsi="华文楷体" w:eastAsia="华文楷体"/>
            <w:sz w:val="28"/>
            <w:szCs w:val="28"/>
          </w:rPr>
          <w:delText>据</w:delText>
        </w:r>
      </w:del>
      <w:ins w:id="1690" w:author="Administrator" w:date="2016-01-16T23:29:19Z">
        <w:r>
          <w:rPr>
            <w:rFonts w:hint="eastAsia" w:ascii="华文楷体" w:hAnsi="华文楷体" w:eastAsia="华文楷体"/>
            <w:sz w:val="28"/>
            <w:szCs w:val="28"/>
            <w:lang w:eastAsia="zh-CN"/>
          </w:rPr>
          <w:t>随</w:t>
        </w:r>
      </w:ins>
      <w:r>
        <w:rPr>
          <w:rFonts w:hint="eastAsia" w:ascii="华文楷体" w:hAnsi="华文楷体" w:eastAsia="华文楷体"/>
          <w:sz w:val="28"/>
          <w:szCs w:val="28"/>
        </w:rPr>
        <w:t>你的见解的深入而深入的。所以</w:t>
      </w:r>
      <w:ins w:id="1691" w:author="Administrator" w:date="2016-01-16T23:29:35Z">
        <w:r>
          <w:rPr>
            <w:rFonts w:hint="eastAsia" w:ascii="华文楷体" w:hAnsi="华文楷体" w:eastAsia="华文楷体"/>
            <w:sz w:val="28"/>
            <w:szCs w:val="28"/>
            <w:lang w:eastAsia="zh-CN"/>
          </w:rPr>
          <w:t>“</w:t>
        </w:r>
      </w:ins>
      <w:r>
        <w:rPr>
          <w:rFonts w:hint="eastAsia" w:ascii="华文楷体" w:hAnsi="华文楷体" w:eastAsia="华文楷体"/>
          <w:sz w:val="28"/>
          <w:szCs w:val="28"/>
        </w:rPr>
        <w:t>诸恶莫作、众善奉行、自净其意</w:t>
      </w:r>
      <w:ins w:id="1692" w:author="Administrator" w:date="2016-01-16T23:29:38Z">
        <w:r>
          <w:rPr>
            <w:rFonts w:hint="eastAsia" w:ascii="华文楷体" w:hAnsi="华文楷体" w:eastAsia="华文楷体"/>
            <w:sz w:val="28"/>
            <w:szCs w:val="28"/>
            <w:lang w:eastAsia="zh-CN"/>
          </w:rPr>
          <w:t>”</w:t>
        </w:r>
      </w:ins>
      <w:ins w:id="1693" w:author="Administrator" w:date="2016-01-16T23:29:41Z">
        <w:r>
          <w:rPr>
            <w:rFonts w:hint="eastAsia" w:ascii="华文楷体" w:hAnsi="华文楷体" w:eastAsia="华文楷体"/>
            <w:sz w:val="28"/>
            <w:szCs w:val="28"/>
            <w:lang w:eastAsia="zh-CN"/>
          </w:rPr>
          <w:t>，</w:t>
        </w:r>
      </w:ins>
      <w:r>
        <w:rPr>
          <w:rFonts w:hint="eastAsia" w:ascii="华文楷体" w:hAnsi="华文楷体" w:eastAsia="华文楷体"/>
          <w:sz w:val="28"/>
          <w:szCs w:val="28"/>
        </w:rPr>
        <w:t>可以从一般的修法</w:t>
      </w:r>
      <w:del w:id="1694" w:author="Administrator" w:date="2016-01-16T13:05:46Z">
        <w:r>
          <w:rPr>
            <w:rFonts w:hint="eastAsia" w:ascii="华文楷体" w:hAnsi="华文楷体" w:eastAsia="华文楷体"/>
            <w:sz w:val="28"/>
            <w:szCs w:val="28"/>
          </w:rPr>
          <w:delText>，</w:delText>
        </w:r>
      </w:del>
      <w:r>
        <w:rPr>
          <w:rFonts w:hint="eastAsia" w:ascii="华文楷体" w:hAnsi="华文楷体" w:eastAsia="华文楷体"/>
          <w:sz w:val="28"/>
          <w:szCs w:val="28"/>
        </w:rPr>
        <w:t>乃至到大圆满之间都可以通过这样的方法全部可以一一去了解，一一去对照的</w:t>
      </w:r>
      <w:ins w:id="1695" w:author="Administrator" w:date="2016-01-16T13:06:17Z">
        <w:r>
          <w:rPr>
            <w:rFonts w:hint="eastAsia" w:ascii="华文楷体" w:hAnsi="华文楷体" w:eastAsia="华文楷体"/>
            <w:sz w:val="28"/>
            <w:szCs w:val="28"/>
            <w:lang w:eastAsia="zh-CN"/>
          </w:rPr>
          <w:t>，</w:t>
        </w:r>
      </w:ins>
      <w:del w:id="1696" w:author="Administrator" w:date="2016-01-16T13:06:17Z">
        <w:r>
          <w:rPr>
            <w:rFonts w:hint="eastAsia" w:ascii="华文楷体" w:hAnsi="华文楷体" w:eastAsia="华文楷体"/>
            <w:sz w:val="28"/>
            <w:szCs w:val="28"/>
          </w:rPr>
          <w:delText>。</w:delText>
        </w:r>
      </w:del>
      <w:r>
        <w:rPr>
          <w:rFonts w:hint="eastAsia" w:ascii="华文楷体" w:hAnsi="华文楷体" w:eastAsia="华文楷体"/>
          <w:sz w:val="28"/>
          <w:szCs w:val="28"/>
        </w:rPr>
        <w:t>所以佛陀讲了这些</w:t>
      </w:r>
      <w:ins w:id="1697" w:author="Administrator" w:date="2016-01-16T13:06:21Z">
        <w:r>
          <w:rPr>
            <w:rFonts w:hint="eastAsia" w:ascii="华文楷体" w:hAnsi="华文楷体" w:eastAsia="华文楷体"/>
            <w:sz w:val="28"/>
            <w:szCs w:val="28"/>
            <w:lang w:eastAsia="zh-CN"/>
          </w:rPr>
          <w:t>。</w:t>
        </w:r>
      </w:ins>
      <w:del w:id="1698" w:author="Administrator" w:date="2016-01-16T13:06:21Z">
        <w:r>
          <w:rPr>
            <w:rFonts w:hint="eastAsia" w:ascii="华文楷体" w:hAnsi="华文楷体" w:eastAsia="华文楷体"/>
            <w:sz w:val="28"/>
            <w:szCs w:val="28"/>
          </w:rPr>
          <w:delText>，</w:delText>
        </w:r>
      </w:del>
      <w:r>
        <w:rPr>
          <w:rFonts w:hint="eastAsia" w:ascii="华文楷体" w:hAnsi="华文楷体" w:eastAsia="华文楷体"/>
          <w:sz w:val="28"/>
          <w:szCs w:val="28"/>
        </w:rPr>
        <w:t>再说佛陀讲了四谛，再说</w:t>
      </w:r>
      <w:ins w:id="1699" w:author="Administrator" w:date="2016-01-16T23:30:19Z">
        <w:r>
          <w:rPr>
            <w:rFonts w:hint="eastAsia" w:ascii="华文楷体" w:hAnsi="华文楷体" w:eastAsia="华文楷体"/>
            <w:sz w:val="28"/>
            <w:szCs w:val="28"/>
            <w:lang w:eastAsia="zh-CN"/>
          </w:rPr>
          <w:t>佛</w:t>
        </w:r>
      </w:ins>
      <w:ins w:id="1700" w:author="Administrator" w:date="2016-01-16T23:30:20Z">
        <w:r>
          <w:rPr>
            <w:rFonts w:hint="eastAsia" w:ascii="华文楷体" w:hAnsi="华文楷体" w:eastAsia="华文楷体"/>
            <w:sz w:val="28"/>
            <w:szCs w:val="28"/>
            <w:lang w:eastAsia="zh-CN"/>
          </w:rPr>
          <w:t>陀</w:t>
        </w:r>
      </w:ins>
      <w:ins w:id="1701" w:author="Administrator" w:date="2016-01-16T23:30:24Z">
        <w:r>
          <w:rPr>
            <w:rFonts w:hint="eastAsia" w:ascii="华文楷体" w:hAnsi="华文楷体" w:eastAsia="华文楷体"/>
            <w:sz w:val="28"/>
            <w:szCs w:val="28"/>
            <w:lang w:eastAsia="zh-CN"/>
          </w:rPr>
          <w:t>讲了</w:t>
        </w:r>
      </w:ins>
      <w:r>
        <w:rPr>
          <w:rFonts w:hint="eastAsia" w:ascii="华文楷体" w:hAnsi="华文楷体" w:eastAsia="华文楷体"/>
          <w:sz w:val="28"/>
          <w:szCs w:val="28"/>
        </w:rPr>
        <w:t>二谛，再说佛陀讲了光明藏等等等等。所以如果我们不学习，我们说是佛教徒，</w:t>
      </w:r>
      <w:ins w:id="1702" w:author="Administrator" w:date="2016-01-17T16:01:12Z">
        <w:r>
          <w:rPr>
            <w:rFonts w:hint="eastAsia" w:ascii="华文楷体" w:hAnsi="华文楷体" w:eastAsia="华文楷体"/>
            <w:sz w:val="28"/>
            <w:szCs w:val="28"/>
            <w:lang w:eastAsia="zh-CN"/>
          </w:rPr>
          <w:t>观音</w:t>
        </w:r>
      </w:ins>
      <w:del w:id="1703" w:author="Administrator" w:date="2016-01-17T16:01:08Z">
        <w:r>
          <w:rPr>
            <w:rFonts w:hint="eastAsia" w:ascii="华文楷体" w:hAnsi="华文楷体" w:eastAsia="华文楷体"/>
            <w:sz w:val="28"/>
            <w:szCs w:val="28"/>
          </w:rPr>
          <w:delText>【？54</w:delText>
        </w:r>
      </w:del>
      <w:del w:id="1704" w:author="Administrator" w:date="2016-01-17T16:01:07Z">
        <w:r>
          <w:rPr>
            <w:rFonts w:hint="eastAsia" w:ascii="华文楷体" w:hAnsi="华文楷体" w:eastAsia="华文楷体"/>
            <w:sz w:val="28"/>
            <w:szCs w:val="28"/>
          </w:rPr>
          <w:delText>:40？</w:delText>
        </w:r>
      </w:del>
      <w:del w:id="1705" w:author="Administrator" w:date="2016-01-17T16:01:06Z">
        <w:r>
          <w:rPr>
            <w:rFonts w:hint="eastAsia" w:ascii="华文楷体" w:hAnsi="华文楷体" w:eastAsia="华文楷体"/>
            <w:sz w:val="28"/>
            <w:szCs w:val="28"/>
          </w:rPr>
          <w:delText>】</w:delText>
        </w:r>
      </w:del>
      <w:r>
        <w:rPr>
          <w:rFonts w:hint="eastAsia" w:ascii="华文楷体" w:hAnsi="华文楷体" w:eastAsia="华文楷体"/>
          <w:sz w:val="28"/>
          <w:szCs w:val="28"/>
        </w:rPr>
        <w:t>上师说</w:t>
      </w:r>
      <w:ins w:id="1706" w:author="Administrator" w:date="2016-01-17T16:01:33Z">
        <w:r>
          <w:rPr>
            <w:rFonts w:hint="eastAsia" w:ascii="华文楷体" w:hAnsi="华文楷体" w:eastAsia="华文楷体"/>
            <w:sz w:val="28"/>
            <w:szCs w:val="28"/>
            <w:lang w:eastAsia="zh-CN"/>
          </w:rPr>
          <w:t>：</w:t>
        </w:r>
      </w:ins>
      <w:r>
        <w:rPr>
          <w:rFonts w:hint="eastAsia" w:ascii="华文楷体" w:hAnsi="华文楷体" w:eastAsia="华文楷体"/>
          <w:sz w:val="28"/>
          <w:szCs w:val="28"/>
        </w:rPr>
        <w:t>很惭愧啊</w:t>
      </w:r>
      <w:ins w:id="1707" w:author="Administrator" w:date="2016-01-17T16:01:40Z">
        <w:r>
          <w:rPr>
            <w:rFonts w:hint="eastAsia" w:ascii="华文楷体" w:hAnsi="华文楷体" w:eastAsia="华文楷体"/>
            <w:sz w:val="28"/>
            <w:szCs w:val="28"/>
            <w:lang w:eastAsia="zh-CN"/>
          </w:rPr>
          <w:t>。</w:t>
        </w:r>
      </w:ins>
      <w:del w:id="1708" w:author="Administrator" w:date="2016-01-16T13:06:33Z">
        <w:r>
          <w:rPr>
            <w:rFonts w:hint="eastAsia" w:ascii="华文楷体" w:hAnsi="华文楷体" w:eastAsia="华文楷体"/>
            <w:sz w:val="28"/>
            <w:szCs w:val="28"/>
          </w:rPr>
          <w:delText>。</w:delText>
        </w:r>
      </w:del>
      <w:r>
        <w:rPr>
          <w:rFonts w:hint="eastAsia" w:ascii="华文楷体" w:hAnsi="华文楷体" w:eastAsia="华文楷体"/>
          <w:sz w:val="28"/>
          <w:szCs w:val="28"/>
        </w:rPr>
        <w:t>你自己是佛教徒，但</w:t>
      </w:r>
      <w:ins w:id="1709" w:author="Administrator" w:date="2016-01-16T23:31:40Z">
        <w:r>
          <w:rPr>
            <w:rFonts w:hint="eastAsia" w:ascii="华文楷体" w:hAnsi="华文楷体" w:eastAsia="华文楷体"/>
            <w:sz w:val="28"/>
            <w:szCs w:val="28"/>
            <w:lang w:eastAsia="zh-CN"/>
          </w:rPr>
          <w:t>是你</w:t>
        </w:r>
      </w:ins>
      <w:r>
        <w:rPr>
          <w:rFonts w:hint="eastAsia" w:ascii="华文楷体" w:hAnsi="华文楷体" w:eastAsia="华文楷体"/>
          <w:sz w:val="28"/>
          <w:szCs w:val="28"/>
        </w:rPr>
        <w:t>不了解佛教，这个是非常非常羞愧的地方。所以我们</w:t>
      </w:r>
      <w:ins w:id="1710" w:author="Administrator" w:date="2016-01-17T16:01:27Z">
        <w:r>
          <w:rPr>
            <w:rFonts w:hint="eastAsia" w:ascii="华文楷体" w:hAnsi="华文楷体" w:eastAsia="华文楷体"/>
            <w:sz w:val="28"/>
            <w:szCs w:val="28"/>
            <w:lang w:eastAsia="zh-CN"/>
          </w:rPr>
          <w:t>说</w:t>
        </w:r>
      </w:ins>
      <w:r>
        <w:rPr>
          <w:rFonts w:hint="eastAsia" w:ascii="华文楷体" w:hAnsi="华文楷体" w:eastAsia="华文楷体"/>
          <w:sz w:val="28"/>
          <w:szCs w:val="28"/>
        </w:rPr>
        <w:t>既然成了佛教徒</w:t>
      </w:r>
      <w:del w:id="1711" w:author="Administrator" w:date="2016-01-16T13:06:48Z">
        <w:r>
          <w:rPr>
            <w:rFonts w:hint="eastAsia" w:ascii="华文楷体" w:hAnsi="华文楷体" w:eastAsia="华文楷体"/>
            <w:sz w:val="28"/>
            <w:szCs w:val="28"/>
          </w:rPr>
          <w:delText>，</w:delText>
        </w:r>
      </w:del>
      <w:r>
        <w:rPr>
          <w:rFonts w:hint="eastAsia" w:ascii="华文楷体" w:hAnsi="华文楷体" w:eastAsia="华文楷体"/>
          <w:sz w:val="28"/>
          <w:szCs w:val="28"/>
        </w:rPr>
        <w:t>就应该好好对于佛陀所讲的经教认真去体会，认真</w:t>
      </w:r>
      <w:ins w:id="1712" w:author="Administrator" w:date="2016-01-16T23:32:03Z">
        <w:r>
          <w:rPr>
            <w:rFonts w:hint="eastAsia" w:ascii="华文楷体" w:hAnsi="华文楷体" w:eastAsia="华文楷体"/>
            <w:sz w:val="28"/>
            <w:szCs w:val="28"/>
            <w:lang w:eastAsia="zh-CN"/>
          </w:rPr>
          <w:t>去</w:t>
        </w:r>
      </w:ins>
      <w:r>
        <w:rPr>
          <w:rFonts w:hint="eastAsia" w:ascii="华文楷体" w:hAnsi="华文楷体" w:eastAsia="华文楷体"/>
          <w:sz w:val="28"/>
          <w:szCs w:val="28"/>
        </w:rPr>
        <w:t>趋入，这方面就不负佛教徒的名称</w:t>
      </w:r>
      <w:ins w:id="1713" w:author="Administrator" w:date="2016-01-16T23:32:08Z">
        <w:r>
          <w:rPr>
            <w:rFonts w:hint="eastAsia" w:ascii="华文楷体" w:hAnsi="华文楷体" w:eastAsia="华文楷体"/>
            <w:sz w:val="28"/>
            <w:szCs w:val="28"/>
            <w:lang w:eastAsia="zh-CN"/>
          </w:rPr>
          <w:t>，</w:t>
        </w:r>
      </w:ins>
      <w:ins w:id="1714" w:author="Administrator" w:date="2016-01-16T23:32:13Z">
        <w:r>
          <w:rPr>
            <w:rFonts w:hint="eastAsia" w:ascii="华文楷体" w:hAnsi="华文楷体" w:eastAsia="华文楷体"/>
            <w:sz w:val="28"/>
            <w:szCs w:val="28"/>
            <w:lang w:eastAsia="zh-CN"/>
          </w:rPr>
          <w:t>就是这样的</w:t>
        </w:r>
      </w:ins>
      <w:r>
        <w:rPr>
          <w:rFonts w:hint="eastAsia" w:ascii="华文楷体" w:hAnsi="华文楷体" w:eastAsia="华文楷体"/>
          <w:sz w:val="28"/>
          <w:szCs w:val="28"/>
        </w:rPr>
        <w:t>。所以此处也教导说</w:t>
      </w:r>
      <w:ins w:id="1715" w:author="Administrator" w:date="2016-01-17T16:01:50Z">
        <w:r>
          <w:rPr>
            <w:rFonts w:hint="eastAsia" w:ascii="华文楷体" w:hAnsi="华文楷体" w:eastAsia="华文楷体"/>
            <w:sz w:val="28"/>
            <w:szCs w:val="28"/>
            <w:lang w:eastAsia="zh-CN"/>
          </w:rPr>
          <w:t>，</w:t>
        </w:r>
      </w:ins>
      <w:r>
        <w:rPr>
          <w:rFonts w:hint="eastAsia" w:ascii="华文楷体" w:hAnsi="华文楷体" w:eastAsia="华文楷体"/>
          <w:sz w:val="28"/>
          <w:szCs w:val="28"/>
        </w:rPr>
        <w:t>应该生起来这样一种实修的信心。</w:t>
      </w:r>
    </w:p>
    <w:p>
      <w:pPr>
        <w:ind w:firstLine="570"/>
        <w:rPr>
          <w:ins w:id="1716" w:author="Administrator" w:date="2016-01-16T13:53:50Z"/>
          <w:rFonts w:hint="eastAsia" w:ascii="黑体" w:hAnsi="黑体" w:eastAsia="黑体" w:cs="黑体"/>
          <w:sz w:val="28"/>
          <w:szCs w:val="28"/>
        </w:rPr>
      </w:pPr>
      <w:r>
        <w:rPr>
          <w:rFonts w:hint="eastAsia" w:ascii="华文楷体" w:hAnsi="华文楷体" w:eastAsia="华文楷体"/>
          <w:sz w:val="28"/>
          <w:szCs w:val="28"/>
        </w:rPr>
        <w:t xml:space="preserve"> </w:t>
      </w:r>
      <w:del w:id="1717" w:author="Administrator" w:date="2016-01-16T13:52:57Z">
        <w:r>
          <w:rPr>
            <w:rFonts w:hint="eastAsia" w:ascii="黑体" w:hAnsi="黑体" w:eastAsia="黑体" w:cs="黑体"/>
            <w:sz w:val="28"/>
            <w:szCs w:val="28"/>
            <w:rPrChange w:id="1718" w:author="Administrator" w:date="2016-01-16T13:53:47Z">
              <w:rPr>
                <w:rFonts w:hint="eastAsia" w:ascii="华文楷体" w:hAnsi="华文楷体" w:eastAsia="华文楷体"/>
                <w:sz w:val="28"/>
                <w:szCs w:val="28"/>
              </w:rPr>
            </w:rPrChange>
          </w:rPr>
          <w:delText xml:space="preserve"> </w:delText>
        </w:r>
      </w:del>
      <w:del w:id="1719" w:author="Administrator" w:date="2016-01-16T13:52:54Z">
        <w:r>
          <w:rPr>
            <w:rFonts w:hint="eastAsia" w:ascii="黑体" w:hAnsi="黑体" w:eastAsia="黑体" w:cs="黑体"/>
            <w:sz w:val="28"/>
            <w:szCs w:val="28"/>
            <w:rPrChange w:id="1720" w:author="Administrator" w:date="2016-01-16T13:53:47Z">
              <w:rPr>
                <w:rFonts w:hint="eastAsia" w:ascii="华文楷体" w:hAnsi="华文楷体" w:eastAsia="华文楷体"/>
                <w:sz w:val="28"/>
                <w:szCs w:val="28"/>
              </w:rPr>
            </w:rPrChange>
          </w:rPr>
          <w:delText xml:space="preserve">  </w:delText>
        </w:r>
      </w:del>
      <w:r>
        <w:rPr>
          <w:rFonts w:hint="eastAsia" w:ascii="黑体" w:hAnsi="黑体" w:eastAsia="黑体" w:cs="黑体"/>
          <w:sz w:val="28"/>
          <w:szCs w:val="28"/>
          <w:rPrChange w:id="1721" w:author="Administrator" w:date="2016-01-16T13:53:47Z">
            <w:rPr>
              <w:rFonts w:hint="eastAsia" w:ascii="华文楷体" w:hAnsi="华文楷体" w:eastAsia="华文楷体"/>
              <w:sz w:val="28"/>
              <w:szCs w:val="28"/>
            </w:rPr>
          </w:rPrChange>
        </w:rPr>
        <w:t>【如是从正见中,对有情萌生悲心,而悲心也有唯缘众生之悲心、缘法之悲心与无缘之悲心三种,由正见中生起的是其中居于首位的无缘悲心。】</w:t>
      </w:r>
    </w:p>
    <w:p>
      <w:pPr>
        <w:ind w:firstLine="570"/>
        <w:rPr>
          <w:ins w:id="1722" w:author="Administrator" w:date="2016-01-16T23:40:24Z"/>
          <w:rFonts w:hint="eastAsia" w:ascii="华文楷体" w:hAnsi="华文楷体" w:eastAsia="华文楷体"/>
          <w:sz w:val="28"/>
          <w:szCs w:val="28"/>
        </w:rPr>
      </w:pPr>
      <w:r>
        <w:rPr>
          <w:rFonts w:hint="eastAsia" w:ascii="华文楷体" w:hAnsi="华文楷体" w:eastAsia="华文楷体"/>
          <w:sz w:val="28"/>
          <w:szCs w:val="28"/>
        </w:rPr>
        <w:t>那么从这样一种清净的实相正见当中就可以生起悲心，前面讲过了。那么这种悲心分了三种</w:t>
      </w:r>
      <w:ins w:id="1723" w:author="Administrator" w:date="2016-01-16T13:55:30Z">
        <w:r>
          <w:rPr>
            <w:rFonts w:hint="eastAsia" w:ascii="华文楷体" w:hAnsi="华文楷体" w:eastAsia="华文楷体"/>
            <w:sz w:val="28"/>
            <w:szCs w:val="28"/>
            <w:lang w:eastAsia="zh-CN"/>
          </w:rPr>
          <w:t>：</w:t>
        </w:r>
      </w:ins>
      <w:del w:id="1724" w:author="Administrator" w:date="2016-01-16T13:55:29Z">
        <w:r>
          <w:rPr>
            <w:rFonts w:hint="eastAsia" w:ascii="华文楷体" w:hAnsi="华文楷体" w:eastAsia="华文楷体"/>
            <w:sz w:val="28"/>
            <w:szCs w:val="28"/>
          </w:rPr>
          <w:delText>，</w:delText>
        </w:r>
      </w:del>
      <w:r>
        <w:rPr>
          <w:rFonts w:hint="eastAsia" w:ascii="华文楷体" w:hAnsi="华文楷体" w:eastAsia="华文楷体"/>
          <w:sz w:val="28"/>
          <w:szCs w:val="28"/>
        </w:rPr>
        <w:t>第一个是緣众生的悲心</w:t>
      </w:r>
      <w:ins w:id="1725" w:author="Administrator" w:date="2016-01-16T13:55:26Z">
        <w:r>
          <w:rPr>
            <w:rFonts w:hint="eastAsia" w:ascii="华文楷体" w:hAnsi="华文楷体" w:eastAsia="华文楷体"/>
            <w:sz w:val="28"/>
            <w:szCs w:val="28"/>
            <w:lang w:eastAsia="zh-CN"/>
          </w:rPr>
          <w:t>，</w:t>
        </w:r>
      </w:ins>
      <w:ins w:id="1726" w:author="Administrator" w:date="2016-01-16T23:35:48Z">
        <w:r>
          <w:rPr>
            <w:rFonts w:hint="eastAsia" w:ascii="华文楷体" w:hAnsi="华文楷体" w:eastAsia="华文楷体"/>
            <w:sz w:val="28"/>
            <w:szCs w:val="28"/>
          </w:rPr>
          <w:t>緣众生的悲心</w:t>
        </w:r>
      </w:ins>
      <w:del w:id="1727" w:author="Administrator" w:date="2016-01-16T13:55:25Z">
        <w:r>
          <w:rPr>
            <w:rFonts w:hint="eastAsia" w:ascii="华文楷体" w:hAnsi="华文楷体" w:eastAsia="华文楷体"/>
            <w:sz w:val="28"/>
            <w:szCs w:val="28"/>
          </w:rPr>
          <w:delText>。</w:delText>
        </w:r>
      </w:del>
      <w:r>
        <w:rPr>
          <w:rFonts w:hint="eastAsia" w:ascii="华文楷体" w:hAnsi="华文楷体" w:eastAsia="华文楷体"/>
          <w:sz w:val="28"/>
          <w:szCs w:val="28"/>
        </w:rPr>
        <w:t>我们学过《入中论》</w:t>
      </w:r>
      <w:ins w:id="1728" w:author="Administrator" w:date="2016-01-16T23:36:10Z">
        <w:r>
          <w:rPr>
            <w:rFonts w:hint="eastAsia" w:ascii="华文楷体" w:hAnsi="华文楷体" w:eastAsia="华文楷体"/>
            <w:sz w:val="28"/>
            <w:szCs w:val="28"/>
            <w:lang w:eastAsia="zh-CN"/>
          </w:rPr>
          <w:t>了</w:t>
        </w:r>
      </w:ins>
      <w:ins w:id="1729" w:author="Administrator" w:date="2016-01-16T23:36:11Z">
        <w:r>
          <w:rPr>
            <w:rFonts w:hint="eastAsia" w:ascii="华文楷体" w:hAnsi="华文楷体" w:eastAsia="华文楷体"/>
            <w:sz w:val="28"/>
            <w:szCs w:val="28"/>
            <w:lang w:eastAsia="zh-CN"/>
          </w:rPr>
          <w:t>，</w:t>
        </w:r>
      </w:ins>
      <w:del w:id="1730" w:author="Administrator" w:date="2016-01-16T13:55:43Z">
        <w:r>
          <w:rPr>
            <w:rFonts w:hint="eastAsia" w:ascii="华文楷体" w:hAnsi="华文楷体" w:eastAsia="华文楷体"/>
            <w:sz w:val="28"/>
            <w:szCs w:val="28"/>
          </w:rPr>
          <w:delText>，</w:delText>
        </w:r>
      </w:del>
      <w:r>
        <w:rPr>
          <w:rFonts w:hint="eastAsia" w:ascii="华文楷体" w:hAnsi="华文楷体" w:eastAsia="华文楷体"/>
          <w:sz w:val="28"/>
          <w:szCs w:val="28"/>
        </w:rPr>
        <w:t>这三种悲心都是从所缘境角度讲的</w:t>
      </w:r>
      <w:ins w:id="1731" w:author="Administrator" w:date="2016-01-16T13:55:53Z">
        <w:r>
          <w:rPr>
            <w:rFonts w:hint="eastAsia" w:ascii="华文楷体" w:hAnsi="华文楷体" w:eastAsia="华文楷体"/>
            <w:sz w:val="28"/>
            <w:szCs w:val="28"/>
            <w:lang w:eastAsia="zh-CN"/>
          </w:rPr>
          <w:t>，</w:t>
        </w:r>
      </w:ins>
      <w:del w:id="1732" w:author="Administrator" w:date="2016-01-16T13:55:52Z">
        <w:r>
          <w:rPr>
            <w:rFonts w:hint="eastAsia" w:ascii="华文楷体" w:hAnsi="华文楷体" w:eastAsia="华文楷体"/>
            <w:sz w:val="28"/>
            <w:szCs w:val="28"/>
          </w:rPr>
          <w:delText>。</w:delText>
        </w:r>
      </w:del>
      <w:r>
        <w:rPr>
          <w:rFonts w:hint="eastAsia" w:ascii="华文楷体" w:hAnsi="华文楷体" w:eastAsia="华文楷体"/>
          <w:sz w:val="28"/>
          <w:szCs w:val="28"/>
        </w:rPr>
        <w:t>緣众生的悲心主要是说众生正在感受这些痛苦，所以众生很可怜</w:t>
      </w:r>
      <w:ins w:id="1733" w:author="Administrator" w:date="2016-01-16T23:37:05Z">
        <w:r>
          <w:rPr>
            <w:rFonts w:hint="eastAsia" w:ascii="华文楷体" w:hAnsi="华文楷体" w:eastAsia="华文楷体"/>
            <w:sz w:val="28"/>
            <w:szCs w:val="28"/>
            <w:lang w:eastAsia="zh-CN"/>
          </w:rPr>
          <w:t>，</w:t>
        </w:r>
      </w:ins>
      <w:del w:id="1734" w:author="Administrator" w:date="2016-01-16T13:56:12Z">
        <w:r>
          <w:rPr>
            <w:rFonts w:hint="eastAsia" w:ascii="华文楷体" w:hAnsi="华文楷体" w:eastAsia="华文楷体"/>
            <w:sz w:val="28"/>
            <w:szCs w:val="28"/>
          </w:rPr>
          <w:delText>，它</w:delText>
        </w:r>
      </w:del>
      <w:ins w:id="1735" w:author="Administrator" w:date="2016-01-16T13:56:15Z">
        <w:r>
          <w:rPr>
            <w:rFonts w:hint="eastAsia" w:ascii="华文楷体" w:hAnsi="华文楷体" w:eastAsia="华文楷体"/>
            <w:sz w:val="28"/>
            <w:szCs w:val="28"/>
            <w:lang w:eastAsia="zh-CN"/>
          </w:rPr>
          <w:t>他</w:t>
        </w:r>
      </w:ins>
      <w:r>
        <w:rPr>
          <w:rFonts w:hint="eastAsia" w:ascii="华文楷体" w:hAnsi="华文楷体" w:eastAsia="华文楷体"/>
          <w:sz w:val="28"/>
          <w:szCs w:val="28"/>
        </w:rPr>
        <w:t>不间断的流转很可怜，像这样</w:t>
      </w:r>
      <w:ins w:id="1736" w:author="Administrator" w:date="2016-01-16T23:37:45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对他们产生悲心</w:t>
      </w:r>
      <w:ins w:id="1737" w:author="Administrator" w:date="2016-01-16T13:56:27Z">
        <w:r>
          <w:rPr>
            <w:rFonts w:hint="eastAsia" w:ascii="华文楷体" w:hAnsi="华文楷体" w:eastAsia="华文楷体"/>
            <w:sz w:val="28"/>
            <w:szCs w:val="28"/>
            <w:lang w:eastAsia="zh-CN"/>
          </w:rPr>
          <w:t>；</w:t>
        </w:r>
      </w:ins>
      <w:del w:id="1738" w:author="Administrator" w:date="2016-01-16T13:56:26Z">
        <w:r>
          <w:rPr>
            <w:rFonts w:hint="eastAsia" w:ascii="华文楷体" w:hAnsi="华文楷体" w:eastAsia="华文楷体"/>
            <w:sz w:val="28"/>
            <w:szCs w:val="28"/>
          </w:rPr>
          <w:delText>。</w:delText>
        </w:r>
      </w:del>
      <w:r>
        <w:rPr>
          <w:rFonts w:hint="eastAsia" w:ascii="华文楷体" w:hAnsi="华文楷体" w:eastAsia="华文楷体"/>
          <w:sz w:val="28"/>
          <w:szCs w:val="28"/>
        </w:rPr>
        <w:t>第二是緣法的悲心，这个法是什么法呢？就是说法的</w:t>
      </w:r>
      <w:ins w:id="1739" w:author="Administrator" w:date="2016-01-16T23:37:26Z">
        <w:r>
          <w:rPr>
            <w:rFonts w:hint="eastAsia" w:ascii="华文楷体" w:hAnsi="华文楷体" w:eastAsia="华文楷体"/>
            <w:sz w:val="28"/>
            <w:szCs w:val="28"/>
            <w:lang w:eastAsia="zh-CN"/>
          </w:rPr>
          <w:t>刹那</w:t>
        </w:r>
      </w:ins>
      <w:r>
        <w:rPr>
          <w:rFonts w:hint="eastAsia" w:ascii="华文楷体" w:hAnsi="华文楷体" w:eastAsia="华文楷体"/>
          <w:sz w:val="28"/>
          <w:szCs w:val="28"/>
        </w:rPr>
        <w:t>生灭</w:t>
      </w:r>
      <w:ins w:id="1740" w:author="Administrator" w:date="2016-01-16T13:57:03Z">
        <w:r>
          <w:rPr>
            <w:rFonts w:hint="eastAsia" w:ascii="华文楷体" w:hAnsi="华文楷体" w:eastAsia="华文楷体"/>
            <w:sz w:val="28"/>
            <w:szCs w:val="28"/>
            <w:lang w:eastAsia="zh-CN"/>
          </w:rPr>
          <w:t>，</w:t>
        </w:r>
      </w:ins>
      <w:del w:id="1741" w:author="Administrator" w:date="2016-01-16T13:57:03Z">
        <w:r>
          <w:rPr>
            <w:rFonts w:hint="eastAsia" w:ascii="华文楷体" w:hAnsi="华文楷体" w:eastAsia="华文楷体"/>
            <w:sz w:val="28"/>
            <w:szCs w:val="28"/>
          </w:rPr>
          <w:delText>。</w:delText>
        </w:r>
      </w:del>
      <w:r>
        <w:rPr>
          <w:rFonts w:hint="eastAsia" w:ascii="华文楷体" w:hAnsi="华文楷体" w:eastAsia="华文楷体"/>
          <w:sz w:val="28"/>
          <w:szCs w:val="28"/>
        </w:rPr>
        <w:t>一切众生</w:t>
      </w:r>
      <w:ins w:id="1742" w:author="Administrator" w:date="2016-01-16T23:38:48Z">
        <w:r>
          <w:rPr>
            <w:rFonts w:hint="eastAsia" w:ascii="华文楷体" w:hAnsi="华文楷体" w:eastAsia="华文楷体"/>
            <w:sz w:val="28"/>
            <w:szCs w:val="28"/>
            <w:lang w:eastAsia="zh-CN"/>
          </w:rPr>
          <w:t>他</w:t>
        </w:r>
      </w:ins>
      <w:r>
        <w:rPr>
          <w:rFonts w:hint="eastAsia" w:ascii="华文楷体" w:hAnsi="华文楷体" w:eastAsia="华文楷体"/>
          <w:sz w:val="28"/>
          <w:szCs w:val="28"/>
        </w:rPr>
        <w:t>的所缘</w:t>
      </w:r>
      <w:ins w:id="1743" w:author="Administrator" w:date="2016-01-17T16:03:11Z">
        <w:r>
          <w:rPr>
            <w:rFonts w:hint="eastAsia" w:ascii="华文楷体" w:hAnsi="华文楷体" w:eastAsia="华文楷体"/>
            <w:sz w:val="28"/>
            <w:szCs w:val="28"/>
            <w:lang w:eastAsia="zh-CN"/>
          </w:rPr>
          <w:t>、</w:t>
        </w:r>
      </w:ins>
      <w:ins w:id="1744" w:author="Administrator" w:date="2016-01-16T23:38:42Z">
        <w:r>
          <w:rPr>
            <w:rFonts w:hint="eastAsia" w:ascii="华文楷体" w:hAnsi="华文楷体" w:eastAsia="华文楷体"/>
            <w:sz w:val="28"/>
            <w:szCs w:val="28"/>
            <w:lang w:eastAsia="zh-CN"/>
          </w:rPr>
          <w:t>他</w:t>
        </w:r>
      </w:ins>
      <w:del w:id="1745" w:author="Administrator" w:date="2016-01-16T13:57:11Z">
        <w:r>
          <w:rPr>
            <w:rFonts w:hint="eastAsia" w:ascii="华文楷体" w:hAnsi="华文楷体" w:eastAsia="华文楷体"/>
            <w:sz w:val="28"/>
            <w:szCs w:val="28"/>
          </w:rPr>
          <w:delText>，</w:delText>
        </w:r>
      </w:del>
      <w:r>
        <w:rPr>
          <w:rFonts w:hint="eastAsia" w:ascii="华文楷体" w:hAnsi="华文楷体" w:eastAsia="华文楷体"/>
          <w:sz w:val="28"/>
          <w:szCs w:val="28"/>
        </w:rPr>
        <w:t>本身是刹那生灭的，</w:t>
      </w:r>
      <w:ins w:id="1746" w:author="Administrator" w:date="2016-01-16T23:39:01Z">
        <w:r>
          <w:rPr>
            <w:rFonts w:hint="eastAsia" w:ascii="华文楷体" w:hAnsi="华文楷体" w:eastAsia="华文楷体"/>
            <w:sz w:val="28"/>
            <w:szCs w:val="28"/>
            <w:lang w:eastAsia="zh-CN"/>
          </w:rPr>
          <w:t>但是</w:t>
        </w:r>
      </w:ins>
      <w:r>
        <w:rPr>
          <w:rFonts w:hint="eastAsia" w:ascii="华文楷体" w:hAnsi="华文楷体" w:eastAsia="华文楷体"/>
          <w:sz w:val="28"/>
          <w:szCs w:val="28"/>
        </w:rPr>
        <w:t>众生</w:t>
      </w:r>
      <w:ins w:id="1747" w:author="Administrator" w:date="2016-01-16T13:57:22Z">
        <w:r>
          <w:rPr>
            <w:rFonts w:hint="eastAsia" w:ascii="华文楷体" w:hAnsi="华文楷体" w:eastAsia="华文楷体"/>
            <w:sz w:val="28"/>
            <w:szCs w:val="28"/>
            <w:lang w:eastAsia="zh-CN"/>
          </w:rPr>
          <w:t>他</w:t>
        </w:r>
      </w:ins>
      <w:del w:id="1748" w:author="Administrator" w:date="2016-01-16T13:57:19Z">
        <w:r>
          <w:rPr>
            <w:rFonts w:hint="eastAsia" w:ascii="华文楷体" w:hAnsi="华文楷体" w:eastAsia="华文楷体"/>
            <w:sz w:val="28"/>
            <w:szCs w:val="28"/>
          </w:rPr>
          <w:delText>它</w:delText>
        </w:r>
      </w:del>
      <w:r>
        <w:rPr>
          <w:rFonts w:hint="eastAsia" w:ascii="华文楷体" w:hAnsi="华文楷体" w:eastAsia="华文楷体"/>
          <w:sz w:val="28"/>
          <w:szCs w:val="28"/>
        </w:rPr>
        <w:t>本身不了知刹那生灭</w:t>
      </w:r>
      <w:ins w:id="1749" w:author="Administrator" w:date="2016-01-16T13:57:28Z">
        <w:r>
          <w:rPr>
            <w:rFonts w:hint="eastAsia" w:ascii="华文楷体" w:hAnsi="华文楷体" w:eastAsia="华文楷体"/>
            <w:sz w:val="28"/>
            <w:szCs w:val="28"/>
            <w:lang w:eastAsia="zh-CN"/>
          </w:rPr>
          <w:t>，</w:t>
        </w:r>
      </w:ins>
      <w:del w:id="1750" w:author="Administrator" w:date="2016-01-16T13:57:27Z">
        <w:r>
          <w:rPr>
            <w:rFonts w:hint="eastAsia" w:ascii="华文楷体" w:hAnsi="华文楷体" w:eastAsia="华文楷体"/>
            <w:sz w:val="28"/>
            <w:szCs w:val="28"/>
          </w:rPr>
          <w:delText>。</w:delText>
        </w:r>
      </w:del>
      <w:r>
        <w:rPr>
          <w:rFonts w:hint="eastAsia" w:ascii="华文楷体" w:hAnsi="华文楷体" w:eastAsia="华文楷体"/>
          <w:sz w:val="28"/>
          <w:szCs w:val="28"/>
        </w:rPr>
        <w:t>所以说发悲心者见到了刹那生灭的众生之后呢，看到它丝毫也不稳住</w:t>
      </w:r>
      <w:del w:id="1751" w:author="Administrator" w:date="2016-01-16T14:01:52Z">
        <w:r>
          <w:rPr>
            <w:rFonts w:hint="eastAsia" w:ascii="华文楷体" w:hAnsi="华文楷体" w:eastAsia="华文楷体"/>
            <w:sz w:val="28"/>
            <w:szCs w:val="28"/>
          </w:rPr>
          <w:delText>，</w:delText>
        </w:r>
      </w:del>
      <w:r>
        <w:rPr>
          <w:rFonts w:hint="eastAsia" w:ascii="华文楷体" w:hAnsi="华文楷体" w:eastAsia="华文楷体"/>
          <w:sz w:val="28"/>
          <w:szCs w:val="28"/>
        </w:rPr>
        <w:t>如动水月，像这样如动水月的缘故呢</w:t>
      </w:r>
      <w:del w:id="1752" w:author="Administrator" w:date="2016-01-16T14:02:00Z">
        <w:r>
          <w:rPr>
            <w:rFonts w:hint="eastAsia" w:ascii="华文楷体" w:hAnsi="华文楷体" w:eastAsia="华文楷体"/>
            <w:sz w:val="28"/>
            <w:szCs w:val="28"/>
          </w:rPr>
          <w:delText>，</w:delText>
        </w:r>
      </w:del>
      <w:r>
        <w:rPr>
          <w:rFonts w:hint="eastAsia" w:ascii="华文楷体" w:hAnsi="华文楷体" w:eastAsia="华文楷体"/>
          <w:sz w:val="28"/>
          <w:szCs w:val="28"/>
        </w:rPr>
        <w:t>就生起悲心</w:t>
      </w:r>
      <w:ins w:id="1753" w:author="Administrator" w:date="2016-01-16T23:39:16Z">
        <w:r>
          <w:rPr>
            <w:rFonts w:hint="eastAsia" w:ascii="华文楷体" w:hAnsi="华文楷体" w:eastAsia="华文楷体"/>
            <w:sz w:val="28"/>
            <w:szCs w:val="28"/>
            <w:lang w:eastAsia="zh-CN"/>
          </w:rPr>
          <w:t>了</w:t>
        </w:r>
      </w:ins>
      <w:ins w:id="1754" w:author="Administrator" w:date="2016-01-16T14:03:06Z">
        <w:r>
          <w:rPr>
            <w:rFonts w:hint="eastAsia" w:ascii="华文楷体" w:hAnsi="华文楷体" w:eastAsia="华文楷体"/>
            <w:sz w:val="28"/>
            <w:szCs w:val="28"/>
            <w:lang w:eastAsia="zh-CN"/>
          </w:rPr>
          <w:t>；</w:t>
        </w:r>
      </w:ins>
      <w:del w:id="1755" w:author="Administrator" w:date="2016-01-16T14:03:05Z">
        <w:r>
          <w:rPr>
            <w:rFonts w:hint="eastAsia" w:ascii="华文楷体" w:hAnsi="华文楷体" w:eastAsia="华文楷体"/>
            <w:sz w:val="28"/>
            <w:szCs w:val="28"/>
          </w:rPr>
          <w:delText>。</w:delText>
        </w:r>
      </w:del>
      <w:r>
        <w:rPr>
          <w:rFonts w:hint="eastAsia" w:ascii="华文楷体" w:hAnsi="华文楷体" w:eastAsia="华文楷体"/>
          <w:sz w:val="28"/>
          <w:szCs w:val="28"/>
        </w:rPr>
        <w:t>第三种就是无缘的悲心</w:t>
      </w:r>
      <w:ins w:id="1756" w:author="Administrator" w:date="2016-01-16T14:03:11Z">
        <w:r>
          <w:rPr>
            <w:rFonts w:hint="eastAsia" w:ascii="华文楷体" w:hAnsi="华文楷体" w:eastAsia="华文楷体"/>
            <w:sz w:val="28"/>
            <w:szCs w:val="28"/>
            <w:lang w:eastAsia="zh-CN"/>
          </w:rPr>
          <w:t>，</w:t>
        </w:r>
      </w:ins>
      <w:del w:id="1757" w:author="Administrator" w:date="2016-01-16T14:03:11Z">
        <w:r>
          <w:rPr>
            <w:rFonts w:hint="eastAsia" w:ascii="华文楷体" w:hAnsi="华文楷体" w:eastAsia="华文楷体"/>
            <w:sz w:val="28"/>
            <w:szCs w:val="28"/>
          </w:rPr>
          <w:delText>。</w:delText>
        </w:r>
      </w:del>
      <w:r>
        <w:rPr>
          <w:rFonts w:hint="eastAsia" w:ascii="华文楷体" w:hAnsi="华文楷体" w:eastAsia="华文楷体"/>
          <w:sz w:val="28"/>
          <w:szCs w:val="28"/>
        </w:rPr>
        <w:t>无缘的悲心就是说所缘的对象它是空性的，它安住在实相当中</w:t>
      </w:r>
      <w:ins w:id="1758" w:author="Administrator" w:date="2016-01-16T23:39:25Z">
        <w:r>
          <w:rPr>
            <w:rFonts w:hint="eastAsia" w:ascii="华文楷体" w:hAnsi="华文楷体" w:eastAsia="华文楷体"/>
            <w:sz w:val="28"/>
            <w:szCs w:val="28"/>
            <w:lang w:eastAsia="zh-CN"/>
          </w:rPr>
          <w:t>的</w:t>
        </w:r>
      </w:ins>
      <w:r>
        <w:rPr>
          <w:rFonts w:hint="eastAsia" w:ascii="华文楷体" w:hAnsi="华文楷体" w:eastAsia="华文楷体"/>
          <w:sz w:val="28"/>
          <w:szCs w:val="28"/>
        </w:rPr>
        <w:t>，像这样</w:t>
      </w:r>
      <w:ins w:id="1759" w:author="Administrator" w:date="2016-01-16T23:39:56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众生不了知，然后就产生悲心。就是在这样一种空性的状态当中众生在流转，在这样一种刹那生灭当中众生在流转，众生自己在流转他自己不知道等等</w:t>
      </w:r>
      <w:ins w:id="1760" w:author="Administrator" w:date="2016-01-16T14:04:58Z">
        <w:r>
          <w:rPr>
            <w:rFonts w:hint="eastAsia" w:ascii="华文楷体" w:hAnsi="华文楷体" w:eastAsia="华文楷体"/>
            <w:sz w:val="28"/>
            <w:szCs w:val="28"/>
            <w:lang w:eastAsia="zh-CN"/>
          </w:rPr>
          <w:t>，</w:t>
        </w:r>
      </w:ins>
      <w:del w:id="1761" w:author="Administrator" w:date="2016-01-16T23:40:08Z">
        <w:r>
          <w:rPr>
            <w:rFonts w:hint="eastAsia" w:ascii="华文楷体" w:hAnsi="华文楷体" w:eastAsia="华文楷体"/>
            <w:sz w:val="28"/>
            <w:szCs w:val="28"/>
          </w:rPr>
          <w:delText>。</w:delText>
        </w:r>
      </w:del>
      <w:r>
        <w:rPr>
          <w:rFonts w:hint="eastAsia" w:ascii="华文楷体" w:hAnsi="华文楷体" w:eastAsia="华文楷体"/>
          <w:sz w:val="28"/>
          <w:szCs w:val="28"/>
        </w:rPr>
        <w:t>从三个所缘境，然后产生三种悲心。</w:t>
      </w:r>
    </w:p>
    <w:p>
      <w:pPr>
        <w:ind w:firstLine="570"/>
        <w:rPr>
          <w:ins w:id="1762" w:author="Administrator" w:date="2016-01-16T14:08:23Z"/>
          <w:rFonts w:hint="eastAsia" w:ascii="华文楷体" w:hAnsi="华文楷体" w:eastAsia="华文楷体"/>
          <w:sz w:val="28"/>
          <w:szCs w:val="28"/>
        </w:rPr>
      </w:pPr>
      <w:r>
        <w:rPr>
          <w:rFonts w:hint="eastAsia" w:ascii="华文楷体" w:hAnsi="华文楷体" w:eastAsia="华文楷体"/>
          <w:sz w:val="28"/>
          <w:szCs w:val="28"/>
        </w:rPr>
        <w:t>“由正见中生起的是其中居于首位的无缘悲心</w:t>
      </w:r>
      <w:del w:id="1763" w:author="Administrator" w:date="2016-01-16T14:05:10Z">
        <w:r>
          <w:rPr>
            <w:rFonts w:hint="eastAsia" w:ascii="华文楷体" w:hAnsi="华文楷体" w:eastAsia="华文楷体"/>
            <w:sz w:val="28"/>
            <w:szCs w:val="28"/>
          </w:rPr>
          <w:delText>。</w:delText>
        </w:r>
      </w:del>
      <w:r>
        <w:rPr>
          <w:rFonts w:hint="eastAsia" w:ascii="华文楷体" w:hAnsi="华文楷体" w:eastAsia="华文楷体"/>
          <w:sz w:val="28"/>
          <w:szCs w:val="28"/>
        </w:rPr>
        <w:t>”，由正见就是从空正见当中产生的实际上就是居于首位的无缘悲心</w:t>
      </w:r>
      <w:ins w:id="1764" w:author="Administrator" w:date="2016-01-16T14:05:29Z">
        <w:r>
          <w:rPr>
            <w:rFonts w:hint="eastAsia" w:ascii="华文楷体" w:hAnsi="华文楷体" w:eastAsia="华文楷体"/>
            <w:sz w:val="28"/>
            <w:szCs w:val="28"/>
            <w:lang w:eastAsia="zh-CN"/>
          </w:rPr>
          <w:t>，</w:t>
        </w:r>
      </w:ins>
      <w:del w:id="1765" w:author="Administrator" w:date="2016-01-16T14:05:29Z">
        <w:r>
          <w:rPr>
            <w:rFonts w:hint="eastAsia" w:ascii="华文楷体" w:hAnsi="华文楷体" w:eastAsia="华文楷体"/>
            <w:sz w:val="28"/>
            <w:szCs w:val="28"/>
          </w:rPr>
          <w:delText>。</w:delText>
        </w:r>
      </w:del>
      <w:r>
        <w:rPr>
          <w:rFonts w:hint="eastAsia" w:ascii="华文楷体" w:hAnsi="华文楷体" w:eastAsia="华文楷体"/>
          <w:sz w:val="28"/>
          <w:szCs w:val="28"/>
        </w:rPr>
        <w:t>能够了知众生完全没有实有的</w:t>
      </w:r>
      <w:ins w:id="1766" w:author="Administrator" w:date="2016-01-16T14:05:37Z">
        <w:r>
          <w:rPr>
            <w:rFonts w:hint="eastAsia" w:ascii="华文楷体" w:hAnsi="华文楷体" w:eastAsia="华文楷体"/>
            <w:sz w:val="28"/>
            <w:szCs w:val="28"/>
            <w:lang w:eastAsia="zh-CN"/>
          </w:rPr>
          <w:t>、</w:t>
        </w:r>
      </w:ins>
      <w:del w:id="1767" w:author="Administrator" w:date="2016-01-16T14:05:37Z">
        <w:r>
          <w:rPr>
            <w:rFonts w:hint="eastAsia" w:ascii="华文楷体" w:hAnsi="华文楷体" w:eastAsia="华文楷体"/>
            <w:sz w:val="28"/>
            <w:szCs w:val="28"/>
          </w:rPr>
          <w:delText>，</w:delText>
        </w:r>
      </w:del>
      <w:r>
        <w:rPr>
          <w:rFonts w:hint="eastAsia" w:ascii="华文楷体" w:hAnsi="华文楷体" w:eastAsia="华文楷体"/>
          <w:sz w:val="28"/>
          <w:szCs w:val="28"/>
        </w:rPr>
        <w:t>完全都是空性的，但是在空性当中无实有当中</w:t>
      </w:r>
      <w:del w:id="1768" w:author="Administrator" w:date="2016-01-16T14:05:54Z">
        <w:r>
          <w:rPr>
            <w:rFonts w:hint="eastAsia" w:ascii="华文楷体" w:hAnsi="华文楷体" w:eastAsia="华文楷体"/>
            <w:sz w:val="28"/>
            <w:szCs w:val="28"/>
          </w:rPr>
          <w:delText>，</w:delText>
        </w:r>
      </w:del>
      <w:r>
        <w:rPr>
          <w:rFonts w:hint="eastAsia" w:ascii="华文楷体" w:hAnsi="华文楷体" w:eastAsia="华文楷体"/>
          <w:sz w:val="28"/>
          <w:szCs w:val="28"/>
        </w:rPr>
        <w:t>众生</w:t>
      </w:r>
      <w:ins w:id="1769" w:author="Administrator" w:date="2016-01-16T23:40:38Z">
        <w:r>
          <w:rPr>
            <w:rFonts w:hint="eastAsia" w:ascii="华文楷体" w:hAnsi="华文楷体" w:eastAsia="华文楷体"/>
            <w:sz w:val="28"/>
            <w:szCs w:val="28"/>
            <w:lang w:eastAsia="zh-CN"/>
          </w:rPr>
          <w:t>他</w:t>
        </w:r>
      </w:ins>
      <w:r>
        <w:rPr>
          <w:rFonts w:hint="eastAsia" w:ascii="华文楷体" w:hAnsi="华文楷体" w:eastAsia="华文楷体"/>
          <w:sz w:val="28"/>
          <w:szCs w:val="28"/>
        </w:rPr>
        <w:t>产生这样一种身心五蕴，众生流转轮回当中</w:t>
      </w:r>
      <w:del w:id="1770" w:author="Administrator" w:date="2016-01-16T14:06:05Z">
        <w:r>
          <w:rPr>
            <w:rFonts w:hint="eastAsia" w:ascii="华文楷体" w:hAnsi="华文楷体" w:eastAsia="华文楷体"/>
            <w:sz w:val="28"/>
            <w:szCs w:val="28"/>
          </w:rPr>
          <w:delText>，</w:delText>
        </w:r>
      </w:del>
      <w:r>
        <w:rPr>
          <w:rFonts w:hint="eastAsia" w:ascii="华文楷体" w:hAnsi="华文楷体" w:eastAsia="华文楷体"/>
          <w:sz w:val="28"/>
          <w:szCs w:val="28"/>
        </w:rPr>
        <w:t>完全可以终止的。所以我们说众生流转轮回白白在流转，没有任何实义在流转，在空性当中在流转，揣着如意宝在流转，所以像这样讲的时候</w:t>
      </w:r>
      <w:del w:id="1771" w:author="Administrator" w:date="2016-01-16T14:06:49Z">
        <w:r>
          <w:rPr>
            <w:rFonts w:hint="eastAsia" w:ascii="华文楷体" w:hAnsi="华文楷体" w:eastAsia="华文楷体"/>
            <w:sz w:val="28"/>
            <w:szCs w:val="28"/>
          </w:rPr>
          <w:delText>，</w:delText>
        </w:r>
      </w:del>
      <w:r>
        <w:rPr>
          <w:rFonts w:hint="eastAsia" w:ascii="华文楷体" w:hAnsi="华文楷体" w:eastAsia="华文楷体"/>
          <w:sz w:val="28"/>
          <w:szCs w:val="28"/>
        </w:rPr>
        <w:t>非常非常</w:t>
      </w:r>
      <w:ins w:id="1772" w:author="Administrator" w:date="2016-01-16T23:41:35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生起悲心。当然我们自己可能也是这样的，但是众生连这个道理也不知道，现在我们在学空性的时候</w:t>
      </w:r>
      <w:ins w:id="1773" w:author="Administrator" w:date="2016-01-16T23:41:03Z">
        <w:r>
          <w:rPr>
            <w:rFonts w:hint="eastAsia" w:ascii="华文楷体" w:hAnsi="华文楷体" w:eastAsia="华文楷体"/>
            <w:sz w:val="28"/>
            <w:szCs w:val="28"/>
            <w:lang w:eastAsia="zh-CN"/>
          </w:rPr>
          <w:t>也</w:t>
        </w:r>
      </w:ins>
      <w:r>
        <w:rPr>
          <w:rFonts w:hint="eastAsia" w:ascii="华文楷体" w:hAnsi="华文楷体" w:eastAsia="华文楷体"/>
          <w:sz w:val="28"/>
          <w:szCs w:val="28"/>
        </w:rPr>
        <w:t>应该通过空性的意义</w:t>
      </w:r>
      <w:del w:id="1774" w:author="Administrator" w:date="2016-01-16T23:41:08Z">
        <w:r>
          <w:rPr>
            <w:rFonts w:hint="eastAsia" w:ascii="华文楷体" w:hAnsi="华文楷体" w:eastAsia="华文楷体"/>
            <w:sz w:val="28"/>
            <w:szCs w:val="28"/>
          </w:rPr>
          <w:delText>，</w:delText>
        </w:r>
      </w:del>
      <w:r>
        <w:rPr>
          <w:rFonts w:hint="eastAsia" w:ascii="华文楷体" w:hAnsi="华文楷体" w:eastAsia="华文楷体"/>
          <w:sz w:val="28"/>
          <w:szCs w:val="28"/>
        </w:rPr>
        <w:t>自己了知空性，</w:t>
      </w:r>
      <w:ins w:id="1775" w:author="Administrator" w:date="2016-01-16T23:41:46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对没有了知空性意义的众生真正产生一种无缘</w:t>
      </w:r>
      <w:ins w:id="1776" w:author="Administrator" w:date="2016-01-16T23:42:05Z">
        <w:r>
          <w:rPr>
            <w:rFonts w:hint="eastAsia" w:ascii="华文楷体" w:hAnsi="华文楷体" w:eastAsia="华文楷体"/>
            <w:sz w:val="28"/>
            <w:szCs w:val="28"/>
            <w:lang w:eastAsia="zh-CN"/>
          </w:rPr>
          <w:t>的</w:t>
        </w:r>
      </w:ins>
      <w:r>
        <w:rPr>
          <w:rFonts w:hint="eastAsia" w:ascii="华文楷体" w:hAnsi="华文楷体" w:eastAsia="华文楷体"/>
          <w:sz w:val="28"/>
          <w:szCs w:val="28"/>
        </w:rPr>
        <w:t>悲心。这就是悲心方面</w:t>
      </w:r>
      <w:ins w:id="1777" w:author="Administrator" w:date="2016-01-16T14:07:33Z">
        <w:r>
          <w:rPr>
            <w:rFonts w:hint="eastAsia" w:ascii="华文楷体" w:hAnsi="华文楷体" w:eastAsia="华文楷体"/>
            <w:sz w:val="28"/>
            <w:szCs w:val="28"/>
            <w:lang w:eastAsia="zh-CN"/>
          </w:rPr>
          <w:t>。</w:t>
        </w:r>
      </w:ins>
      <w:del w:id="1778" w:author="Administrator" w:date="2016-01-16T14:07:33Z">
        <w:r>
          <w:rPr>
            <w:rFonts w:hint="eastAsia" w:ascii="华文楷体" w:hAnsi="华文楷体" w:eastAsia="华文楷体"/>
            <w:sz w:val="28"/>
            <w:szCs w:val="28"/>
          </w:rPr>
          <w:delText>，</w:delText>
        </w:r>
      </w:del>
      <w:r>
        <w:rPr>
          <w:rFonts w:hint="eastAsia" w:ascii="华文楷体" w:hAnsi="华文楷体" w:eastAsia="华文楷体"/>
          <w:sz w:val="28"/>
          <w:szCs w:val="28"/>
        </w:rPr>
        <w:t>然后是信心方面。</w:t>
      </w:r>
    </w:p>
    <w:p>
      <w:pPr>
        <w:ind w:firstLine="570"/>
        <w:rPr>
          <w:del w:id="1779" w:author="Administrator" w:date="2016-01-16T14:08:28Z"/>
          <w:rFonts w:hint="eastAsia" w:ascii="黑体" w:hAnsi="黑体" w:eastAsia="黑体" w:cs="黑体"/>
          <w:sz w:val="28"/>
          <w:szCs w:val="28"/>
          <w:rPrChange w:id="1780" w:author="Administrator" w:date="2016-01-16T14:08:37Z">
            <w:rPr>
              <w:del w:id="1781" w:author="Administrator" w:date="2016-01-16T14:08:28Z"/>
              <w:rFonts w:hint="eastAsia" w:ascii="华文楷体" w:hAnsi="华文楷体" w:eastAsia="华文楷体"/>
              <w:sz w:val="28"/>
              <w:szCs w:val="28"/>
            </w:rPr>
          </w:rPrChange>
        </w:rPr>
      </w:pPr>
      <w:r>
        <w:rPr>
          <w:rFonts w:hint="eastAsia" w:ascii="黑体" w:hAnsi="黑体" w:eastAsia="黑体" w:cs="黑体"/>
          <w:sz w:val="28"/>
          <w:szCs w:val="28"/>
          <w:rPrChange w:id="1782" w:author="Administrator" w:date="2016-01-16T14:08:37Z">
            <w:rPr>
              <w:rFonts w:hint="eastAsia" w:ascii="华文楷体" w:hAnsi="华文楷体" w:eastAsia="华文楷体"/>
              <w:sz w:val="28"/>
              <w:szCs w:val="28"/>
            </w:rPr>
          </w:rPrChange>
        </w:rPr>
        <w:t>【对于指明此道的佛陀生起敬意也有清净</w:t>
      </w:r>
    </w:p>
    <w:p>
      <w:pPr>
        <w:ind w:firstLine="570"/>
        <w:rPr>
          <w:del w:id="1783" w:author="Administrator" w:date="2016-01-16T14:08:30Z"/>
          <w:rFonts w:hint="eastAsia" w:ascii="黑体" w:hAnsi="黑体" w:eastAsia="黑体" w:cs="黑体"/>
          <w:sz w:val="28"/>
          <w:szCs w:val="28"/>
          <w:rPrChange w:id="1784" w:author="Administrator" w:date="2016-01-16T14:08:37Z">
            <w:rPr>
              <w:del w:id="1785" w:author="Administrator" w:date="2016-01-16T14:08:30Z"/>
              <w:rFonts w:ascii="华文楷体" w:hAnsi="华文楷体" w:eastAsia="华文楷体"/>
              <w:sz w:val="28"/>
              <w:szCs w:val="28"/>
            </w:rPr>
          </w:rPrChange>
        </w:rPr>
      </w:pPr>
      <w:r>
        <w:rPr>
          <w:rFonts w:hint="eastAsia" w:ascii="黑体" w:hAnsi="黑体" w:eastAsia="黑体" w:cs="黑体"/>
          <w:sz w:val="28"/>
          <w:szCs w:val="28"/>
          <w:rPrChange w:id="1786" w:author="Administrator" w:date="2016-01-16T14:08:37Z">
            <w:rPr>
              <w:rFonts w:hint="eastAsia" w:ascii="华文楷体" w:hAnsi="华文楷体" w:eastAsia="华文楷体"/>
              <w:sz w:val="28"/>
              <w:szCs w:val="28"/>
            </w:rPr>
          </w:rPrChange>
        </w:rPr>
        <w:t>信、欲乐信与诚挚信三种,其中如国王般的诚挚信一经产生,致使其他两种信心也以从属的方</w:t>
      </w:r>
    </w:p>
    <w:p>
      <w:pPr>
        <w:ind w:firstLine="570"/>
        <w:rPr>
          <w:ins w:id="1787" w:author="Administrator" w:date="2016-01-16T14:08:40Z"/>
          <w:rFonts w:hint="eastAsia" w:ascii="黑体" w:hAnsi="黑体" w:eastAsia="黑体" w:cs="黑体"/>
          <w:sz w:val="28"/>
          <w:szCs w:val="28"/>
        </w:rPr>
      </w:pPr>
      <w:r>
        <w:rPr>
          <w:rFonts w:hint="eastAsia" w:ascii="黑体" w:hAnsi="黑体" w:eastAsia="黑体" w:cs="黑体"/>
          <w:sz w:val="28"/>
          <w:szCs w:val="28"/>
          <w:rPrChange w:id="1788" w:author="Administrator" w:date="2016-01-16T14:08:37Z">
            <w:rPr>
              <w:rFonts w:hint="eastAsia" w:ascii="华文楷体" w:hAnsi="华文楷体" w:eastAsia="华文楷体"/>
              <w:sz w:val="28"/>
              <w:szCs w:val="28"/>
            </w:rPr>
          </w:rPrChange>
        </w:rPr>
        <w:t>式而起。】</w:t>
      </w:r>
    </w:p>
    <w:p>
      <w:pPr>
        <w:ind w:firstLine="570"/>
        <w:rPr>
          <w:ins w:id="1789" w:author="Administrator" w:date="2016-01-16T14:10:21Z"/>
          <w:rFonts w:hint="eastAsia" w:ascii="华文楷体" w:hAnsi="华文楷体" w:eastAsia="华文楷体"/>
          <w:sz w:val="28"/>
          <w:szCs w:val="28"/>
        </w:rPr>
      </w:pPr>
      <w:r>
        <w:rPr>
          <w:rFonts w:hint="eastAsia" w:ascii="华文楷体" w:hAnsi="华文楷体" w:eastAsia="华文楷体"/>
          <w:sz w:val="28"/>
          <w:szCs w:val="28"/>
        </w:rPr>
        <w:t>那么就是说对佛陀生起信心有三种，三种信心在前行当中也是讲到了，在讲</w:t>
      </w:r>
      <w:ins w:id="1790" w:author="Administrator" w:date="2016-01-16T23:42:45Z">
        <w:r>
          <w:rPr>
            <w:rFonts w:hint="eastAsia" w:ascii="华文楷体" w:hAnsi="华文楷体" w:eastAsia="华文楷体"/>
            <w:sz w:val="28"/>
            <w:szCs w:val="28"/>
            <w:lang w:eastAsia="zh-CN"/>
          </w:rPr>
          <w:t>信心的时候</w:t>
        </w:r>
      </w:ins>
      <w:ins w:id="1791" w:author="Administrator" w:date="2016-01-16T23:42:47Z">
        <w:r>
          <w:rPr>
            <w:rFonts w:hint="eastAsia" w:ascii="华文楷体" w:hAnsi="华文楷体" w:eastAsia="华文楷体"/>
            <w:sz w:val="28"/>
            <w:szCs w:val="28"/>
            <w:lang w:eastAsia="zh-CN"/>
          </w:rPr>
          <w:t>、</w:t>
        </w:r>
      </w:ins>
      <w:ins w:id="1792" w:author="Administrator" w:date="2016-01-16T23:42:51Z">
        <w:r>
          <w:rPr>
            <w:rFonts w:hint="eastAsia" w:ascii="华文楷体" w:hAnsi="华文楷体" w:eastAsia="华文楷体"/>
            <w:sz w:val="28"/>
            <w:szCs w:val="28"/>
            <w:lang w:eastAsia="zh-CN"/>
          </w:rPr>
          <w:t>在讲</w:t>
        </w:r>
      </w:ins>
      <w:r>
        <w:rPr>
          <w:rFonts w:hint="eastAsia" w:ascii="华文楷体" w:hAnsi="华文楷体" w:eastAsia="华文楷体"/>
          <w:sz w:val="28"/>
          <w:szCs w:val="28"/>
        </w:rPr>
        <w:t>皈依的时候也是讲到了</w:t>
      </w:r>
      <w:ins w:id="1793" w:author="Administrator" w:date="2016-01-16T14:09:14Z">
        <w:r>
          <w:rPr>
            <w:rFonts w:hint="eastAsia" w:ascii="华文楷体" w:hAnsi="华文楷体" w:eastAsia="华文楷体"/>
            <w:sz w:val="28"/>
            <w:szCs w:val="28"/>
            <w:lang w:eastAsia="zh-CN"/>
          </w:rPr>
          <w:t>有</w:t>
        </w:r>
      </w:ins>
      <w:del w:id="1794" w:author="Administrator" w:date="2016-01-16T14:09:11Z">
        <w:r>
          <w:rPr>
            <w:rFonts w:hint="eastAsia" w:ascii="华文楷体" w:hAnsi="华文楷体" w:eastAsia="华文楷体"/>
            <w:sz w:val="28"/>
            <w:szCs w:val="28"/>
          </w:rPr>
          <w:delText>又</w:delText>
        </w:r>
      </w:del>
      <w:r>
        <w:rPr>
          <w:rFonts w:hint="eastAsia" w:ascii="华文楷体" w:hAnsi="华文楷体" w:eastAsia="华文楷体"/>
          <w:sz w:val="28"/>
          <w:szCs w:val="28"/>
        </w:rPr>
        <w:t>三种信心。</w:t>
      </w:r>
    </w:p>
    <w:p>
      <w:pPr>
        <w:ind w:firstLine="570"/>
        <w:rPr>
          <w:ins w:id="1795" w:author="Administrator" w:date="2016-01-16T14:10:28Z"/>
          <w:rFonts w:hint="eastAsia" w:ascii="华文楷体" w:hAnsi="华文楷体" w:eastAsia="华文楷体"/>
          <w:sz w:val="28"/>
          <w:szCs w:val="28"/>
        </w:rPr>
      </w:pPr>
      <w:r>
        <w:rPr>
          <w:rFonts w:hint="eastAsia" w:ascii="华文楷体" w:hAnsi="华文楷体" w:eastAsia="华文楷体"/>
          <w:sz w:val="28"/>
          <w:szCs w:val="28"/>
        </w:rPr>
        <w:t>所谓清净信心，有的时候</w:t>
      </w:r>
      <w:ins w:id="1796" w:author="Administrator" w:date="2016-01-16T23:43:21Z">
        <w:r>
          <w:rPr>
            <w:rFonts w:hint="eastAsia" w:ascii="华文楷体" w:hAnsi="华文楷体" w:eastAsia="华文楷体"/>
            <w:sz w:val="28"/>
            <w:szCs w:val="28"/>
            <w:lang w:eastAsia="zh-CN"/>
          </w:rPr>
          <w:t>、</w:t>
        </w:r>
      </w:ins>
      <w:r>
        <w:rPr>
          <w:rFonts w:hint="eastAsia" w:ascii="华文楷体" w:hAnsi="华文楷体" w:eastAsia="华文楷体"/>
          <w:sz w:val="28"/>
          <w:szCs w:val="28"/>
        </w:rPr>
        <w:t>前行当中讲，一到了某个圣地</w:t>
      </w:r>
      <w:ins w:id="1797" w:author="Administrator" w:date="2016-01-16T14:09:31Z">
        <w:r>
          <w:rPr>
            <w:rFonts w:hint="eastAsia" w:ascii="华文楷体" w:hAnsi="华文楷体" w:eastAsia="华文楷体"/>
            <w:sz w:val="28"/>
            <w:szCs w:val="28"/>
            <w:lang w:eastAsia="zh-CN"/>
          </w:rPr>
          <w:t>、</w:t>
        </w:r>
      </w:ins>
      <w:del w:id="1798" w:author="Administrator" w:date="2016-01-16T14:09:31Z">
        <w:r>
          <w:rPr>
            <w:rFonts w:hint="eastAsia" w:ascii="华文楷体" w:hAnsi="华文楷体" w:eastAsia="华文楷体"/>
            <w:sz w:val="28"/>
            <w:szCs w:val="28"/>
          </w:rPr>
          <w:delText>，</w:delText>
        </w:r>
      </w:del>
      <w:r>
        <w:rPr>
          <w:rFonts w:hint="eastAsia" w:ascii="华文楷体" w:hAnsi="华文楷体" w:eastAsia="华文楷体"/>
          <w:sz w:val="28"/>
          <w:szCs w:val="28"/>
        </w:rPr>
        <w:t>看到某个佛像</w:t>
      </w:r>
      <w:del w:id="1799" w:author="Administrator" w:date="2016-01-16T14:09:34Z">
        <w:r>
          <w:rPr>
            <w:rFonts w:hint="eastAsia" w:ascii="华文楷体" w:hAnsi="华文楷体" w:eastAsia="华文楷体"/>
            <w:sz w:val="28"/>
            <w:szCs w:val="28"/>
          </w:rPr>
          <w:delText>，</w:delText>
        </w:r>
      </w:del>
      <w:r>
        <w:rPr>
          <w:rFonts w:hint="eastAsia" w:ascii="华文楷体" w:hAnsi="华文楷体" w:eastAsia="华文楷体"/>
          <w:sz w:val="28"/>
          <w:szCs w:val="28"/>
        </w:rPr>
        <w:t>自然而然就产生一种信心，或者看到某个上师的时候自然而然就产生一个信心，自然而然就流下了眼泪等等，这方面都是属于一种清净心。你说根据呢</w:t>
      </w:r>
      <w:del w:id="1800" w:author="Administrator" w:date="2016-01-16T14:09:56Z">
        <w:r>
          <w:rPr>
            <w:rFonts w:hint="eastAsia" w:ascii="华文楷体" w:hAnsi="华文楷体" w:eastAsia="华文楷体"/>
            <w:sz w:val="28"/>
            <w:szCs w:val="28"/>
          </w:rPr>
          <w:delText>，</w:delText>
        </w:r>
      </w:del>
      <w:r>
        <w:rPr>
          <w:rFonts w:hint="eastAsia" w:ascii="华文楷体" w:hAnsi="华文楷体" w:eastAsia="华文楷体"/>
          <w:sz w:val="28"/>
          <w:szCs w:val="28"/>
        </w:rPr>
        <w:t>找不到什么根据，但是看到了就是能够产生</w:t>
      </w:r>
      <w:ins w:id="1801" w:author="Administrator" w:date="2016-01-16T23:43:41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一种身心清净的状态</w:t>
      </w:r>
      <w:ins w:id="1802" w:author="Administrator" w:date="2016-01-16T14:10:06Z">
        <w:r>
          <w:rPr>
            <w:rFonts w:hint="eastAsia" w:ascii="华文楷体" w:hAnsi="华文楷体" w:eastAsia="华文楷体"/>
            <w:sz w:val="28"/>
            <w:szCs w:val="28"/>
            <w:lang w:eastAsia="zh-CN"/>
          </w:rPr>
          <w:t>，</w:t>
        </w:r>
      </w:ins>
      <w:del w:id="1803" w:author="Administrator" w:date="2016-01-16T14:10:05Z">
        <w:r>
          <w:rPr>
            <w:rFonts w:hint="eastAsia" w:ascii="华文楷体" w:hAnsi="华文楷体" w:eastAsia="华文楷体"/>
            <w:sz w:val="28"/>
            <w:szCs w:val="28"/>
          </w:rPr>
          <w:delText>。</w:delText>
        </w:r>
      </w:del>
      <w:r>
        <w:rPr>
          <w:rFonts w:hint="eastAsia" w:ascii="华文楷体" w:hAnsi="华文楷体" w:eastAsia="华文楷体"/>
          <w:sz w:val="28"/>
          <w:szCs w:val="28"/>
        </w:rPr>
        <w:t>这</w:t>
      </w:r>
      <w:ins w:id="1804" w:author="Administrator" w:date="2016-01-16T23:44:01Z">
        <w:r>
          <w:rPr>
            <w:rFonts w:hint="eastAsia" w:ascii="华文楷体" w:hAnsi="华文楷体" w:eastAsia="华文楷体"/>
            <w:sz w:val="28"/>
            <w:szCs w:val="28"/>
            <w:lang w:eastAsia="zh-CN"/>
          </w:rPr>
          <w:t>个</w:t>
        </w:r>
      </w:ins>
      <w:r>
        <w:rPr>
          <w:rFonts w:hint="eastAsia" w:ascii="华文楷体" w:hAnsi="华文楷体" w:eastAsia="华文楷体"/>
          <w:sz w:val="28"/>
          <w:szCs w:val="28"/>
        </w:rPr>
        <w:t>是一种信心。</w:t>
      </w:r>
    </w:p>
    <w:p>
      <w:pPr>
        <w:ind w:firstLine="570"/>
        <w:rPr>
          <w:ins w:id="1805" w:author="Administrator" w:date="2016-01-16T14:11:21Z"/>
          <w:rFonts w:hint="eastAsia" w:ascii="华文楷体" w:hAnsi="华文楷体" w:eastAsia="华文楷体"/>
          <w:sz w:val="28"/>
          <w:szCs w:val="28"/>
        </w:rPr>
      </w:pPr>
      <w:r>
        <w:rPr>
          <w:rFonts w:hint="eastAsia" w:ascii="华文楷体" w:hAnsi="华文楷体" w:eastAsia="华文楷体"/>
          <w:sz w:val="28"/>
          <w:szCs w:val="28"/>
        </w:rPr>
        <w:t>还有一种信心叫欲乐信</w:t>
      </w:r>
      <w:ins w:id="1806" w:author="Administrator" w:date="2016-01-16T14:10:43Z">
        <w:r>
          <w:rPr>
            <w:rFonts w:hint="eastAsia" w:ascii="华文楷体" w:hAnsi="华文楷体" w:eastAsia="华文楷体"/>
            <w:sz w:val="28"/>
            <w:szCs w:val="28"/>
            <w:lang w:eastAsia="zh-CN"/>
          </w:rPr>
          <w:t>。</w:t>
        </w:r>
      </w:ins>
      <w:del w:id="1807" w:author="Administrator" w:date="2016-01-16T14:10:43Z">
        <w:r>
          <w:rPr>
            <w:rFonts w:hint="eastAsia" w:ascii="华文楷体" w:hAnsi="华文楷体" w:eastAsia="华文楷体"/>
            <w:sz w:val="28"/>
            <w:szCs w:val="28"/>
          </w:rPr>
          <w:delText>，</w:delText>
        </w:r>
      </w:del>
      <w:r>
        <w:rPr>
          <w:rFonts w:hint="eastAsia" w:ascii="华文楷体" w:hAnsi="华文楷体" w:eastAsia="华文楷体"/>
          <w:sz w:val="28"/>
          <w:szCs w:val="28"/>
        </w:rPr>
        <w:t>欲乐信是什么呢</w:t>
      </w:r>
      <w:ins w:id="1808" w:author="Administrator" w:date="2016-01-16T14:10:47Z">
        <w:r>
          <w:rPr>
            <w:rFonts w:hint="eastAsia" w:ascii="华文楷体" w:hAnsi="华文楷体" w:eastAsia="华文楷体"/>
            <w:sz w:val="28"/>
            <w:szCs w:val="28"/>
            <w:lang w:eastAsia="zh-CN"/>
          </w:rPr>
          <w:t>？</w:t>
        </w:r>
      </w:ins>
      <w:del w:id="1809" w:author="Administrator" w:date="2016-01-16T14:10:46Z">
        <w:r>
          <w:rPr>
            <w:rFonts w:hint="eastAsia" w:ascii="华文楷体" w:hAnsi="华文楷体" w:eastAsia="华文楷体"/>
            <w:sz w:val="28"/>
            <w:szCs w:val="28"/>
          </w:rPr>
          <w:delText>，</w:delText>
        </w:r>
      </w:del>
      <w:r>
        <w:rPr>
          <w:rFonts w:hint="eastAsia" w:ascii="华文楷体" w:hAnsi="华文楷体" w:eastAsia="华文楷体"/>
          <w:sz w:val="28"/>
          <w:szCs w:val="28"/>
        </w:rPr>
        <w:t>就是对于佛陀和上师所讲到的痛苦和痛苦的因产生一个想要断除的欲乐，对于佛</w:t>
      </w:r>
      <w:ins w:id="1810" w:author="Administrator" w:date="2016-01-16T23:44:17Z">
        <w:r>
          <w:rPr>
            <w:rFonts w:hint="eastAsia" w:ascii="华文楷体" w:hAnsi="华文楷体" w:eastAsia="华文楷体"/>
            <w:sz w:val="28"/>
            <w:szCs w:val="28"/>
            <w:lang w:eastAsia="zh-CN"/>
          </w:rPr>
          <w:t>、</w:t>
        </w:r>
      </w:ins>
      <w:r>
        <w:rPr>
          <w:rFonts w:hint="eastAsia" w:ascii="华文楷体" w:hAnsi="华文楷体" w:eastAsia="华文楷体"/>
          <w:sz w:val="28"/>
          <w:szCs w:val="28"/>
        </w:rPr>
        <w:t>成佛的功德或者清净的因产生一个想要修行的一种欲乐，所以这种信心叫欲乐信。</w:t>
      </w:r>
    </w:p>
    <w:p>
      <w:pPr>
        <w:ind w:firstLine="570"/>
        <w:rPr>
          <w:ins w:id="1811" w:author="Administrator" w:date="2016-01-16T14:12:10Z"/>
          <w:rFonts w:hint="eastAsia" w:ascii="华文楷体" w:hAnsi="华文楷体" w:eastAsia="华文楷体"/>
          <w:sz w:val="28"/>
          <w:szCs w:val="28"/>
        </w:rPr>
      </w:pPr>
      <w:r>
        <w:rPr>
          <w:rFonts w:hint="eastAsia" w:ascii="华文楷体" w:hAnsi="华文楷体" w:eastAsia="华文楷体"/>
          <w:sz w:val="28"/>
          <w:szCs w:val="28"/>
        </w:rPr>
        <w:t>第三种信心叫做诚挚信</w:t>
      </w:r>
      <w:ins w:id="1812" w:author="Administrator" w:date="2016-01-16T14:11:26Z">
        <w:r>
          <w:rPr>
            <w:rFonts w:hint="eastAsia" w:ascii="华文楷体" w:hAnsi="华文楷体" w:eastAsia="华文楷体"/>
            <w:sz w:val="28"/>
            <w:szCs w:val="28"/>
            <w:lang w:eastAsia="zh-CN"/>
          </w:rPr>
          <w:t>。</w:t>
        </w:r>
      </w:ins>
      <w:del w:id="1813" w:author="Administrator" w:date="2016-01-16T14:11:26Z">
        <w:r>
          <w:rPr>
            <w:rFonts w:hint="eastAsia" w:ascii="华文楷体" w:hAnsi="华文楷体" w:eastAsia="华文楷体"/>
            <w:sz w:val="28"/>
            <w:szCs w:val="28"/>
          </w:rPr>
          <w:delText>，</w:delText>
        </w:r>
      </w:del>
      <w:r>
        <w:rPr>
          <w:rFonts w:hint="eastAsia" w:ascii="华文楷体" w:hAnsi="华文楷体" w:eastAsia="华文楷体"/>
          <w:sz w:val="28"/>
          <w:szCs w:val="28"/>
        </w:rPr>
        <w:t>这个诚挚信在其他地方翻译成胜解信，也叫做胜解信。</w:t>
      </w:r>
      <w:ins w:id="1814" w:author="Administrator" w:date="2016-01-16T23:44:48Z">
        <w:r>
          <w:rPr>
            <w:rFonts w:hint="eastAsia" w:ascii="华文楷体" w:hAnsi="华文楷体" w:eastAsia="华文楷体"/>
            <w:sz w:val="28"/>
            <w:szCs w:val="28"/>
            <w:lang w:eastAsia="zh-CN"/>
          </w:rPr>
          <w:t>所以说呢</w:t>
        </w:r>
      </w:ins>
      <w:r>
        <w:rPr>
          <w:rFonts w:hint="eastAsia" w:ascii="华文楷体" w:hAnsi="华文楷体" w:eastAsia="华文楷体"/>
          <w:sz w:val="28"/>
          <w:szCs w:val="28"/>
        </w:rPr>
        <w:t>如果你有胜解信，真正对上师产生一个胜解</w:t>
      </w:r>
      <w:ins w:id="1815" w:author="Administrator" w:date="2016-01-17T16:05:53Z">
        <w:r>
          <w:rPr>
            <w:rFonts w:hint="eastAsia" w:ascii="华文楷体" w:hAnsi="华文楷体" w:eastAsia="华文楷体"/>
            <w:sz w:val="28"/>
            <w:szCs w:val="28"/>
            <w:lang w:eastAsia="zh-CN"/>
          </w:rPr>
          <w:t>。</w:t>
        </w:r>
      </w:ins>
      <w:del w:id="1816" w:author="Administrator" w:date="2016-01-17T16:05:52Z">
        <w:r>
          <w:rPr>
            <w:rFonts w:hint="eastAsia" w:ascii="华文楷体" w:hAnsi="华文楷体" w:eastAsia="华文楷体"/>
            <w:sz w:val="28"/>
            <w:szCs w:val="28"/>
          </w:rPr>
          <w:delText>，</w:delText>
        </w:r>
      </w:del>
      <w:r>
        <w:rPr>
          <w:rFonts w:hint="eastAsia" w:ascii="华文楷体" w:hAnsi="华文楷体" w:eastAsia="华文楷体"/>
          <w:sz w:val="28"/>
          <w:szCs w:val="28"/>
        </w:rPr>
        <w:t>前面我们说</w:t>
      </w:r>
      <w:del w:id="1817" w:author="Administrator" w:date="2016-01-16T14:11:45Z">
        <w:r>
          <w:rPr>
            <w:rFonts w:hint="eastAsia" w:ascii="华文楷体" w:hAnsi="华文楷体" w:eastAsia="华文楷体"/>
            <w:sz w:val="28"/>
            <w:szCs w:val="28"/>
          </w:rPr>
          <w:delText>，</w:delText>
        </w:r>
      </w:del>
      <w:r>
        <w:rPr>
          <w:rFonts w:hint="eastAsia" w:ascii="华文楷体" w:hAnsi="华文楷体" w:eastAsia="华文楷体"/>
          <w:sz w:val="28"/>
          <w:szCs w:val="28"/>
        </w:rPr>
        <w:t>我们怎么样对佛陀产生一个信心呢？因为学习了佛陀所宣讲的空性教法，再一对比其他</w:t>
      </w:r>
      <w:ins w:id="1818" w:author="Administrator" w:date="2016-01-16T23:45:02Z">
        <w:r>
          <w:rPr>
            <w:rFonts w:hint="eastAsia" w:ascii="华文楷体" w:hAnsi="华文楷体" w:eastAsia="华文楷体"/>
            <w:sz w:val="28"/>
            <w:szCs w:val="28"/>
            <w:lang w:eastAsia="zh-CN"/>
          </w:rPr>
          <w:t>的</w:t>
        </w:r>
      </w:ins>
      <w:r>
        <w:rPr>
          <w:rFonts w:hint="eastAsia" w:ascii="华文楷体" w:hAnsi="华文楷体" w:eastAsia="华文楷体"/>
          <w:sz w:val="28"/>
          <w:szCs w:val="28"/>
        </w:rPr>
        <w:t>外道的观点的时候呢，</w:t>
      </w:r>
      <w:ins w:id="1819" w:author="Administrator" w:date="2016-01-16T23:45:27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对佛陀产生一个胜解，真正对他的功德产生一个胜解</w:t>
      </w:r>
      <w:del w:id="1820" w:author="Administrator" w:date="2016-01-16T14:11:59Z">
        <w:r>
          <w:rPr>
            <w:rFonts w:hint="eastAsia" w:ascii="华文楷体" w:hAnsi="华文楷体" w:eastAsia="华文楷体"/>
            <w:sz w:val="28"/>
            <w:szCs w:val="28"/>
          </w:rPr>
          <w:delText>，</w:delText>
        </w:r>
      </w:del>
      <w:r>
        <w:rPr>
          <w:rFonts w:hint="eastAsia" w:ascii="华文楷体" w:hAnsi="华文楷体" w:eastAsia="华文楷体"/>
          <w:sz w:val="28"/>
          <w:szCs w:val="28"/>
        </w:rPr>
        <w:t>而生起了信心，这个叫做诚挚信或者胜解信。</w:t>
      </w:r>
    </w:p>
    <w:p>
      <w:pPr>
        <w:ind w:firstLine="570"/>
        <w:rPr>
          <w:ins w:id="1821" w:author="Administrator" w:date="2016-01-16T14:14:34Z"/>
          <w:rFonts w:hint="eastAsia" w:ascii="华文楷体" w:hAnsi="华文楷体" w:eastAsia="华文楷体"/>
          <w:sz w:val="28"/>
          <w:szCs w:val="28"/>
        </w:rPr>
      </w:pPr>
      <w:r>
        <w:rPr>
          <w:rFonts w:hint="eastAsia" w:ascii="华文楷体" w:hAnsi="华文楷体" w:eastAsia="华文楷体"/>
          <w:sz w:val="28"/>
          <w:szCs w:val="28"/>
        </w:rPr>
        <w:t>三种信心当中应该生起胜解信。其中第一个信心</w:t>
      </w:r>
      <w:del w:id="1822" w:author="Administrator" w:date="2016-01-16T14:12:17Z">
        <w:r>
          <w:rPr>
            <w:rFonts w:hint="eastAsia" w:ascii="华文楷体" w:hAnsi="华文楷体" w:eastAsia="华文楷体"/>
            <w:sz w:val="28"/>
            <w:szCs w:val="28"/>
          </w:rPr>
          <w:delText>，</w:delText>
        </w:r>
      </w:del>
      <w:r>
        <w:rPr>
          <w:rFonts w:hint="eastAsia" w:ascii="华文楷体" w:hAnsi="华文楷体" w:eastAsia="华文楷体"/>
          <w:sz w:val="28"/>
          <w:szCs w:val="28"/>
        </w:rPr>
        <w:t>清净信，它是比较粗的一个信心，这个信心是比较容易退失的</w:t>
      </w:r>
      <w:ins w:id="1823" w:author="Administrator" w:date="2016-01-16T14:12:44Z">
        <w:r>
          <w:rPr>
            <w:rFonts w:hint="eastAsia" w:ascii="华文楷体" w:hAnsi="华文楷体" w:eastAsia="华文楷体"/>
            <w:sz w:val="28"/>
            <w:szCs w:val="28"/>
            <w:lang w:eastAsia="zh-CN"/>
          </w:rPr>
          <w:t>，</w:t>
        </w:r>
      </w:ins>
      <w:del w:id="1824" w:author="Administrator" w:date="2016-01-16T14:12:43Z">
        <w:r>
          <w:rPr>
            <w:rFonts w:hint="eastAsia" w:ascii="华文楷体" w:hAnsi="华文楷体" w:eastAsia="华文楷体"/>
            <w:sz w:val="28"/>
            <w:szCs w:val="28"/>
          </w:rPr>
          <w:delText>。</w:delText>
        </w:r>
      </w:del>
      <w:r>
        <w:rPr>
          <w:rFonts w:hint="eastAsia" w:ascii="华文楷体" w:hAnsi="华文楷体" w:eastAsia="华文楷体"/>
          <w:sz w:val="28"/>
          <w:szCs w:val="28"/>
        </w:rPr>
        <w:t>因为它没有什么其他的根据，就是到这个地方</w:t>
      </w:r>
      <w:ins w:id="1825" w:author="Administrator" w:date="2016-01-16T23:46:25Z">
        <w:r>
          <w:rPr>
            <w:rFonts w:hint="eastAsia" w:ascii="华文楷体" w:hAnsi="华文楷体" w:eastAsia="华文楷体"/>
            <w:sz w:val="28"/>
            <w:szCs w:val="28"/>
            <w:lang w:eastAsia="zh-CN"/>
          </w:rPr>
          <w:t>的</w:t>
        </w:r>
      </w:ins>
      <w:ins w:id="1826" w:author="Administrator" w:date="2016-01-16T23:46:12Z">
        <w:r>
          <w:rPr>
            <w:rFonts w:hint="eastAsia" w:ascii="华文楷体" w:hAnsi="华文楷体" w:eastAsia="华文楷体"/>
            <w:sz w:val="28"/>
            <w:szCs w:val="28"/>
            <w:lang w:eastAsia="zh-CN"/>
          </w:rPr>
          <w:t>时候</w:t>
        </w:r>
      </w:ins>
      <w:r>
        <w:rPr>
          <w:rFonts w:hint="eastAsia" w:ascii="华文楷体" w:hAnsi="华文楷体" w:eastAsia="华文楷体"/>
          <w:sz w:val="28"/>
          <w:szCs w:val="28"/>
        </w:rPr>
        <w:t>自然而然</w:t>
      </w:r>
      <w:ins w:id="1827" w:author="Administrator" w:date="2016-01-16T23:46:28Z">
        <w:r>
          <w:rPr>
            <w:rFonts w:hint="eastAsia" w:ascii="华文楷体" w:hAnsi="华文楷体" w:eastAsia="华文楷体"/>
            <w:sz w:val="28"/>
            <w:szCs w:val="28"/>
            <w:lang w:eastAsia="zh-CN"/>
          </w:rPr>
          <w:t>就</w:t>
        </w:r>
      </w:ins>
      <w:r>
        <w:rPr>
          <w:rFonts w:hint="eastAsia" w:ascii="华文楷体" w:hAnsi="华文楷体" w:eastAsia="华文楷体"/>
          <w:sz w:val="28"/>
          <w:szCs w:val="28"/>
        </w:rPr>
        <w:t>产生一个信心</w:t>
      </w:r>
      <w:ins w:id="1828" w:author="Administrator" w:date="2016-01-16T14:12:48Z">
        <w:r>
          <w:rPr>
            <w:rFonts w:hint="eastAsia" w:ascii="华文楷体" w:hAnsi="华文楷体" w:eastAsia="华文楷体"/>
            <w:sz w:val="28"/>
            <w:szCs w:val="28"/>
            <w:lang w:eastAsia="zh-CN"/>
          </w:rPr>
          <w:t>，</w:t>
        </w:r>
      </w:ins>
      <w:del w:id="1829" w:author="Administrator" w:date="2016-01-16T14:12:47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w:t>
      </w:r>
      <w:del w:id="1830" w:author="Administrator" w:date="2016-01-16T14:12:30Z">
        <w:r>
          <w:rPr>
            <w:rFonts w:hint="eastAsia" w:ascii="华文楷体" w:hAnsi="华文楷体" w:eastAsia="华文楷体"/>
            <w:sz w:val="28"/>
            <w:szCs w:val="28"/>
          </w:rPr>
          <w:delText>，</w:delText>
        </w:r>
      </w:del>
      <w:r>
        <w:rPr>
          <w:rFonts w:hint="eastAsia" w:ascii="华文楷体" w:hAnsi="华文楷体" w:eastAsia="华文楷体"/>
          <w:sz w:val="28"/>
          <w:szCs w:val="28"/>
        </w:rPr>
        <w:t>这种清净信就容易退失。欲乐信稍微要强一点</w:t>
      </w:r>
      <w:ins w:id="1831" w:author="Administrator" w:date="2016-01-16T14:12:59Z">
        <w:r>
          <w:rPr>
            <w:rFonts w:hint="eastAsia" w:ascii="华文楷体" w:hAnsi="华文楷体" w:eastAsia="华文楷体"/>
            <w:sz w:val="28"/>
            <w:szCs w:val="28"/>
            <w:lang w:eastAsia="zh-CN"/>
          </w:rPr>
          <w:t>。</w:t>
        </w:r>
      </w:ins>
      <w:del w:id="1832" w:author="Administrator" w:date="2016-01-16T14:12:58Z">
        <w:r>
          <w:rPr>
            <w:rFonts w:hint="eastAsia" w:ascii="华文楷体" w:hAnsi="华文楷体" w:eastAsia="华文楷体"/>
            <w:sz w:val="28"/>
            <w:szCs w:val="28"/>
          </w:rPr>
          <w:delText>，</w:delText>
        </w:r>
      </w:del>
      <w:r>
        <w:rPr>
          <w:rFonts w:hint="eastAsia" w:ascii="华文楷体" w:hAnsi="华文楷体" w:eastAsia="华文楷体"/>
          <w:sz w:val="28"/>
          <w:szCs w:val="28"/>
        </w:rPr>
        <w:t>但真正不退失的是诚挚信</w:t>
      </w:r>
      <w:ins w:id="1833" w:author="Administrator" w:date="2016-01-16T14:13:05Z">
        <w:r>
          <w:rPr>
            <w:rFonts w:hint="eastAsia" w:ascii="华文楷体" w:hAnsi="华文楷体" w:eastAsia="华文楷体"/>
            <w:sz w:val="28"/>
            <w:szCs w:val="28"/>
            <w:lang w:eastAsia="zh-CN"/>
          </w:rPr>
          <w:t>，</w:t>
        </w:r>
      </w:ins>
      <w:del w:id="1834" w:author="Administrator" w:date="2016-01-16T14:13:04Z">
        <w:r>
          <w:rPr>
            <w:rFonts w:hint="eastAsia" w:ascii="华文楷体" w:hAnsi="华文楷体" w:eastAsia="华文楷体"/>
            <w:sz w:val="28"/>
            <w:szCs w:val="28"/>
          </w:rPr>
          <w:delText>。</w:delText>
        </w:r>
      </w:del>
      <w:r>
        <w:rPr>
          <w:rFonts w:hint="eastAsia" w:ascii="华文楷体" w:hAnsi="华文楷体" w:eastAsia="华文楷体"/>
          <w:sz w:val="28"/>
          <w:szCs w:val="28"/>
        </w:rPr>
        <w:t>就是说对于佛陀</w:t>
      </w:r>
      <w:ins w:id="1835" w:author="Administrator" w:date="2016-01-16T14:13:24Z">
        <w:r>
          <w:rPr>
            <w:rFonts w:hint="eastAsia" w:ascii="华文楷体" w:hAnsi="华文楷体" w:eastAsia="华文楷体"/>
            <w:sz w:val="28"/>
            <w:szCs w:val="28"/>
            <w:lang w:eastAsia="zh-CN"/>
          </w:rPr>
          <w:t>、</w:t>
        </w:r>
      </w:ins>
      <w:r>
        <w:rPr>
          <w:rFonts w:hint="eastAsia" w:ascii="华文楷体" w:hAnsi="华文楷体" w:eastAsia="华文楷体"/>
          <w:sz w:val="28"/>
          <w:szCs w:val="28"/>
        </w:rPr>
        <w:t>对于上师</w:t>
      </w:r>
      <w:ins w:id="1836" w:author="Administrator" w:date="2016-01-16T14:13:26Z">
        <w:r>
          <w:rPr>
            <w:rFonts w:hint="eastAsia" w:ascii="华文楷体" w:hAnsi="华文楷体" w:eastAsia="华文楷体"/>
            <w:sz w:val="28"/>
            <w:szCs w:val="28"/>
            <w:lang w:eastAsia="zh-CN"/>
          </w:rPr>
          <w:t>、</w:t>
        </w:r>
      </w:ins>
      <w:r>
        <w:rPr>
          <w:rFonts w:hint="eastAsia" w:ascii="华文楷体" w:hAnsi="华文楷体" w:eastAsia="华文楷体"/>
          <w:sz w:val="28"/>
          <w:szCs w:val="28"/>
        </w:rPr>
        <w:t>对于法，他从理论上面</w:t>
      </w:r>
      <w:ins w:id="1837" w:author="Administrator" w:date="2016-01-16T14:13:15Z">
        <w:r>
          <w:rPr>
            <w:rFonts w:hint="eastAsia" w:ascii="华文楷体" w:hAnsi="华文楷体" w:eastAsia="华文楷体"/>
            <w:sz w:val="28"/>
            <w:szCs w:val="28"/>
            <w:lang w:eastAsia="zh-CN"/>
          </w:rPr>
          <w:t>、</w:t>
        </w:r>
      </w:ins>
      <w:del w:id="1838" w:author="Administrator" w:date="2016-01-16T14:13:15Z">
        <w:r>
          <w:rPr>
            <w:rFonts w:hint="eastAsia" w:ascii="华文楷体" w:hAnsi="华文楷体" w:eastAsia="华文楷体"/>
            <w:sz w:val="28"/>
            <w:szCs w:val="28"/>
          </w:rPr>
          <w:delText>，</w:delText>
        </w:r>
      </w:del>
      <w:r>
        <w:rPr>
          <w:rFonts w:hint="eastAsia" w:ascii="华文楷体" w:hAnsi="华文楷体" w:eastAsia="华文楷体"/>
          <w:sz w:val="28"/>
          <w:szCs w:val="28"/>
        </w:rPr>
        <w:t>从正理上面生起了信心。这个方面就是犹如国王一样的，犹如国王一样的诚挚信一生起之后呢，其他两种信心就像眷属一样</w:t>
      </w:r>
      <w:del w:id="1839" w:author="Administrator" w:date="2016-01-16T14:13:42Z">
        <w:r>
          <w:rPr>
            <w:rFonts w:hint="eastAsia" w:ascii="华文楷体" w:hAnsi="华文楷体" w:eastAsia="华文楷体"/>
            <w:sz w:val="28"/>
            <w:szCs w:val="28"/>
          </w:rPr>
          <w:delText>，</w:delText>
        </w:r>
      </w:del>
      <w:r>
        <w:rPr>
          <w:rFonts w:hint="eastAsia" w:ascii="华文楷体" w:hAnsi="华文楷体" w:eastAsia="华文楷体"/>
          <w:sz w:val="28"/>
          <w:szCs w:val="28"/>
        </w:rPr>
        <w:t>它自然而然就会生起来了。但是如果你生起清净信不一定生起诚挚信</w:t>
      </w:r>
      <w:ins w:id="1840" w:author="Administrator" w:date="2016-01-16T14:14:15Z">
        <w:r>
          <w:rPr>
            <w:rFonts w:hint="eastAsia" w:ascii="华文楷体" w:hAnsi="华文楷体" w:eastAsia="华文楷体"/>
            <w:sz w:val="28"/>
            <w:szCs w:val="28"/>
            <w:lang w:eastAsia="zh-CN"/>
          </w:rPr>
          <w:t>。</w:t>
        </w:r>
      </w:ins>
      <w:del w:id="1841" w:author="Administrator" w:date="2016-01-16T14:14:14Z">
        <w:r>
          <w:rPr>
            <w:rFonts w:hint="eastAsia" w:ascii="华文楷体" w:hAnsi="华文楷体" w:eastAsia="华文楷体"/>
            <w:sz w:val="28"/>
            <w:szCs w:val="28"/>
          </w:rPr>
          <w:delText>，</w:delText>
        </w:r>
      </w:del>
      <w:r>
        <w:rPr>
          <w:rFonts w:hint="eastAsia" w:ascii="华文楷体" w:hAnsi="华文楷体" w:eastAsia="华文楷体"/>
          <w:sz w:val="28"/>
          <w:szCs w:val="28"/>
        </w:rPr>
        <w:t>就好像你的大臣出来之后，你的国王不一定出来，但是国王一出来之后</w:t>
      </w:r>
      <w:ins w:id="1842" w:author="Administrator" w:date="2016-01-16T23:47:11Z">
        <w:r>
          <w:rPr>
            <w:rFonts w:hint="eastAsia" w:ascii="华文楷体" w:hAnsi="华文楷体" w:eastAsia="华文楷体"/>
            <w:sz w:val="28"/>
            <w:szCs w:val="28"/>
            <w:lang w:eastAsia="zh-CN"/>
          </w:rPr>
          <w:t>他们</w:t>
        </w:r>
      </w:ins>
      <w:del w:id="1843" w:author="Administrator" w:date="2016-01-16T14:13:55Z">
        <w:r>
          <w:rPr>
            <w:rFonts w:hint="eastAsia" w:ascii="华文楷体" w:hAnsi="华文楷体" w:eastAsia="华文楷体"/>
            <w:sz w:val="28"/>
            <w:szCs w:val="28"/>
          </w:rPr>
          <w:delText>，</w:delText>
        </w:r>
      </w:del>
      <w:r>
        <w:rPr>
          <w:rFonts w:hint="eastAsia" w:ascii="华文楷体" w:hAnsi="华文楷体" w:eastAsia="华文楷体"/>
          <w:sz w:val="28"/>
          <w:szCs w:val="28"/>
        </w:rPr>
        <w:t>其他的眷属就跟着国王蜂拥而至了</w:t>
      </w:r>
      <w:ins w:id="1844" w:author="Administrator" w:date="2016-01-16T14:14:21Z">
        <w:r>
          <w:rPr>
            <w:rFonts w:hint="eastAsia" w:ascii="华文楷体" w:hAnsi="华文楷体" w:eastAsia="华文楷体"/>
            <w:sz w:val="28"/>
            <w:szCs w:val="28"/>
            <w:lang w:eastAsia="zh-CN"/>
          </w:rPr>
          <w:t>，</w:t>
        </w:r>
      </w:ins>
      <w:ins w:id="1845" w:author="Administrator" w:date="2016-01-17T16:07:06Z">
        <w:r>
          <w:rPr>
            <w:rFonts w:hint="eastAsia" w:ascii="华文楷体" w:hAnsi="华文楷体" w:eastAsia="华文楷体"/>
            <w:sz w:val="28"/>
            <w:szCs w:val="28"/>
            <w:lang w:eastAsia="zh-CN"/>
          </w:rPr>
          <w:t>就是这样的</w:t>
        </w:r>
      </w:ins>
      <w:ins w:id="1846" w:author="Administrator" w:date="2016-01-17T16:07:07Z">
        <w:r>
          <w:rPr>
            <w:rFonts w:hint="eastAsia" w:ascii="华文楷体" w:hAnsi="华文楷体" w:eastAsia="华文楷体"/>
            <w:sz w:val="28"/>
            <w:szCs w:val="28"/>
            <w:lang w:eastAsia="zh-CN"/>
          </w:rPr>
          <w:t>，</w:t>
        </w:r>
      </w:ins>
      <w:del w:id="1847" w:author="Administrator" w:date="2016-01-16T14:14:21Z">
        <w:r>
          <w:rPr>
            <w:rFonts w:hint="eastAsia" w:ascii="华文楷体" w:hAnsi="华文楷体" w:eastAsia="华文楷体"/>
            <w:sz w:val="28"/>
            <w:szCs w:val="28"/>
          </w:rPr>
          <w:delText>。</w:delText>
        </w:r>
      </w:del>
      <w:r>
        <w:rPr>
          <w:rFonts w:hint="eastAsia" w:ascii="华文楷体" w:hAnsi="华文楷体" w:eastAsia="华文楷体"/>
          <w:sz w:val="28"/>
          <w:szCs w:val="28"/>
        </w:rPr>
        <w:t>所以两者之间的关系是这样的。那么有些地方讲了四种信心，有一种不退转信。麦彭仁波切在此处是讲了三种信心，下面我们就分析一下。</w:t>
      </w:r>
    </w:p>
    <w:p>
      <w:pPr>
        <w:ind w:firstLine="570"/>
        <w:rPr>
          <w:ins w:id="1848" w:author="Administrator" w:date="2016-01-16T14:15:00Z"/>
          <w:rFonts w:hint="eastAsia" w:ascii="黑体" w:hAnsi="黑体" w:eastAsia="黑体" w:cs="黑体"/>
          <w:sz w:val="28"/>
          <w:szCs w:val="28"/>
        </w:rPr>
      </w:pPr>
      <w:r>
        <w:rPr>
          <w:rFonts w:hint="eastAsia" w:ascii="黑体" w:hAnsi="黑体" w:eastAsia="黑体" w:cs="黑体"/>
          <w:sz w:val="28"/>
          <w:szCs w:val="28"/>
          <w:rPrChange w:id="1849" w:author="Administrator" w:date="2016-01-16T14:14:57Z">
            <w:rPr>
              <w:rFonts w:hint="eastAsia" w:ascii="华文楷体" w:hAnsi="华文楷体" w:eastAsia="华文楷体"/>
              <w:sz w:val="28"/>
              <w:szCs w:val="28"/>
            </w:rPr>
          </w:rPrChange>
        </w:rPr>
        <w:t>【不退转信与诚挚信只不过是在不被违品所夺的侧面有所差别。】</w:t>
      </w:r>
    </w:p>
    <w:p>
      <w:pPr>
        <w:ind w:firstLine="570"/>
        <w:rPr>
          <w:del w:id="1850" w:author="Administrator" w:date="2016-01-16T14:16:15Z"/>
          <w:rFonts w:ascii="华文楷体" w:hAnsi="华文楷体" w:eastAsia="华文楷体"/>
          <w:sz w:val="28"/>
          <w:szCs w:val="28"/>
        </w:rPr>
      </w:pPr>
      <w:del w:id="1851" w:author="Administrator" w:date="2016-01-16T14:16:15Z">
        <w:r>
          <w:rPr>
            <w:rFonts w:hint="eastAsia" w:ascii="华文楷体" w:hAnsi="华文楷体" w:eastAsia="华文楷体"/>
            <w:sz w:val="28"/>
            <w:szCs w:val="28"/>
          </w:rPr>
          <w:delText>所以就没有单独讲了。不退转信心实际上就是胜解信，就是胜解信就和诚挚信只不过在不被违品所夺的侧面，这个方面的意思就是说不退转信心不被违品所夺。【1:00:10】</w:delText>
        </w:r>
      </w:del>
    </w:p>
    <w:p>
      <w:pPr>
        <w:ind w:firstLine="570"/>
        <w:rPr>
          <w:del w:id="1852" w:author="Administrator" w:date="2016-01-16T14:16:15Z"/>
          <w:rFonts w:ascii="华文楷体" w:hAnsi="华文楷体" w:eastAsia="华文楷体"/>
          <w:sz w:val="28"/>
          <w:szCs w:val="28"/>
        </w:rPr>
      </w:pPr>
      <w:del w:id="1853" w:author="Administrator" w:date="2016-01-16T14:16:15Z">
        <w:r>
          <w:rPr>
            <w:rFonts w:hint="eastAsia" w:ascii="华文楷体" w:hAnsi="华文楷体" w:eastAsia="华文楷体"/>
            <w:sz w:val="28"/>
            <w:szCs w:val="28"/>
          </w:rPr>
          <w:delText>中观庄严论释 第96课 60-71分钟</w:delText>
        </w:r>
      </w:del>
    </w:p>
    <w:p>
      <w:pPr>
        <w:ind w:firstLine="570"/>
        <w:rPr>
          <w:del w:id="1854" w:author="Administrator" w:date="2016-01-16T14:16:15Z"/>
          <w:rFonts w:ascii="华文楷体" w:hAnsi="华文楷体" w:eastAsia="华文楷体"/>
          <w:sz w:val="28"/>
          <w:szCs w:val="28"/>
        </w:rPr>
      </w:pPr>
      <w:del w:id="1855" w:author="Administrator" w:date="2016-01-16T14:16:15Z">
        <w:r>
          <w:rPr>
            <w:rFonts w:hint="eastAsia" w:ascii="华文楷体" w:hAnsi="华文楷体" w:eastAsia="华文楷体"/>
            <w:sz w:val="28"/>
            <w:szCs w:val="28"/>
          </w:rPr>
          <w:delText>【59:33】</w:delText>
        </w:r>
      </w:del>
    </w:p>
    <w:p>
      <w:pPr>
        <w:ind w:firstLine="570"/>
        <w:rPr>
          <w:del w:id="1856" w:author="Administrator" w:date="2016-01-16T14:16:15Z"/>
          <w:rFonts w:ascii="华文楷体" w:hAnsi="华文楷体" w:eastAsia="华文楷体"/>
          <w:sz w:val="28"/>
          <w:szCs w:val="28"/>
        </w:rPr>
      </w:pPr>
    </w:p>
    <w:p>
      <w:pPr>
        <w:ind w:firstLine="570"/>
        <w:rPr>
          <w:del w:id="1857" w:author="Administrator" w:date="2016-01-16T14:16:15Z"/>
          <w:rFonts w:ascii="华文楷体" w:hAnsi="华文楷体" w:eastAsia="华文楷体"/>
          <w:sz w:val="28"/>
          <w:szCs w:val="28"/>
        </w:rPr>
      </w:pPr>
      <w:del w:id="1858" w:author="Administrator" w:date="2016-01-16T14:16:15Z">
        <w:r>
          <w:rPr>
            <w:rFonts w:hint="eastAsia" w:ascii="华文楷体" w:hAnsi="华文楷体" w:eastAsia="华文楷体"/>
            <w:sz w:val="28"/>
            <w:szCs w:val="28"/>
          </w:rPr>
          <w:delText>〖不退转信与诚挚信只不过是在不被违品所夺的侧面有所差别。〗</w:delText>
        </w:r>
      </w:del>
    </w:p>
    <w:p>
      <w:pPr>
        <w:ind w:firstLine="570"/>
        <w:rPr>
          <w:del w:id="1859" w:author="Administrator" w:date="2016-01-16T14:19:00Z"/>
          <w:rFonts w:ascii="华文楷体" w:hAnsi="华文楷体" w:eastAsia="华文楷体"/>
          <w:sz w:val="28"/>
          <w:szCs w:val="28"/>
        </w:rPr>
      </w:pPr>
      <w:r>
        <w:rPr>
          <w:rFonts w:hint="eastAsia" w:ascii="华文楷体" w:hAnsi="华文楷体" w:eastAsia="华文楷体"/>
          <w:sz w:val="28"/>
          <w:szCs w:val="28"/>
        </w:rPr>
        <w:t>不退转信与诚挚信只不过是在不被违品所夺的侧面有所差别而已，所以就没有单独讲了。不退转信心实际上就是胜解信</w:t>
      </w:r>
      <w:ins w:id="1860" w:author="Administrator" w:date="2016-01-16T14:16:30Z">
        <w:r>
          <w:rPr>
            <w:rFonts w:hint="eastAsia" w:ascii="华文楷体" w:hAnsi="华文楷体" w:eastAsia="华文楷体"/>
            <w:sz w:val="28"/>
            <w:szCs w:val="28"/>
            <w:lang w:eastAsia="zh-CN"/>
          </w:rPr>
          <w:t>，</w:t>
        </w:r>
      </w:ins>
      <w:del w:id="1861" w:author="Administrator" w:date="2016-01-16T14:16:29Z">
        <w:r>
          <w:rPr>
            <w:rFonts w:hint="eastAsia" w:ascii="华文楷体" w:hAnsi="华文楷体" w:eastAsia="华文楷体"/>
            <w:sz w:val="28"/>
            <w:szCs w:val="28"/>
          </w:rPr>
          <w:delText>。</w:delText>
        </w:r>
      </w:del>
      <w:r>
        <w:rPr>
          <w:rFonts w:hint="eastAsia" w:ascii="华文楷体" w:hAnsi="华文楷体" w:eastAsia="华文楷体"/>
          <w:sz w:val="28"/>
          <w:szCs w:val="28"/>
        </w:rPr>
        <w:t>和诚挚信只不过是在不被违品所夺的侧面。这个意思就是说不退转信心就是不被违品所夺</w:t>
      </w:r>
      <w:del w:id="1862" w:author="Administrator" w:date="2016-01-16T14:17:09Z">
        <w:r>
          <w:rPr>
            <w:rFonts w:hint="eastAsia" w:ascii="华文楷体" w:hAnsi="华文楷体" w:eastAsia="华文楷体"/>
            <w:sz w:val="28"/>
            <w:szCs w:val="28"/>
          </w:rPr>
          <w:delText>。</w:delText>
        </w:r>
      </w:del>
      <w:ins w:id="1863" w:author="Administrator" w:date="2016-01-16T14:17:09Z">
        <w:r>
          <w:rPr>
            <w:rFonts w:hint="eastAsia" w:ascii="华文楷体" w:hAnsi="华文楷体" w:eastAsia="华文楷体"/>
            <w:sz w:val="28"/>
            <w:szCs w:val="28"/>
            <w:lang w:eastAsia="zh-CN"/>
          </w:rPr>
          <w:t>，</w:t>
        </w:r>
      </w:ins>
      <w:r>
        <w:rPr>
          <w:rFonts w:hint="eastAsia" w:ascii="华文楷体" w:hAnsi="华文楷体" w:eastAsia="华文楷体"/>
          <w:sz w:val="28"/>
          <w:szCs w:val="28"/>
        </w:rPr>
        <w:t>不被违品所夺的侧面有所差别，实际上也就是胜解信。如果有了胜解信</w:t>
      </w:r>
      <w:ins w:id="1864" w:author="Administrator" w:date="2016-01-16T23:48:19Z">
        <w:r>
          <w:rPr>
            <w:rFonts w:hint="eastAsia" w:ascii="华文楷体" w:hAnsi="华文楷体" w:eastAsia="华文楷体"/>
            <w:sz w:val="28"/>
            <w:szCs w:val="28"/>
            <w:lang w:eastAsia="zh-CN"/>
          </w:rPr>
          <w:t>他</w:t>
        </w:r>
      </w:ins>
      <w:del w:id="1865" w:author="Administrator" w:date="2016-01-16T14:17:16Z">
        <w:r>
          <w:rPr>
            <w:rFonts w:hint="eastAsia" w:ascii="华文楷体" w:hAnsi="华文楷体" w:eastAsia="华文楷体"/>
            <w:sz w:val="28"/>
            <w:szCs w:val="28"/>
          </w:rPr>
          <w:delText>，</w:delText>
        </w:r>
      </w:del>
      <w:r>
        <w:rPr>
          <w:rFonts w:hint="eastAsia" w:ascii="华文楷体" w:hAnsi="华文楷体" w:eastAsia="华文楷体"/>
          <w:sz w:val="28"/>
          <w:szCs w:val="28"/>
        </w:rPr>
        <w:t>就不会被违品所夺</w:t>
      </w:r>
      <w:ins w:id="1866" w:author="Administrator" w:date="2016-01-16T14:17:26Z">
        <w:r>
          <w:rPr>
            <w:rFonts w:hint="eastAsia" w:ascii="华文楷体" w:hAnsi="华文楷体" w:eastAsia="华文楷体"/>
            <w:sz w:val="28"/>
            <w:szCs w:val="28"/>
            <w:lang w:eastAsia="zh-CN"/>
          </w:rPr>
          <w:t>，</w:t>
        </w:r>
      </w:ins>
      <w:del w:id="1867" w:author="Administrator" w:date="2016-01-16T14:17:26Z">
        <w:r>
          <w:rPr>
            <w:rFonts w:hint="eastAsia" w:ascii="华文楷体" w:hAnsi="华文楷体" w:eastAsia="华文楷体"/>
            <w:sz w:val="28"/>
            <w:szCs w:val="28"/>
          </w:rPr>
          <w:delText>。</w:delText>
        </w:r>
      </w:del>
      <w:r>
        <w:rPr>
          <w:rFonts w:hint="eastAsia" w:ascii="华文楷体" w:hAnsi="华文楷体" w:eastAsia="华文楷体"/>
          <w:sz w:val="28"/>
          <w:szCs w:val="28"/>
        </w:rPr>
        <w:t>所以它的侧面不相同，实际上本体是一个。</w:t>
      </w:r>
      <w:del w:id="1868" w:author="Administrator" w:date="2016-01-16T14:18:07Z">
        <w:r>
          <w:rPr>
            <w:rFonts w:hint="eastAsia" w:ascii="华文楷体" w:hAnsi="华文楷体" w:eastAsia="华文楷体"/>
            <w:sz w:val="28"/>
            <w:szCs w:val="28"/>
          </w:rPr>
          <w:delText>【60</w:delText>
        </w:r>
      </w:del>
      <w:del w:id="1869" w:author="Administrator" w:date="2016-01-16T14:18:08Z">
        <w:r>
          <w:rPr>
            <w:rFonts w:hint="eastAsia" w:ascii="华文楷体" w:hAnsi="华文楷体" w:eastAsia="华文楷体"/>
            <w:sz w:val="28"/>
            <w:szCs w:val="28"/>
          </w:rPr>
          <w:delText>:00】</w:delText>
        </w:r>
      </w:del>
      <w:r>
        <w:rPr>
          <w:rFonts w:hint="eastAsia" w:ascii="华文楷体" w:hAnsi="华文楷体" w:eastAsia="华文楷体"/>
          <w:sz w:val="28"/>
          <w:szCs w:val="28"/>
        </w:rPr>
        <w:t>所以这</w:t>
      </w:r>
      <w:ins w:id="1870" w:author="Administrator" w:date="2016-01-17T16:08:02Z">
        <w:r>
          <w:rPr>
            <w:rFonts w:hint="eastAsia" w:ascii="华文楷体" w:hAnsi="华文楷体" w:eastAsia="华文楷体"/>
            <w:sz w:val="28"/>
            <w:szCs w:val="28"/>
            <w:lang w:eastAsia="zh-CN"/>
          </w:rPr>
          <w:t>个</w:t>
        </w:r>
      </w:ins>
      <w:ins w:id="1871" w:author="Administrator" w:date="2016-01-17T16:07:56Z">
        <w:r>
          <w:rPr>
            <w:rFonts w:hint="eastAsia" w:ascii="华文楷体" w:hAnsi="华文楷体" w:eastAsia="华文楷体"/>
            <w:sz w:val="28"/>
            <w:szCs w:val="28"/>
            <w:lang w:eastAsia="zh-CN"/>
          </w:rPr>
          <w:t>方面</w:t>
        </w:r>
      </w:ins>
      <w:del w:id="1872" w:author="Administrator" w:date="2016-01-17T16:07:53Z">
        <w:r>
          <w:rPr>
            <w:rFonts w:hint="eastAsia" w:ascii="华文楷体" w:hAnsi="华文楷体" w:eastAsia="华文楷体"/>
            <w:sz w:val="28"/>
            <w:szCs w:val="28"/>
          </w:rPr>
          <w:delText>里</w:delText>
        </w:r>
      </w:del>
      <w:r>
        <w:rPr>
          <w:rFonts w:hint="eastAsia" w:ascii="华文楷体" w:hAnsi="华文楷体" w:eastAsia="华文楷体"/>
          <w:sz w:val="28"/>
          <w:szCs w:val="28"/>
        </w:rPr>
        <w:t>就讲三种信心，不讲四种信心</w:t>
      </w:r>
      <w:ins w:id="1873" w:author="Administrator" w:date="2016-01-16T23:48:27Z">
        <w:r>
          <w:rPr>
            <w:rFonts w:hint="eastAsia" w:ascii="华文楷体" w:hAnsi="华文楷体" w:eastAsia="华文楷体"/>
            <w:sz w:val="28"/>
            <w:szCs w:val="28"/>
            <w:lang w:eastAsia="zh-CN"/>
          </w:rPr>
          <w:t>了</w:t>
        </w:r>
      </w:ins>
      <w:r>
        <w:rPr>
          <w:rFonts w:hint="eastAsia" w:ascii="华文楷体" w:hAnsi="华文楷体" w:eastAsia="华文楷体"/>
          <w:sz w:val="28"/>
          <w:szCs w:val="28"/>
        </w:rPr>
        <w:t>。以后我们再遇到“不退转信”的时候，麦彭仁波切在这个地方讲了，什么叫“不退转信”呢？不被违品所夺的侧面叫做“不退转信”。</w:t>
      </w:r>
    </w:p>
    <w:p>
      <w:pPr>
        <w:ind w:firstLine="570"/>
        <w:rPr>
          <w:rFonts w:ascii="华文楷体" w:hAnsi="华文楷体" w:eastAsia="华文楷体"/>
          <w:sz w:val="28"/>
          <w:szCs w:val="28"/>
        </w:rPr>
      </w:pPr>
    </w:p>
    <w:p>
      <w:pPr>
        <w:ind w:firstLine="570"/>
        <w:rPr>
          <w:rFonts w:hint="eastAsia" w:ascii="黑体" w:hAnsi="黑体" w:eastAsia="黑体" w:cs="黑体"/>
          <w:sz w:val="28"/>
          <w:szCs w:val="28"/>
          <w:rPrChange w:id="1874" w:author="Administrator" w:date="2016-01-16T14:18:58Z">
            <w:rPr>
              <w:rFonts w:ascii="华文楷体" w:hAnsi="华文楷体" w:eastAsia="华文楷体"/>
              <w:sz w:val="28"/>
              <w:szCs w:val="28"/>
            </w:rPr>
          </w:rPrChange>
        </w:rPr>
      </w:pPr>
      <w:r>
        <w:rPr>
          <w:rFonts w:hint="eastAsia" w:ascii="黑体" w:hAnsi="黑体" w:eastAsia="黑体" w:cs="黑体"/>
          <w:sz w:val="28"/>
          <w:szCs w:val="28"/>
          <w:rPrChange w:id="1875" w:author="Administrator" w:date="2016-01-16T14:18:58Z">
            <w:rPr>
              <w:rFonts w:hint="eastAsia" w:ascii="华文楷体" w:hAnsi="华文楷体" w:eastAsia="华文楷体"/>
              <w:sz w:val="28"/>
              <w:szCs w:val="28"/>
            </w:rPr>
          </w:rPrChange>
        </w:rPr>
        <w:t>〖经中也说:一切白法的根本就是信心与悲心。如果此二者一一具足,则可获得所有清净法。 〗</w:t>
      </w:r>
    </w:p>
    <w:p>
      <w:pPr>
        <w:ind w:firstLine="570"/>
        <w:rPr>
          <w:rFonts w:ascii="华文楷体" w:hAnsi="华文楷体" w:eastAsia="华文楷体"/>
          <w:sz w:val="28"/>
          <w:szCs w:val="28"/>
        </w:rPr>
      </w:pPr>
      <w:r>
        <w:rPr>
          <w:rFonts w:hint="eastAsia" w:ascii="华文楷体" w:hAnsi="华文楷体" w:eastAsia="华文楷体"/>
          <w:sz w:val="28"/>
          <w:szCs w:val="28"/>
        </w:rPr>
        <w:t>那么经中也说：所有白法的根本，一切善法的根本就是信心</w:t>
      </w:r>
      <w:ins w:id="1876" w:author="Administrator" w:date="2016-01-17T16:08:18Z">
        <w:r>
          <w:rPr>
            <w:rFonts w:hint="eastAsia" w:ascii="华文楷体" w:hAnsi="华文楷体" w:eastAsia="华文楷体"/>
            <w:sz w:val="28"/>
            <w:szCs w:val="28"/>
            <w:lang w:eastAsia="zh-CN"/>
          </w:rPr>
          <w:t>和</w:t>
        </w:r>
      </w:ins>
      <w:del w:id="1877" w:author="Administrator" w:date="2016-01-17T16:08:17Z">
        <w:r>
          <w:rPr>
            <w:rFonts w:hint="eastAsia" w:ascii="华文楷体" w:hAnsi="华文楷体" w:eastAsia="华文楷体"/>
            <w:sz w:val="28"/>
            <w:szCs w:val="28"/>
          </w:rPr>
          <w:delText>与</w:delText>
        </w:r>
      </w:del>
      <w:r>
        <w:rPr>
          <w:rFonts w:hint="eastAsia" w:ascii="华文楷体" w:hAnsi="华文楷体" w:eastAsia="华文楷体"/>
          <w:sz w:val="28"/>
          <w:szCs w:val="28"/>
        </w:rPr>
        <w:t>悲心。如果信心和悲心都具备了，就可以获得所有的清净法。</w:t>
      </w:r>
    </w:p>
    <w:p>
      <w:pPr>
        <w:ind w:firstLine="570"/>
        <w:rPr>
          <w:rFonts w:hint="eastAsia" w:ascii="黑体" w:hAnsi="黑体" w:eastAsia="黑体" w:cs="黑体"/>
          <w:sz w:val="28"/>
          <w:szCs w:val="28"/>
          <w:rPrChange w:id="1878" w:author="Administrator" w:date="2016-01-16T14:19:41Z">
            <w:rPr>
              <w:rFonts w:ascii="华文楷体" w:hAnsi="华文楷体" w:eastAsia="华文楷体"/>
              <w:sz w:val="28"/>
              <w:szCs w:val="28"/>
            </w:rPr>
          </w:rPrChange>
        </w:rPr>
      </w:pPr>
      <w:r>
        <w:rPr>
          <w:rFonts w:hint="eastAsia" w:ascii="黑体" w:hAnsi="黑体" w:eastAsia="黑体" w:cs="黑体"/>
          <w:sz w:val="28"/>
          <w:szCs w:val="28"/>
          <w:rPrChange w:id="1879" w:author="Administrator" w:date="2016-01-16T14:19:41Z">
            <w:rPr>
              <w:rFonts w:hint="eastAsia" w:ascii="华文楷体" w:hAnsi="华文楷体" w:eastAsia="华文楷体"/>
              <w:sz w:val="28"/>
              <w:szCs w:val="28"/>
            </w:rPr>
          </w:rPrChange>
        </w:rPr>
        <w:t>〖在一切缘有寂万法的心当中,缘三有之心没有比悲心更好的, 〗</w:t>
      </w:r>
    </w:p>
    <w:p>
      <w:pPr>
        <w:ind w:firstLine="570"/>
        <w:rPr>
          <w:rFonts w:ascii="华文楷体" w:hAnsi="华文楷体" w:eastAsia="华文楷体"/>
          <w:sz w:val="28"/>
          <w:szCs w:val="28"/>
        </w:rPr>
      </w:pPr>
      <w:r>
        <w:rPr>
          <w:rFonts w:hint="eastAsia" w:ascii="华文楷体" w:hAnsi="华文楷体" w:eastAsia="华文楷体"/>
          <w:sz w:val="28"/>
          <w:szCs w:val="28"/>
        </w:rPr>
        <w:t>如果在缘有寂（有：轮回；寂：寂灭），在缘轮回和寂灭的万法的心当中呢，如果你要缘三有的心，</w:t>
      </w:r>
      <w:ins w:id="1880" w:author="Administrator" w:date="2016-01-17T16:08:38Z">
        <w:r>
          <w:rPr>
            <w:rFonts w:hint="eastAsia" w:ascii="华文楷体" w:hAnsi="华文楷体" w:eastAsia="华文楷体"/>
            <w:sz w:val="28"/>
            <w:szCs w:val="28"/>
            <w:lang w:eastAsia="zh-CN"/>
          </w:rPr>
          <w:t>那么</w:t>
        </w:r>
      </w:ins>
      <w:ins w:id="1881" w:author="Administrator" w:date="2016-01-16T23:50:41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没有比悲心更强的</w:t>
      </w:r>
      <w:ins w:id="1882" w:author="Administrator" w:date="2016-01-17T16:09:09Z">
        <w:r>
          <w:rPr>
            <w:rFonts w:hint="eastAsia" w:ascii="华文楷体" w:hAnsi="华文楷体" w:eastAsia="华文楷体"/>
            <w:sz w:val="28"/>
            <w:szCs w:val="28"/>
            <w:lang w:eastAsia="zh-CN"/>
          </w:rPr>
          <w:t>，</w:t>
        </w:r>
      </w:ins>
      <w:del w:id="1883" w:author="Administrator" w:date="2016-01-17T16:09:08Z">
        <w:r>
          <w:rPr>
            <w:rFonts w:hint="eastAsia" w:ascii="华文楷体" w:hAnsi="华文楷体" w:eastAsia="华文楷体"/>
            <w:sz w:val="28"/>
            <w:szCs w:val="28"/>
          </w:rPr>
          <w:delText>。</w:delText>
        </w:r>
      </w:del>
      <w:r>
        <w:rPr>
          <w:rFonts w:hint="eastAsia" w:ascii="华文楷体" w:hAnsi="华文楷体" w:eastAsia="华文楷体"/>
          <w:sz w:val="28"/>
          <w:szCs w:val="28"/>
        </w:rPr>
        <w:t>悲心就是缘三有众生的心了</w:t>
      </w:r>
      <w:ins w:id="1884" w:author="Administrator" w:date="2016-01-17T16:09:12Z">
        <w:r>
          <w:rPr>
            <w:rFonts w:hint="eastAsia" w:ascii="华文楷体" w:hAnsi="华文楷体" w:eastAsia="华文楷体"/>
            <w:sz w:val="28"/>
            <w:szCs w:val="28"/>
            <w:lang w:eastAsia="zh-CN"/>
          </w:rPr>
          <w:t>。</w:t>
        </w:r>
      </w:ins>
      <w:del w:id="1885" w:author="Administrator" w:date="2016-01-17T16:09:11Z">
        <w:r>
          <w:rPr>
            <w:rFonts w:hint="eastAsia" w:ascii="华文楷体" w:hAnsi="华文楷体" w:eastAsia="华文楷体"/>
            <w:sz w:val="28"/>
            <w:szCs w:val="28"/>
          </w:rPr>
          <w:delText>，</w:delText>
        </w:r>
      </w:del>
      <w:r>
        <w:rPr>
          <w:rFonts w:hint="eastAsia" w:ascii="华文楷体" w:hAnsi="华文楷体" w:eastAsia="华文楷体"/>
          <w:sz w:val="28"/>
          <w:szCs w:val="28"/>
        </w:rPr>
        <w:t>所以缘三有众生的心当中也有染污心</w:t>
      </w:r>
      <w:ins w:id="1886" w:author="Administrator" w:date="2016-01-16T14:21:38Z">
        <w:r>
          <w:rPr>
            <w:rFonts w:hint="eastAsia" w:ascii="华文楷体" w:hAnsi="华文楷体" w:eastAsia="华文楷体"/>
            <w:sz w:val="28"/>
            <w:szCs w:val="28"/>
            <w:lang w:eastAsia="zh-CN"/>
          </w:rPr>
          <w:t>、</w:t>
        </w:r>
      </w:ins>
      <w:ins w:id="1887" w:author="Administrator" w:date="2016-01-16T23:50:06Z">
        <w:r>
          <w:rPr>
            <w:rFonts w:hint="eastAsia" w:ascii="华文楷体" w:hAnsi="华文楷体" w:eastAsia="华文楷体"/>
            <w:sz w:val="28"/>
            <w:szCs w:val="28"/>
            <w:lang w:eastAsia="zh-CN"/>
          </w:rPr>
          <w:t>有</w:t>
        </w:r>
      </w:ins>
      <w:del w:id="1888" w:author="Administrator" w:date="2016-01-16T14:21:37Z">
        <w:r>
          <w:rPr>
            <w:rFonts w:hint="eastAsia" w:ascii="华文楷体" w:hAnsi="华文楷体" w:eastAsia="华文楷体"/>
            <w:sz w:val="28"/>
            <w:szCs w:val="28"/>
          </w:rPr>
          <w:delText>，</w:delText>
        </w:r>
      </w:del>
      <w:r>
        <w:rPr>
          <w:rFonts w:hint="eastAsia" w:ascii="华文楷体" w:hAnsi="华文楷体" w:eastAsia="华文楷体"/>
          <w:sz w:val="28"/>
          <w:szCs w:val="28"/>
        </w:rPr>
        <w:t>无常心</w:t>
      </w:r>
      <w:ins w:id="1889" w:author="Administrator" w:date="2016-01-16T14:21:52Z">
        <w:r>
          <w:rPr>
            <w:rFonts w:hint="eastAsia" w:ascii="华文楷体" w:hAnsi="华文楷体" w:eastAsia="华文楷体"/>
            <w:sz w:val="28"/>
            <w:szCs w:val="28"/>
            <w:lang w:eastAsia="zh-CN"/>
          </w:rPr>
          <w:t>，</w:t>
        </w:r>
      </w:ins>
      <w:del w:id="1890" w:author="Administrator" w:date="2016-01-16T14:21:52Z">
        <w:r>
          <w:rPr>
            <w:rFonts w:hint="eastAsia" w:ascii="华文楷体" w:hAnsi="华文楷体" w:eastAsia="华文楷体"/>
            <w:sz w:val="28"/>
            <w:szCs w:val="28"/>
          </w:rPr>
          <w:delText>。</w:delText>
        </w:r>
      </w:del>
      <w:r>
        <w:rPr>
          <w:rFonts w:hint="eastAsia" w:ascii="华文楷体" w:hAnsi="华文楷体" w:eastAsia="华文楷体"/>
          <w:sz w:val="28"/>
          <w:szCs w:val="28"/>
        </w:rPr>
        <w:t>但是所有缘三有心当中</w:t>
      </w:r>
      <w:del w:id="1891" w:author="Administrator" w:date="2016-01-16T14:22:02Z">
        <w:r>
          <w:rPr>
            <w:rFonts w:hint="eastAsia" w:ascii="华文楷体" w:hAnsi="华文楷体" w:eastAsia="华文楷体"/>
            <w:sz w:val="28"/>
            <w:szCs w:val="28"/>
          </w:rPr>
          <w:delText>，</w:delText>
        </w:r>
      </w:del>
      <w:r>
        <w:rPr>
          <w:rFonts w:hint="eastAsia" w:ascii="华文楷体" w:hAnsi="华文楷体" w:eastAsia="华文楷体"/>
          <w:sz w:val="28"/>
          <w:szCs w:val="28"/>
        </w:rPr>
        <w:t>悲心是最好的。愿众生获得离苦得乐的心</w:t>
      </w:r>
      <w:del w:id="1892" w:author="Administrator" w:date="2016-01-16T14:22:30Z">
        <w:r>
          <w:rPr>
            <w:rFonts w:hint="eastAsia" w:ascii="华文楷体" w:hAnsi="华文楷体" w:eastAsia="华文楷体"/>
            <w:sz w:val="28"/>
            <w:szCs w:val="28"/>
          </w:rPr>
          <w:delText>，</w:delText>
        </w:r>
      </w:del>
      <w:r>
        <w:rPr>
          <w:rFonts w:hint="eastAsia" w:ascii="华文楷体" w:hAnsi="华文楷体" w:eastAsia="华文楷体"/>
          <w:sz w:val="28"/>
          <w:szCs w:val="28"/>
        </w:rPr>
        <w:t>这是最殊胜的，缘三有心当中最好的。</w:t>
      </w:r>
    </w:p>
    <w:p>
      <w:pPr>
        <w:ind w:firstLine="570"/>
        <w:rPr>
          <w:rFonts w:hint="eastAsia" w:ascii="黑体" w:hAnsi="黑体" w:eastAsia="黑体" w:cs="黑体"/>
          <w:sz w:val="28"/>
          <w:szCs w:val="28"/>
          <w:rPrChange w:id="1893" w:author="Administrator" w:date="2016-01-16T14:22:59Z">
            <w:rPr>
              <w:rFonts w:ascii="华文楷体" w:hAnsi="华文楷体" w:eastAsia="华文楷体"/>
              <w:sz w:val="28"/>
              <w:szCs w:val="28"/>
            </w:rPr>
          </w:rPrChange>
        </w:rPr>
      </w:pPr>
      <w:r>
        <w:rPr>
          <w:rFonts w:hint="eastAsia" w:ascii="黑体" w:hAnsi="黑体" w:eastAsia="黑体" w:cs="黑体"/>
          <w:sz w:val="28"/>
          <w:szCs w:val="28"/>
          <w:rPrChange w:id="1894" w:author="Administrator" w:date="2016-01-16T14:22:59Z">
            <w:rPr>
              <w:rFonts w:hint="eastAsia" w:ascii="华文楷体" w:hAnsi="华文楷体" w:eastAsia="华文楷体"/>
              <w:sz w:val="28"/>
              <w:szCs w:val="28"/>
            </w:rPr>
          </w:rPrChange>
        </w:rPr>
        <w:t>〖而缘寂灭之心也无有比信心更妙的,〗</w:t>
      </w:r>
    </w:p>
    <w:p>
      <w:pPr>
        <w:ind w:firstLine="570"/>
        <w:rPr>
          <w:rFonts w:ascii="华文楷体" w:hAnsi="华文楷体" w:eastAsia="华文楷体"/>
          <w:sz w:val="28"/>
          <w:szCs w:val="28"/>
        </w:rPr>
      </w:pPr>
      <w:r>
        <w:rPr>
          <w:rFonts w:hint="eastAsia" w:ascii="华文楷体" w:hAnsi="华文楷体" w:eastAsia="华文楷体"/>
          <w:sz w:val="28"/>
          <w:szCs w:val="28"/>
        </w:rPr>
        <w:t>信心是所有证悟的来源。所以说</w:t>
      </w:r>
      <w:del w:id="1895" w:author="Administrator" w:date="2016-01-16T14:23:10Z">
        <w:r>
          <w:rPr>
            <w:rFonts w:hint="eastAsia" w:ascii="华文楷体" w:hAnsi="华文楷体" w:eastAsia="华文楷体"/>
            <w:sz w:val="28"/>
            <w:szCs w:val="28"/>
          </w:rPr>
          <w:delText>，</w:delText>
        </w:r>
      </w:del>
      <w:r>
        <w:rPr>
          <w:rFonts w:hint="eastAsia" w:ascii="华文楷体" w:hAnsi="华文楷体" w:eastAsia="华文楷体"/>
          <w:sz w:val="28"/>
          <w:szCs w:val="28"/>
        </w:rPr>
        <w:t>如果你没有信心</w:t>
      </w:r>
      <w:del w:id="1896" w:author="Administrator" w:date="2016-01-16T14:23:18Z">
        <w:r>
          <w:rPr>
            <w:rFonts w:hint="eastAsia" w:ascii="华文楷体" w:hAnsi="华文楷体" w:eastAsia="华文楷体"/>
            <w:sz w:val="28"/>
            <w:szCs w:val="28"/>
          </w:rPr>
          <w:delText>，</w:delText>
        </w:r>
      </w:del>
      <w:r>
        <w:rPr>
          <w:rFonts w:hint="eastAsia" w:ascii="华文楷体" w:hAnsi="华文楷体" w:eastAsia="华文楷体"/>
          <w:sz w:val="28"/>
          <w:szCs w:val="28"/>
        </w:rPr>
        <w:t>无法证悟</w:t>
      </w:r>
      <w:ins w:id="1897" w:author="Administrator" w:date="2016-01-16T23:51:20Z">
        <w:r>
          <w:rPr>
            <w:rFonts w:hint="eastAsia" w:ascii="华文楷体" w:hAnsi="华文楷体" w:eastAsia="华文楷体"/>
            <w:sz w:val="28"/>
            <w:szCs w:val="28"/>
            <w:lang w:eastAsia="zh-CN"/>
          </w:rPr>
          <w:t>的</w:t>
        </w:r>
      </w:ins>
      <w:ins w:id="1898" w:author="Administrator" w:date="2016-01-16T14:23:24Z">
        <w:r>
          <w:rPr>
            <w:rFonts w:hint="eastAsia" w:ascii="华文楷体" w:hAnsi="华文楷体" w:eastAsia="华文楷体"/>
            <w:sz w:val="28"/>
            <w:szCs w:val="28"/>
            <w:lang w:eastAsia="zh-CN"/>
          </w:rPr>
          <w:t>，</w:t>
        </w:r>
      </w:ins>
      <w:del w:id="1899" w:author="Administrator" w:date="2016-01-16T14:23:24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900" w:author="Administrator" w:date="2016-01-16T23:51:56Z">
        <w:r>
          <w:rPr>
            <w:rFonts w:hint="eastAsia" w:ascii="华文楷体" w:hAnsi="华文楷体" w:eastAsia="华文楷体"/>
            <w:sz w:val="28"/>
            <w:szCs w:val="28"/>
            <w:lang w:eastAsia="zh-CN"/>
          </w:rPr>
          <w:t>说</w:t>
        </w:r>
      </w:ins>
      <w:r>
        <w:rPr>
          <w:rFonts w:hint="eastAsia" w:ascii="华文楷体" w:hAnsi="华文楷体" w:eastAsia="华文楷体"/>
          <w:sz w:val="28"/>
          <w:szCs w:val="28"/>
        </w:rPr>
        <w:t>在缘寂灭、</w:t>
      </w:r>
      <w:ins w:id="1901" w:author="Administrator" w:date="2016-01-16T23:51:59Z">
        <w:r>
          <w:rPr>
            <w:rFonts w:hint="eastAsia" w:ascii="华文楷体" w:hAnsi="华文楷体" w:eastAsia="华文楷体"/>
            <w:sz w:val="28"/>
            <w:szCs w:val="28"/>
            <w:lang w:eastAsia="zh-CN"/>
          </w:rPr>
          <w:t>在</w:t>
        </w:r>
      </w:ins>
      <w:r>
        <w:rPr>
          <w:rFonts w:hint="eastAsia" w:ascii="华文楷体" w:hAnsi="华文楷体" w:eastAsia="华文楷体"/>
          <w:sz w:val="28"/>
          <w:szCs w:val="28"/>
        </w:rPr>
        <w:t>缘涅槃心当中</w:t>
      </w:r>
      <w:ins w:id="1902" w:author="Administrator" w:date="2016-01-16T23:51:36Z">
        <w:r>
          <w:rPr>
            <w:rFonts w:hint="eastAsia" w:ascii="华文楷体" w:hAnsi="华文楷体" w:eastAsia="华文楷体"/>
            <w:sz w:val="28"/>
            <w:szCs w:val="28"/>
            <w:lang w:eastAsia="zh-CN"/>
          </w:rPr>
          <w:t>是</w:t>
        </w:r>
      </w:ins>
      <w:del w:id="1903" w:author="Administrator" w:date="2016-01-16T14:23:35Z">
        <w:r>
          <w:rPr>
            <w:rFonts w:hint="eastAsia" w:ascii="华文楷体" w:hAnsi="华文楷体" w:eastAsia="华文楷体"/>
            <w:sz w:val="28"/>
            <w:szCs w:val="28"/>
          </w:rPr>
          <w:delText>，</w:delText>
        </w:r>
      </w:del>
      <w:r>
        <w:rPr>
          <w:rFonts w:hint="eastAsia" w:ascii="华文楷体" w:hAnsi="华文楷体" w:eastAsia="华文楷体"/>
          <w:sz w:val="28"/>
          <w:szCs w:val="28"/>
        </w:rPr>
        <w:t>信心最妙。</w:t>
      </w:r>
    </w:p>
    <w:p>
      <w:pPr>
        <w:ind w:firstLine="570"/>
        <w:rPr>
          <w:rFonts w:hint="eastAsia" w:ascii="黑体" w:hAnsi="黑体" w:eastAsia="黑体" w:cs="黑体"/>
          <w:sz w:val="28"/>
          <w:szCs w:val="28"/>
          <w:rPrChange w:id="1904" w:author="Administrator" w:date="2016-01-16T14:25:21Z">
            <w:rPr>
              <w:rFonts w:ascii="华文楷体" w:hAnsi="华文楷体" w:eastAsia="华文楷体"/>
              <w:sz w:val="28"/>
              <w:szCs w:val="28"/>
            </w:rPr>
          </w:rPrChange>
        </w:rPr>
      </w:pPr>
      <w:r>
        <w:rPr>
          <w:rFonts w:hint="eastAsia" w:ascii="黑体" w:hAnsi="黑体" w:eastAsia="黑体" w:cs="黑体"/>
          <w:sz w:val="28"/>
          <w:szCs w:val="28"/>
          <w:rPrChange w:id="1905" w:author="Administrator" w:date="2016-01-16T14:25:21Z">
            <w:rPr>
              <w:rFonts w:hint="eastAsia" w:ascii="华文楷体" w:hAnsi="华文楷体" w:eastAsia="华文楷体"/>
              <w:sz w:val="28"/>
              <w:szCs w:val="28"/>
            </w:rPr>
          </w:rPrChange>
        </w:rPr>
        <w:t>〖如果这二者兼而有之,则此二者双运的菩提心宝自会生起,菩提心是众所共称的“成佛之一法”</w:t>
      </w:r>
      <w:ins w:id="1906" w:author="Administrator" w:date="2016-01-16T14:25:09Z">
        <w:r>
          <w:rPr>
            <w:rFonts w:hint="eastAsia" w:ascii="黑体" w:hAnsi="黑体" w:eastAsia="黑体" w:cs="黑体"/>
            <w:sz w:val="28"/>
            <w:szCs w:val="28"/>
            <w:lang w:eastAsia="zh-CN"/>
            <w:rPrChange w:id="1907" w:author="Administrator" w:date="2016-01-16T14:25:21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908" w:author="Administrator" w:date="2016-01-16T14:25:21Z">
            <w:rPr>
              <w:rFonts w:hint="eastAsia" w:ascii="华文楷体" w:hAnsi="华文楷体" w:eastAsia="华文楷体"/>
              <w:sz w:val="28"/>
              <w:szCs w:val="28"/>
            </w:rPr>
          </w:rPrChange>
        </w:rPr>
        <w:t>〗</w:t>
      </w:r>
    </w:p>
    <w:p>
      <w:pPr>
        <w:ind w:firstLine="570"/>
        <w:rPr>
          <w:del w:id="1909" w:author="Administrator" w:date="2016-01-16T14:27:32Z"/>
          <w:rFonts w:ascii="华文楷体" w:hAnsi="华文楷体" w:eastAsia="华文楷体"/>
          <w:sz w:val="28"/>
          <w:szCs w:val="28"/>
        </w:rPr>
      </w:pPr>
      <w:r>
        <w:rPr>
          <w:rFonts w:hint="eastAsia" w:ascii="华文楷体" w:hAnsi="华文楷体" w:eastAsia="华文楷体"/>
          <w:sz w:val="28"/>
          <w:szCs w:val="28"/>
        </w:rPr>
        <w:t>如果信心也有了</w:t>
      </w:r>
      <w:ins w:id="1910" w:author="Administrator" w:date="2016-01-16T14:25:31Z">
        <w:r>
          <w:rPr>
            <w:rFonts w:hint="eastAsia" w:ascii="华文楷体" w:hAnsi="华文楷体" w:eastAsia="华文楷体"/>
            <w:sz w:val="28"/>
            <w:szCs w:val="28"/>
            <w:lang w:eastAsia="zh-CN"/>
          </w:rPr>
          <w:t>、</w:t>
        </w:r>
      </w:ins>
      <w:del w:id="1911" w:author="Administrator" w:date="2016-01-16T14:25:31Z">
        <w:r>
          <w:rPr>
            <w:rFonts w:hint="eastAsia" w:ascii="华文楷体" w:hAnsi="华文楷体" w:eastAsia="华文楷体"/>
            <w:sz w:val="28"/>
            <w:szCs w:val="28"/>
          </w:rPr>
          <w:delText>，</w:delText>
        </w:r>
      </w:del>
      <w:r>
        <w:rPr>
          <w:rFonts w:hint="eastAsia" w:ascii="华文楷体" w:hAnsi="华文楷体" w:eastAsia="华文楷体"/>
          <w:sz w:val="28"/>
          <w:szCs w:val="28"/>
        </w:rPr>
        <w:t>悲心也有了，菩提心宝就会生起来。因为菩提心有两个相：以智慧缘佛果和以悲心缘众生。实际上</w:t>
      </w:r>
      <w:ins w:id="1912" w:author="Administrator" w:date="2016-01-16T23:52:57Z">
        <w:r>
          <w:rPr>
            <w:rFonts w:hint="eastAsia" w:ascii="华文楷体" w:hAnsi="华文楷体" w:eastAsia="华文楷体"/>
            <w:sz w:val="28"/>
            <w:szCs w:val="28"/>
            <w:lang w:eastAsia="zh-CN"/>
          </w:rPr>
          <w:t>这个地方</w:t>
        </w:r>
      </w:ins>
      <w:del w:id="1913" w:author="Administrator" w:date="2016-01-16T14:25:51Z">
        <w:r>
          <w:rPr>
            <w:rFonts w:hint="eastAsia" w:ascii="华文楷体" w:hAnsi="华文楷体" w:eastAsia="华文楷体"/>
            <w:sz w:val="28"/>
            <w:szCs w:val="28"/>
          </w:rPr>
          <w:delText>，</w:delText>
        </w:r>
      </w:del>
      <w:r>
        <w:rPr>
          <w:rFonts w:hint="eastAsia" w:ascii="华文楷体" w:hAnsi="华文楷体" w:eastAsia="华文楷体"/>
          <w:sz w:val="28"/>
          <w:szCs w:val="28"/>
        </w:rPr>
        <w:t>以智慧缘佛果，智慧的因就是信心</w:t>
      </w:r>
      <w:ins w:id="1914" w:author="Administrator" w:date="2016-01-16T14:26:02Z">
        <w:r>
          <w:rPr>
            <w:rFonts w:hint="eastAsia" w:ascii="华文楷体" w:hAnsi="华文楷体" w:eastAsia="华文楷体"/>
            <w:sz w:val="28"/>
            <w:szCs w:val="28"/>
            <w:lang w:eastAsia="zh-CN"/>
          </w:rPr>
          <w:t>，</w:t>
        </w:r>
      </w:ins>
      <w:ins w:id="1915" w:author="Administrator" w:date="2016-01-16T23:52:41Z">
        <w:r>
          <w:rPr>
            <w:rFonts w:hint="eastAsia" w:ascii="华文楷体" w:hAnsi="华文楷体" w:eastAsia="华文楷体"/>
            <w:sz w:val="28"/>
            <w:szCs w:val="28"/>
            <w:lang w:eastAsia="zh-CN"/>
          </w:rPr>
          <w:t>所以这个方面</w:t>
        </w:r>
      </w:ins>
      <w:ins w:id="1916" w:author="Administrator" w:date="2016-01-16T23:53:18Z">
        <w:r>
          <w:rPr>
            <w:rFonts w:hint="eastAsia" w:ascii="华文楷体" w:hAnsi="华文楷体" w:eastAsia="华文楷体"/>
            <w:sz w:val="28"/>
            <w:szCs w:val="28"/>
            <w:lang w:eastAsia="zh-CN"/>
          </w:rPr>
          <w:t>就说</w:t>
        </w:r>
      </w:ins>
      <w:del w:id="1917" w:author="Administrator" w:date="2016-01-16T14:26:01Z">
        <w:r>
          <w:rPr>
            <w:rFonts w:hint="eastAsia" w:ascii="华文楷体" w:hAnsi="华文楷体" w:eastAsia="华文楷体"/>
            <w:sz w:val="28"/>
            <w:szCs w:val="28"/>
          </w:rPr>
          <w:delText>。</w:delText>
        </w:r>
      </w:del>
      <w:r>
        <w:rPr>
          <w:rFonts w:hint="eastAsia" w:ascii="华文楷体" w:hAnsi="华文楷体" w:eastAsia="华文楷体"/>
          <w:sz w:val="28"/>
          <w:szCs w:val="28"/>
        </w:rPr>
        <w:t>如果你有了信心</w:t>
      </w:r>
      <w:del w:id="1918" w:author="Administrator" w:date="2016-01-16T14:26:14Z">
        <w:r>
          <w:rPr>
            <w:rFonts w:hint="eastAsia" w:ascii="华文楷体" w:hAnsi="华文楷体" w:eastAsia="华文楷体"/>
            <w:sz w:val="28"/>
            <w:szCs w:val="28"/>
          </w:rPr>
          <w:delText>，</w:delText>
        </w:r>
      </w:del>
      <w:r>
        <w:rPr>
          <w:rFonts w:hint="eastAsia" w:ascii="华文楷体" w:hAnsi="华文楷体" w:eastAsia="华文楷体"/>
          <w:sz w:val="28"/>
          <w:szCs w:val="28"/>
        </w:rPr>
        <w:t>你会发誓成佛</w:t>
      </w:r>
      <w:ins w:id="1919" w:author="Administrator" w:date="2016-01-16T14:26:07Z">
        <w:r>
          <w:rPr>
            <w:rFonts w:hint="eastAsia" w:ascii="华文楷体" w:hAnsi="华文楷体" w:eastAsia="华文楷体"/>
            <w:sz w:val="28"/>
            <w:szCs w:val="28"/>
            <w:lang w:eastAsia="zh-CN"/>
          </w:rPr>
          <w:t>，</w:t>
        </w:r>
      </w:ins>
      <w:del w:id="1920" w:author="Administrator" w:date="2016-01-16T14:26:06Z">
        <w:r>
          <w:rPr>
            <w:rFonts w:hint="eastAsia" w:ascii="华文楷体" w:hAnsi="华文楷体" w:eastAsia="华文楷体"/>
            <w:sz w:val="28"/>
            <w:szCs w:val="28"/>
          </w:rPr>
          <w:delText>。</w:delText>
        </w:r>
      </w:del>
      <w:r>
        <w:rPr>
          <w:rFonts w:hint="eastAsia" w:ascii="华文楷体" w:hAnsi="华文楷体" w:eastAsia="华文楷体"/>
          <w:sz w:val="28"/>
          <w:szCs w:val="28"/>
        </w:rPr>
        <w:t>或者说信心是对佛的一种信心。佛是什么呢？我们通过学习《随念佛经》等等了知了佛，所以我要发愿成佛</w:t>
      </w:r>
      <w:ins w:id="1921" w:author="Administrator" w:date="2016-01-16T14:26:43Z">
        <w:r>
          <w:rPr>
            <w:rFonts w:hint="eastAsia" w:ascii="华文楷体" w:hAnsi="华文楷体" w:eastAsia="华文楷体"/>
            <w:sz w:val="28"/>
            <w:szCs w:val="28"/>
            <w:lang w:eastAsia="zh-CN"/>
          </w:rPr>
          <w:t>，</w:t>
        </w:r>
      </w:ins>
      <w:del w:id="1922" w:author="Administrator" w:date="2016-01-16T14:26:42Z">
        <w:r>
          <w:rPr>
            <w:rFonts w:hint="eastAsia" w:ascii="华文楷体" w:hAnsi="华文楷体" w:eastAsia="华文楷体"/>
            <w:sz w:val="28"/>
            <w:szCs w:val="28"/>
          </w:rPr>
          <w:delText>。</w:delText>
        </w:r>
      </w:del>
      <w:r>
        <w:rPr>
          <w:rFonts w:hint="eastAsia" w:ascii="华文楷体" w:hAnsi="华文楷体" w:eastAsia="华文楷体"/>
          <w:sz w:val="28"/>
          <w:szCs w:val="28"/>
        </w:rPr>
        <w:t>实际上这也是一种信心体现</w:t>
      </w:r>
      <w:ins w:id="1923" w:author="Administrator" w:date="2016-01-16T23:53:34Z">
        <w:r>
          <w:rPr>
            <w:rFonts w:hint="eastAsia" w:ascii="华文楷体" w:hAnsi="华文楷体" w:eastAsia="华文楷体"/>
            <w:sz w:val="28"/>
            <w:szCs w:val="28"/>
            <w:lang w:eastAsia="zh-CN"/>
          </w:rPr>
          <w:t>的</w:t>
        </w:r>
      </w:ins>
      <w:r>
        <w:rPr>
          <w:rFonts w:hint="eastAsia" w:ascii="华文楷体" w:hAnsi="华文楷体" w:eastAsia="华文楷体"/>
          <w:sz w:val="28"/>
          <w:szCs w:val="28"/>
        </w:rPr>
        <w:t>。而悲心呢，</w:t>
      </w:r>
      <w:ins w:id="1924" w:author="Administrator" w:date="2016-01-17T16:09:55Z">
        <w:r>
          <w:rPr>
            <w:rFonts w:hint="eastAsia" w:ascii="华文楷体" w:hAnsi="华文楷体" w:eastAsia="华文楷体"/>
            <w:sz w:val="28"/>
            <w:szCs w:val="28"/>
            <w:lang w:eastAsia="zh-CN"/>
          </w:rPr>
          <w:t>就是以</w:t>
        </w:r>
      </w:ins>
      <w:r>
        <w:rPr>
          <w:rFonts w:hint="eastAsia" w:ascii="华文楷体" w:hAnsi="华文楷体" w:eastAsia="华文楷体"/>
          <w:sz w:val="28"/>
          <w:szCs w:val="28"/>
        </w:rPr>
        <w:t>悲心缘众生</w:t>
      </w:r>
      <w:ins w:id="1925" w:author="Administrator" w:date="2016-01-16T14:27:11Z">
        <w:r>
          <w:rPr>
            <w:rFonts w:hint="eastAsia" w:ascii="华文楷体" w:hAnsi="华文楷体" w:eastAsia="华文楷体"/>
            <w:sz w:val="28"/>
            <w:szCs w:val="28"/>
            <w:lang w:eastAsia="zh-CN"/>
          </w:rPr>
          <w:t>，</w:t>
        </w:r>
      </w:ins>
      <w:del w:id="1926" w:author="Administrator" w:date="2016-01-16T14:27:10Z">
        <w:r>
          <w:rPr>
            <w:rFonts w:hint="eastAsia" w:ascii="华文楷体" w:hAnsi="华文楷体" w:eastAsia="华文楷体"/>
            <w:sz w:val="28"/>
            <w:szCs w:val="28"/>
          </w:rPr>
          <w:delText>。</w:delText>
        </w:r>
      </w:del>
      <w:r>
        <w:rPr>
          <w:rFonts w:hint="eastAsia" w:ascii="华文楷体" w:hAnsi="华文楷体" w:eastAsia="华文楷体"/>
          <w:sz w:val="28"/>
          <w:szCs w:val="28"/>
        </w:rPr>
        <w:t>我要利益一切众生。如果信心有了，悲心有了，菩提心宝自然而然就会生起来</w:t>
      </w:r>
      <w:ins w:id="1927" w:author="Administrator" w:date="2016-01-16T14:27:21Z">
        <w:r>
          <w:rPr>
            <w:rFonts w:hint="eastAsia" w:ascii="华文楷体" w:hAnsi="华文楷体" w:eastAsia="华文楷体"/>
            <w:sz w:val="28"/>
            <w:szCs w:val="28"/>
            <w:lang w:eastAsia="zh-CN"/>
          </w:rPr>
          <w:t>，</w:t>
        </w:r>
      </w:ins>
      <w:del w:id="1928" w:author="Administrator" w:date="2016-01-16T14:27:21Z">
        <w:r>
          <w:rPr>
            <w:rFonts w:hint="eastAsia" w:ascii="华文楷体" w:hAnsi="华文楷体" w:eastAsia="华文楷体"/>
            <w:sz w:val="28"/>
            <w:szCs w:val="28"/>
          </w:rPr>
          <w:delText>。</w:delText>
        </w:r>
      </w:del>
      <w:r>
        <w:rPr>
          <w:rFonts w:hint="eastAsia" w:ascii="华文楷体" w:hAnsi="华文楷体" w:eastAsia="华文楷体"/>
          <w:sz w:val="28"/>
          <w:szCs w:val="28"/>
        </w:rPr>
        <w:t>菩提心是众所共称的“成佛之一法”。</w:t>
      </w:r>
    </w:p>
    <w:p>
      <w:pPr>
        <w:ind w:firstLine="570"/>
        <w:rPr>
          <w:rFonts w:ascii="华文楷体" w:hAnsi="华文楷体" w:eastAsia="华文楷体"/>
          <w:sz w:val="28"/>
          <w:szCs w:val="28"/>
        </w:rPr>
      </w:pPr>
    </w:p>
    <w:p>
      <w:pPr>
        <w:ind w:firstLine="570"/>
        <w:rPr>
          <w:rFonts w:hint="eastAsia" w:ascii="黑体" w:hAnsi="黑体" w:eastAsia="黑体" w:cs="黑体"/>
          <w:sz w:val="28"/>
          <w:szCs w:val="28"/>
          <w:rPrChange w:id="1929" w:author="Administrator" w:date="2016-01-16T14:28:04Z">
            <w:rPr>
              <w:rFonts w:ascii="华文楷体" w:hAnsi="华文楷体" w:eastAsia="华文楷体"/>
              <w:sz w:val="28"/>
              <w:szCs w:val="28"/>
            </w:rPr>
          </w:rPrChange>
        </w:rPr>
      </w:pPr>
      <w:r>
        <w:rPr>
          <w:rFonts w:hint="eastAsia" w:ascii="黑体" w:hAnsi="黑体" w:eastAsia="黑体" w:cs="黑体"/>
          <w:sz w:val="28"/>
          <w:szCs w:val="28"/>
          <w:rPrChange w:id="1930" w:author="Administrator" w:date="2016-01-16T14:28:04Z">
            <w:rPr>
              <w:rFonts w:hint="eastAsia" w:ascii="华文楷体" w:hAnsi="华文楷体" w:eastAsia="华文楷体"/>
              <w:sz w:val="28"/>
              <w:szCs w:val="28"/>
            </w:rPr>
          </w:rPrChange>
        </w:rPr>
        <w:t>〖如此的世俗菩提心对于真正证悟胜义菩提心的补特伽罗来说始终不会分离而生起。〗</w:t>
      </w:r>
    </w:p>
    <w:p>
      <w:pPr>
        <w:ind w:firstLine="570"/>
        <w:rPr>
          <w:rFonts w:ascii="华文楷体" w:hAnsi="华文楷体" w:eastAsia="华文楷体"/>
          <w:sz w:val="28"/>
          <w:szCs w:val="28"/>
        </w:rPr>
      </w:pPr>
      <w:r>
        <w:rPr>
          <w:rFonts w:hint="eastAsia" w:ascii="华文楷体" w:hAnsi="华文楷体" w:eastAsia="华文楷体"/>
          <w:sz w:val="28"/>
          <w:szCs w:val="28"/>
        </w:rPr>
        <w:t>那么这样一种世俗菩提心</w:t>
      </w:r>
      <w:ins w:id="1931" w:author="Administrator" w:date="2016-01-17T16:10:11Z">
        <w:r>
          <w:rPr>
            <w:rFonts w:hint="eastAsia" w:ascii="华文楷体" w:hAnsi="华文楷体" w:eastAsia="华文楷体"/>
            <w:sz w:val="28"/>
            <w:szCs w:val="28"/>
            <w:lang w:eastAsia="zh-CN"/>
          </w:rPr>
          <w:t>，</w:t>
        </w:r>
      </w:ins>
      <w:r>
        <w:rPr>
          <w:rFonts w:hint="eastAsia" w:ascii="华文楷体" w:hAnsi="华文楷体" w:eastAsia="华文楷体"/>
          <w:sz w:val="28"/>
          <w:szCs w:val="28"/>
        </w:rPr>
        <w:t>对于真正证悟胜义菩提心的初地菩萨来讲的话始终不会分离而生起的。前面的世俗菩提心</w:t>
      </w:r>
      <w:ins w:id="1932" w:author="Administrator" w:date="2016-01-16T23:54:37Z">
        <w:r>
          <w:rPr>
            <w:rFonts w:hint="eastAsia" w:ascii="华文楷体" w:hAnsi="华文楷体" w:eastAsia="华文楷体"/>
            <w:sz w:val="28"/>
            <w:szCs w:val="28"/>
            <w:lang w:eastAsia="zh-CN"/>
          </w:rPr>
          <w:t>他</w:t>
        </w:r>
      </w:ins>
      <w:r>
        <w:rPr>
          <w:rFonts w:hint="eastAsia" w:ascii="华文楷体" w:hAnsi="华文楷体" w:eastAsia="华文楷体"/>
          <w:sz w:val="28"/>
          <w:szCs w:val="28"/>
        </w:rPr>
        <w:t>有愿心和行心，“为利众生愿成佛”</w:t>
      </w:r>
      <w:del w:id="1933" w:author="Administrator" w:date="2016-01-16T14:28:26Z">
        <w:r>
          <w:rPr>
            <w:rFonts w:hint="eastAsia" w:ascii="华文楷体" w:hAnsi="华文楷体" w:eastAsia="华文楷体"/>
            <w:sz w:val="28"/>
            <w:szCs w:val="28"/>
          </w:rPr>
          <w:delText>，</w:delText>
        </w:r>
      </w:del>
      <w:r>
        <w:rPr>
          <w:rFonts w:hint="eastAsia" w:ascii="华文楷体" w:hAnsi="华文楷体" w:eastAsia="华文楷体"/>
          <w:sz w:val="28"/>
          <w:szCs w:val="28"/>
        </w:rPr>
        <w:t>有这样一种状态</w:t>
      </w:r>
      <w:ins w:id="1934" w:author="Administrator" w:date="2016-01-16T14:28:53Z">
        <w:r>
          <w:rPr>
            <w:rFonts w:hint="eastAsia" w:ascii="华文楷体" w:hAnsi="华文楷体" w:eastAsia="华文楷体"/>
            <w:sz w:val="28"/>
            <w:szCs w:val="28"/>
            <w:lang w:eastAsia="zh-CN"/>
          </w:rPr>
          <w:t>，</w:t>
        </w:r>
      </w:ins>
      <w:del w:id="1935" w:author="Administrator" w:date="2016-01-16T14:28:52Z">
        <w:r>
          <w:rPr>
            <w:rFonts w:hint="eastAsia" w:ascii="华文楷体" w:hAnsi="华文楷体" w:eastAsia="华文楷体"/>
            <w:sz w:val="28"/>
            <w:szCs w:val="28"/>
          </w:rPr>
          <w:delText>。</w:delText>
        </w:r>
      </w:del>
      <w:r>
        <w:rPr>
          <w:rFonts w:hint="eastAsia" w:ascii="华文楷体" w:hAnsi="华文楷体" w:eastAsia="华文楷体"/>
          <w:sz w:val="28"/>
          <w:szCs w:val="28"/>
        </w:rPr>
        <w:t>“为利众生愿成佛”这样的心对于证悟空性的菩萨来讲不会分离的。当然</w:t>
      </w:r>
      <w:ins w:id="1936" w:author="Administrator" w:date="2016-01-16T23:55:21Z">
        <w:r>
          <w:rPr>
            <w:rFonts w:hint="eastAsia" w:ascii="华文楷体" w:hAnsi="华文楷体" w:eastAsia="华文楷体"/>
            <w:sz w:val="28"/>
            <w:szCs w:val="28"/>
            <w:lang w:eastAsia="zh-CN"/>
          </w:rPr>
          <w:t>就</w:t>
        </w:r>
      </w:ins>
      <w:r>
        <w:rPr>
          <w:rFonts w:hint="eastAsia" w:ascii="华文楷体" w:hAnsi="华文楷体" w:eastAsia="华文楷体"/>
          <w:sz w:val="28"/>
          <w:szCs w:val="28"/>
        </w:rPr>
        <w:t>像凡夫</w:t>
      </w:r>
      <w:ins w:id="1937" w:author="Administrator" w:date="2016-01-16T23:55:25Z">
        <w:r>
          <w:rPr>
            <w:rFonts w:hint="eastAsia" w:ascii="华文楷体" w:hAnsi="华文楷体" w:eastAsia="华文楷体"/>
            <w:sz w:val="28"/>
            <w:szCs w:val="28"/>
            <w:lang w:eastAsia="zh-CN"/>
          </w:rPr>
          <w:t>那样</w:t>
        </w:r>
      </w:ins>
      <w:r>
        <w:rPr>
          <w:rFonts w:hint="eastAsia" w:ascii="华文楷体" w:hAnsi="华文楷体" w:eastAsia="华文楷体"/>
          <w:sz w:val="28"/>
          <w:szCs w:val="28"/>
        </w:rPr>
        <w:t>执著</w:t>
      </w:r>
      <w:ins w:id="1938" w:author="Administrator" w:date="2016-01-16T23:56: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实执的状态生起的世俗菩提心</w:t>
      </w:r>
      <w:del w:id="1939" w:author="Administrator" w:date="2016-01-16T23:55:00Z">
        <w:r>
          <w:rPr>
            <w:rFonts w:hint="eastAsia" w:ascii="华文楷体" w:hAnsi="华文楷体" w:eastAsia="华文楷体"/>
            <w:sz w:val="28"/>
            <w:szCs w:val="28"/>
          </w:rPr>
          <w:delText>。菩</w:delText>
        </w:r>
      </w:del>
      <w:del w:id="1940" w:author="Administrator" w:date="2016-01-16T23:55:01Z">
        <w:r>
          <w:rPr>
            <w:rFonts w:hint="eastAsia" w:ascii="华文楷体" w:hAnsi="华文楷体" w:eastAsia="华文楷体"/>
            <w:sz w:val="28"/>
            <w:szCs w:val="28"/>
          </w:rPr>
          <w:delText>提心</w:delText>
        </w:r>
      </w:del>
      <w:ins w:id="1941" w:author="Administrator" w:date="2016-01-16T23:55:08Z">
        <w:r>
          <w:rPr>
            <w:rFonts w:hint="eastAsia" w:ascii="华文楷体" w:hAnsi="华文楷体" w:eastAsia="华文楷体"/>
            <w:sz w:val="28"/>
            <w:szCs w:val="28"/>
            <w:lang w:eastAsia="zh-CN"/>
          </w:rPr>
          <w:t>不一定</w:t>
        </w:r>
      </w:ins>
      <w:r>
        <w:rPr>
          <w:rFonts w:hint="eastAsia" w:ascii="华文楷体" w:hAnsi="华文楷体" w:eastAsia="华文楷体"/>
          <w:sz w:val="28"/>
          <w:szCs w:val="28"/>
        </w:rPr>
        <w:t>有，但是</w:t>
      </w:r>
      <w:ins w:id="1942" w:author="Administrator" w:date="2016-01-17T16:10:51Z">
        <w:r>
          <w:rPr>
            <w:rFonts w:hint="eastAsia" w:ascii="华文楷体" w:hAnsi="华文楷体" w:eastAsia="华文楷体"/>
            <w:sz w:val="28"/>
            <w:szCs w:val="28"/>
            <w:lang w:eastAsia="zh-CN"/>
          </w:rPr>
          <w:t>他这个</w:t>
        </w:r>
      </w:ins>
      <w:r>
        <w:rPr>
          <w:rFonts w:hint="eastAsia" w:ascii="华文楷体" w:hAnsi="华文楷体" w:eastAsia="华文楷体"/>
          <w:sz w:val="28"/>
          <w:szCs w:val="28"/>
        </w:rPr>
        <w:t>世俗菩提心是通过增上的方式在他相续中具备</w:t>
      </w:r>
      <w:ins w:id="1943" w:author="Administrator" w:date="2016-01-16T23:55:49Z">
        <w:r>
          <w:rPr>
            <w:rFonts w:hint="eastAsia" w:ascii="华文楷体" w:hAnsi="华文楷体" w:eastAsia="华文楷体"/>
            <w:sz w:val="28"/>
            <w:szCs w:val="28"/>
            <w:lang w:eastAsia="zh-CN"/>
          </w:rPr>
          <w:t>的</w:t>
        </w:r>
      </w:ins>
      <w:r>
        <w:rPr>
          <w:rFonts w:hint="eastAsia" w:ascii="华文楷体" w:hAnsi="华文楷体" w:eastAsia="华文楷体"/>
          <w:sz w:val="28"/>
          <w:szCs w:val="28"/>
        </w:rPr>
        <w:t>。以前我们</w:t>
      </w:r>
      <w:ins w:id="1944" w:author="Administrator" w:date="2016-01-17T16:11:14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曾经讨论过，佛陀有没有世俗菩提心？实际上</w:t>
      </w:r>
      <w:del w:id="1945" w:author="Administrator" w:date="2016-01-16T14:30:39Z">
        <w:r>
          <w:rPr>
            <w:rFonts w:hint="eastAsia" w:ascii="华文楷体" w:hAnsi="华文楷体" w:eastAsia="华文楷体"/>
            <w:sz w:val="28"/>
            <w:szCs w:val="28"/>
          </w:rPr>
          <w:delText>，</w:delText>
        </w:r>
      </w:del>
      <w:r>
        <w:rPr>
          <w:rFonts w:hint="eastAsia" w:ascii="华文楷体" w:hAnsi="华文楷体" w:eastAsia="华文楷体"/>
          <w:sz w:val="28"/>
          <w:szCs w:val="28"/>
        </w:rPr>
        <w:t>一般的世俗菩提心佛陀是没有的</w:t>
      </w:r>
      <w:ins w:id="1946" w:author="Administrator" w:date="2016-01-16T14:30:47Z">
        <w:r>
          <w:rPr>
            <w:rFonts w:hint="eastAsia" w:ascii="华文楷体" w:hAnsi="华文楷体" w:eastAsia="华文楷体"/>
            <w:sz w:val="28"/>
            <w:szCs w:val="28"/>
            <w:lang w:eastAsia="zh-CN"/>
          </w:rPr>
          <w:t>，</w:t>
        </w:r>
      </w:ins>
      <w:del w:id="1947" w:author="Administrator" w:date="2016-01-16T14:30:46Z">
        <w:r>
          <w:rPr>
            <w:rFonts w:hint="eastAsia" w:ascii="华文楷体" w:hAnsi="华文楷体" w:eastAsia="华文楷体"/>
            <w:sz w:val="28"/>
            <w:szCs w:val="28"/>
          </w:rPr>
          <w:delText>。</w:delText>
        </w:r>
      </w:del>
      <w:r>
        <w:rPr>
          <w:rFonts w:hint="eastAsia" w:ascii="华文楷体" w:hAnsi="华文楷体" w:eastAsia="华文楷体"/>
          <w:sz w:val="28"/>
          <w:szCs w:val="28"/>
        </w:rPr>
        <w:t>但是世俗菩提心增上的功德、增上的方式</w:t>
      </w:r>
      <w:ins w:id="1948" w:author="Administrator" w:date="2016-01-16T23:56:27Z">
        <w:r>
          <w:rPr>
            <w:rFonts w:hint="eastAsia" w:ascii="华文楷体" w:hAnsi="华文楷体" w:eastAsia="华文楷体"/>
            <w:sz w:val="28"/>
            <w:szCs w:val="28"/>
            <w:lang w:eastAsia="zh-CN"/>
          </w:rPr>
          <w:t>具备</w:t>
        </w:r>
      </w:ins>
      <w:ins w:id="1949" w:author="Administrator" w:date="2016-01-17T16:11:39Z">
        <w:r>
          <w:rPr>
            <w:rFonts w:hint="eastAsia" w:ascii="华文楷体" w:hAnsi="华文楷体" w:eastAsia="华文楷体"/>
            <w:sz w:val="28"/>
            <w:szCs w:val="28"/>
            <w:lang w:eastAsia="zh-CN"/>
          </w:rPr>
          <w:t>，</w:t>
        </w:r>
      </w:ins>
      <w:ins w:id="1950" w:author="Administrator" w:date="2016-01-16T23:56:3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在佛陀的相续中是具备的</w:t>
      </w:r>
      <w:ins w:id="1951" w:author="Administrator" w:date="2016-01-16T14:31:02Z">
        <w:r>
          <w:rPr>
            <w:rFonts w:hint="eastAsia" w:ascii="华文楷体" w:hAnsi="华文楷体" w:eastAsia="华文楷体"/>
            <w:sz w:val="28"/>
            <w:szCs w:val="28"/>
            <w:lang w:eastAsia="zh-CN"/>
          </w:rPr>
          <w:t>，</w:t>
        </w:r>
      </w:ins>
      <w:del w:id="1952" w:author="Administrator" w:date="2016-01-16T14:31:01Z">
        <w:r>
          <w:rPr>
            <w:rFonts w:hint="eastAsia" w:ascii="华文楷体" w:hAnsi="华文楷体" w:eastAsia="华文楷体"/>
            <w:sz w:val="28"/>
            <w:szCs w:val="28"/>
          </w:rPr>
          <w:delText>。</w:delText>
        </w:r>
      </w:del>
      <w:r>
        <w:rPr>
          <w:rFonts w:hint="eastAsia" w:ascii="华文楷体" w:hAnsi="华文楷体" w:eastAsia="华文楷体"/>
          <w:sz w:val="28"/>
          <w:szCs w:val="28"/>
        </w:rPr>
        <w:t>这个方面也是一样的，不会分离而生起。</w:t>
      </w:r>
    </w:p>
    <w:p>
      <w:pPr>
        <w:ind w:firstLine="570"/>
        <w:rPr>
          <w:del w:id="1953" w:author="Administrator" w:date="2016-01-16T14:31:20Z"/>
          <w:rFonts w:ascii="华文楷体" w:hAnsi="华文楷体" w:eastAsia="华文楷体"/>
          <w:sz w:val="28"/>
          <w:szCs w:val="28"/>
        </w:rPr>
      </w:pPr>
    </w:p>
    <w:p>
      <w:pPr>
        <w:ind w:firstLine="570"/>
        <w:rPr>
          <w:del w:id="1954" w:author="Administrator" w:date="2016-01-16T14:31:21Z"/>
          <w:rFonts w:ascii="华文楷体" w:hAnsi="华文楷体" w:eastAsia="华文楷体"/>
          <w:sz w:val="28"/>
          <w:szCs w:val="28"/>
        </w:rPr>
      </w:pPr>
    </w:p>
    <w:p>
      <w:pPr>
        <w:ind w:firstLine="570"/>
        <w:rPr>
          <w:rFonts w:hint="eastAsia" w:ascii="黑体" w:hAnsi="黑体" w:eastAsia="黑体" w:cs="黑体"/>
          <w:sz w:val="28"/>
          <w:szCs w:val="28"/>
          <w:rPrChange w:id="1955" w:author="Administrator" w:date="2016-01-16T14:32:04Z">
            <w:rPr>
              <w:rFonts w:ascii="华文楷体" w:hAnsi="华文楷体" w:eastAsia="华文楷体"/>
              <w:sz w:val="28"/>
              <w:szCs w:val="28"/>
            </w:rPr>
          </w:rPrChange>
        </w:rPr>
      </w:pPr>
      <w:r>
        <w:rPr>
          <w:rFonts w:hint="eastAsia" w:ascii="黑体" w:hAnsi="黑体" w:eastAsia="黑体" w:cs="黑体"/>
          <w:sz w:val="28"/>
          <w:szCs w:val="28"/>
          <w:rPrChange w:id="1956" w:author="Administrator" w:date="2016-01-16T14:32:04Z">
            <w:rPr>
              <w:rFonts w:hint="eastAsia" w:ascii="华文楷体" w:hAnsi="华文楷体" w:eastAsia="华文楷体"/>
              <w:sz w:val="28"/>
              <w:szCs w:val="28"/>
            </w:rPr>
          </w:rPrChange>
        </w:rPr>
        <w:t>〖如果无误地见到了万法的实相,则由于远离作意自利之垢,因此为一切不知实相的愚昧众生而希求获得现前实相之佛果的意乐永远也不可能退转。〗</w:t>
      </w:r>
    </w:p>
    <w:p>
      <w:pPr>
        <w:ind w:firstLine="570"/>
        <w:rPr>
          <w:del w:id="1957" w:author="Administrator" w:date="2016-01-16T14:33:14Z"/>
          <w:rFonts w:ascii="华文楷体" w:hAnsi="华文楷体" w:eastAsia="华文楷体"/>
          <w:sz w:val="28"/>
          <w:szCs w:val="28"/>
        </w:rPr>
      </w:pPr>
      <w:r>
        <w:rPr>
          <w:rFonts w:hint="eastAsia" w:ascii="华文楷体" w:hAnsi="华文楷体" w:eastAsia="华文楷体"/>
          <w:sz w:val="28"/>
          <w:szCs w:val="28"/>
        </w:rPr>
        <w:t>那么如果真正见到了万法的实相，</w:t>
      </w:r>
      <w:ins w:id="1958" w:author="Administrator" w:date="2016-01-17T16:12:06Z">
        <w:r>
          <w:rPr>
            <w:rFonts w:hint="eastAsia" w:ascii="华文楷体" w:hAnsi="华文楷体" w:eastAsia="华文楷体"/>
            <w:sz w:val="28"/>
            <w:szCs w:val="28"/>
            <w:lang w:eastAsia="zh-CN"/>
          </w:rPr>
          <w:t>那么因为</w:t>
        </w:r>
      </w:ins>
      <w:r>
        <w:rPr>
          <w:rFonts w:hint="eastAsia" w:ascii="华文楷体" w:hAnsi="华文楷体" w:eastAsia="华文楷体"/>
          <w:sz w:val="28"/>
          <w:szCs w:val="28"/>
        </w:rPr>
        <w:t>已经见到万法实相之后，所谓的自私自利的垢染不会有了</w:t>
      </w:r>
      <w:ins w:id="1959" w:author="Administrator" w:date="2016-01-16T14:32:34Z">
        <w:r>
          <w:rPr>
            <w:rFonts w:hint="eastAsia" w:ascii="华文楷体" w:hAnsi="华文楷体" w:eastAsia="华文楷体"/>
            <w:sz w:val="28"/>
            <w:szCs w:val="28"/>
            <w:lang w:eastAsia="zh-CN"/>
          </w:rPr>
          <w:t>，</w:t>
        </w:r>
      </w:ins>
      <w:del w:id="1960" w:author="Administrator" w:date="2016-01-16T14:32:33Z">
        <w:r>
          <w:rPr>
            <w:rFonts w:hint="eastAsia" w:ascii="华文楷体" w:hAnsi="华文楷体" w:eastAsia="华文楷体"/>
            <w:sz w:val="28"/>
            <w:szCs w:val="28"/>
          </w:rPr>
          <w:delText>。</w:delText>
        </w:r>
      </w:del>
      <w:r>
        <w:rPr>
          <w:rFonts w:hint="eastAsia" w:ascii="华文楷体" w:hAnsi="华文楷体" w:eastAsia="华文楷体"/>
          <w:sz w:val="28"/>
          <w:szCs w:val="28"/>
        </w:rPr>
        <w:t>所以他</w:t>
      </w:r>
      <w:ins w:id="1961" w:author="Administrator" w:date="2016-01-16T23:57:22Z">
        <w:r>
          <w:rPr>
            <w:rFonts w:hint="eastAsia" w:ascii="华文楷体" w:hAnsi="华文楷体" w:eastAsia="华文楷体"/>
            <w:sz w:val="28"/>
            <w:szCs w:val="28"/>
            <w:lang w:eastAsia="zh-CN"/>
          </w:rPr>
          <w:t>会</w:t>
        </w:r>
      </w:ins>
      <w:r>
        <w:rPr>
          <w:rFonts w:hint="eastAsia" w:ascii="华文楷体" w:hAnsi="华文楷体" w:eastAsia="华文楷体"/>
          <w:sz w:val="28"/>
          <w:szCs w:val="28"/>
        </w:rPr>
        <w:t>对一切不知实相的愚昧众生而希求获得圆满佛果的意乐永远是不会退转的。他如果见到了实相，</w:t>
      </w:r>
      <w:ins w:id="1962" w:author="Administrator" w:date="2016-01-16T23:57:31Z">
        <w:r>
          <w:rPr>
            <w:rFonts w:hint="eastAsia" w:ascii="华文楷体" w:hAnsi="华文楷体" w:eastAsia="华文楷体"/>
            <w:sz w:val="28"/>
            <w:szCs w:val="28"/>
            <w:lang w:eastAsia="zh-CN"/>
          </w:rPr>
          <w:t>他</w:t>
        </w:r>
      </w:ins>
      <w:r>
        <w:rPr>
          <w:rFonts w:hint="eastAsia" w:ascii="华文楷体" w:hAnsi="华文楷体" w:eastAsia="华文楷体"/>
          <w:sz w:val="28"/>
          <w:szCs w:val="28"/>
        </w:rPr>
        <w:t>就一定会利益有情。</w:t>
      </w:r>
      <w:ins w:id="1963" w:author="Administrator" w:date="2016-01-17T16:12:22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要利益有情一定是成佛才能够有最大的力量。这种成佛的意乐也不会退转。</w:t>
      </w:r>
    </w:p>
    <w:p>
      <w:pPr>
        <w:ind w:firstLine="570"/>
        <w:rPr>
          <w:rFonts w:ascii="华文楷体" w:hAnsi="华文楷体" w:eastAsia="华文楷体"/>
          <w:sz w:val="28"/>
          <w:szCs w:val="28"/>
        </w:rPr>
      </w:pPr>
    </w:p>
    <w:p>
      <w:pPr>
        <w:ind w:firstLine="570"/>
        <w:rPr>
          <w:rFonts w:hint="eastAsia" w:ascii="黑体" w:hAnsi="黑体" w:eastAsia="黑体" w:cs="黑体"/>
          <w:sz w:val="28"/>
          <w:szCs w:val="28"/>
          <w:rPrChange w:id="1964" w:author="Administrator" w:date="2016-01-16T14:34:07Z">
            <w:rPr>
              <w:rFonts w:ascii="华文楷体" w:hAnsi="华文楷体" w:eastAsia="华文楷体"/>
              <w:sz w:val="28"/>
              <w:szCs w:val="28"/>
            </w:rPr>
          </w:rPrChange>
        </w:rPr>
      </w:pPr>
      <w:r>
        <w:rPr>
          <w:rFonts w:hint="eastAsia" w:ascii="黑体" w:hAnsi="黑体" w:eastAsia="黑体" w:cs="黑体"/>
          <w:sz w:val="28"/>
          <w:szCs w:val="28"/>
          <w:rPrChange w:id="1965" w:author="Administrator" w:date="2016-01-16T14:34:07Z">
            <w:rPr>
              <w:rFonts w:hint="eastAsia" w:ascii="华文楷体" w:hAnsi="华文楷体" w:eastAsia="华文楷体"/>
              <w:sz w:val="28"/>
              <w:szCs w:val="28"/>
            </w:rPr>
          </w:rPrChange>
        </w:rPr>
        <w:t>〖抉择胜义中世俗与胜义这两种菩提心本体无合无离而住是在密宗诸续部中出现的。〗</w:t>
      </w:r>
    </w:p>
    <w:p>
      <w:pPr>
        <w:ind w:firstLine="570"/>
        <w:rPr>
          <w:del w:id="1966" w:author="Administrator" w:date="2016-01-16T14:37:53Z"/>
          <w:rFonts w:ascii="华文楷体" w:hAnsi="华文楷体" w:eastAsia="华文楷体"/>
          <w:sz w:val="28"/>
          <w:szCs w:val="28"/>
        </w:rPr>
      </w:pPr>
      <w:r>
        <w:rPr>
          <w:rFonts w:hint="eastAsia" w:ascii="华文楷体" w:hAnsi="华文楷体" w:eastAsia="华文楷体"/>
          <w:sz w:val="28"/>
          <w:szCs w:val="28"/>
        </w:rPr>
        <w:t>那么抉择在胜义当中世俗菩提心和胜义菩提心两种菩提心的本体无离无合而安住，这</w:t>
      </w:r>
      <w:ins w:id="1967" w:author="Administrator" w:date="2016-01-16T23:58:52Z">
        <w:r>
          <w:rPr>
            <w:rFonts w:hint="eastAsia" w:ascii="华文楷体" w:hAnsi="华文楷体" w:eastAsia="华文楷体"/>
            <w:sz w:val="28"/>
            <w:szCs w:val="28"/>
            <w:lang w:eastAsia="zh-CN"/>
          </w:rPr>
          <w:t>个</w:t>
        </w:r>
      </w:ins>
      <w:ins w:id="1968" w:author="Administrator" w:date="2016-01-16T23:58:04Z">
        <w:r>
          <w:rPr>
            <w:rFonts w:hint="eastAsia" w:ascii="华文楷体" w:hAnsi="华文楷体" w:eastAsia="华文楷体"/>
            <w:sz w:val="28"/>
            <w:szCs w:val="28"/>
            <w:lang w:eastAsia="zh-CN"/>
          </w:rPr>
          <w:t>方面</w:t>
        </w:r>
      </w:ins>
      <w:ins w:id="1969" w:author="Administrator" w:date="2016-01-16T23:58:07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是在密宗诸续部当中出现的。在《三界论》当中也是这样讲过的。真正来讲</w:t>
      </w:r>
      <w:del w:id="1970" w:author="Administrator" w:date="2016-01-16T14:36:52Z">
        <w:r>
          <w:rPr>
            <w:rFonts w:hint="eastAsia" w:ascii="华文楷体" w:hAnsi="华文楷体" w:eastAsia="华文楷体"/>
            <w:sz w:val="28"/>
            <w:szCs w:val="28"/>
          </w:rPr>
          <w:delText>，</w:delText>
        </w:r>
      </w:del>
      <w:r>
        <w:rPr>
          <w:rFonts w:hint="eastAsia" w:ascii="华文楷体" w:hAnsi="华文楷体" w:eastAsia="华文楷体"/>
          <w:sz w:val="28"/>
          <w:szCs w:val="28"/>
        </w:rPr>
        <w:t>显宗当中是通过仪轨的方式来受世俗心，而真正的</w:t>
      </w:r>
      <w:del w:id="1971" w:author="Administrator" w:date="2016-01-16T23:59:11Z">
        <w:r>
          <w:rPr>
            <w:rFonts w:hint="eastAsia" w:ascii="华文楷体" w:hAnsi="华文楷体" w:eastAsia="华文楷体"/>
            <w:sz w:val="28"/>
            <w:szCs w:val="28"/>
          </w:rPr>
          <w:delText>胜义菩提心</w:delText>
        </w:r>
      </w:del>
      <w:del w:id="1972" w:author="Administrator" w:date="2016-01-16T14:36:01Z">
        <w:r>
          <w:rPr>
            <w:rFonts w:hint="eastAsia" w:ascii="华文楷体" w:hAnsi="华文楷体" w:eastAsia="华文楷体"/>
            <w:sz w:val="28"/>
            <w:szCs w:val="28"/>
          </w:rPr>
          <w:delText>，</w:delText>
        </w:r>
      </w:del>
      <w:r>
        <w:rPr>
          <w:rFonts w:hint="eastAsia" w:ascii="华文楷体" w:hAnsi="华文楷体" w:eastAsia="华文楷体"/>
          <w:sz w:val="28"/>
          <w:szCs w:val="28"/>
        </w:rPr>
        <w:t>显宗当中说</w:t>
      </w:r>
      <w:ins w:id="1973" w:author="Administrator" w:date="2016-01-16T23:59:15Z">
        <w:r>
          <w:rPr>
            <w:rFonts w:hint="eastAsia" w:ascii="华文楷体" w:hAnsi="华文楷体" w:eastAsia="华文楷体"/>
            <w:sz w:val="28"/>
            <w:szCs w:val="28"/>
          </w:rPr>
          <w:t>胜义菩提心</w:t>
        </w:r>
      </w:ins>
      <w:r>
        <w:rPr>
          <w:rFonts w:hint="eastAsia" w:ascii="华文楷体" w:hAnsi="华文楷体" w:eastAsia="华文楷体"/>
          <w:sz w:val="28"/>
          <w:szCs w:val="28"/>
        </w:rPr>
        <w:t>只是在证悟空性的时候才有。而密宗当中发心的时候，通过偈颂就可以发起胜义菩提心。所以此处抉择在胜义当中世俗和胜义两种菩提心的无离无合，</w:t>
      </w:r>
      <w:ins w:id="1974" w:author="Administrator" w:date="2016-01-17T16:13:14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通过仪轨发心的方式</w:t>
      </w:r>
      <w:del w:id="1975" w:author="Administrator" w:date="2016-01-16T14:37:31Z">
        <w:r>
          <w:rPr>
            <w:rFonts w:hint="eastAsia" w:ascii="华文楷体" w:hAnsi="华文楷体" w:eastAsia="华文楷体"/>
            <w:sz w:val="28"/>
            <w:szCs w:val="28"/>
          </w:rPr>
          <w:delText>，</w:delText>
        </w:r>
      </w:del>
      <w:r>
        <w:rPr>
          <w:rFonts w:hint="eastAsia" w:ascii="华文楷体" w:hAnsi="华文楷体" w:eastAsia="华文楷体"/>
          <w:sz w:val="28"/>
          <w:szCs w:val="28"/>
        </w:rPr>
        <w:t>在续部当中出现的</w:t>
      </w:r>
      <w:ins w:id="1976" w:author="Administrator" w:date="2016-01-16T14:37:35Z">
        <w:r>
          <w:rPr>
            <w:rFonts w:hint="eastAsia" w:ascii="华文楷体" w:hAnsi="华文楷体" w:eastAsia="华文楷体"/>
            <w:sz w:val="28"/>
            <w:szCs w:val="28"/>
            <w:lang w:eastAsia="zh-CN"/>
          </w:rPr>
          <w:t>，</w:t>
        </w:r>
      </w:ins>
      <w:ins w:id="1977" w:author="Administrator" w:date="2016-01-16T23:59:59Z">
        <w:r>
          <w:rPr>
            <w:rFonts w:hint="eastAsia" w:ascii="华文楷体" w:hAnsi="华文楷体" w:eastAsia="华文楷体"/>
            <w:sz w:val="28"/>
            <w:szCs w:val="28"/>
            <w:lang w:eastAsia="zh-CN"/>
          </w:rPr>
          <w:t>譬如我们念</w:t>
        </w:r>
      </w:ins>
      <w:ins w:id="1978" w:author="Administrator" w:date="2016-01-17T00:00:00Z">
        <w:r>
          <w:rPr>
            <w:rFonts w:hint="eastAsia" w:ascii="华文楷体" w:hAnsi="华文楷体" w:eastAsia="华文楷体"/>
            <w:sz w:val="28"/>
            <w:szCs w:val="28"/>
            <w:lang w:eastAsia="zh-CN"/>
          </w:rPr>
          <w:t>到</w:t>
        </w:r>
      </w:ins>
      <w:del w:id="1979" w:author="Administrator" w:date="2016-01-16T14:37:34Z">
        <w:r>
          <w:rPr>
            <w:rFonts w:hint="eastAsia" w:ascii="华文楷体" w:hAnsi="华文楷体" w:eastAsia="华文楷体"/>
            <w:sz w:val="28"/>
            <w:szCs w:val="28"/>
          </w:rPr>
          <w:delText>。</w:delText>
        </w:r>
      </w:del>
      <w:r>
        <w:rPr>
          <w:rFonts w:hint="eastAsia" w:ascii="华文楷体" w:hAnsi="华文楷体" w:eastAsia="华文楷体"/>
          <w:sz w:val="28"/>
          <w:szCs w:val="28"/>
        </w:rPr>
        <w:t>“我与一切诸有情，本来已是正觉尊，了知如是之自性，即发无上菩提心。”这个偈颂在续部当中出现的，密宗的方式</w:t>
      </w:r>
      <w:ins w:id="1980" w:author="Administrator" w:date="2016-01-17T00:00:46Z">
        <w:r>
          <w:rPr>
            <w:rFonts w:hint="eastAsia" w:ascii="华文楷体" w:hAnsi="华文楷体" w:eastAsia="华文楷体"/>
            <w:sz w:val="28"/>
            <w:szCs w:val="28"/>
            <w:lang w:eastAsia="zh-CN"/>
          </w:rPr>
          <w:t>而</w:t>
        </w:r>
      </w:ins>
      <w:del w:id="1981" w:author="Administrator" w:date="2016-01-16T14:37:47Z">
        <w:r>
          <w:rPr>
            <w:rFonts w:hint="eastAsia" w:ascii="华文楷体" w:hAnsi="华文楷体" w:eastAsia="华文楷体"/>
            <w:sz w:val="28"/>
            <w:szCs w:val="28"/>
          </w:rPr>
          <w:delText>，</w:delText>
        </w:r>
      </w:del>
      <w:r>
        <w:rPr>
          <w:rFonts w:hint="eastAsia" w:ascii="华文楷体" w:hAnsi="华文楷体" w:eastAsia="华文楷体"/>
          <w:sz w:val="28"/>
          <w:szCs w:val="28"/>
        </w:rPr>
        <w:t>发胜义菩提心的方法就是这样。</w:t>
      </w:r>
    </w:p>
    <w:p>
      <w:pPr>
        <w:ind w:firstLine="570"/>
        <w:rPr>
          <w:rFonts w:ascii="华文楷体" w:hAnsi="华文楷体" w:eastAsia="华文楷体"/>
          <w:sz w:val="28"/>
          <w:szCs w:val="28"/>
        </w:rPr>
      </w:pPr>
    </w:p>
    <w:p>
      <w:pPr>
        <w:ind w:firstLine="570"/>
        <w:rPr>
          <w:rFonts w:hint="eastAsia" w:ascii="黑体" w:hAnsi="黑体" w:eastAsia="黑体" w:cs="黑体"/>
          <w:sz w:val="28"/>
          <w:szCs w:val="28"/>
          <w:rPrChange w:id="1982" w:author="Administrator" w:date="2016-01-16T14:39:51Z">
            <w:rPr>
              <w:rFonts w:ascii="华文楷体" w:hAnsi="华文楷体" w:eastAsia="华文楷体"/>
              <w:sz w:val="28"/>
              <w:szCs w:val="28"/>
            </w:rPr>
          </w:rPrChange>
        </w:rPr>
      </w:pPr>
      <w:r>
        <w:rPr>
          <w:rFonts w:hint="eastAsia" w:ascii="黑体" w:hAnsi="黑体" w:eastAsia="黑体" w:cs="黑体"/>
          <w:sz w:val="28"/>
          <w:szCs w:val="28"/>
          <w:rPrChange w:id="1983" w:author="Administrator" w:date="2016-01-16T14:39:51Z">
            <w:rPr>
              <w:rFonts w:hint="eastAsia" w:ascii="华文楷体" w:hAnsi="华文楷体" w:eastAsia="华文楷体"/>
              <w:sz w:val="28"/>
              <w:szCs w:val="28"/>
            </w:rPr>
          </w:rPrChange>
        </w:rPr>
        <w:t>〖由此可知,空性与大悲双运即已究竟经行地道,获证自利之法身、他利之色身二身双运果位,乃至虚空际事业不间断,而在无有勤作之中犹如摩尼宝珠或如意树般赐予一切众生暂时与究竟的如意所需。〗</w:t>
      </w:r>
    </w:p>
    <w:p>
      <w:pPr>
        <w:ind w:firstLine="570"/>
        <w:rPr>
          <w:rFonts w:ascii="华文楷体" w:hAnsi="华文楷体" w:eastAsia="华文楷体"/>
          <w:sz w:val="28"/>
          <w:szCs w:val="28"/>
        </w:rPr>
      </w:pPr>
      <w:del w:id="1984" w:author="Administrator" w:date="2016-01-17T00:01:41Z">
        <w:r>
          <w:rPr>
            <w:rFonts w:hint="eastAsia" w:ascii="华文楷体" w:hAnsi="华文楷体" w:eastAsia="华文楷体"/>
            <w:sz w:val="28"/>
            <w:szCs w:val="28"/>
          </w:rPr>
          <w:delText>“</w:delText>
        </w:r>
      </w:del>
      <w:r>
        <w:rPr>
          <w:rFonts w:hint="eastAsia" w:ascii="华文楷体" w:hAnsi="华文楷体" w:eastAsia="华文楷体"/>
          <w:sz w:val="28"/>
          <w:szCs w:val="28"/>
        </w:rPr>
        <w:t>由此可知，空性</w:t>
      </w:r>
      <w:ins w:id="1985" w:author="Administrator" w:date="2016-01-17T00:02:42Z">
        <w:r>
          <w:rPr>
            <w:rFonts w:hint="eastAsia" w:ascii="华文楷体" w:hAnsi="华文楷体" w:eastAsia="华文楷体"/>
            <w:sz w:val="28"/>
            <w:szCs w:val="28"/>
            <w:lang w:eastAsia="zh-CN"/>
          </w:rPr>
          <w:t>和</w:t>
        </w:r>
      </w:ins>
      <w:del w:id="1986" w:author="Administrator" w:date="2016-01-17T00:03:11Z">
        <w:r>
          <w:rPr>
            <w:rFonts w:hint="eastAsia" w:ascii="华文楷体" w:hAnsi="华文楷体" w:eastAsia="华文楷体"/>
            <w:sz w:val="28"/>
            <w:szCs w:val="28"/>
          </w:rPr>
          <w:delText>与大悲</w:delText>
        </w:r>
      </w:del>
      <w:r>
        <w:rPr>
          <w:rFonts w:hint="eastAsia" w:ascii="华文楷体" w:hAnsi="华文楷体" w:eastAsia="华文楷体"/>
          <w:sz w:val="28"/>
          <w:szCs w:val="28"/>
        </w:rPr>
        <w:t>双运</w:t>
      </w:r>
      <w:ins w:id="1987" w:author="Administrator" w:date="2016-01-17T00:03:13Z">
        <w:r>
          <w:rPr>
            <w:rFonts w:hint="eastAsia" w:ascii="华文楷体" w:hAnsi="华文楷体" w:eastAsia="华文楷体"/>
            <w:sz w:val="28"/>
            <w:szCs w:val="28"/>
          </w:rPr>
          <w:t>大悲</w:t>
        </w:r>
      </w:ins>
      <w:r>
        <w:rPr>
          <w:rFonts w:hint="eastAsia" w:ascii="华文楷体" w:hAnsi="华文楷体" w:eastAsia="华文楷体"/>
          <w:sz w:val="28"/>
          <w:szCs w:val="28"/>
        </w:rPr>
        <w:t>即已究竟经行地道，</w:t>
      </w:r>
      <w:ins w:id="1988" w:author="Administrator" w:date="2016-01-17T00:03:26Z">
        <w:r>
          <w:rPr>
            <w:rFonts w:hint="eastAsia" w:ascii="华文楷体" w:hAnsi="华文楷体" w:eastAsia="华文楷体"/>
            <w:sz w:val="28"/>
            <w:szCs w:val="28"/>
            <w:lang w:eastAsia="zh-CN"/>
          </w:rPr>
          <w:t>就可以</w:t>
        </w:r>
      </w:ins>
      <w:r>
        <w:rPr>
          <w:rFonts w:hint="eastAsia" w:ascii="华文楷体" w:hAnsi="华文楷体" w:eastAsia="华文楷体"/>
          <w:sz w:val="28"/>
          <w:szCs w:val="28"/>
        </w:rPr>
        <w:t>获证自利之法身</w:t>
      </w:r>
      <w:ins w:id="1989" w:author="Administrator" w:date="2016-01-17T16:14:03Z">
        <w:r>
          <w:rPr>
            <w:rFonts w:hint="eastAsia" w:ascii="华文楷体" w:hAnsi="华文楷体" w:eastAsia="华文楷体"/>
            <w:sz w:val="28"/>
            <w:szCs w:val="28"/>
            <w:lang w:eastAsia="zh-CN"/>
          </w:rPr>
          <w:t>和</w:t>
        </w:r>
      </w:ins>
      <w:del w:id="1990" w:author="Administrator" w:date="2016-01-17T16:14:00Z">
        <w:r>
          <w:rPr>
            <w:rFonts w:hint="eastAsia" w:ascii="华文楷体" w:hAnsi="华文楷体" w:eastAsia="华文楷体"/>
            <w:sz w:val="28"/>
            <w:szCs w:val="28"/>
          </w:rPr>
          <w:delText>、</w:delText>
        </w:r>
      </w:del>
      <w:r>
        <w:rPr>
          <w:rFonts w:hint="eastAsia" w:ascii="华文楷体" w:hAnsi="华文楷体" w:eastAsia="华文楷体"/>
          <w:sz w:val="28"/>
          <w:szCs w:val="28"/>
        </w:rPr>
        <w:t>他利之色身二身双运果位</w:t>
      </w:r>
      <w:del w:id="1991" w:author="Administrator" w:date="2016-01-17T00:01:45Z">
        <w:r>
          <w:rPr>
            <w:rFonts w:hint="eastAsia" w:ascii="华文楷体" w:hAnsi="华文楷体" w:eastAsia="华文楷体"/>
            <w:sz w:val="28"/>
            <w:szCs w:val="28"/>
          </w:rPr>
          <w:delText>”</w:delText>
        </w:r>
      </w:del>
      <w:r>
        <w:rPr>
          <w:rFonts w:hint="eastAsia" w:ascii="华文楷体" w:hAnsi="华文楷体" w:eastAsia="华文楷体"/>
          <w:sz w:val="28"/>
          <w:szCs w:val="28"/>
        </w:rPr>
        <w:t>。</w:t>
      </w:r>
      <w:ins w:id="1992" w:author="Administrator" w:date="2016-01-17T00:01:35Z">
        <w:r>
          <w:rPr>
            <w:rFonts w:hint="eastAsia" w:ascii="华文楷体" w:hAnsi="华文楷体" w:eastAsia="华文楷体"/>
            <w:sz w:val="28"/>
            <w:szCs w:val="28"/>
            <w:lang w:eastAsia="zh-CN"/>
          </w:rPr>
          <w:t>一方面来讲呢</w:t>
        </w:r>
      </w:ins>
      <w:ins w:id="1993" w:author="Administrator" w:date="2016-01-17T00:01:37Z">
        <w:r>
          <w:rPr>
            <w:rFonts w:hint="eastAsia" w:ascii="华文楷体" w:hAnsi="华文楷体" w:eastAsia="华文楷体"/>
            <w:sz w:val="28"/>
            <w:szCs w:val="28"/>
            <w:lang w:eastAsia="zh-CN"/>
          </w:rPr>
          <w:t>，</w:t>
        </w:r>
      </w:ins>
      <w:r>
        <w:rPr>
          <w:rFonts w:hint="eastAsia" w:ascii="华文楷体" w:hAnsi="华文楷体" w:eastAsia="华文楷体"/>
          <w:sz w:val="28"/>
          <w:szCs w:val="28"/>
        </w:rPr>
        <w:t>法身主要是以空性为本体的，</w:t>
      </w:r>
      <w:ins w:id="1994" w:author="Administrator" w:date="2016-01-17T00:04:05Z">
        <w:r>
          <w:rPr>
            <w:rFonts w:hint="eastAsia" w:ascii="华文楷体" w:hAnsi="华文楷体" w:eastAsia="华文楷体"/>
            <w:sz w:val="28"/>
            <w:szCs w:val="28"/>
          </w:rPr>
          <w:t>以空性为本体</w:t>
        </w:r>
      </w:ins>
      <w:ins w:id="1995" w:author="Administrator" w:date="2016-01-17T00:04:07Z">
        <w:r>
          <w:rPr>
            <w:rFonts w:hint="eastAsia" w:ascii="华文楷体" w:hAnsi="华文楷体" w:eastAsia="华文楷体"/>
            <w:sz w:val="28"/>
            <w:szCs w:val="28"/>
            <w:lang w:eastAsia="zh-CN"/>
          </w:rPr>
          <w:t>。</w:t>
        </w:r>
      </w:ins>
      <w:ins w:id="1996" w:author="Administrator" w:date="2016-01-17T00:04:45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色身</w:t>
      </w:r>
      <w:ins w:id="1997" w:author="Administrator" w:date="2016-01-17T00:03:42Z">
        <w:r>
          <w:rPr>
            <w:rFonts w:hint="eastAsia" w:ascii="华文楷体" w:hAnsi="华文楷体" w:eastAsia="华文楷体"/>
            <w:sz w:val="28"/>
            <w:szCs w:val="28"/>
            <w:lang w:eastAsia="zh-CN"/>
          </w:rPr>
          <w:t>他</w:t>
        </w:r>
      </w:ins>
      <w:ins w:id="1998" w:author="Administrator" w:date="2016-01-17T00:05:08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主要以大悲心</w:t>
      </w:r>
      <w:ins w:id="1999" w:author="Administrator" w:date="2016-01-17T00:04:23Z">
        <w:r>
          <w:rPr>
            <w:rFonts w:hint="eastAsia" w:ascii="华文楷体" w:hAnsi="华文楷体" w:eastAsia="华文楷体"/>
            <w:sz w:val="28"/>
            <w:szCs w:val="28"/>
            <w:lang w:eastAsia="zh-CN"/>
          </w:rPr>
          <w:t>这</w:t>
        </w:r>
      </w:ins>
      <w:ins w:id="2000" w:author="Administrator" w:date="2016-01-17T00:05:51Z">
        <w:r>
          <w:rPr>
            <w:rFonts w:hint="eastAsia" w:ascii="华文楷体" w:hAnsi="华文楷体" w:eastAsia="华文楷体"/>
            <w:sz w:val="28"/>
            <w:szCs w:val="28"/>
            <w:lang w:eastAsia="zh-CN"/>
          </w:rPr>
          <w:t>些</w:t>
        </w:r>
      </w:ins>
      <w:ins w:id="2001" w:author="Administrator" w:date="2016-01-17T00:04:23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的资粮为本体的。</w:t>
      </w:r>
      <w:ins w:id="2002" w:author="Administrator" w:date="2016-01-17T00:05:39Z">
        <w:r>
          <w:rPr>
            <w:rFonts w:hint="eastAsia" w:ascii="华文楷体" w:hAnsi="华文楷体" w:eastAsia="华文楷体"/>
            <w:sz w:val="28"/>
            <w:szCs w:val="28"/>
            <w:lang w:eastAsia="zh-CN"/>
          </w:rPr>
          <w:t>当然</w:t>
        </w:r>
      </w:ins>
      <w:r>
        <w:rPr>
          <w:rFonts w:hint="eastAsia" w:ascii="华文楷体" w:hAnsi="华文楷体" w:eastAsia="华文楷体"/>
          <w:sz w:val="28"/>
          <w:szCs w:val="28"/>
        </w:rPr>
        <w:t>二者之间有组</w:t>
      </w:r>
      <w:ins w:id="2003" w:author="Administrator" w:date="2016-01-17T00:05:30Z">
        <w:r>
          <w:rPr>
            <w:rFonts w:hint="eastAsia" w:ascii="华文楷体" w:hAnsi="华文楷体" w:eastAsia="华文楷体"/>
            <w:sz w:val="28"/>
            <w:szCs w:val="28"/>
            <w:lang w:eastAsia="zh-CN"/>
          </w:rPr>
          <w:t>成</w:t>
        </w:r>
      </w:ins>
      <w:del w:id="2004" w:author="Administrator" w:date="2016-01-17T00:05:26Z">
        <w:r>
          <w:rPr>
            <w:rFonts w:hint="eastAsia" w:ascii="华文楷体" w:hAnsi="华文楷体" w:eastAsia="华文楷体"/>
            <w:sz w:val="28"/>
            <w:szCs w:val="28"/>
          </w:rPr>
          <w:delText>织</w:delText>
        </w:r>
      </w:del>
      <w:r>
        <w:rPr>
          <w:rFonts w:hint="eastAsia" w:ascii="华文楷体" w:hAnsi="华文楷体" w:eastAsia="华文楷体"/>
          <w:sz w:val="28"/>
          <w:szCs w:val="28"/>
        </w:rPr>
        <w:t>的差别，前面我们曾经提到过这个问题。二身双运的果位，乃至虚空际事业不间断，在没有勤作之中利益众生，就好像摩尼宝珠</w:t>
      </w:r>
      <w:ins w:id="2005" w:author="Administrator" w:date="2016-01-17T00:06:06Z">
        <w:r>
          <w:rPr>
            <w:rFonts w:hint="eastAsia" w:ascii="华文楷体" w:hAnsi="华文楷体" w:eastAsia="华文楷体"/>
            <w:sz w:val="28"/>
            <w:szCs w:val="28"/>
            <w:lang w:eastAsia="zh-CN"/>
          </w:rPr>
          <w:t>和</w:t>
        </w:r>
      </w:ins>
      <w:del w:id="2006" w:author="Administrator" w:date="2016-01-17T00:06:05Z">
        <w:r>
          <w:rPr>
            <w:rFonts w:hint="eastAsia" w:ascii="华文楷体" w:hAnsi="华文楷体" w:eastAsia="华文楷体"/>
            <w:sz w:val="28"/>
            <w:szCs w:val="28"/>
          </w:rPr>
          <w:delText>或</w:delText>
        </w:r>
      </w:del>
      <w:r>
        <w:rPr>
          <w:rFonts w:hint="eastAsia" w:ascii="华文楷体" w:hAnsi="华文楷体" w:eastAsia="华文楷体"/>
          <w:sz w:val="28"/>
          <w:szCs w:val="28"/>
        </w:rPr>
        <w:t>如意树一样。摩尼宝珠在利益众生的时候没有分别念，但是可以赐予一切众生所欲。如意树没有分别念，可以赐予众生一切所欲。那么二者双运的果位离开了众生的分别念，但是可以赐予众生暂时和究竟的如意所需。这</w:t>
      </w:r>
      <w:ins w:id="2007" w:author="Administrator" w:date="2016-01-17T00:06:28Z">
        <w:r>
          <w:rPr>
            <w:rFonts w:hint="eastAsia" w:ascii="华文楷体" w:hAnsi="华文楷体" w:eastAsia="华文楷体"/>
            <w:sz w:val="28"/>
            <w:szCs w:val="28"/>
            <w:lang w:eastAsia="zh-CN"/>
          </w:rPr>
          <w:t>方面</w:t>
        </w:r>
      </w:ins>
      <w:del w:id="2008" w:author="Administrator" w:date="2016-01-17T00:06:25Z">
        <w:r>
          <w:rPr>
            <w:rFonts w:hint="eastAsia" w:ascii="华文楷体" w:hAnsi="华文楷体" w:eastAsia="华文楷体"/>
            <w:sz w:val="28"/>
            <w:szCs w:val="28"/>
          </w:rPr>
          <w:delText>里</w:delText>
        </w:r>
      </w:del>
      <w:r>
        <w:rPr>
          <w:rFonts w:hint="eastAsia" w:ascii="华文楷体" w:hAnsi="华文楷体" w:eastAsia="华文楷体"/>
          <w:sz w:val="28"/>
          <w:szCs w:val="28"/>
        </w:rPr>
        <w:t>没有分别念</w:t>
      </w:r>
      <w:ins w:id="2009" w:author="Administrator" w:date="2016-01-17T00:06:46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不要理解</w:t>
      </w:r>
      <w:ins w:id="2010" w:author="Administrator" w:date="2016-01-17T16:14:52Z">
        <w:r>
          <w:rPr>
            <w:rFonts w:hint="eastAsia" w:ascii="华文楷体" w:hAnsi="华文楷体" w:eastAsia="华文楷体"/>
            <w:sz w:val="28"/>
            <w:szCs w:val="28"/>
            <w:lang w:eastAsia="zh-CN"/>
          </w:rPr>
          <w:t>成</w:t>
        </w:r>
      </w:ins>
      <w:del w:id="2011" w:author="Administrator" w:date="2016-01-17T16:14:49Z">
        <w:r>
          <w:rPr>
            <w:rFonts w:hint="eastAsia" w:ascii="华文楷体" w:hAnsi="华文楷体" w:eastAsia="华文楷体"/>
            <w:sz w:val="28"/>
            <w:szCs w:val="28"/>
          </w:rPr>
          <w:delText>为</w:delText>
        </w:r>
      </w:del>
      <w:r>
        <w:rPr>
          <w:rFonts w:hint="eastAsia" w:ascii="华文楷体" w:hAnsi="华文楷体" w:eastAsia="华文楷体"/>
          <w:sz w:val="28"/>
          <w:szCs w:val="28"/>
        </w:rPr>
        <w:t>无情。摩尼宝珠和如意树是无情法，</w:t>
      </w:r>
      <w:ins w:id="2012" w:author="Administrator" w:date="2016-01-17T00:06:56Z">
        <w:r>
          <w:rPr>
            <w:rFonts w:hint="eastAsia" w:ascii="华文楷体" w:hAnsi="华文楷体" w:eastAsia="华文楷体"/>
            <w:sz w:val="28"/>
            <w:szCs w:val="28"/>
            <w:lang w:eastAsia="zh-CN"/>
          </w:rPr>
          <w:t>这</w:t>
        </w:r>
      </w:ins>
      <w:r>
        <w:rPr>
          <w:rFonts w:hint="eastAsia" w:ascii="华文楷体" w:hAnsi="华文楷体" w:eastAsia="华文楷体"/>
          <w:sz w:val="28"/>
          <w:szCs w:val="28"/>
        </w:rPr>
        <w:t>是一个比喻而已</w:t>
      </w:r>
      <w:del w:id="2013" w:author="Administrator" w:date="2016-01-16T14:42:54Z">
        <w:r>
          <w:rPr>
            <w:rFonts w:hint="eastAsia" w:ascii="华文楷体" w:hAnsi="华文楷体" w:eastAsia="华文楷体"/>
            <w:sz w:val="28"/>
            <w:szCs w:val="28"/>
          </w:rPr>
          <w:delText>。</w:delText>
        </w:r>
      </w:del>
      <w:ins w:id="2014" w:author="Administrator" w:date="2016-01-16T14:42:55Z">
        <w:r>
          <w:rPr>
            <w:rFonts w:hint="eastAsia" w:ascii="华文楷体" w:hAnsi="华文楷体" w:eastAsia="华文楷体"/>
            <w:sz w:val="28"/>
            <w:szCs w:val="28"/>
            <w:lang w:eastAsia="zh-CN"/>
          </w:rPr>
          <w:t>，</w:t>
        </w:r>
      </w:ins>
      <w:r>
        <w:rPr>
          <w:rFonts w:hint="eastAsia" w:ascii="华文楷体" w:hAnsi="华文楷体" w:eastAsia="华文楷体"/>
          <w:sz w:val="28"/>
          <w:szCs w:val="28"/>
        </w:rPr>
        <w:t>比喻是从一分来做比喻的。实际上佛陀没有分别念</w:t>
      </w:r>
      <w:ins w:id="2015" w:author="Administrator" w:date="2016-01-16T14:43:07Z">
        <w:r>
          <w:rPr>
            <w:rFonts w:hint="eastAsia" w:ascii="华文楷体" w:hAnsi="华文楷体" w:eastAsia="华文楷体"/>
            <w:sz w:val="28"/>
            <w:szCs w:val="28"/>
            <w:lang w:eastAsia="zh-CN"/>
          </w:rPr>
          <w:t>，</w:t>
        </w:r>
      </w:ins>
      <w:del w:id="2016" w:author="Administrator" w:date="2016-01-16T14:43:06Z">
        <w:r>
          <w:rPr>
            <w:rFonts w:hint="eastAsia" w:ascii="华文楷体" w:hAnsi="华文楷体" w:eastAsia="华文楷体"/>
            <w:sz w:val="28"/>
            <w:szCs w:val="28"/>
          </w:rPr>
          <w:delText>。</w:delText>
        </w:r>
      </w:del>
      <w:r>
        <w:rPr>
          <w:rFonts w:hint="eastAsia" w:ascii="华文楷体" w:hAnsi="华文楷体" w:eastAsia="华文楷体"/>
          <w:sz w:val="28"/>
          <w:szCs w:val="28"/>
        </w:rPr>
        <w:t>虽然分别念没有了，但是他有殊胜的智慧身</w:t>
      </w:r>
      <w:ins w:id="2017" w:author="Administrator" w:date="2016-01-16T14:43:11Z">
        <w:r>
          <w:rPr>
            <w:rFonts w:hint="eastAsia" w:ascii="华文楷体" w:hAnsi="华文楷体" w:eastAsia="华文楷体"/>
            <w:sz w:val="28"/>
            <w:szCs w:val="28"/>
            <w:lang w:eastAsia="zh-CN"/>
          </w:rPr>
          <w:t>，</w:t>
        </w:r>
      </w:ins>
      <w:del w:id="2018" w:author="Administrator" w:date="2016-01-16T14:43:10Z">
        <w:r>
          <w:rPr>
            <w:rFonts w:hint="eastAsia" w:ascii="华文楷体" w:hAnsi="华文楷体" w:eastAsia="华文楷体"/>
            <w:sz w:val="28"/>
            <w:szCs w:val="28"/>
          </w:rPr>
          <w:delText>。</w:delText>
        </w:r>
      </w:del>
      <w:r>
        <w:rPr>
          <w:rFonts w:hint="eastAsia" w:ascii="华文楷体" w:hAnsi="华文楷体" w:eastAsia="华文楷体"/>
          <w:sz w:val="28"/>
          <w:szCs w:val="28"/>
        </w:rPr>
        <w:t>离开分别念了</w:t>
      </w:r>
      <w:ins w:id="2019" w:author="Administrator" w:date="2016-01-17T16:15:07Z">
        <w:r>
          <w:rPr>
            <w:rFonts w:hint="eastAsia" w:ascii="华文楷体" w:hAnsi="华文楷体" w:eastAsia="华文楷体"/>
            <w:sz w:val="28"/>
            <w:szCs w:val="28"/>
            <w:lang w:eastAsia="zh-CN"/>
          </w:rPr>
          <w:t>，</w:t>
        </w:r>
      </w:ins>
      <w:del w:id="2020" w:author="Administrator" w:date="2016-01-16T14:43:17Z">
        <w:r>
          <w:rPr>
            <w:rFonts w:hint="eastAsia" w:ascii="华文楷体" w:hAnsi="华文楷体" w:eastAsia="华文楷体"/>
            <w:sz w:val="28"/>
            <w:szCs w:val="28"/>
          </w:rPr>
          <w:delText>，</w:delText>
        </w:r>
      </w:del>
      <w:r>
        <w:rPr>
          <w:rFonts w:hint="eastAsia" w:ascii="华文楷体" w:hAnsi="华文楷体" w:eastAsia="华文楷体"/>
          <w:sz w:val="28"/>
          <w:szCs w:val="28"/>
        </w:rPr>
        <w:t>殊胜智慧的本体是具备的</w:t>
      </w:r>
      <w:ins w:id="2021" w:author="Administrator" w:date="2016-01-16T14:43:25Z">
        <w:r>
          <w:rPr>
            <w:rFonts w:hint="eastAsia" w:ascii="华文楷体" w:hAnsi="华文楷体" w:eastAsia="华文楷体"/>
            <w:sz w:val="28"/>
            <w:szCs w:val="28"/>
            <w:lang w:eastAsia="zh-CN"/>
          </w:rPr>
          <w:t>，</w:t>
        </w:r>
      </w:ins>
      <w:del w:id="2022" w:author="Administrator" w:date="2016-01-16T14:43:24Z">
        <w:r>
          <w:rPr>
            <w:rFonts w:hint="eastAsia" w:ascii="华文楷体" w:hAnsi="华文楷体" w:eastAsia="华文楷体"/>
            <w:sz w:val="28"/>
            <w:szCs w:val="28"/>
          </w:rPr>
          <w:delText>。</w:delText>
        </w:r>
      </w:del>
      <w:r>
        <w:rPr>
          <w:rFonts w:hint="eastAsia" w:ascii="华文楷体" w:hAnsi="华文楷体" w:eastAsia="华文楷体"/>
          <w:sz w:val="28"/>
          <w:szCs w:val="28"/>
        </w:rPr>
        <w:t>智慧身有，所以没有分别念，不代表是无情法。这个方面我们要了义，以前曾经讲过多次了。</w:t>
      </w:r>
    </w:p>
    <w:p>
      <w:pPr>
        <w:ind w:firstLine="570"/>
        <w:rPr>
          <w:rFonts w:hint="eastAsia" w:ascii="黑体" w:hAnsi="黑体" w:eastAsia="黑体" w:cs="黑体"/>
          <w:sz w:val="28"/>
          <w:szCs w:val="28"/>
          <w:rPrChange w:id="2023" w:author="Administrator" w:date="2016-01-16T14:39:36Z">
            <w:rPr>
              <w:rFonts w:ascii="华文楷体" w:hAnsi="华文楷体" w:eastAsia="华文楷体"/>
              <w:sz w:val="28"/>
              <w:szCs w:val="28"/>
            </w:rPr>
          </w:rPrChange>
        </w:rPr>
      </w:pPr>
      <w:r>
        <w:rPr>
          <w:rFonts w:hint="eastAsia" w:ascii="黑体" w:hAnsi="黑体" w:eastAsia="黑体" w:cs="黑体"/>
          <w:sz w:val="28"/>
          <w:szCs w:val="28"/>
          <w:rPrChange w:id="2024" w:author="Administrator" w:date="2016-01-16T14:39:36Z">
            <w:rPr>
              <w:rFonts w:hint="eastAsia" w:ascii="华文楷体" w:hAnsi="华文楷体" w:eastAsia="华文楷体"/>
              <w:sz w:val="28"/>
              <w:szCs w:val="28"/>
            </w:rPr>
          </w:rPrChange>
        </w:rPr>
        <w:t>〖虽然二身从主次的角度而安立谓“自利”与“他利”,但实际上就是本体双运、不可分离的智慧身。〗</w:t>
      </w:r>
    </w:p>
    <w:p>
      <w:pPr>
        <w:ind w:firstLine="570"/>
        <w:rPr>
          <w:rFonts w:ascii="华文楷体" w:hAnsi="华文楷体" w:eastAsia="华文楷体"/>
          <w:sz w:val="28"/>
          <w:szCs w:val="28"/>
        </w:rPr>
      </w:pPr>
      <w:r>
        <w:rPr>
          <w:rFonts w:hint="eastAsia" w:ascii="华文楷体" w:hAnsi="华文楷体" w:eastAsia="华文楷体"/>
          <w:sz w:val="28"/>
          <w:szCs w:val="28"/>
        </w:rPr>
        <w:t>那么二身从主次的角度安立“自利”和“他利”。法身是主要“自利”</w:t>
      </w:r>
      <w:ins w:id="2025" w:author="Administrator" w:date="2016-01-17T00:08:41Z">
        <w:r>
          <w:rPr>
            <w:rFonts w:hint="eastAsia" w:ascii="华文楷体" w:hAnsi="华文楷体" w:eastAsia="华文楷体"/>
            <w:sz w:val="28"/>
            <w:szCs w:val="28"/>
            <w:lang w:eastAsia="zh-CN"/>
          </w:rPr>
          <w:t>，</w:t>
        </w:r>
      </w:ins>
      <w:ins w:id="2026" w:author="Administrator" w:date="2016-01-17T00:08:39Z">
        <w:r>
          <w:rPr>
            <w:rFonts w:hint="eastAsia" w:ascii="华文楷体" w:hAnsi="华文楷体" w:eastAsia="华文楷体"/>
            <w:sz w:val="28"/>
            <w:szCs w:val="28"/>
          </w:rPr>
          <w:t>主要“自利”</w:t>
        </w:r>
      </w:ins>
      <w:ins w:id="2027" w:author="Administrator" w:date="2016-01-17T00:13:07Z">
        <w:r>
          <w:rPr>
            <w:rFonts w:hint="eastAsia" w:ascii="华文楷体" w:hAnsi="华文楷体" w:eastAsia="华文楷体"/>
            <w:sz w:val="28"/>
            <w:szCs w:val="28"/>
            <w:lang w:eastAsia="zh-CN"/>
          </w:rPr>
          <w:t>，</w:t>
        </w:r>
      </w:ins>
      <w:del w:id="2028" w:author="Administrator" w:date="2016-01-17T00:13:06Z">
        <w:r>
          <w:rPr>
            <w:rFonts w:hint="eastAsia" w:ascii="华文楷体" w:hAnsi="华文楷体" w:eastAsia="华文楷体"/>
            <w:sz w:val="28"/>
            <w:szCs w:val="28"/>
          </w:rPr>
          <w:delText>。</w:delText>
        </w:r>
      </w:del>
      <w:ins w:id="2029" w:author="Administrator" w:date="2016-01-17T00:08:09Z">
        <w:r>
          <w:rPr>
            <w:rFonts w:hint="eastAsia" w:ascii="华文楷体" w:hAnsi="华文楷体" w:eastAsia="华文楷体"/>
            <w:sz w:val="28"/>
            <w:szCs w:val="28"/>
          </w:rPr>
          <w:t>法身是主要“自利”</w:t>
        </w:r>
      </w:ins>
      <w:ins w:id="2030" w:author="Administrator" w:date="2016-01-17T00:09:18Z">
        <w:r>
          <w:rPr>
            <w:rFonts w:hint="eastAsia" w:ascii="华文楷体" w:hAnsi="华文楷体" w:eastAsia="华文楷体"/>
            <w:sz w:val="28"/>
            <w:szCs w:val="28"/>
            <w:lang w:eastAsia="zh-CN"/>
          </w:rPr>
          <w:t>的</w:t>
        </w:r>
      </w:ins>
      <w:ins w:id="2031" w:author="Administrator" w:date="2016-01-17T00:13:10Z">
        <w:r>
          <w:rPr>
            <w:rFonts w:hint="eastAsia" w:ascii="华文楷体" w:hAnsi="华文楷体" w:eastAsia="华文楷体"/>
            <w:sz w:val="28"/>
            <w:szCs w:val="28"/>
            <w:lang w:eastAsia="zh-CN"/>
          </w:rPr>
          <w:t>。</w:t>
        </w:r>
      </w:ins>
      <w:r>
        <w:rPr>
          <w:rFonts w:hint="eastAsia" w:ascii="华文楷体" w:hAnsi="华文楷体" w:eastAsia="华文楷体"/>
          <w:sz w:val="28"/>
          <w:szCs w:val="28"/>
        </w:rPr>
        <w:t>在学习《经庄严论》的时候，第十品</w:t>
      </w:r>
      <w:ins w:id="2032" w:author="Administrator" w:date="2016-01-17T00:13:19Z">
        <w:r>
          <w:rPr>
            <w:rFonts w:hint="eastAsia" w:ascii="华文楷体" w:hAnsi="华文楷体" w:eastAsia="华文楷体"/>
            <w:sz w:val="28"/>
            <w:szCs w:val="28"/>
            <w:lang w:eastAsia="zh-CN"/>
          </w:rPr>
          <w:t>《</w:t>
        </w:r>
      </w:ins>
      <w:r>
        <w:rPr>
          <w:rFonts w:hint="eastAsia" w:ascii="华文楷体" w:hAnsi="华文楷体" w:eastAsia="华文楷体"/>
          <w:sz w:val="28"/>
          <w:szCs w:val="28"/>
        </w:rPr>
        <w:t>菩提品</w:t>
      </w:r>
      <w:ins w:id="2033" w:author="Administrator" w:date="2016-01-17T00:13:22Z">
        <w:r>
          <w:rPr>
            <w:rFonts w:hint="eastAsia" w:ascii="华文楷体" w:hAnsi="华文楷体" w:eastAsia="华文楷体"/>
            <w:sz w:val="28"/>
            <w:szCs w:val="28"/>
            <w:lang w:eastAsia="zh-CN"/>
          </w:rPr>
          <w:t>》</w:t>
        </w:r>
      </w:ins>
      <w:r>
        <w:rPr>
          <w:rFonts w:hint="eastAsia" w:ascii="华文楷体" w:hAnsi="华文楷体" w:eastAsia="华文楷体"/>
          <w:sz w:val="28"/>
          <w:szCs w:val="28"/>
        </w:rPr>
        <w:t>对于佛陀的三身和四智讲得很清楚。麦彭仁波切讲的，法身主要“自利”的，色身主要是“他利”的。但这方面是“主要角度”而言的</w:t>
      </w:r>
      <w:ins w:id="2034" w:author="Administrator" w:date="2016-01-16T14:40:32Z">
        <w:r>
          <w:rPr>
            <w:rFonts w:hint="eastAsia" w:ascii="华文楷体" w:hAnsi="华文楷体" w:eastAsia="华文楷体"/>
            <w:sz w:val="28"/>
            <w:szCs w:val="28"/>
            <w:lang w:eastAsia="zh-CN"/>
          </w:rPr>
          <w:t>，</w:t>
        </w:r>
      </w:ins>
      <w:del w:id="2035" w:author="Administrator" w:date="2016-01-16T14:40:32Z">
        <w:r>
          <w:rPr>
            <w:rFonts w:hint="eastAsia" w:ascii="华文楷体" w:hAnsi="华文楷体" w:eastAsia="华文楷体"/>
            <w:sz w:val="28"/>
            <w:szCs w:val="28"/>
          </w:rPr>
          <w:delText>。</w:delText>
        </w:r>
      </w:del>
      <w:r>
        <w:rPr>
          <w:rFonts w:hint="eastAsia" w:ascii="华文楷体" w:hAnsi="华文楷体" w:eastAsia="华文楷体"/>
          <w:sz w:val="28"/>
          <w:szCs w:val="28"/>
        </w:rPr>
        <w:t>所以这</w:t>
      </w:r>
      <w:ins w:id="2036" w:author="Administrator" w:date="2016-01-17T00:09:55Z">
        <w:r>
          <w:rPr>
            <w:rFonts w:hint="eastAsia" w:ascii="华文楷体" w:hAnsi="华文楷体" w:eastAsia="华文楷体"/>
            <w:sz w:val="28"/>
            <w:szCs w:val="28"/>
            <w:lang w:eastAsia="zh-CN"/>
          </w:rPr>
          <w:t>样</w:t>
        </w:r>
      </w:ins>
      <w:ins w:id="2037" w:author="Administrator" w:date="2016-01-17T00:09:58Z">
        <w:r>
          <w:rPr>
            <w:rFonts w:hint="eastAsia" w:ascii="华文楷体" w:hAnsi="华文楷体" w:eastAsia="华文楷体"/>
            <w:sz w:val="28"/>
            <w:szCs w:val="28"/>
            <w:lang w:eastAsia="zh-CN"/>
          </w:rPr>
          <w:t>讲</w:t>
        </w:r>
      </w:ins>
      <w:ins w:id="2038" w:author="Administrator" w:date="2016-01-17T00:09:49Z">
        <w:r>
          <w:rPr>
            <w:rFonts w:hint="eastAsia" w:ascii="华文楷体" w:hAnsi="华文楷体" w:eastAsia="华文楷体"/>
            <w:sz w:val="28"/>
            <w:szCs w:val="28"/>
            <w:lang w:eastAsia="zh-CN"/>
          </w:rPr>
          <w:t>的时候</w:t>
        </w:r>
      </w:ins>
      <w:del w:id="2039" w:author="Administrator" w:date="2016-01-17T00:09:45Z">
        <w:r>
          <w:rPr>
            <w:rFonts w:hint="eastAsia" w:ascii="华文楷体" w:hAnsi="华文楷体" w:eastAsia="华文楷体"/>
            <w:sz w:val="28"/>
            <w:szCs w:val="28"/>
          </w:rPr>
          <w:delText>里</w:delText>
        </w:r>
      </w:del>
      <w:r>
        <w:rPr>
          <w:rFonts w:hint="eastAsia" w:ascii="华文楷体" w:hAnsi="华文楷体" w:eastAsia="华文楷体"/>
          <w:sz w:val="28"/>
          <w:szCs w:val="28"/>
        </w:rPr>
        <w:t>是从主要的角度安立法身是“自利”</w:t>
      </w:r>
      <w:ins w:id="2040" w:author="Administrator" w:date="2016-01-16T14:40:42Z">
        <w:r>
          <w:rPr>
            <w:rFonts w:hint="eastAsia" w:ascii="华文楷体" w:hAnsi="华文楷体" w:eastAsia="华文楷体"/>
            <w:sz w:val="28"/>
            <w:szCs w:val="28"/>
            <w:lang w:eastAsia="zh-CN"/>
          </w:rPr>
          <w:t>、</w:t>
        </w:r>
      </w:ins>
      <w:del w:id="2041" w:author="Administrator" w:date="2016-01-16T14:40:42Z">
        <w:r>
          <w:rPr>
            <w:rFonts w:hint="eastAsia" w:ascii="华文楷体" w:hAnsi="华文楷体" w:eastAsia="华文楷体"/>
            <w:sz w:val="28"/>
            <w:szCs w:val="28"/>
          </w:rPr>
          <w:delText>，</w:delText>
        </w:r>
      </w:del>
      <w:r>
        <w:rPr>
          <w:rFonts w:hint="eastAsia" w:ascii="华文楷体" w:hAnsi="华文楷体" w:eastAsia="华文楷体"/>
          <w:sz w:val="28"/>
          <w:szCs w:val="28"/>
        </w:rPr>
        <w:t>色身是“他利”</w:t>
      </w:r>
      <w:ins w:id="2042" w:author="Administrator" w:date="2016-01-17T00:12:00Z">
        <w:r>
          <w:rPr>
            <w:rFonts w:hint="eastAsia" w:ascii="华文楷体" w:hAnsi="华文楷体" w:eastAsia="华文楷体"/>
            <w:sz w:val="28"/>
            <w:szCs w:val="28"/>
            <w:lang w:eastAsia="zh-CN"/>
          </w:rPr>
          <w:t>的</w:t>
        </w:r>
      </w:ins>
      <w:ins w:id="2043" w:author="Administrator" w:date="2016-01-16T14:40:53Z">
        <w:r>
          <w:rPr>
            <w:rFonts w:hint="eastAsia" w:ascii="华文楷体" w:hAnsi="华文楷体" w:eastAsia="华文楷体"/>
            <w:sz w:val="28"/>
            <w:szCs w:val="28"/>
            <w:lang w:eastAsia="zh-CN"/>
          </w:rPr>
          <w:t>，</w:t>
        </w:r>
      </w:ins>
      <w:del w:id="2044" w:author="Administrator" w:date="2016-01-16T14:40:53Z">
        <w:r>
          <w:rPr>
            <w:rFonts w:hint="eastAsia" w:ascii="华文楷体" w:hAnsi="华文楷体" w:eastAsia="华文楷体"/>
            <w:sz w:val="28"/>
            <w:szCs w:val="28"/>
          </w:rPr>
          <w:delText>。</w:delText>
        </w:r>
      </w:del>
      <w:r>
        <w:rPr>
          <w:rFonts w:hint="eastAsia" w:ascii="华文楷体" w:hAnsi="华文楷体" w:eastAsia="华文楷体"/>
          <w:sz w:val="28"/>
          <w:szCs w:val="28"/>
        </w:rPr>
        <w:t>但实际上就是本体双运、不可分割的智慧身。法身也好</w:t>
      </w:r>
      <w:ins w:id="2045" w:author="Administrator" w:date="2016-01-17T16:16:03Z">
        <w:r>
          <w:rPr>
            <w:rFonts w:hint="eastAsia" w:ascii="华文楷体" w:hAnsi="华文楷体" w:eastAsia="华文楷体"/>
            <w:sz w:val="28"/>
            <w:szCs w:val="28"/>
            <w:lang w:eastAsia="zh-CN"/>
          </w:rPr>
          <w:t>或者就说</w:t>
        </w:r>
      </w:ins>
      <w:del w:id="2046" w:author="Administrator" w:date="2016-01-17T16:15:59Z">
        <w:r>
          <w:rPr>
            <w:rFonts w:hint="eastAsia" w:ascii="华文楷体" w:hAnsi="华文楷体" w:eastAsia="华文楷体"/>
            <w:sz w:val="28"/>
            <w:szCs w:val="28"/>
          </w:rPr>
          <w:delText>，</w:delText>
        </w:r>
      </w:del>
      <w:r>
        <w:rPr>
          <w:rFonts w:hint="eastAsia" w:ascii="华文楷体" w:hAnsi="华文楷体" w:eastAsia="华文楷体"/>
          <w:sz w:val="28"/>
          <w:szCs w:val="28"/>
        </w:rPr>
        <w:t>色身也好，都是不可分割的智慧身的本体</w:t>
      </w:r>
      <w:ins w:id="2047" w:author="Administrator" w:date="2016-01-16T14:41:11Z">
        <w:r>
          <w:rPr>
            <w:rFonts w:hint="eastAsia" w:ascii="华文楷体" w:hAnsi="华文楷体" w:eastAsia="华文楷体"/>
            <w:sz w:val="28"/>
            <w:szCs w:val="28"/>
            <w:lang w:eastAsia="zh-CN"/>
          </w:rPr>
          <w:t>，</w:t>
        </w:r>
      </w:ins>
      <w:del w:id="2048" w:author="Administrator" w:date="2016-01-16T14:41:11Z">
        <w:r>
          <w:rPr>
            <w:rFonts w:hint="eastAsia" w:ascii="华文楷体" w:hAnsi="华文楷体" w:eastAsia="华文楷体"/>
            <w:sz w:val="28"/>
            <w:szCs w:val="28"/>
          </w:rPr>
          <w:delText>。</w:delText>
        </w:r>
      </w:del>
      <w:r>
        <w:rPr>
          <w:rFonts w:hint="eastAsia" w:ascii="华文楷体" w:hAnsi="华文楷体" w:eastAsia="华文楷体"/>
          <w:sz w:val="28"/>
          <w:szCs w:val="28"/>
        </w:rPr>
        <w:t>一个本体的三个侧面，法、报、化三身</w:t>
      </w:r>
      <w:ins w:id="2049" w:author="Administrator" w:date="2016-01-16T14:41:27Z">
        <w:r>
          <w:rPr>
            <w:rFonts w:hint="eastAsia" w:ascii="华文楷体" w:hAnsi="华文楷体" w:eastAsia="华文楷体"/>
            <w:sz w:val="28"/>
            <w:szCs w:val="28"/>
            <w:lang w:eastAsia="zh-CN"/>
          </w:rPr>
          <w:t>，</w:t>
        </w:r>
      </w:ins>
      <w:ins w:id="2050" w:author="Administrator" w:date="2016-01-17T16:16:31Z">
        <w:r>
          <w:rPr>
            <w:rFonts w:hint="eastAsia" w:ascii="华文楷体" w:hAnsi="华文楷体" w:eastAsia="华文楷体"/>
            <w:sz w:val="28"/>
            <w:szCs w:val="28"/>
          </w:rPr>
          <w:t>一个本体的三个侧面</w:t>
        </w:r>
      </w:ins>
      <w:ins w:id="2051" w:author="Administrator" w:date="2016-01-17T16:16:35Z">
        <w:r>
          <w:rPr>
            <w:rFonts w:hint="eastAsia" w:ascii="华文楷体" w:hAnsi="华文楷体" w:eastAsia="华文楷体"/>
            <w:sz w:val="28"/>
            <w:szCs w:val="28"/>
            <w:lang w:eastAsia="zh-CN"/>
          </w:rPr>
          <w:t>而已</w:t>
        </w:r>
      </w:ins>
      <w:ins w:id="2052" w:author="Administrator" w:date="2016-01-17T16:16:37Z">
        <w:r>
          <w:rPr>
            <w:rFonts w:hint="eastAsia" w:ascii="华文楷体" w:hAnsi="华文楷体" w:eastAsia="华文楷体"/>
            <w:sz w:val="28"/>
            <w:szCs w:val="28"/>
            <w:lang w:eastAsia="zh-CN"/>
          </w:rPr>
          <w:t>，</w:t>
        </w:r>
      </w:ins>
      <w:del w:id="2053" w:author="Administrator" w:date="2016-01-16T14:41:27Z">
        <w:r>
          <w:rPr>
            <w:rFonts w:hint="eastAsia" w:ascii="华文楷体" w:hAnsi="华文楷体" w:eastAsia="华文楷体"/>
            <w:sz w:val="28"/>
            <w:szCs w:val="28"/>
          </w:rPr>
          <w:delText>。</w:delText>
        </w:r>
      </w:del>
      <w:r>
        <w:rPr>
          <w:rFonts w:hint="eastAsia" w:ascii="华文楷体" w:hAnsi="华文楷体" w:eastAsia="华文楷体"/>
          <w:sz w:val="28"/>
          <w:szCs w:val="28"/>
        </w:rPr>
        <w:t>没有别别的三个身叫做佛的三身。</w:t>
      </w:r>
    </w:p>
    <w:p>
      <w:pPr>
        <w:ind w:firstLine="570"/>
        <w:rPr>
          <w:del w:id="2054" w:author="Administrator" w:date="2016-01-16T14:41:43Z"/>
          <w:rFonts w:ascii="华文楷体" w:hAnsi="华文楷体" w:eastAsia="华文楷体"/>
          <w:sz w:val="28"/>
          <w:szCs w:val="28"/>
        </w:rPr>
      </w:pPr>
    </w:p>
    <w:p>
      <w:pPr>
        <w:ind w:firstLine="570"/>
        <w:rPr>
          <w:del w:id="2055" w:author="Administrator" w:date="2016-01-16T14:42:39Z"/>
          <w:rFonts w:hint="eastAsia" w:ascii="黑体" w:hAnsi="黑体" w:eastAsia="黑体" w:cs="黑体"/>
          <w:sz w:val="28"/>
          <w:szCs w:val="28"/>
          <w:rPrChange w:id="2056" w:author="Administrator" w:date="2016-01-16T14:43:19Z">
            <w:rPr>
              <w:del w:id="2057" w:author="Administrator" w:date="2016-01-16T14:42:39Z"/>
              <w:rFonts w:ascii="华文楷体" w:hAnsi="华文楷体" w:eastAsia="华文楷体"/>
              <w:sz w:val="28"/>
              <w:szCs w:val="28"/>
            </w:rPr>
          </w:rPrChange>
        </w:rPr>
      </w:pPr>
      <w:r>
        <w:rPr>
          <w:rFonts w:hint="eastAsia" w:ascii="黑体" w:hAnsi="黑体" w:eastAsia="黑体" w:cs="黑体"/>
          <w:sz w:val="28"/>
          <w:szCs w:val="28"/>
          <w:rPrChange w:id="2058" w:author="Administrator" w:date="2016-01-16T14:43:19Z">
            <w:rPr>
              <w:rFonts w:hint="eastAsia" w:ascii="华文楷体" w:hAnsi="华文楷体" w:eastAsia="华文楷体"/>
              <w:sz w:val="28"/>
              <w:szCs w:val="28"/>
            </w:rPr>
          </w:rPrChange>
        </w:rPr>
        <w:t>〖如本论《自释》中云:“先觅真实智,了达胜义已,于劣见罩世,生起</w:t>
      </w:r>
    </w:p>
    <w:p>
      <w:pPr>
        <w:ind w:firstLine="570"/>
        <w:rPr>
          <w:del w:id="2059" w:author="Administrator" w:date="2016-01-16T14:43:22Z"/>
          <w:rFonts w:hint="eastAsia" w:ascii="黑体" w:hAnsi="黑体" w:eastAsia="黑体" w:cs="黑体"/>
          <w:sz w:val="28"/>
          <w:szCs w:val="28"/>
          <w:rPrChange w:id="2060" w:author="Administrator" w:date="2016-01-16T14:43:19Z">
            <w:rPr>
              <w:del w:id="2061" w:author="Administrator" w:date="2016-01-16T14:43:22Z"/>
              <w:rFonts w:ascii="华文楷体" w:hAnsi="华文楷体" w:eastAsia="华文楷体"/>
              <w:sz w:val="28"/>
              <w:szCs w:val="28"/>
            </w:rPr>
          </w:rPrChange>
        </w:rPr>
      </w:pPr>
      <w:r>
        <w:rPr>
          <w:rFonts w:hint="eastAsia" w:ascii="黑体" w:hAnsi="黑体" w:eastAsia="黑体" w:cs="黑体"/>
          <w:sz w:val="28"/>
          <w:szCs w:val="28"/>
          <w:rPrChange w:id="2062" w:author="Administrator" w:date="2016-01-16T14:43:19Z">
            <w:rPr>
              <w:rFonts w:hint="eastAsia" w:ascii="华文楷体" w:hAnsi="华文楷体" w:eastAsia="华文楷体"/>
              <w:sz w:val="28"/>
              <w:szCs w:val="28"/>
            </w:rPr>
          </w:rPrChange>
        </w:rPr>
        <w:t>悲心后,成利众勇士,精通菩提心,智悲作严饰, 真持能仁行。” 意思是说,首先抉择真如再依此引发大悲心,趋入圆满菩提。 〗</w:t>
      </w:r>
    </w:p>
    <w:p>
      <w:pPr>
        <w:ind w:firstLine="570"/>
        <w:rPr>
          <w:rFonts w:ascii="华文楷体" w:hAnsi="华文楷体" w:eastAsia="华文楷体"/>
          <w:sz w:val="28"/>
          <w:szCs w:val="28"/>
        </w:rPr>
      </w:pPr>
    </w:p>
    <w:p>
      <w:pPr>
        <w:ind w:firstLine="570"/>
        <w:rPr>
          <w:del w:id="2063" w:author="Administrator" w:date="2016-01-16T14:45:10Z"/>
          <w:rFonts w:ascii="华文楷体" w:hAnsi="华文楷体" w:eastAsia="华文楷体"/>
          <w:sz w:val="28"/>
          <w:szCs w:val="28"/>
        </w:rPr>
      </w:pPr>
      <w:r>
        <w:rPr>
          <w:rFonts w:hint="eastAsia" w:ascii="华文楷体" w:hAnsi="华文楷体" w:eastAsia="华文楷体"/>
          <w:sz w:val="28"/>
          <w:szCs w:val="28"/>
        </w:rPr>
        <w:t>那么《自释》当中讲</w:t>
      </w:r>
      <w:ins w:id="2064" w:author="Administrator" w:date="2016-01-17T16:16:58Z">
        <w:r>
          <w:rPr>
            <w:rFonts w:hint="eastAsia" w:ascii="华文楷体" w:hAnsi="华文楷体" w:eastAsia="华文楷体"/>
            <w:sz w:val="28"/>
            <w:szCs w:val="28"/>
            <w:lang w:eastAsia="zh-CN"/>
          </w:rPr>
          <w:t>到</w:t>
        </w:r>
      </w:ins>
      <w:del w:id="2065" w:author="Administrator" w:date="2016-01-17T16:16:57Z">
        <w:r>
          <w:rPr>
            <w:rFonts w:hint="eastAsia" w:ascii="华文楷体" w:hAnsi="华文楷体" w:eastAsia="华文楷体"/>
            <w:sz w:val="28"/>
            <w:szCs w:val="28"/>
          </w:rPr>
          <w:delText>的</w:delText>
        </w:r>
      </w:del>
      <w:del w:id="2066" w:author="Administrator" w:date="2016-01-16T14:43:37Z">
        <w:r>
          <w:rPr>
            <w:rFonts w:hint="eastAsia" w:ascii="华文楷体" w:hAnsi="华文楷体" w:eastAsia="华文楷体"/>
            <w:sz w:val="28"/>
            <w:szCs w:val="28"/>
          </w:rPr>
          <w:delText>，</w:delText>
        </w:r>
      </w:del>
      <w:r>
        <w:rPr>
          <w:rFonts w:hint="eastAsia" w:ascii="华文楷体" w:hAnsi="华文楷体" w:eastAsia="华文楷体"/>
          <w:sz w:val="28"/>
          <w:szCs w:val="28"/>
        </w:rPr>
        <w:t>“先觅真实智”，</w:t>
      </w:r>
      <w:ins w:id="2067" w:author="Administrator" w:date="2016-01-17T00:14:42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首先抉择万法的实相</w:t>
      </w:r>
      <w:ins w:id="2068" w:author="Administrator" w:date="2016-01-16T14:43:45Z">
        <w:r>
          <w:rPr>
            <w:rFonts w:hint="eastAsia" w:ascii="华文楷体" w:hAnsi="华文楷体" w:eastAsia="华文楷体"/>
            <w:sz w:val="28"/>
            <w:szCs w:val="28"/>
            <w:lang w:eastAsia="zh-CN"/>
          </w:rPr>
          <w:t>，</w:t>
        </w:r>
      </w:ins>
      <w:del w:id="2069" w:author="Administrator" w:date="2016-01-16T14:43:44Z">
        <w:r>
          <w:rPr>
            <w:rFonts w:hint="eastAsia" w:ascii="华文楷体" w:hAnsi="华文楷体" w:eastAsia="华文楷体"/>
            <w:sz w:val="28"/>
            <w:szCs w:val="28"/>
          </w:rPr>
          <w:delText>。</w:delText>
        </w:r>
      </w:del>
      <w:r>
        <w:rPr>
          <w:rFonts w:hint="eastAsia" w:ascii="华文楷体" w:hAnsi="华文楷体" w:eastAsia="华文楷体"/>
          <w:sz w:val="28"/>
          <w:szCs w:val="28"/>
        </w:rPr>
        <w:t>了达了胜义谛的空性之后，对于被劣见罩世的众生生起了这样的悲心</w:t>
      </w:r>
      <w:ins w:id="2070" w:author="Administrator" w:date="2016-01-16T14:44:23Z">
        <w:r>
          <w:rPr>
            <w:rFonts w:hint="eastAsia" w:ascii="华文楷体" w:hAnsi="华文楷体" w:eastAsia="华文楷体"/>
            <w:sz w:val="28"/>
            <w:szCs w:val="28"/>
            <w:lang w:eastAsia="zh-CN"/>
          </w:rPr>
          <w:t>，</w:t>
        </w:r>
      </w:ins>
      <w:del w:id="2071" w:author="Administrator" w:date="2016-01-16T14:44:22Z">
        <w:r>
          <w:rPr>
            <w:rFonts w:hint="eastAsia" w:ascii="华文楷体" w:hAnsi="华文楷体" w:eastAsia="华文楷体"/>
            <w:sz w:val="28"/>
            <w:szCs w:val="28"/>
          </w:rPr>
          <w:delText>。</w:delText>
        </w:r>
      </w:del>
      <w:r>
        <w:rPr>
          <w:rFonts w:hint="eastAsia" w:ascii="华文楷体" w:hAnsi="华文楷体" w:eastAsia="华文楷体"/>
          <w:sz w:val="28"/>
          <w:szCs w:val="28"/>
        </w:rPr>
        <w:t>然后这个时候成为利众</w:t>
      </w:r>
      <w:ins w:id="2072" w:author="Administrator" w:date="2016-01-17T16:17:07Z">
        <w:r>
          <w:rPr>
            <w:rFonts w:hint="eastAsia" w:ascii="华文楷体" w:hAnsi="华文楷体" w:eastAsia="华文楷体"/>
            <w:sz w:val="28"/>
            <w:szCs w:val="28"/>
            <w:lang w:eastAsia="zh-CN"/>
          </w:rPr>
          <w:t>的</w:t>
        </w:r>
      </w:ins>
      <w:r>
        <w:rPr>
          <w:rFonts w:hint="eastAsia" w:ascii="华文楷体" w:hAnsi="华文楷体" w:eastAsia="华文楷体"/>
          <w:sz w:val="28"/>
          <w:szCs w:val="28"/>
        </w:rPr>
        <w:t>勇士，</w:t>
      </w:r>
      <w:ins w:id="2073" w:author="Administrator" w:date="2016-01-17T00:15:09Z">
        <w:r>
          <w:rPr>
            <w:rFonts w:hint="eastAsia" w:ascii="华文楷体" w:hAnsi="华文楷体" w:eastAsia="华文楷体"/>
            <w:sz w:val="28"/>
            <w:szCs w:val="28"/>
          </w:rPr>
          <w:t>发起了</w:t>
        </w:r>
      </w:ins>
      <w:r>
        <w:rPr>
          <w:rFonts w:hint="eastAsia" w:ascii="华文楷体" w:hAnsi="华文楷体" w:eastAsia="华文楷体"/>
          <w:sz w:val="28"/>
          <w:szCs w:val="28"/>
        </w:rPr>
        <w:t>相续当中</w:t>
      </w:r>
      <w:del w:id="2074" w:author="Administrator" w:date="2016-01-17T00:15:06Z">
        <w:r>
          <w:rPr>
            <w:rFonts w:hint="eastAsia" w:ascii="华文楷体" w:hAnsi="华文楷体" w:eastAsia="华文楷体"/>
            <w:sz w:val="28"/>
            <w:szCs w:val="28"/>
          </w:rPr>
          <w:delText>发起了</w:delText>
        </w:r>
      </w:del>
      <w:r>
        <w:rPr>
          <w:rFonts w:hint="eastAsia" w:ascii="华文楷体" w:hAnsi="华文楷体" w:eastAsia="华文楷体"/>
          <w:sz w:val="28"/>
          <w:szCs w:val="28"/>
        </w:rPr>
        <w:t>圆满</w:t>
      </w:r>
      <w:ins w:id="2075" w:author="Administrator" w:date="2016-01-17T00:16:15Z">
        <w:r>
          <w:rPr>
            <w:rFonts w:hint="eastAsia" w:ascii="华文楷体" w:hAnsi="华文楷体" w:eastAsia="华文楷体"/>
            <w:sz w:val="28"/>
            <w:szCs w:val="28"/>
            <w:lang w:eastAsia="zh-CN"/>
          </w:rPr>
          <w:t>的</w:t>
        </w:r>
      </w:ins>
      <w:ins w:id="2076" w:author="Administrator" w:date="2016-01-17T00:15:27Z">
        <w:r>
          <w:rPr>
            <w:rFonts w:hint="eastAsia" w:ascii="华文楷体" w:hAnsi="华文楷体" w:eastAsia="华文楷体"/>
            <w:sz w:val="28"/>
            <w:szCs w:val="28"/>
            <w:lang w:eastAsia="zh-CN"/>
          </w:rPr>
          <w:t>生起</w:t>
        </w:r>
      </w:ins>
      <w:del w:id="2077" w:author="Administrator" w:date="2016-01-17T00:16:18Z">
        <w:r>
          <w:rPr>
            <w:rFonts w:hint="eastAsia" w:ascii="华文楷体" w:hAnsi="华文楷体" w:eastAsia="华文楷体"/>
            <w:sz w:val="28"/>
            <w:szCs w:val="28"/>
          </w:rPr>
          <w:delText>的</w:delText>
        </w:r>
      </w:del>
      <w:ins w:id="2078" w:author="Administrator" w:date="2016-01-17T00:16:18Z">
        <w:r>
          <w:rPr>
            <w:rFonts w:hint="eastAsia" w:ascii="华文楷体" w:hAnsi="华文楷体" w:eastAsia="华文楷体"/>
            <w:sz w:val="28"/>
            <w:szCs w:val="28"/>
            <w:lang w:eastAsia="zh-CN"/>
          </w:rPr>
          <w:t>了</w:t>
        </w:r>
      </w:ins>
      <w:r>
        <w:rPr>
          <w:rFonts w:hint="eastAsia" w:ascii="华文楷体" w:hAnsi="华文楷体" w:eastAsia="华文楷体"/>
          <w:sz w:val="28"/>
          <w:szCs w:val="28"/>
        </w:rPr>
        <w:t>菩提心</w:t>
      </w:r>
      <w:ins w:id="2079" w:author="Administrator" w:date="2016-01-16T14:44:32Z">
        <w:r>
          <w:rPr>
            <w:rFonts w:hint="eastAsia" w:ascii="华文楷体" w:hAnsi="华文楷体" w:eastAsia="华文楷体"/>
            <w:sz w:val="28"/>
            <w:szCs w:val="28"/>
            <w:lang w:eastAsia="zh-CN"/>
          </w:rPr>
          <w:t>，</w:t>
        </w:r>
      </w:ins>
      <w:del w:id="2080" w:author="Administrator" w:date="2016-01-16T14:44:31Z">
        <w:r>
          <w:rPr>
            <w:rFonts w:hint="eastAsia" w:ascii="华文楷体" w:hAnsi="华文楷体" w:eastAsia="华文楷体"/>
            <w:sz w:val="28"/>
            <w:szCs w:val="28"/>
          </w:rPr>
          <w:delText>。</w:delText>
        </w:r>
      </w:del>
      <w:r>
        <w:rPr>
          <w:rFonts w:hint="eastAsia" w:ascii="华文楷体" w:hAnsi="华文楷体" w:eastAsia="华文楷体"/>
          <w:sz w:val="28"/>
          <w:szCs w:val="28"/>
        </w:rPr>
        <w:t>通过智悲做装饰，修持能仁行，</w:t>
      </w:r>
      <w:ins w:id="2081" w:author="Administrator" w:date="2016-01-17T00:16:05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六度万行。这地方的意思是说，首先抉择空性，再对没有了解空性的众生生起大悲心，然后趋入到圆满的菩提当中。这</w:t>
      </w:r>
      <w:ins w:id="2082" w:author="Administrator" w:date="2016-01-17T00:16:35Z">
        <w:r>
          <w:rPr>
            <w:rFonts w:hint="eastAsia" w:ascii="华文楷体" w:hAnsi="华文楷体" w:eastAsia="华文楷体"/>
            <w:sz w:val="28"/>
            <w:szCs w:val="28"/>
            <w:lang w:eastAsia="zh-CN"/>
          </w:rPr>
          <w:t>个</w:t>
        </w:r>
      </w:ins>
      <w:r>
        <w:rPr>
          <w:rFonts w:hint="eastAsia" w:ascii="华文楷体" w:hAnsi="华文楷体" w:eastAsia="华文楷体"/>
          <w:sz w:val="28"/>
          <w:szCs w:val="28"/>
        </w:rPr>
        <w:t>是一种苏醒的方式。</w:t>
      </w:r>
    </w:p>
    <w:p>
      <w:pPr>
        <w:ind w:firstLine="570"/>
        <w:rPr>
          <w:rFonts w:ascii="华文楷体" w:hAnsi="华文楷体" w:eastAsia="华文楷体"/>
          <w:sz w:val="28"/>
          <w:szCs w:val="28"/>
        </w:rPr>
      </w:pPr>
    </w:p>
    <w:p>
      <w:pPr>
        <w:ind w:firstLine="570"/>
        <w:rPr>
          <w:del w:id="2083" w:author="Administrator" w:date="2016-01-16T14:45:15Z"/>
          <w:rFonts w:hint="eastAsia" w:ascii="黑体" w:hAnsi="黑体" w:eastAsia="黑体" w:cs="黑体"/>
          <w:sz w:val="28"/>
          <w:szCs w:val="28"/>
          <w:rPrChange w:id="2084" w:author="Administrator" w:date="2016-01-16T14:46:01Z">
            <w:rPr>
              <w:del w:id="2085" w:author="Administrator" w:date="2016-01-16T14:45:15Z"/>
              <w:rFonts w:ascii="华文楷体" w:hAnsi="华文楷体" w:eastAsia="华文楷体"/>
              <w:sz w:val="28"/>
              <w:szCs w:val="28"/>
            </w:rPr>
          </w:rPrChange>
        </w:rPr>
      </w:pPr>
      <w:r>
        <w:rPr>
          <w:rFonts w:hint="eastAsia" w:ascii="黑体" w:hAnsi="黑体" w:eastAsia="黑体" w:cs="黑体"/>
          <w:sz w:val="28"/>
          <w:szCs w:val="28"/>
          <w:rPrChange w:id="2086" w:author="Administrator" w:date="2016-01-16T14:46:01Z">
            <w:rPr>
              <w:rFonts w:hint="eastAsia" w:ascii="华文楷体" w:hAnsi="华文楷体" w:eastAsia="华文楷体"/>
              <w:sz w:val="28"/>
              <w:szCs w:val="28"/>
            </w:rPr>
          </w:rPrChange>
        </w:rPr>
        <w:t>〖此释又云:“随从真信心,发圆菩提心,奉行能仁行,彼勤觅真智。”</w:t>
      </w:r>
    </w:p>
    <w:p>
      <w:pPr>
        <w:ind w:firstLine="570"/>
        <w:rPr>
          <w:rFonts w:hint="eastAsia" w:ascii="黑体" w:hAnsi="黑体" w:eastAsia="黑体" w:cs="黑体"/>
          <w:sz w:val="28"/>
          <w:szCs w:val="28"/>
          <w:rPrChange w:id="2087" w:author="Administrator" w:date="2016-01-16T14:46:01Z">
            <w:rPr>
              <w:rFonts w:ascii="华文楷体" w:hAnsi="华文楷体" w:eastAsia="华文楷体"/>
              <w:sz w:val="28"/>
              <w:szCs w:val="28"/>
            </w:rPr>
          </w:rPrChange>
        </w:rPr>
      </w:pPr>
      <w:r>
        <w:rPr>
          <w:rFonts w:hint="eastAsia" w:ascii="黑体" w:hAnsi="黑体" w:eastAsia="黑体" w:cs="黑体"/>
          <w:sz w:val="28"/>
          <w:szCs w:val="28"/>
          <w:rPrChange w:id="2088" w:author="Administrator" w:date="2016-01-16T14:46:01Z">
            <w:rPr>
              <w:rFonts w:hint="eastAsia" w:ascii="华文楷体" w:hAnsi="华文楷体" w:eastAsia="华文楷体"/>
              <w:sz w:val="28"/>
              <w:szCs w:val="28"/>
            </w:rPr>
          </w:rPrChange>
        </w:rPr>
        <w:t>按此处所说,先以悲心引发而发菩提心,再寻觅希求菩提不可或缺的真如本性</w:t>
      </w:r>
      <w:ins w:id="2089" w:author="Administrator" w:date="2016-01-16T14:45:54Z">
        <w:r>
          <w:rPr>
            <w:rFonts w:hint="eastAsia" w:ascii="黑体" w:hAnsi="黑体" w:eastAsia="黑体" w:cs="黑体"/>
            <w:sz w:val="28"/>
            <w:szCs w:val="28"/>
            <w:lang w:eastAsia="zh-CN"/>
            <w:rPrChange w:id="2090" w:author="Administrator" w:date="2016-01-16T14:46:01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091" w:author="Administrator" w:date="2016-01-16T14:46:01Z">
            <w:rPr>
              <w:rFonts w:hint="eastAsia" w:ascii="华文楷体" w:hAnsi="华文楷体" w:eastAsia="华文楷体"/>
              <w:sz w:val="28"/>
              <w:szCs w:val="28"/>
            </w:rPr>
          </w:rPrChange>
        </w:rPr>
        <w:t>〗</w:t>
      </w:r>
    </w:p>
    <w:p>
      <w:pPr>
        <w:ind w:firstLine="570"/>
        <w:rPr>
          <w:ins w:id="2092" w:author="Administrator" w:date="2016-01-16T14:47:58Z"/>
          <w:rFonts w:hint="eastAsia" w:ascii="华文楷体" w:hAnsi="华文楷体" w:eastAsia="华文楷体"/>
          <w:sz w:val="28"/>
          <w:szCs w:val="28"/>
        </w:rPr>
      </w:pPr>
      <w:r>
        <w:rPr>
          <w:rFonts w:hint="eastAsia" w:ascii="华文楷体" w:hAnsi="华文楷体" w:eastAsia="华文楷体"/>
          <w:sz w:val="28"/>
          <w:szCs w:val="28"/>
        </w:rPr>
        <w:t>那么第二种方式呢</w:t>
      </w:r>
      <w:ins w:id="2093" w:author="Administrator" w:date="2016-01-17T00:17:23Z">
        <w:r>
          <w:rPr>
            <w:rFonts w:hint="eastAsia" w:ascii="华文楷体" w:hAnsi="华文楷体" w:eastAsia="华文楷体"/>
            <w:sz w:val="28"/>
            <w:szCs w:val="28"/>
            <w:lang w:eastAsia="zh-CN"/>
          </w:rPr>
          <w:t>是</w:t>
        </w:r>
      </w:ins>
      <w:del w:id="2094" w:author="Administrator" w:date="2016-01-16T14:46:09Z">
        <w:r>
          <w:rPr>
            <w:rFonts w:hint="eastAsia" w:ascii="华文楷体" w:hAnsi="华文楷体" w:eastAsia="华文楷体"/>
            <w:sz w:val="28"/>
            <w:szCs w:val="28"/>
          </w:rPr>
          <w:delText>，</w:delText>
        </w:r>
      </w:del>
      <w:r>
        <w:rPr>
          <w:rFonts w:hint="eastAsia" w:ascii="华文楷体" w:hAnsi="华文楷体" w:eastAsia="华文楷体"/>
          <w:sz w:val="28"/>
          <w:szCs w:val="28"/>
        </w:rPr>
        <w:t>“随从真信心”，首先随从真实的一种信心</w:t>
      </w:r>
      <w:del w:id="2095" w:author="Administrator" w:date="2016-01-16T14:46:20Z">
        <w:r>
          <w:rPr>
            <w:rFonts w:hint="eastAsia" w:ascii="华文楷体" w:hAnsi="华文楷体" w:eastAsia="华文楷体"/>
            <w:sz w:val="28"/>
            <w:szCs w:val="28"/>
          </w:rPr>
          <w:delText>，</w:delText>
        </w:r>
      </w:del>
      <w:r>
        <w:rPr>
          <w:rFonts w:hint="eastAsia" w:ascii="华文楷体" w:hAnsi="华文楷体" w:eastAsia="华文楷体"/>
          <w:sz w:val="28"/>
          <w:szCs w:val="28"/>
        </w:rPr>
        <w:t>或者</w:t>
      </w:r>
      <w:ins w:id="2096" w:author="Administrator" w:date="2016-01-17T00:17:06Z">
        <w:r>
          <w:rPr>
            <w:rFonts w:hint="eastAsia" w:ascii="华文楷体" w:hAnsi="华文楷体" w:eastAsia="华文楷体"/>
            <w:sz w:val="28"/>
            <w:szCs w:val="28"/>
            <w:lang w:eastAsia="zh-CN"/>
          </w:rPr>
          <w:t>这个地方</w:t>
        </w:r>
      </w:ins>
      <w:ins w:id="2097" w:author="Administrator" w:date="2016-01-17T00:17:08Z">
        <w:r>
          <w:rPr>
            <w:rFonts w:hint="eastAsia" w:ascii="华文楷体" w:hAnsi="华文楷体" w:eastAsia="华文楷体"/>
            <w:sz w:val="28"/>
            <w:szCs w:val="28"/>
            <w:lang w:eastAsia="zh-CN"/>
          </w:rPr>
          <w:t>讲</w:t>
        </w:r>
      </w:ins>
      <w:ins w:id="2098" w:author="Administrator" w:date="2016-01-17T00:17:11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悲心引发</w:t>
      </w:r>
      <w:ins w:id="2099" w:author="Administrator" w:date="2016-01-16T14:46:28Z">
        <w:r>
          <w:rPr>
            <w:rFonts w:hint="eastAsia" w:ascii="华文楷体" w:hAnsi="华文楷体" w:eastAsia="华文楷体"/>
            <w:sz w:val="28"/>
            <w:szCs w:val="28"/>
            <w:lang w:eastAsia="zh-CN"/>
          </w:rPr>
          <w:t>，</w:t>
        </w:r>
      </w:ins>
      <w:del w:id="2100" w:author="Administrator" w:date="2016-01-16T14:48:49Z">
        <w:r>
          <w:rPr>
            <w:rFonts w:hint="eastAsia" w:ascii="华文楷体" w:hAnsi="华文楷体" w:eastAsia="华文楷体"/>
            <w:sz w:val="28"/>
            <w:szCs w:val="28"/>
          </w:rPr>
          <w:delText>。</w:delText>
        </w:r>
      </w:del>
      <w:r>
        <w:rPr>
          <w:rFonts w:hint="eastAsia" w:ascii="华文楷体" w:hAnsi="华文楷体" w:eastAsia="华文楷体"/>
          <w:sz w:val="28"/>
          <w:szCs w:val="28"/>
        </w:rPr>
        <w:t>通过</w:t>
      </w:r>
      <w:ins w:id="2101" w:author="Administrator" w:date="2016-01-17T16:17:53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真正的悲心发起圆满的菩提心。“奉行能仁行”之后，开始逐渐</w:t>
      </w:r>
      <w:ins w:id="2102" w:author="Administrator" w:date="2016-01-17T00:17:43Z">
        <w:r>
          <w:rPr>
            <w:rFonts w:hint="eastAsia" w:ascii="华文楷体" w:hAnsi="华文楷体" w:eastAsia="华文楷体"/>
            <w:sz w:val="28"/>
            <w:szCs w:val="28"/>
            <w:lang w:eastAsia="zh-CN"/>
          </w:rPr>
          <w:t>去</w:t>
        </w:r>
      </w:ins>
      <w:r>
        <w:rPr>
          <w:rFonts w:hint="eastAsia" w:ascii="华文楷体" w:hAnsi="华文楷体" w:eastAsia="华文楷体"/>
          <w:sz w:val="28"/>
          <w:szCs w:val="28"/>
        </w:rPr>
        <w:t>寻找，我要成佛。成佛真正主要的因是什么呢？空性慧。所以开始精勤地</w:t>
      </w:r>
      <w:ins w:id="2103" w:author="Administrator" w:date="2016-01-17T00:17:52Z">
        <w:r>
          <w:rPr>
            <w:rFonts w:hint="eastAsia" w:ascii="华文楷体" w:hAnsi="华文楷体" w:eastAsia="华文楷体"/>
            <w:sz w:val="28"/>
            <w:szCs w:val="28"/>
            <w:lang w:eastAsia="zh-CN"/>
          </w:rPr>
          <w:t>去</w:t>
        </w:r>
      </w:ins>
      <w:r>
        <w:rPr>
          <w:rFonts w:hint="eastAsia" w:ascii="华文楷体" w:hAnsi="华文楷体" w:eastAsia="华文楷体"/>
          <w:sz w:val="28"/>
          <w:szCs w:val="28"/>
        </w:rPr>
        <w:t>寻觅真智。</w:t>
      </w:r>
    </w:p>
    <w:p>
      <w:pPr>
        <w:ind w:firstLine="570"/>
        <w:rPr>
          <w:del w:id="2104" w:author="Administrator" w:date="2016-01-16T14:51:04Z"/>
          <w:rFonts w:ascii="华文楷体" w:hAnsi="华文楷体" w:eastAsia="华文楷体"/>
          <w:sz w:val="28"/>
          <w:szCs w:val="28"/>
        </w:rPr>
      </w:pPr>
      <w:ins w:id="2105" w:author="Administrator" w:date="2016-01-17T16:18:25Z">
        <w:r>
          <w:rPr>
            <w:rFonts w:hint="eastAsia" w:ascii="华文楷体" w:hAnsi="华文楷体" w:eastAsia="华文楷体"/>
            <w:sz w:val="28"/>
            <w:szCs w:val="28"/>
            <w:lang w:eastAsia="zh-CN"/>
          </w:rPr>
          <w:t>平时</w:t>
        </w:r>
      </w:ins>
      <w:ins w:id="2106" w:author="Administrator" w:date="2016-01-17T16:18:26Z">
        <w:r>
          <w:rPr>
            <w:rFonts w:hint="eastAsia" w:ascii="华文楷体" w:hAnsi="华文楷体" w:eastAsia="华文楷体"/>
            <w:sz w:val="28"/>
            <w:szCs w:val="28"/>
            <w:lang w:eastAsia="zh-CN"/>
          </w:rPr>
          <w:t>也是</w:t>
        </w:r>
      </w:ins>
      <w:del w:id="2107" w:author="Administrator" w:date="2016-01-17T16:18:20Z">
        <w:r>
          <w:rPr>
            <w:rFonts w:hint="eastAsia" w:ascii="华文楷体" w:hAnsi="华文楷体" w:eastAsia="华文楷体"/>
            <w:sz w:val="28"/>
            <w:szCs w:val="28"/>
          </w:rPr>
          <w:delText>这</w:delText>
        </w:r>
      </w:del>
      <w:del w:id="2108" w:author="Administrator" w:date="2016-01-17T16:18:08Z">
        <w:r>
          <w:rPr>
            <w:rFonts w:hint="eastAsia" w:ascii="华文楷体" w:hAnsi="华文楷体" w:eastAsia="华文楷体"/>
            <w:sz w:val="28"/>
            <w:szCs w:val="28"/>
          </w:rPr>
          <w:delText>里</w:delText>
        </w:r>
      </w:del>
      <w:r>
        <w:rPr>
          <w:rFonts w:hint="eastAsia" w:ascii="华文楷体" w:hAnsi="华文楷体" w:eastAsia="华文楷体"/>
          <w:sz w:val="28"/>
          <w:szCs w:val="28"/>
        </w:rPr>
        <w:t>提到苏醒种性的两种方式</w:t>
      </w:r>
      <w:ins w:id="2109" w:author="Administrator" w:date="2016-01-16T14:48:16Z">
        <w:r>
          <w:rPr>
            <w:rFonts w:hint="eastAsia" w:ascii="华文楷体" w:hAnsi="华文楷体" w:eastAsia="华文楷体"/>
            <w:sz w:val="28"/>
            <w:szCs w:val="28"/>
            <w:lang w:eastAsia="zh-CN"/>
          </w:rPr>
          <w:t>：</w:t>
        </w:r>
      </w:ins>
      <w:del w:id="2110" w:author="Administrator" w:date="2016-01-16T14:48:14Z">
        <w:r>
          <w:rPr>
            <w:rFonts w:hint="eastAsia" w:ascii="华文楷体" w:hAnsi="华文楷体" w:eastAsia="华文楷体"/>
            <w:sz w:val="28"/>
            <w:szCs w:val="28"/>
          </w:rPr>
          <w:delText>，</w:delText>
        </w:r>
      </w:del>
      <w:r>
        <w:rPr>
          <w:rFonts w:hint="eastAsia" w:ascii="华文楷体" w:hAnsi="华文楷体" w:eastAsia="华文楷体"/>
          <w:sz w:val="28"/>
          <w:szCs w:val="28"/>
        </w:rPr>
        <w:t>一个方面是苏醒法身种性</w:t>
      </w:r>
      <w:ins w:id="2111" w:author="Administrator" w:date="2016-01-16T14:47:03Z">
        <w:r>
          <w:rPr>
            <w:rFonts w:hint="eastAsia" w:ascii="华文楷体" w:hAnsi="华文楷体" w:eastAsia="华文楷体"/>
            <w:sz w:val="28"/>
            <w:szCs w:val="28"/>
            <w:lang w:eastAsia="zh-CN"/>
          </w:rPr>
          <w:t>，</w:t>
        </w:r>
      </w:ins>
      <w:del w:id="2112" w:author="Administrator" w:date="2016-01-16T14:47:02Z">
        <w:r>
          <w:rPr>
            <w:rFonts w:hint="eastAsia" w:ascii="华文楷体" w:hAnsi="华文楷体" w:eastAsia="华文楷体"/>
            <w:sz w:val="28"/>
            <w:szCs w:val="28"/>
          </w:rPr>
          <w:delText>。</w:delText>
        </w:r>
      </w:del>
      <w:r>
        <w:rPr>
          <w:rFonts w:hint="eastAsia" w:ascii="华文楷体" w:hAnsi="华文楷体" w:eastAsia="华文楷体"/>
          <w:sz w:val="28"/>
          <w:szCs w:val="28"/>
        </w:rPr>
        <w:t>首先苏醒法身种性，首先以空性作为趋入点</w:t>
      </w:r>
      <w:ins w:id="2113" w:author="Administrator" w:date="2016-01-16T14:47:28Z">
        <w:r>
          <w:rPr>
            <w:rFonts w:hint="eastAsia" w:ascii="华文楷体" w:hAnsi="华文楷体" w:eastAsia="华文楷体"/>
            <w:sz w:val="28"/>
            <w:szCs w:val="28"/>
            <w:lang w:eastAsia="zh-CN"/>
          </w:rPr>
          <w:t>，</w:t>
        </w:r>
      </w:ins>
      <w:del w:id="2114" w:author="Administrator" w:date="2016-01-16T14:47:27Z">
        <w:r>
          <w:rPr>
            <w:rFonts w:hint="eastAsia" w:ascii="华文楷体" w:hAnsi="华文楷体" w:eastAsia="华文楷体"/>
            <w:sz w:val="28"/>
            <w:szCs w:val="28"/>
          </w:rPr>
          <w:delText>。</w:delText>
        </w:r>
      </w:del>
      <w:del w:id="2115" w:author="Administrator" w:date="2016-01-16T14:47:16Z">
        <w:r>
          <w:rPr>
            <w:rFonts w:hint="eastAsia" w:ascii="华文楷体" w:hAnsi="华文楷体" w:eastAsia="华文楷体"/>
            <w:sz w:val="28"/>
            <w:szCs w:val="28"/>
          </w:rPr>
          <w:delText>他</w:delText>
        </w:r>
      </w:del>
      <w:ins w:id="2116" w:author="Administrator" w:date="2016-01-16T14:48:58Z">
        <w:r>
          <w:rPr>
            <w:rFonts w:hint="eastAsia" w:ascii="华文楷体" w:hAnsi="华文楷体" w:eastAsia="华文楷体"/>
            <w:sz w:val="28"/>
            <w:szCs w:val="28"/>
            <w:lang w:eastAsia="zh-CN"/>
          </w:rPr>
          <w:t>他</w:t>
        </w:r>
      </w:ins>
      <w:r>
        <w:rPr>
          <w:rFonts w:hint="eastAsia" w:ascii="华文楷体" w:hAnsi="华文楷体" w:eastAsia="华文楷体"/>
          <w:sz w:val="28"/>
          <w:szCs w:val="28"/>
        </w:rPr>
        <w:t>与空性比较相应</w:t>
      </w:r>
      <w:ins w:id="2117" w:author="Administrator" w:date="2016-01-16T14:49:07Z">
        <w:r>
          <w:rPr>
            <w:rFonts w:hint="eastAsia" w:ascii="华文楷体" w:hAnsi="华文楷体" w:eastAsia="华文楷体"/>
            <w:sz w:val="28"/>
            <w:szCs w:val="28"/>
            <w:lang w:eastAsia="zh-CN"/>
          </w:rPr>
          <w:t>，</w:t>
        </w:r>
      </w:ins>
      <w:del w:id="2118" w:author="Administrator" w:date="2016-01-16T14:49:07Z">
        <w:r>
          <w:rPr>
            <w:rFonts w:hint="eastAsia" w:ascii="华文楷体" w:hAnsi="华文楷体" w:eastAsia="华文楷体"/>
            <w:sz w:val="28"/>
            <w:szCs w:val="28"/>
          </w:rPr>
          <w:delText>。</w:delText>
        </w:r>
      </w:del>
      <w:r>
        <w:rPr>
          <w:rFonts w:hint="eastAsia" w:ascii="华文楷体" w:hAnsi="华文楷体" w:eastAsia="华文楷体"/>
          <w:sz w:val="28"/>
          <w:szCs w:val="28"/>
        </w:rPr>
        <w:t>然后了知了空性之后呢</w:t>
      </w:r>
      <w:del w:id="2119" w:author="Administrator" w:date="2016-01-16T14:49:20Z">
        <w:r>
          <w:rPr>
            <w:rFonts w:hint="eastAsia" w:ascii="华文楷体" w:hAnsi="华文楷体" w:eastAsia="华文楷体"/>
            <w:sz w:val="28"/>
            <w:szCs w:val="28"/>
          </w:rPr>
          <w:delText>，</w:delText>
        </w:r>
      </w:del>
      <w:r>
        <w:rPr>
          <w:rFonts w:hint="eastAsia" w:ascii="华文楷体" w:hAnsi="华文楷体" w:eastAsia="华文楷体"/>
          <w:sz w:val="28"/>
          <w:szCs w:val="28"/>
        </w:rPr>
        <w:t>开始引发大悲心。</w:t>
      </w:r>
      <w:ins w:id="2120" w:author="Administrator" w:date="2016-01-17T16:19:37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后面开始空性和大悲双运</w:t>
      </w:r>
      <w:del w:id="2121" w:author="Administrator" w:date="2016-01-17T00:18:16Z">
        <w:r>
          <w:rPr>
            <w:rFonts w:hint="eastAsia" w:ascii="华文楷体" w:hAnsi="华文楷体" w:eastAsia="华文楷体"/>
            <w:sz w:val="28"/>
            <w:szCs w:val="28"/>
          </w:rPr>
          <w:delText>，</w:delText>
        </w:r>
      </w:del>
      <w:r>
        <w:rPr>
          <w:rFonts w:hint="eastAsia" w:ascii="华文楷体" w:hAnsi="华文楷体" w:eastAsia="华文楷体"/>
          <w:sz w:val="28"/>
          <w:szCs w:val="28"/>
        </w:rPr>
        <w:t>产生菩提心</w:t>
      </w:r>
      <w:ins w:id="2122" w:author="Administrator" w:date="2016-01-17T16:20:19Z">
        <w:r>
          <w:rPr>
            <w:rFonts w:hint="eastAsia" w:ascii="华文楷体" w:hAnsi="华文楷体" w:eastAsia="华文楷体"/>
            <w:sz w:val="28"/>
            <w:szCs w:val="28"/>
            <w:lang w:eastAsia="zh-CN"/>
          </w:rPr>
          <w:t>，</w:t>
        </w:r>
      </w:ins>
      <w:del w:id="2123" w:author="Administrator" w:date="2016-01-17T16:20:19Z">
        <w:r>
          <w:rPr>
            <w:rFonts w:hint="eastAsia" w:ascii="华文楷体" w:hAnsi="华文楷体" w:eastAsia="华文楷体"/>
            <w:sz w:val="28"/>
            <w:szCs w:val="28"/>
          </w:rPr>
          <w:delText>。</w:delText>
        </w:r>
      </w:del>
      <w:r>
        <w:rPr>
          <w:rFonts w:hint="eastAsia" w:ascii="华文楷体" w:hAnsi="华文楷体" w:eastAsia="华文楷体"/>
          <w:sz w:val="28"/>
          <w:szCs w:val="28"/>
        </w:rPr>
        <w:t>所以说最初的时候苏醒法身种性。第二种众生，首先苏醒的种性是色身种性。相续当中首先发起大悲心</w:t>
      </w:r>
      <w:ins w:id="2124" w:author="Administrator" w:date="2016-01-16T14:50:17Z">
        <w:r>
          <w:rPr>
            <w:rFonts w:hint="eastAsia" w:ascii="华文楷体" w:hAnsi="华文楷体" w:eastAsia="华文楷体"/>
            <w:sz w:val="28"/>
            <w:szCs w:val="28"/>
            <w:lang w:eastAsia="zh-CN"/>
          </w:rPr>
          <w:t>，</w:t>
        </w:r>
      </w:ins>
      <w:del w:id="2125" w:author="Administrator" w:date="2016-01-16T14:50:16Z">
        <w:r>
          <w:rPr>
            <w:rFonts w:hint="eastAsia" w:ascii="华文楷体" w:hAnsi="华文楷体" w:eastAsia="华文楷体"/>
            <w:sz w:val="28"/>
            <w:szCs w:val="28"/>
          </w:rPr>
          <w:delText>。</w:delText>
        </w:r>
      </w:del>
      <w:r>
        <w:rPr>
          <w:rFonts w:hint="eastAsia" w:ascii="华文楷体" w:hAnsi="华文楷体" w:eastAsia="华文楷体"/>
          <w:sz w:val="28"/>
          <w:szCs w:val="28"/>
        </w:rPr>
        <w:t>发起大悲心之后再去寻找空性慧。但是一旦生起之后，二者</w:t>
      </w:r>
      <w:ins w:id="2126" w:author="Administrator" w:date="2016-01-17T00:18:35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是双运而行的。只不过最初的时候首先苏醒法身种性还是首先苏醒色身种性，这个方面有差别。一旦苏醒之后，经过第二阶段之后，</w:t>
      </w:r>
      <w:ins w:id="2127" w:author="Administrator" w:date="2016-01-17T16:20:41Z">
        <w:r>
          <w:rPr>
            <w:rFonts w:hint="eastAsia" w:ascii="华文楷体" w:hAnsi="华文楷体" w:eastAsia="华文楷体"/>
            <w:sz w:val="28"/>
            <w:szCs w:val="28"/>
            <w:lang w:eastAsia="zh-CN"/>
          </w:rPr>
          <w:t>他</w:t>
        </w:r>
      </w:ins>
      <w:r>
        <w:rPr>
          <w:rFonts w:hint="eastAsia" w:ascii="华文楷体" w:hAnsi="华文楷体" w:eastAsia="华文楷体"/>
          <w:sz w:val="28"/>
          <w:szCs w:val="28"/>
        </w:rPr>
        <w:t>就可以双运了。</w:t>
      </w:r>
    </w:p>
    <w:p>
      <w:pPr>
        <w:ind w:firstLine="570"/>
        <w:rPr>
          <w:rFonts w:ascii="华文楷体" w:hAnsi="华文楷体" w:eastAsia="华文楷体"/>
          <w:sz w:val="28"/>
          <w:szCs w:val="28"/>
        </w:rPr>
      </w:pPr>
    </w:p>
    <w:p>
      <w:pPr>
        <w:ind w:firstLine="570"/>
        <w:rPr>
          <w:rFonts w:hint="eastAsia" w:ascii="黑体" w:hAnsi="黑体" w:eastAsia="黑体" w:cs="黑体"/>
          <w:sz w:val="28"/>
          <w:szCs w:val="28"/>
          <w:rPrChange w:id="2128" w:author="Administrator" w:date="2016-01-16T14:51:28Z">
            <w:rPr>
              <w:rFonts w:ascii="华文楷体" w:hAnsi="华文楷体" w:eastAsia="华文楷体"/>
              <w:sz w:val="28"/>
              <w:szCs w:val="28"/>
            </w:rPr>
          </w:rPrChange>
        </w:rPr>
      </w:pPr>
      <w:r>
        <w:rPr>
          <w:rFonts w:hint="eastAsia" w:ascii="黑体" w:hAnsi="黑体" w:eastAsia="黑体" w:cs="黑体"/>
          <w:sz w:val="28"/>
          <w:szCs w:val="28"/>
          <w:rPrChange w:id="2129" w:author="Administrator" w:date="2016-01-16T14:51:28Z">
            <w:rPr>
              <w:rFonts w:hint="eastAsia" w:ascii="华文楷体" w:hAnsi="华文楷体" w:eastAsia="华文楷体"/>
              <w:sz w:val="28"/>
              <w:szCs w:val="28"/>
            </w:rPr>
          </w:rPrChange>
        </w:rPr>
        <w:t>〖趋入菩提的途径有以上两种。无论如何,世俗与胜义两种菩提心宝相辅相成、密不可分是诸法的必然规律。〗</w:t>
      </w:r>
    </w:p>
    <w:p>
      <w:pPr>
        <w:ind w:firstLine="570"/>
        <w:rPr>
          <w:rFonts w:ascii="华文楷体" w:hAnsi="华文楷体" w:eastAsia="华文楷体"/>
          <w:sz w:val="28"/>
          <w:szCs w:val="28"/>
        </w:rPr>
      </w:pPr>
      <w:r>
        <w:rPr>
          <w:rFonts w:hint="eastAsia" w:ascii="华文楷体" w:hAnsi="华文楷体" w:eastAsia="华文楷体"/>
          <w:sz w:val="28"/>
          <w:szCs w:val="28"/>
        </w:rPr>
        <w:t>不管怎么样，世俗菩提心和胜义菩提心两种菩提心宝是相辅相成的</w:t>
      </w:r>
      <w:ins w:id="2130" w:author="Administrator" w:date="2016-01-16T14:51:41Z">
        <w:r>
          <w:rPr>
            <w:rFonts w:hint="eastAsia" w:ascii="华文楷体" w:hAnsi="华文楷体" w:eastAsia="华文楷体"/>
            <w:sz w:val="28"/>
            <w:szCs w:val="28"/>
            <w:lang w:eastAsia="zh-CN"/>
          </w:rPr>
          <w:t>、</w:t>
        </w:r>
      </w:ins>
      <w:ins w:id="2131" w:author="Administrator" w:date="2016-01-17T00:19:10Z">
        <w:r>
          <w:rPr>
            <w:rFonts w:hint="eastAsia" w:ascii="华文楷体" w:hAnsi="华文楷体" w:eastAsia="华文楷体"/>
            <w:sz w:val="28"/>
            <w:szCs w:val="28"/>
            <w:lang w:eastAsia="zh-CN"/>
          </w:rPr>
          <w:t>它是</w:t>
        </w:r>
      </w:ins>
      <w:del w:id="2132" w:author="Administrator" w:date="2016-01-16T14:51:41Z">
        <w:r>
          <w:rPr>
            <w:rFonts w:hint="eastAsia" w:ascii="华文楷体" w:hAnsi="华文楷体" w:eastAsia="华文楷体"/>
            <w:sz w:val="28"/>
            <w:szCs w:val="28"/>
          </w:rPr>
          <w:delText>，</w:delText>
        </w:r>
      </w:del>
      <w:r>
        <w:rPr>
          <w:rFonts w:hint="eastAsia" w:ascii="华文楷体" w:hAnsi="华文楷体" w:eastAsia="华文楷体"/>
          <w:sz w:val="28"/>
          <w:szCs w:val="28"/>
        </w:rPr>
        <w:t>密不可分的，这</w:t>
      </w:r>
      <w:ins w:id="2133" w:author="Administrator" w:date="2016-01-17T00:19:48Z">
        <w:r>
          <w:rPr>
            <w:rFonts w:hint="eastAsia" w:ascii="华文楷体" w:hAnsi="华文楷体" w:eastAsia="华文楷体"/>
            <w:sz w:val="28"/>
            <w:szCs w:val="28"/>
            <w:lang w:eastAsia="zh-CN"/>
          </w:rPr>
          <w:t>个</w:t>
        </w:r>
      </w:ins>
      <w:ins w:id="2134" w:author="Administrator" w:date="2016-01-17T00:19:42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是诸法的必然规律。当我们在修世俗菩提心的时候，它的本性就是无生空性。</w:t>
      </w:r>
      <w:ins w:id="2135" w:author="Administrator" w:date="2016-01-17T16:21:24Z">
        <w:r>
          <w:rPr>
            <w:rFonts w:hint="eastAsia" w:ascii="华文楷体" w:hAnsi="华文楷体" w:eastAsia="华文楷体"/>
            <w:sz w:val="28"/>
            <w:szCs w:val="28"/>
            <w:lang w:eastAsia="zh-CN"/>
          </w:rPr>
          <w:t>当</w:t>
        </w:r>
      </w:ins>
      <w:bookmarkStart w:id="0" w:name="_GoBack"/>
      <w:bookmarkEnd w:id="0"/>
      <w:r>
        <w:rPr>
          <w:rFonts w:hint="eastAsia" w:ascii="华文楷体" w:hAnsi="华文楷体" w:eastAsia="华文楷体"/>
          <w:sz w:val="28"/>
          <w:szCs w:val="28"/>
        </w:rPr>
        <w:t>生起胜义菩提心之后呢，世俗菩提心的本体也是在胜义菩提心当中圆满成办的</w:t>
      </w:r>
      <w:ins w:id="2136" w:author="Administrator" w:date="2016-01-16T14:52:17Z">
        <w:r>
          <w:rPr>
            <w:rFonts w:hint="eastAsia" w:ascii="华文楷体" w:hAnsi="华文楷体" w:eastAsia="华文楷体"/>
            <w:sz w:val="28"/>
            <w:szCs w:val="28"/>
            <w:lang w:eastAsia="zh-CN"/>
          </w:rPr>
          <w:t>。</w:t>
        </w:r>
      </w:ins>
      <w:del w:id="2137" w:author="Administrator" w:date="2016-01-16T14:52:16Z">
        <w:r>
          <w:rPr>
            <w:rFonts w:hint="eastAsia" w:ascii="华文楷体" w:hAnsi="华文楷体" w:eastAsia="华文楷体"/>
            <w:sz w:val="28"/>
            <w:szCs w:val="28"/>
          </w:rPr>
          <w:delText>，</w:delText>
        </w:r>
      </w:del>
      <w:r>
        <w:rPr>
          <w:rFonts w:hint="eastAsia" w:ascii="华文楷体" w:hAnsi="华文楷体" w:eastAsia="华文楷体"/>
          <w:sz w:val="28"/>
          <w:szCs w:val="28"/>
        </w:rPr>
        <w:t>所以这样</w:t>
      </w:r>
      <w:del w:id="2138" w:author="Administrator" w:date="2016-01-16T14:52:11Z">
        <w:r>
          <w:rPr>
            <w:rFonts w:hint="eastAsia" w:ascii="华文楷体" w:hAnsi="华文楷体" w:eastAsia="华文楷体"/>
            <w:sz w:val="28"/>
            <w:szCs w:val="28"/>
          </w:rPr>
          <w:delText>，</w:delText>
        </w:r>
      </w:del>
      <w:r>
        <w:rPr>
          <w:rFonts w:hint="eastAsia" w:ascii="华文楷体" w:hAnsi="华文楷体" w:eastAsia="华文楷体"/>
          <w:sz w:val="28"/>
          <w:szCs w:val="28"/>
        </w:rPr>
        <w:t>世俗菩提心和胜义菩提心两种心宝相辅相成</w:t>
      </w:r>
      <w:ins w:id="2139" w:author="Administrator" w:date="2016-01-16T14:52:22Z">
        <w:r>
          <w:rPr>
            <w:rFonts w:hint="eastAsia" w:ascii="华文楷体" w:hAnsi="华文楷体" w:eastAsia="华文楷体"/>
            <w:sz w:val="28"/>
            <w:szCs w:val="28"/>
            <w:lang w:eastAsia="zh-CN"/>
          </w:rPr>
          <w:t>、</w:t>
        </w:r>
      </w:ins>
      <w:del w:id="2140" w:author="Administrator" w:date="2016-01-16T14:52:22Z">
        <w:r>
          <w:rPr>
            <w:rFonts w:hint="eastAsia" w:ascii="华文楷体" w:hAnsi="华文楷体" w:eastAsia="华文楷体"/>
            <w:sz w:val="28"/>
            <w:szCs w:val="28"/>
          </w:rPr>
          <w:delText>，</w:delText>
        </w:r>
      </w:del>
      <w:r>
        <w:rPr>
          <w:rFonts w:hint="eastAsia" w:ascii="华文楷体" w:hAnsi="华文楷体" w:eastAsia="华文楷体"/>
          <w:sz w:val="28"/>
          <w:szCs w:val="28"/>
        </w:rPr>
        <w:t>密不可分。这也是属于一切万法的必然规律，</w:t>
      </w:r>
      <w:ins w:id="2141" w:author="Administrator" w:date="2016-01-17T00:20:24Z">
        <w:r>
          <w:rPr>
            <w:rFonts w:hint="eastAsia" w:ascii="华文楷体" w:hAnsi="华文楷体" w:eastAsia="华文楷体"/>
            <w:sz w:val="28"/>
            <w:szCs w:val="28"/>
            <w:lang w:eastAsia="zh-CN"/>
          </w:rPr>
          <w:t>这个</w:t>
        </w:r>
      </w:ins>
      <w:ins w:id="2142" w:author="Administrator" w:date="2016-01-17T00:20:26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一切万法的法尔。</w:t>
      </w:r>
    </w:p>
    <w:p>
      <w:pPr>
        <w:ind w:firstLine="570"/>
        <w:rPr>
          <w:rFonts w:ascii="华文楷体" w:hAnsi="华文楷体" w:eastAsia="华文楷体"/>
          <w:sz w:val="28"/>
          <w:szCs w:val="28"/>
        </w:rPr>
      </w:pPr>
      <w:r>
        <w:rPr>
          <w:rFonts w:hint="eastAsia" w:ascii="华文楷体" w:hAnsi="华文楷体" w:eastAsia="华文楷体"/>
          <w:sz w:val="28"/>
          <w:szCs w:val="28"/>
        </w:rPr>
        <w:t>那么今天就讲到这里。</w:t>
      </w:r>
    </w:p>
    <w:p>
      <w:pPr>
        <w:ind w:firstLine="570"/>
        <w:rPr>
          <w:rFonts w:ascii="华文楷体" w:hAnsi="华文楷体" w:eastAsia="华文楷体"/>
          <w:sz w:val="28"/>
          <w:szCs w:val="28"/>
        </w:rPr>
      </w:pPr>
      <w:del w:id="2143" w:author="Administrator" w:date="2016-01-16T14:52:33Z">
        <w:r>
          <w:rPr>
            <w:rFonts w:hint="eastAsia" w:ascii="华文楷体" w:hAnsi="华文楷体" w:eastAsia="华文楷体"/>
            <w:sz w:val="28"/>
            <w:szCs w:val="28"/>
          </w:rPr>
          <w:delText>【70:</w:delText>
        </w:r>
      </w:del>
      <w:del w:id="2144" w:author="Administrator" w:date="2016-01-16T14:52:32Z">
        <w:r>
          <w:rPr>
            <w:rFonts w:hint="eastAsia" w:ascii="华文楷体" w:hAnsi="华文楷体" w:eastAsia="华文楷体"/>
            <w:sz w:val="28"/>
            <w:szCs w:val="28"/>
          </w:rPr>
          <w:delText>10】</w:delText>
        </w:r>
      </w:del>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华文行楷">
    <w:altName w:val="微软雅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080E0000" w:usb2="00000000" w:usb3="00000000" w:csb0="00040001" w:csb1="00000000"/>
  </w:font>
  <w:font w:name="宋体-PUA">
    <w:panose1 w:val="02010600030101010101"/>
    <w:charset w:val="86"/>
    <w:family w:val="auto"/>
    <w:pitch w:val="default"/>
    <w:sig w:usb0="00000000" w:usb1="1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文楷体">
    <w:altName w:val="楷体_GB2312"/>
    <w:panose1 w:val="00000000000000000000"/>
    <w:charset w:val="00"/>
    <w:family w:val="auto"/>
    <w:pitch w:val="default"/>
    <w:sig w:usb0="00000000" w:usb1="00000000" w:usb2="00000000" w:usb3="00000000" w:csb0="00000000" w:csb1="00000000"/>
  </w:font>
  <w:font w:name="Dotum">
    <w:panose1 w:val="020B0600000101010101"/>
    <w:charset w:val="81"/>
    <w:family w:val="auto"/>
    <w:pitch w:val="default"/>
    <w:sig w:usb0="B00002AF" w:usb1="69D77CFB" w:usb2="00000030" w:usb3="00000000" w:csb0="4008009F" w:csb1="DFD70000"/>
  </w:font>
  <w:font w:name="方正兰亭超细黑简体">
    <w:panose1 w:val="02000000000000000000"/>
    <w:charset w:val="86"/>
    <w:family w:val="auto"/>
    <w:pitch w:val="default"/>
    <w:sig w:usb0="00000001" w:usb1="08000000" w:usb2="00000000" w:usb3="00000000" w:csb0="00040000" w:csb1="00000000"/>
  </w:font>
  <w:font w:name="TimesNewRoma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Arial">
    <w:panose1 w:val="020B0604020202020204"/>
    <w:charset w:val="00"/>
    <w:family w:val="auto"/>
    <w:pitch w:val="default"/>
    <w:sig w:usb0="00007A87" w:usb1="80000000" w:usb2="00000008" w:usb3="00000000" w:csb0="400001FF" w:csb1="FFFF0000"/>
  </w:font>
  <w:font w:name="华文中宋">
    <w:altName w:val="宋体"/>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0724"/>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0FA0"/>
    <w:rsid w:val="000D2C13"/>
    <w:rsid w:val="000D3287"/>
    <w:rsid w:val="000D68CD"/>
    <w:rsid w:val="000E4BE6"/>
    <w:rsid w:val="000F535D"/>
    <w:rsid w:val="000F5ABF"/>
    <w:rsid w:val="00102A5F"/>
    <w:rsid w:val="00106A10"/>
    <w:rsid w:val="00126C4A"/>
    <w:rsid w:val="0013587D"/>
    <w:rsid w:val="00142D29"/>
    <w:rsid w:val="00150C25"/>
    <w:rsid w:val="0015126E"/>
    <w:rsid w:val="00154016"/>
    <w:rsid w:val="00157DDE"/>
    <w:rsid w:val="0019371C"/>
    <w:rsid w:val="00197EDC"/>
    <w:rsid w:val="001A0B21"/>
    <w:rsid w:val="001A3FB2"/>
    <w:rsid w:val="001A47B1"/>
    <w:rsid w:val="001B3FC4"/>
    <w:rsid w:val="001D6F21"/>
    <w:rsid w:val="001E04AF"/>
    <w:rsid w:val="001E4A5F"/>
    <w:rsid w:val="001F26B7"/>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37B75"/>
    <w:rsid w:val="003476E8"/>
    <w:rsid w:val="00363832"/>
    <w:rsid w:val="003850E3"/>
    <w:rsid w:val="00395212"/>
    <w:rsid w:val="003A5A5C"/>
    <w:rsid w:val="003A6307"/>
    <w:rsid w:val="003E288E"/>
    <w:rsid w:val="003F06AC"/>
    <w:rsid w:val="003F5F4A"/>
    <w:rsid w:val="003F68A8"/>
    <w:rsid w:val="004008C4"/>
    <w:rsid w:val="00402F70"/>
    <w:rsid w:val="00406A54"/>
    <w:rsid w:val="004106BD"/>
    <w:rsid w:val="004144A5"/>
    <w:rsid w:val="0042573D"/>
    <w:rsid w:val="00426047"/>
    <w:rsid w:val="00446909"/>
    <w:rsid w:val="00447061"/>
    <w:rsid w:val="004528A7"/>
    <w:rsid w:val="00462611"/>
    <w:rsid w:val="00465D8B"/>
    <w:rsid w:val="00471381"/>
    <w:rsid w:val="00482178"/>
    <w:rsid w:val="004913B8"/>
    <w:rsid w:val="004B0F46"/>
    <w:rsid w:val="004E1177"/>
    <w:rsid w:val="004F496F"/>
    <w:rsid w:val="0051565F"/>
    <w:rsid w:val="00523A50"/>
    <w:rsid w:val="00532ABC"/>
    <w:rsid w:val="00540FAF"/>
    <w:rsid w:val="00543896"/>
    <w:rsid w:val="00556332"/>
    <w:rsid w:val="005605F0"/>
    <w:rsid w:val="00592173"/>
    <w:rsid w:val="005A3019"/>
    <w:rsid w:val="005B2BC3"/>
    <w:rsid w:val="005B54B7"/>
    <w:rsid w:val="005C0DDA"/>
    <w:rsid w:val="005C1B72"/>
    <w:rsid w:val="005C776C"/>
    <w:rsid w:val="005E19B2"/>
    <w:rsid w:val="005E373A"/>
    <w:rsid w:val="005F7533"/>
    <w:rsid w:val="0060632E"/>
    <w:rsid w:val="00611C3E"/>
    <w:rsid w:val="00620BA3"/>
    <w:rsid w:val="006A48BA"/>
    <w:rsid w:val="006B0F29"/>
    <w:rsid w:val="006B3B50"/>
    <w:rsid w:val="006C4DEC"/>
    <w:rsid w:val="006E1393"/>
    <w:rsid w:val="006F16BE"/>
    <w:rsid w:val="0070560E"/>
    <w:rsid w:val="0070724E"/>
    <w:rsid w:val="00713E19"/>
    <w:rsid w:val="00721239"/>
    <w:rsid w:val="00723DDB"/>
    <w:rsid w:val="007315F7"/>
    <w:rsid w:val="0075127C"/>
    <w:rsid w:val="00754BAD"/>
    <w:rsid w:val="00760877"/>
    <w:rsid w:val="00773A02"/>
    <w:rsid w:val="00773E12"/>
    <w:rsid w:val="007A075D"/>
    <w:rsid w:val="007A1CE3"/>
    <w:rsid w:val="007F107A"/>
    <w:rsid w:val="008248AF"/>
    <w:rsid w:val="00891050"/>
    <w:rsid w:val="008B5155"/>
    <w:rsid w:val="0091011A"/>
    <w:rsid w:val="009227B1"/>
    <w:rsid w:val="00930991"/>
    <w:rsid w:val="00950634"/>
    <w:rsid w:val="00951C6E"/>
    <w:rsid w:val="009613A5"/>
    <w:rsid w:val="009658C1"/>
    <w:rsid w:val="009733A8"/>
    <w:rsid w:val="00975B37"/>
    <w:rsid w:val="00990B4A"/>
    <w:rsid w:val="00992E07"/>
    <w:rsid w:val="009C758F"/>
    <w:rsid w:val="009D1902"/>
    <w:rsid w:val="009D7FBE"/>
    <w:rsid w:val="009E70F2"/>
    <w:rsid w:val="009E7281"/>
    <w:rsid w:val="009F30AD"/>
    <w:rsid w:val="00A22775"/>
    <w:rsid w:val="00A522B5"/>
    <w:rsid w:val="00A548E6"/>
    <w:rsid w:val="00A61D5B"/>
    <w:rsid w:val="00A623E1"/>
    <w:rsid w:val="00A74E83"/>
    <w:rsid w:val="00A75DAD"/>
    <w:rsid w:val="00A86E01"/>
    <w:rsid w:val="00A91E0D"/>
    <w:rsid w:val="00A92FE0"/>
    <w:rsid w:val="00AB6657"/>
    <w:rsid w:val="00AC7E91"/>
    <w:rsid w:val="00AE1B28"/>
    <w:rsid w:val="00B32622"/>
    <w:rsid w:val="00B64F43"/>
    <w:rsid w:val="00BD5F07"/>
    <w:rsid w:val="00BE0F08"/>
    <w:rsid w:val="00BE3371"/>
    <w:rsid w:val="00C02882"/>
    <w:rsid w:val="00C061F4"/>
    <w:rsid w:val="00C20A1D"/>
    <w:rsid w:val="00C31797"/>
    <w:rsid w:val="00C450FE"/>
    <w:rsid w:val="00C568D2"/>
    <w:rsid w:val="00C66324"/>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1C92"/>
    <w:rsid w:val="00DD48E7"/>
    <w:rsid w:val="00DD719B"/>
    <w:rsid w:val="00DE2592"/>
    <w:rsid w:val="00DF3CF2"/>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C3B25"/>
    <w:rsid w:val="00FE52DA"/>
    <w:rsid w:val="00FE7B2D"/>
    <w:rsid w:val="00FF4629"/>
    <w:rsid w:val="13072A44"/>
    <w:rsid w:val="36DD67C5"/>
    <w:rsid w:val="38A03EA7"/>
    <w:rsid w:val="3CEB5EBB"/>
    <w:rsid w:val="4E82598C"/>
    <w:rsid w:val="54055868"/>
    <w:rsid w:val="5B517315"/>
    <w:rsid w:val="610905C4"/>
    <w:rsid w:val="79E3430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37</Pages>
  <Words>3328</Words>
  <Characters>18975</Characters>
  <Lines>158</Lines>
  <Paragraphs>44</Paragraphs>
  <ScaleCrop>false</ScaleCrop>
  <LinksUpToDate>false</LinksUpToDate>
  <CharactersWithSpaces>22259</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2016-01-03T07:22:00Z</dcterms:created>
  <dc:creator>Hanjinhui</dc:creator>
  <cp:lastModifiedBy>Administrator</cp:lastModifiedBy>
  <dcterms:modified xsi:type="dcterms:W3CDTF">2016-01-17T08:21:28Z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