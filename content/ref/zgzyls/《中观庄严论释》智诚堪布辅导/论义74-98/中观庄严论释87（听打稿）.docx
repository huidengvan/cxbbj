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jc w:val="center"/>
        <w:rPr>
          <w:b/>
          <w:sz w:val="44"/>
          <w:szCs w:val="44"/>
        </w:rPr>
      </w:pPr>
      <w:r>
        <w:rPr>
          <w:rFonts w:hint="eastAsia"/>
          <w:b/>
          <w:sz w:val="44"/>
          <w:szCs w:val="44"/>
        </w:rPr>
        <w:t>第87课</w:t>
      </w:r>
    </w:p>
    <w:p>
      <w:pPr>
        <w:jc w:val="center"/>
        <w:rPr>
          <w:b/>
          <w:sz w:val="28"/>
          <w:szCs w:val="28"/>
        </w:rPr>
      </w:pPr>
      <w:r>
        <w:rPr>
          <w:rFonts w:hint="eastAsia"/>
          <w:b/>
          <w:sz w:val="28"/>
          <w:szCs w:val="28"/>
        </w:rPr>
        <w:t>诸法等性本基法界中，自现圆满三身游舞力，</w:t>
      </w:r>
    </w:p>
    <w:p>
      <w:pPr>
        <w:jc w:val="center"/>
        <w:rPr>
          <w:b/>
          <w:sz w:val="28"/>
          <w:szCs w:val="28"/>
        </w:rPr>
      </w:pPr>
      <w:r>
        <w:rPr>
          <w:rFonts w:hint="eastAsia"/>
          <w:b/>
          <w:sz w:val="28"/>
          <w:szCs w:val="28"/>
        </w:rPr>
        <w:t>离障本来怙主龙钦巴，祈请无垢光尊常护我。</w:t>
      </w:r>
    </w:p>
    <w:p>
      <w:pPr>
        <w:ind w:firstLine="570"/>
        <w:rPr>
          <w:b/>
          <w:sz w:val="28"/>
          <w:szCs w:val="28"/>
        </w:rPr>
      </w:pPr>
      <w:r>
        <w:rPr>
          <w:rFonts w:hint="eastAsia"/>
          <w:b/>
          <w:sz w:val="28"/>
          <w:szCs w:val="28"/>
        </w:rPr>
        <w:t>为度化一切众生，请大家发无上的菩提心！</w:t>
      </w:r>
    </w:p>
    <w:p>
      <w:pPr>
        <w:ind w:firstLine="570"/>
        <w:rPr>
          <w:del w:id="0" w:author="Administrator" w:date="2016-01-05T00:12:22Z"/>
          <w:rFonts w:hint="eastAsia" w:ascii="华文楷体" w:hAnsi="华文楷体" w:eastAsia="华文楷体"/>
          <w:sz w:val="28"/>
          <w:szCs w:val="28"/>
        </w:rPr>
      </w:pPr>
      <w:del w:id="1" w:author="Administrator" w:date="2016-01-05T00:12:22Z">
        <w:r>
          <w:rPr>
            <w:rFonts w:hint="eastAsia" w:ascii="华文楷体" w:hAnsi="华文楷体" w:eastAsia="华文楷体"/>
            <w:sz w:val="28"/>
            <w:szCs w:val="28"/>
          </w:rPr>
          <w:delText>中观庄严论释（87课0-20分钟）</w:delText>
        </w:r>
      </w:del>
    </w:p>
    <w:p>
      <w:pPr>
        <w:ind w:firstLine="570"/>
        <w:rPr>
          <w:rFonts w:hint="eastAsia" w:ascii="华文楷体" w:hAnsi="华文楷体" w:eastAsia="华文楷体"/>
          <w:sz w:val="28"/>
          <w:szCs w:val="28"/>
        </w:rPr>
      </w:pPr>
      <w:ins w:id="2" w:author="Administrator" w:date="2016-01-06T19:29:26Z">
        <w:r>
          <w:rPr>
            <w:rFonts w:hint="eastAsia" w:ascii="华文楷体" w:hAnsi="华文楷体" w:eastAsia="华文楷体"/>
            <w:sz w:val="28"/>
            <w:szCs w:val="28"/>
          </w:rPr>
          <w:t>发了菩提心之后，今天继续宣讲全知麦彭仁波切所造的</w:t>
        </w:r>
      </w:ins>
      <w:ins w:id="3" w:author="Administrator" w:date="2016-01-06T19:29:26Z">
        <w:r>
          <w:rPr>
            <w:rFonts w:hint="eastAsia" w:ascii="华文楷体" w:hAnsi="华文楷体" w:eastAsia="华文楷体"/>
            <w:sz w:val="28"/>
            <w:szCs w:val="28"/>
            <w:lang w:eastAsia="zh-CN"/>
          </w:rPr>
          <w:t>《</w:t>
        </w:r>
      </w:ins>
      <w:ins w:id="4" w:author="Administrator" w:date="2016-01-06T19:29:26Z">
        <w:r>
          <w:rPr>
            <w:rFonts w:hint="eastAsia" w:ascii="华文楷体" w:hAnsi="华文楷体" w:eastAsia="华文楷体"/>
            <w:sz w:val="28"/>
            <w:szCs w:val="28"/>
          </w:rPr>
          <w:t>中观庄严论释</w:t>
        </w:r>
      </w:ins>
      <w:ins w:id="5" w:author="Administrator" w:date="2016-01-06T19:29:26Z">
        <w:r>
          <w:rPr>
            <w:rFonts w:hint="eastAsia" w:ascii="华文楷体" w:hAnsi="华文楷体" w:eastAsia="华文楷体"/>
            <w:sz w:val="28"/>
            <w:szCs w:val="28"/>
            <w:lang w:eastAsia="zh-CN"/>
          </w:rPr>
          <w:t>。</w:t>
        </w:r>
      </w:ins>
      <w:ins w:id="6" w:author="Administrator" w:date="2016-01-06T19:29:26Z">
        <w:r>
          <w:rPr>
            <w:rFonts w:hint="eastAsia" w:ascii="华文楷体" w:hAnsi="华文楷体" w:eastAsia="华文楷体"/>
            <w:sz w:val="28"/>
            <w:szCs w:val="28"/>
          </w:rPr>
          <w:t>文殊上师欢喜教言论</w:t>
        </w:r>
      </w:ins>
      <w:ins w:id="7" w:author="Administrator" w:date="2016-01-06T19:29:26Z">
        <w:r>
          <w:rPr>
            <w:rFonts w:hint="eastAsia" w:ascii="华文楷体" w:hAnsi="华文楷体" w:eastAsia="华文楷体"/>
            <w:sz w:val="28"/>
            <w:szCs w:val="28"/>
            <w:lang w:eastAsia="zh-CN"/>
          </w:rPr>
          <w:t>》</w:t>
        </w:r>
      </w:ins>
      <w:ins w:id="8" w:author="Administrator" w:date="2016-01-06T19:29:42Z">
        <w:r>
          <w:rPr>
            <w:rFonts w:hint="eastAsia" w:ascii="华文楷体" w:hAnsi="华文楷体" w:eastAsia="华文楷体"/>
            <w:sz w:val="28"/>
            <w:szCs w:val="28"/>
            <w:lang w:eastAsia="zh-CN"/>
          </w:rPr>
          <w:t>。</w:t>
        </w:r>
      </w:ins>
      <w:r>
        <w:rPr>
          <w:rFonts w:hint="eastAsia" w:ascii="华文楷体" w:hAnsi="华文楷体" w:eastAsia="华文楷体"/>
          <w:sz w:val="28"/>
          <w:szCs w:val="28"/>
        </w:rPr>
        <w:t>这个论</w:t>
      </w:r>
      <w:ins w:id="9" w:author="Administrator" w:date="2016-01-05T00:12:32Z">
        <w:r>
          <w:rPr>
            <w:rFonts w:hint="eastAsia" w:ascii="华文楷体" w:hAnsi="华文楷体" w:eastAsia="华文楷体"/>
            <w:sz w:val="28"/>
            <w:szCs w:val="28"/>
            <w:lang w:eastAsia="zh-CN"/>
          </w:rPr>
          <w:t>典</w:t>
        </w:r>
      </w:ins>
      <w:del w:id="10" w:author="Administrator" w:date="2016-01-05T00:12:28Z">
        <w:r>
          <w:rPr>
            <w:rFonts w:hint="eastAsia" w:ascii="华文楷体" w:hAnsi="华文楷体" w:eastAsia="华文楷体"/>
            <w:sz w:val="28"/>
            <w:szCs w:val="28"/>
          </w:rPr>
          <w:delText>点</w:delText>
        </w:r>
      </w:del>
      <w:del w:id="11" w:author="Administrator" w:date="2016-01-06T22:08:52Z">
        <w:r>
          <w:rPr>
            <w:rFonts w:hint="eastAsia" w:ascii="华文楷体" w:hAnsi="华文楷体" w:eastAsia="华文楷体"/>
            <w:sz w:val="28"/>
            <w:szCs w:val="28"/>
          </w:rPr>
          <w:delText>对</w:delText>
        </w:r>
      </w:del>
      <w:r>
        <w:rPr>
          <w:rFonts w:hint="eastAsia" w:ascii="华文楷体" w:hAnsi="华文楷体" w:eastAsia="华文楷体"/>
          <w:sz w:val="28"/>
          <w:szCs w:val="28"/>
        </w:rPr>
        <w:t>前面</w:t>
      </w:r>
      <w:ins w:id="12" w:author="Administrator" w:date="2016-01-06T22:08:56Z">
        <w:r>
          <w:rPr>
            <w:rFonts w:hint="eastAsia" w:ascii="华文楷体" w:hAnsi="华文楷体" w:eastAsia="华文楷体"/>
            <w:sz w:val="28"/>
            <w:szCs w:val="28"/>
            <w:lang w:eastAsia="zh-CN"/>
          </w:rPr>
          <w:t>对</w:t>
        </w:r>
      </w:ins>
      <w:ins w:id="13" w:author="Administrator" w:date="2016-01-06T22:08:57Z">
        <w:r>
          <w:rPr>
            <w:rFonts w:hint="eastAsia" w:ascii="华文楷体" w:hAnsi="华文楷体" w:eastAsia="华文楷体"/>
            <w:sz w:val="28"/>
            <w:szCs w:val="28"/>
            <w:lang w:eastAsia="zh-CN"/>
          </w:rPr>
          <w:t>于</w:t>
        </w:r>
      </w:ins>
      <w:del w:id="14" w:author="Administrator" w:date="2016-01-06T22:08:58Z">
        <w:r>
          <w:rPr>
            <w:rFonts w:hint="eastAsia" w:ascii="华文楷体" w:hAnsi="华文楷体" w:eastAsia="华文楷体"/>
            <w:sz w:val="28"/>
            <w:szCs w:val="28"/>
          </w:rPr>
          <w:delText>的</w:delText>
        </w:r>
      </w:del>
      <w:r>
        <w:rPr>
          <w:rFonts w:hint="eastAsia" w:ascii="华文楷体" w:hAnsi="华文楷体" w:eastAsia="华文楷体"/>
          <w:sz w:val="28"/>
          <w:szCs w:val="28"/>
        </w:rPr>
        <w:t>二谛的自性作了分析，然后谴除</w:t>
      </w:r>
      <w:ins w:id="15" w:author="Administrator" w:date="2016-01-07T17:55:09Z">
        <w:r>
          <w:rPr>
            <w:rFonts w:hint="eastAsia" w:ascii="华文楷体" w:hAnsi="华文楷体" w:eastAsia="华文楷体"/>
            <w:sz w:val="28"/>
            <w:szCs w:val="28"/>
            <w:lang w:eastAsia="zh-CN"/>
          </w:rPr>
          <w:t>了</w:t>
        </w:r>
      </w:ins>
      <w:ins w:id="16" w:author="Administrator" w:date="2016-01-06T22:09:30Z">
        <w:r>
          <w:rPr>
            <w:rFonts w:hint="eastAsia" w:ascii="华文楷体" w:hAnsi="华文楷体" w:eastAsia="华文楷体"/>
            <w:sz w:val="28"/>
            <w:szCs w:val="28"/>
            <w:lang w:eastAsia="zh-CN"/>
          </w:rPr>
          <w:t>对二谛</w:t>
        </w:r>
      </w:ins>
      <w:del w:id="17" w:author="Administrator" w:date="2016-01-06T22:09:24Z">
        <w:r>
          <w:rPr>
            <w:rFonts w:hint="eastAsia" w:ascii="华文楷体" w:hAnsi="华文楷体" w:eastAsia="华文楷体"/>
            <w:sz w:val="28"/>
            <w:szCs w:val="28"/>
          </w:rPr>
          <w:delText>他们</w:delText>
        </w:r>
      </w:del>
      <w:r>
        <w:rPr>
          <w:rFonts w:hint="eastAsia" w:ascii="华文楷体" w:hAnsi="华文楷体" w:eastAsia="华文楷体"/>
          <w:sz w:val="28"/>
          <w:szCs w:val="28"/>
        </w:rPr>
        <w:t>之间的争论。今天是讲第三个问题，如是通达的功德。如是通达的功德就是</w:t>
      </w:r>
      <w:ins w:id="18" w:author="Administrator" w:date="2016-01-06T22:09:59Z">
        <w:r>
          <w:rPr>
            <w:rFonts w:hint="eastAsia" w:ascii="华文楷体" w:hAnsi="华文楷体" w:eastAsia="华文楷体"/>
            <w:sz w:val="28"/>
            <w:szCs w:val="28"/>
            <w:lang w:eastAsia="zh-CN"/>
          </w:rPr>
          <w:t>说</w:t>
        </w:r>
      </w:ins>
      <w:r>
        <w:rPr>
          <w:rFonts w:hint="eastAsia" w:ascii="华文楷体" w:hAnsi="华文楷体" w:eastAsia="华文楷体"/>
          <w:sz w:val="28"/>
          <w:szCs w:val="28"/>
        </w:rPr>
        <w:t>通达胜义谛的功德</w:t>
      </w:r>
      <w:ins w:id="19" w:author="Administrator" w:date="2016-01-06T22:09:43Z">
        <w:r>
          <w:rPr>
            <w:rFonts w:hint="eastAsia" w:ascii="华文楷体" w:hAnsi="华文楷体" w:eastAsia="华文楷体"/>
            <w:sz w:val="28"/>
            <w:szCs w:val="28"/>
            <w:lang w:eastAsia="zh-CN"/>
          </w:rPr>
          <w:t>、</w:t>
        </w:r>
      </w:ins>
      <w:del w:id="20" w:author="Administrator" w:date="2016-01-06T22:09:42Z">
        <w:r>
          <w:rPr>
            <w:rFonts w:hint="eastAsia" w:ascii="华文楷体" w:hAnsi="华文楷体" w:eastAsia="华文楷体"/>
            <w:sz w:val="28"/>
            <w:szCs w:val="28"/>
          </w:rPr>
          <w:delText>，</w:delText>
        </w:r>
      </w:del>
      <w:del w:id="21" w:author="Administrator" w:date="2016-01-06T22:09:36Z">
        <w:r>
          <w:rPr>
            <w:rFonts w:hint="eastAsia" w:ascii="华文楷体" w:hAnsi="华文楷体" w:eastAsia="华文楷体"/>
            <w:sz w:val="28"/>
            <w:szCs w:val="28"/>
          </w:rPr>
          <w:delText>如</w:delText>
        </w:r>
      </w:del>
      <w:del w:id="22" w:author="Administrator" w:date="2016-01-06T22:09:37Z">
        <w:r>
          <w:rPr>
            <w:rFonts w:hint="eastAsia" w:ascii="华文楷体" w:hAnsi="华文楷体" w:eastAsia="华文楷体"/>
            <w:sz w:val="28"/>
            <w:szCs w:val="28"/>
          </w:rPr>
          <w:delText>是</w:delText>
        </w:r>
      </w:del>
      <w:r>
        <w:rPr>
          <w:rFonts w:hint="eastAsia" w:ascii="华文楷体" w:hAnsi="华文楷体" w:eastAsia="华文楷体"/>
          <w:sz w:val="28"/>
          <w:szCs w:val="28"/>
        </w:rPr>
        <w:t>通达</w:t>
      </w:r>
      <w:del w:id="23" w:author="Administrator" w:date="2016-01-06T22:10:02Z">
        <w:r>
          <w:rPr>
            <w:rFonts w:hint="eastAsia" w:ascii="华文楷体" w:hAnsi="华文楷体" w:eastAsia="华文楷体"/>
            <w:sz w:val="28"/>
            <w:szCs w:val="28"/>
          </w:rPr>
          <w:delText>的</w:delText>
        </w:r>
      </w:del>
      <w:r>
        <w:rPr>
          <w:rFonts w:hint="eastAsia" w:ascii="华文楷体" w:hAnsi="华文楷体" w:eastAsia="华文楷体"/>
          <w:sz w:val="28"/>
          <w:szCs w:val="28"/>
        </w:rPr>
        <w:t>世俗谛的功德</w:t>
      </w:r>
      <w:ins w:id="24" w:author="Administrator" w:date="2016-01-06T22:10:18Z">
        <w:r>
          <w:rPr>
            <w:rFonts w:hint="eastAsia" w:ascii="华文楷体" w:hAnsi="华文楷体" w:eastAsia="华文楷体"/>
            <w:sz w:val="28"/>
            <w:szCs w:val="28"/>
            <w:lang w:eastAsia="zh-CN"/>
          </w:rPr>
          <w:t>，</w:t>
        </w:r>
      </w:ins>
      <w:ins w:id="25" w:author="Administrator" w:date="2016-01-06T22:10:22Z">
        <w:r>
          <w:rPr>
            <w:rFonts w:hint="eastAsia" w:ascii="华文楷体" w:hAnsi="华文楷体" w:eastAsia="华文楷体"/>
            <w:sz w:val="28"/>
            <w:szCs w:val="28"/>
            <w:lang w:eastAsia="zh-CN"/>
          </w:rPr>
          <w:t>是这样的</w:t>
        </w:r>
      </w:ins>
      <w:ins w:id="26" w:author="Administrator" w:date="2016-01-05T00:13:30Z">
        <w:r>
          <w:rPr>
            <w:rFonts w:hint="eastAsia" w:ascii="华文楷体" w:hAnsi="华文楷体" w:eastAsia="华文楷体"/>
            <w:sz w:val="28"/>
            <w:szCs w:val="28"/>
            <w:lang w:eastAsia="zh-CN"/>
          </w:rPr>
          <w:t>。</w:t>
        </w:r>
      </w:ins>
      <w:del w:id="27" w:author="Administrator" w:date="2016-01-05T00:13:29Z">
        <w:r>
          <w:rPr>
            <w:rFonts w:hint="eastAsia" w:ascii="华文楷体" w:hAnsi="华文楷体" w:eastAsia="华文楷体"/>
            <w:sz w:val="28"/>
            <w:szCs w:val="28"/>
          </w:rPr>
          <w:delText>，</w:delText>
        </w:r>
      </w:del>
      <w:r>
        <w:rPr>
          <w:rFonts w:hint="eastAsia" w:ascii="华文楷体" w:hAnsi="华文楷体" w:eastAsia="华文楷体"/>
          <w:sz w:val="28"/>
          <w:szCs w:val="28"/>
        </w:rPr>
        <w:t>所以</w:t>
      </w:r>
      <w:ins w:id="28" w:author="Administrator" w:date="2016-01-06T22:10:34Z">
        <w:r>
          <w:rPr>
            <w:rFonts w:hint="eastAsia" w:ascii="华文楷体" w:hAnsi="华文楷体" w:eastAsia="华文楷体"/>
            <w:sz w:val="28"/>
            <w:szCs w:val="28"/>
            <w:lang w:eastAsia="zh-CN"/>
          </w:rPr>
          <w:t>说</w:t>
        </w:r>
      </w:ins>
      <w:r>
        <w:rPr>
          <w:rFonts w:hint="eastAsia" w:ascii="华文楷体" w:hAnsi="华文楷体" w:eastAsia="华文楷体"/>
          <w:sz w:val="28"/>
          <w:szCs w:val="28"/>
        </w:rPr>
        <w:t>分了三个方面：第一，是证悟胜义无自性之功德</w:t>
      </w:r>
      <w:ins w:id="29" w:author="Administrator" w:date="2016-01-05T00:13:43Z">
        <w:r>
          <w:rPr>
            <w:rFonts w:hint="eastAsia" w:ascii="华文楷体" w:hAnsi="华文楷体" w:eastAsia="华文楷体"/>
            <w:sz w:val="28"/>
            <w:szCs w:val="28"/>
            <w:lang w:eastAsia="zh-CN"/>
          </w:rPr>
          <w:t>；</w:t>
        </w:r>
      </w:ins>
      <w:del w:id="30" w:author="Administrator" w:date="2016-01-05T00:13:43Z">
        <w:r>
          <w:rPr>
            <w:rFonts w:hint="eastAsia" w:ascii="华文楷体" w:hAnsi="华文楷体" w:eastAsia="华文楷体"/>
            <w:sz w:val="28"/>
            <w:szCs w:val="28"/>
          </w:rPr>
          <w:delText>。</w:delText>
        </w:r>
      </w:del>
      <w:r>
        <w:rPr>
          <w:rFonts w:hint="eastAsia" w:ascii="华文楷体" w:hAnsi="华文楷体" w:eastAsia="华文楷体"/>
          <w:sz w:val="28"/>
          <w:szCs w:val="28"/>
        </w:rPr>
        <w:t>第二，世俗显现起</w:t>
      </w:r>
      <w:ins w:id="31" w:author="Administrator" w:date="2016-01-06T22:10:42Z">
        <w:r>
          <w:rPr>
            <w:rFonts w:hint="eastAsia" w:ascii="华文楷体" w:hAnsi="华文楷体" w:eastAsia="华文楷体"/>
            <w:sz w:val="28"/>
            <w:szCs w:val="28"/>
            <w:lang w:eastAsia="zh-CN"/>
          </w:rPr>
          <w:t>作用</w:t>
        </w:r>
      </w:ins>
      <w:ins w:id="32" w:author="Administrator" w:date="2016-01-06T22:10:45Z">
        <w:r>
          <w:rPr>
            <w:rFonts w:hint="eastAsia" w:ascii="华文楷体" w:hAnsi="华文楷体" w:eastAsia="华文楷体"/>
            <w:sz w:val="28"/>
            <w:szCs w:val="28"/>
            <w:lang w:eastAsia="zh-CN"/>
          </w:rPr>
          <w:t>之</w:t>
        </w:r>
      </w:ins>
      <w:r>
        <w:rPr>
          <w:rFonts w:hint="eastAsia" w:ascii="华文楷体" w:hAnsi="华文楷体" w:eastAsia="华文楷体"/>
          <w:sz w:val="28"/>
          <w:szCs w:val="28"/>
        </w:rPr>
        <w:t>功德</w:t>
      </w:r>
      <w:ins w:id="33" w:author="Administrator" w:date="2016-01-05T00:13:47Z">
        <w:r>
          <w:rPr>
            <w:rFonts w:hint="eastAsia" w:ascii="华文楷体" w:hAnsi="华文楷体" w:eastAsia="华文楷体"/>
            <w:sz w:val="28"/>
            <w:szCs w:val="28"/>
            <w:lang w:eastAsia="zh-CN"/>
          </w:rPr>
          <w:t>；</w:t>
        </w:r>
      </w:ins>
      <w:del w:id="34" w:author="Administrator" w:date="2016-01-05T00:13:46Z">
        <w:r>
          <w:rPr>
            <w:rFonts w:hint="eastAsia" w:ascii="华文楷体" w:hAnsi="华文楷体" w:eastAsia="华文楷体"/>
            <w:sz w:val="28"/>
            <w:szCs w:val="28"/>
          </w:rPr>
          <w:delText>。</w:delText>
        </w:r>
      </w:del>
      <w:r>
        <w:rPr>
          <w:rFonts w:hint="eastAsia" w:ascii="华文楷体" w:hAnsi="华文楷体" w:eastAsia="华文楷体"/>
          <w:sz w:val="28"/>
          <w:szCs w:val="28"/>
        </w:rPr>
        <w:t>第三，修习二者双运之功德。那么</w:t>
      </w:r>
      <w:ins w:id="35" w:author="Administrator" w:date="2016-01-07T17:55:38Z">
        <w:r>
          <w:rPr>
            <w:rFonts w:hint="eastAsia" w:ascii="华文楷体" w:hAnsi="华文楷体" w:eastAsia="华文楷体"/>
            <w:sz w:val="28"/>
            <w:szCs w:val="28"/>
            <w:lang w:eastAsia="zh-CN"/>
          </w:rPr>
          <w:t>就</w:t>
        </w:r>
      </w:ins>
      <w:r>
        <w:rPr>
          <w:rFonts w:hint="eastAsia" w:ascii="华文楷体" w:hAnsi="华文楷体" w:eastAsia="华文楷体"/>
          <w:sz w:val="28"/>
          <w:szCs w:val="28"/>
        </w:rPr>
        <w:t>针对</w:t>
      </w:r>
      <w:ins w:id="36" w:author="Administrator" w:date="2016-01-06T22:11:18Z">
        <w:r>
          <w:rPr>
            <w:rFonts w:hint="eastAsia" w:ascii="华文楷体" w:hAnsi="华文楷体" w:eastAsia="华文楷体"/>
            <w:sz w:val="28"/>
            <w:szCs w:val="28"/>
          </w:rPr>
          <w:t>胜义谛</w:t>
        </w:r>
      </w:ins>
      <w:ins w:id="37" w:author="Administrator" w:date="2016-01-06T22:11:35Z">
        <w:r>
          <w:rPr>
            <w:rFonts w:hint="eastAsia" w:ascii="华文楷体" w:hAnsi="华文楷体" w:eastAsia="华文楷体"/>
            <w:sz w:val="28"/>
            <w:szCs w:val="28"/>
            <w:lang w:eastAsia="zh-CN"/>
          </w:rPr>
          <w:t>和</w:t>
        </w:r>
      </w:ins>
      <w:r>
        <w:rPr>
          <w:rFonts w:hint="eastAsia" w:ascii="华文楷体" w:hAnsi="华文楷体" w:eastAsia="华文楷体"/>
          <w:sz w:val="28"/>
          <w:szCs w:val="28"/>
        </w:rPr>
        <w:t>世俗谛如理</w:t>
      </w:r>
      <w:ins w:id="38" w:author="Administrator" w:date="2016-01-06T22:11:39Z">
        <w:r>
          <w:rPr>
            <w:rFonts w:hint="eastAsia" w:ascii="华文楷体" w:hAnsi="华文楷体" w:eastAsia="华文楷体"/>
            <w:sz w:val="28"/>
            <w:szCs w:val="28"/>
            <w:lang w:eastAsia="zh-CN"/>
          </w:rPr>
          <w:t>的</w:t>
        </w:r>
      </w:ins>
      <w:r>
        <w:rPr>
          <w:rFonts w:hint="eastAsia" w:ascii="华文楷体" w:hAnsi="华文楷体" w:eastAsia="华文楷体"/>
          <w:sz w:val="28"/>
          <w:szCs w:val="28"/>
        </w:rPr>
        <w:t>通达</w:t>
      </w:r>
      <w:ins w:id="39" w:author="Administrator" w:date="2016-01-06T22:11:24Z">
        <w:r>
          <w:rPr>
            <w:rFonts w:hint="eastAsia" w:ascii="华文楷体" w:hAnsi="华文楷体" w:eastAsia="华文楷体"/>
            <w:sz w:val="28"/>
            <w:szCs w:val="28"/>
            <w:lang w:eastAsia="zh-CN"/>
          </w:rPr>
          <w:t>之</w:t>
        </w:r>
      </w:ins>
      <w:r>
        <w:rPr>
          <w:rFonts w:hint="eastAsia" w:ascii="华文楷体" w:hAnsi="华文楷体" w:eastAsia="华文楷体"/>
          <w:sz w:val="28"/>
          <w:szCs w:val="28"/>
        </w:rPr>
        <w:t>后，</w:t>
      </w:r>
      <w:ins w:id="40" w:author="Administrator" w:date="2016-01-06T22:12:06Z">
        <w:r>
          <w:rPr>
            <w:rFonts w:hint="eastAsia" w:ascii="华文楷体" w:hAnsi="华文楷体" w:eastAsia="华文楷体"/>
            <w:sz w:val="28"/>
            <w:szCs w:val="28"/>
            <w:lang w:eastAsia="zh-CN"/>
          </w:rPr>
          <w:t>它</w:t>
        </w:r>
      </w:ins>
      <w:r>
        <w:rPr>
          <w:rFonts w:hint="eastAsia" w:ascii="华文楷体" w:hAnsi="华文楷体" w:eastAsia="华文楷体"/>
          <w:sz w:val="28"/>
          <w:szCs w:val="28"/>
        </w:rPr>
        <w:t>能够对我们发生的作用</w:t>
      </w:r>
      <w:ins w:id="41" w:author="Administrator" w:date="2016-01-07T17:55:52Z">
        <w:r>
          <w:rPr>
            <w:rFonts w:hint="eastAsia" w:ascii="华文楷体" w:hAnsi="华文楷体" w:eastAsia="华文楷体"/>
            <w:sz w:val="28"/>
            <w:szCs w:val="28"/>
            <w:lang w:eastAsia="zh-CN"/>
          </w:rPr>
          <w:t>或者</w:t>
        </w:r>
      </w:ins>
      <w:del w:id="42" w:author="Administrator" w:date="2016-01-07T17:55:50Z">
        <w:r>
          <w:rPr>
            <w:rFonts w:hint="eastAsia" w:ascii="华文楷体" w:hAnsi="华文楷体" w:eastAsia="华文楷体"/>
            <w:sz w:val="28"/>
            <w:szCs w:val="28"/>
          </w:rPr>
          <w:delText>和</w:delText>
        </w:r>
      </w:del>
      <w:r>
        <w:rPr>
          <w:rFonts w:hint="eastAsia" w:ascii="华文楷体" w:hAnsi="华文楷体" w:eastAsia="华文楷体"/>
          <w:sz w:val="28"/>
          <w:szCs w:val="28"/>
        </w:rPr>
        <w:t>产生的功德，了知了如是通达的功德之后，我们可以</w:t>
      </w:r>
      <w:ins w:id="43" w:author="Administrator" w:date="2016-01-06T22:12:17Z">
        <w:r>
          <w:rPr>
            <w:rFonts w:hint="eastAsia" w:ascii="华文楷体" w:hAnsi="华文楷体" w:eastAsia="华文楷体"/>
            <w:sz w:val="28"/>
            <w:szCs w:val="28"/>
            <w:lang w:eastAsia="zh-CN"/>
          </w:rPr>
          <w:t>就</w:t>
        </w:r>
      </w:ins>
      <w:r>
        <w:rPr>
          <w:rFonts w:hint="eastAsia" w:ascii="华文楷体" w:hAnsi="华文楷体" w:eastAsia="华文楷体"/>
          <w:sz w:val="28"/>
          <w:szCs w:val="28"/>
        </w:rPr>
        <w:t>缘</w:t>
      </w:r>
      <w:ins w:id="44" w:author="Administrator" w:date="2016-01-06T22:11:51Z">
        <w:r>
          <w:rPr>
            <w:rFonts w:hint="eastAsia" w:ascii="华文楷体" w:hAnsi="华文楷体" w:eastAsia="华文楷体"/>
            <w:sz w:val="28"/>
            <w:szCs w:val="28"/>
            <w:lang w:eastAsia="zh-CN"/>
          </w:rPr>
          <w:t>这样一个</w:t>
        </w:r>
      </w:ins>
      <w:r>
        <w:rPr>
          <w:rFonts w:hint="eastAsia" w:ascii="华文楷体" w:hAnsi="华文楷体" w:eastAsia="华文楷体"/>
          <w:sz w:val="28"/>
          <w:szCs w:val="28"/>
        </w:rPr>
        <w:t>二谛的自性再</w:t>
      </w:r>
      <w:ins w:id="45" w:author="Administrator" w:date="2016-01-06T22:12:53Z">
        <w:r>
          <w:rPr>
            <w:rFonts w:hint="eastAsia" w:ascii="华文楷体" w:hAnsi="华文楷体" w:eastAsia="华文楷体"/>
            <w:sz w:val="28"/>
            <w:szCs w:val="28"/>
            <w:lang w:eastAsia="zh-CN"/>
          </w:rPr>
          <w:t>再</w:t>
        </w:r>
      </w:ins>
      <w:ins w:id="46" w:author="Administrator" w:date="2016-01-06T22:12:56Z">
        <w:r>
          <w:rPr>
            <w:rFonts w:hint="eastAsia" w:ascii="华文楷体" w:hAnsi="华文楷体" w:eastAsia="华文楷体"/>
            <w:sz w:val="28"/>
            <w:szCs w:val="28"/>
            <w:lang w:eastAsia="zh-CN"/>
          </w:rPr>
          <w:t>的</w:t>
        </w:r>
      </w:ins>
      <w:del w:id="47" w:author="Administrator" w:date="2016-01-06T22:12:51Z">
        <w:r>
          <w:rPr>
            <w:rFonts w:hint="eastAsia" w:ascii="华文楷体" w:hAnsi="华文楷体" w:eastAsia="华文楷体"/>
            <w:sz w:val="28"/>
            <w:szCs w:val="28"/>
          </w:rPr>
          <w:delText>来</w:delText>
        </w:r>
      </w:del>
      <w:r>
        <w:rPr>
          <w:rFonts w:hint="eastAsia" w:ascii="华文楷体" w:hAnsi="华文楷体" w:eastAsia="华文楷体"/>
          <w:sz w:val="28"/>
          <w:szCs w:val="28"/>
        </w:rPr>
        <w:t>修习，力争相续当中早日生起对于二谛的</w:t>
      </w:r>
      <w:del w:id="48" w:author="Administrator" w:date="2016-01-06T22:12:35Z">
        <w:r>
          <w:rPr>
            <w:rFonts w:hint="eastAsia" w:ascii="华文楷体" w:hAnsi="华文楷体" w:eastAsia="华文楷体"/>
            <w:sz w:val="28"/>
            <w:szCs w:val="28"/>
          </w:rPr>
          <w:delText>胜义</w:delText>
        </w:r>
      </w:del>
      <w:del w:id="49" w:author="Administrator" w:date="2016-01-06T22:12:36Z">
        <w:r>
          <w:rPr>
            <w:rFonts w:hint="eastAsia" w:ascii="华文楷体" w:hAnsi="华文楷体" w:eastAsia="华文楷体"/>
            <w:sz w:val="28"/>
            <w:szCs w:val="28"/>
          </w:rPr>
          <w:delText>？？？</w:delText>
        </w:r>
      </w:del>
      <w:ins w:id="50" w:author="Administrator" w:date="2016-01-06T22:12:40Z">
        <w:r>
          <w:rPr>
            <w:rFonts w:hint="eastAsia" w:ascii="华文楷体" w:hAnsi="华文楷体" w:eastAsia="华文楷体"/>
            <w:sz w:val="28"/>
            <w:szCs w:val="28"/>
            <w:lang w:eastAsia="zh-CN"/>
          </w:rPr>
          <w:t>证悟</w:t>
        </w:r>
      </w:ins>
      <w:r>
        <w:rPr>
          <w:rFonts w:hint="eastAsia" w:ascii="华文楷体" w:hAnsi="华文楷体" w:eastAsia="华文楷体"/>
          <w:sz w:val="28"/>
          <w:szCs w:val="28"/>
        </w:rPr>
        <w:t>。</w:t>
      </w:r>
    </w:p>
    <w:p>
      <w:pPr>
        <w:ind w:firstLine="570"/>
        <w:rPr>
          <w:rFonts w:hint="eastAsia" w:ascii="华文楷体" w:hAnsi="华文楷体" w:eastAsia="华文楷体"/>
          <w:sz w:val="28"/>
          <w:szCs w:val="28"/>
        </w:rPr>
      </w:pPr>
      <w:r>
        <w:rPr>
          <w:rFonts w:hint="eastAsia" w:ascii="华文楷体" w:hAnsi="华文楷体" w:eastAsia="华文楷体"/>
          <w:sz w:val="28"/>
          <w:szCs w:val="28"/>
        </w:rPr>
        <w:t>首先，是讲</w:t>
      </w:r>
      <w:r>
        <w:rPr>
          <w:rFonts w:hint="eastAsia" w:ascii="黑体" w:hAnsi="黑体" w:eastAsia="黑体" w:cs="黑体"/>
          <w:sz w:val="28"/>
          <w:szCs w:val="28"/>
          <w:rPrChange w:id="51" w:author="Administrator" w:date="2016-01-05T00:14:41Z">
            <w:rPr>
              <w:rFonts w:hint="eastAsia" w:ascii="华文楷体" w:hAnsi="华文楷体" w:eastAsia="华文楷体"/>
              <w:sz w:val="28"/>
              <w:szCs w:val="28"/>
            </w:rPr>
          </w:rPrChange>
        </w:rPr>
        <w:t>第一个问题，证悟胜义无自性之功德</w:t>
      </w:r>
      <w:r>
        <w:rPr>
          <w:rFonts w:hint="eastAsia" w:ascii="华文楷体" w:hAnsi="华文楷体" w:eastAsia="华文楷体"/>
          <w:sz w:val="28"/>
          <w:szCs w:val="28"/>
        </w:rPr>
        <w:t>。</w:t>
      </w:r>
    </w:p>
    <w:p>
      <w:pPr>
        <w:ind w:firstLine="570"/>
        <w:rPr>
          <w:rFonts w:hint="eastAsia" w:ascii="黑体" w:hAnsi="黑体" w:eastAsia="黑体" w:cs="黑体"/>
          <w:sz w:val="28"/>
          <w:szCs w:val="28"/>
          <w:rPrChange w:id="52" w:author="Administrator" w:date="2016-01-05T00:14:51Z">
            <w:rPr>
              <w:rFonts w:hint="eastAsia" w:ascii="华文楷体" w:hAnsi="华文楷体" w:eastAsia="华文楷体"/>
              <w:sz w:val="28"/>
              <w:szCs w:val="28"/>
            </w:rPr>
          </w:rPrChange>
        </w:rPr>
      </w:pPr>
      <w:r>
        <w:rPr>
          <w:rFonts w:hint="eastAsia" w:ascii="黑体" w:hAnsi="黑体" w:eastAsia="黑体" w:cs="黑体"/>
          <w:sz w:val="28"/>
          <w:szCs w:val="28"/>
          <w:rPrChange w:id="53" w:author="Administrator" w:date="2016-01-05T00:14:51Z">
            <w:rPr>
              <w:rFonts w:hint="eastAsia" w:ascii="华文楷体" w:hAnsi="华文楷体" w:eastAsia="华文楷体"/>
              <w:sz w:val="28"/>
              <w:szCs w:val="28"/>
            </w:rPr>
          </w:rPrChange>
        </w:rPr>
        <w:t>通法无我者，串习无自性，</w:t>
      </w:r>
    </w:p>
    <w:p>
      <w:pPr>
        <w:ind w:firstLine="570"/>
        <w:rPr>
          <w:rFonts w:hint="eastAsia" w:ascii="黑体" w:hAnsi="黑体" w:eastAsia="黑体" w:cs="黑体"/>
          <w:sz w:val="28"/>
          <w:szCs w:val="28"/>
          <w:rPrChange w:id="54" w:author="Administrator" w:date="2016-01-05T00:14:51Z">
            <w:rPr>
              <w:rFonts w:hint="eastAsia" w:ascii="华文楷体" w:hAnsi="华文楷体" w:eastAsia="华文楷体"/>
              <w:sz w:val="28"/>
              <w:szCs w:val="28"/>
            </w:rPr>
          </w:rPrChange>
        </w:rPr>
      </w:pPr>
      <w:r>
        <w:rPr>
          <w:rFonts w:hint="eastAsia" w:ascii="黑体" w:hAnsi="黑体" w:eastAsia="黑体" w:cs="黑体"/>
          <w:sz w:val="28"/>
          <w:szCs w:val="28"/>
          <w:rPrChange w:id="55" w:author="Administrator" w:date="2016-01-05T00:14:51Z">
            <w:rPr>
              <w:rFonts w:hint="eastAsia" w:ascii="华文楷体" w:hAnsi="华文楷体" w:eastAsia="华文楷体"/>
              <w:sz w:val="28"/>
              <w:szCs w:val="28"/>
            </w:rPr>
          </w:rPrChange>
        </w:rPr>
        <w:t>颠倒所生惑，无勤而断除。</w:t>
      </w:r>
    </w:p>
    <w:p>
      <w:pPr>
        <w:ind w:firstLine="570"/>
        <w:rPr>
          <w:rFonts w:hint="eastAsia" w:ascii="华文楷体" w:hAnsi="华文楷体" w:eastAsia="华文楷体"/>
          <w:sz w:val="28"/>
          <w:szCs w:val="28"/>
        </w:rPr>
      </w:pPr>
      <w:r>
        <w:rPr>
          <w:rFonts w:hint="eastAsia" w:ascii="华文楷体" w:hAnsi="华文楷体" w:eastAsia="华文楷体"/>
          <w:sz w:val="28"/>
          <w:szCs w:val="28"/>
        </w:rPr>
        <w:t>也许我们就会问，如果我们修习了这样一种胜义谛无自性的</w:t>
      </w:r>
      <w:ins w:id="56" w:author="Administrator" w:date="2016-01-06T22:13:43Z">
        <w:r>
          <w:rPr>
            <w:rFonts w:hint="eastAsia" w:ascii="华文楷体" w:hAnsi="华文楷体" w:eastAsia="华文楷体"/>
            <w:sz w:val="28"/>
            <w:szCs w:val="28"/>
            <w:lang w:eastAsia="zh-CN"/>
          </w:rPr>
          <w:t>这样一</w:t>
        </w:r>
      </w:ins>
      <w:ins w:id="57" w:author="Administrator" w:date="2016-01-06T22:13:47Z">
        <w:r>
          <w:rPr>
            <w:rFonts w:hint="eastAsia" w:ascii="华文楷体" w:hAnsi="华文楷体" w:eastAsia="华文楷体"/>
            <w:sz w:val="28"/>
            <w:szCs w:val="28"/>
            <w:lang w:eastAsia="zh-CN"/>
          </w:rPr>
          <w:t>种</w:t>
        </w:r>
      </w:ins>
      <w:r>
        <w:rPr>
          <w:rFonts w:hint="eastAsia" w:ascii="华文楷体" w:hAnsi="华文楷体" w:eastAsia="华文楷体"/>
          <w:sz w:val="28"/>
          <w:szCs w:val="28"/>
        </w:rPr>
        <w:t>修法，通达</w:t>
      </w:r>
      <w:ins w:id="58" w:author="Administrator" w:date="2016-01-06T22:14:05Z">
        <w:r>
          <w:rPr>
            <w:rFonts w:hint="eastAsia" w:ascii="华文楷体" w:hAnsi="华文楷体" w:eastAsia="华文楷体"/>
            <w:sz w:val="28"/>
            <w:szCs w:val="28"/>
            <w:lang w:eastAsia="zh-CN"/>
          </w:rPr>
          <w:t>了</w:t>
        </w:r>
      </w:ins>
      <w:r>
        <w:rPr>
          <w:rFonts w:hint="eastAsia" w:ascii="华文楷体" w:hAnsi="华文楷体" w:eastAsia="华文楷体"/>
          <w:sz w:val="28"/>
          <w:szCs w:val="28"/>
        </w:rPr>
        <w:t>证悟之后</w:t>
      </w:r>
      <w:ins w:id="59" w:author="Administrator" w:date="2016-01-06T22:14:15Z">
        <w:r>
          <w:rPr>
            <w:rFonts w:hint="eastAsia" w:ascii="华文楷体" w:hAnsi="华文楷体" w:eastAsia="华文楷体"/>
            <w:sz w:val="28"/>
            <w:szCs w:val="28"/>
            <w:lang w:eastAsia="zh-CN"/>
          </w:rPr>
          <w:t>它</w:t>
        </w:r>
      </w:ins>
      <w:r>
        <w:rPr>
          <w:rFonts w:hint="eastAsia" w:ascii="华文楷体" w:hAnsi="华文楷体" w:eastAsia="华文楷体"/>
          <w:sz w:val="28"/>
          <w:szCs w:val="28"/>
        </w:rPr>
        <w:t>有怎样的作用</w:t>
      </w:r>
      <w:ins w:id="60" w:author="Administrator" w:date="2016-01-07T17:56:46Z">
        <w:r>
          <w:rPr>
            <w:rFonts w:hint="eastAsia" w:ascii="华文楷体" w:hAnsi="华文楷体" w:eastAsia="华文楷体"/>
            <w:sz w:val="28"/>
            <w:szCs w:val="28"/>
            <w:lang w:eastAsia="zh-CN"/>
          </w:rPr>
          <w:t>？</w:t>
        </w:r>
      </w:ins>
      <w:del w:id="61" w:author="Administrator" w:date="2016-01-07T17:56:45Z">
        <w:r>
          <w:rPr>
            <w:rFonts w:hint="eastAsia" w:ascii="华文楷体" w:hAnsi="华文楷体" w:eastAsia="华文楷体"/>
            <w:sz w:val="28"/>
            <w:szCs w:val="28"/>
          </w:rPr>
          <w:delText>，</w:delText>
        </w:r>
      </w:del>
      <w:r>
        <w:rPr>
          <w:rFonts w:hint="eastAsia" w:ascii="华文楷体" w:hAnsi="华文楷体" w:eastAsia="华文楷体"/>
          <w:sz w:val="28"/>
          <w:szCs w:val="28"/>
        </w:rPr>
        <w:t>它会产生怎样的功德呢？</w:t>
      </w:r>
    </w:p>
    <w:p>
      <w:pPr>
        <w:ind w:firstLine="570"/>
        <w:rPr>
          <w:rFonts w:hint="eastAsia" w:ascii="华文楷体" w:hAnsi="华文楷体" w:eastAsia="华文楷体"/>
          <w:sz w:val="28"/>
          <w:szCs w:val="28"/>
        </w:rPr>
      </w:pPr>
      <w:r>
        <w:rPr>
          <w:rFonts w:hint="eastAsia" w:ascii="华文楷体" w:hAnsi="华文楷体" w:eastAsia="华文楷体"/>
          <w:sz w:val="28"/>
          <w:szCs w:val="28"/>
        </w:rPr>
        <w:t>那么</w:t>
      </w:r>
      <w:del w:id="62" w:author="Administrator" w:date="2016-01-06T22:14:31Z">
        <w:r>
          <w:rPr>
            <w:rFonts w:hint="eastAsia" w:ascii="华文楷体" w:hAnsi="华文楷体" w:eastAsia="华文楷体"/>
            <w:sz w:val="28"/>
            <w:szCs w:val="28"/>
          </w:rPr>
          <w:delText>，</w:delText>
        </w:r>
      </w:del>
      <w:r>
        <w:rPr>
          <w:rFonts w:hint="eastAsia" w:ascii="华文楷体" w:hAnsi="华文楷体" w:eastAsia="华文楷体"/>
          <w:sz w:val="28"/>
          <w:szCs w:val="28"/>
        </w:rPr>
        <w:t>在回答的时候，“通法无我者”，就是说能够通达一切万法无我的修行者再再地</w:t>
      </w:r>
      <w:ins w:id="63" w:author="Administrator" w:date="2016-01-05T00:16:29Z">
        <w:r>
          <w:rPr>
            <w:rFonts w:hint="eastAsia" w:ascii="华文楷体" w:hAnsi="华文楷体" w:eastAsia="华文楷体"/>
            <w:sz w:val="28"/>
            <w:szCs w:val="28"/>
            <w:lang w:eastAsia="zh-CN"/>
          </w:rPr>
          <w:t>串</w:t>
        </w:r>
      </w:ins>
      <w:del w:id="64" w:author="Administrator" w:date="2016-01-05T00:16:23Z">
        <w:r>
          <w:rPr>
            <w:rFonts w:hint="eastAsia" w:ascii="华文楷体" w:hAnsi="华文楷体" w:eastAsia="华文楷体"/>
            <w:sz w:val="28"/>
            <w:szCs w:val="28"/>
          </w:rPr>
          <w:delText>窜</w:delText>
        </w:r>
      </w:del>
      <w:r>
        <w:rPr>
          <w:rFonts w:hint="eastAsia" w:ascii="华文楷体" w:hAnsi="华文楷体" w:eastAsia="华文楷体"/>
          <w:sz w:val="28"/>
          <w:szCs w:val="28"/>
        </w:rPr>
        <w:t>习</w:t>
      </w:r>
      <w:ins w:id="65" w:author="Administrator" w:date="2016-01-06T22:14:59Z">
        <w:r>
          <w:rPr>
            <w:rFonts w:hint="eastAsia" w:ascii="华文楷体" w:hAnsi="华文楷体" w:eastAsia="华文楷体"/>
            <w:sz w:val="28"/>
            <w:szCs w:val="28"/>
            <w:lang w:eastAsia="zh-CN"/>
          </w:rPr>
          <w:t>一切</w:t>
        </w:r>
      </w:ins>
      <w:r>
        <w:rPr>
          <w:rFonts w:hint="eastAsia" w:ascii="华文楷体" w:hAnsi="华文楷体" w:eastAsia="华文楷体"/>
          <w:sz w:val="28"/>
          <w:szCs w:val="28"/>
        </w:rPr>
        <w:t>万法无自性这样的义理</w:t>
      </w:r>
      <w:ins w:id="66" w:author="Administrator" w:date="2016-01-05T00:16:48Z">
        <w:r>
          <w:rPr>
            <w:rFonts w:hint="eastAsia" w:ascii="华文楷体" w:hAnsi="华文楷体" w:eastAsia="华文楷体"/>
            <w:sz w:val="28"/>
            <w:szCs w:val="28"/>
            <w:lang w:eastAsia="zh-CN"/>
          </w:rPr>
          <w:t>，</w:t>
        </w:r>
      </w:ins>
      <w:del w:id="67" w:author="Administrator" w:date="2016-01-05T00:16:47Z">
        <w:r>
          <w:rPr>
            <w:rFonts w:hint="eastAsia" w:ascii="华文楷体" w:hAnsi="华文楷体" w:eastAsia="华文楷体"/>
            <w:sz w:val="28"/>
            <w:szCs w:val="28"/>
          </w:rPr>
          <w:delText>。</w:delText>
        </w:r>
      </w:del>
      <w:r>
        <w:rPr>
          <w:rFonts w:hint="eastAsia" w:ascii="华文楷体" w:hAnsi="华文楷体" w:eastAsia="华文楷体"/>
          <w:sz w:val="28"/>
          <w:szCs w:val="28"/>
        </w:rPr>
        <w:t>那么</w:t>
      </w:r>
      <w:del w:id="68" w:author="Administrator" w:date="2016-01-05T00:16:50Z">
        <w:r>
          <w:rPr>
            <w:rFonts w:hint="eastAsia" w:ascii="华文楷体" w:hAnsi="华文楷体" w:eastAsia="华文楷体"/>
            <w:sz w:val="28"/>
            <w:szCs w:val="28"/>
          </w:rPr>
          <w:delText>，</w:delText>
        </w:r>
      </w:del>
      <w:r>
        <w:rPr>
          <w:rFonts w:hint="eastAsia" w:ascii="华文楷体" w:hAnsi="华文楷体" w:eastAsia="华文楷体"/>
          <w:sz w:val="28"/>
          <w:szCs w:val="28"/>
        </w:rPr>
        <w:t>通过再再地</w:t>
      </w:r>
      <w:ins w:id="69" w:author="Administrator" w:date="2016-01-05T00:16:40Z">
        <w:r>
          <w:rPr>
            <w:rFonts w:hint="eastAsia" w:ascii="华文楷体" w:hAnsi="华文楷体" w:eastAsia="华文楷体"/>
            <w:sz w:val="28"/>
            <w:szCs w:val="28"/>
            <w:lang w:eastAsia="zh-CN"/>
          </w:rPr>
          <w:t>串</w:t>
        </w:r>
      </w:ins>
      <w:del w:id="70" w:author="Administrator" w:date="2016-01-05T00:16:37Z">
        <w:r>
          <w:rPr>
            <w:rFonts w:hint="eastAsia" w:ascii="华文楷体" w:hAnsi="华文楷体" w:eastAsia="华文楷体"/>
            <w:sz w:val="28"/>
            <w:szCs w:val="28"/>
          </w:rPr>
          <w:delText>窜</w:delText>
        </w:r>
      </w:del>
      <w:r>
        <w:rPr>
          <w:rFonts w:hint="eastAsia" w:ascii="华文楷体" w:hAnsi="华文楷体" w:eastAsia="华文楷体"/>
          <w:sz w:val="28"/>
          <w:szCs w:val="28"/>
        </w:rPr>
        <w:t>习</w:t>
      </w:r>
      <w:del w:id="71" w:author="Administrator" w:date="2016-01-06T22:14:45Z">
        <w:r>
          <w:rPr>
            <w:rFonts w:hint="eastAsia" w:ascii="华文楷体" w:hAnsi="华文楷体" w:eastAsia="华文楷体"/>
            <w:sz w:val="28"/>
            <w:szCs w:val="28"/>
          </w:rPr>
          <w:delText>万法</w:delText>
        </w:r>
      </w:del>
      <w:r>
        <w:rPr>
          <w:rFonts w:hint="eastAsia" w:ascii="华文楷体" w:hAnsi="华文楷体" w:eastAsia="华文楷体"/>
          <w:sz w:val="28"/>
          <w:szCs w:val="28"/>
        </w:rPr>
        <w:t>无自性的</w:t>
      </w:r>
      <w:del w:id="72" w:author="Administrator" w:date="2016-01-07T17:57:22Z">
        <w:r>
          <w:rPr>
            <w:rFonts w:hint="eastAsia" w:ascii="华文楷体" w:hAnsi="华文楷体" w:eastAsia="华文楷体"/>
            <w:sz w:val="28"/>
            <w:szCs w:val="28"/>
          </w:rPr>
          <w:delText>这</w:delText>
        </w:r>
      </w:del>
      <w:del w:id="73" w:author="Administrator" w:date="2016-01-07T17:57:23Z">
        <w:r>
          <w:rPr>
            <w:rFonts w:hint="eastAsia" w:ascii="华文楷体" w:hAnsi="华文楷体" w:eastAsia="华文楷体"/>
            <w:sz w:val="28"/>
            <w:szCs w:val="28"/>
          </w:rPr>
          <w:delText>样的</w:delText>
        </w:r>
      </w:del>
      <w:r>
        <w:rPr>
          <w:rFonts w:hint="eastAsia" w:ascii="华文楷体" w:hAnsi="华文楷体" w:eastAsia="华文楷体"/>
          <w:sz w:val="28"/>
          <w:szCs w:val="28"/>
        </w:rPr>
        <w:t>义理之后，相续当中颠倒所产生的种种</w:t>
      </w:r>
      <w:ins w:id="74" w:author="Administrator" w:date="2016-01-06T22:15:09Z">
        <w:r>
          <w:rPr>
            <w:rFonts w:hint="eastAsia" w:ascii="华文楷体" w:hAnsi="华文楷体" w:eastAsia="华文楷体"/>
            <w:sz w:val="28"/>
            <w:szCs w:val="28"/>
            <w:lang w:eastAsia="zh-CN"/>
          </w:rPr>
          <w:t>的这样一种</w:t>
        </w:r>
      </w:ins>
      <w:r>
        <w:rPr>
          <w:rFonts w:hint="eastAsia" w:ascii="华文楷体" w:hAnsi="华文楷体" w:eastAsia="华文楷体"/>
          <w:sz w:val="28"/>
          <w:szCs w:val="28"/>
        </w:rPr>
        <w:t>疑惑、种种的</w:t>
      </w:r>
      <w:ins w:id="75" w:author="Administrator" w:date="2016-01-06T22:15:15Z">
        <w:r>
          <w:rPr>
            <w:rFonts w:hint="eastAsia" w:ascii="华文楷体" w:hAnsi="华文楷体" w:eastAsia="华文楷体"/>
            <w:sz w:val="28"/>
            <w:szCs w:val="28"/>
            <w:lang w:eastAsia="zh-CN"/>
          </w:rPr>
          <w:t>这样一种</w:t>
        </w:r>
      </w:ins>
      <w:r>
        <w:rPr>
          <w:rFonts w:hint="eastAsia" w:ascii="华文楷体" w:hAnsi="华文楷体" w:eastAsia="华文楷体"/>
          <w:sz w:val="28"/>
          <w:szCs w:val="28"/>
        </w:rPr>
        <w:t>烦恼无形之间就可以</w:t>
      </w:r>
      <w:ins w:id="76" w:author="Administrator" w:date="2016-01-06T22:15:28Z">
        <w:r>
          <w:rPr>
            <w:rFonts w:hint="eastAsia" w:ascii="华文楷体" w:hAnsi="华文楷体" w:eastAsia="华文楷体"/>
            <w:sz w:val="28"/>
            <w:szCs w:val="28"/>
            <w:lang w:eastAsia="zh-CN"/>
          </w:rPr>
          <w:t>被</w:t>
        </w:r>
      </w:ins>
      <w:r>
        <w:rPr>
          <w:rFonts w:hint="eastAsia" w:ascii="华文楷体" w:hAnsi="华文楷体" w:eastAsia="华文楷体"/>
          <w:sz w:val="28"/>
          <w:szCs w:val="28"/>
        </w:rPr>
        <w:t>断除。就是因为无我的一种空性和</w:t>
      </w:r>
      <w:ins w:id="77" w:author="Administrator" w:date="2016-01-06T22:15:48Z">
        <w:r>
          <w:rPr>
            <w:rFonts w:hint="eastAsia" w:ascii="华文楷体" w:hAnsi="华文楷体" w:eastAsia="华文楷体"/>
            <w:sz w:val="28"/>
            <w:szCs w:val="28"/>
            <w:lang w:eastAsia="zh-CN"/>
          </w:rPr>
          <w:t>它</w:t>
        </w:r>
      </w:ins>
      <w:ins w:id="78" w:author="Administrator" w:date="2016-01-06T22:15:38Z">
        <w:r>
          <w:rPr>
            <w:rFonts w:hint="eastAsia" w:ascii="华文楷体" w:hAnsi="华文楷体" w:eastAsia="华文楷体"/>
            <w:sz w:val="28"/>
            <w:szCs w:val="28"/>
            <w:lang w:eastAsia="zh-CN"/>
          </w:rPr>
          <w:t>的</w:t>
        </w:r>
      </w:ins>
      <w:r>
        <w:rPr>
          <w:rFonts w:hint="eastAsia" w:ascii="华文楷体" w:hAnsi="华文楷体" w:eastAsia="华文楷体"/>
          <w:sz w:val="28"/>
          <w:szCs w:val="28"/>
        </w:rPr>
        <w:t>这样</w:t>
      </w:r>
      <w:ins w:id="79" w:author="Administrator" w:date="2016-01-06T22:16:04Z">
        <w:r>
          <w:rPr>
            <w:rFonts w:hint="eastAsia" w:ascii="华文楷体" w:hAnsi="华文楷体" w:eastAsia="华文楷体"/>
            <w:sz w:val="28"/>
            <w:szCs w:val="28"/>
            <w:lang w:eastAsia="zh-CN"/>
          </w:rPr>
          <w:t>一种</w:t>
        </w:r>
      </w:ins>
      <w:ins w:id="80" w:author="Administrator" w:date="2016-01-06T22:16:07Z">
        <w:r>
          <w:rPr>
            <w:rFonts w:hint="eastAsia" w:ascii="华文楷体" w:hAnsi="华文楷体" w:eastAsia="华文楷体"/>
            <w:sz w:val="28"/>
            <w:szCs w:val="28"/>
            <w:lang w:eastAsia="zh-CN"/>
          </w:rPr>
          <w:t>这个</w:t>
        </w:r>
      </w:ins>
      <w:del w:id="81" w:author="Administrator" w:date="2016-01-06T22:16:11Z">
        <w:r>
          <w:rPr>
            <w:rFonts w:hint="eastAsia" w:ascii="华文楷体" w:hAnsi="华文楷体" w:eastAsia="华文楷体"/>
            <w:sz w:val="28"/>
            <w:szCs w:val="28"/>
          </w:rPr>
          <w:delText>的</w:delText>
        </w:r>
      </w:del>
      <w:r>
        <w:rPr>
          <w:rFonts w:hint="eastAsia" w:ascii="华文楷体" w:hAnsi="华文楷体" w:eastAsia="华文楷体"/>
          <w:sz w:val="28"/>
          <w:szCs w:val="28"/>
        </w:rPr>
        <w:t>障碍，比如说</w:t>
      </w:r>
      <w:del w:id="82" w:author="Administrator" w:date="2016-01-05T00:17:21Z">
        <w:r>
          <w:rPr>
            <w:rFonts w:hint="eastAsia" w:ascii="华文楷体" w:hAnsi="华文楷体" w:eastAsia="华文楷体"/>
            <w:sz w:val="28"/>
            <w:szCs w:val="28"/>
          </w:rPr>
          <w:delText>，</w:delText>
        </w:r>
      </w:del>
      <w:r>
        <w:rPr>
          <w:rFonts w:hint="eastAsia" w:ascii="华文楷体" w:hAnsi="华文楷体" w:eastAsia="华文楷体"/>
          <w:sz w:val="28"/>
          <w:szCs w:val="28"/>
        </w:rPr>
        <w:t>人执</w:t>
      </w:r>
      <w:ins w:id="83" w:author="Administrator" w:date="2016-01-06T22:16:29Z">
        <w:r>
          <w:rPr>
            <w:rFonts w:hint="eastAsia" w:ascii="华文楷体" w:hAnsi="华文楷体" w:eastAsia="华文楷体"/>
            <w:sz w:val="28"/>
            <w:szCs w:val="28"/>
            <w:lang w:eastAsia="zh-CN"/>
          </w:rPr>
          <w:t>和</w:t>
        </w:r>
      </w:ins>
      <w:del w:id="84" w:author="Administrator" w:date="2016-01-05T00:17:37Z">
        <w:r>
          <w:rPr>
            <w:rFonts w:hint="eastAsia" w:ascii="华文楷体" w:hAnsi="华文楷体" w:eastAsia="华文楷体"/>
            <w:sz w:val="28"/>
            <w:szCs w:val="28"/>
          </w:rPr>
          <w:delText>、</w:delText>
        </w:r>
      </w:del>
      <w:r>
        <w:rPr>
          <w:rFonts w:hint="eastAsia" w:ascii="华文楷体" w:hAnsi="华文楷体" w:eastAsia="华文楷体"/>
          <w:sz w:val="28"/>
          <w:szCs w:val="28"/>
        </w:rPr>
        <w:t>法执</w:t>
      </w:r>
      <w:ins w:id="85" w:author="Administrator" w:date="2016-01-06T22:16:49Z">
        <w:r>
          <w:rPr>
            <w:rFonts w:hint="eastAsia" w:ascii="华文楷体" w:hAnsi="华文楷体" w:eastAsia="华文楷体"/>
            <w:sz w:val="28"/>
            <w:szCs w:val="28"/>
            <w:lang w:eastAsia="zh-CN"/>
          </w:rPr>
          <w:t>、</w:t>
        </w:r>
      </w:ins>
      <w:r>
        <w:rPr>
          <w:rFonts w:hint="eastAsia" w:ascii="华文楷体" w:hAnsi="华文楷体" w:eastAsia="华文楷体"/>
          <w:sz w:val="28"/>
          <w:szCs w:val="28"/>
        </w:rPr>
        <w:t>烦恼</w:t>
      </w:r>
      <w:ins w:id="86" w:author="Administrator" w:date="2016-01-06T22:17:06Z">
        <w:r>
          <w:rPr>
            <w:rFonts w:hint="eastAsia" w:ascii="华文楷体" w:hAnsi="华文楷体" w:eastAsia="华文楷体"/>
            <w:sz w:val="28"/>
            <w:szCs w:val="28"/>
            <w:lang w:eastAsia="zh-CN"/>
          </w:rPr>
          <w:t>障</w:t>
        </w:r>
      </w:ins>
      <w:ins w:id="87" w:author="Administrator" w:date="2016-01-05T00:17:40Z">
        <w:r>
          <w:rPr>
            <w:rFonts w:hint="eastAsia" w:ascii="华文楷体" w:hAnsi="华文楷体" w:eastAsia="华文楷体"/>
            <w:sz w:val="28"/>
            <w:szCs w:val="28"/>
            <w:lang w:eastAsia="zh-CN"/>
          </w:rPr>
          <w:t>、</w:t>
        </w:r>
      </w:ins>
      <w:r>
        <w:rPr>
          <w:rFonts w:hint="eastAsia" w:ascii="华文楷体" w:hAnsi="华文楷体" w:eastAsia="华文楷体"/>
          <w:sz w:val="28"/>
          <w:szCs w:val="28"/>
        </w:rPr>
        <w:t>所知障等等，这一方面</w:t>
      </w:r>
      <w:del w:id="88" w:author="Administrator" w:date="2016-01-06T22:17:22Z">
        <w:r>
          <w:rPr>
            <w:rFonts w:hint="eastAsia" w:ascii="华文楷体" w:hAnsi="华文楷体" w:eastAsia="华文楷体"/>
            <w:sz w:val="28"/>
            <w:szCs w:val="28"/>
          </w:rPr>
          <w:delText>(它们</w:delText>
        </w:r>
      </w:del>
      <w:del w:id="89" w:author="Administrator" w:date="2016-01-06T22:17:21Z">
        <w:r>
          <w:rPr>
            <w:rFonts w:hint="eastAsia" w:ascii="华文楷体" w:hAnsi="华文楷体" w:eastAsia="华文楷体"/>
            <w:sz w:val="28"/>
            <w:szCs w:val="28"/>
          </w:rPr>
          <w:delText>)</w:delText>
        </w:r>
      </w:del>
      <w:r>
        <w:rPr>
          <w:rFonts w:hint="eastAsia" w:ascii="华文楷体" w:hAnsi="华文楷体" w:eastAsia="华文楷体"/>
          <w:sz w:val="28"/>
          <w:szCs w:val="28"/>
        </w:rPr>
        <w:t>是完全根本</w:t>
      </w:r>
      <w:ins w:id="90" w:author="Administrator" w:date="2016-01-06T22:17:41Z">
        <w:r>
          <w:rPr>
            <w:rFonts w:hint="eastAsia" w:ascii="华文楷体" w:hAnsi="华文楷体" w:eastAsia="华文楷体"/>
            <w:sz w:val="28"/>
            <w:szCs w:val="28"/>
            <w:lang w:eastAsia="zh-CN"/>
          </w:rPr>
          <w:t>上</w:t>
        </w:r>
      </w:ins>
      <w:r>
        <w:rPr>
          <w:rFonts w:hint="eastAsia" w:ascii="华文楷体" w:hAnsi="华文楷体" w:eastAsia="华文楷体"/>
          <w:sz w:val="28"/>
          <w:szCs w:val="28"/>
        </w:rPr>
        <w:t>矛盾的缘故，所以说</w:t>
      </w:r>
      <w:ins w:id="91" w:author="Administrator" w:date="2016-01-07T17:57:56Z">
        <w:r>
          <w:rPr>
            <w:rFonts w:hint="eastAsia" w:ascii="华文楷体" w:hAnsi="华文楷体" w:eastAsia="华文楷体"/>
            <w:sz w:val="28"/>
            <w:szCs w:val="28"/>
            <w:lang w:eastAsia="zh-CN"/>
          </w:rPr>
          <w:t>如果</w:t>
        </w:r>
      </w:ins>
      <w:del w:id="92" w:author="Administrator" w:date="2016-01-05T00:17:52Z">
        <w:r>
          <w:rPr>
            <w:rFonts w:hint="eastAsia" w:ascii="华文楷体" w:hAnsi="华文楷体" w:eastAsia="华文楷体"/>
            <w:sz w:val="28"/>
            <w:szCs w:val="28"/>
          </w:rPr>
          <w:delText>，</w:delText>
        </w:r>
      </w:del>
      <w:r>
        <w:rPr>
          <w:rFonts w:hint="eastAsia" w:ascii="华文楷体" w:hAnsi="华文楷体" w:eastAsia="华文楷体"/>
          <w:sz w:val="28"/>
          <w:szCs w:val="28"/>
        </w:rPr>
        <w:t>有了</w:t>
      </w:r>
      <w:ins w:id="93" w:author="Administrator" w:date="2016-01-06T22:17:31Z">
        <w:r>
          <w:rPr>
            <w:rFonts w:hint="eastAsia" w:ascii="华文楷体" w:hAnsi="华文楷体" w:eastAsia="华文楷体"/>
            <w:sz w:val="28"/>
            <w:szCs w:val="28"/>
            <w:lang w:eastAsia="zh-CN"/>
          </w:rPr>
          <w:t>这样一种</w:t>
        </w:r>
      </w:ins>
      <w:r>
        <w:rPr>
          <w:rFonts w:hint="eastAsia" w:ascii="华文楷体" w:hAnsi="华文楷体" w:eastAsia="华文楷体"/>
          <w:sz w:val="28"/>
          <w:szCs w:val="28"/>
        </w:rPr>
        <w:t>了知万法</w:t>
      </w:r>
      <w:del w:id="94" w:author="Administrator" w:date="2016-01-06T22:17:46Z">
        <w:r>
          <w:rPr>
            <w:rFonts w:hint="eastAsia" w:ascii="华文楷体" w:hAnsi="华文楷体" w:eastAsia="华文楷体"/>
            <w:sz w:val="28"/>
            <w:szCs w:val="28"/>
          </w:rPr>
          <w:delText>垢</w:delText>
        </w:r>
      </w:del>
      <w:ins w:id="95" w:author="Administrator" w:date="2016-01-06T22:17:47Z">
        <w:r>
          <w:rPr>
            <w:rFonts w:hint="eastAsia" w:ascii="华文楷体" w:hAnsi="华文楷体" w:eastAsia="华文楷体"/>
            <w:sz w:val="28"/>
            <w:szCs w:val="28"/>
            <w:lang w:eastAsia="zh-CN"/>
          </w:rPr>
          <w:t>的</w:t>
        </w:r>
      </w:ins>
      <w:r>
        <w:rPr>
          <w:rFonts w:hint="eastAsia" w:ascii="华文楷体" w:hAnsi="华文楷体" w:eastAsia="华文楷体"/>
          <w:sz w:val="28"/>
          <w:szCs w:val="28"/>
        </w:rPr>
        <w:t>空性</w:t>
      </w:r>
      <w:ins w:id="96" w:author="Administrator" w:date="2016-01-07T17:58:04Z">
        <w:r>
          <w:rPr>
            <w:rFonts w:hint="eastAsia" w:ascii="华文楷体" w:hAnsi="华文楷体" w:eastAsia="华文楷体"/>
            <w:sz w:val="28"/>
            <w:szCs w:val="28"/>
            <w:lang w:eastAsia="zh-CN"/>
          </w:rPr>
          <w:t>，</w:t>
        </w:r>
      </w:ins>
      <w:del w:id="97" w:author="Administrator" w:date="2016-01-07T17:58:04Z">
        <w:r>
          <w:rPr>
            <w:rFonts w:hint="eastAsia" w:ascii="华文楷体" w:hAnsi="华文楷体" w:eastAsia="华文楷体"/>
            <w:sz w:val="28"/>
            <w:szCs w:val="28"/>
          </w:rPr>
          <w:delText>、</w:delText>
        </w:r>
      </w:del>
      <w:r>
        <w:rPr>
          <w:rFonts w:hint="eastAsia" w:ascii="华文楷体" w:hAnsi="华文楷体" w:eastAsia="华文楷体"/>
          <w:sz w:val="28"/>
          <w:szCs w:val="28"/>
        </w:rPr>
        <w:t>烦恼障和所知障</w:t>
      </w:r>
      <w:del w:id="98" w:author="Administrator" w:date="2016-01-06T22:17:58Z">
        <w:r>
          <w:rPr>
            <w:rFonts w:hint="eastAsia" w:ascii="华文楷体" w:hAnsi="华文楷体" w:eastAsia="华文楷体"/>
            <w:sz w:val="28"/>
            <w:szCs w:val="28"/>
          </w:rPr>
          <w:delText>之后</w:delText>
        </w:r>
      </w:del>
      <w:del w:id="99" w:author="Administrator" w:date="2016-01-07T17:58:07Z">
        <w:r>
          <w:rPr>
            <w:rFonts w:hint="eastAsia" w:ascii="华文楷体" w:hAnsi="华文楷体" w:eastAsia="华文楷体"/>
            <w:sz w:val="28"/>
            <w:szCs w:val="28"/>
          </w:rPr>
          <w:delText>，</w:delText>
        </w:r>
      </w:del>
      <w:r>
        <w:rPr>
          <w:rFonts w:hint="eastAsia" w:ascii="华文楷体" w:hAnsi="华文楷体" w:eastAsia="华文楷体"/>
          <w:sz w:val="28"/>
          <w:szCs w:val="28"/>
        </w:rPr>
        <w:t>绝对在无形中就能够被断除的。</w:t>
      </w:r>
    </w:p>
    <w:p>
      <w:pPr>
        <w:ind w:firstLine="570"/>
        <w:rPr>
          <w:rFonts w:hint="eastAsia" w:ascii="华文楷体" w:hAnsi="华文楷体" w:eastAsia="华文楷体"/>
          <w:sz w:val="28"/>
          <w:szCs w:val="28"/>
        </w:rPr>
      </w:pPr>
      <w:r>
        <w:rPr>
          <w:rFonts w:hint="eastAsia" w:ascii="华文楷体" w:hAnsi="华文楷体" w:eastAsia="华文楷体"/>
          <w:sz w:val="28"/>
          <w:szCs w:val="28"/>
        </w:rPr>
        <w:t>那么</w:t>
      </w:r>
      <w:del w:id="100" w:author="Administrator" w:date="2016-01-05T00:18:24Z">
        <w:r>
          <w:rPr>
            <w:rFonts w:hint="eastAsia" w:ascii="华文楷体" w:hAnsi="华文楷体" w:eastAsia="华文楷体"/>
            <w:sz w:val="28"/>
            <w:szCs w:val="28"/>
          </w:rPr>
          <w:delText>，</w:delText>
        </w:r>
      </w:del>
      <w:r>
        <w:rPr>
          <w:rFonts w:hint="eastAsia" w:ascii="华文楷体" w:hAnsi="华文楷体" w:eastAsia="华文楷体"/>
          <w:sz w:val="28"/>
          <w:szCs w:val="28"/>
        </w:rPr>
        <w:t>断除了二障我们就了知了</w:t>
      </w:r>
      <w:ins w:id="101" w:author="Administrator" w:date="2016-01-05T00:18:40Z">
        <w:r>
          <w:rPr>
            <w:rFonts w:hint="eastAsia" w:ascii="华文楷体" w:hAnsi="华文楷体" w:eastAsia="华文楷体"/>
            <w:sz w:val="28"/>
            <w:szCs w:val="28"/>
            <w:lang w:eastAsia="zh-CN"/>
          </w:rPr>
          <w:t>，</w:t>
        </w:r>
      </w:ins>
      <w:r>
        <w:rPr>
          <w:rFonts w:hint="eastAsia" w:ascii="华文楷体" w:hAnsi="华文楷体" w:eastAsia="华文楷体"/>
          <w:sz w:val="28"/>
          <w:szCs w:val="28"/>
        </w:rPr>
        <w:t>障碍众生解脱的就是烦恼障，障碍众生成佛的</w:t>
      </w:r>
      <w:del w:id="102" w:author="Administrator" w:date="2016-01-06T22:18:10Z">
        <w:r>
          <w:rPr>
            <w:rFonts w:hint="eastAsia" w:ascii="华文楷体" w:hAnsi="华文楷体" w:eastAsia="华文楷体"/>
            <w:sz w:val="28"/>
            <w:szCs w:val="28"/>
          </w:rPr>
          <w:delText>就</w:delText>
        </w:r>
      </w:del>
      <w:r>
        <w:rPr>
          <w:rFonts w:hint="eastAsia" w:ascii="华文楷体" w:hAnsi="华文楷体" w:eastAsia="华文楷体"/>
          <w:sz w:val="28"/>
          <w:szCs w:val="28"/>
        </w:rPr>
        <w:t>是所知障。如果说是真正地彻底地根除了烦恼障和所知障，就可以从轮回当中解脱</w:t>
      </w:r>
      <w:del w:id="103" w:author="Administrator" w:date="2016-01-06T22:18:18Z">
        <w:r>
          <w:rPr>
            <w:rFonts w:hint="eastAsia" w:ascii="华文楷体" w:hAnsi="华文楷体" w:eastAsia="华文楷体"/>
            <w:sz w:val="28"/>
            <w:szCs w:val="28"/>
          </w:rPr>
          <w:delText>出来</w:delText>
        </w:r>
      </w:del>
      <w:r>
        <w:rPr>
          <w:rFonts w:hint="eastAsia" w:ascii="华文楷体" w:hAnsi="华文楷体" w:eastAsia="华文楷体"/>
          <w:sz w:val="28"/>
          <w:szCs w:val="28"/>
        </w:rPr>
        <w:t>，就</w:t>
      </w:r>
      <w:ins w:id="104" w:author="Administrator" w:date="2016-01-06T22:18:22Z">
        <w:r>
          <w:rPr>
            <w:rFonts w:hint="eastAsia" w:ascii="华文楷体" w:hAnsi="华文楷体" w:eastAsia="华文楷体"/>
            <w:sz w:val="28"/>
            <w:szCs w:val="28"/>
            <w:lang w:eastAsia="zh-CN"/>
          </w:rPr>
          <w:t>可以</w:t>
        </w:r>
      </w:ins>
      <w:del w:id="105" w:author="Administrator" w:date="2016-01-06T22:18:21Z">
        <w:r>
          <w:rPr>
            <w:rFonts w:hint="eastAsia" w:ascii="华文楷体" w:hAnsi="华文楷体" w:eastAsia="华文楷体"/>
            <w:sz w:val="28"/>
            <w:szCs w:val="28"/>
          </w:rPr>
          <w:delText>能</w:delText>
        </w:r>
      </w:del>
      <w:r>
        <w:rPr>
          <w:rFonts w:hint="eastAsia" w:ascii="华文楷体" w:hAnsi="华文楷体" w:eastAsia="华文楷体"/>
          <w:sz w:val="28"/>
          <w:szCs w:val="28"/>
        </w:rPr>
        <w:t>成就无上</w:t>
      </w:r>
      <w:ins w:id="106" w:author="Administrator" w:date="2016-01-06T22:18:38Z">
        <w:r>
          <w:rPr>
            <w:rFonts w:hint="eastAsia" w:ascii="华文楷体" w:hAnsi="华文楷体" w:eastAsia="华文楷体"/>
            <w:sz w:val="28"/>
            <w:szCs w:val="28"/>
            <w:lang w:eastAsia="zh-CN"/>
          </w:rPr>
          <w:t>的</w:t>
        </w:r>
      </w:ins>
      <w:r>
        <w:rPr>
          <w:rFonts w:hint="eastAsia" w:ascii="华文楷体" w:hAnsi="华文楷体" w:eastAsia="华文楷体"/>
          <w:sz w:val="28"/>
          <w:szCs w:val="28"/>
        </w:rPr>
        <w:t>佛果。</w:t>
      </w:r>
    </w:p>
    <w:p>
      <w:pPr>
        <w:ind w:firstLine="570"/>
        <w:rPr>
          <w:ins w:id="107" w:author="Administrator" w:date="2016-01-05T00:19:48Z"/>
          <w:rFonts w:hint="eastAsia" w:ascii="黑体" w:hAnsi="黑体" w:eastAsia="黑体" w:cs="黑体"/>
          <w:sz w:val="28"/>
          <w:szCs w:val="28"/>
          <w:lang w:eastAsia="zh-CN"/>
        </w:rPr>
      </w:pPr>
      <w:ins w:id="108" w:author="Administrator" w:date="2016-01-05T00:19:29Z">
        <w:r>
          <w:rPr>
            <w:rFonts w:hint="eastAsia" w:ascii="黑体" w:hAnsi="黑体" w:eastAsia="黑体" w:cs="黑体"/>
            <w:sz w:val="28"/>
            <w:szCs w:val="28"/>
            <w:lang w:eastAsia="zh-CN"/>
            <w:rPrChange w:id="109" w:author="Administrator" w:date="2016-01-05T00:19:44Z">
              <w:rPr>
                <w:rFonts w:hint="eastAsia" w:ascii="华文楷体" w:hAnsi="华文楷体" w:eastAsia="华文楷体"/>
                <w:sz w:val="28"/>
                <w:szCs w:val="28"/>
                <w:lang w:eastAsia="zh-CN"/>
              </w:rPr>
            </w:rPrChange>
          </w:rPr>
          <w:t>【</w:t>
        </w:r>
      </w:ins>
      <w:del w:id="110" w:author="Administrator" w:date="2016-01-05T00:19:28Z">
        <w:r>
          <w:rPr>
            <w:rFonts w:hint="eastAsia" w:ascii="黑体" w:hAnsi="黑体" w:eastAsia="黑体" w:cs="黑体"/>
            <w:sz w:val="28"/>
            <w:szCs w:val="28"/>
            <w:rPrChange w:id="111" w:author="Administrator" w:date="2016-01-05T00:19:44Z">
              <w:rPr>
                <w:rFonts w:hint="eastAsia" w:ascii="华文楷体" w:hAnsi="华文楷体" w:eastAsia="华文楷体"/>
                <w:sz w:val="28"/>
                <w:szCs w:val="28"/>
              </w:rPr>
            </w:rPrChange>
          </w:rPr>
          <w:delText>“</w:delText>
        </w:r>
      </w:del>
      <w:r>
        <w:rPr>
          <w:rFonts w:hint="eastAsia" w:ascii="黑体" w:hAnsi="黑体" w:eastAsia="黑体" w:cs="黑体"/>
          <w:sz w:val="28"/>
          <w:szCs w:val="28"/>
          <w:rPrChange w:id="112" w:author="Administrator" w:date="2016-01-05T00:19:44Z">
            <w:rPr>
              <w:rFonts w:hint="eastAsia" w:ascii="华文楷体" w:hAnsi="华文楷体" w:eastAsia="华文楷体"/>
              <w:sz w:val="28"/>
              <w:szCs w:val="28"/>
            </w:rPr>
          </w:rPrChange>
        </w:rPr>
        <w:t>依靠正理抉择而远离怀疑通达补特伽罗〖人〗与瓶子等所知万法无我之理的诸位智者</w:t>
      </w:r>
      <w:del w:id="113" w:author="Administrator" w:date="2016-01-05T00:19:36Z">
        <w:r>
          <w:rPr>
            <w:rFonts w:hint="eastAsia" w:ascii="黑体" w:hAnsi="黑体" w:eastAsia="黑体" w:cs="黑体"/>
            <w:sz w:val="28"/>
            <w:szCs w:val="28"/>
            <w:rPrChange w:id="114" w:author="Administrator" w:date="2016-01-05T00:19:44Z">
              <w:rPr>
                <w:rFonts w:hint="eastAsia" w:ascii="华文楷体" w:hAnsi="华文楷体" w:eastAsia="华文楷体"/>
                <w:sz w:val="28"/>
                <w:szCs w:val="28"/>
              </w:rPr>
            </w:rPrChange>
          </w:rPr>
          <w:delText>”</w:delText>
        </w:r>
      </w:del>
      <w:r>
        <w:rPr>
          <w:rFonts w:hint="eastAsia" w:ascii="黑体" w:hAnsi="黑体" w:eastAsia="黑体" w:cs="黑体"/>
          <w:sz w:val="28"/>
          <w:szCs w:val="28"/>
          <w:rPrChange w:id="115" w:author="Administrator" w:date="2016-01-05T00:19:44Z">
            <w:rPr>
              <w:rFonts w:hint="eastAsia" w:ascii="华文楷体" w:hAnsi="华文楷体" w:eastAsia="华文楷体"/>
              <w:sz w:val="28"/>
              <w:szCs w:val="28"/>
            </w:rPr>
          </w:rPrChange>
        </w:rPr>
        <w:t>，</w:t>
      </w:r>
      <w:ins w:id="116" w:author="Administrator" w:date="2016-01-05T00:19:39Z">
        <w:r>
          <w:rPr>
            <w:rFonts w:hint="eastAsia" w:ascii="黑体" w:hAnsi="黑体" w:eastAsia="黑体" w:cs="黑体"/>
            <w:sz w:val="28"/>
            <w:szCs w:val="28"/>
            <w:lang w:eastAsia="zh-CN"/>
            <w:rPrChange w:id="117" w:author="Administrator" w:date="2016-01-05T00:19:44Z">
              <w:rPr>
                <w:rFonts w:hint="eastAsia" w:ascii="华文楷体" w:hAnsi="华文楷体" w:eastAsia="华文楷体"/>
                <w:sz w:val="28"/>
                <w:szCs w:val="28"/>
                <w:lang w:eastAsia="zh-CN"/>
              </w:rPr>
            </w:rPrChange>
          </w:rPr>
          <w:t>】</w:t>
        </w:r>
      </w:ins>
    </w:p>
    <w:p>
      <w:pPr>
        <w:ind w:firstLine="570"/>
        <w:rPr>
          <w:del w:id="118" w:author="Administrator" w:date="2016-01-06T22:22:00Z"/>
          <w:rFonts w:hint="eastAsia" w:ascii="华文楷体" w:hAnsi="华文楷体" w:eastAsia="华文楷体"/>
          <w:sz w:val="28"/>
          <w:szCs w:val="28"/>
        </w:rPr>
      </w:pPr>
      <w:r>
        <w:rPr>
          <w:rFonts w:hint="eastAsia" w:ascii="华文楷体" w:hAnsi="华文楷体" w:eastAsia="华文楷体"/>
          <w:sz w:val="28"/>
          <w:szCs w:val="28"/>
        </w:rPr>
        <w:t>那么</w:t>
      </w:r>
      <w:del w:id="119" w:author="Administrator" w:date="2016-01-05T00:19:51Z">
        <w:r>
          <w:rPr>
            <w:rFonts w:hint="eastAsia" w:ascii="华文楷体" w:hAnsi="华文楷体" w:eastAsia="华文楷体"/>
            <w:sz w:val="28"/>
            <w:szCs w:val="28"/>
          </w:rPr>
          <w:delText>，</w:delText>
        </w:r>
      </w:del>
      <w:r>
        <w:rPr>
          <w:rFonts w:hint="eastAsia" w:ascii="华文楷体" w:hAnsi="华文楷体" w:eastAsia="华文楷体"/>
          <w:sz w:val="28"/>
          <w:szCs w:val="28"/>
        </w:rPr>
        <w:t>此处就讲到，修习这样一种空性的智者</w:t>
      </w:r>
      <w:ins w:id="120" w:author="Administrator" w:date="2016-01-07T17:58:40Z">
        <w:r>
          <w:rPr>
            <w:rFonts w:hint="eastAsia" w:ascii="华文楷体" w:hAnsi="华文楷体" w:eastAsia="华文楷体"/>
            <w:sz w:val="28"/>
            <w:szCs w:val="28"/>
            <w:lang w:eastAsia="zh-CN"/>
          </w:rPr>
          <w:t>，</w:t>
        </w:r>
      </w:ins>
      <w:ins w:id="121" w:author="Administrator" w:date="2016-01-06T22:18:59Z">
        <w:r>
          <w:rPr>
            <w:rFonts w:hint="eastAsia" w:ascii="华文楷体" w:hAnsi="华文楷体" w:eastAsia="华文楷体"/>
            <w:sz w:val="28"/>
            <w:szCs w:val="28"/>
            <w:lang w:eastAsia="zh-CN"/>
          </w:rPr>
          <w:t>就是</w:t>
        </w:r>
      </w:ins>
      <w:del w:id="122" w:author="Administrator" w:date="2016-01-05T00:20:02Z">
        <w:r>
          <w:rPr>
            <w:rFonts w:hint="eastAsia" w:ascii="华文楷体" w:hAnsi="华文楷体" w:eastAsia="华文楷体"/>
            <w:sz w:val="28"/>
            <w:szCs w:val="28"/>
          </w:rPr>
          <w:delText>，</w:delText>
        </w:r>
      </w:del>
      <w:r>
        <w:rPr>
          <w:rFonts w:hint="eastAsia" w:ascii="华文楷体" w:hAnsi="华文楷体" w:eastAsia="华文楷体"/>
          <w:sz w:val="28"/>
          <w:szCs w:val="28"/>
        </w:rPr>
        <w:t>依靠正理抉择，然后相续当中远离了怀疑</w:t>
      </w:r>
      <w:ins w:id="123" w:author="Administrator" w:date="2016-01-06T22:19:26Z">
        <w:r>
          <w:rPr>
            <w:rFonts w:hint="eastAsia" w:ascii="华文楷体" w:hAnsi="华文楷体" w:eastAsia="华文楷体"/>
            <w:sz w:val="28"/>
            <w:szCs w:val="28"/>
            <w:lang w:eastAsia="zh-CN"/>
          </w:rPr>
          <w:t>、</w:t>
        </w:r>
      </w:ins>
      <w:r>
        <w:rPr>
          <w:rFonts w:hint="eastAsia" w:ascii="华文楷体" w:hAnsi="华文楷体" w:eastAsia="华文楷体"/>
          <w:sz w:val="28"/>
          <w:szCs w:val="28"/>
        </w:rPr>
        <w:t>通达一切补特伽罗</w:t>
      </w:r>
      <w:ins w:id="124" w:author="Administrator" w:date="2016-01-06T22:19:08Z">
        <w:r>
          <w:rPr>
            <w:rFonts w:hint="eastAsia" w:ascii="华文楷体" w:hAnsi="华文楷体" w:eastAsia="华文楷体"/>
            <w:sz w:val="28"/>
            <w:szCs w:val="28"/>
            <w:lang w:eastAsia="zh-CN"/>
          </w:rPr>
          <w:t>无我</w:t>
        </w:r>
      </w:ins>
      <w:ins w:id="125" w:author="Administrator" w:date="2016-01-07T17:59:27Z">
        <w:r>
          <w:rPr>
            <w:rFonts w:hint="eastAsia" w:ascii="华文楷体" w:hAnsi="华文楷体" w:eastAsia="华文楷体"/>
            <w:sz w:val="28"/>
            <w:szCs w:val="28"/>
            <w:lang w:eastAsia="zh-CN"/>
          </w:rPr>
          <w:t>。</w:t>
        </w:r>
      </w:ins>
      <w:del w:id="126" w:author="Administrator" w:date="2016-01-07T17:59:27Z">
        <w:r>
          <w:rPr>
            <w:rFonts w:hint="eastAsia" w:ascii="华文楷体" w:hAnsi="华文楷体" w:eastAsia="华文楷体"/>
            <w:sz w:val="28"/>
            <w:szCs w:val="28"/>
          </w:rPr>
          <w:delText>，</w:delText>
        </w:r>
      </w:del>
      <w:r>
        <w:rPr>
          <w:rFonts w:hint="eastAsia" w:ascii="华文楷体" w:hAnsi="华文楷体" w:eastAsia="华文楷体"/>
          <w:sz w:val="28"/>
          <w:szCs w:val="28"/>
        </w:rPr>
        <w:t>就是说</w:t>
      </w:r>
      <w:ins w:id="127" w:author="Administrator" w:date="2016-01-07T17:59:22Z">
        <w:r>
          <w:rPr>
            <w:rFonts w:hint="eastAsia" w:ascii="华文楷体" w:hAnsi="华文楷体" w:eastAsia="华文楷体"/>
            <w:sz w:val="28"/>
            <w:szCs w:val="28"/>
            <w:lang w:eastAsia="zh-CN"/>
          </w:rPr>
          <w:t>是</w:t>
        </w:r>
      </w:ins>
      <w:r>
        <w:rPr>
          <w:rFonts w:hint="eastAsia" w:ascii="华文楷体" w:hAnsi="华文楷体" w:eastAsia="华文楷体"/>
          <w:sz w:val="28"/>
          <w:szCs w:val="28"/>
        </w:rPr>
        <w:t>讲到通达了人无我</w:t>
      </w:r>
      <w:del w:id="128" w:author="Administrator" w:date="2016-01-05T00:20:55Z">
        <w:r>
          <w:rPr>
            <w:rFonts w:hint="eastAsia" w:ascii="华文楷体" w:hAnsi="华文楷体" w:eastAsia="华文楷体"/>
            <w:sz w:val="28"/>
            <w:szCs w:val="28"/>
          </w:rPr>
          <w:delText>，</w:delText>
        </w:r>
      </w:del>
      <w:r>
        <w:rPr>
          <w:rFonts w:hint="eastAsia" w:ascii="华文楷体" w:hAnsi="华文楷体" w:eastAsia="华文楷体"/>
          <w:sz w:val="28"/>
          <w:szCs w:val="28"/>
        </w:rPr>
        <w:t>与瓶子等</w:t>
      </w:r>
      <w:del w:id="129" w:author="Administrator" w:date="2016-01-06T22:19:40Z">
        <w:r>
          <w:rPr>
            <w:rFonts w:hint="eastAsia" w:ascii="华文楷体" w:hAnsi="华文楷体" w:eastAsia="华文楷体"/>
            <w:sz w:val="28"/>
            <w:szCs w:val="28"/>
          </w:rPr>
          <w:delText>所</w:delText>
        </w:r>
      </w:del>
      <w:del w:id="130" w:author="Administrator" w:date="2016-01-06T22:19:41Z">
        <w:r>
          <w:rPr>
            <w:rFonts w:hint="eastAsia" w:ascii="华文楷体" w:hAnsi="华文楷体" w:eastAsia="华文楷体"/>
            <w:sz w:val="28"/>
            <w:szCs w:val="28"/>
          </w:rPr>
          <w:delText>知万</w:delText>
        </w:r>
      </w:del>
      <w:ins w:id="131" w:author="Administrator" w:date="2016-01-06T22:19:46Z">
        <w:r>
          <w:rPr>
            <w:rFonts w:hint="eastAsia" w:ascii="华文楷体" w:hAnsi="华文楷体" w:eastAsia="华文楷体"/>
            <w:sz w:val="28"/>
            <w:szCs w:val="28"/>
            <w:lang w:eastAsia="zh-CN"/>
          </w:rPr>
          <w:t>诸</w:t>
        </w:r>
      </w:ins>
      <w:r>
        <w:rPr>
          <w:rFonts w:hint="eastAsia" w:ascii="华文楷体" w:hAnsi="华文楷体" w:eastAsia="华文楷体"/>
          <w:sz w:val="28"/>
          <w:szCs w:val="28"/>
        </w:rPr>
        <w:t>法无我，</w:t>
      </w:r>
      <w:ins w:id="132" w:author="Administrator" w:date="2016-01-07T17:58:56Z">
        <w:r>
          <w:rPr>
            <w:rFonts w:hint="eastAsia" w:ascii="华文楷体" w:hAnsi="华文楷体" w:eastAsia="华文楷体"/>
            <w:sz w:val="28"/>
            <w:szCs w:val="28"/>
            <w:lang w:eastAsia="zh-CN"/>
          </w:rPr>
          <w:t>那么就说</w:t>
        </w:r>
      </w:ins>
      <w:del w:id="133" w:author="Administrator" w:date="2016-01-07T17:58:54Z">
        <w:r>
          <w:rPr>
            <w:rFonts w:hint="eastAsia" w:ascii="华文楷体" w:hAnsi="华文楷体" w:eastAsia="华文楷体"/>
            <w:sz w:val="28"/>
            <w:szCs w:val="28"/>
          </w:rPr>
          <w:delText>与</w:delText>
        </w:r>
      </w:del>
      <w:r>
        <w:rPr>
          <w:rFonts w:hint="eastAsia" w:ascii="华文楷体" w:hAnsi="华文楷体" w:eastAsia="华文楷体"/>
          <w:sz w:val="28"/>
          <w:szCs w:val="28"/>
        </w:rPr>
        <w:t>前面的补特伽罗</w:t>
      </w:r>
      <w:del w:id="134" w:author="Administrator" w:date="2016-01-05T00:21:19Z">
        <w:r>
          <w:rPr>
            <w:rFonts w:hint="eastAsia" w:ascii="华文楷体" w:hAnsi="华文楷体" w:eastAsia="华文楷体"/>
            <w:sz w:val="28"/>
            <w:szCs w:val="28"/>
          </w:rPr>
          <w:delText>人</w:delText>
        </w:r>
      </w:del>
      <w:r>
        <w:rPr>
          <w:rFonts w:hint="eastAsia" w:ascii="华文楷体" w:hAnsi="华文楷体" w:eastAsia="华文楷体"/>
          <w:sz w:val="28"/>
          <w:szCs w:val="28"/>
        </w:rPr>
        <w:t>是</w:t>
      </w:r>
      <w:ins w:id="135" w:author="Administrator" w:date="2016-01-05T00:21:22Z">
        <w:r>
          <w:rPr>
            <w:rFonts w:hint="eastAsia" w:ascii="华文楷体" w:hAnsi="华文楷体" w:eastAsia="华文楷体"/>
            <w:sz w:val="28"/>
            <w:szCs w:val="28"/>
          </w:rPr>
          <w:t>人</w:t>
        </w:r>
      </w:ins>
      <w:r>
        <w:rPr>
          <w:rFonts w:hint="eastAsia" w:ascii="华文楷体" w:hAnsi="华文楷体" w:eastAsia="华文楷体"/>
          <w:sz w:val="28"/>
          <w:szCs w:val="28"/>
        </w:rPr>
        <w:t>无我，就是说瓶子等</w:t>
      </w:r>
      <w:ins w:id="136" w:author="Administrator" w:date="2016-01-06T22:21:47Z">
        <w:r>
          <w:rPr>
            <w:rFonts w:hint="eastAsia" w:ascii="华文楷体" w:hAnsi="华文楷体" w:eastAsia="华文楷体"/>
            <w:sz w:val="28"/>
            <w:szCs w:val="28"/>
            <w:lang w:eastAsia="zh-CN"/>
          </w:rPr>
          <w:t>这些</w:t>
        </w:r>
      </w:ins>
      <w:r>
        <w:rPr>
          <w:rFonts w:hint="eastAsia" w:ascii="华文楷体" w:hAnsi="华文楷体" w:eastAsia="华文楷体"/>
          <w:sz w:val="28"/>
          <w:szCs w:val="28"/>
        </w:rPr>
        <w:t>是法无我。</w:t>
      </w:r>
    </w:p>
    <w:p>
      <w:pPr>
        <w:ind w:firstLine="570"/>
        <w:rPr>
          <w:ins w:id="137" w:author="Administrator" w:date="2016-01-05T00:23:58Z"/>
          <w:rFonts w:hint="eastAsia" w:ascii="华文楷体" w:hAnsi="华文楷体" w:eastAsia="华文楷体"/>
          <w:sz w:val="28"/>
          <w:szCs w:val="28"/>
        </w:rPr>
      </w:pPr>
      <w:r>
        <w:rPr>
          <w:rFonts w:hint="eastAsia" w:ascii="华文楷体" w:hAnsi="华文楷体" w:eastAsia="华文楷体"/>
          <w:sz w:val="28"/>
          <w:szCs w:val="28"/>
        </w:rPr>
        <w:t>那么通达了补特伽罗无我和通达了瓶子</w:t>
      </w:r>
      <w:ins w:id="138" w:author="Administrator" w:date="2016-01-07T17:59:06Z">
        <w:r>
          <w:rPr>
            <w:rFonts w:hint="eastAsia" w:ascii="华文楷体" w:hAnsi="华文楷体" w:eastAsia="华文楷体"/>
            <w:sz w:val="28"/>
            <w:szCs w:val="28"/>
            <w:lang w:eastAsia="zh-CN"/>
          </w:rPr>
          <w:t>等</w:t>
        </w:r>
      </w:ins>
      <w:del w:id="139" w:author="Administrator" w:date="2016-01-07T17:59:36Z">
        <w:r>
          <w:rPr>
            <w:rFonts w:hint="eastAsia" w:ascii="华文楷体" w:hAnsi="华文楷体" w:eastAsia="华文楷体"/>
            <w:sz w:val="28"/>
            <w:szCs w:val="28"/>
          </w:rPr>
          <w:delText>法</w:delText>
        </w:r>
      </w:del>
      <w:r>
        <w:rPr>
          <w:rFonts w:hint="eastAsia" w:ascii="华文楷体" w:hAnsi="华文楷体" w:eastAsia="华文楷体"/>
          <w:sz w:val="28"/>
          <w:szCs w:val="28"/>
        </w:rPr>
        <w:t>无我的道理的诸位智者</w:t>
      </w:r>
      <w:ins w:id="140" w:author="Administrator" w:date="2016-01-06T22:22:04Z">
        <w:r>
          <w:rPr>
            <w:rFonts w:hint="eastAsia" w:ascii="华文楷体" w:hAnsi="华文楷体" w:eastAsia="华文楷体"/>
            <w:sz w:val="28"/>
            <w:szCs w:val="28"/>
            <w:lang w:eastAsia="zh-CN"/>
          </w:rPr>
          <w:t>。</w:t>
        </w:r>
      </w:ins>
      <w:del w:id="141" w:author="Administrator" w:date="2016-01-06T22:22:03Z">
        <w:r>
          <w:rPr>
            <w:rFonts w:hint="eastAsia" w:ascii="华文楷体" w:hAnsi="华文楷体" w:eastAsia="华文楷体"/>
            <w:sz w:val="28"/>
            <w:szCs w:val="28"/>
          </w:rPr>
          <w:delText>，</w:delText>
        </w:r>
      </w:del>
    </w:p>
    <w:p>
      <w:pPr>
        <w:ind w:firstLine="570"/>
        <w:rPr>
          <w:ins w:id="142" w:author="Administrator" w:date="2016-01-05T00:24:00Z"/>
          <w:rFonts w:hint="eastAsia" w:ascii="黑体" w:hAnsi="黑体" w:eastAsia="黑体" w:cs="黑体"/>
          <w:sz w:val="28"/>
          <w:szCs w:val="28"/>
          <w:lang w:eastAsia="zh-CN"/>
        </w:rPr>
      </w:pPr>
      <w:ins w:id="143" w:author="Administrator" w:date="2016-01-05T00:23:39Z">
        <w:r>
          <w:rPr>
            <w:rFonts w:hint="eastAsia" w:ascii="黑体" w:hAnsi="黑体" w:eastAsia="黑体" w:cs="黑体"/>
            <w:sz w:val="28"/>
            <w:szCs w:val="28"/>
            <w:lang w:eastAsia="zh-CN"/>
            <w:rPrChange w:id="144" w:author="Administrator" w:date="2016-01-05T00:23:53Z">
              <w:rPr>
                <w:rFonts w:hint="eastAsia" w:ascii="华文楷体" w:hAnsi="华文楷体" w:eastAsia="华文楷体"/>
                <w:sz w:val="28"/>
                <w:szCs w:val="28"/>
                <w:lang w:eastAsia="zh-CN"/>
              </w:rPr>
            </w:rPrChange>
          </w:rPr>
          <w:t>【</w:t>
        </w:r>
      </w:ins>
      <w:r>
        <w:rPr>
          <w:rFonts w:hint="eastAsia" w:ascii="黑体" w:hAnsi="黑体" w:eastAsia="黑体" w:cs="黑体"/>
          <w:sz w:val="28"/>
          <w:szCs w:val="28"/>
          <w:rPrChange w:id="145" w:author="Administrator" w:date="2016-01-05T00:23:53Z">
            <w:rPr>
              <w:rFonts w:hint="eastAsia" w:ascii="华文楷体" w:hAnsi="华文楷体" w:eastAsia="华文楷体"/>
              <w:sz w:val="28"/>
              <w:szCs w:val="28"/>
            </w:rPr>
          </w:rPrChange>
        </w:rPr>
        <w:t>屡屡串习、熟练无自性这一法要，结果对于颠倒增益有实法之实相的二我有境分别念所产生能障碍、束缚心的一切烦恼，总有一日能在无有刻意勤作的情况下如同阳光下的黑暗一样自然而然予以断除。</w:t>
      </w:r>
      <w:ins w:id="146" w:author="Administrator" w:date="2016-01-05T00:23:47Z">
        <w:r>
          <w:rPr>
            <w:rFonts w:hint="eastAsia" w:ascii="黑体" w:hAnsi="黑体" w:eastAsia="黑体" w:cs="黑体"/>
            <w:sz w:val="28"/>
            <w:szCs w:val="28"/>
            <w:lang w:eastAsia="zh-CN"/>
            <w:rPrChange w:id="147" w:author="Administrator" w:date="2016-01-05T00:23:53Z">
              <w:rPr>
                <w:rFonts w:hint="eastAsia" w:ascii="华文楷体" w:hAnsi="华文楷体" w:eastAsia="华文楷体"/>
                <w:sz w:val="28"/>
                <w:szCs w:val="28"/>
                <w:lang w:eastAsia="zh-CN"/>
              </w:rPr>
            </w:rPrChange>
          </w:rPr>
          <w:t>】</w:t>
        </w:r>
      </w:ins>
    </w:p>
    <w:p>
      <w:pPr>
        <w:ind w:firstLine="570"/>
        <w:rPr>
          <w:rFonts w:hint="eastAsia" w:ascii="华文楷体" w:hAnsi="华文楷体" w:eastAsia="华文楷体"/>
          <w:sz w:val="28"/>
          <w:szCs w:val="28"/>
        </w:rPr>
      </w:pPr>
      <w:r>
        <w:rPr>
          <w:rFonts w:hint="eastAsia" w:ascii="华文楷体" w:hAnsi="华文楷体" w:eastAsia="华文楷体"/>
          <w:sz w:val="28"/>
          <w:szCs w:val="28"/>
        </w:rPr>
        <w:t>那么</w:t>
      </w:r>
      <w:del w:id="148" w:author="Administrator" w:date="2016-01-05T00:24:04Z">
        <w:r>
          <w:rPr>
            <w:rFonts w:hint="eastAsia" w:ascii="华文楷体" w:hAnsi="华文楷体" w:eastAsia="华文楷体"/>
            <w:sz w:val="28"/>
            <w:szCs w:val="28"/>
          </w:rPr>
          <w:delText>，</w:delText>
        </w:r>
      </w:del>
      <w:r>
        <w:rPr>
          <w:rFonts w:hint="eastAsia" w:ascii="华文楷体" w:hAnsi="华文楷体" w:eastAsia="华文楷体"/>
          <w:sz w:val="28"/>
          <w:szCs w:val="28"/>
        </w:rPr>
        <w:t>当这些智者屡屡</w:t>
      </w:r>
      <w:ins w:id="149" w:author="Administrator" w:date="2016-01-06T22:22:23Z">
        <w:r>
          <w:rPr>
            <w:rFonts w:hint="eastAsia" w:ascii="华文楷体" w:hAnsi="华文楷体" w:eastAsia="华文楷体"/>
            <w:sz w:val="28"/>
            <w:szCs w:val="28"/>
            <w:lang w:eastAsia="zh-CN"/>
          </w:rPr>
          <w:t>的</w:t>
        </w:r>
      </w:ins>
      <w:r>
        <w:rPr>
          <w:rFonts w:hint="eastAsia" w:ascii="华文楷体" w:hAnsi="华文楷体" w:eastAsia="华文楷体"/>
          <w:sz w:val="28"/>
          <w:szCs w:val="28"/>
        </w:rPr>
        <w:t>串习，或是说熟练</w:t>
      </w:r>
      <w:ins w:id="150" w:author="Administrator" w:date="2016-01-07T18:00:52Z">
        <w:r>
          <w:rPr>
            <w:rFonts w:hint="eastAsia" w:ascii="华文楷体" w:hAnsi="华文楷体" w:eastAsia="华文楷体"/>
            <w:sz w:val="28"/>
            <w:szCs w:val="28"/>
            <w:lang w:eastAsia="zh-CN"/>
          </w:rPr>
          <w:t>一切</w:t>
        </w:r>
      </w:ins>
      <w:r>
        <w:rPr>
          <w:rFonts w:hint="eastAsia" w:ascii="华文楷体" w:hAnsi="华文楷体" w:eastAsia="华文楷体"/>
          <w:sz w:val="28"/>
          <w:szCs w:val="28"/>
        </w:rPr>
        <w:t>万法无自性这一法要，那么</w:t>
      </w:r>
      <w:del w:id="151" w:author="Administrator" w:date="2016-01-05T00:24:26Z">
        <w:r>
          <w:rPr>
            <w:rFonts w:hint="eastAsia" w:ascii="华文楷体" w:hAnsi="华文楷体" w:eastAsia="华文楷体"/>
            <w:sz w:val="28"/>
            <w:szCs w:val="28"/>
          </w:rPr>
          <w:delText>，</w:delText>
        </w:r>
      </w:del>
      <w:r>
        <w:rPr>
          <w:rFonts w:hint="eastAsia" w:ascii="华文楷体" w:hAnsi="华文楷体" w:eastAsia="华文楷体"/>
          <w:sz w:val="28"/>
          <w:szCs w:val="28"/>
        </w:rPr>
        <w:t>结果呢</w:t>
      </w:r>
      <w:del w:id="152" w:author="Administrator" w:date="2016-01-06T22:22:30Z">
        <w:r>
          <w:rPr>
            <w:rFonts w:hint="eastAsia" w:ascii="华文楷体" w:hAnsi="华文楷体" w:eastAsia="华文楷体"/>
            <w:sz w:val="28"/>
            <w:szCs w:val="28"/>
          </w:rPr>
          <w:delText>，</w:delText>
        </w:r>
      </w:del>
      <w:r>
        <w:rPr>
          <w:rFonts w:hint="eastAsia" w:ascii="华文楷体" w:hAnsi="华文楷体" w:eastAsia="华文楷体"/>
          <w:sz w:val="28"/>
          <w:szCs w:val="28"/>
        </w:rPr>
        <w:t>对于颠倒增益有实法</w:t>
      </w:r>
      <w:del w:id="153" w:author="Administrator" w:date="2016-01-06T22:22:57Z">
        <w:r>
          <w:rPr>
            <w:rFonts w:hint="eastAsia" w:ascii="华文楷体" w:hAnsi="华文楷体" w:eastAsia="华文楷体"/>
            <w:sz w:val="28"/>
            <w:szCs w:val="28"/>
          </w:rPr>
          <w:delText>之</w:delText>
        </w:r>
      </w:del>
      <w:ins w:id="154" w:author="Administrator" w:date="2016-01-06T22:22:58Z">
        <w:r>
          <w:rPr>
            <w:rFonts w:hint="eastAsia" w:ascii="华文楷体" w:hAnsi="华文楷体" w:eastAsia="华文楷体"/>
            <w:sz w:val="28"/>
            <w:szCs w:val="28"/>
            <w:lang w:eastAsia="zh-CN"/>
          </w:rPr>
          <w:t>的</w:t>
        </w:r>
      </w:ins>
      <w:r>
        <w:rPr>
          <w:rFonts w:hint="eastAsia" w:ascii="华文楷体" w:hAnsi="华文楷体" w:eastAsia="华文楷体"/>
          <w:sz w:val="28"/>
          <w:szCs w:val="28"/>
        </w:rPr>
        <w:t>实相，那么实际上</w:t>
      </w:r>
      <w:ins w:id="155" w:author="Administrator" w:date="2016-01-06T22:22:41Z">
        <w:r>
          <w:rPr>
            <w:rFonts w:hint="eastAsia" w:ascii="华文楷体" w:hAnsi="华文楷体" w:eastAsia="华文楷体"/>
            <w:sz w:val="28"/>
            <w:szCs w:val="28"/>
            <w:lang w:eastAsia="zh-CN"/>
          </w:rPr>
          <w:t>有</w:t>
        </w:r>
      </w:ins>
      <w:r>
        <w:rPr>
          <w:rFonts w:hint="eastAsia" w:ascii="华文楷体" w:hAnsi="华文楷体" w:eastAsia="华文楷体"/>
          <w:sz w:val="28"/>
          <w:szCs w:val="28"/>
        </w:rPr>
        <w:t>实法</w:t>
      </w:r>
      <w:ins w:id="156" w:author="Administrator" w:date="2016-01-06T22:23:02Z">
        <w:r>
          <w:rPr>
            <w:rFonts w:hint="eastAsia" w:ascii="华文楷体" w:hAnsi="华文楷体" w:eastAsia="华文楷体"/>
            <w:sz w:val="28"/>
            <w:szCs w:val="28"/>
            <w:lang w:eastAsia="zh-CN"/>
          </w:rPr>
          <w:t>的</w:t>
        </w:r>
      </w:ins>
      <w:del w:id="157" w:author="Administrator" w:date="2016-01-06T22:23:01Z">
        <w:r>
          <w:rPr>
            <w:rFonts w:hint="eastAsia" w:ascii="华文楷体" w:hAnsi="华文楷体" w:eastAsia="华文楷体"/>
            <w:sz w:val="28"/>
            <w:szCs w:val="28"/>
          </w:rPr>
          <w:delText>之</w:delText>
        </w:r>
      </w:del>
      <w:r>
        <w:rPr>
          <w:rFonts w:hint="eastAsia" w:ascii="华文楷体" w:hAnsi="华文楷体" w:eastAsia="华文楷体"/>
          <w:sz w:val="28"/>
          <w:szCs w:val="28"/>
        </w:rPr>
        <w:t>实相这些万法都是空性</w:t>
      </w:r>
      <w:del w:id="158" w:author="Administrator" w:date="2016-01-06T22:23:18Z">
        <w:r>
          <w:rPr>
            <w:rFonts w:hint="eastAsia" w:ascii="华文楷体" w:hAnsi="华文楷体" w:eastAsia="华文楷体"/>
            <w:sz w:val="28"/>
            <w:szCs w:val="28"/>
          </w:rPr>
          <w:delText>的</w:delText>
        </w:r>
      </w:del>
      <w:ins w:id="159" w:author="Administrator" w:date="2016-01-05T00:24:45Z">
        <w:r>
          <w:rPr>
            <w:rFonts w:hint="eastAsia" w:ascii="华文楷体" w:hAnsi="华文楷体" w:eastAsia="华文楷体"/>
            <w:sz w:val="28"/>
            <w:szCs w:val="28"/>
            <w:lang w:eastAsia="zh-CN"/>
          </w:rPr>
          <w:t>、</w:t>
        </w:r>
      </w:ins>
      <w:del w:id="160" w:author="Administrator" w:date="2016-01-05T00:24:45Z">
        <w:r>
          <w:rPr>
            <w:rFonts w:hint="eastAsia" w:ascii="华文楷体" w:hAnsi="华文楷体" w:eastAsia="华文楷体"/>
            <w:sz w:val="28"/>
            <w:szCs w:val="28"/>
          </w:rPr>
          <w:delText>，</w:delText>
        </w:r>
      </w:del>
      <w:r>
        <w:rPr>
          <w:rFonts w:hint="eastAsia" w:ascii="华文楷体" w:hAnsi="华文楷体" w:eastAsia="华文楷体"/>
          <w:sz w:val="28"/>
          <w:szCs w:val="28"/>
        </w:rPr>
        <w:t>无自性，无有二我的本体是</w:t>
      </w:r>
      <w:ins w:id="161" w:author="Administrator" w:date="2016-01-06T22:23:31Z">
        <w:r>
          <w:rPr>
            <w:rFonts w:hint="eastAsia" w:ascii="华文楷体" w:hAnsi="华文楷体" w:eastAsia="华文楷体"/>
            <w:sz w:val="28"/>
            <w:szCs w:val="28"/>
            <w:lang w:eastAsia="zh-CN"/>
          </w:rPr>
          <w:t>有</w:t>
        </w:r>
      </w:ins>
      <w:ins w:id="162" w:author="Administrator" w:date="2016-01-06T22:23:35Z">
        <w:r>
          <w:rPr>
            <w:rFonts w:hint="eastAsia" w:ascii="华文楷体" w:hAnsi="华文楷体" w:eastAsia="华文楷体"/>
            <w:sz w:val="28"/>
            <w:szCs w:val="28"/>
            <w:lang w:eastAsia="zh-CN"/>
          </w:rPr>
          <w:t>实</w:t>
        </w:r>
      </w:ins>
      <w:del w:id="163" w:author="Administrator" w:date="2016-01-06T22:23:28Z">
        <w:r>
          <w:rPr>
            <w:rFonts w:hint="eastAsia" w:ascii="华文楷体" w:hAnsi="华文楷体" w:eastAsia="华文楷体"/>
            <w:sz w:val="28"/>
            <w:szCs w:val="28"/>
          </w:rPr>
          <w:delText>我之</w:delText>
        </w:r>
      </w:del>
      <w:r>
        <w:rPr>
          <w:rFonts w:hint="eastAsia" w:ascii="华文楷体" w:hAnsi="华文楷体" w:eastAsia="华文楷体"/>
          <w:sz w:val="28"/>
          <w:szCs w:val="28"/>
        </w:rPr>
        <w:t>法的实相。但是</w:t>
      </w:r>
      <w:del w:id="164" w:author="Administrator" w:date="2016-01-05T00:25:00Z">
        <w:r>
          <w:rPr>
            <w:rFonts w:hint="eastAsia" w:ascii="华文楷体" w:hAnsi="华文楷体" w:eastAsia="华文楷体"/>
            <w:sz w:val="28"/>
            <w:szCs w:val="28"/>
          </w:rPr>
          <w:delText>，</w:delText>
        </w:r>
      </w:del>
      <w:r>
        <w:rPr>
          <w:rFonts w:hint="eastAsia" w:ascii="华文楷体" w:hAnsi="华文楷体" w:eastAsia="华文楷体"/>
          <w:sz w:val="28"/>
          <w:szCs w:val="28"/>
        </w:rPr>
        <w:t>如果你颠倒增益了有实法之实相，本来无我你认为它有二我，那么就这样的话</w:t>
      </w:r>
      <w:del w:id="165" w:author="Administrator" w:date="2016-01-05T00:25:13Z">
        <w:r>
          <w:rPr>
            <w:rFonts w:hint="eastAsia" w:ascii="华文楷体" w:hAnsi="华文楷体" w:eastAsia="华文楷体"/>
            <w:sz w:val="28"/>
            <w:szCs w:val="28"/>
          </w:rPr>
          <w:delText>，</w:delText>
        </w:r>
      </w:del>
      <w:r>
        <w:rPr>
          <w:rFonts w:hint="eastAsia" w:ascii="华文楷体" w:hAnsi="华文楷体" w:eastAsia="华文楷体"/>
          <w:sz w:val="28"/>
          <w:szCs w:val="28"/>
        </w:rPr>
        <w:t>对于颠倒增益有实法</w:t>
      </w:r>
      <w:del w:id="166" w:author="Administrator" w:date="2016-01-06T22:23:57Z">
        <w:r>
          <w:rPr>
            <w:rFonts w:hint="eastAsia" w:ascii="华文楷体" w:hAnsi="华文楷体" w:eastAsia="华文楷体"/>
            <w:sz w:val="28"/>
            <w:szCs w:val="28"/>
          </w:rPr>
          <w:delText>之</w:delText>
        </w:r>
      </w:del>
      <w:r>
        <w:rPr>
          <w:rFonts w:hint="eastAsia" w:ascii="华文楷体" w:hAnsi="华文楷体" w:eastAsia="华文楷体"/>
          <w:sz w:val="28"/>
          <w:szCs w:val="28"/>
        </w:rPr>
        <w:t>实相的二我有</w:t>
      </w:r>
      <w:ins w:id="167" w:author="Administrator" w:date="2016-01-07T18:01:50Z">
        <w:r>
          <w:rPr>
            <w:rFonts w:hint="eastAsia" w:ascii="华文楷体" w:hAnsi="华文楷体" w:eastAsia="华文楷体"/>
            <w:sz w:val="28"/>
            <w:szCs w:val="28"/>
            <w:lang w:eastAsia="zh-CN"/>
          </w:rPr>
          <w:t>境</w:t>
        </w:r>
      </w:ins>
      <w:del w:id="168" w:author="Administrator" w:date="2016-01-07T18:01:47Z">
        <w:r>
          <w:rPr>
            <w:rFonts w:hint="eastAsia" w:ascii="华文楷体" w:hAnsi="华文楷体" w:eastAsia="华文楷体"/>
            <w:sz w:val="28"/>
            <w:szCs w:val="28"/>
          </w:rPr>
          <w:delText>生</w:delText>
        </w:r>
      </w:del>
      <w:r>
        <w:rPr>
          <w:rFonts w:hint="eastAsia" w:ascii="华文楷体" w:hAnsi="华文楷体" w:eastAsia="华文楷体"/>
          <w:sz w:val="28"/>
          <w:szCs w:val="28"/>
        </w:rPr>
        <w:t>分别念，通过这个</w:t>
      </w:r>
      <w:ins w:id="169" w:author="Administrator" w:date="2016-01-06T22:24:17Z">
        <w:r>
          <w:rPr>
            <w:rFonts w:hint="eastAsia" w:ascii="华文楷体" w:hAnsi="华文楷体" w:eastAsia="华文楷体"/>
            <w:sz w:val="28"/>
            <w:szCs w:val="28"/>
            <w:lang w:eastAsia="zh-CN"/>
          </w:rPr>
          <w:t>所</w:t>
        </w:r>
      </w:ins>
      <w:r>
        <w:rPr>
          <w:rFonts w:hint="eastAsia" w:ascii="华文楷体" w:hAnsi="华文楷体" w:eastAsia="华文楷体"/>
          <w:sz w:val="28"/>
          <w:szCs w:val="28"/>
        </w:rPr>
        <w:t>产生能障碍</w:t>
      </w:r>
      <w:ins w:id="170" w:author="Administrator" w:date="2016-01-07T18:02:00Z">
        <w:r>
          <w:rPr>
            <w:rFonts w:hint="eastAsia" w:ascii="华文楷体" w:hAnsi="华文楷体" w:eastAsia="华文楷体"/>
            <w:sz w:val="28"/>
            <w:szCs w:val="28"/>
            <w:lang w:eastAsia="zh-CN"/>
          </w:rPr>
          <w:t>、</w:t>
        </w:r>
      </w:ins>
      <w:ins w:id="171" w:author="Administrator" w:date="2016-01-06T22:24:53Z">
        <w:r>
          <w:rPr>
            <w:rFonts w:hint="eastAsia" w:ascii="华文楷体" w:hAnsi="华文楷体" w:eastAsia="华文楷体"/>
            <w:sz w:val="28"/>
            <w:szCs w:val="28"/>
            <w:lang w:eastAsia="zh-CN"/>
          </w:rPr>
          <w:t>能</w:t>
        </w:r>
      </w:ins>
      <w:r>
        <w:rPr>
          <w:rFonts w:hint="eastAsia" w:ascii="华文楷体" w:hAnsi="华文楷体" w:eastAsia="华文楷体"/>
          <w:sz w:val="28"/>
          <w:szCs w:val="28"/>
        </w:rPr>
        <w:t>束缚心的一切烦恼。</w:t>
      </w:r>
    </w:p>
    <w:p>
      <w:pPr>
        <w:ind w:firstLine="570"/>
        <w:rPr>
          <w:rFonts w:hint="eastAsia" w:ascii="华文楷体" w:hAnsi="华文楷体" w:eastAsia="华文楷体"/>
          <w:sz w:val="28"/>
          <w:szCs w:val="28"/>
        </w:rPr>
      </w:pPr>
      <w:r>
        <w:rPr>
          <w:rFonts w:hint="eastAsia" w:ascii="华文楷体" w:hAnsi="华文楷体" w:eastAsia="华文楷体"/>
          <w:sz w:val="28"/>
          <w:szCs w:val="28"/>
        </w:rPr>
        <w:t>下面还</w:t>
      </w:r>
      <w:ins w:id="172" w:author="Administrator" w:date="2016-01-06T22:25:37Z">
        <w:r>
          <w:rPr>
            <w:rFonts w:hint="eastAsia" w:ascii="华文楷体" w:hAnsi="华文楷体" w:eastAsia="华文楷体"/>
            <w:sz w:val="28"/>
            <w:szCs w:val="28"/>
            <w:lang w:eastAsia="zh-CN"/>
          </w:rPr>
          <w:t>有</w:t>
        </w:r>
      </w:ins>
      <w:r>
        <w:rPr>
          <w:rFonts w:hint="eastAsia" w:ascii="华文楷体" w:hAnsi="华文楷体" w:eastAsia="华文楷体"/>
          <w:sz w:val="28"/>
          <w:szCs w:val="28"/>
        </w:rPr>
        <w:t>讲了，</w:t>
      </w:r>
      <w:ins w:id="173" w:author="Administrator" w:date="2016-01-06T22:25:15Z">
        <w:r>
          <w:rPr>
            <w:rFonts w:hint="eastAsia" w:ascii="华文楷体" w:hAnsi="华文楷体" w:eastAsia="华文楷体"/>
            <w:sz w:val="28"/>
            <w:szCs w:val="28"/>
            <w:lang w:eastAsia="zh-CN"/>
          </w:rPr>
          <w:t>实际上</w:t>
        </w:r>
      </w:ins>
      <w:r>
        <w:rPr>
          <w:rFonts w:hint="eastAsia" w:ascii="华文楷体" w:hAnsi="华文楷体" w:eastAsia="华文楷体"/>
          <w:sz w:val="28"/>
          <w:szCs w:val="28"/>
        </w:rPr>
        <w:t>总括在烦恼障所知障当中，这个烦恼是一个总称，它也可代表烦恼障</w:t>
      </w:r>
      <w:ins w:id="174" w:author="Administrator" w:date="2016-01-05T00:25:57Z">
        <w:r>
          <w:rPr>
            <w:rFonts w:hint="eastAsia" w:ascii="华文楷体" w:hAnsi="华文楷体" w:eastAsia="华文楷体"/>
            <w:sz w:val="28"/>
            <w:szCs w:val="28"/>
            <w:lang w:eastAsia="zh-CN"/>
          </w:rPr>
          <w:t>、</w:t>
        </w:r>
      </w:ins>
      <w:del w:id="175" w:author="Administrator" w:date="2016-01-05T00:25:56Z">
        <w:r>
          <w:rPr>
            <w:rFonts w:hint="eastAsia" w:ascii="华文楷体" w:hAnsi="华文楷体" w:eastAsia="华文楷体"/>
            <w:sz w:val="28"/>
            <w:szCs w:val="28"/>
          </w:rPr>
          <w:delText>，</w:delText>
        </w:r>
      </w:del>
      <w:r>
        <w:rPr>
          <w:rFonts w:hint="eastAsia" w:ascii="华文楷体" w:hAnsi="华文楷体" w:eastAsia="华文楷体"/>
          <w:sz w:val="28"/>
          <w:szCs w:val="28"/>
        </w:rPr>
        <w:t>也可代表所知障。总有一日</w:t>
      </w:r>
      <w:del w:id="176" w:author="Administrator" w:date="2016-01-05T00:26:11Z">
        <w:r>
          <w:rPr>
            <w:rFonts w:hint="eastAsia" w:ascii="华文楷体" w:hAnsi="华文楷体" w:eastAsia="华文楷体"/>
            <w:sz w:val="28"/>
            <w:szCs w:val="28"/>
          </w:rPr>
          <w:delText>，</w:delText>
        </w:r>
      </w:del>
      <w:r>
        <w:rPr>
          <w:rFonts w:hint="eastAsia" w:ascii="华文楷体" w:hAnsi="华文楷体" w:eastAsia="华文楷体"/>
          <w:sz w:val="28"/>
          <w:szCs w:val="28"/>
        </w:rPr>
        <w:t>就能在没有刻意勤作的情况</w:t>
      </w:r>
      <w:ins w:id="177" w:author="Administrator" w:date="2016-01-06T22:26:26Z">
        <w:r>
          <w:rPr>
            <w:rFonts w:hint="eastAsia" w:ascii="华文楷体" w:hAnsi="华文楷体" w:eastAsia="华文楷体"/>
            <w:sz w:val="28"/>
            <w:szCs w:val="28"/>
            <w:lang w:eastAsia="zh-CN"/>
          </w:rPr>
          <w:t>之</w:t>
        </w:r>
      </w:ins>
      <w:r>
        <w:rPr>
          <w:rFonts w:hint="eastAsia" w:ascii="华文楷体" w:hAnsi="华文楷体" w:eastAsia="华文楷体"/>
          <w:sz w:val="28"/>
          <w:szCs w:val="28"/>
        </w:rPr>
        <w:t>下，就好象阳光一出来</w:t>
      </w:r>
      <w:ins w:id="178" w:author="Administrator" w:date="2016-01-06T22:26:09Z">
        <w:r>
          <w:rPr>
            <w:rFonts w:hint="eastAsia" w:ascii="华文楷体" w:hAnsi="华文楷体" w:eastAsia="华文楷体"/>
            <w:sz w:val="28"/>
            <w:szCs w:val="28"/>
            <w:lang w:eastAsia="zh-CN"/>
          </w:rPr>
          <w:t>之后</w:t>
        </w:r>
      </w:ins>
      <w:r>
        <w:rPr>
          <w:rFonts w:hint="eastAsia" w:ascii="华文楷体" w:hAnsi="华文楷体" w:eastAsia="华文楷体"/>
          <w:sz w:val="28"/>
          <w:szCs w:val="28"/>
        </w:rPr>
        <w:t>黑暗自然消失一样，一切的障碍全部都能彻底地泯灭。</w:t>
      </w:r>
    </w:p>
    <w:p>
      <w:pPr>
        <w:ind w:firstLine="570"/>
        <w:rPr>
          <w:ins w:id="179" w:author="Administrator" w:date="2016-01-05T00:27:11Z"/>
          <w:rFonts w:hint="eastAsia" w:ascii="黑体" w:hAnsi="黑体" w:eastAsia="黑体" w:cs="黑体"/>
          <w:sz w:val="28"/>
          <w:szCs w:val="28"/>
          <w:lang w:eastAsia="zh-CN"/>
        </w:rPr>
      </w:pPr>
      <w:ins w:id="180" w:author="Administrator" w:date="2016-01-05T00:26:55Z">
        <w:r>
          <w:rPr>
            <w:rFonts w:hint="eastAsia" w:ascii="黑体" w:hAnsi="黑体" w:eastAsia="黑体" w:cs="黑体"/>
            <w:sz w:val="28"/>
            <w:szCs w:val="28"/>
            <w:lang w:eastAsia="zh-CN"/>
            <w:rPrChange w:id="181" w:author="Administrator" w:date="2016-01-05T00:27:09Z">
              <w:rPr>
                <w:rFonts w:hint="eastAsia" w:ascii="华文楷体" w:hAnsi="华文楷体" w:eastAsia="华文楷体"/>
                <w:sz w:val="28"/>
                <w:szCs w:val="28"/>
                <w:lang w:eastAsia="zh-CN"/>
              </w:rPr>
            </w:rPrChange>
          </w:rPr>
          <w:t>【</w:t>
        </w:r>
      </w:ins>
      <w:del w:id="182" w:author="Administrator" w:date="2016-01-05T00:26:54Z">
        <w:r>
          <w:rPr>
            <w:rFonts w:hint="eastAsia" w:ascii="黑体" w:hAnsi="黑体" w:eastAsia="黑体" w:cs="黑体"/>
            <w:sz w:val="28"/>
            <w:szCs w:val="28"/>
            <w:rPrChange w:id="183" w:author="Administrator" w:date="2016-01-05T00:27:09Z">
              <w:rPr>
                <w:rFonts w:hint="eastAsia" w:ascii="华文楷体" w:hAnsi="华文楷体" w:eastAsia="华文楷体"/>
                <w:sz w:val="28"/>
                <w:szCs w:val="28"/>
              </w:rPr>
            </w:rPrChange>
          </w:rPr>
          <w:delText>“</w:delText>
        </w:r>
      </w:del>
      <w:r>
        <w:rPr>
          <w:rFonts w:hint="eastAsia" w:ascii="黑体" w:hAnsi="黑体" w:eastAsia="黑体" w:cs="黑体"/>
          <w:sz w:val="28"/>
          <w:szCs w:val="28"/>
          <w:rPrChange w:id="184" w:author="Administrator" w:date="2016-01-05T00:27:09Z">
            <w:rPr>
              <w:rFonts w:hint="eastAsia" w:ascii="华文楷体" w:hAnsi="华文楷体" w:eastAsia="华文楷体"/>
              <w:sz w:val="28"/>
              <w:szCs w:val="28"/>
            </w:rPr>
          </w:rPrChange>
        </w:rPr>
        <w:t>再进一步地说，初学者实执的串习力十分强大，以前未曾熟练修过对治法，所以似乎无论再怎样刻意勤作也无法断除。</w:t>
      </w:r>
      <w:del w:id="185" w:author="Administrator" w:date="2016-01-05T00:27:04Z">
        <w:r>
          <w:rPr>
            <w:rFonts w:hint="eastAsia" w:ascii="黑体" w:hAnsi="黑体" w:eastAsia="黑体" w:cs="黑体"/>
            <w:sz w:val="28"/>
            <w:szCs w:val="28"/>
            <w:rPrChange w:id="186" w:author="Administrator" w:date="2016-01-05T00:27:09Z">
              <w:rPr>
                <w:rFonts w:hint="eastAsia" w:ascii="华文楷体" w:hAnsi="华文楷体" w:eastAsia="华文楷体"/>
                <w:sz w:val="28"/>
                <w:szCs w:val="28"/>
              </w:rPr>
            </w:rPrChange>
          </w:rPr>
          <w:delText>”</w:delText>
        </w:r>
      </w:del>
      <w:ins w:id="187" w:author="Administrator" w:date="2016-01-05T00:26:59Z">
        <w:r>
          <w:rPr>
            <w:rFonts w:hint="eastAsia" w:ascii="黑体" w:hAnsi="黑体" w:eastAsia="黑体" w:cs="黑体"/>
            <w:sz w:val="28"/>
            <w:szCs w:val="28"/>
            <w:lang w:eastAsia="zh-CN"/>
            <w:rPrChange w:id="188" w:author="Administrator" w:date="2016-01-05T00:27:09Z">
              <w:rPr>
                <w:rFonts w:hint="eastAsia" w:ascii="华文楷体" w:hAnsi="华文楷体" w:eastAsia="华文楷体"/>
                <w:sz w:val="28"/>
                <w:szCs w:val="28"/>
                <w:lang w:eastAsia="zh-CN"/>
              </w:rPr>
            </w:rPrChange>
          </w:rPr>
          <w:t>】</w:t>
        </w:r>
      </w:ins>
    </w:p>
    <w:p>
      <w:pPr>
        <w:ind w:firstLine="570"/>
        <w:rPr>
          <w:rFonts w:hint="eastAsia" w:ascii="华文楷体" w:hAnsi="华文楷体" w:eastAsia="华文楷体"/>
          <w:sz w:val="28"/>
          <w:szCs w:val="28"/>
        </w:rPr>
      </w:pPr>
      <w:r>
        <w:rPr>
          <w:rFonts w:hint="eastAsia" w:ascii="华文楷体" w:hAnsi="华文楷体" w:eastAsia="华文楷体"/>
          <w:sz w:val="28"/>
          <w:szCs w:val="28"/>
        </w:rPr>
        <w:t>这一段话</w:t>
      </w:r>
      <w:ins w:id="189" w:author="Administrator" w:date="2016-01-06T22:26:52Z">
        <w:r>
          <w:rPr>
            <w:rFonts w:hint="eastAsia" w:ascii="华文楷体" w:hAnsi="华文楷体" w:eastAsia="华文楷体"/>
            <w:sz w:val="28"/>
            <w:szCs w:val="28"/>
            <w:lang w:eastAsia="zh-CN"/>
          </w:rPr>
          <w:t>主要</w:t>
        </w:r>
      </w:ins>
      <w:ins w:id="190" w:author="Administrator" w:date="2016-01-06T22:26:54Z">
        <w:r>
          <w:rPr>
            <w:rFonts w:hint="eastAsia" w:ascii="华文楷体" w:hAnsi="华文楷体" w:eastAsia="华文楷体"/>
            <w:sz w:val="28"/>
            <w:szCs w:val="28"/>
            <w:lang w:eastAsia="zh-CN"/>
          </w:rPr>
          <w:t>是</w:t>
        </w:r>
      </w:ins>
      <w:r>
        <w:rPr>
          <w:rFonts w:hint="eastAsia" w:ascii="华文楷体" w:hAnsi="华文楷体" w:eastAsia="华文楷体"/>
          <w:sz w:val="28"/>
          <w:szCs w:val="28"/>
        </w:rPr>
        <w:t>宣讲了我们凡夫修行人相续当中的状态，一切初学者相续</w:t>
      </w:r>
      <w:ins w:id="191" w:author="Administrator" w:date="2016-01-06T22:27:19Z">
        <w:r>
          <w:rPr>
            <w:rFonts w:hint="eastAsia" w:ascii="华文楷体" w:hAnsi="华文楷体" w:eastAsia="华文楷体"/>
            <w:sz w:val="28"/>
            <w:szCs w:val="28"/>
            <w:lang w:eastAsia="zh-CN"/>
          </w:rPr>
          <w:t>当</w:t>
        </w:r>
      </w:ins>
      <w:r>
        <w:rPr>
          <w:rFonts w:hint="eastAsia" w:ascii="华文楷体" w:hAnsi="华文楷体" w:eastAsia="华文楷体"/>
          <w:sz w:val="28"/>
          <w:szCs w:val="28"/>
        </w:rPr>
        <w:t>中</w:t>
      </w:r>
      <w:ins w:id="192" w:author="Administrator" w:date="2016-01-06T22:27:21Z">
        <w:r>
          <w:rPr>
            <w:rFonts w:hint="eastAsia" w:ascii="华文楷体" w:hAnsi="华文楷体" w:eastAsia="华文楷体"/>
            <w:sz w:val="28"/>
            <w:szCs w:val="28"/>
            <w:lang w:eastAsia="zh-CN"/>
          </w:rPr>
          <w:t>的</w:t>
        </w:r>
      </w:ins>
      <w:r>
        <w:rPr>
          <w:rFonts w:hint="eastAsia" w:ascii="华文楷体" w:hAnsi="华文楷体" w:eastAsia="华文楷体"/>
          <w:sz w:val="28"/>
          <w:szCs w:val="28"/>
        </w:rPr>
        <w:t>实执的</w:t>
      </w:r>
      <w:ins w:id="193" w:author="Administrator" w:date="2016-01-05T00:27:43Z">
        <w:r>
          <w:rPr>
            <w:rFonts w:hint="eastAsia" w:ascii="华文楷体" w:hAnsi="华文楷体" w:eastAsia="华文楷体"/>
            <w:sz w:val="28"/>
            <w:szCs w:val="28"/>
            <w:lang w:eastAsia="zh-CN"/>
          </w:rPr>
          <w:t>串</w:t>
        </w:r>
      </w:ins>
      <w:del w:id="194" w:author="Administrator" w:date="2016-01-05T00:27:32Z">
        <w:r>
          <w:rPr>
            <w:rFonts w:hint="eastAsia" w:ascii="华文楷体" w:hAnsi="华文楷体" w:eastAsia="华文楷体"/>
            <w:sz w:val="28"/>
            <w:szCs w:val="28"/>
          </w:rPr>
          <w:delText>窜</w:delText>
        </w:r>
      </w:del>
      <w:r>
        <w:rPr>
          <w:rFonts w:hint="eastAsia" w:ascii="华文楷体" w:hAnsi="华文楷体" w:eastAsia="华文楷体"/>
          <w:sz w:val="28"/>
          <w:szCs w:val="28"/>
        </w:rPr>
        <w:t>习力是非常强大的，以前没有接触过这样的对治法</w:t>
      </w:r>
      <w:ins w:id="195" w:author="Administrator" w:date="2016-01-07T18:03:39Z">
        <w:r>
          <w:rPr>
            <w:rFonts w:hint="eastAsia" w:ascii="华文楷体" w:hAnsi="华文楷体" w:eastAsia="华文楷体"/>
            <w:sz w:val="28"/>
            <w:szCs w:val="28"/>
            <w:lang w:eastAsia="zh-CN"/>
          </w:rPr>
          <w:t>、</w:t>
        </w:r>
      </w:ins>
      <w:del w:id="196" w:author="Administrator" w:date="2016-01-07T18:03:39Z">
        <w:r>
          <w:rPr>
            <w:rFonts w:hint="eastAsia" w:ascii="华文楷体" w:hAnsi="华文楷体" w:eastAsia="华文楷体"/>
            <w:sz w:val="28"/>
            <w:szCs w:val="28"/>
          </w:rPr>
          <w:delText>，</w:delText>
        </w:r>
      </w:del>
      <w:r>
        <w:rPr>
          <w:rFonts w:hint="eastAsia" w:ascii="华文楷体" w:hAnsi="华文楷体" w:eastAsia="华文楷体"/>
          <w:sz w:val="28"/>
          <w:szCs w:val="28"/>
        </w:rPr>
        <w:t>没有听闻过</w:t>
      </w:r>
      <w:ins w:id="197" w:author="Administrator" w:date="2016-01-06T22:27:30Z">
        <w:r>
          <w:rPr>
            <w:rFonts w:hint="eastAsia" w:ascii="华文楷体" w:hAnsi="华文楷体" w:eastAsia="华文楷体"/>
            <w:sz w:val="28"/>
            <w:szCs w:val="28"/>
            <w:lang w:eastAsia="zh-CN"/>
          </w:rPr>
          <w:t>、</w:t>
        </w:r>
      </w:ins>
      <w:del w:id="198" w:author="Administrator" w:date="2016-01-06T22:27:30Z">
        <w:r>
          <w:rPr>
            <w:rFonts w:hint="eastAsia" w:ascii="华文楷体" w:hAnsi="华文楷体" w:eastAsia="华文楷体"/>
            <w:sz w:val="28"/>
            <w:szCs w:val="28"/>
          </w:rPr>
          <w:delText>，</w:delText>
        </w:r>
      </w:del>
      <w:r>
        <w:rPr>
          <w:rFonts w:hint="eastAsia" w:ascii="华文楷体" w:hAnsi="华文楷体" w:eastAsia="华文楷体"/>
          <w:sz w:val="28"/>
          <w:szCs w:val="28"/>
        </w:rPr>
        <w:t>没有熟练地修习过这样的对治法。</w:t>
      </w:r>
    </w:p>
    <w:p>
      <w:pPr>
        <w:ind w:firstLine="570"/>
        <w:rPr>
          <w:del w:id="199" w:author="Administrator" w:date="2016-01-05T00:29:05Z"/>
          <w:rFonts w:hint="eastAsia" w:ascii="华文楷体" w:hAnsi="华文楷体" w:eastAsia="华文楷体"/>
          <w:sz w:val="28"/>
          <w:szCs w:val="28"/>
        </w:rPr>
      </w:pPr>
      <w:r>
        <w:rPr>
          <w:rFonts w:hint="eastAsia" w:ascii="华文楷体" w:hAnsi="华文楷体" w:eastAsia="华文楷体"/>
          <w:sz w:val="28"/>
          <w:szCs w:val="28"/>
        </w:rPr>
        <w:t>那么在我们相续当中有这样的感觉，似乎不管怎么样</w:t>
      </w:r>
      <w:del w:id="200" w:author="Administrator" w:date="2016-01-05T00:27:55Z">
        <w:r>
          <w:rPr>
            <w:rFonts w:hint="eastAsia" w:ascii="华文楷体" w:hAnsi="华文楷体" w:eastAsia="华文楷体"/>
            <w:sz w:val="28"/>
            <w:szCs w:val="28"/>
          </w:rPr>
          <w:delText>窜</w:delText>
        </w:r>
      </w:del>
      <w:ins w:id="201" w:author="Administrator" w:date="2016-01-05T00:27:58Z">
        <w:r>
          <w:rPr>
            <w:rFonts w:hint="eastAsia" w:ascii="华文楷体" w:hAnsi="华文楷体" w:eastAsia="华文楷体"/>
            <w:sz w:val="28"/>
            <w:szCs w:val="28"/>
            <w:lang w:eastAsia="zh-CN"/>
          </w:rPr>
          <w:t>串</w:t>
        </w:r>
      </w:ins>
      <w:r>
        <w:rPr>
          <w:rFonts w:hint="eastAsia" w:ascii="华文楷体" w:hAnsi="华文楷体" w:eastAsia="华文楷体"/>
          <w:sz w:val="28"/>
          <w:szCs w:val="28"/>
        </w:rPr>
        <w:t>习</w:t>
      </w:r>
      <w:ins w:id="202" w:author="Administrator" w:date="2016-01-05T00:28:03Z">
        <w:r>
          <w:rPr>
            <w:rFonts w:hint="eastAsia" w:ascii="华文楷体" w:hAnsi="华文楷体" w:eastAsia="华文楷体"/>
            <w:sz w:val="28"/>
            <w:szCs w:val="28"/>
            <w:lang w:eastAsia="zh-CN"/>
          </w:rPr>
          <w:t>、</w:t>
        </w:r>
      </w:ins>
      <w:del w:id="203" w:author="Administrator" w:date="2016-01-05T00:28:03Z">
        <w:r>
          <w:rPr>
            <w:rFonts w:hint="eastAsia" w:ascii="华文楷体" w:hAnsi="华文楷体" w:eastAsia="华文楷体"/>
            <w:sz w:val="28"/>
            <w:szCs w:val="28"/>
          </w:rPr>
          <w:delText>，</w:delText>
        </w:r>
      </w:del>
      <w:r>
        <w:rPr>
          <w:rFonts w:hint="eastAsia" w:ascii="华文楷体" w:hAnsi="华文楷体" w:eastAsia="华文楷体"/>
          <w:sz w:val="28"/>
          <w:szCs w:val="28"/>
        </w:rPr>
        <w:t>怎么样努力，都没办法断除这样一种实执。实际上</w:t>
      </w:r>
      <w:del w:id="204" w:author="Administrator" w:date="2016-01-05T00:28:09Z">
        <w:r>
          <w:rPr>
            <w:rFonts w:hint="eastAsia" w:ascii="华文楷体" w:hAnsi="华文楷体" w:eastAsia="华文楷体"/>
            <w:sz w:val="28"/>
            <w:szCs w:val="28"/>
          </w:rPr>
          <w:delText>，</w:delText>
        </w:r>
      </w:del>
      <w:r>
        <w:rPr>
          <w:rFonts w:hint="eastAsia" w:ascii="华文楷体" w:hAnsi="华文楷体" w:eastAsia="华文楷体"/>
          <w:sz w:val="28"/>
          <w:szCs w:val="28"/>
        </w:rPr>
        <w:t>很多道友都产生过这样</w:t>
      </w:r>
      <w:ins w:id="205" w:author="Administrator" w:date="2016-01-07T18:04:18Z">
        <w:r>
          <w:rPr>
            <w:rFonts w:hint="eastAsia" w:ascii="华文楷体" w:hAnsi="华文楷体" w:eastAsia="华文楷体"/>
            <w:sz w:val="28"/>
            <w:szCs w:val="28"/>
            <w:lang w:eastAsia="zh-CN"/>
          </w:rPr>
          <w:t>一种</w:t>
        </w:r>
      </w:ins>
      <w:del w:id="206" w:author="Administrator" w:date="2016-01-07T18:04:16Z">
        <w:r>
          <w:rPr>
            <w:rFonts w:hint="eastAsia" w:ascii="华文楷体" w:hAnsi="华文楷体" w:eastAsia="华文楷体"/>
            <w:sz w:val="28"/>
            <w:szCs w:val="28"/>
          </w:rPr>
          <w:delText>的</w:delText>
        </w:r>
      </w:del>
      <w:r>
        <w:rPr>
          <w:rFonts w:hint="eastAsia" w:ascii="华文楷体" w:hAnsi="华文楷体" w:eastAsia="华文楷体"/>
          <w:sz w:val="28"/>
          <w:szCs w:val="28"/>
        </w:rPr>
        <w:t>想法，或者是曾经产生过这样</w:t>
      </w:r>
      <w:del w:id="207" w:author="Administrator" w:date="2016-01-07T18:04:25Z">
        <w:r>
          <w:rPr>
            <w:rFonts w:hint="eastAsia" w:ascii="华文楷体" w:hAnsi="华文楷体" w:eastAsia="华文楷体"/>
            <w:sz w:val="28"/>
            <w:szCs w:val="28"/>
          </w:rPr>
          <w:delText>的</w:delText>
        </w:r>
      </w:del>
      <w:r>
        <w:rPr>
          <w:rFonts w:hint="eastAsia" w:ascii="华文楷体" w:hAnsi="华文楷体" w:eastAsia="华文楷体"/>
          <w:sz w:val="28"/>
          <w:szCs w:val="28"/>
        </w:rPr>
        <w:t>想法，学习这样的空性到底有什么用呢？我现在这么刻意去修行都没有办法断除我执</w:t>
      </w:r>
      <w:ins w:id="208" w:author="Administrator" w:date="2016-01-06T22:28:18Z">
        <w:r>
          <w:rPr>
            <w:rFonts w:hint="eastAsia" w:ascii="华文楷体" w:hAnsi="华文楷体" w:eastAsia="华文楷体"/>
            <w:sz w:val="28"/>
            <w:szCs w:val="28"/>
            <w:lang w:eastAsia="zh-CN"/>
          </w:rPr>
          <w:t>、</w:t>
        </w:r>
      </w:ins>
      <w:del w:id="209" w:author="Administrator" w:date="2016-01-06T22:28:17Z">
        <w:r>
          <w:rPr>
            <w:rFonts w:hint="eastAsia" w:ascii="华文楷体" w:hAnsi="华文楷体" w:eastAsia="华文楷体"/>
            <w:sz w:val="28"/>
            <w:szCs w:val="28"/>
          </w:rPr>
          <w:delText>和</w:delText>
        </w:r>
      </w:del>
      <w:ins w:id="210" w:author="Administrator" w:date="2016-01-06T22:28:11Z">
        <w:r>
          <w:rPr>
            <w:rFonts w:hint="eastAsia" w:ascii="华文楷体" w:hAnsi="华文楷体" w:eastAsia="华文楷体"/>
            <w:sz w:val="28"/>
            <w:szCs w:val="28"/>
          </w:rPr>
          <w:t>没有办法断除</w:t>
        </w:r>
      </w:ins>
      <w:r>
        <w:rPr>
          <w:rFonts w:hint="eastAsia" w:ascii="华文楷体" w:hAnsi="华文楷体" w:eastAsia="华文楷体"/>
          <w:sz w:val="28"/>
          <w:szCs w:val="28"/>
        </w:rPr>
        <w:t>实执，是不是这样一种空性没有力量？实际上不是这样</w:t>
      </w:r>
      <w:ins w:id="211" w:author="Administrator" w:date="2016-01-05T00:28:34Z">
        <w:r>
          <w:rPr>
            <w:rFonts w:hint="eastAsia" w:ascii="华文楷体" w:hAnsi="华文楷体" w:eastAsia="华文楷体"/>
            <w:sz w:val="28"/>
            <w:szCs w:val="28"/>
            <w:lang w:eastAsia="zh-CN"/>
          </w:rPr>
          <w:t>。</w:t>
        </w:r>
      </w:ins>
      <w:ins w:id="212" w:author="Administrator" w:date="2016-01-06T22:28:36Z">
        <w:r>
          <w:rPr>
            <w:rFonts w:hint="eastAsia" w:ascii="华文楷体" w:hAnsi="华文楷体" w:eastAsia="华文楷体"/>
            <w:sz w:val="28"/>
            <w:szCs w:val="28"/>
            <w:lang w:eastAsia="zh-CN"/>
          </w:rPr>
          <w:t>这个</w:t>
        </w:r>
      </w:ins>
      <w:del w:id="213" w:author="Administrator" w:date="2016-01-05T00:28:34Z">
        <w:r>
          <w:rPr>
            <w:rFonts w:hint="eastAsia" w:ascii="华文楷体" w:hAnsi="华文楷体" w:eastAsia="华文楷体"/>
            <w:sz w:val="28"/>
            <w:szCs w:val="28"/>
          </w:rPr>
          <w:delText>，</w:delText>
        </w:r>
      </w:del>
      <w:r>
        <w:rPr>
          <w:rFonts w:hint="eastAsia" w:ascii="华文楷体" w:hAnsi="华文楷体" w:eastAsia="华文楷体"/>
          <w:sz w:val="28"/>
          <w:szCs w:val="28"/>
        </w:rPr>
        <w:t>是因为</w:t>
      </w:r>
      <w:del w:id="214" w:author="Administrator" w:date="2016-01-06T22:28:59Z">
        <w:r>
          <w:rPr>
            <w:rFonts w:hint="eastAsia" w:ascii="华文楷体" w:hAnsi="华文楷体" w:eastAsia="华文楷体"/>
            <w:sz w:val="28"/>
            <w:szCs w:val="28"/>
          </w:rPr>
          <w:delText>修行</w:delText>
        </w:r>
      </w:del>
      <w:ins w:id="215" w:author="Administrator" w:date="2016-01-06T22:29:02Z">
        <w:r>
          <w:rPr>
            <w:rFonts w:hint="eastAsia" w:ascii="华文楷体" w:hAnsi="华文楷体" w:eastAsia="华文楷体"/>
            <w:sz w:val="28"/>
            <w:szCs w:val="28"/>
            <w:lang w:eastAsia="zh-CN"/>
          </w:rPr>
          <w:t>初学</w:t>
        </w:r>
      </w:ins>
      <w:r>
        <w:rPr>
          <w:rFonts w:hint="eastAsia" w:ascii="华文楷体" w:hAnsi="华文楷体" w:eastAsia="华文楷体"/>
          <w:sz w:val="28"/>
          <w:szCs w:val="28"/>
        </w:rPr>
        <w:t>者相续当中</w:t>
      </w:r>
      <w:del w:id="216" w:author="Administrator" w:date="2016-01-07T18:05:01Z">
        <w:r>
          <w:rPr>
            <w:rFonts w:hint="eastAsia" w:ascii="华文楷体" w:hAnsi="华文楷体" w:eastAsia="华文楷体"/>
            <w:sz w:val="28"/>
            <w:szCs w:val="28"/>
          </w:rPr>
          <w:delText>这样</w:delText>
        </w:r>
      </w:del>
      <w:del w:id="217" w:author="Administrator" w:date="2016-01-07T18:05:02Z">
        <w:r>
          <w:rPr>
            <w:rFonts w:hint="eastAsia" w:ascii="华文楷体" w:hAnsi="华文楷体" w:eastAsia="华文楷体"/>
            <w:sz w:val="28"/>
            <w:szCs w:val="28"/>
          </w:rPr>
          <w:delText>一种</w:delText>
        </w:r>
      </w:del>
      <w:ins w:id="218" w:author="Administrator" w:date="2016-01-07T18:05:04Z">
        <w:r>
          <w:rPr>
            <w:rFonts w:hint="eastAsia" w:ascii="华文楷体" w:hAnsi="华文楷体" w:eastAsia="华文楷体"/>
            <w:sz w:val="28"/>
            <w:szCs w:val="28"/>
            <w:lang w:eastAsia="zh-CN"/>
          </w:rPr>
          <w:t>的</w:t>
        </w:r>
      </w:ins>
      <w:del w:id="219" w:author="Administrator" w:date="2016-01-07T18:04:53Z">
        <w:r>
          <w:rPr>
            <w:rFonts w:hint="eastAsia" w:ascii="华文楷体" w:hAnsi="华文楷体" w:eastAsia="华文楷体"/>
            <w:sz w:val="28"/>
            <w:szCs w:val="28"/>
          </w:rPr>
          <w:delText>我</w:delText>
        </w:r>
      </w:del>
      <w:ins w:id="220" w:author="Administrator" w:date="2016-01-07T18:04:59Z">
        <w:r>
          <w:rPr>
            <w:rFonts w:hint="eastAsia" w:ascii="华文楷体" w:hAnsi="华文楷体" w:eastAsia="华文楷体"/>
            <w:sz w:val="28"/>
            <w:szCs w:val="28"/>
            <w:lang w:eastAsia="zh-CN"/>
          </w:rPr>
          <w:t>实</w:t>
        </w:r>
      </w:ins>
      <w:r>
        <w:rPr>
          <w:rFonts w:hint="eastAsia" w:ascii="华文楷体" w:hAnsi="华文楷体" w:eastAsia="华文楷体"/>
          <w:sz w:val="28"/>
          <w:szCs w:val="28"/>
        </w:rPr>
        <w:t>执</w:t>
      </w:r>
      <w:del w:id="221" w:author="Administrator" w:date="2016-01-07T18:05:17Z">
        <w:r>
          <w:rPr>
            <w:rFonts w:hint="eastAsia" w:ascii="华文楷体" w:hAnsi="华文楷体" w:eastAsia="华文楷体"/>
            <w:sz w:val="28"/>
            <w:szCs w:val="28"/>
          </w:rPr>
          <w:delText>是</w:delText>
        </w:r>
      </w:del>
      <w:ins w:id="222" w:author="Administrator" w:date="2016-01-06T22:29:27Z">
        <w:r>
          <w:rPr>
            <w:rFonts w:hint="eastAsia" w:ascii="华文楷体" w:hAnsi="华文楷体" w:eastAsia="华文楷体"/>
            <w:sz w:val="28"/>
            <w:szCs w:val="28"/>
            <w:lang w:eastAsia="zh-CN"/>
          </w:rPr>
          <w:t>非常</w:t>
        </w:r>
      </w:ins>
      <w:del w:id="223" w:author="Administrator" w:date="2016-01-06T22:29:24Z">
        <w:r>
          <w:rPr>
            <w:rFonts w:hint="eastAsia" w:ascii="华文楷体" w:hAnsi="华文楷体" w:eastAsia="华文楷体"/>
            <w:sz w:val="28"/>
            <w:szCs w:val="28"/>
          </w:rPr>
          <w:delText>相当</w:delText>
        </w:r>
      </w:del>
      <w:r>
        <w:rPr>
          <w:rFonts w:hint="eastAsia" w:ascii="华文楷体" w:hAnsi="华文楷体" w:eastAsia="华文楷体"/>
          <w:sz w:val="28"/>
          <w:szCs w:val="28"/>
        </w:rPr>
        <w:t>强大的，以前</w:t>
      </w:r>
      <w:ins w:id="224" w:author="Administrator" w:date="2016-01-05T00:28:45Z">
        <w:r>
          <w:rPr>
            <w:rFonts w:hint="eastAsia" w:ascii="华文楷体" w:hAnsi="华文楷体" w:eastAsia="华文楷体"/>
            <w:sz w:val="28"/>
            <w:szCs w:val="28"/>
            <w:lang w:eastAsia="zh-CN"/>
          </w:rPr>
          <w:t>没</w:t>
        </w:r>
      </w:ins>
      <w:del w:id="225" w:author="Administrator" w:date="2016-01-05T00:28:43Z">
        <w:r>
          <w:rPr>
            <w:rFonts w:hint="eastAsia" w:ascii="华文楷体" w:hAnsi="华文楷体" w:eastAsia="华文楷体"/>
            <w:sz w:val="28"/>
            <w:szCs w:val="28"/>
          </w:rPr>
          <w:delText>不</w:delText>
        </w:r>
      </w:del>
      <w:r>
        <w:rPr>
          <w:rFonts w:hint="eastAsia" w:ascii="华文楷体" w:hAnsi="华文楷体" w:eastAsia="华文楷体"/>
          <w:sz w:val="28"/>
          <w:szCs w:val="28"/>
        </w:rPr>
        <w:t>有熟练过</w:t>
      </w:r>
      <w:del w:id="226" w:author="Administrator" w:date="2016-01-06T22:29:48Z">
        <w:r>
          <w:rPr>
            <w:rFonts w:hint="eastAsia" w:ascii="华文楷体" w:hAnsi="华文楷体" w:eastAsia="华文楷体"/>
            <w:sz w:val="28"/>
            <w:szCs w:val="28"/>
          </w:rPr>
          <w:delText>的</w:delText>
        </w:r>
      </w:del>
      <w:r>
        <w:rPr>
          <w:rFonts w:hint="eastAsia" w:ascii="华文楷体" w:hAnsi="华文楷体" w:eastAsia="华文楷体"/>
          <w:sz w:val="28"/>
          <w:szCs w:val="28"/>
        </w:rPr>
        <w:t>这样修法，现在刚刚接触到这样的修法的时候</w:t>
      </w:r>
      <w:ins w:id="227" w:author="Administrator" w:date="2016-01-07T18:05:28Z">
        <w:r>
          <w:rPr>
            <w:rFonts w:hint="eastAsia" w:ascii="华文楷体" w:hAnsi="华文楷体" w:eastAsia="华文楷体"/>
            <w:sz w:val="28"/>
            <w:szCs w:val="28"/>
            <w:lang w:eastAsia="zh-CN"/>
          </w:rPr>
          <w:t>，</w:t>
        </w:r>
      </w:ins>
      <w:del w:id="228" w:author="Administrator" w:date="2016-01-05T00:28:56Z">
        <w:r>
          <w:rPr>
            <w:rFonts w:hint="eastAsia" w:ascii="华文楷体" w:hAnsi="华文楷体" w:eastAsia="华文楷体"/>
            <w:sz w:val="28"/>
            <w:szCs w:val="28"/>
          </w:rPr>
          <w:delText>，</w:delText>
        </w:r>
      </w:del>
      <w:r>
        <w:rPr>
          <w:rFonts w:hint="eastAsia" w:ascii="华文楷体" w:hAnsi="华文楷体" w:eastAsia="华文楷体"/>
          <w:sz w:val="28"/>
          <w:szCs w:val="28"/>
        </w:rPr>
        <w:t>似乎没有办法对治，</w:t>
      </w:r>
      <w:ins w:id="229" w:author="Administrator" w:date="2016-01-06T22:29:14Z">
        <w:r>
          <w:rPr>
            <w:rFonts w:hint="eastAsia" w:ascii="华文楷体" w:hAnsi="华文楷体" w:eastAsia="华文楷体"/>
            <w:sz w:val="28"/>
            <w:szCs w:val="28"/>
            <w:lang w:eastAsia="zh-CN"/>
          </w:rPr>
          <w:t>这个</w:t>
        </w:r>
      </w:ins>
      <w:ins w:id="230" w:author="Administrator" w:date="2016-01-06T22:29:16Z">
        <w:r>
          <w:rPr>
            <w:rFonts w:hint="eastAsia" w:ascii="华文楷体" w:hAnsi="华文楷体" w:eastAsia="华文楷体"/>
            <w:sz w:val="28"/>
            <w:szCs w:val="28"/>
            <w:lang w:eastAsia="zh-CN"/>
          </w:rPr>
          <w:t>方面</w:t>
        </w:r>
      </w:ins>
      <w:r>
        <w:rPr>
          <w:rFonts w:hint="eastAsia" w:ascii="华文楷体" w:hAnsi="华文楷体" w:eastAsia="华文楷体"/>
          <w:sz w:val="28"/>
          <w:szCs w:val="28"/>
        </w:rPr>
        <w:t>我们自己认为好像我执是不是根本没有办法对治呢？</w:t>
      </w:r>
    </w:p>
    <w:p>
      <w:pPr>
        <w:ind w:firstLine="570"/>
        <w:rPr>
          <w:ins w:id="231" w:author="Administrator" w:date="2016-01-05T00:30:01Z"/>
          <w:rFonts w:hint="eastAsia" w:ascii="华文楷体" w:hAnsi="华文楷体" w:eastAsia="华文楷体"/>
          <w:sz w:val="28"/>
          <w:szCs w:val="28"/>
          <w:lang w:eastAsia="zh-CN"/>
        </w:rPr>
      </w:pPr>
      <w:r>
        <w:rPr>
          <w:rFonts w:hint="eastAsia" w:ascii="华文楷体" w:hAnsi="华文楷体" w:eastAsia="华文楷体"/>
          <w:sz w:val="28"/>
          <w:szCs w:val="28"/>
        </w:rPr>
        <w:t>实际上不是这样的</w:t>
      </w:r>
      <w:ins w:id="232" w:author="Administrator" w:date="2016-01-05T00:29:09Z">
        <w:r>
          <w:rPr>
            <w:rFonts w:hint="eastAsia" w:ascii="华文楷体" w:hAnsi="华文楷体" w:eastAsia="华文楷体"/>
            <w:sz w:val="28"/>
            <w:szCs w:val="28"/>
            <w:lang w:eastAsia="zh-CN"/>
          </w:rPr>
          <w:t>。</w:t>
        </w:r>
      </w:ins>
    </w:p>
    <w:p>
      <w:pPr>
        <w:ind w:firstLine="570"/>
        <w:rPr>
          <w:ins w:id="233" w:author="Administrator" w:date="2016-01-05T00:30:05Z"/>
          <w:rFonts w:hint="eastAsia" w:ascii="黑体" w:hAnsi="黑体" w:eastAsia="黑体" w:cs="黑体"/>
          <w:sz w:val="28"/>
          <w:szCs w:val="28"/>
          <w:lang w:eastAsia="zh-CN"/>
        </w:rPr>
      </w:pPr>
      <w:ins w:id="234" w:author="Administrator" w:date="2016-01-05T00:29:42Z">
        <w:r>
          <w:rPr>
            <w:rFonts w:hint="eastAsia" w:ascii="黑体" w:hAnsi="黑体" w:eastAsia="黑体" w:cs="黑体"/>
            <w:sz w:val="28"/>
            <w:szCs w:val="28"/>
            <w:lang w:eastAsia="zh-CN"/>
            <w:rPrChange w:id="235" w:author="Administrator" w:date="2016-01-05T00:29:57Z">
              <w:rPr>
                <w:rFonts w:hint="eastAsia" w:ascii="华文楷体" w:hAnsi="华文楷体" w:eastAsia="华文楷体"/>
                <w:sz w:val="28"/>
                <w:szCs w:val="28"/>
                <w:lang w:eastAsia="zh-CN"/>
              </w:rPr>
            </w:rPrChange>
          </w:rPr>
          <w:t>【</w:t>
        </w:r>
      </w:ins>
      <w:del w:id="236" w:author="Administrator" w:date="2016-01-05T00:29:44Z">
        <w:r>
          <w:rPr>
            <w:rFonts w:hint="eastAsia" w:ascii="黑体" w:hAnsi="黑体" w:eastAsia="黑体" w:cs="黑体"/>
            <w:sz w:val="28"/>
            <w:szCs w:val="28"/>
            <w:rPrChange w:id="237" w:author="Administrator" w:date="2016-01-05T00:29:57Z">
              <w:rPr>
                <w:rFonts w:hint="eastAsia" w:ascii="华文楷体" w:hAnsi="华文楷体" w:eastAsia="华文楷体"/>
                <w:sz w:val="28"/>
                <w:szCs w:val="28"/>
              </w:rPr>
            </w:rPrChange>
          </w:rPr>
          <w:delText>，“</w:delText>
        </w:r>
      </w:del>
      <w:r>
        <w:rPr>
          <w:rFonts w:hint="eastAsia" w:ascii="黑体" w:hAnsi="黑体" w:eastAsia="黑体" w:cs="黑体"/>
          <w:sz w:val="28"/>
          <w:szCs w:val="28"/>
          <w:rPrChange w:id="238" w:author="Administrator" w:date="2016-01-05T00:29:57Z">
            <w:rPr>
              <w:rFonts w:hint="eastAsia" w:ascii="华文楷体" w:hAnsi="华文楷体" w:eastAsia="华文楷体"/>
              <w:sz w:val="28"/>
              <w:szCs w:val="28"/>
            </w:rPr>
          </w:rPrChange>
        </w:rPr>
        <w:t>一旦对治的串习力猛烈之时，则无需励力勤作而自然生起对治、灭除所断。</w:t>
      </w:r>
      <w:ins w:id="239" w:author="Administrator" w:date="2016-01-05T00:29:49Z">
        <w:r>
          <w:rPr>
            <w:rFonts w:hint="eastAsia" w:ascii="黑体" w:hAnsi="黑体" w:eastAsia="黑体" w:cs="黑体"/>
            <w:sz w:val="28"/>
            <w:szCs w:val="28"/>
            <w:lang w:eastAsia="zh-CN"/>
            <w:rPrChange w:id="240" w:author="Administrator" w:date="2016-01-05T00:29:57Z">
              <w:rPr>
                <w:rFonts w:hint="eastAsia" w:ascii="华文楷体" w:hAnsi="华文楷体" w:eastAsia="华文楷体"/>
                <w:sz w:val="28"/>
                <w:szCs w:val="28"/>
                <w:lang w:eastAsia="zh-CN"/>
              </w:rPr>
            </w:rPrChange>
          </w:rPr>
          <w:t>】</w:t>
        </w:r>
      </w:ins>
    </w:p>
    <w:p>
      <w:pPr>
        <w:ind w:firstLine="570"/>
        <w:rPr>
          <w:del w:id="241" w:author="Administrator" w:date="2016-01-05T00:31:21Z"/>
          <w:rFonts w:hint="eastAsia" w:ascii="华文楷体" w:hAnsi="华文楷体" w:eastAsia="华文楷体"/>
          <w:sz w:val="28"/>
          <w:szCs w:val="28"/>
        </w:rPr>
      </w:pPr>
      <w:ins w:id="242" w:author="Administrator" w:date="2016-01-06T22:30:14Z">
        <w:r>
          <w:rPr>
            <w:rFonts w:hint="eastAsia" w:ascii="华文楷体" w:hAnsi="华文楷体" w:eastAsia="华文楷体"/>
            <w:sz w:val="28"/>
            <w:szCs w:val="28"/>
            <w:lang w:val="en-US" w:eastAsia="zh-CN"/>
          </w:rPr>
          <w:t xml:space="preserve"> </w:t>
        </w:r>
      </w:ins>
      <w:ins w:id="243" w:author="Administrator" w:date="2016-01-06T22:30:15Z">
        <w:r>
          <w:rPr>
            <w:rFonts w:hint="eastAsia" w:ascii="华文楷体" w:hAnsi="华文楷体" w:eastAsia="华文楷体"/>
            <w:sz w:val="28"/>
            <w:szCs w:val="28"/>
            <w:lang w:val="en-US" w:eastAsia="zh-CN"/>
          </w:rPr>
          <w:t xml:space="preserve">   </w:t>
        </w:r>
      </w:ins>
      <w:ins w:id="244" w:author="Administrator" w:date="2016-01-06T22:30:17Z">
        <w:r>
          <w:rPr>
            <w:rFonts w:hint="eastAsia" w:ascii="华文楷体" w:hAnsi="华文楷体" w:eastAsia="华文楷体"/>
            <w:sz w:val="28"/>
            <w:szCs w:val="28"/>
            <w:lang w:val="en-US" w:eastAsia="zh-CN"/>
          </w:rPr>
          <w:t xml:space="preserve"> </w:t>
        </w:r>
      </w:ins>
      <w:del w:id="245" w:author="Administrator" w:date="2016-01-05T00:29:49Z">
        <w:r>
          <w:rPr>
            <w:rFonts w:hint="eastAsia" w:ascii="华文楷体" w:hAnsi="华文楷体" w:eastAsia="华文楷体"/>
            <w:sz w:val="28"/>
            <w:szCs w:val="28"/>
          </w:rPr>
          <w:delText>”</w:delText>
        </w:r>
      </w:del>
      <w:r>
        <w:rPr>
          <w:rFonts w:hint="eastAsia" w:ascii="华文楷体" w:hAnsi="华文楷体" w:eastAsia="华文楷体"/>
          <w:sz w:val="28"/>
          <w:szCs w:val="28"/>
        </w:rPr>
        <w:t>那么只要我们坚定一个信念，然后再再</w:t>
      </w:r>
      <w:ins w:id="246" w:author="Administrator" w:date="2016-01-06T22:30:42Z">
        <w:r>
          <w:rPr>
            <w:rFonts w:hint="eastAsia" w:ascii="华文楷体" w:hAnsi="华文楷体" w:eastAsia="华文楷体"/>
            <w:sz w:val="28"/>
            <w:szCs w:val="28"/>
            <w:lang w:eastAsia="zh-CN"/>
          </w:rPr>
          <w:t>的</w:t>
        </w:r>
      </w:ins>
      <w:del w:id="247" w:author="Administrator" w:date="2016-01-05T00:30:10Z">
        <w:r>
          <w:rPr>
            <w:rFonts w:hint="eastAsia" w:ascii="华文楷体" w:hAnsi="华文楷体" w:eastAsia="华文楷体"/>
            <w:sz w:val="28"/>
            <w:szCs w:val="28"/>
          </w:rPr>
          <w:delText>窜</w:delText>
        </w:r>
      </w:del>
      <w:ins w:id="248" w:author="Administrator" w:date="2016-01-05T00:30:12Z">
        <w:r>
          <w:rPr>
            <w:rFonts w:hint="eastAsia" w:ascii="华文楷体" w:hAnsi="华文楷体" w:eastAsia="华文楷体"/>
            <w:sz w:val="28"/>
            <w:szCs w:val="28"/>
            <w:lang w:eastAsia="zh-CN"/>
          </w:rPr>
          <w:t>串</w:t>
        </w:r>
      </w:ins>
      <w:r>
        <w:rPr>
          <w:rFonts w:hint="eastAsia" w:ascii="华文楷体" w:hAnsi="华文楷体" w:eastAsia="华文楷体"/>
          <w:sz w:val="28"/>
          <w:szCs w:val="28"/>
        </w:rPr>
        <w:t>习</w:t>
      </w:r>
      <w:ins w:id="249" w:author="Administrator" w:date="2016-01-06T22:30:58Z">
        <w:r>
          <w:rPr>
            <w:rFonts w:hint="eastAsia" w:ascii="华文楷体" w:hAnsi="华文楷体" w:eastAsia="华文楷体"/>
            <w:sz w:val="28"/>
            <w:szCs w:val="28"/>
            <w:lang w:eastAsia="zh-CN"/>
          </w:rPr>
          <w:t>下去</w:t>
        </w:r>
      </w:ins>
      <w:ins w:id="250" w:author="Administrator" w:date="2016-01-06T22:30:44Z">
        <w:r>
          <w:rPr>
            <w:rFonts w:hint="eastAsia" w:ascii="华文楷体" w:hAnsi="华文楷体" w:eastAsia="华文楷体"/>
            <w:sz w:val="28"/>
            <w:szCs w:val="28"/>
            <w:lang w:eastAsia="zh-CN"/>
          </w:rPr>
          <w:t>、</w:t>
        </w:r>
      </w:ins>
      <w:del w:id="251" w:author="Administrator" w:date="2016-01-06T22:30:44Z">
        <w:r>
          <w:rPr>
            <w:rFonts w:hint="eastAsia" w:ascii="华文楷体" w:hAnsi="华文楷体" w:eastAsia="华文楷体"/>
            <w:sz w:val="28"/>
            <w:szCs w:val="28"/>
          </w:rPr>
          <w:delText>和</w:delText>
        </w:r>
      </w:del>
      <w:ins w:id="252" w:author="Administrator" w:date="2016-01-06T22:30:25Z">
        <w:r>
          <w:rPr>
            <w:rFonts w:hint="eastAsia" w:ascii="华文楷体" w:hAnsi="华文楷体" w:eastAsia="华文楷体"/>
            <w:sz w:val="28"/>
            <w:szCs w:val="28"/>
            <w:lang w:eastAsia="zh-CN"/>
          </w:rPr>
          <w:t>再再</w:t>
        </w:r>
      </w:ins>
      <w:ins w:id="253" w:author="Administrator" w:date="2016-01-06T22:30:39Z">
        <w:r>
          <w:rPr>
            <w:rFonts w:hint="eastAsia" w:ascii="华文楷体" w:hAnsi="华文楷体" w:eastAsia="华文楷体"/>
            <w:sz w:val="28"/>
            <w:szCs w:val="28"/>
            <w:lang w:eastAsia="zh-CN"/>
          </w:rPr>
          <w:t>的</w:t>
        </w:r>
      </w:ins>
      <w:r>
        <w:rPr>
          <w:rFonts w:hint="eastAsia" w:ascii="华文楷体" w:hAnsi="华文楷体" w:eastAsia="华文楷体"/>
          <w:sz w:val="28"/>
          <w:szCs w:val="28"/>
        </w:rPr>
        <w:t>修习下去，那么</w:t>
      </w:r>
      <w:ins w:id="254" w:author="Administrator" w:date="2016-01-06T22:31:04Z">
        <w:r>
          <w:rPr>
            <w:rFonts w:hint="eastAsia" w:ascii="华文楷体" w:hAnsi="华文楷体" w:eastAsia="华文楷体"/>
            <w:sz w:val="28"/>
            <w:szCs w:val="28"/>
            <w:lang w:eastAsia="zh-CN"/>
          </w:rPr>
          <w:t>这个时候</w:t>
        </w:r>
      </w:ins>
      <w:del w:id="255" w:author="Administrator" w:date="2016-01-06T22:31:10Z">
        <w:r>
          <w:rPr>
            <w:rFonts w:hint="eastAsia" w:ascii="华文楷体" w:hAnsi="华文楷体" w:eastAsia="华文楷体"/>
            <w:sz w:val="28"/>
            <w:szCs w:val="28"/>
          </w:rPr>
          <w:delText>我</w:delText>
        </w:r>
      </w:del>
      <w:del w:id="256" w:author="Administrator" w:date="2016-01-06T22:31:11Z">
        <w:r>
          <w:rPr>
            <w:rFonts w:hint="eastAsia" w:ascii="华文楷体" w:hAnsi="华文楷体" w:eastAsia="华文楷体"/>
            <w:sz w:val="28"/>
            <w:szCs w:val="28"/>
          </w:rPr>
          <w:delText>们</w:delText>
        </w:r>
      </w:del>
      <w:r>
        <w:rPr>
          <w:rFonts w:hint="eastAsia" w:ascii="华文楷体" w:hAnsi="华文楷体" w:eastAsia="华文楷体"/>
          <w:sz w:val="28"/>
          <w:szCs w:val="28"/>
        </w:rPr>
        <w:t>相续当中</w:t>
      </w:r>
      <w:del w:id="257" w:author="Administrator" w:date="2016-01-06T22:31:14Z">
        <w:r>
          <w:rPr>
            <w:rFonts w:hint="eastAsia" w:ascii="华文楷体" w:hAnsi="华文楷体" w:eastAsia="华文楷体"/>
            <w:sz w:val="28"/>
            <w:szCs w:val="28"/>
          </w:rPr>
          <w:delText>这种</w:delText>
        </w:r>
      </w:del>
      <w:ins w:id="258" w:author="Administrator" w:date="2016-01-06T22:31:16Z">
        <w:r>
          <w:rPr>
            <w:rFonts w:hint="eastAsia" w:ascii="华文楷体" w:hAnsi="华文楷体" w:eastAsia="华文楷体"/>
            <w:sz w:val="28"/>
            <w:szCs w:val="28"/>
            <w:lang w:eastAsia="zh-CN"/>
          </w:rPr>
          <w:t>的</w:t>
        </w:r>
      </w:ins>
      <w:r>
        <w:rPr>
          <w:rFonts w:hint="eastAsia" w:ascii="华文楷体" w:hAnsi="华文楷体" w:eastAsia="华文楷体"/>
          <w:sz w:val="28"/>
          <w:szCs w:val="28"/>
        </w:rPr>
        <w:t>对治力</w:t>
      </w:r>
      <w:ins w:id="259" w:author="Administrator" w:date="2016-01-06T22:31:19Z">
        <w:r>
          <w:rPr>
            <w:rFonts w:hint="eastAsia" w:ascii="华文楷体" w:hAnsi="华文楷体" w:eastAsia="华文楷体"/>
            <w:sz w:val="28"/>
            <w:szCs w:val="28"/>
            <w:lang w:eastAsia="zh-CN"/>
          </w:rPr>
          <w:t>就</w:t>
        </w:r>
      </w:ins>
      <w:r>
        <w:rPr>
          <w:rFonts w:hint="eastAsia" w:ascii="华文楷体" w:hAnsi="华文楷体" w:eastAsia="华文楷体"/>
          <w:sz w:val="28"/>
          <w:szCs w:val="28"/>
        </w:rPr>
        <w:t>从无到有</w:t>
      </w:r>
      <w:ins w:id="260" w:author="Administrator" w:date="2016-01-05T00:30:19Z">
        <w:r>
          <w:rPr>
            <w:rFonts w:hint="eastAsia" w:ascii="华文楷体" w:hAnsi="华文楷体" w:eastAsia="华文楷体"/>
            <w:sz w:val="28"/>
            <w:szCs w:val="28"/>
            <w:lang w:eastAsia="zh-CN"/>
          </w:rPr>
          <w:t>、</w:t>
        </w:r>
      </w:ins>
      <w:del w:id="261" w:author="Administrator" w:date="2016-01-05T00:30:19Z">
        <w:r>
          <w:rPr>
            <w:rFonts w:hint="eastAsia" w:ascii="华文楷体" w:hAnsi="华文楷体" w:eastAsia="华文楷体"/>
            <w:sz w:val="28"/>
            <w:szCs w:val="28"/>
          </w:rPr>
          <w:delText>，</w:delText>
        </w:r>
      </w:del>
      <w:r>
        <w:rPr>
          <w:rFonts w:hint="eastAsia" w:ascii="华文楷体" w:hAnsi="华文楷体" w:eastAsia="华文楷体"/>
          <w:sz w:val="28"/>
          <w:szCs w:val="28"/>
        </w:rPr>
        <w:t>从弱到强，当</w:t>
      </w:r>
      <w:ins w:id="262" w:author="Administrator" w:date="2016-01-06T22:32:10Z">
        <w:r>
          <w:rPr>
            <w:rFonts w:hint="eastAsia" w:ascii="华文楷体" w:hAnsi="华文楷体" w:eastAsia="华文楷体"/>
            <w:sz w:val="28"/>
            <w:szCs w:val="28"/>
            <w:lang w:eastAsia="zh-CN"/>
          </w:rPr>
          <w:t>一旦</w:t>
        </w:r>
      </w:ins>
      <w:r>
        <w:rPr>
          <w:rFonts w:hint="eastAsia" w:ascii="华文楷体" w:hAnsi="华文楷体" w:eastAsia="华文楷体"/>
          <w:sz w:val="28"/>
          <w:szCs w:val="28"/>
        </w:rPr>
        <w:t>我们的对治</w:t>
      </w:r>
      <w:ins w:id="263" w:author="Administrator" w:date="2016-01-06T22:32:36Z">
        <w:r>
          <w:rPr>
            <w:rFonts w:hint="eastAsia" w:ascii="华文楷体" w:hAnsi="华文楷体" w:eastAsia="华文楷体"/>
            <w:sz w:val="28"/>
            <w:szCs w:val="28"/>
            <w:lang w:eastAsia="zh-CN"/>
          </w:rPr>
          <w:t>的</w:t>
        </w:r>
      </w:ins>
      <w:ins w:id="264" w:author="Administrator" w:date="2016-01-06T22:32:41Z">
        <w:r>
          <w:rPr>
            <w:rFonts w:hint="eastAsia" w:ascii="华文楷体" w:hAnsi="华文楷体" w:eastAsia="华文楷体"/>
            <w:sz w:val="28"/>
            <w:szCs w:val="28"/>
            <w:lang w:eastAsia="zh-CN"/>
          </w:rPr>
          <w:t>串习</w:t>
        </w:r>
      </w:ins>
      <w:r>
        <w:rPr>
          <w:rFonts w:hint="eastAsia" w:ascii="华文楷体" w:hAnsi="华文楷体" w:eastAsia="华文楷体"/>
          <w:sz w:val="28"/>
          <w:szCs w:val="28"/>
        </w:rPr>
        <w:t>力</w:t>
      </w:r>
      <w:del w:id="265" w:author="Administrator" w:date="2016-01-06T22:31:47Z">
        <w:r>
          <w:rPr>
            <w:rFonts w:hint="eastAsia" w:ascii="华文楷体" w:hAnsi="华文楷体" w:eastAsia="华文楷体"/>
            <w:sz w:val="28"/>
            <w:szCs w:val="28"/>
          </w:rPr>
          <w:delText>一旦</w:delText>
        </w:r>
      </w:del>
      <w:r>
        <w:rPr>
          <w:rFonts w:hint="eastAsia" w:ascii="华文楷体" w:hAnsi="华文楷体" w:eastAsia="华文楷体"/>
          <w:sz w:val="28"/>
          <w:szCs w:val="28"/>
        </w:rPr>
        <w:t>非常猛烈</w:t>
      </w:r>
      <w:ins w:id="266" w:author="Administrator" w:date="2016-01-05T00:30:27Z">
        <w:r>
          <w:rPr>
            <w:rFonts w:hint="eastAsia" w:ascii="华文楷体" w:hAnsi="华文楷体" w:eastAsia="华文楷体"/>
            <w:sz w:val="28"/>
            <w:szCs w:val="28"/>
            <w:lang w:eastAsia="zh-CN"/>
          </w:rPr>
          <w:t>、</w:t>
        </w:r>
      </w:ins>
      <w:del w:id="267" w:author="Administrator" w:date="2016-01-05T00:30:27Z">
        <w:r>
          <w:rPr>
            <w:rFonts w:hint="eastAsia" w:ascii="华文楷体" w:hAnsi="华文楷体" w:eastAsia="华文楷体"/>
            <w:sz w:val="28"/>
            <w:szCs w:val="28"/>
          </w:rPr>
          <w:delText>，</w:delText>
        </w:r>
      </w:del>
      <w:r>
        <w:rPr>
          <w:rFonts w:hint="eastAsia" w:ascii="华文楷体" w:hAnsi="华文楷体" w:eastAsia="华文楷体"/>
          <w:sz w:val="28"/>
          <w:szCs w:val="28"/>
        </w:rPr>
        <w:t>非常任运的时候，</w:t>
      </w:r>
      <w:ins w:id="268" w:author="Administrator" w:date="2016-01-06T22:33:03Z">
        <w:r>
          <w:rPr>
            <w:rFonts w:hint="eastAsia" w:ascii="华文楷体" w:hAnsi="华文楷体" w:eastAsia="华文楷体"/>
            <w:sz w:val="28"/>
            <w:szCs w:val="28"/>
            <w:lang w:eastAsia="zh-CN"/>
          </w:rPr>
          <w:t>那么</w:t>
        </w:r>
      </w:ins>
      <w:ins w:id="269" w:author="Administrator" w:date="2016-01-06T22:33:04Z">
        <w:r>
          <w:rPr>
            <w:rFonts w:hint="eastAsia" w:ascii="华文楷体" w:hAnsi="华文楷体" w:eastAsia="华文楷体"/>
            <w:sz w:val="28"/>
            <w:szCs w:val="28"/>
            <w:lang w:eastAsia="zh-CN"/>
          </w:rPr>
          <w:t>就</w:t>
        </w:r>
      </w:ins>
      <w:del w:id="270" w:author="Administrator" w:date="2016-01-06T22:33:01Z">
        <w:r>
          <w:rPr>
            <w:rFonts w:hint="eastAsia" w:ascii="华文楷体" w:hAnsi="华文楷体" w:eastAsia="华文楷体"/>
            <w:sz w:val="28"/>
            <w:szCs w:val="28"/>
          </w:rPr>
          <w:delText>则</w:delText>
        </w:r>
      </w:del>
      <w:r>
        <w:rPr>
          <w:rFonts w:hint="eastAsia" w:ascii="华文楷体" w:hAnsi="华文楷体" w:eastAsia="华文楷体"/>
          <w:sz w:val="28"/>
          <w:szCs w:val="28"/>
        </w:rPr>
        <w:t>无需勤作</w:t>
      </w:r>
      <w:del w:id="271" w:author="Administrator" w:date="2016-01-05T00:30:34Z">
        <w:r>
          <w:rPr>
            <w:rFonts w:hint="eastAsia" w:ascii="华文楷体" w:hAnsi="华文楷体" w:eastAsia="华文楷体"/>
            <w:sz w:val="28"/>
            <w:szCs w:val="28"/>
          </w:rPr>
          <w:delText>，</w:delText>
        </w:r>
      </w:del>
      <w:r>
        <w:rPr>
          <w:rFonts w:hint="eastAsia" w:ascii="华文楷体" w:hAnsi="华文楷体" w:eastAsia="华文楷体"/>
          <w:sz w:val="28"/>
          <w:szCs w:val="28"/>
        </w:rPr>
        <w:t>自然而然能够产生一切烦恼的对治，这个烦恼</w:t>
      </w:r>
      <w:ins w:id="272" w:author="Administrator" w:date="2016-01-07T18:06:14Z">
        <w:r>
          <w:rPr>
            <w:rFonts w:hint="eastAsia" w:ascii="华文楷体" w:hAnsi="华文楷体" w:eastAsia="华文楷体"/>
            <w:sz w:val="28"/>
            <w:szCs w:val="28"/>
            <w:lang w:eastAsia="zh-CN"/>
          </w:rPr>
          <w:t>的</w:t>
        </w:r>
      </w:ins>
      <w:r>
        <w:rPr>
          <w:rFonts w:hint="eastAsia" w:ascii="华文楷体" w:hAnsi="华文楷体" w:eastAsia="华文楷体"/>
          <w:sz w:val="28"/>
          <w:szCs w:val="28"/>
        </w:rPr>
        <w:t>对治一旦产生起来了，就能够灭除一切的所断。</w:t>
      </w:r>
      <w:ins w:id="273" w:author="Administrator" w:date="2016-01-06T22:33:13Z">
        <w:r>
          <w:rPr>
            <w:rFonts w:hint="eastAsia" w:ascii="华文楷体" w:hAnsi="华文楷体" w:eastAsia="华文楷体"/>
            <w:sz w:val="28"/>
            <w:szCs w:val="28"/>
            <w:lang w:eastAsia="zh-CN"/>
          </w:rPr>
          <w:t>所以说</w:t>
        </w:r>
      </w:ins>
      <w:r>
        <w:rPr>
          <w:rFonts w:hint="eastAsia" w:ascii="华文楷体" w:hAnsi="华文楷体" w:eastAsia="华文楷体"/>
          <w:sz w:val="28"/>
          <w:szCs w:val="28"/>
        </w:rPr>
        <w:t>实际上</w:t>
      </w:r>
      <w:del w:id="274" w:author="Administrator" w:date="2016-01-05T00:31:04Z">
        <w:r>
          <w:rPr>
            <w:rFonts w:hint="eastAsia" w:ascii="华文楷体" w:hAnsi="华文楷体" w:eastAsia="华文楷体"/>
            <w:sz w:val="28"/>
            <w:szCs w:val="28"/>
          </w:rPr>
          <w:delText>，</w:delText>
        </w:r>
      </w:del>
      <w:r>
        <w:rPr>
          <w:rFonts w:hint="eastAsia" w:ascii="华文楷体" w:hAnsi="华文楷体" w:eastAsia="华文楷体"/>
          <w:sz w:val="28"/>
          <w:szCs w:val="28"/>
        </w:rPr>
        <w:t>我们看这些大德</w:t>
      </w:r>
      <w:del w:id="275" w:author="Administrator" w:date="2016-01-06T22:33:32Z">
        <w:r>
          <w:rPr>
            <w:rFonts w:hint="eastAsia" w:ascii="华文楷体" w:hAnsi="华文楷体" w:eastAsia="华文楷体"/>
            <w:sz w:val="28"/>
            <w:szCs w:val="28"/>
          </w:rPr>
          <w:delText>的</w:delText>
        </w:r>
      </w:del>
      <w:r>
        <w:rPr>
          <w:rFonts w:hint="eastAsia" w:ascii="华文楷体" w:hAnsi="华文楷体" w:eastAsia="华文楷体"/>
          <w:sz w:val="28"/>
          <w:szCs w:val="28"/>
        </w:rPr>
        <w:t>修行历程的时候，总是感叹他们证悟的那一时候，多么</w:t>
      </w:r>
      <w:ins w:id="276" w:author="Administrator" w:date="2016-01-07T18:06:27Z">
        <w:r>
          <w:rPr>
            <w:rFonts w:hint="eastAsia" w:ascii="华文楷体" w:hAnsi="华文楷体" w:eastAsia="华文楷体"/>
            <w:sz w:val="28"/>
            <w:szCs w:val="28"/>
            <w:lang w:eastAsia="zh-CN"/>
          </w:rPr>
          <w:t>的</w:t>
        </w:r>
      </w:ins>
      <w:r>
        <w:rPr>
          <w:rFonts w:hint="eastAsia" w:ascii="华文楷体" w:hAnsi="华文楷体" w:eastAsia="华文楷体"/>
          <w:sz w:val="28"/>
          <w:szCs w:val="28"/>
        </w:rPr>
        <w:t>自在、多么</w:t>
      </w:r>
      <w:ins w:id="277" w:author="Administrator" w:date="2016-01-07T18:06:30Z">
        <w:r>
          <w:rPr>
            <w:rFonts w:hint="eastAsia" w:ascii="华文楷体" w:hAnsi="华文楷体" w:eastAsia="华文楷体"/>
            <w:sz w:val="28"/>
            <w:szCs w:val="28"/>
            <w:lang w:eastAsia="zh-CN"/>
          </w:rPr>
          <w:t>的</w:t>
        </w:r>
      </w:ins>
      <w:r>
        <w:rPr>
          <w:rFonts w:hint="eastAsia" w:ascii="华文楷体" w:hAnsi="华文楷体" w:eastAsia="华文楷体"/>
          <w:sz w:val="28"/>
          <w:szCs w:val="28"/>
        </w:rPr>
        <w:t>快乐，但是我们往往</w:t>
      </w:r>
      <w:ins w:id="278" w:author="Administrator" w:date="2016-01-06T22:33:48Z">
        <w:r>
          <w:rPr>
            <w:rFonts w:hint="eastAsia" w:ascii="华文楷体" w:hAnsi="华文楷体" w:eastAsia="华文楷体"/>
            <w:sz w:val="28"/>
            <w:szCs w:val="28"/>
            <w:lang w:eastAsia="zh-CN"/>
          </w:rPr>
          <w:t>有</w:t>
        </w:r>
      </w:ins>
      <w:ins w:id="279" w:author="Administrator" w:date="2016-01-06T22:33:52Z">
        <w:r>
          <w:rPr>
            <w:rFonts w:hint="eastAsia" w:ascii="华文楷体" w:hAnsi="华文楷体" w:eastAsia="华文楷体"/>
            <w:sz w:val="28"/>
            <w:szCs w:val="28"/>
            <w:lang w:eastAsia="zh-CN"/>
          </w:rPr>
          <w:t>时</w:t>
        </w:r>
      </w:ins>
      <w:ins w:id="280" w:author="Administrator" w:date="2016-01-06T22:34:05Z">
        <w:r>
          <w:rPr>
            <w:rFonts w:hint="eastAsia" w:ascii="华文楷体" w:hAnsi="华文楷体" w:eastAsia="华文楷体"/>
            <w:sz w:val="28"/>
            <w:szCs w:val="28"/>
            <w:lang w:eastAsia="zh-CN"/>
          </w:rPr>
          <w:t>候</w:t>
        </w:r>
      </w:ins>
      <w:del w:id="281" w:author="Administrator" w:date="2016-01-06T22:33:46Z">
        <w:r>
          <w:rPr>
            <w:rFonts w:hint="eastAsia" w:ascii="华文楷体" w:hAnsi="华文楷体" w:eastAsia="华文楷体"/>
            <w:sz w:val="28"/>
            <w:szCs w:val="28"/>
          </w:rPr>
          <w:delText>会</w:delText>
        </w:r>
      </w:del>
      <w:r>
        <w:rPr>
          <w:rFonts w:hint="eastAsia" w:ascii="华文楷体" w:hAnsi="华文楷体" w:eastAsia="华文楷体"/>
          <w:sz w:val="28"/>
          <w:szCs w:val="28"/>
        </w:rPr>
        <w:t>忽略他们在修行证悟的过程。</w:t>
      </w:r>
    </w:p>
    <w:p>
      <w:pPr>
        <w:ind w:firstLine="0"/>
        <w:rPr>
          <w:rFonts w:hint="eastAsia" w:ascii="华文楷体" w:hAnsi="华文楷体" w:eastAsia="华文楷体"/>
          <w:sz w:val="28"/>
          <w:szCs w:val="28"/>
        </w:rPr>
        <w:pPrChange w:id="282" w:author="Administrator" w:date="2016-01-05T00:31:26Z">
          <w:pPr>
            <w:ind w:firstLine="570"/>
          </w:pPr>
        </w:pPrChange>
      </w:pPr>
      <w:r>
        <w:rPr>
          <w:rFonts w:hint="eastAsia" w:ascii="华文楷体" w:hAnsi="华文楷体" w:eastAsia="华文楷体"/>
          <w:sz w:val="28"/>
          <w:szCs w:val="28"/>
        </w:rPr>
        <w:t>实际上</w:t>
      </w:r>
      <w:del w:id="283" w:author="Administrator" w:date="2016-01-05T00:31:39Z">
        <w:r>
          <w:rPr>
            <w:rFonts w:hint="eastAsia" w:ascii="华文楷体" w:hAnsi="华文楷体" w:eastAsia="华文楷体"/>
            <w:sz w:val="28"/>
            <w:szCs w:val="28"/>
          </w:rPr>
          <w:delText>，</w:delText>
        </w:r>
      </w:del>
      <w:r>
        <w:rPr>
          <w:rFonts w:hint="eastAsia" w:ascii="华文楷体" w:hAnsi="华文楷体" w:eastAsia="华文楷体"/>
          <w:sz w:val="28"/>
          <w:szCs w:val="28"/>
        </w:rPr>
        <w:t>每一个修行者他的修行过程都是比较痛苦的过程，</w:t>
      </w:r>
      <w:ins w:id="284" w:author="Administrator" w:date="2016-01-06T22:34:29Z">
        <w:r>
          <w:rPr>
            <w:rFonts w:hint="eastAsia" w:ascii="华文楷体" w:hAnsi="华文楷体" w:eastAsia="华文楷体"/>
            <w:sz w:val="28"/>
            <w:szCs w:val="28"/>
            <w:lang w:eastAsia="zh-CN"/>
          </w:rPr>
          <w:t>啊</w:t>
        </w:r>
      </w:ins>
      <w:ins w:id="285" w:author="Administrator" w:date="2016-01-06T22:34:25Z">
        <w:r>
          <w:rPr>
            <w:rFonts w:hint="eastAsia" w:ascii="华文楷体" w:hAnsi="华文楷体" w:eastAsia="华文楷体"/>
            <w:sz w:val="28"/>
            <w:szCs w:val="28"/>
          </w:rPr>
          <w:t>都是比较痛苦的过程</w:t>
        </w:r>
      </w:ins>
      <w:ins w:id="286" w:author="Administrator" w:date="2016-01-06T22:34:27Z">
        <w:r>
          <w:rPr>
            <w:rFonts w:hint="eastAsia" w:ascii="华文楷体" w:hAnsi="华文楷体" w:eastAsia="华文楷体"/>
            <w:sz w:val="28"/>
            <w:szCs w:val="28"/>
            <w:lang w:eastAsia="zh-CN"/>
          </w:rPr>
          <w:t>，</w:t>
        </w:r>
      </w:ins>
      <w:ins w:id="287" w:author="Administrator" w:date="2016-01-07T18:06:52Z">
        <w:r>
          <w:rPr>
            <w:rFonts w:hint="eastAsia" w:ascii="华文楷体" w:hAnsi="华文楷体" w:eastAsia="华文楷体"/>
            <w:sz w:val="28"/>
            <w:szCs w:val="28"/>
            <w:lang w:eastAsia="zh-CN"/>
          </w:rPr>
          <w:t>所以说呢</w:t>
        </w:r>
      </w:ins>
      <w:r>
        <w:rPr>
          <w:rFonts w:hint="eastAsia" w:ascii="华文楷体" w:hAnsi="华文楷体" w:eastAsia="华文楷体"/>
          <w:sz w:val="28"/>
          <w:szCs w:val="28"/>
        </w:rPr>
        <w:t>修行的过程也是非常枯燥的过程。因为在修行过程中，每天都是上座之后</w:t>
      </w:r>
      <w:ins w:id="288" w:author="Administrator" w:date="2016-01-06T22:34:48Z">
        <w:r>
          <w:rPr>
            <w:rFonts w:hint="eastAsia" w:ascii="华文楷体" w:hAnsi="华文楷体" w:eastAsia="华文楷体"/>
            <w:sz w:val="28"/>
            <w:szCs w:val="28"/>
            <w:lang w:eastAsia="zh-CN"/>
          </w:rPr>
          <w:t>然</w:t>
        </w:r>
      </w:ins>
      <w:ins w:id="289" w:author="Administrator" w:date="2016-01-06T22:34:49Z">
        <w:r>
          <w:rPr>
            <w:rFonts w:hint="eastAsia" w:ascii="华文楷体" w:hAnsi="华文楷体" w:eastAsia="华文楷体"/>
            <w:sz w:val="28"/>
            <w:szCs w:val="28"/>
            <w:lang w:eastAsia="zh-CN"/>
          </w:rPr>
          <w:t>后</w:t>
        </w:r>
      </w:ins>
      <w:r>
        <w:rPr>
          <w:rFonts w:hint="eastAsia" w:ascii="华文楷体" w:hAnsi="华文楷体" w:eastAsia="华文楷体"/>
          <w:sz w:val="28"/>
          <w:szCs w:val="28"/>
        </w:rPr>
        <w:t>缘空性</w:t>
      </w:r>
      <w:del w:id="290" w:author="Administrator" w:date="2016-01-06T22:34:55Z">
        <w:r>
          <w:rPr>
            <w:rFonts w:hint="eastAsia" w:ascii="华文楷体" w:hAnsi="华文楷体" w:eastAsia="华文楷体"/>
            <w:sz w:val="28"/>
            <w:szCs w:val="28"/>
          </w:rPr>
          <w:delText>，</w:delText>
        </w:r>
      </w:del>
      <w:r>
        <w:rPr>
          <w:rFonts w:hint="eastAsia" w:ascii="华文楷体" w:hAnsi="华文楷体" w:eastAsia="华文楷体"/>
          <w:sz w:val="28"/>
          <w:szCs w:val="28"/>
        </w:rPr>
        <w:t>修习</w:t>
      </w:r>
      <w:ins w:id="291" w:author="Administrator" w:date="2016-01-06T22:35:00Z">
        <w:r>
          <w:rPr>
            <w:rFonts w:hint="eastAsia" w:ascii="华文楷体" w:hAnsi="华文楷体" w:eastAsia="华文楷体"/>
            <w:sz w:val="28"/>
            <w:szCs w:val="28"/>
            <w:lang w:eastAsia="zh-CN"/>
          </w:rPr>
          <w:t>，</w:t>
        </w:r>
      </w:ins>
      <w:r>
        <w:rPr>
          <w:rFonts w:hint="eastAsia" w:ascii="华文楷体" w:hAnsi="华文楷体" w:eastAsia="华文楷体"/>
          <w:sz w:val="28"/>
          <w:szCs w:val="28"/>
        </w:rPr>
        <w:t>又生烦恼</w:t>
      </w:r>
      <w:ins w:id="292" w:author="Administrator" w:date="2016-01-07T18:07:12Z">
        <w:r>
          <w:rPr>
            <w:rFonts w:hint="eastAsia" w:ascii="华文楷体" w:hAnsi="华文楷体" w:eastAsia="华文楷体"/>
            <w:sz w:val="28"/>
            <w:szCs w:val="28"/>
            <w:lang w:eastAsia="zh-CN"/>
          </w:rPr>
          <w:t>，</w:t>
        </w:r>
      </w:ins>
      <w:del w:id="293" w:author="Administrator" w:date="2016-01-07T18:07:10Z">
        <w:r>
          <w:rPr>
            <w:rFonts w:hint="eastAsia" w:ascii="华文楷体" w:hAnsi="华文楷体" w:eastAsia="华文楷体"/>
            <w:sz w:val="28"/>
            <w:szCs w:val="28"/>
          </w:rPr>
          <w:delText>、</w:delText>
        </w:r>
      </w:del>
      <w:r>
        <w:rPr>
          <w:rFonts w:hint="eastAsia" w:ascii="华文楷体" w:hAnsi="华文楷体" w:eastAsia="华文楷体"/>
          <w:sz w:val="28"/>
          <w:szCs w:val="28"/>
        </w:rPr>
        <w:t>又生分别念，又生起空性的对治</w:t>
      </w:r>
      <w:ins w:id="294" w:author="Administrator" w:date="2016-01-07T18:07:19Z">
        <w:r>
          <w:rPr>
            <w:rFonts w:hint="eastAsia" w:ascii="华文楷体" w:hAnsi="华文楷体" w:eastAsia="华文楷体"/>
            <w:sz w:val="28"/>
            <w:szCs w:val="28"/>
            <w:lang w:eastAsia="zh-CN"/>
          </w:rPr>
          <w:t>，</w:t>
        </w:r>
      </w:ins>
      <w:del w:id="295" w:author="Administrator" w:date="2016-01-05T00:32:36Z">
        <w:r>
          <w:rPr>
            <w:rFonts w:hint="eastAsia" w:ascii="华文楷体" w:hAnsi="华文楷体" w:eastAsia="华文楷体"/>
            <w:sz w:val="28"/>
            <w:szCs w:val="28"/>
          </w:rPr>
          <w:delText>，</w:delText>
        </w:r>
      </w:del>
      <w:r>
        <w:rPr>
          <w:rFonts w:hint="eastAsia" w:ascii="华文楷体" w:hAnsi="华文楷体" w:eastAsia="华文楷体"/>
          <w:sz w:val="28"/>
          <w:szCs w:val="28"/>
        </w:rPr>
        <w:t>又去缘空性的对治，好像修来修去什么都没有出现</w:t>
      </w:r>
      <w:ins w:id="296" w:author="Administrator" w:date="2016-01-06T22:35:34Z">
        <w:r>
          <w:rPr>
            <w:rFonts w:hint="eastAsia" w:ascii="华文楷体" w:hAnsi="华文楷体" w:eastAsia="华文楷体"/>
            <w:sz w:val="28"/>
            <w:szCs w:val="28"/>
            <w:lang w:eastAsia="zh-CN"/>
          </w:rPr>
          <w:t>、</w:t>
        </w:r>
      </w:ins>
      <w:del w:id="297" w:author="Administrator" w:date="2016-01-06T22:35:34Z">
        <w:r>
          <w:rPr>
            <w:rFonts w:hint="eastAsia" w:ascii="华文楷体" w:hAnsi="华文楷体" w:eastAsia="华文楷体"/>
            <w:sz w:val="28"/>
            <w:szCs w:val="28"/>
          </w:rPr>
          <w:delText>，</w:delText>
        </w:r>
      </w:del>
      <w:r>
        <w:rPr>
          <w:rFonts w:hint="eastAsia" w:ascii="华文楷体" w:hAnsi="华文楷体" w:eastAsia="华文楷体"/>
          <w:sz w:val="28"/>
          <w:szCs w:val="28"/>
        </w:rPr>
        <w:t>什么都没有发生，所以在这个过程当中，很多人</w:t>
      </w:r>
      <w:ins w:id="298" w:author="Administrator" w:date="2016-01-06T22:35:22Z">
        <w:r>
          <w:rPr>
            <w:rFonts w:hint="eastAsia" w:ascii="华文楷体" w:hAnsi="华文楷体" w:eastAsia="华文楷体"/>
            <w:sz w:val="28"/>
            <w:szCs w:val="28"/>
            <w:lang w:eastAsia="zh-CN"/>
          </w:rPr>
          <w:t>就</w:t>
        </w:r>
      </w:ins>
      <w:r>
        <w:rPr>
          <w:rFonts w:hint="eastAsia" w:ascii="华文楷体" w:hAnsi="华文楷体" w:eastAsia="华文楷体"/>
          <w:sz w:val="28"/>
          <w:szCs w:val="28"/>
        </w:rPr>
        <w:t>容易产生</w:t>
      </w:r>
      <w:ins w:id="299" w:author="Administrator" w:date="2016-01-06T22:35:27Z">
        <w:r>
          <w:rPr>
            <w:rFonts w:hint="eastAsia" w:ascii="华文楷体" w:hAnsi="华文楷体" w:eastAsia="华文楷体"/>
            <w:sz w:val="28"/>
            <w:szCs w:val="28"/>
            <w:lang w:eastAsia="zh-CN"/>
          </w:rPr>
          <w:t>一种</w:t>
        </w:r>
      </w:ins>
      <w:r>
        <w:rPr>
          <w:rFonts w:hint="eastAsia" w:ascii="华文楷体" w:hAnsi="华文楷体" w:eastAsia="华文楷体"/>
          <w:sz w:val="28"/>
          <w:szCs w:val="28"/>
        </w:rPr>
        <w:t>疲厌心，容易产生</w:t>
      </w:r>
      <w:ins w:id="300" w:author="Administrator" w:date="2016-01-06T22:35:43Z">
        <w:r>
          <w:rPr>
            <w:rFonts w:hint="eastAsia" w:ascii="华文楷体" w:hAnsi="华文楷体" w:eastAsia="华文楷体"/>
            <w:sz w:val="28"/>
            <w:szCs w:val="28"/>
            <w:lang w:eastAsia="zh-CN"/>
          </w:rPr>
          <w:t>一种</w:t>
        </w:r>
      </w:ins>
      <w:r>
        <w:rPr>
          <w:rFonts w:hint="eastAsia" w:ascii="华文楷体" w:hAnsi="华文楷体" w:eastAsia="华文楷体"/>
          <w:sz w:val="28"/>
          <w:szCs w:val="28"/>
        </w:rPr>
        <w:t>退怯心。那么</w:t>
      </w:r>
      <w:ins w:id="301" w:author="Administrator" w:date="2016-01-06T22:36:43Z">
        <w:r>
          <w:rPr>
            <w:rFonts w:hint="eastAsia" w:ascii="华文楷体" w:hAnsi="华文楷体" w:eastAsia="华文楷体"/>
            <w:sz w:val="28"/>
            <w:szCs w:val="28"/>
            <w:lang w:eastAsia="zh-CN"/>
          </w:rPr>
          <w:t>就说</w:t>
        </w:r>
      </w:ins>
      <w:del w:id="302" w:author="Administrator" w:date="2016-01-05T00:32:50Z">
        <w:r>
          <w:rPr>
            <w:rFonts w:hint="eastAsia" w:ascii="华文楷体" w:hAnsi="华文楷体" w:eastAsia="华文楷体"/>
            <w:sz w:val="28"/>
            <w:szCs w:val="28"/>
          </w:rPr>
          <w:delText>，</w:delText>
        </w:r>
      </w:del>
      <w:r>
        <w:rPr>
          <w:rFonts w:hint="eastAsia" w:ascii="华文楷体" w:hAnsi="华文楷体" w:eastAsia="华文楷体"/>
          <w:sz w:val="28"/>
          <w:szCs w:val="28"/>
        </w:rPr>
        <w:t>问题实际上</w:t>
      </w:r>
      <w:ins w:id="303" w:author="Administrator" w:date="2016-01-06T22:36:04Z">
        <w:r>
          <w:rPr>
            <w:rFonts w:hint="eastAsia" w:ascii="华文楷体" w:hAnsi="华文楷体" w:eastAsia="华文楷体"/>
            <w:sz w:val="28"/>
            <w:szCs w:val="28"/>
            <w:lang w:eastAsia="zh-CN"/>
          </w:rPr>
          <w:t>不是出在</w:t>
        </w:r>
      </w:ins>
      <w:ins w:id="304" w:author="Administrator" w:date="2016-01-06T22:36:15Z">
        <w:r>
          <w:rPr>
            <w:rFonts w:hint="eastAsia" w:ascii="华文楷体" w:hAnsi="华文楷体" w:eastAsia="华文楷体"/>
            <w:sz w:val="28"/>
            <w:szCs w:val="28"/>
            <w:lang w:eastAsia="zh-CN"/>
          </w:rPr>
          <w:t>哪里</w:t>
        </w:r>
      </w:ins>
      <w:ins w:id="305" w:author="Administrator" w:date="2016-01-06T22:36:17Z">
        <w:r>
          <w:rPr>
            <w:rFonts w:hint="eastAsia" w:ascii="华文楷体" w:hAnsi="华文楷体" w:eastAsia="华文楷体"/>
            <w:sz w:val="28"/>
            <w:szCs w:val="28"/>
            <w:lang w:eastAsia="zh-CN"/>
          </w:rPr>
          <w:t>，</w:t>
        </w:r>
      </w:ins>
      <w:ins w:id="306" w:author="Administrator" w:date="2016-01-06T22:36:30Z">
        <w:r>
          <w:rPr>
            <w:rFonts w:hint="eastAsia" w:ascii="华文楷体" w:hAnsi="华文楷体" w:eastAsia="华文楷体"/>
            <w:sz w:val="28"/>
            <w:szCs w:val="28"/>
            <w:lang w:eastAsia="zh-CN"/>
          </w:rPr>
          <w:t>问题</w:t>
        </w:r>
      </w:ins>
      <w:r>
        <w:rPr>
          <w:rFonts w:hint="eastAsia" w:ascii="华文楷体" w:hAnsi="华文楷体" w:eastAsia="华文楷体"/>
          <w:sz w:val="28"/>
          <w:szCs w:val="28"/>
        </w:rPr>
        <w:t>就</w:t>
      </w:r>
      <w:del w:id="307" w:author="Administrator" w:date="2016-01-06T22:36:33Z">
        <w:r>
          <w:rPr>
            <w:rFonts w:hint="eastAsia" w:ascii="华文楷体" w:hAnsi="华文楷体" w:eastAsia="华文楷体"/>
            <w:sz w:val="28"/>
            <w:szCs w:val="28"/>
          </w:rPr>
          <w:delText>是</w:delText>
        </w:r>
      </w:del>
      <w:r>
        <w:rPr>
          <w:rFonts w:hint="eastAsia" w:ascii="华文楷体" w:hAnsi="华文楷体" w:eastAsia="华文楷体"/>
          <w:sz w:val="28"/>
          <w:szCs w:val="28"/>
        </w:rPr>
        <w:t>出现在这个地方</w:t>
      </w:r>
      <w:ins w:id="308" w:author="Administrator" w:date="2016-01-06T22:36:49Z">
        <w:r>
          <w:rPr>
            <w:rFonts w:hint="eastAsia" w:ascii="华文楷体" w:hAnsi="华文楷体" w:eastAsia="华文楷体"/>
            <w:sz w:val="28"/>
            <w:szCs w:val="28"/>
            <w:lang w:eastAsia="zh-CN"/>
          </w:rPr>
          <w:t>。</w:t>
        </w:r>
      </w:ins>
      <w:del w:id="309" w:author="Administrator" w:date="2016-01-06T22:36:49Z">
        <w:r>
          <w:rPr>
            <w:rFonts w:hint="eastAsia" w:ascii="华文楷体" w:hAnsi="华文楷体" w:eastAsia="华文楷体"/>
            <w:sz w:val="28"/>
            <w:szCs w:val="28"/>
          </w:rPr>
          <w:delText>，</w:delText>
        </w:r>
      </w:del>
      <w:r>
        <w:rPr>
          <w:rFonts w:hint="eastAsia" w:ascii="华文楷体" w:hAnsi="华文楷体" w:eastAsia="华文楷体"/>
          <w:sz w:val="28"/>
          <w:szCs w:val="28"/>
        </w:rPr>
        <w:t>很多其他的大德</w:t>
      </w:r>
      <w:ins w:id="310" w:author="Administrator" w:date="2016-01-06T22:37:40Z">
        <w:r>
          <w:rPr>
            <w:rFonts w:hint="eastAsia" w:ascii="华文楷体" w:hAnsi="华文楷体" w:eastAsia="华文楷体"/>
            <w:sz w:val="28"/>
            <w:szCs w:val="28"/>
            <w:lang w:eastAsia="zh-CN"/>
          </w:rPr>
          <w:t>他们</w:t>
        </w:r>
      </w:ins>
      <w:del w:id="311" w:author="Administrator" w:date="2016-01-06T22:37:37Z">
        <w:r>
          <w:rPr>
            <w:rFonts w:hint="eastAsia" w:ascii="华文楷体" w:hAnsi="华文楷体" w:eastAsia="华文楷体"/>
            <w:sz w:val="28"/>
            <w:szCs w:val="28"/>
          </w:rPr>
          <w:delText>也</w:delText>
        </w:r>
      </w:del>
      <w:r>
        <w:rPr>
          <w:rFonts w:hint="eastAsia" w:ascii="华文楷体" w:hAnsi="华文楷体" w:eastAsia="华文楷体"/>
          <w:sz w:val="28"/>
          <w:szCs w:val="28"/>
        </w:rPr>
        <w:t>经历过这样一种烦躁和枯燥的过程，但是他们能精进的修持下去，最后在这样</w:t>
      </w:r>
      <w:ins w:id="312" w:author="Administrator" w:date="2016-01-06T22:37:15Z">
        <w:r>
          <w:rPr>
            <w:rFonts w:hint="eastAsia" w:ascii="华文楷体" w:hAnsi="华文楷体" w:eastAsia="华文楷体"/>
            <w:sz w:val="28"/>
            <w:szCs w:val="28"/>
            <w:lang w:eastAsia="zh-CN"/>
          </w:rPr>
          <w:t>一种</w:t>
        </w:r>
      </w:ins>
      <w:r>
        <w:rPr>
          <w:rFonts w:hint="eastAsia" w:ascii="华文楷体" w:hAnsi="华文楷体" w:eastAsia="华文楷体"/>
          <w:sz w:val="28"/>
          <w:szCs w:val="28"/>
        </w:rPr>
        <w:t>很无聊的过程当中</w:t>
      </w:r>
      <w:ins w:id="313" w:author="Administrator" w:date="2016-01-06T22:37:49Z">
        <w:r>
          <w:rPr>
            <w:rFonts w:hint="eastAsia" w:ascii="华文楷体" w:hAnsi="华文楷体" w:eastAsia="华文楷体"/>
            <w:sz w:val="28"/>
            <w:szCs w:val="28"/>
            <w:lang w:eastAsia="zh-CN"/>
          </w:rPr>
          <w:t>就</w:t>
        </w:r>
      </w:ins>
      <w:r>
        <w:rPr>
          <w:rFonts w:hint="eastAsia" w:ascii="华文楷体" w:hAnsi="华文楷体" w:eastAsia="华文楷体"/>
          <w:sz w:val="28"/>
          <w:szCs w:val="28"/>
        </w:rPr>
        <w:t>生起</w:t>
      </w:r>
      <w:ins w:id="314" w:author="Administrator" w:date="2016-01-07T18:08:28Z">
        <w:r>
          <w:rPr>
            <w:rFonts w:hint="eastAsia" w:ascii="华文楷体" w:hAnsi="华文楷体" w:eastAsia="华文楷体"/>
            <w:sz w:val="28"/>
            <w:szCs w:val="28"/>
            <w:lang w:eastAsia="zh-CN"/>
          </w:rPr>
          <w:t>了</w:t>
        </w:r>
      </w:ins>
      <w:r>
        <w:rPr>
          <w:rFonts w:hint="eastAsia" w:ascii="华文楷体" w:hAnsi="华文楷体" w:eastAsia="华文楷体"/>
          <w:sz w:val="28"/>
          <w:szCs w:val="28"/>
        </w:rPr>
        <w:t>证悟了。</w:t>
      </w:r>
    </w:p>
    <w:p>
      <w:pPr>
        <w:ind w:firstLine="570"/>
        <w:rPr>
          <w:rFonts w:hint="eastAsia" w:ascii="华文楷体" w:hAnsi="华文楷体" w:eastAsia="华文楷体"/>
          <w:sz w:val="28"/>
          <w:szCs w:val="28"/>
        </w:rPr>
      </w:pPr>
      <w:r>
        <w:rPr>
          <w:rFonts w:hint="eastAsia" w:ascii="华文楷体" w:hAnsi="华文楷体" w:eastAsia="华文楷体"/>
          <w:sz w:val="28"/>
          <w:szCs w:val="28"/>
        </w:rPr>
        <w:t>所以</w:t>
      </w:r>
      <w:del w:id="315" w:author="Administrator" w:date="2016-01-05T00:33:11Z">
        <w:r>
          <w:rPr>
            <w:rFonts w:hint="eastAsia" w:ascii="华文楷体" w:hAnsi="华文楷体" w:eastAsia="华文楷体"/>
            <w:sz w:val="28"/>
            <w:szCs w:val="28"/>
          </w:rPr>
          <w:delText>，</w:delText>
        </w:r>
      </w:del>
      <w:r>
        <w:rPr>
          <w:rFonts w:hint="eastAsia" w:ascii="华文楷体" w:hAnsi="华文楷体" w:eastAsia="华文楷体"/>
          <w:sz w:val="28"/>
          <w:szCs w:val="28"/>
        </w:rPr>
        <w:t>我们自己应该知道在修行空性、修行</w:t>
      </w:r>
      <w:ins w:id="316" w:author="Administrator" w:date="2016-01-07T18:08:35Z">
        <w:r>
          <w:rPr>
            <w:rFonts w:hint="eastAsia" w:ascii="华文楷体" w:hAnsi="华文楷体" w:eastAsia="华文楷体"/>
            <w:sz w:val="28"/>
            <w:szCs w:val="28"/>
            <w:lang w:eastAsia="zh-CN"/>
          </w:rPr>
          <w:t>正法</w:t>
        </w:r>
      </w:ins>
      <w:r>
        <w:rPr>
          <w:rFonts w:hint="eastAsia" w:ascii="华文楷体" w:hAnsi="华文楷体" w:eastAsia="华文楷体"/>
          <w:sz w:val="28"/>
          <w:szCs w:val="28"/>
        </w:rPr>
        <w:t>打座的过程当中，产生这样枯燥的感觉</w:t>
      </w:r>
      <w:del w:id="317" w:author="Administrator" w:date="2016-01-05T00:33:23Z">
        <w:r>
          <w:rPr>
            <w:rFonts w:hint="eastAsia" w:ascii="华文楷体" w:hAnsi="华文楷体" w:eastAsia="华文楷体"/>
            <w:sz w:val="28"/>
            <w:szCs w:val="28"/>
          </w:rPr>
          <w:delText>，</w:delText>
        </w:r>
      </w:del>
      <w:r>
        <w:rPr>
          <w:rFonts w:hint="eastAsia" w:ascii="华文楷体" w:hAnsi="华文楷体" w:eastAsia="华文楷体"/>
          <w:sz w:val="28"/>
          <w:szCs w:val="28"/>
        </w:rPr>
        <w:t>或者什么</w:t>
      </w:r>
      <w:ins w:id="318" w:author="Administrator" w:date="2016-01-06T22:38:08Z">
        <w:r>
          <w:rPr>
            <w:rFonts w:hint="eastAsia" w:ascii="华文楷体" w:hAnsi="华文楷体" w:eastAsia="华文楷体"/>
            <w:sz w:val="28"/>
            <w:szCs w:val="28"/>
            <w:lang w:eastAsia="zh-CN"/>
          </w:rPr>
          <w:t>一种</w:t>
        </w:r>
      </w:ins>
      <w:ins w:id="319" w:author="Administrator" w:date="2016-01-06T22:38:23Z">
        <w:r>
          <w:rPr>
            <w:rFonts w:hint="eastAsia" w:ascii="华文楷体" w:hAnsi="华文楷体" w:eastAsia="华文楷体"/>
            <w:sz w:val="28"/>
            <w:szCs w:val="28"/>
            <w:lang w:eastAsia="zh-CN"/>
          </w:rPr>
          <w:t>其他的</w:t>
        </w:r>
      </w:ins>
      <w:ins w:id="320" w:author="Administrator" w:date="2016-01-06T22:38:54Z">
        <w:r>
          <w:rPr>
            <w:rFonts w:hint="eastAsia" w:ascii="华文楷体" w:hAnsi="华文楷体" w:eastAsia="华文楷体"/>
            <w:sz w:val="28"/>
            <w:szCs w:val="28"/>
            <w:lang w:eastAsia="zh-CN"/>
          </w:rPr>
          <w:t>这样</w:t>
        </w:r>
      </w:ins>
      <w:ins w:id="321" w:author="Administrator" w:date="2016-01-06T22:38:39Z">
        <w:r>
          <w:rPr>
            <w:rFonts w:hint="eastAsia" w:ascii="华文楷体" w:hAnsi="华文楷体" w:eastAsia="华文楷体"/>
            <w:sz w:val="28"/>
            <w:szCs w:val="28"/>
            <w:lang w:eastAsia="zh-CN"/>
          </w:rPr>
          <w:t>一种</w:t>
        </w:r>
      </w:ins>
      <w:r>
        <w:rPr>
          <w:rFonts w:hint="eastAsia" w:ascii="华文楷体" w:hAnsi="华文楷体" w:eastAsia="华文楷体"/>
          <w:sz w:val="28"/>
          <w:szCs w:val="28"/>
        </w:rPr>
        <w:t>觉受</w:t>
      </w:r>
      <w:ins w:id="322" w:author="Administrator" w:date="2016-01-06T22:38:15Z">
        <w:r>
          <w:rPr>
            <w:rFonts w:hint="eastAsia" w:ascii="华文楷体" w:hAnsi="华文楷体" w:eastAsia="华文楷体"/>
            <w:sz w:val="28"/>
            <w:szCs w:val="28"/>
            <w:lang w:eastAsia="zh-CN"/>
          </w:rPr>
          <w:t>的感觉</w:t>
        </w:r>
      </w:ins>
      <w:ins w:id="323" w:author="Administrator" w:date="2016-01-06T22:38:59Z">
        <w:r>
          <w:rPr>
            <w:rFonts w:hint="eastAsia" w:ascii="华文楷体" w:hAnsi="华文楷体" w:eastAsia="华文楷体"/>
            <w:sz w:val="28"/>
            <w:szCs w:val="28"/>
            <w:lang w:eastAsia="zh-CN"/>
          </w:rPr>
          <w:t>，</w:t>
        </w:r>
      </w:ins>
      <w:del w:id="324" w:author="Administrator" w:date="2016-01-06T22:39:00Z">
        <w:r>
          <w:rPr>
            <w:rFonts w:hint="eastAsia" w:ascii="华文楷体" w:hAnsi="华文楷体" w:eastAsia="华文楷体"/>
            <w:sz w:val="28"/>
            <w:szCs w:val="28"/>
          </w:rPr>
          <w:delText>都没</w:delText>
        </w:r>
      </w:del>
      <w:del w:id="325" w:author="Administrator" w:date="2016-01-06T22:39:02Z">
        <w:r>
          <w:rPr>
            <w:rFonts w:hint="eastAsia" w:ascii="华文楷体" w:hAnsi="华文楷体" w:eastAsia="华文楷体"/>
            <w:sz w:val="28"/>
            <w:szCs w:val="28"/>
          </w:rPr>
          <w:delText>有</w:delText>
        </w:r>
      </w:del>
      <w:ins w:id="326" w:author="Administrator" w:date="2016-01-06T22:39:05Z">
        <w:r>
          <w:rPr>
            <w:rFonts w:hint="eastAsia" w:ascii="华文楷体" w:hAnsi="华文楷体" w:eastAsia="华文楷体"/>
            <w:sz w:val="28"/>
            <w:szCs w:val="28"/>
            <w:lang w:eastAsia="zh-CN"/>
          </w:rPr>
          <w:t>这</w:t>
        </w:r>
      </w:ins>
      <w:ins w:id="327" w:author="Administrator" w:date="2016-01-06T22:39:39Z">
        <w:r>
          <w:rPr>
            <w:rFonts w:hint="eastAsia" w:ascii="华文楷体" w:hAnsi="华文楷体" w:eastAsia="华文楷体"/>
            <w:sz w:val="28"/>
            <w:szCs w:val="28"/>
            <w:lang w:eastAsia="zh-CN"/>
          </w:rPr>
          <w:t>个</w:t>
        </w:r>
      </w:ins>
      <w:r>
        <w:rPr>
          <w:rFonts w:hint="eastAsia" w:ascii="华文楷体" w:hAnsi="华文楷体" w:eastAsia="华文楷体"/>
          <w:sz w:val="28"/>
          <w:szCs w:val="28"/>
        </w:rPr>
        <w:t>是很正常</w:t>
      </w:r>
      <w:del w:id="328" w:author="Administrator" w:date="2016-01-06T22:39:25Z">
        <w:r>
          <w:rPr>
            <w:rFonts w:hint="eastAsia" w:ascii="华文楷体" w:hAnsi="华文楷体" w:eastAsia="华文楷体"/>
            <w:sz w:val="28"/>
            <w:szCs w:val="28"/>
          </w:rPr>
          <w:delText>的</w:delText>
        </w:r>
      </w:del>
      <w:r>
        <w:rPr>
          <w:rFonts w:hint="eastAsia" w:ascii="华文楷体" w:hAnsi="华文楷体" w:eastAsia="华文楷体"/>
          <w:sz w:val="28"/>
          <w:szCs w:val="28"/>
        </w:rPr>
        <w:t>，而且这个过程也许</w:t>
      </w:r>
      <w:del w:id="329" w:author="Administrator" w:date="2016-01-06T22:40:13Z">
        <w:r>
          <w:rPr>
            <w:rFonts w:hint="eastAsia" w:ascii="华文楷体" w:hAnsi="华文楷体" w:eastAsia="华文楷体"/>
            <w:sz w:val="28"/>
            <w:szCs w:val="28"/>
          </w:rPr>
          <w:delText>很漫</w:delText>
        </w:r>
      </w:del>
      <w:del w:id="330" w:author="Administrator" w:date="2016-01-06T22:40:14Z">
        <w:r>
          <w:rPr>
            <w:rFonts w:hint="eastAsia" w:ascii="华文楷体" w:hAnsi="华文楷体" w:eastAsia="华文楷体"/>
            <w:sz w:val="28"/>
            <w:szCs w:val="28"/>
          </w:rPr>
          <w:delText>长</w:delText>
        </w:r>
      </w:del>
      <w:ins w:id="331" w:author="Administrator" w:date="2016-01-06T22:40:20Z">
        <w:r>
          <w:rPr>
            <w:rFonts w:hint="eastAsia" w:ascii="华文楷体" w:hAnsi="华文楷体" w:eastAsia="华文楷体"/>
            <w:sz w:val="28"/>
            <w:szCs w:val="28"/>
            <w:lang w:eastAsia="zh-CN"/>
          </w:rPr>
          <w:t>非常</w:t>
        </w:r>
      </w:ins>
      <w:ins w:id="332" w:author="Administrator" w:date="2016-01-07T18:09:10Z">
        <w:r>
          <w:rPr>
            <w:rFonts w:hint="eastAsia" w:ascii="华文楷体" w:hAnsi="华文楷体" w:eastAsia="华文楷体"/>
            <w:sz w:val="28"/>
            <w:szCs w:val="28"/>
            <w:lang w:eastAsia="zh-CN"/>
          </w:rPr>
          <w:t>的</w:t>
        </w:r>
      </w:ins>
      <w:ins w:id="333" w:author="Administrator" w:date="2016-01-07T18:09:34Z">
        <w:r>
          <w:rPr>
            <w:rFonts w:hint="eastAsia" w:ascii="华文楷体" w:hAnsi="华文楷体" w:eastAsia="华文楷体"/>
            <w:sz w:val="28"/>
            <w:szCs w:val="28"/>
            <w:lang w:eastAsia="zh-CN"/>
          </w:rPr>
          <w:t>长</w:t>
        </w:r>
      </w:ins>
      <w:ins w:id="334" w:author="Administrator" w:date="2016-01-06T22:40:41Z">
        <w:r>
          <w:rPr>
            <w:rFonts w:hint="eastAsia" w:ascii="华文楷体" w:hAnsi="华文楷体" w:eastAsia="华文楷体"/>
            <w:sz w:val="28"/>
            <w:szCs w:val="28"/>
            <w:lang w:eastAsia="zh-CN"/>
          </w:rPr>
          <w:t>、</w:t>
        </w:r>
      </w:ins>
      <w:del w:id="335" w:author="Administrator" w:date="2016-01-06T22:40:37Z">
        <w:r>
          <w:rPr>
            <w:rFonts w:hint="eastAsia" w:ascii="华文楷体" w:hAnsi="华文楷体" w:eastAsia="华文楷体"/>
            <w:sz w:val="28"/>
            <w:szCs w:val="28"/>
          </w:rPr>
          <w:delText>，</w:delText>
        </w:r>
      </w:del>
      <w:ins w:id="336" w:author="Administrator" w:date="2016-01-06T22:40:37Z">
        <w:r>
          <w:rPr>
            <w:rFonts w:hint="eastAsia" w:ascii="华文楷体" w:hAnsi="华文楷体" w:eastAsia="华文楷体"/>
            <w:sz w:val="28"/>
            <w:szCs w:val="28"/>
            <w:lang w:eastAsia="zh-CN"/>
          </w:rPr>
          <w:t>也许</w:t>
        </w:r>
      </w:ins>
      <w:ins w:id="337" w:author="Administrator" w:date="2016-01-06T22:40:48Z">
        <w:r>
          <w:rPr>
            <w:rFonts w:hint="eastAsia" w:ascii="华文楷体" w:hAnsi="华文楷体" w:eastAsia="华文楷体"/>
            <w:sz w:val="28"/>
            <w:szCs w:val="28"/>
            <w:lang w:eastAsia="zh-CN"/>
          </w:rPr>
          <w:t>很长很长</w:t>
        </w:r>
      </w:ins>
      <w:ins w:id="338" w:author="Administrator" w:date="2016-01-06T22:40:49Z">
        <w:r>
          <w:rPr>
            <w:rFonts w:hint="eastAsia" w:ascii="华文楷体" w:hAnsi="华文楷体" w:eastAsia="华文楷体"/>
            <w:sz w:val="28"/>
            <w:szCs w:val="28"/>
            <w:lang w:eastAsia="zh-CN"/>
          </w:rPr>
          <w:t>，</w:t>
        </w:r>
      </w:ins>
      <w:r>
        <w:rPr>
          <w:rFonts w:hint="eastAsia" w:ascii="华文楷体" w:hAnsi="华文楷体" w:eastAsia="华文楷体"/>
          <w:sz w:val="28"/>
          <w:szCs w:val="28"/>
        </w:rPr>
        <w:t>连续好几年当中没法产生这</w:t>
      </w:r>
      <w:ins w:id="339" w:author="Administrator" w:date="2016-01-06T22:41:33Z">
        <w:r>
          <w:rPr>
            <w:rFonts w:hint="eastAsia" w:ascii="华文楷体" w:hAnsi="华文楷体" w:eastAsia="华文楷体"/>
            <w:sz w:val="28"/>
            <w:szCs w:val="28"/>
            <w:lang w:eastAsia="zh-CN"/>
          </w:rPr>
          <w:t>样一种</w:t>
        </w:r>
      </w:ins>
      <w:del w:id="340" w:author="Administrator" w:date="2016-01-06T22:41:28Z">
        <w:r>
          <w:rPr>
            <w:rFonts w:hint="eastAsia" w:ascii="华文楷体" w:hAnsi="华文楷体" w:eastAsia="华文楷体"/>
            <w:sz w:val="28"/>
            <w:szCs w:val="28"/>
          </w:rPr>
          <w:delText>所</w:delText>
        </w:r>
      </w:del>
      <w:del w:id="341" w:author="Administrator" w:date="2016-01-06T22:41:27Z">
        <w:r>
          <w:rPr>
            <w:rFonts w:hint="eastAsia" w:ascii="华文楷体" w:hAnsi="华文楷体" w:eastAsia="华文楷体"/>
            <w:sz w:val="28"/>
            <w:szCs w:val="28"/>
          </w:rPr>
          <w:delText>谓的</w:delText>
        </w:r>
      </w:del>
      <w:r>
        <w:rPr>
          <w:rFonts w:hint="eastAsia" w:ascii="华文楷体" w:hAnsi="华文楷体" w:eastAsia="华文楷体"/>
          <w:sz w:val="28"/>
          <w:szCs w:val="28"/>
        </w:rPr>
        <w:t>所谓的感觉</w:t>
      </w:r>
      <w:del w:id="342" w:author="Administrator" w:date="2016-01-06T22:39:46Z">
        <w:r>
          <w:rPr>
            <w:rFonts w:hint="eastAsia" w:ascii="华文楷体" w:hAnsi="华文楷体" w:eastAsia="华文楷体"/>
            <w:sz w:val="28"/>
            <w:szCs w:val="28"/>
          </w:rPr>
          <w:delText>和</w:delText>
        </w:r>
      </w:del>
      <w:ins w:id="343" w:author="Administrator" w:date="2016-01-06T22:39:46Z">
        <w:r>
          <w:rPr>
            <w:rFonts w:hint="eastAsia" w:ascii="华文楷体" w:hAnsi="华文楷体" w:eastAsia="华文楷体"/>
            <w:sz w:val="28"/>
            <w:szCs w:val="28"/>
            <w:lang w:eastAsia="zh-CN"/>
          </w:rPr>
          <w:t>、</w:t>
        </w:r>
      </w:ins>
      <w:r>
        <w:rPr>
          <w:rFonts w:hint="eastAsia" w:ascii="华文楷体" w:hAnsi="华文楷体" w:eastAsia="华文楷体"/>
          <w:sz w:val="28"/>
          <w:szCs w:val="28"/>
        </w:rPr>
        <w:t>感受。但是</w:t>
      </w:r>
      <w:ins w:id="344" w:author="Administrator" w:date="2016-01-07T18:09:00Z">
        <w:r>
          <w:rPr>
            <w:rFonts w:hint="eastAsia" w:ascii="华文楷体" w:hAnsi="华文楷体" w:eastAsia="华文楷体"/>
            <w:sz w:val="28"/>
            <w:szCs w:val="28"/>
            <w:lang w:eastAsia="zh-CN"/>
          </w:rPr>
          <w:t>就</w:t>
        </w:r>
      </w:ins>
      <w:del w:id="345" w:author="Administrator" w:date="2016-01-05T00:33:39Z">
        <w:r>
          <w:rPr>
            <w:rFonts w:hint="eastAsia" w:ascii="华文楷体" w:hAnsi="华文楷体" w:eastAsia="华文楷体"/>
            <w:sz w:val="28"/>
            <w:szCs w:val="28"/>
          </w:rPr>
          <w:delText>，</w:delText>
        </w:r>
      </w:del>
      <w:r>
        <w:rPr>
          <w:rFonts w:hint="eastAsia" w:ascii="华文楷体" w:hAnsi="华文楷体" w:eastAsia="华文楷体"/>
          <w:sz w:val="28"/>
          <w:szCs w:val="28"/>
        </w:rPr>
        <w:t>在</w:t>
      </w:r>
      <w:ins w:id="346" w:author="Administrator" w:date="2016-01-06T22:39:54Z">
        <w:r>
          <w:rPr>
            <w:rFonts w:hint="eastAsia" w:ascii="华文楷体" w:hAnsi="华文楷体" w:eastAsia="华文楷体"/>
            <w:sz w:val="28"/>
            <w:szCs w:val="28"/>
            <w:lang w:eastAsia="zh-CN"/>
          </w:rPr>
          <w:t>这个当中</w:t>
        </w:r>
      </w:ins>
      <w:r>
        <w:rPr>
          <w:rFonts w:hint="eastAsia" w:ascii="华文楷体" w:hAnsi="华文楷体" w:eastAsia="华文楷体"/>
          <w:sz w:val="28"/>
          <w:szCs w:val="28"/>
        </w:rPr>
        <w:t>要了解的一点</w:t>
      </w:r>
      <w:del w:id="347" w:author="Administrator" w:date="2016-01-06T22:41:50Z">
        <w:r>
          <w:rPr>
            <w:rFonts w:hint="eastAsia" w:ascii="华文楷体" w:hAnsi="华文楷体" w:eastAsia="华文楷体"/>
            <w:sz w:val="28"/>
            <w:szCs w:val="28"/>
          </w:rPr>
          <w:delText>是</w:delText>
        </w:r>
      </w:del>
      <w:r>
        <w:rPr>
          <w:rFonts w:hint="eastAsia" w:ascii="华文楷体" w:hAnsi="华文楷体" w:eastAsia="华文楷体"/>
          <w:sz w:val="28"/>
          <w:szCs w:val="28"/>
        </w:rPr>
        <w:t>，如果我们这样一种正道</w:t>
      </w:r>
      <w:ins w:id="348" w:author="Administrator" w:date="2016-01-05T00:34:01Z">
        <w:r>
          <w:rPr>
            <w:rFonts w:hint="eastAsia" w:ascii="华文楷体" w:hAnsi="华文楷体" w:eastAsia="华文楷体"/>
            <w:sz w:val="28"/>
            <w:szCs w:val="28"/>
            <w:lang w:eastAsia="zh-CN"/>
          </w:rPr>
          <w:t>、</w:t>
        </w:r>
      </w:ins>
      <w:del w:id="349" w:author="Administrator" w:date="2016-01-05T00:34:01Z">
        <w:r>
          <w:rPr>
            <w:rFonts w:hint="eastAsia" w:ascii="华文楷体" w:hAnsi="华文楷体" w:eastAsia="华文楷体"/>
            <w:sz w:val="28"/>
            <w:szCs w:val="28"/>
          </w:rPr>
          <w:delText>，</w:delText>
        </w:r>
      </w:del>
      <w:r>
        <w:rPr>
          <w:rFonts w:hint="eastAsia" w:ascii="华文楷体" w:hAnsi="华文楷体" w:eastAsia="华文楷体"/>
          <w:sz w:val="28"/>
          <w:szCs w:val="28"/>
        </w:rPr>
        <w:t>我们</w:t>
      </w:r>
      <w:del w:id="350" w:author="Administrator" w:date="2016-01-06T22:42:14Z">
        <w:r>
          <w:rPr>
            <w:rFonts w:hint="eastAsia" w:ascii="华文楷体" w:hAnsi="华文楷体" w:eastAsia="华文楷体"/>
            <w:sz w:val="28"/>
            <w:szCs w:val="28"/>
          </w:rPr>
          <w:delText>的</w:delText>
        </w:r>
      </w:del>
      <w:r>
        <w:rPr>
          <w:rFonts w:hint="eastAsia" w:ascii="华文楷体" w:hAnsi="华文楷体" w:eastAsia="华文楷体"/>
          <w:sz w:val="28"/>
          <w:szCs w:val="28"/>
        </w:rPr>
        <w:t>道是正确的</w:t>
      </w:r>
      <w:ins w:id="351" w:author="Administrator" w:date="2016-01-06T22:42:16Z">
        <w:r>
          <w:rPr>
            <w:rFonts w:hint="eastAsia" w:ascii="华文楷体" w:hAnsi="华文楷体" w:eastAsia="华文楷体"/>
            <w:sz w:val="28"/>
            <w:szCs w:val="28"/>
            <w:lang w:eastAsia="zh-CN"/>
          </w:rPr>
          <w:t>、</w:t>
        </w:r>
      </w:ins>
      <w:ins w:id="352" w:author="Administrator" w:date="2016-01-06T22:42:24Z">
        <w:r>
          <w:rPr>
            <w:rFonts w:hint="eastAsia" w:ascii="华文楷体" w:hAnsi="华文楷体" w:eastAsia="华文楷体"/>
            <w:sz w:val="28"/>
            <w:szCs w:val="28"/>
            <w:lang w:eastAsia="zh-CN"/>
          </w:rPr>
          <w:t>见解是正确的</w:t>
        </w:r>
      </w:ins>
      <w:r>
        <w:rPr>
          <w:rFonts w:hint="eastAsia" w:ascii="华文楷体" w:hAnsi="华文楷体" w:eastAsia="华文楷体"/>
          <w:sz w:val="28"/>
          <w:szCs w:val="28"/>
        </w:rPr>
        <w:t>，通过这样</w:t>
      </w:r>
      <w:ins w:id="353" w:author="Administrator" w:date="2016-01-06T22:43:06Z">
        <w:r>
          <w:rPr>
            <w:rFonts w:hint="eastAsia" w:ascii="华文楷体" w:hAnsi="华文楷体" w:eastAsia="华文楷体"/>
            <w:sz w:val="28"/>
            <w:szCs w:val="28"/>
            <w:lang w:eastAsia="zh-CN"/>
          </w:rPr>
          <w:t>的</w:t>
        </w:r>
      </w:ins>
      <w:r>
        <w:rPr>
          <w:rFonts w:hint="eastAsia" w:ascii="华文楷体" w:hAnsi="华文楷体" w:eastAsia="华文楷体"/>
          <w:sz w:val="28"/>
          <w:szCs w:val="28"/>
        </w:rPr>
        <w:t>修持</w:t>
      </w:r>
      <w:del w:id="354" w:author="Administrator" w:date="2016-01-06T22:42:43Z">
        <w:r>
          <w:rPr>
            <w:rFonts w:hint="eastAsia" w:ascii="华文楷体" w:hAnsi="华文楷体" w:eastAsia="华文楷体"/>
            <w:sz w:val="28"/>
            <w:szCs w:val="28"/>
          </w:rPr>
          <w:delText>与</w:delText>
        </w:r>
      </w:del>
      <w:r>
        <w:rPr>
          <w:rFonts w:hint="eastAsia" w:ascii="华文楷体" w:hAnsi="华文楷体" w:eastAsia="华文楷体"/>
          <w:sz w:val="28"/>
          <w:szCs w:val="28"/>
        </w:rPr>
        <w:t>修</w:t>
      </w:r>
      <w:del w:id="355" w:author="Administrator" w:date="2016-01-06T22:43:20Z">
        <w:r>
          <w:rPr>
            <w:rFonts w:hint="eastAsia" w:ascii="华文楷体" w:hAnsi="华文楷体" w:eastAsia="华文楷体"/>
            <w:sz w:val="28"/>
            <w:szCs w:val="28"/>
          </w:rPr>
          <w:delText>习</w:delText>
        </w:r>
      </w:del>
      <w:r>
        <w:rPr>
          <w:rFonts w:hint="eastAsia" w:ascii="华文楷体" w:hAnsi="华文楷体" w:eastAsia="华文楷体"/>
          <w:sz w:val="28"/>
          <w:szCs w:val="28"/>
        </w:rPr>
        <w:t>下去</w:t>
      </w:r>
      <w:ins w:id="356" w:author="Administrator" w:date="2016-01-06T22:43:10Z">
        <w:r>
          <w:rPr>
            <w:rFonts w:hint="eastAsia" w:ascii="华文楷体" w:hAnsi="华文楷体" w:eastAsia="华文楷体"/>
            <w:sz w:val="28"/>
            <w:szCs w:val="28"/>
            <w:lang w:eastAsia="zh-CN"/>
          </w:rPr>
          <w:t>的时候</w:t>
        </w:r>
      </w:ins>
      <w:ins w:id="357" w:author="Administrator" w:date="2016-01-06T22:43:11Z">
        <w:r>
          <w:rPr>
            <w:rFonts w:hint="eastAsia" w:ascii="华文楷体" w:hAnsi="华文楷体" w:eastAsia="华文楷体"/>
            <w:sz w:val="28"/>
            <w:szCs w:val="28"/>
            <w:lang w:eastAsia="zh-CN"/>
          </w:rPr>
          <w:t>，</w:t>
        </w:r>
      </w:ins>
      <w:del w:id="358" w:author="Administrator" w:date="2016-01-05T00:34:07Z">
        <w:r>
          <w:rPr>
            <w:rFonts w:hint="eastAsia" w:ascii="华文楷体" w:hAnsi="华文楷体" w:eastAsia="华文楷体"/>
            <w:sz w:val="28"/>
            <w:szCs w:val="28"/>
          </w:rPr>
          <w:delText>，</w:delText>
        </w:r>
      </w:del>
      <w:r>
        <w:rPr>
          <w:rFonts w:hint="eastAsia" w:ascii="华文楷体" w:hAnsi="华文楷体" w:eastAsia="华文楷体"/>
          <w:sz w:val="28"/>
          <w:szCs w:val="28"/>
        </w:rPr>
        <w:t>肯定会产生</w:t>
      </w:r>
      <w:del w:id="359" w:author="Administrator" w:date="2016-01-06T22:43:46Z">
        <w:r>
          <w:rPr>
            <w:rFonts w:hint="eastAsia" w:ascii="华文楷体" w:hAnsi="华文楷体" w:eastAsia="华文楷体"/>
            <w:sz w:val="28"/>
            <w:szCs w:val="28"/>
          </w:rPr>
          <w:delText>烦恼的</w:delText>
        </w:r>
      </w:del>
      <w:r>
        <w:rPr>
          <w:rFonts w:hint="eastAsia" w:ascii="华文楷体" w:hAnsi="华文楷体" w:eastAsia="华文楷体"/>
          <w:sz w:val="28"/>
          <w:szCs w:val="28"/>
        </w:rPr>
        <w:t>对治</w:t>
      </w:r>
      <w:ins w:id="360" w:author="Administrator" w:date="2016-01-06T22:43:48Z">
        <w:r>
          <w:rPr>
            <w:rFonts w:hint="eastAsia" w:ascii="华文楷体" w:hAnsi="华文楷体" w:eastAsia="华文楷体"/>
            <w:sz w:val="28"/>
            <w:szCs w:val="28"/>
            <w:lang w:eastAsia="zh-CN"/>
          </w:rPr>
          <w:t>的</w:t>
        </w:r>
      </w:ins>
      <w:ins w:id="361" w:author="Administrator" w:date="2016-01-06T22:44:12Z">
        <w:r>
          <w:rPr>
            <w:rFonts w:hint="eastAsia" w:ascii="华文楷体" w:hAnsi="华文楷体" w:eastAsia="华文楷体"/>
            <w:sz w:val="28"/>
            <w:szCs w:val="28"/>
            <w:lang w:eastAsia="zh-CN"/>
          </w:rPr>
          <w:t>串习</w:t>
        </w:r>
      </w:ins>
      <w:r>
        <w:rPr>
          <w:rFonts w:hint="eastAsia" w:ascii="华文楷体" w:hAnsi="华文楷体" w:eastAsia="华文楷体"/>
          <w:sz w:val="28"/>
          <w:szCs w:val="28"/>
        </w:rPr>
        <w:t>，一旦</w:t>
      </w:r>
      <w:del w:id="362" w:author="Administrator" w:date="2016-01-06T22:44:38Z">
        <w:r>
          <w:rPr>
            <w:rFonts w:hint="eastAsia" w:ascii="华文楷体" w:hAnsi="华文楷体" w:eastAsia="华文楷体"/>
            <w:sz w:val="28"/>
            <w:szCs w:val="28"/>
          </w:rPr>
          <w:delText>这</w:delText>
        </w:r>
      </w:del>
      <w:del w:id="363" w:author="Administrator" w:date="2016-01-06T22:44:39Z">
        <w:r>
          <w:rPr>
            <w:rFonts w:hint="eastAsia" w:ascii="华文楷体" w:hAnsi="华文楷体" w:eastAsia="华文楷体"/>
            <w:sz w:val="28"/>
            <w:szCs w:val="28"/>
          </w:rPr>
          <w:delText>种</w:delText>
        </w:r>
      </w:del>
      <w:ins w:id="364" w:author="Administrator" w:date="2016-01-05T00:34:19Z">
        <w:r>
          <w:rPr>
            <w:rFonts w:hint="eastAsia" w:ascii="华文楷体" w:hAnsi="华文楷体" w:eastAsia="华文楷体"/>
            <w:sz w:val="28"/>
            <w:szCs w:val="28"/>
            <w:lang w:eastAsia="zh-CN"/>
          </w:rPr>
          <w:t>对</w:t>
        </w:r>
      </w:ins>
      <w:r>
        <w:rPr>
          <w:rFonts w:hint="eastAsia" w:ascii="华文楷体" w:hAnsi="华文楷体" w:eastAsia="华文楷体"/>
          <w:sz w:val="28"/>
          <w:szCs w:val="28"/>
        </w:rPr>
        <w:t>治</w:t>
      </w:r>
      <w:del w:id="365" w:author="Administrator" w:date="2016-01-06T22:44:41Z">
        <w:r>
          <w:rPr>
            <w:rFonts w:hint="eastAsia" w:ascii="华文楷体" w:hAnsi="华文楷体" w:eastAsia="华文楷体"/>
            <w:sz w:val="28"/>
            <w:szCs w:val="28"/>
          </w:rPr>
          <w:delText>力</w:delText>
        </w:r>
      </w:del>
      <w:r>
        <w:rPr>
          <w:rFonts w:hint="eastAsia" w:ascii="华文楷体" w:hAnsi="华文楷体" w:eastAsia="华文楷体"/>
          <w:sz w:val="28"/>
          <w:szCs w:val="28"/>
        </w:rPr>
        <w:t>的</w:t>
      </w:r>
      <w:del w:id="366" w:author="Administrator" w:date="2016-01-05T00:34:22Z">
        <w:r>
          <w:rPr>
            <w:rFonts w:hint="eastAsia" w:ascii="华文楷体" w:hAnsi="华文楷体" w:eastAsia="华文楷体"/>
            <w:sz w:val="28"/>
            <w:szCs w:val="28"/>
          </w:rPr>
          <w:delText>窜</w:delText>
        </w:r>
      </w:del>
      <w:ins w:id="367" w:author="Administrator" w:date="2016-01-05T00:34:24Z">
        <w:r>
          <w:rPr>
            <w:rFonts w:hint="eastAsia" w:ascii="华文楷体" w:hAnsi="华文楷体" w:eastAsia="华文楷体"/>
            <w:sz w:val="28"/>
            <w:szCs w:val="28"/>
            <w:lang w:eastAsia="zh-CN"/>
          </w:rPr>
          <w:t>串</w:t>
        </w:r>
      </w:ins>
      <w:r>
        <w:rPr>
          <w:rFonts w:hint="eastAsia" w:ascii="华文楷体" w:hAnsi="华文楷体" w:eastAsia="华文楷体"/>
          <w:sz w:val="28"/>
          <w:szCs w:val="28"/>
        </w:rPr>
        <w:t>习</w:t>
      </w:r>
      <w:del w:id="368" w:author="Administrator" w:date="2016-01-06T22:45:00Z">
        <w:r>
          <w:rPr>
            <w:rFonts w:hint="eastAsia" w:ascii="华文楷体" w:hAnsi="华文楷体" w:eastAsia="华文楷体"/>
            <w:sz w:val="28"/>
            <w:szCs w:val="28"/>
          </w:rPr>
          <w:delText>非常</w:delText>
        </w:r>
      </w:del>
      <w:r>
        <w:rPr>
          <w:rFonts w:hint="eastAsia" w:ascii="华文楷体" w:hAnsi="华文楷体" w:eastAsia="华文楷体"/>
          <w:sz w:val="28"/>
          <w:szCs w:val="28"/>
        </w:rPr>
        <w:t>猛烈的时候，相续当中的</w:t>
      </w:r>
      <w:ins w:id="369" w:author="Administrator" w:date="2016-01-07T18:10:26Z">
        <w:r>
          <w:rPr>
            <w:rFonts w:hint="eastAsia" w:ascii="华文楷体" w:hAnsi="华文楷体" w:eastAsia="华文楷体"/>
            <w:sz w:val="28"/>
            <w:szCs w:val="28"/>
            <w:lang w:eastAsia="zh-CN"/>
          </w:rPr>
          <w:t>这些</w:t>
        </w:r>
      </w:ins>
      <w:r>
        <w:rPr>
          <w:rFonts w:hint="eastAsia" w:ascii="华文楷体" w:hAnsi="华文楷体" w:eastAsia="华文楷体"/>
          <w:sz w:val="28"/>
          <w:szCs w:val="28"/>
        </w:rPr>
        <w:t>所对治法或是所断都能够自然而然</w:t>
      </w:r>
      <w:ins w:id="370" w:author="Administrator" w:date="2016-01-06T22:45:34Z">
        <w:r>
          <w:rPr>
            <w:rFonts w:hint="eastAsia" w:ascii="华文楷体" w:hAnsi="华文楷体" w:eastAsia="华文楷体"/>
            <w:sz w:val="28"/>
            <w:szCs w:val="28"/>
            <w:lang w:eastAsia="zh-CN"/>
          </w:rPr>
          <w:t>予以</w:t>
        </w:r>
      </w:ins>
      <w:del w:id="371" w:author="Administrator" w:date="2016-01-06T22:45:32Z">
        <w:r>
          <w:rPr>
            <w:rFonts w:hint="eastAsia" w:ascii="华文楷体" w:hAnsi="华文楷体" w:eastAsia="华文楷体"/>
            <w:sz w:val="28"/>
            <w:szCs w:val="28"/>
          </w:rPr>
          <w:delText>以与</w:delText>
        </w:r>
      </w:del>
      <w:r>
        <w:rPr>
          <w:rFonts w:hint="eastAsia" w:ascii="华文楷体" w:hAnsi="华文楷体" w:eastAsia="华文楷体"/>
          <w:sz w:val="28"/>
          <w:szCs w:val="28"/>
        </w:rPr>
        <w:t>解决，在这个时候就能够说生起一种成就了。</w:t>
      </w:r>
    </w:p>
    <w:p>
      <w:pPr>
        <w:ind w:firstLine="570"/>
        <w:rPr>
          <w:rFonts w:hint="eastAsia" w:ascii="华文楷体" w:hAnsi="华文楷体" w:eastAsia="华文楷体"/>
          <w:sz w:val="28"/>
          <w:szCs w:val="28"/>
        </w:rPr>
      </w:pPr>
      <w:r>
        <w:rPr>
          <w:rFonts w:hint="eastAsia" w:ascii="华文楷体" w:hAnsi="华文楷体" w:eastAsia="华文楷体"/>
          <w:sz w:val="28"/>
          <w:szCs w:val="28"/>
        </w:rPr>
        <w:t>就是说我们在修行的时候，不要</w:t>
      </w:r>
      <w:ins w:id="372" w:author="Administrator" w:date="2016-01-06T22:45:51Z">
        <w:r>
          <w:rPr>
            <w:rFonts w:hint="eastAsia" w:ascii="华文楷体" w:hAnsi="华文楷体" w:eastAsia="华文楷体"/>
            <w:sz w:val="28"/>
            <w:szCs w:val="28"/>
            <w:lang w:eastAsia="zh-CN"/>
          </w:rPr>
          <w:t>老是</w:t>
        </w:r>
      </w:ins>
      <w:r>
        <w:rPr>
          <w:rFonts w:hint="eastAsia" w:ascii="华文楷体" w:hAnsi="华文楷体" w:eastAsia="华文楷体"/>
          <w:sz w:val="28"/>
          <w:szCs w:val="28"/>
        </w:rPr>
        <w:t>把眼光</w:t>
      </w:r>
      <w:del w:id="373" w:author="Administrator" w:date="2016-01-06T22:46:00Z">
        <w:r>
          <w:rPr>
            <w:rFonts w:hint="eastAsia" w:ascii="华文楷体" w:hAnsi="华文楷体" w:eastAsia="华文楷体"/>
            <w:sz w:val="28"/>
            <w:szCs w:val="28"/>
          </w:rPr>
          <w:delText>老是</w:delText>
        </w:r>
      </w:del>
      <w:r>
        <w:rPr>
          <w:rFonts w:hint="eastAsia" w:ascii="华文楷体" w:hAnsi="华文楷体" w:eastAsia="华文楷体"/>
          <w:sz w:val="28"/>
          <w:szCs w:val="28"/>
        </w:rPr>
        <w:t>放在证悟的</w:t>
      </w:r>
      <w:ins w:id="374" w:author="Administrator" w:date="2016-01-07T18:10:44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果上面，</w:t>
      </w:r>
      <w:ins w:id="375" w:author="Administrator" w:date="2016-01-06T22:46:09Z">
        <w:r>
          <w:rPr>
            <w:rFonts w:hint="eastAsia" w:ascii="华文楷体" w:hAnsi="华文楷体" w:eastAsia="华文楷体"/>
            <w:sz w:val="28"/>
            <w:szCs w:val="28"/>
            <w:lang w:eastAsia="zh-CN"/>
          </w:rPr>
          <w:t>实际上</w:t>
        </w:r>
      </w:ins>
      <w:del w:id="376" w:author="Administrator" w:date="2016-01-06T22:46:06Z">
        <w:r>
          <w:rPr>
            <w:rFonts w:hint="eastAsia" w:ascii="华文楷体" w:hAnsi="华文楷体" w:eastAsia="华文楷体"/>
            <w:sz w:val="28"/>
            <w:szCs w:val="28"/>
          </w:rPr>
          <w:delText>而</w:delText>
        </w:r>
      </w:del>
      <w:r>
        <w:rPr>
          <w:rFonts w:hint="eastAsia" w:ascii="华文楷体" w:hAnsi="华文楷体" w:eastAsia="华文楷体"/>
          <w:sz w:val="28"/>
          <w:szCs w:val="28"/>
        </w:rPr>
        <w:t>更应该注重证悟果的</w:t>
      </w:r>
      <w:ins w:id="377" w:author="Administrator" w:date="2016-01-06T22:46:21Z">
        <w:r>
          <w:rPr>
            <w:rFonts w:hint="eastAsia" w:ascii="华文楷体" w:hAnsi="华文楷体" w:eastAsia="华文楷体"/>
            <w:sz w:val="28"/>
            <w:szCs w:val="28"/>
            <w:lang w:eastAsia="zh-CN"/>
          </w:rPr>
          <w:t>这些</w:t>
        </w:r>
      </w:ins>
      <w:r>
        <w:rPr>
          <w:rFonts w:hint="eastAsia" w:ascii="华文楷体" w:hAnsi="华文楷体" w:eastAsia="华文楷体"/>
          <w:sz w:val="28"/>
          <w:szCs w:val="28"/>
        </w:rPr>
        <w:t>因素，而相续当中对道的</w:t>
      </w:r>
      <w:ins w:id="378" w:author="Administrator" w:date="2016-01-06T22:47:00Z">
        <w:r>
          <w:rPr>
            <w:rFonts w:hint="eastAsia" w:ascii="华文楷体" w:hAnsi="华文楷体" w:eastAsia="华文楷体"/>
            <w:sz w:val="28"/>
            <w:szCs w:val="28"/>
            <w:lang w:eastAsia="zh-CN"/>
          </w:rPr>
          <w:t>一种</w:t>
        </w:r>
      </w:ins>
      <w:r>
        <w:rPr>
          <w:rFonts w:hint="eastAsia" w:ascii="华文楷体" w:hAnsi="华文楷体" w:eastAsia="华文楷体"/>
          <w:sz w:val="28"/>
          <w:szCs w:val="28"/>
        </w:rPr>
        <w:t>诚信</w:t>
      </w:r>
      <w:ins w:id="379" w:author="Administrator" w:date="2016-01-05T00:34:51Z">
        <w:r>
          <w:rPr>
            <w:rFonts w:hint="eastAsia" w:ascii="华文楷体" w:hAnsi="华文楷体" w:eastAsia="华文楷体"/>
            <w:sz w:val="28"/>
            <w:szCs w:val="28"/>
            <w:lang w:eastAsia="zh-CN"/>
          </w:rPr>
          <w:t>、</w:t>
        </w:r>
      </w:ins>
      <w:del w:id="380" w:author="Administrator" w:date="2016-01-05T00:34:51Z">
        <w:r>
          <w:rPr>
            <w:rFonts w:hint="eastAsia" w:ascii="华文楷体" w:hAnsi="华文楷体" w:eastAsia="华文楷体"/>
            <w:sz w:val="28"/>
            <w:szCs w:val="28"/>
          </w:rPr>
          <w:delText>，</w:delText>
        </w:r>
      </w:del>
      <w:r>
        <w:rPr>
          <w:rFonts w:hint="eastAsia" w:ascii="华文楷体" w:hAnsi="华文楷体" w:eastAsia="华文楷体"/>
          <w:sz w:val="28"/>
          <w:szCs w:val="28"/>
        </w:rPr>
        <w:t>坚定不疑的</w:t>
      </w:r>
      <w:ins w:id="381" w:author="Administrator" w:date="2016-01-06T22:46:28Z">
        <w:r>
          <w:rPr>
            <w:rFonts w:hint="eastAsia" w:ascii="华文楷体" w:hAnsi="华文楷体" w:eastAsia="华文楷体"/>
            <w:sz w:val="28"/>
            <w:szCs w:val="28"/>
            <w:lang w:eastAsia="zh-CN"/>
          </w:rPr>
          <w:t>一种</w:t>
        </w:r>
      </w:ins>
      <w:r>
        <w:rPr>
          <w:rFonts w:hint="eastAsia" w:ascii="华文楷体" w:hAnsi="华文楷体" w:eastAsia="华文楷体"/>
          <w:sz w:val="28"/>
          <w:szCs w:val="28"/>
        </w:rPr>
        <w:t>信心</w:t>
      </w:r>
      <w:ins w:id="382" w:author="Administrator" w:date="2016-01-05T00:35:06Z">
        <w:r>
          <w:rPr>
            <w:rFonts w:hint="eastAsia" w:ascii="华文楷体" w:hAnsi="华文楷体" w:eastAsia="华文楷体"/>
            <w:sz w:val="28"/>
            <w:szCs w:val="28"/>
            <w:lang w:eastAsia="zh-CN"/>
          </w:rPr>
          <w:t>、</w:t>
        </w:r>
      </w:ins>
      <w:del w:id="383" w:author="Administrator" w:date="2016-01-05T00:35:00Z">
        <w:r>
          <w:rPr>
            <w:rFonts w:hint="eastAsia" w:ascii="华文楷体" w:hAnsi="华文楷体" w:eastAsia="华文楷体"/>
            <w:sz w:val="28"/>
            <w:szCs w:val="28"/>
          </w:rPr>
          <w:delText>，</w:delText>
        </w:r>
      </w:del>
      <w:r>
        <w:rPr>
          <w:rFonts w:hint="eastAsia" w:ascii="华文楷体" w:hAnsi="华文楷体" w:eastAsia="华文楷体"/>
          <w:sz w:val="28"/>
          <w:szCs w:val="28"/>
        </w:rPr>
        <w:t>或</w:t>
      </w:r>
      <w:ins w:id="384" w:author="Administrator" w:date="2016-01-07T18:11:00Z">
        <w:r>
          <w:rPr>
            <w:rFonts w:hint="eastAsia" w:ascii="华文楷体" w:hAnsi="华文楷体" w:eastAsia="华文楷体"/>
            <w:sz w:val="28"/>
            <w:szCs w:val="28"/>
            <w:lang w:eastAsia="zh-CN"/>
          </w:rPr>
          <w:t>就说</w:t>
        </w:r>
      </w:ins>
      <w:del w:id="385" w:author="Administrator" w:date="2016-01-07T18:11:01Z">
        <w:r>
          <w:rPr>
            <w:rFonts w:hint="eastAsia" w:ascii="华文楷体" w:hAnsi="华文楷体" w:eastAsia="华文楷体"/>
            <w:sz w:val="28"/>
            <w:szCs w:val="28"/>
          </w:rPr>
          <w:delText>是</w:delText>
        </w:r>
      </w:del>
      <w:r>
        <w:rPr>
          <w:rFonts w:hint="eastAsia" w:ascii="华文楷体" w:hAnsi="华文楷体" w:eastAsia="华文楷体"/>
          <w:sz w:val="28"/>
          <w:szCs w:val="28"/>
        </w:rPr>
        <w:t>经历了一种刻骨铭心的</w:t>
      </w:r>
      <w:ins w:id="386" w:author="Administrator" w:date="2016-01-06T22:46:34Z">
        <w:r>
          <w:rPr>
            <w:rFonts w:hint="eastAsia" w:ascii="华文楷体" w:hAnsi="华文楷体" w:eastAsia="华文楷体"/>
            <w:sz w:val="28"/>
            <w:szCs w:val="28"/>
            <w:lang w:eastAsia="zh-CN"/>
          </w:rPr>
          <w:t>一种</w:t>
        </w:r>
      </w:ins>
      <w:r>
        <w:rPr>
          <w:rFonts w:hint="eastAsia" w:ascii="华文楷体" w:hAnsi="华文楷体" w:eastAsia="华文楷体"/>
          <w:sz w:val="28"/>
          <w:szCs w:val="28"/>
        </w:rPr>
        <w:t>磨炼，这个方面是非常重要的</w:t>
      </w:r>
      <w:ins w:id="387" w:author="Administrator" w:date="2016-01-06T22:47:14Z">
        <w:r>
          <w:rPr>
            <w:rFonts w:hint="eastAsia" w:ascii="华文楷体" w:hAnsi="华文楷体" w:eastAsia="华文楷体"/>
            <w:sz w:val="28"/>
            <w:szCs w:val="28"/>
            <w:lang w:eastAsia="zh-CN"/>
          </w:rPr>
          <w:t>一个</w:t>
        </w:r>
      </w:ins>
      <w:r>
        <w:rPr>
          <w:rFonts w:hint="eastAsia" w:ascii="华文楷体" w:hAnsi="华文楷体" w:eastAsia="华文楷体"/>
          <w:sz w:val="28"/>
          <w:szCs w:val="28"/>
        </w:rPr>
        <w:t>证悟因素。所以</w:t>
      </w:r>
      <w:del w:id="388" w:author="Administrator" w:date="2016-01-05T00:35:13Z">
        <w:r>
          <w:rPr>
            <w:rFonts w:hint="eastAsia" w:ascii="华文楷体" w:hAnsi="华文楷体" w:eastAsia="华文楷体"/>
            <w:sz w:val="28"/>
            <w:szCs w:val="28"/>
          </w:rPr>
          <w:delText>，</w:delText>
        </w:r>
      </w:del>
      <w:r>
        <w:rPr>
          <w:rFonts w:hint="eastAsia" w:ascii="华文楷体" w:hAnsi="华文楷体" w:eastAsia="华文楷体"/>
          <w:sz w:val="28"/>
          <w:szCs w:val="28"/>
        </w:rPr>
        <w:t>我们在修道过程中坚韧不拔的</w:t>
      </w:r>
      <w:ins w:id="389" w:author="Administrator" w:date="2016-01-06T22:46:46Z">
        <w:r>
          <w:rPr>
            <w:rFonts w:hint="eastAsia" w:ascii="华文楷体" w:hAnsi="华文楷体" w:eastAsia="华文楷体"/>
            <w:sz w:val="28"/>
            <w:szCs w:val="28"/>
            <w:lang w:eastAsia="zh-CN"/>
          </w:rPr>
          <w:t>这样一种</w:t>
        </w:r>
      </w:ins>
      <w:r>
        <w:rPr>
          <w:rFonts w:hint="eastAsia" w:ascii="华文楷体" w:hAnsi="华文楷体" w:eastAsia="华文楷体"/>
          <w:sz w:val="28"/>
          <w:szCs w:val="28"/>
        </w:rPr>
        <w:t>性格还是应该在逆境</w:t>
      </w:r>
      <w:ins w:id="390" w:author="Administrator" w:date="2016-01-06T22:47:22Z">
        <w:r>
          <w:rPr>
            <w:rFonts w:hint="eastAsia" w:ascii="华文楷体" w:hAnsi="华文楷体" w:eastAsia="华文楷体"/>
            <w:sz w:val="28"/>
            <w:szCs w:val="28"/>
            <w:lang w:eastAsia="zh-CN"/>
          </w:rPr>
          <w:t>当</w:t>
        </w:r>
      </w:ins>
      <w:r>
        <w:rPr>
          <w:rFonts w:hint="eastAsia" w:ascii="华文楷体" w:hAnsi="华文楷体" w:eastAsia="华文楷体"/>
          <w:sz w:val="28"/>
          <w:szCs w:val="28"/>
        </w:rPr>
        <w:t>中无论如何都</w:t>
      </w:r>
      <w:del w:id="391" w:author="Administrator" w:date="2016-01-07T18:11:14Z">
        <w:r>
          <w:rPr>
            <w:rFonts w:hint="eastAsia" w:ascii="华文楷体" w:hAnsi="华文楷体" w:eastAsia="华文楷体"/>
            <w:sz w:val="28"/>
            <w:szCs w:val="28"/>
          </w:rPr>
          <w:delText>需</w:delText>
        </w:r>
      </w:del>
      <w:r>
        <w:rPr>
          <w:rFonts w:hint="eastAsia" w:ascii="华文楷体" w:hAnsi="华文楷体" w:eastAsia="华文楷体"/>
          <w:sz w:val="28"/>
          <w:szCs w:val="28"/>
        </w:rPr>
        <w:t>要保持下去的。</w:t>
      </w:r>
    </w:p>
    <w:p>
      <w:pPr>
        <w:ind w:firstLine="570"/>
        <w:rPr>
          <w:ins w:id="392" w:author="Administrator" w:date="2016-01-05T00:36:13Z"/>
          <w:rFonts w:hint="eastAsia" w:ascii="黑体" w:hAnsi="黑体" w:eastAsia="黑体" w:cs="黑体"/>
          <w:sz w:val="28"/>
          <w:szCs w:val="28"/>
          <w:lang w:eastAsia="zh-CN"/>
        </w:rPr>
      </w:pPr>
      <w:ins w:id="393" w:author="Administrator" w:date="2016-01-05T00:35:33Z">
        <w:r>
          <w:rPr>
            <w:rFonts w:hint="eastAsia" w:ascii="黑体" w:hAnsi="黑体" w:eastAsia="黑体" w:cs="黑体"/>
            <w:sz w:val="28"/>
            <w:szCs w:val="28"/>
            <w:lang w:eastAsia="zh-CN"/>
            <w:rPrChange w:id="394" w:author="Administrator" w:date="2016-01-05T00:36:10Z">
              <w:rPr>
                <w:rFonts w:hint="eastAsia" w:ascii="华文楷体" w:hAnsi="华文楷体" w:eastAsia="华文楷体"/>
                <w:sz w:val="28"/>
                <w:szCs w:val="28"/>
                <w:lang w:eastAsia="zh-CN"/>
              </w:rPr>
            </w:rPrChange>
          </w:rPr>
          <w:t>【</w:t>
        </w:r>
      </w:ins>
      <w:del w:id="395" w:author="Administrator" w:date="2016-01-05T00:35:33Z">
        <w:r>
          <w:rPr>
            <w:rFonts w:hint="eastAsia" w:ascii="黑体" w:hAnsi="黑体" w:eastAsia="黑体" w:cs="黑体"/>
            <w:sz w:val="28"/>
            <w:szCs w:val="28"/>
            <w:rPrChange w:id="396" w:author="Administrator" w:date="2016-01-05T00:36:10Z">
              <w:rPr>
                <w:rFonts w:hint="eastAsia" w:ascii="华文楷体" w:hAnsi="华文楷体" w:eastAsia="华文楷体"/>
                <w:sz w:val="28"/>
                <w:szCs w:val="28"/>
              </w:rPr>
            </w:rPrChange>
          </w:rPr>
          <w:delText>“</w:delText>
        </w:r>
      </w:del>
      <w:r>
        <w:rPr>
          <w:rFonts w:hint="eastAsia" w:ascii="黑体" w:hAnsi="黑体" w:eastAsia="黑体" w:cs="黑体"/>
          <w:sz w:val="28"/>
          <w:szCs w:val="28"/>
          <w:rPrChange w:id="397" w:author="Administrator" w:date="2016-01-05T00:36:10Z">
            <w:rPr>
              <w:rFonts w:hint="eastAsia" w:ascii="华文楷体" w:hAnsi="华文楷体" w:eastAsia="华文楷体"/>
              <w:sz w:val="28"/>
              <w:szCs w:val="28"/>
            </w:rPr>
          </w:rPrChange>
        </w:rPr>
        <w:t>最终所断完全穷尽之后一切所知相（即万法）之自性如同庵摩罗果置于手掌中现见内外透明一样，这一点以事势理成立。</w:t>
      </w:r>
      <w:ins w:id="398" w:author="Administrator" w:date="2016-01-05T00:35:52Z">
        <w:r>
          <w:rPr>
            <w:rFonts w:hint="eastAsia" w:ascii="黑体" w:hAnsi="黑体" w:eastAsia="黑体" w:cs="黑体"/>
            <w:sz w:val="28"/>
            <w:szCs w:val="28"/>
            <w:lang w:eastAsia="zh-CN"/>
            <w:rPrChange w:id="399" w:author="Administrator" w:date="2016-01-05T00:36:10Z">
              <w:rPr>
                <w:rFonts w:hint="eastAsia" w:ascii="华文楷体" w:hAnsi="华文楷体" w:eastAsia="华文楷体"/>
                <w:sz w:val="28"/>
                <w:szCs w:val="28"/>
                <w:lang w:eastAsia="zh-CN"/>
              </w:rPr>
            </w:rPrChange>
          </w:rPr>
          <w:t>】</w:t>
        </w:r>
      </w:ins>
    </w:p>
    <w:p>
      <w:pPr>
        <w:ind w:firstLine="570"/>
        <w:rPr>
          <w:rFonts w:hint="eastAsia" w:ascii="华文楷体" w:hAnsi="华文楷体" w:eastAsia="华文楷体"/>
          <w:sz w:val="28"/>
          <w:szCs w:val="28"/>
        </w:rPr>
      </w:pPr>
      <w:del w:id="400" w:author="Administrator" w:date="2016-01-05T00:35:52Z">
        <w:r>
          <w:rPr>
            <w:rFonts w:hint="eastAsia" w:ascii="华文楷体" w:hAnsi="华文楷体" w:eastAsia="华文楷体"/>
            <w:sz w:val="28"/>
            <w:szCs w:val="28"/>
          </w:rPr>
          <w:delText>”</w:delText>
        </w:r>
      </w:del>
      <w:r>
        <w:rPr>
          <w:rFonts w:hint="eastAsia" w:ascii="华文楷体" w:hAnsi="华文楷体" w:eastAsia="华文楷体"/>
          <w:sz w:val="28"/>
          <w:szCs w:val="28"/>
        </w:rPr>
        <w:t>如果生起了对治就能灭除所断，如果对治已经圆满了，它的所断最终被穷尽之后，一切所知的真性</w:t>
      </w:r>
      <w:ins w:id="401" w:author="Administrator" w:date="2016-01-05T00:36:27Z">
        <w:r>
          <w:rPr>
            <w:rFonts w:hint="eastAsia" w:ascii="华文楷体" w:hAnsi="华文楷体" w:eastAsia="华文楷体"/>
            <w:sz w:val="28"/>
            <w:szCs w:val="28"/>
            <w:lang w:eastAsia="zh-CN"/>
          </w:rPr>
          <w:t>、</w:t>
        </w:r>
      </w:ins>
      <w:del w:id="402" w:author="Administrator" w:date="2016-01-05T00:36:26Z">
        <w:r>
          <w:rPr>
            <w:rFonts w:hint="eastAsia" w:ascii="华文楷体" w:hAnsi="华文楷体" w:eastAsia="华文楷体"/>
            <w:sz w:val="28"/>
            <w:szCs w:val="28"/>
          </w:rPr>
          <w:delText>，</w:delText>
        </w:r>
      </w:del>
      <w:r>
        <w:rPr>
          <w:rFonts w:hint="eastAsia" w:ascii="华文楷体" w:hAnsi="华文楷体" w:eastAsia="华文楷体"/>
          <w:sz w:val="28"/>
          <w:szCs w:val="28"/>
        </w:rPr>
        <w:t>一切所知万法的本体就会彻底的显现出来。</w:t>
      </w:r>
    </w:p>
    <w:p>
      <w:pPr>
        <w:ind w:firstLine="570"/>
        <w:rPr>
          <w:rFonts w:hint="eastAsia" w:ascii="华文楷体" w:hAnsi="华文楷体" w:eastAsia="华文楷体"/>
          <w:sz w:val="28"/>
          <w:szCs w:val="28"/>
        </w:rPr>
      </w:pPr>
      <w:r>
        <w:rPr>
          <w:rFonts w:hint="eastAsia" w:ascii="华文楷体" w:hAnsi="华文楷体" w:eastAsia="华文楷体"/>
          <w:sz w:val="28"/>
          <w:szCs w:val="28"/>
        </w:rPr>
        <w:t>此处打个比喻</w:t>
      </w:r>
      <w:ins w:id="403" w:author="Administrator" w:date="2016-01-07T18:11:59Z">
        <w:r>
          <w:rPr>
            <w:rFonts w:hint="eastAsia" w:ascii="华文楷体" w:hAnsi="华文楷体" w:eastAsia="华文楷体"/>
            <w:sz w:val="28"/>
            <w:szCs w:val="28"/>
          </w:rPr>
          <w:t>庵摩罗果</w:t>
        </w:r>
      </w:ins>
      <w:r>
        <w:rPr>
          <w:rFonts w:hint="eastAsia" w:ascii="华文楷体" w:hAnsi="华文楷体" w:eastAsia="华文楷体"/>
          <w:sz w:val="28"/>
          <w:szCs w:val="28"/>
        </w:rPr>
        <w:t>，庵摩罗果是一种内外透明的果实，它放在手掌当中的时候可以看得很清楚，它里里外外没有一点障碍</w:t>
      </w:r>
      <w:ins w:id="404" w:author="Administrator" w:date="2016-01-06T22:48:11Z">
        <w:r>
          <w:rPr>
            <w:rFonts w:hint="eastAsia" w:ascii="华文楷体" w:hAnsi="华文楷体" w:eastAsia="华文楷体"/>
            <w:sz w:val="28"/>
            <w:szCs w:val="28"/>
            <w:lang w:eastAsia="zh-CN"/>
          </w:rPr>
          <w:t>，</w:t>
        </w:r>
      </w:ins>
      <w:del w:id="405" w:author="Administrator" w:date="2016-01-05T00:36:46Z">
        <w:r>
          <w:rPr>
            <w:rFonts w:hint="eastAsia" w:ascii="华文楷体" w:hAnsi="华文楷体" w:eastAsia="华文楷体"/>
            <w:sz w:val="28"/>
            <w:szCs w:val="28"/>
          </w:rPr>
          <w:delText>，</w:delText>
        </w:r>
      </w:del>
      <w:r>
        <w:rPr>
          <w:rFonts w:hint="eastAsia" w:ascii="华文楷体" w:hAnsi="华文楷体" w:eastAsia="华文楷体"/>
          <w:sz w:val="28"/>
          <w:szCs w:val="28"/>
        </w:rPr>
        <w:t>可以看得很清楚</w:t>
      </w:r>
      <w:ins w:id="406" w:author="Administrator" w:date="2016-01-06T22:48:14Z">
        <w:r>
          <w:rPr>
            <w:rFonts w:hint="eastAsia" w:ascii="华文楷体" w:hAnsi="华文楷体" w:eastAsia="华文楷体"/>
            <w:sz w:val="28"/>
            <w:szCs w:val="28"/>
            <w:lang w:eastAsia="zh-CN"/>
          </w:rPr>
          <w:t>。</w:t>
        </w:r>
      </w:ins>
      <w:del w:id="407" w:author="Administrator" w:date="2016-01-06T22:48:14Z">
        <w:r>
          <w:rPr>
            <w:rFonts w:hint="eastAsia" w:ascii="华文楷体" w:hAnsi="华文楷体" w:eastAsia="华文楷体"/>
            <w:sz w:val="28"/>
            <w:szCs w:val="28"/>
          </w:rPr>
          <w:delText>，</w:delText>
        </w:r>
      </w:del>
      <w:r>
        <w:rPr>
          <w:rFonts w:hint="eastAsia" w:ascii="华文楷体" w:hAnsi="华文楷体" w:eastAsia="华文楷体"/>
          <w:sz w:val="28"/>
          <w:szCs w:val="28"/>
        </w:rPr>
        <w:t>所以</w:t>
      </w:r>
      <w:ins w:id="408" w:author="Administrator" w:date="2016-01-06T22:48:46Z">
        <w:r>
          <w:rPr>
            <w:rFonts w:hint="eastAsia" w:ascii="华文楷体" w:hAnsi="华文楷体" w:eastAsia="华文楷体"/>
            <w:sz w:val="28"/>
            <w:szCs w:val="28"/>
            <w:lang w:eastAsia="zh-CN"/>
          </w:rPr>
          <w:t>说</w:t>
        </w:r>
      </w:ins>
      <w:del w:id="409" w:author="Administrator" w:date="2016-01-05T00:36:51Z">
        <w:r>
          <w:rPr>
            <w:rFonts w:hint="eastAsia" w:ascii="华文楷体" w:hAnsi="华文楷体" w:eastAsia="华文楷体"/>
            <w:sz w:val="28"/>
            <w:szCs w:val="28"/>
          </w:rPr>
          <w:delText>，</w:delText>
        </w:r>
      </w:del>
      <w:r>
        <w:rPr>
          <w:rFonts w:hint="eastAsia" w:ascii="华文楷体" w:hAnsi="华文楷体" w:eastAsia="华文楷体"/>
          <w:sz w:val="28"/>
          <w:szCs w:val="28"/>
        </w:rPr>
        <w:t>当我们没有证悟</w:t>
      </w:r>
      <w:ins w:id="410" w:author="Administrator" w:date="2016-01-06T22:48:21Z">
        <w:r>
          <w:rPr>
            <w:rFonts w:hint="eastAsia" w:ascii="华文楷体" w:hAnsi="华文楷体" w:eastAsia="华文楷体"/>
            <w:sz w:val="28"/>
            <w:szCs w:val="28"/>
            <w:lang w:eastAsia="zh-CN"/>
          </w:rPr>
          <w:t>万法</w:t>
        </w:r>
      </w:ins>
      <w:r>
        <w:rPr>
          <w:rFonts w:hint="eastAsia" w:ascii="华文楷体" w:hAnsi="华文楷体" w:eastAsia="华文楷体"/>
          <w:sz w:val="28"/>
          <w:szCs w:val="28"/>
        </w:rPr>
        <w:t>空性的时候，我们看万法都是带着迷惑的，没办法看到一切万法的</w:t>
      </w:r>
      <w:ins w:id="411" w:author="Administrator" w:date="2016-01-07T18:12:17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本相。就是说我们看到柱子的时候</w:t>
      </w:r>
      <w:del w:id="412" w:author="Administrator" w:date="2016-01-05T00:37:19Z">
        <w:r>
          <w:rPr>
            <w:rFonts w:hint="eastAsia" w:ascii="华文楷体" w:hAnsi="华文楷体" w:eastAsia="华文楷体"/>
            <w:sz w:val="28"/>
            <w:szCs w:val="28"/>
          </w:rPr>
          <w:delText>，</w:delText>
        </w:r>
      </w:del>
      <w:r>
        <w:rPr>
          <w:rFonts w:hint="eastAsia" w:ascii="华文楷体" w:hAnsi="华文楷体" w:eastAsia="华文楷体"/>
          <w:sz w:val="28"/>
          <w:szCs w:val="28"/>
        </w:rPr>
        <w:t>没有看到柱子的本相，当我们看到人的时候</w:t>
      </w:r>
      <w:del w:id="413" w:author="Administrator" w:date="2016-01-05T00:37:23Z">
        <w:r>
          <w:rPr>
            <w:rFonts w:hint="eastAsia" w:ascii="华文楷体" w:hAnsi="华文楷体" w:eastAsia="华文楷体"/>
            <w:sz w:val="28"/>
            <w:szCs w:val="28"/>
          </w:rPr>
          <w:delText>，</w:delText>
        </w:r>
      </w:del>
      <w:r>
        <w:rPr>
          <w:rFonts w:hint="eastAsia" w:ascii="华文楷体" w:hAnsi="华文楷体" w:eastAsia="华文楷体"/>
          <w:sz w:val="28"/>
          <w:szCs w:val="28"/>
        </w:rPr>
        <w:t>没有看到人的本相，只是就</w:t>
      </w:r>
      <w:ins w:id="414" w:author="Administrator" w:date="2016-01-05T00:37:40Z">
        <w:r>
          <w:rPr>
            <w:rFonts w:hint="eastAsia" w:ascii="华文楷体" w:hAnsi="华文楷体" w:eastAsia="华文楷体"/>
            <w:sz w:val="28"/>
            <w:szCs w:val="28"/>
            <w:lang w:eastAsia="zh-CN"/>
          </w:rPr>
          <w:t>它</w:t>
        </w:r>
      </w:ins>
      <w:del w:id="415" w:author="Administrator" w:date="2016-01-05T00:37:39Z">
        <w:r>
          <w:rPr>
            <w:rFonts w:hint="eastAsia" w:ascii="华文楷体" w:hAnsi="华文楷体" w:eastAsia="华文楷体"/>
            <w:sz w:val="28"/>
            <w:szCs w:val="28"/>
          </w:rPr>
          <w:delText>他</w:delText>
        </w:r>
      </w:del>
      <w:r>
        <w:rPr>
          <w:rFonts w:hint="eastAsia" w:ascii="华文楷体" w:hAnsi="华文楷体" w:eastAsia="华文楷体"/>
          <w:sz w:val="28"/>
          <w:szCs w:val="28"/>
        </w:rPr>
        <w:t>某一个</w:t>
      </w:r>
      <w:ins w:id="416" w:author="Administrator" w:date="2016-01-05T00:37:43Z">
        <w:r>
          <w:rPr>
            <w:rFonts w:hint="eastAsia" w:ascii="华文楷体" w:hAnsi="华文楷体" w:eastAsia="华文楷体"/>
            <w:sz w:val="28"/>
            <w:szCs w:val="28"/>
            <w:lang w:eastAsia="zh-CN"/>
          </w:rPr>
          <w:t>、</w:t>
        </w:r>
      </w:ins>
      <w:del w:id="417" w:author="Administrator" w:date="2016-01-05T00:37:43Z">
        <w:r>
          <w:rPr>
            <w:rFonts w:hint="eastAsia" w:ascii="华文楷体" w:hAnsi="华文楷体" w:eastAsia="华文楷体"/>
            <w:sz w:val="28"/>
            <w:szCs w:val="28"/>
          </w:rPr>
          <w:delText>，</w:delText>
        </w:r>
      </w:del>
      <w:r>
        <w:rPr>
          <w:rFonts w:hint="eastAsia" w:ascii="华文楷体" w:hAnsi="华文楷体" w:eastAsia="华文楷体"/>
          <w:sz w:val="28"/>
          <w:szCs w:val="28"/>
        </w:rPr>
        <w:t>某一方面</w:t>
      </w:r>
      <w:del w:id="418" w:author="Administrator" w:date="2016-01-05T00:37:47Z">
        <w:r>
          <w:rPr>
            <w:rFonts w:hint="eastAsia" w:ascii="华文楷体" w:hAnsi="华文楷体" w:eastAsia="华文楷体"/>
            <w:sz w:val="28"/>
            <w:szCs w:val="28"/>
          </w:rPr>
          <w:delText>，</w:delText>
        </w:r>
      </w:del>
      <w:r>
        <w:rPr>
          <w:rFonts w:hint="eastAsia" w:ascii="华文楷体" w:hAnsi="华文楷体" w:eastAsia="华文楷体"/>
          <w:sz w:val="28"/>
          <w:szCs w:val="28"/>
        </w:rPr>
        <w:t>或者</w:t>
      </w:r>
      <w:ins w:id="419" w:author="Administrator" w:date="2016-01-06T22:49:09Z">
        <w:r>
          <w:rPr>
            <w:rFonts w:hint="eastAsia" w:ascii="华文楷体" w:hAnsi="华文楷体" w:eastAsia="华文楷体"/>
            <w:sz w:val="28"/>
            <w:szCs w:val="28"/>
            <w:lang w:eastAsia="zh-CN"/>
          </w:rPr>
          <w:t>就</w:t>
        </w:r>
      </w:ins>
      <w:r>
        <w:rPr>
          <w:rFonts w:hint="eastAsia" w:ascii="华文楷体" w:hAnsi="华文楷体" w:eastAsia="华文楷体"/>
          <w:sz w:val="28"/>
          <w:szCs w:val="28"/>
        </w:rPr>
        <w:t>说</w:t>
      </w:r>
      <w:del w:id="420" w:author="Administrator" w:date="2016-01-05T00:37:49Z">
        <w:r>
          <w:rPr>
            <w:rFonts w:hint="eastAsia" w:ascii="华文楷体" w:hAnsi="华文楷体" w:eastAsia="华文楷体"/>
            <w:sz w:val="28"/>
            <w:szCs w:val="28"/>
          </w:rPr>
          <w:delText>，</w:delText>
        </w:r>
      </w:del>
      <w:r>
        <w:rPr>
          <w:rFonts w:hint="eastAsia" w:ascii="华文楷体" w:hAnsi="华文楷体" w:eastAsia="华文楷体"/>
          <w:sz w:val="28"/>
          <w:szCs w:val="28"/>
        </w:rPr>
        <w:t>通过我们迷惑的</w:t>
      </w:r>
      <w:ins w:id="421" w:author="Administrator" w:date="2016-01-06T22:49:25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实质</w:t>
      </w:r>
      <w:ins w:id="422" w:author="Administrator" w:date="2016-01-06T22:49:33Z">
        <w:r>
          <w:rPr>
            <w:rFonts w:hint="eastAsia" w:ascii="华文楷体" w:hAnsi="华文楷体" w:eastAsia="华文楷体"/>
            <w:sz w:val="28"/>
            <w:szCs w:val="28"/>
            <w:lang w:eastAsia="zh-CN"/>
          </w:rPr>
          <w:t>这个</w:t>
        </w:r>
      </w:ins>
      <w:ins w:id="423" w:author="Administrator" w:date="2016-01-06T22:49:17Z">
        <w:r>
          <w:rPr>
            <w:rFonts w:hint="eastAsia" w:ascii="华文楷体" w:hAnsi="华文楷体" w:eastAsia="华文楷体"/>
            <w:sz w:val="28"/>
            <w:szCs w:val="28"/>
            <w:lang w:eastAsia="zh-CN"/>
          </w:rPr>
          <w:t>方面</w:t>
        </w:r>
      </w:ins>
      <w:del w:id="424" w:author="Administrator" w:date="2016-01-05T00:38:03Z">
        <w:r>
          <w:rPr>
            <w:rFonts w:hint="eastAsia" w:ascii="华文楷体" w:hAnsi="华文楷体" w:eastAsia="华文楷体"/>
            <w:sz w:val="28"/>
            <w:szCs w:val="28"/>
          </w:rPr>
          <w:delText>，</w:delText>
        </w:r>
      </w:del>
      <w:r>
        <w:rPr>
          <w:rFonts w:hint="eastAsia" w:ascii="华文楷体" w:hAnsi="华文楷体" w:eastAsia="华文楷体"/>
          <w:sz w:val="28"/>
          <w:szCs w:val="28"/>
        </w:rPr>
        <w:t>似乎我们看到了，而</w:t>
      </w:r>
      <w:del w:id="425" w:author="Administrator" w:date="2016-01-06T22:49:57Z">
        <w:r>
          <w:rPr>
            <w:rFonts w:hint="eastAsia" w:ascii="华文楷体" w:hAnsi="华文楷体" w:eastAsia="华文楷体"/>
            <w:sz w:val="28"/>
            <w:szCs w:val="28"/>
          </w:rPr>
          <w:delText>当</w:delText>
        </w:r>
      </w:del>
      <w:del w:id="426" w:author="Administrator" w:date="2016-01-06T22:49:58Z">
        <w:r>
          <w:rPr>
            <w:rFonts w:hint="eastAsia" w:ascii="华文楷体" w:hAnsi="华文楷体" w:eastAsia="华文楷体"/>
            <w:sz w:val="28"/>
            <w:szCs w:val="28"/>
          </w:rPr>
          <w:delText>我们</w:delText>
        </w:r>
      </w:del>
      <w:r>
        <w:rPr>
          <w:rFonts w:hint="eastAsia" w:ascii="华文楷体" w:hAnsi="华文楷体" w:eastAsia="华文楷体"/>
          <w:sz w:val="28"/>
          <w:szCs w:val="28"/>
        </w:rPr>
        <w:t>真正的</w:t>
      </w:r>
      <w:ins w:id="427" w:author="Administrator" w:date="2016-01-06T22:50:09Z">
        <w:r>
          <w:rPr>
            <w:rFonts w:hint="eastAsia" w:ascii="华文楷体" w:hAnsi="华文楷体" w:eastAsia="华文楷体"/>
            <w:sz w:val="28"/>
            <w:szCs w:val="28"/>
            <w:lang w:eastAsia="zh-CN"/>
          </w:rPr>
          <w:t>当一切的</w:t>
        </w:r>
      </w:ins>
      <w:r>
        <w:rPr>
          <w:rFonts w:hint="eastAsia" w:ascii="华文楷体" w:hAnsi="华文楷体" w:eastAsia="华文楷体"/>
          <w:sz w:val="28"/>
          <w:szCs w:val="28"/>
        </w:rPr>
        <w:t>所断断尽之后，那么</w:t>
      </w:r>
      <w:del w:id="428" w:author="Administrator" w:date="2016-01-05T00:38:11Z">
        <w:r>
          <w:rPr>
            <w:rFonts w:hint="eastAsia" w:ascii="华文楷体" w:hAnsi="华文楷体" w:eastAsia="华文楷体"/>
            <w:sz w:val="28"/>
            <w:szCs w:val="28"/>
          </w:rPr>
          <w:delText>，</w:delText>
        </w:r>
      </w:del>
      <w:r>
        <w:rPr>
          <w:rFonts w:hint="eastAsia" w:ascii="华文楷体" w:hAnsi="华文楷体" w:eastAsia="华文楷体"/>
          <w:sz w:val="28"/>
          <w:szCs w:val="28"/>
        </w:rPr>
        <w:t>一切所知相的自性</w:t>
      </w:r>
      <w:ins w:id="429" w:author="Administrator" w:date="2016-01-06T22:50:28Z">
        <w:r>
          <w:rPr>
            <w:rFonts w:hint="eastAsia" w:ascii="华文楷体" w:hAnsi="华文楷体" w:eastAsia="华文楷体"/>
            <w:sz w:val="28"/>
            <w:szCs w:val="28"/>
            <w:lang w:eastAsia="zh-CN"/>
          </w:rPr>
          <w:t>它</w:t>
        </w:r>
      </w:ins>
      <w:r>
        <w:rPr>
          <w:rFonts w:hint="eastAsia" w:ascii="华文楷体" w:hAnsi="华文楷体" w:eastAsia="华文楷体"/>
          <w:sz w:val="28"/>
          <w:szCs w:val="28"/>
        </w:rPr>
        <w:t>就会彻彻底底地显现在智慧面前，这个</w:t>
      </w:r>
      <w:ins w:id="430" w:author="Administrator" w:date="2016-01-06T22:50:40Z">
        <w:r>
          <w:rPr>
            <w:rFonts w:hint="eastAsia" w:ascii="华文楷体" w:hAnsi="华文楷体" w:eastAsia="华文楷体"/>
            <w:sz w:val="28"/>
            <w:szCs w:val="28"/>
            <w:lang w:eastAsia="zh-CN"/>
          </w:rPr>
          <w:t>时候</w:t>
        </w:r>
      </w:ins>
      <w:r>
        <w:rPr>
          <w:rFonts w:hint="eastAsia" w:ascii="华文楷体" w:hAnsi="华文楷体" w:eastAsia="华文楷体"/>
          <w:sz w:val="28"/>
          <w:szCs w:val="28"/>
        </w:rPr>
        <w:t>就叫做成佛。所以说</w:t>
      </w:r>
      <w:del w:id="431" w:author="Administrator" w:date="2016-01-05T00:38:20Z">
        <w:r>
          <w:rPr>
            <w:rFonts w:hint="eastAsia" w:ascii="华文楷体" w:hAnsi="华文楷体" w:eastAsia="华文楷体"/>
            <w:sz w:val="28"/>
            <w:szCs w:val="28"/>
          </w:rPr>
          <w:delText>，</w:delText>
        </w:r>
      </w:del>
      <w:r>
        <w:rPr>
          <w:rFonts w:hint="eastAsia" w:ascii="华文楷体" w:hAnsi="华文楷体" w:eastAsia="华文楷体"/>
          <w:sz w:val="28"/>
          <w:szCs w:val="28"/>
        </w:rPr>
        <w:t>佛陀成佛之后，他的一切所断穷尽了，一切所知万法的自相就像看手掌当中的庵摩罗果一样，看得清清楚楚，没有丝毫的障垢，这一点是通过事势理而可以成立的</w:t>
      </w:r>
      <w:ins w:id="432" w:author="Administrator" w:date="2016-01-05T00:38:42Z">
        <w:r>
          <w:rPr>
            <w:rFonts w:hint="eastAsia" w:ascii="华文楷体" w:hAnsi="华文楷体" w:eastAsia="华文楷体"/>
            <w:sz w:val="28"/>
            <w:szCs w:val="28"/>
            <w:lang w:eastAsia="zh-CN"/>
          </w:rPr>
          <w:t>。</w:t>
        </w:r>
      </w:ins>
      <w:del w:id="433" w:author="Administrator" w:date="2016-01-05T00:38:41Z">
        <w:r>
          <w:rPr>
            <w:rFonts w:hint="eastAsia" w:ascii="华文楷体" w:hAnsi="华文楷体" w:eastAsia="华文楷体"/>
            <w:sz w:val="28"/>
            <w:szCs w:val="28"/>
          </w:rPr>
          <w:delText>，</w:delText>
        </w:r>
      </w:del>
      <w:r>
        <w:rPr>
          <w:rFonts w:hint="eastAsia" w:ascii="华文楷体" w:hAnsi="华文楷体" w:eastAsia="华文楷体"/>
          <w:sz w:val="28"/>
          <w:szCs w:val="28"/>
        </w:rPr>
        <w:t>我们见不到万法自相是乃至于这样一种障碍，如果</w:t>
      </w:r>
      <w:ins w:id="434" w:author="Administrator" w:date="2016-01-07T18:13:20Z">
        <w:r>
          <w:rPr>
            <w:rFonts w:hint="eastAsia" w:ascii="华文楷体" w:hAnsi="华文楷体" w:eastAsia="华文楷体"/>
            <w:sz w:val="28"/>
            <w:szCs w:val="28"/>
            <w:lang w:eastAsia="zh-CN"/>
          </w:rPr>
          <w:t>说</w:t>
        </w:r>
      </w:ins>
      <w:r>
        <w:rPr>
          <w:rFonts w:hint="eastAsia" w:ascii="华文楷体" w:hAnsi="华文楷体" w:eastAsia="华文楷体"/>
          <w:sz w:val="28"/>
          <w:szCs w:val="28"/>
        </w:rPr>
        <w:t>障碍断尽了，一定会看到一切万法</w:t>
      </w:r>
      <w:ins w:id="435" w:author="Administrator" w:date="2016-01-06T22:51:11Z">
        <w:r>
          <w:rPr>
            <w:rFonts w:hint="eastAsia" w:ascii="华文楷体" w:hAnsi="华文楷体" w:eastAsia="华文楷体"/>
            <w:sz w:val="28"/>
            <w:szCs w:val="28"/>
            <w:lang w:eastAsia="zh-CN"/>
          </w:rPr>
          <w:t>的</w:t>
        </w:r>
      </w:ins>
      <w:r>
        <w:rPr>
          <w:rFonts w:hint="eastAsia" w:ascii="华文楷体" w:hAnsi="华文楷体" w:eastAsia="华文楷体"/>
          <w:sz w:val="28"/>
          <w:szCs w:val="28"/>
        </w:rPr>
        <w:t>究竟</w:t>
      </w:r>
      <w:ins w:id="436" w:author="Administrator" w:date="2016-01-06T22:51:13Z">
        <w:r>
          <w:rPr>
            <w:rFonts w:hint="eastAsia" w:ascii="华文楷体" w:hAnsi="华文楷体" w:eastAsia="华文楷体"/>
            <w:sz w:val="28"/>
            <w:szCs w:val="28"/>
            <w:lang w:eastAsia="zh-CN"/>
          </w:rPr>
          <w:t>的</w:t>
        </w:r>
      </w:ins>
      <w:r>
        <w:rPr>
          <w:rFonts w:hint="eastAsia" w:ascii="华文楷体" w:hAnsi="华文楷体" w:eastAsia="华文楷体"/>
          <w:sz w:val="28"/>
          <w:szCs w:val="28"/>
        </w:rPr>
        <w:t>终极的实相，这个方面是可以通过事势理完全可以成立的。</w:t>
      </w:r>
    </w:p>
    <w:p>
      <w:pPr>
        <w:ind w:firstLine="570"/>
        <w:rPr>
          <w:ins w:id="437" w:author="Administrator" w:date="2016-01-05T00:39:45Z"/>
          <w:rFonts w:hint="eastAsia" w:ascii="黑体" w:hAnsi="黑体" w:eastAsia="黑体" w:cs="黑体"/>
          <w:sz w:val="28"/>
          <w:szCs w:val="28"/>
          <w:lang w:eastAsia="zh-CN"/>
        </w:rPr>
      </w:pPr>
      <w:del w:id="438" w:author="Administrator" w:date="2016-01-05T00:39:05Z">
        <w:r>
          <w:rPr>
            <w:rFonts w:hint="eastAsia" w:ascii="黑体" w:hAnsi="黑体" w:eastAsia="黑体" w:cs="黑体"/>
            <w:sz w:val="28"/>
            <w:szCs w:val="28"/>
            <w:rPrChange w:id="439" w:author="Administrator" w:date="2016-01-05T00:39:43Z">
              <w:rPr>
                <w:rFonts w:hint="eastAsia" w:ascii="华文楷体" w:hAnsi="华文楷体" w:eastAsia="华文楷体"/>
                <w:sz w:val="28"/>
                <w:szCs w:val="28"/>
              </w:rPr>
            </w:rPrChange>
          </w:rPr>
          <w:delText>“</w:delText>
        </w:r>
      </w:del>
      <w:ins w:id="440" w:author="Administrator" w:date="2016-01-05T00:39:05Z">
        <w:r>
          <w:rPr>
            <w:rFonts w:hint="eastAsia" w:ascii="黑体" w:hAnsi="黑体" w:eastAsia="黑体" w:cs="黑体"/>
            <w:sz w:val="28"/>
            <w:szCs w:val="28"/>
            <w:lang w:eastAsia="zh-CN"/>
            <w:rPrChange w:id="441" w:author="Administrator" w:date="2016-01-05T00:39:43Z">
              <w:rPr>
                <w:rFonts w:hint="eastAsia" w:ascii="华文楷体" w:hAnsi="华文楷体" w:eastAsia="华文楷体"/>
                <w:sz w:val="28"/>
                <w:szCs w:val="28"/>
                <w:lang w:eastAsia="zh-CN"/>
              </w:rPr>
            </w:rPrChange>
          </w:rPr>
          <w:t>【</w:t>
        </w:r>
      </w:ins>
      <w:r>
        <w:rPr>
          <w:rFonts w:hint="eastAsia" w:ascii="黑体" w:hAnsi="黑体" w:eastAsia="黑体" w:cs="黑体"/>
          <w:sz w:val="28"/>
          <w:szCs w:val="28"/>
          <w:rPrChange w:id="442" w:author="Administrator" w:date="2016-01-05T00:39:43Z">
            <w:rPr>
              <w:rFonts w:hint="eastAsia" w:ascii="华文楷体" w:hAnsi="华文楷体" w:eastAsia="华文楷体"/>
              <w:sz w:val="28"/>
              <w:szCs w:val="28"/>
            </w:rPr>
          </w:rPrChange>
        </w:rPr>
        <w:t>对于具备有境之智慧者来说，遮障对境一切所知的细微障碍也不存在，无碍洞晓之因齐全。</w:t>
      </w:r>
      <w:ins w:id="443" w:author="Administrator" w:date="2016-01-05T00:39:17Z">
        <w:r>
          <w:rPr>
            <w:rFonts w:hint="eastAsia" w:ascii="黑体" w:hAnsi="黑体" w:eastAsia="黑体" w:cs="黑体"/>
            <w:sz w:val="28"/>
            <w:szCs w:val="28"/>
            <w:lang w:eastAsia="zh-CN"/>
            <w:rPrChange w:id="444" w:author="Administrator" w:date="2016-01-05T00:39:43Z">
              <w:rPr>
                <w:rFonts w:hint="eastAsia" w:ascii="华文楷体" w:hAnsi="华文楷体" w:eastAsia="华文楷体"/>
                <w:sz w:val="28"/>
                <w:szCs w:val="28"/>
                <w:lang w:eastAsia="zh-CN"/>
              </w:rPr>
            </w:rPrChange>
          </w:rPr>
          <w:t>】</w:t>
        </w:r>
      </w:ins>
    </w:p>
    <w:p>
      <w:pPr>
        <w:ind w:firstLine="570"/>
        <w:rPr>
          <w:rFonts w:hint="eastAsia" w:ascii="华文楷体" w:hAnsi="华文楷体" w:eastAsia="华文楷体"/>
          <w:sz w:val="28"/>
          <w:szCs w:val="28"/>
        </w:rPr>
      </w:pPr>
      <w:del w:id="445" w:author="Administrator" w:date="2016-01-05T00:39:16Z">
        <w:r>
          <w:rPr>
            <w:rFonts w:hint="eastAsia" w:ascii="华文楷体" w:hAnsi="华文楷体" w:eastAsia="华文楷体"/>
            <w:sz w:val="28"/>
            <w:szCs w:val="28"/>
          </w:rPr>
          <w:delText>”</w:delText>
        </w:r>
      </w:del>
      <w:r>
        <w:rPr>
          <w:rFonts w:hint="eastAsia" w:ascii="华文楷体" w:hAnsi="华文楷体" w:eastAsia="华文楷体"/>
          <w:sz w:val="28"/>
          <w:szCs w:val="28"/>
        </w:rPr>
        <w:t>对于具备有境的智慧者来讲的话，</w:t>
      </w:r>
      <w:del w:id="446" w:author="Administrator" w:date="2016-01-06T22:51:40Z">
        <w:r>
          <w:rPr>
            <w:rFonts w:hint="eastAsia" w:ascii="华文楷体" w:hAnsi="华文楷体" w:eastAsia="华文楷体"/>
            <w:sz w:val="28"/>
            <w:szCs w:val="28"/>
          </w:rPr>
          <w:delText>他</w:delText>
        </w:r>
      </w:del>
      <w:del w:id="447" w:author="Administrator" w:date="2016-01-06T22:51:41Z">
        <w:r>
          <w:rPr>
            <w:rFonts w:hint="eastAsia" w:ascii="华文楷体" w:hAnsi="华文楷体" w:eastAsia="华文楷体"/>
            <w:sz w:val="28"/>
            <w:szCs w:val="28"/>
          </w:rPr>
          <w:delText>的</w:delText>
        </w:r>
      </w:del>
      <w:ins w:id="448" w:author="Administrator" w:date="2016-01-06T22:51:42Z">
        <w:r>
          <w:rPr>
            <w:rFonts w:hint="eastAsia" w:ascii="华文楷体" w:hAnsi="华文楷体" w:eastAsia="华文楷体"/>
            <w:sz w:val="28"/>
            <w:szCs w:val="28"/>
            <w:lang w:eastAsia="zh-CN"/>
          </w:rPr>
          <w:t>在</w:t>
        </w:r>
      </w:ins>
      <w:r>
        <w:rPr>
          <w:rFonts w:hint="eastAsia" w:ascii="华文楷体" w:hAnsi="华文楷体" w:eastAsia="华文楷体"/>
          <w:sz w:val="28"/>
          <w:szCs w:val="28"/>
        </w:rPr>
        <w:t>相续当中</w:t>
      </w:r>
      <w:ins w:id="449" w:author="Administrator" w:date="2016-01-06T22:51:53Z">
        <w:r>
          <w:rPr>
            <w:rFonts w:hint="eastAsia" w:ascii="华文楷体" w:hAnsi="华文楷体" w:eastAsia="华文楷体"/>
            <w:sz w:val="28"/>
            <w:szCs w:val="28"/>
            <w:lang w:eastAsia="zh-CN"/>
          </w:rPr>
          <w:t>他</w:t>
        </w:r>
      </w:ins>
      <w:r>
        <w:rPr>
          <w:rFonts w:hint="eastAsia" w:ascii="华文楷体" w:hAnsi="华文楷体" w:eastAsia="华文楷体"/>
          <w:sz w:val="28"/>
          <w:szCs w:val="28"/>
        </w:rPr>
        <w:t>已经完全产生了一种证悟智慧，遮障对境所知的细微障碍对佛来讲也是一点都不存在了，就是说</w:t>
      </w:r>
      <w:ins w:id="450" w:author="Administrator" w:date="2016-01-06T22:52:36Z">
        <w:r>
          <w:rPr>
            <w:rFonts w:hint="eastAsia" w:ascii="华文楷体" w:hAnsi="华文楷体" w:eastAsia="华文楷体"/>
            <w:sz w:val="28"/>
            <w:szCs w:val="28"/>
            <w:lang w:eastAsia="zh-CN"/>
          </w:rPr>
          <w:t>他</w:t>
        </w:r>
      </w:ins>
      <w:r>
        <w:rPr>
          <w:rFonts w:hint="eastAsia" w:ascii="华文楷体" w:hAnsi="华文楷体" w:eastAsia="华文楷体"/>
          <w:sz w:val="28"/>
          <w:szCs w:val="28"/>
        </w:rPr>
        <w:t>障碍没有了，</w:t>
      </w:r>
      <w:ins w:id="451" w:author="Administrator" w:date="2016-01-06T22:52:22Z">
        <w:r>
          <w:rPr>
            <w:rFonts w:hint="eastAsia" w:ascii="华文楷体" w:hAnsi="华文楷体" w:eastAsia="华文楷体"/>
            <w:sz w:val="28"/>
            <w:szCs w:val="28"/>
            <w:lang w:eastAsia="zh-CN"/>
          </w:rPr>
          <w:t>而</w:t>
        </w:r>
      </w:ins>
      <w:r>
        <w:rPr>
          <w:rFonts w:hint="eastAsia" w:ascii="华文楷体" w:hAnsi="华文楷体" w:eastAsia="华文楷体"/>
          <w:sz w:val="28"/>
          <w:szCs w:val="28"/>
        </w:rPr>
        <w:t>无碍通晓万法的因</w:t>
      </w:r>
      <w:del w:id="452" w:author="Administrator" w:date="2016-01-06T22:52:24Z">
        <w:r>
          <w:rPr>
            <w:rFonts w:hint="eastAsia" w:ascii="华文楷体" w:hAnsi="华文楷体" w:eastAsia="华文楷体"/>
            <w:sz w:val="28"/>
            <w:szCs w:val="28"/>
          </w:rPr>
          <w:delText>，</w:delText>
        </w:r>
      </w:del>
      <w:r>
        <w:rPr>
          <w:rFonts w:hint="eastAsia" w:ascii="华文楷体" w:hAnsi="华文楷体" w:eastAsia="华文楷体"/>
          <w:sz w:val="28"/>
          <w:szCs w:val="28"/>
        </w:rPr>
        <w:t>这个智慧已经齐全了，</w:t>
      </w:r>
      <w:ins w:id="453" w:author="Administrator" w:date="2016-01-06T22:53:04Z">
        <w:r>
          <w:rPr>
            <w:rFonts w:hint="eastAsia" w:ascii="华文楷体" w:hAnsi="华文楷体" w:eastAsia="华文楷体"/>
            <w:sz w:val="28"/>
            <w:szCs w:val="28"/>
            <w:lang w:eastAsia="zh-CN"/>
          </w:rPr>
          <w:t>所以</w:t>
        </w:r>
      </w:ins>
      <w:ins w:id="454" w:author="Administrator" w:date="2016-01-06T22:53:23Z">
        <w:r>
          <w:rPr>
            <w:rFonts w:hint="eastAsia" w:ascii="华文楷体" w:hAnsi="华文楷体" w:eastAsia="华文楷体"/>
            <w:sz w:val="28"/>
            <w:szCs w:val="28"/>
            <w:lang w:eastAsia="zh-CN"/>
          </w:rPr>
          <w:t>说呢</w:t>
        </w:r>
      </w:ins>
      <w:r>
        <w:rPr>
          <w:rFonts w:hint="eastAsia" w:ascii="华文楷体" w:hAnsi="华文楷体" w:eastAsia="华文楷体"/>
          <w:sz w:val="28"/>
          <w:szCs w:val="28"/>
        </w:rPr>
        <w:t>当他证悟</w:t>
      </w:r>
      <w:ins w:id="455" w:author="Administrator" w:date="2016-01-06T22:53:09Z">
        <w:r>
          <w:rPr>
            <w:rFonts w:hint="eastAsia" w:ascii="华文楷体" w:hAnsi="华文楷体" w:eastAsia="华文楷体"/>
            <w:sz w:val="28"/>
            <w:szCs w:val="28"/>
            <w:lang w:eastAsia="zh-CN"/>
          </w:rPr>
          <w:t>一切</w:t>
        </w:r>
      </w:ins>
      <w:r>
        <w:rPr>
          <w:rFonts w:hint="eastAsia" w:ascii="华文楷体" w:hAnsi="华文楷体" w:eastAsia="华文楷体"/>
          <w:sz w:val="28"/>
          <w:szCs w:val="28"/>
        </w:rPr>
        <w:t>万法</w:t>
      </w:r>
      <w:del w:id="456" w:author="Administrator" w:date="2016-01-06T22:53:19Z">
        <w:r>
          <w:rPr>
            <w:rFonts w:hint="eastAsia" w:ascii="华文楷体" w:hAnsi="华文楷体" w:eastAsia="华文楷体"/>
            <w:sz w:val="28"/>
            <w:szCs w:val="28"/>
          </w:rPr>
          <w:delText>以及</w:delText>
        </w:r>
      </w:del>
      <w:r>
        <w:rPr>
          <w:rFonts w:hint="eastAsia" w:ascii="华文楷体" w:hAnsi="华文楷体" w:eastAsia="华文楷体"/>
          <w:sz w:val="28"/>
          <w:szCs w:val="28"/>
        </w:rPr>
        <w:t>空性时候，了知了一切万法</w:t>
      </w:r>
      <w:del w:id="457" w:author="Administrator" w:date="2016-01-06T22:53:34Z">
        <w:r>
          <w:rPr>
            <w:rFonts w:hint="eastAsia" w:ascii="华文楷体" w:hAnsi="华文楷体" w:eastAsia="华文楷体"/>
            <w:sz w:val="28"/>
            <w:szCs w:val="28"/>
          </w:rPr>
          <w:delText>的</w:delText>
        </w:r>
      </w:del>
      <w:r>
        <w:rPr>
          <w:rFonts w:hint="eastAsia" w:ascii="华文楷体" w:hAnsi="华文楷体" w:eastAsia="华文楷体"/>
          <w:sz w:val="28"/>
          <w:szCs w:val="28"/>
        </w:rPr>
        <w:t>方方面面的自性，所以</w:t>
      </w:r>
      <w:del w:id="458" w:author="Administrator" w:date="2016-01-05T00:40:31Z">
        <w:r>
          <w:rPr>
            <w:rFonts w:hint="eastAsia" w:ascii="华文楷体" w:hAnsi="华文楷体" w:eastAsia="华文楷体"/>
            <w:sz w:val="28"/>
            <w:szCs w:val="28"/>
          </w:rPr>
          <w:delText>，</w:delText>
        </w:r>
      </w:del>
      <w:r>
        <w:rPr>
          <w:rFonts w:hint="eastAsia" w:ascii="华文楷体" w:hAnsi="华文楷体" w:eastAsia="华文楷体"/>
          <w:sz w:val="28"/>
          <w:szCs w:val="28"/>
        </w:rPr>
        <w:t>无碍洞晓一切万法的因完全齐全，那</w:t>
      </w:r>
      <w:ins w:id="459" w:author="Administrator" w:date="2016-01-06T22:53:42Z">
        <w:r>
          <w:rPr>
            <w:rFonts w:hint="eastAsia" w:ascii="华文楷体" w:hAnsi="华文楷体" w:eastAsia="华文楷体"/>
            <w:sz w:val="28"/>
            <w:szCs w:val="28"/>
            <w:lang w:eastAsia="zh-CN"/>
          </w:rPr>
          <w:t>么</w:t>
        </w:r>
      </w:ins>
      <w:r>
        <w:rPr>
          <w:rFonts w:hint="eastAsia" w:ascii="华文楷体" w:hAnsi="华文楷体" w:eastAsia="华文楷体"/>
          <w:sz w:val="28"/>
          <w:szCs w:val="28"/>
        </w:rPr>
        <w:t>遮障对境不了知的</w:t>
      </w:r>
      <w:ins w:id="460" w:author="Administrator" w:date="2016-01-07T18:15:28Z">
        <w:r>
          <w:rPr>
            <w:rFonts w:hint="eastAsia" w:ascii="华文楷体" w:hAnsi="华文楷体" w:eastAsia="华文楷体"/>
            <w:sz w:val="28"/>
            <w:szCs w:val="28"/>
            <w:lang w:eastAsia="zh-CN"/>
          </w:rPr>
          <w:t>这样一种</w:t>
        </w:r>
      </w:ins>
      <w:r>
        <w:rPr>
          <w:rFonts w:hint="eastAsia" w:ascii="华文楷体" w:hAnsi="华文楷体" w:eastAsia="华文楷体"/>
          <w:sz w:val="28"/>
          <w:szCs w:val="28"/>
        </w:rPr>
        <w:t>障碍完全谴除了，</w:t>
      </w:r>
      <w:ins w:id="461" w:author="Administrator" w:date="2016-01-06T22:53:51Z">
        <w:r>
          <w:rPr>
            <w:rFonts w:hint="eastAsia" w:ascii="华文楷体" w:hAnsi="华文楷体" w:eastAsia="华文楷体"/>
            <w:sz w:val="28"/>
            <w:szCs w:val="28"/>
            <w:lang w:eastAsia="zh-CN"/>
          </w:rPr>
          <w:t>所以说呢</w:t>
        </w:r>
      </w:ins>
      <w:r>
        <w:rPr>
          <w:rFonts w:hint="eastAsia" w:ascii="华文楷体" w:hAnsi="华文楷体" w:eastAsia="华文楷体"/>
          <w:sz w:val="28"/>
          <w:szCs w:val="28"/>
        </w:rPr>
        <w:t>从这个方面就可以成就遍智，真正地了知一切万法的本体，这个时候就可以说成就</w:t>
      </w:r>
      <w:ins w:id="462" w:author="Administrator" w:date="2016-01-07T18:15:37Z">
        <w:r>
          <w:rPr>
            <w:rFonts w:hint="eastAsia" w:ascii="华文楷体" w:hAnsi="华文楷体" w:eastAsia="华文楷体"/>
            <w:sz w:val="28"/>
            <w:szCs w:val="28"/>
            <w:lang w:eastAsia="zh-CN"/>
          </w:rPr>
          <w:t>了</w:t>
        </w:r>
      </w:ins>
      <w:r>
        <w:rPr>
          <w:rFonts w:hint="eastAsia" w:ascii="华文楷体" w:hAnsi="华文楷体" w:eastAsia="华文楷体"/>
          <w:sz w:val="28"/>
          <w:szCs w:val="28"/>
        </w:rPr>
        <w:t>遍智了。</w:t>
      </w:r>
    </w:p>
    <w:p>
      <w:pPr>
        <w:ind w:firstLine="570"/>
        <w:rPr>
          <w:ins w:id="463" w:author="Administrator" w:date="2016-01-05T00:41:38Z"/>
          <w:rFonts w:hint="eastAsia" w:ascii="黑体" w:hAnsi="黑体" w:eastAsia="黑体" w:cs="黑体"/>
          <w:sz w:val="28"/>
          <w:szCs w:val="28"/>
          <w:lang w:eastAsia="zh-CN"/>
        </w:rPr>
      </w:pPr>
      <w:del w:id="464" w:author="Administrator" w:date="2016-01-05T00:41:23Z">
        <w:r>
          <w:rPr>
            <w:rFonts w:hint="eastAsia" w:ascii="黑体" w:hAnsi="黑体" w:eastAsia="黑体" w:cs="黑体"/>
            <w:sz w:val="28"/>
            <w:szCs w:val="28"/>
            <w:rPrChange w:id="465" w:author="Administrator" w:date="2016-01-05T00:41:36Z">
              <w:rPr>
                <w:rFonts w:hint="eastAsia" w:ascii="华文楷体" w:hAnsi="华文楷体" w:eastAsia="华文楷体"/>
                <w:sz w:val="28"/>
                <w:szCs w:val="28"/>
              </w:rPr>
            </w:rPrChange>
          </w:rPr>
          <w:delText>“</w:delText>
        </w:r>
      </w:del>
      <w:ins w:id="466" w:author="Administrator" w:date="2016-01-05T00:41:24Z">
        <w:r>
          <w:rPr>
            <w:rFonts w:hint="eastAsia" w:ascii="黑体" w:hAnsi="黑体" w:eastAsia="黑体" w:cs="黑体"/>
            <w:sz w:val="28"/>
            <w:szCs w:val="28"/>
            <w:lang w:eastAsia="zh-CN"/>
            <w:rPrChange w:id="467" w:author="Administrator" w:date="2016-01-05T00:41:36Z">
              <w:rPr>
                <w:rFonts w:hint="eastAsia" w:ascii="华文楷体" w:hAnsi="华文楷体" w:eastAsia="华文楷体"/>
                <w:sz w:val="28"/>
                <w:szCs w:val="28"/>
                <w:lang w:eastAsia="zh-CN"/>
              </w:rPr>
            </w:rPrChange>
          </w:rPr>
          <w:t>【</w:t>
        </w:r>
      </w:ins>
      <w:r>
        <w:rPr>
          <w:rFonts w:hint="eastAsia" w:ascii="黑体" w:hAnsi="黑体" w:eastAsia="黑体" w:cs="黑体"/>
          <w:sz w:val="28"/>
          <w:szCs w:val="28"/>
          <w:rPrChange w:id="468" w:author="Administrator" w:date="2016-01-05T00:41:36Z">
            <w:rPr>
              <w:rFonts w:hint="eastAsia" w:ascii="华文楷体" w:hAnsi="华文楷体" w:eastAsia="华文楷体"/>
              <w:sz w:val="28"/>
              <w:szCs w:val="28"/>
            </w:rPr>
          </w:rPrChange>
        </w:rPr>
        <w:t>同时依理也可证实一切道即是所断之对治。</w:t>
      </w:r>
      <w:ins w:id="469" w:author="Administrator" w:date="2016-01-05T00:41:29Z">
        <w:r>
          <w:rPr>
            <w:rFonts w:hint="eastAsia" w:ascii="黑体" w:hAnsi="黑体" w:eastAsia="黑体" w:cs="黑体"/>
            <w:sz w:val="28"/>
            <w:szCs w:val="28"/>
            <w:lang w:eastAsia="zh-CN"/>
            <w:rPrChange w:id="470" w:author="Administrator" w:date="2016-01-05T00:41:36Z">
              <w:rPr>
                <w:rFonts w:hint="eastAsia" w:ascii="华文楷体" w:hAnsi="华文楷体" w:eastAsia="华文楷体"/>
                <w:sz w:val="28"/>
                <w:szCs w:val="28"/>
                <w:lang w:eastAsia="zh-CN"/>
              </w:rPr>
            </w:rPrChange>
          </w:rPr>
          <w:t>】</w:t>
        </w:r>
      </w:ins>
    </w:p>
    <w:p>
      <w:pPr>
        <w:ind w:firstLine="570"/>
        <w:rPr>
          <w:rFonts w:hint="eastAsia" w:ascii="华文楷体" w:hAnsi="华文楷体" w:eastAsia="华文楷体"/>
          <w:sz w:val="28"/>
          <w:szCs w:val="28"/>
        </w:rPr>
      </w:pPr>
      <w:del w:id="471" w:author="Administrator" w:date="2016-01-05T00:41:29Z">
        <w:r>
          <w:rPr>
            <w:rFonts w:hint="eastAsia" w:ascii="华文楷体" w:hAnsi="华文楷体" w:eastAsia="华文楷体"/>
            <w:sz w:val="28"/>
            <w:szCs w:val="28"/>
          </w:rPr>
          <w:delText>”</w:delText>
        </w:r>
      </w:del>
      <w:r>
        <w:rPr>
          <w:rFonts w:hint="eastAsia" w:ascii="华文楷体" w:hAnsi="华文楷体" w:eastAsia="华文楷体"/>
          <w:sz w:val="28"/>
          <w:szCs w:val="28"/>
        </w:rPr>
        <w:t>而且通过正理</w:t>
      </w:r>
      <w:ins w:id="472" w:author="Administrator" w:date="2016-01-06T22:54:19Z">
        <w:r>
          <w:rPr>
            <w:rFonts w:hint="eastAsia" w:ascii="华文楷体" w:hAnsi="华文楷体" w:eastAsia="华文楷体"/>
            <w:sz w:val="28"/>
            <w:szCs w:val="28"/>
            <w:lang w:eastAsia="zh-CN"/>
          </w:rPr>
          <w:t>可以</w:t>
        </w:r>
      </w:ins>
      <w:r>
        <w:rPr>
          <w:rFonts w:hint="eastAsia" w:ascii="华文楷体" w:hAnsi="华文楷体" w:eastAsia="华文楷体"/>
          <w:sz w:val="28"/>
          <w:szCs w:val="28"/>
        </w:rPr>
        <w:t>承许一切道</w:t>
      </w:r>
      <w:ins w:id="473" w:author="Administrator" w:date="2016-01-07T18:15:53Z">
        <w:r>
          <w:rPr>
            <w:rFonts w:hint="eastAsia" w:ascii="华文楷体" w:hAnsi="华文楷体" w:eastAsia="华文楷体"/>
            <w:sz w:val="28"/>
            <w:szCs w:val="28"/>
            <w:lang w:eastAsia="zh-CN"/>
          </w:rPr>
          <w:t>，</w:t>
        </w:r>
      </w:ins>
      <w:ins w:id="474" w:author="Administrator" w:date="2016-01-06T22:54:38Z">
        <w:r>
          <w:rPr>
            <w:rFonts w:hint="eastAsia" w:ascii="华文楷体" w:hAnsi="华文楷体" w:eastAsia="华文楷体"/>
            <w:sz w:val="28"/>
            <w:szCs w:val="28"/>
            <w:lang w:eastAsia="zh-CN"/>
          </w:rPr>
          <w:t>就说</w:t>
        </w:r>
      </w:ins>
      <w:del w:id="475" w:author="Administrator" w:date="2016-01-06T22:54:35Z">
        <w:r>
          <w:rPr>
            <w:rFonts w:hint="eastAsia" w:ascii="华文楷体" w:hAnsi="华文楷体" w:eastAsia="华文楷体"/>
            <w:sz w:val="28"/>
            <w:szCs w:val="28"/>
          </w:rPr>
          <w:delText>，</w:delText>
        </w:r>
      </w:del>
      <w:r>
        <w:rPr>
          <w:rFonts w:hint="eastAsia" w:ascii="华文楷体" w:hAnsi="华文楷体" w:eastAsia="华文楷体"/>
          <w:sz w:val="28"/>
          <w:szCs w:val="28"/>
        </w:rPr>
        <w:t>你修持人我空性的道</w:t>
      </w:r>
      <w:ins w:id="476" w:author="Administrator" w:date="2016-01-05T00:41:51Z">
        <w:r>
          <w:rPr>
            <w:rFonts w:hint="eastAsia" w:ascii="华文楷体" w:hAnsi="华文楷体" w:eastAsia="华文楷体"/>
            <w:sz w:val="28"/>
            <w:szCs w:val="28"/>
            <w:lang w:eastAsia="zh-CN"/>
          </w:rPr>
          <w:t>、</w:t>
        </w:r>
      </w:ins>
      <w:del w:id="477" w:author="Administrator" w:date="2016-01-05T00:41:51Z">
        <w:r>
          <w:rPr>
            <w:rFonts w:hint="eastAsia" w:ascii="华文楷体" w:hAnsi="华文楷体" w:eastAsia="华文楷体"/>
            <w:sz w:val="28"/>
            <w:szCs w:val="28"/>
          </w:rPr>
          <w:delText>，</w:delText>
        </w:r>
      </w:del>
      <w:r>
        <w:rPr>
          <w:rFonts w:hint="eastAsia" w:ascii="华文楷体" w:hAnsi="华文楷体" w:eastAsia="华文楷体"/>
          <w:sz w:val="28"/>
          <w:szCs w:val="28"/>
        </w:rPr>
        <w:t>修持法我空性的道，</w:t>
      </w:r>
      <w:ins w:id="478" w:author="Administrator" w:date="2016-01-06T22:55:03Z">
        <w:r>
          <w:rPr>
            <w:rFonts w:hint="eastAsia" w:ascii="华文楷体" w:hAnsi="华文楷体" w:eastAsia="华文楷体"/>
            <w:sz w:val="28"/>
            <w:szCs w:val="28"/>
            <w:lang w:eastAsia="zh-CN"/>
          </w:rPr>
          <w:t>像</w:t>
        </w:r>
      </w:ins>
      <w:r>
        <w:rPr>
          <w:rFonts w:hint="eastAsia" w:ascii="华文楷体" w:hAnsi="华文楷体" w:eastAsia="华文楷体"/>
          <w:sz w:val="28"/>
          <w:szCs w:val="28"/>
        </w:rPr>
        <w:t>这样菩萨</w:t>
      </w:r>
      <w:del w:id="479" w:author="Administrator" w:date="2016-01-06T22:55:13Z">
        <w:r>
          <w:rPr>
            <w:rFonts w:hint="eastAsia" w:ascii="华文楷体" w:hAnsi="华文楷体" w:eastAsia="华文楷体"/>
            <w:sz w:val="28"/>
            <w:szCs w:val="28"/>
          </w:rPr>
          <w:delText>的</w:delText>
        </w:r>
      </w:del>
      <w:r>
        <w:rPr>
          <w:rFonts w:hint="eastAsia" w:ascii="华文楷体" w:hAnsi="华文楷体" w:eastAsia="华文楷体"/>
          <w:sz w:val="28"/>
          <w:szCs w:val="28"/>
        </w:rPr>
        <w:t>道就是所断的对治，或者说声闻道就是所断的对治</w:t>
      </w:r>
      <w:ins w:id="480" w:author="Administrator" w:date="2016-01-06T22:55:23Z">
        <w:r>
          <w:rPr>
            <w:rFonts w:hint="eastAsia" w:ascii="华文楷体" w:hAnsi="华文楷体" w:eastAsia="华文楷体"/>
            <w:sz w:val="28"/>
            <w:szCs w:val="28"/>
            <w:lang w:eastAsia="zh-CN"/>
          </w:rPr>
          <w:t>，</w:t>
        </w:r>
      </w:ins>
      <w:del w:id="481" w:author="Administrator" w:date="2016-01-06T22:55:23Z">
        <w:r>
          <w:rPr>
            <w:rFonts w:hint="eastAsia" w:ascii="华文楷体" w:hAnsi="华文楷体" w:eastAsia="华文楷体"/>
            <w:sz w:val="28"/>
            <w:szCs w:val="28"/>
          </w:rPr>
          <w:delText>。</w:delText>
        </w:r>
      </w:del>
      <w:r>
        <w:rPr>
          <w:rFonts w:hint="eastAsia" w:ascii="华文楷体" w:hAnsi="华文楷体" w:eastAsia="华文楷体"/>
          <w:sz w:val="28"/>
          <w:szCs w:val="28"/>
        </w:rPr>
        <w:t>通过正理也可以证实</w:t>
      </w:r>
      <w:ins w:id="482" w:author="Administrator" w:date="2016-01-06T22:55:26Z">
        <w:r>
          <w:rPr>
            <w:rFonts w:hint="eastAsia" w:ascii="华文楷体" w:hAnsi="华文楷体" w:eastAsia="华文楷体"/>
            <w:sz w:val="28"/>
            <w:szCs w:val="28"/>
            <w:lang w:eastAsia="zh-CN"/>
          </w:rPr>
          <w:t>。</w:t>
        </w:r>
      </w:ins>
      <w:del w:id="483" w:author="Administrator" w:date="2016-01-06T22:55:26Z">
        <w:r>
          <w:rPr>
            <w:rFonts w:hint="eastAsia" w:ascii="华文楷体" w:hAnsi="华文楷体" w:eastAsia="华文楷体"/>
            <w:sz w:val="28"/>
            <w:szCs w:val="28"/>
          </w:rPr>
          <w:delText>，</w:delText>
        </w:r>
      </w:del>
      <w:r>
        <w:rPr>
          <w:rFonts w:hint="eastAsia" w:ascii="华文楷体" w:hAnsi="华文楷体" w:eastAsia="华文楷体"/>
          <w:sz w:val="28"/>
          <w:szCs w:val="28"/>
        </w:rPr>
        <w:t>因为所谓的</w:t>
      </w:r>
      <w:ins w:id="484" w:author="Administrator" w:date="2016-01-06T22:56:38Z">
        <w:r>
          <w:rPr>
            <w:rFonts w:hint="eastAsia" w:ascii="华文楷体" w:hAnsi="华文楷体" w:eastAsia="华文楷体"/>
            <w:sz w:val="28"/>
            <w:szCs w:val="28"/>
            <w:lang w:eastAsia="zh-CN"/>
          </w:rPr>
          <w:t>这样</w:t>
        </w:r>
      </w:ins>
      <w:r>
        <w:rPr>
          <w:rFonts w:hint="eastAsia" w:ascii="华文楷体" w:hAnsi="华文楷体" w:eastAsia="华文楷体"/>
          <w:sz w:val="28"/>
          <w:szCs w:val="28"/>
        </w:rPr>
        <w:t>所治就是这些迷惑，那么能治就是</w:t>
      </w:r>
      <w:ins w:id="485" w:author="Administrator" w:date="2016-01-06T22:56:46Z">
        <w:r>
          <w:rPr>
            <w:rFonts w:hint="eastAsia" w:ascii="华文楷体" w:hAnsi="华文楷体" w:eastAsia="华文楷体"/>
            <w:sz w:val="28"/>
            <w:szCs w:val="28"/>
            <w:lang w:eastAsia="zh-CN"/>
          </w:rPr>
          <w:t>这样</w:t>
        </w:r>
      </w:ins>
      <w:ins w:id="486" w:author="Administrator" w:date="2016-01-06T22:56:49Z">
        <w:r>
          <w:rPr>
            <w:rFonts w:hint="eastAsia" w:ascii="华文楷体" w:hAnsi="华文楷体" w:eastAsia="华文楷体"/>
            <w:sz w:val="28"/>
            <w:szCs w:val="28"/>
            <w:lang w:eastAsia="zh-CN"/>
          </w:rPr>
          <w:t>一种</w:t>
        </w:r>
      </w:ins>
      <w:r>
        <w:rPr>
          <w:rFonts w:hint="eastAsia" w:ascii="华文楷体" w:hAnsi="华文楷体" w:eastAsia="华文楷体"/>
          <w:sz w:val="28"/>
          <w:szCs w:val="28"/>
        </w:rPr>
        <w:t>空性，人我空性</w:t>
      </w:r>
      <w:ins w:id="487" w:author="Administrator" w:date="2016-01-06T22:55:59Z">
        <w:r>
          <w:rPr>
            <w:rFonts w:hint="eastAsia" w:ascii="华文楷体" w:hAnsi="华文楷体" w:eastAsia="华文楷体"/>
            <w:sz w:val="28"/>
            <w:szCs w:val="28"/>
            <w:lang w:eastAsia="zh-CN"/>
          </w:rPr>
          <w:t>也好</w:t>
        </w:r>
      </w:ins>
      <w:r>
        <w:rPr>
          <w:rFonts w:hint="eastAsia" w:ascii="华文楷体" w:hAnsi="华文楷体" w:eastAsia="华文楷体"/>
          <w:sz w:val="28"/>
          <w:szCs w:val="28"/>
        </w:rPr>
        <w:t>、法我空性</w:t>
      </w:r>
      <w:ins w:id="488" w:author="Administrator" w:date="2016-01-06T22:56:02Z">
        <w:r>
          <w:rPr>
            <w:rFonts w:hint="eastAsia" w:ascii="华文楷体" w:hAnsi="华文楷体" w:eastAsia="华文楷体"/>
            <w:sz w:val="28"/>
            <w:szCs w:val="28"/>
            <w:lang w:eastAsia="zh-CN"/>
          </w:rPr>
          <w:t>也好</w:t>
        </w:r>
      </w:ins>
      <w:r>
        <w:rPr>
          <w:rFonts w:hint="eastAsia" w:ascii="华文楷体" w:hAnsi="华文楷体" w:eastAsia="华文楷体"/>
          <w:sz w:val="28"/>
          <w:szCs w:val="28"/>
        </w:rPr>
        <w:t>，</w:t>
      </w:r>
      <w:ins w:id="489" w:author="Administrator" w:date="2016-01-06T22:56:18Z">
        <w:r>
          <w:rPr>
            <w:rFonts w:hint="eastAsia" w:ascii="华文楷体" w:hAnsi="华文楷体" w:eastAsia="华文楷体"/>
            <w:sz w:val="28"/>
            <w:szCs w:val="28"/>
            <w:lang w:eastAsia="zh-CN"/>
          </w:rPr>
          <w:t>就是这样的</w:t>
        </w:r>
      </w:ins>
      <w:ins w:id="490" w:author="Administrator" w:date="2016-01-06T22:56:19Z">
        <w:r>
          <w:rPr>
            <w:rFonts w:hint="eastAsia" w:ascii="华文楷体" w:hAnsi="华文楷体" w:eastAsia="华文楷体"/>
            <w:sz w:val="28"/>
            <w:szCs w:val="28"/>
            <w:lang w:eastAsia="zh-CN"/>
          </w:rPr>
          <w:t>。</w:t>
        </w:r>
      </w:ins>
      <w:ins w:id="491" w:author="Administrator" w:date="2016-01-07T18:16:15Z">
        <w:r>
          <w:rPr>
            <w:rFonts w:hint="eastAsia" w:ascii="华文楷体" w:hAnsi="华文楷体" w:eastAsia="华文楷体"/>
            <w:sz w:val="28"/>
            <w:szCs w:val="28"/>
            <w:lang w:eastAsia="zh-CN"/>
          </w:rPr>
          <w:t>所以说</w:t>
        </w:r>
      </w:ins>
      <w:r>
        <w:rPr>
          <w:rFonts w:hint="eastAsia" w:ascii="华文楷体" w:hAnsi="华文楷体" w:eastAsia="华文楷体"/>
          <w:sz w:val="28"/>
          <w:szCs w:val="28"/>
        </w:rPr>
        <w:t>所修的呢</w:t>
      </w:r>
      <w:del w:id="492" w:author="Administrator" w:date="2016-01-05T00:43:14Z">
        <w:r>
          <w:rPr>
            <w:rFonts w:hint="eastAsia" w:ascii="华文楷体" w:hAnsi="华文楷体" w:eastAsia="华文楷体"/>
            <w:sz w:val="28"/>
            <w:szCs w:val="28"/>
          </w:rPr>
          <w:delText>，</w:delText>
        </w:r>
      </w:del>
      <w:r>
        <w:rPr>
          <w:rFonts w:hint="eastAsia" w:ascii="华文楷体" w:hAnsi="华文楷体" w:eastAsia="华文楷体"/>
          <w:sz w:val="28"/>
          <w:szCs w:val="28"/>
        </w:rPr>
        <w:t>就是这样一种空性之道，所以说</w:t>
      </w:r>
      <w:del w:id="493" w:author="Administrator" w:date="2016-01-05T00:43:21Z">
        <w:r>
          <w:rPr>
            <w:rFonts w:hint="eastAsia" w:ascii="华文楷体" w:hAnsi="华文楷体" w:eastAsia="华文楷体"/>
            <w:sz w:val="28"/>
            <w:szCs w:val="28"/>
          </w:rPr>
          <w:delText>，</w:delText>
        </w:r>
      </w:del>
      <w:r>
        <w:rPr>
          <w:rFonts w:hint="eastAsia" w:ascii="华文楷体" w:hAnsi="华文楷体" w:eastAsia="华文楷体"/>
          <w:sz w:val="28"/>
          <w:szCs w:val="28"/>
        </w:rPr>
        <w:t>通过正理可以证实一切的道就是所断的对治。</w:t>
      </w:r>
    </w:p>
    <w:p>
      <w:pPr>
        <w:ind w:firstLine="570"/>
        <w:rPr>
          <w:ins w:id="494" w:author="Administrator" w:date="2016-01-05T00:44:30Z"/>
          <w:rFonts w:hint="eastAsia" w:ascii="黑体" w:hAnsi="黑体" w:eastAsia="黑体" w:cs="黑体"/>
          <w:sz w:val="28"/>
          <w:szCs w:val="28"/>
          <w:lang w:eastAsia="zh-CN"/>
        </w:rPr>
      </w:pPr>
      <w:ins w:id="495" w:author="Administrator" w:date="2016-01-05T00:44:14Z">
        <w:r>
          <w:rPr>
            <w:rFonts w:hint="eastAsia" w:ascii="黑体" w:hAnsi="黑体" w:eastAsia="黑体" w:cs="黑体"/>
            <w:sz w:val="28"/>
            <w:szCs w:val="28"/>
            <w:lang w:eastAsia="zh-CN"/>
            <w:rPrChange w:id="496" w:author="Administrator" w:date="2016-01-05T00:44:27Z">
              <w:rPr>
                <w:rFonts w:hint="eastAsia" w:ascii="华文楷体" w:hAnsi="华文楷体" w:eastAsia="华文楷体"/>
                <w:sz w:val="28"/>
                <w:szCs w:val="28"/>
                <w:lang w:eastAsia="zh-CN"/>
              </w:rPr>
            </w:rPrChange>
          </w:rPr>
          <w:t>【</w:t>
        </w:r>
      </w:ins>
      <w:r>
        <w:rPr>
          <w:rFonts w:hint="eastAsia" w:ascii="黑体" w:hAnsi="黑体" w:eastAsia="黑体" w:cs="黑体"/>
          <w:sz w:val="28"/>
          <w:szCs w:val="28"/>
          <w:rPrChange w:id="497" w:author="Administrator" w:date="2016-01-05T00:44:27Z">
            <w:rPr>
              <w:rFonts w:hint="eastAsia" w:ascii="华文楷体" w:hAnsi="华文楷体" w:eastAsia="华文楷体"/>
              <w:sz w:val="28"/>
              <w:szCs w:val="28"/>
            </w:rPr>
          </w:rPrChange>
        </w:rPr>
        <w:t>如龙树菩萨言：“若有实承许，难忍贪嗔起，恶见普受持，成彼所生诤。</w:t>
      </w:r>
      <w:del w:id="498" w:author="Administrator" w:date="2016-01-05T01:35:20Z">
        <w:r>
          <w:rPr>
            <w:rFonts w:hint="eastAsia" w:ascii="黑体" w:hAnsi="黑体" w:eastAsia="黑体" w:cs="黑体"/>
            <w:sz w:val="28"/>
            <w:szCs w:val="28"/>
            <w:rPrChange w:id="499" w:author="Administrator" w:date="2016-01-05T00:44:27Z">
              <w:rPr>
                <w:rFonts w:hint="eastAsia" w:ascii="华文楷体" w:hAnsi="华文楷体" w:eastAsia="华文楷体"/>
                <w:sz w:val="28"/>
                <w:szCs w:val="28"/>
              </w:rPr>
            </w:rPrChange>
          </w:rPr>
          <w:delText>”</w:delText>
        </w:r>
      </w:del>
      <w:ins w:id="500" w:author="Administrator" w:date="2016-01-05T00:44:20Z">
        <w:r>
          <w:rPr>
            <w:rFonts w:hint="eastAsia" w:ascii="黑体" w:hAnsi="黑体" w:eastAsia="黑体" w:cs="黑体"/>
            <w:sz w:val="28"/>
            <w:szCs w:val="28"/>
            <w:lang w:eastAsia="zh-CN"/>
            <w:rPrChange w:id="501" w:author="Administrator" w:date="2016-01-05T00:44:27Z">
              <w:rPr>
                <w:rFonts w:hint="eastAsia" w:ascii="华文楷体" w:hAnsi="华文楷体" w:eastAsia="华文楷体"/>
                <w:sz w:val="28"/>
                <w:szCs w:val="28"/>
                <w:lang w:eastAsia="zh-CN"/>
              </w:rPr>
            </w:rPrChange>
          </w:rPr>
          <w:t>】</w:t>
        </w:r>
      </w:ins>
    </w:p>
    <w:p>
      <w:pPr>
        <w:ind w:firstLine="570"/>
        <w:rPr>
          <w:rFonts w:hint="eastAsia" w:ascii="华文楷体" w:hAnsi="华文楷体" w:eastAsia="华文楷体"/>
          <w:sz w:val="28"/>
          <w:szCs w:val="28"/>
        </w:rPr>
      </w:pPr>
      <w:r>
        <w:rPr>
          <w:rFonts w:hint="eastAsia" w:ascii="华文楷体" w:hAnsi="华文楷体" w:eastAsia="华文楷体"/>
          <w:sz w:val="28"/>
          <w:szCs w:val="28"/>
        </w:rPr>
        <w:t>这个方面</w:t>
      </w:r>
      <w:del w:id="502" w:author="Administrator" w:date="2016-01-06T22:57:08Z">
        <w:r>
          <w:rPr>
            <w:rFonts w:hint="eastAsia" w:ascii="华文楷体" w:hAnsi="华文楷体" w:eastAsia="华文楷体"/>
            <w:sz w:val="28"/>
            <w:szCs w:val="28"/>
          </w:rPr>
          <w:delText>，</w:delText>
        </w:r>
      </w:del>
      <w:r>
        <w:rPr>
          <w:rFonts w:hint="eastAsia" w:ascii="华文楷体" w:hAnsi="华文楷体" w:eastAsia="华文楷体"/>
          <w:sz w:val="28"/>
          <w:szCs w:val="28"/>
        </w:rPr>
        <w:t>龙树菩萨讲到了一切的恶见</w:t>
      </w:r>
      <w:ins w:id="503" w:author="Administrator" w:date="2016-01-06T22:57:16Z">
        <w:r>
          <w:rPr>
            <w:rFonts w:hint="eastAsia" w:ascii="华文楷体" w:hAnsi="华文楷体" w:eastAsia="华文楷体"/>
            <w:sz w:val="28"/>
            <w:szCs w:val="28"/>
            <w:lang w:eastAsia="zh-CN"/>
          </w:rPr>
          <w:t>、</w:t>
        </w:r>
      </w:ins>
      <w:del w:id="504" w:author="Administrator" w:date="2016-01-06T22:57:16Z">
        <w:r>
          <w:rPr>
            <w:rFonts w:hint="eastAsia" w:ascii="华文楷体" w:hAnsi="华文楷体" w:eastAsia="华文楷体"/>
            <w:sz w:val="28"/>
            <w:szCs w:val="28"/>
          </w:rPr>
          <w:delText>，</w:delText>
        </w:r>
      </w:del>
      <w:r>
        <w:rPr>
          <w:rFonts w:hint="eastAsia" w:ascii="华文楷体" w:hAnsi="华文楷体" w:eastAsia="华文楷体"/>
          <w:sz w:val="28"/>
          <w:szCs w:val="28"/>
        </w:rPr>
        <w:t>贪嗔烦恼的来源就是承许万法实有，所以</w:t>
      </w:r>
      <w:ins w:id="505" w:author="Administrator" w:date="2016-01-07T18:16:47Z">
        <w:r>
          <w:rPr>
            <w:rFonts w:hint="eastAsia" w:ascii="华文楷体" w:hAnsi="华文楷体" w:eastAsia="华文楷体"/>
            <w:sz w:val="28"/>
            <w:szCs w:val="28"/>
            <w:lang w:eastAsia="zh-CN"/>
          </w:rPr>
          <w:t>说</w:t>
        </w:r>
      </w:ins>
      <w:del w:id="506" w:author="Administrator" w:date="2016-01-05T00:44:48Z">
        <w:r>
          <w:rPr>
            <w:rFonts w:hint="eastAsia" w:ascii="华文楷体" w:hAnsi="华文楷体" w:eastAsia="华文楷体"/>
            <w:sz w:val="28"/>
            <w:szCs w:val="28"/>
          </w:rPr>
          <w:delText>，</w:delText>
        </w:r>
      </w:del>
      <w:r>
        <w:rPr>
          <w:rFonts w:hint="eastAsia" w:ascii="华文楷体" w:hAnsi="华文楷体" w:eastAsia="华文楷体"/>
          <w:sz w:val="28"/>
          <w:szCs w:val="28"/>
        </w:rPr>
        <w:t>第一句讲“若有实承许”</w:t>
      </w:r>
      <w:ins w:id="507" w:author="Administrator" w:date="2016-01-07T18:17:28Z">
        <w:r>
          <w:rPr>
            <w:rFonts w:hint="eastAsia" w:ascii="华文楷体" w:hAnsi="华文楷体" w:eastAsia="华文楷体"/>
            <w:sz w:val="28"/>
            <w:szCs w:val="28"/>
            <w:lang w:eastAsia="zh-CN"/>
          </w:rPr>
          <w:t>。</w:t>
        </w:r>
      </w:ins>
      <w:del w:id="508" w:author="Administrator" w:date="2016-01-07T18:17:28Z">
        <w:r>
          <w:rPr>
            <w:rFonts w:hint="eastAsia" w:ascii="华文楷体" w:hAnsi="华文楷体" w:eastAsia="华文楷体"/>
            <w:sz w:val="28"/>
            <w:szCs w:val="28"/>
          </w:rPr>
          <w:delText>，</w:delText>
        </w:r>
      </w:del>
      <w:r>
        <w:rPr>
          <w:rFonts w:hint="eastAsia" w:ascii="华文楷体" w:hAnsi="华文楷体" w:eastAsia="华文楷体"/>
          <w:sz w:val="28"/>
          <w:szCs w:val="28"/>
        </w:rPr>
        <w:t>那么</w:t>
      </w:r>
      <w:del w:id="509" w:author="Administrator" w:date="2016-01-05T00:44:56Z">
        <w:r>
          <w:rPr>
            <w:rFonts w:hint="eastAsia" w:ascii="华文楷体" w:hAnsi="华文楷体" w:eastAsia="华文楷体"/>
            <w:sz w:val="28"/>
            <w:szCs w:val="28"/>
          </w:rPr>
          <w:delText>，</w:delText>
        </w:r>
      </w:del>
      <w:r>
        <w:rPr>
          <w:rFonts w:hint="eastAsia" w:ascii="华文楷体" w:hAnsi="华文楷体" w:eastAsia="华文楷体"/>
          <w:sz w:val="28"/>
          <w:szCs w:val="28"/>
        </w:rPr>
        <w:t>如果有存在实有的承许</w:t>
      </w:r>
      <w:ins w:id="510" w:author="Administrator" w:date="2016-01-06T22:57:27Z">
        <w:r>
          <w:rPr>
            <w:rFonts w:hint="eastAsia" w:ascii="华文楷体" w:hAnsi="华文楷体" w:eastAsia="华文楷体"/>
            <w:sz w:val="28"/>
            <w:szCs w:val="28"/>
            <w:lang w:eastAsia="zh-CN"/>
          </w:rPr>
          <w:t>而</w:t>
        </w:r>
      </w:ins>
      <w:del w:id="511" w:author="Administrator" w:date="2016-01-06T22:57:24Z">
        <w:r>
          <w:rPr>
            <w:rFonts w:hint="eastAsia" w:ascii="华文楷体" w:hAnsi="华文楷体" w:eastAsia="华文楷体"/>
            <w:sz w:val="28"/>
            <w:szCs w:val="28"/>
          </w:rPr>
          <w:delText>，</w:delText>
        </w:r>
      </w:del>
      <w:r>
        <w:rPr>
          <w:rFonts w:hint="eastAsia" w:ascii="华文楷体" w:hAnsi="华文楷体" w:eastAsia="华文楷体"/>
          <w:sz w:val="28"/>
          <w:szCs w:val="28"/>
        </w:rPr>
        <w:t>认为一切万法都是实实在在存在的，如果有这样认为万法实有的</w:t>
      </w:r>
      <w:ins w:id="512" w:author="Administrator" w:date="2016-01-07T18:17:04Z">
        <w:r>
          <w:rPr>
            <w:rFonts w:hint="eastAsia" w:ascii="华文楷体" w:hAnsi="华文楷体" w:eastAsia="华文楷体"/>
            <w:sz w:val="28"/>
            <w:szCs w:val="28"/>
            <w:lang w:eastAsia="zh-CN"/>
          </w:rPr>
          <w:t>一种</w:t>
        </w:r>
      </w:ins>
      <w:r>
        <w:rPr>
          <w:rFonts w:hint="eastAsia" w:ascii="华文楷体" w:hAnsi="华文楷体" w:eastAsia="华文楷体"/>
          <w:sz w:val="28"/>
          <w:szCs w:val="28"/>
        </w:rPr>
        <w:t>承许呢，依靠这样</w:t>
      </w:r>
      <w:ins w:id="513" w:author="Administrator" w:date="2016-01-06T22:57:35Z">
        <w:r>
          <w:rPr>
            <w:rFonts w:hint="eastAsia" w:ascii="华文楷体" w:hAnsi="华文楷体" w:eastAsia="华文楷体"/>
            <w:sz w:val="28"/>
            <w:szCs w:val="28"/>
            <w:lang w:eastAsia="zh-CN"/>
          </w:rPr>
          <w:t>一种</w:t>
        </w:r>
      </w:ins>
      <w:del w:id="514" w:author="Administrator" w:date="2016-01-06T22:57:36Z">
        <w:r>
          <w:rPr>
            <w:rFonts w:hint="eastAsia" w:ascii="华文楷体" w:hAnsi="华文楷体" w:eastAsia="华文楷体"/>
            <w:sz w:val="28"/>
            <w:szCs w:val="28"/>
          </w:rPr>
          <w:delText>的</w:delText>
        </w:r>
      </w:del>
      <w:r>
        <w:rPr>
          <w:rFonts w:hint="eastAsia" w:ascii="华文楷体" w:hAnsi="华文楷体" w:eastAsia="华文楷体"/>
          <w:sz w:val="28"/>
          <w:szCs w:val="28"/>
        </w:rPr>
        <w:t>实有的执着，相续当中就会产生贪嗔</w:t>
      </w:r>
      <w:ins w:id="515" w:author="Administrator" w:date="2016-01-07T18:18:14Z">
        <w:r>
          <w:rPr>
            <w:rFonts w:hint="eastAsia" w:ascii="华文楷体" w:hAnsi="华文楷体" w:eastAsia="华文楷体"/>
            <w:sz w:val="28"/>
            <w:szCs w:val="28"/>
            <w:lang w:eastAsia="zh-CN"/>
          </w:rPr>
          <w:t>。</w:t>
        </w:r>
      </w:ins>
      <w:del w:id="516" w:author="Administrator" w:date="2016-01-07T18:18:14Z">
        <w:r>
          <w:rPr>
            <w:rFonts w:hint="eastAsia" w:ascii="华文楷体" w:hAnsi="华文楷体" w:eastAsia="华文楷体"/>
            <w:sz w:val="28"/>
            <w:szCs w:val="28"/>
          </w:rPr>
          <w:delText>，</w:delText>
        </w:r>
      </w:del>
      <w:r>
        <w:rPr>
          <w:rFonts w:hint="eastAsia" w:ascii="华文楷体" w:hAnsi="华文楷体" w:eastAsia="华文楷体"/>
          <w:sz w:val="28"/>
          <w:szCs w:val="28"/>
        </w:rPr>
        <w:t>那么</w:t>
      </w:r>
      <w:del w:id="517" w:author="Administrator" w:date="2016-01-05T00:45:13Z">
        <w:r>
          <w:rPr>
            <w:rFonts w:hint="eastAsia" w:ascii="华文楷体" w:hAnsi="华文楷体" w:eastAsia="华文楷体"/>
            <w:sz w:val="28"/>
            <w:szCs w:val="28"/>
          </w:rPr>
          <w:delText>，</w:delText>
        </w:r>
      </w:del>
      <w:r>
        <w:rPr>
          <w:rFonts w:hint="eastAsia" w:ascii="华文楷体" w:hAnsi="华文楷体" w:eastAsia="华文楷体"/>
          <w:sz w:val="28"/>
          <w:szCs w:val="28"/>
        </w:rPr>
        <w:t>这个贪心和嗔心</w:t>
      </w:r>
      <w:ins w:id="518" w:author="Administrator" w:date="2016-01-06T22:57:45Z">
        <w:r>
          <w:rPr>
            <w:rFonts w:hint="eastAsia" w:ascii="华文楷体" w:hAnsi="华文楷体" w:eastAsia="华文楷体"/>
            <w:sz w:val="28"/>
            <w:szCs w:val="28"/>
            <w:lang w:eastAsia="zh-CN"/>
          </w:rPr>
          <w:t>就说</w:t>
        </w:r>
      </w:ins>
      <w:r>
        <w:rPr>
          <w:rFonts w:hint="eastAsia" w:ascii="华文楷体" w:hAnsi="华文楷体" w:eastAsia="华文楷体"/>
          <w:sz w:val="28"/>
          <w:szCs w:val="28"/>
        </w:rPr>
        <w:t>是难以忍受的，一方面</w:t>
      </w:r>
      <w:del w:id="519" w:author="Administrator" w:date="2016-01-05T00:45:19Z">
        <w:r>
          <w:rPr>
            <w:rFonts w:hint="eastAsia" w:ascii="华文楷体" w:hAnsi="华文楷体" w:eastAsia="华文楷体"/>
            <w:sz w:val="28"/>
            <w:szCs w:val="28"/>
          </w:rPr>
          <w:delText>，</w:delText>
        </w:r>
      </w:del>
      <w:r>
        <w:rPr>
          <w:rFonts w:hint="eastAsia" w:ascii="华文楷体" w:hAnsi="华文楷体" w:eastAsia="华文楷体"/>
          <w:sz w:val="28"/>
          <w:szCs w:val="28"/>
        </w:rPr>
        <w:t>难忍可以说贪嗔生起的程度，当我们生贪嗔的时候</w:t>
      </w:r>
      <w:ins w:id="520" w:author="Administrator" w:date="2016-01-06T22:57:54Z">
        <w:r>
          <w:rPr>
            <w:rFonts w:hint="eastAsia" w:ascii="华文楷体" w:hAnsi="华文楷体" w:eastAsia="华文楷体"/>
            <w:sz w:val="28"/>
            <w:szCs w:val="28"/>
            <w:lang w:eastAsia="zh-CN"/>
          </w:rPr>
          <w:t>这个</w:t>
        </w:r>
      </w:ins>
      <w:del w:id="521" w:author="Administrator" w:date="2016-01-05T00:45:29Z">
        <w:r>
          <w:rPr>
            <w:rFonts w:hint="eastAsia" w:ascii="华文楷体" w:hAnsi="华文楷体" w:eastAsia="华文楷体"/>
            <w:sz w:val="28"/>
            <w:szCs w:val="28"/>
          </w:rPr>
          <w:delText>，</w:delText>
        </w:r>
      </w:del>
      <w:r>
        <w:rPr>
          <w:rFonts w:hint="eastAsia" w:ascii="华文楷体" w:hAnsi="华文楷体" w:eastAsia="华文楷体"/>
          <w:sz w:val="28"/>
          <w:szCs w:val="28"/>
        </w:rPr>
        <w:t>力量很强大，没有办法阻止它生起；还有一个难忍就是说</w:t>
      </w:r>
      <w:ins w:id="522" w:author="Administrator" w:date="2016-01-06T22:58:30Z">
        <w:r>
          <w:rPr>
            <w:rFonts w:hint="eastAsia" w:ascii="华文楷体" w:hAnsi="华文楷体" w:eastAsia="华文楷体"/>
            <w:sz w:val="28"/>
            <w:szCs w:val="28"/>
            <w:lang w:eastAsia="zh-CN"/>
          </w:rPr>
          <w:t>是</w:t>
        </w:r>
      </w:ins>
      <w:r>
        <w:rPr>
          <w:rFonts w:hint="eastAsia" w:ascii="华文楷体" w:hAnsi="华文楷体" w:eastAsia="华文楷体"/>
          <w:sz w:val="28"/>
          <w:szCs w:val="28"/>
        </w:rPr>
        <w:t>贪嗔的果是很难忍的。所以</w:t>
      </w:r>
      <w:ins w:id="523" w:author="Administrator" w:date="2016-01-06T22:58:05Z">
        <w:r>
          <w:rPr>
            <w:rFonts w:hint="eastAsia" w:ascii="华文楷体" w:hAnsi="华文楷体" w:eastAsia="华文楷体"/>
            <w:sz w:val="28"/>
            <w:szCs w:val="28"/>
            <w:lang w:eastAsia="zh-CN"/>
          </w:rPr>
          <w:t>说</w:t>
        </w:r>
      </w:ins>
      <w:del w:id="524" w:author="Administrator" w:date="2016-01-05T00:45:41Z">
        <w:r>
          <w:rPr>
            <w:rFonts w:hint="eastAsia" w:ascii="华文楷体" w:hAnsi="华文楷体" w:eastAsia="华文楷体"/>
            <w:sz w:val="28"/>
            <w:szCs w:val="28"/>
          </w:rPr>
          <w:delText>，</w:delText>
        </w:r>
      </w:del>
      <w:r>
        <w:rPr>
          <w:rFonts w:hint="eastAsia" w:ascii="华文楷体" w:hAnsi="华文楷体" w:eastAsia="华文楷体"/>
          <w:sz w:val="28"/>
          <w:szCs w:val="28"/>
        </w:rPr>
        <w:t>难忍的贪嗔</w:t>
      </w:r>
      <w:ins w:id="525" w:author="Administrator" w:date="2016-01-06T22:58:52Z">
        <w:r>
          <w:rPr>
            <w:rFonts w:hint="eastAsia" w:ascii="华文楷体" w:hAnsi="华文楷体" w:eastAsia="华文楷体"/>
            <w:sz w:val="28"/>
            <w:szCs w:val="28"/>
            <w:lang w:eastAsia="zh-CN"/>
          </w:rPr>
          <w:t>等</w:t>
        </w:r>
      </w:ins>
      <w:ins w:id="526" w:author="Administrator" w:date="2016-01-06T22:58:56Z">
        <w:r>
          <w:rPr>
            <w:rFonts w:hint="eastAsia" w:ascii="华文楷体" w:hAnsi="华文楷体" w:eastAsia="华文楷体"/>
            <w:sz w:val="28"/>
            <w:szCs w:val="28"/>
            <w:lang w:eastAsia="zh-CN"/>
          </w:rPr>
          <w:t>这样</w:t>
        </w:r>
      </w:ins>
      <w:del w:id="527" w:author="Administrator" w:date="2016-01-06T22:58:51Z">
        <w:r>
          <w:rPr>
            <w:rFonts w:hint="eastAsia" w:ascii="华文楷体" w:hAnsi="华文楷体" w:eastAsia="华文楷体"/>
            <w:sz w:val="28"/>
            <w:szCs w:val="28"/>
          </w:rPr>
          <w:delText>的</w:delText>
        </w:r>
      </w:del>
      <w:r>
        <w:rPr>
          <w:rFonts w:hint="eastAsia" w:ascii="华文楷体" w:hAnsi="华文楷体" w:eastAsia="华文楷体"/>
          <w:sz w:val="28"/>
          <w:szCs w:val="28"/>
        </w:rPr>
        <w:t>烦恼就产生了。</w:t>
      </w:r>
    </w:p>
    <w:p>
      <w:pPr>
        <w:ind w:firstLine="570"/>
        <w:rPr>
          <w:rFonts w:hint="eastAsia" w:ascii="华文楷体" w:hAnsi="华文楷体" w:eastAsia="华文楷体"/>
          <w:sz w:val="28"/>
          <w:szCs w:val="28"/>
        </w:rPr>
      </w:pPr>
      <w:del w:id="528" w:author="Administrator" w:date="2016-01-06T22:58:39Z">
        <w:r>
          <w:rPr>
            <w:rFonts w:hint="eastAsia" w:ascii="华文楷体" w:hAnsi="华文楷体" w:eastAsia="华文楷体"/>
            <w:sz w:val="28"/>
            <w:szCs w:val="28"/>
          </w:rPr>
          <w:delText>这个</w:delText>
        </w:r>
      </w:del>
      <w:r>
        <w:rPr>
          <w:rFonts w:hint="eastAsia" w:ascii="华文楷体" w:hAnsi="华文楷体" w:eastAsia="华文楷体"/>
          <w:sz w:val="28"/>
          <w:szCs w:val="28"/>
        </w:rPr>
        <w:t>恶见</w:t>
      </w:r>
      <w:ins w:id="529" w:author="Administrator" w:date="2016-01-06T22:58:41Z">
        <w:r>
          <w:rPr>
            <w:rFonts w:hint="eastAsia" w:ascii="华文楷体" w:hAnsi="华文楷体" w:eastAsia="华文楷体"/>
            <w:sz w:val="28"/>
            <w:szCs w:val="28"/>
            <w:lang w:eastAsia="zh-CN"/>
          </w:rPr>
          <w:t>，</w:t>
        </w:r>
      </w:ins>
      <w:ins w:id="530" w:author="Administrator" w:date="2016-01-06T22:58:43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就是讲到了</w:t>
      </w:r>
      <w:ins w:id="531" w:author="Administrator" w:date="2016-01-07T18:18:40Z">
        <w:r>
          <w:rPr>
            <w:rFonts w:hint="eastAsia" w:ascii="华文楷体" w:hAnsi="华文楷体" w:eastAsia="华文楷体"/>
            <w:sz w:val="28"/>
            <w:szCs w:val="28"/>
            <w:lang w:eastAsia="zh-CN"/>
          </w:rPr>
          <w:t>这个</w:t>
        </w:r>
      </w:ins>
      <w:del w:id="532" w:author="Administrator" w:date="2016-01-06T22:59:06Z">
        <w:r>
          <w:rPr>
            <w:rFonts w:hint="eastAsia" w:ascii="华文楷体" w:hAnsi="华文楷体" w:eastAsia="华文楷体"/>
            <w:sz w:val="28"/>
            <w:szCs w:val="28"/>
          </w:rPr>
          <w:delText>(就</w:delText>
        </w:r>
      </w:del>
      <w:del w:id="533" w:author="Administrator" w:date="2016-01-06T22:59:07Z">
        <w:r>
          <w:rPr>
            <w:rFonts w:hint="eastAsia" w:ascii="华文楷体" w:hAnsi="华文楷体" w:eastAsia="华文楷体"/>
            <w:sz w:val="28"/>
            <w:szCs w:val="28"/>
          </w:rPr>
          <w:delText>如同</w:delText>
        </w:r>
      </w:del>
      <w:del w:id="534" w:author="Administrator" w:date="2016-01-06T22:59:08Z">
        <w:r>
          <w:rPr>
            <w:rFonts w:hint="eastAsia" w:ascii="华文楷体" w:hAnsi="华文楷体" w:eastAsia="华文楷体"/>
            <w:sz w:val="28"/>
            <w:szCs w:val="28"/>
          </w:rPr>
          <w:delText>)</w:delText>
        </w:r>
      </w:del>
      <w:r>
        <w:rPr>
          <w:rFonts w:hint="eastAsia" w:ascii="华文楷体" w:hAnsi="华文楷体" w:eastAsia="华文楷体"/>
          <w:sz w:val="28"/>
          <w:szCs w:val="28"/>
        </w:rPr>
        <w:t>断见、常见、遍知见等等，像这样的恶见相续当中生起</w:t>
      </w:r>
      <w:del w:id="535" w:author="Administrator" w:date="2016-01-06T22:59:15Z">
        <w:r>
          <w:rPr>
            <w:rFonts w:hint="eastAsia" w:ascii="华文楷体" w:hAnsi="华文楷体" w:eastAsia="华文楷体"/>
            <w:sz w:val="28"/>
            <w:szCs w:val="28"/>
          </w:rPr>
          <w:delText>后</w:delText>
        </w:r>
      </w:del>
      <w:ins w:id="536" w:author="Administrator" w:date="2016-01-06T22:59:16Z">
        <w:r>
          <w:rPr>
            <w:rFonts w:hint="eastAsia" w:ascii="华文楷体" w:hAnsi="华文楷体" w:eastAsia="华文楷体"/>
            <w:sz w:val="28"/>
            <w:szCs w:val="28"/>
            <w:lang w:eastAsia="zh-CN"/>
          </w:rPr>
          <w:t>来</w:t>
        </w:r>
      </w:ins>
      <w:r>
        <w:rPr>
          <w:rFonts w:hint="eastAsia" w:ascii="华文楷体" w:hAnsi="华文楷体" w:eastAsia="华文楷体"/>
          <w:sz w:val="28"/>
          <w:szCs w:val="28"/>
        </w:rPr>
        <w:t>，而且</w:t>
      </w:r>
      <w:ins w:id="537" w:author="Administrator" w:date="2016-01-07T18:18:48Z">
        <w:r>
          <w:rPr>
            <w:rFonts w:hint="eastAsia" w:ascii="华文楷体" w:hAnsi="华文楷体" w:eastAsia="华文楷体"/>
            <w:sz w:val="28"/>
            <w:szCs w:val="28"/>
            <w:lang w:eastAsia="zh-CN"/>
          </w:rPr>
          <w:t>一切</w:t>
        </w:r>
      </w:ins>
      <w:r>
        <w:rPr>
          <w:rFonts w:hint="eastAsia" w:ascii="华文楷体" w:hAnsi="华文楷体" w:eastAsia="华文楷体"/>
          <w:sz w:val="28"/>
          <w:szCs w:val="28"/>
        </w:rPr>
        <w:t>众生普遍受持这种恶见</w:t>
      </w:r>
      <w:ins w:id="538" w:author="Administrator" w:date="2016-01-05T01:34:22Z">
        <w:r>
          <w:rPr>
            <w:rFonts w:hint="eastAsia" w:ascii="华文楷体" w:hAnsi="华文楷体" w:eastAsia="华文楷体"/>
            <w:sz w:val="28"/>
            <w:szCs w:val="28"/>
            <w:lang w:eastAsia="zh-CN"/>
          </w:rPr>
          <w:t>。</w:t>
        </w:r>
      </w:ins>
      <w:del w:id="539" w:author="Administrator" w:date="2016-01-05T01:34:22Z">
        <w:r>
          <w:rPr>
            <w:rFonts w:hint="eastAsia" w:ascii="华文楷体" w:hAnsi="华文楷体" w:eastAsia="华文楷体"/>
            <w:sz w:val="28"/>
            <w:szCs w:val="28"/>
          </w:rPr>
          <w:delText>，</w:delText>
        </w:r>
      </w:del>
      <w:r>
        <w:rPr>
          <w:rFonts w:hint="eastAsia" w:ascii="华文楷体" w:hAnsi="华文楷体" w:eastAsia="华文楷体"/>
          <w:sz w:val="28"/>
          <w:szCs w:val="28"/>
        </w:rPr>
        <w:t>“成彼所生诤。”而且成了世间</w:t>
      </w:r>
      <w:ins w:id="540" w:author="Administrator" w:date="2016-01-06T22:59:24Z">
        <w:r>
          <w:rPr>
            <w:rFonts w:hint="eastAsia" w:ascii="华文楷体" w:hAnsi="华文楷体" w:eastAsia="华文楷体"/>
            <w:sz w:val="28"/>
            <w:szCs w:val="28"/>
            <w:lang w:eastAsia="zh-CN"/>
          </w:rPr>
          <w:t>当中</w:t>
        </w:r>
      </w:ins>
      <w:r>
        <w:rPr>
          <w:rFonts w:hint="eastAsia" w:ascii="华文楷体" w:hAnsi="华文楷体" w:eastAsia="华文楷体"/>
          <w:sz w:val="28"/>
          <w:szCs w:val="28"/>
        </w:rPr>
        <w:t>发生争论之处，什么发生争论呢？就是</w:t>
      </w:r>
      <w:del w:id="541" w:author="Administrator" w:date="2016-01-06T22:59:29Z">
        <w:r>
          <w:rPr>
            <w:rFonts w:hint="eastAsia" w:ascii="华文楷体" w:hAnsi="华文楷体" w:eastAsia="华文楷体"/>
            <w:sz w:val="28"/>
            <w:szCs w:val="28"/>
          </w:rPr>
          <w:delText>死板</w:delText>
        </w:r>
      </w:del>
      <w:ins w:id="542" w:author="Administrator" w:date="2016-01-06T22:59:32Z">
        <w:r>
          <w:rPr>
            <w:rFonts w:hint="eastAsia" w:ascii="华文楷体" w:hAnsi="华文楷体" w:eastAsia="华文楷体"/>
            <w:sz w:val="28"/>
            <w:szCs w:val="28"/>
            <w:lang w:eastAsia="zh-CN"/>
          </w:rPr>
          <w:t>有实法</w:t>
        </w:r>
      </w:ins>
      <w:ins w:id="543" w:author="Administrator" w:date="2016-01-06T22:59:50Z">
        <w:r>
          <w:rPr>
            <w:rFonts w:hint="eastAsia" w:ascii="华文楷体" w:hAnsi="华文楷体" w:eastAsia="华文楷体"/>
            <w:sz w:val="28"/>
            <w:szCs w:val="28"/>
            <w:lang w:eastAsia="zh-CN"/>
          </w:rPr>
          <w:t>。</w:t>
        </w:r>
      </w:ins>
      <w:del w:id="544" w:author="Administrator" w:date="2016-01-06T22:59:50Z">
        <w:r>
          <w:rPr>
            <w:rFonts w:hint="eastAsia" w:ascii="华文楷体" w:hAnsi="华文楷体" w:eastAsia="华文楷体"/>
            <w:sz w:val="28"/>
            <w:szCs w:val="28"/>
          </w:rPr>
          <w:delText>，</w:delText>
        </w:r>
      </w:del>
      <w:r>
        <w:rPr>
          <w:rFonts w:hint="eastAsia" w:ascii="华文楷体" w:hAnsi="华文楷体" w:eastAsia="华文楷体"/>
          <w:sz w:val="28"/>
          <w:szCs w:val="28"/>
        </w:rPr>
        <w:t>你认为这个是你的，他认为是他的，</w:t>
      </w:r>
      <w:ins w:id="545" w:author="Administrator" w:date="2016-01-06T23:00:24Z">
        <w:r>
          <w:rPr>
            <w:rFonts w:hint="eastAsia" w:ascii="华文楷体" w:hAnsi="华文楷体" w:eastAsia="华文楷体"/>
            <w:sz w:val="28"/>
            <w:szCs w:val="28"/>
            <w:lang w:eastAsia="zh-CN"/>
          </w:rPr>
          <w:t>然会呢</w:t>
        </w:r>
      </w:ins>
      <w:r>
        <w:rPr>
          <w:rFonts w:hint="eastAsia" w:ascii="华文楷体" w:hAnsi="华文楷体" w:eastAsia="华文楷体"/>
          <w:sz w:val="28"/>
          <w:szCs w:val="28"/>
        </w:rPr>
        <w:t>如果我们</w:t>
      </w:r>
      <w:ins w:id="546" w:author="Administrator" w:date="2016-01-06T23:00:31Z">
        <w:r>
          <w:rPr>
            <w:rFonts w:hint="eastAsia" w:ascii="华文楷体" w:hAnsi="华文楷体" w:eastAsia="华文楷体"/>
            <w:sz w:val="28"/>
            <w:szCs w:val="28"/>
            <w:lang w:eastAsia="zh-CN"/>
          </w:rPr>
          <w:t>没有</w:t>
        </w:r>
      </w:ins>
      <w:del w:id="547" w:author="Administrator" w:date="2016-01-06T23:00:40Z">
        <w:r>
          <w:rPr>
            <w:rFonts w:hint="eastAsia" w:ascii="华文楷体" w:hAnsi="华文楷体" w:eastAsia="华文楷体"/>
            <w:sz w:val="28"/>
            <w:szCs w:val="28"/>
          </w:rPr>
          <w:delText>要</w:delText>
        </w:r>
      </w:del>
      <w:r>
        <w:rPr>
          <w:rFonts w:hint="eastAsia" w:ascii="华文楷体" w:hAnsi="华文楷体" w:eastAsia="华文楷体"/>
          <w:sz w:val="28"/>
          <w:szCs w:val="28"/>
        </w:rPr>
        <w:t>得到就要去抢，如果失去</w:t>
      </w:r>
      <w:ins w:id="548" w:author="Administrator" w:date="2016-01-07T18:20:10Z">
        <w:r>
          <w:rPr>
            <w:rFonts w:hint="eastAsia" w:ascii="华文楷体" w:hAnsi="华文楷体" w:eastAsia="华文楷体"/>
            <w:sz w:val="28"/>
            <w:szCs w:val="28"/>
            <w:lang w:eastAsia="zh-CN"/>
          </w:rPr>
          <w:t>了</w:t>
        </w:r>
      </w:ins>
      <w:r>
        <w:rPr>
          <w:rFonts w:hint="eastAsia" w:ascii="华文楷体" w:hAnsi="华文楷体" w:eastAsia="华文楷体"/>
          <w:sz w:val="28"/>
          <w:szCs w:val="28"/>
        </w:rPr>
        <w:t>也要去争夺。所以</w:t>
      </w:r>
      <w:ins w:id="549" w:author="Administrator" w:date="2016-01-07T18:20:54Z">
        <w:r>
          <w:rPr>
            <w:rFonts w:hint="eastAsia" w:ascii="华文楷体" w:hAnsi="华文楷体" w:eastAsia="华文楷体"/>
            <w:sz w:val="28"/>
            <w:szCs w:val="28"/>
            <w:lang w:eastAsia="zh-CN"/>
          </w:rPr>
          <w:t>说</w:t>
        </w:r>
      </w:ins>
      <w:ins w:id="550" w:author="Administrator" w:date="2016-01-07T18:21:07Z">
        <w:r>
          <w:rPr>
            <w:rFonts w:hint="eastAsia" w:ascii="华文楷体" w:hAnsi="华文楷体" w:eastAsia="华文楷体"/>
            <w:sz w:val="28"/>
            <w:szCs w:val="28"/>
            <w:lang w:eastAsia="zh-CN"/>
          </w:rPr>
          <w:t>这样一种</w:t>
        </w:r>
      </w:ins>
      <w:del w:id="551" w:author="Administrator" w:date="2016-01-05T01:34:07Z">
        <w:r>
          <w:rPr>
            <w:rFonts w:hint="eastAsia" w:ascii="华文楷体" w:hAnsi="华文楷体" w:eastAsia="华文楷体"/>
            <w:sz w:val="28"/>
            <w:szCs w:val="28"/>
          </w:rPr>
          <w:delText>，</w:delText>
        </w:r>
      </w:del>
      <w:r>
        <w:rPr>
          <w:rFonts w:hint="eastAsia" w:ascii="华文楷体" w:hAnsi="华文楷体" w:eastAsia="华文楷体"/>
          <w:sz w:val="28"/>
          <w:szCs w:val="28"/>
        </w:rPr>
        <w:t>世间当中</w:t>
      </w:r>
      <w:ins w:id="552" w:author="Administrator" w:date="2016-01-07T18:19:13Z">
        <w:r>
          <w:rPr>
            <w:rFonts w:hint="eastAsia" w:ascii="华文楷体" w:hAnsi="华文楷体" w:eastAsia="华文楷体"/>
            <w:sz w:val="28"/>
            <w:szCs w:val="28"/>
            <w:lang w:eastAsia="zh-CN"/>
          </w:rPr>
          <w:t>若</w:t>
        </w:r>
      </w:ins>
      <w:r>
        <w:rPr>
          <w:rFonts w:hint="eastAsia" w:ascii="华文楷体" w:hAnsi="华文楷体" w:eastAsia="华文楷体"/>
          <w:sz w:val="28"/>
          <w:szCs w:val="28"/>
        </w:rPr>
        <w:t>承许的实有法</w:t>
      </w:r>
      <w:ins w:id="553" w:author="Administrator" w:date="2016-01-07T18:20:32Z">
        <w:r>
          <w:rPr>
            <w:rFonts w:hint="eastAsia" w:ascii="华文楷体" w:hAnsi="华文楷体" w:eastAsia="华文楷体"/>
            <w:sz w:val="28"/>
            <w:szCs w:val="28"/>
            <w:lang w:eastAsia="zh-CN"/>
          </w:rPr>
          <w:t>，</w:t>
        </w:r>
      </w:ins>
      <w:ins w:id="554" w:author="Administrator" w:date="2016-01-07T18:19:56Z">
        <w:r>
          <w:rPr>
            <w:rFonts w:hint="eastAsia" w:ascii="华文楷体" w:hAnsi="华文楷体" w:eastAsia="华文楷体"/>
            <w:sz w:val="28"/>
            <w:szCs w:val="28"/>
            <w:lang w:eastAsia="zh-CN"/>
          </w:rPr>
          <w:t>世间</w:t>
        </w:r>
      </w:ins>
      <w:ins w:id="555" w:author="Administrator" w:date="2016-01-07T18:19:48Z">
        <w:r>
          <w:rPr>
            <w:rFonts w:hint="eastAsia" w:ascii="华文楷体" w:hAnsi="华文楷体" w:eastAsia="华文楷体"/>
            <w:sz w:val="28"/>
            <w:szCs w:val="28"/>
            <w:lang w:eastAsia="zh-CN"/>
          </w:rPr>
          <w:t>当中的法</w:t>
        </w:r>
      </w:ins>
      <w:r>
        <w:rPr>
          <w:rFonts w:hint="eastAsia" w:ascii="华文楷体" w:hAnsi="华文楷体" w:eastAsia="华文楷体"/>
          <w:sz w:val="28"/>
          <w:szCs w:val="28"/>
        </w:rPr>
        <w:t>成了所生争论之处了。</w:t>
      </w:r>
    </w:p>
    <w:p>
      <w:pPr>
        <w:ind w:firstLine="570"/>
        <w:rPr>
          <w:ins w:id="556" w:author="Administrator" w:date="2016-01-05T01:36:00Z"/>
          <w:rFonts w:hint="eastAsia" w:ascii="黑体" w:hAnsi="黑体" w:eastAsia="黑体" w:cs="黑体"/>
          <w:sz w:val="28"/>
          <w:szCs w:val="28"/>
          <w:lang w:eastAsia="zh-CN"/>
        </w:rPr>
      </w:pPr>
      <w:del w:id="557" w:author="Administrator" w:date="2016-01-05T01:35:33Z">
        <w:r>
          <w:rPr>
            <w:rFonts w:hint="eastAsia" w:ascii="黑体" w:hAnsi="黑体" w:eastAsia="黑体" w:cs="黑体"/>
            <w:sz w:val="28"/>
            <w:szCs w:val="28"/>
            <w:rPrChange w:id="558" w:author="Administrator" w:date="2016-01-05T01:35:51Z">
              <w:rPr>
                <w:rFonts w:hint="eastAsia" w:ascii="华文楷体" w:hAnsi="华文楷体" w:eastAsia="华文楷体"/>
                <w:sz w:val="28"/>
                <w:szCs w:val="28"/>
              </w:rPr>
            </w:rPrChange>
          </w:rPr>
          <w:delText>“</w:delText>
        </w:r>
      </w:del>
      <w:ins w:id="559" w:author="Administrator" w:date="2016-01-05T01:35:34Z">
        <w:r>
          <w:rPr>
            <w:rFonts w:hint="eastAsia" w:ascii="黑体" w:hAnsi="黑体" w:eastAsia="黑体" w:cs="黑体"/>
            <w:sz w:val="28"/>
            <w:szCs w:val="28"/>
            <w:lang w:eastAsia="zh-CN"/>
            <w:rPrChange w:id="560" w:author="Administrator" w:date="2016-01-05T01:35:51Z">
              <w:rPr>
                <w:rFonts w:hint="eastAsia" w:ascii="华文楷体" w:hAnsi="华文楷体" w:eastAsia="华文楷体"/>
                <w:sz w:val="28"/>
                <w:szCs w:val="28"/>
                <w:lang w:eastAsia="zh-CN"/>
              </w:rPr>
            </w:rPrChange>
          </w:rPr>
          <w:t>【</w:t>
        </w:r>
      </w:ins>
      <w:r>
        <w:rPr>
          <w:rFonts w:hint="eastAsia" w:ascii="黑体" w:hAnsi="黑体" w:eastAsia="黑体" w:cs="黑体"/>
          <w:sz w:val="28"/>
          <w:szCs w:val="28"/>
          <w:rPrChange w:id="561" w:author="Administrator" w:date="2016-01-05T01:35:51Z">
            <w:rPr>
              <w:rFonts w:hint="eastAsia" w:ascii="华文楷体" w:hAnsi="华文楷体" w:eastAsia="华文楷体"/>
              <w:sz w:val="28"/>
              <w:szCs w:val="28"/>
            </w:rPr>
          </w:rPrChange>
        </w:rPr>
        <w:t>彼为诸见因，无彼惑不起，故若尽知彼，见惑悉清净。</w:t>
      </w:r>
      <w:ins w:id="562" w:author="Administrator" w:date="2016-01-05T01:35:40Z">
        <w:r>
          <w:rPr>
            <w:rFonts w:hint="eastAsia" w:ascii="黑体" w:hAnsi="黑体" w:eastAsia="黑体" w:cs="黑体"/>
            <w:sz w:val="28"/>
            <w:szCs w:val="28"/>
            <w:lang w:eastAsia="zh-CN"/>
            <w:rPrChange w:id="563" w:author="Administrator" w:date="2016-01-05T01:35:51Z">
              <w:rPr>
                <w:rFonts w:hint="eastAsia" w:ascii="华文楷体" w:hAnsi="华文楷体" w:eastAsia="华文楷体"/>
                <w:sz w:val="28"/>
                <w:szCs w:val="28"/>
                <w:lang w:eastAsia="zh-CN"/>
              </w:rPr>
            </w:rPrChange>
          </w:rPr>
          <w:t>】</w:t>
        </w:r>
      </w:ins>
    </w:p>
    <w:p>
      <w:pPr>
        <w:ind w:firstLine="570"/>
        <w:rPr>
          <w:del w:id="564" w:author="Administrator" w:date="2016-01-05T01:37:50Z"/>
          <w:rFonts w:hint="eastAsia" w:ascii="华文楷体" w:hAnsi="华文楷体" w:eastAsia="华文楷体"/>
          <w:sz w:val="28"/>
          <w:szCs w:val="28"/>
        </w:rPr>
      </w:pPr>
      <w:del w:id="565" w:author="Administrator" w:date="2016-01-05T01:35:39Z">
        <w:r>
          <w:rPr>
            <w:rFonts w:hint="eastAsia" w:ascii="华文楷体" w:hAnsi="华文楷体" w:eastAsia="华文楷体"/>
            <w:sz w:val="28"/>
            <w:szCs w:val="28"/>
          </w:rPr>
          <w:delText>”</w:delText>
        </w:r>
      </w:del>
      <w:r>
        <w:rPr>
          <w:rFonts w:hint="eastAsia" w:ascii="华文楷体" w:hAnsi="华文楷体" w:eastAsia="华文楷体"/>
          <w:sz w:val="28"/>
          <w:szCs w:val="28"/>
        </w:rPr>
        <w:t>“彼为诸见因”就是说</w:t>
      </w:r>
      <w:del w:id="566" w:author="Administrator" w:date="2016-01-05T01:36:05Z">
        <w:r>
          <w:rPr>
            <w:rFonts w:hint="eastAsia" w:ascii="华文楷体" w:hAnsi="华文楷体" w:eastAsia="华文楷体"/>
            <w:sz w:val="28"/>
            <w:szCs w:val="28"/>
          </w:rPr>
          <w:delText>，</w:delText>
        </w:r>
      </w:del>
      <w:r>
        <w:rPr>
          <w:rFonts w:hint="eastAsia" w:ascii="华文楷体" w:hAnsi="华文楷体" w:eastAsia="华文楷体"/>
          <w:sz w:val="28"/>
          <w:szCs w:val="28"/>
        </w:rPr>
        <w:t>认为一切万法实有</w:t>
      </w:r>
      <w:ins w:id="567" w:author="Administrator" w:date="2016-01-06T23:00:50Z">
        <w:r>
          <w:rPr>
            <w:rFonts w:hint="eastAsia" w:ascii="华文楷体" w:hAnsi="华文楷体" w:eastAsia="华文楷体"/>
            <w:sz w:val="28"/>
            <w:szCs w:val="28"/>
            <w:lang w:eastAsia="zh-CN"/>
          </w:rPr>
          <w:t>这个</w:t>
        </w:r>
      </w:ins>
      <w:del w:id="568" w:author="Administrator" w:date="2016-01-05T01:36:21Z">
        <w:r>
          <w:rPr>
            <w:rFonts w:hint="eastAsia" w:ascii="华文楷体" w:hAnsi="华文楷体" w:eastAsia="华文楷体"/>
            <w:sz w:val="28"/>
            <w:szCs w:val="28"/>
          </w:rPr>
          <w:delText>，</w:delText>
        </w:r>
      </w:del>
      <w:r>
        <w:rPr>
          <w:rFonts w:hint="eastAsia" w:ascii="华文楷体" w:hAnsi="华文楷体" w:eastAsia="华文楷体"/>
          <w:sz w:val="28"/>
          <w:szCs w:val="28"/>
        </w:rPr>
        <w:t>就是一切见的因，这一切见就是讲到相续当中的所有的分别，一方面是讲见解</w:t>
      </w:r>
      <w:ins w:id="569" w:author="Administrator" w:date="2016-01-05T01:36:43Z">
        <w:r>
          <w:rPr>
            <w:rFonts w:hint="eastAsia" w:ascii="华文楷体" w:hAnsi="华文楷体" w:eastAsia="华文楷体"/>
            <w:sz w:val="28"/>
            <w:szCs w:val="28"/>
            <w:lang w:eastAsia="zh-CN"/>
          </w:rPr>
          <w:t>、</w:t>
        </w:r>
      </w:ins>
      <w:del w:id="570" w:author="Administrator" w:date="2016-01-05T01:36:43Z">
        <w:r>
          <w:rPr>
            <w:rFonts w:hint="eastAsia" w:ascii="华文楷体" w:hAnsi="华文楷体" w:eastAsia="华文楷体"/>
            <w:sz w:val="28"/>
            <w:szCs w:val="28"/>
          </w:rPr>
          <w:delText>，</w:delText>
        </w:r>
      </w:del>
      <w:r>
        <w:rPr>
          <w:rFonts w:hint="eastAsia" w:ascii="华文楷体" w:hAnsi="华文楷体" w:eastAsia="华文楷体"/>
          <w:sz w:val="28"/>
          <w:szCs w:val="28"/>
        </w:rPr>
        <w:t>一方面是讲种种的分别，认为</w:t>
      </w:r>
      <w:ins w:id="571" w:author="Administrator" w:date="2016-01-05T01:37:00Z">
        <w:r>
          <w:rPr>
            <w:rFonts w:hint="eastAsia" w:ascii="华文楷体" w:hAnsi="华文楷体" w:eastAsia="华文楷体"/>
            <w:sz w:val="28"/>
            <w:szCs w:val="28"/>
            <w:lang w:eastAsia="zh-CN"/>
          </w:rPr>
          <w:t>此</w:t>
        </w:r>
      </w:ins>
      <w:del w:id="572" w:author="Administrator" w:date="2016-01-05T01:36:56Z">
        <w:r>
          <w:rPr>
            <w:rFonts w:hint="eastAsia" w:ascii="华文楷体" w:hAnsi="华文楷体" w:eastAsia="华文楷体"/>
            <w:sz w:val="28"/>
            <w:szCs w:val="28"/>
          </w:rPr>
          <w:delText>持</w:delText>
        </w:r>
      </w:del>
      <w:r>
        <w:rPr>
          <w:rFonts w:hint="eastAsia" w:ascii="华文楷体" w:hAnsi="华文楷体" w:eastAsia="华文楷体"/>
          <w:sz w:val="28"/>
          <w:szCs w:val="28"/>
        </w:rPr>
        <w:t>有彼无</w:t>
      </w:r>
      <w:del w:id="573" w:author="Administrator" w:date="2016-01-05T01:37:06Z">
        <w:r>
          <w:rPr>
            <w:rFonts w:hint="eastAsia" w:ascii="华文楷体" w:hAnsi="华文楷体" w:eastAsia="华文楷体"/>
            <w:sz w:val="28"/>
            <w:szCs w:val="28"/>
          </w:rPr>
          <w:delText>，</w:delText>
        </w:r>
      </w:del>
      <w:r>
        <w:rPr>
          <w:rFonts w:hint="eastAsia" w:ascii="华文楷体" w:hAnsi="华文楷体" w:eastAsia="华文楷体"/>
          <w:sz w:val="28"/>
          <w:szCs w:val="28"/>
        </w:rPr>
        <w:t>或者有无是非等等</w:t>
      </w:r>
      <w:del w:id="574" w:author="Administrator" w:date="2016-01-05T01:37:16Z">
        <w:r>
          <w:rPr>
            <w:rFonts w:hint="eastAsia" w:ascii="华文楷体" w:hAnsi="华文楷体" w:eastAsia="华文楷体"/>
            <w:sz w:val="28"/>
            <w:szCs w:val="28"/>
          </w:rPr>
          <w:delText>，</w:delText>
        </w:r>
      </w:del>
      <w:r>
        <w:rPr>
          <w:rFonts w:hint="eastAsia" w:ascii="华文楷体" w:hAnsi="华文楷体" w:eastAsia="华文楷体"/>
          <w:sz w:val="28"/>
          <w:szCs w:val="28"/>
        </w:rPr>
        <w:t>成为一切</w:t>
      </w:r>
      <w:ins w:id="575" w:author="Administrator" w:date="2016-01-06T23:01:06Z">
        <w:r>
          <w:rPr>
            <w:rFonts w:hint="eastAsia" w:ascii="华文楷体" w:hAnsi="华文楷体" w:eastAsia="华文楷体"/>
            <w:sz w:val="28"/>
            <w:szCs w:val="28"/>
            <w:lang w:eastAsia="zh-CN"/>
          </w:rPr>
          <w:t>这些</w:t>
        </w:r>
      </w:ins>
      <w:r>
        <w:rPr>
          <w:rFonts w:hint="eastAsia" w:ascii="华文楷体" w:hAnsi="华文楷体" w:eastAsia="华文楷体"/>
          <w:sz w:val="28"/>
          <w:szCs w:val="28"/>
        </w:rPr>
        <w:t>诸见之因，就是讲实有。</w:t>
      </w:r>
      <w:ins w:id="576" w:author="Administrator" w:date="2016-01-05T01:37:40Z">
        <w:r>
          <w:rPr>
            <w:rFonts w:hint="eastAsia" w:ascii="华文楷体" w:hAnsi="华文楷体" w:eastAsia="华文楷体"/>
            <w:sz w:val="28"/>
            <w:szCs w:val="28"/>
            <w:lang w:eastAsia="zh-CN"/>
          </w:rPr>
          <w:t>“</w:t>
        </w:r>
      </w:ins>
      <w:r>
        <w:rPr>
          <w:rFonts w:hint="eastAsia" w:ascii="华文楷体" w:hAnsi="华文楷体" w:eastAsia="华文楷体"/>
          <w:sz w:val="28"/>
          <w:szCs w:val="28"/>
        </w:rPr>
        <w:t>无彼</w:t>
      </w:r>
      <w:ins w:id="577" w:author="Administrator" w:date="2016-01-05T01:37:45Z">
        <w:r>
          <w:rPr>
            <w:rFonts w:hint="eastAsia" w:ascii="华文楷体" w:hAnsi="华文楷体" w:eastAsia="华文楷体"/>
            <w:sz w:val="28"/>
            <w:szCs w:val="28"/>
            <w:lang w:eastAsia="zh-CN"/>
          </w:rPr>
          <w:t>”</w:t>
        </w:r>
      </w:ins>
      <w:r>
        <w:rPr>
          <w:rFonts w:hint="eastAsia" w:ascii="华文楷体" w:hAnsi="华文楷体" w:eastAsia="华文楷体"/>
          <w:sz w:val="28"/>
          <w:szCs w:val="28"/>
        </w:rPr>
        <w:t>也是讲实有，如果没有</w:t>
      </w:r>
      <w:ins w:id="578" w:author="Administrator" w:date="2016-01-07T18:21:44Z">
        <w:r>
          <w:rPr>
            <w:rFonts w:hint="eastAsia" w:ascii="华文楷体" w:hAnsi="华文楷体" w:eastAsia="华文楷体"/>
            <w:sz w:val="28"/>
            <w:szCs w:val="28"/>
            <w:lang w:eastAsia="zh-CN"/>
          </w:rPr>
          <w:t>这样一种</w:t>
        </w:r>
      </w:ins>
      <w:r>
        <w:rPr>
          <w:rFonts w:hint="eastAsia" w:ascii="华文楷体" w:hAnsi="华文楷体" w:eastAsia="华文楷体"/>
          <w:sz w:val="28"/>
          <w:szCs w:val="28"/>
        </w:rPr>
        <w:t>实有的执着，一切的烦恼不会产生的。</w:t>
      </w:r>
    </w:p>
    <w:p>
      <w:pPr>
        <w:ind w:firstLine="570"/>
        <w:rPr>
          <w:rFonts w:hint="eastAsia" w:ascii="华文楷体" w:hAnsi="华文楷体" w:eastAsia="华文楷体"/>
          <w:sz w:val="28"/>
          <w:szCs w:val="28"/>
        </w:rPr>
      </w:pPr>
      <w:r>
        <w:rPr>
          <w:rFonts w:hint="eastAsia" w:ascii="华文楷体" w:hAnsi="华文楷体" w:eastAsia="华文楷体"/>
          <w:sz w:val="28"/>
          <w:szCs w:val="28"/>
        </w:rPr>
        <w:t>“故若尽知彼，见惑悉清净。”</w:t>
      </w:r>
      <w:ins w:id="579" w:author="Administrator" w:date="2016-01-06T23:01:21Z">
        <w:r>
          <w:rPr>
            <w:rFonts w:hint="eastAsia" w:ascii="华文楷体" w:hAnsi="华文楷体" w:eastAsia="华文楷体"/>
            <w:sz w:val="28"/>
            <w:szCs w:val="28"/>
            <w:lang w:eastAsia="zh-CN"/>
          </w:rPr>
          <w:t>所以说</w:t>
        </w:r>
      </w:ins>
      <w:r>
        <w:rPr>
          <w:rFonts w:hint="eastAsia" w:ascii="华文楷体" w:hAnsi="华文楷体" w:eastAsia="华文楷体"/>
          <w:sz w:val="28"/>
          <w:szCs w:val="28"/>
        </w:rPr>
        <w:t>如果能够完全了知实有法本来不生的本体，“见惑悉清净”，那么</w:t>
      </w:r>
      <w:ins w:id="580" w:author="Administrator" w:date="2016-01-07T18:21:58Z">
        <w:r>
          <w:rPr>
            <w:rFonts w:hint="eastAsia" w:ascii="华文楷体" w:hAnsi="华文楷体" w:eastAsia="华文楷体"/>
            <w:sz w:val="28"/>
            <w:szCs w:val="28"/>
            <w:lang w:eastAsia="zh-CN"/>
          </w:rPr>
          <w:t>就说</w:t>
        </w:r>
      </w:ins>
      <w:del w:id="581" w:author="Administrator" w:date="2016-01-05T01:38:25Z">
        <w:r>
          <w:rPr>
            <w:rFonts w:hint="eastAsia" w:ascii="华文楷体" w:hAnsi="华文楷体" w:eastAsia="华文楷体"/>
            <w:sz w:val="28"/>
            <w:szCs w:val="28"/>
          </w:rPr>
          <w:delText>，</w:delText>
        </w:r>
      </w:del>
      <w:r>
        <w:rPr>
          <w:rFonts w:hint="eastAsia" w:ascii="华文楷体" w:hAnsi="华文楷体" w:eastAsia="华文楷体"/>
          <w:sz w:val="28"/>
          <w:szCs w:val="28"/>
        </w:rPr>
        <w:t>一切的见</w:t>
      </w:r>
      <w:ins w:id="582" w:author="Administrator" w:date="2016-01-05T01:38:34Z">
        <w:r>
          <w:rPr>
            <w:rFonts w:hint="eastAsia" w:ascii="华文楷体" w:hAnsi="华文楷体" w:eastAsia="华文楷体"/>
            <w:sz w:val="28"/>
            <w:szCs w:val="28"/>
            <w:lang w:eastAsia="zh-CN"/>
          </w:rPr>
          <w:t>、</w:t>
        </w:r>
      </w:ins>
      <w:del w:id="583" w:author="Administrator" w:date="2016-01-05T01:38:34Z">
        <w:r>
          <w:rPr>
            <w:rFonts w:hint="eastAsia" w:ascii="华文楷体" w:hAnsi="华文楷体" w:eastAsia="华文楷体"/>
            <w:sz w:val="28"/>
            <w:szCs w:val="28"/>
          </w:rPr>
          <w:delText>，</w:delText>
        </w:r>
      </w:del>
      <w:r>
        <w:rPr>
          <w:rFonts w:hint="eastAsia" w:ascii="华文楷体" w:hAnsi="华文楷体" w:eastAsia="华文楷体"/>
          <w:sz w:val="28"/>
          <w:szCs w:val="28"/>
        </w:rPr>
        <w:t>一切的分别</w:t>
      </w:r>
      <w:del w:id="584" w:author="Administrator" w:date="2016-01-05T01:38:38Z">
        <w:r>
          <w:rPr>
            <w:rFonts w:hint="eastAsia" w:ascii="华文楷体" w:hAnsi="华文楷体" w:eastAsia="华文楷体"/>
            <w:sz w:val="28"/>
            <w:szCs w:val="28"/>
          </w:rPr>
          <w:delText>，</w:delText>
        </w:r>
      </w:del>
      <w:ins w:id="585" w:author="Administrator" w:date="2016-01-05T01:38:39Z">
        <w:r>
          <w:rPr>
            <w:rFonts w:hint="eastAsia" w:ascii="华文楷体" w:hAnsi="华文楷体" w:eastAsia="华文楷体"/>
            <w:sz w:val="28"/>
            <w:szCs w:val="28"/>
            <w:lang w:eastAsia="zh-CN"/>
          </w:rPr>
          <w:t>、</w:t>
        </w:r>
      </w:ins>
      <w:ins w:id="586" w:author="Administrator" w:date="2016-01-06T23:03:21Z">
        <w:r>
          <w:rPr>
            <w:rFonts w:hint="eastAsia" w:ascii="华文楷体" w:hAnsi="华文楷体" w:eastAsia="华文楷体"/>
            <w:sz w:val="28"/>
            <w:szCs w:val="28"/>
            <w:lang w:eastAsia="zh-CN"/>
          </w:rPr>
          <w:t>还有这个</w:t>
        </w:r>
      </w:ins>
      <w:del w:id="587" w:author="Administrator" w:date="2016-01-06T23:02:18Z">
        <w:r>
          <w:rPr>
            <w:rFonts w:hint="eastAsia" w:ascii="华文楷体" w:hAnsi="华文楷体" w:eastAsia="华文楷体"/>
            <w:sz w:val="28"/>
            <w:szCs w:val="28"/>
          </w:rPr>
          <w:delText>一</w:delText>
        </w:r>
      </w:del>
      <w:del w:id="588" w:author="Administrator" w:date="2016-01-06T23:02:19Z">
        <w:r>
          <w:rPr>
            <w:rFonts w:hint="eastAsia" w:ascii="华文楷体" w:hAnsi="华文楷体" w:eastAsia="华文楷体"/>
            <w:sz w:val="28"/>
            <w:szCs w:val="28"/>
          </w:rPr>
          <w:delText>切的</w:delText>
        </w:r>
      </w:del>
      <w:ins w:id="589" w:author="Administrator" w:date="2016-01-06T23:01:49Z">
        <w:r>
          <w:rPr>
            <w:rFonts w:hint="eastAsia" w:ascii="华文楷体" w:hAnsi="华文楷体" w:eastAsia="华文楷体"/>
            <w:sz w:val="28"/>
            <w:szCs w:val="28"/>
            <w:lang w:eastAsia="zh-CN"/>
          </w:rPr>
          <w:t>惑</w:t>
        </w:r>
      </w:ins>
      <w:ins w:id="590" w:author="Administrator" w:date="2016-01-06T23:02:23Z">
        <w:r>
          <w:rPr>
            <w:rFonts w:hint="eastAsia" w:ascii="华文楷体" w:hAnsi="华文楷体" w:eastAsia="华文楷体"/>
            <w:sz w:val="28"/>
            <w:szCs w:val="28"/>
            <w:lang w:eastAsia="zh-CN"/>
          </w:rPr>
          <w:t>呢</w:t>
        </w:r>
      </w:ins>
      <w:ins w:id="591" w:author="Administrator" w:date="2016-01-06T23:01:54Z">
        <w:r>
          <w:rPr>
            <w:rFonts w:hint="eastAsia" w:ascii="华文楷体" w:hAnsi="华文楷体" w:eastAsia="华文楷体"/>
            <w:sz w:val="28"/>
            <w:szCs w:val="28"/>
            <w:lang w:eastAsia="zh-CN"/>
          </w:rPr>
          <w:t>就是讲</w:t>
        </w:r>
      </w:ins>
      <w:ins w:id="592" w:author="Administrator" w:date="2016-01-06T23:02:51Z">
        <w:r>
          <w:rPr>
            <w:rFonts w:hint="eastAsia" w:ascii="华文楷体" w:hAnsi="华文楷体" w:eastAsia="华文楷体"/>
            <w:sz w:val="28"/>
            <w:szCs w:val="28"/>
            <w:lang w:eastAsia="zh-CN"/>
          </w:rPr>
          <w:t>一切的</w:t>
        </w:r>
      </w:ins>
      <w:ins w:id="593" w:author="Administrator" w:date="2016-01-06T23:02:55Z">
        <w:r>
          <w:rPr>
            <w:rFonts w:hint="eastAsia" w:ascii="华文楷体" w:hAnsi="华文楷体" w:eastAsia="华文楷体"/>
            <w:sz w:val="28"/>
            <w:szCs w:val="28"/>
            <w:lang w:eastAsia="zh-CN"/>
          </w:rPr>
          <w:t>这样</w:t>
        </w:r>
      </w:ins>
      <w:ins w:id="594" w:author="Administrator" w:date="2016-01-06T23:01:58Z">
        <w:r>
          <w:rPr>
            <w:rFonts w:hint="eastAsia" w:ascii="华文楷体" w:hAnsi="华文楷体" w:eastAsia="华文楷体"/>
            <w:sz w:val="28"/>
            <w:szCs w:val="28"/>
            <w:lang w:eastAsia="zh-CN"/>
          </w:rPr>
          <w:t>一种</w:t>
        </w:r>
      </w:ins>
      <w:r>
        <w:rPr>
          <w:rFonts w:hint="eastAsia" w:ascii="华文楷体" w:hAnsi="华文楷体" w:eastAsia="华文楷体"/>
          <w:sz w:val="28"/>
          <w:szCs w:val="28"/>
        </w:rPr>
        <w:t>烦恼</w:t>
      </w:r>
      <w:ins w:id="595" w:author="Administrator" w:date="2016-01-06T23:03:52Z">
        <w:r>
          <w:rPr>
            <w:rFonts w:hint="eastAsia" w:ascii="华文楷体" w:hAnsi="华文楷体" w:eastAsia="华文楷体"/>
            <w:sz w:val="28"/>
            <w:szCs w:val="28"/>
            <w:lang w:eastAsia="zh-CN"/>
          </w:rPr>
          <w:t>，</w:t>
        </w:r>
      </w:ins>
      <w:del w:id="596" w:author="Administrator" w:date="2016-01-06T23:02:58Z">
        <w:r>
          <w:rPr>
            <w:rFonts w:hint="eastAsia" w:ascii="华文楷体" w:hAnsi="华文楷体" w:eastAsia="华文楷体"/>
            <w:sz w:val="28"/>
            <w:szCs w:val="28"/>
          </w:rPr>
          <w:delText>(</w:delText>
        </w:r>
      </w:del>
      <w:del w:id="597" w:author="Administrator" w:date="2016-01-06T23:02:59Z">
        <w:r>
          <w:rPr>
            <w:rFonts w:hint="eastAsia" w:ascii="华文楷体" w:hAnsi="华文楷体" w:eastAsia="华文楷体"/>
            <w:sz w:val="28"/>
            <w:szCs w:val="28"/>
          </w:rPr>
          <w:delText>惑</w:delText>
        </w:r>
      </w:del>
      <w:del w:id="598" w:author="Administrator" w:date="2016-01-06T23:03:00Z">
        <w:r>
          <w:rPr>
            <w:rFonts w:hint="eastAsia" w:ascii="华文楷体" w:hAnsi="华文楷体" w:eastAsia="华文楷体"/>
            <w:sz w:val="28"/>
            <w:szCs w:val="28"/>
          </w:rPr>
          <w:delText>)</w:delText>
        </w:r>
      </w:del>
      <w:r>
        <w:rPr>
          <w:rFonts w:hint="eastAsia" w:ascii="华文楷体" w:hAnsi="华文楷体" w:eastAsia="华文楷体"/>
          <w:sz w:val="28"/>
          <w:szCs w:val="28"/>
        </w:rPr>
        <w:t>全部都得以清净</w:t>
      </w:r>
      <w:ins w:id="599" w:author="Administrator" w:date="2016-01-07T18:22:06Z">
        <w:r>
          <w:rPr>
            <w:rFonts w:hint="eastAsia" w:ascii="华文楷体" w:hAnsi="华文楷体" w:eastAsia="华文楷体"/>
            <w:sz w:val="28"/>
            <w:szCs w:val="28"/>
            <w:lang w:eastAsia="zh-CN"/>
          </w:rPr>
          <w:t>了</w:t>
        </w:r>
      </w:ins>
      <w:r>
        <w:rPr>
          <w:rFonts w:hint="eastAsia" w:ascii="华文楷体" w:hAnsi="华文楷体" w:eastAsia="华文楷体"/>
          <w:sz w:val="28"/>
          <w:szCs w:val="28"/>
        </w:rPr>
        <w:t>。所以说</w:t>
      </w:r>
      <w:del w:id="600" w:author="Administrator" w:date="2016-01-05T01:38:48Z">
        <w:r>
          <w:rPr>
            <w:rFonts w:hint="eastAsia" w:ascii="华文楷体" w:hAnsi="华文楷体" w:eastAsia="华文楷体"/>
            <w:sz w:val="28"/>
            <w:szCs w:val="28"/>
          </w:rPr>
          <w:delText>，</w:delText>
        </w:r>
      </w:del>
      <w:r>
        <w:rPr>
          <w:rFonts w:hint="eastAsia" w:ascii="华文楷体" w:hAnsi="华文楷体" w:eastAsia="华文楷体"/>
          <w:sz w:val="28"/>
          <w:szCs w:val="28"/>
        </w:rPr>
        <w:t>一切</w:t>
      </w:r>
      <w:ins w:id="601" w:author="Administrator" w:date="2016-01-06T23:04:01Z">
        <w:r>
          <w:rPr>
            <w:rFonts w:hint="eastAsia" w:ascii="华文楷体" w:hAnsi="华文楷体" w:eastAsia="华文楷体"/>
            <w:sz w:val="28"/>
            <w:szCs w:val="28"/>
            <w:lang w:eastAsia="zh-CN"/>
          </w:rPr>
          <w:t>万法</w:t>
        </w:r>
      </w:ins>
      <w:r>
        <w:rPr>
          <w:rFonts w:hint="eastAsia" w:ascii="华文楷体" w:hAnsi="华文楷体" w:eastAsia="华文楷体"/>
          <w:sz w:val="28"/>
          <w:szCs w:val="28"/>
        </w:rPr>
        <w:t>万恶之源实际上就是承许</w:t>
      </w:r>
      <w:ins w:id="602" w:author="Administrator" w:date="2016-01-07T18:22:13Z">
        <w:r>
          <w:rPr>
            <w:rFonts w:hint="eastAsia" w:ascii="华文楷体" w:hAnsi="华文楷体" w:eastAsia="华文楷体"/>
            <w:sz w:val="28"/>
            <w:szCs w:val="28"/>
            <w:lang w:eastAsia="zh-CN"/>
          </w:rPr>
          <w:t>一切</w:t>
        </w:r>
      </w:ins>
      <w:r>
        <w:rPr>
          <w:rFonts w:hint="eastAsia" w:ascii="华文楷体" w:hAnsi="华文楷体" w:eastAsia="华文楷体"/>
          <w:sz w:val="28"/>
          <w:szCs w:val="28"/>
        </w:rPr>
        <w:t>万法实有的这样一种愚痴，如果它不打破的话</w:t>
      </w:r>
      <w:del w:id="603" w:author="Administrator" w:date="2016-01-06T23:04:24Z">
        <w:r>
          <w:rPr>
            <w:rFonts w:hint="eastAsia" w:ascii="华文楷体" w:hAnsi="华文楷体" w:eastAsia="华文楷体"/>
            <w:sz w:val="28"/>
            <w:szCs w:val="28"/>
          </w:rPr>
          <w:delText>，</w:delText>
        </w:r>
      </w:del>
      <w:r>
        <w:rPr>
          <w:rFonts w:hint="eastAsia" w:ascii="华文楷体" w:hAnsi="华文楷体" w:eastAsia="华文楷体"/>
          <w:sz w:val="28"/>
          <w:szCs w:val="28"/>
        </w:rPr>
        <w:t>一切的烦恼跟随而至，</w:t>
      </w:r>
      <w:ins w:id="604" w:author="Administrator" w:date="2016-01-06T23:04:08Z">
        <w:r>
          <w:rPr>
            <w:rFonts w:hint="eastAsia" w:ascii="华文楷体" w:hAnsi="华文楷体" w:eastAsia="华文楷体"/>
            <w:sz w:val="28"/>
            <w:szCs w:val="28"/>
            <w:lang w:eastAsia="zh-CN"/>
          </w:rPr>
          <w:t>如果</w:t>
        </w:r>
      </w:ins>
      <w:ins w:id="605" w:author="Administrator" w:date="2016-01-06T23:04:12Z">
        <w:r>
          <w:rPr>
            <w:rFonts w:hint="eastAsia" w:ascii="华文楷体" w:hAnsi="华文楷体" w:eastAsia="华文楷体"/>
            <w:sz w:val="28"/>
            <w:szCs w:val="28"/>
            <w:lang w:eastAsia="zh-CN"/>
          </w:rPr>
          <w:t>它</w:t>
        </w:r>
      </w:ins>
      <w:r>
        <w:rPr>
          <w:rFonts w:hint="eastAsia" w:ascii="华文楷体" w:hAnsi="华文楷体" w:eastAsia="华文楷体"/>
          <w:sz w:val="28"/>
          <w:szCs w:val="28"/>
        </w:rPr>
        <w:t>一旦</w:t>
      </w:r>
      <w:del w:id="606" w:author="Administrator" w:date="2016-01-06T23:04:31Z">
        <w:r>
          <w:rPr>
            <w:rFonts w:hint="eastAsia" w:ascii="华文楷体" w:hAnsi="华文楷体" w:eastAsia="华文楷体"/>
            <w:sz w:val="28"/>
            <w:szCs w:val="28"/>
          </w:rPr>
          <w:delText>它</w:delText>
        </w:r>
      </w:del>
      <w:del w:id="607" w:author="Administrator" w:date="2016-01-06T23:04:32Z">
        <w:r>
          <w:rPr>
            <w:rFonts w:hint="eastAsia" w:ascii="华文楷体" w:hAnsi="华文楷体" w:eastAsia="华文楷体"/>
            <w:sz w:val="28"/>
            <w:szCs w:val="28"/>
          </w:rPr>
          <w:delText>(被</w:delText>
        </w:r>
      </w:del>
      <w:del w:id="608" w:author="Administrator" w:date="2016-01-06T23:04:33Z">
        <w:r>
          <w:rPr>
            <w:rFonts w:hint="eastAsia" w:ascii="华文楷体" w:hAnsi="华文楷体" w:eastAsia="华文楷体"/>
            <w:sz w:val="28"/>
            <w:szCs w:val="28"/>
          </w:rPr>
          <w:delText>)</w:delText>
        </w:r>
      </w:del>
      <w:ins w:id="609" w:author="Administrator" w:date="2016-01-06T23:04:38Z">
        <w:r>
          <w:rPr>
            <w:rFonts w:hint="eastAsia" w:ascii="华文楷体" w:hAnsi="华文楷体" w:eastAsia="华文楷体"/>
            <w:sz w:val="28"/>
            <w:szCs w:val="28"/>
            <w:lang w:eastAsia="zh-CN"/>
          </w:rPr>
          <w:t>被</w:t>
        </w:r>
      </w:ins>
      <w:r>
        <w:rPr>
          <w:rFonts w:hint="eastAsia" w:ascii="华文楷体" w:hAnsi="华文楷体" w:eastAsia="华文楷体"/>
          <w:sz w:val="28"/>
          <w:szCs w:val="28"/>
        </w:rPr>
        <w:t>打破</w:t>
      </w:r>
      <w:ins w:id="610" w:author="Administrator" w:date="2016-01-07T18:22:22Z">
        <w:r>
          <w:rPr>
            <w:rFonts w:hint="eastAsia" w:ascii="华文楷体" w:hAnsi="华文楷体" w:eastAsia="华文楷体"/>
            <w:sz w:val="28"/>
            <w:szCs w:val="28"/>
            <w:lang w:eastAsia="zh-CN"/>
          </w:rPr>
          <w:t>之后</w:t>
        </w:r>
      </w:ins>
      <w:r>
        <w:rPr>
          <w:rFonts w:hint="eastAsia" w:ascii="华文楷体" w:hAnsi="华文楷体" w:eastAsia="华文楷体"/>
          <w:sz w:val="28"/>
          <w:szCs w:val="28"/>
        </w:rPr>
        <w:t>，所有的见、惑全部</w:t>
      </w:r>
      <w:ins w:id="611" w:author="Administrator" w:date="2016-01-07T18:22:59Z">
        <w:r>
          <w:rPr>
            <w:rFonts w:hint="eastAsia" w:ascii="华文楷体" w:hAnsi="华文楷体" w:eastAsia="华文楷体"/>
            <w:sz w:val="28"/>
            <w:szCs w:val="28"/>
            <w:lang w:eastAsia="zh-CN"/>
          </w:rPr>
          <w:t>都</w:t>
        </w:r>
      </w:ins>
      <w:r>
        <w:rPr>
          <w:rFonts w:hint="eastAsia" w:ascii="华文楷体" w:hAnsi="华文楷体" w:eastAsia="华文楷体"/>
          <w:sz w:val="28"/>
          <w:szCs w:val="28"/>
        </w:rPr>
        <w:t>得以清净。</w:t>
      </w:r>
    </w:p>
    <w:p>
      <w:pPr>
        <w:ind w:firstLine="570"/>
        <w:rPr>
          <w:ins w:id="612" w:author="Administrator" w:date="2016-01-05T01:39:33Z"/>
          <w:rFonts w:hint="eastAsia" w:ascii="黑体" w:hAnsi="黑体" w:eastAsia="黑体" w:cs="黑体"/>
          <w:sz w:val="28"/>
          <w:szCs w:val="28"/>
          <w:lang w:eastAsia="zh-CN"/>
        </w:rPr>
      </w:pPr>
      <w:ins w:id="613" w:author="Administrator" w:date="2016-01-05T01:39:17Z">
        <w:r>
          <w:rPr>
            <w:rFonts w:hint="eastAsia" w:ascii="黑体" w:hAnsi="黑体" w:eastAsia="黑体" w:cs="黑体"/>
            <w:sz w:val="28"/>
            <w:szCs w:val="28"/>
            <w:lang w:eastAsia="zh-CN"/>
            <w:rPrChange w:id="614" w:author="Administrator" w:date="2016-01-05T01:39:29Z">
              <w:rPr>
                <w:rFonts w:hint="eastAsia" w:ascii="华文楷体" w:hAnsi="华文楷体" w:eastAsia="华文楷体"/>
                <w:sz w:val="28"/>
                <w:szCs w:val="28"/>
                <w:lang w:eastAsia="zh-CN"/>
              </w:rPr>
            </w:rPrChange>
          </w:rPr>
          <w:t>【</w:t>
        </w:r>
      </w:ins>
      <w:del w:id="615" w:author="Administrator" w:date="2016-01-05T01:39:17Z">
        <w:r>
          <w:rPr>
            <w:rFonts w:hint="eastAsia" w:ascii="黑体" w:hAnsi="黑体" w:eastAsia="黑体" w:cs="黑体"/>
            <w:sz w:val="28"/>
            <w:szCs w:val="28"/>
            <w:rPrChange w:id="616" w:author="Administrator" w:date="2016-01-05T01:39:29Z">
              <w:rPr>
                <w:rFonts w:hint="eastAsia" w:ascii="华文楷体" w:hAnsi="华文楷体" w:eastAsia="华文楷体"/>
                <w:sz w:val="28"/>
                <w:szCs w:val="28"/>
              </w:rPr>
            </w:rPrChange>
          </w:rPr>
          <w:delText>“</w:delText>
        </w:r>
      </w:del>
      <w:r>
        <w:rPr>
          <w:rFonts w:hint="eastAsia" w:ascii="黑体" w:hAnsi="黑体" w:eastAsia="黑体" w:cs="黑体"/>
          <w:sz w:val="28"/>
          <w:szCs w:val="28"/>
          <w:rPrChange w:id="617" w:author="Administrator" w:date="2016-01-05T01:39:29Z">
            <w:rPr>
              <w:rFonts w:hint="eastAsia" w:ascii="华文楷体" w:hAnsi="华文楷体" w:eastAsia="华文楷体"/>
              <w:sz w:val="28"/>
              <w:szCs w:val="28"/>
            </w:rPr>
          </w:rPrChange>
        </w:rPr>
        <w:t>谓谁了达彼，现见缘起者，依缘生不生，正智佛陀说。”</w:t>
      </w:r>
      <w:ins w:id="618" w:author="Administrator" w:date="2016-01-05T01:39:21Z">
        <w:r>
          <w:rPr>
            <w:rFonts w:hint="eastAsia" w:ascii="黑体" w:hAnsi="黑体" w:eastAsia="黑体" w:cs="黑体"/>
            <w:sz w:val="28"/>
            <w:szCs w:val="28"/>
            <w:lang w:eastAsia="zh-CN"/>
            <w:rPrChange w:id="619" w:author="Administrator" w:date="2016-01-05T01:39:29Z">
              <w:rPr>
                <w:rFonts w:hint="eastAsia" w:ascii="华文楷体" w:hAnsi="华文楷体" w:eastAsia="华文楷体"/>
                <w:sz w:val="28"/>
                <w:szCs w:val="28"/>
                <w:lang w:eastAsia="zh-CN"/>
              </w:rPr>
            </w:rPrChange>
          </w:rPr>
          <w:t>】</w:t>
        </w:r>
      </w:ins>
    </w:p>
    <w:p>
      <w:pPr>
        <w:ind w:firstLine="570"/>
        <w:rPr>
          <w:rFonts w:hint="eastAsia" w:ascii="华文楷体" w:hAnsi="华文楷体" w:eastAsia="华文楷体"/>
          <w:sz w:val="28"/>
          <w:szCs w:val="28"/>
        </w:rPr>
      </w:pPr>
      <w:r>
        <w:rPr>
          <w:rFonts w:hint="eastAsia" w:ascii="华文楷体" w:hAnsi="华文楷体" w:eastAsia="华文楷体"/>
          <w:sz w:val="28"/>
          <w:szCs w:val="28"/>
        </w:rPr>
        <w:t>“谓谁了达彼”，那么</w:t>
      </w:r>
      <w:del w:id="620" w:author="Administrator" w:date="2016-01-05T01:39:38Z">
        <w:r>
          <w:rPr>
            <w:rFonts w:hint="eastAsia" w:ascii="华文楷体" w:hAnsi="华文楷体" w:eastAsia="华文楷体"/>
            <w:sz w:val="28"/>
            <w:szCs w:val="28"/>
          </w:rPr>
          <w:delText>，</w:delText>
        </w:r>
      </w:del>
      <w:r>
        <w:rPr>
          <w:rFonts w:hint="eastAsia" w:ascii="华文楷体" w:hAnsi="华文楷体" w:eastAsia="华文楷体"/>
          <w:sz w:val="28"/>
          <w:szCs w:val="28"/>
        </w:rPr>
        <w:t>我们就会问</w:t>
      </w:r>
      <w:del w:id="621" w:author="Administrator" w:date="2016-01-05T01:39:41Z">
        <w:r>
          <w:rPr>
            <w:rFonts w:hint="eastAsia" w:ascii="华文楷体" w:hAnsi="华文楷体" w:eastAsia="华文楷体"/>
            <w:sz w:val="28"/>
            <w:szCs w:val="28"/>
          </w:rPr>
          <w:delText>，</w:delText>
        </w:r>
      </w:del>
      <w:r>
        <w:rPr>
          <w:rFonts w:hint="eastAsia" w:ascii="华文楷体" w:hAnsi="华文楷体" w:eastAsia="华文楷体"/>
          <w:sz w:val="28"/>
          <w:szCs w:val="28"/>
        </w:rPr>
        <w:t>谁</w:t>
      </w:r>
      <w:del w:id="622" w:author="Administrator" w:date="2016-01-07T18:22:39Z">
        <w:r>
          <w:rPr>
            <w:rFonts w:hint="eastAsia" w:ascii="华文楷体" w:hAnsi="华文楷体" w:eastAsia="华文楷体"/>
            <w:sz w:val="28"/>
            <w:szCs w:val="28"/>
          </w:rPr>
          <w:delText>能够</w:delText>
        </w:r>
      </w:del>
      <w:r>
        <w:rPr>
          <w:rFonts w:hint="eastAsia" w:ascii="华文楷体" w:hAnsi="华文楷体" w:eastAsia="华文楷体"/>
          <w:sz w:val="28"/>
          <w:szCs w:val="28"/>
        </w:rPr>
        <w:t>了达一切万法的本体呢？有实之法的自性到底谁了知了呢？实</w:t>
      </w:r>
      <w:ins w:id="623" w:author="Administrator" w:date="2016-01-05T01:40:10Z">
        <w:r>
          <w:rPr>
            <w:rFonts w:hint="eastAsia" w:ascii="华文楷体" w:hAnsi="华文楷体" w:eastAsia="华文楷体"/>
            <w:sz w:val="28"/>
            <w:szCs w:val="28"/>
            <w:lang w:eastAsia="zh-CN"/>
          </w:rPr>
          <w:t>际</w:t>
        </w:r>
      </w:ins>
      <w:del w:id="624" w:author="Administrator" w:date="2016-01-05T01:39:54Z">
        <w:r>
          <w:rPr>
            <w:rFonts w:hint="eastAsia" w:ascii="华文楷体" w:hAnsi="华文楷体" w:eastAsia="华文楷体"/>
            <w:sz w:val="28"/>
            <w:szCs w:val="28"/>
          </w:rPr>
          <w:delText>质</w:delText>
        </w:r>
      </w:del>
      <w:r>
        <w:rPr>
          <w:rFonts w:hint="eastAsia" w:ascii="华文楷体" w:hAnsi="华文楷体" w:eastAsia="华文楷体"/>
          <w:sz w:val="28"/>
          <w:szCs w:val="28"/>
        </w:rPr>
        <w:t>上</w:t>
      </w:r>
      <w:del w:id="625" w:author="Administrator" w:date="2016-01-05T01:40:12Z">
        <w:r>
          <w:rPr>
            <w:rFonts w:hint="eastAsia" w:ascii="华文楷体" w:hAnsi="华文楷体" w:eastAsia="华文楷体"/>
            <w:sz w:val="28"/>
            <w:szCs w:val="28"/>
          </w:rPr>
          <w:delText>，</w:delText>
        </w:r>
      </w:del>
      <w:r>
        <w:rPr>
          <w:rFonts w:hint="eastAsia" w:ascii="华文楷体" w:hAnsi="华文楷体" w:eastAsia="华文楷体"/>
          <w:sz w:val="28"/>
          <w:szCs w:val="28"/>
        </w:rPr>
        <w:t>就是最后一句讲“正智佛陀说”，正智佛陀宣讲这个问题，</w:t>
      </w:r>
      <w:ins w:id="626" w:author="Administrator" w:date="2016-01-06T23:05:02Z">
        <w:r>
          <w:rPr>
            <w:rFonts w:hint="eastAsia" w:ascii="华文楷体" w:hAnsi="华文楷体" w:eastAsia="华文楷体"/>
            <w:sz w:val="28"/>
            <w:szCs w:val="28"/>
            <w:lang w:eastAsia="zh-CN"/>
          </w:rPr>
          <w:t>也就是说</w:t>
        </w:r>
      </w:ins>
      <w:r>
        <w:rPr>
          <w:rFonts w:hint="eastAsia" w:ascii="华文楷体" w:hAnsi="华文楷体" w:eastAsia="华文楷体"/>
          <w:sz w:val="28"/>
          <w:szCs w:val="28"/>
        </w:rPr>
        <w:t>正智佛陀了达了这个问题</w:t>
      </w:r>
      <w:ins w:id="627" w:author="Administrator" w:date="2016-01-05T01:40:39Z">
        <w:r>
          <w:rPr>
            <w:rFonts w:hint="eastAsia" w:ascii="华文楷体" w:hAnsi="华文楷体" w:eastAsia="华文楷体"/>
            <w:sz w:val="28"/>
            <w:szCs w:val="28"/>
            <w:lang w:eastAsia="zh-CN"/>
          </w:rPr>
          <w:t>、</w:t>
        </w:r>
      </w:ins>
      <w:del w:id="628" w:author="Administrator" w:date="2016-01-05T01:40:31Z">
        <w:r>
          <w:rPr>
            <w:rFonts w:hint="eastAsia" w:ascii="华文楷体" w:hAnsi="华文楷体" w:eastAsia="华文楷体"/>
            <w:sz w:val="28"/>
            <w:szCs w:val="28"/>
          </w:rPr>
          <w:delText>，</w:delText>
        </w:r>
      </w:del>
      <w:r>
        <w:rPr>
          <w:rFonts w:hint="eastAsia" w:ascii="华文楷体" w:hAnsi="华文楷体" w:eastAsia="华文楷体"/>
          <w:sz w:val="28"/>
          <w:szCs w:val="28"/>
        </w:rPr>
        <w:t>宣讲了这个问题</w:t>
      </w:r>
      <w:ins w:id="629" w:author="Administrator" w:date="2016-01-05T01:40:54Z">
        <w:r>
          <w:rPr>
            <w:rFonts w:hint="eastAsia" w:ascii="华文楷体" w:hAnsi="华文楷体" w:eastAsia="华文楷体"/>
            <w:sz w:val="28"/>
            <w:szCs w:val="28"/>
            <w:lang w:eastAsia="zh-CN"/>
          </w:rPr>
          <w:t>。</w:t>
        </w:r>
      </w:ins>
      <w:del w:id="630" w:author="Administrator" w:date="2016-01-05T01:40:54Z">
        <w:r>
          <w:rPr>
            <w:rFonts w:hint="eastAsia" w:ascii="华文楷体" w:hAnsi="华文楷体" w:eastAsia="华文楷体"/>
            <w:sz w:val="28"/>
            <w:szCs w:val="28"/>
          </w:rPr>
          <w:delText>，</w:delText>
        </w:r>
      </w:del>
      <w:r>
        <w:rPr>
          <w:rFonts w:hint="eastAsia" w:ascii="华文楷体" w:hAnsi="华文楷体" w:eastAsia="华文楷体"/>
          <w:sz w:val="28"/>
          <w:szCs w:val="28"/>
        </w:rPr>
        <w:t>佛陀</w:t>
      </w:r>
      <w:ins w:id="631" w:author="Administrator" w:date="2016-01-06T23:05:46Z">
        <w:r>
          <w:rPr>
            <w:rFonts w:hint="eastAsia" w:ascii="华文楷体" w:hAnsi="华文楷体" w:eastAsia="华文楷体"/>
            <w:sz w:val="28"/>
            <w:szCs w:val="28"/>
            <w:lang w:eastAsia="zh-CN"/>
          </w:rPr>
          <w:t>就是</w:t>
        </w:r>
      </w:ins>
      <w:r>
        <w:rPr>
          <w:rFonts w:hint="eastAsia" w:ascii="华文楷体" w:hAnsi="华文楷体" w:eastAsia="华文楷体"/>
          <w:sz w:val="28"/>
          <w:szCs w:val="28"/>
        </w:rPr>
        <w:t>讲“现见缘起者，依缘生不生”，如果能够现见</w:t>
      </w:r>
      <w:ins w:id="632" w:author="Administrator" w:date="2016-01-06T23:05:36Z">
        <w:r>
          <w:rPr>
            <w:rFonts w:hint="eastAsia" w:ascii="华文楷体" w:hAnsi="华文楷体" w:eastAsia="华文楷体"/>
            <w:sz w:val="28"/>
            <w:szCs w:val="28"/>
            <w:lang w:eastAsia="zh-CN"/>
          </w:rPr>
          <w:t>一切万法</w:t>
        </w:r>
      </w:ins>
      <w:ins w:id="633" w:author="Administrator" w:date="2016-01-06T23:05:51Z">
        <w:r>
          <w:rPr>
            <w:rFonts w:hint="eastAsia" w:ascii="华文楷体" w:hAnsi="华文楷体" w:eastAsia="华文楷体"/>
            <w:sz w:val="28"/>
            <w:szCs w:val="28"/>
            <w:lang w:eastAsia="zh-CN"/>
          </w:rPr>
          <w:t>的</w:t>
        </w:r>
      </w:ins>
      <w:r>
        <w:rPr>
          <w:rFonts w:hint="eastAsia" w:ascii="华文楷体" w:hAnsi="华文楷体" w:eastAsia="华文楷体"/>
          <w:sz w:val="28"/>
          <w:szCs w:val="28"/>
        </w:rPr>
        <w:t>缘起的自性呢，依缘生，</w:t>
      </w:r>
      <w:ins w:id="634" w:author="Administrator" w:date="2016-01-06T23:05:15Z">
        <w:r>
          <w:rPr>
            <w:rFonts w:hint="eastAsia" w:ascii="华文楷体" w:hAnsi="华文楷体" w:eastAsia="华文楷体"/>
            <w:sz w:val="28"/>
            <w:szCs w:val="28"/>
            <w:lang w:eastAsia="zh-CN"/>
          </w:rPr>
          <w:t>就是</w:t>
        </w:r>
      </w:ins>
      <w:r>
        <w:rPr>
          <w:rFonts w:hint="eastAsia" w:ascii="华文楷体" w:hAnsi="华文楷体" w:eastAsia="华文楷体"/>
          <w:sz w:val="28"/>
          <w:szCs w:val="28"/>
        </w:rPr>
        <w:t>世俗谛当中</w:t>
      </w:r>
      <w:ins w:id="635" w:author="Administrator" w:date="2016-01-06T23:05:59Z">
        <w:r>
          <w:rPr>
            <w:rFonts w:hint="eastAsia" w:ascii="华文楷体" w:hAnsi="华文楷体" w:eastAsia="华文楷体"/>
            <w:sz w:val="28"/>
            <w:szCs w:val="28"/>
            <w:lang w:eastAsia="zh-CN"/>
          </w:rPr>
          <w:t>可以</w:t>
        </w:r>
      </w:ins>
      <w:r>
        <w:rPr>
          <w:rFonts w:hint="eastAsia" w:ascii="华文楷体" w:hAnsi="华文楷体" w:eastAsia="华文楷体"/>
          <w:sz w:val="28"/>
          <w:szCs w:val="28"/>
        </w:rPr>
        <w:t>依缘而产生的</w:t>
      </w:r>
      <w:ins w:id="636" w:author="Administrator" w:date="2016-01-05T01:41:46Z">
        <w:r>
          <w:rPr>
            <w:rFonts w:hint="eastAsia" w:ascii="华文楷体" w:hAnsi="华文楷体" w:eastAsia="华文楷体"/>
            <w:sz w:val="28"/>
            <w:szCs w:val="28"/>
            <w:lang w:eastAsia="zh-CN"/>
          </w:rPr>
          <w:t>；</w:t>
        </w:r>
      </w:ins>
      <w:del w:id="637" w:author="Administrator" w:date="2016-01-05T01:41:45Z">
        <w:r>
          <w:rPr>
            <w:rFonts w:hint="eastAsia" w:ascii="华文楷体" w:hAnsi="华文楷体" w:eastAsia="华文楷体"/>
            <w:sz w:val="28"/>
            <w:szCs w:val="28"/>
          </w:rPr>
          <w:delText>，</w:delText>
        </w:r>
      </w:del>
      <w:r>
        <w:rPr>
          <w:rFonts w:hint="eastAsia" w:ascii="华文楷体" w:hAnsi="华文楷体" w:eastAsia="华文楷体"/>
          <w:sz w:val="28"/>
          <w:szCs w:val="28"/>
        </w:rPr>
        <w:t>不生</w:t>
      </w:r>
      <w:ins w:id="638" w:author="Administrator" w:date="2016-01-05T01:41:50Z">
        <w:r>
          <w:rPr>
            <w:rFonts w:hint="eastAsia" w:ascii="华文楷体" w:hAnsi="华文楷体" w:eastAsia="华文楷体"/>
            <w:sz w:val="28"/>
            <w:szCs w:val="28"/>
            <w:lang w:eastAsia="zh-CN"/>
          </w:rPr>
          <w:t>，</w:t>
        </w:r>
      </w:ins>
      <w:r>
        <w:rPr>
          <w:rFonts w:hint="eastAsia" w:ascii="华文楷体" w:hAnsi="华文楷体" w:eastAsia="华文楷体"/>
          <w:sz w:val="28"/>
          <w:szCs w:val="28"/>
        </w:rPr>
        <w:t>就是胜义谛当中一切万法都是不生的空性</w:t>
      </w:r>
      <w:ins w:id="639" w:author="Administrator" w:date="2016-01-05T01:42:06Z">
        <w:r>
          <w:rPr>
            <w:rFonts w:hint="eastAsia" w:ascii="华文楷体" w:hAnsi="华文楷体" w:eastAsia="华文楷体"/>
            <w:sz w:val="28"/>
            <w:szCs w:val="28"/>
            <w:lang w:eastAsia="zh-CN"/>
          </w:rPr>
          <w:t>。</w:t>
        </w:r>
      </w:ins>
      <w:del w:id="640" w:author="Administrator" w:date="2016-01-05T01:42:05Z">
        <w:r>
          <w:rPr>
            <w:rFonts w:hint="eastAsia" w:ascii="华文楷体" w:hAnsi="华文楷体" w:eastAsia="华文楷体"/>
            <w:sz w:val="28"/>
            <w:szCs w:val="28"/>
          </w:rPr>
          <w:delText>，</w:delText>
        </w:r>
      </w:del>
      <w:r>
        <w:rPr>
          <w:rFonts w:hint="eastAsia" w:ascii="华文楷体" w:hAnsi="华文楷体" w:eastAsia="华文楷体"/>
          <w:sz w:val="28"/>
          <w:szCs w:val="28"/>
        </w:rPr>
        <w:t>这个是正智的佛陀照见的，正智的佛陀阐述的。</w:t>
      </w:r>
      <w:ins w:id="641" w:author="Administrator" w:date="2016-01-06T23:06:16Z">
        <w:r>
          <w:rPr>
            <w:rFonts w:hint="eastAsia" w:ascii="华文楷体" w:hAnsi="华文楷体" w:eastAsia="华文楷体"/>
            <w:sz w:val="28"/>
            <w:szCs w:val="28"/>
            <w:lang w:eastAsia="zh-CN"/>
          </w:rPr>
          <w:t>所以说呢</w:t>
        </w:r>
      </w:ins>
      <w:r>
        <w:rPr>
          <w:rFonts w:hint="eastAsia" w:ascii="华文楷体" w:hAnsi="华文楷体" w:eastAsia="华文楷体"/>
          <w:sz w:val="28"/>
          <w:szCs w:val="28"/>
        </w:rPr>
        <w:t>这个</w:t>
      </w:r>
      <w:ins w:id="642" w:author="Administrator" w:date="2016-01-06T23:06:32Z">
        <w:r>
          <w:rPr>
            <w:rFonts w:hint="eastAsia" w:ascii="华文楷体" w:hAnsi="华文楷体" w:eastAsia="华文楷体"/>
            <w:sz w:val="28"/>
            <w:szCs w:val="28"/>
            <w:lang w:eastAsia="zh-CN"/>
          </w:rPr>
          <w:t>方面就</w:t>
        </w:r>
      </w:ins>
      <w:r>
        <w:rPr>
          <w:rFonts w:hint="eastAsia" w:ascii="华文楷体" w:hAnsi="华文楷体" w:eastAsia="华文楷体"/>
          <w:sz w:val="28"/>
          <w:szCs w:val="28"/>
        </w:rPr>
        <w:t>是对</w:t>
      </w:r>
      <w:ins w:id="643" w:author="Administrator" w:date="2016-01-06T23:06:44Z">
        <w:r>
          <w:rPr>
            <w:rFonts w:hint="eastAsia" w:ascii="华文楷体" w:hAnsi="华文楷体" w:eastAsia="华文楷体"/>
            <w:sz w:val="28"/>
            <w:szCs w:val="28"/>
            <w:lang w:eastAsia="zh-CN"/>
          </w:rPr>
          <w:t>于</w:t>
        </w:r>
      </w:ins>
      <w:r>
        <w:rPr>
          <w:rFonts w:hint="eastAsia" w:ascii="华文楷体" w:hAnsi="华文楷体" w:eastAsia="华文楷体"/>
          <w:sz w:val="28"/>
          <w:szCs w:val="28"/>
        </w:rPr>
        <w:t>前面</w:t>
      </w:r>
      <w:ins w:id="644" w:author="Administrator" w:date="2016-01-06T23:06:47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问题</w:t>
      </w:r>
      <w:del w:id="645" w:author="Administrator" w:date="2016-01-06T23:07:05Z">
        <w:r>
          <w:rPr>
            <w:rFonts w:hint="eastAsia" w:ascii="华文楷体" w:hAnsi="华文楷体" w:eastAsia="华文楷体"/>
            <w:sz w:val="28"/>
            <w:szCs w:val="28"/>
          </w:rPr>
          <w:delText>(解答)，</w:delText>
        </w:r>
      </w:del>
      <w:r>
        <w:rPr>
          <w:rFonts w:hint="eastAsia" w:ascii="华文楷体" w:hAnsi="华文楷体" w:eastAsia="华文楷体"/>
          <w:sz w:val="28"/>
          <w:szCs w:val="28"/>
        </w:rPr>
        <w:t>承许一切万法</w:t>
      </w:r>
      <w:del w:id="646" w:author="Administrator" w:date="2016-01-05T01:42:39Z">
        <w:r>
          <w:rPr>
            <w:rFonts w:hint="eastAsia" w:ascii="华文楷体" w:hAnsi="华文楷体" w:eastAsia="华文楷体"/>
            <w:sz w:val="28"/>
            <w:szCs w:val="28"/>
          </w:rPr>
          <w:delText>，</w:delText>
        </w:r>
      </w:del>
      <w:r>
        <w:rPr>
          <w:rFonts w:hint="eastAsia" w:ascii="华文楷体" w:hAnsi="华文楷体" w:eastAsia="华文楷体"/>
          <w:sz w:val="28"/>
          <w:szCs w:val="28"/>
        </w:rPr>
        <w:t>痛苦的来源是来自于实执。然后</w:t>
      </w:r>
      <w:del w:id="647" w:author="Administrator" w:date="2016-01-05T01:43:00Z">
        <w:r>
          <w:rPr>
            <w:rFonts w:hint="eastAsia" w:ascii="华文楷体" w:hAnsi="华文楷体" w:eastAsia="华文楷体"/>
            <w:sz w:val="28"/>
            <w:szCs w:val="28"/>
          </w:rPr>
          <w:delText>，</w:delText>
        </w:r>
      </w:del>
      <w:r>
        <w:rPr>
          <w:rFonts w:hint="eastAsia" w:ascii="华文楷体" w:hAnsi="华文楷体" w:eastAsia="华文楷体"/>
          <w:sz w:val="28"/>
          <w:szCs w:val="28"/>
        </w:rPr>
        <w:t>如果相续当中生起了对治，</w:t>
      </w:r>
      <w:ins w:id="648" w:author="Administrator" w:date="2016-01-06T23:07:27Z">
        <w:r>
          <w:rPr>
            <w:rFonts w:hint="eastAsia" w:ascii="华文楷体" w:hAnsi="华文楷体" w:eastAsia="华文楷体"/>
            <w:sz w:val="28"/>
            <w:szCs w:val="28"/>
            <w:lang w:eastAsia="zh-CN"/>
          </w:rPr>
          <w:t>然后</w:t>
        </w:r>
      </w:ins>
      <w:r>
        <w:rPr>
          <w:rFonts w:hint="eastAsia" w:ascii="华文楷体" w:hAnsi="华文楷体" w:eastAsia="华文楷体"/>
          <w:sz w:val="28"/>
          <w:szCs w:val="28"/>
        </w:rPr>
        <w:t>把一切万法</w:t>
      </w:r>
      <w:ins w:id="649" w:author="Administrator" w:date="2016-01-06T23:07:31Z">
        <w:r>
          <w:rPr>
            <w:rFonts w:hint="eastAsia" w:ascii="华文楷体" w:hAnsi="华文楷体" w:eastAsia="华文楷体"/>
            <w:sz w:val="28"/>
            <w:szCs w:val="28"/>
            <w:lang w:eastAsia="zh-CN"/>
          </w:rPr>
          <w:t>的</w:t>
        </w:r>
      </w:ins>
      <w:r>
        <w:rPr>
          <w:rFonts w:hint="eastAsia" w:ascii="华文楷体" w:hAnsi="华文楷体" w:eastAsia="华文楷体"/>
          <w:sz w:val="28"/>
          <w:szCs w:val="28"/>
        </w:rPr>
        <w:t>所断断掉之后呢，就无碍生起一切遍知的智慧。就是后面这个颂词所讲到的，“正智佛陀说”，正智佛陀见到</w:t>
      </w:r>
      <w:ins w:id="650" w:author="Administrator" w:date="2016-01-06T23:07:56Z">
        <w:r>
          <w:rPr>
            <w:rFonts w:hint="eastAsia" w:ascii="华文楷体" w:hAnsi="华文楷体" w:eastAsia="华文楷体"/>
            <w:sz w:val="28"/>
            <w:szCs w:val="28"/>
            <w:lang w:eastAsia="zh-CN"/>
          </w:rPr>
          <w:t>了</w:t>
        </w:r>
      </w:ins>
      <w:del w:id="651" w:author="Administrator" w:date="2016-01-06T23:07:55Z">
        <w:r>
          <w:rPr>
            <w:rFonts w:hint="eastAsia" w:ascii="华文楷体" w:hAnsi="华文楷体" w:eastAsia="华文楷体"/>
            <w:sz w:val="28"/>
            <w:szCs w:val="28"/>
          </w:rPr>
          <w:delText>的</w:delText>
        </w:r>
      </w:del>
      <w:r>
        <w:rPr>
          <w:rFonts w:hint="eastAsia" w:ascii="华文楷体" w:hAnsi="华文楷体" w:eastAsia="华文楷体"/>
          <w:sz w:val="28"/>
          <w:szCs w:val="28"/>
        </w:rPr>
        <w:t>万法的自性，宣讲</w:t>
      </w:r>
      <w:ins w:id="652" w:author="Administrator" w:date="2016-01-06T23:07:44Z">
        <w:r>
          <w:rPr>
            <w:rFonts w:hint="eastAsia" w:ascii="华文楷体" w:hAnsi="华文楷体" w:eastAsia="华文楷体"/>
            <w:sz w:val="28"/>
            <w:szCs w:val="28"/>
            <w:lang w:eastAsia="zh-CN"/>
          </w:rPr>
          <w:t>了</w:t>
        </w:r>
      </w:ins>
      <w:del w:id="653" w:author="Administrator" w:date="2016-01-06T23:07:42Z">
        <w:r>
          <w:rPr>
            <w:rFonts w:hint="eastAsia" w:ascii="华文楷体" w:hAnsi="华文楷体" w:eastAsia="华文楷体"/>
            <w:sz w:val="28"/>
            <w:szCs w:val="28"/>
          </w:rPr>
          <w:delText>的</w:delText>
        </w:r>
      </w:del>
      <w:r>
        <w:rPr>
          <w:rFonts w:hint="eastAsia" w:ascii="华文楷体" w:hAnsi="华文楷体" w:eastAsia="华文楷体"/>
          <w:sz w:val="28"/>
          <w:szCs w:val="28"/>
        </w:rPr>
        <w:t>万法</w:t>
      </w:r>
      <w:ins w:id="654" w:author="Administrator" w:date="2016-01-06T23:08:19Z">
        <w:r>
          <w:rPr>
            <w:rFonts w:hint="eastAsia" w:ascii="华文楷体" w:hAnsi="华文楷体" w:eastAsia="华文楷体"/>
            <w:sz w:val="28"/>
            <w:szCs w:val="28"/>
            <w:lang w:eastAsia="zh-CN"/>
          </w:rPr>
          <w:t>自性</w:t>
        </w:r>
      </w:ins>
      <w:r>
        <w:rPr>
          <w:rFonts w:hint="eastAsia" w:ascii="华文楷体" w:hAnsi="华文楷体" w:eastAsia="华文楷体"/>
          <w:sz w:val="28"/>
          <w:szCs w:val="28"/>
        </w:rPr>
        <w:t>的本体，</w:t>
      </w:r>
      <w:ins w:id="655" w:author="Administrator" w:date="2016-01-06T23:08:02Z">
        <w:r>
          <w:rPr>
            <w:rFonts w:hint="eastAsia" w:ascii="华文楷体" w:hAnsi="华文楷体" w:eastAsia="华文楷体"/>
            <w:sz w:val="28"/>
            <w:szCs w:val="28"/>
            <w:lang w:eastAsia="zh-CN"/>
          </w:rPr>
          <w:t>所以说呢</w:t>
        </w:r>
      </w:ins>
      <w:r>
        <w:rPr>
          <w:rFonts w:hint="eastAsia" w:ascii="华文楷体" w:hAnsi="华文楷体" w:eastAsia="华文楷体"/>
          <w:sz w:val="28"/>
          <w:szCs w:val="28"/>
        </w:rPr>
        <w:t>这个</w:t>
      </w:r>
      <w:ins w:id="656" w:author="Administrator" w:date="2016-01-06T23:08:06Z">
        <w:r>
          <w:rPr>
            <w:rFonts w:hint="eastAsia" w:ascii="华文楷体" w:hAnsi="华文楷体" w:eastAsia="华文楷体"/>
            <w:sz w:val="28"/>
            <w:szCs w:val="28"/>
            <w:lang w:eastAsia="zh-CN"/>
          </w:rPr>
          <w:t>方面</w:t>
        </w:r>
      </w:ins>
      <w:r>
        <w:rPr>
          <w:rFonts w:hint="eastAsia" w:ascii="华文楷体" w:hAnsi="华文楷体" w:eastAsia="华文楷体"/>
          <w:sz w:val="28"/>
          <w:szCs w:val="28"/>
        </w:rPr>
        <w:t>是可以生起这样的一种对治，</w:t>
      </w:r>
      <w:ins w:id="657" w:author="Administrator" w:date="2016-01-06T23:08:38Z">
        <w:r>
          <w:rPr>
            <w:rFonts w:hint="eastAsia" w:ascii="华文楷体" w:hAnsi="华文楷体" w:eastAsia="华文楷体"/>
            <w:sz w:val="28"/>
            <w:szCs w:val="28"/>
          </w:rPr>
          <w:t>可以生起</w:t>
        </w:r>
      </w:ins>
      <w:r>
        <w:rPr>
          <w:rFonts w:hint="eastAsia" w:ascii="华文楷体" w:hAnsi="华文楷体" w:eastAsia="华文楷体"/>
          <w:sz w:val="28"/>
          <w:szCs w:val="28"/>
        </w:rPr>
        <w:t>这样</w:t>
      </w:r>
      <w:del w:id="658" w:author="Administrator" w:date="2016-01-07T18:24:59Z">
        <w:r>
          <w:rPr>
            <w:rFonts w:hint="eastAsia" w:ascii="华文楷体" w:hAnsi="华文楷体" w:eastAsia="华文楷体"/>
            <w:sz w:val="28"/>
            <w:szCs w:val="28"/>
          </w:rPr>
          <w:delText>的一种</w:delText>
        </w:r>
      </w:del>
      <w:r>
        <w:rPr>
          <w:rFonts w:hint="eastAsia" w:ascii="华文楷体" w:hAnsi="华文楷体" w:eastAsia="华文楷体"/>
          <w:sz w:val="28"/>
          <w:szCs w:val="28"/>
        </w:rPr>
        <w:t>证悟的。</w:t>
      </w:r>
    </w:p>
    <w:p>
      <w:pPr>
        <w:ind w:firstLine="570"/>
        <w:rPr>
          <w:ins w:id="659" w:author="Administrator" w:date="2016-01-05T01:44:32Z"/>
          <w:rFonts w:hint="eastAsia" w:ascii="黑体" w:hAnsi="黑体" w:eastAsia="黑体" w:cs="黑体"/>
          <w:sz w:val="28"/>
          <w:szCs w:val="28"/>
          <w:lang w:eastAsia="zh-CN"/>
        </w:rPr>
      </w:pPr>
      <w:ins w:id="660" w:author="Administrator" w:date="2016-01-05T01:44:21Z">
        <w:r>
          <w:rPr>
            <w:rFonts w:hint="eastAsia" w:ascii="黑体" w:hAnsi="黑体" w:eastAsia="黑体" w:cs="黑体"/>
            <w:sz w:val="28"/>
            <w:szCs w:val="28"/>
            <w:lang w:eastAsia="zh-CN"/>
          </w:rPr>
          <w:t>【</w:t>
        </w:r>
      </w:ins>
      <w:r>
        <w:rPr>
          <w:rFonts w:hint="eastAsia" w:ascii="黑体" w:hAnsi="黑体" w:eastAsia="黑体" w:cs="黑体"/>
          <w:sz w:val="28"/>
          <w:szCs w:val="28"/>
          <w:rPrChange w:id="661" w:author="Administrator" w:date="2016-01-05T01:44:05Z">
            <w:rPr>
              <w:rFonts w:hint="eastAsia" w:ascii="华文楷体" w:hAnsi="华文楷体" w:eastAsia="华文楷体"/>
              <w:sz w:val="28"/>
              <w:szCs w:val="28"/>
            </w:rPr>
          </w:rPrChange>
        </w:rPr>
        <w:t>又如《月灯经》中说：“贪欲之念、所贪之法与贪者无迹可见。”</w:t>
      </w:r>
      <w:ins w:id="662" w:author="Administrator" w:date="2016-01-05T01:44:18Z">
        <w:r>
          <w:rPr>
            <w:rFonts w:hint="eastAsia" w:ascii="黑体" w:hAnsi="黑体" w:eastAsia="黑体" w:cs="黑体"/>
            <w:sz w:val="28"/>
            <w:szCs w:val="28"/>
            <w:lang w:eastAsia="zh-CN"/>
          </w:rPr>
          <w:t>】</w:t>
        </w:r>
      </w:ins>
    </w:p>
    <w:p>
      <w:pPr>
        <w:ind w:firstLine="570"/>
        <w:rPr>
          <w:del w:id="663" w:author="Administrator" w:date="2016-01-05T01:44:56Z"/>
          <w:rFonts w:hint="eastAsia" w:ascii="华文楷体" w:hAnsi="华文楷体" w:eastAsia="华文楷体"/>
          <w:sz w:val="28"/>
          <w:szCs w:val="28"/>
        </w:rPr>
      </w:pPr>
      <w:del w:id="664" w:author="Administrator" w:date="2016-01-05T01:44:56Z">
        <w:r>
          <w:rPr>
            <w:rFonts w:hint="eastAsia" w:ascii="华文楷体" w:hAnsi="华文楷体" w:eastAsia="华文楷体"/>
            <w:sz w:val="28"/>
            <w:szCs w:val="28"/>
          </w:rPr>
          <w:delText>那么，以贪欲心为例而宣讲的时候，当我们产生认为这个物体很善妙，想获得的之这种贪欲之念，</w:delText>
        </w:r>
      </w:del>
    </w:p>
    <w:p>
      <w:pPr>
        <w:ind w:firstLine="570"/>
        <w:rPr>
          <w:del w:id="665" w:author="Administrator" w:date="2016-01-05T01:44:56Z"/>
          <w:rFonts w:hint="eastAsia" w:ascii="华文楷体" w:hAnsi="华文楷体" w:eastAsia="华文楷体"/>
          <w:sz w:val="28"/>
          <w:szCs w:val="28"/>
        </w:rPr>
      </w:pPr>
      <w:del w:id="666" w:author="Administrator" w:date="2016-01-05T01:44:56Z">
        <w:r>
          <w:rPr>
            <w:rFonts w:hint="eastAsia" w:ascii="华文楷体" w:hAnsi="华文楷体" w:eastAsia="华文楷体"/>
            <w:sz w:val="28"/>
            <w:szCs w:val="28"/>
          </w:rPr>
          <w:delText>中观庄严论  87课</w:delText>
        </w:r>
      </w:del>
    </w:p>
    <w:p>
      <w:pPr>
        <w:ind w:firstLine="570"/>
        <w:rPr>
          <w:del w:id="667" w:author="Administrator" w:date="2016-01-05T01:44:56Z"/>
          <w:rFonts w:hint="eastAsia" w:ascii="华文楷体" w:hAnsi="华文楷体" w:eastAsia="华文楷体"/>
          <w:sz w:val="28"/>
          <w:szCs w:val="28"/>
        </w:rPr>
      </w:pPr>
      <w:del w:id="668" w:author="Administrator" w:date="2016-01-05T01:44:56Z">
        <w:r>
          <w:rPr>
            <w:rFonts w:hint="eastAsia" w:ascii="华文楷体" w:hAnsi="华文楷体" w:eastAsia="华文楷体"/>
            <w:sz w:val="28"/>
            <w:szCs w:val="28"/>
          </w:rPr>
          <w:delText>20—40分钟</w:delText>
        </w:r>
      </w:del>
    </w:p>
    <w:p>
      <w:pPr>
        <w:ind w:firstLine="570"/>
        <w:rPr>
          <w:rFonts w:hint="eastAsia" w:ascii="华文楷体" w:hAnsi="华文楷体" w:eastAsia="华文楷体"/>
          <w:sz w:val="28"/>
          <w:szCs w:val="28"/>
        </w:rPr>
      </w:pPr>
      <w:del w:id="669" w:author="Administrator" w:date="2016-01-05T01:44:56Z">
        <w:r>
          <w:rPr>
            <w:rFonts w:hint="eastAsia" w:ascii="华文楷体" w:hAnsi="华文楷体" w:eastAsia="华文楷体"/>
            <w:sz w:val="28"/>
            <w:szCs w:val="28"/>
          </w:rPr>
          <w:delText>又如《月灯经》中说：“贪欲之念、所贪之法与贪者无迹可见。”</w:delText>
        </w:r>
      </w:del>
      <w:r>
        <w:rPr>
          <w:rFonts w:hint="eastAsia" w:ascii="华文楷体" w:hAnsi="华文楷体" w:eastAsia="华文楷体"/>
          <w:sz w:val="28"/>
          <w:szCs w:val="28"/>
        </w:rPr>
        <w:t>那么就说是以贪欲心为例而宣讲的时候呢，当我们产生一个认为这个物体很善妙，或者想要获得这种贪欲之念</w:t>
      </w:r>
      <w:ins w:id="670" w:author="Administrator" w:date="2016-01-06T23:08:49Z">
        <w:r>
          <w:rPr>
            <w:rFonts w:hint="eastAsia" w:ascii="华文楷体" w:hAnsi="华文楷体" w:eastAsia="华文楷体"/>
            <w:sz w:val="28"/>
            <w:szCs w:val="28"/>
            <w:lang w:eastAsia="zh-CN"/>
          </w:rPr>
          <w:t>，</w:t>
        </w:r>
      </w:ins>
      <w:del w:id="671" w:author="Administrator" w:date="2016-01-06T23:09:08Z">
        <w:r>
          <w:rPr>
            <w:rFonts w:hint="eastAsia" w:ascii="华文楷体" w:hAnsi="华文楷体" w:eastAsia="华文楷体"/>
            <w:sz w:val="28"/>
            <w:szCs w:val="28"/>
          </w:rPr>
          <w:delText>，就说</w:delText>
        </w:r>
      </w:del>
      <w:ins w:id="672" w:author="Administrator" w:date="2016-01-06T23:09:11Z">
        <w:r>
          <w:rPr>
            <w:rFonts w:hint="eastAsia" w:ascii="华文楷体" w:hAnsi="华文楷体" w:eastAsia="华文楷体"/>
            <w:sz w:val="28"/>
            <w:szCs w:val="28"/>
            <w:lang w:eastAsia="zh-CN"/>
          </w:rPr>
          <w:t>或</w:t>
        </w:r>
      </w:ins>
      <w:ins w:id="673" w:author="Administrator" w:date="2016-01-07T18:25:25Z">
        <w:r>
          <w:rPr>
            <w:rFonts w:hint="eastAsia" w:ascii="华文楷体" w:hAnsi="华文楷体" w:eastAsia="华文楷体"/>
            <w:sz w:val="28"/>
            <w:szCs w:val="28"/>
            <w:lang w:eastAsia="zh-CN"/>
          </w:rPr>
          <w:t>说</w:t>
        </w:r>
      </w:ins>
      <w:r>
        <w:rPr>
          <w:rFonts w:hint="eastAsia" w:ascii="华文楷体" w:hAnsi="华文楷体" w:eastAsia="华文楷体"/>
          <w:sz w:val="28"/>
          <w:szCs w:val="28"/>
        </w:rPr>
        <w:t>这些这个贪欲的念头</w:t>
      </w:r>
      <w:ins w:id="674" w:author="Administrator" w:date="2016-01-06T23:09:15Z">
        <w:r>
          <w:rPr>
            <w:rFonts w:hint="eastAsia" w:ascii="华文楷体" w:hAnsi="华文楷体" w:eastAsia="华文楷体"/>
            <w:sz w:val="28"/>
            <w:szCs w:val="28"/>
            <w:lang w:eastAsia="zh-CN"/>
          </w:rPr>
          <w:t>、</w:t>
        </w:r>
      </w:ins>
      <w:del w:id="675" w:author="Administrator" w:date="2016-01-06T23:09:15Z">
        <w:r>
          <w:rPr>
            <w:rFonts w:hint="eastAsia" w:ascii="华文楷体" w:hAnsi="华文楷体" w:eastAsia="华文楷体"/>
            <w:sz w:val="28"/>
            <w:szCs w:val="28"/>
          </w:rPr>
          <w:delText>，</w:delText>
        </w:r>
      </w:del>
      <w:r>
        <w:rPr>
          <w:rFonts w:hint="eastAsia" w:ascii="华文楷体" w:hAnsi="华文楷体" w:eastAsia="华文楷体"/>
          <w:sz w:val="28"/>
          <w:szCs w:val="28"/>
        </w:rPr>
        <w:t>所贪的法就是对境，还有贪者就是自己，实际上真正观察的时候呢都是无迹可见的。</w:t>
      </w:r>
    </w:p>
    <w:p>
      <w:pPr>
        <w:ind w:firstLine="570"/>
        <w:rPr>
          <w:rFonts w:hint="eastAsia" w:ascii="华文楷体" w:hAnsi="华文楷体" w:eastAsia="华文楷体"/>
          <w:sz w:val="28"/>
          <w:szCs w:val="28"/>
        </w:rPr>
      </w:pPr>
      <w:r>
        <w:rPr>
          <w:rFonts w:hint="eastAsia" w:ascii="华文楷体" w:hAnsi="华文楷体" w:eastAsia="华文楷体"/>
          <w:sz w:val="28"/>
          <w:szCs w:val="28"/>
        </w:rPr>
        <w:t>这个方面就是说，如果你通达了它的自性</w:t>
      </w:r>
      <w:ins w:id="676" w:author="Administrator" w:date="2016-01-06T23:09:44Z">
        <w:r>
          <w:rPr>
            <w:rFonts w:hint="eastAsia" w:ascii="华文楷体" w:hAnsi="华文楷体" w:eastAsia="华文楷体"/>
            <w:sz w:val="28"/>
            <w:szCs w:val="28"/>
            <w:lang w:eastAsia="zh-CN"/>
          </w:rPr>
          <w:t>，</w:t>
        </w:r>
      </w:ins>
      <w:del w:id="677" w:author="Administrator" w:date="2016-01-05T01:46:44Z">
        <w:r>
          <w:rPr>
            <w:rFonts w:hint="eastAsia" w:ascii="华文楷体" w:hAnsi="华文楷体" w:eastAsia="华文楷体"/>
            <w:sz w:val="28"/>
            <w:szCs w:val="28"/>
          </w:rPr>
          <w:delText>，</w:delText>
        </w:r>
      </w:del>
      <w:r>
        <w:rPr>
          <w:rFonts w:hint="eastAsia" w:ascii="华文楷体" w:hAnsi="华文楷体" w:eastAsia="华文楷体"/>
          <w:sz w:val="28"/>
          <w:szCs w:val="28"/>
        </w:rPr>
        <w:t>就能够产生对治，就能够把这样一种</w:t>
      </w:r>
      <w:del w:id="678" w:author="Administrator" w:date="2016-01-06T23:09:56Z">
        <w:r>
          <w:rPr>
            <w:rFonts w:hint="eastAsia" w:ascii="华文楷体" w:hAnsi="华文楷体" w:eastAsia="华文楷体"/>
            <w:sz w:val="28"/>
            <w:szCs w:val="28"/>
          </w:rPr>
          <w:delText>有</w:delText>
        </w:r>
      </w:del>
      <w:r>
        <w:rPr>
          <w:rFonts w:hint="eastAsia" w:ascii="华文楷体" w:hAnsi="华文楷体" w:eastAsia="华文楷体"/>
          <w:sz w:val="28"/>
          <w:szCs w:val="28"/>
        </w:rPr>
        <w:t>贪欲的本体完全予以</w:t>
      </w:r>
      <w:del w:id="679" w:author="Administrator" w:date="2016-01-06T23:10:15Z">
        <w:r>
          <w:rPr>
            <w:rFonts w:hint="eastAsia" w:ascii="华文楷体" w:hAnsi="华文楷体" w:eastAsia="华文楷体"/>
            <w:sz w:val="28"/>
            <w:szCs w:val="28"/>
          </w:rPr>
          <w:delText>离厌</w:delText>
        </w:r>
      </w:del>
      <w:ins w:id="680" w:author="Administrator" w:date="2016-01-06T23:10:20Z">
        <w:r>
          <w:rPr>
            <w:rFonts w:hint="eastAsia" w:ascii="华文楷体" w:hAnsi="华文楷体" w:eastAsia="华文楷体"/>
            <w:sz w:val="28"/>
            <w:szCs w:val="28"/>
            <w:lang w:eastAsia="zh-CN"/>
          </w:rPr>
          <w:t>泯灭</w:t>
        </w:r>
      </w:ins>
      <w:r>
        <w:rPr>
          <w:rFonts w:hint="eastAsia" w:ascii="华文楷体" w:hAnsi="华文楷体" w:eastAsia="华文楷体"/>
          <w:sz w:val="28"/>
          <w:szCs w:val="28"/>
        </w:rPr>
        <w:t>，这些所断</w:t>
      </w:r>
      <w:ins w:id="681" w:author="Administrator" w:date="2016-01-06T23:10:38Z">
        <w:r>
          <w:rPr>
            <w:rFonts w:hint="eastAsia" w:ascii="华文楷体" w:hAnsi="华文楷体" w:eastAsia="华文楷体"/>
            <w:sz w:val="28"/>
            <w:szCs w:val="28"/>
            <w:lang w:eastAsia="zh-CN"/>
          </w:rPr>
          <w:t>呢</w:t>
        </w:r>
      </w:ins>
      <w:del w:id="682" w:author="Administrator" w:date="2016-01-06T23:10:38Z">
        <w:r>
          <w:rPr>
            <w:rFonts w:hint="eastAsia" w:ascii="华文楷体" w:hAnsi="华文楷体" w:eastAsia="华文楷体"/>
            <w:sz w:val="28"/>
            <w:szCs w:val="28"/>
          </w:rPr>
          <w:delText>的</w:delText>
        </w:r>
      </w:del>
      <w:r>
        <w:rPr>
          <w:rFonts w:hint="eastAsia" w:ascii="华文楷体" w:hAnsi="华文楷体" w:eastAsia="华文楷体"/>
          <w:sz w:val="28"/>
          <w:szCs w:val="28"/>
        </w:rPr>
        <w:t>完全可以</w:t>
      </w:r>
      <w:del w:id="683" w:author="Administrator" w:date="2016-01-06T23:10:23Z">
        <w:r>
          <w:rPr>
            <w:rFonts w:hint="eastAsia" w:ascii="华文楷体" w:hAnsi="华文楷体" w:eastAsia="华文楷体"/>
            <w:sz w:val="28"/>
            <w:szCs w:val="28"/>
          </w:rPr>
          <w:delText>离厌</w:delText>
        </w:r>
      </w:del>
      <w:ins w:id="684" w:author="Administrator" w:date="2016-01-06T23:10:27Z">
        <w:r>
          <w:rPr>
            <w:rFonts w:hint="eastAsia" w:ascii="华文楷体" w:hAnsi="华文楷体" w:eastAsia="华文楷体"/>
            <w:sz w:val="28"/>
            <w:szCs w:val="28"/>
            <w:lang w:eastAsia="zh-CN"/>
          </w:rPr>
          <w:t>泯灭</w:t>
        </w:r>
      </w:ins>
      <w:r>
        <w:rPr>
          <w:rFonts w:hint="eastAsia" w:ascii="华文楷体" w:hAnsi="华文楷体" w:eastAsia="华文楷体"/>
          <w:sz w:val="28"/>
          <w:szCs w:val="28"/>
        </w:rPr>
        <w:t>的。那么就是说，我们如果通过修这样一种空性把烦恼断掉之后呢，我们也许会想呢：“那么这个烦恼断掉之后会不会重新生起来？”我们说：“这个已经断掉的烦恼是不可能重新生起来的。”。</w:t>
      </w:r>
    </w:p>
    <w:p>
      <w:pPr>
        <w:ind w:firstLine="570"/>
        <w:rPr>
          <w:rFonts w:hint="eastAsia" w:ascii="华文楷体" w:hAnsi="华文楷体" w:eastAsia="华文楷体"/>
          <w:sz w:val="28"/>
          <w:szCs w:val="28"/>
        </w:rPr>
      </w:pPr>
      <w:r>
        <w:rPr>
          <w:rFonts w:hint="eastAsia" w:ascii="华文楷体" w:hAnsi="华文楷体" w:eastAsia="华文楷体"/>
          <w:sz w:val="28"/>
          <w:szCs w:val="28"/>
        </w:rPr>
        <w:t>下面讲</w:t>
      </w:r>
      <w:ins w:id="685" w:author="Administrator" w:date="2016-01-05T01:48:39Z">
        <w:r>
          <w:rPr>
            <w:rFonts w:hint="eastAsia" w:ascii="黑体" w:hAnsi="黑体" w:eastAsia="黑体" w:cs="黑体"/>
            <w:sz w:val="28"/>
            <w:szCs w:val="28"/>
            <w:lang w:eastAsia="zh-CN"/>
            <w:rPrChange w:id="686" w:author="Administrator" w:date="2016-01-05T01:49:46Z">
              <w:rPr>
                <w:rFonts w:hint="eastAsia" w:ascii="华文楷体" w:hAnsi="华文楷体" w:eastAsia="华文楷体"/>
                <w:sz w:val="28"/>
                <w:szCs w:val="28"/>
                <w:lang w:eastAsia="zh-CN"/>
              </w:rPr>
            </w:rPrChange>
          </w:rPr>
          <w:t>【</w:t>
        </w:r>
      </w:ins>
      <w:ins w:id="687" w:author="Administrator" w:date="2016-01-05T01:49:01Z">
        <w:r>
          <w:rPr>
            <w:rFonts w:hint="eastAsia" w:ascii="黑体" w:hAnsi="黑体" w:eastAsia="黑体" w:cs="黑体"/>
            <w:i w:val="0"/>
            <w:color w:val="000000"/>
            <w:sz w:val="28"/>
            <w:szCs w:val="28"/>
            <w:rPrChange w:id="688" w:author="Administrator" w:date="2016-01-05T01:49:46Z">
              <w:rPr>
                <w:rFonts w:ascii="华文楷体" w:hAnsi="华文楷体" w:eastAsia="华文楷体" w:cs="华文楷体"/>
                <w:i w:val="0"/>
                <w:color w:val="000000"/>
                <w:sz w:val="28"/>
                <w:szCs w:val="28"/>
              </w:rPr>
            </w:rPrChange>
          </w:rPr>
          <w:t>所断</w:t>
        </w:r>
      </w:ins>
      <w:ins w:id="689" w:author="Administrator" w:date="2016-01-05T01:49:01Z">
        <w:r>
          <w:rPr>
            <w:rFonts w:hint="eastAsia" w:ascii="黑体" w:hAnsi="黑体" w:eastAsia="黑体" w:cs="黑体"/>
            <w:i w:val="0"/>
            <w:color w:val="000000"/>
            <w:sz w:val="28"/>
            <w:szCs w:val="28"/>
            <w:rPrChange w:id="690" w:author="Administrator" w:date="2016-01-05T01:49:46Z">
              <w:rPr>
                <w:rFonts w:ascii="宋体" w:hAnsi="宋体" w:eastAsia="宋体" w:cs="宋体"/>
                <w:i w:val="0"/>
                <w:color w:val="000000"/>
                <w:sz w:val="28"/>
                <w:szCs w:val="28"/>
              </w:rPr>
            </w:rPrChange>
          </w:rPr>
          <w:t>(</w:t>
        </w:r>
      </w:ins>
      <w:ins w:id="691" w:author="Administrator" w:date="2016-01-05T01:49:01Z">
        <w:r>
          <w:rPr>
            <w:rFonts w:hint="eastAsia" w:ascii="黑体" w:hAnsi="黑体" w:eastAsia="黑体" w:cs="黑体"/>
            <w:i w:val="0"/>
            <w:color w:val="000000"/>
            <w:sz w:val="28"/>
            <w:szCs w:val="28"/>
            <w:rPrChange w:id="692" w:author="Administrator" w:date="2016-01-05T01:49:46Z">
              <w:rPr>
                <w:rFonts w:ascii="华文楷体" w:hAnsi="华文楷体" w:eastAsia="华文楷体" w:cs="华文楷体"/>
                <w:i w:val="0"/>
                <w:color w:val="000000"/>
                <w:sz w:val="28"/>
                <w:szCs w:val="28"/>
              </w:rPr>
            </w:rPrChange>
          </w:rPr>
          <w:t>烦恼</w:t>
        </w:r>
      </w:ins>
      <w:ins w:id="693" w:author="Administrator" w:date="2016-01-05T01:49:01Z">
        <w:r>
          <w:rPr>
            <w:rFonts w:hint="eastAsia" w:ascii="黑体" w:hAnsi="黑体" w:eastAsia="黑体" w:cs="黑体"/>
            <w:i w:val="0"/>
            <w:color w:val="000000"/>
            <w:sz w:val="28"/>
            <w:szCs w:val="28"/>
            <w:rPrChange w:id="694" w:author="Administrator" w:date="2016-01-05T01:49:46Z">
              <w:rPr>
                <w:rFonts w:ascii="宋体" w:hAnsi="宋体" w:eastAsia="宋体" w:cs="宋体"/>
                <w:i w:val="0"/>
                <w:color w:val="000000"/>
                <w:sz w:val="28"/>
                <w:szCs w:val="28"/>
              </w:rPr>
            </w:rPrChange>
          </w:rPr>
          <w:t>)</w:t>
        </w:r>
      </w:ins>
      <w:ins w:id="695" w:author="Administrator" w:date="2016-01-05T01:49:01Z">
        <w:r>
          <w:rPr>
            <w:rFonts w:hint="eastAsia" w:ascii="黑体" w:hAnsi="黑体" w:eastAsia="黑体" w:cs="黑体"/>
            <w:i w:val="0"/>
            <w:color w:val="000000"/>
            <w:sz w:val="28"/>
            <w:szCs w:val="28"/>
            <w:rPrChange w:id="696" w:author="Administrator" w:date="2016-01-05T01:49:46Z">
              <w:rPr>
                <w:rFonts w:ascii="华文楷体" w:hAnsi="华文楷体" w:eastAsia="华文楷体" w:cs="华文楷体"/>
                <w:i w:val="0"/>
                <w:color w:val="000000"/>
                <w:sz w:val="28"/>
                <w:szCs w:val="28"/>
              </w:rPr>
            </w:rPrChange>
          </w:rPr>
          <w:t>不可能有再度返回来加害对治的机会</w:t>
        </w:r>
      </w:ins>
      <w:ins w:id="697" w:author="Administrator" w:date="2016-01-05T01:49:01Z">
        <w:r>
          <w:rPr>
            <w:rFonts w:hint="eastAsia" w:ascii="黑体" w:hAnsi="黑体" w:eastAsia="黑体" w:cs="黑体"/>
            <w:i w:val="0"/>
            <w:color w:val="000000"/>
            <w:sz w:val="28"/>
            <w:szCs w:val="28"/>
            <w:rPrChange w:id="698" w:author="Administrator" w:date="2016-01-05T01:49:46Z">
              <w:rPr>
                <w:rFonts w:ascii="宋体" w:hAnsi="宋体" w:eastAsia="宋体" w:cs="宋体"/>
                <w:i w:val="0"/>
                <w:color w:val="000000"/>
                <w:sz w:val="28"/>
                <w:szCs w:val="28"/>
              </w:rPr>
            </w:rPrChange>
          </w:rPr>
          <w:t>,</w:t>
        </w:r>
      </w:ins>
      <w:del w:id="699" w:author="Administrator" w:date="2016-01-05T01:49:27Z">
        <w:r>
          <w:rPr>
            <w:rFonts w:hint="eastAsia" w:ascii="黑体" w:hAnsi="黑体" w:eastAsia="黑体" w:cs="黑体"/>
            <w:sz w:val="28"/>
            <w:szCs w:val="28"/>
            <w:rPrChange w:id="700" w:author="Administrator" w:date="2016-01-05T01:49:46Z">
              <w:rPr>
                <w:rFonts w:hint="eastAsia" w:ascii="华文楷体" w:hAnsi="华文楷体" w:eastAsia="华文楷体"/>
                <w:sz w:val="28"/>
                <w:szCs w:val="28"/>
              </w:rPr>
            </w:rPrChange>
          </w:rPr>
          <w:delText>所断烦恼不可能再度返回来加害对治的机会。</w:delText>
        </w:r>
      </w:del>
      <w:ins w:id="701" w:author="Administrator" w:date="2016-01-05T01:49:30Z">
        <w:r>
          <w:rPr>
            <w:rFonts w:hint="eastAsia" w:ascii="黑体" w:hAnsi="黑体" w:eastAsia="黑体" w:cs="黑体"/>
            <w:sz w:val="28"/>
            <w:szCs w:val="28"/>
            <w:lang w:eastAsia="zh-CN"/>
            <w:rPrChange w:id="702" w:author="Administrator" w:date="2016-01-05T01:49:46Z">
              <w:rPr>
                <w:rFonts w:hint="eastAsia" w:ascii="华文楷体" w:hAnsi="华文楷体" w:eastAsia="华文楷体"/>
                <w:sz w:val="28"/>
                <w:szCs w:val="28"/>
                <w:lang w:eastAsia="zh-CN"/>
              </w:rPr>
            </w:rPrChange>
          </w:rPr>
          <w:t>】</w:t>
        </w:r>
      </w:ins>
    </w:p>
    <w:p>
      <w:pPr>
        <w:ind w:firstLine="570"/>
        <w:rPr>
          <w:ins w:id="703" w:author="Administrator" w:date="2016-01-05T01:50:55Z"/>
          <w:rFonts w:hint="eastAsia" w:ascii="黑体" w:hAnsi="黑体" w:eastAsia="黑体" w:cs="黑体"/>
          <w:sz w:val="28"/>
          <w:szCs w:val="28"/>
        </w:rPr>
      </w:pPr>
      <w:r>
        <w:rPr>
          <w:rFonts w:hint="eastAsia" w:ascii="华文楷体" w:hAnsi="华文楷体" w:eastAsia="华文楷体"/>
          <w:sz w:val="28"/>
          <w:szCs w:val="28"/>
        </w:rPr>
        <w:t>那么这个对治呢可以把这个所断的烦恼断掉，这个所断的烦恼一但被彻底根除之后，它是不可能有再度返回来加害对治的机会的</w:t>
      </w:r>
      <w:r>
        <w:rPr>
          <w:rFonts w:hint="eastAsia" w:ascii="黑体" w:hAnsi="黑体" w:eastAsia="黑体" w:cs="黑体"/>
          <w:sz w:val="28"/>
          <w:szCs w:val="28"/>
          <w:rPrChange w:id="704" w:author="Administrator" w:date="2016-01-05T01:50:49Z">
            <w:rPr>
              <w:rFonts w:hint="eastAsia" w:ascii="华文楷体" w:hAnsi="华文楷体" w:eastAsia="华文楷体"/>
              <w:sz w:val="28"/>
              <w:szCs w:val="28"/>
            </w:rPr>
          </w:rPrChange>
        </w:rPr>
        <w:t>。</w:t>
      </w:r>
    </w:p>
    <w:p>
      <w:pPr>
        <w:ind w:firstLine="570"/>
        <w:rPr>
          <w:ins w:id="705" w:author="Administrator" w:date="2016-01-05T01:51:03Z"/>
          <w:rFonts w:hint="eastAsia" w:ascii="华文楷体" w:hAnsi="华文楷体" w:eastAsia="华文楷体"/>
          <w:sz w:val="28"/>
          <w:szCs w:val="28"/>
        </w:rPr>
      </w:pPr>
      <w:ins w:id="706" w:author="Administrator" w:date="2016-01-05T01:50:36Z">
        <w:r>
          <w:rPr>
            <w:rFonts w:hint="eastAsia" w:ascii="黑体" w:hAnsi="黑体" w:eastAsia="黑体" w:cs="黑体"/>
            <w:sz w:val="28"/>
            <w:szCs w:val="28"/>
            <w:lang w:eastAsia="zh-CN"/>
            <w:rPrChange w:id="707" w:author="Administrator" w:date="2016-01-05T01:50:49Z">
              <w:rPr>
                <w:rFonts w:hint="eastAsia" w:ascii="华文楷体" w:hAnsi="华文楷体" w:eastAsia="华文楷体"/>
                <w:sz w:val="28"/>
                <w:szCs w:val="28"/>
                <w:lang w:eastAsia="zh-CN"/>
              </w:rPr>
            </w:rPrChange>
          </w:rPr>
          <w:t>【</w:t>
        </w:r>
      </w:ins>
      <w:ins w:id="708" w:author="Administrator" w:date="2016-01-05T01:50:33Z">
        <w:r>
          <w:rPr>
            <w:rFonts w:hint="eastAsia" w:ascii="黑体" w:hAnsi="黑体" w:eastAsia="黑体" w:cs="黑体"/>
            <w:i w:val="0"/>
            <w:color w:val="000000"/>
            <w:sz w:val="28"/>
            <w:szCs w:val="28"/>
            <w:rPrChange w:id="709" w:author="Administrator" w:date="2016-01-05T01:50:49Z">
              <w:rPr>
                <w:rFonts w:ascii="华文楷体" w:hAnsi="华文楷体" w:eastAsia="华文楷体" w:cs="华文楷体"/>
                <w:i w:val="0"/>
                <w:color w:val="000000"/>
                <w:sz w:val="28"/>
                <w:szCs w:val="28"/>
              </w:rPr>
            </w:rPrChange>
          </w:rPr>
          <w:t>如《释量论》云</w:t>
        </w:r>
      </w:ins>
      <w:ins w:id="710" w:author="Administrator" w:date="2016-01-05T01:50:33Z">
        <w:r>
          <w:rPr>
            <w:rFonts w:hint="eastAsia" w:ascii="黑体" w:hAnsi="黑体" w:eastAsia="黑体" w:cs="黑体"/>
            <w:i w:val="0"/>
            <w:color w:val="000000"/>
            <w:sz w:val="28"/>
            <w:szCs w:val="28"/>
            <w:rPrChange w:id="711" w:author="Administrator" w:date="2016-01-05T01:50:49Z">
              <w:rPr>
                <w:rFonts w:ascii="宋体" w:hAnsi="宋体" w:eastAsia="宋体" w:cs="宋体"/>
                <w:i w:val="0"/>
                <w:color w:val="000000"/>
                <w:sz w:val="28"/>
                <w:szCs w:val="28"/>
              </w:rPr>
            </w:rPrChange>
          </w:rPr>
          <w:t>:</w:t>
        </w:r>
      </w:ins>
      <w:ins w:id="712" w:author="Administrator" w:date="2016-01-05T01:50:33Z">
        <w:r>
          <w:rPr>
            <w:rFonts w:hint="eastAsia" w:ascii="黑体" w:hAnsi="黑体" w:eastAsia="黑体" w:cs="黑体"/>
            <w:i w:val="0"/>
            <w:color w:val="000000"/>
            <w:sz w:val="28"/>
            <w:szCs w:val="28"/>
            <w:rPrChange w:id="713" w:author="Administrator" w:date="2016-01-05T01:50:49Z">
              <w:rPr>
                <w:rFonts w:ascii="华文楷体" w:hAnsi="华文楷体" w:eastAsia="华文楷体" w:cs="华文楷体"/>
                <w:i w:val="0"/>
                <w:color w:val="000000"/>
                <w:sz w:val="28"/>
                <w:szCs w:val="28"/>
              </w:rPr>
            </w:rPrChange>
          </w:rPr>
          <w:t>“无害真实义</w:t>
        </w:r>
      </w:ins>
      <w:ins w:id="714" w:author="Administrator" w:date="2016-01-05T01:50:33Z">
        <w:r>
          <w:rPr>
            <w:rFonts w:hint="eastAsia" w:ascii="黑体" w:hAnsi="黑体" w:eastAsia="黑体" w:cs="黑体"/>
            <w:i w:val="0"/>
            <w:color w:val="000000"/>
            <w:sz w:val="28"/>
            <w:szCs w:val="28"/>
            <w:rPrChange w:id="715" w:author="Administrator" w:date="2016-01-05T01:50:49Z">
              <w:rPr>
                <w:rFonts w:ascii="宋体" w:hAnsi="宋体" w:eastAsia="宋体" w:cs="宋体"/>
                <w:i w:val="0"/>
                <w:color w:val="000000"/>
                <w:sz w:val="28"/>
                <w:szCs w:val="28"/>
              </w:rPr>
            </w:rPrChange>
          </w:rPr>
          <w:t>,</w:t>
        </w:r>
      </w:ins>
      <w:ins w:id="716" w:author="Administrator" w:date="2016-01-05T01:50:33Z">
        <w:r>
          <w:rPr>
            <w:rFonts w:hint="eastAsia" w:ascii="黑体" w:hAnsi="黑体" w:eastAsia="黑体" w:cs="黑体"/>
            <w:i w:val="0"/>
            <w:color w:val="000000"/>
            <w:sz w:val="28"/>
            <w:szCs w:val="28"/>
            <w:rPrChange w:id="717" w:author="Administrator" w:date="2016-01-05T01:50:49Z">
              <w:rPr>
                <w:rFonts w:ascii="华文楷体" w:hAnsi="华文楷体" w:eastAsia="华文楷体" w:cs="华文楷体"/>
                <w:i w:val="0"/>
                <w:color w:val="000000"/>
                <w:sz w:val="28"/>
                <w:szCs w:val="28"/>
              </w:rPr>
            </w:rPrChange>
          </w:rPr>
          <w:t>颠倒纵尽力</w:t>
        </w:r>
      </w:ins>
      <w:ins w:id="718" w:author="Administrator" w:date="2016-01-05T01:50:33Z">
        <w:r>
          <w:rPr>
            <w:rFonts w:hint="eastAsia" w:ascii="黑体" w:hAnsi="黑体" w:eastAsia="黑体" w:cs="黑体"/>
            <w:i w:val="0"/>
            <w:color w:val="000000"/>
            <w:sz w:val="28"/>
            <w:szCs w:val="28"/>
            <w:rPrChange w:id="719" w:author="Administrator" w:date="2016-01-05T01:50:49Z">
              <w:rPr>
                <w:rFonts w:ascii="宋体" w:hAnsi="宋体" w:eastAsia="宋体" w:cs="宋体"/>
                <w:i w:val="0"/>
                <w:color w:val="000000"/>
                <w:sz w:val="28"/>
                <w:szCs w:val="28"/>
              </w:rPr>
            </w:rPrChange>
          </w:rPr>
          <w:t>,</w:t>
        </w:r>
      </w:ins>
      <w:ins w:id="720" w:author="Administrator" w:date="2016-01-05T01:50:33Z">
        <w:r>
          <w:rPr>
            <w:rFonts w:hint="eastAsia" w:ascii="黑体" w:hAnsi="黑体" w:eastAsia="黑体" w:cs="黑体"/>
            <w:i w:val="0"/>
            <w:color w:val="000000"/>
            <w:sz w:val="28"/>
            <w:szCs w:val="28"/>
            <w:rPrChange w:id="721" w:author="Administrator" w:date="2016-01-05T01:50:49Z">
              <w:rPr>
                <w:rFonts w:ascii="华文楷体" w:hAnsi="华文楷体" w:eastAsia="华文楷体" w:cs="华文楷体"/>
                <w:i w:val="0"/>
                <w:color w:val="000000"/>
                <w:sz w:val="28"/>
                <w:szCs w:val="28"/>
              </w:rPr>
            </w:rPrChange>
          </w:rPr>
          <w:t>不能遮自性</w:t>
        </w:r>
      </w:ins>
      <w:ins w:id="722" w:author="Administrator" w:date="2016-01-05T01:50:33Z">
        <w:r>
          <w:rPr>
            <w:rFonts w:hint="eastAsia" w:ascii="黑体" w:hAnsi="黑体" w:eastAsia="黑体" w:cs="黑体"/>
            <w:i w:val="0"/>
            <w:color w:val="000000"/>
            <w:sz w:val="28"/>
            <w:szCs w:val="28"/>
            <w:rPrChange w:id="723" w:author="Administrator" w:date="2016-01-05T01:50:49Z">
              <w:rPr>
                <w:rFonts w:ascii="宋体" w:hAnsi="宋体" w:eastAsia="宋体" w:cs="宋体"/>
                <w:i w:val="0"/>
                <w:color w:val="000000"/>
                <w:sz w:val="28"/>
                <w:szCs w:val="28"/>
              </w:rPr>
            </w:rPrChange>
          </w:rPr>
          <w:t>,</w:t>
        </w:r>
      </w:ins>
      <w:ins w:id="724" w:author="Administrator" w:date="2016-01-05T01:50:33Z">
        <w:r>
          <w:rPr>
            <w:rFonts w:hint="eastAsia" w:ascii="黑体" w:hAnsi="黑体" w:eastAsia="黑体" w:cs="黑体"/>
            <w:i w:val="0"/>
            <w:color w:val="000000"/>
            <w:sz w:val="28"/>
            <w:szCs w:val="28"/>
            <w:rPrChange w:id="725" w:author="Administrator" w:date="2016-01-05T01:50:49Z">
              <w:rPr>
                <w:rFonts w:ascii="华文楷体" w:hAnsi="华文楷体" w:eastAsia="华文楷体" w:cs="华文楷体"/>
                <w:i w:val="0"/>
                <w:color w:val="000000"/>
                <w:sz w:val="28"/>
                <w:szCs w:val="28"/>
              </w:rPr>
            </w:rPrChange>
          </w:rPr>
          <w:t>觉持彼品故……”</w:t>
        </w:r>
      </w:ins>
      <w:ins w:id="726" w:author="Administrator" w:date="2016-01-05T01:50:42Z">
        <w:r>
          <w:rPr>
            <w:rFonts w:hint="eastAsia" w:ascii="黑体" w:hAnsi="黑体" w:eastAsia="黑体" w:cs="黑体"/>
            <w:i w:val="0"/>
            <w:color w:val="000000"/>
            <w:sz w:val="28"/>
            <w:szCs w:val="28"/>
            <w:lang w:eastAsia="zh-CN"/>
            <w:rPrChange w:id="727" w:author="Administrator" w:date="2016-01-05T01:50:49Z">
              <w:rPr>
                <w:rFonts w:hint="eastAsia" w:ascii="华文楷体" w:hAnsi="华文楷体" w:eastAsia="华文楷体" w:cs="华文楷体"/>
                <w:i w:val="0"/>
                <w:color w:val="000000"/>
                <w:sz w:val="28"/>
                <w:szCs w:val="28"/>
                <w:lang w:eastAsia="zh-CN"/>
              </w:rPr>
            </w:rPrChange>
          </w:rPr>
          <w:t>】</w:t>
        </w:r>
      </w:ins>
      <w:del w:id="728" w:author="Administrator" w:date="2016-01-05T01:51:01Z">
        <w:r>
          <w:rPr>
            <w:rFonts w:hint="eastAsia" w:ascii="华文楷体" w:hAnsi="华文楷体" w:eastAsia="华文楷体"/>
            <w:sz w:val="28"/>
            <w:szCs w:val="28"/>
          </w:rPr>
          <w:delText>如《释量论》云：“无害真实义，颠倒纵尽力，不能遮自性，觉持彼品故。”</w:delText>
        </w:r>
      </w:del>
    </w:p>
    <w:p>
      <w:pPr>
        <w:ind w:firstLine="570"/>
        <w:rPr>
          <w:rFonts w:hint="eastAsia" w:ascii="华文楷体" w:hAnsi="华文楷体" w:eastAsia="华文楷体"/>
          <w:sz w:val="28"/>
          <w:szCs w:val="28"/>
        </w:rPr>
      </w:pPr>
      <w:r>
        <w:rPr>
          <w:rFonts w:hint="eastAsia" w:ascii="华文楷体" w:hAnsi="华文楷体" w:eastAsia="华文楷体"/>
          <w:sz w:val="28"/>
          <w:szCs w:val="28"/>
        </w:rPr>
        <w:t>那么在《释量论》的《成量品》当中，也是讲到了无我的空性呢</w:t>
      </w:r>
      <w:ins w:id="729" w:author="Administrator" w:date="2016-01-06T23:11:46Z">
        <w:r>
          <w:rPr>
            <w:rFonts w:hint="eastAsia" w:ascii="华文楷体" w:hAnsi="华文楷体" w:eastAsia="华文楷体"/>
            <w:sz w:val="28"/>
            <w:szCs w:val="28"/>
            <w:lang w:eastAsia="zh-CN"/>
          </w:rPr>
          <w:t>，</w:t>
        </w:r>
      </w:ins>
      <w:r>
        <w:rPr>
          <w:rFonts w:hint="eastAsia" w:ascii="华文楷体" w:hAnsi="华文楷体" w:eastAsia="华文楷体"/>
          <w:sz w:val="28"/>
          <w:szCs w:val="28"/>
        </w:rPr>
        <w:t>它是最究竟的道、最圆满的道，除了无我空性之外呢，其他没有道</w:t>
      </w:r>
      <w:ins w:id="730" w:author="Administrator" w:date="2016-01-07T18:27:15Z">
        <w:r>
          <w:rPr>
            <w:rFonts w:hint="eastAsia" w:ascii="华文楷体" w:hAnsi="华文楷体" w:eastAsia="华文楷体"/>
            <w:sz w:val="28"/>
            <w:szCs w:val="28"/>
            <w:lang w:eastAsia="zh-CN"/>
          </w:rPr>
          <w:t>。</w:t>
        </w:r>
      </w:ins>
      <w:del w:id="731" w:author="Administrator" w:date="2016-01-07T18:27:15Z">
        <w:r>
          <w:rPr>
            <w:rFonts w:hint="eastAsia" w:ascii="华文楷体" w:hAnsi="华文楷体" w:eastAsia="华文楷体"/>
            <w:sz w:val="28"/>
            <w:szCs w:val="28"/>
          </w:rPr>
          <w:delText>，</w:delText>
        </w:r>
      </w:del>
      <w:r>
        <w:rPr>
          <w:rFonts w:hint="eastAsia" w:ascii="华文楷体" w:hAnsi="华文楷体" w:eastAsia="华文楷体"/>
          <w:sz w:val="28"/>
          <w:szCs w:val="28"/>
        </w:rPr>
        <w:t>而且呢就说一但产生了这个无我</w:t>
      </w:r>
      <w:ins w:id="732" w:author="Administrator" w:date="2016-01-07T18:27:44Z">
        <w:r>
          <w:rPr>
            <w:rFonts w:hint="eastAsia" w:ascii="华文楷体" w:hAnsi="华文楷体" w:eastAsia="华文楷体"/>
            <w:sz w:val="28"/>
            <w:szCs w:val="28"/>
            <w:lang w:eastAsia="zh-CN"/>
          </w:rPr>
          <w:t>的</w:t>
        </w:r>
      </w:ins>
      <w:r>
        <w:rPr>
          <w:rFonts w:hint="eastAsia" w:ascii="华文楷体" w:hAnsi="华文楷体" w:eastAsia="华文楷体"/>
          <w:sz w:val="28"/>
          <w:szCs w:val="28"/>
        </w:rPr>
        <w:t>智慧，产生无我智慧之后呢，其他的这些颠倒的对治是没办法伤害</w:t>
      </w:r>
      <w:ins w:id="733" w:author="Administrator" w:date="2016-01-05T01:51:40Z">
        <w:r>
          <w:rPr>
            <w:rFonts w:hint="eastAsia" w:ascii="华文楷体" w:hAnsi="华文楷体" w:eastAsia="华文楷体"/>
            <w:sz w:val="28"/>
            <w:szCs w:val="28"/>
            <w:lang w:eastAsia="zh-CN"/>
          </w:rPr>
          <w:t>它</w:t>
        </w:r>
      </w:ins>
      <w:del w:id="734" w:author="Administrator" w:date="2016-01-05T01:51:37Z">
        <w:r>
          <w:rPr>
            <w:rFonts w:hint="eastAsia" w:ascii="华文楷体" w:hAnsi="华文楷体" w:eastAsia="华文楷体"/>
            <w:sz w:val="28"/>
            <w:szCs w:val="28"/>
          </w:rPr>
          <w:delText>他</w:delText>
        </w:r>
      </w:del>
      <w:r>
        <w:rPr>
          <w:rFonts w:hint="eastAsia" w:ascii="华文楷体" w:hAnsi="华文楷体" w:eastAsia="华文楷体"/>
          <w:sz w:val="28"/>
          <w:szCs w:val="28"/>
        </w:rPr>
        <w:t>的，主要讲这个问题。</w:t>
      </w:r>
    </w:p>
    <w:p>
      <w:pPr>
        <w:ind w:firstLine="570"/>
        <w:rPr>
          <w:del w:id="735" w:author="Administrator" w:date="2016-01-05T01:53:12Z"/>
          <w:rFonts w:hint="eastAsia" w:ascii="华文楷体" w:hAnsi="华文楷体" w:eastAsia="华文楷体"/>
          <w:sz w:val="28"/>
          <w:szCs w:val="28"/>
        </w:rPr>
      </w:pPr>
      <w:r>
        <w:rPr>
          <w:rFonts w:hint="eastAsia" w:ascii="华文楷体" w:hAnsi="华文楷体" w:eastAsia="华文楷体"/>
          <w:sz w:val="28"/>
          <w:szCs w:val="28"/>
        </w:rPr>
        <w:t>那么就说“无害真实义”，首先看这个“无害”，那么这个“无害”呢就说如果你的这样一个观点，或者说你的这样一种物体的本质，它存在这些所害，或者存在这样一种其他的正</w:t>
      </w:r>
      <w:del w:id="736" w:author="Administrator" w:date="2016-01-07T18:28:12Z">
        <w:r>
          <w:rPr>
            <w:rFonts w:hint="eastAsia" w:ascii="华文楷体" w:hAnsi="华文楷体" w:eastAsia="华文楷体"/>
            <w:sz w:val="28"/>
            <w:szCs w:val="28"/>
          </w:rPr>
          <w:delText>的</w:delText>
        </w:r>
      </w:del>
      <w:del w:id="737" w:author="Administrator" w:date="2016-01-07T18:28:13Z">
        <w:r>
          <w:rPr>
            <w:rFonts w:hint="eastAsia" w:ascii="华文楷体" w:hAnsi="华文楷体" w:eastAsia="华文楷体"/>
            <w:sz w:val="28"/>
            <w:szCs w:val="28"/>
          </w:rPr>
          <w:delText>反派</w:delText>
        </w:r>
      </w:del>
      <w:ins w:id="738" w:author="Administrator" w:date="2016-01-07T18:28:17Z">
        <w:r>
          <w:rPr>
            <w:rFonts w:hint="eastAsia" w:ascii="华文楷体" w:hAnsi="华文楷体" w:eastAsia="华文楷体"/>
            <w:sz w:val="28"/>
            <w:szCs w:val="28"/>
            <w:lang w:eastAsia="zh-CN"/>
          </w:rPr>
          <w:t>理</w:t>
        </w:r>
      </w:ins>
      <w:ins w:id="739" w:author="Administrator" w:date="2016-01-07T18:28:22Z">
        <w:r>
          <w:rPr>
            <w:rFonts w:hint="eastAsia" w:ascii="华文楷体" w:hAnsi="华文楷体" w:eastAsia="华文楷体"/>
            <w:sz w:val="28"/>
            <w:szCs w:val="28"/>
            <w:lang w:eastAsia="zh-CN"/>
          </w:rPr>
          <w:t>妨害</w:t>
        </w:r>
      </w:ins>
      <w:r>
        <w:rPr>
          <w:rFonts w:hint="eastAsia" w:ascii="华文楷体" w:hAnsi="华文楷体" w:eastAsia="华文楷体"/>
          <w:sz w:val="28"/>
          <w:szCs w:val="28"/>
        </w:rPr>
        <w:t>的话</w:t>
      </w:r>
      <w:del w:id="740" w:author="Administrator" w:date="2016-01-07T18:28:31Z">
        <w:r>
          <w:rPr>
            <w:rFonts w:hint="eastAsia" w:ascii="华文楷体" w:hAnsi="华文楷体" w:eastAsia="华文楷体"/>
            <w:sz w:val="28"/>
            <w:szCs w:val="28"/>
          </w:rPr>
          <w:delText>呢</w:delText>
        </w:r>
      </w:del>
      <w:r>
        <w:rPr>
          <w:rFonts w:hint="eastAsia" w:ascii="华文楷体" w:hAnsi="华文楷体" w:eastAsia="华文楷体"/>
          <w:sz w:val="28"/>
          <w:szCs w:val="28"/>
        </w:rPr>
        <w:t>，如果生起这个它的违品时候呢</w:t>
      </w:r>
      <w:del w:id="741" w:author="Administrator" w:date="2016-01-05T01:52:45Z">
        <w:r>
          <w:rPr>
            <w:rFonts w:hint="eastAsia" w:ascii="华文楷体" w:hAnsi="华文楷体" w:eastAsia="华文楷体"/>
            <w:sz w:val="28"/>
            <w:szCs w:val="28"/>
          </w:rPr>
          <w:delText>，</w:delText>
        </w:r>
      </w:del>
      <w:r>
        <w:rPr>
          <w:rFonts w:hint="eastAsia" w:ascii="华文楷体" w:hAnsi="华文楷体" w:eastAsia="华文楷体"/>
          <w:sz w:val="28"/>
          <w:szCs w:val="28"/>
        </w:rPr>
        <w:t>就能</w:t>
      </w:r>
      <w:ins w:id="742" w:author="Administrator" w:date="2016-01-06T23:12:27Z">
        <w:r>
          <w:rPr>
            <w:rFonts w:hint="eastAsia" w:ascii="华文楷体" w:hAnsi="华文楷体" w:eastAsia="华文楷体"/>
            <w:sz w:val="28"/>
            <w:szCs w:val="28"/>
            <w:lang w:eastAsia="zh-CN"/>
          </w:rPr>
          <w:t>够</w:t>
        </w:r>
      </w:ins>
      <w:r>
        <w:rPr>
          <w:rFonts w:hint="eastAsia" w:ascii="华文楷体" w:hAnsi="华文楷体" w:eastAsia="华文楷体"/>
          <w:sz w:val="28"/>
          <w:szCs w:val="28"/>
        </w:rPr>
        <w:t>把它的本体灭掉，但是呢这样一种这个无我的自性、无我的智慧本身</w:t>
      </w:r>
      <w:del w:id="743" w:author="Administrator" w:date="2016-01-05T01:52:58Z">
        <w:r>
          <w:rPr>
            <w:rFonts w:hint="eastAsia" w:ascii="华文楷体" w:hAnsi="华文楷体" w:eastAsia="华文楷体"/>
            <w:sz w:val="28"/>
            <w:szCs w:val="28"/>
          </w:rPr>
          <w:delText>，</w:delText>
        </w:r>
      </w:del>
      <w:r>
        <w:rPr>
          <w:rFonts w:hint="eastAsia" w:ascii="华文楷体" w:hAnsi="华文楷体" w:eastAsia="华文楷体"/>
          <w:sz w:val="28"/>
          <w:szCs w:val="28"/>
        </w:rPr>
        <w:t>它是不具备这些所害的</w:t>
      </w:r>
      <w:del w:id="744" w:author="Administrator" w:date="2016-01-06T23:12:35Z">
        <w:r>
          <w:rPr>
            <w:rFonts w:hint="eastAsia" w:ascii="华文楷体" w:hAnsi="华文楷体" w:eastAsia="华文楷体"/>
            <w:sz w:val="28"/>
            <w:szCs w:val="28"/>
          </w:rPr>
          <w:delText>呢</w:delText>
        </w:r>
      </w:del>
      <w:r>
        <w:rPr>
          <w:rFonts w:hint="eastAsia" w:ascii="华文楷体" w:hAnsi="华文楷体" w:eastAsia="华文楷体"/>
          <w:sz w:val="28"/>
          <w:szCs w:val="28"/>
        </w:rPr>
        <w:t>，它没有一个所害的基，所以说像这样讲</w:t>
      </w:r>
      <w:del w:id="745" w:author="Administrator" w:date="2016-01-06T23:13:06Z">
        <w:r>
          <w:rPr>
            <w:rFonts w:hint="eastAsia" w:ascii="华文楷体" w:hAnsi="华文楷体" w:eastAsia="华文楷体"/>
            <w:sz w:val="28"/>
            <w:szCs w:val="28"/>
          </w:rPr>
          <w:delText>了之</w:delText>
        </w:r>
      </w:del>
      <w:del w:id="746" w:author="Administrator" w:date="2016-01-06T23:13:07Z">
        <w:r>
          <w:rPr>
            <w:rFonts w:hint="eastAsia" w:ascii="华文楷体" w:hAnsi="华文楷体" w:eastAsia="华文楷体"/>
            <w:sz w:val="28"/>
            <w:szCs w:val="28"/>
          </w:rPr>
          <w:delText>后</w:delText>
        </w:r>
      </w:del>
      <w:ins w:id="747" w:author="Administrator" w:date="2016-01-06T23:13:12Z">
        <w:r>
          <w:rPr>
            <w:rFonts w:hint="eastAsia" w:ascii="华文楷体" w:hAnsi="华文楷体" w:eastAsia="华文楷体"/>
            <w:sz w:val="28"/>
            <w:szCs w:val="28"/>
            <w:lang w:eastAsia="zh-CN"/>
          </w:rPr>
          <w:t>的时候</w:t>
        </w:r>
      </w:ins>
      <w:r>
        <w:rPr>
          <w:rFonts w:hint="eastAsia" w:ascii="华文楷体" w:hAnsi="华文楷体" w:eastAsia="华文楷体"/>
          <w:sz w:val="28"/>
          <w:szCs w:val="28"/>
        </w:rPr>
        <w:t>呢，就是“无害”。</w:t>
      </w:r>
    </w:p>
    <w:p>
      <w:pPr>
        <w:ind w:firstLine="570"/>
        <w:rPr>
          <w:rFonts w:hint="eastAsia" w:ascii="华文楷体" w:hAnsi="华文楷体" w:eastAsia="华文楷体"/>
          <w:sz w:val="28"/>
          <w:szCs w:val="28"/>
        </w:rPr>
      </w:pPr>
      <w:r>
        <w:rPr>
          <w:rFonts w:hint="eastAsia" w:ascii="华文楷体" w:hAnsi="华文楷体" w:eastAsia="华文楷体"/>
          <w:sz w:val="28"/>
          <w:szCs w:val="28"/>
        </w:rPr>
        <w:t>那么“真实义”呢</w:t>
      </w:r>
      <w:ins w:id="748" w:author="Administrator" w:date="2016-01-05T01:53:42Z">
        <w:r>
          <w:rPr>
            <w:rFonts w:hint="eastAsia" w:ascii="华文楷体" w:hAnsi="华文楷体" w:eastAsia="华文楷体"/>
            <w:sz w:val="28"/>
            <w:szCs w:val="28"/>
            <w:lang w:eastAsia="zh-CN"/>
          </w:rPr>
          <w:t>，</w:t>
        </w:r>
      </w:ins>
      <w:r>
        <w:rPr>
          <w:rFonts w:hint="eastAsia" w:ascii="华文楷体" w:hAnsi="华文楷体" w:eastAsia="华文楷体"/>
          <w:sz w:val="28"/>
          <w:szCs w:val="28"/>
        </w:rPr>
        <w:t>就是讲到了这个实际上无我的空性呢</w:t>
      </w:r>
      <w:del w:id="749" w:author="Administrator" w:date="2016-01-05T01:53:47Z">
        <w:r>
          <w:rPr>
            <w:rFonts w:hint="eastAsia" w:ascii="华文楷体" w:hAnsi="华文楷体" w:eastAsia="华文楷体"/>
            <w:sz w:val="28"/>
            <w:szCs w:val="28"/>
          </w:rPr>
          <w:delText>，</w:delText>
        </w:r>
      </w:del>
      <w:r>
        <w:rPr>
          <w:rFonts w:hint="eastAsia" w:ascii="华文楷体" w:hAnsi="华文楷体" w:eastAsia="华文楷体"/>
          <w:sz w:val="28"/>
          <w:szCs w:val="28"/>
        </w:rPr>
        <w:t>它就是万法实相的真实义，那么如果它不是真实义，它如果是一个颠倒的法，那么像这样就可以被就说是泯灭掉</w:t>
      </w:r>
      <w:ins w:id="750" w:author="Administrator" w:date="2016-01-05T01:54:05Z">
        <w:r>
          <w:rPr>
            <w:rFonts w:hint="eastAsia" w:ascii="华文楷体" w:hAnsi="华文楷体" w:eastAsia="华文楷体"/>
            <w:sz w:val="28"/>
            <w:szCs w:val="28"/>
            <w:lang w:eastAsia="zh-CN"/>
          </w:rPr>
          <w:t>、</w:t>
        </w:r>
      </w:ins>
      <w:del w:id="751" w:author="Administrator" w:date="2016-01-05T01:54:05Z">
        <w:r>
          <w:rPr>
            <w:rFonts w:hint="eastAsia" w:ascii="华文楷体" w:hAnsi="华文楷体" w:eastAsia="华文楷体"/>
            <w:sz w:val="28"/>
            <w:szCs w:val="28"/>
          </w:rPr>
          <w:delText>，</w:delText>
        </w:r>
      </w:del>
      <w:r>
        <w:rPr>
          <w:rFonts w:hint="eastAsia" w:ascii="华文楷体" w:hAnsi="华文楷体" w:eastAsia="华文楷体"/>
          <w:sz w:val="28"/>
          <w:szCs w:val="28"/>
        </w:rPr>
        <w:t>就能够被伤害，但是呢就是一切万法无我它是一切万法的真相，是一切万法的真实义，所以从这个方面讲的时候呢，它也是没有伤害的。</w:t>
      </w:r>
    </w:p>
    <w:p>
      <w:pPr>
        <w:ind w:firstLine="570"/>
        <w:rPr>
          <w:rFonts w:hint="eastAsia" w:ascii="华文楷体" w:hAnsi="华文楷体" w:eastAsia="华文楷体"/>
          <w:sz w:val="28"/>
          <w:szCs w:val="28"/>
        </w:rPr>
      </w:pPr>
      <w:r>
        <w:rPr>
          <w:rFonts w:hint="eastAsia" w:ascii="华文楷体" w:hAnsi="华文楷体" w:eastAsia="华文楷体"/>
          <w:sz w:val="28"/>
          <w:szCs w:val="28"/>
        </w:rPr>
        <w:t>对于这样一种无害真实义“颠倒纵尽力，不能遮自性”</w:t>
      </w:r>
      <w:ins w:id="752" w:author="Administrator" w:date="2016-01-05T01:54:34Z">
        <w:r>
          <w:rPr>
            <w:rFonts w:hint="eastAsia" w:ascii="华文楷体" w:hAnsi="华文楷体" w:eastAsia="华文楷体"/>
            <w:sz w:val="28"/>
            <w:szCs w:val="28"/>
            <w:lang w:eastAsia="zh-CN"/>
          </w:rPr>
          <w:t>，</w:t>
        </w:r>
      </w:ins>
      <w:r>
        <w:rPr>
          <w:rFonts w:hint="eastAsia" w:ascii="华文楷体" w:hAnsi="华文楷体" w:eastAsia="华文楷体"/>
          <w:sz w:val="28"/>
          <w:szCs w:val="28"/>
        </w:rPr>
        <w:t>这些颠倒呢就是讲这些颠倒的分别念，就是这些颠倒的所断，那么这些所断的众人就是说尽全力的想要去</w:t>
      </w:r>
      <w:del w:id="753" w:author="Administrator" w:date="2016-01-05T01:54:52Z">
        <w:r>
          <w:rPr>
            <w:rFonts w:hint="eastAsia" w:ascii="华文楷体" w:hAnsi="华文楷体" w:eastAsia="华文楷体"/>
            <w:sz w:val="28"/>
            <w:szCs w:val="28"/>
          </w:rPr>
          <w:delText>，</w:delText>
        </w:r>
      </w:del>
      <w:r>
        <w:rPr>
          <w:rFonts w:hint="eastAsia" w:ascii="华文楷体" w:hAnsi="华文楷体" w:eastAsia="华文楷体"/>
          <w:sz w:val="28"/>
          <w:szCs w:val="28"/>
        </w:rPr>
        <w:t>就说是遮止这个无我的智慧呢，也不能遮自性，也不能够遮止、遮除这样一切万法的自性，就</w:t>
      </w:r>
      <w:del w:id="754" w:author="Administrator" w:date="2016-01-06T23:14:05Z">
        <w:r>
          <w:rPr>
            <w:rFonts w:hint="eastAsia" w:ascii="华文楷体" w:hAnsi="华文楷体" w:eastAsia="华文楷体"/>
            <w:sz w:val="28"/>
            <w:szCs w:val="28"/>
          </w:rPr>
          <w:delText>会</w:delText>
        </w:r>
      </w:del>
      <w:ins w:id="755" w:author="Administrator" w:date="2016-01-06T23:14:06Z">
        <w:r>
          <w:rPr>
            <w:rFonts w:hint="eastAsia" w:ascii="华文楷体" w:hAnsi="华文楷体" w:eastAsia="华文楷体"/>
            <w:sz w:val="28"/>
            <w:szCs w:val="28"/>
            <w:lang w:eastAsia="zh-CN"/>
          </w:rPr>
          <w:t>是</w:t>
        </w:r>
      </w:ins>
      <w:r>
        <w:rPr>
          <w:rFonts w:hint="eastAsia" w:ascii="华文楷体" w:hAnsi="华文楷体" w:eastAsia="华文楷体"/>
          <w:sz w:val="28"/>
          <w:szCs w:val="28"/>
        </w:rPr>
        <w:t>讲这样一种无我的智慧。</w:t>
      </w:r>
    </w:p>
    <w:p>
      <w:pPr>
        <w:ind w:firstLine="570"/>
        <w:rPr>
          <w:rFonts w:hint="eastAsia" w:ascii="华文楷体" w:hAnsi="华文楷体" w:eastAsia="华文楷体"/>
          <w:sz w:val="28"/>
          <w:szCs w:val="28"/>
        </w:rPr>
      </w:pPr>
      <w:del w:id="756" w:author="Administrator" w:date="2016-01-06T23:14:14Z">
        <w:r>
          <w:rPr>
            <w:rFonts w:hint="eastAsia" w:ascii="华文楷体" w:hAnsi="华文楷体" w:eastAsia="华文楷体"/>
            <w:sz w:val="28"/>
            <w:szCs w:val="28"/>
          </w:rPr>
          <w:delText>而</w:delText>
        </w:r>
      </w:del>
      <w:r>
        <w:rPr>
          <w:rFonts w:hint="eastAsia" w:ascii="华文楷体" w:hAnsi="华文楷体" w:eastAsia="华文楷体"/>
          <w:sz w:val="28"/>
          <w:szCs w:val="28"/>
        </w:rPr>
        <w:t>“觉持彼品故”，那么为什么没有办法遮除呢？“觉持彼品”，这个“觉”呢就是讲心识，</w:t>
      </w:r>
      <w:del w:id="757" w:author="Administrator" w:date="2016-01-06T23:15:01Z">
        <w:r>
          <w:rPr>
            <w:rFonts w:hint="eastAsia" w:ascii="华文楷体" w:hAnsi="华文楷体" w:eastAsia="华文楷体"/>
            <w:sz w:val="28"/>
            <w:szCs w:val="28"/>
          </w:rPr>
          <w:delText>那</w:delText>
        </w:r>
      </w:del>
      <w:r>
        <w:rPr>
          <w:rFonts w:hint="eastAsia" w:ascii="华文楷体" w:hAnsi="华文楷体" w:eastAsia="华文楷体"/>
          <w:sz w:val="28"/>
          <w:szCs w:val="28"/>
        </w:rPr>
        <w:t>就是讲心识。因为我们就是觉悟的心识也可以说，或者说我们的心识已经守持了“彼品”，这个“彼品”呢</w:t>
      </w:r>
      <w:ins w:id="758" w:author="Administrator" w:date="2016-01-06T23:14:29Z">
        <w:r>
          <w:rPr>
            <w:rFonts w:hint="eastAsia" w:ascii="华文楷体" w:hAnsi="华文楷体" w:eastAsia="华文楷体"/>
            <w:sz w:val="28"/>
            <w:szCs w:val="28"/>
            <w:lang w:eastAsia="zh-CN"/>
          </w:rPr>
          <w:t>就</w:t>
        </w:r>
      </w:ins>
      <w:r>
        <w:rPr>
          <w:rFonts w:hint="eastAsia" w:ascii="华文楷体" w:hAnsi="华文楷体" w:eastAsia="华文楷体"/>
          <w:sz w:val="28"/>
          <w:szCs w:val="28"/>
        </w:rPr>
        <w:t>是</w:t>
      </w:r>
      <w:del w:id="759" w:author="Administrator" w:date="2016-01-06T23:14:32Z">
        <w:r>
          <w:rPr>
            <w:rFonts w:hint="eastAsia" w:ascii="华文楷体" w:hAnsi="华文楷体" w:eastAsia="华文楷体"/>
            <w:sz w:val="28"/>
            <w:szCs w:val="28"/>
          </w:rPr>
          <w:delText>体验</w:delText>
        </w:r>
      </w:del>
      <w:del w:id="760" w:author="Administrator" w:date="2016-01-06T23:14:33Z">
        <w:r>
          <w:rPr>
            <w:rFonts w:hint="eastAsia" w:ascii="华文楷体" w:hAnsi="华文楷体" w:eastAsia="华文楷体"/>
            <w:sz w:val="28"/>
            <w:szCs w:val="28"/>
          </w:rPr>
          <w:delText>到</w:delText>
        </w:r>
      </w:del>
      <w:ins w:id="761" w:author="Administrator" w:date="2016-01-06T23:14:37Z">
        <w:r>
          <w:rPr>
            <w:rFonts w:hint="eastAsia" w:ascii="华文楷体" w:hAnsi="华文楷体" w:eastAsia="华文楷体"/>
            <w:sz w:val="28"/>
            <w:szCs w:val="28"/>
            <w:lang w:eastAsia="zh-CN"/>
          </w:rPr>
          <w:t>前面的</w:t>
        </w:r>
      </w:ins>
      <w:r>
        <w:rPr>
          <w:rFonts w:hint="eastAsia" w:ascii="华文楷体" w:hAnsi="华文楷体" w:eastAsia="华文楷体"/>
          <w:sz w:val="28"/>
          <w:szCs w:val="28"/>
        </w:rPr>
        <w:t>这样一种真实义的法，我们的心已经守持了这样真实义的法，所以说呢根本找不到一个能够让它退失的因的缘故呢，所以说我们说这个无我的智慧呢，它就是一种真实的</w:t>
      </w:r>
      <w:ins w:id="762" w:author="Administrator" w:date="2016-01-06T23:15:57Z">
        <w:r>
          <w:rPr>
            <w:rFonts w:hint="eastAsia" w:ascii="华文楷体" w:hAnsi="华文楷体" w:eastAsia="华文楷体"/>
            <w:sz w:val="28"/>
            <w:szCs w:val="28"/>
            <w:lang w:eastAsia="zh-CN"/>
          </w:rPr>
          <w:t>、</w:t>
        </w:r>
      </w:ins>
      <w:ins w:id="763" w:author="Administrator" w:date="2016-01-06T23:16:04Z">
        <w:r>
          <w:rPr>
            <w:rFonts w:hint="eastAsia" w:ascii="华文楷体" w:hAnsi="华文楷体" w:eastAsia="华文楷体"/>
            <w:sz w:val="28"/>
            <w:szCs w:val="28"/>
          </w:rPr>
          <w:t>真实的</w:t>
        </w:r>
      </w:ins>
      <w:r>
        <w:rPr>
          <w:rFonts w:hint="eastAsia" w:ascii="华文楷体" w:hAnsi="华文楷体" w:eastAsia="华文楷体"/>
          <w:sz w:val="28"/>
          <w:szCs w:val="28"/>
        </w:rPr>
        <w:t>能够对治一切颠倒法的这样一种</w:t>
      </w:r>
      <w:del w:id="764" w:author="Administrator" w:date="2016-01-06T23:15:45Z">
        <w:r>
          <w:rPr>
            <w:rFonts w:hint="eastAsia" w:ascii="华文楷体" w:hAnsi="华文楷体" w:eastAsia="华文楷体"/>
            <w:sz w:val="28"/>
            <w:szCs w:val="28"/>
          </w:rPr>
          <w:delText>等起</w:delText>
        </w:r>
      </w:del>
      <w:ins w:id="765" w:author="Administrator" w:date="2016-01-06T23:15:47Z">
        <w:r>
          <w:rPr>
            <w:rFonts w:hint="eastAsia" w:ascii="华文楷体" w:hAnsi="华文楷体" w:eastAsia="华文楷体"/>
            <w:sz w:val="28"/>
            <w:szCs w:val="28"/>
            <w:lang w:eastAsia="zh-CN"/>
          </w:rPr>
          <w:t>本体</w:t>
        </w:r>
      </w:ins>
      <w:r>
        <w:rPr>
          <w:rFonts w:hint="eastAsia" w:ascii="华文楷体" w:hAnsi="华文楷体" w:eastAsia="华文楷体"/>
          <w:sz w:val="28"/>
          <w:szCs w:val="28"/>
        </w:rPr>
        <w:t>，其他的是没办法反过来对治它的。</w:t>
      </w:r>
    </w:p>
    <w:p>
      <w:pPr>
        <w:ind w:firstLine="570"/>
        <w:rPr>
          <w:rFonts w:hint="eastAsia" w:ascii="华文楷体" w:hAnsi="华文楷体" w:eastAsia="华文楷体"/>
          <w:sz w:val="28"/>
          <w:szCs w:val="28"/>
        </w:rPr>
      </w:pPr>
      <w:del w:id="766" w:author="Administrator" w:date="2016-01-05T01:56:45Z">
        <w:r>
          <w:rPr>
            <w:rFonts w:hint="eastAsia" w:ascii="黑体" w:hAnsi="黑体" w:eastAsia="黑体" w:cs="黑体"/>
            <w:sz w:val="28"/>
            <w:szCs w:val="28"/>
            <w:rPrChange w:id="767" w:author="Administrator" w:date="2016-01-05T01:56:58Z">
              <w:rPr>
                <w:rFonts w:hint="eastAsia" w:ascii="华文楷体" w:hAnsi="华文楷体" w:eastAsia="华文楷体"/>
                <w:sz w:val="28"/>
                <w:szCs w:val="28"/>
              </w:rPr>
            </w:rPrChange>
          </w:rPr>
          <w:delText>“</w:delText>
        </w:r>
      </w:del>
      <w:ins w:id="768" w:author="Administrator" w:date="2016-01-05T01:56:46Z">
        <w:r>
          <w:rPr>
            <w:rFonts w:hint="eastAsia" w:ascii="黑体" w:hAnsi="黑体" w:eastAsia="黑体" w:cs="黑体"/>
            <w:sz w:val="28"/>
            <w:szCs w:val="28"/>
            <w:lang w:eastAsia="zh-CN"/>
            <w:rPrChange w:id="769" w:author="Administrator" w:date="2016-01-05T01:56:58Z">
              <w:rPr>
                <w:rFonts w:hint="eastAsia" w:ascii="华文楷体" w:hAnsi="华文楷体" w:eastAsia="华文楷体"/>
                <w:sz w:val="28"/>
                <w:szCs w:val="28"/>
                <w:lang w:eastAsia="zh-CN"/>
              </w:rPr>
            </w:rPrChange>
          </w:rPr>
          <w:t>【</w:t>
        </w:r>
      </w:ins>
      <w:r>
        <w:rPr>
          <w:rFonts w:hint="eastAsia" w:ascii="黑体" w:hAnsi="黑体" w:eastAsia="黑体" w:cs="黑体"/>
          <w:sz w:val="28"/>
          <w:szCs w:val="28"/>
          <w:rPrChange w:id="770" w:author="Administrator" w:date="2016-01-05T01:56:58Z">
            <w:rPr>
              <w:rFonts w:hint="eastAsia" w:ascii="华文楷体" w:hAnsi="华文楷体" w:eastAsia="华文楷体"/>
              <w:sz w:val="28"/>
              <w:szCs w:val="28"/>
            </w:rPr>
          </w:rPrChange>
        </w:rPr>
        <w:t>按照一般共称之五道十地的安立，应从他论中了知。</w:t>
      </w:r>
      <w:ins w:id="771" w:author="Administrator" w:date="2016-01-05T01:56:52Z">
        <w:r>
          <w:rPr>
            <w:rFonts w:hint="eastAsia" w:ascii="黑体" w:hAnsi="黑体" w:eastAsia="黑体" w:cs="黑体"/>
            <w:sz w:val="28"/>
            <w:szCs w:val="28"/>
            <w:lang w:eastAsia="zh-CN"/>
            <w:rPrChange w:id="772" w:author="Administrator" w:date="2016-01-05T01:56:58Z">
              <w:rPr>
                <w:rFonts w:hint="eastAsia" w:ascii="华文楷体" w:hAnsi="华文楷体" w:eastAsia="华文楷体"/>
                <w:sz w:val="28"/>
                <w:szCs w:val="28"/>
                <w:lang w:eastAsia="zh-CN"/>
              </w:rPr>
            </w:rPrChange>
          </w:rPr>
          <w:t>】</w:t>
        </w:r>
      </w:ins>
      <w:del w:id="773" w:author="Administrator" w:date="2016-01-05T01:56:51Z">
        <w:r>
          <w:rPr>
            <w:rFonts w:hint="eastAsia" w:ascii="华文楷体" w:hAnsi="华文楷体" w:eastAsia="华文楷体"/>
            <w:sz w:val="28"/>
            <w:szCs w:val="28"/>
          </w:rPr>
          <w:delText>”</w:delText>
        </w:r>
      </w:del>
    </w:p>
    <w:p>
      <w:pPr>
        <w:ind w:firstLine="570"/>
        <w:rPr>
          <w:rFonts w:hint="eastAsia" w:ascii="华文楷体" w:hAnsi="华文楷体" w:eastAsia="华文楷体"/>
          <w:sz w:val="28"/>
          <w:szCs w:val="28"/>
        </w:rPr>
      </w:pPr>
      <w:r>
        <w:rPr>
          <w:rFonts w:hint="eastAsia" w:ascii="华文楷体" w:hAnsi="华文楷体" w:eastAsia="华文楷体"/>
          <w:sz w:val="28"/>
          <w:szCs w:val="28"/>
        </w:rPr>
        <w:t>那么就说是这个前面讲到了道呢是一切所知的对治呢，那么就说一般共称的五道十地的安立。五道呢就是从这样一种资粮道到开始</w:t>
      </w:r>
      <w:del w:id="774" w:author="Administrator" w:date="2016-01-06T23:16:44Z">
        <w:r>
          <w:rPr>
            <w:rFonts w:hint="eastAsia" w:ascii="华文楷体" w:hAnsi="华文楷体" w:eastAsia="华文楷体"/>
            <w:sz w:val="28"/>
            <w:szCs w:val="28"/>
          </w:rPr>
          <w:delText>，</w:delText>
        </w:r>
      </w:del>
      <w:r>
        <w:rPr>
          <w:rFonts w:hint="eastAsia" w:ascii="华文楷体" w:hAnsi="华文楷体" w:eastAsia="华文楷体"/>
          <w:sz w:val="28"/>
          <w:szCs w:val="28"/>
        </w:rPr>
        <w:t>资粮道，然后加行道</w:t>
      </w:r>
      <w:ins w:id="775" w:author="Administrator" w:date="2016-01-05T01:57:39Z">
        <w:r>
          <w:rPr>
            <w:rFonts w:hint="eastAsia" w:ascii="华文楷体" w:hAnsi="华文楷体" w:eastAsia="华文楷体"/>
            <w:sz w:val="28"/>
            <w:szCs w:val="28"/>
            <w:lang w:eastAsia="zh-CN"/>
          </w:rPr>
          <w:t>、</w:t>
        </w:r>
      </w:ins>
      <w:del w:id="776" w:author="Administrator" w:date="2016-01-05T01:57:39Z">
        <w:r>
          <w:rPr>
            <w:rFonts w:hint="eastAsia" w:ascii="华文楷体" w:hAnsi="华文楷体" w:eastAsia="华文楷体"/>
            <w:sz w:val="28"/>
            <w:szCs w:val="28"/>
          </w:rPr>
          <w:delText>，</w:delText>
        </w:r>
      </w:del>
      <w:r>
        <w:rPr>
          <w:rFonts w:hint="eastAsia" w:ascii="华文楷体" w:hAnsi="华文楷体" w:eastAsia="华文楷体"/>
          <w:sz w:val="28"/>
          <w:szCs w:val="28"/>
        </w:rPr>
        <w:t>见道、修道、无学道，然后这个方面就是讲五道。十地呢就是从一到十地。那么就说一般大乘共称的五道十地的安立呢，应该从他论当中</w:t>
      </w:r>
      <w:ins w:id="777" w:author="Administrator" w:date="2016-01-06T23:16:59Z">
        <w:r>
          <w:rPr>
            <w:rFonts w:hint="eastAsia" w:ascii="华文楷体" w:hAnsi="华文楷体" w:eastAsia="华文楷体"/>
            <w:sz w:val="28"/>
            <w:szCs w:val="28"/>
            <w:lang w:eastAsia="zh-CN"/>
          </w:rPr>
          <w:t>进行</w:t>
        </w:r>
      </w:ins>
      <w:r>
        <w:rPr>
          <w:rFonts w:hint="eastAsia" w:ascii="华文楷体" w:hAnsi="华文楷体" w:eastAsia="华文楷体"/>
          <w:sz w:val="28"/>
          <w:szCs w:val="28"/>
        </w:rPr>
        <w:t>了知的，像这个《入中论》当中也有五道十地的安立，还有呢就说是《瑜伽师地论》也有，就是像《大乘庄严经论》</w:t>
      </w:r>
      <w:ins w:id="778" w:author="Administrator" w:date="2016-01-06T23:17:09Z">
        <w:r>
          <w:rPr>
            <w:rFonts w:hint="eastAsia" w:ascii="华文楷体" w:hAnsi="华文楷体" w:eastAsia="华文楷体"/>
            <w:sz w:val="28"/>
            <w:szCs w:val="28"/>
            <w:lang w:eastAsia="zh-CN"/>
          </w:rPr>
          <w:t>当中</w:t>
        </w:r>
      </w:ins>
      <w:r>
        <w:rPr>
          <w:rFonts w:hint="eastAsia" w:ascii="华文楷体" w:hAnsi="华文楷体" w:eastAsia="华文楷体"/>
          <w:sz w:val="28"/>
          <w:szCs w:val="28"/>
        </w:rPr>
        <w:t>也有，还有我们学过《大圆满心性休息大车疏》当中呢</w:t>
      </w:r>
      <w:del w:id="779" w:author="Administrator" w:date="2016-01-05T01:58:24Z">
        <w:r>
          <w:rPr>
            <w:rFonts w:hint="eastAsia" w:ascii="华文楷体" w:hAnsi="华文楷体" w:eastAsia="华文楷体"/>
            <w:sz w:val="28"/>
            <w:szCs w:val="28"/>
          </w:rPr>
          <w:delText>，</w:delText>
        </w:r>
      </w:del>
      <w:r>
        <w:rPr>
          <w:rFonts w:hint="eastAsia" w:ascii="华文楷体" w:hAnsi="华文楷体" w:eastAsia="华文楷体"/>
          <w:sz w:val="28"/>
          <w:szCs w:val="28"/>
        </w:rPr>
        <w:t>这些都有五道十地的安立。所以说对于五道十地的安立呢，应该从他论当中去了知。</w:t>
      </w:r>
    </w:p>
    <w:p>
      <w:pPr>
        <w:ind w:firstLine="570"/>
        <w:rPr>
          <w:rFonts w:hint="eastAsia" w:ascii="黑体" w:hAnsi="黑体" w:eastAsia="黑体" w:cs="黑体"/>
          <w:sz w:val="28"/>
          <w:szCs w:val="28"/>
          <w:rPrChange w:id="780" w:author="Administrator" w:date="2016-01-05T01:59:11Z">
            <w:rPr>
              <w:rFonts w:hint="eastAsia" w:ascii="华文楷体" w:hAnsi="华文楷体" w:eastAsia="华文楷体"/>
              <w:sz w:val="28"/>
              <w:szCs w:val="28"/>
            </w:rPr>
          </w:rPrChange>
        </w:rPr>
      </w:pPr>
      <w:ins w:id="781" w:author="Administrator" w:date="2016-01-05T01:59:00Z">
        <w:r>
          <w:rPr>
            <w:rFonts w:hint="eastAsia" w:ascii="黑体" w:hAnsi="黑体" w:eastAsia="黑体" w:cs="黑体"/>
            <w:sz w:val="28"/>
            <w:szCs w:val="28"/>
            <w:lang w:eastAsia="zh-CN"/>
            <w:rPrChange w:id="782" w:author="Administrator" w:date="2016-01-05T01:59:11Z">
              <w:rPr>
                <w:rFonts w:hint="eastAsia" w:ascii="华文楷体" w:hAnsi="华文楷体" w:eastAsia="华文楷体"/>
                <w:sz w:val="28"/>
                <w:szCs w:val="28"/>
                <w:lang w:eastAsia="zh-CN"/>
              </w:rPr>
            </w:rPrChange>
          </w:rPr>
          <w:t>【</w:t>
        </w:r>
      </w:ins>
      <w:r>
        <w:rPr>
          <w:rFonts w:hint="eastAsia" w:ascii="黑体" w:hAnsi="黑体" w:eastAsia="黑体" w:cs="黑体"/>
          <w:sz w:val="28"/>
          <w:szCs w:val="28"/>
          <w:rPrChange w:id="783" w:author="Administrator" w:date="2016-01-05T01:59:11Z">
            <w:rPr>
              <w:rFonts w:hint="eastAsia" w:ascii="华文楷体" w:hAnsi="华文楷体" w:eastAsia="华文楷体"/>
              <w:sz w:val="28"/>
              <w:szCs w:val="28"/>
            </w:rPr>
          </w:rPrChange>
        </w:rPr>
        <w:t>下面略述断除所断之方式的附加内容：关于证悟二无我的智慧，断除所断的要点，大乘的诸位祖师密意绝对是互不相违而趣入的。</w:t>
      </w:r>
      <w:ins w:id="784" w:author="Administrator" w:date="2016-01-05T01:59:03Z">
        <w:r>
          <w:rPr>
            <w:rFonts w:hint="eastAsia" w:ascii="黑体" w:hAnsi="黑体" w:eastAsia="黑体" w:cs="黑体"/>
            <w:sz w:val="28"/>
            <w:szCs w:val="28"/>
            <w:lang w:eastAsia="zh-CN"/>
            <w:rPrChange w:id="785" w:author="Administrator" w:date="2016-01-05T01:59:11Z">
              <w:rPr>
                <w:rFonts w:hint="eastAsia" w:ascii="华文楷体" w:hAnsi="华文楷体" w:eastAsia="华文楷体"/>
                <w:sz w:val="28"/>
                <w:szCs w:val="28"/>
                <w:lang w:eastAsia="zh-CN"/>
              </w:rPr>
            </w:rPrChange>
          </w:rPr>
          <w:t>】</w:t>
        </w:r>
      </w:ins>
    </w:p>
    <w:p>
      <w:pPr>
        <w:ind w:firstLine="570"/>
        <w:rPr>
          <w:rFonts w:hint="eastAsia" w:ascii="华文楷体" w:hAnsi="华文楷体" w:eastAsia="华文楷体"/>
          <w:sz w:val="28"/>
          <w:szCs w:val="28"/>
        </w:rPr>
      </w:pPr>
      <w:r>
        <w:rPr>
          <w:rFonts w:hint="eastAsia" w:ascii="华文楷体" w:hAnsi="华文楷体" w:eastAsia="华文楷体"/>
          <w:sz w:val="28"/>
          <w:szCs w:val="28"/>
        </w:rPr>
        <w:t>那么下面呢就是宣讲一下这个智慧的所断，智慧断除</w:t>
      </w:r>
      <w:ins w:id="786" w:author="Administrator" w:date="2016-01-07T18:32:25Z">
        <w:r>
          <w:rPr>
            <w:rFonts w:hint="eastAsia" w:ascii="华文楷体" w:hAnsi="华文楷体" w:eastAsia="华文楷体"/>
            <w:sz w:val="28"/>
            <w:szCs w:val="28"/>
            <w:lang w:eastAsia="zh-CN"/>
          </w:rPr>
          <w:t>、</w:t>
        </w:r>
      </w:ins>
      <w:r>
        <w:rPr>
          <w:rFonts w:hint="eastAsia" w:ascii="华文楷体" w:hAnsi="华文楷体" w:eastAsia="华文楷体"/>
          <w:sz w:val="28"/>
          <w:szCs w:val="28"/>
        </w:rPr>
        <w:t>所断的方式，这</w:t>
      </w:r>
      <w:ins w:id="787" w:author="Administrator" w:date="2016-01-06T23:17:48Z">
        <w:r>
          <w:rPr>
            <w:rFonts w:hint="eastAsia" w:ascii="华文楷体" w:hAnsi="华文楷体" w:eastAsia="华文楷体"/>
            <w:sz w:val="28"/>
            <w:szCs w:val="28"/>
            <w:lang w:eastAsia="zh-CN"/>
          </w:rPr>
          <w:t>个</w:t>
        </w:r>
      </w:ins>
      <w:r>
        <w:rPr>
          <w:rFonts w:hint="eastAsia" w:ascii="华文楷体" w:hAnsi="华文楷体" w:eastAsia="华文楷体"/>
          <w:sz w:val="28"/>
          <w:szCs w:val="28"/>
        </w:rPr>
        <w:t>方面呢就是通过附加内容来进行阐述的。</w:t>
      </w:r>
    </w:p>
    <w:p>
      <w:pPr>
        <w:ind w:firstLine="570"/>
        <w:rPr>
          <w:rFonts w:hint="eastAsia" w:ascii="华文楷体" w:hAnsi="华文楷体" w:eastAsia="华文楷体"/>
          <w:sz w:val="28"/>
          <w:szCs w:val="28"/>
        </w:rPr>
      </w:pPr>
      <w:r>
        <w:rPr>
          <w:rFonts w:hint="eastAsia" w:ascii="华文楷体" w:hAnsi="华文楷体" w:eastAsia="华文楷体"/>
          <w:sz w:val="28"/>
          <w:szCs w:val="28"/>
        </w:rPr>
        <w:t>那关于证悟二无我的智慧断除所断，那么就说是因为它这个二无我呢它是一种正对治，所以说证悟二无我的智慧能够断除所断的要点呢，大乘的诸位祖师的密意绝对是互不相违而</w:t>
      </w:r>
      <w:del w:id="788" w:author="Administrator" w:date="2016-01-06T23:18:08Z">
        <w:r>
          <w:rPr>
            <w:rFonts w:hint="eastAsia" w:ascii="华文楷体" w:hAnsi="华文楷体" w:eastAsia="华文楷体"/>
            <w:sz w:val="28"/>
            <w:szCs w:val="28"/>
          </w:rPr>
          <w:delText>趣</w:delText>
        </w:r>
      </w:del>
      <w:ins w:id="789" w:author="Administrator" w:date="2016-01-06T23:18:12Z">
        <w:r>
          <w:rPr>
            <w:rFonts w:hint="eastAsia" w:ascii="华文楷体" w:hAnsi="华文楷体" w:eastAsia="华文楷体"/>
            <w:sz w:val="28"/>
            <w:szCs w:val="28"/>
            <w:lang w:eastAsia="zh-CN"/>
          </w:rPr>
          <w:t>趋</w:t>
        </w:r>
      </w:ins>
      <w:r>
        <w:rPr>
          <w:rFonts w:hint="eastAsia" w:ascii="华文楷体" w:hAnsi="华文楷体" w:eastAsia="华文楷体"/>
          <w:sz w:val="28"/>
          <w:szCs w:val="28"/>
        </w:rPr>
        <w:t>入的。那么就比如说呢文殊菩萨和弥勒菩萨的密意，或者就是说无著菩萨和龙树菩萨的密意呢，绝对的一味的，互不相违而</w:t>
      </w:r>
      <w:del w:id="790" w:author="Administrator" w:date="2016-01-06T23:18:18Z">
        <w:r>
          <w:rPr>
            <w:rFonts w:hint="eastAsia" w:ascii="华文楷体" w:hAnsi="华文楷体" w:eastAsia="华文楷体"/>
            <w:sz w:val="28"/>
            <w:szCs w:val="28"/>
          </w:rPr>
          <w:delText>趣</w:delText>
        </w:r>
      </w:del>
      <w:ins w:id="791" w:author="Administrator" w:date="2016-01-06T23:18:21Z">
        <w:r>
          <w:rPr>
            <w:rFonts w:hint="eastAsia" w:ascii="华文楷体" w:hAnsi="华文楷体" w:eastAsia="华文楷体"/>
            <w:sz w:val="28"/>
            <w:szCs w:val="28"/>
            <w:lang w:eastAsia="zh-CN"/>
          </w:rPr>
          <w:t>趋</w:t>
        </w:r>
      </w:ins>
      <w:r>
        <w:rPr>
          <w:rFonts w:hint="eastAsia" w:ascii="华文楷体" w:hAnsi="华文楷体" w:eastAsia="华文楷体"/>
          <w:sz w:val="28"/>
          <w:szCs w:val="28"/>
        </w:rPr>
        <w:t>入的。所以说呢有些时候就表面上看起来似乎有矛盾的地方，实际上就说龙树菩萨和无著菩萨</w:t>
      </w:r>
      <w:ins w:id="792" w:author="Administrator" w:date="2016-01-05T02:00:39Z">
        <w:r>
          <w:rPr>
            <w:rFonts w:hint="eastAsia" w:ascii="华文楷体" w:hAnsi="华文楷体" w:eastAsia="华文楷体"/>
            <w:sz w:val="28"/>
            <w:szCs w:val="28"/>
            <w:lang w:eastAsia="zh-CN"/>
          </w:rPr>
          <w:t>、</w:t>
        </w:r>
      </w:ins>
      <w:del w:id="793" w:author="Administrator" w:date="2016-01-05T02:00:38Z">
        <w:r>
          <w:rPr>
            <w:rFonts w:hint="eastAsia" w:ascii="华文楷体" w:hAnsi="华文楷体" w:eastAsia="华文楷体"/>
            <w:sz w:val="28"/>
            <w:szCs w:val="28"/>
          </w:rPr>
          <w:delText>，</w:delText>
        </w:r>
      </w:del>
      <w:r>
        <w:rPr>
          <w:rFonts w:hint="eastAsia" w:ascii="华文楷体" w:hAnsi="华文楷体" w:eastAsia="华文楷体"/>
          <w:sz w:val="28"/>
          <w:szCs w:val="28"/>
        </w:rPr>
        <w:t>文殊菩萨和弥勒菩萨等等，像这样一种断障方面的密意完全的相似的，全部都相同的。</w:t>
      </w:r>
    </w:p>
    <w:p>
      <w:pPr>
        <w:ind w:firstLine="570"/>
        <w:rPr>
          <w:ins w:id="794" w:author="Administrator" w:date="2016-01-05T02:02:44Z"/>
          <w:rFonts w:hint="eastAsia" w:ascii="华文楷体" w:hAnsi="华文楷体" w:eastAsia="华文楷体"/>
          <w:sz w:val="28"/>
          <w:szCs w:val="28"/>
        </w:rPr>
      </w:pPr>
      <w:r>
        <w:rPr>
          <w:rFonts w:hint="eastAsia" w:ascii="华文楷体" w:hAnsi="华文楷体" w:eastAsia="华文楷体"/>
          <w:sz w:val="28"/>
          <w:szCs w:val="28"/>
        </w:rPr>
        <w:t xml:space="preserve"> </w:t>
      </w:r>
      <w:ins w:id="795" w:author="Administrator" w:date="2016-01-05T02:02:19Z">
        <w:r>
          <w:rPr>
            <w:rFonts w:hint="eastAsia" w:ascii="黑体" w:hAnsi="黑体" w:eastAsia="黑体" w:cs="黑体"/>
            <w:sz w:val="28"/>
            <w:szCs w:val="28"/>
            <w:lang w:eastAsia="zh-CN"/>
            <w:rPrChange w:id="796" w:author="Administrator" w:date="2016-01-05T02:02:37Z">
              <w:rPr>
                <w:rFonts w:hint="eastAsia" w:ascii="华文楷体" w:hAnsi="华文楷体" w:eastAsia="华文楷体"/>
                <w:sz w:val="28"/>
                <w:szCs w:val="28"/>
                <w:lang w:eastAsia="zh-CN"/>
              </w:rPr>
            </w:rPrChange>
          </w:rPr>
          <w:t>【</w:t>
        </w:r>
      </w:ins>
      <w:r>
        <w:rPr>
          <w:rFonts w:hint="eastAsia" w:ascii="黑体" w:hAnsi="黑体" w:eastAsia="黑体" w:cs="黑体"/>
          <w:sz w:val="28"/>
          <w:szCs w:val="28"/>
          <w:rPrChange w:id="797" w:author="Administrator" w:date="2016-01-05T02:02:37Z">
            <w:rPr>
              <w:rFonts w:hint="eastAsia" w:ascii="华文楷体" w:hAnsi="华文楷体" w:eastAsia="华文楷体"/>
              <w:sz w:val="28"/>
              <w:szCs w:val="28"/>
            </w:rPr>
          </w:rPrChange>
        </w:rPr>
        <w:t xml:space="preserve"> </w:t>
      </w:r>
      <w:ins w:id="798" w:author="Administrator" w:date="2016-01-05T02:02:15Z">
        <w:r>
          <w:rPr>
            <w:rFonts w:hint="eastAsia" w:ascii="黑体" w:hAnsi="黑体" w:eastAsia="黑体" w:cs="黑体"/>
            <w:i w:val="0"/>
            <w:color w:val="000000"/>
            <w:sz w:val="28"/>
            <w:szCs w:val="28"/>
            <w:rPrChange w:id="799" w:author="Administrator" w:date="2016-01-05T02:02:37Z">
              <w:rPr>
                <w:rFonts w:ascii="华文楷体" w:hAnsi="华文楷体" w:eastAsia="华文楷体" w:cs="华文楷体"/>
                <w:i w:val="0"/>
                <w:color w:val="000000"/>
                <w:sz w:val="28"/>
                <w:szCs w:val="28"/>
              </w:rPr>
            </w:rPrChange>
          </w:rPr>
          <w:t>稍许说明此等道理</w:t>
        </w:r>
      </w:ins>
      <w:ins w:id="800" w:author="Administrator" w:date="2016-01-05T02:02:15Z">
        <w:r>
          <w:rPr>
            <w:rFonts w:hint="eastAsia" w:ascii="黑体" w:hAnsi="黑体" w:eastAsia="黑体" w:cs="黑体"/>
            <w:i w:val="0"/>
            <w:color w:val="000000"/>
            <w:sz w:val="28"/>
            <w:szCs w:val="28"/>
            <w:rPrChange w:id="801" w:author="Administrator" w:date="2016-01-05T02:02:37Z">
              <w:rPr>
                <w:rFonts w:ascii="宋体" w:hAnsi="宋体" w:eastAsia="宋体" w:cs="宋体"/>
                <w:i w:val="0"/>
                <w:color w:val="000000"/>
                <w:sz w:val="28"/>
                <w:szCs w:val="28"/>
              </w:rPr>
            </w:rPrChange>
          </w:rPr>
          <w:t>:</w:t>
        </w:r>
      </w:ins>
      <w:ins w:id="802" w:author="Administrator" w:date="2016-01-05T02:02:15Z">
        <w:r>
          <w:rPr>
            <w:rFonts w:hint="eastAsia" w:ascii="黑体" w:hAnsi="黑体" w:eastAsia="黑体" w:cs="黑体"/>
            <w:i w:val="0"/>
            <w:color w:val="000000"/>
            <w:sz w:val="28"/>
            <w:szCs w:val="28"/>
            <w:rPrChange w:id="803" w:author="Administrator" w:date="2016-01-05T02:02:37Z">
              <w:rPr>
                <w:rFonts w:ascii="华文楷体" w:hAnsi="华文楷体" w:eastAsia="华文楷体" w:cs="华文楷体"/>
                <w:i w:val="0"/>
                <w:color w:val="000000"/>
                <w:sz w:val="28"/>
                <w:szCs w:val="28"/>
              </w:rPr>
            </w:rPrChange>
          </w:rPr>
          <w:t>总的来说</w:t>
        </w:r>
      </w:ins>
      <w:ins w:id="804" w:author="Administrator" w:date="2016-01-05T02:02:15Z">
        <w:r>
          <w:rPr>
            <w:rFonts w:hint="eastAsia" w:ascii="黑体" w:hAnsi="黑体" w:eastAsia="黑体" w:cs="黑体"/>
            <w:i w:val="0"/>
            <w:color w:val="000000"/>
            <w:sz w:val="28"/>
            <w:szCs w:val="28"/>
            <w:rPrChange w:id="805" w:author="Administrator" w:date="2016-01-05T02:02:37Z">
              <w:rPr>
                <w:rFonts w:ascii="宋体" w:hAnsi="宋体" w:eastAsia="宋体" w:cs="宋体"/>
                <w:i w:val="0"/>
                <w:color w:val="000000"/>
                <w:sz w:val="28"/>
                <w:szCs w:val="28"/>
              </w:rPr>
            </w:rPrChange>
          </w:rPr>
          <w:t>,</w:t>
        </w:r>
      </w:ins>
      <w:ins w:id="806" w:author="Administrator" w:date="2016-01-05T02:02:15Z">
        <w:r>
          <w:rPr>
            <w:rFonts w:hint="eastAsia" w:ascii="黑体" w:hAnsi="黑体" w:eastAsia="黑体" w:cs="黑体"/>
            <w:i w:val="0"/>
            <w:color w:val="000000"/>
            <w:sz w:val="28"/>
            <w:szCs w:val="28"/>
            <w:rPrChange w:id="807" w:author="Administrator" w:date="2016-01-05T02:02:37Z">
              <w:rPr>
                <w:rFonts w:ascii="华文楷体" w:hAnsi="华文楷体" w:eastAsia="华文楷体" w:cs="华文楷体"/>
                <w:i w:val="0"/>
                <w:color w:val="000000"/>
                <w:sz w:val="28"/>
                <w:szCs w:val="28"/>
              </w:rPr>
            </w:rPrChange>
          </w:rPr>
          <w:t>十地的智慧不可思议</w:t>
        </w:r>
      </w:ins>
      <w:ins w:id="808" w:author="Administrator" w:date="2016-01-05T02:02:15Z">
        <w:r>
          <w:rPr>
            <w:rFonts w:hint="eastAsia" w:ascii="黑体" w:hAnsi="黑体" w:eastAsia="黑体" w:cs="黑体"/>
            <w:i w:val="0"/>
            <w:color w:val="000000"/>
            <w:sz w:val="28"/>
            <w:szCs w:val="28"/>
            <w:rPrChange w:id="809" w:author="Administrator" w:date="2016-01-05T02:02:37Z">
              <w:rPr>
                <w:rFonts w:ascii="宋体" w:hAnsi="宋体" w:eastAsia="宋体" w:cs="宋体"/>
                <w:i w:val="0"/>
                <w:color w:val="000000"/>
                <w:sz w:val="28"/>
                <w:szCs w:val="28"/>
              </w:rPr>
            </w:rPrChange>
          </w:rPr>
          <w:t>,</w:t>
        </w:r>
      </w:ins>
      <w:ins w:id="810" w:author="Administrator" w:date="2016-01-05T02:02:15Z">
        <w:r>
          <w:rPr>
            <w:rFonts w:hint="eastAsia" w:ascii="黑体" w:hAnsi="黑体" w:eastAsia="黑体" w:cs="黑体"/>
            <w:i w:val="0"/>
            <w:color w:val="000000"/>
            <w:sz w:val="28"/>
            <w:szCs w:val="28"/>
            <w:rPrChange w:id="811" w:author="Administrator" w:date="2016-01-05T02:02:37Z">
              <w:rPr>
                <w:rFonts w:ascii="华文楷体" w:hAnsi="华文楷体" w:eastAsia="华文楷体" w:cs="华文楷体"/>
                <w:i w:val="0"/>
                <w:color w:val="000000"/>
                <w:sz w:val="28"/>
                <w:szCs w:val="28"/>
              </w:rPr>
            </w:rPrChange>
          </w:rPr>
          <w:t>它们的所断——颠倒的伎俩也是变化莫测</w:t>
        </w:r>
      </w:ins>
      <w:ins w:id="812" w:author="Administrator" w:date="2016-01-05T02:02:15Z">
        <w:r>
          <w:rPr>
            <w:rFonts w:hint="eastAsia" w:ascii="黑体" w:hAnsi="黑体" w:eastAsia="黑体" w:cs="黑体"/>
            <w:i w:val="0"/>
            <w:color w:val="000000"/>
            <w:sz w:val="28"/>
            <w:szCs w:val="28"/>
            <w:rPrChange w:id="813" w:author="Administrator" w:date="2016-01-05T02:02:37Z">
              <w:rPr>
                <w:rFonts w:ascii="宋体" w:hAnsi="宋体" w:eastAsia="宋体" w:cs="宋体"/>
                <w:i w:val="0"/>
                <w:color w:val="000000"/>
                <w:sz w:val="28"/>
                <w:szCs w:val="28"/>
              </w:rPr>
            </w:rPrChange>
          </w:rPr>
          <w:t>,</w:t>
        </w:r>
      </w:ins>
      <w:ins w:id="814" w:author="Administrator" w:date="2016-01-05T02:02:15Z">
        <w:r>
          <w:rPr>
            <w:rFonts w:hint="eastAsia" w:ascii="黑体" w:hAnsi="黑体" w:eastAsia="黑体" w:cs="黑体"/>
            <w:i w:val="0"/>
            <w:color w:val="000000"/>
            <w:sz w:val="28"/>
            <w:szCs w:val="28"/>
            <w:rPrChange w:id="815" w:author="Administrator" w:date="2016-01-05T02:02:37Z">
              <w:rPr>
                <w:rFonts w:ascii="华文楷体" w:hAnsi="华文楷体" w:eastAsia="华文楷体" w:cs="华文楷体"/>
                <w:i w:val="0"/>
                <w:color w:val="000000"/>
                <w:sz w:val="28"/>
                <w:szCs w:val="28"/>
              </w:rPr>
            </w:rPrChange>
          </w:rPr>
          <w:t>不可计量</w:t>
        </w:r>
      </w:ins>
      <w:ins w:id="816" w:author="Administrator" w:date="2016-01-05T02:02:15Z">
        <w:r>
          <w:rPr>
            <w:rFonts w:hint="eastAsia" w:ascii="黑体" w:hAnsi="黑体" w:eastAsia="黑体" w:cs="黑体"/>
            <w:i w:val="0"/>
            <w:color w:val="000000"/>
            <w:sz w:val="28"/>
            <w:szCs w:val="28"/>
            <w:rPrChange w:id="817" w:author="Administrator" w:date="2016-01-05T02:02:37Z">
              <w:rPr>
                <w:rFonts w:ascii="宋体" w:hAnsi="宋体" w:eastAsia="宋体" w:cs="宋体"/>
                <w:i w:val="0"/>
                <w:color w:val="000000"/>
                <w:sz w:val="28"/>
                <w:szCs w:val="28"/>
              </w:rPr>
            </w:rPrChange>
          </w:rPr>
          <w:t>,</w:t>
        </w:r>
      </w:ins>
      <w:ins w:id="818" w:author="Administrator" w:date="2016-01-05T02:02:15Z">
        <w:r>
          <w:rPr>
            <w:rFonts w:hint="eastAsia" w:ascii="黑体" w:hAnsi="黑体" w:eastAsia="黑体" w:cs="黑体"/>
            <w:i w:val="0"/>
            <w:color w:val="000000"/>
            <w:sz w:val="28"/>
            <w:szCs w:val="28"/>
            <w:rPrChange w:id="819" w:author="Administrator" w:date="2016-01-05T02:02:37Z">
              <w:rPr>
                <w:rFonts w:ascii="华文楷体" w:hAnsi="华文楷体" w:eastAsia="华文楷体" w:cs="华文楷体"/>
                <w:i w:val="0"/>
                <w:color w:val="000000"/>
                <w:sz w:val="28"/>
                <w:szCs w:val="28"/>
              </w:rPr>
            </w:rPrChange>
          </w:rPr>
          <w:t xml:space="preserve">所有经中也以多种方式加以教诫。 </w:t>
        </w:r>
      </w:ins>
      <w:ins w:id="820" w:author="Administrator" w:date="2016-01-05T02:02:31Z">
        <w:r>
          <w:rPr>
            <w:rFonts w:hint="eastAsia" w:ascii="黑体" w:hAnsi="黑体" w:eastAsia="黑体" w:cs="黑体"/>
            <w:i w:val="0"/>
            <w:color w:val="000000"/>
            <w:sz w:val="28"/>
            <w:szCs w:val="28"/>
            <w:lang w:eastAsia="zh-CN"/>
            <w:rPrChange w:id="821" w:author="Administrator" w:date="2016-01-05T02:02:37Z">
              <w:rPr>
                <w:rFonts w:hint="eastAsia" w:ascii="华文楷体" w:hAnsi="华文楷体" w:eastAsia="华文楷体" w:cs="华文楷体"/>
                <w:i w:val="0"/>
                <w:color w:val="000000"/>
                <w:sz w:val="28"/>
                <w:szCs w:val="28"/>
                <w:lang w:eastAsia="zh-CN"/>
              </w:rPr>
            </w:rPrChange>
          </w:rPr>
          <w:t>】</w:t>
        </w:r>
      </w:ins>
      <w:r>
        <w:rPr>
          <w:rFonts w:hint="eastAsia" w:ascii="华文楷体" w:hAnsi="华文楷体" w:eastAsia="华文楷体"/>
          <w:sz w:val="28"/>
          <w:szCs w:val="28"/>
        </w:rPr>
        <w:t xml:space="preserve"> </w:t>
      </w:r>
    </w:p>
    <w:p>
      <w:pPr>
        <w:ind w:firstLine="570"/>
        <w:rPr>
          <w:del w:id="822" w:author="Administrator" w:date="2016-01-05T02:03:15Z"/>
          <w:rFonts w:hint="eastAsia" w:ascii="华文楷体" w:hAnsi="华文楷体" w:eastAsia="华文楷体"/>
          <w:sz w:val="28"/>
          <w:szCs w:val="28"/>
        </w:rPr>
      </w:pPr>
      <w:del w:id="823" w:author="Administrator" w:date="2016-01-05T02:03:15Z">
        <w:r>
          <w:rPr>
            <w:rFonts w:hint="eastAsia" w:ascii="华文楷体" w:hAnsi="华文楷体" w:eastAsia="华文楷体"/>
            <w:sz w:val="28"/>
            <w:szCs w:val="28"/>
          </w:rPr>
          <w:delText>“稍许说明，此等道理。”</w:delText>
        </w:r>
      </w:del>
    </w:p>
    <w:p>
      <w:pPr>
        <w:ind w:firstLine="570"/>
        <w:rPr>
          <w:del w:id="824" w:author="Administrator" w:date="2016-01-05T02:03:15Z"/>
          <w:rFonts w:hint="eastAsia" w:ascii="华文楷体" w:hAnsi="华文楷体" w:eastAsia="华文楷体"/>
          <w:sz w:val="28"/>
          <w:szCs w:val="28"/>
        </w:rPr>
      </w:pPr>
      <w:del w:id="825" w:author="Administrator" w:date="2016-01-05T02:03:15Z">
        <w:r>
          <w:rPr>
            <w:rFonts w:hint="eastAsia" w:ascii="华文楷体" w:hAnsi="华文楷体" w:eastAsia="华文楷体"/>
            <w:sz w:val="28"/>
            <w:szCs w:val="28"/>
          </w:rPr>
          <w:delText>总的来说，十地的智慧不可思议，他们的所断，颠倒的伎俩也是变幻莫测，不可计量，所有经中也以多种方式加以教戒。</w:delText>
        </w:r>
      </w:del>
    </w:p>
    <w:p>
      <w:pPr>
        <w:ind w:firstLine="570"/>
        <w:rPr>
          <w:rFonts w:hint="eastAsia" w:ascii="华文楷体" w:hAnsi="华文楷体" w:eastAsia="华文楷体"/>
          <w:sz w:val="28"/>
          <w:szCs w:val="28"/>
        </w:rPr>
      </w:pPr>
      <w:r>
        <w:rPr>
          <w:rFonts w:hint="eastAsia" w:ascii="华文楷体" w:hAnsi="华文楷体" w:eastAsia="华文楷体"/>
          <w:sz w:val="28"/>
          <w:szCs w:val="28"/>
        </w:rPr>
        <w:t>那么总的来说呢十地的智慧是不可思议的，因为十地的智慧它已经超凡入圣</w:t>
      </w:r>
      <w:ins w:id="826" w:author="Administrator" w:date="2016-01-07T18:34:07Z">
        <w:r>
          <w:rPr>
            <w:rFonts w:hint="eastAsia" w:ascii="华文楷体" w:hAnsi="华文楷体" w:eastAsia="华文楷体"/>
            <w:sz w:val="28"/>
            <w:szCs w:val="28"/>
            <w:lang w:eastAsia="zh-CN"/>
          </w:rPr>
          <w:t>了</w:t>
        </w:r>
      </w:ins>
      <w:del w:id="827" w:author="Administrator" w:date="2016-01-07T18:34:05Z">
        <w:r>
          <w:rPr>
            <w:rFonts w:hint="eastAsia" w:ascii="华文楷体" w:hAnsi="华文楷体" w:eastAsia="华文楷体"/>
            <w:sz w:val="28"/>
            <w:szCs w:val="28"/>
          </w:rPr>
          <w:delText>的</w:delText>
        </w:r>
      </w:del>
      <w:r>
        <w:rPr>
          <w:rFonts w:hint="eastAsia" w:ascii="华文楷体" w:hAnsi="华文楷体" w:eastAsia="华文楷体"/>
          <w:sz w:val="28"/>
          <w:szCs w:val="28"/>
        </w:rPr>
        <w:t>，它不是一般凡夫人的分别心，所以说从这个角度来讲的时候，我们的分别心没有办法去了知十地菩萨的智慧</w:t>
      </w:r>
      <w:ins w:id="828" w:author="Administrator" w:date="2016-01-05T02:03:42Z">
        <w:r>
          <w:rPr>
            <w:rFonts w:hint="eastAsia" w:ascii="华文楷体" w:hAnsi="华文楷体" w:eastAsia="华文楷体"/>
            <w:sz w:val="28"/>
            <w:szCs w:val="28"/>
            <w:lang w:eastAsia="zh-CN"/>
          </w:rPr>
          <w:t>，</w:t>
        </w:r>
      </w:ins>
      <w:del w:id="829" w:author="Administrator" w:date="2016-01-05T02:03:42Z">
        <w:r>
          <w:rPr>
            <w:rFonts w:hint="eastAsia" w:ascii="华文楷体" w:hAnsi="华文楷体" w:eastAsia="华文楷体"/>
            <w:sz w:val="28"/>
            <w:szCs w:val="28"/>
          </w:rPr>
          <w:delText>。</w:delText>
        </w:r>
      </w:del>
      <w:r>
        <w:rPr>
          <w:rFonts w:hint="eastAsia" w:ascii="华文楷体" w:hAnsi="华文楷体" w:eastAsia="华文楷体"/>
          <w:sz w:val="28"/>
          <w:szCs w:val="28"/>
        </w:rPr>
        <w:t>地十菩萨的智慧是深不可测</w:t>
      </w:r>
      <w:ins w:id="830" w:author="Administrator" w:date="2016-01-07T18:34:16Z">
        <w:r>
          <w:rPr>
            <w:rFonts w:hint="eastAsia" w:ascii="华文楷体" w:hAnsi="华文楷体" w:eastAsia="华文楷体"/>
            <w:sz w:val="28"/>
            <w:szCs w:val="28"/>
            <w:lang w:eastAsia="zh-CN"/>
          </w:rPr>
          <w:t>、</w:t>
        </w:r>
      </w:ins>
      <w:del w:id="831" w:author="Administrator" w:date="2016-01-06T23:19:17Z">
        <w:r>
          <w:rPr>
            <w:rFonts w:hint="eastAsia" w:ascii="华文楷体" w:hAnsi="华文楷体" w:eastAsia="华文楷体"/>
            <w:sz w:val="28"/>
            <w:szCs w:val="28"/>
          </w:rPr>
          <w:delText>，</w:delText>
        </w:r>
      </w:del>
      <w:r>
        <w:rPr>
          <w:rFonts w:hint="eastAsia" w:ascii="华文楷体" w:hAnsi="华文楷体" w:eastAsia="华文楷体"/>
          <w:sz w:val="28"/>
          <w:szCs w:val="28"/>
        </w:rPr>
        <w:t>不可思议的。而就说这个智慧的所断呢，颠倒的伎俩呢它也是变幻莫测</w:t>
      </w:r>
      <w:ins w:id="832" w:author="Administrator" w:date="2016-01-05T02:04:03Z">
        <w:r>
          <w:rPr>
            <w:rFonts w:hint="eastAsia" w:ascii="华文楷体" w:hAnsi="华文楷体" w:eastAsia="华文楷体"/>
            <w:sz w:val="28"/>
            <w:szCs w:val="28"/>
            <w:lang w:eastAsia="zh-CN"/>
          </w:rPr>
          <w:t>、</w:t>
        </w:r>
      </w:ins>
      <w:del w:id="833" w:author="Administrator" w:date="2016-01-05T02:04:03Z">
        <w:r>
          <w:rPr>
            <w:rFonts w:hint="eastAsia" w:ascii="华文楷体" w:hAnsi="华文楷体" w:eastAsia="华文楷体"/>
            <w:sz w:val="28"/>
            <w:szCs w:val="28"/>
          </w:rPr>
          <w:delText>，</w:delText>
        </w:r>
      </w:del>
      <w:r>
        <w:rPr>
          <w:rFonts w:hint="eastAsia" w:ascii="华文楷体" w:hAnsi="华文楷体" w:eastAsia="华文楷体"/>
          <w:sz w:val="28"/>
          <w:szCs w:val="28"/>
        </w:rPr>
        <w:t>非常多</w:t>
      </w:r>
      <w:ins w:id="834" w:author="Administrator" w:date="2016-01-05T02:04:10Z">
        <w:r>
          <w:rPr>
            <w:rFonts w:hint="eastAsia" w:ascii="华文楷体" w:hAnsi="华文楷体" w:eastAsia="华文楷体"/>
            <w:sz w:val="28"/>
            <w:szCs w:val="28"/>
            <w:lang w:eastAsia="zh-CN"/>
          </w:rPr>
          <w:t>、</w:t>
        </w:r>
      </w:ins>
      <w:del w:id="835" w:author="Administrator" w:date="2016-01-05T02:04:10Z">
        <w:r>
          <w:rPr>
            <w:rFonts w:hint="eastAsia" w:ascii="华文楷体" w:hAnsi="华文楷体" w:eastAsia="华文楷体"/>
            <w:sz w:val="28"/>
            <w:szCs w:val="28"/>
          </w:rPr>
          <w:delText>，</w:delText>
        </w:r>
      </w:del>
      <w:r>
        <w:rPr>
          <w:rFonts w:hint="eastAsia" w:ascii="华文楷体" w:hAnsi="华文楷体" w:eastAsia="华文楷体"/>
          <w:sz w:val="28"/>
          <w:szCs w:val="28"/>
        </w:rPr>
        <w:t>不可计量的，所以说经中呢也有很多方式来加以教</w:t>
      </w:r>
      <w:ins w:id="836" w:author="Administrator" w:date="2016-01-05T02:05:05Z">
        <w:r>
          <w:rPr>
            <w:rFonts w:hint="eastAsia" w:ascii="华文楷体" w:hAnsi="华文楷体" w:eastAsia="华文楷体"/>
            <w:sz w:val="28"/>
            <w:szCs w:val="28"/>
            <w:lang w:eastAsia="zh-CN"/>
          </w:rPr>
          <w:t>诫</w:t>
        </w:r>
      </w:ins>
      <w:del w:id="837" w:author="Administrator" w:date="2016-01-05T02:04:22Z">
        <w:r>
          <w:rPr>
            <w:rFonts w:hint="eastAsia" w:ascii="华文楷体" w:hAnsi="华文楷体" w:eastAsia="华文楷体"/>
            <w:sz w:val="28"/>
            <w:szCs w:val="28"/>
          </w:rPr>
          <w:delText>戒</w:delText>
        </w:r>
      </w:del>
      <w:r>
        <w:rPr>
          <w:rFonts w:hint="eastAsia" w:ascii="华文楷体" w:hAnsi="华文楷体" w:eastAsia="华文楷体"/>
          <w:sz w:val="28"/>
          <w:szCs w:val="28"/>
        </w:rPr>
        <w:t>的。佛经当中对于这个智慧的所断，对于这个随眠啊，对于这个烦恼啊，它是宣讲了很多种种类，也是通过很多种方式</w:t>
      </w:r>
      <w:del w:id="838" w:author="Administrator" w:date="2016-01-05T02:05:35Z">
        <w:r>
          <w:rPr>
            <w:rFonts w:hint="eastAsia" w:ascii="华文楷体" w:hAnsi="华文楷体" w:eastAsia="华文楷体"/>
            <w:sz w:val="28"/>
            <w:szCs w:val="28"/>
          </w:rPr>
          <w:delText>，</w:delText>
        </w:r>
      </w:del>
      <w:r>
        <w:rPr>
          <w:rFonts w:hint="eastAsia" w:ascii="华文楷体" w:hAnsi="华文楷体" w:eastAsia="华文楷体"/>
          <w:sz w:val="28"/>
          <w:szCs w:val="28"/>
        </w:rPr>
        <w:t>然后来进行教</w:t>
      </w:r>
      <w:ins w:id="839" w:author="Administrator" w:date="2016-01-05T02:05:43Z">
        <w:r>
          <w:rPr>
            <w:rFonts w:hint="eastAsia" w:ascii="华文楷体" w:hAnsi="华文楷体" w:eastAsia="华文楷体"/>
            <w:sz w:val="28"/>
            <w:szCs w:val="28"/>
            <w:lang w:eastAsia="zh-CN"/>
          </w:rPr>
          <w:t>诫</w:t>
        </w:r>
      </w:ins>
      <w:del w:id="840" w:author="Administrator" w:date="2016-01-05T02:05:40Z">
        <w:r>
          <w:rPr>
            <w:rFonts w:hint="eastAsia" w:ascii="华文楷体" w:hAnsi="华文楷体" w:eastAsia="华文楷体"/>
            <w:sz w:val="28"/>
            <w:szCs w:val="28"/>
          </w:rPr>
          <w:delText>戒</w:delText>
        </w:r>
      </w:del>
      <w:r>
        <w:rPr>
          <w:rFonts w:hint="eastAsia" w:ascii="华文楷体" w:hAnsi="华文楷体" w:eastAsia="华文楷体"/>
          <w:sz w:val="28"/>
          <w:szCs w:val="28"/>
        </w:rPr>
        <w:t>，让我们呢来认知这样一种这个种种这些所断的这样一种</w:t>
      </w:r>
      <w:ins w:id="841" w:author="Administrator" w:date="2016-01-06T23:19:51Z">
        <w:r>
          <w:rPr>
            <w:rFonts w:hint="eastAsia" w:ascii="华文楷体" w:hAnsi="华文楷体" w:eastAsia="华文楷体"/>
            <w:sz w:val="28"/>
            <w:szCs w:val="28"/>
            <w:lang w:eastAsia="zh-CN"/>
          </w:rPr>
          <w:t>本体</w:t>
        </w:r>
      </w:ins>
      <w:del w:id="842" w:author="Administrator" w:date="2016-01-06T23:19:50Z">
        <w:r>
          <w:rPr>
            <w:rFonts w:hint="eastAsia" w:ascii="华文楷体" w:hAnsi="华文楷体" w:eastAsia="华文楷体"/>
            <w:sz w:val="28"/>
            <w:szCs w:val="28"/>
          </w:rPr>
          <w:delText>等起</w:delText>
        </w:r>
      </w:del>
      <w:r>
        <w:rPr>
          <w:rFonts w:hint="eastAsia" w:ascii="华文楷体" w:hAnsi="华文楷体" w:eastAsia="华文楷体"/>
          <w:sz w:val="28"/>
          <w:szCs w:val="28"/>
        </w:rPr>
        <w:t>。</w:t>
      </w:r>
    </w:p>
    <w:p>
      <w:pPr>
        <w:ind w:firstLine="570"/>
        <w:rPr>
          <w:rFonts w:hint="eastAsia" w:ascii="华文楷体" w:hAnsi="华文楷体" w:eastAsia="华文楷体"/>
          <w:sz w:val="28"/>
          <w:szCs w:val="28"/>
        </w:rPr>
      </w:pPr>
      <w:ins w:id="843" w:author="Administrator" w:date="2016-01-05T02:06:36Z">
        <w:r>
          <w:rPr>
            <w:rFonts w:hint="eastAsia" w:ascii="黑体" w:hAnsi="黑体" w:eastAsia="黑体" w:cs="黑体"/>
            <w:i w:val="0"/>
            <w:color w:val="000000"/>
            <w:sz w:val="28"/>
            <w:szCs w:val="28"/>
            <w:lang w:eastAsia="zh-CN"/>
            <w:rPrChange w:id="844" w:author="Administrator" w:date="2016-01-05T02:06:51Z">
              <w:rPr>
                <w:rFonts w:hint="eastAsia" w:ascii="华文楷体" w:hAnsi="华文楷体" w:eastAsia="华文楷体" w:cs="华文楷体"/>
                <w:i w:val="0"/>
                <w:color w:val="000000"/>
                <w:sz w:val="28"/>
                <w:szCs w:val="28"/>
                <w:lang w:eastAsia="zh-CN"/>
              </w:rPr>
            </w:rPrChange>
          </w:rPr>
          <w:t>【</w:t>
        </w:r>
      </w:ins>
      <w:ins w:id="845" w:author="Administrator" w:date="2016-01-05T02:06:32Z">
        <w:r>
          <w:rPr>
            <w:rFonts w:hint="eastAsia" w:ascii="黑体" w:hAnsi="黑体" w:eastAsia="黑体" w:cs="黑体"/>
            <w:i w:val="0"/>
            <w:color w:val="000000"/>
            <w:sz w:val="28"/>
            <w:szCs w:val="28"/>
            <w:rPrChange w:id="846" w:author="Administrator" w:date="2016-01-05T02:06:51Z">
              <w:rPr>
                <w:rFonts w:ascii="华文楷体" w:hAnsi="华文楷体" w:eastAsia="华文楷体" w:cs="华文楷体"/>
                <w:i w:val="0"/>
                <w:color w:val="000000"/>
                <w:sz w:val="28"/>
                <w:szCs w:val="28"/>
              </w:rPr>
            </w:rPrChange>
          </w:rPr>
          <w:t>从总的方面而言</w:t>
        </w:r>
      </w:ins>
      <w:ins w:id="847" w:author="Administrator" w:date="2016-01-05T02:06:32Z">
        <w:r>
          <w:rPr>
            <w:rFonts w:hint="eastAsia" w:ascii="黑体" w:hAnsi="黑体" w:eastAsia="黑体" w:cs="黑体"/>
            <w:i w:val="0"/>
            <w:color w:val="000000"/>
            <w:sz w:val="28"/>
            <w:szCs w:val="28"/>
            <w:rPrChange w:id="848" w:author="Administrator" w:date="2016-01-05T02:06:51Z">
              <w:rPr>
                <w:rFonts w:ascii="宋体" w:hAnsi="宋体" w:eastAsia="宋体" w:cs="宋体"/>
                <w:i w:val="0"/>
                <w:color w:val="000000"/>
                <w:sz w:val="28"/>
                <w:szCs w:val="28"/>
              </w:rPr>
            </w:rPrChange>
          </w:rPr>
          <w:t>,</w:t>
        </w:r>
      </w:ins>
      <w:ins w:id="849" w:author="Administrator" w:date="2016-01-05T02:06:32Z">
        <w:r>
          <w:rPr>
            <w:rFonts w:hint="eastAsia" w:ascii="黑体" w:hAnsi="黑体" w:eastAsia="黑体" w:cs="黑体"/>
            <w:i w:val="0"/>
            <w:color w:val="000000"/>
            <w:sz w:val="28"/>
            <w:szCs w:val="28"/>
            <w:rPrChange w:id="850" w:author="Administrator" w:date="2016-01-05T02:06:51Z">
              <w:rPr>
                <w:rFonts w:ascii="华文楷体" w:hAnsi="华文楷体" w:eastAsia="华文楷体" w:cs="华文楷体"/>
                <w:i w:val="0"/>
                <w:color w:val="000000"/>
                <w:sz w:val="28"/>
                <w:szCs w:val="28"/>
              </w:rPr>
            </w:rPrChange>
          </w:rPr>
          <w:t>烦恼障与所知障定数为二以事势理成立</w:t>
        </w:r>
      </w:ins>
      <w:ins w:id="851" w:author="Administrator" w:date="2016-01-05T02:06:32Z">
        <w:r>
          <w:rPr>
            <w:rFonts w:hint="eastAsia" w:ascii="黑体" w:hAnsi="黑体" w:eastAsia="黑体" w:cs="黑体"/>
            <w:i w:val="0"/>
            <w:color w:val="000000"/>
            <w:sz w:val="28"/>
            <w:szCs w:val="28"/>
            <w:rPrChange w:id="852" w:author="Administrator" w:date="2016-01-05T02:06:51Z">
              <w:rPr>
                <w:rFonts w:ascii="宋体" w:hAnsi="宋体" w:eastAsia="宋体" w:cs="宋体"/>
                <w:i w:val="0"/>
                <w:color w:val="000000"/>
                <w:sz w:val="28"/>
                <w:szCs w:val="28"/>
              </w:rPr>
            </w:rPrChange>
          </w:rPr>
          <w:t>,</w:t>
        </w:r>
      </w:ins>
      <w:ins w:id="853" w:author="Administrator" w:date="2016-01-05T02:06:46Z">
        <w:r>
          <w:rPr>
            <w:rFonts w:hint="eastAsia" w:ascii="黑体" w:hAnsi="黑体" w:eastAsia="黑体" w:cs="黑体"/>
            <w:i w:val="0"/>
            <w:color w:val="000000"/>
            <w:sz w:val="28"/>
            <w:szCs w:val="28"/>
            <w:lang w:eastAsia="zh-CN"/>
            <w:rPrChange w:id="854" w:author="Administrator" w:date="2016-01-05T02:06:51Z">
              <w:rPr>
                <w:rFonts w:hint="eastAsia" w:ascii="宋体" w:hAnsi="宋体" w:eastAsia="宋体" w:cs="宋体"/>
                <w:i w:val="0"/>
                <w:color w:val="000000"/>
                <w:sz w:val="28"/>
                <w:szCs w:val="28"/>
                <w:lang w:eastAsia="zh-CN"/>
              </w:rPr>
            </w:rPrChange>
          </w:rPr>
          <w:t>】</w:t>
        </w:r>
      </w:ins>
      <w:del w:id="855" w:author="Administrator" w:date="2016-01-05T02:07:08Z">
        <w:r>
          <w:rPr>
            <w:rFonts w:hint="eastAsia" w:ascii="华文楷体" w:hAnsi="华文楷体" w:eastAsia="华文楷体"/>
            <w:sz w:val="28"/>
            <w:szCs w:val="28"/>
          </w:rPr>
          <w:delText>“从总的方面而言，烦恼障与所知障的定数为二，以事势理成立。”</w:delText>
        </w:r>
      </w:del>
    </w:p>
    <w:p>
      <w:pPr>
        <w:ind w:firstLine="570"/>
        <w:rPr>
          <w:rFonts w:hint="eastAsia" w:ascii="华文楷体" w:hAnsi="华文楷体" w:eastAsia="华文楷体"/>
          <w:sz w:val="28"/>
          <w:szCs w:val="28"/>
        </w:rPr>
      </w:pPr>
      <w:r>
        <w:rPr>
          <w:rFonts w:hint="eastAsia" w:ascii="华文楷体" w:hAnsi="华文楷体" w:eastAsia="华文楷体"/>
          <w:sz w:val="28"/>
          <w:szCs w:val="28"/>
        </w:rPr>
        <w:t>那么就是说这个方面有很多种，一般来讲的话</w:t>
      </w:r>
      <w:del w:id="856" w:author="Administrator" w:date="2016-01-05T02:07:21Z">
        <w:r>
          <w:rPr>
            <w:rFonts w:hint="eastAsia" w:ascii="华文楷体" w:hAnsi="华文楷体" w:eastAsia="华文楷体"/>
            <w:sz w:val="28"/>
            <w:szCs w:val="28"/>
          </w:rPr>
          <w:delText>，</w:delText>
        </w:r>
      </w:del>
      <w:r>
        <w:rPr>
          <w:rFonts w:hint="eastAsia" w:ascii="华文楷体" w:hAnsi="华文楷体" w:eastAsia="华文楷体"/>
          <w:sz w:val="28"/>
          <w:szCs w:val="28"/>
        </w:rPr>
        <w:t>我们就说是呢难以归摄的，所以说呢就说是在有些大经大论当中，就把这些颠倒的伎俩</w:t>
      </w:r>
      <w:ins w:id="857" w:author="Administrator" w:date="2016-01-05T02:07:41Z">
        <w:r>
          <w:rPr>
            <w:rFonts w:hint="eastAsia" w:ascii="华文楷体" w:hAnsi="华文楷体" w:eastAsia="华文楷体"/>
            <w:sz w:val="28"/>
            <w:szCs w:val="28"/>
            <w:lang w:eastAsia="zh-CN"/>
          </w:rPr>
          <w:t>、</w:t>
        </w:r>
      </w:ins>
      <w:del w:id="858" w:author="Administrator" w:date="2016-01-05T02:07:41Z">
        <w:r>
          <w:rPr>
            <w:rFonts w:hint="eastAsia" w:ascii="华文楷体" w:hAnsi="华文楷体" w:eastAsia="华文楷体"/>
            <w:sz w:val="28"/>
            <w:szCs w:val="28"/>
          </w:rPr>
          <w:delText>，</w:delText>
        </w:r>
      </w:del>
      <w:r>
        <w:rPr>
          <w:rFonts w:hint="eastAsia" w:ascii="华文楷体" w:hAnsi="华文楷体" w:eastAsia="华文楷体"/>
          <w:sz w:val="28"/>
          <w:szCs w:val="28"/>
        </w:rPr>
        <w:t>把这些</w:t>
      </w:r>
      <w:ins w:id="859" w:author="Administrator" w:date="2016-01-06T23:20:16Z">
        <w:r>
          <w:rPr>
            <w:rFonts w:hint="eastAsia" w:ascii="华文楷体" w:hAnsi="华文楷体" w:eastAsia="华文楷体"/>
            <w:sz w:val="28"/>
            <w:szCs w:val="28"/>
            <w:lang w:eastAsia="zh-CN"/>
          </w:rPr>
          <w:t>所断</w:t>
        </w:r>
      </w:ins>
      <w:del w:id="860" w:author="Administrator" w:date="2016-01-06T23:20:11Z">
        <w:r>
          <w:rPr>
            <w:rFonts w:hint="eastAsia" w:ascii="华文楷体" w:hAnsi="华文楷体" w:eastAsia="华文楷体"/>
            <w:sz w:val="28"/>
            <w:szCs w:val="28"/>
          </w:rPr>
          <w:delText>手段</w:delText>
        </w:r>
      </w:del>
      <w:r>
        <w:rPr>
          <w:rFonts w:hint="eastAsia" w:ascii="华文楷体" w:hAnsi="华文楷体" w:eastAsia="华文楷体"/>
          <w:sz w:val="28"/>
          <w:szCs w:val="28"/>
        </w:rPr>
        <w:t>呢归摄起来，认定呢一切的障碍可以包括在烦恼障和所知障当中。我那个时候</w:t>
      </w:r>
      <w:del w:id="861" w:author="Administrator" w:date="2016-01-05T02:08:16Z">
        <w:r>
          <w:rPr>
            <w:rFonts w:hint="eastAsia" w:ascii="华文楷体" w:hAnsi="华文楷体" w:eastAsia="华文楷体"/>
            <w:sz w:val="28"/>
            <w:szCs w:val="28"/>
          </w:rPr>
          <w:delText>，</w:delText>
        </w:r>
      </w:del>
      <w:r>
        <w:rPr>
          <w:rFonts w:hint="eastAsia" w:ascii="华文楷体" w:hAnsi="华文楷体" w:eastAsia="华文楷体"/>
          <w:sz w:val="28"/>
          <w:szCs w:val="28"/>
        </w:rPr>
        <w:t>有的时候看经典我说：“这么多障碍，怎么去认知，怎么去断除啊？”所以说有的时候就把这些障碍全部归摄在要不就是烦恼障，要不就是所知障，就归摄在这两个障碍当中。</w:t>
      </w:r>
    </w:p>
    <w:p>
      <w:pPr>
        <w:ind w:firstLine="570"/>
        <w:rPr>
          <w:rFonts w:hint="eastAsia" w:ascii="华文楷体" w:hAnsi="华文楷体" w:eastAsia="华文楷体"/>
          <w:sz w:val="28"/>
          <w:szCs w:val="28"/>
        </w:rPr>
      </w:pPr>
      <w:r>
        <w:rPr>
          <w:rFonts w:hint="eastAsia" w:ascii="华文楷体" w:hAnsi="华文楷体" w:eastAsia="华文楷体"/>
          <w:sz w:val="28"/>
          <w:szCs w:val="28"/>
        </w:rPr>
        <w:t>那么就说是说</w:t>
      </w:r>
      <w:ins w:id="862" w:author="Administrator" w:date="2016-01-06T23:21:32Z">
        <w:r>
          <w:rPr>
            <w:rFonts w:hint="eastAsia" w:ascii="华文楷体" w:hAnsi="华文楷体" w:eastAsia="华文楷体"/>
            <w:sz w:val="28"/>
            <w:szCs w:val="28"/>
            <w:lang w:eastAsia="zh-CN"/>
          </w:rPr>
          <w:t>是</w:t>
        </w:r>
      </w:ins>
      <w:r>
        <w:rPr>
          <w:rFonts w:hint="eastAsia" w:ascii="华文楷体" w:hAnsi="华文楷体" w:eastAsia="华文楷体"/>
          <w:sz w:val="28"/>
          <w:szCs w:val="28"/>
        </w:rPr>
        <w:t>这个把这一切障碍归摄到烦恼障、所知障当中，有没有一种这样成立的根据呢？这个地方讲的话，就烦恼障、所知障并述为二，以事势理可以成立，可以通过</w:t>
      </w:r>
      <w:ins w:id="863" w:author="Administrator" w:date="2016-01-06T23:21:50Z">
        <w:r>
          <w:rPr>
            <w:rFonts w:hint="eastAsia" w:ascii="华文楷体" w:hAnsi="华文楷体" w:eastAsia="华文楷体"/>
            <w:sz w:val="28"/>
            <w:szCs w:val="28"/>
            <w:lang w:eastAsia="zh-CN"/>
          </w:rPr>
          <w:t>正</w:t>
        </w:r>
      </w:ins>
      <w:del w:id="864" w:author="Administrator" w:date="2016-01-06T23:21:49Z">
        <w:r>
          <w:rPr>
            <w:rFonts w:hint="eastAsia" w:ascii="华文楷体" w:hAnsi="华文楷体" w:eastAsia="华文楷体"/>
            <w:sz w:val="28"/>
            <w:szCs w:val="28"/>
          </w:rPr>
          <w:delText>证</w:delText>
        </w:r>
      </w:del>
      <w:r>
        <w:rPr>
          <w:rFonts w:hint="eastAsia" w:ascii="华文楷体" w:hAnsi="华文楷体" w:eastAsia="华文楷体"/>
          <w:sz w:val="28"/>
          <w:szCs w:val="28"/>
        </w:rPr>
        <w:t>理</w:t>
      </w:r>
      <w:del w:id="865" w:author="Administrator" w:date="2016-01-06T23:21:44Z">
        <w:r>
          <w:rPr>
            <w:rFonts w:hint="eastAsia" w:ascii="华文楷体" w:hAnsi="华文楷体" w:eastAsia="华文楷体"/>
            <w:sz w:val="28"/>
            <w:szCs w:val="28"/>
          </w:rPr>
          <w:delText>，</w:delText>
        </w:r>
      </w:del>
      <w:r>
        <w:rPr>
          <w:rFonts w:hint="eastAsia" w:ascii="华文楷体" w:hAnsi="华文楷体" w:eastAsia="华文楷体"/>
          <w:sz w:val="28"/>
          <w:szCs w:val="28"/>
        </w:rPr>
        <w:t>完全可以成立的。</w:t>
      </w:r>
    </w:p>
    <w:p>
      <w:pPr>
        <w:ind w:firstLine="570"/>
        <w:rPr>
          <w:ins w:id="866" w:author="Administrator" w:date="2016-01-05T02:09:33Z"/>
          <w:rFonts w:ascii="华文楷体" w:hAnsi="华文楷体" w:eastAsia="华文楷体" w:cs="华文楷体"/>
          <w:i w:val="0"/>
          <w:color w:val="000000"/>
          <w:sz w:val="28"/>
          <w:szCs w:val="28"/>
        </w:rPr>
      </w:pPr>
      <w:ins w:id="867" w:author="Administrator" w:date="2016-01-05T02:09:18Z">
        <w:r>
          <w:rPr>
            <w:rFonts w:hint="eastAsia" w:ascii="黑体" w:hAnsi="黑体" w:eastAsia="黑体" w:cs="黑体"/>
            <w:i w:val="0"/>
            <w:color w:val="000000"/>
            <w:sz w:val="28"/>
            <w:szCs w:val="28"/>
            <w:lang w:eastAsia="zh-CN"/>
            <w:rPrChange w:id="868" w:author="Administrator" w:date="2016-01-05T02:09:30Z">
              <w:rPr>
                <w:rFonts w:hint="eastAsia" w:ascii="华文楷体" w:hAnsi="华文楷体" w:eastAsia="华文楷体" w:cs="华文楷体"/>
                <w:i w:val="0"/>
                <w:color w:val="000000"/>
                <w:sz w:val="28"/>
                <w:szCs w:val="28"/>
                <w:lang w:eastAsia="zh-CN"/>
              </w:rPr>
            </w:rPrChange>
          </w:rPr>
          <w:t>【</w:t>
        </w:r>
      </w:ins>
      <w:ins w:id="869" w:author="Administrator" w:date="2016-01-05T02:09:15Z">
        <w:r>
          <w:rPr>
            <w:rFonts w:hint="eastAsia" w:ascii="黑体" w:hAnsi="黑体" w:eastAsia="黑体" w:cs="黑体"/>
            <w:i w:val="0"/>
            <w:color w:val="000000"/>
            <w:sz w:val="28"/>
            <w:szCs w:val="28"/>
            <w:rPrChange w:id="870" w:author="Administrator" w:date="2016-01-05T02:09:30Z">
              <w:rPr>
                <w:rFonts w:ascii="华文楷体" w:hAnsi="华文楷体" w:eastAsia="华文楷体" w:cs="华文楷体"/>
                <w:i w:val="0"/>
                <w:color w:val="000000"/>
                <w:sz w:val="28"/>
                <w:szCs w:val="28"/>
              </w:rPr>
            </w:rPrChange>
          </w:rPr>
          <w:t>正因为士夫所追求的是殊胜解脱与遍知佛果</w:t>
        </w:r>
      </w:ins>
      <w:ins w:id="871" w:author="Administrator" w:date="2016-01-05T02:09:15Z">
        <w:r>
          <w:rPr>
            <w:rFonts w:hint="eastAsia" w:ascii="黑体" w:hAnsi="黑体" w:eastAsia="黑体" w:cs="黑体"/>
            <w:i w:val="0"/>
            <w:color w:val="000000"/>
            <w:sz w:val="28"/>
            <w:szCs w:val="28"/>
            <w:rPrChange w:id="872" w:author="Administrator" w:date="2016-01-05T02:09:30Z">
              <w:rPr>
                <w:rFonts w:ascii="宋体" w:hAnsi="宋体" w:eastAsia="宋体" w:cs="宋体"/>
                <w:i w:val="0"/>
                <w:color w:val="000000"/>
                <w:sz w:val="28"/>
                <w:szCs w:val="28"/>
              </w:rPr>
            </w:rPrChange>
          </w:rPr>
          <w:t>,</w:t>
        </w:r>
      </w:ins>
      <w:ins w:id="873" w:author="Administrator" w:date="2016-01-05T02:09:15Z">
        <w:r>
          <w:rPr>
            <w:rFonts w:hint="eastAsia" w:ascii="黑体" w:hAnsi="黑体" w:eastAsia="黑体" w:cs="黑体"/>
            <w:i w:val="0"/>
            <w:color w:val="000000"/>
            <w:sz w:val="28"/>
            <w:szCs w:val="28"/>
            <w:rPrChange w:id="874" w:author="Administrator" w:date="2016-01-05T02:09:30Z">
              <w:rPr>
                <w:rFonts w:ascii="华文楷体" w:hAnsi="华文楷体" w:eastAsia="华文楷体" w:cs="华文楷体"/>
                <w:i w:val="0"/>
                <w:color w:val="000000"/>
                <w:sz w:val="28"/>
                <w:szCs w:val="28"/>
              </w:rPr>
            </w:rPrChange>
          </w:rPr>
          <w:t>所以</w:t>
        </w:r>
      </w:ins>
      <w:ins w:id="875" w:author="Administrator" w:date="2016-01-05T02:09:15Z">
        <w:r>
          <w:rPr>
            <w:rFonts w:hint="eastAsia" w:ascii="黑体" w:hAnsi="黑体" w:eastAsia="黑体" w:cs="黑体"/>
            <w:i w:val="0"/>
            <w:color w:val="000000"/>
            <w:sz w:val="28"/>
            <w:szCs w:val="28"/>
            <w:rPrChange w:id="876" w:author="Administrator" w:date="2016-01-05T02:09:30Z">
              <w:rPr>
                <w:rFonts w:ascii="宋体" w:hAnsi="宋体" w:eastAsia="宋体" w:cs="宋体"/>
                <w:i w:val="0"/>
                <w:color w:val="000000"/>
                <w:sz w:val="28"/>
                <w:szCs w:val="28"/>
              </w:rPr>
            </w:rPrChange>
          </w:rPr>
          <w:t>(</w:t>
        </w:r>
      </w:ins>
      <w:ins w:id="877" w:author="Administrator" w:date="2016-01-05T02:09:15Z">
        <w:r>
          <w:rPr>
            <w:rFonts w:hint="eastAsia" w:ascii="黑体" w:hAnsi="黑体" w:eastAsia="黑体" w:cs="黑体"/>
            <w:i w:val="0"/>
            <w:color w:val="000000"/>
            <w:sz w:val="28"/>
            <w:szCs w:val="28"/>
            <w:rPrChange w:id="878" w:author="Administrator" w:date="2016-01-05T02:09:30Z">
              <w:rPr>
                <w:rFonts w:ascii="华文楷体" w:hAnsi="华文楷体" w:eastAsia="华文楷体" w:cs="华文楷体"/>
                <w:i w:val="0"/>
                <w:color w:val="000000"/>
                <w:sz w:val="28"/>
                <w:szCs w:val="28"/>
              </w:rPr>
            </w:rPrChange>
          </w:rPr>
          <w:t>烦恼障与所知障</w:t>
        </w:r>
      </w:ins>
      <w:ins w:id="879" w:author="Administrator" w:date="2016-01-05T02:09:15Z">
        <w:r>
          <w:rPr>
            <w:rFonts w:hint="eastAsia" w:ascii="黑体" w:hAnsi="黑体" w:eastAsia="黑体" w:cs="黑体"/>
            <w:i w:val="0"/>
            <w:color w:val="000000"/>
            <w:sz w:val="28"/>
            <w:szCs w:val="28"/>
            <w:rPrChange w:id="880" w:author="Administrator" w:date="2016-01-05T02:09:30Z">
              <w:rPr>
                <w:rFonts w:ascii="宋体" w:hAnsi="宋体" w:eastAsia="宋体" w:cs="宋体"/>
                <w:i w:val="0"/>
                <w:color w:val="000000"/>
                <w:sz w:val="28"/>
                <w:szCs w:val="28"/>
              </w:rPr>
            </w:rPrChange>
          </w:rPr>
          <w:t>)</w:t>
        </w:r>
      </w:ins>
      <w:ins w:id="881" w:author="Administrator" w:date="2016-01-05T02:09:15Z">
        <w:r>
          <w:rPr>
            <w:rFonts w:hint="eastAsia" w:ascii="黑体" w:hAnsi="黑体" w:eastAsia="黑体" w:cs="黑体"/>
            <w:i w:val="0"/>
            <w:color w:val="000000"/>
            <w:sz w:val="28"/>
            <w:szCs w:val="28"/>
            <w:rPrChange w:id="882" w:author="Administrator" w:date="2016-01-05T02:09:30Z">
              <w:rPr>
                <w:rFonts w:ascii="华文楷体" w:hAnsi="华文楷体" w:eastAsia="华文楷体" w:cs="华文楷体"/>
                <w:i w:val="0"/>
                <w:color w:val="000000"/>
                <w:sz w:val="28"/>
                <w:szCs w:val="28"/>
              </w:rPr>
            </w:rPrChange>
          </w:rPr>
          <w:t>是从障碍解脱与佛果的角度而安立的。</w:t>
        </w:r>
      </w:ins>
      <w:ins w:id="883" w:author="Administrator" w:date="2016-01-05T02:09:24Z">
        <w:r>
          <w:rPr>
            <w:rFonts w:hint="eastAsia" w:ascii="黑体" w:hAnsi="黑体" w:eastAsia="黑体" w:cs="黑体"/>
            <w:i w:val="0"/>
            <w:color w:val="000000"/>
            <w:sz w:val="28"/>
            <w:szCs w:val="28"/>
            <w:lang w:eastAsia="zh-CN"/>
            <w:rPrChange w:id="884" w:author="Administrator" w:date="2016-01-05T02:09:30Z">
              <w:rPr>
                <w:rFonts w:hint="eastAsia" w:ascii="华文楷体" w:hAnsi="华文楷体" w:eastAsia="华文楷体" w:cs="华文楷体"/>
                <w:i w:val="0"/>
                <w:color w:val="000000"/>
                <w:sz w:val="28"/>
                <w:szCs w:val="28"/>
                <w:lang w:eastAsia="zh-CN"/>
              </w:rPr>
            </w:rPrChange>
          </w:rPr>
          <w:t>】</w:t>
        </w:r>
      </w:ins>
      <w:ins w:id="885" w:author="Administrator" w:date="2016-01-05T02:09:15Z">
        <w:r>
          <w:rPr>
            <w:rFonts w:ascii="华文楷体" w:hAnsi="华文楷体" w:eastAsia="华文楷体" w:cs="华文楷体"/>
            <w:i w:val="0"/>
            <w:color w:val="000000"/>
            <w:sz w:val="28"/>
            <w:szCs w:val="28"/>
          </w:rPr>
          <w:t xml:space="preserve"> </w:t>
        </w:r>
      </w:ins>
    </w:p>
    <w:p>
      <w:pPr>
        <w:ind w:firstLine="570"/>
        <w:rPr>
          <w:del w:id="886" w:author="Administrator" w:date="2016-01-05T02:09:41Z"/>
          <w:rFonts w:hint="eastAsia" w:ascii="华文楷体" w:hAnsi="华文楷体" w:eastAsia="华文楷体"/>
          <w:sz w:val="28"/>
          <w:szCs w:val="28"/>
        </w:rPr>
      </w:pPr>
      <w:del w:id="887" w:author="Administrator" w:date="2016-01-05T02:09:41Z">
        <w:r>
          <w:rPr>
            <w:rFonts w:hint="eastAsia" w:ascii="华文楷体" w:hAnsi="华文楷体" w:eastAsia="华文楷体"/>
            <w:sz w:val="28"/>
            <w:szCs w:val="28"/>
          </w:rPr>
          <w:delText>“正因为士夫所追求的是殊胜解脱与遍知佛果，所以烦恼障与所知障是一种障碍解脱与佛果的角度而安立的。”</w:delText>
        </w:r>
      </w:del>
    </w:p>
    <w:p>
      <w:pPr>
        <w:ind w:firstLine="570"/>
        <w:rPr>
          <w:rFonts w:hint="eastAsia" w:ascii="华文楷体" w:hAnsi="华文楷体" w:eastAsia="华文楷体"/>
          <w:sz w:val="28"/>
          <w:szCs w:val="28"/>
        </w:rPr>
      </w:pPr>
      <w:r>
        <w:rPr>
          <w:rFonts w:hint="eastAsia" w:ascii="华文楷体" w:hAnsi="华文楷体" w:eastAsia="华文楷体"/>
          <w:sz w:val="28"/>
          <w:szCs w:val="28"/>
        </w:rPr>
        <w:t>那么就是因为呢就说士夫所追求的殊胜</w:t>
      </w:r>
      <w:del w:id="888" w:author="Administrator" w:date="2016-01-06T23:22:08Z">
        <w:r>
          <w:rPr>
            <w:rFonts w:hint="eastAsia" w:ascii="华文楷体" w:hAnsi="华文楷体" w:eastAsia="华文楷体"/>
            <w:sz w:val="28"/>
            <w:szCs w:val="28"/>
          </w:rPr>
          <w:delText>（解脱</w:delText>
        </w:r>
      </w:del>
      <w:del w:id="889" w:author="Administrator" w:date="2016-01-06T23:22:09Z">
        <w:r>
          <w:rPr>
            <w:rFonts w:hint="eastAsia" w:ascii="华文楷体" w:hAnsi="华文楷体" w:eastAsia="华文楷体"/>
            <w:sz w:val="28"/>
            <w:szCs w:val="28"/>
          </w:rPr>
          <w:delText>），</w:delText>
        </w:r>
      </w:del>
      <w:ins w:id="890" w:author="Administrator" w:date="2016-01-07T18:36:23Z">
        <w:r>
          <w:rPr>
            <w:rFonts w:hint="eastAsia" w:ascii="华文楷体" w:hAnsi="华文楷体" w:eastAsia="华文楷体"/>
            <w:sz w:val="28"/>
            <w:szCs w:val="28"/>
            <w:lang w:eastAsia="zh-CN"/>
          </w:rPr>
          <w:t>，</w:t>
        </w:r>
      </w:ins>
      <w:r>
        <w:rPr>
          <w:rFonts w:hint="eastAsia" w:ascii="华文楷体" w:hAnsi="华文楷体" w:eastAsia="华文楷体"/>
          <w:sz w:val="28"/>
          <w:szCs w:val="28"/>
        </w:rPr>
        <w:t>就说士夫所追求的呢就是殊胜的解脱和遍知佛果。首先呢是暂时从轮回当中获得一种解脱——解脱轮回，然后呢就说是这个获得最为殊胜的遍知的佛陀果位，那么就是他们的所求是这样的。既然他们所追求的目标是这两个，那么障碍实现这两个目标的本体呢也就只有两种障碍了，所以说呢烦恼障与所知障是从障碍解脱</w:t>
      </w:r>
      <w:ins w:id="891" w:author="Administrator" w:date="2016-01-06T23:22:40Z">
        <w:r>
          <w:rPr>
            <w:rFonts w:hint="eastAsia" w:ascii="华文楷体" w:hAnsi="华文楷体" w:eastAsia="华文楷体"/>
            <w:sz w:val="28"/>
            <w:szCs w:val="28"/>
            <w:lang w:eastAsia="zh-CN"/>
          </w:rPr>
          <w:t>与</w:t>
        </w:r>
      </w:ins>
      <w:r>
        <w:rPr>
          <w:rFonts w:hint="eastAsia" w:ascii="华文楷体" w:hAnsi="华文楷体" w:eastAsia="华文楷体"/>
          <w:sz w:val="28"/>
          <w:szCs w:val="28"/>
        </w:rPr>
        <w:t>佛果的角度而安立的。</w:t>
      </w:r>
    </w:p>
    <w:p>
      <w:pPr>
        <w:ind w:firstLine="570"/>
        <w:rPr>
          <w:rFonts w:hint="eastAsia" w:ascii="华文楷体" w:hAnsi="华文楷体" w:eastAsia="华文楷体"/>
          <w:sz w:val="28"/>
          <w:szCs w:val="28"/>
        </w:rPr>
      </w:pPr>
      <w:r>
        <w:rPr>
          <w:rFonts w:hint="eastAsia" w:ascii="华文楷体" w:hAnsi="华文楷体" w:eastAsia="华文楷体"/>
          <w:sz w:val="28"/>
          <w:szCs w:val="28"/>
        </w:rPr>
        <w:t>那么就是说烦恼障呢是障碍解脱，而所知障是障碍佛果，这个是从主要的角度而言的。那么主要角度而言就是烦恼障主要障碍的是解脱，并不是烦恼障不障碍佛果，它也障碍佛果，但是它主要障碍的是解脱。所知障呢，所知障它主要是障碍的是就说成佛，但是我们说你就是相续当中有这个所知障，能不能获得解脱呢？它也障碍，但是呢就说是主要不是障碍解脱的，不是主要障碍解脱的。所以说从这个方面讲的时候呢，就说是这个烦恼障主要障碍解脱，而所知障主要障碍成</w:t>
      </w:r>
      <w:ins w:id="892" w:author="Administrator" w:date="2016-01-05T02:11:26Z">
        <w:r>
          <w:rPr>
            <w:rFonts w:hint="eastAsia" w:ascii="华文楷体" w:hAnsi="华文楷体" w:eastAsia="华文楷体"/>
            <w:sz w:val="28"/>
            <w:szCs w:val="28"/>
            <w:lang w:eastAsia="zh-CN"/>
          </w:rPr>
          <w:t>佛</w:t>
        </w:r>
      </w:ins>
      <w:del w:id="893" w:author="Administrator" w:date="2016-01-05T02:11:25Z">
        <w:r>
          <w:rPr>
            <w:rFonts w:hint="eastAsia" w:ascii="华文楷体" w:hAnsi="华文楷体" w:eastAsia="华文楷体"/>
            <w:sz w:val="28"/>
            <w:szCs w:val="28"/>
          </w:rPr>
          <w:delText>果</w:delText>
        </w:r>
      </w:del>
      <w:r>
        <w:rPr>
          <w:rFonts w:hint="eastAsia" w:ascii="华文楷体" w:hAnsi="华文楷体" w:eastAsia="华文楷体"/>
          <w:sz w:val="28"/>
          <w:szCs w:val="28"/>
        </w:rPr>
        <w:t>，从这个方面可以安立。所以说呢就说这些障碍的这个数目为两个，为二，定数为二呢这个完全可以肯定下来。</w:t>
      </w:r>
    </w:p>
    <w:p>
      <w:pPr>
        <w:ind w:firstLine="570"/>
        <w:rPr>
          <w:rFonts w:hint="eastAsia" w:ascii="华文楷体" w:hAnsi="华文楷体" w:eastAsia="华文楷体"/>
          <w:sz w:val="28"/>
          <w:szCs w:val="28"/>
        </w:rPr>
      </w:pPr>
      <w:ins w:id="894" w:author="Administrator" w:date="2016-01-05T02:12:07Z">
        <w:r>
          <w:rPr>
            <w:rFonts w:hint="eastAsia" w:ascii="黑体" w:hAnsi="黑体" w:eastAsia="黑体" w:cs="黑体"/>
            <w:i w:val="0"/>
            <w:color w:val="000000"/>
            <w:sz w:val="28"/>
            <w:szCs w:val="28"/>
            <w:lang w:eastAsia="zh-CN"/>
            <w:rPrChange w:id="895" w:author="Administrator" w:date="2016-01-05T02:12:18Z">
              <w:rPr>
                <w:rFonts w:hint="eastAsia" w:ascii="华文楷体" w:hAnsi="华文楷体" w:eastAsia="华文楷体" w:cs="华文楷体"/>
                <w:i w:val="0"/>
                <w:color w:val="000000"/>
                <w:sz w:val="28"/>
                <w:szCs w:val="28"/>
                <w:lang w:eastAsia="zh-CN"/>
              </w:rPr>
            </w:rPrChange>
          </w:rPr>
          <w:t>【</w:t>
        </w:r>
      </w:ins>
      <w:ins w:id="896" w:author="Administrator" w:date="2016-01-05T02:12:03Z">
        <w:r>
          <w:rPr>
            <w:rFonts w:hint="eastAsia" w:ascii="黑体" w:hAnsi="黑体" w:eastAsia="黑体" w:cs="黑体"/>
            <w:i w:val="0"/>
            <w:color w:val="000000"/>
            <w:sz w:val="28"/>
            <w:szCs w:val="28"/>
            <w:rPrChange w:id="897" w:author="Administrator" w:date="2016-01-05T02:12:18Z">
              <w:rPr>
                <w:rFonts w:ascii="华文楷体" w:hAnsi="华文楷体" w:eastAsia="华文楷体" w:cs="华文楷体"/>
                <w:i w:val="0"/>
                <w:color w:val="000000"/>
                <w:sz w:val="28"/>
                <w:szCs w:val="28"/>
              </w:rPr>
            </w:rPrChange>
          </w:rPr>
          <w:t>一般来说</w:t>
        </w:r>
      </w:ins>
      <w:ins w:id="898" w:author="Administrator" w:date="2016-01-05T02:12:03Z">
        <w:r>
          <w:rPr>
            <w:rFonts w:hint="eastAsia" w:ascii="黑体" w:hAnsi="黑体" w:eastAsia="黑体" w:cs="黑体"/>
            <w:i w:val="0"/>
            <w:color w:val="000000"/>
            <w:sz w:val="28"/>
            <w:szCs w:val="28"/>
            <w:rPrChange w:id="899" w:author="Administrator" w:date="2016-01-05T02:12:18Z">
              <w:rPr>
                <w:rFonts w:ascii="宋体" w:hAnsi="宋体" w:eastAsia="宋体" w:cs="宋体"/>
                <w:i w:val="0"/>
                <w:color w:val="000000"/>
                <w:sz w:val="28"/>
                <w:szCs w:val="28"/>
              </w:rPr>
            </w:rPrChange>
          </w:rPr>
          <w:t>,</w:t>
        </w:r>
      </w:ins>
      <w:ins w:id="900" w:author="Administrator" w:date="2016-01-05T02:12:03Z">
        <w:r>
          <w:rPr>
            <w:rFonts w:hint="eastAsia" w:ascii="黑体" w:hAnsi="黑体" w:eastAsia="黑体" w:cs="黑体"/>
            <w:i w:val="0"/>
            <w:color w:val="000000"/>
            <w:sz w:val="28"/>
            <w:szCs w:val="28"/>
            <w:rPrChange w:id="901" w:author="Administrator" w:date="2016-01-05T02:12:18Z">
              <w:rPr>
                <w:rFonts w:ascii="华文楷体" w:hAnsi="华文楷体" w:eastAsia="华文楷体" w:cs="华文楷体"/>
                <w:i w:val="0"/>
                <w:color w:val="000000"/>
                <w:sz w:val="28"/>
                <w:szCs w:val="28"/>
              </w:rPr>
            </w:rPrChange>
          </w:rPr>
          <w:t>障碍的定数也为二</w:t>
        </w:r>
      </w:ins>
      <w:ins w:id="902" w:author="Administrator" w:date="2016-01-05T02:12:03Z">
        <w:r>
          <w:rPr>
            <w:rFonts w:hint="eastAsia" w:ascii="黑体" w:hAnsi="黑体" w:eastAsia="黑体" w:cs="黑体"/>
            <w:i w:val="0"/>
            <w:color w:val="000000"/>
            <w:sz w:val="28"/>
            <w:szCs w:val="28"/>
            <w:rPrChange w:id="903" w:author="Administrator" w:date="2016-01-05T02:12:18Z">
              <w:rPr>
                <w:rFonts w:ascii="宋体" w:hAnsi="宋体" w:eastAsia="宋体" w:cs="宋体"/>
                <w:i w:val="0"/>
                <w:color w:val="000000"/>
                <w:sz w:val="28"/>
                <w:szCs w:val="28"/>
              </w:rPr>
            </w:rPrChange>
          </w:rPr>
          <w:t>,</w:t>
        </w:r>
      </w:ins>
      <w:ins w:id="904" w:author="Administrator" w:date="2016-01-05T02:12:03Z">
        <w:r>
          <w:rPr>
            <w:rFonts w:hint="eastAsia" w:ascii="黑体" w:hAnsi="黑体" w:eastAsia="黑体" w:cs="黑体"/>
            <w:i w:val="0"/>
            <w:color w:val="000000"/>
            <w:sz w:val="28"/>
            <w:szCs w:val="28"/>
            <w:rPrChange w:id="905" w:author="Administrator" w:date="2016-01-05T02:12:18Z">
              <w:rPr>
                <w:rFonts w:ascii="华文楷体" w:hAnsi="华文楷体" w:eastAsia="华文楷体" w:cs="华文楷体"/>
                <w:i w:val="0"/>
                <w:color w:val="000000"/>
                <w:sz w:val="28"/>
                <w:szCs w:val="28"/>
              </w:rPr>
            </w:rPrChange>
          </w:rPr>
          <w:t>除此之外无需再安立其他一个障碍。</w:t>
        </w:r>
      </w:ins>
      <w:ins w:id="906" w:author="Administrator" w:date="2016-01-05T02:12:12Z">
        <w:r>
          <w:rPr>
            <w:rFonts w:hint="eastAsia" w:ascii="黑体" w:hAnsi="黑体" w:eastAsia="黑体" w:cs="黑体"/>
            <w:i w:val="0"/>
            <w:color w:val="000000"/>
            <w:sz w:val="28"/>
            <w:szCs w:val="28"/>
            <w:lang w:eastAsia="zh-CN"/>
            <w:rPrChange w:id="907" w:author="Administrator" w:date="2016-01-05T02:12:18Z">
              <w:rPr>
                <w:rFonts w:hint="eastAsia" w:ascii="华文楷体" w:hAnsi="华文楷体" w:eastAsia="华文楷体" w:cs="华文楷体"/>
                <w:i w:val="0"/>
                <w:color w:val="000000"/>
                <w:sz w:val="28"/>
                <w:szCs w:val="28"/>
                <w:lang w:eastAsia="zh-CN"/>
              </w:rPr>
            </w:rPrChange>
          </w:rPr>
          <w:t>】</w:t>
        </w:r>
      </w:ins>
      <w:del w:id="908" w:author="Administrator" w:date="2016-01-05T02:12:29Z">
        <w:r>
          <w:rPr>
            <w:rFonts w:hint="eastAsia" w:ascii="华文楷体" w:hAnsi="华文楷体" w:eastAsia="华文楷体"/>
            <w:sz w:val="28"/>
            <w:szCs w:val="28"/>
          </w:rPr>
          <w:delText>“一般来说，障碍的定数也为二，除此之外无需再安立其他一个障碍。”</w:delText>
        </w:r>
      </w:del>
    </w:p>
    <w:p>
      <w:pPr>
        <w:ind w:firstLine="570"/>
        <w:rPr>
          <w:rFonts w:hint="eastAsia" w:ascii="华文楷体" w:hAnsi="华文楷体" w:eastAsia="华文楷体"/>
          <w:sz w:val="28"/>
          <w:szCs w:val="28"/>
        </w:rPr>
      </w:pPr>
      <w:r>
        <w:rPr>
          <w:rFonts w:hint="eastAsia" w:ascii="华文楷体" w:hAnsi="华文楷体" w:eastAsia="华文楷体"/>
          <w:sz w:val="28"/>
          <w:szCs w:val="28"/>
        </w:rPr>
        <w:t>所以一般来讲的话，障碍的定数也是定于二了，除了这个烦恼障、所知障之外呢，无需再安立其他的第三个障碍，这个是完全没有必要的。</w:t>
      </w:r>
    </w:p>
    <w:p>
      <w:pPr>
        <w:ind w:firstLine="570"/>
        <w:rPr>
          <w:rFonts w:hint="eastAsia" w:ascii="华文楷体" w:hAnsi="华文楷体" w:eastAsia="华文楷体"/>
          <w:sz w:val="28"/>
          <w:szCs w:val="28"/>
        </w:rPr>
      </w:pPr>
      <w:ins w:id="909" w:author="Administrator" w:date="2016-01-05T02:13:27Z">
        <w:r>
          <w:rPr>
            <w:rFonts w:hint="eastAsia" w:ascii="黑体" w:hAnsi="黑体" w:eastAsia="黑体" w:cs="黑体"/>
            <w:i w:val="0"/>
            <w:color w:val="000000"/>
            <w:sz w:val="28"/>
            <w:szCs w:val="28"/>
            <w:lang w:eastAsia="zh-CN"/>
            <w:rPrChange w:id="910" w:author="Administrator" w:date="2016-01-05T02:13:37Z">
              <w:rPr>
                <w:rFonts w:hint="eastAsia" w:ascii="华文楷体" w:hAnsi="华文楷体" w:eastAsia="华文楷体" w:cs="华文楷体"/>
                <w:i w:val="0"/>
                <w:color w:val="000000"/>
                <w:sz w:val="28"/>
                <w:szCs w:val="28"/>
                <w:lang w:eastAsia="zh-CN"/>
              </w:rPr>
            </w:rPrChange>
          </w:rPr>
          <w:t>【</w:t>
        </w:r>
      </w:ins>
      <w:ins w:id="911" w:author="Administrator" w:date="2016-01-05T02:13:25Z">
        <w:r>
          <w:rPr>
            <w:rFonts w:hint="eastAsia" w:ascii="黑体" w:hAnsi="黑体" w:eastAsia="黑体" w:cs="黑体"/>
            <w:i w:val="0"/>
            <w:color w:val="000000"/>
            <w:sz w:val="28"/>
            <w:szCs w:val="28"/>
            <w:rPrChange w:id="912" w:author="Administrator" w:date="2016-01-05T02:13:37Z">
              <w:rPr>
                <w:rFonts w:ascii="华文楷体" w:hAnsi="华文楷体" w:eastAsia="华文楷体" w:cs="华文楷体"/>
                <w:i w:val="0"/>
                <w:color w:val="000000"/>
                <w:sz w:val="28"/>
                <w:szCs w:val="28"/>
              </w:rPr>
            </w:rPrChange>
          </w:rPr>
          <w:t>《辨中边论》中云</w:t>
        </w:r>
      </w:ins>
      <w:ins w:id="913" w:author="Administrator" w:date="2016-01-05T02:13:25Z">
        <w:r>
          <w:rPr>
            <w:rFonts w:hint="eastAsia" w:ascii="黑体" w:hAnsi="黑体" w:eastAsia="黑体" w:cs="黑体"/>
            <w:i w:val="0"/>
            <w:color w:val="000000"/>
            <w:sz w:val="28"/>
            <w:szCs w:val="28"/>
            <w:rPrChange w:id="914" w:author="Administrator" w:date="2016-01-05T02:13:37Z">
              <w:rPr>
                <w:rFonts w:ascii="宋体" w:hAnsi="宋体" w:eastAsia="宋体" w:cs="宋体"/>
                <w:i w:val="0"/>
                <w:color w:val="000000"/>
                <w:sz w:val="28"/>
                <w:szCs w:val="28"/>
              </w:rPr>
            </w:rPrChange>
          </w:rPr>
          <w:t>:</w:t>
        </w:r>
      </w:ins>
      <w:ins w:id="915" w:author="Administrator" w:date="2016-01-05T02:13:25Z">
        <w:r>
          <w:rPr>
            <w:rFonts w:hint="eastAsia" w:ascii="黑体" w:hAnsi="黑体" w:eastAsia="黑体" w:cs="黑体"/>
            <w:i w:val="0"/>
            <w:color w:val="000000"/>
            <w:sz w:val="28"/>
            <w:szCs w:val="28"/>
            <w:rPrChange w:id="916" w:author="Administrator" w:date="2016-01-05T02:13:37Z">
              <w:rPr>
                <w:rFonts w:ascii="华文楷体" w:hAnsi="华文楷体" w:eastAsia="华文楷体" w:cs="华文楷体"/>
                <w:i w:val="0"/>
                <w:color w:val="000000"/>
                <w:sz w:val="28"/>
                <w:szCs w:val="28"/>
              </w:rPr>
            </w:rPrChange>
          </w:rPr>
          <w:t>“所说烦恼障</w:t>
        </w:r>
      </w:ins>
      <w:ins w:id="917" w:author="Administrator" w:date="2016-01-05T02:13:25Z">
        <w:r>
          <w:rPr>
            <w:rFonts w:hint="eastAsia" w:ascii="黑体" w:hAnsi="黑体" w:eastAsia="黑体" w:cs="黑体"/>
            <w:i w:val="0"/>
            <w:color w:val="000000"/>
            <w:sz w:val="28"/>
            <w:szCs w:val="28"/>
            <w:rPrChange w:id="918" w:author="Administrator" w:date="2016-01-05T02:13:37Z">
              <w:rPr>
                <w:rFonts w:ascii="宋体" w:hAnsi="宋体" w:eastAsia="宋体" w:cs="宋体"/>
                <w:i w:val="0"/>
                <w:color w:val="000000"/>
                <w:sz w:val="28"/>
                <w:szCs w:val="28"/>
              </w:rPr>
            </w:rPrChange>
          </w:rPr>
          <w:t>,</w:t>
        </w:r>
      </w:ins>
      <w:ins w:id="919" w:author="Administrator" w:date="2016-01-05T02:13:25Z">
        <w:r>
          <w:rPr>
            <w:rFonts w:hint="eastAsia" w:ascii="黑体" w:hAnsi="黑体" w:eastAsia="黑体" w:cs="黑体"/>
            <w:i w:val="0"/>
            <w:color w:val="000000"/>
            <w:sz w:val="28"/>
            <w:szCs w:val="28"/>
            <w:rPrChange w:id="920" w:author="Administrator" w:date="2016-01-05T02:13:37Z">
              <w:rPr>
                <w:rFonts w:ascii="华文楷体" w:hAnsi="华文楷体" w:eastAsia="华文楷体" w:cs="华文楷体"/>
                <w:i w:val="0"/>
                <w:color w:val="000000"/>
                <w:sz w:val="28"/>
                <w:szCs w:val="28"/>
              </w:rPr>
            </w:rPrChange>
          </w:rPr>
          <w:t>以及所知障</w:t>
        </w:r>
      </w:ins>
      <w:ins w:id="921" w:author="Administrator" w:date="2016-01-05T02:13:25Z">
        <w:r>
          <w:rPr>
            <w:rFonts w:hint="eastAsia" w:ascii="黑体" w:hAnsi="黑体" w:eastAsia="黑体" w:cs="黑体"/>
            <w:i w:val="0"/>
            <w:color w:val="000000"/>
            <w:sz w:val="28"/>
            <w:szCs w:val="28"/>
            <w:rPrChange w:id="922" w:author="Administrator" w:date="2016-01-05T02:13:37Z">
              <w:rPr>
                <w:rFonts w:ascii="宋体" w:hAnsi="宋体" w:eastAsia="宋体" w:cs="宋体"/>
                <w:i w:val="0"/>
                <w:color w:val="000000"/>
                <w:sz w:val="28"/>
                <w:szCs w:val="28"/>
              </w:rPr>
            </w:rPrChange>
          </w:rPr>
          <w:t>,</w:t>
        </w:r>
      </w:ins>
      <w:ins w:id="923" w:author="Administrator" w:date="2016-01-05T02:13:25Z">
        <w:r>
          <w:rPr>
            <w:rFonts w:hint="eastAsia" w:ascii="黑体" w:hAnsi="黑体" w:eastAsia="黑体" w:cs="黑体"/>
            <w:i w:val="0"/>
            <w:color w:val="000000"/>
            <w:sz w:val="28"/>
            <w:szCs w:val="28"/>
            <w:rPrChange w:id="924" w:author="Administrator" w:date="2016-01-05T02:13:37Z">
              <w:rPr>
                <w:rFonts w:ascii="华文楷体" w:hAnsi="华文楷体" w:eastAsia="华文楷体" w:cs="华文楷体"/>
                <w:i w:val="0"/>
                <w:color w:val="000000"/>
                <w:sz w:val="28"/>
                <w:szCs w:val="28"/>
              </w:rPr>
            </w:rPrChange>
          </w:rPr>
          <w:t>彼摄一切障</w:t>
        </w:r>
      </w:ins>
      <w:ins w:id="925" w:author="Administrator" w:date="2016-01-05T02:13:25Z">
        <w:r>
          <w:rPr>
            <w:rFonts w:hint="eastAsia" w:ascii="黑体" w:hAnsi="黑体" w:eastAsia="黑体" w:cs="黑体"/>
            <w:i w:val="0"/>
            <w:color w:val="000000"/>
            <w:sz w:val="28"/>
            <w:szCs w:val="28"/>
            <w:rPrChange w:id="926" w:author="Administrator" w:date="2016-01-05T02:13:37Z">
              <w:rPr>
                <w:rFonts w:ascii="宋体" w:hAnsi="宋体" w:eastAsia="宋体" w:cs="宋体"/>
                <w:i w:val="0"/>
                <w:color w:val="000000"/>
                <w:sz w:val="28"/>
                <w:szCs w:val="28"/>
              </w:rPr>
            </w:rPrChange>
          </w:rPr>
          <w:t>,</w:t>
        </w:r>
      </w:ins>
      <w:ins w:id="927" w:author="Administrator" w:date="2016-01-05T02:13:25Z">
        <w:r>
          <w:rPr>
            <w:rFonts w:hint="eastAsia" w:ascii="黑体" w:hAnsi="黑体" w:eastAsia="黑体" w:cs="黑体"/>
            <w:i w:val="0"/>
            <w:color w:val="000000"/>
            <w:sz w:val="28"/>
            <w:szCs w:val="28"/>
            <w:rPrChange w:id="928" w:author="Administrator" w:date="2016-01-05T02:13:37Z">
              <w:rPr>
                <w:rFonts w:ascii="华文楷体" w:hAnsi="华文楷体" w:eastAsia="华文楷体" w:cs="华文楷体"/>
                <w:i w:val="0"/>
                <w:color w:val="000000"/>
                <w:sz w:val="28"/>
                <w:szCs w:val="28"/>
              </w:rPr>
            </w:rPrChange>
          </w:rPr>
          <w:t>尽彼许解脱</w:t>
        </w:r>
      </w:ins>
      <w:ins w:id="929" w:author="Administrator" w:date="2016-01-05T02:13:25Z">
        <w:r>
          <w:rPr>
            <w:rFonts w:hint="eastAsia" w:ascii="黑体" w:hAnsi="黑体" w:eastAsia="黑体" w:cs="黑体"/>
            <w:i w:val="0"/>
            <w:color w:val="000000"/>
            <w:sz w:val="28"/>
            <w:szCs w:val="28"/>
            <w:rPrChange w:id="930" w:author="Administrator" w:date="2016-01-05T02:13:37Z">
              <w:rPr>
                <w:rFonts w:ascii="华文楷体" w:hAnsi="华文楷体" w:eastAsia="华文楷体" w:cs="华文楷体"/>
                <w:i w:val="0"/>
                <w:color w:val="000000"/>
                <w:sz w:val="28"/>
                <w:szCs w:val="28"/>
              </w:rPr>
            </w:rPrChange>
          </w:rPr>
          <w:t>……”</w:t>
        </w:r>
      </w:ins>
      <w:ins w:id="931" w:author="Administrator" w:date="2016-01-05T02:13:32Z">
        <w:r>
          <w:rPr>
            <w:rFonts w:hint="eastAsia" w:ascii="黑体" w:hAnsi="黑体" w:eastAsia="黑体" w:cs="黑体"/>
            <w:i w:val="0"/>
            <w:color w:val="000000"/>
            <w:sz w:val="28"/>
            <w:szCs w:val="28"/>
            <w:lang w:eastAsia="zh-CN"/>
            <w:rPrChange w:id="932" w:author="Administrator" w:date="2016-01-05T02:13:37Z">
              <w:rPr>
                <w:rFonts w:hint="eastAsia" w:ascii="华文楷体" w:hAnsi="华文楷体" w:eastAsia="华文楷体" w:cs="华文楷体"/>
                <w:i w:val="0"/>
                <w:color w:val="000000"/>
                <w:sz w:val="28"/>
                <w:szCs w:val="28"/>
                <w:lang w:eastAsia="zh-CN"/>
              </w:rPr>
            </w:rPrChange>
          </w:rPr>
          <w:t>】</w:t>
        </w:r>
      </w:ins>
      <w:del w:id="933" w:author="Administrator" w:date="2016-01-05T02:13:46Z">
        <w:r>
          <w:rPr>
            <w:rFonts w:hint="eastAsia" w:ascii="华文楷体" w:hAnsi="华文楷体" w:eastAsia="华文楷体"/>
            <w:sz w:val="28"/>
            <w:szCs w:val="28"/>
          </w:rPr>
          <w:delText>《辨中边论》云：“所说烦恼障，以及所知障，彼摄一切障，尽彼许解脱。”。</w:delText>
        </w:r>
      </w:del>
    </w:p>
    <w:p>
      <w:pPr>
        <w:ind w:firstLine="570"/>
        <w:rPr>
          <w:rFonts w:hint="eastAsia" w:ascii="华文楷体" w:hAnsi="华文楷体" w:eastAsia="华文楷体"/>
          <w:sz w:val="28"/>
          <w:szCs w:val="28"/>
        </w:rPr>
      </w:pPr>
      <w:r>
        <w:rPr>
          <w:rFonts w:hint="eastAsia" w:ascii="华文楷体" w:hAnsi="华文楷体" w:eastAsia="华文楷体"/>
          <w:sz w:val="28"/>
          <w:szCs w:val="28"/>
        </w:rPr>
        <w:t>那么就在《辨中边论》当中第二品是辨障品，辨障品当中呢也讲了很多的障碍，比如说讲了九结，也讲了这样一种十度的障碍，也讲到了这些十地的障碍，讲完了很多障碍之后呢，弥勒菩萨最后把所有的障碍做个归摄，就说是“所说烦恼障，以及所知障，彼摄一切障</w:t>
      </w:r>
      <w:del w:id="934" w:author="Administrator" w:date="2016-01-07T18:38:45Z">
        <w:r>
          <w:rPr>
            <w:rFonts w:hint="eastAsia" w:ascii="华文楷体" w:hAnsi="华文楷体" w:eastAsia="华文楷体"/>
            <w:sz w:val="28"/>
            <w:szCs w:val="28"/>
          </w:rPr>
          <w:delText>，</w:delText>
        </w:r>
      </w:del>
      <w:r>
        <w:rPr>
          <w:rFonts w:hint="eastAsia" w:ascii="华文楷体" w:hAnsi="华文楷体" w:eastAsia="华文楷体"/>
          <w:sz w:val="28"/>
          <w:szCs w:val="28"/>
        </w:rPr>
        <w:t>”。</w:t>
      </w:r>
    </w:p>
    <w:p>
      <w:pPr>
        <w:ind w:firstLine="0"/>
        <w:rPr>
          <w:del w:id="936" w:author="Administrator" w:date="2016-01-05T02:15:13Z"/>
          <w:rFonts w:hint="eastAsia" w:ascii="华文楷体" w:hAnsi="华文楷体" w:eastAsia="华文楷体"/>
          <w:sz w:val="28"/>
          <w:szCs w:val="28"/>
        </w:rPr>
        <w:pPrChange w:id="935" w:author="Administrator" w:date="2016-01-05T02:14:57Z">
          <w:pPr>
            <w:ind w:firstLine="570"/>
          </w:pPr>
        </w:pPrChange>
      </w:pPr>
      <w:r>
        <w:rPr>
          <w:rFonts w:hint="eastAsia" w:ascii="华文楷体" w:hAnsi="华文楷体" w:eastAsia="华文楷体"/>
          <w:sz w:val="28"/>
          <w:szCs w:val="28"/>
        </w:rPr>
        <w:t>那么前面所讲的这一切障碍呢，都可以归摄在烦恼障和所知障当中，“彼摄一切障”。</w:t>
      </w:r>
    </w:p>
    <w:p>
      <w:pPr>
        <w:ind w:firstLine="0"/>
        <w:rPr>
          <w:rFonts w:hint="eastAsia" w:ascii="华文楷体" w:hAnsi="华文楷体" w:eastAsia="华文楷体"/>
          <w:sz w:val="28"/>
          <w:szCs w:val="28"/>
        </w:rPr>
        <w:pPrChange w:id="937" w:author="Administrator" w:date="2016-01-05T02:15:13Z">
          <w:pPr>
            <w:ind w:firstLine="570"/>
          </w:pPr>
        </w:pPrChange>
      </w:pPr>
      <w:r>
        <w:rPr>
          <w:rFonts w:hint="eastAsia" w:ascii="华文楷体" w:hAnsi="华文楷体" w:eastAsia="华文楷体"/>
          <w:sz w:val="28"/>
          <w:szCs w:val="28"/>
        </w:rPr>
        <w:t>“尽彼许解脱”就说如果把这个二障已经完全消尽之后呢，就可以</w:t>
      </w:r>
      <w:ins w:id="938" w:author="Administrator" w:date="2016-01-07T12:17:20Z">
        <w:r>
          <w:rPr>
            <w:rFonts w:hint="eastAsia" w:ascii="华文楷体" w:hAnsi="华文楷体" w:eastAsia="华文楷体"/>
            <w:sz w:val="28"/>
            <w:szCs w:val="28"/>
            <w:lang w:eastAsia="zh-CN"/>
          </w:rPr>
          <w:t>承</w:t>
        </w:r>
      </w:ins>
      <w:del w:id="939" w:author="Administrator" w:date="2016-01-05T02:15:23Z">
        <w:r>
          <w:rPr>
            <w:rFonts w:hint="eastAsia" w:ascii="华文楷体" w:hAnsi="华文楷体" w:eastAsia="华文楷体"/>
            <w:sz w:val="28"/>
            <w:szCs w:val="28"/>
          </w:rPr>
          <w:delText>称</w:delText>
        </w:r>
      </w:del>
      <w:r>
        <w:rPr>
          <w:rFonts w:hint="eastAsia" w:ascii="华文楷体" w:hAnsi="华文楷体" w:eastAsia="华文楷体"/>
          <w:sz w:val="28"/>
          <w:szCs w:val="28"/>
        </w:rPr>
        <w:t>许获得一切解脱，从一切障碍当中获得解脱了。</w:t>
      </w:r>
    </w:p>
    <w:p>
      <w:pPr>
        <w:ind w:firstLine="570"/>
        <w:rPr>
          <w:rFonts w:hint="eastAsia" w:ascii="华文楷体" w:hAnsi="华文楷体" w:eastAsia="华文楷体"/>
          <w:sz w:val="28"/>
          <w:szCs w:val="28"/>
        </w:rPr>
      </w:pPr>
      <w:ins w:id="940" w:author="Administrator" w:date="2016-01-05T02:16:05Z">
        <w:r>
          <w:rPr>
            <w:rFonts w:hint="eastAsia" w:ascii="黑体" w:hAnsi="黑体" w:eastAsia="黑体" w:cs="黑体"/>
            <w:i w:val="0"/>
            <w:color w:val="000000"/>
            <w:sz w:val="28"/>
            <w:szCs w:val="28"/>
            <w:lang w:eastAsia="zh-CN"/>
            <w:rPrChange w:id="941" w:author="Administrator" w:date="2016-01-05T02:16:28Z">
              <w:rPr>
                <w:rFonts w:hint="eastAsia" w:ascii="华文楷体" w:hAnsi="华文楷体" w:eastAsia="华文楷体" w:cs="华文楷体"/>
                <w:i w:val="0"/>
                <w:color w:val="000000"/>
                <w:sz w:val="28"/>
                <w:szCs w:val="28"/>
                <w:lang w:eastAsia="zh-CN"/>
              </w:rPr>
            </w:rPrChange>
          </w:rPr>
          <w:t>【</w:t>
        </w:r>
      </w:ins>
      <w:ins w:id="942" w:author="Administrator" w:date="2016-01-05T02:16:01Z">
        <w:r>
          <w:rPr>
            <w:rFonts w:hint="eastAsia" w:ascii="黑体" w:hAnsi="黑体" w:eastAsia="黑体" w:cs="黑体"/>
            <w:i w:val="0"/>
            <w:color w:val="000000"/>
            <w:sz w:val="28"/>
            <w:szCs w:val="28"/>
            <w:rPrChange w:id="943" w:author="Administrator" w:date="2016-01-05T02:16:28Z">
              <w:rPr>
                <w:rFonts w:ascii="华文楷体" w:hAnsi="华文楷体" w:eastAsia="华文楷体" w:cs="华文楷体"/>
                <w:i w:val="0"/>
                <w:color w:val="000000"/>
                <w:sz w:val="28"/>
                <w:szCs w:val="28"/>
              </w:rPr>
            </w:rPrChange>
          </w:rPr>
          <w:t>一切经论中异口同声地说除了这两种障碍外再无有第三种障</w:t>
        </w:r>
      </w:ins>
      <w:ins w:id="944" w:author="Administrator" w:date="2016-01-05T02:16:01Z">
        <w:r>
          <w:rPr>
            <w:rFonts w:hint="eastAsia" w:ascii="黑体" w:hAnsi="黑体" w:eastAsia="黑体" w:cs="黑体"/>
            <w:i w:val="0"/>
            <w:color w:val="000000"/>
            <w:sz w:val="28"/>
            <w:szCs w:val="28"/>
            <w:rPrChange w:id="945" w:author="Administrator" w:date="2016-01-05T02:16:28Z">
              <w:rPr>
                <w:rFonts w:ascii="华文楷体" w:hAnsi="华文楷体" w:eastAsia="华文楷体" w:cs="华文楷体"/>
                <w:i w:val="0"/>
                <w:color w:val="000000"/>
                <w:sz w:val="28"/>
                <w:szCs w:val="28"/>
              </w:rPr>
            </w:rPrChange>
          </w:rPr>
          <w:br w:type="textWrapping"/>
        </w:r>
      </w:ins>
      <w:ins w:id="946" w:author="Administrator" w:date="2016-01-05T02:16:01Z">
        <w:r>
          <w:rPr>
            <w:rFonts w:hint="eastAsia" w:ascii="黑体" w:hAnsi="黑体" w:eastAsia="黑体" w:cs="黑体"/>
            <w:i w:val="0"/>
            <w:color w:val="000000"/>
            <w:sz w:val="28"/>
            <w:szCs w:val="28"/>
            <w:rPrChange w:id="947" w:author="Administrator" w:date="2016-01-05T02:16:28Z">
              <w:rPr>
                <w:rFonts w:ascii="华文楷体" w:hAnsi="华文楷体" w:eastAsia="华文楷体" w:cs="华文楷体"/>
                <w:i w:val="0"/>
                <w:color w:val="000000"/>
                <w:sz w:val="28"/>
                <w:szCs w:val="28"/>
              </w:rPr>
            </w:rPrChange>
          </w:rPr>
          <w:t>碍。</w:t>
        </w:r>
      </w:ins>
      <w:ins w:id="948" w:author="Administrator" w:date="2016-01-05T02:16:23Z">
        <w:r>
          <w:rPr>
            <w:rFonts w:hint="eastAsia" w:ascii="黑体" w:hAnsi="黑体" w:eastAsia="黑体" w:cs="黑体"/>
            <w:i w:val="0"/>
            <w:color w:val="000000"/>
            <w:sz w:val="28"/>
            <w:szCs w:val="28"/>
            <w:lang w:eastAsia="zh-CN"/>
            <w:rPrChange w:id="949" w:author="Administrator" w:date="2016-01-05T02:16:28Z">
              <w:rPr>
                <w:rFonts w:hint="eastAsia" w:ascii="华文楷体" w:hAnsi="华文楷体" w:eastAsia="华文楷体" w:cs="华文楷体"/>
                <w:i w:val="0"/>
                <w:color w:val="000000"/>
                <w:sz w:val="28"/>
                <w:szCs w:val="28"/>
                <w:lang w:eastAsia="zh-CN"/>
              </w:rPr>
            </w:rPrChange>
          </w:rPr>
          <w:t>】</w:t>
        </w:r>
      </w:ins>
      <w:del w:id="950" w:author="Administrator" w:date="2016-01-05T02:16:34Z">
        <w:r>
          <w:rPr>
            <w:rFonts w:hint="eastAsia" w:ascii="华文楷体" w:hAnsi="华文楷体" w:eastAsia="华文楷体"/>
            <w:sz w:val="28"/>
            <w:szCs w:val="28"/>
          </w:rPr>
          <w:delText>“一切经论中一口同声的说除了这两种障碍外再无有第三种障碍。”</w:delText>
        </w:r>
      </w:del>
    </w:p>
    <w:p>
      <w:pPr>
        <w:ind w:firstLine="570"/>
        <w:rPr>
          <w:del w:id="951" w:author="Administrator" w:date="2016-01-05T02:17:24Z"/>
          <w:rFonts w:hint="eastAsia" w:ascii="华文楷体" w:hAnsi="华文楷体" w:eastAsia="华文楷体"/>
          <w:sz w:val="28"/>
          <w:szCs w:val="28"/>
        </w:rPr>
      </w:pPr>
      <w:r>
        <w:rPr>
          <w:rFonts w:hint="eastAsia" w:ascii="华文楷体" w:hAnsi="华文楷体" w:eastAsia="华文楷体"/>
          <w:sz w:val="28"/>
          <w:szCs w:val="28"/>
        </w:rPr>
        <w:t>所有的在经论当中呢都</w:t>
      </w:r>
      <w:ins w:id="952" w:author="Administrator" w:date="2016-01-05T02:16:49Z">
        <w:r>
          <w:rPr>
            <w:rFonts w:hint="eastAsia" w:ascii="华文楷体" w:hAnsi="华文楷体" w:eastAsia="华文楷体"/>
            <w:sz w:val="28"/>
            <w:szCs w:val="28"/>
            <w:lang w:eastAsia="zh-CN"/>
          </w:rPr>
          <w:t>异</w:t>
        </w:r>
      </w:ins>
      <w:del w:id="953" w:author="Administrator" w:date="2016-01-05T02:16:39Z">
        <w:r>
          <w:rPr>
            <w:rFonts w:hint="eastAsia" w:ascii="华文楷体" w:hAnsi="华文楷体" w:eastAsia="华文楷体"/>
            <w:sz w:val="28"/>
            <w:szCs w:val="28"/>
          </w:rPr>
          <w:delText>一</w:delText>
        </w:r>
      </w:del>
      <w:r>
        <w:rPr>
          <w:rFonts w:hint="eastAsia" w:ascii="华文楷体" w:hAnsi="华文楷体" w:eastAsia="华文楷体"/>
          <w:sz w:val="28"/>
          <w:szCs w:val="28"/>
        </w:rPr>
        <w:t>口同声</w:t>
      </w:r>
      <w:ins w:id="954" w:author="Administrator" w:date="2016-01-05T02:16:57Z">
        <w:r>
          <w:rPr>
            <w:rFonts w:hint="eastAsia" w:ascii="华文楷体" w:hAnsi="华文楷体" w:eastAsia="华文楷体"/>
            <w:sz w:val="28"/>
            <w:szCs w:val="28"/>
            <w:lang w:eastAsia="zh-CN"/>
          </w:rPr>
          <w:t>地</w:t>
        </w:r>
      </w:ins>
      <w:del w:id="955" w:author="Administrator" w:date="2016-01-05T02:16:54Z">
        <w:r>
          <w:rPr>
            <w:rFonts w:hint="eastAsia" w:ascii="华文楷体" w:hAnsi="华文楷体" w:eastAsia="华文楷体"/>
            <w:sz w:val="28"/>
            <w:szCs w:val="28"/>
          </w:rPr>
          <w:delText>的</w:delText>
        </w:r>
      </w:del>
      <w:r>
        <w:rPr>
          <w:rFonts w:hint="eastAsia" w:ascii="华文楷体" w:hAnsi="华文楷体" w:eastAsia="华文楷体"/>
          <w:sz w:val="28"/>
          <w:szCs w:val="28"/>
        </w:rPr>
        <w:t>说：“除了上面的烦恼障和所知障之外，再没有第三种障碍了。”</w:t>
      </w:r>
    </w:p>
    <w:p>
      <w:pPr>
        <w:ind w:firstLine="570"/>
        <w:rPr>
          <w:rFonts w:hint="eastAsia" w:ascii="华文楷体" w:hAnsi="华文楷体" w:eastAsia="华文楷体"/>
          <w:sz w:val="28"/>
          <w:szCs w:val="28"/>
        </w:rPr>
      </w:pPr>
      <w:r>
        <w:rPr>
          <w:rFonts w:hint="eastAsia" w:ascii="华文楷体" w:hAnsi="华文楷体" w:eastAsia="华文楷体"/>
          <w:sz w:val="28"/>
          <w:szCs w:val="28"/>
        </w:rPr>
        <w:t>那么就是说没有第三种障碍，那么在其他的经论当中也出现了这些禅定障啊</w:t>
      </w:r>
      <w:ins w:id="956" w:author="Administrator" w:date="2016-01-07T12:17:42Z">
        <w:r>
          <w:rPr>
            <w:rFonts w:hint="eastAsia" w:ascii="华文楷体" w:hAnsi="华文楷体" w:eastAsia="华文楷体"/>
            <w:sz w:val="28"/>
            <w:szCs w:val="28"/>
            <w:lang w:eastAsia="zh-CN"/>
          </w:rPr>
          <w:t>、</w:t>
        </w:r>
      </w:ins>
      <w:del w:id="957" w:author="Administrator" w:date="2016-01-07T12:17:41Z">
        <w:r>
          <w:rPr>
            <w:rFonts w:hint="eastAsia" w:ascii="华文楷体" w:hAnsi="华文楷体" w:eastAsia="华文楷体"/>
            <w:sz w:val="28"/>
            <w:szCs w:val="28"/>
          </w:rPr>
          <w:delText>，</w:delText>
        </w:r>
      </w:del>
      <w:r>
        <w:rPr>
          <w:rFonts w:hint="eastAsia" w:ascii="华文楷体" w:hAnsi="华文楷体" w:eastAsia="华文楷体"/>
          <w:sz w:val="28"/>
          <w:szCs w:val="28"/>
        </w:rPr>
        <w:t>这些睡眠障啊</w:t>
      </w:r>
      <w:ins w:id="958" w:author="Administrator" w:date="2016-01-07T12:17:44Z">
        <w:r>
          <w:rPr>
            <w:rFonts w:hint="eastAsia" w:ascii="华文楷体" w:hAnsi="华文楷体" w:eastAsia="华文楷体"/>
            <w:sz w:val="28"/>
            <w:szCs w:val="28"/>
            <w:lang w:eastAsia="zh-CN"/>
          </w:rPr>
          <w:t>、</w:t>
        </w:r>
      </w:ins>
      <w:del w:id="959" w:author="Administrator" w:date="2016-01-07T12:17:44Z">
        <w:r>
          <w:rPr>
            <w:rFonts w:hint="eastAsia" w:ascii="华文楷体" w:hAnsi="华文楷体" w:eastAsia="华文楷体"/>
            <w:sz w:val="28"/>
            <w:szCs w:val="28"/>
          </w:rPr>
          <w:delText>，</w:delText>
        </w:r>
      </w:del>
      <w:r>
        <w:rPr>
          <w:rFonts w:hint="eastAsia" w:ascii="华文楷体" w:hAnsi="华文楷体" w:eastAsia="华文楷体"/>
          <w:sz w:val="28"/>
          <w:szCs w:val="28"/>
        </w:rPr>
        <w:t>或者这些习气障啊，这些又包括在哪里呢？实际上要不然呢就是包括在烦恼障当中，要不就包括在所知障当中，所以说实际上都可以包括的。如果是对于解脱直接障碍的，包括在烦恼障</w:t>
      </w:r>
      <w:ins w:id="960" w:author="Administrator" w:date="2016-01-05T02:17:50Z">
        <w:r>
          <w:rPr>
            <w:rFonts w:hint="eastAsia" w:ascii="华文楷体" w:hAnsi="华文楷体" w:eastAsia="华文楷体"/>
            <w:sz w:val="28"/>
            <w:szCs w:val="28"/>
            <w:lang w:eastAsia="zh-CN"/>
          </w:rPr>
          <w:t>；</w:t>
        </w:r>
      </w:ins>
      <w:del w:id="961" w:author="Administrator" w:date="2016-01-05T02:17:49Z">
        <w:r>
          <w:rPr>
            <w:rFonts w:hint="eastAsia" w:ascii="华文楷体" w:hAnsi="华文楷体" w:eastAsia="华文楷体"/>
            <w:sz w:val="28"/>
            <w:szCs w:val="28"/>
          </w:rPr>
          <w:delText>，</w:delText>
        </w:r>
      </w:del>
      <w:r>
        <w:rPr>
          <w:rFonts w:hint="eastAsia" w:ascii="华文楷体" w:hAnsi="华文楷体" w:eastAsia="华文楷体"/>
          <w:sz w:val="28"/>
          <w:szCs w:val="28"/>
        </w:rPr>
        <w:t>如果是对于成佛直接做障碍的，包括在所知障。所以说这些禅定障这些也好，反正呢就说是肯定归摄在这两</w:t>
      </w:r>
      <w:ins w:id="962" w:author="Administrator" w:date="2016-01-07T18:40:52Z">
        <w:r>
          <w:rPr>
            <w:rFonts w:hint="eastAsia" w:ascii="华文楷体" w:hAnsi="华文楷体" w:eastAsia="华文楷体"/>
            <w:sz w:val="28"/>
            <w:szCs w:val="28"/>
            <w:lang w:eastAsia="zh-CN"/>
          </w:rPr>
          <w:t>个</w:t>
        </w:r>
      </w:ins>
      <w:del w:id="963" w:author="Administrator" w:date="2016-01-07T18:40:55Z">
        <w:r>
          <w:rPr>
            <w:rFonts w:hint="eastAsia" w:ascii="华文楷体" w:hAnsi="华文楷体" w:eastAsia="华文楷体"/>
            <w:sz w:val="28"/>
            <w:szCs w:val="28"/>
          </w:rPr>
          <w:delText>方面</w:delText>
        </w:r>
      </w:del>
      <w:ins w:id="964" w:author="Administrator" w:date="2016-01-07T18:40:58Z">
        <w:r>
          <w:rPr>
            <w:rFonts w:hint="eastAsia" w:ascii="华文楷体" w:hAnsi="华文楷体" w:eastAsia="华文楷体"/>
            <w:sz w:val="28"/>
            <w:szCs w:val="28"/>
            <w:lang w:eastAsia="zh-CN"/>
          </w:rPr>
          <w:t>当</w:t>
        </w:r>
      </w:ins>
      <w:ins w:id="965" w:author="Administrator" w:date="2016-01-07T18:40:59Z">
        <w:r>
          <w:rPr>
            <w:rFonts w:hint="eastAsia" w:ascii="华文楷体" w:hAnsi="华文楷体" w:eastAsia="华文楷体"/>
            <w:sz w:val="28"/>
            <w:szCs w:val="28"/>
            <w:lang w:eastAsia="zh-CN"/>
          </w:rPr>
          <w:t>中</w:t>
        </w:r>
      </w:ins>
      <w:del w:id="966" w:author="Administrator" w:date="2016-01-07T12:18:33Z">
        <w:r>
          <w:rPr>
            <w:rFonts w:hint="eastAsia" w:ascii="华文楷体" w:hAnsi="华文楷体" w:eastAsia="华文楷体"/>
            <w:sz w:val="28"/>
            <w:szCs w:val="28"/>
          </w:rPr>
          <w:delText>当中</w:delText>
        </w:r>
      </w:del>
      <w:r>
        <w:rPr>
          <w:rFonts w:hint="eastAsia" w:ascii="华文楷体" w:hAnsi="华文楷体" w:eastAsia="华文楷体"/>
          <w:sz w:val="28"/>
          <w:szCs w:val="28"/>
        </w:rPr>
        <w:t>的。</w:t>
      </w:r>
    </w:p>
    <w:p>
      <w:pPr>
        <w:ind w:firstLine="570"/>
        <w:rPr>
          <w:rFonts w:hint="eastAsia" w:ascii="华文楷体" w:hAnsi="华文楷体" w:eastAsia="华文楷体"/>
          <w:sz w:val="28"/>
          <w:szCs w:val="28"/>
        </w:rPr>
      </w:pPr>
      <w:r>
        <w:rPr>
          <w:rFonts w:hint="eastAsia" w:ascii="华文楷体" w:hAnsi="华文楷体" w:eastAsia="华文楷体"/>
          <w:sz w:val="28"/>
          <w:szCs w:val="28"/>
        </w:rPr>
        <w:t>下面讲</w:t>
      </w:r>
      <w:ins w:id="967" w:author="Administrator" w:date="2016-01-05T02:18:40Z">
        <w:r>
          <w:rPr>
            <w:rFonts w:hint="eastAsia" w:ascii="黑体" w:hAnsi="黑体" w:eastAsia="黑体" w:cs="黑体"/>
            <w:sz w:val="28"/>
            <w:szCs w:val="28"/>
            <w:lang w:eastAsia="zh-CN"/>
            <w:rPrChange w:id="968" w:author="Administrator" w:date="2016-01-05T02:18:55Z">
              <w:rPr>
                <w:rFonts w:hint="eastAsia" w:ascii="华文楷体" w:hAnsi="华文楷体" w:eastAsia="华文楷体"/>
                <w:sz w:val="28"/>
                <w:szCs w:val="28"/>
                <w:lang w:eastAsia="zh-CN"/>
              </w:rPr>
            </w:rPrChange>
          </w:rPr>
          <w:t>【</w:t>
        </w:r>
      </w:ins>
      <w:ins w:id="969" w:author="Administrator" w:date="2016-01-05T02:18:37Z">
        <w:r>
          <w:rPr>
            <w:rFonts w:hint="eastAsia" w:ascii="黑体" w:hAnsi="黑体" w:eastAsia="黑体" w:cs="黑体"/>
            <w:i w:val="0"/>
            <w:color w:val="000000"/>
            <w:sz w:val="28"/>
            <w:szCs w:val="28"/>
            <w:rPrChange w:id="970" w:author="Administrator" w:date="2016-01-05T02:18:55Z">
              <w:rPr>
                <w:rFonts w:ascii="华文楷体" w:hAnsi="华文楷体" w:eastAsia="华文楷体" w:cs="华文楷体"/>
                <w:i w:val="0"/>
                <w:color w:val="000000"/>
                <w:sz w:val="28"/>
                <w:szCs w:val="28"/>
              </w:rPr>
            </w:rPrChange>
          </w:rPr>
          <w:t>所有极细微的习气实际上是对如实现前所知</w:t>
        </w:r>
      </w:ins>
      <w:ins w:id="971" w:author="Administrator" w:date="2016-01-05T02:18:37Z">
        <w:r>
          <w:rPr>
            <w:rFonts w:hint="eastAsia" w:ascii="黑体" w:hAnsi="黑体" w:eastAsia="黑体" w:cs="黑体"/>
            <w:i w:val="0"/>
            <w:color w:val="000000"/>
            <w:sz w:val="28"/>
            <w:szCs w:val="28"/>
            <w:rPrChange w:id="972" w:author="Administrator" w:date="2016-01-05T02:18:55Z">
              <w:rPr>
                <w:rFonts w:ascii="宋体" w:hAnsi="宋体" w:eastAsia="宋体" w:cs="宋体"/>
                <w:i w:val="0"/>
                <w:color w:val="000000"/>
                <w:sz w:val="28"/>
                <w:szCs w:val="28"/>
              </w:rPr>
            </w:rPrChange>
          </w:rPr>
          <w:t>(</w:t>
        </w:r>
      </w:ins>
      <w:ins w:id="973" w:author="Administrator" w:date="2016-01-05T02:18:37Z">
        <w:r>
          <w:rPr>
            <w:rFonts w:hint="eastAsia" w:ascii="黑体" w:hAnsi="黑体" w:eastAsia="黑体" w:cs="黑体"/>
            <w:i w:val="0"/>
            <w:color w:val="000000"/>
            <w:sz w:val="28"/>
            <w:szCs w:val="28"/>
            <w:rPrChange w:id="974" w:author="Administrator" w:date="2016-01-05T02:18:55Z">
              <w:rPr>
                <w:rFonts w:ascii="华文楷体" w:hAnsi="华文楷体" w:eastAsia="华文楷体" w:cs="华文楷体"/>
                <w:i w:val="0"/>
                <w:color w:val="000000"/>
                <w:sz w:val="28"/>
                <w:szCs w:val="28"/>
              </w:rPr>
            </w:rPrChange>
          </w:rPr>
          <w:t>万法</w:t>
        </w:r>
      </w:ins>
      <w:ins w:id="975" w:author="Administrator" w:date="2016-01-05T02:18:37Z">
        <w:r>
          <w:rPr>
            <w:rFonts w:hint="eastAsia" w:ascii="黑体" w:hAnsi="黑体" w:eastAsia="黑体" w:cs="黑体"/>
            <w:i w:val="0"/>
            <w:color w:val="000000"/>
            <w:sz w:val="28"/>
            <w:szCs w:val="28"/>
            <w:rPrChange w:id="976" w:author="Administrator" w:date="2016-01-05T02:18:55Z">
              <w:rPr>
                <w:rFonts w:ascii="宋体" w:hAnsi="宋体" w:eastAsia="宋体" w:cs="宋体"/>
                <w:i w:val="0"/>
                <w:color w:val="000000"/>
                <w:sz w:val="28"/>
                <w:szCs w:val="28"/>
              </w:rPr>
            </w:rPrChange>
          </w:rPr>
          <w:t>)</w:t>
        </w:r>
      </w:ins>
      <w:ins w:id="977" w:author="Administrator" w:date="2016-01-05T02:18:37Z">
        <w:r>
          <w:rPr>
            <w:rFonts w:hint="eastAsia" w:ascii="黑体" w:hAnsi="黑体" w:eastAsia="黑体" w:cs="黑体"/>
            <w:i w:val="0"/>
            <w:color w:val="000000"/>
            <w:sz w:val="28"/>
            <w:szCs w:val="28"/>
            <w:rPrChange w:id="978" w:author="Administrator" w:date="2016-01-05T02:18:55Z">
              <w:rPr>
                <w:rFonts w:ascii="华文楷体" w:hAnsi="华文楷体" w:eastAsia="华文楷体" w:cs="华文楷体"/>
                <w:i w:val="0"/>
                <w:color w:val="000000"/>
                <w:sz w:val="28"/>
                <w:szCs w:val="28"/>
              </w:rPr>
            </w:rPrChange>
          </w:rPr>
          <w:t>之自性从中作梗的障碍</w:t>
        </w:r>
      </w:ins>
      <w:ins w:id="979" w:author="Administrator" w:date="2016-01-05T02:18:37Z">
        <w:r>
          <w:rPr>
            <w:rFonts w:hint="eastAsia" w:ascii="黑体" w:hAnsi="黑体" w:eastAsia="黑体" w:cs="黑体"/>
            <w:i w:val="0"/>
            <w:color w:val="000000"/>
            <w:sz w:val="28"/>
            <w:szCs w:val="28"/>
            <w:rPrChange w:id="980" w:author="Administrator" w:date="2016-01-05T02:18:55Z">
              <w:rPr>
                <w:rFonts w:ascii="宋体" w:hAnsi="宋体" w:eastAsia="宋体" w:cs="宋体"/>
                <w:i w:val="0"/>
                <w:color w:val="000000"/>
                <w:sz w:val="28"/>
                <w:szCs w:val="28"/>
              </w:rPr>
            </w:rPrChange>
          </w:rPr>
          <w:t>,</w:t>
        </w:r>
      </w:ins>
      <w:ins w:id="981" w:author="Administrator" w:date="2016-01-05T02:18:37Z">
        <w:r>
          <w:rPr>
            <w:rFonts w:hint="eastAsia" w:ascii="黑体" w:hAnsi="黑体" w:eastAsia="黑体" w:cs="黑体"/>
            <w:i w:val="0"/>
            <w:color w:val="000000"/>
            <w:sz w:val="28"/>
            <w:szCs w:val="28"/>
            <w:rPrChange w:id="982" w:author="Administrator" w:date="2016-01-05T02:18:55Z">
              <w:rPr>
                <w:rFonts w:ascii="华文楷体" w:hAnsi="华文楷体" w:eastAsia="华文楷体" w:cs="华文楷体"/>
                <w:i w:val="0"/>
                <w:color w:val="000000"/>
                <w:sz w:val="28"/>
                <w:szCs w:val="28"/>
              </w:rPr>
            </w:rPrChange>
          </w:rPr>
          <w:t>因此超不出所知障的范畴。</w:t>
        </w:r>
      </w:ins>
      <w:ins w:id="983" w:author="Administrator" w:date="2016-01-05T02:18:49Z">
        <w:r>
          <w:rPr>
            <w:rFonts w:hint="eastAsia" w:ascii="黑体" w:hAnsi="黑体" w:eastAsia="黑体" w:cs="黑体"/>
            <w:i w:val="0"/>
            <w:color w:val="000000"/>
            <w:sz w:val="28"/>
            <w:szCs w:val="28"/>
            <w:lang w:eastAsia="zh-CN"/>
            <w:rPrChange w:id="984" w:author="Administrator" w:date="2016-01-05T02:18:55Z">
              <w:rPr>
                <w:rFonts w:hint="eastAsia" w:ascii="华文楷体" w:hAnsi="华文楷体" w:eastAsia="华文楷体" w:cs="华文楷体"/>
                <w:i w:val="0"/>
                <w:color w:val="000000"/>
                <w:sz w:val="28"/>
                <w:szCs w:val="28"/>
                <w:lang w:eastAsia="zh-CN"/>
              </w:rPr>
            </w:rPrChange>
          </w:rPr>
          <w:t>】</w:t>
        </w:r>
      </w:ins>
      <w:del w:id="985" w:author="Administrator" w:date="2016-01-05T02:19:02Z">
        <w:r>
          <w:rPr>
            <w:rFonts w:hint="eastAsia" w:ascii="华文楷体" w:hAnsi="华文楷体" w:eastAsia="华文楷体"/>
            <w:sz w:val="28"/>
            <w:szCs w:val="28"/>
          </w:rPr>
          <w:delText>“所有极细微的习气，实际上是对如实现前所知万法之自性从中作梗的障碍，因此超不出所知障的范畴。”</w:delText>
        </w:r>
      </w:del>
    </w:p>
    <w:p>
      <w:pPr>
        <w:ind w:firstLine="570"/>
        <w:rPr>
          <w:rFonts w:hint="eastAsia" w:ascii="华文楷体" w:hAnsi="华文楷体" w:eastAsia="华文楷体"/>
          <w:sz w:val="28"/>
          <w:szCs w:val="28"/>
        </w:rPr>
      </w:pPr>
      <w:r>
        <w:rPr>
          <w:rFonts w:hint="eastAsia" w:ascii="华文楷体" w:hAnsi="华文楷体" w:eastAsia="华文楷体"/>
          <w:sz w:val="28"/>
          <w:szCs w:val="28"/>
        </w:rPr>
        <w:t>比如说止处上有一个极细微的习气</w:t>
      </w:r>
      <w:ins w:id="986" w:author="Administrator" w:date="2016-01-05T02:19:32Z">
        <w:r>
          <w:rPr>
            <w:rFonts w:hint="eastAsia" w:ascii="华文楷体" w:hAnsi="华文楷体" w:eastAsia="华文楷体"/>
            <w:sz w:val="28"/>
            <w:szCs w:val="28"/>
            <w:lang w:eastAsia="zh-CN"/>
          </w:rPr>
          <w:t>、</w:t>
        </w:r>
      </w:ins>
      <w:del w:id="987" w:author="Administrator" w:date="2016-01-05T02:19:31Z">
        <w:r>
          <w:rPr>
            <w:rFonts w:hint="eastAsia" w:ascii="华文楷体" w:hAnsi="华文楷体" w:eastAsia="华文楷体"/>
            <w:sz w:val="28"/>
            <w:szCs w:val="28"/>
          </w:rPr>
          <w:delText>，</w:delText>
        </w:r>
      </w:del>
      <w:r>
        <w:rPr>
          <w:rFonts w:hint="eastAsia" w:ascii="华文楷体" w:hAnsi="华文楷体" w:eastAsia="华文楷体"/>
          <w:sz w:val="28"/>
          <w:szCs w:val="28"/>
        </w:rPr>
        <w:t>非常细微的个习气，就主要是金刚喻定要断除的这样一种最细微的这样一种习气</w:t>
      </w:r>
      <w:ins w:id="988" w:author="Administrator" w:date="2016-01-05T02:19:57Z">
        <w:r>
          <w:rPr>
            <w:rFonts w:hint="eastAsia" w:ascii="华文楷体" w:hAnsi="华文楷体" w:eastAsia="华文楷体"/>
            <w:sz w:val="28"/>
            <w:szCs w:val="28"/>
            <w:lang w:eastAsia="zh-CN"/>
          </w:rPr>
          <w:t>。</w:t>
        </w:r>
      </w:ins>
      <w:del w:id="989" w:author="Administrator" w:date="2016-01-05T02:19:56Z">
        <w:r>
          <w:rPr>
            <w:rFonts w:hint="eastAsia" w:ascii="华文楷体" w:hAnsi="华文楷体" w:eastAsia="华文楷体"/>
            <w:sz w:val="28"/>
            <w:szCs w:val="28"/>
          </w:rPr>
          <w:delText>，</w:delText>
        </w:r>
      </w:del>
      <w:r>
        <w:rPr>
          <w:rFonts w:hint="eastAsia" w:ascii="华文楷体" w:hAnsi="华文楷体" w:eastAsia="华文楷体"/>
          <w:sz w:val="28"/>
          <w:szCs w:val="28"/>
        </w:rPr>
        <w:t>那么这个最细微的习气是包括在哪里呢？实际上这个最细微的这个习气，这个所谓的习气的障碍呢</w:t>
      </w:r>
      <w:ins w:id="990" w:author="Administrator" w:date="2016-01-07T12:19:26Z">
        <w:r>
          <w:rPr>
            <w:rFonts w:hint="eastAsia" w:ascii="华文楷体" w:hAnsi="华文楷体" w:eastAsia="华文楷体"/>
            <w:sz w:val="28"/>
            <w:szCs w:val="28"/>
            <w:lang w:eastAsia="zh-CN"/>
          </w:rPr>
          <w:t>，</w:t>
        </w:r>
      </w:ins>
      <w:r>
        <w:rPr>
          <w:rFonts w:hint="eastAsia" w:ascii="华文楷体" w:hAnsi="华文楷体" w:eastAsia="华文楷体"/>
          <w:sz w:val="28"/>
          <w:szCs w:val="28"/>
        </w:rPr>
        <w:t>实际上是对如实现前所知万法，就是如果你相续当中有这样一种习气的话，你</w:t>
      </w:r>
      <w:ins w:id="991" w:author="Administrator" w:date="2016-01-05T02:20:22Z">
        <w:r>
          <w:rPr>
            <w:rFonts w:hint="eastAsia" w:ascii="华文楷体" w:hAnsi="华文楷体" w:eastAsia="华文楷体"/>
            <w:sz w:val="28"/>
            <w:szCs w:val="28"/>
            <w:lang w:eastAsia="zh-CN"/>
          </w:rPr>
          <w:t>没</w:t>
        </w:r>
      </w:ins>
      <w:r>
        <w:rPr>
          <w:rFonts w:hint="eastAsia" w:ascii="华文楷体" w:hAnsi="华文楷体" w:eastAsia="华文楷体"/>
          <w:sz w:val="28"/>
          <w:szCs w:val="28"/>
        </w:rPr>
        <w:t>办法</w:t>
      </w:r>
      <w:ins w:id="992" w:author="Administrator" w:date="2016-01-07T12:19:38Z">
        <w:r>
          <w:rPr>
            <w:rFonts w:hint="eastAsia" w:ascii="华文楷体" w:hAnsi="华文楷体" w:eastAsia="华文楷体"/>
            <w:sz w:val="28"/>
            <w:szCs w:val="28"/>
            <w:lang w:eastAsia="zh-CN"/>
          </w:rPr>
          <w:t>彻</w:t>
        </w:r>
      </w:ins>
      <w:del w:id="993" w:author="Administrator" w:date="2016-01-07T12:19:34Z">
        <w:r>
          <w:rPr>
            <w:rFonts w:hint="eastAsia" w:ascii="华文楷体" w:hAnsi="华文楷体" w:eastAsia="华文楷体"/>
            <w:sz w:val="28"/>
            <w:szCs w:val="28"/>
          </w:rPr>
          <w:delText>测</w:delText>
        </w:r>
      </w:del>
      <w:r>
        <w:rPr>
          <w:rFonts w:hint="eastAsia" w:ascii="华文楷体" w:hAnsi="华文楷体" w:eastAsia="华文楷体"/>
          <w:sz w:val="28"/>
          <w:szCs w:val="28"/>
        </w:rPr>
        <w:t>知万法的自性，没办法成佛。所以说呢它事实上对如实现前所知万法的本体它自性</w:t>
      </w:r>
      <w:del w:id="994" w:author="Administrator" w:date="2016-01-05T02:20:41Z">
        <w:r>
          <w:rPr>
            <w:rFonts w:hint="eastAsia" w:ascii="华文楷体" w:hAnsi="华文楷体" w:eastAsia="华文楷体"/>
            <w:sz w:val="28"/>
            <w:szCs w:val="28"/>
          </w:rPr>
          <w:delText>，</w:delText>
        </w:r>
      </w:del>
      <w:r>
        <w:rPr>
          <w:rFonts w:hint="eastAsia" w:ascii="华文楷体" w:hAnsi="华文楷体" w:eastAsia="华文楷体"/>
          <w:sz w:val="28"/>
          <w:szCs w:val="28"/>
        </w:rPr>
        <w:t>从而做的一种障碍，所以说呢超不出所知障的范畴，它也是包括在所知障当中的。</w:t>
      </w:r>
    </w:p>
    <w:p>
      <w:pPr>
        <w:ind w:firstLine="570"/>
        <w:rPr>
          <w:rFonts w:hint="eastAsia" w:ascii="华文楷体" w:hAnsi="华文楷体" w:eastAsia="华文楷体"/>
          <w:sz w:val="28"/>
          <w:szCs w:val="28"/>
        </w:rPr>
      </w:pPr>
      <w:r>
        <w:rPr>
          <w:rFonts w:hint="eastAsia" w:ascii="华文楷体" w:hAnsi="华文楷体" w:eastAsia="华文楷体"/>
          <w:sz w:val="28"/>
          <w:szCs w:val="28"/>
        </w:rPr>
        <w:t>这个方面呢，这个上面一大段呢已经把一切障碍归置在二障当中了，已经完全肯定下来了。主要原因就是说他一切的士夫所追求的目标呢是暂时解脱和究竟成佛，所以说障碍实现这个目标的就是烦恼障和所知障，主要是从这两个方面来记叙的。</w:t>
      </w:r>
    </w:p>
    <w:p>
      <w:pPr>
        <w:ind w:firstLine="570"/>
        <w:rPr>
          <w:ins w:id="995" w:author="Administrator" w:date="2016-01-05T02:23:32Z"/>
          <w:rFonts w:hint="eastAsia" w:ascii="华文楷体" w:hAnsi="华文楷体" w:eastAsia="华文楷体"/>
          <w:sz w:val="28"/>
          <w:szCs w:val="28"/>
          <w:lang w:eastAsia="zh-CN"/>
        </w:rPr>
      </w:pPr>
      <w:r>
        <w:rPr>
          <w:rFonts w:hint="eastAsia" w:ascii="华文楷体" w:hAnsi="华文楷体" w:eastAsia="华文楷体"/>
          <w:sz w:val="28"/>
          <w:szCs w:val="28"/>
        </w:rPr>
        <w:t>那么下面</w:t>
      </w:r>
      <w:ins w:id="996" w:author="Administrator" w:date="2016-01-07T18:42:38Z">
        <w:r>
          <w:rPr>
            <w:rFonts w:hint="eastAsia" w:ascii="华文楷体" w:hAnsi="华文楷体" w:eastAsia="华文楷体"/>
            <w:sz w:val="28"/>
            <w:szCs w:val="28"/>
            <w:lang w:eastAsia="zh-CN"/>
          </w:rPr>
          <w:t>就</w:t>
        </w:r>
      </w:ins>
      <w:r>
        <w:rPr>
          <w:rFonts w:hint="eastAsia" w:ascii="华文楷体" w:hAnsi="华文楷体" w:eastAsia="华文楷体"/>
          <w:sz w:val="28"/>
          <w:szCs w:val="28"/>
        </w:rPr>
        <w:t>是对于这样一种障碍的本体次第</w:t>
      </w:r>
      <w:del w:id="997" w:author="Administrator" w:date="2016-01-07T12:20:44Z">
        <w:r>
          <w:rPr>
            <w:rFonts w:hint="eastAsia" w:ascii="华文楷体" w:hAnsi="华文楷体" w:eastAsia="华文楷体"/>
            <w:sz w:val="28"/>
            <w:szCs w:val="28"/>
          </w:rPr>
          <w:delText>、</w:delText>
        </w:r>
      </w:del>
      <w:r>
        <w:rPr>
          <w:rFonts w:hint="eastAsia" w:ascii="华文楷体" w:hAnsi="华文楷体" w:eastAsia="华文楷体"/>
          <w:sz w:val="28"/>
          <w:szCs w:val="28"/>
        </w:rPr>
        <w:t>次第的宣说</w:t>
      </w:r>
      <w:ins w:id="998" w:author="Administrator" w:date="2016-01-05T02:23:12Z">
        <w:r>
          <w:rPr>
            <w:rFonts w:hint="eastAsia" w:ascii="华文楷体" w:hAnsi="华文楷体" w:eastAsia="华文楷体"/>
            <w:sz w:val="28"/>
            <w:szCs w:val="28"/>
            <w:lang w:eastAsia="zh-CN"/>
          </w:rPr>
          <w:t>。</w:t>
        </w:r>
      </w:ins>
    </w:p>
    <w:p>
      <w:pPr>
        <w:ind w:firstLine="570"/>
        <w:rPr>
          <w:ins w:id="999" w:author="Administrator" w:date="2016-01-05T02:23:40Z"/>
          <w:rFonts w:hint="eastAsia" w:ascii="黑体" w:hAnsi="黑体" w:eastAsia="黑体" w:cs="黑体"/>
          <w:i w:val="0"/>
          <w:color w:val="000000"/>
          <w:sz w:val="28"/>
          <w:szCs w:val="28"/>
          <w:lang w:eastAsia="zh-CN"/>
        </w:rPr>
      </w:pPr>
      <w:ins w:id="1000" w:author="Administrator" w:date="2016-01-05T02:23:14Z">
        <w:r>
          <w:rPr>
            <w:rFonts w:hint="eastAsia" w:ascii="黑体" w:hAnsi="黑体" w:eastAsia="黑体" w:cs="黑体"/>
            <w:sz w:val="28"/>
            <w:szCs w:val="28"/>
            <w:lang w:eastAsia="zh-CN"/>
            <w:rPrChange w:id="1001" w:author="Administrator" w:date="2016-01-05T02:23:26Z">
              <w:rPr>
                <w:rFonts w:hint="eastAsia" w:ascii="华文楷体" w:hAnsi="华文楷体" w:eastAsia="华文楷体"/>
                <w:sz w:val="28"/>
                <w:szCs w:val="28"/>
                <w:lang w:eastAsia="zh-CN"/>
              </w:rPr>
            </w:rPrChange>
          </w:rPr>
          <w:t>【</w:t>
        </w:r>
      </w:ins>
      <w:del w:id="1002" w:author="Administrator" w:date="2016-01-05T02:23:10Z">
        <w:r>
          <w:rPr>
            <w:rFonts w:hint="eastAsia" w:ascii="黑体" w:hAnsi="黑体" w:eastAsia="黑体" w:cs="黑体"/>
            <w:sz w:val="28"/>
            <w:szCs w:val="28"/>
            <w:rPrChange w:id="1003" w:author="Administrator" w:date="2016-01-05T02:23:26Z">
              <w:rPr>
                <w:rFonts w:hint="eastAsia" w:ascii="华文楷体" w:hAnsi="华文楷体" w:eastAsia="华文楷体"/>
                <w:sz w:val="28"/>
                <w:szCs w:val="28"/>
              </w:rPr>
            </w:rPrChange>
          </w:rPr>
          <w:delText>，</w:delText>
        </w:r>
      </w:del>
      <w:ins w:id="1004" w:author="Administrator" w:date="2016-01-05T02:23:03Z">
        <w:r>
          <w:rPr>
            <w:rFonts w:hint="eastAsia" w:ascii="黑体" w:hAnsi="黑体" w:eastAsia="黑体" w:cs="黑体"/>
            <w:i w:val="0"/>
            <w:color w:val="000000"/>
            <w:sz w:val="28"/>
            <w:szCs w:val="28"/>
            <w:rPrChange w:id="1005" w:author="Administrator" w:date="2016-01-05T02:23:26Z">
              <w:rPr>
                <w:rFonts w:ascii="华文楷体" w:hAnsi="华文楷体" w:eastAsia="华文楷体" w:cs="华文楷体"/>
                <w:i w:val="0"/>
                <w:color w:val="000000"/>
                <w:sz w:val="28"/>
                <w:szCs w:val="28"/>
              </w:rPr>
            </w:rPrChange>
          </w:rPr>
          <w:t>什么法障碍解脱呢</w:t>
        </w:r>
      </w:ins>
      <w:ins w:id="1006" w:author="Administrator" w:date="2016-01-05T02:23:03Z">
        <w:r>
          <w:rPr>
            <w:rFonts w:hint="eastAsia" w:ascii="黑体" w:hAnsi="黑体" w:eastAsia="黑体" w:cs="黑体"/>
            <w:i w:val="0"/>
            <w:color w:val="000000"/>
            <w:sz w:val="28"/>
            <w:szCs w:val="28"/>
            <w:rPrChange w:id="1007" w:author="Administrator" w:date="2016-01-05T02:23:26Z">
              <w:rPr>
                <w:rFonts w:ascii="宋体" w:hAnsi="宋体" w:eastAsia="宋体" w:cs="宋体"/>
                <w:i w:val="0"/>
                <w:color w:val="000000"/>
                <w:sz w:val="28"/>
                <w:szCs w:val="28"/>
              </w:rPr>
            </w:rPrChange>
          </w:rPr>
          <w:t>?</w:t>
        </w:r>
      </w:ins>
      <w:ins w:id="1008" w:author="Administrator" w:date="2016-01-05T02:23:03Z">
        <w:r>
          <w:rPr>
            <w:rFonts w:hint="eastAsia" w:ascii="黑体" w:hAnsi="黑体" w:eastAsia="黑体" w:cs="黑体"/>
            <w:i w:val="0"/>
            <w:color w:val="000000"/>
            <w:sz w:val="28"/>
            <w:szCs w:val="28"/>
            <w:rPrChange w:id="1009" w:author="Administrator" w:date="2016-01-05T02:23:26Z">
              <w:rPr>
                <w:rFonts w:ascii="华文楷体" w:hAnsi="华文楷体" w:eastAsia="华文楷体" w:cs="华文楷体"/>
                <w:i w:val="0"/>
                <w:color w:val="000000"/>
                <w:sz w:val="28"/>
                <w:szCs w:val="28"/>
              </w:rPr>
            </w:rPrChange>
          </w:rPr>
          <w:t>我执、 我所执等一切烦恼障碍解脱。</w:t>
        </w:r>
      </w:ins>
      <w:ins w:id="1010" w:author="Administrator" w:date="2016-01-05T02:23:20Z">
        <w:r>
          <w:rPr>
            <w:rFonts w:hint="eastAsia" w:ascii="黑体" w:hAnsi="黑体" w:eastAsia="黑体" w:cs="黑体"/>
            <w:i w:val="0"/>
            <w:color w:val="000000"/>
            <w:sz w:val="28"/>
            <w:szCs w:val="28"/>
            <w:lang w:eastAsia="zh-CN"/>
            <w:rPrChange w:id="1011" w:author="Administrator" w:date="2016-01-05T02:23:26Z">
              <w:rPr>
                <w:rFonts w:hint="eastAsia" w:ascii="华文楷体" w:hAnsi="华文楷体" w:eastAsia="华文楷体" w:cs="华文楷体"/>
                <w:i w:val="0"/>
                <w:color w:val="000000"/>
                <w:sz w:val="28"/>
                <w:szCs w:val="28"/>
                <w:lang w:eastAsia="zh-CN"/>
              </w:rPr>
            </w:rPrChange>
          </w:rPr>
          <w:t>】</w:t>
        </w:r>
      </w:ins>
    </w:p>
    <w:p>
      <w:pPr>
        <w:ind w:firstLine="570"/>
        <w:rPr>
          <w:del w:id="1012" w:author="Administrator" w:date="2016-01-07T12:21:08Z"/>
          <w:rFonts w:hint="eastAsia" w:ascii="华文楷体" w:hAnsi="华文楷体" w:eastAsia="华文楷体"/>
          <w:sz w:val="28"/>
          <w:szCs w:val="28"/>
        </w:rPr>
      </w:pPr>
      <w:del w:id="1013" w:author="Administrator" w:date="2016-01-05T02:23:45Z">
        <w:r>
          <w:rPr>
            <w:rFonts w:hint="eastAsia" w:ascii="华文楷体" w:hAnsi="华文楷体" w:eastAsia="华文楷体"/>
            <w:sz w:val="28"/>
            <w:szCs w:val="28"/>
          </w:rPr>
          <w:delText>什么法障碍解脱呢？我执、我所执等一切烦恼障碍解脱。</w:delText>
        </w:r>
      </w:del>
      <w:r>
        <w:rPr>
          <w:rFonts w:hint="eastAsia" w:ascii="华文楷体" w:hAnsi="华文楷体" w:eastAsia="华文楷体"/>
          <w:sz w:val="28"/>
          <w:szCs w:val="28"/>
        </w:rPr>
        <w:t>那么既然前面提到了有一种法能够障碍解脱，它叫烦恼障，那么这些这个什么到底是具体体现在什么法上面呢？就说具体就体现在“我执”和“我所执”。</w:t>
      </w:r>
    </w:p>
    <w:p>
      <w:pPr>
        <w:ind w:firstLine="570"/>
        <w:rPr>
          <w:del w:id="1014" w:author="Administrator" w:date="2016-01-05T02:24:39Z"/>
          <w:rFonts w:hint="eastAsia" w:ascii="华文楷体" w:hAnsi="华文楷体" w:eastAsia="华文楷体"/>
          <w:sz w:val="28"/>
          <w:szCs w:val="28"/>
        </w:rPr>
      </w:pPr>
      <w:r>
        <w:rPr>
          <w:rFonts w:hint="eastAsia" w:ascii="华文楷体" w:hAnsi="华文楷体" w:eastAsia="华文楷体"/>
          <w:sz w:val="28"/>
          <w:szCs w:val="28"/>
        </w:rPr>
        <w:t>那么这个我执呢大家也知道了主要是这个缘相续当中</w:t>
      </w:r>
      <w:ins w:id="1015" w:author="Administrator" w:date="2016-01-07T12:21:17Z">
        <w:r>
          <w:rPr>
            <w:rFonts w:hint="eastAsia" w:ascii="华文楷体" w:hAnsi="华文楷体" w:eastAsia="华文楷体"/>
            <w:sz w:val="28"/>
            <w:szCs w:val="28"/>
            <w:lang w:eastAsia="zh-CN"/>
          </w:rPr>
          <w:t>的</w:t>
        </w:r>
      </w:ins>
      <w:r>
        <w:rPr>
          <w:rFonts w:hint="eastAsia" w:ascii="华文楷体" w:hAnsi="华文楷体" w:eastAsia="华文楷体"/>
          <w:sz w:val="28"/>
          <w:szCs w:val="28"/>
        </w:rPr>
        <w:t>五蕴的整体，把这个五蕴的整体它本来说是一种五蕴的法，但是呢就说我们不了知</w:t>
      </w:r>
      <w:del w:id="1016" w:author="Administrator" w:date="2016-01-07T12:21:26Z">
        <w:r>
          <w:rPr>
            <w:rFonts w:hint="eastAsia" w:ascii="华文楷体" w:hAnsi="华文楷体" w:eastAsia="华文楷体"/>
            <w:sz w:val="28"/>
            <w:szCs w:val="28"/>
          </w:rPr>
          <w:delText>，</w:delText>
        </w:r>
      </w:del>
      <w:r>
        <w:rPr>
          <w:rFonts w:hint="eastAsia" w:ascii="华文楷体" w:hAnsi="华文楷体" w:eastAsia="华文楷体"/>
          <w:sz w:val="28"/>
          <w:szCs w:val="28"/>
        </w:rPr>
        <w:t>就把这个五蕴的法错认为我，然后执著这个我呢就叫做“我执”。</w:t>
      </w:r>
      <w:del w:id="1017" w:author="Administrator" w:date="2016-01-07T18:43:22Z">
        <w:r>
          <w:rPr>
            <w:rFonts w:hint="eastAsia" w:ascii="华文楷体" w:hAnsi="华文楷体" w:eastAsia="华文楷体"/>
            <w:sz w:val="28"/>
            <w:szCs w:val="28"/>
          </w:rPr>
          <w:delText xml:space="preserve"> </w:delText>
        </w:r>
      </w:del>
    </w:p>
    <w:p>
      <w:pPr>
        <w:ind w:firstLine="570"/>
        <w:rPr>
          <w:rFonts w:hint="eastAsia" w:ascii="华文楷体" w:hAnsi="华文楷体" w:eastAsia="华文楷体"/>
          <w:sz w:val="28"/>
          <w:szCs w:val="28"/>
        </w:rPr>
      </w:pPr>
      <w:r>
        <w:rPr>
          <w:rFonts w:hint="eastAsia" w:ascii="华文楷体" w:hAnsi="华文楷体" w:eastAsia="华文楷体"/>
          <w:sz w:val="28"/>
          <w:szCs w:val="28"/>
        </w:rPr>
        <w:t>然后呢有了“我执”之后呢和我有关的，就说我所的这种执著呢这个方面就是叫做烦恼障。比如说“我的房子”啊，或者就是说“啊，这个是我的手”啊，然后就说“这个是我的瓶子”啊，“我的地盘”啊，像这样的话就是叫做“我所执”。所以这个“我所执”呢它一定是和前面这个“我执”有关联，是在这个“我执”的基础上派生出来的一种障碍。</w:t>
      </w:r>
    </w:p>
    <w:p>
      <w:pPr>
        <w:ind w:firstLine="570"/>
        <w:rPr>
          <w:del w:id="1018" w:author="Administrator" w:date="2016-01-07T12:22:44Z"/>
          <w:rFonts w:hint="eastAsia" w:ascii="华文楷体" w:hAnsi="华文楷体" w:eastAsia="华文楷体"/>
          <w:sz w:val="28"/>
          <w:szCs w:val="28"/>
        </w:rPr>
      </w:pPr>
      <w:r>
        <w:rPr>
          <w:rFonts w:hint="eastAsia" w:ascii="华文楷体" w:hAnsi="华文楷体" w:eastAsia="华文楷体"/>
          <w:sz w:val="28"/>
          <w:szCs w:val="28"/>
        </w:rPr>
        <w:t>所以“我执”和“我所执”往往是放在一起来宣讲的，它都包括在这样一种这个</w:t>
      </w:r>
      <w:del w:id="1019" w:author="Administrator" w:date="2016-01-07T18:44:07Z">
        <w:r>
          <w:rPr>
            <w:rFonts w:hint="eastAsia" w:ascii="华文楷体" w:hAnsi="华文楷体" w:eastAsia="华文楷体"/>
            <w:sz w:val="28"/>
            <w:szCs w:val="28"/>
          </w:rPr>
          <w:delText>，</w:delText>
        </w:r>
      </w:del>
      <w:r>
        <w:rPr>
          <w:rFonts w:hint="eastAsia" w:ascii="华文楷体" w:hAnsi="华文楷体" w:eastAsia="华文楷体"/>
          <w:sz w:val="28"/>
          <w:szCs w:val="28"/>
        </w:rPr>
        <w:t>都是包括在这个“我执”当中。有的时候呢我们就说是前面以前讲《中观》的时候也讲到这个问题。</w:t>
      </w:r>
    </w:p>
    <w:p>
      <w:pPr>
        <w:ind w:firstLine="570"/>
        <w:rPr>
          <w:del w:id="1020" w:author="Administrator" w:date="2016-01-05T02:27:00Z"/>
          <w:rFonts w:hint="eastAsia" w:ascii="华文楷体" w:hAnsi="华文楷体" w:eastAsia="华文楷体"/>
          <w:sz w:val="28"/>
          <w:szCs w:val="28"/>
        </w:rPr>
      </w:pPr>
      <w:r>
        <w:rPr>
          <w:rFonts w:hint="eastAsia" w:ascii="华文楷体" w:hAnsi="华文楷体" w:eastAsia="华文楷体"/>
          <w:sz w:val="28"/>
          <w:szCs w:val="28"/>
        </w:rPr>
        <w:t>比如说呢就是“我的这个钟”，那么这样这个钟到底是包括在人执当中</w:t>
      </w:r>
      <w:ins w:id="1021" w:author="Administrator" w:date="2016-01-07T12:22:53Z">
        <w:r>
          <w:rPr>
            <w:rFonts w:hint="eastAsia" w:ascii="华文楷体" w:hAnsi="华文楷体" w:eastAsia="华文楷体"/>
            <w:sz w:val="28"/>
            <w:szCs w:val="28"/>
            <w:lang w:eastAsia="zh-CN"/>
          </w:rPr>
          <w:t>、</w:t>
        </w:r>
      </w:ins>
      <w:del w:id="1022" w:author="Administrator" w:date="2016-01-07T12:22:53Z">
        <w:r>
          <w:rPr>
            <w:rFonts w:hint="eastAsia" w:ascii="华文楷体" w:hAnsi="华文楷体" w:eastAsia="华文楷体"/>
            <w:sz w:val="28"/>
            <w:szCs w:val="28"/>
          </w:rPr>
          <w:delText>，</w:delText>
        </w:r>
      </w:del>
      <w:r>
        <w:rPr>
          <w:rFonts w:hint="eastAsia" w:ascii="华文楷体" w:hAnsi="华文楷体" w:eastAsia="华文楷体"/>
          <w:sz w:val="28"/>
          <w:szCs w:val="28"/>
        </w:rPr>
        <w:t>还是法执当中呢？它是一个法呢，怎么是“我”呢？但是</w:t>
      </w:r>
      <w:del w:id="1023" w:author="Administrator" w:date="2016-01-07T12:23:25Z">
        <w:r>
          <w:rPr>
            <w:rFonts w:hint="eastAsia" w:ascii="华文楷体" w:hAnsi="华文楷体" w:eastAsia="华文楷体"/>
            <w:sz w:val="28"/>
            <w:szCs w:val="28"/>
          </w:rPr>
          <w:delText>（</w:delText>
        </w:r>
      </w:del>
      <w:r>
        <w:rPr>
          <w:rFonts w:hint="eastAsia" w:ascii="华文楷体" w:hAnsi="华文楷体" w:eastAsia="华文楷体"/>
          <w:sz w:val="28"/>
          <w:szCs w:val="28"/>
        </w:rPr>
        <w:t>就是怎么是我</w:t>
      </w:r>
      <w:del w:id="1024" w:author="Administrator" w:date="2016-01-07T12:23:29Z">
        <w:r>
          <w:rPr>
            <w:rFonts w:hint="eastAsia" w:ascii="华文楷体" w:hAnsi="华文楷体" w:eastAsia="华文楷体"/>
            <w:sz w:val="28"/>
            <w:szCs w:val="28"/>
          </w:rPr>
          <w:delText>）</w:delText>
        </w:r>
      </w:del>
      <w:ins w:id="1025" w:author="Administrator" w:date="2016-01-07T12:23:32Z">
        <w:r>
          <w:rPr>
            <w:rFonts w:hint="eastAsia" w:ascii="华文楷体" w:hAnsi="华文楷体" w:eastAsia="华文楷体"/>
            <w:sz w:val="28"/>
            <w:szCs w:val="28"/>
            <w:lang w:eastAsia="zh-CN"/>
          </w:rPr>
          <w:t>，</w:t>
        </w:r>
      </w:ins>
      <w:r>
        <w:rPr>
          <w:rFonts w:hint="eastAsia" w:ascii="华文楷体" w:hAnsi="华文楷体" w:eastAsia="华文楷体"/>
          <w:sz w:val="28"/>
          <w:szCs w:val="28"/>
        </w:rPr>
        <w:t>就是说“我所执”怎么包括在烦恼障当中呢？就是因为呢</w:t>
      </w:r>
      <w:del w:id="1026" w:author="Administrator" w:date="2016-01-07T18:44:36Z">
        <w:r>
          <w:rPr>
            <w:rFonts w:hint="eastAsia" w:ascii="华文楷体" w:hAnsi="华文楷体" w:eastAsia="华文楷体"/>
            <w:sz w:val="28"/>
            <w:szCs w:val="28"/>
          </w:rPr>
          <w:delText>从</w:delText>
        </w:r>
      </w:del>
      <w:ins w:id="1027" w:author="Administrator" w:date="2016-01-07T18:44:30Z">
        <w:r>
          <w:rPr>
            <w:rFonts w:hint="eastAsia" w:ascii="华文楷体" w:hAnsi="华文楷体" w:eastAsia="华文楷体"/>
            <w:sz w:val="28"/>
            <w:szCs w:val="28"/>
            <w:lang w:eastAsia="zh-CN"/>
          </w:rPr>
          <w:t>如果</w:t>
        </w:r>
      </w:ins>
      <w:ins w:id="1028" w:author="Administrator" w:date="2016-01-07T18:44:33Z">
        <w:r>
          <w:rPr>
            <w:rFonts w:hint="eastAsia" w:ascii="华文楷体" w:hAnsi="华文楷体" w:eastAsia="华文楷体"/>
            <w:sz w:val="28"/>
            <w:szCs w:val="28"/>
            <w:lang w:eastAsia="zh-CN"/>
          </w:rPr>
          <w:t>从</w:t>
        </w:r>
      </w:ins>
      <w:r>
        <w:rPr>
          <w:rFonts w:hint="eastAsia" w:ascii="华文楷体" w:hAnsi="华文楷体" w:eastAsia="华文楷体"/>
          <w:sz w:val="28"/>
          <w:szCs w:val="28"/>
        </w:rPr>
        <w:t>单纯的角度来讲，它是一个法，它不是“我”，但是呢就说这个里面有一个“这个是我的钟”，这个是“我”，这个应该是“我所”</w:t>
      </w:r>
      <w:del w:id="1029" w:author="Administrator" w:date="2016-01-07T12:23:42Z">
        <w:r>
          <w:rPr>
            <w:rFonts w:hint="eastAsia" w:ascii="华文楷体" w:hAnsi="华文楷体" w:eastAsia="华文楷体"/>
            <w:sz w:val="28"/>
            <w:szCs w:val="28"/>
          </w:rPr>
          <w:delText>呢</w:delText>
        </w:r>
      </w:del>
      <w:r>
        <w:rPr>
          <w:rFonts w:hint="eastAsia" w:ascii="华文楷体" w:hAnsi="华文楷体" w:eastAsia="华文楷体"/>
          <w:sz w:val="28"/>
          <w:szCs w:val="28"/>
        </w:rPr>
        <w:t>，也就是说它包括在它已经是在这个“我执”的范畴当中，在“我执”的范畴当中，所以说它呢就不是单纯的一个法，它已经变成了这个我所执著的东西了，它是已经变成了我所执著的东西</w:t>
      </w:r>
      <w:ins w:id="1030" w:author="Administrator" w:date="2016-01-07T18:45:05Z">
        <w:r>
          <w:rPr>
            <w:rFonts w:hint="eastAsia" w:ascii="华文楷体" w:hAnsi="华文楷体" w:eastAsia="华文楷体"/>
            <w:sz w:val="28"/>
            <w:szCs w:val="28"/>
            <w:lang w:eastAsia="zh-CN"/>
          </w:rPr>
          <w:t>，</w:t>
        </w:r>
      </w:ins>
      <w:ins w:id="1031" w:author="Administrator" w:date="2016-01-07T18:45:03Z">
        <w:r>
          <w:rPr>
            <w:rFonts w:hint="eastAsia" w:ascii="华文楷体" w:hAnsi="华文楷体" w:eastAsia="华文楷体"/>
            <w:sz w:val="28"/>
            <w:szCs w:val="28"/>
          </w:rPr>
          <w:t>它是已经变成了我所执著的东西</w:t>
        </w:r>
      </w:ins>
      <w:r>
        <w:rPr>
          <w:rFonts w:hint="eastAsia" w:ascii="华文楷体" w:hAnsi="华文楷体" w:eastAsia="华文楷体"/>
          <w:sz w:val="28"/>
          <w:szCs w:val="28"/>
        </w:rPr>
        <w:t>。也就说它们对于其他人来讲的话呢，这个如果“不是我的钟”对我来讲它就是一个法，我执著这个是一个钟，又是一个法执。</w:t>
      </w:r>
    </w:p>
    <w:p>
      <w:pPr>
        <w:ind w:firstLine="570"/>
        <w:rPr>
          <w:del w:id="1032" w:author="Administrator" w:date="2016-01-05T02:28:47Z"/>
          <w:rFonts w:hint="eastAsia" w:ascii="华文楷体" w:hAnsi="华文楷体" w:eastAsia="华文楷体"/>
          <w:sz w:val="28"/>
          <w:szCs w:val="28"/>
        </w:rPr>
      </w:pPr>
      <w:r>
        <w:rPr>
          <w:rFonts w:hint="eastAsia" w:ascii="华文楷体" w:hAnsi="华文楷体" w:eastAsia="华文楷体"/>
          <w:sz w:val="28"/>
          <w:szCs w:val="28"/>
        </w:rPr>
        <w:t>但是呢就说如果“这个是我的钟”呢，它就是一个“我所执”。所以说这个里面呢实际上就说法执的障碍也有，但主要就是“我所”，“我所”在里面呢占了一个主导作用。</w:t>
      </w:r>
    </w:p>
    <w:p>
      <w:pPr>
        <w:ind w:firstLine="570"/>
        <w:rPr>
          <w:ins w:id="1033" w:author="Administrator" w:date="2016-01-05T02:29:04Z"/>
          <w:rFonts w:hint="eastAsia" w:ascii="华文楷体" w:hAnsi="华文楷体" w:eastAsia="华文楷体"/>
          <w:sz w:val="28"/>
          <w:szCs w:val="28"/>
          <w:lang w:eastAsia="zh-CN"/>
        </w:rPr>
      </w:pPr>
      <w:r>
        <w:rPr>
          <w:rFonts w:hint="eastAsia" w:ascii="华文楷体" w:hAnsi="华文楷体" w:eastAsia="华文楷体"/>
          <w:sz w:val="28"/>
          <w:szCs w:val="28"/>
        </w:rPr>
        <w:t>所以说呢</w:t>
      </w:r>
      <w:del w:id="1034" w:author="Administrator" w:date="2016-01-07T12:24:40Z">
        <w:r>
          <w:rPr>
            <w:rFonts w:hint="eastAsia" w:ascii="华文楷体" w:hAnsi="华文楷体" w:eastAsia="华文楷体"/>
            <w:sz w:val="28"/>
            <w:szCs w:val="28"/>
          </w:rPr>
          <w:delText>，</w:delText>
        </w:r>
      </w:del>
      <w:r>
        <w:rPr>
          <w:rFonts w:hint="eastAsia" w:ascii="华文楷体" w:hAnsi="华文楷体" w:eastAsia="华文楷体"/>
          <w:sz w:val="28"/>
          <w:szCs w:val="28"/>
        </w:rPr>
        <w:t>这个方面呢“我执”、“我所执”啊等一切的烦恼障碍解脱的</w:t>
      </w:r>
      <w:ins w:id="1035" w:author="Administrator" w:date="2016-01-05T02:28:55Z">
        <w:r>
          <w:rPr>
            <w:rFonts w:hint="eastAsia" w:ascii="华文楷体" w:hAnsi="华文楷体" w:eastAsia="华文楷体"/>
            <w:sz w:val="28"/>
            <w:szCs w:val="28"/>
            <w:lang w:eastAsia="zh-CN"/>
          </w:rPr>
          <w:t>。</w:t>
        </w:r>
      </w:ins>
    </w:p>
    <w:p>
      <w:pPr>
        <w:ind w:firstLine="570"/>
        <w:rPr>
          <w:ins w:id="1036" w:author="Administrator" w:date="2016-01-05T02:29:55Z"/>
          <w:rFonts w:hint="eastAsia" w:ascii="黑体" w:hAnsi="黑体" w:eastAsia="黑体" w:cs="黑体"/>
          <w:sz w:val="28"/>
          <w:szCs w:val="28"/>
          <w:lang w:eastAsia="zh-CN"/>
        </w:rPr>
      </w:pPr>
      <w:del w:id="1037" w:author="Administrator" w:date="2016-01-05T02:28:55Z">
        <w:r>
          <w:rPr>
            <w:rFonts w:hint="eastAsia" w:ascii="华文楷体" w:hAnsi="华文楷体" w:eastAsia="华文楷体"/>
            <w:sz w:val="28"/>
            <w:szCs w:val="28"/>
          </w:rPr>
          <w:delText>，</w:delText>
        </w:r>
      </w:del>
      <w:r>
        <w:rPr>
          <w:rFonts w:hint="eastAsia" w:ascii="华文楷体" w:hAnsi="华文楷体" w:eastAsia="华文楷体"/>
          <w:sz w:val="28"/>
          <w:szCs w:val="28"/>
        </w:rPr>
        <w:t>那么</w:t>
      </w:r>
      <w:ins w:id="1038" w:author="Administrator" w:date="2016-01-05T02:29:29Z">
        <w:r>
          <w:rPr>
            <w:rFonts w:hint="eastAsia" w:ascii="黑体" w:hAnsi="黑体" w:eastAsia="黑体" w:cs="黑体"/>
            <w:sz w:val="28"/>
            <w:szCs w:val="28"/>
            <w:lang w:eastAsia="zh-CN"/>
            <w:rPrChange w:id="1039" w:author="Administrator" w:date="2016-01-05T02:29:50Z">
              <w:rPr>
                <w:rFonts w:hint="eastAsia" w:ascii="华文楷体" w:hAnsi="华文楷体" w:eastAsia="华文楷体"/>
                <w:sz w:val="28"/>
                <w:szCs w:val="28"/>
                <w:lang w:eastAsia="zh-CN"/>
              </w:rPr>
            </w:rPrChange>
          </w:rPr>
          <w:t>【</w:t>
        </w:r>
      </w:ins>
      <w:r>
        <w:rPr>
          <w:rFonts w:hint="eastAsia" w:ascii="黑体" w:hAnsi="黑体" w:eastAsia="黑体" w:cs="黑体"/>
          <w:sz w:val="28"/>
          <w:szCs w:val="28"/>
          <w:rPrChange w:id="1040" w:author="Administrator" w:date="2016-01-05T02:29:50Z">
            <w:rPr>
              <w:rFonts w:hint="eastAsia" w:ascii="华文楷体" w:hAnsi="华文楷体" w:eastAsia="华文楷体"/>
              <w:sz w:val="28"/>
              <w:szCs w:val="28"/>
            </w:rPr>
          </w:rPrChange>
        </w:rPr>
        <w:t>什么法障碍了知诸法呢？</w:t>
      </w:r>
      <w:ins w:id="1041" w:author="Administrator" w:date="2016-01-05T02:29:35Z">
        <w:r>
          <w:rPr>
            <w:rFonts w:hint="eastAsia" w:ascii="黑体" w:hAnsi="黑体" w:eastAsia="黑体" w:cs="黑体"/>
            <w:sz w:val="28"/>
            <w:szCs w:val="28"/>
            <w:lang w:eastAsia="zh-CN"/>
            <w:rPrChange w:id="1042" w:author="Administrator" w:date="2016-01-05T02:29:50Z">
              <w:rPr>
                <w:rFonts w:hint="eastAsia" w:ascii="华文楷体" w:hAnsi="华文楷体" w:eastAsia="华文楷体"/>
                <w:sz w:val="28"/>
                <w:szCs w:val="28"/>
                <w:lang w:eastAsia="zh-CN"/>
              </w:rPr>
            </w:rPrChange>
          </w:rPr>
          <w:t>】</w:t>
        </w:r>
      </w:ins>
    </w:p>
    <w:p>
      <w:pPr>
        <w:ind w:firstLine="570"/>
        <w:rPr>
          <w:rFonts w:hint="eastAsia" w:ascii="华文楷体" w:hAnsi="华文楷体" w:eastAsia="华文楷体"/>
          <w:sz w:val="28"/>
          <w:szCs w:val="28"/>
        </w:rPr>
      </w:pPr>
      <w:r>
        <w:rPr>
          <w:rFonts w:hint="eastAsia" w:ascii="华文楷体" w:hAnsi="华文楷体" w:eastAsia="华文楷体"/>
          <w:sz w:val="28"/>
          <w:szCs w:val="28"/>
        </w:rPr>
        <w:t>所知障又是怎么样呢？障碍了知诸法的时候障碍怎么了知呢？</w:t>
      </w:r>
    </w:p>
    <w:p>
      <w:pPr>
        <w:ind w:firstLine="570"/>
        <w:rPr>
          <w:rFonts w:hint="eastAsia" w:ascii="华文楷体" w:hAnsi="华文楷体" w:eastAsia="华文楷体"/>
          <w:sz w:val="28"/>
          <w:szCs w:val="28"/>
        </w:rPr>
      </w:pPr>
      <w:del w:id="1043" w:author="Administrator" w:date="2016-01-05T02:25:16Z">
        <w:r>
          <w:rPr>
            <w:rFonts w:hint="eastAsia" w:ascii="黑体" w:hAnsi="黑体" w:eastAsia="黑体" w:cs="黑体"/>
            <w:sz w:val="28"/>
            <w:szCs w:val="28"/>
            <w:rPrChange w:id="1044" w:author="Administrator" w:date="2016-01-05T02:25:42Z">
              <w:rPr>
                <w:rFonts w:hint="eastAsia" w:ascii="华文楷体" w:hAnsi="华文楷体" w:eastAsia="华文楷体"/>
                <w:sz w:val="28"/>
                <w:szCs w:val="28"/>
              </w:rPr>
            </w:rPrChange>
          </w:rPr>
          <w:delText>“</w:delText>
        </w:r>
      </w:del>
      <w:ins w:id="1045" w:author="Administrator" w:date="2016-01-05T02:25:17Z">
        <w:r>
          <w:rPr>
            <w:rFonts w:hint="eastAsia" w:ascii="黑体" w:hAnsi="黑体" w:eastAsia="黑体" w:cs="黑体"/>
            <w:sz w:val="28"/>
            <w:szCs w:val="28"/>
            <w:lang w:eastAsia="zh-CN"/>
            <w:rPrChange w:id="1046" w:author="Administrator" w:date="2016-01-05T02:25:42Z">
              <w:rPr>
                <w:rFonts w:hint="eastAsia" w:ascii="华文楷体" w:hAnsi="华文楷体" w:eastAsia="华文楷体"/>
                <w:sz w:val="28"/>
                <w:szCs w:val="28"/>
                <w:lang w:eastAsia="zh-CN"/>
              </w:rPr>
            </w:rPrChange>
          </w:rPr>
          <w:t>【</w:t>
        </w:r>
      </w:ins>
      <w:r>
        <w:rPr>
          <w:rFonts w:hint="eastAsia" w:ascii="黑体" w:hAnsi="黑体" w:eastAsia="黑体" w:cs="黑体"/>
          <w:sz w:val="28"/>
          <w:szCs w:val="28"/>
          <w:rPrChange w:id="1047" w:author="Administrator" w:date="2016-01-05T02:25:42Z">
            <w:rPr>
              <w:rFonts w:hint="eastAsia" w:ascii="华文楷体" w:hAnsi="华文楷体" w:eastAsia="华文楷体"/>
              <w:sz w:val="28"/>
              <w:szCs w:val="28"/>
            </w:rPr>
          </w:rPrChange>
        </w:rPr>
        <w:t>是以未现前一切法之自性的愚痴来障碍的。</w:t>
      </w:r>
      <w:ins w:id="1048" w:author="Administrator" w:date="2016-01-05T02:25:22Z">
        <w:r>
          <w:rPr>
            <w:rFonts w:hint="eastAsia" w:ascii="黑体" w:hAnsi="黑体" w:eastAsia="黑体" w:cs="黑体"/>
            <w:sz w:val="28"/>
            <w:szCs w:val="28"/>
            <w:lang w:eastAsia="zh-CN"/>
            <w:rPrChange w:id="1049" w:author="Administrator" w:date="2016-01-05T02:25:42Z">
              <w:rPr>
                <w:rFonts w:hint="eastAsia" w:ascii="华文楷体" w:hAnsi="华文楷体" w:eastAsia="华文楷体"/>
                <w:sz w:val="28"/>
                <w:szCs w:val="28"/>
                <w:lang w:eastAsia="zh-CN"/>
              </w:rPr>
            </w:rPrChange>
          </w:rPr>
          <w:t>】</w:t>
        </w:r>
      </w:ins>
      <w:del w:id="1050" w:author="Administrator" w:date="2016-01-05T02:25:21Z">
        <w:r>
          <w:rPr>
            <w:rFonts w:hint="eastAsia" w:ascii="华文楷体" w:hAnsi="华文楷体" w:eastAsia="华文楷体"/>
            <w:sz w:val="28"/>
            <w:szCs w:val="28"/>
          </w:rPr>
          <w:delText>”</w:delText>
        </w:r>
      </w:del>
    </w:p>
    <w:p>
      <w:pPr>
        <w:ind w:firstLine="570"/>
        <w:rPr>
          <w:rFonts w:hint="eastAsia" w:ascii="华文楷体" w:hAnsi="华文楷体" w:eastAsia="华文楷体"/>
          <w:sz w:val="28"/>
          <w:szCs w:val="28"/>
        </w:rPr>
      </w:pPr>
      <w:r>
        <w:rPr>
          <w:rFonts w:hint="eastAsia" w:ascii="华文楷体" w:hAnsi="华文楷体" w:eastAsia="华文楷体"/>
          <w:sz w:val="28"/>
          <w:szCs w:val="28"/>
        </w:rPr>
        <w:t>这个方面就说没有现前一切法自性，而对一切万法的本体</w:t>
      </w:r>
      <w:ins w:id="1051" w:author="Administrator" w:date="2016-01-05T02:26:04Z">
        <w:r>
          <w:rPr>
            <w:rFonts w:hint="eastAsia" w:ascii="华文楷体" w:hAnsi="华文楷体" w:eastAsia="华文楷体"/>
            <w:sz w:val="28"/>
            <w:szCs w:val="28"/>
            <w:lang w:eastAsia="zh-CN"/>
          </w:rPr>
          <w:t>、</w:t>
        </w:r>
      </w:ins>
      <w:del w:id="1052" w:author="Administrator" w:date="2016-01-05T02:26:04Z">
        <w:r>
          <w:rPr>
            <w:rFonts w:hint="eastAsia" w:ascii="华文楷体" w:hAnsi="华文楷体" w:eastAsia="华文楷体"/>
            <w:sz w:val="28"/>
            <w:szCs w:val="28"/>
          </w:rPr>
          <w:delText>，</w:delText>
        </w:r>
      </w:del>
      <w:r>
        <w:rPr>
          <w:rFonts w:hint="eastAsia" w:ascii="华文楷体" w:hAnsi="华文楷体" w:eastAsia="华文楷体"/>
          <w:sz w:val="28"/>
          <w:szCs w:val="28"/>
        </w:rPr>
        <w:t>对一切万法的自性，我们就说是说通俗一点</w:t>
      </w:r>
      <w:del w:id="1053" w:author="Administrator" w:date="2016-01-05T02:26:11Z">
        <w:r>
          <w:rPr>
            <w:rFonts w:hint="eastAsia" w:ascii="华文楷体" w:hAnsi="华文楷体" w:eastAsia="华文楷体"/>
            <w:sz w:val="28"/>
            <w:szCs w:val="28"/>
          </w:rPr>
          <w:delText>，</w:delText>
        </w:r>
      </w:del>
      <w:r>
        <w:rPr>
          <w:rFonts w:hint="eastAsia" w:ascii="华文楷体" w:hAnsi="华文楷体" w:eastAsia="华文楷体"/>
          <w:sz w:val="28"/>
          <w:szCs w:val="28"/>
        </w:rPr>
        <w:t>或者简单的说</w:t>
      </w:r>
      <w:del w:id="1054" w:author="Administrator" w:date="2016-01-07T12:31:48Z">
        <w:r>
          <w:rPr>
            <w:rFonts w:hint="eastAsia" w:ascii="华文楷体" w:hAnsi="华文楷体" w:eastAsia="华文楷体"/>
            <w:sz w:val="28"/>
            <w:szCs w:val="28"/>
          </w:rPr>
          <w:delText>，</w:delText>
        </w:r>
      </w:del>
      <w:r>
        <w:rPr>
          <w:rFonts w:hint="eastAsia" w:ascii="华文楷体" w:hAnsi="华文楷体" w:eastAsia="华文楷体"/>
          <w:sz w:val="28"/>
          <w:szCs w:val="28"/>
        </w:rPr>
        <w:t>一切万法的自性是什么呢？一切万法的自性是空性，或者一切万法的自性它究竟的法性光明等等，像这样的话说</w:t>
      </w:r>
      <w:del w:id="1055" w:author="Administrator" w:date="2016-01-05T02:26:29Z">
        <w:r>
          <w:rPr>
            <w:rFonts w:hint="eastAsia" w:ascii="华文楷体" w:hAnsi="华文楷体" w:eastAsia="华文楷体"/>
            <w:sz w:val="28"/>
            <w:szCs w:val="28"/>
          </w:rPr>
          <w:delText>，</w:delText>
        </w:r>
      </w:del>
      <w:r>
        <w:rPr>
          <w:rFonts w:hint="eastAsia" w:ascii="华文楷体" w:hAnsi="华文楷体" w:eastAsia="华文楷体"/>
          <w:sz w:val="28"/>
          <w:szCs w:val="28"/>
        </w:rPr>
        <w:t>对于一切万法的自性还没有现前出来，对于这个现前一切万法的自性做</w:t>
      </w:r>
      <w:ins w:id="1056" w:author="Administrator" w:date="2016-01-07T12:32:13Z">
        <w:r>
          <w:rPr>
            <w:rFonts w:hint="eastAsia" w:ascii="华文楷体" w:hAnsi="华文楷体" w:eastAsia="华文楷体"/>
            <w:sz w:val="28"/>
            <w:szCs w:val="28"/>
            <w:lang w:eastAsia="zh-CN"/>
          </w:rPr>
          <w:t>障碍</w:t>
        </w:r>
      </w:ins>
      <w:del w:id="1057" w:author="Administrator" w:date="2016-01-07T12:32:08Z">
        <w:r>
          <w:rPr>
            <w:rFonts w:hint="eastAsia" w:ascii="华文楷体" w:hAnsi="华文楷体" w:eastAsia="华文楷体"/>
            <w:sz w:val="28"/>
            <w:szCs w:val="28"/>
          </w:rPr>
          <w:delText>大</w:delText>
        </w:r>
      </w:del>
      <w:r>
        <w:rPr>
          <w:rFonts w:hint="eastAsia" w:ascii="华文楷体" w:hAnsi="华文楷体" w:eastAsia="华文楷体"/>
          <w:sz w:val="28"/>
          <w:szCs w:val="28"/>
        </w:rPr>
        <w:t>的这个愚痴呢，就是讲到了是对于这个了知诸法做障碍</w:t>
      </w:r>
      <w:ins w:id="1058" w:author="Administrator" w:date="2016-01-07T12:32:36Z">
        <w:r>
          <w:rPr>
            <w:rFonts w:hint="eastAsia" w:ascii="华文楷体" w:hAnsi="华文楷体" w:eastAsia="华文楷体"/>
            <w:sz w:val="28"/>
            <w:szCs w:val="28"/>
            <w:lang w:eastAsia="zh-CN"/>
          </w:rPr>
          <w:t>的</w:t>
        </w:r>
      </w:ins>
      <w:r>
        <w:rPr>
          <w:rFonts w:hint="eastAsia" w:ascii="华文楷体" w:hAnsi="华文楷体" w:eastAsia="华文楷体"/>
          <w:sz w:val="28"/>
          <w:szCs w:val="28"/>
        </w:rPr>
        <w:t>。</w:t>
      </w:r>
    </w:p>
    <w:p>
      <w:pPr>
        <w:ind w:firstLine="570"/>
        <w:rPr>
          <w:rFonts w:hint="eastAsia" w:ascii="华文楷体" w:hAnsi="华文楷体" w:eastAsia="华文楷体"/>
          <w:sz w:val="28"/>
          <w:szCs w:val="28"/>
        </w:rPr>
      </w:pPr>
      <w:del w:id="1059" w:author="Administrator" w:date="2016-01-05T02:27:25Z">
        <w:r>
          <w:rPr>
            <w:rFonts w:hint="eastAsia" w:ascii="黑体" w:hAnsi="黑体" w:eastAsia="黑体" w:cs="黑体"/>
            <w:sz w:val="28"/>
            <w:szCs w:val="28"/>
            <w:rPrChange w:id="1060" w:author="Administrator" w:date="2016-01-05T02:27:36Z">
              <w:rPr>
                <w:rFonts w:hint="eastAsia" w:ascii="华文楷体" w:hAnsi="华文楷体" w:eastAsia="华文楷体"/>
                <w:sz w:val="28"/>
                <w:szCs w:val="28"/>
              </w:rPr>
            </w:rPrChange>
          </w:rPr>
          <w:delText>“</w:delText>
        </w:r>
      </w:del>
      <w:ins w:id="1061" w:author="Administrator" w:date="2016-01-05T02:27:26Z">
        <w:r>
          <w:rPr>
            <w:rFonts w:hint="eastAsia" w:ascii="黑体" w:hAnsi="黑体" w:eastAsia="黑体" w:cs="黑体"/>
            <w:sz w:val="28"/>
            <w:szCs w:val="28"/>
            <w:lang w:eastAsia="zh-CN"/>
            <w:rPrChange w:id="1062" w:author="Administrator" w:date="2016-01-05T02:27:36Z">
              <w:rPr>
                <w:rFonts w:hint="eastAsia" w:ascii="华文楷体" w:hAnsi="华文楷体" w:eastAsia="华文楷体"/>
                <w:sz w:val="28"/>
                <w:szCs w:val="28"/>
                <w:lang w:eastAsia="zh-CN"/>
              </w:rPr>
            </w:rPrChange>
          </w:rPr>
          <w:t>【</w:t>
        </w:r>
      </w:ins>
      <w:r>
        <w:rPr>
          <w:rFonts w:hint="eastAsia" w:ascii="黑体" w:hAnsi="黑体" w:eastAsia="黑体" w:cs="黑体"/>
          <w:sz w:val="28"/>
          <w:szCs w:val="28"/>
          <w:rPrChange w:id="1063" w:author="Administrator" w:date="2016-01-05T02:27:36Z">
            <w:rPr>
              <w:rFonts w:hint="eastAsia" w:ascii="华文楷体" w:hAnsi="华文楷体" w:eastAsia="华文楷体"/>
              <w:sz w:val="28"/>
              <w:szCs w:val="28"/>
            </w:rPr>
          </w:rPrChange>
        </w:rPr>
        <w:t>关于烦恼障与所知障二者的差别，虽然在各论典中出现了因、本体、作用等许多类别，但实际的要点是一致的。</w:t>
      </w:r>
      <w:ins w:id="1064" w:author="Administrator" w:date="2016-01-05T02:27:31Z">
        <w:r>
          <w:rPr>
            <w:rFonts w:hint="eastAsia" w:ascii="黑体" w:hAnsi="黑体" w:eastAsia="黑体" w:cs="黑体"/>
            <w:sz w:val="28"/>
            <w:szCs w:val="28"/>
            <w:lang w:eastAsia="zh-CN"/>
            <w:rPrChange w:id="1065" w:author="Administrator" w:date="2016-01-05T02:27:36Z">
              <w:rPr>
                <w:rFonts w:hint="eastAsia" w:ascii="华文楷体" w:hAnsi="华文楷体" w:eastAsia="华文楷体"/>
                <w:sz w:val="28"/>
                <w:szCs w:val="28"/>
                <w:lang w:eastAsia="zh-CN"/>
              </w:rPr>
            </w:rPrChange>
          </w:rPr>
          <w:t>】</w:t>
        </w:r>
      </w:ins>
      <w:del w:id="1066" w:author="Administrator" w:date="2016-01-05T02:27:30Z">
        <w:r>
          <w:rPr>
            <w:rFonts w:hint="eastAsia" w:ascii="华文楷体" w:hAnsi="华文楷体" w:eastAsia="华文楷体"/>
            <w:sz w:val="28"/>
            <w:szCs w:val="28"/>
          </w:rPr>
          <w:delText>”</w:delText>
        </w:r>
      </w:del>
    </w:p>
    <w:p>
      <w:pPr>
        <w:ind w:firstLine="570"/>
        <w:rPr>
          <w:rFonts w:hint="eastAsia" w:ascii="华文楷体" w:hAnsi="华文楷体" w:eastAsia="华文楷体"/>
          <w:sz w:val="28"/>
          <w:szCs w:val="28"/>
        </w:rPr>
      </w:pPr>
      <w:r>
        <w:rPr>
          <w:rFonts w:hint="eastAsia" w:ascii="华文楷体" w:hAnsi="华文楷体" w:eastAsia="华文楷体"/>
          <w:sz w:val="28"/>
          <w:szCs w:val="28"/>
        </w:rPr>
        <w:t>那么就关于烦恼障和所知障二者之间有什么样</w:t>
      </w:r>
      <w:del w:id="1067" w:author="Administrator" w:date="2016-01-07T18:46:46Z">
        <w:r>
          <w:rPr>
            <w:rFonts w:hint="eastAsia" w:ascii="华文楷体" w:hAnsi="华文楷体" w:eastAsia="华文楷体"/>
            <w:sz w:val="28"/>
            <w:szCs w:val="28"/>
          </w:rPr>
          <w:delText>的</w:delText>
        </w:r>
      </w:del>
      <w:r>
        <w:rPr>
          <w:rFonts w:hint="eastAsia" w:ascii="华文楷体" w:hAnsi="华文楷体" w:eastAsia="华文楷体"/>
          <w:sz w:val="28"/>
          <w:szCs w:val="28"/>
        </w:rPr>
        <w:t>差别呢？就是在各论典当中呢出现了对因的分析、对本体的作用等等进行不同的分析，通过这些分析呢就能够让我们准确的掌握烦恼障和所知障二者的差别。</w:t>
      </w:r>
    </w:p>
    <w:p>
      <w:pPr>
        <w:ind w:firstLine="570"/>
        <w:rPr>
          <w:rFonts w:hint="eastAsia" w:ascii="华文楷体" w:hAnsi="华文楷体" w:eastAsia="华文楷体"/>
          <w:sz w:val="28"/>
          <w:szCs w:val="28"/>
        </w:rPr>
      </w:pPr>
      <w:r>
        <w:rPr>
          <w:rFonts w:hint="eastAsia" w:ascii="华文楷体" w:hAnsi="华文楷体" w:eastAsia="华文楷体"/>
          <w:sz w:val="28"/>
          <w:szCs w:val="28"/>
        </w:rPr>
        <w:t>那么就说是从因方面怎么了知呢？就说烦恼障的因就是人我执，就是人执</w:t>
      </w:r>
      <w:ins w:id="1068" w:author="Administrator" w:date="2016-01-07T18:47:20Z">
        <w:r>
          <w:rPr>
            <w:rFonts w:hint="eastAsia" w:ascii="华文楷体" w:hAnsi="华文楷体" w:eastAsia="华文楷体"/>
            <w:sz w:val="28"/>
            <w:szCs w:val="28"/>
            <w:lang w:eastAsia="zh-CN"/>
          </w:rPr>
          <w:t>；</w:t>
        </w:r>
      </w:ins>
      <w:del w:id="1069" w:author="Administrator" w:date="2016-01-07T18:47:19Z">
        <w:r>
          <w:rPr>
            <w:rFonts w:hint="eastAsia" w:ascii="华文楷体" w:hAnsi="华文楷体" w:eastAsia="华文楷体"/>
            <w:sz w:val="28"/>
            <w:szCs w:val="28"/>
          </w:rPr>
          <w:delText>，</w:delText>
        </w:r>
      </w:del>
      <w:r>
        <w:rPr>
          <w:rFonts w:hint="eastAsia" w:ascii="华文楷体" w:hAnsi="华文楷体" w:eastAsia="华文楷体"/>
          <w:sz w:val="28"/>
          <w:szCs w:val="28"/>
        </w:rPr>
        <w:t>那</w:t>
      </w:r>
      <w:ins w:id="1070" w:author="Administrator" w:date="2016-01-07T12:33:26Z">
        <w:r>
          <w:rPr>
            <w:rFonts w:hint="eastAsia" w:ascii="华文楷体" w:hAnsi="华文楷体" w:eastAsia="华文楷体"/>
            <w:sz w:val="28"/>
            <w:szCs w:val="28"/>
            <w:lang w:eastAsia="zh-CN"/>
          </w:rPr>
          <w:t>么</w:t>
        </w:r>
      </w:ins>
      <w:r>
        <w:rPr>
          <w:rFonts w:hint="eastAsia" w:ascii="华文楷体" w:hAnsi="华文楷体" w:eastAsia="华文楷体"/>
          <w:sz w:val="28"/>
          <w:szCs w:val="28"/>
        </w:rPr>
        <w:t>所知障的因呢就是法执。那么通过人执呢产生烦恼障，通过法执产生所知障。所以说人执和法执呢实际上是烦恼障和所知障的因。那么实际上从这个方面也了知了如果我们要真正的从根本上断尽烦恼障和所知障呢，那就必须下功夫断尽人执和法执，因为人执和法执是产生烦恼障和所知障的因的缘故。</w:t>
      </w:r>
    </w:p>
    <w:p>
      <w:pPr>
        <w:ind w:firstLine="570"/>
        <w:rPr>
          <w:rFonts w:hint="eastAsia" w:ascii="华文楷体" w:hAnsi="华文楷体" w:eastAsia="华文楷体"/>
          <w:sz w:val="28"/>
          <w:szCs w:val="28"/>
        </w:rPr>
      </w:pPr>
      <w:r>
        <w:rPr>
          <w:rFonts w:hint="eastAsia" w:ascii="华文楷体" w:hAnsi="华文楷体" w:eastAsia="华文楷体"/>
          <w:sz w:val="28"/>
          <w:szCs w:val="28"/>
        </w:rPr>
        <w:t>那么怎么样断除人执和法执呢？为了断除人执而修人无我，为了断除法执而修法无我。所以</w:t>
      </w:r>
      <w:ins w:id="1071" w:author="Administrator" w:date="2016-01-07T12:34:10Z">
        <w:r>
          <w:rPr>
            <w:rFonts w:hint="eastAsia" w:ascii="华文楷体" w:hAnsi="华文楷体" w:eastAsia="华文楷体"/>
            <w:sz w:val="28"/>
            <w:szCs w:val="28"/>
            <w:lang w:eastAsia="zh-CN"/>
          </w:rPr>
          <w:t>说</w:t>
        </w:r>
      </w:ins>
      <w:r>
        <w:rPr>
          <w:rFonts w:hint="eastAsia" w:ascii="华文楷体" w:hAnsi="华文楷体" w:eastAsia="华文楷体"/>
          <w:sz w:val="28"/>
          <w:szCs w:val="28"/>
        </w:rPr>
        <w:t>如果就是说空性能够对治这样一种</w:t>
      </w:r>
      <w:del w:id="1072" w:author="Administrator" w:date="2016-01-07T12:34:47Z">
        <w:r>
          <w:rPr>
            <w:rFonts w:hint="eastAsia" w:ascii="华文楷体" w:hAnsi="华文楷体" w:eastAsia="华文楷体"/>
            <w:sz w:val="28"/>
            <w:szCs w:val="28"/>
          </w:rPr>
          <w:delText>人，</w:delText>
        </w:r>
      </w:del>
      <w:r>
        <w:rPr>
          <w:rFonts w:hint="eastAsia" w:ascii="华文楷体" w:hAnsi="华文楷体" w:eastAsia="华文楷体"/>
          <w:sz w:val="28"/>
          <w:szCs w:val="28"/>
        </w:rPr>
        <w:t>就是空性呢，就说人无我是人我的正对治，法无我是法我的正对治。所以说如果你能够掌握人无我和法无我的空性，能够断尽烦恼障和所知障的因，它的因</w:t>
      </w:r>
      <w:ins w:id="1073" w:author="Administrator" w:date="2016-01-07T18:48:19Z">
        <w:r>
          <w:rPr>
            <w:rFonts w:hint="eastAsia" w:ascii="华文楷体" w:hAnsi="华文楷体" w:eastAsia="华文楷体"/>
            <w:sz w:val="28"/>
            <w:szCs w:val="28"/>
            <w:lang w:eastAsia="zh-CN"/>
          </w:rPr>
          <w:t>一旦</w:t>
        </w:r>
      </w:ins>
      <w:r>
        <w:rPr>
          <w:rFonts w:hint="eastAsia" w:ascii="华文楷体" w:hAnsi="华文楷体" w:eastAsia="华文楷体"/>
          <w:sz w:val="28"/>
          <w:szCs w:val="28"/>
        </w:rPr>
        <w:t>断尽之后呢</w:t>
      </w:r>
      <w:ins w:id="1074" w:author="Administrator" w:date="2016-01-07T18:48:25Z">
        <w:r>
          <w:rPr>
            <w:rFonts w:hint="eastAsia" w:ascii="华文楷体" w:hAnsi="华文楷体" w:eastAsia="华文楷体"/>
            <w:sz w:val="28"/>
            <w:szCs w:val="28"/>
            <w:lang w:eastAsia="zh-CN"/>
          </w:rPr>
          <w:t>，</w:t>
        </w:r>
      </w:ins>
      <w:r>
        <w:rPr>
          <w:rFonts w:hint="eastAsia" w:ascii="华文楷体" w:hAnsi="华文楷体" w:eastAsia="华文楷体"/>
          <w:sz w:val="28"/>
          <w:szCs w:val="28"/>
        </w:rPr>
        <w:t>它的果、它的本体就都不会产生了。</w:t>
      </w:r>
    </w:p>
    <w:p>
      <w:pPr>
        <w:ind w:firstLine="570"/>
        <w:rPr>
          <w:rFonts w:hint="eastAsia" w:ascii="华文楷体" w:hAnsi="华文楷体" w:eastAsia="华文楷体"/>
          <w:sz w:val="28"/>
          <w:szCs w:val="28"/>
        </w:rPr>
      </w:pPr>
      <w:r>
        <w:rPr>
          <w:rFonts w:hint="eastAsia" w:ascii="华文楷体" w:hAnsi="华文楷体" w:eastAsia="华文楷体"/>
          <w:sz w:val="28"/>
          <w:szCs w:val="28"/>
        </w:rPr>
        <w:t>然后第二个呢就是讲这个烦恼障和所知障的本体，那么它的本体是如何了知呢？下面《宝性论》当中讲了</w:t>
      </w:r>
      <w:ins w:id="1075" w:author="Administrator" w:date="2016-01-07T12:35:40Z">
        <w:r>
          <w:rPr>
            <w:rFonts w:hint="eastAsia" w:ascii="华文楷体" w:hAnsi="华文楷体" w:eastAsia="华文楷体"/>
            <w:sz w:val="28"/>
            <w:szCs w:val="28"/>
            <w:lang w:eastAsia="zh-CN"/>
          </w:rPr>
          <w:t>：</w:t>
        </w:r>
      </w:ins>
      <w:r>
        <w:rPr>
          <w:rFonts w:hint="eastAsia" w:ascii="华文楷体" w:hAnsi="华文楷体" w:eastAsia="华文楷体"/>
          <w:sz w:val="28"/>
          <w:szCs w:val="28"/>
        </w:rPr>
        <w:t>“三轮分别心，许为所知障，悭等分别念，许为烦恼障。”这个方面就是它们的本体。也就是说所谓的这样一种烦恼障是悭贪、破戒等等的这样一种分别念，这个方面就是烦恼障的本体。那么这个所知障的本体呢就是三轮分别，就说认为具备三轮，就说能作、所作</w:t>
      </w:r>
      <w:ins w:id="1076" w:author="Administrator" w:date="2016-01-07T12:36:03Z">
        <w:r>
          <w:rPr>
            <w:rFonts w:hint="eastAsia" w:ascii="华文楷体" w:hAnsi="华文楷体" w:eastAsia="华文楷体"/>
            <w:sz w:val="28"/>
            <w:szCs w:val="28"/>
            <w:lang w:eastAsia="zh-CN"/>
          </w:rPr>
          <w:t>和</w:t>
        </w:r>
      </w:ins>
      <w:del w:id="1077" w:author="Administrator" w:date="2016-01-07T12:36:02Z">
        <w:r>
          <w:rPr>
            <w:rFonts w:hint="eastAsia" w:ascii="华文楷体" w:hAnsi="华文楷体" w:eastAsia="华文楷体"/>
            <w:sz w:val="28"/>
            <w:szCs w:val="28"/>
          </w:rPr>
          <w:delText>、</w:delText>
        </w:r>
      </w:del>
      <w:r>
        <w:rPr>
          <w:rFonts w:hint="eastAsia" w:ascii="华文楷体" w:hAnsi="华文楷体" w:eastAsia="华文楷体"/>
          <w:sz w:val="28"/>
          <w:szCs w:val="28"/>
        </w:rPr>
        <w:t>作意</w:t>
      </w:r>
      <w:del w:id="1078" w:author="Administrator" w:date="2016-01-07T18:50:45Z">
        <w:r>
          <w:rPr>
            <w:rFonts w:hint="eastAsia" w:ascii="华文楷体" w:hAnsi="华文楷体" w:eastAsia="华文楷体"/>
            <w:sz w:val="28"/>
            <w:szCs w:val="28"/>
          </w:rPr>
          <w:delText>，</w:delText>
        </w:r>
      </w:del>
      <w:r>
        <w:rPr>
          <w:rFonts w:hint="eastAsia" w:ascii="华文楷体" w:hAnsi="华文楷体" w:eastAsia="华文楷体"/>
          <w:sz w:val="28"/>
          <w:szCs w:val="28"/>
        </w:rPr>
        <w:t>有这样三轮的这样一种执著分别念呢，这就是所知障的本体。</w:t>
      </w:r>
    </w:p>
    <w:p>
      <w:pPr>
        <w:ind w:firstLine="570"/>
        <w:rPr>
          <w:del w:id="1079" w:author="Administrator" w:date="2016-01-05T02:31:59Z"/>
          <w:rFonts w:hint="eastAsia" w:ascii="华文楷体" w:hAnsi="华文楷体" w:eastAsia="华文楷体"/>
          <w:sz w:val="28"/>
          <w:szCs w:val="28"/>
        </w:rPr>
      </w:pPr>
      <w:r>
        <w:rPr>
          <w:rFonts w:hint="eastAsia" w:ascii="华文楷体" w:hAnsi="华文楷体" w:eastAsia="华文楷体"/>
          <w:sz w:val="28"/>
          <w:szCs w:val="28"/>
        </w:rPr>
        <w:t>然后第三类呢就是作用，那么它的作用是什么呢？前面讲过了，烦恼障的作用主要障碍了解脱，所知障呢的作用主要是障碍成佛，</w:t>
      </w:r>
      <w:del w:id="1080" w:author="Administrator" w:date="2016-01-07T12:36:26Z">
        <w:r>
          <w:rPr>
            <w:rFonts w:hint="eastAsia" w:ascii="华文楷体" w:hAnsi="华文楷体" w:eastAsia="华文楷体"/>
            <w:sz w:val="28"/>
            <w:szCs w:val="28"/>
          </w:rPr>
          <w:delText>由</w:delText>
        </w:r>
      </w:del>
      <w:ins w:id="1081" w:author="Administrator" w:date="2016-01-07T12:36:27Z">
        <w:r>
          <w:rPr>
            <w:rFonts w:hint="eastAsia" w:ascii="华文楷体" w:hAnsi="华文楷体" w:eastAsia="华文楷体"/>
            <w:sz w:val="28"/>
            <w:szCs w:val="28"/>
            <w:lang w:eastAsia="zh-CN"/>
          </w:rPr>
          <w:t>有</w:t>
        </w:r>
      </w:ins>
      <w:r>
        <w:rPr>
          <w:rFonts w:hint="eastAsia" w:ascii="华文楷体" w:hAnsi="华文楷体" w:eastAsia="华文楷体"/>
          <w:sz w:val="28"/>
          <w:szCs w:val="28"/>
        </w:rPr>
        <w:t>这样一种划分的。或者就是说呢，烦恼障呢主要是障碍</w:t>
      </w:r>
      <w:ins w:id="1082" w:author="Administrator" w:date="2016-01-05T02:30:40Z">
        <w:r>
          <w:rPr>
            <w:rFonts w:hint="eastAsia" w:ascii="华文楷体" w:hAnsi="华文楷体" w:eastAsia="华文楷体"/>
            <w:sz w:val="28"/>
            <w:szCs w:val="28"/>
            <w:lang w:eastAsia="zh-CN"/>
          </w:rPr>
          <w:t>趋</w:t>
        </w:r>
      </w:ins>
      <w:del w:id="1083" w:author="Administrator" w:date="2016-01-05T02:30:34Z">
        <w:r>
          <w:rPr>
            <w:rFonts w:hint="eastAsia" w:ascii="华文楷体" w:hAnsi="华文楷体" w:eastAsia="华文楷体"/>
            <w:sz w:val="28"/>
            <w:szCs w:val="28"/>
          </w:rPr>
          <w:delText>趣</w:delText>
        </w:r>
      </w:del>
      <w:r>
        <w:rPr>
          <w:rFonts w:hint="eastAsia" w:ascii="华文楷体" w:hAnsi="华文楷体" w:eastAsia="华文楷体"/>
          <w:sz w:val="28"/>
          <w:szCs w:val="28"/>
        </w:rPr>
        <w:t>入六度，所知障呢主要是障碍六度的圆满、六度的清净，这个方面也是可以了解的。</w:t>
      </w:r>
    </w:p>
    <w:p>
      <w:pPr>
        <w:ind w:firstLine="570"/>
        <w:rPr>
          <w:ins w:id="1084" w:author="Administrator" w:date="2016-01-05T02:32:17Z"/>
          <w:rFonts w:hint="eastAsia" w:ascii="华文楷体" w:hAnsi="华文楷体" w:eastAsia="华文楷体"/>
          <w:sz w:val="28"/>
          <w:szCs w:val="28"/>
          <w:lang w:eastAsia="zh-CN"/>
        </w:rPr>
      </w:pPr>
      <w:r>
        <w:rPr>
          <w:rFonts w:hint="eastAsia" w:ascii="华文楷体" w:hAnsi="华文楷体" w:eastAsia="华文楷体"/>
          <w:sz w:val="28"/>
          <w:szCs w:val="28"/>
        </w:rPr>
        <w:t>虽然讲到了这个出现的因、本体和作用的类别，但是实际上呢要点都是一样的</w:t>
      </w:r>
      <w:ins w:id="1085" w:author="Administrator" w:date="2016-01-05T02:31:28Z">
        <w:r>
          <w:rPr>
            <w:rFonts w:hint="eastAsia" w:ascii="华文楷体" w:hAnsi="华文楷体" w:eastAsia="华文楷体"/>
            <w:sz w:val="28"/>
            <w:szCs w:val="28"/>
            <w:lang w:eastAsia="zh-CN"/>
          </w:rPr>
          <w:t>、</w:t>
        </w:r>
      </w:ins>
      <w:ins w:id="1086" w:author="Administrator" w:date="2016-01-07T18:51:28Z">
        <w:r>
          <w:rPr>
            <w:rFonts w:hint="eastAsia" w:ascii="华文楷体" w:hAnsi="华文楷体" w:eastAsia="华文楷体"/>
            <w:sz w:val="28"/>
            <w:szCs w:val="28"/>
            <w:lang w:eastAsia="zh-CN"/>
          </w:rPr>
          <w:t>都</w:t>
        </w:r>
      </w:ins>
      <w:del w:id="1087" w:author="Administrator" w:date="2016-01-05T02:31:27Z">
        <w:r>
          <w:rPr>
            <w:rFonts w:hint="eastAsia" w:ascii="华文楷体" w:hAnsi="华文楷体" w:eastAsia="华文楷体"/>
            <w:sz w:val="28"/>
            <w:szCs w:val="28"/>
          </w:rPr>
          <w:delText>，</w:delText>
        </w:r>
      </w:del>
      <w:r>
        <w:rPr>
          <w:rFonts w:hint="eastAsia" w:ascii="华文楷体" w:hAnsi="华文楷体" w:eastAsia="华文楷体"/>
          <w:sz w:val="28"/>
          <w:szCs w:val="28"/>
        </w:rPr>
        <w:t>是一致的</w:t>
      </w:r>
      <w:ins w:id="1088" w:author="Administrator" w:date="2016-01-05T02:32:04Z">
        <w:r>
          <w:rPr>
            <w:rFonts w:hint="eastAsia" w:ascii="华文楷体" w:hAnsi="华文楷体" w:eastAsia="华文楷体"/>
            <w:sz w:val="28"/>
            <w:szCs w:val="28"/>
            <w:lang w:eastAsia="zh-CN"/>
          </w:rPr>
          <w:t>。</w:t>
        </w:r>
      </w:ins>
    </w:p>
    <w:p>
      <w:pPr>
        <w:ind w:firstLine="570"/>
        <w:rPr>
          <w:del w:id="1089" w:author="Administrator" w:date="2016-01-05T02:34:05Z"/>
          <w:rFonts w:hint="eastAsia" w:ascii="华文楷体" w:hAnsi="华文楷体" w:eastAsia="华文楷体"/>
          <w:sz w:val="28"/>
          <w:szCs w:val="28"/>
        </w:rPr>
      </w:pPr>
      <w:ins w:id="1090" w:author="Administrator" w:date="2016-01-05T02:32:19Z">
        <w:r>
          <w:rPr>
            <w:rFonts w:hint="eastAsia" w:ascii="黑体" w:hAnsi="黑体" w:eastAsia="黑体" w:cs="黑体"/>
            <w:sz w:val="28"/>
            <w:szCs w:val="28"/>
            <w:lang w:eastAsia="zh-CN"/>
            <w:rPrChange w:id="1091" w:author="Administrator" w:date="2016-01-05T02:33:37Z">
              <w:rPr>
                <w:rFonts w:hint="eastAsia" w:ascii="华文楷体" w:hAnsi="华文楷体" w:eastAsia="华文楷体"/>
                <w:sz w:val="28"/>
                <w:szCs w:val="28"/>
                <w:lang w:eastAsia="zh-CN"/>
              </w:rPr>
            </w:rPrChange>
          </w:rPr>
          <w:t>【</w:t>
        </w:r>
      </w:ins>
      <w:ins w:id="1092" w:author="Administrator" w:date="2016-01-05T02:33:15Z">
        <w:r>
          <w:rPr>
            <w:rFonts w:hint="eastAsia" w:ascii="黑体" w:hAnsi="黑体" w:eastAsia="黑体" w:cs="黑体"/>
            <w:i w:val="0"/>
            <w:color w:val="000000"/>
            <w:sz w:val="28"/>
            <w:szCs w:val="28"/>
            <w:rPrChange w:id="1093" w:author="Administrator" w:date="2016-01-05T02:33:37Z">
              <w:rPr>
                <w:rFonts w:ascii="华文楷体" w:hAnsi="华文楷体" w:eastAsia="华文楷体" w:cs="华文楷体"/>
                <w:i w:val="0"/>
                <w:color w:val="000000"/>
                <w:sz w:val="28"/>
                <w:szCs w:val="28"/>
              </w:rPr>
            </w:rPrChange>
          </w:rPr>
          <w:t>归根到底</w:t>
        </w:r>
      </w:ins>
      <w:ins w:id="1094" w:author="Administrator" w:date="2016-01-05T02:33:15Z">
        <w:r>
          <w:rPr>
            <w:rFonts w:hint="eastAsia" w:ascii="黑体" w:hAnsi="黑体" w:eastAsia="黑体" w:cs="黑体"/>
            <w:i w:val="0"/>
            <w:color w:val="000000"/>
            <w:sz w:val="28"/>
            <w:szCs w:val="28"/>
            <w:rPrChange w:id="1095" w:author="Administrator" w:date="2016-01-05T02:33:37Z">
              <w:rPr>
                <w:rFonts w:ascii="宋体" w:hAnsi="宋体" w:eastAsia="宋体" w:cs="宋体"/>
                <w:i w:val="0"/>
                <w:color w:val="000000"/>
                <w:sz w:val="28"/>
                <w:szCs w:val="28"/>
              </w:rPr>
            </w:rPrChange>
          </w:rPr>
          <w:t>,</w:t>
        </w:r>
      </w:ins>
      <w:ins w:id="1096" w:author="Administrator" w:date="2016-01-05T02:33:15Z">
        <w:r>
          <w:rPr>
            <w:rFonts w:hint="eastAsia" w:ascii="黑体" w:hAnsi="黑体" w:eastAsia="黑体" w:cs="黑体"/>
            <w:i w:val="0"/>
            <w:color w:val="000000"/>
            <w:sz w:val="28"/>
            <w:szCs w:val="28"/>
            <w:rPrChange w:id="1097" w:author="Administrator" w:date="2016-01-05T02:33:37Z">
              <w:rPr>
                <w:rFonts w:ascii="华文楷体" w:hAnsi="华文楷体" w:eastAsia="华文楷体" w:cs="华文楷体"/>
                <w:i w:val="0"/>
                <w:color w:val="000000"/>
                <w:sz w:val="28"/>
                <w:szCs w:val="28"/>
              </w:rPr>
            </w:rPrChange>
          </w:rPr>
          <w:t>漂泊轮回的因中占主导地位的就是贪等一切烦恼</w:t>
        </w:r>
      </w:ins>
      <w:ins w:id="1098" w:author="Administrator" w:date="2016-01-05T02:33:15Z">
        <w:r>
          <w:rPr>
            <w:rFonts w:hint="eastAsia" w:ascii="黑体" w:hAnsi="黑体" w:eastAsia="黑体" w:cs="黑体"/>
            <w:i w:val="0"/>
            <w:color w:val="000000"/>
            <w:sz w:val="28"/>
            <w:szCs w:val="28"/>
            <w:rPrChange w:id="1099" w:author="Administrator" w:date="2016-01-05T02:33:37Z">
              <w:rPr>
                <w:rFonts w:ascii="宋体" w:hAnsi="宋体" w:eastAsia="宋体" w:cs="宋体"/>
                <w:i w:val="0"/>
                <w:color w:val="000000"/>
                <w:sz w:val="28"/>
                <w:szCs w:val="28"/>
              </w:rPr>
            </w:rPrChange>
          </w:rPr>
          <w:t>,</w:t>
        </w:r>
      </w:ins>
      <w:ins w:id="1100" w:author="Administrator" w:date="2016-01-05T02:33:15Z">
        <w:r>
          <w:rPr>
            <w:rFonts w:hint="eastAsia" w:ascii="黑体" w:hAnsi="黑体" w:eastAsia="黑体" w:cs="黑体"/>
            <w:i w:val="0"/>
            <w:color w:val="000000"/>
            <w:sz w:val="28"/>
            <w:szCs w:val="28"/>
            <w:rPrChange w:id="1101" w:author="Administrator" w:date="2016-01-05T02:33:37Z">
              <w:rPr>
                <w:rFonts w:ascii="华文楷体" w:hAnsi="华文楷体" w:eastAsia="华文楷体" w:cs="华文楷体"/>
                <w:i w:val="0"/>
                <w:color w:val="000000"/>
                <w:sz w:val="28"/>
                <w:szCs w:val="28"/>
              </w:rPr>
            </w:rPrChange>
          </w:rPr>
          <w:t>这所有烦恼中无则不生的根本就是俱生坏聚见</w:t>
        </w:r>
      </w:ins>
      <w:ins w:id="1102" w:author="Administrator" w:date="2016-01-05T02:33:15Z">
        <w:r>
          <w:rPr>
            <w:rFonts w:hint="eastAsia" w:ascii="黑体" w:hAnsi="黑体" w:eastAsia="黑体" w:cs="黑体"/>
            <w:i w:val="0"/>
            <w:color w:val="000000"/>
            <w:sz w:val="28"/>
            <w:szCs w:val="28"/>
            <w:rPrChange w:id="1103" w:author="Administrator" w:date="2016-01-05T02:33:37Z">
              <w:rPr>
                <w:rFonts w:ascii="宋体" w:hAnsi="宋体" w:eastAsia="宋体" w:cs="宋体"/>
                <w:i w:val="0"/>
                <w:color w:val="000000"/>
                <w:sz w:val="28"/>
                <w:szCs w:val="28"/>
              </w:rPr>
            </w:rPrChange>
          </w:rPr>
          <w:t>,</w:t>
        </w:r>
      </w:ins>
      <w:ins w:id="1104" w:author="Administrator" w:date="2016-01-05T02:33:15Z">
        <w:r>
          <w:rPr>
            <w:rFonts w:hint="eastAsia" w:ascii="黑体" w:hAnsi="黑体" w:eastAsia="黑体" w:cs="黑体"/>
            <w:i w:val="0"/>
            <w:color w:val="000000"/>
            <w:sz w:val="28"/>
            <w:szCs w:val="28"/>
            <w:rPrChange w:id="1105" w:author="Administrator" w:date="2016-01-05T02:33:37Z">
              <w:rPr>
                <w:rFonts w:ascii="华文楷体" w:hAnsi="华文楷体" w:eastAsia="华文楷体" w:cs="华文楷体"/>
                <w:i w:val="0"/>
                <w:color w:val="000000"/>
                <w:sz w:val="28"/>
                <w:szCs w:val="28"/>
              </w:rPr>
            </w:rPrChange>
          </w:rPr>
          <w:t>这一点以理也可成立。</w:t>
        </w:r>
      </w:ins>
      <w:ins w:id="1106" w:author="Administrator" w:date="2016-01-05T02:33:29Z">
        <w:r>
          <w:rPr>
            <w:rFonts w:hint="eastAsia" w:ascii="黑体" w:hAnsi="黑体" w:eastAsia="黑体" w:cs="黑体"/>
            <w:i w:val="0"/>
            <w:color w:val="000000"/>
            <w:sz w:val="28"/>
            <w:szCs w:val="28"/>
            <w:lang w:eastAsia="zh-CN"/>
            <w:rPrChange w:id="1107" w:author="Administrator" w:date="2016-01-05T02:33:37Z">
              <w:rPr>
                <w:rFonts w:hint="eastAsia" w:ascii="华文楷体" w:hAnsi="华文楷体" w:eastAsia="华文楷体" w:cs="华文楷体"/>
                <w:i w:val="0"/>
                <w:color w:val="000000"/>
                <w:sz w:val="28"/>
                <w:szCs w:val="28"/>
                <w:lang w:eastAsia="zh-CN"/>
              </w:rPr>
            </w:rPrChange>
          </w:rPr>
          <w:t>】</w:t>
        </w:r>
      </w:ins>
      <w:del w:id="1108" w:author="Administrator" w:date="2016-01-05T02:34:05Z">
        <w:r>
          <w:rPr>
            <w:rFonts w:hint="eastAsia" w:ascii="黑体" w:hAnsi="黑体" w:eastAsia="黑体" w:cs="黑体"/>
            <w:sz w:val="28"/>
            <w:szCs w:val="28"/>
            <w:rPrChange w:id="1109" w:author="Administrator" w:date="2016-01-05T02:32:13Z">
              <w:rPr>
                <w:rFonts w:hint="eastAsia" w:ascii="华文楷体" w:hAnsi="华文楷体" w:eastAsia="华文楷体"/>
                <w:sz w:val="28"/>
                <w:szCs w:val="28"/>
              </w:rPr>
            </w:rPrChange>
          </w:rPr>
          <w:delText>，</w:delText>
        </w:r>
      </w:del>
      <w:del w:id="1110" w:author="Administrator" w:date="2016-01-05T02:34:05Z">
        <w:r>
          <w:rPr>
            <w:rFonts w:hint="eastAsia" w:ascii="黑体" w:hAnsi="黑体" w:eastAsia="黑体" w:cs="黑体"/>
            <w:sz w:val="28"/>
            <w:szCs w:val="28"/>
            <w:rPrChange w:id="1111" w:author="Administrator" w:date="2016-01-05T02:32:13Z">
              <w:rPr>
                <w:rFonts w:hint="eastAsia" w:ascii="华文楷体" w:hAnsi="华文楷体" w:eastAsia="华文楷体"/>
                <w:sz w:val="28"/>
                <w:szCs w:val="28"/>
              </w:rPr>
            </w:rPrChange>
          </w:rPr>
          <w:delText>归根到底，漂泊轮回的因中占主导地位的就是贪等一切烦恼。</w:delText>
        </w:r>
      </w:del>
    </w:p>
    <w:p>
      <w:pPr>
        <w:ind w:firstLine="570"/>
        <w:rPr>
          <w:rFonts w:hint="eastAsia" w:ascii="华文楷体" w:hAnsi="华文楷体" w:eastAsia="华文楷体"/>
          <w:sz w:val="28"/>
          <w:szCs w:val="28"/>
        </w:rPr>
      </w:pPr>
      <w:del w:id="1112" w:author="Administrator" w:date="2016-01-05T02:34:05Z">
        <w:r>
          <w:rPr>
            <w:rFonts w:hint="eastAsia" w:ascii="华文楷体" w:hAnsi="华文楷体" w:eastAsia="华文楷体"/>
            <w:sz w:val="28"/>
            <w:szCs w:val="28"/>
          </w:rPr>
          <w:delText>“这所有烦恼中无则不生的根本就是具生坏聚见，这一点以理成立。”</w:delText>
        </w:r>
      </w:del>
    </w:p>
    <w:p>
      <w:pPr>
        <w:ind w:firstLine="570"/>
        <w:rPr>
          <w:rFonts w:hint="eastAsia" w:ascii="华文楷体" w:hAnsi="华文楷体" w:eastAsia="华文楷体"/>
          <w:sz w:val="28"/>
          <w:szCs w:val="28"/>
        </w:rPr>
      </w:pPr>
      <w:r>
        <w:rPr>
          <w:rFonts w:hint="eastAsia" w:ascii="华文楷体" w:hAnsi="华文楷体" w:eastAsia="华文楷体"/>
          <w:sz w:val="28"/>
          <w:szCs w:val="28"/>
        </w:rPr>
        <w:t>那么就是说归根到底呢，漂泊轮回的因当中占主导作用的呢，占主导地位的呢就是这个贪等一切烦恼，因为这个地方讲到了是漂泊轮回，所以说什么因导致我们漂泊轮回？</w:t>
      </w:r>
      <w:del w:id="1113" w:author="Administrator" w:date="2016-01-07T12:37:26Z">
        <w:r>
          <w:rPr>
            <w:rFonts w:hint="eastAsia" w:ascii="华文楷体" w:hAnsi="华文楷体" w:eastAsia="华文楷体"/>
            <w:sz w:val="28"/>
            <w:szCs w:val="28"/>
          </w:rPr>
          <w:delText>那么</w:delText>
        </w:r>
      </w:del>
      <w:r>
        <w:rPr>
          <w:rFonts w:hint="eastAsia" w:ascii="华文楷体" w:hAnsi="华文楷体" w:eastAsia="华文楷体"/>
          <w:sz w:val="28"/>
          <w:szCs w:val="28"/>
        </w:rPr>
        <w:t>它的主因是什么呢？就说贪嗔痴等一切的烦恼，这一方面就是主要的</w:t>
      </w:r>
      <w:ins w:id="1114" w:author="Administrator" w:date="2016-01-07T12:38:44Z">
        <w:r>
          <w:rPr>
            <w:rFonts w:hint="eastAsia" w:ascii="华文楷体" w:hAnsi="华文楷体" w:eastAsia="华文楷体"/>
            <w:sz w:val="28"/>
            <w:szCs w:val="28"/>
            <w:lang w:eastAsia="zh-CN"/>
          </w:rPr>
          <w:t>根</w:t>
        </w:r>
      </w:ins>
      <w:r>
        <w:rPr>
          <w:rFonts w:hint="eastAsia" w:ascii="华文楷体" w:hAnsi="华文楷体" w:eastAsia="华文楷体"/>
          <w:sz w:val="28"/>
          <w:szCs w:val="28"/>
        </w:rPr>
        <w:t>本，那么这个所有烦恼当中无则不生的因</w:t>
      </w:r>
      <w:del w:id="1115" w:author="Administrator" w:date="2016-01-05T02:34:57Z">
        <w:r>
          <w:rPr>
            <w:rFonts w:hint="eastAsia" w:ascii="华文楷体" w:hAnsi="华文楷体" w:eastAsia="华文楷体"/>
            <w:sz w:val="28"/>
            <w:szCs w:val="28"/>
          </w:rPr>
          <w:delText>，</w:delText>
        </w:r>
      </w:del>
      <w:r>
        <w:rPr>
          <w:rFonts w:hint="eastAsia" w:ascii="华文楷体" w:hAnsi="华文楷体" w:eastAsia="华文楷体"/>
          <w:sz w:val="28"/>
          <w:szCs w:val="28"/>
        </w:rPr>
        <w:t>根本是什么呢？就是</w:t>
      </w:r>
      <w:ins w:id="1116" w:author="Administrator" w:date="2016-01-05T02:35:17Z">
        <w:r>
          <w:rPr>
            <w:rFonts w:hint="eastAsia" w:ascii="华文楷体" w:hAnsi="华文楷体" w:eastAsia="华文楷体"/>
            <w:sz w:val="28"/>
            <w:szCs w:val="28"/>
            <w:lang w:eastAsia="zh-CN"/>
          </w:rPr>
          <w:t>俱</w:t>
        </w:r>
      </w:ins>
      <w:del w:id="1117" w:author="Administrator" w:date="2016-01-05T02:35:08Z">
        <w:r>
          <w:rPr>
            <w:rFonts w:hint="eastAsia" w:ascii="华文楷体" w:hAnsi="华文楷体" w:eastAsia="华文楷体"/>
            <w:sz w:val="28"/>
            <w:szCs w:val="28"/>
          </w:rPr>
          <w:delText>具</w:delText>
        </w:r>
      </w:del>
      <w:r>
        <w:rPr>
          <w:rFonts w:hint="eastAsia" w:ascii="华文楷体" w:hAnsi="华文楷体" w:eastAsia="华文楷体"/>
          <w:sz w:val="28"/>
          <w:szCs w:val="28"/>
        </w:rPr>
        <w:t>生坏聚见，也就是如果相续当中有了这个</w:t>
      </w:r>
      <w:ins w:id="1118" w:author="Administrator" w:date="2016-01-05T02:35:29Z">
        <w:r>
          <w:rPr>
            <w:rFonts w:hint="eastAsia" w:ascii="华文楷体" w:hAnsi="华文楷体" w:eastAsia="华文楷体"/>
            <w:sz w:val="28"/>
            <w:szCs w:val="28"/>
            <w:lang w:eastAsia="zh-CN"/>
          </w:rPr>
          <w:t>俱</w:t>
        </w:r>
      </w:ins>
      <w:del w:id="1119" w:author="Administrator" w:date="2016-01-05T02:35:27Z">
        <w:r>
          <w:rPr>
            <w:rFonts w:hint="eastAsia" w:ascii="华文楷体" w:hAnsi="华文楷体" w:eastAsia="华文楷体"/>
            <w:sz w:val="28"/>
            <w:szCs w:val="28"/>
          </w:rPr>
          <w:delText>具</w:delText>
        </w:r>
      </w:del>
      <w:r>
        <w:rPr>
          <w:rFonts w:hint="eastAsia" w:ascii="华文楷体" w:hAnsi="华文楷体" w:eastAsia="华文楷体"/>
          <w:sz w:val="28"/>
          <w:szCs w:val="28"/>
        </w:rPr>
        <w:t>生萨迦耶见，</w:t>
      </w:r>
      <w:ins w:id="1120" w:author="Administrator" w:date="2016-01-05T02:35:42Z">
        <w:r>
          <w:rPr>
            <w:rFonts w:hint="eastAsia" w:ascii="华文楷体" w:hAnsi="华文楷体" w:eastAsia="华文楷体"/>
            <w:sz w:val="28"/>
            <w:szCs w:val="28"/>
            <w:lang w:eastAsia="zh-CN"/>
          </w:rPr>
          <w:t>它</w:t>
        </w:r>
      </w:ins>
      <w:del w:id="1121" w:author="Administrator" w:date="2016-01-05T02:35:39Z">
        <w:r>
          <w:rPr>
            <w:rFonts w:hint="eastAsia" w:ascii="华文楷体" w:hAnsi="华文楷体" w:eastAsia="华文楷体"/>
            <w:sz w:val="28"/>
            <w:szCs w:val="28"/>
          </w:rPr>
          <w:delText>他</w:delText>
        </w:r>
      </w:del>
      <w:r>
        <w:rPr>
          <w:rFonts w:hint="eastAsia" w:ascii="华文楷体" w:hAnsi="华文楷体" w:eastAsia="华文楷体"/>
          <w:sz w:val="28"/>
          <w:szCs w:val="28"/>
        </w:rPr>
        <w:t>就会产生烦恼，有了烦恼之后呢</w:t>
      </w:r>
      <w:del w:id="1122" w:author="Administrator" w:date="2016-01-05T02:35:50Z">
        <w:r>
          <w:rPr>
            <w:rFonts w:hint="eastAsia" w:ascii="华文楷体" w:hAnsi="华文楷体" w:eastAsia="华文楷体"/>
            <w:sz w:val="28"/>
            <w:szCs w:val="28"/>
          </w:rPr>
          <w:delText>，</w:delText>
        </w:r>
      </w:del>
      <w:r>
        <w:rPr>
          <w:rFonts w:hint="eastAsia" w:ascii="华文楷体" w:hAnsi="华文楷体" w:eastAsia="华文楷体"/>
          <w:sz w:val="28"/>
          <w:szCs w:val="28"/>
        </w:rPr>
        <w:t>就会漂泊轮回，所以说呢就说所有的根本来自于</w:t>
      </w:r>
      <w:ins w:id="1123" w:author="Administrator" w:date="2016-01-05T02:35:59Z">
        <w:r>
          <w:rPr>
            <w:rFonts w:hint="eastAsia" w:ascii="华文楷体" w:hAnsi="华文楷体" w:eastAsia="华文楷体"/>
            <w:sz w:val="28"/>
            <w:szCs w:val="28"/>
            <w:lang w:eastAsia="zh-CN"/>
          </w:rPr>
          <w:t>俱</w:t>
        </w:r>
      </w:ins>
      <w:del w:id="1124" w:author="Administrator" w:date="2016-01-05T02:35:58Z">
        <w:r>
          <w:rPr>
            <w:rFonts w:hint="eastAsia" w:ascii="华文楷体" w:hAnsi="华文楷体" w:eastAsia="华文楷体"/>
            <w:sz w:val="28"/>
            <w:szCs w:val="28"/>
          </w:rPr>
          <w:delText>具</w:delText>
        </w:r>
      </w:del>
      <w:r>
        <w:rPr>
          <w:rFonts w:hint="eastAsia" w:ascii="华文楷体" w:hAnsi="华文楷体" w:eastAsia="华文楷体"/>
          <w:sz w:val="28"/>
          <w:szCs w:val="28"/>
        </w:rPr>
        <w:t>生坏聚见</w:t>
      </w:r>
      <w:ins w:id="1125" w:author="Administrator" w:date="2016-01-07T12:38:26Z">
        <w:r>
          <w:rPr>
            <w:rFonts w:hint="eastAsia" w:ascii="华文楷体" w:hAnsi="华文楷体" w:eastAsia="华文楷体"/>
            <w:sz w:val="28"/>
            <w:szCs w:val="28"/>
            <w:lang w:eastAsia="zh-CN"/>
          </w:rPr>
          <w:t>、</w:t>
        </w:r>
      </w:ins>
      <w:del w:id="1126" w:author="Administrator" w:date="2016-01-07T12:38:26Z">
        <w:r>
          <w:rPr>
            <w:rFonts w:hint="eastAsia" w:ascii="华文楷体" w:hAnsi="华文楷体" w:eastAsia="华文楷体"/>
            <w:sz w:val="28"/>
            <w:szCs w:val="28"/>
          </w:rPr>
          <w:delText>，</w:delText>
        </w:r>
      </w:del>
      <w:r>
        <w:rPr>
          <w:rFonts w:hint="eastAsia" w:ascii="华文楷体" w:hAnsi="华文楷体" w:eastAsia="华文楷体"/>
          <w:sz w:val="28"/>
          <w:szCs w:val="28"/>
        </w:rPr>
        <w:t>萨迦耶见，这一点呢是通过</w:t>
      </w:r>
      <w:ins w:id="1127" w:author="Administrator" w:date="2016-01-07T12:38:30Z">
        <w:r>
          <w:rPr>
            <w:rFonts w:hint="eastAsia" w:ascii="华文楷体" w:hAnsi="华文楷体" w:eastAsia="华文楷体"/>
            <w:sz w:val="28"/>
            <w:szCs w:val="28"/>
            <w:lang w:eastAsia="zh-CN"/>
          </w:rPr>
          <w:t>正</w:t>
        </w:r>
      </w:ins>
      <w:del w:id="1128" w:author="Administrator" w:date="2016-01-07T12:38:28Z">
        <w:r>
          <w:rPr>
            <w:rFonts w:hint="eastAsia" w:ascii="华文楷体" w:hAnsi="华文楷体" w:eastAsia="华文楷体"/>
            <w:sz w:val="28"/>
            <w:szCs w:val="28"/>
          </w:rPr>
          <w:delText>证</w:delText>
        </w:r>
      </w:del>
      <w:r>
        <w:rPr>
          <w:rFonts w:hint="eastAsia" w:ascii="华文楷体" w:hAnsi="华文楷体" w:eastAsia="华文楷体"/>
          <w:sz w:val="28"/>
          <w:szCs w:val="28"/>
        </w:rPr>
        <w:t>理来证明的。</w:t>
      </w:r>
    </w:p>
    <w:p>
      <w:pPr>
        <w:ind w:firstLine="570"/>
        <w:rPr>
          <w:ins w:id="1129" w:author="Administrator" w:date="2016-01-05T02:37:07Z"/>
          <w:rFonts w:hint="eastAsia" w:ascii="黑体" w:hAnsi="黑体" w:eastAsia="黑体" w:cs="黑体"/>
          <w:i w:val="0"/>
          <w:color w:val="000000"/>
          <w:sz w:val="28"/>
          <w:szCs w:val="28"/>
          <w:lang w:eastAsia="zh-CN"/>
        </w:rPr>
      </w:pPr>
      <w:ins w:id="1130" w:author="Administrator" w:date="2016-01-05T02:36:52Z">
        <w:r>
          <w:rPr>
            <w:rFonts w:hint="eastAsia" w:ascii="黑体" w:hAnsi="黑体" w:eastAsia="黑体" w:cs="黑体"/>
            <w:i w:val="0"/>
            <w:color w:val="000000"/>
            <w:sz w:val="28"/>
            <w:szCs w:val="28"/>
            <w:lang w:eastAsia="zh-CN"/>
            <w:rPrChange w:id="1131" w:author="Administrator" w:date="2016-01-05T02:37:03Z">
              <w:rPr>
                <w:rFonts w:hint="eastAsia" w:ascii="华文楷体" w:hAnsi="华文楷体" w:eastAsia="华文楷体" w:cs="华文楷体"/>
                <w:i w:val="0"/>
                <w:color w:val="000000"/>
                <w:sz w:val="28"/>
                <w:szCs w:val="28"/>
                <w:lang w:eastAsia="zh-CN"/>
              </w:rPr>
            </w:rPrChange>
          </w:rPr>
          <w:t>【</w:t>
        </w:r>
      </w:ins>
      <w:ins w:id="1132" w:author="Administrator" w:date="2016-01-05T02:36:49Z">
        <w:r>
          <w:rPr>
            <w:rFonts w:hint="eastAsia" w:ascii="黑体" w:hAnsi="黑体" w:eastAsia="黑体" w:cs="黑体"/>
            <w:i w:val="0"/>
            <w:color w:val="000000"/>
            <w:sz w:val="28"/>
            <w:szCs w:val="28"/>
            <w:rPrChange w:id="1133" w:author="Administrator" w:date="2016-01-05T02:37:03Z">
              <w:rPr>
                <w:rFonts w:ascii="华文楷体" w:hAnsi="华文楷体" w:eastAsia="华文楷体" w:cs="华文楷体"/>
                <w:i w:val="0"/>
                <w:color w:val="000000"/>
                <w:sz w:val="28"/>
                <w:szCs w:val="28"/>
              </w:rPr>
            </w:rPrChange>
          </w:rPr>
          <w:t>同样</w:t>
        </w:r>
      </w:ins>
      <w:ins w:id="1134" w:author="Administrator" w:date="2016-01-05T02:36:49Z">
        <w:r>
          <w:rPr>
            <w:rFonts w:hint="eastAsia" w:ascii="黑体" w:hAnsi="黑体" w:eastAsia="黑体" w:cs="黑体"/>
            <w:i w:val="0"/>
            <w:color w:val="000000"/>
            <w:sz w:val="28"/>
            <w:szCs w:val="28"/>
            <w:rPrChange w:id="1135" w:author="Administrator" w:date="2016-01-05T02:37:03Z">
              <w:rPr>
                <w:rFonts w:ascii="宋体" w:hAnsi="宋体" w:eastAsia="宋体" w:cs="宋体"/>
                <w:i w:val="0"/>
                <w:color w:val="000000"/>
                <w:sz w:val="28"/>
                <w:szCs w:val="28"/>
              </w:rPr>
            </w:rPrChange>
          </w:rPr>
          <w:t>,</w:t>
        </w:r>
      </w:ins>
      <w:ins w:id="1136" w:author="Administrator" w:date="2016-01-05T02:36:49Z">
        <w:r>
          <w:rPr>
            <w:rFonts w:hint="eastAsia" w:ascii="黑体" w:hAnsi="黑体" w:eastAsia="黑体" w:cs="黑体"/>
            <w:i w:val="0"/>
            <w:color w:val="000000"/>
            <w:sz w:val="28"/>
            <w:szCs w:val="28"/>
            <w:rPrChange w:id="1137" w:author="Administrator" w:date="2016-01-05T02:37:03Z">
              <w:rPr>
                <w:rFonts w:ascii="华文楷体" w:hAnsi="华文楷体" w:eastAsia="华文楷体" w:cs="华文楷体"/>
                <w:i w:val="0"/>
                <w:color w:val="000000"/>
                <w:sz w:val="28"/>
                <w:szCs w:val="28"/>
              </w:rPr>
            </w:rPrChange>
          </w:rPr>
          <w:t>具有人我执之根本的一切烦恼是烦恼障。</w:t>
        </w:r>
      </w:ins>
      <w:ins w:id="1138" w:author="Administrator" w:date="2016-01-05T02:36:58Z">
        <w:r>
          <w:rPr>
            <w:rFonts w:hint="eastAsia" w:ascii="黑体" w:hAnsi="黑体" w:eastAsia="黑体" w:cs="黑体"/>
            <w:i w:val="0"/>
            <w:color w:val="000000"/>
            <w:sz w:val="28"/>
            <w:szCs w:val="28"/>
            <w:lang w:eastAsia="zh-CN"/>
            <w:rPrChange w:id="1139" w:author="Administrator" w:date="2016-01-05T02:37:03Z">
              <w:rPr>
                <w:rFonts w:hint="eastAsia" w:ascii="华文楷体" w:hAnsi="华文楷体" w:eastAsia="华文楷体" w:cs="华文楷体"/>
                <w:i w:val="0"/>
                <w:color w:val="000000"/>
                <w:sz w:val="28"/>
                <w:szCs w:val="28"/>
                <w:lang w:eastAsia="zh-CN"/>
              </w:rPr>
            </w:rPrChange>
          </w:rPr>
          <w:t>】</w:t>
        </w:r>
      </w:ins>
    </w:p>
    <w:p>
      <w:pPr>
        <w:ind w:firstLine="570"/>
        <w:rPr>
          <w:del w:id="1140" w:author="Administrator" w:date="2016-01-05T02:37:17Z"/>
          <w:rFonts w:hint="eastAsia" w:ascii="华文楷体" w:hAnsi="华文楷体" w:eastAsia="华文楷体"/>
          <w:sz w:val="28"/>
          <w:szCs w:val="28"/>
        </w:rPr>
      </w:pPr>
      <w:del w:id="1141" w:author="Administrator" w:date="2016-01-05T02:37:17Z">
        <w:r>
          <w:rPr>
            <w:rFonts w:hint="eastAsia" w:ascii="华文楷体" w:hAnsi="华文楷体" w:eastAsia="华文楷体"/>
            <w:sz w:val="28"/>
            <w:szCs w:val="28"/>
          </w:rPr>
          <w:delText>“同样，具有人我执之根本的一切烦恼是烦恼障。“</w:delText>
        </w:r>
      </w:del>
    </w:p>
    <w:p>
      <w:pPr>
        <w:ind w:firstLine="570"/>
        <w:rPr>
          <w:del w:id="1142" w:author="Administrator" w:date="2016-01-05T02:38:02Z"/>
          <w:rFonts w:hint="eastAsia" w:ascii="华文楷体" w:hAnsi="华文楷体" w:eastAsia="华文楷体"/>
          <w:sz w:val="28"/>
          <w:szCs w:val="28"/>
        </w:rPr>
      </w:pPr>
      <w:r>
        <w:rPr>
          <w:rFonts w:hint="eastAsia" w:ascii="华文楷体" w:hAnsi="华文楷体" w:eastAsia="华文楷体"/>
          <w:sz w:val="28"/>
          <w:szCs w:val="28"/>
        </w:rPr>
        <w:t>什么叫做“具有人我执的根本”呢？那就说是这个烦恼当中以人我执为根本，它所产生的这个本体的状态呢</w:t>
      </w:r>
      <w:del w:id="1143" w:author="Administrator" w:date="2016-01-05T02:37:41Z">
        <w:r>
          <w:rPr>
            <w:rFonts w:hint="eastAsia" w:ascii="华文楷体" w:hAnsi="华文楷体" w:eastAsia="华文楷体"/>
            <w:sz w:val="28"/>
            <w:szCs w:val="28"/>
          </w:rPr>
          <w:delText>，</w:delText>
        </w:r>
      </w:del>
      <w:r>
        <w:rPr>
          <w:rFonts w:hint="eastAsia" w:ascii="华文楷体" w:hAnsi="华文楷体" w:eastAsia="华文楷体"/>
          <w:sz w:val="28"/>
          <w:szCs w:val="28"/>
        </w:rPr>
        <w:t>就叫做烦恼障。</w:t>
      </w:r>
    </w:p>
    <w:p>
      <w:pPr>
        <w:ind w:firstLine="570"/>
        <w:rPr>
          <w:del w:id="1144" w:author="Administrator" w:date="2016-01-07T12:39:09Z"/>
          <w:rFonts w:hint="eastAsia" w:ascii="华文楷体" w:hAnsi="华文楷体" w:eastAsia="华文楷体"/>
          <w:sz w:val="28"/>
          <w:szCs w:val="28"/>
        </w:rPr>
      </w:pPr>
      <w:r>
        <w:rPr>
          <w:rFonts w:hint="eastAsia" w:ascii="华文楷体" w:hAnsi="华文楷体" w:eastAsia="华文楷体"/>
          <w:sz w:val="28"/>
          <w:szCs w:val="28"/>
        </w:rPr>
        <w:t>那么这个烦恼呢就是一种障碍，烦恼本身就是一种障碍。所以说像这样讲的时候呢，实际上</w:t>
      </w:r>
      <w:ins w:id="1145" w:author="Administrator" w:date="2016-01-07T12:39:03Z">
        <w:r>
          <w:rPr>
            <w:rFonts w:hint="eastAsia" w:ascii="华文楷体" w:hAnsi="华文楷体" w:eastAsia="华文楷体"/>
            <w:sz w:val="28"/>
            <w:szCs w:val="28"/>
            <w:lang w:eastAsia="zh-CN"/>
          </w:rPr>
          <w:t>这个地方</w:t>
        </w:r>
      </w:ins>
      <w:r>
        <w:rPr>
          <w:rFonts w:hint="eastAsia" w:ascii="华文楷体" w:hAnsi="华文楷体" w:eastAsia="华文楷体"/>
          <w:sz w:val="28"/>
          <w:szCs w:val="28"/>
        </w:rPr>
        <w:t>讲到了这个以人我执为根本的所有烦恼都叫做烦恼障。</w:t>
      </w:r>
    </w:p>
    <w:p>
      <w:pPr>
        <w:ind w:firstLine="570"/>
        <w:rPr>
          <w:rFonts w:hint="eastAsia" w:ascii="华文楷体" w:hAnsi="华文楷体" w:eastAsia="华文楷体"/>
          <w:sz w:val="28"/>
          <w:szCs w:val="28"/>
        </w:rPr>
      </w:pPr>
      <w:r>
        <w:rPr>
          <w:rFonts w:hint="eastAsia" w:ascii="华文楷体" w:hAnsi="华文楷体" w:eastAsia="华文楷体"/>
          <w:sz w:val="28"/>
          <w:szCs w:val="28"/>
        </w:rPr>
        <w:t>这个当中呢就说是这个</w:t>
      </w:r>
      <w:ins w:id="1146" w:author="Administrator" w:date="2016-01-07T18:54:43Z">
        <w:r>
          <w:rPr>
            <w:rFonts w:hint="eastAsia" w:ascii="华文楷体" w:hAnsi="华文楷体" w:eastAsia="华文楷体"/>
            <w:sz w:val="28"/>
            <w:szCs w:val="28"/>
            <w:lang w:eastAsia="zh-CN"/>
          </w:rPr>
          <w:t>就</w:t>
        </w:r>
      </w:ins>
      <w:r>
        <w:rPr>
          <w:rFonts w:hint="eastAsia" w:ascii="华文楷体" w:hAnsi="华文楷体" w:eastAsia="华文楷体"/>
          <w:sz w:val="28"/>
          <w:szCs w:val="28"/>
        </w:rPr>
        <w:t>像前面这一段话分析的一样，轮回当中的主因是烦恼，那么烦恼的根本是什么？就说是</w:t>
      </w:r>
      <w:ins w:id="1147" w:author="Administrator" w:date="2016-01-05T02:38:16Z">
        <w:r>
          <w:rPr>
            <w:rFonts w:hint="eastAsia" w:ascii="华文楷体" w:hAnsi="华文楷体" w:eastAsia="华文楷体"/>
            <w:sz w:val="28"/>
            <w:szCs w:val="28"/>
            <w:lang w:eastAsia="zh-CN"/>
          </w:rPr>
          <w:t>俱</w:t>
        </w:r>
      </w:ins>
      <w:del w:id="1148" w:author="Administrator" w:date="2016-01-05T02:38:15Z">
        <w:r>
          <w:rPr>
            <w:rFonts w:hint="eastAsia" w:ascii="华文楷体" w:hAnsi="华文楷体" w:eastAsia="华文楷体"/>
            <w:sz w:val="28"/>
            <w:szCs w:val="28"/>
          </w:rPr>
          <w:delText>具</w:delText>
        </w:r>
      </w:del>
      <w:r>
        <w:rPr>
          <w:rFonts w:hint="eastAsia" w:ascii="华文楷体" w:hAnsi="华文楷体" w:eastAsia="华文楷体"/>
          <w:sz w:val="28"/>
          <w:szCs w:val="28"/>
        </w:rPr>
        <w:t>生坏聚见。所以说后面这一个呢具有人我执的根本</w:t>
      </w:r>
      <w:ins w:id="1149" w:author="Administrator" w:date="2016-01-07T18:54:58Z">
        <w:r>
          <w:rPr>
            <w:rFonts w:hint="eastAsia" w:ascii="华文楷体" w:hAnsi="华文楷体" w:eastAsia="华文楷体"/>
            <w:sz w:val="28"/>
            <w:szCs w:val="28"/>
            <w:lang w:eastAsia="zh-CN"/>
          </w:rPr>
          <w:t>，</w:t>
        </w:r>
      </w:ins>
      <w:del w:id="1150" w:author="Administrator" w:date="2016-01-05T02:38:28Z">
        <w:r>
          <w:rPr>
            <w:rFonts w:hint="eastAsia" w:ascii="华文楷体" w:hAnsi="华文楷体" w:eastAsia="华文楷体"/>
            <w:sz w:val="28"/>
            <w:szCs w:val="28"/>
          </w:rPr>
          <w:delText>，</w:delText>
        </w:r>
      </w:del>
      <w:r>
        <w:rPr>
          <w:rFonts w:hint="eastAsia" w:ascii="华文楷体" w:hAnsi="华文楷体" w:eastAsia="华文楷体"/>
          <w:sz w:val="28"/>
          <w:szCs w:val="28"/>
        </w:rPr>
        <w:t>就是说如果有了坏聚见，以坏聚见为根本而产生的一切烦恼呢就叫做烦恼障</w:t>
      </w:r>
      <w:ins w:id="1151" w:author="Administrator" w:date="2016-01-05T02:38:39Z">
        <w:r>
          <w:rPr>
            <w:rFonts w:hint="eastAsia" w:ascii="华文楷体" w:hAnsi="华文楷体" w:eastAsia="华文楷体"/>
            <w:sz w:val="28"/>
            <w:szCs w:val="28"/>
            <w:lang w:eastAsia="zh-CN"/>
          </w:rPr>
          <w:t>，</w:t>
        </w:r>
      </w:ins>
      <w:del w:id="1152" w:author="Administrator" w:date="2016-01-05T02:38:39Z">
        <w:r>
          <w:rPr>
            <w:rFonts w:hint="eastAsia" w:ascii="华文楷体" w:hAnsi="华文楷体" w:eastAsia="华文楷体"/>
            <w:sz w:val="28"/>
            <w:szCs w:val="28"/>
          </w:rPr>
          <w:delText>。</w:delText>
        </w:r>
      </w:del>
      <w:r>
        <w:rPr>
          <w:rFonts w:hint="eastAsia" w:ascii="华文楷体" w:hAnsi="华文楷体" w:eastAsia="华文楷体"/>
          <w:sz w:val="28"/>
          <w:szCs w:val="28"/>
        </w:rPr>
        <w:t>它这个烦恼能够障碍我们就说从轮回当中获得解脱的。</w:t>
      </w:r>
    </w:p>
    <w:p>
      <w:pPr>
        <w:ind w:firstLine="570"/>
        <w:rPr>
          <w:rFonts w:hint="eastAsia" w:ascii="华文楷体" w:hAnsi="华文楷体" w:eastAsia="华文楷体"/>
          <w:sz w:val="28"/>
          <w:szCs w:val="28"/>
        </w:rPr>
      </w:pPr>
      <w:ins w:id="1153" w:author="Administrator" w:date="2016-01-05T02:39:33Z">
        <w:r>
          <w:rPr>
            <w:rFonts w:hint="eastAsia" w:ascii="黑体" w:hAnsi="黑体" w:eastAsia="黑体" w:cs="黑体"/>
            <w:i w:val="0"/>
            <w:color w:val="000000"/>
            <w:sz w:val="28"/>
            <w:szCs w:val="28"/>
            <w:lang w:eastAsia="zh-CN"/>
            <w:rPrChange w:id="1154" w:author="Administrator" w:date="2016-01-05T02:39:56Z">
              <w:rPr>
                <w:rFonts w:hint="eastAsia" w:ascii="华文楷体" w:hAnsi="华文楷体" w:eastAsia="华文楷体" w:cs="华文楷体"/>
                <w:i w:val="0"/>
                <w:color w:val="000000"/>
                <w:sz w:val="28"/>
                <w:szCs w:val="28"/>
                <w:lang w:eastAsia="zh-CN"/>
              </w:rPr>
            </w:rPrChange>
          </w:rPr>
          <w:t>【</w:t>
        </w:r>
      </w:ins>
      <w:ins w:id="1155" w:author="Administrator" w:date="2016-01-05T02:39:30Z">
        <w:r>
          <w:rPr>
            <w:rFonts w:hint="eastAsia" w:ascii="黑体" w:hAnsi="黑体" w:eastAsia="黑体" w:cs="黑体"/>
            <w:i w:val="0"/>
            <w:color w:val="000000"/>
            <w:sz w:val="28"/>
            <w:szCs w:val="28"/>
            <w:rPrChange w:id="1156" w:author="Administrator" w:date="2016-01-05T02:39:56Z">
              <w:rPr>
                <w:rFonts w:ascii="华文楷体" w:hAnsi="华文楷体" w:eastAsia="华文楷体" w:cs="华文楷体"/>
                <w:i w:val="0"/>
                <w:color w:val="000000"/>
                <w:sz w:val="28"/>
                <w:szCs w:val="28"/>
              </w:rPr>
            </w:rPrChange>
          </w:rPr>
          <w:t>未如理如实了知如所有与尽所有之诸法即是对万法之自性愚昧不知的无明</w:t>
        </w:r>
      </w:ins>
      <w:ins w:id="1157" w:author="Administrator" w:date="2016-01-05T02:39:30Z">
        <w:r>
          <w:rPr>
            <w:rFonts w:hint="eastAsia" w:ascii="黑体" w:hAnsi="黑体" w:eastAsia="黑体" w:cs="黑体"/>
            <w:i w:val="0"/>
            <w:color w:val="000000"/>
            <w:sz w:val="28"/>
            <w:szCs w:val="28"/>
            <w:rPrChange w:id="1158" w:author="Administrator" w:date="2016-01-05T02:39:56Z">
              <w:rPr>
                <w:rFonts w:ascii="宋体" w:hAnsi="宋体" w:eastAsia="宋体" w:cs="宋体"/>
                <w:i w:val="0"/>
                <w:color w:val="000000"/>
                <w:sz w:val="28"/>
                <w:szCs w:val="28"/>
              </w:rPr>
            </w:rPrChange>
          </w:rPr>
          <w:t>,</w:t>
        </w:r>
      </w:ins>
      <w:ins w:id="1159" w:author="Administrator" w:date="2016-01-05T02:39:30Z">
        <w:r>
          <w:rPr>
            <w:rFonts w:hint="eastAsia" w:ascii="黑体" w:hAnsi="黑体" w:eastAsia="黑体" w:cs="黑体"/>
            <w:i w:val="0"/>
            <w:color w:val="000000"/>
            <w:sz w:val="28"/>
            <w:szCs w:val="28"/>
            <w:rPrChange w:id="1160" w:author="Administrator" w:date="2016-01-05T02:39:56Z">
              <w:rPr>
                <w:rFonts w:ascii="华文楷体" w:hAnsi="华文楷体" w:eastAsia="华文楷体" w:cs="华文楷体"/>
                <w:i w:val="0"/>
                <w:color w:val="000000"/>
                <w:sz w:val="28"/>
                <w:szCs w:val="28"/>
              </w:rPr>
            </w:rPrChange>
          </w:rPr>
          <w:t>因此具有法我执之根本的一切粗细愚痴即是所知障</w:t>
        </w:r>
      </w:ins>
      <w:ins w:id="1161" w:author="Administrator" w:date="2016-01-05T02:39:47Z">
        <w:r>
          <w:rPr>
            <w:rFonts w:hint="eastAsia" w:ascii="黑体" w:hAnsi="黑体" w:eastAsia="黑体" w:cs="黑体"/>
            <w:i w:val="0"/>
            <w:color w:val="000000"/>
            <w:sz w:val="28"/>
            <w:szCs w:val="28"/>
            <w:lang w:eastAsia="zh-CN"/>
            <w:rPrChange w:id="1162" w:author="Administrator" w:date="2016-01-05T02:39:56Z">
              <w:rPr>
                <w:rFonts w:hint="eastAsia" w:ascii="华文楷体" w:hAnsi="华文楷体" w:eastAsia="华文楷体" w:cs="华文楷体"/>
                <w:i w:val="0"/>
                <w:color w:val="000000"/>
                <w:sz w:val="28"/>
                <w:szCs w:val="28"/>
                <w:lang w:eastAsia="zh-CN"/>
              </w:rPr>
            </w:rPrChange>
          </w:rPr>
          <w:t>。</w:t>
        </w:r>
      </w:ins>
      <w:ins w:id="1163" w:author="Administrator" w:date="2016-01-05T02:39:49Z">
        <w:r>
          <w:rPr>
            <w:rFonts w:hint="eastAsia" w:ascii="黑体" w:hAnsi="黑体" w:eastAsia="黑体" w:cs="黑体"/>
            <w:i w:val="0"/>
            <w:color w:val="000000"/>
            <w:sz w:val="28"/>
            <w:szCs w:val="28"/>
            <w:lang w:eastAsia="zh-CN"/>
            <w:rPrChange w:id="1164" w:author="Administrator" w:date="2016-01-05T02:39:56Z">
              <w:rPr>
                <w:rFonts w:hint="eastAsia" w:ascii="华文楷体" w:hAnsi="华文楷体" w:eastAsia="华文楷体" w:cs="华文楷体"/>
                <w:i w:val="0"/>
                <w:color w:val="000000"/>
                <w:sz w:val="28"/>
                <w:szCs w:val="28"/>
                <w:lang w:eastAsia="zh-CN"/>
              </w:rPr>
            </w:rPrChange>
          </w:rPr>
          <w:t>】</w:t>
        </w:r>
      </w:ins>
      <w:del w:id="1165" w:author="Administrator" w:date="2016-01-05T02:40:22Z">
        <w:r>
          <w:rPr>
            <w:rFonts w:hint="eastAsia" w:ascii="华文楷体" w:hAnsi="华文楷体" w:eastAsia="华文楷体"/>
            <w:sz w:val="28"/>
            <w:szCs w:val="28"/>
          </w:rPr>
          <w:delText>“未如理如实了知如所有与尽所有之诸法即是对万法之自性愚昧不知的无明，因此具有法我执之根本的一切粗细愚痴，即是所知障。”</w:delText>
        </w:r>
      </w:del>
    </w:p>
    <w:p>
      <w:pPr>
        <w:ind w:firstLine="570"/>
        <w:rPr>
          <w:del w:id="1166" w:author="Administrator" w:date="2016-01-05T02:40:53Z"/>
          <w:rFonts w:hint="eastAsia" w:ascii="华文楷体" w:hAnsi="华文楷体" w:eastAsia="华文楷体"/>
          <w:sz w:val="28"/>
          <w:szCs w:val="28"/>
        </w:rPr>
      </w:pPr>
      <w:ins w:id="1167" w:author="Administrator" w:date="2016-01-07T12:39:56Z">
        <w:r>
          <w:rPr>
            <w:rFonts w:hint="eastAsia" w:ascii="华文楷体" w:hAnsi="华文楷体" w:eastAsia="华文楷体"/>
            <w:sz w:val="28"/>
            <w:szCs w:val="28"/>
            <w:lang w:val="en-US" w:eastAsia="zh-CN"/>
          </w:rPr>
          <w:t xml:space="preserve">   </w:t>
        </w:r>
      </w:ins>
      <w:ins w:id="1168" w:author="Administrator" w:date="2016-01-07T12:39:57Z">
        <w:r>
          <w:rPr>
            <w:rFonts w:hint="eastAsia" w:ascii="华文楷体" w:hAnsi="华文楷体" w:eastAsia="华文楷体"/>
            <w:sz w:val="28"/>
            <w:szCs w:val="28"/>
            <w:lang w:val="en-US" w:eastAsia="zh-CN"/>
          </w:rPr>
          <w:t xml:space="preserve">  </w:t>
        </w:r>
      </w:ins>
      <w:r>
        <w:rPr>
          <w:rFonts w:hint="eastAsia" w:ascii="华文楷体" w:hAnsi="华文楷体" w:eastAsia="华文楷体"/>
          <w:sz w:val="28"/>
          <w:szCs w:val="28"/>
        </w:rPr>
        <w:t>那么所知障呢是没有如理如实了知如所有的法和尽所有法的自性，所要对于万法的自性愚昧不知的一种无明。那么就说是如所有和尽所有呢就是我们在佛法当中呢有个名词叫做如所有法和尽所有法。</w:t>
      </w:r>
    </w:p>
    <w:p>
      <w:pPr>
        <w:ind w:firstLine="0"/>
        <w:rPr>
          <w:del w:id="1170" w:author="Administrator" w:date="2016-01-05T02:41:27Z"/>
          <w:rFonts w:hint="eastAsia" w:ascii="华文楷体" w:hAnsi="华文楷体" w:eastAsia="华文楷体"/>
          <w:sz w:val="28"/>
          <w:szCs w:val="28"/>
        </w:rPr>
        <w:pPrChange w:id="1169" w:author="Administrator" w:date="2016-01-05T02:40:57Z">
          <w:pPr>
            <w:ind w:firstLine="570"/>
          </w:pPr>
        </w:pPrChange>
      </w:pPr>
      <w:r>
        <w:rPr>
          <w:rFonts w:hint="eastAsia" w:ascii="华文楷体" w:hAnsi="华文楷体" w:eastAsia="华文楷体"/>
          <w:sz w:val="28"/>
          <w:szCs w:val="28"/>
        </w:rPr>
        <w:t>那么如所有法是什么法呢？如所有法就是讲一切万法的这个自性，一切万法的实性，或者就说一切万法的空性这部分，像这样的话就是叫做如所有法。</w:t>
      </w:r>
    </w:p>
    <w:p>
      <w:pPr>
        <w:ind w:firstLine="0"/>
        <w:rPr>
          <w:rFonts w:hint="eastAsia" w:ascii="华文楷体" w:hAnsi="华文楷体" w:eastAsia="华文楷体"/>
          <w:sz w:val="28"/>
          <w:szCs w:val="28"/>
        </w:rPr>
        <w:pPrChange w:id="1171" w:author="Administrator" w:date="2016-01-05T02:41:27Z">
          <w:pPr>
            <w:ind w:firstLine="570"/>
          </w:pPr>
        </w:pPrChange>
      </w:pPr>
      <w:r>
        <w:rPr>
          <w:rFonts w:hint="eastAsia" w:ascii="华文楷体" w:hAnsi="华文楷体" w:eastAsia="华文楷体"/>
          <w:sz w:val="28"/>
          <w:szCs w:val="28"/>
        </w:rPr>
        <w:t>尽所有法呢就是讲它的显现这一部分，它起作用这一部分，这方面叫做尽所有法，就是差别法这方面</w:t>
      </w:r>
      <w:ins w:id="1172" w:author="Administrator" w:date="2016-01-07T18:56:20Z">
        <w:r>
          <w:rPr>
            <w:rFonts w:hint="eastAsia" w:ascii="华文楷体" w:hAnsi="华文楷体" w:eastAsia="华文楷体"/>
            <w:sz w:val="28"/>
            <w:szCs w:val="28"/>
            <w:lang w:eastAsia="zh-CN"/>
          </w:rPr>
          <w:t>得</w:t>
        </w:r>
      </w:ins>
      <w:r>
        <w:rPr>
          <w:rFonts w:hint="eastAsia" w:ascii="华文楷体" w:hAnsi="华文楷体" w:eastAsia="华文楷体"/>
          <w:sz w:val="28"/>
          <w:szCs w:val="28"/>
        </w:rPr>
        <w:t>。</w:t>
      </w:r>
    </w:p>
    <w:p>
      <w:pPr>
        <w:ind w:firstLine="570"/>
        <w:rPr>
          <w:ins w:id="1173" w:author="Administrator" w:date="2016-01-05T02:44:16Z"/>
          <w:rFonts w:hint="eastAsia" w:ascii="华文楷体" w:hAnsi="华文楷体" w:eastAsia="华文楷体"/>
          <w:sz w:val="28"/>
          <w:szCs w:val="28"/>
        </w:rPr>
      </w:pPr>
      <w:del w:id="1174" w:author="Administrator" w:date="2016-01-05T02:42:29Z">
        <w:r>
          <w:rPr>
            <w:rFonts w:hint="eastAsia" w:ascii="华文楷体" w:hAnsi="华文楷体" w:eastAsia="华文楷体"/>
            <w:sz w:val="28"/>
            <w:szCs w:val="28"/>
          </w:rPr>
          <w:delText>【39:54】尽所有法就是讲他的显现这一部分，作用这一部分，这方面叫做尽所有法，差别法</w:delText>
        </w:r>
      </w:del>
      <w:del w:id="1175" w:author="Administrator" w:date="2016-01-05T02:42:32Z">
        <w:r>
          <w:rPr>
            <w:rFonts w:hint="eastAsia" w:ascii="华文楷体" w:hAnsi="华文楷体" w:eastAsia="华文楷体"/>
            <w:sz w:val="28"/>
            <w:szCs w:val="28"/>
          </w:rPr>
          <w:delText>。</w:delText>
        </w:r>
      </w:del>
      <w:r>
        <w:rPr>
          <w:rFonts w:hint="eastAsia" w:ascii="华文楷体" w:hAnsi="华文楷体" w:eastAsia="华文楷体"/>
          <w:sz w:val="28"/>
          <w:szCs w:val="28"/>
        </w:rPr>
        <w:t>那么了知如所有法的智慧就叫做如所有智，了知尽所有法的智慧</w:t>
      </w:r>
      <w:ins w:id="1176" w:author="Administrator" w:date="2016-01-07T18:56:29Z">
        <w:r>
          <w:rPr>
            <w:rFonts w:hint="eastAsia" w:ascii="华文楷体" w:hAnsi="华文楷体" w:eastAsia="华文楷体"/>
            <w:sz w:val="28"/>
            <w:szCs w:val="28"/>
            <w:lang w:eastAsia="zh-CN"/>
          </w:rPr>
          <w:t>就</w:t>
        </w:r>
      </w:ins>
      <w:r>
        <w:rPr>
          <w:rFonts w:hint="eastAsia" w:ascii="华文楷体" w:hAnsi="华文楷体" w:eastAsia="华文楷体"/>
          <w:sz w:val="28"/>
          <w:szCs w:val="28"/>
        </w:rPr>
        <w:t>叫做尽所有智。现在我们没有如理如实了知如所有法和尽所有法的这种对万法自性愚昧不知的无明</w:t>
      </w:r>
      <w:ins w:id="1177" w:author="Administrator" w:date="2016-01-07T12:42:28Z">
        <w:r>
          <w:rPr>
            <w:rFonts w:hint="eastAsia" w:ascii="华文楷体" w:hAnsi="华文楷体" w:eastAsia="华文楷体"/>
            <w:sz w:val="28"/>
            <w:szCs w:val="28"/>
            <w:lang w:eastAsia="zh-CN"/>
          </w:rPr>
          <w:t>、</w:t>
        </w:r>
      </w:ins>
      <w:r>
        <w:rPr>
          <w:rFonts w:hint="eastAsia" w:ascii="华文楷体" w:hAnsi="华文楷体" w:eastAsia="华文楷体"/>
          <w:sz w:val="28"/>
          <w:szCs w:val="28"/>
        </w:rPr>
        <w:t>具有法我执的根本，以法我执为中心的</w:t>
      </w:r>
      <w:ins w:id="1178" w:author="Administrator" w:date="2016-01-07T12:42:36Z">
        <w:r>
          <w:rPr>
            <w:rFonts w:hint="eastAsia" w:ascii="华文楷体" w:hAnsi="华文楷体" w:eastAsia="华文楷体"/>
            <w:sz w:val="28"/>
            <w:szCs w:val="28"/>
            <w:lang w:eastAsia="zh-CN"/>
          </w:rPr>
          <w:t>、</w:t>
        </w:r>
      </w:ins>
      <w:del w:id="1179" w:author="Administrator" w:date="2016-01-07T12:42:36Z">
        <w:r>
          <w:rPr>
            <w:rFonts w:hint="eastAsia" w:ascii="华文楷体" w:hAnsi="华文楷体" w:eastAsia="华文楷体"/>
            <w:sz w:val="28"/>
            <w:szCs w:val="28"/>
          </w:rPr>
          <w:delText>，</w:delText>
        </w:r>
      </w:del>
      <w:r>
        <w:rPr>
          <w:rFonts w:hint="eastAsia" w:ascii="华文楷体" w:hAnsi="华文楷体" w:eastAsia="华文楷体"/>
          <w:sz w:val="28"/>
          <w:szCs w:val="28"/>
        </w:rPr>
        <w:t>以法我执为根本的这些粗细的愚痴就是所知障</w:t>
      </w:r>
      <w:ins w:id="1180" w:author="Administrator" w:date="2016-01-07T12:41:27Z">
        <w:r>
          <w:rPr>
            <w:rFonts w:hint="eastAsia" w:ascii="华文楷体" w:hAnsi="华文楷体" w:eastAsia="华文楷体"/>
            <w:sz w:val="28"/>
            <w:szCs w:val="28"/>
            <w:lang w:eastAsia="zh-CN"/>
          </w:rPr>
          <w:t>，</w:t>
        </w:r>
      </w:ins>
      <w:del w:id="1181" w:author="Administrator" w:date="2016-01-07T12:41:27Z">
        <w:r>
          <w:rPr>
            <w:rFonts w:hint="eastAsia" w:ascii="华文楷体" w:hAnsi="华文楷体" w:eastAsia="华文楷体"/>
            <w:sz w:val="28"/>
            <w:szCs w:val="28"/>
          </w:rPr>
          <w:delText>。</w:delText>
        </w:r>
      </w:del>
      <w:r>
        <w:rPr>
          <w:rFonts w:hint="eastAsia" w:ascii="华文楷体" w:hAnsi="华文楷体" w:eastAsia="华文楷体"/>
          <w:sz w:val="28"/>
          <w:szCs w:val="28"/>
        </w:rPr>
        <w:t>它就是一种所知障的本体。这方面就把这个问题</w:t>
      </w:r>
      <w:ins w:id="1182" w:author="Administrator" w:date="2016-01-07T18:56:58Z">
        <w:r>
          <w:rPr>
            <w:rFonts w:hint="eastAsia" w:ascii="华文楷体" w:hAnsi="华文楷体" w:eastAsia="华文楷体"/>
            <w:sz w:val="28"/>
            <w:szCs w:val="28"/>
            <w:lang w:eastAsia="zh-CN"/>
          </w:rPr>
          <w:t>就</w:t>
        </w:r>
      </w:ins>
      <w:r>
        <w:rPr>
          <w:rFonts w:hint="eastAsia" w:ascii="华文楷体" w:hAnsi="华文楷体" w:eastAsia="华文楷体"/>
          <w:sz w:val="28"/>
          <w:szCs w:val="28"/>
        </w:rPr>
        <w:t>讲的很清楚了。</w:t>
      </w:r>
    </w:p>
    <w:p>
      <w:pPr>
        <w:ind w:firstLine="570"/>
        <w:rPr>
          <w:del w:id="1183" w:author="Administrator" w:date="2016-01-05T02:44:01Z"/>
          <w:rFonts w:hint="eastAsia" w:ascii="黑体" w:hAnsi="黑体" w:eastAsia="黑体" w:cs="黑体"/>
          <w:sz w:val="28"/>
          <w:szCs w:val="28"/>
          <w:rPrChange w:id="1184" w:author="Administrator" w:date="2016-01-05T02:44:24Z">
            <w:rPr>
              <w:del w:id="1185" w:author="Administrator" w:date="2016-01-05T02:44:01Z"/>
              <w:rFonts w:hint="eastAsia" w:ascii="华文楷体" w:hAnsi="华文楷体" w:eastAsia="华文楷体"/>
              <w:sz w:val="28"/>
              <w:szCs w:val="28"/>
            </w:rPr>
          </w:rPrChange>
        </w:rPr>
      </w:pPr>
      <w:r>
        <w:rPr>
          <w:rFonts w:hint="eastAsia" w:ascii="黑体" w:hAnsi="黑体" w:eastAsia="黑体" w:cs="黑体"/>
          <w:sz w:val="28"/>
          <w:szCs w:val="28"/>
          <w:rPrChange w:id="1186" w:author="Administrator" w:date="2016-01-05T02:44:24Z">
            <w:rPr>
              <w:rFonts w:hint="eastAsia" w:ascii="华文楷体" w:hAnsi="华文楷体" w:eastAsia="华文楷体"/>
              <w:sz w:val="28"/>
              <w:szCs w:val="28"/>
            </w:rPr>
          </w:rPrChange>
        </w:rPr>
        <w:t>【深入彻底地通达了原本如此的内容后再与</w:t>
      </w:r>
    </w:p>
    <w:p>
      <w:pPr>
        <w:ind w:firstLine="570"/>
        <w:rPr>
          <w:ins w:id="1187" w:author="Administrator" w:date="2016-01-05T02:44:27Z"/>
          <w:rFonts w:hint="eastAsia" w:ascii="黑体" w:hAnsi="黑体" w:eastAsia="黑体" w:cs="黑体"/>
          <w:sz w:val="28"/>
          <w:szCs w:val="28"/>
        </w:rPr>
      </w:pPr>
      <w:r>
        <w:rPr>
          <w:rFonts w:hint="eastAsia" w:ascii="黑体" w:hAnsi="黑体" w:eastAsia="黑体" w:cs="黑体"/>
          <w:sz w:val="28"/>
          <w:szCs w:val="28"/>
          <w:rPrChange w:id="1188" w:author="Administrator" w:date="2016-01-05T02:44:24Z">
            <w:rPr>
              <w:rFonts w:hint="eastAsia" w:ascii="华文楷体" w:hAnsi="华文楷体" w:eastAsia="华文楷体"/>
              <w:sz w:val="28"/>
              <w:szCs w:val="28"/>
            </w:rPr>
          </w:rPrChange>
        </w:rPr>
        <w:t>实修正道的阶段相对应,我执所生的悭等六度各自的某一违品如果存在,则不能趋入对治法的各自波罗蜜多中,这是烦恼障。】</w:t>
      </w:r>
    </w:p>
    <w:p>
      <w:pPr>
        <w:ind w:firstLine="570"/>
        <w:rPr>
          <w:ins w:id="1189" w:author="Administrator" w:date="2016-01-05T02:51:12Z"/>
          <w:rFonts w:hint="eastAsia" w:ascii="华文楷体" w:hAnsi="华文楷体" w:eastAsia="华文楷体"/>
          <w:sz w:val="28"/>
          <w:szCs w:val="28"/>
        </w:rPr>
      </w:pPr>
      <w:r>
        <w:rPr>
          <w:rFonts w:hint="eastAsia" w:ascii="华文楷体" w:hAnsi="华文楷体" w:eastAsia="华文楷体"/>
          <w:sz w:val="28"/>
          <w:szCs w:val="28"/>
        </w:rPr>
        <w:t>那么</w:t>
      </w:r>
      <w:del w:id="1190" w:author="Administrator" w:date="2016-01-07T12:41:58Z">
        <w:r>
          <w:rPr>
            <w:rFonts w:hint="eastAsia" w:ascii="华文楷体" w:hAnsi="华文楷体" w:eastAsia="华文楷体"/>
            <w:sz w:val="28"/>
            <w:szCs w:val="28"/>
          </w:rPr>
          <w:delText>前面</w:delText>
        </w:r>
      </w:del>
      <w:r>
        <w:rPr>
          <w:rFonts w:hint="eastAsia" w:ascii="华文楷体" w:hAnsi="华文楷体" w:eastAsia="华文楷体"/>
          <w:sz w:val="28"/>
          <w:szCs w:val="28"/>
        </w:rPr>
        <w:t>对于</w:t>
      </w:r>
      <w:ins w:id="1191" w:author="Administrator" w:date="2016-01-07T12:42:01Z">
        <w:r>
          <w:rPr>
            <w:rFonts w:hint="eastAsia" w:ascii="华文楷体" w:hAnsi="华文楷体" w:eastAsia="华文楷体"/>
            <w:sz w:val="28"/>
            <w:szCs w:val="28"/>
          </w:rPr>
          <w:t>前面</w:t>
        </w:r>
      </w:ins>
      <w:r>
        <w:rPr>
          <w:rFonts w:hint="eastAsia" w:ascii="华文楷体" w:hAnsi="华文楷体" w:eastAsia="华文楷体"/>
          <w:sz w:val="28"/>
          <w:szCs w:val="28"/>
        </w:rPr>
        <w:t>烦恼障和所知障</w:t>
      </w:r>
      <w:del w:id="1192" w:author="Administrator" w:date="2016-01-07T12:43:04Z">
        <w:r>
          <w:rPr>
            <w:rFonts w:hint="eastAsia" w:ascii="华文楷体" w:hAnsi="华文楷体" w:eastAsia="华文楷体"/>
            <w:sz w:val="28"/>
            <w:szCs w:val="28"/>
          </w:rPr>
          <w:delText>善做</w:delText>
        </w:r>
      </w:del>
      <w:ins w:id="1193" w:author="Administrator" w:date="2016-01-07T12:43:08Z">
        <w:r>
          <w:rPr>
            <w:rFonts w:hint="eastAsia" w:ascii="华文楷体" w:hAnsi="华文楷体" w:eastAsia="华文楷体"/>
            <w:sz w:val="28"/>
            <w:szCs w:val="28"/>
            <w:lang w:eastAsia="zh-CN"/>
          </w:rPr>
          <w:t>深入</w:t>
        </w:r>
      </w:ins>
      <w:r>
        <w:rPr>
          <w:rFonts w:hint="eastAsia" w:ascii="华文楷体" w:hAnsi="华文楷体" w:eastAsia="华文楷体"/>
          <w:sz w:val="28"/>
          <w:szCs w:val="28"/>
        </w:rPr>
        <w:t>了达之后呢，再和实修正道的阶段相对应</w:t>
      </w:r>
      <w:ins w:id="1194" w:author="Administrator" w:date="2016-01-05T02:46:32Z">
        <w:r>
          <w:rPr>
            <w:rFonts w:hint="eastAsia" w:ascii="华文楷体" w:hAnsi="华文楷体" w:eastAsia="华文楷体"/>
            <w:sz w:val="28"/>
            <w:szCs w:val="28"/>
            <w:lang w:eastAsia="zh-CN"/>
          </w:rPr>
          <w:t>。</w:t>
        </w:r>
      </w:ins>
      <w:del w:id="1195" w:author="Administrator" w:date="2016-01-05T02:46:31Z">
        <w:r>
          <w:rPr>
            <w:rFonts w:hint="eastAsia" w:ascii="华文楷体" w:hAnsi="华文楷体" w:eastAsia="华文楷体"/>
            <w:sz w:val="28"/>
            <w:szCs w:val="28"/>
          </w:rPr>
          <w:delText>，</w:delText>
        </w:r>
      </w:del>
      <w:r>
        <w:rPr>
          <w:rFonts w:hint="eastAsia" w:ascii="华文楷体" w:hAnsi="华文楷体" w:eastAsia="华文楷体"/>
          <w:sz w:val="28"/>
          <w:szCs w:val="28"/>
        </w:rPr>
        <w:t>比如说我们要实修大乘道</w:t>
      </w:r>
      <w:ins w:id="1196" w:author="Administrator" w:date="2016-01-05T02:44:50Z">
        <w:r>
          <w:rPr>
            <w:rFonts w:hint="eastAsia" w:ascii="华文楷体" w:hAnsi="华文楷体" w:eastAsia="华文楷体"/>
            <w:sz w:val="28"/>
            <w:szCs w:val="28"/>
            <w:lang w:eastAsia="zh-CN"/>
          </w:rPr>
          <w:t>，</w:t>
        </w:r>
      </w:ins>
      <w:del w:id="1197" w:author="Administrator" w:date="2016-01-05T02:44:50Z">
        <w:r>
          <w:rPr>
            <w:rFonts w:hint="eastAsia" w:ascii="华文楷体" w:hAnsi="华文楷体" w:eastAsia="华文楷体"/>
            <w:sz w:val="28"/>
            <w:szCs w:val="28"/>
          </w:rPr>
          <w:delText>。</w:delText>
        </w:r>
      </w:del>
      <w:r>
        <w:rPr>
          <w:rFonts w:hint="eastAsia" w:ascii="华文楷体" w:hAnsi="华文楷体" w:eastAsia="华文楷体"/>
          <w:sz w:val="28"/>
          <w:szCs w:val="28"/>
        </w:rPr>
        <w:t>实修大乘道以六度为主</w:t>
      </w:r>
      <w:ins w:id="1198" w:author="Administrator" w:date="2016-01-05T02:44:58Z">
        <w:r>
          <w:rPr>
            <w:rFonts w:hint="eastAsia" w:ascii="华文楷体" w:hAnsi="华文楷体" w:eastAsia="华文楷体"/>
            <w:sz w:val="28"/>
            <w:szCs w:val="28"/>
            <w:lang w:eastAsia="zh-CN"/>
          </w:rPr>
          <w:t>，</w:t>
        </w:r>
      </w:ins>
      <w:del w:id="1199" w:author="Administrator" w:date="2016-01-05T02:44:57Z">
        <w:r>
          <w:rPr>
            <w:rFonts w:hint="eastAsia" w:ascii="华文楷体" w:hAnsi="华文楷体" w:eastAsia="华文楷体"/>
            <w:sz w:val="28"/>
            <w:szCs w:val="28"/>
          </w:rPr>
          <w:delText>。</w:delText>
        </w:r>
      </w:del>
      <w:r>
        <w:rPr>
          <w:rFonts w:hint="eastAsia" w:ascii="华文楷体" w:hAnsi="华文楷体" w:eastAsia="华文楷体"/>
          <w:sz w:val="28"/>
          <w:szCs w:val="28"/>
        </w:rPr>
        <w:t>那么在实修六度的时候它的烦恼障和所知障又如何体现的呢？这方面讲我执所生的悭等六度各自的某一违品，这方面就可以这样安立的。这是我执所生的，比如说悭等，悭就是讲悭贪</w:t>
      </w:r>
      <w:ins w:id="1200" w:author="Administrator" w:date="2016-01-05T02:45:32Z">
        <w:r>
          <w:rPr>
            <w:rFonts w:hint="eastAsia" w:ascii="华文楷体" w:hAnsi="华文楷体" w:eastAsia="华文楷体"/>
            <w:sz w:val="28"/>
            <w:szCs w:val="28"/>
            <w:lang w:eastAsia="zh-CN"/>
          </w:rPr>
          <w:t>、</w:t>
        </w:r>
      </w:ins>
      <w:del w:id="1201" w:author="Administrator" w:date="2016-01-05T02:45:31Z">
        <w:r>
          <w:rPr>
            <w:rFonts w:hint="eastAsia" w:ascii="华文楷体" w:hAnsi="华文楷体" w:eastAsia="华文楷体"/>
            <w:sz w:val="28"/>
            <w:szCs w:val="28"/>
          </w:rPr>
          <w:delText>，</w:delText>
        </w:r>
      </w:del>
      <w:r>
        <w:rPr>
          <w:rFonts w:hint="eastAsia" w:ascii="华文楷体" w:hAnsi="华文楷体" w:eastAsia="华文楷体"/>
          <w:sz w:val="28"/>
          <w:szCs w:val="28"/>
        </w:rPr>
        <w:t>悭吝心</w:t>
      </w:r>
      <w:ins w:id="1202" w:author="Administrator" w:date="2016-01-05T02:45:38Z">
        <w:r>
          <w:rPr>
            <w:rFonts w:hint="eastAsia" w:ascii="华文楷体" w:hAnsi="华文楷体" w:eastAsia="华文楷体"/>
            <w:sz w:val="28"/>
            <w:szCs w:val="28"/>
            <w:lang w:eastAsia="zh-CN"/>
          </w:rPr>
          <w:t>，</w:t>
        </w:r>
      </w:ins>
      <w:del w:id="1203" w:author="Administrator" w:date="2016-01-05T02:45:37Z">
        <w:r>
          <w:rPr>
            <w:rFonts w:hint="eastAsia" w:ascii="华文楷体" w:hAnsi="华文楷体" w:eastAsia="华文楷体"/>
            <w:sz w:val="28"/>
            <w:szCs w:val="28"/>
          </w:rPr>
          <w:delText>。</w:delText>
        </w:r>
      </w:del>
      <w:r>
        <w:rPr>
          <w:rFonts w:hint="eastAsia" w:ascii="华文楷体" w:hAnsi="华文楷体" w:eastAsia="华文楷体"/>
          <w:sz w:val="28"/>
          <w:szCs w:val="28"/>
        </w:rPr>
        <w:t>悭等六度各自的某一违品，就是说悭贪是</w:t>
      </w:r>
      <w:del w:id="1204" w:author="Administrator" w:date="2016-01-07T12:44:04Z">
        <w:r>
          <w:rPr>
            <w:rFonts w:hint="eastAsia" w:ascii="华文楷体" w:hAnsi="华文楷体" w:eastAsia="华文楷体"/>
            <w:sz w:val="28"/>
            <w:szCs w:val="28"/>
          </w:rPr>
          <w:delText>第一度</w:delText>
        </w:r>
      </w:del>
      <w:r>
        <w:rPr>
          <w:rFonts w:hint="eastAsia" w:ascii="华文楷体" w:hAnsi="华文楷体" w:eastAsia="华文楷体"/>
          <w:sz w:val="28"/>
          <w:szCs w:val="28"/>
        </w:rPr>
        <w:t>布施度</w:t>
      </w:r>
      <w:ins w:id="1205" w:author="Administrator" w:date="2016-01-07T12:44:07Z">
        <w:r>
          <w:rPr>
            <w:rFonts w:hint="eastAsia" w:ascii="华文楷体" w:hAnsi="华文楷体" w:eastAsia="华文楷体"/>
            <w:sz w:val="28"/>
            <w:szCs w:val="28"/>
          </w:rPr>
          <w:t>第一度</w:t>
        </w:r>
      </w:ins>
      <w:r>
        <w:rPr>
          <w:rFonts w:hint="eastAsia" w:ascii="华文楷体" w:hAnsi="华文楷体" w:eastAsia="华文楷体"/>
          <w:sz w:val="28"/>
          <w:szCs w:val="28"/>
        </w:rPr>
        <w:t>的违品</w:t>
      </w:r>
      <w:ins w:id="1206" w:author="Administrator" w:date="2016-01-05T02:45:49Z">
        <w:r>
          <w:rPr>
            <w:rFonts w:hint="eastAsia" w:ascii="华文楷体" w:hAnsi="华文楷体" w:eastAsia="华文楷体"/>
            <w:sz w:val="28"/>
            <w:szCs w:val="28"/>
            <w:lang w:eastAsia="zh-CN"/>
          </w:rPr>
          <w:t>，</w:t>
        </w:r>
      </w:ins>
      <w:del w:id="1207" w:author="Administrator" w:date="2016-01-05T02:45:48Z">
        <w:r>
          <w:rPr>
            <w:rFonts w:hint="eastAsia" w:ascii="华文楷体" w:hAnsi="华文楷体" w:eastAsia="华文楷体"/>
            <w:sz w:val="28"/>
            <w:szCs w:val="28"/>
          </w:rPr>
          <w:delText>。</w:delText>
        </w:r>
      </w:del>
      <w:r>
        <w:rPr>
          <w:rFonts w:hint="eastAsia" w:ascii="华文楷体" w:hAnsi="华文楷体" w:eastAsia="华文楷体"/>
          <w:sz w:val="28"/>
          <w:szCs w:val="28"/>
        </w:rPr>
        <w:t>也就是说如果你相续当中有了悭贪心，你是不愿意布施的</w:t>
      </w:r>
      <w:ins w:id="1208" w:author="Administrator" w:date="2016-01-05T02:45:58Z">
        <w:r>
          <w:rPr>
            <w:rFonts w:hint="eastAsia" w:ascii="华文楷体" w:hAnsi="华文楷体" w:eastAsia="华文楷体"/>
            <w:sz w:val="28"/>
            <w:szCs w:val="28"/>
            <w:lang w:eastAsia="zh-CN"/>
          </w:rPr>
          <w:t>，</w:t>
        </w:r>
      </w:ins>
      <w:del w:id="1209" w:author="Administrator" w:date="2016-01-05T02:45:58Z">
        <w:r>
          <w:rPr>
            <w:rFonts w:hint="eastAsia" w:ascii="华文楷体" w:hAnsi="华文楷体" w:eastAsia="华文楷体"/>
            <w:sz w:val="28"/>
            <w:szCs w:val="28"/>
          </w:rPr>
          <w:delText>。</w:delText>
        </w:r>
      </w:del>
      <w:r>
        <w:rPr>
          <w:rFonts w:hint="eastAsia" w:ascii="华文楷体" w:hAnsi="华文楷体" w:eastAsia="华文楷体"/>
          <w:sz w:val="28"/>
          <w:szCs w:val="28"/>
        </w:rPr>
        <w:t>即便布施</w:t>
      </w:r>
      <w:ins w:id="1210" w:author="Administrator" w:date="2016-01-07T18:58:09Z">
        <w:r>
          <w:rPr>
            <w:rFonts w:hint="eastAsia" w:ascii="华文楷体" w:hAnsi="华文楷体" w:eastAsia="华文楷体"/>
            <w:sz w:val="28"/>
            <w:szCs w:val="28"/>
            <w:lang w:eastAsia="zh-CN"/>
          </w:rPr>
          <w:t>都</w:t>
        </w:r>
      </w:ins>
      <w:del w:id="1211" w:author="Administrator" w:date="2016-01-07T18:58:08Z">
        <w:r>
          <w:rPr>
            <w:rFonts w:hint="eastAsia" w:ascii="华文楷体" w:hAnsi="华文楷体" w:eastAsia="华文楷体"/>
            <w:sz w:val="28"/>
            <w:szCs w:val="28"/>
          </w:rPr>
          <w:delText>也</w:delText>
        </w:r>
      </w:del>
      <w:r>
        <w:rPr>
          <w:rFonts w:hint="eastAsia" w:ascii="华文楷体" w:hAnsi="华文楷体" w:eastAsia="华文楷体"/>
          <w:sz w:val="28"/>
          <w:szCs w:val="28"/>
        </w:rPr>
        <w:t>是在非常非常痛惜的一种状态中去布施的</w:t>
      </w:r>
      <w:ins w:id="1212" w:author="Administrator" w:date="2016-01-05T02:46:07Z">
        <w:r>
          <w:rPr>
            <w:rFonts w:hint="eastAsia" w:ascii="华文楷体" w:hAnsi="华文楷体" w:eastAsia="华文楷体"/>
            <w:sz w:val="28"/>
            <w:szCs w:val="28"/>
            <w:lang w:eastAsia="zh-CN"/>
          </w:rPr>
          <w:t>，</w:t>
        </w:r>
      </w:ins>
      <w:ins w:id="1213" w:author="Administrator" w:date="2016-01-07T12:44:19Z">
        <w:r>
          <w:rPr>
            <w:rFonts w:hint="eastAsia" w:ascii="华文楷体" w:hAnsi="华文楷体" w:eastAsia="华文楷体"/>
            <w:sz w:val="28"/>
            <w:szCs w:val="28"/>
            <w:lang w:eastAsia="zh-CN"/>
          </w:rPr>
          <w:t>所以说</w:t>
        </w:r>
      </w:ins>
      <w:del w:id="1214" w:author="Administrator" w:date="2016-01-05T02:46:06Z">
        <w:r>
          <w:rPr>
            <w:rFonts w:hint="eastAsia" w:ascii="华文楷体" w:hAnsi="华文楷体" w:eastAsia="华文楷体"/>
            <w:sz w:val="28"/>
            <w:szCs w:val="28"/>
          </w:rPr>
          <w:delText>。</w:delText>
        </w:r>
      </w:del>
      <w:r>
        <w:rPr>
          <w:rFonts w:hint="eastAsia" w:ascii="华文楷体" w:hAnsi="华文楷体" w:eastAsia="华文楷体"/>
          <w:sz w:val="28"/>
          <w:szCs w:val="28"/>
        </w:rPr>
        <w:t>这种布施实际上没有达到它的作用</w:t>
      </w:r>
      <w:ins w:id="1215" w:author="Administrator" w:date="2016-01-05T02:47:13Z">
        <w:r>
          <w:rPr>
            <w:rFonts w:hint="eastAsia" w:ascii="华文楷体" w:hAnsi="华文楷体" w:eastAsia="华文楷体"/>
            <w:sz w:val="28"/>
            <w:szCs w:val="28"/>
            <w:lang w:eastAsia="zh-CN"/>
          </w:rPr>
          <w:t>。</w:t>
        </w:r>
      </w:ins>
      <w:del w:id="1216" w:author="Administrator" w:date="2016-01-05T02:47:13Z">
        <w:r>
          <w:rPr>
            <w:rFonts w:hint="eastAsia" w:ascii="华文楷体" w:hAnsi="华文楷体" w:eastAsia="华文楷体"/>
            <w:sz w:val="28"/>
            <w:szCs w:val="28"/>
          </w:rPr>
          <w:delText>，</w:delText>
        </w:r>
      </w:del>
      <w:r>
        <w:rPr>
          <w:rFonts w:hint="eastAsia" w:ascii="华文楷体" w:hAnsi="华文楷体" w:eastAsia="华文楷体"/>
          <w:sz w:val="28"/>
          <w:szCs w:val="28"/>
        </w:rPr>
        <w:t>布施从一个角度来讲它主要是灭除相续</w:t>
      </w:r>
      <w:ins w:id="1217" w:author="Administrator" w:date="2016-01-07T12:44:28Z">
        <w:r>
          <w:rPr>
            <w:rFonts w:hint="eastAsia" w:ascii="华文楷体" w:hAnsi="华文楷体" w:eastAsia="华文楷体"/>
            <w:sz w:val="28"/>
            <w:szCs w:val="28"/>
            <w:lang w:eastAsia="zh-CN"/>
          </w:rPr>
          <w:t>当</w:t>
        </w:r>
      </w:ins>
      <w:r>
        <w:rPr>
          <w:rFonts w:hint="eastAsia" w:ascii="华文楷体" w:hAnsi="华文楷体" w:eastAsia="华文楷体"/>
          <w:sz w:val="28"/>
          <w:szCs w:val="28"/>
        </w:rPr>
        <w:t>中</w:t>
      </w:r>
      <w:ins w:id="1218" w:author="Administrator" w:date="2016-01-07T18:58:21Z">
        <w:r>
          <w:rPr>
            <w:rFonts w:hint="eastAsia" w:ascii="华文楷体" w:hAnsi="华文楷体" w:eastAsia="华文楷体"/>
            <w:sz w:val="28"/>
            <w:szCs w:val="28"/>
            <w:lang w:eastAsia="zh-CN"/>
          </w:rPr>
          <w:t>这</w:t>
        </w:r>
      </w:ins>
      <w:ins w:id="1219" w:author="Administrator" w:date="2016-01-07T18:58:22Z">
        <w:r>
          <w:rPr>
            <w:rFonts w:hint="eastAsia" w:ascii="华文楷体" w:hAnsi="华文楷体" w:eastAsia="华文楷体"/>
            <w:sz w:val="28"/>
            <w:szCs w:val="28"/>
            <w:lang w:eastAsia="zh-CN"/>
          </w:rPr>
          <w:t>个</w:t>
        </w:r>
      </w:ins>
      <w:r>
        <w:rPr>
          <w:rFonts w:hint="eastAsia" w:ascii="华文楷体" w:hAnsi="华文楷体" w:eastAsia="华文楷体"/>
          <w:sz w:val="28"/>
          <w:szCs w:val="28"/>
        </w:rPr>
        <w:t>悭贪的心</w:t>
      </w:r>
      <w:del w:id="1220" w:author="Administrator" w:date="2016-01-05T02:47:18Z">
        <w:r>
          <w:rPr>
            <w:rFonts w:hint="eastAsia" w:ascii="华文楷体" w:hAnsi="华文楷体" w:eastAsia="华文楷体"/>
            <w:sz w:val="28"/>
            <w:szCs w:val="28"/>
          </w:rPr>
          <w:delText>。</w:delText>
        </w:r>
      </w:del>
      <w:ins w:id="1221" w:author="Administrator" w:date="2016-01-05T02:47:19Z">
        <w:r>
          <w:rPr>
            <w:rFonts w:hint="eastAsia" w:ascii="华文楷体" w:hAnsi="华文楷体" w:eastAsia="华文楷体"/>
            <w:sz w:val="28"/>
            <w:szCs w:val="28"/>
            <w:lang w:eastAsia="zh-CN"/>
          </w:rPr>
          <w:t>，</w:t>
        </w:r>
      </w:ins>
      <w:ins w:id="1222" w:author="Administrator" w:date="2016-01-07T12:45:02Z">
        <w:r>
          <w:rPr>
            <w:rFonts w:hint="eastAsia" w:ascii="华文楷体" w:hAnsi="华文楷体" w:eastAsia="华文楷体"/>
            <w:sz w:val="28"/>
            <w:szCs w:val="28"/>
            <w:lang w:eastAsia="zh-CN"/>
          </w:rPr>
          <w:t>所以</w:t>
        </w:r>
      </w:ins>
      <w:r>
        <w:rPr>
          <w:rFonts w:hint="eastAsia" w:ascii="华文楷体" w:hAnsi="华文楷体" w:eastAsia="华文楷体"/>
          <w:sz w:val="28"/>
          <w:szCs w:val="28"/>
        </w:rPr>
        <w:t>一方面你依依不舍</w:t>
      </w:r>
      <w:ins w:id="1223" w:author="Administrator" w:date="2016-01-07T12:44:43Z">
        <w:r>
          <w:rPr>
            <w:rFonts w:hint="eastAsia" w:ascii="华文楷体" w:hAnsi="华文楷体" w:eastAsia="华文楷体"/>
            <w:sz w:val="28"/>
            <w:szCs w:val="28"/>
            <w:lang w:eastAsia="zh-CN"/>
          </w:rPr>
          <w:t>的</w:t>
        </w:r>
      </w:ins>
      <w:ins w:id="1224" w:author="Administrator" w:date="2016-01-07T12:44:58Z">
        <w:r>
          <w:rPr>
            <w:rFonts w:hint="eastAsia" w:ascii="华文楷体" w:hAnsi="华文楷体" w:eastAsia="华文楷体"/>
            <w:sz w:val="28"/>
            <w:szCs w:val="28"/>
            <w:lang w:eastAsia="zh-CN"/>
          </w:rPr>
          <w:t>在</w:t>
        </w:r>
      </w:ins>
      <w:ins w:id="1225" w:author="Administrator" w:date="2016-01-07T12:44:43Z">
        <w:r>
          <w:rPr>
            <w:rFonts w:hint="eastAsia" w:ascii="华文楷体" w:hAnsi="华文楷体" w:eastAsia="华文楷体"/>
            <w:sz w:val="28"/>
            <w:szCs w:val="28"/>
            <w:lang w:eastAsia="zh-CN"/>
          </w:rPr>
          <w:t>布施</w:t>
        </w:r>
      </w:ins>
      <w:ins w:id="1226" w:author="Administrator" w:date="2016-01-07T12:46:06Z">
        <w:r>
          <w:rPr>
            <w:rFonts w:hint="eastAsia" w:ascii="华文楷体" w:hAnsi="华文楷体" w:eastAsia="华文楷体"/>
            <w:sz w:val="28"/>
            <w:szCs w:val="28"/>
            <w:lang w:eastAsia="zh-CN"/>
          </w:rPr>
          <w:t>、</w:t>
        </w:r>
      </w:ins>
      <w:del w:id="1227" w:author="Administrator" w:date="2016-01-07T12:46:06Z">
        <w:r>
          <w:rPr>
            <w:rFonts w:hint="eastAsia" w:ascii="华文楷体" w:hAnsi="华文楷体" w:eastAsia="华文楷体"/>
            <w:sz w:val="28"/>
            <w:szCs w:val="28"/>
          </w:rPr>
          <w:delText>，</w:delText>
        </w:r>
      </w:del>
      <w:r>
        <w:rPr>
          <w:rFonts w:hint="eastAsia" w:ascii="华文楷体" w:hAnsi="华文楷体" w:eastAsia="华文楷体"/>
          <w:sz w:val="28"/>
          <w:szCs w:val="28"/>
        </w:rPr>
        <w:t>一方面</w:t>
      </w:r>
      <w:ins w:id="1228" w:author="Administrator" w:date="2016-01-07T12:46:36Z">
        <w:r>
          <w:rPr>
            <w:rFonts w:hint="eastAsia" w:ascii="华文楷体" w:hAnsi="华文楷体" w:eastAsia="华文楷体"/>
            <w:sz w:val="28"/>
            <w:szCs w:val="28"/>
          </w:rPr>
          <w:t>依依不舍</w:t>
        </w:r>
      </w:ins>
      <w:ins w:id="1229" w:author="Administrator" w:date="2016-01-07T12:46:46Z">
        <w:r>
          <w:rPr>
            <w:rFonts w:hint="eastAsia" w:ascii="华文楷体" w:hAnsi="华文楷体" w:eastAsia="华文楷体"/>
            <w:sz w:val="28"/>
            <w:szCs w:val="28"/>
          </w:rPr>
          <w:t>一方面</w:t>
        </w:r>
      </w:ins>
      <w:ins w:id="1230" w:author="Administrator" w:date="2016-01-07T12:45:57Z">
        <w:r>
          <w:rPr>
            <w:rFonts w:hint="eastAsia" w:ascii="华文楷体" w:hAnsi="华文楷体" w:eastAsia="华文楷体"/>
            <w:sz w:val="28"/>
            <w:szCs w:val="28"/>
            <w:lang w:eastAsia="zh-CN"/>
          </w:rPr>
          <w:t>做</w:t>
        </w:r>
      </w:ins>
      <w:del w:id="1231" w:author="Administrator" w:date="2016-01-07T12:45:55Z">
        <w:r>
          <w:rPr>
            <w:rFonts w:hint="eastAsia" w:ascii="华文楷体" w:hAnsi="华文楷体" w:eastAsia="华文楷体"/>
            <w:sz w:val="28"/>
            <w:szCs w:val="28"/>
          </w:rPr>
          <w:delText>在</w:delText>
        </w:r>
      </w:del>
      <w:r>
        <w:rPr>
          <w:rFonts w:hint="eastAsia" w:ascii="华文楷体" w:hAnsi="华文楷体" w:eastAsia="华文楷体"/>
          <w:sz w:val="28"/>
          <w:szCs w:val="28"/>
        </w:rPr>
        <w:t>布施</w:t>
      </w:r>
      <w:ins w:id="1232" w:author="Administrator" w:date="2016-01-07T12:46:01Z">
        <w:r>
          <w:rPr>
            <w:rFonts w:hint="eastAsia" w:ascii="华文楷体" w:hAnsi="华文楷体" w:eastAsia="华文楷体"/>
            <w:sz w:val="28"/>
            <w:szCs w:val="28"/>
            <w:lang w:eastAsia="zh-CN"/>
          </w:rPr>
          <w:t>的话</w:t>
        </w:r>
      </w:ins>
      <w:ins w:id="1233" w:author="Administrator" w:date="2016-01-07T12:46:10Z">
        <w:r>
          <w:rPr>
            <w:rFonts w:hint="eastAsia" w:ascii="华文楷体" w:hAnsi="华文楷体" w:eastAsia="华文楷体"/>
            <w:sz w:val="28"/>
            <w:szCs w:val="28"/>
            <w:lang w:eastAsia="zh-CN"/>
          </w:rPr>
          <w:t>，</w:t>
        </w:r>
      </w:ins>
      <w:r>
        <w:rPr>
          <w:rFonts w:hint="eastAsia" w:ascii="华文楷体" w:hAnsi="华文楷体" w:eastAsia="华文楷体"/>
          <w:sz w:val="28"/>
          <w:szCs w:val="28"/>
        </w:rPr>
        <w:t>就没有</w:t>
      </w:r>
      <w:ins w:id="1234" w:author="Administrator" w:date="2016-01-07T12:45:38Z">
        <w:r>
          <w:rPr>
            <w:rFonts w:hint="eastAsia" w:ascii="华文楷体" w:hAnsi="华文楷体" w:eastAsia="华文楷体"/>
            <w:sz w:val="28"/>
            <w:szCs w:val="28"/>
            <w:lang w:eastAsia="zh-CN"/>
          </w:rPr>
          <w:t>真正</w:t>
        </w:r>
      </w:ins>
      <w:r>
        <w:rPr>
          <w:rFonts w:hint="eastAsia" w:ascii="华文楷体" w:hAnsi="华文楷体" w:eastAsia="华文楷体"/>
          <w:sz w:val="28"/>
          <w:szCs w:val="28"/>
        </w:rPr>
        <w:t>了达六度的核心</w:t>
      </w:r>
      <w:ins w:id="1235" w:author="Administrator" w:date="2016-01-07T18:58:35Z">
        <w:r>
          <w:rPr>
            <w:rFonts w:hint="eastAsia" w:ascii="华文楷体" w:hAnsi="华文楷体" w:eastAsia="华文楷体"/>
            <w:sz w:val="28"/>
            <w:szCs w:val="28"/>
            <w:lang w:eastAsia="zh-CN"/>
          </w:rPr>
          <w:t>、</w:t>
        </w:r>
      </w:ins>
      <w:del w:id="1236" w:author="Administrator" w:date="2016-01-07T12:47:10Z">
        <w:r>
          <w:rPr>
            <w:rFonts w:hint="eastAsia" w:ascii="华文楷体" w:hAnsi="华文楷体" w:eastAsia="华文楷体"/>
            <w:sz w:val="28"/>
            <w:szCs w:val="28"/>
          </w:rPr>
          <w:delText>。</w:delText>
        </w:r>
      </w:del>
      <w:r>
        <w:rPr>
          <w:rFonts w:hint="eastAsia" w:ascii="华文楷体" w:hAnsi="华文楷体" w:eastAsia="华文楷体"/>
          <w:sz w:val="28"/>
          <w:szCs w:val="28"/>
        </w:rPr>
        <w:t>布施度的核心，实际上这里面有放舍的一种状态。这方面就是悭</w:t>
      </w:r>
      <w:ins w:id="1237" w:author="Administrator" w:date="2016-01-05T02:47:33Z">
        <w:r>
          <w:rPr>
            <w:rFonts w:hint="eastAsia" w:ascii="华文楷体" w:hAnsi="华文楷体" w:eastAsia="华文楷体"/>
            <w:sz w:val="28"/>
            <w:szCs w:val="28"/>
            <w:lang w:eastAsia="zh-CN"/>
          </w:rPr>
          <w:t>、</w:t>
        </w:r>
      </w:ins>
      <w:del w:id="1238" w:author="Administrator" w:date="2016-01-05T02:47:33Z">
        <w:r>
          <w:rPr>
            <w:rFonts w:hint="eastAsia" w:ascii="华文楷体" w:hAnsi="华文楷体" w:eastAsia="华文楷体"/>
            <w:sz w:val="28"/>
            <w:szCs w:val="28"/>
          </w:rPr>
          <w:delText>，</w:delText>
        </w:r>
      </w:del>
      <w:r>
        <w:rPr>
          <w:rFonts w:hint="eastAsia" w:ascii="华文楷体" w:hAnsi="华文楷体" w:eastAsia="华文楷体"/>
          <w:sz w:val="28"/>
          <w:szCs w:val="28"/>
        </w:rPr>
        <w:t>悭贪</w:t>
      </w:r>
      <w:ins w:id="1239" w:author="Administrator" w:date="2016-01-07T12:47:47Z">
        <w:r>
          <w:rPr>
            <w:rFonts w:hint="eastAsia" w:ascii="华文楷体" w:hAnsi="华文楷体" w:eastAsia="华文楷体"/>
            <w:sz w:val="28"/>
            <w:szCs w:val="28"/>
            <w:lang w:eastAsia="zh-CN"/>
          </w:rPr>
          <w:t>它就</w:t>
        </w:r>
      </w:ins>
      <w:r>
        <w:rPr>
          <w:rFonts w:hint="eastAsia" w:ascii="华文楷体" w:hAnsi="华文楷体" w:eastAsia="华文楷体"/>
          <w:sz w:val="28"/>
          <w:szCs w:val="28"/>
        </w:rPr>
        <w:t>是布施度的违品。第二个就是破戒，破戒</w:t>
      </w:r>
      <w:ins w:id="1240" w:author="Administrator" w:date="2016-01-07T12:47:27Z">
        <w:r>
          <w:rPr>
            <w:rFonts w:hint="eastAsia" w:ascii="华文楷体" w:hAnsi="华文楷体" w:eastAsia="华文楷体"/>
            <w:sz w:val="28"/>
            <w:szCs w:val="28"/>
            <w:lang w:eastAsia="zh-CN"/>
          </w:rPr>
          <w:t>就</w:t>
        </w:r>
      </w:ins>
      <w:r>
        <w:rPr>
          <w:rFonts w:hint="eastAsia" w:ascii="华文楷体" w:hAnsi="华文楷体" w:eastAsia="华文楷体"/>
          <w:sz w:val="28"/>
          <w:szCs w:val="28"/>
        </w:rPr>
        <w:t>是</w:t>
      </w:r>
      <w:ins w:id="1241" w:author="Administrator" w:date="2016-01-07T12:47:32Z">
        <w:r>
          <w:rPr>
            <w:rFonts w:hint="eastAsia" w:ascii="华文楷体" w:hAnsi="华文楷体" w:eastAsia="华文楷体"/>
            <w:sz w:val="28"/>
            <w:szCs w:val="28"/>
            <w:lang w:eastAsia="zh-CN"/>
          </w:rPr>
          <w:t>讲</w:t>
        </w:r>
      </w:ins>
      <w:r>
        <w:rPr>
          <w:rFonts w:hint="eastAsia" w:ascii="华文楷体" w:hAnsi="华文楷体" w:eastAsia="华文楷体"/>
          <w:sz w:val="28"/>
          <w:szCs w:val="28"/>
        </w:rPr>
        <w:t>持戒度的违品</w:t>
      </w:r>
      <w:ins w:id="1242" w:author="Administrator" w:date="2016-01-05T02:48:46Z">
        <w:r>
          <w:rPr>
            <w:rFonts w:hint="eastAsia" w:ascii="华文楷体" w:hAnsi="华文楷体" w:eastAsia="华文楷体"/>
            <w:sz w:val="28"/>
            <w:szCs w:val="28"/>
            <w:lang w:eastAsia="zh-CN"/>
          </w:rPr>
          <w:t>，</w:t>
        </w:r>
      </w:ins>
      <w:del w:id="1243" w:author="Administrator" w:date="2016-01-05T02:48:45Z">
        <w:r>
          <w:rPr>
            <w:rFonts w:hint="eastAsia" w:ascii="华文楷体" w:hAnsi="华文楷体" w:eastAsia="华文楷体"/>
            <w:sz w:val="28"/>
            <w:szCs w:val="28"/>
          </w:rPr>
          <w:delText>。</w:delText>
        </w:r>
      </w:del>
      <w:r>
        <w:rPr>
          <w:rFonts w:hint="eastAsia" w:ascii="华文楷体" w:hAnsi="华文楷体" w:eastAsia="华文楷体"/>
          <w:sz w:val="28"/>
          <w:szCs w:val="28"/>
        </w:rPr>
        <w:t>它也是我执所生的</w:t>
      </w:r>
      <w:ins w:id="1244" w:author="Administrator" w:date="2016-01-07T18:59:02Z">
        <w:r>
          <w:rPr>
            <w:rFonts w:hint="eastAsia" w:ascii="华文楷体" w:hAnsi="华文楷体" w:eastAsia="华文楷体"/>
            <w:sz w:val="28"/>
            <w:szCs w:val="28"/>
            <w:lang w:eastAsia="zh-CN"/>
          </w:rPr>
          <w:t>，</w:t>
        </w:r>
      </w:ins>
      <w:ins w:id="1245" w:author="Administrator" w:date="2016-01-07T18:59:00Z">
        <w:r>
          <w:rPr>
            <w:rFonts w:hint="eastAsia" w:ascii="华文楷体" w:hAnsi="华文楷体" w:eastAsia="华文楷体"/>
            <w:sz w:val="28"/>
            <w:szCs w:val="28"/>
          </w:rPr>
          <w:t>我执所生的</w:t>
        </w:r>
      </w:ins>
      <w:r>
        <w:rPr>
          <w:rFonts w:hint="eastAsia" w:ascii="华文楷体" w:hAnsi="华文楷体" w:eastAsia="华文楷体"/>
          <w:sz w:val="28"/>
          <w:szCs w:val="28"/>
        </w:rPr>
        <w:t>。</w:t>
      </w:r>
      <w:ins w:id="1246" w:author="Administrator" w:date="2016-01-07T12:47:58Z">
        <w:r>
          <w:rPr>
            <w:rFonts w:hint="eastAsia" w:ascii="华文楷体" w:hAnsi="华文楷体" w:eastAsia="华文楷体"/>
            <w:sz w:val="28"/>
            <w:szCs w:val="28"/>
            <w:lang w:eastAsia="zh-CN"/>
          </w:rPr>
          <w:t>然后呢</w:t>
        </w:r>
      </w:ins>
      <w:ins w:id="1247" w:author="Administrator" w:date="2016-01-07T12:48:17Z">
        <w:r>
          <w:rPr>
            <w:rFonts w:hint="eastAsia" w:ascii="华文楷体" w:hAnsi="华文楷体" w:eastAsia="华文楷体"/>
            <w:sz w:val="28"/>
            <w:szCs w:val="28"/>
            <w:lang w:eastAsia="zh-CN"/>
          </w:rPr>
          <w:t>就说</w:t>
        </w:r>
      </w:ins>
      <w:r>
        <w:rPr>
          <w:rFonts w:hint="eastAsia" w:ascii="华文楷体" w:hAnsi="华文楷体" w:eastAsia="华文楷体"/>
          <w:sz w:val="28"/>
          <w:szCs w:val="28"/>
        </w:rPr>
        <w:t>嗔恚是安忍度的违品。</w:t>
      </w:r>
      <w:ins w:id="1248" w:author="Administrator" w:date="2016-01-07T12:48:22Z">
        <w:r>
          <w:rPr>
            <w:rFonts w:hint="eastAsia" w:ascii="华文楷体" w:hAnsi="华文楷体" w:eastAsia="华文楷体"/>
            <w:sz w:val="28"/>
            <w:szCs w:val="28"/>
            <w:lang w:eastAsia="zh-CN"/>
          </w:rPr>
          <w:t>然后呢</w:t>
        </w:r>
      </w:ins>
      <w:r>
        <w:rPr>
          <w:rFonts w:hint="eastAsia" w:ascii="华文楷体" w:hAnsi="华文楷体" w:eastAsia="华文楷体"/>
          <w:sz w:val="28"/>
          <w:szCs w:val="28"/>
        </w:rPr>
        <w:t>懈怠是精进度的违品。散乱是禅定度的违品。恶慧是智慧度的违品。</w:t>
      </w:r>
      <w:ins w:id="1249" w:author="Administrator" w:date="2016-01-07T12:48:34Z">
        <w:r>
          <w:rPr>
            <w:rFonts w:hint="eastAsia" w:ascii="华文楷体" w:hAnsi="华文楷体" w:eastAsia="华文楷体"/>
            <w:sz w:val="28"/>
            <w:szCs w:val="28"/>
            <w:lang w:eastAsia="zh-CN"/>
          </w:rPr>
          <w:t>像这样的话</w:t>
        </w:r>
      </w:ins>
      <w:r>
        <w:rPr>
          <w:rFonts w:hint="eastAsia" w:ascii="华文楷体" w:hAnsi="华文楷体" w:eastAsia="华文楷体"/>
          <w:sz w:val="28"/>
          <w:szCs w:val="28"/>
        </w:rPr>
        <w:t>这方面讲到悭等的等字后面有五种，那么就是说六度各自的某一违品如果存在,则不能趋入对治法的各自波罗蜜多中，这就是烦恼障。如果有了悭贪，不能</w:t>
      </w:r>
      <w:ins w:id="1250" w:author="Administrator" w:date="2016-01-07T18:59:25Z">
        <w:r>
          <w:rPr>
            <w:rFonts w:hint="eastAsia" w:ascii="华文楷体" w:hAnsi="华文楷体" w:eastAsia="华文楷体"/>
            <w:sz w:val="28"/>
            <w:szCs w:val="28"/>
            <w:lang w:eastAsia="zh-CN"/>
          </w:rPr>
          <w:t>趋入</w:t>
        </w:r>
      </w:ins>
      <w:r>
        <w:rPr>
          <w:rFonts w:hint="eastAsia" w:ascii="华文楷体" w:hAnsi="华文楷体" w:eastAsia="华文楷体"/>
          <w:sz w:val="28"/>
          <w:szCs w:val="28"/>
        </w:rPr>
        <w:t>布施</w:t>
      </w:r>
      <w:ins w:id="1251" w:author="Administrator" w:date="2016-01-07T12:49:04Z">
        <w:r>
          <w:rPr>
            <w:rFonts w:hint="eastAsia" w:ascii="华文楷体" w:hAnsi="华文楷体" w:eastAsia="华文楷体"/>
            <w:sz w:val="28"/>
            <w:szCs w:val="28"/>
            <w:lang w:eastAsia="zh-CN"/>
          </w:rPr>
          <w:t>；</w:t>
        </w:r>
      </w:ins>
      <w:del w:id="1252" w:author="Administrator" w:date="2016-01-07T12:49:04Z">
        <w:r>
          <w:rPr>
            <w:rFonts w:hint="eastAsia" w:ascii="华文楷体" w:hAnsi="华文楷体" w:eastAsia="华文楷体"/>
            <w:sz w:val="28"/>
            <w:szCs w:val="28"/>
          </w:rPr>
          <w:delText>。</w:delText>
        </w:r>
      </w:del>
      <w:r>
        <w:rPr>
          <w:rFonts w:hint="eastAsia" w:ascii="华文楷体" w:hAnsi="华文楷体" w:eastAsia="华文楷体"/>
          <w:sz w:val="28"/>
          <w:szCs w:val="28"/>
        </w:rPr>
        <w:t>如果有了破戒的心，也没办法</w:t>
      </w:r>
      <w:del w:id="1253" w:author="Administrator" w:date="2016-01-05T02:49:14Z">
        <w:r>
          <w:rPr>
            <w:rFonts w:hint="eastAsia" w:ascii="华文楷体" w:hAnsi="华文楷体" w:eastAsia="华文楷体"/>
            <w:sz w:val="28"/>
            <w:szCs w:val="28"/>
          </w:rPr>
          <w:delText>趣</w:delText>
        </w:r>
      </w:del>
      <w:ins w:id="1254" w:author="Administrator" w:date="2016-01-05T02:49:18Z">
        <w:r>
          <w:rPr>
            <w:rFonts w:hint="eastAsia" w:ascii="华文楷体" w:hAnsi="华文楷体" w:eastAsia="华文楷体"/>
            <w:sz w:val="28"/>
            <w:szCs w:val="28"/>
            <w:lang w:eastAsia="zh-CN"/>
          </w:rPr>
          <w:t>趋</w:t>
        </w:r>
      </w:ins>
      <w:r>
        <w:rPr>
          <w:rFonts w:hint="eastAsia" w:ascii="华文楷体" w:hAnsi="华文楷体" w:eastAsia="华文楷体"/>
          <w:sz w:val="28"/>
          <w:szCs w:val="28"/>
        </w:rPr>
        <w:t>入持戒度</w:t>
      </w:r>
      <w:ins w:id="1255" w:author="Administrator" w:date="2016-01-07T12:49:08Z">
        <w:r>
          <w:rPr>
            <w:rFonts w:hint="eastAsia" w:ascii="华文楷体" w:hAnsi="华文楷体" w:eastAsia="华文楷体"/>
            <w:sz w:val="28"/>
            <w:szCs w:val="28"/>
            <w:lang w:eastAsia="zh-CN"/>
          </w:rPr>
          <w:t>；</w:t>
        </w:r>
      </w:ins>
      <w:del w:id="1256" w:author="Administrator" w:date="2016-01-07T12:49:08Z">
        <w:r>
          <w:rPr>
            <w:rFonts w:hint="eastAsia" w:ascii="华文楷体" w:hAnsi="华文楷体" w:eastAsia="华文楷体"/>
            <w:sz w:val="28"/>
            <w:szCs w:val="28"/>
          </w:rPr>
          <w:delText>。</w:delText>
        </w:r>
      </w:del>
      <w:r>
        <w:rPr>
          <w:rFonts w:hint="eastAsia" w:ascii="华文楷体" w:hAnsi="华文楷体" w:eastAsia="华文楷体"/>
          <w:sz w:val="28"/>
          <w:szCs w:val="28"/>
        </w:rPr>
        <w:t>乃至于最后具备恶慧，就没办法</w:t>
      </w:r>
      <w:del w:id="1257" w:author="Administrator" w:date="2016-01-05T02:49:25Z">
        <w:r>
          <w:rPr>
            <w:rFonts w:hint="eastAsia" w:ascii="华文楷体" w:hAnsi="华文楷体" w:eastAsia="华文楷体"/>
            <w:sz w:val="28"/>
            <w:szCs w:val="28"/>
          </w:rPr>
          <w:delText>趣</w:delText>
        </w:r>
      </w:del>
      <w:ins w:id="1258" w:author="Administrator" w:date="2016-01-05T02:49:29Z">
        <w:r>
          <w:rPr>
            <w:rFonts w:hint="eastAsia" w:ascii="华文楷体" w:hAnsi="华文楷体" w:eastAsia="华文楷体"/>
            <w:sz w:val="28"/>
            <w:szCs w:val="28"/>
            <w:lang w:eastAsia="zh-CN"/>
          </w:rPr>
          <w:t>趋</w:t>
        </w:r>
      </w:ins>
      <w:r>
        <w:rPr>
          <w:rFonts w:hint="eastAsia" w:ascii="华文楷体" w:hAnsi="华文楷体" w:eastAsia="华文楷体"/>
          <w:sz w:val="28"/>
          <w:szCs w:val="28"/>
        </w:rPr>
        <w:t>入般若波罗蜜多。所以不能够</w:t>
      </w:r>
      <w:del w:id="1259" w:author="Administrator" w:date="2016-01-05T02:49:34Z">
        <w:r>
          <w:rPr>
            <w:rFonts w:hint="eastAsia" w:ascii="华文楷体" w:hAnsi="华文楷体" w:eastAsia="华文楷体"/>
            <w:sz w:val="28"/>
            <w:szCs w:val="28"/>
          </w:rPr>
          <w:delText>趣</w:delText>
        </w:r>
      </w:del>
      <w:ins w:id="1260" w:author="Administrator" w:date="2016-01-05T02:49:37Z">
        <w:r>
          <w:rPr>
            <w:rFonts w:hint="eastAsia" w:ascii="华文楷体" w:hAnsi="华文楷体" w:eastAsia="华文楷体"/>
            <w:sz w:val="28"/>
            <w:szCs w:val="28"/>
            <w:lang w:eastAsia="zh-CN"/>
          </w:rPr>
          <w:t>趋</w:t>
        </w:r>
      </w:ins>
      <w:r>
        <w:rPr>
          <w:rFonts w:hint="eastAsia" w:ascii="华文楷体" w:hAnsi="华文楷体" w:eastAsia="华文楷体"/>
          <w:sz w:val="28"/>
          <w:szCs w:val="28"/>
        </w:rPr>
        <w:t>入对治法各自的波罗蜜多中对治烦恼障，</w:t>
      </w:r>
      <w:ins w:id="1261" w:author="Administrator" w:date="2016-01-07T19:00:03Z">
        <w:r>
          <w:rPr>
            <w:rFonts w:hint="eastAsia" w:ascii="华文楷体" w:hAnsi="华文楷体" w:eastAsia="华文楷体"/>
            <w:sz w:val="28"/>
            <w:szCs w:val="28"/>
            <w:lang w:eastAsia="zh-CN"/>
          </w:rPr>
          <w:t>就说</w:t>
        </w:r>
      </w:ins>
      <w:ins w:id="1262" w:author="Administrator" w:date="2016-01-07T19:00:06Z">
        <w:r>
          <w:rPr>
            <w:rFonts w:hint="eastAsia" w:ascii="华文楷体" w:hAnsi="华文楷体" w:eastAsia="华文楷体"/>
            <w:sz w:val="28"/>
            <w:szCs w:val="28"/>
            <w:lang w:eastAsia="zh-CN"/>
          </w:rPr>
          <w:t>这个</w:t>
        </w:r>
      </w:ins>
      <w:del w:id="1263" w:author="Administrator" w:date="2016-01-07T19:00:02Z">
        <w:r>
          <w:rPr>
            <w:rFonts w:hint="eastAsia" w:ascii="华文楷体" w:hAnsi="华文楷体" w:eastAsia="华文楷体"/>
            <w:sz w:val="28"/>
            <w:szCs w:val="28"/>
          </w:rPr>
          <w:delText>所</w:delText>
        </w:r>
      </w:del>
      <w:del w:id="1264" w:author="Administrator" w:date="2016-01-07T19:00:01Z">
        <w:r>
          <w:rPr>
            <w:rFonts w:hint="eastAsia" w:ascii="华文楷体" w:hAnsi="华文楷体" w:eastAsia="华文楷体"/>
            <w:sz w:val="28"/>
            <w:szCs w:val="28"/>
          </w:rPr>
          <w:delText>以</w:delText>
        </w:r>
      </w:del>
      <w:r>
        <w:rPr>
          <w:rFonts w:hint="eastAsia" w:ascii="华文楷体" w:hAnsi="华文楷体" w:eastAsia="华文楷体"/>
          <w:sz w:val="28"/>
          <w:szCs w:val="28"/>
        </w:rPr>
        <w:t>烦恼障让我们不能进入六度的本体，不能够实修六度的本体</w:t>
      </w:r>
      <w:ins w:id="1265" w:author="Administrator" w:date="2016-01-07T19:00:13Z">
        <w:r>
          <w:rPr>
            <w:rFonts w:hint="eastAsia" w:ascii="华文楷体" w:hAnsi="华文楷体" w:eastAsia="华文楷体"/>
            <w:sz w:val="28"/>
            <w:szCs w:val="28"/>
            <w:lang w:eastAsia="zh-CN"/>
          </w:rPr>
          <w:t>，</w:t>
        </w:r>
      </w:ins>
      <w:del w:id="1266" w:author="Administrator" w:date="2016-01-07T19:00:13Z">
        <w:r>
          <w:rPr>
            <w:rFonts w:hint="eastAsia" w:ascii="华文楷体" w:hAnsi="华文楷体" w:eastAsia="华文楷体"/>
            <w:sz w:val="28"/>
            <w:szCs w:val="28"/>
          </w:rPr>
          <w:delText>。</w:delText>
        </w:r>
      </w:del>
      <w:r>
        <w:rPr>
          <w:rFonts w:hint="eastAsia" w:ascii="华文楷体" w:hAnsi="华文楷体" w:eastAsia="华文楷体"/>
          <w:sz w:val="28"/>
          <w:szCs w:val="28"/>
        </w:rPr>
        <w:t>这个就是烦恼障。</w:t>
      </w:r>
    </w:p>
    <w:p>
      <w:pPr>
        <w:ind w:firstLine="570"/>
        <w:rPr>
          <w:ins w:id="1267" w:author="Administrator" w:date="2016-01-05T02:51:22Z"/>
          <w:rFonts w:hint="eastAsia" w:ascii="黑体" w:hAnsi="黑体" w:eastAsia="黑体" w:cs="黑体"/>
          <w:sz w:val="28"/>
          <w:szCs w:val="28"/>
        </w:rPr>
      </w:pPr>
      <w:r>
        <w:rPr>
          <w:rFonts w:hint="eastAsia" w:ascii="黑体" w:hAnsi="黑体" w:eastAsia="黑体" w:cs="黑体"/>
          <w:sz w:val="28"/>
          <w:szCs w:val="28"/>
          <w:rPrChange w:id="1268" w:author="Administrator" w:date="2016-01-05T02:51:19Z">
            <w:rPr>
              <w:rFonts w:hint="eastAsia" w:ascii="华文楷体" w:hAnsi="华文楷体" w:eastAsia="华文楷体"/>
              <w:sz w:val="28"/>
              <w:szCs w:val="28"/>
            </w:rPr>
          </w:rPrChange>
        </w:rPr>
        <w:t>【虽已实行六度,但具有未证悟法无我之法我根本的三轮实执分别念即是所知障</w:t>
      </w:r>
      <w:ins w:id="1269" w:author="Administrator" w:date="2016-01-05T02:51:07Z">
        <w:r>
          <w:rPr>
            <w:rFonts w:hint="eastAsia" w:ascii="黑体" w:hAnsi="黑体" w:eastAsia="黑体" w:cs="黑体"/>
            <w:sz w:val="28"/>
            <w:szCs w:val="28"/>
            <w:lang w:eastAsia="zh-CN"/>
            <w:rPrChange w:id="1270" w:author="Administrator" w:date="2016-01-05T02:51:19Z">
              <w:rPr>
                <w:rFonts w:hint="eastAsia" w:ascii="华文楷体" w:hAnsi="华文楷体" w:eastAsia="华文楷体"/>
                <w:sz w:val="28"/>
                <w:szCs w:val="28"/>
                <w:lang w:eastAsia="zh-CN"/>
              </w:rPr>
            </w:rPrChange>
          </w:rPr>
          <w:t>，</w:t>
        </w:r>
      </w:ins>
      <w:r>
        <w:rPr>
          <w:rFonts w:hint="eastAsia" w:ascii="黑体" w:hAnsi="黑体" w:eastAsia="黑体" w:cs="黑体"/>
          <w:sz w:val="28"/>
          <w:szCs w:val="28"/>
          <w:rPrChange w:id="1271" w:author="Administrator" w:date="2016-01-05T02:51:19Z">
            <w:rPr>
              <w:rFonts w:hint="eastAsia" w:ascii="华文楷体" w:hAnsi="华文楷体" w:eastAsia="华文楷体"/>
              <w:sz w:val="28"/>
              <w:szCs w:val="28"/>
            </w:rPr>
          </w:rPrChange>
        </w:rPr>
        <w:t>】</w:t>
      </w:r>
    </w:p>
    <w:p>
      <w:pPr>
        <w:ind w:firstLine="570"/>
        <w:rPr>
          <w:ins w:id="1272" w:author="Administrator" w:date="2016-01-05T02:53:34Z"/>
          <w:rFonts w:hint="eastAsia" w:ascii="华文楷体" w:hAnsi="华文楷体" w:eastAsia="华文楷体"/>
          <w:sz w:val="28"/>
          <w:szCs w:val="28"/>
        </w:rPr>
      </w:pPr>
      <w:r>
        <w:rPr>
          <w:rFonts w:hint="eastAsia" w:ascii="华文楷体" w:hAnsi="华文楷体" w:eastAsia="华文楷体"/>
          <w:sz w:val="28"/>
          <w:szCs w:val="28"/>
        </w:rPr>
        <w:t>那么虽然你具备了六度，你虽然有布施有持戒等等，但是如果具有没有证悟一切万法无我的法我根本这样的三轮实执</w:t>
      </w:r>
      <w:ins w:id="1273" w:author="Administrator" w:date="2016-01-05T02:52:02Z">
        <w:r>
          <w:rPr>
            <w:rFonts w:hint="eastAsia" w:ascii="华文楷体" w:hAnsi="华文楷体" w:eastAsia="华文楷体"/>
            <w:sz w:val="28"/>
            <w:szCs w:val="28"/>
            <w:lang w:eastAsia="zh-CN"/>
          </w:rPr>
          <w:t>，</w:t>
        </w:r>
      </w:ins>
      <w:del w:id="1274" w:author="Administrator" w:date="2016-01-05T02:52:02Z">
        <w:r>
          <w:rPr>
            <w:rFonts w:hint="eastAsia" w:ascii="华文楷体" w:hAnsi="华文楷体" w:eastAsia="华文楷体"/>
            <w:sz w:val="28"/>
            <w:szCs w:val="28"/>
          </w:rPr>
          <w:delText>。</w:delText>
        </w:r>
      </w:del>
      <w:r>
        <w:rPr>
          <w:rFonts w:hint="eastAsia" w:ascii="华文楷体" w:hAnsi="华文楷体" w:eastAsia="华文楷体"/>
          <w:sz w:val="28"/>
          <w:szCs w:val="28"/>
        </w:rPr>
        <w:t>如果具有这样一种三轮实执分别念，这个方面就是所知障。既然前面说</w:t>
      </w:r>
      <w:ins w:id="1275" w:author="Administrator" w:date="2016-01-07T12:49:54Z">
        <w:r>
          <w:rPr>
            <w:rFonts w:hint="eastAsia" w:ascii="华文楷体" w:hAnsi="华文楷体" w:eastAsia="华文楷体"/>
            <w:sz w:val="28"/>
            <w:szCs w:val="28"/>
            <w:lang w:eastAsia="zh-CN"/>
          </w:rPr>
          <w:t>这样一种</w:t>
        </w:r>
      </w:ins>
      <w:del w:id="1276" w:author="Administrator" w:date="2016-01-05T12:33:24Z">
        <w:r>
          <w:rPr>
            <w:rFonts w:hint="eastAsia" w:ascii="华文楷体" w:hAnsi="华文楷体" w:eastAsia="华文楷体"/>
            <w:sz w:val="28"/>
            <w:szCs w:val="28"/>
          </w:rPr>
          <w:delText>，</w:delText>
        </w:r>
      </w:del>
      <w:r>
        <w:rPr>
          <w:rFonts w:hint="eastAsia" w:ascii="华文楷体" w:hAnsi="华文楷体" w:eastAsia="华文楷体"/>
          <w:sz w:val="28"/>
          <w:szCs w:val="28"/>
        </w:rPr>
        <w:t>烦恼障是障碍趋入六度的</w:t>
      </w:r>
      <w:ins w:id="1277" w:author="Administrator" w:date="2016-01-05T12:33:35Z">
        <w:r>
          <w:rPr>
            <w:rFonts w:hint="eastAsia" w:ascii="华文楷体" w:hAnsi="华文楷体" w:eastAsia="华文楷体"/>
            <w:sz w:val="28"/>
            <w:szCs w:val="28"/>
            <w:lang w:eastAsia="zh-CN"/>
          </w:rPr>
          <w:t>，</w:t>
        </w:r>
      </w:ins>
      <w:del w:id="1278" w:author="Administrator" w:date="2016-01-05T12:33:35Z">
        <w:r>
          <w:rPr>
            <w:rFonts w:hint="eastAsia" w:ascii="华文楷体" w:hAnsi="华文楷体" w:eastAsia="华文楷体"/>
            <w:sz w:val="28"/>
            <w:szCs w:val="28"/>
          </w:rPr>
          <w:delText>。</w:delText>
        </w:r>
      </w:del>
      <w:r>
        <w:rPr>
          <w:rFonts w:hint="eastAsia" w:ascii="华文楷体" w:hAnsi="华文楷体" w:eastAsia="华文楷体"/>
          <w:sz w:val="28"/>
          <w:szCs w:val="28"/>
        </w:rPr>
        <w:t>所知障就是障碍我们圆满六度的</w:t>
      </w:r>
      <w:ins w:id="1279" w:author="Administrator" w:date="2016-01-05T12:33:53Z">
        <w:r>
          <w:rPr>
            <w:rFonts w:hint="eastAsia" w:ascii="华文楷体" w:hAnsi="华文楷体" w:eastAsia="华文楷体"/>
            <w:sz w:val="28"/>
            <w:szCs w:val="28"/>
            <w:lang w:eastAsia="zh-CN"/>
          </w:rPr>
          <w:t>，</w:t>
        </w:r>
      </w:ins>
      <w:del w:id="1280" w:author="Administrator" w:date="2016-01-05T12:33:53Z">
        <w:r>
          <w:rPr>
            <w:rFonts w:hint="eastAsia" w:ascii="华文楷体" w:hAnsi="华文楷体" w:eastAsia="华文楷体"/>
            <w:sz w:val="28"/>
            <w:szCs w:val="28"/>
          </w:rPr>
          <w:delText>。</w:delText>
        </w:r>
      </w:del>
      <w:r>
        <w:rPr>
          <w:rFonts w:hint="eastAsia" w:ascii="华文楷体" w:hAnsi="华文楷体" w:eastAsia="华文楷体"/>
          <w:sz w:val="28"/>
          <w:szCs w:val="28"/>
        </w:rPr>
        <w:t>你没办法圆满六度，你有了六种障碍，有了三轮分别心，你</w:t>
      </w:r>
      <w:ins w:id="1281" w:author="Administrator" w:date="2016-01-07T12:50:08Z">
        <w:r>
          <w:rPr>
            <w:rFonts w:hint="eastAsia" w:ascii="华文楷体" w:hAnsi="华文楷体" w:eastAsia="华文楷体"/>
            <w:sz w:val="28"/>
            <w:szCs w:val="28"/>
            <w:lang w:eastAsia="zh-CN"/>
          </w:rPr>
          <w:t>对于</w:t>
        </w:r>
      </w:ins>
      <w:r>
        <w:rPr>
          <w:rFonts w:hint="eastAsia" w:ascii="华文楷体" w:hAnsi="华文楷体" w:eastAsia="华文楷体"/>
          <w:sz w:val="28"/>
          <w:szCs w:val="28"/>
        </w:rPr>
        <w:t>到彼岸</w:t>
      </w:r>
      <w:del w:id="1282" w:author="Administrator" w:date="2016-01-05T02:52:21Z">
        <w:r>
          <w:rPr>
            <w:rFonts w:hint="eastAsia" w:ascii="华文楷体" w:hAnsi="华文楷体" w:eastAsia="华文楷体"/>
            <w:sz w:val="28"/>
            <w:szCs w:val="28"/>
          </w:rPr>
          <w:delText>，</w:delText>
        </w:r>
      </w:del>
      <w:r>
        <w:rPr>
          <w:rFonts w:hint="eastAsia" w:ascii="华文楷体" w:hAnsi="华文楷体" w:eastAsia="华文楷体"/>
          <w:sz w:val="28"/>
          <w:szCs w:val="28"/>
        </w:rPr>
        <w:t>你是到不了的</w:t>
      </w:r>
      <w:ins w:id="1283" w:author="Administrator" w:date="2016-01-05T12:34:02Z">
        <w:r>
          <w:rPr>
            <w:rFonts w:hint="eastAsia" w:ascii="华文楷体" w:hAnsi="华文楷体" w:eastAsia="华文楷体"/>
            <w:sz w:val="28"/>
            <w:szCs w:val="28"/>
            <w:lang w:eastAsia="zh-CN"/>
          </w:rPr>
          <w:t>。</w:t>
        </w:r>
      </w:ins>
      <w:ins w:id="1284" w:author="Administrator" w:date="2016-01-07T12:52:46Z">
        <w:r>
          <w:rPr>
            <w:rFonts w:hint="eastAsia" w:ascii="华文楷体" w:hAnsi="华文楷体" w:eastAsia="华文楷体"/>
            <w:sz w:val="28"/>
            <w:szCs w:val="28"/>
            <w:lang w:eastAsia="zh-CN"/>
          </w:rPr>
          <w:t>你</w:t>
        </w:r>
      </w:ins>
      <w:del w:id="1285" w:author="Administrator" w:date="2016-01-05T12:34:02Z">
        <w:r>
          <w:rPr>
            <w:rFonts w:hint="eastAsia" w:ascii="华文楷体" w:hAnsi="华文楷体" w:eastAsia="华文楷体"/>
            <w:sz w:val="28"/>
            <w:szCs w:val="28"/>
          </w:rPr>
          <w:delText>，</w:delText>
        </w:r>
      </w:del>
      <w:r>
        <w:rPr>
          <w:rFonts w:hint="eastAsia" w:ascii="华文楷体" w:hAnsi="华文楷体" w:eastAsia="华文楷体"/>
          <w:sz w:val="28"/>
          <w:szCs w:val="28"/>
        </w:rPr>
        <w:t>怎么到彼岸？因为你这样的心是有实执的心，有实执的布施是无法到彼岸的，具有实执的持戒无法到彼岸。所以</w:t>
      </w:r>
      <w:ins w:id="1286" w:author="Administrator" w:date="2016-01-07T12:52:57Z">
        <w:r>
          <w:rPr>
            <w:rFonts w:hint="eastAsia" w:ascii="华文楷体" w:hAnsi="华文楷体" w:eastAsia="华文楷体"/>
            <w:sz w:val="28"/>
            <w:szCs w:val="28"/>
            <w:lang w:eastAsia="zh-CN"/>
          </w:rPr>
          <w:t>说</w:t>
        </w:r>
      </w:ins>
      <w:r>
        <w:rPr>
          <w:rFonts w:hint="eastAsia" w:ascii="华文楷体" w:hAnsi="华文楷体" w:eastAsia="华文楷体"/>
          <w:sz w:val="28"/>
          <w:szCs w:val="28"/>
        </w:rPr>
        <w:t>这方面我们</w:t>
      </w:r>
      <w:ins w:id="1287" w:author="Administrator" w:date="2016-01-07T12:50:22Z">
        <w:r>
          <w:rPr>
            <w:rFonts w:hint="eastAsia" w:ascii="华文楷体" w:hAnsi="华文楷体" w:eastAsia="华文楷体"/>
            <w:sz w:val="28"/>
            <w:szCs w:val="28"/>
            <w:lang w:eastAsia="zh-CN"/>
          </w:rPr>
          <w:t>就</w:t>
        </w:r>
      </w:ins>
      <w:r>
        <w:rPr>
          <w:rFonts w:hint="eastAsia" w:ascii="华文楷体" w:hAnsi="华文楷体" w:eastAsia="华文楷体"/>
          <w:sz w:val="28"/>
          <w:szCs w:val="28"/>
        </w:rPr>
        <w:t>说你</w:t>
      </w:r>
      <w:ins w:id="1288" w:author="Administrator" w:date="2016-01-07T12:51:23Z">
        <w:r>
          <w:rPr>
            <w:rFonts w:hint="eastAsia" w:ascii="华文楷体" w:hAnsi="华文楷体" w:eastAsia="华文楷体"/>
            <w:sz w:val="28"/>
            <w:szCs w:val="28"/>
            <w:lang w:eastAsia="zh-CN"/>
          </w:rPr>
          <w:t>的</w:t>
        </w:r>
      </w:ins>
      <w:r>
        <w:rPr>
          <w:rFonts w:hint="eastAsia" w:ascii="华文楷体" w:hAnsi="华文楷体" w:eastAsia="华文楷体"/>
          <w:sz w:val="28"/>
          <w:szCs w:val="28"/>
        </w:rPr>
        <w:t>六度要到彼岸，</w:t>
      </w:r>
      <w:ins w:id="1289" w:author="Administrator" w:date="2016-01-07T12:51:28Z">
        <w:r>
          <w:rPr>
            <w:rFonts w:hint="eastAsia" w:ascii="华文楷体" w:hAnsi="华文楷体" w:eastAsia="华文楷体"/>
            <w:sz w:val="28"/>
            <w:szCs w:val="28"/>
            <w:lang w:eastAsia="zh-CN"/>
          </w:rPr>
          <w:t>你</w:t>
        </w:r>
      </w:ins>
      <w:ins w:id="1290" w:author="Administrator" w:date="2016-01-07T12:51:37Z">
        <w:r>
          <w:rPr>
            <w:rFonts w:hint="eastAsia" w:ascii="华文楷体" w:hAnsi="华文楷体" w:eastAsia="华文楷体"/>
            <w:sz w:val="28"/>
            <w:szCs w:val="28"/>
            <w:lang w:eastAsia="zh-CN"/>
          </w:rPr>
          <w:t>布施</w:t>
        </w:r>
      </w:ins>
      <w:del w:id="1291" w:author="Administrator" w:date="2016-01-07T12:51:34Z">
        <w:r>
          <w:rPr>
            <w:rFonts w:hint="eastAsia" w:ascii="华文楷体" w:hAnsi="华文楷体" w:eastAsia="华文楷体"/>
            <w:sz w:val="28"/>
            <w:szCs w:val="28"/>
          </w:rPr>
          <w:delText>六度</w:delText>
        </w:r>
      </w:del>
      <w:r>
        <w:rPr>
          <w:rFonts w:hint="eastAsia" w:ascii="华文楷体" w:hAnsi="华文楷体" w:eastAsia="华文楷体"/>
          <w:sz w:val="28"/>
          <w:szCs w:val="28"/>
        </w:rPr>
        <w:t>要成为波罗密多，你怎么样成为波罗密多？你</w:t>
      </w:r>
      <w:ins w:id="1292" w:author="Administrator" w:date="2016-01-07T19:01:34Z">
        <w:r>
          <w:rPr>
            <w:rFonts w:hint="eastAsia" w:ascii="华文楷体" w:hAnsi="华文楷体" w:eastAsia="华文楷体"/>
            <w:sz w:val="28"/>
            <w:szCs w:val="28"/>
            <w:lang w:eastAsia="zh-CN"/>
          </w:rPr>
          <w:t>是</w:t>
        </w:r>
      </w:ins>
      <w:r>
        <w:rPr>
          <w:rFonts w:hint="eastAsia" w:ascii="华文楷体" w:hAnsi="华文楷体" w:eastAsia="华文楷体"/>
          <w:sz w:val="28"/>
          <w:szCs w:val="28"/>
        </w:rPr>
        <w:t>有实执的分别心就没办法成为波罗密多，没办法到彼岸，没办法圆满，没办法清净。所以说这个里面做障碍的是什么呢？就</w:t>
      </w:r>
      <w:del w:id="1293" w:author="Administrator" w:date="2016-01-07T19:01:43Z">
        <w:r>
          <w:rPr>
            <w:rFonts w:hint="eastAsia" w:ascii="华文楷体" w:hAnsi="华文楷体" w:eastAsia="华文楷体"/>
            <w:sz w:val="28"/>
            <w:szCs w:val="28"/>
          </w:rPr>
          <w:delText>是</w:delText>
        </w:r>
      </w:del>
      <w:ins w:id="1294" w:author="Administrator" w:date="2016-01-07T19:01:44Z">
        <w:r>
          <w:rPr>
            <w:rFonts w:hint="eastAsia" w:ascii="华文楷体" w:hAnsi="华文楷体" w:eastAsia="华文楷体"/>
            <w:sz w:val="28"/>
            <w:szCs w:val="28"/>
            <w:lang w:eastAsia="zh-CN"/>
          </w:rPr>
          <w:t>说</w:t>
        </w:r>
      </w:ins>
      <w:r>
        <w:rPr>
          <w:rFonts w:hint="eastAsia" w:ascii="华文楷体" w:hAnsi="华文楷体" w:eastAsia="华文楷体"/>
          <w:sz w:val="28"/>
          <w:szCs w:val="28"/>
        </w:rPr>
        <w:t>我在布施的时候有实执，有人我</w:t>
      </w:r>
      <w:ins w:id="1295" w:author="Administrator" w:date="2016-01-05T02:53:07Z">
        <w:r>
          <w:rPr>
            <w:rFonts w:hint="eastAsia" w:ascii="华文楷体" w:hAnsi="华文楷体" w:eastAsia="华文楷体"/>
            <w:sz w:val="28"/>
            <w:szCs w:val="28"/>
            <w:lang w:eastAsia="zh-CN"/>
          </w:rPr>
          <w:t>、</w:t>
        </w:r>
      </w:ins>
      <w:ins w:id="1296" w:author="Administrator" w:date="2016-01-07T12:50:46Z">
        <w:r>
          <w:rPr>
            <w:rFonts w:hint="eastAsia" w:ascii="华文楷体" w:hAnsi="华文楷体" w:eastAsia="华文楷体"/>
            <w:sz w:val="28"/>
            <w:szCs w:val="28"/>
            <w:lang w:eastAsia="zh-CN"/>
          </w:rPr>
          <w:t>或者</w:t>
        </w:r>
      </w:ins>
      <w:ins w:id="1297" w:author="Administrator" w:date="2016-01-07T12:50:48Z">
        <w:r>
          <w:rPr>
            <w:rFonts w:hint="eastAsia" w:ascii="华文楷体" w:hAnsi="华文楷体" w:eastAsia="华文楷体"/>
            <w:sz w:val="28"/>
            <w:szCs w:val="28"/>
            <w:lang w:eastAsia="zh-CN"/>
          </w:rPr>
          <w:t>有</w:t>
        </w:r>
      </w:ins>
      <w:del w:id="1298" w:author="Administrator" w:date="2016-01-05T02:53:07Z">
        <w:r>
          <w:rPr>
            <w:rFonts w:hint="eastAsia" w:ascii="华文楷体" w:hAnsi="华文楷体" w:eastAsia="华文楷体"/>
            <w:sz w:val="28"/>
            <w:szCs w:val="28"/>
          </w:rPr>
          <w:delText>，</w:delText>
        </w:r>
      </w:del>
      <w:r>
        <w:rPr>
          <w:rFonts w:hint="eastAsia" w:ascii="华文楷体" w:hAnsi="华文楷体" w:eastAsia="华文楷体"/>
          <w:sz w:val="28"/>
          <w:szCs w:val="28"/>
        </w:rPr>
        <w:t>能施所施</w:t>
      </w:r>
      <w:ins w:id="1299" w:author="Administrator" w:date="2016-01-05T02:53:10Z">
        <w:r>
          <w:rPr>
            <w:rFonts w:hint="eastAsia" w:ascii="华文楷体" w:hAnsi="华文楷体" w:eastAsia="华文楷体"/>
            <w:sz w:val="28"/>
            <w:szCs w:val="28"/>
            <w:lang w:eastAsia="zh-CN"/>
          </w:rPr>
          <w:t>、</w:t>
        </w:r>
      </w:ins>
      <w:del w:id="1300" w:author="Administrator" w:date="2016-01-05T02:53:10Z">
        <w:r>
          <w:rPr>
            <w:rFonts w:hint="eastAsia" w:ascii="华文楷体" w:hAnsi="华文楷体" w:eastAsia="华文楷体"/>
            <w:sz w:val="28"/>
            <w:szCs w:val="28"/>
          </w:rPr>
          <w:delText>，</w:delText>
        </w:r>
      </w:del>
      <w:r>
        <w:rPr>
          <w:rFonts w:hint="eastAsia" w:ascii="华文楷体" w:hAnsi="华文楷体" w:eastAsia="华文楷体"/>
          <w:sz w:val="28"/>
          <w:szCs w:val="28"/>
        </w:rPr>
        <w:t>做业可得，这个方面</w:t>
      </w:r>
      <w:ins w:id="1301" w:author="Administrator" w:date="2016-01-07T12:53:30Z">
        <w:r>
          <w:rPr>
            <w:rFonts w:hint="eastAsia" w:ascii="华文楷体" w:hAnsi="华文楷体" w:eastAsia="华文楷体"/>
            <w:sz w:val="28"/>
            <w:szCs w:val="28"/>
            <w:lang w:eastAsia="zh-CN"/>
          </w:rPr>
          <w:t>就说</w:t>
        </w:r>
      </w:ins>
      <w:r>
        <w:rPr>
          <w:rFonts w:hint="eastAsia" w:ascii="华文楷体" w:hAnsi="华文楷体" w:eastAsia="华文楷体"/>
          <w:sz w:val="28"/>
          <w:szCs w:val="28"/>
        </w:rPr>
        <w:t>你的布施就不清净了，你的布施就不圆满了</w:t>
      </w:r>
      <w:del w:id="1302" w:author="Administrator" w:date="2016-01-05T12:34:44Z">
        <w:r>
          <w:rPr>
            <w:rFonts w:hint="eastAsia" w:ascii="华文楷体" w:hAnsi="华文楷体" w:eastAsia="华文楷体"/>
            <w:sz w:val="28"/>
            <w:szCs w:val="28"/>
          </w:rPr>
          <w:delText>。</w:delText>
        </w:r>
      </w:del>
      <w:ins w:id="1303" w:author="Administrator" w:date="2016-01-05T12:34:44Z">
        <w:r>
          <w:rPr>
            <w:rFonts w:hint="eastAsia" w:ascii="华文楷体" w:hAnsi="华文楷体" w:eastAsia="华文楷体"/>
            <w:sz w:val="28"/>
            <w:szCs w:val="28"/>
            <w:lang w:eastAsia="zh-CN"/>
          </w:rPr>
          <w:t>，</w:t>
        </w:r>
      </w:ins>
      <w:r>
        <w:rPr>
          <w:rFonts w:hint="eastAsia" w:ascii="华文楷体" w:hAnsi="华文楷体" w:eastAsia="华文楷体"/>
          <w:sz w:val="28"/>
          <w:szCs w:val="28"/>
        </w:rPr>
        <w:t>所以</w:t>
      </w:r>
      <w:ins w:id="1304" w:author="Administrator" w:date="2016-01-07T12:51:56Z">
        <w:r>
          <w:rPr>
            <w:rFonts w:hint="eastAsia" w:ascii="华文楷体" w:hAnsi="华文楷体" w:eastAsia="华文楷体"/>
            <w:sz w:val="28"/>
            <w:szCs w:val="28"/>
            <w:lang w:eastAsia="zh-CN"/>
          </w:rPr>
          <w:t>就说</w:t>
        </w:r>
      </w:ins>
      <w:r>
        <w:rPr>
          <w:rFonts w:hint="eastAsia" w:ascii="华文楷体" w:hAnsi="华文楷体" w:eastAsia="华文楷体"/>
          <w:sz w:val="28"/>
          <w:szCs w:val="28"/>
        </w:rPr>
        <w:t>障碍六度圆满的就是所知障。</w:t>
      </w:r>
    </w:p>
    <w:p>
      <w:pPr>
        <w:ind w:firstLine="570"/>
        <w:rPr>
          <w:ins w:id="1305" w:author="Administrator" w:date="2016-01-05T02:53:36Z"/>
          <w:rFonts w:hint="eastAsia" w:ascii="黑体" w:hAnsi="黑体" w:eastAsia="黑体" w:cs="黑体"/>
          <w:sz w:val="28"/>
          <w:szCs w:val="28"/>
        </w:rPr>
      </w:pPr>
      <w:r>
        <w:rPr>
          <w:rFonts w:hint="eastAsia" w:ascii="黑体" w:hAnsi="黑体" w:eastAsia="黑体" w:cs="黑体"/>
          <w:sz w:val="28"/>
          <w:szCs w:val="28"/>
          <w:rPrChange w:id="1306" w:author="Administrator" w:date="2016-01-05T02:53:30Z">
            <w:rPr>
              <w:rFonts w:hint="eastAsia" w:ascii="华文楷体" w:hAnsi="华文楷体" w:eastAsia="华文楷体"/>
              <w:sz w:val="28"/>
              <w:szCs w:val="28"/>
            </w:rPr>
          </w:rPrChange>
        </w:rPr>
        <w:t>【如《宝性论》云:“三轮分别心,许为所知障,悭等分别念,许为烦恼障。”】</w:t>
      </w:r>
    </w:p>
    <w:p>
      <w:pPr>
        <w:ind w:firstLine="570"/>
        <w:rPr>
          <w:ins w:id="1307" w:author="Administrator" w:date="2016-01-05T12:37:25Z"/>
          <w:rFonts w:hint="eastAsia" w:ascii="华文楷体" w:hAnsi="华文楷体" w:eastAsia="华文楷体"/>
          <w:sz w:val="28"/>
          <w:szCs w:val="28"/>
        </w:rPr>
      </w:pPr>
      <w:r>
        <w:rPr>
          <w:rFonts w:hint="eastAsia" w:ascii="华文楷体" w:hAnsi="华文楷体" w:eastAsia="华文楷体"/>
          <w:sz w:val="28"/>
          <w:szCs w:val="28"/>
        </w:rPr>
        <w:t>《宝性论》当中</w:t>
      </w:r>
      <w:del w:id="1308" w:author="Administrator" w:date="2016-01-05T12:35:16Z">
        <w:r>
          <w:rPr>
            <w:rFonts w:hint="eastAsia" w:ascii="华文楷体" w:hAnsi="华文楷体" w:eastAsia="华文楷体"/>
            <w:sz w:val="28"/>
            <w:szCs w:val="28"/>
          </w:rPr>
          <w:delText>，</w:delText>
        </w:r>
      </w:del>
      <w:r>
        <w:rPr>
          <w:rFonts w:hint="eastAsia" w:ascii="华文楷体" w:hAnsi="华文楷体" w:eastAsia="华文楷体"/>
          <w:sz w:val="28"/>
          <w:szCs w:val="28"/>
        </w:rPr>
        <w:t>弥勒菩萨是这样定义的：三轮分别</w:t>
      </w:r>
      <w:ins w:id="1309" w:author="Administrator" w:date="2016-01-07T12:53:50Z">
        <w:r>
          <w:rPr>
            <w:rFonts w:hint="eastAsia" w:ascii="华文楷体" w:hAnsi="华文楷体" w:eastAsia="华文楷体"/>
            <w:sz w:val="28"/>
            <w:szCs w:val="28"/>
            <w:lang w:eastAsia="zh-CN"/>
          </w:rPr>
          <w:t>心</w:t>
        </w:r>
      </w:ins>
      <w:r>
        <w:rPr>
          <w:rFonts w:hint="eastAsia" w:ascii="华文楷体" w:hAnsi="华文楷体" w:eastAsia="华文楷体"/>
          <w:sz w:val="28"/>
          <w:szCs w:val="28"/>
        </w:rPr>
        <w:t>，许为所知障。前面讲过能做</w:t>
      </w:r>
      <w:del w:id="1310" w:author="Administrator" w:date="2016-01-05T12:35:33Z">
        <w:r>
          <w:rPr>
            <w:rFonts w:hint="eastAsia" w:ascii="华文楷体" w:hAnsi="华文楷体" w:eastAsia="华文楷体"/>
            <w:sz w:val="28"/>
            <w:szCs w:val="28"/>
          </w:rPr>
          <w:delText>，</w:delText>
        </w:r>
      </w:del>
      <w:ins w:id="1311" w:author="Administrator" w:date="2016-01-05T12:35:33Z">
        <w:r>
          <w:rPr>
            <w:rFonts w:hint="eastAsia" w:ascii="华文楷体" w:hAnsi="华文楷体" w:eastAsia="华文楷体"/>
            <w:sz w:val="28"/>
            <w:szCs w:val="28"/>
            <w:lang w:eastAsia="zh-CN"/>
          </w:rPr>
          <w:t>、</w:t>
        </w:r>
      </w:ins>
      <w:r>
        <w:rPr>
          <w:rFonts w:hint="eastAsia" w:ascii="华文楷体" w:hAnsi="华文楷体" w:eastAsia="华文楷体"/>
          <w:sz w:val="28"/>
          <w:szCs w:val="28"/>
        </w:rPr>
        <w:t>所做</w:t>
      </w:r>
      <w:del w:id="1312" w:author="Administrator" w:date="2016-01-05T12:35:47Z">
        <w:r>
          <w:rPr>
            <w:rFonts w:hint="eastAsia" w:ascii="华文楷体" w:hAnsi="华文楷体" w:eastAsia="华文楷体"/>
            <w:sz w:val="28"/>
            <w:szCs w:val="28"/>
          </w:rPr>
          <w:delText>，</w:delText>
        </w:r>
      </w:del>
      <w:ins w:id="1313" w:author="Administrator" w:date="2016-01-05T12:35:47Z">
        <w:r>
          <w:rPr>
            <w:rFonts w:hint="eastAsia" w:ascii="华文楷体" w:hAnsi="华文楷体" w:eastAsia="华文楷体"/>
            <w:sz w:val="28"/>
            <w:szCs w:val="28"/>
            <w:lang w:eastAsia="zh-CN"/>
          </w:rPr>
          <w:t>、</w:t>
        </w:r>
      </w:ins>
      <w:r>
        <w:rPr>
          <w:rFonts w:hint="eastAsia" w:ascii="华文楷体" w:hAnsi="华文楷体" w:eastAsia="华文楷体"/>
          <w:sz w:val="28"/>
          <w:szCs w:val="28"/>
        </w:rPr>
        <w:t>做业</w:t>
      </w:r>
      <w:del w:id="1314" w:author="Administrator" w:date="2016-01-05T12:35:52Z">
        <w:r>
          <w:rPr>
            <w:rFonts w:hint="eastAsia" w:ascii="华文楷体" w:hAnsi="华文楷体" w:eastAsia="华文楷体"/>
            <w:sz w:val="28"/>
            <w:szCs w:val="28"/>
          </w:rPr>
          <w:delText>，</w:delText>
        </w:r>
      </w:del>
      <w:r>
        <w:rPr>
          <w:rFonts w:hint="eastAsia" w:ascii="华文楷体" w:hAnsi="华文楷体" w:eastAsia="华文楷体"/>
          <w:sz w:val="28"/>
          <w:szCs w:val="28"/>
        </w:rPr>
        <w:t>这样一种三轮的分别心，就称之为所知障。然后</w:t>
      </w:r>
      <w:del w:id="1315" w:author="Administrator" w:date="2016-01-05T12:36:01Z">
        <w:r>
          <w:rPr>
            <w:rFonts w:hint="eastAsia" w:ascii="华文楷体" w:hAnsi="华文楷体" w:eastAsia="华文楷体"/>
            <w:sz w:val="28"/>
            <w:szCs w:val="28"/>
          </w:rPr>
          <w:delText>，</w:delText>
        </w:r>
      </w:del>
      <w:r>
        <w:rPr>
          <w:rFonts w:hint="eastAsia" w:ascii="华文楷体" w:hAnsi="华文楷体" w:eastAsia="华文楷体"/>
          <w:sz w:val="28"/>
          <w:szCs w:val="28"/>
        </w:rPr>
        <w:t>悭等分别念，悭贪、破戒</w:t>
      </w:r>
      <w:ins w:id="1316" w:author="Administrator" w:date="2016-01-07T12:54:13Z">
        <w:r>
          <w:rPr>
            <w:rFonts w:hint="eastAsia" w:ascii="华文楷体" w:hAnsi="华文楷体" w:eastAsia="华文楷体"/>
            <w:sz w:val="28"/>
            <w:szCs w:val="28"/>
            <w:lang w:eastAsia="zh-CN"/>
          </w:rPr>
          <w:t>或者就说嗔恚</w:t>
        </w:r>
      </w:ins>
      <w:r>
        <w:rPr>
          <w:rFonts w:hint="eastAsia" w:ascii="华文楷体" w:hAnsi="华文楷体" w:eastAsia="华文楷体"/>
          <w:sz w:val="28"/>
          <w:szCs w:val="28"/>
        </w:rPr>
        <w:t>等等分别念，</w:t>
      </w:r>
      <w:ins w:id="1317" w:author="Administrator" w:date="2016-01-07T12:54:44Z">
        <w:r>
          <w:rPr>
            <w:rFonts w:hint="eastAsia" w:ascii="华文楷体" w:hAnsi="华文楷体" w:eastAsia="华文楷体"/>
            <w:sz w:val="28"/>
            <w:szCs w:val="28"/>
            <w:lang w:eastAsia="zh-CN"/>
          </w:rPr>
          <w:t>就</w:t>
        </w:r>
      </w:ins>
      <w:r>
        <w:rPr>
          <w:rFonts w:hint="eastAsia" w:ascii="华文楷体" w:hAnsi="华文楷体" w:eastAsia="华文楷体"/>
          <w:sz w:val="28"/>
          <w:szCs w:val="28"/>
        </w:rPr>
        <w:t>许为烦恼障。这个方面很清楚，都是分别心，都是分别念</w:t>
      </w:r>
      <w:ins w:id="1318" w:author="Administrator" w:date="2016-01-05T12:36:31Z">
        <w:r>
          <w:rPr>
            <w:rFonts w:hint="eastAsia" w:ascii="华文楷体" w:hAnsi="华文楷体" w:eastAsia="华文楷体"/>
            <w:sz w:val="28"/>
            <w:szCs w:val="28"/>
            <w:lang w:eastAsia="zh-CN"/>
          </w:rPr>
          <w:t>，</w:t>
        </w:r>
      </w:ins>
      <w:del w:id="1319" w:author="Administrator" w:date="2016-01-05T12:36:30Z">
        <w:r>
          <w:rPr>
            <w:rFonts w:hint="eastAsia" w:ascii="华文楷体" w:hAnsi="华文楷体" w:eastAsia="华文楷体"/>
            <w:sz w:val="28"/>
            <w:szCs w:val="28"/>
          </w:rPr>
          <w:delText>。</w:delText>
        </w:r>
      </w:del>
      <w:r>
        <w:rPr>
          <w:rFonts w:hint="eastAsia" w:ascii="华文楷体" w:hAnsi="华文楷体" w:eastAsia="华文楷体"/>
          <w:sz w:val="28"/>
          <w:szCs w:val="28"/>
        </w:rPr>
        <w:t>烦恼障也是分别念，所知障也是分别念</w:t>
      </w:r>
      <w:ins w:id="1320" w:author="Administrator" w:date="2016-01-05T12:36:50Z">
        <w:r>
          <w:rPr>
            <w:rFonts w:hint="eastAsia" w:ascii="华文楷体" w:hAnsi="华文楷体" w:eastAsia="华文楷体"/>
            <w:sz w:val="28"/>
            <w:szCs w:val="28"/>
            <w:lang w:eastAsia="zh-CN"/>
          </w:rPr>
          <w:t>，</w:t>
        </w:r>
      </w:ins>
      <w:del w:id="1321" w:author="Administrator" w:date="2016-01-05T12:36:50Z">
        <w:r>
          <w:rPr>
            <w:rFonts w:hint="eastAsia" w:ascii="华文楷体" w:hAnsi="华文楷体" w:eastAsia="华文楷体"/>
            <w:sz w:val="28"/>
            <w:szCs w:val="28"/>
          </w:rPr>
          <w:delText>。</w:delText>
        </w:r>
      </w:del>
      <w:r>
        <w:rPr>
          <w:rFonts w:hint="eastAsia" w:ascii="华文楷体" w:hAnsi="华文楷体" w:eastAsia="华文楷体"/>
          <w:sz w:val="28"/>
          <w:szCs w:val="28"/>
        </w:rPr>
        <w:t>只不过是一个是悭等，一个是三轮，</w:t>
      </w:r>
      <w:ins w:id="1322" w:author="Administrator" w:date="2016-01-07T12:55:10Z">
        <w:r>
          <w:rPr>
            <w:rFonts w:hint="eastAsia" w:ascii="华文楷体" w:hAnsi="华文楷体" w:eastAsia="华文楷体"/>
            <w:sz w:val="28"/>
            <w:szCs w:val="28"/>
            <w:lang w:eastAsia="zh-CN"/>
          </w:rPr>
          <w:t>像</w:t>
        </w:r>
      </w:ins>
      <w:r>
        <w:rPr>
          <w:rFonts w:hint="eastAsia" w:ascii="华文楷体" w:hAnsi="华文楷体" w:eastAsia="华文楷体"/>
          <w:sz w:val="28"/>
          <w:szCs w:val="28"/>
        </w:rPr>
        <w:t>这样</w:t>
      </w:r>
      <w:ins w:id="1323" w:author="Administrator" w:date="2016-01-07T19:04:19Z">
        <w:r>
          <w:rPr>
            <w:rFonts w:hint="eastAsia" w:ascii="华文楷体" w:hAnsi="华文楷体" w:eastAsia="华文楷体"/>
            <w:sz w:val="28"/>
            <w:szCs w:val="28"/>
            <w:lang w:eastAsia="zh-CN"/>
          </w:rPr>
          <w:t>的话</w:t>
        </w:r>
      </w:ins>
      <w:r>
        <w:rPr>
          <w:rFonts w:hint="eastAsia" w:ascii="华文楷体" w:hAnsi="华文楷体" w:eastAsia="华文楷体"/>
          <w:sz w:val="28"/>
          <w:szCs w:val="28"/>
        </w:rPr>
        <w:t>就把它们都定义成烦恼障和所知障了</w:t>
      </w:r>
      <w:ins w:id="1324" w:author="Administrator" w:date="2016-01-07T19:04:23Z">
        <w:r>
          <w:rPr>
            <w:rFonts w:hint="eastAsia" w:ascii="华文楷体" w:hAnsi="华文楷体" w:eastAsia="华文楷体"/>
            <w:sz w:val="28"/>
            <w:szCs w:val="28"/>
            <w:lang w:eastAsia="zh-CN"/>
          </w:rPr>
          <w:t>，</w:t>
        </w:r>
      </w:ins>
      <w:ins w:id="1325" w:author="Administrator" w:date="2016-01-07T19:04:27Z">
        <w:r>
          <w:rPr>
            <w:rFonts w:hint="eastAsia" w:ascii="华文楷体" w:hAnsi="华文楷体" w:eastAsia="华文楷体"/>
            <w:sz w:val="28"/>
            <w:szCs w:val="28"/>
            <w:lang w:eastAsia="zh-CN"/>
          </w:rPr>
          <w:t>就这样</w:t>
        </w:r>
      </w:ins>
      <w:r>
        <w:rPr>
          <w:rFonts w:hint="eastAsia" w:ascii="华文楷体" w:hAnsi="华文楷体" w:eastAsia="华文楷体"/>
          <w:sz w:val="28"/>
          <w:szCs w:val="28"/>
        </w:rPr>
        <w:t>。</w:t>
      </w:r>
    </w:p>
    <w:p>
      <w:pPr>
        <w:ind w:firstLine="570"/>
        <w:rPr>
          <w:ins w:id="1326" w:author="Administrator" w:date="2016-01-05T12:37:34Z"/>
          <w:rFonts w:hint="eastAsia" w:ascii="黑体" w:hAnsi="黑体" w:eastAsia="黑体" w:cs="黑体"/>
          <w:sz w:val="28"/>
          <w:szCs w:val="28"/>
        </w:rPr>
      </w:pPr>
      <w:r>
        <w:rPr>
          <w:rFonts w:hint="eastAsia" w:ascii="黑体" w:hAnsi="黑体" w:eastAsia="黑体" w:cs="黑体"/>
          <w:sz w:val="28"/>
          <w:szCs w:val="28"/>
          <w:rPrChange w:id="1327" w:author="Administrator" w:date="2016-01-05T12:37:32Z">
            <w:rPr>
              <w:rFonts w:hint="eastAsia" w:ascii="华文楷体" w:hAnsi="华文楷体" w:eastAsia="华文楷体"/>
              <w:sz w:val="28"/>
              <w:szCs w:val="28"/>
            </w:rPr>
          </w:rPrChange>
        </w:rPr>
        <w:t>【由此可见,如果证悟了人无我,则具有我执之根本的一切烦恼将不复存在,这一点以理成立。】</w:t>
      </w:r>
    </w:p>
    <w:p>
      <w:pPr>
        <w:ind w:firstLine="570"/>
        <w:rPr>
          <w:ins w:id="1328" w:author="Administrator" w:date="2016-01-05T12:39:50Z"/>
          <w:rFonts w:hint="eastAsia" w:ascii="华文楷体" w:hAnsi="华文楷体" w:eastAsia="华文楷体"/>
          <w:sz w:val="28"/>
          <w:szCs w:val="28"/>
        </w:rPr>
      </w:pPr>
      <w:r>
        <w:rPr>
          <w:rFonts w:hint="eastAsia" w:ascii="华文楷体" w:hAnsi="华文楷体" w:eastAsia="华文楷体"/>
          <w:sz w:val="28"/>
          <w:szCs w:val="28"/>
        </w:rPr>
        <w:t>那么就是说烦恼障</w:t>
      </w:r>
      <w:ins w:id="1329" w:author="Administrator" w:date="2016-01-07T12:55:25Z">
        <w:r>
          <w:rPr>
            <w:rFonts w:hint="eastAsia" w:ascii="华文楷体" w:hAnsi="华文楷体" w:eastAsia="华文楷体"/>
            <w:sz w:val="28"/>
            <w:szCs w:val="28"/>
            <w:lang w:eastAsia="zh-CN"/>
          </w:rPr>
          <w:t>它</w:t>
        </w:r>
      </w:ins>
      <w:r>
        <w:rPr>
          <w:rFonts w:hint="eastAsia" w:ascii="华文楷体" w:hAnsi="华文楷体" w:eastAsia="华文楷体"/>
          <w:sz w:val="28"/>
          <w:szCs w:val="28"/>
        </w:rPr>
        <w:t>是以我执为中心的，前面已经讲过了，具有人我执之根本的烦恼就是烦恼障</w:t>
      </w:r>
      <w:ins w:id="1330" w:author="Administrator" w:date="2016-01-05T12:38:43Z">
        <w:r>
          <w:rPr>
            <w:rFonts w:hint="eastAsia" w:ascii="华文楷体" w:hAnsi="华文楷体" w:eastAsia="华文楷体"/>
            <w:sz w:val="28"/>
            <w:szCs w:val="28"/>
            <w:lang w:eastAsia="zh-CN"/>
          </w:rPr>
          <w:t>，</w:t>
        </w:r>
      </w:ins>
      <w:del w:id="1331" w:author="Administrator" w:date="2016-01-05T12:38:42Z">
        <w:r>
          <w:rPr>
            <w:rFonts w:hint="eastAsia" w:ascii="华文楷体" w:hAnsi="华文楷体" w:eastAsia="华文楷体"/>
            <w:sz w:val="28"/>
            <w:szCs w:val="28"/>
          </w:rPr>
          <w:delText>。</w:delText>
        </w:r>
      </w:del>
      <w:r>
        <w:rPr>
          <w:rFonts w:hint="eastAsia" w:ascii="华文楷体" w:hAnsi="华文楷体" w:eastAsia="华文楷体"/>
          <w:sz w:val="28"/>
          <w:szCs w:val="28"/>
        </w:rPr>
        <w:t>从前面这个障碍的生成过程我们也可以看出来这个问题。下面我们就是说如果你证悟了人无我空性，前面以我执为根本的烦恼不复存在了。为什么？一切烦恼是以我执为根本的</w:t>
      </w:r>
      <w:ins w:id="1332" w:author="Administrator" w:date="2016-01-05T12:38:59Z">
        <w:r>
          <w:rPr>
            <w:rFonts w:hint="eastAsia" w:ascii="华文楷体" w:hAnsi="华文楷体" w:eastAsia="华文楷体"/>
            <w:sz w:val="28"/>
            <w:szCs w:val="28"/>
            <w:lang w:eastAsia="zh-CN"/>
          </w:rPr>
          <w:t>，</w:t>
        </w:r>
      </w:ins>
      <w:del w:id="1333" w:author="Administrator" w:date="2016-01-05T12:38:58Z">
        <w:r>
          <w:rPr>
            <w:rFonts w:hint="eastAsia" w:ascii="华文楷体" w:hAnsi="华文楷体" w:eastAsia="华文楷体"/>
            <w:sz w:val="28"/>
            <w:szCs w:val="28"/>
          </w:rPr>
          <w:delText>。</w:delText>
        </w:r>
      </w:del>
      <w:r>
        <w:rPr>
          <w:rFonts w:hint="eastAsia" w:ascii="华文楷体" w:hAnsi="华文楷体" w:eastAsia="华文楷体"/>
          <w:sz w:val="28"/>
          <w:szCs w:val="28"/>
        </w:rPr>
        <w:t>而人无我就是我执的正对治</w:t>
      </w:r>
      <w:ins w:id="1334" w:author="Administrator" w:date="2016-01-05T12:39:06Z">
        <w:r>
          <w:rPr>
            <w:rFonts w:hint="eastAsia" w:ascii="华文楷体" w:hAnsi="华文楷体" w:eastAsia="华文楷体"/>
            <w:sz w:val="28"/>
            <w:szCs w:val="28"/>
            <w:lang w:eastAsia="zh-CN"/>
          </w:rPr>
          <w:t>，</w:t>
        </w:r>
      </w:ins>
      <w:ins w:id="1335" w:author="Administrator" w:date="2016-01-07T12:55:55Z">
        <w:r>
          <w:rPr>
            <w:rFonts w:hint="eastAsia" w:ascii="华文楷体" w:hAnsi="华文楷体" w:eastAsia="华文楷体"/>
            <w:sz w:val="28"/>
            <w:szCs w:val="28"/>
            <w:lang w:eastAsia="zh-CN"/>
          </w:rPr>
          <w:t>所以</w:t>
        </w:r>
      </w:ins>
      <w:del w:id="1336" w:author="Administrator" w:date="2016-01-05T12:39:05Z">
        <w:r>
          <w:rPr>
            <w:rFonts w:hint="eastAsia" w:ascii="华文楷体" w:hAnsi="华文楷体" w:eastAsia="华文楷体"/>
            <w:sz w:val="28"/>
            <w:szCs w:val="28"/>
          </w:rPr>
          <w:delText>。</w:delText>
        </w:r>
      </w:del>
      <w:r>
        <w:rPr>
          <w:rFonts w:hint="eastAsia" w:ascii="华文楷体" w:hAnsi="华文楷体" w:eastAsia="华文楷体"/>
          <w:sz w:val="28"/>
          <w:szCs w:val="28"/>
        </w:rPr>
        <w:t>如果通过人无我空性把我执断掉之后，所有的烦恼</w:t>
      </w:r>
      <w:del w:id="1337" w:author="Administrator" w:date="2016-01-07T19:05:33Z">
        <w:r>
          <w:rPr>
            <w:rFonts w:hint="eastAsia" w:ascii="华文楷体" w:hAnsi="华文楷体" w:eastAsia="华文楷体"/>
            <w:sz w:val="28"/>
            <w:szCs w:val="28"/>
          </w:rPr>
          <w:delText>全部</w:delText>
        </w:r>
      </w:del>
      <w:r>
        <w:rPr>
          <w:rFonts w:hint="eastAsia" w:ascii="华文楷体" w:hAnsi="华文楷体" w:eastAsia="华文楷体"/>
          <w:sz w:val="28"/>
          <w:szCs w:val="28"/>
        </w:rPr>
        <w:t>都</w:t>
      </w:r>
      <w:ins w:id="1338" w:author="Administrator" w:date="2016-01-07T12:56:08Z">
        <w:r>
          <w:rPr>
            <w:rFonts w:hint="eastAsia" w:ascii="华文楷体" w:hAnsi="华文楷体" w:eastAsia="华文楷体"/>
            <w:sz w:val="28"/>
            <w:szCs w:val="28"/>
            <w:lang w:eastAsia="zh-CN"/>
          </w:rPr>
          <w:t>没有办法的</w:t>
        </w:r>
      </w:ins>
      <w:ins w:id="1339" w:author="Administrator" w:date="2016-01-07T12:56:10Z">
        <w:r>
          <w:rPr>
            <w:rFonts w:hint="eastAsia" w:ascii="华文楷体" w:hAnsi="华文楷体" w:eastAsia="华文楷体"/>
            <w:sz w:val="28"/>
            <w:szCs w:val="28"/>
            <w:lang w:eastAsia="zh-CN"/>
          </w:rPr>
          <w:t>、</w:t>
        </w:r>
      </w:ins>
      <w:ins w:id="1340" w:author="Administrator" w:date="2016-01-07T19:05:37Z">
        <w:r>
          <w:rPr>
            <w:rFonts w:hint="eastAsia" w:ascii="华文楷体" w:hAnsi="华文楷体" w:eastAsia="华文楷体"/>
            <w:sz w:val="28"/>
            <w:szCs w:val="28"/>
          </w:rPr>
          <w:t>全部</w:t>
        </w:r>
      </w:ins>
      <w:ins w:id="1341" w:author="Administrator" w:date="2016-01-07T12:56:11Z">
        <w:r>
          <w:rPr>
            <w:rFonts w:hint="eastAsia" w:ascii="华文楷体" w:hAnsi="华文楷体" w:eastAsia="华文楷体"/>
            <w:sz w:val="28"/>
            <w:szCs w:val="28"/>
            <w:lang w:eastAsia="zh-CN"/>
          </w:rPr>
          <w:t>都</w:t>
        </w:r>
      </w:ins>
      <w:r>
        <w:rPr>
          <w:rFonts w:hint="eastAsia" w:ascii="华文楷体" w:hAnsi="华文楷体" w:eastAsia="华文楷体"/>
          <w:sz w:val="28"/>
          <w:szCs w:val="28"/>
        </w:rPr>
        <w:t>会消亡的，这一点是以理成立的。</w:t>
      </w:r>
    </w:p>
    <w:p>
      <w:pPr>
        <w:ind w:firstLine="570"/>
        <w:rPr>
          <w:ins w:id="1342" w:author="Administrator" w:date="2016-01-05T12:39:54Z"/>
          <w:rFonts w:hint="eastAsia" w:ascii="黑体" w:hAnsi="黑体" w:eastAsia="黑体" w:cs="黑体"/>
          <w:sz w:val="28"/>
          <w:szCs w:val="28"/>
        </w:rPr>
      </w:pPr>
      <w:r>
        <w:rPr>
          <w:rFonts w:hint="eastAsia" w:ascii="黑体" w:hAnsi="黑体" w:eastAsia="黑体" w:cs="黑体"/>
          <w:sz w:val="28"/>
          <w:szCs w:val="28"/>
          <w:rPrChange w:id="1343" w:author="Administrator" w:date="2016-01-05T12:39:46Z">
            <w:rPr>
              <w:rFonts w:hint="eastAsia" w:ascii="华文楷体" w:hAnsi="华文楷体" w:eastAsia="华文楷体"/>
              <w:sz w:val="28"/>
              <w:szCs w:val="28"/>
            </w:rPr>
          </w:rPrChange>
        </w:rPr>
        <w:t>【如果见到了无我,那么由耽著彼所生的贪、嗔、慢等就不可能有立足之地</w:t>
      </w:r>
      <w:ins w:id="1344" w:author="Administrator" w:date="2016-01-05T12:39:36Z">
        <w:r>
          <w:rPr>
            <w:rFonts w:hint="eastAsia" w:ascii="黑体" w:hAnsi="黑体" w:eastAsia="黑体" w:cs="黑体"/>
            <w:sz w:val="28"/>
            <w:szCs w:val="28"/>
            <w:lang w:eastAsia="zh-CN"/>
            <w:rPrChange w:id="1345" w:author="Administrator" w:date="2016-01-05T12:39:46Z">
              <w:rPr>
                <w:rFonts w:hint="eastAsia" w:ascii="华文楷体" w:hAnsi="华文楷体" w:eastAsia="华文楷体"/>
                <w:sz w:val="28"/>
                <w:szCs w:val="28"/>
                <w:lang w:eastAsia="zh-CN"/>
              </w:rPr>
            </w:rPrChange>
          </w:rPr>
          <w:t>；</w:t>
        </w:r>
      </w:ins>
      <w:del w:id="1346" w:author="Administrator" w:date="2016-01-05T12:39:35Z">
        <w:r>
          <w:rPr>
            <w:rFonts w:hint="eastAsia" w:ascii="黑体" w:hAnsi="黑体" w:eastAsia="黑体" w:cs="黑体"/>
            <w:sz w:val="28"/>
            <w:szCs w:val="28"/>
            <w:rPrChange w:id="1347" w:author="Administrator" w:date="2016-01-05T12:39:46Z">
              <w:rPr>
                <w:rFonts w:hint="eastAsia" w:ascii="华文楷体" w:hAnsi="华文楷体" w:eastAsia="华文楷体"/>
                <w:sz w:val="28"/>
                <w:szCs w:val="28"/>
              </w:rPr>
            </w:rPrChange>
          </w:rPr>
          <w:delText>。</w:delText>
        </w:r>
      </w:del>
      <w:r>
        <w:rPr>
          <w:rFonts w:hint="eastAsia" w:ascii="黑体" w:hAnsi="黑体" w:eastAsia="黑体" w:cs="黑体"/>
          <w:sz w:val="28"/>
          <w:szCs w:val="28"/>
          <w:rPrChange w:id="1348" w:author="Administrator" w:date="2016-01-05T12:39:46Z">
            <w:rPr>
              <w:rFonts w:hint="eastAsia" w:ascii="华文楷体" w:hAnsi="华文楷体" w:eastAsia="华文楷体"/>
              <w:sz w:val="28"/>
              <w:szCs w:val="28"/>
            </w:rPr>
          </w:rPrChange>
        </w:rPr>
        <w:t>】</w:t>
      </w:r>
    </w:p>
    <w:p>
      <w:pPr>
        <w:ind w:firstLine="570"/>
        <w:rPr>
          <w:ins w:id="1349" w:author="Administrator" w:date="2016-01-05T12:41:08Z"/>
          <w:rFonts w:hint="eastAsia" w:ascii="华文楷体" w:hAnsi="华文楷体" w:eastAsia="华文楷体"/>
          <w:sz w:val="28"/>
          <w:szCs w:val="28"/>
        </w:rPr>
      </w:pPr>
      <w:r>
        <w:rPr>
          <w:rFonts w:hint="eastAsia" w:ascii="华文楷体" w:hAnsi="华文楷体" w:eastAsia="华文楷体"/>
          <w:sz w:val="28"/>
          <w:szCs w:val="28"/>
        </w:rPr>
        <w:t>那么如果已经见到了我不存在，</w:t>
      </w:r>
      <w:del w:id="1350" w:author="Administrator" w:date="2016-01-07T19:05:45Z">
        <w:r>
          <w:rPr>
            <w:rFonts w:hint="eastAsia" w:ascii="华文楷体" w:hAnsi="华文楷体" w:eastAsia="华文楷体"/>
            <w:sz w:val="28"/>
            <w:szCs w:val="28"/>
          </w:rPr>
          <w:delText>如果</w:delText>
        </w:r>
      </w:del>
      <w:r>
        <w:rPr>
          <w:rFonts w:hint="eastAsia" w:ascii="华文楷体" w:hAnsi="华文楷体" w:eastAsia="华文楷体"/>
          <w:sz w:val="28"/>
          <w:szCs w:val="28"/>
        </w:rPr>
        <w:t>已经见到了无我空性的话，</w:t>
      </w:r>
      <w:ins w:id="1351" w:author="Administrator" w:date="2016-01-07T12:56:26Z">
        <w:r>
          <w:rPr>
            <w:rFonts w:hint="eastAsia" w:ascii="华文楷体" w:hAnsi="华文楷体" w:eastAsia="华文楷体"/>
            <w:sz w:val="28"/>
            <w:szCs w:val="28"/>
            <w:lang w:eastAsia="zh-CN"/>
          </w:rPr>
          <w:t>就说</w:t>
        </w:r>
      </w:ins>
      <w:r>
        <w:rPr>
          <w:rFonts w:hint="eastAsia" w:ascii="华文楷体" w:hAnsi="华文楷体" w:eastAsia="华文楷体"/>
          <w:sz w:val="28"/>
          <w:szCs w:val="28"/>
        </w:rPr>
        <w:t>通过耽着我而产生的贪心、嗔心、我慢等等，</w:t>
      </w:r>
      <w:ins w:id="1352" w:author="Administrator" w:date="2016-01-07T12:56:32Z">
        <w:r>
          <w:rPr>
            <w:rFonts w:hint="eastAsia" w:ascii="华文楷体" w:hAnsi="华文楷体" w:eastAsia="华文楷体"/>
            <w:sz w:val="28"/>
            <w:szCs w:val="28"/>
            <w:lang w:eastAsia="zh-CN"/>
          </w:rPr>
          <w:t>这</w:t>
        </w:r>
      </w:ins>
      <w:ins w:id="1353" w:author="Administrator" w:date="2016-01-07T12:57:14Z">
        <w:r>
          <w:rPr>
            <w:rFonts w:hint="eastAsia" w:ascii="华文楷体" w:hAnsi="华文楷体" w:eastAsia="华文楷体"/>
            <w:sz w:val="28"/>
            <w:szCs w:val="28"/>
            <w:lang w:eastAsia="zh-CN"/>
          </w:rPr>
          <w:t>些</w:t>
        </w:r>
      </w:ins>
      <w:ins w:id="1354" w:author="Administrator" w:date="2016-01-07T12:56:34Z">
        <w:r>
          <w:rPr>
            <w:rFonts w:hint="eastAsia" w:ascii="华文楷体" w:hAnsi="华文楷体" w:eastAsia="华文楷体"/>
            <w:sz w:val="28"/>
            <w:szCs w:val="28"/>
            <w:lang w:eastAsia="zh-CN"/>
          </w:rPr>
          <w:t>方面</w:t>
        </w:r>
      </w:ins>
      <w:r>
        <w:rPr>
          <w:rFonts w:hint="eastAsia" w:ascii="华文楷体" w:hAnsi="华文楷体" w:eastAsia="华文楷体"/>
          <w:sz w:val="28"/>
          <w:szCs w:val="28"/>
        </w:rPr>
        <w:t>就不可能有立足之地了。也就是说为什么会产生贪心嗔心等等呢？就是因为有我的缘故，因为有了我就有他，有了自他之后就会有对我和我方的一种贪心，对于他和他方的一种嗔心。或者</w:t>
      </w:r>
      <w:ins w:id="1355" w:author="Administrator" w:date="2016-01-07T12:57:28Z">
        <w:r>
          <w:rPr>
            <w:rFonts w:hint="eastAsia" w:ascii="华文楷体" w:hAnsi="华文楷体" w:eastAsia="华文楷体"/>
            <w:sz w:val="28"/>
            <w:szCs w:val="28"/>
            <w:lang w:eastAsia="zh-CN"/>
          </w:rPr>
          <w:t>就</w:t>
        </w:r>
      </w:ins>
      <w:r>
        <w:rPr>
          <w:rFonts w:hint="eastAsia" w:ascii="华文楷体" w:hAnsi="华文楷体" w:eastAsia="华文楷体"/>
          <w:sz w:val="28"/>
          <w:szCs w:val="28"/>
        </w:rPr>
        <w:t>说我功德超胜的时候就产生慢，或者我不如别人的时候就产生一种嫉妒，产生一种骄傲等等</w:t>
      </w:r>
      <w:ins w:id="1356" w:author="Administrator" w:date="2016-01-05T12:40:36Z">
        <w:r>
          <w:rPr>
            <w:rFonts w:hint="eastAsia" w:ascii="华文楷体" w:hAnsi="华文楷体" w:eastAsia="华文楷体"/>
            <w:sz w:val="28"/>
            <w:szCs w:val="28"/>
            <w:lang w:eastAsia="zh-CN"/>
          </w:rPr>
          <w:t>，</w:t>
        </w:r>
      </w:ins>
      <w:ins w:id="1357" w:author="Administrator" w:date="2016-01-07T19:06:22Z">
        <w:r>
          <w:rPr>
            <w:rFonts w:hint="eastAsia" w:ascii="华文楷体" w:hAnsi="华文楷体" w:eastAsia="华文楷体"/>
            <w:sz w:val="28"/>
            <w:szCs w:val="28"/>
            <w:lang w:eastAsia="zh-CN"/>
          </w:rPr>
          <w:t>像这样</w:t>
        </w:r>
      </w:ins>
      <w:r>
        <w:rPr>
          <w:rFonts w:hint="eastAsia" w:ascii="华文楷体" w:hAnsi="华文楷体" w:eastAsia="华文楷体"/>
          <w:sz w:val="28"/>
          <w:szCs w:val="28"/>
        </w:rPr>
        <w:t>都是由我而生的。那么就是说如果</w:t>
      </w:r>
      <w:ins w:id="1358" w:author="Administrator" w:date="2016-01-07T12:57:41Z">
        <w:r>
          <w:rPr>
            <w:rFonts w:hint="eastAsia" w:ascii="华文楷体" w:hAnsi="华文楷体" w:eastAsia="华文楷体"/>
            <w:sz w:val="28"/>
            <w:szCs w:val="28"/>
            <w:lang w:eastAsia="zh-CN"/>
          </w:rPr>
          <w:t>说</w:t>
        </w:r>
      </w:ins>
      <w:r>
        <w:rPr>
          <w:rFonts w:hint="eastAsia" w:ascii="华文楷体" w:hAnsi="华文楷体" w:eastAsia="华文楷体"/>
          <w:sz w:val="28"/>
          <w:szCs w:val="28"/>
        </w:rPr>
        <w:t>证悟了无我之后呢，通过我而产生的一切的烦恼绝对不可能有立足之地。这方面通过正理分析的时候就很容易得出这个结论。</w:t>
      </w:r>
    </w:p>
    <w:p>
      <w:pPr>
        <w:ind w:firstLine="570"/>
        <w:rPr>
          <w:ins w:id="1359" w:author="Administrator" w:date="2016-01-05T12:41:11Z"/>
          <w:rFonts w:hint="eastAsia" w:ascii="黑体" w:hAnsi="黑体" w:eastAsia="黑体" w:cs="黑体"/>
          <w:sz w:val="28"/>
          <w:szCs w:val="28"/>
        </w:rPr>
      </w:pPr>
      <w:r>
        <w:rPr>
          <w:rFonts w:hint="eastAsia" w:ascii="黑体" w:hAnsi="黑体" w:eastAsia="黑体" w:cs="黑体"/>
          <w:sz w:val="28"/>
          <w:szCs w:val="28"/>
          <w:rPrChange w:id="1360" w:author="Administrator" w:date="2016-01-05T12:41:05Z">
            <w:rPr>
              <w:rFonts w:hint="eastAsia" w:ascii="华文楷体" w:hAnsi="华文楷体" w:eastAsia="华文楷体"/>
              <w:sz w:val="28"/>
              <w:szCs w:val="28"/>
            </w:rPr>
          </w:rPrChange>
        </w:rPr>
        <w:t>【如果我执存在,则这些烦恼必定得以立足。】</w:t>
      </w:r>
    </w:p>
    <w:p>
      <w:pPr>
        <w:ind w:firstLine="570"/>
        <w:rPr>
          <w:ins w:id="1361" w:author="Administrator" w:date="2016-01-05T12:41:43Z"/>
          <w:rFonts w:hint="eastAsia" w:ascii="华文楷体" w:hAnsi="华文楷体" w:eastAsia="华文楷体"/>
          <w:sz w:val="28"/>
          <w:szCs w:val="28"/>
        </w:rPr>
      </w:pPr>
      <w:r>
        <w:rPr>
          <w:rFonts w:hint="eastAsia" w:ascii="华文楷体" w:hAnsi="华文楷体" w:eastAsia="华文楷体"/>
          <w:sz w:val="28"/>
          <w:szCs w:val="28"/>
        </w:rPr>
        <w:t>那么如果我执存在呢，这些烦恼就肯定可以立足，就像前面所分析的这个情况一样。</w:t>
      </w:r>
    </w:p>
    <w:p>
      <w:pPr>
        <w:ind w:firstLine="570"/>
        <w:rPr>
          <w:ins w:id="1362" w:author="Administrator" w:date="2016-01-05T12:41:46Z"/>
          <w:rFonts w:hint="eastAsia" w:ascii="黑体" w:hAnsi="黑体" w:eastAsia="黑体" w:cs="黑体"/>
          <w:sz w:val="28"/>
          <w:szCs w:val="28"/>
        </w:rPr>
      </w:pPr>
      <w:r>
        <w:rPr>
          <w:rFonts w:hint="eastAsia" w:ascii="黑体" w:hAnsi="黑体" w:eastAsia="黑体" w:cs="黑体"/>
          <w:sz w:val="28"/>
          <w:szCs w:val="28"/>
          <w:rPrChange w:id="1363" w:author="Administrator" w:date="2016-01-05T12:41:40Z">
            <w:rPr>
              <w:rFonts w:hint="eastAsia" w:ascii="华文楷体" w:hAnsi="华文楷体" w:eastAsia="华文楷体"/>
              <w:sz w:val="28"/>
              <w:szCs w:val="28"/>
            </w:rPr>
          </w:rPrChange>
        </w:rPr>
        <w:t>【《宝鬘论》中云:“何时有蕴执,尔时有我执,由我执有业,由业而有生。”】</w:t>
      </w:r>
    </w:p>
    <w:p>
      <w:pPr>
        <w:ind w:firstLine="570"/>
        <w:rPr>
          <w:del w:id="1364" w:author="Administrator" w:date="2016-01-05T12:47:35Z"/>
          <w:rFonts w:hint="eastAsia" w:ascii="华文楷体" w:hAnsi="华文楷体" w:eastAsia="华文楷体"/>
          <w:sz w:val="28"/>
          <w:szCs w:val="28"/>
        </w:rPr>
      </w:pPr>
      <w:r>
        <w:rPr>
          <w:rFonts w:hint="eastAsia" w:ascii="华文楷体" w:hAnsi="华文楷体" w:eastAsia="华文楷体"/>
          <w:sz w:val="28"/>
          <w:szCs w:val="28"/>
        </w:rPr>
        <w:t>龙树菩萨在《宝鬘论》是这样讲的，什么时候如果你有对五蕴的实执的话，这个时候</w:t>
      </w:r>
      <w:del w:id="1365" w:author="Administrator" w:date="2016-01-05T12:41:58Z">
        <w:r>
          <w:rPr>
            <w:rFonts w:hint="eastAsia" w:ascii="华文楷体" w:hAnsi="华文楷体" w:eastAsia="华文楷体"/>
            <w:sz w:val="28"/>
            <w:szCs w:val="28"/>
          </w:rPr>
          <w:delText>，</w:delText>
        </w:r>
      </w:del>
      <w:r>
        <w:rPr>
          <w:rFonts w:hint="eastAsia" w:ascii="华文楷体" w:hAnsi="华文楷体" w:eastAsia="华文楷体"/>
          <w:sz w:val="28"/>
          <w:szCs w:val="28"/>
        </w:rPr>
        <w:t>由于</w:t>
      </w:r>
      <w:ins w:id="1366" w:author="Administrator" w:date="2016-01-07T12:58:28Z">
        <w:r>
          <w:rPr>
            <w:rFonts w:hint="eastAsia" w:ascii="华文楷体" w:hAnsi="华文楷体" w:eastAsia="华文楷体"/>
            <w:sz w:val="28"/>
            <w:szCs w:val="28"/>
            <w:lang w:eastAsia="zh-CN"/>
          </w:rPr>
          <w:t>对于</w:t>
        </w:r>
      </w:ins>
      <w:ins w:id="1367" w:author="Administrator" w:date="2016-01-07T12:58:34Z">
        <w:r>
          <w:rPr>
            <w:rFonts w:hint="eastAsia" w:ascii="华文楷体" w:hAnsi="华文楷体" w:eastAsia="华文楷体"/>
            <w:sz w:val="28"/>
            <w:szCs w:val="28"/>
            <w:lang w:eastAsia="zh-CN"/>
          </w:rPr>
          <w:t>五蕴</w:t>
        </w:r>
      </w:ins>
      <w:r>
        <w:rPr>
          <w:rFonts w:hint="eastAsia" w:ascii="华文楷体" w:hAnsi="华文楷体" w:eastAsia="华文楷体"/>
          <w:sz w:val="28"/>
          <w:szCs w:val="28"/>
        </w:rPr>
        <w:t>没有了知</w:t>
      </w:r>
      <w:del w:id="1368" w:author="Administrator" w:date="2016-01-07T12:59:06Z">
        <w:r>
          <w:rPr>
            <w:rFonts w:hint="eastAsia" w:ascii="华文楷体" w:hAnsi="华文楷体" w:eastAsia="华文楷体"/>
            <w:sz w:val="28"/>
            <w:szCs w:val="28"/>
          </w:rPr>
          <w:delText>五蕴</w:delText>
        </w:r>
      </w:del>
      <w:ins w:id="1369" w:author="Administrator" w:date="2016-01-07T12:59:10Z">
        <w:r>
          <w:rPr>
            <w:rFonts w:hint="eastAsia" w:ascii="华文楷体" w:hAnsi="华文楷体" w:eastAsia="华文楷体"/>
            <w:sz w:val="28"/>
            <w:szCs w:val="28"/>
            <w:lang w:eastAsia="zh-CN"/>
          </w:rPr>
          <w:t>它</w:t>
        </w:r>
      </w:ins>
      <w:r>
        <w:rPr>
          <w:rFonts w:hint="eastAsia" w:ascii="华文楷体" w:hAnsi="华文楷体" w:eastAsia="华文楷体"/>
          <w:sz w:val="28"/>
          <w:szCs w:val="28"/>
        </w:rPr>
        <w:t>是</w:t>
      </w:r>
      <w:ins w:id="1370" w:author="Administrator" w:date="2016-01-07T12:59:14Z">
        <w:r>
          <w:rPr>
            <w:rFonts w:hint="eastAsia" w:ascii="华文楷体" w:hAnsi="华文楷体" w:eastAsia="华文楷体"/>
            <w:sz w:val="28"/>
            <w:szCs w:val="28"/>
            <w:lang w:eastAsia="zh-CN"/>
          </w:rPr>
          <w:t>一种</w:t>
        </w:r>
      </w:ins>
      <w:r>
        <w:rPr>
          <w:rFonts w:hint="eastAsia" w:ascii="华文楷体" w:hAnsi="华文楷体" w:eastAsia="华文楷体"/>
          <w:sz w:val="28"/>
          <w:szCs w:val="28"/>
        </w:rPr>
        <w:t>变化的</w:t>
      </w:r>
      <w:ins w:id="1371" w:author="Administrator" w:date="2016-01-05T12:42:20Z">
        <w:r>
          <w:rPr>
            <w:rFonts w:hint="eastAsia" w:ascii="华文楷体" w:hAnsi="华文楷体" w:eastAsia="华文楷体"/>
            <w:sz w:val="28"/>
            <w:szCs w:val="28"/>
            <w:lang w:eastAsia="zh-CN"/>
          </w:rPr>
          <w:t>、</w:t>
        </w:r>
      </w:ins>
      <w:ins w:id="1372" w:author="Administrator" w:date="2016-01-07T19:07:15Z">
        <w:r>
          <w:rPr>
            <w:rFonts w:hint="eastAsia" w:ascii="华文楷体" w:hAnsi="华文楷体" w:eastAsia="华文楷体"/>
            <w:sz w:val="28"/>
            <w:szCs w:val="28"/>
            <w:lang w:eastAsia="zh-CN"/>
          </w:rPr>
          <w:t>或就</w:t>
        </w:r>
      </w:ins>
      <w:del w:id="1373" w:author="Administrator" w:date="2016-01-05T12:42:20Z">
        <w:r>
          <w:rPr>
            <w:rFonts w:hint="eastAsia" w:ascii="华文楷体" w:hAnsi="华文楷体" w:eastAsia="华文楷体"/>
            <w:sz w:val="28"/>
            <w:szCs w:val="28"/>
          </w:rPr>
          <w:delText>，</w:delText>
        </w:r>
      </w:del>
      <w:r>
        <w:rPr>
          <w:rFonts w:hint="eastAsia" w:ascii="华文楷体" w:hAnsi="华文楷体" w:eastAsia="华文楷体"/>
          <w:sz w:val="28"/>
          <w:szCs w:val="28"/>
        </w:rPr>
        <w:t>它是一种分散的别别五蕴的他体，而把五蕴执着为实有的话，执着为整体的一的话，这个时候就会有我执。如果有了我执</w:t>
      </w:r>
      <w:del w:id="1374" w:author="Administrator" w:date="2016-01-05T12:42:45Z">
        <w:r>
          <w:rPr>
            <w:rFonts w:hint="eastAsia" w:ascii="华文楷体" w:hAnsi="华文楷体" w:eastAsia="华文楷体"/>
            <w:sz w:val="28"/>
            <w:szCs w:val="28"/>
          </w:rPr>
          <w:delText>，</w:delText>
        </w:r>
      </w:del>
      <w:r>
        <w:rPr>
          <w:rFonts w:hint="eastAsia" w:ascii="华文楷体" w:hAnsi="华文楷体" w:eastAsia="华文楷体"/>
          <w:sz w:val="28"/>
          <w:szCs w:val="28"/>
        </w:rPr>
        <w:t>就会有业。如果有了业就会有</w:t>
      </w:r>
      <w:del w:id="1375" w:author="Administrator" w:date="2016-01-07T19:07:38Z">
        <w:r>
          <w:rPr>
            <w:rFonts w:hint="eastAsia" w:ascii="华文楷体" w:hAnsi="华文楷体" w:eastAsia="华文楷体"/>
            <w:sz w:val="28"/>
            <w:szCs w:val="28"/>
          </w:rPr>
          <w:delText>身</w:delText>
        </w:r>
      </w:del>
      <w:ins w:id="1376" w:author="Administrator" w:date="2016-01-07T19:07:40Z">
        <w:r>
          <w:rPr>
            <w:rFonts w:hint="eastAsia" w:ascii="华文楷体" w:hAnsi="华文楷体" w:eastAsia="华文楷体"/>
            <w:sz w:val="28"/>
            <w:szCs w:val="28"/>
            <w:lang w:eastAsia="zh-CN"/>
          </w:rPr>
          <w:t>生</w:t>
        </w:r>
      </w:ins>
      <w:r>
        <w:rPr>
          <w:rFonts w:hint="eastAsia" w:ascii="华文楷体" w:hAnsi="华文楷体" w:eastAsia="华文楷体"/>
          <w:sz w:val="28"/>
          <w:szCs w:val="28"/>
        </w:rPr>
        <w:t>，这个</w:t>
      </w:r>
      <w:del w:id="1377" w:author="Administrator" w:date="2016-01-07T19:07:43Z">
        <w:r>
          <w:rPr>
            <w:rFonts w:hint="eastAsia" w:ascii="华文楷体" w:hAnsi="华文楷体" w:eastAsia="华文楷体"/>
            <w:sz w:val="28"/>
            <w:szCs w:val="28"/>
          </w:rPr>
          <w:delText>身</w:delText>
        </w:r>
      </w:del>
      <w:ins w:id="1378" w:author="Administrator" w:date="2016-01-07T19:07:44Z">
        <w:r>
          <w:rPr>
            <w:rFonts w:hint="eastAsia" w:ascii="华文楷体" w:hAnsi="华文楷体" w:eastAsia="华文楷体"/>
            <w:sz w:val="28"/>
            <w:szCs w:val="28"/>
            <w:lang w:eastAsia="zh-CN"/>
          </w:rPr>
          <w:t>生</w:t>
        </w:r>
      </w:ins>
      <w:r>
        <w:rPr>
          <w:rFonts w:hint="eastAsia" w:ascii="华文楷体" w:hAnsi="华文楷体" w:eastAsia="华文楷体"/>
          <w:sz w:val="28"/>
          <w:szCs w:val="28"/>
        </w:rPr>
        <w:t>就是讲轮回，就是讲三有。所以说如果我们真正要泯灭三有的话，必须要泯灭业</w:t>
      </w:r>
      <w:ins w:id="1379" w:author="Administrator" w:date="2016-01-05T12:43:34Z">
        <w:r>
          <w:rPr>
            <w:rFonts w:hint="eastAsia" w:ascii="华文楷体" w:hAnsi="华文楷体" w:eastAsia="华文楷体"/>
            <w:sz w:val="28"/>
            <w:szCs w:val="28"/>
            <w:lang w:eastAsia="zh-CN"/>
          </w:rPr>
          <w:t>；</w:t>
        </w:r>
      </w:ins>
      <w:del w:id="1380" w:author="Administrator" w:date="2016-01-05T12:43:34Z">
        <w:r>
          <w:rPr>
            <w:rFonts w:hint="eastAsia" w:ascii="华文楷体" w:hAnsi="华文楷体" w:eastAsia="华文楷体"/>
            <w:sz w:val="28"/>
            <w:szCs w:val="28"/>
          </w:rPr>
          <w:delText>，</w:delText>
        </w:r>
      </w:del>
      <w:r>
        <w:rPr>
          <w:rFonts w:hint="eastAsia" w:ascii="华文楷体" w:hAnsi="华文楷体" w:eastAsia="华文楷体"/>
          <w:sz w:val="28"/>
          <w:szCs w:val="28"/>
        </w:rPr>
        <w:t>那么如果要泯灭业的话，必须要泯灭我执</w:t>
      </w:r>
      <w:ins w:id="1381" w:author="Administrator" w:date="2016-01-05T12:43:39Z">
        <w:r>
          <w:rPr>
            <w:rFonts w:hint="eastAsia" w:ascii="华文楷体" w:hAnsi="华文楷体" w:eastAsia="华文楷体"/>
            <w:sz w:val="28"/>
            <w:szCs w:val="28"/>
            <w:lang w:eastAsia="zh-CN"/>
          </w:rPr>
          <w:t>；</w:t>
        </w:r>
      </w:ins>
      <w:del w:id="1382" w:author="Administrator" w:date="2016-01-05T12:43:17Z">
        <w:r>
          <w:rPr>
            <w:rFonts w:hint="eastAsia" w:ascii="华文楷体" w:hAnsi="华文楷体" w:eastAsia="华文楷体"/>
            <w:sz w:val="28"/>
            <w:szCs w:val="28"/>
          </w:rPr>
          <w:delText>。</w:delText>
        </w:r>
      </w:del>
      <w:r>
        <w:rPr>
          <w:rFonts w:hint="eastAsia" w:ascii="华文楷体" w:hAnsi="华文楷体" w:eastAsia="华文楷体"/>
          <w:sz w:val="28"/>
          <w:szCs w:val="28"/>
        </w:rPr>
        <w:t>如果你要泯灭我执，必须要打破对蕴的执着。实际上这个蕴的执着是怎么样安立的呢？是不是我执之前还有个什么</w:t>
      </w:r>
      <w:ins w:id="1383" w:author="Administrator" w:date="2016-01-05T12:44:46Z">
        <w:r>
          <w:rPr>
            <w:rFonts w:hint="eastAsia" w:ascii="华文楷体" w:hAnsi="华文楷体" w:eastAsia="华文楷体"/>
            <w:sz w:val="28"/>
            <w:szCs w:val="28"/>
            <w:lang w:eastAsia="zh-CN"/>
          </w:rPr>
          <w:t>？</w:t>
        </w:r>
      </w:ins>
      <w:del w:id="1384" w:author="Administrator" w:date="2016-01-05T12:44:45Z">
        <w:r>
          <w:rPr>
            <w:rFonts w:hint="eastAsia" w:ascii="华文楷体" w:hAnsi="华文楷体" w:eastAsia="华文楷体"/>
            <w:sz w:val="28"/>
            <w:szCs w:val="28"/>
          </w:rPr>
          <w:delText>，</w:delText>
        </w:r>
      </w:del>
      <w:r>
        <w:rPr>
          <w:rFonts w:hint="eastAsia" w:ascii="华文楷体" w:hAnsi="华文楷体" w:eastAsia="华文楷体"/>
          <w:sz w:val="28"/>
          <w:szCs w:val="28"/>
        </w:rPr>
        <w:t>实际上这个所谓的蕴执就是我执的对境</w:t>
      </w:r>
      <w:ins w:id="1385" w:author="Administrator" w:date="2016-01-05T12:44:13Z">
        <w:r>
          <w:rPr>
            <w:rFonts w:hint="eastAsia" w:ascii="华文楷体" w:hAnsi="华文楷体" w:eastAsia="华文楷体"/>
            <w:sz w:val="28"/>
            <w:szCs w:val="28"/>
            <w:lang w:eastAsia="zh-CN"/>
          </w:rPr>
          <w:t>，</w:t>
        </w:r>
      </w:ins>
      <w:ins w:id="1386" w:author="Administrator" w:date="2016-01-07T13:00:32Z">
        <w:r>
          <w:rPr>
            <w:rFonts w:hint="eastAsia" w:ascii="华文楷体" w:hAnsi="华文楷体" w:eastAsia="华文楷体"/>
            <w:sz w:val="28"/>
            <w:szCs w:val="28"/>
            <w:lang w:eastAsia="zh-CN"/>
          </w:rPr>
          <w:t>这个</w:t>
        </w:r>
      </w:ins>
      <w:del w:id="1387" w:author="Administrator" w:date="2016-01-05T12:44:12Z">
        <w:r>
          <w:rPr>
            <w:rFonts w:hint="eastAsia" w:ascii="华文楷体" w:hAnsi="华文楷体" w:eastAsia="华文楷体"/>
            <w:sz w:val="28"/>
            <w:szCs w:val="28"/>
          </w:rPr>
          <w:delText>。</w:delText>
        </w:r>
      </w:del>
      <w:r>
        <w:rPr>
          <w:rFonts w:hint="eastAsia" w:ascii="华文楷体" w:hAnsi="华文楷体" w:eastAsia="华文楷体"/>
          <w:sz w:val="28"/>
          <w:szCs w:val="28"/>
        </w:rPr>
        <w:t>所谓的蕴执就是不了</w:t>
      </w:r>
      <w:ins w:id="1388" w:author="Administrator" w:date="2016-01-05T12:44:18Z">
        <w:r>
          <w:rPr>
            <w:rFonts w:hint="eastAsia" w:ascii="华文楷体" w:hAnsi="华文楷体" w:eastAsia="华文楷体"/>
            <w:sz w:val="28"/>
            <w:szCs w:val="28"/>
            <w:lang w:eastAsia="zh-CN"/>
          </w:rPr>
          <w:t>知</w:t>
        </w:r>
      </w:ins>
      <w:del w:id="1389" w:author="Administrator" w:date="2016-01-05T12:44:17Z">
        <w:r>
          <w:rPr>
            <w:rFonts w:hint="eastAsia" w:ascii="华文楷体" w:hAnsi="华文楷体" w:eastAsia="华文楷体"/>
            <w:sz w:val="28"/>
            <w:szCs w:val="28"/>
          </w:rPr>
          <w:delText>之</w:delText>
        </w:r>
      </w:del>
      <w:r>
        <w:rPr>
          <w:rFonts w:hint="eastAsia" w:ascii="华文楷体" w:hAnsi="华文楷体" w:eastAsia="华文楷体"/>
          <w:sz w:val="28"/>
          <w:szCs w:val="28"/>
        </w:rPr>
        <w:t>五蕴的本体，然后把五蕴执着为我，那么如果把五蕴执着为我，自己的能</w:t>
      </w:r>
      <w:ins w:id="1390" w:author="Administrator" w:date="2016-01-05T12:44:35Z">
        <w:r>
          <w:rPr>
            <w:rFonts w:hint="eastAsia" w:ascii="华文楷体" w:hAnsi="华文楷体" w:eastAsia="华文楷体"/>
            <w:sz w:val="28"/>
            <w:szCs w:val="28"/>
            <w:lang w:eastAsia="zh-CN"/>
          </w:rPr>
          <w:t>境</w:t>
        </w:r>
      </w:ins>
      <w:ins w:id="1391" w:author="Administrator" w:date="2016-01-07T13:00:48Z">
        <w:r>
          <w:rPr>
            <w:rFonts w:hint="eastAsia" w:ascii="华文楷体" w:hAnsi="华文楷体" w:eastAsia="华文楷体"/>
            <w:sz w:val="28"/>
            <w:szCs w:val="28"/>
            <w:lang w:eastAsia="zh-CN"/>
          </w:rPr>
          <w:t>它</w:t>
        </w:r>
      </w:ins>
      <w:del w:id="1392" w:author="Administrator" w:date="2016-01-05T12:44:32Z">
        <w:r>
          <w:rPr>
            <w:rFonts w:hint="eastAsia" w:ascii="华文楷体" w:hAnsi="华文楷体" w:eastAsia="华文楷体"/>
            <w:sz w:val="28"/>
            <w:szCs w:val="28"/>
          </w:rPr>
          <w:delText>净</w:delText>
        </w:r>
      </w:del>
      <w:r>
        <w:rPr>
          <w:rFonts w:hint="eastAsia" w:ascii="华文楷体" w:hAnsi="华文楷体" w:eastAsia="华文楷体"/>
          <w:sz w:val="28"/>
          <w:szCs w:val="28"/>
        </w:rPr>
        <w:t>就会产生我执了。所以说故瑜伽士先破我</w:t>
      </w:r>
      <w:del w:id="1393" w:author="Administrator" w:date="2016-01-05T12:45:10Z">
        <w:r>
          <w:rPr>
            <w:rFonts w:hint="eastAsia" w:ascii="华文楷体" w:hAnsi="华文楷体" w:eastAsia="华文楷体"/>
            <w:sz w:val="28"/>
            <w:szCs w:val="28"/>
          </w:rPr>
          <w:delText>，</w:delText>
        </w:r>
      </w:del>
      <w:r>
        <w:rPr>
          <w:rFonts w:hint="eastAsia" w:ascii="华文楷体" w:hAnsi="华文楷体" w:eastAsia="华文楷体"/>
          <w:sz w:val="28"/>
          <w:szCs w:val="28"/>
        </w:rPr>
        <w:t>原因也是这样的</w:t>
      </w:r>
      <w:ins w:id="1394" w:author="Administrator" w:date="2016-01-05T12:45:14Z">
        <w:r>
          <w:rPr>
            <w:rFonts w:hint="eastAsia" w:ascii="华文楷体" w:hAnsi="华文楷体" w:eastAsia="华文楷体"/>
            <w:sz w:val="28"/>
            <w:szCs w:val="28"/>
            <w:lang w:eastAsia="zh-CN"/>
          </w:rPr>
          <w:t>，</w:t>
        </w:r>
      </w:ins>
      <w:del w:id="1395" w:author="Administrator" w:date="2016-01-05T12:45:13Z">
        <w:r>
          <w:rPr>
            <w:rFonts w:hint="eastAsia" w:ascii="华文楷体" w:hAnsi="华文楷体" w:eastAsia="华文楷体"/>
            <w:sz w:val="28"/>
            <w:szCs w:val="28"/>
          </w:rPr>
          <w:delText>。</w:delText>
        </w:r>
      </w:del>
      <w:r>
        <w:rPr>
          <w:rFonts w:hint="eastAsia" w:ascii="华文楷体" w:hAnsi="华文楷体" w:eastAsia="华文楷体"/>
          <w:sz w:val="28"/>
          <w:szCs w:val="28"/>
        </w:rPr>
        <w:t>因为这个我是我执的对境，而这个对境</w:t>
      </w:r>
      <w:ins w:id="1396" w:author="Administrator" w:date="2016-01-07T13:01:29Z">
        <w:r>
          <w:rPr>
            <w:rFonts w:hint="eastAsia" w:ascii="华文楷体" w:hAnsi="华文楷体" w:eastAsia="华文楷体"/>
            <w:sz w:val="28"/>
            <w:szCs w:val="28"/>
            <w:lang w:eastAsia="zh-CN"/>
          </w:rPr>
          <w:t>它是</w:t>
        </w:r>
      </w:ins>
      <w:ins w:id="1397" w:author="Administrator" w:date="2016-01-07T13:01:31Z">
        <w:r>
          <w:rPr>
            <w:rFonts w:hint="eastAsia" w:ascii="华文楷体" w:hAnsi="华文楷体" w:eastAsia="华文楷体"/>
            <w:sz w:val="28"/>
            <w:szCs w:val="28"/>
            <w:lang w:eastAsia="zh-CN"/>
          </w:rPr>
          <w:t>一种</w:t>
        </w:r>
      </w:ins>
      <w:del w:id="1398" w:author="Administrator" w:date="2016-01-07T13:01:35Z">
        <w:r>
          <w:rPr>
            <w:rFonts w:hint="eastAsia" w:ascii="华文楷体" w:hAnsi="华文楷体" w:eastAsia="华文楷体"/>
            <w:sz w:val="28"/>
            <w:szCs w:val="28"/>
          </w:rPr>
          <w:delText>是</w:delText>
        </w:r>
      </w:del>
      <w:r>
        <w:rPr>
          <w:rFonts w:hint="eastAsia" w:ascii="华文楷体" w:hAnsi="华文楷体" w:eastAsia="华文楷体"/>
          <w:sz w:val="28"/>
          <w:szCs w:val="28"/>
        </w:rPr>
        <w:t>緣五蕴的</w:t>
      </w:r>
      <w:ins w:id="1399" w:author="Administrator" w:date="2016-01-07T13:00:58Z">
        <w:r>
          <w:rPr>
            <w:rFonts w:hint="eastAsia" w:ascii="华文楷体" w:hAnsi="华文楷体" w:eastAsia="华文楷体"/>
            <w:sz w:val="28"/>
            <w:szCs w:val="28"/>
            <w:lang w:eastAsia="zh-CN"/>
          </w:rPr>
          <w:t>一种</w:t>
        </w:r>
      </w:ins>
      <w:r>
        <w:rPr>
          <w:rFonts w:hint="eastAsia" w:ascii="华文楷体" w:hAnsi="华文楷体" w:eastAsia="华文楷体"/>
          <w:sz w:val="28"/>
          <w:szCs w:val="28"/>
        </w:rPr>
        <w:t>错误认知</w:t>
      </w:r>
      <w:ins w:id="1400" w:author="Administrator" w:date="2016-01-07T13:01:38Z">
        <w:r>
          <w:rPr>
            <w:rFonts w:hint="eastAsia" w:ascii="华文楷体" w:hAnsi="华文楷体" w:eastAsia="华文楷体"/>
            <w:sz w:val="28"/>
            <w:szCs w:val="28"/>
            <w:lang w:eastAsia="zh-CN"/>
          </w:rPr>
          <w:t>，</w:t>
        </w:r>
      </w:ins>
      <w:ins w:id="1401" w:author="Administrator" w:date="2016-01-07T13:01:12Z">
        <w:r>
          <w:rPr>
            <w:rFonts w:hint="eastAsia" w:ascii="华文楷体" w:hAnsi="华文楷体" w:eastAsia="华文楷体"/>
            <w:sz w:val="28"/>
            <w:szCs w:val="28"/>
          </w:rPr>
          <w:t>緣五蕴的</w:t>
        </w:r>
      </w:ins>
      <w:ins w:id="1402" w:author="Administrator" w:date="2016-01-07T13:01:12Z">
        <w:r>
          <w:rPr>
            <w:rFonts w:hint="eastAsia" w:ascii="华文楷体" w:hAnsi="华文楷体" w:eastAsia="华文楷体"/>
            <w:sz w:val="28"/>
            <w:szCs w:val="28"/>
            <w:lang w:eastAsia="zh-CN"/>
          </w:rPr>
          <w:t>一种</w:t>
        </w:r>
      </w:ins>
      <w:ins w:id="1403" w:author="Administrator" w:date="2016-01-07T13:01:12Z">
        <w:r>
          <w:rPr>
            <w:rFonts w:hint="eastAsia" w:ascii="华文楷体" w:hAnsi="华文楷体" w:eastAsia="华文楷体"/>
            <w:sz w:val="28"/>
            <w:szCs w:val="28"/>
          </w:rPr>
          <w:t>错误认知</w:t>
        </w:r>
      </w:ins>
      <w:r>
        <w:rPr>
          <w:rFonts w:hint="eastAsia" w:ascii="华文楷体" w:hAnsi="华文楷体" w:eastAsia="华文楷体"/>
          <w:sz w:val="28"/>
          <w:szCs w:val="28"/>
        </w:rPr>
        <w:t>。所以说我们就要彻底的去分析五蕴</w:t>
      </w:r>
      <w:ins w:id="1404" w:author="Administrator" w:date="2016-01-05T12:45:31Z">
        <w:r>
          <w:rPr>
            <w:rFonts w:hint="eastAsia" w:ascii="华文楷体" w:hAnsi="华文楷体" w:eastAsia="华文楷体"/>
            <w:sz w:val="28"/>
            <w:szCs w:val="28"/>
            <w:lang w:eastAsia="zh-CN"/>
          </w:rPr>
          <w:t>，</w:t>
        </w:r>
      </w:ins>
      <w:del w:id="1405" w:author="Administrator" w:date="2016-01-05T12:45:31Z">
        <w:r>
          <w:rPr>
            <w:rFonts w:hint="eastAsia" w:ascii="华文楷体" w:hAnsi="华文楷体" w:eastAsia="华文楷体"/>
            <w:sz w:val="28"/>
            <w:szCs w:val="28"/>
          </w:rPr>
          <w:delText>。</w:delText>
        </w:r>
      </w:del>
      <w:r>
        <w:rPr>
          <w:rFonts w:hint="eastAsia" w:ascii="华文楷体" w:hAnsi="华文楷体" w:eastAsia="华文楷体"/>
          <w:sz w:val="28"/>
          <w:szCs w:val="28"/>
        </w:rPr>
        <w:t>《俱舍论》当中</w:t>
      </w:r>
      <w:ins w:id="1406" w:author="Administrator" w:date="2016-01-07T13:01:57Z">
        <w:r>
          <w:rPr>
            <w:rFonts w:hint="eastAsia" w:ascii="华文楷体" w:hAnsi="华文楷体" w:eastAsia="华文楷体"/>
            <w:sz w:val="28"/>
            <w:szCs w:val="28"/>
            <w:lang w:eastAsia="zh-CN"/>
          </w:rPr>
          <w:t>它</w:t>
        </w:r>
      </w:ins>
      <w:r>
        <w:rPr>
          <w:rFonts w:hint="eastAsia" w:ascii="华文楷体" w:hAnsi="华文楷体" w:eastAsia="华文楷体"/>
          <w:sz w:val="28"/>
          <w:szCs w:val="28"/>
        </w:rPr>
        <w:t>对五蕴的分析是非常</w:t>
      </w:r>
      <w:ins w:id="1407" w:author="Administrator" w:date="2016-01-07T19:08:53Z">
        <w:r>
          <w:rPr>
            <w:rFonts w:hint="eastAsia" w:ascii="华文楷体" w:hAnsi="华文楷体" w:eastAsia="华文楷体"/>
            <w:sz w:val="28"/>
            <w:szCs w:val="28"/>
            <w:lang w:eastAsia="zh-CN"/>
          </w:rPr>
          <w:t>的</w:t>
        </w:r>
      </w:ins>
      <w:r>
        <w:rPr>
          <w:rFonts w:hint="eastAsia" w:ascii="华文楷体" w:hAnsi="华文楷体" w:eastAsia="华文楷体"/>
          <w:sz w:val="28"/>
          <w:szCs w:val="28"/>
        </w:rPr>
        <w:t>细致的。一方面我们说你这个法相宗分析这些东西，</w:t>
      </w:r>
      <w:ins w:id="1408" w:author="Administrator" w:date="2016-01-07T13:02:10Z">
        <w:r>
          <w:rPr>
            <w:rFonts w:hint="eastAsia" w:ascii="华文楷体" w:hAnsi="华文楷体" w:eastAsia="华文楷体"/>
            <w:sz w:val="28"/>
            <w:szCs w:val="28"/>
            <w:lang w:eastAsia="zh-CN"/>
          </w:rPr>
          <w:t>分析的</w:t>
        </w:r>
      </w:ins>
      <w:del w:id="1409" w:author="Administrator" w:date="2016-01-07T13:02:08Z">
        <w:r>
          <w:rPr>
            <w:rFonts w:hint="eastAsia" w:ascii="华文楷体" w:hAnsi="华文楷体" w:eastAsia="华文楷体"/>
            <w:sz w:val="28"/>
            <w:szCs w:val="28"/>
          </w:rPr>
          <w:delText>这</w:delText>
        </w:r>
      </w:del>
      <w:del w:id="1410" w:author="Administrator" w:date="2016-01-07T13:02:07Z">
        <w:r>
          <w:rPr>
            <w:rFonts w:hint="eastAsia" w:ascii="华文楷体" w:hAnsi="华文楷体" w:eastAsia="华文楷体"/>
            <w:sz w:val="28"/>
            <w:szCs w:val="28"/>
          </w:rPr>
          <w:delText>些</w:delText>
        </w:r>
      </w:del>
      <w:r>
        <w:rPr>
          <w:rFonts w:hint="eastAsia" w:ascii="华文楷体" w:hAnsi="华文楷体" w:eastAsia="华文楷体"/>
          <w:sz w:val="28"/>
          <w:szCs w:val="28"/>
        </w:rPr>
        <w:t>法相很</w:t>
      </w:r>
      <w:del w:id="1411" w:author="Administrator" w:date="2016-01-07T13:02:29Z">
        <w:r>
          <w:rPr>
            <w:rFonts w:hint="eastAsia" w:ascii="华文楷体" w:hAnsi="华文楷体" w:eastAsia="华文楷体"/>
            <w:sz w:val="28"/>
            <w:szCs w:val="28"/>
          </w:rPr>
          <w:delText>正</w:delText>
        </w:r>
      </w:del>
      <w:del w:id="1412" w:author="Administrator" w:date="2016-01-07T13:02:30Z">
        <w:r>
          <w:rPr>
            <w:rFonts w:hint="eastAsia" w:ascii="华文楷体" w:hAnsi="华文楷体" w:eastAsia="华文楷体"/>
            <w:sz w:val="28"/>
            <w:szCs w:val="28"/>
          </w:rPr>
          <w:delText>式</w:delText>
        </w:r>
      </w:del>
      <w:ins w:id="1413" w:author="Administrator" w:date="2016-01-07T13:02:32Z">
        <w:r>
          <w:rPr>
            <w:rFonts w:hint="eastAsia" w:ascii="华文楷体" w:hAnsi="华文楷体" w:eastAsia="华文楷体"/>
            <w:sz w:val="28"/>
            <w:szCs w:val="28"/>
            <w:lang w:eastAsia="zh-CN"/>
          </w:rPr>
          <w:t>细致</w:t>
        </w:r>
      </w:ins>
      <w:r>
        <w:rPr>
          <w:rFonts w:hint="eastAsia" w:ascii="华文楷体" w:hAnsi="华文楷体" w:eastAsia="华文楷体"/>
          <w:sz w:val="28"/>
          <w:szCs w:val="28"/>
        </w:rPr>
        <w:t>，当然是正事，但是实际上另外一个密意是什么呢？你把这个五蕴分析得越细致，你就会知道这里面越没有我。为什么？因为我们这个我它是緣五蕴的整体的一种迷惑，不了</w:t>
      </w:r>
      <w:ins w:id="1414" w:author="Administrator" w:date="2016-01-05T12:46:23Z">
        <w:r>
          <w:rPr>
            <w:rFonts w:hint="eastAsia" w:ascii="华文楷体" w:hAnsi="华文楷体" w:eastAsia="华文楷体"/>
            <w:sz w:val="28"/>
            <w:szCs w:val="28"/>
            <w:lang w:eastAsia="zh-CN"/>
          </w:rPr>
          <w:t>知</w:t>
        </w:r>
      </w:ins>
      <w:del w:id="1415" w:author="Administrator" w:date="2016-01-05T12:46:21Z">
        <w:r>
          <w:rPr>
            <w:rFonts w:hint="eastAsia" w:ascii="华文楷体" w:hAnsi="华文楷体" w:eastAsia="华文楷体"/>
            <w:sz w:val="28"/>
            <w:szCs w:val="28"/>
          </w:rPr>
          <w:delText>之</w:delText>
        </w:r>
      </w:del>
      <w:r>
        <w:rPr>
          <w:rFonts w:hint="eastAsia" w:ascii="华文楷体" w:hAnsi="华文楷体" w:eastAsia="华文楷体"/>
          <w:sz w:val="28"/>
          <w:szCs w:val="28"/>
        </w:rPr>
        <w:t>五蕴的</w:t>
      </w:r>
      <w:ins w:id="1416" w:author="Administrator" w:date="2016-01-07T19:09:29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本体而产生的。如果它详细的把色</w:t>
      </w:r>
      <w:ins w:id="1417" w:author="Administrator" w:date="2016-01-07T13:02:53Z">
        <w:r>
          <w:rPr>
            <w:rFonts w:hint="eastAsia" w:ascii="华文楷体" w:hAnsi="华文楷体" w:eastAsia="华文楷体"/>
            <w:sz w:val="28"/>
            <w:szCs w:val="28"/>
            <w:lang w:eastAsia="zh-CN"/>
          </w:rPr>
          <w:t>、</w:t>
        </w:r>
      </w:ins>
      <w:ins w:id="1418" w:author="Administrator" w:date="2016-01-07T13:02:59Z">
        <w:r>
          <w:rPr>
            <w:rFonts w:hint="eastAsia" w:ascii="华文楷体" w:hAnsi="华文楷体" w:eastAsia="华文楷体"/>
            <w:sz w:val="28"/>
            <w:szCs w:val="28"/>
            <w:lang w:eastAsia="zh-CN"/>
          </w:rPr>
          <w:t>把这个色</w:t>
        </w:r>
      </w:ins>
      <w:r>
        <w:rPr>
          <w:rFonts w:hint="eastAsia" w:ascii="华文楷体" w:hAnsi="华文楷体" w:eastAsia="华文楷体"/>
          <w:sz w:val="28"/>
          <w:szCs w:val="28"/>
        </w:rPr>
        <w:t>蕴给你分析的很多种，色等等</w:t>
      </w:r>
      <w:ins w:id="1419" w:author="Administrator" w:date="2016-01-07T13:03:25Z">
        <w:r>
          <w:rPr>
            <w:rFonts w:hint="eastAsia" w:ascii="华文楷体" w:hAnsi="华文楷体" w:eastAsia="华文楷体"/>
            <w:sz w:val="28"/>
            <w:szCs w:val="28"/>
            <w:lang w:eastAsia="zh-CN"/>
          </w:rPr>
          <w:t>等等</w:t>
        </w:r>
      </w:ins>
      <w:r>
        <w:rPr>
          <w:rFonts w:hint="eastAsia" w:ascii="华文楷体" w:hAnsi="华文楷体" w:eastAsia="华文楷体"/>
          <w:sz w:val="28"/>
          <w:szCs w:val="28"/>
        </w:rPr>
        <w:t>，全部分析的很多种，最后你说在这个当中哪里有个实实在在的我呢。所以后面《俱舍论》当中要给你宣讲诸法无我，或者说一切人我是不存在的，像这样</w:t>
      </w:r>
      <w:ins w:id="1420" w:author="Administrator" w:date="2016-01-07T13:03:39Z">
        <w:r>
          <w:rPr>
            <w:rFonts w:hint="eastAsia" w:ascii="华文楷体" w:hAnsi="华文楷体" w:eastAsia="华文楷体"/>
            <w:sz w:val="28"/>
            <w:szCs w:val="28"/>
            <w:lang w:eastAsia="zh-CN"/>
          </w:rPr>
          <w:t>的话</w:t>
        </w:r>
      </w:ins>
      <w:r>
        <w:rPr>
          <w:rFonts w:hint="eastAsia" w:ascii="华文楷体" w:hAnsi="华文楷体" w:eastAsia="华文楷体"/>
          <w:sz w:val="28"/>
          <w:szCs w:val="28"/>
        </w:rPr>
        <w:t>如果你有了前面</w:t>
      </w:r>
      <w:ins w:id="1421" w:author="Administrator" w:date="2016-01-07T19:09:53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五蕴的法都是别别的法</w:t>
      </w:r>
      <w:ins w:id="1422" w:author="Administrator" w:date="2016-01-05T12:47:09Z">
        <w:r>
          <w:rPr>
            <w:rFonts w:hint="eastAsia" w:ascii="华文楷体" w:hAnsi="华文楷体" w:eastAsia="华文楷体"/>
            <w:sz w:val="28"/>
            <w:szCs w:val="28"/>
            <w:lang w:eastAsia="zh-CN"/>
          </w:rPr>
          <w:t>、</w:t>
        </w:r>
      </w:ins>
      <w:del w:id="1423" w:author="Administrator" w:date="2016-01-05T12:47:09Z">
        <w:r>
          <w:rPr>
            <w:rFonts w:hint="eastAsia" w:ascii="华文楷体" w:hAnsi="华文楷体" w:eastAsia="华文楷体"/>
            <w:sz w:val="28"/>
            <w:szCs w:val="28"/>
          </w:rPr>
          <w:delText>，</w:delText>
        </w:r>
      </w:del>
      <w:r>
        <w:rPr>
          <w:rFonts w:hint="eastAsia" w:ascii="华文楷体" w:hAnsi="华文楷体" w:eastAsia="华文楷体"/>
          <w:sz w:val="28"/>
          <w:szCs w:val="28"/>
        </w:rPr>
        <w:t>都是坏散的法有了定解之后，再给你介绍无我的时候</w:t>
      </w:r>
      <w:ins w:id="1424" w:author="Administrator" w:date="2016-01-07T13:03:51Z">
        <w:r>
          <w:rPr>
            <w:rFonts w:hint="eastAsia" w:ascii="华文楷体" w:hAnsi="华文楷体" w:eastAsia="华文楷体"/>
            <w:sz w:val="28"/>
            <w:szCs w:val="28"/>
            <w:lang w:eastAsia="zh-CN"/>
          </w:rPr>
          <w:t>，</w:t>
        </w:r>
      </w:ins>
      <w:del w:id="1425" w:author="Administrator" w:date="2016-01-05T12:47:16Z">
        <w:r>
          <w:rPr>
            <w:rFonts w:hint="eastAsia" w:ascii="华文楷体" w:hAnsi="华文楷体" w:eastAsia="华文楷体"/>
            <w:sz w:val="28"/>
            <w:szCs w:val="28"/>
          </w:rPr>
          <w:delText>，</w:delText>
        </w:r>
      </w:del>
      <w:r>
        <w:rPr>
          <w:rFonts w:hint="eastAsia" w:ascii="华文楷体" w:hAnsi="华文楷体" w:eastAsia="华文楷体"/>
          <w:sz w:val="28"/>
          <w:szCs w:val="28"/>
        </w:rPr>
        <w:t>马上就能够接受</w:t>
      </w:r>
      <w:ins w:id="1426" w:author="Administrator" w:date="2016-01-07T13:03:53Z">
        <w:r>
          <w:rPr>
            <w:rFonts w:hint="eastAsia" w:ascii="华文楷体" w:hAnsi="华文楷体" w:eastAsia="华文楷体"/>
            <w:sz w:val="28"/>
            <w:szCs w:val="28"/>
            <w:lang w:eastAsia="zh-CN"/>
          </w:rPr>
          <w:t>、</w:t>
        </w:r>
      </w:ins>
      <w:del w:id="1427" w:author="Administrator" w:date="2016-01-05T12:47:21Z">
        <w:r>
          <w:rPr>
            <w:rFonts w:hint="eastAsia" w:ascii="华文楷体" w:hAnsi="华文楷体" w:eastAsia="华文楷体"/>
            <w:sz w:val="28"/>
            <w:szCs w:val="28"/>
          </w:rPr>
          <w:delText>。</w:delText>
        </w:r>
      </w:del>
      <w:r>
        <w:rPr>
          <w:rFonts w:hint="eastAsia" w:ascii="华文楷体" w:hAnsi="华文楷体" w:eastAsia="华文楷体"/>
          <w:sz w:val="28"/>
          <w:szCs w:val="28"/>
        </w:rPr>
        <w:t>很快就可以接受，就是这样的一个问题。</w:t>
      </w:r>
      <w:ins w:id="1428" w:author="Administrator" w:date="2016-01-07T13:05:02Z">
        <w:r>
          <w:rPr>
            <w:rFonts w:hint="eastAsia" w:ascii="华文楷体" w:hAnsi="华文楷体" w:eastAsia="华文楷体"/>
            <w:sz w:val="28"/>
            <w:szCs w:val="28"/>
            <w:lang w:eastAsia="zh-CN"/>
          </w:rPr>
          <w:t>所以</w:t>
        </w:r>
      </w:ins>
      <w:r>
        <w:rPr>
          <w:rFonts w:hint="eastAsia" w:ascii="华文楷体" w:hAnsi="华文楷体" w:eastAsia="华文楷体"/>
          <w:sz w:val="28"/>
          <w:szCs w:val="28"/>
        </w:rPr>
        <w:t>像这样讲的时候，关键就是我们现在也是</w:t>
      </w:r>
      <w:ins w:id="1429" w:author="Administrator" w:date="2016-01-07T13:04:21Z">
        <w:r>
          <w:rPr>
            <w:rFonts w:hint="eastAsia" w:ascii="华文楷体" w:hAnsi="华文楷体" w:eastAsia="华文楷体"/>
            <w:sz w:val="28"/>
            <w:szCs w:val="28"/>
            <w:lang w:eastAsia="zh-CN"/>
          </w:rPr>
          <w:t>、</w:t>
        </w:r>
      </w:ins>
      <w:ins w:id="1430" w:author="Administrator" w:date="2016-01-07T13:04:24Z">
        <w:r>
          <w:rPr>
            <w:rFonts w:hint="eastAsia" w:ascii="华文楷体" w:hAnsi="华文楷体" w:eastAsia="华文楷体"/>
            <w:sz w:val="28"/>
            <w:szCs w:val="28"/>
            <w:lang w:eastAsia="zh-CN"/>
          </w:rPr>
          <w:t>我们</w:t>
        </w:r>
      </w:ins>
      <w:del w:id="1431" w:author="Administrator" w:date="2016-01-05T12:47:35Z">
        <w:r>
          <w:rPr>
            <w:rFonts w:hint="eastAsia" w:ascii="华文楷体" w:hAnsi="华文楷体" w:eastAsia="华文楷体"/>
            <w:sz w:val="28"/>
            <w:szCs w:val="28"/>
          </w:rPr>
          <w:delText>，</w:delText>
        </w:r>
      </w:del>
      <w:r>
        <w:rPr>
          <w:rFonts w:hint="eastAsia" w:ascii="华文楷体" w:hAnsi="华文楷体" w:eastAsia="华文楷体"/>
          <w:sz w:val="28"/>
          <w:szCs w:val="28"/>
        </w:rPr>
        <w:t>就</w:t>
      </w:r>
      <w:ins w:id="1432" w:author="Administrator" w:date="2016-01-07T13:04:46Z">
        <w:r>
          <w:rPr>
            <w:rFonts w:hint="eastAsia" w:ascii="华文楷体" w:hAnsi="华文楷体" w:eastAsia="华文楷体"/>
            <w:sz w:val="28"/>
            <w:szCs w:val="28"/>
            <w:lang w:eastAsia="zh-CN"/>
          </w:rPr>
          <w:t>说</w:t>
        </w:r>
      </w:ins>
      <w:r>
        <w:rPr>
          <w:rFonts w:hint="eastAsia" w:ascii="华文楷体" w:hAnsi="华文楷体" w:eastAsia="华文楷体"/>
          <w:sz w:val="28"/>
          <w:szCs w:val="28"/>
        </w:rPr>
        <w:t>是对于我们的相续，就是</w:t>
      </w:r>
      <w:del w:id="1433" w:author="Administrator" w:date="2016-01-07T13:04:33Z">
        <w:r>
          <w:rPr>
            <w:rFonts w:hint="eastAsia" w:ascii="华文楷体" w:hAnsi="华文楷体" w:eastAsia="华文楷体"/>
            <w:sz w:val="28"/>
            <w:szCs w:val="28"/>
          </w:rPr>
          <w:delText>外面</w:delText>
        </w:r>
      </w:del>
      <w:r>
        <w:rPr>
          <w:rFonts w:hint="eastAsia" w:ascii="华文楷体" w:hAnsi="华文楷体" w:eastAsia="华文楷体"/>
          <w:sz w:val="28"/>
          <w:szCs w:val="28"/>
        </w:rPr>
        <w:t>我们</w:t>
      </w:r>
      <w:ins w:id="1434" w:author="Administrator" w:date="2016-01-07T19:10:10Z">
        <w:r>
          <w:rPr>
            <w:rFonts w:hint="eastAsia" w:ascii="华文楷体" w:hAnsi="华文楷体" w:eastAsia="华文楷体"/>
            <w:sz w:val="28"/>
            <w:szCs w:val="28"/>
            <w:lang w:eastAsia="zh-CN"/>
          </w:rPr>
          <w:t>这个</w:t>
        </w:r>
      </w:ins>
      <w:ins w:id="1435" w:author="Administrator" w:date="2016-01-07T13:04:36Z">
        <w:r>
          <w:rPr>
            <w:rFonts w:hint="eastAsia" w:ascii="华文楷体" w:hAnsi="华文楷体" w:eastAsia="华文楷体"/>
            <w:sz w:val="28"/>
            <w:szCs w:val="28"/>
          </w:rPr>
          <w:t>外面</w:t>
        </w:r>
      </w:ins>
      <w:r>
        <w:rPr>
          <w:rFonts w:hint="eastAsia" w:ascii="华文楷体" w:hAnsi="华文楷体" w:eastAsia="华文楷体"/>
          <w:sz w:val="28"/>
          <w:szCs w:val="28"/>
        </w:rPr>
        <w:t>的色身</w:t>
      </w:r>
      <w:ins w:id="1436" w:author="Administrator" w:date="2016-01-05T12:47:57Z">
        <w:r>
          <w:rPr>
            <w:rFonts w:hint="eastAsia" w:ascii="华文楷体" w:hAnsi="华文楷体" w:eastAsia="华文楷体"/>
            <w:sz w:val="28"/>
            <w:szCs w:val="28"/>
            <w:lang w:eastAsia="zh-CN"/>
          </w:rPr>
          <w:t>、</w:t>
        </w:r>
      </w:ins>
      <w:del w:id="1437" w:author="Administrator" w:date="2016-01-05T12:47:56Z">
        <w:r>
          <w:rPr>
            <w:rFonts w:hint="eastAsia" w:ascii="华文楷体" w:hAnsi="华文楷体" w:eastAsia="华文楷体"/>
            <w:sz w:val="28"/>
            <w:szCs w:val="28"/>
          </w:rPr>
          <w:delText>，</w:delText>
        </w:r>
      </w:del>
      <w:r>
        <w:rPr>
          <w:rFonts w:hint="eastAsia" w:ascii="华文楷体" w:hAnsi="华文楷体" w:eastAsia="华文楷体"/>
          <w:sz w:val="28"/>
          <w:szCs w:val="28"/>
        </w:rPr>
        <w:t>还有里面心识部分的受想行识，我们还是觉得这</w:t>
      </w:r>
      <w:ins w:id="1438" w:author="Administrator" w:date="2016-01-07T13:05:16Z">
        <w:r>
          <w:rPr>
            <w:rFonts w:hint="eastAsia" w:ascii="华文楷体" w:hAnsi="华文楷体" w:eastAsia="华文楷体"/>
            <w:sz w:val="28"/>
            <w:szCs w:val="28"/>
            <w:lang w:eastAsia="zh-CN"/>
          </w:rPr>
          <w:t>个</w:t>
        </w:r>
      </w:ins>
      <w:r>
        <w:rPr>
          <w:rFonts w:hint="eastAsia" w:ascii="华文楷体" w:hAnsi="华文楷体" w:eastAsia="华文楷体"/>
          <w:sz w:val="28"/>
          <w:szCs w:val="28"/>
        </w:rPr>
        <w:t>就是一个整体，而这个整体就是我。实际上我们在学习中观的时候，如果我们没有</w:t>
      </w:r>
      <w:ins w:id="1439" w:author="Administrator" w:date="2016-01-07T19:10:28Z">
        <w:r>
          <w:rPr>
            <w:rFonts w:hint="eastAsia" w:ascii="华文楷体" w:hAnsi="华文楷体" w:eastAsia="华文楷体"/>
            <w:sz w:val="28"/>
            <w:szCs w:val="28"/>
            <w:lang w:eastAsia="zh-CN"/>
          </w:rPr>
          <w:t>去</w:t>
        </w:r>
      </w:ins>
      <w:r>
        <w:rPr>
          <w:rFonts w:hint="eastAsia" w:ascii="华文楷体" w:hAnsi="华文楷体" w:eastAsia="华文楷体"/>
          <w:sz w:val="28"/>
          <w:szCs w:val="28"/>
        </w:rPr>
        <w:t>修行，没有去彻底观察的</w:t>
      </w:r>
      <w:del w:id="1440" w:author="Administrator" w:date="2016-01-07T13:05:23Z">
        <w:r>
          <w:rPr>
            <w:rFonts w:hint="eastAsia" w:ascii="华文楷体" w:hAnsi="华文楷体" w:eastAsia="华文楷体"/>
            <w:sz w:val="28"/>
            <w:szCs w:val="28"/>
          </w:rPr>
          <w:delText>时候</w:delText>
        </w:r>
      </w:del>
      <w:ins w:id="1441" w:author="Administrator" w:date="2016-01-07T13:05:28Z">
        <w:r>
          <w:rPr>
            <w:rFonts w:hint="eastAsia" w:ascii="华文楷体" w:hAnsi="华文楷体" w:eastAsia="华文楷体"/>
            <w:sz w:val="28"/>
            <w:szCs w:val="28"/>
            <w:lang w:eastAsia="zh-CN"/>
          </w:rPr>
          <w:t>话</w:t>
        </w:r>
      </w:ins>
      <w:r>
        <w:rPr>
          <w:rFonts w:hint="eastAsia" w:ascii="华文楷体" w:hAnsi="华文楷体" w:eastAsia="华文楷体"/>
          <w:sz w:val="28"/>
          <w:szCs w:val="28"/>
        </w:rPr>
        <w:t>，</w:t>
      </w:r>
      <w:ins w:id="1442" w:author="Administrator" w:date="2016-01-07T13:05:49Z">
        <w:r>
          <w:rPr>
            <w:rFonts w:hint="eastAsia" w:ascii="华文楷体" w:hAnsi="华文楷体" w:eastAsia="华文楷体"/>
            <w:sz w:val="28"/>
            <w:szCs w:val="28"/>
            <w:lang w:eastAsia="zh-CN"/>
          </w:rPr>
          <w:t>我们</w:t>
        </w:r>
      </w:ins>
      <w:r>
        <w:rPr>
          <w:rFonts w:hint="eastAsia" w:ascii="华文楷体" w:hAnsi="华文楷体" w:eastAsia="华文楷体"/>
          <w:sz w:val="28"/>
          <w:szCs w:val="28"/>
        </w:rPr>
        <w:t>还是每天都在受错误信息的支配</w:t>
      </w:r>
      <w:del w:id="1443" w:author="Administrator" w:date="2016-01-05T12:46:18Z">
        <w:r>
          <w:rPr>
            <w:rFonts w:hint="eastAsia" w:ascii="华文楷体" w:hAnsi="华文楷体" w:eastAsia="华文楷体"/>
            <w:sz w:val="28"/>
            <w:szCs w:val="28"/>
          </w:rPr>
          <w:delText>。</w:delText>
        </w:r>
      </w:del>
      <w:ins w:id="1444" w:author="Administrator" w:date="2016-01-05T12:46:19Z">
        <w:r>
          <w:rPr>
            <w:rFonts w:hint="eastAsia" w:ascii="华文楷体" w:hAnsi="华文楷体" w:eastAsia="华文楷体"/>
            <w:sz w:val="28"/>
            <w:szCs w:val="28"/>
            <w:lang w:eastAsia="zh-CN"/>
          </w:rPr>
          <w:t>、</w:t>
        </w:r>
      </w:ins>
      <w:r>
        <w:rPr>
          <w:rFonts w:hint="eastAsia" w:ascii="华文楷体" w:hAnsi="华文楷体" w:eastAsia="华文楷体"/>
          <w:sz w:val="28"/>
          <w:szCs w:val="28"/>
        </w:rPr>
        <w:t>还在受它</w:t>
      </w:r>
      <w:ins w:id="1445" w:author="Administrator" w:date="2016-01-07T13:06:01Z">
        <w:r>
          <w:rPr>
            <w:rFonts w:hint="eastAsia" w:ascii="华文楷体" w:hAnsi="华文楷体" w:eastAsia="华文楷体"/>
            <w:sz w:val="28"/>
            <w:szCs w:val="28"/>
            <w:lang w:eastAsia="zh-CN"/>
          </w:rPr>
          <w:t>指挥</w:t>
        </w:r>
      </w:ins>
      <w:del w:id="1446" w:author="Administrator" w:date="2016-01-05T12:46:01Z">
        <w:r>
          <w:rPr>
            <w:rFonts w:hint="eastAsia" w:ascii="华文楷体" w:hAnsi="华文楷体" w:eastAsia="华文楷体"/>
            <w:sz w:val="28"/>
            <w:szCs w:val="28"/>
          </w:rPr>
          <w:delText>智慧</w:delText>
        </w:r>
      </w:del>
      <w:r>
        <w:rPr>
          <w:rFonts w:hint="eastAsia" w:ascii="华文楷体" w:hAnsi="华文楷体" w:eastAsia="华文楷体"/>
          <w:sz w:val="28"/>
          <w:szCs w:val="28"/>
        </w:rPr>
        <w:t>，还在不由自主的</w:t>
      </w:r>
      <w:del w:id="1447" w:author="Administrator" w:date="2016-01-07T13:06:13Z">
        <w:r>
          <w:rPr>
            <w:rFonts w:hint="eastAsia" w:ascii="华文楷体" w:hAnsi="华文楷体" w:eastAsia="华文楷体"/>
            <w:sz w:val="28"/>
            <w:szCs w:val="28"/>
          </w:rPr>
          <w:delText>每天</w:delText>
        </w:r>
      </w:del>
      <w:r>
        <w:rPr>
          <w:rFonts w:hint="eastAsia" w:ascii="华文楷体" w:hAnsi="华文楷体" w:eastAsia="华文楷体"/>
          <w:sz w:val="28"/>
          <w:szCs w:val="28"/>
        </w:rPr>
        <w:t>干很多很多</w:t>
      </w:r>
      <w:ins w:id="1448" w:author="Administrator" w:date="2016-01-07T13:06:29Z">
        <w:r>
          <w:rPr>
            <w:rFonts w:hint="eastAsia" w:ascii="华文楷体" w:hAnsi="华文楷体" w:eastAsia="华文楷体"/>
            <w:sz w:val="28"/>
            <w:szCs w:val="28"/>
            <w:lang w:eastAsia="zh-CN"/>
          </w:rPr>
          <w:t>其他的</w:t>
        </w:r>
      </w:ins>
      <w:r>
        <w:rPr>
          <w:rFonts w:hint="eastAsia" w:ascii="华文楷体" w:hAnsi="华文楷体" w:eastAsia="华文楷体"/>
          <w:sz w:val="28"/>
          <w:szCs w:val="28"/>
        </w:rPr>
        <w:t>可笑的事情。所以这个地方讲，什么时候对五蕴产生执着</w:t>
      </w:r>
      <w:ins w:id="1449" w:author="Administrator" w:date="2016-01-05T12:46:52Z">
        <w:r>
          <w:rPr>
            <w:rFonts w:hint="eastAsia" w:ascii="华文楷体" w:hAnsi="华文楷体" w:eastAsia="华文楷体"/>
            <w:sz w:val="28"/>
            <w:szCs w:val="28"/>
            <w:lang w:eastAsia="zh-CN"/>
          </w:rPr>
          <w:t>了</w:t>
        </w:r>
      </w:ins>
      <w:del w:id="1450" w:author="Administrator" w:date="2016-01-05T12:46:51Z">
        <w:r>
          <w:rPr>
            <w:rFonts w:hint="eastAsia" w:ascii="华文楷体" w:hAnsi="华文楷体" w:eastAsia="华文楷体"/>
            <w:sz w:val="28"/>
            <w:szCs w:val="28"/>
          </w:rPr>
          <w:delText>的</w:delText>
        </w:r>
      </w:del>
      <w:r>
        <w:rPr>
          <w:rFonts w:hint="eastAsia" w:ascii="华文楷体" w:hAnsi="华文楷体" w:eastAsia="华文楷体"/>
          <w:sz w:val="28"/>
          <w:szCs w:val="28"/>
        </w:rPr>
        <w:t>之后，什么时候就有我执</w:t>
      </w:r>
      <w:ins w:id="1451" w:author="Administrator" w:date="2016-01-05T12:46:57Z">
        <w:r>
          <w:rPr>
            <w:rFonts w:hint="eastAsia" w:ascii="华文楷体" w:hAnsi="华文楷体" w:eastAsia="华文楷体"/>
            <w:sz w:val="28"/>
            <w:szCs w:val="28"/>
            <w:lang w:eastAsia="zh-CN"/>
          </w:rPr>
          <w:t>，</w:t>
        </w:r>
      </w:ins>
      <w:del w:id="1452" w:author="Administrator" w:date="2016-01-05T12:46:57Z">
        <w:r>
          <w:rPr>
            <w:rFonts w:hint="eastAsia" w:ascii="华文楷体" w:hAnsi="华文楷体" w:eastAsia="华文楷体"/>
            <w:sz w:val="28"/>
            <w:szCs w:val="28"/>
          </w:rPr>
          <w:delText>。</w:delText>
        </w:r>
      </w:del>
      <w:r>
        <w:rPr>
          <w:rFonts w:hint="eastAsia" w:ascii="华文楷体" w:hAnsi="华文楷体" w:eastAsia="华文楷体"/>
          <w:sz w:val="28"/>
          <w:szCs w:val="28"/>
        </w:rPr>
        <w:t>有我执就会有业，有业就会有投生。</w:t>
      </w:r>
      <w:del w:id="1453" w:author="Administrator" w:date="2016-01-05T12:47:35Z">
        <w:r>
          <w:rPr>
            <w:rFonts w:hint="eastAsia" w:ascii="华文楷体" w:hAnsi="华文楷体" w:eastAsia="华文楷体"/>
            <w:sz w:val="28"/>
            <w:szCs w:val="28"/>
          </w:rPr>
          <w:delText>【《释量论》中也说:“有我则知他,我他分执嗔,由此等相系,起一切过失。】【50:09】</w:delText>
        </w:r>
      </w:del>
    </w:p>
    <w:p>
      <w:pPr>
        <w:ind w:firstLine="570"/>
        <w:rPr>
          <w:del w:id="1454" w:author="Administrator" w:date="2016-01-05T12:47:35Z"/>
          <w:rFonts w:hint="eastAsia" w:ascii="华文楷体" w:hAnsi="华文楷体" w:eastAsia="华文楷体"/>
          <w:sz w:val="28"/>
          <w:szCs w:val="28"/>
        </w:rPr>
      </w:pPr>
      <w:del w:id="1455" w:author="Administrator" w:date="2016-01-05T12:47:35Z">
        <w:r>
          <w:rPr>
            <w:rFonts w:hint="eastAsia" w:ascii="华文楷体" w:hAnsi="华文楷体" w:eastAsia="华文楷体"/>
            <w:sz w:val="28"/>
            <w:szCs w:val="28"/>
          </w:rPr>
          <w:delText>中观庄严论释 第87课 50-60分钟</w:delText>
        </w:r>
      </w:del>
    </w:p>
    <w:p>
      <w:pPr>
        <w:ind w:firstLine="570"/>
        <w:rPr>
          <w:rFonts w:hint="eastAsia" w:ascii="华文楷体" w:hAnsi="华文楷体" w:eastAsia="华文楷体"/>
          <w:sz w:val="28"/>
          <w:szCs w:val="28"/>
        </w:rPr>
      </w:pPr>
      <w:del w:id="1456" w:author="Administrator" w:date="2016-01-05T12:47:35Z">
        <w:r>
          <w:rPr>
            <w:rFonts w:hint="eastAsia" w:ascii="华文楷体" w:hAnsi="华文楷体" w:eastAsia="华文楷体"/>
            <w:sz w:val="28"/>
            <w:szCs w:val="28"/>
          </w:rPr>
          <w:delText>【50:01】</w:delText>
        </w:r>
      </w:del>
    </w:p>
    <w:p>
      <w:pPr>
        <w:ind w:firstLine="570"/>
        <w:rPr>
          <w:rFonts w:hint="eastAsia" w:ascii="黑体" w:hAnsi="黑体" w:eastAsia="黑体" w:cs="黑体"/>
          <w:sz w:val="28"/>
          <w:szCs w:val="28"/>
          <w:rPrChange w:id="1457" w:author="Administrator" w:date="2016-01-05T12:47:41Z">
            <w:rPr>
              <w:rFonts w:hint="eastAsia" w:ascii="华文楷体" w:hAnsi="华文楷体" w:eastAsia="华文楷体"/>
              <w:sz w:val="28"/>
              <w:szCs w:val="28"/>
            </w:rPr>
          </w:rPrChange>
        </w:rPr>
      </w:pPr>
      <w:r>
        <w:rPr>
          <w:rFonts w:hint="eastAsia" w:ascii="黑体" w:hAnsi="黑体" w:eastAsia="黑体" w:cs="黑体"/>
          <w:sz w:val="28"/>
          <w:szCs w:val="28"/>
          <w:rPrChange w:id="1458" w:author="Administrator" w:date="2016-01-05T12:47:41Z">
            <w:rPr>
              <w:rFonts w:hint="eastAsia" w:ascii="华文楷体" w:hAnsi="华文楷体" w:eastAsia="华文楷体"/>
              <w:sz w:val="28"/>
              <w:szCs w:val="28"/>
            </w:rPr>
          </w:rPrChange>
        </w:rPr>
        <w:t>〖《释量论》中也说:“有我则知他,我他分执嗔,由此等相系,起一切过失。”〗</w:t>
      </w:r>
    </w:p>
    <w:p>
      <w:pPr>
        <w:ind w:firstLine="570"/>
        <w:rPr>
          <w:rFonts w:hint="eastAsia" w:ascii="华文楷体" w:hAnsi="华文楷体" w:eastAsia="华文楷体"/>
          <w:sz w:val="28"/>
          <w:szCs w:val="28"/>
        </w:rPr>
      </w:pPr>
      <w:r>
        <w:rPr>
          <w:rFonts w:hint="eastAsia" w:ascii="华文楷体" w:hAnsi="华文楷体" w:eastAsia="华文楷体"/>
          <w:sz w:val="28"/>
          <w:szCs w:val="28"/>
        </w:rPr>
        <w:t>在《释量论》中</w:t>
      </w:r>
      <w:ins w:id="1459" w:author="Administrator" w:date="2016-01-07T13:06:55Z">
        <w:r>
          <w:rPr>
            <w:rFonts w:hint="eastAsia" w:ascii="华文楷体" w:hAnsi="华文楷体" w:eastAsia="华文楷体"/>
            <w:sz w:val="28"/>
            <w:szCs w:val="28"/>
            <w:lang w:eastAsia="zh-CN"/>
          </w:rPr>
          <w:t>是</w:t>
        </w:r>
      </w:ins>
      <w:r>
        <w:rPr>
          <w:rFonts w:hint="eastAsia" w:ascii="华文楷体" w:hAnsi="华文楷体" w:eastAsia="华文楷体"/>
          <w:sz w:val="28"/>
          <w:szCs w:val="28"/>
        </w:rPr>
        <w:t>讲“有我则知他”，众生首先</w:t>
      </w:r>
      <w:ins w:id="1460" w:author="Administrator" w:date="2016-01-07T19:10:56Z">
        <w:r>
          <w:rPr>
            <w:rFonts w:hint="eastAsia" w:ascii="华文楷体" w:hAnsi="华文楷体" w:eastAsia="华文楷体"/>
            <w:sz w:val="28"/>
            <w:szCs w:val="28"/>
            <w:lang w:eastAsia="zh-CN"/>
          </w:rPr>
          <w:t>就</w:t>
        </w:r>
      </w:ins>
      <w:r>
        <w:rPr>
          <w:rFonts w:hint="eastAsia" w:ascii="华文楷体" w:hAnsi="华文楷体" w:eastAsia="华文楷体"/>
          <w:sz w:val="28"/>
          <w:szCs w:val="28"/>
        </w:rPr>
        <w:t>产生一个“我”存在的念头</w:t>
      </w:r>
      <w:ins w:id="1461" w:author="Administrator" w:date="2016-01-05T12:47:55Z">
        <w:r>
          <w:rPr>
            <w:rFonts w:hint="eastAsia" w:ascii="华文楷体" w:hAnsi="华文楷体" w:eastAsia="华文楷体"/>
            <w:sz w:val="28"/>
            <w:szCs w:val="28"/>
            <w:lang w:eastAsia="zh-CN"/>
          </w:rPr>
          <w:t>，</w:t>
        </w:r>
      </w:ins>
      <w:del w:id="1462" w:author="Administrator" w:date="2016-01-05T12:47:54Z">
        <w:r>
          <w:rPr>
            <w:rFonts w:hint="eastAsia" w:ascii="华文楷体" w:hAnsi="华文楷体" w:eastAsia="华文楷体"/>
            <w:sz w:val="28"/>
            <w:szCs w:val="28"/>
          </w:rPr>
          <w:delText>。</w:delText>
        </w:r>
      </w:del>
      <w:r>
        <w:rPr>
          <w:rFonts w:hint="eastAsia" w:ascii="华文楷体" w:hAnsi="华文楷体" w:eastAsia="华文楷体"/>
          <w:sz w:val="28"/>
          <w:szCs w:val="28"/>
        </w:rPr>
        <w:t>然后如果“我”是实有存在的，然后</w:t>
      </w:r>
      <w:ins w:id="1463" w:author="Administrator" w:date="2016-01-07T13:07:05Z">
        <w:r>
          <w:rPr>
            <w:rFonts w:hint="eastAsia" w:ascii="华文楷体" w:hAnsi="华文楷体" w:eastAsia="华文楷体"/>
            <w:sz w:val="28"/>
            <w:szCs w:val="28"/>
            <w:lang w:eastAsia="zh-CN"/>
          </w:rPr>
          <w:t>就会</w:t>
        </w:r>
      </w:ins>
      <w:r>
        <w:rPr>
          <w:rFonts w:hint="eastAsia" w:ascii="华文楷体" w:hAnsi="华文楷体" w:eastAsia="华文楷体"/>
          <w:sz w:val="28"/>
          <w:szCs w:val="28"/>
        </w:rPr>
        <w:t>以“我”而有“他”的</w:t>
      </w:r>
      <w:ins w:id="1464" w:author="Administrator" w:date="2016-01-07T19:11:06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分别，“有我则知他”</w:t>
      </w:r>
      <w:del w:id="1465" w:author="Administrator" w:date="2016-01-05T12:48:05Z">
        <w:r>
          <w:rPr>
            <w:rFonts w:hint="eastAsia" w:ascii="华文楷体" w:hAnsi="华文楷体" w:eastAsia="华文楷体"/>
            <w:sz w:val="28"/>
            <w:szCs w:val="28"/>
          </w:rPr>
          <w:delText>，</w:delText>
        </w:r>
      </w:del>
      <w:r>
        <w:rPr>
          <w:rFonts w:hint="eastAsia" w:ascii="华文楷体" w:hAnsi="华文楷体" w:eastAsia="华文楷体"/>
          <w:sz w:val="28"/>
          <w:szCs w:val="28"/>
        </w:rPr>
        <w:t>就是说</w:t>
      </w:r>
      <w:del w:id="1466" w:author="Administrator" w:date="2016-01-05T12:48:08Z">
        <w:r>
          <w:rPr>
            <w:rFonts w:hint="eastAsia" w:ascii="华文楷体" w:hAnsi="华文楷体" w:eastAsia="华文楷体"/>
            <w:sz w:val="28"/>
            <w:szCs w:val="28"/>
          </w:rPr>
          <w:delText>，</w:delText>
        </w:r>
      </w:del>
      <w:r>
        <w:rPr>
          <w:rFonts w:hint="eastAsia" w:ascii="华文楷体" w:hAnsi="华文楷体" w:eastAsia="华文楷体"/>
          <w:sz w:val="28"/>
          <w:szCs w:val="28"/>
        </w:rPr>
        <w:t>有了“我”就有了“他”，</w:t>
      </w:r>
      <w:ins w:id="1467" w:author="Administrator" w:date="2016-01-07T13:07:15Z">
        <w:r>
          <w:rPr>
            <w:rFonts w:hint="eastAsia" w:ascii="华文楷体" w:hAnsi="华文楷体" w:eastAsia="华文楷体"/>
            <w:sz w:val="28"/>
            <w:szCs w:val="28"/>
            <w:lang w:eastAsia="zh-CN"/>
          </w:rPr>
          <w:t>像这样</w:t>
        </w:r>
      </w:ins>
      <w:r>
        <w:rPr>
          <w:rFonts w:hint="eastAsia" w:ascii="华文楷体" w:hAnsi="华文楷体" w:eastAsia="华文楷体"/>
          <w:sz w:val="28"/>
          <w:szCs w:val="28"/>
        </w:rPr>
        <w:t>自和他都是观待而有的。“我他分执嗔”，如果有了“我”和“他”的分别之后呢，有“我”和“他”分别地产生烦恼，分别产生什么烦恼？执和嗔。执就是贪欲的意思，</w:t>
      </w:r>
      <w:ins w:id="1468" w:author="Administrator" w:date="2016-01-07T19:11:27Z">
        <w:r>
          <w:rPr>
            <w:rFonts w:hint="eastAsia" w:ascii="华文楷体" w:hAnsi="华文楷体" w:eastAsia="华文楷体"/>
            <w:sz w:val="28"/>
            <w:szCs w:val="28"/>
            <w:lang w:eastAsia="zh-CN"/>
          </w:rPr>
          <w:t>就是</w:t>
        </w:r>
      </w:ins>
      <w:r>
        <w:rPr>
          <w:rFonts w:hint="eastAsia" w:ascii="华文楷体" w:hAnsi="华文楷体" w:eastAsia="华文楷体"/>
          <w:sz w:val="28"/>
          <w:szCs w:val="28"/>
        </w:rPr>
        <w:t>贪心</w:t>
      </w:r>
      <w:ins w:id="1469" w:author="Administrator" w:date="2016-01-05T12:49:06Z">
        <w:r>
          <w:rPr>
            <w:rFonts w:hint="eastAsia" w:ascii="华文楷体" w:hAnsi="华文楷体" w:eastAsia="华文楷体"/>
            <w:sz w:val="28"/>
            <w:szCs w:val="28"/>
            <w:lang w:eastAsia="zh-CN"/>
          </w:rPr>
          <w:t>，</w:t>
        </w:r>
      </w:ins>
      <w:del w:id="1470" w:author="Administrator" w:date="2016-01-05T12:49:05Z">
        <w:r>
          <w:rPr>
            <w:rFonts w:hint="eastAsia" w:ascii="华文楷体" w:hAnsi="华文楷体" w:eastAsia="华文楷体"/>
            <w:sz w:val="28"/>
            <w:szCs w:val="28"/>
          </w:rPr>
          <w:delText>。</w:delText>
        </w:r>
      </w:del>
      <w:r>
        <w:rPr>
          <w:rFonts w:hint="eastAsia" w:ascii="华文楷体" w:hAnsi="华文楷体" w:eastAsia="华文楷体"/>
          <w:sz w:val="28"/>
          <w:szCs w:val="28"/>
        </w:rPr>
        <w:t>对于自方</w:t>
      </w:r>
      <w:del w:id="1471" w:author="Administrator" w:date="2016-01-07T13:08:00Z">
        <w:r>
          <w:rPr>
            <w:rFonts w:hint="eastAsia" w:ascii="华文楷体" w:hAnsi="华文楷体" w:eastAsia="华文楷体"/>
            <w:sz w:val="28"/>
            <w:szCs w:val="28"/>
          </w:rPr>
          <w:delText>，</w:delText>
        </w:r>
      </w:del>
      <w:r>
        <w:rPr>
          <w:rFonts w:hint="eastAsia" w:ascii="华文楷体" w:hAnsi="华文楷体" w:eastAsia="华文楷体"/>
          <w:sz w:val="28"/>
          <w:szCs w:val="28"/>
        </w:rPr>
        <w:t>总是产生贪执</w:t>
      </w:r>
      <w:ins w:id="1472" w:author="Administrator" w:date="2016-01-05T12:49:16Z">
        <w:r>
          <w:rPr>
            <w:rFonts w:hint="eastAsia" w:ascii="华文楷体" w:hAnsi="华文楷体" w:eastAsia="华文楷体"/>
            <w:sz w:val="28"/>
            <w:szCs w:val="28"/>
            <w:lang w:eastAsia="zh-CN"/>
          </w:rPr>
          <w:t>；</w:t>
        </w:r>
      </w:ins>
      <w:del w:id="1473" w:author="Administrator" w:date="2016-01-05T12:49:15Z">
        <w:r>
          <w:rPr>
            <w:rFonts w:hint="eastAsia" w:ascii="华文楷体" w:hAnsi="华文楷体" w:eastAsia="华文楷体"/>
            <w:sz w:val="28"/>
            <w:szCs w:val="28"/>
          </w:rPr>
          <w:delText>。</w:delText>
        </w:r>
      </w:del>
      <w:r>
        <w:rPr>
          <w:rFonts w:hint="eastAsia" w:ascii="华文楷体" w:hAnsi="华文楷体" w:eastAsia="华文楷体"/>
          <w:sz w:val="28"/>
          <w:szCs w:val="28"/>
        </w:rPr>
        <w:t>嗔</w:t>
      </w:r>
      <w:del w:id="1474" w:author="Administrator" w:date="2016-01-05T12:49:23Z">
        <w:r>
          <w:rPr>
            <w:rFonts w:hint="eastAsia" w:ascii="华文楷体" w:hAnsi="华文楷体" w:eastAsia="华文楷体"/>
            <w:sz w:val="28"/>
            <w:szCs w:val="28"/>
          </w:rPr>
          <w:delText>，</w:delText>
        </w:r>
      </w:del>
      <w:r>
        <w:rPr>
          <w:rFonts w:hint="eastAsia" w:ascii="华文楷体" w:hAnsi="华文楷体" w:eastAsia="华文楷体"/>
          <w:sz w:val="28"/>
          <w:szCs w:val="28"/>
        </w:rPr>
        <w:t>就是对他方老是产生一种排斥</w:t>
      </w:r>
      <w:ins w:id="1475" w:author="Administrator" w:date="2016-01-05T12:49:38Z">
        <w:r>
          <w:rPr>
            <w:rFonts w:hint="eastAsia" w:ascii="华文楷体" w:hAnsi="华文楷体" w:eastAsia="华文楷体"/>
            <w:sz w:val="28"/>
            <w:szCs w:val="28"/>
            <w:lang w:eastAsia="zh-CN"/>
          </w:rPr>
          <w:t>，</w:t>
        </w:r>
      </w:ins>
      <w:del w:id="1476" w:author="Administrator" w:date="2016-01-07T13:08:06Z">
        <w:r>
          <w:rPr>
            <w:rFonts w:hint="eastAsia" w:ascii="华文楷体" w:hAnsi="华文楷体" w:eastAsia="华文楷体"/>
            <w:sz w:val="28"/>
            <w:szCs w:val="28"/>
          </w:rPr>
          <w:delText>。这</w:delText>
        </w:r>
      </w:del>
      <w:ins w:id="1477" w:author="Administrator" w:date="2016-01-07T13:08:07Z">
        <w:r>
          <w:rPr>
            <w:rFonts w:hint="eastAsia" w:ascii="华文楷体" w:hAnsi="华文楷体" w:eastAsia="华文楷体"/>
            <w:sz w:val="28"/>
            <w:szCs w:val="28"/>
            <w:lang w:eastAsia="zh-CN"/>
          </w:rPr>
          <w:t>就</w:t>
        </w:r>
      </w:ins>
      <w:r>
        <w:rPr>
          <w:rFonts w:hint="eastAsia" w:ascii="华文楷体" w:hAnsi="华文楷体" w:eastAsia="华文楷体"/>
          <w:sz w:val="28"/>
          <w:szCs w:val="28"/>
        </w:rPr>
        <w:t>是“我他分执嗔。”“由此等相系”</w:t>
      </w:r>
      <w:ins w:id="1478" w:author="Administrator" w:date="2016-01-07T19:11:40Z">
        <w:r>
          <w:rPr>
            <w:rFonts w:hint="eastAsia" w:ascii="华文楷体" w:hAnsi="华文楷体" w:eastAsia="华文楷体"/>
            <w:sz w:val="28"/>
            <w:szCs w:val="28"/>
            <w:lang w:eastAsia="zh-CN"/>
          </w:rPr>
          <w:t>而</w:t>
        </w:r>
      </w:ins>
      <w:r>
        <w:rPr>
          <w:rFonts w:hint="eastAsia" w:ascii="华文楷体" w:hAnsi="华文楷体" w:eastAsia="华文楷体"/>
          <w:sz w:val="28"/>
          <w:szCs w:val="28"/>
        </w:rPr>
        <w:t>通过这种贪欲和嗔心相系就产生了所有</w:t>
      </w:r>
      <w:ins w:id="1479" w:author="Administrator" w:date="2016-01-07T13:08:16Z">
        <w:r>
          <w:rPr>
            <w:rFonts w:hint="eastAsia" w:ascii="华文楷体" w:hAnsi="华文楷体" w:eastAsia="华文楷体"/>
            <w:sz w:val="28"/>
            <w:szCs w:val="28"/>
            <w:lang w:eastAsia="zh-CN"/>
          </w:rPr>
          <w:t>的</w:t>
        </w:r>
      </w:ins>
      <w:ins w:id="1480" w:author="Administrator" w:date="2016-01-07T13:08:21Z">
        <w:r>
          <w:rPr>
            <w:rFonts w:hint="eastAsia" w:ascii="华文楷体" w:hAnsi="华文楷体" w:eastAsia="华文楷体"/>
            <w:sz w:val="28"/>
            <w:szCs w:val="28"/>
            <w:lang w:eastAsia="zh-CN"/>
          </w:rPr>
          <w:t>过失</w:t>
        </w:r>
      </w:ins>
      <w:ins w:id="1481" w:author="Administrator" w:date="2016-01-07T19:11:46Z">
        <w:r>
          <w:rPr>
            <w:rFonts w:hint="eastAsia" w:ascii="华文楷体" w:hAnsi="华文楷体" w:eastAsia="华文楷体"/>
            <w:sz w:val="28"/>
            <w:szCs w:val="28"/>
            <w:lang w:eastAsia="zh-CN"/>
          </w:rPr>
          <w:t>，</w:t>
        </w:r>
      </w:ins>
      <w:r>
        <w:rPr>
          <w:rFonts w:hint="eastAsia" w:ascii="华文楷体" w:hAnsi="华文楷体" w:eastAsia="华文楷体"/>
          <w:sz w:val="28"/>
          <w:szCs w:val="28"/>
        </w:rPr>
        <w:t>一切的过失</w:t>
      </w:r>
      <w:ins w:id="1482" w:author="Administrator" w:date="2016-01-07T13:08:51Z">
        <w:r>
          <w:rPr>
            <w:rFonts w:hint="eastAsia" w:ascii="华文楷体" w:hAnsi="华文楷体" w:eastAsia="华文楷体"/>
            <w:sz w:val="28"/>
            <w:szCs w:val="28"/>
            <w:lang w:eastAsia="zh-CN"/>
          </w:rPr>
          <w:t>从这儿来的</w:t>
        </w:r>
      </w:ins>
      <w:r>
        <w:rPr>
          <w:rFonts w:hint="eastAsia" w:ascii="华文楷体" w:hAnsi="华文楷体" w:eastAsia="华文楷体"/>
          <w:sz w:val="28"/>
          <w:szCs w:val="28"/>
        </w:rPr>
        <w:t>。我们一切流转的根本的的确确来自于我执</w:t>
      </w:r>
      <w:ins w:id="1483" w:author="Administrator" w:date="2016-01-07T13:09:04Z">
        <w:r>
          <w:rPr>
            <w:rFonts w:hint="eastAsia" w:ascii="华文楷体" w:hAnsi="华文楷体" w:eastAsia="华文楷体"/>
            <w:sz w:val="28"/>
            <w:szCs w:val="28"/>
            <w:lang w:eastAsia="zh-CN"/>
          </w:rPr>
          <w:t>，</w:t>
        </w:r>
      </w:ins>
      <w:ins w:id="1484" w:author="Administrator" w:date="2016-01-07T13:09:02Z">
        <w:r>
          <w:rPr>
            <w:rFonts w:hint="eastAsia" w:ascii="华文楷体" w:hAnsi="华文楷体" w:eastAsia="华文楷体"/>
            <w:sz w:val="28"/>
            <w:szCs w:val="28"/>
          </w:rPr>
          <w:t>的的确确来自于我执</w:t>
        </w:r>
      </w:ins>
      <w:r>
        <w:rPr>
          <w:rFonts w:hint="eastAsia" w:ascii="华文楷体" w:hAnsi="华文楷体" w:eastAsia="华文楷体"/>
          <w:sz w:val="28"/>
          <w:szCs w:val="28"/>
        </w:rPr>
        <w:t>。那么我执到底有没有根据呢？我执所缘的“我”纯粹</w:t>
      </w:r>
      <w:ins w:id="1485" w:author="Administrator" w:date="2016-01-07T13:10:11Z">
        <w:r>
          <w:rPr>
            <w:rFonts w:hint="eastAsia" w:ascii="华文楷体" w:hAnsi="华文楷体" w:eastAsia="华文楷体"/>
            <w:sz w:val="28"/>
            <w:szCs w:val="28"/>
            <w:lang w:eastAsia="zh-CN"/>
          </w:rPr>
          <w:t>就</w:t>
        </w:r>
      </w:ins>
      <w:r>
        <w:rPr>
          <w:rFonts w:hint="eastAsia" w:ascii="华文楷体" w:hAnsi="华文楷体" w:eastAsia="华文楷体"/>
          <w:sz w:val="28"/>
          <w:szCs w:val="28"/>
        </w:rPr>
        <w:t>是一种虚妄分别，把一个根本不存在的东西认为“我”了</w:t>
      </w:r>
      <w:ins w:id="1486" w:author="Administrator" w:date="2016-01-05T12:50:20Z">
        <w:r>
          <w:rPr>
            <w:rFonts w:hint="eastAsia" w:ascii="华文楷体" w:hAnsi="华文楷体" w:eastAsia="华文楷体"/>
            <w:sz w:val="28"/>
            <w:szCs w:val="28"/>
            <w:lang w:eastAsia="zh-CN"/>
          </w:rPr>
          <w:t>，</w:t>
        </w:r>
      </w:ins>
      <w:ins w:id="1487" w:author="Administrator" w:date="2016-01-07T13:10:19Z">
        <w:r>
          <w:rPr>
            <w:rFonts w:hint="eastAsia" w:ascii="华文楷体" w:hAnsi="华文楷体" w:eastAsia="华文楷体"/>
            <w:sz w:val="28"/>
            <w:szCs w:val="28"/>
            <w:lang w:eastAsia="zh-CN"/>
          </w:rPr>
          <w:t>就是</w:t>
        </w:r>
      </w:ins>
      <w:del w:id="1488" w:author="Administrator" w:date="2016-01-05T12:50:20Z">
        <w:r>
          <w:rPr>
            <w:rFonts w:hint="eastAsia" w:ascii="华文楷体" w:hAnsi="华文楷体" w:eastAsia="华文楷体"/>
            <w:sz w:val="28"/>
            <w:szCs w:val="28"/>
          </w:rPr>
          <w:delText>。</w:delText>
        </w:r>
      </w:del>
      <w:r>
        <w:rPr>
          <w:rFonts w:hint="eastAsia" w:ascii="华文楷体" w:hAnsi="华文楷体" w:eastAsia="华文楷体"/>
          <w:sz w:val="28"/>
          <w:szCs w:val="28"/>
        </w:rPr>
        <w:t>有这样一种可笑的事情，</w:t>
      </w:r>
      <w:ins w:id="1489" w:author="Administrator" w:date="2016-01-07T19:12:08Z">
        <w:r>
          <w:rPr>
            <w:rFonts w:hint="eastAsia" w:ascii="华文楷体" w:hAnsi="华文楷体" w:eastAsia="华文楷体"/>
            <w:sz w:val="28"/>
            <w:szCs w:val="28"/>
            <w:lang w:eastAsia="zh-CN"/>
          </w:rPr>
          <w:t>就</w:t>
        </w:r>
      </w:ins>
      <w:r>
        <w:rPr>
          <w:rFonts w:hint="eastAsia" w:ascii="华文楷体" w:hAnsi="华文楷体" w:eastAsia="华文楷体"/>
          <w:sz w:val="28"/>
          <w:szCs w:val="28"/>
        </w:rPr>
        <w:t>发生在我们身上，发生在一切人身上，发生在一切众生身上，也发生在自以为是很聪明的人身上。实际上</w:t>
      </w:r>
      <w:ins w:id="1490" w:author="Administrator" w:date="2016-01-07T19:12:18Z">
        <w:r>
          <w:rPr>
            <w:rFonts w:hint="eastAsia" w:ascii="华文楷体" w:hAnsi="华文楷体" w:eastAsia="华文楷体"/>
            <w:sz w:val="28"/>
            <w:szCs w:val="28"/>
            <w:lang w:eastAsia="zh-CN"/>
          </w:rPr>
          <w:t>就是</w:t>
        </w:r>
      </w:ins>
      <w:r>
        <w:rPr>
          <w:rFonts w:hint="eastAsia" w:ascii="华文楷体" w:hAnsi="华文楷体" w:eastAsia="华文楷体"/>
          <w:sz w:val="28"/>
          <w:szCs w:val="28"/>
        </w:rPr>
        <w:t>我们已经被这样一种观念欺骗了很长时间了</w:t>
      </w:r>
      <w:ins w:id="1491" w:author="Administrator" w:date="2016-01-07T13:09:25Z">
        <w:r>
          <w:rPr>
            <w:rFonts w:hint="eastAsia" w:ascii="华文楷体" w:hAnsi="华文楷体" w:eastAsia="华文楷体"/>
            <w:sz w:val="28"/>
            <w:szCs w:val="28"/>
            <w:lang w:eastAsia="zh-CN"/>
          </w:rPr>
          <w:t>，</w:t>
        </w:r>
      </w:ins>
      <w:ins w:id="1492" w:author="Administrator" w:date="2016-01-07T13:09:28Z">
        <w:r>
          <w:rPr>
            <w:rFonts w:hint="eastAsia" w:ascii="华文楷体" w:hAnsi="华文楷体" w:eastAsia="华文楷体"/>
            <w:sz w:val="28"/>
            <w:szCs w:val="28"/>
            <w:lang w:eastAsia="zh-CN"/>
          </w:rPr>
          <w:t>这个时候</w:t>
        </w:r>
      </w:ins>
      <w:del w:id="1493" w:author="Administrator" w:date="2016-01-07T13:09:24Z">
        <w:r>
          <w:rPr>
            <w:rFonts w:hint="eastAsia" w:ascii="华文楷体" w:hAnsi="华文楷体" w:eastAsia="华文楷体"/>
            <w:sz w:val="28"/>
            <w:szCs w:val="28"/>
          </w:rPr>
          <w:delText>。</w:delText>
        </w:r>
      </w:del>
      <w:r>
        <w:rPr>
          <w:rFonts w:hint="eastAsia" w:ascii="华文楷体" w:hAnsi="华文楷体" w:eastAsia="华文楷体"/>
          <w:sz w:val="28"/>
          <w:szCs w:val="28"/>
        </w:rPr>
        <w:t>我们一旦掌握了</w:t>
      </w:r>
      <w:ins w:id="1494" w:author="Administrator" w:date="2016-01-07T13:10:53Z">
        <w:r>
          <w:rPr>
            <w:rFonts w:hint="eastAsia" w:ascii="华文楷体" w:hAnsi="华文楷体" w:eastAsia="华文楷体"/>
            <w:sz w:val="28"/>
            <w:szCs w:val="28"/>
            <w:lang w:eastAsia="zh-CN"/>
          </w:rPr>
          <w:t>这样</w:t>
        </w:r>
      </w:ins>
      <w:r>
        <w:rPr>
          <w:rFonts w:hint="eastAsia" w:ascii="华文楷体" w:hAnsi="华文楷体" w:eastAsia="华文楷体"/>
          <w:sz w:val="28"/>
          <w:szCs w:val="28"/>
        </w:rPr>
        <w:t>一种打破戳穿它的诡计的方式方法之后呢，就要紧握这样的武器</w:t>
      </w:r>
      <w:del w:id="1495" w:author="Administrator" w:date="2016-01-07T13:09:35Z">
        <w:r>
          <w:rPr>
            <w:rFonts w:hint="eastAsia" w:ascii="华文楷体" w:hAnsi="华文楷体" w:eastAsia="华文楷体"/>
            <w:sz w:val="28"/>
            <w:szCs w:val="28"/>
          </w:rPr>
          <w:delText>，</w:delText>
        </w:r>
      </w:del>
      <w:r>
        <w:rPr>
          <w:rFonts w:hint="eastAsia" w:ascii="华文楷体" w:hAnsi="华文楷体" w:eastAsia="华文楷体"/>
          <w:sz w:val="28"/>
          <w:szCs w:val="28"/>
        </w:rPr>
        <w:t>再再地使用，不要让</w:t>
      </w:r>
      <w:ins w:id="1496" w:author="Administrator" w:date="2016-01-07T13:11:13Z">
        <w:r>
          <w:rPr>
            <w:rFonts w:hint="eastAsia" w:ascii="华文楷体" w:hAnsi="华文楷体" w:eastAsia="华文楷体"/>
            <w:sz w:val="28"/>
            <w:szCs w:val="28"/>
            <w:lang w:eastAsia="zh-CN"/>
          </w:rPr>
          <w:t>这样的</w:t>
        </w:r>
      </w:ins>
      <w:r>
        <w:rPr>
          <w:rFonts w:hint="eastAsia" w:ascii="华文楷体" w:hAnsi="华文楷体" w:eastAsia="华文楷体"/>
          <w:sz w:val="28"/>
          <w:szCs w:val="28"/>
        </w:rPr>
        <w:t>我执再欺骗我们了。这个方面呢，第一我们要很清楚地在相续当中一定要认清，认清之后必须要串习</w:t>
      </w:r>
      <w:ins w:id="1497" w:author="Administrator" w:date="2016-01-07T13:11:23Z">
        <w:r>
          <w:rPr>
            <w:rFonts w:hint="eastAsia" w:ascii="华文楷体" w:hAnsi="华文楷体" w:eastAsia="华文楷体"/>
            <w:sz w:val="28"/>
            <w:szCs w:val="28"/>
            <w:lang w:eastAsia="zh-CN"/>
          </w:rPr>
          <w:t>、</w:t>
        </w:r>
      </w:ins>
      <w:del w:id="1498" w:author="Administrator" w:date="2016-01-07T13:11:22Z">
        <w:r>
          <w:rPr>
            <w:rFonts w:hint="eastAsia" w:ascii="华文楷体" w:hAnsi="华文楷体" w:eastAsia="华文楷体"/>
            <w:sz w:val="28"/>
            <w:szCs w:val="28"/>
          </w:rPr>
          <w:delText>，</w:delText>
        </w:r>
      </w:del>
      <w:r>
        <w:rPr>
          <w:rFonts w:hint="eastAsia" w:ascii="华文楷体" w:hAnsi="华文楷体" w:eastAsia="华文楷体"/>
          <w:sz w:val="28"/>
          <w:szCs w:val="28"/>
        </w:rPr>
        <w:t>必须要</w:t>
      </w:r>
      <w:ins w:id="1499" w:author="Administrator" w:date="2016-01-07T19:12:46Z">
        <w:r>
          <w:rPr>
            <w:rFonts w:hint="eastAsia" w:ascii="华文楷体" w:hAnsi="华文楷体" w:eastAsia="华文楷体"/>
            <w:sz w:val="28"/>
            <w:szCs w:val="28"/>
            <w:lang w:eastAsia="zh-CN"/>
          </w:rPr>
          <w:t>再去</w:t>
        </w:r>
      </w:ins>
      <w:r>
        <w:rPr>
          <w:rFonts w:hint="eastAsia" w:ascii="华文楷体" w:hAnsi="华文楷体" w:eastAsia="华文楷体"/>
          <w:sz w:val="28"/>
          <w:szCs w:val="28"/>
        </w:rPr>
        <w:t>修行，修行它的对治</w:t>
      </w:r>
      <w:ins w:id="1500" w:author="Administrator" w:date="2016-01-05T12:51:12Z">
        <w:r>
          <w:rPr>
            <w:rFonts w:hint="eastAsia" w:ascii="华文楷体" w:hAnsi="华文楷体" w:eastAsia="华文楷体"/>
            <w:sz w:val="28"/>
            <w:szCs w:val="28"/>
            <w:lang w:eastAsia="zh-CN"/>
          </w:rPr>
          <w:t>，</w:t>
        </w:r>
      </w:ins>
      <w:del w:id="1501" w:author="Administrator" w:date="2016-01-05T12:51:12Z">
        <w:r>
          <w:rPr>
            <w:rFonts w:hint="eastAsia" w:ascii="华文楷体" w:hAnsi="华文楷体" w:eastAsia="华文楷体"/>
            <w:sz w:val="28"/>
            <w:szCs w:val="28"/>
          </w:rPr>
          <w:delText>。</w:delText>
        </w:r>
      </w:del>
      <w:r>
        <w:rPr>
          <w:rFonts w:hint="eastAsia" w:ascii="华文楷体" w:hAnsi="华文楷体" w:eastAsia="华文楷体"/>
          <w:sz w:val="28"/>
          <w:szCs w:val="28"/>
        </w:rPr>
        <w:t>这个时候会在很短时间内发生一种效应。否则的话，学了就学了，最后又放下了。像这样的话</w:t>
      </w:r>
      <w:del w:id="1502" w:author="Administrator" w:date="2016-01-05T12:51:25Z">
        <w:r>
          <w:rPr>
            <w:rFonts w:hint="eastAsia" w:ascii="华文楷体" w:hAnsi="华文楷体" w:eastAsia="华文楷体"/>
            <w:sz w:val="28"/>
            <w:szCs w:val="28"/>
          </w:rPr>
          <w:delText>，</w:delText>
        </w:r>
      </w:del>
      <w:r>
        <w:rPr>
          <w:rFonts w:hint="eastAsia" w:ascii="华文楷体" w:hAnsi="华文楷体" w:eastAsia="华文楷体"/>
          <w:sz w:val="28"/>
          <w:szCs w:val="28"/>
        </w:rPr>
        <w:t>在这样一种状态中，还是</w:t>
      </w:r>
      <w:ins w:id="1503" w:author="Administrator" w:date="2016-01-07T13:11:36Z">
        <w:r>
          <w:rPr>
            <w:rFonts w:hint="eastAsia" w:ascii="华文楷体" w:hAnsi="华文楷体" w:eastAsia="华文楷体"/>
            <w:sz w:val="28"/>
            <w:szCs w:val="28"/>
            <w:lang w:eastAsia="zh-CN"/>
          </w:rPr>
          <w:t>在</w:t>
        </w:r>
      </w:ins>
      <w:r>
        <w:rPr>
          <w:rFonts w:hint="eastAsia" w:ascii="华文楷体" w:hAnsi="华文楷体" w:eastAsia="华文楷体"/>
          <w:sz w:val="28"/>
          <w:szCs w:val="28"/>
        </w:rPr>
        <w:t>受我执的欺瞒</w:t>
      </w:r>
      <w:ins w:id="1504" w:author="Administrator" w:date="2016-01-07T13:11:48Z">
        <w:r>
          <w:rPr>
            <w:rFonts w:hint="eastAsia" w:ascii="华文楷体" w:hAnsi="华文楷体" w:eastAsia="华文楷体"/>
            <w:sz w:val="28"/>
            <w:szCs w:val="28"/>
            <w:lang w:eastAsia="zh-CN"/>
          </w:rPr>
          <w:t>，</w:t>
        </w:r>
      </w:ins>
      <w:ins w:id="1505" w:author="Administrator" w:date="2016-01-07T13:11:46Z">
        <w:r>
          <w:rPr>
            <w:rFonts w:hint="eastAsia" w:ascii="华文楷体" w:hAnsi="华文楷体" w:eastAsia="华文楷体"/>
            <w:sz w:val="28"/>
            <w:szCs w:val="28"/>
          </w:rPr>
          <w:t>还是</w:t>
        </w:r>
      </w:ins>
      <w:ins w:id="1506" w:author="Administrator" w:date="2016-01-07T13:11:46Z">
        <w:r>
          <w:rPr>
            <w:rFonts w:hint="eastAsia" w:ascii="华文楷体" w:hAnsi="华文楷体" w:eastAsia="华文楷体"/>
            <w:sz w:val="28"/>
            <w:szCs w:val="28"/>
            <w:lang w:eastAsia="zh-CN"/>
          </w:rPr>
          <w:t>在</w:t>
        </w:r>
      </w:ins>
      <w:ins w:id="1507" w:author="Administrator" w:date="2016-01-07T13:11:46Z">
        <w:r>
          <w:rPr>
            <w:rFonts w:hint="eastAsia" w:ascii="华文楷体" w:hAnsi="华文楷体" w:eastAsia="华文楷体"/>
            <w:sz w:val="28"/>
            <w:szCs w:val="28"/>
          </w:rPr>
          <w:t>受我执的欺瞒</w:t>
        </w:r>
      </w:ins>
      <w:r>
        <w:rPr>
          <w:rFonts w:hint="eastAsia" w:ascii="华文楷体" w:hAnsi="华文楷体" w:eastAsia="华文楷体"/>
          <w:sz w:val="28"/>
          <w:szCs w:val="28"/>
        </w:rPr>
        <w:t>。这个</w:t>
      </w:r>
      <w:ins w:id="1508" w:author="Administrator" w:date="2016-01-07T13:15:09Z">
        <w:r>
          <w:rPr>
            <w:rFonts w:hint="eastAsia" w:ascii="华文楷体" w:hAnsi="华文楷体" w:eastAsia="华文楷体"/>
            <w:sz w:val="28"/>
            <w:szCs w:val="28"/>
            <w:lang w:eastAsia="zh-CN"/>
          </w:rPr>
          <w:t>里面</w:t>
        </w:r>
      </w:ins>
      <w:r>
        <w:rPr>
          <w:rFonts w:hint="eastAsia" w:ascii="华文楷体" w:hAnsi="华文楷体" w:eastAsia="华文楷体"/>
          <w:sz w:val="28"/>
          <w:szCs w:val="28"/>
        </w:rPr>
        <w:t>就来自于一种道心</w:t>
      </w:r>
      <w:ins w:id="1509" w:author="Administrator" w:date="2016-01-05T12:51:38Z">
        <w:r>
          <w:rPr>
            <w:rFonts w:hint="eastAsia" w:ascii="华文楷体" w:hAnsi="华文楷体" w:eastAsia="华文楷体"/>
            <w:sz w:val="28"/>
            <w:szCs w:val="28"/>
            <w:lang w:eastAsia="zh-CN"/>
          </w:rPr>
          <w:t>，</w:t>
        </w:r>
      </w:ins>
      <w:del w:id="1510" w:author="Administrator" w:date="2016-01-05T12:51:37Z">
        <w:r>
          <w:rPr>
            <w:rFonts w:hint="eastAsia" w:ascii="华文楷体" w:hAnsi="华文楷体" w:eastAsia="华文楷体"/>
            <w:sz w:val="28"/>
            <w:szCs w:val="28"/>
          </w:rPr>
          <w:delText>。</w:delText>
        </w:r>
      </w:del>
      <w:r>
        <w:rPr>
          <w:rFonts w:hint="eastAsia" w:ascii="华文楷体" w:hAnsi="华文楷体" w:eastAsia="华文楷体"/>
          <w:sz w:val="28"/>
          <w:szCs w:val="28"/>
        </w:rPr>
        <w:t>如果没有强烈的道心作为支配的话，不想修</w:t>
      </w:r>
      <w:ins w:id="1511" w:author="Administrator" w:date="2016-01-07T13:15:16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无我</w:t>
      </w:r>
      <w:ins w:id="1512" w:author="Administrator" w:date="2016-01-05T12:51:49Z">
        <w:r>
          <w:rPr>
            <w:rFonts w:hint="eastAsia" w:ascii="华文楷体" w:hAnsi="华文楷体" w:eastAsia="华文楷体"/>
            <w:sz w:val="28"/>
            <w:szCs w:val="28"/>
            <w:lang w:eastAsia="zh-CN"/>
          </w:rPr>
          <w:t>，</w:t>
        </w:r>
      </w:ins>
      <w:del w:id="1513" w:author="Administrator" w:date="2016-01-05T12:51:48Z">
        <w:r>
          <w:rPr>
            <w:rFonts w:hint="eastAsia" w:ascii="华文楷体" w:hAnsi="华文楷体" w:eastAsia="华文楷体"/>
            <w:sz w:val="28"/>
            <w:szCs w:val="28"/>
          </w:rPr>
          <w:delText>。</w:delText>
        </w:r>
      </w:del>
      <w:r>
        <w:rPr>
          <w:rFonts w:hint="eastAsia" w:ascii="华文楷体" w:hAnsi="华文楷体" w:eastAsia="华文楷体"/>
          <w:sz w:val="28"/>
          <w:szCs w:val="28"/>
        </w:rPr>
        <w:t>“</w:t>
      </w:r>
      <w:ins w:id="1514" w:author="Administrator" w:date="2016-01-07T19:13:09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无我”对于我们来说就是一种知识</w:t>
      </w:r>
      <w:ins w:id="1515" w:author="Administrator" w:date="2016-01-05T12:51:56Z">
        <w:r>
          <w:rPr>
            <w:rFonts w:hint="eastAsia" w:ascii="华文楷体" w:hAnsi="华文楷体" w:eastAsia="华文楷体"/>
            <w:sz w:val="28"/>
            <w:szCs w:val="28"/>
            <w:lang w:eastAsia="zh-CN"/>
          </w:rPr>
          <w:t>，</w:t>
        </w:r>
      </w:ins>
      <w:del w:id="1516" w:author="Administrator" w:date="2016-01-05T12:51:56Z">
        <w:r>
          <w:rPr>
            <w:rFonts w:hint="eastAsia" w:ascii="华文楷体" w:hAnsi="华文楷体" w:eastAsia="华文楷体"/>
            <w:sz w:val="28"/>
            <w:szCs w:val="28"/>
          </w:rPr>
          <w:delText>。</w:delText>
        </w:r>
      </w:del>
      <w:r>
        <w:rPr>
          <w:rFonts w:hint="eastAsia" w:ascii="华文楷体" w:hAnsi="华文楷体" w:eastAsia="华文楷体"/>
          <w:sz w:val="28"/>
          <w:szCs w:val="28"/>
        </w:rPr>
        <w:t>我学了它怎么样</w:t>
      </w:r>
      <w:ins w:id="1517" w:author="Administrator" w:date="2016-01-05T12:52:03Z">
        <w:r>
          <w:rPr>
            <w:rFonts w:hint="eastAsia" w:ascii="华文楷体" w:hAnsi="华文楷体" w:eastAsia="华文楷体"/>
            <w:sz w:val="28"/>
            <w:szCs w:val="28"/>
            <w:lang w:eastAsia="zh-CN"/>
          </w:rPr>
          <w:t>、</w:t>
        </w:r>
      </w:ins>
      <w:del w:id="1518" w:author="Administrator" w:date="2016-01-05T12:52:03Z">
        <w:r>
          <w:rPr>
            <w:rFonts w:hint="eastAsia" w:ascii="华文楷体" w:hAnsi="华文楷体" w:eastAsia="华文楷体"/>
            <w:sz w:val="28"/>
            <w:szCs w:val="28"/>
          </w:rPr>
          <w:delText>，</w:delText>
        </w:r>
      </w:del>
      <w:r>
        <w:rPr>
          <w:rFonts w:hint="eastAsia" w:ascii="华文楷体" w:hAnsi="华文楷体" w:eastAsia="华文楷体"/>
          <w:sz w:val="28"/>
          <w:szCs w:val="28"/>
        </w:rPr>
        <w:t>不学它又怎么样</w:t>
      </w:r>
      <w:ins w:id="1519" w:author="Administrator" w:date="2016-01-05T12:52:08Z">
        <w:r>
          <w:rPr>
            <w:rFonts w:hint="eastAsia" w:ascii="华文楷体" w:hAnsi="华文楷体" w:eastAsia="华文楷体"/>
            <w:sz w:val="28"/>
            <w:szCs w:val="28"/>
            <w:lang w:eastAsia="zh-CN"/>
          </w:rPr>
          <w:t>？</w:t>
        </w:r>
      </w:ins>
      <w:ins w:id="1520" w:author="Administrator" w:date="2016-01-07T13:15:23Z">
        <w:r>
          <w:rPr>
            <w:rFonts w:hint="eastAsia" w:ascii="华文楷体" w:hAnsi="华文楷体" w:eastAsia="华文楷体"/>
            <w:sz w:val="28"/>
            <w:szCs w:val="28"/>
            <w:lang w:eastAsia="zh-CN"/>
          </w:rPr>
          <w:t>所以</w:t>
        </w:r>
      </w:ins>
      <w:del w:id="1521" w:author="Administrator" w:date="2016-01-05T12:52:07Z">
        <w:r>
          <w:rPr>
            <w:rFonts w:hint="eastAsia" w:ascii="华文楷体" w:hAnsi="华文楷体" w:eastAsia="华文楷体"/>
            <w:sz w:val="28"/>
            <w:szCs w:val="28"/>
          </w:rPr>
          <w:delText>，</w:delText>
        </w:r>
      </w:del>
      <w:r>
        <w:rPr>
          <w:rFonts w:hint="eastAsia" w:ascii="华文楷体" w:hAnsi="华文楷体" w:eastAsia="华文楷体"/>
          <w:sz w:val="28"/>
          <w:szCs w:val="28"/>
        </w:rPr>
        <w:t>对无我的重要性没有产生一种认同</w:t>
      </w:r>
      <w:ins w:id="1522" w:author="Administrator" w:date="2016-01-07T13:12:51Z">
        <w:r>
          <w:rPr>
            <w:rFonts w:hint="eastAsia" w:ascii="华文楷体" w:hAnsi="华文楷体" w:eastAsia="华文楷体"/>
            <w:sz w:val="28"/>
            <w:szCs w:val="28"/>
            <w:lang w:eastAsia="zh-CN"/>
          </w:rPr>
          <w:t>，</w:t>
        </w:r>
      </w:ins>
      <w:ins w:id="1523" w:author="Administrator" w:date="2016-01-07T13:12:49Z">
        <w:r>
          <w:rPr>
            <w:rFonts w:hint="eastAsia" w:ascii="华文楷体" w:hAnsi="华文楷体" w:eastAsia="华文楷体"/>
            <w:sz w:val="28"/>
            <w:szCs w:val="28"/>
          </w:rPr>
          <w:t>没有产生一种认同</w:t>
        </w:r>
      </w:ins>
      <w:r>
        <w:rPr>
          <w:rFonts w:hint="eastAsia" w:ascii="华文楷体" w:hAnsi="华文楷体" w:eastAsia="华文楷体"/>
          <w:sz w:val="28"/>
          <w:szCs w:val="28"/>
        </w:rPr>
        <w:t>。</w:t>
      </w:r>
      <w:ins w:id="1524" w:author="Administrator" w:date="2016-01-07T13:12:05Z">
        <w:r>
          <w:rPr>
            <w:rFonts w:hint="eastAsia" w:ascii="华文楷体" w:hAnsi="华文楷体" w:eastAsia="华文楷体"/>
            <w:sz w:val="28"/>
            <w:szCs w:val="28"/>
            <w:lang w:eastAsia="zh-CN"/>
          </w:rPr>
          <w:t>所以</w:t>
        </w:r>
      </w:ins>
      <w:ins w:id="1525" w:author="Administrator" w:date="2016-01-07T13:12:07Z">
        <w:r>
          <w:rPr>
            <w:rFonts w:hint="eastAsia" w:ascii="华文楷体" w:hAnsi="华文楷体" w:eastAsia="华文楷体"/>
            <w:sz w:val="28"/>
            <w:szCs w:val="28"/>
            <w:lang w:eastAsia="zh-CN"/>
          </w:rPr>
          <w:t>就</w:t>
        </w:r>
      </w:ins>
      <w:r>
        <w:rPr>
          <w:rFonts w:hint="eastAsia" w:ascii="华文楷体" w:hAnsi="华文楷体" w:eastAsia="华文楷体"/>
          <w:sz w:val="28"/>
          <w:szCs w:val="28"/>
        </w:rPr>
        <w:t>把</w:t>
      </w:r>
      <w:ins w:id="1526" w:author="Administrator" w:date="2016-01-07T13:15:30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“空性”</w:t>
      </w:r>
      <w:ins w:id="1527" w:author="Administrator" w:date="2016-01-05T12:52:18Z">
        <w:r>
          <w:rPr>
            <w:rFonts w:hint="eastAsia" w:ascii="华文楷体" w:hAnsi="华文楷体" w:eastAsia="华文楷体"/>
            <w:sz w:val="28"/>
            <w:szCs w:val="28"/>
            <w:lang w:eastAsia="zh-CN"/>
          </w:rPr>
          <w:t>、</w:t>
        </w:r>
      </w:ins>
      <w:ins w:id="1528" w:author="Administrator" w:date="2016-01-07T13:12:57Z">
        <w:r>
          <w:rPr>
            <w:rFonts w:hint="eastAsia" w:ascii="华文楷体" w:hAnsi="华文楷体" w:eastAsia="华文楷体"/>
            <w:sz w:val="28"/>
            <w:szCs w:val="28"/>
            <w:lang w:eastAsia="zh-CN"/>
          </w:rPr>
          <w:t>把</w:t>
        </w:r>
      </w:ins>
      <w:ins w:id="1529" w:author="Administrator" w:date="2016-01-07T13:14:02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“无我”</w:t>
      </w:r>
      <w:ins w:id="1530" w:author="Administrator" w:date="2016-01-07T19:13:22Z">
        <w:r>
          <w:rPr>
            <w:rFonts w:hint="eastAsia" w:ascii="华文楷体" w:hAnsi="华文楷体" w:eastAsia="华文楷体"/>
            <w:sz w:val="28"/>
            <w:szCs w:val="28"/>
            <w:lang w:eastAsia="zh-CN"/>
          </w:rPr>
          <w:t>就</w:t>
        </w:r>
      </w:ins>
      <w:r>
        <w:rPr>
          <w:rFonts w:hint="eastAsia" w:ascii="华文楷体" w:hAnsi="华文楷体" w:eastAsia="华文楷体"/>
          <w:sz w:val="28"/>
          <w:szCs w:val="28"/>
        </w:rPr>
        <w:t>当成一种知识来学</w:t>
      </w:r>
      <w:ins w:id="1531" w:author="Administrator" w:date="2016-01-07T19:13:55Z">
        <w:r>
          <w:rPr>
            <w:rFonts w:hint="eastAsia" w:ascii="华文楷体" w:hAnsi="华文楷体" w:eastAsia="华文楷体"/>
            <w:sz w:val="28"/>
            <w:szCs w:val="28"/>
            <w:lang w:eastAsia="zh-CN"/>
          </w:rPr>
          <w:t>了</w:t>
        </w:r>
      </w:ins>
      <w:r>
        <w:rPr>
          <w:rFonts w:hint="eastAsia" w:ascii="华文楷体" w:hAnsi="华文楷体" w:eastAsia="华文楷体"/>
          <w:sz w:val="28"/>
          <w:szCs w:val="28"/>
        </w:rPr>
        <w:t>，学完之后了知了，放下了。实际上</w:t>
      </w:r>
      <w:del w:id="1532" w:author="Administrator" w:date="2016-01-05T12:52:37Z">
        <w:r>
          <w:rPr>
            <w:rFonts w:hint="eastAsia" w:ascii="华文楷体" w:hAnsi="华文楷体" w:eastAsia="华文楷体"/>
            <w:sz w:val="28"/>
            <w:szCs w:val="28"/>
          </w:rPr>
          <w:delText>，</w:delText>
        </w:r>
      </w:del>
      <w:r>
        <w:rPr>
          <w:rFonts w:hint="eastAsia" w:ascii="华文楷体" w:hAnsi="华文楷体" w:eastAsia="华文楷体"/>
          <w:sz w:val="28"/>
          <w:szCs w:val="28"/>
        </w:rPr>
        <w:t>相续当中的我执一点都没有对治掉</w:t>
      </w:r>
      <w:ins w:id="1533" w:author="Administrator" w:date="2016-01-05T12:52:44Z">
        <w:r>
          <w:rPr>
            <w:rFonts w:hint="eastAsia" w:ascii="华文楷体" w:hAnsi="华文楷体" w:eastAsia="华文楷体"/>
            <w:sz w:val="28"/>
            <w:szCs w:val="28"/>
            <w:lang w:eastAsia="zh-CN"/>
          </w:rPr>
          <w:t>，</w:t>
        </w:r>
      </w:ins>
      <w:del w:id="1534" w:author="Administrator" w:date="2016-01-05T12:52:43Z">
        <w:r>
          <w:rPr>
            <w:rFonts w:hint="eastAsia" w:ascii="华文楷体" w:hAnsi="华文楷体" w:eastAsia="华文楷体"/>
            <w:sz w:val="28"/>
            <w:szCs w:val="28"/>
          </w:rPr>
          <w:delText>。</w:delText>
        </w:r>
      </w:del>
      <w:r>
        <w:rPr>
          <w:rFonts w:hint="eastAsia" w:ascii="华文楷体" w:hAnsi="华文楷体" w:eastAsia="华文楷体"/>
          <w:sz w:val="28"/>
          <w:szCs w:val="28"/>
        </w:rPr>
        <w:t>这是</w:t>
      </w:r>
      <w:ins w:id="1535" w:author="Administrator" w:date="2016-01-07T13:12:22Z">
        <w:r>
          <w:rPr>
            <w:rFonts w:hint="eastAsia" w:ascii="华文楷体" w:hAnsi="华文楷体" w:eastAsia="华文楷体"/>
            <w:sz w:val="28"/>
            <w:szCs w:val="28"/>
            <w:lang w:eastAsia="zh-CN"/>
          </w:rPr>
          <w:t>相当</w:t>
        </w:r>
      </w:ins>
      <w:ins w:id="1536" w:author="Administrator" w:date="2016-01-07T13:12:28Z">
        <w:r>
          <w:rPr>
            <w:rFonts w:hint="eastAsia" w:ascii="华文楷体" w:hAnsi="华文楷体" w:eastAsia="华文楷体"/>
            <w:sz w:val="28"/>
            <w:szCs w:val="28"/>
            <w:lang w:eastAsia="zh-CN"/>
          </w:rPr>
          <w:t>可惜的事情</w:t>
        </w:r>
      </w:ins>
      <w:ins w:id="1537" w:author="Administrator" w:date="2016-01-07T13:12:30Z">
        <w:r>
          <w:rPr>
            <w:rFonts w:hint="eastAsia" w:ascii="华文楷体" w:hAnsi="华文楷体" w:eastAsia="华文楷体"/>
            <w:sz w:val="28"/>
            <w:szCs w:val="28"/>
            <w:lang w:eastAsia="zh-CN"/>
          </w:rPr>
          <w:t>、</w:t>
        </w:r>
      </w:ins>
      <w:r>
        <w:rPr>
          <w:rFonts w:hint="eastAsia" w:ascii="华文楷体" w:hAnsi="华文楷体" w:eastAsia="华文楷体"/>
          <w:sz w:val="28"/>
          <w:szCs w:val="28"/>
        </w:rPr>
        <w:t>非常可惜的事情。</w:t>
      </w:r>
      <w:ins w:id="1538" w:author="Administrator" w:date="2016-01-07T19:13:36Z">
        <w:r>
          <w:rPr>
            <w:rFonts w:hint="eastAsia" w:ascii="华文楷体" w:hAnsi="华文楷体" w:eastAsia="华文楷体"/>
            <w:sz w:val="28"/>
            <w:szCs w:val="28"/>
            <w:lang w:eastAsia="zh-CN"/>
          </w:rPr>
          <w:t>所以</w:t>
        </w:r>
      </w:ins>
      <w:r>
        <w:rPr>
          <w:rFonts w:hint="eastAsia" w:ascii="华文楷体" w:hAnsi="华文楷体" w:eastAsia="华文楷体"/>
          <w:sz w:val="28"/>
          <w:szCs w:val="28"/>
        </w:rPr>
        <w:t>像这样的话</w:t>
      </w:r>
      <w:ins w:id="1539" w:author="Administrator" w:date="2016-01-07T13:14:15Z">
        <w:r>
          <w:rPr>
            <w:rFonts w:hint="eastAsia" w:ascii="华文楷体" w:hAnsi="华文楷体" w:eastAsia="华文楷体"/>
            <w:sz w:val="28"/>
            <w:szCs w:val="28"/>
            <w:lang w:eastAsia="zh-CN"/>
          </w:rPr>
          <w:t>就说</w:t>
        </w:r>
      </w:ins>
      <w:ins w:id="1540" w:author="Administrator" w:date="2016-01-07T13:13:23Z">
        <w:r>
          <w:rPr>
            <w:rFonts w:hint="eastAsia" w:ascii="华文楷体" w:hAnsi="华文楷体" w:eastAsia="华文楷体"/>
            <w:sz w:val="28"/>
            <w:szCs w:val="28"/>
            <w:lang w:eastAsia="zh-CN"/>
          </w:rPr>
          <w:t>从其它方面</w:t>
        </w:r>
      </w:ins>
      <w:del w:id="1541" w:author="Administrator" w:date="2016-01-07T13:13:30Z">
        <w:r>
          <w:rPr>
            <w:rFonts w:hint="eastAsia" w:ascii="华文楷体" w:hAnsi="华文楷体" w:eastAsia="华文楷体"/>
            <w:sz w:val="28"/>
            <w:szCs w:val="28"/>
          </w:rPr>
          <w:delText>，我们</w:delText>
        </w:r>
      </w:del>
      <w:del w:id="1542" w:author="Administrator" w:date="2016-01-07T13:13:31Z">
        <w:r>
          <w:rPr>
            <w:rFonts w:hint="eastAsia" w:ascii="华文楷体" w:hAnsi="华文楷体" w:eastAsia="华文楷体"/>
            <w:sz w:val="28"/>
            <w:szCs w:val="28"/>
          </w:rPr>
          <w:delText>应</w:delText>
        </w:r>
      </w:del>
      <w:del w:id="1543" w:author="Administrator" w:date="2016-01-07T13:13:32Z">
        <w:r>
          <w:rPr>
            <w:rFonts w:hint="eastAsia" w:ascii="华文楷体" w:hAnsi="华文楷体" w:eastAsia="华文楷体"/>
            <w:sz w:val="28"/>
            <w:szCs w:val="28"/>
          </w:rPr>
          <w:delText>当</w:delText>
        </w:r>
      </w:del>
      <w:r>
        <w:rPr>
          <w:rFonts w:hint="eastAsia" w:ascii="华文楷体" w:hAnsi="华文楷体" w:eastAsia="华文楷体"/>
          <w:sz w:val="28"/>
          <w:szCs w:val="28"/>
        </w:rPr>
        <w:t>千方百计地培养</w:t>
      </w:r>
      <w:ins w:id="1544" w:author="Administrator" w:date="2016-01-07T13:14:27Z">
        <w:r>
          <w:rPr>
            <w:rFonts w:hint="eastAsia" w:ascii="华文楷体" w:hAnsi="华文楷体" w:eastAsia="华文楷体"/>
            <w:sz w:val="28"/>
            <w:szCs w:val="28"/>
            <w:lang w:eastAsia="zh-CN"/>
          </w:rPr>
          <w:t>我们相续中</w:t>
        </w:r>
      </w:ins>
      <w:del w:id="1545" w:author="Administrator" w:date="2016-01-07T13:14:29Z">
        <w:r>
          <w:rPr>
            <w:rFonts w:hint="eastAsia" w:ascii="华文楷体" w:hAnsi="华文楷体" w:eastAsia="华文楷体"/>
            <w:sz w:val="28"/>
            <w:szCs w:val="28"/>
          </w:rPr>
          <w:delText>自己</w:delText>
        </w:r>
      </w:del>
      <w:r>
        <w:rPr>
          <w:rFonts w:hint="eastAsia" w:ascii="华文楷体" w:hAnsi="华文楷体" w:eastAsia="华文楷体"/>
          <w:sz w:val="28"/>
          <w:szCs w:val="28"/>
        </w:rPr>
        <w:t>的道心，</w:t>
      </w:r>
      <w:ins w:id="1546" w:author="Administrator" w:date="2016-01-07T13:15:51Z">
        <w:r>
          <w:rPr>
            <w:rFonts w:hint="eastAsia" w:ascii="华文楷体" w:hAnsi="华文楷体" w:eastAsia="华文楷体"/>
            <w:sz w:val="28"/>
            <w:szCs w:val="28"/>
            <w:lang w:eastAsia="zh-CN"/>
          </w:rPr>
          <w:t>就</w:t>
        </w:r>
      </w:ins>
      <w:r>
        <w:rPr>
          <w:rFonts w:hint="eastAsia" w:ascii="华文楷体" w:hAnsi="华文楷体" w:eastAsia="华文楷体"/>
          <w:sz w:val="28"/>
          <w:szCs w:val="28"/>
        </w:rPr>
        <w:t>想要证悟</w:t>
      </w:r>
      <w:ins w:id="1547" w:author="Administrator" w:date="2016-01-07T19:14:11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无我的</w:t>
      </w:r>
      <w:ins w:id="1548" w:author="Administrator" w:date="2016-01-07T13:13:38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强烈的念头</w:t>
      </w:r>
      <w:ins w:id="1549" w:author="Administrator" w:date="2016-01-07T13:15:56Z">
        <w:r>
          <w:rPr>
            <w:rFonts w:hint="eastAsia" w:ascii="华文楷体" w:hAnsi="华文楷体" w:eastAsia="华文楷体"/>
            <w:sz w:val="28"/>
            <w:szCs w:val="28"/>
            <w:lang w:eastAsia="zh-CN"/>
          </w:rPr>
          <w:t>，</w:t>
        </w:r>
      </w:ins>
      <w:del w:id="1550" w:author="Administrator" w:date="2016-01-05T12:53:03Z">
        <w:r>
          <w:rPr>
            <w:rFonts w:hint="eastAsia" w:ascii="华文楷体" w:hAnsi="华文楷体" w:eastAsia="华文楷体"/>
            <w:sz w:val="28"/>
            <w:szCs w:val="28"/>
          </w:rPr>
          <w:delText>，</w:delText>
        </w:r>
      </w:del>
      <w:r>
        <w:rPr>
          <w:rFonts w:hint="eastAsia" w:ascii="华文楷体" w:hAnsi="华文楷体" w:eastAsia="华文楷体"/>
          <w:sz w:val="28"/>
          <w:szCs w:val="28"/>
        </w:rPr>
        <w:t>是相当关键</w:t>
      </w:r>
      <w:ins w:id="1551" w:author="Administrator" w:date="2016-01-07T13:13:43Z">
        <w:r>
          <w:rPr>
            <w:rFonts w:hint="eastAsia" w:ascii="华文楷体" w:hAnsi="华文楷体" w:eastAsia="华文楷体"/>
            <w:sz w:val="28"/>
            <w:szCs w:val="28"/>
            <w:lang w:eastAsia="zh-CN"/>
          </w:rPr>
          <w:t>的</w:t>
        </w:r>
      </w:ins>
      <w:ins w:id="1552" w:author="Administrator" w:date="2016-01-05T12:53:09Z">
        <w:r>
          <w:rPr>
            <w:rFonts w:hint="eastAsia" w:ascii="华文楷体" w:hAnsi="华文楷体" w:eastAsia="华文楷体"/>
            <w:sz w:val="28"/>
            <w:szCs w:val="28"/>
            <w:lang w:eastAsia="zh-CN"/>
          </w:rPr>
          <w:t>、</w:t>
        </w:r>
      </w:ins>
      <w:del w:id="1553" w:author="Administrator" w:date="2016-01-05T12:53:09Z">
        <w:r>
          <w:rPr>
            <w:rFonts w:hint="eastAsia" w:ascii="华文楷体" w:hAnsi="华文楷体" w:eastAsia="华文楷体"/>
            <w:sz w:val="28"/>
            <w:szCs w:val="28"/>
          </w:rPr>
          <w:delText>，</w:delText>
        </w:r>
      </w:del>
      <w:r>
        <w:rPr>
          <w:rFonts w:hint="eastAsia" w:ascii="华文楷体" w:hAnsi="华文楷体" w:eastAsia="华文楷体"/>
          <w:sz w:val="28"/>
          <w:szCs w:val="28"/>
        </w:rPr>
        <w:t>非常重要的。</w:t>
      </w:r>
      <w:ins w:id="1554" w:author="Administrator" w:date="2016-01-07T13:16:23Z">
        <w:r>
          <w:rPr>
            <w:rFonts w:hint="eastAsia" w:ascii="华文楷体" w:hAnsi="华文楷体" w:eastAsia="华文楷体"/>
            <w:sz w:val="28"/>
            <w:szCs w:val="28"/>
            <w:lang w:eastAsia="zh-CN"/>
          </w:rPr>
          <w:t>那么要</w:t>
        </w:r>
      </w:ins>
      <w:del w:id="1555" w:author="Administrator" w:date="2016-01-07T19:13:44Z">
        <w:r>
          <w:rPr>
            <w:rFonts w:hint="eastAsia" w:ascii="华文楷体" w:hAnsi="华文楷体" w:eastAsia="华文楷体"/>
            <w:sz w:val="28"/>
            <w:szCs w:val="28"/>
          </w:rPr>
          <w:delText>想</w:delText>
        </w:r>
      </w:del>
      <w:r>
        <w:rPr>
          <w:rFonts w:hint="eastAsia" w:ascii="华文楷体" w:hAnsi="华文楷体" w:eastAsia="华文楷体"/>
          <w:sz w:val="28"/>
          <w:szCs w:val="28"/>
        </w:rPr>
        <w:t>真正</w:t>
      </w:r>
      <w:del w:id="1556" w:author="Administrator" w:date="2016-01-07T19:14:16Z">
        <w:r>
          <w:rPr>
            <w:rFonts w:hint="eastAsia" w:ascii="华文楷体" w:hAnsi="华文楷体" w:eastAsia="华文楷体"/>
            <w:sz w:val="28"/>
            <w:szCs w:val="28"/>
          </w:rPr>
          <w:delText>要</w:delText>
        </w:r>
      </w:del>
      <w:ins w:id="1557" w:author="Administrator" w:date="2016-01-07T19:14:17Z">
        <w:r>
          <w:rPr>
            <w:rFonts w:hint="eastAsia" w:ascii="华文楷体" w:hAnsi="华文楷体" w:eastAsia="华文楷体"/>
            <w:sz w:val="28"/>
            <w:szCs w:val="28"/>
            <w:lang w:eastAsia="zh-CN"/>
          </w:rPr>
          <w:t>的</w:t>
        </w:r>
      </w:ins>
      <w:r>
        <w:rPr>
          <w:rFonts w:hint="eastAsia" w:ascii="华文楷体" w:hAnsi="华文楷体" w:eastAsia="华文楷体"/>
          <w:sz w:val="28"/>
          <w:szCs w:val="28"/>
        </w:rPr>
        <w:t>产生这样的念头，必须要对其他的我们耽著的</w:t>
      </w:r>
      <w:ins w:id="1558" w:author="Administrator" w:date="2016-01-07T13:16:03Z">
        <w:r>
          <w:rPr>
            <w:rFonts w:hint="eastAsia" w:ascii="华文楷体" w:hAnsi="华文楷体" w:eastAsia="华文楷体"/>
            <w:sz w:val="28"/>
            <w:szCs w:val="28"/>
            <w:lang w:eastAsia="zh-CN"/>
          </w:rPr>
          <w:t>这些</w:t>
        </w:r>
      </w:ins>
      <w:r>
        <w:rPr>
          <w:rFonts w:hint="eastAsia" w:ascii="华文楷体" w:hAnsi="华文楷体" w:eastAsia="华文楷体"/>
          <w:sz w:val="28"/>
          <w:szCs w:val="28"/>
        </w:rPr>
        <w:t>法作详尽的观察</w:t>
      </w:r>
      <w:ins w:id="1559" w:author="Administrator" w:date="2016-01-05T12:53:22Z">
        <w:r>
          <w:rPr>
            <w:rFonts w:hint="eastAsia" w:ascii="华文楷体" w:hAnsi="华文楷体" w:eastAsia="华文楷体"/>
            <w:sz w:val="28"/>
            <w:szCs w:val="28"/>
            <w:lang w:eastAsia="zh-CN"/>
          </w:rPr>
          <w:t>，</w:t>
        </w:r>
      </w:ins>
      <w:del w:id="1560" w:author="Administrator" w:date="2016-01-05T12:53:22Z">
        <w:r>
          <w:rPr>
            <w:rFonts w:hint="eastAsia" w:ascii="华文楷体" w:hAnsi="华文楷体" w:eastAsia="华文楷体"/>
            <w:sz w:val="28"/>
            <w:szCs w:val="28"/>
          </w:rPr>
          <w:delText>。</w:delText>
        </w:r>
      </w:del>
      <w:r>
        <w:rPr>
          <w:rFonts w:hint="eastAsia" w:ascii="华文楷体" w:hAnsi="华文楷体" w:eastAsia="华文楷体"/>
          <w:sz w:val="28"/>
          <w:szCs w:val="28"/>
        </w:rPr>
        <w:t>一切都没有意义，要落在</w:t>
      </w:r>
      <w:ins w:id="1561" w:author="Administrator" w:date="2016-01-07T19:14:27Z">
        <w:r>
          <w:rPr>
            <w:rFonts w:hint="eastAsia" w:ascii="华文楷体" w:hAnsi="华文楷体" w:eastAsia="华文楷体"/>
            <w:sz w:val="28"/>
            <w:szCs w:val="28"/>
            <w:lang w:eastAsia="zh-CN"/>
          </w:rPr>
          <w:t>到</w:t>
        </w:r>
      </w:ins>
      <w:r>
        <w:rPr>
          <w:rFonts w:hint="eastAsia" w:ascii="华文楷体" w:hAnsi="华文楷体" w:eastAsia="华文楷体"/>
          <w:sz w:val="28"/>
          <w:szCs w:val="28"/>
        </w:rPr>
        <w:t>四加行上面。</w:t>
      </w:r>
    </w:p>
    <w:p>
      <w:pPr>
        <w:ind w:firstLine="570"/>
        <w:rPr>
          <w:rFonts w:hint="eastAsia" w:ascii="黑体" w:hAnsi="黑体" w:eastAsia="黑体" w:cs="黑体"/>
          <w:sz w:val="28"/>
          <w:szCs w:val="28"/>
          <w:rPrChange w:id="1562" w:author="Administrator" w:date="2016-01-05T12:53:48Z">
            <w:rPr>
              <w:rFonts w:hint="eastAsia" w:ascii="华文楷体" w:hAnsi="华文楷体" w:eastAsia="华文楷体"/>
              <w:sz w:val="28"/>
              <w:szCs w:val="28"/>
            </w:rPr>
          </w:rPrChange>
        </w:rPr>
      </w:pPr>
      <w:r>
        <w:rPr>
          <w:rFonts w:hint="eastAsia" w:ascii="黑体" w:hAnsi="黑体" w:eastAsia="黑体" w:cs="黑体"/>
          <w:sz w:val="28"/>
          <w:szCs w:val="28"/>
          <w:rPrChange w:id="1563" w:author="Administrator" w:date="2016-01-05T12:53:48Z">
            <w:rPr>
              <w:rFonts w:hint="eastAsia" w:ascii="华文楷体" w:hAnsi="华文楷体" w:eastAsia="华文楷体"/>
              <w:sz w:val="28"/>
              <w:szCs w:val="28"/>
            </w:rPr>
          </w:rPrChange>
        </w:rPr>
        <w:t>〖又云:“是故贪著我,尔时当流转。” 〗</w:t>
      </w:r>
    </w:p>
    <w:p>
      <w:pPr>
        <w:ind w:firstLine="570"/>
        <w:rPr>
          <w:rFonts w:hint="eastAsia" w:ascii="华文楷体" w:hAnsi="华文楷体" w:eastAsia="华文楷体"/>
          <w:sz w:val="28"/>
          <w:szCs w:val="28"/>
        </w:rPr>
      </w:pPr>
      <w:ins w:id="1564" w:author="Administrator" w:date="2016-01-07T13:17:07Z">
        <w:r>
          <w:rPr>
            <w:rFonts w:hint="eastAsia" w:ascii="华文楷体" w:hAnsi="华文楷体" w:eastAsia="华文楷体"/>
            <w:sz w:val="28"/>
            <w:szCs w:val="28"/>
            <w:lang w:eastAsia="zh-CN"/>
          </w:rPr>
          <w:t>那么</w:t>
        </w:r>
      </w:ins>
      <w:ins w:id="1565" w:author="Administrator" w:date="2016-01-07T13:16:52Z">
        <w:r>
          <w:rPr>
            <w:rFonts w:hint="eastAsia" w:ascii="华文楷体" w:hAnsi="华文楷体" w:eastAsia="华文楷体"/>
            <w:sz w:val="28"/>
            <w:szCs w:val="28"/>
            <w:lang w:eastAsia="zh-CN"/>
          </w:rPr>
          <w:t>就</w:t>
        </w:r>
      </w:ins>
      <w:del w:id="1566" w:author="Administrator" w:date="2016-01-07T13:16:50Z">
        <w:r>
          <w:rPr>
            <w:rFonts w:hint="eastAsia" w:ascii="华文楷体" w:hAnsi="华文楷体" w:eastAsia="华文楷体"/>
            <w:sz w:val="28"/>
            <w:szCs w:val="28"/>
          </w:rPr>
          <w:delText>又</w:delText>
        </w:r>
      </w:del>
      <w:r>
        <w:rPr>
          <w:rFonts w:hint="eastAsia" w:ascii="华文楷体" w:hAnsi="华文楷体" w:eastAsia="华文楷体"/>
          <w:sz w:val="28"/>
          <w:szCs w:val="28"/>
        </w:rPr>
        <w:t>这样说：是故因为贪著我的缘故，这个时候肯定会流转</w:t>
      </w:r>
      <w:ins w:id="1567" w:author="Administrator" w:date="2016-01-07T13:17:13Z">
        <w:r>
          <w:rPr>
            <w:rFonts w:hint="eastAsia" w:ascii="华文楷体" w:hAnsi="华文楷体" w:eastAsia="华文楷体"/>
            <w:sz w:val="28"/>
            <w:szCs w:val="28"/>
            <w:lang w:eastAsia="zh-CN"/>
          </w:rPr>
          <w:t>的</w:t>
        </w:r>
      </w:ins>
      <w:ins w:id="1568" w:author="Administrator" w:date="2016-01-07T13:17:14Z">
        <w:r>
          <w:rPr>
            <w:rFonts w:hint="eastAsia" w:ascii="华文楷体" w:hAnsi="华文楷体" w:eastAsia="华文楷体"/>
            <w:sz w:val="28"/>
            <w:szCs w:val="28"/>
            <w:lang w:eastAsia="zh-CN"/>
          </w:rPr>
          <w:t>、</w:t>
        </w:r>
      </w:ins>
      <w:ins w:id="1569" w:author="Administrator" w:date="2016-01-07T13:17:19Z">
        <w:r>
          <w:rPr>
            <w:rFonts w:hint="eastAsia" w:ascii="华文楷体" w:hAnsi="华文楷体" w:eastAsia="华文楷体"/>
            <w:sz w:val="28"/>
            <w:szCs w:val="28"/>
            <w:lang w:eastAsia="zh-CN"/>
          </w:rPr>
          <w:t>流转</w:t>
        </w:r>
      </w:ins>
      <w:r>
        <w:rPr>
          <w:rFonts w:hint="eastAsia" w:ascii="华文楷体" w:hAnsi="华文楷体" w:eastAsia="华文楷体"/>
          <w:sz w:val="28"/>
          <w:szCs w:val="28"/>
        </w:rPr>
        <w:t>在三界当中。</w:t>
      </w:r>
    </w:p>
    <w:p>
      <w:pPr>
        <w:ind w:firstLine="570"/>
        <w:rPr>
          <w:rFonts w:hint="eastAsia" w:ascii="黑体" w:hAnsi="黑体" w:eastAsia="黑体" w:cs="黑体"/>
          <w:sz w:val="28"/>
          <w:szCs w:val="28"/>
          <w:rPrChange w:id="1570" w:author="Administrator" w:date="2016-01-05T12:54:18Z">
            <w:rPr>
              <w:rFonts w:hint="eastAsia" w:ascii="华文楷体" w:hAnsi="华文楷体" w:eastAsia="华文楷体"/>
              <w:sz w:val="28"/>
              <w:szCs w:val="28"/>
            </w:rPr>
          </w:rPrChange>
        </w:rPr>
      </w:pPr>
      <w:r>
        <w:rPr>
          <w:rFonts w:hint="eastAsia" w:ascii="黑体" w:hAnsi="黑体" w:eastAsia="黑体" w:cs="黑体"/>
          <w:sz w:val="28"/>
          <w:szCs w:val="28"/>
          <w:rPrChange w:id="1571" w:author="Administrator" w:date="2016-01-05T12:54:18Z">
            <w:rPr>
              <w:rFonts w:hint="eastAsia" w:ascii="华文楷体" w:hAnsi="华文楷体" w:eastAsia="华文楷体"/>
              <w:sz w:val="28"/>
              <w:szCs w:val="28"/>
            </w:rPr>
          </w:rPrChange>
        </w:rPr>
        <w:t>〖又如《入中论》云:“慧见烦恼诸过患,皆从萨迦耶见生……” 〗</w:t>
      </w:r>
    </w:p>
    <w:p>
      <w:pPr>
        <w:ind w:firstLine="570"/>
        <w:rPr>
          <w:del w:id="1572" w:author="Administrator" w:date="2016-01-05T12:55:53Z"/>
          <w:rFonts w:hint="eastAsia" w:ascii="华文楷体" w:hAnsi="华文楷体" w:eastAsia="华文楷体"/>
          <w:sz w:val="28"/>
          <w:szCs w:val="28"/>
        </w:rPr>
      </w:pPr>
      <w:r>
        <w:rPr>
          <w:rFonts w:hint="eastAsia" w:ascii="华文楷体" w:hAnsi="华文楷体" w:eastAsia="华文楷体"/>
          <w:sz w:val="28"/>
          <w:szCs w:val="28"/>
        </w:rPr>
        <w:t>《入中论》中讲“无我”的第一个颂词讲，智慧者见到烦恼等所有的过患</w:t>
      </w:r>
      <w:del w:id="1573" w:author="Administrator" w:date="2016-01-05T12:54:44Z">
        <w:r>
          <w:rPr>
            <w:rFonts w:hint="eastAsia" w:ascii="华文楷体" w:hAnsi="华文楷体" w:eastAsia="华文楷体"/>
            <w:sz w:val="28"/>
            <w:szCs w:val="28"/>
          </w:rPr>
          <w:delText>，</w:delText>
        </w:r>
      </w:del>
      <w:r>
        <w:rPr>
          <w:rFonts w:hint="eastAsia" w:ascii="华文楷体" w:hAnsi="华文楷体" w:eastAsia="华文楷体"/>
          <w:sz w:val="28"/>
          <w:szCs w:val="28"/>
        </w:rPr>
        <w:t>都是从萨迦耶见生。“由了知我是彼境，故瑜伽师先破我。” 那么了知“我”是萨迦耶见的对境，所以说瑜伽</w:t>
      </w:r>
      <w:ins w:id="1574" w:author="Administrator" w:date="2016-01-07T19:15:10Z">
        <w:r>
          <w:rPr>
            <w:rFonts w:hint="eastAsia" w:ascii="华文楷体" w:hAnsi="华文楷体" w:eastAsia="华文楷体"/>
            <w:sz w:val="28"/>
            <w:szCs w:val="28"/>
            <w:lang w:eastAsia="zh-CN"/>
          </w:rPr>
          <w:t>士</w:t>
        </w:r>
      </w:ins>
      <w:del w:id="1575" w:author="Administrator" w:date="2016-01-07T19:15:02Z">
        <w:r>
          <w:rPr>
            <w:rFonts w:hint="eastAsia" w:ascii="华文楷体" w:hAnsi="华文楷体" w:eastAsia="华文楷体"/>
            <w:sz w:val="28"/>
            <w:szCs w:val="28"/>
          </w:rPr>
          <w:delText>师</w:delText>
        </w:r>
      </w:del>
      <w:r>
        <w:rPr>
          <w:rFonts w:hint="eastAsia" w:ascii="华文楷体" w:hAnsi="华文楷体" w:eastAsia="华文楷体"/>
          <w:sz w:val="28"/>
          <w:szCs w:val="28"/>
        </w:rPr>
        <w:t>先破“我”，因为“我”一破掉，“我执”会随之而泯灭的。首先破“我”，首先修“无我”才能泯灭相续当中的我执。</w:t>
      </w:r>
    </w:p>
    <w:p>
      <w:pPr>
        <w:ind w:firstLine="570"/>
        <w:rPr>
          <w:rFonts w:ascii="华文楷体" w:hAnsi="华文楷体" w:eastAsia="华文楷体"/>
          <w:sz w:val="28"/>
          <w:szCs w:val="28"/>
        </w:rPr>
      </w:pPr>
    </w:p>
    <w:p>
      <w:pPr>
        <w:ind w:firstLine="570"/>
        <w:rPr>
          <w:rFonts w:hint="eastAsia" w:ascii="黑体" w:hAnsi="黑体" w:eastAsia="黑体" w:cs="黑体"/>
          <w:sz w:val="28"/>
          <w:szCs w:val="28"/>
          <w:rPrChange w:id="1576" w:author="Administrator" w:date="2016-01-05T12:55:59Z">
            <w:rPr>
              <w:rFonts w:hint="eastAsia" w:ascii="华文楷体" w:hAnsi="华文楷体" w:eastAsia="华文楷体"/>
              <w:sz w:val="28"/>
              <w:szCs w:val="28"/>
            </w:rPr>
          </w:rPrChange>
        </w:rPr>
      </w:pPr>
      <w:r>
        <w:rPr>
          <w:rFonts w:hint="eastAsia" w:ascii="黑体" w:hAnsi="黑体" w:eastAsia="黑体" w:cs="黑体"/>
          <w:sz w:val="28"/>
          <w:szCs w:val="28"/>
          <w:rPrChange w:id="1577" w:author="Administrator" w:date="2016-01-05T12:55:59Z">
            <w:rPr>
              <w:rFonts w:hint="eastAsia" w:ascii="华文楷体" w:hAnsi="华文楷体" w:eastAsia="华文楷体"/>
              <w:sz w:val="28"/>
              <w:szCs w:val="28"/>
            </w:rPr>
          </w:rPrChange>
        </w:rPr>
        <w:t>〖这样的我执是依靠对治法证悟无我的智慧来断除的,在见道中,断除于现见真实法性谛实义起颠倒的一切遍计部分, 〗</w:t>
      </w:r>
    </w:p>
    <w:p>
      <w:pPr>
        <w:ind w:firstLine="570"/>
        <w:rPr>
          <w:rFonts w:hint="eastAsia" w:ascii="华文楷体" w:hAnsi="华文楷体" w:eastAsia="华文楷体"/>
          <w:sz w:val="28"/>
          <w:szCs w:val="28"/>
        </w:rPr>
      </w:pPr>
      <w:r>
        <w:rPr>
          <w:rFonts w:hint="eastAsia" w:ascii="华文楷体" w:hAnsi="华文楷体" w:eastAsia="华文楷体"/>
          <w:sz w:val="28"/>
          <w:szCs w:val="28"/>
        </w:rPr>
        <w:t>这样的我执是依靠对治法</w:t>
      </w:r>
      <w:ins w:id="1578" w:author="Administrator" w:date="2016-01-07T13:18:14Z">
        <w:r>
          <w:rPr>
            <w:rFonts w:hint="eastAsia" w:ascii="华文楷体" w:hAnsi="华文楷体" w:eastAsia="华文楷体"/>
            <w:sz w:val="28"/>
            <w:szCs w:val="28"/>
            <w:lang w:eastAsia="zh-CN"/>
          </w:rPr>
          <w:t>、</w:t>
        </w:r>
      </w:ins>
      <w:ins w:id="1579" w:author="Administrator" w:date="2016-01-07T13:18:11Z">
        <w:r>
          <w:rPr>
            <w:rFonts w:hint="eastAsia" w:ascii="华文楷体" w:hAnsi="华文楷体" w:eastAsia="华文楷体"/>
            <w:sz w:val="28"/>
            <w:szCs w:val="28"/>
            <w:lang w:eastAsia="zh-CN"/>
          </w:rPr>
          <w:t>就是</w:t>
        </w:r>
      </w:ins>
      <w:r>
        <w:rPr>
          <w:rFonts w:hint="eastAsia" w:ascii="华文楷体" w:hAnsi="华文楷体" w:eastAsia="华文楷体"/>
          <w:sz w:val="28"/>
          <w:szCs w:val="28"/>
        </w:rPr>
        <w:t>证悟无我的</w:t>
      </w:r>
      <w:ins w:id="1580" w:author="Administrator" w:date="2016-01-07T19:15:32Z">
        <w:r>
          <w:rPr>
            <w:rFonts w:hint="eastAsia" w:ascii="华文楷体" w:hAnsi="华文楷体" w:eastAsia="华文楷体"/>
            <w:sz w:val="28"/>
            <w:szCs w:val="28"/>
            <w:lang w:eastAsia="zh-CN"/>
          </w:rPr>
          <w:t>一种</w:t>
        </w:r>
      </w:ins>
      <w:r>
        <w:rPr>
          <w:rFonts w:hint="eastAsia" w:ascii="华文楷体" w:hAnsi="华文楷体" w:eastAsia="华文楷体"/>
          <w:sz w:val="28"/>
          <w:szCs w:val="28"/>
        </w:rPr>
        <w:t>智慧来断除的。如果你有了证悟无我的智慧，就可以把我执从根本上拔除。如果没有无我的智慧，</w:t>
      </w:r>
      <w:ins w:id="1581" w:author="Administrator" w:date="2016-01-07T13:18:21Z">
        <w:r>
          <w:rPr>
            <w:rFonts w:hint="eastAsia" w:ascii="华文楷体" w:hAnsi="华文楷体" w:eastAsia="华文楷体"/>
            <w:sz w:val="28"/>
            <w:szCs w:val="28"/>
            <w:lang w:eastAsia="zh-CN"/>
          </w:rPr>
          <w:t>你</w:t>
        </w:r>
      </w:ins>
      <w:r>
        <w:rPr>
          <w:rFonts w:hint="eastAsia" w:ascii="华文楷体" w:hAnsi="华文楷体" w:eastAsia="华文楷体"/>
          <w:sz w:val="28"/>
          <w:szCs w:val="28"/>
        </w:rPr>
        <w:t>单单</w:t>
      </w:r>
      <w:ins w:id="1582" w:author="Administrator" w:date="2016-01-07T13:18:24Z">
        <w:r>
          <w:rPr>
            <w:rFonts w:hint="eastAsia" w:ascii="华文楷体" w:hAnsi="华文楷体" w:eastAsia="华文楷体"/>
            <w:sz w:val="28"/>
            <w:szCs w:val="28"/>
            <w:lang w:eastAsia="zh-CN"/>
          </w:rPr>
          <w:t>去</w:t>
        </w:r>
      </w:ins>
      <w:r>
        <w:rPr>
          <w:rFonts w:hint="eastAsia" w:ascii="华文楷体" w:hAnsi="华文楷体" w:eastAsia="华文楷体"/>
          <w:sz w:val="28"/>
          <w:szCs w:val="28"/>
        </w:rPr>
        <w:t>修行其他的禅定</w:t>
      </w:r>
      <w:ins w:id="1583" w:author="Administrator" w:date="2016-01-07T19:15:44Z">
        <w:r>
          <w:rPr>
            <w:rFonts w:hint="eastAsia" w:ascii="华文楷体" w:hAnsi="华文楷体" w:eastAsia="华文楷体"/>
            <w:sz w:val="28"/>
            <w:szCs w:val="28"/>
            <w:lang w:eastAsia="zh-CN"/>
          </w:rPr>
          <w:t>、</w:t>
        </w:r>
      </w:ins>
      <w:del w:id="1584" w:author="Administrator" w:date="2016-01-07T19:15:44Z">
        <w:r>
          <w:rPr>
            <w:rFonts w:hint="eastAsia" w:ascii="华文楷体" w:hAnsi="华文楷体" w:eastAsia="华文楷体"/>
            <w:sz w:val="28"/>
            <w:szCs w:val="28"/>
          </w:rPr>
          <w:delText>，</w:delText>
        </w:r>
      </w:del>
      <w:r>
        <w:rPr>
          <w:rFonts w:hint="eastAsia" w:ascii="华文楷体" w:hAnsi="华文楷体" w:eastAsia="华文楷体"/>
          <w:sz w:val="28"/>
          <w:szCs w:val="28"/>
        </w:rPr>
        <w:t>修习其他的布施</w:t>
      </w:r>
      <w:del w:id="1585" w:author="Administrator" w:date="2016-01-07T19:15:47Z">
        <w:r>
          <w:rPr>
            <w:rFonts w:hint="eastAsia" w:ascii="华文楷体" w:hAnsi="华文楷体" w:eastAsia="华文楷体"/>
            <w:sz w:val="28"/>
            <w:szCs w:val="28"/>
          </w:rPr>
          <w:delText>，</w:delText>
        </w:r>
      </w:del>
      <w:ins w:id="1586" w:author="Administrator" w:date="2016-01-07T19:15:47Z">
        <w:r>
          <w:rPr>
            <w:rFonts w:hint="eastAsia" w:ascii="华文楷体" w:hAnsi="华文楷体" w:eastAsia="华文楷体"/>
            <w:sz w:val="28"/>
            <w:szCs w:val="28"/>
            <w:lang w:eastAsia="zh-CN"/>
          </w:rPr>
          <w:t>、</w:t>
        </w:r>
      </w:ins>
      <w:r>
        <w:rPr>
          <w:rFonts w:hint="eastAsia" w:ascii="华文楷体" w:hAnsi="华文楷体" w:eastAsia="华文楷体"/>
          <w:sz w:val="28"/>
          <w:szCs w:val="28"/>
        </w:rPr>
        <w:t>修习其他的对治法，都不是正对治</w:t>
      </w:r>
      <w:ins w:id="1587" w:author="Administrator" w:date="2016-01-07T13:18:36Z">
        <w:r>
          <w:rPr>
            <w:rFonts w:hint="eastAsia" w:ascii="华文楷体" w:hAnsi="华文楷体" w:eastAsia="华文楷体"/>
            <w:sz w:val="28"/>
            <w:szCs w:val="28"/>
            <w:lang w:eastAsia="zh-CN"/>
          </w:rPr>
          <w:t>，</w:t>
        </w:r>
      </w:ins>
      <w:ins w:id="1588" w:author="Administrator" w:date="2016-01-07T13:18:34Z">
        <w:r>
          <w:rPr>
            <w:rFonts w:hint="eastAsia" w:ascii="华文楷体" w:hAnsi="华文楷体" w:eastAsia="华文楷体"/>
            <w:sz w:val="28"/>
            <w:szCs w:val="28"/>
          </w:rPr>
          <w:t>都不是正对治</w:t>
        </w:r>
      </w:ins>
      <w:r>
        <w:rPr>
          <w:rFonts w:hint="eastAsia" w:ascii="华文楷体" w:hAnsi="华文楷体" w:eastAsia="华文楷体"/>
          <w:sz w:val="28"/>
          <w:szCs w:val="28"/>
        </w:rPr>
        <w:t>。真正的正对治，我执的反面就是无我</w:t>
      </w:r>
      <w:ins w:id="1589" w:author="Administrator" w:date="2016-01-05T12:56:44Z">
        <w:r>
          <w:rPr>
            <w:rFonts w:hint="eastAsia" w:ascii="华文楷体" w:hAnsi="华文楷体" w:eastAsia="华文楷体"/>
            <w:sz w:val="28"/>
            <w:szCs w:val="28"/>
            <w:lang w:eastAsia="zh-CN"/>
          </w:rPr>
          <w:t>，</w:t>
        </w:r>
      </w:ins>
      <w:del w:id="1590" w:author="Administrator" w:date="2016-01-05T12:56:44Z">
        <w:r>
          <w:rPr>
            <w:rFonts w:hint="eastAsia" w:ascii="华文楷体" w:hAnsi="华文楷体" w:eastAsia="华文楷体"/>
            <w:sz w:val="28"/>
            <w:szCs w:val="28"/>
          </w:rPr>
          <w:delText>。</w:delText>
        </w:r>
      </w:del>
      <w:r>
        <w:rPr>
          <w:rFonts w:hint="eastAsia" w:ascii="华文楷体" w:hAnsi="华文楷体" w:eastAsia="华文楷体"/>
          <w:sz w:val="28"/>
          <w:szCs w:val="28"/>
        </w:rPr>
        <w:t>只有通过修无我才能真正把我执从根本上断除。在见道当中，</w:t>
      </w:r>
      <w:ins w:id="1591" w:author="Administrator" w:date="2016-01-07T13:18:51Z">
        <w:r>
          <w:rPr>
            <w:rFonts w:hint="eastAsia" w:ascii="华文楷体" w:hAnsi="华文楷体" w:eastAsia="华文楷体"/>
            <w:sz w:val="28"/>
            <w:szCs w:val="28"/>
            <w:lang w:eastAsia="zh-CN"/>
          </w:rPr>
          <w:t>就说他</w:t>
        </w:r>
      </w:ins>
      <w:r>
        <w:rPr>
          <w:rFonts w:hint="eastAsia" w:ascii="华文楷体" w:hAnsi="华文楷体" w:eastAsia="华文楷体"/>
          <w:sz w:val="28"/>
          <w:szCs w:val="28"/>
        </w:rPr>
        <w:t>见到一切万法为空性</w:t>
      </w:r>
      <w:ins w:id="1592" w:author="Administrator" w:date="2016-01-07T19:16:04Z">
        <w:r>
          <w:rPr>
            <w:rFonts w:hint="eastAsia" w:ascii="华文楷体" w:hAnsi="华文楷体" w:eastAsia="华文楷体"/>
            <w:sz w:val="28"/>
            <w:szCs w:val="28"/>
            <w:lang w:eastAsia="zh-CN"/>
          </w:rPr>
          <w:t>这个</w:t>
        </w:r>
      </w:ins>
      <w:del w:id="1593" w:author="Administrator" w:date="2016-01-05T12:56:55Z">
        <w:r>
          <w:rPr>
            <w:rFonts w:hint="eastAsia" w:ascii="华文楷体" w:hAnsi="华文楷体" w:eastAsia="华文楷体"/>
            <w:sz w:val="28"/>
            <w:szCs w:val="28"/>
          </w:rPr>
          <w:delText>，</w:delText>
        </w:r>
      </w:del>
      <w:r>
        <w:rPr>
          <w:rFonts w:hint="eastAsia" w:ascii="华文楷体" w:hAnsi="华文楷体" w:eastAsia="华文楷体"/>
          <w:sz w:val="28"/>
          <w:szCs w:val="28"/>
        </w:rPr>
        <w:t>称之为见道。“断除于现见真实法性谛实义起颠倒的一切遍计部分”，</w:t>
      </w:r>
      <w:ins w:id="1594" w:author="Administrator" w:date="2016-01-07T19:16:17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遍计</w:t>
      </w:r>
      <w:ins w:id="1595" w:author="Administrator" w:date="2016-01-07T19:16:41Z">
        <w:r>
          <w:rPr>
            <w:rFonts w:hint="eastAsia" w:ascii="华文楷体" w:hAnsi="华文楷体" w:eastAsia="华文楷体"/>
            <w:sz w:val="28"/>
            <w:szCs w:val="28"/>
            <w:lang w:eastAsia="zh-CN"/>
          </w:rPr>
          <w:t>的执着</w:t>
        </w:r>
      </w:ins>
      <w:ins w:id="1596" w:author="Administrator" w:date="2016-01-07T19:16:44Z">
        <w:r>
          <w:rPr>
            <w:rFonts w:hint="eastAsia" w:ascii="华文楷体" w:hAnsi="华文楷体" w:eastAsia="华文楷体"/>
            <w:sz w:val="28"/>
            <w:szCs w:val="28"/>
            <w:lang w:eastAsia="zh-CN"/>
          </w:rPr>
          <w:t>、</w:t>
        </w:r>
      </w:ins>
      <w:ins w:id="1597" w:author="Administrator" w:date="2016-01-07T19:16:47Z">
        <w:r>
          <w:rPr>
            <w:rFonts w:hint="eastAsia" w:ascii="华文楷体" w:hAnsi="华文楷体" w:eastAsia="华文楷体"/>
            <w:sz w:val="28"/>
            <w:szCs w:val="28"/>
            <w:lang w:eastAsia="zh-CN"/>
          </w:rPr>
          <w:t>遍计</w:t>
        </w:r>
      </w:ins>
      <w:r>
        <w:rPr>
          <w:rFonts w:hint="eastAsia" w:ascii="华文楷体" w:hAnsi="华文楷体" w:eastAsia="华文楷体"/>
          <w:sz w:val="28"/>
          <w:szCs w:val="28"/>
        </w:rPr>
        <w:t>部分</w:t>
      </w:r>
      <w:del w:id="1598" w:author="Administrator" w:date="2016-01-05T12:57:09Z">
        <w:r>
          <w:rPr>
            <w:rFonts w:hint="eastAsia" w:ascii="华文楷体" w:hAnsi="华文楷体" w:eastAsia="华文楷体"/>
            <w:sz w:val="28"/>
            <w:szCs w:val="28"/>
          </w:rPr>
          <w:delText>，</w:delText>
        </w:r>
      </w:del>
      <w:r>
        <w:rPr>
          <w:rFonts w:hint="eastAsia" w:ascii="华文楷体" w:hAnsi="华文楷体" w:eastAsia="华文楷体"/>
          <w:sz w:val="28"/>
          <w:szCs w:val="28"/>
        </w:rPr>
        <w:t>就是对现见真实法性谛实义起颠倒的</w:t>
      </w:r>
      <w:del w:id="1599" w:author="Administrator" w:date="2016-01-05T12:57:34Z">
        <w:r>
          <w:rPr>
            <w:rFonts w:hint="eastAsia" w:ascii="华文楷体" w:hAnsi="华文楷体" w:eastAsia="华文楷体"/>
            <w:sz w:val="28"/>
            <w:szCs w:val="28"/>
          </w:rPr>
          <w:delText>，</w:delText>
        </w:r>
      </w:del>
      <w:ins w:id="1600" w:author="Administrator" w:date="2016-01-05T12:57:35Z">
        <w:r>
          <w:rPr>
            <w:rFonts w:hint="eastAsia" w:ascii="华文楷体" w:hAnsi="华文楷体" w:eastAsia="华文楷体"/>
            <w:sz w:val="28"/>
            <w:szCs w:val="28"/>
            <w:lang w:eastAsia="zh-CN"/>
          </w:rPr>
          <w:t>、</w:t>
        </w:r>
      </w:ins>
      <w:r>
        <w:rPr>
          <w:rFonts w:hint="eastAsia" w:ascii="华文楷体" w:hAnsi="华文楷体" w:eastAsia="华文楷体"/>
          <w:sz w:val="28"/>
          <w:szCs w:val="28"/>
        </w:rPr>
        <w:t>起障碍的，这个就是</w:t>
      </w:r>
      <w:del w:id="1601" w:author="Administrator" w:date="2016-01-07T19:17:20Z">
        <w:r>
          <w:rPr>
            <w:rFonts w:hint="eastAsia" w:ascii="华文楷体" w:hAnsi="华文楷体" w:eastAsia="华文楷体"/>
            <w:sz w:val="28"/>
            <w:szCs w:val="28"/>
          </w:rPr>
          <w:delText>“</w:delText>
        </w:r>
      </w:del>
      <w:r>
        <w:rPr>
          <w:rFonts w:hint="eastAsia" w:ascii="华文楷体" w:hAnsi="华文楷体" w:eastAsia="华文楷体"/>
          <w:sz w:val="28"/>
          <w:szCs w:val="28"/>
        </w:rPr>
        <w:t>遍计部分</w:t>
      </w:r>
      <w:del w:id="1602" w:author="Administrator" w:date="2016-01-07T19:17:23Z">
        <w:r>
          <w:rPr>
            <w:rFonts w:hint="eastAsia" w:ascii="华文楷体" w:hAnsi="华文楷体" w:eastAsia="华文楷体"/>
            <w:sz w:val="28"/>
            <w:szCs w:val="28"/>
          </w:rPr>
          <w:delText>”</w:delText>
        </w:r>
      </w:del>
      <w:r>
        <w:rPr>
          <w:rFonts w:hint="eastAsia" w:ascii="华文楷体" w:hAnsi="华文楷体" w:eastAsia="华文楷体"/>
          <w:sz w:val="28"/>
          <w:szCs w:val="28"/>
        </w:rPr>
        <w:t>。所以说</w:t>
      </w:r>
      <w:ins w:id="1603" w:author="Administrator" w:date="2016-01-07T13:19:09Z">
        <w:r>
          <w:rPr>
            <w:rFonts w:hint="eastAsia" w:ascii="华文楷体" w:hAnsi="华文楷体" w:eastAsia="华文楷体"/>
            <w:sz w:val="28"/>
            <w:szCs w:val="28"/>
            <w:lang w:eastAsia="zh-CN"/>
          </w:rPr>
          <w:t>当</w:t>
        </w:r>
      </w:ins>
      <w:del w:id="1604" w:author="Administrator" w:date="2016-01-05T12:57:43Z">
        <w:r>
          <w:rPr>
            <w:rFonts w:hint="eastAsia" w:ascii="华文楷体" w:hAnsi="华文楷体" w:eastAsia="华文楷体"/>
            <w:sz w:val="28"/>
            <w:szCs w:val="28"/>
          </w:rPr>
          <w:delText>，</w:delText>
        </w:r>
      </w:del>
      <w:r>
        <w:rPr>
          <w:rFonts w:hint="eastAsia" w:ascii="华文楷体" w:hAnsi="华文楷体" w:eastAsia="华文楷体"/>
          <w:sz w:val="28"/>
          <w:szCs w:val="28"/>
        </w:rPr>
        <w:t>见道的时候，能够把一切的遍计部分从根本上断除掉。</w:t>
      </w:r>
    </w:p>
    <w:p>
      <w:pPr>
        <w:ind w:firstLine="570"/>
        <w:rPr>
          <w:rFonts w:hint="eastAsia" w:ascii="黑体" w:hAnsi="黑体" w:eastAsia="黑体" w:cs="黑体"/>
          <w:sz w:val="28"/>
          <w:szCs w:val="28"/>
          <w:rPrChange w:id="1605" w:author="Administrator" w:date="2016-01-05T12:58:52Z">
            <w:rPr>
              <w:rFonts w:hint="eastAsia" w:ascii="华文楷体" w:hAnsi="华文楷体" w:eastAsia="华文楷体"/>
              <w:sz w:val="28"/>
              <w:szCs w:val="28"/>
            </w:rPr>
          </w:rPrChange>
        </w:rPr>
      </w:pPr>
      <w:r>
        <w:rPr>
          <w:rFonts w:hint="eastAsia" w:ascii="黑体" w:hAnsi="黑体" w:eastAsia="黑体" w:cs="黑体"/>
          <w:sz w:val="28"/>
          <w:szCs w:val="28"/>
          <w:rPrChange w:id="1606" w:author="Administrator" w:date="2016-01-05T12:58:52Z">
            <w:rPr>
              <w:rFonts w:hint="eastAsia" w:ascii="华文楷体" w:hAnsi="华文楷体" w:eastAsia="华文楷体"/>
              <w:sz w:val="28"/>
              <w:szCs w:val="28"/>
            </w:rPr>
          </w:rPrChange>
        </w:rPr>
        <w:t>〖从此以后在修道中断除俱生部分, 〗</w:t>
      </w:r>
    </w:p>
    <w:p>
      <w:pPr>
        <w:ind w:firstLine="570"/>
        <w:rPr>
          <w:rFonts w:hint="eastAsia" w:ascii="华文楷体" w:hAnsi="华文楷体" w:eastAsia="华文楷体"/>
          <w:sz w:val="28"/>
          <w:szCs w:val="28"/>
        </w:rPr>
      </w:pPr>
      <w:r>
        <w:rPr>
          <w:rFonts w:hint="eastAsia" w:ascii="华文楷体" w:hAnsi="华文楷体" w:eastAsia="华文楷体"/>
          <w:sz w:val="28"/>
          <w:szCs w:val="28"/>
        </w:rPr>
        <w:t>从见道之后，进入修道。在修道当中</w:t>
      </w:r>
      <w:del w:id="1607" w:author="Administrator" w:date="2016-01-05T12:59:23Z">
        <w:r>
          <w:rPr>
            <w:rFonts w:hint="eastAsia" w:ascii="华文楷体" w:hAnsi="华文楷体" w:eastAsia="华文楷体"/>
            <w:sz w:val="28"/>
            <w:szCs w:val="28"/>
          </w:rPr>
          <w:delText>，</w:delText>
        </w:r>
      </w:del>
      <w:r>
        <w:rPr>
          <w:rFonts w:hint="eastAsia" w:ascii="华文楷体" w:hAnsi="华文楷体" w:eastAsia="华文楷体"/>
          <w:sz w:val="28"/>
          <w:szCs w:val="28"/>
        </w:rPr>
        <w:t>通过在见道的时候所了知所现见的这一分</w:t>
      </w:r>
      <w:ins w:id="1608" w:author="Administrator" w:date="2016-01-07T13:19:30Z">
        <w:r>
          <w:rPr>
            <w:rFonts w:hint="eastAsia" w:ascii="华文楷体" w:hAnsi="华文楷体" w:eastAsia="华文楷体"/>
            <w:sz w:val="28"/>
            <w:szCs w:val="28"/>
            <w:lang w:eastAsia="zh-CN"/>
          </w:rPr>
          <w:t>，</w:t>
        </w:r>
      </w:ins>
      <w:ins w:id="1609" w:author="Administrator" w:date="2016-01-07T13:19:32Z">
        <w:r>
          <w:rPr>
            <w:rFonts w:hint="eastAsia" w:ascii="华文楷体" w:hAnsi="华文楷体" w:eastAsia="华文楷体"/>
            <w:sz w:val="28"/>
            <w:szCs w:val="28"/>
            <w:lang w:eastAsia="zh-CN"/>
          </w:rPr>
          <w:t>以这个</w:t>
        </w:r>
      </w:ins>
      <w:r>
        <w:rPr>
          <w:rFonts w:hint="eastAsia" w:ascii="华文楷体" w:hAnsi="华文楷体" w:eastAsia="华文楷体"/>
          <w:sz w:val="28"/>
          <w:szCs w:val="28"/>
        </w:rPr>
        <w:t>作为起修点，</w:t>
      </w:r>
      <w:ins w:id="1610" w:author="Administrator" w:date="2016-01-07T13:20:40Z">
        <w:r>
          <w:rPr>
            <w:rFonts w:hint="eastAsia" w:ascii="华文楷体" w:hAnsi="华文楷体" w:eastAsia="华文楷体"/>
            <w:sz w:val="28"/>
            <w:szCs w:val="28"/>
            <w:lang w:eastAsia="zh-CN"/>
          </w:rPr>
          <w:t>然后</w:t>
        </w:r>
      </w:ins>
      <w:r>
        <w:rPr>
          <w:rFonts w:hint="eastAsia" w:ascii="华文楷体" w:hAnsi="华文楷体" w:eastAsia="华文楷体"/>
          <w:sz w:val="28"/>
          <w:szCs w:val="28"/>
        </w:rPr>
        <w:t>再再地串习</w:t>
      </w:r>
      <w:ins w:id="1611" w:author="Administrator" w:date="2016-01-05T12:59:05Z">
        <w:r>
          <w:rPr>
            <w:rFonts w:hint="eastAsia" w:ascii="华文楷体" w:hAnsi="华文楷体" w:eastAsia="华文楷体"/>
            <w:sz w:val="28"/>
            <w:szCs w:val="28"/>
            <w:lang w:eastAsia="zh-CN"/>
          </w:rPr>
          <w:t>、</w:t>
        </w:r>
      </w:ins>
      <w:del w:id="1612" w:author="Administrator" w:date="2016-01-05T12:59:05Z">
        <w:r>
          <w:rPr>
            <w:rFonts w:hint="eastAsia" w:ascii="华文楷体" w:hAnsi="华文楷体" w:eastAsia="华文楷体"/>
            <w:sz w:val="28"/>
            <w:szCs w:val="28"/>
          </w:rPr>
          <w:delText>，</w:delText>
        </w:r>
      </w:del>
      <w:r>
        <w:rPr>
          <w:rFonts w:hint="eastAsia" w:ascii="华文楷体" w:hAnsi="华文楷体" w:eastAsia="华文楷体"/>
          <w:sz w:val="28"/>
          <w:szCs w:val="28"/>
        </w:rPr>
        <w:t>再再地缘，这就是修道。通过修道就可以把俱生部分，很深很细的</w:t>
      </w:r>
      <w:ins w:id="1613" w:author="Administrator" w:date="2016-01-07T19:17:50Z">
        <w:r>
          <w:rPr>
            <w:rFonts w:hint="eastAsia" w:ascii="华文楷体" w:hAnsi="华文楷体" w:eastAsia="华文楷体"/>
            <w:sz w:val="28"/>
            <w:szCs w:val="28"/>
            <w:lang w:eastAsia="zh-CN"/>
          </w:rPr>
          <w:t>这个</w:t>
        </w:r>
      </w:ins>
      <w:r>
        <w:rPr>
          <w:rFonts w:hint="eastAsia" w:ascii="华文楷体" w:hAnsi="华文楷体" w:eastAsia="华文楷体"/>
          <w:sz w:val="28"/>
          <w:szCs w:val="28"/>
        </w:rPr>
        <w:t>俱生的障碍部分，一分一分地断除</w:t>
      </w:r>
      <w:ins w:id="1614" w:author="Administrator" w:date="2016-01-07T13:20:53Z">
        <w:r>
          <w:rPr>
            <w:rFonts w:hint="eastAsia" w:ascii="华文楷体" w:hAnsi="华文楷体" w:eastAsia="华文楷体"/>
            <w:sz w:val="28"/>
            <w:szCs w:val="28"/>
            <w:lang w:eastAsia="zh-CN"/>
          </w:rPr>
          <w:t>、</w:t>
        </w:r>
      </w:ins>
      <w:del w:id="1615" w:author="Administrator" w:date="2016-01-07T13:20:53Z">
        <w:r>
          <w:rPr>
            <w:rFonts w:hint="eastAsia" w:ascii="华文楷体" w:hAnsi="华文楷体" w:eastAsia="华文楷体"/>
            <w:sz w:val="28"/>
            <w:szCs w:val="28"/>
          </w:rPr>
          <w:delText>，</w:delText>
        </w:r>
      </w:del>
      <w:r>
        <w:rPr>
          <w:rFonts w:hint="eastAsia" w:ascii="华文楷体" w:hAnsi="华文楷体" w:eastAsia="华文楷体"/>
          <w:sz w:val="28"/>
          <w:szCs w:val="28"/>
        </w:rPr>
        <w:t>一分一分地扫除。</w:t>
      </w:r>
    </w:p>
    <w:p>
      <w:pPr>
        <w:ind w:firstLine="570"/>
        <w:rPr>
          <w:rFonts w:hint="eastAsia" w:ascii="黑体" w:hAnsi="黑体" w:eastAsia="黑体" w:cs="黑体"/>
          <w:sz w:val="28"/>
          <w:szCs w:val="28"/>
          <w:rPrChange w:id="1616" w:author="Administrator" w:date="2016-01-05T12:59:54Z">
            <w:rPr>
              <w:rFonts w:hint="eastAsia" w:ascii="华文楷体" w:hAnsi="华文楷体" w:eastAsia="华文楷体"/>
              <w:sz w:val="28"/>
              <w:szCs w:val="28"/>
            </w:rPr>
          </w:rPrChange>
        </w:rPr>
      </w:pPr>
      <w:r>
        <w:rPr>
          <w:rFonts w:hint="eastAsia" w:ascii="黑体" w:hAnsi="黑体" w:eastAsia="黑体" w:cs="黑体"/>
          <w:sz w:val="28"/>
          <w:szCs w:val="28"/>
          <w:rPrChange w:id="1617" w:author="Administrator" w:date="2016-01-05T12:59:54Z">
            <w:rPr>
              <w:rFonts w:hint="eastAsia" w:ascii="华文楷体" w:hAnsi="华文楷体" w:eastAsia="华文楷体"/>
              <w:sz w:val="28"/>
              <w:szCs w:val="28"/>
            </w:rPr>
          </w:rPrChange>
        </w:rPr>
        <w:t>〖有关遍计与俱生的一切内容要点当从他论中得知。〗</w:t>
      </w:r>
    </w:p>
    <w:p>
      <w:pPr>
        <w:ind w:firstLine="570"/>
        <w:rPr>
          <w:rFonts w:hint="eastAsia" w:ascii="华文楷体" w:hAnsi="华文楷体" w:eastAsia="华文楷体"/>
          <w:sz w:val="28"/>
          <w:szCs w:val="28"/>
        </w:rPr>
      </w:pPr>
      <w:r>
        <w:rPr>
          <w:rFonts w:hint="eastAsia" w:ascii="华文楷体" w:hAnsi="华文楷体" w:eastAsia="华文楷体"/>
          <w:sz w:val="28"/>
          <w:szCs w:val="28"/>
        </w:rPr>
        <w:t>什么是“遍计”？什么是“俱生”？所有这些</w:t>
      </w:r>
      <w:del w:id="1618" w:author="Administrator" w:date="2016-01-07T13:21:09Z">
        <w:r>
          <w:rPr>
            <w:rFonts w:hint="eastAsia" w:ascii="华文楷体" w:hAnsi="华文楷体" w:eastAsia="华文楷体"/>
            <w:sz w:val="28"/>
            <w:szCs w:val="28"/>
          </w:rPr>
          <w:delText>内容</w:delText>
        </w:r>
      </w:del>
      <w:r>
        <w:rPr>
          <w:rFonts w:hint="eastAsia" w:ascii="华文楷体" w:hAnsi="华文楷体" w:eastAsia="华文楷体"/>
          <w:sz w:val="28"/>
          <w:szCs w:val="28"/>
        </w:rPr>
        <w:t>所有的</w:t>
      </w:r>
      <w:ins w:id="1619" w:author="Administrator" w:date="2016-01-07T13:21:15Z">
        <w:r>
          <w:rPr>
            <w:rFonts w:hint="eastAsia" w:ascii="华文楷体" w:hAnsi="华文楷体" w:eastAsia="华文楷体"/>
            <w:sz w:val="28"/>
            <w:szCs w:val="28"/>
          </w:rPr>
          <w:t>内容</w:t>
        </w:r>
      </w:ins>
      <w:r>
        <w:rPr>
          <w:rFonts w:hint="eastAsia" w:ascii="华文楷体" w:hAnsi="华文楷体" w:eastAsia="华文楷体"/>
          <w:sz w:val="28"/>
          <w:szCs w:val="28"/>
        </w:rPr>
        <w:t>要点</w:t>
      </w:r>
      <w:ins w:id="1620" w:author="Administrator" w:date="2016-01-07T19:18:15Z">
        <w:r>
          <w:rPr>
            <w:rFonts w:hint="eastAsia" w:ascii="华文楷体" w:hAnsi="华文楷体" w:eastAsia="华文楷体"/>
            <w:sz w:val="28"/>
            <w:szCs w:val="28"/>
            <w:lang w:eastAsia="zh-CN"/>
          </w:rPr>
          <w:t>应</w:t>
        </w:r>
      </w:ins>
      <w:ins w:id="1621" w:author="Administrator" w:date="2016-01-07T19:18:16Z">
        <w:r>
          <w:rPr>
            <w:rFonts w:hint="eastAsia" w:ascii="华文楷体" w:hAnsi="华文楷体" w:eastAsia="华文楷体"/>
            <w:sz w:val="28"/>
            <w:szCs w:val="28"/>
            <w:lang w:eastAsia="zh-CN"/>
          </w:rPr>
          <w:t>该</w:t>
        </w:r>
      </w:ins>
      <w:del w:id="1622" w:author="Administrator" w:date="2016-01-07T19:18:18Z">
        <w:r>
          <w:rPr>
            <w:rFonts w:hint="eastAsia" w:ascii="华文楷体" w:hAnsi="华文楷体" w:eastAsia="华文楷体"/>
            <w:sz w:val="28"/>
            <w:szCs w:val="28"/>
          </w:rPr>
          <w:delText>要</w:delText>
        </w:r>
      </w:del>
      <w:r>
        <w:rPr>
          <w:rFonts w:hint="eastAsia" w:ascii="华文楷体" w:hAnsi="华文楷体" w:eastAsia="华文楷体"/>
          <w:sz w:val="28"/>
          <w:szCs w:val="28"/>
        </w:rPr>
        <w:t>从他论中得知。尤其是《入中论》的注释</w:t>
      </w:r>
      <w:ins w:id="1623" w:author="Administrator" w:date="2016-01-05T18:24:49Z">
        <w:r>
          <w:rPr>
            <w:rFonts w:hint="eastAsia" w:ascii="华文楷体" w:hAnsi="华文楷体" w:eastAsia="华文楷体"/>
            <w:sz w:val="28"/>
            <w:szCs w:val="28"/>
            <w:lang w:eastAsia="zh-CN"/>
          </w:rPr>
          <w:t>，</w:t>
        </w:r>
      </w:ins>
      <w:del w:id="1624" w:author="Administrator" w:date="2016-01-05T18:24:48Z">
        <w:r>
          <w:rPr>
            <w:rFonts w:hint="eastAsia" w:ascii="华文楷体" w:hAnsi="华文楷体" w:eastAsia="华文楷体"/>
            <w:sz w:val="28"/>
            <w:szCs w:val="28"/>
          </w:rPr>
          <w:delText>。</w:delText>
        </w:r>
      </w:del>
      <w:r>
        <w:rPr>
          <w:rFonts w:hint="eastAsia" w:ascii="华文楷体" w:hAnsi="华文楷体" w:eastAsia="华文楷体"/>
          <w:sz w:val="28"/>
          <w:szCs w:val="28"/>
        </w:rPr>
        <w:t>《入中论》的注释当中对于“遍计”和“俱生”这些问题讲得很清楚。益西彭措堪布在讲《日光疏》</w:t>
      </w:r>
      <w:ins w:id="1625" w:author="Administrator" w:date="2016-01-07T13:21:22Z">
        <w:r>
          <w:rPr>
            <w:rFonts w:hint="eastAsia" w:ascii="华文楷体" w:hAnsi="华文楷体" w:eastAsia="华文楷体"/>
            <w:sz w:val="28"/>
            <w:szCs w:val="28"/>
            <w:lang w:eastAsia="zh-CN"/>
          </w:rPr>
          <w:t>也是</w:t>
        </w:r>
      </w:ins>
      <w:ins w:id="1626" w:author="Administrator" w:date="2016-01-07T19:18:29Z">
        <w:r>
          <w:rPr>
            <w:rFonts w:hint="eastAsia" w:ascii="华文楷体" w:hAnsi="华文楷体" w:eastAsia="华文楷体"/>
            <w:sz w:val="28"/>
            <w:szCs w:val="28"/>
            <w:lang w:eastAsia="zh-CN"/>
          </w:rPr>
          <w:t>在</w:t>
        </w:r>
      </w:ins>
      <w:r>
        <w:rPr>
          <w:rFonts w:hint="eastAsia" w:ascii="华文楷体" w:hAnsi="华文楷体" w:eastAsia="华文楷体"/>
          <w:sz w:val="28"/>
          <w:szCs w:val="28"/>
        </w:rPr>
        <w:t>对于“遍计”和“俱生”</w:t>
      </w:r>
      <w:ins w:id="1627" w:author="Administrator" w:date="2016-01-07T13:21:27Z">
        <w:r>
          <w:rPr>
            <w:rFonts w:hint="eastAsia" w:ascii="华文楷体" w:hAnsi="华文楷体" w:eastAsia="华文楷体"/>
            <w:sz w:val="28"/>
            <w:szCs w:val="28"/>
            <w:lang w:eastAsia="zh-CN"/>
          </w:rPr>
          <w:t>这方面</w:t>
        </w:r>
      </w:ins>
      <w:del w:id="1628" w:author="Administrator" w:date="2016-01-05T18:25:10Z">
        <w:r>
          <w:rPr>
            <w:rFonts w:hint="eastAsia" w:ascii="华文楷体" w:hAnsi="华文楷体" w:eastAsia="华文楷体"/>
            <w:sz w:val="28"/>
            <w:szCs w:val="28"/>
          </w:rPr>
          <w:delText>，</w:delText>
        </w:r>
      </w:del>
      <w:r>
        <w:rPr>
          <w:rFonts w:hint="eastAsia" w:ascii="华文楷体" w:hAnsi="华文楷体" w:eastAsia="华文楷体"/>
          <w:sz w:val="28"/>
          <w:szCs w:val="28"/>
        </w:rPr>
        <w:t>在讲第一品当中</w:t>
      </w:r>
      <w:ins w:id="1629" w:author="Administrator" w:date="2016-01-07T13:22:11Z">
        <w:r>
          <w:rPr>
            <w:rFonts w:hint="eastAsia" w:ascii="华文楷体" w:hAnsi="华文楷体" w:eastAsia="华文楷体"/>
            <w:sz w:val="28"/>
            <w:szCs w:val="28"/>
            <w:lang w:eastAsia="zh-CN"/>
          </w:rPr>
          <w:t>在讲</w:t>
        </w:r>
      </w:ins>
      <w:r>
        <w:rPr>
          <w:rFonts w:hint="eastAsia" w:ascii="华文楷体" w:hAnsi="华文楷体" w:eastAsia="华文楷体"/>
          <w:sz w:val="28"/>
          <w:szCs w:val="28"/>
        </w:rPr>
        <w:t>“彼至远行慧亦胜”的时候，对于断障的问题</w:t>
      </w:r>
      <w:ins w:id="1630" w:author="Administrator" w:date="2016-01-07T19:18:38Z">
        <w:r>
          <w:rPr>
            <w:rFonts w:hint="eastAsia" w:ascii="华文楷体" w:hAnsi="华文楷体" w:eastAsia="华文楷体"/>
            <w:sz w:val="28"/>
            <w:szCs w:val="28"/>
            <w:lang w:eastAsia="zh-CN"/>
          </w:rPr>
          <w:t>也是</w:t>
        </w:r>
      </w:ins>
      <w:r>
        <w:rPr>
          <w:rFonts w:hint="eastAsia" w:ascii="华文楷体" w:hAnsi="华文楷体" w:eastAsia="华文楷体"/>
          <w:sz w:val="28"/>
          <w:szCs w:val="28"/>
        </w:rPr>
        <w:t>讲了很多。对于遍计执著是什么情况</w:t>
      </w:r>
      <w:ins w:id="1631" w:author="Administrator" w:date="2016-01-07T19:18:46Z">
        <w:r>
          <w:rPr>
            <w:rFonts w:hint="eastAsia" w:ascii="华文楷体" w:hAnsi="华文楷体" w:eastAsia="华文楷体"/>
            <w:sz w:val="28"/>
            <w:szCs w:val="28"/>
            <w:lang w:eastAsia="zh-CN"/>
          </w:rPr>
          <w:t>、</w:t>
        </w:r>
      </w:ins>
      <w:del w:id="1632" w:author="Administrator" w:date="2016-01-07T19:18:46Z">
        <w:r>
          <w:rPr>
            <w:rFonts w:hint="eastAsia" w:ascii="华文楷体" w:hAnsi="华文楷体" w:eastAsia="华文楷体"/>
            <w:sz w:val="28"/>
            <w:szCs w:val="28"/>
          </w:rPr>
          <w:delText>，</w:delText>
        </w:r>
      </w:del>
      <w:r>
        <w:rPr>
          <w:rFonts w:hint="eastAsia" w:ascii="华文楷体" w:hAnsi="华文楷体" w:eastAsia="华文楷体"/>
          <w:sz w:val="28"/>
          <w:szCs w:val="28"/>
        </w:rPr>
        <w:t>俱生执著是哪一方面的情况都讲了很多。简单来说，遍计</w:t>
      </w:r>
      <w:ins w:id="1633" w:author="Administrator" w:date="2016-01-07T13:21:41Z">
        <w:r>
          <w:rPr>
            <w:rFonts w:hint="eastAsia" w:ascii="华文楷体" w:hAnsi="华文楷体" w:eastAsia="华文楷体"/>
            <w:sz w:val="28"/>
            <w:szCs w:val="28"/>
            <w:lang w:eastAsia="zh-CN"/>
          </w:rPr>
          <w:t>的</w:t>
        </w:r>
      </w:ins>
      <w:r>
        <w:rPr>
          <w:rFonts w:hint="eastAsia" w:ascii="华文楷体" w:hAnsi="华文楷体" w:eastAsia="华文楷体"/>
          <w:sz w:val="28"/>
          <w:szCs w:val="28"/>
        </w:rPr>
        <w:t>执著主要是由串习外道而生的</w:t>
      </w:r>
      <w:ins w:id="1634" w:author="Administrator" w:date="2016-01-05T18:25:55Z">
        <w:r>
          <w:rPr>
            <w:rFonts w:hint="eastAsia" w:ascii="华文楷体" w:hAnsi="华文楷体" w:eastAsia="华文楷体"/>
            <w:sz w:val="28"/>
            <w:szCs w:val="28"/>
            <w:lang w:eastAsia="zh-CN"/>
          </w:rPr>
          <w:t>，</w:t>
        </w:r>
      </w:ins>
      <w:del w:id="1635" w:author="Administrator" w:date="2016-01-05T18:25:37Z">
        <w:r>
          <w:rPr>
            <w:rFonts w:hint="eastAsia" w:ascii="华文楷体" w:hAnsi="华文楷体" w:eastAsia="华文楷体"/>
            <w:sz w:val="28"/>
            <w:szCs w:val="28"/>
          </w:rPr>
          <w:delText>。</w:delText>
        </w:r>
      </w:del>
      <w:r>
        <w:rPr>
          <w:rFonts w:hint="eastAsia" w:ascii="华文楷体" w:hAnsi="华文楷体" w:eastAsia="华文楷体"/>
          <w:sz w:val="28"/>
          <w:szCs w:val="28"/>
        </w:rPr>
        <w:t>俱生</w:t>
      </w:r>
      <w:ins w:id="1636" w:author="Administrator" w:date="2016-01-07T13:21:45Z">
        <w:r>
          <w:rPr>
            <w:rFonts w:hint="eastAsia" w:ascii="华文楷体" w:hAnsi="华文楷体" w:eastAsia="华文楷体"/>
            <w:sz w:val="28"/>
            <w:szCs w:val="28"/>
            <w:lang w:eastAsia="zh-CN"/>
          </w:rPr>
          <w:t>的</w:t>
        </w:r>
      </w:ins>
      <w:r>
        <w:rPr>
          <w:rFonts w:hint="eastAsia" w:ascii="华文楷体" w:hAnsi="华文楷体" w:eastAsia="华文楷体"/>
          <w:sz w:val="28"/>
          <w:szCs w:val="28"/>
        </w:rPr>
        <w:t>执著</w:t>
      </w:r>
      <w:ins w:id="1637" w:author="Administrator" w:date="2016-01-07T13:22:30Z">
        <w:r>
          <w:rPr>
            <w:rFonts w:hint="eastAsia" w:ascii="华文楷体" w:hAnsi="华文楷体" w:eastAsia="华文楷体"/>
            <w:sz w:val="28"/>
            <w:szCs w:val="28"/>
            <w:lang w:eastAsia="zh-CN"/>
          </w:rPr>
          <w:t>主要</w:t>
        </w:r>
      </w:ins>
      <w:del w:id="1638" w:author="Administrator" w:date="2016-01-05T18:25:41Z">
        <w:r>
          <w:rPr>
            <w:rFonts w:hint="eastAsia" w:ascii="华文楷体" w:hAnsi="华文楷体" w:eastAsia="华文楷体"/>
            <w:sz w:val="28"/>
            <w:szCs w:val="28"/>
          </w:rPr>
          <w:delText>，</w:delText>
        </w:r>
      </w:del>
      <w:r>
        <w:rPr>
          <w:rFonts w:hint="eastAsia" w:ascii="华文楷体" w:hAnsi="华文楷体" w:eastAsia="华文楷体"/>
          <w:sz w:val="28"/>
          <w:szCs w:val="28"/>
        </w:rPr>
        <w:t>是</w:t>
      </w:r>
      <w:ins w:id="1639" w:author="Administrator" w:date="2016-01-07T13:22:48Z">
        <w:r>
          <w:rPr>
            <w:rFonts w:hint="eastAsia" w:ascii="华文楷体" w:hAnsi="华文楷体" w:eastAsia="华文楷体"/>
            <w:sz w:val="28"/>
            <w:szCs w:val="28"/>
            <w:lang w:eastAsia="zh-CN"/>
          </w:rPr>
          <w:t>一切</w:t>
        </w:r>
      </w:ins>
      <w:r>
        <w:rPr>
          <w:rFonts w:hint="eastAsia" w:ascii="华文楷体" w:hAnsi="华文楷体" w:eastAsia="华文楷体"/>
          <w:sz w:val="28"/>
          <w:szCs w:val="28"/>
        </w:rPr>
        <w:t>众生与生俱来的</w:t>
      </w:r>
      <w:ins w:id="1640" w:author="Administrator" w:date="2016-01-07T13:22:53Z">
        <w:r>
          <w:rPr>
            <w:rFonts w:hint="eastAsia" w:ascii="华文楷体" w:hAnsi="华文楷体" w:eastAsia="华文楷体"/>
            <w:sz w:val="28"/>
            <w:szCs w:val="28"/>
            <w:lang w:eastAsia="zh-CN"/>
          </w:rPr>
          <w:t>，</w:t>
        </w:r>
      </w:ins>
      <w:ins w:id="1641" w:author="Administrator" w:date="2016-01-07T13:21:53Z">
        <w:r>
          <w:rPr>
            <w:rFonts w:hint="eastAsia" w:ascii="华文楷体" w:hAnsi="华文楷体" w:eastAsia="华文楷体"/>
            <w:sz w:val="28"/>
            <w:szCs w:val="28"/>
            <w:lang w:eastAsia="zh-CN"/>
          </w:rPr>
          <w:t>像这样</w:t>
        </w:r>
      </w:ins>
      <w:ins w:id="1642" w:author="Administrator" w:date="2016-01-07T13:21:55Z">
        <w:r>
          <w:rPr>
            <w:rFonts w:hint="eastAsia" w:ascii="华文楷体" w:hAnsi="华文楷体" w:eastAsia="华文楷体"/>
            <w:sz w:val="28"/>
            <w:szCs w:val="28"/>
            <w:lang w:eastAsia="zh-CN"/>
          </w:rPr>
          <w:t>一种</w:t>
        </w:r>
      </w:ins>
      <w:r>
        <w:rPr>
          <w:rFonts w:hint="eastAsia" w:ascii="华文楷体" w:hAnsi="华文楷体" w:eastAsia="华文楷体"/>
          <w:sz w:val="28"/>
          <w:szCs w:val="28"/>
        </w:rPr>
        <w:t>障碍</w:t>
      </w:r>
      <w:del w:id="1643" w:author="Administrator" w:date="2016-01-05T18:25:58Z">
        <w:r>
          <w:rPr>
            <w:rFonts w:hint="eastAsia" w:ascii="华文楷体" w:hAnsi="华文楷体" w:eastAsia="华文楷体"/>
            <w:sz w:val="28"/>
            <w:szCs w:val="28"/>
          </w:rPr>
          <w:delText>。</w:delText>
        </w:r>
      </w:del>
      <w:r>
        <w:rPr>
          <w:rFonts w:hint="eastAsia" w:ascii="华文楷体" w:hAnsi="华文楷体" w:eastAsia="华文楷体"/>
          <w:sz w:val="28"/>
          <w:szCs w:val="28"/>
        </w:rPr>
        <w:t>这就是遍计执和俱生执。</w:t>
      </w:r>
      <w:ins w:id="1644" w:author="Administrator" w:date="2016-01-07T19:19:00Z">
        <w:r>
          <w:rPr>
            <w:rFonts w:hint="eastAsia" w:ascii="华文楷体" w:hAnsi="华文楷体" w:eastAsia="华文楷体"/>
            <w:sz w:val="28"/>
            <w:szCs w:val="28"/>
            <w:lang w:eastAsia="zh-CN"/>
          </w:rPr>
          <w:t>所以说</w:t>
        </w:r>
      </w:ins>
      <w:r>
        <w:rPr>
          <w:rFonts w:hint="eastAsia" w:ascii="华文楷体" w:hAnsi="华文楷体" w:eastAsia="华文楷体"/>
          <w:sz w:val="28"/>
          <w:szCs w:val="28"/>
        </w:rPr>
        <w:t>这是一种最简单的介绍</w:t>
      </w:r>
      <w:ins w:id="1645" w:author="Administrator" w:date="2016-01-05T18:26:05Z">
        <w:r>
          <w:rPr>
            <w:rFonts w:hint="eastAsia" w:ascii="华文楷体" w:hAnsi="华文楷体" w:eastAsia="华文楷体"/>
            <w:sz w:val="28"/>
            <w:szCs w:val="28"/>
            <w:lang w:eastAsia="zh-CN"/>
          </w:rPr>
          <w:t>，</w:t>
        </w:r>
      </w:ins>
      <w:del w:id="1646" w:author="Administrator" w:date="2016-01-05T18:26:05Z">
        <w:r>
          <w:rPr>
            <w:rFonts w:hint="eastAsia" w:ascii="华文楷体" w:hAnsi="华文楷体" w:eastAsia="华文楷体"/>
            <w:sz w:val="28"/>
            <w:szCs w:val="28"/>
          </w:rPr>
          <w:delText>。</w:delText>
        </w:r>
      </w:del>
      <w:r>
        <w:rPr>
          <w:rFonts w:hint="eastAsia" w:ascii="华文楷体" w:hAnsi="华文楷体" w:eastAsia="华文楷体"/>
          <w:sz w:val="28"/>
          <w:szCs w:val="28"/>
        </w:rPr>
        <w:t>如果说要比较详细的，要看《日光疏》当中对于遍计和俱生的安立。</w:t>
      </w:r>
    </w:p>
    <w:p>
      <w:pPr>
        <w:ind w:firstLine="570"/>
        <w:rPr>
          <w:rFonts w:hint="eastAsia" w:ascii="黑体" w:hAnsi="黑体" w:eastAsia="黑体" w:cs="黑体"/>
          <w:sz w:val="28"/>
          <w:szCs w:val="28"/>
          <w:rPrChange w:id="1647" w:author="Administrator" w:date="2016-01-05T18:27:11Z">
            <w:rPr>
              <w:rFonts w:hint="eastAsia" w:ascii="华文楷体" w:hAnsi="华文楷体" w:eastAsia="华文楷体"/>
              <w:sz w:val="28"/>
              <w:szCs w:val="28"/>
            </w:rPr>
          </w:rPrChange>
        </w:rPr>
      </w:pPr>
      <w:r>
        <w:rPr>
          <w:rFonts w:hint="eastAsia" w:ascii="黑体" w:hAnsi="黑体" w:eastAsia="黑体" w:cs="黑体"/>
          <w:sz w:val="28"/>
          <w:szCs w:val="28"/>
          <w:rPrChange w:id="1648" w:author="Administrator" w:date="2016-01-05T18:27:11Z">
            <w:rPr>
              <w:rFonts w:hint="eastAsia" w:ascii="华文楷体" w:hAnsi="华文楷体" w:eastAsia="华文楷体"/>
              <w:sz w:val="28"/>
              <w:szCs w:val="28"/>
            </w:rPr>
          </w:rPrChange>
        </w:rPr>
        <w:t>〖所以,声闻、缘觉唯一修持烦恼障的对治法——人无我,从而能灭尽一切烦恼,如同薪尽之火一样不再存在(三)有的运行,永远不会重返轮回,可是,由于未圆满修行法无我而致使没有断除所知障。〗</w:t>
      </w:r>
    </w:p>
    <w:p>
      <w:pPr>
        <w:ind w:firstLine="570"/>
        <w:rPr>
          <w:del w:id="1649" w:author="Administrator" w:date="2016-01-05T18:30:48Z"/>
          <w:rFonts w:hint="eastAsia" w:ascii="华文楷体" w:hAnsi="华文楷体" w:eastAsia="华文楷体"/>
          <w:sz w:val="28"/>
          <w:szCs w:val="28"/>
        </w:rPr>
      </w:pPr>
      <w:ins w:id="1650" w:author="Administrator" w:date="2016-01-07T13:23:36Z">
        <w:r>
          <w:rPr>
            <w:rFonts w:hint="eastAsia" w:ascii="华文楷体" w:hAnsi="华文楷体" w:eastAsia="华文楷体"/>
            <w:sz w:val="28"/>
            <w:szCs w:val="28"/>
            <w:lang w:eastAsia="zh-CN"/>
          </w:rPr>
          <w:t>那么这</w:t>
        </w:r>
      </w:ins>
      <w:ins w:id="1651" w:author="Administrator" w:date="2016-01-07T13:23:37Z">
        <w:r>
          <w:rPr>
            <w:rFonts w:hint="eastAsia" w:ascii="华文楷体" w:hAnsi="华文楷体" w:eastAsia="华文楷体"/>
            <w:sz w:val="28"/>
            <w:szCs w:val="28"/>
            <w:lang w:eastAsia="zh-CN"/>
          </w:rPr>
          <w:t>个方面</w:t>
        </w:r>
      </w:ins>
      <w:ins w:id="1652" w:author="Administrator" w:date="2016-01-07T13:23:39Z">
        <w:r>
          <w:rPr>
            <w:rFonts w:hint="eastAsia" w:ascii="华文楷体" w:hAnsi="华文楷体" w:eastAsia="华文楷体"/>
            <w:sz w:val="28"/>
            <w:szCs w:val="28"/>
            <w:lang w:eastAsia="zh-CN"/>
          </w:rPr>
          <w:t>就</w:t>
        </w:r>
      </w:ins>
      <w:del w:id="1653" w:author="Administrator" w:date="2016-01-07T13:23:32Z">
        <w:r>
          <w:rPr>
            <w:rFonts w:hint="eastAsia" w:ascii="华文楷体" w:hAnsi="华文楷体" w:eastAsia="华文楷体"/>
            <w:sz w:val="28"/>
            <w:szCs w:val="28"/>
          </w:rPr>
          <w:delText>这</w:delText>
        </w:r>
      </w:del>
      <w:del w:id="1654" w:author="Administrator" w:date="2016-01-07T13:23:31Z">
        <w:r>
          <w:rPr>
            <w:rFonts w:hint="eastAsia" w:ascii="华文楷体" w:hAnsi="华文楷体" w:eastAsia="华文楷体"/>
            <w:sz w:val="28"/>
            <w:szCs w:val="28"/>
          </w:rPr>
          <w:delText>里</w:delText>
        </w:r>
      </w:del>
      <w:r>
        <w:rPr>
          <w:rFonts w:hint="eastAsia" w:ascii="华文楷体" w:hAnsi="华文楷体" w:eastAsia="华文楷体"/>
          <w:sz w:val="28"/>
          <w:szCs w:val="28"/>
        </w:rPr>
        <w:t>讲到了声闻和缘觉</w:t>
      </w:r>
      <w:ins w:id="1655" w:author="Administrator" w:date="2016-01-07T13:25:21Z">
        <w:r>
          <w:rPr>
            <w:rFonts w:hint="eastAsia" w:ascii="华文楷体" w:hAnsi="华文楷体" w:eastAsia="华文楷体"/>
            <w:sz w:val="28"/>
            <w:szCs w:val="28"/>
            <w:lang w:eastAsia="zh-CN"/>
          </w:rPr>
          <w:t>，</w:t>
        </w:r>
      </w:ins>
      <w:ins w:id="1656" w:author="Administrator" w:date="2016-01-07T13:25:23Z">
        <w:r>
          <w:rPr>
            <w:rFonts w:hint="eastAsia" w:ascii="华文楷体" w:hAnsi="华文楷体" w:eastAsia="华文楷体"/>
            <w:sz w:val="28"/>
            <w:szCs w:val="28"/>
            <w:lang w:eastAsia="zh-CN"/>
          </w:rPr>
          <w:t>就讲</w:t>
        </w:r>
      </w:ins>
      <w:r>
        <w:rPr>
          <w:rFonts w:hint="eastAsia" w:ascii="华文楷体" w:hAnsi="华文楷体" w:eastAsia="华文楷体"/>
          <w:sz w:val="28"/>
          <w:szCs w:val="28"/>
        </w:rPr>
        <w:t>二乘。那么声闻和缘觉唯一</w:t>
      </w:r>
      <w:ins w:id="1657" w:author="Administrator" w:date="2016-01-07T19:19:36Z">
        <w:r>
          <w:rPr>
            <w:rFonts w:hint="eastAsia" w:ascii="华文楷体" w:hAnsi="华文楷体" w:eastAsia="华文楷体"/>
            <w:sz w:val="28"/>
            <w:szCs w:val="28"/>
            <w:lang w:eastAsia="zh-CN"/>
          </w:rPr>
          <w:t>的</w:t>
        </w:r>
      </w:ins>
      <w:r>
        <w:rPr>
          <w:rFonts w:hint="eastAsia" w:ascii="华文楷体" w:hAnsi="华文楷体" w:eastAsia="华文楷体"/>
          <w:sz w:val="28"/>
          <w:szCs w:val="28"/>
        </w:rPr>
        <w:t>修持</w:t>
      </w:r>
      <w:ins w:id="1658" w:author="Administrator" w:date="2016-01-07T19:19:49Z">
        <w:r>
          <w:rPr>
            <w:rFonts w:hint="eastAsia" w:ascii="华文楷体" w:hAnsi="华文楷体" w:eastAsia="华文楷体"/>
            <w:sz w:val="28"/>
            <w:szCs w:val="28"/>
            <w:lang w:eastAsia="zh-CN"/>
          </w:rPr>
          <w:t>的</w:t>
        </w:r>
      </w:ins>
      <w:ins w:id="1659" w:author="Administrator" w:date="2016-01-07T19:19:52Z">
        <w:r>
          <w:rPr>
            <w:rFonts w:hint="eastAsia" w:ascii="华文楷体" w:hAnsi="华文楷体" w:eastAsia="华文楷体"/>
            <w:sz w:val="28"/>
            <w:szCs w:val="28"/>
            <w:lang w:eastAsia="zh-CN"/>
          </w:rPr>
          <w:t>是</w:t>
        </w:r>
      </w:ins>
      <w:r>
        <w:rPr>
          <w:rFonts w:hint="eastAsia" w:ascii="华文楷体" w:hAnsi="华文楷体" w:eastAsia="华文楷体"/>
          <w:sz w:val="28"/>
          <w:szCs w:val="28"/>
        </w:rPr>
        <w:t>烦恼障的对治法—人无我，</w:t>
      </w:r>
      <w:ins w:id="1660" w:author="Administrator" w:date="2016-01-07T13:25:32Z">
        <w:r>
          <w:rPr>
            <w:rFonts w:hint="eastAsia" w:ascii="华文楷体" w:hAnsi="华文楷体" w:eastAsia="华文楷体"/>
            <w:sz w:val="28"/>
            <w:szCs w:val="28"/>
            <w:lang w:eastAsia="zh-CN"/>
          </w:rPr>
          <w:t>他</w:t>
        </w:r>
      </w:ins>
      <w:r>
        <w:rPr>
          <w:rFonts w:hint="eastAsia" w:ascii="华文楷体" w:hAnsi="华文楷体" w:eastAsia="华文楷体"/>
          <w:sz w:val="28"/>
          <w:szCs w:val="28"/>
        </w:rPr>
        <w:t>主要修持的是人</w:t>
      </w:r>
      <w:ins w:id="1661" w:author="Administrator" w:date="2016-01-05T18:27:47Z">
        <w:r>
          <w:rPr>
            <w:rFonts w:hint="eastAsia" w:ascii="华文楷体" w:hAnsi="华文楷体" w:eastAsia="华文楷体"/>
            <w:sz w:val="28"/>
            <w:szCs w:val="28"/>
            <w:lang w:eastAsia="zh-CN"/>
          </w:rPr>
          <w:t>无</w:t>
        </w:r>
      </w:ins>
      <w:r>
        <w:rPr>
          <w:rFonts w:hint="eastAsia" w:ascii="华文楷体" w:hAnsi="华文楷体" w:eastAsia="华文楷体"/>
          <w:sz w:val="28"/>
          <w:szCs w:val="28"/>
        </w:rPr>
        <w:t>我空性</w:t>
      </w:r>
      <w:ins w:id="1662" w:author="Administrator" w:date="2016-01-05T18:27:51Z">
        <w:r>
          <w:rPr>
            <w:rFonts w:hint="eastAsia" w:ascii="华文楷体" w:hAnsi="华文楷体" w:eastAsia="华文楷体"/>
            <w:sz w:val="28"/>
            <w:szCs w:val="28"/>
            <w:lang w:eastAsia="zh-CN"/>
          </w:rPr>
          <w:t>，</w:t>
        </w:r>
      </w:ins>
      <w:del w:id="1663" w:author="Administrator" w:date="2016-01-05T18:27:51Z">
        <w:r>
          <w:rPr>
            <w:rFonts w:hint="eastAsia" w:ascii="华文楷体" w:hAnsi="华文楷体" w:eastAsia="华文楷体"/>
            <w:sz w:val="28"/>
            <w:szCs w:val="28"/>
          </w:rPr>
          <w:delText>。</w:delText>
        </w:r>
      </w:del>
      <w:r>
        <w:rPr>
          <w:rFonts w:hint="eastAsia" w:ascii="华文楷体" w:hAnsi="华文楷体" w:eastAsia="华文楷体"/>
          <w:sz w:val="28"/>
          <w:szCs w:val="28"/>
        </w:rPr>
        <w:t>所以他修持</w:t>
      </w:r>
      <w:ins w:id="1664" w:author="Administrator" w:date="2016-01-07T13:23:48Z">
        <w:r>
          <w:rPr>
            <w:rFonts w:hint="eastAsia" w:ascii="华文楷体" w:hAnsi="华文楷体" w:eastAsia="华文楷体"/>
            <w:sz w:val="28"/>
            <w:szCs w:val="28"/>
            <w:lang w:eastAsia="zh-CN"/>
          </w:rPr>
          <w:t>到</w:t>
        </w:r>
      </w:ins>
      <w:r>
        <w:rPr>
          <w:rFonts w:hint="eastAsia" w:ascii="华文楷体" w:hAnsi="华文楷体" w:eastAsia="华文楷体"/>
          <w:sz w:val="28"/>
          <w:szCs w:val="28"/>
        </w:rPr>
        <w:t>见道的时候能够现见人</w:t>
      </w:r>
      <w:ins w:id="1665" w:author="Administrator" w:date="2016-01-05T18:27:59Z">
        <w:r>
          <w:rPr>
            <w:rFonts w:hint="eastAsia" w:ascii="华文楷体" w:hAnsi="华文楷体" w:eastAsia="华文楷体"/>
            <w:sz w:val="28"/>
            <w:szCs w:val="28"/>
            <w:lang w:eastAsia="zh-CN"/>
          </w:rPr>
          <w:t>无</w:t>
        </w:r>
      </w:ins>
      <w:r>
        <w:rPr>
          <w:rFonts w:hint="eastAsia" w:ascii="华文楷体" w:hAnsi="华文楷体" w:eastAsia="华文楷体"/>
          <w:sz w:val="28"/>
          <w:szCs w:val="28"/>
        </w:rPr>
        <w:t>我空性</w:t>
      </w:r>
      <w:ins w:id="1666" w:author="Administrator" w:date="2016-01-05T18:28:05Z">
        <w:r>
          <w:rPr>
            <w:rFonts w:hint="eastAsia" w:ascii="华文楷体" w:hAnsi="华文楷体" w:eastAsia="华文楷体"/>
            <w:sz w:val="28"/>
            <w:szCs w:val="28"/>
            <w:lang w:eastAsia="zh-CN"/>
          </w:rPr>
          <w:t>，</w:t>
        </w:r>
      </w:ins>
      <w:del w:id="1667" w:author="Administrator" w:date="2016-01-05T18:28:03Z">
        <w:r>
          <w:rPr>
            <w:rFonts w:hint="eastAsia" w:ascii="华文楷体" w:hAnsi="华文楷体" w:eastAsia="华文楷体"/>
            <w:sz w:val="28"/>
            <w:szCs w:val="28"/>
          </w:rPr>
          <w:delText>。</w:delText>
        </w:r>
      </w:del>
      <w:r>
        <w:rPr>
          <w:rFonts w:hint="eastAsia" w:ascii="华文楷体" w:hAnsi="华文楷体" w:eastAsia="华文楷体"/>
          <w:sz w:val="28"/>
          <w:szCs w:val="28"/>
        </w:rPr>
        <w:t>他通过修道和无学道的时候就彻底</w:t>
      </w:r>
      <w:ins w:id="1668" w:author="Administrator" w:date="2016-01-07T13:25:39Z">
        <w:r>
          <w:rPr>
            <w:rFonts w:hint="eastAsia" w:ascii="华文楷体" w:hAnsi="华文楷体" w:eastAsia="华文楷体"/>
            <w:sz w:val="28"/>
            <w:szCs w:val="28"/>
            <w:lang w:eastAsia="zh-CN"/>
          </w:rPr>
          <w:t>的</w:t>
        </w:r>
      </w:ins>
      <w:r>
        <w:rPr>
          <w:rFonts w:hint="eastAsia" w:ascii="华文楷体" w:hAnsi="华文楷体" w:eastAsia="华文楷体"/>
          <w:sz w:val="28"/>
          <w:szCs w:val="28"/>
        </w:rPr>
        <w:t>灭尽了所有烦恼。“如同薪尽之火一样不再存在(三)有的运行”</w:t>
      </w:r>
      <w:del w:id="1669" w:author="Administrator" w:date="2016-01-05T18:28:20Z">
        <w:r>
          <w:rPr>
            <w:rFonts w:hint="eastAsia" w:ascii="华文楷体" w:hAnsi="华文楷体" w:eastAsia="华文楷体"/>
            <w:sz w:val="28"/>
            <w:szCs w:val="28"/>
          </w:rPr>
          <w:delText>。</w:delText>
        </w:r>
      </w:del>
      <w:ins w:id="1670" w:author="Administrator" w:date="2016-01-05T18:28:20Z">
        <w:r>
          <w:rPr>
            <w:rFonts w:hint="eastAsia" w:ascii="华文楷体" w:hAnsi="华文楷体" w:eastAsia="华文楷体"/>
            <w:sz w:val="28"/>
            <w:szCs w:val="28"/>
            <w:lang w:eastAsia="zh-CN"/>
          </w:rPr>
          <w:t>，</w:t>
        </w:r>
      </w:ins>
      <w:r>
        <w:rPr>
          <w:rFonts w:hint="eastAsia" w:ascii="华文楷体" w:hAnsi="华文楷体" w:eastAsia="华文楷体"/>
          <w:sz w:val="28"/>
          <w:szCs w:val="28"/>
        </w:rPr>
        <w:t>因为三有的运行</w:t>
      </w:r>
      <w:ins w:id="1671" w:author="Administrator" w:date="2016-01-07T13:24:01Z">
        <w:r>
          <w:rPr>
            <w:rFonts w:hint="eastAsia" w:ascii="华文楷体" w:hAnsi="华文楷体" w:eastAsia="华文楷体"/>
            <w:sz w:val="28"/>
            <w:szCs w:val="28"/>
            <w:lang w:eastAsia="zh-CN"/>
          </w:rPr>
          <w:t>它是</w:t>
        </w:r>
      </w:ins>
      <w:r>
        <w:rPr>
          <w:rFonts w:hint="eastAsia" w:ascii="华文楷体" w:hAnsi="华文楷体" w:eastAsia="华文楷体"/>
          <w:sz w:val="28"/>
          <w:szCs w:val="28"/>
        </w:rPr>
        <w:t>来自于烦恼的推动</w:t>
      </w:r>
      <w:ins w:id="1672" w:author="Administrator" w:date="2016-01-07T13:25:52Z">
        <w:r>
          <w:rPr>
            <w:rFonts w:hint="eastAsia" w:ascii="华文楷体" w:hAnsi="华文楷体" w:eastAsia="华文楷体"/>
            <w:sz w:val="28"/>
            <w:szCs w:val="28"/>
            <w:lang w:eastAsia="zh-CN"/>
          </w:rPr>
          <w:t>、</w:t>
        </w:r>
      </w:ins>
      <w:del w:id="1673" w:author="Administrator" w:date="2016-01-07T13:25:52Z">
        <w:r>
          <w:rPr>
            <w:rFonts w:hint="eastAsia" w:ascii="华文楷体" w:hAnsi="华文楷体" w:eastAsia="华文楷体"/>
            <w:sz w:val="28"/>
            <w:szCs w:val="28"/>
          </w:rPr>
          <w:delText>，</w:delText>
        </w:r>
      </w:del>
      <w:ins w:id="1674" w:author="Administrator" w:date="2016-01-07T13:25:49Z">
        <w:r>
          <w:rPr>
            <w:rFonts w:hint="eastAsia" w:ascii="华文楷体" w:hAnsi="华文楷体" w:eastAsia="华文楷体"/>
            <w:sz w:val="28"/>
            <w:szCs w:val="28"/>
            <w:lang w:eastAsia="zh-CN"/>
          </w:rPr>
          <w:t>它</w:t>
        </w:r>
      </w:ins>
      <w:r>
        <w:rPr>
          <w:rFonts w:hint="eastAsia" w:ascii="华文楷体" w:hAnsi="华文楷体" w:eastAsia="华文楷体"/>
          <w:sz w:val="28"/>
          <w:szCs w:val="28"/>
        </w:rPr>
        <w:t>来自于人我的推动</w:t>
      </w:r>
      <w:ins w:id="1675" w:author="Administrator" w:date="2016-01-05T18:28:30Z">
        <w:r>
          <w:rPr>
            <w:rFonts w:hint="eastAsia" w:ascii="华文楷体" w:hAnsi="华文楷体" w:eastAsia="华文楷体"/>
            <w:sz w:val="28"/>
            <w:szCs w:val="28"/>
            <w:lang w:eastAsia="zh-CN"/>
          </w:rPr>
          <w:t>，</w:t>
        </w:r>
      </w:ins>
      <w:ins w:id="1676" w:author="Administrator" w:date="2016-01-07T19:20:14Z">
        <w:r>
          <w:rPr>
            <w:rFonts w:hint="eastAsia" w:ascii="华文楷体" w:hAnsi="华文楷体" w:eastAsia="华文楷体"/>
            <w:sz w:val="28"/>
            <w:szCs w:val="28"/>
            <w:lang w:eastAsia="zh-CN"/>
          </w:rPr>
          <w:t>如果</w:t>
        </w:r>
      </w:ins>
      <w:del w:id="1677" w:author="Administrator" w:date="2016-01-05T18:28:30Z">
        <w:r>
          <w:rPr>
            <w:rFonts w:hint="eastAsia" w:ascii="华文楷体" w:hAnsi="华文楷体" w:eastAsia="华文楷体"/>
            <w:sz w:val="28"/>
            <w:szCs w:val="28"/>
          </w:rPr>
          <w:delText>。</w:delText>
        </w:r>
      </w:del>
      <w:r>
        <w:rPr>
          <w:rFonts w:hint="eastAsia" w:ascii="华文楷体" w:hAnsi="华文楷体" w:eastAsia="华文楷体"/>
          <w:sz w:val="28"/>
          <w:szCs w:val="28"/>
        </w:rPr>
        <w:t>他已经灭尽了所有烦恼之后，三有就</w:t>
      </w:r>
      <w:ins w:id="1678" w:author="Administrator" w:date="2016-01-07T13:25:59Z">
        <w:r>
          <w:rPr>
            <w:rFonts w:hint="eastAsia" w:ascii="华文楷体" w:hAnsi="华文楷体" w:eastAsia="华文楷体"/>
            <w:sz w:val="28"/>
            <w:szCs w:val="28"/>
            <w:lang w:eastAsia="zh-CN"/>
          </w:rPr>
          <w:t>已经</w:t>
        </w:r>
      </w:ins>
      <w:r>
        <w:rPr>
          <w:rFonts w:hint="eastAsia" w:ascii="华文楷体" w:hAnsi="华文楷体" w:eastAsia="华文楷体"/>
          <w:sz w:val="28"/>
          <w:szCs w:val="28"/>
        </w:rPr>
        <w:t>像薪尽之火一样不会再存在了</w:t>
      </w:r>
      <w:ins w:id="1679" w:author="Administrator" w:date="2016-01-07T13:24:27Z">
        <w:r>
          <w:rPr>
            <w:rFonts w:hint="eastAsia" w:ascii="华文楷体" w:hAnsi="华文楷体" w:eastAsia="华文楷体"/>
            <w:sz w:val="28"/>
            <w:szCs w:val="28"/>
            <w:lang w:eastAsia="zh-CN"/>
          </w:rPr>
          <w:t>，</w:t>
        </w:r>
      </w:ins>
      <w:ins w:id="1680" w:author="Administrator" w:date="2016-01-07T13:24:22Z">
        <w:r>
          <w:rPr>
            <w:rFonts w:hint="eastAsia" w:ascii="华文楷体" w:hAnsi="华文楷体" w:eastAsia="华文楷体"/>
            <w:sz w:val="28"/>
            <w:szCs w:val="28"/>
          </w:rPr>
          <w:t>不会再存在了</w:t>
        </w:r>
      </w:ins>
      <w:r>
        <w:rPr>
          <w:rFonts w:hint="eastAsia" w:ascii="华文楷体" w:hAnsi="华文楷体" w:eastAsia="华文楷体"/>
          <w:sz w:val="28"/>
          <w:szCs w:val="28"/>
        </w:rPr>
        <w:t>。关于</w:t>
      </w:r>
      <w:ins w:id="1681" w:author="Administrator" w:date="2016-01-07T13:26:04Z">
        <w:r>
          <w:rPr>
            <w:rFonts w:hint="eastAsia" w:ascii="华文楷体" w:hAnsi="华文楷体" w:eastAsia="华文楷体"/>
            <w:sz w:val="28"/>
            <w:szCs w:val="28"/>
            <w:lang w:eastAsia="zh-CN"/>
          </w:rPr>
          <w:t>这些</w:t>
        </w:r>
      </w:ins>
      <w:r>
        <w:rPr>
          <w:rFonts w:hint="eastAsia" w:ascii="华文楷体" w:hAnsi="华文楷体" w:eastAsia="华文楷体"/>
          <w:sz w:val="28"/>
          <w:szCs w:val="28"/>
        </w:rPr>
        <w:t>声闻缘觉</w:t>
      </w:r>
      <w:ins w:id="1682" w:author="Administrator" w:date="2016-01-07T19:20:32Z">
        <w:r>
          <w:rPr>
            <w:rFonts w:hint="eastAsia" w:ascii="华文楷体" w:hAnsi="华文楷体" w:eastAsia="华文楷体"/>
            <w:sz w:val="28"/>
            <w:szCs w:val="28"/>
            <w:lang w:eastAsia="zh-CN"/>
          </w:rPr>
          <w:t>他</w:t>
        </w:r>
      </w:ins>
      <w:r>
        <w:rPr>
          <w:rFonts w:hint="eastAsia" w:ascii="华文楷体" w:hAnsi="华文楷体" w:eastAsia="华文楷体"/>
          <w:sz w:val="28"/>
          <w:szCs w:val="28"/>
        </w:rPr>
        <w:t>断障的</w:t>
      </w:r>
      <w:ins w:id="1683" w:author="Administrator" w:date="2016-01-07T13:26:35Z">
        <w:r>
          <w:rPr>
            <w:rFonts w:hint="eastAsia" w:ascii="华文楷体" w:hAnsi="华文楷体" w:eastAsia="华文楷体"/>
            <w:sz w:val="28"/>
            <w:szCs w:val="28"/>
            <w:lang w:eastAsia="zh-CN"/>
          </w:rPr>
          <w:t>一些</w:t>
        </w:r>
      </w:ins>
      <w:r>
        <w:rPr>
          <w:rFonts w:hint="eastAsia" w:ascii="华文楷体" w:hAnsi="华文楷体" w:eastAsia="华文楷体"/>
          <w:sz w:val="28"/>
          <w:szCs w:val="28"/>
        </w:rPr>
        <w:t>详细过程应该也是在《俱舍论》当中</w:t>
      </w:r>
      <w:del w:id="1684" w:author="Administrator" w:date="2016-01-07T13:27:06Z">
        <w:r>
          <w:rPr>
            <w:rFonts w:hint="eastAsia" w:ascii="华文楷体" w:hAnsi="华文楷体" w:eastAsia="华文楷体"/>
            <w:sz w:val="28"/>
            <w:szCs w:val="28"/>
          </w:rPr>
          <w:delText>，</w:delText>
        </w:r>
      </w:del>
      <w:r>
        <w:rPr>
          <w:rFonts w:hint="eastAsia" w:ascii="华文楷体" w:hAnsi="华文楷体" w:eastAsia="华文楷体"/>
          <w:sz w:val="28"/>
          <w:szCs w:val="28"/>
        </w:rPr>
        <w:t>对于他们各自的断障，</w:t>
      </w:r>
      <w:ins w:id="1685" w:author="Administrator" w:date="2016-01-07T13:27:33Z">
        <w:r>
          <w:rPr>
            <w:rFonts w:hint="eastAsia" w:ascii="华文楷体" w:hAnsi="华文楷体" w:eastAsia="华文楷体"/>
            <w:sz w:val="28"/>
            <w:szCs w:val="28"/>
            <w:lang w:eastAsia="zh-CN"/>
          </w:rPr>
          <w:t>就是说</w:t>
        </w:r>
      </w:ins>
      <w:r>
        <w:rPr>
          <w:rFonts w:hint="eastAsia" w:ascii="华文楷体" w:hAnsi="华文楷体" w:eastAsia="华文楷体"/>
          <w:sz w:val="28"/>
          <w:szCs w:val="28"/>
        </w:rPr>
        <w:t>见道</w:t>
      </w:r>
      <w:ins w:id="1686" w:author="Administrator" w:date="2016-01-07T13:27:14Z">
        <w:r>
          <w:rPr>
            <w:rFonts w:hint="eastAsia" w:ascii="华文楷体" w:hAnsi="华文楷体" w:eastAsia="华文楷体"/>
            <w:sz w:val="28"/>
            <w:szCs w:val="28"/>
            <w:lang w:eastAsia="zh-CN"/>
          </w:rPr>
          <w:t>所断</w:t>
        </w:r>
      </w:ins>
      <w:del w:id="1687" w:author="Administrator" w:date="2016-01-07T13:26:55Z">
        <w:r>
          <w:rPr>
            <w:rFonts w:hint="eastAsia" w:ascii="华文楷体" w:hAnsi="华文楷体" w:eastAsia="华文楷体"/>
            <w:sz w:val="28"/>
            <w:szCs w:val="28"/>
          </w:rPr>
          <w:delText>当中</w:delText>
        </w:r>
      </w:del>
      <w:ins w:id="1688" w:author="Administrator" w:date="2016-01-07T13:26:56Z">
        <w:r>
          <w:rPr>
            <w:rFonts w:hint="eastAsia" w:ascii="华文楷体" w:hAnsi="华文楷体" w:eastAsia="华文楷体"/>
            <w:sz w:val="28"/>
            <w:szCs w:val="28"/>
            <w:lang w:eastAsia="zh-CN"/>
          </w:rPr>
          <w:t>是</w:t>
        </w:r>
      </w:ins>
      <w:del w:id="1689" w:author="Administrator" w:date="2016-01-07T13:27:28Z">
        <w:r>
          <w:rPr>
            <w:rFonts w:hint="eastAsia" w:ascii="华文楷体" w:hAnsi="华文楷体" w:eastAsia="华文楷体"/>
            <w:sz w:val="28"/>
            <w:szCs w:val="28"/>
          </w:rPr>
          <w:delText>断除</w:delText>
        </w:r>
      </w:del>
      <w:r>
        <w:rPr>
          <w:rFonts w:hint="eastAsia" w:ascii="华文楷体" w:hAnsi="华文楷体" w:eastAsia="华文楷体"/>
          <w:sz w:val="28"/>
          <w:szCs w:val="28"/>
        </w:rPr>
        <w:t>什么障，为什么见道之后得初果之后七返人间，什么原因</w:t>
      </w:r>
      <w:ins w:id="1690" w:author="Administrator" w:date="2016-01-07T13:27:53Z">
        <w:r>
          <w:rPr>
            <w:rFonts w:hint="eastAsia" w:ascii="华文楷体" w:hAnsi="华文楷体" w:eastAsia="华文楷体"/>
            <w:sz w:val="28"/>
            <w:szCs w:val="28"/>
            <w:lang w:eastAsia="zh-CN"/>
          </w:rPr>
          <w:t>它</w:t>
        </w:r>
      </w:ins>
      <w:r>
        <w:rPr>
          <w:rFonts w:hint="eastAsia" w:ascii="华文楷体" w:hAnsi="华文楷体" w:eastAsia="华文楷体"/>
          <w:sz w:val="28"/>
          <w:szCs w:val="28"/>
        </w:rPr>
        <w:t>讲得很清楚</w:t>
      </w:r>
      <w:ins w:id="1691" w:author="Administrator" w:date="2016-01-05T18:29:47Z">
        <w:r>
          <w:rPr>
            <w:rFonts w:hint="eastAsia" w:ascii="华文楷体" w:hAnsi="华文楷体" w:eastAsia="华文楷体"/>
            <w:sz w:val="28"/>
            <w:szCs w:val="28"/>
            <w:lang w:eastAsia="zh-CN"/>
          </w:rPr>
          <w:t>；</w:t>
        </w:r>
      </w:ins>
      <w:del w:id="1692" w:author="Administrator" w:date="2016-01-07T13:27:56Z">
        <w:r>
          <w:rPr>
            <w:rFonts w:hint="eastAsia" w:ascii="华文楷体" w:hAnsi="华文楷体" w:eastAsia="华文楷体"/>
            <w:sz w:val="28"/>
            <w:szCs w:val="28"/>
          </w:rPr>
          <w:delText>。怎么</w:delText>
        </w:r>
      </w:del>
      <w:del w:id="1693" w:author="Administrator" w:date="2016-01-07T13:27:57Z">
        <w:r>
          <w:rPr>
            <w:rFonts w:hint="eastAsia" w:ascii="华文楷体" w:hAnsi="华文楷体" w:eastAsia="华文楷体"/>
            <w:sz w:val="28"/>
            <w:szCs w:val="28"/>
          </w:rPr>
          <w:delText>样</w:delText>
        </w:r>
      </w:del>
      <w:ins w:id="1694" w:author="Administrator" w:date="2016-01-07T13:28:00Z">
        <w:r>
          <w:rPr>
            <w:rFonts w:hint="eastAsia" w:ascii="华文楷体" w:hAnsi="华文楷体" w:eastAsia="华文楷体"/>
            <w:sz w:val="28"/>
            <w:szCs w:val="28"/>
            <w:lang w:eastAsia="zh-CN"/>
          </w:rPr>
          <w:t>然后就</w:t>
        </w:r>
      </w:ins>
      <w:r>
        <w:rPr>
          <w:rFonts w:hint="eastAsia" w:ascii="华文楷体" w:hAnsi="华文楷体" w:eastAsia="华文楷体"/>
          <w:sz w:val="28"/>
          <w:szCs w:val="28"/>
        </w:rPr>
        <w:t>得二果，得三果，</w:t>
      </w:r>
      <w:ins w:id="1695" w:author="Administrator" w:date="2016-01-07T13:24:46Z">
        <w:r>
          <w:rPr>
            <w:rFonts w:hint="eastAsia" w:ascii="华文楷体" w:hAnsi="华文楷体" w:eastAsia="华文楷体"/>
            <w:sz w:val="28"/>
            <w:szCs w:val="28"/>
            <w:lang w:eastAsia="zh-CN"/>
          </w:rPr>
          <w:t>然后</w:t>
        </w:r>
      </w:ins>
      <w:r>
        <w:rPr>
          <w:rFonts w:hint="eastAsia" w:ascii="华文楷体" w:hAnsi="华文楷体" w:eastAsia="华文楷体"/>
          <w:sz w:val="28"/>
          <w:szCs w:val="28"/>
        </w:rPr>
        <w:t>怎么样投生的，投生在哪些地方，也讲得很清楚</w:t>
      </w:r>
      <w:ins w:id="1696" w:author="Administrator" w:date="2016-01-05T18:29:57Z">
        <w:r>
          <w:rPr>
            <w:rFonts w:hint="eastAsia" w:ascii="华文楷体" w:hAnsi="华文楷体" w:eastAsia="华文楷体"/>
            <w:sz w:val="28"/>
            <w:szCs w:val="28"/>
            <w:lang w:eastAsia="zh-CN"/>
          </w:rPr>
          <w:t>；</w:t>
        </w:r>
      </w:ins>
      <w:ins w:id="1697" w:author="Administrator" w:date="2016-01-07T13:24:53Z">
        <w:r>
          <w:rPr>
            <w:rFonts w:hint="eastAsia" w:ascii="华文楷体" w:hAnsi="华文楷体" w:eastAsia="华文楷体"/>
            <w:sz w:val="28"/>
            <w:szCs w:val="28"/>
            <w:lang w:eastAsia="zh-CN"/>
          </w:rPr>
          <w:t>然后</w:t>
        </w:r>
      </w:ins>
      <w:del w:id="1698" w:author="Administrator" w:date="2016-01-05T18:29:56Z">
        <w:r>
          <w:rPr>
            <w:rFonts w:hint="eastAsia" w:ascii="华文楷体" w:hAnsi="华文楷体" w:eastAsia="华文楷体"/>
            <w:sz w:val="28"/>
            <w:szCs w:val="28"/>
          </w:rPr>
          <w:delText>。</w:delText>
        </w:r>
      </w:del>
      <w:r>
        <w:rPr>
          <w:rFonts w:hint="eastAsia" w:ascii="华文楷体" w:hAnsi="华文楷体" w:eastAsia="华文楷体"/>
          <w:sz w:val="28"/>
          <w:szCs w:val="28"/>
        </w:rPr>
        <w:t>得到四果的时候，就</w:t>
      </w:r>
      <w:ins w:id="1699" w:author="Administrator" w:date="2016-01-07T19:20:54Z">
        <w:r>
          <w:rPr>
            <w:rFonts w:hint="eastAsia" w:ascii="华文楷体" w:hAnsi="华文楷体" w:eastAsia="华文楷体"/>
            <w:sz w:val="28"/>
            <w:szCs w:val="28"/>
            <w:lang w:eastAsia="zh-CN"/>
          </w:rPr>
          <w:t>说是</w:t>
        </w:r>
      </w:ins>
      <w:r>
        <w:rPr>
          <w:rFonts w:hint="eastAsia" w:ascii="华文楷体" w:hAnsi="华文楷体" w:eastAsia="华文楷体"/>
          <w:sz w:val="28"/>
          <w:szCs w:val="28"/>
        </w:rPr>
        <w:t>彻底泯灭了一切三有的烦恼，绝对不可能再投生三界</w:t>
      </w:r>
      <w:ins w:id="1700" w:author="Administrator" w:date="2016-01-07T13:28:09Z">
        <w:r>
          <w:rPr>
            <w:rFonts w:hint="eastAsia" w:ascii="华文楷体" w:hAnsi="华文楷体" w:eastAsia="华文楷体"/>
            <w:sz w:val="28"/>
            <w:szCs w:val="28"/>
            <w:lang w:eastAsia="zh-CN"/>
          </w:rPr>
          <w:t>了</w:t>
        </w:r>
      </w:ins>
      <w:ins w:id="1701" w:author="Administrator" w:date="2016-01-05T18:30:03Z">
        <w:r>
          <w:rPr>
            <w:rFonts w:hint="eastAsia" w:ascii="华文楷体" w:hAnsi="华文楷体" w:eastAsia="华文楷体"/>
            <w:sz w:val="28"/>
            <w:szCs w:val="28"/>
            <w:lang w:eastAsia="zh-CN"/>
          </w:rPr>
          <w:t>；</w:t>
        </w:r>
      </w:ins>
      <w:del w:id="1702" w:author="Administrator" w:date="2016-01-05T18:30:02Z">
        <w:r>
          <w:rPr>
            <w:rFonts w:hint="eastAsia" w:ascii="华文楷体" w:hAnsi="华文楷体" w:eastAsia="华文楷体"/>
            <w:sz w:val="28"/>
            <w:szCs w:val="28"/>
          </w:rPr>
          <w:delText>。</w:delText>
        </w:r>
      </w:del>
      <w:r>
        <w:rPr>
          <w:rFonts w:hint="eastAsia" w:ascii="华文楷体" w:hAnsi="华文楷体" w:eastAsia="华文楷体"/>
          <w:sz w:val="28"/>
          <w:szCs w:val="28"/>
        </w:rPr>
        <w:t>这些情况在《俱舍论》当中也是讲得很细致</w:t>
      </w:r>
      <w:ins w:id="1703" w:author="Administrator" w:date="2016-01-07T19:21:03Z">
        <w:r>
          <w:rPr>
            <w:rFonts w:hint="eastAsia" w:ascii="华文楷体" w:hAnsi="华文楷体" w:eastAsia="华文楷体"/>
            <w:sz w:val="28"/>
            <w:szCs w:val="28"/>
            <w:lang w:eastAsia="zh-CN"/>
          </w:rPr>
          <w:t>的</w:t>
        </w:r>
      </w:ins>
      <w:r>
        <w:rPr>
          <w:rFonts w:hint="eastAsia" w:ascii="华文楷体" w:hAnsi="华文楷体" w:eastAsia="华文楷体"/>
          <w:sz w:val="28"/>
          <w:szCs w:val="28"/>
        </w:rPr>
        <w:t>。但是因为</w:t>
      </w:r>
      <w:ins w:id="1704" w:author="Administrator" w:date="2016-01-07T13:25:07Z">
        <w:r>
          <w:rPr>
            <w:rFonts w:hint="eastAsia" w:ascii="华文楷体" w:hAnsi="华文楷体" w:eastAsia="华文楷体"/>
            <w:sz w:val="28"/>
            <w:szCs w:val="28"/>
            <w:lang w:eastAsia="zh-CN"/>
          </w:rPr>
          <w:t>他</w:t>
        </w:r>
      </w:ins>
      <w:r>
        <w:rPr>
          <w:rFonts w:hint="eastAsia" w:ascii="华文楷体" w:hAnsi="华文楷体" w:eastAsia="华文楷体"/>
          <w:sz w:val="28"/>
          <w:szCs w:val="28"/>
        </w:rPr>
        <w:t>没有圆满</w:t>
      </w:r>
      <w:ins w:id="1705" w:author="Administrator" w:date="2016-01-07T13:28:16Z">
        <w:r>
          <w:rPr>
            <w:rFonts w:hint="eastAsia" w:ascii="华文楷体" w:hAnsi="华文楷体" w:eastAsia="华文楷体"/>
            <w:sz w:val="28"/>
            <w:szCs w:val="28"/>
            <w:lang w:eastAsia="zh-CN"/>
          </w:rPr>
          <w:t>的</w:t>
        </w:r>
      </w:ins>
      <w:r>
        <w:rPr>
          <w:rFonts w:hint="eastAsia" w:ascii="华文楷体" w:hAnsi="华文楷体" w:eastAsia="华文楷体"/>
          <w:sz w:val="28"/>
          <w:szCs w:val="28"/>
        </w:rPr>
        <w:t>修持法无我的缘故致使没有断除所知障。他只是圆满地修持了人无我，法无我没有圆满地修，</w:t>
      </w:r>
      <w:ins w:id="1706" w:author="Administrator" w:date="2016-01-07T13:28:34Z">
        <w:r>
          <w:rPr>
            <w:rFonts w:hint="eastAsia" w:ascii="华文楷体" w:hAnsi="华文楷体" w:eastAsia="华文楷体"/>
            <w:sz w:val="28"/>
            <w:szCs w:val="28"/>
          </w:rPr>
          <w:t>没有圆满地修</w:t>
        </w:r>
      </w:ins>
      <w:r>
        <w:rPr>
          <w:rFonts w:hint="eastAsia" w:ascii="华文楷体" w:hAnsi="华文楷体" w:eastAsia="华文楷体"/>
          <w:sz w:val="28"/>
          <w:szCs w:val="28"/>
        </w:rPr>
        <w:t>就没有办法圆满地证悟法无我，那就没有办法圆满地断除所知障</w:t>
      </w:r>
      <w:del w:id="1707" w:author="Administrator" w:date="2016-01-05T18:30:34Z">
        <w:r>
          <w:rPr>
            <w:rFonts w:hint="eastAsia" w:ascii="华文楷体" w:hAnsi="华文楷体" w:eastAsia="华文楷体"/>
            <w:sz w:val="28"/>
            <w:szCs w:val="28"/>
          </w:rPr>
          <w:delText>。</w:delText>
        </w:r>
      </w:del>
      <w:ins w:id="1708" w:author="Administrator" w:date="2016-01-05T18:30:34Z">
        <w:r>
          <w:rPr>
            <w:rFonts w:hint="eastAsia" w:ascii="华文楷体" w:hAnsi="华文楷体" w:eastAsia="华文楷体"/>
            <w:sz w:val="28"/>
            <w:szCs w:val="28"/>
            <w:lang w:eastAsia="zh-CN"/>
          </w:rPr>
          <w:t>，</w:t>
        </w:r>
      </w:ins>
      <w:r>
        <w:rPr>
          <w:rFonts w:hint="eastAsia" w:ascii="华文楷体" w:hAnsi="华文楷体" w:eastAsia="华文楷体"/>
          <w:sz w:val="28"/>
          <w:szCs w:val="28"/>
        </w:rPr>
        <w:t>没有断除所知障</w:t>
      </w:r>
      <w:del w:id="1709" w:author="Administrator" w:date="2016-01-05T18:30:40Z">
        <w:r>
          <w:rPr>
            <w:rFonts w:hint="eastAsia" w:ascii="华文楷体" w:hAnsi="华文楷体" w:eastAsia="华文楷体"/>
            <w:sz w:val="28"/>
            <w:szCs w:val="28"/>
          </w:rPr>
          <w:delText>，</w:delText>
        </w:r>
      </w:del>
      <w:r>
        <w:rPr>
          <w:rFonts w:hint="eastAsia" w:ascii="华文楷体" w:hAnsi="华文楷体" w:eastAsia="华文楷体"/>
          <w:sz w:val="28"/>
          <w:szCs w:val="28"/>
        </w:rPr>
        <w:t>也可以从这个方面讲。</w:t>
      </w:r>
    </w:p>
    <w:p>
      <w:pPr>
        <w:ind w:firstLine="570"/>
        <w:rPr>
          <w:rFonts w:ascii="华文楷体" w:hAnsi="华文楷体" w:eastAsia="华文楷体"/>
          <w:sz w:val="28"/>
          <w:szCs w:val="28"/>
        </w:rPr>
      </w:pPr>
    </w:p>
    <w:p>
      <w:pPr>
        <w:ind w:firstLine="570"/>
        <w:rPr>
          <w:rFonts w:hint="eastAsia" w:ascii="黑体" w:hAnsi="黑体" w:eastAsia="黑体" w:cs="黑体"/>
          <w:sz w:val="28"/>
          <w:szCs w:val="28"/>
          <w:rPrChange w:id="1710" w:author="Administrator" w:date="2016-01-05T18:31:26Z">
            <w:rPr>
              <w:rFonts w:hint="eastAsia" w:ascii="华文楷体" w:hAnsi="华文楷体" w:eastAsia="华文楷体"/>
              <w:sz w:val="28"/>
              <w:szCs w:val="28"/>
            </w:rPr>
          </w:rPrChange>
        </w:rPr>
      </w:pPr>
      <w:r>
        <w:rPr>
          <w:rFonts w:hint="eastAsia" w:ascii="黑体" w:hAnsi="黑体" w:eastAsia="黑体" w:cs="黑体"/>
          <w:sz w:val="28"/>
          <w:szCs w:val="28"/>
          <w:rPrChange w:id="1711" w:author="Administrator" w:date="2016-01-05T18:31:26Z">
            <w:rPr>
              <w:rFonts w:hint="eastAsia" w:ascii="华文楷体" w:hAnsi="华文楷体" w:eastAsia="华文楷体"/>
              <w:sz w:val="28"/>
              <w:szCs w:val="28"/>
            </w:rPr>
          </w:rPrChange>
        </w:rPr>
        <w:t>〖一般而言,障碍所知之自性的所有愚痴均可以用烦恼之名来称呼,但这不是指烦恼障所知障二者之中的烦恼障。〗</w:t>
      </w:r>
    </w:p>
    <w:p>
      <w:pPr>
        <w:ind w:firstLine="570"/>
        <w:rPr>
          <w:ins w:id="1712" w:author="Administrator" w:date="2016-01-05T18:53:28Z"/>
          <w:rFonts w:hint="eastAsia" w:ascii="华文楷体" w:hAnsi="华文楷体" w:eastAsia="华文楷体"/>
          <w:sz w:val="28"/>
          <w:szCs w:val="28"/>
        </w:rPr>
      </w:pPr>
      <w:ins w:id="1713" w:author="Administrator" w:date="2016-01-07T13:28:58Z">
        <w:r>
          <w:rPr>
            <w:rFonts w:hint="eastAsia" w:ascii="华文楷体" w:hAnsi="华文楷体" w:eastAsia="华文楷体"/>
            <w:sz w:val="28"/>
            <w:szCs w:val="28"/>
            <w:lang w:eastAsia="zh-CN"/>
          </w:rPr>
          <w:t>这个方面</w:t>
        </w:r>
      </w:ins>
      <w:r>
        <w:rPr>
          <w:rFonts w:hint="eastAsia" w:ascii="华文楷体" w:hAnsi="华文楷体" w:eastAsia="华文楷体"/>
          <w:sz w:val="28"/>
          <w:szCs w:val="28"/>
        </w:rPr>
        <w:t>麦彭仁波切告诉我们一个窍诀，一般而言</w:t>
      </w:r>
      <w:ins w:id="1714" w:author="Administrator" w:date="2016-01-07T13:29:41Z">
        <w:r>
          <w:rPr>
            <w:rFonts w:hint="eastAsia" w:ascii="华文楷体" w:hAnsi="华文楷体" w:eastAsia="华文楷体"/>
            <w:sz w:val="28"/>
            <w:szCs w:val="28"/>
            <w:lang w:eastAsia="zh-CN"/>
          </w:rPr>
          <w:t>，</w:t>
        </w:r>
      </w:ins>
      <w:ins w:id="1715" w:author="Administrator" w:date="2016-01-07T13:29:34Z">
        <w:r>
          <w:rPr>
            <w:rFonts w:hint="eastAsia" w:ascii="黑体" w:hAnsi="黑体" w:eastAsia="黑体" w:cs="黑体"/>
            <w:sz w:val="28"/>
            <w:szCs w:val="28"/>
          </w:rPr>
          <w:t>障碍所知之自性的所有愚痴</w:t>
        </w:r>
      </w:ins>
      <w:r>
        <w:rPr>
          <w:rFonts w:hint="eastAsia" w:ascii="华文楷体" w:hAnsi="华文楷体" w:eastAsia="华文楷体"/>
          <w:sz w:val="28"/>
          <w:szCs w:val="28"/>
        </w:rPr>
        <w:t>，只要</w:t>
      </w:r>
      <w:ins w:id="1716" w:author="Administrator" w:date="2016-01-07T13:29:50Z">
        <w:r>
          <w:rPr>
            <w:rFonts w:hint="eastAsia" w:ascii="华文楷体" w:hAnsi="华文楷体" w:eastAsia="华文楷体"/>
            <w:sz w:val="28"/>
            <w:szCs w:val="28"/>
            <w:lang w:eastAsia="zh-CN"/>
          </w:rPr>
          <w:t>是对于</w:t>
        </w:r>
      </w:ins>
      <w:del w:id="1717" w:author="Administrator" w:date="2016-01-07T13:30:09Z">
        <w:r>
          <w:rPr>
            <w:rFonts w:hint="eastAsia" w:ascii="华文楷体" w:hAnsi="华文楷体" w:eastAsia="华文楷体"/>
            <w:sz w:val="28"/>
            <w:szCs w:val="28"/>
          </w:rPr>
          <w:delText>障碍</w:delText>
        </w:r>
      </w:del>
      <w:r>
        <w:rPr>
          <w:rFonts w:hint="eastAsia" w:ascii="华文楷体" w:hAnsi="华文楷体" w:eastAsia="华文楷体"/>
          <w:sz w:val="28"/>
          <w:szCs w:val="28"/>
        </w:rPr>
        <w:t>所知之自性</w:t>
      </w:r>
      <w:ins w:id="1718" w:author="Administrator" w:date="2016-01-07T13:30:18Z">
        <w:r>
          <w:rPr>
            <w:rFonts w:hint="eastAsia" w:ascii="华文楷体" w:hAnsi="华文楷体" w:eastAsia="华文楷体"/>
            <w:sz w:val="28"/>
            <w:szCs w:val="28"/>
            <w:lang w:eastAsia="zh-CN"/>
          </w:rPr>
          <w:t>起</w:t>
        </w:r>
      </w:ins>
      <w:ins w:id="1719" w:author="Administrator" w:date="2016-01-07T13:30:14Z">
        <w:r>
          <w:rPr>
            <w:rFonts w:hint="eastAsia" w:ascii="华文楷体" w:hAnsi="华文楷体" w:eastAsia="华文楷体"/>
            <w:sz w:val="28"/>
            <w:szCs w:val="28"/>
          </w:rPr>
          <w:t>障碍</w:t>
        </w:r>
      </w:ins>
      <w:r>
        <w:rPr>
          <w:rFonts w:hint="eastAsia" w:ascii="华文楷体" w:hAnsi="华文楷体" w:eastAsia="华文楷体"/>
          <w:sz w:val="28"/>
          <w:szCs w:val="28"/>
        </w:rPr>
        <w:t>的愚痴心都可以叫做烦恼</w:t>
      </w:r>
      <w:ins w:id="1720" w:author="Administrator" w:date="2016-01-07T19:22:36Z">
        <w:r>
          <w:rPr>
            <w:rFonts w:hint="eastAsia" w:ascii="华文楷体" w:hAnsi="华文楷体" w:eastAsia="华文楷体"/>
            <w:sz w:val="28"/>
            <w:szCs w:val="28"/>
            <w:lang w:eastAsia="zh-CN"/>
          </w:rPr>
          <w:t>，</w:t>
        </w:r>
      </w:ins>
      <w:ins w:id="1721" w:author="Administrator" w:date="2016-01-07T19:22:35Z">
        <w:r>
          <w:rPr>
            <w:rFonts w:hint="eastAsia" w:ascii="华文楷体" w:hAnsi="华文楷体" w:eastAsia="华文楷体"/>
            <w:sz w:val="28"/>
            <w:szCs w:val="28"/>
          </w:rPr>
          <w:t>都可以叫做烦恼</w:t>
        </w:r>
      </w:ins>
      <w:r>
        <w:rPr>
          <w:rFonts w:hint="eastAsia" w:ascii="华文楷体" w:hAnsi="华文楷体" w:eastAsia="华文楷体"/>
          <w:sz w:val="28"/>
          <w:szCs w:val="28"/>
        </w:rPr>
        <w:t>。有的时候我们一提烦恼的时候，总是会想到贪嗔痴</w:t>
      </w:r>
      <w:ins w:id="1722" w:author="Administrator" w:date="2016-01-05T18:31:49Z">
        <w:r>
          <w:rPr>
            <w:rFonts w:hint="eastAsia" w:ascii="华文楷体" w:hAnsi="华文楷体" w:eastAsia="华文楷体"/>
            <w:sz w:val="28"/>
            <w:szCs w:val="28"/>
            <w:lang w:eastAsia="zh-CN"/>
          </w:rPr>
          <w:t>，</w:t>
        </w:r>
      </w:ins>
      <w:del w:id="1723" w:author="Administrator" w:date="2016-01-05T18:31:48Z">
        <w:r>
          <w:rPr>
            <w:rFonts w:hint="eastAsia" w:ascii="华文楷体" w:hAnsi="华文楷体" w:eastAsia="华文楷体"/>
            <w:sz w:val="28"/>
            <w:szCs w:val="28"/>
          </w:rPr>
          <w:delText>。</w:delText>
        </w:r>
      </w:del>
      <w:r>
        <w:rPr>
          <w:rFonts w:hint="eastAsia" w:ascii="华文楷体" w:hAnsi="华文楷体" w:eastAsia="华文楷体"/>
          <w:sz w:val="28"/>
          <w:szCs w:val="28"/>
        </w:rPr>
        <w:t>但是麦彭仁波切告诉我们，只要是障碍所知之自性的</w:t>
      </w:r>
      <w:ins w:id="1724" w:author="Administrator" w:date="2016-01-07T13:30:28Z">
        <w:r>
          <w:rPr>
            <w:rFonts w:hint="eastAsia" w:ascii="华文楷体" w:hAnsi="华文楷体" w:eastAsia="华文楷体"/>
            <w:sz w:val="28"/>
            <w:szCs w:val="28"/>
            <w:lang w:eastAsia="zh-CN"/>
          </w:rPr>
          <w:t>这些</w:t>
        </w:r>
      </w:ins>
      <w:del w:id="1725" w:author="Administrator" w:date="2016-01-07T13:30:26Z">
        <w:r>
          <w:rPr>
            <w:rFonts w:hint="eastAsia" w:ascii="华文楷体" w:hAnsi="华文楷体" w:eastAsia="华文楷体"/>
            <w:sz w:val="28"/>
            <w:szCs w:val="28"/>
          </w:rPr>
          <w:delText>所有</w:delText>
        </w:r>
      </w:del>
      <w:r>
        <w:rPr>
          <w:rFonts w:hint="eastAsia" w:ascii="华文楷体" w:hAnsi="华文楷体" w:eastAsia="华文楷体"/>
          <w:sz w:val="28"/>
          <w:szCs w:val="28"/>
        </w:rPr>
        <w:t>愚痴心</w:t>
      </w:r>
      <w:ins w:id="1726" w:author="Administrator" w:date="2016-01-07T13:31:03Z">
        <w:r>
          <w:rPr>
            <w:rFonts w:hint="eastAsia" w:ascii="华文楷体" w:hAnsi="华文楷体" w:eastAsia="华文楷体"/>
            <w:sz w:val="28"/>
            <w:szCs w:val="28"/>
            <w:lang w:eastAsia="zh-CN"/>
          </w:rPr>
          <w:t>，</w:t>
        </w:r>
      </w:ins>
      <w:r>
        <w:rPr>
          <w:rFonts w:hint="eastAsia" w:ascii="华文楷体" w:hAnsi="华文楷体" w:eastAsia="华文楷体"/>
          <w:sz w:val="28"/>
          <w:szCs w:val="28"/>
        </w:rPr>
        <w:t>都可以通过烦恼来称呼。</w:t>
      </w:r>
      <w:ins w:id="1727" w:author="Administrator" w:date="2016-01-07T13:31:09Z">
        <w:r>
          <w:rPr>
            <w:rFonts w:hint="eastAsia" w:ascii="华文楷体" w:hAnsi="华文楷体" w:eastAsia="华文楷体"/>
            <w:sz w:val="28"/>
            <w:szCs w:val="28"/>
            <w:lang w:eastAsia="zh-CN"/>
          </w:rPr>
          <w:t>但是</w:t>
        </w:r>
      </w:ins>
      <w:r>
        <w:rPr>
          <w:rFonts w:hint="eastAsia" w:ascii="华文楷体" w:hAnsi="华文楷体" w:eastAsia="华文楷体"/>
          <w:sz w:val="28"/>
          <w:szCs w:val="28"/>
        </w:rPr>
        <w:t>这种烦恼因为障碍所知，所以</w:t>
      </w:r>
      <w:ins w:id="1728" w:author="Administrator" w:date="2016-01-07T13:30:38Z">
        <w:r>
          <w:rPr>
            <w:rFonts w:hint="eastAsia" w:ascii="华文楷体" w:hAnsi="华文楷体" w:eastAsia="华文楷体"/>
            <w:sz w:val="28"/>
            <w:szCs w:val="28"/>
            <w:lang w:eastAsia="zh-CN"/>
          </w:rPr>
          <w:t>它</w:t>
        </w:r>
      </w:ins>
      <w:r>
        <w:rPr>
          <w:rFonts w:hint="eastAsia" w:ascii="华文楷体" w:hAnsi="华文楷体" w:eastAsia="华文楷体"/>
          <w:sz w:val="28"/>
          <w:szCs w:val="28"/>
        </w:rPr>
        <w:t>也可以叫做烦恼障。障碍所知之自性的愚痴用烦恼来称呼的缘故，有的时候我们</w:t>
      </w:r>
      <w:ins w:id="1729" w:author="Administrator" w:date="2016-01-07T13:31:20Z">
        <w:r>
          <w:rPr>
            <w:rFonts w:hint="eastAsia" w:ascii="华文楷体" w:hAnsi="华文楷体" w:eastAsia="华文楷体"/>
            <w:sz w:val="28"/>
            <w:szCs w:val="28"/>
            <w:lang w:eastAsia="zh-CN"/>
          </w:rPr>
          <w:t>就说</w:t>
        </w:r>
      </w:ins>
      <w:ins w:id="1730" w:author="Administrator" w:date="2016-01-07T13:31:24Z">
        <w:r>
          <w:rPr>
            <w:rFonts w:hint="eastAsia" w:ascii="华文楷体" w:hAnsi="华文楷体" w:eastAsia="华文楷体"/>
            <w:sz w:val="28"/>
            <w:szCs w:val="28"/>
            <w:lang w:eastAsia="zh-CN"/>
          </w:rPr>
          <w:t>它是</w:t>
        </w:r>
      </w:ins>
      <w:del w:id="1731" w:author="Administrator" w:date="2016-01-07T13:31:27Z">
        <w:r>
          <w:rPr>
            <w:rFonts w:hint="eastAsia" w:ascii="华文楷体" w:hAnsi="华文楷体" w:eastAsia="华文楷体"/>
            <w:sz w:val="28"/>
            <w:szCs w:val="28"/>
          </w:rPr>
          <w:delText>称之为</w:delText>
        </w:r>
      </w:del>
      <w:r>
        <w:rPr>
          <w:rFonts w:hint="eastAsia" w:ascii="华文楷体" w:hAnsi="华文楷体" w:eastAsia="华文楷体"/>
          <w:sz w:val="28"/>
          <w:szCs w:val="28"/>
        </w:rPr>
        <w:t>一种烦恼。</w:t>
      </w:r>
      <w:ins w:id="1732" w:author="Administrator" w:date="2016-01-07T13:30:48Z">
        <w:r>
          <w:rPr>
            <w:rFonts w:hint="eastAsia" w:ascii="华文楷体" w:hAnsi="华文楷体" w:eastAsia="华文楷体"/>
            <w:sz w:val="28"/>
            <w:szCs w:val="28"/>
            <w:lang w:eastAsia="zh-CN"/>
          </w:rPr>
          <w:t>如果</w:t>
        </w:r>
      </w:ins>
      <w:r>
        <w:rPr>
          <w:rFonts w:hint="eastAsia" w:ascii="华文楷体" w:hAnsi="华文楷体" w:eastAsia="华文楷体"/>
          <w:sz w:val="28"/>
          <w:szCs w:val="28"/>
        </w:rPr>
        <w:t>从障碍的角度来讲，它有障碍的功用，</w:t>
      </w:r>
      <w:ins w:id="1733" w:author="Administrator" w:date="2016-01-07T13:31:51Z">
        <w:r>
          <w:rPr>
            <w:rFonts w:hint="eastAsia" w:ascii="华文楷体" w:hAnsi="华文楷体" w:eastAsia="华文楷体"/>
            <w:sz w:val="28"/>
            <w:szCs w:val="28"/>
            <w:lang w:eastAsia="zh-CN"/>
          </w:rPr>
          <w:t>也</w:t>
        </w:r>
      </w:ins>
      <w:del w:id="1734" w:author="Administrator" w:date="2016-01-07T13:31:50Z">
        <w:r>
          <w:rPr>
            <w:rFonts w:hint="eastAsia" w:ascii="华文楷体" w:hAnsi="华文楷体" w:eastAsia="华文楷体"/>
            <w:sz w:val="28"/>
            <w:szCs w:val="28"/>
          </w:rPr>
          <w:delText>所</w:delText>
        </w:r>
      </w:del>
      <w:del w:id="1735" w:author="Administrator" w:date="2016-01-07T13:31:49Z">
        <w:r>
          <w:rPr>
            <w:rFonts w:hint="eastAsia" w:ascii="华文楷体" w:hAnsi="华文楷体" w:eastAsia="华文楷体"/>
            <w:sz w:val="28"/>
            <w:szCs w:val="28"/>
          </w:rPr>
          <w:delText>以</w:delText>
        </w:r>
      </w:del>
      <w:r>
        <w:rPr>
          <w:rFonts w:hint="eastAsia" w:ascii="华文楷体" w:hAnsi="华文楷体" w:eastAsia="华文楷体"/>
          <w:sz w:val="28"/>
          <w:szCs w:val="28"/>
        </w:rPr>
        <w:t>叫做烦恼障也可以。但是这种烦恼并不是</w:t>
      </w:r>
      <w:ins w:id="1736" w:author="Administrator" w:date="2016-01-07T19:23:07Z">
        <w:r>
          <w:rPr>
            <w:rFonts w:hint="eastAsia" w:ascii="华文楷体" w:hAnsi="华文楷体" w:eastAsia="华文楷体"/>
            <w:sz w:val="28"/>
            <w:szCs w:val="28"/>
            <w:lang w:eastAsia="zh-CN"/>
          </w:rPr>
          <w:t>指</w:t>
        </w:r>
      </w:ins>
      <w:r>
        <w:rPr>
          <w:rFonts w:hint="eastAsia" w:ascii="华文楷体" w:hAnsi="华文楷体" w:eastAsia="华文楷体"/>
          <w:sz w:val="28"/>
          <w:szCs w:val="28"/>
        </w:rPr>
        <w:t>分别开的烦恼障所知障当中的烦恼障</w:t>
      </w:r>
      <w:ins w:id="1737" w:author="Administrator" w:date="2016-01-05T18:33:33Z">
        <w:r>
          <w:rPr>
            <w:rFonts w:hint="eastAsia" w:ascii="华文楷体" w:hAnsi="华文楷体" w:eastAsia="华文楷体"/>
            <w:sz w:val="28"/>
            <w:szCs w:val="28"/>
            <w:lang w:eastAsia="zh-CN"/>
          </w:rPr>
          <w:t>，</w:t>
        </w:r>
      </w:ins>
      <w:ins w:id="1738" w:author="Administrator" w:date="2016-01-07T13:32:01Z">
        <w:r>
          <w:rPr>
            <w:rFonts w:hint="eastAsia" w:ascii="华文楷体" w:hAnsi="华文楷体" w:eastAsia="华文楷体"/>
            <w:sz w:val="28"/>
            <w:szCs w:val="28"/>
            <w:lang w:eastAsia="zh-CN"/>
          </w:rPr>
          <w:t>它</w:t>
        </w:r>
      </w:ins>
      <w:del w:id="1739" w:author="Administrator" w:date="2016-01-05T18:33:32Z">
        <w:r>
          <w:rPr>
            <w:rFonts w:hint="eastAsia" w:ascii="华文楷体" w:hAnsi="华文楷体" w:eastAsia="华文楷体"/>
            <w:sz w:val="28"/>
            <w:szCs w:val="28"/>
          </w:rPr>
          <w:delText>。</w:delText>
        </w:r>
      </w:del>
      <w:r>
        <w:rPr>
          <w:rFonts w:hint="eastAsia" w:ascii="华文楷体" w:hAnsi="华文楷体" w:eastAsia="华文楷体"/>
          <w:sz w:val="28"/>
          <w:szCs w:val="28"/>
        </w:rPr>
        <w:t>不是这样的。</w:t>
      </w:r>
      <w:ins w:id="1740" w:author="Administrator" w:date="2016-01-07T13:32:07Z">
        <w:r>
          <w:rPr>
            <w:rFonts w:hint="eastAsia" w:ascii="华文楷体" w:hAnsi="华文楷体" w:eastAsia="华文楷体"/>
            <w:sz w:val="28"/>
            <w:szCs w:val="28"/>
            <w:lang w:eastAsia="zh-CN"/>
          </w:rPr>
          <w:t>所以后面</w:t>
        </w:r>
      </w:ins>
      <w:ins w:id="1741" w:author="Administrator" w:date="2016-01-07T13:32:09Z">
        <w:r>
          <w:rPr>
            <w:rFonts w:hint="eastAsia" w:ascii="华文楷体" w:hAnsi="华文楷体" w:eastAsia="华文楷体"/>
            <w:sz w:val="28"/>
            <w:szCs w:val="28"/>
            <w:lang w:eastAsia="zh-CN"/>
          </w:rPr>
          <w:t>的</w:t>
        </w:r>
      </w:ins>
      <w:ins w:id="1742" w:author="Administrator" w:date="2016-01-07T13:32:12Z">
        <w:r>
          <w:rPr>
            <w:rFonts w:hint="eastAsia" w:ascii="华文楷体" w:hAnsi="华文楷体" w:eastAsia="华文楷体"/>
            <w:sz w:val="28"/>
            <w:szCs w:val="28"/>
            <w:lang w:eastAsia="zh-CN"/>
          </w:rPr>
          <w:t>这种</w:t>
        </w:r>
      </w:ins>
      <w:r>
        <w:rPr>
          <w:rFonts w:hint="eastAsia" w:ascii="华文楷体" w:hAnsi="华文楷体" w:eastAsia="华文楷体"/>
          <w:sz w:val="28"/>
          <w:szCs w:val="28"/>
        </w:rPr>
        <w:t>烦恼也可以指所知障，所知障也可以是一种烦恼。为什么所知障可以是一种烦恼呢？广义的烦恼障呢</w:t>
      </w:r>
      <w:ins w:id="1743" w:author="Administrator" w:date="2016-01-07T13:32:31Z">
        <w:r>
          <w:rPr>
            <w:rFonts w:hint="eastAsia" w:ascii="华文楷体" w:hAnsi="华文楷体" w:eastAsia="华文楷体"/>
            <w:sz w:val="28"/>
            <w:szCs w:val="28"/>
            <w:lang w:eastAsia="zh-CN"/>
          </w:rPr>
          <w:t>，</w:t>
        </w:r>
      </w:ins>
      <w:ins w:id="1744" w:author="Administrator" w:date="2016-01-07T13:32:33Z">
        <w:r>
          <w:rPr>
            <w:rFonts w:hint="eastAsia" w:ascii="华文楷体" w:hAnsi="华文楷体" w:eastAsia="华文楷体"/>
            <w:sz w:val="28"/>
            <w:szCs w:val="28"/>
            <w:lang w:eastAsia="zh-CN"/>
          </w:rPr>
          <w:t>就是</w:t>
        </w:r>
      </w:ins>
      <w:del w:id="1745" w:author="Administrator" w:date="2016-01-05T18:33:49Z">
        <w:r>
          <w:rPr>
            <w:rFonts w:hint="eastAsia" w:ascii="华文楷体" w:hAnsi="华文楷体" w:eastAsia="华文楷体"/>
            <w:sz w:val="28"/>
            <w:szCs w:val="28"/>
          </w:rPr>
          <w:delText>？</w:delText>
        </w:r>
      </w:del>
      <w:r>
        <w:rPr>
          <w:rFonts w:hint="eastAsia" w:ascii="华文楷体" w:hAnsi="华文楷体" w:eastAsia="华文楷体"/>
          <w:sz w:val="28"/>
          <w:szCs w:val="28"/>
        </w:rPr>
        <w:t>因为它障碍所知自性</w:t>
      </w:r>
      <w:ins w:id="1746" w:author="Administrator" w:date="2016-01-05T18:34:01Z">
        <w:r>
          <w:rPr>
            <w:rFonts w:hint="eastAsia" w:ascii="华文楷体" w:hAnsi="华文楷体" w:eastAsia="华文楷体"/>
            <w:sz w:val="28"/>
            <w:szCs w:val="28"/>
            <w:lang w:eastAsia="zh-CN"/>
          </w:rPr>
          <w:t>、</w:t>
        </w:r>
      </w:ins>
      <w:del w:id="1747" w:author="Administrator" w:date="2016-01-05T18:34:01Z">
        <w:r>
          <w:rPr>
            <w:rFonts w:hint="eastAsia" w:ascii="华文楷体" w:hAnsi="华文楷体" w:eastAsia="华文楷体"/>
            <w:sz w:val="28"/>
            <w:szCs w:val="28"/>
          </w:rPr>
          <w:delText>，</w:delText>
        </w:r>
      </w:del>
      <w:r>
        <w:rPr>
          <w:rFonts w:hint="eastAsia" w:ascii="华文楷体" w:hAnsi="华文楷体" w:eastAsia="华文楷体"/>
          <w:sz w:val="28"/>
          <w:szCs w:val="28"/>
        </w:rPr>
        <w:t>它</w:t>
      </w:r>
      <w:ins w:id="1748" w:author="Administrator" w:date="2016-01-07T19:23:25Z">
        <w:r>
          <w:rPr>
            <w:rFonts w:hint="eastAsia" w:ascii="华文楷体" w:hAnsi="华文楷体" w:eastAsia="华文楷体"/>
            <w:sz w:val="28"/>
            <w:szCs w:val="28"/>
            <w:lang w:eastAsia="zh-CN"/>
          </w:rPr>
          <w:t>是</w:t>
        </w:r>
      </w:ins>
      <w:r>
        <w:rPr>
          <w:rFonts w:hint="eastAsia" w:ascii="华文楷体" w:hAnsi="华文楷体" w:eastAsia="华文楷体"/>
          <w:sz w:val="28"/>
          <w:szCs w:val="28"/>
        </w:rPr>
        <w:t>障碍所知之自性的愚痴，所以它可以叫做烦恼。</w:t>
      </w:r>
      <w:ins w:id="1749" w:author="Administrator" w:date="2016-01-07T19:23:32Z">
        <w:r>
          <w:rPr>
            <w:rFonts w:hint="eastAsia" w:ascii="华文楷体" w:hAnsi="华文楷体" w:eastAsia="华文楷体"/>
            <w:sz w:val="28"/>
            <w:szCs w:val="28"/>
            <w:lang w:eastAsia="zh-CN"/>
          </w:rPr>
          <w:t>所以</w:t>
        </w:r>
      </w:ins>
      <w:ins w:id="1750" w:author="Administrator" w:date="2016-01-07T13:32:41Z">
        <w:r>
          <w:rPr>
            <w:rFonts w:hint="eastAsia" w:ascii="华文楷体" w:hAnsi="华文楷体" w:eastAsia="华文楷体"/>
            <w:sz w:val="28"/>
            <w:szCs w:val="28"/>
            <w:lang w:eastAsia="zh-CN"/>
          </w:rPr>
          <w:t>有的时候</w:t>
        </w:r>
      </w:ins>
      <w:r>
        <w:rPr>
          <w:rFonts w:hint="eastAsia" w:ascii="华文楷体" w:hAnsi="华文楷体" w:eastAsia="华文楷体"/>
          <w:sz w:val="28"/>
          <w:szCs w:val="28"/>
        </w:rPr>
        <w:t>分别的时候，八地菩萨有没有烦恼？那么这个烦恼指的是什么？如果是指烦恼障中的烦恼，没有，绝对不可能有这样的烦恼，连它的种子都没有了。</w:t>
      </w:r>
      <w:ins w:id="1751" w:author="Administrator" w:date="2016-01-07T13:32:59Z">
        <w:r>
          <w:rPr>
            <w:rFonts w:hint="eastAsia" w:ascii="华文楷体" w:hAnsi="华文楷体" w:eastAsia="华文楷体"/>
            <w:sz w:val="28"/>
            <w:szCs w:val="28"/>
            <w:lang w:eastAsia="zh-CN"/>
          </w:rPr>
          <w:t>那么</w:t>
        </w:r>
      </w:ins>
      <w:r>
        <w:rPr>
          <w:rFonts w:hint="eastAsia" w:ascii="华文楷体" w:hAnsi="华文楷体" w:eastAsia="华文楷体"/>
          <w:sz w:val="28"/>
          <w:szCs w:val="28"/>
        </w:rPr>
        <w:t>如果说八地菩萨相续当中有没有</w:t>
      </w:r>
      <w:ins w:id="1752" w:author="Administrator" w:date="2016-01-07T19:23:49Z">
        <w:r>
          <w:rPr>
            <w:rFonts w:hint="eastAsia" w:ascii="华文楷体" w:hAnsi="华文楷体" w:eastAsia="华文楷体"/>
            <w:sz w:val="28"/>
            <w:szCs w:val="28"/>
            <w:lang w:eastAsia="zh-CN"/>
          </w:rPr>
          <w:t>那种</w:t>
        </w:r>
      </w:ins>
      <w:r>
        <w:rPr>
          <w:rFonts w:hint="eastAsia" w:ascii="华文楷体" w:hAnsi="华文楷体" w:eastAsia="华文楷体"/>
          <w:sz w:val="28"/>
          <w:szCs w:val="28"/>
        </w:rPr>
        <w:t>障碍所知自性的愚痴心呢？我们说有</w:t>
      </w:r>
      <w:ins w:id="1753" w:author="Administrator" w:date="2016-01-05T18:34:42Z">
        <w:r>
          <w:rPr>
            <w:rFonts w:hint="eastAsia" w:ascii="华文楷体" w:hAnsi="华文楷体" w:eastAsia="华文楷体"/>
            <w:sz w:val="28"/>
            <w:szCs w:val="28"/>
            <w:lang w:eastAsia="zh-CN"/>
          </w:rPr>
          <w:t>，</w:t>
        </w:r>
      </w:ins>
      <w:del w:id="1754" w:author="Administrator" w:date="2016-01-05T18:34:42Z">
        <w:r>
          <w:rPr>
            <w:rFonts w:hint="eastAsia" w:ascii="华文楷体" w:hAnsi="华文楷体" w:eastAsia="华文楷体"/>
            <w:sz w:val="28"/>
            <w:szCs w:val="28"/>
          </w:rPr>
          <w:delText>。</w:delText>
        </w:r>
      </w:del>
      <w:r>
        <w:rPr>
          <w:rFonts w:hint="eastAsia" w:ascii="华文楷体" w:hAnsi="华文楷体" w:eastAsia="华文楷体"/>
          <w:sz w:val="28"/>
          <w:szCs w:val="28"/>
        </w:rPr>
        <w:t>这种烦恼是有的。为什么呢？这个地方讲得很清楚。障碍所知之自性的愚痴心可以用烦恼的名称来称呼。所以我们</w:t>
      </w:r>
      <w:ins w:id="1755" w:author="Administrator" w:date="2016-01-07T13:33:15Z">
        <w:r>
          <w:rPr>
            <w:rFonts w:hint="eastAsia" w:ascii="华文楷体" w:hAnsi="华文楷体" w:eastAsia="华文楷体"/>
            <w:sz w:val="28"/>
            <w:szCs w:val="28"/>
            <w:lang w:eastAsia="zh-CN"/>
          </w:rPr>
          <w:t>也</w:t>
        </w:r>
      </w:ins>
      <w:r>
        <w:rPr>
          <w:rFonts w:hint="eastAsia" w:ascii="华文楷体" w:hAnsi="华文楷体" w:eastAsia="华文楷体"/>
          <w:sz w:val="28"/>
          <w:szCs w:val="28"/>
        </w:rPr>
        <w:t>可以说八地菩萨、九地菩萨、十地菩萨有烦恼，烦恼还没有断尽，也可以这样讲。但是在特定场合是很重要的问题了。</w:t>
      </w:r>
    </w:p>
    <w:p>
      <w:pPr>
        <w:ind w:firstLine="570"/>
        <w:rPr>
          <w:ins w:id="1756" w:author="Administrator" w:date="2016-01-05T18:53:32Z"/>
          <w:rFonts w:hint="eastAsia" w:ascii="黑体" w:hAnsi="黑体" w:eastAsia="黑体" w:cs="黑体"/>
          <w:i w:val="0"/>
          <w:color w:val="000000"/>
          <w:sz w:val="28"/>
          <w:szCs w:val="28"/>
          <w:lang w:eastAsia="zh-CN"/>
        </w:rPr>
      </w:pPr>
      <w:ins w:id="1757" w:author="Administrator" w:date="2016-01-05T18:53:16Z">
        <w:r>
          <w:rPr>
            <w:rFonts w:hint="eastAsia" w:ascii="黑体" w:hAnsi="黑体" w:eastAsia="黑体" w:cs="黑体"/>
            <w:sz w:val="28"/>
            <w:szCs w:val="28"/>
            <w:lang w:eastAsia="zh-CN"/>
            <w:rPrChange w:id="1758" w:author="Administrator" w:date="2016-01-05T18:53:25Z">
              <w:rPr>
                <w:rFonts w:hint="eastAsia" w:ascii="华文楷体" w:hAnsi="华文楷体" w:eastAsia="华文楷体"/>
                <w:sz w:val="28"/>
                <w:szCs w:val="28"/>
                <w:lang w:eastAsia="zh-CN"/>
              </w:rPr>
            </w:rPrChange>
          </w:rPr>
          <w:t>【</w:t>
        </w:r>
      </w:ins>
      <w:ins w:id="1759" w:author="Administrator" w:date="2016-01-05T18:52:46Z">
        <w:r>
          <w:rPr>
            <w:rFonts w:hint="eastAsia" w:ascii="黑体" w:hAnsi="黑体" w:eastAsia="黑体" w:cs="黑体"/>
            <w:i w:val="0"/>
            <w:color w:val="000000"/>
            <w:sz w:val="28"/>
            <w:szCs w:val="28"/>
            <w:rPrChange w:id="1760" w:author="Administrator" w:date="2016-01-05T18:53:25Z">
              <w:rPr>
                <w:rFonts w:ascii="华文楷体" w:hAnsi="华文楷体" w:eastAsia="华文楷体" w:cs="华文楷体"/>
                <w:i w:val="0"/>
                <w:color w:val="000000"/>
                <w:sz w:val="28"/>
                <w:szCs w:val="28"/>
              </w:rPr>
            </w:rPrChange>
          </w:rPr>
          <w:t>关于诸如此类的情况</w:t>
        </w:r>
      </w:ins>
      <w:ins w:id="1761" w:author="Administrator" w:date="2016-01-05T18:52:46Z">
        <w:r>
          <w:rPr>
            <w:rFonts w:hint="eastAsia" w:ascii="黑体" w:hAnsi="黑体" w:eastAsia="黑体" w:cs="黑体"/>
            <w:i w:val="0"/>
            <w:color w:val="000000"/>
            <w:sz w:val="28"/>
            <w:szCs w:val="28"/>
            <w:rPrChange w:id="1762" w:author="Administrator" w:date="2016-01-05T18:53:25Z">
              <w:rPr>
                <w:rFonts w:ascii="宋体" w:hAnsi="宋体" w:eastAsia="宋体" w:cs="宋体"/>
                <w:i w:val="0"/>
                <w:color w:val="000000"/>
                <w:sz w:val="28"/>
                <w:szCs w:val="28"/>
              </w:rPr>
            </w:rPrChange>
          </w:rPr>
          <w:t>,</w:t>
        </w:r>
      </w:ins>
      <w:ins w:id="1763" w:author="Administrator" w:date="2016-01-05T18:52:46Z">
        <w:r>
          <w:rPr>
            <w:rFonts w:hint="eastAsia" w:ascii="黑体" w:hAnsi="黑体" w:eastAsia="黑体" w:cs="黑体"/>
            <w:i w:val="0"/>
            <w:color w:val="000000"/>
            <w:sz w:val="28"/>
            <w:szCs w:val="28"/>
            <w:rPrChange w:id="1764" w:author="Administrator" w:date="2016-01-05T18:53:25Z">
              <w:rPr>
                <w:rFonts w:ascii="华文楷体" w:hAnsi="华文楷体" w:eastAsia="华文楷体" w:cs="华文楷体"/>
                <w:i w:val="0"/>
                <w:color w:val="000000"/>
                <w:sz w:val="28"/>
                <w:szCs w:val="28"/>
              </w:rPr>
            </w:rPrChange>
          </w:rPr>
          <w:t>辨清场合在何时何地都是至关重要的。</w:t>
        </w:r>
      </w:ins>
      <w:ins w:id="1765" w:author="Administrator" w:date="2016-01-05T18:53:19Z">
        <w:r>
          <w:rPr>
            <w:rFonts w:hint="eastAsia" w:ascii="黑体" w:hAnsi="黑体" w:eastAsia="黑体" w:cs="黑体"/>
            <w:i w:val="0"/>
            <w:color w:val="000000"/>
            <w:sz w:val="28"/>
            <w:szCs w:val="28"/>
            <w:lang w:eastAsia="zh-CN"/>
            <w:rPrChange w:id="1766" w:author="Administrator" w:date="2016-01-05T18:53:25Z">
              <w:rPr>
                <w:rFonts w:hint="eastAsia" w:ascii="华文楷体" w:hAnsi="华文楷体" w:eastAsia="华文楷体" w:cs="华文楷体"/>
                <w:i w:val="0"/>
                <w:color w:val="000000"/>
                <w:sz w:val="28"/>
                <w:szCs w:val="28"/>
                <w:lang w:eastAsia="zh-CN"/>
              </w:rPr>
            </w:rPrChange>
          </w:rPr>
          <w:t>】</w:t>
        </w:r>
      </w:ins>
    </w:p>
    <w:p>
      <w:pPr>
        <w:ind w:firstLine="570"/>
        <w:rPr>
          <w:del w:id="1767" w:author="Administrator" w:date="2016-01-05T18:53:13Z"/>
          <w:rFonts w:hint="eastAsia" w:ascii="黑体" w:hAnsi="黑体" w:eastAsia="黑体" w:cs="黑体"/>
          <w:i w:val="0"/>
          <w:color w:val="000000"/>
          <w:sz w:val="28"/>
          <w:szCs w:val="28"/>
          <w:lang w:eastAsia="zh-CN"/>
        </w:rPr>
      </w:pPr>
    </w:p>
    <w:p>
      <w:pPr>
        <w:ind w:firstLine="570"/>
        <w:rPr>
          <w:del w:id="1768" w:author="Administrator" w:date="2016-01-05T18:53:13Z"/>
          <w:rFonts w:ascii="华文楷体" w:hAnsi="华文楷体" w:eastAsia="华文楷体"/>
          <w:sz w:val="28"/>
          <w:szCs w:val="28"/>
        </w:rPr>
      </w:pPr>
    </w:p>
    <w:p>
      <w:pPr>
        <w:ind w:firstLine="570"/>
        <w:rPr>
          <w:del w:id="1769" w:author="Administrator" w:date="2016-01-05T18:53:13Z"/>
          <w:rFonts w:hint="eastAsia" w:ascii="华文楷体" w:hAnsi="华文楷体" w:eastAsia="华文楷体"/>
          <w:sz w:val="28"/>
          <w:szCs w:val="28"/>
        </w:rPr>
      </w:pPr>
      <w:del w:id="1770" w:author="Administrator" w:date="2016-01-05T18:53:13Z">
        <w:r>
          <w:rPr>
            <w:rFonts w:hint="eastAsia" w:ascii="华文楷体" w:hAnsi="华文楷体" w:eastAsia="华文楷体"/>
            <w:sz w:val="28"/>
            <w:szCs w:val="28"/>
          </w:rPr>
          <w:delText>【60:00】</w:delText>
        </w:r>
      </w:del>
    </w:p>
    <w:p>
      <w:pPr>
        <w:ind w:firstLine="570"/>
        <w:rPr>
          <w:del w:id="1771" w:author="Administrator" w:date="2016-01-05T18:53:13Z"/>
          <w:rFonts w:hint="eastAsia" w:ascii="华文楷体" w:hAnsi="华文楷体" w:eastAsia="华文楷体"/>
          <w:sz w:val="28"/>
          <w:szCs w:val="28"/>
        </w:rPr>
      </w:pPr>
      <w:del w:id="1772" w:author="Administrator" w:date="2016-01-05T18:53:13Z">
        <w:r>
          <w:rPr>
            <w:rFonts w:hint="eastAsia" w:ascii="华文楷体" w:hAnsi="华文楷体" w:eastAsia="华文楷体"/>
            <w:sz w:val="28"/>
            <w:szCs w:val="28"/>
          </w:rPr>
          <w:delText>中观庄严论释第87课60-66分钟</w:delText>
        </w:r>
      </w:del>
    </w:p>
    <w:p>
      <w:pPr>
        <w:ind w:firstLine="570"/>
        <w:rPr>
          <w:del w:id="1773" w:author="Administrator" w:date="2016-01-05T18:53:13Z"/>
          <w:rFonts w:ascii="华文楷体" w:hAnsi="华文楷体" w:eastAsia="华文楷体"/>
          <w:sz w:val="28"/>
          <w:szCs w:val="28"/>
        </w:rPr>
      </w:pPr>
    </w:p>
    <w:p>
      <w:pPr>
        <w:ind w:firstLine="570"/>
        <w:rPr>
          <w:ins w:id="1774" w:author="Administrator" w:date="2016-01-07T13:38:01Z"/>
          <w:rFonts w:hint="eastAsia" w:ascii="华文楷体" w:hAnsi="华文楷体" w:eastAsia="华文楷体"/>
          <w:sz w:val="28"/>
          <w:szCs w:val="28"/>
        </w:rPr>
      </w:pPr>
      <w:del w:id="1775" w:author="Administrator" w:date="2016-01-05T18:53:13Z">
        <w:r>
          <w:rPr>
            <w:rFonts w:hint="eastAsia" w:ascii="华文楷体" w:hAnsi="华文楷体" w:eastAsia="华文楷体"/>
            <w:sz w:val="28"/>
            <w:szCs w:val="28"/>
          </w:rPr>
          <w:delText>关于诸于此类的情况，辨清场合，在何时何地都是至关重要的</w:delText>
        </w:r>
      </w:del>
      <w:del w:id="1776" w:author="Administrator" w:date="2016-01-05T18:35:55Z">
        <w:r>
          <w:rPr>
            <w:rFonts w:hint="eastAsia" w:ascii="华文楷体" w:hAnsi="华文楷体" w:eastAsia="华文楷体"/>
            <w:sz w:val="28"/>
            <w:szCs w:val="28"/>
          </w:rPr>
          <w:delText>，</w:delText>
        </w:r>
      </w:del>
      <w:r>
        <w:rPr>
          <w:rFonts w:hint="eastAsia" w:ascii="华文楷体" w:hAnsi="华文楷体" w:eastAsia="华文楷体"/>
          <w:sz w:val="28"/>
          <w:szCs w:val="28"/>
        </w:rPr>
        <w:t>所以说关于这些情况呢，就有些时候呢，也是对于说三清净地呢</w:t>
      </w:r>
      <w:ins w:id="1777" w:author="Administrator" w:date="2016-01-07T13:33:40Z">
        <w:r>
          <w:rPr>
            <w:rFonts w:hint="eastAsia" w:ascii="华文楷体" w:hAnsi="华文楷体" w:eastAsia="华文楷体"/>
            <w:sz w:val="28"/>
            <w:szCs w:val="28"/>
            <w:lang w:eastAsia="zh-CN"/>
          </w:rPr>
          <w:t>也是说</w:t>
        </w:r>
      </w:ins>
      <w:r>
        <w:rPr>
          <w:rFonts w:hint="eastAsia" w:ascii="华文楷体" w:hAnsi="华文楷体" w:eastAsia="华文楷体"/>
          <w:sz w:val="28"/>
          <w:szCs w:val="28"/>
        </w:rPr>
        <w:t>他有烦恼等等，辨清场合，有的时候呢障碍所知自性的愚痴也叫做烦恼的缘故，他没有断除他也有烦恼</w:t>
      </w:r>
      <w:ins w:id="1778" w:author="Administrator" w:date="2016-01-05T18:36:39Z">
        <w:r>
          <w:rPr>
            <w:rFonts w:hint="eastAsia" w:ascii="华文楷体" w:hAnsi="华文楷体" w:eastAsia="华文楷体"/>
            <w:sz w:val="28"/>
            <w:szCs w:val="28"/>
            <w:lang w:eastAsia="zh-CN"/>
          </w:rPr>
          <w:t>，</w:t>
        </w:r>
      </w:ins>
      <w:ins w:id="1779" w:author="Administrator" w:date="2016-01-07T13:33:52Z">
        <w:r>
          <w:rPr>
            <w:rFonts w:hint="eastAsia" w:ascii="华文楷体" w:hAnsi="华文楷体" w:eastAsia="华文楷体"/>
            <w:sz w:val="28"/>
            <w:szCs w:val="28"/>
            <w:lang w:eastAsia="zh-CN"/>
          </w:rPr>
          <w:t>所以</w:t>
        </w:r>
      </w:ins>
      <w:del w:id="1780" w:author="Administrator" w:date="2016-01-05T18:36:39Z">
        <w:r>
          <w:rPr>
            <w:rFonts w:hint="eastAsia" w:ascii="华文楷体" w:hAnsi="华文楷体" w:eastAsia="华文楷体"/>
            <w:sz w:val="28"/>
            <w:szCs w:val="28"/>
          </w:rPr>
          <w:delText>。</w:delText>
        </w:r>
      </w:del>
      <w:r>
        <w:rPr>
          <w:rFonts w:hint="eastAsia" w:ascii="华文楷体" w:hAnsi="华文楷体" w:eastAsia="华文楷体"/>
          <w:sz w:val="28"/>
          <w:szCs w:val="28"/>
        </w:rPr>
        <w:t>通过它来辨别不同的场合来了知很重要。</w:t>
      </w:r>
    </w:p>
    <w:p>
      <w:pPr>
        <w:ind w:firstLine="570"/>
        <w:rPr>
          <w:ins w:id="1781" w:author="Administrator" w:date="2016-01-07T13:38:03Z"/>
          <w:rFonts w:hint="eastAsia" w:ascii="黑体" w:hAnsi="黑体" w:eastAsia="黑体" w:cs="黑体"/>
          <w:i w:val="0"/>
          <w:color w:val="000000"/>
          <w:sz w:val="28"/>
          <w:szCs w:val="28"/>
          <w:lang w:eastAsia="zh-CN"/>
        </w:rPr>
      </w:pPr>
      <w:ins w:id="1782" w:author="Administrator" w:date="2016-01-07T13:37:41Z">
        <w:r>
          <w:rPr>
            <w:rFonts w:hint="eastAsia" w:ascii="黑体" w:hAnsi="黑体" w:eastAsia="黑体" w:cs="黑体"/>
            <w:sz w:val="28"/>
            <w:szCs w:val="28"/>
            <w:lang w:eastAsia="zh-CN"/>
            <w:rPrChange w:id="1783" w:author="Administrator" w:date="2016-01-07T13:37:57Z">
              <w:rPr>
                <w:rFonts w:hint="eastAsia" w:ascii="华文楷体" w:hAnsi="华文楷体" w:eastAsia="华文楷体"/>
                <w:sz w:val="28"/>
                <w:szCs w:val="28"/>
                <w:lang w:eastAsia="zh-CN"/>
              </w:rPr>
            </w:rPrChange>
          </w:rPr>
          <w:t>【</w:t>
        </w:r>
      </w:ins>
      <w:ins w:id="1784" w:author="Administrator" w:date="2016-01-07T13:37:39Z">
        <w:r>
          <w:rPr>
            <w:rFonts w:hint="eastAsia" w:ascii="黑体" w:hAnsi="黑体" w:eastAsia="黑体" w:cs="黑体"/>
            <w:i w:val="0"/>
            <w:color w:val="000000"/>
            <w:sz w:val="28"/>
            <w:szCs w:val="28"/>
            <w:rPrChange w:id="1785" w:author="Administrator" w:date="2016-01-07T13:37:57Z">
              <w:rPr>
                <w:rFonts w:ascii="华文楷体" w:hAnsi="华文楷体" w:eastAsia="华文楷体" w:cs="华文楷体"/>
                <w:i w:val="0"/>
                <w:color w:val="000000"/>
                <w:sz w:val="28"/>
                <w:szCs w:val="28"/>
              </w:rPr>
            </w:rPrChange>
          </w:rPr>
          <w:t>大乘圣者从见道开始同等断烦恼障与所知</w:t>
        </w:r>
      </w:ins>
      <w:ins w:id="1786" w:author="Administrator" w:date="2016-01-07T13:37:39Z">
        <w:r>
          <w:rPr>
            <w:rFonts w:hint="eastAsia" w:ascii="黑体" w:hAnsi="黑体" w:eastAsia="黑体" w:cs="黑体"/>
            <w:i w:val="0"/>
            <w:color w:val="000000"/>
            <w:sz w:val="28"/>
            <w:szCs w:val="28"/>
            <w:rPrChange w:id="1787" w:author="Administrator" w:date="2016-01-07T13:37:57Z">
              <w:rPr>
                <w:rFonts w:ascii="华文楷体" w:hAnsi="华文楷体" w:eastAsia="华文楷体" w:cs="华文楷体"/>
                <w:i w:val="0"/>
                <w:color w:val="000000"/>
                <w:sz w:val="28"/>
                <w:szCs w:val="28"/>
              </w:rPr>
            </w:rPrChange>
          </w:rPr>
          <w:t>障</w:t>
        </w:r>
      </w:ins>
      <w:ins w:id="1788" w:author="Administrator" w:date="2016-01-07T13:37:39Z">
        <w:r>
          <w:rPr>
            <w:rFonts w:hint="eastAsia" w:ascii="黑体" w:hAnsi="黑体" w:eastAsia="黑体" w:cs="黑体"/>
            <w:i w:val="0"/>
            <w:color w:val="000000"/>
            <w:sz w:val="28"/>
            <w:szCs w:val="28"/>
            <w:rPrChange w:id="1789" w:author="Administrator" w:date="2016-01-07T13:37:57Z">
              <w:rPr>
                <w:rFonts w:ascii="宋体" w:hAnsi="宋体" w:eastAsia="宋体" w:cs="宋体"/>
                <w:i w:val="0"/>
                <w:color w:val="000000"/>
                <w:sz w:val="28"/>
                <w:szCs w:val="28"/>
              </w:rPr>
            </w:rPrChange>
          </w:rPr>
          <w:t>,</w:t>
        </w:r>
      </w:ins>
      <w:ins w:id="1790" w:author="Administrator" w:date="2016-01-07T13:37:39Z">
        <w:r>
          <w:rPr>
            <w:rFonts w:hint="eastAsia" w:ascii="黑体" w:hAnsi="黑体" w:eastAsia="黑体" w:cs="黑体"/>
            <w:i w:val="0"/>
            <w:color w:val="000000"/>
            <w:sz w:val="28"/>
            <w:szCs w:val="28"/>
            <w:rPrChange w:id="1791" w:author="Administrator" w:date="2016-01-07T13:37:57Z">
              <w:rPr>
                <w:rFonts w:ascii="华文楷体" w:hAnsi="华文楷体" w:eastAsia="华文楷体" w:cs="华文楷体"/>
                <w:i w:val="0"/>
                <w:color w:val="000000"/>
                <w:sz w:val="28"/>
                <w:szCs w:val="28"/>
              </w:rPr>
            </w:rPrChange>
          </w:rPr>
          <w:t>而在八地的阶段</w:t>
        </w:r>
      </w:ins>
      <w:ins w:id="1792" w:author="Administrator" w:date="2016-01-07T13:37:39Z">
        <w:r>
          <w:rPr>
            <w:rFonts w:hint="eastAsia" w:ascii="黑体" w:hAnsi="黑体" w:eastAsia="黑体" w:cs="黑体"/>
            <w:i w:val="0"/>
            <w:color w:val="000000"/>
            <w:sz w:val="28"/>
            <w:szCs w:val="28"/>
            <w:rPrChange w:id="1793" w:author="Administrator" w:date="2016-01-07T13:37:57Z">
              <w:rPr>
                <w:rFonts w:ascii="宋体" w:hAnsi="宋体" w:eastAsia="宋体" w:cs="宋体"/>
                <w:i w:val="0"/>
                <w:color w:val="000000"/>
                <w:sz w:val="28"/>
                <w:szCs w:val="28"/>
              </w:rPr>
            </w:rPrChange>
          </w:rPr>
          <w:t>,</w:t>
        </w:r>
      </w:ins>
      <w:ins w:id="1794" w:author="Administrator" w:date="2016-01-07T13:37:39Z">
        <w:r>
          <w:rPr>
            <w:rFonts w:hint="eastAsia" w:ascii="黑体" w:hAnsi="黑体" w:eastAsia="黑体" w:cs="黑体"/>
            <w:i w:val="0"/>
            <w:color w:val="000000"/>
            <w:sz w:val="28"/>
            <w:szCs w:val="28"/>
            <w:rPrChange w:id="1795" w:author="Administrator" w:date="2016-01-07T13:37:57Z">
              <w:rPr>
                <w:rFonts w:ascii="华文楷体" w:hAnsi="华文楷体" w:eastAsia="华文楷体" w:cs="华文楷体"/>
                <w:i w:val="0"/>
                <w:color w:val="000000"/>
                <w:sz w:val="28"/>
                <w:szCs w:val="28"/>
              </w:rPr>
            </w:rPrChange>
          </w:rPr>
          <w:t>以无勤趋入对境法性的方式连我执的细微运行也予以灭尽</w:t>
        </w:r>
      </w:ins>
      <w:ins w:id="1796" w:author="Administrator" w:date="2016-01-07T13:37:39Z">
        <w:r>
          <w:rPr>
            <w:rFonts w:hint="eastAsia" w:ascii="黑体" w:hAnsi="黑体" w:eastAsia="黑体" w:cs="黑体"/>
            <w:i w:val="0"/>
            <w:color w:val="000000"/>
            <w:sz w:val="28"/>
            <w:szCs w:val="28"/>
            <w:rPrChange w:id="1797" w:author="Administrator" w:date="2016-01-07T13:37:57Z">
              <w:rPr>
                <w:rFonts w:ascii="宋体" w:hAnsi="宋体" w:eastAsia="宋体" w:cs="宋体"/>
                <w:i w:val="0"/>
                <w:color w:val="000000"/>
                <w:sz w:val="28"/>
                <w:szCs w:val="28"/>
              </w:rPr>
            </w:rPrChange>
          </w:rPr>
          <w:t>,</w:t>
        </w:r>
      </w:ins>
      <w:ins w:id="1798" w:author="Administrator" w:date="2016-01-07T13:37:39Z">
        <w:r>
          <w:rPr>
            <w:rFonts w:hint="eastAsia" w:ascii="黑体" w:hAnsi="黑体" w:eastAsia="黑体" w:cs="黑体"/>
            <w:i w:val="0"/>
            <w:color w:val="000000"/>
            <w:sz w:val="28"/>
            <w:szCs w:val="28"/>
            <w:rPrChange w:id="1799" w:author="Administrator" w:date="2016-01-07T13:37:57Z">
              <w:rPr>
                <w:rFonts w:ascii="华文楷体" w:hAnsi="华文楷体" w:eastAsia="华文楷体" w:cs="华文楷体"/>
                <w:i w:val="0"/>
                <w:color w:val="000000"/>
                <w:sz w:val="28"/>
                <w:szCs w:val="28"/>
              </w:rPr>
            </w:rPrChange>
          </w:rPr>
          <w:t>结果灭尽一切烦恼障</w:t>
        </w:r>
      </w:ins>
      <w:ins w:id="1800" w:author="Administrator" w:date="2016-01-07T13:37:39Z">
        <w:r>
          <w:rPr>
            <w:rFonts w:hint="eastAsia" w:ascii="黑体" w:hAnsi="黑体" w:eastAsia="黑体" w:cs="黑体"/>
            <w:i w:val="0"/>
            <w:color w:val="000000"/>
            <w:sz w:val="28"/>
            <w:szCs w:val="28"/>
            <w:rPrChange w:id="1801" w:author="Administrator" w:date="2016-01-07T13:37:57Z">
              <w:rPr>
                <w:rFonts w:ascii="宋体" w:hAnsi="宋体" w:eastAsia="宋体" w:cs="宋体"/>
                <w:i w:val="0"/>
                <w:color w:val="000000"/>
                <w:sz w:val="28"/>
                <w:szCs w:val="28"/>
              </w:rPr>
            </w:rPrChange>
          </w:rPr>
          <w:t>,</w:t>
        </w:r>
      </w:ins>
      <w:ins w:id="1802" w:author="Administrator" w:date="2016-01-07T13:37:39Z">
        <w:r>
          <w:rPr>
            <w:rFonts w:hint="eastAsia" w:ascii="黑体" w:hAnsi="黑体" w:eastAsia="黑体" w:cs="黑体"/>
            <w:i w:val="0"/>
            <w:color w:val="000000"/>
            <w:sz w:val="28"/>
            <w:szCs w:val="28"/>
            <w:rPrChange w:id="1803" w:author="Administrator" w:date="2016-01-07T13:37:57Z">
              <w:rPr>
                <w:rFonts w:ascii="华文楷体" w:hAnsi="华文楷体" w:eastAsia="华文楷体" w:cs="华文楷体"/>
                <w:i w:val="0"/>
                <w:color w:val="000000"/>
                <w:sz w:val="28"/>
                <w:szCs w:val="28"/>
              </w:rPr>
            </w:rPrChange>
          </w:rPr>
          <w:t xml:space="preserve">从此以后在三清净地唯一断除二现习气或者所知障。 </w:t>
        </w:r>
      </w:ins>
      <w:ins w:id="1804" w:author="Administrator" w:date="2016-01-07T13:37:52Z">
        <w:r>
          <w:rPr>
            <w:rFonts w:hint="eastAsia" w:ascii="黑体" w:hAnsi="黑体" w:eastAsia="黑体" w:cs="黑体"/>
            <w:i w:val="0"/>
            <w:color w:val="000000"/>
            <w:sz w:val="28"/>
            <w:szCs w:val="28"/>
            <w:lang w:eastAsia="zh-CN"/>
            <w:rPrChange w:id="1805" w:author="Administrator" w:date="2016-01-07T13:37:57Z">
              <w:rPr>
                <w:rFonts w:hint="eastAsia" w:ascii="华文楷体" w:hAnsi="华文楷体" w:eastAsia="华文楷体" w:cs="华文楷体"/>
                <w:i w:val="0"/>
                <w:color w:val="000000"/>
                <w:sz w:val="28"/>
                <w:szCs w:val="28"/>
                <w:lang w:eastAsia="zh-CN"/>
              </w:rPr>
            </w:rPrChange>
          </w:rPr>
          <w:t>】</w:t>
        </w:r>
      </w:ins>
    </w:p>
    <w:p>
      <w:pPr>
        <w:ind w:firstLine="570"/>
        <w:rPr>
          <w:ins w:id="1806" w:author="Administrator" w:date="2016-01-05T18:55:13Z"/>
          <w:rFonts w:hint="eastAsia" w:ascii="华文楷体" w:hAnsi="华文楷体" w:eastAsia="华文楷体"/>
          <w:sz w:val="28"/>
          <w:szCs w:val="28"/>
        </w:rPr>
      </w:pPr>
      <w:del w:id="1807" w:author="Administrator" w:date="2016-01-07T13:38:26Z">
        <w:r>
          <w:rPr>
            <w:rFonts w:hint="eastAsia" w:ascii="华文楷体" w:hAnsi="华文楷体" w:eastAsia="华文楷体"/>
            <w:sz w:val="28"/>
            <w:szCs w:val="28"/>
          </w:rPr>
          <w:delText>大乘圣者从见道开始同等断烦恼障碍与所知障而在八地的阶段以无勤趣入对境法性的方式，连我执着的细微运行也予以灭尽，结果灭尽一切烦恼障碍，从此以后在三清净地唯一断除二性习气或者所知障。</w:delText>
        </w:r>
      </w:del>
      <w:r>
        <w:rPr>
          <w:rFonts w:hint="eastAsia" w:ascii="华文楷体" w:hAnsi="华文楷体" w:eastAsia="华文楷体"/>
          <w:sz w:val="28"/>
          <w:szCs w:val="28"/>
        </w:rPr>
        <w:t>那么按照自宗的讲法呢，</w:t>
      </w:r>
      <w:ins w:id="1808" w:author="Administrator" w:date="2016-01-05T18:54:42Z">
        <w:r>
          <w:rPr>
            <w:rFonts w:hint="eastAsia" w:ascii="黑体" w:hAnsi="黑体" w:eastAsia="黑体" w:cs="黑体"/>
            <w:i w:val="0"/>
            <w:color w:val="000000"/>
            <w:sz w:val="28"/>
            <w:szCs w:val="28"/>
            <w:rPrChange w:id="1809" w:author="Administrator" w:date="2016-01-05T18:55:15Z">
              <w:rPr>
                <w:rFonts w:ascii="华文楷体" w:hAnsi="华文楷体" w:eastAsia="华文楷体" w:cs="华文楷体"/>
                <w:i w:val="0"/>
                <w:color w:val="000000"/>
                <w:sz w:val="28"/>
                <w:szCs w:val="28"/>
              </w:rPr>
            </w:rPrChange>
          </w:rPr>
          <w:t>大乘圣者从见道开始同等断烦恼障与所知障</w:t>
        </w:r>
      </w:ins>
      <w:ins w:id="1810" w:author="Administrator" w:date="2016-01-05T18:54:42Z">
        <w:r>
          <w:rPr>
            <w:rFonts w:hint="eastAsia" w:ascii="黑体" w:hAnsi="黑体" w:eastAsia="黑体" w:cs="黑体"/>
            <w:i w:val="0"/>
            <w:color w:val="000000"/>
            <w:sz w:val="28"/>
            <w:szCs w:val="28"/>
            <w:rPrChange w:id="1811" w:author="Administrator" w:date="2016-01-05T18:55:15Z">
              <w:rPr>
                <w:rFonts w:ascii="宋体" w:hAnsi="宋体" w:eastAsia="宋体" w:cs="宋体"/>
                <w:i w:val="0"/>
                <w:color w:val="000000"/>
                <w:sz w:val="28"/>
                <w:szCs w:val="28"/>
              </w:rPr>
            </w:rPrChange>
          </w:rPr>
          <w:t>,</w:t>
        </w:r>
      </w:ins>
      <w:del w:id="1812" w:author="Administrator" w:date="2016-01-05T18:54:58Z">
        <w:r>
          <w:rPr>
            <w:rFonts w:hint="eastAsia" w:ascii="华文楷体" w:hAnsi="华文楷体" w:eastAsia="华文楷体"/>
            <w:sz w:val="28"/>
            <w:szCs w:val="28"/>
          </w:rPr>
          <w:delText>大乘圣者从见道开始同等断烦恼障和所知障</w:delText>
        </w:r>
      </w:del>
      <w:del w:id="1813" w:author="Administrator" w:date="2016-01-05T18:55:00Z">
        <w:r>
          <w:rPr>
            <w:rFonts w:hint="eastAsia" w:ascii="华文楷体" w:hAnsi="华文楷体" w:eastAsia="华文楷体"/>
            <w:sz w:val="28"/>
            <w:szCs w:val="28"/>
          </w:rPr>
          <w:delText>，</w:delText>
        </w:r>
      </w:del>
      <w:r>
        <w:rPr>
          <w:rFonts w:hint="eastAsia" w:ascii="华文楷体" w:hAnsi="华文楷体" w:eastAsia="华文楷体"/>
          <w:sz w:val="28"/>
          <w:szCs w:val="28"/>
        </w:rPr>
        <w:t>那么就说大乘的圣者从一地开始呢同等的断除烦恼障碍和所知障碍，当然我们前面讲</w:t>
      </w:r>
      <w:ins w:id="1814" w:author="Administrator" w:date="2016-01-07T19:25:15Z">
        <w:r>
          <w:rPr>
            <w:rFonts w:hint="eastAsia" w:ascii="华文楷体" w:hAnsi="华文楷体" w:eastAsia="华文楷体"/>
            <w:sz w:val="28"/>
            <w:szCs w:val="28"/>
            <w:lang w:eastAsia="zh-CN"/>
          </w:rPr>
          <w:t>过了</w:t>
        </w:r>
      </w:ins>
      <w:ins w:id="1815" w:author="Administrator" w:date="2016-01-07T19:25:17Z">
        <w:r>
          <w:rPr>
            <w:rFonts w:hint="eastAsia" w:ascii="华文楷体" w:hAnsi="华文楷体" w:eastAsia="华文楷体"/>
            <w:sz w:val="28"/>
            <w:szCs w:val="28"/>
            <w:lang w:eastAsia="zh-CN"/>
          </w:rPr>
          <w:t>，</w:t>
        </w:r>
      </w:ins>
      <w:del w:id="1816" w:author="Administrator" w:date="2016-01-07T19:25:13Z">
        <w:r>
          <w:rPr>
            <w:rFonts w:hint="eastAsia" w:ascii="华文楷体" w:hAnsi="华文楷体" w:eastAsia="华文楷体"/>
            <w:sz w:val="28"/>
            <w:szCs w:val="28"/>
          </w:rPr>
          <w:delText>到</w:delText>
        </w:r>
      </w:del>
      <w:r>
        <w:rPr>
          <w:rFonts w:hint="eastAsia" w:ascii="华文楷体" w:hAnsi="华文楷体" w:eastAsia="华文楷体"/>
          <w:sz w:val="28"/>
          <w:szCs w:val="28"/>
        </w:rPr>
        <w:t>在初地的时候见道的时候主要是断遍计的烦恼障</w:t>
      </w:r>
      <w:ins w:id="1817" w:author="Administrator" w:date="2016-01-07T13:34:46Z">
        <w:r>
          <w:rPr>
            <w:rFonts w:hint="eastAsia" w:ascii="华文楷体" w:hAnsi="华文楷体" w:eastAsia="华文楷体"/>
            <w:sz w:val="28"/>
            <w:szCs w:val="28"/>
            <w:lang w:eastAsia="zh-CN"/>
          </w:rPr>
          <w:t>所知障</w:t>
        </w:r>
      </w:ins>
      <w:ins w:id="1818" w:author="Administrator" w:date="2016-01-05T18:38:20Z">
        <w:r>
          <w:rPr>
            <w:rFonts w:hint="eastAsia" w:ascii="华文楷体" w:hAnsi="华文楷体" w:eastAsia="华文楷体"/>
            <w:sz w:val="28"/>
            <w:szCs w:val="28"/>
            <w:lang w:eastAsia="zh-CN"/>
          </w:rPr>
          <w:t>，</w:t>
        </w:r>
      </w:ins>
      <w:del w:id="1819" w:author="Administrator" w:date="2016-01-05T18:38:19Z">
        <w:r>
          <w:rPr>
            <w:rFonts w:hint="eastAsia" w:ascii="华文楷体" w:hAnsi="华文楷体" w:eastAsia="华文楷体"/>
            <w:sz w:val="28"/>
            <w:szCs w:val="28"/>
          </w:rPr>
          <w:delText>。</w:delText>
        </w:r>
      </w:del>
      <w:r>
        <w:rPr>
          <w:rFonts w:hint="eastAsia" w:ascii="华文楷体" w:hAnsi="华文楷体" w:eastAsia="华文楷体"/>
          <w:sz w:val="28"/>
          <w:szCs w:val="28"/>
        </w:rPr>
        <w:t>然后从这个以后呢到八地之前呢都是同等的断除俱生的烦恼障和俱生的所知障，同等断除，并行断除的。</w:t>
      </w:r>
    </w:p>
    <w:p>
      <w:pPr>
        <w:ind w:firstLine="570"/>
        <w:rPr>
          <w:ins w:id="1820" w:author="Administrator" w:date="2016-01-05T19:03:14Z"/>
          <w:rFonts w:hint="eastAsia" w:ascii="华文楷体" w:hAnsi="华文楷体" w:eastAsia="华文楷体"/>
          <w:sz w:val="28"/>
          <w:szCs w:val="28"/>
        </w:rPr>
      </w:pPr>
      <w:ins w:id="1821" w:author="Administrator" w:date="2016-01-05T18:56:11Z">
        <w:r>
          <w:rPr>
            <w:rFonts w:hint="eastAsia" w:ascii="黑体" w:hAnsi="黑体" w:eastAsia="黑体" w:cs="黑体"/>
            <w:i w:val="0"/>
            <w:color w:val="000000"/>
            <w:sz w:val="28"/>
            <w:szCs w:val="28"/>
            <w:rPrChange w:id="1822" w:author="Administrator" w:date="2016-01-05T18:55:19Z">
              <w:rPr>
                <w:rFonts w:ascii="华文楷体" w:hAnsi="华文楷体" w:eastAsia="华文楷体" w:cs="华文楷体"/>
                <w:i w:val="0"/>
                <w:color w:val="000000"/>
                <w:sz w:val="28"/>
                <w:szCs w:val="28"/>
              </w:rPr>
            </w:rPrChange>
          </w:rPr>
          <w:t>而在八地的阶段</w:t>
        </w:r>
      </w:ins>
      <w:ins w:id="1823" w:author="Administrator" w:date="2016-01-05T18:56:11Z">
        <w:r>
          <w:rPr>
            <w:rFonts w:hint="eastAsia" w:ascii="黑体" w:hAnsi="黑体" w:eastAsia="黑体" w:cs="黑体"/>
            <w:i w:val="0"/>
            <w:color w:val="000000"/>
            <w:sz w:val="28"/>
            <w:szCs w:val="28"/>
            <w:rPrChange w:id="1824" w:author="Administrator" w:date="2016-01-05T18:55:19Z">
              <w:rPr>
                <w:rFonts w:ascii="宋体" w:hAnsi="宋体" w:eastAsia="宋体" w:cs="宋体"/>
                <w:i w:val="0"/>
                <w:color w:val="000000"/>
                <w:sz w:val="28"/>
                <w:szCs w:val="28"/>
              </w:rPr>
            </w:rPrChange>
          </w:rPr>
          <w:t>,</w:t>
        </w:r>
      </w:ins>
      <w:ins w:id="1825" w:author="Administrator" w:date="2016-01-05T18:56:11Z">
        <w:r>
          <w:rPr>
            <w:rFonts w:hint="eastAsia" w:ascii="黑体" w:hAnsi="黑体" w:eastAsia="黑体" w:cs="黑体"/>
            <w:i w:val="0"/>
            <w:color w:val="000000"/>
            <w:sz w:val="28"/>
            <w:szCs w:val="28"/>
            <w:rPrChange w:id="1826" w:author="Administrator" w:date="2016-01-05T18:55:19Z">
              <w:rPr>
                <w:rFonts w:ascii="华文楷体" w:hAnsi="华文楷体" w:eastAsia="华文楷体" w:cs="华文楷体"/>
                <w:i w:val="0"/>
                <w:color w:val="000000"/>
                <w:sz w:val="28"/>
                <w:szCs w:val="28"/>
              </w:rPr>
            </w:rPrChange>
          </w:rPr>
          <w:t>以无勤趋入对境法性的方式</w:t>
        </w:r>
      </w:ins>
      <w:ins w:id="1827" w:author="Administrator" w:date="2016-01-07T13:39:39Z">
        <w:r>
          <w:rPr>
            <w:rFonts w:hint="eastAsia" w:ascii="黑体" w:hAnsi="黑体" w:eastAsia="黑体" w:cs="黑体"/>
            <w:i w:val="0"/>
            <w:color w:val="000000"/>
            <w:sz w:val="28"/>
            <w:szCs w:val="28"/>
            <w:lang w:eastAsia="zh-CN"/>
          </w:rPr>
          <w:t>，</w:t>
        </w:r>
      </w:ins>
      <w:r>
        <w:rPr>
          <w:rFonts w:hint="eastAsia" w:ascii="华文楷体" w:hAnsi="华文楷体" w:eastAsia="华文楷体"/>
          <w:sz w:val="28"/>
          <w:szCs w:val="28"/>
        </w:rPr>
        <w:t>而在八地的阶段呢以无勤</w:t>
      </w:r>
      <w:ins w:id="1828" w:author="Administrator" w:date="2016-01-05T18:38:41Z">
        <w:r>
          <w:rPr>
            <w:rFonts w:hint="eastAsia" w:ascii="华文楷体" w:hAnsi="华文楷体" w:eastAsia="华文楷体"/>
            <w:sz w:val="28"/>
            <w:szCs w:val="28"/>
            <w:lang w:eastAsia="zh-CN"/>
          </w:rPr>
          <w:t>趋</w:t>
        </w:r>
      </w:ins>
      <w:del w:id="1829" w:author="Administrator" w:date="2016-01-05T18:38:37Z">
        <w:r>
          <w:rPr>
            <w:rFonts w:hint="eastAsia" w:ascii="华文楷体" w:hAnsi="华文楷体" w:eastAsia="华文楷体"/>
            <w:sz w:val="28"/>
            <w:szCs w:val="28"/>
          </w:rPr>
          <w:delText>趣</w:delText>
        </w:r>
      </w:del>
      <w:r>
        <w:rPr>
          <w:rFonts w:hint="eastAsia" w:ascii="华文楷体" w:hAnsi="华文楷体" w:eastAsia="华文楷体"/>
          <w:sz w:val="28"/>
          <w:szCs w:val="28"/>
        </w:rPr>
        <w:t>入对境法性的方式，因为八地的菩萨的时候他是无分别的智慧获得自在的</w:t>
      </w:r>
      <w:ins w:id="1830" w:author="Administrator" w:date="2016-01-05T18:38:50Z">
        <w:r>
          <w:rPr>
            <w:rFonts w:hint="eastAsia" w:ascii="华文楷体" w:hAnsi="华文楷体" w:eastAsia="华文楷体"/>
            <w:sz w:val="28"/>
            <w:szCs w:val="28"/>
            <w:lang w:eastAsia="zh-CN"/>
          </w:rPr>
          <w:t>，</w:t>
        </w:r>
      </w:ins>
      <w:del w:id="1831" w:author="Administrator" w:date="2016-01-05T18:38:49Z">
        <w:r>
          <w:rPr>
            <w:rFonts w:hint="eastAsia" w:ascii="华文楷体" w:hAnsi="华文楷体" w:eastAsia="华文楷体"/>
            <w:sz w:val="28"/>
            <w:szCs w:val="28"/>
          </w:rPr>
          <w:delText>。</w:delText>
        </w:r>
      </w:del>
      <w:r>
        <w:rPr>
          <w:rFonts w:hint="eastAsia" w:ascii="华文楷体" w:hAnsi="华文楷体" w:eastAsia="华文楷体"/>
          <w:sz w:val="28"/>
          <w:szCs w:val="28"/>
        </w:rPr>
        <w:t>他是可以无勤</w:t>
      </w:r>
      <w:ins w:id="1832" w:author="Administrator" w:date="2016-01-05T18:38:56Z">
        <w:r>
          <w:rPr>
            <w:rFonts w:hint="eastAsia" w:ascii="华文楷体" w:hAnsi="华文楷体" w:eastAsia="华文楷体"/>
            <w:sz w:val="28"/>
            <w:szCs w:val="28"/>
            <w:lang w:eastAsia="zh-CN"/>
          </w:rPr>
          <w:t>趋</w:t>
        </w:r>
      </w:ins>
      <w:del w:id="1833" w:author="Administrator" w:date="2016-01-05T18:38:53Z">
        <w:r>
          <w:rPr>
            <w:rFonts w:hint="eastAsia" w:ascii="华文楷体" w:hAnsi="华文楷体" w:eastAsia="华文楷体"/>
            <w:sz w:val="28"/>
            <w:szCs w:val="28"/>
          </w:rPr>
          <w:delText>趣</w:delText>
        </w:r>
      </w:del>
      <w:r>
        <w:rPr>
          <w:rFonts w:hint="eastAsia" w:ascii="华文楷体" w:hAnsi="华文楷体" w:eastAsia="华文楷体"/>
          <w:sz w:val="28"/>
          <w:szCs w:val="28"/>
        </w:rPr>
        <w:t>入对</w:t>
      </w:r>
      <w:ins w:id="1834" w:author="Administrator" w:date="2016-01-05T18:39:02Z">
        <w:r>
          <w:rPr>
            <w:rFonts w:hint="eastAsia" w:ascii="华文楷体" w:hAnsi="华文楷体" w:eastAsia="华文楷体"/>
            <w:sz w:val="28"/>
            <w:szCs w:val="28"/>
            <w:lang w:eastAsia="zh-CN"/>
          </w:rPr>
          <w:t>境</w:t>
        </w:r>
      </w:ins>
      <w:del w:id="1835" w:author="Administrator" w:date="2016-01-05T18:38:59Z">
        <w:r>
          <w:rPr>
            <w:rFonts w:hint="eastAsia" w:ascii="华文楷体" w:hAnsi="华文楷体" w:eastAsia="华文楷体"/>
            <w:sz w:val="28"/>
            <w:szCs w:val="28"/>
          </w:rPr>
          <w:delText>镜</w:delText>
        </w:r>
      </w:del>
      <w:r>
        <w:rPr>
          <w:rFonts w:hint="eastAsia" w:ascii="华文楷体" w:hAnsi="华文楷体" w:eastAsia="华文楷体"/>
          <w:sz w:val="28"/>
          <w:szCs w:val="28"/>
        </w:rPr>
        <w:t>，他是没有勤作</w:t>
      </w:r>
      <w:del w:id="1836" w:author="Administrator" w:date="2016-01-05T18:39:06Z">
        <w:r>
          <w:rPr>
            <w:rFonts w:hint="eastAsia" w:ascii="华文楷体" w:hAnsi="华文楷体" w:eastAsia="华文楷体"/>
            <w:sz w:val="28"/>
            <w:szCs w:val="28"/>
          </w:rPr>
          <w:delText>，</w:delText>
        </w:r>
      </w:del>
      <w:r>
        <w:rPr>
          <w:rFonts w:hint="eastAsia" w:ascii="华文楷体" w:hAnsi="华文楷体" w:eastAsia="华文楷体"/>
          <w:sz w:val="28"/>
          <w:szCs w:val="28"/>
        </w:rPr>
        <w:t>可以</w:t>
      </w:r>
      <w:ins w:id="1837" w:author="Administrator" w:date="2016-01-05T18:39:12Z">
        <w:r>
          <w:rPr>
            <w:rFonts w:hint="eastAsia" w:ascii="华文楷体" w:hAnsi="华文楷体" w:eastAsia="华文楷体"/>
            <w:sz w:val="28"/>
            <w:szCs w:val="28"/>
            <w:lang w:eastAsia="zh-CN"/>
          </w:rPr>
          <w:t>趋</w:t>
        </w:r>
      </w:ins>
      <w:del w:id="1838" w:author="Administrator" w:date="2016-01-05T18:39:09Z">
        <w:r>
          <w:rPr>
            <w:rFonts w:hint="eastAsia" w:ascii="华文楷体" w:hAnsi="华文楷体" w:eastAsia="华文楷体"/>
            <w:sz w:val="28"/>
            <w:szCs w:val="28"/>
          </w:rPr>
          <w:delText>趣</w:delText>
        </w:r>
      </w:del>
      <w:r>
        <w:rPr>
          <w:rFonts w:hint="eastAsia" w:ascii="华文楷体" w:hAnsi="华文楷体" w:eastAsia="华文楷体"/>
          <w:sz w:val="28"/>
          <w:szCs w:val="28"/>
        </w:rPr>
        <w:t>入对境法性方式呢，</w:t>
      </w:r>
      <w:r>
        <w:rPr>
          <w:rFonts w:hint="eastAsia" w:ascii="黑体" w:hAnsi="黑体" w:eastAsia="黑体" w:cs="黑体"/>
          <w:sz w:val="28"/>
          <w:szCs w:val="28"/>
          <w:rPrChange w:id="1839" w:author="Administrator" w:date="2016-01-05T18:55:43Z">
            <w:rPr>
              <w:rFonts w:hint="eastAsia" w:ascii="华文楷体" w:hAnsi="华文楷体" w:eastAsia="华文楷体"/>
              <w:sz w:val="28"/>
              <w:szCs w:val="28"/>
            </w:rPr>
          </w:rPrChange>
        </w:rPr>
        <w:t>连我执的细微运行也予以灭尽，</w:t>
      </w:r>
      <w:r>
        <w:rPr>
          <w:rFonts w:hint="eastAsia" w:ascii="华文楷体" w:hAnsi="华文楷体" w:eastAsia="华文楷体"/>
          <w:sz w:val="28"/>
          <w:szCs w:val="28"/>
        </w:rPr>
        <w:t>这个是俱生的人我执，俱生人我执连细微的运行已是完全予以灭尽了</w:t>
      </w:r>
      <w:ins w:id="1840" w:author="Administrator" w:date="2016-01-05T18:59:17Z">
        <w:r>
          <w:rPr>
            <w:rFonts w:hint="eastAsia" w:ascii="华文楷体" w:hAnsi="华文楷体" w:eastAsia="华文楷体"/>
            <w:sz w:val="28"/>
            <w:szCs w:val="28"/>
            <w:lang w:eastAsia="zh-CN"/>
          </w:rPr>
          <w:t>。</w:t>
        </w:r>
      </w:ins>
      <w:del w:id="1841" w:author="Administrator" w:date="2016-01-05T18:59:17Z">
        <w:r>
          <w:rPr>
            <w:rFonts w:hint="eastAsia" w:ascii="华文楷体" w:hAnsi="华文楷体" w:eastAsia="华文楷体"/>
            <w:sz w:val="28"/>
            <w:szCs w:val="28"/>
          </w:rPr>
          <w:delText>，</w:delText>
        </w:r>
      </w:del>
      <w:r>
        <w:rPr>
          <w:rFonts w:hint="eastAsia" w:ascii="华文楷体" w:hAnsi="华文楷体" w:eastAsia="华文楷体"/>
          <w:sz w:val="28"/>
          <w:szCs w:val="28"/>
        </w:rPr>
        <w:t>所以说</w:t>
      </w:r>
      <w:ins w:id="1842" w:author="Administrator" w:date="2016-01-05T18:59:22Z">
        <w:r>
          <w:rPr>
            <w:rFonts w:hint="eastAsia" w:ascii="华文楷体" w:hAnsi="华文楷体" w:eastAsia="华文楷体"/>
            <w:sz w:val="28"/>
            <w:szCs w:val="28"/>
            <w:lang w:eastAsia="zh-CN"/>
          </w:rPr>
          <w:t>，</w:t>
        </w:r>
      </w:ins>
      <w:ins w:id="1843" w:author="Administrator" w:date="2016-01-05T18:58:38Z">
        <w:r>
          <w:rPr>
            <w:rFonts w:hint="eastAsia" w:ascii="黑体" w:hAnsi="黑体" w:eastAsia="黑体" w:cs="黑体"/>
            <w:i w:val="0"/>
            <w:color w:val="000000"/>
            <w:sz w:val="28"/>
            <w:szCs w:val="28"/>
            <w:rPrChange w:id="1844" w:author="Administrator" w:date="2016-01-05T18:59:03Z">
              <w:rPr>
                <w:rFonts w:ascii="华文楷体" w:hAnsi="华文楷体" w:eastAsia="华文楷体" w:cs="华文楷体"/>
                <w:i w:val="0"/>
                <w:color w:val="000000"/>
                <w:sz w:val="28"/>
                <w:szCs w:val="28"/>
              </w:rPr>
            </w:rPrChange>
          </w:rPr>
          <w:t>结果</w:t>
        </w:r>
      </w:ins>
      <w:ins w:id="1845" w:author="Administrator" w:date="2016-01-07T19:26:30Z">
        <w:r>
          <w:rPr>
            <w:rFonts w:hint="eastAsia" w:ascii="黑体" w:hAnsi="黑体" w:eastAsia="黑体" w:cs="黑体"/>
            <w:i w:val="0"/>
            <w:color w:val="000000"/>
            <w:sz w:val="28"/>
            <w:szCs w:val="28"/>
            <w:lang w:eastAsia="zh-CN"/>
          </w:rPr>
          <w:t>是</w:t>
        </w:r>
      </w:ins>
      <w:ins w:id="1846" w:author="Administrator" w:date="2016-01-05T18:58:38Z">
        <w:r>
          <w:rPr>
            <w:rFonts w:hint="eastAsia" w:ascii="黑体" w:hAnsi="黑体" w:eastAsia="黑体" w:cs="黑体"/>
            <w:i w:val="0"/>
            <w:color w:val="000000"/>
            <w:sz w:val="28"/>
            <w:szCs w:val="28"/>
            <w:rPrChange w:id="1847" w:author="Administrator" w:date="2016-01-05T18:59:03Z">
              <w:rPr>
                <w:rFonts w:ascii="华文楷体" w:hAnsi="华文楷体" w:eastAsia="华文楷体" w:cs="华文楷体"/>
                <w:i w:val="0"/>
                <w:color w:val="000000"/>
                <w:sz w:val="28"/>
                <w:szCs w:val="28"/>
              </w:rPr>
            </w:rPrChange>
          </w:rPr>
          <w:t>灭尽一切烦恼障</w:t>
        </w:r>
      </w:ins>
      <w:ins w:id="1848" w:author="Administrator" w:date="2016-01-07T13:40:23Z">
        <w:r>
          <w:rPr>
            <w:rFonts w:hint="eastAsia" w:ascii="黑体" w:hAnsi="黑体" w:eastAsia="黑体" w:cs="黑体"/>
            <w:i w:val="0"/>
            <w:color w:val="000000"/>
            <w:sz w:val="28"/>
            <w:szCs w:val="28"/>
            <w:lang w:eastAsia="zh-CN"/>
          </w:rPr>
          <w:t>。</w:t>
        </w:r>
      </w:ins>
      <w:del w:id="1849" w:author="Administrator" w:date="2016-01-05T18:58:54Z">
        <w:r>
          <w:rPr>
            <w:rFonts w:hint="eastAsia" w:ascii="华文楷体" w:hAnsi="华文楷体" w:eastAsia="华文楷体"/>
            <w:sz w:val="28"/>
            <w:szCs w:val="28"/>
          </w:rPr>
          <w:delText>结果是灭尽了一切的烦恼障。</w:delText>
        </w:r>
      </w:del>
      <w:r>
        <w:rPr>
          <w:rFonts w:hint="eastAsia" w:ascii="华文楷体" w:hAnsi="华文楷体" w:eastAsia="华文楷体"/>
          <w:sz w:val="28"/>
          <w:szCs w:val="28"/>
        </w:rPr>
        <w:t>所有的烦恼障在八地时候不再有了，已经不存在了。从此以后呢就是八、九、十 三清净地唯一断除二</w:t>
      </w:r>
      <w:ins w:id="1850" w:author="Administrator" w:date="2016-01-07T19:26:51Z">
        <w:r>
          <w:rPr>
            <w:rFonts w:hint="eastAsia" w:ascii="华文楷体" w:hAnsi="华文楷体" w:eastAsia="华文楷体"/>
            <w:sz w:val="28"/>
            <w:szCs w:val="28"/>
            <w:lang w:eastAsia="zh-CN"/>
          </w:rPr>
          <w:t>现</w:t>
        </w:r>
      </w:ins>
      <w:del w:id="1851" w:author="Administrator" w:date="2016-01-07T19:26:49Z">
        <w:r>
          <w:rPr>
            <w:rFonts w:hint="eastAsia" w:ascii="华文楷体" w:hAnsi="华文楷体" w:eastAsia="华文楷体"/>
            <w:sz w:val="28"/>
            <w:szCs w:val="28"/>
          </w:rPr>
          <w:delText>性</w:delText>
        </w:r>
      </w:del>
      <w:r>
        <w:rPr>
          <w:rFonts w:hint="eastAsia" w:ascii="华文楷体" w:hAnsi="华文楷体" w:eastAsia="华文楷体"/>
          <w:sz w:val="28"/>
          <w:szCs w:val="28"/>
        </w:rPr>
        <w:t>习气，就是讲二俱的习气，或者说就是讲所知障，唯一断掉的就是所知障，这个地方就是讲烦恼障的习气，也是包括在所知障当中。烦恼障有烦恼的现</w:t>
      </w:r>
      <w:ins w:id="1852" w:author="Administrator" w:date="2016-01-05T18:40:20Z">
        <w:r>
          <w:rPr>
            <w:rFonts w:hint="eastAsia" w:ascii="华文楷体" w:hAnsi="华文楷体" w:eastAsia="华文楷体"/>
            <w:sz w:val="28"/>
            <w:szCs w:val="28"/>
            <w:lang w:eastAsia="zh-CN"/>
          </w:rPr>
          <w:t>行</w:t>
        </w:r>
      </w:ins>
      <w:del w:id="1853" w:author="Administrator" w:date="2016-01-05T18:40:18Z">
        <w:r>
          <w:rPr>
            <w:rFonts w:hint="eastAsia" w:ascii="华文楷体" w:hAnsi="华文楷体" w:eastAsia="华文楷体"/>
            <w:sz w:val="28"/>
            <w:szCs w:val="28"/>
          </w:rPr>
          <w:delText>形</w:delText>
        </w:r>
      </w:del>
      <w:r>
        <w:rPr>
          <w:rFonts w:hint="eastAsia" w:ascii="华文楷体" w:hAnsi="华文楷体" w:eastAsia="华文楷体"/>
          <w:sz w:val="28"/>
          <w:szCs w:val="28"/>
        </w:rPr>
        <w:t>，有烦恼障的种子，比这个烦恼障的种子还要细的就叫烦恼障的习气。声、闻、缘觉没有断除烦恼障的习气</w:t>
      </w:r>
      <w:ins w:id="1854" w:author="Administrator" w:date="2016-01-05T18:40:54Z">
        <w:r>
          <w:rPr>
            <w:rFonts w:hint="eastAsia" w:ascii="华文楷体" w:hAnsi="华文楷体" w:eastAsia="华文楷体"/>
            <w:sz w:val="28"/>
            <w:szCs w:val="28"/>
            <w:lang w:eastAsia="zh-CN"/>
          </w:rPr>
          <w:t>，</w:t>
        </w:r>
      </w:ins>
      <w:r>
        <w:rPr>
          <w:rFonts w:hint="eastAsia" w:ascii="华文楷体" w:hAnsi="华文楷体" w:eastAsia="华文楷体"/>
          <w:sz w:val="28"/>
          <w:szCs w:val="28"/>
        </w:rPr>
        <w:t>但烦恼障的种子完全已经没有了</w:t>
      </w:r>
      <w:ins w:id="1855" w:author="Administrator" w:date="2016-01-05T18:40:36Z">
        <w:r>
          <w:rPr>
            <w:rFonts w:hint="eastAsia" w:ascii="华文楷体" w:hAnsi="华文楷体" w:eastAsia="华文楷体"/>
            <w:sz w:val="28"/>
            <w:szCs w:val="28"/>
            <w:lang w:eastAsia="zh-CN"/>
          </w:rPr>
          <w:t>，</w:t>
        </w:r>
      </w:ins>
      <w:del w:id="1856" w:author="Administrator" w:date="2016-01-05T18:40:36Z">
        <w:r>
          <w:rPr>
            <w:rFonts w:hint="eastAsia" w:ascii="华文楷体" w:hAnsi="华文楷体" w:eastAsia="华文楷体"/>
            <w:sz w:val="28"/>
            <w:szCs w:val="28"/>
          </w:rPr>
          <w:delText>。</w:delText>
        </w:r>
      </w:del>
      <w:r>
        <w:rPr>
          <w:rFonts w:hint="eastAsia" w:ascii="华文楷体" w:hAnsi="华文楷体" w:eastAsia="华文楷体"/>
          <w:sz w:val="28"/>
          <w:szCs w:val="28"/>
        </w:rPr>
        <w:t>只是相续当中还有一点点习气而已，那么这个就是三清净地次第次第断除。</w:t>
      </w:r>
    </w:p>
    <w:p>
      <w:pPr>
        <w:ind w:firstLine="570"/>
        <w:rPr>
          <w:ins w:id="1857" w:author="Administrator" w:date="2016-01-05T19:04:07Z"/>
          <w:rFonts w:hint="eastAsia" w:ascii="华文楷体" w:hAnsi="华文楷体" w:eastAsia="华文楷体"/>
          <w:sz w:val="28"/>
          <w:szCs w:val="28"/>
        </w:rPr>
      </w:pPr>
      <w:r>
        <w:rPr>
          <w:rFonts w:hint="eastAsia" w:ascii="华文楷体" w:hAnsi="华文楷体" w:eastAsia="华文楷体"/>
          <w:sz w:val="28"/>
          <w:szCs w:val="28"/>
        </w:rPr>
        <w:t>所以说以后在三清净地对唯一断除二性习气或者所知障碍这个时候就断除了，那么这个是自宗的观点</w:t>
      </w:r>
      <w:ins w:id="1858" w:author="Administrator" w:date="2016-01-05T18:41:23Z">
        <w:r>
          <w:rPr>
            <w:rFonts w:hint="eastAsia" w:ascii="华文楷体" w:hAnsi="华文楷体" w:eastAsia="华文楷体"/>
            <w:sz w:val="28"/>
            <w:szCs w:val="28"/>
            <w:lang w:eastAsia="zh-CN"/>
          </w:rPr>
          <w:t>。</w:t>
        </w:r>
      </w:ins>
      <w:del w:id="1859" w:author="Administrator" w:date="2016-01-05T18:41:23Z">
        <w:r>
          <w:rPr>
            <w:rFonts w:hint="eastAsia" w:ascii="华文楷体" w:hAnsi="华文楷体" w:eastAsia="华文楷体"/>
            <w:sz w:val="28"/>
            <w:szCs w:val="28"/>
          </w:rPr>
          <w:delText>，</w:delText>
        </w:r>
      </w:del>
      <w:r>
        <w:rPr>
          <w:rFonts w:hint="eastAsia" w:ascii="华文楷体" w:hAnsi="华文楷体" w:eastAsia="华文楷体"/>
          <w:sz w:val="28"/>
          <w:szCs w:val="28"/>
        </w:rPr>
        <w:t>不单单是自宗是这样承许的</w:t>
      </w:r>
      <w:ins w:id="1860" w:author="Administrator" w:date="2016-01-05T18:41:27Z">
        <w:r>
          <w:rPr>
            <w:rFonts w:hint="eastAsia" w:ascii="华文楷体" w:hAnsi="华文楷体" w:eastAsia="华文楷体"/>
            <w:sz w:val="28"/>
            <w:szCs w:val="28"/>
            <w:lang w:eastAsia="zh-CN"/>
          </w:rPr>
          <w:t>，</w:t>
        </w:r>
      </w:ins>
      <w:del w:id="1861" w:author="Administrator" w:date="2016-01-05T18:41:27Z">
        <w:r>
          <w:rPr>
            <w:rFonts w:hint="eastAsia" w:ascii="华文楷体" w:hAnsi="华文楷体" w:eastAsia="华文楷体"/>
            <w:sz w:val="28"/>
            <w:szCs w:val="28"/>
          </w:rPr>
          <w:delText>。</w:delText>
        </w:r>
      </w:del>
      <w:r>
        <w:rPr>
          <w:rFonts w:hint="eastAsia" w:ascii="华文楷体" w:hAnsi="华文楷体" w:eastAsia="华文楷体"/>
          <w:sz w:val="28"/>
          <w:szCs w:val="28"/>
        </w:rPr>
        <w:t>还有呢就是说讲这样一种唯识宗</w:t>
      </w:r>
      <w:del w:id="1862" w:author="Administrator" w:date="2016-01-07T13:40:55Z">
        <w:r>
          <w:rPr>
            <w:rFonts w:hint="eastAsia" w:ascii="华文楷体" w:hAnsi="华文楷体" w:eastAsia="华文楷体"/>
            <w:sz w:val="28"/>
            <w:szCs w:val="28"/>
          </w:rPr>
          <w:delText>，</w:delText>
        </w:r>
      </w:del>
      <w:ins w:id="1863" w:author="Administrator" w:date="2016-01-07T13:40:55Z">
        <w:r>
          <w:rPr>
            <w:rFonts w:hint="eastAsia" w:ascii="华文楷体" w:hAnsi="华文楷体" w:eastAsia="华文楷体"/>
            <w:sz w:val="28"/>
            <w:szCs w:val="28"/>
            <w:lang w:eastAsia="zh-CN"/>
          </w:rPr>
          <w:t>、</w:t>
        </w:r>
      </w:ins>
      <w:r>
        <w:rPr>
          <w:rFonts w:hint="eastAsia" w:ascii="华文楷体" w:hAnsi="华文楷体" w:eastAsia="华文楷体"/>
          <w:sz w:val="28"/>
          <w:szCs w:val="28"/>
        </w:rPr>
        <w:t>大乘的唯识宗</w:t>
      </w:r>
      <w:del w:id="1864" w:author="Administrator" w:date="2016-01-05T18:41:33Z">
        <w:r>
          <w:rPr>
            <w:rFonts w:hint="eastAsia" w:ascii="华文楷体" w:hAnsi="华文楷体" w:eastAsia="华文楷体"/>
            <w:sz w:val="28"/>
            <w:szCs w:val="28"/>
          </w:rPr>
          <w:delText>他</w:delText>
        </w:r>
      </w:del>
      <w:ins w:id="1865" w:author="Administrator" w:date="2016-01-05T18:41:36Z">
        <w:r>
          <w:rPr>
            <w:rFonts w:hint="eastAsia" w:ascii="华文楷体" w:hAnsi="华文楷体" w:eastAsia="华文楷体"/>
            <w:sz w:val="28"/>
            <w:szCs w:val="28"/>
            <w:lang w:eastAsia="zh-CN"/>
          </w:rPr>
          <w:t>它</w:t>
        </w:r>
      </w:ins>
      <w:r>
        <w:rPr>
          <w:rFonts w:hint="eastAsia" w:ascii="华文楷体" w:hAnsi="华文楷体" w:eastAsia="华文楷体"/>
          <w:sz w:val="28"/>
          <w:szCs w:val="28"/>
        </w:rPr>
        <w:t>在讲断障的时候也是这样讲断障的</w:t>
      </w:r>
      <w:ins w:id="1866" w:author="Administrator" w:date="2016-01-07T13:41:03Z">
        <w:r>
          <w:rPr>
            <w:rFonts w:hint="eastAsia" w:ascii="华文楷体" w:hAnsi="华文楷体" w:eastAsia="华文楷体"/>
            <w:sz w:val="28"/>
            <w:szCs w:val="28"/>
            <w:lang w:eastAsia="zh-CN"/>
          </w:rPr>
          <w:t>。</w:t>
        </w:r>
      </w:ins>
      <w:del w:id="1867" w:author="Administrator" w:date="2016-01-07T13:41:02Z">
        <w:r>
          <w:rPr>
            <w:rFonts w:hint="eastAsia" w:ascii="华文楷体" w:hAnsi="华文楷体" w:eastAsia="华文楷体"/>
            <w:sz w:val="28"/>
            <w:szCs w:val="28"/>
          </w:rPr>
          <w:delText>，</w:delText>
        </w:r>
      </w:del>
      <w:r>
        <w:rPr>
          <w:rFonts w:hint="eastAsia" w:ascii="华文楷体" w:hAnsi="华文楷体" w:eastAsia="华文楷体"/>
          <w:sz w:val="28"/>
          <w:szCs w:val="28"/>
        </w:rPr>
        <w:t>见道的时候断遍计障，然后呢就是说八地之前呢烦恼障</w:t>
      </w:r>
      <w:ins w:id="1868" w:author="Administrator" w:date="2016-01-05T18:41:55Z">
        <w:r>
          <w:rPr>
            <w:rFonts w:hint="eastAsia" w:ascii="华文楷体" w:hAnsi="华文楷体" w:eastAsia="华文楷体"/>
            <w:sz w:val="28"/>
            <w:szCs w:val="28"/>
            <w:lang w:eastAsia="zh-CN"/>
          </w:rPr>
          <w:t>、</w:t>
        </w:r>
      </w:ins>
      <w:r>
        <w:rPr>
          <w:rFonts w:hint="eastAsia" w:ascii="华文楷体" w:hAnsi="华文楷体" w:eastAsia="华文楷体"/>
          <w:sz w:val="28"/>
          <w:szCs w:val="28"/>
        </w:rPr>
        <w:t>所知障</w:t>
      </w:r>
      <w:ins w:id="1869" w:author="Administrator" w:date="2016-01-05T18:41:57Z">
        <w:r>
          <w:rPr>
            <w:rFonts w:hint="eastAsia" w:ascii="华文楷体" w:hAnsi="华文楷体" w:eastAsia="华文楷体"/>
            <w:sz w:val="28"/>
            <w:szCs w:val="28"/>
            <w:lang w:eastAsia="zh-CN"/>
          </w:rPr>
          <w:t>、</w:t>
        </w:r>
      </w:ins>
      <w:r>
        <w:rPr>
          <w:rFonts w:hint="eastAsia" w:ascii="华文楷体" w:hAnsi="华文楷体" w:eastAsia="华文楷体"/>
          <w:sz w:val="28"/>
          <w:szCs w:val="28"/>
        </w:rPr>
        <w:t>俱生障同时断，八地的时候断尽了烦恼障，三清净地断所知障，这</w:t>
      </w:r>
      <w:del w:id="1870" w:author="Administrator" w:date="2016-01-07T13:41:15Z">
        <w:r>
          <w:rPr>
            <w:rFonts w:hint="eastAsia" w:ascii="华文楷体" w:hAnsi="华文楷体" w:eastAsia="华文楷体"/>
            <w:sz w:val="28"/>
            <w:szCs w:val="28"/>
          </w:rPr>
          <w:delText>一</w:delText>
        </w:r>
      </w:del>
      <w:r>
        <w:rPr>
          <w:rFonts w:hint="eastAsia" w:ascii="华文楷体" w:hAnsi="华文楷体" w:eastAsia="华文楷体"/>
          <w:sz w:val="28"/>
          <w:szCs w:val="28"/>
        </w:rPr>
        <w:t>方面唯识宗也是这样讲到的。还有呢就是说以前介绍过汉地的清凉国师他在讲断障的时候呢和自宗</w:t>
      </w:r>
      <w:ins w:id="1871" w:author="Administrator" w:date="2016-01-07T13:41:32Z">
        <w:r>
          <w:rPr>
            <w:rFonts w:hint="eastAsia" w:ascii="华文楷体" w:hAnsi="华文楷体" w:eastAsia="华文楷体"/>
            <w:sz w:val="28"/>
            <w:szCs w:val="28"/>
            <w:lang w:eastAsia="zh-CN"/>
          </w:rPr>
          <w:t>麦彭仁波切</w:t>
        </w:r>
      </w:ins>
      <w:r>
        <w:rPr>
          <w:rFonts w:hint="eastAsia" w:ascii="华文楷体" w:hAnsi="华文楷体" w:eastAsia="华文楷体"/>
          <w:sz w:val="28"/>
          <w:szCs w:val="28"/>
        </w:rPr>
        <w:t>的讲法一模一样的</w:t>
      </w:r>
      <w:ins w:id="1872" w:author="Administrator" w:date="2016-01-05T18:42:17Z">
        <w:r>
          <w:rPr>
            <w:rFonts w:hint="eastAsia" w:ascii="华文楷体" w:hAnsi="华文楷体" w:eastAsia="华文楷体"/>
            <w:sz w:val="28"/>
            <w:szCs w:val="28"/>
            <w:lang w:eastAsia="zh-CN"/>
          </w:rPr>
          <w:t>，</w:t>
        </w:r>
      </w:ins>
      <w:del w:id="1873" w:author="Administrator" w:date="2016-01-05T18:42:17Z">
        <w:r>
          <w:rPr>
            <w:rFonts w:hint="eastAsia" w:ascii="华文楷体" w:hAnsi="华文楷体" w:eastAsia="华文楷体"/>
            <w:sz w:val="28"/>
            <w:szCs w:val="28"/>
          </w:rPr>
          <w:delText>。</w:delText>
        </w:r>
      </w:del>
      <w:r>
        <w:rPr>
          <w:rFonts w:hint="eastAsia" w:ascii="华文楷体" w:hAnsi="华文楷体" w:eastAsia="华文楷体"/>
          <w:sz w:val="28"/>
          <w:szCs w:val="28"/>
        </w:rPr>
        <w:t>只不过有些时候呢词句稍微有些不一样</w:t>
      </w:r>
      <w:ins w:id="1874" w:author="Administrator" w:date="2016-01-05T18:42:22Z">
        <w:r>
          <w:rPr>
            <w:rFonts w:hint="eastAsia" w:ascii="华文楷体" w:hAnsi="华文楷体" w:eastAsia="华文楷体"/>
            <w:sz w:val="28"/>
            <w:szCs w:val="28"/>
            <w:lang w:eastAsia="zh-CN"/>
          </w:rPr>
          <w:t>，</w:t>
        </w:r>
      </w:ins>
      <w:del w:id="1875" w:author="Administrator" w:date="2016-01-05T18:42:22Z">
        <w:r>
          <w:rPr>
            <w:rFonts w:hint="eastAsia" w:ascii="华文楷体" w:hAnsi="华文楷体" w:eastAsia="华文楷体"/>
            <w:sz w:val="28"/>
            <w:szCs w:val="28"/>
          </w:rPr>
          <w:delText>。</w:delText>
        </w:r>
      </w:del>
      <w:r>
        <w:rPr>
          <w:rFonts w:hint="eastAsia" w:ascii="华文楷体" w:hAnsi="华文楷体" w:eastAsia="华文楷体"/>
          <w:sz w:val="28"/>
          <w:szCs w:val="28"/>
        </w:rPr>
        <w:t>但是他的讲法呢</w:t>
      </w:r>
      <w:del w:id="1876" w:author="Administrator" w:date="2016-01-05T18:42:27Z">
        <w:r>
          <w:rPr>
            <w:rFonts w:hint="eastAsia" w:ascii="华文楷体" w:hAnsi="华文楷体" w:eastAsia="华文楷体"/>
            <w:sz w:val="28"/>
            <w:szCs w:val="28"/>
          </w:rPr>
          <w:delText>，</w:delText>
        </w:r>
      </w:del>
      <w:r>
        <w:rPr>
          <w:rFonts w:hint="eastAsia" w:ascii="华文楷体" w:hAnsi="华文楷体" w:eastAsia="华文楷体"/>
          <w:sz w:val="28"/>
          <w:szCs w:val="28"/>
        </w:rPr>
        <w:t>就是说见道的时候断的是遍计障，然后后面的时候就是八地之前呢</w:t>
      </w:r>
      <w:del w:id="1877" w:author="Administrator" w:date="2016-01-05T18:42:35Z">
        <w:r>
          <w:rPr>
            <w:rFonts w:hint="eastAsia" w:ascii="华文楷体" w:hAnsi="华文楷体" w:eastAsia="华文楷体"/>
            <w:sz w:val="28"/>
            <w:szCs w:val="28"/>
          </w:rPr>
          <w:delText>，</w:delText>
        </w:r>
      </w:del>
      <w:r>
        <w:rPr>
          <w:rFonts w:hint="eastAsia" w:ascii="华文楷体" w:hAnsi="华文楷体" w:eastAsia="华文楷体"/>
          <w:sz w:val="28"/>
          <w:szCs w:val="28"/>
        </w:rPr>
        <w:t>烦恼障和所知障同时断，像这样的安立的方式呢和自宗的观点完全相同</w:t>
      </w:r>
      <w:ins w:id="1878" w:author="Administrator" w:date="2016-01-05T18:42:56Z">
        <w:r>
          <w:rPr>
            <w:rFonts w:hint="eastAsia" w:ascii="华文楷体" w:hAnsi="华文楷体" w:eastAsia="华文楷体"/>
            <w:sz w:val="28"/>
            <w:szCs w:val="28"/>
            <w:lang w:eastAsia="zh-CN"/>
          </w:rPr>
          <w:t>，</w:t>
        </w:r>
      </w:ins>
      <w:del w:id="1879" w:author="Administrator" w:date="2016-01-05T18:42:56Z">
        <w:r>
          <w:rPr>
            <w:rFonts w:hint="eastAsia" w:ascii="华文楷体" w:hAnsi="华文楷体" w:eastAsia="华文楷体"/>
            <w:sz w:val="28"/>
            <w:szCs w:val="28"/>
          </w:rPr>
          <w:delText>。</w:delText>
        </w:r>
      </w:del>
      <w:r>
        <w:rPr>
          <w:rFonts w:hint="eastAsia" w:ascii="华文楷体" w:hAnsi="华文楷体" w:eastAsia="华文楷体"/>
          <w:sz w:val="28"/>
          <w:szCs w:val="28"/>
        </w:rPr>
        <w:t>就是这样的</w:t>
      </w:r>
      <w:ins w:id="1880" w:author="Administrator" w:date="2016-01-07T17:49:40Z">
        <w:r>
          <w:rPr>
            <w:rFonts w:hint="eastAsia" w:ascii="华文楷体" w:hAnsi="华文楷体" w:eastAsia="华文楷体"/>
            <w:sz w:val="28"/>
            <w:szCs w:val="28"/>
            <w:lang w:eastAsia="zh-CN"/>
          </w:rPr>
          <w:t>，</w:t>
        </w:r>
      </w:ins>
      <w:del w:id="1881" w:author="Administrator" w:date="2016-01-07T17:49:39Z">
        <w:r>
          <w:rPr>
            <w:rFonts w:hint="eastAsia" w:ascii="华文楷体" w:hAnsi="华文楷体" w:eastAsia="华文楷体"/>
            <w:sz w:val="28"/>
            <w:szCs w:val="28"/>
          </w:rPr>
          <w:delText>。</w:delText>
        </w:r>
      </w:del>
      <w:r>
        <w:rPr>
          <w:rFonts w:hint="eastAsia" w:ascii="华文楷体" w:hAnsi="华文楷体" w:eastAsia="华文楷体"/>
          <w:sz w:val="28"/>
          <w:szCs w:val="28"/>
        </w:rPr>
        <w:t>那么就是说习气障和所知障</w:t>
      </w:r>
      <w:ins w:id="1882" w:author="Administrator" w:date="2016-01-07T17:49:43Z">
        <w:r>
          <w:rPr>
            <w:rFonts w:hint="eastAsia" w:ascii="华文楷体" w:hAnsi="华文楷体" w:eastAsia="华文楷体"/>
            <w:sz w:val="28"/>
            <w:szCs w:val="28"/>
            <w:lang w:eastAsia="zh-CN"/>
          </w:rPr>
          <w:t>。</w:t>
        </w:r>
      </w:ins>
      <w:del w:id="1883" w:author="Administrator" w:date="2016-01-07T17:49:42Z">
        <w:r>
          <w:rPr>
            <w:rFonts w:hint="eastAsia" w:ascii="华文楷体" w:hAnsi="华文楷体" w:eastAsia="华文楷体"/>
            <w:sz w:val="28"/>
            <w:szCs w:val="28"/>
          </w:rPr>
          <w:delText>，</w:delText>
        </w:r>
      </w:del>
    </w:p>
    <w:p>
      <w:pPr>
        <w:ind w:firstLine="570"/>
        <w:rPr>
          <w:ins w:id="1884" w:author="Administrator" w:date="2016-01-05T19:04:11Z"/>
          <w:rFonts w:hint="eastAsia" w:ascii="黑体" w:hAnsi="黑体" w:eastAsia="黑体" w:cs="黑体"/>
          <w:i w:val="0"/>
          <w:color w:val="000000"/>
          <w:sz w:val="28"/>
          <w:szCs w:val="28"/>
          <w:lang w:eastAsia="zh-CN"/>
        </w:rPr>
      </w:pPr>
      <w:ins w:id="1885" w:author="Administrator" w:date="2016-01-05T19:03:53Z">
        <w:r>
          <w:rPr>
            <w:rFonts w:hint="eastAsia" w:ascii="黑体" w:hAnsi="黑体" w:eastAsia="黑体" w:cs="黑体"/>
            <w:sz w:val="28"/>
            <w:szCs w:val="28"/>
            <w:lang w:eastAsia="zh-CN"/>
            <w:rPrChange w:id="1886" w:author="Administrator" w:date="2016-01-05T19:04:05Z">
              <w:rPr>
                <w:rFonts w:hint="eastAsia" w:ascii="华文楷体" w:hAnsi="华文楷体" w:eastAsia="华文楷体"/>
                <w:sz w:val="28"/>
                <w:szCs w:val="28"/>
                <w:lang w:eastAsia="zh-CN"/>
              </w:rPr>
            </w:rPrChange>
          </w:rPr>
          <w:t>【</w:t>
        </w:r>
      </w:ins>
      <w:ins w:id="1887" w:author="Administrator" w:date="2016-01-05T19:01:39Z">
        <w:r>
          <w:rPr>
            <w:rFonts w:hint="eastAsia" w:ascii="黑体" w:hAnsi="黑体" w:eastAsia="黑体" w:cs="黑体"/>
            <w:i w:val="0"/>
            <w:color w:val="000000"/>
            <w:sz w:val="28"/>
            <w:szCs w:val="28"/>
            <w:rPrChange w:id="1888" w:author="Administrator" w:date="2016-01-05T19:04:05Z">
              <w:rPr>
                <w:rFonts w:ascii="华文楷体" w:hAnsi="华文楷体" w:eastAsia="华文楷体" w:cs="华文楷体"/>
                <w:i w:val="0"/>
                <w:color w:val="000000"/>
                <w:sz w:val="28"/>
                <w:szCs w:val="28"/>
              </w:rPr>
            </w:rPrChange>
          </w:rPr>
          <w:t>然而对境法界无有细微障碍阻挠的等性境界</w:t>
        </w:r>
      </w:ins>
      <w:ins w:id="1889" w:author="Administrator" w:date="2016-01-05T19:01:39Z">
        <w:r>
          <w:rPr>
            <w:rFonts w:hint="eastAsia" w:ascii="黑体" w:hAnsi="黑体" w:eastAsia="黑体" w:cs="黑体"/>
            <w:i w:val="0"/>
            <w:color w:val="000000"/>
            <w:sz w:val="28"/>
            <w:szCs w:val="28"/>
            <w:rPrChange w:id="1890" w:author="Administrator" w:date="2016-01-05T19:04:05Z">
              <w:rPr>
                <w:rFonts w:ascii="宋体" w:hAnsi="宋体" w:eastAsia="宋体" w:cs="宋体"/>
                <w:i w:val="0"/>
                <w:color w:val="000000"/>
                <w:sz w:val="28"/>
                <w:szCs w:val="28"/>
              </w:rPr>
            </w:rPrChange>
          </w:rPr>
          <w:t>,</w:t>
        </w:r>
      </w:ins>
      <w:ins w:id="1891" w:author="Administrator" w:date="2016-01-05T19:01:39Z">
        <w:r>
          <w:rPr>
            <w:rFonts w:hint="eastAsia" w:ascii="黑体" w:hAnsi="黑体" w:eastAsia="黑体" w:cs="黑体"/>
            <w:i w:val="0"/>
            <w:color w:val="000000"/>
            <w:sz w:val="28"/>
            <w:szCs w:val="28"/>
            <w:rPrChange w:id="1892" w:author="Administrator" w:date="2016-01-05T19:04:05Z">
              <w:rPr>
                <w:rFonts w:ascii="华文楷体" w:hAnsi="华文楷体" w:eastAsia="华文楷体" w:cs="华文楷体"/>
                <w:i w:val="0"/>
                <w:color w:val="000000"/>
                <w:sz w:val="28"/>
                <w:szCs w:val="28"/>
              </w:rPr>
            </w:rPrChange>
          </w:rPr>
          <w:t>除了佛陀以外</w:t>
        </w:r>
      </w:ins>
      <w:ins w:id="1893" w:author="Administrator" w:date="2016-01-05T19:01:39Z">
        <w:r>
          <w:rPr>
            <w:rFonts w:hint="eastAsia" w:ascii="黑体" w:hAnsi="黑体" w:eastAsia="黑体" w:cs="黑体"/>
            <w:i w:val="0"/>
            <w:color w:val="000000"/>
            <w:sz w:val="28"/>
            <w:szCs w:val="28"/>
            <w:rPrChange w:id="1894" w:author="Administrator" w:date="2016-01-05T19:04:05Z">
              <w:rPr>
                <w:rFonts w:ascii="宋体" w:hAnsi="宋体" w:eastAsia="宋体" w:cs="宋体"/>
                <w:i w:val="0"/>
                <w:color w:val="000000"/>
                <w:sz w:val="28"/>
                <w:szCs w:val="28"/>
              </w:rPr>
            </w:rPrChange>
          </w:rPr>
          <w:t>,</w:t>
        </w:r>
      </w:ins>
      <w:ins w:id="1895" w:author="Administrator" w:date="2016-01-05T19:01:39Z">
        <w:r>
          <w:rPr>
            <w:rFonts w:hint="eastAsia" w:ascii="黑体" w:hAnsi="黑体" w:eastAsia="黑体" w:cs="黑体"/>
            <w:i w:val="0"/>
            <w:color w:val="000000"/>
            <w:sz w:val="28"/>
            <w:szCs w:val="28"/>
            <w:rPrChange w:id="1896" w:author="Administrator" w:date="2016-01-05T19:04:05Z">
              <w:rPr>
                <w:rFonts w:ascii="华文楷体" w:hAnsi="华文楷体" w:eastAsia="华文楷体" w:cs="华文楷体"/>
                <w:i w:val="0"/>
                <w:color w:val="000000"/>
                <w:sz w:val="28"/>
                <w:szCs w:val="28"/>
              </w:rPr>
            </w:rPrChange>
          </w:rPr>
          <w:t>有学者是不可能达到的。</w:t>
        </w:r>
      </w:ins>
      <w:ins w:id="1897" w:author="Administrator" w:date="2016-01-05T19:04:00Z">
        <w:r>
          <w:rPr>
            <w:rFonts w:hint="eastAsia" w:ascii="黑体" w:hAnsi="黑体" w:eastAsia="黑体" w:cs="黑体"/>
            <w:i w:val="0"/>
            <w:color w:val="000000"/>
            <w:sz w:val="28"/>
            <w:szCs w:val="28"/>
            <w:lang w:eastAsia="zh-CN"/>
            <w:rPrChange w:id="1898" w:author="Administrator" w:date="2016-01-05T19:04:05Z">
              <w:rPr>
                <w:rFonts w:hint="eastAsia" w:ascii="华文楷体" w:hAnsi="华文楷体" w:eastAsia="华文楷体" w:cs="华文楷体"/>
                <w:i w:val="0"/>
                <w:color w:val="000000"/>
                <w:sz w:val="28"/>
                <w:szCs w:val="28"/>
                <w:lang w:eastAsia="zh-CN"/>
              </w:rPr>
            </w:rPrChange>
          </w:rPr>
          <w:t>】</w:t>
        </w:r>
      </w:ins>
    </w:p>
    <w:p>
      <w:pPr>
        <w:ind w:firstLine="570"/>
        <w:rPr>
          <w:ins w:id="1899" w:author="Administrator" w:date="2016-01-05T19:05:08Z"/>
          <w:rFonts w:hint="eastAsia" w:ascii="华文楷体" w:hAnsi="华文楷体" w:eastAsia="华文楷体"/>
          <w:sz w:val="28"/>
          <w:szCs w:val="28"/>
          <w:lang w:eastAsia="zh-CN"/>
        </w:rPr>
      </w:pPr>
      <w:del w:id="1900" w:author="Administrator" w:date="2016-01-05T19:04:18Z">
        <w:r>
          <w:rPr>
            <w:rFonts w:hint="eastAsia" w:ascii="华文楷体" w:hAnsi="华文楷体" w:eastAsia="华文楷体"/>
            <w:sz w:val="28"/>
            <w:szCs w:val="28"/>
          </w:rPr>
          <w:delText>然而对境法界无有细微障碍阻挠的等性境界，除了佛陀以外有学者涉不可能达到的。</w:delText>
        </w:r>
      </w:del>
      <w:r>
        <w:rPr>
          <w:rFonts w:hint="eastAsia" w:ascii="华文楷体" w:hAnsi="华文楷体" w:eastAsia="华文楷体"/>
          <w:sz w:val="28"/>
          <w:szCs w:val="28"/>
        </w:rPr>
        <w:t>那么就是说是</w:t>
      </w:r>
      <w:ins w:id="1901" w:author="Administrator" w:date="2016-01-07T17:50:09Z">
        <w:r>
          <w:rPr>
            <w:rFonts w:hint="eastAsia" w:ascii="华文楷体" w:hAnsi="华文楷体" w:eastAsia="华文楷体"/>
            <w:sz w:val="28"/>
            <w:szCs w:val="28"/>
            <w:lang w:eastAsia="zh-CN"/>
          </w:rPr>
          <w:t>然而呢</w:t>
        </w:r>
      </w:ins>
      <w:r>
        <w:rPr>
          <w:rFonts w:hint="eastAsia" w:ascii="华文楷体" w:hAnsi="华文楷体" w:eastAsia="华文楷体"/>
          <w:sz w:val="28"/>
          <w:szCs w:val="28"/>
        </w:rPr>
        <w:t>虽然可以</w:t>
      </w:r>
      <w:ins w:id="1902" w:author="Administrator" w:date="2016-01-07T17:50:27Z">
        <w:r>
          <w:rPr>
            <w:rFonts w:hint="eastAsia" w:ascii="华文楷体" w:hAnsi="华文楷体" w:eastAsia="华文楷体"/>
            <w:sz w:val="28"/>
            <w:szCs w:val="28"/>
            <w:lang w:eastAsia="zh-CN"/>
          </w:rPr>
          <w:t>这样</w:t>
        </w:r>
      </w:ins>
      <w:r>
        <w:rPr>
          <w:rFonts w:hint="eastAsia" w:ascii="华文楷体" w:hAnsi="华文楷体" w:eastAsia="华文楷体"/>
          <w:sz w:val="28"/>
          <w:szCs w:val="28"/>
        </w:rPr>
        <w:t>断尽</w:t>
      </w:r>
      <w:ins w:id="1903" w:author="Administrator" w:date="2016-01-07T17:50:29Z">
        <w:r>
          <w:rPr>
            <w:rFonts w:hint="eastAsia" w:ascii="华文楷体" w:hAnsi="华文楷体" w:eastAsia="华文楷体"/>
            <w:sz w:val="28"/>
            <w:szCs w:val="28"/>
            <w:lang w:eastAsia="zh-CN"/>
          </w:rPr>
          <w:t>、</w:t>
        </w:r>
      </w:ins>
      <w:ins w:id="1904" w:author="Administrator" w:date="2016-01-07T17:50:34Z">
        <w:r>
          <w:rPr>
            <w:rFonts w:hint="eastAsia" w:ascii="华文楷体" w:hAnsi="华文楷体" w:eastAsia="华文楷体"/>
            <w:sz w:val="28"/>
            <w:szCs w:val="28"/>
            <w:lang w:eastAsia="zh-CN"/>
          </w:rPr>
          <w:t>断除</w:t>
        </w:r>
      </w:ins>
      <w:r>
        <w:rPr>
          <w:rFonts w:hint="eastAsia" w:ascii="华文楷体" w:hAnsi="华文楷体" w:eastAsia="华文楷体"/>
          <w:sz w:val="28"/>
          <w:szCs w:val="28"/>
        </w:rPr>
        <w:t>这个障碍</w:t>
      </w:r>
      <w:ins w:id="1905" w:author="Administrator" w:date="2016-01-05T18:44:03Z">
        <w:r>
          <w:rPr>
            <w:rFonts w:hint="eastAsia" w:ascii="华文楷体" w:hAnsi="华文楷体" w:eastAsia="华文楷体"/>
            <w:sz w:val="28"/>
            <w:szCs w:val="28"/>
            <w:lang w:eastAsia="zh-CN"/>
          </w:rPr>
          <w:t>，</w:t>
        </w:r>
      </w:ins>
      <w:ins w:id="1906" w:author="Administrator" w:date="2016-01-07T17:50:44Z">
        <w:r>
          <w:rPr>
            <w:rFonts w:hint="eastAsia" w:ascii="华文楷体" w:hAnsi="华文楷体" w:eastAsia="华文楷体"/>
            <w:sz w:val="28"/>
            <w:szCs w:val="28"/>
            <w:lang w:eastAsia="zh-CN"/>
          </w:rPr>
          <w:t>然后</w:t>
        </w:r>
      </w:ins>
      <w:del w:id="1907" w:author="Administrator" w:date="2016-01-05T18:44:02Z">
        <w:r>
          <w:rPr>
            <w:rFonts w:hint="eastAsia" w:ascii="华文楷体" w:hAnsi="华文楷体" w:eastAsia="华文楷体"/>
            <w:sz w:val="28"/>
            <w:szCs w:val="28"/>
          </w:rPr>
          <w:delText>。</w:delText>
        </w:r>
      </w:del>
      <w:r>
        <w:rPr>
          <w:rFonts w:hint="eastAsia" w:ascii="华文楷体" w:hAnsi="华文楷体" w:eastAsia="华文楷体"/>
          <w:sz w:val="28"/>
          <w:szCs w:val="28"/>
        </w:rPr>
        <w:t>对于对境法界无有细微障碍阻挠的等性境界</w:t>
      </w:r>
      <w:ins w:id="1908" w:author="Administrator" w:date="2016-01-07T17:51:02Z">
        <w:r>
          <w:rPr>
            <w:rFonts w:hint="eastAsia" w:ascii="华文楷体" w:hAnsi="华文楷体" w:eastAsia="华文楷体"/>
            <w:sz w:val="28"/>
            <w:szCs w:val="28"/>
            <w:lang w:eastAsia="zh-CN"/>
          </w:rPr>
          <w:t>，</w:t>
        </w:r>
      </w:ins>
      <w:r>
        <w:rPr>
          <w:rFonts w:hint="eastAsia" w:ascii="华文楷体" w:hAnsi="华文楷体" w:eastAsia="华文楷体"/>
          <w:sz w:val="28"/>
          <w:szCs w:val="28"/>
        </w:rPr>
        <w:t>就是说除了佛陀之外有学者是不可能达到的</w:t>
      </w:r>
      <w:ins w:id="1909" w:author="Administrator" w:date="2016-01-05T18:44:22Z">
        <w:r>
          <w:rPr>
            <w:rFonts w:hint="eastAsia" w:ascii="华文楷体" w:hAnsi="华文楷体" w:eastAsia="华文楷体"/>
            <w:sz w:val="28"/>
            <w:szCs w:val="28"/>
            <w:lang w:eastAsia="zh-CN"/>
          </w:rPr>
          <w:t>，</w:t>
        </w:r>
      </w:ins>
      <w:del w:id="1910" w:author="Administrator" w:date="2016-01-05T18:44:22Z">
        <w:r>
          <w:rPr>
            <w:rFonts w:hint="eastAsia" w:ascii="华文楷体" w:hAnsi="华文楷体" w:eastAsia="华文楷体"/>
            <w:sz w:val="28"/>
            <w:szCs w:val="28"/>
          </w:rPr>
          <w:delText>。</w:delText>
        </w:r>
      </w:del>
      <w:r>
        <w:rPr>
          <w:rFonts w:hint="eastAsia" w:ascii="华文楷体" w:hAnsi="华文楷体" w:eastAsia="华文楷体"/>
          <w:sz w:val="28"/>
          <w:szCs w:val="28"/>
        </w:rPr>
        <w:t>不管是怎样的一种有学者也没有办法和佛有一种同等证悟的这个境界。就是说对境</w:t>
      </w:r>
      <w:ins w:id="1911" w:author="Administrator" w:date="2016-01-05T18:46:52Z">
        <w:r>
          <w:rPr>
            <w:rFonts w:hint="eastAsia" w:ascii="华文楷体" w:hAnsi="华文楷体" w:eastAsia="华文楷体"/>
            <w:sz w:val="28"/>
            <w:szCs w:val="28"/>
            <w:lang w:eastAsia="zh-CN"/>
          </w:rPr>
          <w:t>它</w:t>
        </w:r>
      </w:ins>
      <w:del w:id="1912" w:author="Administrator" w:date="2016-01-05T18:46:49Z">
        <w:r>
          <w:rPr>
            <w:rFonts w:hint="eastAsia" w:ascii="华文楷体" w:hAnsi="华文楷体" w:eastAsia="华文楷体"/>
            <w:sz w:val="28"/>
            <w:szCs w:val="28"/>
          </w:rPr>
          <w:delText>他</w:delText>
        </w:r>
      </w:del>
      <w:r>
        <w:rPr>
          <w:rFonts w:hint="eastAsia" w:ascii="华文楷体" w:hAnsi="华文楷体" w:eastAsia="华文楷体"/>
          <w:sz w:val="28"/>
          <w:szCs w:val="28"/>
        </w:rPr>
        <w:t>是等性的境界</w:t>
      </w:r>
      <w:ins w:id="1913" w:author="Administrator" w:date="2016-01-05T18:46:44Z">
        <w:r>
          <w:rPr>
            <w:rFonts w:hint="eastAsia" w:ascii="华文楷体" w:hAnsi="华文楷体" w:eastAsia="华文楷体"/>
            <w:sz w:val="28"/>
            <w:szCs w:val="28"/>
            <w:lang w:eastAsia="zh-CN"/>
          </w:rPr>
          <w:t>，</w:t>
        </w:r>
      </w:ins>
      <w:ins w:id="1914" w:author="Administrator" w:date="2016-01-07T17:51:30Z">
        <w:r>
          <w:rPr>
            <w:rFonts w:hint="eastAsia" w:ascii="华文楷体" w:hAnsi="华文楷体" w:eastAsia="华文楷体"/>
            <w:sz w:val="28"/>
            <w:szCs w:val="28"/>
            <w:lang w:eastAsia="zh-CN"/>
          </w:rPr>
          <w:t>那么就说</w:t>
        </w:r>
      </w:ins>
      <w:del w:id="1915" w:author="Administrator" w:date="2016-01-05T18:46:44Z">
        <w:r>
          <w:rPr>
            <w:rFonts w:hint="eastAsia" w:ascii="华文楷体" w:hAnsi="华文楷体" w:eastAsia="华文楷体"/>
            <w:sz w:val="28"/>
            <w:szCs w:val="28"/>
          </w:rPr>
          <w:delText>。</w:delText>
        </w:r>
      </w:del>
      <w:r>
        <w:rPr>
          <w:rFonts w:hint="eastAsia" w:ascii="华文楷体" w:hAnsi="华文楷体" w:eastAsia="华文楷体"/>
          <w:sz w:val="28"/>
          <w:szCs w:val="28"/>
        </w:rPr>
        <w:t>有学者呢没有办法像佛一样完全达到证悟</w:t>
      </w:r>
      <w:ins w:id="1916" w:author="Administrator" w:date="2016-01-07T19:29:55Z">
        <w:r>
          <w:rPr>
            <w:rFonts w:hint="eastAsia" w:ascii="华文楷体" w:hAnsi="华文楷体" w:eastAsia="华文楷体"/>
            <w:sz w:val="28"/>
            <w:szCs w:val="28"/>
            <w:lang w:eastAsia="zh-CN"/>
          </w:rPr>
          <w:t>等性的证悟</w:t>
        </w:r>
      </w:ins>
      <w:r>
        <w:rPr>
          <w:rFonts w:hint="eastAsia" w:ascii="华文楷体" w:hAnsi="华文楷体" w:eastAsia="华文楷体"/>
          <w:sz w:val="28"/>
          <w:szCs w:val="28"/>
        </w:rPr>
        <w:t>的</w:t>
      </w:r>
      <w:del w:id="1917" w:author="Administrator" w:date="2016-01-07T19:29:59Z">
        <w:r>
          <w:rPr>
            <w:rFonts w:hint="eastAsia" w:ascii="华文楷体" w:hAnsi="华文楷体" w:eastAsia="华文楷体"/>
            <w:sz w:val="28"/>
            <w:szCs w:val="28"/>
          </w:rPr>
          <w:delText>境</w:delText>
        </w:r>
      </w:del>
      <w:del w:id="1918" w:author="Administrator" w:date="2016-01-07T19:30:00Z">
        <w:r>
          <w:rPr>
            <w:rFonts w:hint="eastAsia" w:ascii="华文楷体" w:hAnsi="华文楷体" w:eastAsia="华文楷体"/>
            <w:sz w:val="28"/>
            <w:szCs w:val="28"/>
          </w:rPr>
          <w:delText>界</w:delText>
        </w:r>
      </w:del>
      <w:ins w:id="1919" w:author="Administrator" w:date="2016-01-05T18:47:16Z">
        <w:r>
          <w:rPr>
            <w:rFonts w:hint="eastAsia" w:ascii="华文楷体" w:hAnsi="华文楷体" w:eastAsia="华文楷体"/>
            <w:sz w:val="28"/>
            <w:szCs w:val="28"/>
            <w:lang w:eastAsia="zh-CN"/>
          </w:rPr>
          <w:t>。</w:t>
        </w:r>
      </w:ins>
    </w:p>
    <w:p>
      <w:pPr>
        <w:ind w:firstLine="570"/>
        <w:rPr>
          <w:ins w:id="1920" w:author="Administrator" w:date="2016-01-05T19:05:39Z"/>
          <w:rFonts w:hint="eastAsia" w:ascii="华文楷体" w:hAnsi="华文楷体" w:eastAsia="华文楷体"/>
          <w:sz w:val="28"/>
          <w:szCs w:val="28"/>
        </w:rPr>
      </w:pPr>
      <w:ins w:id="1921" w:author="Administrator" w:date="2016-01-05T19:05:06Z">
        <w:r>
          <w:rPr>
            <w:rFonts w:hint="eastAsia" w:ascii="黑体" w:hAnsi="黑体" w:eastAsia="黑体" w:cs="黑体"/>
            <w:sz w:val="28"/>
            <w:szCs w:val="28"/>
            <w:lang w:eastAsia="zh-CN"/>
            <w:rPrChange w:id="1922" w:author="Administrator" w:date="2016-01-05T19:05:21Z">
              <w:rPr>
                <w:rFonts w:hint="eastAsia" w:ascii="华文楷体" w:hAnsi="华文楷体" w:eastAsia="华文楷体"/>
                <w:sz w:val="28"/>
                <w:szCs w:val="28"/>
                <w:lang w:eastAsia="zh-CN"/>
              </w:rPr>
            </w:rPrChange>
          </w:rPr>
          <w:t>【</w:t>
        </w:r>
      </w:ins>
      <w:ins w:id="1923" w:author="Administrator" w:date="2016-01-05T19:05:04Z">
        <w:r>
          <w:rPr>
            <w:rFonts w:hint="eastAsia" w:ascii="黑体" w:hAnsi="黑体" w:eastAsia="黑体" w:cs="黑体"/>
            <w:i w:val="0"/>
            <w:color w:val="000000"/>
            <w:sz w:val="28"/>
            <w:szCs w:val="28"/>
            <w:rPrChange w:id="1924" w:author="Administrator" w:date="2016-01-05T19:05:21Z">
              <w:rPr>
                <w:rFonts w:ascii="华文楷体" w:hAnsi="华文楷体" w:eastAsia="华文楷体" w:cs="华文楷体"/>
                <w:i w:val="0"/>
                <w:color w:val="000000"/>
                <w:sz w:val="28"/>
                <w:szCs w:val="28"/>
              </w:rPr>
            </w:rPrChange>
          </w:rPr>
          <w:t>《入中论》中也说</w:t>
        </w:r>
      </w:ins>
      <w:ins w:id="1925" w:author="Administrator" w:date="2016-01-05T19:05:04Z">
        <w:r>
          <w:rPr>
            <w:rFonts w:hint="eastAsia" w:ascii="黑体" w:hAnsi="黑体" w:eastAsia="黑体" w:cs="黑体"/>
            <w:i w:val="0"/>
            <w:color w:val="000000"/>
            <w:sz w:val="28"/>
            <w:szCs w:val="28"/>
            <w:rPrChange w:id="1926" w:author="Administrator" w:date="2016-01-05T19:05:21Z">
              <w:rPr>
                <w:rFonts w:ascii="宋体" w:hAnsi="宋体" w:eastAsia="宋体" w:cs="宋体"/>
                <w:i w:val="0"/>
                <w:color w:val="000000"/>
                <w:sz w:val="28"/>
                <w:szCs w:val="28"/>
              </w:rPr>
            </w:rPrChange>
          </w:rPr>
          <w:t>:</w:t>
        </w:r>
      </w:ins>
      <w:ins w:id="1927" w:author="Administrator" w:date="2016-01-05T19:05:04Z">
        <w:r>
          <w:rPr>
            <w:rFonts w:hint="eastAsia" w:ascii="黑体" w:hAnsi="黑体" w:eastAsia="黑体" w:cs="黑体"/>
            <w:i w:val="0"/>
            <w:color w:val="000000"/>
            <w:sz w:val="28"/>
            <w:szCs w:val="28"/>
            <w:rPrChange w:id="1928" w:author="Administrator" w:date="2016-01-05T19:05:21Z">
              <w:rPr>
                <w:rFonts w:ascii="华文楷体" w:hAnsi="华文楷体" w:eastAsia="华文楷体" w:cs="华文楷体"/>
                <w:i w:val="0"/>
                <w:color w:val="000000"/>
                <w:sz w:val="28"/>
                <w:szCs w:val="28"/>
              </w:rPr>
            </w:rPrChange>
          </w:rPr>
          <w:t>“净慧诸过不共故</w:t>
        </w:r>
      </w:ins>
      <w:ins w:id="1929" w:author="Administrator" w:date="2016-01-05T19:05:04Z">
        <w:r>
          <w:rPr>
            <w:rFonts w:hint="eastAsia" w:ascii="黑体" w:hAnsi="黑体" w:eastAsia="黑体" w:cs="黑体"/>
            <w:i w:val="0"/>
            <w:color w:val="000000"/>
            <w:sz w:val="28"/>
            <w:szCs w:val="28"/>
            <w:rPrChange w:id="1930" w:author="Administrator" w:date="2016-01-05T19:05:21Z">
              <w:rPr>
                <w:rFonts w:ascii="宋体" w:hAnsi="宋体" w:eastAsia="宋体" w:cs="宋体"/>
                <w:i w:val="0"/>
                <w:color w:val="000000"/>
                <w:sz w:val="28"/>
                <w:szCs w:val="28"/>
              </w:rPr>
            </w:rPrChange>
          </w:rPr>
          <w:t>,</w:t>
        </w:r>
      </w:ins>
      <w:ins w:id="1931" w:author="Administrator" w:date="2016-01-05T19:05:04Z">
        <w:r>
          <w:rPr>
            <w:rFonts w:hint="eastAsia" w:ascii="黑体" w:hAnsi="黑体" w:eastAsia="黑体" w:cs="黑体"/>
            <w:i w:val="0"/>
            <w:color w:val="000000"/>
            <w:sz w:val="28"/>
            <w:szCs w:val="28"/>
            <w:rPrChange w:id="1932" w:author="Administrator" w:date="2016-01-05T19:05:21Z">
              <w:rPr>
                <w:rFonts w:ascii="华文楷体" w:hAnsi="华文楷体" w:eastAsia="华文楷体" w:cs="华文楷体"/>
                <w:i w:val="0"/>
                <w:color w:val="000000"/>
                <w:sz w:val="28"/>
                <w:szCs w:val="28"/>
              </w:rPr>
            </w:rPrChange>
          </w:rPr>
          <w:t>八地灭垢及根本</w:t>
        </w:r>
      </w:ins>
      <w:ins w:id="1933" w:author="Administrator" w:date="2016-01-05T19:05:04Z">
        <w:r>
          <w:rPr>
            <w:rFonts w:hint="eastAsia" w:ascii="黑体" w:hAnsi="黑体" w:eastAsia="黑体" w:cs="黑体"/>
            <w:i w:val="0"/>
            <w:color w:val="000000"/>
            <w:sz w:val="28"/>
            <w:szCs w:val="28"/>
            <w:rPrChange w:id="1934" w:author="Administrator" w:date="2016-01-05T19:05:21Z">
              <w:rPr>
                <w:rFonts w:ascii="宋体" w:hAnsi="宋体" w:eastAsia="宋体" w:cs="宋体"/>
                <w:i w:val="0"/>
                <w:color w:val="000000"/>
                <w:sz w:val="28"/>
                <w:szCs w:val="28"/>
              </w:rPr>
            </w:rPrChange>
          </w:rPr>
          <w:t>,</w:t>
        </w:r>
      </w:ins>
      <w:ins w:id="1935" w:author="Administrator" w:date="2016-01-05T19:05:04Z">
        <w:r>
          <w:rPr>
            <w:rFonts w:hint="eastAsia" w:ascii="黑体" w:hAnsi="黑体" w:eastAsia="黑体" w:cs="黑体"/>
            <w:i w:val="0"/>
            <w:color w:val="000000"/>
            <w:sz w:val="28"/>
            <w:szCs w:val="28"/>
            <w:rPrChange w:id="1936" w:author="Administrator" w:date="2016-01-05T19:05:21Z">
              <w:rPr>
                <w:rFonts w:ascii="华文楷体" w:hAnsi="华文楷体" w:eastAsia="华文楷体" w:cs="华文楷体"/>
                <w:i w:val="0"/>
                <w:color w:val="000000"/>
                <w:sz w:val="28"/>
                <w:szCs w:val="28"/>
              </w:rPr>
            </w:rPrChange>
          </w:rPr>
          <w:t>已净烦恼三界师</w:t>
        </w:r>
      </w:ins>
      <w:ins w:id="1937" w:author="Administrator" w:date="2016-01-05T19:05:04Z">
        <w:r>
          <w:rPr>
            <w:rFonts w:hint="eastAsia" w:ascii="黑体" w:hAnsi="黑体" w:eastAsia="黑体" w:cs="黑体"/>
            <w:i w:val="0"/>
            <w:color w:val="000000"/>
            <w:sz w:val="28"/>
            <w:szCs w:val="28"/>
            <w:rPrChange w:id="1938" w:author="Administrator" w:date="2016-01-05T19:05:21Z">
              <w:rPr>
                <w:rFonts w:ascii="宋体" w:hAnsi="宋体" w:eastAsia="宋体" w:cs="宋体"/>
                <w:i w:val="0"/>
                <w:color w:val="000000"/>
                <w:sz w:val="28"/>
                <w:szCs w:val="28"/>
              </w:rPr>
            </w:rPrChange>
          </w:rPr>
          <w:t>,</w:t>
        </w:r>
      </w:ins>
      <w:ins w:id="1939" w:author="Administrator" w:date="2016-01-05T19:05:04Z">
        <w:r>
          <w:rPr>
            <w:rFonts w:hint="eastAsia" w:ascii="黑体" w:hAnsi="黑体" w:eastAsia="黑体" w:cs="黑体"/>
            <w:i w:val="0"/>
            <w:color w:val="000000"/>
            <w:sz w:val="28"/>
            <w:szCs w:val="28"/>
            <w:rPrChange w:id="1940" w:author="Administrator" w:date="2016-01-05T19:05:21Z">
              <w:rPr>
                <w:rFonts w:ascii="华文楷体" w:hAnsi="华文楷体" w:eastAsia="华文楷体" w:cs="华文楷体"/>
                <w:i w:val="0"/>
                <w:color w:val="000000"/>
                <w:sz w:val="28"/>
                <w:szCs w:val="28"/>
              </w:rPr>
            </w:rPrChange>
          </w:rPr>
          <w:t>不能得佛无边德。”</w:t>
        </w:r>
      </w:ins>
      <w:ins w:id="1941" w:author="Administrator" w:date="2016-01-05T19:05:16Z">
        <w:r>
          <w:rPr>
            <w:rFonts w:hint="eastAsia" w:ascii="黑体" w:hAnsi="黑体" w:eastAsia="黑体" w:cs="黑体"/>
            <w:i w:val="0"/>
            <w:color w:val="000000"/>
            <w:sz w:val="28"/>
            <w:szCs w:val="28"/>
            <w:lang w:eastAsia="zh-CN"/>
            <w:rPrChange w:id="1942" w:author="Administrator" w:date="2016-01-05T19:05:21Z">
              <w:rPr>
                <w:rFonts w:hint="eastAsia" w:ascii="华文楷体" w:hAnsi="华文楷体" w:eastAsia="华文楷体" w:cs="华文楷体"/>
                <w:i w:val="0"/>
                <w:color w:val="000000"/>
                <w:sz w:val="28"/>
                <w:szCs w:val="28"/>
                <w:lang w:eastAsia="zh-CN"/>
              </w:rPr>
            </w:rPrChange>
          </w:rPr>
          <w:t>】</w:t>
        </w:r>
      </w:ins>
      <w:del w:id="1943" w:author="Administrator" w:date="2016-01-05T19:05:37Z">
        <w:r>
          <w:rPr>
            <w:rFonts w:hint="eastAsia" w:ascii="华文楷体" w:hAnsi="华文楷体" w:eastAsia="华文楷体"/>
            <w:sz w:val="28"/>
            <w:szCs w:val="28"/>
          </w:rPr>
          <w:delText>，《入中论》中也说“净慧诸过不共故,八地灭垢及根本,已尽烦恼三界师,不能得佛无边德”</w:delText>
        </w:r>
      </w:del>
    </w:p>
    <w:p>
      <w:pPr>
        <w:ind w:firstLine="570"/>
        <w:rPr>
          <w:ins w:id="1944" w:author="Administrator" w:date="2016-01-05T19:06:24Z"/>
          <w:rFonts w:hint="eastAsia" w:ascii="华文楷体" w:hAnsi="华文楷体" w:eastAsia="华文楷体"/>
          <w:sz w:val="28"/>
          <w:szCs w:val="28"/>
        </w:rPr>
      </w:pPr>
      <w:r>
        <w:rPr>
          <w:rFonts w:hint="eastAsia" w:ascii="华文楷体" w:hAnsi="华文楷体" w:eastAsia="华文楷体"/>
          <w:sz w:val="28"/>
          <w:szCs w:val="28"/>
        </w:rPr>
        <w:t>那么在《入中论》当中是讲八地菩萨的时候是这样讲的，“净会诸过不共故”，这个净慧</w:t>
      </w:r>
      <w:ins w:id="1945" w:author="Administrator" w:date="2016-01-07T19:30:08Z">
        <w:r>
          <w:rPr>
            <w:rFonts w:hint="eastAsia" w:ascii="华文楷体" w:hAnsi="华文楷体" w:eastAsia="华文楷体"/>
            <w:sz w:val="28"/>
            <w:szCs w:val="28"/>
            <w:lang w:eastAsia="zh-CN"/>
          </w:rPr>
          <w:t>就</w:t>
        </w:r>
      </w:ins>
      <w:bookmarkStart w:id="0" w:name="_GoBack"/>
      <w:bookmarkEnd w:id="0"/>
      <w:r>
        <w:rPr>
          <w:rFonts w:hint="eastAsia" w:ascii="华文楷体" w:hAnsi="华文楷体" w:eastAsia="华文楷体"/>
          <w:sz w:val="28"/>
          <w:szCs w:val="28"/>
        </w:rPr>
        <w:t>是讲清静的智慧</w:t>
      </w:r>
      <w:ins w:id="1946" w:author="Administrator" w:date="2016-01-05T18:47:33Z">
        <w:r>
          <w:rPr>
            <w:rFonts w:hint="eastAsia" w:ascii="华文楷体" w:hAnsi="华文楷体" w:eastAsia="华文楷体"/>
            <w:sz w:val="28"/>
            <w:szCs w:val="28"/>
            <w:lang w:eastAsia="zh-CN"/>
          </w:rPr>
          <w:t>，</w:t>
        </w:r>
      </w:ins>
      <w:del w:id="1947" w:author="Administrator" w:date="2016-01-05T18:47:32Z">
        <w:r>
          <w:rPr>
            <w:rFonts w:hint="eastAsia" w:ascii="华文楷体" w:hAnsi="华文楷体" w:eastAsia="华文楷体"/>
            <w:sz w:val="28"/>
            <w:szCs w:val="28"/>
          </w:rPr>
          <w:delText>。</w:delText>
        </w:r>
      </w:del>
      <w:r>
        <w:rPr>
          <w:rFonts w:hint="eastAsia" w:ascii="华文楷体" w:hAnsi="华文楷体" w:eastAsia="华文楷体"/>
          <w:sz w:val="28"/>
          <w:szCs w:val="28"/>
        </w:rPr>
        <w:t>诸过呢是讲一切的过</w:t>
      </w:r>
      <w:del w:id="1948" w:author="Administrator" w:date="2016-01-05T18:47:36Z">
        <w:r>
          <w:rPr>
            <w:rFonts w:hint="eastAsia" w:ascii="华文楷体" w:hAnsi="华文楷体" w:eastAsia="华文楷体"/>
            <w:sz w:val="28"/>
            <w:szCs w:val="28"/>
          </w:rPr>
          <w:delText>换</w:delText>
        </w:r>
      </w:del>
      <w:ins w:id="1949" w:author="Administrator" w:date="2016-01-05T18:47:41Z">
        <w:r>
          <w:rPr>
            <w:rFonts w:hint="eastAsia" w:ascii="华文楷体" w:hAnsi="华文楷体" w:eastAsia="华文楷体"/>
            <w:sz w:val="28"/>
            <w:szCs w:val="28"/>
            <w:lang w:eastAsia="zh-CN"/>
          </w:rPr>
          <w:t>患</w:t>
        </w:r>
      </w:ins>
      <w:r>
        <w:rPr>
          <w:rFonts w:hint="eastAsia" w:ascii="华文楷体" w:hAnsi="华文楷体" w:eastAsia="华文楷体"/>
          <w:sz w:val="28"/>
          <w:szCs w:val="28"/>
        </w:rPr>
        <w:t>，清</w:t>
      </w:r>
      <w:ins w:id="1950" w:author="Administrator" w:date="2016-01-05T18:47:50Z">
        <w:r>
          <w:rPr>
            <w:rFonts w:hint="eastAsia" w:ascii="华文楷体" w:hAnsi="华文楷体" w:eastAsia="华文楷体"/>
            <w:sz w:val="28"/>
            <w:szCs w:val="28"/>
            <w:lang w:eastAsia="zh-CN"/>
          </w:rPr>
          <w:t>净</w:t>
        </w:r>
      </w:ins>
      <w:del w:id="1951" w:author="Administrator" w:date="2016-01-05T18:47:47Z">
        <w:r>
          <w:rPr>
            <w:rFonts w:hint="eastAsia" w:ascii="华文楷体" w:hAnsi="华文楷体" w:eastAsia="华文楷体"/>
            <w:sz w:val="28"/>
            <w:szCs w:val="28"/>
          </w:rPr>
          <w:delText>静</w:delText>
        </w:r>
      </w:del>
      <w:r>
        <w:rPr>
          <w:rFonts w:hint="eastAsia" w:ascii="华文楷体" w:hAnsi="华文楷体" w:eastAsia="华文楷体"/>
          <w:sz w:val="28"/>
          <w:szCs w:val="28"/>
        </w:rPr>
        <w:t>的智慧和一切的过患不可能共住的缘故呢，就是说“八地灭垢及根本”，</w:t>
      </w:r>
      <w:del w:id="1952" w:author="Administrator" w:date="2016-01-07T17:52:15Z">
        <w:r>
          <w:rPr>
            <w:rFonts w:hint="eastAsia" w:ascii="华文楷体" w:hAnsi="华文楷体" w:eastAsia="华文楷体"/>
            <w:sz w:val="28"/>
            <w:szCs w:val="28"/>
          </w:rPr>
          <w:delText>就是</w:delText>
        </w:r>
      </w:del>
      <w:ins w:id="1953" w:author="Administrator" w:date="2016-01-07T17:52:03Z">
        <w:r>
          <w:rPr>
            <w:rFonts w:hint="eastAsia" w:ascii="华文楷体" w:hAnsi="华文楷体" w:eastAsia="华文楷体"/>
            <w:sz w:val="28"/>
            <w:szCs w:val="28"/>
            <w:lang w:eastAsia="zh-CN"/>
          </w:rPr>
          <w:t>所以</w:t>
        </w:r>
      </w:ins>
      <w:r>
        <w:rPr>
          <w:rFonts w:hint="eastAsia" w:ascii="华文楷体" w:hAnsi="华文楷体" w:eastAsia="华文楷体"/>
          <w:sz w:val="28"/>
          <w:szCs w:val="28"/>
        </w:rPr>
        <w:t>说八地的菩萨他已经得到了很清</w:t>
      </w:r>
      <w:ins w:id="1954" w:author="Administrator" w:date="2016-01-05T18:48:07Z">
        <w:r>
          <w:rPr>
            <w:rFonts w:hint="eastAsia" w:ascii="华文楷体" w:hAnsi="华文楷体" w:eastAsia="华文楷体"/>
            <w:sz w:val="28"/>
            <w:szCs w:val="28"/>
            <w:lang w:eastAsia="zh-CN"/>
          </w:rPr>
          <w:t>净</w:t>
        </w:r>
      </w:ins>
      <w:del w:id="1955" w:author="Administrator" w:date="2016-01-05T18:48:06Z">
        <w:r>
          <w:rPr>
            <w:rFonts w:hint="eastAsia" w:ascii="华文楷体" w:hAnsi="华文楷体" w:eastAsia="华文楷体"/>
            <w:sz w:val="28"/>
            <w:szCs w:val="28"/>
          </w:rPr>
          <w:delText>静</w:delText>
        </w:r>
      </w:del>
      <w:r>
        <w:rPr>
          <w:rFonts w:hint="eastAsia" w:ascii="华文楷体" w:hAnsi="华文楷体" w:eastAsia="华文楷体"/>
          <w:sz w:val="28"/>
          <w:szCs w:val="28"/>
        </w:rPr>
        <w:t>的智慧了，无分别的智慧获得自在了，所以他可以灭除一切的烦恼和一切烦恼的种子，八地灭垢和根本都已经灭掉了</w:t>
      </w:r>
      <w:ins w:id="1956" w:author="Administrator" w:date="2016-01-07T17:53:23Z">
        <w:r>
          <w:rPr>
            <w:rFonts w:hint="eastAsia" w:ascii="华文楷体" w:hAnsi="华文楷体" w:eastAsia="华文楷体"/>
            <w:sz w:val="28"/>
            <w:szCs w:val="28"/>
            <w:lang w:eastAsia="zh-CN"/>
          </w:rPr>
          <w:t>。</w:t>
        </w:r>
      </w:ins>
      <w:ins w:id="1957" w:author="Administrator" w:date="2016-01-07T17:52:53Z">
        <w:r>
          <w:rPr>
            <w:rFonts w:hint="eastAsia" w:ascii="华文楷体" w:hAnsi="华文楷体" w:eastAsia="华文楷体"/>
            <w:sz w:val="28"/>
            <w:szCs w:val="28"/>
            <w:lang w:eastAsia="zh-CN"/>
          </w:rPr>
          <w:t>他</w:t>
        </w:r>
      </w:ins>
      <w:ins w:id="1958" w:author="Administrator" w:date="2016-01-07T17:52:56Z">
        <w:r>
          <w:rPr>
            <w:rFonts w:hint="eastAsia" w:ascii="华文楷体" w:hAnsi="华文楷体" w:eastAsia="华文楷体"/>
            <w:sz w:val="28"/>
            <w:szCs w:val="28"/>
            <w:lang w:eastAsia="zh-CN"/>
          </w:rPr>
          <w:t>虽然</w:t>
        </w:r>
      </w:ins>
      <w:ins w:id="1959" w:author="Administrator" w:date="2016-01-07T17:52:43Z">
        <w:r>
          <w:rPr>
            <w:rFonts w:hint="eastAsia" w:ascii="华文楷体" w:hAnsi="华文楷体" w:eastAsia="华文楷体"/>
            <w:sz w:val="28"/>
            <w:szCs w:val="28"/>
          </w:rPr>
          <w:t>都已经灭掉了</w:t>
        </w:r>
      </w:ins>
      <w:del w:id="1960" w:author="Administrator" w:date="2016-01-07T17:53:02Z">
        <w:r>
          <w:rPr>
            <w:rFonts w:hint="eastAsia" w:ascii="华文楷体" w:hAnsi="华文楷体" w:eastAsia="华文楷体"/>
            <w:sz w:val="28"/>
            <w:szCs w:val="28"/>
          </w:rPr>
          <w:delText>。</w:delText>
        </w:r>
      </w:del>
      <w:r>
        <w:rPr>
          <w:rFonts w:hint="eastAsia" w:ascii="华文楷体" w:hAnsi="华文楷体" w:eastAsia="华文楷体"/>
          <w:sz w:val="28"/>
          <w:szCs w:val="28"/>
        </w:rPr>
        <w:t>“已尽烦恼三界师”，就是说所有的烦恼障碍完全消除的八地菩萨</w:t>
      </w:r>
      <w:ins w:id="1961" w:author="Administrator" w:date="2016-01-05T18:48:59Z">
        <w:r>
          <w:rPr>
            <w:rFonts w:hint="eastAsia" w:ascii="华文楷体" w:hAnsi="华文楷体" w:eastAsia="华文楷体"/>
            <w:sz w:val="28"/>
            <w:szCs w:val="28"/>
            <w:lang w:eastAsia="zh-CN"/>
          </w:rPr>
          <w:t>，</w:t>
        </w:r>
      </w:ins>
      <w:del w:id="1962" w:author="Administrator" w:date="2016-01-05T18:48:59Z">
        <w:r>
          <w:rPr>
            <w:rFonts w:hint="eastAsia" w:ascii="华文楷体" w:hAnsi="华文楷体" w:eastAsia="华文楷体"/>
            <w:sz w:val="28"/>
            <w:szCs w:val="28"/>
          </w:rPr>
          <w:delText>。</w:delText>
        </w:r>
      </w:del>
      <w:r>
        <w:rPr>
          <w:rFonts w:hint="eastAsia" w:ascii="华文楷体" w:hAnsi="华文楷体" w:eastAsia="华文楷体"/>
          <w:sz w:val="28"/>
          <w:szCs w:val="28"/>
        </w:rPr>
        <w:t>他因为相续当中完全没有丝毫烦恼的缘故呢，他可以成为三</w:t>
      </w:r>
      <w:ins w:id="1963" w:author="Administrator" w:date="2016-01-05T18:49:08Z">
        <w:r>
          <w:rPr>
            <w:rFonts w:hint="eastAsia" w:ascii="华文楷体" w:hAnsi="华文楷体" w:eastAsia="华文楷体"/>
            <w:sz w:val="28"/>
            <w:szCs w:val="28"/>
            <w:lang w:eastAsia="zh-CN"/>
          </w:rPr>
          <w:t>界</w:t>
        </w:r>
      </w:ins>
      <w:del w:id="1964" w:author="Administrator" w:date="2016-01-05T18:49:04Z">
        <w:r>
          <w:rPr>
            <w:rFonts w:hint="eastAsia" w:ascii="华文楷体" w:hAnsi="华文楷体" w:eastAsia="华文楷体"/>
            <w:sz w:val="28"/>
            <w:szCs w:val="28"/>
          </w:rPr>
          <w:delText>届</w:delText>
        </w:r>
      </w:del>
      <w:r>
        <w:rPr>
          <w:rFonts w:hint="eastAsia" w:ascii="华文楷体" w:hAnsi="华文楷体" w:eastAsia="华文楷体"/>
          <w:sz w:val="28"/>
          <w:szCs w:val="28"/>
        </w:rPr>
        <w:t>的导师，他可以成为引导三界出离轮回</w:t>
      </w:r>
      <w:del w:id="1965" w:author="Administrator" w:date="2016-01-07T17:53:33Z">
        <w:r>
          <w:rPr>
            <w:rFonts w:hint="eastAsia" w:ascii="华文楷体" w:hAnsi="华文楷体" w:eastAsia="华文楷体"/>
            <w:sz w:val="28"/>
            <w:szCs w:val="28"/>
          </w:rPr>
          <w:delText>？</w:delText>
        </w:r>
      </w:del>
      <w:del w:id="1966" w:author="Administrator" w:date="2016-01-07T17:53:34Z">
        <w:r>
          <w:rPr>
            <w:rFonts w:hint="eastAsia" w:ascii="华文楷体" w:hAnsi="华文楷体" w:eastAsia="华文楷体"/>
            <w:sz w:val="28"/>
            <w:szCs w:val="28"/>
          </w:rPr>
          <w:delText>？？【0</w:delText>
        </w:r>
      </w:del>
      <w:del w:id="1967" w:author="Administrator" w:date="2016-01-07T17:53:35Z">
        <w:r>
          <w:rPr>
            <w:rFonts w:hint="eastAsia" w:ascii="华文楷体" w:hAnsi="华文楷体" w:eastAsia="华文楷体"/>
            <w:sz w:val="28"/>
            <w:szCs w:val="28"/>
          </w:rPr>
          <w:delText>1：04：</w:delText>
        </w:r>
      </w:del>
      <w:del w:id="1968" w:author="Administrator" w:date="2016-01-07T17:53:36Z">
        <w:r>
          <w:rPr>
            <w:rFonts w:hint="eastAsia" w:ascii="华文楷体" w:hAnsi="华文楷体" w:eastAsia="华文楷体"/>
            <w:sz w:val="28"/>
            <w:szCs w:val="28"/>
          </w:rPr>
          <w:delText>50】</w:delText>
        </w:r>
      </w:del>
      <w:r>
        <w:rPr>
          <w:rFonts w:hint="eastAsia" w:ascii="华文楷体" w:hAnsi="华文楷体" w:eastAsia="华文楷体"/>
          <w:sz w:val="28"/>
          <w:szCs w:val="28"/>
        </w:rPr>
        <w:t>的导师</w:t>
      </w:r>
      <w:ins w:id="1969" w:author="Administrator" w:date="2016-01-05T18:49:21Z">
        <w:r>
          <w:rPr>
            <w:rFonts w:hint="eastAsia" w:ascii="华文楷体" w:hAnsi="华文楷体" w:eastAsia="华文楷体"/>
            <w:sz w:val="28"/>
            <w:szCs w:val="28"/>
            <w:lang w:eastAsia="zh-CN"/>
          </w:rPr>
          <w:t>，</w:t>
        </w:r>
      </w:ins>
      <w:del w:id="1970" w:author="Administrator" w:date="2016-01-05T18:49:21Z">
        <w:r>
          <w:rPr>
            <w:rFonts w:hint="eastAsia" w:ascii="华文楷体" w:hAnsi="华文楷体" w:eastAsia="华文楷体"/>
            <w:sz w:val="28"/>
            <w:szCs w:val="28"/>
          </w:rPr>
          <w:delText>。</w:delText>
        </w:r>
      </w:del>
      <w:r>
        <w:rPr>
          <w:rFonts w:hint="eastAsia" w:ascii="华文楷体" w:hAnsi="华文楷体" w:eastAsia="华文楷体"/>
          <w:sz w:val="28"/>
          <w:szCs w:val="28"/>
        </w:rPr>
        <w:t>因为像这样的烦恼他没有了</w:t>
      </w:r>
      <w:ins w:id="1971" w:author="Administrator" w:date="2016-01-05T18:49:29Z">
        <w:r>
          <w:rPr>
            <w:rFonts w:hint="eastAsia" w:ascii="华文楷体" w:hAnsi="华文楷体" w:eastAsia="华文楷体"/>
            <w:sz w:val="28"/>
            <w:szCs w:val="28"/>
            <w:lang w:eastAsia="zh-CN"/>
          </w:rPr>
          <w:t>，</w:t>
        </w:r>
      </w:ins>
      <w:del w:id="1972" w:author="Administrator" w:date="2016-01-05T18:49:28Z">
        <w:r>
          <w:rPr>
            <w:rFonts w:hint="eastAsia" w:ascii="华文楷体" w:hAnsi="华文楷体" w:eastAsia="华文楷体"/>
            <w:sz w:val="28"/>
            <w:szCs w:val="28"/>
          </w:rPr>
          <w:delText>。</w:delText>
        </w:r>
      </w:del>
      <w:r>
        <w:rPr>
          <w:rFonts w:hint="eastAsia" w:ascii="华文楷体" w:hAnsi="华文楷体" w:eastAsia="华文楷体"/>
          <w:sz w:val="28"/>
          <w:szCs w:val="28"/>
        </w:rPr>
        <w:t>但是即便是这样一种能够成为三界导师的八地菩萨</w:t>
      </w:r>
      <w:del w:id="1973" w:author="Administrator" w:date="2016-01-07T17:53:42Z">
        <w:r>
          <w:rPr>
            <w:rFonts w:hint="eastAsia" w:ascii="华文楷体" w:hAnsi="华文楷体" w:eastAsia="华文楷体"/>
            <w:sz w:val="28"/>
            <w:szCs w:val="28"/>
          </w:rPr>
          <w:delText>，</w:delText>
        </w:r>
      </w:del>
      <w:r>
        <w:rPr>
          <w:rFonts w:hint="eastAsia" w:ascii="华文楷体" w:hAnsi="华文楷体" w:eastAsia="华文楷体"/>
          <w:sz w:val="28"/>
          <w:szCs w:val="28"/>
        </w:rPr>
        <w:t>不能得佛无边德，还是没有办法得到佛陀的无量无边的功德。所以说佛陀又给他讲了，你还要起定，你还要进一步的修持这样一种成佛的资粮，因为你还没有获得佛果缘故，也是通过这个方式来劝请八地菩萨的。</w:t>
      </w:r>
    </w:p>
    <w:p>
      <w:pPr>
        <w:ind w:firstLine="570"/>
        <w:rPr>
          <w:ins w:id="1974" w:author="Administrator" w:date="2016-01-05T19:06:34Z"/>
          <w:rFonts w:hint="eastAsia" w:ascii="黑体" w:hAnsi="黑体" w:eastAsia="黑体" w:cs="黑体"/>
          <w:i w:val="0"/>
          <w:color w:val="000000"/>
          <w:sz w:val="28"/>
          <w:szCs w:val="28"/>
          <w:lang w:eastAsia="zh-CN"/>
        </w:rPr>
      </w:pPr>
      <w:ins w:id="1975" w:author="Administrator" w:date="2016-01-05T19:06:13Z">
        <w:r>
          <w:rPr>
            <w:rFonts w:hint="eastAsia" w:ascii="黑体" w:hAnsi="黑体" w:eastAsia="黑体" w:cs="黑体"/>
            <w:sz w:val="28"/>
            <w:szCs w:val="28"/>
            <w:lang w:eastAsia="zh-CN"/>
            <w:rPrChange w:id="1976" w:author="Administrator" w:date="2016-01-05T19:06:29Z">
              <w:rPr>
                <w:rFonts w:hint="eastAsia" w:ascii="华文楷体" w:hAnsi="华文楷体" w:eastAsia="华文楷体"/>
                <w:sz w:val="28"/>
                <w:szCs w:val="28"/>
                <w:lang w:eastAsia="zh-CN"/>
              </w:rPr>
            </w:rPrChange>
          </w:rPr>
          <w:t>【</w:t>
        </w:r>
      </w:ins>
      <w:ins w:id="1977" w:author="Administrator" w:date="2016-01-05T19:06:10Z">
        <w:r>
          <w:rPr>
            <w:rFonts w:hint="eastAsia" w:ascii="黑体" w:hAnsi="黑体" w:eastAsia="黑体" w:cs="黑体"/>
            <w:i w:val="0"/>
            <w:color w:val="000000"/>
            <w:sz w:val="28"/>
            <w:szCs w:val="28"/>
            <w:rPrChange w:id="1978" w:author="Administrator" w:date="2016-01-05T19:06:29Z">
              <w:rPr>
                <w:rFonts w:ascii="华文楷体" w:hAnsi="华文楷体" w:eastAsia="华文楷体" w:cs="华文楷体"/>
                <w:i w:val="0"/>
                <w:color w:val="000000"/>
                <w:sz w:val="28"/>
                <w:szCs w:val="28"/>
              </w:rPr>
            </w:rPrChange>
          </w:rPr>
          <w:t>这种方式并不是应成派独一无二的观点</w:t>
        </w:r>
      </w:ins>
      <w:ins w:id="1979" w:author="Administrator" w:date="2016-01-05T19:06:10Z">
        <w:r>
          <w:rPr>
            <w:rFonts w:hint="eastAsia" w:ascii="黑体" w:hAnsi="黑体" w:eastAsia="黑体" w:cs="黑体"/>
            <w:i w:val="0"/>
            <w:color w:val="000000"/>
            <w:sz w:val="28"/>
            <w:szCs w:val="28"/>
            <w:rPrChange w:id="1980" w:author="Administrator" w:date="2016-01-05T19:06:29Z">
              <w:rPr>
                <w:rFonts w:ascii="宋体" w:hAnsi="宋体" w:eastAsia="宋体" w:cs="宋体"/>
                <w:i w:val="0"/>
                <w:color w:val="000000"/>
                <w:sz w:val="28"/>
                <w:szCs w:val="28"/>
              </w:rPr>
            </w:rPrChange>
          </w:rPr>
          <w:t>,</w:t>
        </w:r>
      </w:ins>
      <w:ins w:id="1981" w:author="Administrator" w:date="2016-01-05T19:06:10Z">
        <w:r>
          <w:rPr>
            <w:rFonts w:hint="eastAsia" w:ascii="黑体" w:hAnsi="黑体" w:eastAsia="黑体" w:cs="黑体"/>
            <w:i w:val="0"/>
            <w:color w:val="000000"/>
            <w:sz w:val="28"/>
            <w:szCs w:val="28"/>
            <w:rPrChange w:id="1982" w:author="Administrator" w:date="2016-01-05T19:06:29Z">
              <w:rPr>
                <w:rFonts w:ascii="华文楷体" w:hAnsi="华文楷体" w:eastAsia="华文楷体" w:cs="华文楷体"/>
                <w:i w:val="0"/>
                <w:color w:val="000000"/>
                <w:sz w:val="28"/>
                <w:szCs w:val="28"/>
              </w:rPr>
            </w:rPrChange>
          </w:rPr>
          <w:t>实是出自大乘的所有经藏</w:t>
        </w:r>
      </w:ins>
      <w:ins w:id="1983" w:author="Administrator" w:date="2016-01-05T19:06:10Z">
        <w:r>
          <w:rPr>
            <w:rFonts w:hint="eastAsia" w:ascii="黑体" w:hAnsi="黑体" w:eastAsia="黑体" w:cs="黑体"/>
            <w:i w:val="0"/>
            <w:color w:val="000000"/>
            <w:sz w:val="28"/>
            <w:szCs w:val="28"/>
            <w:rPrChange w:id="1984" w:author="Administrator" w:date="2016-01-05T19:06:29Z">
              <w:rPr>
                <w:rFonts w:ascii="宋体" w:hAnsi="宋体" w:eastAsia="宋体" w:cs="宋体"/>
                <w:i w:val="0"/>
                <w:color w:val="000000"/>
                <w:sz w:val="28"/>
                <w:szCs w:val="28"/>
              </w:rPr>
            </w:rPrChange>
          </w:rPr>
          <w:t>,</w:t>
        </w:r>
      </w:ins>
      <w:ins w:id="1985" w:author="Administrator" w:date="2016-01-05T19:06:10Z">
        <w:r>
          <w:rPr>
            <w:rFonts w:hint="eastAsia" w:ascii="黑体" w:hAnsi="黑体" w:eastAsia="黑体" w:cs="黑体"/>
            <w:i w:val="0"/>
            <w:color w:val="000000"/>
            <w:sz w:val="28"/>
            <w:szCs w:val="28"/>
            <w:rPrChange w:id="1986" w:author="Administrator" w:date="2016-01-05T19:06:29Z">
              <w:rPr>
                <w:rFonts w:ascii="华文楷体" w:hAnsi="华文楷体" w:eastAsia="华文楷体" w:cs="华文楷体"/>
                <w:i w:val="0"/>
                <w:color w:val="000000"/>
                <w:sz w:val="28"/>
                <w:szCs w:val="28"/>
              </w:rPr>
            </w:rPrChange>
          </w:rPr>
          <w:t>也是诸大祖师的一致观点。</w:t>
        </w:r>
      </w:ins>
      <w:ins w:id="1987" w:author="Administrator" w:date="2016-01-05T19:06:21Z">
        <w:r>
          <w:rPr>
            <w:rFonts w:hint="eastAsia" w:ascii="黑体" w:hAnsi="黑体" w:eastAsia="黑体" w:cs="黑体"/>
            <w:i w:val="0"/>
            <w:color w:val="000000"/>
            <w:sz w:val="28"/>
            <w:szCs w:val="28"/>
            <w:lang w:eastAsia="zh-CN"/>
            <w:rPrChange w:id="1988" w:author="Administrator" w:date="2016-01-05T19:06:29Z">
              <w:rPr>
                <w:rFonts w:hint="eastAsia" w:ascii="华文楷体" w:hAnsi="华文楷体" w:eastAsia="华文楷体" w:cs="华文楷体"/>
                <w:i w:val="0"/>
                <w:color w:val="000000"/>
                <w:sz w:val="28"/>
                <w:szCs w:val="28"/>
                <w:lang w:eastAsia="zh-CN"/>
              </w:rPr>
            </w:rPrChange>
          </w:rPr>
          <w:t>】</w:t>
        </w:r>
      </w:ins>
    </w:p>
    <w:p>
      <w:pPr>
        <w:ind w:firstLine="570"/>
        <w:rPr>
          <w:rFonts w:ascii="华文楷体" w:hAnsi="华文楷体" w:eastAsia="华文楷体"/>
          <w:sz w:val="28"/>
          <w:szCs w:val="28"/>
        </w:rPr>
      </w:pPr>
      <w:del w:id="1989" w:author="Administrator" w:date="2016-01-05T19:06:45Z">
        <w:r>
          <w:rPr>
            <w:rFonts w:hint="eastAsia" w:ascii="华文楷体" w:hAnsi="华文楷体" w:eastAsia="华文楷体"/>
            <w:sz w:val="28"/>
            <w:szCs w:val="28"/>
          </w:rPr>
          <w:delText>这种方式并不是应成派独一无二的观点，实是出自大乘的所有经藏，也是诸大祖师的一致观点。</w:delText>
        </w:r>
      </w:del>
      <w:r>
        <w:rPr>
          <w:rFonts w:hint="eastAsia" w:ascii="华文楷体" w:hAnsi="华文楷体" w:eastAsia="华文楷体"/>
          <w:sz w:val="28"/>
          <w:szCs w:val="28"/>
        </w:rPr>
        <w:t>那么前面安立了断障的这样的方法呢，并不是应成派或者也不是宁玛派独自宗的独一无二的观点</w:t>
      </w:r>
      <w:ins w:id="1990" w:author="Administrator" w:date="2016-01-05T18:50:27Z">
        <w:r>
          <w:rPr>
            <w:rFonts w:hint="eastAsia" w:ascii="华文楷体" w:hAnsi="华文楷体" w:eastAsia="华文楷体"/>
            <w:sz w:val="28"/>
            <w:szCs w:val="28"/>
            <w:lang w:eastAsia="zh-CN"/>
          </w:rPr>
          <w:t>，</w:t>
        </w:r>
      </w:ins>
      <w:del w:id="1991" w:author="Administrator" w:date="2016-01-05T18:50:27Z">
        <w:r>
          <w:rPr>
            <w:rFonts w:hint="eastAsia" w:ascii="华文楷体" w:hAnsi="华文楷体" w:eastAsia="华文楷体"/>
            <w:sz w:val="28"/>
            <w:szCs w:val="28"/>
          </w:rPr>
          <w:delText>。</w:delText>
        </w:r>
      </w:del>
      <w:r>
        <w:rPr>
          <w:rFonts w:hint="eastAsia" w:ascii="华文楷体" w:hAnsi="华文楷体" w:eastAsia="华文楷体"/>
          <w:sz w:val="28"/>
          <w:szCs w:val="28"/>
        </w:rPr>
        <w:t>实际上是出自大乘的这些所有</w:t>
      </w:r>
      <w:ins w:id="1992" w:author="Administrator" w:date="2016-01-07T17:54:25Z">
        <w:r>
          <w:rPr>
            <w:rFonts w:hint="eastAsia" w:ascii="华文楷体" w:hAnsi="华文楷体" w:eastAsia="华文楷体"/>
            <w:sz w:val="28"/>
            <w:szCs w:val="28"/>
            <w:lang w:eastAsia="zh-CN"/>
          </w:rPr>
          <w:t>的</w:t>
        </w:r>
      </w:ins>
      <w:r>
        <w:rPr>
          <w:rFonts w:hint="eastAsia" w:ascii="华文楷体" w:hAnsi="华文楷体" w:eastAsia="华文楷体"/>
          <w:sz w:val="28"/>
          <w:szCs w:val="28"/>
        </w:rPr>
        <w:t>经藏，也是这些大祖师的一致观点</w:t>
      </w:r>
      <w:ins w:id="1993" w:author="Administrator" w:date="2016-01-05T18:50:37Z">
        <w:r>
          <w:rPr>
            <w:rFonts w:hint="eastAsia" w:ascii="华文楷体" w:hAnsi="华文楷体" w:eastAsia="华文楷体"/>
            <w:sz w:val="28"/>
            <w:szCs w:val="28"/>
            <w:lang w:eastAsia="zh-CN"/>
          </w:rPr>
          <w:t>，</w:t>
        </w:r>
      </w:ins>
      <w:del w:id="1994" w:author="Administrator" w:date="2016-01-05T18:50:37Z">
        <w:r>
          <w:rPr>
            <w:rFonts w:hint="eastAsia" w:ascii="华文楷体" w:hAnsi="华文楷体" w:eastAsia="华文楷体"/>
            <w:sz w:val="28"/>
            <w:szCs w:val="28"/>
          </w:rPr>
          <w:delText>。</w:delText>
        </w:r>
      </w:del>
      <w:r>
        <w:rPr>
          <w:rFonts w:hint="eastAsia" w:ascii="华文楷体" w:hAnsi="华文楷体" w:eastAsia="华文楷体"/>
          <w:sz w:val="28"/>
          <w:szCs w:val="28"/>
        </w:rPr>
        <w:t>意义都是一致的。所以说像这样讲时候通过这个方式</w:t>
      </w:r>
      <w:del w:id="1995" w:author="Administrator" w:date="2016-01-07T17:54:36Z">
        <w:r>
          <w:rPr>
            <w:rFonts w:hint="eastAsia" w:ascii="华文楷体" w:hAnsi="华文楷体" w:eastAsia="华文楷体"/>
            <w:sz w:val="28"/>
            <w:szCs w:val="28"/>
          </w:rPr>
          <w:delText>，</w:delText>
        </w:r>
      </w:del>
      <w:r>
        <w:rPr>
          <w:rFonts w:hint="eastAsia" w:ascii="华文楷体" w:hAnsi="华文楷体" w:eastAsia="华文楷体"/>
          <w:sz w:val="28"/>
          <w:szCs w:val="28"/>
        </w:rPr>
        <w:t>来了知这个证悟二我的智慧怎么样断除所断的一种方法</w:t>
      </w:r>
      <w:ins w:id="1996" w:author="Administrator" w:date="2016-01-05T18:50:49Z">
        <w:r>
          <w:rPr>
            <w:rFonts w:hint="eastAsia" w:ascii="华文楷体" w:hAnsi="华文楷体" w:eastAsia="华文楷体"/>
            <w:sz w:val="28"/>
            <w:szCs w:val="28"/>
            <w:lang w:eastAsia="zh-CN"/>
          </w:rPr>
          <w:t>。</w:t>
        </w:r>
      </w:ins>
      <w:del w:id="1997" w:author="Administrator" w:date="2016-01-05T18:50:49Z">
        <w:r>
          <w:rPr>
            <w:rFonts w:hint="eastAsia" w:ascii="华文楷体" w:hAnsi="华文楷体" w:eastAsia="华文楷体"/>
            <w:sz w:val="28"/>
            <w:szCs w:val="28"/>
          </w:rPr>
          <w:delText>，</w:delText>
        </w:r>
      </w:del>
      <w:r>
        <w:rPr>
          <w:rFonts w:hint="eastAsia" w:ascii="华文楷体" w:hAnsi="华文楷体" w:eastAsia="华文楷体"/>
          <w:sz w:val="28"/>
          <w:szCs w:val="28"/>
        </w:rPr>
        <w:t>今天就讲到这里。</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A00002EF" w:usb1="4000004B" w:usb2="00000000" w:usb3="00000000" w:csb0="2000009F" w:csb1="00000000"/>
  </w:font>
  <w:font w:name="Calibri">
    <w:panose1 w:val="020F0502020204030204"/>
    <w:charset w:val="00"/>
    <w:family w:val="decorative"/>
    <w:pitch w:val="default"/>
    <w:sig w:usb0="A00002EF" w:usb1="4000207B" w:usb2="00000000" w:usb3="00000000" w:csb0="2000009F" w:csb1="00000000"/>
  </w:font>
  <w:font w:name="Arial">
    <w:panose1 w:val="020B0604020202020204"/>
    <w:charset w:val="01"/>
    <w:family w:val="decorative"/>
    <w:pitch w:val="default"/>
    <w:sig w:usb0="00007A87" w:usb1="80000000" w:usb2="00000008" w:usb3="00000000" w:csb0="400001FF" w:csb1="FFFF0000"/>
  </w:font>
  <w:font w:name="Courier New">
    <w:panose1 w:val="02070309020205020404"/>
    <w:charset w:val="01"/>
    <w:family w:val="swiss"/>
    <w:pitch w:val="default"/>
    <w:sig w:usb0="00007A87" w:usb1="80000000" w:usb2="00000008"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A00002EF" w:usb1="4000004B" w:usb2="00000000" w:usb3="00000000" w:csb0="2000009F" w:csb1="00000000"/>
  </w:font>
  <w:font w:name="Calibri">
    <w:panose1 w:val="020F0502020204030204"/>
    <w:charset w:val="00"/>
    <w:family w:val="roman"/>
    <w:pitch w:val="default"/>
    <w:sig w:usb0="A00002EF" w:usb1="4000207B" w:usb2="00000000" w:usb3="00000000" w:csb0="2000009F" w:csb1="00000000"/>
  </w:font>
  <w:font w:name="Arial">
    <w:panose1 w:val="020B0604020202020204"/>
    <w:charset w:val="01"/>
    <w:family w:val="roman"/>
    <w:pitch w:val="default"/>
    <w:sig w:usb0="00007A87" w:usb1="80000000" w:usb2="00000008" w:usb3="00000000" w:csb0="400001FF" w:csb1="FFFF0000"/>
  </w:font>
  <w:font w:name="Courier New">
    <w:panose1 w:val="02070309020205020404"/>
    <w:charset w:val="01"/>
    <w:family w:val="decorative"/>
    <w:pitch w:val="default"/>
    <w:sig w:usb0="00007A87" w:usb1="80000000" w:usb2="00000008"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A00002EF" w:usb1="4000004B" w:usb2="00000000" w:usb3="00000000" w:csb0="2000009F" w:csb1="00000000"/>
  </w:font>
  <w:font w:name="Calibri">
    <w:panose1 w:val="020F0502020204030204"/>
    <w:charset w:val="00"/>
    <w:family w:val="modern"/>
    <w:pitch w:val="default"/>
    <w:sig w:usb0="A00002EF" w:usb1="4000207B" w:usb2="00000000" w:usb3="00000000" w:csb0="2000009F" w:csb1="00000000"/>
  </w:font>
  <w:font w:name="Arial">
    <w:panose1 w:val="020B0604020202020204"/>
    <w:charset w:val="01"/>
    <w:family w:val="modern"/>
    <w:pitch w:val="default"/>
    <w:sig w:usb0="00007A87" w:usb1="80000000" w:usb2="00000008" w:usb3="00000000" w:csb0="400001FF" w:csb1="FFFF0000"/>
  </w:font>
  <w:font w:name="Courier New">
    <w:panose1 w:val="02070309020205020404"/>
    <w:charset w:val="01"/>
    <w:family w:val="roman"/>
    <w:pitch w:val="default"/>
    <w:sig w:usb0="00007A87" w:usb1="80000000" w:usb2="00000008"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华文楷体">
    <w:altName w:val="楷体_GB2312"/>
    <w:panose1 w:val="02010600040101010101"/>
    <w:charset w:val="86"/>
    <w:family w:val="auto"/>
    <w:pitch w:val="default"/>
    <w:sig w:usb0="00000000" w:usb1="00000000" w:usb2="00000010" w:usb3="00000000" w:csb0="0004009F"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0F3C52" w:usb2="00000016" w:usb3="00000000" w:csb0="0004001F" w:csb1="00000000"/>
  </w:font>
  <w:font w:name="宋体-PUA">
    <w:panose1 w:val="02010600030101010101"/>
    <w:charset w:val="86"/>
    <w:family w:val="auto"/>
    <w:pitch w:val="default"/>
    <w:sig w:usb0="00000000" w:usb1="10000000" w:usb2="00000000" w:usb3="00000000" w:csb0="00040000" w:csb1="00000000"/>
  </w:font>
  <w:font w:name="汉仪旗黑-55">
    <w:panose1 w:val="00020600040101010101"/>
    <w:charset w:val="86"/>
    <w:family w:val="auto"/>
    <w:pitch w:val="default"/>
    <w:sig w:usb0="A00002BF" w:usb1="18EF7CFA" w:usb2="00000016" w:usb3="00000000" w:csb0="00040000" w:csb1="00000000"/>
  </w:font>
  <w:font w:name="方正兰亭超细黑简体">
    <w:panose1 w:val="02000000000000000000"/>
    <w:charset w:val="86"/>
    <w:family w:val="auto"/>
    <w:pitch w:val="default"/>
    <w:sig w:usb0="00000001" w:usb1="0800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仿宋_GB2312">
    <w:panose1 w:val="02010609030101010101"/>
    <w:charset w:val="86"/>
    <w:family w:val="auto"/>
    <w:pitch w:val="default"/>
    <w:sig w:usb0="00000001" w:usb1="080E0000" w:usb2="00000000" w:usb3="00000000" w:csb0="00040000" w:csb1="00000000"/>
  </w:font>
  <w:font w:name="华文楷体">
    <w:altName w:val="楷体_GB2312"/>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00007A87" w:usb1="80000000" w:usb2="00000008" w:usb3="00000000" w:csb0="400001FF" w:csb1="FFFF0000"/>
  </w:font>
  <w:font w:name="TimesNewRoman">
    <w:altName w:val="Courier New"/>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00007A87" w:usb1="80000000" w:usb2="00000008" w:usb3="00000000" w:csb0="400001FF" w:csb1="FFFF0000"/>
  </w:font>
  <w:font w:name="华文行楷">
    <w:altName w:val="微软雅黑"/>
    <w:panose1 w:val="00000000000000000000"/>
    <w:charset w:val="00"/>
    <w:family w:val="auto"/>
    <w:pitch w:val="default"/>
    <w:sig w:usb0="00000000" w:usb1="00000000" w:usb2="00000000" w:usb3="00000000" w:csb0="00000000"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oNotDisplayPageBoundaries w:val="1"/>
  <w:bordersDoNotSurroundHeader w:val="0"/>
  <w:bordersDoNotSurroundFooter w:val="0"/>
  <w:trackRevisions w:val="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3E12"/>
    <w:rsid w:val="00002D7F"/>
    <w:rsid w:val="00012743"/>
    <w:rsid w:val="000222CC"/>
    <w:rsid w:val="00030D15"/>
    <w:rsid w:val="00052AA4"/>
    <w:rsid w:val="000558D3"/>
    <w:rsid w:val="000566A9"/>
    <w:rsid w:val="00082AD3"/>
    <w:rsid w:val="000925F5"/>
    <w:rsid w:val="000A2F8A"/>
    <w:rsid w:val="000A3B85"/>
    <w:rsid w:val="000A74F0"/>
    <w:rsid w:val="000C0553"/>
    <w:rsid w:val="000C0F9C"/>
    <w:rsid w:val="000C4A0D"/>
    <w:rsid w:val="000C55D1"/>
    <w:rsid w:val="000D2C13"/>
    <w:rsid w:val="000D3287"/>
    <w:rsid w:val="000D68CD"/>
    <w:rsid w:val="000E4BE6"/>
    <w:rsid w:val="000F535D"/>
    <w:rsid w:val="000F5ABF"/>
    <w:rsid w:val="00102A5F"/>
    <w:rsid w:val="00106A10"/>
    <w:rsid w:val="00126C4A"/>
    <w:rsid w:val="0013321E"/>
    <w:rsid w:val="0013587D"/>
    <w:rsid w:val="00142D29"/>
    <w:rsid w:val="0015126E"/>
    <w:rsid w:val="00154016"/>
    <w:rsid w:val="00157DDE"/>
    <w:rsid w:val="0019371C"/>
    <w:rsid w:val="00197EDC"/>
    <w:rsid w:val="001A0B21"/>
    <w:rsid w:val="001A3FB2"/>
    <w:rsid w:val="001A47B1"/>
    <w:rsid w:val="001B3FC4"/>
    <w:rsid w:val="001D6F21"/>
    <w:rsid w:val="001E04AF"/>
    <w:rsid w:val="001E0941"/>
    <w:rsid w:val="001E4A5F"/>
    <w:rsid w:val="001F3EA3"/>
    <w:rsid w:val="002017D2"/>
    <w:rsid w:val="00254B46"/>
    <w:rsid w:val="00262DE1"/>
    <w:rsid w:val="0027174C"/>
    <w:rsid w:val="002927E0"/>
    <w:rsid w:val="002C072C"/>
    <w:rsid w:val="002C79DF"/>
    <w:rsid w:val="002D4FAD"/>
    <w:rsid w:val="002D719D"/>
    <w:rsid w:val="002D7D25"/>
    <w:rsid w:val="002E6C2F"/>
    <w:rsid w:val="002E6E0C"/>
    <w:rsid w:val="00302655"/>
    <w:rsid w:val="003027DD"/>
    <w:rsid w:val="00304FE2"/>
    <w:rsid w:val="00330A59"/>
    <w:rsid w:val="00334997"/>
    <w:rsid w:val="00337B75"/>
    <w:rsid w:val="003476E8"/>
    <w:rsid w:val="00363832"/>
    <w:rsid w:val="003850E3"/>
    <w:rsid w:val="00395212"/>
    <w:rsid w:val="003A6307"/>
    <w:rsid w:val="003E288E"/>
    <w:rsid w:val="003F06AC"/>
    <w:rsid w:val="003F5F4A"/>
    <w:rsid w:val="003F68A8"/>
    <w:rsid w:val="004008C4"/>
    <w:rsid w:val="00402F70"/>
    <w:rsid w:val="00406A54"/>
    <w:rsid w:val="004106BD"/>
    <w:rsid w:val="004144A5"/>
    <w:rsid w:val="0042573D"/>
    <w:rsid w:val="00426047"/>
    <w:rsid w:val="0043742F"/>
    <w:rsid w:val="00446909"/>
    <w:rsid w:val="00447061"/>
    <w:rsid w:val="004528A7"/>
    <w:rsid w:val="00462611"/>
    <w:rsid w:val="00465D8B"/>
    <w:rsid w:val="00471381"/>
    <w:rsid w:val="00482178"/>
    <w:rsid w:val="004913B8"/>
    <w:rsid w:val="004B0F46"/>
    <w:rsid w:val="004F496F"/>
    <w:rsid w:val="0051565F"/>
    <w:rsid w:val="00523A50"/>
    <w:rsid w:val="00532ABC"/>
    <w:rsid w:val="00540FAF"/>
    <w:rsid w:val="00543896"/>
    <w:rsid w:val="00556332"/>
    <w:rsid w:val="005605F0"/>
    <w:rsid w:val="00592173"/>
    <w:rsid w:val="005A3019"/>
    <w:rsid w:val="005B2BC3"/>
    <w:rsid w:val="005B54B7"/>
    <w:rsid w:val="005C0DDA"/>
    <w:rsid w:val="005C1B72"/>
    <w:rsid w:val="005E19B2"/>
    <w:rsid w:val="005E373A"/>
    <w:rsid w:val="005F7533"/>
    <w:rsid w:val="0060632E"/>
    <w:rsid w:val="00611C3E"/>
    <w:rsid w:val="00620BA3"/>
    <w:rsid w:val="006A48BA"/>
    <w:rsid w:val="006B0F29"/>
    <w:rsid w:val="006B3B50"/>
    <w:rsid w:val="006C4DEC"/>
    <w:rsid w:val="006E1393"/>
    <w:rsid w:val="006F16BE"/>
    <w:rsid w:val="0070560E"/>
    <w:rsid w:val="00721239"/>
    <w:rsid w:val="00723DDB"/>
    <w:rsid w:val="007315F7"/>
    <w:rsid w:val="0075127C"/>
    <w:rsid w:val="00754BAD"/>
    <w:rsid w:val="00760877"/>
    <w:rsid w:val="00773A02"/>
    <w:rsid w:val="00773E12"/>
    <w:rsid w:val="007A075D"/>
    <w:rsid w:val="007A1CE3"/>
    <w:rsid w:val="007D0DA1"/>
    <w:rsid w:val="007F107A"/>
    <w:rsid w:val="008248AF"/>
    <w:rsid w:val="00891050"/>
    <w:rsid w:val="008B5155"/>
    <w:rsid w:val="0091011A"/>
    <w:rsid w:val="009227B1"/>
    <w:rsid w:val="00930991"/>
    <w:rsid w:val="00950634"/>
    <w:rsid w:val="00951C6E"/>
    <w:rsid w:val="009613A5"/>
    <w:rsid w:val="009658C1"/>
    <w:rsid w:val="009733A8"/>
    <w:rsid w:val="00975B37"/>
    <w:rsid w:val="00990B4A"/>
    <w:rsid w:val="00992E07"/>
    <w:rsid w:val="009C758F"/>
    <w:rsid w:val="009D1902"/>
    <w:rsid w:val="009D7FBE"/>
    <w:rsid w:val="009E70F2"/>
    <w:rsid w:val="009E7281"/>
    <w:rsid w:val="009F30AD"/>
    <w:rsid w:val="00A22775"/>
    <w:rsid w:val="00A522B5"/>
    <w:rsid w:val="00A548E6"/>
    <w:rsid w:val="00A61D5B"/>
    <w:rsid w:val="00A623E1"/>
    <w:rsid w:val="00A74E83"/>
    <w:rsid w:val="00A75DAD"/>
    <w:rsid w:val="00A86E01"/>
    <w:rsid w:val="00A91E0D"/>
    <w:rsid w:val="00A92FE0"/>
    <w:rsid w:val="00AB6657"/>
    <w:rsid w:val="00AC7E91"/>
    <w:rsid w:val="00AE1B28"/>
    <w:rsid w:val="00B32622"/>
    <w:rsid w:val="00B64F43"/>
    <w:rsid w:val="00BD5F07"/>
    <w:rsid w:val="00BE0F08"/>
    <w:rsid w:val="00BE3371"/>
    <w:rsid w:val="00C02882"/>
    <w:rsid w:val="00C061F4"/>
    <w:rsid w:val="00C20A1D"/>
    <w:rsid w:val="00C31797"/>
    <w:rsid w:val="00C450FE"/>
    <w:rsid w:val="00C568D2"/>
    <w:rsid w:val="00C77C0F"/>
    <w:rsid w:val="00C97F43"/>
    <w:rsid w:val="00CA0154"/>
    <w:rsid w:val="00CA58F5"/>
    <w:rsid w:val="00CE0D2F"/>
    <w:rsid w:val="00CE16B5"/>
    <w:rsid w:val="00CF2300"/>
    <w:rsid w:val="00D100ED"/>
    <w:rsid w:val="00D20361"/>
    <w:rsid w:val="00D24C7B"/>
    <w:rsid w:val="00D30E08"/>
    <w:rsid w:val="00D46603"/>
    <w:rsid w:val="00D47544"/>
    <w:rsid w:val="00D62BC2"/>
    <w:rsid w:val="00D650DB"/>
    <w:rsid w:val="00D91241"/>
    <w:rsid w:val="00DA62A8"/>
    <w:rsid w:val="00DB3667"/>
    <w:rsid w:val="00DC3BB8"/>
    <w:rsid w:val="00DC507B"/>
    <w:rsid w:val="00DD1C92"/>
    <w:rsid w:val="00DD48E7"/>
    <w:rsid w:val="00DD719B"/>
    <w:rsid w:val="00DF3CF2"/>
    <w:rsid w:val="00DF7ED1"/>
    <w:rsid w:val="00E210DC"/>
    <w:rsid w:val="00E21606"/>
    <w:rsid w:val="00E31D68"/>
    <w:rsid w:val="00E379DD"/>
    <w:rsid w:val="00E40F1A"/>
    <w:rsid w:val="00E576BB"/>
    <w:rsid w:val="00E74CFC"/>
    <w:rsid w:val="00E76223"/>
    <w:rsid w:val="00E86489"/>
    <w:rsid w:val="00EA115A"/>
    <w:rsid w:val="00EB01C1"/>
    <w:rsid w:val="00EB20F3"/>
    <w:rsid w:val="00ED0041"/>
    <w:rsid w:val="00ED0BB5"/>
    <w:rsid w:val="00ED1843"/>
    <w:rsid w:val="00ED6DE2"/>
    <w:rsid w:val="00EE065D"/>
    <w:rsid w:val="00EF043E"/>
    <w:rsid w:val="00F2162A"/>
    <w:rsid w:val="00F31BC1"/>
    <w:rsid w:val="00F62371"/>
    <w:rsid w:val="00F761CB"/>
    <w:rsid w:val="00F8170C"/>
    <w:rsid w:val="00F94E86"/>
    <w:rsid w:val="00FA5CD4"/>
    <w:rsid w:val="00FE7B2D"/>
    <w:rsid w:val="00FF4629"/>
    <w:rsid w:val="030A5E0C"/>
    <w:rsid w:val="1D6318A8"/>
    <w:rsid w:val="2C0161B5"/>
    <w:rsid w:val="340F40DA"/>
    <w:rsid w:val="37BC16E8"/>
    <w:rsid w:val="37E07AAA"/>
    <w:rsid w:val="4722292A"/>
    <w:rsid w:val="620056CE"/>
    <w:rsid w:val="6A5B6F75"/>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4"/>
    <w:link w:val="3"/>
    <w:qFormat/>
    <w:uiPriority w:val="99"/>
    <w:rPr>
      <w:sz w:val="18"/>
      <w:szCs w:val="18"/>
    </w:rPr>
  </w:style>
  <w:style w:type="character" w:customStyle="1" w:styleId="7">
    <w:name w:val="页脚 Char"/>
    <w:basedOn w:val="4"/>
    <w:link w:val="2"/>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soft.netnest.com.cn</Company>
  <Pages>31</Pages>
  <Words>2735</Words>
  <Characters>15594</Characters>
  <Lines>129</Lines>
  <Paragraphs>36</Paragraphs>
  <ScaleCrop>false</ScaleCrop>
  <LinksUpToDate>false</LinksUpToDate>
  <CharactersWithSpaces>18293</CharactersWithSpaces>
  <Application>WPS Office_10.1.0.5399_F1E327BC-269C-435d-A152-05C5408002CA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2015-12-20T06:09:00Z</dcterms:created>
  <dc:creator>Hanjinhui</dc:creator>
  <cp:lastModifiedBy>Administrator</cp:lastModifiedBy>
  <dcterms:modified xsi:type="dcterms:W3CDTF">2016-01-07T11:30:16Z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2052-10.1.0.5399</vt:lpwstr>
  </property>
</Properties>
</file>