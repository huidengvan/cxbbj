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r>
        <w:rPr>
          <w:rFonts w:hint="eastAsia"/>
          <w:b/>
          <w:sz w:val="44"/>
          <w:szCs w:val="44"/>
        </w:rPr>
        <w:t>第88课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del w:id="0" w:author="Administrator" w:date="2016-01-08T23:03:06Z"/>
          <w:rFonts w:ascii="华文楷体" w:hAnsi="华文楷体" w:eastAsia="华文楷体"/>
          <w:sz w:val="28"/>
          <w:szCs w:val="28"/>
        </w:rPr>
      </w:pPr>
      <w:del w:id="1" w:author="Administrator" w:date="2016-01-08T23:03:06Z">
        <w:r>
          <w:rPr>
            <w:rFonts w:hint="eastAsia" w:ascii="华文楷体" w:hAnsi="华文楷体" w:eastAsia="华文楷体"/>
            <w:sz w:val="28"/>
            <w:szCs w:val="28"/>
          </w:rPr>
          <w:delText>《中观庄严论释》第88课0—20分，花开见佛</w:delText>
        </w:r>
      </w:del>
    </w:p>
    <w:p>
      <w:pPr>
        <w:ind w:firstLine="570"/>
        <w:rPr>
          <w:del w:id="2" w:author="Administrator" w:date="2016-01-08T23:03:06Z"/>
          <w:rFonts w:ascii="华文楷体" w:hAnsi="华文楷体" w:eastAsia="华文楷体"/>
          <w:sz w:val="28"/>
          <w:szCs w:val="28"/>
        </w:rPr>
      </w:pPr>
      <w:del w:id="3" w:author="Administrator" w:date="2016-01-08T23:03:06Z">
        <w:r>
          <w:rPr>
            <w:rFonts w:hint="eastAsia" w:ascii="华文楷体" w:hAnsi="华文楷体" w:eastAsia="华文楷体"/>
            <w:sz w:val="28"/>
            <w:szCs w:val="28"/>
          </w:rPr>
          <w:delText>开始时间：4分09秒（前面是课诵）</w:delText>
        </w:r>
      </w:del>
    </w:p>
    <w:p>
      <w:pPr>
        <w:ind w:firstLine="570"/>
        <w:rPr>
          <w:del w:id="4" w:author="Administrator" w:date="2016-01-08T23:03:06Z"/>
          <w:rFonts w:ascii="华文楷体" w:hAnsi="华文楷体" w:eastAsia="华文楷体"/>
          <w:sz w:val="28"/>
          <w:szCs w:val="28"/>
        </w:rPr>
      </w:pPr>
      <w:del w:id="5" w:author="Administrator" w:date="2016-01-08T23:03:06Z">
        <w:r>
          <w:rPr>
            <w:rFonts w:hint="eastAsia" w:ascii="华文楷体" w:hAnsi="华文楷体" w:eastAsia="华文楷体"/>
            <w:sz w:val="28"/>
            <w:szCs w:val="28"/>
          </w:rPr>
          <w:delText>诸法等性本基法界中,自现圆满三身游舞力,</w:delText>
        </w:r>
      </w:del>
    </w:p>
    <w:p>
      <w:pPr>
        <w:ind w:firstLine="570"/>
        <w:rPr>
          <w:del w:id="6" w:author="Administrator" w:date="2016-01-08T23:03:06Z"/>
          <w:rFonts w:ascii="华文楷体" w:hAnsi="华文楷体" w:eastAsia="华文楷体"/>
          <w:sz w:val="28"/>
          <w:szCs w:val="28"/>
        </w:rPr>
      </w:pPr>
      <w:del w:id="7" w:author="Administrator" w:date="2016-01-08T23:03:06Z">
        <w:r>
          <w:rPr>
            <w:rFonts w:hint="eastAsia" w:ascii="华文楷体" w:hAnsi="华文楷体" w:eastAsia="华文楷体"/>
            <w:sz w:val="28"/>
            <w:szCs w:val="28"/>
          </w:rPr>
          <w:delText>离障本来怙主龙钦巴,祈请无垢光尊常护我。</w:delText>
        </w:r>
      </w:del>
    </w:p>
    <w:p>
      <w:pPr>
        <w:ind w:firstLine="570"/>
        <w:rPr>
          <w:del w:id="8" w:author="Administrator" w:date="2016-01-08T23:03:06Z"/>
          <w:rFonts w:ascii="华文楷体" w:hAnsi="华文楷体" w:eastAsia="华文楷体"/>
          <w:sz w:val="28"/>
          <w:szCs w:val="28"/>
        </w:rPr>
      </w:pPr>
      <w:del w:id="9" w:author="Administrator" w:date="2016-01-08T23:03:06Z">
        <w:r>
          <w:rPr>
            <w:rFonts w:hint="eastAsia" w:ascii="华文楷体" w:hAnsi="华文楷体" w:eastAsia="华文楷体"/>
            <w:sz w:val="28"/>
            <w:szCs w:val="28"/>
          </w:rPr>
          <w:delText>为度化一切众生，请大家发无上的菩提心！</w:delText>
        </w:r>
      </w:del>
    </w:p>
    <w:p>
      <w:pPr>
        <w:ind w:firstLine="570"/>
        <w:rPr>
          <w:rFonts w:ascii="华文楷体" w:hAnsi="华文楷体" w:eastAsia="华文楷体"/>
          <w:sz w:val="28"/>
          <w:szCs w:val="28"/>
        </w:rPr>
      </w:pPr>
      <w:r>
        <w:rPr>
          <w:rFonts w:hint="eastAsia" w:ascii="华文楷体" w:hAnsi="华文楷体" w:eastAsia="华文楷体"/>
          <w:sz w:val="28"/>
          <w:szCs w:val="28"/>
        </w:rPr>
        <w:t>发了菩提心之后今天继续宣讲全知麦彭仁波切所造的《中观庄严论释——文殊上师欢喜教言论》。如今在对于了知或者通达二谛的作用或者功德来进行宣说，那么也就是说我们如果证悟了胜义谛和证悟了世俗谛那么能产生如何的功德，现在在宣讲的是证悟或者通达了胜义谛之后</w:t>
      </w:r>
      <w:ins w:id="10" w:author="Administrator" w:date="2016-01-08T23:04:19Z">
        <w:r>
          <w:rPr>
            <w:rFonts w:hint="eastAsia" w:ascii="华文楷体" w:hAnsi="华文楷体" w:eastAsia="华文楷体"/>
            <w:sz w:val="28"/>
            <w:szCs w:val="28"/>
            <w:lang w:eastAsia="zh-CN"/>
          </w:rPr>
          <w:t>它</w:t>
        </w:r>
      </w:ins>
      <w:del w:id="11" w:author="Administrator" w:date="2016-01-08T23:04:16Z">
        <w:r>
          <w:rPr>
            <w:rFonts w:hint="eastAsia" w:ascii="华文楷体" w:hAnsi="华文楷体" w:eastAsia="华文楷体"/>
            <w:sz w:val="28"/>
            <w:szCs w:val="28"/>
          </w:rPr>
          <w:delText>他</w:delText>
        </w:r>
      </w:del>
      <w:r>
        <w:rPr>
          <w:rFonts w:hint="eastAsia" w:ascii="华文楷体" w:hAnsi="华文楷体" w:eastAsia="华文楷体"/>
          <w:sz w:val="28"/>
          <w:szCs w:val="28"/>
        </w:rPr>
        <w:t>能够产生的功德。那么产生的功德实际上就是讲到能够无勤的灭除相续当中存在的烦恼障和所知障。也就说现在</w:t>
      </w:r>
      <w:ins w:id="12" w:author="Administrator" w:date="2016-01-09T23:42:37Z">
        <w:r>
          <w:rPr>
            <w:rFonts w:hint="eastAsia" w:ascii="华文楷体" w:hAnsi="华文楷体" w:eastAsia="华文楷体"/>
            <w:sz w:val="28"/>
            <w:szCs w:val="28"/>
            <w:lang w:eastAsia="zh-CN"/>
          </w:rPr>
          <w:t>的</w:t>
        </w:r>
      </w:ins>
      <w:r>
        <w:rPr>
          <w:rFonts w:hint="eastAsia" w:ascii="华文楷体" w:hAnsi="华文楷体" w:eastAsia="华文楷体"/>
          <w:sz w:val="28"/>
          <w:szCs w:val="28"/>
        </w:rPr>
        <w:t>宣讲</w:t>
      </w:r>
      <w:del w:id="13" w:author="Administrator" w:date="2016-01-09T23:42:41Z">
        <w:r>
          <w:rPr>
            <w:rFonts w:hint="eastAsia" w:ascii="华文楷体" w:hAnsi="华文楷体" w:eastAsia="华文楷体"/>
            <w:sz w:val="28"/>
            <w:szCs w:val="28"/>
          </w:rPr>
          <w:delText>的</w:delText>
        </w:r>
      </w:del>
      <w:r>
        <w:rPr>
          <w:rFonts w:hint="eastAsia" w:ascii="华文楷体" w:hAnsi="华文楷体" w:eastAsia="华文楷体"/>
          <w:sz w:val="28"/>
          <w:szCs w:val="28"/>
        </w:rPr>
        <w:t>是通过证悟无我智慧而断障的道理。</w:t>
      </w:r>
    </w:p>
    <w:p>
      <w:pPr>
        <w:ind w:firstLine="570"/>
        <w:rPr>
          <w:rFonts w:hint="eastAsia" w:ascii="黑体" w:hAnsi="黑体" w:eastAsia="黑体" w:cs="黑体"/>
          <w:sz w:val="28"/>
          <w:szCs w:val="28"/>
          <w:rPrChange w:id="14" w:author="Administrator" w:date="2016-01-08T23:05:12Z">
            <w:rPr>
              <w:rFonts w:ascii="华文楷体" w:hAnsi="华文楷体" w:eastAsia="华文楷体"/>
              <w:sz w:val="28"/>
              <w:szCs w:val="28"/>
            </w:rPr>
          </w:rPrChange>
        </w:rPr>
      </w:pPr>
      <w:r>
        <w:rPr>
          <w:rFonts w:hint="eastAsia" w:ascii="黑体" w:hAnsi="黑体" w:eastAsia="黑体" w:cs="黑体"/>
          <w:sz w:val="28"/>
          <w:szCs w:val="28"/>
          <w:rPrChange w:id="15" w:author="Administrator" w:date="2016-01-08T23:05:12Z">
            <w:rPr>
              <w:rFonts w:hint="eastAsia" w:ascii="华文楷体" w:hAnsi="华文楷体" w:eastAsia="华文楷体"/>
              <w:sz w:val="28"/>
              <w:szCs w:val="28"/>
            </w:rPr>
          </w:rPrChange>
        </w:rPr>
        <w:t>【承许不清净七地唯一断除烦恼障的宗派虽然在此藏地也有出现，但由于对治法即证悟二无我的智慧存在，而为什么不断所知障呢？】</w:t>
      </w:r>
    </w:p>
    <w:p>
      <w:pPr>
        <w:ind w:firstLine="570"/>
        <w:rPr>
          <w:rFonts w:ascii="华文楷体" w:hAnsi="华文楷体" w:eastAsia="华文楷体"/>
          <w:sz w:val="28"/>
          <w:szCs w:val="28"/>
        </w:rPr>
      </w:pPr>
      <w:r>
        <w:rPr>
          <w:rFonts w:hint="eastAsia" w:ascii="华文楷体" w:hAnsi="华文楷体" w:eastAsia="华文楷体"/>
          <w:sz w:val="28"/>
          <w:szCs w:val="28"/>
        </w:rPr>
        <w:t>那么就是说在藏地也有一些宗派承许在不清净的七地，也就是说从一地到七地之间那么这个称之为不清净七地，不清净七地的原因呢主要是因为相续当中还存在这样一种烦恼障的种子，还有烦恼障的种子缘故呢所以说称之为不清净地；然后八九十三地没有烦恼障种子称之为清净地。那么就说不清净的七地的唯一断除的是烦恼障，那么就说所知障一点都不断的，有这样承许的。但是这个地方麦彭仁波切说，由于对治法证悟二无我的智慧存在，为什么不断所知障？对方虽然说</w:t>
      </w:r>
      <w:del w:id="16" w:author="Administrator" w:date="2016-01-09T23:43:49Z">
        <w:r>
          <w:rPr>
            <w:rFonts w:hint="eastAsia" w:ascii="华文楷体" w:hAnsi="华文楷体" w:eastAsia="华文楷体"/>
            <w:sz w:val="28"/>
            <w:szCs w:val="28"/>
          </w:rPr>
          <w:delText>，</w:delText>
        </w:r>
      </w:del>
      <w:r>
        <w:rPr>
          <w:rFonts w:hint="eastAsia" w:ascii="华文楷体" w:hAnsi="华文楷体" w:eastAsia="华文楷体"/>
          <w:sz w:val="28"/>
          <w:szCs w:val="28"/>
        </w:rPr>
        <w:t>是在一地到七地之间只是断烦恼障，根本不断所知障。但是呢</w:t>
      </w:r>
      <w:del w:id="17" w:author="Administrator" w:date="2016-01-09T23:43:55Z">
        <w:r>
          <w:rPr>
            <w:rFonts w:hint="eastAsia" w:ascii="华文楷体" w:hAnsi="华文楷体" w:eastAsia="华文楷体"/>
            <w:sz w:val="28"/>
            <w:szCs w:val="28"/>
          </w:rPr>
          <w:delText>，</w:delText>
        </w:r>
      </w:del>
      <w:r>
        <w:rPr>
          <w:rFonts w:hint="eastAsia" w:ascii="华文楷体" w:hAnsi="华文楷体" w:eastAsia="华文楷体"/>
          <w:sz w:val="28"/>
          <w:szCs w:val="28"/>
        </w:rPr>
        <w:t>我们就是说相续当中已经存在了两种障碍的</w:t>
      </w:r>
      <w:ins w:id="18" w:author="Administrator" w:date="2016-01-09T23:44:05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对治法</w:t>
      </w:r>
      <w:ins w:id="19" w:author="Administrator" w:date="2016-01-08T23:07:09Z">
        <w:r>
          <w:rPr>
            <w:rFonts w:hint="eastAsia" w:ascii="华文楷体" w:hAnsi="华文楷体" w:eastAsia="华文楷体"/>
            <w:sz w:val="28"/>
            <w:szCs w:val="28"/>
            <w:lang w:eastAsia="zh-CN"/>
          </w:rPr>
          <w:t>，</w:t>
        </w:r>
      </w:ins>
      <w:del w:id="20" w:author="Administrator" w:date="2016-01-08T23:07:09Z">
        <w:r>
          <w:rPr>
            <w:rFonts w:hint="eastAsia" w:ascii="华文楷体" w:hAnsi="华文楷体" w:eastAsia="华文楷体"/>
            <w:sz w:val="28"/>
            <w:szCs w:val="28"/>
          </w:rPr>
          <w:delText>。</w:delText>
        </w:r>
      </w:del>
      <w:r>
        <w:rPr>
          <w:rFonts w:hint="eastAsia" w:ascii="华文楷体" w:hAnsi="华文楷体" w:eastAsia="华文楷体"/>
          <w:sz w:val="28"/>
          <w:szCs w:val="28"/>
        </w:rPr>
        <w:t>两种障碍的对治法就是讲已经证悟了二无我的智慧，对方他也承许在一地之后就已经能够圆满证悟了人无我和法无我空性。那么如果说相续当中已经有了证悟二无我的智慧，</w:t>
      </w:r>
      <w:ins w:id="21" w:author="Administrator" w:date="2016-01-09T23:45:21Z">
        <w:r>
          <w:rPr>
            <w:rFonts w:hint="eastAsia" w:ascii="华文楷体" w:hAnsi="华文楷体" w:eastAsia="华文楷体"/>
            <w:sz w:val="28"/>
            <w:szCs w:val="28"/>
            <w:lang w:eastAsia="zh-CN"/>
          </w:rPr>
          <w:t>我</w:t>
        </w:r>
      </w:ins>
      <w:r>
        <w:rPr>
          <w:rFonts w:hint="eastAsia" w:ascii="华文楷体" w:hAnsi="华文楷体" w:eastAsia="华文楷体"/>
          <w:sz w:val="28"/>
          <w:szCs w:val="28"/>
        </w:rPr>
        <w:t>为什么不断障？当然就说烦恼障是要断的这个我们不用讲，为什么不断所知障呢？因为就是说人无我空性它算是烦恼障的正对治，那么证悟法无我的智慧应该是所知障的正对治，那么现在相续当中已经存在了二无我的智慧，也就法无我的智慧也是有的</w:t>
      </w:r>
      <w:ins w:id="22" w:author="Administrator" w:date="2016-01-08T23:08:38Z">
        <w:r>
          <w:rPr>
            <w:rFonts w:hint="eastAsia" w:ascii="华文楷体" w:hAnsi="华文楷体" w:eastAsia="华文楷体"/>
            <w:sz w:val="28"/>
            <w:szCs w:val="28"/>
            <w:lang w:eastAsia="zh-CN"/>
          </w:rPr>
          <w:t>，</w:t>
        </w:r>
      </w:ins>
      <w:del w:id="23" w:author="Administrator" w:date="2016-01-08T23:08:38Z">
        <w:r>
          <w:rPr>
            <w:rFonts w:hint="eastAsia" w:ascii="华文楷体" w:hAnsi="华文楷体" w:eastAsia="华文楷体"/>
            <w:sz w:val="28"/>
            <w:szCs w:val="28"/>
          </w:rPr>
          <w:delText>。</w:delText>
        </w:r>
      </w:del>
      <w:r>
        <w:rPr>
          <w:rFonts w:hint="eastAsia" w:ascii="华文楷体" w:hAnsi="华文楷体" w:eastAsia="华文楷体"/>
          <w:sz w:val="28"/>
          <w:szCs w:val="28"/>
        </w:rPr>
        <w:t>那么已经有了对治的智慧为什么不断除所知障？那么已经有了这样一种对治的智慧，他的障碍还如是如如不动安住这是不可能事情。所以说我们意思很明显，就是说如果有了证悟法无我的智慧一定会断除所知障的。</w:t>
      </w:r>
    </w:p>
    <w:p>
      <w:pPr>
        <w:ind w:firstLine="570"/>
        <w:rPr>
          <w:rFonts w:ascii="华文楷体" w:hAnsi="华文楷体" w:eastAsia="华文楷体"/>
          <w:sz w:val="28"/>
          <w:szCs w:val="28"/>
        </w:rPr>
      </w:pPr>
      <w:ins w:id="24" w:author="Administrator" w:date="2016-01-08T23:09:28Z">
        <w:r>
          <w:rPr>
            <w:rFonts w:hint="eastAsia" w:ascii="黑体" w:hAnsi="黑体" w:eastAsia="黑体" w:cs="黑体"/>
            <w:i w:val="0"/>
            <w:color w:val="000000"/>
            <w:sz w:val="28"/>
            <w:szCs w:val="28"/>
            <w:lang w:eastAsia="zh-CN"/>
            <w:rPrChange w:id="25" w:author="Administrator" w:date="2016-01-08T23:09:40Z">
              <w:rPr>
                <w:rFonts w:hint="eastAsia" w:ascii="华文楷体" w:hAnsi="华文楷体" w:eastAsia="华文楷体" w:cs="华文楷体"/>
                <w:i w:val="0"/>
                <w:color w:val="000000"/>
                <w:sz w:val="28"/>
                <w:szCs w:val="28"/>
                <w:lang w:eastAsia="zh-CN"/>
              </w:rPr>
            </w:rPrChange>
          </w:rPr>
          <w:t>【</w:t>
        </w:r>
      </w:ins>
      <w:ins w:id="26" w:author="Administrator" w:date="2016-01-08T23:09:23Z">
        <w:r>
          <w:rPr>
            <w:rFonts w:hint="eastAsia" w:ascii="黑体" w:hAnsi="黑体" w:eastAsia="黑体" w:cs="黑体"/>
            <w:i w:val="0"/>
            <w:color w:val="000000"/>
            <w:sz w:val="28"/>
            <w:szCs w:val="28"/>
            <w:rPrChange w:id="27" w:author="Administrator" w:date="2016-01-08T23:09:40Z">
              <w:rPr>
                <w:rFonts w:ascii="华文楷体" w:hAnsi="华文楷体" w:eastAsia="华文楷体" w:cs="华文楷体"/>
                <w:i w:val="0"/>
                <w:color w:val="000000"/>
                <w:sz w:val="28"/>
                <w:szCs w:val="28"/>
              </w:rPr>
            </w:rPrChange>
          </w:rPr>
          <w:t>《辨中边论》云</w:t>
        </w:r>
      </w:ins>
      <w:ins w:id="28" w:author="Administrator" w:date="2016-01-08T23:09:23Z">
        <w:r>
          <w:rPr>
            <w:rFonts w:hint="eastAsia" w:ascii="黑体" w:hAnsi="黑体" w:eastAsia="黑体" w:cs="黑体"/>
            <w:i w:val="0"/>
            <w:color w:val="000000"/>
            <w:sz w:val="28"/>
            <w:szCs w:val="28"/>
            <w:rPrChange w:id="29" w:author="Administrator" w:date="2016-01-08T23:09:40Z">
              <w:rPr>
                <w:rFonts w:ascii="宋体" w:hAnsi="宋体" w:eastAsia="宋体" w:cs="宋体"/>
                <w:i w:val="0"/>
                <w:color w:val="000000"/>
                <w:sz w:val="28"/>
                <w:szCs w:val="28"/>
              </w:rPr>
            </w:rPrChange>
          </w:rPr>
          <w:t>:</w:t>
        </w:r>
      </w:ins>
      <w:ins w:id="30" w:author="Administrator" w:date="2016-01-08T23:09:23Z">
        <w:r>
          <w:rPr>
            <w:rFonts w:hint="eastAsia" w:ascii="黑体" w:hAnsi="黑体" w:eastAsia="黑体" w:cs="黑体"/>
            <w:i w:val="0"/>
            <w:color w:val="000000"/>
            <w:sz w:val="28"/>
            <w:szCs w:val="28"/>
            <w:rPrChange w:id="31" w:author="Administrator" w:date="2016-01-08T23:09:40Z">
              <w:rPr>
                <w:rFonts w:ascii="华文楷体" w:hAnsi="华文楷体" w:eastAsia="华文楷体" w:cs="华文楷体"/>
                <w:i w:val="0"/>
                <w:color w:val="000000"/>
                <w:sz w:val="28"/>
                <w:szCs w:val="28"/>
              </w:rPr>
            </w:rPrChange>
          </w:rPr>
          <w:t>“于法界无明</w:t>
        </w:r>
      </w:ins>
      <w:ins w:id="32" w:author="Administrator" w:date="2016-01-08T23:09:23Z">
        <w:r>
          <w:rPr>
            <w:rFonts w:hint="eastAsia" w:ascii="黑体" w:hAnsi="黑体" w:eastAsia="黑体" w:cs="黑体"/>
            <w:i w:val="0"/>
            <w:color w:val="000000"/>
            <w:sz w:val="28"/>
            <w:szCs w:val="28"/>
            <w:rPrChange w:id="33" w:author="Administrator" w:date="2016-01-08T23:09:40Z">
              <w:rPr>
                <w:rFonts w:ascii="宋体" w:hAnsi="宋体" w:eastAsia="宋体" w:cs="宋体"/>
                <w:i w:val="0"/>
                <w:color w:val="000000"/>
                <w:sz w:val="28"/>
                <w:szCs w:val="28"/>
              </w:rPr>
            </w:rPrChange>
          </w:rPr>
          <w:t>,</w:t>
        </w:r>
      </w:ins>
      <w:ins w:id="34" w:author="Administrator" w:date="2016-01-08T23:09:23Z">
        <w:r>
          <w:rPr>
            <w:rFonts w:hint="eastAsia" w:ascii="黑体" w:hAnsi="黑体" w:eastAsia="黑体" w:cs="黑体"/>
            <w:i w:val="0"/>
            <w:color w:val="000000"/>
            <w:sz w:val="28"/>
            <w:szCs w:val="28"/>
            <w:rPrChange w:id="35" w:author="Administrator" w:date="2016-01-08T23:09:40Z">
              <w:rPr>
                <w:rFonts w:ascii="华文楷体" w:hAnsi="华文楷体" w:eastAsia="华文楷体" w:cs="华文楷体"/>
                <w:i w:val="0"/>
                <w:color w:val="000000"/>
                <w:sz w:val="28"/>
                <w:szCs w:val="28"/>
              </w:rPr>
            </w:rPrChange>
          </w:rPr>
          <w:t>十种所知障</w:t>
        </w:r>
      </w:ins>
      <w:ins w:id="36" w:author="Administrator" w:date="2016-01-08T23:09:23Z">
        <w:r>
          <w:rPr>
            <w:rFonts w:hint="eastAsia" w:ascii="黑体" w:hAnsi="黑体" w:eastAsia="黑体" w:cs="黑体"/>
            <w:i w:val="0"/>
            <w:color w:val="000000"/>
            <w:sz w:val="28"/>
            <w:szCs w:val="28"/>
            <w:rPrChange w:id="37" w:author="Administrator" w:date="2016-01-08T23:09:40Z">
              <w:rPr>
                <w:rFonts w:ascii="宋体" w:hAnsi="宋体" w:eastAsia="宋体" w:cs="宋体"/>
                <w:i w:val="0"/>
                <w:color w:val="000000"/>
                <w:sz w:val="28"/>
                <w:szCs w:val="28"/>
              </w:rPr>
            </w:rPrChange>
          </w:rPr>
          <w:t>,</w:t>
        </w:r>
      </w:ins>
      <w:ins w:id="38" w:author="Administrator" w:date="2016-01-08T23:09:23Z">
        <w:r>
          <w:rPr>
            <w:rFonts w:hint="eastAsia" w:ascii="黑体" w:hAnsi="黑体" w:eastAsia="黑体" w:cs="黑体"/>
            <w:i w:val="0"/>
            <w:color w:val="000000"/>
            <w:sz w:val="28"/>
            <w:szCs w:val="28"/>
            <w:rPrChange w:id="39" w:author="Administrator" w:date="2016-01-08T23:09:40Z">
              <w:rPr>
                <w:rFonts w:ascii="华文楷体" w:hAnsi="华文楷体" w:eastAsia="华文楷体" w:cs="华文楷体"/>
                <w:i w:val="0"/>
                <w:color w:val="000000"/>
                <w:sz w:val="28"/>
                <w:szCs w:val="28"/>
              </w:rPr>
            </w:rPrChange>
          </w:rPr>
          <w:t>十地诸违品</w:t>
        </w:r>
      </w:ins>
      <w:ins w:id="40" w:author="Administrator" w:date="2016-01-08T23:09:23Z">
        <w:r>
          <w:rPr>
            <w:rFonts w:hint="eastAsia" w:ascii="黑体" w:hAnsi="黑体" w:eastAsia="黑体" w:cs="黑体"/>
            <w:i w:val="0"/>
            <w:color w:val="000000"/>
            <w:sz w:val="28"/>
            <w:szCs w:val="28"/>
            <w:rPrChange w:id="41" w:author="Administrator" w:date="2016-01-08T23:09:40Z">
              <w:rPr>
                <w:rFonts w:ascii="宋体" w:hAnsi="宋体" w:eastAsia="宋体" w:cs="宋体"/>
                <w:i w:val="0"/>
                <w:color w:val="000000"/>
                <w:sz w:val="28"/>
                <w:szCs w:val="28"/>
              </w:rPr>
            </w:rPrChange>
          </w:rPr>
          <w:t>,</w:t>
        </w:r>
      </w:ins>
      <w:ins w:id="42" w:author="Administrator" w:date="2016-01-08T23:09:23Z">
        <w:r>
          <w:rPr>
            <w:rFonts w:hint="eastAsia" w:ascii="黑体" w:hAnsi="黑体" w:eastAsia="黑体" w:cs="黑体"/>
            <w:i w:val="0"/>
            <w:color w:val="000000"/>
            <w:sz w:val="28"/>
            <w:szCs w:val="28"/>
            <w:rPrChange w:id="43" w:author="Administrator" w:date="2016-01-08T23:09:40Z">
              <w:rPr>
                <w:rFonts w:ascii="华文楷体" w:hAnsi="华文楷体" w:eastAsia="华文楷体" w:cs="华文楷体"/>
                <w:i w:val="0"/>
                <w:color w:val="000000"/>
                <w:sz w:val="28"/>
                <w:szCs w:val="28"/>
              </w:rPr>
            </w:rPrChange>
          </w:rPr>
          <w:t>对治即为地</w:t>
        </w:r>
      </w:ins>
      <w:ins w:id="44" w:author="Administrator" w:date="2016-01-08T23:09:23Z">
        <w:r>
          <w:rPr>
            <w:rFonts w:hint="eastAsia" w:ascii="黑体" w:hAnsi="黑体" w:eastAsia="黑体" w:cs="黑体"/>
            <w:i w:val="0"/>
            <w:color w:val="000000"/>
            <w:sz w:val="28"/>
            <w:szCs w:val="28"/>
            <w:rPrChange w:id="45" w:author="Administrator" w:date="2016-01-08T23:09:40Z">
              <w:rPr>
                <w:rFonts w:ascii="华文楷体" w:hAnsi="华文楷体" w:eastAsia="华文楷体" w:cs="华文楷体"/>
                <w:i w:val="0"/>
                <w:color w:val="000000"/>
                <w:sz w:val="28"/>
                <w:szCs w:val="28"/>
              </w:rPr>
            </w:rPrChange>
          </w:rPr>
          <w:t xml:space="preserve"> ……”</w:t>
        </w:r>
      </w:ins>
      <w:ins w:id="46" w:author="Administrator" w:date="2016-01-08T23:09:35Z">
        <w:r>
          <w:rPr>
            <w:rFonts w:hint="eastAsia" w:ascii="黑体" w:hAnsi="黑体" w:eastAsia="黑体" w:cs="黑体"/>
            <w:i w:val="0"/>
            <w:color w:val="000000"/>
            <w:sz w:val="28"/>
            <w:szCs w:val="28"/>
            <w:lang w:eastAsia="zh-CN"/>
            <w:rPrChange w:id="47" w:author="Administrator" w:date="2016-01-08T23:09:40Z">
              <w:rPr>
                <w:rFonts w:hint="eastAsia" w:ascii="华文楷体" w:hAnsi="华文楷体" w:eastAsia="华文楷体" w:cs="华文楷体"/>
                <w:i w:val="0"/>
                <w:color w:val="000000"/>
                <w:sz w:val="28"/>
                <w:szCs w:val="28"/>
                <w:lang w:eastAsia="zh-CN"/>
              </w:rPr>
            </w:rPrChange>
          </w:rPr>
          <w:t>】</w:t>
        </w:r>
      </w:ins>
      <w:del w:id="48" w:author="Administrator" w:date="2016-01-08T23:09:44Z">
        <w:r>
          <w:rPr>
            <w:rFonts w:hint="eastAsia" w:ascii="华文楷体" w:hAnsi="华文楷体" w:eastAsia="华文楷体"/>
            <w:sz w:val="28"/>
            <w:szCs w:val="28"/>
          </w:rPr>
          <w:delText>《辨中边论》云：“于法界无明，十种所知障，十地诸违品，对治即为地。</w:delText>
        </w:r>
      </w:del>
    </w:p>
    <w:p>
      <w:pPr>
        <w:ind w:firstLine="570"/>
        <w:rPr>
          <w:rFonts w:ascii="华文楷体" w:hAnsi="华文楷体" w:eastAsia="华文楷体"/>
          <w:sz w:val="28"/>
          <w:szCs w:val="28"/>
        </w:rPr>
      </w:pPr>
      <w:r>
        <w:rPr>
          <w:rFonts w:hint="eastAsia" w:ascii="华文楷体" w:hAnsi="华文楷体" w:eastAsia="华文楷体"/>
          <w:sz w:val="28"/>
          <w:szCs w:val="28"/>
        </w:rPr>
        <w:t>弥勒菩萨在《辨中边论》当中也是在这样讲</w:t>
      </w:r>
      <w:del w:id="49" w:author="Administrator" w:date="2016-01-08T23:58:37Z">
        <w:r>
          <w:rPr>
            <w:rFonts w:hint="eastAsia" w:ascii="华文楷体" w:hAnsi="华文楷体" w:eastAsia="华文楷体"/>
            <w:sz w:val="28"/>
            <w:szCs w:val="28"/>
          </w:rPr>
          <w:delText>，</w:delText>
        </w:r>
      </w:del>
      <w:r>
        <w:rPr>
          <w:rFonts w:hint="eastAsia" w:ascii="华文楷体" w:hAnsi="华文楷体" w:eastAsia="华文楷体"/>
          <w:sz w:val="28"/>
          <w:szCs w:val="28"/>
        </w:rPr>
        <w:t>《辨障品》的时候讲到了</w:t>
      </w:r>
      <w:ins w:id="50" w:author="Administrator" w:date="2016-01-08T23:58:50Z">
        <w:r>
          <w:rPr>
            <w:rFonts w:hint="eastAsia" w:ascii="华文楷体" w:hAnsi="华文楷体" w:eastAsia="华文楷体"/>
            <w:sz w:val="28"/>
            <w:szCs w:val="28"/>
            <w:lang w:eastAsia="zh-CN"/>
          </w:rPr>
          <w:t>：</w:t>
        </w:r>
      </w:ins>
      <w:r>
        <w:rPr>
          <w:rFonts w:hint="eastAsia" w:ascii="华文楷体" w:hAnsi="华文楷体" w:eastAsia="华文楷体"/>
          <w:sz w:val="28"/>
          <w:szCs w:val="28"/>
        </w:rPr>
        <w:t>“于法界无明，十种所知障，”那么这个讲得很清楚，于法界不了知的这个无明安立成所知障，那么就说在菩萨相续当中这个所知障也安立成十种，有十种所知障。</w:t>
      </w:r>
      <w:del w:id="51" w:author="Administrator" w:date="2016-01-08T23:59:11Z">
        <w:r>
          <w:rPr>
            <w:rFonts w:hint="eastAsia" w:ascii="华文楷体" w:hAnsi="华文楷体" w:eastAsia="华文楷体"/>
            <w:sz w:val="28"/>
            <w:szCs w:val="28"/>
          </w:rPr>
          <w:delText>【</w:delText>
        </w:r>
      </w:del>
      <w:ins w:id="52" w:author="Administrator" w:date="2016-01-08T23:59:13Z">
        <w:r>
          <w:rPr>
            <w:rFonts w:hint="eastAsia" w:ascii="华文楷体" w:hAnsi="华文楷体" w:eastAsia="华文楷体"/>
            <w:sz w:val="28"/>
            <w:szCs w:val="28"/>
            <w:lang w:eastAsia="zh-CN"/>
          </w:rPr>
          <w:t>“</w:t>
        </w:r>
      </w:ins>
      <w:r>
        <w:rPr>
          <w:rFonts w:hint="eastAsia" w:ascii="华文楷体" w:hAnsi="华文楷体" w:eastAsia="华文楷体"/>
          <w:sz w:val="28"/>
          <w:szCs w:val="28"/>
        </w:rPr>
        <w:t>十地诸违品</w:t>
      </w:r>
      <w:ins w:id="53" w:author="Administrator" w:date="2016-01-08T23:59:17Z">
        <w:r>
          <w:rPr>
            <w:rFonts w:hint="eastAsia" w:ascii="华文楷体" w:hAnsi="华文楷体" w:eastAsia="华文楷体"/>
            <w:sz w:val="28"/>
            <w:szCs w:val="28"/>
            <w:lang w:eastAsia="zh-CN"/>
          </w:rPr>
          <w:t>”</w:t>
        </w:r>
      </w:ins>
      <w:ins w:id="54" w:author="Administrator" w:date="2016-01-08T23:59:25Z">
        <w:r>
          <w:rPr>
            <w:rFonts w:hint="eastAsia" w:ascii="华文楷体" w:hAnsi="华文楷体" w:eastAsia="华文楷体"/>
            <w:sz w:val="28"/>
            <w:szCs w:val="28"/>
            <w:lang w:eastAsia="zh-CN"/>
          </w:rPr>
          <w:t>，</w:t>
        </w:r>
      </w:ins>
      <w:del w:id="55" w:author="Administrator" w:date="2016-01-08T23:59:16Z">
        <w:r>
          <w:rPr>
            <w:rFonts w:hint="eastAsia" w:ascii="华文楷体" w:hAnsi="华文楷体" w:eastAsia="华文楷体"/>
            <w:sz w:val="28"/>
            <w:szCs w:val="28"/>
          </w:rPr>
          <w:delText>】</w:delText>
        </w:r>
      </w:del>
      <w:r>
        <w:rPr>
          <w:rFonts w:hint="eastAsia" w:ascii="华文楷体" w:hAnsi="华文楷体" w:eastAsia="华文楷体"/>
          <w:sz w:val="28"/>
          <w:szCs w:val="28"/>
        </w:rPr>
        <w:t>那么这十种所知障它是十地的一种违品，也就是说相续当中在每一地当中都有所知障</w:t>
      </w:r>
      <w:ins w:id="56" w:author="Administrator" w:date="2016-01-08T23:59:42Z">
        <w:r>
          <w:rPr>
            <w:rFonts w:hint="eastAsia" w:ascii="华文楷体" w:hAnsi="华文楷体" w:eastAsia="华文楷体"/>
            <w:sz w:val="28"/>
            <w:szCs w:val="28"/>
            <w:lang w:eastAsia="zh-CN"/>
          </w:rPr>
          <w:t>。</w:t>
        </w:r>
      </w:ins>
      <w:del w:id="57" w:author="Administrator" w:date="2016-01-08T23:59:42Z">
        <w:r>
          <w:rPr>
            <w:rFonts w:hint="eastAsia" w:ascii="华文楷体" w:hAnsi="华文楷体" w:eastAsia="华文楷体"/>
            <w:sz w:val="28"/>
            <w:szCs w:val="28"/>
          </w:rPr>
          <w:delText>，</w:delText>
        </w:r>
      </w:del>
      <w:r>
        <w:rPr>
          <w:rFonts w:hint="eastAsia" w:ascii="华文楷体" w:hAnsi="华文楷体" w:eastAsia="华文楷体"/>
          <w:sz w:val="28"/>
          <w:szCs w:val="28"/>
        </w:rPr>
        <w:t>那么这种十地违品的对治是什么呢？</w:t>
      </w:r>
      <w:del w:id="58" w:author="Administrator" w:date="2016-01-08T23:59:47Z">
        <w:r>
          <w:rPr>
            <w:rFonts w:hint="eastAsia" w:ascii="华文楷体" w:hAnsi="华文楷体" w:eastAsia="华文楷体"/>
            <w:sz w:val="28"/>
            <w:szCs w:val="28"/>
          </w:rPr>
          <w:delText>【</w:delText>
        </w:r>
      </w:del>
      <w:ins w:id="59" w:author="Administrator" w:date="2016-01-08T23:59:48Z">
        <w:r>
          <w:rPr>
            <w:rFonts w:hint="eastAsia" w:ascii="华文楷体" w:hAnsi="华文楷体" w:eastAsia="华文楷体"/>
            <w:sz w:val="28"/>
            <w:szCs w:val="28"/>
            <w:lang w:eastAsia="zh-CN"/>
          </w:rPr>
          <w:t>“</w:t>
        </w:r>
      </w:ins>
      <w:r>
        <w:rPr>
          <w:rFonts w:hint="eastAsia" w:ascii="华文楷体" w:hAnsi="华文楷体" w:eastAsia="华文楷体"/>
          <w:sz w:val="28"/>
          <w:szCs w:val="28"/>
        </w:rPr>
        <w:t>对治即为地</w:t>
      </w:r>
      <w:del w:id="60" w:author="Administrator" w:date="2016-01-09T00:00:10Z">
        <w:r>
          <w:rPr>
            <w:rFonts w:hint="eastAsia" w:ascii="华文楷体" w:hAnsi="华文楷体" w:eastAsia="华文楷体"/>
            <w:sz w:val="28"/>
            <w:szCs w:val="28"/>
          </w:rPr>
          <w:delText>】</w:delText>
        </w:r>
      </w:del>
      <w:del w:id="61" w:author="Administrator" w:date="2016-01-09T00:00:14Z">
        <w:r>
          <w:rPr>
            <w:rFonts w:hint="eastAsia" w:ascii="华文楷体" w:hAnsi="华文楷体" w:eastAsia="华文楷体"/>
            <w:sz w:val="28"/>
            <w:szCs w:val="28"/>
          </w:rPr>
          <w:delText>，</w:delText>
        </w:r>
      </w:del>
      <w:ins w:id="62" w:author="Administrator" w:date="2016-01-08T23:59:54Z">
        <w:r>
          <w:rPr>
            <w:rFonts w:hint="eastAsia" w:ascii="华文楷体" w:hAnsi="华文楷体" w:eastAsia="华文楷体"/>
            <w:sz w:val="28"/>
            <w:szCs w:val="28"/>
            <w:lang w:eastAsia="zh-CN"/>
          </w:rPr>
          <w:t>”</w:t>
        </w:r>
      </w:ins>
      <w:ins w:id="63" w:author="Administrator" w:date="2016-01-09T00:00:17Z">
        <w:r>
          <w:rPr>
            <w:rFonts w:hint="eastAsia" w:ascii="华文楷体" w:hAnsi="华文楷体" w:eastAsia="华文楷体"/>
            <w:sz w:val="28"/>
            <w:szCs w:val="28"/>
            <w:lang w:eastAsia="zh-CN"/>
          </w:rPr>
          <w:t>，</w:t>
        </w:r>
      </w:ins>
      <w:r>
        <w:rPr>
          <w:rFonts w:hint="eastAsia" w:ascii="华文楷体" w:hAnsi="华文楷体" w:eastAsia="华文楷体"/>
          <w:sz w:val="28"/>
          <w:szCs w:val="28"/>
        </w:rPr>
        <w:t>就每一地它都有一个所对应的所知障必须要遣除的。所以说按照弥勒菩萨的这个教证这个《辨中边论》当中这个教证来宣讲的时候呢，实际上在一地到七地之间也是有所知障而且必须要断掉所知障的，因为</w:t>
      </w:r>
      <w:ins w:id="64" w:author="Administrator" w:date="2016-01-12T19:24:45Z">
        <w:r>
          <w:rPr>
            <w:rFonts w:hint="eastAsia" w:ascii="华文楷体" w:hAnsi="华文楷体" w:eastAsia="华文楷体"/>
            <w:sz w:val="28"/>
            <w:szCs w:val="28"/>
            <w:lang w:eastAsia="zh-CN"/>
          </w:rPr>
          <w:t>“</w:t>
        </w:r>
      </w:ins>
      <w:r>
        <w:rPr>
          <w:rFonts w:hint="eastAsia" w:ascii="华文楷体" w:hAnsi="华文楷体" w:eastAsia="华文楷体"/>
          <w:sz w:val="28"/>
          <w:szCs w:val="28"/>
        </w:rPr>
        <w:t>对治即为地</w:t>
      </w:r>
      <w:ins w:id="65" w:author="Administrator" w:date="2016-01-12T19:24:48Z">
        <w:r>
          <w:rPr>
            <w:rFonts w:hint="eastAsia" w:ascii="华文楷体" w:hAnsi="华文楷体" w:eastAsia="华文楷体"/>
            <w:sz w:val="28"/>
            <w:szCs w:val="28"/>
            <w:lang w:eastAsia="zh-CN"/>
          </w:rPr>
          <w:t>”</w:t>
        </w:r>
      </w:ins>
      <w:r>
        <w:rPr>
          <w:rFonts w:hint="eastAsia" w:ascii="华文楷体" w:hAnsi="华文楷体" w:eastAsia="华文楷体"/>
          <w:sz w:val="28"/>
          <w:szCs w:val="28"/>
        </w:rPr>
        <w:t>的缘故，</w:t>
      </w:r>
      <w:ins w:id="66" w:author="Administrator" w:date="2016-01-09T00:00:59Z">
        <w:r>
          <w:rPr>
            <w:rFonts w:hint="eastAsia" w:ascii="华文楷体" w:hAnsi="华文楷体" w:eastAsia="华文楷体"/>
            <w:sz w:val="28"/>
            <w:szCs w:val="28"/>
            <w:lang w:eastAsia="zh-CN"/>
          </w:rPr>
          <w:t>“</w:t>
        </w:r>
      </w:ins>
      <w:del w:id="67" w:author="Administrator" w:date="2016-01-09T00:00:58Z">
        <w:r>
          <w:rPr>
            <w:rFonts w:hint="eastAsia" w:ascii="华文楷体" w:hAnsi="华文楷体" w:eastAsia="华文楷体"/>
            <w:sz w:val="28"/>
            <w:szCs w:val="28"/>
          </w:rPr>
          <w:delText>【</w:delText>
        </w:r>
      </w:del>
      <w:r>
        <w:rPr>
          <w:rFonts w:hint="eastAsia" w:ascii="华文楷体" w:hAnsi="华文楷体" w:eastAsia="华文楷体"/>
          <w:sz w:val="28"/>
          <w:szCs w:val="28"/>
        </w:rPr>
        <w:t>对治即为地</w:t>
      </w:r>
      <w:ins w:id="68" w:author="Administrator" w:date="2016-01-09T00:01:03Z">
        <w:r>
          <w:rPr>
            <w:rFonts w:hint="eastAsia" w:ascii="华文楷体" w:hAnsi="华文楷体" w:eastAsia="华文楷体"/>
            <w:sz w:val="28"/>
            <w:szCs w:val="28"/>
            <w:lang w:eastAsia="zh-CN"/>
          </w:rPr>
          <w:t>”</w:t>
        </w:r>
      </w:ins>
      <w:del w:id="69" w:author="Administrator" w:date="2016-01-09T00:01:19Z">
        <w:r>
          <w:rPr>
            <w:rFonts w:hint="eastAsia" w:ascii="华文楷体" w:hAnsi="华文楷体" w:eastAsia="华文楷体"/>
            <w:sz w:val="28"/>
            <w:szCs w:val="28"/>
          </w:rPr>
          <w:delText>】，</w:delText>
        </w:r>
      </w:del>
      <w:r>
        <w:rPr>
          <w:rFonts w:hint="eastAsia" w:ascii="华文楷体" w:hAnsi="华文楷体" w:eastAsia="华文楷体"/>
          <w:sz w:val="28"/>
          <w:szCs w:val="28"/>
        </w:rPr>
        <w:t>所以说在一地和七地之间也应该按理说必须要断除这样一种所知障。所以说前面是首先用理，相续当中已经证悟了二无我智慧了为什么不断所知障呢？这从理证来宣讲要断所知障；那么后面是引教，弥勒菩萨在《辨中边论》当中讲了</w:t>
      </w:r>
      <w:ins w:id="70" w:author="Administrator" w:date="2016-01-12T19:25:00Z">
        <w:r>
          <w:rPr>
            <w:rFonts w:hint="eastAsia" w:ascii="华文楷体" w:hAnsi="华文楷体" w:eastAsia="华文楷体"/>
            <w:sz w:val="28"/>
            <w:szCs w:val="28"/>
            <w:lang w:eastAsia="zh-CN"/>
          </w:rPr>
          <w:t>：</w:t>
        </w:r>
      </w:ins>
      <w:r>
        <w:rPr>
          <w:rFonts w:hint="eastAsia" w:ascii="华文楷体" w:hAnsi="华文楷体" w:eastAsia="华文楷体"/>
          <w:sz w:val="28"/>
          <w:szCs w:val="28"/>
        </w:rPr>
        <w:t>“十地诸违品，对治即为地</w:t>
      </w:r>
      <w:del w:id="71" w:author="Administrator" w:date="2016-01-09T00:01:48Z">
        <w:r>
          <w:rPr>
            <w:rFonts w:hint="eastAsia" w:ascii="华文楷体" w:hAnsi="华文楷体" w:eastAsia="华文楷体"/>
            <w:sz w:val="28"/>
            <w:szCs w:val="28"/>
          </w:rPr>
          <w:delText>。</w:delText>
        </w:r>
      </w:del>
      <w:r>
        <w:rPr>
          <w:rFonts w:hint="eastAsia" w:ascii="华文楷体" w:hAnsi="华文楷体" w:eastAsia="华文楷体"/>
          <w:sz w:val="28"/>
          <w:szCs w:val="28"/>
        </w:rPr>
        <w:t>”所以从教的角度来讲也是要断除这样一种所知障的。</w:t>
      </w:r>
    </w:p>
    <w:p>
      <w:pPr>
        <w:ind w:firstLine="570"/>
        <w:rPr>
          <w:rFonts w:hint="eastAsia" w:ascii="黑体" w:hAnsi="黑体" w:eastAsia="黑体" w:cs="黑体"/>
          <w:sz w:val="28"/>
          <w:szCs w:val="28"/>
          <w:rPrChange w:id="72" w:author="Administrator" w:date="2016-01-09T00:02:40Z">
            <w:rPr>
              <w:rFonts w:ascii="华文楷体" w:hAnsi="华文楷体" w:eastAsia="华文楷体"/>
              <w:sz w:val="28"/>
              <w:szCs w:val="28"/>
            </w:rPr>
          </w:rPrChange>
        </w:rPr>
      </w:pPr>
      <w:r>
        <w:rPr>
          <w:rFonts w:hint="eastAsia" w:ascii="黑体" w:hAnsi="黑体" w:eastAsia="黑体" w:cs="黑体"/>
          <w:sz w:val="28"/>
          <w:szCs w:val="28"/>
          <w:rPrChange w:id="73" w:author="Administrator" w:date="2016-01-09T00:02:40Z">
            <w:rPr>
              <w:rFonts w:hint="eastAsia" w:ascii="华文楷体" w:hAnsi="华文楷体" w:eastAsia="华文楷体"/>
              <w:sz w:val="28"/>
              <w:szCs w:val="28"/>
            </w:rPr>
          </w:rPrChange>
        </w:rPr>
        <w:t>【应当按照一切经论中所说十地各自的所断均有所知障来理解。】</w:t>
      </w:r>
    </w:p>
    <w:p>
      <w:pPr>
        <w:ind w:firstLine="570"/>
        <w:rPr>
          <w:rFonts w:ascii="华文楷体" w:hAnsi="华文楷体" w:eastAsia="华文楷体"/>
          <w:sz w:val="28"/>
          <w:szCs w:val="28"/>
        </w:rPr>
      </w:pPr>
      <w:r>
        <w:rPr>
          <w:rFonts w:hint="eastAsia" w:ascii="华文楷体" w:hAnsi="华文楷体" w:eastAsia="华文楷体"/>
          <w:sz w:val="28"/>
          <w:szCs w:val="28"/>
        </w:rPr>
        <w:t>那么就应该按照这些大经论当中所说的十地各自的所断都有所知障</w:t>
      </w:r>
      <w:ins w:id="74" w:author="Administrator" w:date="2016-01-09T23:48:12Z">
        <w:r>
          <w:rPr>
            <w:rFonts w:hint="eastAsia" w:ascii="华文楷体" w:hAnsi="华文楷体" w:eastAsia="华文楷体"/>
            <w:sz w:val="28"/>
            <w:szCs w:val="28"/>
            <w:lang w:eastAsia="zh-CN"/>
          </w:rPr>
          <w:t>，</w:t>
        </w:r>
      </w:ins>
      <w:r>
        <w:rPr>
          <w:rFonts w:hint="eastAsia" w:ascii="华文楷体" w:hAnsi="华文楷体" w:eastAsia="华文楷体"/>
          <w:sz w:val="28"/>
          <w:szCs w:val="28"/>
        </w:rPr>
        <w:t>这方面</w:t>
      </w:r>
      <w:ins w:id="75" w:author="Administrator" w:date="2016-01-09T23:48:18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是非常合理的，一方面是符合于理证，一方面也非常符合于教证。</w:t>
      </w:r>
    </w:p>
    <w:p>
      <w:pPr>
        <w:ind w:firstLine="570"/>
        <w:rPr>
          <w:rFonts w:hint="eastAsia" w:ascii="黑体" w:hAnsi="黑体" w:eastAsia="黑体" w:cs="黑体"/>
          <w:sz w:val="28"/>
          <w:szCs w:val="28"/>
          <w:rPrChange w:id="76" w:author="Administrator" w:date="2016-01-09T00:03:20Z">
            <w:rPr>
              <w:rFonts w:ascii="华文楷体" w:hAnsi="华文楷体" w:eastAsia="华文楷体"/>
              <w:sz w:val="28"/>
              <w:szCs w:val="28"/>
            </w:rPr>
          </w:rPrChange>
        </w:rPr>
      </w:pPr>
      <w:r>
        <w:rPr>
          <w:rFonts w:hint="eastAsia" w:ascii="黑体" w:hAnsi="黑体" w:eastAsia="黑体" w:cs="黑体"/>
          <w:sz w:val="28"/>
          <w:szCs w:val="28"/>
          <w:rPrChange w:id="77" w:author="Administrator" w:date="2016-01-09T00:03:20Z">
            <w:rPr>
              <w:rFonts w:hint="eastAsia" w:ascii="华文楷体" w:hAnsi="华文楷体" w:eastAsia="华文楷体"/>
              <w:sz w:val="28"/>
              <w:szCs w:val="28"/>
            </w:rPr>
          </w:rPrChange>
        </w:rPr>
        <w:t>【此宗派认为断所知障的起点是从八地开始，而且承许声缘阿罗汉已圆满地证悟了法无我并且已断尽一切烦恼。】</w:t>
      </w:r>
    </w:p>
    <w:p>
      <w:pPr>
        <w:ind w:firstLine="570"/>
        <w:rPr>
          <w:rFonts w:ascii="华文楷体" w:hAnsi="华文楷体" w:eastAsia="华文楷体"/>
          <w:sz w:val="28"/>
          <w:szCs w:val="28"/>
        </w:rPr>
      </w:pPr>
      <w:r>
        <w:rPr>
          <w:rFonts w:hint="eastAsia" w:ascii="华文楷体" w:hAnsi="华文楷体" w:eastAsia="华文楷体"/>
          <w:sz w:val="28"/>
          <w:szCs w:val="28"/>
        </w:rPr>
        <w:t>那么这个宗派认为断所知障的起点应该是从八地开始的，因为一地到七地之间唯一是断除烦恼障，就是说所知障一点不断，真正断所知障起点应该是从八地开始断。</w:t>
      </w:r>
      <w:del w:id="78" w:author="Administrator" w:date="2016-01-09T00:03:48Z">
        <w:r>
          <w:rPr>
            <w:rFonts w:hint="eastAsia" w:ascii="华文楷体" w:hAnsi="华文楷体" w:eastAsia="华文楷体"/>
            <w:sz w:val="28"/>
            <w:szCs w:val="28"/>
          </w:rPr>
          <w:delText>【</w:delText>
        </w:r>
      </w:del>
      <w:ins w:id="79" w:author="Administrator" w:date="2016-01-09T00:03:50Z">
        <w:r>
          <w:rPr>
            <w:rFonts w:hint="eastAsia" w:ascii="华文楷体" w:hAnsi="华文楷体" w:eastAsia="华文楷体"/>
            <w:sz w:val="28"/>
            <w:szCs w:val="28"/>
            <w:lang w:eastAsia="zh-CN"/>
          </w:rPr>
          <w:t>“</w:t>
        </w:r>
      </w:ins>
      <w:r>
        <w:rPr>
          <w:rFonts w:hint="eastAsia" w:ascii="华文楷体" w:hAnsi="华文楷体" w:eastAsia="华文楷体"/>
          <w:sz w:val="28"/>
          <w:szCs w:val="28"/>
        </w:rPr>
        <w:t>而且承许声缘阿罗汉已圆满地证悟了法无我并且已断尽一切烦恼。</w:t>
      </w:r>
      <w:ins w:id="80" w:author="Administrator" w:date="2016-01-09T00:03:54Z">
        <w:r>
          <w:rPr>
            <w:rFonts w:hint="eastAsia" w:ascii="华文楷体" w:hAnsi="华文楷体" w:eastAsia="华文楷体"/>
            <w:sz w:val="28"/>
            <w:szCs w:val="28"/>
            <w:lang w:eastAsia="zh-CN"/>
          </w:rPr>
          <w:t>”</w:t>
        </w:r>
      </w:ins>
      <w:del w:id="81" w:author="Administrator" w:date="2016-01-09T00:03:54Z">
        <w:r>
          <w:rPr>
            <w:rFonts w:hint="eastAsia" w:ascii="华文楷体" w:hAnsi="华文楷体" w:eastAsia="华文楷体"/>
            <w:sz w:val="28"/>
            <w:szCs w:val="28"/>
          </w:rPr>
          <w:delText>】</w:delText>
        </w:r>
      </w:del>
      <w:r>
        <w:rPr>
          <w:rFonts w:hint="eastAsia" w:ascii="华文楷体" w:hAnsi="华文楷体" w:eastAsia="华文楷体"/>
          <w:sz w:val="28"/>
          <w:szCs w:val="28"/>
        </w:rPr>
        <w:t>一方面他们承许所知障从八地断，一方面也承许声闻和缘觉的阿罗汉</w:t>
      </w:r>
      <w:bookmarkStart w:id="0" w:name="_GoBack"/>
      <w:bookmarkEnd w:id="0"/>
      <w:r>
        <w:rPr>
          <w:rFonts w:hint="eastAsia" w:ascii="华文楷体" w:hAnsi="华文楷体" w:eastAsia="华文楷体"/>
          <w:sz w:val="28"/>
          <w:szCs w:val="28"/>
        </w:rPr>
        <w:t>他是已经圆满了证悟了法无我空性，而且已经断尽了一切烦恼，就说一切的烦恼障都已经不复存在了</w:t>
      </w:r>
      <w:ins w:id="82" w:author="Administrator" w:date="2016-01-09T00:04:27Z">
        <w:r>
          <w:rPr>
            <w:rFonts w:hint="eastAsia" w:ascii="华文楷体" w:hAnsi="华文楷体" w:eastAsia="华文楷体"/>
            <w:sz w:val="28"/>
            <w:szCs w:val="28"/>
            <w:lang w:eastAsia="zh-CN"/>
          </w:rPr>
          <w:t>，</w:t>
        </w:r>
      </w:ins>
      <w:del w:id="83" w:author="Administrator" w:date="2016-01-09T00:04:26Z">
        <w:r>
          <w:rPr>
            <w:rFonts w:hint="eastAsia" w:ascii="华文楷体" w:hAnsi="华文楷体" w:eastAsia="华文楷体"/>
            <w:sz w:val="28"/>
            <w:szCs w:val="28"/>
          </w:rPr>
          <w:delText>。</w:delText>
        </w:r>
      </w:del>
      <w:r>
        <w:rPr>
          <w:rFonts w:hint="eastAsia" w:ascii="华文楷体" w:hAnsi="华文楷体" w:eastAsia="华文楷体"/>
          <w:sz w:val="28"/>
          <w:szCs w:val="28"/>
        </w:rPr>
        <w:t>那么有这样一种承许的方式。那么有这样承许的方式，所以说有些宗派呢这些宗派当中有些智者他也承许声缘阿罗汉一旦发心入大乘直接进入八地，</w:t>
      </w:r>
      <w:ins w:id="84" w:author="Administrator" w:date="2016-01-09T23:49:43Z">
        <w:r>
          <w:rPr>
            <w:rFonts w:hint="eastAsia" w:ascii="华文楷体" w:hAnsi="华文楷体" w:eastAsia="华文楷体"/>
            <w:sz w:val="28"/>
            <w:szCs w:val="28"/>
          </w:rPr>
          <w:t>直接进入八地</w:t>
        </w:r>
      </w:ins>
      <w:r>
        <w:rPr>
          <w:rFonts w:hint="eastAsia" w:ascii="华文楷体" w:hAnsi="华文楷体" w:eastAsia="华文楷体"/>
          <w:sz w:val="28"/>
          <w:szCs w:val="28"/>
        </w:rPr>
        <w:t>这样一种说法也是有的</w:t>
      </w:r>
      <w:ins w:id="85" w:author="Administrator" w:date="2016-01-09T00:05:08Z">
        <w:r>
          <w:rPr>
            <w:rFonts w:hint="eastAsia" w:ascii="华文楷体" w:hAnsi="华文楷体" w:eastAsia="华文楷体"/>
            <w:sz w:val="28"/>
            <w:szCs w:val="28"/>
            <w:lang w:eastAsia="zh-CN"/>
          </w:rPr>
          <w:t>，</w:t>
        </w:r>
      </w:ins>
      <w:del w:id="86" w:author="Administrator" w:date="2016-01-09T00:05:08Z">
        <w:r>
          <w:rPr>
            <w:rFonts w:hint="eastAsia" w:ascii="华文楷体" w:hAnsi="华文楷体" w:eastAsia="华文楷体"/>
            <w:sz w:val="28"/>
            <w:szCs w:val="28"/>
          </w:rPr>
          <w:delText>。</w:delText>
        </w:r>
      </w:del>
      <w:r>
        <w:rPr>
          <w:rFonts w:hint="eastAsia" w:ascii="华文楷体" w:hAnsi="华文楷体" w:eastAsia="华文楷体"/>
          <w:sz w:val="28"/>
          <w:szCs w:val="28"/>
        </w:rPr>
        <w:t>因为相续当中没有烦恼障了，那么相续当中只剩下所知障，所以说只要他一旦发心入大乘了，他的这个起点就是从八地开始。有这样讲法。</w:t>
      </w:r>
    </w:p>
    <w:p>
      <w:pPr>
        <w:ind w:firstLine="570"/>
        <w:rPr>
          <w:rFonts w:ascii="华文楷体" w:hAnsi="华文楷体" w:eastAsia="华文楷体"/>
          <w:sz w:val="28"/>
          <w:szCs w:val="28"/>
        </w:rPr>
      </w:pPr>
      <w:r>
        <w:rPr>
          <w:rFonts w:hint="eastAsia" w:ascii="华文楷体" w:hAnsi="华文楷体" w:eastAsia="华文楷体"/>
          <w:sz w:val="28"/>
          <w:szCs w:val="28"/>
        </w:rPr>
        <w:t>那么这样讲法虽然也可以避免开其余的一些过失啊，但是还有一些更为明显的过失，那么就说这个小乘成佛更快，他就三生就说断尽了一切烦恼障，然后直接进八地一个无数劫就成佛了</w:t>
      </w:r>
      <w:ins w:id="87" w:author="Administrator" w:date="2016-01-09T23:50:11Z">
        <w:r>
          <w:rPr>
            <w:rFonts w:hint="eastAsia" w:ascii="华文楷体" w:hAnsi="华文楷体" w:eastAsia="华文楷体"/>
            <w:sz w:val="28"/>
            <w:szCs w:val="28"/>
            <w:lang w:eastAsia="zh-CN"/>
          </w:rPr>
          <w:t>，</w:t>
        </w:r>
      </w:ins>
      <w:ins w:id="88" w:author="Administrator" w:date="2016-01-09T23:50:14Z">
        <w:r>
          <w:rPr>
            <w:rFonts w:hint="eastAsia" w:ascii="华文楷体" w:hAnsi="华文楷体" w:eastAsia="华文楷体"/>
            <w:sz w:val="28"/>
            <w:szCs w:val="28"/>
            <w:lang w:eastAsia="zh-CN"/>
          </w:rPr>
          <w:t>就这样</w:t>
        </w:r>
      </w:ins>
      <w:r>
        <w:rPr>
          <w:rFonts w:hint="eastAsia" w:ascii="华文楷体" w:hAnsi="华文楷体" w:eastAsia="华文楷体"/>
          <w:sz w:val="28"/>
          <w:szCs w:val="28"/>
        </w:rPr>
        <w:t>。那么就说这个菩萨种性辛辛苦苦地要从小资粮道一个无数劫到见道，见道到七地又无数劫，八地到成佛还要一个无数劫，三个无数劫。小乘的话一个三生再加一个无数劫就可以了。所以从这方面讲的时候呢过失非常大的，所以不能承许从八地开始入大乘。</w:t>
      </w:r>
    </w:p>
    <w:p>
      <w:pPr>
        <w:ind w:firstLine="570"/>
        <w:rPr>
          <w:rFonts w:hint="eastAsia" w:ascii="黑体" w:hAnsi="黑体" w:eastAsia="黑体" w:cs="黑体"/>
          <w:sz w:val="28"/>
          <w:szCs w:val="28"/>
          <w:rPrChange w:id="89" w:author="Administrator" w:date="2016-01-09T00:06:52Z">
            <w:rPr>
              <w:rFonts w:ascii="华文楷体" w:hAnsi="华文楷体" w:eastAsia="华文楷体"/>
              <w:sz w:val="28"/>
              <w:szCs w:val="28"/>
            </w:rPr>
          </w:rPrChange>
        </w:rPr>
      </w:pPr>
      <w:r>
        <w:rPr>
          <w:rFonts w:hint="eastAsia" w:ascii="黑体" w:hAnsi="黑体" w:eastAsia="黑体" w:cs="黑体"/>
          <w:sz w:val="28"/>
          <w:szCs w:val="28"/>
          <w:rPrChange w:id="90" w:author="Administrator" w:date="2016-01-09T00:06:52Z">
            <w:rPr>
              <w:rFonts w:hint="eastAsia" w:ascii="华文楷体" w:hAnsi="华文楷体" w:eastAsia="华文楷体"/>
              <w:sz w:val="28"/>
              <w:szCs w:val="28"/>
            </w:rPr>
          </w:rPrChange>
        </w:rPr>
        <w:t>【对此，其他智者进行反驳道：倘若果真如此，那么声缘阿罗汉趋入大乘时在不清净七地获得对治之智慧时就成了无有所断，】</w:t>
      </w:r>
    </w:p>
    <w:p>
      <w:pPr>
        <w:ind w:firstLine="570"/>
        <w:rPr>
          <w:rFonts w:ascii="华文楷体" w:hAnsi="华文楷体" w:eastAsia="华文楷体"/>
          <w:sz w:val="28"/>
          <w:szCs w:val="28"/>
        </w:rPr>
      </w:pPr>
      <w:r>
        <w:rPr>
          <w:rFonts w:hint="eastAsia" w:ascii="华文楷体" w:hAnsi="华文楷体" w:eastAsia="华文楷体"/>
          <w:sz w:val="28"/>
          <w:szCs w:val="28"/>
        </w:rPr>
        <w:t>这个是前面也是曾经提到过的，那么其他宗派的一些智者，这个不是全知麦彭仁波切他自己观点</w:t>
      </w:r>
      <w:ins w:id="91" w:author="Administrator" w:date="2016-01-09T00:43:39Z">
        <w:r>
          <w:rPr>
            <w:rFonts w:hint="eastAsia" w:ascii="华文楷体" w:hAnsi="华文楷体" w:eastAsia="华文楷体"/>
            <w:sz w:val="28"/>
            <w:szCs w:val="28"/>
            <w:lang w:eastAsia="zh-CN"/>
          </w:rPr>
          <w:t>，</w:t>
        </w:r>
      </w:ins>
      <w:r>
        <w:rPr>
          <w:rFonts w:hint="eastAsia" w:ascii="华文楷体" w:hAnsi="华文楷体" w:eastAsia="华文楷体"/>
          <w:sz w:val="28"/>
          <w:szCs w:val="28"/>
        </w:rPr>
        <w:t>是引用其他一些宗派的智者的进行反驳。那么如果真正的像你所承许的那样声缘阿罗汉已经圆满地断尽了一切烦恼了，而且所知障是从八地开始断，那么当这样一种声缘阿罗汉回小向大然后开始趣入大乘的时候呢，通过资粮道加行道的修习最后加入见道，乃至于到七地之间他能够获得对治的智慧，因为就是说他相续当中一地的证悟、二地的证悟等等像这样一种证悟他可以逐渐逐渐的获得，每一地都有获得的智慧。但是呢这个时候因为烦恼障已经没有了，所知障要到八地才断，所以说这个时候他对治的智慧就没有所断了，就成了一个有智慧而没有所断的这样一种结局。</w:t>
      </w:r>
    </w:p>
    <w:p>
      <w:pPr>
        <w:ind w:firstLine="570"/>
        <w:rPr>
          <w:rFonts w:hint="eastAsia" w:ascii="黑体" w:hAnsi="黑体" w:eastAsia="黑体" w:cs="黑体"/>
          <w:sz w:val="28"/>
          <w:szCs w:val="28"/>
          <w:rPrChange w:id="92" w:author="Administrator" w:date="2016-01-09T00:46:15Z">
            <w:rPr>
              <w:rFonts w:ascii="华文楷体" w:hAnsi="华文楷体" w:eastAsia="华文楷体"/>
              <w:sz w:val="28"/>
              <w:szCs w:val="28"/>
            </w:rPr>
          </w:rPrChange>
        </w:rPr>
      </w:pPr>
      <w:r>
        <w:rPr>
          <w:rFonts w:hint="eastAsia" w:ascii="黑体" w:hAnsi="黑体" w:eastAsia="黑体" w:cs="黑体"/>
          <w:sz w:val="28"/>
          <w:szCs w:val="28"/>
          <w:rPrChange w:id="93" w:author="Administrator" w:date="2016-01-09T00:46:15Z">
            <w:rPr>
              <w:rFonts w:hint="eastAsia" w:ascii="华文楷体" w:hAnsi="华文楷体" w:eastAsia="华文楷体"/>
              <w:sz w:val="28"/>
              <w:szCs w:val="28"/>
            </w:rPr>
          </w:rPrChange>
        </w:rPr>
        <w:t>【彼地的无间道是什么的对治，解脱道又从什么中解脱，此等也无有立足点了（意为无间道与解脱道也将无法安立）。】</w:t>
      </w:r>
    </w:p>
    <w:p>
      <w:pPr>
        <w:ind w:firstLine="570"/>
        <w:rPr>
          <w:del w:id="94" w:author="Administrator" w:date="2016-01-09T23:55:29Z"/>
          <w:rFonts w:ascii="华文楷体" w:hAnsi="华文楷体" w:eastAsia="华文楷体"/>
          <w:sz w:val="28"/>
          <w:szCs w:val="28"/>
        </w:rPr>
      </w:pPr>
      <w:ins w:id="95" w:author="Administrator" w:date="2016-01-12T17:56:14Z">
        <w:r>
          <w:rPr>
            <w:rFonts w:hint="eastAsia" w:ascii="华文楷体" w:hAnsi="华文楷体" w:eastAsia="华文楷体"/>
            <w:sz w:val="28"/>
            <w:szCs w:val="28"/>
            <w:lang w:val="en-US" w:eastAsia="zh-CN"/>
          </w:rPr>
          <w:t xml:space="preserve">   </w:t>
        </w:r>
      </w:ins>
      <w:ins w:id="96" w:author="Administrator" w:date="2016-01-12T17:56:15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那么在这个当中有一个无间道</w:t>
      </w:r>
      <w:ins w:id="97" w:author="Administrator" w:date="2016-01-09T00:46:23Z">
        <w:r>
          <w:rPr>
            <w:rFonts w:hint="eastAsia" w:ascii="华文楷体" w:hAnsi="华文楷体" w:eastAsia="华文楷体"/>
            <w:sz w:val="28"/>
            <w:szCs w:val="28"/>
            <w:lang w:eastAsia="zh-CN"/>
          </w:rPr>
          <w:t>、</w:t>
        </w:r>
      </w:ins>
      <w:r>
        <w:rPr>
          <w:rFonts w:hint="eastAsia" w:ascii="华文楷体" w:hAnsi="华文楷体" w:eastAsia="华文楷体"/>
          <w:sz w:val="28"/>
          <w:szCs w:val="28"/>
        </w:rPr>
        <w:t>有一个解脱道，无间道和解脱道实际上就是在讲这样一种断障的时候的一些术语。那么所谓的无间道比如说我要从一地登二地，那么从一地登二地的时候这个时候对于我自己证悟二地它有一种障碍，我必须要把这个障碍断掉之后然后才能够证悟二地，那么当还没有真正的趣入二地之前正在断障的时候这个道就叫做无间道，就是说我的智慧和障碍正在搏斗的时候，正在对治它还没有完全对治完，这个时候这样阶段就叫做无间道。那么这个已经断完之后第二刹那登二地了，已经从这样障碍当中解脱了</w:t>
      </w:r>
      <w:ins w:id="98" w:author="Administrator" w:date="2016-01-09T23:53:21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这个叫做解脱道。从一地到二地存在无间道和解脱道，然后从二地到三地存在无间道和解脱道，乃至于</w:t>
      </w:r>
      <w:ins w:id="99" w:author="Administrator" w:date="2016-01-09T23:53:29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从七地到八地都存在这个无间道和解脱道，都有这样的。或者乃至于在成佛的时候呢，他的无间道是什么呢？成佛之前他无间道就金刚喻定，金刚喻定就说他能够把最细的这样一种习气种子断定</w:t>
      </w:r>
      <w:del w:id="100" w:author="Administrator" w:date="2016-01-09T23:55:10Z">
        <w:r>
          <w:rPr>
            <w:rFonts w:hint="eastAsia" w:ascii="华文楷体" w:hAnsi="华文楷体" w:eastAsia="华文楷体"/>
            <w:sz w:val="28"/>
            <w:szCs w:val="28"/>
          </w:rPr>
          <w:delText>（1</w:delText>
        </w:r>
      </w:del>
      <w:del w:id="101" w:author="Administrator" w:date="2016-01-09T23:55:11Z">
        <w:r>
          <w:rPr>
            <w:rFonts w:hint="eastAsia" w:ascii="华文楷体" w:hAnsi="华文楷体" w:eastAsia="华文楷体"/>
            <w:sz w:val="28"/>
            <w:szCs w:val="28"/>
          </w:rPr>
          <w:delText>3分12秒</w:delText>
        </w:r>
      </w:del>
      <w:del w:id="102" w:author="Administrator" w:date="2016-01-09T23:55:12Z">
        <w:r>
          <w:rPr>
            <w:rFonts w:hint="eastAsia" w:ascii="华文楷体" w:hAnsi="华文楷体" w:eastAsia="华文楷体"/>
            <w:sz w:val="28"/>
            <w:szCs w:val="28"/>
          </w:rPr>
          <w:delText>）</w:delText>
        </w:r>
      </w:del>
      <w:r>
        <w:rPr>
          <w:rFonts w:hint="eastAsia" w:ascii="华文楷体" w:hAnsi="华文楷体" w:eastAsia="华文楷体"/>
          <w:sz w:val="28"/>
          <w:szCs w:val="28"/>
        </w:rPr>
        <w:t>，正在搏斗的时候这个叫做无间道，然后第二刹那就从障碍当中解脱了就成佛，这个叫做解脱道。所以说我们说你能够从一地到二地你必须有无间道和解脱道，但是因为这个时候烦恼障没有，所知障要到八地断，所以这个时候成了有智慧但是没有所断。</w:t>
      </w:r>
    </w:p>
    <w:p>
      <w:pPr>
        <w:ind w:firstLine="0"/>
        <w:rPr>
          <w:rFonts w:ascii="华文楷体" w:hAnsi="华文楷体" w:eastAsia="华文楷体"/>
          <w:sz w:val="28"/>
          <w:szCs w:val="28"/>
        </w:rPr>
        <w:pPrChange w:id="103" w:author="Administrator" w:date="2016-01-09T23:55:35Z">
          <w:pPr>
            <w:ind w:firstLine="570"/>
          </w:pPr>
        </w:pPrChange>
      </w:pPr>
      <w:r>
        <w:rPr>
          <w:rFonts w:hint="eastAsia" w:ascii="华文楷体" w:hAnsi="华文楷体" w:eastAsia="华文楷体"/>
          <w:sz w:val="28"/>
          <w:szCs w:val="28"/>
        </w:rPr>
        <w:t>所以说我们就要问了，这个彼地的无间道是什么的对治？那么他有一个所治法，无间道是能对治嘛，然后他有一个所对治，那么无间道是什么的对治呢？不是什么的对治，什么对治都没有，因为没有所断的障碍缘故。如果按照自宗的观点来讲的时候，他的一地到二地之间他有一个这样一种所断的障碍，所以说他的无间道的对治就说升入二地的障碍这个就是他无间道的对治。然后把登二地的所知障断定</w:t>
      </w:r>
      <w:del w:id="104" w:author="Administrator" w:date="2016-01-09T23:56:15Z">
        <w:r>
          <w:rPr>
            <w:rFonts w:hint="eastAsia" w:ascii="华文楷体" w:hAnsi="华文楷体" w:eastAsia="华文楷体"/>
            <w:sz w:val="28"/>
            <w:szCs w:val="28"/>
          </w:rPr>
          <w:delText>（14分</w:delText>
        </w:r>
      </w:del>
      <w:del w:id="105" w:author="Administrator" w:date="2016-01-09T23:56:16Z">
        <w:r>
          <w:rPr>
            <w:rFonts w:hint="eastAsia" w:ascii="华文楷体" w:hAnsi="华文楷体" w:eastAsia="华文楷体"/>
            <w:sz w:val="28"/>
            <w:szCs w:val="28"/>
          </w:rPr>
          <w:delText>09秒）</w:delText>
        </w:r>
      </w:del>
      <w:r>
        <w:rPr>
          <w:rFonts w:hint="eastAsia" w:ascii="华文楷体" w:hAnsi="华文楷体" w:eastAsia="华文楷体"/>
          <w:sz w:val="28"/>
          <w:szCs w:val="28"/>
        </w:rPr>
        <w:t>之后呢他从这个障当中解脱</w:t>
      </w:r>
      <w:del w:id="106" w:author="Administrator" w:date="2016-01-09T00:49:09Z">
        <w:r>
          <w:rPr>
            <w:rFonts w:hint="eastAsia" w:ascii="华文楷体" w:hAnsi="华文楷体" w:eastAsia="华文楷体"/>
            <w:sz w:val="28"/>
            <w:szCs w:val="28"/>
          </w:rPr>
          <w:delText>，</w:delText>
        </w:r>
      </w:del>
      <w:r>
        <w:rPr>
          <w:rFonts w:hint="eastAsia" w:ascii="华文楷体" w:hAnsi="华文楷体" w:eastAsia="华文楷体"/>
          <w:sz w:val="28"/>
          <w:szCs w:val="28"/>
        </w:rPr>
        <w:t>升到二地</w:t>
      </w:r>
      <w:ins w:id="107" w:author="Administrator" w:date="2016-01-09T00:49:12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所以说获得解脱道。你如果从这地方安立的时候呢无间道是什么的对治呢？没有，对方的观点来讲没有</w:t>
      </w:r>
      <w:del w:id="108" w:author="Administrator" w:date="2016-01-09T00:49:37Z">
        <w:r>
          <w:rPr>
            <w:rFonts w:hint="eastAsia" w:ascii="华文楷体" w:hAnsi="华文楷体" w:eastAsia="华文楷体"/>
            <w:sz w:val="28"/>
            <w:szCs w:val="28"/>
          </w:rPr>
          <w:delText>，</w:delText>
        </w:r>
      </w:del>
      <w:ins w:id="109" w:author="Administrator" w:date="2016-01-09T00:49:38Z">
        <w:r>
          <w:rPr>
            <w:rFonts w:hint="eastAsia" w:ascii="华文楷体" w:hAnsi="华文楷体" w:eastAsia="华文楷体"/>
            <w:sz w:val="28"/>
            <w:szCs w:val="28"/>
            <w:lang w:eastAsia="zh-CN"/>
          </w:rPr>
          <w:t>。</w:t>
        </w:r>
      </w:ins>
      <w:r>
        <w:rPr>
          <w:rFonts w:hint="eastAsia" w:ascii="华文楷体" w:hAnsi="华文楷体" w:eastAsia="华文楷体"/>
          <w:sz w:val="28"/>
          <w:szCs w:val="28"/>
        </w:rPr>
        <w:t>解脱道又从什么当中解脱呢？也没有从什么当中解脱。所以说既然没有对治什么</w:t>
      </w:r>
      <w:ins w:id="110" w:author="Administrator" w:date="2016-01-09T00:49:49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没有解脱什么，按照这个角度来讲的话也不会从地上立，从地上立</w:t>
      </w:r>
      <w:del w:id="111" w:author="Administrator" w:date="2016-01-09T23:56:42Z">
        <w:r>
          <w:rPr>
            <w:rFonts w:hint="eastAsia" w:ascii="华文楷体" w:hAnsi="华文楷体" w:eastAsia="华文楷体"/>
            <w:sz w:val="28"/>
            <w:szCs w:val="28"/>
          </w:rPr>
          <w:delText>，</w:delText>
        </w:r>
      </w:del>
      <w:r>
        <w:rPr>
          <w:rFonts w:hint="eastAsia" w:ascii="华文楷体" w:hAnsi="华文楷体" w:eastAsia="华文楷体"/>
          <w:sz w:val="28"/>
          <w:szCs w:val="28"/>
        </w:rPr>
        <w:t>因为他没有这样对治也没有这样一种无间道和解脱道，或者说最后就是说一地和七地之间没有什么这样</w:t>
      </w:r>
      <w:ins w:id="112" w:author="Administrator" w:date="2016-01-09T23:56:51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无间道也没什么解脱道，所以说一地和七地之间这样无间道和解脱道完全成了一样了，都成了一样</w:t>
      </w:r>
      <w:ins w:id="113" w:author="Administrator" w:date="2016-01-09T23:57:00Z">
        <w:r>
          <w:rPr>
            <w:rFonts w:hint="eastAsia" w:ascii="华文楷体" w:hAnsi="华文楷体" w:eastAsia="华文楷体"/>
            <w:sz w:val="28"/>
            <w:szCs w:val="28"/>
            <w:lang w:eastAsia="zh-CN"/>
          </w:rPr>
          <w:t>。</w:t>
        </w:r>
      </w:ins>
      <w:del w:id="114" w:author="Administrator" w:date="2016-01-09T23:56:59Z">
        <w:r>
          <w:rPr>
            <w:rFonts w:hint="eastAsia" w:ascii="华文楷体" w:hAnsi="华文楷体" w:eastAsia="华文楷体"/>
            <w:sz w:val="28"/>
            <w:szCs w:val="28"/>
          </w:rPr>
          <w:delText>，</w:delText>
        </w:r>
      </w:del>
      <w:r>
        <w:rPr>
          <w:rFonts w:hint="eastAsia" w:ascii="华文楷体" w:hAnsi="华文楷体" w:eastAsia="华文楷体"/>
          <w:sz w:val="28"/>
          <w:szCs w:val="28"/>
        </w:rPr>
        <w:t>所以你又怎么样去安立这个是一地？那是二地？那是三地？那是七地呢？没办法这样安立</w:t>
      </w:r>
      <w:ins w:id="115" w:author="Administrator" w:date="2016-01-09T00:50:37Z">
        <w:r>
          <w:rPr>
            <w:rFonts w:hint="eastAsia" w:ascii="华文楷体" w:hAnsi="华文楷体" w:eastAsia="华文楷体"/>
            <w:sz w:val="28"/>
            <w:szCs w:val="28"/>
            <w:lang w:eastAsia="zh-CN"/>
          </w:rPr>
          <w:t>。</w:t>
        </w:r>
      </w:ins>
      <w:del w:id="116" w:author="Administrator" w:date="2016-01-09T00:50:37Z">
        <w:r>
          <w:rPr>
            <w:rFonts w:hint="eastAsia" w:ascii="华文楷体" w:hAnsi="华文楷体" w:eastAsia="华文楷体"/>
            <w:sz w:val="28"/>
            <w:szCs w:val="28"/>
          </w:rPr>
          <w:delText>，</w:delText>
        </w:r>
      </w:del>
      <w:r>
        <w:rPr>
          <w:rFonts w:hint="eastAsia" w:ascii="华文楷体" w:hAnsi="华文楷体" w:eastAsia="华文楷体"/>
          <w:sz w:val="28"/>
          <w:szCs w:val="28"/>
        </w:rPr>
        <w:t>就是因为他有了一个无间道有一个解脱道，所以说从这个地当中解脱出来之后呢安住在上上地的功德，这个方面</w:t>
      </w:r>
      <w:ins w:id="117" w:author="Administrator" w:date="2016-01-09T23:57:17Z">
        <w:r>
          <w:rPr>
            <w:rFonts w:hint="eastAsia" w:ascii="华文楷体" w:hAnsi="华文楷体" w:eastAsia="华文楷体"/>
            <w:sz w:val="28"/>
            <w:szCs w:val="28"/>
            <w:lang w:eastAsia="zh-CN"/>
          </w:rPr>
          <w:t>他</w:t>
        </w:r>
      </w:ins>
      <w:del w:id="118" w:author="Administrator" w:date="2016-01-09T23:57:15Z">
        <w:r>
          <w:rPr>
            <w:rFonts w:hint="eastAsia" w:ascii="华文楷体" w:hAnsi="华文楷体" w:eastAsia="华文楷体"/>
            <w:sz w:val="28"/>
            <w:szCs w:val="28"/>
          </w:rPr>
          <w:delText>才</w:delText>
        </w:r>
      </w:del>
      <w:r>
        <w:rPr>
          <w:rFonts w:hint="eastAsia" w:ascii="华文楷体" w:hAnsi="华文楷体" w:eastAsia="华文楷体"/>
          <w:sz w:val="28"/>
          <w:szCs w:val="28"/>
        </w:rPr>
        <w:t>因为对治了登入上地的障碍，所以说趣入了上地的功德，他有无间道的对治和解脱道的解脱，这方面都是有的。但是如果按照对方的观点来讲</w:t>
      </w:r>
      <w:ins w:id="119" w:author="Administrator" w:date="2016-01-09T23:57:30Z">
        <w:r>
          <w:rPr>
            <w:rFonts w:hint="eastAsia" w:ascii="华文楷体" w:hAnsi="华文楷体" w:eastAsia="华文楷体"/>
            <w:sz w:val="28"/>
            <w:szCs w:val="28"/>
            <w:lang w:eastAsia="zh-CN"/>
          </w:rPr>
          <w:t>的话</w:t>
        </w:r>
      </w:ins>
      <w:ins w:id="120" w:author="Administrator" w:date="2016-01-09T23:57:35Z">
        <w:r>
          <w:rPr>
            <w:rFonts w:hint="eastAsia" w:ascii="华文楷体" w:hAnsi="华文楷体" w:eastAsia="华文楷体"/>
            <w:sz w:val="28"/>
            <w:szCs w:val="28"/>
            <w:lang w:eastAsia="zh-CN"/>
          </w:rPr>
          <w:t>，</w:t>
        </w:r>
      </w:ins>
      <w:r>
        <w:rPr>
          <w:rFonts w:hint="eastAsia" w:ascii="华文楷体" w:hAnsi="华文楷体" w:eastAsia="华文楷体"/>
          <w:sz w:val="28"/>
          <w:szCs w:val="28"/>
        </w:rPr>
        <w:t>无间道和解脱道没</w:t>
      </w:r>
      <w:ins w:id="121" w:author="Administrator" w:date="2016-01-09T23:58:25Z">
        <w:r>
          <w:rPr>
            <w:rFonts w:hint="eastAsia" w:ascii="华文楷体" w:hAnsi="华文楷体" w:eastAsia="华文楷体"/>
            <w:sz w:val="28"/>
            <w:szCs w:val="28"/>
            <w:lang w:eastAsia="zh-CN"/>
          </w:rPr>
          <w:t>有</w:t>
        </w:r>
      </w:ins>
      <w:r>
        <w:rPr>
          <w:rFonts w:hint="eastAsia" w:ascii="华文楷体" w:hAnsi="华文楷体" w:eastAsia="华文楷体"/>
          <w:sz w:val="28"/>
          <w:szCs w:val="28"/>
        </w:rPr>
        <w:t>办法安立了，而且获得一种明显的智慧的原因是来自于哪里呢？获得一种明显的智慧就是因为对治了它的违品，把它的违品它的所知障障碍对治掉</w:t>
      </w:r>
      <w:del w:id="122" w:author="Administrator" w:date="2016-01-09T23:58:10Z">
        <w:r>
          <w:rPr>
            <w:rFonts w:hint="eastAsia" w:ascii="华文楷体" w:hAnsi="华文楷体" w:eastAsia="华文楷体"/>
            <w:sz w:val="28"/>
            <w:szCs w:val="28"/>
          </w:rPr>
          <w:delText>（15</w:delText>
        </w:r>
      </w:del>
      <w:del w:id="123" w:author="Administrator" w:date="2016-01-09T23:58:11Z">
        <w:r>
          <w:rPr>
            <w:rFonts w:hint="eastAsia" w:ascii="华文楷体" w:hAnsi="华文楷体" w:eastAsia="华文楷体"/>
            <w:sz w:val="28"/>
            <w:szCs w:val="28"/>
          </w:rPr>
          <w:delText>分23秒）</w:delText>
        </w:r>
      </w:del>
      <w:r>
        <w:rPr>
          <w:rFonts w:hint="eastAsia" w:ascii="华文楷体" w:hAnsi="华文楷体" w:eastAsia="华文楷体"/>
          <w:sz w:val="28"/>
          <w:szCs w:val="28"/>
        </w:rPr>
        <w:t>之后呢，哦，他就可以生起一种明显的智慧</w:t>
      </w:r>
      <w:ins w:id="124" w:author="Administrator" w:date="2016-01-09T00:51:35Z">
        <w:r>
          <w:rPr>
            <w:rFonts w:hint="eastAsia" w:ascii="华文楷体" w:hAnsi="华文楷体" w:eastAsia="华文楷体"/>
            <w:sz w:val="28"/>
            <w:szCs w:val="28"/>
            <w:lang w:eastAsia="zh-CN"/>
          </w:rPr>
          <w:t>。</w:t>
        </w:r>
      </w:ins>
      <w:del w:id="125" w:author="Administrator" w:date="2016-01-09T00:51:35Z">
        <w:r>
          <w:rPr>
            <w:rFonts w:hint="eastAsia" w:ascii="华文楷体" w:hAnsi="华文楷体" w:eastAsia="华文楷体"/>
            <w:sz w:val="28"/>
            <w:szCs w:val="28"/>
          </w:rPr>
          <w:delText>，</w:delText>
        </w:r>
      </w:del>
      <w:r>
        <w:rPr>
          <w:rFonts w:hint="eastAsia" w:ascii="华文楷体" w:hAnsi="华文楷体" w:eastAsia="华文楷体"/>
          <w:sz w:val="28"/>
          <w:szCs w:val="28"/>
        </w:rPr>
        <w:t>但这个时候已根本没有所谓的障碍，没有所谓的障碍实际上也就不会有所谓的智慧的重新获得了。这方面也是一种比较大的过失。此等也无有立足点了。</w:t>
      </w:r>
    </w:p>
    <w:p>
      <w:pPr>
        <w:ind w:firstLine="570"/>
        <w:rPr>
          <w:rFonts w:hint="eastAsia" w:ascii="黑体" w:hAnsi="黑体" w:eastAsia="黑体" w:cs="黑体"/>
          <w:sz w:val="28"/>
          <w:szCs w:val="28"/>
          <w:rPrChange w:id="126" w:author="Administrator" w:date="2016-01-09T00:52:29Z">
            <w:rPr>
              <w:rFonts w:ascii="华文楷体" w:hAnsi="华文楷体" w:eastAsia="华文楷体"/>
              <w:sz w:val="28"/>
              <w:szCs w:val="28"/>
            </w:rPr>
          </w:rPrChange>
        </w:rPr>
      </w:pPr>
      <w:r>
        <w:rPr>
          <w:rFonts w:hint="eastAsia" w:ascii="黑体" w:hAnsi="黑体" w:eastAsia="黑体" w:cs="黑体"/>
          <w:sz w:val="28"/>
          <w:szCs w:val="28"/>
          <w:rPrChange w:id="127" w:author="Administrator" w:date="2016-01-09T00:52:29Z">
            <w:rPr>
              <w:rFonts w:hint="eastAsia" w:ascii="华文楷体" w:hAnsi="华文楷体" w:eastAsia="华文楷体"/>
              <w:sz w:val="28"/>
              <w:szCs w:val="28"/>
            </w:rPr>
          </w:rPrChange>
        </w:rPr>
        <w:t>【再者说，菩萨具有无量大悲方便，在两大阿僧祇劫的漫长时间里修习无我，结果所断的法，声闻、缘觉本来远离方便而修行却在三世等暂短的时间便能断除，如此看来，小乘与大乘相比将更快速地成佛了，通过诸如此类的多方面分析而遮破对方的观点。】</w:t>
      </w:r>
    </w:p>
    <w:p>
      <w:pPr>
        <w:ind w:firstLine="570"/>
        <w:rPr>
          <w:rFonts w:ascii="华文楷体" w:hAnsi="华文楷体" w:eastAsia="华文楷体"/>
          <w:sz w:val="28"/>
          <w:szCs w:val="28"/>
        </w:rPr>
      </w:pPr>
      <w:r>
        <w:rPr>
          <w:rFonts w:hint="eastAsia" w:ascii="华文楷体" w:hAnsi="华文楷体" w:eastAsia="华文楷体"/>
          <w:sz w:val="28"/>
          <w:szCs w:val="28"/>
        </w:rPr>
        <w:t>从另外一个角度来讲的话菩萨应该是上根利智啊</w:t>
      </w:r>
      <w:ins w:id="128" w:author="Administrator" w:date="2016-01-12T17:56:42Z">
        <w:r>
          <w:rPr>
            <w:rFonts w:hint="eastAsia" w:ascii="华文楷体" w:hAnsi="华文楷体" w:eastAsia="华文楷体"/>
            <w:sz w:val="28"/>
            <w:szCs w:val="28"/>
            <w:lang w:eastAsia="zh-CN"/>
          </w:rPr>
          <w:t>，</w:t>
        </w:r>
      </w:ins>
      <w:r>
        <w:rPr>
          <w:rFonts w:hint="eastAsia" w:ascii="华文楷体" w:hAnsi="华文楷体" w:eastAsia="华文楷体"/>
          <w:sz w:val="28"/>
          <w:szCs w:val="28"/>
        </w:rPr>
        <w:t>具有很强烈的大悲心</w:t>
      </w:r>
      <w:ins w:id="129" w:author="Administrator" w:date="2016-01-12T17:57:34Z">
        <w:r>
          <w:rPr>
            <w:rFonts w:hint="eastAsia" w:ascii="华文楷体" w:hAnsi="华文楷体" w:eastAsia="华文楷体"/>
            <w:sz w:val="28"/>
            <w:szCs w:val="28"/>
            <w:lang w:eastAsia="zh-CN"/>
          </w:rPr>
          <w:t>、</w:t>
        </w:r>
      </w:ins>
      <w:del w:id="130" w:author="Administrator" w:date="2016-01-12T17:57:34Z">
        <w:r>
          <w:rPr>
            <w:rFonts w:hint="eastAsia" w:ascii="华文楷体" w:hAnsi="华文楷体" w:eastAsia="华文楷体"/>
            <w:sz w:val="28"/>
            <w:szCs w:val="28"/>
          </w:rPr>
          <w:delText>，</w:delText>
        </w:r>
      </w:del>
      <w:r>
        <w:rPr>
          <w:rFonts w:hint="eastAsia" w:ascii="华文楷体" w:hAnsi="华文楷体" w:eastAsia="华文楷体"/>
          <w:sz w:val="28"/>
          <w:szCs w:val="28"/>
        </w:rPr>
        <w:t>很强烈的方便</w:t>
      </w:r>
      <w:ins w:id="131" w:author="Administrator" w:date="2016-01-09T00:52:59Z">
        <w:r>
          <w:rPr>
            <w:rFonts w:hint="eastAsia" w:ascii="华文楷体" w:hAnsi="华文楷体" w:eastAsia="华文楷体"/>
            <w:sz w:val="28"/>
            <w:szCs w:val="28"/>
            <w:lang w:eastAsia="zh-CN"/>
          </w:rPr>
          <w:t>，</w:t>
        </w:r>
      </w:ins>
      <w:r>
        <w:rPr>
          <w:rFonts w:hint="eastAsia" w:ascii="华文楷体" w:hAnsi="华文楷体" w:eastAsia="华文楷体"/>
          <w:sz w:val="28"/>
          <w:szCs w:val="28"/>
        </w:rPr>
        <w:t>而且所修的也是非常殊胜这个法，你看他舍弃</w:t>
      </w:r>
      <w:del w:id="132" w:author="Administrator" w:date="2016-01-09T00:53:1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了自私自利的作意，能够缘一切众生修持这样一种利他心发起相续当中发起了很殊胜的菩提心，他圆满资粮的速度非常地快</w:t>
      </w:r>
      <w:ins w:id="133" w:author="Administrator" w:date="2016-01-10T00:00:04Z">
        <w:r>
          <w:rPr>
            <w:rFonts w:hint="eastAsia" w:ascii="华文楷体" w:hAnsi="华文楷体" w:eastAsia="华文楷体"/>
            <w:sz w:val="28"/>
            <w:szCs w:val="28"/>
            <w:lang w:eastAsia="zh-CN"/>
          </w:rPr>
          <w:t>、</w:t>
        </w:r>
      </w:ins>
      <w:r>
        <w:rPr>
          <w:rFonts w:hint="eastAsia" w:ascii="华文楷体" w:hAnsi="华文楷体" w:eastAsia="华文楷体"/>
          <w:sz w:val="28"/>
          <w:szCs w:val="28"/>
        </w:rPr>
        <w:t>非常</w:t>
      </w:r>
      <w:ins w:id="134" w:author="Administrator" w:date="2016-01-10T00:00:08Z">
        <w:r>
          <w:rPr>
            <w:rFonts w:hint="eastAsia" w:ascii="华文楷体" w:hAnsi="华文楷体" w:eastAsia="华文楷体"/>
            <w:sz w:val="28"/>
            <w:szCs w:val="28"/>
            <w:lang w:eastAsia="zh-CN"/>
          </w:rPr>
          <w:t>地</w:t>
        </w:r>
      </w:ins>
      <w:r>
        <w:rPr>
          <w:rFonts w:hint="eastAsia" w:ascii="华文楷体" w:hAnsi="华文楷体" w:eastAsia="华文楷体"/>
          <w:sz w:val="28"/>
          <w:szCs w:val="28"/>
        </w:rPr>
        <w:t>迅速，他还在两大阿僧祇劫当中漫长的修习人无我，两大阿僧祇劫就说一个是在从资粮道到见道之间一个无数劫，然后从一地到七地之间还要一个无数劫，那么结果两大阿僧祇劫当中修习无我，结果他自己所断的法他只是断掉了烦恼障，两个无数劫他只是断烦恼障而已，他自己在两个无数劫当中辛辛苦苦所断的法</w:t>
      </w:r>
      <w:ins w:id="135" w:author="Administrator" w:date="2016-01-09T00:54:02Z">
        <w:r>
          <w:rPr>
            <w:rFonts w:hint="eastAsia" w:ascii="华文楷体" w:hAnsi="华文楷体" w:eastAsia="华文楷体"/>
            <w:sz w:val="28"/>
            <w:szCs w:val="28"/>
            <w:lang w:eastAsia="zh-CN"/>
          </w:rPr>
          <w:t>，</w:t>
        </w:r>
      </w:ins>
      <w:r>
        <w:rPr>
          <w:rFonts w:hint="eastAsia" w:ascii="华文楷体" w:hAnsi="华文楷体" w:eastAsia="华文楷体"/>
          <w:sz w:val="28"/>
          <w:szCs w:val="28"/>
        </w:rPr>
        <w:t>声闻缘觉他只需要三世就可以了，三世等就可以了。那么他本来是远离方便的，没有大悲心和菩提心</w:t>
      </w:r>
      <w:ins w:id="136" w:author="Administrator" w:date="2016-01-09T00:54:31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很多很多善巧方便的积累资粮，所以说声闻缘觉本来远离方便而修行，却在三世等短暂的时间便能断除，那么就说声闻阿罗汉他只需要三生就够了，第一生苏醒种性，第二生积累资粮，第三生就可以证悟阿罗汉，就这样的</w:t>
      </w:r>
      <w:ins w:id="137" w:author="Administrator" w:date="2016-01-09T00:55:32Z">
        <w:r>
          <w:rPr>
            <w:rFonts w:hint="eastAsia" w:ascii="华文楷体" w:hAnsi="华文楷体" w:eastAsia="华文楷体"/>
            <w:sz w:val="28"/>
            <w:szCs w:val="28"/>
            <w:lang w:eastAsia="zh-CN"/>
          </w:rPr>
          <w:t>。</w:t>
        </w:r>
      </w:ins>
      <w:del w:id="138" w:author="Administrator" w:date="2016-01-09T00:55:32Z">
        <w:r>
          <w:rPr>
            <w:rFonts w:hint="eastAsia" w:ascii="华文楷体" w:hAnsi="华文楷体" w:eastAsia="华文楷体"/>
            <w:sz w:val="28"/>
            <w:szCs w:val="28"/>
          </w:rPr>
          <w:delText>，</w:delText>
        </w:r>
      </w:del>
      <w:r>
        <w:rPr>
          <w:rFonts w:hint="eastAsia" w:ascii="华文楷体" w:hAnsi="华文楷体" w:eastAsia="华文楷体"/>
          <w:sz w:val="28"/>
          <w:szCs w:val="28"/>
        </w:rPr>
        <w:t>他只需要三生，最快三生，那么稍微慢一点七生，稍微慢一点钝一点的</w:t>
      </w:r>
      <w:ins w:id="139" w:author="Administrator" w:date="2016-01-12T17:58:04Z">
        <w:r>
          <w:rPr>
            <w:rFonts w:hint="eastAsia" w:ascii="华文楷体" w:hAnsi="华文楷体" w:eastAsia="华文楷体"/>
            <w:sz w:val="28"/>
            <w:szCs w:val="28"/>
            <w:lang w:eastAsia="zh-CN"/>
          </w:rPr>
          <w:t>这</w:t>
        </w:r>
      </w:ins>
      <w:ins w:id="140" w:author="Administrator" w:date="2016-01-12T17:58:06Z">
        <w:r>
          <w:rPr>
            <w:rFonts w:hint="eastAsia" w:ascii="华文楷体" w:hAnsi="华文楷体" w:eastAsia="华文楷体"/>
            <w:sz w:val="28"/>
            <w:szCs w:val="28"/>
            <w:lang w:eastAsia="zh-CN"/>
          </w:rPr>
          <w:t>种</w:t>
        </w:r>
      </w:ins>
      <w:r>
        <w:rPr>
          <w:rFonts w:hint="eastAsia" w:ascii="华文楷体" w:hAnsi="华文楷体" w:eastAsia="华文楷体"/>
          <w:sz w:val="28"/>
          <w:szCs w:val="28"/>
        </w:rPr>
        <w:t>阿罗汉七生可以成就阿罗汉，那么利根三生就够了</w:t>
      </w:r>
      <w:ins w:id="141" w:author="Administrator" w:date="2016-01-09T00:55:02Z">
        <w:r>
          <w:rPr>
            <w:rFonts w:hint="eastAsia" w:ascii="华文楷体" w:hAnsi="华文楷体" w:eastAsia="华文楷体"/>
            <w:sz w:val="28"/>
            <w:szCs w:val="28"/>
            <w:lang w:eastAsia="zh-CN"/>
          </w:rPr>
          <w:t>，</w:t>
        </w:r>
      </w:ins>
      <w:del w:id="142" w:author="Administrator" w:date="2016-01-09T00:55:02Z">
        <w:r>
          <w:rPr>
            <w:rFonts w:hint="eastAsia" w:ascii="华文楷体" w:hAnsi="华文楷体" w:eastAsia="华文楷体"/>
            <w:sz w:val="28"/>
            <w:szCs w:val="28"/>
          </w:rPr>
          <w:delText>。</w:delText>
        </w:r>
      </w:del>
      <w:r>
        <w:rPr>
          <w:rFonts w:hint="eastAsia" w:ascii="华文楷体" w:hAnsi="华文楷体" w:eastAsia="华文楷体"/>
          <w:sz w:val="28"/>
          <w:szCs w:val="28"/>
        </w:rPr>
        <w:t>那么这个是声闻乘的阿罗汉他需要三世等。那么缘觉稍微费点事他要一百个劫，一百个劫当中修习这样一种空性就可以完全的证悟无我空性，完全的断除烦恼障。</w:t>
      </w:r>
    </w:p>
    <w:p>
      <w:pPr>
        <w:ind w:firstLine="570"/>
        <w:rPr>
          <w:rFonts w:ascii="华文楷体" w:hAnsi="华文楷体" w:eastAsia="华文楷体"/>
          <w:sz w:val="28"/>
          <w:szCs w:val="28"/>
        </w:rPr>
      </w:pPr>
      <w:r>
        <w:rPr>
          <w:rFonts w:hint="eastAsia" w:ascii="华文楷体" w:hAnsi="华文楷体" w:eastAsia="华文楷体"/>
          <w:sz w:val="28"/>
          <w:szCs w:val="28"/>
        </w:rPr>
        <w:t>而菩萨呢你说他上根又利智又是无量大悲，现在看起来都是没有用的，为什么？他需要两个无数劫，这样一比较起来的时候小乘就比大乘更快了，更快的会成佛。而且真正地比较的时候整个</w:t>
      </w:r>
      <w:ins w:id="143" w:author="Administrator" w:date="2016-01-10T00:02:08Z">
        <w:r>
          <w:rPr>
            <w:rFonts w:hint="eastAsia" w:ascii="华文楷体" w:hAnsi="华文楷体" w:eastAsia="华文楷体"/>
            <w:sz w:val="28"/>
            <w:szCs w:val="28"/>
            <w:lang w:eastAsia="zh-CN"/>
          </w:rPr>
          <w:t>是</w:t>
        </w:r>
      </w:ins>
      <w:r>
        <w:rPr>
          <w:rFonts w:hint="eastAsia" w:ascii="华文楷体" w:hAnsi="华文楷体" w:eastAsia="华文楷体"/>
          <w:sz w:val="28"/>
          <w:szCs w:val="28"/>
        </w:rPr>
        <w:t>颠倒的，本来按照一般的大乘经论来讲，在苏醒种性而分三乘的时候呢</w:t>
      </w:r>
      <w:ins w:id="144" w:author="Administrator" w:date="2016-01-12T17:58:41Z">
        <w:r>
          <w:rPr>
            <w:rFonts w:hint="eastAsia" w:ascii="华文楷体" w:hAnsi="华文楷体" w:eastAsia="华文楷体"/>
            <w:sz w:val="28"/>
            <w:szCs w:val="28"/>
            <w:lang w:eastAsia="zh-CN"/>
          </w:rPr>
          <w:t>，</w:t>
        </w:r>
      </w:ins>
      <w:r>
        <w:rPr>
          <w:rFonts w:hint="eastAsia" w:ascii="华文楷体" w:hAnsi="华文楷体" w:eastAsia="华文楷体"/>
          <w:sz w:val="28"/>
          <w:szCs w:val="28"/>
        </w:rPr>
        <w:t>菩萨的根性是最利的最上根的，然后缘觉的根性是中等的，声闻的根性是最钝的</w:t>
      </w:r>
      <w:ins w:id="145" w:author="Administrator" w:date="2016-01-09T00:57:01Z">
        <w:r>
          <w:rPr>
            <w:rFonts w:hint="eastAsia" w:ascii="华文楷体" w:hAnsi="华文楷体" w:eastAsia="华文楷体"/>
            <w:sz w:val="28"/>
            <w:szCs w:val="28"/>
            <w:lang w:eastAsia="zh-CN"/>
          </w:rPr>
          <w:t>。</w:t>
        </w:r>
      </w:ins>
      <w:del w:id="146" w:author="Administrator" w:date="2016-01-09T00:57:00Z">
        <w:r>
          <w:rPr>
            <w:rFonts w:hint="eastAsia" w:ascii="华文楷体" w:hAnsi="华文楷体" w:eastAsia="华文楷体"/>
            <w:sz w:val="28"/>
            <w:szCs w:val="28"/>
          </w:rPr>
          <w:delText>，</w:delText>
        </w:r>
      </w:del>
      <w:r>
        <w:rPr>
          <w:rFonts w:hint="eastAsia" w:ascii="华文楷体" w:hAnsi="华文楷体" w:eastAsia="华文楷体"/>
          <w:sz w:val="28"/>
          <w:szCs w:val="28"/>
        </w:rPr>
        <w:t>那么现在完全颠倒了，声闻最快</w:t>
      </w:r>
      <w:ins w:id="147" w:author="Administrator" w:date="2016-01-12T17:58:57Z">
        <w:r>
          <w:rPr>
            <w:rFonts w:hint="eastAsia" w:ascii="华文楷体" w:hAnsi="华文楷体" w:eastAsia="华文楷体"/>
            <w:sz w:val="28"/>
            <w:szCs w:val="28"/>
            <w:lang w:eastAsia="zh-CN"/>
          </w:rPr>
          <w:t>、</w:t>
        </w:r>
      </w:ins>
      <w:r>
        <w:rPr>
          <w:rFonts w:hint="eastAsia" w:ascii="华文楷体" w:hAnsi="华文楷体" w:eastAsia="华文楷体"/>
          <w:sz w:val="28"/>
          <w:szCs w:val="28"/>
        </w:rPr>
        <w:t>三生就可以了，那么缘觉是中根一百劫，菩萨成了最钝根两个无数劫他才能够断尽烦恼障。所以有这样一种安立的问题的时候</w:t>
      </w:r>
      <w:ins w:id="148" w:author="Administrator" w:date="2016-01-09T00:57:19Z">
        <w:r>
          <w:rPr>
            <w:rFonts w:hint="eastAsia" w:ascii="华文楷体" w:hAnsi="华文楷体" w:eastAsia="华文楷体"/>
            <w:sz w:val="28"/>
            <w:szCs w:val="28"/>
            <w:lang w:eastAsia="zh-CN"/>
          </w:rPr>
          <w:t>，</w:t>
        </w:r>
      </w:ins>
      <w:ins w:id="149" w:author="Administrator" w:date="2016-01-10T00:03:08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可以知道对方安立的观点了不是个了义的观点。所以小乘和大乘相比，小乘更加快速而且小乘成了更利根等等，有很多这样一种过失。所以通过诸如此类的多方面分析而遮破了对方观点。</w:t>
      </w:r>
    </w:p>
    <w:p>
      <w:pPr>
        <w:ind w:firstLine="570"/>
        <w:rPr>
          <w:rFonts w:hint="eastAsia" w:ascii="黑体" w:hAnsi="黑体" w:eastAsia="黑体" w:cs="黑体"/>
          <w:sz w:val="28"/>
          <w:szCs w:val="28"/>
          <w:rPrChange w:id="150" w:author="Administrator" w:date="2016-01-09T00:58:55Z">
            <w:rPr>
              <w:rFonts w:ascii="华文楷体" w:hAnsi="华文楷体" w:eastAsia="华文楷体"/>
              <w:sz w:val="28"/>
              <w:szCs w:val="28"/>
            </w:rPr>
          </w:rPrChange>
        </w:rPr>
      </w:pPr>
      <w:r>
        <w:rPr>
          <w:rFonts w:hint="eastAsia" w:ascii="黑体" w:hAnsi="黑体" w:eastAsia="黑体" w:cs="黑体"/>
          <w:sz w:val="28"/>
          <w:szCs w:val="28"/>
          <w:rPrChange w:id="151" w:author="Administrator" w:date="2016-01-09T00:58:55Z">
            <w:rPr>
              <w:rFonts w:hint="eastAsia" w:ascii="华文楷体" w:hAnsi="华文楷体" w:eastAsia="华文楷体"/>
              <w:sz w:val="28"/>
              <w:szCs w:val="28"/>
            </w:rPr>
          </w:rPrChange>
        </w:rPr>
        <w:t>【双方的诸位辩论对手都是具有超凡妙慧的智者，对于他们之间理证技艺较量的精彩表演，我们当以不偏不倚的雅兴来尽情欣赏。】</w:t>
      </w:r>
    </w:p>
    <w:p>
      <w:pPr>
        <w:ind w:firstLine="570"/>
        <w:rPr>
          <w:rFonts w:ascii="华文楷体" w:hAnsi="华文楷体" w:eastAsia="华文楷体"/>
          <w:sz w:val="28"/>
          <w:szCs w:val="28"/>
        </w:rPr>
      </w:pPr>
      <w:r>
        <w:rPr>
          <w:rFonts w:hint="eastAsia" w:ascii="华文楷体" w:hAnsi="华文楷体" w:eastAsia="华文楷体"/>
          <w:sz w:val="28"/>
          <w:szCs w:val="28"/>
        </w:rPr>
        <w:t>全知麦彭仁波切站在中立的角度，通过站在中间的角度来观赏对方的辩论，就说辩论的对手都是具有超凡妙慧的这种智者，都具有殊胜的智慧，所以对于他们之间在理证方面的技艺</w:t>
      </w:r>
      <w:ins w:id="152" w:author="Administrator" w:date="2016-01-10T18:04:18Z">
        <w:r>
          <w:rPr>
            <w:rFonts w:hint="eastAsia" w:ascii="华文楷体" w:hAnsi="华文楷体" w:eastAsia="华文楷体"/>
            <w:sz w:val="28"/>
            <w:szCs w:val="28"/>
            <w:lang w:eastAsia="zh-CN"/>
          </w:rPr>
          <w:t>较</w:t>
        </w:r>
      </w:ins>
      <w:del w:id="153" w:author="Administrator" w:date="2016-01-10T18:04:13Z">
        <w:r>
          <w:rPr>
            <w:rFonts w:hint="eastAsia" w:ascii="华文楷体" w:hAnsi="华文楷体" w:eastAsia="华文楷体"/>
            <w:sz w:val="28"/>
            <w:szCs w:val="28"/>
          </w:rPr>
          <w:delText>教</w:delText>
        </w:r>
      </w:del>
      <w:r>
        <w:rPr>
          <w:rFonts w:hint="eastAsia" w:ascii="华文楷体" w:hAnsi="华文楷体" w:eastAsia="华文楷体"/>
          <w:sz w:val="28"/>
          <w:szCs w:val="28"/>
        </w:rPr>
        <w:t>量</w:t>
      </w:r>
      <w:ins w:id="154" w:author="Administrator" w:date="2016-01-12T18:00:00Z">
        <w:r>
          <w:rPr>
            <w:rFonts w:hint="eastAsia" w:ascii="华文楷体" w:hAnsi="华文楷体" w:eastAsia="华文楷体"/>
            <w:sz w:val="28"/>
            <w:szCs w:val="28"/>
            <w:lang w:eastAsia="zh-CN"/>
          </w:rPr>
          <w:t>、</w:t>
        </w:r>
      </w:ins>
      <w:r>
        <w:rPr>
          <w:rFonts w:hint="eastAsia" w:ascii="华文楷体" w:hAnsi="华文楷体" w:eastAsia="华文楷体"/>
          <w:sz w:val="28"/>
          <w:szCs w:val="28"/>
        </w:rPr>
        <w:t>精彩表演，麦彭仁波切说我们不应该偏任何一方，谁具有这样一种真正的理证我们就承许他的观点</w:t>
      </w:r>
      <w:ins w:id="155" w:author="Administrator" w:date="2016-01-09T01:00:12Z">
        <w:r>
          <w:rPr>
            <w:rFonts w:hint="eastAsia" w:ascii="华文楷体" w:hAnsi="华文楷体" w:eastAsia="华文楷体"/>
            <w:sz w:val="28"/>
            <w:szCs w:val="28"/>
            <w:lang w:eastAsia="zh-CN"/>
          </w:rPr>
          <w:t>。</w:t>
        </w:r>
      </w:ins>
      <w:del w:id="156" w:author="Administrator" w:date="2016-01-09T01:00:11Z">
        <w:r>
          <w:rPr>
            <w:rFonts w:hint="eastAsia" w:ascii="华文楷体" w:hAnsi="华文楷体" w:eastAsia="华文楷体"/>
            <w:sz w:val="28"/>
            <w:szCs w:val="28"/>
          </w:rPr>
          <w:delText>，</w:delText>
        </w:r>
      </w:del>
      <w:r>
        <w:rPr>
          <w:rFonts w:hint="eastAsia" w:ascii="华文楷体" w:hAnsi="华文楷体" w:eastAsia="华文楷体"/>
          <w:sz w:val="28"/>
          <w:szCs w:val="28"/>
        </w:rPr>
        <w:t>我们就说这个是谁谁谁啊，反正就是说不管是谁，反正谁他相续当中具有这样殊胜理证</w:t>
      </w:r>
      <w:ins w:id="157" w:author="Administrator" w:date="2016-01-12T18:00:16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我们就跟随他去承认就可以了。所以说麦彭仁波切就说以不偏不倚的雅兴，这个是一种心态啊，不偏不倚的心态这个雅兴来进行欣赏他们的辩论，从中也可以吸取很多很多殊胜的</w:t>
      </w:r>
      <w:ins w:id="158" w:author="Administrator" w:date="2016-01-10T18:05:2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智慧的。</w:t>
      </w:r>
    </w:p>
    <w:p>
      <w:pPr>
        <w:ind w:firstLine="570"/>
        <w:rPr>
          <w:rFonts w:hint="eastAsia" w:ascii="黑体" w:hAnsi="黑体" w:eastAsia="黑体" w:cs="黑体"/>
          <w:sz w:val="28"/>
          <w:szCs w:val="28"/>
          <w:rPrChange w:id="159" w:author="Administrator" w:date="2016-01-09T01:01:08Z">
            <w:rPr>
              <w:rFonts w:ascii="华文楷体" w:hAnsi="华文楷体" w:eastAsia="华文楷体"/>
              <w:sz w:val="28"/>
              <w:szCs w:val="28"/>
            </w:rPr>
          </w:rPrChange>
        </w:rPr>
      </w:pPr>
      <w:r>
        <w:rPr>
          <w:rFonts w:hint="eastAsia" w:ascii="黑体" w:hAnsi="黑体" w:eastAsia="黑体" w:cs="黑体"/>
          <w:sz w:val="28"/>
          <w:szCs w:val="28"/>
          <w:rPrChange w:id="160" w:author="Administrator" w:date="2016-01-09T01:01:08Z">
            <w:rPr>
              <w:rFonts w:hint="eastAsia" w:ascii="华文楷体" w:hAnsi="华文楷体" w:eastAsia="华文楷体"/>
              <w:sz w:val="28"/>
              <w:szCs w:val="28"/>
            </w:rPr>
          </w:rPrChange>
        </w:rPr>
        <w:t>【如是烦恼障与所知障不是偏颇而存在，对治法二无我也并非不能混淆。】</w:t>
      </w:r>
    </w:p>
    <w:p>
      <w:pPr>
        <w:ind w:firstLine="570"/>
        <w:rPr>
          <w:del w:id="161" w:author="Administrator" w:date="2016-01-09T01:02:15Z"/>
          <w:rFonts w:ascii="华文楷体" w:hAnsi="华文楷体" w:eastAsia="华文楷体"/>
          <w:sz w:val="28"/>
          <w:szCs w:val="28"/>
        </w:rPr>
      </w:pPr>
      <w:del w:id="162" w:author="Administrator" w:date="2016-01-09T01:02:15Z">
        <w:r>
          <w:rPr>
            <w:rFonts w:hint="eastAsia" w:ascii="华文楷体" w:hAnsi="华文楷体" w:eastAsia="华文楷体"/>
            <w:sz w:val="28"/>
            <w:szCs w:val="28"/>
          </w:rPr>
          <w:delText>那么下面这一大段主要就是要分析烦恼障所知障之间的关系，或就是它对治法人无我空性和法无我空性之间的关系，到底是一体呢还是他体呢？实际上像这样的话我们也必须要对于问题进行分析。</w:delText>
        </w:r>
      </w:del>
    </w:p>
    <w:p>
      <w:pPr>
        <w:ind w:firstLine="570"/>
        <w:rPr>
          <w:del w:id="163" w:author="Administrator" w:date="2016-01-09T01:02:15Z"/>
          <w:rFonts w:ascii="华文楷体" w:hAnsi="华文楷体" w:eastAsia="华文楷体"/>
          <w:sz w:val="28"/>
          <w:szCs w:val="28"/>
        </w:rPr>
      </w:pPr>
      <w:del w:id="164" w:author="Administrator" w:date="2016-01-09T01:02:15Z">
        <w:r>
          <w:rPr>
            <w:rFonts w:hint="eastAsia" w:ascii="华文楷体" w:hAnsi="华文楷体" w:eastAsia="华文楷体"/>
            <w:sz w:val="28"/>
            <w:szCs w:val="28"/>
          </w:rPr>
          <w:delText>结束时间：20分09秒。</w:delText>
        </w:r>
      </w:del>
    </w:p>
    <w:p>
      <w:pPr>
        <w:ind w:firstLine="570"/>
        <w:rPr>
          <w:rFonts w:ascii="华文楷体" w:hAnsi="华文楷体" w:eastAsia="华文楷体"/>
          <w:sz w:val="28"/>
          <w:szCs w:val="28"/>
        </w:rPr>
      </w:pPr>
      <w:r>
        <w:rPr>
          <w:rFonts w:hint="eastAsia" w:ascii="华文楷体" w:hAnsi="华文楷体" w:eastAsia="华文楷体"/>
          <w:sz w:val="28"/>
          <w:szCs w:val="28"/>
        </w:rPr>
        <w:t>那么下面这一大段主要就是要分析烦恼障和所知障之间的关系，或就是它对治法人无我空性和法无我空性之间的关系。到底是一体还是他体呢？实际上像这样的话就说是我们也必须要对于这个来进行分析，以期对于烦恼障和所知障这样一种问题了知的更明确，对于人无我空性和法无我空性的这样一种关系了知的更为明确。</w:t>
      </w:r>
      <w:ins w:id="165" w:author="Administrator" w:date="2016-01-10T18:06:34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这个方面麦彭仁波切首先</w:t>
      </w:r>
      <w:ins w:id="166" w:author="Administrator" w:date="2016-01-12T18:03:1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总述说，烦恼障和所知障不是偏颇而存在的，它不是各自</w:t>
      </w:r>
      <w:ins w:id="167" w:author="Administrator" w:date="2016-01-10T18:06:13Z">
        <w:r>
          <w:rPr>
            <w:rFonts w:hint="eastAsia" w:ascii="华文楷体" w:hAnsi="华文楷体" w:eastAsia="华文楷体"/>
            <w:sz w:val="28"/>
            <w:szCs w:val="28"/>
            <w:lang w:eastAsia="zh-CN"/>
          </w:rPr>
          <w:t>各</w:t>
        </w:r>
      </w:ins>
      <w:del w:id="168" w:author="Administrator" w:date="2016-01-10T18:06:10Z">
        <w:r>
          <w:rPr>
            <w:rFonts w:hint="eastAsia" w:ascii="华文楷体" w:hAnsi="华文楷体" w:eastAsia="华文楷体"/>
            <w:sz w:val="28"/>
            <w:szCs w:val="28"/>
          </w:rPr>
          <w:delText>个</w:delText>
        </w:r>
      </w:del>
      <w:r>
        <w:rPr>
          <w:rFonts w:hint="eastAsia" w:ascii="华文楷体" w:hAnsi="华文楷体" w:eastAsia="华文楷体"/>
          <w:sz w:val="28"/>
          <w:szCs w:val="28"/>
        </w:rPr>
        <w:t>的互相之间毫无关系而偏颇存在。实际上</w:t>
      </w:r>
      <w:del w:id="169" w:author="Administrator" w:date="2016-01-10T18:06:43Z">
        <w:r>
          <w:rPr>
            <w:rFonts w:hint="eastAsia" w:ascii="华文楷体" w:hAnsi="华文楷体" w:eastAsia="华文楷体"/>
            <w:sz w:val="28"/>
            <w:szCs w:val="28"/>
          </w:rPr>
          <w:delText>，</w:delText>
        </w:r>
      </w:del>
      <w:r>
        <w:rPr>
          <w:rFonts w:hint="eastAsia" w:ascii="华文楷体" w:hAnsi="华文楷体" w:eastAsia="华文楷体"/>
          <w:sz w:val="28"/>
          <w:szCs w:val="28"/>
        </w:rPr>
        <w:t>烦恼障和所知障从一个角度来讲，它也是一个法的本体。那么对治法的二无我智慧也并非不能混淆，哦， 这个是人无我，那个是法无我，实际上从都是无我的角度来讲，它是完全相同的。烦恼障和所知障从都是烦恼、都是障碍的角度来讲是一样的，那么二无我的智慧都是从对治或者都是一种无我空性的角度来讲也是相同的。所以说，这样一种所知的障碍不是偏颇存在，对治法的二无我也并非不能混淆的。下面就引用宁玛派一个很著名的大德，全知荣索班智达的观点来进行宣讲。</w:t>
      </w:r>
    </w:p>
    <w:p>
      <w:pPr>
        <w:ind w:firstLine="570"/>
        <w:rPr>
          <w:ins w:id="170" w:author="Administrator" w:date="2016-01-09T01:05:11Z"/>
          <w:rFonts w:hint="eastAsia" w:ascii="黑体" w:hAnsi="黑体" w:eastAsia="黑体" w:cs="黑体"/>
          <w:sz w:val="28"/>
          <w:szCs w:val="28"/>
          <w:lang w:eastAsia="zh-CN"/>
        </w:rPr>
      </w:pPr>
      <w:del w:id="171" w:author="Administrator" w:date="2016-01-09T01:04:58Z">
        <w:r>
          <w:rPr>
            <w:rFonts w:hint="eastAsia" w:ascii="黑体" w:hAnsi="黑体" w:eastAsia="黑体" w:cs="黑体"/>
            <w:sz w:val="28"/>
            <w:szCs w:val="28"/>
            <w:rPrChange w:id="172" w:author="Administrator" w:date="2016-01-09T01:05:08Z">
              <w:rPr>
                <w:rFonts w:hint="eastAsia" w:ascii="华文楷体" w:hAnsi="华文楷体" w:eastAsia="华文楷体"/>
                <w:sz w:val="28"/>
                <w:szCs w:val="28"/>
              </w:rPr>
            </w:rPrChange>
          </w:rPr>
          <w:delText xml:space="preserve"> </w:delText>
        </w:r>
      </w:del>
      <w:del w:id="173" w:author="Administrator" w:date="2016-01-09T01:04:57Z">
        <w:r>
          <w:rPr>
            <w:rFonts w:hint="eastAsia" w:ascii="黑体" w:hAnsi="黑体" w:eastAsia="黑体" w:cs="黑体"/>
            <w:sz w:val="28"/>
            <w:szCs w:val="28"/>
            <w:rPrChange w:id="174" w:author="Administrator" w:date="2016-01-09T01:05:08Z">
              <w:rPr>
                <w:rFonts w:hint="eastAsia" w:ascii="华文楷体" w:hAnsi="华文楷体" w:eastAsia="华文楷体"/>
                <w:sz w:val="28"/>
                <w:szCs w:val="28"/>
              </w:rPr>
            </w:rPrChange>
          </w:rPr>
          <w:delText xml:space="preserve"> </w:delText>
        </w:r>
      </w:del>
      <w:ins w:id="175" w:author="Administrator" w:date="2016-01-09T01:04:50Z">
        <w:r>
          <w:rPr>
            <w:rFonts w:hint="eastAsia" w:ascii="黑体" w:hAnsi="黑体" w:eastAsia="黑体" w:cs="黑体"/>
            <w:sz w:val="28"/>
            <w:szCs w:val="28"/>
            <w:lang w:eastAsia="zh-CN"/>
            <w:rPrChange w:id="176" w:author="Administrator" w:date="2016-01-09T01:05:08Z">
              <w:rPr>
                <w:rFonts w:hint="eastAsia" w:ascii="华文楷体" w:hAnsi="华文楷体" w:eastAsia="华文楷体"/>
                <w:sz w:val="28"/>
                <w:szCs w:val="28"/>
                <w:lang w:eastAsia="zh-CN"/>
              </w:rPr>
            </w:rPrChange>
          </w:rPr>
          <w:t>【</w:t>
        </w:r>
      </w:ins>
      <w:del w:id="177" w:author="Administrator" w:date="2016-01-09T01:04:52Z">
        <w:r>
          <w:rPr>
            <w:rFonts w:hint="eastAsia" w:ascii="黑体" w:hAnsi="黑体" w:eastAsia="黑体" w:cs="黑体"/>
            <w:sz w:val="28"/>
            <w:szCs w:val="28"/>
            <w:rPrChange w:id="178" w:author="Administrator" w:date="2016-01-09T01:05:08Z">
              <w:rPr>
                <w:rFonts w:hint="eastAsia" w:ascii="华文楷体" w:hAnsi="华文楷体" w:eastAsia="华文楷体"/>
                <w:sz w:val="28"/>
                <w:szCs w:val="28"/>
              </w:rPr>
            </w:rPrChange>
          </w:rPr>
          <w:delText xml:space="preserve"> </w:delText>
        </w:r>
      </w:del>
      <w:del w:id="179" w:author="Administrator" w:date="2016-01-09T01:04:53Z">
        <w:r>
          <w:rPr>
            <w:rFonts w:hint="eastAsia" w:ascii="黑体" w:hAnsi="黑体" w:eastAsia="黑体" w:cs="黑体"/>
            <w:sz w:val="28"/>
            <w:szCs w:val="28"/>
            <w:rPrChange w:id="180" w:author="Administrator" w:date="2016-01-09T01:05:08Z">
              <w:rPr>
                <w:rFonts w:hint="eastAsia" w:ascii="华文楷体" w:hAnsi="华文楷体" w:eastAsia="华文楷体"/>
                <w:sz w:val="28"/>
                <w:szCs w:val="28"/>
              </w:rPr>
            </w:rPrChange>
          </w:rPr>
          <w:delText xml:space="preserve"> “</w:delText>
        </w:r>
      </w:del>
      <w:r>
        <w:rPr>
          <w:rFonts w:hint="eastAsia" w:ascii="黑体" w:hAnsi="黑体" w:eastAsia="黑体" w:cs="黑体"/>
          <w:sz w:val="28"/>
          <w:szCs w:val="28"/>
          <w:rPrChange w:id="181" w:author="Administrator" w:date="2016-01-09T01:05:08Z">
            <w:rPr>
              <w:rFonts w:hint="eastAsia" w:ascii="华文楷体" w:hAnsi="华文楷体" w:eastAsia="华文楷体"/>
              <w:sz w:val="28"/>
              <w:szCs w:val="28"/>
            </w:rPr>
          </w:rPrChange>
        </w:rPr>
        <w:t>全知荣索班智达（在《入大乘论》中）如此说道：“如果有人认为：观察苦谛与集谛的这些所断烦恼到底是一体还是异体？</w:t>
      </w:r>
      <w:del w:id="182" w:author="Administrator" w:date="2016-01-09T01:04:29Z">
        <w:r>
          <w:rPr>
            <w:rFonts w:hint="eastAsia" w:ascii="黑体" w:hAnsi="黑体" w:eastAsia="黑体" w:cs="黑体"/>
            <w:sz w:val="28"/>
            <w:szCs w:val="28"/>
            <w:rPrChange w:id="183" w:author="Administrator" w:date="2016-01-09T01:05:08Z">
              <w:rPr>
                <w:rFonts w:hint="eastAsia" w:ascii="华文楷体" w:hAnsi="华文楷体" w:eastAsia="华文楷体"/>
                <w:sz w:val="28"/>
                <w:szCs w:val="28"/>
              </w:rPr>
            </w:rPrChange>
          </w:rPr>
          <w:delText>”</w:delText>
        </w:r>
      </w:del>
      <w:ins w:id="184" w:author="Administrator" w:date="2016-01-09T01:04:32Z">
        <w:r>
          <w:rPr>
            <w:rFonts w:hint="eastAsia" w:ascii="黑体" w:hAnsi="黑体" w:eastAsia="黑体" w:cs="黑体"/>
            <w:sz w:val="28"/>
            <w:szCs w:val="28"/>
            <w:lang w:eastAsia="zh-CN"/>
            <w:rPrChange w:id="185" w:author="Administrator" w:date="2016-01-09T01:05:08Z">
              <w:rPr>
                <w:rFonts w:hint="eastAsia" w:ascii="华文楷体" w:hAnsi="华文楷体" w:eastAsia="华文楷体"/>
                <w:sz w:val="28"/>
                <w:szCs w:val="28"/>
                <w:lang w:eastAsia="zh-CN"/>
              </w:rPr>
            </w:rPrChange>
          </w:rPr>
          <w:t>】</w:t>
        </w:r>
      </w:ins>
    </w:p>
    <w:p>
      <w:pPr>
        <w:ind w:firstLine="570"/>
        <w:rPr>
          <w:ins w:id="186" w:author="Administrator" w:date="2016-01-09T12:58:16Z"/>
          <w:rFonts w:hint="eastAsia" w:ascii="华文楷体" w:hAnsi="华文楷体" w:eastAsia="华文楷体"/>
          <w:sz w:val="28"/>
          <w:szCs w:val="28"/>
        </w:rPr>
      </w:pPr>
      <w:r>
        <w:rPr>
          <w:rFonts w:hint="eastAsia" w:ascii="华文楷体" w:hAnsi="华文楷体" w:eastAsia="华文楷体"/>
          <w:sz w:val="28"/>
          <w:szCs w:val="28"/>
        </w:rPr>
        <w:t>那么有些人会这样去思考或者</w:t>
      </w:r>
      <w:ins w:id="187" w:author="Administrator" w:date="2016-01-12T18:04:19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提问，观察苦谛的所断烦恼和集谛的所断烦恼，这些烦恼到底是一体呢？还是他体呢？这个方面的重点是放在所断烦恼上面，因为按照小乘和大乘的观点来看的时候，那么这个苦谛、集谛、道谛、灭谛，苦集灭道这个四谛，我们要认知这个四谛的本体，要证悟这个四谛的本体，要真正通过修行来诠证这个、完全显露这个四谛本体的自性，必须要断掉对于四谛的这样一些错误的观点，或者说缘这些四谛的烦恼之后才能够真正的现前的。所以说在苦谛、集谛等之下都有这些所断的烦恼，小乘的《俱舍论》当中是这样讲的，大乘的《现观庄严论》当中都是缘四谛它产生的烦恼、缘四谛生起的智慧等等，都是在这方面讲的。</w:t>
      </w:r>
    </w:p>
    <w:p>
      <w:pPr>
        <w:ind w:firstLine="570"/>
        <w:rPr>
          <w:del w:id="188" w:author="Administrator" w:date="2016-01-09T13:09:30Z"/>
          <w:rFonts w:ascii="华文楷体" w:hAnsi="华文楷体" w:eastAsia="华文楷体"/>
          <w:sz w:val="28"/>
          <w:szCs w:val="28"/>
        </w:rPr>
      </w:pPr>
      <w:r>
        <w:rPr>
          <w:rFonts w:hint="eastAsia" w:ascii="华文楷体" w:hAnsi="华文楷体" w:eastAsia="华文楷体"/>
          <w:sz w:val="28"/>
          <w:szCs w:val="28"/>
        </w:rPr>
        <w:t>所以说在苦谛之下它也有这样一种所断，然后断掉了这样一种苦谛之下的烦恼之后，</w:t>
      </w:r>
      <w:ins w:id="189" w:author="Administrator" w:date="2016-01-10T18:21:05Z">
        <w:r>
          <w:rPr>
            <w:rFonts w:hint="eastAsia" w:ascii="华文楷体" w:hAnsi="华文楷体" w:eastAsia="华文楷体"/>
            <w:sz w:val="28"/>
            <w:szCs w:val="28"/>
            <w:lang w:eastAsia="zh-CN"/>
          </w:rPr>
          <w:t>他</w:t>
        </w:r>
      </w:ins>
      <w:r>
        <w:rPr>
          <w:rFonts w:hint="eastAsia" w:ascii="华文楷体" w:hAnsi="华文楷体" w:eastAsia="华文楷体"/>
          <w:sz w:val="28"/>
          <w:szCs w:val="28"/>
        </w:rPr>
        <w:t>对于苦谛他会有一种认知</w:t>
      </w:r>
      <w:del w:id="190" w:author="Administrator" w:date="2016-01-09T12:53:58Z">
        <w:r>
          <w:rPr>
            <w:rFonts w:hint="eastAsia" w:ascii="华文楷体" w:hAnsi="华文楷体" w:eastAsia="华文楷体"/>
            <w:sz w:val="28"/>
            <w:szCs w:val="28"/>
          </w:rPr>
          <w:delText>。</w:delText>
        </w:r>
      </w:del>
      <w:ins w:id="191" w:author="Administrator" w:date="2016-01-09T12:53:55Z">
        <w:r>
          <w:rPr>
            <w:rFonts w:hint="eastAsia" w:ascii="华文楷体" w:hAnsi="华文楷体" w:eastAsia="华文楷体"/>
            <w:sz w:val="28"/>
            <w:szCs w:val="28"/>
            <w:lang w:eastAsia="zh-CN"/>
          </w:rPr>
          <w:t>，</w:t>
        </w:r>
      </w:ins>
      <w:del w:id="192" w:author="Administrator" w:date="2016-01-09T12:53:54Z">
        <w:r>
          <w:rPr>
            <w:rFonts w:hint="eastAsia" w:ascii="华文楷体" w:hAnsi="华文楷体" w:eastAsia="华文楷体"/>
            <w:sz w:val="28"/>
            <w:szCs w:val="28"/>
          </w:rPr>
          <w:delText>在</w:delText>
        </w:r>
      </w:del>
      <w:r>
        <w:rPr>
          <w:rFonts w:hint="eastAsia" w:ascii="华文楷体" w:hAnsi="华文楷体" w:eastAsia="华文楷体"/>
          <w:sz w:val="28"/>
          <w:szCs w:val="28"/>
        </w:rPr>
        <w:t>四谛当中首先证悟的这个本性就是对于苦谛</w:t>
      </w:r>
      <w:ins w:id="193" w:author="Administrator" w:date="2016-01-10T18:21:11Z">
        <w:r>
          <w:rPr>
            <w:rFonts w:hint="eastAsia" w:ascii="华文楷体" w:hAnsi="华文楷体" w:eastAsia="华文楷体"/>
            <w:sz w:val="28"/>
            <w:szCs w:val="28"/>
            <w:lang w:eastAsia="zh-CN"/>
          </w:rPr>
          <w:t>的</w:t>
        </w:r>
      </w:ins>
      <w:r>
        <w:rPr>
          <w:rFonts w:hint="eastAsia" w:ascii="华文楷体" w:hAnsi="华文楷体" w:eastAsia="华文楷体"/>
          <w:sz w:val="28"/>
          <w:szCs w:val="28"/>
        </w:rPr>
        <w:t>本性的证悟</w:t>
      </w:r>
      <w:ins w:id="194" w:author="Administrator" w:date="2016-01-09T12:54:06Z">
        <w:r>
          <w:rPr>
            <w:rFonts w:hint="eastAsia" w:ascii="华文楷体" w:hAnsi="华文楷体" w:eastAsia="华文楷体"/>
            <w:sz w:val="28"/>
            <w:szCs w:val="28"/>
            <w:lang w:eastAsia="zh-CN"/>
          </w:rPr>
          <w:t>。</w:t>
        </w:r>
      </w:ins>
      <w:ins w:id="195" w:author="Administrator" w:date="2016-01-12T18:06:16Z">
        <w:r>
          <w:rPr>
            <w:rFonts w:hint="eastAsia" w:ascii="华文楷体" w:hAnsi="华文楷体" w:eastAsia="华文楷体"/>
            <w:sz w:val="28"/>
            <w:szCs w:val="28"/>
            <w:lang w:eastAsia="zh-CN"/>
          </w:rPr>
          <w:t>像这样的话</w:t>
        </w:r>
      </w:ins>
      <w:del w:id="196" w:author="Administrator" w:date="2016-01-09T12:54:05Z">
        <w:r>
          <w:rPr>
            <w:rFonts w:hint="eastAsia" w:ascii="华文楷体" w:hAnsi="华文楷体" w:eastAsia="华文楷体"/>
            <w:sz w:val="28"/>
            <w:szCs w:val="28"/>
          </w:rPr>
          <w:delText>，</w:delText>
        </w:r>
      </w:del>
      <w:r>
        <w:rPr>
          <w:rFonts w:hint="eastAsia" w:ascii="华文楷体" w:hAnsi="华文楷体" w:eastAsia="华文楷体"/>
          <w:sz w:val="28"/>
          <w:szCs w:val="28"/>
        </w:rPr>
        <w:t>在《俱舍论》当中讲，它对于苦谛分了两类来讲的</w:t>
      </w:r>
      <w:ins w:id="197" w:author="Administrator" w:date="2016-01-09T12:54:20Z">
        <w:r>
          <w:rPr>
            <w:rFonts w:hint="eastAsia" w:ascii="华文楷体" w:hAnsi="华文楷体" w:eastAsia="华文楷体"/>
            <w:sz w:val="28"/>
            <w:szCs w:val="28"/>
            <w:lang w:eastAsia="zh-CN"/>
          </w:rPr>
          <w:t>，</w:t>
        </w:r>
      </w:ins>
      <w:del w:id="198" w:author="Administrator" w:date="2016-01-09T12:54:19Z">
        <w:r>
          <w:rPr>
            <w:rFonts w:hint="eastAsia" w:ascii="华文楷体" w:hAnsi="华文楷体" w:eastAsia="华文楷体"/>
            <w:sz w:val="28"/>
            <w:szCs w:val="28"/>
          </w:rPr>
          <w:delText>。</w:delText>
        </w:r>
      </w:del>
      <w:r>
        <w:rPr>
          <w:rFonts w:hint="eastAsia" w:ascii="华文楷体" w:hAnsi="华文楷体" w:eastAsia="华文楷体"/>
          <w:sz w:val="28"/>
          <w:szCs w:val="28"/>
        </w:rPr>
        <w:t>两类当中各自有这样一种忍和智，首先是下面欲界的</w:t>
      </w:r>
      <w:ins w:id="199" w:author="Administrator" w:date="2016-01-12T18:06:31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对苦谛的这样一种证知</w:t>
      </w:r>
      <w:ins w:id="200" w:author="Administrator" w:date="2016-01-10T18:21:44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就分了</w:t>
      </w:r>
      <w:ins w:id="201" w:author="Administrator" w:date="2016-01-12T18:06:59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苦法智忍和苦法智。因为它是苦谛所摄的，就说有一个法智的忍和一个苦法的智慧，像这样</w:t>
      </w:r>
      <w:ins w:id="202" w:author="Administrator" w:date="2016-01-10T18:21:51Z">
        <w:r>
          <w:rPr>
            <w:rFonts w:hint="eastAsia" w:ascii="华文楷体" w:hAnsi="华文楷体" w:eastAsia="华文楷体"/>
            <w:sz w:val="28"/>
            <w:szCs w:val="28"/>
            <w:lang w:eastAsia="zh-CN"/>
          </w:rPr>
          <w:t>就有</w:t>
        </w:r>
      </w:ins>
      <w:ins w:id="203" w:author="Administrator" w:date="2016-01-10T18:21:54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两种。然后对于上面的二界，就是对于色界、无色界它分下来就是类，苦类智忍和苦类智。像这样的话就分了四种，分了两界一个是欲界、一个是上二界，总的</w:t>
      </w:r>
      <w:ins w:id="204" w:author="Administrator" w:date="2016-01-10T18:23:11Z">
        <w:r>
          <w:rPr>
            <w:rFonts w:hint="eastAsia" w:ascii="华文楷体" w:hAnsi="华文楷体" w:eastAsia="华文楷体"/>
            <w:sz w:val="28"/>
            <w:szCs w:val="28"/>
            <w:lang w:eastAsia="zh-CN"/>
          </w:rPr>
          <w:t>分了这</w:t>
        </w:r>
      </w:ins>
      <w:r>
        <w:rPr>
          <w:rFonts w:hint="eastAsia" w:ascii="华文楷体" w:hAnsi="华文楷体" w:eastAsia="华文楷体"/>
          <w:sz w:val="28"/>
          <w:szCs w:val="28"/>
        </w:rPr>
        <w:t>两大类。两大类当中各有两种，苦法智忍、苦法智</w:t>
      </w:r>
      <w:ins w:id="205" w:author="Administrator" w:date="2016-01-09T12:56:42Z">
        <w:r>
          <w:rPr>
            <w:rFonts w:hint="eastAsia" w:ascii="华文楷体" w:hAnsi="华文楷体" w:eastAsia="华文楷体"/>
            <w:sz w:val="28"/>
            <w:szCs w:val="28"/>
            <w:lang w:eastAsia="zh-CN"/>
          </w:rPr>
          <w:t>，</w:t>
        </w:r>
      </w:ins>
      <w:del w:id="206" w:author="Administrator" w:date="2016-01-09T12:56:41Z">
        <w:r>
          <w:rPr>
            <w:rFonts w:hint="eastAsia" w:ascii="华文楷体" w:hAnsi="华文楷体" w:eastAsia="华文楷体"/>
            <w:sz w:val="28"/>
            <w:szCs w:val="28"/>
          </w:rPr>
          <w:delText>、</w:delText>
        </w:r>
      </w:del>
      <w:r>
        <w:rPr>
          <w:rFonts w:hint="eastAsia" w:ascii="华文楷体" w:hAnsi="华文楷体" w:eastAsia="华文楷体"/>
          <w:sz w:val="28"/>
          <w:szCs w:val="28"/>
        </w:rPr>
        <w:t>然后苦类智忍、苦类智，有这样一种分法。那么它的</w:t>
      </w:r>
      <w:ins w:id="207" w:author="Administrator" w:date="2016-01-12T18:07:4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分法就说是，上界的烦恼、上界的智慧叫类，前面讲分类的“类”字。比如缘上二界苦谛的这样一种正智的智慧它就叫做苦类智忍，然后</w:t>
      </w:r>
      <w:del w:id="208" w:author="Administrator" w:date="2016-01-10T18:23:41Z">
        <w:r>
          <w:rPr>
            <w:rFonts w:hint="eastAsia" w:ascii="华文楷体" w:hAnsi="华文楷体" w:eastAsia="华文楷体"/>
            <w:sz w:val="28"/>
            <w:szCs w:val="28"/>
          </w:rPr>
          <w:delText>就</w:delText>
        </w:r>
      </w:del>
      <w:r>
        <w:rPr>
          <w:rFonts w:hint="eastAsia" w:ascii="华文楷体" w:hAnsi="华文楷体" w:eastAsia="华文楷体"/>
          <w:sz w:val="28"/>
          <w:szCs w:val="28"/>
        </w:rPr>
        <w:t>叫做苦类智</w:t>
      </w:r>
      <w:del w:id="209" w:author="Administrator" w:date="2016-01-09T12:57:43Z">
        <w:r>
          <w:rPr>
            <w:rFonts w:hint="eastAsia" w:ascii="华文楷体" w:hAnsi="华文楷体" w:eastAsia="华文楷体"/>
            <w:sz w:val="28"/>
            <w:szCs w:val="28"/>
          </w:rPr>
          <w:delText>。</w:delText>
        </w:r>
      </w:del>
      <w:ins w:id="210" w:author="Administrator" w:date="2016-01-09T12:57:44Z">
        <w:r>
          <w:rPr>
            <w:rFonts w:hint="eastAsia" w:ascii="华文楷体" w:hAnsi="华文楷体" w:eastAsia="华文楷体"/>
            <w:sz w:val="28"/>
            <w:szCs w:val="28"/>
            <w:lang w:eastAsia="zh-CN"/>
          </w:rPr>
          <w:t>；</w:t>
        </w:r>
      </w:ins>
      <w:ins w:id="211" w:author="Administrator" w:date="2016-01-12T18:08:03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对下面欲界对于</w:t>
      </w:r>
      <w:ins w:id="212" w:author="Administrator" w:date="2016-01-12T18:08:0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苦谛的认知苦法智忍、苦法智，就是这样的。所以说集谛也是一样的，集谛也是这样的，集法智忍、集法智</w:t>
      </w:r>
      <w:ins w:id="213" w:author="Administrator" w:date="2016-01-09T12:59:04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然后集类智忍、集类智。乃至于就说对于灭谛和道谛都是这样分的</w:t>
      </w:r>
      <w:ins w:id="214" w:author="Administrator" w:date="2016-01-10T18:24:05Z">
        <w:r>
          <w:rPr>
            <w:rFonts w:hint="eastAsia" w:ascii="华文楷体" w:hAnsi="华文楷体" w:eastAsia="华文楷体"/>
            <w:sz w:val="28"/>
            <w:szCs w:val="28"/>
            <w:lang w:eastAsia="zh-CN"/>
          </w:rPr>
          <w:t>。</w:t>
        </w:r>
      </w:ins>
      <w:del w:id="215" w:author="Administrator" w:date="2016-01-10T18:24:05Z">
        <w:r>
          <w:rPr>
            <w:rFonts w:hint="eastAsia" w:ascii="华文楷体" w:hAnsi="华文楷体" w:eastAsia="华文楷体"/>
            <w:sz w:val="28"/>
            <w:szCs w:val="28"/>
          </w:rPr>
          <w:delText>，</w:delText>
        </w:r>
      </w:del>
      <w:r>
        <w:rPr>
          <w:rFonts w:hint="eastAsia" w:ascii="华文楷体" w:hAnsi="华文楷体" w:eastAsia="华文楷体"/>
          <w:sz w:val="28"/>
          <w:szCs w:val="28"/>
        </w:rPr>
        <w:t>它总共有十六个刹那，十六个刹那当中前十五个刹那它都是一种见道所摄的，第十六刹那到了修道。那么在《俱舍论》当中有很多这样一种讲法，那么在大乘当中基本也是这样。所以这个地方就出现一个观察苦谛的这些所断烦恼和集谛的所断烦恼，这些烦恼到底是一体还是他体的？问题就是这样的。</w:t>
      </w:r>
    </w:p>
    <w:p>
      <w:pPr>
        <w:ind w:firstLine="570"/>
        <w:rPr>
          <w:ins w:id="216" w:author="Administrator" w:date="2016-01-09T13:09:45Z"/>
          <w:rFonts w:hint="eastAsia" w:ascii="华文楷体" w:hAnsi="华文楷体" w:eastAsia="华文楷体"/>
          <w:sz w:val="28"/>
          <w:szCs w:val="28"/>
        </w:rPr>
      </w:pPr>
      <w:del w:id="217" w:author="Administrator" w:date="2016-01-09T13:09:35Z">
        <w:r>
          <w:rPr>
            <w:rFonts w:hint="eastAsia" w:ascii="华文楷体" w:hAnsi="华文楷体" w:eastAsia="华文楷体"/>
            <w:sz w:val="28"/>
            <w:szCs w:val="28"/>
          </w:rPr>
          <w:delText xml:space="preserve"> </w:delText>
        </w:r>
      </w:del>
      <w:del w:id="218" w:author="Administrator" w:date="2016-01-09T13:09:3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那么</w:t>
      </w:r>
      <w:del w:id="219" w:author="Administrator" w:date="2016-01-10T18:24:32Z">
        <w:r>
          <w:rPr>
            <w:rFonts w:hint="eastAsia" w:ascii="华文楷体" w:hAnsi="华文楷体" w:eastAsia="华文楷体"/>
            <w:sz w:val="28"/>
            <w:szCs w:val="28"/>
          </w:rPr>
          <w:delText>，</w:delText>
        </w:r>
      </w:del>
      <w:r>
        <w:rPr>
          <w:rFonts w:hint="eastAsia" w:ascii="华文楷体" w:hAnsi="华文楷体" w:eastAsia="华文楷体"/>
          <w:sz w:val="28"/>
          <w:szCs w:val="28"/>
        </w:rPr>
        <w:t>假设说所断的苦谛的烦恼和</w:t>
      </w:r>
      <w:del w:id="220" w:author="Administrator" w:date="2016-01-12T18:09:15Z">
        <w:r>
          <w:rPr>
            <w:rFonts w:hint="eastAsia" w:ascii="华文楷体" w:hAnsi="华文楷体" w:eastAsia="华文楷体"/>
            <w:sz w:val="28"/>
            <w:szCs w:val="28"/>
          </w:rPr>
          <w:delText>所</w:delText>
        </w:r>
      </w:del>
      <w:del w:id="221" w:author="Administrator" w:date="2016-01-12T18:09:16Z">
        <w:r>
          <w:rPr>
            <w:rFonts w:hint="eastAsia" w:ascii="华文楷体" w:hAnsi="华文楷体" w:eastAsia="华文楷体"/>
            <w:sz w:val="28"/>
            <w:szCs w:val="28"/>
          </w:rPr>
          <w:delText>断的</w:delText>
        </w:r>
      </w:del>
      <w:r>
        <w:rPr>
          <w:rFonts w:hint="eastAsia" w:ascii="华文楷体" w:hAnsi="华文楷体" w:eastAsia="华文楷体"/>
          <w:sz w:val="28"/>
          <w:szCs w:val="28"/>
        </w:rPr>
        <w:t xml:space="preserve">集谛的烦恼是一体， </w:t>
      </w:r>
    </w:p>
    <w:p>
      <w:pPr>
        <w:ind w:firstLine="570"/>
        <w:rPr>
          <w:ins w:id="222" w:author="Administrator" w:date="2016-01-09T13:10:05Z"/>
          <w:rFonts w:hint="eastAsia" w:ascii="黑体" w:hAnsi="黑体" w:eastAsia="黑体" w:cs="黑体"/>
          <w:sz w:val="28"/>
          <w:szCs w:val="28"/>
          <w:lang w:eastAsia="zh-CN"/>
        </w:rPr>
      </w:pPr>
      <w:del w:id="223" w:author="Administrator" w:date="2016-01-09T13:09:47Z">
        <w:r>
          <w:rPr>
            <w:rFonts w:hint="eastAsia" w:ascii="黑体" w:hAnsi="黑体" w:eastAsia="黑体" w:cs="黑体"/>
            <w:sz w:val="28"/>
            <w:szCs w:val="28"/>
            <w:rPrChange w:id="224" w:author="Administrator" w:date="2016-01-09T13:10:02Z">
              <w:rPr>
                <w:rFonts w:hint="eastAsia" w:ascii="华文楷体" w:hAnsi="华文楷体" w:eastAsia="华文楷体"/>
                <w:sz w:val="28"/>
                <w:szCs w:val="28"/>
              </w:rPr>
            </w:rPrChange>
          </w:rPr>
          <w:delText>“</w:delText>
        </w:r>
      </w:del>
      <w:ins w:id="225" w:author="Administrator" w:date="2016-01-09T13:09:49Z">
        <w:r>
          <w:rPr>
            <w:rFonts w:hint="eastAsia" w:ascii="黑体" w:hAnsi="黑体" w:eastAsia="黑体" w:cs="黑体"/>
            <w:sz w:val="28"/>
            <w:szCs w:val="28"/>
            <w:lang w:eastAsia="zh-CN"/>
            <w:rPrChange w:id="226" w:author="Administrator" w:date="2016-01-09T13:10:02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27" w:author="Administrator" w:date="2016-01-09T13:10:02Z">
            <w:rPr>
              <w:rFonts w:hint="eastAsia" w:ascii="华文楷体" w:hAnsi="华文楷体" w:eastAsia="华文楷体"/>
              <w:sz w:val="28"/>
              <w:szCs w:val="28"/>
            </w:rPr>
          </w:rPrChange>
        </w:rPr>
        <w:t>假设是一体，则后面的对治成了无有意义；</w:t>
      </w:r>
      <w:ins w:id="228" w:author="Administrator" w:date="2016-01-09T13:09:55Z">
        <w:r>
          <w:rPr>
            <w:rFonts w:hint="eastAsia" w:ascii="黑体" w:hAnsi="黑体" w:eastAsia="黑体" w:cs="黑体"/>
            <w:sz w:val="28"/>
            <w:szCs w:val="28"/>
            <w:lang w:eastAsia="zh-CN"/>
            <w:rPrChange w:id="229" w:author="Administrator" w:date="2016-01-09T13:10:02Z">
              <w:rPr>
                <w:rFonts w:hint="eastAsia" w:ascii="华文楷体" w:hAnsi="华文楷体" w:eastAsia="华文楷体"/>
                <w:sz w:val="28"/>
                <w:szCs w:val="28"/>
                <w:lang w:eastAsia="zh-CN"/>
              </w:rPr>
            </w:rPrChange>
          </w:rPr>
          <w:t>】</w:t>
        </w:r>
      </w:ins>
    </w:p>
    <w:p>
      <w:pPr>
        <w:ind w:firstLine="570"/>
        <w:rPr>
          <w:ins w:id="230" w:author="Administrator" w:date="2016-01-09T13:13:44Z"/>
          <w:rFonts w:hint="eastAsia" w:ascii="华文楷体" w:hAnsi="华文楷体" w:eastAsia="华文楷体"/>
          <w:sz w:val="28"/>
          <w:szCs w:val="28"/>
        </w:rPr>
      </w:pPr>
      <w:del w:id="231" w:author="Administrator" w:date="2016-01-09T13:09:53Z">
        <w:r>
          <w:rPr>
            <w:rFonts w:hint="eastAsia" w:ascii="华文楷体" w:hAnsi="华文楷体" w:eastAsia="华文楷体"/>
            <w:sz w:val="28"/>
            <w:szCs w:val="28"/>
          </w:rPr>
          <w:delText>”</w:delText>
        </w:r>
      </w:del>
      <w:r>
        <w:rPr>
          <w:rFonts w:hint="eastAsia" w:ascii="华文楷体" w:hAnsi="华文楷体" w:eastAsia="华文楷体"/>
          <w:sz w:val="28"/>
          <w:szCs w:val="28"/>
        </w:rPr>
        <w:t>那么因为它们这个烦恼就是这样，所以前面集已经把这样一种苦谛的一种烦恼已经断掉之后，因为是一体的缘故，所以后面的集谛等的烦恼也会跟随而断除。所以说如果是一体的，后面的对治</w:t>
      </w:r>
      <w:ins w:id="232" w:author="Administrator" w:date="2016-01-10T18:25:07Z">
        <w:r>
          <w:rPr>
            <w:rFonts w:hint="eastAsia" w:ascii="华文楷体" w:hAnsi="华文楷体" w:eastAsia="华文楷体"/>
            <w:sz w:val="28"/>
            <w:szCs w:val="28"/>
            <w:lang w:eastAsia="zh-CN"/>
          </w:rPr>
          <w:t>成</w:t>
        </w:r>
      </w:ins>
      <w:ins w:id="233" w:author="Administrator" w:date="2016-01-10T18:25:21Z">
        <w:r>
          <w:rPr>
            <w:rFonts w:hint="eastAsia" w:ascii="华文楷体" w:hAnsi="华文楷体" w:eastAsia="华文楷体"/>
            <w:sz w:val="28"/>
            <w:szCs w:val="28"/>
            <w:lang w:eastAsia="zh-CN"/>
          </w:rPr>
          <w:t>了</w:t>
        </w:r>
      </w:ins>
      <w:ins w:id="234" w:author="Administrator" w:date="2016-01-10T18:25:23Z">
        <w:r>
          <w:rPr>
            <w:rFonts w:hint="eastAsia" w:ascii="华文楷体" w:hAnsi="华文楷体" w:eastAsia="华文楷体"/>
            <w:sz w:val="28"/>
            <w:szCs w:val="28"/>
            <w:lang w:eastAsia="zh-CN"/>
          </w:rPr>
          <w:t>无</w:t>
        </w:r>
      </w:ins>
      <w:del w:id="235" w:author="Administrator" w:date="2016-01-10T18:25:26Z">
        <w:r>
          <w:rPr>
            <w:rFonts w:hint="eastAsia" w:ascii="华文楷体" w:hAnsi="华文楷体" w:eastAsia="华文楷体"/>
            <w:sz w:val="28"/>
            <w:szCs w:val="28"/>
          </w:rPr>
          <w:delText>是</w:delText>
        </w:r>
      </w:del>
      <w:del w:id="236" w:author="Administrator" w:date="2016-01-10T18:25:27Z">
        <w:r>
          <w:rPr>
            <w:rFonts w:hint="eastAsia" w:ascii="华文楷体" w:hAnsi="华文楷体" w:eastAsia="华文楷体"/>
            <w:sz w:val="28"/>
            <w:szCs w:val="28"/>
          </w:rPr>
          <w:delText>没</w:delText>
        </w:r>
      </w:del>
      <w:r>
        <w:rPr>
          <w:rFonts w:hint="eastAsia" w:ascii="华文楷体" w:hAnsi="华文楷体" w:eastAsia="华文楷体"/>
          <w:sz w:val="28"/>
          <w:szCs w:val="28"/>
        </w:rPr>
        <w:t>有意义</w:t>
      </w:r>
      <w:ins w:id="237" w:author="Administrator" w:date="2016-01-10T18:26:25Z">
        <w:r>
          <w:rPr>
            <w:rFonts w:hint="eastAsia" w:ascii="华文楷体" w:hAnsi="华文楷体" w:eastAsia="华文楷体"/>
            <w:sz w:val="28"/>
            <w:szCs w:val="28"/>
            <w:lang w:eastAsia="zh-CN"/>
          </w:rPr>
          <w:t>了</w:t>
        </w:r>
      </w:ins>
      <w:del w:id="238" w:author="Administrator" w:date="2016-01-10T18:26:23Z">
        <w:r>
          <w:rPr>
            <w:rFonts w:hint="eastAsia" w:ascii="华文楷体" w:hAnsi="华文楷体" w:eastAsia="华文楷体"/>
            <w:sz w:val="28"/>
            <w:szCs w:val="28"/>
          </w:rPr>
          <w:delText>的</w:delText>
        </w:r>
      </w:del>
      <w:r>
        <w:rPr>
          <w:rFonts w:hint="eastAsia" w:ascii="华文楷体" w:hAnsi="华文楷体" w:eastAsia="华文楷体"/>
          <w:sz w:val="28"/>
          <w:szCs w:val="28"/>
        </w:rPr>
        <w:t>，因为它的所对治法前面苦谛的时候就已经断掉了。如果是一体</w:t>
      </w:r>
      <w:ins w:id="239" w:author="Administrator" w:date="2016-01-12T18:09:52Z">
        <w:r>
          <w:rPr>
            <w:rFonts w:hint="eastAsia" w:ascii="华文楷体" w:hAnsi="华文楷体" w:eastAsia="华文楷体"/>
            <w:sz w:val="28"/>
            <w:szCs w:val="28"/>
            <w:lang w:eastAsia="zh-CN"/>
          </w:rPr>
          <w:t>的</w:t>
        </w:r>
      </w:ins>
      <w:r>
        <w:rPr>
          <w:rFonts w:hint="eastAsia" w:ascii="华文楷体" w:hAnsi="华文楷体" w:eastAsia="华文楷体"/>
          <w:sz w:val="28"/>
          <w:szCs w:val="28"/>
        </w:rPr>
        <w:t>有这个过失。</w:t>
      </w:r>
    </w:p>
    <w:p>
      <w:pPr>
        <w:ind w:firstLine="570"/>
        <w:rPr>
          <w:ins w:id="240" w:author="Administrator" w:date="2016-01-09T13:13:46Z"/>
          <w:rFonts w:hint="eastAsia" w:ascii="黑体" w:hAnsi="黑体" w:eastAsia="黑体" w:cs="黑体"/>
          <w:sz w:val="28"/>
          <w:szCs w:val="28"/>
          <w:lang w:eastAsia="zh-CN"/>
        </w:rPr>
      </w:pPr>
      <w:del w:id="241" w:author="Administrator" w:date="2016-01-09T13:13:10Z">
        <w:r>
          <w:rPr>
            <w:rFonts w:hint="eastAsia" w:ascii="黑体" w:hAnsi="黑体" w:eastAsia="黑体" w:cs="黑体"/>
            <w:sz w:val="28"/>
            <w:szCs w:val="28"/>
            <w:rPrChange w:id="242" w:author="Administrator" w:date="2016-01-09T13:13:41Z">
              <w:rPr>
                <w:rFonts w:hint="eastAsia" w:ascii="华文楷体" w:hAnsi="华文楷体" w:eastAsia="华文楷体"/>
                <w:sz w:val="28"/>
                <w:szCs w:val="28"/>
              </w:rPr>
            </w:rPrChange>
          </w:rPr>
          <w:delText>“</w:delText>
        </w:r>
      </w:del>
      <w:ins w:id="243" w:author="Administrator" w:date="2016-01-09T13:13:11Z">
        <w:r>
          <w:rPr>
            <w:rFonts w:hint="eastAsia" w:ascii="黑体" w:hAnsi="黑体" w:eastAsia="黑体" w:cs="黑体"/>
            <w:sz w:val="28"/>
            <w:szCs w:val="28"/>
            <w:lang w:eastAsia="zh-CN"/>
            <w:rPrChange w:id="244" w:author="Administrator" w:date="2016-01-09T13:13:41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45" w:author="Administrator" w:date="2016-01-09T13:13:41Z">
            <w:rPr>
              <w:rFonts w:hint="eastAsia" w:ascii="华文楷体" w:hAnsi="华文楷体" w:eastAsia="华文楷体"/>
              <w:sz w:val="28"/>
              <w:szCs w:val="28"/>
            </w:rPr>
          </w:rPrChange>
        </w:rPr>
        <w:t>倘若是异体，则缘所有界、趣、法的异体烦恼均需要断除，结果无法断除。</w:t>
      </w:r>
      <w:del w:id="246" w:author="Administrator" w:date="2016-01-09T13:13:34Z">
        <w:r>
          <w:rPr>
            <w:rFonts w:hint="eastAsia" w:ascii="黑体" w:hAnsi="黑体" w:eastAsia="黑体" w:cs="黑体"/>
            <w:sz w:val="28"/>
            <w:szCs w:val="28"/>
            <w:rPrChange w:id="247" w:author="Administrator" w:date="2016-01-09T13:13:41Z">
              <w:rPr>
                <w:rFonts w:hint="eastAsia" w:ascii="华文楷体" w:hAnsi="华文楷体" w:eastAsia="华文楷体"/>
                <w:sz w:val="28"/>
                <w:szCs w:val="28"/>
              </w:rPr>
            </w:rPrChange>
          </w:rPr>
          <w:delText>”</w:delText>
        </w:r>
      </w:del>
      <w:ins w:id="248" w:author="Administrator" w:date="2016-01-09T13:13:35Z">
        <w:r>
          <w:rPr>
            <w:rFonts w:hint="eastAsia" w:ascii="黑体" w:hAnsi="黑体" w:eastAsia="黑体" w:cs="黑体"/>
            <w:sz w:val="28"/>
            <w:szCs w:val="28"/>
            <w:lang w:eastAsia="zh-CN"/>
            <w:rPrChange w:id="249" w:author="Administrator" w:date="2016-01-09T13:13:41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那么如果说</w:t>
      </w:r>
      <w:ins w:id="250" w:author="Administrator" w:date="2016-01-10T18:26:41Z">
        <w:r>
          <w:rPr>
            <w:rFonts w:hint="eastAsia" w:ascii="华文楷体" w:hAnsi="华文楷体" w:eastAsia="华文楷体"/>
            <w:sz w:val="28"/>
            <w:szCs w:val="28"/>
            <w:lang w:eastAsia="zh-CN"/>
          </w:rPr>
          <w:t>是</w:t>
        </w:r>
      </w:ins>
      <w:r>
        <w:rPr>
          <w:rFonts w:hint="eastAsia" w:ascii="华文楷体" w:hAnsi="华文楷体" w:eastAsia="华文楷体"/>
          <w:sz w:val="28"/>
          <w:szCs w:val="28"/>
        </w:rPr>
        <w:t>苦谛和集谛、然后</w:t>
      </w:r>
      <w:ins w:id="251" w:author="Administrator" w:date="2016-01-12T18:10:17Z">
        <w:r>
          <w:rPr>
            <w:rFonts w:hint="eastAsia" w:ascii="华文楷体" w:hAnsi="华文楷体" w:eastAsia="华文楷体"/>
            <w:sz w:val="28"/>
            <w:szCs w:val="28"/>
            <w:lang w:eastAsia="zh-CN"/>
          </w:rPr>
          <w:t>是</w:t>
        </w:r>
      </w:ins>
      <w:r>
        <w:rPr>
          <w:rFonts w:hint="eastAsia" w:ascii="华文楷体" w:hAnsi="华文楷体" w:eastAsia="华文楷体"/>
          <w:sz w:val="28"/>
          <w:szCs w:val="28"/>
        </w:rPr>
        <w:t>灭谛和道谛等等缘四谛的这些所有的烦恼假如说是他体存在的</w:t>
      </w:r>
      <w:ins w:id="252" w:author="Administrator" w:date="2016-01-09T13:14:12Z">
        <w:r>
          <w:rPr>
            <w:rFonts w:hint="eastAsia" w:ascii="华文楷体" w:hAnsi="华文楷体" w:eastAsia="华文楷体"/>
            <w:sz w:val="28"/>
            <w:szCs w:val="28"/>
            <w:lang w:eastAsia="zh-CN"/>
          </w:rPr>
          <w:t>，</w:t>
        </w:r>
      </w:ins>
      <w:del w:id="253" w:author="Administrator" w:date="2016-01-09T13:14:11Z">
        <w:r>
          <w:rPr>
            <w:rFonts w:hint="eastAsia" w:ascii="华文楷体" w:hAnsi="华文楷体" w:eastAsia="华文楷体"/>
            <w:sz w:val="28"/>
            <w:szCs w:val="28"/>
          </w:rPr>
          <w:delText>。</w:delText>
        </w:r>
      </w:del>
      <w:r>
        <w:rPr>
          <w:rFonts w:hint="eastAsia" w:ascii="华文楷体" w:hAnsi="华文楷体" w:eastAsia="华文楷体"/>
          <w:sz w:val="28"/>
          <w:szCs w:val="28"/>
        </w:rPr>
        <w:t>如果是他体存在的话，</w:t>
      </w:r>
      <w:ins w:id="254" w:author="Administrator" w:date="2016-01-12T18:10:27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这些烦恼如果是他体存在，那么这些生烦恼的时候他所缘的界不同，比如说有些是三界的烦恼</w:t>
      </w:r>
      <w:ins w:id="255" w:author="Administrator" w:date="2016-01-09T13:14:55Z">
        <w:r>
          <w:rPr>
            <w:rFonts w:hint="eastAsia" w:ascii="华文楷体" w:hAnsi="华文楷体" w:eastAsia="华文楷体"/>
            <w:sz w:val="28"/>
            <w:szCs w:val="28"/>
            <w:lang w:eastAsia="zh-CN"/>
          </w:rPr>
          <w:t>、</w:t>
        </w:r>
      </w:ins>
      <w:del w:id="256" w:author="Administrator" w:date="2016-01-09T13:14:55Z">
        <w:r>
          <w:rPr>
            <w:rFonts w:hint="eastAsia" w:ascii="华文楷体" w:hAnsi="华文楷体" w:eastAsia="华文楷体"/>
            <w:sz w:val="28"/>
            <w:szCs w:val="28"/>
          </w:rPr>
          <w:delText>，</w:delText>
        </w:r>
      </w:del>
      <w:r>
        <w:rPr>
          <w:rFonts w:hint="eastAsia" w:ascii="华文楷体" w:hAnsi="华文楷体" w:eastAsia="华文楷体"/>
          <w:sz w:val="28"/>
          <w:szCs w:val="28"/>
        </w:rPr>
        <w:t>或者有些</w:t>
      </w:r>
      <w:ins w:id="257" w:author="Administrator" w:date="2016-01-09T13:14:39Z">
        <w:r>
          <w:rPr>
            <w:rFonts w:hint="eastAsia" w:ascii="华文楷体" w:hAnsi="华文楷体" w:eastAsia="华文楷体"/>
            <w:sz w:val="28"/>
            <w:szCs w:val="28"/>
            <w:lang w:eastAsia="zh-CN"/>
          </w:rPr>
          <w:t>是</w:t>
        </w:r>
      </w:ins>
      <w:del w:id="258" w:author="Administrator" w:date="2016-01-09T13:14:37Z">
        <w:r>
          <w:rPr>
            <w:rFonts w:hint="eastAsia" w:ascii="华文楷体" w:hAnsi="华文楷体" w:eastAsia="华文楷体"/>
            <w:sz w:val="28"/>
            <w:szCs w:val="28"/>
          </w:rPr>
          <w:delText>事</w:delText>
        </w:r>
      </w:del>
      <w:r>
        <w:rPr>
          <w:rFonts w:hint="eastAsia" w:ascii="华文楷体" w:hAnsi="华文楷体" w:eastAsia="华文楷体"/>
          <w:sz w:val="28"/>
          <w:szCs w:val="28"/>
        </w:rPr>
        <w:t>十八界</w:t>
      </w:r>
      <w:del w:id="259" w:author="Administrator" w:date="2016-01-10T18:27:06Z">
        <w:r>
          <w:rPr>
            <w:rFonts w:hint="eastAsia" w:ascii="华文楷体" w:hAnsi="华文楷体" w:eastAsia="华文楷体"/>
            <w:sz w:val="28"/>
            <w:szCs w:val="28"/>
          </w:rPr>
          <w:delText>的</w:delText>
        </w:r>
      </w:del>
      <w:ins w:id="260" w:author="Administrator" w:date="2016-01-10T18:27:10Z">
        <w:r>
          <w:rPr>
            <w:rFonts w:hint="eastAsia" w:ascii="华文楷体" w:hAnsi="华文楷体" w:eastAsia="华文楷体"/>
            <w:sz w:val="28"/>
            <w:szCs w:val="28"/>
            <w:lang w:eastAsia="zh-CN"/>
          </w:rPr>
          <w:t>等等</w:t>
        </w:r>
      </w:ins>
      <w:ins w:id="261" w:author="Administrator" w:date="2016-01-10T18:27:12Z">
        <w:r>
          <w:rPr>
            <w:rFonts w:hint="eastAsia" w:ascii="华文楷体" w:hAnsi="华文楷体" w:eastAsia="华文楷体"/>
            <w:sz w:val="28"/>
            <w:szCs w:val="28"/>
            <w:lang w:eastAsia="zh-CN"/>
          </w:rPr>
          <w:t>的</w:t>
        </w:r>
      </w:ins>
      <w:r>
        <w:rPr>
          <w:rFonts w:hint="eastAsia" w:ascii="华文楷体" w:hAnsi="华文楷体" w:eastAsia="华文楷体"/>
          <w:sz w:val="28"/>
          <w:szCs w:val="28"/>
        </w:rPr>
        <w:t>烦恼</w:t>
      </w:r>
      <w:ins w:id="262" w:author="Administrator" w:date="2016-01-09T13:14:59Z">
        <w:r>
          <w:rPr>
            <w:rFonts w:hint="eastAsia" w:ascii="华文楷体" w:hAnsi="华文楷体" w:eastAsia="华文楷体"/>
            <w:sz w:val="28"/>
            <w:szCs w:val="28"/>
            <w:lang w:eastAsia="zh-CN"/>
          </w:rPr>
          <w:t>、</w:t>
        </w:r>
      </w:ins>
      <w:del w:id="263" w:author="Administrator" w:date="2016-01-09T13:14:58Z">
        <w:r>
          <w:rPr>
            <w:rFonts w:hint="eastAsia" w:ascii="华文楷体" w:hAnsi="华文楷体" w:eastAsia="华文楷体"/>
            <w:sz w:val="28"/>
            <w:szCs w:val="28"/>
          </w:rPr>
          <w:delText>，</w:delText>
        </w:r>
      </w:del>
      <w:r>
        <w:rPr>
          <w:rFonts w:hint="eastAsia" w:ascii="华文楷体" w:hAnsi="华文楷体" w:eastAsia="华文楷体"/>
          <w:sz w:val="28"/>
          <w:szCs w:val="28"/>
        </w:rPr>
        <w:t>有些是六趣的烦恼</w:t>
      </w:r>
      <w:ins w:id="264" w:author="Administrator" w:date="2016-01-09T13:15:02Z">
        <w:r>
          <w:rPr>
            <w:rFonts w:hint="eastAsia" w:ascii="华文楷体" w:hAnsi="华文楷体" w:eastAsia="华文楷体"/>
            <w:sz w:val="28"/>
            <w:szCs w:val="28"/>
            <w:lang w:eastAsia="zh-CN"/>
          </w:rPr>
          <w:t>、</w:t>
        </w:r>
      </w:ins>
      <w:del w:id="265" w:author="Administrator" w:date="2016-01-09T13:15:01Z">
        <w:r>
          <w:rPr>
            <w:rFonts w:hint="eastAsia" w:ascii="华文楷体" w:hAnsi="华文楷体" w:eastAsia="华文楷体"/>
            <w:sz w:val="28"/>
            <w:szCs w:val="28"/>
          </w:rPr>
          <w:delText>，</w:delText>
        </w:r>
      </w:del>
      <w:r>
        <w:rPr>
          <w:rFonts w:hint="eastAsia" w:ascii="华文楷体" w:hAnsi="华文楷体" w:eastAsia="华文楷体"/>
          <w:sz w:val="28"/>
          <w:szCs w:val="28"/>
        </w:rPr>
        <w:t>有些是诸法的烦恼，所以说因为界、趣、法</w:t>
      </w:r>
      <w:ins w:id="266" w:author="Administrator" w:date="2016-01-12T18:10:48Z">
        <w:r>
          <w:rPr>
            <w:rFonts w:hint="eastAsia" w:ascii="华文楷体" w:hAnsi="华文楷体" w:eastAsia="华文楷体"/>
            <w:sz w:val="28"/>
            <w:szCs w:val="28"/>
            <w:lang w:eastAsia="zh-CN"/>
          </w:rPr>
          <w:t>它这个</w:t>
        </w:r>
      </w:ins>
      <w:r>
        <w:rPr>
          <w:rFonts w:hint="eastAsia" w:ascii="华文楷体" w:hAnsi="华文楷体" w:eastAsia="华文楷体"/>
          <w:sz w:val="28"/>
          <w:szCs w:val="28"/>
        </w:rPr>
        <w:t>种类很多的缘故，所以说我们缘界、缘趣、缘法所产生的烦恼一一都需要断除，但是缘界、趣、法的这样一种种类无边的缘故</w:t>
      </w:r>
      <w:ins w:id="267" w:author="Administrator" w:date="2016-01-09T13:15:23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所以说没办法一一去断除的，所以说如果说烦恼是他体呢这个方面也是没办法一一去断除，有这个过失。那么这个就是问题。</w:t>
      </w:r>
      <w:ins w:id="268" w:author="Administrator" w:date="2016-01-12T18:11:26Z">
        <w:r>
          <w:rPr>
            <w:rFonts w:hint="eastAsia" w:ascii="华文楷体" w:hAnsi="华文楷体" w:eastAsia="华文楷体"/>
            <w:sz w:val="28"/>
            <w:szCs w:val="28"/>
          </w:rPr>
          <w:t xml:space="preserve"> 那么下面做回答</w:t>
        </w:r>
      </w:ins>
      <w:ins w:id="269" w:author="Administrator" w:date="2016-01-12T18:11:27Z">
        <w:r>
          <w:rPr>
            <w:rFonts w:hint="eastAsia" w:ascii="华文楷体" w:hAnsi="华文楷体" w:eastAsia="华文楷体"/>
            <w:sz w:val="28"/>
            <w:szCs w:val="28"/>
            <w:lang w:eastAsia="zh-CN"/>
          </w:rPr>
          <w:t>。</w:t>
        </w:r>
      </w:ins>
    </w:p>
    <w:p>
      <w:pPr>
        <w:ind w:firstLine="570"/>
        <w:rPr>
          <w:ins w:id="270" w:author="Administrator" w:date="2016-01-09T13:16:25Z"/>
          <w:rFonts w:hint="eastAsia" w:ascii="黑体" w:hAnsi="黑体" w:eastAsia="黑体" w:cs="黑体"/>
          <w:sz w:val="28"/>
          <w:szCs w:val="28"/>
          <w:lang w:eastAsia="zh-CN"/>
        </w:rPr>
      </w:pPr>
      <w:del w:id="271" w:author="Administrator" w:date="2016-01-12T18:11:24Z">
        <w:r>
          <w:rPr>
            <w:rFonts w:hint="eastAsia" w:ascii="华文楷体" w:hAnsi="华文楷体" w:eastAsia="华文楷体"/>
            <w:sz w:val="28"/>
            <w:szCs w:val="28"/>
          </w:rPr>
          <w:delText xml:space="preserve">    那么下面做回答</w:delText>
        </w:r>
      </w:del>
      <w:ins w:id="272" w:author="Administrator" w:date="2016-01-09T13:16:09Z">
        <w:r>
          <w:rPr>
            <w:rFonts w:hint="eastAsia" w:ascii="黑体" w:hAnsi="黑体" w:eastAsia="黑体" w:cs="黑体"/>
            <w:sz w:val="28"/>
            <w:szCs w:val="28"/>
            <w:lang w:eastAsia="zh-CN"/>
            <w:rPrChange w:id="273" w:author="Administrator" w:date="2016-01-09T13:16:19Z">
              <w:rPr>
                <w:rFonts w:hint="eastAsia" w:ascii="华文楷体" w:hAnsi="华文楷体" w:eastAsia="华文楷体"/>
                <w:sz w:val="28"/>
                <w:szCs w:val="28"/>
                <w:lang w:eastAsia="zh-CN"/>
              </w:rPr>
            </w:rPrChange>
          </w:rPr>
          <w:t>【</w:t>
        </w:r>
      </w:ins>
      <w:del w:id="274" w:author="Administrator" w:date="2016-01-09T13:16:10Z">
        <w:r>
          <w:rPr>
            <w:rFonts w:hint="eastAsia" w:ascii="黑体" w:hAnsi="黑体" w:eastAsia="黑体" w:cs="黑体"/>
            <w:sz w:val="28"/>
            <w:szCs w:val="28"/>
            <w:rPrChange w:id="275" w:author="Administrator" w:date="2016-01-09T13:16:19Z">
              <w:rPr>
                <w:rFonts w:hint="eastAsia" w:ascii="华文楷体" w:hAnsi="华文楷体" w:eastAsia="华文楷体"/>
                <w:sz w:val="28"/>
                <w:szCs w:val="28"/>
              </w:rPr>
            </w:rPrChange>
          </w:rPr>
          <w:delText>“</w:delText>
        </w:r>
      </w:del>
      <w:r>
        <w:rPr>
          <w:rFonts w:hint="eastAsia" w:ascii="黑体" w:hAnsi="黑体" w:eastAsia="黑体" w:cs="黑体"/>
          <w:sz w:val="28"/>
          <w:szCs w:val="28"/>
          <w:rPrChange w:id="276" w:author="Administrator" w:date="2016-01-09T13:16:19Z">
            <w:rPr>
              <w:rFonts w:hint="eastAsia" w:ascii="华文楷体" w:hAnsi="华文楷体" w:eastAsia="华文楷体"/>
              <w:sz w:val="28"/>
              <w:szCs w:val="28"/>
            </w:rPr>
          </w:rPrChange>
        </w:rPr>
        <w:t>对此应当这样答复：一切烦恼均是来源于我见之处，而产生于实执、相执的对境中，在具有这些烦恼期间，所缘有多少，烦恼也将产生多少。</w:t>
      </w:r>
      <w:ins w:id="277" w:author="Administrator" w:date="2016-01-09T13:16:14Z">
        <w:r>
          <w:rPr>
            <w:rFonts w:hint="eastAsia" w:ascii="黑体" w:hAnsi="黑体" w:eastAsia="黑体" w:cs="黑体"/>
            <w:sz w:val="28"/>
            <w:szCs w:val="28"/>
            <w:lang w:eastAsia="zh-CN"/>
            <w:rPrChange w:id="278" w:author="Administrator" w:date="2016-01-09T13:16:19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del w:id="279" w:author="Administrator" w:date="2016-01-09T13:16:13Z">
        <w:r>
          <w:rPr>
            <w:rFonts w:hint="eastAsia" w:ascii="华文楷体" w:hAnsi="华文楷体" w:eastAsia="华文楷体"/>
            <w:sz w:val="28"/>
            <w:szCs w:val="28"/>
          </w:rPr>
          <w:delText>”</w:delText>
        </w:r>
      </w:del>
      <w:r>
        <w:rPr>
          <w:rFonts w:hint="eastAsia" w:ascii="华文楷体" w:hAnsi="华文楷体" w:eastAsia="华文楷体"/>
          <w:sz w:val="28"/>
          <w:szCs w:val="28"/>
        </w:rPr>
        <w:t>那么就说荣索班智达的意思就是很清楚的，它就是一切的烦恼不管是苦谛下面的烦恼也好</w:t>
      </w:r>
      <w:ins w:id="280" w:author="Administrator" w:date="2016-01-09T13:16:37Z">
        <w:r>
          <w:rPr>
            <w:rFonts w:hint="eastAsia" w:ascii="华文楷体" w:hAnsi="华文楷体" w:eastAsia="华文楷体"/>
            <w:sz w:val="28"/>
            <w:szCs w:val="28"/>
            <w:lang w:eastAsia="zh-CN"/>
          </w:rPr>
          <w:t>、</w:t>
        </w:r>
      </w:ins>
      <w:del w:id="281" w:author="Administrator" w:date="2016-01-09T13:16:37Z">
        <w:r>
          <w:rPr>
            <w:rFonts w:hint="eastAsia" w:ascii="华文楷体" w:hAnsi="华文楷体" w:eastAsia="华文楷体"/>
            <w:sz w:val="28"/>
            <w:szCs w:val="28"/>
          </w:rPr>
          <w:delText>，</w:delText>
        </w:r>
      </w:del>
      <w:r>
        <w:rPr>
          <w:rFonts w:hint="eastAsia" w:ascii="华文楷体" w:hAnsi="华文楷体" w:eastAsia="华文楷体"/>
          <w:sz w:val="28"/>
          <w:szCs w:val="28"/>
        </w:rPr>
        <w:t>还是缘集谛产生的烦恼也好，所有的烦恼都来源于我见</w:t>
      </w:r>
      <w:ins w:id="282" w:author="Administrator" w:date="2016-01-09T13:16:44Z">
        <w:r>
          <w:rPr>
            <w:rFonts w:hint="eastAsia" w:ascii="华文楷体" w:hAnsi="华文楷体" w:eastAsia="华文楷体"/>
            <w:sz w:val="28"/>
            <w:szCs w:val="28"/>
            <w:lang w:eastAsia="zh-CN"/>
          </w:rPr>
          <w:t>，</w:t>
        </w:r>
      </w:ins>
      <w:del w:id="283" w:author="Administrator" w:date="2016-01-09T13:16:44Z">
        <w:r>
          <w:rPr>
            <w:rFonts w:hint="eastAsia" w:ascii="华文楷体" w:hAnsi="华文楷体" w:eastAsia="华文楷体"/>
            <w:sz w:val="28"/>
            <w:szCs w:val="28"/>
          </w:rPr>
          <w:delText>。</w:delText>
        </w:r>
      </w:del>
      <w:r>
        <w:rPr>
          <w:rFonts w:hint="eastAsia" w:ascii="华文楷体" w:hAnsi="华文楷体" w:eastAsia="华文楷体"/>
          <w:sz w:val="28"/>
          <w:szCs w:val="28"/>
        </w:rPr>
        <w:t>实际上它的根本都是我见或者我执</w:t>
      </w:r>
      <w:ins w:id="284" w:author="Administrator" w:date="2016-01-09T13:16:54Z">
        <w:r>
          <w:rPr>
            <w:rFonts w:hint="eastAsia" w:ascii="华文楷体" w:hAnsi="华文楷体" w:eastAsia="华文楷体"/>
            <w:sz w:val="28"/>
            <w:szCs w:val="28"/>
            <w:lang w:eastAsia="zh-CN"/>
          </w:rPr>
          <w:t>。</w:t>
        </w:r>
      </w:ins>
      <w:del w:id="285" w:author="Administrator" w:date="2016-01-09T13:16:54Z">
        <w:r>
          <w:rPr>
            <w:rFonts w:hint="eastAsia" w:ascii="华文楷体" w:hAnsi="华文楷体" w:eastAsia="华文楷体"/>
            <w:sz w:val="28"/>
            <w:szCs w:val="28"/>
          </w:rPr>
          <w:delText>，</w:delText>
        </w:r>
      </w:del>
      <w:r>
        <w:rPr>
          <w:rFonts w:hint="eastAsia" w:ascii="华文楷体" w:hAnsi="华文楷体" w:eastAsia="华文楷体"/>
          <w:sz w:val="28"/>
          <w:szCs w:val="28"/>
        </w:rPr>
        <w:t>那么就说因为有了我见而产生于实执的对境当中</w:t>
      </w:r>
      <w:del w:id="286" w:author="Administrator" w:date="2016-01-10T18:29:15Z">
        <w:r>
          <w:rPr>
            <w:rFonts w:hint="eastAsia" w:ascii="华文楷体" w:hAnsi="华文楷体" w:eastAsia="华文楷体"/>
            <w:sz w:val="28"/>
            <w:szCs w:val="28"/>
          </w:rPr>
          <w:delText>，</w:delText>
        </w:r>
      </w:del>
      <w:ins w:id="287" w:author="Administrator" w:date="2016-01-10T18:29:16Z">
        <w:r>
          <w:rPr>
            <w:rFonts w:hint="eastAsia" w:ascii="华文楷体" w:hAnsi="华文楷体" w:eastAsia="华文楷体"/>
            <w:sz w:val="28"/>
            <w:szCs w:val="28"/>
            <w:lang w:eastAsia="zh-CN"/>
          </w:rPr>
          <w:t>、</w:t>
        </w:r>
      </w:ins>
      <w:r>
        <w:rPr>
          <w:rFonts w:hint="eastAsia" w:ascii="华文楷体" w:hAnsi="华文楷体" w:eastAsia="华文楷体"/>
          <w:sz w:val="28"/>
          <w:szCs w:val="28"/>
        </w:rPr>
        <w:t>产生于相执的对境当中，也就是说实执和相执有些时候是缘这样对境而产生这样一种实有的执着</w:t>
      </w:r>
      <w:ins w:id="288" w:author="Administrator" w:date="2016-01-09T13:17:53Z">
        <w:r>
          <w:rPr>
            <w:rFonts w:hint="eastAsia" w:ascii="华文楷体" w:hAnsi="华文楷体" w:eastAsia="华文楷体"/>
            <w:sz w:val="28"/>
            <w:szCs w:val="28"/>
            <w:lang w:eastAsia="zh-CN"/>
          </w:rPr>
          <w:t>、</w:t>
        </w:r>
      </w:ins>
      <w:del w:id="289" w:author="Administrator" w:date="2016-01-09T13:17:52Z">
        <w:r>
          <w:rPr>
            <w:rFonts w:hint="eastAsia" w:ascii="华文楷体" w:hAnsi="华文楷体" w:eastAsia="华文楷体"/>
            <w:sz w:val="28"/>
            <w:szCs w:val="28"/>
          </w:rPr>
          <w:delText>，</w:delText>
        </w:r>
      </w:del>
      <w:r>
        <w:rPr>
          <w:rFonts w:hint="eastAsia" w:ascii="华文楷体" w:hAnsi="华文楷体" w:eastAsia="华文楷体"/>
          <w:sz w:val="28"/>
          <w:szCs w:val="28"/>
        </w:rPr>
        <w:t>有些时候是缘这个对境产生一种相的执着。这个是什么瓶子、这个是柱子等等，所以说他就说产生于实执和相执的对境中。“在具有这些烦恼期间，所缘有多少，烦恼也将产生多少。”所以它的</w:t>
      </w:r>
      <w:ins w:id="290" w:author="Administrator" w:date="2016-01-10T18:29:31Z">
        <w:r>
          <w:rPr>
            <w:rFonts w:hint="eastAsia" w:ascii="华文楷体" w:hAnsi="华文楷体" w:eastAsia="华文楷体"/>
            <w:sz w:val="28"/>
            <w:szCs w:val="28"/>
            <w:lang w:eastAsia="zh-CN"/>
          </w:rPr>
          <w:t>根</w:t>
        </w:r>
      </w:ins>
      <w:r>
        <w:rPr>
          <w:rFonts w:hint="eastAsia" w:ascii="华文楷体" w:hAnsi="华文楷体" w:eastAsia="华文楷体"/>
          <w:sz w:val="28"/>
          <w:szCs w:val="28"/>
        </w:rPr>
        <w:t>本来自于我见，但是它的所缘就说</w:t>
      </w:r>
      <w:ins w:id="291" w:author="Administrator" w:date="2016-01-09T13:18:32Z">
        <w:r>
          <w:rPr>
            <w:rFonts w:hint="eastAsia" w:ascii="华文楷体" w:hAnsi="华文楷体" w:eastAsia="华文楷体"/>
            <w:sz w:val="28"/>
            <w:szCs w:val="28"/>
            <w:lang w:eastAsia="zh-CN"/>
          </w:rPr>
          <w:t>是</w:t>
        </w:r>
      </w:ins>
      <w:del w:id="292" w:author="Administrator" w:date="2016-01-09T13:18:30Z">
        <w:r>
          <w:rPr>
            <w:rFonts w:hint="eastAsia" w:ascii="华文楷体" w:hAnsi="华文楷体" w:eastAsia="华文楷体"/>
            <w:sz w:val="28"/>
            <w:szCs w:val="28"/>
          </w:rPr>
          <w:delText>事</w:delText>
        </w:r>
      </w:del>
      <w:r>
        <w:rPr>
          <w:rFonts w:hint="eastAsia" w:ascii="华文楷体" w:hAnsi="华文楷体" w:eastAsia="华文楷体"/>
          <w:sz w:val="28"/>
          <w:szCs w:val="28"/>
        </w:rPr>
        <w:t>通过不同的所缘它就可以产生不同的烦恼</w:t>
      </w:r>
      <w:ins w:id="293" w:author="Administrator" w:date="2016-01-09T13:18:56Z">
        <w:r>
          <w:rPr>
            <w:rFonts w:hint="eastAsia" w:ascii="华文楷体" w:hAnsi="华文楷体" w:eastAsia="华文楷体"/>
            <w:sz w:val="28"/>
            <w:szCs w:val="28"/>
            <w:lang w:eastAsia="zh-CN"/>
          </w:rPr>
          <w:t>，</w:t>
        </w:r>
      </w:ins>
      <w:del w:id="294" w:author="Administrator" w:date="2016-01-09T13:18:56Z">
        <w:r>
          <w:rPr>
            <w:rFonts w:hint="eastAsia" w:ascii="华文楷体" w:hAnsi="华文楷体" w:eastAsia="华文楷体"/>
            <w:sz w:val="28"/>
            <w:szCs w:val="28"/>
          </w:rPr>
          <w:delText>。</w:delText>
        </w:r>
      </w:del>
      <w:r>
        <w:rPr>
          <w:rFonts w:hint="eastAsia" w:ascii="华文楷体" w:hAnsi="华文楷体" w:eastAsia="华文楷体"/>
          <w:sz w:val="28"/>
          <w:szCs w:val="28"/>
        </w:rPr>
        <w:t>所以它们之间的关系就是这样，总的来说都是属于我见</w:t>
      </w:r>
      <w:del w:id="295" w:author="Administrator" w:date="2016-01-10T18:29:52Z">
        <w:r>
          <w:rPr>
            <w:rFonts w:hint="eastAsia" w:ascii="华文楷体" w:hAnsi="华文楷体" w:eastAsia="华文楷体"/>
            <w:sz w:val="28"/>
            <w:szCs w:val="28"/>
          </w:rPr>
          <w:delText>的</w:delText>
        </w:r>
      </w:del>
      <w:r>
        <w:rPr>
          <w:rFonts w:hint="eastAsia" w:ascii="华文楷体" w:hAnsi="华文楷体" w:eastAsia="华文楷体"/>
          <w:sz w:val="28"/>
          <w:szCs w:val="28"/>
        </w:rPr>
        <w:t>，都是以我见为总来源，</w:t>
      </w:r>
      <w:ins w:id="296" w:author="Administrator" w:date="2016-01-12T18:13:56Z">
        <w:r>
          <w:rPr>
            <w:rFonts w:hint="eastAsia" w:ascii="华文楷体" w:hAnsi="华文楷体" w:eastAsia="华文楷体"/>
            <w:sz w:val="28"/>
            <w:szCs w:val="28"/>
            <w:lang w:eastAsia="zh-CN"/>
          </w:rPr>
          <w:t>都是</w:t>
        </w:r>
      </w:ins>
      <w:ins w:id="297" w:author="Administrator" w:date="2016-01-12T18:12:55Z">
        <w:r>
          <w:rPr>
            <w:rFonts w:hint="eastAsia" w:ascii="华文楷体" w:hAnsi="华文楷体" w:eastAsia="华文楷体"/>
            <w:sz w:val="28"/>
            <w:szCs w:val="28"/>
          </w:rPr>
          <w:t>以我见</w:t>
        </w:r>
      </w:ins>
      <w:ins w:id="298" w:author="Administrator" w:date="2016-01-12T18:14:14Z">
        <w:r>
          <w:rPr>
            <w:rFonts w:hint="eastAsia" w:ascii="华文楷体" w:hAnsi="华文楷体" w:eastAsia="华文楷体"/>
            <w:sz w:val="28"/>
            <w:szCs w:val="28"/>
            <w:lang w:eastAsia="zh-CN"/>
          </w:rPr>
          <w:t>作</w:t>
        </w:r>
      </w:ins>
      <w:ins w:id="299" w:author="Administrator" w:date="2016-01-12T18:12:55Z">
        <w:r>
          <w:rPr>
            <w:rFonts w:hint="eastAsia" w:ascii="华文楷体" w:hAnsi="华文楷体" w:eastAsia="华文楷体"/>
            <w:sz w:val="28"/>
            <w:szCs w:val="28"/>
          </w:rPr>
          <w:t>为总来源</w:t>
        </w:r>
      </w:ins>
      <w:r>
        <w:rPr>
          <w:rFonts w:hint="eastAsia" w:ascii="华文楷体" w:hAnsi="华文楷体" w:eastAsia="华文楷体"/>
          <w:sz w:val="28"/>
          <w:szCs w:val="28"/>
        </w:rPr>
        <w:t>从这个角度来讲是完全是没有什么两个的。而从它这个所缘的对境你这个是缘相执而产生，他这个是缘实执产生，从这个角度来讲似乎也是多体存在或者他体存在的</w:t>
      </w:r>
      <w:ins w:id="300" w:author="Administrator" w:date="2016-01-09T13:19:28Z">
        <w:r>
          <w:rPr>
            <w:rFonts w:hint="eastAsia" w:ascii="华文楷体" w:hAnsi="华文楷体" w:eastAsia="华文楷体"/>
            <w:sz w:val="28"/>
            <w:szCs w:val="28"/>
            <w:lang w:eastAsia="zh-CN"/>
          </w:rPr>
          <w:t>，</w:t>
        </w:r>
      </w:ins>
      <w:del w:id="301" w:author="Administrator" w:date="2016-01-09T13:19:27Z">
        <w:r>
          <w:rPr>
            <w:rFonts w:hint="eastAsia" w:ascii="华文楷体" w:hAnsi="华文楷体" w:eastAsia="华文楷体"/>
            <w:sz w:val="28"/>
            <w:szCs w:val="28"/>
          </w:rPr>
          <w:delText>。</w:delText>
        </w:r>
      </w:del>
      <w:r>
        <w:rPr>
          <w:rFonts w:hint="eastAsia" w:ascii="华文楷体" w:hAnsi="华文楷体" w:eastAsia="华文楷体"/>
          <w:sz w:val="28"/>
          <w:szCs w:val="28"/>
        </w:rPr>
        <w:t>但是因为他们所有的直接的来源的根据是来自于我执的缘故，从这个方面讲的话，也没有是多种，也不会引发，哦，这个是烦恼有非常非常多的这样一种观点</w:t>
      </w:r>
      <w:ins w:id="302" w:author="Administrator" w:date="2016-01-10T18:30:27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ins w:id="303" w:author="Administrator" w:date="2016-01-09T13:20:37Z"/>
          <w:rFonts w:hint="eastAsia" w:ascii="黑体" w:hAnsi="黑体" w:eastAsia="黑体" w:cs="黑体"/>
          <w:sz w:val="28"/>
          <w:szCs w:val="28"/>
          <w:lang w:eastAsia="zh-CN"/>
        </w:rPr>
      </w:pPr>
      <w:del w:id="304" w:author="Administrator" w:date="2016-01-09T13:20:07Z">
        <w:r>
          <w:rPr>
            <w:rFonts w:hint="eastAsia" w:ascii="华文楷体" w:hAnsi="华文楷体" w:eastAsia="华文楷体"/>
            <w:sz w:val="28"/>
            <w:szCs w:val="28"/>
          </w:rPr>
          <w:delText xml:space="preserve"> </w:delText>
        </w:r>
      </w:del>
      <w:del w:id="305" w:author="Administrator" w:date="2016-01-09T13:20:0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 xml:space="preserve"> 那么下面讲</w:t>
      </w:r>
      <w:ins w:id="306" w:author="Administrator" w:date="2016-01-09T13:20:12Z">
        <w:r>
          <w:rPr>
            <w:rFonts w:hint="eastAsia" w:ascii="黑体" w:hAnsi="黑体" w:eastAsia="黑体" w:cs="黑体"/>
            <w:sz w:val="28"/>
            <w:szCs w:val="28"/>
            <w:lang w:eastAsia="zh-CN"/>
            <w:rPrChange w:id="307" w:author="Administrator" w:date="2016-01-09T13:20:35Z">
              <w:rPr>
                <w:rFonts w:hint="eastAsia" w:ascii="华文楷体" w:hAnsi="华文楷体" w:eastAsia="华文楷体"/>
                <w:sz w:val="28"/>
                <w:szCs w:val="28"/>
                <w:lang w:eastAsia="zh-CN"/>
              </w:rPr>
            </w:rPrChange>
          </w:rPr>
          <w:t>【</w:t>
        </w:r>
      </w:ins>
      <w:del w:id="308" w:author="Administrator" w:date="2016-01-09T13:20:12Z">
        <w:r>
          <w:rPr>
            <w:rFonts w:hint="eastAsia" w:ascii="黑体" w:hAnsi="黑体" w:eastAsia="黑体" w:cs="黑体"/>
            <w:sz w:val="28"/>
            <w:szCs w:val="28"/>
            <w:rPrChange w:id="309" w:author="Administrator" w:date="2016-01-09T13:20:35Z">
              <w:rPr>
                <w:rFonts w:hint="eastAsia" w:ascii="华文楷体" w:hAnsi="华文楷体" w:eastAsia="华文楷体"/>
                <w:sz w:val="28"/>
                <w:szCs w:val="28"/>
              </w:rPr>
            </w:rPrChange>
          </w:rPr>
          <w:delText>“</w:delText>
        </w:r>
      </w:del>
      <w:r>
        <w:rPr>
          <w:rFonts w:hint="eastAsia" w:ascii="黑体" w:hAnsi="黑体" w:eastAsia="黑体" w:cs="黑体"/>
          <w:sz w:val="28"/>
          <w:szCs w:val="28"/>
          <w:rPrChange w:id="310" w:author="Administrator" w:date="2016-01-09T13:20:35Z">
            <w:rPr>
              <w:rFonts w:hint="eastAsia" w:ascii="华文楷体" w:hAnsi="华文楷体" w:eastAsia="华文楷体"/>
              <w:sz w:val="28"/>
              <w:szCs w:val="28"/>
            </w:rPr>
          </w:rPrChange>
        </w:rPr>
        <w:t>一旦（如幻师般的）我见之依处土崩瓦解，则由于无有幻师而使他所幻变的一切烦恼魔术均销声匿迹，因而此等烦恼已脱离了一体与异体的关系。</w:t>
      </w:r>
      <w:ins w:id="311" w:author="Administrator" w:date="2016-01-09T13:20:29Z">
        <w:r>
          <w:rPr>
            <w:rFonts w:hint="eastAsia" w:ascii="黑体" w:hAnsi="黑体" w:eastAsia="黑体" w:cs="黑体"/>
            <w:sz w:val="28"/>
            <w:szCs w:val="28"/>
            <w:lang w:eastAsia="zh-CN"/>
            <w:rPrChange w:id="312" w:author="Administrator" w:date="2016-01-09T13:20:35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del w:id="313" w:author="Administrator" w:date="2016-01-09T13:20:28Z">
        <w:r>
          <w:rPr>
            <w:rFonts w:hint="eastAsia" w:ascii="华文楷体" w:hAnsi="华文楷体" w:eastAsia="华文楷体"/>
            <w:sz w:val="28"/>
            <w:szCs w:val="28"/>
          </w:rPr>
          <w:delText>”</w:delText>
        </w:r>
      </w:del>
      <w:r>
        <w:rPr>
          <w:rFonts w:hint="eastAsia" w:ascii="华文楷体" w:hAnsi="华文楷体" w:eastAsia="华文楷体"/>
          <w:sz w:val="28"/>
          <w:szCs w:val="28"/>
        </w:rPr>
        <w:t>那么就说</w:t>
      </w:r>
      <w:ins w:id="314" w:author="Administrator" w:date="2016-01-12T18:14:59Z">
        <w:r>
          <w:rPr>
            <w:rFonts w:hint="eastAsia" w:ascii="华文楷体" w:hAnsi="华文楷体" w:eastAsia="华文楷体"/>
            <w:sz w:val="28"/>
            <w:szCs w:val="28"/>
            <w:lang w:eastAsia="zh-CN"/>
          </w:rPr>
          <w:t>是</w:t>
        </w:r>
      </w:ins>
      <w:r>
        <w:rPr>
          <w:rFonts w:hint="eastAsia" w:ascii="华文楷体" w:hAnsi="华文楷体" w:eastAsia="华文楷体"/>
          <w:sz w:val="28"/>
          <w:szCs w:val="28"/>
        </w:rPr>
        <w:t>后面通过修习、对治产生了这样一种殊胜的智慧，一旦如幻师一样的我见</w:t>
      </w:r>
      <w:ins w:id="315" w:author="Administrator" w:date="2016-01-12T18:15:06Z">
        <w:r>
          <w:rPr>
            <w:rFonts w:hint="eastAsia" w:ascii="华文楷体" w:hAnsi="华文楷体" w:eastAsia="华文楷体"/>
            <w:sz w:val="28"/>
            <w:szCs w:val="28"/>
            <w:lang w:eastAsia="zh-CN"/>
          </w:rPr>
          <w:t>的</w:t>
        </w:r>
      </w:ins>
      <w:del w:id="316" w:author="Administrator" w:date="2016-01-12T18:15:05Z">
        <w:r>
          <w:rPr>
            <w:rFonts w:hint="eastAsia" w:ascii="华文楷体" w:hAnsi="华文楷体" w:eastAsia="华文楷体"/>
            <w:sz w:val="28"/>
            <w:szCs w:val="28"/>
          </w:rPr>
          <w:delText>之</w:delText>
        </w:r>
      </w:del>
      <w:r>
        <w:rPr>
          <w:rFonts w:hint="eastAsia" w:ascii="华文楷体" w:hAnsi="华文楷体" w:eastAsia="华文楷体"/>
          <w:sz w:val="28"/>
          <w:szCs w:val="28"/>
        </w:rPr>
        <w:t>依处土崩瓦解，那么因为没有幻师的缘故，</w:t>
      </w:r>
      <w:del w:id="317" w:author="Administrator" w:date="2016-01-10T18:31:06Z">
        <w:r>
          <w:rPr>
            <w:rFonts w:hint="eastAsia" w:ascii="华文楷体" w:hAnsi="华文楷体" w:eastAsia="华文楷体"/>
            <w:sz w:val="28"/>
            <w:szCs w:val="28"/>
          </w:rPr>
          <w:delText>而使</w:delText>
        </w:r>
      </w:del>
      <w:del w:id="318" w:author="Administrator" w:date="2016-01-10T18:31:07Z">
        <w:r>
          <w:rPr>
            <w:rFonts w:hint="eastAsia" w:ascii="华文楷体" w:hAnsi="华文楷体" w:eastAsia="华文楷体"/>
            <w:sz w:val="28"/>
            <w:szCs w:val="28"/>
          </w:rPr>
          <w:delText>他</w:delText>
        </w:r>
      </w:del>
      <w:ins w:id="319" w:author="Administrator" w:date="2016-01-10T18:31:17Z">
        <w:r>
          <w:rPr>
            <w:rFonts w:hint="eastAsia" w:ascii="华文楷体" w:hAnsi="华文楷体" w:eastAsia="华文楷体"/>
            <w:sz w:val="28"/>
            <w:szCs w:val="28"/>
            <w:lang w:eastAsia="zh-CN"/>
          </w:rPr>
          <w:t>幻师</w:t>
        </w:r>
      </w:ins>
      <w:r>
        <w:rPr>
          <w:rFonts w:hint="eastAsia" w:ascii="华文楷体" w:hAnsi="华文楷体" w:eastAsia="华文楷体"/>
          <w:sz w:val="28"/>
          <w:szCs w:val="28"/>
        </w:rPr>
        <w:t>所幻变的一切</w:t>
      </w:r>
      <w:ins w:id="320" w:author="Administrator" w:date="2016-01-10T18:31:52Z">
        <w:r>
          <w:rPr>
            <w:rFonts w:hint="eastAsia" w:ascii="华文楷体" w:hAnsi="华文楷体" w:eastAsia="华文楷体"/>
            <w:sz w:val="28"/>
            <w:szCs w:val="28"/>
            <w:lang w:eastAsia="zh-CN"/>
          </w:rPr>
          <w:t>的</w:t>
        </w:r>
      </w:ins>
      <w:r>
        <w:rPr>
          <w:rFonts w:hint="eastAsia" w:ascii="华文楷体" w:hAnsi="华文楷体" w:eastAsia="华文楷体"/>
          <w:sz w:val="28"/>
          <w:szCs w:val="28"/>
        </w:rPr>
        <w:t>烦恼魔术全都会销声匿迹。这个</w:t>
      </w:r>
      <w:ins w:id="321" w:author="Administrator" w:date="2016-01-10T18:32:32Z">
        <w:r>
          <w:rPr>
            <w:rFonts w:hint="eastAsia" w:ascii="华文楷体" w:hAnsi="华文楷体" w:eastAsia="华文楷体"/>
            <w:sz w:val="28"/>
            <w:szCs w:val="28"/>
            <w:lang w:eastAsia="zh-CN"/>
          </w:rPr>
          <w:t>方</w:t>
        </w:r>
      </w:ins>
      <w:del w:id="322" w:author="Administrator" w:date="2016-01-10T18:32:29Z">
        <w:r>
          <w:rPr>
            <w:rFonts w:hint="eastAsia" w:ascii="华文楷体" w:hAnsi="华文楷体" w:eastAsia="华文楷体"/>
            <w:sz w:val="28"/>
            <w:szCs w:val="28"/>
          </w:rPr>
          <w:delText>反</w:delText>
        </w:r>
      </w:del>
      <w:r>
        <w:rPr>
          <w:rFonts w:hint="eastAsia" w:ascii="华文楷体" w:hAnsi="华文楷体" w:eastAsia="华文楷体"/>
          <w:sz w:val="28"/>
          <w:szCs w:val="28"/>
        </w:rPr>
        <w:t>面使用了一个比喻和意义来对照宣讲这个问题，就好像一个幻术师他通过这样念咒语对于土石念咒加持之后，从土石当中显现的这些幻化的这样一种马象的魔术</w:t>
      </w:r>
      <w:ins w:id="323" w:author="Administrator" w:date="2016-01-10T18:33:08Z">
        <w:r>
          <w:rPr>
            <w:rFonts w:hint="eastAsia" w:ascii="华文楷体" w:hAnsi="华文楷体" w:eastAsia="华文楷体"/>
            <w:sz w:val="28"/>
            <w:szCs w:val="28"/>
            <w:lang w:eastAsia="zh-CN"/>
          </w:rPr>
          <w:t>。</w:t>
        </w:r>
      </w:ins>
      <w:del w:id="324" w:author="Administrator" w:date="2016-01-10T18:33:08Z">
        <w:r>
          <w:rPr>
            <w:rFonts w:hint="eastAsia" w:ascii="华文楷体" w:hAnsi="华文楷体" w:eastAsia="华文楷体"/>
            <w:sz w:val="28"/>
            <w:szCs w:val="28"/>
          </w:rPr>
          <w:delText>，</w:delText>
        </w:r>
      </w:del>
      <w:r>
        <w:rPr>
          <w:rFonts w:hint="eastAsia" w:ascii="华文楷体" w:hAnsi="华文楷体" w:eastAsia="华文楷体"/>
          <w:sz w:val="28"/>
          <w:szCs w:val="28"/>
        </w:rPr>
        <w:t>那么实际上我们就说是这所有的来源、总来源就是幻术师本人，那么说如果幻术师存在</w:t>
      </w:r>
      <w:ins w:id="325" w:author="Administrator" w:date="2016-01-09T13:24:55Z">
        <w:r>
          <w:rPr>
            <w:rFonts w:hint="eastAsia" w:ascii="华文楷体" w:hAnsi="华文楷体" w:eastAsia="华文楷体"/>
            <w:sz w:val="28"/>
            <w:szCs w:val="28"/>
            <w:lang w:eastAsia="zh-CN"/>
          </w:rPr>
          <w:t>，</w:t>
        </w:r>
      </w:ins>
      <w:r>
        <w:rPr>
          <w:rFonts w:hint="eastAsia" w:ascii="华文楷体" w:hAnsi="华文楷体" w:eastAsia="华文楷体"/>
          <w:sz w:val="28"/>
          <w:szCs w:val="28"/>
        </w:rPr>
        <w:t>他所幻变的魔术就会一直显现下去，也许还会不断的增长</w:t>
      </w:r>
      <w:ins w:id="326" w:author="Administrator" w:date="2016-01-09T13:25:11Z">
        <w:r>
          <w:rPr>
            <w:rFonts w:hint="eastAsia" w:ascii="华文楷体" w:hAnsi="华文楷体" w:eastAsia="华文楷体"/>
            <w:sz w:val="28"/>
            <w:szCs w:val="28"/>
            <w:lang w:eastAsia="zh-CN"/>
          </w:rPr>
          <w:t>；</w:t>
        </w:r>
      </w:ins>
      <w:del w:id="327" w:author="Administrator" w:date="2016-01-09T13:25:11Z">
        <w:r>
          <w:rPr>
            <w:rFonts w:hint="eastAsia" w:ascii="华文楷体" w:hAnsi="华文楷体" w:eastAsia="华文楷体"/>
            <w:sz w:val="28"/>
            <w:szCs w:val="28"/>
          </w:rPr>
          <w:delText>。</w:delText>
        </w:r>
      </w:del>
      <w:r>
        <w:rPr>
          <w:rFonts w:hint="eastAsia" w:ascii="华文楷体" w:hAnsi="华文楷体" w:eastAsia="华文楷体"/>
          <w:sz w:val="28"/>
          <w:szCs w:val="28"/>
        </w:rPr>
        <w:t>那么如果幻术师一旦停止念咒了，那么其他的这样一种幻术马上就会消声灭迹</w:t>
      </w:r>
      <w:ins w:id="328" w:author="Administrator" w:date="2016-01-10T18:33:30Z">
        <w:r>
          <w:rPr>
            <w:rFonts w:hint="eastAsia" w:ascii="华文楷体" w:hAnsi="华文楷体" w:eastAsia="华文楷体"/>
            <w:sz w:val="28"/>
            <w:szCs w:val="28"/>
            <w:lang w:eastAsia="zh-CN"/>
          </w:rPr>
          <w:t>的</w:t>
        </w:r>
      </w:ins>
      <w:ins w:id="329" w:author="Administrator" w:date="2016-01-09T13:25:32Z">
        <w:r>
          <w:rPr>
            <w:rFonts w:hint="eastAsia" w:ascii="华文楷体" w:hAnsi="华文楷体" w:eastAsia="华文楷体"/>
            <w:sz w:val="28"/>
            <w:szCs w:val="28"/>
            <w:lang w:eastAsia="zh-CN"/>
          </w:rPr>
          <w:t>。</w:t>
        </w:r>
      </w:ins>
      <w:ins w:id="330" w:author="Administrator" w:date="2016-01-10T18:33:35Z">
        <w:r>
          <w:rPr>
            <w:rFonts w:hint="eastAsia" w:ascii="华文楷体" w:hAnsi="华文楷体" w:eastAsia="华文楷体"/>
            <w:sz w:val="28"/>
            <w:szCs w:val="28"/>
            <w:lang w:eastAsia="zh-CN"/>
          </w:rPr>
          <w:t>所以</w:t>
        </w:r>
      </w:ins>
      <w:ins w:id="331" w:author="Administrator" w:date="2016-01-10T18:33:37Z">
        <w:r>
          <w:rPr>
            <w:rFonts w:hint="eastAsia" w:ascii="华文楷体" w:hAnsi="华文楷体" w:eastAsia="华文楷体"/>
            <w:sz w:val="28"/>
            <w:szCs w:val="28"/>
            <w:lang w:eastAsia="zh-CN"/>
          </w:rPr>
          <w:t>呢</w:t>
        </w:r>
      </w:ins>
      <w:del w:id="332" w:author="Administrator" w:date="2016-01-09T13:25:32Z">
        <w:r>
          <w:rPr>
            <w:rFonts w:hint="eastAsia" w:ascii="华文楷体" w:hAnsi="华文楷体" w:eastAsia="华文楷体"/>
            <w:sz w:val="28"/>
            <w:szCs w:val="28"/>
          </w:rPr>
          <w:delText>，</w:delText>
        </w:r>
      </w:del>
      <w:r>
        <w:rPr>
          <w:rFonts w:hint="eastAsia" w:ascii="华文楷体" w:hAnsi="华文楷体" w:eastAsia="华文楷体"/>
          <w:sz w:val="28"/>
          <w:szCs w:val="28"/>
        </w:rPr>
        <w:t>此处就是把这个我见比喻成幻术师</w:t>
      </w:r>
      <w:ins w:id="333" w:author="Administrator" w:date="2016-01-09T13:25:38Z">
        <w:r>
          <w:rPr>
            <w:rFonts w:hint="eastAsia" w:ascii="华文楷体" w:hAnsi="华文楷体" w:eastAsia="华文楷体"/>
            <w:sz w:val="28"/>
            <w:szCs w:val="28"/>
            <w:lang w:eastAsia="zh-CN"/>
          </w:rPr>
          <w:t>，</w:t>
        </w:r>
      </w:ins>
      <w:del w:id="334" w:author="Administrator" w:date="2016-01-09T13:25:38Z">
        <w:r>
          <w:rPr>
            <w:rFonts w:hint="eastAsia" w:ascii="华文楷体" w:hAnsi="华文楷体" w:eastAsia="华文楷体"/>
            <w:sz w:val="28"/>
            <w:szCs w:val="28"/>
          </w:rPr>
          <w:delText>。</w:delText>
        </w:r>
      </w:del>
      <w:r>
        <w:rPr>
          <w:rFonts w:hint="eastAsia" w:ascii="华文楷体" w:hAnsi="华文楷体" w:eastAsia="华文楷体"/>
          <w:sz w:val="28"/>
          <w:szCs w:val="28"/>
        </w:rPr>
        <w:t>只要存在我见的时候，通过我见所幻变的所有其余的烦恼的魔术会源源不断的产生</w:t>
      </w:r>
      <w:ins w:id="335" w:author="Administrator" w:date="2016-01-10T18:33:57Z">
        <w:r>
          <w:rPr>
            <w:rFonts w:hint="eastAsia" w:ascii="华文楷体" w:hAnsi="华文楷体" w:eastAsia="华文楷体"/>
            <w:sz w:val="28"/>
            <w:szCs w:val="28"/>
            <w:lang w:eastAsia="zh-CN"/>
          </w:rPr>
          <w:t>，</w:t>
        </w:r>
      </w:ins>
      <w:ins w:id="336" w:author="Administrator" w:date="2016-01-10T18:33:56Z">
        <w:r>
          <w:rPr>
            <w:rFonts w:hint="eastAsia" w:ascii="华文楷体" w:hAnsi="华文楷体" w:eastAsia="华文楷体"/>
            <w:sz w:val="28"/>
            <w:szCs w:val="28"/>
          </w:rPr>
          <w:t>源源不断的产生</w:t>
        </w:r>
      </w:ins>
      <w:r>
        <w:rPr>
          <w:rFonts w:hint="eastAsia" w:ascii="华文楷体" w:hAnsi="华文楷体" w:eastAsia="华文楷体"/>
          <w:sz w:val="28"/>
          <w:szCs w:val="28"/>
        </w:rPr>
        <w:t>。那么后面如果说这个我见的根本依处</w:t>
      </w:r>
      <w:ins w:id="337" w:author="Administrator" w:date="2016-01-12T18:16:18Z">
        <w:r>
          <w:rPr>
            <w:rFonts w:hint="eastAsia" w:ascii="华文楷体" w:hAnsi="华文楷体" w:eastAsia="华文楷体"/>
            <w:sz w:val="28"/>
            <w:szCs w:val="28"/>
            <w:lang w:eastAsia="zh-CN"/>
          </w:rPr>
          <w:t>一旦</w:t>
        </w:r>
      </w:ins>
      <w:r>
        <w:rPr>
          <w:rFonts w:hint="eastAsia" w:ascii="华文楷体" w:hAnsi="华文楷体" w:eastAsia="华文楷体"/>
          <w:sz w:val="28"/>
          <w:szCs w:val="28"/>
        </w:rPr>
        <w:t>如果没有了，所有其余的这样一种烦恼魔术全部都消声灭迹</w:t>
      </w:r>
      <w:ins w:id="338" w:author="Administrator" w:date="2016-01-09T13:26:01Z">
        <w:r>
          <w:rPr>
            <w:rFonts w:hint="eastAsia" w:ascii="华文楷体" w:hAnsi="华文楷体" w:eastAsia="华文楷体"/>
            <w:sz w:val="28"/>
            <w:szCs w:val="28"/>
            <w:lang w:eastAsia="zh-CN"/>
          </w:rPr>
          <w:t>，</w:t>
        </w:r>
      </w:ins>
      <w:del w:id="339" w:author="Administrator" w:date="2016-01-09T13:26:01Z">
        <w:r>
          <w:rPr>
            <w:rFonts w:hint="eastAsia" w:ascii="华文楷体" w:hAnsi="华文楷体" w:eastAsia="华文楷体"/>
            <w:sz w:val="28"/>
            <w:szCs w:val="28"/>
          </w:rPr>
          <w:delText>。</w:delText>
        </w:r>
      </w:del>
      <w:r>
        <w:rPr>
          <w:rFonts w:hint="eastAsia" w:ascii="华文楷体" w:hAnsi="华文楷体" w:eastAsia="华文楷体"/>
          <w:sz w:val="28"/>
          <w:szCs w:val="28"/>
        </w:rPr>
        <w:t>这个时候一切烦恼已经脱离了所谓一体和异体关系的这样纠缠了。你说到底是一体还是他体的呢？实际上</w:t>
      </w:r>
      <w:ins w:id="340" w:author="Administrator" w:date="2016-01-10T18:34:13Z">
        <w:r>
          <w:rPr>
            <w:rFonts w:hint="eastAsia" w:ascii="华文楷体" w:hAnsi="华文楷体" w:eastAsia="华文楷体"/>
            <w:sz w:val="28"/>
            <w:szCs w:val="28"/>
            <w:lang w:eastAsia="zh-CN"/>
          </w:rPr>
          <w:t>就说是</w:t>
        </w:r>
      </w:ins>
      <w:del w:id="341" w:author="Administrator" w:date="2016-01-10T18:34:10Z">
        <w:r>
          <w:rPr>
            <w:rFonts w:hint="eastAsia" w:ascii="华文楷体" w:hAnsi="华文楷体" w:eastAsia="华文楷体"/>
            <w:sz w:val="28"/>
            <w:szCs w:val="28"/>
          </w:rPr>
          <w:delText>，</w:delText>
        </w:r>
      </w:del>
      <w:r>
        <w:rPr>
          <w:rFonts w:hint="eastAsia" w:ascii="华文楷体" w:hAnsi="华文楷体" w:eastAsia="华文楷体"/>
          <w:sz w:val="28"/>
          <w:szCs w:val="28"/>
        </w:rPr>
        <w:t>有的时候观察的时候这些所谓的</w:t>
      </w:r>
      <w:ins w:id="342" w:author="Administrator" w:date="2016-01-10T18:34:40Z">
        <w:r>
          <w:rPr>
            <w:rFonts w:hint="eastAsia" w:ascii="华文楷体" w:hAnsi="华文楷体" w:eastAsia="华文楷体"/>
            <w:sz w:val="28"/>
            <w:szCs w:val="28"/>
            <w:lang w:eastAsia="zh-CN"/>
          </w:rPr>
          <w:t>一体</w:t>
        </w:r>
      </w:ins>
      <w:ins w:id="343" w:author="Administrator" w:date="2016-01-10T18:34:42Z">
        <w:r>
          <w:rPr>
            <w:rFonts w:hint="eastAsia" w:ascii="华文楷体" w:hAnsi="华文楷体" w:eastAsia="华文楷体"/>
            <w:sz w:val="28"/>
            <w:szCs w:val="28"/>
            <w:lang w:eastAsia="zh-CN"/>
          </w:rPr>
          <w:t>和</w:t>
        </w:r>
      </w:ins>
      <w:r>
        <w:rPr>
          <w:rFonts w:hint="eastAsia" w:ascii="华文楷体" w:hAnsi="华文楷体" w:eastAsia="华文楷体"/>
          <w:sz w:val="28"/>
          <w:szCs w:val="28"/>
        </w:rPr>
        <w:t>他体呢，有的时候从假立的角度来讲也可以安立</w:t>
      </w:r>
      <w:ins w:id="344" w:author="Administrator" w:date="2016-01-09T13:26:18Z">
        <w:r>
          <w:rPr>
            <w:rFonts w:hint="eastAsia" w:ascii="华文楷体" w:hAnsi="华文楷体" w:eastAsia="华文楷体"/>
            <w:sz w:val="28"/>
            <w:szCs w:val="28"/>
            <w:lang w:eastAsia="zh-CN"/>
          </w:rPr>
          <w:t>，</w:t>
        </w:r>
      </w:ins>
      <w:del w:id="345" w:author="Administrator" w:date="2016-01-09T13:26:18Z">
        <w:r>
          <w:rPr>
            <w:rFonts w:hint="eastAsia" w:ascii="华文楷体" w:hAnsi="华文楷体" w:eastAsia="华文楷体"/>
            <w:sz w:val="28"/>
            <w:szCs w:val="28"/>
          </w:rPr>
          <w:delText>。</w:delText>
        </w:r>
      </w:del>
      <w:r>
        <w:rPr>
          <w:rFonts w:hint="eastAsia" w:ascii="华文楷体" w:hAnsi="华文楷体" w:eastAsia="华文楷体"/>
          <w:sz w:val="28"/>
          <w:szCs w:val="28"/>
        </w:rPr>
        <w:t>但实际意义上来讲</w:t>
      </w:r>
      <w:del w:id="346" w:author="Administrator" w:date="2016-01-09T13:26:21Z">
        <w:r>
          <w:rPr>
            <w:rFonts w:hint="eastAsia" w:ascii="华文楷体" w:hAnsi="华文楷体" w:eastAsia="华文楷体"/>
            <w:sz w:val="28"/>
            <w:szCs w:val="28"/>
          </w:rPr>
          <w:delText>，</w:delText>
        </w:r>
      </w:del>
      <w:r>
        <w:rPr>
          <w:rFonts w:hint="eastAsia" w:ascii="华文楷体" w:hAnsi="华文楷体" w:eastAsia="华文楷体"/>
          <w:sz w:val="28"/>
          <w:szCs w:val="28"/>
        </w:rPr>
        <w:t>它不存在所谓一体和异体的关系</w:t>
      </w:r>
      <w:ins w:id="347" w:author="Administrator" w:date="2016-01-10T18:34:58Z">
        <w:r>
          <w:rPr>
            <w:rFonts w:hint="eastAsia" w:ascii="华文楷体" w:hAnsi="华文楷体" w:eastAsia="华文楷体"/>
            <w:sz w:val="28"/>
            <w:szCs w:val="28"/>
            <w:lang w:eastAsia="zh-CN"/>
          </w:rPr>
          <w:t>的</w:t>
        </w:r>
      </w:ins>
      <w:r>
        <w:rPr>
          <w:rFonts w:hint="eastAsia" w:ascii="华文楷体" w:hAnsi="华文楷体" w:eastAsia="华文楷体"/>
          <w:sz w:val="28"/>
          <w:szCs w:val="28"/>
        </w:rPr>
        <w:t>。就像幻术师和他所变化的这样一种马象一样</w:t>
      </w:r>
      <w:ins w:id="348" w:author="Administrator" w:date="2016-01-09T13:26:31Z">
        <w:r>
          <w:rPr>
            <w:rFonts w:hint="eastAsia" w:ascii="华文楷体" w:hAnsi="华文楷体" w:eastAsia="华文楷体"/>
            <w:sz w:val="28"/>
            <w:szCs w:val="28"/>
            <w:lang w:eastAsia="zh-CN"/>
          </w:rPr>
          <w:t>，</w:t>
        </w:r>
      </w:ins>
      <w:del w:id="349" w:author="Administrator" w:date="2016-01-09T13:26:31Z">
        <w:r>
          <w:rPr>
            <w:rFonts w:hint="eastAsia" w:ascii="华文楷体" w:hAnsi="华文楷体" w:eastAsia="华文楷体"/>
            <w:sz w:val="28"/>
            <w:szCs w:val="28"/>
          </w:rPr>
          <w:delText>。</w:delText>
        </w:r>
      </w:del>
      <w:r>
        <w:rPr>
          <w:rFonts w:hint="eastAsia" w:ascii="华文楷体" w:hAnsi="华文楷体" w:eastAsia="华文楷体"/>
          <w:sz w:val="28"/>
          <w:szCs w:val="28"/>
        </w:rPr>
        <w:t>实际上真正观察的时候</w:t>
      </w:r>
      <w:del w:id="350" w:author="Administrator" w:date="2016-01-10T18:35:07Z">
        <w:r>
          <w:rPr>
            <w:rFonts w:hint="eastAsia" w:ascii="华文楷体" w:hAnsi="华文楷体" w:eastAsia="华文楷体"/>
            <w:sz w:val="28"/>
            <w:szCs w:val="28"/>
          </w:rPr>
          <w:delText>，</w:delText>
        </w:r>
      </w:del>
      <w:r>
        <w:rPr>
          <w:rFonts w:hint="eastAsia" w:ascii="华文楷体" w:hAnsi="华文楷体" w:eastAsia="华文楷体"/>
          <w:sz w:val="28"/>
          <w:szCs w:val="28"/>
        </w:rPr>
        <w:t>不存在一体和他体的关系。但是从它的根本的依处是一个的缘故，也可以说明这样一种烦恼没有别别他体的关系。</w:t>
      </w:r>
    </w:p>
    <w:p>
      <w:pPr>
        <w:ind w:firstLine="0"/>
        <w:rPr>
          <w:ins w:id="352" w:author="Administrator" w:date="2016-01-09T13:28:02Z"/>
          <w:rFonts w:hint="eastAsia" w:ascii="黑体" w:hAnsi="黑体" w:eastAsia="黑体" w:cs="黑体"/>
          <w:sz w:val="28"/>
          <w:szCs w:val="28"/>
          <w:lang w:eastAsia="zh-CN"/>
        </w:rPr>
        <w:pPrChange w:id="351" w:author="Administrator" w:date="2016-01-09T13:27:36Z">
          <w:pPr>
            <w:ind w:firstLine="570"/>
          </w:pPr>
        </w:pPrChange>
      </w:pPr>
      <w:ins w:id="353" w:author="Administrator" w:date="2016-01-09T13:27:40Z">
        <w:r>
          <w:rPr>
            <w:rFonts w:hint="eastAsia" w:ascii="华文楷体" w:hAnsi="华文楷体" w:eastAsia="华文楷体"/>
            <w:sz w:val="28"/>
            <w:szCs w:val="28"/>
            <w:lang w:val="en-US" w:eastAsia="zh-CN"/>
          </w:rPr>
          <w:t xml:space="preserve"> </w:t>
        </w:r>
      </w:ins>
      <w:ins w:id="354" w:author="Administrator" w:date="2016-01-09T13:27:44Z">
        <w:r>
          <w:rPr>
            <w:rFonts w:hint="eastAsia" w:ascii="华文楷体" w:hAnsi="华文楷体" w:eastAsia="华文楷体"/>
            <w:sz w:val="28"/>
            <w:szCs w:val="28"/>
            <w:lang w:val="en-US" w:eastAsia="zh-CN"/>
          </w:rPr>
          <w:t xml:space="preserve"> </w:t>
        </w:r>
      </w:ins>
      <w:ins w:id="355" w:author="Administrator" w:date="2016-01-09T13:27:45Z">
        <w:r>
          <w:rPr>
            <w:rFonts w:hint="eastAsia" w:ascii="黑体" w:hAnsi="黑体" w:eastAsia="黑体" w:cs="黑体"/>
            <w:sz w:val="28"/>
            <w:szCs w:val="28"/>
            <w:lang w:val="en-US" w:eastAsia="zh-CN"/>
            <w:rPrChange w:id="356" w:author="Administrator" w:date="2016-01-09T13:27:59Z">
              <w:rPr>
                <w:rFonts w:hint="eastAsia" w:ascii="华文楷体" w:hAnsi="华文楷体" w:eastAsia="华文楷体"/>
                <w:sz w:val="28"/>
                <w:szCs w:val="28"/>
                <w:lang w:val="en-US" w:eastAsia="zh-CN"/>
              </w:rPr>
            </w:rPrChange>
          </w:rPr>
          <w:t xml:space="preserve"> </w:t>
        </w:r>
      </w:ins>
      <w:ins w:id="357" w:author="Administrator" w:date="2016-01-09T13:27:41Z">
        <w:r>
          <w:rPr>
            <w:rFonts w:hint="eastAsia" w:ascii="黑体" w:hAnsi="黑体" w:eastAsia="黑体" w:cs="黑体"/>
            <w:sz w:val="28"/>
            <w:szCs w:val="28"/>
            <w:lang w:val="en-US" w:eastAsia="zh-CN"/>
            <w:rPrChange w:id="358" w:author="Administrator" w:date="2016-01-09T13:27:59Z">
              <w:rPr>
                <w:rFonts w:hint="eastAsia" w:ascii="华文楷体" w:hAnsi="华文楷体" w:eastAsia="华文楷体"/>
                <w:sz w:val="28"/>
                <w:szCs w:val="28"/>
                <w:lang w:val="en-US" w:eastAsia="zh-CN"/>
              </w:rPr>
            </w:rPrChange>
          </w:rPr>
          <w:t>【</w:t>
        </w:r>
      </w:ins>
      <w:del w:id="359" w:author="Administrator" w:date="2016-01-09T13:27:36Z">
        <w:r>
          <w:rPr>
            <w:rFonts w:hint="eastAsia" w:ascii="黑体" w:hAnsi="黑体" w:eastAsia="黑体" w:cs="黑体"/>
            <w:sz w:val="28"/>
            <w:szCs w:val="28"/>
            <w:rPrChange w:id="360" w:author="Administrator" w:date="2016-01-09T13:27:59Z">
              <w:rPr>
                <w:rFonts w:hint="eastAsia" w:ascii="华文楷体" w:hAnsi="华文楷体" w:eastAsia="华文楷体"/>
                <w:sz w:val="28"/>
                <w:szCs w:val="28"/>
              </w:rPr>
            </w:rPrChange>
          </w:rPr>
          <w:delText xml:space="preserve"> </w:delText>
        </w:r>
      </w:del>
      <w:del w:id="361" w:author="Administrator" w:date="2016-01-09T13:27:35Z">
        <w:r>
          <w:rPr>
            <w:rFonts w:hint="eastAsia" w:ascii="黑体" w:hAnsi="黑体" w:eastAsia="黑体" w:cs="黑体"/>
            <w:sz w:val="28"/>
            <w:szCs w:val="28"/>
            <w:rPrChange w:id="362" w:author="Administrator" w:date="2016-01-09T13:27:59Z">
              <w:rPr>
                <w:rFonts w:hint="eastAsia" w:ascii="华文楷体" w:hAnsi="华文楷体" w:eastAsia="华文楷体"/>
                <w:sz w:val="28"/>
                <w:szCs w:val="28"/>
              </w:rPr>
            </w:rPrChange>
          </w:rPr>
          <w:delText xml:space="preserve">  </w:delText>
        </w:r>
      </w:del>
      <w:r>
        <w:rPr>
          <w:rFonts w:hint="eastAsia" w:ascii="黑体" w:hAnsi="黑体" w:eastAsia="黑体" w:cs="黑体"/>
          <w:sz w:val="28"/>
          <w:szCs w:val="28"/>
          <w:rPrChange w:id="363" w:author="Administrator" w:date="2016-01-09T13:27:59Z">
            <w:rPr>
              <w:rFonts w:hint="eastAsia" w:ascii="华文楷体" w:hAnsi="华文楷体" w:eastAsia="华文楷体"/>
              <w:sz w:val="28"/>
              <w:szCs w:val="28"/>
            </w:rPr>
          </w:rPrChange>
        </w:rPr>
        <w:t xml:space="preserve"> </w:t>
      </w:r>
      <w:del w:id="364" w:author="Administrator" w:date="2016-01-09T13:27:47Z">
        <w:r>
          <w:rPr>
            <w:rFonts w:hint="eastAsia" w:ascii="黑体" w:hAnsi="黑体" w:eastAsia="黑体" w:cs="黑体"/>
            <w:sz w:val="28"/>
            <w:szCs w:val="28"/>
            <w:rPrChange w:id="365" w:author="Administrator" w:date="2016-01-09T13:27:59Z">
              <w:rPr>
                <w:rFonts w:hint="eastAsia" w:ascii="华文楷体" w:hAnsi="华文楷体" w:eastAsia="华文楷体"/>
                <w:sz w:val="28"/>
                <w:szCs w:val="28"/>
              </w:rPr>
            </w:rPrChange>
          </w:rPr>
          <w:delText>“</w:delText>
        </w:r>
      </w:del>
      <w:r>
        <w:rPr>
          <w:rFonts w:hint="eastAsia" w:ascii="黑体" w:hAnsi="黑体" w:eastAsia="黑体" w:cs="黑体"/>
          <w:sz w:val="28"/>
          <w:szCs w:val="28"/>
          <w:rPrChange w:id="366" w:author="Administrator" w:date="2016-01-09T13:27:59Z">
            <w:rPr>
              <w:rFonts w:hint="eastAsia" w:ascii="华文楷体" w:hAnsi="华文楷体" w:eastAsia="华文楷体"/>
              <w:sz w:val="28"/>
              <w:szCs w:val="28"/>
            </w:rPr>
          </w:rPrChange>
        </w:rPr>
        <w:t>可见，只是为了调化耽著自相与共相的诸声闻学人，（佛陀才将）轮回分为因（集谛）与果（苦谛），涅槃也分为因（道谛）与果（灭谛），以此差别而归纳分成四谛，缘这种差别，智慧与烦恼也就分成了异体。</w:t>
      </w:r>
      <w:ins w:id="367" w:author="Administrator" w:date="2016-01-09T13:27:53Z">
        <w:r>
          <w:rPr>
            <w:rFonts w:hint="eastAsia" w:ascii="黑体" w:hAnsi="黑体" w:eastAsia="黑体" w:cs="黑体"/>
            <w:sz w:val="28"/>
            <w:szCs w:val="28"/>
            <w:lang w:eastAsia="zh-CN"/>
            <w:rPrChange w:id="368" w:author="Administrator" w:date="2016-01-09T13:27:59Z">
              <w:rPr>
                <w:rFonts w:hint="eastAsia" w:ascii="华文楷体" w:hAnsi="华文楷体" w:eastAsia="华文楷体"/>
                <w:sz w:val="28"/>
                <w:szCs w:val="28"/>
                <w:lang w:eastAsia="zh-CN"/>
              </w:rPr>
            </w:rPrChange>
          </w:rPr>
          <w:t>】</w:t>
        </w:r>
      </w:ins>
    </w:p>
    <w:p>
      <w:pPr>
        <w:ind w:firstLine="0"/>
        <w:rPr>
          <w:del w:id="370" w:author="Administrator" w:date="2016-01-10T18:37:37Z"/>
          <w:rFonts w:ascii="华文楷体" w:hAnsi="华文楷体" w:eastAsia="华文楷体"/>
          <w:sz w:val="28"/>
          <w:szCs w:val="28"/>
        </w:rPr>
        <w:pPrChange w:id="369" w:author="Administrator" w:date="2016-01-09T13:27:36Z">
          <w:pPr>
            <w:ind w:firstLine="570"/>
          </w:pPr>
        </w:pPrChange>
      </w:pPr>
      <w:ins w:id="371" w:author="Administrator" w:date="2016-01-09T13:28:04Z">
        <w:r>
          <w:rPr>
            <w:rFonts w:hint="eastAsia" w:ascii="黑体" w:hAnsi="黑体" w:eastAsia="黑体" w:cs="黑体"/>
            <w:sz w:val="28"/>
            <w:szCs w:val="28"/>
            <w:lang w:val="en-US" w:eastAsia="zh-CN"/>
          </w:rPr>
          <w:t xml:space="preserve">    </w:t>
        </w:r>
      </w:ins>
      <w:del w:id="372" w:author="Administrator" w:date="2016-01-09T13:27:52Z">
        <w:r>
          <w:rPr>
            <w:rFonts w:hint="eastAsia" w:ascii="华文楷体" w:hAnsi="华文楷体" w:eastAsia="华文楷体"/>
            <w:sz w:val="28"/>
            <w:szCs w:val="28"/>
          </w:rPr>
          <w:delText>”</w:delText>
        </w:r>
      </w:del>
      <w:r>
        <w:rPr>
          <w:rFonts w:hint="eastAsia" w:ascii="华文楷体" w:hAnsi="华文楷体" w:eastAsia="华文楷体"/>
          <w:sz w:val="28"/>
          <w:szCs w:val="28"/>
        </w:rPr>
        <w:t>那么就说可见只是为了调服耽着自相和共相的这些声闻学人</w:t>
      </w:r>
      <w:ins w:id="373" w:author="Administrator" w:date="2016-01-10T18:36:30Z">
        <w:r>
          <w:rPr>
            <w:rFonts w:hint="eastAsia" w:ascii="华文楷体" w:hAnsi="华文楷体" w:eastAsia="华文楷体"/>
            <w:sz w:val="28"/>
            <w:szCs w:val="28"/>
            <w:lang w:eastAsia="zh-CN"/>
          </w:rPr>
          <w:t>。</w:t>
        </w:r>
      </w:ins>
      <w:del w:id="374" w:author="Administrator" w:date="2016-01-10T18:36:30Z">
        <w:r>
          <w:rPr>
            <w:rFonts w:hint="eastAsia" w:ascii="华文楷体" w:hAnsi="华文楷体" w:eastAsia="华文楷体"/>
            <w:sz w:val="28"/>
            <w:szCs w:val="28"/>
          </w:rPr>
          <w:delText>，</w:delText>
        </w:r>
      </w:del>
      <w:r>
        <w:rPr>
          <w:rFonts w:hint="eastAsia" w:ascii="华文楷体" w:hAnsi="华文楷体" w:eastAsia="华文楷体"/>
          <w:sz w:val="28"/>
          <w:szCs w:val="28"/>
        </w:rPr>
        <w:t>这个方面有一个自相和共相</w:t>
      </w:r>
      <w:ins w:id="375" w:author="Administrator" w:date="2016-01-10T18:37:38Z">
        <w:r>
          <w:rPr>
            <w:rFonts w:hint="eastAsia" w:ascii="华文楷体" w:hAnsi="华文楷体" w:eastAsia="华文楷体"/>
            <w:sz w:val="28"/>
            <w:szCs w:val="28"/>
            <w:lang w:eastAsia="zh-CN"/>
          </w:rPr>
          <w:t>，</w:t>
        </w:r>
      </w:ins>
      <w:del w:id="376" w:author="Administrator" w:date="2016-01-10T18:37:37Z">
        <w:r>
          <w:rPr>
            <w:rFonts w:hint="eastAsia" w:ascii="华文楷体" w:hAnsi="华文楷体" w:eastAsia="华文楷体"/>
            <w:sz w:val="28"/>
            <w:szCs w:val="28"/>
          </w:rPr>
          <w:delText>。那么这个自相和共相不同的地方有不同的解释、安立的方式。有的时候的自相就是我们面前的这些眼识面前的这些法。。</w:delText>
        </w:r>
      </w:del>
    </w:p>
    <w:p>
      <w:pPr>
        <w:ind w:firstLine="0"/>
        <w:rPr>
          <w:ins w:id="378" w:author="Administrator" w:date="2016-01-10T18:46:45Z"/>
          <w:rFonts w:hint="eastAsia" w:ascii="华文楷体" w:hAnsi="华文楷体" w:eastAsia="华文楷体"/>
          <w:sz w:val="28"/>
          <w:szCs w:val="28"/>
        </w:rPr>
        <w:pPrChange w:id="377" w:author="Administrator" w:date="2016-01-09T13:29:22Z">
          <w:pPr>
            <w:ind w:firstLine="570"/>
          </w:pPr>
        </w:pPrChange>
      </w:pPr>
      <w:r>
        <w:rPr>
          <w:rFonts w:hint="eastAsia" w:ascii="华文楷体" w:hAnsi="华文楷体" w:eastAsia="华文楷体"/>
          <w:sz w:val="28"/>
          <w:szCs w:val="28"/>
        </w:rPr>
        <w:t>那么这个自相共相呢，</w:t>
      </w:r>
      <w:ins w:id="379" w:author="Administrator" w:date="2016-01-10T18:36:05Z">
        <w:r>
          <w:rPr>
            <w:rFonts w:hint="eastAsia" w:ascii="华文楷体" w:hAnsi="华文楷体" w:eastAsia="华文楷体"/>
            <w:sz w:val="28"/>
            <w:szCs w:val="28"/>
            <w:lang w:eastAsia="zh-CN"/>
          </w:rPr>
          <w:t>它就说</w:t>
        </w:r>
      </w:ins>
      <w:r>
        <w:rPr>
          <w:rFonts w:hint="eastAsia" w:ascii="华文楷体" w:hAnsi="华文楷体" w:eastAsia="华文楷体"/>
          <w:sz w:val="28"/>
          <w:szCs w:val="28"/>
        </w:rPr>
        <w:t>不同的地方有不同的解释、不同的安立的方式。</w:t>
      </w:r>
    </w:p>
    <w:p>
      <w:pPr>
        <w:ind w:firstLine="0"/>
        <w:rPr>
          <w:ins w:id="381" w:author="Administrator" w:date="2016-01-10T18:46:36Z"/>
          <w:rFonts w:hint="eastAsia" w:ascii="华文楷体" w:hAnsi="华文楷体" w:eastAsia="华文楷体"/>
          <w:sz w:val="28"/>
          <w:szCs w:val="28"/>
        </w:rPr>
        <w:pPrChange w:id="380" w:author="Administrator" w:date="2016-01-09T13:29:22Z">
          <w:pPr>
            <w:ind w:firstLine="570"/>
          </w:pPr>
        </w:pPrChange>
      </w:pPr>
      <w:ins w:id="382" w:author="Administrator" w:date="2016-01-10T18:46:46Z">
        <w:r>
          <w:rPr>
            <w:rFonts w:hint="eastAsia" w:ascii="华文楷体" w:hAnsi="华文楷体" w:eastAsia="华文楷体"/>
            <w:sz w:val="28"/>
            <w:szCs w:val="28"/>
            <w:lang w:val="en-US" w:eastAsia="zh-CN"/>
          </w:rPr>
          <w:t xml:space="preserve">   </w:t>
        </w:r>
      </w:ins>
      <w:ins w:id="383" w:author="Administrator" w:date="2016-01-10T18:46:47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有的时候的自相就是讲</w:t>
      </w:r>
      <w:ins w:id="384" w:author="Administrator" w:date="2016-01-10T18:42:26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平时我们</w:t>
      </w:r>
      <w:ins w:id="385" w:author="Administrator" w:date="2016-01-10T18:41:49Z">
        <w:r>
          <w:rPr>
            <w:rFonts w:hint="eastAsia" w:ascii="华文楷体" w:hAnsi="华文楷体" w:eastAsia="华文楷体"/>
            <w:sz w:val="28"/>
            <w:szCs w:val="28"/>
            <w:lang w:eastAsia="zh-CN"/>
          </w:rPr>
          <w:t>面前</w:t>
        </w:r>
      </w:ins>
      <w:ins w:id="386" w:author="Administrator" w:date="2016-01-10T18:42:05Z">
        <w:r>
          <w:rPr>
            <w:rFonts w:hint="eastAsia" w:ascii="华文楷体" w:hAnsi="华文楷体" w:eastAsia="华文楷体"/>
            <w:sz w:val="28"/>
            <w:szCs w:val="28"/>
            <w:lang w:eastAsia="zh-CN"/>
          </w:rPr>
          <w:t>的这些</w:t>
        </w:r>
      </w:ins>
      <w:ins w:id="387" w:author="Administrator" w:date="2016-01-10T18:41:51Z">
        <w:r>
          <w:rPr>
            <w:rFonts w:hint="eastAsia" w:ascii="华文楷体" w:hAnsi="华文楷体" w:eastAsia="华文楷体"/>
            <w:sz w:val="28"/>
            <w:szCs w:val="28"/>
            <w:lang w:eastAsia="zh-CN"/>
          </w:rPr>
          <w:t>、</w:t>
        </w:r>
      </w:ins>
      <w:r>
        <w:rPr>
          <w:rFonts w:hint="eastAsia" w:ascii="华文楷体" w:hAnsi="华文楷体" w:eastAsia="华文楷体"/>
          <w:sz w:val="28"/>
          <w:szCs w:val="28"/>
        </w:rPr>
        <w:t>眼识面前的这些法，</w:t>
      </w:r>
      <w:ins w:id="388" w:author="Administrator" w:date="2016-01-10T18:43:15Z">
        <w:r>
          <w:rPr>
            <w:rFonts w:hint="eastAsia" w:ascii="华文楷体" w:hAnsi="华文楷体" w:eastAsia="华文楷体"/>
            <w:sz w:val="28"/>
            <w:szCs w:val="28"/>
            <w:lang w:eastAsia="zh-CN"/>
          </w:rPr>
          <w:t>称之为</w:t>
        </w:r>
      </w:ins>
      <w:del w:id="389" w:author="Administrator" w:date="2016-01-10T18:43:10Z">
        <w:r>
          <w:rPr>
            <w:rFonts w:hint="eastAsia" w:ascii="华文楷体" w:hAnsi="华文楷体" w:eastAsia="华文楷体"/>
            <w:sz w:val="28"/>
            <w:szCs w:val="28"/>
          </w:rPr>
          <w:delText>这些</w:delText>
        </w:r>
      </w:del>
      <w:r>
        <w:rPr>
          <w:rFonts w:hint="eastAsia" w:ascii="华文楷体" w:hAnsi="华文楷体" w:eastAsia="华文楷体"/>
          <w:sz w:val="28"/>
          <w:szCs w:val="28"/>
        </w:rPr>
        <w:t>自相</w:t>
      </w:r>
      <w:ins w:id="390" w:author="Administrator" w:date="2016-01-10T18:43:54Z">
        <w:r>
          <w:rPr>
            <w:rFonts w:hint="eastAsia" w:ascii="华文楷体" w:hAnsi="华文楷体" w:eastAsia="华文楷体"/>
            <w:sz w:val="28"/>
            <w:szCs w:val="28"/>
            <w:lang w:eastAsia="zh-CN"/>
          </w:rPr>
          <w:t>；</w:t>
        </w:r>
      </w:ins>
      <w:ins w:id="391" w:author="Administrator" w:date="2016-01-10T18:41:28Z">
        <w:r>
          <w:rPr>
            <w:rFonts w:hint="eastAsia" w:ascii="华文楷体" w:hAnsi="华文楷体" w:eastAsia="华文楷体"/>
            <w:sz w:val="28"/>
            <w:szCs w:val="28"/>
            <w:lang w:eastAsia="zh-CN"/>
          </w:rPr>
          <w:t>共相</w:t>
        </w:r>
      </w:ins>
      <w:ins w:id="392" w:author="Administrator" w:date="2016-01-10T18:42:49Z">
        <w:r>
          <w:rPr>
            <w:rFonts w:hint="eastAsia" w:ascii="华文楷体" w:hAnsi="华文楷体" w:eastAsia="华文楷体"/>
            <w:sz w:val="28"/>
            <w:szCs w:val="28"/>
            <w:lang w:eastAsia="zh-CN"/>
          </w:rPr>
          <w:t>呢就是</w:t>
        </w:r>
      </w:ins>
      <w:del w:id="393" w:author="Administrator" w:date="2016-01-10T18:41:17Z">
        <w:r>
          <w:rPr>
            <w:rFonts w:hint="eastAsia" w:ascii="华文楷体" w:hAnsi="华文楷体" w:eastAsia="华文楷体"/>
            <w:sz w:val="28"/>
            <w:szCs w:val="28"/>
          </w:rPr>
          <w:delText>，</w:delText>
        </w:r>
      </w:del>
      <w:r>
        <w:rPr>
          <w:rFonts w:hint="eastAsia" w:ascii="华文楷体" w:hAnsi="华文楷体" w:eastAsia="华文楷体"/>
          <w:sz w:val="28"/>
          <w:szCs w:val="28"/>
        </w:rPr>
        <w:t>叫总相，这个</w:t>
      </w:r>
      <w:ins w:id="394" w:author="Administrator" w:date="2016-01-10T18:43:32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就是</w:t>
      </w:r>
      <w:ins w:id="395" w:author="Administrator" w:date="2016-01-10T18:43:46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相续当中第六意识面前的</w:t>
      </w:r>
      <w:ins w:id="396" w:author="Administrator" w:date="2016-01-10T18:44:16Z">
        <w:r>
          <w:rPr>
            <w:rFonts w:hint="eastAsia" w:ascii="华文楷体" w:hAnsi="华文楷体" w:eastAsia="华文楷体"/>
            <w:sz w:val="28"/>
            <w:szCs w:val="28"/>
            <w:lang w:eastAsia="zh-CN"/>
          </w:rPr>
          <w:t>这些</w:t>
        </w:r>
      </w:ins>
      <w:del w:id="397" w:author="Administrator" w:date="2016-01-10T18:44:37Z">
        <w:r>
          <w:rPr>
            <w:rFonts w:hint="eastAsia" w:ascii="华文楷体" w:hAnsi="华文楷体" w:eastAsia="华文楷体"/>
            <w:sz w:val="28"/>
            <w:szCs w:val="28"/>
          </w:rPr>
          <w:delText>总相</w:delText>
        </w:r>
      </w:del>
      <w:ins w:id="398" w:author="Administrator" w:date="2016-01-10T18:44:41Z">
        <w:r>
          <w:rPr>
            <w:rFonts w:hint="eastAsia" w:ascii="华文楷体" w:hAnsi="华文楷体" w:eastAsia="华文楷体"/>
            <w:sz w:val="28"/>
            <w:szCs w:val="28"/>
            <w:lang w:eastAsia="zh-CN"/>
          </w:rPr>
          <w:t>影像</w:t>
        </w:r>
      </w:ins>
      <w:ins w:id="399" w:author="Administrator" w:date="2016-01-10T18:45:03Z">
        <w:r>
          <w:rPr>
            <w:rFonts w:hint="eastAsia" w:ascii="华文楷体" w:hAnsi="华文楷体" w:eastAsia="华文楷体"/>
            <w:sz w:val="28"/>
            <w:szCs w:val="28"/>
            <w:lang w:eastAsia="zh-CN"/>
          </w:rPr>
          <w:t>。</w:t>
        </w:r>
      </w:ins>
      <w:del w:id="400" w:author="Administrator" w:date="2016-01-10T18:45:02Z">
        <w:r>
          <w:rPr>
            <w:rFonts w:hint="eastAsia" w:ascii="华文楷体" w:hAnsi="华文楷体" w:eastAsia="华文楷体"/>
            <w:sz w:val="28"/>
            <w:szCs w:val="28"/>
          </w:rPr>
          <w:delText>，</w:delText>
        </w:r>
      </w:del>
      <w:r>
        <w:rPr>
          <w:rFonts w:hint="eastAsia" w:ascii="华文楷体" w:hAnsi="华文楷体" w:eastAsia="华文楷体"/>
          <w:sz w:val="28"/>
          <w:szCs w:val="28"/>
        </w:rPr>
        <w:t>也有这样一</w:t>
      </w:r>
      <w:ins w:id="401" w:author="Administrator" w:date="2016-01-10T18:45:10Z">
        <w:r>
          <w:rPr>
            <w:rFonts w:hint="eastAsia" w:ascii="华文楷体" w:hAnsi="华文楷体" w:eastAsia="华文楷体"/>
            <w:sz w:val="28"/>
            <w:szCs w:val="28"/>
            <w:lang w:eastAsia="zh-CN"/>
          </w:rPr>
          <w:t>种</w:t>
        </w:r>
      </w:ins>
      <w:del w:id="402" w:author="Administrator" w:date="2016-01-10T18:45:07Z">
        <w:r>
          <w:rPr>
            <w:rFonts w:hint="eastAsia" w:ascii="华文楷体" w:hAnsi="华文楷体" w:eastAsia="华文楷体"/>
            <w:sz w:val="28"/>
            <w:szCs w:val="28"/>
          </w:rPr>
          <w:delText>直</w:delText>
        </w:r>
      </w:del>
      <w:r>
        <w:rPr>
          <w:rFonts w:hint="eastAsia" w:ascii="华文楷体" w:hAnsi="华文楷体" w:eastAsia="华文楷体"/>
          <w:sz w:val="28"/>
          <w:szCs w:val="28"/>
        </w:rPr>
        <w:t>自相</w:t>
      </w:r>
      <w:ins w:id="403" w:author="Administrator" w:date="2016-01-10T18:45:12Z">
        <w:r>
          <w:rPr>
            <w:rFonts w:hint="eastAsia" w:ascii="华文楷体" w:hAnsi="华文楷体" w:eastAsia="华文楷体"/>
            <w:sz w:val="28"/>
            <w:szCs w:val="28"/>
            <w:lang w:eastAsia="zh-CN"/>
          </w:rPr>
          <w:t>、</w:t>
        </w:r>
      </w:ins>
      <w:r>
        <w:rPr>
          <w:rFonts w:hint="eastAsia" w:ascii="华文楷体" w:hAnsi="华文楷体" w:eastAsia="华文楷体"/>
          <w:sz w:val="28"/>
          <w:szCs w:val="28"/>
        </w:rPr>
        <w:t>共相的称许。</w:t>
      </w:r>
    </w:p>
    <w:p>
      <w:pPr>
        <w:ind w:firstLine="0"/>
        <w:rPr>
          <w:ins w:id="405" w:author="Administrator" w:date="2016-01-09T13:34:11Z"/>
          <w:rFonts w:hint="eastAsia" w:ascii="华文楷体" w:hAnsi="华文楷体" w:eastAsia="华文楷体"/>
          <w:sz w:val="28"/>
          <w:szCs w:val="28"/>
        </w:rPr>
        <w:pPrChange w:id="404" w:author="Administrator" w:date="2016-01-09T13:29:22Z">
          <w:pPr>
            <w:ind w:firstLine="570"/>
          </w:pPr>
        </w:pPrChange>
      </w:pPr>
      <w:ins w:id="406" w:author="Administrator" w:date="2016-01-10T18:46:38Z">
        <w:r>
          <w:rPr>
            <w:rFonts w:hint="eastAsia" w:ascii="华文楷体" w:hAnsi="华文楷体" w:eastAsia="华文楷体"/>
            <w:sz w:val="28"/>
            <w:szCs w:val="28"/>
            <w:lang w:val="en-US" w:eastAsia="zh-CN"/>
          </w:rPr>
          <w:t xml:space="preserve">   </w:t>
        </w:r>
      </w:ins>
      <w:ins w:id="407" w:author="Administrator" w:date="2016-01-10T18:46:39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还有一种自相和共相称许的方式，</w:t>
      </w:r>
      <w:ins w:id="408" w:author="Administrator" w:date="2016-01-10T18:38:06Z">
        <w:r>
          <w:rPr>
            <w:rFonts w:hint="eastAsia" w:ascii="华文楷体" w:hAnsi="华文楷体" w:eastAsia="华文楷体"/>
            <w:sz w:val="28"/>
            <w:szCs w:val="28"/>
            <w:lang w:eastAsia="zh-CN"/>
          </w:rPr>
          <w:t>所谓</w:t>
        </w:r>
      </w:ins>
      <w:ins w:id="409" w:author="Administrator" w:date="2016-01-10T18:38:09Z">
        <w:r>
          <w:rPr>
            <w:rFonts w:hint="eastAsia" w:ascii="华文楷体" w:hAnsi="华文楷体" w:eastAsia="华文楷体"/>
            <w:sz w:val="28"/>
            <w:szCs w:val="28"/>
            <w:lang w:eastAsia="zh-CN"/>
          </w:rPr>
          <w:t>的</w:t>
        </w:r>
      </w:ins>
      <w:r>
        <w:rPr>
          <w:rFonts w:hint="eastAsia" w:ascii="华文楷体" w:hAnsi="华文楷体" w:eastAsia="华文楷体"/>
          <w:sz w:val="28"/>
          <w:szCs w:val="28"/>
        </w:rPr>
        <w:t>自相就是每一个法别别守持自相，比如说水</w:t>
      </w:r>
      <w:ins w:id="410" w:author="Administrator" w:date="2016-01-09T13:32:11Z">
        <w:r>
          <w:rPr>
            <w:rFonts w:hint="eastAsia" w:ascii="华文楷体" w:hAnsi="华文楷体" w:eastAsia="华文楷体"/>
            <w:sz w:val="28"/>
            <w:szCs w:val="28"/>
            <w:lang w:eastAsia="zh-CN"/>
          </w:rPr>
          <w:t>它</w:t>
        </w:r>
      </w:ins>
      <w:del w:id="411" w:author="Administrator" w:date="2016-01-09T13:32:08Z">
        <w:r>
          <w:rPr>
            <w:rFonts w:hint="eastAsia" w:ascii="华文楷体" w:hAnsi="华文楷体" w:eastAsia="华文楷体"/>
            <w:sz w:val="28"/>
            <w:szCs w:val="28"/>
          </w:rPr>
          <w:delText>他</w:delText>
        </w:r>
      </w:del>
      <w:r>
        <w:rPr>
          <w:rFonts w:hint="eastAsia" w:ascii="华文楷体" w:hAnsi="华文楷体" w:eastAsia="华文楷体"/>
          <w:sz w:val="28"/>
          <w:szCs w:val="28"/>
        </w:rPr>
        <w:t>有自己的相，火</w:t>
      </w:r>
      <w:del w:id="412" w:author="Administrator" w:date="2016-01-09T13:32:14Z">
        <w:r>
          <w:rPr>
            <w:rFonts w:hint="eastAsia" w:ascii="华文楷体" w:hAnsi="华文楷体" w:eastAsia="华文楷体"/>
            <w:sz w:val="28"/>
            <w:szCs w:val="28"/>
          </w:rPr>
          <w:delText>他</w:delText>
        </w:r>
      </w:del>
      <w:ins w:id="413" w:author="Administrator" w:date="2016-01-09T13:32:1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有自己的相，这种相和其他的相</w:t>
      </w:r>
      <w:ins w:id="414" w:author="Administrator" w:date="2016-01-10T18:45:38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w:t>
      </w:r>
      <w:ins w:id="415" w:author="Administrator" w:date="2016-01-09T13:32:33Z">
        <w:r>
          <w:rPr>
            <w:rFonts w:hint="eastAsia" w:ascii="华文楷体" w:hAnsi="华文楷体" w:eastAsia="华文楷体"/>
            <w:sz w:val="28"/>
            <w:szCs w:val="28"/>
            <w:lang w:eastAsia="zh-CN"/>
          </w:rPr>
          <w:t>相</w:t>
        </w:r>
      </w:ins>
      <w:del w:id="416" w:author="Administrator" w:date="2016-01-09T13:32:24Z">
        <w:r>
          <w:rPr>
            <w:rFonts w:hint="eastAsia" w:ascii="华文楷体" w:hAnsi="华文楷体" w:eastAsia="华文楷体"/>
            <w:sz w:val="28"/>
            <w:szCs w:val="28"/>
          </w:rPr>
          <w:delText>想</w:delText>
        </w:r>
      </w:del>
      <w:r>
        <w:rPr>
          <w:rFonts w:hint="eastAsia" w:ascii="华文楷体" w:hAnsi="华文楷体" w:eastAsia="华文楷体"/>
          <w:sz w:val="28"/>
          <w:szCs w:val="28"/>
        </w:rPr>
        <w:t>混杂的，</w:t>
      </w:r>
      <w:ins w:id="417" w:author="Administrator" w:date="2016-01-10T18:38:26Z">
        <w:r>
          <w:rPr>
            <w:rFonts w:hint="eastAsia" w:ascii="华文楷体" w:hAnsi="华文楷体" w:eastAsia="华文楷体"/>
            <w:sz w:val="28"/>
            <w:szCs w:val="28"/>
          </w:rPr>
          <w:t>不</w:t>
        </w:r>
      </w:ins>
      <w:ins w:id="418" w:author="Administrator" w:date="2016-01-10T18:38:26Z">
        <w:r>
          <w:rPr>
            <w:rFonts w:hint="eastAsia" w:ascii="华文楷体" w:hAnsi="华文楷体" w:eastAsia="华文楷体"/>
            <w:sz w:val="28"/>
            <w:szCs w:val="28"/>
            <w:lang w:eastAsia="zh-CN"/>
          </w:rPr>
          <w:t>相</w:t>
        </w:r>
      </w:ins>
      <w:ins w:id="419" w:author="Administrator" w:date="2016-01-10T18:38:26Z">
        <w:r>
          <w:rPr>
            <w:rFonts w:hint="eastAsia" w:ascii="华文楷体" w:hAnsi="华文楷体" w:eastAsia="华文楷体"/>
            <w:sz w:val="28"/>
            <w:szCs w:val="28"/>
          </w:rPr>
          <w:t>混杂的</w:t>
        </w:r>
      </w:ins>
      <w:r>
        <w:rPr>
          <w:rFonts w:hint="eastAsia" w:ascii="华文楷体" w:hAnsi="华文楷体" w:eastAsia="华文楷体"/>
          <w:sz w:val="28"/>
          <w:szCs w:val="28"/>
        </w:rPr>
        <w:t>这种相叫自相。那么什么叫共相呢？共相就是这个法和那个法</w:t>
      </w:r>
      <w:ins w:id="420" w:author="Administrator" w:date="2016-01-09T13:32:55Z">
        <w:r>
          <w:rPr>
            <w:rFonts w:hint="eastAsia" w:ascii="华文楷体" w:hAnsi="华文楷体" w:eastAsia="华文楷体"/>
            <w:sz w:val="28"/>
            <w:szCs w:val="28"/>
            <w:lang w:eastAsia="zh-CN"/>
          </w:rPr>
          <w:t>、</w:t>
        </w:r>
      </w:ins>
      <w:del w:id="421" w:author="Administrator" w:date="2016-01-09T13:32:55Z">
        <w:r>
          <w:rPr>
            <w:rFonts w:hint="eastAsia" w:ascii="华文楷体" w:hAnsi="华文楷体" w:eastAsia="华文楷体"/>
            <w:sz w:val="28"/>
            <w:szCs w:val="28"/>
          </w:rPr>
          <w:delText>，</w:delText>
        </w:r>
      </w:del>
      <w:r>
        <w:rPr>
          <w:rFonts w:hint="eastAsia" w:ascii="华文楷体" w:hAnsi="华文楷体" w:eastAsia="华文楷体"/>
          <w:sz w:val="28"/>
          <w:szCs w:val="28"/>
        </w:rPr>
        <w:t>法和法之间有相通之处</w:t>
      </w:r>
      <w:del w:id="422" w:author="Administrator" w:date="2016-01-09T13:32:45Z">
        <w:r>
          <w:rPr>
            <w:rFonts w:hint="eastAsia" w:ascii="华文楷体" w:hAnsi="华文楷体" w:eastAsia="华文楷体"/>
            <w:sz w:val="28"/>
            <w:szCs w:val="28"/>
          </w:rPr>
          <w:delText>，</w:delText>
        </w:r>
      </w:del>
      <w:r>
        <w:rPr>
          <w:rFonts w:hint="eastAsia" w:ascii="华文楷体" w:hAnsi="华文楷体" w:eastAsia="华文楷体"/>
          <w:sz w:val="28"/>
          <w:szCs w:val="28"/>
        </w:rPr>
        <w:t>就叫共相</w:t>
      </w:r>
      <w:ins w:id="423" w:author="Administrator" w:date="2016-01-09T13:33:08Z">
        <w:r>
          <w:rPr>
            <w:rFonts w:hint="eastAsia" w:ascii="华文楷体" w:hAnsi="华文楷体" w:eastAsia="华文楷体"/>
            <w:sz w:val="28"/>
            <w:szCs w:val="28"/>
            <w:lang w:eastAsia="zh-CN"/>
          </w:rPr>
          <w:t>。</w:t>
        </w:r>
      </w:ins>
      <w:del w:id="424" w:author="Administrator" w:date="2016-01-09T13:33:08Z">
        <w:r>
          <w:rPr>
            <w:rFonts w:hint="eastAsia" w:ascii="华文楷体" w:hAnsi="华文楷体" w:eastAsia="华文楷体"/>
            <w:sz w:val="28"/>
            <w:szCs w:val="28"/>
          </w:rPr>
          <w:delText>，</w:delText>
        </w:r>
      </w:del>
      <w:r>
        <w:rPr>
          <w:rFonts w:hint="eastAsia" w:ascii="华文楷体" w:hAnsi="华文楷体" w:eastAsia="华文楷体"/>
          <w:sz w:val="28"/>
          <w:szCs w:val="28"/>
        </w:rPr>
        <w:t>比如说无常，所有的法都具备无常的自性的</w:t>
      </w:r>
      <w:ins w:id="425" w:author="Administrator" w:date="2016-01-09T13:33:27Z">
        <w:r>
          <w:rPr>
            <w:rFonts w:hint="eastAsia" w:ascii="华文楷体" w:hAnsi="华文楷体" w:eastAsia="华文楷体"/>
            <w:sz w:val="28"/>
            <w:szCs w:val="28"/>
            <w:lang w:eastAsia="zh-CN"/>
          </w:rPr>
          <w:t>，</w:t>
        </w:r>
      </w:ins>
      <w:del w:id="426" w:author="Administrator" w:date="2016-01-09T13:33:27Z">
        <w:r>
          <w:rPr>
            <w:rFonts w:hint="eastAsia" w:ascii="华文楷体" w:hAnsi="华文楷体" w:eastAsia="华文楷体"/>
            <w:sz w:val="28"/>
            <w:szCs w:val="28"/>
          </w:rPr>
          <w:delText>。</w:delText>
        </w:r>
      </w:del>
      <w:r>
        <w:rPr>
          <w:rFonts w:hint="eastAsia" w:ascii="华文楷体" w:hAnsi="华文楷体" w:eastAsia="华文楷体"/>
          <w:sz w:val="28"/>
          <w:szCs w:val="28"/>
        </w:rPr>
        <w:t>不管你的水</w:t>
      </w:r>
      <w:ins w:id="427" w:author="Administrator" w:date="2016-01-10T18:39:15Z">
        <w:r>
          <w:rPr>
            <w:rFonts w:hint="eastAsia" w:ascii="华文楷体" w:hAnsi="华文楷体" w:eastAsia="华文楷体"/>
            <w:sz w:val="28"/>
            <w:szCs w:val="28"/>
          </w:rPr>
          <w:t>你的水</w:t>
        </w:r>
      </w:ins>
      <w:del w:id="428" w:author="Administrator" w:date="2016-01-10T18:39:17Z">
        <w:r>
          <w:rPr>
            <w:rFonts w:hint="eastAsia" w:ascii="华文楷体" w:hAnsi="华文楷体" w:eastAsia="华文楷体"/>
            <w:sz w:val="28"/>
            <w:szCs w:val="28"/>
          </w:rPr>
          <w:delText>是</w:delText>
        </w:r>
      </w:del>
      <w:r>
        <w:rPr>
          <w:rFonts w:hint="eastAsia" w:ascii="华文楷体" w:hAnsi="华文楷体" w:eastAsia="华文楷体"/>
          <w:sz w:val="28"/>
          <w:szCs w:val="28"/>
        </w:rPr>
        <w:t>潮湿、你的火</w:t>
      </w:r>
      <w:ins w:id="429" w:author="Administrator" w:date="2016-01-10T18:39:30Z">
        <w:r>
          <w:rPr>
            <w:rFonts w:hint="eastAsia" w:ascii="华文楷体" w:hAnsi="华文楷体" w:eastAsia="华文楷体"/>
            <w:sz w:val="28"/>
            <w:szCs w:val="28"/>
          </w:rPr>
          <w:t>你的火</w:t>
        </w:r>
      </w:ins>
      <w:r>
        <w:rPr>
          <w:rFonts w:hint="eastAsia" w:ascii="华文楷体" w:hAnsi="华文楷体" w:eastAsia="华文楷体"/>
          <w:sz w:val="28"/>
          <w:szCs w:val="28"/>
        </w:rPr>
        <w:t>是炽热的自性，</w:t>
      </w:r>
      <w:ins w:id="430" w:author="Administrator" w:date="2016-01-10T18:38:44Z">
        <w:r>
          <w:rPr>
            <w:rFonts w:hint="eastAsia" w:ascii="华文楷体" w:hAnsi="华文楷体" w:eastAsia="华文楷体"/>
            <w:sz w:val="28"/>
            <w:szCs w:val="28"/>
            <w:lang w:eastAsia="zh-CN"/>
          </w:rPr>
          <w:t>但是呢</w:t>
        </w:r>
      </w:ins>
      <w:r>
        <w:rPr>
          <w:rFonts w:hint="eastAsia" w:ascii="华文楷体" w:hAnsi="华文楷体" w:eastAsia="华文楷体"/>
          <w:sz w:val="28"/>
          <w:szCs w:val="28"/>
        </w:rPr>
        <w:t>都是无常，从都是无常的角度来讲</w:t>
      </w:r>
      <w:del w:id="431" w:author="Administrator" w:date="2016-01-09T13:33:41Z">
        <w:r>
          <w:rPr>
            <w:rFonts w:hint="eastAsia" w:ascii="华文楷体" w:hAnsi="华文楷体" w:eastAsia="华文楷体"/>
            <w:sz w:val="28"/>
            <w:szCs w:val="28"/>
          </w:rPr>
          <w:delText>他</w:delText>
        </w:r>
      </w:del>
      <w:ins w:id="432" w:author="Administrator" w:date="2016-01-09T13:33:48Z">
        <w:r>
          <w:rPr>
            <w:rFonts w:hint="eastAsia" w:ascii="华文楷体" w:hAnsi="华文楷体" w:eastAsia="华文楷体"/>
            <w:sz w:val="28"/>
            <w:szCs w:val="28"/>
            <w:lang w:eastAsia="zh-CN"/>
          </w:rPr>
          <w:t>它</w:t>
        </w:r>
      </w:ins>
      <w:r>
        <w:rPr>
          <w:rFonts w:hint="eastAsia" w:ascii="华文楷体" w:hAnsi="华文楷体" w:eastAsia="华文楷体"/>
          <w:sz w:val="28"/>
          <w:szCs w:val="28"/>
        </w:rPr>
        <w:t>们是有一个共相的，</w:t>
      </w:r>
      <w:ins w:id="433" w:author="Administrator" w:date="2016-01-10T18:46:10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有的时候</w:t>
      </w:r>
      <w:ins w:id="434" w:author="Administrator" w:date="2016-01-12T18:23:07Z">
        <w:r>
          <w:rPr>
            <w:rFonts w:hint="eastAsia" w:ascii="华文楷体" w:hAnsi="华文楷体" w:eastAsia="华文楷体"/>
            <w:sz w:val="28"/>
            <w:szCs w:val="28"/>
            <w:lang w:eastAsia="zh-CN"/>
          </w:rPr>
          <w:t>这样</w:t>
        </w:r>
      </w:ins>
      <w:ins w:id="435" w:author="Administrator" w:date="2016-01-12T18:23:19Z">
        <w:r>
          <w:rPr>
            <w:rFonts w:hint="eastAsia" w:ascii="华文楷体" w:hAnsi="华文楷体" w:eastAsia="华文楷体"/>
            <w:sz w:val="28"/>
            <w:szCs w:val="28"/>
            <w:lang w:eastAsia="zh-CN"/>
          </w:rPr>
          <w:t>自相</w:t>
        </w:r>
      </w:ins>
      <w:ins w:id="436" w:author="Administrator" w:date="2016-01-12T18:23:41Z">
        <w:r>
          <w:rPr>
            <w:rFonts w:hint="eastAsia" w:ascii="华文楷体" w:hAnsi="华文楷体" w:eastAsia="华文楷体"/>
            <w:sz w:val="28"/>
            <w:szCs w:val="28"/>
            <w:lang w:eastAsia="zh-CN"/>
          </w:rPr>
          <w:t>和</w:t>
        </w:r>
      </w:ins>
      <w:r>
        <w:rPr>
          <w:rFonts w:hint="eastAsia" w:ascii="华文楷体" w:hAnsi="华文楷体" w:eastAsia="华文楷体"/>
          <w:sz w:val="28"/>
          <w:szCs w:val="28"/>
        </w:rPr>
        <w:t>共相是从这个角度来讲的。</w:t>
      </w:r>
    </w:p>
    <w:p>
      <w:pPr>
        <w:ind w:firstLine="0"/>
        <w:rPr>
          <w:rFonts w:ascii="华文楷体" w:hAnsi="华文楷体" w:eastAsia="华文楷体"/>
          <w:sz w:val="28"/>
          <w:szCs w:val="28"/>
        </w:rPr>
        <w:pPrChange w:id="437" w:author="Administrator" w:date="2016-01-09T13:29:22Z">
          <w:pPr>
            <w:ind w:firstLine="570"/>
          </w:pPr>
        </w:pPrChange>
      </w:pPr>
      <w:ins w:id="438" w:author="Administrator" w:date="2016-01-09T13:34:12Z">
        <w:r>
          <w:rPr>
            <w:rFonts w:hint="eastAsia" w:ascii="华文楷体" w:hAnsi="华文楷体" w:eastAsia="华文楷体"/>
            <w:sz w:val="28"/>
            <w:szCs w:val="28"/>
            <w:lang w:val="en-US" w:eastAsia="zh-CN"/>
          </w:rPr>
          <w:t xml:space="preserve"> </w:t>
        </w:r>
      </w:ins>
      <w:ins w:id="439" w:author="Administrator" w:date="2016-01-09T13:34:13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那么我们在这个场合当中就把自相和共相放在后面一种，</w:t>
      </w:r>
      <w:ins w:id="440" w:author="Administrator" w:date="2016-01-12T18:23:58Z">
        <w:r>
          <w:rPr>
            <w:rFonts w:hint="eastAsia" w:ascii="华文楷体" w:hAnsi="华文楷体" w:eastAsia="华文楷体"/>
            <w:sz w:val="28"/>
            <w:szCs w:val="28"/>
          </w:rPr>
          <w:t>放在后面一种</w:t>
        </w:r>
      </w:ins>
      <w:r>
        <w:rPr>
          <w:rFonts w:hint="eastAsia" w:ascii="华文楷体" w:hAnsi="华文楷体" w:eastAsia="华文楷体"/>
          <w:sz w:val="28"/>
          <w:szCs w:val="28"/>
        </w:rPr>
        <w:t>就说</w:t>
      </w:r>
      <w:ins w:id="441" w:author="Administrator" w:date="2016-01-10T18:49:34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这样一种法</w:t>
      </w:r>
      <w:ins w:id="442" w:author="Administrator" w:date="2016-01-09T13:34:23Z">
        <w:r>
          <w:rPr>
            <w:rFonts w:hint="eastAsia" w:ascii="华文楷体" w:hAnsi="华文楷体" w:eastAsia="华文楷体"/>
            <w:sz w:val="28"/>
            <w:szCs w:val="28"/>
            <w:lang w:eastAsia="zh-CN"/>
          </w:rPr>
          <w:t>它</w:t>
        </w:r>
      </w:ins>
      <w:del w:id="443" w:author="Administrator" w:date="2016-01-09T13:34:22Z">
        <w:r>
          <w:rPr>
            <w:rFonts w:hint="eastAsia" w:ascii="华文楷体" w:hAnsi="华文楷体" w:eastAsia="华文楷体"/>
            <w:sz w:val="28"/>
            <w:szCs w:val="28"/>
          </w:rPr>
          <w:delText>他</w:delText>
        </w:r>
      </w:del>
      <w:r>
        <w:rPr>
          <w:rFonts w:hint="eastAsia" w:ascii="华文楷体" w:hAnsi="华文楷体" w:eastAsia="华文楷体"/>
          <w:sz w:val="28"/>
          <w:szCs w:val="28"/>
        </w:rPr>
        <w:t>有</w:t>
      </w:r>
      <w:ins w:id="444" w:author="Administrator" w:date="2016-01-10T18:47:29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别别的自己不同的相，也有</w:t>
      </w:r>
      <w:del w:id="445" w:author="Administrator" w:date="2016-01-09T13:34:30Z">
        <w:r>
          <w:rPr>
            <w:rFonts w:hint="eastAsia" w:ascii="华文楷体" w:hAnsi="华文楷体" w:eastAsia="华文楷体"/>
            <w:sz w:val="28"/>
            <w:szCs w:val="28"/>
          </w:rPr>
          <w:delText>他</w:delText>
        </w:r>
      </w:del>
      <w:ins w:id="446" w:author="Administrator" w:date="2016-01-09T13:34:31Z">
        <w:r>
          <w:rPr>
            <w:rFonts w:hint="eastAsia" w:ascii="华文楷体" w:hAnsi="华文楷体" w:eastAsia="华文楷体"/>
            <w:sz w:val="28"/>
            <w:szCs w:val="28"/>
            <w:lang w:eastAsia="zh-CN"/>
          </w:rPr>
          <w:t>它</w:t>
        </w:r>
      </w:ins>
      <w:r>
        <w:rPr>
          <w:rFonts w:hint="eastAsia" w:ascii="华文楷体" w:hAnsi="华文楷体" w:eastAsia="华文楷体"/>
          <w:sz w:val="28"/>
          <w:szCs w:val="28"/>
        </w:rPr>
        <w:t>共同的相，</w:t>
      </w:r>
      <w:ins w:id="447" w:author="Administrator" w:date="2016-01-10T18:49:43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w:t>
      </w:r>
      <w:ins w:id="448" w:author="Administrator" w:date="2016-01-10T18:49:57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耽着</w:t>
      </w:r>
      <w:del w:id="449" w:author="Administrator" w:date="2016-01-10T18:50:04Z">
        <w:r>
          <w:rPr>
            <w:rFonts w:hint="eastAsia" w:ascii="华文楷体" w:hAnsi="华文楷体" w:eastAsia="华文楷体"/>
            <w:sz w:val="28"/>
            <w:szCs w:val="28"/>
          </w:rPr>
          <w:delText>为</w:delText>
        </w:r>
      </w:del>
      <w:r>
        <w:rPr>
          <w:rFonts w:hint="eastAsia" w:ascii="华文楷体" w:hAnsi="华文楷体" w:eastAsia="华文楷体"/>
          <w:sz w:val="28"/>
          <w:szCs w:val="28"/>
        </w:rPr>
        <w:t>自相或耽着</w:t>
      </w:r>
      <w:del w:id="450" w:author="Administrator" w:date="2016-01-10T18:50:10Z">
        <w:r>
          <w:rPr>
            <w:rFonts w:hint="eastAsia" w:ascii="华文楷体" w:hAnsi="华文楷体" w:eastAsia="华文楷体"/>
            <w:sz w:val="28"/>
            <w:szCs w:val="28"/>
          </w:rPr>
          <w:delText>为</w:delText>
        </w:r>
      </w:del>
      <w:ins w:id="451" w:author="Administrator" w:date="2016-01-10T18:50:13Z">
        <w:r>
          <w:rPr>
            <w:rFonts w:hint="eastAsia" w:ascii="华文楷体" w:hAnsi="华文楷体" w:eastAsia="华文楷体"/>
            <w:sz w:val="28"/>
            <w:szCs w:val="28"/>
            <w:lang w:eastAsia="zh-CN"/>
          </w:rPr>
          <w:t>于</w:t>
        </w:r>
      </w:ins>
      <w:r>
        <w:rPr>
          <w:rFonts w:hint="eastAsia" w:ascii="华文楷体" w:hAnsi="华文楷体" w:eastAsia="华文楷体"/>
          <w:sz w:val="28"/>
          <w:szCs w:val="28"/>
        </w:rPr>
        <w:t>共相</w:t>
      </w:r>
      <w:ins w:id="452" w:author="Administrator" w:date="2016-01-10T18:50:26Z">
        <w:r>
          <w:rPr>
            <w:rFonts w:hint="eastAsia" w:ascii="华文楷体" w:hAnsi="华文楷体" w:eastAsia="华文楷体"/>
            <w:sz w:val="28"/>
            <w:szCs w:val="28"/>
            <w:lang w:eastAsia="zh-CN"/>
          </w:rPr>
          <w:t>的</w:t>
        </w:r>
      </w:ins>
      <w:del w:id="453" w:author="Administrator" w:date="2016-01-10T18:50:25Z">
        <w:r>
          <w:rPr>
            <w:rFonts w:hint="eastAsia" w:ascii="华文楷体" w:hAnsi="华文楷体" w:eastAsia="华文楷体"/>
            <w:sz w:val="28"/>
            <w:szCs w:val="28"/>
          </w:rPr>
          <w:delText>，</w:delText>
        </w:r>
      </w:del>
      <w:r>
        <w:rPr>
          <w:rFonts w:hint="eastAsia" w:ascii="华文楷体" w:hAnsi="华文楷体" w:eastAsia="华文楷体"/>
          <w:sz w:val="28"/>
          <w:szCs w:val="28"/>
        </w:rPr>
        <w:t>这样一种</w:t>
      </w:r>
      <w:ins w:id="454" w:author="Administrator" w:date="2016-01-10T18:47:58Z">
        <w:r>
          <w:rPr>
            <w:rFonts w:hint="eastAsia" w:ascii="黑体" w:hAnsi="黑体" w:eastAsia="黑体" w:cs="黑体"/>
            <w:sz w:val="28"/>
            <w:szCs w:val="28"/>
          </w:rPr>
          <w:t>诸声闻学人</w:t>
        </w:r>
      </w:ins>
      <w:del w:id="455" w:author="Administrator" w:date="2016-01-10T18:48:04Z">
        <w:r>
          <w:rPr>
            <w:rFonts w:hint="eastAsia" w:ascii="华文楷体" w:hAnsi="华文楷体" w:eastAsia="华文楷体"/>
            <w:sz w:val="28"/>
            <w:szCs w:val="28"/>
          </w:rPr>
          <w:delText>z</w:delText>
        </w:r>
      </w:del>
      <w:del w:id="456" w:author="Administrator" w:date="2016-01-10T18:48:05Z">
        <w:r>
          <w:rPr>
            <w:rFonts w:hint="eastAsia" w:ascii="华文楷体" w:hAnsi="华文楷体" w:eastAsia="华文楷体"/>
            <w:sz w:val="28"/>
            <w:szCs w:val="28"/>
          </w:rPr>
          <w:delText>hushe</w:delText>
        </w:r>
      </w:del>
      <w:del w:id="457" w:author="Administrator" w:date="2016-01-10T18:48:06Z">
        <w:r>
          <w:rPr>
            <w:rFonts w:hint="eastAsia" w:ascii="华文楷体" w:hAnsi="华文楷体" w:eastAsia="华文楷体"/>
            <w:sz w:val="28"/>
            <w:szCs w:val="28"/>
          </w:rPr>
          <w:delText>ng</w:delText>
        </w:r>
      </w:del>
      <w:del w:id="458" w:author="Administrator" w:date="2016-01-10T18:48:07Z">
        <w:r>
          <w:rPr>
            <w:rFonts w:hint="eastAsia" w:ascii="华文楷体" w:hAnsi="华文楷体" w:eastAsia="华文楷体"/>
            <w:sz w:val="28"/>
            <w:szCs w:val="28"/>
          </w:rPr>
          <w:delText>的xue</w:delText>
        </w:r>
      </w:del>
      <w:del w:id="459" w:author="Administrator" w:date="2016-01-10T18:48:08Z">
        <w:r>
          <w:rPr>
            <w:rFonts w:hint="eastAsia" w:ascii="华文楷体" w:hAnsi="华文楷体" w:eastAsia="华文楷体"/>
            <w:sz w:val="28"/>
            <w:szCs w:val="28"/>
          </w:rPr>
          <w:delText>ren</w:delText>
        </w:r>
      </w:del>
      <w:r>
        <w:rPr>
          <w:rFonts w:hint="eastAsia" w:ascii="华文楷体" w:hAnsi="华文楷体" w:eastAsia="华文楷体"/>
          <w:sz w:val="28"/>
          <w:szCs w:val="28"/>
        </w:rPr>
        <w:t>呢</w:t>
      </w:r>
      <w:del w:id="460" w:author="Administrator" w:date="2016-01-10T18:48:11Z">
        <w:r>
          <w:rPr>
            <w:rFonts w:hint="eastAsia" w:ascii="华文楷体" w:hAnsi="华文楷体" w:eastAsia="华文楷体"/>
            <w:sz w:val="28"/>
            <w:szCs w:val="28"/>
          </w:rPr>
          <w:delText>【3</w:delText>
        </w:r>
      </w:del>
      <w:del w:id="461" w:author="Administrator" w:date="2016-01-10T18:48:12Z">
        <w:r>
          <w:rPr>
            <w:rFonts w:hint="eastAsia" w:ascii="华文楷体" w:hAnsi="华文楷体" w:eastAsia="华文楷体"/>
            <w:sz w:val="28"/>
            <w:szCs w:val="28"/>
          </w:rPr>
          <w:delText>1:18</w:delText>
        </w:r>
      </w:del>
      <w:del w:id="462" w:author="Administrator" w:date="2016-01-10T18:48:13Z">
        <w:r>
          <w:rPr>
            <w:rFonts w:hint="eastAsia" w:ascii="华文楷体" w:hAnsi="华文楷体" w:eastAsia="华文楷体"/>
            <w:sz w:val="28"/>
            <w:szCs w:val="28"/>
          </w:rPr>
          <w:delText>】</w:delText>
        </w:r>
      </w:del>
      <w:r>
        <w:rPr>
          <w:rFonts w:hint="eastAsia" w:ascii="华文楷体" w:hAnsi="华文楷体" w:eastAsia="华文楷体"/>
          <w:sz w:val="28"/>
          <w:szCs w:val="28"/>
        </w:rPr>
        <w:t>，</w:t>
      </w:r>
      <w:ins w:id="463" w:author="Administrator" w:date="2016-01-10T18:50:54Z">
        <w:r>
          <w:rPr>
            <w:rFonts w:hint="eastAsia" w:ascii="华文楷体" w:hAnsi="华文楷体" w:eastAsia="华文楷体"/>
            <w:sz w:val="28"/>
            <w:szCs w:val="28"/>
            <w:lang w:eastAsia="zh-CN"/>
          </w:rPr>
          <w:t>这些</w:t>
        </w:r>
      </w:ins>
      <w:ins w:id="464" w:author="Administrator" w:date="2016-01-10T18:50:43Z">
        <w:r>
          <w:rPr>
            <w:rFonts w:hint="eastAsia" w:ascii="黑体" w:hAnsi="黑体" w:eastAsia="黑体" w:cs="黑体"/>
            <w:sz w:val="28"/>
            <w:szCs w:val="28"/>
          </w:rPr>
          <w:t>学人</w:t>
        </w:r>
      </w:ins>
      <w:r>
        <w:rPr>
          <w:rFonts w:hint="eastAsia" w:ascii="华文楷体" w:hAnsi="华文楷体" w:eastAsia="华文楷体"/>
          <w:sz w:val="28"/>
          <w:szCs w:val="28"/>
        </w:rPr>
        <w:t>佛陀就把轮回分成</w:t>
      </w:r>
      <w:ins w:id="465" w:author="Administrator" w:date="2016-01-10T18:48:19Z">
        <w:r>
          <w:rPr>
            <w:rFonts w:hint="eastAsia" w:ascii="华文楷体" w:hAnsi="华文楷体" w:eastAsia="华文楷体"/>
            <w:sz w:val="28"/>
            <w:szCs w:val="28"/>
            <w:lang w:eastAsia="zh-CN"/>
          </w:rPr>
          <w:t>了</w:t>
        </w:r>
      </w:ins>
      <w:r>
        <w:rPr>
          <w:rFonts w:hint="eastAsia" w:ascii="华文楷体" w:hAnsi="华文楷体" w:eastAsia="华文楷体"/>
          <w:sz w:val="28"/>
          <w:szCs w:val="28"/>
        </w:rPr>
        <w:t>因果</w:t>
      </w:r>
      <w:ins w:id="466" w:author="Administrator" w:date="2016-01-09T13:35:16Z">
        <w:r>
          <w:rPr>
            <w:rFonts w:hint="eastAsia" w:ascii="华文楷体" w:hAnsi="华文楷体" w:eastAsia="华文楷体"/>
            <w:sz w:val="28"/>
            <w:szCs w:val="28"/>
            <w:lang w:eastAsia="zh-CN"/>
          </w:rPr>
          <w:t>。</w:t>
        </w:r>
      </w:ins>
      <w:del w:id="467" w:author="Administrator" w:date="2016-01-09T13:35:16Z">
        <w:r>
          <w:rPr>
            <w:rFonts w:hint="eastAsia" w:ascii="华文楷体" w:hAnsi="华文楷体" w:eastAsia="华文楷体"/>
            <w:sz w:val="28"/>
            <w:szCs w:val="28"/>
          </w:rPr>
          <w:delText>，</w:delText>
        </w:r>
      </w:del>
      <w:del w:id="468" w:author="Administrator" w:date="2016-01-09T13:35:00Z">
        <w:r>
          <w:rPr>
            <w:rFonts w:hint="eastAsia" w:ascii="华文楷体" w:hAnsi="华文楷体" w:eastAsia="华文楷体"/>
            <w:sz w:val="28"/>
            <w:szCs w:val="28"/>
          </w:rPr>
          <w:delText>他</w:delText>
        </w:r>
      </w:del>
      <w:ins w:id="469" w:author="Administrator" w:date="2016-01-09T13:35:02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的因就是集地，种种的烦恼我见等等</w:t>
      </w:r>
      <w:ins w:id="470" w:author="Administrator" w:date="2016-01-09T13:35:23Z">
        <w:r>
          <w:rPr>
            <w:rFonts w:hint="eastAsia" w:ascii="华文楷体" w:hAnsi="华文楷体" w:eastAsia="华文楷体"/>
            <w:sz w:val="28"/>
            <w:szCs w:val="28"/>
            <w:lang w:eastAsia="zh-CN"/>
          </w:rPr>
          <w:t>；</w:t>
        </w:r>
      </w:ins>
      <w:del w:id="471" w:author="Administrator" w:date="2016-01-09T13:35:23Z">
        <w:r>
          <w:rPr>
            <w:rFonts w:hint="eastAsia" w:ascii="华文楷体" w:hAnsi="华文楷体" w:eastAsia="华文楷体"/>
            <w:sz w:val="28"/>
            <w:szCs w:val="28"/>
          </w:rPr>
          <w:delText>，</w:delText>
        </w:r>
      </w:del>
      <w:r>
        <w:rPr>
          <w:rFonts w:hint="eastAsia" w:ascii="华文楷体" w:hAnsi="华文楷体" w:eastAsia="华文楷体"/>
          <w:sz w:val="28"/>
          <w:szCs w:val="28"/>
        </w:rPr>
        <w:t>他的果就是苦谛，像这样三界六趣的种种痛苦，所以把轮回分为因和果</w:t>
      </w:r>
      <w:ins w:id="472" w:author="Administrator" w:date="2016-01-09T13:35:34Z">
        <w:r>
          <w:rPr>
            <w:rFonts w:hint="eastAsia" w:ascii="华文楷体" w:hAnsi="华文楷体" w:eastAsia="华文楷体"/>
            <w:sz w:val="28"/>
            <w:szCs w:val="28"/>
            <w:lang w:eastAsia="zh-CN"/>
          </w:rPr>
          <w:t>。</w:t>
        </w:r>
      </w:ins>
      <w:del w:id="473" w:author="Administrator" w:date="2016-01-09T13:35:34Z">
        <w:r>
          <w:rPr>
            <w:rFonts w:hint="eastAsia" w:ascii="华文楷体" w:hAnsi="华文楷体" w:eastAsia="华文楷体"/>
            <w:sz w:val="28"/>
            <w:szCs w:val="28"/>
          </w:rPr>
          <w:delText>；</w:delText>
        </w:r>
      </w:del>
      <w:r>
        <w:rPr>
          <w:rFonts w:hint="eastAsia" w:ascii="华文楷体" w:hAnsi="华文楷体" w:eastAsia="华文楷体"/>
          <w:sz w:val="28"/>
          <w:szCs w:val="28"/>
        </w:rPr>
        <w:t>然后把涅槃也分为因和果，那么因就是道谛，果就是灭谛</w:t>
      </w:r>
      <w:ins w:id="474" w:author="Administrator" w:date="2016-01-10T18:52:09Z">
        <w:r>
          <w:rPr>
            <w:rFonts w:hint="eastAsia" w:ascii="华文楷体" w:hAnsi="华文楷体" w:eastAsia="华文楷体"/>
            <w:sz w:val="28"/>
            <w:szCs w:val="28"/>
            <w:lang w:eastAsia="zh-CN"/>
          </w:rPr>
          <w:t>，</w:t>
        </w:r>
      </w:ins>
      <w:ins w:id="475" w:author="Administrator" w:date="2016-01-10T18:52:12Z">
        <w:r>
          <w:rPr>
            <w:rFonts w:hint="eastAsia" w:ascii="华文楷体" w:hAnsi="华文楷体" w:eastAsia="华文楷体"/>
            <w:sz w:val="28"/>
            <w:szCs w:val="28"/>
            <w:lang w:eastAsia="zh-CN"/>
          </w:rPr>
          <w:t>就是这样的</w:t>
        </w:r>
      </w:ins>
      <w:r>
        <w:rPr>
          <w:rFonts w:hint="eastAsia" w:ascii="华文楷体" w:hAnsi="华文楷体" w:eastAsia="华文楷体"/>
          <w:sz w:val="28"/>
          <w:szCs w:val="28"/>
        </w:rPr>
        <w:t>。因为把轮回分了集和苦，把涅槃分了道和灭，所以通过这个差别归纳分成了四谛，因为有这个缘这个差别的缘故呢，智慧也成了一体了，道谛当中有很多很多不同的智慧，比如说道谛当中有这样人无我啊等等的这样的智慧，或者其余的法的智慧，四谛</w:t>
      </w:r>
      <w:del w:id="476" w:author="Administrator" w:date="2016-01-10T18:52:39Z">
        <w:r>
          <w:rPr>
            <w:rFonts w:hint="eastAsia" w:ascii="华文楷体" w:hAnsi="华文楷体" w:eastAsia="华文楷体"/>
            <w:sz w:val="28"/>
            <w:szCs w:val="28"/>
          </w:rPr>
          <w:delText>四类</w:delText>
        </w:r>
      </w:del>
      <w:ins w:id="477" w:author="Administrator" w:date="2016-01-10T18:52:45Z">
        <w:r>
          <w:rPr>
            <w:rFonts w:hint="eastAsia" w:ascii="华文楷体" w:hAnsi="华文楷体" w:eastAsia="华文楷体"/>
            <w:sz w:val="28"/>
            <w:szCs w:val="28"/>
            <w:lang w:eastAsia="zh-CN"/>
          </w:rPr>
          <w:t>十六</w:t>
        </w:r>
      </w:ins>
      <w:ins w:id="478" w:author="Administrator" w:date="2016-01-09T13:36:43Z">
        <w:r>
          <w:rPr>
            <w:rFonts w:hint="eastAsia" w:ascii="华文楷体" w:hAnsi="华文楷体" w:eastAsia="华文楷体"/>
            <w:sz w:val="28"/>
            <w:szCs w:val="28"/>
            <w:lang w:eastAsia="zh-CN"/>
          </w:rPr>
          <w:t>行</w:t>
        </w:r>
      </w:ins>
      <w:del w:id="479" w:author="Administrator" w:date="2016-01-09T13:36:39Z">
        <w:r>
          <w:rPr>
            <w:rFonts w:hint="eastAsia" w:ascii="华文楷体" w:hAnsi="华文楷体" w:eastAsia="华文楷体"/>
            <w:sz w:val="28"/>
            <w:szCs w:val="28"/>
          </w:rPr>
          <w:delText>形</w:delText>
        </w:r>
      </w:del>
      <w:ins w:id="480" w:author="Administrator" w:date="2016-01-09T13:36:35Z">
        <w:r>
          <w:rPr>
            <w:rFonts w:hint="eastAsia" w:ascii="华文楷体" w:hAnsi="华文楷体" w:eastAsia="华文楷体"/>
            <w:sz w:val="28"/>
            <w:szCs w:val="28"/>
            <w:lang w:eastAsia="zh-CN"/>
          </w:rPr>
          <w:t>相</w:t>
        </w:r>
      </w:ins>
      <w:del w:id="481" w:author="Administrator" w:date="2016-01-09T13:36:31Z">
        <w:r>
          <w:rPr>
            <w:rFonts w:hint="eastAsia" w:ascii="华文楷体" w:hAnsi="华文楷体" w:eastAsia="华文楷体"/>
            <w:sz w:val="28"/>
            <w:szCs w:val="28"/>
          </w:rPr>
          <w:delText>象</w:delText>
        </w:r>
      </w:del>
      <w:r>
        <w:rPr>
          <w:rFonts w:hint="eastAsia" w:ascii="华文楷体" w:hAnsi="华文楷体" w:eastAsia="华文楷体"/>
          <w:sz w:val="28"/>
          <w:szCs w:val="28"/>
        </w:rPr>
        <w:t>的智慧，</w:t>
      </w:r>
      <w:ins w:id="482" w:author="Administrator" w:date="2016-01-10T18:53:06Z">
        <w:r>
          <w:rPr>
            <w:rFonts w:hint="eastAsia" w:ascii="华文楷体" w:hAnsi="华文楷体" w:eastAsia="华文楷体"/>
            <w:sz w:val="28"/>
            <w:szCs w:val="28"/>
            <w:lang w:eastAsia="zh-CN"/>
          </w:rPr>
          <w:t>有</w:t>
        </w:r>
      </w:ins>
      <w:r>
        <w:rPr>
          <w:rFonts w:hint="eastAsia" w:ascii="华文楷体" w:hAnsi="华文楷体" w:eastAsia="华文楷体"/>
          <w:sz w:val="28"/>
          <w:szCs w:val="28"/>
        </w:rPr>
        <w:t>很多很多似乎成为一体的智慧了。那么他的烦恼好像也是成了他体了，有很多这样一种不同烦恼的种类类别，</w:t>
      </w:r>
      <w:ins w:id="483" w:author="Administrator" w:date="2016-01-10T18:53:22Z">
        <w:r>
          <w:rPr>
            <w:rFonts w:hint="eastAsia" w:ascii="华文楷体" w:hAnsi="华文楷体" w:eastAsia="华文楷体"/>
            <w:sz w:val="28"/>
            <w:szCs w:val="28"/>
            <w:lang w:eastAsia="zh-CN"/>
          </w:rPr>
          <w:t>有这样一种</w:t>
        </w:r>
      </w:ins>
      <w:r>
        <w:rPr>
          <w:rFonts w:hint="eastAsia" w:ascii="华文楷体" w:hAnsi="华文楷体" w:eastAsia="华文楷体"/>
          <w:sz w:val="28"/>
          <w:szCs w:val="28"/>
        </w:rPr>
        <w:t>贪心啊嗔心啊等等，所以说从这方面分析的时候，智慧和烦恼好像也</w:t>
      </w:r>
      <w:ins w:id="484" w:author="Administrator" w:date="2016-01-10T18:53:58Z">
        <w:r>
          <w:rPr>
            <w:rFonts w:hint="eastAsia" w:ascii="华文楷体" w:hAnsi="华文楷体" w:eastAsia="华文楷体"/>
            <w:sz w:val="28"/>
            <w:szCs w:val="28"/>
            <w:lang w:eastAsia="zh-CN"/>
          </w:rPr>
          <w:t>就</w:t>
        </w:r>
      </w:ins>
      <w:r>
        <w:rPr>
          <w:rFonts w:hint="eastAsia" w:ascii="华文楷体" w:hAnsi="华文楷体" w:eastAsia="华文楷体"/>
          <w:sz w:val="28"/>
          <w:szCs w:val="28"/>
        </w:rPr>
        <w:t>成了</w:t>
      </w:r>
      <w:del w:id="485" w:author="Administrator" w:date="2016-01-10T18:53:48Z">
        <w:r>
          <w:rPr>
            <w:rFonts w:hint="eastAsia" w:ascii="华文楷体" w:hAnsi="华文楷体" w:eastAsia="华文楷体"/>
            <w:sz w:val="28"/>
            <w:szCs w:val="28"/>
          </w:rPr>
          <w:delText>【</w:delText>
        </w:r>
      </w:del>
      <w:del w:id="486" w:author="Administrator" w:date="2016-01-10T18:53:49Z">
        <w:r>
          <w:rPr>
            <w:rFonts w:hint="eastAsia" w:ascii="华文楷体" w:hAnsi="华文楷体" w:eastAsia="华文楷体"/>
            <w:sz w:val="28"/>
            <w:szCs w:val="28"/>
          </w:rPr>
          <w:delText>32:1</w:delText>
        </w:r>
      </w:del>
      <w:del w:id="487" w:author="Administrator" w:date="2016-01-10T18:53:50Z">
        <w:r>
          <w:rPr>
            <w:rFonts w:hint="eastAsia" w:ascii="华文楷体" w:hAnsi="华文楷体" w:eastAsia="华文楷体"/>
            <w:sz w:val="28"/>
            <w:szCs w:val="28"/>
          </w:rPr>
          <w:delText>3】</w:delText>
        </w:r>
      </w:del>
      <w:r>
        <w:rPr>
          <w:rFonts w:hint="eastAsia" w:ascii="华文楷体" w:hAnsi="华文楷体" w:eastAsia="华文楷体"/>
          <w:sz w:val="28"/>
          <w:szCs w:val="28"/>
        </w:rPr>
        <w:t>一体了。</w:t>
      </w:r>
    </w:p>
    <w:p>
      <w:pPr>
        <w:ind w:firstLine="570"/>
        <w:rPr>
          <w:ins w:id="488" w:author="Administrator" w:date="2016-01-09T13:38:20Z"/>
          <w:rFonts w:hint="eastAsia" w:ascii="华文楷体" w:hAnsi="华文楷体" w:eastAsia="华文楷体"/>
          <w:sz w:val="28"/>
          <w:szCs w:val="28"/>
        </w:rPr>
      </w:pPr>
      <w:ins w:id="489" w:author="Administrator" w:date="2016-01-09T13:38:02Z">
        <w:r>
          <w:rPr>
            <w:rFonts w:hint="eastAsia" w:ascii="黑体" w:hAnsi="黑体" w:eastAsia="黑体" w:cs="黑体"/>
            <w:sz w:val="28"/>
            <w:szCs w:val="28"/>
            <w:lang w:eastAsia="zh-CN"/>
            <w:rPrChange w:id="490" w:author="Administrator" w:date="2016-01-09T13:38:13Z">
              <w:rPr>
                <w:rFonts w:hint="eastAsia" w:ascii="华文楷体" w:hAnsi="华文楷体" w:eastAsia="华文楷体"/>
                <w:sz w:val="28"/>
                <w:szCs w:val="28"/>
                <w:lang w:eastAsia="zh-CN"/>
              </w:rPr>
            </w:rPrChange>
          </w:rPr>
          <w:t>【</w:t>
        </w:r>
      </w:ins>
      <w:del w:id="491" w:author="Administrator" w:date="2016-01-09T13:38:01Z">
        <w:r>
          <w:rPr>
            <w:rFonts w:hint="eastAsia" w:ascii="黑体" w:hAnsi="黑体" w:eastAsia="黑体" w:cs="黑体"/>
            <w:sz w:val="28"/>
            <w:szCs w:val="28"/>
            <w:rPrChange w:id="492" w:author="Administrator" w:date="2016-01-09T13:38:13Z">
              <w:rPr>
                <w:rFonts w:hint="eastAsia" w:ascii="华文楷体" w:hAnsi="华文楷体" w:eastAsia="华文楷体"/>
                <w:sz w:val="28"/>
                <w:szCs w:val="28"/>
              </w:rPr>
            </w:rPrChange>
          </w:rPr>
          <w:delText xml:space="preserve"> </w:delText>
        </w:r>
      </w:del>
      <w:del w:id="493" w:author="Administrator" w:date="2016-01-09T13:38:00Z">
        <w:r>
          <w:rPr>
            <w:rFonts w:hint="eastAsia" w:ascii="黑体" w:hAnsi="黑体" w:eastAsia="黑体" w:cs="黑体"/>
            <w:sz w:val="28"/>
            <w:szCs w:val="28"/>
            <w:rPrChange w:id="494" w:author="Administrator" w:date="2016-01-09T13:38:13Z">
              <w:rPr>
                <w:rFonts w:hint="eastAsia" w:ascii="华文楷体" w:hAnsi="华文楷体" w:eastAsia="华文楷体"/>
                <w:sz w:val="28"/>
                <w:szCs w:val="28"/>
              </w:rPr>
            </w:rPrChange>
          </w:rPr>
          <w:delText xml:space="preserve"> </w:delText>
        </w:r>
      </w:del>
      <w:r>
        <w:rPr>
          <w:rFonts w:hint="eastAsia" w:ascii="黑体" w:hAnsi="黑体" w:eastAsia="黑体" w:cs="黑体"/>
          <w:sz w:val="28"/>
          <w:szCs w:val="28"/>
          <w:rPrChange w:id="495" w:author="Administrator" w:date="2016-01-09T13:38:13Z">
            <w:rPr>
              <w:rFonts w:hint="eastAsia" w:ascii="华文楷体" w:hAnsi="华文楷体" w:eastAsia="华文楷体"/>
              <w:sz w:val="28"/>
              <w:szCs w:val="28"/>
            </w:rPr>
          </w:rPrChange>
        </w:rPr>
        <w:t xml:space="preserve">  </w:t>
      </w:r>
      <w:ins w:id="496" w:author="Administrator" w:date="2016-01-09T13:37:56Z">
        <w:r>
          <w:rPr>
            <w:rFonts w:hint="eastAsia" w:ascii="黑体" w:hAnsi="黑体" w:eastAsia="黑体" w:cs="黑体"/>
            <w:i w:val="0"/>
            <w:color w:val="000000"/>
            <w:sz w:val="28"/>
            <w:szCs w:val="28"/>
            <w:rPrChange w:id="497" w:author="Administrator" w:date="2016-01-09T13:38:13Z">
              <w:rPr>
                <w:rFonts w:ascii="华文楷体" w:hAnsi="华文楷体" w:eastAsia="华文楷体" w:cs="华文楷体"/>
                <w:i w:val="0"/>
                <w:color w:val="000000"/>
                <w:sz w:val="28"/>
                <w:szCs w:val="28"/>
              </w:rPr>
            </w:rPrChange>
          </w:rPr>
          <w:t>实际上</w:t>
        </w:r>
      </w:ins>
      <w:ins w:id="498" w:author="Administrator" w:date="2016-01-09T13:37:56Z">
        <w:r>
          <w:rPr>
            <w:rFonts w:hint="eastAsia" w:ascii="黑体" w:hAnsi="黑体" w:eastAsia="黑体" w:cs="黑体"/>
            <w:i w:val="0"/>
            <w:color w:val="000000"/>
            <w:sz w:val="28"/>
            <w:szCs w:val="28"/>
            <w:rPrChange w:id="499" w:author="Administrator" w:date="2016-01-09T13:38:13Z">
              <w:rPr>
                <w:rFonts w:ascii="宋体" w:hAnsi="宋体" w:eastAsia="宋体" w:cs="宋体"/>
                <w:i w:val="0"/>
                <w:color w:val="000000"/>
                <w:sz w:val="28"/>
                <w:szCs w:val="28"/>
              </w:rPr>
            </w:rPrChange>
          </w:rPr>
          <w:t>,</w:t>
        </w:r>
      </w:ins>
      <w:ins w:id="500" w:author="Administrator" w:date="2016-01-09T13:37:56Z">
        <w:r>
          <w:rPr>
            <w:rFonts w:hint="eastAsia" w:ascii="黑体" w:hAnsi="黑体" w:eastAsia="黑体" w:cs="黑体"/>
            <w:i w:val="0"/>
            <w:color w:val="000000"/>
            <w:sz w:val="28"/>
            <w:szCs w:val="28"/>
            <w:rPrChange w:id="501" w:author="Administrator" w:date="2016-01-09T13:38:13Z">
              <w:rPr>
                <w:rFonts w:ascii="华文楷体" w:hAnsi="华文楷体" w:eastAsia="华文楷体" w:cs="华文楷体"/>
                <w:i w:val="0"/>
                <w:color w:val="000000"/>
                <w:sz w:val="28"/>
                <w:szCs w:val="28"/>
              </w:rPr>
            </w:rPrChange>
          </w:rPr>
          <w:t>一切智慧均是一体</w:t>
        </w:r>
      </w:ins>
      <w:ins w:id="502" w:author="Administrator" w:date="2016-01-09T13:37:56Z">
        <w:r>
          <w:rPr>
            <w:rFonts w:hint="eastAsia" w:ascii="黑体" w:hAnsi="黑体" w:eastAsia="黑体" w:cs="黑体"/>
            <w:i w:val="0"/>
            <w:color w:val="000000"/>
            <w:sz w:val="28"/>
            <w:szCs w:val="28"/>
            <w:rPrChange w:id="503" w:author="Administrator" w:date="2016-01-09T13:38:13Z">
              <w:rPr>
                <w:rFonts w:ascii="宋体" w:hAnsi="宋体" w:eastAsia="宋体" w:cs="宋体"/>
                <w:i w:val="0"/>
                <w:color w:val="000000"/>
                <w:sz w:val="28"/>
                <w:szCs w:val="28"/>
              </w:rPr>
            </w:rPrChange>
          </w:rPr>
          <w:t>,</w:t>
        </w:r>
      </w:ins>
      <w:ins w:id="504" w:author="Administrator" w:date="2016-01-09T13:37:56Z">
        <w:r>
          <w:rPr>
            <w:rFonts w:hint="eastAsia" w:ascii="黑体" w:hAnsi="黑体" w:eastAsia="黑体" w:cs="黑体"/>
            <w:i w:val="0"/>
            <w:color w:val="000000"/>
            <w:sz w:val="28"/>
            <w:szCs w:val="28"/>
            <w:rPrChange w:id="505" w:author="Administrator" w:date="2016-01-09T13:38:13Z">
              <w:rPr>
                <w:rFonts w:ascii="华文楷体" w:hAnsi="华文楷体" w:eastAsia="华文楷体" w:cs="华文楷体"/>
                <w:i w:val="0"/>
                <w:color w:val="000000"/>
                <w:sz w:val="28"/>
                <w:szCs w:val="28"/>
              </w:rPr>
            </w:rPrChange>
          </w:rPr>
          <w:t xml:space="preserve">就是指的证悟诸法为无我的智慧。 </w:t>
        </w:r>
      </w:ins>
      <w:ins w:id="506" w:author="Administrator" w:date="2016-01-09T13:38:09Z">
        <w:r>
          <w:rPr>
            <w:rFonts w:hint="eastAsia" w:ascii="黑体" w:hAnsi="黑体" w:eastAsia="黑体" w:cs="黑体"/>
            <w:i w:val="0"/>
            <w:color w:val="000000"/>
            <w:sz w:val="28"/>
            <w:szCs w:val="28"/>
            <w:lang w:eastAsia="zh-CN"/>
            <w:rPrChange w:id="507" w:author="Administrator" w:date="2016-01-09T13:38:13Z">
              <w:rPr>
                <w:rFonts w:hint="eastAsia" w:ascii="华文楷体" w:hAnsi="华文楷体" w:eastAsia="华文楷体" w:cs="华文楷体"/>
                <w:i w:val="0"/>
                <w:color w:val="000000"/>
                <w:sz w:val="28"/>
                <w:szCs w:val="28"/>
                <w:lang w:eastAsia="zh-CN"/>
              </w:rPr>
            </w:rPrChange>
          </w:rPr>
          <w:t>】</w:t>
        </w:r>
      </w:ins>
      <w:del w:id="508" w:author="Administrator" w:date="2016-01-09T13:38:39Z">
        <w:r>
          <w:rPr>
            <w:rFonts w:hint="eastAsia" w:ascii="华文楷体" w:hAnsi="华文楷体" w:eastAsia="华文楷体"/>
            <w:sz w:val="28"/>
            <w:szCs w:val="28"/>
          </w:rPr>
          <w:delText>“实际上一切智慧均是一体，就是指的证悟诸法为无我的智慧。”</w:delText>
        </w:r>
      </w:del>
    </w:p>
    <w:p>
      <w:pPr>
        <w:ind w:firstLine="570"/>
        <w:rPr>
          <w:ins w:id="509" w:author="Administrator" w:date="2016-01-09T17:36:45Z"/>
          <w:rFonts w:hint="eastAsia" w:ascii="华文楷体" w:hAnsi="华文楷体" w:eastAsia="华文楷体"/>
          <w:sz w:val="28"/>
          <w:szCs w:val="28"/>
        </w:rPr>
      </w:pPr>
      <w:r>
        <w:rPr>
          <w:rFonts w:hint="eastAsia" w:ascii="华文楷体" w:hAnsi="华文楷体" w:eastAsia="华文楷体"/>
          <w:sz w:val="28"/>
          <w:szCs w:val="28"/>
        </w:rPr>
        <w:t>那么实际上真正讲的时候呢，一切智慧都是一个本体的，一切智慧都是一个本体。尤其以前我们学习过《中观宝</w:t>
      </w:r>
      <w:ins w:id="510" w:author="Administrator" w:date="2016-01-09T13:39:04Z">
        <w:r>
          <w:rPr>
            <w:rFonts w:hint="eastAsia" w:ascii="华文楷体" w:hAnsi="华文楷体" w:eastAsia="华文楷体"/>
            <w:sz w:val="28"/>
            <w:szCs w:val="28"/>
            <w:lang w:eastAsia="zh-CN"/>
          </w:rPr>
          <w:t>鬘</w:t>
        </w:r>
      </w:ins>
      <w:del w:id="511" w:author="Administrator" w:date="2016-01-09T13:38:52Z">
        <w:r>
          <w:rPr>
            <w:rFonts w:hint="eastAsia" w:ascii="华文楷体" w:hAnsi="华文楷体" w:eastAsia="华文楷体"/>
            <w:sz w:val="28"/>
            <w:szCs w:val="28"/>
          </w:rPr>
          <w:delText>蔓</w:delText>
        </w:r>
      </w:del>
      <w:r>
        <w:rPr>
          <w:rFonts w:hint="eastAsia" w:ascii="华文楷体" w:hAnsi="华文楷体" w:eastAsia="华文楷体"/>
          <w:sz w:val="28"/>
          <w:szCs w:val="28"/>
        </w:rPr>
        <w:t>论》的注释</w:t>
      </w:r>
      <w:del w:id="512" w:author="Administrator" w:date="2016-01-09T13:39:18Z">
        <w:r>
          <w:rPr>
            <w:rFonts w:hint="eastAsia" w:ascii="华文楷体" w:hAnsi="华文楷体" w:eastAsia="华文楷体"/>
            <w:sz w:val="28"/>
            <w:szCs w:val="28"/>
          </w:rPr>
          <w:delText>，</w:delText>
        </w:r>
      </w:del>
      <w:r>
        <w:rPr>
          <w:rFonts w:hint="eastAsia" w:ascii="华文楷体" w:hAnsi="华文楷体" w:eastAsia="华文楷体"/>
          <w:sz w:val="28"/>
          <w:szCs w:val="28"/>
        </w:rPr>
        <w:t>当中也是有一个辩论，就说这些智慧比如说见道的十五刹那，见道的十五刹那</w:t>
      </w:r>
      <w:ins w:id="513" w:author="Administrator" w:date="2016-01-12T18:26:16Z">
        <w:r>
          <w:rPr>
            <w:rFonts w:hint="eastAsia" w:ascii="华文楷体" w:hAnsi="华文楷体" w:eastAsia="华文楷体"/>
            <w:sz w:val="28"/>
            <w:szCs w:val="28"/>
            <w:lang w:eastAsia="zh-CN"/>
          </w:rPr>
          <w:t>它就说</w:t>
        </w:r>
      </w:ins>
      <w:r>
        <w:rPr>
          <w:rFonts w:hint="eastAsia" w:ascii="华文楷体" w:hAnsi="华文楷体" w:eastAsia="华文楷体"/>
          <w:sz w:val="28"/>
          <w:szCs w:val="28"/>
        </w:rPr>
        <w:t>有诸忍</w:t>
      </w:r>
      <w:ins w:id="514" w:author="Administrator" w:date="2016-01-12T18:26:20Z">
        <w:r>
          <w:rPr>
            <w:rFonts w:hint="eastAsia" w:ascii="华文楷体" w:hAnsi="华文楷体" w:eastAsia="华文楷体"/>
            <w:sz w:val="28"/>
            <w:szCs w:val="28"/>
            <w:lang w:eastAsia="zh-CN"/>
          </w:rPr>
          <w:t>、</w:t>
        </w:r>
      </w:ins>
      <w:del w:id="515" w:author="Administrator" w:date="2016-01-12T18:26:20Z">
        <w:r>
          <w:rPr>
            <w:rFonts w:hint="eastAsia" w:ascii="华文楷体" w:hAnsi="华文楷体" w:eastAsia="华文楷体"/>
            <w:sz w:val="28"/>
            <w:szCs w:val="28"/>
          </w:rPr>
          <w:delText>，</w:delText>
        </w:r>
      </w:del>
      <w:r>
        <w:rPr>
          <w:rFonts w:hint="eastAsia" w:ascii="华文楷体" w:hAnsi="华文楷体" w:eastAsia="华文楷体"/>
          <w:sz w:val="28"/>
          <w:szCs w:val="28"/>
        </w:rPr>
        <w:t>有八种忍，有几种智慧，实际上这样讲的时候，这些智慧到底是怎么样的呢？按照小乘一些傲慢的声闻来讲，这些都是他体的，全</w:t>
      </w:r>
      <w:ins w:id="516" w:author="Administrator" w:date="2016-01-10T18:55:34Z">
        <w:r>
          <w:rPr>
            <w:rFonts w:hint="eastAsia" w:ascii="华文楷体" w:hAnsi="华文楷体" w:eastAsia="华文楷体"/>
            <w:sz w:val="28"/>
            <w:szCs w:val="28"/>
            <w:lang w:eastAsia="zh-CN"/>
          </w:rPr>
          <w:t>都</w:t>
        </w:r>
      </w:ins>
      <w:r>
        <w:rPr>
          <w:rFonts w:hint="eastAsia" w:ascii="华文楷体" w:hAnsi="华文楷体" w:eastAsia="华文楷体"/>
          <w:sz w:val="28"/>
          <w:szCs w:val="28"/>
        </w:rPr>
        <w:t>是分开的。但是实际上我们就是说，这个所谓的十五刹那，</w:t>
      </w:r>
      <w:del w:id="517" w:author="Administrator" w:date="2016-01-09T13:39:53Z">
        <w:r>
          <w:rPr>
            <w:rFonts w:hint="eastAsia" w:ascii="华文楷体" w:hAnsi="华文楷体" w:eastAsia="华文楷体"/>
            <w:sz w:val="28"/>
            <w:szCs w:val="28"/>
          </w:rPr>
          <w:delText>他</w:delText>
        </w:r>
      </w:del>
      <w:ins w:id="518" w:author="Administrator" w:date="2016-01-09T13:39:54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不是真正有分开单独的</w:t>
      </w:r>
      <w:ins w:id="519" w:author="Administrator" w:date="2016-01-10T18:55:13Z">
        <w:r>
          <w:rPr>
            <w:rFonts w:hint="eastAsia" w:ascii="华文楷体" w:hAnsi="华文楷体" w:eastAsia="华文楷体"/>
            <w:sz w:val="28"/>
            <w:szCs w:val="28"/>
            <w:lang w:eastAsia="zh-CN"/>
          </w:rPr>
          <w:t>别别的</w:t>
        </w:r>
      </w:ins>
      <w:r>
        <w:rPr>
          <w:rFonts w:hint="eastAsia" w:ascii="华文楷体" w:hAnsi="华文楷体" w:eastAsia="华文楷体"/>
          <w:sz w:val="28"/>
          <w:szCs w:val="28"/>
        </w:rPr>
        <w:t>十五个法</w:t>
      </w:r>
      <w:ins w:id="520" w:author="Administrator" w:date="2016-01-10T18:55:51Z">
        <w:r>
          <w:rPr>
            <w:rFonts w:hint="eastAsia" w:ascii="华文楷体" w:hAnsi="华文楷体" w:eastAsia="华文楷体"/>
            <w:sz w:val="28"/>
            <w:szCs w:val="28"/>
            <w:lang w:eastAsia="zh-CN"/>
          </w:rPr>
          <w:t>、</w:t>
        </w:r>
      </w:ins>
      <w:del w:id="521" w:author="Administrator" w:date="2016-01-10T18:55:50Z">
        <w:r>
          <w:rPr>
            <w:rFonts w:hint="eastAsia" w:ascii="华文楷体" w:hAnsi="华文楷体" w:eastAsia="华文楷体"/>
            <w:sz w:val="28"/>
            <w:szCs w:val="28"/>
          </w:rPr>
          <w:delText>，</w:delText>
        </w:r>
      </w:del>
      <w:r>
        <w:rPr>
          <w:rFonts w:hint="eastAsia" w:ascii="华文楷体" w:hAnsi="华文楷体" w:eastAsia="华文楷体"/>
          <w:sz w:val="28"/>
          <w:szCs w:val="28"/>
        </w:rPr>
        <w:t>十五个本体，</w:t>
      </w:r>
      <w:ins w:id="522" w:author="Administrator" w:date="2016-01-09T17:28:55Z">
        <w:r>
          <w:rPr>
            <w:rFonts w:hint="eastAsia" w:ascii="华文楷体" w:hAnsi="华文楷体" w:eastAsia="华文楷体"/>
            <w:sz w:val="28"/>
            <w:szCs w:val="28"/>
            <w:lang w:eastAsia="zh-CN"/>
          </w:rPr>
          <w:t>它</w:t>
        </w:r>
      </w:ins>
      <w:del w:id="523" w:author="Administrator" w:date="2016-01-09T17:28:53Z">
        <w:r>
          <w:rPr>
            <w:rFonts w:hint="eastAsia" w:ascii="华文楷体" w:hAnsi="华文楷体" w:eastAsia="华文楷体"/>
            <w:sz w:val="28"/>
            <w:szCs w:val="28"/>
          </w:rPr>
          <w:delText>他</w:delText>
        </w:r>
      </w:del>
      <w:r>
        <w:rPr>
          <w:rFonts w:hint="eastAsia" w:ascii="华文楷体" w:hAnsi="华文楷体" w:eastAsia="华文楷体"/>
          <w:sz w:val="28"/>
          <w:szCs w:val="28"/>
        </w:rPr>
        <w:t>都是一个无我的智慧本体，就是一个无我的智慧本体，所以实际上从这个地方讲的时候呢，所有的智慧尤其是十五刹那当中的智慧都是</w:t>
      </w:r>
      <w:del w:id="524" w:author="Administrator" w:date="2016-01-10T18:56:08Z">
        <w:r>
          <w:rPr>
            <w:rFonts w:hint="eastAsia" w:ascii="华文楷体" w:hAnsi="华文楷体" w:eastAsia="华文楷体"/>
            <w:sz w:val="28"/>
            <w:szCs w:val="28"/>
          </w:rPr>
          <w:delText>显</w:delText>
        </w:r>
      </w:del>
      <w:ins w:id="525" w:author="Administrator" w:date="2016-01-09T17:29:42Z">
        <w:r>
          <w:rPr>
            <w:rFonts w:hint="eastAsia" w:ascii="华文楷体" w:hAnsi="华文楷体" w:eastAsia="华文楷体"/>
            <w:sz w:val="28"/>
            <w:szCs w:val="28"/>
            <w:lang w:eastAsia="zh-CN"/>
          </w:rPr>
          <w:t>现</w:t>
        </w:r>
      </w:ins>
      <w:r>
        <w:rPr>
          <w:rFonts w:hint="eastAsia" w:ascii="华文楷体" w:hAnsi="华文楷体" w:eastAsia="华文楷体"/>
          <w:sz w:val="28"/>
          <w:szCs w:val="28"/>
        </w:rPr>
        <w:t>见无我，</w:t>
      </w:r>
      <w:ins w:id="526" w:author="Administrator" w:date="2016-01-09T17:29:09Z">
        <w:r>
          <w:rPr>
            <w:rFonts w:hint="eastAsia" w:ascii="华文楷体" w:hAnsi="华文楷体" w:eastAsia="华文楷体"/>
            <w:sz w:val="28"/>
            <w:szCs w:val="28"/>
            <w:lang w:eastAsia="zh-CN"/>
          </w:rPr>
          <w:t>它</w:t>
        </w:r>
      </w:ins>
      <w:del w:id="527" w:author="Administrator" w:date="2016-01-09T17:29:07Z">
        <w:r>
          <w:rPr>
            <w:rFonts w:hint="eastAsia" w:ascii="华文楷体" w:hAnsi="华文楷体" w:eastAsia="华文楷体"/>
            <w:sz w:val="28"/>
            <w:szCs w:val="28"/>
          </w:rPr>
          <w:delText>他</w:delText>
        </w:r>
      </w:del>
      <w:r>
        <w:rPr>
          <w:rFonts w:hint="eastAsia" w:ascii="华文楷体" w:hAnsi="华文楷体" w:eastAsia="华文楷体"/>
          <w:sz w:val="28"/>
          <w:szCs w:val="28"/>
        </w:rPr>
        <w:t>从</w:t>
      </w:r>
      <w:del w:id="528" w:author="Administrator" w:date="2016-01-10T18:56:25Z">
        <w:r>
          <w:rPr>
            <w:rFonts w:hint="eastAsia" w:ascii="华文楷体" w:hAnsi="华文楷体" w:eastAsia="华文楷体"/>
            <w:sz w:val="28"/>
            <w:szCs w:val="28"/>
          </w:rPr>
          <w:delText>显</w:delText>
        </w:r>
      </w:del>
      <w:ins w:id="529" w:author="Administrator" w:date="2016-01-10T18:56:23Z">
        <w:r>
          <w:rPr>
            <w:rFonts w:hint="eastAsia" w:ascii="华文楷体" w:hAnsi="华文楷体" w:eastAsia="华文楷体"/>
            <w:sz w:val="28"/>
            <w:szCs w:val="28"/>
            <w:lang w:eastAsia="zh-CN"/>
          </w:rPr>
          <w:t>现</w:t>
        </w:r>
      </w:ins>
      <w:r>
        <w:rPr>
          <w:rFonts w:hint="eastAsia" w:ascii="华文楷体" w:hAnsi="华文楷体" w:eastAsia="华文楷体"/>
          <w:sz w:val="28"/>
          <w:szCs w:val="28"/>
        </w:rPr>
        <w:t>见无我的侧面来讲</w:t>
      </w:r>
      <w:del w:id="530" w:author="Administrator" w:date="2016-01-12T18:26:52Z">
        <w:r>
          <w:rPr>
            <w:rFonts w:hint="eastAsia" w:ascii="华文楷体" w:hAnsi="华文楷体" w:eastAsia="华文楷体"/>
            <w:sz w:val="28"/>
            <w:szCs w:val="28"/>
          </w:rPr>
          <w:delText>，</w:delText>
        </w:r>
      </w:del>
      <w:r>
        <w:rPr>
          <w:rFonts w:hint="eastAsia" w:ascii="华文楷体" w:hAnsi="华文楷体" w:eastAsia="华文楷体"/>
          <w:sz w:val="28"/>
          <w:szCs w:val="28"/>
        </w:rPr>
        <w:t>没有办法真正分成十五个法，而是从十五个侧面</w:t>
      </w:r>
      <w:ins w:id="531" w:author="Administrator" w:date="2016-01-10T18:56:57Z">
        <w:r>
          <w:rPr>
            <w:rFonts w:hint="eastAsia" w:ascii="华文楷体" w:hAnsi="华文楷体" w:eastAsia="华文楷体"/>
            <w:sz w:val="28"/>
            <w:szCs w:val="28"/>
            <w:lang w:eastAsia="zh-CN"/>
          </w:rPr>
          <w:t>、</w:t>
        </w:r>
      </w:ins>
      <w:del w:id="532" w:author="Administrator" w:date="2016-01-10T18:56:57Z">
        <w:r>
          <w:rPr>
            <w:rFonts w:hint="eastAsia" w:ascii="华文楷体" w:hAnsi="华文楷体" w:eastAsia="华文楷体"/>
            <w:sz w:val="28"/>
            <w:szCs w:val="28"/>
          </w:rPr>
          <w:delText>，</w:delText>
        </w:r>
      </w:del>
      <w:r>
        <w:rPr>
          <w:rFonts w:hint="eastAsia" w:ascii="华文楷体" w:hAnsi="华文楷体" w:eastAsia="华文楷体"/>
          <w:sz w:val="28"/>
          <w:szCs w:val="28"/>
        </w:rPr>
        <w:t>从十五个不同的反体来安立的，就是说一切的</w:t>
      </w:r>
      <w:del w:id="533" w:author="Administrator" w:date="2016-01-10T18:57:06Z">
        <w:r>
          <w:rPr>
            <w:rFonts w:hint="eastAsia" w:ascii="华文楷体" w:hAnsi="华文楷体" w:eastAsia="华文楷体"/>
            <w:sz w:val="28"/>
            <w:szCs w:val="28"/>
          </w:rPr>
          <w:delText>事物</w:delText>
        </w:r>
      </w:del>
      <w:ins w:id="534" w:author="Administrator" w:date="2016-01-10T18:57:09Z">
        <w:r>
          <w:rPr>
            <w:rFonts w:hint="eastAsia" w:ascii="华文楷体" w:hAnsi="华文楷体" w:eastAsia="华文楷体"/>
            <w:sz w:val="28"/>
            <w:szCs w:val="28"/>
            <w:lang w:eastAsia="zh-CN"/>
          </w:rPr>
          <w:t>智慧</w:t>
        </w:r>
      </w:ins>
      <w:r>
        <w:rPr>
          <w:rFonts w:hint="eastAsia" w:ascii="华文楷体" w:hAnsi="华文楷体" w:eastAsia="华文楷体"/>
          <w:sz w:val="28"/>
          <w:szCs w:val="28"/>
        </w:rPr>
        <w:t>都是一个本体，</w:t>
      </w:r>
      <w:ins w:id="535" w:author="Administrator" w:date="2016-01-10T18:57:49Z">
        <w:r>
          <w:rPr>
            <w:rFonts w:hint="eastAsia" w:ascii="华文楷体" w:hAnsi="华文楷体" w:eastAsia="华文楷体"/>
            <w:sz w:val="28"/>
            <w:szCs w:val="28"/>
            <w:lang w:eastAsia="zh-CN"/>
          </w:rPr>
          <w:t>整个</w:t>
        </w:r>
      </w:ins>
      <w:del w:id="536" w:author="Administrator" w:date="2016-01-10T18:57:39Z">
        <w:r>
          <w:rPr>
            <w:rFonts w:hint="eastAsia" w:ascii="华文楷体" w:hAnsi="华文楷体" w:eastAsia="华文楷体"/>
            <w:sz w:val="28"/>
            <w:szCs w:val="28"/>
          </w:rPr>
          <w:delText>也</w:delText>
        </w:r>
      </w:del>
      <w:r>
        <w:rPr>
          <w:rFonts w:hint="eastAsia" w:ascii="华文楷体" w:hAnsi="华文楷体" w:eastAsia="华文楷体"/>
          <w:sz w:val="28"/>
          <w:szCs w:val="28"/>
        </w:rPr>
        <w:t>就是证悟诸法为无我的智慧，这个是从小乘的角度讲</w:t>
      </w:r>
      <w:ins w:id="537" w:author="Administrator" w:date="2016-01-09T17:35:06Z">
        <w:r>
          <w:rPr>
            <w:rFonts w:hint="eastAsia" w:ascii="华文楷体" w:hAnsi="华文楷体" w:eastAsia="华文楷体"/>
            <w:sz w:val="28"/>
            <w:szCs w:val="28"/>
            <w:lang w:eastAsia="zh-CN"/>
          </w:rPr>
          <w:t>。</w:t>
        </w:r>
      </w:ins>
      <w:del w:id="538" w:author="Administrator" w:date="2016-01-09T17:35:06Z">
        <w:r>
          <w:rPr>
            <w:rFonts w:hint="eastAsia" w:ascii="华文楷体" w:hAnsi="华文楷体" w:eastAsia="华文楷体"/>
            <w:sz w:val="28"/>
            <w:szCs w:val="28"/>
          </w:rPr>
          <w:delText>，</w:delText>
        </w:r>
      </w:del>
      <w:r>
        <w:rPr>
          <w:rFonts w:hint="eastAsia" w:ascii="华文楷体" w:hAnsi="华文楷体" w:eastAsia="华文楷体"/>
          <w:sz w:val="28"/>
          <w:szCs w:val="28"/>
        </w:rPr>
        <w:t>那么实际上从大乘的角度来讲人无我智慧</w:t>
      </w:r>
      <w:ins w:id="539" w:author="Administrator" w:date="2016-01-09T17:36:02Z">
        <w:r>
          <w:rPr>
            <w:rFonts w:hint="eastAsia" w:ascii="华文楷体" w:hAnsi="华文楷体" w:eastAsia="华文楷体"/>
            <w:sz w:val="28"/>
            <w:szCs w:val="28"/>
            <w:lang w:eastAsia="zh-CN"/>
          </w:rPr>
          <w:t>、</w:t>
        </w:r>
      </w:ins>
      <w:r>
        <w:rPr>
          <w:rFonts w:hint="eastAsia" w:ascii="华文楷体" w:hAnsi="华文楷体" w:eastAsia="华文楷体"/>
          <w:sz w:val="28"/>
          <w:szCs w:val="28"/>
        </w:rPr>
        <w:t>法无我智慧，这方面</w:t>
      </w:r>
      <w:ins w:id="540" w:author="Administrator" w:date="2016-01-10T18:58:15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都是证悟无我的智慧，一个本体而已。</w:t>
      </w:r>
    </w:p>
    <w:p>
      <w:pPr>
        <w:ind w:firstLine="570"/>
        <w:rPr>
          <w:ins w:id="541" w:author="Administrator" w:date="2016-01-09T17:36:51Z"/>
          <w:rFonts w:hint="eastAsia" w:ascii="黑体" w:hAnsi="黑体" w:eastAsia="黑体" w:cs="黑体"/>
          <w:i w:val="0"/>
          <w:color w:val="000000"/>
          <w:sz w:val="28"/>
          <w:szCs w:val="28"/>
          <w:lang w:eastAsia="zh-CN"/>
        </w:rPr>
      </w:pPr>
      <w:ins w:id="542" w:author="Administrator" w:date="2016-01-09T17:36:33Z">
        <w:r>
          <w:rPr>
            <w:rFonts w:hint="eastAsia" w:ascii="黑体" w:hAnsi="黑体" w:eastAsia="黑体" w:cs="黑体"/>
            <w:sz w:val="28"/>
            <w:szCs w:val="28"/>
            <w:lang w:eastAsia="zh-CN"/>
            <w:rPrChange w:id="543" w:author="Administrator" w:date="2016-01-09T17:36:42Z">
              <w:rPr>
                <w:rFonts w:hint="eastAsia" w:ascii="华文楷体" w:hAnsi="华文楷体" w:eastAsia="华文楷体"/>
                <w:sz w:val="28"/>
                <w:szCs w:val="28"/>
                <w:lang w:eastAsia="zh-CN"/>
              </w:rPr>
            </w:rPrChange>
          </w:rPr>
          <w:t>【</w:t>
        </w:r>
      </w:ins>
      <w:ins w:id="544" w:author="Administrator" w:date="2016-01-09T17:36:30Z">
        <w:r>
          <w:rPr>
            <w:rFonts w:hint="eastAsia" w:ascii="黑体" w:hAnsi="黑体" w:eastAsia="黑体" w:cs="黑体"/>
            <w:i w:val="0"/>
            <w:color w:val="000000"/>
            <w:sz w:val="28"/>
            <w:szCs w:val="28"/>
            <w:rPrChange w:id="545" w:author="Administrator" w:date="2016-01-09T17:36:42Z">
              <w:rPr>
                <w:rFonts w:ascii="华文楷体" w:hAnsi="华文楷体" w:eastAsia="华文楷体" w:cs="华文楷体"/>
                <w:i w:val="0"/>
                <w:color w:val="000000"/>
                <w:sz w:val="28"/>
                <w:szCs w:val="28"/>
              </w:rPr>
            </w:rPrChange>
          </w:rPr>
          <w:t>同样</w:t>
        </w:r>
      </w:ins>
      <w:ins w:id="546" w:author="Administrator" w:date="2016-01-09T17:36:30Z">
        <w:r>
          <w:rPr>
            <w:rFonts w:hint="eastAsia" w:ascii="黑体" w:hAnsi="黑体" w:eastAsia="黑体" w:cs="黑体"/>
            <w:i w:val="0"/>
            <w:color w:val="000000"/>
            <w:sz w:val="28"/>
            <w:szCs w:val="28"/>
            <w:rPrChange w:id="547" w:author="Administrator" w:date="2016-01-09T17:36:42Z">
              <w:rPr>
                <w:rFonts w:ascii="宋体" w:hAnsi="宋体" w:eastAsia="宋体" w:cs="宋体"/>
                <w:i w:val="0"/>
                <w:color w:val="000000"/>
                <w:sz w:val="28"/>
                <w:szCs w:val="28"/>
              </w:rPr>
            </w:rPrChange>
          </w:rPr>
          <w:t>,</w:t>
        </w:r>
      </w:ins>
      <w:ins w:id="548" w:author="Administrator" w:date="2016-01-09T17:36:30Z">
        <w:r>
          <w:rPr>
            <w:rFonts w:hint="eastAsia" w:ascii="黑体" w:hAnsi="黑体" w:eastAsia="黑体" w:cs="黑体"/>
            <w:i w:val="0"/>
            <w:color w:val="000000"/>
            <w:sz w:val="28"/>
            <w:szCs w:val="28"/>
            <w:rPrChange w:id="549" w:author="Administrator" w:date="2016-01-09T17:36:42Z">
              <w:rPr>
                <w:rFonts w:ascii="华文楷体" w:hAnsi="华文楷体" w:eastAsia="华文楷体" w:cs="华文楷体"/>
                <w:i w:val="0"/>
                <w:color w:val="000000"/>
                <w:sz w:val="28"/>
                <w:szCs w:val="28"/>
              </w:rPr>
            </w:rPrChange>
          </w:rPr>
          <w:t>一切烦恼也都是一体</w:t>
        </w:r>
      </w:ins>
      <w:ins w:id="550" w:author="Administrator" w:date="2016-01-09T17:36:30Z">
        <w:r>
          <w:rPr>
            <w:rFonts w:hint="eastAsia" w:ascii="黑体" w:hAnsi="黑体" w:eastAsia="黑体" w:cs="黑体"/>
            <w:i w:val="0"/>
            <w:color w:val="000000"/>
            <w:sz w:val="28"/>
            <w:szCs w:val="28"/>
            <w:rPrChange w:id="551" w:author="Administrator" w:date="2016-01-09T17:36:42Z">
              <w:rPr>
                <w:rFonts w:ascii="宋体" w:hAnsi="宋体" w:eastAsia="宋体" w:cs="宋体"/>
                <w:i w:val="0"/>
                <w:color w:val="000000"/>
                <w:sz w:val="28"/>
                <w:szCs w:val="28"/>
              </w:rPr>
            </w:rPrChange>
          </w:rPr>
          <w:t>,</w:t>
        </w:r>
      </w:ins>
      <w:ins w:id="552" w:author="Administrator" w:date="2016-01-09T17:36:30Z">
        <w:r>
          <w:rPr>
            <w:rFonts w:hint="eastAsia" w:ascii="黑体" w:hAnsi="黑体" w:eastAsia="黑体" w:cs="黑体"/>
            <w:i w:val="0"/>
            <w:color w:val="000000"/>
            <w:sz w:val="28"/>
            <w:szCs w:val="28"/>
            <w:rPrChange w:id="553" w:author="Administrator" w:date="2016-01-09T17:36:42Z">
              <w:rPr>
                <w:rFonts w:ascii="华文楷体" w:hAnsi="华文楷体" w:eastAsia="华文楷体" w:cs="华文楷体"/>
                <w:i w:val="0"/>
                <w:color w:val="000000"/>
                <w:sz w:val="28"/>
                <w:szCs w:val="28"/>
              </w:rPr>
            </w:rPrChange>
          </w:rPr>
          <w:t xml:space="preserve">也就是指对于我的愚昧分别。 </w:t>
        </w:r>
      </w:ins>
      <w:ins w:id="554" w:author="Administrator" w:date="2016-01-09T17:36:50Z">
        <w:r>
          <w:rPr>
            <w:rFonts w:hint="eastAsia" w:ascii="黑体" w:hAnsi="黑体" w:eastAsia="黑体" w:cs="黑体"/>
            <w:i w:val="0"/>
            <w:color w:val="000000"/>
            <w:sz w:val="28"/>
            <w:szCs w:val="28"/>
            <w:lang w:eastAsia="zh-CN"/>
          </w:rPr>
          <w:t>】</w:t>
        </w:r>
      </w:ins>
    </w:p>
    <w:p>
      <w:pPr>
        <w:ind w:firstLine="570"/>
        <w:rPr>
          <w:ins w:id="555" w:author="Administrator" w:date="2016-01-09T17:38:28Z"/>
          <w:rFonts w:hint="eastAsia" w:ascii="华文楷体" w:hAnsi="华文楷体" w:eastAsia="华文楷体"/>
          <w:sz w:val="28"/>
          <w:szCs w:val="28"/>
        </w:rPr>
      </w:pPr>
      <w:del w:id="556" w:author="Administrator" w:date="2016-01-09T17:36:57Z">
        <w:r>
          <w:rPr>
            <w:rFonts w:hint="eastAsia" w:ascii="华文楷体" w:hAnsi="华文楷体" w:eastAsia="华文楷体"/>
            <w:sz w:val="28"/>
            <w:szCs w:val="28"/>
          </w:rPr>
          <w:delText>“同样一切烦恼也都是一体，也就是指对我的一类分别。”</w:delText>
        </w:r>
      </w:del>
      <w:r>
        <w:rPr>
          <w:rFonts w:hint="eastAsia" w:ascii="华文楷体" w:hAnsi="华文楷体" w:eastAsia="华文楷体"/>
          <w:sz w:val="28"/>
          <w:szCs w:val="28"/>
        </w:rPr>
        <w:t>那么一切的烦恼也都是一个本体的，一个本体怎么安立呢？就是指对于我的一种愚昧分别，这</w:t>
      </w:r>
      <w:ins w:id="557" w:author="Administrator" w:date="2016-01-10T18:58:36Z">
        <w:r>
          <w:rPr>
            <w:rFonts w:hint="eastAsia" w:ascii="华文楷体" w:hAnsi="华文楷体" w:eastAsia="华文楷体"/>
            <w:sz w:val="28"/>
            <w:szCs w:val="28"/>
            <w:lang w:eastAsia="zh-CN"/>
          </w:rPr>
          <w:t>个</w:t>
        </w:r>
      </w:ins>
      <w:r>
        <w:rPr>
          <w:rFonts w:hint="eastAsia" w:ascii="华文楷体" w:hAnsi="华文楷体" w:eastAsia="华文楷体"/>
          <w:sz w:val="28"/>
          <w:szCs w:val="28"/>
        </w:rPr>
        <w:t>方面就说不管你怎么样去安立的话都是从小乘的角度来讲的话</w:t>
      </w:r>
      <w:ins w:id="558" w:author="Administrator" w:date="2016-01-12T18:27:37Z">
        <w:r>
          <w:rPr>
            <w:rFonts w:hint="eastAsia" w:ascii="华文楷体" w:hAnsi="华文楷体" w:eastAsia="华文楷体"/>
            <w:sz w:val="28"/>
            <w:szCs w:val="28"/>
            <w:lang w:eastAsia="zh-CN"/>
          </w:rPr>
          <w:t>，</w:t>
        </w:r>
      </w:ins>
      <w:del w:id="559" w:author="Administrator" w:date="2016-01-10T18:59:05Z">
        <w:r>
          <w:rPr>
            <w:rFonts w:hint="eastAsia" w:ascii="华文楷体" w:hAnsi="华文楷体" w:eastAsia="华文楷体"/>
            <w:sz w:val="28"/>
            <w:szCs w:val="28"/>
          </w:rPr>
          <w:delText>，</w:delText>
        </w:r>
      </w:del>
      <w:r>
        <w:rPr>
          <w:rFonts w:hint="eastAsia" w:ascii="华文楷体" w:hAnsi="华文楷体" w:eastAsia="华文楷体"/>
          <w:sz w:val="28"/>
          <w:szCs w:val="28"/>
        </w:rPr>
        <w:t>都是从我见</w:t>
      </w:r>
      <w:ins w:id="560" w:author="Administrator" w:date="2016-01-10T18:59:31Z">
        <w:r>
          <w:rPr>
            <w:rFonts w:hint="eastAsia" w:ascii="华文楷体" w:hAnsi="华文楷体" w:eastAsia="华文楷体"/>
            <w:sz w:val="28"/>
            <w:szCs w:val="28"/>
            <w:lang w:eastAsia="zh-CN"/>
          </w:rPr>
          <w:t>、</w:t>
        </w:r>
      </w:ins>
      <w:ins w:id="561" w:author="Administrator" w:date="2016-01-10T18:59:17Z">
        <w:r>
          <w:rPr>
            <w:rFonts w:hint="eastAsia" w:ascii="华文楷体" w:hAnsi="华文楷体" w:eastAsia="华文楷体"/>
            <w:sz w:val="28"/>
            <w:szCs w:val="28"/>
          </w:rPr>
          <w:t>都是从我见</w:t>
        </w:r>
      </w:ins>
      <w:r>
        <w:rPr>
          <w:rFonts w:hint="eastAsia" w:ascii="华文楷体" w:hAnsi="华文楷体" w:eastAsia="华文楷体"/>
          <w:sz w:val="28"/>
          <w:szCs w:val="28"/>
        </w:rPr>
        <w:t>出发，对于我的一种愚昧分别，如果你对我没有愚昧分别的话，这些所谓的种种</w:t>
      </w:r>
      <w:ins w:id="562" w:author="Administrator" w:date="2016-01-10T18:59:39Z">
        <w:r>
          <w:rPr>
            <w:rFonts w:hint="eastAsia" w:ascii="华文楷体" w:hAnsi="华文楷体" w:eastAsia="华文楷体"/>
            <w:sz w:val="28"/>
            <w:szCs w:val="28"/>
            <w:lang w:eastAsia="zh-CN"/>
          </w:rPr>
          <w:t>的</w:t>
        </w:r>
      </w:ins>
      <w:r>
        <w:rPr>
          <w:rFonts w:hint="eastAsia" w:ascii="华文楷体" w:hAnsi="华文楷体" w:eastAsia="华文楷体"/>
          <w:sz w:val="28"/>
          <w:szCs w:val="28"/>
        </w:rPr>
        <w:t>我所啊像这样很多很多这些烦恼都不会产生的，</w:t>
      </w:r>
      <w:ins w:id="563" w:author="Administrator" w:date="2016-01-10T19:01:46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所有的烦恼的</w:t>
      </w:r>
      <w:del w:id="564" w:author="Administrator" w:date="2016-01-10T19:00:15Z">
        <w:r>
          <w:rPr>
            <w:rFonts w:hint="eastAsia" w:ascii="华文楷体" w:hAnsi="华文楷体" w:eastAsia="华文楷体"/>
            <w:sz w:val="28"/>
            <w:szCs w:val="28"/>
          </w:rPr>
          <w:delText>事情</w:delText>
        </w:r>
      </w:del>
      <w:ins w:id="565" w:author="Administrator" w:date="2016-01-10T19:00:17Z">
        <w:r>
          <w:rPr>
            <w:rFonts w:hint="eastAsia" w:ascii="华文楷体" w:hAnsi="华文楷体" w:eastAsia="华文楷体"/>
            <w:sz w:val="28"/>
            <w:szCs w:val="28"/>
            <w:lang w:eastAsia="zh-CN"/>
          </w:rPr>
          <w:t>自性</w:t>
        </w:r>
      </w:ins>
      <w:r>
        <w:rPr>
          <w:rFonts w:hint="eastAsia" w:ascii="华文楷体" w:hAnsi="华文楷体" w:eastAsia="华文楷体"/>
          <w:sz w:val="28"/>
          <w:szCs w:val="28"/>
        </w:rPr>
        <w:t>也就是从</w:t>
      </w:r>
      <w:ins w:id="566" w:author="Administrator" w:date="2016-01-10T19:02:03Z">
        <w:r>
          <w:rPr>
            <w:rFonts w:hint="eastAsia" w:ascii="华文楷体" w:hAnsi="华文楷体" w:eastAsia="华文楷体"/>
            <w:sz w:val="28"/>
            <w:szCs w:val="28"/>
            <w:lang w:eastAsia="zh-CN"/>
          </w:rPr>
          <w:t>一</w:t>
        </w:r>
      </w:ins>
      <w:del w:id="567" w:author="Administrator" w:date="2016-01-10T19:01:59Z">
        <w:r>
          <w:rPr>
            <w:rFonts w:hint="eastAsia" w:ascii="华文楷体" w:hAnsi="华文楷体" w:eastAsia="华文楷体"/>
            <w:sz w:val="28"/>
            <w:szCs w:val="28"/>
          </w:rPr>
          <w:delText>这</w:delText>
        </w:r>
      </w:del>
      <w:r>
        <w:rPr>
          <w:rFonts w:hint="eastAsia" w:ascii="华文楷体" w:hAnsi="华文楷体" w:eastAsia="华文楷体"/>
          <w:sz w:val="28"/>
          <w:szCs w:val="28"/>
        </w:rPr>
        <w:t>个角度安立的。</w:t>
      </w:r>
      <w:ins w:id="568" w:author="Administrator" w:date="2016-01-10T18:59:54Z">
        <w:r>
          <w:rPr>
            <w:rFonts w:hint="eastAsia" w:ascii="华文楷体" w:hAnsi="华文楷体" w:eastAsia="华文楷体"/>
            <w:sz w:val="28"/>
            <w:szCs w:val="28"/>
            <w:lang w:eastAsia="zh-CN"/>
          </w:rPr>
          <w:t>那么就说</w:t>
        </w:r>
      </w:ins>
      <w:ins w:id="569" w:author="Administrator" w:date="2016-01-12T18:27:48Z">
        <w:r>
          <w:rPr>
            <w:rFonts w:hint="eastAsia" w:ascii="华文楷体" w:hAnsi="华文楷体" w:eastAsia="华文楷体"/>
            <w:sz w:val="28"/>
            <w:szCs w:val="28"/>
            <w:lang w:eastAsia="zh-CN"/>
          </w:rPr>
          <w:t>是</w:t>
        </w:r>
      </w:ins>
      <w:r>
        <w:rPr>
          <w:rFonts w:hint="eastAsia" w:ascii="华文楷体" w:hAnsi="华文楷体" w:eastAsia="华文楷体"/>
          <w:sz w:val="28"/>
          <w:szCs w:val="28"/>
        </w:rPr>
        <w:t>或者</w:t>
      </w:r>
      <w:ins w:id="570" w:author="Administrator" w:date="2016-01-12T18:28:11Z">
        <w:r>
          <w:rPr>
            <w:rFonts w:hint="eastAsia" w:ascii="华文楷体" w:hAnsi="华文楷体" w:eastAsia="华文楷体"/>
            <w:sz w:val="28"/>
            <w:szCs w:val="28"/>
            <w:lang w:eastAsia="zh-CN"/>
          </w:rPr>
          <w:t>说</w:t>
        </w:r>
      </w:ins>
      <w:r>
        <w:rPr>
          <w:rFonts w:hint="eastAsia" w:ascii="华文楷体" w:hAnsi="华文楷体" w:eastAsia="华文楷体"/>
          <w:sz w:val="28"/>
          <w:szCs w:val="28"/>
        </w:rPr>
        <w:t>人</w:t>
      </w:r>
      <w:del w:id="571" w:author="Administrator" w:date="2016-01-12T18:28:34Z">
        <w:r>
          <w:rPr>
            <w:rFonts w:hint="eastAsia" w:ascii="华文楷体" w:hAnsi="华文楷体" w:eastAsia="华文楷体"/>
            <w:sz w:val="28"/>
            <w:szCs w:val="28"/>
          </w:rPr>
          <w:delText>无</w:delText>
        </w:r>
      </w:del>
      <w:r>
        <w:rPr>
          <w:rFonts w:hint="eastAsia" w:ascii="华文楷体" w:hAnsi="华文楷体" w:eastAsia="华文楷体"/>
          <w:sz w:val="28"/>
          <w:szCs w:val="28"/>
        </w:rPr>
        <w:t>我和法我</w:t>
      </w:r>
      <w:ins w:id="572" w:author="Administrator" w:date="2016-01-10T19:00:43Z">
        <w:r>
          <w:rPr>
            <w:rFonts w:hint="eastAsia" w:ascii="华文楷体" w:hAnsi="华文楷体" w:eastAsia="华文楷体"/>
            <w:sz w:val="28"/>
            <w:szCs w:val="28"/>
            <w:lang w:eastAsia="zh-CN"/>
          </w:rPr>
          <w:t>这个角度</w:t>
        </w:r>
      </w:ins>
      <w:ins w:id="573" w:author="Administrator" w:date="2016-01-10T19:00:46Z">
        <w:r>
          <w:rPr>
            <w:rFonts w:hint="eastAsia" w:ascii="华文楷体" w:hAnsi="华文楷体" w:eastAsia="华文楷体"/>
            <w:sz w:val="28"/>
            <w:szCs w:val="28"/>
            <w:lang w:eastAsia="zh-CN"/>
          </w:rPr>
          <w:t>来讲</w:t>
        </w:r>
      </w:ins>
      <w:r>
        <w:rPr>
          <w:rFonts w:hint="eastAsia" w:ascii="华文楷体" w:hAnsi="华文楷体" w:eastAsia="华文楷体"/>
          <w:sz w:val="28"/>
          <w:szCs w:val="28"/>
        </w:rPr>
        <w:t>也是</w:t>
      </w:r>
      <w:ins w:id="574" w:author="Administrator" w:date="2016-01-10T19:01:16Z">
        <w:r>
          <w:rPr>
            <w:rFonts w:hint="eastAsia" w:ascii="华文楷体" w:hAnsi="华文楷体" w:eastAsia="华文楷体"/>
            <w:sz w:val="28"/>
            <w:szCs w:val="28"/>
            <w:lang w:eastAsia="zh-CN"/>
          </w:rPr>
          <w:t>对于</w:t>
        </w:r>
      </w:ins>
      <w:r>
        <w:rPr>
          <w:rFonts w:hint="eastAsia" w:ascii="华文楷体" w:hAnsi="华文楷体" w:eastAsia="华文楷体"/>
          <w:sz w:val="28"/>
          <w:szCs w:val="28"/>
        </w:rPr>
        <w:t>一切万法实相的愚昧分别而产生的，所以从</w:t>
      </w:r>
      <w:ins w:id="575" w:author="Administrator" w:date="2016-01-09T17:37:14Z">
        <w:r>
          <w:rPr>
            <w:rFonts w:hint="eastAsia" w:ascii="华文楷体" w:hAnsi="华文楷体" w:eastAsia="华文楷体"/>
            <w:sz w:val="28"/>
            <w:szCs w:val="28"/>
            <w:lang w:eastAsia="zh-CN"/>
          </w:rPr>
          <w:t>它</w:t>
        </w:r>
      </w:ins>
      <w:del w:id="576" w:author="Administrator" w:date="2016-01-09T17:37:13Z">
        <w:r>
          <w:rPr>
            <w:rFonts w:hint="eastAsia" w:ascii="华文楷体" w:hAnsi="华文楷体" w:eastAsia="华文楷体"/>
            <w:sz w:val="28"/>
            <w:szCs w:val="28"/>
          </w:rPr>
          <w:delText>他</w:delText>
        </w:r>
      </w:del>
      <w:r>
        <w:rPr>
          <w:rFonts w:hint="eastAsia" w:ascii="华文楷体" w:hAnsi="华文楷体" w:eastAsia="华文楷体"/>
          <w:sz w:val="28"/>
          <w:szCs w:val="28"/>
        </w:rPr>
        <w:t>的所断的、所知的角度来讲也没有分开</w:t>
      </w:r>
      <w:del w:id="577" w:author="Administrator" w:date="2016-01-10T19:02:16Z">
        <w:r>
          <w:rPr>
            <w:rFonts w:hint="eastAsia" w:ascii="华文楷体" w:hAnsi="华文楷体" w:eastAsia="华文楷体"/>
            <w:sz w:val="28"/>
            <w:szCs w:val="28"/>
          </w:rPr>
          <w:delText>和</w:delText>
        </w:r>
      </w:del>
      <w:del w:id="578" w:author="Administrator" w:date="2016-01-10T19:02:17Z">
        <w:r>
          <w:rPr>
            <w:rFonts w:hint="eastAsia" w:ascii="华文楷体" w:hAnsi="华文楷体" w:eastAsia="华文楷体"/>
            <w:sz w:val="28"/>
            <w:szCs w:val="28"/>
          </w:rPr>
          <w:delText>【34:</w:delText>
        </w:r>
      </w:del>
      <w:del w:id="579" w:author="Administrator" w:date="2016-01-10T19:02:18Z">
        <w:r>
          <w:rPr>
            <w:rFonts w:hint="eastAsia" w:ascii="华文楷体" w:hAnsi="华文楷体" w:eastAsia="华文楷体"/>
            <w:sz w:val="28"/>
            <w:szCs w:val="28"/>
          </w:rPr>
          <w:delText>22】</w:delText>
        </w:r>
      </w:del>
      <w:ins w:id="580" w:author="Administrator" w:date="2016-01-10T19:02:21Z">
        <w:r>
          <w:rPr>
            <w:rFonts w:hint="eastAsia" w:ascii="华文楷体" w:hAnsi="华文楷体" w:eastAsia="华文楷体"/>
            <w:sz w:val="28"/>
            <w:szCs w:val="28"/>
            <w:lang w:eastAsia="zh-CN"/>
          </w:rPr>
          <w:t>很多种</w:t>
        </w:r>
      </w:ins>
      <w:r>
        <w:rPr>
          <w:rFonts w:hint="eastAsia" w:ascii="华文楷体" w:hAnsi="华文楷体" w:eastAsia="华文楷体"/>
          <w:sz w:val="28"/>
          <w:szCs w:val="28"/>
        </w:rPr>
        <w:t>。</w:t>
      </w:r>
    </w:p>
    <w:p>
      <w:pPr>
        <w:ind w:firstLine="570"/>
        <w:rPr>
          <w:ins w:id="581" w:author="Administrator" w:date="2016-01-09T17:38:34Z"/>
          <w:rFonts w:hint="eastAsia" w:ascii="黑体" w:hAnsi="黑体" w:eastAsia="黑体" w:cs="黑体"/>
          <w:i w:val="0"/>
          <w:color w:val="000000"/>
          <w:sz w:val="28"/>
          <w:szCs w:val="28"/>
          <w:lang w:eastAsia="zh-CN"/>
        </w:rPr>
      </w:pPr>
      <w:ins w:id="582" w:author="Administrator" w:date="2016-01-09T17:38:12Z">
        <w:r>
          <w:rPr>
            <w:rFonts w:hint="eastAsia" w:ascii="黑体" w:hAnsi="黑体" w:eastAsia="黑体" w:cs="黑体"/>
            <w:sz w:val="28"/>
            <w:szCs w:val="28"/>
            <w:lang w:eastAsia="zh-CN"/>
            <w:rPrChange w:id="583" w:author="Administrator" w:date="2016-01-09T17:38:26Z">
              <w:rPr>
                <w:rFonts w:hint="eastAsia" w:ascii="华文楷体" w:hAnsi="华文楷体" w:eastAsia="华文楷体"/>
                <w:sz w:val="28"/>
                <w:szCs w:val="28"/>
                <w:lang w:eastAsia="zh-CN"/>
              </w:rPr>
            </w:rPrChange>
          </w:rPr>
          <w:t>【</w:t>
        </w:r>
      </w:ins>
      <w:ins w:id="584" w:author="Administrator" w:date="2016-01-09T17:38:02Z">
        <w:r>
          <w:rPr>
            <w:rFonts w:hint="eastAsia" w:ascii="黑体" w:hAnsi="黑体" w:eastAsia="黑体" w:cs="黑体"/>
            <w:i w:val="0"/>
            <w:color w:val="000000"/>
            <w:sz w:val="28"/>
            <w:szCs w:val="28"/>
            <w:rPrChange w:id="585" w:author="Administrator" w:date="2016-01-09T17:38:26Z">
              <w:rPr>
                <w:rFonts w:ascii="华文楷体" w:hAnsi="华文楷体" w:eastAsia="华文楷体" w:cs="华文楷体"/>
                <w:i w:val="0"/>
                <w:color w:val="000000"/>
                <w:sz w:val="28"/>
                <w:szCs w:val="28"/>
              </w:rPr>
            </w:rPrChange>
          </w:rPr>
          <w:t>所以说</w:t>
        </w:r>
      </w:ins>
      <w:ins w:id="586" w:author="Administrator" w:date="2016-01-09T17:38:02Z">
        <w:r>
          <w:rPr>
            <w:rFonts w:hint="eastAsia" w:ascii="黑体" w:hAnsi="黑体" w:eastAsia="黑体" w:cs="黑体"/>
            <w:i w:val="0"/>
            <w:color w:val="000000"/>
            <w:sz w:val="28"/>
            <w:szCs w:val="28"/>
            <w:rPrChange w:id="587" w:author="Administrator" w:date="2016-01-09T17:38:26Z">
              <w:rPr>
                <w:rFonts w:ascii="宋体" w:hAnsi="宋体" w:eastAsia="宋体" w:cs="宋体"/>
                <w:i w:val="0"/>
                <w:color w:val="000000"/>
                <w:sz w:val="28"/>
                <w:szCs w:val="28"/>
              </w:rPr>
            </w:rPrChange>
          </w:rPr>
          <w:t>,</w:t>
        </w:r>
      </w:ins>
      <w:ins w:id="588" w:author="Administrator" w:date="2016-01-09T17:38:02Z">
        <w:r>
          <w:rPr>
            <w:rFonts w:hint="eastAsia" w:ascii="黑体" w:hAnsi="黑体" w:eastAsia="黑体" w:cs="黑体"/>
            <w:i w:val="0"/>
            <w:color w:val="000000"/>
            <w:sz w:val="28"/>
            <w:szCs w:val="28"/>
            <w:rPrChange w:id="589" w:author="Administrator" w:date="2016-01-09T17:38:26Z">
              <w:rPr>
                <w:rFonts w:ascii="华文楷体" w:hAnsi="华文楷体" w:eastAsia="华文楷体" w:cs="华文楷体"/>
                <w:i w:val="0"/>
                <w:color w:val="000000"/>
                <w:sz w:val="28"/>
                <w:szCs w:val="28"/>
              </w:rPr>
            </w:rPrChange>
          </w:rPr>
          <w:t>凭借缘补特伽罗〖人〗的智慧不能断除烦恼</w:t>
        </w:r>
      </w:ins>
      <w:ins w:id="590" w:author="Administrator" w:date="2016-01-09T17:38:02Z">
        <w:r>
          <w:rPr>
            <w:rFonts w:hint="eastAsia" w:ascii="黑体" w:hAnsi="黑体" w:eastAsia="黑体" w:cs="黑体"/>
            <w:i w:val="0"/>
            <w:color w:val="000000"/>
            <w:sz w:val="28"/>
            <w:szCs w:val="28"/>
            <w:rPrChange w:id="591" w:author="Administrator" w:date="2016-01-09T17:38:26Z">
              <w:rPr>
                <w:rFonts w:ascii="宋体" w:hAnsi="宋体" w:eastAsia="宋体" w:cs="宋体"/>
                <w:i w:val="0"/>
                <w:color w:val="000000"/>
                <w:sz w:val="28"/>
                <w:szCs w:val="28"/>
              </w:rPr>
            </w:rPrChange>
          </w:rPr>
          <w:t>,</w:t>
        </w:r>
      </w:ins>
      <w:ins w:id="592" w:author="Administrator" w:date="2016-01-09T17:38:02Z">
        <w:r>
          <w:rPr>
            <w:rFonts w:hint="eastAsia" w:ascii="黑体" w:hAnsi="黑体" w:eastAsia="黑体" w:cs="黑体"/>
            <w:i w:val="0"/>
            <w:color w:val="000000"/>
            <w:sz w:val="28"/>
            <w:szCs w:val="28"/>
            <w:rPrChange w:id="593" w:author="Administrator" w:date="2016-01-09T17:38:26Z">
              <w:rPr>
                <w:rFonts w:ascii="华文楷体" w:hAnsi="华文楷体" w:eastAsia="华文楷体" w:cs="华文楷体"/>
                <w:i w:val="0"/>
                <w:color w:val="000000"/>
                <w:sz w:val="28"/>
                <w:szCs w:val="28"/>
              </w:rPr>
            </w:rPrChange>
          </w:rPr>
          <w:t>而缘法的智慧</w:t>
        </w:r>
      </w:ins>
      <w:ins w:id="594" w:author="Administrator" w:date="2016-01-09T17:38:02Z">
        <w:r>
          <w:rPr>
            <w:rFonts w:hint="eastAsia" w:ascii="黑体" w:hAnsi="黑体" w:eastAsia="黑体" w:cs="黑体"/>
            <w:i w:val="0"/>
            <w:color w:val="000000"/>
            <w:sz w:val="28"/>
            <w:szCs w:val="28"/>
            <w:rPrChange w:id="595" w:author="Administrator" w:date="2016-01-09T17:38:26Z">
              <w:rPr>
                <w:rFonts w:ascii="华文楷体" w:hAnsi="华文楷体" w:eastAsia="华文楷体" w:cs="华文楷体"/>
                <w:i w:val="0"/>
                <w:color w:val="000000"/>
                <w:sz w:val="28"/>
                <w:szCs w:val="28"/>
              </w:rPr>
            </w:rPrChange>
          </w:rPr>
          <w:t>也需要借助遣除颠倒之戏论的力量方可断除烦恼</w:t>
        </w:r>
      </w:ins>
      <w:ins w:id="596" w:author="Administrator" w:date="2016-01-09T17:38:02Z">
        <w:r>
          <w:rPr>
            <w:rFonts w:hint="eastAsia" w:ascii="黑体" w:hAnsi="黑体" w:eastAsia="黑体" w:cs="黑体"/>
            <w:i w:val="0"/>
            <w:color w:val="000000"/>
            <w:sz w:val="28"/>
            <w:szCs w:val="28"/>
            <w:rPrChange w:id="597" w:author="Administrator" w:date="2016-01-09T17:38:26Z">
              <w:rPr>
                <w:rFonts w:ascii="宋体" w:hAnsi="宋体" w:eastAsia="宋体" w:cs="宋体"/>
                <w:i w:val="0"/>
                <w:color w:val="000000"/>
                <w:sz w:val="28"/>
                <w:szCs w:val="28"/>
              </w:rPr>
            </w:rPrChange>
          </w:rPr>
          <w:t>,</w:t>
        </w:r>
      </w:ins>
      <w:ins w:id="598" w:author="Administrator" w:date="2016-01-09T17:38:02Z">
        <w:r>
          <w:rPr>
            <w:rFonts w:hint="eastAsia" w:ascii="黑体" w:hAnsi="黑体" w:eastAsia="黑体" w:cs="黑体"/>
            <w:i w:val="0"/>
            <w:color w:val="000000"/>
            <w:sz w:val="28"/>
            <w:szCs w:val="28"/>
            <w:rPrChange w:id="599" w:author="Administrator" w:date="2016-01-09T17:38:26Z">
              <w:rPr>
                <w:rFonts w:ascii="华文楷体" w:hAnsi="华文楷体" w:eastAsia="华文楷体" w:cs="华文楷体"/>
                <w:i w:val="0"/>
                <w:color w:val="000000"/>
                <w:sz w:val="28"/>
                <w:szCs w:val="28"/>
              </w:rPr>
            </w:rPrChange>
          </w:rPr>
          <w:t>而以有实见不能断除。</w:t>
        </w:r>
      </w:ins>
      <w:ins w:id="600" w:author="Administrator" w:date="2016-01-09T17:38:19Z">
        <w:r>
          <w:rPr>
            <w:rFonts w:hint="eastAsia" w:ascii="黑体" w:hAnsi="黑体" w:eastAsia="黑体" w:cs="黑体"/>
            <w:i w:val="0"/>
            <w:color w:val="000000"/>
            <w:sz w:val="28"/>
            <w:szCs w:val="28"/>
            <w:lang w:eastAsia="zh-CN"/>
            <w:rPrChange w:id="601" w:author="Administrator" w:date="2016-01-09T17:38:26Z">
              <w:rPr>
                <w:rFonts w:hint="eastAsia" w:ascii="华文楷体" w:hAnsi="华文楷体" w:eastAsia="华文楷体" w:cs="华文楷体"/>
                <w:i w:val="0"/>
                <w:color w:val="000000"/>
                <w:sz w:val="28"/>
                <w:szCs w:val="28"/>
                <w:lang w:eastAsia="zh-CN"/>
              </w:rPr>
            </w:rPrChange>
          </w:rPr>
          <w:t>】</w:t>
        </w:r>
      </w:ins>
    </w:p>
    <w:p>
      <w:pPr>
        <w:ind w:firstLine="570"/>
        <w:rPr>
          <w:ins w:id="602" w:author="Administrator" w:date="2016-01-09T17:56:25Z"/>
          <w:rFonts w:hint="eastAsia" w:ascii="华文楷体" w:hAnsi="华文楷体" w:eastAsia="华文楷体"/>
          <w:sz w:val="28"/>
          <w:szCs w:val="28"/>
          <w:lang w:eastAsia="zh-CN"/>
        </w:rPr>
      </w:pPr>
      <w:del w:id="603" w:author="Administrator" w:date="2016-01-09T17:38:38Z">
        <w:r>
          <w:rPr>
            <w:rFonts w:hint="eastAsia" w:ascii="华文楷体" w:hAnsi="华文楷体" w:eastAsia="华文楷体"/>
            <w:sz w:val="28"/>
            <w:szCs w:val="28"/>
          </w:rPr>
          <w:delText>“所以说凭借原补特伽罗的智慧不能断除烦恼，而缘法的智慧也需要借助遣除诸颠倒之戏论的力量来断除烦恼，而一有实践，不能断除。”</w:delText>
        </w:r>
      </w:del>
      <w:r>
        <w:rPr>
          <w:rFonts w:hint="eastAsia" w:ascii="华文楷体" w:hAnsi="华文楷体" w:eastAsia="华文楷体"/>
          <w:sz w:val="28"/>
          <w:szCs w:val="28"/>
        </w:rPr>
        <w:t>前面已经分析了所有</w:t>
      </w:r>
      <w:ins w:id="604" w:author="Administrator" w:date="2016-01-12T18:29:17Z">
        <w:r>
          <w:rPr>
            <w:rFonts w:hint="eastAsia" w:ascii="华文楷体" w:hAnsi="华文楷体" w:eastAsia="华文楷体"/>
            <w:sz w:val="28"/>
            <w:szCs w:val="28"/>
            <w:lang w:eastAsia="zh-CN"/>
          </w:rPr>
          <w:t>的</w:t>
        </w:r>
      </w:ins>
      <w:r>
        <w:rPr>
          <w:rFonts w:hint="eastAsia" w:ascii="华文楷体" w:hAnsi="华文楷体" w:eastAsia="华文楷体"/>
          <w:sz w:val="28"/>
          <w:szCs w:val="28"/>
        </w:rPr>
        <w:t>烦恼的</w:t>
      </w:r>
      <w:ins w:id="605" w:author="Administrator" w:date="2016-01-12T18:29:13Z">
        <w:r>
          <w:rPr>
            <w:rFonts w:hint="eastAsia" w:ascii="华文楷体" w:hAnsi="华文楷体" w:eastAsia="华文楷体"/>
            <w:sz w:val="28"/>
            <w:szCs w:val="28"/>
            <w:lang w:eastAsia="zh-CN"/>
          </w:rPr>
          <w:t>生起</w:t>
        </w:r>
      </w:ins>
      <w:ins w:id="606" w:author="Administrator" w:date="2016-01-12T18:29:27Z">
        <w:r>
          <w:rPr>
            <w:rFonts w:hint="eastAsia" w:ascii="华文楷体" w:hAnsi="华文楷体" w:eastAsia="华文楷体"/>
            <w:sz w:val="28"/>
            <w:szCs w:val="28"/>
            <w:lang w:eastAsia="zh-CN"/>
          </w:rPr>
          <w:t>呢</w:t>
        </w:r>
      </w:ins>
      <w:del w:id="607" w:author="Administrator" w:date="2016-01-12T18:29:09Z">
        <w:r>
          <w:rPr>
            <w:rFonts w:hint="eastAsia" w:ascii="华文楷体" w:hAnsi="华文楷体" w:eastAsia="华文楷体"/>
            <w:sz w:val="28"/>
            <w:szCs w:val="28"/>
          </w:rPr>
          <w:delText>身体</w:delText>
        </w:r>
      </w:del>
      <w:r>
        <w:rPr>
          <w:rFonts w:hint="eastAsia" w:ascii="华文楷体" w:hAnsi="华文楷体" w:eastAsia="华文楷体"/>
          <w:sz w:val="28"/>
          <w:szCs w:val="28"/>
        </w:rPr>
        <w:t>都是缘我而产生，那么所有的证悟都是遣除</w:t>
      </w:r>
      <w:ins w:id="608" w:author="Administrator" w:date="2016-01-12T18:29:42Z">
        <w:r>
          <w:rPr>
            <w:rFonts w:hint="eastAsia" w:ascii="华文楷体" w:hAnsi="华文楷体" w:eastAsia="华文楷体"/>
            <w:sz w:val="28"/>
            <w:szCs w:val="28"/>
            <w:lang w:eastAsia="zh-CN"/>
          </w:rPr>
          <w:t>了</w:t>
        </w:r>
      </w:ins>
      <w:r>
        <w:rPr>
          <w:rFonts w:hint="eastAsia" w:ascii="华文楷体" w:hAnsi="华文楷体" w:eastAsia="华文楷体"/>
          <w:sz w:val="28"/>
          <w:szCs w:val="28"/>
        </w:rPr>
        <w:t>对我的愚昧分别之后而产生的</w:t>
      </w:r>
      <w:ins w:id="609" w:author="Administrator" w:date="2016-01-09T17:38:54Z">
        <w:r>
          <w:rPr>
            <w:rFonts w:hint="eastAsia" w:ascii="华文楷体" w:hAnsi="华文楷体" w:eastAsia="华文楷体"/>
            <w:sz w:val="28"/>
            <w:szCs w:val="28"/>
            <w:lang w:eastAsia="zh-CN"/>
          </w:rPr>
          <w:t>。</w:t>
        </w:r>
      </w:ins>
      <w:del w:id="610" w:author="Administrator" w:date="2016-01-09T17:38:53Z">
        <w:r>
          <w:rPr>
            <w:rFonts w:hint="eastAsia" w:ascii="华文楷体" w:hAnsi="华文楷体" w:eastAsia="华文楷体"/>
            <w:sz w:val="28"/>
            <w:szCs w:val="28"/>
          </w:rPr>
          <w:delText>，</w:delText>
        </w:r>
      </w:del>
      <w:r>
        <w:rPr>
          <w:rFonts w:hint="eastAsia" w:ascii="华文楷体" w:hAnsi="华文楷体" w:eastAsia="华文楷体"/>
          <w:sz w:val="28"/>
          <w:szCs w:val="28"/>
        </w:rPr>
        <w:t>所以说如果我们凭借</w:t>
      </w:r>
      <w:del w:id="611" w:author="Administrator" w:date="2016-01-09T17:39:02Z">
        <w:r>
          <w:rPr>
            <w:rFonts w:hint="eastAsia" w:ascii="华文楷体" w:hAnsi="华文楷体" w:eastAsia="华文楷体"/>
            <w:sz w:val="28"/>
            <w:szCs w:val="28"/>
          </w:rPr>
          <w:delText>原</w:delText>
        </w:r>
      </w:del>
      <w:ins w:id="612" w:author="Administrator" w:date="2016-01-09T17:39:06Z">
        <w:r>
          <w:rPr>
            <w:rFonts w:hint="eastAsia" w:ascii="华文楷体" w:hAnsi="华文楷体" w:eastAsia="华文楷体"/>
            <w:sz w:val="28"/>
            <w:szCs w:val="28"/>
            <w:lang w:eastAsia="zh-CN"/>
          </w:rPr>
          <w:t>缘</w:t>
        </w:r>
      </w:ins>
      <w:r>
        <w:rPr>
          <w:rFonts w:hint="eastAsia" w:ascii="华文楷体" w:hAnsi="华文楷体" w:eastAsia="华文楷体"/>
          <w:sz w:val="28"/>
          <w:szCs w:val="28"/>
        </w:rPr>
        <w:t>补特伽罗的智慧也不能断烦恼，什么叫缘补特伽罗的智慧呢？</w:t>
      </w:r>
      <w:ins w:id="613" w:author="Administrator" w:date="2016-01-10T19:03:32Z">
        <w:r>
          <w:rPr>
            <w:rFonts w:hint="eastAsia" w:ascii="华文楷体" w:hAnsi="华文楷体" w:eastAsia="华文楷体"/>
            <w:sz w:val="28"/>
            <w:szCs w:val="28"/>
            <w:lang w:eastAsia="zh-CN"/>
          </w:rPr>
          <w:t>这个方面</w:t>
        </w:r>
      </w:ins>
      <w:r>
        <w:rPr>
          <w:rFonts w:hint="eastAsia" w:ascii="华文楷体" w:hAnsi="华文楷体" w:eastAsia="华文楷体"/>
          <w:sz w:val="28"/>
          <w:szCs w:val="28"/>
        </w:rPr>
        <w:t>就说是以我为中心</w:t>
      </w:r>
      <w:ins w:id="614" w:author="Administrator" w:date="2016-01-10T19:03:51Z">
        <w:r>
          <w:rPr>
            <w:rFonts w:hint="eastAsia" w:ascii="华文楷体" w:hAnsi="华文楷体" w:eastAsia="华文楷体"/>
            <w:sz w:val="28"/>
            <w:szCs w:val="28"/>
            <w:lang w:eastAsia="zh-CN"/>
          </w:rPr>
          <w:t>而</w:t>
        </w:r>
      </w:ins>
      <w:r>
        <w:rPr>
          <w:rFonts w:hint="eastAsia" w:ascii="华文楷体" w:hAnsi="华文楷体" w:eastAsia="华文楷体"/>
          <w:sz w:val="28"/>
          <w:szCs w:val="28"/>
        </w:rPr>
        <w:t>产生的种种见解</w:t>
      </w:r>
      <w:ins w:id="615" w:author="Administrator" w:date="2016-01-10T19:03:56Z">
        <w:r>
          <w:rPr>
            <w:rFonts w:hint="eastAsia" w:ascii="华文楷体" w:hAnsi="华文楷体" w:eastAsia="华文楷体"/>
            <w:sz w:val="28"/>
            <w:szCs w:val="28"/>
            <w:lang w:eastAsia="zh-CN"/>
          </w:rPr>
          <w:t>、</w:t>
        </w:r>
      </w:ins>
      <w:del w:id="616" w:author="Administrator" w:date="2016-01-10T19:03:56Z">
        <w:r>
          <w:rPr>
            <w:rFonts w:hint="eastAsia" w:ascii="华文楷体" w:hAnsi="华文楷体" w:eastAsia="华文楷体"/>
            <w:sz w:val="28"/>
            <w:szCs w:val="28"/>
          </w:rPr>
          <w:delText>，</w:delText>
        </w:r>
      </w:del>
      <w:r>
        <w:rPr>
          <w:rFonts w:hint="eastAsia" w:ascii="华文楷体" w:hAnsi="华文楷体" w:eastAsia="华文楷体"/>
          <w:sz w:val="28"/>
          <w:szCs w:val="28"/>
        </w:rPr>
        <w:t>而产生的种种智慧</w:t>
      </w:r>
      <w:ins w:id="617" w:author="Administrator" w:date="2016-01-12T18:30:04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这个是不能断烦恼的</w:t>
      </w:r>
      <w:ins w:id="618" w:author="Administrator" w:date="2016-01-09T17:52:21Z">
        <w:r>
          <w:rPr>
            <w:rFonts w:hint="eastAsia" w:ascii="华文楷体" w:hAnsi="华文楷体" w:eastAsia="华文楷体"/>
            <w:sz w:val="28"/>
            <w:szCs w:val="28"/>
            <w:lang w:eastAsia="zh-CN"/>
          </w:rPr>
          <w:t>，</w:t>
        </w:r>
      </w:ins>
      <w:del w:id="619" w:author="Administrator" w:date="2016-01-09T17:52:20Z">
        <w:r>
          <w:rPr>
            <w:rFonts w:hint="eastAsia" w:ascii="华文楷体" w:hAnsi="华文楷体" w:eastAsia="华文楷体"/>
            <w:sz w:val="28"/>
            <w:szCs w:val="28"/>
          </w:rPr>
          <w:delText>。</w:delText>
        </w:r>
      </w:del>
      <w:r>
        <w:rPr>
          <w:rFonts w:hint="eastAsia" w:ascii="华文楷体" w:hAnsi="华文楷体" w:eastAsia="华文楷体"/>
          <w:sz w:val="28"/>
          <w:szCs w:val="28"/>
        </w:rPr>
        <w:t>因为一切烦恼恰恰是缘补特伽罗而生起的烦恼</w:t>
      </w:r>
      <w:del w:id="620" w:author="Administrator" w:date="2016-01-09T17:52:33Z">
        <w:r>
          <w:rPr>
            <w:rFonts w:hint="eastAsia" w:ascii="华文楷体" w:hAnsi="华文楷体" w:eastAsia="华文楷体"/>
            <w:sz w:val="28"/>
            <w:szCs w:val="28"/>
          </w:rPr>
          <w:delText>，</w:delText>
        </w:r>
      </w:del>
      <w:ins w:id="621" w:author="Administrator" w:date="2016-01-09T17:52:34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所以说我们现在在修行的时候呢，如果你就</w:t>
      </w:r>
      <w:ins w:id="622" w:author="Administrator" w:date="2016-01-10T19:04:06Z">
        <w:r>
          <w:rPr>
            <w:rFonts w:hint="eastAsia" w:ascii="华文楷体" w:hAnsi="华文楷体" w:eastAsia="华文楷体"/>
            <w:sz w:val="28"/>
            <w:szCs w:val="28"/>
            <w:lang w:eastAsia="zh-CN"/>
          </w:rPr>
          <w:t>说是</w:t>
        </w:r>
      </w:ins>
      <w:r>
        <w:rPr>
          <w:rFonts w:hint="eastAsia" w:ascii="华文楷体" w:hAnsi="华文楷体" w:eastAsia="华文楷体"/>
          <w:sz w:val="28"/>
          <w:szCs w:val="28"/>
        </w:rPr>
        <w:t>凭借缘我存在，然后我要修法啊或者是我要修其他的，或者我要获得果啊，这些诸如此类，只要是缘补特伽罗人我产生的种种智慧，都不能够断烦恼，前面所讲的一样，就像不要说这些一般的</w:t>
      </w:r>
      <w:ins w:id="623" w:author="Administrator" w:date="2016-01-10T19:04:27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颠倒邪慧了，即便是这样</w:t>
      </w:r>
      <w:del w:id="624" w:author="Administrator" w:date="2016-01-10T19:04:31Z">
        <w:r>
          <w:rPr>
            <w:rFonts w:hint="eastAsia" w:ascii="华文楷体" w:hAnsi="华文楷体" w:eastAsia="华文楷体"/>
            <w:sz w:val="28"/>
            <w:szCs w:val="28"/>
          </w:rPr>
          <w:delText>实</w:delText>
        </w:r>
      </w:del>
      <w:ins w:id="625" w:author="Administrator" w:date="2016-01-10T19:04:35Z">
        <w:r>
          <w:rPr>
            <w:rFonts w:hint="eastAsia" w:ascii="华文楷体" w:hAnsi="华文楷体" w:eastAsia="华文楷体"/>
            <w:sz w:val="28"/>
            <w:szCs w:val="28"/>
            <w:lang w:eastAsia="zh-CN"/>
          </w:rPr>
          <w:t>慈</w:t>
        </w:r>
      </w:ins>
      <w:r>
        <w:rPr>
          <w:rFonts w:hint="eastAsia" w:ascii="华文楷体" w:hAnsi="华文楷体" w:eastAsia="华文楷体"/>
          <w:sz w:val="28"/>
          <w:szCs w:val="28"/>
        </w:rPr>
        <w:t>心观</w:t>
      </w:r>
      <w:del w:id="626" w:author="Administrator" w:date="2016-01-10T19:05:00Z">
        <w:r>
          <w:rPr>
            <w:rFonts w:hint="eastAsia" w:ascii="华文楷体" w:hAnsi="华文楷体" w:eastAsia="华文楷体"/>
            <w:sz w:val="28"/>
            <w:szCs w:val="28"/>
          </w:rPr>
          <w:delText>【</w:delText>
        </w:r>
      </w:del>
      <w:del w:id="627" w:author="Administrator" w:date="2016-01-10T19:04:59Z">
        <w:r>
          <w:rPr>
            <w:rFonts w:hint="eastAsia" w:ascii="华文楷体" w:hAnsi="华文楷体" w:eastAsia="华文楷体"/>
            <w:sz w:val="28"/>
            <w:szCs w:val="28"/>
          </w:rPr>
          <w:delText>35</w:delText>
        </w:r>
      </w:del>
      <w:del w:id="628" w:author="Administrator" w:date="2016-01-10T19:04:58Z">
        <w:r>
          <w:rPr>
            <w:rFonts w:hint="eastAsia" w:ascii="华文楷体" w:hAnsi="华文楷体" w:eastAsia="华文楷体"/>
            <w:sz w:val="28"/>
            <w:szCs w:val="28"/>
          </w:rPr>
          <w:delText>:2</w:delText>
        </w:r>
      </w:del>
      <w:del w:id="629" w:author="Administrator" w:date="2016-01-10T19:04:57Z">
        <w:r>
          <w:rPr>
            <w:rFonts w:hint="eastAsia" w:ascii="华文楷体" w:hAnsi="华文楷体" w:eastAsia="华文楷体"/>
            <w:sz w:val="28"/>
            <w:szCs w:val="28"/>
          </w:rPr>
          <w:delText>8】</w:delText>
        </w:r>
      </w:del>
      <w:r>
        <w:rPr>
          <w:rFonts w:hint="eastAsia" w:ascii="华文楷体" w:hAnsi="华文楷体" w:eastAsia="华文楷体"/>
          <w:sz w:val="28"/>
          <w:szCs w:val="28"/>
        </w:rPr>
        <w:t>也好</w:t>
      </w:r>
      <w:ins w:id="630" w:author="Administrator" w:date="2016-01-10T19:05:08Z">
        <w:r>
          <w:rPr>
            <w:rFonts w:hint="eastAsia" w:ascii="华文楷体" w:hAnsi="华文楷体" w:eastAsia="华文楷体"/>
            <w:sz w:val="28"/>
            <w:szCs w:val="28"/>
            <w:lang w:eastAsia="zh-CN"/>
          </w:rPr>
          <w:t>、</w:t>
        </w:r>
      </w:ins>
      <w:del w:id="631" w:author="Administrator" w:date="2016-01-10T19:05:08Z">
        <w:r>
          <w:rPr>
            <w:rFonts w:hint="eastAsia" w:ascii="华文楷体" w:hAnsi="华文楷体" w:eastAsia="华文楷体"/>
            <w:sz w:val="28"/>
            <w:szCs w:val="28"/>
          </w:rPr>
          <w:delText>，</w:delText>
        </w:r>
      </w:del>
      <w:r>
        <w:rPr>
          <w:rFonts w:hint="eastAsia" w:ascii="华文楷体" w:hAnsi="华文楷体" w:eastAsia="华文楷体"/>
          <w:sz w:val="28"/>
          <w:szCs w:val="28"/>
        </w:rPr>
        <w:t>像不净观也好，因为这些智慧</w:t>
      </w:r>
      <w:ins w:id="632" w:author="Administrator" w:date="2016-01-09T17:53:56Z">
        <w:r>
          <w:rPr>
            <w:rFonts w:hint="eastAsia" w:ascii="华文楷体" w:hAnsi="华文楷体" w:eastAsia="华文楷体"/>
            <w:sz w:val="28"/>
            <w:szCs w:val="28"/>
            <w:lang w:eastAsia="zh-CN"/>
          </w:rPr>
          <w:t>它</w:t>
        </w:r>
      </w:ins>
      <w:del w:id="633" w:author="Administrator" w:date="2016-01-09T17:53:54Z">
        <w:r>
          <w:rPr>
            <w:rFonts w:hint="eastAsia" w:ascii="华文楷体" w:hAnsi="华文楷体" w:eastAsia="华文楷体"/>
            <w:sz w:val="28"/>
            <w:szCs w:val="28"/>
          </w:rPr>
          <w:delText>他</w:delText>
        </w:r>
      </w:del>
      <w:r>
        <w:rPr>
          <w:rFonts w:hint="eastAsia" w:ascii="华文楷体" w:hAnsi="华文楷体" w:eastAsia="华文楷体"/>
          <w:sz w:val="28"/>
          <w:szCs w:val="28"/>
        </w:rPr>
        <w:t>都可以和我执并存的这样一种本体的缘故呢，</w:t>
      </w:r>
      <w:ins w:id="634" w:author="Administrator" w:date="2016-01-09T17:54:04Z">
        <w:r>
          <w:rPr>
            <w:rFonts w:hint="eastAsia" w:ascii="华文楷体" w:hAnsi="华文楷体" w:eastAsia="华文楷体"/>
            <w:sz w:val="28"/>
            <w:szCs w:val="28"/>
            <w:lang w:eastAsia="zh-CN"/>
          </w:rPr>
          <w:t>它</w:t>
        </w:r>
      </w:ins>
      <w:del w:id="635" w:author="Administrator" w:date="2016-01-09T17:54:02Z">
        <w:r>
          <w:rPr>
            <w:rFonts w:hint="eastAsia" w:ascii="华文楷体" w:hAnsi="华文楷体" w:eastAsia="华文楷体"/>
            <w:sz w:val="28"/>
            <w:szCs w:val="28"/>
          </w:rPr>
          <w:delText>他</w:delText>
        </w:r>
      </w:del>
      <w:r>
        <w:rPr>
          <w:rFonts w:hint="eastAsia" w:ascii="华文楷体" w:hAnsi="华文楷体" w:eastAsia="华文楷体"/>
          <w:sz w:val="28"/>
          <w:szCs w:val="28"/>
        </w:rPr>
        <w:t>也不是我执的正对治。</w:t>
      </w:r>
      <w:ins w:id="636" w:author="Administrator" w:date="2016-01-10T19:05:18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只要是有我见的成分，只要是缘我的</w:t>
      </w:r>
      <w:ins w:id="637" w:author="Administrator" w:date="2016-01-10T19:05:51Z">
        <w:r>
          <w:rPr>
            <w:rFonts w:hint="eastAsia" w:ascii="华文楷体" w:hAnsi="华文楷体" w:eastAsia="华文楷体"/>
            <w:sz w:val="28"/>
            <w:szCs w:val="28"/>
            <w:lang w:eastAsia="zh-CN"/>
          </w:rPr>
          <w:t>为</w:t>
        </w:r>
      </w:ins>
      <w:r>
        <w:rPr>
          <w:rFonts w:hint="eastAsia" w:ascii="华文楷体" w:hAnsi="华文楷体" w:eastAsia="华文楷体"/>
          <w:sz w:val="28"/>
          <w:szCs w:val="28"/>
        </w:rPr>
        <w:t>智慧</w:t>
      </w:r>
      <w:ins w:id="638" w:author="Administrator" w:date="2016-01-10T19:05:55Z">
        <w:r>
          <w:rPr>
            <w:rFonts w:hint="eastAsia" w:ascii="华文楷体" w:hAnsi="华文楷体" w:eastAsia="华文楷体"/>
            <w:sz w:val="28"/>
            <w:szCs w:val="28"/>
            <w:lang w:eastAsia="zh-CN"/>
          </w:rPr>
          <w:t>，</w:t>
        </w:r>
      </w:ins>
      <w:ins w:id="639" w:author="Administrator" w:date="2016-01-10T19:06:10Z">
        <w:r>
          <w:rPr>
            <w:rFonts w:hint="eastAsia" w:ascii="华文楷体" w:hAnsi="华文楷体" w:eastAsia="华文楷体"/>
            <w:sz w:val="28"/>
            <w:szCs w:val="28"/>
          </w:rPr>
          <w:t>我的智慧</w:t>
        </w:r>
      </w:ins>
      <w:r>
        <w:rPr>
          <w:rFonts w:hint="eastAsia" w:ascii="华文楷体" w:hAnsi="华文楷体" w:eastAsia="华文楷体"/>
          <w:sz w:val="28"/>
          <w:szCs w:val="28"/>
        </w:rPr>
        <w:t>为中心的</w:t>
      </w:r>
      <w:ins w:id="640" w:author="Administrator" w:date="2016-01-10T19:06:17Z">
        <w:r>
          <w:rPr>
            <w:rFonts w:hint="eastAsia" w:ascii="华文楷体" w:hAnsi="华文楷体" w:eastAsia="华文楷体"/>
            <w:sz w:val="28"/>
            <w:szCs w:val="28"/>
            <w:lang w:eastAsia="zh-CN"/>
          </w:rPr>
          <w:t>，</w:t>
        </w:r>
      </w:ins>
      <w:ins w:id="641" w:author="Administrator" w:date="2016-01-09T17:54:54Z">
        <w:r>
          <w:rPr>
            <w:rFonts w:hint="eastAsia" w:ascii="华文楷体" w:hAnsi="华文楷体" w:eastAsia="华文楷体"/>
            <w:sz w:val="28"/>
            <w:szCs w:val="28"/>
            <w:lang w:eastAsia="zh-CN"/>
          </w:rPr>
          <w:t>它</w:t>
        </w:r>
      </w:ins>
      <w:del w:id="642" w:author="Administrator" w:date="2016-01-09T17:54:52Z">
        <w:r>
          <w:rPr>
            <w:rFonts w:hint="eastAsia" w:ascii="华文楷体" w:hAnsi="华文楷体" w:eastAsia="华文楷体"/>
            <w:sz w:val="28"/>
            <w:szCs w:val="28"/>
          </w:rPr>
          <w:delText>他</w:delText>
        </w:r>
      </w:del>
      <w:r>
        <w:rPr>
          <w:rFonts w:hint="eastAsia" w:ascii="华文楷体" w:hAnsi="华文楷体" w:eastAsia="华文楷体"/>
          <w:sz w:val="28"/>
          <w:szCs w:val="28"/>
        </w:rPr>
        <w:t>都是</w:t>
      </w:r>
      <w:ins w:id="643" w:author="Administrator" w:date="2016-01-10T19:06:36Z">
        <w:r>
          <w:rPr>
            <w:rFonts w:hint="eastAsia" w:ascii="华文楷体" w:hAnsi="华文楷体" w:eastAsia="华文楷体"/>
            <w:sz w:val="28"/>
            <w:szCs w:val="28"/>
            <w:lang w:eastAsia="zh-CN"/>
          </w:rPr>
          <w:t>增上</w:t>
        </w:r>
      </w:ins>
      <w:r>
        <w:rPr>
          <w:rFonts w:hint="eastAsia" w:ascii="华文楷体" w:hAnsi="华文楷体" w:eastAsia="华文楷体"/>
          <w:sz w:val="28"/>
          <w:szCs w:val="28"/>
        </w:rPr>
        <w:t>烦恼，不能断烦恼的，都不是一个真正断烦恼的方法。</w:t>
      </w:r>
      <w:ins w:id="644" w:author="Administrator" w:date="2016-01-10T19:06:56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那么怎么样断呢？只有凭借</w:t>
      </w:r>
      <w:ins w:id="645" w:author="Administrator" w:date="2016-01-09T17:55:04Z">
        <w:r>
          <w:rPr>
            <w:rFonts w:hint="eastAsia" w:ascii="华文楷体" w:hAnsi="华文楷体" w:eastAsia="华文楷体"/>
            <w:sz w:val="28"/>
            <w:szCs w:val="28"/>
            <w:lang w:eastAsia="zh-CN"/>
          </w:rPr>
          <w:t>缘</w:t>
        </w:r>
      </w:ins>
      <w:del w:id="646" w:author="Administrator" w:date="2016-01-09T17:55:02Z">
        <w:r>
          <w:rPr>
            <w:rFonts w:hint="eastAsia" w:ascii="华文楷体" w:hAnsi="华文楷体" w:eastAsia="华文楷体"/>
            <w:sz w:val="28"/>
            <w:szCs w:val="28"/>
          </w:rPr>
          <w:delText>原</w:delText>
        </w:r>
      </w:del>
      <w:r>
        <w:rPr>
          <w:rFonts w:hint="eastAsia" w:ascii="华文楷体" w:hAnsi="华文楷体" w:eastAsia="华文楷体"/>
          <w:sz w:val="28"/>
          <w:szCs w:val="28"/>
        </w:rPr>
        <w:t>补特伽罗不存在，没有补特伽罗，就说人无我的智慧才</w:t>
      </w:r>
      <w:del w:id="647" w:author="Administrator" w:date="2016-01-10T19:07:10Z">
        <w:r>
          <w:rPr>
            <w:rFonts w:hint="eastAsia" w:ascii="华文楷体" w:hAnsi="华文楷体" w:eastAsia="华文楷体"/>
            <w:sz w:val="28"/>
            <w:szCs w:val="28"/>
          </w:rPr>
          <w:delText>那个</w:delText>
        </w:r>
      </w:del>
      <w:ins w:id="648" w:author="Administrator" w:date="2016-01-10T19:07:12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断除烦恼。而缘法的智慧也是一样的</w:t>
      </w:r>
      <w:ins w:id="649" w:author="Administrator" w:date="2016-01-09T17:55:22Z">
        <w:r>
          <w:rPr>
            <w:rFonts w:hint="eastAsia" w:ascii="华文楷体" w:hAnsi="华文楷体" w:eastAsia="华文楷体"/>
            <w:sz w:val="28"/>
            <w:szCs w:val="28"/>
            <w:lang w:eastAsia="zh-CN"/>
          </w:rPr>
          <w:t>，</w:t>
        </w:r>
      </w:ins>
      <w:del w:id="650" w:author="Administrator" w:date="2016-01-09T17:55:21Z">
        <w:r>
          <w:rPr>
            <w:rFonts w:hint="eastAsia" w:ascii="华文楷体" w:hAnsi="华文楷体" w:eastAsia="华文楷体"/>
            <w:sz w:val="28"/>
            <w:szCs w:val="28"/>
          </w:rPr>
          <w:delText>。</w:delText>
        </w:r>
      </w:del>
      <w:r>
        <w:rPr>
          <w:rFonts w:hint="eastAsia" w:ascii="华文楷体" w:hAnsi="华文楷体" w:eastAsia="华文楷体"/>
          <w:sz w:val="28"/>
          <w:szCs w:val="28"/>
        </w:rPr>
        <w:t>那么缘法的智慧呢，你要凭借遣除颠倒戏论的力量，什么是颠倒的戏论呢？就是认为这个法实有存在，你必须要借助遣除这个颠倒戏论的力量</w:t>
      </w:r>
      <w:ins w:id="651" w:author="Administrator" w:date="2016-01-10T19:07:44Z">
        <w:r>
          <w:rPr>
            <w:rFonts w:hint="eastAsia" w:ascii="华文楷体" w:hAnsi="华文楷体" w:eastAsia="华文楷体"/>
            <w:sz w:val="28"/>
            <w:szCs w:val="28"/>
            <w:lang w:eastAsia="zh-CN"/>
          </w:rPr>
          <w:t>，</w:t>
        </w:r>
      </w:ins>
      <w:del w:id="652" w:author="Administrator" w:date="2016-01-09T17:55:55Z">
        <w:r>
          <w:rPr>
            <w:rFonts w:hint="eastAsia" w:ascii="华文楷体" w:hAnsi="华文楷体" w:eastAsia="华文楷体"/>
            <w:sz w:val="28"/>
            <w:szCs w:val="28"/>
          </w:rPr>
          <w:delText>，</w:delText>
        </w:r>
      </w:del>
      <w:r>
        <w:rPr>
          <w:rFonts w:hint="eastAsia" w:ascii="华文楷体" w:hAnsi="华文楷体" w:eastAsia="华文楷体"/>
          <w:sz w:val="28"/>
          <w:szCs w:val="28"/>
        </w:rPr>
        <w:t>就是认为一切万法不存在，才能</w:t>
      </w:r>
      <w:ins w:id="653" w:author="Administrator" w:date="2016-01-12T18:32:11Z">
        <w:r>
          <w:rPr>
            <w:rFonts w:hint="eastAsia" w:ascii="华文楷体" w:hAnsi="华文楷体" w:eastAsia="华文楷体"/>
            <w:sz w:val="28"/>
            <w:szCs w:val="28"/>
            <w:lang w:eastAsia="zh-CN"/>
          </w:rPr>
          <w:t>够</w:t>
        </w:r>
      </w:ins>
      <w:r>
        <w:rPr>
          <w:rFonts w:hint="eastAsia" w:ascii="华文楷体" w:hAnsi="华文楷体" w:eastAsia="华文楷体"/>
          <w:sz w:val="28"/>
          <w:szCs w:val="28"/>
        </w:rPr>
        <w:t>断烦恼，而有实见不能断除。就说你</w:t>
      </w:r>
      <w:ins w:id="654" w:author="Administrator" w:date="2016-01-12T18:32:24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认为这样一种柱子瓶子这些法是存在的，以这个有实见来修持的话，</w:t>
      </w:r>
      <w:ins w:id="655" w:author="Administrator" w:date="2016-01-12T18:32:46Z">
        <w:r>
          <w:rPr>
            <w:rFonts w:hint="eastAsia" w:ascii="华文楷体" w:hAnsi="华文楷体" w:eastAsia="华文楷体"/>
            <w:sz w:val="28"/>
            <w:szCs w:val="28"/>
            <w:lang w:eastAsia="zh-CN"/>
          </w:rPr>
          <w:t>它</w:t>
        </w:r>
      </w:ins>
      <w:r>
        <w:rPr>
          <w:rFonts w:hint="eastAsia" w:ascii="华文楷体" w:hAnsi="华文楷体" w:eastAsia="华文楷体"/>
          <w:sz w:val="28"/>
          <w:szCs w:val="28"/>
        </w:rPr>
        <w:t>实际上是不能够断除缘这些法的颠倒戏论的</w:t>
      </w:r>
      <w:ins w:id="656" w:author="Administrator" w:date="2016-01-09T17:56:20Z">
        <w:r>
          <w:rPr>
            <w:rFonts w:hint="eastAsia" w:ascii="华文楷体" w:hAnsi="华文楷体" w:eastAsia="华文楷体"/>
            <w:sz w:val="28"/>
            <w:szCs w:val="28"/>
            <w:lang w:eastAsia="zh-CN"/>
          </w:rPr>
          <w:t>。</w:t>
        </w:r>
      </w:ins>
    </w:p>
    <w:p>
      <w:pPr>
        <w:ind w:firstLine="570"/>
        <w:rPr>
          <w:rFonts w:ascii="华文楷体" w:hAnsi="华文楷体" w:eastAsia="华文楷体"/>
          <w:sz w:val="28"/>
          <w:szCs w:val="28"/>
        </w:rPr>
      </w:pPr>
      <w:del w:id="657" w:author="Administrator" w:date="2016-01-09T17:56:19Z">
        <w:r>
          <w:rPr>
            <w:rFonts w:hint="eastAsia" w:ascii="华文楷体" w:hAnsi="华文楷体" w:eastAsia="华文楷体"/>
            <w:sz w:val="28"/>
            <w:szCs w:val="28"/>
          </w:rPr>
          <w:delText>，</w:delText>
        </w:r>
      </w:del>
      <w:r>
        <w:rPr>
          <w:rFonts w:hint="eastAsia" w:ascii="华文楷体" w:hAnsi="华文楷体" w:eastAsia="华文楷体"/>
          <w:sz w:val="28"/>
          <w:szCs w:val="28"/>
        </w:rPr>
        <w:t>所以说我们要断除这个烦恼这段话归纳起来时候呢，反正</w:t>
      </w:r>
      <w:del w:id="658" w:author="Administrator" w:date="2016-01-10T19:08:53Z">
        <w:r>
          <w:rPr>
            <w:rFonts w:hint="eastAsia" w:ascii="华文楷体" w:hAnsi="华文楷体" w:eastAsia="华文楷体"/>
            <w:sz w:val="28"/>
            <w:szCs w:val="28"/>
          </w:rPr>
          <w:delText>只</w:delText>
        </w:r>
      </w:del>
      <w:del w:id="659" w:author="Administrator" w:date="2016-01-10T19:09:02Z">
        <w:r>
          <w:rPr>
            <w:rFonts w:hint="eastAsia" w:ascii="华文楷体" w:hAnsi="华文楷体" w:eastAsia="华文楷体"/>
            <w:sz w:val="28"/>
            <w:szCs w:val="28"/>
          </w:rPr>
          <w:delText>要</w:delText>
        </w:r>
      </w:del>
      <w:r>
        <w:rPr>
          <w:rFonts w:hint="eastAsia" w:ascii="华文楷体" w:hAnsi="华文楷体" w:eastAsia="华文楷体"/>
          <w:sz w:val="28"/>
          <w:szCs w:val="28"/>
        </w:rPr>
        <w:t>你</w:t>
      </w:r>
      <w:ins w:id="660" w:author="Administrator" w:date="2016-01-10T19:09:06Z">
        <w:r>
          <w:rPr>
            <w:rFonts w:hint="eastAsia" w:ascii="华文楷体" w:hAnsi="华文楷体" w:eastAsia="华文楷体"/>
            <w:sz w:val="28"/>
            <w:szCs w:val="28"/>
            <w:lang w:eastAsia="zh-CN"/>
          </w:rPr>
          <w:t>是要</w:t>
        </w:r>
      </w:ins>
      <w:r>
        <w:rPr>
          <w:rFonts w:hint="eastAsia" w:ascii="华文楷体" w:hAnsi="华文楷体" w:eastAsia="华文楷体"/>
          <w:sz w:val="28"/>
          <w:szCs w:val="28"/>
        </w:rPr>
        <w:t>缘人的智慧、缘法的智慧都需要是人我空</w:t>
      </w:r>
      <w:ins w:id="661" w:author="Administrator" w:date="2016-01-12T18:33:06Z">
        <w:r>
          <w:rPr>
            <w:rFonts w:hint="eastAsia" w:ascii="华文楷体" w:hAnsi="华文楷体" w:eastAsia="华文楷体"/>
            <w:sz w:val="28"/>
            <w:szCs w:val="28"/>
            <w:lang w:eastAsia="zh-CN"/>
          </w:rPr>
          <w:t>、</w:t>
        </w:r>
      </w:ins>
      <w:del w:id="662" w:author="Administrator" w:date="2016-01-12T18:33:05Z">
        <w:r>
          <w:rPr>
            <w:rFonts w:hint="eastAsia" w:ascii="华文楷体" w:hAnsi="华文楷体" w:eastAsia="华文楷体"/>
            <w:sz w:val="28"/>
            <w:szCs w:val="28"/>
          </w:rPr>
          <w:delText>和</w:delText>
        </w:r>
      </w:del>
      <w:r>
        <w:rPr>
          <w:rFonts w:hint="eastAsia" w:ascii="华文楷体" w:hAnsi="华文楷体" w:eastAsia="华文楷体"/>
          <w:sz w:val="28"/>
          <w:szCs w:val="28"/>
        </w:rPr>
        <w:t>法我空，他的</w:t>
      </w:r>
      <w:ins w:id="663" w:author="Administrator" w:date="2016-01-10T19:08:20Z">
        <w:r>
          <w:rPr>
            <w:rFonts w:hint="eastAsia" w:ascii="华文楷体" w:hAnsi="华文楷体" w:eastAsia="华文楷体"/>
            <w:sz w:val="28"/>
            <w:szCs w:val="28"/>
            <w:lang w:eastAsia="zh-CN"/>
          </w:rPr>
          <w:t>这样</w:t>
        </w:r>
      </w:ins>
      <w:ins w:id="664" w:author="Administrator" w:date="2016-01-10T19:09:28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空和空</w:t>
      </w:r>
      <w:ins w:id="665" w:author="Administrator" w:date="2016-01-10T19:08:26Z">
        <w:r>
          <w:rPr>
            <w:rFonts w:hint="eastAsia" w:ascii="华文楷体" w:hAnsi="华文楷体" w:eastAsia="华文楷体"/>
            <w:sz w:val="28"/>
            <w:szCs w:val="28"/>
            <w:lang w:eastAsia="zh-CN"/>
          </w:rPr>
          <w:t>相</w:t>
        </w:r>
      </w:ins>
      <w:ins w:id="666" w:author="Administrator" w:date="2016-01-10T19:09:49Z">
        <w:r>
          <w:rPr>
            <w:rFonts w:hint="eastAsia" w:ascii="华文楷体" w:hAnsi="华文楷体" w:eastAsia="华文楷体"/>
            <w:sz w:val="28"/>
            <w:szCs w:val="28"/>
            <w:lang w:eastAsia="zh-CN"/>
          </w:rPr>
          <w:t>方</w:t>
        </w:r>
      </w:ins>
      <w:del w:id="667" w:author="Administrator" w:date="2016-01-10T19:09:47Z">
        <w:r>
          <w:rPr>
            <w:rFonts w:hint="eastAsia" w:ascii="华文楷体" w:hAnsi="华文楷体" w:eastAsia="华文楷体"/>
            <w:sz w:val="28"/>
            <w:szCs w:val="28"/>
          </w:rPr>
          <w:delText>上</w:delText>
        </w:r>
      </w:del>
      <w:r>
        <w:rPr>
          <w:rFonts w:hint="eastAsia" w:ascii="华文楷体" w:hAnsi="华文楷体" w:eastAsia="华文楷体"/>
          <w:sz w:val="28"/>
          <w:szCs w:val="28"/>
        </w:rPr>
        <w:t>面是</w:t>
      </w:r>
      <w:ins w:id="668" w:author="Administrator" w:date="2016-01-10T19:10:08Z">
        <w:r>
          <w:rPr>
            <w:rFonts w:hint="eastAsia" w:ascii="华文楷体" w:hAnsi="华文楷体" w:eastAsia="华文楷体"/>
            <w:sz w:val="28"/>
            <w:szCs w:val="28"/>
            <w:lang w:eastAsia="zh-CN"/>
          </w:rPr>
          <w:t>相同的</w:t>
        </w:r>
      </w:ins>
      <w:ins w:id="669" w:author="Administrator" w:date="2016-01-10T19:10:09Z">
        <w:r>
          <w:rPr>
            <w:rFonts w:hint="eastAsia" w:ascii="华文楷体" w:hAnsi="华文楷体" w:eastAsia="华文楷体"/>
            <w:sz w:val="28"/>
            <w:szCs w:val="28"/>
            <w:lang w:eastAsia="zh-CN"/>
          </w:rPr>
          <w:t>，</w:t>
        </w:r>
      </w:ins>
      <w:r>
        <w:rPr>
          <w:rFonts w:hint="eastAsia" w:ascii="华文楷体" w:hAnsi="华文楷体" w:eastAsia="华文楷体"/>
          <w:sz w:val="28"/>
          <w:szCs w:val="28"/>
        </w:rPr>
        <w:t>完全是相同的</w:t>
      </w:r>
      <w:ins w:id="670" w:author="Administrator" w:date="2016-01-10T19:10:27Z">
        <w:r>
          <w:rPr>
            <w:rFonts w:hint="eastAsia" w:ascii="华文楷体" w:hAnsi="华文楷体" w:eastAsia="华文楷体"/>
            <w:sz w:val="28"/>
            <w:szCs w:val="28"/>
            <w:lang w:eastAsia="zh-CN"/>
          </w:rPr>
          <w:t>。</w:t>
        </w:r>
      </w:ins>
      <w:del w:id="671" w:author="Administrator" w:date="2016-01-10T19:10:27Z">
        <w:r>
          <w:rPr>
            <w:rFonts w:hint="eastAsia" w:ascii="华文楷体" w:hAnsi="华文楷体" w:eastAsia="华文楷体"/>
            <w:sz w:val="28"/>
            <w:szCs w:val="28"/>
          </w:rPr>
          <w:delText>，</w:delText>
        </w:r>
      </w:del>
      <w:r>
        <w:rPr>
          <w:rFonts w:hint="eastAsia" w:ascii="华文楷体" w:hAnsi="华文楷体" w:eastAsia="华文楷体"/>
          <w:sz w:val="28"/>
          <w:szCs w:val="28"/>
        </w:rPr>
        <w:t>人我空也是空，法我空也是空，</w:t>
      </w:r>
      <w:ins w:id="672" w:author="Administrator" w:date="2016-01-10T19:10:36Z">
        <w:r>
          <w:rPr>
            <w:rFonts w:hint="eastAsia" w:ascii="华文楷体" w:hAnsi="华文楷体" w:eastAsia="华文楷体"/>
            <w:sz w:val="28"/>
            <w:szCs w:val="28"/>
            <w:lang w:eastAsia="zh-CN"/>
          </w:rPr>
          <w:t>它</w:t>
        </w:r>
      </w:ins>
      <w:r>
        <w:rPr>
          <w:rFonts w:hint="eastAsia" w:ascii="华文楷体" w:hAnsi="华文楷体" w:eastAsia="华文楷体"/>
          <w:sz w:val="28"/>
          <w:szCs w:val="28"/>
        </w:rPr>
        <w:t>只不过空性不一样，一个是缘人</w:t>
      </w:r>
      <w:ins w:id="673" w:author="Administrator" w:date="2016-01-10T19:11:11Z">
        <w:r>
          <w:rPr>
            <w:rFonts w:hint="eastAsia" w:ascii="华文楷体" w:hAnsi="华文楷体" w:eastAsia="华文楷体"/>
            <w:sz w:val="28"/>
            <w:szCs w:val="28"/>
            <w:lang w:eastAsia="zh-CN"/>
          </w:rPr>
          <w:t>而</w:t>
        </w:r>
      </w:ins>
      <w:r>
        <w:rPr>
          <w:rFonts w:hint="eastAsia" w:ascii="华文楷体" w:hAnsi="华文楷体" w:eastAsia="华文楷体"/>
          <w:sz w:val="28"/>
          <w:szCs w:val="28"/>
        </w:rPr>
        <w:t>生的，一个是缘法</w:t>
      </w:r>
      <w:ins w:id="674" w:author="Administrator" w:date="2016-01-10T19:11:14Z">
        <w:r>
          <w:rPr>
            <w:rFonts w:hint="eastAsia" w:ascii="华文楷体" w:hAnsi="华文楷体" w:eastAsia="华文楷体"/>
            <w:sz w:val="28"/>
            <w:szCs w:val="28"/>
            <w:lang w:eastAsia="zh-CN"/>
          </w:rPr>
          <w:t>而</w:t>
        </w:r>
      </w:ins>
      <w:r>
        <w:rPr>
          <w:rFonts w:hint="eastAsia" w:ascii="华文楷体" w:hAnsi="华文楷体" w:eastAsia="华文楷体"/>
          <w:sz w:val="28"/>
          <w:szCs w:val="28"/>
        </w:rPr>
        <w:t>生的，但是</w:t>
      </w:r>
      <w:del w:id="675" w:author="Administrator" w:date="2016-01-09T17:57:14Z">
        <w:r>
          <w:rPr>
            <w:rFonts w:hint="eastAsia" w:ascii="华文楷体" w:hAnsi="华文楷体" w:eastAsia="华文楷体"/>
            <w:sz w:val="28"/>
            <w:szCs w:val="28"/>
          </w:rPr>
          <w:delText>他</w:delText>
        </w:r>
      </w:del>
      <w:ins w:id="676" w:author="Administrator" w:date="2016-01-09T17:57:16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的本体都是一个无我智</w:t>
      </w:r>
      <w:del w:id="677" w:author="Administrator" w:date="2016-01-10T19:11:00Z">
        <w:r>
          <w:rPr>
            <w:rFonts w:hint="eastAsia" w:ascii="华文楷体" w:hAnsi="华文楷体" w:eastAsia="华文楷体"/>
            <w:sz w:val="28"/>
            <w:szCs w:val="28"/>
          </w:rPr>
          <w:delText>慧</w:delText>
        </w:r>
      </w:del>
      <w:ins w:id="678" w:author="Administrator" w:date="2016-01-10T19:10:57Z">
        <w:r>
          <w:rPr>
            <w:rFonts w:hint="eastAsia" w:ascii="华文楷体" w:hAnsi="华文楷体" w:eastAsia="华文楷体"/>
            <w:sz w:val="28"/>
            <w:szCs w:val="28"/>
            <w:lang w:eastAsia="zh-CN"/>
          </w:rPr>
          <w:t>，</w:t>
        </w:r>
      </w:ins>
      <w:ins w:id="679" w:author="Administrator" w:date="2016-01-10T19:10:53Z">
        <w:r>
          <w:rPr>
            <w:rFonts w:hint="eastAsia" w:ascii="华文楷体" w:hAnsi="华文楷体" w:eastAsia="华文楷体"/>
            <w:sz w:val="28"/>
            <w:szCs w:val="28"/>
            <w:lang w:eastAsia="zh-CN"/>
          </w:rPr>
          <w:t>这个是</w:t>
        </w:r>
      </w:ins>
      <w:ins w:id="680" w:author="Administrator" w:date="2016-01-10T19:11:37Z">
        <w:r>
          <w:rPr>
            <w:rFonts w:hint="eastAsia" w:ascii="华文楷体" w:hAnsi="华文楷体" w:eastAsia="华文楷体"/>
            <w:sz w:val="28"/>
            <w:szCs w:val="28"/>
            <w:lang w:eastAsia="zh-CN"/>
          </w:rPr>
          <w:t>完全</w:t>
        </w:r>
      </w:ins>
      <w:ins w:id="681" w:author="Administrator" w:date="2016-01-10T19:10:53Z">
        <w:r>
          <w:rPr>
            <w:rFonts w:hint="eastAsia" w:ascii="华文楷体" w:hAnsi="华文楷体" w:eastAsia="华文楷体"/>
            <w:sz w:val="28"/>
            <w:szCs w:val="28"/>
            <w:lang w:eastAsia="zh-CN"/>
          </w:rPr>
          <w:t>相同的</w:t>
        </w:r>
      </w:ins>
      <w:r>
        <w:rPr>
          <w:rFonts w:hint="eastAsia" w:ascii="华文楷体" w:hAnsi="华文楷体" w:eastAsia="华文楷体"/>
          <w:sz w:val="28"/>
          <w:szCs w:val="28"/>
        </w:rPr>
        <w:t>。而生起烦恼也是相同的，</w:t>
      </w:r>
      <w:ins w:id="682" w:author="Administrator" w:date="2016-01-10T19:11:56Z">
        <w:r>
          <w:rPr>
            <w:rFonts w:hint="eastAsia" w:ascii="华文楷体" w:hAnsi="华文楷体" w:eastAsia="华文楷体"/>
            <w:sz w:val="28"/>
            <w:szCs w:val="28"/>
          </w:rPr>
          <w:t>生起烦恼</w:t>
        </w:r>
      </w:ins>
      <w:r>
        <w:rPr>
          <w:rFonts w:hint="eastAsia" w:ascii="华文楷体" w:hAnsi="华文楷体" w:eastAsia="华文楷体"/>
          <w:sz w:val="28"/>
          <w:szCs w:val="28"/>
        </w:rPr>
        <w:t>都是缘对我的愚昧分别，或就是说是认为法实有，或者认为人实有，所以他要归纳的时候</w:t>
      </w:r>
      <w:del w:id="683" w:author="Administrator" w:date="2016-01-10T19:12:15Z">
        <w:r>
          <w:rPr>
            <w:rFonts w:hint="eastAsia" w:ascii="华文楷体" w:hAnsi="华文楷体" w:eastAsia="华文楷体"/>
            <w:sz w:val="28"/>
            <w:szCs w:val="28"/>
          </w:rPr>
          <w:delText>，也</w:delText>
        </w:r>
      </w:del>
      <w:ins w:id="684" w:author="Administrator" w:date="2016-01-10T19:12:17Z">
        <w:r>
          <w:rPr>
            <w:rFonts w:hint="eastAsia" w:ascii="华文楷体" w:hAnsi="华文楷体" w:eastAsia="华文楷体"/>
            <w:sz w:val="28"/>
            <w:szCs w:val="28"/>
            <w:lang w:eastAsia="zh-CN"/>
          </w:rPr>
          <w:t>主</w:t>
        </w:r>
      </w:ins>
      <w:ins w:id="685" w:author="Administrator" w:date="2016-01-10T19:12:18Z">
        <w:r>
          <w:rPr>
            <w:rFonts w:hint="eastAsia" w:ascii="华文楷体" w:hAnsi="华文楷体" w:eastAsia="华文楷体"/>
            <w:sz w:val="28"/>
            <w:szCs w:val="28"/>
            <w:lang w:eastAsia="zh-CN"/>
          </w:rPr>
          <w:t>要</w:t>
        </w:r>
      </w:ins>
      <w:r>
        <w:rPr>
          <w:rFonts w:hint="eastAsia" w:ascii="华文楷体" w:hAnsi="华文楷体" w:eastAsia="华文楷体"/>
          <w:sz w:val="28"/>
          <w:szCs w:val="28"/>
        </w:rPr>
        <w:t>是从这个方面进行进一步的说明，如果我们生起烦恼也是从这儿生起来，如果要断的话必须要从</w:t>
      </w:r>
      <w:ins w:id="686" w:author="Administrator" w:date="2016-01-12T18:33:54Z">
        <w:r>
          <w:rPr>
            <w:rFonts w:hint="eastAsia" w:ascii="华文楷体" w:hAnsi="华文楷体" w:eastAsia="华文楷体"/>
            <w:sz w:val="28"/>
            <w:szCs w:val="28"/>
            <w:lang w:eastAsia="zh-CN"/>
          </w:rPr>
          <w:t>它的这样一种</w:t>
        </w:r>
      </w:ins>
      <w:r>
        <w:rPr>
          <w:rFonts w:hint="eastAsia" w:ascii="华文楷体" w:hAnsi="华文楷体" w:eastAsia="华文楷体"/>
          <w:sz w:val="28"/>
          <w:szCs w:val="28"/>
        </w:rPr>
        <w:t>遣除戏论的方面才能够断除。</w:t>
      </w:r>
    </w:p>
    <w:p>
      <w:pPr>
        <w:ind w:firstLine="570"/>
        <w:rPr>
          <w:ins w:id="687" w:author="Administrator" w:date="2016-01-09T18:30:19Z"/>
          <w:rFonts w:hint="eastAsia" w:ascii="华文楷体" w:hAnsi="华文楷体" w:eastAsia="华文楷体"/>
          <w:sz w:val="28"/>
          <w:szCs w:val="28"/>
        </w:rPr>
      </w:pPr>
      <w:del w:id="688" w:author="Administrator" w:date="2016-01-09T18:30:12Z">
        <w:r>
          <w:rPr>
            <w:rFonts w:hint="eastAsia" w:ascii="华文楷体" w:hAnsi="华文楷体" w:eastAsia="华文楷体"/>
            <w:sz w:val="28"/>
            <w:szCs w:val="28"/>
          </w:rPr>
          <w:delText xml:space="preserve"> </w:delText>
        </w:r>
      </w:del>
      <w:ins w:id="689" w:author="Administrator" w:date="2016-01-09T18:29:29Z">
        <w:r>
          <w:rPr>
            <w:rFonts w:hint="eastAsia" w:ascii="黑体" w:hAnsi="黑体" w:eastAsia="黑体" w:cs="黑体"/>
            <w:sz w:val="28"/>
            <w:szCs w:val="28"/>
            <w:lang w:eastAsia="zh-CN"/>
            <w:rPrChange w:id="690" w:author="Administrator" w:date="2016-01-09T18:30:05Z">
              <w:rPr>
                <w:rFonts w:hint="eastAsia" w:ascii="华文楷体" w:hAnsi="华文楷体" w:eastAsia="华文楷体"/>
                <w:sz w:val="28"/>
                <w:szCs w:val="28"/>
                <w:lang w:eastAsia="zh-CN"/>
              </w:rPr>
            </w:rPrChange>
          </w:rPr>
          <w:t>【</w:t>
        </w:r>
      </w:ins>
      <w:ins w:id="691" w:author="Administrator" w:date="2016-01-09T18:29:24Z">
        <w:r>
          <w:rPr>
            <w:rFonts w:hint="eastAsia" w:ascii="黑体" w:hAnsi="黑体" w:eastAsia="黑体" w:cs="黑体"/>
            <w:i w:val="0"/>
            <w:color w:val="000000"/>
            <w:sz w:val="28"/>
            <w:szCs w:val="28"/>
            <w:rPrChange w:id="692" w:author="Administrator" w:date="2016-01-09T18:30:05Z">
              <w:rPr>
                <w:rFonts w:ascii="华文楷体" w:hAnsi="华文楷体" w:eastAsia="华文楷体" w:cs="华文楷体"/>
                <w:i w:val="0"/>
                <w:color w:val="000000"/>
                <w:sz w:val="28"/>
                <w:szCs w:val="28"/>
              </w:rPr>
            </w:rPrChange>
          </w:rPr>
          <w:t>如果有人问</w:t>
        </w:r>
      </w:ins>
      <w:ins w:id="693" w:author="Administrator" w:date="2016-01-09T18:29:24Z">
        <w:r>
          <w:rPr>
            <w:rFonts w:hint="eastAsia" w:ascii="黑体" w:hAnsi="黑体" w:eastAsia="黑体" w:cs="黑体"/>
            <w:i w:val="0"/>
            <w:color w:val="000000"/>
            <w:sz w:val="28"/>
            <w:szCs w:val="28"/>
            <w:rPrChange w:id="694" w:author="Administrator" w:date="2016-01-09T18:30:05Z">
              <w:rPr>
                <w:rFonts w:ascii="宋体" w:hAnsi="宋体" w:eastAsia="宋体" w:cs="宋体"/>
                <w:i w:val="0"/>
                <w:color w:val="000000"/>
                <w:sz w:val="28"/>
                <w:szCs w:val="28"/>
              </w:rPr>
            </w:rPrChange>
          </w:rPr>
          <w:t>:</w:t>
        </w:r>
      </w:ins>
      <w:ins w:id="695" w:author="Administrator" w:date="2016-01-09T18:29:24Z">
        <w:r>
          <w:rPr>
            <w:rFonts w:hint="eastAsia" w:ascii="黑体" w:hAnsi="黑体" w:eastAsia="黑体" w:cs="黑体"/>
            <w:i w:val="0"/>
            <w:color w:val="000000"/>
            <w:sz w:val="28"/>
            <w:szCs w:val="28"/>
            <w:rPrChange w:id="696" w:author="Administrator" w:date="2016-01-09T18:30:05Z">
              <w:rPr>
                <w:rFonts w:ascii="华文楷体" w:hAnsi="华文楷体" w:eastAsia="华文楷体" w:cs="华文楷体"/>
                <w:i w:val="0"/>
                <w:color w:val="000000"/>
                <w:sz w:val="28"/>
                <w:szCs w:val="28"/>
              </w:rPr>
            </w:rPrChange>
          </w:rPr>
          <w:t>既然声缘尚未离开处于有缘之地的有实见</w:t>
        </w:r>
      </w:ins>
      <w:ins w:id="697" w:author="Administrator" w:date="2016-01-09T18:29:24Z">
        <w:r>
          <w:rPr>
            <w:rFonts w:hint="eastAsia" w:ascii="黑体" w:hAnsi="黑体" w:eastAsia="黑体" w:cs="黑体"/>
            <w:i w:val="0"/>
            <w:color w:val="000000"/>
            <w:sz w:val="28"/>
            <w:szCs w:val="28"/>
            <w:rPrChange w:id="698" w:author="Administrator" w:date="2016-01-09T18:30:05Z">
              <w:rPr>
                <w:rFonts w:ascii="宋体" w:hAnsi="宋体" w:eastAsia="宋体" w:cs="宋体"/>
                <w:i w:val="0"/>
                <w:color w:val="000000"/>
                <w:sz w:val="28"/>
                <w:szCs w:val="28"/>
              </w:rPr>
            </w:rPrChange>
          </w:rPr>
          <w:t>,</w:t>
        </w:r>
      </w:ins>
      <w:ins w:id="699" w:author="Administrator" w:date="2016-01-09T18:29:24Z">
        <w:r>
          <w:rPr>
            <w:rFonts w:hint="eastAsia" w:ascii="黑体" w:hAnsi="黑体" w:eastAsia="黑体" w:cs="黑体"/>
            <w:i w:val="0"/>
            <w:color w:val="000000"/>
            <w:sz w:val="28"/>
            <w:szCs w:val="28"/>
            <w:rPrChange w:id="700" w:author="Administrator" w:date="2016-01-09T18:30:05Z">
              <w:rPr>
                <w:rFonts w:ascii="华文楷体" w:hAnsi="华文楷体" w:eastAsia="华文楷体" w:cs="华文楷体"/>
                <w:i w:val="0"/>
                <w:color w:val="000000"/>
                <w:sz w:val="28"/>
                <w:szCs w:val="28"/>
              </w:rPr>
            </w:rPrChange>
          </w:rPr>
          <w:t>他们又如何能灭尽烦恼并证得菩提呢</w:t>
        </w:r>
      </w:ins>
      <w:ins w:id="701" w:author="Administrator" w:date="2016-01-09T18:29:24Z">
        <w:r>
          <w:rPr>
            <w:rFonts w:hint="eastAsia" w:ascii="黑体" w:hAnsi="黑体" w:eastAsia="黑体" w:cs="黑体"/>
            <w:i w:val="0"/>
            <w:color w:val="000000"/>
            <w:sz w:val="28"/>
            <w:szCs w:val="28"/>
            <w:rPrChange w:id="702" w:author="Administrator" w:date="2016-01-09T18:30:05Z">
              <w:rPr>
                <w:rFonts w:ascii="宋体" w:hAnsi="宋体" w:eastAsia="宋体" w:cs="宋体"/>
                <w:i w:val="0"/>
                <w:color w:val="000000"/>
                <w:sz w:val="28"/>
                <w:szCs w:val="28"/>
              </w:rPr>
            </w:rPrChange>
          </w:rPr>
          <w:t>?</w:t>
        </w:r>
      </w:ins>
      <w:r>
        <w:rPr>
          <w:rFonts w:hint="eastAsia" w:ascii="黑体" w:hAnsi="黑体" w:eastAsia="黑体" w:cs="黑体"/>
          <w:sz w:val="28"/>
          <w:szCs w:val="28"/>
          <w:rPrChange w:id="703" w:author="Administrator" w:date="2016-01-09T18:30:05Z">
            <w:rPr>
              <w:rFonts w:hint="eastAsia" w:ascii="华文楷体" w:hAnsi="华文楷体" w:eastAsia="华文楷体"/>
              <w:sz w:val="28"/>
              <w:szCs w:val="28"/>
            </w:rPr>
          </w:rPrChange>
        </w:rPr>
        <w:t xml:space="preserve"> </w:t>
      </w:r>
      <w:ins w:id="704" w:author="Administrator" w:date="2016-01-09T18:29:38Z">
        <w:r>
          <w:rPr>
            <w:rFonts w:hint="eastAsia" w:ascii="黑体" w:hAnsi="黑体" w:eastAsia="黑体" w:cs="黑体"/>
            <w:sz w:val="28"/>
            <w:szCs w:val="28"/>
            <w:lang w:eastAsia="zh-CN"/>
            <w:rPrChange w:id="705" w:author="Administrator" w:date="2016-01-09T18:30:05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706" w:author="Administrator" w:date="2016-01-09T18:30:05Z">
            <w:rPr>
              <w:rFonts w:hint="eastAsia" w:ascii="华文楷体" w:hAnsi="华文楷体" w:eastAsia="华文楷体"/>
              <w:sz w:val="28"/>
              <w:szCs w:val="28"/>
            </w:rPr>
          </w:rPrChange>
        </w:rPr>
        <w:t xml:space="preserve"> </w:t>
      </w:r>
      <w:r>
        <w:rPr>
          <w:rFonts w:hint="eastAsia" w:ascii="华文楷体" w:hAnsi="华文楷体" w:eastAsia="华文楷体"/>
          <w:sz w:val="28"/>
          <w:szCs w:val="28"/>
        </w:rPr>
        <w:t xml:space="preserve"> </w:t>
      </w:r>
      <w:del w:id="707" w:author="Administrator" w:date="2016-01-09T18:30:17Z">
        <w:r>
          <w:rPr>
            <w:rFonts w:hint="eastAsia" w:ascii="华文楷体" w:hAnsi="华文楷体" w:eastAsia="华文楷体"/>
            <w:sz w:val="28"/>
            <w:szCs w:val="28"/>
          </w:rPr>
          <w:delText>“如果有人问，既然声缘尚未离开处于有缘之地的有实见，他们又如何能灭尽烦恼并证得菩提呢？”</w:delText>
        </w:r>
      </w:del>
    </w:p>
    <w:p>
      <w:pPr>
        <w:ind w:firstLine="570"/>
        <w:rPr>
          <w:rFonts w:ascii="华文楷体" w:hAnsi="华文楷体" w:eastAsia="华文楷体"/>
          <w:sz w:val="28"/>
          <w:szCs w:val="28"/>
        </w:rPr>
      </w:pPr>
      <w:r>
        <w:rPr>
          <w:rFonts w:hint="eastAsia" w:ascii="华文楷体" w:hAnsi="华文楷体" w:eastAsia="华文楷体"/>
          <w:sz w:val="28"/>
          <w:szCs w:val="28"/>
        </w:rPr>
        <w:t>因为在经中说呢，声闻缘觉他也有菩提所得，也可以获得菩提果，那么既然声闻没有离开处于有缘之地的有实见，对于声闻来说呢，他还</w:t>
      </w:r>
      <w:ins w:id="708" w:author="Administrator" w:date="2016-01-10T19:13:16Z">
        <w:r>
          <w:rPr>
            <w:rFonts w:hint="eastAsia" w:ascii="华文楷体" w:hAnsi="华文楷体" w:eastAsia="华文楷体"/>
            <w:sz w:val="28"/>
            <w:szCs w:val="28"/>
            <w:lang w:eastAsia="zh-CN"/>
          </w:rPr>
          <w:t>有</w:t>
        </w:r>
      </w:ins>
      <w:del w:id="709" w:author="Administrator" w:date="2016-01-10T19:13:15Z">
        <w:r>
          <w:rPr>
            <w:rFonts w:hint="eastAsia" w:ascii="华文楷体" w:hAnsi="华文楷体" w:eastAsia="华文楷体"/>
            <w:sz w:val="28"/>
            <w:szCs w:val="28"/>
          </w:rPr>
          <w:delText>要</w:delText>
        </w:r>
      </w:del>
      <w:r>
        <w:rPr>
          <w:rFonts w:hint="eastAsia" w:ascii="华文楷体" w:hAnsi="华文楷体" w:eastAsia="华文楷体"/>
          <w:sz w:val="28"/>
          <w:szCs w:val="28"/>
        </w:rPr>
        <w:t>对于这样一种无</w:t>
      </w:r>
      <w:ins w:id="710" w:author="Administrator" w:date="2016-01-10T19:13:43Z">
        <w:r>
          <w:rPr>
            <w:rFonts w:hint="eastAsia" w:ascii="华文楷体" w:hAnsi="华文楷体" w:eastAsia="华文楷体"/>
            <w:sz w:val="28"/>
            <w:szCs w:val="28"/>
            <w:lang w:eastAsia="zh-CN"/>
          </w:rPr>
          <w:t>方</w:t>
        </w:r>
      </w:ins>
      <w:del w:id="711" w:author="Administrator" w:date="2016-01-10T19:13:41Z">
        <w:r>
          <w:rPr>
            <w:rFonts w:hint="eastAsia" w:ascii="华文楷体" w:hAnsi="华文楷体" w:eastAsia="华文楷体"/>
            <w:sz w:val="28"/>
            <w:szCs w:val="28"/>
          </w:rPr>
          <w:delText>分</w:delText>
        </w:r>
      </w:del>
      <w:r>
        <w:rPr>
          <w:rFonts w:hint="eastAsia" w:ascii="华文楷体" w:hAnsi="华文楷体" w:eastAsia="华文楷体"/>
          <w:sz w:val="28"/>
          <w:szCs w:val="28"/>
        </w:rPr>
        <w:t>微尘、无分刹那</w:t>
      </w:r>
      <w:ins w:id="712" w:author="Administrator" w:date="2016-01-12T18:34:20Z">
        <w:r>
          <w:rPr>
            <w:rFonts w:hint="eastAsia" w:ascii="华文楷体" w:hAnsi="华文楷体" w:eastAsia="华文楷体"/>
            <w:sz w:val="28"/>
            <w:szCs w:val="28"/>
            <w:lang w:eastAsia="zh-CN"/>
          </w:rPr>
          <w:t>还</w:t>
        </w:r>
      </w:ins>
      <w:r>
        <w:rPr>
          <w:rFonts w:hint="eastAsia" w:ascii="华文楷体" w:hAnsi="华文楷体" w:eastAsia="华文楷体"/>
          <w:sz w:val="28"/>
          <w:szCs w:val="28"/>
        </w:rPr>
        <w:t>没有离开这样一种有缘的</w:t>
      </w:r>
      <w:del w:id="713" w:author="Administrator" w:date="2016-01-10T19:13:22Z">
        <w:r>
          <w:rPr>
            <w:rFonts w:hint="eastAsia" w:ascii="华文楷体" w:hAnsi="华文楷体" w:eastAsia="华文楷体"/>
            <w:sz w:val="28"/>
            <w:szCs w:val="28"/>
          </w:rPr>
          <w:delText>现前</w:delText>
        </w:r>
      </w:del>
      <w:ins w:id="714" w:author="Administrator" w:date="2016-01-10T19:13:25Z">
        <w:r>
          <w:rPr>
            <w:rFonts w:hint="eastAsia" w:ascii="华文楷体" w:hAnsi="华文楷体" w:eastAsia="华文楷体"/>
            <w:sz w:val="28"/>
            <w:szCs w:val="28"/>
            <w:lang w:eastAsia="zh-CN"/>
          </w:rPr>
          <w:t>见解</w:t>
        </w:r>
      </w:ins>
      <w:r>
        <w:rPr>
          <w:rFonts w:hint="eastAsia" w:ascii="华文楷体" w:hAnsi="华文楷体" w:eastAsia="华文楷体"/>
          <w:sz w:val="28"/>
          <w:szCs w:val="28"/>
        </w:rPr>
        <w:t>，然后对于四边当中的其余三边都还没有断除</w:t>
      </w:r>
      <w:ins w:id="715" w:author="Administrator" w:date="2016-01-10T19:13:52Z">
        <w:r>
          <w:rPr>
            <w:rFonts w:hint="eastAsia" w:ascii="华文楷体" w:hAnsi="华文楷体" w:eastAsia="华文楷体"/>
            <w:sz w:val="28"/>
            <w:szCs w:val="28"/>
            <w:lang w:eastAsia="zh-CN"/>
          </w:rPr>
          <w:t>；</w:t>
        </w:r>
      </w:ins>
      <w:del w:id="716" w:author="Administrator" w:date="2016-01-10T19:13:51Z">
        <w:r>
          <w:rPr>
            <w:rFonts w:hint="eastAsia" w:ascii="华文楷体" w:hAnsi="华文楷体" w:eastAsia="华文楷体"/>
            <w:sz w:val="28"/>
            <w:szCs w:val="28"/>
          </w:rPr>
          <w:delText>，</w:delText>
        </w:r>
      </w:del>
      <w:r>
        <w:rPr>
          <w:rFonts w:hint="eastAsia" w:ascii="华文楷体" w:hAnsi="华文楷体" w:eastAsia="华文楷体"/>
          <w:sz w:val="28"/>
          <w:szCs w:val="28"/>
        </w:rPr>
        <w:t>而缘觉</w:t>
      </w:r>
      <w:ins w:id="717" w:author="Administrator" w:date="2016-01-12T18:34:30Z">
        <w:r>
          <w:rPr>
            <w:rFonts w:hint="eastAsia" w:ascii="华文楷体" w:hAnsi="华文楷体" w:eastAsia="华文楷体"/>
            <w:sz w:val="28"/>
            <w:szCs w:val="28"/>
            <w:lang w:eastAsia="zh-CN"/>
          </w:rPr>
          <w:t>他</w:t>
        </w:r>
      </w:ins>
      <w:r>
        <w:rPr>
          <w:rFonts w:hint="eastAsia" w:ascii="华文楷体" w:hAnsi="华文楷体" w:eastAsia="华文楷体"/>
          <w:sz w:val="28"/>
          <w:szCs w:val="28"/>
        </w:rPr>
        <w:t>虽然证悟了色法空，色法无自性这方面证悟了，但是对于心识方面的法</w:t>
      </w:r>
      <w:ins w:id="718" w:author="Administrator" w:date="2016-01-10T19:1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还有对于其余三边的法</w:t>
      </w:r>
      <w:ins w:id="719" w:author="Administrator" w:date="2016-01-10T19:14:15Z">
        <w:r>
          <w:rPr>
            <w:rFonts w:hint="eastAsia" w:ascii="华文楷体" w:hAnsi="华文楷体" w:eastAsia="华文楷体"/>
            <w:sz w:val="28"/>
            <w:szCs w:val="28"/>
            <w:lang w:eastAsia="zh-CN"/>
          </w:rPr>
          <w:t>，</w:t>
        </w:r>
      </w:ins>
      <w:r>
        <w:rPr>
          <w:rFonts w:hint="eastAsia" w:ascii="华文楷体" w:hAnsi="华文楷体" w:eastAsia="华文楷体"/>
          <w:sz w:val="28"/>
          <w:szCs w:val="28"/>
        </w:rPr>
        <w:t>都还没有证悟，所以说都是处在有缘之地，就缘起之地的有实见当中</w:t>
      </w:r>
      <w:ins w:id="720" w:author="Administrator" w:date="2016-01-10T19:14:25Z">
        <w:r>
          <w:rPr>
            <w:rFonts w:hint="eastAsia" w:ascii="华文楷体" w:hAnsi="华文楷体" w:eastAsia="华文楷体"/>
            <w:sz w:val="28"/>
            <w:szCs w:val="28"/>
            <w:lang w:eastAsia="zh-CN"/>
          </w:rPr>
          <w:t>。</w:t>
        </w:r>
      </w:ins>
      <w:ins w:id="721" w:author="Administrator" w:date="2016-01-10T19:14:27Z">
        <w:r>
          <w:rPr>
            <w:rFonts w:hint="eastAsia" w:ascii="华文楷体" w:hAnsi="华文楷体" w:eastAsia="华文楷体"/>
            <w:sz w:val="28"/>
            <w:szCs w:val="28"/>
            <w:lang w:eastAsia="zh-CN"/>
          </w:rPr>
          <w:t>所以</w:t>
        </w:r>
      </w:ins>
      <w:del w:id="722" w:author="Administrator" w:date="2016-01-10T19:14:24Z">
        <w:r>
          <w:rPr>
            <w:rFonts w:hint="eastAsia" w:ascii="华文楷体" w:hAnsi="华文楷体" w:eastAsia="华文楷体"/>
            <w:sz w:val="28"/>
            <w:szCs w:val="28"/>
          </w:rPr>
          <w:delText>，</w:delText>
        </w:r>
      </w:del>
      <w:r>
        <w:rPr>
          <w:rFonts w:hint="eastAsia" w:ascii="华文楷体" w:hAnsi="华文楷体" w:eastAsia="华文楷体"/>
          <w:sz w:val="28"/>
          <w:szCs w:val="28"/>
        </w:rPr>
        <w:t>他们</w:t>
      </w:r>
      <w:ins w:id="723" w:author="Administrator" w:date="2016-01-10T19:14:34Z">
        <w:r>
          <w:rPr>
            <w:rFonts w:hint="eastAsia" w:ascii="华文楷体" w:hAnsi="华文楷体" w:eastAsia="华文楷体"/>
            <w:sz w:val="28"/>
            <w:szCs w:val="28"/>
            <w:lang w:eastAsia="zh-CN"/>
          </w:rPr>
          <w:t>又</w:t>
        </w:r>
      </w:ins>
      <w:del w:id="724" w:author="Administrator" w:date="2016-01-10T19:14:31Z">
        <w:r>
          <w:rPr>
            <w:rFonts w:hint="eastAsia" w:ascii="华文楷体" w:hAnsi="华文楷体" w:eastAsia="华文楷体"/>
            <w:sz w:val="28"/>
            <w:szCs w:val="28"/>
          </w:rPr>
          <w:delText>有</w:delText>
        </w:r>
      </w:del>
      <w:r>
        <w:rPr>
          <w:rFonts w:hint="eastAsia" w:ascii="华文楷体" w:hAnsi="华文楷体" w:eastAsia="华文楷体"/>
          <w:sz w:val="28"/>
          <w:szCs w:val="28"/>
        </w:rPr>
        <w:t>怎么样灭尽一切烦恼证得菩提呢？他既然处于有实见，能不能够灭尽烦恼？或就是说能不能通过灭尽烦恼证得菩提果位呢？对于这个问题实际上就牵扯到了声闻缘觉他到底证悟的是什么？有没有像菩萨一样证悟圆满的法无我空性？有没有灭尽所有的烦恼而证得菩提呢？是这样</w:t>
      </w:r>
      <w:del w:id="725" w:author="Administrator" w:date="2016-01-10T19:15:04Z">
        <w:r>
          <w:rPr>
            <w:rFonts w:hint="eastAsia" w:ascii="华文楷体" w:hAnsi="华文楷体" w:eastAsia="华文楷体"/>
            <w:sz w:val="28"/>
            <w:szCs w:val="28"/>
          </w:rPr>
          <w:delText>【3</w:delText>
        </w:r>
      </w:del>
      <w:del w:id="726" w:author="Administrator" w:date="2016-01-10T19:15:05Z">
        <w:r>
          <w:rPr>
            <w:rFonts w:hint="eastAsia" w:ascii="华文楷体" w:hAnsi="华文楷体" w:eastAsia="华文楷体"/>
            <w:sz w:val="28"/>
            <w:szCs w:val="28"/>
          </w:rPr>
          <w:delText>8:29】</w:delText>
        </w:r>
      </w:del>
      <w:ins w:id="727" w:author="Administrator" w:date="2016-01-10T19:15:08Z">
        <w:r>
          <w:rPr>
            <w:rFonts w:hint="eastAsia" w:ascii="华文楷体" w:hAnsi="华文楷体" w:eastAsia="华文楷体"/>
            <w:sz w:val="28"/>
            <w:szCs w:val="28"/>
            <w:lang w:eastAsia="zh-CN"/>
          </w:rPr>
          <w:t>讲的</w:t>
        </w:r>
      </w:ins>
      <w:ins w:id="728" w:author="Administrator" w:date="2016-01-10T19:15:09Z">
        <w:r>
          <w:rPr>
            <w:rFonts w:hint="eastAsia" w:ascii="华文楷体" w:hAnsi="华文楷体" w:eastAsia="华文楷体"/>
            <w:sz w:val="28"/>
            <w:szCs w:val="28"/>
            <w:lang w:eastAsia="zh-CN"/>
          </w:rPr>
          <w:t>。</w:t>
        </w:r>
      </w:ins>
    </w:p>
    <w:p>
      <w:pPr>
        <w:ind w:firstLine="570"/>
        <w:rPr>
          <w:ins w:id="729" w:author="Administrator" w:date="2016-01-09T18:33:37Z"/>
          <w:rFonts w:hint="eastAsia" w:ascii="华文楷体" w:hAnsi="华文楷体" w:eastAsia="华文楷体"/>
          <w:sz w:val="28"/>
          <w:szCs w:val="28"/>
        </w:rPr>
      </w:pPr>
      <w:ins w:id="730" w:author="Administrator" w:date="2016-01-09T18:33:14Z">
        <w:r>
          <w:rPr>
            <w:rFonts w:hint="eastAsia" w:ascii="黑体" w:hAnsi="黑体" w:eastAsia="黑体" w:cs="黑体"/>
            <w:sz w:val="28"/>
            <w:szCs w:val="28"/>
            <w:lang w:eastAsia="zh-CN"/>
            <w:rPrChange w:id="731" w:author="Administrator" w:date="2016-01-09T18:33:22Z">
              <w:rPr>
                <w:rFonts w:hint="eastAsia" w:ascii="华文楷体" w:hAnsi="华文楷体" w:eastAsia="华文楷体"/>
                <w:sz w:val="28"/>
                <w:szCs w:val="28"/>
                <w:lang w:eastAsia="zh-CN"/>
              </w:rPr>
            </w:rPrChange>
          </w:rPr>
          <w:t>【</w:t>
        </w:r>
      </w:ins>
      <w:del w:id="732" w:author="Administrator" w:date="2016-01-09T18:33:12Z">
        <w:r>
          <w:rPr>
            <w:rFonts w:hint="eastAsia" w:ascii="黑体" w:hAnsi="黑体" w:eastAsia="黑体" w:cs="黑体"/>
            <w:sz w:val="28"/>
            <w:szCs w:val="28"/>
            <w:rPrChange w:id="733" w:author="Administrator" w:date="2016-01-09T18:33:22Z">
              <w:rPr>
                <w:rFonts w:hint="eastAsia" w:ascii="华文楷体" w:hAnsi="华文楷体" w:eastAsia="华文楷体"/>
                <w:sz w:val="28"/>
                <w:szCs w:val="28"/>
              </w:rPr>
            </w:rPrChange>
          </w:rPr>
          <w:delText xml:space="preserve"> </w:delText>
        </w:r>
      </w:del>
      <w:r>
        <w:rPr>
          <w:rFonts w:hint="eastAsia" w:ascii="黑体" w:hAnsi="黑体" w:eastAsia="黑体" w:cs="黑体"/>
          <w:sz w:val="28"/>
          <w:szCs w:val="28"/>
          <w:rPrChange w:id="734" w:author="Administrator" w:date="2016-01-09T18:33:22Z">
            <w:rPr>
              <w:rFonts w:hint="eastAsia" w:ascii="华文楷体" w:hAnsi="华文楷体" w:eastAsia="华文楷体"/>
              <w:sz w:val="28"/>
              <w:szCs w:val="28"/>
            </w:rPr>
          </w:rPrChange>
        </w:rPr>
        <w:t xml:space="preserve"> </w:t>
      </w:r>
      <w:ins w:id="735" w:author="Administrator" w:date="2016-01-09T18:33:07Z">
        <w:r>
          <w:rPr>
            <w:rFonts w:hint="eastAsia" w:ascii="黑体" w:hAnsi="黑体" w:eastAsia="黑体" w:cs="黑体"/>
            <w:i w:val="0"/>
            <w:color w:val="000000"/>
            <w:sz w:val="28"/>
            <w:szCs w:val="28"/>
            <w:rPrChange w:id="736" w:author="Administrator" w:date="2016-01-09T18:33:22Z">
              <w:rPr>
                <w:rFonts w:ascii="华文楷体" w:hAnsi="华文楷体" w:eastAsia="华文楷体" w:cs="华文楷体"/>
                <w:i w:val="0"/>
                <w:color w:val="000000"/>
                <w:sz w:val="28"/>
                <w:szCs w:val="28"/>
              </w:rPr>
            </w:rPrChange>
          </w:rPr>
          <w:t>对此应当如是回答</w:t>
        </w:r>
      </w:ins>
      <w:ins w:id="737" w:author="Administrator" w:date="2016-01-09T18:33:07Z">
        <w:r>
          <w:rPr>
            <w:rFonts w:hint="eastAsia" w:ascii="黑体" w:hAnsi="黑体" w:eastAsia="黑体" w:cs="黑体"/>
            <w:i w:val="0"/>
            <w:color w:val="000000"/>
            <w:sz w:val="28"/>
            <w:szCs w:val="28"/>
            <w:rPrChange w:id="738" w:author="Administrator" w:date="2016-01-09T18:33:22Z">
              <w:rPr>
                <w:rFonts w:ascii="宋体" w:hAnsi="宋体" w:eastAsia="宋体" w:cs="宋体"/>
                <w:i w:val="0"/>
                <w:color w:val="000000"/>
                <w:sz w:val="28"/>
                <w:szCs w:val="28"/>
              </w:rPr>
            </w:rPrChange>
          </w:rPr>
          <w:t>:</w:t>
        </w:r>
      </w:ins>
      <w:ins w:id="739" w:author="Administrator" w:date="2016-01-09T18:33:07Z">
        <w:r>
          <w:rPr>
            <w:rFonts w:hint="eastAsia" w:ascii="黑体" w:hAnsi="黑体" w:eastAsia="黑体" w:cs="黑体"/>
            <w:i w:val="0"/>
            <w:color w:val="000000"/>
            <w:sz w:val="28"/>
            <w:szCs w:val="28"/>
            <w:rPrChange w:id="740" w:author="Administrator" w:date="2016-01-09T18:33:22Z">
              <w:rPr>
                <w:rFonts w:ascii="华文楷体" w:hAnsi="华文楷体" w:eastAsia="华文楷体" w:cs="华文楷体"/>
                <w:i w:val="0"/>
                <w:color w:val="000000"/>
                <w:sz w:val="28"/>
                <w:szCs w:val="28"/>
              </w:rPr>
            </w:rPrChange>
          </w:rPr>
          <w:t>虽说一切声闻自宗承</w:t>
        </w:r>
      </w:ins>
      <w:ins w:id="741" w:author="Administrator" w:date="2016-01-09T18:33:07Z">
        <w:r>
          <w:rPr>
            <w:rFonts w:hint="eastAsia" w:ascii="黑体" w:hAnsi="黑体" w:eastAsia="黑体" w:cs="黑体"/>
            <w:i w:val="0"/>
            <w:color w:val="000000"/>
            <w:sz w:val="28"/>
            <w:szCs w:val="28"/>
            <w:rPrChange w:id="742" w:author="Administrator" w:date="2016-01-09T18:33:22Z">
              <w:rPr>
                <w:rFonts w:ascii="华文楷体" w:hAnsi="华文楷体" w:eastAsia="华文楷体" w:cs="华文楷体"/>
                <w:i w:val="0"/>
                <w:color w:val="000000"/>
                <w:sz w:val="28"/>
                <w:szCs w:val="28"/>
              </w:rPr>
            </w:rPrChange>
          </w:rPr>
          <w:t xml:space="preserve">许灭尽烦恼并获得无为法〖抉择灭〗 </w:t>
        </w:r>
      </w:ins>
      <w:ins w:id="743" w:author="Administrator" w:date="2016-01-09T18:33:07Z">
        <w:r>
          <w:rPr>
            <w:rFonts w:hint="eastAsia" w:ascii="黑体" w:hAnsi="黑体" w:eastAsia="黑体" w:cs="黑体"/>
            <w:i w:val="0"/>
            <w:color w:val="000000"/>
            <w:sz w:val="28"/>
            <w:szCs w:val="28"/>
            <w:rPrChange w:id="744" w:author="Administrator" w:date="2016-01-09T18:33:22Z">
              <w:rPr>
                <w:rFonts w:ascii="宋体" w:hAnsi="宋体" w:eastAsia="宋体" w:cs="宋体"/>
                <w:i w:val="0"/>
                <w:color w:val="000000"/>
                <w:sz w:val="28"/>
                <w:szCs w:val="28"/>
              </w:rPr>
            </w:rPrChange>
          </w:rPr>
          <w:t>,</w:t>
        </w:r>
      </w:ins>
      <w:r>
        <w:rPr>
          <w:rFonts w:hint="eastAsia" w:ascii="黑体" w:hAnsi="黑体" w:eastAsia="黑体" w:cs="黑体"/>
          <w:sz w:val="28"/>
          <w:szCs w:val="28"/>
          <w:rPrChange w:id="745" w:author="Administrator" w:date="2016-01-09T18:33:22Z">
            <w:rPr>
              <w:rFonts w:hint="eastAsia" w:ascii="华文楷体" w:hAnsi="华文楷体" w:eastAsia="华文楷体"/>
              <w:sz w:val="28"/>
              <w:szCs w:val="28"/>
            </w:rPr>
          </w:rPrChange>
        </w:rPr>
        <w:t xml:space="preserve"> </w:t>
      </w:r>
      <w:ins w:id="746" w:author="Administrator" w:date="2016-01-09T18:33:17Z">
        <w:r>
          <w:rPr>
            <w:rFonts w:hint="eastAsia" w:ascii="黑体" w:hAnsi="黑体" w:eastAsia="黑体" w:cs="黑体"/>
            <w:sz w:val="28"/>
            <w:szCs w:val="28"/>
            <w:lang w:eastAsia="zh-CN"/>
            <w:rPrChange w:id="747" w:author="Administrator" w:date="2016-01-09T18:33:22Z">
              <w:rPr>
                <w:rFonts w:hint="eastAsia" w:ascii="华文楷体" w:hAnsi="华文楷体" w:eastAsia="华文楷体"/>
                <w:sz w:val="28"/>
                <w:szCs w:val="28"/>
                <w:lang w:eastAsia="zh-CN"/>
              </w:rPr>
            </w:rPrChange>
          </w:rPr>
          <w:t>】</w:t>
        </w:r>
      </w:ins>
      <w:r>
        <w:rPr>
          <w:rFonts w:hint="eastAsia" w:ascii="华文楷体" w:hAnsi="华文楷体" w:eastAsia="华文楷体"/>
          <w:sz w:val="28"/>
          <w:szCs w:val="28"/>
        </w:rPr>
        <w:t xml:space="preserve"> </w:t>
      </w:r>
      <w:del w:id="748" w:author="Administrator" w:date="2016-01-09T18:33:31Z">
        <w:r>
          <w:rPr>
            <w:rFonts w:hint="eastAsia" w:ascii="华文楷体" w:hAnsi="华文楷体" w:eastAsia="华文楷体"/>
            <w:sz w:val="28"/>
            <w:szCs w:val="28"/>
          </w:rPr>
          <w:delText>“对此应当如是回答：虽说一切声闻自宗，称许灭尽烦恼并获得无为法。”</w:delText>
        </w:r>
      </w:del>
    </w:p>
    <w:p>
      <w:pPr>
        <w:ind w:firstLine="570"/>
        <w:rPr>
          <w:ins w:id="749" w:author="Administrator" w:date="2016-01-09T18:35:01Z"/>
          <w:rFonts w:hint="eastAsia" w:ascii="华文楷体" w:hAnsi="华文楷体" w:eastAsia="华文楷体"/>
          <w:sz w:val="28"/>
          <w:szCs w:val="28"/>
        </w:rPr>
      </w:pPr>
      <w:r>
        <w:rPr>
          <w:rFonts w:hint="eastAsia" w:ascii="华文楷体" w:hAnsi="华文楷体" w:eastAsia="华文楷体"/>
          <w:sz w:val="28"/>
          <w:szCs w:val="28"/>
        </w:rPr>
        <w:t>那么就是说声闻自宗他们是</w:t>
      </w:r>
      <w:ins w:id="750" w:author="Administrator" w:date="2016-01-09T18:33:47Z">
        <w:r>
          <w:rPr>
            <w:rFonts w:hint="eastAsia" w:ascii="华文楷体" w:hAnsi="华文楷体" w:eastAsia="华文楷体"/>
            <w:sz w:val="28"/>
            <w:szCs w:val="28"/>
            <w:lang w:eastAsia="zh-CN"/>
          </w:rPr>
          <w:t>承</w:t>
        </w:r>
      </w:ins>
      <w:del w:id="751" w:author="Administrator" w:date="2016-01-09T18:33:44Z">
        <w:r>
          <w:rPr>
            <w:rFonts w:hint="eastAsia" w:ascii="华文楷体" w:hAnsi="华文楷体" w:eastAsia="华文楷体"/>
            <w:sz w:val="28"/>
            <w:szCs w:val="28"/>
          </w:rPr>
          <w:delText>称</w:delText>
        </w:r>
      </w:del>
      <w:r>
        <w:rPr>
          <w:rFonts w:hint="eastAsia" w:ascii="华文楷体" w:hAnsi="华文楷体" w:eastAsia="华文楷体"/>
          <w:sz w:val="28"/>
          <w:szCs w:val="28"/>
        </w:rPr>
        <w:t>许所有的烦恼都灭尽了，而且是获得了</w:t>
      </w:r>
      <w:ins w:id="752" w:author="Administrator" w:date="2016-01-10T19:15:2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无为法抉择灭的一种本体，</w:t>
      </w:r>
    </w:p>
    <w:p>
      <w:pPr>
        <w:ind w:firstLine="570"/>
        <w:rPr>
          <w:ins w:id="753" w:author="Administrator" w:date="2016-01-09T18:35:08Z"/>
          <w:rFonts w:hint="eastAsia" w:ascii="华文楷体" w:hAnsi="华文楷体" w:eastAsia="华文楷体"/>
          <w:sz w:val="28"/>
          <w:szCs w:val="28"/>
        </w:rPr>
      </w:pPr>
      <w:ins w:id="754" w:author="Administrator" w:date="2016-01-09T18:34:50Z">
        <w:r>
          <w:rPr>
            <w:rFonts w:hint="eastAsia" w:ascii="黑体" w:hAnsi="黑体" w:eastAsia="黑体" w:cs="黑体"/>
            <w:sz w:val="28"/>
            <w:szCs w:val="28"/>
            <w:lang w:eastAsia="zh-CN"/>
            <w:rPrChange w:id="755" w:author="Administrator" w:date="2016-01-09T18:34:58Z">
              <w:rPr>
                <w:rFonts w:hint="eastAsia" w:ascii="华文楷体" w:hAnsi="华文楷体" w:eastAsia="华文楷体"/>
                <w:sz w:val="28"/>
                <w:szCs w:val="28"/>
                <w:lang w:eastAsia="zh-CN"/>
              </w:rPr>
            </w:rPrChange>
          </w:rPr>
          <w:t>【</w:t>
        </w:r>
      </w:ins>
      <w:ins w:id="756" w:author="Administrator" w:date="2016-01-09T18:34:43Z">
        <w:r>
          <w:rPr>
            <w:rFonts w:hint="eastAsia" w:ascii="黑体" w:hAnsi="黑体" w:eastAsia="黑体" w:cs="黑体"/>
            <w:i w:val="0"/>
            <w:color w:val="000000"/>
            <w:sz w:val="28"/>
            <w:szCs w:val="28"/>
            <w:rPrChange w:id="757" w:author="Administrator" w:date="2016-01-09T18:34:58Z">
              <w:rPr>
                <w:rFonts w:ascii="华文楷体" w:hAnsi="华文楷体" w:eastAsia="华文楷体" w:cs="华文楷体"/>
                <w:i w:val="0"/>
                <w:color w:val="000000"/>
                <w:sz w:val="28"/>
                <w:szCs w:val="28"/>
              </w:rPr>
            </w:rPrChange>
          </w:rPr>
          <w:t>但大乘认</w:t>
        </w:r>
      </w:ins>
      <w:ins w:id="758" w:author="Administrator" w:date="2016-01-09T18:34:43Z">
        <w:r>
          <w:rPr>
            <w:rFonts w:hint="eastAsia" w:ascii="黑体" w:hAnsi="黑体" w:eastAsia="黑体" w:cs="黑体"/>
            <w:i w:val="0"/>
            <w:color w:val="000000"/>
            <w:sz w:val="28"/>
            <w:szCs w:val="28"/>
            <w:rPrChange w:id="759" w:author="Administrator" w:date="2016-01-09T18:34:58Z">
              <w:rPr>
                <w:rFonts w:ascii="华文楷体" w:hAnsi="华文楷体" w:eastAsia="华文楷体" w:cs="华文楷体"/>
                <w:i w:val="0"/>
                <w:color w:val="000000"/>
                <w:sz w:val="28"/>
                <w:szCs w:val="28"/>
              </w:rPr>
            </w:rPrChange>
          </w:rPr>
          <w:t>为</w:t>
        </w:r>
      </w:ins>
      <w:ins w:id="760" w:author="Administrator" w:date="2016-01-09T18:34:43Z">
        <w:r>
          <w:rPr>
            <w:rFonts w:hint="eastAsia" w:ascii="黑体" w:hAnsi="黑体" w:eastAsia="黑体" w:cs="黑体"/>
            <w:i w:val="0"/>
            <w:color w:val="000000"/>
            <w:sz w:val="28"/>
            <w:szCs w:val="28"/>
            <w:rPrChange w:id="761" w:author="Administrator" w:date="2016-01-09T18:34:58Z">
              <w:rPr>
                <w:rFonts w:ascii="宋体" w:hAnsi="宋体" w:eastAsia="宋体" w:cs="宋体"/>
                <w:i w:val="0"/>
                <w:color w:val="000000"/>
                <w:sz w:val="28"/>
                <w:szCs w:val="28"/>
              </w:rPr>
            </w:rPrChange>
          </w:rPr>
          <w:t>:</w:t>
        </w:r>
      </w:ins>
      <w:ins w:id="762" w:author="Administrator" w:date="2016-01-09T18:34:43Z">
        <w:r>
          <w:rPr>
            <w:rFonts w:hint="eastAsia" w:ascii="黑体" w:hAnsi="黑体" w:eastAsia="黑体" w:cs="黑体"/>
            <w:i w:val="0"/>
            <w:color w:val="000000"/>
            <w:sz w:val="28"/>
            <w:szCs w:val="28"/>
            <w:rPrChange w:id="763" w:author="Administrator" w:date="2016-01-09T18:34:58Z">
              <w:rPr>
                <w:rFonts w:ascii="华文楷体" w:hAnsi="华文楷体" w:eastAsia="华文楷体" w:cs="华文楷体"/>
                <w:i w:val="0"/>
                <w:color w:val="000000"/>
                <w:sz w:val="28"/>
                <w:szCs w:val="28"/>
              </w:rPr>
            </w:rPrChange>
          </w:rPr>
          <w:t>烦恼的有实法已灭而随眠习气未灭、 尚未超</w:t>
        </w:r>
      </w:ins>
      <w:ins w:id="764" w:author="Administrator" w:date="2016-01-09T18:34:43Z">
        <w:r>
          <w:rPr>
            <w:rFonts w:hint="eastAsia" w:ascii="黑体" w:hAnsi="黑体" w:eastAsia="黑体" w:cs="黑体"/>
            <w:i w:val="0"/>
            <w:color w:val="000000"/>
            <w:sz w:val="28"/>
            <w:szCs w:val="28"/>
            <w:rPrChange w:id="765" w:author="Administrator" w:date="2016-01-09T18:34:58Z">
              <w:rPr>
                <w:rFonts w:ascii="华文楷体" w:hAnsi="华文楷体" w:eastAsia="华文楷体" w:cs="华文楷体"/>
                <w:i w:val="0"/>
                <w:color w:val="000000"/>
                <w:sz w:val="28"/>
                <w:szCs w:val="28"/>
              </w:rPr>
            </w:rPrChange>
          </w:rPr>
          <w:br w:type="textWrapping"/>
        </w:r>
      </w:ins>
      <w:ins w:id="766" w:author="Administrator" w:date="2016-01-09T18:34:43Z">
        <w:r>
          <w:rPr>
            <w:rFonts w:hint="eastAsia" w:ascii="黑体" w:hAnsi="黑体" w:eastAsia="黑体" w:cs="黑体"/>
            <w:i w:val="0"/>
            <w:color w:val="000000"/>
            <w:sz w:val="28"/>
            <w:szCs w:val="28"/>
            <w:rPrChange w:id="767" w:author="Administrator" w:date="2016-01-09T18:34:58Z">
              <w:rPr>
                <w:rFonts w:ascii="华文楷体" w:hAnsi="华文楷体" w:eastAsia="华文楷体" w:cs="华文楷体"/>
                <w:i w:val="0"/>
                <w:color w:val="000000"/>
                <w:sz w:val="28"/>
                <w:szCs w:val="28"/>
              </w:rPr>
            </w:rPrChange>
          </w:rPr>
          <w:t>离异熟之蕴的补特伽罗</w:t>
        </w:r>
      </w:ins>
      <w:ins w:id="768" w:author="Administrator" w:date="2016-01-09T18:34:43Z">
        <w:r>
          <w:rPr>
            <w:rFonts w:hint="eastAsia" w:ascii="黑体" w:hAnsi="黑体" w:eastAsia="黑体" w:cs="黑体"/>
            <w:i w:val="0"/>
            <w:color w:val="000000"/>
            <w:sz w:val="28"/>
            <w:szCs w:val="28"/>
            <w:rPrChange w:id="769" w:author="Administrator" w:date="2016-01-09T18:34:58Z">
              <w:rPr>
                <w:rFonts w:ascii="宋体" w:hAnsi="宋体" w:eastAsia="宋体" w:cs="宋体"/>
                <w:i w:val="0"/>
                <w:color w:val="000000"/>
                <w:sz w:val="28"/>
                <w:szCs w:val="28"/>
              </w:rPr>
            </w:rPrChange>
          </w:rPr>
          <w:t>,</w:t>
        </w:r>
      </w:ins>
      <w:ins w:id="770" w:author="Administrator" w:date="2016-01-09T18:34:43Z">
        <w:r>
          <w:rPr>
            <w:rFonts w:hint="eastAsia" w:ascii="黑体" w:hAnsi="黑体" w:eastAsia="黑体" w:cs="黑体"/>
            <w:i w:val="0"/>
            <w:color w:val="000000"/>
            <w:sz w:val="28"/>
            <w:szCs w:val="28"/>
            <w:rPrChange w:id="771" w:author="Administrator" w:date="2016-01-09T18:34:58Z">
              <w:rPr>
                <w:rFonts w:ascii="华文楷体" w:hAnsi="华文楷体" w:eastAsia="华文楷体" w:cs="华文楷体"/>
                <w:i w:val="0"/>
                <w:color w:val="000000"/>
                <w:sz w:val="28"/>
                <w:szCs w:val="28"/>
              </w:rPr>
            </w:rPrChange>
          </w:rPr>
          <w:t>已断除了一切结生三</w:t>
        </w:r>
      </w:ins>
      <w:ins w:id="772" w:author="Administrator" w:date="2016-01-09T18:34:43Z">
        <w:r>
          <w:rPr>
            <w:rFonts w:hint="eastAsia" w:ascii="黑体" w:hAnsi="黑体" w:eastAsia="黑体" w:cs="黑体"/>
            <w:i w:val="0"/>
            <w:color w:val="000000"/>
            <w:sz w:val="28"/>
            <w:szCs w:val="28"/>
            <w:rPrChange w:id="773" w:author="Administrator" w:date="2016-01-09T18:34:58Z">
              <w:rPr>
                <w:rFonts w:ascii="华文楷体" w:hAnsi="华文楷体" w:eastAsia="华文楷体" w:cs="华文楷体"/>
                <w:i w:val="0"/>
                <w:color w:val="000000"/>
                <w:sz w:val="28"/>
                <w:szCs w:val="28"/>
              </w:rPr>
            </w:rPrChange>
          </w:rPr>
          <w:t>界的情况</w:t>
        </w:r>
      </w:ins>
      <w:ins w:id="774" w:author="Administrator" w:date="2016-01-09T18:34:43Z">
        <w:r>
          <w:rPr>
            <w:rFonts w:hint="eastAsia" w:ascii="黑体" w:hAnsi="黑体" w:eastAsia="黑体" w:cs="黑体"/>
            <w:i w:val="0"/>
            <w:color w:val="000000"/>
            <w:sz w:val="28"/>
            <w:szCs w:val="28"/>
            <w:rPrChange w:id="775" w:author="Administrator" w:date="2016-01-09T18:34:58Z">
              <w:rPr>
                <w:rFonts w:ascii="宋体" w:hAnsi="宋体" w:eastAsia="宋体" w:cs="宋体"/>
                <w:i w:val="0"/>
                <w:color w:val="000000"/>
                <w:sz w:val="28"/>
                <w:szCs w:val="28"/>
              </w:rPr>
            </w:rPrChange>
          </w:rPr>
          <w:t>,</w:t>
        </w:r>
      </w:ins>
      <w:ins w:id="776" w:author="Administrator" w:date="2016-01-09T18:34:43Z">
        <w:r>
          <w:rPr>
            <w:rFonts w:hint="eastAsia" w:ascii="黑体" w:hAnsi="黑体" w:eastAsia="黑体" w:cs="黑体"/>
            <w:i w:val="0"/>
            <w:color w:val="000000"/>
            <w:sz w:val="28"/>
            <w:szCs w:val="28"/>
            <w:rPrChange w:id="777" w:author="Administrator" w:date="2016-01-09T18:34:58Z">
              <w:rPr>
                <w:rFonts w:ascii="华文楷体" w:hAnsi="华文楷体" w:eastAsia="华文楷体" w:cs="华文楷体"/>
                <w:i w:val="0"/>
                <w:color w:val="000000"/>
                <w:sz w:val="28"/>
                <w:szCs w:val="28"/>
              </w:rPr>
            </w:rPrChange>
          </w:rPr>
          <w:t xml:space="preserve">因而称为灭业寿之众生。 </w:t>
        </w:r>
      </w:ins>
      <w:ins w:id="778" w:author="Administrator" w:date="2016-01-09T18:34:54Z">
        <w:r>
          <w:rPr>
            <w:rFonts w:hint="eastAsia" w:ascii="黑体" w:hAnsi="黑体" w:eastAsia="黑体" w:cs="黑体"/>
            <w:i w:val="0"/>
            <w:color w:val="000000"/>
            <w:sz w:val="28"/>
            <w:szCs w:val="28"/>
            <w:lang w:eastAsia="zh-CN"/>
            <w:rPrChange w:id="779" w:author="Administrator" w:date="2016-01-09T18:34:58Z">
              <w:rPr>
                <w:rFonts w:hint="eastAsia" w:ascii="华文楷体" w:hAnsi="华文楷体" w:eastAsia="华文楷体" w:cs="华文楷体"/>
                <w:i w:val="0"/>
                <w:color w:val="000000"/>
                <w:sz w:val="28"/>
                <w:szCs w:val="28"/>
                <w:lang w:eastAsia="zh-CN"/>
              </w:rPr>
            </w:rPrChange>
          </w:rPr>
          <w:t>】</w:t>
        </w:r>
      </w:ins>
      <w:r>
        <w:rPr>
          <w:rFonts w:hint="eastAsia" w:ascii="华文楷体" w:hAnsi="华文楷体" w:eastAsia="华文楷体"/>
          <w:sz w:val="28"/>
          <w:szCs w:val="28"/>
        </w:rPr>
        <w:t>“</w:t>
      </w:r>
    </w:p>
    <w:p>
      <w:pPr>
        <w:ind w:firstLine="570"/>
        <w:rPr>
          <w:del w:id="780" w:author="Administrator" w:date="2016-01-09T18:37:45Z"/>
          <w:rFonts w:ascii="华文楷体" w:hAnsi="华文楷体" w:eastAsia="华文楷体"/>
          <w:sz w:val="28"/>
          <w:szCs w:val="28"/>
        </w:rPr>
      </w:pPr>
      <w:del w:id="781" w:author="Administrator" w:date="2016-01-09T18:32:13Z">
        <w:r>
          <w:rPr>
            <w:rFonts w:hint="eastAsia" w:ascii="华文楷体" w:hAnsi="华文楷体" w:eastAsia="华文楷体"/>
            <w:sz w:val="28"/>
            <w:szCs w:val="28"/>
          </w:rPr>
          <w:delText>但大乘认为烦恼的有实法已灭，而随眠习气未灭，尚未超离异熟之运的补特伽罗，已断除了一切结生三界的情况，因而称为灭业受之现象。”</w:delText>
        </w:r>
      </w:del>
      <w:r>
        <w:rPr>
          <w:rFonts w:hint="eastAsia" w:ascii="华文楷体" w:hAnsi="华文楷体" w:eastAsia="华文楷体"/>
          <w:sz w:val="28"/>
          <w:szCs w:val="28"/>
        </w:rPr>
        <w:t>那么就是说大乘在看小乘</w:t>
      </w:r>
      <w:ins w:id="782" w:author="Administrator" w:date="2016-01-10T19:15:56Z">
        <w:r>
          <w:rPr>
            <w:rFonts w:hint="eastAsia" w:ascii="华文楷体" w:hAnsi="华文楷体" w:eastAsia="华文楷体"/>
            <w:sz w:val="28"/>
            <w:szCs w:val="28"/>
            <w:lang w:eastAsia="zh-CN"/>
          </w:rPr>
          <w:t>的这个</w:t>
        </w:r>
      </w:ins>
      <w:r>
        <w:rPr>
          <w:rFonts w:hint="eastAsia" w:ascii="华文楷体" w:hAnsi="华文楷体" w:eastAsia="华文楷体"/>
          <w:sz w:val="28"/>
          <w:szCs w:val="28"/>
        </w:rPr>
        <w:t>证悟的时候，他烦恼的有实法已灭了，就说是人</w:t>
      </w:r>
      <w:del w:id="783" w:author="Administrator" w:date="2016-01-09T18:32:53Z">
        <w:r>
          <w:rPr>
            <w:rFonts w:hint="eastAsia" w:ascii="华文楷体" w:hAnsi="华文楷体" w:eastAsia="华文楷体"/>
            <w:sz w:val="28"/>
            <w:szCs w:val="28"/>
          </w:rPr>
          <w:delText>无</w:delText>
        </w:r>
      </w:del>
      <w:r>
        <w:rPr>
          <w:rFonts w:hint="eastAsia" w:ascii="华文楷体" w:hAnsi="华文楷体" w:eastAsia="华文楷体"/>
          <w:sz w:val="28"/>
          <w:szCs w:val="28"/>
        </w:rPr>
        <w:t>我执引发</w:t>
      </w:r>
      <w:del w:id="784" w:author="Administrator" w:date="2016-01-09T18:33:05Z">
        <w:r>
          <w:rPr>
            <w:rFonts w:hint="eastAsia" w:ascii="华文楷体" w:hAnsi="华文楷体" w:eastAsia="华文楷体"/>
            <w:sz w:val="28"/>
            <w:szCs w:val="28"/>
          </w:rPr>
          <w:delText>了</w:delText>
        </w:r>
      </w:del>
      <w:ins w:id="785" w:author="Administrator" w:date="2016-01-09T18:33:06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所有的烦恼、烦恼障，像这样一种有实法已经完全灭掉了，他的现行也没有了</w:t>
      </w:r>
      <w:ins w:id="786" w:author="Administrator" w:date="2016-01-09T18:33:26Z">
        <w:r>
          <w:rPr>
            <w:rFonts w:hint="eastAsia" w:ascii="华文楷体" w:hAnsi="华文楷体" w:eastAsia="华文楷体"/>
            <w:sz w:val="28"/>
            <w:szCs w:val="28"/>
            <w:lang w:eastAsia="zh-CN"/>
          </w:rPr>
          <w:t>、</w:t>
        </w:r>
      </w:ins>
      <w:del w:id="787" w:author="Administrator" w:date="2016-01-09T18:33:25Z">
        <w:r>
          <w:rPr>
            <w:rFonts w:hint="eastAsia" w:ascii="华文楷体" w:hAnsi="华文楷体" w:eastAsia="华文楷体"/>
            <w:sz w:val="28"/>
            <w:szCs w:val="28"/>
          </w:rPr>
          <w:delText>，</w:delText>
        </w:r>
      </w:del>
      <w:r>
        <w:rPr>
          <w:rFonts w:hint="eastAsia" w:ascii="华文楷体" w:hAnsi="华文楷体" w:eastAsia="华文楷体"/>
          <w:sz w:val="28"/>
          <w:szCs w:val="28"/>
        </w:rPr>
        <w:t>他的种子也没有了</w:t>
      </w:r>
      <w:ins w:id="788" w:author="Administrator" w:date="2016-01-09T18:36:38Z">
        <w:r>
          <w:rPr>
            <w:rFonts w:hint="eastAsia" w:ascii="华文楷体" w:hAnsi="华文楷体" w:eastAsia="华文楷体"/>
            <w:sz w:val="28"/>
            <w:szCs w:val="28"/>
            <w:lang w:eastAsia="zh-CN"/>
          </w:rPr>
          <w:t>。</w:t>
        </w:r>
      </w:ins>
      <w:del w:id="789" w:author="Administrator" w:date="2016-01-09T18:36:38Z">
        <w:r>
          <w:rPr>
            <w:rFonts w:hint="eastAsia" w:ascii="华文楷体" w:hAnsi="华文楷体" w:eastAsia="华文楷体"/>
            <w:sz w:val="28"/>
            <w:szCs w:val="28"/>
          </w:rPr>
          <w:delText>，</w:delText>
        </w:r>
      </w:del>
      <w:r>
        <w:rPr>
          <w:rFonts w:hint="eastAsia" w:ascii="华文楷体" w:hAnsi="华文楷体" w:eastAsia="华文楷体"/>
          <w:sz w:val="28"/>
          <w:szCs w:val="28"/>
        </w:rPr>
        <w:t>但是还存在一个随眠习气，这个随眠习气就是说这样烦恼障的这样一种习气，那么有的时候</w:t>
      </w:r>
      <w:del w:id="790" w:author="Administrator" w:date="2016-01-10T19:16:20Z">
        <w:r>
          <w:rPr>
            <w:rFonts w:hint="eastAsia" w:ascii="华文楷体" w:hAnsi="华文楷体" w:eastAsia="华文楷体"/>
            <w:sz w:val="28"/>
            <w:szCs w:val="28"/>
          </w:rPr>
          <w:delText>就</w:delText>
        </w:r>
      </w:del>
      <w:del w:id="791" w:author="Administrator" w:date="2016-01-10T19:16:21Z">
        <w:r>
          <w:rPr>
            <w:rFonts w:hint="eastAsia" w:ascii="华文楷体" w:hAnsi="华文楷体" w:eastAsia="华文楷体"/>
            <w:sz w:val="28"/>
            <w:szCs w:val="28"/>
          </w:rPr>
          <w:delText>是</w:delText>
        </w:r>
      </w:del>
      <w:ins w:id="792" w:author="Administrator" w:date="2016-01-10T19:16:23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说种子和习气以前我们大概提到过，</w:t>
      </w:r>
      <w:ins w:id="793" w:author="Administrator" w:date="2016-01-12T18:37:01Z">
        <w:r>
          <w:rPr>
            <w:rFonts w:hint="eastAsia" w:ascii="华文楷体" w:hAnsi="华文楷体" w:eastAsia="华文楷体"/>
            <w:sz w:val="28"/>
            <w:szCs w:val="28"/>
            <w:lang w:eastAsia="zh-CN"/>
          </w:rPr>
          <w:t>种子</w:t>
        </w:r>
      </w:ins>
      <w:ins w:id="794" w:author="Administrator" w:date="2016-01-12T18:37:03Z">
        <w:r>
          <w:rPr>
            <w:rFonts w:hint="eastAsia" w:ascii="华文楷体" w:hAnsi="华文楷体" w:eastAsia="华文楷体"/>
            <w:sz w:val="28"/>
            <w:szCs w:val="28"/>
            <w:lang w:eastAsia="zh-CN"/>
          </w:rPr>
          <w:t>和</w:t>
        </w:r>
      </w:ins>
      <w:del w:id="795" w:author="Administrator" w:date="2016-01-12T18:36:58Z">
        <w:r>
          <w:rPr>
            <w:rFonts w:hint="eastAsia" w:ascii="华文楷体" w:hAnsi="华文楷体" w:eastAsia="华文楷体"/>
            <w:sz w:val="28"/>
            <w:szCs w:val="28"/>
          </w:rPr>
          <w:delText>这个</w:delText>
        </w:r>
      </w:del>
      <w:r>
        <w:rPr>
          <w:rFonts w:hint="eastAsia" w:ascii="华文楷体" w:hAnsi="华文楷体" w:eastAsia="华文楷体"/>
          <w:sz w:val="28"/>
          <w:szCs w:val="28"/>
        </w:rPr>
        <w:t>习气有的时候是很相似的，但是种子和习气并存的时候，种子更粗</w:t>
      </w:r>
      <w:ins w:id="796" w:author="Administrator" w:date="2016-01-09T18:33:46Z">
        <w:r>
          <w:rPr>
            <w:rFonts w:hint="eastAsia" w:ascii="华文楷体" w:hAnsi="华文楷体" w:eastAsia="华文楷体"/>
            <w:sz w:val="28"/>
            <w:szCs w:val="28"/>
            <w:lang w:eastAsia="zh-CN"/>
          </w:rPr>
          <w:t>、</w:t>
        </w:r>
      </w:ins>
      <w:del w:id="797" w:author="Administrator" w:date="2016-01-09T18:33:46Z">
        <w:r>
          <w:rPr>
            <w:rFonts w:hint="eastAsia" w:ascii="华文楷体" w:hAnsi="华文楷体" w:eastAsia="华文楷体"/>
            <w:sz w:val="28"/>
            <w:szCs w:val="28"/>
          </w:rPr>
          <w:delText>，</w:delText>
        </w:r>
      </w:del>
      <w:r>
        <w:rPr>
          <w:rFonts w:hint="eastAsia" w:ascii="华文楷体" w:hAnsi="华文楷体" w:eastAsia="华文楷体"/>
          <w:sz w:val="28"/>
          <w:szCs w:val="28"/>
        </w:rPr>
        <w:t>习气更细一点，习气还要细</w:t>
      </w:r>
      <w:ins w:id="798" w:author="Administrator" w:date="2016-01-09T18:37:01Z">
        <w:r>
          <w:rPr>
            <w:rFonts w:hint="eastAsia" w:ascii="华文楷体" w:hAnsi="华文楷体" w:eastAsia="华文楷体"/>
            <w:sz w:val="28"/>
            <w:szCs w:val="28"/>
            <w:lang w:eastAsia="zh-CN"/>
          </w:rPr>
          <w:t>。</w:t>
        </w:r>
      </w:ins>
      <w:del w:id="799" w:author="Administrator" w:date="2016-01-09T18:37:00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800" w:author="Administrator" w:date="2016-01-10T19:16:39Z">
        <w:r>
          <w:rPr>
            <w:rFonts w:hint="eastAsia" w:ascii="华文楷体" w:hAnsi="华文楷体" w:eastAsia="华文楷体"/>
            <w:sz w:val="28"/>
            <w:szCs w:val="28"/>
            <w:lang w:eastAsia="zh-CN"/>
          </w:rPr>
          <w:t>说</w:t>
        </w:r>
      </w:ins>
      <w:r>
        <w:rPr>
          <w:rFonts w:hint="eastAsia" w:ascii="华文楷体" w:hAnsi="华文楷体" w:eastAsia="华文楷体"/>
          <w:sz w:val="28"/>
          <w:szCs w:val="28"/>
        </w:rPr>
        <w:t>我们说声闻罗汉他能够把烦恼障的种子完全灭尽，</w:t>
      </w:r>
      <w:ins w:id="801" w:author="Administrator" w:date="2016-01-10T19:17:07Z">
        <w:r>
          <w:rPr>
            <w:rFonts w:hint="eastAsia" w:ascii="华文楷体" w:hAnsi="华文楷体" w:eastAsia="华文楷体"/>
            <w:sz w:val="28"/>
            <w:szCs w:val="28"/>
            <w:lang w:eastAsia="zh-CN"/>
          </w:rPr>
          <w:t>但是</w:t>
        </w:r>
      </w:ins>
      <w:ins w:id="802" w:author="Administrator" w:date="2016-01-10T19:17:36Z">
        <w:r>
          <w:rPr>
            <w:rFonts w:hint="eastAsia" w:ascii="华文楷体" w:hAnsi="华文楷体" w:eastAsia="华文楷体"/>
            <w:sz w:val="28"/>
            <w:szCs w:val="28"/>
          </w:rPr>
          <w:t>烦恼障</w:t>
        </w:r>
      </w:ins>
      <w:ins w:id="803" w:author="Administrator" w:date="2016-01-10T19:17:04Z">
        <w:r>
          <w:rPr>
            <w:rFonts w:hint="eastAsia" w:ascii="华文楷体" w:hAnsi="华文楷体" w:eastAsia="华文楷体"/>
            <w:sz w:val="28"/>
            <w:szCs w:val="28"/>
          </w:rPr>
          <w:t>的习气</w:t>
        </w:r>
      </w:ins>
      <w:ins w:id="804" w:author="Administrator" w:date="2016-01-10T19:17:54Z">
        <w:r>
          <w:rPr>
            <w:rFonts w:hint="eastAsia" w:ascii="华文楷体" w:hAnsi="华文楷体" w:eastAsia="华文楷体"/>
            <w:sz w:val="28"/>
            <w:szCs w:val="28"/>
            <w:lang w:eastAsia="zh-CN"/>
          </w:rPr>
          <w:t>、</w:t>
        </w:r>
      </w:ins>
      <w:r>
        <w:rPr>
          <w:rFonts w:hint="eastAsia" w:ascii="华文楷体" w:hAnsi="华文楷体" w:eastAsia="华文楷体"/>
          <w:sz w:val="28"/>
          <w:szCs w:val="28"/>
        </w:rPr>
        <w:t>烦恼障</w:t>
      </w:r>
      <w:del w:id="805" w:author="Administrator" w:date="2016-01-10T19:18:05Z">
        <w:r>
          <w:rPr>
            <w:rFonts w:hint="eastAsia" w:ascii="华文楷体" w:hAnsi="华文楷体" w:eastAsia="华文楷体"/>
            <w:sz w:val="28"/>
            <w:szCs w:val="28"/>
          </w:rPr>
          <w:delText>的</w:delText>
        </w:r>
      </w:del>
      <w:r>
        <w:rPr>
          <w:rFonts w:hint="eastAsia" w:ascii="华文楷体" w:hAnsi="华文楷体" w:eastAsia="华文楷体"/>
          <w:sz w:val="28"/>
          <w:szCs w:val="28"/>
        </w:rPr>
        <w:t>种子的习气</w:t>
      </w:r>
      <w:ins w:id="806" w:author="Administrator" w:date="2016-01-10T19:18:15Z">
        <w:r>
          <w:rPr>
            <w:rFonts w:hint="eastAsia" w:ascii="华文楷体" w:hAnsi="华文楷体" w:eastAsia="华文楷体"/>
            <w:sz w:val="28"/>
            <w:szCs w:val="28"/>
            <w:lang w:eastAsia="zh-CN"/>
          </w:rPr>
          <w:t>还</w:t>
        </w:r>
      </w:ins>
      <w:r>
        <w:rPr>
          <w:rFonts w:hint="eastAsia" w:ascii="华文楷体" w:hAnsi="华文楷体" w:eastAsia="华文楷体"/>
          <w:sz w:val="28"/>
          <w:szCs w:val="28"/>
        </w:rPr>
        <w:t>没有灭除，</w:t>
      </w:r>
      <w:ins w:id="807" w:author="Administrator" w:date="2016-01-10T19:18:29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这个方面随眠习气</w:t>
      </w:r>
      <w:ins w:id="808" w:author="Administrator" w:date="2016-01-12T18:37:39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就是指这样一种</w:t>
      </w:r>
      <w:ins w:id="809" w:author="Administrator" w:date="2016-01-12T18:38:16Z">
        <w:r>
          <w:rPr>
            <w:rFonts w:hint="eastAsia" w:ascii="华文楷体" w:hAnsi="华文楷体" w:eastAsia="华文楷体"/>
            <w:sz w:val="28"/>
            <w:szCs w:val="28"/>
            <w:lang w:eastAsia="zh-CN"/>
          </w:rPr>
          <w:t>它</w:t>
        </w:r>
      </w:ins>
      <w:ins w:id="810" w:author="Administrator" w:date="2016-01-12T18:38:09Z">
        <w:r>
          <w:rPr>
            <w:rFonts w:hint="eastAsia" w:ascii="华文楷体" w:hAnsi="华文楷体" w:eastAsia="华文楷体"/>
            <w:sz w:val="28"/>
            <w:szCs w:val="28"/>
            <w:lang w:eastAsia="zh-CN"/>
          </w:rPr>
          <w:t>的这个</w:t>
        </w:r>
      </w:ins>
      <w:r>
        <w:rPr>
          <w:rFonts w:hint="eastAsia" w:ascii="华文楷体" w:hAnsi="华文楷体" w:eastAsia="华文楷体"/>
          <w:sz w:val="28"/>
          <w:szCs w:val="28"/>
        </w:rPr>
        <w:t>习气而言的，烦恼障种子的习气</w:t>
      </w:r>
      <w:del w:id="811" w:author="Administrator" w:date="2016-01-10T19:18:37Z">
        <w:r>
          <w:rPr>
            <w:rFonts w:hint="eastAsia" w:ascii="华文楷体" w:hAnsi="华文楷体" w:eastAsia="华文楷体"/>
            <w:sz w:val="28"/>
            <w:szCs w:val="28"/>
          </w:rPr>
          <w:delText>，</w:delText>
        </w:r>
      </w:del>
      <w:r>
        <w:rPr>
          <w:rFonts w:hint="eastAsia" w:ascii="华文楷体" w:hAnsi="华文楷体" w:eastAsia="华文楷体"/>
          <w:sz w:val="28"/>
          <w:szCs w:val="28"/>
        </w:rPr>
        <w:t>这个方面还没有灭。</w:t>
      </w:r>
    </w:p>
    <w:p>
      <w:pPr>
        <w:ind w:firstLine="570"/>
        <w:rPr>
          <w:del w:id="812" w:author="Administrator" w:date="2016-01-09T18:37:48Z"/>
          <w:rFonts w:ascii="华文楷体" w:hAnsi="华文楷体" w:eastAsia="华文楷体"/>
          <w:sz w:val="28"/>
          <w:szCs w:val="28"/>
        </w:rPr>
      </w:pPr>
    </w:p>
    <w:p>
      <w:pPr>
        <w:ind w:firstLine="570"/>
        <w:rPr>
          <w:del w:id="813" w:author="Administrator" w:date="2016-01-09T18:37:42Z"/>
          <w:rFonts w:ascii="华文楷体" w:hAnsi="华文楷体" w:eastAsia="华文楷体"/>
          <w:sz w:val="28"/>
          <w:szCs w:val="28"/>
        </w:rPr>
      </w:pPr>
      <w:del w:id="814" w:author="Administrator" w:date="2016-01-09T18:37:42Z">
        <w:r>
          <w:rPr>
            <w:rFonts w:ascii="华文楷体" w:hAnsi="华文楷体" w:eastAsia="华文楷体"/>
            <w:sz w:val="28"/>
            <w:szCs w:val="28"/>
          </w:rPr>
          <w:delText>第</w:delText>
        </w:r>
      </w:del>
      <w:del w:id="815" w:author="Administrator" w:date="2016-01-09T18:37:42Z">
        <w:r>
          <w:rPr>
            <w:rFonts w:hint="eastAsia" w:ascii="华文楷体" w:hAnsi="华文楷体" w:eastAsia="华文楷体"/>
            <w:sz w:val="28"/>
            <w:szCs w:val="28"/>
          </w:rPr>
          <w:delText>88课40-50分钟</w:delText>
        </w:r>
      </w:del>
    </w:p>
    <w:p>
      <w:pPr>
        <w:ind w:firstLine="570"/>
        <w:rPr>
          <w:del w:id="816" w:author="Administrator" w:date="2016-01-09T18:37:42Z"/>
          <w:rFonts w:hint="eastAsia" w:ascii="华文楷体" w:hAnsi="华文楷体" w:eastAsia="华文楷体"/>
          <w:sz w:val="28"/>
          <w:szCs w:val="28"/>
        </w:rPr>
      </w:pPr>
      <w:del w:id="817" w:author="Administrator" w:date="2016-01-09T18:37:42Z">
        <w:r>
          <w:rPr>
            <w:rFonts w:hint="eastAsia" w:ascii="华文楷体" w:hAnsi="华文楷体" w:eastAsia="华文楷体"/>
            <w:sz w:val="28"/>
            <w:szCs w:val="28"/>
          </w:rPr>
          <w:delText>中观088 罗淑梅 40-50</w:delText>
        </w:r>
      </w:del>
    </w:p>
    <w:p>
      <w:pPr>
        <w:ind w:firstLine="570"/>
        <w:rPr>
          <w:del w:id="818" w:author="Administrator" w:date="2016-01-09T18:37:42Z"/>
          <w:rFonts w:ascii="华文楷体" w:hAnsi="华文楷体" w:eastAsia="华文楷体"/>
          <w:sz w:val="28"/>
          <w:szCs w:val="28"/>
        </w:rPr>
      </w:pPr>
    </w:p>
    <w:p>
      <w:pPr>
        <w:ind w:firstLine="570"/>
        <w:rPr>
          <w:ins w:id="819" w:author="Administrator" w:date="2016-01-09T18:44:41Z"/>
          <w:rFonts w:hint="eastAsia" w:ascii="华文楷体" w:hAnsi="华文楷体" w:eastAsia="华文楷体"/>
          <w:sz w:val="28"/>
          <w:szCs w:val="28"/>
        </w:rPr>
      </w:pPr>
      <w:del w:id="820" w:author="Administrator" w:date="2016-01-09T18:37:42Z">
        <w:r>
          <w:rPr>
            <w:rFonts w:hint="eastAsia" w:ascii="华文楷体" w:hAnsi="华文楷体" w:eastAsia="华文楷体"/>
            <w:sz w:val="28"/>
            <w:szCs w:val="28"/>
          </w:rPr>
          <w:delText>39:55所以这个方面随眠习气啊他就是指这样一种他的这个习气而言的。  烦恼障种子的习气，这个方面还没有灭。</w:delText>
        </w:r>
      </w:del>
      <w:r>
        <w:rPr>
          <w:rFonts w:hint="eastAsia" w:ascii="华文楷体" w:hAnsi="华文楷体" w:eastAsia="华文楷体"/>
          <w:sz w:val="28"/>
          <w:szCs w:val="28"/>
        </w:rPr>
        <w:t>所以他还没有真正的完全像佛陀一样证得大涅槃。然后呢还没有超离异熟之蕴，还没超离异熟。比如说他已经获得了这样罗汉果，获得罗汉果之后呢三界的烦恼已经没有了，但是他异熟蕴呢还没有超离。比如说他如果还在世间哪，还没有入灭</w:t>
      </w:r>
      <w:ins w:id="821" w:author="Administrator" w:date="2016-01-09T18:39:30Z">
        <w:r>
          <w:rPr>
            <w:rFonts w:hint="eastAsia" w:ascii="华文楷体" w:hAnsi="华文楷体" w:eastAsia="华文楷体"/>
            <w:sz w:val="28"/>
            <w:szCs w:val="28"/>
            <w:lang w:eastAsia="zh-CN"/>
          </w:rPr>
          <w:t>，</w:t>
        </w:r>
      </w:ins>
      <w:del w:id="822" w:author="Administrator" w:date="2016-01-09T18:39:30Z">
        <w:r>
          <w:rPr>
            <w:rFonts w:hint="eastAsia" w:ascii="华文楷体" w:hAnsi="华文楷体" w:eastAsia="华文楷体"/>
            <w:sz w:val="28"/>
            <w:szCs w:val="28"/>
          </w:rPr>
          <w:delText>。</w:delText>
        </w:r>
      </w:del>
      <w:r>
        <w:rPr>
          <w:rFonts w:hint="eastAsia" w:ascii="华文楷体" w:hAnsi="华文楷体" w:eastAsia="华文楷体"/>
          <w:sz w:val="28"/>
          <w:szCs w:val="28"/>
        </w:rPr>
        <w:t>还没有入灭的时候，他的五蕴都还存在，异熟之蕴的五蕴还存在的。那么如果他入了灭之后呢，这个粗大的身体不显现了，粗大的身体不显现了</w:t>
      </w:r>
      <w:ins w:id="823" w:author="Administrator" w:date="2016-01-09T18:40:33Z">
        <w:r>
          <w:rPr>
            <w:rFonts w:hint="eastAsia" w:ascii="华文楷体" w:hAnsi="华文楷体" w:eastAsia="华文楷体"/>
            <w:sz w:val="28"/>
            <w:szCs w:val="28"/>
            <w:lang w:eastAsia="zh-CN"/>
          </w:rPr>
          <w:t>，</w:t>
        </w:r>
      </w:ins>
      <w:del w:id="824" w:author="Administrator" w:date="2016-01-09T18:40:33Z">
        <w:r>
          <w:rPr>
            <w:rFonts w:hint="eastAsia" w:ascii="华文楷体" w:hAnsi="华文楷体" w:eastAsia="华文楷体"/>
            <w:sz w:val="28"/>
            <w:szCs w:val="28"/>
          </w:rPr>
          <w:delText>。</w:delText>
        </w:r>
      </w:del>
      <w:r>
        <w:rPr>
          <w:rFonts w:hint="eastAsia" w:ascii="华文楷体" w:hAnsi="华文楷体" w:eastAsia="华文楷体"/>
          <w:sz w:val="28"/>
          <w:szCs w:val="28"/>
        </w:rPr>
        <w:t>但是其余的这样一种这个微细的部分呢，或者就是说其他的这样一种心识部分呢</w:t>
      </w:r>
      <w:del w:id="825" w:author="Administrator" w:date="2016-01-10T19:19:19Z">
        <w:r>
          <w:rPr>
            <w:rFonts w:hint="eastAsia" w:ascii="华文楷体" w:hAnsi="华文楷体" w:eastAsia="华文楷体"/>
            <w:sz w:val="28"/>
            <w:szCs w:val="28"/>
          </w:rPr>
          <w:delText>，</w:delText>
        </w:r>
      </w:del>
      <w:r>
        <w:rPr>
          <w:rFonts w:hint="eastAsia" w:ascii="华文楷体" w:hAnsi="华文楷体" w:eastAsia="华文楷体"/>
          <w:sz w:val="28"/>
          <w:szCs w:val="28"/>
        </w:rPr>
        <w:t>这方面还是没有离开的</w:t>
      </w:r>
      <w:ins w:id="826" w:author="Administrator" w:date="2016-01-09T18:40:45Z">
        <w:r>
          <w:rPr>
            <w:rFonts w:hint="eastAsia" w:ascii="华文楷体" w:hAnsi="华文楷体" w:eastAsia="华文楷体"/>
            <w:sz w:val="28"/>
            <w:szCs w:val="28"/>
            <w:lang w:eastAsia="zh-CN"/>
          </w:rPr>
          <w:t>，</w:t>
        </w:r>
      </w:ins>
      <w:del w:id="827" w:author="Administrator" w:date="2016-01-09T18:40:45Z">
        <w:r>
          <w:rPr>
            <w:rFonts w:hint="eastAsia" w:ascii="华文楷体" w:hAnsi="华文楷体" w:eastAsia="华文楷体"/>
            <w:sz w:val="28"/>
            <w:szCs w:val="28"/>
          </w:rPr>
          <w:delText>。</w:delText>
        </w:r>
      </w:del>
      <w:r>
        <w:rPr>
          <w:rFonts w:hint="eastAsia" w:ascii="华文楷体" w:hAnsi="华文楷体" w:eastAsia="华文楷体"/>
          <w:sz w:val="28"/>
          <w:szCs w:val="28"/>
        </w:rPr>
        <w:t>尤其是他</w:t>
      </w:r>
      <w:del w:id="828" w:author="Administrator" w:date="2016-01-12T18:38:52Z">
        <w:r>
          <w:rPr>
            <w:rFonts w:hint="eastAsia" w:ascii="华文楷体" w:hAnsi="华文楷体" w:eastAsia="华文楷体"/>
            <w:sz w:val="28"/>
            <w:szCs w:val="28"/>
          </w:rPr>
          <w:delText>的</w:delText>
        </w:r>
      </w:del>
      <w:r>
        <w:rPr>
          <w:rFonts w:hint="eastAsia" w:ascii="华文楷体" w:hAnsi="华文楷体" w:eastAsia="华文楷体"/>
          <w:sz w:val="28"/>
          <w:szCs w:val="28"/>
        </w:rPr>
        <w:t>种子方面还是存在的</w:t>
      </w:r>
      <w:ins w:id="829" w:author="Administrator" w:date="2016-01-09T18:40:51Z">
        <w:r>
          <w:rPr>
            <w:rFonts w:hint="eastAsia" w:ascii="华文楷体" w:hAnsi="华文楷体" w:eastAsia="华文楷体"/>
            <w:sz w:val="28"/>
            <w:szCs w:val="28"/>
            <w:lang w:eastAsia="zh-CN"/>
          </w:rPr>
          <w:t>，</w:t>
        </w:r>
      </w:ins>
      <w:del w:id="830" w:author="Administrator" w:date="2016-01-09T18:40:51Z">
        <w:r>
          <w:rPr>
            <w:rFonts w:hint="eastAsia" w:ascii="华文楷体" w:hAnsi="华文楷体" w:eastAsia="华文楷体"/>
            <w:sz w:val="28"/>
            <w:szCs w:val="28"/>
          </w:rPr>
          <w:delText>。</w:delText>
        </w:r>
      </w:del>
      <w:r>
        <w:rPr>
          <w:rFonts w:hint="eastAsia" w:ascii="华文楷体" w:hAnsi="华文楷体" w:eastAsia="华文楷体"/>
          <w:sz w:val="28"/>
          <w:szCs w:val="28"/>
        </w:rPr>
        <w:t>所以说他呢还没有超离异熟之蕴。那么要真正把这个最细的异熟之蕴全部灭掉，必须要法空的对治</w:t>
      </w:r>
      <w:ins w:id="831" w:author="Administrator" w:date="2016-01-09T18:41:03Z">
        <w:r>
          <w:rPr>
            <w:rFonts w:hint="eastAsia" w:ascii="华文楷体" w:hAnsi="华文楷体" w:eastAsia="华文楷体"/>
            <w:sz w:val="28"/>
            <w:szCs w:val="28"/>
            <w:lang w:eastAsia="zh-CN"/>
          </w:rPr>
          <w:t>，</w:t>
        </w:r>
      </w:ins>
      <w:del w:id="832" w:author="Administrator" w:date="2016-01-09T18:41:03Z">
        <w:r>
          <w:rPr>
            <w:rFonts w:hint="eastAsia" w:ascii="华文楷体" w:hAnsi="华文楷体" w:eastAsia="华文楷体"/>
            <w:sz w:val="28"/>
            <w:szCs w:val="28"/>
          </w:rPr>
          <w:delText>。</w:delText>
        </w:r>
      </w:del>
      <w:r>
        <w:rPr>
          <w:rFonts w:hint="eastAsia" w:ascii="华文楷体" w:hAnsi="华文楷体" w:eastAsia="华文楷体"/>
          <w:sz w:val="28"/>
          <w:szCs w:val="28"/>
        </w:rPr>
        <w:t>但是他没有这个法空的对治，所以说呢他还没有真正的超离异熟之蕴。对于这样一种补特伽罗呢，断除了一切结生三界的情况</w:t>
      </w:r>
      <w:ins w:id="833" w:author="Administrator" w:date="2016-01-09T18:41:20Z">
        <w:r>
          <w:rPr>
            <w:rFonts w:hint="eastAsia" w:ascii="华文楷体" w:hAnsi="华文楷体" w:eastAsia="华文楷体"/>
            <w:sz w:val="28"/>
            <w:szCs w:val="28"/>
            <w:lang w:eastAsia="zh-CN"/>
          </w:rPr>
          <w:t>，</w:t>
        </w:r>
      </w:ins>
      <w:del w:id="834" w:author="Administrator" w:date="2016-01-09T18:41:19Z">
        <w:r>
          <w:rPr>
            <w:rFonts w:hint="eastAsia" w:ascii="华文楷体" w:hAnsi="华文楷体" w:eastAsia="华文楷体"/>
            <w:sz w:val="28"/>
            <w:szCs w:val="28"/>
          </w:rPr>
          <w:delText>。</w:delText>
        </w:r>
      </w:del>
      <w:r>
        <w:rPr>
          <w:rFonts w:hint="eastAsia" w:ascii="华文楷体" w:hAnsi="华文楷体" w:eastAsia="华文楷体"/>
          <w:sz w:val="28"/>
          <w:szCs w:val="28"/>
        </w:rPr>
        <w:t>他就是说是这个结生三界的烦恼完全断尽了，完全断尽</w:t>
      </w:r>
      <w:ins w:id="835" w:author="Administrator" w:date="2016-01-10T19:19:52Z">
        <w:r>
          <w:rPr>
            <w:rFonts w:hint="eastAsia" w:ascii="华文楷体" w:hAnsi="华文楷体" w:eastAsia="华文楷体"/>
            <w:sz w:val="28"/>
            <w:szCs w:val="28"/>
            <w:lang w:eastAsia="zh-CN"/>
          </w:rPr>
          <w:t>了</w:t>
        </w:r>
      </w:ins>
      <w:r>
        <w:rPr>
          <w:rFonts w:hint="eastAsia" w:ascii="华文楷体" w:hAnsi="华文楷体" w:eastAsia="华文楷体"/>
          <w:sz w:val="28"/>
          <w:szCs w:val="28"/>
        </w:rPr>
        <w:t>。所以说他最后断掉的就是有顶的烦恼，当他有顶的烦恼一旦断尽之后呢，就会证悟阿罗汉果。所以说呢他实际上阿罗汉的相续当中</w:t>
      </w:r>
      <w:ins w:id="836" w:author="Administrator" w:date="2016-01-12T18:39:39Z">
        <w:r>
          <w:rPr>
            <w:rFonts w:hint="eastAsia" w:ascii="华文楷体" w:hAnsi="华文楷体" w:eastAsia="华文楷体"/>
            <w:sz w:val="28"/>
            <w:szCs w:val="28"/>
            <w:lang w:eastAsia="zh-CN"/>
          </w:rPr>
          <w:t>是</w:t>
        </w:r>
      </w:ins>
      <w:del w:id="837" w:author="Administrator" w:date="2016-01-12T18:39:37Z">
        <w:r>
          <w:rPr>
            <w:rFonts w:hint="eastAsia" w:ascii="华文楷体" w:hAnsi="华文楷体" w:eastAsia="华文楷体"/>
            <w:sz w:val="28"/>
            <w:szCs w:val="28"/>
          </w:rPr>
          <w:delText>，</w:delText>
        </w:r>
      </w:del>
      <w:r>
        <w:rPr>
          <w:rFonts w:hint="eastAsia" w:ascii="华文楷体" w:hAnsi="华文楷体" w:eastAsia="华文楷体"/>
          <w:sz w:val="28"/>
          <w:szCs w:val="28"/>
        </w:rPr>
        <w:t>绝对不可能有结生三界的烦恼的情况的</w:t>
      </w:r>
      <w:ins w:id="838" w:author="Administrator" w:date="2016-01-09T18:41:52Z">
        <w:r>
          <w:rPr>
            <w:rFonts w:hint="eastAsia" w:ascii="华文楷体" w:hAnsi="华文楷体" w:eastAsia="华文楷体"/>
            <w:sz w:val="28"/>
            <w:szCs w:val="28"/>
            <w:lang w:eastAsia="zh-CN"/>
          </w:rPr>
          <w:t>，</w:t>
        </w:r>
      </w:ins>
      <w:del w:id="839" w:author="Administrator" w:date="2016-01-09T18:41:51Z">
        <w:r>
          <w:rPr>
            <w:rFonts w:hint="eastAsia" w:ascii="华文楷体" w:hAnsi="华文楷体" w:eastAsia="华文楷体"/>
            <w:sz w:val="28"/>
            <w:szCs w:val="28"/>
          </w:rPr>
          <w:delText>。</w:delText>
        </w:r>
      </w:del>
      <w:r>
        <w:rPr>
          <w:rFonts w:hint="eastAsia" w:ascii="华文楷体" w:hAnsi="华文楷体" w:eastAsia="华文楷体"/>
          <w:sz w:val="28"/>
          <w:szCs w:val="28"/>
        </w:rPr>
        <w:t>从这个角度来讲称为灭业寿众生，他没有这个三界的业可受了</w:t>
      </w:r>
      <w:ins w:id="840" w:author="Administrator" w:date="2016-01-09T18:42:09Z">
        <w:r>
          <w:rPr>
            <w:rFonts w:hint="eastAsia" w:ascii="华文楷体" w:hAnsi="华文楷体" w:eastAsia="华文楷体"/>
            <w:sz w:val="28"/>
            <w:szCs w:val="28"/>
            <w:lang w:eastAsia="zh-CN"/>
          </w:rPr>
          <w:t>，</w:t>
        </w:r>
      </w:ins>
      <w:del w:id="841" w:author="Administrator" w:date="2016-01-09T18:42:0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就是说他投生三界的业已经没有了</w:t>
      </w:r>
      <w:ins w:id="842" w:author="Administrator" w:date="2016-01-09T18:42:19Z">
        <w:r>
          <w:rPr>
            <w:rFonts w:hint="eastAsia" w:ascii="华文楷体" w:hAnsi="华文楷体" w:eastAsia="华文楷体"/>
            <w:sz w:val="28"/>
            <w:szCs w:val="28"/>
            <w:lang w:eastAsia="zh-CN"/>
          </w:rPr>
          <w:t>，</w:t>
        </w:r>
      </w:ins>
      <w:del w:id="843" w:author="Administrator" w:date="2016-01-09T18:42:18Z">
        <w:r>
          <w:rPr>
            <w:rFonts w:hint="eastAsia" w:ascii="华文楷体" w:hAnsi="华文楷体" w:eastAsia="华文楷体"/>
            <w:sz w:val="28"/>
            <w:szCs w:val="28"/>
          </w:rPr>
          <w:delText>。</w:delText>
        </w:r>
      </w:del>
      <w:r>
        <w:rPr>
          <w:rFonts w:hint="eastAsia" w:ascii="华文楷体" w:hAnsi="华文楷体" w:eastAsia="华文楷体"/>
          <w:sz w:val="28"/>
          <w:szCs w:val="28"/>
        </w:rPr>
        <w:t>然后在三界当中的寿命呢也没有了，不会在三界当中投生了。所以说呢这样一种这个声闻罗汉呢，一方面说他已经绝对不可能投生三界，一方面呢他就是说是他的随眠习气啊、所知障还有很多没有灭除的</w:t>
      </w:r>
      <w:ins w:id="844" w:author="Administrator" w:date="2016-01-09T18:42:45Z">
        <w:r>
          <w:rPr>
            <w:rFonts w:hint="eastAsia" w:ascii="华文楷体" w:hAnsi="华文楷体" w:eastAsia="华文楷体"/>
            <w:sz w:val="28"/>
            <w:szCs w:val="28"/>
            <w:lang w:eastAsia="zh-CN"/>
          </w:rPr>
          <w:t>，</w:t>
        </w:r>
      </w:ins>
      <w:del w:id="845" w:author="Administrator" w:date="2016-01-09T18:42:44Z">
        <w:r>
          <w:rPr>
            <w:rFonts w:hint="eastAsia" w:ascii="华文楷体" w:hAnsi="华文楷体" w:eastAsia="华文楷体"/>
            <w:sz w:val="28"/>
            <w:szCs w:val="28"/>
          </w:rPr>
          <w:delText>。</w:delText>
        </w:r>
      </w:del>
      <w:r>
        <w:rPr>
          <w:rFonts w:hint="eastAsia" w:ascii="华文楷体" w:hAnsi="华文楷体" w:eastAsia="华文楷体"/>
          <w:sz w:val="28"/>
          <w:szCs w:val="28"/>
        </w:rPr>
        <w:t>所以说还没有办法真正的获得像佛一样的大菩提果位。他可以灭尽烦恼，但是呢就是说是这个烦恼障种子的习气没有断尽</w:t>
      </w:r>
      <w:ins w:id="846" w:author="Administrator" w:date="2016-01-09T18:42:58Z">
        <w:r>
          <w:rPr>
            <w:rFonts w:hint="eastAsia" w:ascii="华文楷体" w:hAnsi="华文楷体" w:eastAsia="华文楷体"/>
            <w:sz w:val="28"/>
            <w:szCs w:val="28"/>
            <w:lang w:eastAsia="zh-CN"/>
          </w:rPr>
          <w:t>，</w:t>
        </w:r>
      </w:ins>
      <w:del w:id="847" w:author="Administrator" w:date="2016-01-09T18:42:57Z">
        <w:r>
          <w:rPr>
            <w:rFonts w:hint="eastAsia" w:ascii="华文楷体" w:hAnsi="华文楷体" w:eastAsia="华文楷体"/>
            <w:sz w:val="28"/>
            <w:szCs w:val="28"/>
          </w:rPr>
          <w:delText>。</w:delText>
        </w:r>
      </w:del>
      <w:r>
        <w:rPr>
          <w:rFonts w:hint="eastAsia" w:ascii="华文楷体" w:hAnsi="华文楷体" w:eastAsia="华文楷体"/>
          <w:sz w:val="28"/>
          <w:szCs w:val="28"/>
        </w:rPr>
        <w:t>他可以证得</w:t>
      </w:r>
      <w:ins w:id="848" w:author="Administrator" w:date="2016-01-12T18:40:17Z">
        <w:r>
          <w:rPr>
            <w:rFonts w:hint="eastAsia" w:ascii="华文楷体" w:hAnsi="华文楷体" w:eastAsia="华文楷体"/>
            <w:sz w:val="28"/>
            <w:szCs w:val="28"/>
            <w:lang w:eastAsia="zh-CN"/>
          </w:rPr>
          <w:t>了</w:t>
        </w:r>
      </w:ins>
      <w:r>
        <w:rPr>
          <w:rFonts w:hint="eastAsia" w:ascii="华文楷体" w:hAnsi="华文楷体" w:eastAsia="华文楷体"/>
          <w:sz w:val="28"/>
          <w:szCs w:val="28"/>
        </w:rPr>
        <w:t>声闻菩提，但是呢大菩提还没有办法证悟</w:t>
      </w:r>
      <w:ins w:id="849" w:author="Administrator" w:date="2016-01-09T18:43:06Z">
        <w:r>
          <w:rPr>
            <w:rFonts w:hint="eastAsia" w:ascii="华文楷体" w:hAnsi="华文楷体" w:eastAsia="华文楷体"/>
            <w:sz w:val="28"/>
            <w:szCs w:val="28"/>
            <w:lang w:eastAsia="zh-CN"/>
          </w:rPr>
          <w:t>，</w:t>
        </w:r>
      </w:ins>
      <w:del w:id="850" w:author="Administrator" w:date="2016-01-09T18:43:06Z">
        <w:r>
          <w:rPr>
            <w:rFonts w:hint="eastAsia" w:ascii="华文楷体" w:hAnsi="华文楷体" w:eastAsia="华文楷体"/>
            <w:sz w:val="28"/>
            <w:szCs w:val="28"/>
          </w:rPr>
          <w:delText>。</w:delText>
        </w:r>
      </w:del>
      <w:r>
        <w:rPr>
          <w:rFonts w:hint="eastAsia" w:ascii="华文楷体" w:hAnsi="华文楷体" w:eastAsia="华文楷体"/>
          <w:sz w:val="28"/>
          <w:szCs w:val="28"/>
        </w:rPr>
        <w:t>因为他的这样一种这个随眠习气没有灭的缘故，或者还没有超离异熟蕴的缘故</w:t>
      </w:r>
      <w:ins w:id="851" w:author="Administrator" w:date="2016-01-10T19:21:02Z">
        <w:r>
          <w:rPr>
            <w:rFonts w:hint="eastAsia" w:ascii="华文楷体" w:hAnsi="华文楷体" w:eastAsia="华文楷体"/>
            <w:sz w:val="28"/>
            <w:szCs w:val="28"/>
            <w:lang w:eastAsia="zh-CN"/>
          </w:rPr>
          <w:t>，</w:t>
        </w:r>
      </w:ins>
      <w:del w:id="852" w:author="Administrator" w:date="2016-01-10T19:21:01Z">
        <w:r>
          <w:rPr>
            <w:rFonts w:hint="eastAsia" w:ascii="华文楷体" w:hAnsi="华文楷体" w:eastAsia="华文楷体"/>
            <w:sz w:val="28"/>
            <w:szCs w:val="28"/>
          </w:rPr>
          <w:delText>。</w:delText>
        </w:r>
      </w:del>
      <w:r>
        <w:rPr>
          <w:rFonts w:hint="eastAsia" w:ascii="华文楷体" w:hAnsi="华文楷体" w:eastAsia="华文楷体"/>
          <w:sz w:val="28"/>
          <w:szCs w:val="28"/>
        </w:rPr>
        <w:t>这个方面也是讲</w:t>
      </w:r>
      <w:del w:id="853" w:author="Administrator" w:date="2016-01-10T19:21:38Z">
        <w:r>
          <w:rPr>
            <w:rFonts w:hint="eastAsia" w:ascii="华文楷体" w:hAnsi="华文楷体" w:eastAsia="华文楷体"/>
            <w:sz w:val="28"/>
            <w:szCs w:val="28"/>
          </w:rPr>
          <w:delText>了</w:delText>
        </w:r>
      </w:del>
      <w:del w:id="854" w:author="Administrator" w:date="2016-01-09T18:43:27Z">
        <w:r>
          <w:rPr>
            <w:rFonts w:hint="eastAsia" w:ascii="华文楷体" w:hAnsi="华文楷体" w:eastAsia="华文楷体"/>
            <w:sz w:val="28"/>
            <w:szCs w:val="28"/>
          </w:rPr>
          <w:delText>，</w:delText>
        </w:r>
      </w:del>
      <w:r>
        <w:rPr>
          <w:rFonts w:hint="eastAsia" w:ascii="华文楷体" w:hAnsi="华文楷体" w:eastAsia="华文楷体"/>
          <w:sz w:val="28"/>
          <w:szCs w:val="28"/>
        </w:rPr>
        <w:t>以前我们在学习中观的时候</w:t>
      </w:r>
      <w:del w:id="855" w:author="Administrator" w:date="2016-01-09T18:43:35Z">
        <w:r>
          <w:rPr>
            <w:rFonts w:hint="eastAsia" w:ascii="华文楷体" w:hAnsi="华文楷体" w:eastAsia="华文楷体"/>
            <w:sz w:val="28"/>
            <w:szCs w:val="28"/>
          </w:rPr>
          <w:delText>，</w:delText>
        </w:r>
      </w:del>
      <w:r>
        <w:rPr>
          <w:rFonts w:hint="eastAsia" w:ascii="华文楷体" w:hAnsi="华文楷体" w:eastAsia="华文楷体"/>
          <w:sz w:val="28"/>
          <w:szCs w:val="28"/>
        </w:rPr>
        <w:t>也是提到过，这样一种这个烦恼无明，啊就是声闻的无明习气地，还有这样一种无明习气</w:t>
      </w:r>
      <w:ins w:id="856" w:author="Administrator" w:date="2016-01-10T19:21:20Z">
        <w:r>
          <w:rPr>
            <w:rFonts w:hint="eastAsia" w:ascii="华文楷体" w:hAnsi="华文楷体" w:eastAsia="华文楷体"/>
            <w:sz w:val="28"/>
            <w:szCs w:val="28"/>
            <w:lang w:eastAsia="zh-CN"/>
          </w:rPr>
          <w:t>地</w:t>
        </w:r>
      </w:ins>
      <w:r>
        <w:rPr>
          <w:rFonts w:hint="eastAsia" w:ascii="华文楷体" w:hAnsi="华文楷体" w:eastAsia="华文楷体"/>
          <w:sz w:val="28"/>
          <w:szCs w:val="28"/>
        </w:rPr>
        <w:t>啊，还有其他的不可思议的投生哪，像这样的话都还是有的</w:t>
      </w:r>
      <w:ins w:id="857" w:author="Administrator" w:date="2016-01-09T18:44:06Z">
        <w:r>
          <w:rPr>
            <w:rFonts w:hint="eastAsia" w:ascii="华文楷体" w:hAnsi="华文楷体" w:eastAsia="华文楷体"/>
            <w:sz w:val="28"/>
            <w:szCs w:val="28"/>
            <w:lang w:eastAsia="zh-CN"/>
          </w:rPr>
          <w:t>，</w:t>
        </w:r>
      </w:ins>
      <w:del w:id="858" w:author="Administrator" w:date="2016-01-09T18:44:06Z">
        <w:r>
          <w:rPr>
            <w:rFonts w:hint="eastAsia" w:ascii="华文楷体" w:hAnsi="华文楷体" w:eastAsia="华文楷体"/>
            <w:sz w:val="28"/>
            <w:szCs w:val="28"/>
          </w:rPr>
          <w:delText>。</w:delText>
        </w:r>
      </w:del>
      <w:r>
        <w:rPr>
          <w:rFonts w:hint="eastAsia" w:ascii="华文楷体" w:hAnsi="华文楷体" w:eastAsia="华文楷体"/>
          <w:sz w:val="28"/>
          <w:szCs w:val="28"/>
        </w:rPr>
        <w:t>所以说他没有真正的获得这个最为殊胜的解脱。</w:t>
      </w:r>
    </w:p>
    <w:p>
      <w:pPr>
        <w:ind w:firstLine="570"/>
        <w:rPr>
          <w:ins w:id="859" w:author="Administrator" w:date="2016-01-09T18:44:51Z"/>
          <w:rFonts w:hint="eastAsia" w:ascii="黑体" w:hAnsi="黑体" w:eastAsia="黑体" w:cs="黑体"/>
          <w:sz w:val="28"/>
          <w:szCs w:val="28"/>
        </w:rPr>
      </w:pPr>
      <w:r>
        <w:rPr>
          <w:rFonts w:hint="eastAsia" w:ascii="黑体" w:hAnsi="黑体" w:eastAsia="黑体" w:cs="黑体"/>
          <w:sz w:val="28"/>
          <w:szCs w:val="28"/>
          <w:rPrChange w:id="860" w:author="Administrator" w:date="2016-01-09T18:44:49Z">
            <w:rPr>
              <w:rFonts w:hint="eastAsia" w:ascii="华文楷体" w:hAnsi="华文楷体" w:eastAsia="华文楷体"/>
              <w:sz w:val="28"/>
              <w:szCs w:val="28"/>
            </w:rPr>
          </w:rPrChange>
        </w:rPr>
        <w:t>【 正如《普明幻化网续》中‘尽离方便慧,耽著外实法,一切小乘者,岂得无上果?’】</w:t>
      </w:r>
    </w:p>
    <w:p>
      <w:pPr>
        <w:ind w:firstLine="570"/>
        <w:rPr>
          <w:ins w:id="861" w:author="Administrator" w:date="2016-01-09T18:47:46Z"/>
          <w:rFonts w:hint="eastAsia" w:ascii="华文楷体" w:hAnsi="华文楷体" w:eastAsia="华文楷体"/>
          <w:sz w:val="28"/>
          <w:szCs w:val="28"/>
        </w:rPr>
      </w:pPr>
      <w:r>
        <w:rPr>
          <w:rFonts w:hint="eastAsia" w:ascii="华文楷体" w:hAnsi="华文楷体" w:eastAsia="华文楷体"/>
          <w:sz w:val="28"/>
          <w:szCs w:val="28"/>
        </w:rPr>
        <w:t>那么在这个《幻化网续》当中呢是引用这样一种教证的“尽离方便慧,耽著外实法”</w:t>
      </w:r>
      <w:ins w:id="862" w:author="Administrator" w:date="2016-01-09T18:45:37Z">
        <w:r>
          <w:rPr>
            <w:rFonts w:hint="eastAsia" w:ascii="华文楷体" w:hAnsi="华文楷体" w:eastAsia="华文楷体"/>
            <w:sz w:val="28"/>
            <w:szCs w:val="28"/>
            <w:lang w:eastAsia="zh-CN"/>
          </w:rPr>
          <w:t>，</w:t>
        </w:r>
      </w:ins>
      <w:del w:id="863" w:author="Administrator" w:date="2016-01-09T18:45:35Z">
        <w:r>
          <w:rPr>
            <w:rFonts w:hint="eastAsia" w:ascii="华文楷体" w:hAnsi="华文楷体" w:eastAsia="华文楷体"/>
            <w:sz w:val="28"/>
            <w:szCs w:val="28"/>
          </w:rPr>
          <w:delText>。</w:delText>
        </w:r>
      </w:del>
      <w:r>
        <w:rPr>
          <w:rFonts w:hint="eastAsia" w:ascii="华文楷体" w:hAnsi="华文楷体" w:eastAsia="华文楷体"/>
          <w:sz w:val="28"/>
          <w:szCs w:val="28"/>
        </w:rPr>
        <w:t>那么这个就是在讲小乘的行者</w:t>
      </w:r>
      <w:ins w:id="864" w:author="Administrator" w:date="2016-01-10T19:22:19Z">
        <w:r>
          <w:rPr>
            <w:rFonts w:hint="eastAsia" w:ascii="华文楷体" w:hAnsi="华文楷体" w:eastAsia="华文楷体"/>
            <w:sz w:val="28"/>
            <w:szCs w:val="28"/>
            <w:lang w:eastAsia="zh-CN"/>
          </w:rPr>
          <w:t>，</w:t>
        </w:r>
      </w:ins>
      <w:del w:id="865" w:author="Administrator" w:date="2016-01-09T18:45:40Z">
        <w:r>
          <w:rPr>
            <w:rFonts w:hint="eastAsia" w:ascii="华文楷体" w:hAnsi="华文楷体" w:eastAsia="华文楷体"/>
            <w:sz w:val="28"/>
            <w:szCs w:val="28"/>
          </w:rPr>
          <w:delText>。</w:delText>
        </w:r>
      </w:del>
      <w:r>
        <w:rPr>
          <w:rFonts w:hint="eastAsia" w:ascii="华文楷体" w:hAnsi="华文楷体" w:eastAsia="华文楷体"/>
          <w:sz w:val="28"/>
          <w:szCs w:val="28"/>
        </w:rPr>
        <w:t>他完全没有方便智慧，所以说叫做尽离方便慧。那像大乘一样的一种殊胜的方便，像大乘一样有殊胜的法空的智慧呢，他是根本没有的。而且耽著外实法</w:t>
      </w:r>
      <w:ins w:id="866" w:author="Administrator" w:date="2016-01-09T18:46:23Z">
        <w:r>
          <w:rPr>
            <w:rFonts w:hint="eastAsia" w:ascii="华文楷体" w:hAnsi="华文楷体" w:eastAsia="华文楷体"/>
            <w:sz w:val="28"/>
            <w:szCs w:val="28"/>
            <w:lang w:eastAsia="zh-CN"/>
          </w:rPr>
          <w:t>，</w:t>
        </w:r>
      </w:ins>
      <w:del w:id="867" w:author="Administrator" w:date="2016-01-09T18:46:23Z">
        <w:r>
          <w:rPr>
            <w:rFonts w:hint="eastAsia" w:ascii="华文楷体" w:hAnsi="华文楷体" w:eastAsia="华文楷体"/>
            <w:sz w:val="28"/>
            <w:szCs w:val="28"/>
          </w:rPr>
          <w:delText>。</w:delText>
        </w:r>
      </w:del>
      <w:r>
        <w:rPr>
          <w:rFonts w:hint="eastAsia" w:ascii="华文楷体" w:hAnsi="华文楷体" w:eastAsia="华文楷体"/>
          <w:sz w:val="28"/>
          <w:szCs w:val="28"/>
        </w:rPr>
        <w:t>他就是说对于外在的</w:t>
      </w:r>
      <w:del w:id="868" w:author="Administrator" w:date="2016-01-09T18:46:44Z">
        <w:r>
          <w:rPr>
            <w:rFonts w:hint="eastAsia" w:ascii="华文楷体" w:hAnsi="华文楷体" w:eastAsia="华文楷体"/>
            <w:sz w:val="28"/>
            <w:szCs w:val="28"/>
          </w:rPr>
          <w:delText>这些</w:delText>
        </w:r>
      </w:del>
      <w:del w:id="869" w:author="Administrator" w:date="2016-01-09T18:46:35Z">
        <w:r>
          <w:rPr>
            <w:rFonts w:hint="eastAsia" w:ascii="华文楷体" w:hAnsi="华文楷体" w:eastAsia="华文楷体"/>
            <w:sz w:val="28"/>
            <w:szCs w:val="28"/>
          </w:rPr>
          <w:delText>，</w:delText>
        </w:r>
      </w:del>
      <w:r>
        <w:rPr>
          <w:rFonts w:hint="eastAsia" w:ascii="华文楷体" w:hAnsi="华文楷体" w:eastAsia="华文楷体"/>
          <w:sz w:val="28"/>
          <w:szCs w:val="28"/>
        </w:rPr>
        <w:t>这些实实在在的法，对于外面的这个外境的法，他还耽著于实有的。这些小乘者</w:t>
      </w:r>
      <w:del w:id="870" w:author="Administrator" w:date="2016-01-10T19:22:44Z">
        <w:r>
          <w:rPr>
            <w:rFonts w:hint="eastAsia" w:ascii="华文楷体" w:hAnsi="华文楷体" w:eastAsia="华文楷体"/>
            <w:sz w:val="28"/>
            <w:szCs w:val="28"/>
          </w:rPr>
          <w:delText>,</w:delText>
        </w:r>
      </w:del>
      <w:r>
        <w:rPr>
          <w:rFonts w:hint="eastAsia" w:ascii="华文楷体" w:hAnsi="华文楷体" w:eastAsia="华文楷体"/>
          <w:sz w:val="28"/>
          <w:szCs w:val="28"/>
        </w:rPr>
        <w:t>岂得无上果?那么</w:t>
      </w:r>
      <w:del w:id="871" w:author="Administrator" w:date="2016-01-10T19:23:19Z">
        <w:r>
          <w:rPr>
            <w:rFonts w:hint="eastAsia" w:ascii="华文楷体" w:hAnsi="华文楷体" w:eastAsia="华文楷体"/>
            <w:sz w:val="28"/>
            <w:szCs w:val="28"/>
          </w:rPr>
          <w:delText>能，</w:delText>
        </w:r>
      </w:del>
      <w:r>
        <w:rPr>
          <w:rFonts w:hint="eastAsia" w:ascii="华文楷体" w:hAnsi="华文楷体" w:eastAsia="华文楷体"/>
          <w:sz w:val="28"/>
          <w:szCs w:val="28"/>
        </w:rPr>
        <w:t>他们能得到无上的佛果吗？</w:t>
      </w:r>
    </w:p>
    <w:p>
      <w:pPr>
        <w:ind w:firstLine="570"/>
        <w:rPr>
          <w:ins w:id="872" w:author="Administrator" w:date="2016-01-09T18:47:48Z"/>
          <w:rFonts w:hint="eastAsia" w:ascii="黑体" w:hAnsi="黑体" w:eastAsia="黑体" w:cs="黑体"/>
          <w:sz w:val="28"/>
          <w:szCs w:val="28"/>
        </w:rPr>
      </w:pPr>
      <w:r>
        <w:rPr>
          <w:rFonts w:hint="eastAsia" w:ascii="黑体" w:hAnsi="黑体" w:eastAsia="黑体" w:cs="黑体"/>
          <w:sz w:val="28"/>
          <w:szCs w:val="28"/>
          <w:rPrChange w:id="873" w:author="Administrator" w:date="2016-01-09T18:47:44Z">
            <w:rPr>
              <w:rFonts w:hint="eastAsia" w:ascii="华文楷体" w:hAnsi="华文楷体" w:eastAsia="华文楷体"/>
              <w:sz w:val="28"/>
              <w:szCs w:val="28"/>
            </w:rPr>
          </w:rPrChange>
        </w:rPr>
        <w:t>【对此答云:‘菩提说二种,有余及无余,有余蕴本体,尽焚诸烦恼;无余无习气,清净如虚空,菩提即如是,诸佛方便说。’】</w:t>
      </w:r>
    </w:p>
    <w:p>
      <w:pPr>
        <w:ind w:firstLine="570"/>
        <w:rPr>
          <w:ins w:id="874" w:author="Administrator" w:date="2016-01-09T18:52:12Z"/>
          <w:rFonts w:hint="eastAsia" w:ascii="华文楷体" w:hAnsi="华文楷体" w:eastAsia="华文楷体"/>
          <w:sz w:val="28"/>
          <w:szCs w:val="28"/>
        </w:rPr>
      </w:pPr>
      <w:r>
        <w:rPr>
          <w:rFonts w:hint="eastAsia" w:ascii="华文楷体" w:hAnsi="华文楷体" w:eastAsia="华文楷体"/>
          <w:sz w:val="28"/>
          <w:szCs w:val="28"/>
        </w:rPr>
        <w:t>那么实际上呢菩提呢有两种。我们就说是这个小乘是不是真正获得无上菩提呢</w:t>
      </w:r>
      <w:ins w:id="875" w:author="Administrator" w:date="2016-01-09T18:48:16Z">
        <w:r>
          <w:rPr>
            <w:rFonts w:hint="eastAsia" w:ascii="华文楷体" w:hAnsi="华文楷体" w:eastAsia="华文楷体"/>
            <w:sz w:val="28"/>
            <w:szCs w:val="28"/>
            <w:lang w:eastAsia="zh-CN"/>
          </w:rPr>
          <w:t>？</w:t>
        </w:r>
      </w:ins>
      <w:del w:id="876" w:author="Administrator" w:date="2016-01-09T18:48:15Z">
        <w:r>
          <w:rPr>
            <w:rFonts w:hint="eastAsia" w:ascii="华文楷体" w:hAnsi="华文楷体" w:eastAsia="华文楷体"/>
            <w:sz w:val="28"/>
            <w:szCs w:val="28"/>
          </w:rPr>
          <w:delText>。</w:delText>
        </w:r>
      </w:del>
      <w:r>
        <w:rPr>
          <w:rFonts w:hint="eastAsia" w:ascii="华文楷体" w:hAnsi="华文楷体" w:eastAsia="华文楷体"/>
          <w:sz w:val="28"/>
          <w:szCs w:val="28"/>
        </w:rPr>
        <w:t>我们就说把菩提分为两种来宣说，一个是有余，一个是无余。有的时候是有余菩提、无余菩提，或者有余涅槃和无余涅槃。</w:t>
      </w:r>
    </w:p>
    <w:p>
      <w:pPr>
        <w:ind w:firstLine="570"/>
        <w:rPr>
          <w:ins w:id="877" w:author="Administrator" w:date="2016-01-09T18:52:23Z"/>
          <w:rFonts w:hint="eastAsia" w:ascii="华文楷体" w:hAnsi="华文楷体" w:eastAsia="华文楷体"/>
          <w:sz w:val="28"/>
          <w:szCs w:val="28"/>
        </w:rPr>
      </w:pPr>
      <w:ins w:id="878" w:author="Administrator" w:date="2016-01-09T18:52:05Z">
        <w:r>
          <w:rPr>
            <w:rFonts w:hint="eastAsia" w:ascii="华文楷体" w:hAnsi="华文楷体" w:eastAsia="华文楷体"/>
            <w:sz w:val="28"/>
            <w:szCs w:val="28"/>
            <w:lang w:val="en-US" w:eastAsia="zh-CN"/>
          </w:rPr>
          <w:t xml:space="preserve"> </w:t>
        </w:r>
      </w:ins>
      <w:ins w:id="879" w:author="Administrator" w:date="2016-01-09T18:52:08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那么所谓的有余呢是什么呢？蕴本体</w:t>
      </w:r>
      <w:ins w:id="880" w:author="Administrator" w:date="2016-01-12T18:42:06Z">
        <w:r>
          <w:rPr>
            <w:rFonts w:hint="eastAsia" w:ascii="华文楷体" w:hAnsi="华文楷体" w:eastAsia="华文楷体"/>
            <w:sz w:val="28"/>
            <w:szCs w:val="28"/>
            <w:lang w:eastAsia="zh-CN"/>
          </w:rPr>
          <w:t>，</w:t>
        </w:r>
      </w:ins>
      <w:del w:id="881" w:author="Administrator" w:date="2016-01-12T18:42:05Z">
        <w:r>
          <w:rPr>
            <w:rFonts w:hint="eastAsia" w:ascii="华文楷体" w:hAnsi="华文楷体" w:eastAsia="华文楷体"/>
            <w:sz w:val="28"/>
            <w:szCs w:val="28"/>
          </w:rPr>
          <w:delText>。</w:delText>
        </w:r>
      </w:del>
      <w:r>
        <w:rPr>
          <w:rFonts w:hint="eastAsia" w:ascii="华文楷体" w:hAnsi="华文楷体" w:eastAsia="华文楷体"/>
          <w:sz w:val="28"/>
          <w:szCs w:val="28"/>
        </w:rPr>
        <w:t>然后呢是</w:t>
      </w:r>
      <w:ins w:id="882" w:author="Administrator" w:date="2016-01-10T19:24:01Z">
        <w:r>
          <w:rPr>
            <w:rFonts w:hint="eastAsia" w:ascii="华文楷体" w:hAnsi="华文楷体" w:eastAsia="华文楷体"/>
            <w:sz w:val="28"/>
            <w:szCs w:val="28"/>
            <w:lang w:eastAsia="zh-CN"/>
          </w:rPr>
          <w:t>“</w:t>
        </w:r>
      </w:ins>
      <w:r>
        <w:rPr>
          <w:rFonts w:hint="eastAsia" w:ascii="华文楷体" w:hAnsi="华文楷体" w:eastAsia="华文楷体"/>
          <w:sz w:val="28"/>
          <w:szCs w:val="28"/>
        </w:rPr>
        <w:t>尽焚诸烦恼</w:t>
      </w:r>
      <w:ins w:id="883" w:author="Administrator" w:date="2016-01-10T19:24:04Z">
        <w:r>
          <w:rPr>
            <w:rFonts w:hint="eastAsia" w:ascii="华文楷体" w:hAnsi="华文楷体" w:eastAsia="华文楷体"/>
            <w:sz w:val="28"/>
            <w:szCs w:val="28"/>
            <w:lang w:eastAsia="zh-CN"/>
          </w:rPr>
          <w:t>”</w:t>
        </w:r>
      </w:ins>
      <w:r>
        <w:rPr>
          <w:rFonts w:hint="eastAsia" w:ascii="华文楷体" w:hAnsi="华文楷体" w:eastAsia="华文楷体"/>
          <w:sz w:val="28"/>
          <w:szCs w:val="28"/>
        </w:rPr>
        <w:t>，从这几个字来讲的。所谓的有余涅盘，</w:t>
      </w:r>
      <w:del w:id="884" w:author="Administrator" w:date="2016-01-10T19:24:29Z">
        <w:r>
          <w:rPr>
            <w:rFonts w:hint="eastAsia" w:ascii="华文楷体" w:hAnsi="华文楷体" w:eastAsia="华文楷体"/>
            <w:sz w:val="28"/>
            <w:szCs w:val="28"/>
          </w:rPr>
          <w:delText>他</w:delText>
        </w:r>
      </w:del>
      <w:ins w:id="885" w:author="Administrator" w:date="2016-01-10T19:24:31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就是说蕴的本体还是保留的，还有这个蕴的本体。比如说小乘他获得了阿罗汉果</w:t>
      </w:r>
      <w:ins w:id="886" w:author="Administrator" w:date="2016-01-09T18:49:44Z">
        <w:r>
          <w:rPr>
            <w:rFonts w:hint="eastAsia" w:ascii="华文楷体" w:hAnsi="华文楷体" w:eastAsia="华文楷体"/>
            <w:sz w:val="28"/>
            <w:szCs w:val="28"/>
            <w:lang w:eastAsia="zh-CN"/>
          </w:rPr>
          <w:t>，</w:t>
        </w:r>
      </w:ins>
      <w:del w:id="887" w:author="Administrator" w:date="2016-01-09T18:49:43Z">
        <w:r>
          <w:rPr>
            <w:rFonts w:hint="eastAsia" w:ascii="华文楷体" w:hAnsi="华文楷体" w:eastAsia="华文楷体"/>
            <w:sz w:val="28"/>
            <w:szCs w:val="28"/>
          </w:rPr>
          <w:delText>。</w:delText>
        </w:r>
      </w:del>
      <w:r>
        <w:rPr>
          <w:rFonts w:hint="eastAsia" w:ascii="华文楷体" w:hAnsi="华文楷体" w:eastAsia="华文楷体"/>
          <w:sz w:val="28"/>
          <w:szCs w:val="28"/>
        </w:rPr>
        <w:t>还没有入灭之前呢，像这样的话就是说是五蕴的本体还有</w:t>
      </w:r>
      <w:ins w:id="888" w:author="Administrator" w:date="2016-01-09T18:49:53Z">
        <w:r>
          <w:rPr>
            <w:rFonts w:hint="eastAsia" w:ascii="华文楷体" w:hAnsi="华文楷体" w:eastAsia="华文楷体"/>
            <w:sz w:val="28"/>
            <w:szCs w:val="28"/>
            <w:lang w:eastAsia="zh-CN"/>
          </w:rPr>
          <w:t>，</w:t>
        </w:r>
      </w:ins>
      <w:del w:id="889" w:author="Administrator" w:date="2016-01-09T18:49:52Z">
        <w:r>
          <w:rPr>
            <w:rFonts w:hint="eastAsia" w:ascii="华文楷体" w:hAnsi="华文楷体" w:eastAsia="华文楷体"/>
            <w:sz w:val="28"/>
            <w:szCs w:val="28"/>
          </w:rPr>
          <w:delText>。</w:delText>
        </w:r>
      </w:del>
      <w:r>
        <w:rPr>
          <w:rFonts w:hint="eastAsia" w:ascii="华文楷体" w:hAnsi="华文楷体" w:eastAsia="华文楷体"/>
          <w:sz w:val="28"/>
          <w:szCs w:val="28"/>
        </w:rPr>
        <w:t>或者前面所讲的一样</w:t>
      </w:r>
      <w:ins w:id="890" w:author="Administrator" w:date="2016-01-12T18:42:46Z">
        <w:r>
          <w:rPr>
            <w:rFonts w:hint="eastAsia" w:ascii="华文楷体" w:hAnsi="华文楷体" w:eastAsia="华文楷体"/>
            <w:sz w:val="28"/>
            <w:szCs w:val="28"/>
            <w:lang w:eastAsia="zh-CN"/>
          </w:rPr>
          <w:t>呢</w:t>
        </w:r>
      </w:ins>
      <w:del w:id="891" w:author="Administrator" w:date="2016-01-12T18:42:45Z">
        <w:r>
          <w:rPr>
            <w:rFonts w:hint="eastAsia" w:ascii="华文楷体" w:hAnsi="华文楷体" w:eastAsia="华文楷体"/>
            <w:sz w:val="28"/>
            <w:szCs w:val="28"/>
          </w:rPr>
          <w:delText>的</w:delText>
        </w:r>
      </w:del>
      <w:del w:id="892" w:author="Administrator" w:date="2016-01-09T18:50:08Z">
        <w:r>
          <w:rPr>
            <w:rFonts w:hint="eastAsia" w:ascii="华文楷体" w:hAnsi="华文楷体" w:eastAsia="华文楷体"/>
            <w:sz w:val="28"/>
            <w:szCs w:val="28"/>
          </w:rPr>
          <w:delText>，</w:delText>
        </w:r>
      </w:del>
      <w:r>
        <w:rPr>
          <w:rFonts w:hint="eastAsia" w:ascii="华文楷体" w:hAnsi="华文楷体" w:eastAsia="华文楷体"/>
          <w:sz w:val="28"/>
          <w:szCs w:val="28"/>
        </w:rPr>
        <w:t>就是说是异熟之蕴，这方面还是有，他种子还是存在的</w:t>
      </w:r>
      <w:ins w:id="893" w:author="Administrator" w:date="2016-01-12T18:42:52Z">
        <w:r>
          <w:rPr>
            <w:rFonts w:hint="eastAsia" w:ascii="华文楷体" w:hAnsi="华文楷体" w:eastAsia="华文楷体"/>
            <w:sz w:val="28"/>
            <w:szCs w:val="28"/>
            <w:lang w:eastAsia="zh-CN"/>
          </w:rPr>
          <w:t>，</w:t>
        </w:r>
      </w:ins>
      <w:del w:id="894" w:author="Administrator" w:date="2016-01-12T18:42:51Z">
        <w:r>
          <w:rPr>
            <w:rFonts w:hint="eastAsia" w:ascii="华文楷体" w:hAnsi="华文楷体" w:eastAsia="华文楷体"/>
            <w:sz w:val="28"/>
            <w:szCs w:val="28"/>
          </w:rPr>
          <w:delText>。</w:delText>
        </w:r>
      </w:del>
      <w:r>
        <w:rPr>
          <w:rFonts w:hint="eastAsia" w:ascii="华文楷体" w:hAnsi="华文楷体" w:eastAsia="华文楷体"/>
          <w:sz w:val="28"/>
          <w:szCs w:val="28"/>
        </w:rPr>
        <w:t>所以说只要有种子存在的时候还会现起来，还会现起来这样一种这个生起</w:t>
      </w:r>
      <w:del w:id="895" w:author="Administrator" w:date="2016-01-10T19:24:56Z">
        <w:r>
          <w:rPr>
            <w:rFonts w:hint="eastAsia" w:ascii="华文楷体" w:hAnsi="华文楷体" w:eastAsia="华文楷体"/>
            <w:sz w:val="28"/>
            <w:szCs w:val="28"/>
          </w:rPr>
          <w:delText>?43</w:delText>
        </w:r>
      </w:del>
      <w:del w:id="896" w:author="Administrator" w:date="2016-01-10T19:24:57Z">
        <w:r>
          <w:rPr>
            <w:rFonts w:hint="eastAsia" w:ascii="华文楷体" w:hAnsi="华文楷体" w:eastAsia="华文楷体"/>
            <w:sz w:val="28"/>
            <w:szCs w:val="28"/>
          </w:rPr>
          <w:delText>:44</w:delText>
        </w:r>
      </w:del>
      <w:r>
        <w:rPr>
          <w:rFonts w:hint="eastAsia" w:ascii="华文楷体" w:hAnsi="华文楷体" w:eastAsia="华文楷体"/>
          <w:sz w:val="28"/>
          <w:szCs w:val="28"/>
        </w:rPr>
        <w:t>的。但是呢他相续当中的烦恼是没有的</w:t>
      </w:r>
      <w:ins w:id="897" w:author="Administrator" w:date="2016-01-09T18:50:30Z">
        <w:r>
          <w:rPr>
            <w:rFonts w:hint="eastAsia" w:ascii="华文楷体" w:hAnsi="华文楷体" w:eastAsia="华文楷体"/>
            <w:sz w:val="28"/>
            <w:szCs w:val="28"/>
            <w:lang w:eastAsia="zh-CN"/>
          </w:rPr>
          <w:t>，</w:t>
        </w:r>
      </w:ins>
      <w:del w:id="898" w:author="Administrator" w:date="2016-01-09T18:50:30Z">
        <w:r>
          <w:rPr>
            <w:rFonts w:hint="eastAsia" w:ascii="华文楷体" w:hAnsi="华文楷体" w:eastAsia="华文楷体"/>
            <w:sz w:val="28"/>
            <w:szCs w:val="28"/>
          </w:rPr>
          <w:delText>。</w:delText>
        </w:r>
      </w:del>
      <w:r>
        <w:rPr>
          <w:rFonts w:hint="eastAsia" w:ascii="华文楷体" w:hAnsi="华文楷体" w:eastAsia="华文楷体"/>
          <w:sz w:val="28"/>
          <w:szCs w:val="28"/>
        </w:rPr>
        <w:t>尽焚诸烦恼，也就是相续当中的所有的烦恼，当然了这个方面的烦恼不是广义的烦恼，前面我们就讲广义的烦恼的时候呢</w:t>
      </w:r>
      <w:del w:id="899" w:author="Administrator" w:date="2016-01-09T18:50:49Z">
        <w:r>
          <w:rPr>
            <w:rFonts w:hint="eastAsia" w:ascii="华文楷体" w:hAnsi="华文楷体" w:eastAsia="华文楷体"/>
            <w:sz w:val="28"/>
            <w:szCs w:val="28"/>
          </w:rPr>
          <w:delText>，</w:delText>
        </w:r>
      </w:del>
      <w:r>
        <w:rPr>
          <w:rFonts w:hint="eastAsia" w:ascii="华文楷体" w:hAnsi="华文楷体" w:eastAsia="华文楷体"/>
          <w:sz w:val="28"/>
          <w:szCs w:val="28"/>
        </w:rPr>
        <w:t>所知障也叫烦恼</w:t>
      </w:r>
      <w:ins w:id="900" w:author="Administrator" w:date="2016-01-09T18:50:46Z">
        <w:r>
          <w:rPr>
            <w:rFonts w:hint="eastAsia" w:ascii="华文楷体" w:hAnsi="华文楷体" w:eastAsia="华文楷体"/>
            <w:sz w:val="28"/>
            <w:szCs w:val="28"/>
            <w:lang w:eastAsia="zh-CN"/>
          </w:rPr>
          <w:t>，</w:t>
        </w:r>
      </w:ins>
      <w:del w:id="901" w:author="Administrator" w:date="2016-01-09T18:50:45Z">
        <w:r>
          <w:rPr>
            <w:rFonts w:hint="eastAsia" w:ascii="华文楷体" w:hAnsi="华文楷体" w:eastAsia="华文楷体"/>
            <w:sz w:val="28"/>
            <w:szCs w:val="28"/>
          </w:rPr>
          <w:delText>。</w:delText>
        </w:r>
      </w:del>
      <w:r>
        <w:rPr>
          <w:rFonts w:hint="eastAsia" w:ascii="华文楷体" w:hAnsi="华文楷体" w:eastAsia="华文楷体"/>
          <w:sz w:val="28"/>
          <w:szCs w:val="28"/>
        </w:rPr>
        <w:t>这个方面的烦恼不是广义的烦恼，这个方面的烦恼就是针对于所知障的这个烦恼</w:t>
      </w:r>
      <w:del w:id="902" w:author="Administrator" w:date="2016-01-09T18:50:59Z">
        <w:r>
          <w:rPr>
            <w:rFonts w:hint="eastAsia" w:ascii="华文楷体" w:hAnsi="华文楷体" w:eastAsia="华文楷体"/>
            <w:sz w:val="28"/>
            <w:szCs w:val="28"/>
          </w:rPr>
          <w:delText>，</w:delText>
        </w:r>
      </w:del>
      <w:r>
        <w:rPr>
          <w:rFonts w:hint="eastAsia" w:ascii="华文楷体" w:hAnsi="华文楷体" w:eastAsia="华文楷体"/>
          <w:sz w:val="28"/>
          <w:szCs w:val="28"/>
        </w:rPr>
        <w:t>就是讲烦恼障</w:t>
      </w:r>
      <w:ins w:id="903" w:author="Administrator" w:date="2016-01-09T18:51:03Z">
        <w:r>
          <w:rPr>
            <w:rFonts w:hint="eastAsia" w:ascii="华文楷体" w:hAnsi="华文楷体" w:eastAsia="华文楷体"/>
            <w:sz w:val="28"/>
            <w:szCs w:val="28"/>
            <w:lang w:eastAsia="zh-CN"/>
          </w:rPr>
          <w:t>，</w:t>
        </w:r>
      </w:ins>
      <w:del w:id="904" w:author="Administrator" w:date="2016-01-09T18:51:02Z">
        <w:r>
          <w:rPr>
            <w:rFonts w:hint="eastAsia" w:ascii="华文楷体" w:hAnsi="华文楷体" w:eastAsia="华文楷体"/>
            <w:sz w:val="28"/>
            <w:szCs w:val="28"/>
          </w:rPr>
          <w:delText>。</w:delText>
        </w:r>
      </w:del>
      <w:r>
        <w:rPr>
          <w:rFonts w:hint="eastAsia" w:ascii="华文楷体" w:hAnsi="华文楷体" w:eastAsia="华文楷体"/>
          <w:sz w:val="28"/>
          <w:szCs w:val="28"/>
        </w:rPr>
        <w:t>他所有的烦恼都已</w:t>
      </w:r>
      <w:ins w:id="905" w:author="Administrator" w:date="2016-01-12T18:43:19Z">
        <w:r>
          <w:rPr>
            <w:rFonts w:hint="eastAsia" w:ascii="华文楷体" w:hAnsi="华文楷体" w:eastAsia="华文楷体"/>
            <w:sz w:val="28"/>
            <w:szCs w:val="28"/>
            <w:lang w:eastAsia="zh-CN"/>
          </w:rPr>
          <w:t>经</w:t>
        </w:r>
      </w:ins>
      <w:r>
        <w:rPr>
          <w:rFonts w:hint="eastAsia" w:ascii="华文楷体" w:hAnsi="华文楷体" w:eastAsia="华文楷体"/>
          <w:sz w:val="28"/>
          <w:szCs w:val="28"/>
        </w:rPr>
        <w:t>没有了</w:t>
      </w:r>
      <w:ins w:id="906" w:author="Administrator" w:date="2016-01-10T19:25:43Z">
        <w:r>
          <w:rPr>
            <w:rFonts w:hint="eastAsia" w:ascii="华文楷体" w:hAnsi="华文楷体" w:eastAsia="华文楷体"/>
            <w:sz w:val="28"/>
            <w:szCs w:val="28"/>
            <w:lang w:eastAsia="zh-CN"/>
          </w:rPr>
          <w:t>，</w:t>
        </w:r>
      </w:ins>
      <w:del w:id="907" w:author="Administrator" w:date="2016-01-10T19:25:43Z">
        <w:r>
          <w:rPr>
            <w:rFonts w:hint="eastAsia" w:ascii="华文楷体" w:hAnsi="华文楷体" w:eastAsia="华文楷体"/>
            <w:sz w:val="28"/>
            <w:szCs w:val="28"/>
          </w:rPr>
          <w:delText>。</w:delText>
        </w:r>
      </w:del>
      <w:r>
        <w:rPr>
          <w:rFonts w:hint="eastAsia" w:ascii="华文楷体" w:hAnsi="华文楷体" w:eastAsia="华文楷体"/>
          <w:sz w:val="28"/>
          <w:szCs w:val="28"/>
        </w:rPr>
        <w:t>但是呢他的这样一种这个蕴的本体的种子还留下来了，还留还余了一些这样一种习气的法，没有完全的</w:t>
      </w:r>
      <w:del w:id="908" w:author="Administrator" w:date="2016-01-09T18:51:26Z">
        <w:r>
          <w:rPr>
            <w:rFonts w:hint="eastAsia" w:ascii="华文楷体" w:hAnsi="华文楷体" w:eastAsia="华文楷体"/>
            <w:sz w:val="28"/>
            <w:szCs w:val="28"/>
          </w:rPr>
          <w:delText>，</w:delText>
        </w:r>
      </w:del>
      <w:r>
        <w:rPr>
          <w:rFonts w:hint="eastAsia" w:ascii="华文楷体" w:hAnsi="华文楷体" w:eastAsia="华文楷体"/>
          <w:sz w:val="28"/>
          <w:szCs w:val="28"/>
        </w:rPr>
        <w:t>没有完全的消亡。所以说呢这个叫做有余涅槃，有余菩提。</w:t>
      </w:r>
    </w:p>
    <w:p>
      <w:pPr>
        <w:ind w:firstLine="570"/>
        <w:rPr>
          <w:ins w:id="909" w:author="Administrator" w:date="2016-01-09T18:54:08Z"/>
          <w:rFonts w:hint="eastAsia" w:ascii="华文楷体" w:hAnsi="华文楷体" w:eastAsia="华文楷体"/>
          <w:sz w:val="28"/>
          <w:szCs w:val="28"/>
        </w:rPr>
      </w:pPr>
      <w:r>
        <w:rPr>
          <w:rFonts w:hint="eastAsia" w:ascii="华文楷体" w:hAnsi="华文楷体" w:eastAsia="华文楷体"/>
          <w:sz w:val="28"/>
          <w:szCs w:val="28"/>
        </w:rPr>
        <w:t>那么无余呢，真正的无余涅槃呢是佛果，无习气。他相续当中的这样细微的习气都不存在了，所以说清净如虚空。他这个叫真正的无余涅槃。</w:t>
      </w:r>
    </w:p>
    <w:p>
      <w:pPr>
        <w:ind w:firstLine="570"/>
        <w:rPr>
          <w:ins w:id="910" w:author="Administrator" w:date="2016-01-09T19:00:41Z"/>
          <w:rFonts w:hint="eastAsia" w:ascii="华文楷体" w:hAnsi="华文楷体" w:eastAsia="华文楷体"/>
          <w:sz w:val="28"/>
          <w:szCs w:val="28"/>
        </w:rPr>
      </w:pPr>
      <w:r>
        <w:rPr>
          <w:rFonts w:hint="eastAsia" w:ascii="华文楷体" w:hAnsi="华文楷体" w:eastAsia="华文楷体"/>
          <w:sz w:val="28"/>
          <w:szCs w:val="28"/>
        </w:rPr>
        <w:t>虽然按照大乘的角度来讲的时候，小乘是没有无余涅槃的。小乘的自宗承许自己</w:t>
      </w:r>
      <w:del w:id="911" w:author="Administrator" w:date="2016-01-12T18:43:51Z">
        <w:r>
          <w:rPr>
            <w:rFonts w:hint="eastAsia" w:ascii="华文楷体" w:hAnsi="华文楷体" w:eastAsia="华文楷体"/>
            <w:sz w:val="28"/>
            <w:szCs w:val="28"/>
          </w:rPr>
          <w:delText>，</w:delText>
        </w:r>
      </w:del>
      <w:r>
        <w:rPr>
          <w:rFonts w:hint="eastAsia" w:ascii="华文楷体" w:hAnsi="华文楷体" w:eastAsia="华文楷体"/>
          <w:sz w:val="28"/>
          <w:szCs w:val="28"/>
        </w:rPr>
        <w:t>就有有余涅槃和无余涅槃两位。小乘的这个自宗说，所谓的我们的有余涅槃呢，就是讲阿罗汉断尽烦恼之后，他的五蕴身体还没有消亡的时候，就叫做有余涅槃位</w:t>
      </w:r>
      <w:ins w:id="912" w:author="Administrator" w:date="2016-01-09T18:54:41Z">
        <w:r>
          <w:rPr>
            <w:rFonts w:hint="eastAsia" w:ascii="华文楷体" w:hAnsi="华文楷体" w:eastAsia="华文楷体"/>
            <w:sz w:val="28"/>
            <w:szCs w:val="28"/>
            <w:lang w:eastAsia="zh-CN"/>
          </w:rPr>
          <w:t>；</w:t>
        </w:r>
      </w:ins>
      <w:del w:id="913" w:author="Administrator" w:date="2016-01-09T18:54:40Z">
        <w:r>
          <w:rPr>
            <w:rFonts w:hint="eastAsia" w:ascii="华文楷体" w:hAnsi="华文楷体" w:eastAsia="华文楷体"/>
            <w:sz w:val="28"/>
            <w:szCs w:val="28"/>
          </w:rPr>
          <w:delText>，</w:delText>
        </w:r>
      </w:del>
      <w:r>
        <w:rPr>
          <w:rFonts w:hint="eastAsia" w:ascii="华文楷体" w:hAnsi="华文楷体" w:eastAsia="华文楷体"/>
          <w:sz w:val="28"/>
          <w:szCs w:val="28"/>
        </w:rPr>
        <w:t>无余涅槃位呢，入灭了，入灭之后灰身灭智</w:t>
      </w:r>
      <w:ins w:id="914" w:author="Administrator" w:date="2016-01-09T18:53:48Z">
        <w:r>
          <w:rPr>
            <w:rFonts w:hint="eastAsia" w:ascii="华文楷体" w:hAnsi="华文楷体" w:eastAsia="华文楷体"/>
            <w:sz w:val="28"/>
            <w:szCs w:val="28"/>
            <w:lang w:eastAsia="zh-CN"/>
          </w:rPr>
          <w:t>，</w:t>
        </w:r>
      </w:ins>
      <w:del w:id="915" w:author="Administrator" w:date="2016-01-09T18:53:47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像这样的话就获得了无余涅槃，永远就是不可能再这个流转的，不可能再显现这样，乃至于五蕴的身体不可能再显现出来，这个叫做无余位。</w:t>
      </w:r>
      <w:ins w:id="916" w:author="Administrator" w:date="2016-01-10T19:27:29Z">
        <w:r>
          <w:rPr>
            <w:rFonts w:hint="eastAsia" w:ascii="华文楷体" w:hAnsi="华文楷体" w:eastAsia="华文楷体"/>
            <w:sz w:val="28"/>
            <w:szCs w:val="28"/>
            <w:lang w:eastAsia="zh-CN"/>
          </w:rPr>
          <w:t>按</w:t>
        </w:r>
      </w:ins>
      <w:del w:id="917" w:author="Administrator" w:date="2016-01-10T19:27:33Z">
        <w:r>
          <w:rPr>
            <w:rFonts w:hint="eastAsia" w:ascii="华文楷体" w:hAnsi="华文楷体" w:eastAsia="华文楷体"/>
            <w:sz w:val="28"/>
            <w:szCs w:val="28"/>
          </w:rPr>
          <w:delText>从</w:delText>
        </w:r>
      </w:del>
      <w:r>
        <w:rPr>
          <w:rFonts w:hint="eastAsia" w:ascii="华文楷体" w:hAnsi="华文楷体" w:eastAsia="华文楷体"/>
          <w:sz w:val="28"/>
          <w:szCs w:val="28"/>
        </w:rPr>
        <w:t>大乘角度来讲</w:t>
      </w:r>
      <w:ins w:id="918" w:author="Administrator" w:date="2016-01-10T19:27:36Z">
        <w:r>
          <w:rPr>
            <w:rFonts w:hint="eastAsia" w:ascii="华文楷体" w:hAnsi="华文楷体" w:eastAsia="华文楷体"/>
            <w:sz w:val="28"/>
            <w:szCs w:val="28"/>
            <w:lang w:eastAsia="zh-CN"/>
          </w:rPr>
          <w:t>，</w:t>
        </w:r>
      </w:ins>
      <w:r>
        <w:rPr>
          <w:rFonts w:hint="eastAsia" w:ascii="华文楷体" w:hAnsi="华文楷体" w:eastAsia="华文楷体"/>
          <w:sz w:val="28"/>
          <w:szCs w:val="28"/>
        </w:rPr>
        <w:t>你只能有一个有余。相续当中呢他就从，不单单是说你在世的时候</w:t>
      </w:r>
      <w:del w:id="919" w:author="Administrator" w:date="2016-01-09T18:55:26Z">
        <w:r>
          <w:rPr>
            <w:rFonts w:hint="eastAsia" w:ascii="华文楷体" w:hAnsi="华文楷体" w:eastAsia="华文楷体"/>
            <w:sz w:val="28"/>
            <w:szCs w:val="28"/>
          </w:rPr>
          <w:delText>，</w:delText>
        </w:r>
      </w:del>
      <w:r>
        <w:rPr>
          <w:rFonts w:hint="eastAsia" w:ascii="华文楷体" w:hAnsi="华文楷体" w:eastAsia="华文楷体"/>
          <w:sz w:val="28"/>
          <w:szCs w:val="28"/>
        </w:rPr>
        <w:t>有这样一种五蕴的粗大的身体啊，</w:t>
      </w:r>
      <w:del w:id="920" w:author="Administrator" w:date="2016-01-09T18:55:3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乃至于就你相续当中还有这样一种习气剩下来了，以后还会有这样一种五蕴的显现的身体</w:t>
      </w:r>
      <w:ins w:id="921" w:author="Administrator" w:date="2016-01-12T18:44:32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这个情况，所以说呢你不是无余涅槃。真正的这个无余涅槃是佛陀，佛陀呢获得了大涅槃果，就是无余涅槃，相续当中丝毫的习气啊</w:t>
      </w:r>
      <w:ins w:id="922" w:author="Administrator" w:date="2016-01-09T18:56:13Z">
        <w:r>
          <w:rPr>
            <w:rFonts w:hint="eastAsia" w:ascii="华文楷体" w:hAnsi="华文楷体" w:eastAsia="华文楷体"/>
            <w:sz w:val="28"/>
            <w:szCs w:val="28"/>
            <w:lang w:eastAsia="zh-CN"/>
          </w:rPr>
          <w:t>、</w:t>
        </w:r>
      </w:ins>
      <w:del w:id="923" w:author="Administrator" w:date="2016-01-09T18:56:12Z">
        <w:r>
          <w:rPr>
            <w:rFonts w:hint="eastAsia" w:ascii="华文楷体" w:hAnsi="华文楷体" w:eastAsia="华文楷体"/>
            <w:sz w:val="28"/>
            <w:szCs w:val="28"/>
          </w:rPr>
          <w:delText>，</w:delText>
        </w:r>
      </w:del>
      <w:r>
        <w:rPr>
          <w:rFonts w:hint="eastAsia" w:ascii="华文楷体" w:hAnsi="华文楷体" w:eastAsia="华文楷体"/>
          <w:sz w:val="28"/>
          <w:szCs w:val="28"/>
        </w:rPr>
        <w:t>异熟的蕴等等</w:t>
      </w:r>
      <w:del w:id="924" w:author="Administrator" w:date="2016-01-09T18:56:20Z">
        <w:r>
          <w:rPr>
            <w:rFonts w:hint="eastAsia" w:ascii="华文楷体" w:hAnsi="华文楷体" w:eastAsia="华文楷体"/>
            <w:sz w:val="28"/>
            <w:szCs w:val="28"/>
          </w:rPr>
          <w:delText>，</w:delText>
        </w:r>
      </w:del>
      <w:r>
        <w:rPr>
          <w:rFonts w:hint="eastAsia" w:ascii="华文楷体" w:hAnsi="华文楷体" w:eastAsia="华文楷体"/>
          <w:sz w:val="28"/>
          <w:szCs w:val="28"/>
        </w:rPr>
        <w:t>都不存在。</w:t>
      </w:r>
      <w:del w:id="925" w:author="Administrator" w:date="2016-01-09T18:56:2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像前面讲的这个无明习气地啊</w:t>
      </w:r>
      <w:del w:id="926" w:author="Administrator" w:date="2016-01-09T18:57:34Z">
        <w:r>
          <w:rPr>
            <w:rFonts w:hint="eastAsia" w:ascii="华文楷体" w:hAnsi="华文楷体" w:eastAsia="华文楷体"/>
            <w:sz w:val="28"/>
            <w:szCs w:val="28"/>
          </w:rPr>
          <w:delText>，</w:delText>
        </w:r>
      </w:del>
      <w:ins w:id="927" w:author="Administrator" w:date="2016-01-09T18:57:30Z">
        <w:r>
          <w:rPr>
            <w:rFonts w:hint="eastAsia" w:ascii="华文楷体" w:hAnsi="华文楷体" w:eastAsia="华文楷体"/>
            <w:sz w:val="28"/>
            <w:szCs w:val="28"/>
            <w:lang w:eastAsia="zh-CN"/>
          </w:rPr>
          <w:t>、</w:t>
        </w:r>
      </w:ins>
      <w:r>
        <w:rPr>
          <w:rFonts w:hint="eastAsia" w:ascii="华文楷体" w:hAnsi="华文楷体" w:eastAsia="华文楷体"/>
          <w:sz w:val="28"/>
          <w:szCs w:val="28"/>
        </w:rPr>
        <w:t>无漏业啊</w:t>
      </w:r>
      <w:ins w:id="928" w:author="Administrator" w:date="2016-01-09T18:57:37Z">
        <w:r>
          <w:rPr>
            <w:rFonts w:hint="eastAsia" w:ascii="华文楷体" w:hAnsi="华文楷体" w:eastAsia="华文楷体"/>
            <w:sz w:val="28"/>
            <w:szCs w:val="28"/>
            <w:lang w:eastAsia="zh-CN"/>
          </w:rPr>
          <w:t>、</w:t>
        </w:r>
      </w:ins>
      <w:del w:id="929" w:author="Administrator" w:date="2016-01-09T18:57:37Z">
        <w:r>
          <w:rPr>
            <w:rFonts w:hint="eastAsia" w:ascii="华文楷体" w:hAnsi="华文楷体" w:eastAsia="华文楷体"/>
            <w:sz w:val="28"/>
            <w:szCs w:val="28"/>
          </w:rPr>
          <w:delText>，</w:delText>
        </w:r>
      </w:del>
      <w:r>
        <w:rPr>
          <w:rFonts w:hint="eastAsia" w:ascii="华文楷体" w:hAnsi="华文楷体" w:eastAsia="华文楷体"/>
          <w:sz w:val="28"/>
          <w:szCs w:val="28"/>
        </w:rPr>
        <w:t>还有这样一种不可思议的就是说投生哪</w:t>
      </w:r>
      <w:ins w:id="930" w:author="Administrator" w:date="2016-01-12T18:45:29Z">
        <w:r>
          <w:rPr>
            <w:rFonts w:hint="eastAsia" w:ascii="华文楷体" w:hAnsi="华文楷体" w:eastAsia="华文楷体"/>
            <w:sz w:val="28"/>
            <w:szCs w:val="28"/>
            <w:lang w:eastAsia="zh-CN"/>
          </w:rPr>
          <w:t>、</w:t>
        </w:r>
      </w:ins>
      <w:del w:id="931" w:author="Administrator" w:date="2016-01-09T18:57:49Z">
        <w:r>
          <w:rPr>
            <w:rFonts w:hint="eastAsia" w:ascii="华文楷体" w:hAnsi="华文楷体" w:eastAsia="华文楷体"/>
            <w:sz w:val="28"/>
            <w:szCs w:val="28"/>
          </w:rPr>
          <w:delText>，</w:delText>
        </w:r>
      </w:del>
      <w:r>
        <w:rPr>
          <w:rFonts w:hint="eastAsia" w:ascii="华文楷体" w:hAnsi="华文楷体" w:eastAsia="华文楷体"/>
          <w:sz w:val="28"/>
          <w:szCs w:val="28"/>
        </w:rPr>
        <w:t>这些</w:t>
      </w:r>
      <w:ins w:id="932" w:author="Administrator" w:date="2016-01-12T18:45:35Z">
        <w:r>
          <w:rPr>
            <w:rFonts w:hint="eastAsia" w:ascii="华文楷体" w:hAnsi="华文楷体" w:eastAsia="华文楷体"/>
            <w:sz w:val="28"/>
            <w:szCs w:val="28"/>
            <w:lang w:eastAsia="zh-CN"/>
          </w:rPr>
          <w:t>死亡</w:t>
        </w:r>
      </w:ins>
      <w:del w:id="933" w:author="Administrator" w:date="2016-01-12T18:46:05Z">
        <w:r>
          <w:rPr>
            <w:rFonts w:hint="eastAsia" w:ascii="华文楷体" w:hAnsi="华文楷体" w:eastAsia="华文楷体"/>
            <w:sz w:val="28"/>
            <w:szCs w:val="28"/>
          </w:rPr>
          <w:delText>就</w:delText>
        </w:r>
      </w:del>
      <w:del w:id="934" w:author="Administrator" w:date="2016-01-12T18:46:06Z">
        <w:r>
          <w:rPr>
            <w:rFonts w:hint="eastAsia" w:ascii="华文楷体" w:hAnsi="华文楷体" w:eastAsia="华文楷体"/>
            <w:sz w:val="28"/>
            <w:szCs w:val="28"/>
          </w:rPr>
          <w:delText>是说</w:delText>
        </w:r>
      </w:del>
      <w:r>
        <w:rPr>
          <w:rFonts w:hint="eastAsia" w:ascii="华文楷体" w:hAnsi="华文楷体" w:eastAsia="华文楷体"/>
          <w:sz w:val="28"/>
          <w:szCs w:val="28"/>
        </w:rPr>
        <w:t>等等，像这样的话都是这个不存在的。所以只有佛才是无余涅槃，清净如虚空。</w:t>
      </w:r>
      <w:ins w:id="935" w:author="Administrator" w:date="2016-01-09T18:58:36Z">
        <w:r>
          <w:rPr>
            <w:rFonts w:hint="eastAsia" w:ascii="华文楷体" w:hAnsi="华文楷体" w:eastAsia="华文楷体"/>
            <w:sz w:val="28"/>
            <w:szCs w:val="28"/>
            <w:lang w:eastAsia="zh-CN"/>
          </w:rPr>
          <w:t>“</w:t>
        </w:r>
      </w:ins>
      <w:r>
        <w:rPr>
          <w:rFonts w:hint="eastAsia" w:ascii="华文楷体" w:hAnsi="华文楷体" w:eastAsia="华文楷体"/>
          <w:sz w:val="28"/>
          <w:szCs w:val="28"/>
        </w:rPr>
        <w:t>菩提即如是,诸佛方便说</w:t>
      </w:r>
      <w:ins w:id="936" w:author="Administrator" w:date="2016-01-09T18:58:40Z">
        <w:r>
          <w:rPr>
            <w:rFonts w:hint="eastAsia" w:ascii="华文楷体" w:hAnsi="华文楷体" w:eastAsia="华文楷体"/>
            <w:sz w:val="28"/>
            <w:szCs w:val="28"/>
            <w:lang w:eastAsia="zh-CN"/>
          </w:rPr>
          <w:t>”</w:t>
        </w:r>
      </w:ins>
      <w:ins w:id="937" w:author="Administrator" w:date="2016-01-09T18:58:41Z">
        <w:r>
          <w:rPr>
            <w:rFonts w:hint="eastAsia" w:ascii="华文楷体" w:hAnsi="华文楷体" w:eastAsia="华文楷体"/>
            <w:sz w:val="28"/>
            <w:szCs w:val="28"/>
            <w:lang w:eastAsia="zh-CN"/>
          </w:rPr>
          <w:t>，</w:t>
        </w:r>
      </w:ins>
      <w:del w:id="938" w:author="Administrator" w:date="2016-01-09T18:58:39Z">
        <w:r>
          <w:rPr>
            <w:rFonts w:hint="eastAsia" w:ascii="华文楷体" w:hAnsi="华文楷体" w:eastAsia="华文楷体"/>
            <w:sz w:val="28"/>
            <w:szCs w:val="28"/>
          </w:rPr>
          <w:delText>。</w:delText>
        </w:r>
      </w:del>
      <w:r>
        <w:rPr>
          <w:rFonts w:hint="eastAsia" w:ascii="华文楷体" w:hAnsi="华文楷体" w:eastAsia="华文楷体"/>
          <w:sz w:val="28"/>
          <w:szCs w:val="28"/>
        </w:rPr>
        <w:t>所谓的菩提前面讲的两种</w:t>
      </w:r>
      <w:ins w:id="939" w:author="Administrator" w:date="2016-01-09T18:58:47Z">
        <w:r>
          <w:rPr>
            <w:rFonts w:hint="eastAsia" w:ascii="华文楷体" w:hAnsi="华文楷体" w:eastAsia="华文楷体"/>
            <w:sz w:val="28"/>
            <w:szCs w:val="28"/>
            <w:lang w:eastAsia="zh-CN"/>
          </w:rPr>
          <w:t>，</w:t>
        </w:r>
      </w:ins>
      <w:del w:id="940" w:author="Administrator" w:date="2016-01-09T18:58:46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那么就是说有这两种菩提，诸佛方便说。佛陀呢也是通过方便来宣讲两种菩提。一方面就是说，</w:t>
      </w:r>
      <w:del w:id="941" w:author="Administrator" w:date="2016-01-09T18:58:58Z">
        <w:r>
          <w:rPr>
            <w:rFonts w:hint="eastAsia" w:ascii="华文楷体" w:hAnsi="华文楷体" w:eastAsia="华文楷体"/>
            <w:sz w:val="28"/>
            <w:szCs w:val="28"/>
          </w:rPr>
          <w:delText>是说</w:delText>
        </w:r>
      </w:del>
      <w:del w:id="942" w:author="Administrator" w:date="2016-01-09T18:58:59Z">
        <w:r>
          <w:rPr>
            <w:rFonts w:hint="eastAsia" w:ascii="华文楷体" w:hAnsi="华文楷体" w:eastAsia="华文楷体"/>
            <w:sz w:val="28"/>
            <w:szCs w:val="28"/>
          </w:rPr>
          <w:delText>，</w:delText>
        </w:r>
      </w:del>
      <w:r>
        <w:rPr>
          <w:rFonts w:hint="eastAsia" w:ascii="华文楷体" w:hAnsi="华文楷体" w:eastAsia="华文楷体"/>
          <w:sz w:val="28"/>
          <w:szCs w:val="28"/>
        </w:rPr>
        <w:t>小乘有证得菩提果位，三菩提嘛，像这样一方面就是说实际上真的来讲的时候只有佛才是真正的大菩提果位。</w:t>
      </w:r>
    </w:p>
    <w:p>
      <w:pPr>
        <w:ind w:firstLine="570"/>
        <w:rPr>
          <w:ins w:id="943" w:author="Administrator" w:date="2016-01-09T19:00:43Z"/>
          <w:rFonts w:hint="eastAsia" w:ascii="黑体" w:hAnsi="黑体" w:eastAsia="黑体" w:cs="黑体"/>
          <w:sz w:val="28"/>
          <w:szCs w:val="28"/>
        </w:rPr>
      </w:pPr>
      <w:r>
        <w:rPr>
          <w:rFonts w:hint="eastAsia" w:ascii="黑体" w:hAnsi="黑体" w:eastAsia="黑体" w:cs="黑体"/>
          <w:sz w:val="28"/>
          <w:szCs w:val="28"/>
          <w:rPrChange w:id="944" w:author="Administrator" w:date="2016-01-09T19:00:39Z">
            <w:rPr>
              <w:rFonts w:hint="eastAsia" w:ascii="华文楷体" w:hAnsi="华文楷体" w:eastAsia="华文楷体"/>
              <w:sz w:val="28"/>
              <w:szCs w:val="28"/>
            </w:rPr>
          </w:rPrChange>
        </w:rPr>
        <w:t>【应当依此而了知。此外,如果有人提出质问:论中说菩提是尽智与无生智,具有无为法者即是圣补特伽罗。既然说菩提共有三种,那么它们的尽智与无生智到底是指什么呢?】</w:t>
      </w:r>
    </w:p>
    <w:p>
      <w:pPr>
        <w:ind w:firstLine="570"/>
        <w:rPr>
          <w:ins w:id="945" w:author="Administrator" w:date="2016-01-09T19:18:27Z"/>
          <w:rFonts w:hint="eastAsia" w:ascii="华文楷体" w:hAnsi="华文楷体" w:eastAsia="华文楷体"/>
          <w:sz w:val="28"/>
          <w:szCs w:val="28"/>
          <w:lang w:eastAsia="zh-CN"/>
        </w:rPr>
      </w:pPr>
      <w:r>
        <w:rPr>
          <w:rFonts w:hint="eastAsia" w:ascii="华文楷体" w:hAnsi="华文楷体" w:eastAsia="华文楷体"/>
          <w:sz w:val="28"/>
          <w:szCs w:val="28"/>
        </w:rPr>
        <w:t>那么还有一个人提出问题就是说，论中说了，菩提呢是尽智和无生智,具有无为法的证悟者呢就是圣</w:t>
      </w:r>
      <w:del w:id="946" w:author="Administrator" w:date="2016-01-12T18:47:11Z">
        <w:r>
          <w:rPr>
            <w:rFonts w:hint="eastAsia" w:ascii="华文楷体" w:hAnsi="华文楷体" w:eastAsia="华文楷体"/>
            <w:sz w:val="28"/>
            <w:szCs w:val="28"/>
          </w:rPr>
          <w:delText>者</w:delText>
        </w:r>
      </w:del>
      <w:r>
        <w:rPr>
          <w:rFonts w:hint="eastAsia" w:ascii="华文楷体" w:hAnsi="华文楷体" w:eastAsia="华文楷体"/>
          <w:sz w:val="28"/>
          <w:szCs w:val="28"/>
        </w:rPr>
        <w:t>补特伽罗。那么这个时候呢既然说菩提有三种，有声闻菩提有缘觉菩提和大菩提。那菩提有三种，那么各自的尽智和无生智到底是什么呢</w:t>
      </w:r>
      <w:del w:id="947" w:author="Administrator" w:date="2016-01-09T19:02:05Z">
        <w:r>
          <w:rPr>
            <w:rFonts w:hint="eastAsia" w:ascii="华文楷体" w:hAnsi="华文楷体" w:eastAsia="华文楷体"/>
            <w:sz w:val="28"/>
            <w:szCs w:val="28"/>
          </w:rPr>
          <w:delText>。</w:delText>
        </w:r>
      </w:del>
      <w:ins w:id="948" w:author="Administrator" w:date="2016-01-09T19:02:08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像这样提出这样一种问题了。实际上下面的一个注释就是说，他们三菩提，尽智就是说灭掉了什么</w:t>
      </w:r>
      <w:ins w:id="949" w:author="Administrator" w:date="2016-01-12T18:47:30Z">
        <w:r>
          <w:rPr>
            <w:rFonts w:hint="eastAsia" w:ascii="华文楷体" w:hAnsi="华文楷体" w:eastAsia="华文楷体"/>
            <w:sz w:val="28"/>
            <w:szCs w:val="28"/>
            <w:lang w:eastAsia="zh-CN"/>
          </w:rPr>
          <w:t>？</w:t>
        </w:r>
      </w:ins>
      <w:del w:id="950" w:author="Administrator" w:date="2016-01-12T18:47:29Z">
        <w:r>
          <w:rPr>
            <w:rFonts w:hint="eastAsia" w:ascii="华文楷体" w:hAnsi="华文楷体" w:eastAsia="华文楷体"/>
            <w:sz w:val="28"/>
            <w:szCs w:val="28"/>
          </w:rPr>
          <w:delText>，</w:delText>
        </w:r>
      </w:del>
      <w:r>
        <w:rPr>
          <w:rFonts w:hint="eastAsia" w:ascii="华文楷体" w:hAnsi="华文楷体" w:eastAsia="华文楷体"/>
          <w:sz w:val="28"/>
          <w:szCs w:val="28"/>
        </w:rPr>
        <w:t>无生智就是讲他们获得了什么</w:t>
      </w:r>
      <w:ins w:id="951" w:author="Administrator" w:date="2016-01-12T18:47:33Z">
        <w:r>
          <w:rPr>
            <w:rFonts w:hint="eastAsia" w:ascii="华文楷体" w:hAnsi="华文楷体" w:eastAsia="华文楷体"/>
            <w:sz w:val="28"/>
            <w:szCs w:val="28"/>
            <w:lang w:eastAsia="zh-CN"/>
          </w:rPr>
          <w:t>？</w:t>
        </w:r>
      </w:ins>
      <w:del w:id="952" w:author="Administrator" w:date="2016-01-12T18:47:33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像这样的话也是这样一种这个提的。那么在这《俱舍论》当中，</w:t>
      </w:r>
      <w:ins w:id="953" w:author="Administrator" w:date="2016-01-09T19:06:50Z">
        <w:r>
          <w:rPr>
            <w:rFonts w:hint="eastAsia" w:ascii="华文楷体" w:hAnsi="华文楷体" w:eastAsia="华文楷体"/>
            <w:sz w:val="28"/>
            <w:szCs w:val="28"/>
            <w:lang w:eastAsia="zh-CN"/>
          </w:rPr>
          <w:t>它</w:t>
        </w:r>
      </w:ins>
      <w:del w:id="954" w:author="Administrator" w:date="2016-01-09T19:06:49Z">
        <w:r>
          <w:rPr>
            <w:rFonts w:hint="eastAsia" w:ascii="华文楷体" w:hAnsi="华文楷体" w:eastAsia="华文楷体"/>
            <w:sz w:val="28"/>
            <w:szCs w:val="28"/>
          </w:rPr>
          <w:delText>他</w:delText>
        </w:r>
      </w:del>
      <w:r>
        <w:rPr>
          <w:rFonts w:hint="eastAsia" w:ascii="华文楷体" w:hAnsi="华文楷体" w:eastAsia="华文楷体"/>
          <w:sz w:val="28"/>
          <w:szCs w:val="28"/>
        </w:rPr>
        <w:t>对这个尽智和无生智呢</w:t>
      </w:r>
      <w:del w:id="955" w:author="Administrator" w:date="2016-01-09T19:07:00Z">
        <w:r>
          <w:rPr>
            <w:rFonts w:hint="eastAsia" w:ascii="华文楷体" w:hAnsi="华文楷体" w:eastAsia="华文楷体"/>
            <w:sz w:val="28"/>
            <w:szCs w:val="28"/>
          </w:rPr>
          <w:delText>，他</w:delText>
        </w:r>
      </w:del>
      <w:ins w:id="956" w:author="Administrator" w:date="2016-01-09T19:07:02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也有这样的讲，实际上意思是和这个一样的</w:t>
      </w:r>
      <w:ins w:id="957" w:author="Administrator" w:date="2016-01-09T19:07:08Z">
        <w:r>
          <w:rPr>
            <w:rFonts w:hint="eastAsia" w:ascii="华文楷体" w:hAnsi="华文楷体" w:eastAsia="华文楷体"/>
            <w:sz w:val="28"/>
            <w:szCs w:val="28"/>
            <w:lang w:eastAsia="zh-CN"/>
          </w:rPr>
          <w:t>，</w:t>
        </w:r>
      </w:ins>
      <w:del w:id="958" w:author="Administrator" w:date="2016-01-09T19:07:08Z">
        <w:r>
          <w:rPr>
            <w:rFonts w:hint="eastAsia" w:ascii="华文楷体" w:hAnsi="华文楷体" w:eastAsia="华文楷体"/>
            <w:sz w:val="28"/>
            <w:szCs w:val="28"/>
          </w:rPr>
          <w:delText>。</w:delText>
        </w:r>
      </w:del>
      <w:r>
        <w:rPr>
          <w:rFonts w:hint="eastAsia" w:ascii="华文楷体" w:hAnsi="华文楷体" w:eastAsia="华文楷体"/>
          <w:sz w:val="28"/>
          <w:szCs w:val="28"/>
        </w:rPr>
        <w:t>但</w:t>
      </w:r>
      <w:ins w:id="959" w:author="Administrator" w:date="2016-01-09T19:07:12Z">
        <w:r>
          <w:rPr>
            <w:rFonts w:hint="eastAsia" w:ascii="华文楷体" w:hAnsi="华文楷体" w:eastAsia="华文楷体"/>
            <w:sz w:val="28"/>
            <w:szCs w:val="28"/>
            <w:lang w:eastAsia="zh-CN"/>
          </w:rPr>
          <w:t>它</w:t>
        </w:r>
      </w:ins>
      <w:del w:id="960" w:author="Administrator" w:date="2016-01-09T19:07:11Z">
        <w:r>
          <w:rPr>
            <w:rFonts w:hint="eastAsia" w:ascii="华文楷体" w:hAnsi="华文楷体" w:eastAsia="华文楷体"/>
            <w:sz w:val="28"/>
            <w:szCs w:val="28"/>
          </w:rPr>
          <w:delText>他</w:delText>
        </w:r>
      </w:del>
      <w:r>
        <w:rPr>
          <w:rFonts w:hint="eastAsia" w:ascii="华文楷体" w:hAnsi="华文楷体" w:eastAsia="华文楷体"/>
          <w:sz w:val="28"/>
          <w:szCs w:val="28"/>
        </w:rPr>
        <w:t>讲的时候呢</w:t>
      </w:r>
      <w:del w:id="961" w:author="Administrator" w:date="2016-01-09T19:07:17Z">
        <w:r>
          <w:rPr>
            <w:rFonts w:hint="eastAsia" w:ascii="华文楷体" w:hAnsi="华文楷体" w:eastAsia="华文楷体"/>
            <w:sz w:val="28"/>
            <w:szCs w:val="28"/>
          </w:rPr>
          <w:delText>，</w:delText>
        </w:r>
      </w:del>
      <w:r>
        <w:rPr>
          <w:rFonts w:hint="eastAsia" w:ascii="华文楷体" w:hAnsi="华文楷体" w:eastAsia="华文楷体"/>
          <w:sz w:val="28"/>
          <w:szCs w:val="28"/>
        </w:rPr>
        <w:t>所谓的这个尽智、无生智就是即生当中</w:t>
      </w:r>
      <w:del w:id="962" w:author="Administrator" w:date="2016-01-09T19:07:26Z">
        <w:r>
          <w:rPr>
            <w:rFonts w:hint="eastAsia" w:ascii="华文楷体" w:hAnsi="华文楷体" w:eastAsia="华文楷体"/>
            <w:sz w:val="28"/>
            <w:szCs w:val="28"/>
          </w:rPr>
          <w:delText>他</w:delText>
        </w:r>
      </w:del>
      <w:ins w:id="963" w:author="Administrator" w:date="2016-01-09T19:07:27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主要是针对这个阿罗汉来讲</w:t>
      </w:r>
      <w:ins w:id="964" w:author="Administrator" w:date="2016-01-09T19:07:35Z">
        <w:r>
          <w:rPr>
            <w:rFonts w:hint="eastAsia" w:ascii="华文楷体" w:hAnsi="华文楷体" w:eastAsia="华文楷体"/>
            <w:sz w:val="28"/>
            <w:szCs w:val="28"/>
            <w:lang w:eastAsia="zh-CN"/>
          </w:rPr>
          <w:t>、</w:t>
        </w:r>
      </w:ins>
      <w:del w:id="965" w:author="Administrator" w:date="2016-01-09T19:07:35Z">
        <w:r>
          <w:rPr>
            <w:rFonts w:hint="eastAsia" w:ascii="华文楷体" w:hAnsi="华文楷体" w:eastAsia="华文楷体"/>
            <w:sz w:val="28"/>
            <w:szCs w:val="28"/>
          </w:rPr>
          <w:delText>，</w:delText>
        </w:r>
      </w:del>
      <w:r>
        <w:rPr>
          <w:rFonts w:hint="eastAsia" w:ascii="华文楷体" w:hAnsi="华文楷体" w:eastAsia="华文楷体"/>
          <w:sz w:val="28"/>
          <w:szCs w:val="28"/>
        </w:rPr>
        <w:t>声闻的阿罗汉，他对缘觉啊</w:t>
      </w:r>
      <w:ins w:id="966" w:author="Administrator" w:date="2016-01-09T19:07:41Z">
        <w:r>
          <w:rPr>
            <w:rFonts w:hint="eastAsia" w:ascii="华文楷体" w:hAnsi="华文楷体" w:eastAsia="华文楷体"/>
            <w:sz w:val="28"/>
            <w:szCs w:val="28"/>
            <w:lang w:eastAsia="zh-CN"/>
          </w:rPr>
          <w:t>、</w:t>
        </w:r>
      </w:ins>
      <w:del w:id="967" w:author="Administrator" w:date="2016-01-09T19:07:41Z">
        <w:r>
          <w:rPr>
            <w:rFonts w:hint="eastAsia" w:ascii="华文楷体" w:hAnsi="华文楷体" w:eastAsia="华文楷体"/>
            <w:sz w:val="28"/>
            <w:szCs w:val="28"/>
          </w:rPr>
          <w:delText>，</w:delText>
        </w:r>
      </w:del>
      <w:r>
        <w:rPr>
          <w:rFonts w:hint="eastAsia" w:ascii="华文楷体" w:hAnsi="华文楷体" w:eastAsia="华文楷体"/>
          <w:sz w:val="28"/>
          <w:szCs w:val="28"/>
        </w:rPr>
        <w:t>对于佛果啊这些方面</w:t>
      </w:r>
      <w:del w:id="968" w:author="Administrator" w:date="2016-01-09T19:09:26Z">
        <w:r>
          <w:rPr>
            <w:rFonts w:hint="eastAsia" w:ascii="华文楷体" w:hAnsi="华文楷体" w:eastAsia="华文楷体"/>
            <w:sz w:val="28"/>
            <w:szCs w:val="28"/>
          </w:rPr>
          <w:delText>，</w:delText>
        </w:r>
      </w:del>
      <w:r>
        <w:rPr>
          <w:rFonts w:hint="eastAsia" w:ascii="华文楷体" w:hAnsi="华文楷体" w:eastAsia="华文楷体"/>
          <w:sz w:val="28"/>
          <w:szCs w:val="28"/>
        </w:rPr>
        <w:t>都没有</w:t>
      </w:r>
      <w:del w:id="969" w:author="Administrator" w:date="2016-01-09T19:09:28Z">
        <w:r>
          <w:rPr>
            <w:rFonts w:hint="eastAsia" w:ascii="华文楷体" w:hAnsi="华文楷体" w:eastAsia="华文楷体"/>
            <w:sz w:val="28"/>
            <w:szCs w:val="28"/>
          </w:rPr>
          <w:delText>，</w:delText>
        </w:r>
      </w:del>
      <w:r>
        <w:rPr>
          <w:rFonts w:hint="eastAsia" w:ascii="华文楷体" w:hAnsi="华文楷体" w:eastAsia="华文楷体"/>
          <w:sz w:val="28"/>
          <w:szCs w:val="28"/>
        </w:rPr>
        <w:t>基本上没有很多提的，佛果也提了一些，</w:t>
      </w:r>
      <w:ins w:id="970" w:author="Administrator" w:date="2016-01-12T18:47:52Z">
        <w:r>
          <w:rPr>
            <w:rFonts w:hint="eastAsia" w:ascii="华文楷体" w:hAnsi="华文楷体" w:eastAsia="华文楷体"/>
            <w:sz w:val="28"/>
            <w:szCs w:val="28"/>
            <w:lang w:eastAsia="zh-CN"/>
          </w:rPr>
          <w:t>但</w:t>
        </w:r>
      </w:ins>
      <w:del w:id="971" w:author="Administrator" w:date="2016-01-09T19:09:3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主要是讲这个阿罗汉的证悟。阿罗汉的证悟他尽智和无生智呢，比如说以尽智为例，尽智为例的话就是说是他对于这个色定的体性，比如说呢，苦谛已知</w:t>
      </w:r>
      <w:ins w:id="972" w:author="Administrator" w:date="2016-01-09T19:10:31Z">
        <w:r>
          <w:rPr>
            <w:rFonts w:hint="eastAsia" w:ascii="华文楷体" w:hAnsi="华文楷体" w:eastAsia="华文楷体"/>
            <w:sz w:val="28"/>
            <w:szCs w:val="28"/>
            <w:lang w:eastAsia="zh-CN"/>
          </w:rPr>
          <w:t>、</w:t>
        </w:r>
      </w:ins>
      <w:del w:id="973" w:author="Administrator" w:date="2016-01-09T19:10:31Z">
        <w:r>
          <w:rPr>
            <w:rFonts w:hint="eastAsia" w:ascii="华文楷体" w:hAnsi="华文楷体" w:eastAsia="华文楷体"/>
            <w:sz w:val="28"/>
            <w:szCs w:val="28"/>
          </w:rPr>
          <w:delText>，</w:delText>
        </w:r>
      </w:del>
      <w:r>
        <w:rPr>
          <w:rFonts w:hint="eastAsia" w:ascii="华文楷体" w:hAnsi="华文楷体" w:eastAsia="华文楷体"/>
          <w:sz w:val="28"/>
          <w:szCs w:val="28"/>
        </w:rPr>
        <w:t>集谛已断</w:t>
      </w:r>
      <w:ins w:id="974" w:author="Administrator" w:date="2016-01-09T19:10:34Z">
        <w:r>
          <w:rPr>
            <w:rFonts w:hint="eastAsia" w:ascii="华文楷体" w:hAnsi="华文楷体" w:eastAsia="华文楷体"/>
            <w:sz w:val="28"/>
            <w:szCs w:val="28"/>
            <w:lang w:eastAsia="zh-CN"/>
          </w:rPr>
          <w:t>、</w:t>
        </w:r>
      </w:ins>
      <w:del w:id="975" w:author="Administrator" w:date="2016-01-09T19:10:34Z">
        <w:r>
          <w:rPr>
            <w:rFonts w:hint="eastAsia" w:ascii="华文楷体" w:hAnsi="华文楷体" w:eastAsia="华文楷体"/>
            <w:sz w:val="28"/>
            <w:szCs w:val="28"/>
          </w:rPr>
          <w:delText>，</w:delText>
        </w:r>
      </w:del>
      <w:r>
        <w:rPr>
          <w:rFonts w:hint="eastAsia" w:ascii="华文楷体" w:hAnsi="华文楷体" w:eastAsia="华文楷体"/>
          <w:sz w:val="28"/>
          <w:szCs w:val="28"/>
        </w:rPr>
        <w:t>道谛已修，然后是这个灭谛已证</w:t>
      </w:r>
      <w:ins w:id="976" w:author="Administrator" w:date="2016-01-09T19:10:56Z">
        <w:r>
          <w:rPr>
            <w:rFonts w:hint="eastAsia" w:ascii="华文楷体" w:hAnsi="华文楷体" w:eastAsia="华文楷体"/>
            <w:sz w:val="28"/>
            <w:szCs w:val="28"/>
            <w:lang w:eastAsia="zh-CN"/>
          </w:rPr>
          <w:t>，</w:t>
        </w:r>
      </w:ins>
      <w:del w:id="977" w:author="Administrator" w:date="2016-01-09T19:10:56Z">
        <w:r>
          <w:rPr>
            <w:rFonts w:hint="eastAsia" w:ascii="华文楷体" w:hAnsi="华文楷体" w:eastAsia="华文楷体"/>
            <w:sz w:val="28"/>
            <w:szCs w:val="28"/>
          </w:rPr>
          <w:delText>。</w:delText>
        </w:r>
      </w:del>
      <w:r>
        <w:rPr>
          <w:rFonts w:hint="eastAsia" w:ascii="华文楷体" w:hAnsi="华文楷体" w:eastAsia="华文楷体"/>
          <w:sz w:val="28"/>
          <w:szCs w:val="28"/>
        </w:rPr>
        <w:t>他就是说是相续当中了知这个，这个叫做尽智，这个</w:t>
      </w:r>
      <w:ins w:id="978" w:author="Administrator" w:date="2016-01-12T18:48:46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叫做尽智。然后无生智是怎么样呢</w:t>
      </w:r>
      <w:ins w:id="979" w:author="Administrator" w:date="2016-01-09T19:11:08Z">
        <w:r>
          <w:rPr>
            <w:rFonts w:hint="eastAsia" w:ascii="华文楷体" w:hAnsi="华文楷体" w:eastAsia="华文楷体"/>
            <w:sz w:val="28"/>
            <w:szCs w:val="28"/>
            <w:lang w:eastAsia="zh-CN"/>
          </w:rPr>
          <w:t>？</w:t>
        </w:r>
      </w:ins>
      <w:del w:id="980" w:author="Administrator" w:date="2016-01-09T19:11:07Z">
        <w:r>
          <w:rPr>
            <w:rFonts w:hint="eastAsia" w:ascii="华文楷体" w:hAnsi="华文楷体" w:eastAsia="华文楷体"/>
            <w:sz w:val="28"/>
            <w:szCs w:val="28"/>
          </w:rPr>
          <w:delText>。</w:delText>
        </w:r>
      </w:del>
      <w:r>
        <w:rPr>
          <w:rFonts w:hint="eastAsia" w:ascii="华文楷体" w:hAnsi="华文楷体" w:eastAsia="华文楷体"/>
          <w:sz w:val="28"/>
          <w:szCs w:val="28"/>
        </w:rPr>
        <w:t>无生智就是说呢，在前面的这个尽智的基础上，比如说以苦谛为例，苦谛以为</w:t>
      </w:r>
      <w:del w:id="981" w:author="Administrator" w:date="2016-01-10T21:09:48Z">
        <w:r>
          <w:rPr>
            <w:rFonts w:hint="eastAsia" w:ascii="华文楷体" w:hAnsi="华文楷体" w:eastAsia="华文楷体"/>
            <w:sz w:val="28"/>
            <w:szCs w:val="28"/>
          </w:rPr>
          <w:delText>界</w:delText>
        </w:r>
      </w:del>
      <w:del w:id="982" w:author="Administrator" w:date="2016-01-10T21:09:50Z">
        <w:r>
          <w:rPr>
            <w:rFonts w:hint="eastAsia" w:ascii="华文楷体" w:hAnsi="华文楷体" w:eastAsia="华文楷体"/>
            <w:sz w:val="28"/>
            <w:szCs w:val="28"/>
          </w:rPr>
          <w:delText>？</w:delText>
        </w:r>
      </w:del>
      <w:ins w:id="983" w:author="Administrator" w:date="2016-01-10T21:09:57Z">
        <w:r>
          <w:rPr>
            <w:rFonts w:hint="eastAsia" w:ascii="华文楷体" w:hAnsi="华文楷体" w:eastAsia="华文楷体"/>
            <w:sz w:val="28"/>
            <w:szCs w:val="28"/>
            <w:lang w:eastAsia="zh-CN"/>
          </w:rPr>
          <w:t>例</w:t>
        </w:r>
      </w:ins>
      <w:del w:id="984" w:author="Administrator" w:date="2016-01-10T21:10:06Z">
        <w:r>
          <w:rPr>
            <w:rFonts w:hint="eastAsia" w:ascii="华文楷体" w:hAnsi="华文楷体" w:eastAsia="华文楷体"/>
            <w:sz w:val="28"/>
            <w:szCs w:val="28"/>
          </w:rPr>
          <w:delText>47</w:delText>
        </w:r>
      </w:del>
      <w:del w:id="985" w:author="Administrator" w:date="2016-01-10T21:10:07Z">
        <w:r>
          <w:rPr>
            <w:rFonts w:hint="eastAsia" w:ascii="华文楷体" w:hAnsi="华文楷体" w:eastAsia="华文楷体"/>
            <w:sz w:val="28"/>
            <w:szCs w:val="28"/>
          </w:rPr>
          <w:delText>:2</w:delText>
        </w:r>
      </w:del>
      <w:del w:id="986" w:author="Administrator" w:date="2016-01-10T21:10:08Z">
        <w:r>
          <w:rPr>
            <w:rFonts w:hint="eastAsia" w:ascii="华文楷体" w:hAnsi="华文楷体" w:eastAsia="华文楷体"/>
            <w:sz w:val="28"/>
            <w:szCs w:val="28"/>
          </w:rPr>
          <w:delText>8</w:delText>
        </w:r>
      </w:del>
      <w:r>
        <w:rPr>
          <w:rFonts w:hint="eastAsia" w:ascii="华文楷体" w:hAnsi="华文楷体" w:eastAsia="华文楷体"/>
          <w:sz w:val="28"/>
          <w:szCs w:val="28"/>
        </w:rPr>
        <w:t>就是说苦谛已知，他就是苦谛已知不再知，这个就是无生智，不再知道了</w:t>
      </w:r>
      <w:ins w:id="987" w:author="Administrator" w:date="2016-01-09T19:11:34Z">
        <w:r>
          <w:rPr>
            <w:rFonts w:hint="eastAsia" w:ascii="华文楷体" w:hAnsi="华文楷体" w:eastAsia="华文楷体"/>
            <w:sz w:val="28"/>
            <w:szCs w:val="28"/>
            <w:lang w:eastAsia="zh-CN"/>
          </w:rPr>
          <w:t>，</w:t>
        </w:r>
      </w:ins>
      <w:del w:id="988" w:author="Administrator" w:date="2016-01-09T19:11:34Z">
        <w:r>
          <w:rPr>
            <w:rFonts w:hint="eastAsia" w:ascii="华文楷体" w:hAnsi="华文楷体" w:eastAsia="华文楷体"/>
            <w:sz w:val="28"/>
            <w:szCs w:val="28"/>
          </w:rPr>
          <w:delText>。</w:delText>
        </w:r>
      </w:del>
      <w:r>
        <w:rPr>
          <w:rFonts w:hint="eastAsia" w:ascii="华文楷体" w:hAnsi="华文楷体" w:eastAsia="华文楷体"/>
          <w:sz w:val="28"/>
          <w:szCs w:val="28"/>
        </w:rPr>
        <w:t>就是说他已经一知永知了，所以现在不再知</w:t>
      </w:r>
      <w:ins w:id="989" w:author="Administrator" w:date="2016-01-09T19:12:44Z">
        <w:r>
          <w:rPr>
            <w:rFonts w:hint="eastAsia" w:ascii="华文楷体" w:hAnsi="华文楷体" w:eastAsia="华文楷体"/>
            <w:sz w:val="28"/>
            <w:szCs w:val="28"/>
            <w:lang w:eastAsia="zh-CN"/>
          </w:rPr>
          <w:t>；</w:t>
        </w:r>
      </w:ins>
      <w:del w:id="990" w:author="Administrator" w:date="2016-01-09T19:12:43Z">
        <w:r>
          <w:rPr>
            <w:rFonts w:hint="eastAsia" w:ascii="华文楷体" w:hAnsi="华文楷体" w:eastAsia="华文楷体"/>
            <w:sz w:val="28"/>
            <w:szCs w:val="28"/>
          </w:rPr>
          <w:delText>。</w:delText>
        </w:r>
      </w:del>
      <w:r>
        <w:rPr>
          <w:rFonts w:hint="eastAsia" w:ascii="华文楷体" w:hAnsi="华文楷体" w:eastAsia="华文楷体"/>
          <w:sz w:val="28"/>
          <w:szCs w:val="28"/>
        </w:rPr>
        <w:t>然后集谛永断不再断</w:t>
      </w:r>
      <w:ins w:id="991" w:author="Administrator" w:date="2016-01-09T19:12:47Z">
        <w:r>
          <w:rPr>
            <w:rFonts w:hint="eastAsia" w:ascii="华文楷体" w:hAnsi="华文楷体" w:eastAsia="华文楷体"/>
            <w:sz w:val="28"/>
            <w:szCs w:val="28"/>
            <w:lang w:eastAsia="zh-CN"/>
          </w:rPr>
          <w:t>；</w:t>
        </w:r>
      </w:ins>
      <w:del w:id="992" w:author="Administrator" w:date="2016-01-09T19:12:46Z">
        <w:r>
          <w:rPr>
            <w:rFonts w:hint="eastAsia" w:ascii="华文楷体" w:hAnsi="华文楷体" w:eastAsia="华文楷体"/>
            <w:sz w:val="28"/>
            <w:szCs w:val="28"/>
          </w:rPr>
          <w:delText>。</w:delText>
        </w:r>
      </w:del>
      <w:r>
        <w:rPr>
          <w:rFonts w:hint="eastAsia" w:ascii="华文楷体" w:hAnsi="华文楷体" w:eastAsia="华文楷体"/>
          <w:sz w:val="28"/>
          <w:szCs w:val="28"/>
        </w:rPr>
        <w:t>然后就是说是这个道谛已修不再修</w:t>
      </w:r>
      <w:ins w:id="993" w:author="Administrator" w:date="2016-01-09T19:13:05Z">
        <w:r>
          <w:rPr>
            <w:rFonts w:hint="eastAsia" w:ascii="华文楷体" w:hAnsi="华文楷体" w:eastAsia="华文楷体"/>
            <w:sz w:val="28"/>
            <w:szCs w:val="28"/>
            <w:lang w:eastAsia="zh-CN"/>
          </w:rPr>
          <w:t>；</w:t>
        </w:r>
      </w:ins>
      <w:del w:id="994" w:author="Administrator" w:date="2016-01-09T19:12:34Z">
        <w:r>
          <w:rPr>
            <w:rFonts w:hint="eastAsia" w:ascii="华文楷体" w:hAnsi="华文楷体" w:eastAsia="华文楷体"/>
            <w:sz w:val="28"/>
            <w:szCs w:val="28"/>
          </w:rPr>
          <w:delText>，</w:delText>
        </w:r>
      </w:del>
      <w:r>
        <w:rPr>
          <w:rFonts w:hint="eastAsia" w:ascii="华文楷体" w:hAnsi="华文楷体" w:eastAsia="华文楷体"/>
          <w:sz w:val="28"/>
          <w:szCs w:val="28"/>
        </w:rPr>
        <w:t>灭谛已证不再证。像这样的话他这个智慧叫无生智。那么这个讲尽智和无生智呢，按照小乘的观点来讲，</w:t>
      </w:r>
      <w:del w:id="995" w:author="Administrator" w:date="2016-01-09T19:13:27Z">
        <w:r>
          <w:rPr>
            <w:rFonts w:hint="eastAsia" w:ascii="华文楷体" w:hAnsi="华文楷体" w:eastAsia="华文楷体"/>
            <w:sz w:val="28"/>
            <w:szCs w:val="28"/>
          </w:rPr>
          <w:delText>他</w:delText>
        </w:r>
      </w:del>
      <w:ins w:id="996" w:author="Administrator" w:date="2016-01-09T19:13:29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是有两个层次的问题</w:t>
      </w:r>
      <w:ins w:id="997" w:author="Administrator" w:date="2016-01-09T19:14:03Z">
        <w:r>
          <w:rPr>
            <w:rFonts w:hint="eastAsia" w:ascii="华文楷体" w:hAnsi="华文楷体" w:eastAsia="华文楷体"/>
            <w:sz w:val="28"/>
            <w:szCs w:val="28"/>
            <w:lang w:eastAsia="zh-CN"/>
          </w:rPr>
          <w:t>。</w:t>
        </w:r>
      </w:ins>
      <w:del w:id="998" w:author="Administrator" w:date="2016-01-09T19:14:03Z">
        <w:r>
          <w:rPr>
            <w:rFonts w:hint="eastAsia" w:ascii="华文楷体" w:hAnsi="华文楷体" w:eastAsia="华文楷体"/>
            <w:sz w:val="28"/>
            <w:szCs w:val="28"/>
          </w:rPr>
          <w:delText>，</w:delText>
        </w:r>
      </w:del>
      <w:r>
        <w:rPr>
          <w:rFonts w:hint="eastAsia" w:ascii="华文楷体" w:hAnsi="华文楷体" w:eastAsia="华文楷体"/>
          <w:sz w:val="28"/>
          <w:szCs w:val="28"/>
        </w:rPr>
        <w:t>都是阿罗汉</w:t>
      </w:r>
      <w:del w:id="999" w:author="Administrator" w:date="2016-01-09T19:13:35Z">
        <w:r>
          <w:rPr>
            <w:rFonts w:hint="eastAsia" w:ascii="华文楷体" w:hAnsi="华文楷体" w:eastAsia="华文楷体"/>
            <w:sz w:val="28"/>
            <w:szCs w:val="28"/>
          </w:rPr>
          <w:delText>。</w:delText>
        </w:r>
      </w:del>
      <w:r>
        <w:rPr>
          <w:rFonts w:hint="eastAsia" w:ascii="华文楷体" w:hAnsi="华文楷体" w:eastAsia="华文楷体"/>
          <w:sz w:val="28"/>
          <w:szCs w:val="28"/>
        </w:rPr>
        <w:t>钝根阿罗汉有尽智而无有无生智，无有无生智。为什么呢，因为他一方面讲的时候，有些钝根阿罗汉他会退的</w:t>
      </w:r>
      <w:ins w:id="1000" w:author="Administrator" w:date="2016-01-09T19:14:17Z">
        <w:r>
          <w:rPr>
            <w:rFonts w:hint="eastAsia" w:ascii="华文楷体" w:hAnsi="华文楷体" w:eastAsia="华文楷体"/>
            <w:sz w:val="28"/>
            <w:szCs w:val="28"/>
            <w:lang w:eastAsia="zh-CN"/>
          </w:rPr>
          <w:t>、</w:t>
        </w:r>
      </w:ins>
      <w:del w:id="1001" w:author="Administrator" w:date="2016-01-09T19:14:17Z">
        <w:r>
          <w:rPr>
            <w:rFonts w:hint="eastAsia" w:ascii="华文楷体" w:hAnsi="华文楷体" w:eastAsia="华文楷体"/>
            <w:sz w:val="28"/>
            <w:szCs w:val="28"/>
          </w:rPr>
          <w:delText>，</w:delText>
        </w:r>
      </w:del>
      <w:r>
        <w:rPr>
          <w:rFonts w:hint="eastAsia" w:ascii="华文楷体" w:hAnsi="华文楷体" w:eastAsia="华文楷体"/>
          <w:sz w:val="28"/>
          <w:szCs w:val="28"/>
        </w:rPr>
        <w:t>他会退</w:t>
      </w:r>
      <w:ins w:id="1002" w:author="Administrator" w:date="2016-01-09T19:14:22Z">
        <w:r>
          <w:rPr>
            <w:rFonts w:hint="eastAsia" w:ascii="华文楷体" w:hAnsi="华文楷体" w:eastAsia="华文楷体"/>
            <w:sz w:val="28"/>
            <w:szCs w:val="28"/>
            <w:lang w:eastAsia="zh-CN"/>
          </w:rPr>
          <w:t>，</w:t>
        </w:r>
      </w:ins>
      <w:del w:id="1003" w:author="Administrator" w:date="2016-01-09T19:14:22Z">
        <w:r>
          <w:rPr>
            <w:rFonts w:hint="eastAsia" w:ascii="华文楷体" w:hAnsi="华文楷体" w:eastAsia="华文楷体"/>
            <w:sz w:val="28"/>
            <w:szCs w:val="28"/>
          </w:rPr>
          <w:delText>。</w:delText>
        </w:r>
      </w:del>
      <w:r>
        <w:rPr>
          <w:rFonts w:hint="eastAsia" w:ascii="华文楷体" w:hAnsi="华文楷体" w:eastAsia="华文楷体"/>
          <w:sz w:val="28"/>
          <w:szCs w:val="28"/>
        </w:rPr>
        <w:t>他会退了之后呢，像这样讲的时候呢，他会退的缘故，他的相续当中无有无生智</w:t>
      </w:r>
      <w:ins w:id="1004" w:author="Administrator" w:date="2016-01-09T19:14:37Z">
        <w:r>
          <w:rPr>
            <w:rFonts w:hint="eastAsia" w:ascii="华文楷体" w:hAnsi="华文楷体" w:eastAsia="华文楷体"/>
            <w:sz w:val="28"/>
            <w:szCs w:val="28"/>
            <w:lang w:eastAsia="zh-CN"/>
          </w:rPr>
          <w:t>。</w:t>
        </w:r>
      </w:ins>
      <w:del w:id="1005" w:author="Administrator" w:date="2016-01-09T19:14:36Z">
        <w:r>
          <w:rPr>
            <w:rFonts w:hint="eastAsia" w:ascii="华文楷体" w:hAnsi="华文楷体" w:eastAsia="华文楷体"/>
            <w:sz w:val="28"/>
            <w:szCs w:val="28"/>
          </w:rPr>
          <w:delText>，</w:delText>
        </w:r>
      </w:del>
      <w:r>
        <w:rPr>
          <w:rFonts w:hint="eastAsia" w:ascii="华文楷体" w:hAnsi="华文楷体" w:eastAsia="华文楷体"/>
          <w:sz w:val="28"/>
          <w:szCs w:val="28"/>
        </w:rPr>
        <w:t>但是利根阿罗汉呢他有尽智也有无生智，不会退失的</w:t>
      </w:r>
      <w:ins w:id="1006" w:author="Administrator" w:date="2016-01-09T19:15:06Z">
        <w:r>
          <w:rPr>
            <w:rFonts w:hint="eastAsia" w:ascii="华文楷体" w:hAnsi="华文楷体" w:eastAsia="华文楷体"/>
            <w:sz w:val="28"/>
            <w:szCs w:val="28"/>
            <w:lang w:eastAsia="zh-CN"/>
          </w:rPr>
          <w:t>，</w:t>
        </w:r>
      </w:ins>
      <w:del w:id="1007" w:author="Administrator" w:date="2016-01-09T19:15:05Z">
        <w:r>
          <w:rPr>
            <w:rFonts w:hint="eastAsia" w:ascii="华文楷体" w:hAnsi="华文楷体" w:eastAsia="华文楷体"/>
            <w:sz w:val="28"/>
            <w:szCs w:val="28"/>
          </w:rPr>
          <w:delText>。</w:delText>
        </w:r>
      </w:del>
      <w:r>
        <w:rPr>
          <w:rFonts w:hint="eastAsia" w:ascii="华文楷体" w:hAnsi="华文楷体" w:eastAsia="华文楷体"/>
          <w:sz w:val="28"/>
          <w:szCs w:val="28"/>
        </w:rPr>
        <w:t>有这样讲的</w:t>
      </w:r>
      <w:ins w:id="1008" w:author="Administrator" w:date="2016-01-09T19:15:15Z">
        <w:r>
          <w:rPr>
            <w:rFonts w:hint="eastAsia" w:ascii="华文楷体" w:hAnsi="华文楷体" w:eastAsia="华文楷体"/>
            <w:sz w:val="28"/>
            <w:szCs w:val="28"/>
            <w:lang w:eastAsia="zh-CN"/>
          </w:rPr>
          <w:t>。</w:t>
        </w:r>
      </w:ins>
      <w:del w:id="1009" w:author="Administrator" w:date="2016-01-09T19:15:14Z">
        <w:r>
          <w:rPr>
            <w:rFonts w:hint="eastAsia" w:ascii="华文楷体" w:hAnsi="华文楷体" w:eastAsia="华文楷体"/>
            <w:sz w:val="28"/>
            <w:szCs w:val="28"/>
          </w:rPr>
          <w:delText>，</w:delText>
        </w:r>
      </w:del>
      <w:r>
        <w:rPr>
          <w:rFonts w:hint="eastAsia" w:ascii="华文楷体" w:hAnsi="华文楷体" w:eastAsia="华文楷体"/>
          <w:sz w:val="28"/>
          <w:szCs w:val="28"/>
        </w:rPr>
        <w:t>所以说呢像这样讲的时候呢，尽智和无生智呢</w:t>
      </w:r>
      <w:ins w:id="1010" w:author="Administrator" w:date="2016-01-09T19:15:25Z">
        <w:r>
          <w:rPr>
            <w:rFonts w:hint="eastAsia" w:ascii="华文楷体" w:hAnsi="华文楷体" w:eastAsia="华文楷体"/>
            <w:sz w:val="28"/>
            <w:szCs w:val="28"/>
            <w:lang w:eastAsia="zh-CN"/>
          </w:rPr>
          <w:t>它</w:t>
        </w:r>
      </w:ins>
      <w:del w:id="1011" w:author="Administrator" w:date="2016-01-09T19:15:23Z">
        <w:r>
          <w:rPr>
            <w:rFonts w:hint="eastAsia" w:ascii="华文楷体" w:hAnsi="华文楷体" w:eastAsia="华文楷体"/>
            <w:sz w:val="28"/>
            <w:szCs w:val="28"/>
          </w:rPr>
          <w:delText>他</w:delText>
        </w:r>
      </w:del>
      <w:r>
        <w:rPr>
          <w:rFonts w:hint="eastAsia" w:ascii="华文楷体" w:hAnsi="华文楷体" w:eastAsia="华文楷体"/>
          <w:sz w:val="28"/>
          <w:szCs w:val="28"/>
        </w:rPr>
        <w:t>从这两个方面也可以了知。所以说也可以说，灭尽了到底是</w:t>
      </w:r>
      <w:del w:id="1012" w:author="Administrator" w:date="2016-01-09T19:16:19Z">
        <w:r>
          <w:rPr>
            <w:rFonts w:hint="eastAsia" w:ascii="华文楷体" w:hAnsi="华文楷体" w:eastAsia="华文楷体"/>
            <w:sz w:val="28"/>
            <w:szCs w:val="28"/>
          </w:rPr>
          <w:delText>，</w:delText>
        </w:r>
      </w:del>
      <w:r>
        <w:rPr>
          <w:rFonts w:hint="eastAsia" w:ascii="华文楷体" w:hAnsi="华文楷体" w:eastAsia="华文楷体"/>
          <w:sz w:val="28"/>
          <w:szCs w:val="28"/>
        </w:rPr>
        <w:t>就是说比如说获得尽智的时候呢，灭掉了什么呢，或者你获得了什么呢</w:t>
      </w:r>
      <w:del w:id="1013" w:author="Administrator" w:date="2016-01-09T19:16:52Z">
        <w:r>
          <w:rPr>
            <w:rFonts w:hint="eastAsia" w:ascii="华文楷体" w:hAnsi="华文楷体" w:eastAsia="华文楷体"/>
            <w:sz w:val="28"/>
            <w:szCs w:val="28"/>
          </w:rPr>
          <w:delText>，</w:delText>
        </w:r>
      </w:del>
      <w:ins w:id="1014" w:author="Administrator" w:date="2016-01-09T19:16:53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像这样的话也是有这样一种问题。就是说你获得了尽智无生智，那么到底指什么，或者到底是讲他灭尽了什么</w:t>
      </w:r>
      <w:ins w:id="1015" w:author="Administrator" w:date="2016-01-12T18:50:11Z">
        <w:r>
          <w:rPr>
            <w:rFonts w:hint="eastAsia" w:ascii="华文楷体" w:hAnsi="华文楷体" w:eastAsia="华文楷体"/>
            <w:sz w:val="28"/>
            <w:szCs w:val="28"/>
            <w:lang w:eastAsia="zh-CN"/>
          </w:rPr>
          <w:t>？</w:t>
        </w:r>
      </w:ins>
      <w:del w:id="1016" w:author="Administrator" w:date="2016-01-12T18:50:10Z">
        <w:r>
          <w:rPr>
            <w:rFonts w:hint="eastAsia" w:ascii="华文楷体" w:hAnsi="华文楷体" w:eastAsia="华文楷体"/>
            <w:sz w:val="28"/>
            <w:szCs w:val="28"/>
          </w:rPr>
          <w:delText>，</w:delText>
        </w:r>
      </w:del>
      <w:r>
        <w:rPr>
          <w:rFonts w:hint="eastAsia" w:ascii="华文楷体" w:hAnsi="华文楷体" w:eastAsia="华文楷体"/>
          <w:sz w:val="28"/>
          <w:szCs w:val="28"/>
        </w:rPr>
        <w:t>或者获得了什么</w:t>
      </w:r>
      <w:del w:id="1017" w:author="Administrator" w:date="2016-01-09T19:18:13Z">
        <w:r>
          <w:rPr>
            <w:rFonts w:hint="eastAsia" w:ascii="华文楷体" w:hAnsi="华文楷体" w:eastAsia="华文楷体"/>
            <w:sz w:val="28"/>
            <w:szCs w:val="28"/>
          </w:rPr>
          <w:delText>。</w:delText>
        </w:r>
      </w:del>
      <w:ins w:id="1018" w:author="Administrator" w:date="2016-01-09T19:18:14Z">
        <w:r>
          <w:rPr>
            <w:rFonts w:hint="eastAsia" w:ascii="华文楷体" w:hAnsi="华文楷体" w:eastAsia="华文楷体"/>
            <w:sz w:val="28"/>
            <w:szCs w:val="28"/>
            <w:lang w:eastAsia="zh-CN"/>
          </w:rPr>
          <w:t>？</w:t>
        </w:r>
      </w:ins>
      <w:r>
        <w:rPr>
          <w:rFonts w:hint="eastAsia" w:ascii="华文楷体" w:hAnsi="华文楷体" w:eastAsia="华文楷体"/>
          <w:sz w:val="28"/>
          <w:szCs w:val="28"/>
        </w:rPr>
        <w:t>下面的这个回答来讲的时候，就是这个三菩提到底是灭尽了什么</w:t>
      </w:r>
      <w:ins w:id="1019" w:author="Administrator" w:date="2016-01-12T18:50:15Z">
        <w:r>
          <w:rPr>
            <w:rFonts w:hint="eastAsia" w:ascii="华文楷体" w:hAnsi="华文楷体" w:eastAsia="华文楷体"/>
            <w:sz w:val="28"/>
            <w:szCs w:val="28"/>
            <w:lang w:eastAsia="zh-CN"/>
          </w:rPr>
          <w:t>？</w:t>
        </w:r>
      </w:ins>
      <w:del w:id="1020" w:author="Administrator" w:date="2016-01-12T18:50:15Z">
        <w:r>
          <w:rPr>
            <w:rFonts w:hint="eastAsia" w:ascii="华文楷体" w:hAnsi="华文楷体" w:eastAsia="华文楷体"/>
            <w:sz w:val="28"/>
            <w:szCs w:val="28"/>
          </w:rPr>
          <w:delText>，</w:delText>
        </w:r>
      </w:del>
      <w:r>
        <w:rPr>
          <w:rFonts w:hint="eastAsia" w:ascii="华文楷体" w:hAnsi="华文楷体" w:eastAsia="华文楷体"/>
          <w:sz w:val="28"/>
          <w:szCs w:val="28"/>
        </w:rPr>
        <w:t>获得什么</w:t>
      </w:r>
      <w:ins w:id="1021" w:author="Administrator" w:date="2016-01-09T19:18:23Z">
        <w:r>
          <w:rPr>
            <w:rFonts w:hint="eastAsia" w:ascii="华文楷体" w:hAnsi="华文楷体" w:eastAsia="华文楷体"/>
            <w:sz w:val="28"/>
            <w:szCs w:val="28"/>
            <w:lang w:eastAsia="zh-CN"/>
          </w:rPr>
          <w:t>？</w:t>
        </w:r>
      </w:ins>
    </w:p>
    <w:p>
      <w:pPr>
        <w:ind w:firstLine="570"/>
        <w:rPr>
          <w:ins w:id="1022" w:author="Administrator" w:date="2016-01-09T19:19:09Z"/>
          <w:rFonts w:hint="eastAsia" w:ascii="黑体" w:hAnsi="黑体" w:eastAsia="黑体" w:cs="黑体"/>
          <w:sz w:val="28"/>
          <w:szCs w:val="28"/>
        </w:rPr>
      </w:pPr>
      <w:del w:id="1023" w:author="Administrator" w:date="2016-01-09T19:18:22Z">
        <w:r>
          <w:rPr>
            <w:rFonts w:hint="eastAsia" w:ascii="黑体" w:hAnsi="黑体" w:eastAsia="黑体" w:cs="黑体"/>
            <w:sz w:val="28"/>
            <w:szCs w:val="28"/>
            <w:rPrChange w:id="1024" w:author="Administrator" w:date="2016-01-09T19:19:05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025" w:author="Administrator" w:date="2016-01-09T19:19:05Z">
            <w:rPr>
              <w:rFonts w:hint="eastAsia" w:ascii="华文楷体" w:hAnsi="华文楷体" w:eastAsia="华文楷体"/>
              <w:sz w:val="28"/>
              <w:szCs w:val="28"/>
            </w:rPr>
          </w:rPrChange>
        </w:rPr>
        <w:t>【对此答复:断除结生三界的一切烦恼者即是阿罗汉</w:t>
      </w:r>
      <w:ins w:id="1026" w:author="Administrator" w:date="2016-01-09T19:18:54Z">
        <w:r>
          <w:rPr>
            <w:rFonts w:hint="eastAsia" w:ascii="黑体" w:hAnsi="黑体" w:eastAsia="黑体" w:cs="黑体"/>
            <w:sz w:val="28"/>
            <w:szCs w:val="28"/>
            <w:lang w:eastAsia="zh-CN"/>
            <w:rPrChange w:id="1027" w:author="Administrator" w:date="2016-01-09T19:19:05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028" w:author="Administrator" w:date="2016-01-09T19:19:05Z">
            <w:rPr>
              <w:rFonts w:hint="eastAsia" w:ascii="华文楷体" w:hAnsi="华文楷体" w:eastAsia="华文楷体"/>
              <w:sz w:val="28"/>
              <w:szCs w:val="28"/>
            </w:rPr>
          </w:rPrChange>
        </w:rPr>
        <w:t>】</w:t>
      </w:r>
    </w:p>
    <w:p>
      <w:pPr>
        <w:ind w:firstLine="570"/>
        <w:rPr>
          <w:ins w:id="1029" w:author="Administrator" w:date="2016-01-09T19:21:14Z"/>
          <w:rFonts w:hint="eastAsia" w:ascii="华文楷体" w:hAnsi="华文楷体" w:eastAsia="华文楷体"/>
          <w:sz w:val="28"/>
          <w:szCs w:val="28"/>
        </w:rPr>
      </w:pPr>
      <w:r>
        <w:rPr>
          <w:rFonts w:hint="eastAsia" w:ascii="华文楷体" w:hAnsi="华文楷体" w:eastAsia="华文楷体"/>
          <w:sz w:val="28"/>
          <w:szCs w:val="28"/>
        </w:rPr>
        <w:t>那么就是说是这个所谓的声闻的菩提呢，他的尽智无生智呢就断除结生三界的烦恼，这个方面就称之为阿罗汉。所以说呢如果从他的尽智和无生智也可以对照，像这样的话</w:t>
      </w:r>
      <w:del w:id="1030" w:author="Administrator" w:date="2016-01-09T19:19:43Z">
        <w:r>
          <w:rPr>
            <w:rFonts w:hint="eastAsia" w:ascii="华文楷体" w:hAnsi="华文楷体" w:eastAsia="华文楷体"/>
            <w:sz w:val="28"/>
            <w:szCs w:val="28"/>
          </w:rPr>
          <w:delText>，</w:delText>
        </w:r>
      </w:del>
      <w:r>
        <w:rPr>
          <w:rFonts w:hint="eastAsia" w:ascii="华文楷体" w:hAnsi="华文楷体" w:eastAsia="华文楷体"/>
          <w:sz w:val="28"/>
          <w:szCs w:val="28"/>
        </w:rPr>
        <w:t>就是说是了知</w:t>
      </w:r>
      <w:ins w:id="1031" w:author="Administrator" w:date="2016-01-10T21:13:41Z">
        <w:r>
          <w:rPr>
            <w:rFonts w:hint="eastAsia" w:ascii="华文楷体" w:hAnsi="华文楷体" w:eastAsia="华文楷体"/>
            <w:sz w:val="28"/>
            <w:szCs w:val="28"/>
            <w:lang w:eastAsia="zh-CN"/>
          </w:rPr>
          <w:t>、</w:t>
        </w:r>
      </w:ins>
      <w:r>
        <w:rPr>
          <w:rFonts w:hint="eastAsia" w:ascii="华文楷体" w:hAnsi="华文楷体" w:eastAsia="华文楷体"/>
          <w:sz w:val="28"/>
          <w:szCs w:val="28"/>
        </w:rPr>
        <w:t>彻底的了知了四谛了</w:t>
      </w:r>
      <w:ins w:id="1032" w:author="Administrator" w:date="2016-01-09T19:20:03Z">
        <w:r>
          <w:rPr>
            <w:rFonts w:hint="eastAsia" w:ascii="华文楷体" w:hAnsi="华文楷体" w:eastAsia="华文楷体"/>
            <w:sz w:val="28"/>
            <w:szCs w:val="28"/>
            <w:lang w:eastAsia="zh-CN"/>
          </w:rPr>
          <w:t>，</w:t>
        </w:r>
      </w:ins>
      <w:del w:id="1033" w:author="Administrator" w:date="2016-01-09T19:20:02Z">
        <w:r>
          <w:rPr>
            <w:rFonts w:hint="eastAsia" w:ascii="华文楷体" w:hAnsi="华文楷体" w:eastAsia="华文楷体"/>
            <w:sz w:val="28"/>
            <w:szCs w:val="28"/>
          </w:rPr>
          <w:delText>。</w:delText>
        </w:r>
      </w:del>
      <w:r>
        <w:rPr>
          <w:rFonts w:hint="eastAsia" w:ascii="华文楷体" w:hAnsi="华文楷体" w:eastAsia="华文楷体"/>
          <w:sz w:val="28"/>
          <w:szCs w:val="28"/>
        </w:rPr>
        <w:t>所以说他一切的烦恼通过彻底的了知通达证悟了四谛，所有的烦恼都断尽了</w:t>
      </w:r>
      <w:ins w:id="1034" w:author="Administrator" w:date="2016-01-09T19:20:13Z">
        <w:r>
          <w:rPr>
            <w:rFonts w:hint="eastAsia" w:ascii="华文楷体" w:hAnsi="华文楷体" w:eastAsia="华文楷体"/>
            <w:sz w:val="28"/>
            <w:szCs w:val="28"/>
            <w:lang w:eastAsia="zh-CN"/>
          </w:rPr>
          <w:t>，</w:t>
        </w:r>
      </w:ins>
      <w:del w:id="1035" w:author="Administrator" w:date="2016-01-09T19:20:13Z">
        <w:r>
          <w:rPr>
            <w:rFonts w:hint="eastAsia" w:ascii="华文楷体" w:hAnsi="华文楷体" w:eastAsia="华文楷体"/>
            <w:sz w:val="28"/>
            <w:szCs w:val="28"/>
          </w:rPr>
          <w:delText>。</w:delText>
        </w:r>
      </w:del>
      <w:r>
        <w:rPr>
          <w:rFonts w:hint="eastAsia" w:ascii="华文楷体" w:hAnsi="华文楷体" w:eastAsia="华文楷体"/>
          <w:sz w:val="28"/>
          <w:szCs w:val="28"/>
        </w:rPr>
        <w:t>这个可以说是一种尽智。然后就是说对于无生智来讲的话，他就是说已经获得之后呢，已经证悟之后</w:t>
      </w:r>
      <w:del w:id="1036" w:author="Administrator" w:date="2016-01-09T19:20:30Z">
        <w:r>
          <w:rPr>
            <w:rFonts w:hint="eastAsia" w:ascii="华文楷体" w:hAnsi="华文楷体" w:eastAsia="华文楷体"/>
            <w:sz w:val="28"/>
            <w:szCs w:val="28"/>
          </w:rPr>
          <w:delText>，</w:delText>
        </w:r>
      </w:del>
      <w:r>
        <w:rPr>
          <w:rFonts w:hint="eastAsia" w:ascii="华文楷体" w:hAnsi="华文楷体" w:eastAsia="华文楷体"/>
          <w:sz w:val="28"/>
          <w:szCs w:val="28"/>
        </w:rPr>
        <w:t>不再了知了，没有什么再进一步了知的东西了，所以这个叫无生智。</w:t>
      </w:r>
    </w:p>
    <w:p>
      <w:pPr>
        <w:ind w:firstLine="570"/>
        <w:rPr>
          <w:ins w:id="1037" w:author="Administrator" w:date="2016-01-09T19:21:22Z"/>
          <w:rFonts w:hint="eastAsia" w:ascii="黑体" w:hAnsi="黑体" w:eastAsia="黑体" w:cs="黑体"/>
          <w:sz w:val="28"/>
          <w:szCs w:val="28"/>
        </w:rPr>
      </w:pPr>
      <w:r>
        <w:rPr>
          <w:rFonts w:hint="eastAsia" w:ascii="黑体" w:hAnsi="黑体" w:eastAsia="黑体" w:cs="黑体"/>
          <w:sz w:val="28"/>
          <w:szCs w:val="28"/>
          <w:rPrChange w:id="1038" w:author="Administrator" w:date="2016-01-09T19:21:20Z">
            <w:rPr>
              <w:rFonts w:hint="eastAsia" w:ascii="华文楷体" w:hAnsi="华文楷体" w:eastAsia="华文楷体"/>
              <w:sz w:val="28"/>
              <w:szCs w:val="28"/>
            </w:rPr>
          </w:rPrChange>
        </w:rPr>
        <w:t>【无论何法,集谛的法（顺行十二缘起支）了知为灭尽彼等（逆行十二缘起支）之法者即是缘觉</w:t>
      </w:r>
      <w:ins w:id="1039" w:author="Administrator" w:date="2016-01-09T19:21:30Z">
        <w:r>
          <w:rPr>
            <w:rFonts w:hint="eastAsia" w:ascii="黑体" w:hAnsi="黑体" w:eastAsia="黑体" w:cs="黑体"/>
            <w:sz w:val="28"/>
            <w:szCs w:val="28"/>
            <w:lang w:eastAsia="zh-CN"/>
          </w:rPr>
          <w:t>；</w:t>
        </w:r>
      </w:ins>
      <w:r>
        <w:rPr>
          <w:rFonts w:hint="eastAsia" w:ascii="黑体" w:hAnsi="黑体" w:eastAsia="黑体" w:cs="黑体"/>
          <w:sz w:val="28"/>
          <w:szCs w:val="28"/>
          <w:rPrChange w:id="1040" w:author="Administrator" w:date="2016-01-09T19:21:20Z">
            <w:rPr>
              <w:rFonts w:hint="eastAsia" w:ascii="华文楷体" w:hAnsi="华文楷体" w:eastAsia="华文楷体"/>
              <w:sz w:val="28"/>
              <w:szCs w:val="28"/>
            </w:rPr>
          </w:rPrChange>
        </w:rPr>
        <w:t>】</w:t>
      </w:r>
    </w:p>
    <w:p>
      <w:pPr>
        <w:ind w:firstLine="570"/>
        <w:rPr>
          <w:del w:id="1041" w:author="Administrator" w:date="2016-01-09T19:25:48Z"/>
          <w:rFonts w:hint="eastAsia" w:ascii="华文楷体" w:hAnsi="华文楷体" w:eastAsia="华文楷体"/>
          <w:sz w:val="28"/>
          <w:szCs w:val="28"/>
        </w:rPr>
      </w:pPr>
      <w:r>
        <w:rPr>
          <w:rFonts w:hint="eastAsia" w:ascii="华文楷体" w:hAnsi="华文楷体" w:eastAsia="华文楷体"/>
          <w:sz w:val="28"/>
          <w:szCs w:val="28"/>
        </w:rPr>
        <w:t>那么就是说是对于这个缘觉菩提呢，比如说呢就是说集谛的法，对于集谛的法呢，就是说讲这个就是讲这个顺行十二缘起嘛，像他这个就是集谛，在缘觉</w:t>
      </w:r>
      <w:ins w:id="1042" w:author="Administrator" w:date="2016-01-12T18:51:24Z">
        <w:r>
          <w:rPr>
            <w:rFonts w:hint="eastAsia" w:ascii="华文楷体" w:hAnsi="华文楷体" w:eastAsia="华文楷体"/>
            <w:sz w:val="28"/>
            <w:szCs w:val="28"/>
            <w:lang w:eastAsia="zh-CN"/>
          </w:rPr>
          <w:t>乘</w:t>
        </w:r>
      </w:ins>
      <w:del w:id="1043" w:author="Administrator" w:date="2016-01-12T18:51:21Z">
        <w:r>
          <w:rPr>
            <w:rFonts w:hint="eastAsia" w:ascii="华文楷体" w:hAnsi="华文楷体" w:eastAsia="华文楷体"/>
            <w:sz w:val="28"/>
            <w:szCs w:val="28"/>
          </w:rPr>
          <w:delText>层</w:delText>
        </w:r>
      </w:del>
      <w:r>
        <w:rPr>
          <w:rFonts w:hint="eastAsia" w:ascii="华文楷体" w:hAnsi="华文楷体" w:eastAsia="华文楷体"/>
          <w:sz w:val="28"/>
          <w:szCs w:val="28"/>
        </w:rPr>
        <w:t>当中就是讲这个主要是修持十二缘起的。那么就是说是声闻呢，他主要是修持四谛十六行相</w:t>
      </w:r>
      <w:ins w:id="1044" w:author="Administrator" w:date="2016-01-09T19:22:26Z">
        <w:r>
          <w:rPr>
            <w:rFonts w:hint="eastAsia" w:ascii="华文楷体" w:hAnsi="华文楷体" w:eastAsia="华文楷体"/>
            <w:sz w:val="28"/>
            <w:szCs w:val="28"/>
            <w:lang w:eastAsia="zh-CN"/>
          </w:rPr>
          <w:t>。</w:t>
        </w:r>
      </w:ins>
      <w:del w:id="1045" w:author="Administrator" w:date="2016-01-09T19:22:26Z">
        <w:r>
          <w:rPr>
            <w:rFonts w:hint="eastAsia" w:ascii="华文楷体" w:hAnsi="华文楷体" w:eastAsia="华文楷体"/>
            <w:sz w:val="28"/>
            <w:szCs w:val="28"/>
          </w:rPr>
          <w:delText>，</w:delText>
        </w:r>
      </w:del>
      <w:r>
        <w:rPr>
          <w:rFonts w:hint="eastAsia" w:ascii="华文楷体" w:hAnsi="华文楷体" w:eastAsia="华文楷体"/>
          <w:sz w:val="28"/>
          <w:szCs w:val="28"/>
        </w:rPr>
        <w:t>那么缘觉呢是修持逆行，啊就是说顺行逆行十二缘起。那么就是说集谛的法呢，就了知为灭尽彼等</w:t>
      </w:r>
      <w:ins w:id="1046" w:author="Administrator" w:date="2016-01-09T19:23:04Z">
        <w:r>
          <w:rPr>
            <w:rFonts w:hint="eastAsia" w:ascii="华文楷体" w:hAnsi="华文楷体" w:eastAsia="华文楷体"/>
            <w:sz w:val="28"/>
            <w:szCs w:val="28"/>
            <w:lang w:eastAsia="zh-CN"/>
          </w:rPr>
          <w:t>，</w:t>
        </w:r>
      </w:ins>
      <w:del w:id="1047" w:author="Administrator" w:date="2016-01-09T19:23:04Z">
        <w:r>
          <w:rPr>
            <w:rFonts w:hint="eastAsia" w:ascii="华文楷体" w:hAnsi="华文楷体" w:eastAsia="华文楷体"/>
            <w:sz w:val="28"/>
            <w:szCs w:val="28"/>
          </w:rPr>
          <w:delText>。</w:delText>
        </w:r>
      </w:del>
      <w:r>
        <w:rPr>
          <w:rFonts w:hint="eastAsia" w:ascii="华文楷体" w:hAnsi="华文楷体" w:eastAsia="华文楷体"/>
          <w:sz w:val="28"/>
          <w:szCs w:val="28"/>
        </w:rPr>
        <w:t>那么首先了知集谛的法，然后了知怎么样灭尽</w:t>
      </w:r>
      <w:ins w:id="1048" w:author="Administrator" w:date="2016-01-10T21:14:46Z">
        <w:r>
          <w:rPr>
            <w:rFonts w:hint="eastAsia" w:ascii="华文楷体" w:hAnsi="华文楷体" w:eastAsia="华文楷体"/>
            <w:sz w:val="28"/>
            <w:szCs w:val="28"/>
            <w:lang w:eastAsia="zh-CN"/>
          </w:rPr>
          <w:t>它</w:t>
        </w:r>
      </w:ins>
      <w:del w:id="1049" w:author="Administrator" w:date="2016-01-10T21:14:44Z">
        <w:r>
          <w:rPr>
            <w:rFonts w:hint="eastAsia" w:ascii="华文楷体" w:hAnsi="华文楷体" w:eastAsia="华文楷体"/>
            <w:sz w:val="28"/>
            <w:szCs w:val="28"/>
          </w:rPr>
          <w:delText>他</w:delText>
        </w:r>
      </w:del>
      <w:r>
        <w:rPr>
          <w:rFonts w:hint="eastAsia" w:ascii="华文楷体" w:hAnsi="华文楷体" w:eastAsia="华文楷体"/>
          <w:sz w:val="28"/>
          <w:szCs w:val="28"/>
        </w:rPr>
        <w:t>们，这个法就是缘觉。</w:t>
      </w:r>
      <w:del w:id="1050" w:author="Administrator" w:date="2016-01-09T19:25:48Z">
        <w:r>
          <w:rPr>
            <w:rFonts w:hint="eastAsia" w:ascii="华文楷体" w:hAnsi="华文楷体" w:eastAsia="华文楷体"/>
            <w:sz w:val="28"/>
            <w:szCs w:val="28"/>
          </w:rPr>
          <w:delText>所以说他灭尽了这样一种这个，灭尽了这样一种顺行的十二缘起，或者逆行十二缘起的果位。所以灭尽的是，尽的是什么呢，尽的是顺行十二缘起，因为凡夫人就是顺行的。50:06</w:delText>
        </w:r>
      </w:del>
    </w:p>
    <w:p>
      <w:pPr>
        <w:ind w:firstLine="570"/>
        <w:rPr>
          <w:del w:id="1051" w:author="Administrator" w:date="2016-01-09T19:25:48Z"/>
          <w:rFonts w:hint="eastAsia" w:ascii="华文楷体" w:hAnsi="华文楷体" w:eastAsia="华文楷体"/>
          <w:sz w:val="28"/>
          <w:szCs w:val="28"/>
        </w:rPr>
      </w:pPr>
      <w:del w:id="1052" w:author="Administrator" w:date="2016-01-09T19:25:48Z">
        <w:r>
          <w:rPr>
            <w:rFonts w:hint="eastAsia" w:ascii="华文楷体" w:hAnsi="华文楷体" w:eastAsia="华文楷体"/>
            <w:sz w:val="28"/>
            <w:szCs w:val="28"/>
          </w:rPr>
          <w:delText>中观庄严论释第88课50-64分钟 郝慧颖</w:delText>
        </w:r>
      </w:del>
    </w:p>
    <w:p>
      <w:pPr>
        <w:ind w:firstLine="570"/>
        <w:rPr>
          <w:ins w:id="1053" w:author="Administrator" w:date="2016-01-09T19:29:26Z"/>
          <w:rFonts w:hint="eastAsia" w:ascii="华文楷体" w:hAnsi="华文楷体" w:eastAsia="华文楷体"/>
          <w:sz w:val="28"/>
          <w:szCs w:val="28"/>
        </w:rPr>
      </w:pPr>
      <w:del w:id="1054" w:author="Administrator" w:date="2016-01-09T19:25:48Z">
        <w:r>
          <w:rPr>
            <w:rFonts w:hint="eastAsia" w:ascii="华文楷体" w:hAnsi="华文楷体" w:eastAsia="华文楷体"/>
            <w:sz w:val="28"/>
            <w:szCs w:val="28"/>
          </w:rPr>
          <w:delText>（49:50）首先了知集谛的法，然后了知怎么样灭尽他们，这个法就是缘觉，</w:delText>
        </w:r>
      </w:del>
      <w:r>
        <w:rPr>
          <w:rFonts w:hint="eastAsia" w:ascii="华文楷体" w:hAnsi="华文楷体" w:eastAsia="华文楷体"/>
          <w:sz w:val="28"/>
          <w:szCs w:val="28"/>
        </w:rPr>
        <w:t>所以说他灭尽了这样一种灭尽了这样一种顺行的十二缘起或者逆行十二缘起的果位，</w:t>
      </w:r>
      <w:ins w:id="1055" w:author="Administrator" w:date="2016-01-12T18:51:53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灭尽了是</w:t>
      </w:r>
      <w:del w:id="1056" w:author="Administrator" w:date="2016-01-10T21:15:25Z">
        <w:r>
          <w:rPr>
            <w:rFonts w:hint="eastAsia" w:ascii="华文楷体" w:hAnsi="华文楷体" w:eastAsia="华文楷体"/>
            <w:sz w:val="28"/>
            <w:szCs w:val="28"/>
          </w:rPr>
          <w:delText>什么</w:delText>
        </w:r>
      </w:del>
      <w:del w:id="1057" w:author="Administrator" w:date="2016-01-10T21:15:26Z">
        <w:r>
          <w:rPr>
            <w:rFonts w:hint="eastAsia" w:ascii="华文楷体" w:hAnsi="华文楷体" w:eastAsia="华文楷体"/>
            <w:sz w:val="28"/>
            <w:szCs w:val="28"/>
          </w:rPr>
          <w:delText>呢，</w:delText>
        </w:r>
      </w:del>
      <w:ins w:id="1058" w:author="Administrator" w:date="2016-01-10T21:15:27Z">
        <w:r>
          <w:rPr>
            <w:rFonts w:hint="eastAsia" w:ascii="华文楷体" w:hAnsi="华文楷体" w:eastAsia="华文楷体"/>
            <w:sz w:val="28"/>
            <w:szCs w:val="28"/>
            <w:lang w:eastAsia="zh-CN"/>
          </w:rPr>
          <w:t>、</w:t>
        </w:r>
      </w:ins>
      <w:r>
        <w:rPr>
          <w:rFonts w:hint="eastAsia" w:ascii="华文楷体" w:hAnsi="华文楷体" w:eastAsia="华文楷体"/>
          <w:sz w:val="28"/>
          <w:szCs w:val="28"/>
        </w:rPr>
        <w:t>尽了</w:t>
      </w:r>
      <w:del w:id="1059" w:author="Administrator" w:date="2016-01-10T21:15:38Z">
        <w:r>
          <w:rPr>
            <w:rFonts w:hint="eastAsia" w:ascii="华文楷体" w:hAnsi="华文楷体" w:eastAsia="华文楷体"/>
            <w:sz w:val="28"/>
            <w:szCs w:val="28"/>
          </w:rPr>
          <w:delText>是</w:delText>
        </w:r>
      </w:del>
      <w:r>
        <w:rPr>
          <w:rFonts w:hint="eastAsia" w:ascii="华文楷体" w:hAnsi="华文楷体" w:eastAsia="华文楷体"/>
          <w:sz w:val="28"/>
          <w:szCs w:val="28"/>
        </w:rPr>
        <w:t>什么呢，尽了是顺行十二缘起，因为凡夫人的就是顺行的，无名缘</w:t>
      </w:r>
      <w:del w:id="1060" w:author="Administrator" w:date="2016-01-10T21:15:46Z">
        <w:r>
          <w:rPr>
            <w:rFonts w:hint="eastAsia" w:ascii="华文楷体" w:hAnsi="华文楷体" w:eastAsia="华文楷体"/>
            <w:sz w:val="28"/>
            <w:szCs w:val="28"/>
          </w:rPr>
          <w:delText>起</w:delText>
        </w:r>
      </w:del>
      <w:ins w:id="1061" w:author="Administrator" w:date="2016-01-10T21:15:48Z">
        <w:r>
          <w:rPr>
            <w:rFonts w:hint="eastAsia" w:ascii="华文楷体" w:hAnsi="华文楷体" w:eastAsia="华文楷体"/>
            <w:sz w:val="28"/>
            <w:szCs w:val="28"/>
            <w:lang w:eastAsia="zh-CN"/>
          </w:rPr>
          <w:t>行</w:t>
        </w:r>
      </w:ins>
      <w:r>
        <w:rPr>
          <w:rFonts w:hint="eastAsia" w:ascii="华文楷体" w:hAnsi="华文楷体" w:eastAsia="华文楷体"/>
          <w:sz w:val="28"/>
          <w:szCs w:val="28"/>
        </w:rPr>
        <w:t>，行</w:t>
      </w:r>
      <w:del w:id="1062" w:author="Administrator" w:date="2016-01-09T19:26:44Z">
        <w:r>
          <w:rPr>
            <w:rFonts w:hint="eastAsia" w:ascii="华文楷体" w:hAnsi="华文楷体" w:eastAsia="华文楷体"/>
            <w:sz w:val="28"/>
            <w:szCs w:val="28"/>
          </w:rPr>
          <w:delText>愿</w:delText>
        </w:r>
      </w:del>
      <w:del w:id="1063" w:author="Administrator" w:date="2016-01-09T19:26:45Z">
        <w:r>
          <w:rPr>
            <w:rFonts w:hint="eastAsia" w:ascii="华文楷体" w:hAnsi="华文楷体" w:eastAsia="华文楷体"/>
            <w:sz w:val="28"/>
            <w:szCs w:val="28"/>
          </w:rPr>
          <w:delText>死</w:delText>
        </w:r>
      </w:del>
      <w:ins w:id="1064" w:author="Administrator" w:date="2016-01-09T19:26:57Z">
        <w:r>
          <w:rPr>
            <w:rFonts w:hint="eastAsia" w:ascii="华文楷体" w:hAnsi="华文楷体" w:eastAsia="华文楷体"/>
            <w:sz w:val="28"/>
            <w:szCs w:val="28"/>
            <w:lang w:eastAsia="zh-CN"/>
          </w:rPr>
          <w:t>缘识</w:t>
        </w:r>
      </w:ins>
      <w:r>
        <w:rPr>
          <w:rFonts w:hint="eastAsia" w:ascii="华文楷体" w:hAnsi="华文楷体" w:eastAsia="华文楷体"/>
          <w:sz w:val="28"/>
          <w:szCs w:val="28"/>
        </w:rPr>
        <w:t>，这个就是顺行，有了前面就会有后面的这个</w:t>
      </w:r>
      <w:ins w:id="1065" w:author="Administrator" w:date="2016-01-10T21:17:14Z">
        <w:r>
          <w:rPr>
            <w:rFonts w:hint="eastAsia" w:ascii="华文楷体" w:hAnsi="华文楷体" w:eastAsia="华文楷体"/>
            <w:sz w:val="28"/>
            <w:szCs w:val="28"/>
            <w:lang w:eastAsia="zh-CN"/>
          </w:rPr>
          <w:t>叫</w:t>
        </w:r>
      </w:ins>
      <w:r>
        <w:rPr>
          <w:rFonts w:hint="eastAsia" w:ascii="华文楷体" w:hAnsi="华文楷体" w:eastAsia="华文楷体"/>
          <w:sz w:val="28"/>
          <w:szCs w:val="28"/>
        </w:rPr>
        <w:t>顺行</w:t>
      </w:r>
      <w:ins w:id="1066" w:author="Administrator" w:date="2016-01-09T19:27:16Z">
        <w:r>
          <w:rPr>
            <w:rFonts w:hint="eastAsia" w:ascii="华文楷体" w:hAnsi="华文楷体" w:eastAsia="华文楷体"/>
            <w:sz w:val="28"/>
            <w:szCs w:val="28"/>
            <w:lang w:eastAsia="zh-CN"/>
          </w:rPr>
          <w:t>；</w:t>
        </w:r>
      </w:ins>
      <w:del w:id="1067" w:author="Administrator" w:date="2016-01-09T19:27:15Z">
        <w:r>
          <w:rPr>
            <w:rFonts w:hint="eastAsia" w:ascii="华文楷体" w:hAnsi="华文楷体" w:eastAsia="华文楷体"/>
            <w:sz w:val="28"/>
            <w:szCs w:val="28"/>
          </w:rPr>
          <w:delText>，</w:delText>
        </w:r>
      </w:del>
      <w:r>
        <w:rPr>
          <w:rFonts w:hint="eastAsia" w:ascii="华文楷体" w:hAnsi="华文楷体" w:eastAsia="华文楷体"/>
          <w:sz w:val="28"/>
          <w:szCs w:val="28"/>
        </w:rPr>
        <w:t>逆行呢就是说</w:t>
      </w:r>
      <w:del w:id="1068" w:author="Administrator" w:date="2016-01-09T19:27:21Z">
        <w:r>
          <w:rPr>
            <w:rFonts w:hint="eastAsia" w:ascii="华文楷体" w:hAnsi="华文楷体" w:eastAsia="华文楷体"/>
            <w:sz w:val="28"/>
            <w:szCs w:val="28"/>
          </w:rPr>
          <w:delText>，</w:delText>
        </w:r>
      </w:del>
      <w:r>
        <w:rPr>
          <w:rFonts w:hint="eastAsia" w:ascii="华文楷体" w:hAnsi="华文楷体" w:eastAsia="华文楷体"/>
          <w:sz w:val="28"/>
          <w:szCs w:val="28"/>
        </w:rPr>
        <w:t>无明灭</w:t>
      </w:r>
      <w:ins w:id="1069" w:author="Administrator" w:date="2016-01-09T19:27:32Z">
        <w:r>
          <w:rPr>
            <w:rFonts w:hint="eastAsia" w:ascii="华文楷体" w:hAnsi="华文楷体" w:eastAsia="华文楷体"/>
            <w:sz w:val="28"/>
            <w:szCs w:val="28"/>
            <w:lang w:eastAsia="zh-CN"/>
          </w:rPr>
          <w:t>故</w:t>
        </w:r>
      </w:ins>
      <w:del w:id="1070" w:author="Administrator" w:date="2016-01-09T19:27:29Z">
        <w:r>
          <w:rPr>
            <w:rFonts w:hint="eastAsia" w:ascii="华文楷体" w:hAnsi="华文楷体" w:eastAsia="华文楷体"/>
            <w:sz w:val="28"/>
            <w:szCs w:val="28"/>
          </w:rPr>
          <w:delText>顾</w:delText>
        </w:r>
      </w:del>
      <w:r>
        <w:rPr>
          <w:rFonts w:hint="eastAsia" w:ascii="华文楷体" w:hAnsi="华文楷体" w:eastAsia="华文楷体"/>
          <w:sz w:val="28"/>
          <w:szCs w:val="28"/>
        </w:rPr>
        <w:t>行灭，行灭</w:t>
      </w:r>
      <w:del w:id="1071" w:author="Administrator" w:date="2016-01-09T19:27:43Z">
        <w:r>
          <w:rPr>
            <w:rFonts w:hint="eastAsia" w:ascii="华文楷体" w:hAnsi="华文楷体" w:eastAsia="华文楷体"/>
            <w:sz w:val="28"/>
            <w:szCs w:val="28"/>
          </w:rPr>
          <w:delText>灭顾</w:delText>
        </w:r>
      </w:del>
      <w:ins w:id="1072" w:author="Administrator" w:date="2016-01-09T19:27:45Z">
        <w:r>
          <w:rPr>
            <w:rFonts w:hint="eastAsia" w:ascii="华文楷体" w:hAnsi="华文楷体" w:eastAsia="华文楷体"/>
            <w:sz w:val="28"/>
            <w:szCs w:val="28"/>
            <w:lang w:eastAsia="zh-CN"/>
          </w:rPr>
          <w:t>故</w:t>
        </w:r>
      </w:ins>
      <w:del w:id="1073" w:author="Administrator" w:date="2016-01-09T19:27:49Z">
        <w:r>
          <w:rPr>
            <w:rFonts w:hint="eastAsia" w:ascii="华文楷体" w:hAnsi="华文楷体" w:eastAsia="华文楷体"/>
            <w:sz w:val="28"/>
            <w:szCs w:val="28"/>
          </w:rPr>
          <w:delText>实</w:delText>
        </w:r>
      </w:del>
      <w:ins w:id="1074" w:author="Administrator" w:date="2016-01-09T19:27:53Z">
        <w:r>
          <w:rPr>
            <w:rFonts w:hint="eastAsia" w:ascii="华文楷体" w:hAnsi="华文楷体" w:eastAsia="华文楷体"/>
            <w:sz w:val="28"/>
            <w:szCs w:val="28"/>
            <w:lang w:eastAsia="zh-CN"/>
          </w:rPr>
          <w:t>识</w:t>
        </w:r>
      </w:ins>
      <w:r>
        <w:rPr>
          <w:rFonts w:hint="eastAsia" w:ascii="华文楷体" w:hAnsi="华文楷体" w:eastAsia="华文楷体"/>
          <w:sz w:val="28"/>
          <w:szCs w:val="28"/>
        </w:rPr>
        <w:t>灭，像这样的话就是逆行十二缘起，这个是获得清</w:t>
      </w:r>
      <w:ins w:id="1075" w:author="Administrator" w:date="2016-01-09T19:28:09Z">
        <w:r>
          <w:rPr>
            <w:rFonts w:hint="eastAsia" w:ascii="华文楷体" w:hAnsi="华文楷体" w:eastAsia="华文楷体"/>
            <w:sz w:val="28"/>
            <w:szCs w:val="28"/>
            <w:lang w:eastAsia="zh-CN"/>
          </w:rPr>
          <w:t>净</w:t>
        </w:r>
      </w:ins>
      <w:del w:id="1076" w:author="Administrator" w:date="2016-01-09T19:28:05Z">
        <w:r>
          <w:rPr>
            <w:rFonts w:hint="eastAsia" w:ascii="华文楷体" w:hAnsi="华文楷体" w:eastAsia="华文楷体"/>
            <w:sz w:val="28"/>
            <w:szCs w:val="28"/>
          </w:rPr>
          <w:delText>静</w:delText>
        </w:r>
      </w:del>
      <w:r>
        <w:rPr>
          <w:rFonts w:hint="eastAsia" w:ascii="华文楷体" w:hAnsi="华文楷体" w:eastAsia="华文楷体"/>
          <w:sz w:val="28"/>
          <w:szCs w:val="28"/>
        </w:rPr>
        <w:t>道，虽然灭尽了这样一种法，而获得了后面这个逆行十二缘起的功德法，像这样的话就是称之为缘觉道。</w:t>
      </w:r>
    </w:p>
    <w:p>
      <w:pPr>
        <w:ind w:firstLine="570"/>
        <w:rPr>
          <w:ins w:id="1077" w:author="Administrator" w:date="2016-01-09T19:29:08Z"/>
          <w:rFonts w:hint="eastAsia" w:ascii="黑体" w:hAnsi="黑体" w:eastAsia="黑体" w:cs="黑体"/>
          <w:sz w:val="28"/>
          <w:szCs w:val="28"/>
        </w:rPr>
      </w:pPr>
      <w:ins w:id="1078" w:author="Administrator" w:date="2016-01-09T19:29:18Z">
        <w:r>
          <w:rPr>
            <w:rFonts w:hint="eastAsia" w:ascii="华文楷体" w:hAnsi="华文楷体" w:eastAsia="华文楷体"/>
            <w:sz w:val="28"/>
            <w:szCs w:val="28"/>
            <w:lang w:eastAsia="zh-CN"/>
          </w:rPr>
          <w:t>【</w:t>
        </w:r>
      </w:ins>
      <w:r>
        <w:rPr>
          <w:rFonts w:hint="eastAsia" w:ascii="黑体" w:hAnsi="黑体" w:eastAsia="黑体" w:cs="黑体"/>
          <w:sz w:val="28"/>
          <w:szCs w:val="28"/>
          <w:rPrChange w:id="1079" w:author="Administrator" w:date="2016-01-09T19:29:05Z">
            <w:rPr>
              <w:rFonts w:hint="eastAsia" w:ascii="华文楷体" w:hAnsi="华文楷体" w:eastAsia="华文楷体"/>
              <w:sz w:val="28"/>
              <w:szCs w:val="28"/>
            </w:rPr>
          </w:rPrChange>
        </w:rPr>
        <w:t>尽断习气结生的一切烦恼者即是无上真实圆满菩提。”</w:t>
      </w:r>
      <w:ins w:id="1080" w:author="Administrator" w:date="2016-01-09T19:29:22Z">
        <w:r>
          <w:rPr>
            <w:rFonts w:hint="eastAsia" w:ascii="黑体" w:hAnsi="黑体" w:eastAsia="黑体" w:cs="黑体"/>
            <w:sz w:val="28"/>
            <w:szCs w:val="28"/>
            <w:lang w:eastAsia="zh-CN"/>
          </w:rPr>
          <w:t>】</w:t>
        </w:r>
      </w:ins>
    </w:p>
    <w:p>
      <w:pPr>
        <w:ind w:firstLine="570"/>
        <w:rPr>
          <w:ins w:id="1081" w:author="Administrator" w:date="2016-01-09T20:43:29Z"/>
          <w:rFonts w:hint="eastAsia" w:ascii="华文楷体" w:hAnsi="华文楷体" w:eastAsia="华文楷体"/>
          <w:sz w:val="28"/>
          <w:szCs w:val="28"/>
        </w:rPr>
      </w:pPr>
      <w:r>
        <w:rPr>
          <w:rFonts w:hint="eastAsia" w:ascii="华文楷体" w:hAnsi="华文楷体" w:eastAsia="华文楷体"/>
          <w:sz w:val="28"/>
          <w:szCs w:val="28"/>
        </w:rPr>
        <w:t>那么就是</w:t>
      </w:r>
      <w:del w:id="1082" w:author="Administrator" w:date="2016-01-09T19:27:53Z">
        <w:r>
          <w:rPr>
            <w:rFonts w:hint="eastAsia" w:ascii="华文楷体" w:hAnsi="华文楷体" w:eastAsia="华文楷体"/>
            <w:sz w:val="28"/>
            <w:szCs w:val="28"/>
          </w:rPr>
          <w:delText>，</w:delText>
        </w:r>
      </w:del>
      <w:r>
        <w:rPr>
          <w:rFonts w:hint="eastAsia" w:ascii="华文楷体" w:hAnsi="华文楷体" w:eastAsia="华文楷体"/>
          <w:sz w:val="28"/>
          <w:szCs w:val="28"/>
        </w:rPr>
        <w:t>大菩提呢，他所断的法</w:t>
      </w:r>
      <w:del w:id="1083" w:author="Administrator" w:date="2016-01-09T19:27:59Z">
        <w:r>
          <w:rPr>
            <w:rFonts w:hint="eastAsia" w:ascii="华文楷体" w:hAnsi="华文楷体" w:eastAsia="华文楷体"/>
            <w:sz w:val="28"/>
            <w:szCs w:val="28"/>
          </w:rPr>
          <w:delText>，</w:delText>
        </w:r>
      </w:del>
      <w:r>
        <w:rPr>
          <w:rFonts w:hint="eastAsia" w:ascii="华文楷体" w:hAnsi="华文楷体" w:eastAsia="华文楷体"/>
          <w:sz w:val="28"/>
          <w:szCs w:val="28"/>
        </w:rPr>
        <w:t>就是尽</w:t>
      </w:r>
      <w:ins w:id="1084" w:author="Administrator" w:date="2016-01-09T19:28:08Z">
        <w:r>
          <w:rPr>
            <w:rFonts w:hint="eastAsia" w:ascii="华文楷体" w:hAnsi="华文楷体" w:eastAsia="华文楷体"/>
            <w:sz w:val="28"/>
            <w:szCs w:val="28"/>
            <w:lang w:eastAsia="zh-CN"/>
          </w:rPr>
          <w:t>断</w:t>
        </w:r>
      </w:ins>
      <w:del w:id="1085" w:author="Administrator" w:date="2016-01-09T19:28:05Z">
        <w:r>
          <w:rPr>
            <w:rFonts w:hint="eastAsia" w:ascii="华文楷体" w:hAnsi="华文楷体" w:eastAsia="华文楷体"/>
            <w:sz w:val="28"/>
            <w:szCs w:val="28"/>
          </w:rPr>
          <w:delText>段</w:delText>
        </w:r>
      </w:del>
      <w:r>
        <w:rPr>
          <w:rFonts w:hint="eastAsia" w:ascii="华文楷体" w:hAnsi="华文楷体" w:eastAsia="华文楷体"/>
          <w:sz w:val="28"/>
          <w:szCs w:val="28"/>
        </w:rPr>
        <w:t>习气结生的所有烦恼</w:t>
      </w:r>
      <w:ins w:id="1086" w:author="Administrator" w:date="2016-01-09T19:28:15Z">
        <w:r>
          <w:rPr>
            <w:rFonts w:hint="eastAsia" w:ascii="华文楷体" w:hAnsi="华文楷体" w:eastAsia="华文楷体"/>
            <w:sz w:val="28"/>
            <w:szCs w:val="28"/>
            <w:lang w:eastAsia="zh-CN"/>
          </w:rPr>
          <w:t>。</w:t>
        </w:r>
      </w:ins>
      <w:del w:id="1087" w:author="Administrator" w:date="2016-01-09T19:28:14Z">
        <w:r>
          <w:rPr>
            <w:rFonts w:hint="eastAsia" w:ascii="华文楷体" w:hAnsi="华文楷体" w:eastAsia="华文楷体"/>
            <w:sz w:val="28"/>
            <w:szCs w:val="28"/>
          </w:rPr>
          <w:delText>，</w:delText>
        </w:r>
      </w:del>
      <w:r>
        <w:rPr>
          <w:rFonts w:hint="eastAsia" w:ascii="华文楷体" w:hAnsi="华文楷体" w:eastAsia="华文楷体"/>
          <w:sz w:val="28"/>
          <w:szCs w:val="28"/>
        </w:rPr>
        <w:t>一方面是</w:t>
      </w:r>
      <w:del w:id="1088" w:author="Administrator" w:date="2016-01-10T21:18:00Z">
        <w:r>
          <w:rPr>
            <w:rFonts w:hint="eastAsia" w:ascii="华文楷体" w:hAnsi="华文楷体" w:eastAsia="华文楷体"/>
            <w:sz w:val="28"/>
            <w:szCs w:val="28"/>
          </w:rPr>
          <w:delText>，</w:delText>
        </w:r>
      </w:del>
      <w:r>
        <w:rPr>
          <w:rFonts w:hint="eastAsia" w:ascii="华文楷体" w:hAnsi="华文楷体" w:eastAsia="华文楷体"/>
          <w:sz w:val="28"/>
          <w:szCs w:val="28"/>
        </w:rPr>
        <w:t>他的这个粗大的烦恼啊，细微的烦恼习气啊，全部都断尽，所有的烦恼都断尽，然后获得无上的那样的菩提，这个就是大菩提果位</w:t>
      </w:r>
      <w:ins w:id="1089" w:author="Administrator" w:date="2016-01-10T21:18:15Z">
        <w:r>
          <w:rPr>
            <w:rFonts w:hint="eastAsia" w:ascii="华文楷体" w:hAnsi="华文楷体" w:eastAsia="华文楷体"/>
            <w:sz w:val="28"/>
            <w:szCs w:val="28"/>
            <w:lang w:eastAsia="zh-CN"/>
          </w:rPr>
          <w:t>。</w:t>
        </w:r>
      </w:ins>
      <w:del w:id="1090" w:author="Administrator" w:date="2016-01-10T21:18:15Z">
        <w:r>
          <w:rPr>
            <w:rFonts w:hint="eastAsia" w:ascii="华文楷体" w:hAnsi="华文楷体" w:eastAsia="华文楷体"/>
            <w:sz w:val="28"/>
            <w:szCs w:val="28"/>
          </w:rPr>
          <w:delText>，</w:delText>
        </w:r>
      </w:del>
      <w:r>
        <w:rPr>
          <w:rFonts w:hint="eastAsia" w:ascii="华文楷体" w:hAnsi="华文楷体" w:eastAsia="华文楷体"/>
          <w:sz w:val="28"/>
          <w:szCs w:val="28"/>
        </w:rPr>
        <w:t>这个以上呢对于这样一种烦恼和这个智慧一异的关系的一说，做了观察了表示引用了全知荣索班智达的观点。</w:t>
      </w:r>
    </w:p>
    <w:p>
      <w:pPr>
        <w:ind w:firstLine="570"/>
        <w:rPr>
          <w:ins w:id="1091" w:author="Administrator" w:date="2016-01-10T21:25:00Z"/>
          <w:rFonts w:hint="eastAsia" w:ascii="华文楷体" w:hAnsi="华文楷体" w:eastAsia="华文楷体"/>
          <w:sz w:val="28"/>
          <w:szCs w:val="28"/>
        </w:rPr>
      </w:pPr>
      <w:ins w:id="1092" w:author="Administrator" w:date="2016-01-09T20:42:56Z">
        <w:r>
          <w:rPr>
            <w:rFonts w:hint="eastAsia" w:ascii="黑体" w:hAnsi="黑体" w:eastAsia="黑体" w:cs="黑体"/>
            <w:sz w:val="28"/>
            <w:szCs w:val="28"/>
            <w:lang w:eastAsia="zh-CN"/>
            <w:rPrChange w:id="1093" w:author="Administrator" w:date="2016-01-09T20:43:24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094" w:author="Administrator" w:date="2016-01-09T20:43:24Z">
            <w:rPr>
              <w:rFonts w:hint="eastAsia" w:ascii="华文楷体" w:hAnsi="华文楷体" w:eastAsia="华文楷体"/>
              <w:sz w:val="28"/>
              <w:szCs w:val="28"/>
            </w:rPr>
          </w:rPrChange>
        </w:rPr>
        <w:t>正像全知荣索班智达所说的那样，怙主龙树与月称论师等大德可谓是异口同声，意趣一致。</w:t>
      </w:r>
      <w:ins w:id="1095" w:author="Administrator" w:date="2016-01-09T20:43:02Z">
        <w:r>
          <w:rPr>
            <w:rFonts w:hint="eastAsia" w:ascii="黑体" w:hAnsi="黑体" w:eastAsia="黑体" w:cs="黑体"/>
            <w:sz w:val="28"/>
            <w:szCs w:val="28"/>
            <w:lang w:eastAsia="zh-CN"/>
            <w:rPrChange w:id="1096" w:author="Administrator" w:date="2016-01-09T20:43:24Z">
              <w:rPr>
                <w:rFonts w:hint="eastAsia" w:ascii="华文楷体" w:hAnsi="华文楷体" w:eastAsia="华文楷体"/>
                <w:sz w:val="28"/>
                <w:szCs w:val="28"/>
                <w:lang w:eastAsia="zh-CN"/>
              </w:rPr>
            </w:rPrChange>
          </w:rPr>
          <w:t>】</w:t>
        </w:r>
      </w:ins>
      <w:del w:id="1097" w:author="Administrator" w:date="2016-01-10T21:24:57Z">
        <w:r>
          <w:rPr>
            <w:rFonts w:hint="eastAsia" w:ascii="华文楷体" w:hAnsi="华文楷体" w:eastAsia="华文楷体"/>
            <w:sz w:val="28"/>
            <w:szCs w:val="28"/>
          </w:rPr>
          <w:delText>那</w:delText>
        </w:r>
      </w:del>
    </w:p>
    <w:p>
      <w:pPr>
        <w:ind w:firstLine="570"/>
        <w:rPr>
          <w:rFonts w:hint="eastAsia" w:ascii="华文楷体" w:hAnsi="华文楷体" w:eastAsia="华文楷体"/>
          <w:sz w:val="28"/>
          <w:szCs w:val="28"/>
        </w:rPr>
      </w:pPr>
      <w:ins w:id="1098" w:author="Administrator" w:date="2016-01-10T21:25:05Z">
        <w:r>
          <w:rPr>
            <w:rFonts w:hint="eastAsia" w:ascii="华文楷体" w:hAnsi="华文楷体" w:eastAsia="华文楷体"/>
            <w:sz w:val="28"/>
            <w:szCs w:val="28"/>
            <w:lang w:val="en-US" w:eastAsia="zh-CN"/>
          </w:rPr>
          <w:t xml:space="preserve"> </w:t>
        </w:r>
      </w:ins>
      <w:ins w:id="1099" w:author="Administrator" w:date="2016-01-10T21:25:03Z">
        <w:r>
          <w:rPr>
            <w:rFonts w:hint="eastAsia" w:ascii="华文楷体" w:hAnsi="华文楷体" w:eastAsia="华文楷体"/>
            <w:sz w:val="28"/>
            <w:szCs w:val="28"/>
            <w:lang w:eastAsia="zh-CN"/>
          </w:rPr>
          <w:t>那</w:t>
        </w:r>
      </w:ins>
      <w:r>
        <w:rPr>
          <w:rFonts w:hint="eastAsia" w:ascii="华文楷体" w:hAnsi="华文楷体" w:eastAsia="华文楷体"/>
          <w:sz w:val="28"/>
          <w:szCs w:val="28"/>
        </w:rPr>
        <w:t>么对于这个全知荣索班智达所安立的这个观点实际上非常符合印度的龙树菩萨的观点和月称论师的观点</w:t>
      </w:r>
      <w:ins w:id="1100" w:author="Administrator" w:date="2016-01-09T20:44:52Z">
        <w:r>
          <w:rPr>
            <w:rFonts w:hint="eastAsia" w:ascii="华文楷体" w:hAnsi="华文楷体" w:eastAsia="华文楷体"/>
            <w:sz w:val="28"/>
            <w:szCs w:val="28"/>
            <w:lang w:eastAsia="zh-CN"/>
          </w:rPr>
          <w:t>。</w:t>
        </w:r>
      </w:ins>
      <w:del w:id="1101" w:author="Administrator" w:date="2016-01-09T20:44:51Z">
        <w:r>
          <w:rPr>
            <w:rFonts w:hint="eastAsia" w:ascii="华文楷体" w:hAnsi="华文楷体" w:eastAsia="华文楷体"/>
            <w:sz w:val="28"/>
            <w:szCs w:val="28"/>
          </w:rPr>
          <w:delText>，</w:delText>
        </w:r>
      </w:del>
      <w:r>
        <w:rPr>
          <w:rFonts w:hint="eastAsia" w:ascii="华文楷体" w:hAnsi="华文楷体" w:eastAsia="华文楷体"/>
          <w:sz w:val="28"/>
          <w:szCs w:val="28"/>
        </w:rPr>
        <w:t>比如月称论师他就在这个</w:t>
      </w:r>
      <w:ins w:id="1102" w:author="Administrator" w:date="2016-01-10T21:22:31Z">
        <w:r>
          <w:rPr>
            <w:rFonts w:hint="eastAsia" w:ascii="楷体_GB2312" w:hAnsi="楷体_GB2312" w:eastAsia="楷体_GB2312" w:cs="楷体_GB2312"/>
            <w:sz w:val="28"/>
            <w:szCs w:val="28"/>
            <w:rPrChange w:id="1103" w:author="Administrator" w:date="2016-01-10T21:26:31Z">
              <w:rPr/>
            </w:rPrChange>
          </w:rPr>
          <w:t>《六十正理论</w:t>
        </w:r>
      </w:ins>
      <w:ins w:id="1104" w:author="Administrator" w:date="2016-01-10T21:23:05Z">
        <w:r>
          <w:rPr>
            <w:rFonts w:hint="eastAsia" w:ascii="楷体_GB2312" w:hAnsi="楷体_GB2312" w:eastAsia="楷体_GB2312" w:cs="楷体_GB2312"/>
            <w:sz w:val="28"/>
            <w:szCs w:val="28"/>
            <w:lang w:eastAsia="zh-CN"/>
            <w:rPrChange w:id="1105" w:author="Administrator" w:date="2016-01-10T21:26:31Z">
              <w:rPr>
                <w:rFonts w:hint="eastAsia"/>
                <w:lang w:eastAsia="zh-CN"/>
              </w:rPr>
            </w:rPrChange>
          </w:rPr>
          <w:t>》</w:t>
        </w:r>
      </w:ins>
      <w:del w:id="1106" w:author="Administrator" w:date="2016-01-10T21:23:11Z">
        <w:r>
          <w:rPr>
            <w:rFonts w:hint="eastAsia" w:ascii="华文楷体" w:hAnsi="华文楷体" w:eastAsia="华文楷体"/>
            <w:sz w:val="28"/>
            <w:szCs w:val="28"/>
          </w:rPr>
          <w:delText>入世证</w:delText>
        </w:r>
      </w:del>
      <w:del w:id="1107" w:author="Administrator" w:date="2016-01-10T21:23:12Z">
        <w:r>
          <w:rPr>
            <w:rFonts w:hint="eastAsia" w:ascii="华文楷体" w:hAnsi="华文楷体" w:eastAsia="华文楷体"/>
            <w:sz w:val="28"/>
            <w:szCs w:val="28"/>
          </w:rPr>
          <w:delText>理论</w:delText>
        </w:r>
      </w:del>
      <w:r>
        <w:rPr>
          <w:rFonts w:hint="eastAsia" w:ascii="华文楷体" w:hAnsi="华文楷体" w:eastAsia="华文楷体"/>
          <w:sz w:val="28"/>
          <w:szCs w:val="28"/>
        </w:rPr>
        <w:t>的注释当中呢他也是把这个问题讲了，在</w:t>
      </w:r>
      <w:ins w:id="1108" w:author="Administrator" w:date="2016-01-10T21:23:24Z">
        <w:r>
          <w:rPr>
            <w:sz w:val="24"/>
            <w:szCs w:val="24"/>
            <w:rPrChange w:id="1109" w:author="Administrator" w:date="2016-01-10T21:26:08Z">
              <w:rPr/>
            </w:rPrChange>
          </w:rPr>
          <w:t>《六十正理论</w:t>
        </w:r>
      </w:ins>
      <w:ins w:id="1110" w:author="Administrator" w:date="2016-01-10T21:23:55Z">
        <w:r>
          <w:rPr>
            <w:rFonts w:hint="eastAsia"/>
            <w:sz w:val="24"/>
            <w:szCs w:val="24"/>
            <w:lang w:eastAsia="zh-CN"/>
            <w:rPrChange w:id="1111" w:author="Administrator" w:date="2016-01-10T21:26:08Z">
              <w:rPr>
                <w:rFonts w:hint="eastAsia"/>
                <w:lang w:eastAsia="zh-CN"/>
              </w:rPr>
            </w:rPrChange>
          </w:rPr>
          <w:t>》</w:t>
        </w:r>
      </w:ins>
      <w:del w:id="1112" w:author="Administrator" w:date="2016-01-10T21:24:03Z">
        <w:r>
          <w:rPr>
            <w:rFonts w:hint="eastAsia" w:ascii="华文楷体" w:hAnsi="华文楷体" w:eastAsia="华文楷体"/>
            <w:sz w:val="28"/>
            <w:szCs w:val="28"/>
          </w:rPr>
          <w:delText>入</w:delText>
        </w:r>
      </w:del>
      <w:del w:id="1113" w:author="Administrator" w:date="2016-01-10T21:24:04Z">
        <w:r>
          <w:rPr>
            <w:rFonts w:hint="eastAsia" w:ascii="华文楷体" w:hAnsi="华文楷体" w:eastAsia="华文楷体"/>
            <w:sz w:val="28"/>
            <w:szCs w:val="28"/>
          </w:rPr>
          <w:delText>世</w:delText>
        </w:r>
      </w:del>
      <w:del w:id="1114" w:author="Administrator" w:date="2016-01-10T21:24:05Z">
        <w:r>
          <w:rPr>
            <w:rFonts w:hint="eastAsia" w:ascii="华文楷体" w:hAnsi="华文楷体" w:eastAsia="华文楷体"/>
            <w:sz w:val="28"/>
            <w:szCs w:val="28"/>
          </w:rPr>
          <w:delText>证</w:delText>
        </w:r>
      </w:del>
      <w:del w:id="1115" w:author="Administrator" w:date="2016-01-10T21:24:06Z">
        <w:r>
          <w:rPr>
            <w:rFonts w:hint="eastAsia" w:ascii="华文楷体" w:hAnsi="华文楷体" w:eastAsia="华文楷体"/>
            <w:sz w:val="28"/>
            <w:szCs w:val="28"/>
          </w:rPr>
          <w:delText>理论</w:delText>
        </w:r>
      </w:del>
      <w:r>
        <w:rPr>
          <w:rFonts w:hint="eastAsia" w:ascii="华文楷体" w:hAnsi="华文楷体" w:eastAsia="华文楷体"/>
          <w:sz w:val="28"/>
          <w:szCs w:val="28"/>
        </w:rPr>
        <w:t>当中龙树菩萨对于这个智慧</w:t>
      </w:r>
      <w:del w:id="1116" w:author="Administrator" w:date="2016-01-10T21:25:48Z">
        <w:r>
          <w:rPr>
            <w:rFonts w:hint="eastAsia" w:ascii="华文楷体" w:hAnsi="华文楷体" w:eastAsia="华文楷体"/>
            <w:sz w:val="28"/>
            <w:szCs w:val="28"/>
          </w:rPr>
          <w:delText>是</w:delText>
        </w:r>
      </w:del>
      <w:r>
        <w:rPr>
          <w:rFonts w:hint="eastAsia" w:ascii="华文楷体" w:hAnsi="华文楷体" w:eastAsia="华文楷体"/>
          <w:sz w:val="28"/>
          <w:szCs w:val="28"/>
        </w:rPr>
        <w:t>一体的</w:t>
      </w:r>
      <w:del w:id="1117" w:author="Administrator" w:date="2016-01-10T21:25:50Z">
        <w:r>
          <w:rPr>
            <w:rFonts w:hint="eastAsia" w:ascii="华文楷体" w:hAnsi="华文楷体" w:eastAsia="华文楷体"/>
            <w:sz w:val="28"/>
            <w:szCs w:val="28"/>
          </w:rPr>
          <w:delText>，</w:delText>
        </w:r>
      </w:del>
      <w:r>
        <w:rPr>
          <w:rFonts w:hint="eastAsia" w:ascii="华文楷体" w:hAnsi="华文楷体" w:eastAsia="华文楷体"/>
          <w:sz w:val="28"/>
          <w:szCs w:val="28"/>
        </w:rPr>
        <w:t>这个问题也是讲了，然后</w:t>
      </w:r>
      <w:ins w:id="1118" w:author="Administrator" w:date="2016-01-10T21:26:47Z">
        <w:r>
          <w:rPr>
            <w:rFonts w:hint="eastAsia" w:ascii="楷体_GB2312" w:hAnsi="楷体_GB2312" w:eastAsia="楷体_GB2312" w:cs="楷体_GB2312"/>
            <w:sz w:val="28"/>
            <w:szCs w:val="28"/>
          </w:rPr>
          <w:t>《六十正理论</w:t>
        </w:r>
      </w:ins>
      <w:ins w:id="1119" w:author="Administrator" w:date="2016-01-10T21:26:47Z">
        <w:r>
          <w:rPr>
            <w:rFonts w:hint="eastAsia" w:ascii="楷体_GB2312" w:hAnsi="楷体_GB2312" w:eastAsia="楷体_GB2312" w:cs="楷体_GB2312"/>
            <w:sz w:val="28"/>
            <w:szCs w:val="28"/>
            <w:lang w:eastAsia="zh-CN"/>
          </w:rPr>
          <w:t>》</w:t>
        </w:r>
      </w:ins>
      <w:del w:id="1120" w:author="Administrator" w:date="2016-01-10T21:27:08Z">
        <w:r>
          <w:rPr>
            <w:rFonts w:hint="eastAsia" w:ascii="华文楷体" w:hAnsi="华文楷体" w:eastAsia="华文楷体"/>
            <w:sz w:val="28"/>
            <w:szCs w:val="28"/>
          </w:rPr>
          <w:delText>入世证理</w:delText>
        </w:r>
      </w:del>
      <w:del w:id="1121" w:author="Administrator" w:date="2016-01-10T21:27:09Z">
        <w:r>
          <w:rPr>
            <w:rFonts w:hint="eastAsia" w:ascii="华文楷体" w:hAnsi="华文楷体" w:eastAsia="华文楷体"/>
            <w:sz w:val="28"/>
            <w:szCs w:val="28"/>
          </w:rPr>
          <w:delText>论</w:delText>
        </w:r>
      </w:del>
      <w:r>
        <w:rPr>
          <w:rFonts w:hint="eastAsia" w:ascii="华文楷体" w:hAnsi="华文楷体" w:eastAsia="华文楷体"/>
          <w:sz w:val="28"/>
          <w:szCs w:val="28"/>
        </w:rPr>
        <w:t>当中</w:t>
      </w:r>
      <w:ins w:id="1122" w:author="Administrator" w:date="2016-01-10T21:28:08Z">
        <w:r>
          <w:rPr>
            <w:rFonts w:hint="eastAsia" w:ascii="华文楷体" w:hAnsi="华文楷体" w:eastAsia="华文楷体"/>
            <w:sz w:val="28"/>
            <w:szCs w:val="28"/>
            <w:lang w:eastAsia="zh-CN"/>
          </w:rPr>
          <w:t>、</w:t>
        </w:r>
      </w:ins>
      <w:del w:id="1123" w:author="Administrator" w:date="2016-01-10T21:28:08Z">
        <w:r>
          <w:rPr>
            <w:rFonts w:hint="eastAsia" w:ascii="华文楷体" w:hAnsi="华文楷体" w:eastAsia="华文楷体"/>
            <w:sz w:val="28"/>
            <w:szCs w:val="28"/>
          </w:rPr>
          <w:delText>，</w:delText>
        </w:r>
      </w:del>
      <w:ins w:id="1124" w:author="Administrator" w:date="2016-01-10T21:26:56Z">
        <w:r>
          <w:rPr>
            <w:rFonts w:hint="eastAsia" w:ascii="楷体_GB2312" w:hAnsi="楷体_GB2312" w:eastAsia="楷体_GB2312" w:cs="楷体_GB2312"/>
            <w:sz w:val="28"/>
            <w:szCs w:val="28"/>
          </w:rPr>
          <w:t>《六十正理论</w:t>
        </w:r>
      </w:ins>
      <w:ins w:id="1125" w:author="Administrator" w:date="2016-01-10T21:26:56Z">
        <w:r>
          <w:rPr>
            <w:rFonts w:hint="eastAsia" w:ascii="楷体_GB2312" w:hAnsi="楷体_GB2312" w:eastAsia="楷体_GB2312" w:cs="楷体_GB2312"/>
            <w:sz w:val="28"/>
            <w:szCs w:val="28"/>
            <w:lang w:eastAsia="zh-CN"/>
          </w:rPr>
          <w:t>》</w:t>
        </w:r>
      </w:ins>
      <w:del w:id="1126" w:author="Administrator" w:date="2016-01-10T21:27:15Z">
        <w:r>
          <w:rPr>
            <w:rFonts w:hint="eastAsia" w:ascii="华文楷体" w:hAnsi="华文楷体" w:eastAsia="华文楷体"/>
            <w:sz w:val="28"/>
            <w:szCs w:val="28"/>
          </w:rPr>
          <w:delText>入世</w:delText>
        </w:r>
      </w:del>
      <w:del w:id="1127" w:author="Administrator" w:date="2016-01-10T21:27:19Z">
        <w:r>
          <w:rPr>
            <w:rFonts w:hint="eastAsia" w:ascii="华文楷体" w:hAnsi="华文楷体" w:eastAsia="华文楷体"/>
            <w:sz w:val="28"/>
            <w:szCs w:val="28"/>
          </w:rPr>
          <w:delText>证</w:delText>
        </w:r>
      </w:del>
      <w:r>
        <w:rPr>
          <w:rFonts w:hint="eastAsia" w:ascii="华文楷体" w:hAnsi="华文楷体" w:eastAsia="华文楷体"/>
          <w:sz w:val="28"/>
          <w:szCs w:val="28"/>
        </w:rPr>
        <w:t>的注释广释当中月称论师也是</w:t>
      </w:r>
      <w:ins w:id="1128" w:author="Administrator" w:date="2016-01-10T21:28:03Z">
        <w:r>
          <w:rPr>
            <w:rFonts w:hint="eastAsia" w:ascii="华文楷体" w:hAnsi="华文楷体" w:eastAsia="华文楷体"/>
            <w:sz w:val="28"/>
            <w:szCs w:val="28"/>
            <w:lang w:eastAsia="zh-CN"/>
          </w:rPr>
          <w:t>就</w:t>
        </w:r>
      </w:ins>
      <w:r>
        <w:rPr>
          <w:rFonts w:hint="eastAsia" w:ascii="华文楷体" w:hAnsi="华文楷体" w:eastAsia="华文楷体"/>
          <w:sz w:val="28"/>
          <w:szCs w:val="28"/>
        </w:rPr>
        <w:t>论证了这样一种这个烦恼</w:t>
      </w:r>
      <w:del w:id="1129" w:author="Administrator" w:date="2016-01-10T21:27:32Z">
        <w:r>
          <w:rPr>
            <w:rFonts w:hint="eastAsia" w:ascii="华文楷体" w:hAnsi="华文楷体" w:eastAsia="华文楷体"/>
            <w:sz w:val="28"/>
            <w:szCs w:val="28"/>
          </w:rPr>
          <w:delText>，</w:delText>
        </w:r>
      </w:del>
      <w:r>
        <w:rPr>
          <w:rFonts w:hint="eastAsia" w:ascii="华文楷体" w:hAnsi="华文楷体" w:eastAsia="华文楷体"/>
          <w:sz w:val="28"/>
          <w:szCs w:val="28"/>
        </w:rPr>
        <w:t>它的本体是一体的，智慧的本体是一体的这个观点</w:t>
      </w:r>
      <w:ins w:id="1130" w:author="Administrator" w:date="2016-01-09T20:46:32Z">
        <w:r>
          <w:rPr>
            <w:rFonts w:hint="eastAsia" w:ascii="华文楷体" w:hAnsi="华文楷体" w:eastAsia="华文楷体"/>
            <w:sz w:val="28"/>
            <w:szCs w:val="28"/>
            <w:lang w:eastAsia="zh-CN"/>
          </w:rPr>
          <w:t>。</w:t>
        </w:r>
      </w:ins>
      <w:del w:id="1131" w:author="Administrator" w:date="2016-01-09T20:46:31Z">
        <w:r>
          <w:rPr>
            <w:rFonts w:hint="eastAsia" w:ascii="华文楷体" w:hAnsi="华文楷体" w:eastAsia="华文楷体"/>
            <w:sz w:val="28"/>
            <w:szCs w:val="28"/>
          </w:rPr>
          <w:delText>，</w:delText>
        </w:r>
      </w:del>
      <w:r>
        <w:rPr>
          <w:rFonts w:hint="eastAsia" w:ascii="华文楷体" w:hAnsi="华文楷体" w:eastAsia="华文楷体"/>
          <w:sz w:val="28"/>
          <w:szCs w:val="28"/>
        </w:rPr>
        <w:t>我们在学</w:t>
      </w:r>
      <w:ins w:id="1132" w:author="Administrator" w:date="2016-01-09T20:46:37Z">
        <w:r>
          <w:rPr>
            <w:rFonts w:hint="eastAsia" w:ascii="华文楷体" w:hAnsi="华文楷体" w:eastAsia="华文楷体"/>
            <w:sz w:val="28"/>
            <w:szCs w:val="28"/>
            <w:lang w:eastAsia="zh-CN"/>
          </w:rPr>
          <w:t>《</w:t>
        </w:r>
      </w:ins>
      <w:r>
        <w:rPr>
          <w:rFonts w:hint="eastAsia" w:ascii="华文楷体" w:hAnsi="华文楷体" w:eastAsia="华文楷体"/>
          <w:sz w:val="28"/>
          <w:szCs w:val="28"/>
        </w:rPr>
        <w:t>中观宝</w:t>
      </w:r>
      <w:ins w:id="1133" w:author="Administrator" w:date="2016-01-09T20:46:44Z">
        <w:r>
          <w:rPr>
            <w:rFonts w:hint="eastAsia" w:ascii="华文楷体" w:hAnsi="华文楷体" w:eastAsia="华文楷体"/>
            <w:sz w:val="28"/>
            <w:szCs w:val="28"/>
            <w:lang w:eastAsia="zh-CN"/>
          </w:rPr>
          <w:t>鬘</w:t>
        </w:r>
      </w:ins>
      <w:r>
        <w:rPr>
          <w:rFonts w:hint="eastAsia" w:ascii="华文楷体" w:hAnsi="华文楷体" w:eastAsia="华文楷体"/>
          <w:sz w:val="28"/>
          <w:szCs w:val="28"/>
        </w:rPr>
        <w:t>论</w:t>
      </w:r>
      <w:ins w:id="1134" w:author="Administrator" w:date="2016-01-09T20:46:46Z">
        <w:r>
          <w:rPr>
            <w:rFonts w:hint="eastAsia" w:ascii="华文楷体" w:hAnsi="华文楷体" w:eastAsia="华文楷体"/>
            <w:sz w:val="28"/>
            <w:szCs w:val="28"/>
            <w:lang w:eastAsia="zh-CN"/>
          </w:rPr>
          <w:t>》</w:t>
        </w:r>
      </w:ins>
      <w:r>
        <w:rPr>
          <w:rFonts w:hint="eastAsia" w:ascii="华文楷体" w:hAnsi="华文楷体" w:eastAsia="华文楷体"/>
          <w:sz w:val="28"/>
          <w:szCs w:val="28"/>
        </w:rPr>
        <w:t>的注释</w:t>
      </w:r>
      <w:ins w:id="1135" w:author="Administrator" w:date="2016-01-12T19:01:02Z">
        <w:r>
          <w:rPr>
            <w:rFonts w:hint="eastAsia" w:ascii="华文楷体" w:hAnsi="华文楷体" w:eastAsia="华文楷体"/>
            <w:sz w:val="28"/>
            <w:szCs w:val="28"/>
            <w:lang w:eastAsia="zh-CN"/>
          </w:rPr>
          <w:t>的时候</w:t>
        </w:r>
      </w:ins>
      <w:del w:id="1136" w:author="Administrator" w:date="2016-01-12T19:00:59Z">
        <w:r>
          <w:rPr>
            <w:rFonts w:hint="eastAsia" w:ascii="华文楷体" w:hAnsi="华文楷体" w:eastAsia="华文楷体"/>
            <w:sz w:val="28"/>
            <w:szCs w:val="28"/>
          </w:rPr>
          <w:delText>当中</w:delText>
        </w:r>
      </w:del>
      <w:del w:id="1137" w:author="Administrator" w:date="2016-01-09T20:46:50Z">
        <w:r>
          <w:rPr>
            <w:rFonts w:hint="eastAsia" w:ascii="华文楷体" w:hAnsi="华文楷体" w:eastAsia="华文楷体"/>
            <w:sz w:val="28"/>
            <w:szCs w:val="28"/>
          </w:rPr>
          <w:delText>，</w:delText>
        </w:r>
      </w:del>
      <w:r>
        <w:rPr>
          <w:rFonts w:hint="eastAsia" w:ascii="华文楷体" w:hAnsi="华文楷体" w:eastAsia="华文楷体"/>
          <w:sz w:val="28"/>
          <w:szCs w:val="28"/>
        </w:rPr>
        <w:t>也是对这个问题，也是当时引用了也就是说这个</w:t>
      </w:r>
      <w:ins w:id="1138" w:author="Administrator" w:date="2016-01-12T19:01:37Z">
        <w:r>
          <w:rPr>
            <w:rFonts w:hint="eastAsia" w:ascii="楷体_GB2312" w:hAnsi="楷体_GB2312" w:eastAsia="楷体_GB2312" w:cs="楷体_GB2312"/>
            <w:sz w:val="28"/>
            <w:szCs w:val="28"/>
          </w:rPr>
          <w:t>《六十正理论</w:t>
        </w:r>
      </w:ins>
      <w:ins w:id="1139" w:author="Administrator" w:date="2016-01-12T19:01:37Z">
        <w:r>
          <w:rPr>
            <w:rFonts w:hint="eastAsia" w:ascii="楷体_GB2312" w:hAnsi="楷体_GB2312" w:eastAsia="楷体_GB2312" w:cs="楷体_GB2312"/>
            <w:sz w:val="28"/>
            <w:szCs w:val="28"/>
            <w:lang w:eastAsia="zh-CN"/>
          </w:rPr>
          <w:t>》</w:t>
        </w:r>
      </w:ins>
      <w:ins w:id="1140" w:author="Administrator" w:date="2016-01-12T19:01:37Z">
        <w:r>
          <w:rPr>
            <w:rFonts w:hint="eastAsia" w:ascii="华文楷体" w:hAnsi="华文楷体" w:eastAsia="华文楷体"/>
            <w:sz w:val="28"/>
            <w:szCs w:val="28"/>
          </w:rPr>
          <w:t>的</w:t>
        </w:r>
      </w:ins>
      <w:del w:id="1141" w:author="Administrator" w:date="2016-01-12T19:01:39Z">
        <w:r>
          <w:rPr>
            <w:rFonts w:hint="eastAsia" w:ascii="华文楷体" w:hAnsi="华文楷体" w:eastAsia="华文楷体"/>
            <w:sz w:val="28"/>
            <w:szCs w:val="28"/>
          </w:rPr>
          <w:delText>，月称</w:delText>
        </w:r>
      </w:del>
      <w:del w:id="1142" w:author="Administrator" w:date="2016-01-12T19:01:40Z">
        <w:r>
          <w:rPr>
            <w:rFonts w:hint="eastAsia" w:ascii="华文楷体" w:hAnsi="华文楷体" w:eastAsia="华文楷体"/>
            <w:sz w:val="28"/>
            <w:szCs w:val="28"/>
          </w:rPr>
          <w:delText>论师</w:delText>
        </w:r>
      </w:del>
      <w:del w:id="1143" w:author="Administrator" w:date="2016-01-12T19:01:41Z">
        <w:r>
          <w:rPr>
            <w:rFonts w:hint="eastAsia" w:ascii="华文楷体" w:hAnsi="华文楷体" w:eastAsia="华文楷体"/>
            <w:sz w:val="28"/>
            <w:szCs w:val="28"/>
          </w:rPr>
          <w:delText>的</w:delText>
        </w:r>
      </w:del>
      <w:r>
        <w:rPr>
          <w:rFonts w:hint="eastAsia" w:ascii="华文楷体" w:hAnsi="华文楷体" w:eastAsia="华文楷体"/>
          <w:sz w:val="28"/>
          <w:szCs w:val="28"/>
        </w:rPr>
        <w:t>注释</w:t>
      </w:r>
      <w:ins w:id="1144" w:author="Administrator" w:date="2016-01-09T20:47:09Z">
        <w:r>
          <w:rPr>
            <w:rFonts w:hint="eastAsia" w:ascii="华文楷体" w:hAnsi="华文楷体" w:eastAsia="华文楷体"/>
            <w:sz w:val="28"/>
            <w:szCs w:val="28"/>
            <w:lang w:eastAsia="zh-CN"/>
          </w:rPr>
          <w:t>嘛</w:t>
        </w:r>
      </w:ins>
      <w:del w:id="1145" w:author="Administrator" w:date="2016-01-09T20:47:06Z">
        <w:r>
          <w:rPr>
            <w:rFonts w:hint="eastAsia" w:ascii="华文楷体" w:hAnsi="华文楷体" w:eastAsia="华文楷体"/>
            <w:sz w:val="28"/>
            <w:szCs w:val="28"/>
          </w:rPr>
          <w:delText>吗</w:delText>
        </w:r>
      </w:del>
      <w:r>
        <w:rPr>
          <w:rFonts w:hint="eastAsia" w:ascii="华文楷体" w:hAnsi="华文楷体" w:eastAsia="华文楷体"/>
          <w:sz w:val="28"/>
          <w:szCs w:val="28"/>
        </w:rPr>
        <w:t>，像这样</w:t>
      </w:r>
      <w:ins w:id="1146" w:author="Administrator" w:date="2016-01-12T19:02:12Z">
        <w:r>
          <w:rPr>
            <w:rFonts w:hint="eastAsia" w:ascii="华文楷体" w:hAnsi="华文楷体" w:eastAsia="华文楷体"/>
            <w:sz w:val="28"/>
            <w:szCs w:val="28"/>
            <w:lang w:eastAsia="zh-CN"/>
          </w:rPr>
          <w:t>有些</w:t>
        </w:r>
      </w:ins>
      <w:ins w:id="1147" w:author="Administrator" w:date="2016-01-12T19:02:16Z">
        <w:r>
          <w:rPr>
            <w:rFonts w:hint="eastAsia" w:ascii="华文楷体" w:hAnsi="华文楷体" w:eastAsia="华文楷体"/>
            <w:sz w:val="28"/>
            <w:szCs w:val="28"/>
            <w:lang w:eastAsia="zh-CN"/>
          </w:rPr>
          <w:t>地方</w:t>
        </w:r>
      </w:ins>
      <w:del w:id="1148" w:author="Administrator" w:date="2016-01-12T19:02:27Z">
        <w:r>
          <w:rPr>
            <w:rFonts w:hint="eastAsia" w:ascii="华文楷体" w:hAnsi="华文楷体" w:eastAsia="华文楷体"/>
            <w:sz w:val="28"/>
            <w:szCs w:val="28"/>
          </w:rPr>
          <w:delText>也</w:delText>
        </w:r>
      </w:del>
      <w:del w:id="1149" w:author="Administrator" w:date="2016-01-12T19:02:26Z">
        <w:r>
          <w:rPr>
            <w:rFonts w:hint="eastAsia" w:ascii="华文楷体" w:hAnsi="华文楷体" w:eastAsia="华文楷体"/>
            <w:sz w:val="28"/>
            <w:szCs w:val="28"/>
          </w:rPr>
          <w:delText>引用了</w:delText>
        </w:r>
      </w:del>
      <w:r>
        <w:rPr>
          <w:rFonts w:hint="eastAsia" w:ascii="华文楷体" w:hAnsi="华文楷体" w:eastAsia="华文楷体"/>
          <w:sz w:val="28"/>
          <w:szCs w:val="28"/>
        </w:rPr>
        <w:t>很多经典来说明</w:t>
      </w:r>
      <w:del w:id="1150" w:author="Administrator" w:date="2016-01-10T21:28:57Z">
        <w:r>
          <w:rPr>
            <w:rFonts w:hint="eastAsia" w:ascii="华文楷体" w:hAnsi="华文楷体" w:eastAsia="华文楷体"/>
            <w:sz w:val="28"/>
            <w:szCs w:val="28"/>
          </w:rPr>
          <w:delText>，</w:delText>
        </w:r>
      </w:del>
      <w:r>
        <w:rPr>
          <w:rFonts w:hint="eastAsia" w:ascii="华文楷体" w:hAnsi="华文楷体" w:eastAsia="华文楷体"/>
          <w:sz w:val="28"/>
          <w:szCs w:val="28"/>
        </w:rPr>
        <w:t>实际上他的智慧呢</w:t>
      </w:r>
      <w:ins w:id="1151" w:author="Administrator" w:date="2016-01-09T20:47:25Z">
        <w:r>
          <w:rPr>
            <w:rFonts w:hint="eastAsia" w:ascii="华文楷体" w:hAnsi="华文楷体" w:eastAsia="华文楷体"/>
            <w:sz w:val="28"/>
            <w:szCs w:val="28"/>
            <w:lang w:eastAsia="zh-CN"/>
          </w:rPr>
          <w:t>、</w:t>
        </w:r>
      </w:ins>
      <w:del w:id="1152" w:author="Administrator" w:date="2016-01-09T20:47:23Z">
        <w:r>
          <w:rPr>
            <w:rFonts w:hint="eastAsia" w:ascii="华文楷体" w:hAnsi="华文楷体" w:eastAsia="华文楷体"/>
            <w:sz w:val="28"/>
            <w:szCs w:val="28"/>
          </w:rPr>
          <w:delText>！</w:delText>
        </w:r>
      </w:del>
      <w:r>
        <w:rPr>
          <w:rFonts w:hint="eastAsia" w:ascii="华文楷体" w:hAnsi="华文楷体" w:eastAsia="华文楷体"/>
          <w:sz w:val="28"/>
          <w:szCs w:val="28"/>
        </w:rPr>
        <w:t>它的</w:t>
      </w:r>
      <w:del w:id="1153" w:author="Administrator" w:date="2016-01-12T19:02:59Z">
        <w:r>
          <w:rPr>
            <w:rFonts w:hint="eastAsia" w:ascii="华文楷体" w:hAnsi="华文楷体" w:eastAsia="华文楷体"/>
            <w:sz w:val="28"/>
            <w:szCs w:val="28"/>
          </w:rPr>
          <w:delText>事物</w:delText>
        </w:r>
      </w:del>
      <w:ins w:id="1154" w:author="Administrator" w:date="2016-01-12T19:03:09Z">
        <w:r>
          <w:rPr>
            <w:rFonts w:hint="eastAsia" w:ascii="华文楷体" w:hAnsi="华文楷体" w:eastAsia="华文楷体"/>
            <w:sz w:val="28"/>
            <w:szCs w:val="28"/>
            <w:lang w:eastAsia="zh-CN"/>
          </w:rPr>
          <w:t>十五</w:t>
        </w:r>
      </w:ins>
      <w:r>
        <w:rPr>
          <w:rFonts w:hint="eastAsia" w:ascii="华文楷体" w:hAnsi="华文楷体" w:eastAsia="华文楷体"/>
          <w:sz w:val="28"/>
          <w:szCs w:val="28"/>
        </w:rPr>
        <w:t>刹那的这个智慧</w:t>
      </w:r>
      <w:del w:id="1155" w:author="Administrator" w:date="2016-01-12T19:03:41Z">
        <w:r>
          <w:rPr>
            <w:rFonts w:hint="eastAsia" w:ascii="华文楷体" w:hAnsi="华文楷体" w:eastAsia="华文楷体"/>
            <w:sz w:val="28"/>
            <w:szCs w:val="28"/>
          </w:rPr>
          <w:delText>是</w:delText>
        </w:r>
      </w:del>
      <w:r>
        <w:rPr>
          <w:rFonts w:hint="eastAsia" w:ascii="华文楷体" w:hAnsi="华文楷体" w:eastAsia="华文楷体"/>
          <w:sz w:val="28"/>
          <w:szCs w:val="28"/>
        </w:rPr>
        <w:t>一体的等等，这个方面也是做了宣讲的过程。</w:t>
      </w:r>
    </w:p>
    <w:p>
      <w:pPr>
        <w:ind w:firstLine="570"/>
        <w:rPr>
          <w:ins w:id="1156" w:author="Administrator" w:date="2016-01-09T20:48:47Z"/>
          <w:rFonts w:hint="eastAsia" w:ascii="黑体" w:hAnsi="黑体" w:eastAsia="黑体" w:cs="黑体"/>
          <w:sz w:val="28"/>
          <w:szCs w:val="28"/>
          <w:lang w:eastAsia="zh-CN"/>
        </w:rPr>
      </w:pPr>
      <w:ins w:id="1157" w:author="Administrator" w:date="2016-01-09T20:48:02Z">
        <w:r>
          <w:rPr>
            <w:rFonts w:hint="eastAsia" w:ascii="黑体" w:hAnsi="黑体" w:eastAsia="黑体" w:cs="黑体"/>
            <w:sz w:val="28"/>
            <w:szCs w:val="28"/>
            <w:lang w:eastAsia="zh-CN"/>
            <w:rPrChange w:id="1158" w:author="Administrator" w:date="2016-01-09T20:48:45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159" w:author="Administrator" w:date="2016-01-09T20:48:45Z">
            <w:rPr>
              <w:rFonts w:hint="eastAsia" w:ascii="华文楷体" w:hAnsi="华文楷体" w:eastAsia="华文楷体"/>
              <w:sz w:val="28"/>
              <w:szCs w:val="28"/>
            </w:rPr>
          </w:rPrChange>
        </w:rPr>
        <w:t>一切烦恼归根到底唯一是愚痴，它的微细部分绝对是十地末际之金刚喻定的独一所断。</w:t>
      </w:r>
      <w:ins w:id="1160" w:author="Administrator" w:date="2016-01-09T20:48:05Z">
        <w:r>
          <w:rPr>
            <w:rFonts w:hint="eastAsia" w:ascii="黑体" w:hAnsi="黑体" w:eastAsia="黑体" w:cs="黑体"/>
            <w:sz w:val="28"/>
            <w:szCs w:val="28"/>
            <w:lang w:eastAsia="zh-CN"/>
            <w:rPrChange w:id="1161" w:author="Administrator" w:date="2016-01-09T20:48:45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那么所有的烦恼</w:t>
      </w:r>
      <w:del w:id="1162" w:author="Administrator" w:date="2016-01-09T20:48:52Z">
        <w:r>
          <w:rPr>
            <w:rFonts w:hint="eastAsia" w:ascii="华文楷体" w:hAnsi="华文楷体" w:eastAsia="华文楷体"/>
            <w:sz w:val="28"/>
            <w:szCs w:val="28"/>
          </w:rPr>
          <w:delText>，</w:delText>
        </w:r>
      </w:del>
      <w:r>
        <w:rPr>
          <w:rFonts w:hint="eastAsia" w:ascii="华文楷体" w:hAnsi="华文楷体" w:eastAsia="华文楷体"/>
          <w:sz w:val="28"/>
          <w:szCs w:val="28"/>
        </w:rPr>
        <w:t>归根到底就是</w:t>
      </w:r>
      <w:del w:id="1163" w:author="Administrator" w:date="2016-01-09T20:49:02Z">
        <w:r>
          <w:rPr>
            <w:rFonts w:hint="eastAsia" w:ascii="华文楷体" w:hAnsi="华文楷体" w:eastAsia="华文楷体"/>
            <w:sz w:val="28"/>
            <w:szCs w:val="28"/>
          </w:rPr>
          <w:delText>，就是就</w:delText>
        </w:r>
      </w:del>
      <w:del w:id="1164" w:author="Administrator" w:date="2016-01-09T20:49:01Z">
        <w:r>
          <w:rPr>
            <w:rFonts w:hint="eastAsia" w:ascii="华文楷体" w:hAnsi="华文楷体" w:eastAsia="华文楷体"/>
            <w:sz w:val="28"/>
            <w:szCs w:val="28"/>
          </w:rPr>
          <w:delText>是</w:delText>
        </w:r>
      </w:del>
      <w:r>
        <w:rPr>
          <w:rFonts w:hint="eastAsia" w:ascii="华文楷体" w:hAnsi="华文楷体" w:eastAsia="华文楷体"/>
          <w:sz w:val="28"/>
          <w:szCs w:val="28"/>
        </w:rPr>
        <w:t>一个愚痴心，就是一个愚痴心</w:t>
      </w:r>
      <w:ins w:id="1165" w:author="Administrator" w:date="2016-01-09T20:49:14Z">
        <w:r>
          <w:rPr>
            <w:rFonts w:hint="eastAsia" w:ascii="华文楷体" w:hAnsi="华文楷体" w:eastAsia="华文楷体"/>
            <w:sz w:val="28"/>
            <w:szCs w:val="28"/>
            <w:lang w:eastAsia="zh-CN"/>
          </w:rPr>
          <w:t>。</w:t>
        </w:r>
      </w:ins>
      <w:del w:id="1166" w:author="Administrator" w:date="2016-01-09T20:49:13Z">
        <w:r>
          <w:rPr>
            <w:rFonts w:hint="eastAsia" w:ascii="华文楷体" w:hAnsi="华文楷体" w:eastAsia="华文楷体"/>
            <w:sz w:val="28"/>
            <w:szCs w:val="28"/>
          </w:rPr>
          <w:delText>，</w:delText>
        </w:r>
      </w:del>
      <w:r>
        <w:rPr>
          <w:rFonts w:hint="eastAsia" w:ascii="华文楷体" w:hAnsi="华文楷体" w:eastAsia="华文楷体"/>
          <w:sz w:val="28"/>
          <w:szCs w:val="28"/>
        </w:rPr>
        <w:t>但是呢对于这个愚痴心的这样一种断除方式，就是说力量</w:t>
      </w:r>
      <w:del w:id="1167" w:author="Administrator" w:date="2016-01-09T20:49:28Z">
        <w:r>
          <w:rPr>
            <w:rFonts w:hint="eastAsia" w:ascii="华文楷体" w:hAnsi="华文楷体" w:eastAsia="华文楷体"/>
            <w:sz w:val="28"/>
            <w:szCs w:val="28"/>
          </w:rPr>
          <w:delText>又</w:delText>
        </w:r>
      </w:del>
      <w:ins w:id="1168" w:author="Administrator" w:date="2016-01-09T20:49:30Z">
        <w:r>
          <w:rPr>
            <w:rFonts w:hint="eastAsia" w:ascii="华文楷体" w:hAnsi="华文楷体" w:eastAsia="华文楷体"/>
            <w:sz w:val="28"/>
            <w:szCs w:val="28"/>
            <w:lang w:eastAsia="zh-CN"/>
          </w:rPr>
          <w:t>有</w:t>
        </w:r>
      </w:ins>
      <w:r>
        <w:rPr>
          <w:rFonts w:hint="eastAsia" w:ascii="华文楷体" w:hAnsi="华文楷体" w:eastAsia="华文楷体"/>
          <w:sz w:val="28"/>
          <w:szCs w:val="28"/>
        </w:rPr>
        <w:t>强有弱，有些是从部分断</w:t>
      </w:r>
      <w:ins w:id="1169" w:author="Administrator" w:date="2016-01-09T20:49:43Z">
        <w:r>
          <w:rPr>
            <w:rFonts w:hint="eastAsia" w:ascii="华文楷体" w:hAnsi="华文楷体" w:eastAsia="华文楷体"/>
            <w:sz w:val="28"/>
            <w:szCs w:val="28"/>
            <w:lang w:eastAsia="zh-CN"/>
          </w:rPr>
          <w:t>、</w:t>
        </w:r>
      </w:ins>
      <w:del w:id="1170" w:author="Administrator" w:date="2016-01-09T20:49:43Z">
        <w:r>
          <w:rPr>
            <w:rFonts w:hint="eastAsia" w:ascii="华文楷体" w:hAnsi="华文楷体" w:eastAsia="华文楷体"/>
            <w:sz w:val="28"/>
            <w:szCs w:val="28"/>
          </w:rPr>
          <w:delText>，</w:delText>
        </w:r>
      </w:del>
      <w:r>
        <w:rPr>
          <w:rFonts w:hint="eastAsia" w:ascii="华文楷体" w:hAnsi="华文楷体" w:eastAsia="华文楷体"/>
          <w:sz w:val="28"/>
          <w:szCs w:val="28"/>
        </w:rPr>
        <w:t>有些是从根本断的，所以说呢就说虽然一切烦恼归根到底是一个愚痴心，但是呢通过它的对治清净与否，</w:t>
      </w:r>
      <w:del w:id="1171" w:author="Administrator" w:date="2016-01-09T20:49:57Z">
        <w:r>
          <w:rPr>
            <w:rFonts w:hint="eastAsia" w:ascii="华文楷体" w:hAnsi="华文楷体" w:eastAsia="华文楷体"/>
            <w:sz w:val="28"/>
            <w:szCs w:val="28"/>
          </w:rPr>
          <w:delText>他</w:delText>
        </w:r>
      </w:del>
      <w:ins w:id="1172" w:author="Administrator" w:date="2016-01-09T20:50:04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就分出了很多乘，分了很多乘</w:t>
      </w:r>
      <w:ins w:id="1173" w:author="Administrator" w:date="2016-01-09T20:50:28Z">
        <w:r>
          <w:rPr>
            <w:rFonts w:hint="eastAsia" w:ascii="华文楷体" w:hAnsi="华文楷体" w:eastAsia="华文楷体"/>
            <w:sz w:val="28"/>
            <w:szCs w:val="28"/>
            <w:lang w:eastAsia="zh-CN"/>
          </w:rPr>
          <w:t>。</w:t>
        </w:r>
      </w:ins>
      <w:del w:id="1174" w:author="Administrator" w:date="2016-01-09T20:50:27Z">
        <w:r>
          <w:rPr>
            <w:rFonts w:hint="eastAsia" w:ascii="华文楷体" w:hAnsi="华文楷体" w:eastAsia="华文楷体"/>
            <w:sz w:val="28"/>
            <w:szCs w:val="28"/>
          </w:rPr>
          <w:delText>，</w:delText>
        </w:r>
      </w:del>
      <w:r>
        <w:rPr>
          <w:rFonts w:hint="eastAsia" w:ascii="华文楷体" w:hAnsi="华文楷体" w:eastAsia="华文楷体"/>
          <w:sz w:val="28"/>
          <w:szCs w:val="28"/>
        </w:rPr>
        <w:t>当然就说断的最圆满的</w:t>
      </w:r>
      <w:ins w:id="1175" w:author="Administrator" w:date="2016-01-09T20:51:07Z">
        <w:r>
          <w:rPr>
            <w:rFonts w:hint="eastAsia" w:ascii="华文楷体" w:hAnsi="华文楷体" w:eastAsia="华文楷体"/>
            <w:sz w:val="28"/>
            <w:szCs w:val="28"/>
            <w:lang w:eastAsia="zh-CN"/>
          </w:rPr>
          <w:t>、</w:t>
        </w:r>
      </w:ins>
      <w:del w:id="1176" w:author="Administrator" w:date="2016-01-09T20:51:07Z">
        <w:r>
          <w:rPr>
            <w:rFonts w:hint="eastAsia" w:ascii="华文楷体" w:hAnsi="华文楷体" w:eastAsia="华文楷体"/>
            <w:sz w:val="28"/>
            <w:szCs w:val="28"/>
          </w:rPr>
          <w:delText>，</w:delText>
        </w:r>
      </w:del>
      <w:r>
        <w:rPr>
          <w:rFonts w:hint="eastAsia" w:ascii="华文楷体" w:hAnsi="华文楷体" w:eastAsia="华文楷体"/>
          <w:sz w:val="28"/>
          <w:szCs w:val="28"/>
        </w:rPr>
        <w:t>认识最清楚的就是大乘了，</w:t>
      </w:r>
      <w:ins w:id="1177" w:author="Administrator" w:date="2016-01-09T20:50:35Z">
        <w:r>
          <w:rPr>
            <w:rFonts w:hint="eastAsia" w:ascii="华文楷体" w:hAnsi="华文楷体" w:eastAsia="华文楷体"/>
            <w:sz w:val="28"/>
            <w:szCs w:val="28"/>
            <w:lang w:eastAsia="zh-CN"/>
          </w:rPr>
          <w:t>它</w:t>
        </w:r>
      </w:ins>
      <w:del w:id="1178" w:author="Administrator" w:date="2016-01-09T20:50:34Z">
        <w:r>
          <w:rPr>
            <w:rFonts w:hint="eastAsia" w:ascii="华文楷体" w:hAnsi="华文楷体" w:eastAsia="华文楷体"/>
            <w:sz w:val="28"/>
            <w:szCs w:val="28"/>
          </w:rPr>
          <w:delText>他</w:delText>
        </w:r>
      </w:del>
      <w:r>
        <w:rPr>
          <w:rFonts w:hint="eastAsia" w:ascii="华文楷体" w:hAnsi="华文楷体" w:eastAsia="华文楷体"/>
          <w:sz w:val="28"/>
          <w:szCs w:val="28"/>
        </w:rPr>
        <w:t>断的烦恼最彻底</w:t>
      </w:r>
      <w:ins w:id="1179" w:author="Administrator" w:date="2016-01-09T20:50:40Z">
        <w:r>
          <w:rPr>
            <w:rFonts w:hint="eastAsia" w:ascii="华文楷体" w:hAnsi="华文楷体" w:eastAsia="华文楷体"/>
            <w:sz w:val="28"/>
            <w:szCs w:val="28"/>
            <w:lang w:eastAsia="zh-CN"/>
          </w:rPr>
          <w:t>；</w:t>
        </w:r>
      </w:ins>
      <w:del w:id="1180" w:author="Administrator" w:date="2016-01-09T20:50:40Z">
        <w:r>
          <w:rPr>
            <w:rFonts w:hint="eastAsia" w:ascii="华文楷体" w:hAnsi="华文楷体" w:eastAsia="华文楷体"/>
            <w:sz w:val="28"/>
            <w:szCs w:val="28"/>
          </w:rPr>
          <w:delText>，</w:delText>
        </w:r>
      </w:del>
      <w:r>
        <w:rPr>
          <w:rFonts w:hint="eastAsia" w:ascii="华文楷体" w:hAnsi="华文楷体" w:eastAsia="华文楷体"/>
          <w:sz w:val="28"/>
          <w:szCs w:val="28"/>
        </w:rPr>
        <w:t>然后下来就是缘觉</w:t>
      </w:r>
      <w:ins w:id="1181" w:author="Administrator" w:date="2016-01-09T20:50:47Z">
        <w:r>
          <w:rPr>
            <w:rFonts w:hint="eastAsia" w:ascii="华文楷体" w:hAnsi="华文楷体" w:eastAsia="华文楷体"/>
            <w:sz w:val="28"/>
            <w:szCs w:val="28"/>
            <w:lang w:eastAsia="zh-CN"/>
          </w:rPr>
          <w:t>；</w:t>
        </w:r>
      </w:ins>
      <w:r>
        <w:rPr>
          <w:rFonts w:hint="eastAsia" w:ascii="华文楷体" w:hAnsi="华文楷体" w:eastAsia="华文楷体"/>
          <w:sz w:val="28"/>
          <w:szCs w:val="28"/>
        </w:rPr>
        <w:t>再下来就是声闻</w:t>
      </w:r>
      <w:ins w:id="1182" w:author="Administrator" w:date="2016-01-09T20:51:27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就是这样的</w:t>
      </w:r>
      <w:ins w:id="1183" w:author="Administrator" w:date="2016-01-09T20:51:33Z">
        <w:r>
          <w:rPr>
            <w:rFonts w:hint="eastAsia" w:ascii="华文楷体" w:hAnsi="华文楷体" w:eastAsia="华文楷体"/>
            <w:sz w:val="28"/>
            <w:szCs w:val="28"/>
            <w:lang w:eastAsia="zh-CN"/>
          </w:rPr>
          <w:t>。</w:t>
        </w:r>
      </w:ins>
      <w:del w:id="1184" w:author="Administrator" w:date="2016-01-09T20:51:32Z">
        <w:r>
          <w:rPr>
            <w:rFonts w:hint="eastAsia" w:ascii="华文楷体" w:hAnsi="华文楷体" w:eastAsia="华文楷体"/>
            <w:sz w:val="28"/>
            <w:szCs w:val="28"/>
          </w:rPr>
          <w:delText>，</w:delText>
        </w:r>
      </w:del>
      <w:ins w:id="1185" w:author="Administrator" w:date="2016-01-10T21:30:36Z">
        <w:r>
          <w:rPr>
            <w:rFonts w:hint="eastAsia" w:ascii="华文楷体" w:hAnsi="华文楷体" w:eastAsia="华文楷体"/>
            <w:sz w:val="28"/>
            <w:szCs w:val="28"/>
            <w:lang w:eastAsia="zh-CN"/>
          </w:rPr>
          <w:t>像</w:t>
        </w:r>
      </w:ins>
      <w:del w:id="1186" w:author="Administrator" w:date="2016-01-10T21:30:33Z">
        <w:r>
          <w:rPr>
            <w:rFonts w:hint="eastAsia" w:ascii="华文楷体" w:hAnsi="华文楷体" w:eastAsia="华文楷体"/>
            <w:sz w:val="28"/>
            <w:szCs w:val="28"/>
          </w:rPr>
          <w:delText>那</w:delText>
        </w:r>
      </w:del>
      <w:r>
        <w:rPr>
          <w:rFonts w:hint="eastAsia" w:ascii="华文楷体" w:hAnsi="华文楷体" w:eastAsia="华文楷体"/>
          <w:sz w:val="28"/>
          <w:szCs w:val="28"/>
        </w:rPr>
        <w:t>这样的话一切烦恼</w:t>
      </w:r>
      <w:del w:id="1187" w:author="Administrator" w:date="2016-01-09T20:51:37Z">
        <w:r>
          <w:rPr>
            <w:rFonts w:hint="eastAsia" w:ascii="华文楷体" w:hAnsi="华文楷体" w:eastAsia="华文楷体"/>
            <w:sz w:val="28"/>
            <w:szCs w:val="28"/>
          </w:rPr>
          <w:delText>，</w:delText>
        </w:r>
      </w:del>
      <w:r>
        <w:rPr>
          <w:rFonts w:hint="eastAsia" w:ascii="华文楷体" w:hAnsi="华文楷体" w:eastAsia="华文楷体"/>
          <w:sz w:val="28"/>
          <w:szCs w:val="28"/>
        </w:rPr>
        <w:t>归根到底就是愚痴，但是</w:t>
      </w:r>
      <w:del w:id="1188" w:author="Administrator" w:date="2016-01-09T20:51:41Z">
        <w:r>
          <w:rPr>
            <w:rFonts w:hint="eastAsia" w:ascii="华文楷体" w:hAnsi="华文楷体" w:eastAsia="华文楷体"/>
            <w:sz w:val="28"/>
            <w:szCs w:val="28"/>
          </w:rPr>
          <w:delText>他</w:delText>
        </w:r>
      </w:del>
      <w:ins w:id="1189" w:author="Administrator" w:date="2016-01-09T20:51:43Z">
        <w:r>
          <w:rPr>
            <w:rFonts w:hint="eastAsia" w:ascii="华文楷体" w:hAnsi="华文楷体" w:eastAsia="华文楷体"/>
            <w:sz w:val="28"/>
            <w:szCs w:val="28"/>
            <w:lang w:eastAsia="zh-CN"/>
          </w:rPr>
          <w:t>它</w:t>
        </w:r>
      </w:ins>
      <w:r>
        <w:rPr>
          <w:rFonts w:hint="eastAsia" w:ascii="华文楷体" w:hAnsi="华文楷体" w:eastAsia="华文楷体"/>
          <w:sz w:val="28"/>
          <w:szCs w:val="28"/>
        </w:rPr>
        <w:t>断的方式不一样，分了不同的乘，它的最微细的习气部分，绝对是十地末际</w:t>
      </w:r>
      <w:ins w:id="1190" w:author="Administrator" w:date="2016-01-09T20:52:00Z">
        <w:r>
          <w:rPr>
            <w:rFonts w:hint="eastAsia" w:ascii="华文楷体" w:hAnsi="华文楷体" w:eastAsia="华文楷体"/>
            <w:sz w:val="28"/>
            <w:szCs w:val="28"/>
            <w:lang w:eastAsia="zh-CN"/>
          </w:rPr>
          <w:t>金</w:t>
        </w:r>
      </w:ins>
      <w:del w:id="1191" w:author="Administrator" w:date="2016-01-09T20:51:55Z">
        <w:r>
          <w:rPr>
            <w:rFonts w:hint="eastAsia" w:ascii="华文楷体" w:hAnsi="华文楷体" w:eastAsia="华文楷体"/>
            <w:sz w:val="28"/>
            <w:szCs w:val="28"/>
          </w:rPr>
          <w:delText>今</w:delText>
        </w:r>
      </w:del>
      <w:r>
        <w:rPr>
          <w:rFonts w:hint="eastAsia" w:ascii="华文楷体" w:hAnsi="华文楷体" w:eastAsia="华文楷体"/>
          <w:sz w:val="28"/>
          <w:szCs w:val="28"/>
        </w:rPr>
        <w:t>刚喻定的独一所断，这个是其他的智慧根本断不了的，只是十地末尾的金刚</w:t>
      </w:r>
      <w:del w:id="1192" w:author="Administrator" w:date="2016-01-09T20:52:17Z">
        <w:r>
          <w:rPr>
            <w:rFonts w:hint="eastAsia" w:ascii="华文楷体" w:hAnsi="华文楷体" w:eastAsia="华文楷体"/>
            <w:sz w:val="28"/>
            <w:szCs w:val="28"/>
          </w:rPr>
          <w:delText>预</w:delText>
        </w:r>
      </w:del>
      <w:ins w:id="1193" w:author="Administrator" w:date="2016-01-09T20:52:22Z">
        <w:r>
          <w:rPr>
            <w:rFonts w:hint="eastAsia" w:ascii="华文楷体" w:hAnsi="华文楷体" w:eastAsia="华文楷体"/>
            <w:sz w:val="28"/>
            <w:szCs w:val="28"/>
            <w:lang w:eastAsia="zh-CN"/>
          </w:rPr>
          <w:t>喻</w:t>
        </w:r>
      </w:ins>
      <w:r>
        <w:rPr>
          <w:rFonts w:hint="eastAsia" w:ascii="华文楷体" w:hAnsi="华文楷体" w:eastAsia="华文楷体"/>
          <w:sz w:val="28"/>
          <w:szCs w:val="28"/>
        </w:rPr>
        <w:t>定</w:t>
      </w:r>
      <w:del w:id="1194" w:author="Administrator" w:date="2016-01-09T20:52:25Z">
        <w:r>
          <w:rPr>
            <w:rFonts w:hint="eastAsia" w:ascii="华文楷体" w:hAnsi="华文楷体" w:eastAsia="华文楷体"/>
            <w:sz w:val="28"/>
            <w:szCs w:val="28"/>
          </w:rPr>
          <w:delText>，</w:delText>
        </w:r>
      </w:del>
      <w:r>
        <w:rPr>
          <w:rFonts w:hint="eastAsia" w:ascii="华文楷体" w:hAnsi="华文楷体" w:eastAsia="华文楷体"/>
          <w:sz w:val="28"/>
          <w:szCs w:val="28"/>
        </w:rPr>
        <w:t>才能断，断了</w:t>
      </w:r>
      <w:ins w:id="1195" w:author="Administrator" w:date="2016-01-09T20:52:31Z">
        <w:r>
          <w:rPr>
            <w:rFonts w:hint="eastAsia" w:ascii="华文楷体" w:hAnsi="华文楷体" w:eastAsia="华文楷体"/>
            <w:sz w:val="28"/>
            <w:szCs w:val="28"/>
            <w:lang w:eastAsia="zh-CN"/>
          </w:rPr>
          <w:t>它</w:t>
        </w:r>
      </w:ins>
      <w:del w:id="1196" w:author="Administrator" w:date="2016-01-09T20:52:29Z">
        <w:r>
          <w:rPr>
            <w:rFonts w:hint="eastAsia" w:ascii="华文楷体" w:hAnsi="华文楷体" w:eastAsia="华文楷体"/>
            <w:sz w:val="28"/>
            <w:szCs w:val="28"/>
          </w:rPr>
          <w:delText>他</w:delText>
        </w:r>
      </w:del>
      <w:r>
        <w:rPr>
          <w:rFonts w:hint="eastAsia" w:ascii="华文楷体" w:hAnsi="华文楷体" w:eastAsia="华文楷体"/>
          <w:sz w:val="28"/>
          <w:szCs w:val="28"/>
        </w:rPr>
        <w:t>之后就会成佛了。所以</w:t>
      </w:r>
      <w:ins w:id="1197" w:author="Administrator" w:date="2016-01-09T20:52:38Z">
        <w:r>
          <w:rPr>
            <w:rFonts w:hint="eastAsia" w:ascii="华文楷体" w:hAnsi="华文楷体" w:eastAsia="华文楷体"/>
            <w:sz w:val="28"/>
            <w:szCs w:val="28"/>
            <w:lang w:eastAsia="zh-CN"/>
          </w:rPr>
          <w:t>它</w:t>
        </w:r>
      </w:ins>
      <w:del w:id="1198" w:author="Administrator" w:date="2016-01-09T20:52:36Z">
        <w:r>
          <w:rPr>
            <w:rFonts w:hint="eastAsia" w:ascii="华文楷体" w:hAnsi="华文楷体" w:eastAsia="华文楷体"/>
            <w:sz w:val="28"/>
            <w:szCs w:val="28"/>
          </w:rPr>
          <w:delText>他</w:delText>
        </w:r>
      </w:del>
      <w:r>
        <w:rPr>
          <w:rFonts w:hint="eastAsia" w:ascii="华文楷体" w:hAnsi="华文楷体" w:eastAsia="华文楷体"/>
          <w:sz w:val="28"/>
          <w:szCs w:val="28"/>
        </w:rPr>
        <w:t>全部是包括在了愚痴当中。</w:t>
      </w:r>
    </w:p>
    <w:p>
      <w:pPr>
        <w:ind w:firstLine="570"/>
        <w:rPr>
          <w:ins w:id="1199" w:author="Administrator" w:date="2016-01-09T20:53:27Z"/>
          <w:rFonts w:hint="eastAsia" w:ascii="黑体" w:hAnsi="黑体" w:eastAsia="黑体" w:cs="黑体"/>
          <w:sz w:val="28"/>
          <w:szCs w:val="28"/>
          <w:lang w:eastAsia="zh-CN"/>
        </w:rPr>
      </w:pPr>
      <w:ins w:id="1200" w:author="Administrator" w:date="2016-01-09T20:53:17Z">
        <w:r>
          <w:rPr>
            <w:rFonts w:hint="eastAsia" w:ascii="黑体" w:hAnsi="黑体" w:eastAsia="黑体" w:cs="黑体"/>
            <w:sz w:val="28"/>
            <w:szCs w:val="28"/>
            <w:lang w:eastAsia="zh-CN"/>
            <w:rPrChange w:id="1201" w:author="Administrator" w:date="2016-01-09T20:53:24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202" w:author="Administrator" w:date="2016-01-09T20:53:24Z">
            <w:rPr>
              <w:rFonts w:hint="eastAsia" w:ascii="华文楷体" w:hAnsi="华文楷体" w:eastAsia="华文楷体"/>
              <w:sz w:val="28"/>
              <w:szCs w:val="28"/>
            </w:rPr>
          </w:rPrChange>
        </w:rPr>
        <w:t>一切法的究竟实相也不可能逾越真如佛智的唯一境界，如实照见的智慧也是唯一的，即是独一无二的一切种智。</w:t>
      </w:r>
      <w:ins w:id="1203" w:author="Administrator" w:date="2016-01-09T20:53:20Z">
        <w:r>
          <w:rPr>
            <w:rFonts w:hint="eastAsia" w:ascii="黑体" w:hAnsi="黑体" w:eastAsia="黑体" w:cs="黑体"/>
            <w:sz w:val="28"/>
            <w:szCs w:val="28"/>
            <w:lang w:eastAsia="zh-CN"/>
            <w:rPrChange w:id="1204" w:author="Administrator" w:date="2016-01-09T20:53:24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那么这个下面呢</w:t>
      </w:r>
      <w:del w:id="1205" w:author="Administrator" w:date="2016-01-09T20:54:01Z">
        <w:r>
          <w:rPr>
            <w:rFonts w:hint="eastAsia" w:ascii="华文楷体" w:hAnsi="华文楷体" w:eastAsia="华文楷体"/>
            <w:sz w:val="28"/>
            <w:szCs w:val="28"/>
          </w:rPr>
          <w:delText>。就</w:delText>
        </w:r>
      </w:del>
      <w:r>
        <w:rPr>
          <w:rFonts w:hint="eastAsia" w:ascii="华文楷体" w:hAnsi="华文楷体" w:eastAsia="华文楷体"/>
          <w:sz w:val="28"/>
          <w:szCs w:val="28"/>
        </w:rPr>
        <w:t>麦彭仁波切就</w:t>
      </w:r>
      <w:ins w:id="1206" w:author="Administrator" w:date="2016-01-10T21:32:23Z">
        <w:r>
          <w:rPr>
            <w:rFonts w:hint="eastAsia" w:ascii="华文楷体" w:hAnsi="华文楷体" w:eastAsia="华文楷体"/>
            <w:sz w:val="28"/>
            <w:szCs w:val="28"/>
            <w:lang w:eastAsia="zh-CN"/>
          </w:rPr>
          <w:t>要</w:t>
        </w:r>
      </w:ins>
      <w:r>
        <w:rPr>
          <w:rFonts w:hint="eastAsia" w:ascii="华文楷体" w:hAnsi="华文楷体" w:eastAsia="华文楷体"/>
          <w:sz w:val="28"/>
          <w:szCs w:val="28"/>
        </w:rPr>
        <w:t>逐渐逐渐的论述，究竟一乘的观点</w:t>
      </w:r>
      <w:ins w:id="1207" w:author="Administrator" w:date="2016-01-09T20:54:16Z">
        <w:r>
          <w:rPr>
            <w:rFonts w:hint="eastAsia" w:ascii="华文楷体" w:hAnsi="华文楷体" w:eastAsia="华文楷体"/>
            <w:sz w:val="28"/>
            <w:szCs w:val="28"/>
            <w:lang w:eastAsia="zh-CN"/>
          </w:rPr>
          <w:t>。</w:t>
        </w:r>
      </w:ins>
      <w:del w:id="1208" w:author="Administrator" w:date="2016-01-09T20:54:15Z">
        <w:r>
          <w:rPr>
            <w:rFonts w:hint="eastAsia" w:ascii="华文楷体" w:hAnsi="华文楷体" w:eastAsia="华文楷体"/>
            <w:sz w:val="28"/>
            <w:szCs w:val="28"/>
          </w:rPr>
          <w:delText>？</w:delText>
        </w:r>
      </w:del>
      <w:r>
        <w:rPr>
          <w:rFonts w:hint="eastAsia" w:ascii="华文楷体" w:hAnsi="华文楷体" w:eastAsia="华文楷体"/>
          <w:sz w:val="28"/>
          <w:szCs w:val="28"/>
        </w:rPr>
        <w:t>暂时分三乘，究竟是一乘的，论述这个观点</w:t>
      </w:r>
      <w:ins w:id="1209" w:author="Administrator" w:date="2016-01-09T20:54:23Z">
        <w:r>
          <w:rPr>
            <w:rFonts w:hint="eastAsia" w:ascii="华文楷体" w:hAnsi="华文楷体" w:eastAsia="华文楷体"/>
            <w:sz w:val="28"/>
            <w:szCs w:val="28"/>
            <w:lang w:eastAsia="zh-CN"/>
          </w:rPr>
          <w:t>。</w:t>
        </w:r>
      </w:ins>
      <w:del w:id="1210" w:author="Administrator" w:date="2016-01-09T20:54:23Z">
        <w:r>
          <w:rPr>
            <w:rFonts w:hint="eastAsia" w:ascii="华文楷体" w:hAnsi="华文楷体" w:eastAsia="华文楷体"/>
            <w:sz w:val="28"/>
            <w:szCs w:val="28"/>
          </w:rPr>
          <w:delText>，</w:delText>
        </w:r>
      </w:del>
      <w:r>
        <w:rPr>
          <w:rFonts w:hint="eastAsia" w:ascii="华文楷体" w:hAnsi="华文楷体" w:eastAsia="华文楷体"/>
          <w:sz w:val="28"/>
          <w:szCs w:val="28"/>
        </w:rPr>
        <w:t>因为逐渐逐渐已经把这个问题</w:t>
      </w:r>
      <w:ins w:id="1211" w:author="Administrator" w:date="2016-01-12T19:05:46Z">
        <w:r>
          <w:rPr>
            <w:rFonts w:hint="eastAsia" w:ascii="华文楷体" w:hAnsi="华文楷体" w:eastAsia="华文楷体"/>
            <w:sz w:val="28"/>
            <w:szCs w:val="28"/>
            <w:lang w:eastAsia="zh-CN"/>
          </w:rPr>
          <w:t>呢</w:t>
        </w:r>
      </w:ins>
      <w:del w:id="1212" w:author="Administrator" w:date="2016-01-12T19:05:42Z">
        <w:r>
          <w:rPr>
            <w:rFonts w:hint="eastAsia" w:ascii="华文楷体" w:hAnsi="华文楷体" w:eastAsia="华文楷体"/>
            <w:sz w:val="28"/>
            <w:szCs w:val="28"/>
          </w:rPr>
          <w:delText>，</w:delText>
        </w:r>
      </w:del>
      <w:r>
        <w:rPr>
          <w:rFonts w:hint="eastAsia" w:ascii="华文楷体" w:hAnsi="华文楷体" w:eastAsia="华文楷体"/>
          <w:sz w:val="28"/>
          <w:szCs w:val="28"/>
        </w:rPr>
        <w:t>就说是连接到这个问题上</w:t>
      </w:r>
      <w:ins w:id="1213" w:author="Administrator" w:date="2016-01-10T21:31:29Z">
        <w:r>
          <w:rPr>
            <w:rFonts w:hint="eastAsia" w:ascii="华文楷体" w:hAnsi="华文楷体" w:eastAsia="华文楷体"/>
            <w:sz w:val="28"/>
            <w:szCs w:val="28"/>
            <w:lang w:eastAsia="zh-CN"/>
          </w:rPr>
          <w:t>面</w:t>
        </w:r>
      </w:ins>
      <w:ins w:id="1214" w:author="Administrator" w:date="2016-01-10T21:31:31Z">
        <w:r>
          <w:rPr>
            <w:rFonts w:hint="eastAsia" w:ascii="华文楷体" w:hAnsi="华文楷体" w:eastAsia="华文楷体"/>
            <w:sz w:val="28"/>
            <w:szCs w:val="28"/>
            <w:lang w:eastAsia="zh-CN"/>
          </w:rPr>
          <w:t>来了</w:t>
        </w:r>
      </w:ins>
      <w:del w:id="1215" w:author="Administrator" w:date="2016-01-10T21:31:35Z">
        <w:r>
          <w:rPr>
            <w:rFonts w:hint="eastAsia" w:ascii="华文楷体" w:hAnsi="华文楷体" w:eastAsia="华文楷体"/>
            <w:sz w:val="28"/>
            <w:szCs w:val="28"/>
          </w:rPr>
          <w:delText>，</w:delText>
        </w:r>
      </w:del>
      <w:ins w:id="1216" w:author="Administrator" w:date="2016-01-10T21:31:3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那么一切法的究竟实相</w:t>
      </w:r>
      <w:del w:id="1217" w:author="Administrator" w:date="2016-01-09T20:54:43Z">
        <w:r>
          <w:rPr>
            <w:rFonts w:hint="eastAsia" w:ascii="华文楷体" w:hAnsi="华文楷体" w:eastAsia="华文楷体"/>
            <w:sz w:val="28"/>
            <w:szCs w:val="28"/>
          </w:rPr>
          <w:delText>，</w:delText>
        </w:r>
      </w:del>
      <w:r>
        <w:rPr>
          <w:rFonts w:hint="eastAsia" w:ascii="华文楷体" w:hAnsi="华文楷体" w:eastAsia="华文楷体"/>
          <w:sz w:val="28"/>
          <w:szCs w:val="28"/>
        </w:rPr>
        <w:t>也不可能逾越</w:t>
      </w:r>
      <w:del w:id="1218" w:author="Administrator" w:date="2016-01-09T20:54:56Z">
        <w:r>
          <w:rPr>
            <w:rFonts w:hint="eastAsia" w:ascii="华文楷体" w:hAnsi="华文楷体" w:eastAsia="华文楷体"/>
            <w:sz w:val="28"/>
            <w:szCs w:val="28"/>
          </w:rPr>
          <w:delText>，</w:delText>
        </w:r>
      </w:del>
      <w:r>
        <w:rPr>
          <w:rFonts w:hint="eastAsia" w:ascii="华文楷体" w:hAnsi="华文楷体" w:eastAsia="华文楷体"/>
          <w:sz w:val="28"/>
          <w:szCs w:val="28"/>
        </w:rPr>
        <w:t>真如佛智的唯一境界</w:t>
      </w:r>
      <w:ins w:id="1219" w:author="Administrator" w:date="2016-01-09T20:55:14Z">
        <w:r>
          <w:rPr>
            <w:rFonts w:hint="eastAsia" w:ascii="华文楷体" w:hAnsi="华文楷体" w:eastAsia="华文楷体"/>
            <w:sz w:val="28"/>
            <w:szCs w:val="28"/>
            <w:lang w:eastAsia="zh-CN"/>
          </w:rPr>
          <w:t>。</w:t>
        </w:r>
      </w:ins>
      <w:del w:id="1220" w:author="Administrator" w:date="2016-01-09T20:55:13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那么就是说是佛智</w:t>
      </w:r>
      <w:ins w:id="1221" w:author="Administrator" w:date="2016-01-12T19:05:55Z">
        <w:r>
          <w:rPr>
            <w:rFonts w:hint="eastAsia" w:ascii="华文楷体" w:hAnsi="华文楷体" w:eastAsia="华文楷体"/>
            <w:sz w:val="28"/>
            <w:szCs w:val="28"/>
            <w:lang w:eastAsia="zh-CN"/>
          </w:rPr>
          <w:t>是</w:t>
        </w:r>
      </w:ins>
      <w:del w:id="1222" w:author="Administrator" w:date="2016-01-09T20:55:45Z">
        <w:r>
          <w:rPr>
            <w:rFonts w:hint="eastAsia" w:ascii="华文楷体" w:hAnsi="华文楷体" w:eastAsia="华文楷体"/>
            <w:sz w:val="28"/>
            <w:szCs w:val="28"/>
          </w:rPr>
          <w:delText>，</w:delText>
        </w:r>
      </w:del>
      <w:r>
        <w:rPr>
          <w:rFonts w:hint="eastAsia" w:ascii="华文楷体" w:hAnsi="华文楷体" w:eastAsia="华文楷体"/>
          <w:sz w:val="28"/>
          <w:szCs w:val="28"/>
        </w:rPr>
        <w:t>作为一种能境，他</w:t>
      </w:r>
      <w:ins w:id="1223" w:author="Administrator" w:date="2016-01-09T20:55:27Z">
        <w:r>
          <w:rPr>
            <w:rFonts w:hint="eastAsia" w:ascii="华文楷体" w:hAnsi="华文楷体" w:eastAsia="华文楷体"/>
            <w:sz w:val="28"/>
            <w:szCs w:val="28"/>
            <w:lang w:eastAsia="zh-CN"/>
          </w:rPr>
          <w:t>的</w:t>
        </w:r>
      </w:ins>
      <w:del w:id="1224" w:author="Administrator" w:date="2016-01-09T20:55:26Z">
        <w:r>
          <w:rPr>
            <w:rFonts w:hint="eastAsia" w:ascii="华文楷体" w:hAnsi="华文楷体" w:eastAsia="华文楷体"/>
            <w:sz w:val="28"/>
            <w:szCs w:val="28"/>
          </w:rPr>
          <w:delText>都</w:delText>
        </w:r>
      </w:del>
      <w:r>
        <w:rPr>
          <w:rFonts w:hint="eastAsia" w:ascii="华文楷体" w:hAnsi="华文楷体" w:eastAsia="华文楷体"/>
          <w:sz w:val="28"/>
          <w:szCs w:val="28"/>
        </w:rPr>
        <w:t>所境就是一切法的究竟实相</w:t>
      </w:r>
      <w:ins w:id="1225" w:author="Administrator" w:date="2016-01-09T20:55:53Z">
        <w:r>
          <w:rPr>
            <w:rFonts w:hint="eastAsia" w:ascii="华文楷体" w:hAnsi="华文楷体" w:eastAsia="华文楷体"/>
            <w:sz w:val="28"/>
            <w:szCs w:val="28"/>
            <w:lang w:eastAsia="zh-CN"/>
          </w:rPr>
          <w:t>。</w:t>
        </w:r>
      </w:ins>
      <w:del w:id="1226" w:author="Administrator" w:date="2016-01-09T20:55:52Z">
        <w:r>
          <w:rPr>
            <w:rFonts w:hint="eastAsia" w:ascii="华文楷体" w:hAnsi="华文楷体" w:eastAsia="华文楷体"/>
            <w:sz w:val="28"/>
            <w:szCs w:val="28"/>
          </w:rPr>
          <w:delText>，</w:delText>
        </w:r>
      </w:del>
      <w:r>
        <w:rPr>
          <w:rFonts w:hint="eastAsia" w:ascii="华文楷体" w:hAnsi="华文楷体" w:eastAsia="华文楷体"/>
          <w:sz w:val="28"/>
          <w:szCs w:val="28"/>
        </w:rPr>
        <w:t>那么这个问题就关系到了究竟</w:t>
      </w:r>
      <w:ins w:id="1227" w:author="Administrator" w:date="2016-01-10T21:32:58Z">
        <w:r>
          <w:rPr>
            <w:rFonts w:hint="eastAsia" w:ascii="华文楷体" w:hAnsi="华文楷体" w:eastAsia="华文楷体"/>
            <w:sz w:val="28"/>
            <w:szCs w:val="28"/>
            <w:lang w:eastAsia="zh-CN"/>
          </w:rPr>
          <w:t>的</w:t>
        </w:r>
      </w:ins>
      <w:r>
        <w:rPr>
          <w:rFonts w:hint="eastAsia" w:ascii="华文楷体" w:hAnsi="华文楷体" w:eastAsia="华文楷体"/>
          <w:sz w:val="28"/>
          <w:szCs w:val="28"/>
        </w:rPr>
        <w:t>实相</w:t>
      </w:r>
      <w:del w:id="1228" w:author="Administrator" w:date="2016-01-12T19:06:05Z">
        <w:r>
          <w:rPr>
            <w:rFonts w:hint="eastAsia" w:ascii="华文楷体" w:hAnsi="华文楷体" w:eastAsia="华文楷体"/>
            <w:sz w:val="28"/>
            <w:szCs w:val="28"/>
          </w:rPr>
          <w:delText>，</w:delText>
        </w:r>
      </w:del>
      <w:r>
        <w:rPr>
          <w:rFonts w:hint="eastAsia" w:ascii="华文楷体" w:hAnsi="华文楷体" w:eastAsia="华文楷体"/>
          <w:sz w:val="28"/>
          <w:szCs w:val="28"/>
        </w:rPr>
        <w:t>有一还是有很多种，就是有这样的问题</w:t>
      </w:r>
      <w:ins w:id="1229" w:author="Administrator" w:date="2016-01-12T19:06:17Z">
        <w:r>
          <w:rPr>
            <w:rFonts w:hint="eastAsia" w:ascii="华文楷体" w:hAnsi="华文楷体" w:eastAsia="华文楷体"/>
            <w:sz w:val="28"/>
            <w:szCs w:val="28"/>
            <w:lang w:eastAsia="zh-CN"/>
          </w:rPr>
          <w:t>。</w:t>
        </w:r>
      </w:ins>
      <w:del w:id="1230" w:author="Administrator" w:date="2016-01-12T19:06:17Z">
        <w:r>
          <w:rPr>
            <w:rFonts w:hint="eastAsia" w:ascii="华文楷体" w:hAnsi="华文楷体" w:eastAsia="华文楷体"/>
            <w:sz w:val="28"/>
            <w:szCs w:val="28"/>
          </w:rPr>
          <w:delText>，</w:delText>
        </w:r>
      </w:del>
      <w:r>
        <w:rPr>
          <w:rFonts w:hint="eastAsia" w:ascii="华文楷体" w:hAnsi="华文楷体" w:eastAsia="华文楷体"/>
          <w:sz w:val="28"/>
          <w:szCs w:val="28"/>
        </w:rPr>
        <w:t>那么如果究竟实相是唯一的，那么</w:t>
      </w:r>
      <w:ins w:id="1231" w:author="Administrator" w:date="2016-01-12T19:06:59Z">
        <w:r>
          <w:rPr>
            <w:rFonts w:hint="eastAsia" w:ascii="华文楷体" w:hAnsi="华文楷体" w:eastAsia="华文楷体"/>
            <w:sz w:val="28"/>
            <w:szCs w:val="28"/>
            <w:lang w:eastAsia="zh-CN"/>
          </w:rPr>
          <w:t>它</w:t>
        </w:r>
      </w:ins>
      <w:del w:id="1232" w:author="Administrator" w:date="2016-01-12T19:06:58Z">
        <w:r>
          <w:rPr>
            <w:rFonts w:hint="eastAsia" w:ascii="华文楷体" w:hAnsi="华文楷体" w:eastAsia="华文楷体"/>
            <w:sz w:val="28"/>
            <w:szCs w:val="28"/>
          </w:rPr>
          <w:delText>他</w:delText>
        </w:r>
      </w:del>
      <w:r>
        <w:rPr>
          <w:rFonts w:hint="eastAsia" w:ascii="华文楷体" w:hAnsi="华文楷体" w:eastAsia="华文楷体"/>
          <w:sz w:val="28"/>
          <w:szCs w:val="28"/>
        </w:rPr>
        <w:t>照见</w:t>
      </w:r>
      <w:ins w:id="1233" w:author="Administrator" w:date="2016-01-12T19:07:02Z">
        <w:r>
          <w:rPr>
            <w:rFonts w:hint="eastAsia" w:ascii="华文楷体" w:hAnsi="华文楷体" w:eastAsia="华文楷体"/>
            <w:sz w:val="28"/>
            <w:szCs w:val="28"/>
            <w:lang w:eastAsia="zh-CN"/>
          </w:rPr>
          <w:t>它</w:t>
        </w:r>
      </w:ins>
      <w:del w:id="1234" w:author="Administrator" w:date="2016-01-12T19:07:01Z">
        <w:r>
          <w:rPr>
            <w:rFonts w:hint="eastAsia" w:ascii="华文楷体" w:hAnsi="华文楷体" w:eastAsia="华文楷体"/>
            <w:sz w:val="28"/>
            <w:szCs w:val="28"/>
          </w:rPr>
          <w:delText>他</w:delText>
        </w:r>
      </w:del>
      <w:r>
        <w:rPr>
          <w:rFonts w:hint="eastAsia" w:ascii="华文楷体" w:hAnsi="华文楷体" w:eastAsia="华文楷体"/>
          <w:sz w:val="28"/>
          <w:szCs w:val="28"/>
        </w:rPr>
        <w:t>的智慧也只是唯一的，所以说</w:t>
      </w:r>
      <w:ins w:id="1235" w:author="Administrator" w:date="2016-01-12T19:07:22Z">
        <w:r>
          <w:rPr>
            <w:rFonts w:hint="eastAsia" w:ascii="华文楷体" w:hAnsi="华文楷体" w:eastAsia="华文楷体"/>
            <w:sz w:val="28"/>
            <w:szCs w:val="28"/>
            <w:lang w:eastAsia="zh-CN"/>
          </w:rPr>
          <w:t>呢</w:t>
        </w:r>
      </w:ins>
      <w:del w:id="1236" w:author="Administrator" w:date="2016-01-12T19:07:21Z">
        <w:r>
          <w:rPr>
            <w:rFonts w:hint="eastAsia" w:ascii="华文楷体" w:hAnsi="华文楷体" w:eastAsia="华文楷体"/>
            <w:sz w:val="28"/>
            <w:szCs w:val="28"/>
          </w:rPr>
          <w:delText>了</w:delText>
        </w:r>
      </w:del>
      <w:r>
        <w:rPr>
          <w:rFonts w:hint="eastAsia" w:ascii="华文楷体" w:hAnsi="华文楷体" w:eastAsia="华文楷体"/>
          <w:sz w:val="28"/>
          <w:szCs w:val="28"/>
        </w:rPr>
        <w:t>这样讲的时候呢</w:t>
      </w:r>
      <w:del w:id="1237" w:author="Administrator" w:date="2016-01-09T20:57:21Z">
        <w:r>
          <w:rPr>
            <w:rFonts w:hint="eastAsia" w:ascii="华文楷体" w:hAnsi="华文楷体" w:eastAsia="华文楷体"/>
            <w:sz w:val="28"/>
            <w:szCs w:val="28"/>
          </w:rPr>
          <w:delText>，</w:delText>
        </w:r>
      </w:del>
      <w:r>
        <w:rPr>
          <w:rFonts w:hint="eastAsia" w:ascii="华文楷体" w:hAnsi="华文楷体" w:eastAsia="华文楷体"/>
          <w:sz w:val="28"/>
          <w:szCs w:val="28"/>
        </w:rPr>
        <w:t>能照见的智慧</w:t>
      </w:r>
      <w:del w:id="1238" w:author="Administrator" w:date="2016-01-09T20:57:25Z">
        <w:r>
          <w:rPr>
            <w:rFonts w:hint="eastAsia" w:ascii="华文楷体" w:hAnsi="华文楷体" w:eastAsia="华文楷体"/>
            <w:sz w:val="28"/>
            <w:szCs w:val="28"/>
          </w:rPr>
          <w:delText>，</w:delText>
        </w:r>
      </w:del>
      <w:r>
        <w:rPr>
          <w:rFonts w:hint="eastAsia" w:ascii="华文楷体" w:hAnsi="华文楷体" w:eastAsia="华文楷体"/>
          <w:sz w:val="28"/>
          <w:szCs w:val="28"/>
        </w:rPr>
        <w:t>也是唯一</w:t>
      </w:r>
      <w:ins w:id="1239" w:author="Administrator" w:date="2016-01-09T20:57:34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就是独一无二的一切种智。</w:t>
      </w:r>
    </w:p>
    <w:p>
      <w:pPr>
        <w:ind w:firstLine="570"/>
        <w:rPr>
          <w:ins w:id="1240" w:author="Administrator" w:date="2016-01-09T20:58:23Z"/>
          <w:rFonts w:hint="eastAsia" w:ascii="黑体" w:hAnsi="黑体" w:eastAsia="黑体" w:cs="黑体"/>
          <w:sz w:val="28"/>
          <w:szCs w:val="28"/>
          <w:lang w:eastAsia="zh-CN"/>
        </w:rPr>
      </w:pPr>
      <w:ins w:id="1241" w:author="Administrator" w:date="2016-01-09T20:58:10Z">
        <w:r>
          <w:rPr>
            <w:rFonts w:hint="eastAsia" w:ascii="黑体" w:hAnsi="黑体" w:eastAsia="黑体" w:cs="黑体"/>
            <w:sz w:val="28"/>
            <w:szCs w:val="28"/>
            <w:lang w:eastAsia="zh-CN"/>
            <w:rPrChange w:id="1242" w:author="Administrator" w:date="2016-01-09T20:58:19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243" w:author="Administrator" w:date="2016-01-09T20:58:19Z">
            <w:rPr>
              <w:rFonts w:hint="eastAsia" w:ascii="华文楷体" w:hAnsi="华文楷体" w:eastAsia="华文楷体"/>
              <w:sz w:val="28"/>
              <w:szCs w:val="28"/>
            </w:rPr>
          </w:rPrChange>
        </w:rPr>
        <w:t>为此，金刚乘中说“佛与众生仅是觉与未觉的差别”，依此也能认识到金刚藏的甚深之处。</w:t>
      </w:r>
      <w:ins w:id="1244" w:author="Administrator" w:date="2016-01-09T20:58:13Z">
        <w:r>
          <w:rPr>
            <w:rFonts w:hint="eastAsia" w:ascii="黑体" w:hAnsi="黑体" w:eastAsia="黑体" w:cs="黑体"/>
            <w:sz w:val="28"/>
            <w:szCs w:val="28"/>
            <w:lang w:eastAsia="zh-CN"/>
            <w:rPrChange w:id="1245" w:author="Administrator" w:date="2016-01-09T20:58:19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那么在金刚乘当中</w:t>
      </w:r>
      <w:ins w:id="1246" w:author="Administrator" w:date="2016-01-10T21:33:27Z">
        <w:r>
          <w:rPr>
            <w:rFonts w:hint="eastAsia" w:ascii="华文楷体" w:hAnsi="华文楷体" w:eastAsia="华文楷体"/>
            <w:sz w:val="28"/>
            <w:szCs w:val="28"/>
            <w:lang w:eastAsia="zh-CN"/>
          </w:rPr>
          <w:t>、</w:t>
        </w:r>
      </w:ins>
      <w:del w:id="1247" w:author="Administrator" w:date="2016-01-10T21:33:26Z">
        <w:r>
          <w:rPr>
            <w:rFonts w:hint="eastAsia" w:ascii="华文楷体" w:hAnsi="华文楷体" w:eastAsia="华文楷体"/>
            <w:sz w:val="28"/>
            <w:szCs w:val="28"/>
          </w:rPr>
          <w:delText>，</w:delText>
        </w:r>
      </w:del>
      <w:r>
        <w:rPr>
          <w:rFonts w:hint="eastAsia" w:ascii="华文楷体" w:hAnsi="华文楷体" w:eastAsia="华文楷体"/>
          <w:sz w:val="28"/>
          <w:szCs w:val="28"/>
        </w:rPr>
        <w:t>密宗当中也讲到了，佛和众生呢</w:t>
      </w:r>
      <w:del w:id="1248" w:author="Administrator" w:date="2016-01-09T20:58:39Z">
        <w:r>
          <w:rPr>
            <w:rFonts w:hint="eastAsia" w:ascii="华文楷体" w:hAnsi="华文楷体" w:eastAsia="华文楷体"/>
            <w:sz w:val="28"/>
            <w:szCs w:val="28"/>
          </w:rPr>
          <w:delText>，</w:delText>
        </w:r>
      </w:del>
      <w:r>
        <w:rPr>
          <w:rFonts w:hint="eastAsia" w:ascii="华文楷体" w:hAnsi="华文楷体" w:eastAsia="华文楷体"/>
          <w:sz w:val="28"/>
          <w:szCs w:val="28"/>
        </w:rPr>
        <w:t>他只是觉悟和没觉悟的差别而已，觉悟就是佛</w:t>
      </w:r>
      <w:ins w:id="1249" w:author="Administrator" w:date="2016-01-09T20:59:16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没有觉悟就是众生</w:t>
      </w:r>
      <w:ins w:id="1250" w:author="Administrator" w:date="2016-01-09T20:59:23Z">
        <w:r>
          <w:rPr>
            <w:rFonts w:hint="eastAsia" w:ascii="华文楷体" w:hAnsi="华文楷体" w:eastAsia="华文楷体"/>
            <w:sz w:val="28"/>
            <w:szCs w:val="28"/>
            <w:lang w:eastAsia="zh-CN"/>
          </w:rPr>
          <w:t>。</w:t>
        </w:r>
      </w:ins>
      <w:del w:id="1251" w:author="Administrator" w:date="2016-01-09T20:59:22Z">
        <w:r>
          <w:rPr>
            <w:rFonts w:hint="eastAsia" w:ascii="华文楷体" w:hAnsi="华文楷体" w:eastAsia="华文楷体"/>
            <w:sz w:val="28"/>
            <w:szCs w:val="28"/>
          </w:rPr>
          <w:delText>，</w:delText>
        </w:r>
      </w:del>
      <w:r>
        <w:rPr>
          <w:rFonts w:hint="eastAsia" w:ascii="华文楷体" w:hAnsi="华文楷体" w:eastAsia="华文楷体"/>
          <w:sz w:val="28"/>
          <w:szCs w:val="28"/>
        </w:rPr>
        <w:t>那么在一般的显乘当中讲的</w:t>
      </w:r>
      <w:ins w:id="1252" w:author="Administrator" w:date="2016-01-12T19:08:07Z">
        <w:r>
          <w:rPr>
            <w:rFonts w:hint="eastAsia" w:ascii="华文楷体" w:hAnsi="华文楷体" w:eastAsia="华文楷体"/>
            <w:sz w:val="28"/>
            <w:szCs w:val="28"/>
            <w:lang w:eastAsia="zh-CN"/>
          </w:rPr>
          <w:t>话</w:t>
        </w:r>
      </w:ins>
      <w:r>
        <w:rPr>
          <w:rFonts w:hint="eastAsia" w:ascii="华文楷体" w:hAnsi="华文楷体" w:eastAsia="华文楷体"/>
          <w:sz w:val="28"/>
          <w:szCs w:val="28"/>
        </w:rPr>
        <w:t>，众生是因</w:t>
      </w:r>
      <w:ins w:id="1253" w:author="Administrator" w:date="2016-01-12T19:08:12Z">
        <w:r>
          <w:rPr>
            <w:rFonts w:hint="eastAsia" w:ascii="华文楷体" w:hAnsi="华文楷体" w:eastAsia="华文楷体"/>
            <w:sz w:val="28"/>
            <w:szCs w:val="28"/>
            <w:lang w:eastAsia="zh-CN"/>
          </w:rPr>
          <w:t>、</w:t>
        </w:r>
      </w:ins>
      <w:del w:id="1254" w:author="Administrator" w:date="2016-01-12T19:08:12Z">
        <w:r>
          <w:rPr>
            <w:rFonts w:hint="eastAsia" w:ascii="华文楷体" w:hAnsi="华文楷体" w:eastAsia="华文楷体"/>
            <w:sz w:val="28"/>
            <w:szCs w:val="28"/>
          </w:rPr>
          <w:delText>，</w:delText>
        </w:r>
      </w:del>
      <w:r>
        <w:rPr>
          <w:rFonts w:hint="eastAsia" w:ascii="华文楷体" w:hAnsi="华文楷体" w:eastAsia="华文楷体"/>
          <w:sz w:val="28"/>
          <w:szCs w:val="28"/>
        </w:rPr>
        <w:t>佛是果，他是通过因和果来进行安立的，通过因和果来安立的</w:t>
      </w:r>
      <w:ins w:id="1255" w:author="Administrator" w:date="2016-01-09T20:59:42Z">
        <w:r>
          <w:rPr>
            <w:rFonts w:hint="eastAsia" w:ascii="华文楷体" w:hAnsi="华文楷体" w:eastAsia="华文楷体"/>
            <w:sz w:val="28"/>
            <w:szCs w:val="28"/>
            <w:lang w:eastAsia="zh-CN"/>
          </w:rPr>
          <w:t>。</w:t>
        </w:r>
      </w:ins>
      <w:del w:id="1256" w:author="Administrator" w:date="2016-01-09T20:59:42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那么就是说金刚乘当中，就是从觉悟和没觉悟</w:t>
      </w:r>
      <w:del w:id="1257" w:author="Administrator" w:date="2016-01-09T20:59:53Z">
        <w:r>
          <w:rPr>
            <w:rFonts w:hint="eastAsia" w:ascii="华文楷体" w:hAnsi="华文楷体" w:eastAsia="华文楷体"/>
            <w:sz w:val="28"/>
            <w:szCs w:val="28"/>
          </w:rPr>
          <w:delText>，</w:delText>
        </w:r>
      </w:del>
      <w:r>
        <w:rPr>
          <w:rFonts w:hint="eastAsia" w:ascii="华文楷体" w:hAnsi="华文楷体" w:eastAsia="华文楷体"/>
          <w:sz w:val="28"/>
          <w:szCs w:val="28"/>
        </w:rPr>
        <w:t>从这两个方面来进行区分的，从这个方面来安立的时候就是说，真正的一种究竟的实相</w:t>
      </w:r>
      <w:del w:id="1258" w:author="Administrator" w:date="2016-01-09T21:00:15Z">
        <w:r>
          <w:rPr>
            <w:rFonts w:hint="eastAsia" w:ascii="华文楷体" w:hAnsi="华文楷体" w:eastAsia="华文楷体"/>
            <w:sz w:val="28"/>
            <w:szCs w:val="28"/>
          </w:rPr>
          <w:delText>，</w:delText>
        </w:r>
      </w:del>
      <w:r>
        <w:rPr>
          <w:rFonts w:hint="eastAsia" w:ascii="华文楷体" w:hAnsi="华文楷体" w:eastAsia="华文楷体"/>
          <w:sz w:val="28"/>
          <w:szCs w:val="28"/>
        </w:rPr>
        <w:t>就是一个，就是佛陀的这种证悟，那么众生就是没有觉悟而已，所以只要你觉悟了</w:t>
      </w:r>
      <w:del w:id="1259" w:author="Administrator" w:date="2016-01-09T21:00:35Z">
        <w:r>
          <w:rPr>
            <w:rFonts w:hint="eastAsia" w:ascii="华文楷体" w:hAnsi="华文楷体" w:eastAsia="华文楷体"/>
            <w:sz w:val="28"/>
            <w:szCs w:val="28"/>
          </w:rPr>
          <w:delText>，</w:delText>
        </w:r>
      </w:del>
      <w:r>
        <w:rPr>
          <w:rFonts w:hint="eastAsia" w:ascii="华文楷体" w:hAnsi="华文楷体" w:eastAsia="华文楷体"/>
          <w:sz w:val="28"/>
          <w:szCs w:val="28"/>
        </w:rPr>
        <w:t>就是佛陀</w:t>
      </w:r>
      <w:ins w:id="1260" w:author="Administrator" w:date="2016-01-09T21:00:40Z">
        <w:r>
          <w:rPr>
            <w:rFonts w:hint="eastAsia" w:ascii="华文楷体" w:hAnsi="华文楷体" w:eastAsia="华文楷体"/>
            <w:sz w:val="28"/>
            <w:szCs w:val="28"/>
            <w:lang w:eastAsia="zh-CN"/>
          </w:rPr>
          <w:t>。</w:t>
        </w:r>
      </w:ins>
      <w:del w:id="1261" w:author="Administrator" w:date="2016-01-09T21:00:39Z">
        <w:r>
          <w:rPr>
            <w:rFonts w:hint="eastAsia" w:ascii="华文楷体" w:hAnsi="华文楷体" w:eastAsia="华文楷体"/>
            <w:sz w:val="28"/>
            <w:szCs w:val="28"/>
          </w:rPr>
          <w:delText>，</w:delText>
        </w:r>
      </w:del>
      <w:r>
        <w:rPr>
          <w:rFonts w:hint="eastAsia" w:ascii="华文楷体" w:hAnsi="华文楷体" w:eastAsia="华文楷体"/>
          <w:sz w:val="28"/>
          <w:szCs w:val="28"/>
        </w:rPr>
        <w:t>从这个方面也能够认识到</w:t>
      </w:r>
      <w:del w:id="1262" w:author="Administrator" w:date="2016-01-10T21:34:12Z">
        <w:r>
          <w:rPr>
            <w:rFonts w:hint="eastAsia" w:ascii="华文楷体" w:hAnsi="华文楷体" w:eastAsia="华文楷体"/>
            <w:sz w:val="28"/>
            <w:szCs w:val="28"/>
          </w:rPr>
          <w:delText>，</w:delText>
        </w:r>
      </w:del>
      <w:r>
        <w:rPr>
          <w:rFonts w:hint="eastAsia" w:ascii="华文楷体" w:hAnsi="华文楷体" w:eastAsia="华文楷体"/>
          <w:sz w:val="28"/>
          <w:szCs w:val="28"/>
        </w:rPr>
        <w:t>金刚藏的甚深之处。</w:t>
      </w:r>
    </w:p>
    <w:p>
      <w:pPr>
        <w:ind w:firstLine="570"/>
        <w:rPr>
          <w:ins w:id="1263" w:author="Administrator" w:date="2016-01-09T21:01:31Z"/>
          <w:rFonts w:hint="eastAsia" w:ascii="黑体" w:hAnsi="黑体" w:eastAsia="黑体" w:cs="黑体"/>
          <w:sz w:val="28"/>
          <w:szCs w:val="28"/>
          <w:lang w:eastAsia="zh-CN"/>
        </w:rPr>
      </w:pPr>
      <w:ins w:id="1264" w:author="Administrator" w:date="2016-01-09T21:01:19Z">
        <w:r>
          <w:rPr>
            <w:rFonts w:hint="eastAsia" w:ascii="黑体" w:hAnsi="黑体" w:eastAsia="黑体" w:cs="黑体"/>
            <w:sz w:val="28"/>
            <w:szCs w:val="28"/>
            <w:lang w:eastAsia="zh-CN"/>
            <w:rPrChange w:id="1265" w:author="Administrator" w:date="2016-01-09T21:01:28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266" w:author="Administrator" w:date="2016-01-09T21:01:28Z">
            <w:rPr>
              <w:rFonts w:hint="eastAsia" w:ascii="华文楷体" w:hAnsi="华文楷体" w:eastAsia="华文楷体"/>
              <w:sz w:val="28"/>
              <w:szCs w:val="28"/>
            </w:rPr>
          </w:rPrChange>
        </w:rPr>
        <w:t>正因为这一点，声闻、缘觉、菩萨依次照见实相的障碍越来越清净，诸位菩萨也是以地的差别而呈现逐步向上的趋势。</w:t>
      </w:r>
      <w:ins w:id="1267" w:author="Administrator" w:date="2016-01-09T21:01:22Z">
        <w:r>
          <w:rPr>
            <w:rFonts w:hint="eastAsia" w:ascii="黑体" w:hAnsi="黑体" w:eastAsia="黑体" w:cs="黑体"/>
            <w:sz w:val="28"/>
            <w:szCs w:val="28"/>
            <w:lang w:eastAsia="zh-CN"/>
            <w:rPrChange w:id="1268" w:author="Administrator" w:date="2016-01-09T21:01:28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那么就是因为这一点的缘故呢，所以说声闻和缘觉和菩萨他觉悟的层次</w:t>
      </w:r>
      <w:del w:id="1269" w:author="Administrator" w:date="2016-01-10T21:34:35Z">
        <w:r>
          <w:rPr>
            <w:rFonts w:hint="eastAsia" w:ascii="华文楷体" w:hAnsi="华文楷体" w:eastAsia="华文楷体"/>
            <w:sz w:val="28"/>
            <w:szCs w:val="28"/>
          </w:rPr>
          <w:delText>是</w:delText>
        </w:r>
      </w:del>
      <w:r>
        <w:rPr>
          <w:rFonts w:hint="eastAsia" w:ascii="华文楷体" w:hAnsi="华文楷体" w:eastAsia="华文楷体"/>
          <w:sz w:val="28"/>
          <w:szCs w:val="28"/>
        </w:rPr>
        <w:t>不一样</w:t>
      </w:r>
      <w:ins w:id="1270" w:author="Administrator" w:date="2016-01-09T21:02:33Z">
        <w:r>
          <w:rPr>
            <w:rFonts w:hint="eastAsia" w:ascii="华文楷体" w:hAnsi="华文楷体" w:eastAsia="华文楷体"/>
            <w:sz w:val="28"/>
            <w:szCs w:val="28"/>
            <w:lang w:eastAsia="zh-CN"/>
          </w:rPr>
          <w:t>。</w:t>
        </w:r>
      </w:ins>
      <w:del w:id="1271" w:author="Administrator" w:date="2016-01-09T21:02:32Z">
        <w:r>
          <w:rPr>
            <w:rFonts w:hint="eastAsia" w:ascii="华文楷体" w:hAnsi="华文楷体" w:eastAsia="华文楷体"/>
            <w:sz w:val="28"/>
            <w:szCs w:val="28"/>
          </w:rPr>
          <w:delText>，</w:delText>
        </w:r>
      </w:del>
      <w:r>
        <w:rPr>
          <w:rFonts w:hint="eastAsia" w:ascii="华文楷体" w:hAnsi="华文楷体" w:eastAsia="华文楷体"/>
          <w:sz w:val="28"/>
          <w:szCs w:val="28"/>
        </w:rPr>
        <w:t>声闻觉悟了一点点，缘觉的觉悟多一些，那菩萨圆满的觉悟了一切万法的自相</w:t>
      </w:r>
      <w:ins w:id="1272" w:author="Administrator" w:date="2016-01-09T21:03:24Z">
        <w:r>
          <w:rPr>
            <w:rFonts w:hint="eastAsia" w:ascii="华文楷体" w:hAnsi="华文楷体" w:eastAsia="华文楷体"/>
            <w:sz w:val="28"/>
            <w:szCs w:val="28"/>
            <w:lang w:eastAsia="zh-CN"/>
          </w:rPr>
          <w:t>。</w:t>
        </w:r>
      </w:ins>
      <w:del w:id="1273" w:author="Administrator" w:date="2016-01-09T21:03:24Z">
        <w:r>
          <w:rPr>
            <w:rFonts w:hint="eastAsia" w:ascii="华文楷体" w:hAnsi="华文楷体" w:eastAsia="华文楷体"/>
            <w:sz w:val="28"/>
            <w:szCs w:val="28"/>
          </w:rPr>
          <w:delText>，</w:delText>
        </w:r>
      </w:del>
      <w:r>
        <w:rPr>
          <w:rFonts w:hint="eastAsia" w:ascii="华文楷体" w:hAnsi="华文楷体" w:eastAsia="华文楷体"/>
          <w:sz w:val="28"/>
          <w:szCs w:val="28"/>
        </w:rPr>
        <w:t>所以说呢</w:t>
      </w:r>
      <w:ins w:id="1274" w:author="Administrator" w:date="2016-01-09T21:03:03Z">
        <w:r>
          <w:rPr>
            <w:rFonts w:hint="eastAsia" w:ascii="华文楷体" w:hAnsi="华文楷体" w:eastAsia="华文楷体"/>
            <w:sz w:val="28"/>
            <w:szCs w:val="28"/>
            <w:lang w:eastAsia="zh-CN"/>
          </w:rPr>
          <w:t>依</w:t>
        </w:r>
      </w:ins>
      <w:del w:id="1275" w:author="Administrator" w:date="2016-01-09T21:02:59Z">
        <w:r>
          <w:rPr>
            <w:rFonts w:hint="eastAsia" w:ascii="华文楷体" w:hAnsi="华文楷体" w:eastAsia="华文楷体"/>
            <w:sz w:val="28"/>
            <w:szCs w:val="28"/>
          </w:rPr>
          <w:delText>一</w:delText>
        </w:r>
      </w:del>
      <w:r>
        <w:rPr>
          <w:rFonts w:hint="eastAsia" w:ascii="华文楷体" w:hAnsi="华文楷体" w:eastAsia="华文楷体"/>
          <w:sz w:val="28"/>
          <w:szCs w:val="28"/>
        </w:rPr>
        <w:t>次照见</w:t>
      </w:r>
      <w:del w:id="1276" w:author="Administrator" w:date="2016-01-09T21:04:19Z">
        <w:r>
          <w:rPr>
            <w:rFonts w:hint="eastAsia" w:ascii="华文楷体" w:hAnsi="华文楷体" w:eastAsia="华文楷体"/>
            <w:sz w:val="28"/>
            <w:szCs w:val="28"/>
          </w:rPr>
          <w:delText>，</w:delText>
        </w:r>
      </w:del>
      <w:r>
        <w:rPr>
          <w:rFonts w:hint="eastAsia" w:ascii="华文楷体" w:hAnsi="华文楷体" w:eastAsia="华文楷体"/>
          <w:sz w:val="28"/>
          <w:szCs w:val="28"/>
        </w:rPr>
        <w:t>实相的障碍是通过这样一种不同的修行</w:t>
      </w:r>
      <w:del w:id="1277" w:author="Administrator" w:date="2016-01-09T21:03:16Z">
        <w:r>
          <w:rPr>
            <w:rFonts w:hint="eastAsia" w:ascii="华文楷体" w:hAnsi="华文楷体" w:eastAsia="华文楷体"/>
            <w:sz w:val="28"/>
            <w:szCs w:val="28"/>
          </w:rPr>
          <w:delText>，</w:delText>
        </w:r>
      </w:del>
      <w:r>
        <w:rPr>
          <w:rFonts w:hint="eastAsia" w:ascii="华文楷体" w:hAnsi="华文楷体" w:eastAsia="华文楷体"/>
          <w:sz w:val="28"/>
          <w:szCs w:val="28"/>
        </w:rPr>
        <w:t>越来越清静的</w:t>
      </w:r>
      <w:ins w:id="1278" w:author="Administrator" w:date="2016-01-09T21:04:00Z">
        <w:r>
          <w:rPr>
            <w:rFonts w:hint="eastAsia" w:ascii="华文楷体" w:hAnsi="华文楷体" w:eastAsia="华文楷体"/>
            <w:sz w:val="28"/>
            <w:szCs w:val="28"/>
            <w:lang w:eastAsia="zh-CN"/>
          </w:rPr>
          <w:t>。</w:t>
        </w:r>
      </w:ins>
      <w:del w:id="1279" w:author="Administrator" w:date="2016-01-09T21:03:59Z">
        <w:r>
          <w:rPr>
            <w:rFonts w:hint="eastAsia" w:ascii="华文楷体" w:hAnsi="华文楷体" w:eastAsia="华文楷体"/>
            <w:sz w:val="28"/>
            <w:szCs w:val="28"/>
          </w:rPr>
          <w:delText>，</w:delText>
        </w:r>
      </w:del>
      <w:r>
        <w:rPr>
          <w:rFonts w:hint="eastAsia" w:ascii="华文楷体" w:hAnsi="华文楷体" w:eastAsia="华文楷体"/>
          <w:sz w:val="28"/>
          <w:szCs w:val="28"/>
        </w:rPr>
        <w:t>对菩萨来讲的话也是从一地到十地之间</w:t>
      </w:r>
      <w:del w:id="1280" w:author="Administrator" w:date="2016-01-09T21:05:01Z">
        <w:r>
          <w:rPr>
            <w:rFonts w:hint="eastAsia" w:ascii="华文楷体" w:hAnsi="华文楷体" w:eastAsia="华文楷体"/>
            <w:sz w:val="28"/>
            <w:szCs w:val="28"/>
          </w:rPr>
          <w:delText>，</w:delText>
        </w:r>
      </w:del>
      <w:r>
        <w:rPr>
          <w:rFonts w:hint="eastAsia" w:ascii="华文楷体" w:hAnsi="华文楷体" w:eastAsia="华文楷体"/>
          <w:sz w:val="28"/>
          <w:szCs w:val="28"/>
        </w:rPr>
        <w:t>他地的差别</w:t>
      </w:r>
      <w:del w:id="1281" w:author="Administrator" w:date="2016-01-09T21:05:03Z">
        <w:r>
          <w:rPr>
            <w:rFonts w:hint="eastAsia" w:ascii="华文楷体" w:hAnsi="华文楷体" w:eastAsia="华文楷体"/>
            <w:sz w:val="28"/>
            <w:szCs w:val="28"/>
          </w:rPr>
          <w:delText>，</w:delText>
        </w:r>
      </w:del>
      <w:r>
        <w:rPr>
          <w:rFonts w:hint="eastAsia" w:ascii="华文楷体" w:hAnsi="华文楷体" w:eastAsia="华文楷体"/>
          <w:sz w:val="28"/>
          <w:szCs w:val="28"/>
        </w:rPr>
        <w:t>呈现逐渐向上</w:t>
      </w:r>
      <w:ins w:id="1282" w:author="Administrator" w:date="2016-01-10T21:36:28Z">
        <w:r>
          <w:rPr>
            <w:rFonts w:hint="eastAsia" w:ascii="华文楷体" w:hAnsi="华文楷体" w:eastAsia="华文楷体"/>
            <w:sz w:val="28"/>
            <w:szCs w:val="28"/>
            <w:lang w:eastAsia="zh-CN"/>
          </w:rPr>
          <w:t>、</w:t>
        </w:r>
      </w:ins>
      <w:del w:id="1283" w:author="Administrator" w:date="2016-01-10T21:36:27Z">
        <w:r>
          <w:rPr>
            <w:rFonts w:hint="eastAsia" w:ascii="华文楷体" w:hAnsi="华文楷体" w:eastAsia="华文楷体"/>
            <w:sz w:val="28"/>
            <w:szCs w:val="28"/>
          </w:rPr>
          <w:delText>，</w:delText>
        </w:r>
      </w:del>
      <w:r>
        <w:rPr>
          <w:rFonts w:hint="eastAsia" w:ascii="华文楷体" w:hAnsi="华文楷体" w:eastAsia="华文楷体"/>
          <w:sz w:val="28"/>
          <w:szCs w:val="28"/>
        </w:rPr>
        <w:t>逐步向上的趋势，越来越圆满，最后达到最圆满。</w:t>
      </w:r>
    </w:p>
    <w:p>
      <w:pPr>
        <w:ind w:firstLine="570"/>
        <w:rPr>
          <w:ins w:id="1284" w:author="Administrator" w:date="2016-01-09T21:06:09Z"/>
          <w:rFonts w:hint="eastAsia" w:ascii="黑体" w:hAnsi="黑体" w:eastAsia="黑体" w:cs="黑体"/>
          <w:sz w:val="28"/>
          <w:szCs w:val="28"/>
          <w:lang w:eastAsia="zh-CN"/>
        </w:rPr>
      </w:pPr>
      <w:ins w:id="1285" w:author="Administrator" w:date="2016-01-09T21:05:57Z">
        <w:r>
          <w:rPr>
            <w:rFonts w:hint="eastAsia" w:ascii="黑体" w:hAnsi="黑体" w:eastAsia="黑体" w:cs="黑体"/>
            <w:sz w:val="28"/>
            <w:szCs w:val="28"/>
            <w:lang w:eastAsia="zh-CN"/>
            <w:rPrChange w:id="1286" w:author="Administrator" w:date="2016-01-09T21:06:07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287" w:author="Administrator" w:date="2016-01-09T21:06:07Z">
            <w:rPr>
              <w:rFonts w:hint="eastAsia" w:ascii="华文楷体" w:hAnsi="华文楷体" w:eastAsia="华文楷体"/>
              <w:sz w:val="28"/>
              <w:szCs w:val="28"/>
            </w:rPr>
          </w:rPrChange>
        </w:rPr>
        <w:t>最终如实现前实相、究竟断证功德者即是佛陀。因此，证悟实相的意义就是智慧。</w:t>
      </w:r>
      <w:ins w:id="1288" w:author="Administrator" w:date="2016-01-09T21:06:01Z">
        <w:r>
          <w:rPr>
            <w:rFonts w:hint="eastAsia" w:ascii="黑体" w:hAnsi="黑体" w:eastAsia="黑体" w:cs="黑体"/>
            <w:sz w:val="28"/>
            <w:szCs w:val="28"/>
            <w:lang w:eastAsia="zh-CN"/>
            <w:rPrChange w:id="1289" w:author="Administrator" w:date="2016-01-09T21:06:07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那么最终呢就是如实现前了</w:t>
      </w:r>
      <w:del w:id="1290" w:author="Administrator" w:date="2016-01-09T21:06:15Z">
        <w:r>
          <w:rPr>
            <w:rFonts w:hint="eastAsia" w:ascii="华文楷体" w:hAnsi="华文楷体" w:eastAsia="华文楷体"/>
            <w:sz w:val="28"/>
            <w:szCs w:val="28"/>
          </w:rPr>
          <w:delText>，</w:delText>
        </w:r>
      </w:del>
      <w:r>
        <w:rPr>
          <w:rFonts w:hint="eastAsia" w:ascii="华文楷体" w:hAnsi="华文楷体" w:eastAsia="华文楷体"/>
          <w:sz w:val="28"/>
          <w:szCs w:val="28"/>
        </w:rPr>
        <w:t>这样本来的实相，所有的障碍一点都不存在了，圆满的实</w:t>
      </w:r>
      <w:ins w:id="1291" w:author="Administrator" w:date="2016-01-10T21:37:22Z">
        <w:r>
          <w:rPr>
            <w:rFonts w:hint="eastAsia" w:ascii="华文楷体" w:hAnsi="华文楷体" w:eastAsia="华文楷体"/>
            <w:sz w:val="28"/>
            <w:szCs w:val="28"/>
            <w:lang w:eastAsia="zh-CN"/>
          </w:rPr>
          <w:t>相</w:t>
        </w:r>
      </w:ins>
      <w:del w:id="1292" w:author="Administrator" w:date="2016-01-10T21:37:16Z">
        <w:r>
          <w:rPr>
            <w:rFonts w:hint="eastAsia" w:ascii="华文楷体" w:hAnsi="华文楷体" w:eastAsia="华文楷体"/>
            <w:sz w:val="28"/>
            <w:szCs w:val="28"/>
          </w:rPr>
          <w:delText>现</w:delText>
        </w:r>
      </w:del>
      <w:r>
        <w:rPr>
          <w:rFonts w:hint="eastAsia" w:ascii="华文楷体" w:hAnsi="华文楷体" w:eastAsia="华文楷体"/>
          <w:sz w:val="28"/>
          <w:szCs w:val="28"/>
        </w:rPr>
        <w:t>就是</w:t>
      </w:r>
      <w:del w:id="1293" w:author="Administrator" w:date="2016-01-09T21:06:41Z">
        <w:r>
          <w:rPr>
            <w:rFonts w:hint="eastAsia" w:ascii="华文楷体" w:hAnsi="华文楷体" w:eastAsia="华文楷体"/>
            <w:sz w:val="28"/>
            <w:szCs w:val="28"/>
          </w:rPr>
          <w:delText>，</w:delText>
        </w:r>
      </w:del>
      <w:r>
        <w:rPr>
          <w:rFonts w:hint="eastAsia" w:ascii="华文楷体" w:hAnsi="华文楷体" w:eastAsia="华文楷体"/>
          <w:sz w:val="28"/>
          <w:szCs w:val="28"/>
        </w:rPr>
        <w:t>圆满的实</w:t>
      </w:r>
      <w:ins w:id="1294" w:author="Administrator" w:date="2016-01-10T21:37:28Z">
        <w:r>
          <w:rPr>
            <w:rFonts w:hint="eastAsia" w:ascii="华文楷体" w:hAnsi="华文楷体" w:eastAsia="华文楷体"/>
            <w:sz w:val="28"/>
            <w:szCs w:val="28"/>
            <w:lang w:eastAsia="zh-CN"/>
          </w:rPr>
          <w:t>相</w:t>
        </w:r>
      </w:ins>
      <w:del w:id="1295" w:author="Administrator" w:date="2016-01-10T21:37:24Z">
        <w:r>
          <w:rPr>
            <w:rFonts w:hint="eastAsia" w:ascii="华文楷体" w:hAnsi="华文楷体" w:eastAsia="华文楷体"/>
            <w:sz w:val="28"/>
            <w:szCs w:val="28"/>
          </w:rPr>
          <w:delText>现</w:delText>
        </w:r>
      </w:del>
      <w:r>
        <w:rPr>
          <w:rFonts w:hint="eastAsia" w:ascii="华文楷体" w:hAnsi="华文楷体" w:eastAsia="华文楷体"/>
          <w:sz w:val="28"/>
          <w:szCs w:val="28"/>
        </w:rPr>
        <w:t>已经呈现在修行者的面前，这个时候呢究竟断</w:t>
      </w:r>
      <w:ins w:id="1296" w:author="Administrator" w:date="2016-01-09T21:07:39Z">
        <w:r>
          <w:rPr>
            <w:rFonts w:hint="eastAsia" w:ascii="华文楷体" w:hAnsi="华文楷体" w:eastAsia="华文楷体"/>
            <w:sz w:val="28"/>
            <w:szCs w:val="28"/>
            <w:lang w:eastAsia="zh-CN"/>
          </w:rPr>
          <w:t>证</w:t>
        </w:r>
      </w:ins>
      <w:del w:id="1297" w:author="Administrator" w:date="2016-01-09T21:07:35Z">
        <w:r>
          <w:rPr>
            <w:rFonts w:hint="eastAsia" w:ascii="华文楷体" w:hAnsi="华文楷体" w:eastAsia="华文楷体"/>
            <w:sz w:val="28"/>
            <w:szCs w:val="28"/>
          </w:rPr>
          <w:delText>了</w:delText>
        </w:r>
      </w:del>
      <w:r>
        <w:rPr>
          <w:rFonts w:hint="eastAsia" w:ascii="华文楷体" w:hAnsi="华文楷体" w:eastAsia="华文楷体"/>
          <w:sz w:val="28"/>
          <w:szCs w:val="28"/>
        </w:rPr>
        <w:t>的功德就是佛陀，所以说证悟实相的意义就是佛陀，就是智慧，这个方面就是智慧就是一个</w:t>
      </w:r>
      <w:ins w:id="1298" w:author="Administrator" w:date="2016-01-10T21:37:52Z">
        <w:r>
          <w:rPr>
            <w:rFonts w:hint="eastAsia" w:ascii="华文楷体" w:hAnsi="华文楷体" w:eastAsia="华文楷体"/>
            <w:sz w:val="28"/>
            <w:szCs w:val="28"/>
            <w:lang w:eastAsia="zh-CN"/>
          </w:rPr>
          <w:t>，</w:t>
        </w:r>
      </w:ins>
      <w:del w:id="1299" w:author="Administrator" w:date="2016-01-09T21:08:19Z">
        <w:r>
          <w:rPr>
            <w:rFonts w:hint="eastAsia" w:ascii="华文楷体" w:hAnsi="华文楷体" w:eastAsia="华文楷体"/>
            <w:sz w:val="28"/>
            <w:szCs w:val="28"/>
          </w:rPr>
          <w:delText>，</w:delText>
        </w:r>
      </w:del>
      <w:r>
        <w:rPr>
          <w:rFonts w:hint="eastAsia" w:ascii="华文楷体" w:hAnsi="华文楷体" w:eastAsia="华文楷体"/>
          <w:sz w:val="28"/>
          <w:szCs w:val="28"/>
        </w:rPr>
        <w:t>智慧就是一个圆满的智慧</w:t>
      </w:r>
      <w:ins w:id="1300" w:author="Administrator" w:date="2016-01-09T21:08:32Z">
        <w:r>
          <w:rPr>
            <w:rFonts w:hint="eastAsia" w:ascii="华文楷体" w:hAnsi="华文楷体" w:eastAsia="华文楷体"/>
            <w:sz w:val="28"/>
            <w:szCs w:val="28"/>
            <w:lang w:eastAsia="zh-CN"/>
          </w:rPr>
          <w:t>。</w:t>
        </w:r>
      </w:ins>
      <w:del w:id="1301" w:author="Administrator" w:date="2016-01-09T21:08:32Z">
        <w:r>
          <w:rPr>
            <w:rFonts w:hint="eastAsia" w:ascii="华文楷体" w:hAnsi="华文楷体" w:eastAsia="华文楷体"/>
            <w:sz w:val="28"/>
            <w:szCs w:val="28"/>
          </w:rPr>
          <w:delText>，</w:delText>
        </w:r>
      </w:del>
      <w:r>
        <w:rPr>
          <w:rFonts w:hint="eastAsia" w:ascii="华文楷体" w:hAnsi="华文楷体" w:eastAsia="华文楷体"/>
          <w:sz w:val="28"/>
          <w:szCs w:val="28"/>
        </w:rPr>
        <w:t>那么这个呢就是</w:t>
      </w:r>
      <w:del w:id="1302" w:author="Administrator" w:date="2016-01-09T21:08:56Z">
        <w:r>
          <w:rPr>
            <w:rFonts w:hint="eastAsia" w:ascii="华文楷体" w:hAnsi="华文楷体" w:eastAsia="华文楷体"/>
            <w:sz w:val="28"/>
            <w:szCs w:val="28"/>
          </w:rPr>
          <w:delText>，</w:delText>
        </w:r>
      </w:del>
      <w:r>
        <w:rPr>
          <w:rFonts w:hint="eastAsia" w:ascii="华文楷体" w:hAnsi="华文楷体" w:eastAsia="华文楷体"/>
          <w:sz w:val="28"/>
          <w:szCs w:val="28"/>
        </w:rPr>
        <w:t>正因为这一点，声闻缘觉菩萨呢</w:t>
      </w:r>
      <w:del w:id="1303" w:author="Administrator" w:date="2016-01-09T21:09:04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像这样的话照见实相的障碍越来越清净，所以说它的这个</w:t>
      </w:r>
      <w:ins w:id="1304" w:author="Administrator" w:date="2016-01-09T21:09:29Z">
        <w:r>
          <w:rPr>
            <w:rFonts w:hint="eastAsia" w:ascii="华文楷体" w:hAnsi="华文楷体" w:eastAsia="华文楷体"/>
            <w:sz w:val="28"/>
            <w:szCs w:val="28"/>
            <w:lang w:eastAsia="zh-CN"/>
          </w:rPr>
          <w:t>它</w:t>
        </w:r>
      </w:ins>
      <w:del w:id="1305" w:author="Administrator" w:date="2016-01-09T21:09:27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的这样一种趋势，也是逐渐逐渐往上的</w:t>
      </w:r>
      <w:ins w:id="1306" w:author="Administrator" w:date="2016-01-09T21:09:40Z">
        <w:r>
          <w:rPr>
            <w:rFonts w:hint="eastAsia" w:ascii="华文楷体" w:hAnsi="华文楷体" w:eastAsia="华文楷体"/>
            <w:sz w:val="28"/>
            <w:szCs w:val="28"/>
            <w:lang w:eastAsia="zh-CN"/>
          </w:rPr>
          <w:t>、</w:t>
        </w:r>
      </w:ins>
      <w:del w:id="1307" w:author="Administrator" w:date="2016-01-09T21:09:40Z">
        <w:r>
          <w:rPr>
            <w:rFonts w:hint="eastAsia" w:ascii="华文楷体" w:hAnsi="华文楷体" w:eastAsia="华文楷体"/>
            <w:sz w:val="28"/>
            <w:szCs w:val="28"/>
          </w:rPr>
          <w:delText>，</w:delText>
        </w:r>
      </w:del>
      <w:r>
        <w:rPr>
          <w:rFonts w:hint="eastAsia" w:ascii="华文楷体" w:hAnsi="华文楷体" w:eastAsia="华文楷体"/>
          <w:sz w:val="28"/>
          <w:szCs w:val="28"/>
        </w:rPr>
        <w:t>也是逐渐往上</w:t>
      </w:r>
      <w:ins w:id="1308" w:author="Administrator" w:date="2016-01-09T21:09:45Z">
        <w:r>
          <w:rPr>
            <w:rFonts w:hint="eastAsia" w:ascii="华文楷体" w:hAnsi="华文楷体" w:eastAsia="华文楷体"/>
            <w:sz w:val="28"/>
            <w:szCs w:val="28"/>
            <w:lang w:eastAsia="zh-CN"/>
          </w:rPr>
          <w:t>。</w:t>
        </w:r>
      </w:ins>
      <w:del w:id="1309" w:author="Administrator" w:date="2016-01-09T21:09:45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1310" w:author="Administrator" w:date="2016-01-10T21:38:13Z">
        <w:r>
          <w:rPr>
            <w:rFonts w:hint="eastAsia" w:ascii="华文楷体" w:hAnsi="华文楷体" w:eastAsia="华文楷体"/>
            <w:sz w:val="28"/>
            <w:szCs w:val="28"/>
            <w:lang w:eastAsia="zh-CN"/>
          </w:rPr>
          <w:t>呢</w:t>
        </w:r>
      </w:ins>
      <w:del w:id="1311" w:author="Administrator" w:date="2016-01-10T21:38:12Z">
        <w:r>
          <w:rPr>
            <w:rFonts w:hint="eastAsia" w:ascii="华文楷体" w:hAnsi="华文楷体" w:eastAsia="华文楷体"/>
            <w:sz w:val="28"/>
            <w:szCs w:val="28"/>
          </w:rPr>
          <w:delText>了</w:delText>
        </w:r>
      </w:del>
      <w:r>
        <w:rPr>
          <w:rFonts w:hint="eastAsia" w:ascii="华文楷体" w:hAnsi="华文楷体" w:eastAsia="华文楷体"/>
          <w:sz w:val="28"/>
          <w:szCs w:val="28"/>
        </w:rPr>
        <w:t>他就</w:t>
      </w:r>
      <w:ins w:id="1312" w:author="Administrator" w:date="2016-01-12T19:10:23Z">
        <w:r>
          <w:rPr>
            <w:rFonts w:hint="eastAsia" w:ascii="华文楷体" w:hAnsi="华文楷体" w:eastAsia="华文楷体"/>
            <w:sz w:val="28"/>
            <w:szCs w:val="28"/>
            <w:lang w:eastAsia="zh-CN"/>
          </w:rPr>
          <w:t>说</w:t>
        </w:r>
      </w:ins>
      <w:del w:id="1313" w:author="Administrator" w:date="2016-01-12T19:10:22Z">
        <w:r>
          <w:rPr>
            <w:rFonts w:hint="eastAsia" w:ascii="华文楷体" w:hAnsi="华文楷体" w:eastAsia="华文楷体"/>
            <w:sz w:val="28"/>
            <w:szCs w:val="28"/>
          </w:rPr>
          <w:delText>是</w:delText>
        </w:r>
      </w:del>
      <w:del w:id="1314" w:author="Administrator" w:date="2016-01-09T21:09:57Z">
        <w:r>
          <w:rPr>
            <w:rFonts w:hint="eastAsia" w:ascii="华文楷体" w:hAnsi="华文楷体" w:eastAsia="华文楷体"/>
            <w:sz w:val="28"/>
            <w:szCs w:val="28"/>
          </w:rPr>
          <w:delText>，</w:delText>
        </w:r>
      </w:del>
      <w:r>
        <w:rPr>
          <w:rFonts w:hint="eastAsia" w:ascii="华文楷体" w:hAnsi="华文楷体" w:eastAsia="华文楷体"/>
          <w:sz w:val="28"/>
          <w:szCs w:val="28"/>
        </w:rPr>
        <w:t>声闻缘觉</w:t>
      </w:r>
      <w:del w:id="1315" w:author="Administrator" w:date="2016-01-09T21:10:03Z">
        <w:r>
          <w:rPr>
            <w:rFonts w:hint="eastAsia" w:ascii="华文楷体" w:hAnsi="华文楷体" w:eastAsia="华文楷体"/>
            <w:sz w:val="28"/>
            <w:szCs w:val="28"/>
          </w:rPr>
          <w:delText>，</w:delText>
        </w:r>
      </w:del>
      <w:r>
        <w:rPr>
          <w:rFonts w:hint="eastAsia" w:ascii="华文楷体" w:hAnsi="华文楷体" w:eastAsia="华文楷体"/>
          <w:sz w:val="28"/>
          <w:szCs w:val="28"/>
        </w:rPr>
        <w:t>按照这种来讲，虽然他们说哦</w:t>
      </w:r>
      <w:del w:id="1316" w:author="Administrator" w:date="2016-01-09T21:10:10Z">
        <w:r>
          <w:rPr>
            <w:rFonts w:hint="eastAsia" w:ascii="华文楷体" w:hAnsi="华文楷体" w:eastAsia="华文楷体"/>
            <w:sz w:val="28"/>
            <w:szCs w:val="28"/>
          </w:rPr>
          <w:delText>，</w:delText>
        </w:r>
      </w:del>
      <w:r>
        <w:rPr>
          <w:rFonts w:hint="eastAsia" w:ascii="华文楷体" w:hAnsi="华文楷体" w:eastAsia="华文楷体"/>
          <w:sz w:val="28"/>
          <w:szCs w:val="28"/>
        </w:rPr>
        <w:t>这个是无学道，再也没有所增上的了，但是从他这个智慧</w:t>
      </w:r>
      <w:del w:id="1317" w:author="Administrator" w:date="2016-01-09T21:10:27Z">
        <w:r>
          <w:rPr>
            <w:rFonts w:hint="eastAsia" w:ascii="华文楷体" w:hAnsi="华文楷体" w:eastAsia="华文楷体"/>
            <w:sz w:val="28"/>
            <w:szCs w:val="28"/>
          </w:rPr>
          <w:delText>，</w:delText>
        </w:r>
      </w:del>
      <w:r>
        <w:rPr>
          <w:rFonts w:hint="eastAsia" w:ascii="华文楷体" w:hAnsi="华文楷体" w:eastAsia="华文楷体"/>
          <w:sz w:val="28"/>
          <w:szCs w:val="28"/>
        </w:rPr>
        <w:t>和他所断的这个障碍</w:t>
      </w:r>
      <w:del w:id="1318" w:author="Administrator" w:date="2016-01-09T21:10:31Z">
        <w:r>
          <w:rPr>
            <w:rFonts w:hint="eastAsia" w:ascii="华文楷体" w:hAnsi="华文楷体" w:eastAsia="华文楷体"/>
            <w:sz w:val="28"/>
            <w:szCs w:val="28"/>
          </w:rPr>
          <w:delText>，</w:delText>
        </w:r>
      </w:del>
      <w:r>
        <w:rPr>
          <w:rFonts w:hint="eastAsia" w:ascii="华文楷体" w:hAnsi="华文楷体" w:eastAsia="华文楷体"/>
          <w:sz w:val="28"/>
          <w:szCs w:val="28"/>
        </w:rPr>
        <w:t>各方面分析的时候呢，他的这样一种证悟还不圆满，他的障碍还没有完全断除</w:t>
      </w:r>
      <w:ins w:id="1319" w:author="Administrator" w:date="2016-01-09T21:10:51Z">
        <w:r>
          <w:rPr>
            <w:rFonts w:hint="eastAsia" w:ascii="华文楷体" w:hAnsi="华文楷体" w:eastAsia="华文楷体"/>
            <w:sz w:val="28"/>
            <w:szCs w:val="28"/>
            <w:lang w:eastAsia="zh-CN"/>
          </w:rPr>
          <w:t>。</w:t>
        </w:r>
      </w:ins>
      <w:del w:id="1320" w:author="Administrator" w:date="2016-01-09T21:10:54Z">
        <w:r>
          <w:rPr>
            <w:rFonts w:hint="eastAsia" w:ascii="华文楷体" w:hAnsi="华文楷体" w:eastAsia="华文楷体"/>
            <w:sz w:val="28"/>
            <w:szCs w:val="28"/>
          </w:rPr>
          <w:delText>，说</w:delText>
        </w:r>
      </w:del>
      <w:ins w:id="1321" w:author="Administrator" w:date="2016-01-09T21:10:58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怎么样才能够真正的进一步的去断障，去证悟智慧呢</w:t>
      </w:r>
      <w:ins w:id="1322" w:author="Administrator" w:date="2016-01-09T21:11:06Z">
        <w:r>
          <w:rPr>
            <w:rFonts w:hint="eastAsia" w:ascii="华文楷体" w:hAnsi="华文楷体" w:eastAsia="华文楷体"/>
            <w:sz w:val="28"/>
            <w:szCs w:val="28"/>
            <w:lang w:eastAsia="zh-CN"/>
          </w:rPr>
          <w:t>？</w:t>
        </w:r>
      </w:ins>
      <w:del w:id="1323" w:author="Administrator" w:date="2016-01-09T21:11:05Z">
        <w:r>
          <w:rPr>
            <w:rFonts w:hint="eastAsia" w:ascii="华文楷体" w:hAnsi="华文楷体" w:eastAsia="华文楷体"/>
            <w:sz w:val="28"/>
            <w:szCs w:val="28"/>
          </w:rPr>
          <w:delText>！</w:delText>
        </w:r>
      </w:del>
      <w:r>
        <w:rPr>
          <w:rFonts w:hint="eastAsia" w:ascii="华文楷体" w:hAnsi="华文楷体" w:eastAsia="华文楷体"/>
          <w:sz w:val="28"/>
          <w:szCs w:val="28"/>
        </w:rPr>
        <w:t>必须要进入大乘</w:t>
      </w:r>
      <w:ins w:id="1324" w:author="Administrator" w:date="2016-01-10T21:38:37Z">
        <w:r>
          <w:rPr>
            <w:rFonts w:hint="eastAsia" w:ascii="华文楷体" w:hAnsi="华文楷体" w:eastAsia="华文楷体"/>
            <w:sz w:val="28"/>
            <w:szCs w:val="28"/>
            <w:lang w:eastAsia="zh-CN"/>
          </w:rPr>
          <w:t>。</w:t>
        </w:r>
      </w:ins>
      <w:del w:id="1325" w:author="Administrator" w:date="2016-01-10T21:38:36Z">
        <w:r>
          <w:rPr>
            <w:rFonts w:hint="eastAsia" w:ascii="华文楷体" w:hAnsi="华文楷体" w:eastAsia="华文楷体"/>
            <w:sz w:val="28"/>
            <w:szCs w:val="28"/>
          </w:rPr>
          <w:delText>，</w:delText>
        </w:r>
      </w:del>
      <w:r>
        <w:rPr>
          <w:rFonts w:hint="eastAsia" w:ascii="华文楷体" w:hAnsi="华文楷体" w:eastAsia="华文楷体"/>
          <w:sz w:val="28"/>
          <w:szCs w:val="28"/>
        </w:rPr>
        <w:t>你不进入大乘你就没有动力了，所以说他开始出定之后重新发菩提心，重新缘众生作为一个所度化的对境，然后从这个方面来增长</w:t>
      </w:r>
      <w:del w:id="1326" w:author="Administrator" w:date="2016-01-09T21:11:34Z">
        <w:r>
          <w:rPr>
            <w:rFonts w:hint="eastAsia" w:ascii="华文楷体" w:hAnsi="华文楷体" w:eastAsia="华文楷体"/>
            <w:sz w:val="28"/>
            <w:szCs w:val="28"/>
          </w:rPr>
          <w:delText>，</w:delText>
        </w:r>
      </w:del>
      <w:r>
        <w:rPr>
          <w:rFonts w:hint="eastAsia" w:ascii="华文楷体" w:hAnsi="华文楷体" w:eastAsia="华文楷体"/>
          <w:sz w:val="28"/>
          <w:szCs w:val="28"/>
        </w:rPr>
        <w:t>相续当中的智慧的</w:t>
      </w:r>
      <w:ins w:id="1327" w:author="Administrator" w:date="2016-01-09T21:11:43Z">
        <w:r>
          <w:rPr>
            <w:rFonts w:hint="eastAsia" w:ascii="华文楷体" w:hAnsi="华文楷体" w:eastAsia="华文楷体"/>
            <w:sz w:val="28"/>
            <w:szCs w:val="28"/>
            <w:lang w:eastAsia="zh-CN"/>
          </w:rPr>
          <w:t>。</w:t>
        </w:r>
      </w:ins>
      <w:del w:id="1328" w:author="Administrator" w:date="2016-01-09T21:11:42Z">
        <w:r>
          <w:rPr>
            <w:rFonts w:hint="eastAsia" w:ascii="华文楷体" w:hAnsi="华文楷体" w:eastAsia="华文楷体"/>
            <w:sz w:val="28"/>
            <w:szCs w:val="28"/>
          </w:rPr>
          <w:delText>，</w:delText>
        </w:r>
      </w:del>
      <w:r>
        <w:rPr>
          <w:rFonts w:hint="eastAsia" w:ascii="华文楷体" w:hAnsi="华文楷体" w:eastAsia="华文楷体"/>
          <w:sz w:val="28"/>
          <w:szCs w:val="28"/>
        </w:rPr>
        <w:t>他进入大乘之后呢</w:t>
      </w:r>
      <w:del w:id="1329" w:author="Administrator" w:date="2016-01-09T21:11:46Z">
        <w:r>
          <w:rPr>
            <w:rFonts w:hint="eastAsia" w:ascii="华文楷体" w:hAnsi="华文楷体" w:eastAsia="华文楷体"/>
            <w:sz w:val="28"/>
            <w:szCs w:val="28"/>
          </w:rPr>
          <w:delText>！</w:delText>
        </w:r>
      </w:del>
      <w:r>
        <w:rPr>
          <w:rFonts w:hint="eastAsia" w:ascii="华文楷体" w:hAnsi="华文楷体" w:eastAsia="华文楷体"/>
          <w:sz w:val="28"/>
          <w:szCs w:val="28"/>
        </w:rPr>
        <w:t>逐渐逐渐进入菩萨道，菩萨道也是逐渐逐渐往上，因为</w:t>
      </w:r>
      <w:ins w:id="1330" w:author="Administrator" w:date="2016-01-09T21:12:00Z">
        <w:r>
          <w:rPr>
            <w:rFonts w:hint="eastAsia" w:ascii="华文楷体" w:hAnsi="华文楷体" w:eastAsia="华文楷体"/>
            <w:sz w:val="28"/>
            <w:szCs w:val="28"/>
            <w:lang w:eastAsia="zh-CN"/>
          </w:rPr>
          <w:t>他</w:t>
        </w:r>
      </w:ins>
      <w:del w:id="1331" w:author="Administrator" w:date="2016-01-09T21:11:57Z">
        <w:r>
          <w:rPr>
            <w:rFonts w:hint="eastAsia" w:ascii="华文楷体" w:hAnsi="华文楷体" w:eastAsia="华文楷体"/>
            <w:sz w:val="28"/>
            <w:szCs w:val="28"/>
          </w:rPr>
          <w:delText>她</w:delText>
        </w:r>
      </w:del>
      <w:r>
        <w:rPr>
          <w:rFonts w:hint="eastAsia" w:ascii="华文楷体" w:hAnsi="华文楷体" w:eastAsia="华文楷体"/>
          <w:sz w:val="28"/>
          <w:szCs w:val="28"/>
        </w:rPr>
        <w:t>菩萨相续当中的障碍也是存在的，所以说他智慧越来越圆满的时候</w:t>
      </w:r>
      <w:del w:id="1332" w:author="Administrator" w:date="2016-01-09T21:12:11Z">
        <w:r>
          <w:rPr>
            <w:rFonts w:hint="eastAsia" w:ascii="华文楷体" w:hAnsi="华文楷体" w:eastAsia="华文楷体"/>
            <w:sz w:val="28"/>
            <w:szCs w:val="28"/>
          </w:rPr>
          <w:delText>，</w:delText>
        </w:r>
      </w:del>
      <w:r>
        <w:rPr>
          <w:rFonts w:hint="eastAsia" w:ascii="华文楷体" w:hAnsi="华文楷体" w:eastAsia="华文楷体"/>
          <w:sz w:val="28"/>
          <w:szCs w:val="28"/>
        </w:rPr>
        <w:t>他的障碍越来越少，最后就逐渐成佛</w:t>
      </w:r>
      <w:ins w:id="1333" w:author="Administrator" w:date="2016-01-09T21:12:24Z">
        <w:r>
          <w:rPr>
            <w:rFonts w:hint="eastAsia" w:ascii="华文楷体" w:hAnsi="华文楷体" w:eastAsia="华文楷体"/>
            <w:sz w:val="28"/>
            <w:szCs w:val="28"/>
            <w:lang w:eastAsia="zh-CN"/>
          </w:rPr>
          <w:t>。</w:t>
        </w:r>
      </w:ins>
      <w:del w:id="1334" w:author="Administrator" w:date="2016-01-09T21:12:23Z">
        <w:r>
          <w:rPr>
            <w:rFonts w:hint="eastAsia" w:ascii="华文楷体" w:hAnsi="华文楷体" w:eastAsia="华文楷体"/>
            <w:sz w:val="28"/>
            <w:szCs w:val="28"/>
          </w:rPr>
          <w:delText>，</w:delText>
        </w:r>
      </w:del>
      <w:r>
        <w:rPr>
          <w:rFonts w:hint="eastAsia" w:ascii="华文楷体" w:hAnsi="华文楷体" w:eastAsia="华文楷体"/>
          <w:sz w:val="28"/>
          <w:szCs w:val="28"/>
        </w:rPr>
        <w:t>这</w:t>
      </w:r>
      <w:del w:id="1335" w:author="Administrator" w:date="2016-01-10T21:39:34Z">
        <w:r>
          <w:rPr>
            <w:rFonts w:hint="eastAsia" w:ascii="华文楷体" w:hAnsi="华文楷体" w:eastAsia="华文楷体"/>
            <w:sz w:val="28"/>
            <w:szCs w:val="28"/>
          </w:rPr>
          <w:delText>个各</w:delText>
        </w:r>
      </w:del>
      <w:r>
        <w:rPr>
          <w:rFonts w:hint="eastAsia" w:ascii="华文楷体" w:hAnsi="华文楷体" w:eastAsia="华文楷体"/>
          <w:sz w:val="28"/>
          <w:szCs w:val="28"/>
        </w:rPr>
        <w:t>方面就说明，下面下面的证悟都是不究竟的，真正的究竟的就是佛陀，佛陀照见了实相只有一个，所以说他的乘呢</w:t>
      </w:r>
      <w:del w:id="1336" w:author="Administrator" w:date="2016-01-09T21:12:45Z">
        <w:r>
          <w:rPr>
            <w:rFonts w:hint="eastAsia" w:ascii="华文楷体" w:hAnsi="华文楷体" w:eastAsia="华文楷体"/>
            <w:sz w:val="28"/>
            <w:szCs w:val="28"/>
          </w:rPr>
          <w:delText>，</w:delText>
        </w:r>
      </w:del>
      <w:r>
        <w:rPr>
          <w:rFonts w:hint="eastAsia" w:ascii="华文楷体" w:hAnsi="华文楷体" w:eastAsia="华文楷体"/>
          <w:sz w:val="28"/>
          <w:szCs w:val="28"/>
        </w:rPr>
        <w:t>也就是只有一乘了，因此证悟实相的意义就是智慧。</w:t>
      </w:r>
    </w:p>
    <w:p>
      <w:pPr>
        <w:ind w:firstLine="570"/>
        <w:rPr>
          <w:ins w:id="1337" w:author="Administrator" w:date="2016-01-09T21:13:39Z"/>
          <w:rFonts w:hint="eastAsia" w:ascii="黑体" w:hAnsi="黑体" w:eastAsia="黑体" w:cs="黑体"/>
          <w:sz w:val="28"/>
          <w:szCs w:val="28"/>
          <w:lang w:eastAsia="zh-CN"/>
        </w:rPr>
      </w:pPr>
      <w:ins w:id="1338" w:author="Administrator" w:date="2016-01-09T21:13:30Z">
        <w:r>
          <w:rPr>
            <w:rFonts w:hint="eastAsia" w:ascii="黑体" w:hAnsi="黑体" w:eastAsia="黑体" w:cs="黑体"/>
            <w:sz w:val="28"/>
            <w:szCs w:val="28"/>
            <w:lang w:eastAsia="zh-CN"/>
            <w:rPrChange w:id="1339" w:author="Administrator" w:date="2016-01-09T21:13:36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340" w:author="Administrator" w:date="2016-01-09T21:13:36Z">
            <w:rPr>
              <w:rFonts w:hint="eastAsia" w:ascii="华文楷体" w:hAnsi="华文楷体" w:eastAsia="华文楷体"/>
              <w:sz w:val="28"/>
              <w:szCs w:val="28"/>
            </w:rPr>
          </w:rPrChange>
        </w:rPr>
        <w:t>由此可知，由断除障碍实相的角度而言，照见对境法界是以清净的方式而进行鉴别的。</w:t>
      </w:r>
      <w:ins w:id="1341" w:author="Administrator" w:date="2016-01-09T21:13:32Z">
        <w:r>
          <w:rPr>
            <w:rFonts w:hint="eastAsia" w:ascii="黑体" w:hAnsi="黑体" w:eastAsia="黑体" w:cs="黑体"/>
            <w:sz w:val="28"/>
            <w:szCs w:val="28"/>
            <w:lang w:eastAsia="zh-CN"/>
            <w:rPrChange w:id="1342" w:author="Administrator" w:date="2016-01-09T21:13:36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从前面的分析可以了知呢，从断除障碍实相的角度，那么就说是障碍实相的这样一种</w:t>
      </w:r>
      <w:ins w:id="1343" w:author="Administrator" w:date="2016-01-09T21:14:41Z">
        <w:r>
          <w:rPr>
            <w:rFonts w:hint="eastAsia" w:ascii="华文楷体" w:hAnsi="华文楷体" w:eastAsia="华文楷体"/>
            <w:sz w:val="28"/>
            <w:szCs w:val="28"/>
            <w:lang w:eastAsia="zh-CN"/>
          </w:rPr>
          <w:t>、</w:t>
        </w:r>
      </w:ins>
      <w:del w:id="1344" w:author="Administrator" w:date="2016-01-09T21:14:41Z">
        <w:r>
          <w:rPr>
            <w:rFonts w:hint="eastAsia" w:ascii="华文楷体" w:hAnsi="华文楷体" w:eastAsia="华文楷体"/>
            <w:sz w:val="28"/>
            <w:szCs w:val="28"/>
          </w:rPr>
          <w:delText>，</w:delText>
        </w:r>
      </w:del>
      <w:r>
        <w:rPr>
          <w:rFonts w:hint="eastAsia" w:ascii="华文楷体" w:hAnsi="华文楷体" w:eastAsia="华文楷体"/>
          <w:sz w:val="28"/>
          <w:szCs w:val="28"/>
        </w:rPr>
        <w:t>障碍实相的这样一种法呢，逐渐逐渐断除这些</w:t>
      </w:r>
      <w:del w:id="1345" w:author="Administrator" w:date="2016-01-10T21:40:44Z">
        <w:r>
          <w:rPr>
            <w:rFonts w:hint="eastAsia" w:ascii="华文楷体" w:hAnsi="华文楷体" w:eastAsia="华文楷体"/>
            <w:sz w:val="28"/>
            <w:szCs w:val="28"/>
          </w:rPr>
          <w:delText>，</w:delText>
        </w:r>
      </w:del>
      <w:r>
        <w:rPr>
          <w:rFonts w:hint="eastAsia" w:ascii="华文楷体" w:hAnsi="华文楷体" w:eastAsia="华文楷体"/>
          <w:sz w:val="28"/>
          <w:szCs w:val="28"/>
        </w:rPr>
        <w:t>对实</w:t>
      </w:r>
      <w:ins w:id="1346" w:author="Administrator" w:date="2016-01-10T21:41:04Z">
        <w:r>
          <w:rPr>
            <w:rFonts w:hint="eastAsia" w:ascii="华文楷体" w:hAnsi="华文楷体" w:eastAsia="华文楷体"/>
            <w:sz w:val="28"/>
            <w:szCs w:val="28"/>
            <w:lang w:eastAsia="zh-CN"/>
          </w:rPr>
          <w:t>相</w:t>
        </w:r>
      </w:ins>
      <w:ins w:id="1347" w:author="Administrator" w:date="2016-01-10T21:41:16Z">
        <w:r>
          <w:rPr>
            <w:rFonts w:hint="eastAsia" w:ascii="华文楷体" w:hAnsi="华文楷体" w:eastAsia="华文楷体"/>
            <w:sz w:val="28"/>
            <w:szCs w:val="28"/>
            <w:lang w:eastAsia="zh-CN"/>
          </w:rPr>
          <w:t>的</w:t>
        </w:r>
      </w:ins>
      <w:del w:id="1348" w:author="Administrator" w:date="2016-01-10T21:41:01Z">
        <w:r>
          <w:rPr>
            <w:rFonts w:hint="eastAsia" w:ascii="华文楷体" w:hAnsi="华文楷体" w:eastAsia="华文楷体"/>
            <w:sz w:val="28"/>
            <w:szCs w:val="28"/>
          </w:rPr>
          <w:delText>现</w:delText>
        </w:r>
      </w:del>
      <w:r>
        <w:rPr>
          <w:rFonts w:hint="eastAsia" w:ascii="华文楷体" w:hAnsi="华文楷体" w:eastAsia="华文楷体"/>
          <w:sz w:val="28"/>
          <w:szCs w:val="28"/>
        </w:rPr>
        <w:t>障碍</w:t>
      </w:r>
      <w:del w:id="1349" w:author="Administrator" w:date="2016-01-10T21:42:17Z">
        <w:r>
          <w:rPr>
            <w:rFonts w:hint="eastAsia" w:ascii="华文楷体" w:hAnsi="华文楷体" w:eastAsia="华文楷体"/>
            <w:sz w:val="28"/>
            <w:szCs w:val="28"/>
          </w:rPr>
          <w:delText>的</w:delText>
        </w:r>
      </w:del>
      <w:r>
        <w:rPr>
          <w:rFonts w:hint="eastAsia" w:ascii="华文楷体" w:hAnsi="华文楷体" w:eastAsia="华文楷体"/>
          <w:sz w:val="28"/>
          <w:szCs w:val="28"/>
        </w:rPr>
        <w:t>角度而言，他就可以逐渐逐渐照见对境的法</w:t>
      </w:r>
      <w:del w:id="1350" w:author="Administrator" w:date="2016-01-10T21:41:36Z">
        <w:r>
          <w:rPr>
            <w:rFonts w:hint="eastAsia" w:ascii="华文楷体" w:hAnsi="华文楷体" w:eastAsia="华文楷体"/>
            <w:sz w:val="28"/>
            <w:szCs w:val="28"/>
          </w:rPr>
          <w:delText>界</w:delText>
        </w:r>
      </w:del>
      <w:ins w:id="1351" w:author="Administrator" w:date="2016-01-10T21:41:38Z">
        <w:r>
          <w:rPr>
            <w:rFonts w:hint="eastAsia" w:ascii="华文楷体" w:hAnsi="华文楷体" w:eastAsia="华文楷体"/>
            <w:sz w:val="28"/>
            <w:szCs w:val="28"/>
            <w:lang w:eastAsia="zh-CN"/>
          </w:rPr>
          <w:t>，</w:t>
        </w:r>
      </w:ins>
      <w:del w:id="1352" w:author="Administrator" w:date="2016-01-09T21:15:06Z">
        <w:r>
          <w:rPr>
            <w:rFonts w:hint="eastAsia" w:ascii="华文楷体" w:hAnsi="华文楷体" w:eastAsia="华文楷体"/>
            <w:sz w:val="28"/>
            <w:szCs w:val="28"/>
          </w:rPr>
          <w:delText>，</w:delText>
        </w:r>
      </w:del>
      <w:r>
        <w:rPr>
          <w:rFonts w:hint="eastAsia" w:ascii="华文楷体" w:hAnsi="华文楷体" w:eastAsia="华文楷体"/>
          <w:sz w:val="28"/>
          <w:szCs w:val="28"/>
        </w:rPr>
        <w:t>是以清静的方式进行鉴别的</w:t>
      </w:r>
      <w:ins w:id="1353" w:author="Administrator" w:date="2016-01-09T21:15:19Z">
        <w:r>
          <w:rPr>
            <w:rFonts w:hint="eastAsia" w:ascii="华文楷体" w:hAnsi="华文楷体" w:eastAsia="华文楷体"/>
            <w:sz w:val="28"/>
            <w:szCs w:val="28"/>
            <w:lang w:eastAsia="zh-CN"/>
          </w:rPr>
          <w:t>。</w:t>
        </w:r>
      </w:ins>
      <w:del w:id="1354" w:author="Administrator" w:date="2016-01-09T21:15:19Z">
        <w:r>
          <w:rPr>
            <w:rFonts w:hint="eastAsia" w:ascii="华文楷体" w:hAnsi="华文楷体" w:eastAsia="华文楷体"/>
            <w:sz w:val="28"/>
            <w:szCs w:val="28"/>
          </w:rPr>
          <w:delText>，</w:delText>
        </w:r>
      </w:del>
      <w:r>
        <w:rPr>
          <w:rFonts w:hint="eastAsia" w:ascii="华文楷体" w:hAnsi="华文楷体" w:eastAsia="华文楷体"/>
          <w:sz w:val="28"/>
          <w:szCs w:val="28"/>
        </w:rPr>
        <w:t>他相续当中</w:t>
      </w:r>
      <w:ins w:id="1355" w:author="Administrator" w:date="2016-01-10T21:42:29Z">
        <w:r>
          <w:rPr>
            <w:rFonts w:hint="eastAsia" w:ascii="华文楷体" w:hAnsi="华文楷体" w:eastAsia="华文楷体"/>
            <w:sz w:val="28"/>
            <w:szCs w:val="28"/>
            <w:lang w:eastAsia="zh-CN"/>
          </w:rPr>
          <w:t>、</w:t>
        </w:r>
      </w:ins>
      <w:del w:id="1356" w:author="Administrator" w:date="2016-01-10T21:42:29Z">
        <w:r>
          <w:rPr>
            <w:rFonts w:hint="eastAsia" w:ascii="华文楷体" w:hAnsi="华文楷体" w:eastAsia="华文楷体"/>
            <w:sz w:val="28"/>
            <w:szCs w:val="28"/>
          </w:rPr>
          <w:delText>，</w:delText>
        </w:r>
      </w:del>
      <w:r>
        <w:rPr>
          <w:rFonts w:hint="eastAsia" w:ascii="华文楷体" w:hAnsi="华文楷体" w:eastAsia="华文楷体"/>
          <w:sz w:val="28"/>
          <w:szCs w:val="28"/>
        </w:rPr>
        <w:t>他</w:t>
      </w:r>
      <w:del w:id="1357" w:author="Administrator" w:date="2016-01-10T21:42:25Z">
        <w:r>
          <w:rPr>
            <w:rFonts w:hint="eastAsia" w:ascii="华文楷体" w:hAnsi="华文楷体" w:eastAsia="华文楷体"/>
            <w:sz w:val="28"/>
            <w:szCs w:val="28"/>
          </w:rPr>
          <w:delText>是</w:delText>
        </w:r>
      </w:del>
      <w:ins w:id="1358" w:author="Administrator" w:date="2016-01-10T21:42:27Z">
        <w:r>
          <w:rPr>
            <w:rFonts w:hint="eastAsia" w:ascii="华文楷体" w:hAnsi="华文楷体" w:eastAsia="华文楷体"/>
            <w:sz w:val="28"/>
            <w:szCs w:val="28"/>
            <w:lang w:eastAsia="zh-CN"/>
          </w:rPr>
          <w:t>的</w:t>
        </w:r>
      </w:ins>
      <w:r>
        <w:rPr>
          <w:rFonts w:hint="eastAsia" w:ascii="华文楷体" w:hAnsi="华文楷体" w:eastAsia="华文楷体"/>
          <w:sz w:val="28"/>
          <w:szCs w:val="28"/>
        </w:rPr>
        <w:t>相续越来越清净，他所照见的这个实相</w:t>
      </w:r>
      <w:del w:id="1359" w:author="Administrator" w:date="2016-01-09T21:15:31Z">
        <w:r>
          <w:rPr>
            <w:rFonts w:hint="eastAsia" w:ascii="华文楷体" w:hAnsi="华文楷体" w:eastAsia="华文楷体"/>
            <w:sz w:val="28"/>
            <w:szCs w:val="28"/>
          </w:rPr>
          <w:delText>，</w:delText>
        </w:r>
      </w:del>
      <w:r>
        <w:rPr>
          <w:rFonts w:hint="eastAsia" w:ascii="华文楷体" w:hAnsi="华文楷体" w:eastAsia="华文楷体"/>
          <w:sz w:val="28"/>
          <w:szCs w:val="28"/>
        </w:rPr>
        <w:t>也就越来越圆满，通过这个方式来进行鉴别的。</w:t>
      </w:r>
    </w:p>
    <w:p>
      <w:pPr>
        <w:ind w:firstLine="570"/>
        <w:rPr>
          <w:ins w:id="1360" w:author="Administrator" w:date="2016-01-09T21:16:22Z"/>
          <w:rFonts w:hint="eastAsia" w:ascii="黑体" w:hAnsi="黑体" w:eastAsia="黑体" w:cs="黑体"/>
          <w:sz w:val="28"/>
          <w:szCs w:val="28"/>
          <w:lang w:eastAsia="zh-CN"/>
        </w:rPr>
      </w:pPr>
      <w:ins w:id="1361" w:author="Administrator" w:date="2016-01-09T21:16:12Z">
        <w:r>
          <w:rPr>
            <w:rFonts w:hint="eastAsia" w:ascii="黑体" w:hAnsi="黑体" w:eastAsia="黑体" w:cs="黑体"/>
            <w:sz w:val="28"/>
            <w:szCs w:val="28"/>
            <w:lang w:eastAsia="zh-CN"/>
            <w:rPrChange w:id="1362" w:author="Administrator" w:date="2016-01-09T21:16:19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363" w:author="Administrator" w:date="2016-01-09T21:16:19Z">
            <w:rPr>
              <w:rFonts w:hint="eastAsia" w:ascii="华文楷体" w:hAnsi="华文楷体" w:eastAsia="华文楷体"/>
              <w:sz w:val="28"/>
              <w:szCs w:val="28"/>
            </w:rPr>
          </w:rPrChange>
        </w:rPr>
        <w:t>正由于原本如此，因而所有经论中三令五申宣说的成立究竟一乘之理的摄义就是这样。</w:t>
      </w:r>
      <w:ins w:id="1364" w:author="Administrator" w:date="2016-01-09T21:16:14Z">
        <w:r>
          <w:rPr>
            <w:rFonts w:hint="eastAsia" w:ascii="黑体" w:hAnsi="黑体" w:eastAsia="黑体" w:cs="黑体"/>
            <w:sz w:val="28"/>
            <w:szCs w:val="28"/>
            <w:lang w:eastAsia="zh-CN"/>
            <w:rPrChange w:id="1365" w:author="Administrator" w:date="2016-01-09T21:16:19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del w:id="1366" w:author="Administrator" w:date="2016-01-09T21:16:26Z">
        <w:r>
          <w:rPr>
            <w:rFonts w:hint="eastAsia" w:ascii="华文楷体" w:hAnsi="华文楷体" w:eastAsia="华文楷体"/>
            <w:sz w:val="28"/>
            <w:szCs w:val="28"/>
          </w:rPr>
          <w:delText>说</w:delText>
        </w:r>
      </w:del>
      <w:ins w:id="1367" w:author="Administrator" w:date="2016-01-09T21:16:34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通过前面的道理呢</w:t>
      </w:r>
      <w:del w:id="1368" w:author="Administrator" w:date="2016-01-09T21:16:44Z">
        <w:r>
          <w:rPr>
            <w:rFonts w:hint="eastAsia" w:ascii="华文楷体" w:hAnsi="华文楷体" w:eastAsia="华文楷体"/>
            <w:sz w:val="28"/>
            <w:szCs w:val="28"/>
          </w:rPr>
          <w:delText>，</w:delText>
        </w:r>
      </w:del>
      <w:r>
        <w:rPr>
          <w:rFonts w:hint="eastAsia" w:ascii="华文楷体" w:hAnsi="华文楷体" w:eastAsia="华文楷体"/>
          <w:sz w:val="28"/>
          <w:szCs w:val="28"/>
        </w:rPr>
        <w:t>就是可以明了了，所有经</w:t>
      </w:r>
      <w:ins w:id="1369" w:author="Administrator" w:date="2016-01-09T21:16:56Z">
        <w:r>
          <w:rPr>
            <w:rFonts w:hint="eastAsia" w:ascii="华文楷体" w:hAnsi="华文楷体" w:eastAsia="华文楷体"/>
            <w:sz w:val="28"/>
            <w:szCs w:val="28"/>
            <w:lang w:eastAsia="zh-CN"/>
          </w:rPr>
          <w:t>论</w:t>
        </w:r>
      </w:ins>
      <w:del w:id="1370" w:author="Administrator" w:date="2016-01-09T21:16:54Z">
        <w:r>
          <w:rPr>
            <w:rFonts w:hint="eastAsia" w:ascii="华文楷体" w:hAnsi="华文楷体" w:eastAsia="华文楷体"/>
            <w:sz w:val="28"/>
            <w:szCs w:val="28"/>
          </w:rPr>
          <w:delText>文</w:delText>
        </w:r>
      </w:del>
      <w:r>
        <w:rPr>
          <w:rFonts w:hint="eastAsia" w:ascii="华文楷体" w:hAnsi="华文楷体" w:eastAsia="华文楷体"/>
          <w:sz w:val="28"/>
          <w:szCs w:val="28"/>
        </w:rPr>
        <w:t>当中三令五申的方式</w:t>
      </w:r>
      <w:ins w:id="1371" w:author="Administrator" w:date="2016-01-09T21:17:09Z">
        <w:r>
          <w:rPr>
            <w:rFonts w:hint="eastAsia" w:ascii="华文楷体" w:hAnsi="华文楷体" w:eastAsia="华文楷体"/>
            <w:sz w:val="28"/>
            <w:szCs w:val="28"/>
            <w:lang w:eastAsia="zh-CN"/>
          </w:rPr>
          <w:t>再再</w:t>
        </w:r>
      </w:ins>
      <w:del w:id="1372" w:author="Administrator" w:date="2016-01-09T21:17:07Z">
        <w:r>
          <w:rPr>
            <w:rFonts w:hint="eastAsia" w:ascii="华文楷体" w:hAnsi="华文楷体" w:eastAsia="华文楷体"/>
            <w:sz w:val="28"/>
            <w:szCs w:val="28"/>
          </w:rPr>
          <w:delText>在在</w:delText>
        </w:r>
      </w:del>
      <w:r>
        <w:rPr>
          <w:rFonts w:hint="eastAsia" w:ascii="华文楷体" w:hAnsi="华文楷体" w:eastAsia="华文楷体"/>
          <w:sz w:val="28"/>
          <w:szCs w:val="28"/>
        </w:rPr>
        <w:t>的宣说呢，暂时分三乘，究竟只有一乘，究竟只有一乘的道理呢</w:t>
      </w:r>
      <w:del w:id="1373" w:author="Administrator" w:date="2016-01-10T21:43:21Z">
        <w:r>
          <w:rPr>
            <w:rFonts w:hint="eastAsia" w:ascii="华文楷体" w:hAnsi="华文楷体" w:eastAsia="华文楷体"/>
            <w:sz w:val="28"/>
            <w:szCs w:val="28"/>
          </w:rPr>
          <w:delText>是</w:delText>
        </w:r>
      </w:del>
      <w:del w:id="1374" w:author="Administrator" w:date="2016-01-09T21:17:40Z">
        <w:r>
          <w:rPr>
            <w:rFonts w:hint="eastAsia" w:ascii="华文楷体" w:hAnsi="华文楷体" w:eastAsia="华文楷体"/>
            <w:sz w:val="28"/>
            <w:szCs w:val="28"/>
          </w:rPr>
          <w:delText>，</w:delText>
        </w:r>
      </w:del>
      <w:r>
        <w:rPr>
          <w:rFonts w:hint="eastAsia" w:ascii="华文楷体" w:hAnsi="华文楷体" w:eastAsia="华文楷体"/>
          <w:sz w:val="28"/>
          <w:szCs w:val="28"/>
        </w:rPr>
        <w:t>摄义就是通过前面的方式</w:t>
      </w:r>
      <w:del w:id="1375" w:author="Administrator" w:date="2016-01-09T21:17:45Z">
        <w:r>
          <w:rPr>
            <w:rFonts w:hint="eastAsia" w:ascii="华文楷体" w:hAnsi="华文楷体" w:eastAsia="华文楷体"/>
            <w:sz w:val="28"/>
            <w:szCs w:val="28"/>
          </w:rPr>
          <w:delText>，</w:delText>
        </w:r>
      </w:del>
      <w:r>
        <w:rPr>
          <w:rFonts w:hint="eastAsia" w:ascii="华文楷体" w:hAnsi="华文楷体" w:eastAsia="华文楷体"/>
          <w:sz w:val="28"/>
          <w:szCs w:val="28"/>
        </w:rPr>
        <w:t>就可以知道了</w:t>
      </w:r>
      <w:ins w:id="1376" w:author="Administrator" w:date="2016-01-09T21:17:55Z">
        <w:r>
          <w:rPr>
            <w:rFonts w:hint="eastAsia" w:ascii="华文楷体" w:hAnsi="华文楷体" w:eastAsia="华文楷体"/>
            <w:sz w:val="28"/>
            <w:szCs w:val="28"/>
            <w:lang w:eastAsia="zh-CN"/>
          </w:rPr>
          <w:t>。</w:t>
        </w:r>
      </w:ins>
      <w:del w:id="1377" w:author="Administrator" w:date="2016-01-09T21:17:55Z">
        <w:r>
          <w:rPr>
            <w:rFonts w:hint="eastAsia" w:ascii="华文楷体" w:hAnsi="华文楷体" w:eastAsia="华文楷体"/>
            <w:sz w:val="28"/>
            <w:szCs w:val="28"/>
          </w:rPr>
          <w:delText>，</w:delText>
        </w:r>
      </w:del>
      <w:r>
        <w:rPr>
          <w:rFonts w:hint="eastAsia" w:ascii="华文楷体" w:hAnsi="华文楷体" w:eastAsia="华文楷体"/>
          <w:sz w:val="28"/>
          <w:szCs w:val="28"/>
        </w:rPr>
        <w:t>所以我们就知道了声闻缘觉的证悟并不圆满，声闻缘觉的证悟并不圆满</w:t>
      </w:r>
      <w:ins w:id="1378" w:author="Administrator" w:date="2016-01-09T21:18:06Z">
        <w:r>
          <w:rPr>
            <w:rFonts w:hint="eastAsia" w:ascii="华文楷体" w:hAnsi="华文楷体" w:eastAsia="华文楷体"/>
            <w:sz w:val="28"/>
            <w:szCs w:val="28"/>
            <w:lang w:eastAsia="zh-CN"/>
          </w:rPr>
          <w:t>。</w:t>
        </w:r>
      </w:ins>
      <w:del w:id="1379" w:author="Administrator" w:date="2016-01-09T21:18:06Z">
        <w:r>
          <w:rPr>
            <w:rFonts w:hint="eastAsia" w:ascii="华文楷体" w:hAnsi="华文楷体" w:eastAsia="华文楷体"/>
            <w:sz w:val="28"/>
            <w:szCs w:val="28"/>
          </w:rPr>
          <w:delText>，</w:delText>
        </w:r>
      </w:del>
      <w:r>
        <w:rPr>
          <w:rFonts w:hint="eastAsia" w:ascii="华文楷体" w:hAnsi="华文楷体" w:eastAsia="华文楷体"/>
          <w:sz w:val="28"/>
          <w:szCs w:val="28"/>
        </w:rPr>
        <w:t>那么经论当中讲的这个究竟一乘</w:t>
      </w:r>
      <w:del w:id="1380" w:author="Administrator" w:date="2016-01-10T21:43:35Z">
        <w:r>
          <w:rPr>
            <w:rFonts w:hint="eastAsia" w:ascii="华文楷体" w:hAnsi="华文楷体" w:eastAsia="华文楷体"/>
            <w:sz w:val="28"/>
            <w:szCs w:val="28"/>
          </w:rPr>
          <w:delText>，</w:delText>
        </w:r>
      </w:del>
      <w:r>
        <w:rPr>
          <w:rFonts w:hint="eastAsia" w:ascii="华文楷体" w:hAnsi="华文楷体" w:eastAsia="华文楷体"/>
          <w:sz w:val="28"/>
          <w:szCs w:val="28"/>
        </w:rPr>
        <w:t>这个是了义说，啊这个是很了义的说法</w:t>
      </w:r>
      <w:ins w:id="1381" w:author="Administrator" w:date="2016-01-09T21:18:21Z">
        <w:r>
          <w:rPr>
            <w:rFonts w:hint="eastAsia" w:ascii="华文楷体" w:hAnsi="华文楷体" w:eastAsia="华文楷体"/>
            <w:sz w:val="28"/>
            <w:szCs w:val="28"/>
            <w:lang w:eastAsia="zh-CN"/>
          </w:rPr>
          <w:t>。</w:t>
        </w:r>
      </w:ins>
      <w:del w:id="1382" w:author="Administrator" w:date="2016-01-09T21:18:20Z">
        <w:r>
          <w:rPr>
            <w:rFonts w:hint="eastAsia" w:ascii="华文楷体" w:hAnsi="华文楷体" w:eastAsia="华文楷体"/>
            <w:sz w:val="28"/>
            <w:szCs w:val="28"/>
          </w:rPr>
          <w:delText>，</w:delText>
        </w:r>
      </w:del>
      <w:r>
        <w:rPr>
          <w:rFonts w:hint="eastAsia" w:ascii="华文楷体" w:hAnsi="华文楷体" w:eastAsia="华文楷体"/>
          <w:sz w:val="28"/>
          <w:szCs w:val="28"/>
        </w:rPr>
        <w:t>所以说在</w:t>
      </w:r>
      <w:ins w:id="1383" w:author="Administrator" w:date="2016-01-12T19:13:02Z">
        <w:r>
          <w:rPr>
            <w:rFonts w:hint="eastAsia" w:ascii="华文楷体" w:hAnsi="华文楷体" w:eastAsia="华文楷体"/>
            <w:sz w:val="28"/>
            <w:szCs w:val="28"/>
            <w:lang w:eastAsia="zh-CN"/>
          </w:rPr>
          <w:t>《</w:t>
        </w:r>
      </w:ins>
      <w:r>
        <w:rPr>
          <w:rFonts w:hint="eastAsia" w:ascii="华文楷体" w:hAnsi="华文楷体" w:eastAsia="华文楷体"/>
          <w:sz w:val="28"/>
          <w:szCs w:val="28"/>
        </w:rPr>
        <w:t>定解宝灯论</w:t>
      </w:r>
      <w:ins w:id="1384" w:author="Administrator" w:date="2016-01-12T19:13:05Z">
        <w:r>
          <w:rPr>
            <w:rFonts w:hint="eastAsia" w:ascii="华文楷体" w:hAnsi="华文楷体" w:eastAsia="华文楷体"/>
            <w:sz w:val="28"/>
            <w:szCs w:val="28"/>
            <w:lang w:eastAsia="zh-CN"/>
          </w:rPr>
          <w:t>》</w:t>
        </w:r>
      </w:ins>
      <w:del w:id="1385" w:author="Administrator" w:date="2016-01-12T19:13:36Z">
        <w:r>
          <w:rPr>
            <w:rFonts w:hint="eastAsia" w:ascii="华文楷体" w:hAnsi="华文楷体" w:eastAsia="华文楷体"/>
            <w:sz w:val="28"/>
            <w:szCs w:val="28"/>
          </w:rPr>
          <w:delText>当中，</w:delText>
        </w:r>
      </w:del>
      <w:r>
        <w:rPr>
          <w:rFonts w:hint="eastAsia" w:ascii="华文楷体" w:hAnsi="华文楷体" w:eastAsia="华文楷体"/>
          <w:sz w:val="28"/>
          <w:szCs w:val="28"/>
        </w:rPr>
        <w:t>第二个问题当中最后也会归摄</w:t>
      </w:r>
      <w:ins w:id="1386" w:author="Administrator" w:date="2016-01-12T19:13:56Z">
        <w:r>
          <w:rPr>
            <w:rFonts w:hint="eastAsia" w:ascii="华文楷体" w:hAnsi="华文楷体" w:eastAsia="华文楷体"/>
            <w:sz w:val="28"/>
            <w:szCs w:val="28"/>
            <w:lang w:eastAsia="zh-CN"/>
          </w:rPr>
          <w:t>到</w:t>
        </w:r>
      </w:ins>
      <w:del w:id="1387" w:author="Administrator" w:date="2016-01-12T19:13:51Z">
        <w:r>
          <w:rPr>
            <w:rFonts w:hint="eastAsia" w:ascii="华文楷体" w:hAnsi="华文楷体" w:eastAsia="华文楷体"/>
            <w:sz w:val="28"/>
            <w:szCs w:val="28"/>
          </w:rPr>
          <w:delText>当</w:delText>
        </w:r>
      </w:del>
      <w:r>
        <w:rPr>
          <w:rFonts w:hint="eastAsia" w:ascii="华文楷体" w:hAnsi="华文楷体" w:eastAsia="华文楷体"/>
          <w:sz w:val="28"/>
          <w:szCs w:val="28"/>
        </w:rPr>
        <w:t>一乘的，就是因为声闻缘觉</w:t>
      </w:r>
      <w:del w:id="1388" w:author="Administrator" w:date="2016-01-09T21:18:39Z">
        <w:r>
          <w:rPr>
            <w:rFonts w:hint="eastAsia" w:ascii="华文楷体" w:hAnsi="华文楷体" w:eastAsia="华文楷体"/>
            <w:sz w:val="28"/>
            <w:szCs w:val="28"/>
          </w:rPr>
          <w:delText>，</w:delText>
        </w:r>
      </w:del>
      <w:r>
        <w:rPr>
          <w:rFonts w:hint="eastAsia" w:ascii="华文楷体" w:hAnsi="华文楷体" w:eastAsia="华文楷体"/>
          <w:sz w:val="28"/>
          <w:szCs w:val="28"/>
        </w:rPr>
        <w:t>他只是证悟了一点点法无我，所以说他的相续当中还有</w:t>
      </w:r>
      <w:del w:id="1389" w:author="Administrator" w:date="2016-01-09T21:18:51Z">
        <w:r>
          <w:rPr>
            <w:rFonts w:hint="eastAsia" w:ascii="华文楷体" w:hAnsi="华文楷体" w:eastAsia="华文楷体"/>
            <w:sz w:val="28"/>
            <w:szCs w:val="28"/>
          </w:rPr>
          <w:delText>，</w:delText>
        </w:r>
      </w:del>
      <w:r>
        <w:rPr>
          <w:rFonts w:hint="eastAsia" w:ascii="华文楷体" w:hAnsi="华文楷体" w:eastAsia="华文楷体"/>
          <w:sz w:val="28"/>
          <w:szCs w:val="28"/>
        </w:rPr>
        <w:t>很多的障碍没有遣除，还有真正的实相没有完全的照见，所以他必须要入大乘，通过修行之后呢</w:t>
      </w:r>
      <w:del w:id="1390" w:author="Administrator" w:date="2016-01-09T21:19:06Z">
        <w:r>
          <w:rPr>
            <w:rFonts w:hint="eastAsia" w:ascii="华文楷体" w:hAnsi="华文楷体" w:eastAsia="华文楷体"/>
            <w:sz w:val="28"/>
            <w:szCs w:val="28"/>
          </w:rPr>
          <w:delText>！</w:delText>
        </w:r>
      </w:del>
      <w:r>
        <w:rPr>
          <w:rFonts w:hint="eastAsia" w:ascii="华文楷体" w:hAnsi="华文楷体" w:eastAsia="华文楷体"/>
          <w:sz w:val="28"/>
          <w:szCs w:val="28"/>
        </w:rPr>
        <w:t>进入菩萨十地，最后呢就成就佛果</w:t>
      </w:r>
      <w:ins w:id="1391" w:author="Administrator" w:date="2016-01-09T21:19:22Z">
        <w:r>
          <w:rPr>
            <w:rFonts w:hint="eastAsia" w:ascii="华文楷体" w:hAnsi="华文楷体" w:eastAsia="华文楷体"/>
            <w:sz w:val="28"/>
            <w:szCs w:val="28"/>
            <w:lang w:eastAsia="zh-CN"/>
          </w:rPr>
          <w:t>。</w:t>
        </w:r>
      </w:ins>
      <w:del w:id="1392" w:author="Administrator" w:date="2016-01-09T21:19:21Z">
        <w:r>
          <w:rPr>
            <w:rFonts w:hint="eastAsia" w:ascii="华文楷体" w:hAnsi="华文楷体" w:eastAsia="华文楷体"/>
            <w:sz w:val="28"/>
            <w:szCs w:val="28"/>
          </w:rPr>
          <w:delText>，</w:delText>
        </w:r>
      </w:del>
      <w:r>
        <w:rPr>
          <w:rFonts w:hint="eastAsia" w:ascii="华文楷体" w:hAnsi="华文楷体" w:eastAsia="华文楷体"/>
          <w:sz w:val="28"/>
          <w:szCs w:val="28"/>
        </w:rPr>
        <w:t>所以说你这个暂时的声闻缘觉</w:t>
      </w:r>
      <w:del w:id="1393" w:author="Administrator" w:date="2016-01-09T21:19:26Z">
        <w:r>
          <w:rPr>
            <w:rFonts w:hint="eastAsia" w:ascii="华文楷体" w:hAnsi="华文楷体" w:eastAsia="华文楷体"/>
            <w:sz w:val="28"/>
            <w:szCs w:val="28"/>
          </w:rPr>
          <w:delText>，</w:delText>
        </w:r>
      </w:del>
      <w:r>
        <w:rPr>
          <w:rFonts w:hint="eastAsia" w:ascii="华文楷体" w:hAnsi="华文楷体" w:eastAsia="华文楷体"/>
          <w:sz w:val="28"/>
          <w:szCs w:val="28"/>
        </w:rPr>
        <w:t>他只是一个过渡而已，当他圆满了他的使命之后呢</w:t>
      </w:r>
      <w:ins w:id="1394" w:author="Administrator" w:date="2016-01-10T21:44:14Z">
        <w:r>
          <w:rPr>
            <w:rFonts w:hint="eastAsia" w:ascii="华文楷体" w:hAnsi="华文楷体" w:eastAsia="华文楷体"/>
            <w:sz w:val="28"/>
            <w:szCs w:val="28"/>
            <w:lang w:eastAsia="zh-CN"/>
          </w:rPr>
          <w:t>，</w:t>
        </w:r>
      </w:ins>
      <w:r>
        <w:rPr>
          <w:rFonts w:hint="eastAsia" w:ascii="华文楷体" w:hAnsi="华文楷体" w:eastAsia="华文楷体"/>
          <w:sz w:val="28"/>
          <w:szCs w:val="28"/>
        </w:rPr>
        <w:t>他会舍弃这样一种过渡的地方，然后进一步的往他的这个</w:t>
      </w:r>
      <w:del w:id="1395" w:author="Administrator" w:date="2016-01-09T21:19:40Z">
        <w:r>
          <w:rPr>
            <w:rFonts w:hint="eastAsia" w:ascii="华文楷体" w:hAnsi="华文楷体" w:eastAsia="华文楷体"/>
            <w:sz w:val="28"/>
            <w:szCs w:val="28"/>
          </w:rPr>
          <w:delText>，</w:delText>
        </w:r>
      </w:del>
      <w:r>
        <w:rPr>
          <w:rFonts w:hint="eastAsia" w:ascii="华文楷体" w:hAnsi="华文楷体" w:eastAsia="华文楷体"/>
          <w:sz w:val="28"/>
          <w:szCs w:val="28"/>
        </w:rPr>
        <w:t>更加圆满更加深邃的地方</w:t>
      </w:r>
      <w:ins w:id="1396" w:author="Administrator" w:date="2016-01-09T21:19:48Z">
        <w:r>
          <w:rPr>
            <w:rFonts w:hint="eastAsia" w:ascii="华文楷体" w:hAnsi="华文楷体" w:eastAsia="华文楷体"/>
            <w:sz w:val="28"/>
            <w:szCs w:val="28"/>
            <w:lang w:eastAsia="zh-CN"/>
          </w:rPr>
          <w:t>、</w:t>
        </w:r>
      </w:ins>
      <w:del w:id="1397" w:author="Administrator" w:date="2016-01-09T21:19:47Z">
        <w:r>
          <w:rPr>
            <w:rFonts w:hint="eastAsia" w:ascii="华文楷体" w:hAnsi="华文楷体" w:eastAsia="华文楷体"/>
            <w:sz w:val="28"/>
            <w:szCs w:val="28"/>
          </w:rPr>
          <w:delText>，</w:delText>
        </w:r>
      </w:del>
      <w:r>
        <w:rPr>
          <w:rFonts w:hint="eastAsia" w:ascii="华文楷体" w:hAnsi="华文楷体" w:eastAsia="华文楷体"/>
          <w:sz w:val="28"/>
          <w:szCs w:val="28"/>
        </w:rPr>
        <w:t>境界来进行前行的，所以说这个最后可以成立这个究竟一乘的摄义。</w:t>
      </w:r>
    </w:p>
    <w:p>
      <w:pPr>
        <w:ind w:firstLine="570"/>
        <w:rPr>
          <w:ins w:id="1398" w:author="Administrator" w:date="2016-01-09T21:20:59Z"/>
          <w:rFonts w:hint="eastAsia" w:ascii="黑体" w:hAnsi="黑体" w:eastAsia="黑体" w:cs="黑体"/>
          <w:sz w:val="28"/>
          <w:szCs w:val="28"/>
          <w:lang w:eastAsia="zh-CN"/>
        </w:rPr>
      </w:pPr>
      <w:ins w:id="1399" w:author="Administrator" w:date="2016-01-09T21:20:46Z">
        <w:r>
          <w:rPr>
            <w:rFonts w:hint="eastAsia" w:ascii="黑体" w:hAnsi="黑体" w:eastAsia="黑体" w:cs="黑体"/>
            <w:sz w:val="28"/>
            <w:szCs w:val="28"/>
            <w:lang w:eastAsia="zh-CN"/>
            <w:rPrChange w:id="1400" w:author="Administrator" w:date="2016-01-09T21:20:53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401" w:author="Administrator" w:date="2016-01-09T21:20:53Z">
            <w:rPr>
              <w:rFonts w:hint="eastAsia" w:ascii="华文楷体" w:hAnsi="华文楷体" w:eastAsia="华文楷体"/>
              <w:sz w:val="28"/>
              <w:szCs w:val="28"/>
            </w:rPr>
          </w:rPrChange>
        </w:rPr>
        <w:t>月称论师也说：“离知真实义，余无除众垢，诸法真实义，无变异差别，此证真实慧，亦非有别异，故佛为众说，无等无别乘。”</w:t>
      </w:r>
      <w:ins w:id="1402" w:author="Administrator" w:date="2016-01-09T21:20:49Z">
        <w:r>
          <w:rPr>
            <w:rFonts w:hint="eastAsia" w:ascii="黑体" w:hAnsi="黑体" w:eastAsia="黑体" w:cs="黑体"/>
            <w:sz w:val="28"/>
            <w:szCs w:val="28"/>
            <w:lang w:eastAsia="zh-CN"/>
            <w:rPrChange w:id="1403" w:author="Administrator" w:date="2016-01-09T21:20:53Z">
              <w:rPr>
                <w:rFonts w:hint="eastAsia" w:ascii="华文楷体" w:hAnsi="华文楷体" w:eastAsia="华文楷体"/>
                <w:sz w:val="28"/>
                <w:szCs w:val="28"/>
                <w:lang w:eastAsia="zh-CN"/>
              </w:rPr>
            </w:rPrChange>
          </w:rPr>
          <w:t>】</w:t>
        </w:r>
      </w:ins>
    </w:p>
    <w:p>
      <w:pPr>
        <w:ind w:firstLine="570"/>
        <w:rPr>
          <w:ins w:id="1404" w:author="Administrator" w:date="2016-01-10T21:45:22Z"/>
          <w:rFonts w:hint="eastAsia" w:ascii="华文楷体" w:hAnsi="华文楷体" w:eastAsia="华文楷体"/>
          <w:sz w:val="28"/>
          <w:szCs w:val="28"/>
          <w:lang w:eastAsia="zh-CN"/>
        </w:rPr>
      </w:pPr>
      <w:r>
        <w:rPr>
          <w:rFonts w:hint="eastAsia" w:ascii="华文楷体" w:hAnsi="华文楷体" w:eastAsia="华文楷体"/>
          <w:sz w:val="28"/>
          <w:szCs w:val="28"/>
        </w:rPr>
        <w:t>月称菩萨是在</w:t>
      </w:r>
      <w:ins w:id="1405" w:author="Administrator" w:date="2016-01-09T21:21:15Z">
        <w:r>
          <w:rPr>
            <w:rFonts w:hint="eastAsia" w:ascii="华文楷体" w:hAnsi="华文楷体" w:eastAsia="华文楷体"/>
            <w:sz w:val="28"/>
            <w:szCs w:val="28"/>
            <w:lang w:eastAsia="zh-CN"/>
          </w:rPr>
          <w:t>《</w:t>
        </w:r>
      </w:ins>
      <w:r>
        <w:rPr>
          <w:rFonts w:hint="eastAsia" w:ascii="华文楷体" w:hAnsi="华文楷体" w:eastAsia="华文楷体"/>
          <w:sz w:val="28"/>
          <w:szCs w:val="28"/>
        </w:rPr>
        <w:t>入中论</w:t>
      </w:r>
      <w:ins w:id="1406" w:author="Administrator" w:date="2016-01-09T21:21:11Z">
        <w:r>
          <w:rPr>
            <w:rFonts w:hint="eastAsia" w:ascii="华文楷体" w:hAnsi="华文楷体" w:eastAsia="华文楷体"/>
            <w:sz w:val="28"/>
            <w:szCs w:val="28"/>
            <w:lang w:eastAsia="zh-CN"/>
          </w:rPr>
          <w:t>》</w:t>
        </w:r>
      </w:ins>
      <w:del w:id="1407" w:author="Administrator" w:date="2016-01-09T21:21:09Z">
        <w:r>
          <w:rPr>
            <w:rFonts w:hint="eastAsia" w:ascii="华文楷体" w:hAnsi="华文楷体" w:eastAsia="华文楷体"/>
            <w:sz w:val="28"/>
            <w:szCs w:val="28"/>
          </w:rPr>
          <w:delText>，</w:delText>
        </w:r>
      </w:del>
      <w:r>
        <w:rPr>
          <w:rFonts w:hint="eastAsia" w:ascii="华文楷体" w:hAnsi="华文楷体" w:eastAsia="华文楷体"/>
          <w:sz w:val="28"/>
          <w:szCs w:val="28"/>
        </w:rPr>
        <w:t>后面要结束的时候</w:t>
      </w:r>
      <w:del w:id="1408" w:author="Administrator" w:date="2016-01-09T21:21:18Z">
        <w:r>
          <w:rPr>
            <w:rFonts w:hint="eastAsia" w:ascii="华文楷体" w:hAnsi="华文楷体" w:eastAsia="华文楷体"/>
            <w:sz w:val="28"/>
            <w:szCs w:val="28"/>
          </w:rPr>
          <w:delText>，</w:delText>
        </w:r>
      </w:del>
      <w:r>
        <w:rPr>
          <w:rFonts w:hint="eastAsia" w:ascii="华文楷体" w:hAnsi="华文楷体" w:eastAsia="华文楷体"/>
          <w:sz w:val="28"/>
          <w:szCs w:val="28"/>
        </w:rPr>
        <w:t>也是讲到了</w:t>
      </w:r>
      <w:del w:id="1409" w:author="Administrator" w:date="2016-01-09T21:22:14Z">
        <w:r>
          <w:rPr>
            <w:rFonts w:hint="eastAsia" w:ascii="华文楷体" w:hAnsi="华文楷体" w:eastAsia="华文楷体"/>
            <w:sz w:val="28"/>
            <w:szCs w:val="28"/>
          </w:rPr>
          <w:delText>，</w:delText>
        </w:r>
      </w:del>
      <w:r>
        <w:rPr>
          <w:rFonts w:hint="eastAsia" w:ascii="华文楷体" w:hAnsi="华文楷体" w:eastAsia="华文楷体"/>
          <w:sz w:val="28"/>
          <w:szCs w:val="28"/>
        </w:rPr>
        <w:t>安立究竟一乘，那么安立究竟一乘的这样一种方式呢，首先说</w:t>
      </w:r>
      <w:ins w:id="1410" w:author="Administrator" w:date="2016-01-09T21:22:34Z">
        <w:r>
          <w:rPr>
            <w:rFonts w:hint="eastAsia" w:ascii="华文楷体" w:hAnsi="华文楷体" w:eastAsia="华文楷体"/>
            <w:sz w:val="28"/>
            <w:szCs w:val="28"/>
            <w:lang w:eastAsia="zh-CN"/>
          </w:rPr>
          <w:t>“</w:t>
        </w:r>
      </w:ins>
      <w:del w:id="1411" w:author="Administrator" w:date="2016-01-09T21:22:23Z">
        <w:r>
          <w:rPr>
            <w:rFonts w:hint="eastAsia" w:ascii="华文楷体" w:hAnsi="华文楷体" w:eastAsia="华文楷体"/>
            <w:sz w:val="28"/>
            <w:szCs w:val="28"/>
          </w:rPr>
          <w:delText>，</w:delText>
        </w:r>
      </w:del>
      <w:r>
        <w:rPr>
          <w:rFonts w:hint="eastAsia" w:ascii="华文楷体" w:hAnsi="华文楷体" w:eastAsia="华文楷体"/>
          <w:sz w:val="28"/>
          <w:szCs w:val="28"/>
        </w:rPr>
        <w:t>离知真实义</w:t>
      </w:r>
      <w:ins w:id="1412" w:author="Administrator" w:date="2016-01-09T21:22:40Z">
        <w:r>
          <w:rPr>
            <w:rFonts w:hint="eastAsia" w:ascii="华文楷体" w:hAnsi="华文楷体" w:eastAsia="华文楷体"/>
            <w:sz w:val="28"/>
            <w:szCs w:val="28"/>
            <w:lang w:eastAsia="zh-CN"/>
          </w:rPr>
          <w:t>，</w:t>
        </w:r>
      </w:ins>
      <w:r>
        <w:rPr>
          <w:rFonts w:hint="eastAsia" w:ascii="华文楷体" w:hAnsi="华文楷体" w:eastAsia="华文楷体"/>
          <w:sz w:val="28"/>
          <w:szCs w:val="28"/>
        </w:rPr>
        <w:t>余无除众垢</w:t>
      </w:r>
      <w:ins w:id="1413" w:author="Administrator" w:date="2016-01-09T21:22:47Z">
        <w:r>
          <w:rPr>
            <w:rFonts w:hint="eastAsia" w:ascii="华文楷体" w:hAnsi="华文楷体" w:eastAsia="华文楷体"/>
            <w:sz w:val="28"/>
            <w:szCs w:val="28"/>
            <w:lang w:eastAsia="zh-CN"/>
          </w:rPr>
          <w:t>”</w:t>
        </w:r>
      </w:ins>
      <w:r>
        <w:rPr>
          <w:rFonts w:hint="eastAsia" w:ascii="华文楷体" w:hAnsi="华文楷体" w:eastAsia="华文楷体"/>
          <w:sz w:val="28"/>
          <w:szCs w:val="28"/>
        </w:rPr>
        <w:t>，总的原则就是说如果远离了</w:t>
      </w:r>
      <w:del w:id="1414" w:author="Administrator" w:date="2016-01-09T21:22:56Z">
        <w:r>
          <w:rPr>
            <w:rFonts w:hint="eastAsia" w:ascii="华文楷体" w:hAnsi="华文楷体" w:eastAsia="华文楷体"/>
            <w:sz w:val="28"/>
            <w:szCs w:val="28"/>
          </w:rPr>
          <w:delText>，</w:delText>
        </w:r>
      </w:del>
      <w:r>
        <w:rPr>
          <w:rFonts w:hint="eastAsia" w:ascii="华文楷体" w:hAnsi="华文楷体" w:eastAsia="华文楷体"/>
          <w:sz w:val="28"/>
          <w:szCs w:val="28"/>
        </w:rPr>
        <w:t>了知真实义的这样一种智慧，其余的方法是没有办法遣除众垢的，所以要遣除一切的垢染，必须要证悟真实义</w:t>
      </w:r>
      <w:ins w:id="1415" w:author="Administrator" w:date="2016-01-09T21:23:39Z">
        <w:r>
          <w:rPr>
            <w:rFonts w:hint="eastAsia" w:ascii="华文楷体" w:hAnsi="华文楷体" w:eastAsia="华文楷体"/>
            <w:sz w:val="28"/>
            <w:szCs w:val="28"/>
            <w:lang w:eastAsia="zh-CN"/>
          </w:rPr>
          <w:t>。</w:t>
        </w:r>
      </w:ins>
    </w:p>
    <w:p>
      <w:pPr>
        <w:ind w:firstLine="570"/>
        <w:rPr>
          <w:ins w:id="1416" w:author="Administrator" w:date="2016-01-10T21:46:18Z"/>
          <w:rFonts w:hint="eastAsia" w:ascii="华文楷体" w:hAnsi="华文楷体" w:eastAsia="华文楷体"/>
          <w:sz w:val="28"/>
          <w:szCs w:val="28"/>
          <w:lang w:eastAsia="zh-CN"/>
        </w:rPr>
      </w:pPr>
      <w:del w:id="1417" w:author="Administrator" w:date="2016-01-09T21:23:38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那么就是说既然要证悟真实义，那么真实义到底是怎样的呢</w:t>
      </w:r>
      <w:ins w:id="1418" w:author="Administrator" w:date="2016-01-09T21:23:43Z">
        <w:r>
          <w:rPr>
            <w:rFonts w:hint="eastAsia" w:ascii="华文楷体" w:hAnsi="华文楷体" w:eastAsia="华文楷体"/>
            <w:sz w:val="28"/>
            <w:szCs w:val="28"/>
            <w:lang w:eastAsia="zh-CN"/>
          </w:rPr>
          <w:t>？</w:t>
        </w:r>
      </w:ins>
      <w:ins w:id="1419" w:author="Administrator" w:date="2016-01-09T21:23:50Z">
        <w:r>
          <w:rPr>
            <w:rFonts w:hint="eastAsia" w:ascii="华文楷体" w:hAnsi="华文楷体" w:eastAsia="华文楷体"/>
            <w:sz w:val="28"/>
            <w:szCs w:val="28"/>
            <w:lang w:eastAsia="zh-CN"/>
          </w:rPr>
          <w:t>“</w:t>
        </w:r>
      </w:ins>
      <w:del w:id="1420" w:author="Administrator" w:date="2016-01-09T21:23:43Z">
        <w:r>
          <w:rPr>
            <w:rFonts w:hint="eastAsia" w:ascii="华文楷体" w:hAnsi="华文楷体" w:eastAsia="华文楷体"/>
            <w:sz w:val="28"/>
            <w:szCs w:val="28"/>
          </w:rPr>
          <w:delText>，</w:delText>
        </w:r>
      </w:del>
      <w:r>
        <w:rPr>
          <w:rFonts w:hint="eastAsia" w:ascii="华文楷体" w:hAnsi="华文楷体" w:eastAsia="华文楷体"/>
          <w:sz w:val="28"/>
          <w:szCs w:val="28"/>
        </w:rPr>
        <w:t>诸法真实义，无变异差别</w:t>
      </w:r>
      <w:ins w:id="1421" w:author="Administrator" w:date="2016-01-09T21:23:55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，一切万法的真实义</w:t>
      </w:r>
      <w:del w:id="1422" w:author="Administrator" w:date="2016-01-09T21:23:59Z">
        <w:r>
          <w:rPr>
            <w:rFonts w:hint="eastAsia" w:ascii="华文楷体" w:hAnsi="华文楷体" w:eastAsia="华文楷体"/>
            <w:sz w:val="28"/>
            <w:szCs w:val="28"/>
          </w:rPr>
          <w:delText>，</w:delText>
        </w:r>
      </w:del>
      <w:r>
        <w:rPr>
          <w:rFonts w:hint="eastAsia" w:ascii="华文楷体" w:hAnsi="华文楷体" w:eastAsia="华文楷体"/>
          <w:sz w:val="28"/>
          <w:szCs w:val="28"/>
        </w:rPr>
        <w:t>是没有任何变化的，也没有任何差别的，这个是大平等性</w:t>
      </w:r>
      <w:ins w:id="1423" w:author="Administrator" w:date="2016-01-09T21:24:14Z">
        <w:r>
          <w:rPr>
            <w:rFonts w:hint="eastAsia" w:ascii="华文楷体" w:hAnsi="华文楷体" w:eastAsia="华文楷体"/>
            <w:sz w:val="28"/>
            <w:szCs w:val="28"/>
            <w:lang w:eastAsia="zh-CN"/>
          </w:rPr>
          <w:t>。</w:t>
        </w:r>
      </w:ins>
      <w:del w:id="1424" w:author="Administrator" w:date="2016-01-09T21:24:14Z">
        <w:r>
          <w:rPr>
            <w:rFonts w:hint="eastAsia" w:ascii="华文楷体" w:hAnsi="华文楷体" w:eastAsia="华文楷体"/>
            <w:sz w:val="28"/>
            <w:szCs w:val="28"/>
          </w:rPr>
          <w:delText>，</w:delText>
        </w:r>
      </w:del>
      <w:r>
        <w:rPr>
          <w:rFonts w:hint="eastAsia" w:ascii="华文楷体" w:hAnsi="华文楷体" w:eastAsia="华文楷体"/>
          <w:sz w:val="28"/>
          <w:szCs w:val="28"/>
        </w:rPr>
        <w:t>那么既然一切万法的真实义</w:t>
      </w:r>
      <w:del w:id="1425" w:author="Administrator" w:date="2016-01-09T21:24:18Z">
        <w:r>
          <w:rPr>
            <w:rFonts w:hint="eastAsia" w:ascii="华文楷体" w:hAnsi="华文楷体" w:eastAsia="华文楷体"/>
            <w:sz w:val="28"/>
            <w:szCs w:val="28"/>
          </w:rPr>
          <w:delText>，</w:delText>
        </w:r>
      </w:del>
      <w:r>
        <w:rPr>
          <w:rFonts w:hint="eastAsia" w:ascii="华文楷体" w:hAnsi="华文楷体" w:eastAsia="华文楷体"/>
          <w:sz w:val="28"/>
          <w:szCs w:val="28"/>
        </w:rPr>
        <w:t>是没有变异没有差别的，我们</w:t>
      </w:r>
      <w:ins w:id="1426" w:author="Administrator" w:date="2016-01-09T21:24:36Z">
        <w:r>
          <w:rPr>
            <w:rFonts w:hint="eastAsia" w:ascii="华文楷体" w:hAnsi="华文楷体" w:eastAsia="华文楷体"/>
            <w:sz w:val="28"/>
            <w:szCs w:val="28"/>
            <w:lang w:eastAsia="zh-CN"/>
          </w:rPr>
          <w:t>再</w:t>
        </w:r>
      </w:ins>
      <w:del w:id="1427" w:author="Administrator" w:date="2016-01-09T21:24:31Z">
        <w:r>
          <w:rPr>
            <w:rFonts w:hint="eastAsia" w:ascii="华文楷体" w:hAnsi="华文楷体" w:eastAsia="华文楷体"/>
            <w:sz w:val="28"/>
            <w:szCs w:val="28"/>
          </w:rPr>
          <w:delText>在</w:delText>
        </w:r>
      </w:del>
      <w:r>
        <w:rPr>
          <w:rFonts w:hint="eastAsia" w:ascii="华文楷体" w:hAnsi="华文楷体" w:eastAsia="华文楷体"/>
          <w:sz w:val="28"/>
          <w:szCs w:val="28"/>
        </w:rPr>
        <w:t>看声闻和缘觉所证悟的真实义</w:t>
      </w:r>
      <w:del w:id="1428" w:author="Administrator" w:date="2016-01-09T21:24:41Z">
        <w:r>
          <w:rPr>
            <w:rFonts w:hint="eastAsia" w:ascii="华文楷体" w:hAnsi="华文楷体" w:eastAsia="华文楷体"/>
            <w:sz w:val="28"/>
            <w:szCs w:val="28"/>
          </w:rPr>
          <w:delText>，</w:delText>
        </w:r>
      </w:del>
      <w:r>
        <w:rPr>
          <w:rFonts w:hint="eastAsia" w:ascii="华文楷体" w:hAnsi="华文楷体" w:eastAsia="华文楷体"/>
          <w:sz w:val="28"/>
          <w:szCs w:val="28"/>
        </w:rPr>
        <w:t>是不是无变异无差别的呢</w:t>
      </w:r>
      <w:ins w:id="1429" w:author="Administrator" w:date="2016-01-09T21:24:45Z">
        <w:r>
          <w:rPr>
            <w:rFonts w:hint="eastAsia" w:ascii="华文楷体" w:hAnsi="华文楷体" w:eastAsia="华文楷体"/>
            <w:sz w:val="28"/>
            <w:szCs w:val="28"/>
            <w:lang w:eastAsia="zh-CN"/>
          </w:rPr>
          <w:t>？</w:t>
        </w:r>
      </w:ins>
      <w:del w:id="1430" w:author="Administrator" w:date="2016-01-09T21:24:45Z">
        <w:r>
          <w:rPr>
            <w:rFonts w:hint="eastAsia" w:ascii="华文楷体" w:hAnsi="华文楷体" w:eastAsia="华文楷体"/>
            <w:sz w:val="28"/>
            <w:szCs w:val="28"/>
          </w:rPr>
          <w:delText>，</w:delText>
        </w:r>
      </w:del>
      <w:r>
        <w:rPr>
          <w:rFonts w:hint="eastAsia" w:ascii="华文楷体" w:hAnsi="华文楷体" w:eastAsia="华文楷体"/>
          <w:sz w:val="28"/>
          <w:szCs w:val="28"/>
        </w:rPr>
        <w:t>不是这样的</w:t>
      </w:r>
      <w:del w:id="1431" w:author="Administrator" w:date="2016-01-09T21:24:48Z">
        <w:r>
          <w:rPr>
            <w:rFonts w:hint="eastAsia" w:ascii="华文楷体" w:hAnsi="华文楷体" w:eastAsia="华文楷体"/>
            <w:sz w:val="28"/>
            <w:szCs w:val="28"/>
          </w:rPr>
          <w:delText>，</w:delText>
        </w:r>
      </w:del>
      <w:ins w:id="1432" w:author="Administrator" w:date="2016-01-09T21:24:49Z">
        <w:r>
          <w:rPr>
            <w:rFonts w:hint="eastAsia" w:ascii="华文楷体" w:hAnsi="华文楷体" w:eastAsia="华文楷体"/>
            <w:sz w:val="28"/>
            <w:szCs w:val="28"/>
            <w:lang w:eastAsia="zh-CN"/>
          </w:rPr>
          <w:t>。</w:t>
        </w:r>
      </w:ins>
      <w:r>
        <w:rPr>
          <w:rFonts w:hint="eastAsia" w:ascii="华文楷体" w:hAnsi="华文楷体" w:eastAsia="华文楷体"/>
          <w:sz w:val="28"/>
          <w:szCs w:val="28"/>
        </w:rPr>
        <w:t>他们相续当中</w:t>
      </w:r>
      <w:del w:id="1433" w:author="Administrator" w:date="2016-01-09T21:24:52Z">
        <w:r>
          <w:rPr>
            <w:rFonts w:hint="eastAsia" w:ascii="华文楷体" w:hAnsi="华文楷体" w:eastAsia="华文楷体"/>
            <w:sz w:val="28"/>
            <w:szCs w:val="28"/>
          </w:rPr>
          <w:delText>，</w:delText>
        </w:r>
      </w:del>
      <w:r>
        <w:rPr>
          <w:rFonts w:hint="eastAsia" w:ascii="华文楷体" w:hAnsi="华文楷体" w:eastAsia="华文楷体"/>
          <w:sz w:val="28"/>
          <w:szCs w:val="28"/>
        </w:rPr>
        <w:t>除证悟了这样一种这个</w:t>
      </w:r>
      <w:del w:id="1434" w:author="Administrator" w:date="2016-01-09T21:24:57Z">
        <w:r>
          <w:rPr>
            <w:rFonts w:hint="eastAsia" w:ascii="华文楷体" w:hAnsi="华文楷体" w:eastAsia="华文楷体"/>
            <w:sz w:val="28"/>
            <w:szCs w:val="28"/>
          </w:rPr>
          <w:delText>，</w:delText>
        </w:r>
      </w:del>
      <w:r>
        <w:rPr>
          <w:rFonts w:hint="eastAsia" w:ascii="华文楷体" w:hAnsi="华文楷体" w:eastAsia="华文楷体"/>
          <w:sz w:val="28"/>
          <w:szCs w:val="28"/>
        </w:rPr>
        <w:t>就说是</w:t>
      </w:r>
      <w:ins w:id="1435" w:author="Administrator" w:date="2016-01-10T21:45:46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刹那生灭的法，</w:t>
      </w:r>
      <w:del w:id="1436" w:author="Administrator" w:date="2016-01-09T21:25:20Z">
        <w:r>
          <w:rPr>
            <w:rFonts w:hint="eastAsia" w:ascii="华文楷体" w:hAnsi="华文楷体" w:eastAsia="华文楷体"/>
            <w:sz w:val="28"/>
            <w:szCs w:val="28"/>
          </w:rPr>
          <w:delText>他</w:delText>
        </w:r>
      </w:del>
      <w:ins w:id="1437" w:author="Administrator" w:date="2016-01-09T21:25:21Z">
        <w:r>
          <w:rPr>
            <w:rFonts w:hint="eastAsia" w:ascii="华文楷体" w:hAnsi="华文楷体" w:eastAsia="华文楷体"/>
            <w:sz w:val="28"/>
            <w:szCs w:val="28"/>
            <w:lang w:eastAsia="zh-CN"/>
          </w:rPr>
          <w:t>它</w:t>
        </w:r>
      </w:ins>
      <w:r>
        <w:rPr>
          <w:rFonts w:hint="eastAsia" w:ascii="华文楷体" w:hAnsi="华文楷体" w:eastAsia="华文楷体"/>
          <w:sz w:val="28"/>
          <w:szCs w:val="28"/>
        </w:rPr>
        <w:t>都是有从显现上</w:t>
      </w:r>
      <w:ins w:id="1438" w:author="Administrator" w:date="2016-01-12T19:16:26Z">
        <w:r>
          <w:rPr>
            <w:rFonts w:hint="eastAsia" w:ascii="华文楷体" w:hAnsi="华文楷体" w:eastAsia="华文楷体"/>
            <w:sz w:val="28"/>
            <w:szCs w:val="28"/>
            <w:lang w:eastAsia="zh-CN"/>
          </w:rPr>
          <w:t>、</w:t>
        </w:r>
      </w:ins>
      <w:r>
        <w:rPr>
          <w:rFonts w:hint="eastAsia" w:ascii="华文楷体" w:hAnsi="华文楷体" w:eastAsia="华文楷体"/>
          <w:sz w:val="28"/>
          <w:szCs w:val="28"/>
        </w:rPr>
        <w:t>外表上</w:t>
      </w:r>
      <w:ins w:id="1439" w:author="Administrator" w:date="2016-01-12T19:16:30Z">
        <w:r>
          <w:rPr>
            <w:rFonts w:hint="eastAsia" w:ascii="华文楷体" w:hAnsi="华文楷体" w:eastAsia="华文楷体"/>
            <w:sz w:val="28"/>
            <w:szCs w:val="28"/>
            <w:lang w:eastAsia="zh-CN"/>
          </w:rPr>
          <w:t>讲</w:t>
        </w:r>
      </w:ins>
      <w:r>
        <w:rPr>
          <w:rFonts w:hint="eastAsia" w:ascii="华文楷体" w:hAnsi="华文楷体" w:eastAsia="华文楷体"/>
          <w:sz w:val="28"/>
          <w:szCs w:val="28"/>
        </w:rPr>
        <w:t>都不是平等的，不是没有差别的，</w:t>
      </w:r>
      <w:del w:id="1440" w:author="Administrator" w:date="2016-01-09T21:25:25Z">
        <w:r>
          <w:rPr>
            <w:rFonts w:hint="eastAsia" w:ascii="华文楷体" w:hAnsi="华文楷体" w:eastAsia="华文楷体"/>
            <w:sz w:val="28"/>
            <w:szCs w:val="28"/>
          </w:rPr>
          <w:delText>他</w:delText>
        </w:r>
      </w:del>
      <w:ins w:id="1441" w:author="Administrator" w:date="2016-01-09T21:25:27Z">
        <w:r>
          <w:rPr>
            <w:rFonts w:hint="eastAsia" w:ascii="华文楷体" w:hAnsi="华文楷体" w:eastAsia="华文楷体"/>
            <w:sz w:val="28"/>
            <w:szCs w:val="28"/>
            <w:lang w:eastAsia="zh-CN"/>
          </w:rPr>
          <w:t>它</w:t>
        </w:r>
      </w:ins>
      <w:r>
        <w:rPr>
          <w:rFonts w:hint="eastAsia" w:ascii="华文楷体" w:hAnsi="华文楷体" w:eastAsia="华文楷体"/>
          <w:sz w:val="28"/>
          <w:szCs w:val="28"/>
        </w:rPr>
        <w:t>都是有差别，都是有平等刹那的变化的法，所以说他们所证悟的真实义还不是真实的圆满的真实义</w:t>
      </w:r>
      <w:ins w:id="1442" w:author="Administrator" w:date="2016-01-09T21:25:47Z">
        <w:r>
          <w:rPr>
            <w:rFonts w:hint="eastAsia" w:ascii="华文楷体" w:hAnsi="华文楷体" w:eastAsia="华文楷体"/>
            <w:sz w:val="28"/>
            <w:szCs w:val="28"/>
            <w:lang w:eastAsia="zh-CN"/>
          </w:rPr>
          <w:t>。</w:t>
        </w:r>
      </w:ins>
      <w:del w:id="1443" w:author="Administrator" w:date="2016-01-09T21:25:46Z">
        <w:r>
          <w:rPr>
            <w:rFonts w:hint="eastAsia" w:ascii="华文楷体" w:hAnsi="华文楷体" w:eastAsia="华文楷体"/>
            <w:sz w:val="28"/>
            <w:szCs w:val="28"/>
          </w:rPr>
          <w:delText>，</w:delText>
        </w:r>
      </w:del>
      <w:r>
        <w:rPr>
          <w:rFonts w:hint="eastAsia" w:ascii="华文楷体" w:hAnsi="华文楷体" w:eastAsia="华文楷体"/>
          <w:sz w:val="28"/>
          <w:szCs w:val="28"/>
        </w:rPr>
        <w:t>一切万法的真实义应该是无变异差别的</w:t>
      </w:r>
      <w:ins w:id="1444" w:author="Administrator" w:date="2016-01-09T21:26:00Z">
        <w:r>
          <w:rPr>
            <w:rFonts w:hint="eastAsia" w:ascii="华文楷体" w:hAnsi="华文楷体" w:eastAsia="华文楷体"/>
            <w:sz w:val="28"/>
            <w:szCs w:val="28"/>
            <w:lang w:eastAsia="zh-CN"/>
          </w:rPr>
          <w:t>。</w:t>
        </w:r>
      </w:ins>
      <w:del w:id="1445" w:author="Administrator" w:date="2016-01-10T21:46:05Z">
        <w:r>
          <w:rPr>
            <w:rFonts w:hint="eastAsia" w:ascii="华文楷体" w:hAnsi="华文楷体" w:eastAsia="华文楷体"/>
            <w:sz w:val="28"/>
            <w:szCs w:val="28"/>
          </w:rPr>
          <w:delText>，说</w:delText>
        </w:r>
      </w:del>
      <w:r>
        <w:rPr>
          <w:rFonts w:hint="eastAsia" w:ascii="华文楷体" w:hAnsi="华文楷体" w:eastAsia="华文楷体"/>
          <w:sz w:val="28"/>
          <w:szCs w:val="28"/>
        </w:rPr>
        <w:t>这个是指什么呢</w:t>
      </w:r>
      <w:ins w:id="1446" w:author="Administrator" w:date="2016-01-09T21:25:54Z">
        <w:r>
          <w:rPr>
            <w:rFonts w:hint="eastAsia" w:ascii="华文楷体" w:hAnsi="华文楷体" w:eastAsia="华文楷体"/>
            <w:sz w:val="28"/>
            <w:szCs w:val="28"/>
            <w:lang w:eastAsia="zh-CN"/>
          </w:rPr>
          <w:t>？</w:t>
        </w:r>
      </w:ins>
      <w:del w:id="1447" w:author="Administrator" w:date="2016-01-09T21:25:53Z">
        <w:r>
          <w:rPr>
            <w:rFonts w:hint="eastAsia" w:ascii="华文楷体" w:hAnsi="华文楷体" w:eastAsia="华文楷体"/>
            <w:sz w:val="28"/>
            <w:szCs w:val="28"/>
          </w:rPr>
          <w:delText>！</w:delText>
        </w:r>
      </w:del>
      <w:r>
        <w:rPr>
          <w:rFonts w:hint="eastAsia" w:ascii="华文楷体" w:hAnsi="华文楷体" w:eastAsia="华文楷体"/>
          <w:sz w:val="28"/>
          <w:szCs w:val="28"/>
        </w:rPr>
        <w:t>唯一的一切万法的空性</w:t>
      </w:r>
      <w:del w:id="1448" w:author="Administrator" w:date="2016-01-09T21:26:06Z">
        <w:r>
          <w:rPr>
            <w:rFonts w:hint="eastAsia" w:ascii="华文楷体" w:hAnsi="华文楷体" w:eastAsia="华文楷体"/>
            <w:sz w:val="28"/>
            <w:szCs w:val="28"/>
          </w:rPr>
          <w:delText>，</w:delText>
        </w:r>
      </w:del>
      <w:r>
        <w:rPr>
          <w:rFonts w:hint="eastAsia" w:ascii="华文楷体" w:hAnsi="华文楷体" w:eastAsia="华文楷体"/>
          <w:sz w:val="28"/>
          <w:szCs w:val="28"/>
        </w:rPr>
        <w:t>才能够达到这样一种本体，无变异差别的本体，这个方面就是一切诸法的真实义，是没有变异差别的</w:t>
      </w:r>
      <w:ins w:id="1449" w:author="Administrator" w:date="2016-01-09T21:26:38Z">
        <w:r>
          <w:rPr>
            <w:rFonts w:hint="eastAsia" w:ascii="华文楷体" w:hAnsi="华文楷体" w:eastAsia="华文楷体"/>
            <w:sz w:val="28"/>
            <w:szCs w:val="28"/>
            <w:lang w:eastAsia="zh-CN"/>
          </w:rPr>
          <w:t>。</w:t>
        </w:r>
      </w:ins>
    </w:p>
    <w:p>
      <w:pPr>
        <w:ind w:firstLine="570"/>
        <w:rPr>
          <w:ins w:id="1450" w:author="Administrator" w:date="2016-01-10T21:47:12Z"/>
          <w:rFonts w:hint="eastAsia" w:ascii="华文楷体" w:hAnsi="华文楷体" w:eastAsia="华文楷体"/>
          <w:sz w:val="28"/>
          <w:szCs w:val="28"/>
          <w:lang w:eastAsia="zh-CN"/>
        </w:rPr>
      </w:pPr>
      <w:del w:id="1451" w:author="Administrator" w:date="2016-01-09T21:26:37Z">
        <w:r>
          <w:rPr>
            <w:rFonts w:hint="eastAsia" w:ascii="华文楷体" w:hAnsi="华文楷体" w:eastAsia="华文楷体"/>
            <w:sz w:val="28"/>
            <w:szCs w:val="28"/>
          </w:rPr>
          <w:delText>，</w:delText>
        </w:r>
      </w:del>
      <w:r>
        <w:rPr>
          <w:rFonts w:hint="eastAsia" w:ascii="华文楷体" w:hAnsi="华文楷体" w:eastAsia="华文楷体"/>
          <w:sz w:val="28"/>
          <w:szCs w:val="28"/>
        </w:rPr>
        <w:t>那么既然这样一种对境是没有变异差别的，那么</w:t>
      </w:r>
      <w:ins w:id="1452" w:author="Administrator" w:date="2016-01-09T21:26:57Z">
        <w:r>
          <w:rPr>
            <w:rFonts w:hint="eastAsia" w:ascii="华文楷体" w:hAnsi="华文楷体" w:eastAsia="华文楷体"/>
            <w:sz w:val="28"/>
            <w:szCs w:val="28"/>
            <w:lang w:eastAsia="zh-CN"/>
          </w:rPr>
          <w:t>“</w:t>
        </w:r>
      </w:ins>
      <w:r>
        <w:rPr>
          <w:rFonts w:hint="eastAsia" w:ascii="华文楷体" w:hAnsi="华文楷体" w:eastAsia="华文楷体"/>
          <w:sz w:val="28"/>
          <w:szCs w:val="28"/>
        </w:rPr>
        <w:t>此证真实慧，亦非有别异</w:t>
      </w:r>
      <w:ins w:id="1453" w:author="Administrator" w:date="2016-01-09T21:27:01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，那么能够证悟这个对境的真实的智慧也应该是没有差别的，没有这样一种变异的法，那么这样一种智慧</w:t>
      </w:r>
      <w:del w:id="1454" w:author="Administrator" w:date="2016-01-09T21:22:57Z">
        <w:r>
          <w:rPr>
            <w:rFonts w:hint="eastAsia" w:ascii="华文楷体" w:hAnsi="华文楷体" w:eastAsia="华文楷体"/>
            <w:sz w:val="28"/>
            <w:szCs w:val="28"/>
          </w:rPr>
          <w:delText>，</w:delText>
        </w:r>
      </w:del>
      <w:r>
        <w:rPr>
          <w:rFonts w:hint="eastAsia" w:ascii="华文楷体" w:hAnsi="华文楷体" w:eastAsia="华文楷体"/>
          <w:sz w:val="28"/>
          <w:szCs w:val="28"/>
        </w:rPr>
        <w:t>是哪里有呢</w:t>
      </w:r>
      <w:ins w:id="1455" w:author="Administrator" w:date="2016-01-09T21:23:01Z">
        <w:r>
          <w:rPr>
            <w:rFonts w:hint="eastAsia" w:ascii="华文楷体" w:hAnsi="华文楷体" w:eastAsia="华文楷体"/>
            <w:sz w:val="28"/>
            <w:szCs w:val="28"/>
            <w:lang w:eastAsia="zh-CN"/>
          </w:rPr>
          <w:t>？</w:t>
        </w:r>
      </w:ins>
      <w:del w:id="1456" w:author="Administrator" w:date="2016-01-09T21:23:00Z">
        <w:r>
          <w:rPr>
            <w:rFonts w:hint="eastAsia" w:ascii="华文楷体" w:hAnsi="华文楷体" w:eastAsia="华文楷体"/>
            <w:sz w:val="28"/>
            <w:szCs w:val="28"/>
          </w:rPr>
          <w:delText>。</w:delText>
        </w:r>
      </w:del>
      <w:r>
        <w:rPr>
          <w:rFonts w:hint="eastAsia" w:ascii="华文楷体" w:hAnsi="华文楷体" w:eastAsia="华文楷体"/>
          <w:sz w:val="28"/>
          <w:szCs w:val="28"/>
        </w:rPr>
        <w:t>这种智慧是通过这样一种不断的证悟，啊就是说菩萨他就说是在现见法界的时候呢</w:t>
      </w:r>
      <w:del w:id="1457" w:author="Administrator" w:date="2016-01-09T21:23:10Z">
        <w:r>
          <w:rPr>
            <w:rFonts w:hint="eastAsia" w:ascii="华文楷体" w:hAnsi="华文楷体" w:eastAsia="华文楷体"/>
            <w:sz w:val="28"/>
            <w:szCs w:val="28"/>
          </w:rPr>
          <w:delText>，</w:delText>
        </w:r>
      </w:del>
      <w:r>
        <w:rPr>
          <w:rFonts w:hint="eastAsia" w:ascii="华文楷体" w:hAnsi="华文楷体" w:eastAsia="华文楷体"/>
          <w:sz w:val="28"/>
          <w:szCs w:val="28"/>
        </w:rPr>
        <w:t>照见了这个问题，通过修道逐渐逐渐的</w:t>
      </w:r>
      <w:del w:id="1458" w:author="Administrator" w:date="2016-01-09T21:23:27Z">
        <w:r>
          <w:rPr>
            <w:rFonts w:hint="eastAsia" w:ascii="华文楷体" w:hAnsi="华文楷体" w:eastAsia="华文楷体"/>
            <w:sz w:val="28"/>
            <w:szCs w:val="28"/>
          </w:rPr>
          <w:delText>让</w:delText>
        </w:r>
      </w:del>
      <w:del w:id="1459" w:author="Administrator" w:date="2016-01-09T21:23:21Z">
        <w:r>
          <w:rPr>
            <w:rFonts w:hint="eastAsia" w:ascii="华文楷体" w:hAnsi="华文楷体" w:eastAsia="华文楷体"/>
            <w:sz w:val="28"/>
            <w:szCs w:val="28"/>
          </w:rPr>
          <w:delText>，</w:delText>
        </w:r>
      </w:del>
      <w:r>
        <w:rPr>
          <w:rFonts w:hint="eastAsia" w:ascii="华文楷体" w:hAnsi="华文楷体" w:eastAsia="华文楷体"/>
          <w:sz w:val="28"/>
          <w:szCs w:val="28"/>
        </w:rPr>
        <w:t>圆满他的这样一种证悟，最后到佛位的时候呢，真正的完全证悟了一切大平等性，所以说只有佛智才是究竟的，所以说也只有大乘才是最究竟的乘，所有的乘</w:t>
      </w:r>
      <w:ins w:id="1460" w:author="Administrator" w:date="2016-01-12T19:17:59Z">
        <w:r>
          <w:rPr>
            <w:rFonts w:hint="eastAsia" w:ascii="华文楷体" w:hAnsi="华文楷体" w:eastAsia="华文楷体"/>
            <w:sz w:val="28"/>
            <w:szCs w:val="28"/>
            <w:lang w:eastAsia="zh-CN"/>
          </w:rPr>
          <w:t>归</w:t>
        </w:r>
      </w:ins>
      <w:del w:id="1461" w:author="Administrator" w:date="2016-01-12T19:17:55Z">
        <w:r>
          <w:rPr>
            <w:rFonts w:hint="eastAsia" w:ascii="华文楷体" w:hAnsi="华文楷体" w:eastAsia="华文楷体"/>
            <w:sz w:val="28"/>
            <w:szCs w:val="28"/>
          </w:rPr>
          <w:delText>规</w:delText>
        </w:r>
      </w:del>
      <w:r>
        <w:rPr>
          <w:rFonts w:hint="eastAsia" w:ascii="华文楷体" w:hAnsi="华文楷体" w:eastAsia="华文楷体"/>
          <w:sz w:val="28"/>
          <w:szCs w:val="28"/>
        </w:rPr>
        <w:t>摄起来也就是究竟只有一乘了</w:t>
      </w:r>
      <w:ins w:id="1462" w:author="Administrator" w:date="2016-01-09T21:23:49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ins w:id="1463" w:author="Administrator" w:date="2016-01-09T21:23:53Z">
        <w:r>
          <w:rPr>
            <w:rFonts w:hint="eastAsia" w:ascii="华文楷体" w:hAnsi="华文楷体" w:eastAsia="华文楷体"/>
            <w:sz w:val="28"/>
            <w:szCs w:val="28"/>
            <w:lang w:eastAsia="zh-CN"/>
          </w:rPr>
          <w:t>“</w:t>
        </w:r>
      </w:ins>
      <w:del w:id="1464" w:author="Administrator" w:date="2016-01-09T21:23:49Z">
        <w:r>
          <w:rPr>
            <w:rFonts w:hint="eastAsia" w:ascii="华文楷体" w:hAnsi="华文楷体" w:eastAsia="华文楷体"/>
            <w:sz w:val="28"/>
            <w:szCs w:val="28"/>
          </w:rPr>
          <w:delText>，</w:delText>
        </w:r>
      </w:del>
      <w:r>
        <w:rPr>
          <w:rFonts w:hint="eastAsia" w:ascii="华文楷体" w:hAnsi="华文楷体" w:eastAsia="华文楷体"/>
          <w:sz w:val="28"/>
          <w:szCs w:val="28"/>
        </w:rPr>
        <w:t>故佛为众说，无等无别乘</w:t>
      </w:r>
      <w:ins w:id="1465" w:author="Administrator" w:date="2016-01-09T21:23:5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w:t>
      </w:r>
      <w:del w:id="1466" w:author="Administrator" w:date="2016-01-09T21:24:03Z">
        <w:r>
          <w:rPr>
            <w:rFonts w:hint="eastAsia" w:ascii="华文楷体" w:hAnsi="华文楷体" w:eastAsia="华文楷体"/>
            <w:sz w:val="28"/>
            <w:szCs w:val="28"/>
          </w:rPr>
          <w:delText>，</w:delText>
        </w:r>
      </w:del>
      <w:r>
        <w:rPr>
          <w:rFonts w:hint="eastAsia" w:ascii="华文楷体" w:hAnsi="华文楷体" w:eastAsia="华文楷体"/>
          <w:sz w:val="28"/>
          <w:szCs w:val="28"/>
        </w:rPr>
        <w:t>经由前面的这个理由可以</w:t>
      </w:r>
      <w:ins w:id="1467" w:author="Administrator" w:date="2016-01-09T21:24:12Z">
        <w:r>
          <w:rPr>
            <w:rFonts w:hint="eastAsia" w:ascii="华文楷体" w:hAnsi="华文楷体" w:eastAsia="华文楷体"/>
            <w:sz w:val="28"/>
            <w:szCs w:val="28"/>
            <w:lang w:eastAsia="zh-CN"/>
          </w:rPr>
          <w:t>证</w:t>
        </w:r>
      </w:ins>
      <w:del w:id="1468" w:author="Administrator" w:date="2016-01-09T21:24:08Z">
        <w:r>
          <w:rPr>
            <w:rFonts w:hint="eastAsia" w:ascii="华文楷体" w:hAnsi="华文楷体" w:eastAsia="华文楷体"/>
            <w:sz w:val="28"/>
            <w:szCs w:val="28"/>
          </w:rPr>
          <w:delText>正</w:delText>
        </w:r>
      </w:del>
      <w:r>
        <w:rPr>
          <w:rFonts w:hint="eastAsia" w:ascii="华文楷体" w:hAnsi="华文楷体" w:eastAsia="华文楷体"/>
          <w:sz w:val="28"/>
          <w:szCs w:val="28"/>
        </w:rPr>
        <w:t>知呢</w:t>
      </w:r>
      <w:ins w:id="1469" w:author="Administrator" w:date="2016-01-09T21:24:50Z">
        <w:r>
          <w:rPr>
            <w:rFonts w:hint="eastAsia" w:ascii="华文楷体" w:hAnsi="华文楷体" w:eastAsia="华文楷体"/>
            <w:sz w:val="28"/>
            <w:szCs w:val="28"/>
            <w:lang w:eastAsia="zh-CN"/>
          </w:rPr>
          <w:t>，</w:t>
        </w:r>
      </w:ins>
      <w:del w:id="1470" w:author="Administrator" w:date="2016-01-09T21:24:14Z">
        <w:r>
          <w:rPr>
            <w:rFonts w:hint="eastAsia" w:ascii="华文楷体" w:hAnsi="华文楷体" w:eastAsia="华文楷体"/>
            <w:sz w:val="28"/>
            <w:szCs w:val="28"/>
          </w:rPr>
          <w:delText>！</w:delText>
        </w:r>
      </w:del>
      <w:r>
        <w:rPr>
          <w:rFonts w:hint="eastAsia" w:ascii="华文楷体" w:hAnsi="华文楷体" w:eastAsia="华文楷体"/>
          <w:sz w:val="28"/>
          <w:szCs w:val="28"/>
        </w:rPr>
        <w:t>佛陀才为众生宣说了</w:t>
      </w:r>
      <w:del w:id="1471" w:author="Administrator" w:date="2016-01-09T21:24:44Z">
        <w:r>
          <w:rPr>
            <w:rFonts w:hint="eastAsia" w:ascii="华文楷体" w:hAnsi="华文楷体" w:eastAsia="华文楷体"/>
            <w:sz w:val="28"/>
            <w:szCs w:val="28"/>
          </w:rPr>
          <w:delText>，</w:delText>
        </w:r>
      </w:del>
      <w:r>
        <w:rPr>
          <w:rFonts w:hint="eastAsia" w:ascii="华文楷体" w:hAnsi="华文楷体" w:eastAsia="华文楷体"/>
          <w:sz w:val="28"/>
          <w:szCs w:val="28"/>
        </w:rPr>
        <w:t>无等无别的大乘</w:t>
      </w:r>
      <w:ins w:id="1472" w:author="Administrator" w:date="2016-01-10T21:47:19Z">
        <w:r>
          <w:rPr>
            <w:rFonts w:hint="eastAsia" w:ascii="华文楷体" w:hAnsi="华文楷体" w:eastAsia="华文楷体"/>
            <w:sz w:val="28"/>
            <w:szCs w:val="28"/>
            <w:lang w:eastAsia="zh-CN"/>
          </w:rPr>
          <w:t>、</w:t>
        </w:r>
      </w:ins>
      <w:r>
        <w:rPr>
          <w:rFonts w:hint="eastAsia" w:ascii="华文楷体" w:hAnsi="华文楷体" w:eastAsia="华文楷体"/>
          <w:sz w:val="28"/>
          <w:szCs w:val="28"/>
        </w:rPr>
        <w:t>究竟一乘。这个方面的这个理证就是讲了很清楚的，他的法界是没有差别的，证悟的智慧也应该是没有差别的，那么这个呢只有佛才能真正圆满证知</w:t>
      </w:r>
      <w:del w:id="1473" w:author="Administrator" w:date="2016-01-09T21:25:16Z">
        <w:r>
          <w:rPr>
            <w:rFonts w:hint="eastAsia" w:ascii="华文楷体" w:hAnsi="华文楷体" w:eastAsia="华文楷体"/>
            <w:sz w:val="28"/>
            <w:szCs w:val="28"/>
          </w:rPr>
          <w:delText>，</w:delText>
        </w:r>
      </w:del>
      <w:ins w:id="1474" w:author="Administrator" w:date="2016-01-09T21:25:1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w:t>
      </w:r>
      <w:del w:id="1475" w:author="Administrator" w:date="2016-01-09T21:25:19Z">
        <w:r>
          <w:rPr>
            <w:rFonts w:hint="eastAsia" w:ascii="华文楷体" w:hAnsi="华文楷体" w:eastAsia="华文楷体"/>
            <w:sz w:val="28"/>
            <w:szCs w:val="28"/>
          </w:rPr>
          <w:delText>，</w:delText>
        </w:r>
      </w:del>
      <w:r>
        <w:rPr>
          <w:rFonts w:hint="eastAsia" w:ascii="华文楷体" w:hAnsi="华文楷体" w:eastAsia="华文楷体"/>
          <w:sz w:val="28"/>
          <w:szCs w:val="28"/>
        </w:rPr>
        <w:t>所有的声闻乘的证悟</w:t>
      </w:r>
      <w:ins w:id="1476" w:author="Administrator" w:date="2016-01-09T21:25:25Z">
        <w:r>
          <w:rPr>
            <w:rFonts w:hint="eastAsia" w:ascii="华文楷体" w:hAnsi="华文楷体" w:eastAsia="华文楷体"/>
            <w:sz w:val="28"/>
            <w:szCs w:val="28"/>
            <w:lang w:eastAsia="zh-CN"/>
          </w:rPr>
          <w:t>、</w:t>
        </w:r>
      </w:ins>
      <w:del w:id="1477" w:author="Administrator" w:date="2016-01-09T21:25:25Z">
        <w:r>
          <w:rPr>
            <w:rFonts w:hint="eastAsia" w:ascii="华文楷体" w:hAnsi="华文楷体" w:eastAsia="华文楷体"/>
            <w:sz w:val="28"/>
            <w:szCs w:val="28"/>
          </w:rPr>
          <w:delText>，</w:delText>
        </w:r>
      </w:del>
      <w:r>
        <w:rPr>
          <w:rFonts w:hint="eastAsia" w:ascii="华文楷体" w:hAnsi="华文楷体" w:eastAsia="华文楷体"/>
          <w:sz w:val="28"/>
          <w:szCs w:val="28"/>
        </w:rPr>
        <w:t>缘觉乘的证悟，声闻乘</w:t>
      </w:r>
      <w:ins w:id="1478" w:author="Administrator" w:date="2016-01-10T21:47:49Z">
        <w:r>
          <w:rPr>
            <w:rFonts w:hint="eastAsia" w:ascii="华文楷体" w:hAnsi="华文楷体" w:eastAsia="华文楷体"/>
            <w:sz w:val="28"/>
            <w:szCs w:val="28"/>
            <w:lang w:eastAsia="zh-CN"/>
          </w:rPr>
          <w:t>的道</w:t>
        </w:r>
      </w:ins>
      <w:ins w:id="1479" w:author="Administrator" w:date="2016-01-10T21:49:06Z">
        <w:r>
          <w:rPr>
            <w:rFonts w:hint="eastAsia" w:ascii="华文楷体" w:hAnsi="华文楷体" w:eastAsia="华文楷体"/>
            <w:sz w:val="28"/>
            <w:szCs w:val="28"/>
            <w:lang w:eastAsia="zh-CN"/>
          </w:rPr>
          <w:t>、</w:t>
        </w:r>
      </w:ins>
      <w:del w:id="1480" w:author="Administrator" w:date="2016-01-10T21:47:41Z">
        <w:r>
          <w:rPr>
            <w:rFonts w:hint="eastAsia" w:ascii="华文楷体" w:hAnsi="华文楷体" w:eastAsia="华文楷体"/>
            <w:sz w:val="28"/>
            <w:szCs w:val="28"/>
          </w:rPr>
          <w:delText>到</w:delText>
        </w:r>
      </w:del>
      <w:r>
        <w:rPr>
          <w:rFonts w:hint="eastAsia" w:ascii="华文楷体" w:hAnsi="华文楷体" w:eastAsia="华文楷体"/>
          <w:sz w:val="28"/>
          <w:szCs w:val="28"/>
        </w:rPr>
        <w:t>缘觉乘的道只是暂时的，后面呢还必须</w:t>
      </w:r>
      <w:del w:id="1481" w:author="Administrator" w:date="2016-01-09T21:25:33Z">
        <w:r>
          <w:rPr>
            <w:rFonts w:hint="eastAsia" w:ascii="华文楷体" w:hAnsi="华文楷体" w:eastAsia="华文楷体"/>
            <w:sz w:val="28"/>
            <w:szCs w:val="28"/>
          </w:rPr>
          <w:delText>，</w:delText>
        </w:r>
      </w:del>
      <w:r>
        <w:rPr>
          <w:rFonts w:hint="eastAsia" w:ascii="华文楷体" w:hAnsi="华文楷体" w:eastAsia="华文楷体"/>
          <w:sz w:val="28"/>
          <w:szCs w:val="28"/>
        </w:rPr>
        <w:t>还是要趋入到大乘当中来证悟这样一种圆满的法性，来获得这种殊胜的智慧。所以说究竟只有一乘。</w:t>
      </w:r>
    </w:p>
    <w:p>
      <w:pPr>
        <w:ind w:firstLine="570"/>
        <w:rPr>
          <w:ins w:id="1482" w:author="Administrator" w:date="2016-01-09T21:26:23Z"/>
          <w:rFonts w:hint="eastAsia" w:ascii="黑体" w:hAnsi="黑体" w:eastAsia="黑体" w:cs="黑体"/>
          <w:sz w:val="28"/>
          <w:szCs w:val="28"/>
          <w:lang w:eastAsia="zh-CN"/>
        </w:rPr>
      </w:pPr>
      <w:ins w:id="1483" w:author="Administrator" w:date="2016-01-09T21:26:15Z">
        <w:r>
          <w:rPr>
            <w:rFonts w:hint="eastAsia" w:ascii="黑体" w:hAnsi="黑体" w:eastAsia="黑体" w:cs="黑体"/>
            <w:sz w:val="28"/>
            <w:szCs w:val="28"/>
            <w:lang w:eastAsia="zh-CN"/>
            <w:rPrChange w:id="1484" w:author="Administrator" w:date="2016-01-09T21:26:21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485" w:author="Administrator" w:date="2016-01-09T21:26:21Z">
            <w:rPr>
              <w:rFonts w:hint="eastAsia" w:ascii="华文楷体" w:hAnsi="华文楷体" w:eastAsia="华文楷体"/>
              <w:sz w:val="28"/>
              <w:szCs w:val="28"/>
            </w:rPr>
          </w:rPrChange>
        </w:rPr>
        <w:t>只有以确凿可成的理证才能证实究竟一乘，否则无有建立一乘的方法。</w:t>
      </w:r>
      <w:ins w:id="1486" w:author="Administrator" w:date="2016-01-09T21:26:17Z">
        <w:r>
          <w:rPr>
            <w:rFonts w:hint="eastAsia" w:ascii="黑体" w:hAnsi="黑体" w:eastAsia="黑体" w:cs="黑体"/>
            <w:sz w:val="28"/>
            <w:szCs w:val="28"/>
            <w:lang w:eastAsia="zh-CN"/>
            <w:rPrChange w:id="1487" w:author="Administrator" w:date="2016-01-09T21:26:21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那么只有通过这样一种循序渐进的推理</w:t>
      </w:r>
      <w:ins w:id="1488" w:author="Administrator" w:date="2016-01-12T19:18:45Z">
        <w:r>
          <w:rPr>
            <w:rFonts w:hint="eastAsia" w:ascii="华文楷体" w:hAnsi="华文楷体" w:eastAsia="华文楷体"/>
            <w:sz w:val="28"/>
            <w:szCs w:val="28"/>
            <w:lang w:eastAsia="zh-CN"/>
          </w:rPr>
          <w:t>的</w:t>
        </w:r>
      </w:ins>
      <w:r>
        <w:rPr>
          <w:rFonts w:hint="eastAsia" w:ascii="华文楷体" w:hAnsi="华文楷体" w:eastAsia="华文楷体"/>
          <w:sz w:val="28"/>
          <w:szCs w:val="28"/>
        </w:rPr>
        <w:t>方式，确凿可成理证呢，最后才可能证实究竟的一乘，否则呢通过其他的方式没有办法</w:t>
      </w:r>
      <w:del w:id="1489" w:author="Administrator" w:date="2016-01-09T21:26:51Z">
        <w:r>
          <w:rPr>
            <w:rFonts w:hint="eastAsia" w:ascii="华文楷体" w:hAnsi="华文楷体" w:eastAsia="华文楷体"/>
            <w:sz w:val="28"/>
            <w:szCs w:val="28"/>
          </w:rPr>
          <w:delText>，</w:delText>
        </w:r>
      </w:del>
      <w:r>
        <w:rPr>
          <w:rFonts w:hint="eastAsia" w:ascii="华文楷体" w:hAnsi="华文楷体" w:eastAsia="华文楷体"/>
          <w:sz w:val="28"/>
          <w:szCs w:val="28"/>
        </w:rPr>
        <w:t>建立一乘的。</w:t>
      </w:r>
    </w:p>
    <w:p>
      <w:pPr>
        <w:ind w:firstLine="570"/>
        <w:rPr>
          <w:ins w:id="1490" w:author="Administrator" w:date="2016-01-09T21:29:33Z"/>
          <w:rFonts w:hint="eastAsia" w:ascii="黑体" w:hAnsi="黑体" w:eastAsia="黑体" w:cs="黑体"/>
          <w:sz w:val="28"/>
          <w:szCs w:val="28"/>
          <w:lang w:eastAsia="zh-CN"/>
        </w:rPr>
      </w:pPr>
      <w:ins w:id="1491" w:author="Administrator" w:date="2016-01-09T21:29:21Z">
        <w:r>
          <w:rPr>
            <w:rFonts w:hint="eastAsia" w:ascii="黑体" w:hAnsi="黑体" w:eastAsia="黑体" w:cs="黑体"/>
            <w:sz w:val="28"/>
            <w:szCs w:val="28"/>
            <w:lang w:eastAsia="zh-CN"/>
            <w:rPrChange w:id="1492" w:author="Administrator" w:date="2016-01-09T21:29:3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493" w:author="Administrator" w:date="2016-01-09T21:29:30Z">
            <w:rPr>
              <w:rFonts w:hint="eastAsia" w:ascii="华文楷体" w:hAnsi="华文楷体" w:eastAsia="华文楷体"/>
              <w:sz w:val="28"/>
              <w:szCs w:val="28"/>
            </w:rPr>
          </w:rPrChange>
        </w:rPr>
        <w:t>所以说，一切声闻阿罗汉并不是断证究竟的菩提，这是众所承认的。</w:t>
      </w:r>
      <w:ins w:id="1494" w:author="Administrator" w:date="2016-01-09T21:29:24Z">
        <w:r>
          <w:rPr>
            <w:rFonts w:hint="eastAsia" w:ascii="黑体" w:hAnsi="黑体" w:eastAsia="黑体" w:cs="黑体"/>
            <w:sz w:val="28"/>
            <w:szCs w:val="28"/>
            <w:lang w:eastAsia="zh-CN"/>
            <w:rPrChange w:id="1495" w:author="Administrator" w:date="2016-01-09T21:29:3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所以说呢</w:t>
      </w:r>
      <w:del w:id="1496" w:author="Administrator" w:date="2016-01-09T21:27:43Z">
        <w:r>
          <w:rPr>
            <w:rFonts w:hint="eastAsia" w:ascii="华文楷体" w:hAnsi="华文楷体" w:eastAsia="华文楷体"/>
            <w:sz w:val="28"/>
            <w:szCs w:val="28"/>
          </w:rPr>
          <w:delText>，</w:delText>
        </w:r>
      </w:del>
      <w:r>
        <w:rPr>
          <w:rFonts w:hint="eastAsia" w:ascii="华文楷体" w:hAnsi="华文楷体" w:eastAsia="华文楷体"/>
          <w:sz w:val="28"/>
          <w:szCs w:val="28"/>
        </w:rPr>
        <w:t>所有的声闻阿罗汉</w:t>
      </w:r>
      <w:del w:id="1497" w:author="Administrator" w:date="2016-01-09T21:27:48Z">
        <w:r>
          <w:rPr>
            <w:rFonts w:hint="eastAsia" w:ascii="华文楷体" w:hAnsi="华文楷体" w:eastAsia="华文楷体"/>
            <w:sz w:val="28"/>
            <w:szCs w:val="28"/>
          </w:rPr>
          <w:delText>，</w:delText>
        </w:r>
      </w:del>
      <w:r>
        <w:rPr>
          <w:rFonts w:hint="eastAsia" w:ascii="华文楷体" w:hAnsi="华文楷体" w:eastAsia="华文楷体"/>
          <w:sz w:val="28"/>
          <w:szCs w:val="28"/>
        </w:rPr>
        <w:t>或者缘觉阿罗汉呐，他虽然说是无学道，获得了这样一种声闻菩提，但是呢他还不是断证究竟的菩提，这是众所承认的，所以说他们的乘呢</w:t>
      </w:r>
      <w:del w:id="1498" w:author="Administrator" w:date="2016-01-09T21:28:23Z">
        <w:r>
          <w:rPr>
            <w:rFonts w:hint="eastAsia" w:ascii="华文楷体" w:hAnsi="华文楷体" w:eastAsia="华文楷体"/>
            <w:sz w:val="28"/>
            <w:szCs w:val="28"/>
          </w:rPr>
          <w:delText>，</w:delText>
        </w:r>
      </w:del>
      <w:r>
        <w:rPr>
          <w:rFonts w:hint="eastAsia" w:ascii="华文楷体" w:hAnsi="华文楷体" w:eastAsia="华文楷体"/>
          <w:sz w:val="28"/>
          <w:szCs w:val="28"/>
        </w:rPr>
        <w:t>只是一个暂时的乘，究竟的乘只是佛乘而已。</w:t>
      </w:r>
    </w:p>
    <w:p>
      <w:pPr>
        <w:ind w:firstLine="570"/>
        <w:rPr>
          <w:ins w:id="1499" w:author="Administrator" w:date="2016-01-09T21:29:58Z"/>
          <w:rFonts w:hint="eastAsia" w:ascii="黑体" w:hAnsi="黑体" w:eastAsia="黑体" w:cs="黑体"/>
          <w:sz w:val="28"/>
          <w:szCs w:val="28"/>
          <w:lang w:eastAsia="zh-CN"/>
        </w:rPr>
      </w:pPr>
      <w:ins w:id="1500" w:author="Administrator" w:date="2016-01-09T21:29:44Z">
        <w:r>
          <w:rPr>
            <w:rFonts w:hint="eastAsia" w:ascii="黑体" w:hAnsi="黑体" w:eastAsia="黑体" w:cs="黑体"/>
            <w:sz w:val="28"/>
            <w:szCs w:val="28"/>
            <w:lang w:eastAsia="zh-CN"/>
            <w:rPrChange w:id="1501" w:author="Administrator" w:date="2016-01-09T21:29:55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502" w:author="Administrator" w:date="2016-01-09T21:29:55Z">
            <w:rPr>
              <w:rFonts w:hint="eastAsia" w:ascii="华文楷体" w:hAnsi="华文楷体" w:eastAsia="华文楷体"/>
              <w:sz w:val="28"/>
              <w:szCs w:val="28"/>
            </w:rPr>
          </w:rPrChange>
        </w:rPr>
        <w:t>究竟的解脱涅槃唯有佛陀，如《宝性论》中云：“故未得佛果，涅槃不可得，如离光与光芒，日轮永不见”。</w:t>
      </w:r>
      <w:ins w:id="1503" w:author="Administrator" w:date="2016-01-09T21:29:50Z">
        <w:r>
          <w:rPr>
            <w:rFonts w:hint="eastAsia" w:ascii="黑体" w:hAnsi="黑体" w:eastAsia="黑体" w:cs="黑体"/>
            <w:sz w:val="28"/>
            <w:szCs w:val="28"/>
            <w:lang w:eastAsia="zh-CN"/>
            <w:rPrChange w:id="1504" w:author="Administrator" w:date="2016-01-09T21:29:55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那么在这个</w:t>
      </w:r>
      <w:ins w:id="1505" w:author="Administrator" w:date="2016-01-09T21:30:02Z">
        <w:r>
          <w:rPr>
            <w:rFonts w:hint="eastAsia" w:ascii="华文楷体" w:hAnsi="华文楷体" w:eastAsia="华文楷体"/>
            <w:sz w:val="28"/>
            <w:szCs w:val="28"/>
            <w:lang w:eastAsia="zh-CN"/>
          </w:rPr>
          <w:t>《</w:t>
        </w:r>
      </w:ins>
      <w:r>
        <w:rPr>
          <w:rFonts w:hint="eastAsia" w:ascii="华文楷体" w:hAnsi="华文楷体" w:eastAsia="华文楷体"/>
          <w:sz w:val="28"/>
          <w:szCs w:val="28"/>
        </w:rPr>
        <w:t>宝性论</w:t>
      </w:r>
      <w:ins w:id="1506" w:author="Administrator" w:date="2016-01-09T21:30:05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当中，对于究竟涅槃只有佛陀的问题呢是这样讲的，就说是如果你还没有得到佛果之前呢，所谓的涅槃是根本得不到的，真正的这样一种圆满的寂灭呢</w:t>
      </w:r>
      <w:ins w:id="1507" w:author="Administrator" w:date="2016-01-10T21:50:47Z">
        <w:r>
          <w:rPr>
            <w:rFonts w:hint="eastAsia" w:ascii="华文楷体" w:hAnsi="华文楷体" w:eastAsia="华文楷体"/>
            <w:sz w:val="28"/>
            <w:szCs w:val="28"/>
            <w:lang w:eastAsia="zh-CN"/>
          </w:rPr>
          <w:t>，</w:t>
        </w:r>
      </w:ins>
      <w:r>
        <w:rPr>
          <w:rFonts w:hint="eastAsia" w:ascii="华文楷体" w:hAnsi="华文楷体" w:eastAsia="华文楷体"/>
          <w:sz w:val="28"/>
          <w:szCs w:val="28"/>
        </w:rPr>
        <w:t>涅槃</w:t>
      </w:r>
      <w:ins w:id="1508" w:author="Administrator" w:date="2016-01-09T21:30:41Z">
        <w:r>
          <w:rPr>
            <w:rFonts w:hint="eastAsia" w:ascii="华文楷体" w:hAnsi="华文楷体" w:eastAsia="华文楷体"/>
            <w:sz w:val="28"/>
            <w:szCs w:val="28"/>
            <w:lang w:eastAsia="zh-CN"/>
          </w:rPr>
          <w:t>呢</w:t>
        </w:r>
      </w:ins>
      <w:del w:id="1509" w:author="Administrator" w:date="2016-01-09T21:30:40Z">
        <w:r>
          <w:rPr>
            <w:rFonts w:hint="eastAsia" w:ascii="华文楷体" w:hAnsi="华文楷体" w:eastAsia="华文楷体"/>
            <w:sz w:val="28"/>
            <w:szCs w:val="28"/>
          </w:rPr>
          <w:delText>的</w:delText>
        </w:r>
      </w:del>
      <w:r>
        <w:rPr>
          <w:rFonts w:hint="eastAsia" w:ascii="华文楷体" w:hAnsi="华文楷体" w:eastAsia="华文楷体"/>
          <w:sz w:val="28"/>
          <w:szCs w:val="28"/>
        </w:rPr>
        <w:t>就是圆满的寂灭的意思，圆寂圆满的寂灭，真正我们说圆满了寂灭，谁能够获得圆满的寂灭呢</w:t>
      </w:r>
      <w:ins w:id="1510" w:author="Administrator" w:date="2016-01-09T21:31:37Z">
        <w:r>
          <w:rPr>
            <w:rFonts w:hint="eastAsia" w:ascii="华文楷体" w:hAnsi="华文楷体" w:eastAsia="华文楷体"/>
            <w:sz w:val="28"/>
            <w:szCs w:val="28"/>
            <w:lang w:eastAsia="zh-CN"/>
          </w:rPr>
          <w:t>？</w:t>
        </w:r>
      </w:ins>
      <w:del w:id="1511" w:author="Administrator" w:date="2016-01-09T21:31:37Z">
        <w:r>
          <w:rPr>
            <w:rFonts w:hint="eastAsia" w:ascii="华文楷体" w:hAnsi="华文楷体" w:eastAsia="华文楷体"/>
            <w:sz w:val="28"/>
            <w:szCs w:val="28"/>
          </w:rPr>
          <w:delText>，</w:delText>
        </w:r>
      </w:del>
      <w:r>
        <w:rPr>
          <w:rFonts w:hint="eastAsia" w:ascii="华文楷体" w:hAnsi="华文楷体" w:eastAsia="华文楷体"/>
          <w:sz w:val="28"/>
          <w:szCs w:val="28"/>
        </w:rPr>
        <w:t>你的声闻是不是圆满</w:t>
      </w:r>
      <w:del w:id="1512" w:author="Administrator" w:date="2016-01-10T21:53:04Z">
        <w:r>
          <w:rPr>
            <w:rFonts w:hint="eastAsia" w:ascii="华文楷体" w:hAnsi="华文楷体" w:eastAsia="华文楷体"/>
            <w:sz w:val="28"/>
            <w:szCs w:val="28"/>
          </w:rPr>
          <w:delText>的</w:delText>
        </w:r>
      </w:del>
      <w:r>
        <w:rPr>
          <w:rFonts w:hint="eastAsia" w:ascii="华文楷体" w:hAnsi="华文楷体" w:eastAsia="华文楷体"/>
          <w:sz w:val="28"/>
          <w:szCs w:val="28"/>
        </w:rPr>
        <w:t>寂灭</w:t>
      </w:r>
      <w:ins w:id="1513" w:author="Administrator" w:date="2016-01-10T21:53:06Z">
        <w:r>
          <w:rPr>
            <w:rFonts w:hint="eastAsia" w:ascii="华文楷体" w:hAnsi="华文楷体" w:eastAsia="华文楷体"/>
            <w:sz w:val="28"/>
            <w:szCs w:val="28"/>
            <w:lang w:eastAsia="zh-CN"/>
          </w:rPr>
          <w:t>了</w:t>
        </w:r>
      </w:ins>
      <w:ins w:id="1514" w:author="Administrator" w:date="2016-01-09T21:31:30Z">
        <w:r>
          <w:rPr>
            <w:rFonts w:hint="eastAsia" w:ascii="华文楷体" w:hAnsi="华文楷体" w:eastAsia="华文楷体"/>
            <w:sz w:val="28"/>
            <w:szCs w:val="28"/>
            <w:lang w:eastAsia="zh-CN"/>
          </w:rPr>
          <w:t>？</w:t>
        </w:r>
      </w:ins>
      <w:del w:id="1515" w:author="Administrator" w:date="2016-01-09T21:31:55Z">
        <w:r>
          <w:rPr>
            <w:rFonts w:hint="eastAsia" w:ascii="华文楷体" w:hAnsi="华文楷体" w:eastAsia="华文楷体"/>
            <w:sz w:val="28"/>
            <w:szCs w:val="28"/>
          </w:rPr>
          <w:delText>了，</w:delText>
        </w:r>
      </w:del>
      <w:r>
        <w:rPr>
          <w:rFonts w:hint="eastAsia" w:ascii="华文楷体" w:hAnsi="华文楷体" w:eastAsia="华文楷体"/>
          <w:sz w:val="28"/>
          <w:szCs w:val="28"/>
        </w:rPr>
        <w:t>没有圆满寂灭</w:t>
      </w:r>
      <w:ins w:id="1516" w:author="Administrator" w:date="2016-01-09T21:32:01Z">
        <w:r>
          <w:rPr>
            <w:rFonts w:hint="eastAsia" w:ascii="华文楷体" w:hAnsi="华文楷体" w:eastAsia="华文楷体"/>
            <w:sz w:val="28"/>
            <w:szCs w:val="28"/>
            <w:lang w:eastAsia="zh-CN"/>
          </w:rPr>
          <w:t>。</w:t>
        </w:r>
      </w:ins>
      <w:del w:id="1517" w:author="Administrator" w:date="2016-01-09T21:32:01Z">
        <w:r>
          <w:rPr>
            <w:rFonts w:hint="eastAsia" w:ascii="华文楷体" w:hAnsi="华文楷体" w:eastAsia="华文楷体"/>
            <w:sz w:val="28"/>
            <w:szCs w:val="28"/>
          </w:rPr>
          <w:delText>，</w:delText>
        </w:r>
      </w:del>
      <w:r>
        <w:rPr>
          <w:rFonts w:hint="eastAsia" w:ascii="华文楷体" w:hAnsi="华文楷体" w:eastAsia="华文楷体"/>
          <w:sz w:val="28"/>
          <w:szCs w:val="28"/>
        </w:rPr>
        <w:t>所以说真正的圆满的寂灭，所有的烦恼</w:t>
      </w:r>
      <w:del w:id="1518" w:author="Administrator" w:date="2016-01-09T21:32:08Z">
        <w:r>
          <w:rPr>
            <w:rFonts w:hint="eastAsia" w:ascii="华文楷体" w:hAnsi="华文楷体" w:eastAsia="华文楷体"/>
            <w:sz w:val="28"/>
            <w:szCs w:val="28"/>
          </w:rPr>
          <w:delText>，</w:delText>
        </w:r>
      </w:del>
      <w:r>
        <w:rPr>
          <w:rFonts w:hint="eastAsia" w:ascii="华文楷体" w:hAnsi="华文楷体" w:eastAsia="华文楷体"/>
          <w:sz w:val="28"/>
          <w:szCs w:val="28"/>
        </w:rPr>
        <w:t>圆满寂灭</w:t>
      </w:r>
      <w:ins w:id="1519" w:author="Administrator" w:date="2016-01-09T21:32:17Z">
        <w:r>
          <w:rPr>
            <w:rFonts w:hint="eastAsia" w:ascii="华文楷体" w:hAnsi="华文楷体" w:eastAsia="华文楷体"/>
            <w:sz w:val="28"/>
            <w:szCs w:val="28"/>
            <w:lang w:eastAsia="zh-CN"/>
          </w:rPr>
          <w:t>，</w:t>
        </w:r>
      </w:ins>
      <w:r>
        <w:rPr>
          <w:rFonts w:hint="eastAsia" w:ascii="华文楷体" w:hAnsi="华文楷体" w:eastAsia="华文楷体"/>
          <w:sz w:val="28"/>
          <w:szCs w:val="28"/>
        </w:rPr>
        <w:t>所有这样一种异熟</w:t>
      </w:r>
      <w:del w:id="1520" w:author="Administrator" w:date="2016-01-10T21:52:06Z">
        <w:r>
          <w:rPr>
            <w:rFonts w:hint="eastAsia" w:ascii="华文楷体" w:hAnsi="华文楷体" w:eastAsia="华文楷体"/>
            <w:sz w:val="28"/>
            <w:szCs w:val="28"/>
          </w:rPr>
          <w:delText>论</w:delText>
        </w:r>
      </w:del>
      <w:ins w:id="1521" w:author="Administrator" w:date="2016-01-10T21:52:15Z">
        <w:r>
          <w:rPr>
            <w:rFonts w:hint="eastAsia" w:ascii="华文楷体" w:hAnsi="华文楷体" w:eastAsia="华文楷体"/>
            <w:sz w:val="28"/>
            <w:szCs w:val="28"/>
            <w:lang w:eastAsia="zh-CN"/>
          </w:rPr>
          <w:t>蕴</w:t>
        </w:r>
      </w:ins>
      <w:r>
        <w:rPr>
          <w:rFonts w:hint="eastAsia" w:ascii="华文楷体" w:hAnsi="华文楷体" w:eastAsia="华文楷体"/>
          <w:sz w:val="28"/>
          <w:szCs w:val="28"/>
        </w:rPr>
        <w:t>生</w:t>
      </w:r>
      <w:del w:id="1522" w:author="Administrator" w:date="2016-01-10T21:52:17Z">
        <w:r>
          <w:rPr>
            <w:rFonts w:hint="eastAsia" w:ascii="华文楷体" w:hAnsi="华文楷体" w:eastAsia="华文楷体"/>
            <w:sz w:val="28"/>
            <w:szCs w:val="28"/>
          </w:rPr>
          <w:delText>（</w:delText>
        </w:r>
      </w:del>
      <w:del w:id="1523" w:author="Administrator" w:date="2016-01-10T21:52:18Z">
        <w:r>
          <w:rPr>
            <w:rFonts w:hint="eastAsia" w:ascii="华文楷体" w:hAnsi="华文楷体" w:eastAsia="华文楷体"/>
            <w:sz w:val="28"/>
            <w:szCs w:val="28"/>
          </w:rPr>
          <w:delText>1:02：</w:delText>
        </w:r>
      </w:del>
      <w:del w:id="1524" w:author="Administrator" w:date="2016-01-10T21:52:19Z">
        <w:r>
          <w:rPr>
            <w:rFonts w:hint="eastAsia" w:ascii="华文楷体" w:hAnsi="华文楷体" w:eastAsia="华文楷体"/>
            <w:sz w:val="28"/>
            <w:szCs w:val="28"/>
          </w:rPr>
          <w:delText>29）</w:delText>
        </w:r>
      </w:del>
      <w:r>
        <w:rPr>
          <w:rFonts w:hint="eastAsia" w:ascii="华文楷体" w:hAnsi="华文楷体" w:eastAsia="华文楷体"/>
          <w:sz w:val="28"/>
          <w:szCs w:val="28"/>
        </w:rPr>
        <w:t>等等，只有说是离开了一切习气障垢的佛陀</w:t>
      </w:r>
      <w:ins w:id="1525" w:author="Administrator" w:date="2016-01-12T19:20:15Z">
        <w:r>
          <w:rPr>
            <w:rFonts w:hint="eastAsia" w:ascii="华文楷体" w:hAnsi="华文楷体" w:eastAsia="华文楷体"/>
            <w:sz w:val="28"/>
            <w:szCs w:val="28"/>
            <w:lang w:eastAsia="zh-CN"/>
          </w:rPr>
          <w:t>。</w:t>
        </w:r>
      </w:ins>
      <w:del w:id="1526" w:author="Administrator" w:date="2016-01-12T19:20:14Z">
        <w:r>
          <w:rPr>
            <w:rFonts w:hint="eastAsia" w:ascii="华文楷体" w:hAnsi="华文楷体" w:eastAsia="华文楷体"/>
            <w:sz w:val="28"/>
            <w:szCs w:val="28"/>
          </w:rPr>
          <w:delText>，</w:delText>
        </w:r>
      </w:del>
      <w:r>
        <w:rPr>
          <w:rFonts w:hint="eastAsia" w:ascii="华文楷体" w:hAnsi="华文楷体" w:eastAsia="华文楷体"/>
          <w:sz w:val="28"/>
          <w:szCs w:val="28"/>
        </w:rPr>
        <w:t>就好像离开了光和光芒，日轮永不见一样，所以说离开了佛陀</w:t>
      </w:r>
      <w:del w:id="1527" w:author="Administrator" w:date="2016-01-10T21:53:24Z">
        <w:r>
          <w:rPr>
            <w:rFonts w:hint="eastAsia" w:ascii="华文楷体" w:hAnsi="华文楷体" w:eastAsia="华文楷体"/>
            <w:sz w:val="28"/>
            <w:szCs w:val="28"/>
          </w:rPr>
          <w:delText>，</w:delText>
        </w:r>
      </w:del>
      <w:r>
        <w:rPr>
          <w:rFonts w:hint="eastAsia" w:ascii="华文楷体" w:hAnsi="华文楷体" w:eastAsia="华文楷体"/>
          <w:sz w:val="28"/>
          <w:szCs w:val="28"/>
        </w:rPr>
        <w:t>也永远没有涅槃</w:t>
      </w:r>
      <w:ins w:id="1528" w:author="Administrator" w:date="2016-01-09T21:33:03Z">
        <w:r>
          <w:rPr>
            <w:rFonts w:hint="eastAsia" w:ascii="华文楷体" w:hAnsi="华文楷体" w:eastAsia="华文楷体"/>
            <w:sz w:val="28"/>
            <w:szCs w:val="28"/>
            <w:lang w:eastAsia="zh-CN"/>
          </w:rPr>
          <w:t>。</w:t>
        </w:r>
      </w:ins>
      <w:del w:id="1529" w:author="Administrator" w:date="2016-01-09T21:33:02Z">
        <w:r>
          <w:rPr>
            <w:rFonts w:hint="eastAsia" w:ascii="华文楷体" w:hAnsi="华文楷体" w:eastAsia="华文楷体"/>
            <w:sz w:val="28"/>
            <w:szCs w:val="28"/>
          </w:rPr>
          <w:delText>，</w:delText>
        </w:r>
      </w:del>
      <w:r>
        <w:rPr>
          <w:rFonts w:hint="eastAsia" w:ascii="华文楷体" w:hAnsi="华文楷体" w:eastAsia="华文楷体"/>
          <w:sz w:val="28"/>
          <w:szCs w:val="28"/>
        </w:rPr>
        <w:t>你这个日轮你没有光和光芒怎么叫日轮呢，说离开了光和光芒没有日轮，同样的道理离开了佛陀</w:t>
      </w:r>
      <w:ins w:id="1530" w:author="Administrator" w:date="2016-01-09T21:33:24Z">
        <w:r>
          <w:rPr>
            <w:rFonts w:hint="eastAsia" w:ascii="华文楷体" w:hAnsi="华文楷体" w:eastAsia="华文楷体"/>
            <w:sz w:val="28"/>
            <w:szCs w:val="28"/>
            <w:lang w:eastAsia="zh-CN"/>
          </w:rPr>
          <w:t>、</w:t>
        </w:r>
      </w:ins>
      <w:del w:id="1531" w:author="Administrator" w:date="2016-01-09T21:33:24Z">
        <w:r>
          <w:rPr>
            <w:rFonts w:hint="eastAsia" w:ascii="华文楷体" w:hAnsi="华文楷体" w:eastAsia="华文楷体"/>
            <w:sz w:val="28"/>
            <w:szCs w:val="28"/>
          </w:rPr>
          <w:delText>，</w:delText>
        </w:r>
      </w:del>
      <w:r>
        <w:rPr>
          <w:rFonts w:hint="eastAsia" w:ascii="华文楷体" w:hAnsi="华文楷体" w:eastAsia="华文楷体"/>
          <w:sz w:val="28"/>
          <w:szCs w:val="28"/>
        </w:rPr>
        <w:t>离开了佛果也永远没有涅槃果位</w:t>
      </w:r>
      <w:ins w:id="1532" w:author="Administrator" w:date="2016-01-09T21:33:31Z">
        <w:r>
          <w:rPr>
            <w:rFonts w:hint="eastAsia" w:ascii="华文楷体" w:hAnsi="华文楷体" w:eastAsia="华文楷体"/>
            <w:sz w:val="28"/>
            <w:szCs w:val="28"/>
            <w:lang w:eastAsia="zh-CN"/>
          </w:rPr>
          <w:t>。</w:t>
        </w:r>
      </w:ins>
      <w:del w:id="1533" w:author="Administrator" w:date="2016-01-09T21:33:32Z">
        <w:r>
          <w:rPr>
            <w:rFonts w:hint="eastAsia" w:ascii="华文楷体" w:hAnsi="华文楷体" w:eastAsia="华文楷体"/>
            <w:sz w:val="28"/>
            <w:szCs w:val="28"/>
          </w:rPr>
          <w:delText>，说</w:delText>
        </w:r>
      </w:del>
      <w:ins w:id="1534" w:author="Administrator" w:date="2016-01-09T21:33:35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真正的涅槃</w:t>
      </w:r>
      <w:del w:id="1535" w:author="Administrator" w:date="2016-01-10T21:53:45Z">
        <w:r>
          <w:rPr>
            <w:rFonts w:hint="eastAsia" w:ascii="华文楷体" w:hAnsi="华文楷体" w:eastAsia="华文楷体"/>
            <w:sz w:val="28"/>
            <w:szCs w:val="28"/>
          </w:rPr>
          <w:delText>，</w:delText>
        </w:r>
      </w:del>
      <w:r>
        <w:rPr>
          <w:rFonts w:hint="eastAsia" w:ascii="华文楷体" w:hAnsi="华文楷体" w:eastAsia="华文楷体"/>
          <w:sz w:val="28"/>
          <w:szCs w:val="28"/>
        </w:rPr>
        <w:t>只是佛才有</w:t>
      </w:r>
      <w:ins w:id="1536" w:author="Administrator" w:date="2016-01-10T21:53:52Z">
        <w:r>
          <w:rPr>
            <w:rFonts w:hint="eastAsia" w:ascii="华文楷体" w:hAnsi="华文楷体" w:eastAsia="华文楷体"/>
            <w:sz w:val="28"/>
            <w:szCs w:val="28"/>
            <w:lang w:eastAsia="zh-CN"/>
          </w:rPr>
          <w:t>，</w:t>
        </w:r>
      </w:ins>
      <w:del w:id="1537" w:author="Administrator" w:date="2016-01-09T21:33:53Z">
        <w:r>
          <w:rPr>
            <w:rFonts w:hint="eastAsia" w:ascii="华文楷体" w:hAnsi="华文楷体" w:eastAsia="华文楷体"/>
            <w:sz w:val="28"/>
            <w:szCs w:val="28"/>
          </w:rPr>
          <w:delText>，</w:delText>
        </w:r>
      </w:del>
      <w:del w:id="1538" w:author="Administrator" w:date="2016-01-09T21:33:40Z">
        <w:r>
          <w:rPr>
            <w:rFonts w:hint="eastAsia" w:ascii="华文楷体" w:hAnsi="华文楷体" w:eastAsia="华文楷体"/>
            <w:sz w:val="28"/>
            <w:szCs w:val="28"/>
          </w:rPr>
          <w:delText>说</w:delText>
        </w:r>
      </w:del>
      <w:ins w:id="1539" w:author="Administrator" w:date="2016-01-09T21:33:43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究竟的乘呢也只是</w:t>
      </w:r>
      <w:ins w:id="1540" w:author="Administrator" w:date="2016-01-10T21:54:37Z">
        <w:r>
          <w:rPr>
            <w:rFonts w:hint="eastAsia" w:ascii="华文楷体" w:hAnsi="华文楷体" w:eastAsia="华文楷体"/>
            <w:sz w:val="28"/>
            <w:szCs w:val="28"/>
            <w:lang w:eastAsia="zh-CN"/>
          </w:rPr>
          <w:t>有</w:t>
        </w:r>
      </w:ins>
      <w:r>
        <w:rPr>
          <w:rFonts w:hint="eastAsia" w:ascii="华文楷体" w:hAnsi="华文楷体" w:eastAsia="华文楷体"/>
          <w:sz w:val="28"/>
          <w:szCs w:val="28"/>
        </w:rPr>
        <w:t>究竟的佛乘，其余的乘都是暂时的</w:t>
      </w:r>
      <w:ins w:id="1541" w:author="Administrator" w:date="2016-01-12T19:21:30Z">
        <w:r>
          <w:rPr>
            <w:rFonts w:hint="eastAsia" w:ascii="华文楷体" w:hAnsi="华文楷体" w:eastAsia="华文楷体"/>
            <w:sz w:val="28"/>
            <w:szCs w:val="28"/>
            <w:lang w:eastAsia="zh-CN"/>
          </w:rPr>
          <w:t>、</w:t>
        </w:r>
      </w:ins>
      <w:ins w:id="1542" w:author="Administrator" w:date="2016-01-12T19:21:34Z">
        <w:r>
          <w:rPr>
            <w:rFonts w:hint="eastAsia" w:ascii="华文楷体" w:hAnsi="华文楷体" w:eastAsia="华文楷体"/>
            <w:sz w:val="28"/>
            <w:szCs w:val="28"/>
            <w:lang w:eastAsia="zh-CN"/>
          </w:rPr>
          <w:t>分的</w:t>
        </w:r>
      </w:ins>
      <w:ins w:id="1543" w:author="Administrator" w:date="2016-01-12T19:21:56Z">
        <w:r>
          <w:rPr>
            <w:rFonts w:hint="eastAsia" w:ascii="华文楷体" w:hAnsi="华文楷体" w:eastAsia="华文楷体"/>
            <w:sz w:val="28"/>
            <w:szCs w:val="28"/>
            <w:lang w:eastAsia="zh-CN"/>
          </w:rPr>
          <w:t>一种</w:t>
        </w:r>
      </w:ins>
      <w:del w:id="1544" w:author="Administrator" w:date="2016-01-12T19:21:29Z">
        <w:r>
          <w:rPr>
            <w:rFonts w:hint="eastAsia" w:ascii="华文楷体" w:hAnsi="华文楷体" w:eastAsia="华文楷体"/>
            <w:sz w:val="28"/>
            <w:szCs w:val="28"/>
          </w:rPr>
          <w:delText>，</w:delText>
        </w:r>
      </w:del>
      <w:r>
        <w:rPr>
          <w:rFonts w:hint="eastAsia" w:ascii="华文楷体" w:hAnsi="华文楷体" w:eastAsia="华文楷体"/>
          <w:sz w:val="28"/>
          <w:szCs w:val="28"/>
        </w:rPr>
        <w:t>方便的一种善巧方式而已</w:t>
      </w:r>
      <w:ins w:id="1545" w:author="Administrator" w:date="2016-01-09T21:34:05Z">
        <w:r>
          <w:rPr>
            <w:rFonts w:hint="eastAsia" w:ascii="华文楷体" w:hAnsi="华文楷体" w:eastAsia="华文楷体"/>
            <w:sz w:val="28"/>
            <w:szCs w:val="28"/>
            <w:lang w:eastAsia="zh-CN"/>
          </w:rPr>
          <w:t>。</w:t>
        </w:r>
      </w:ins>
      <w:del w:id="1546" w:author="Administrator" w:date="2016-01-09T21:34:05Z">
        <w:r>
          <w:rPr>
            <w:rFonts w:hint="eastAsia" w:ascii="华文楷体" w:hAnsi="华文楷体" w:eastAsia="华文楷体"/>
            <w:sz w:val="28"/>
            <w:szCs w:val="28"/>
          </w:rPr>
          <w:delText>，</w:delText>
        </w:r>
      </w:del>
      <w:r>
        <w:rPr>
          <w:rFonts w:hint="eastAsia" w:ascii="华文楷体" w:hAnsi="华文楷体" w:eastAsia="华文楷体"/>
          <w:sz w:val="28"/>
          <w:szCs w:val="28"/>
        </w:rPr>
        <w:t>这个方面是在这个大乘的了义经典当中，像这样一种就说是</w:t>
      </w:r>
      <w:ins w:id="1547" w:author="Administrator" w:date="2016-01-09T21:34:18Z">
        <w:r>
          <w:rPr>
            <w:rFonts w:hint="eastAsia" w:ascii="华文楷体" w:hAnsi="华文楷体" w:eastAsia="华文楷体"/>
            <w:sz w:val="28"/>
            <w:szCs w:val="28"/>
            <w:lang w:eastAsia="zh-CN"/>
          </w:rPr>
          <w:t>《</w:t>
        </w:r>
      </w:ins>
      <w:r>
        <w:rPr>
          <w:rFonts w:hint="eastAsia" w:ascii="华文楷体" w:hAnsi="华文楷体" w:eastAsia="华文楷体"/>
          <w:sz w:val="28"/>
          <w:szCs w:val="28"/>
        </w:rPr>
        <w:t>妙法莲华经</w:t>
      </w:r>
      <w:ins w:id="1548" w:author="Administrator" w:date="2016-01-09T21:34:22Z">
        <w:r>
          <w:rPr>
            <w:rFonts w:hint="eastAsia" w:ascii="华文楷体" w:hAnsi="华文楷体" w:eastAsia="华文楷体"/>
            <w:sz w:val="28"/>
            <w:szCs w:val="28"/>
            <w:lang w:eastAsia="zh-CN"/>
          </w:rPr>
          <w:t>》</w:t>
        </w:r>
      </w:ins>
      <w:r>
        <w:rPr>
          <w:rFonts w:hint="eastAsia" w:ascii="华文楷体" w:hAnsi="华文楷体" w:eastAsia="华文楷体"/>
          <w:sz w:val="28"/>
          <w:szCs w:val="28"/>
        </w:rPr>
        <w:t>啊等等</w:t>
      </w:r>
      <w:ins w:id="1549" w:author="Administrator" w:date="2016-01-10T21:55:02Z">
        <w:r>
          <w:rPr>
            <w:rFonts w:hint="eastAsia" w:ascii="华文楷体" w:hAnsi="华文楷体" w:eastAsia="华文楷体"/>
            <w:sz w:val="28"/>
            <w:szCs w:val="28"/>
            <w:lang w:eastAsia="zh-CN"/>
          </w:rPr>
          <w:t>，</w:t>
        </w:r>
      </w:ins>
      <w:ins w:id="1550" w:author="Administrator" w:date="2016-01-10T21:55:03Z">
        <w:r>
          <w:rPr>
            <w:rFonts w:hint="eastAsia" w:ascii="华文楷体" w:hAnsi="华文楷体" w:eastAsia="华文楷体"/>
            <w:sz w:val="28"/>
            <w:szCs w:val="28"/>
            <w:lang w:eastAsia="zh-CN"/>
          </w:rPr>
          <w:t>这个</w:t>
        </w:r>
      </w:ins>
      <w:del w:id="1551" w:author="Administrator" w:date="2016-01-09T21:34:25Z">
        <w:r>
          <w:rPr>
            <w:rFonts w:hint="eastAsia" w:ascii="华文楷体" w:hAnsi="华文楷体" w:eastAsia="华文楷体"/>
            <w:sz w:val="28"/>
            <w:szCs w:val="28"/>
          </w:rPr>
          <w:delText>，</w:delText>
        </w:r>
      </w:del>
      <w:r>
        <w:rPr>
          <w:rFonts w:hint="eastAsia" w:ascii="华文楷体" w:hAnsi="华文楷体" w:eastAsia="华文楷体"/>
          <w:sz w:val="28"/>
          <w:szCs w:val="28"/>
        </w:rPr>
        <w:t>当中都是讲到了究竟的</w:t>
      </w:r>
      <w:ins w:id="1552" w:author="Administrator" w:date="2016-01-10T21:54:55Z">
        <w:r>
          <w:rPr>
            <w:rFonts w:hint="eastAsia" w:ascii="华文楷体" w:hAnsi="华文楷体" w:eastAsia="华文楷体"/>
            <w:sz w:val="28"/>
            <w:szCs w:val="28"/>
            <w:lang w:eastAsia="zh-CN"/>
          </w:rPr>
          <w:t>只有一</w:t>
        </w:r>
      </w:ins>
      <w:r>
        <w:rPr>
          <w:rFonts w:hint="eastAsia" w:ascii="华文楷体" w:hAnsi="华文楷体" w:eastAsia="华文楷体"/>
          <w:sz w:val="28"/>
          <w:szCs w:val="28"/>
        </w:rPr>
        <w:t>乘</w:t>
      </w:r>
      <w:ins w:id="1553" w:author="Administrator" w:date="2016-01-10T21:54:59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ins w:id="1554" w:author="Administrator" w:date="2016-01-10T21:55:14Z">
        <w:r>
          <w:rPr>
            <w:rFonts w:hint="eastAsia" w:ascii="华文楷体" w:hAnsi="华文楷体" w:eastAsia="华文楷体"/>
            <w:sz w:val="28"/>
            <w:szCs w:val="28"/>
            <w:lang w:eastAsia="zh-CN"/>
          </w:rPr>
          <w:t>今天讲到这个地方</w:t>
        </w:r>
      </w:ins>
      <w:ins w:id="1555" w:author="Administrator" w:date="2016-01-10T21:55:15Z">
        <w:r>
          <w:rPr>
            <w:rFonts w:hint="eastAsia" w:ascii="华文楷体" w:hAnsi="华文楷体" w:eastAsia="华文楷体"/>
            <w:sz w:val="28"/>
            <w:szCs w:val="28"/>
            <w:lang w:eastAsia="zh-CN"/>
          </w:rPr>
          <w:t>。</w:t>
        </w:r>
      </w:ins>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华文楷体">
    <w:altName w:val="楷体_GB2312"/>
    <w:panose1 w:val="00000000000000000000"/>
    <w:charset w:val="00"/>
    <w:family w:val="auto"/>
    <w:pitch w:val="default"/>
    <w:sig w:usb0="00000000" w:usb1="00000000" w:usb2="00000000" w:usb3="00000000" w:csb0="00000000" w:csb1="0000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宋体-PUA">
    <w:panose1 w:val="02010600030101010101"/>
    <w:charset w:val="86"/>
    <w:family w:val="auto"/>
    <w:pitch w:val="default"/>
    <w:sig w:usb0="00000000" w:usb1="1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00007A87" w:usb1="80000000" w:usb2="00000008" w:usb3="00000000" w:csb0="400001FF" w:csb1="FFFF0000"/>
  </w:font>
  <w:font w:name="汉仪旗黑-55">
    <w:panose1 w:val="00020600040101010101"/>
    <w:charset w:val="86"/>
    <w:family w:val="auto"/>
    <w:pitch w:val="default"/>
    <w:sig w:usb0="A00002BF" w:usb1="18EF7CFA" w:usb2="00000016"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03950"/>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36685"/>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37B75"/>
    <w:rsid w:val="003476E8"/>
    <w:rsid w:val="00363832"/>
    <w:rsid w:val="003850E3"/>
    <w:rsid w:val="00395212"/>
    <w:rsid w:val="003A6307"/>
    <w:rsid w:val="003E288E"/>
    <w:rsid w:val="003F06AC"/>
    <w:rsid w:val="003F5F4A"/>
    <w:rsid w:val="003F68A8"/>
    <w:rsid w:val="004008C4"/>
    <w:rsid w:val="00402F70"/>
    <w:rsid w:val="00406A54"/>
    <w:rsid w:val="00407260"/>
    <w:rsid w:val="004106BD"/>
    <w:rsid w:val="004144A5"/>
    <w:rsid w:val="0042573D"/>
    <w:rsid w:val="00426047"/>
    <w:rsid w:val="00446909"/>
    <w:rsid w:val="00447061"/>
    <w:rsid w:val="004528A7"/>
    <w:rsid w:val="00462611"/>
    <w:rsid w:val="00465D8B"/>
    <w:rsid w:val="00471381"/>
    <w:rsid w:val="00482178"/>
    <w:rsid w:val="004913B8"/>
    <w:rsid w:val="004B0F46"/>
    <w:rsid w:val="004B71D1"/>
    <w:rsid w:val="004F496F"/>
    <w:rsid w:val="0051565F"/>
    <w:rsid w:val="00523A50"/>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10DE"/>
    <w:rsid w:val="0060632E"/>
    <w:rsid w:val="00611C3E"/>
    <w:rsid w:val="00620BA3"/>
    <w:rsid w:val="006A48BA"/>
    <w:rsid w:val="006B0F29"/>
    <w:rsid w:val="006B3B50"/>
    <w:rsid w:val="006C4DEC"/>
    <w:rsid w:val="006E1393"/>
    <w:rsid w:val="006F16BE"/>
    <w:rsid w:val="0070560E"/>
    <w:rsid w:val="00721239"/>
    <w:rsid w:val="00723DDB"/>
    <w:rsid w:val="007315F7"/>
    <w:rsid w:val="0075127C"/>
    <w:rsid w:val="00754BAD"/>
    <w:rsid w:val="00760877"/>
    <w:rsid w:val="00773A02"/>
    <w:rsid w:val="00773E12"/>
    <w:rsid w:val="007A075D"/>
    <w:rsid w:val="007A1CE3"/>
    <w:rsid w:val="007F107A"/>
    <w:rsid w:val="008248AF"/>
    <w:rsid w:val="00891050"/>
    <w:rsid w:val="008B5155"/>
    <w:rsid w:val="008D030F"/>
    <w:rsid w:val="0091011A"/>
    <w:rsid w:val="009226B6"/>
    <w:rsid w:val="009227B1"/>
    <w:rsid w:val="00930991"/>
    <w:rsid w:val="00950634"/>
    <w:rsid w:val="00951C6E"/>
    <w:rsid w:val="009613A5"/>
    <w:rsid w:val="009658C1"/>
    <w:rsid w:val="009733A8"/>
    <w:rsid w:val="00975B37"/>
    <w:rsid w:val="00990B4A"/>
    <w:rsid w:val="00992E07"/>
    <w:rsid w:val="009C758F"/>
    <w:rsid w:val="009D1902"/>
    <w:rsid w:val="009D7FBE"/>
    <w:rsid w:val="009E70F2"/>
    <w:rsid w:val="009E7281"/>
    <w:rsid w:val="009F30AD"/>
    <w:rsid w:val="00A22775"/>
    <w:rsid w:val="00A522B5"/>
    <w:rsid w:val="00A548E6"/>
    <w:rsid w:val="00A61D5B"/>
    <w:rsid w:val="00A623E1"/>
    <w:rsid w:val="00A73A38"/>
    <w:rsid w:val="00A74E83"/>
    <w:rsid w:val="00A75DAD"/>
    <w:rsid w:val="00A86E01"/>
    <w:rsid w:val="00A91E0D"/>
    <w:rsid w:val="00A92FE0"/>
    <w:rsid w:val="00AB6657"/>
    <w:rsid w:val="00AC7E91"/>
    <w:rsid w:val="00AE1B28"/>
    <w:rsid w:val="00B32622"/>
    <w:rsid w:val="00B64F43"/>
    <w:rsid w:val="00B67798"/>
    <w:rsid w:val="00BD5F07"/>
    <w:rsid w:val="00BE0F08"/>
    <w:rsid w:val="00BE3371"/>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F3CF2"/>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47BA2"/>
    <w:rsid w:val="00F62371"/>
    <w:rsid w:val="00F761CB"/>
    <w:rsid w:val="00F8170C"/>
    <w:rsid w:val="00F94E86"/>
    <w:rsid w:val="00FA5CD4"/>
    <w:rsid w:val="00FE7B2D"/>
    <w:rsid w:val="00FF4629"/>
    <w:rsid w:val="07BF12C2"/>
    <w:rsid w:val="0F9D75B7"/>
    <w:rsid w:val="157860D3"/>
    <w:rsid w:val="272B54D4"/>
    <w:rsid w:val="2D901D4F"/>
    <w:rsid w:val="2E4A6C06"/>
    <w:rsid w:val="2E4F0722"/>
    <w:rsid w:val="40FB31AB"/>
    <w:rsid w:val="41FF22D5"/>
    <w:rsid w:val="56CD5577"/>
    <w:rsid w:val="579447BF"/>
    <w:rsid w:val="75D30B4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31</Pages>
  <Words>19387</Words>
  <Characters>19472</Characters>
  <Lines>138</Lines>
  <Paragraphs>38</Paragraphs>
  <ScaleCrop>false</ScaleCrop>
  <LinksUpToDate>false</LinksUpToDate>
  <CharactersWithSpaces>19468</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2015-12-23T05:05:00Z</dcterms:created>
  <dc:creator>Hanjinhui</dc:creator>
  <cp:lastModifiedBy>Administrator</cp:lastModifiedBy>
  <dcterms:modified xsi:type="dcterms:W3CDTF">2016-01-12T11:27:22Z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